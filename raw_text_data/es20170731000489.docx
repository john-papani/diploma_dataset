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04AD" w14:textId="77777777" w:rsidR="00E55298" w:rsidRPr="00E55298" w:rsidRDefault="00E55298" w:rsidP="00E55298">
      <w:pPr>
        <w:spacing w:after="0" w:line="360" w:lineRule="auto"/>
        <w:rPr>
          <w:ins w:id="0" w:author="Φλούδα Χριστίνα" w:date="2017-08-04T09:55:00Z"/>
          <w:rFonts w:eastAsia="Times New Roman"/>
          <w:szCs w:val="24"/>
          <w:lang w:eastAsia="en-US"/>
        </w:rPr>
      </w:pPr>
      <w:bookmarkStart w:id="1" w:name="_GoBack"/>
      <w:bookmarkEnd w:id="1"/>
      <w:ins w:id="2" w:author="Φλούδα Χριστίνα" w:date="2017-08-04T09:55:00Z">
        <w:r w:rsidRPr="00E552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70B179F" w14:textId="77777777" w:rsidR="00E55298" w:rsidRPr="00E55298" w:rsidRDefault="00E55298" w:rsidP="00E55298">
      <w:pPr>
        <w:spacing w:after="0" w:line="360" w:lineRule="auto"/>
        <w:rPr>
          <w:ins w:id="3" w:author="Φλούδα Χριστίνα" w:date="2017-08-04T09:55:00Z"/>
          <w:rFonts w:eastAsia="Times New Roman"/>
          <w:szCs w:val="24"/>
          <w:lang w:eastAsia="en-US"/>
        </w:rPr>
      </w:pPr>
    </w:p>
    <w:p w14:paraId="6F960022" w14:textId="77777777" w:rsidR="00E55298" w:rsidRPr="00E55298" w:rsidRDefault="00E55298" w:rsidP="00E55298">
      <w:pPr>
        <w:spacing w:after="0" w:line="360" w:lineRule="auto"/>
        <w:rPr>
          <w:ins w:id="4" w:author="Φλούδα Χριστίνα" w:date="2017-08-04T09:55:00Z"/>
          <w:rFonts w:eastAsia="Times New Roman"/>
          <w:szCs w:val="24"/>
          <w:lang w:eastAsia="en-US"/>
        </w:rPr>
      </w:pPr>
      <w:ins w:id="5" w:author="Φλούδα Χριστίνα" w:date="2017-08-04T09:55:00Z">
        <w:r w:rsidRPr="00E55298">
          <w:rPr>
            <w:rFonts w:eastAsia="Times New Roman"/>
            <w:szCs w:val="24"/>
            <w:lang w:eastAsia="en-US"/>
          </w:rPr>
          <w:t>ΠΙΝΑΚΑΣ ΠΕΡΙΕΧΟΜΕΝΩΝ</w:t>
        </w:r>
      </w:ins>
    </w:p>
    <w:p w14:paraId="688FFC3B" w14:textId="77777777" w:rsidR="00E55298" w:rsidRPr="00E55298" w:rsidRDefault="00E55298" w:rsidP="00E55298">
      <w:pPr>
        <w:spacing w:after="0" w:line="360" w:lineRule="auto"/>
        <w:rPr>
          <w:ins w:id="6" w:author="Φλούδα Χριστίνα" w:date="2017-08-04T09:55:00Z"/>
          <w:rFonts w:eastAsia="Times New Roman"/>
          <w:szCs w:val="24"/>
          <w:lang w:eastAsia="en-US"/>
        </w:rPr>
      </w:pPr>
      <w:ins w:id="7" w:author="Φλούδα Χριστίνα" w:date="2017-08-04T09:55:00Z">
        <w:r w:rsidRPr="00E55298">
          <w:rPr>
            <w:rFonts w:eastAsia="Times New Roman"/>
            <w:szCs w:val="24"/>
            <w:lang w:eastAsia="en-US"/>
          </w:rPr>
          <w:t xml:space="preserve">ΙΖ΄ ΠΕΡΙΟΔΟΣ </w:t>
        </w:r>
      </w:ins>
    </w:p>
    <w:p w14:paraId="76CC4237" w14:textId="77777777" w:rsidR="00E55298" w:rsidRPr="00E55298" w:rsidRDefault="00E55298" w:rsidP="00E55298">
      <w:pPr>
        <w:spacing w:after="0" w:line="360" w:lineRule="auto"/>
        <w:rPr>
          <w:ins w:id="8" w:author="Φλούδα Χριστίνα" w:date="2017-08-04T09:55:00Z"/>
          <w:rFonts w:eastAsia="Times New Roman"/>
          <w:szCs w:val="24"/>
          <w:lang w:eastAsia="en-US"/>
        </w:rPr>
      </w:pPr>
      <w:ins w:id="9" w:author="Φλούδα Χριστίνα" w:date="2017-08-04T09:55:00Z">
        <w:r w:rsidRPr="00E55298">
          <w:rPr>
            <w:rFonts w:eastAsia="Times New Roman"/>
            <w:szCs w:val="24"/>
            <w:lang w:eastAsia="en-US"/>
          </w:rPr>
          <w:t>ΠΡΟΕΔΡΕΥΟΜΕΝΗΣ ΚΟΙΝΟΒΟΥΛΕΥΤΙΚΗΣ ΔΗΜΟΚΡΑΤΙΑΣ</w:t>
        </w:r>
      </w:ins>
    </w:p>
    <w:p w14:paraId="15152F92" w14:textId="77777777" w:rsidR="00E55298" w:rsidRPr="00E55298" w:rsidRDefault="00E55298" w:rsidP="00E55298">
      <w:pPr>
        <w:spacing w:after="0" w:line="360" w:lineRule="auto"/>
        <w:rPr>
          <w:ins w:id="10" w:author="Φλούδα Χριστίνα" w:date="2017-08-04T09:55:00Z"/>
          <w:rFonts w:eastAsia="Times New Roman"/>
          <w:szCs w:val="24"/>
          <w:lang w:eastAsia="en-US"/>
        </w:rPr>
      </w:pPr>
      <w:ins w:id="11" w:author="Φλούδα Χριστίνα" w:date="2017-08-04T09:55:00Z">
        <w:r w:rsidRPr="00E55298">
          <w:rPr>
            <w:rFonts w:eastAsia="Times New Roman"/>
            <w:szCs w:val="24"/>
            <w:lang w:eastAsia="en-US"/>
          </w:rPr>
          <w:t>ΣΥΝΟΔΟΣ Β΄</w:t>
        </w:r>
      </w:ins>
    </w:p>
    <w:p w14:paraId="68CEA39E" w14:textId="77777777" w:rsidR="00E55298" w:rsidRPr="00E55298" w:rsidRDefault="00E55298" w:rsidP="00E55298">
      <w:pPr>
        <w:spacing w:after="0" w:line="360" w:lineRule="auto"/>
        <w:rPr>
          <w:ins w:id="12" w:author="Φλούδα Χριστίνα" w:date="2017-08-04T09:55:00Z"/>
          <w:rFonts w:eastAsia="Times New Roman"/>
          <w:szCs w:val="24"/>
          <w:lang w:eastAsia="en-US"/>
        </w:rPr>
      </w:pPr>
    </w:p>
    <w:p w14:paraId="5A67CB59" w14:textId="77777777" w:rsidR="00E55298" w:rsidRPr="00E55298" w:rsidRDefault="00E55298" w:rsidP="00E55298">
      <w:pPr>
        <w:spacing w:after="0" w:line="360" w:lineRule="auto"/>
        <w:rPr>
          <w:ins w:id="13" w:author="Φλούδα Χριστίνα" w:date="2017-08-04T09:55:00Z"/>
          <w:rFonts w:eastAsia="Times New Roman"/>
          <w:szCs w:val="24"/>
          <w:lang w:eastAsia="en-US"/>
        </w:rPr>
      </w:pPr>
      <w:ins w:id="14" w:author="Φλούδα Χριστίνα" w:date="2017-08-04T09:55:00Z">
        <w:r w:rsidRPr="00E55298">
          <w:rPr>
            <w:rFonts w:eastAsia="Times New Roman"/>
            <w:szCs w:val="24"/>
            <w:lang w:eastAsia="en-US"/>
          </w:rPr>
          <w:t>ΣΥΝΕΔΡΙΑΣΗ ΡΞΑ΄</w:t>
        </w:r>
      </w:ins>
    </w:p>
    <w:p w14:paraId="5AF10533" w14:textId="77777777" w:rsidR="00E55298" w:rsidRPr="00E55298" w:rsidRDefault="00E55298" w:rsidP="00E55298">
      <w:pPr>
        <w:spacing w:after="0" w:line="360" w:lineRule="auto"/>
        <w:rPr>
          <w:ins w:id="15" w:author="Φλούδα Χριστίνα" w:date="2017-08-04T09:55:00Z"/>
          <w:rFonts w:eastAsia="Times New Roman"/>
          <w:szCs w:val="24"/>
          <w:lang w:eastAsia="en-US"/>
        </w:rPr>
      </w:pPr>
      <w:ins w:id="16" w:author="Φλούδα Χριστίνα" w:date="2017-08-04T09:55:00Z">
        <w:r w:rsidRPr="00E55298">
          <w:rPr>
            <w:rFonts w:eastAsia="Times New Roman"/>
            <w:szCs w:val="24"/>
            <w:lang w:eastAsia="en-US"/>
          </w:rPr>
          <w:t>Δευτέρα  31 Ιουλίου 2017</w:t>
        </w:r>
      </w:ins>
    </w:p>
    <w:p w14:paraId="6B6156A2" w14:textId="77777777" w:rsidR="00E55298" w:rsidRPr="00E55298" w:rsidRDefault="00E55298" w:rsidP="00E55298">
      <w:pPr>
        <w:spacing w:after="0" w:line="360" w:lineRule="auto"/>
        <w:rPr>
          <w:ins w:id="17" w:author="Φλούδα Χριστίνα" w:date="2017-08-04T09:55:00Z"/>
          <w:rFonts w:eastAsia="Times New Roman"/>
          <w:szCs w:val="24"/>
          <w:lang w:eastAsia="en-US"/>
        </w:rPr>
      </w:pPr>
    </w:p>
    <w:p w14:paraId="10456E47" w14:textId="77777777" w:rsidR="00E55298" w:rsidRPr="00E55298" w:rsidRDefault="00E55298" w:rsidP="00E55298">
      <w:pPr>
        <w:spacing w:after="0" w:line="360" w:lineRule="auto"/>
        <w:rPr>
          <w:ins w:id="18" w:author="Φλούδα Χριστίνα" w:date="2017-08-04T09:55:00Z"/>
          <w:rFonts w:eastAsia="Times New Roman"/>
          <w:szCs w:val="24"/>
          <w:lang w:eastAsia="en-US"/>
        </w:rPr>
      </w:pPr>
      <w:ins w:id="19" w:author="Φλούδα Χριστίνα" w:date="2017-08-04T09:55:00Z">
        <w:r w:rsidRPr="00E55298">
          <w:rPr>
            <w:rFonts w:eastAsia="Times New Roman"/>
            <w:szCs w:val="24"/>
            <w:lang w:eastAsia="en-US"/>
          </w:rPr>
          <w:t>ΘΕΜΑΤΑ</w:t>
        </w:r>
      </w:ins>
    </w:p>
    <w:p w14:paraId="52A46326" w14:textId="77777777" w:rsidR="00E55298" w:rsidRPr="00E55298" w:rsidRDefault="00E55298" w:rsidP="00E55298">
      <w:pPr>
        <w:spacing w:after="0" w:line="360" w:lineRule="auto"/>
        <w:rPr>
          <w:ins w:id="20" w:author="Φλούδα Χριστίνα" w:date="2017-08-04T09:55:00Z"/>
          <w:rFonts w:eastAsia="Times New Roman"/>
          <w:szCs w:val="24"/>
          <w:lang w:eastAsia="en-US"/>
        </w:rPr>
      </w:pPr>
      <w:ins w:id="21" w:author="Φλούδα Χριστίνα" w:date="2017-08-04T09:55:00Z">
        <w:r w:rsidRPr="00E55298">
          <w:rPr>
            <w:rFonts w:eastAsia="Times New Roman"/>
            <w:szCs w:val="24"/>
            <w:lang w:eastAsia="en-US"/>
          </w:rPr>
          <w:t xml:space="preserve"> </w:t>
        </w:r>
        <w:r w:rsidRPr="00E55298">
          <w:rPr>
            <w:rFonts w:eastAsia="Times New Roman"/>
            <w:szCs w:val="24"/>
            <w:lang w:eastAsia="en-US"/>
          </w:rPr>
          <w:br/>
          <w:t xml:space="preserve">Α. ΕΙΔΙΚΑ ΘΕΜΑΤΑ </w:t>
        </w:r>
        <w:r w:rsidRPr="00E55298">
          <w:rPr>
            <w:rFonts w:eastAsia="Times New Roman"/>
            <w:szCs w:val="24"/>
            <w:lang w:eastAsia="en-US"/>
          </w:rPr>
          <w:br/>
          <w:t xml:space="preserve">1. Επικύρωση Πρακτικών, σελ. </w:t>
        </w:r>
        <w:r w:rsidRPr="00E55298">
          <w:rPr>
            <w:rFonts w:eastAsia="Times New Roman"/>
            <w:szCs w:val="24"/>
            <w:lang w:eastAsia="en-US"/>
          </w:rPr>
          <w:br/>
          <w:t xml:space="preserve">2.  Άδεια απουσίας του Βουλευτή κ. Ι. Στέφου, σελ. </w:t>
        </w:r>
        <w:r w:rsidRPr="00E55298">
          <w:rPr>
            <w:rFonts w:eastAsia="Times New Roman"/>
            <w:szCs w:val="24"/>
            <w:lang w:eastAsia="en-US"/>
          </w:rPr>
          <w:br/>
          <w:t xml:space="preserve">3. Επί διαδικαστικού θέματος, σελ. </w:t>
        </w:r>
        <w:r w:rsidRPr="00E55298">
          <w:rPr>
            <w:rFonts w:eastAsia="Times New Roman"/>
            <w:szCs w:val="24"/>
            <w:lang w:eastAsia="en-US"/>
          </w:rPr>
          <w:br/>
          <w:t xml:space="preserve"> </w:t>
        </w:r>
        <w:r w:rsidRPr="00E55298">
          <w:rPr>
            <w:rFonts w:eastAsia="Times New Roman"/>
            <w:szCs w:val="24"/>
            <w:lang w:eastAsia="en-US"/>
          </w:rPr>
          <w:br/>
          <w:t xml:space="preserve">Β. ΚΟΙΝΟΒΟΥΛΕΥΤΙΚΟΣ ΕΛΕΓΧΟΣ </w:t>
        </w:r>
        <w:r w:rsidRPr="00E55298">
          <w:rPr>
            <w:rFonts w:eastAsia="Times New Roman"/>
            <w:szCs w:val="24"/>
            <w:lang w:eastAsia="en-US"/>
          </w:rPr>
          <w:br/>
          <w:t xml:space="preserve">1. Κατάθεση αναφορών, σελ. </w:t>
        </w:r>
        <w:r w:rsidRPr="00E55298">
          <w:rPr>
            <w:rFonts w:eastAsia="Times New Roman"/>
            <w:szCs w:val="24"/>
            <w:lang w:eastAsia="en-US"/>
          </w:rPr>
          <w:br/>
          <w:t>2. Συζήτηση επικαίρων ερωτήσεων:</w:t>
        </w:r>
        <w:r w:rsidRPr="00E55298">
          <w:rPr>
            <w:rFonts w:eastAsia="Times New Roman"/>
            <w:szCs w:val="24"/>
            <w:lang w:eastAsia="en-US"/>
          </w:rPr>
          <w:br/>
          <w:t xml:space="preserve">    α) Προς την Υπουργό Τουρισμού:</w:t>
        </w:r>
        <w:r w:rsidRPr="00E55298">
          <w:rPr>
            <w:rFonts w:eastAsia="Times New Roman"/>
            <w:szCs w:val="24"/>
            <w:lang w:eastAsia="en-US"/>
          </w:rPr>
          <w:br/>
          <w:t xml:space="preserve">        i. με θέμα: «Εισαγωγή πλαισίου για την αντιμετώπιση της ανεξέλεγκτης επέκτασης του φαινομένου «</w:t>
        </w:r>
        <w:proofErr w:type="spellStart"/>
        <w:r w:rsidRPr="00E55298">
          <w:rPr>
            <w:rFonts w:eastAsia="Times New Roman"/>
            <w:szCs w:val="24"/>
            <w:lang w:eastAsia="en-US"/>
          </w:rPr>
          <w:t>all</w:t>
        </w:r>
        <w:proofErr w:type="spellEnd"/>
        <w:r w:rsidRPr="00E55298">
          <w:rPr>
            <w:rFonts w:eastAsia="Times New Roman"/>
            <w:szCs w:val="24"/>
            <w:lang w:eastAsia="en-US"/>
          </w:rPr>
          <w:t xml:space="preserve"> </w:t>
        </w:r>
        <w:proofErr w:type="spellStart"/>
        <w:r w:rsidRPr="00E55298">
          <w:rPr>
            <w:rFonts w:eastAsia="Times New Roman"/>
            <w:szCs w:val="24"/>
            <w:lang w:eastAsia="en-US"/>
          </w:rPr>
          <w:t>inclusive</w:t>
        </w:r>
        <w:proofErr w:type="spellEnd"/>
        <w:r w:rsidRPr="00E55298">
          <w:rPr>
            <w:rFonts w:eastAsia="Times New Roman"/>
            <w:szCs w:val="24"/>
            <w:lang w:eastAsia="en-US"/>
          </w:rPr>
          <w:t xml:space="preserve">» στον τουρισμό», σελ. </w:t>
        </w:r>
        <w:r w:rsidRPr="00E55298">
          <w:rPr>
            <w:rFonts w:eastAsia="Times New Roman"/>
            <w:szCs w:val="24"/>
            <w:lang w:eastAsia="en-US"/>
          </w:rPr>
          <w:br/>
          <w:t xml:space="preserve">        </w:t>
        </w:r>
        <w:proofErr w:type="spellStart"/>
        <w:r w:rsidRPr="00E55298">
          <w:rPr>
            <w:rFonts w:eastAsia="Times New Roman"/>
            <w:szCs w:val="24"/>
            <w:lang w:eastAsia="en-US"/>
          </w:rPr>
          <w:t>ii</w:t>
        </w:r>
        <w:proofErr w:type="spellEnd"/>
        <w:r w:rsidRPr="00E55298">
          <w:rPr>
            <w:rFonts w:eastAsia="Times New Roman"/>
            <w:szCs w:val="24"/>
            <w:lang w:eastAsia="en-US"/>
          </w:rPr>
          <w:t xml:space="preserve">. σχετικά με την «Μαρίνα Μεσολογγίου», σελ. </w:t>
        </w:r>
        <w:r w:rsidRPr="00E55298">
          <w:rPr>
            <w:rFonts w:eastAsia="Times New Roman"/>
            <w:szCs w:val="24"/>
            <w:lang w:eastAsia="en-US"/>
          </w:rPr>
          <w:br/>
          <w:t xml:space="preserve">    β) Προς τον Υπουργό Περιβάλλοντος και Ενέργειας:</w:t>
        </w:r>
        <w:r w:rsidRPr="00E55298">
          <w:rPr>
            <w:rFonts w:eastAsia="Times New Roman"/>
            <w:szCs w:val="24"/>
            <w:lang w:eastAsia="en-US"/>
          </w:rPr>
          <w:br/>
          <w:t xml:space="preserve">        i. σχετικά με τις σοβαρές διαστάσεις του θέματος των μεδουσών σε Κορινθιακό και Πατραϊκό κόλπο, σελ. </w:t>
        </w:r>
        <w:r w:rsidRPr="00E55298">
          <w:rPr>
            <w:rFonts w:eastAsia="Times New Roman"/>
            <w:szCs w:val="24"/>
            <w:lang w:eastAsia="en-US"/>
          </w:rPr>
          <w:br/>
          <w:t xml:space="preserve">        </w:t>
        </w:r>
        <w:proofErr w:type="spellStart"/>
        <w:r w:rsidRPr="00E55298">
          <w:rPr>
            <w:rFonts w:eastAsia="Times New Roman"/>
            <w:szCs w:val="24"/>
            <w:lang w:eastAsia="en-US"/>
          </w:rPr>
          <w:t>ii</w:t>
        </w:r>
        <w:proofErr w:type="spellEnd"/>
        <w:r w:rsidRPr="00E55298">
          <w:rPr>
            <w:rFonts w:eastAsia="Times New Roman"/>
            <w:szCs w:val="24"/>
            <w:lang w:eastAsia="en-US"/>
          </w:rPr>
          <w:t xml:space="preserve">. με θέμα «Θα ‘’βαλτώσουν’’ και φέτος οι ανασκαφές στην Αρχαία Ελίκη;», σελ. </w:t>
        </w:r>
        <w:r w:rsidRPr="00E55298">
          <w:rPr>
            <w:rFonts w:eastAsia="Times New Roman"/>
            <w:szCs w:val="24"/>
            <w:lang w:eastAsia="en-US"/>
          </w:rPr>
          <w:br/>
          <w:t xml:space="preserve">    γ) Προς τον Υπουργό Εσωτερικών, με θέμα: «Σήμα κινδύνου εκπέμπει ο Θερμαϊκός Κόλπος-Επείγει Πρόγραμμα άμεσης δραστικής παρέμβασης», σελ. </w:t>
        </w:r>
        <w:r w:rsidRPr="00E55298">
          <w:rPr>
            <w:rFonts w:eastAsia="Times New Roman"/>
            <w:szCs w:val="24"/>
            <w:lang w:eastAsia="en-US"/>
          </w:rPr>
          <w:br/>
          <w:t xml:space="preserve"> </w:t>
        </w:r>
        <w:r w:rsidRPr="00E55298">
          <w:rPr>
            <w:rFonts w:eastAsia="Times New Roman"/>
            <w:szCs w:val="24"/>
            <w:lang w:eastAsia="en-US"/>
          </w:rPr>
          <w:br/>
          <w:t xml:space="preserve">Γ. ΝΟΜΟΘΕΤΙΚΗ ΕΡΓΑΣΙΑ </w:t>
        </w:r>
        <w:r w:rsidRPr="00E55298">
          <w:rPr>
            <w:rFonts w:eastAsia="Times New Roman"/>
            <w:szCs w:val="24"/>
            <w:lang w:eastAsia="en-US"/>
          </w:rPr>
          <w:br/>
          <w:t>Κατάθεση Εκθέσεως Διαρκούς Επιτροπής:</w:t>
        </w:r>
      </w:ins>
    </w:p>
    <w:p w14:paraId="077C7BFB" w14:textId="77777777" w:rsidR="00E55298" w:rsidRPr="00E55298" w:rsidRDefault="00E55298" w:rsidP="00E55298">
      <w:pPr>
        <w:spacing w:after="0" w:line="360" w:lineRule="auto"/>
        <w:rPr>
          <w:ins w:id="22" w:author="Φλούδα Χριστίνα" w:date="2017-08-04T09:55:00Z"/>
          <w:rFonts w:eastAsia="Times New Roman"/>
          <w:szCs w:val="24"/>
          <w:lang w:eastAsia="en-US"/>
        </w:rPr>
      </w:pPr>
      <w:ins w:id="23" w:author="Φλούδα Χριστίνα" w:date="2017-08-04T09:55:00Z">
        <w:r w:rsidRPr="00E55298">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«Οργάνωση και λειτουργία της ανώτατης εκπαίδευσης, ρυθμίσεις για την έρευνα και άλλες διατάξεις», σελ. </w:t>
        </w:r>
        <w:r w:rsidRPr="00E55298">
          <w:rPr>
            <w:rFonts w:eastAsia="Times New Roman"/>
            <w:szCs w:val="24"/>
            <w:lang w:eastAsia="en-US"/>
          </w:rPr>
          <w:br/>
        </w:r>
      </w:ins>
    </w:p>
    <w:p w14:paraId="4DACF11F" w14:textId="77777777" w:rsidR="00E55298" w:rsidRPr="00E55298" w:rsidRDefault="00E55298" w:rsidP="00E55298">
      <w:pPr>
        <w:spacing w:after="0" w:line="360" w:lineRule="auto"/>
        <w:rPr>
          <w:ins w:id="24" w:author="Φλούδα Χριστίνα" w:date="2017-08-04T09:55:00Z"/>
          <w:rFonts w:eastAsia="Times New Roman"/>
          <w:szCs w:val="24"/>
          <w:lang w:eastAsia="en-US"/>
        </w:rPr>
      </w:pPr>
      <w:ins w:id="25" w:author="Φλούδα Χριστίνα" w:date="2017-08-04T09:55:00Z">
        <w:r w:rsidRPr="00E55298">
          <w:rPr>
            <w:rFonts w:eastAsia="Times New Roman"/>
            <w:szCs w:val="24"/>
            <w:lang w:eastAsia="en-US"/>
          </w:rPr>
          <w:t>ΠΡΟΕΔΡΕΥΩΝ</w:t>
        </w:r>
      </w:ins>
    </w:p>
    <w:p w14:paraId="7EAB2127" w14:textId="77777777" w:rsidR="00E55298" w:rsidRPr="00E55298" w:rsidRDefault="00E55298" w:rsidP="00E55298">
      <w:pPr>
        <w:spacing w:after="0" w:line="360" w:lineRule="auto"/>
        <w:rPr>
          <w:ins w:id="26" w:author="Φλούδα Χριστίνα" w:date="2017-08-04T09:55:00Z"/>
          <w:rFonts w:eastAsia="Times New Roman"/>
          <w:szCs w:val="24"/>
          <w:lang w:eastAsia="en-US"/>
        </w:rPr>
      </w:pPr>
      <w:ins w:id="27" w:author="Φλούδα Χριστίνα" w:date="2017-08-04T09:55:00Z">
        <w:r w:rsidRPr="00E55298">
          <w:rPr>
            <w:rFonts w:eastAsia="Times New Roman"/>
            <w:szCs w:val="24"/>
            <w:lang w:eastAsia="en-US"/>
          </w:rPr>
          <w:t>ΓΕΩΡΓΙΑΔΗΣ Μ. , σελ.</w:t>
        </w:r>
        <w:r w:rsidRPr="00E55298">
          <w:rPr>
            <w:rFonts w:eastAsia="Times New Roman"/>
            <w:szCs w:val="24"/>
            <w:lang w:eastAsia="en-US"/>
          </w:rPr>
          <w:br/>
        </w:r>
      </w:ins>
    </w:p>
    <w:p w14:paraId="0623CEC8" w14:textId="77777777" w:rsidR="00E55298" w:rsidRPr="00E55298" w:rsidRDefault="00E55298" w:rsidP="00E55298">
      <w:pPr>
        <w:spacing w:after="0" w:line="360" w:lineRule="auto"/>
        <w:rPr>
          <w:ins w:id="28" w:author="Φλούδα Χριστίνα" w:date="2017-08-04T09:55:00Z"/>
          <w:rFonts w:eastAsia="Times New Roman"/>
          <w:szCs w:val="24"/>
          <w:lang w:eastAsia="en-US"/>
        </w:rPr>
      </w:pPr>
    </w:p>
    <w:p w14:paraId="26C07AA4" w14:textId="77777777" w:rsidR="00E55298" w:rsidRPr="00E55298" w:rsidRDefault="00E55298" w:rsidP="00E55298">
      <w:pPr>
        <w:spacing w:after="0" w:line="360" w:lineRule="auto"/>
        <w:rPr>
          <w:ins w:id="29" w:author="Φλούδα Χριστίνα" w:date="2017-08-04T09:55:00Z"/>
          <w:rFonts w:eastAsia="Times New Roman"/>
          <w:szCs w:val="24"/>
          <w:lang w:eastAsia="en-US"/>
        </w:rPr>
      </w:pPr>
      <w:ins w:id="30" w:author="Φλούδα Χριστίνα" w:date="2017-08-04T09:55:00Z">
        <w:r w:rsidRPr="00E55298">
          <w:rPr>
            <w:rFonts w:eastAsia="Times New Roman"/>
            <w:szCs w:val="24"/>
            <w:lang w:eastAsia="en-US"/>
          </w:rPr>
          <w:t>ΟΜΙΛΗΤΕΣ</w:t>
        </w:r>
      </w:ins>
    </w:p>
    <w:p w14:paraId="3B6ADDAD" w14:textId="412DB0F5" w:rsidR="00E55298" w:rsidRDefault="00E55298" w:rsidP="00E55298">
      <w:pPr>
        <w:spacing w:line="600" w:lineRule="auto"/>
        <w:ind w:firstLine="720"/>
        <w:contextualSpacing/>
        <w:jc w:val="both"/>
        <w:rPr>
          <w:ins w:id="31" w:author="Φλούδα Χριστίνα" w:date="2017-08-04T09:55:00Z"/>
          <w:rFonts w:eastAsia="Times New Roman"/>
          <w:szCs w:val="24"/>
        </w:rPr>
        <w:pPrChange w:id="32" w:author="Φλούδα Χριστίνα" w:date="2017-08-04T09:55:00Z">
          <w:pPr>
            <w:spacing w:line="600" w:lineRule="auto"/>
            <w:ind w:firstLine="720"/>
            <w:contextualSpacing/>
            <w:jc w:val="center"/>
          </w:pPr>
        </w:pPrChange>
      </w:pPr>
      <w:ins w:id="33" w:author="Φλούδα Χριστίνα" w:date="2017-08-04T09:55:00Z">
        <w:r w:rsidRPr="00E55298">
          <w:rPr>
            <w:rFonts w:eastAsia="Times New Roman"/>
            <w:szCs w:val="24"/>
            <w:lang w:eastAsia="en-US"/>
          </w:rPr>
          <w:br/>
          <w:t>Α. Επί διαδικαστικού θέματος:</w:t>
        </w:r>
        <w:r w:rsidRPr="00E55298">
          <w:rPr>
            <w:rFonts w:eastAsia="Times New Roman"/>
            <w:szCs w:val="24"/>
            <w:lang w:eastAsia="en-US"/>
          </w:rPr>
          <w:br/>
          <w:t>ΓΕΩΡΓΙΑΔΗΣ Μ. , σελ.</w:t>
        </w:r>
        <w:r w:rsidRPr="00E55298">
          <w:rPr>
            <w:rFonts w:eastAsia="Times New Roman"/>
            <w:szCs w:val="24"/>
            <w:lang w:eastAsia="en-US"/>
          </w:rPr>
          <w:br/>
        </w:r>
        <w:r w:rsidRPr="00E55298">
          <w:rPr>
            <w:rFonts w:eastAsia="Times New Roman"/>
            <w:szCs w:val="24"/>
            <w:lang w:eastAsia="en-US"/>
          </w:rPr>
          <w:br/>
          <w:t>Β. Επί των επικαίρων ερωτήσεων:</w:t>
        </w:r>
        <w:r w:rsidRPr="00E55298">
          <w:rPr>
            <w:rFonts w:eastAsia="Times New Roman"/>
            <w:szCs w:val="24"/>
            <w:lang w:eastAsia="en-US"/>
          </w:rPr>
          <w:br/>
          <w:t>ΚΑΜΑΤΕΡΟΣ Η. , σελ.</w:t>
        </w:r>
        <w:r w:rsidRPr="00E55298">
          <w:rPr>
            <w:rFonts w:eastAsia="Times New Roman"/>
            <w:szCs w:val="24"/>
            <w:lang w:eastAsia="en-US"/>
          </w:rPr>
          <w:br/>
          <w:t>ΚΟΛΛΙΑ - ΤΣΑΡΟΥΧΑ Μ. , σελ.</w:t>
        </w:r>
        <w:r w:rsidRPr="00E55298">
          <w:rPr>
            <w:rFonts w:eastAsia="Times New Roman"/>
            <w:szCs w:val="24"/>
            <w:lang w:eastAsia="en-US"/>
          </w:rPr>
          <w:br/>
          <w:t>ΚΟΝΙΟΡΔΟΥ Λ. , σελ.</w:t>
        </w:r>
        <w:r w:rsidRPr="00E55298">
          <w:rPr>
            <w:rFonts w:eastAsia="Times New Roman"/>
            <w:szCs w:val="24"/>
            <w:lang w:eastAsia="en-US"/>
          </w:rPr>
          <w:br/>
          <w:t>ΚΟΥΝΤΟΥΡΑ  Έ. , σελ.</w:t>
        </w:r>
        <w:r w:rsidRPr="00E55298">
          <w:rPr>
            <w:rFonts w:eastAsia="Times New Roman"/>
            <w:szCs w:val="24"/>
            <w:lang w:eastAsia="en-US"/>
          </w:rPr>
          <w:br/>
          <w:t>ΠΑΠΑΧΡΙΣΤΟΠΟΥΛΟΣ Α. , σελ.</w:t>
        </w:r>
        <w:r w:rsidRPr="00E55298">
          <w:rPr>
            <w:rFonts w:eastAsia="Times New Roman"/>
            <w:szCs w:val="24"/>
            <w:lang w:eastAsia="en-US"/>
          </w:rPr>
          <w:br/>
          <w:t>ΤΡΙΑΝΤΑΦΥΛΛΙΔΗΣ Α. , σελ.</w:t>
        </w:r>
        <w:r w:rsidRPr="00E55298">
          <w:rPr>
            <w:rFonts w:eastAsia="Times New Roman"/>
            <w:szCs w:val="24"/>
            <w:lang w:eastAsia="en-US"/>
          </w:rPr>
          <w:br/>
          <w:t>ΤΡΙΑΝΤΑΦΥΛΛΟΥ Μ. , σελ.</w:t>
        </w:r>
        <w:r w:rsidRPr="00E55298">
          <w:rPr>
            <w:rFonts w:eastAsia="Times New Roman"/>
            <w:szCs w:val="24"/>
            <w:lang w:eastAsia="en-US"/>
          </w:rPr>
          <w:br/>
          <w:t>ΦΑΜΕΛΛΟΣ Σ. , σελ.</w:t>
        </w:r>
        <w:r w:rsidRPr="00E55298">
          <w:rPr>
            <w:rFonts w:eastAsia="Times New Roman"/>
            <w:szCs w:val="24"/>
            <w:lang w:eastAsia="en-US"/>
          </w:rPr>
          <w:br/>
          <w:t>ΦΩΤΗΛΑΣ Ι. , σελ.</w:t>
        </w:r>
        <w:r w:rsidRPr="00E55298">
          <w:rPr>
            <w:rFonts w:eastAsia="Times New Roman"/>
            <w:szCs w:val="24"/>
            <w:lang w:eastAsia="en-US"/>
          </w:rPr>
          <w:br/>
        </w:r>
      </w:ins>
    </w:p>
    <w:p w14:paraId="0A8B2063" w14:textId="77777777" w:rsidR="00666A52" w:rsidRDefault="00E55298">
      <w:pPr>
        <w:spacing w:line="600" w:lineRule="auto"/>
        <w:ind w:firstLine="720"/>
        <w:contextualSpacing/>
        <w:jc w:val="center"/>
        <w:rPr>
          <w:rFonts w:eastAsia="Times New Roman" w:cs="Times New Roman"/>
          <w:szCs w:val="24"/>
        </w:rPr>
      </w:pPr>
      <w:r>
        <w:rPr>
          <w:rFonts w:eastAsia="Times New Roman"/>
          <w:szCs w:val="24"/>
        </w:rPr>
        <w:t>ΠΡΑΚΤΙΚΑ ΒΟΥΛΗΣ</w:t>
      </w:r>
    </w:p>
    <w:p w14:paraId="0A8B2064" w14:textId="77777777" w:rsidR="00666A52" w:rsidRDefault="00E55298">
      <w:pPr>
        <w:spacing w:line="600" w:lineRule="auto"/>
        <w:ind w:firstLine="720"/>
        <w:contextualSpacing/>
        <w:jc w:val="center"/>
        <w:rPr>
          <w:rFonts w:eastAsia="Times New Roman" w:cs="Times New Roman"/>
          <w:szCs w:val="24"/>
        </w:rPr>
      </w:pPr>
      <w:r>
        <w:rPr>
          <w:rFonts w:eastAsia="Times New Roman"/>
          <w:szCs w:val="24"/>
        </w:rPr>
        <w:t xml:space="preserve">ΙΖ΄ ΠΕΡΙΟΔΟΣ </w:t>
      </w:r>
    </w:p>
    <w:p w14:paraId="0A8B2065" w14:textId="77777777" w:rsidR="00666A52" w:rsidRDefault="00E55298">
      <w:pPr>
        <w:spacing w:line="600" w:lineRule="auto"/>
        <w:ind w:firstLine="720"/>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0A8B2066" w14:textId="77777777" w:rsidR="00666A52" w:rsidRDefault="00E55298">
      <w:pPr>
        <w:spacing w:line="600" w:lineRule="auto"/>
        <w:ind w:firstLine="720"/>
        <w:contextualSpacing/>
        <w:jc w:val="center"/>
        <w:rPr>
          <w:rFonts w:eastAsia="Times New Roman" w:cs="Times New Roman"/>
          <w:szCs w:val="24"/>
        </w:rPr>
      </w:pPr>
      <w:r>
        <w:rPr>
          <w:rFonts w:eastAsia="Times New Roman"/>
          <w:szCs w:val="24"/>
        </w:rPr>
        <w:t>ΣΥΝΟΔΟΣ Β΄</w:t>
      </w:r>
    </w:p>
    <w:p w14:paraId="0A8B2067" w14:textId="77777777" w:rsidR="00666A52" w:rsidRDefault="00E55298">
      <w:pPr>
        <w:spacing w:line="600" w:lineRule="auto"/>
        <w:ind w:firstLine="720"/>
        <w:contextualSpacing/>
        <w:jc w:val="center"/>
        <w:rPr>
          <w:rFonts w:eastAsia="Times New Roman" w:cs="Times New Roman"/>
          <w:szCs w:val="24"/>
        </w:rPr>
      </w:pPr>
      <w:r>
        <w:rPr>
          <w:rFonts w:eastAsia="Times New Roman"/>
          <w:szCs w:val="24"/>
        </w:rPr>
        <w:t>ΣΥΝΕΔΡΙΑΣΗ ΡΞΑ΄</w:t>
      </w:r>
    </w:p>
    <w:p w14:paraId="0A8B2068" w14:textId="77777777" w:rsidR="00666A52" w:rsidRDefault="00E55298">
      <w:pPr>
        <w:spacing w:line="600" w:lineRule="auto"/>
        <w:ind w:firstLine="720"/>
        <w:contextualSpacing/>
        <w:jc w:val="center"/>
        <w:rPr>
          <w:rFonts w:eastAsia="Times New Roman" w:cs="Times New Roman"/>
          <w:szCs w:val="24"/>
        </w:rPr>
      </w:pPr>
      <w:r>
        <w:rPr>
          <w:rFonts w:eastAsia="Times New Roman"/>
          <w:szCs w:val="24"/>
        </w:rPr>
        <w:t>Δευτέρα 31 Ιουλίου 2017</w:t>
      </w:r>
      <w:r>
        <w:rPr>
          <w:rFonts w:eastAsia="Times New Roman"/>
          <w:szCs w:val="24"/>
        </w:rPr>
        <w:t xml:space="preserve"> (πρωί)</w:t>
      </w:r>
    </w:p>
    <w:p w14:paraId="0A8B2069" w14:textId="77777777" w:rsidR="00666A52" w:rsidRDefault="00E55298">
      <w:pPr>
        <w:spacing w:line="600" w:lineRule="auto"/>
        <w:ind w:firstLine="720"/>
        <w:contextualSpacing/>
        <w:jc w:val="both"/>
        <w:rPr>
          <w:rFonts w:eastAsia="Times New Roman" w:cs="Times New Roman"/>
          <w:szCs w:val="24"/>
        </w:rPr>
      </w:pPr>
      <w:r>
        <w:rPr>
          <w:rFonts w:eastAsia="Times New Roman"/>
          <w:szCs w:val="24"/>
        </w:rPr>
        <w:t>Αθήνα, σήμερα στις 31 Ιουλίου 2017, ημέρα Δευτέρα και ώρα 12.07΄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547980">
        <w:rPr>
          <w:rFonts w:eastAsia="Times New Roman"/>
          <w:b/>
          <w:szCs w:val="24"/>
        </w:rPr>
        <w:t>ΜΑΡΙΟΥ ΓΕΩΡΓΙΑΔΗ</w:t>
      </w:r>
      <w:r>
        <w:rPr>
          <w:rFonts w:eastAsia="Times New Roman"/>
          <w:szCs w:val="24"/>
        </w:rPr>
        <w:t>.</w:t>
      </w:r>
    </w:p>
    <w:p w14:paraId="0A8B206A" w14:textId="77777777" w:rsidR="00666A52" w:rsidRDefault="00E55298">
      <w:pPr>
        <w:spacing w:line="600" w:lineRule="auto"/>
        <w:ind w:firstLine="720"/>
        <w:contextualSpacing/>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0A8B206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(ΕΠΙΚΥΡΩΣΗ </w:t>
      </w:r>
      <w:r>
        <w:rPr>
          <w:rFonts w:eastAsia="Times New Roman" w:cs="Times New Roman"/>
          <w:szCs w:val="24"/>
        </w:rPr>
        <w:t>ΠΡΑΚΤΙΚΩΝ: Σύμφωνα με την από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εξουσιοδότηση του Σώματος επικυρώθηκαν με ευθύνη του Προεδρείου τα πρακτικά της ΡΞ΄ συνεδριάσεώς του, της Παρασκευής 28</w:t>
      </w:r>
      <w:r>
        <w:rPr>
          <w:rFonts w:eastAsia="Times New Roman" w:cs="Times New Roman"/>
          <w:szCs w:val="24"/>
        </w:rPr>
        <w:t xml:space="preserve"> </w:t>
      </w:r>
      <w:r>
        <w:rPr>
          <w:rFonts w:eastAsia="Times New Roman" w:cs="Times New Roman"/>
          <w:szCs w:val="24"/>
        </w:rPr>
        <w:t>Ιουλίου 2017, σε ό,τι αφορά την ψήφιση στο σύνολο του σχεδίου νόμου: «Προσαρμογή της Ελληνικής Ν</w:t>
      </w:r>
      <w:r>
        <w:rPr>
          <w:rFonts w:eastAsia="Times New Roman" w:cs="Times New Roman"/>
          <w:szCs w:val="24"/>
        </w:rPr>
        <w:t>ομοθεσίας στις διατάξεις της Οδηγίας (ΕΕ) 2016/881 και άλλες διατάξεις»)</w:t>
      </w:r>
    </w:p>
    <w:p w14:paraId="0A8B206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Παρακαλείται ο κύριος Γραμματέας να ανακοινώσει τις αναφορές προς το Σώμα. </w:t>
      </w:r>
    </w:p>
    <w:p w14:paraId="0A8B206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Θεσπρωτίας, τα ακόλουθα:</w:t>
      </w:r>
    </w:p>
    <w:p w14:paraId="0A8B206E" w14:textId="77777777" w:rsidR="00666A52" w:rsidRDefault="00E55298">
      <w:pPr>
        <w:spacing w:line="600" w:lineRule="auto"/>
        <w:ind w:firstLine="720"/>
        <w:contextualSpacing/>
        <w:jc w:val="both"/>
        <w:rPr>
          <w:rFonts w:eastAsia="Times New Roman"/>
          <w:szCs w:val="24"/>
        </w:rPr>
      </w:pPr>
      <w:r>
        <w:rPr>
          <w:rFonts w:eastAsia="Times New Roman"/>
          <w:szCs w:val="24"/>
        </w:rPr>
        <w:t>Α. ΚΑΤΑΘΕΣΗ ΑΝΑΦΟΡΩΝ</w:t>
      </w:r>
    </w:p>
    <w:p w14:paraId="0A8B206F" w14:textId="77777777" w:rsidR="00666A52" w:rsidRDefault="00E55298">
      <w:pPr>
        <w:spacing w:line="600" w:lineRule="auto"/>
        <w:ind w:firstLine="720"/>
        <w:contextualSpacing/>
        <w:jc w:val="center"/>
        <w:rPr>
          <w:rFonts w:eastAsia="Times New Roman"/>
          <w:szCs w:val="24"/>
        </w:rPr>
      </w:pPr>
      <w:r>
        <w:rPr>
          <w:rFonts w:eastAsia="Times New Roman"/>
          <w:szCs w:val="24"/>
        </w:rPr>
        <w:t xml:space="preserve">(ΝΑ ΜΠΕΙ Η ΣΕΛΙΔΑ </w:t>
      </w:r>
      <w:r>
        <w:rPr>
          <w:rFonts w:eastAsia="Times New Roman"/>
          <w:szCs w:val="24"/>
        </w:rPr>
        <w:t>2α)</w:t>
      </w:r>
    </w:p>
    <w:p w14:paraId="0A8B2070" w14:textId="77777777" w:rsidR="00666A52" w:rsidRDefault="00E55298">
      <w:pPr>
        <w:spacing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0A8B2071" w14:textId="77777777" w:rsidR="00666A52" w:rsidRDefault="00E55298">
      <w:pPr>
        <w:spacing w:line="600" w:lineRule="auto"/>
        <w:ind w:firstLine="720"/>
        <w:contextualSpacing/>
        <w:jc w:val="center"/>
        <w:rPr>
          <w:rFonts w:eastAsia="Times New Roman"/>
          <w:szCs w:val="24"/>
        </w:rPr>
      </w:pPr>
      <w:r>
        <w:rPr>
          <w:rFonts w:eastAsia="Times New Roman"/>
          <w:szCs w:val="24"/>
        </w:rPr>
        <w:t>(ΝΑ ΜΠΕΙ Η ΣΕΛΙΔΑ 2β)</w:t>
      </w:r>
    </w:p>
    <w:p w14:paraId="0A8B2072" w14:textId="77777777" w:rsidR="00666A52" w:rsidRDefault="00E55298">
      <w:pPr>
        <w:spacing w:line="600" w:lineRule="auto"/>
        <w:ind w:firstLine="720"/>
        <w:contextualSpacing/>
        <w:jc w:val="center"/>
        <w:rPr>
          <w:rFonts w:eastAsia="Times New Roman"/>
          <w:szCs w:val="24"/>
        </w:rPr>
      </w:pPr>
      <w:r>
        <w:rPr>
          <w:rFonts w:eastAsia="Times New Roman"/>
          <w:szCs w:val="24"/>
        </w:rPr>
        <w:t>(ΑΛΛΑΓΗ ΣΕΛΙΔΑΣ)</w:t>
      </w:r>
    </w:p>
    <w:p w14:paraId="0A8B207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θα ήθελα να κάνω μια ανακοίνωση προς το Σώμα. </w:t>
      </w:r>
    </w:p>
    <w:p w14:paraId="0A8B207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w:t>
      </w:r>
      <w:r>
        <w:rPr>
          <w:rFonts w:eastAsia="Times New Roman" w:cs="Times New Roman"/>
          <w:szCs w:val="24"/>
        </w:rPr>
        <w:t xml:space="preserve"> Μορφωτικών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«Οργάνωση και λειτουργία της ανώτατης εκπαίδευσης, ρυθμίσεις για την έρευνα και άλλες διατάξεις».</w:t>
      </w:r>
    </w:p>
    <w:p w14:paraId="0A8B2075" w14:textId="77777777" w:rsidR="00666A52" w:rsidRDefault="00E55298">
      <w:pPr>
        <w:spacing w:line="600" w:lineRule="auto"/>
        <w:ind w:firstLine="720"/>
        <w:contextualSpacing/>
        <w:jc w:val="center"/>
        <w:rPr>
          <w:rFonts w:eastAsia="Times New Roman" w:cs="Times New Roman"/>
          <w:szCs w:val="24"/>
        </w:rPr>
      </w:pPr>
      <w:r>
        <w:rPr>
          <w:rFonts w:eastAsia="Times New Roman" w:cs="Times New Roman"/>
          <w:szCs w:val="24"/>
        </w:rPr>
        <w:t>(ΑΛΛΑΓΗ ΣΕΛΙΔΑΣ ΛΟΓΩ ΑΛΛΑΓΗΣ ΘΕΜΑΤΟΣ)</w:t>
      </w:r>
    </w:p>
    <w:p w14:paraId="0A8B2076" w14:textId="77777777" w:rsidR="00666A52" w:rsidRDefault="00E55298">
      <w:pPr>
        <w:spacing w:line="600" w:lineRule="auto"/>
        <w:ind w:firstLine="720"/>
        <w:contextualSpacing/>
        <w:jc w:val="both"/>
        <w:rPr>
          <w:rFonts w:eastAsia="Times New Roman" w:cs="Times New Roman"/>
          <w:szCs w:val="24"/>
        </w:rPr>
      </w:pPr>
      <w:r w:rsidRPr="005D41A5">
        <w:rPr>
          <w:rFonts w:eastAsia="Times New Roman" w:cs="Times New Roman"/>
          <w:b/>
          <w:szCs w:val="24"/>
        </w:rPr>
        <w:lastRenderedPageBreak/>
        <w:t>ΠΡΟΕΔ</w:t>
      </w:r>
      <w:r w:rsidRPr="005D41A5">
        <w:rPr>
          <w:rFonts w:eastAsia="Times New Roman" w:cs="Times New Roman"/>
          <w:b/>
          <w:szCs w:val="24"/>
        </w:rPr>
        <w:t>ΡΕΥΩΝ (Μάριος Γεωργιάδης):</w:t>
      </w:r>
      <w:r>
        <w:rPr>
          <w:rFonts w:eastAsia="Times New Roman" w:cs="Times New Roman"/>
          <w:szCs w:val="24"/>
        </w:rPr>
        <w:t xml:space="preserve"> </w:t>
      </w: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συζήτηση των </w:t>
      </w:r>
    </w:p>
    <w:p w14:paraId="0A8B2077" w14:textId="77777777" w:rsidR="00666A52" w:rsidRDefault="00E55298">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0A8B207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Σήμερα θ</w:t>
      </w:r>
      <w:r>
        <w:rPr>
          <w:rFonts w:eastAsia="Times New Roman" w:cs="Times New Roman"/>
          <w:szCs w:val="24"/>
        </w:rPr>
        <w:t>α συζητηθούν πέντε ερωτήσεις</w:t>
      </w:r>
      <w:r>
        <w:rPr>
          <w:rFonts w:eastAsia="Times New Roman" w:cs="Times New Roman"/>
          <w:szCs w:val="24"/>
        </w:rPr>
        <w:t xml:space="preserve">, ενώ </w:t>
      </w:r>
      <w:r>
        <w:rPr>
          <w:rFonts w:eastAsia="Times New Roman" w:cs="Times New Roman"/>
          <w:szCs w:val="24"/>
        </w:rPr>
        <w:t>κ</w:t>
      </w:r>
      <w:r>
        <w:rPr>
          <w:rFonts w:eastAsia="Times New Roman" w:cs="Times New Roman"/>
          <w:szCs w:val="24"/>
        </w:rPr>
        <w:t>ατά τη διάρκεια της συνεδρίασης θα ανακοινώσω τ</w:t>
      </w:r>
      <w:r>
        <w:rPr>
          <w:rFonts w:eastAsia="Times New Roman" w:cs="Times New Roman"/>
          <w:szCs w:val="24"/>
        </w:rPr>
        <w:t>ους λόγους για τους οποίους</w:t>
      </w:r>
      <w:r>
        <w:rPr>
          <w:rFonts w:eastAsia="Times New Roman" w:cs="Times New Roman"/>
          <w:szCs w:val="24"/>
        </w:rPr>
        <w:t xml:space="preserve"> δεν θα συζητηθούν οι υπόλοιπες</w:t>
      </w:r>
      <w:r>
        <w:rPr>
          <w:rFonts w:eastAsia="Times New Roman" w:cs="Times New Roman"/>
          <w:szCs w:val="24"/>
        </w:rPr>
        <w:t xml:space="preserve">. </w:t>
      </w:r>
    </w:p>
    <w:p w14:paraId="0A8B207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Στις πρώτες δύο </w:t>
      </w:r>
      <w:r>
        <w:rPr>
          <w:rFonts w:eastAsia="Times New Roman" w:cs="Times New Roman"/>
          <w:szCs w:val="24"/>
        </w:rPr>
        <w:t xml:space="preserve">επίκαιρες </w:t>
      </w:r>
      <w:r>
        <w:rPr>
          <w:rFonts w:eastAsia="Times New Roman" w:cs="Times New Roman"/>
          <w:szCs w:val="24"/>
        </w:rPr>
        <w:t xml:space="preserve">ερωτήσεις θα απαντήσει η Υπουργός Τουρισμού κ. Έλενα Κουντουρά. </w:t>
      </w:r>
    </w:p>
    <w:p w14:paraId="0A8B207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w:t>
      </w:r>
      <w:r>
        <w:rPr>
          <w:rFonts w:eastAsia="Times New Roman" w:cs="Times New Roman"/>
          <w:szCs w:val="24"/>
        </w:rPr>
        <w:t xml:space="preserve">ξεκινήσουμε με την </w:t>
      </w:r>
      <w:r>
        <w:rPr>
          <w:rFonts w:eastAsia="Times New Roman" w:cs="Times New Roman"/>
          <w:szCs w:val="24"/>
        </w:rPr>
        <w:t xml:space="preserve">πρώτη με αριθμό 1283/25-7-2017επίκαιρη ερώτηση πρώτου κύκλου του Βουλευτή Δωδεκάνησου του Συνασπισμού Ριζοσπαστικής Αριστεράς κ. </w:t>
      </w:r>
      <w:r>
        <w:rPr>
          <w:rFonts w:eastAsia="Times New Roman" w:cs="Times New Roman"/>
          <w:bCs/>
          <w:szCs w:val="24"/>
        </w:rPr>
        <w:t>Ηλία Καματε</w:t>
      </w:r>
      <w:r>
        <w:rPr>
          <w:rFonts w:eastAsia="Times New Roman" w:cs="Times New Roman"/>
          <w:bCs/>
          <w:szCs w:val="24"/>
        </w:rPr>
        <w:t>ρού</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Τουρισμού,</w:t>
      </w:r>
      <w:r>
        <w:rPr>
          <w:rFonts w:eastAsia="Times New Roman" w:cs="Times New Roman"/>
          <w:b/>
          <w:bCs/>
          <w:szCs w:val="24"/>
        </w:rPr>
        <w:t xml:space="preserve"> </w:t>
      </w:r>
      <w:r>
        <w:rPr>
          <w:rFonts w:eastAsia="Times New Roman" w:cs="Times New Roman"/>
          <w:szCs w:val="24"/>
        </w:rPr>
        <w:t xml:space="preserve">με θέμα: «Εισαγωγή πλαισίου για την αντιμετώπιση της ανεξέλεγκτης επέκτασης του φαινομένου </w:t>
      </w:r>
      <w:proofErr w:type="spellStart"/>
      <w:r>
        <w:rPr>
          <w:rFonts w:eastAsia="Times New Roman" w:cs="Times New Roman"/>
          <w:szCs w:val="24"/>
        </w:rPr>
        <w:t>all</w:t>
      </w:r>
      <w:proofErr w:type="spellEnd"/>
      <w:r>
        <w:rPr>
          <w:rFonts w:eastAsia="Times New Roman" w:cs="Times New Roman"/>
          <w:szCs w:val="24"/>
        </w:rPr>
        <w:t xml:space="preserve"> </w:t>
      </w:r>
      <w:proofErr w:type="spellStart"/>
      <w:r>
        <w:rPr>
          <w:rFonts w:eastAsia="Times New Roman" w:cs="Times New Roman"/>
          <w:szCs w:val="24"/>
        </w:rPr>
        <w:t>inclusive</w:t>
      </w:r>
      <w:proofErr w:type="spellEnd"/>
      <w:r>
        <w:rPr>
          <w:rFonts w:eastAsia="Times New Roman" w:cs="Times New Roman"/>
          <w:szCs w:val="24"/>
        </w:rPr>
        <w:t xml:space="preserve"> στον τουρισμό».</w:t>
      </w:r>
    </w:p>
    <w:p w14:paraId="0A8B207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w:t>
      </w:r>
      <w:r>
        <w:rPr>
          <w:rFonts w:eastAsia="Times New Roman" w:cs="Times New Roman"/>
          <w:szCs w:val="24"/>
        </w:rPr>
        <w:t>,</w:t>
      </w:r>
      <w:r>
        <w:rPr>
          <w:rFonts w:eastAsia="Times New Roman" w:cs="Times New Roman"/>
          <w:szCs w:val="24"/>
        </w:rPr>
        <w:t xml:space="preserve"> με τη γνωστή ανοχή.</w:t>
      </w:r>
    </w:p>
    <w:p w14:paraId="0A8B207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ΗΛΙΑΣ ΚΑΜΑΤΕ</w:t>
      </w:r>
      <w:r>
        <w:rPr>
          <w:rFonts w:eastAsia="Times New Roman" w:cs="Times New Roman"/>
          <w:b/>
          <w:szCs w:val="24"/>
        </w:rPr>
        <w:t>ΡΟΣ:</w:t>
      </w:r>
      <w:r>
        <w:rPr>
          <w:rFonts w:eastAsia="Times New Roman" w:cs="Times New Roman"/>
          <w:szCs w:val="24"/>
        </w:rPr>
        <w:t xml:space="preserve"> Ευχαριστώ, κύριε Πρόεδρε. </w:t>
      </w:r>
    </w:p>
    <w:p w14:paraId="0A8B207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νομίζω ότι όλοι πρέπει να αναγνωρίσουν τις προσπάθειές σας. Τα αποτελέσματα φαίνονται στην αύξηση </w:t>
      </w:r>
      <w:r>
        <w:rPr>
          <w:rFonts w:eastAsia="Times New Roman" w:cs="Times New Roman"/>
          <w:szCs w:val="24"/>
        </w:rPr>
        <w:lastRenderedPageBreak/>
        <w:t xml:space="preserve">που έχουμε στις αφίξεις των τουριστών, στην επέκταση της τουριστικής περιόδου και στην επέκταση εναλλακτικών μορφών τουρισμού. </w:t>
      </w:r>
    </w:p>
    <w:p w14:paraId="0A8B207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Επανειλημμένως </w:t>
      </w:r>
      <w:r>
        <w:rPr>
          <w:rFonts w:eastAsia="Times New Roman" w:cs="Times New Roman"/>
          <w:szCs w:val="24"/>
        </w:rPr>
        <w:t>έχουμε συζητήσει κι έχετε εκφράσει την άποψη ότι αυτή είναι η δουλειά σας, η αύξηση του τουριστικού ρεύματος. Όμως, συνολικά –κι έχετε δίκιο σε αυτό- έχουμε πρόβλημα όταν θέλουμε να απαντήσουμε στο ερώτημα «ποιοι ωφελούνται απ’ αυτή την αύξηση των αριθμών»</w:t>
      </w:r>
      <w:r>
        <w:rPr>
          <w:rFonts w:eastAsia="Times New Roman" w:cs="Times New Roman"/>
          <w:szCs w:val="24"/>
        </w:rPr>
        <w:t xml:space="preserve">. </w:t>
      </w:r>
    </w:p>
    <w:p w14:paraId="0A8B207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Η θέση μας ως Κυβέρνηση -το ξέρετε κι εσείς- είναι ότι πρέπει να απαντήσουμε στο ερώτημα «ποιοι ωφελούνται» και όχι να το αφήσουμε, όπως γινόταν έως τώρα. Σε αυτή την κατεύθυνση υπάρχουν διάφορα προβλήματα. Ξέρουμε ότι υπάρχει μια ανισοκατανομή. Ξέρουμε</w:t>
      </w:r>
      <w:r>
        <w:rPr>
          <w:rFonts w:eastAsia="Times New Roman" w:cs="Times New Roman"/>
          <w:szCs w:val="24"/>
        </w:rPr>
        <w:t xml:space="preserve"> ότι δεν υπάρχουν χωροταξικά. Ξέρουμε ότι δεν υπήρχε σχέδιο ανά περιοχή. Όλα αυτά δημιουργούν προβλήματα. Σε άλλα νησιά ωφελούνται περισσότερο οι κοινωνίες και σε άλλα όχι. </w:t>
      </w:r>
    </w:p>
    <w:p w14:paraId="0A8B208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είναι το σύστημα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που ξέρετε πολύ καλά ότι</w:t>
      </w:r>
      <w:r>
        <w:rPr>
          <w:rFonts w:eastAsia="Times New Roman" w:cs="Times New Roman"/>
          <w:szCs w:val="24"/>
        </w:rPr>
        <w:t xml:space="preserve"> αυτό είναι μια συμφωνία ανάμεσα στους ξενοδόχους και στους πράκτορες, οι οποίοι διακινούν τους </w:t>
      </w:r>
      <w:r>
        <w:rPr>
          <w:rFonts w:eastAsia="Times New Roman" w:cs="Times New Roman"/>
          <w:szCs w:val="24"/>
        </w:rPr>
        <w:lastRenderedPageBreak/>
        <w:t xml:space="preserve">τουρίστες μαζικά. Ως τα τώρα δημιουργεί φοβερό πρόβλημα στις τοπικές κοινωνίες. </w:t>
      </w:r>
    </w:p>
    <w:p w14:paraId="0A8B208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Ιδιαίτερα η Κως -από την οποία και προέρχομαι- διαθέτει πολύ χαρακτηριστικά παρ</w:t>
      </w:r>
      <w:r>
        <w:rPr>
          <w:rFonts w:eastAsia="Times New Roman" w:cs="Times New Roman"/>
          <w:szCs w:val="24"/>
        </w:rPr>
        <w:t xml:space="preserve">αδείγματα της λειτουργίας του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Μάλιστα, νομίζω ότι παίρνει ακόμα μεγαλύτερες διαστάσεις μετά και τον σεισμό που είχαμε πριν από λίγες μέρες. </w:t>
      </w:r>
      <w:r>
        <w:rPr>
          <w:rFonts w:eastAsia="Times New Roman" w:cs="Times New Roman"/>
          <w:szCs w:val="24"/>
        </w:rPr>
        <w:t>Για</w:t>
      </w:r>
      <w:r>
        <w:rPr>
          <w:rFonts w:eastAsia="Times New Roman" w:cs="Times New Roman"/>
          <w:szCs w:val="24"/>
        </w:rPr>
        <w:t xml:space="preserve"> αυτό βάζω αυτό το θέμα. Η ερώτηση, βέβαια, ήταν πριν </w:t>
      </w:r>
      <w:r>
        <w:rPr>
          <w:rFonts w:eastAsia="Times New Roman" w:cs="Times New Roman"/>
          <w:szCs w:val="24"/>
        </w:rPr>
        <w:t xml:space="preserve">από </w:t>
      </w:r>
      <w:r>
        <w:rPr>
          <w:rFonts w:eastAsia="Times New Roman" w:cs="Times New Roman"/>
          <w:szCs w:val="24"/>
        </w:rPr>
        <w:t>τον σεισμό. Όμως</w:t>
      </w:r>
      <w:r>
        <w:rPr>
          <w:rFonts w:eastAsia="Times New Roman" w:cs="Times New Roman"/>
          <w:szCs w:val="24"/>
        </w:rPr>
        <w:t xml:space="preserve"> τώρα έχει ακόμα πιο ιδιαίτερη σημασία η αντιμετώπιση αυτού του φαινομένου από εμάς. Διότι</w:t>
      </w:r>
      <w:r>
        <w:rPr>
          <w:rFonts w:eastAsia="Times New Roman" w:cs="Times New Roman"/>
          <w:szCs w:val="24"/>
        </w:rPr>
        <w:t>,</w:t>
      </w:r>
      <w:r>
        <w:rPr>
          <w:rFonts w:eastAsia="Times New Roman" w:cs="Times New Roman"/>
          <w:szCs w:val="24"/>
        </w:rPr>
        <w:t xml:space="preserve"> ενώ λέμε ότι δεν μπορεί να υπάρξει κυβερνητική παρέμβαση, εγώ νομίζω ότι υπάρχουν κάποια πράγματα που μπορούμε να κάνουμε και θα ήθελα τη γνώμη σας πάνω σ’ αυτό. </w:t>
      </w:r>
    </w:p>
    <w:p w14:paraId="0A8B208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μην κάνω κατάχρηση του χρόνου θα αναφερθώ σε κάποιες προτάσεις στη δευτερολογία μου. </w:t>
      </w:r>
    </w:p>
    <w:p w14:paraId="0A8B208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Κλείνοντας, όμως, θέλω να πω ότι είναι τόσο σοβαρό το πρόβλημα</w:t>
      </w:r>
      <w:r>
        <w:rPr>
          <w:rFonts w:eastAsia="Times New Roman" w:cs="Times New Roman"/>
          <w:szCs w:val="24"/>
        </w:rPr>
        <w:t>,</w:t>
      </w:r>
      <w:r>
        <w:rPr>
          <w:rFonts w:eastAsia="Times New Roman" w:cs="Times New Roman"/>
          <w:szCs w:val="24"/>
        </w:rPr>
        <w:t xml:space="preserve"> που νομίζω ότι πρέπει να κάνετε μια επίσκεψη στην Κω και σε συνεργασία με όλους τους φορείς και την </w:t>
      </w:r>
      <w:r>
        <w:rPr>
          <w:rFonts w:eastAsia="Times New Roman" w:cs="Times New Roman"/>
          <w:szCs w:val="24"/>
        </w:rPr>
        <w:t xml:space="preserve">τοπική αυτοδιοίκηση να δούμε τι μπορούμε να κάνουμε. </w:t>
      </w:r>
    </w:p>
    <w:p w14:paraId="0A8B2084"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Τελειώνω με ένα χαρακτηριστικό δείγμα, για να δείτε πόσο μεγάλο είναι το πρόβλημα, πόσο έχει εκφυλιστεί, δηλαδή, το τουριστικό προϊόν. Στην Κω συγκεκριμένα, που το ξέρω καλύτερα, κυκλοφορούν οι τουρίστε</w:t>
      </w:r>
      <w:r>
        <w:rPr>
          <w:rFonts w:eastAsia="Times New Roman"/>
          <w:szCs w:val="24"/>
        </w:rPr>
        <w:t>ς στις επιχειρήσεις έξω, πάνε σε ταβέρνες, εστιατόρια, ακόμα και σε μπαρ κ.λπ. και</w:t>
      </w:r>
      <w:r>
        <w:rPr>
          <w:rFonts w:eastAsia="Times New Roman"/>
          <w:szCs w:val="24"/>
        </w:rPr>
        <w:t>,</w:t>
      </w:r>
      <w:r>
        <w:rPr>
          <w:rFonts w:eastAsia="Times New Roman"/>
          <w:szCs w:val="24"/>
        </w:rPr>
        <w:t xml:space="preserve"> όταν κληθούν να πληρώσουν, απαντούν «μα, είμαστε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και δείχνουν το </w:t>
      </w:r>
      <w:proofErr w:type="spellStart"/>
      <w:r>
        <w:rPr>
          <w:rFonts w:eastAsia="Times New Roman"/>
          <w:szCs w:val="24"/>
        </w:rPr>
        <w:t>βραχιολάκι</w:t>
      </w:r>
      <w:proofErr w:type="spellEnd"/>
      <w:r>
        <w:rPr>
          <w:rFonts w:eastAsia="Times New Roman"/>
          <w:szCs w:val="24"/>
        </w:rPr>
        <w:t>. Τόσο πολύ έχει εκφυλιστεί το τουριστικό προϊόν εκεί.</w:t>
      </w:r>
    </w:p>
    <w:p w14:paraId="0A8B2085" w14:textId="77777777" w:rsidR="00666A52" w:rsidRDefault="00E55298">
      <w:pPr>
        <w:spacing w:line="600" w:lineRule="auto"/>
        <w:ind w:firstLine="720"/>
        <w:contextualSpacing/>
        <w:jc w:val="both"/>
        <w:rPr>
          <w:rFonts w:eastAsia="Times New Roman"/>
          <w:szCs w:val="24"/>
        </w:rPr>
      </w:pPr>
      <w:r>
        <w:rPr>
          <w:rFonts w:eastAsia="Times New Roman"/>
          <w:b/>
          <w:szCs w:val="24"/>
        </w:rPr>
        <w:t>ΠΡΟΕΔΡΕΥΩΝ (Μάριος Γεωργιάδ</w:t>
      </w:r>
      <w:r>
        <w:rPr>
          <w:rFonts w:eastAsia="Times New Roman"/>
          <w:b/>
          <w:szCs w:val="24"/>
        </w:rPr>
        <w:t xml:space="preserve">ης): </w:t>
      </w:r>
      <w:r>
        <w:rPr>
          <w:rFonts w:eastAsia="Times New Roman"/>
          <w:szCs w:val="24"/>
        </w:rPr>
        <w:t>Ευχαριστούμε, κύριε συνάδελφε.</w:t>
      </w:r>
    </w:p>
    <w:p w14:paraId="0A8B2086"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Κυρία Υπουργέ, έχετε τον λόγο για τρία λεπτά. </w:t>
      </w:r>
    </w:p>
    <w:p w14:paraId="0A8B2087"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ΕΛΕΝΑ ΚΟΥΝΤΟΥΡΑ (Υπουργός Τουρισμού): </w:t>
      </w:r>
      <w:r>
        <w:rPr>
          <w:rFonts w:eastAsia="Times New Roman"/>
          <w:szCs w:val="24"/>
        </w:rPr>
        <w:t>Ευχαριστώ πολύ, κύριε συνάδελφε.</w:t>
      </w:r>
    </w:p>
    <w:p w14:paraId="0A8B2088"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όπως ξέρουμε, είναι ένας τύπος διακοπών με δημοφιλή πακέτα, τα οποία έχουν καθιερωθε</w:t>
      </w:r>
      <w:r>
        <w:rPr>
          <w:rFonts w:eastAsia="Times New Roman"/>
          <w:szCs w:val="24"/>
        </w:rPr>
        <w:t xml:space="preserve">ί στην Ελλάδα, όπως έχουν καθιερωθεί και στο εξωτερικό. Τις τελευταίες δεκαετίες αποτελούν, δε, όπως πολύ σωστά είπατε, ένα προϊόν ιδιωτικών συμφωνιών. Ο τύπος διακοπών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έχει ολοκληρωμένα πακέτα υπηρεσιών με ημιδιατροφή, υπηρεσίες διαμονής, πλ</w:t>
      </w:r>
      <w:r>
        <w:rPr>
          <w:rFonts w:eastAsia="Times New Roman"/>
          <w:szCs w:val="24"/>
        </w:rPr>
        <w:t>ήρη γεύματα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0A8B2089"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Παρ’ όλα αυτά, έχει γίνει μια πολύ μεγάλη και εκτενής προσπάθεια, ώστε να μπορέσουμε με τους ιδιώτες, ιδιαίτερα με το Ξενοδοχειακό Επιμελητήριο, αλλά και με τους ιδιωτικούς φορείς, όπως ο ΣΕΤΕ και η ΠΟΞ, να στηρίξουμε όλες τις τοπικ</w:t>
      </w:r>
      <w:r>
        <w:rPr>
          <w:rFonts w:eastAsia="Times New Roman"/>
          <w:szCs w:val="24"/>
        </w:rPr>
        <w:t xml:space="preserve">ές κοινωνίες με τον τουρισμό και τα οφέλη να διαχυθούν και στις τουριστικές επιχειρήσεις, εκεί όπου υπάρχουν ξενοδοχεία τα οποία έχουν το μοντέλο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w:t>
      </w:r>
    </w:p>
    <w:p w14:paraId="0A8B208A"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Παρ’ όλα αυτά, όμως, πρέπει να πω ότι το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σε όλη την Ελλάδα αντιπροσωπεύει μόλις τ</w:t>
      </w:r>
      <w:r>
        <w:rPr>
          <w:rFonts w:eastAsia="Times New Roman"/>
          <w:szCs w:val="24"/>
        </w:rPr>
        <w:t xml:space="preserve">ο 2,2% του συνόλου των ξενοδοχειακών μονάδων της χώρας και το 13,6% της συνολικής δυναμικότητας σε δωμάτια, βάσει των στοιχείων που έχουμε από το Ξενοδοχειακό Επιμελητήριο. </w:t>
      </w:r>
    </w:p>
    <w:p w14:paraId="0A8B208B" w14:textId="77777777" w:rsidR="00666A52" w:rsidRDefault="00E55298">
      <w:pPr>
        <w:spacing w:line="600" w:lineRule="auto"/>
        <w:ind w:firstLine="720"/>
        <w:contextualSpacing/>
        <w:jc w:val="both"/>
        <w:rPr>
          <w:rFonts w:eastAsia="Times New Roman"/>
          <w:szCs w:val="24"/>
        </w:rPr>
      </w:pPr>
      <w:r>
        <w:rPr>
          <w:rFonts w:eastAsia="Times New Roman"/>
          <w:szCs w:val="24"/>
        </w:rPr>
        <w:t>Όπως σας είπα, το Υπουργείο είναι σε συνεχή συνεργασία</w:t>
      </w:r>
      <w:r>
        <w:rPr>
          <w:rFonts w:eastAsia="Times New Roman"/>
          <w:szCs w:val="24"/>
        </w:rPr>
        <w:t>,</w:t>
      </w:r>
      <w:r>
        <w:rPr>
          <w:rFonts w:eastAsia="Times New Roman"/>
          <w:szCs w:val="24"/>
        </w:rPr>
        <w:t xml:space="preserve"> προκειμένου να μπορέσουμε </w:t>
      </w:r>
      <w:r>
        <w:rPr>
          <w:rFonts w:eastAsia="Times New Roman"/>
          <w:szCs w:val="24"/>
        </w:rPr>
        <w:t xml:space="preserve">να έχουμε όλα τα είδη τουρισμού. Ακόμα και στα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ξενοδοχεία πηγαίνουν ατομικά πάρα πολλοί τουρίστες, ο</w:t>
      </w:r>
      <w:r>
        <w:rPr>
          <w:rFonts w:eastAsia="Times New Roman"/>
          <w:szCs w:val="24"/>
        </w:rPr>
        <w:t>ι</w:t>
      </w:r>
      <w:r>
        <w:rPr>
          <w:rFonts w:eastAsia="Times New Roman"/>
          <w:szCs w:val="24"/>
        </w:rPr>
        <w:t xml:space="preserve"> οποίοι, αν θέλετε, ενισχύουν τις </w:t>
      </w:r>
      <w:proofErr w:type="spellStart"/>
      <w:r>
        <w:rPr>
          <w:rFonts w:eastAsia="Times New Roman"/>
          <w:szCs w:val="24"/>
        </w:rPr>
        <w:t>πληρότητες</w:t>
      </w:r>
      <w:proofErr w:type="spellEnd"/>
      <w:r>
        <w:rPr>
          <w:rFonts w:eastAsia="Times New Roman"/>
          <w:szCs w:val="24"/>
        </w:rPr>
        <w:t xml:space="preserve"> των ξενοδοχείων αυτών. </w:t>
      </w:r>
    </w:p>
    <w:p w14:paraId="0A8B208C"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Θέλω να είμαι απόλυτα ειλικρινής. Η προσπάθεια που έχει γίνει έγινε και </w:t>
      </w:r>
      <w:r>
        <w:rPr>
          <w:rFonts w:eastAsia="Times New Roman"/>
          <w:szCs w:val="24"/>
        </w:rPr>
        <w:t>από τους ιδιώτες. Οι ίδιοι οι ξενοδόχοι είδαν ότι</w:t>
      </w:r>
      <w:r>
        <w:rPr>
          <w:rFonts w:eastAsia="Times New Roman"/>
          <w:szCs w:val="24"/>
        </w:rPr>
        <w:t>,</w:t>
      </w:r>
      <w:r>
        <w:rPr>
          <w:rFonts w:eastAsia="Times New Roman"/>
          <w:szCs w:val="24"/>
        </w:rPr>
        <w:t xml:space="preserve"> </w:t>
      </w:r>
      <w:r>
        <w:rPr>
          <w:rFonts w:eastAsia="Times New Roman"/>
          <w:szCs w:val="24"/>
        </w:rPr>
        <w:lastRenderedPageBreak/>
        <w:t>όταν οι τουρίστες έρχονται και βγαίνουν έξω να φάνε σε μία ταβέρνα, να κάνουν τη βόλτα τους και να μην έχουν πλήρη διατροφή μέσα στο ξενοδοχείο, είναι πιο πιστοί και επαναλαμβανόμενοι τουρίστες. Έτσι και ο</w:t>
      </w:r>
      <w:r>
        <w:rPr>
          <w:rFonts w:eastAsia="Times New Roman"/>
          <w:szCs w:val="24"/>
        </w:rPr>
        <w:t xml:space="preserve">ι ίδιοι σιγά σιγά, όπως γνωρίζετε, έκαναν ένα είδος </w:t>
      </w:r>
      <w:r>
        <w:rPr>
          <w:rFonts w:eastAsia="Times New Roman"/>
          <w:szCs w:val="24"/>
          <w:lang w:val="en-US"/>
        </w:rPr>
        <w:t>voucher</w:t>
      </w:r>
      <w:r>
        <w:rPr>
          <w:rFonts w:eastAsia="Times New Roman"/>
          <w:szCs w:val="24"/>
        </w:rPr>
        <w:t>, το οποίο τους δίνουν για να πάνε να φάνε έξω σε κάποια ταβέρνα και να απολαύσουν την ελληνική φιλοξενία.</w:t>
      </w:r>
    </w:p>
    <w:p w14:paraId="0A8B208D" w14:textId="77777777" w:rsidR="00666A52" w:rsidRDefault="00E55298">
      <w:pPr>
        <w:spacing w:line="600" w:lineRule="auto"/>
        <w:ind w:firstLine="720"/>
        <w:contextualSpacing/>
        <w:jc w:val="both"/>
        <w:rPr>
          <w:rFonts w:eastAsia="Times New Roman"/>
          <w:szCs w:val="24"/>
        </w:rPr>
      </w:pPr>
      <w:r>
        <w:rPr>
          <w:rFonts w:eastAsia="Times New Roman"/>
          <w:szCs w:val="24"/>
        </w:rPr>
        <w:t>Επίσης έχει γίνει το ελληνικό πρωινό, το οποίο είναι πολύ σημαντικό, για να παίρνουν προϊό</w:t>
      </w:r>
      <w:r>
        <w:rPr>
          <w:rFonts w:eastAsia="Times New Roman"/>
          <w:szCs w:val="24"/>
        </w:rPr>
        <w:t xml:space="preserve">ντα από την τοπική αγορά, να εμπλουτίζουν και να προσφέρουν, αν θέλετε, κάτι διαφορετικό στους τουρίστες και να προωθήσουν και </w:t>
      </w:r>
      <w:r>
        <w:rPr>
          <w:rFonts w:eastAsia="Times New Roman"/>
          <w:szCs w:val="24"/>
        </w:rPr>
        <w:t>τ</w:t>
      </w:r>
      <w:r>
        <w:rPr>
          <w:rFonts w:eastAsia="Times New Roman"/>
          <w:szCs w:val="24"/>
        </w:rPr>
        <w:t xml:space="preserve">α ελληνικά προϊόντα. </w:t>
      </w:r>
    </w:p>
    <w:p w14:paraId="0A8B208E" w14:textId="77777777" w:rsidR="00666A52" w:rsidRDefault="00E55298">
      <w:pPr>
        <w:spacing w:line="600" w:lineRule="auto"/>
        <w:ind w:firstLine="720"/>
        <w:contextualSpacing/>
        <w:jc w:val="both"/>
        <w:rPr>
          <w:rFonts w:eastAsia="Times New Roman"/>
          <w:szCs w:val="24"/>
        </w:rPr>
      </w:pPr>
      <w:r>
        <w:rPr>
          <w:rFonts w:eastAsia="Times New Roman"/>
          <w:szCs w:val="24"/>
        </w:rPr>
        <w:t>Το πρόγραμμα αυτό συμπεριλαμβάνεται και στην επικοινωνιακή πολιτική του Υπουργείου και του ΕΟΤ και το προω</w:t>
      </w:r>
      <w:r>
        <w:rPr>
          <w:rFonts w:eastAsia="Times New Roman"/>
          <w:szCs w:val="24"/>
        </w:rPr>
        <w:t>θούμε και σε τουριστικές εκθέσεις, όπως σας έχω ήδη ενημερώσει. Θεωρώ ότι είναι το δυνατό χαρτί μας για να τονώσουμε τις τοπικές κοινωνίες και την ευρύτερη οικονομική δραστηριότητα σε κάθε ελληνικό προορισμό με νέες προσπάθειες και σταθερές πηγές εσόδων κα</w:t>
      </w:r>
      <w:r>
        <w:rPr>
          <w:rFonts w:eastAsia="Times New Roman"/>
          <w:szCs w:val="24"/>
        </w:rPr>
        <w:t xml:space="preserve">ι απασχόλησης. </w:t>
      </w:r>
    </w:p>
    <w:p w14:paraId="0A8B208F"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Είναι ένα είδος τουρισμού το οποίο στην Ελλάδα δεν έχει ξεφύγει. Ίσα ίσα, θα έλεγα, είναι σε πολύ μικρό ποσοστό στο σύνολο της Ελλάδας και τα νούμερα αυτά είναι επίσημα.           </w:t>
      </w:r>
    </w:p>
    <w:p w14:paraId="0A8B2090" w14:textId="77777777" w:rsidR="00666A52" w:rsidRDefault="00E55298">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Ευχαριστούμε την κυρία Υπου</w:t>
      </w:r>
      <w:r>
        <w:rPr>
          <w:rFonts w:eastAsia="Times New Roman"/>
          <w:szCs w:val="24"/>
        </w:rPr>
        <w:t xml:space="preserve">ργό. </w:t>
      </w:r>
    </w:p>
    <w:p w14:paraId="0A8B2091"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Κύριε Καματερέ, έχετε τον λόγο για τρία λεπτά για τη δευτερολογία σας. </w:t>
      </w:r>
    </w:p>
    <w:p w14:paraId="0A8B2092"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ΗΛΙΑΣ ΚΑΜΑΤΕΡΟΣ: </w:t>
      </w:r>
      <w:r>
        <w:rPr>
          <w:rFonts w:eastAsia="Times New Roman"/>
          <w:szCs w:val="24"/>
        </w:rPr>
        <w:t>Κυρία Υπουργέ, το νούμερο που μας δώσατε, ότι είναι το 2,2% σε ολόκληρη την Ελλάδα</w:t>
      </w:r>
      <w:r>
        <w:rPr>
          <w:rFonts w:eastAsia="Times New Roman"/>
          <w:szCs w:val="24"/>
        </w:rPr>
        <w:t>,</w:t>
      </w:r>
      <w:r>
        <w:rPr>
          <w:rFonts w:eastAsia="Times New Roman"/>
          <w:szCs w:val="24"/>
        </w:rPr>
        <w:t xml:space="preserve"> δεν το αμφισβητώ...</w:t>
      </w:r>
    </w:p>
    <w:p w14:paraId="0A8B2093" w14:textId="77777777" w:rsidR="00666A52" w:rsidRDefault="00E55298">
      <w:pPr>
        <w:spacing w:line="600" w:lineRule="auto"/>
        <w:ind w:firstLine="720"/>
        <w:contextualSpacing/>
        <w:jc w:val="both"/>
        <w:rPr>
          <w:rFonts w:eastAsia="Times New Roman"/>
          <w:b/>
          <w:szCs w:val="24"/>
        </w:rPr>
      </w:pPr>
      <w:r>
        <w:rPr>
          <w:rFonts w:eastAsia="Times New Roman"/>
          <w:b/>
          <w:szCs w:val="24"/>
        </w:rPr>
        <w:t xml:space="preserve">ΕΛΕΝΑ ΚΟΥΝΤΟΥΡΑ (Υπουργός Τουρισμού): </w:t>
      </w:r>
      <w:r>
        <w:rPr>
          <w:rFonts w:eastAsia="Times New Roman"/>
          <w:szCs w:val="24"/>
        </w:rPr>
        <w:t>Το 13,6%.</w:t>
      </w:r>
      <w:r>
        <w:rPr>
          <w:rFonts w:eastAsia="Times New Roman"/>
          <w:b/>
          <w:szCs w:val="24"/>
        </w:rPr>
        <w:t xml:space="preserve"> </w:t>
      </w:r>
    </w:p>
    <w:p w14:paraId="0A8B2094" w14:textId="77777777" w:rsidR="00666A52" w:rsidRDefault="00E55298">
      <w:pPr>
        <w:spacing w:line="600" w:lineRule="auto"/>
        <w:ind w:firstLine="720"/>
        <w:contextualSpacing/>
        <w:jc w:val="both"/>
        <w:rPr>
          <w:rFonts w:eastAsia="Times New Roman"/>
          <w:szCs w:val="24"/>
        </w:rPr>
      </w:pPr>
      <w:r>
        <w:rPr>
          <w:rFonts w:eastAsia="Times New Roman"/>
          <w:b/>
          <w:szCs w:val="24"/>
        </w:rPr>
        <w:t>ΗΛΙΑΣ ΚΑ</w:t>
      </w:r>
      <w:r>
        <w:rPr>
          <w:rFonts w:eastAsia="Times New Roman"/>
          <w:b/>
          <w:szCs w:val="24"/>
        </w:rPr>
        <w:t>ΜΑΤΕΡΟΣ:</w:t>
      </w:r>
      <w:r>
        <w:rPr>
          <w:rFonts w:eastAsia="Times New Roman"/>
          <w:szCs w:val="24"/>
        </w:rPr>
        <w:t xml:space="preserve"> Είπατε ότι είναι 2,2%. </w:t>
      </w:r>
    </w:p>
    <w:p w14:paraId="0A8B2095" w14:textId="77777777" w:rsidR="00666A52" w:rsidRDefault="00E55298">
      <w:pPr>
        <w:spacing w:line="600" w:lineRule="auto"/>
        <w:ind w:firstLine="720"/>
        <w:contextualSpacing/>
        <w:jc w:val="both"/>
        <w:rPr>
          <w:rFonts w:eastAsia="Times New Roman"/>
          <w:szCs w:val="24"/>
        </w:rPr>
      </w:pPr>
      <w:r>
        <w:rPr>
          <w:rFonts w:eastAsia="Times New Roman"/>
          <w:szCs w:val="24"/>
        </w:rPr>
        <w:t>Συγγνώμη, κύριε Πρόεδρε, γιατί είναι σημαντικό.</w:t>
      </w:r>
    </w:p>
    <w:p w14:paraId="0A8B2096"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ΕΛΕΝΑ ΚΟΥΝΤΟΥΡΑ (Υπουργός Πολιτισμού): </w:t>
      </w:r>
      <w:r>
        <w:rPr>
          <w:rFonts w:eastAsia="Times New Roman"/>
          <w:szCs w:val="24"/>
        </w:rPr>
        <w:t xml:space="preserve">Είπα ότι τα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ξενοδοχεία στην Ελλάδα αντιπροσωπεύουν το 2,2% του συνόλου των ξενοδοχειακών μονάδων της χώρας και το 13,6% τη</w:t>
      </w:r>
      <w:r>
        <w:rPr>
          <w:rFonts w:eastAsia="Times New Roman"/>
          <w:szCs w:val="24"/>
        </w:rPr>
        <w:t>ς συνολικής δυναμικότητας σε δωμάτια.</w:t>
      </w:r>
    </w:p>
    <w:p w14:paraId="0A8B2097" w14:textId="77777777" w:rsidR="00666A52" w:rsidRDefault="00E55298">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Έχετε δίκιο, γιατί μου έκανε μεγάλη εντύπωση.</w:t>
      </w:r>
    </w:p>
    <w:p w14:paraId="0A8B2098"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Παρ΄ όλα αυτά επιβεβαιώνει αυτό που είπα στην αρχή, πόσο κλασικό παράδειγμα είναι η Κως για το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Φανταστείτε ότι διακινούνται πάνω από </w:t>
      </w:r>
      <w:r>
        <w:rPr>
          <w:rFonts w:eastAsia="Times New Roman"/>
          <w:szCs w:val="24"/>
        </w:rPr>
        <w:t>ένα</w:t>
      </w:r>
      <w:r>
        <w:rPr>
          <w:rFonts w:eastAsia="Times New Roman"/>
          <w:szCs w:val="24"/>
        </w:rPr>
        <w:t xml:space="preserve"> εκα</w:t>
      </w:r>
      <w:r>
        <w:rPr>
          <w:rFonts w:eastAsia="Times New Roman"/>
          <w:szCs w:val="24"/>
        </w:rPr>
        <w:t xml:space="preserve">τομμύριο τουρίστες </w:t>
      </w:r>
      <w:r>
        <w:rPr>
          <w:rFonts w:eastAsia="Times New Roman"/>
          <w:szCs w:val="24"/>
        </w:rPr>
        <w:lastRenderedPageBreak/>
        <w:t xml:space="preserve">στην Κω και βάλτε το ποσοστό στα </w:t>
      </w:r>
      <w:r>
        <w:rPr>
          <w:rFonts w:eastAsia="Times New Roman"/>
          <w:szCs w:val="24"/>
        </w:rPr>
        <w:t>τριάντα</w:t>
      </w:r>
      <w:r>
        <w:rPr>
          <w:rFonts w:eastAsia="Times New Roman"/>
          <w:szCs w:val="24"/>
        </w:rPr>
        <w:t xml:space="preserve"> που περιμένουμε. Δηλαδή, με τα νούμερα που μας δίνετε, θα πούμε ότι η συντριπτική πλειοψηφία των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στην Ελλάδα λειτουργεί στην Κω.</w:t>
      </w:r>
    </w:p>
    <w:p w14:paraId="0A8B2099" w14:textId="77777777" w:rsidR="00666A52" w:rsidRDefault="00E55298">
      <w:pPr>
        <w:spacing w:line="600" w:lineRule="auto"/>
        <w:ind w:firstLine="720"/>
        <w:contextualSpacing/>
        <w:jc w:val="both"/>
        <w:rPr>
          <w:rFonts w:eastAsia="Times New Roman"/>
          <w:szCs w:val="24"/>
        </w:rPr>
      </w:pPr>
      <w:r>
        <w:rPr>
          <w:rFonts w:eastAsia="Times New Roman"/>
          <w:szCs w:val="24"/>
        </w:rPr>
        <w:t>Ξέρουμε ότι υπάρχει και αλλού. Γι</w:t>
      </w:r>
      <w:r>
        <w:rPr>
          <w:rFonts w:eastAsia="Times New Roman"/>
          <w:szCs w:val="24"/>
        </w:rPr>
        <w:t>α</w:t>
      </w:r>
      <w:r>
        <w:rPr>
          <w:rFonts w:eastAsia="Times New Roman"/>
          <w:szCs w:val="24"/>
        </w:rPr>
        <w:t xml:space="preserve"> αυτό ακριβώς –νομίζω- πρέπει να δώσετε ιδιαίτερο βάρος και να δούμε τι κάνουμε στην Κω. Γιατί, ούτε αυτά τα παραδείγματα που είπατε και είναι θετικά</w:t>
      </w:r>
      <w:r>
        <w:rPr>
          <w:rFonts w:eastAsia="Times New Roman"/>
          <w:szCs w:val="24"/>
        </w:rPr>
        <w:t>,</w:t>
      </w:r>
      <w:r>
        <w:rPr>
          <w:rFonts w:eastAsia="Times New Roman"/>
          <w:szCs w:val="24"/>
        </w:rPr>
        <w:t xml:space="preserve"> όπως είναι τα </w:t>
      </w:r>
      <w:r>
        <w:rPr>
          <w:rFonts w:eastAsia="Times New Roman"/>
          <w:szCs w:val="24"/>
          <w:lang w:val="en-US"/>
        </w:rPr>
        <w:t>voucher</w:t>
      </w:r>
      <w:r>
        <w:rPr>
          <w:rFonts w:eastAsia="Times New Roman"/>
          <w:szCs w:val="24"/>
        </w:rPr>
        <w:t xml:space="preserve"> που δίνουν οι ξενοδόχοι για έξω, λειτουργούν στην Κω.</w:t>
      </w:r>
    </w:p>
    <w:p w14:paraId="0A8B209A" w14:textId="77777777" w:rsidR="00666A52" w:rsidRDefault="00E55298">
      <w:pPr>
        <w:spacing w:line="600" w:lineRule="auto"/>
        <w:ind w:firstLine="720"/>
        <w:contextualSpacing/>
        <w:jc w:val="both"/>
        <w:rPr>
          <w:rFonts w:eastAsia="Times New Roman"/>
          <w:szCs w:val="24"/>
        </w:rPr>
      </w:pPr>
      <w:r>
        <w:rPr>
          <w:rFonts w:eastAsia="Times New Roman"/>
          <w:szCs w:val="24"/>
        </w:rPr>
        <w:t>Ξέρουμε ότι η απάντηση πρέπει</w:t>
      </w:r>
      <w:r>
        <w:rPr>
          <w:rFonts w:eastAsia="Times New Roman"/>
          <w:szCs w:val="24"/>
        </w:rPr>
        <w:t xml:space="preserve"> να είναι στο διαφορετικό μοντέλο που πρέπει να ακολουθήσει κάθε τόπος</w:t>
      </w:r>
      <w:r>
        <w:rPr>
          <w:rFonts w:eastAsia="Times New Roman"/>
          <w:szCs w:val="24"/>
        </w:rPr>
        <w:t>,</w:t>
      </w:r>
      <w:r>
        <w:rPr>
          <w:rFonts w:eastAsia="Times New Roman"/>
          <w:szCs w:val="24"/>
        </w:rPr>
        <w:t xml:space="preserve"> αξιοποιώντας τα στοιχεία που έχει, και κάθε νησί τα θετικά, για να μην είναι τόσο ευάλωτο και να είναι μονόπλευρα εξαρτημένο από ένα</w:t>
      </w:r>
      <w:r>
        <w:rPr>
          <w:rFonts w:eastAsia="Times New Roman"/>
          <w:szCs w:val="24"/>
        </w:rPr>
        <w:t>ν</w:t>
      </w:r>
      <w:r>
        <w:rPr>
          <w:rFonts w:eastAsia="Times New Roman"/>
          <w:szCs w:val="24"/>
        </w:rPr>
        <w:t xml:space="preserve"> τρόπο τουριστικής ανάπτυξης, από ένα συγκεκριμένο </w:t>
      </w:r>
      <w:r>
        <w:rPr>
          <w:rFonts w:eastAsia="Times New Roman"/>
          <w:szCs w:val="24"/>
        </w:rPr>
        <w:t>μοντέλο.</w:t>
      </w:r>
    </w:p>
    <w:p w14:paraId="0A8B209B" w14:textId="77777777" w:rsidR="00666A52" w:rsidRDefault="00E55298">
      <w:pPr>
        <w:spacing w:line="600" w:lineRule="auto"/>
        <w:ind w:firstLine="720"/>
        <w:contextualSpacing/>
        <w:jc w:val="both"/>
        <w:rPr>
          <w:rFonts w:eastAsia="Times New Roman"/>
          <w:szCs w:val="24"/>
        </w:rPr>
      </w:pPr>
      <w:r>
        <w:rPr>
          <w:rFonts w:eastAsia="Times New Roman"/>
          <w:szCs w:val="24"/>
        </w:rPr>
        <w:t>Ξ</w:t>
      </w:r>
      <w:r>
        <w:rPr>
          <w:rFonts w:eastAsia="Times New Roman"/>
          <w:szCs w:val="24"/>
        </w:rPr>
        <w:t>έρουμε</w:t>
      </w:r>
      <w:r>
        <w:rPr>
          <w:rFonts w:eastAsia="Times New Roman"/>
          <w:szCs w:val="24"/>
        </w:rPr>
        <w:t xml:space="preserve"> ότι</w:t>
      </w:r>
      <w:r>
        <w:rPr>
          <w:rFonts w:eastAsia="Times New Roman"/>
          <w:szCs w:val="24"/>
        </w:rPr>
        <w:t xml:space="preserve"> στις περιοχές που έχουμε αυτό το πρόβλημα χρειάζεται χρόνος για να γίνει. Γιατί χρειάζεται να αναπτυχθούν εναλλακτικές μορφές τουρισμού. Για παράδειγμα, στη συγκεκριμένη περίπτωση θα μπορούσαμε να δούμε τι γίνεται με τις κρουαζιέρες, τι γίνεται με το </w:t>
      </w:r>
      <w:r>
        <w:rPr>
          <w:rFonts w:eastAsia="Times New Roman"/>
          <w:szCs w:val="24"/>
          <w:lang w:val="en-US"/>
        </w:rPr>
        <w:t>yach</w:t>
      </w:r>
      <w:r>
        <w:rPr>
          <w:rFonts w:eastAsia="Times New Roman"/>
          <w:szCs w:val="24"/>
          <w:lang w:val="en-US"/>
        </w:rPr>
        <w:t>ting</w:t>
      </w:r>
      <w:r>
        <w:rPr>
          <w:rFonts w:eastAsia="Times New Roman"/>
          <w:szCs w:val="24"/>
        </w:rPr>
        <w:t>, τι γίνεται με τα απέναντι παρά</w:t>
      </w:r>
      <w:r>
        <w:rPr>
          <w:rFonts w:eastAsia="Times New Roman"/>
          <w:szCs w:val="24"/>
        </w:rPr>
        <w:lastRenderedPageBreak/>
        <w:t>λια. Επίσης, να δούμε τι γίνεται με τα ημερόπλοια</w:t>
      </w:r>
      <w:r>
        <w:rPr>
          <w:rFonts w:eastAsia="Times New Roman"/>
          <w:szCs w:val="24"/>
        </w:rPr>
        <w:t>,</w:t>
      </w:r>
      <w:r>
        <w:rPr>
          <w:rFonts w:eastAsia="Times New Roman"/>
          <w:szCs w:val="24"/>
        </w:rPr>
        <w:t xml:space="preserve"> τα οποία μπορούν να αυξήσουν το ποσοστό του άλλου τουρισμού πέρα από το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w:t>
      </w:r>
    </w:p>
    <w:p w14:paraId="0A8B209C" w14:textId="77777777" w:rsidR="00666A52" w:rsidRDefault="00E55298">
      <w:pPr>
        <w:spacing w:line="600" w:lineRule="auto"/>
        <w:ind w:firstLine="720"/>
        <w:contextualSpacing/>
        <w:jc w:val="both"/>
        <w:rPr>
          <w:rFonts w:eastAsia="Times New Roman"/>
          <w:szCs w:val="24"/>
        </w:rPr>
      </w:pPr>
      <w:r>
        <w:rPr>
          <w:rFonts w:eastAsia="Times New Roman"/>
          <w:szCs w:val="24"/>
        </w:rPr>
        <w:t>Αυτά νομίζω ότι πρέπει να τα σχεδιάσουμε και σε ένα</w:t>
      </w:r>
      <w:r>
        <w:rPr>
          <w:rFonts w:eastAsia="Times New Roman"/>
          <w:szCs w:val="24"/>
        </w:rPr>
        <w:t>ν</w:t>
      </w:r>
      <w:r>
        <w:rPr>
          <w:rFonts w:eastAsia="Times New Roman"/>
          <w:szCs w:val="24"/>
        </w:rPr>
        <w:t xml:space="preserve"> βαθμό γίνονται, αλλά νομίζω ό</w:t>
      </w:r>
      <w:r>
        <w:rPr>
          <w:rFonts w:eastAsia="Times New Roman"/>
          <w:szCs w:val="24"/>
        </w:rPr>
        <w:t xml:space="preserve">τι χρειάζεται ακόμη καλύτερος σχεδιασμός. Απαιτούν, όμως, χρόνο. </w:t>
      </w:r>
      <w:r>
        <w:rPr>
          <w:rFonts w:eastAsia="Times New Roman"/>
          <w:szCs w:val="24"/>
        </w:rPr>
        <w:t>Τ</w:t>
      </w:r>
      <w:r>
        <w:rPr>
          <w:rFonts w:eastAsia="Times New Roman"/>
          <w:szCs w:val="24"/>
        </w:rPr>
        <w:t>ο θέμα είναι ότι οι επιχειρήσεις σήμερα στενάζουν και ιδιαίτερα κάτω απ’ αυτές τις συνθήκες που σας είπα και μετά τον σεισμό.</w:t>
      </w:r>
    </w:p>
    <w:p w14:paraId="0A8B209D"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Τι μπορεί να γίνει τώρα; Είπατε για τα </w:t>
      </w:r>
      <w:r>
        <w:rPr>
          <w:rFonts w:eastAsia="Times New Roman"/>
          <w:szCs w:val="24"/>
          <w:lang w:val="en-US"/>
        </w:rPr>
        <w:t>voucher</w:t>
      </w:r>
      <w:r>
        <w:rPr>
          <w:rFonts w:eastAsia="Times New Roman"/>
          <w:szCs w:val="24"/>
        </w:rPr>
        <w:t>. Αυτά είναι θέματ</w:t>
      </w:r>
      <w:r>
        <w:rPr>
          <w:rFonts w:eastAsia="Times New Roman"/>
          <w:szCs w:val="24"/>
        </w:rPr>
        <w:t xml:space="preserve">α τοπικών συμφωνιών. </w:t>
      </w:r>
      <w:r>
        <w:rPr>
          <w:rFonts w:eastAsia="Times New Roman"/>
          <w:szCs w:val="24"/>
        </w:rPr>
        <w:t>Μ</w:t>
      </w:r>
      <w:r>
        <w:rPr>
          <w:rFonts w:eastAsia="Times New Roman"/>
          <w:szCs w:val="24"/>
        </w:rPr>
        <w:t>πορούν να γίνουν πολλά πράγματα, γιατί και οι ξενοδόχοι -ξέρετε- υποφέρουν απ’ αυτό, όταν πρέπει όλη την ημέρα να παρέχουν τα πάντα μέσα στο ξενοδοχείο. Μπορούμε ίσως να πάρουμε μέτρα για το χωροταξικό. Να βάλουμε, δηλαδή, κάποιους πε</w:t>
      </w:r>
      <w:r>
        <w:rPr>
          <w:rFonts w:eastAsia="Times New Roman"/>
          <w:szCs w:val="24"/>
        </w:rPr>
        <w:t xml:space="preserve">ριορισμούς –να το δούμε αυτό- ότι σε κάποιες περιοχές να μην μπορεί να λειτουργήσει με αυτή τη μορφή. </w:t>
      </w:r>
      <w:r>
        <w:rPr>
          <w:rFonts w:eastAsia="Times New Roman"/>
          <w:szCs w:val="24"/>
        </w:rPr>
        <w:t>Ε</w:t>
      </w:r>
      <w:r>
        <w:rPr>
          <w:rFonts w:eastAsia="Times New Roman"/>
          <w:szCs w:val="24"/>
        </w:rPr>
        <w:t xml:space="preserve">άν δεν μπορούμε να το κάνουμε αυτό, πρέπει να το ψάξουμε ακόμα καλύτερα. </w:t>
      </w:r>
    </w:p>
    <w:p w14:paraId="0A8B209E"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w:t>
      </w:r>
      <w:r>
        <w:rPr>
          <w:rFonts w:eastAsia="Times New Roman"/>
          <w:szCs w:val="24"/>
        </w:rPr>
        <w:t>υτή)</w:t>
      </w:r>
    </w:p>
    <w:p w14:paraId="0A8B209F"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Συγγνώμη, κύριε Πρόεδρε, χρειάζομαι πολύ λίγο χρόνο</w:t>
      </w:r>
      <w:r>
        <w:rPr>
          <w:rFonts w:eastAsia="Times New Roman"/>
          <w:szCs w:val="24"/>
        </w:rPr>
        <w:t xml:space="preserve"> ακόμα</w:t>
      </w:r>
      <w:r>
        <w:rPr>
          <w:rFonts w:eastAsia="Times New Roman"/>
          <w:szCs w:val="24"/>
        </w:rPr>
        <w:t>.</w:t>
      </w:r>
    </w:p>
    <w:p w14:paraId="0A8B20A0"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Τουλάχιστον όταν δίνουμε κίνητρα και επιδοτήσεις για επενδύσεις να βάζουμε τον όρο στις επιχειρήσεις που θα λειτουργούν ότι για σύστημα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δεν θα δίνονται ενισχύσεις από το κράτος.</w:t>
      </w:r>
    </w:p>
    <w:p w14:paraId="0A8B20A1" w14:textId="77777777" w:rsidR="00666A52" w:rsidRDefault="00E55298">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έλος, και από συζητήσεις που έχουμε κάνει κάτω και με τους πράκτορες και με τους ξενοδόχους, εκείνο που θα ανακούφιζε πάρα πολύ –για να μην πω ότι θα έδινε και τη λύση- είναι η συμφωνία που θα μπορούσε να γίνει ανάμεσα στις τοπικές επιχειρήσεις, τους ξενο</w:t>
      </w:r>
      <w:r>
        <w:rPr>
          <w:rFonts w:eastAsia="Times New Roman"/>
          <w:szCs w:val="24"/>
        </w:rPr>
        <w:t>δόχους κυρίως –είναι αυτοί που κλείνουν τα συμβόλαια- και τους πράκτορες</w:t>
      </w:r>
      <w:r>
        <w:rPr>
          <w:rFonts w:eastAsia="Times New Roman"/>
          <w:szCs w:val="24"/>
        </w:rPr>
        <w:t>,</w:t>
      </w:r>
      <w:r>
        <w:rPr>
          <w:rFonts w:eastAsia="Times New Roman"/>
          <w:szCs w:val="24"/>
        </w:rPr>
        <w:t xml:space="preserve"> για να αφήνουν τουλάχιστον μία μέρα ελεύθερη για έξοδο στους επισκέπτες. Αυτό</w:t>
      </w:r>
      <w:r>
        <w:rPr>
          <w:rFonts w:eastAsia="Times New Roman"/>
          <w:szCs w:val="24"/>
        </w:rPr>
        <w:t>,</w:t>
      </w:r>
      <w:r>
        <w:rPr>
          <w:rFonts w:eastAsia="Times New Roman"/>
          <w:szCs w:val="24"/>
        </w:rPr>
        <w:t xml:space="preserve"> από συζητήσεις που έχουμε κάνει, θα μπορούσε να γίνει αποδεκτό ακόμα και από τους πράκτορες.</w:t>
      </w:r>
    </w:p>
    <w:p w14:paraId="0A8B20A2"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 Για να γί</w:t>
      </w:r>
      <w:r>
        <w:rPr>
          <w:rFonts w:eastAsia="Times New Roman"/>
          <w:szCs w:val="24"/>
        </w:rPr>
        <w:t>νει αυτό</w:t>
      </w:r>
      <w:r>
        <w:rPr>
          <w:rFonts w:eastAsia="Times New Roman"/>
          <w:szCs w:val="24"/>
        </w:rPr>
        <w:t>,</w:t>
      </w:r>
      <w:r>
        <w:rPr>
          <w:rFonts w:eastAsia="Times New Roman"/>
          <w:szCs w:val="24"/>
        </w:rPr>
        <w:t xml:space="preserve"> χρειάζεται συνεργασία όλων των ξενοδόχων. Γιατί έλεγαν οι πράκτορες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ότι πάνε και συζητάνε με έναν ξενοδόχο και προσπαθεί να βάλει κάποιους κανόνες και πάνε με έναν άλλον και είναι τελείως απροστάτευτος.</w:t>
      </w:r>
    </w:p>
    <w:p w14:paraId="0A8B20A3"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Άρα η τοπική κοινωνία πρέπ</w:t>
      </w:r>
      <w:r>
        <w:rPr>
          <w:rFonts w:eastAsia="Times New Roman"/>
          <w:szCs w:val="24"/>
        </w:rPr>
        <w:t xml:space="preserve">ει να σκύψει πάνω σε αυτό το θέμα </w:t>
      </w:r>
      <w:r>
        <w:rPr>
          <w:rFonts w:eastAsia="Times New Roman"/>
          <w:szCs w:val="24"/>
        </w:rPr>
        <w:t>κ</w:t>
      </w:r>
      <w:r>
        <w:rPr>
          <w:rFonts w:eastAsia="Times New Roman"/>
          <w:szCs w:val="24"/>
        </w:rPr>
        <w:t>αι σε αυτό πρέπει να βοηθήσετε. Θα πρέπει να υπάρξει συνεννόηση των ξενοδόχων και συνεννόηση με τους πράκτορες. Και εκεί μπορείτε να βοηθήσετε ακόμα περισσότερο. Η διάθεση είναι θετική απ’ ό,τι λένε. Έστω μία μέρα εάν μέν</w:t>
      </w:r>
      <w:r>
        <w:rPr>
          <w:rFonts w:eastAsia="Times New Roman"/>
          <w:szCs w:val="24"/>
        </w:rPr>
        <w:t xml:space="preserve">ει ελεύθερη για τον επισκέπτη </w:t>
      </w:r>
      <w:r>
        <w:rPr>
          <w:rFonts w:eastAsia="Times New Roman"/>
          <w:szCs w:val="24"/>
        </w:rPr>
        <w:t>–</w:t>
      </w:r>
      <w:r>
        <w:rPr>
          <w:rFonts w:eastAsia="Times New Roman"/>
          <w:szCs w:val="24"/>
        </w:rPr>
        <w:t>εναλλάξ</w:t>
      </w:r>
      <w:r>
        <w:rPr>
          <w:rFonts w:eastAsia="Times New Roman"/>
          <w:szCs w:val="24"/>
        </w:rPr>
        <w:t>,</w:t>
      </w:r>
      <w:r>
        <w:rPr>
          <w:rFonts w:eastAsia="Times New Roman"/>
          <w:szCs w:val="24"/>
        </w:rPr>
        <w:t xml:space="preserve"> βέβαια, θα τις δούμε τις λεπτομέρειες-</w:t>
      </w:r>
      <w:r>
        <w:rPr>
          <w:rFonts w:eastAsia="Times New Roman"/>
          <w:szCs w:val="24"/>
        </w:rPr>
        <w:t>,</w:t>
      </w:r>
      <w:r>
        <w:rPr>
          <w:rFonts w:eastAsia="Times New Roman"/>
          <w:szCs w:val="24"/>
        </w:rPr>
        <w:t xml:space="preserve"> θα ανακουφιστούν πάρα πολύ οι επιχειρήσεις.</w:t>
      </w:r>
    </w:p>
    <w:p w14:paraId="0A8B20A4"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 Καματερό.</w:t>
      </w:r>
    </w:p>
    <w:p w14:paraId="0A8B20A5" w14:textId="77777777" w:rsidR="00666A52" w:rsidRDefault="00E55298">
      <w:pPr>
        <w:spacing w:line="600" w:lineRule="auto"/>
        <w:ind w:firstLine="720"/>
        <w:contextualSpacing/>
        <w:jc w:val="both"/>
        <w:rPr>
          <w:rFonts w:eastAsia="Times New Roman"/>
          <w:szCs w:val="24"/>
        </w:rPr>
      </w:pPr>
      <w:r>
        <w:rPr>
          <w:rFonts w:eastAsia="Times New Roman"/>
          <w:szCs w:val="24"/>
        </w:rPr>
        <w:t>Κυρία Υπουργέ, έχετε τον λόγο για τρία λεπτά για τη δευτερολογία σας.</w:t>
      </w:r>
    </w:p>
    <w:p w14:paraId="0A8B20A6"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ΕΛΕΝΑ ΚΟΥΝΤΟΥΡΑ (Υπουργός Πολιτισμού): </w:t>
      </w:r>
      <w:r>
        <w:rPr>
          <w:rFonts w:eastAsia="Times New Roman"/>
          <w:szCs w:val="24"/>
        </w:rPr>
        <w:t xml:space="preserve">Κύριε συνάδελφε, καταλαβαίνω απόλυτα τι λέτε. </w:t>
      </w:r>
    </w:p>
    <w:p w14:paraId="0A8B20A7"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Αυτές, όμως, είναι ιδιωτικές εμπορικές συμφωνίες. </w:t>
      </w:r>
      <w:r>
        <w:rPr>
          <w:rFonts w:eastAsia="Times New Roman"/>
          <w:szCs w:val="24"/>
        </w:rPr>
        <w:t>Ή</w:t>
      </w:r>
      <w:r>
        <w:rPr>
          <w:rFonts w:eastAsia="Times New Roman"/>
          <w:szCs w:val="24"/>
        </w:rPr>
        <w:t>δη σαν Υπουργείο τα τελευταία δυόμισι χρόνια έχουμε έρθει σε επαφή και με τους ξενοδόχους και έχουμε συζητήσει με όλους</w:t>
      </w:r>
      <w:r>
        <w:rPr>
          <w:rFonts w:eastAsia="Times New Roman"/>
          <w:szCs w:val="24"/>
        </w:rPr>
        <w:t xml:space="preserve"> τους φορείς. </w:t>
      </w:r>
    </w:p>
    <w:p w14:paraId="0A8B20A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Ο ΣΕΤΕ μην ξεχνάτε είναι κοινωνικός εταίρος. Έχει </w:t>
      </w:r>
      <w:r>
        <w:rPr>
          <w:rFonts w:eastAsia="Times New Roman" w:cs="Times New Roman"/>
          <w:szCs w:val="24"/>
        </w:rPr>
        <w:t xml:space="preserve">τη </w:t>
      </w:r>
      <w:r>
        <w:rPr>
          <w:rFonts w:eastAsia="Times New Roman" w:cs="Times New Roman"/>
          <w:szCs w:val="24"/>
        </w:rPr>
        <w:t xml:space="preserve">ΣΕΤΚΕ, που είναι τα ενοικιαζόμενα δωμάτια. Είναι εννιά χιλιάδες </w:t>
      </w:r>
      <w:r>
        <w:rPr>
          <w:rFonts w:eastAsia="Times New Roman" w:cs="Times New Roman"/>
          <w:szCs w:val="24"/>
        </w:rPr>
        <w:lastRenderedPageBreak/>
        <w:t xml:space="preserve">ξενοδοχεία, που είναι </w:t>
      </w:r>
      <w:proofErr w:type="spellStart"/>
      <w:r>
        <w:rPr>
          <w:rFonts w:eastAsia="Times New Roman" w:cs="Times New Roman"/>
          <w:szCs w:val="24"/>
        </w:rPr>
        <w:t>τετράστερα</w:t>
      </w:r>
      <w:proofErr w:type="spellEnd"/>
      <w:r>
        <w:rPr>
          <w:rFonts w:eastAsia="Times New Roman" w:cs="Times New Roman"/>
          <w:szCs w:val="24"/>
        </w:rPr>
        <w:t xml:space="preserve">, </w:t>
      </w:r>
      <w:proofErr w:type="spellStart"/>
      <w:r>
        <w:rPr>
          <w:rFonts w:eastAsia="Times New Roman" w:cs="Times New Roman"/>
          <w:szCs w:val="24"/>
        </w:rPr>
        <w:t>πεντάστερα</w:t>
      </w:r>
      <w:proofErr w:type="spellEnd"/>
      <w:r>
        <w:rPr>
          <w:rFonts w:eastAsia="Times New Roman" w:cs="Times New Roman"/>
          <w:szCs w:val="24"/>
        </w:rPr>
        <w:t xml:space="preserve">, </w:t>
      </w:r>
      <w:proofErr w:type="spellStart"/>
      <w:r>
        <w:rPr>
          <w:rFonts w:eastAsia="Times New Roman" w:cs="Times New Roman"/>
          <w:szCs w:val="24"/>
        </w:rPr>
        <w:t>τρίστερα</w:t>
      </w:r>
      <w:proofErr w:type="spellEnd"/>
      <w:r>
        <w:rPr>
          <w:rFonts w:eastAsia="Times New Roman" w:cs="Times New Roman"/>
          <w:szCs w:val="24"/>
        </w:rPr>
        <w:t xml:space="preserve">. Έχει γίνει με την ΠΟΞ, επίσης, με το συνδικαλιστικό τους όργανο και με το Ξενοδοχειακό Επιμελητήριο πάρα πολλές φορές η συζήτηση αυτή. </w:t>
      </w:r>
    </w:p>
    <w:p w14:paraId="0A8B20A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τα νούμερα δείχνουν ότι στην Ελλάδα δεν υπάρχει αύξηση του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και επειδή αυτό το προσφέρουν στη διεθνή τους πελατεία, γιατί γι’ αυτό το είδος τουρισμού υπάρχει συγκεκριμένο κοινό το οποίο το θέλει, καταλήξαμε σε αυτό που είπατε, δη</w:t>
      </w:r>
      <w:r>
        <w:rPr>
          <w:rFonts w:eastAsia="Times New Roman" w:cs="Times New Roman"/>
          <w:szCs w:val="24"/>
        </w:rPr>
        <w:t xml:space="preserve">λαδή να μπορούν να έχουν ελληνικό πρωινό και να έχουν τη δυνατότητα να βγαίνουν έξω από το ξενοδοχείο με αυτό το λεγόμενο </w:t>
      </w:r>
      <w:r>
        <w:rPr>
          <w:rFonts w:eastAsia="Times New Roman" w:cs="Times New Roman"/>
          <w:szCs w:val="24"/>
          <w:lang w:val="en-US"/>
        </w:rPr>
        <w:t>voucher</w:t>
      </w:r>
      <w:r>
        <w:rPr>
          <w:rFonts w:eastAsia="Times New Roman" w:cs="Times New Roman"/>
          <w:szCs w:val="24"/>
        </w:rPr>
        <w:t>,</w:t>
      </w:r>
      <w:r>
        <w:rPr>
          <w:rFonts w:eastAsia="Times New Roman" w:cs="Times New Roman"/>
          <w:szCs w:val="24"/>
        </w:rPr>
        <w:t xml:space="preserve"> για να μπορούν να απολαμβάνουν και τις αυθεντικές εμπειρίες, αλλά και την ελληνική φιλοξενία που μπορεί να δώσει ο κάθε τόπος</w:t>
      </w:r>
      <w:r>
        <w:rPr>
          <w:rFonts w:eastAsia="Times New Roman" w:cs="Times New Roman"/>
          <w:szCs w:val="24"/>
        </w:rPr>
        <w:t xml:space="preserve">. </w:t>
      </w:r>
    </w:p>
    <w:p w14:paraId="0A8B20A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Μην ξεχνάτε, όμως, ότι τα ξενοδοχεία -και επιμένω- είναι ιδιωτικές επιχειρήσεις. Είναι στη διακριτική τους ευχέρεια το πώς θα εργαστούν. Ούτε μπορούμε εμείς εκ των προτέρων να βάλουμε κανόνες και να τους πούμε ότι «αυτός είναι ο τρόπος που θα μπείτε, να</w:t>
      </w:r>
      <w:r>
        <w:rPr>
          <w:rFonts w:eastAsia="Times New Roman" w:cs="Times New Roman"/>
          <w:szCs w:val="24"/>
        </w:rPr>
        <w:t xml:space="preserve"> ενταχθείτε για να ανακαινιστείτε σε κάποια προγράμματα</w:t>
      </w:r>
      <w:r>
        <w:rPr>
          <w:rFonts w:eastAsia="Times New Roman" w:cs="Times New Roman"/>
          <w:szCs w:val="24"/>
        </w:rPr>
        <w:t>,</w:t>
      </w:r>
      <w:r>
        <w:rPr>
          <w:rFonts w:eastAsia="Times New Roman" w:cs="Times New Roman"/>
          <w:szCs w:val="24"/>
        </w:rPr>
        <w:t xml:space="preserve"> αρκεί να μην κάνετε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Αυτοί είναι οι κανόνες της αγοράς. Είναι αδύνατο</w:t>
      </w:r>
      <w:r>
        <w:rPr>
          <w:rFonts w:eastAsia="Times New Roman" w:cs="Times New Roman"/>
          <w:szCs w:val="24"/>
        </w:rPr>
        <w:t>ν</w:t>
      </w:r>
      <w:r>
        <w:rPr>
          <w:rFonts w:eastAsia="Times New Roman" w:cs="Times New Roman"/>
          <w:szCs w:val="24"/>
        </w:rPr>
        <w:t xml:space="preserve"> να γίνει τέτοια παρέμβαση. </w:t>
      </w:r>
    </w:p>
    <w:p w14:paraId="0A8B20A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μπορεί να γίνει είναι η συζήτηση, ο διάλογος, όπως είπατε, με τα τουρ</w:t>
      </w:r>
      <w:r>
        <w:rPr>
          <w:rFonts w:eastAsia="Times New Roman" w:cs="Times New Roman"/>
          <w:szCs w:val="24"/>
        </w:rPr>
        <w:t>ιστικά γραφεία, να πείσουμε και να εξηγήσουμε στους ιδιώτες, που έχουν αυτό το είδος τουρισμού</w:t>
      </w:r>
      <w:r>
        <w:rPr>
          <w:rFonts w:eastAsia="Times New Roman" w:cs="Times New Roman"/>
          <w:szCs w:val="24"/>
        </w:rPr>
        <w:t>, το</w:t>
      </w:r>
      <w:r>
        <w:rPr>
          <w:rFonts w:eastAsia="Times New Roman" w:cs="Times New Roman"/>
          <w:szCs w:val="24"/>
        </w:rPr>
        <w:t xml:space="preserve">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το πώς μπορούν να επωφεληθούν όταν οι πελάτες τους θα βγουν έξω στην κοινωνία για να έχουν και άλλες δραστηριότητες ή ακόμα και να αφήσουν χρή</w:t>
      </w:r>
      <w:r>
        <w:rPr>
          <w:rFonts w:eastAsia="Times New Roman" w:cs="Times New Roman"/>
          <w:szCs w:val="24"/>
        </w:rPr>
        <w:t xml:space="preserve">ματα στην τοπική κοινωνία και είμαστε προς αυτή την κατεύθυνση. Περιορισμοί, όμως, δεν μπορούν να γίνουν. </w:t>
      </w:r>
    </w:p>
    <w:p w14:paraId="0A8B20A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ην ξεχνάτε ότι σε ένα νησί, όπως είναι η Κως, η Ρόδος, η Κέρκυρα, η Κρήτη, σε αυτές τις ιδιωτικές επιχειρήσεις υπάρχουν συνέταιροι, δεν είναι μόνο κ</w:t>
      </w:r>
      <w:r>
        <w:rPr>
          <w:rFonts w:eastAsia="Times New Roman" w:cs="Times New Roman"/>
          <w:szCs w:val="24"/>
        </w:rPr>
        <w:t xml:space="preserve">άποιοι ξενοδόχοι οι οποίοι έχουν αυτά τα μεγάλα </w:t>
      </w:r>
      <w:proofErr w:type="spellStart"/>
      <w:r>
        <w:rPr>
          <w:rFonts w:eastAsia="Times New Roman" w:cs="Times New Roman"/>
          <w:szCs w:val="24"/>
        </w:rPr>
        <w:t>τετράστερα</w:t>
      </w:r>
      <w:proofErr w:type="spellEnd"/>
      <w:r>
        <w:rPr>
          <w:rFonts w:eastAsia="Times New Roman" w:cs="Times New Roman"/>
          <w:szCs w:val="24"/>
        </w:rPr>
        <w:t xml:space="preserve">, </w:t>
      </w:r>
      <w:proofErr w:type="spellStart"/>
      <w:r>
        <w:rPr>
          <w:rFonts w:eastAsia="Times New Roman" w:cs="Times New Roman"/>
          <w:szCs w:val="24"/>
        </w:rPr>
        <w:t>πεντάστερα</w:t>
      </w:r>
      <w:proofErr w:type="spellEnd"/>
      <w:r>
        <w:rPr>
          <w:rFonts w:eastAsia="Times New Roman" w:cs="Times New Roman"/>
          <w:szCs w:val="24"/>
        </w:rPr>
        <w:t xml:space="preserve"> ή </w:t>
      </w:r>
      <w:r>
        <w:rPr>
          <w:rFonts w:eastAsia="Times New Roman" w:cs="Times New Roman"/>
          <w:szCs w:val="24"/>
          <w:lang w:val="en-US"/>
        </w:rPr>
        <w:t>resort</w:t>
      </w:r>
      <w:r>
        <w:rPr>
          <w:rFonts w:eastAsia="Times New Roman" w:cs="Times New Roman"/>
          <w:szCs w:val="24"/>
        </w:rPr>
        <w:t xml:space="preserve">. Είναι και συμφέροντα πολύ μεγάλων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w:t>
      </w:r>
      <w:r>
        <w:rPr>
          <w:rFonts w:eastAsia="Times New Roman" w:cs="Times New Roman"/>
          <w:szCs w:val="24"/>
        </w:rPr>
        <w:t xml:space="preserve"> οι οποίοι λειτουργούν με αυτόν τον τρόπο. </w:t>
      </w:r>
    </w:p>
    <w:p w14:paraId="0A8B20A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Άρα, όπως καταλαβαίνετε, βεβαίως θέλουμε να προστατεύσουμε αυτή την αυθεντική εμπε</w:t>
      </w:r>
      <w:r>
        <w:rPr>
          <w:rFonts w:eastAsia="Times New Roman" w:cs="Times New Roman"/>
          <w:szCs w:val="24"/>
        </w:rPr>
        <w:t>ιρία που μπορεί να δώσει στον τουρίστα η Ελλάδα, από την πλευρά μας όμως το μόνο που μπορούμε να κάνουμε είναι απλά να τους ενθαρρύνουμε να πάνε προς αυτή την κατεύθυνση, εφόσον και εκείνοι τα τελευταία χρόνια έχουν δει ότι είναι προς όφελός τους.</w:t>
      </w:r>
    </w:p>
    <w:p w14:paraId="0A8B20A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w:t>
      </w:r>
      <w:r>
        <w:rPr>
          <w:rFonts w:eastAsia="Times New Roman" w:cs="Times New Roman"/>
          <w:szCs w:val="24"/>
        </w:rPr>
        <w:t>ριστώ πολύ.</w:t>
      </w:r>
    </w:p>
    <w:p w14:paraId="0A8B20A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Για την προβολή της Κω μετά τον σεισμό έχετε να μας πείτε κάτι;</w:t>
      </w:r>
    </w:p>
    <w:p w14:paraId="0A8B20B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Έχετε απόλυτο δίκιο.</w:t>
      </w:r>
    </w:p>
    <w:p w14:paraId="0A8B20B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Θέλω να πω ότι είμαι πάρα πολύ υπερήφανη γιατί στην Κω, αφού πήγε και το κυβερνητικό κλιμάκιο, με εξαιρε</w:t>
      </w:r>
      <w:r>
        <w:rPr>
          <w:rFonts w:eastAsia="Times New Roman" w:cs="Times New Roman"/>
          <w:szCs w:val="24"/>
        </w:rPr>
        <w:t xml:space="preserve">τικό συντονισμό και με μία δράση αποκαταστάθηκαν άμεσα -στο εικοσιτετράωρο- τα προβλήματα τα οποία δημιουργήθηκαν. Πήγαν εκεί όλοι οι Υπουργοί οι οποίοι ήταν αρμόδιοι σε θέματα ασφάλειας, υγείας, υποδομών. </w:t>
      </w:r>
    </w:p>
    <w:p w14:paraId="0A8B20B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Εγώ, στη δική μου την περίπτωση</w:t>
      </w:r>
      <w:r>
        <w:rPr>
          <w:rFonts w:eastAsia="Times New Roman" w:cs="Times New Roman"/>
          <w:szCs w:val="24"/>
        </w:rPr>
        <w:t>,</w:t>
      </w:r>
      <w:r>
        <w:rPr>
          <w:rFonts w:eastAsia="Times New Roman" w:cs="Times New Roman"/>
          <w:szCs w:val="24"/>
        </w:rPr>
        <w:t xml:space="preserve"> έμεινα στην Αθήν</w:t>
      </w:r>
      <w:r>
        <w:rPr>
          <w:rFonts w:eastAsia="Times New Roman" w:cs="Times New Roman"/>
          <w:szCs w:val="24"/>
        </w:rPr>
        <w:t>α</w:t>
      </w:r>
      <w:r>
        <w:rPr>
          <w:rFonts w:eastAsia="Times New Roman" w:cs="Times New Roman"/>
          <w:szCs w:val="24"/>
        </w:rPr>
        <w:t>,</w:t>
      </w:r>
      <w:r>
        <w:rPr>
          <w:rFonts w:eastAsia="Times New Roman" w:cs="Times New Roman"/>
          <w:szCs w:val="24"/>
        </w:rPr>
        <w:t xml:space="preserve"> γιατί ήμουν σε άμεση επαφή με τις πρεσβείες μας στο εξωτερικό και με τα γραφεία του ΕΟΤ αλλά και με τους ίδιους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w:t>
      </w:r>
      <w:r>
        <w:rPr>
          <w:rFonts w:eastAsia="Times New Roman" w:cs="Times New Roman"/>
          <w:szCs w:val="24"/>
        </w:rPr>
        <w:t xml:space="preserve"> με τους οποίους οφείλω να πω ότι έχουμε αναπτύξει εξαιρετικές σχέσεις, έτσι ώστε μας εμπιστεύτηκαν άμεσα όταν τους ενημε</w:t>
      </w:r>
      <w:r>
        <w:rPr>
          <w:rFonts w:eastAsia="Times New Roman" w:cs="Times New Roman"/>
          <w:szCs w:val="24"/>
        </w:rPr>
        <w:t>ρώσαμε ότι δεν υπάρχει κανένα πρόβλημα και ότι η Κως είναι σε κανονικούς ρυθμούς. Είναι πολύ σημαντικό να πω ότι δεν υπήρξαν καθόλου ακυρώσεις, κά</w:t>
      </w:r>
      <w:r>
        <w:rPr>
          <w:rFonts w:eastAsia="Times New Roman" w:cs="Times New Roman"/>
          <w:szCs w:val="24"/>
        </w:rPr>
        <w:t>ποιες</w:t>
      </w:r>
      <w:r>
        <w:rPr>
          <w:rFonts w:eastAsia="Times New Roman" w:cs="Times New Roman"/>
          <w:szCs w:val="24"/>
        </w:rPr>
        <w:t xml:space="preserve"> ελάχιστ</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οποί</w:t>
      </w:r>
      <w:r>
        <w:rPr>
          <w:rFonts w:eastAsia="Times New Roman" w:cs="Times New Roman"/>
          <w:szCs w:val="24"/>
        </w:rPr>
        <w:t>ες</w:t>
      </w:r>
      <w:r>
        <w:rPr>
          <w:rFonts w:eastAsia="Times New Roman" w:cs="Times New Roman"/>
          <w:szCs w:val="24"/>
        </w:rPr>
        <w:t xml:space="preserve"> αναπληρώθηκαν άμεσα. </w:t>
      </w:r>
    </w:p>
    <w:p w14:paraId="0A8B20B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πιο σημαντικό είναι να πω ότι δείξαμε ετοιμότητα, όχι μόνο</w:t>
      </w:r>
      <w:r>
        <w:rPr>
          <w:rFonts w:eastAsia="Times New Roman" w:cs="Times New Roman"/>
          <w:szCs w:val="24"/>
        </w:rPr>
        <w:t xml:space="preserve"> τα συναρμόδια Υπουργεία και το δικό μας Υπουργείο και ο ΕΟΤ, αλλά είχαμε εξαιρετική συνεργασία και με τους τοπικούς φορείς, όπως ήταν η Ένωση Ξενοδόχων της Κω και η Περιφέρεια. Δεν σας κρύβω ότι ήταν πολύ μεγάλη χαρά να δούμε ότι οι εργαζόμενοι της Κω, οι</w:t>
      </w:r>
      <w:r>
        <w:rPr>
          <w:rFonts w:eastAsia="Times New Roman" w:cs="Times New Roman"/>
          <w:szCs w:val="24"/>
        </w:rPr>
        <w:t xml:space="preserve"> απλοί πολίτες αλλά και οι τουρίστες ανταποκρίθηκαν άμεσα</w:t>
      </w:r>
      <w:r>
        <w:rPr>
          <w:rFonts w:eastAsia="Times New Roman" w:cs="Times New Roman"/>
          <w:szCs w:val="24"/>
        </w:rPr>
        <w:t>,</w:t>
      </w:r>
      <w:r>
        <w:rPr>
          <w:rFonts w:eastAsia="Times New Roman" w:cs="Times New Roman"/>
          <w:szCs w:val="24"/>
        </w:rPr>
        <w:t xml:space="preserve"> για να υπάρξει ψυχραιμία και να μπούμε στους κανονικούς ρυθμούς. Νομίζω ότι όλοι μαζί ενωμένοι μπορούμε να έχουμε εξαιρετικά αποτελέσματα και το αποδείξαμε για άλλη μία φορά. </w:t>
      </w:r>
    </w:p>
    <w:p w14:paraId="0A8B20B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w:t>
      </w:r>
      <w:r>
        <w:rPr>
          <w:rFonts w:eastAsia="Times New Roman" w:cs="Times New Roman"/>
          <w:szCs w:val="24"/>
        </w:rPr>
        <w:t>α την πρόσκληση, κύριε συνάδελφε, να έρθω στην Κω. Νομίζω στις 10 του μηνός έχει μία εκδήλωση που είχα ούτως ή άλλως -πολύ πριν συμβεί ο σεισμός- πει ότι θα έρθω. Θα χαρώ πάρα πολύ να βρεθώ εκεί</w:t>
      </w:r>
      <w:r>
        <w:rPr>
          <w:rFonts w:eastAsia="Times New Roman" w:cs="Times New Roman"/>
          <w:szCs w:val="24"/>
        </w:rPr>
        <w:t>,</w:t>
      </w:r>
      <w:r>
        <w:rPr>
          <w:rFonts w:eastAsia="Times New Roman" w:cs="Times New Roman"/>
          <w:szCs w:val="24"/>
        </w:rPr>
        <w:t xml:space="preserve"> τη στιγμή που πλέον έχουν αποκατασταθεί οι ρυθμοί και όλα βα</w:t>
      </w:r>
      <w:r>
        <w:rPr>
          <w:rFonts w:eastAsia="Times New Roman" w:cs="Times New Roman"/>
          <w:szCs w:val="24"/>
        </w:rPr>
        <w:t>ίνουν καλώς.</w:t>
      </w:r>
    </w:p>
    <w:p w14:paraId="0A8B20B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A8B20B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Ολοκληρώθηκε η συζήτηση της πρώτης </w:t>
      </w:r>
      <w:r>
        <w:rPr>
          <w:rFonts w:eastAsia="Times New Roman" w:cs="Times New Roman"/>
          <w:szCs w:val="24"/>
        </w:rPr>
        <w:t xml:space="preserve">επίκαιρης </w:t>
      </w:r>
      <w:r>
        <w:rPr>
          <w:rFonts w:eastAsia="Times New Roman" w:cs="Times New Roman"/>
          <w:szCs w:val="24"/>
        </w:rPr>
        <w:t xml:space="preserve">ερώτησης. </w:t>
      </w:r>
    </w:p>
    <w:p w14:paraId="0A8B20B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w:t>
      </w:r>
      <w:r>
        <w:rPr>
          <w:rFonts w:eastAsia="Times New Roman" w:cs="Times New Roman"/>
          <w:szCs w:val="24"/>
        </w:rPr>
        <w:t xml:space="preserve"> τώρα στη συζήτηση της πρώτης</w:t>
      </w:r>
      <w:r>
        <w:rPr>
          <w:rFonts w:eastAsia="Times New Roman" w:cs="Times New Roman"/>
          <w:szCs w:val="24"/>
        </w:rPr>
        <w:t xml:space="preserve"> με αριθμό 1284/25-7-2017 επίκαιρης ερώτησης δεύτερου κύκλου της Βουλευτού 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Μαρίας Τριανταφύλλου προς την Υπουργό Τουρισμού, σχετικά με τη </w:t>
      </w:r>
      <w:r>
        <w:rPr>
          <w:rFonts w:eastAsia="Times New Roman" w:cs="Times New Roman"/>
          <w:szCs w:val="24"/>
        </w:rPr>
        <w:t>μ</w:t>
      </w:r>
      <w:r>
        <w:rPr>
          <w:rFonts w:eastAsia="Times New Roman" w:cs="Times New Roman"/>
          <w:szCs w:val="24"/>
        </w:rPr>
        <w:t>αρίνα Μεσολογγίου.</w:t>
      </w:r>
    </w:p>
    <w:p w14:paraId="0A8B20B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δύο λεπτά για τ</w:t>
      </w:r>
      <w:r>
        <w:rPr>
          <w:rFonts w:eastAsia="Times New Roman" w:cs="Times New Roman"/>
          <w:szCs w:val="24"/>
        </w:rPr>
        <w:t xml:space="preserve">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0A8B20B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 </w:t>
      </w:r>
    </w:p>
    <w:p w14:paraId="0A8B20B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σε όλους τους συναδέλφους και στους Υπουργούς. Ευχαριστώ πάρα πολύ που είναι εδώ η κυρία Υπουργός. Είμαστε παλιοί γνώριμοι με αυτό το θέμα, δυστυχώς. </w:t>
      </w:r>
    </w:p>
    <w:p w14:paraId="0A8B20B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Ο λαός μας λέει ότι η καλή μ</w:t>
      </w:r>
      <w:r>
        <w:rPr>
          <w:rFonts w:eastAsia="Times New Roman" w:cs="Times New Roman"/>
          <w:szCs w:val="24"/>
        </w:rPr>
        <w:t xml:space="preserve">έρα φαίνεται απ’ το πρωί. Φάνηκε πράγματι η καλή μέρα για τη </w:t>
      </w:r>
      <w:r>
        <w:rPr>
          <w:rFonts w:eastAsia="Times New Roman" w:cs="Times New Roman"/>
          <w:szCs w:val="24"/>
        </w:rPr>
        <w:t>μ</w:t>
      </w:r>
      <w:r>
        <w:rPr>
          <w:rFonts w:eastAsia="Times New Roman" w:cs="Times New Roman"/>
          <w:szCs w:val="24"/>
        </w:rPr>
        <w:t>αρίνα Μεσολογγίου και πώς να μη φανεί, όταν μία αυτοδικαίως έκπτωτη εταιρεία ξαναπαίρνει το έργο το 2013. Είναι γνωστό το ιστορικό και δεν θα το επαναλάβω. Είχαμε ξαναβρεθεί, δυστυχώς, κυρία Υπο</w:t>
      </w:r>
      <w:r>
        <w:rPr>
          <w:rFonts w:eastAsia="Times New Roman" w:cs="Times New Roman"/>
          <w:szCs w:val="24"/>
        </w:rPr>
        <w:t>υργέ. Το σύννομο της μετάβασης από την πρώτη στη δεύτερη σύμβαση δεν αφορά φυσικά την τωρινή ηγεσία του Υπουργείου. Έτσι κι αλλιώς</w:t>
      </w:r>
      <w:r>
        <w:rPr>
          <w:rFonts w:eastAsia="Times New Roman" w:cs="Times New Roman"/>
          <w:szCs w:val="24"/>
        </w:rPr>
        <w:t>,</w:t>
      </w:r>
      <w:r>
        <w:rPr>
          <w:rFonts w:eastAsia="Times New Roman" w:cs="Times New Roman"/>
          <w:szCs w:val="24"/>
        </w:rPr>
        <w:t xml:space="preserve"> δεν αφορά εσάς και θα κριθεί εκεί που πρέπει. </w:t>
      </w:r>
    </w:p>
    <w:p w14:paraId="0A8B20B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Γνωρίζετε πολύ καλά το θέμα της </w:t>
      </w:r>
      <w:r>
        <w:rPr>
          <w:rFonts w:eastAsia="Times New Roman" w:cs="Times New Roman"/>
          <w:szCs w:val="24"/>
        </w:rPr>
        <w:t>μ</w:t>
      </w:r>
      <w:r>
        <w:rPr>
          <w:rFonts w:eastAsia="Times New Roman" w:cs="Times New Roman"/>
          <w:szCs w:val="24"/>
        </w:rPr>
        <w:t>αρίνας. Εγώ έρχομαι εδώ σήμερα γιατί θέλω να</w:t>
      </w:r>
      <w:r>
        <w:rPr>
          <w:rFonts w:eastAsia="Times New Roman" w:cs="Times New Roman"/>
          <w:szCs w:val="24"/>
        </w:rPr>
        <w:t xml:space="preserve"> ρωτήσω με ποια συμβατική σχέση -γιατί όπως πολύ καλά γνωρίζετε η δεύτερη σύμβαση έχει λήξει στις 17</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νομίζω- συνεχίζει τις εργασίες της εκεί αυτή η εν λόγω εταιρεία. </w:t>
      </w:r>
    </w:p>
    <w:p w14:paraId="0A8B20B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Να θυμίσω απλώς ότι μιλάμε για μία εταιρεία, η οποία</w:t>
      </w:r>
      <w:r>
        <w:rPr>
          <w:rFonts w:eastAsia="Times New Roman" w:cs="Times New Roman"/>
          <w:szCs w:val="24"/>
        </w:rPr>
        <w:t>,</w:t>
      </w:r>
      <w:r>
        <w:rPr>
          <w:rFonts w:eastAsia="Times New Roman" w:cs="Times New Roman"/>
          <w:szCs w:val="24"/>
        </w:rPr>
        <w:t xml:space="preserve"> όταν είχε πάρει το έργο</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 2009</w:t>
      </w:r>
      <w:r>
        <w:rPr>
          <w:rFonts w:eastAsia="Times New Roman" w:cs="Times New Roman"/>
          <w:szCs w:val="24"/>
        </w:rPr>
        <w:t>,</w:t>
      </w:r>
      <w:r>
        <w:rPr>
          <w:rFonts w:eastAsia="Times New Roman" w:cs="Times New Roman"/>
          <w:szCs w:val="24"/>
        </w:rPr>
        <w:t xml:space="preserve"> δεν κατέθεσε εγγυητική επιστολή και σύμφωνα με την τότε ηγεσία -και πολύ σωστά- του Υπουργείου Τουρισμού είχε αυτοδικαίως κηρυχθεί έκπτωτη. Μιλάμε για μία εταιρεία που ξαναπήρε το έργο το 2013. Υπάρχει σύμβαση μεταξύ του Υπουργείου Τουρισμού και τη</w:t>
      </w:r>
      <w:r>
        <w:rPr>
          <w:rFonts w:eastAsia="Times New Roman" w:cs="Times New Roman"/>
          <w:szCs w:val="24"/>
        </w:rPr>
        <w:t xml:space="preserve">ς εν λόγω εταιρείας. Έχει και το Λιμενικό Ταμείο νομίζω ένα 5%. </w:t>
      </w:r>
    </w:p>
    <w:p w14:paraId="0A8B20B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Δεν έχει γίνει απ’ όσο ξέρω –και θα ήθελα να μου το πείτε- κάποιο από τα έργα τα οποία έπρεπε να γίνουν, με βάση τη δεύτερη σύμβαση, δεν υπάρχει </w:t>
      </w:r>
      <w:proofErr w:type="spellStart"/>
      <w:r>
        <w:rPr>
          <w:rFonts w:eastAsia="Times New Roman" w:cs="Times New Roman"/>
          <w:szCs w:val="24"/>
        </w:rPr>
        <w:t>αδειοδότηση</w:t>
      </w:r>
      <w:proofErr w:type="spellEnd"/>
      <w:r>
        <w:rPr>
          <w:rFonts w:eastAsia="Times New Roman" w:cs="Times New Roman"/>
          <w:szCs w:val="24"/>
        </w:rPr>
        <w:t xml:space="preserve"> στην εν λόγω εταιρεία και έχουν επ</w:t>
      </w:r>
      <w:r>
        <w:rPr>
          <w:rFonts w:eastAsia="Times New Roman" w:cs="Times New Roman"/>
          <w:szCs w:val="24"/>
        </w:rPr>
        <w:t>ιδικαστεί πρόστιμα</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πάνω από 1 εκατομμύριο ευρώ για εικονικά τιμολόγια. Εν πάση </w:t>
      </w:r>
      <w:proofErr w:type="spellStart"/>
      <w:r>
        <w:rPr>
          <w:rFonts w:eastAsia="Times New Roman" w:cs="Times New Roman"/>
          <w:szCs w:val="24"/>
        </w:rPr>
        <w:t>περιπτώσει</w:t>
      </w:r>
      <w:proofErr w:type="spellEnd"/>
      <w:r>
        <w:rPr>
          <w:rFonts w:eastAsia="Times New Roman" w:cs="Times New Roman"/>
          <w:szCs w:val="24"/>
        </w:rPr>
        <w:t>, θα πρέπει να πω ότι</w:t>
      </w:r>
      <w:r>
        <w:rPr>
          <w:rFonts w:eastAsia="Times New Roman" w:cs="Times New Roman"/>
          <w:szCs w:val="24"/>
        </w:rPr>
        <w:t>,</w:t>
      </w:r>
      <w:r>
        <w:rPr>
          <w:rFonts w:eastAsia="Times New Roman" w:cs="Times New Roman"/>
          <w:szCs w:val="24"/>
        </w:rPr>
        <w:t xml:space="preserve"> παρ’ όλα αυτά</w:t>
      </w:r>
      <w:r>
        <w:rPr>
          <w:rFonts w:eastAsia="Times New Roman" w:cs="Times New Roman"/>
          <w:szCs w:val="24"/>
        </w:rPr>
        <w:t>,</w:t>
      </w:r>
      <w:r>
        <w:rPr>
          <w:rFonts w:eastAsia="Times New Roman" w:cs="Times New Roman"/>
          <w:szCs w:val="24"/>
        </w:rPr>
        <w:t xml:space="preserve"> εξακολουθεί η εν λόγω εταιρεία, με τα γνωστά προβλήματα που υπάρχουν ανάμεσα στους μετόχους –τα γνωρίζετε πολύ καλά-</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μένει στον χώρο αυτό. </w:t>
      </w:r>
    </w:p>
    <w:p w14:paraId="0A8B20B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να ρωτήσω με ποια συμβατική σχέση υπάρχει αυτή η εταιρεία στο λιμάνι του Μεσολογγίου, γιατί δεν έχει καταγγελθεί και αν αυτό είναι δυνατό</w:t>
      </w:r>
      <w:r>
        <w:rPr>
          <w:rFonts w:eastAsia="Times New Roman" w:cs="Times New Roman"/>
          <w:szCs w:val="24"/>
        </w:rPr>
        <w:t>ν</w:t>
      </w:r>
      <w:r>
        <w:rPr>
          <w:rFonts w:eastAsia="Times New Roman" w:cs="Times New Roman"/>
          <w:szCs w:val="24"/>
        </w:rPr>
        <w:t xml:space="preserve"> από το Υπουργείο Τουρισμού. Βέβαια, εδώ θα πω ότι δεν πρέπει σε καμ</w:t>
      </w:r>
      <w:r>
        <w:rPr>
          <w:rFonts w:eastAsia="Times New Roman" w:cs="Times New Roman"/>
          <w:szCs w:val="24"/>
        </w:rPr>
        <w:t>μ</w:t>
      </w:r>
      <w:r>
        <w:rPr>
          <w:rFonts w:eastAsia="Times New Roman" w:cs="Times New Roman"/>
          <w:szCs w:val="24"/>
        </w:rPr>
        <w:t>ία περίπτωση να παραιτηθούμε από την παρέμβαση. Πρέπει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οπωσδήποτε να βρούμε λύση. </w:t>
      </w:r>
    </w:p>
    <w:p w14:paraId="0A8B20C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η κατάσταση στο Μεσολόγγι και στο λιμάνι είναι πραγματικά δραματική. Υπάρχουν συμβάσεις με πολλά πλοία και τα πλοία αυτά φεύγουν</w:t>
      </w:r>
      <w:r>
        <w:rPr>
          <w:rFonts w:eastAsia="Times New Roman" w:cs="Times New Roman"/>
          <w:szCs w:val="24"/>
        </w:rPr>
        <w:t>,</w:t>
      </w:r>
      <w:r>
        <w:rPr>
          <w:rFonts w:eastAsia="Times New Roman" w:cs="Times New Roman"/>
          <w:szCs w:val="24"/>
        </w:rPr>
        <w:t xml:space="preserve"> γιατί δεν μπ</w:t>
      </w:r>
      <w:r>
        <w:rPr>
          <w:rFonts w:eastAsia="Times New Roman" w:cs="Times New Roman"/>
          <w:szCs w:val="24"/>
        </w:rPr>
        <w:t xml:space="preserve">ορούν πλέον να ελλιμενιστούν εκεί. Με ενδιαφέρον θα παρακολουθήσω τις απαντήσεις σας και θα πω κάποια πράγματα στη δευτερολογία μου. </w:t>
      </w:r>
    </w:p>
    <w:p w14:paraId="0A8B20C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8B20C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w:t>
      </w:r>
    </w:p>
    <w:p w14:paraId="0A8B20C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0A8B20C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ΕΛΕΝΑ ΚΟΥΝΤ</w:t>
      </w:r>
      <w:r>
        <w:rPr>
          <w:rFonts w:eastAsia="Times New Roman" w:cs="Times New Roman"/>
          <w:b/>
          <w:szCs w:val="24"/>
        </w:rPr>
        <w:t xml:space="preserve">ΟΥΡΑ (Υπουργός Τουρισμού): </w:t>
      </w:r>
      <w:r>
        <w:rPr>
          <w:rFonts w:eastAsia="Times New Roman" w:cs="Times New Roman"/>
          <w:szCs w:val="24"/>
        </w:rPr>
        <w:t xml:space="preserve">Κύριε Πρόεδρε, θα χρειαστώ παραπάνω χρόνο. Πρέπει οπωσδήποτε να διαβάσω όλο το ιστορικό, γιατί είναι πολύ σημαντικό, και μπορεί να μου πάρει τέσσερα με πέντε λεπτά. </w:t>
      </w:r>
    </w:p>
    <w:p w14:paraId="0A8B20C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τουριστικός λιμένας «Μαρίνα Μεσολογγίου» </w:t>
      </w:r>
      <w:proofErr w:type="spellStart"/>
      <w:r>
        <w:rPr>
          <w:rFonts w:eastAsia="Times New Roman" w:cs="Times New Roman"/>
          <w:szCs w:val="24"/>
        </w:rPr>
        <w:t>χωροθετήθηκε</w:t>
      </w:r>
      <w:proofErr w:type="spellEnd"/>
      <w:r>
        <w:rPr>
          <w:rFonts w:eastAsia="Times New Roman" w:cs="Times New Roman"/>
          <w:szCs w:val="24"/>
        </w:rPr>
        <w:t xml:space="preserve"> κατόπιν</w:t>
      </w:r>
      <w:r>
        <w:rPr>
          <w:rFonts w:eastAsia="Times New Roman" w:cs="Times New Roman"/>
          <w:szCs w:val="24"/>
        </w:rPr>
        <w:t xml:space="preserve"> αιτήματος του Λιμενικού Ταμείου του Νομού Αιτωλοακαρνανίας, με το ΦΕΚ Δ΄ 307 και με απόφαση του Υπουργείου Ανάπτυξης, σύμφωνα με τις διατάξεις του ν.2160/1993. </w:t>
      </w:r>
    </w:p>
    <w:p w14:paraId="0A8B20C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και καθώς η </w:t>
      </w:r>
      <w:r>
        <w:rPr>
          <w:rFonts w:eastAsia="Times New Roman" w:cs="Times New Roman"/>
          <w:szCs w:val="24"/>
        </w:rPr>
        <w:t>μ</w:t>
      </w:r>
      <w:r>
        <w:rPr>
          <w:rFonts w:eastAsia="Times New Roman" w:cs="Times New Roman"/>
          <w:szCs w:val="24"/>
        </w:rPr>
        <w:t xml:space="preserve">αρίνα </w:t>
      </w:r>
      <w:proofErr w:type="spellStart"/>
      <w:r>
        <w:rPr>
          <w:rFonts w:eastAsia="Times New Roman" w:cs="Times New Roman"/>
          <w:szCs w:val="24"/>
        </w:rPr>
        <w:t>χωροθετήθηκε</w:t>
      </w:r>
      <w:proofErr w:type="spellEnd"/>
      <w:r>
        <w:rPr>
          <w:rFonts w:eastAsia="Times New Roman" w:cs="Times New Roman"/>
          <w:szCs w:val="24"/>
        </w:rPr>
        <w:t xml:space="preserve"> εντός ζώνης λιμένα</w:t>
      </w:r>
      <w:r>
        <w:rPr>
          <w:rFonts w:eastAsia="Times New Roman" w:cs="Times New Roman"/>
          <w:szCs w:val="24"/>
        </w:rPr>
        <w:t>,</w:t>
      </w:r>
      <w:r>
        <w:rPr>
          <w:rFonts w:eastAsia="Times New Roman" w:cs="Times New Roman"/>
          <w:szCs w:val="24"/>
        </w:rPr>
        <w:t xml:space="preserve"> διενεργήθηκε διαγωνισμός </w:t>
      </w:r>
      <w:r>
        <w:rPr>
          <w:rFonts w:eastAsia="Times New Roman" w:cs="Times New Roman"/>
          <w:szCs w:val="24"/>
        </w:rPr>
        <w:t xml:space="preserve">από το αρμόδιο Λιμενικό Ταμείο Αιτωλοακαρνανίας για την ανάδειξη πλειοδότη επενδυτή που θα αναλάμβανε την ολοκλήρωση και λειτουργία του τουριστικού λιμένα Μεσολογγίου, δυνάμει του άρθρου 22 του ν.2971/2001. </w:t>
      </w:r>
    </w:p>
    <w:p w14:paraId="0A8B20C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Πλειοδότης ανεδείχθη η εταιρεία «</w:t>
      </w:r>
      <w:r>
        <w:rPr>
          <w:rFonts w:eastAsia="Times New Roman" w:cs="Times New Roman"/>
          <w:szCs w:val="24"/>
        </w:rPr>
        <w:t>ΜΑΡΙΝΑ ΜΕΣΟΛΟΓΓ</w:t>
      </w:r>
      <w:r>
        <w:rPr>
          <w:rFonts w:eastAsia="Times New Roman" w:cs="Times New Roman"/>
          <w:szCs w:val="24"/>
        </w:rPr>
        <w:t>Ι Α.Ε.</w:t>
      </w:r>
      <w:r>
        <w:rPr>
          <w:rFonts w:eastAsia="Times New Roman" w:cs="Times New Roman"/>
          <w:szCs w:val="24"/>
        </w:rPr>
        <w:t xml:space="preserve">», στην οποία μετέχει και το </w:t>
      </w:r>
      <w:r>
        <w:rPr>
          <w:rFonts w:eastAsia="Times New Roman" w:cs="Times New Roman"/>
          <w:szCs w:val="24"/>
        </w:rPr>
        <w:t>Δ</w:t>
      </w:r>
      <w:r>
        <w:rPr>
          <w:rFonts w:eastAsia="Times New Roman" w:cs="Times New Roman"/>
          <w:szCs w:val="24"/>
        </w:rPr>
        <w:t>ημοτικό Λιμενικό Ταμείο Αιτωλοακαρνανίας</w:t>
      </w:r>
      <w:r>
        <w:rPr>
          <w:rFonts w:eastAsia="Times New Roman" w:cs="Times New Roman"/>
          <w:szCs w:val="24"/>
        </w:rPr>
        <w:t>,</w:t>
      </w:r>
      <w:r>
        <w:rPr>
          <w:rFonts w:eastAsia="Times New Roman" w:cs="Times New Roman"/>
          <w:szCs w:val="24"/>
        </w:rPr>
        <w:t xml:space="preserve"> με ποσοστό 5%. Η παραπάνω εταιρεία έκανε μία σύμβαση στις 3-3-2009 με το ελληνικό δημόσιο. Η μη τήρηση συγκεκριμένων όρων αυτής οδήγησ</w:t>
      </w:r>
      <w:r>
        <w:rPr>
          <w:rFonts w:eastAsia="Times New Roman" w:cs="Times New Roman"/>
          <w:szCs w:val="24"/>
        </w:rPr>
        <w:t>ε</w:t>
      </w:r>
      <w:r>
        <w:rPr>
          <w:rFonts w:eastAsia="Times New Roman" w:cs="Times New Roman"/>
          <w:szCs w:val="24"/>
        </w:rPr>
        <w:t xml:space="preserve"> στην αυτοδίκαιη λύση της</w:t>
      </w:r>
      <w:r>
        <w:rPr>
          <w:rFonts w:eastAsia="Times New Roman" w:cs="Times New Roman"/>
          <w:szCs w:val="24"/>
        </w:rPr>
        <w:t>,</w:t>
      </w:r>
      <w:r>
        <w:rPr>
          <w:rFonts w:eastAsia="Times New Roman" w:cs="Times New Roman"/>
          <w:szCs w:val="24"/>
        </w:rPr>
        <w:t xml:space="preserve"> στις 3-9-2009</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την επαναφορά της χρήσης και διαχείρισης του τουριστικού λιμένα Μεσολογγίου στη διαχείριση του Λιμενικού Ταμείου του Νομού Αιτωλοακαρνανίας. </w:t>
      </w:r>
    </w:p>
    <w:p w14:paraId="0A8B20C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Το Λιμενικό Ταμείο υπέβαλε για λογαριασμό της εταιρείας «</w:t>
      </w:r>
      <w:r>
        <w:rPr>
          <w:rFonts w:eastAsia="Times New Roman" w:cs="Times New Roman"/>
          <w:szCs w:val="24"/>
        </w:rPr>
        <w:t>ΜΑΡΙΝΑ ΜΕΣΟΛΟΓΓΙ Α.Ε.</w:t>
      </w:r>
      <w:r>
        <w:rPr>
          <w:rFonts w:eastAsia="Times New Roman" w:cs="Times New Roman"/>
          <w:szCs w:val="24"/>
        </w:rPr>
        <w:t xml:space="preserve">» αίτημα για τροποποίηση της </w:t>
      </w:r>
      <w:proofErr w:type="spellStart"/>
      <w:r>
        <w:rPr>
          <w:rFonts w:eastAsia="Times New Roman" w:cs="Times New Roman"/>
          <w:szCs w:val="24"/>
        </w:rPr>
        <w:t>χωρο</w:t>
      </w:r>
      <w:r>
        <w:rPr>
          <w:rFonts w:eastAsia="Times New Roman" w:cs="Times New Roman"/>
          <w:szCs w:val="24"/>
        </w:rPr>
        <w:t>θέτησης</w:t>
      </w:r>
      <w:proofErr w:type="spellEnd"/>
      <w:r>
        <w:rPr>
          <w:rFonts w:eastAsia="Times New Roman" w:cs="Times New Roman"/>
          <w:szCs w:val="24"/>
        </w:rPr>
        <w:t xml:space="preserve"> του τουριστικού λιμένα, προκειμένου αυτή να είναι συμβατή με νέα δεδομένα που είχαν διαμορφωθεί</w:t>
      </w:r>
      <w:r>
        <w:rPr>
          <w:rFonts w:eastAsia="Times New Roman" w:cs="Times New Roman"/>
          <w:szCs w:val="24"/>
        </w:rPr>
        <w:t>,</w:t>
      </w:r>
      <w:r>
        <w:rPr>
          <w:rFonts w:eastAsia="Times New Roman" w:cs="Times New Roman"/>
          <w:szCs w:val="24"/>
        </w:rPr>
        <w:t xml:space="preserve"> λόγω κάποιων ήδη </w:t>
      </w:r>
      <w:proofErr w:type="spellStart"/>
      <w:r>
        <w:rPr>
          <w:rFonts w:eastAsia="Times New Roman" w:cs="Times New Roman"/>
          <w:szCs w:val="24"/>
        </w:rPr>
        <w:t>κατασκευασθέντων</w:t>
      </w:r>
      <w:proofErr w:type="spellEnd"/>
      <w:r>
        <w:rPr>
          <w:rFonts w:eastAsia="Times New Roman" w:cs="Times New Roman"/>
          <w:szCs w:val="24"/>
        </w:rPr>
        <w:t xml:space="preserve"> έργων. </w:t>
      </w:r>
    </w:p>
    <w:p w14:paraId="0A8B20C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Τουρισμού, με τη σύμφωνη γνώμη της αρμόδιας Διυπουργικής Επιτροπής Τουριστικών Λιμένων, εξέδωσε </w:t>
      </w:r>
      <w:r>
        <w:rPr>
          <w:rFonts w:eastAsia="Times New Roman" w:cs="Times New Roman"/>
          <w:szCs w:val="24"/>
        </w:rPr>
        <w:t xml:space="preserve">τη σχετική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τροποποίησης </w:t>
      </w:r>
      <w:proofErr w:type="spellStart"/>
      <w:r>
        <w:rPr>
          <w:rFonts w:eastAsia="Times New Roman" w:cs="Times New Roman"/>
          <w:szCs w:val="24"/>
        </w:rPr>
        <w:t>χωροθέτησης</w:t>
      </w:r>
      <w:proofErr w:type="spellEnd"/>
      <w:r>
        <w:rPr>
          <w:rFonts w:eastAsia="Times New Roman" w:cs="Times New Roman"/>
          <w:szCs w:val="24"/>
        </w:rPr>
        <w:t>, με ΦΕΚ 126/ΑΑΠ/18-4-2012. Στη συνέχεια, το Υπουργείο, δεδομένου ότι -βάσει των</w:t>
      </w:r>
      <w:r>
        <w:rPr>
          <w:rFonts w:eastAsia="Times New Roman" w:cs="Times New Roman"/>
          <w:szCs w:val="24"/>
        </w:rPr>
        <w:t xml:space="preserve"> </w:t>
      </w:r>
      <w:r>
        <w:rPr>
          <w:rFonts w:eastAsia="Times New Roman" w:cs="Times New Roman"/>
          <w:szCs w:val="24"/>
        </w:rPr>
        <w:t xml:space="preserve">υπ’ </w:t>
      </w:r>
      <w:r>
        <w:rPr>
          <w:rFonts w:eastAsia="Times New Roman" w:cs="Times New Roman"/>
          <w:szCs w:val="24"/>
        </w:rPr>
        <w:t>αριθμ</w:t>
      </w:r>
      <w:r>
        <w:rPr>
          <w:rFonts w:eastAsia="Times New Roman" w:cs="Times New Roman"/>
          <w:szCs w:val="24"/>
        </w:rPr>
        <w:t>ό</w:t>
      </w:r>
      <w:r>
        <w:rPr>
          <w:rFonts w:eastAsia="Times New Roman" w:cs="Times New Roman"/>
          <w:szCs w:val="24"/>
        </w:rPr>
        <w:t>ν</w:t>
      </w:r>
      <w:r>
        <w:rPr>
          <w:rFonts w:eastAsia="Times New Roman" w:cs="Times New Roman"/>
          <w:szCs w:val="24"/>
        </w:rPr>
        <w:t xml:space="preserve"> 473/1996, 54/1998 και 781/1998 γνωμοδοτήσεων του Νομικού Συμβουλίου του Κράτους- όφειλε να συνάψει εκ νέου σύμ</w:t>
      </w:r>
      <w:r>
        <w:rPr>
          <w:rFonts w:eastAsia="Times New Roman" w:cs="Times New Roman"/>
          <w:szCs w:val="24"/>
        </w:rPr>
        <w:t xml:space="preserve">βαση παραχώρησης της μαρίνας με το Λιμενικό Ταμείο του Νομού Αιτωλοακαρνανίας, είτε μόνο του είτε σε σύμπραξη με άλλα φυσικά ή νομικά πρόσωπα, ήρθε σε αλλεπάλληλες επαφές με το εν λόγω Λιμενικό Ταμείο. </w:t>
      </w:r>
    </w:p>
    <w:p w14:paraId="0A8B20C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Όμως, το τελευταίο, για πολύ μεγάλο χρονικό διάστημα,</w:t>
      </w:r>
      <w:r>
        <w:rPr>
          <w:rFonts w:eastAsia="Times New Roman" w:cs="Times New Roman"/>
          <w:szCs w:val="24"/>
        </w:rPr>
        <w:t xml:space="preserve"> δεν επέδειξε την παραμικρή πρόθεση να αναλάβει τη διαχείριση του τουριστικού λιμένα, με αποτέλεσμα για μεγάλο χρονικό διάστημα</w:t>
      </w:r>
      <w:r>
        <w:rPr>
          <w:rFonts w:eastAsia="Times New Roman" w:cs="Times New Roman"/>
          <w:szCs w:val="24"/>
        </w:rPr>
        <w:t xml:space="preserve"> –</w:t>
      </w:r>
      <w:r>
        <w:rPr>
          <w:rFonts w:eastAsia="Times New Roman" w:cs="Times New Roman"/>
          <w:szCs w:val="24"/>
        </w:rPr>
        <w:t>που ξεπερνούσε την τετραετία</w:t>
      </w:r>
      <w:r>
        <w:rPr>
          <w:rFonts w:eastAsia="Times New Roman" w:cs="Times New Roman"/>
          <w:szCs w:val="24"/>
        </w:rPr>
        <w:t>,</w:t>
      </w:r>
      <w:r>
        <w:rPr>
          <w:rFonts w:eastAsia="Times New Roman" w:cs="Times New Roman"/>
          <w:szCs w:val="24"/>
        </w:rPr>
        <w:t xml:space="preserve"> κατά την οποία το ελλη</w:t>
      </w:r>
      <w:r>
        <w:rPr>
          <w:rFonts w:eastAsia="Times New Roman" w:cs="Times New Roman"/>
          <w:szCs w:val="24"/>
        </w:rPr>
        <w:lastRenderedPageBreak/>
        <w:t>νικό δημόσιο δεν είχε έσοδα</w:t>
      </w:r>
      <w:r>
        <w:rPr>
          <w:rFonts w:eastAsia="Times New Roman" w:cs="Times New Roman"/>
          <w:szCs w:val="24"/>
        </w:rPr>
        <w:t>–</w:t>
      </w:r>
      <w:r>
        <w:rPr>
          <w:rFonts w:eastAsia="Times New Roman" w:cs="Times New Roman"/>
          <w:szCs w:val="24"/>
        </w:rPr>
        <w:t xml:space="preserve"> να συντηρείται μια σοβαρή και αδικαιολόγητη εκκρεμότητα, όπως η έλλειψη σύμβασης παραχώρησης, στην οποία το Υπουργείο Τουρισμού δεν μπορούσε να συμπράττει. </w:t>
      </w:r>
    </w:p>
    <w:p w14:paraId="0A8B20C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Δεδομένου ότι η αρμόδια υπηρεσία του Υπουργείου μας δεν είχε εκ του νόμου τη δυνατότητα να το παρα</w:t>
      </w:r>
      <w:r>
        <w:rPr>
          <w:rFonts w:eastAsia="Times New Roman" w:cs="Times New Roman"/>
          <w:szCs w:val="24"/>
        </w:rPr>
        <w:t>χωρήσει σε τρίτο μέσω διαγωνισμού, λόγω του γεγονότος ότι η συγκεκριμένη μαρίνα βρίσκεται εντός ζώνης λιμένα, αλλά υποχρεούνταν να συνάψει σύμβαση είτε με το οικείο λιμενικό ταμείο είτε με την εταιρεία στην οποία θα μετείχε, οδηγήθηκε στη μόνη ουσιαστική λ</w:t>
      </w:r>
      <w:r>
        <w:rPr>
          <w:rFonts w:eastAsia="Times New Roman" w:cs="Times New Roman"/>
          <w:szCs w:val="24"/>
        </w:rPr>
        <w:t>ύση που θα επέλυε την παραπάνω εκκρεμότητα, δηλαδή στην υπογραφή σύμβασης με την εταιρεία «</w:t>
      </w:r>
      <w:r>
        <w:rPr>
          <w:rFonts w:eastAsia="Times New Roman" w:cs="Times New Roman"/>
          <w:szCs w:val="24"/>
        </w:rPr>
        <w:t>ΜΑΡΙΝΑ ΜΕΣΟΛΟΓΓΙ Α.Ε.</w:t>
      </w:r>
      <w:r>
        <w:rPr>
          <w:rFonts w:eastAsia="Times New Roman" w:cs="Times New Roman"/>
          <w:szCs w:val="24"/>
        </w:rPr>
        <w:t xml:space="preserve">», στην οποία το Λιμενικό Ταμείο εξακολουθούσε να διατηρεί ποσοστό 5% των μετοχών. </w:t>
      </w:r>
    </w:p>
    <w:p w14:paraId="0A8B20C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Πράγματι, το Υπουργείο υπέγραψε στις 17-12-2013 σύμβαση με τ</w:t>
      </w:r>
      <w:r>
        <w:rPr>
          <w:rFonts w:eastAsia="Times New Roman" w:cs="Times New Roman"/>
          <w:szCs w:val="24"/>
        </w:rPr>
        <w:t>ην εταιρεία, η οποία δεσμεύθηκε να υλοποιήσει τα έργα, όπως προσδιορίστηκαν στην υπ’ αριθμ</w:t>
      </w:r>
      <w:r>
        <w:rPr>
          <w:rFonts w:eastAsia="Times New Roman" w:cs="Times New Roman"/>
          <w:szCs w:val="24"/>
        </w:rPr>
        <w:t>όν</w:t>
      </w:r>
      <w:r>
        <w:rPr>
          <w:rFonts w:eastAsia="Times New Roman" w:cs="Times New Roman"/>
          <w:szCs w:val="24"/>
        </w:rPr>
        <w:t xml:space="preserve"> 5588/4-4-2012 (ΦΕΚ 126/18-4-2012) απόφαση τροποποίησης </w:t>
      </w:r>
      <w:proofErr w:type="spellStart"/>
      <w:r>
        <w:rPr>
          <w:rFonts w:eastAsia="Times New Roman" w:cs="Times New Roman"/>
          <w:szCs w:val="24"/>
        </w:rPr>
        <w:t>χωροθέτησης</w:t>
      </w:r>
      <w:proofErr w:type="spellEnd"/>
      <w:r>
        <w:rPr>
          <w:rFonts w:eastAsia="Times New Roman" w:cs="Times New Roman"/>
          <w:szCs w:val="24"/>
        </w:rPr>
        <w:t xml:space="preserve"> εντός του νέου χρονοδιαγράμματος που καθορίστηκε σε αυτή. </w:t>
      </w:r>
    </w:p>
    <w:p w14:paraId="0A8B20C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Η εταιρεία, προκειμένου να μπορέσει ν</w:t>
      </w:r>
      <w:r>
        <w:rPr>
          <w:rFonts w:eastAsia="Times New Roman" w:cs="Times New Roman"/>
          <w:szCs w:val="24"/>
        </w:rPr>
        <w:t>α λειτουργήσει μερικώς το τμήμα της μαρίνας που είχε κατασκευαστεί, αιτήθηκε τμηματική άδεια λειτουργίας του λιμένα. Η εν λόγω άδεια, όμως, δεν εγκρίθηκε από την υπηρεσία του Υπουργείου μας, λόγω του λανθασμένου τοπογραφικού διαγράμματος, λόγω ελλείψεων στ</w:t>
      </w:r>
      <w:r>
        <w:rPr>
          <w:rFonts w:eastAsia="Times New Roman" w:cs="Times New Roman"/>
          <w:szCs w:val="24"/>
        </w:rPr>
        <w:t>α δικαιολογητικά και</w:t>
      </w:r>
      <w:r>
        <w:rPr>
          <w:rFonts w:eastAsia="Times New Roman" w:cs="Times New Roman"/>
          <w:szCs w:val="24"/>
        </w:rPr>
        <w:t>,</w:t>
      </w:r>
      <w:r>
        <w:rPr>
          <w:rFonts w:eastAsia="Times New Roman" w:cs="Times New Roman"/>
          <w:szCs w:val="24"/>
        </w:rPr>
        <w:t xml:space="preserve"> κυρίως, λόγω του γεγονότος ότι η κατατεθείσα στην αρμόδια υπηρεσία περιβαλλοντική μελέτη δεν συμφωνούσε με την υπ’ αριθμ</w:t>
      </w:r>
      <w:r>
        <w:rPr>
          <w:rFonts w:eastAsia="Times New Roman" w:cs="Times New Roman"/>
          <w:szCs w:val="24"/>
        </w:rPr>
        <w:t>όν</w:t>
      </w:r>
      <w:r>
        <w:rPr>
          <w:rFonts w:eastAsia="Times New Roman" w:cs="Times New Roman"/>
          <w:szCs w:val="24"/>
        </w:rPr>
        <w:t xml:space="preserve"> 5588/4-4-2012 υπουργική απόφαση τροποποίησης </w:t>
      </w:r>
      <w:proofErr w:type="spellStart"/>
      <w:r>
        <w:rPr>
          <w:rFonts w:eastAsia="Times New Roman" w:cs="Times New Roman"/>
          <w:szCs w:val="24"/>
        </w:rPr>
        <w:t>χωροθέτησης</w:t>
      </w:r>
      <w:proofErr w:type="spellEnd"/>
      <w:r>
        <w:rPr>
          <w:rFonts w:eastAsia="Times New Roman" w:cs="Times New Roman"/>
          <w:szCs w:val="24"/>
        </w:rPr>
        <w:t>.</w:t>
      </w:r>
    </w:p>
    <w:p w14:paraId="0A8B20C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μετά τον επανακαθορισμό των ορίων αιγιαλού </w:t>
      </w:r>
      <w:r>
        <w:rPr>
          <w:rFonts w:eastAsia="Times New Roman" w:cs="Times New Roman"/>
          <w:szCs w:val="24"/>
        </w:rPr>
        <w:t>και παραλίας (ΦΕΚ 50, 7-4-2015) στην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περιοχή που προέβη ο φορέας διαχείρισης, έγινε αντιληπτό σφάλμα στις συντεταγμένες της </w:t>
      </w:r>
      <w:proofErr w:type="spellStart"/>
      <w:r>
        <w:rPr>
          <w:rFonts w:eastAsia="Times New Roman" w:cs="Times New Roman"/>
          <w:szCs w:val="24"/>
        </w:rPr>
        <w:t>οριζοντιογραφίας</w:t>
      </w:r>
      <w:proofErr w:type="spellEnd"/>
      <w:r>
        <w:rPr>
          <w:rFonts w:eastAsia="Times New Roman" w:cs="Times New Roman"/>
          <w:szCs w:val="24"/>
        </w:rPr>
        <w:t xml:space="preserve"> που συνοδεύει την ισχύουσα υπουργική απόφαση τροποποίησης </w:t>
      </w:r>
      <w:proofErr w:type="spellStart"/>
      <w:r>
        <w:rPr>
          <w:rFonts w:eastAsia="Times New Roman" w:cs="Times New Roman"/>
          <w:szCs w:val="24"/>
        </w:rPr>
        <w:t>χωροθέτησης</w:t>
      </w:r>
      <w:proofErr w:type="spellEnd"/>
      <w:r>
        <w:rPr>
          <w:rFonts w:eastAsia="Times New Roman" w:cs="Times New Roman"/>
          <w:szCs w:val="24"/>
        </w:rPr>
        <w:t xml:space="preserve">. </w:t>
      </w:r>
    </w:p>
    <w:p w14:paraId="0A8B20C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Ο φορέας διαχείρισης, προκειμένου </w:t>
      </w:r>
      <w:r>
        <w:rPr>
          <w:rFonts w:eastAsia="Times New Roman" w:cs="Times New Roman"/>
          <w:szCs w:val="24"/>
        </w:rPr>
        <w:t xml:space="preserve">να διορθωθούν οι προαναφερθείσες εσφαλμένες συντεταγμένες και να επανασχεδιαστεί λειτουργικότερα ο λιμένας (εσωτερική οδοποιία, διαμόρφωση ενός ολοκληρωμένου και λειτουργικού ρυμοτομικού σχεδίου, βελτιστοποίηση από λειτουργικής άποψης των υποδομών </w:t>
      </w:r>
      <w:r>
        <w:rPr>
          <w:rFonts w:eastAsia="Times New Roman" w:cs="Times New Roman"/>
          <w:szCs w:val="24"/>
        </w:rPr>
        <w:lastRenderedPageBreak/>
        <w:t>ανέλκυση</w:t>
      </w:r>
      <w:r>
        <w:rPr>
          <w:rFonts w:eastAsia="Times New Roman" w:cs="Times New Roman"/>
          <w:szCs w:val="24"/>
        </w:rPr>
        <w:t>ς-καθέλκυσης και χερσαίας απόθεσης σκαφών με ταυτόχρονη βελτίωση της οργάνωσης της θαλάσσιας ζώνης κ.λπ</w:t>
      </w:r>
      <w:r>
        <w:rPr>
          <w:rFonts w:eastAsia="Times New Roman" w:cs="Times New Roman"/>
          <w:szCs w:val="24"/>
        </w:rPr>
        <w:t>.</w:t>
      </w:r>
      <w:r>
        <w:rPr>
          <w:rFonts w:eastAsia="Times New Roman" w:cs="Times New Roman"/>
          <w:szCs w:val="24"/>
        </w:rPr>
        <w:t>), υπέβαλε με το υπ’ αριθμ</w:t>
      </w:r>
      <w:r>
        <w:rPr>
          <w:rFonts w:eastAsia="Times New Roman" w:cs="Times New Roman"/>
          <w:szCs w:val="24"/>
        </w:rPr>
        <w:t>όν</w:t>
      </w:r>
      <w:r>
        <w:rPr>
          <w:rFonts w:eastAsia="Times New Roman" w:cs="Times New Roman"/>
          <w:szCs w:val="24"/>
        </w:rPr>
        <w:t xml:space="preserve"> 9840/26-5-2016 αίτημα νέας τροποποίησης </w:t>
      </w:r>
      <w:proofErr w:type="spellStart"/>
      <w:r>
        <w:rPr>
          <w:rFonts w:eastAsia="Times New Roman" w:cs="Times New Roman"/>
          <w:szCs w:val="24"/>
        </w:rPr>
        <w:t>χωροθέτησης</w:t>
      </w:r>
      <w:proofErr w:type="spellEnd"/>
      <w:r>
        <w:rPr>
          <w:rFonts w:eastAsia="Times New Roman" w:cs="Times New Roman"/>
          <w:szCs w:val="24"/>
        </w:rPr>
        <w:t xml:space="preserve">. </w:t>
      </w:r>
    </w:p>
    <w:p w14:paraId="0A8B20D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φυσικό, με τα παραπάνω δεδομένα, τα έργα δεν ήταν δυνατόν </w:t>
      </w:r>
      <w:r>
        <w:rPr>
          <w:rFonts w:eastAsia="Times New Roman" w:cs="Times New Roman"/>
          <w:szCs w:val="24"/>
        </w:rPr>
        <w:t>να ολοκληρωθούν εντός του καθορισμένου στη σύμβαση χρονοδιαγράμματος υλοποίησης. Ο φορέας διαχείρισης υπέβαλε ξανά στην υπηρεσία μας αίτημα παράτασης της προθεσμίας υλοποίησης αυτών, το οποίο όμως δεν προχώρησε, διότι</w:t>
      </w:r>
      <w:r>
        <w:rPr>
          <w:rFonts w:eastAsia="Times New Roman" w:cs="Times New Roman"/>
          <w:szCs w:val="24"/>
        </w:rPr>
        <w:t>,</w:t>
      </w:r>
      <w:r>
        <w:rPr>
          <w:rFonts w:eastAsia="Times New Roman" w:cs="Times New Roman"/>
          <w:szCs w:val="24"/>
        </w:rPr>
        <w:t xml:space="preserve"> στην περίπτωση που το προαναφερόμενο </w:t>
      </w:r>
      <w:r>
        <w:rPr>
          <w:rFonts w:eastAsia="Times New Roman" w:cs="Times New Roman"/>
          <w:szCs w:val="24"/>
        </w:rPr>
        <w:t xml:space="preserve">αίτημα τροποποίησης </w:t>
      </w:r>
      <w:proofErr w:type="spellStart"/>
      <w:r>
        <w:rPr>
          <w:rFonts w:eastAsia="Times New Roman" w:cs="Times New Roman"/>
          <w:szCs w:val="24"/>
        </w:rPr>
        <w:t>χωροθέτησης</w:t>
      </w:r>
      <w:proofErr w:type="spellEnd"/>
      <w:r>
        <w:rPr>
          <w:rFonts w:eastAsia="Times New Roman" w:cs="Times New Roman"/>
          <w:szCs w:val="24"/>
        </w:rPr>
        <w:t xml:space="preserve"> και έγκρισης περιβαλλοντικών όρων ολοκληρωθεί και εκδοθεί η σχετική απόφαση, θα ακολουθήσει τροποποίηση της σύμβασης παραχώρησης και θα δοθεί νέο χρονοδιάγραμμα εκτέλεσης των νέων έργων. </w:t>
      </w:r>
    </w:p>
    <w:p w14:paraId="0A8B20D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Η αρμόδια Επιτροπή Τουριστικών </w:t>
      </w:r>
      <w:r>
        <w:rPr>
          <w:rFonts w:eastAsia="Times New Roman" w:cs="Times New Roman"/>
          <w:szCs w:val="24"/>
        </w:rPr>
        <w:t xml:space="preserve">Λιμένων κατά τη συνεδρίασή της στις 13-7-2016 γνωμοδότησε θετικά στην αιτούμενη τροποποίηση </w:t>
      </w:r>
      <w:proofErr w:type="spellStart"/>
      <w:r>
        <w:rPr>
          <w:rFonts w:eastAsia="Times New Roman" w:cs="Times New Roman"/>
          <w:szCs w:val="24"/>
        </w:rPr>
        <w:t>χωροθέτησης</w:t>
      </w:r>
      <w:proofErr w:type="spellEnd"/>
      <w:r>
        <w:rPr>
          <w:rFonts w:eastAsia="Times New Roman" w:cs="Times New Roman"/>
          <w:szCs w:val="24"/>
        </w:rPr>
        <w:t>. Στη συνεδρίασή της στις 23-11-2016 τέθηκε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των μελών της έγγραφο του Αυτοτελούς Γραφείου Αιτωλοακαρνανίας, που ανέφερε ότι μέρος της περί</w:t>
      </w:r>
      <w:r>
        <w:rPr>
          <w:rFonts w:eastAsia="Times New Roman" w:cs="Times New Roman"/>
          <w:szCs w:val="24"/>
        </w:rPr>
        <w:lastRenderedPageBreak/>
        <w:t>φραξης</w:t>
      </w:r>
      <w:r>
        <w:rPr>
          <w:rFonts w:eastAsia="Times New Roman" w:cs="Times New Roman"/>
          <w:szCs w:val="24"/>
        </w:rPr>
        <w:t xml:space="preserve"> της μαρίνας Μεσολογγίου είναι εντός του όμορου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κ</w:t>
      </w:r>
      <w:r>
        <w:rPr>
          <w:rFonts w:eastAsia="Times New Roman" w:cs="Times New Roman"/>
          <w:szCs w:val="24"/>
        </w:rPr>
        <w:t xml:space="preserve">τήματος ΒΚ 822. Κατόπιν αυτού, τα μέλη συμφώνησαν ομόφωνα για την αποσαφήνιση των ορίων του προαναφερόμενου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κ</w:t>
      </w:r>
      <w:r>
        <w:rPr>
          <w:rFonts w:eastAsia="Times New Roman" w:cs="Times New Roman"/>
          <w:szCs w:val="24"/>
        </w:rPr>
        <w:t xml:space="preserve">τήματος. </w:t>
      </w:r>
    </w:p>
    <w:p w14:paraId="0A8B20D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Στην επόμενη συνεδρίαση, στις 25-4-2017, πριν</w:t>
      </w:r>
      <w:r>
        <w:rPr>
          <w:rFonts w:eastAsia="Times New Roman" w:cs="Times New Roman"/>
          <w:szCs w:val="24"/>
        </w:rPr>
        <w:t xml:space="preserve"> από</w:t>
      </w:r>
      <w:r>
        <w:rPr>
          <w:rFonts w:eastAsia="Times New Roman" w:cs="Times New Roman"/>
          <w:szCs w:val="24"/>
        </w:rPr>
        <w:t xml:space="preserve"> κάποιους μήνες, τα μ</w:t>
      </w:r>
      <w:r>
        <w:rPr>
          <w:rFonts w:eastAsia="Times New Roman" w:cs="Times New Roman"/>
          <w:szCs w:val="24"/>
        </w:rPr>
        <w:t xml:space="preserve">έλη ενημερώθηκαν ότι υπεβλήθη από το Αυτοτελές Γραφείο Αιτωλοακαρνανίας αίτημα στο Κτηματολογικό Γραφείο Μεσολογγίου για διόρθωση σφαλμάτων που αφορούσαν στο εν λόγω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κ</w:t>
      </w:r>
      <w:r>
        <w:rPr>
          <w:rFonts w:eastAsia="Times New Roman" w:cs="Times New Roman"/>
          <w:szCs w:val="24"/>
        </w:rPr>
        <w:t>τήμα ΒΚ 822. Στη συνέχεια μ</w:t>
      </w:r>
      <w:r>
        <w:rPr>
          <w:rFonts w:eastAsia="Times New Roman" w:cs="Times New Roman"/>
          <w:szCs w:val="24"/>
        </w:rPr>
        <w:t>α</w:t>
      </w:r>
      <w:r>
        <w:rPr>
          <w:rFonts w:eastAsia="Times New Roman" w:cs="Times New Roman"/>
          <w:szCs w:val="24"/>
        </w:rPr>
        <w:t>ς κοινοποιήθηκε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κ</w:t>
      </w:r>
      <w:r>
        <w:rPr>
          <w:rFonts w:eastAsia="Times New Roman" w:cs="Times New Roman"/>
          <w:szCs w:val="24"/>
        </w:rPr>
        <w:t>οινοποίησης της μαρίνα</w:t>
      </w:r>
      <w:r>
        <w:rPr>
          <w:rFonts w:eastAsia="Times New Roman" w:cs="Times New Roman"/>
          <w:szCs w:val="24"/>
        </w:rPr>
        <w:t xml:space="preserve">ς η διορθωμένη εγγραφή από το Κτηματολόγιο, με την οποία δεν αποτυπώνεται μέρος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κ</w:t>
      </w:r>
      <w:r>
        <w:rPr>
          <w:rFonts w:eastAsia="Times New Roman" w:cs="Times New Roman"/>
          <w:szCs w:val="24"/>
        </w:rPr>
        <w:t xml:space="preserve">τήματος εντός της χερσαίας ζώνης της μαρίνας. </w:t>
      </w:r>
    </w:p>
    <w:p w14:paraId="0A8B20D3"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Παράλληλα με το Α.Π. 29221/20</w:t>
      </w:r>
      <w:r>
        <w:rPr>
          <w:rFonts w:eastAsia="Times New Roman" w:cs="Times New Roman"/>
          <w:bCs/>
          <w:shd w:val="clear" w:color="auto" w:fill="FFFFFF"/>
        </w:rPr>
        <w:t>-</w:t>
      </w:r>
      <w:r>
        <w:rPr>
          <w:rFonts w:eastAsia="Times New Roman" w:cs="Times New Roman"/>
          <w:bCs/>
          <w:shd w:val="clear" w:color="auto" w:fill="FFFFFF"/>
        </w:rPr>
        <w:t>6</w:t>
      </w:r>
      <w:r>
        <w:rPr>
          <w:rFonts w:eastAsia="Times New Roman" w:cs="Times New Roman"/>
          <w:bCs/>
          <w:shd w:val="clear" w:color="auto" w:fill="FFFFFF"/>
        </w:rPr>
        <w:t>-</w:t>
      </w:r>
      <w:r>
        <w:rPr>
          <w:rFonts w:eastAsia="Times New Roman" w:cs="Times New Roman"/>
          <w:bCs/>
          <w:shd w:val="clear" w:color="auto" w:fill="FFFFFF"/>
        </w:rPr>
        <w:t xml:space="preserve">2017 -πριν </w:t>
      </w:r>
      <w:r>
        <w:rPr>
          <w:rFonts w:eastAsia="Times New Roman" w:cs="Times New Roman"/>
          <w:bCs/>
          <w:shd w:val="clear" w:color="auto" w:fill="FFFFFF"/>
        </w:rPr>
        <w:t xml:space="preserve">από </w:t>
      </w:r>
      <w:r>
        <w:rPr>
          <w:rFonts w:eastAsia="Times New Roman" w:cs="Times New Roman"/>
          <w:bCs/>
          <w:shd w:val="clear" w:color="auto" w:fill="FFFFFF"/>
        </w:rPr>
        <w:t>ένα</w:t>
      </w:r>
      <w:r>
        <w:rPr>
          <w:rFonts w:eastAsia="Times New Roman" w:cs="Times New Roman"/>
          <w:bCs/>
          <w:shd w:val="clear" w:color="auto" w:fill="FFFFFF"/>
        </w:rPr>
        <w:t>ν</w:t>
      </w:r>
      <w:r>
        <w:rPr>
          <w:rFonts w:eastAsia="Times New Roman" w:cs="Times New Roman"/>
          <w:bCs/>
          <w:shd w:val="clear" w:color="auto" w:fill="FFFFFF"/>
        </w:rPr>
        <w:t xml:space="preserve"> μήνα</w:t>
      </w:r>
      <w:r>
        <w:rPr>
          <w:rFonts w:eastAsia="Times New Roman" w:cs="Times New Roman"/>
          <w:bCs/>
          <w:shd w:val="clear" w:color="auto" w:fill="FFFFFF"/>
        </w:rPr>
        <w:t>,</w:t>
      </w:r>
      <w:r>
        <w:rPr>
          <w:rFonts w:eastAsia="Times New Roman" w:cs="Times New Roman"/>
          <w:bCs/>
          <w:shd w:val="clear" w:color="auto" w:fill="FFFFFF"/>
        </w:rPr>
        <w:t xml:space="preserve"> δηλαδή- έγγραφο η Διεύθυνση Περιβαλλοντικής </w:t>
      </w:r>
      <w:proofErr w:type="spellStart"/>
      <w:r>
        <w:rPr>
          <w:rFonts w:eastAsia="Times New Roman" w:cs="Times New Roman"/>
          <w:bCs/>
          <w:shd w:val="clear" w:color="auto" w:fill="FFFFFF"/>
        </w:rPr>
        <w:t>Αδειοδότησης</w:t>
      </w:r>
      <w:proofErr w:type="spellEnd"/>
      <w:r>
        <w:rPr>
          <w:rFonts w:eastAsia="Times New Roman" w:cs="Times New Roman"/>
          <w:bCs/>
          <w:shd w:val="clear" w:color="auto" w:fill="FFFFFF"/>
        </w:rPr>
        <w:t xml:space="preserve"> του </w:t>
      </w:r>
      <w:r>
        <w:rPr>
          <w:rFonts w:eastAsia="Times New Roman"/>
          <w:bCs/>
          <w:shd w:val="clear" w:color="auto" w:fill="FFFFFF"/>
        </w:rPr>
        <w:t>Υπουργείου Περιβάλλοντος και Ενέργειας διαβίβασε τη ΜΠΕ του έργου αρμοδίως. Όπως μας ενημέρωσε η Περιφέρεια Δυτικής Ελλάδος, ημερομηνία έναρξης και λήξης της διαδικασίας και αποστολής απόψεων ορ</w:t>
      </w:r>
      <w:r>
        <w:rPr>
          <w:rFonts w:eastAsia="Times New Roman"/>
          <w:bCs/>
          <w:shd w:val="clear" w:color="auto" w:fill="FFFFFF"/>
        </w:rPr>
        <w:t>ίστηκε το διάστημα</w:t>
      </w:r>
      <w:r>
        <w:rPr>
          <w:rFonts w:eastAsia="Times New Roman"/>
          <w:bCs/>
          <w:shd w:val="clear" w:color="auto" w:fill="FFFFFF"/>
        </w:rPr>
        <w:t xml:space="preserve"> από</w:t>
      </w:r>
      <w:r>
        <w:rPr>
          <w:rFonts w:eastAsia="Times New Roman"/>
          <w:bCs/>
          <w:shd w:val="clear" w:color="auto" w:fill="FFFFFF"/>
        </w:rPr>
        <w:t xml:space="preserve"> 11</w:t>
      </w:r>
      <w:r>
        <w:rPr>
          <w:rFonts w:eastAsia="Times New Roman"/>
          <w:bCs/>
          <w:shd w:val="clear" w:color="auto" w:fill="FFFFFF"/>
        </w:rPr>
        <w:t>-</w:t>
      </w:r>
      <w:r>
        <w:rPr>
          <w:rFonts w:eastAsia="Times New Roman"/>
          <w:bCs/>
          <w:shd w:val="clear" w:color="auto" w:fill="FFFFFF"/>
        </w:rPr>
        <w:t>7</w:t>
      </w:r>
      <w:r>
        <w:rPr>
          <w:rFonts w:eastAsia="Times New Roman"/>
          <w:bCs/>
          <w:shd w:val="clear" w:color="auto" w:fill="FFFFFF"/>
        </w:rPr>
        <w:t>-</w:t>
      </w:r>
      <w:r>
        <w:rPr>
          <w:rFonts w:eastAsia="Times New Roman"/>
          <w:bCs/>
          <w:shd w:val="clear" w:color="auto" w:fill="FFFFFF"/>
        </w:rPr>
        <w:t>2017 έως 12</w:t>
      </w:r>
      <w:r>
        <w:rPr>
          <w:rFonts w:eastAsia="Times New Roman"/>
          <w:bCs/>
          <w:shd w:val="clear" w:color="auto" w:fill="FFFFFF"/>
        </w:rPr>
        <w:t>-</w:t>
      </w:r>
      <w:r>
        <w:rPr>
          <w:rFonts w:eastAsia="Times New Roman"/>
          <w:bCs/>
          <w:shd w:val="clear" w:color="auto" w:fill="FFFFFF"/>
        </w:rPr>
        <w:t>9</w:t>
      </w:r>
      <w:r>
        <w:rPr>
          <w:rFonts w:eastAsia="Times New Roman"/>
          <w:bCs/>
          <w:shd w:val="clear" w:color="auto" w:fill="FFFFFF"/>
        </w:rPr>
        <w:t>-</w:t>
      </w:r>
      <w:r>
        <w:rPr>
          <w:rFonts w:eastAsia="Times New Roman"/>
          <w:bCs/>
          <w:shd w:val="clear" w:color="auto" w:fill="FFFFFF"/>
        </w:rPr>
        <w:t xml:space="preserve">2017. </w:t>
      </w:r>
    </w:p>
    <w:p w14:paraId="0A8B20D4"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Μόλις ολοκληρωθεί η παραπάνω διαδικασία δημοσιοποίησης, θα προωθηθεί για υπογραφή η κοινή απόφαση Υπουργών Τουρισμού και Περιβάλλοντος και Ενέργειας για τη νέα τροποποίηση </w:t>
      </w:r>
      <w:proofErr w:type="spellStart"/>
      <w:r>
        <w:rPr>
          <w:rFonts w:eastAsia="Times New Roman"/>
          <w:bCs/>
          <w:shd w:val="clear" w:color="auto" w:fill="FFFFFF"/>
        </w:rPr>
        <w:t>χωροθέτησης</w:t>
      </w:r>
      <w:proofErr w:type="spellEnd"/>
      <w:r>
        <w:rPr>
          <w:rFonts w:eastAsia="Times New Roman"/>
          <w:bCs/>
          <w:shd w:val="clear" w:color="auto" w:fill="FFFFFF"/>
        </w:rPr>
        <w:t xml:space="preserve"> και έγκρισης περιβαλλον</w:t>
      </w:r>
      <w:r>
        <w:rPr>
          <w:rFonts w:eastAsia="Times New Roman"/>
          <w:bCs/>
          <w:shd w:val="clear" w:color="auto" w:fill="FFFFFF"/>
        </w:rPr>
        <w:t>τικών όρων της μαρίνας, σύμφωνα με τα προβλεπόμενα. Θα ακολουθήσει η τροποποίηση της από 17</w:t>
      </w:r>
      <w:r>
        <w:rPr>
          <w:rFonts w:eastAsia="Times New Roman"/>
          <w:bCs/>
          <w:shd w:val="clear" w:color="auto" w:fill="FFFFFF"/>
        </w:rPr>
        <w:t>-</w:t>
      </w:r>
      <w:r>
        <w:rPr>
          <w:rFonts w:eastAsia="Times New Roman"/>
          <w:bCs/>
          <w:shd w:val="clear" w:color="auto" w:fill="FFFFFF"/>
        </w:rPr>
        <w:t>12</w:t>
      </w:r>
      <w:r>
        <w:rPr>
          <w:rFonts w:eastAsia="Times New Roman"/>
          <w:bCs/>
          <w:shd w:val="clear" w:color="auto" w:fill="FFFFFF"/>
        </w:rPr>
        <w:t>-</w:t>
      </w:r>
      <w:r>
        <w:rPr>
          <w:rFonts w:eastAsia="Times New Roman"/>
          <w:bCs/>
          <w:shd w:val="clear" w:color="auto" w:fill="FFFFFF"/>
        </w:rPr>
        <w:t xml:space="preserve">2013 σύμβασης παραχώρησης, ώστε να ενσωματωθούν τα νέα δεδομένα του έργου. </w:t>
      </w:r>
    </w:p>
    <w:p w14:paraId="0A8B20D5"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ΠΡΟΕΔΡΕ</w:t>
      </w:r>
      <w:r>
        <w:rPr>
          <w:rFonts w:eastAsia="Times New Roman"/>
          <w:b/>
          <w:bCs/>
          <w:shd w:val="clear" w:color="auto" w:fill="FFFFFF"/>
        </w:rPr>
        <w:t>Υ</w:t>
      </w:r>
      <w:r>
        <w:rPr>
          <w:rFonts w:eastAsia="Times New Roman"/>
          <w:b/>
          <w:bCs/>
          <w:shd w:val="clear" w:color="auto" w:fill="FFFFFF"/>
        </w:rPr>
        <w:t>ΩΝ (Μάριος Γεωργιάδης):</w:t>
      </w:r>
      <w:r>
        <w:rPr>
          <w:rFonts w:eastAsia="Times New Roman"/>
          <w:bCs/>
          <w:shd w:val="clear" w:color="auto" w:fill="FFFFFF"/>
        </w:rPr>
        <w:t xml:space="preserve"> Ευχαριστούμε, κυρία Υπουργέ. </w:t>
      </w:r>
    </w:p>
    <w:p w14:paraId="0A8B20D6"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Κυρία Τριανταφύλλου, έχ</w:t>
      </w:r>
      <w:r>
        <w:rPr>
          <w:rFonts w:eastAsia="Times New Roman"/>
          <w:bCs/>
          <w:shd w:val="clear" w:color="auto" w:fill="FFFFFF"/>
        </w:rPr>
        <w:t xml:space="preserve">ετε τον λόγο για τρία λεπτά για τη δευτερολογία σας.  </w:t>
      </w:r>
    </w:p>
    <w:p w14:paraId="0A8B20D7"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ΜΑΡΙΑ ΤΡΙΑΝΤΑΦΥΛΛΟΥ:</w:t>
      </w:r>
      <w:r>
        <w:rPr>
          <w:rFonts w:eastAsia="Times New Roman"/>
          <w:bCs/>
          <w:shd w:val="clear" w:color="auto" w:fill="FFFFFF"/>
        </w:rPr>
        <w:t xml:space="preserve"> Ευχαριστώ, κύριε Πρόεδρε.  </w:t>
      </w:r>
    </w:p>
    <w:p w14:paraId="0A8B20D8"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Προσδοκούσα και προσδοκώ σε έναν ουσιαστικό διάλογο και όχι σε παράλληλους μονολόγους. «Η Ελλάδα είναι η χώρα των παράλληλων μονολόγων», όπως έλεγε ο Γι</w:t>
      </w:r>
      <w:r>
        <w:rPr>
          <w:rFonts w:eastAsia="Times New Roman"/>
          <w:bCs/>
          <w:shd w:val="clear" w:color="auto" w:fill="FFFFFF"/>
        </w:rPr>
        <w:t xml:space="preserve">ώργος Σεφέρης. </w:t>
      </w:r>
    </w:p>
    <w:p w14:paraId="0A8B20D9"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Τι μαθαίνουμε σήμερα; Μιλάμε για ένα έργο, τη μαρίνα Μεσολογγίου. Εγώ πραγματικά θα κάνω έκκληση στην κοινή λογική. Έχει ξεκινήσει το 2009 από μια εταιρεία. Η εταιρεία αυτή δεν δίνει εγγυητική επιστολή. Αδράνησε το Λιμενικό Ταμείο; Δεν είχε</w:t>
      </w:r>
      <w:r>
        <w:rPr>
          <w:rFonts w:eastAsia="Times New Roman"/>
          <w:bCs/>
          <w:shd w:val="clear" w:color="auto" w:fill="FFFFFF"/>
        </w:rPr>
        <w:t xml:space="preserve"> τον ρόλο που πρέπει; Συμφωνώ. </w:t>
      </w:r>
    </w:p>
    <w:p w14:paraId="0A8B20DA"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Η εταιρεία ξαναπαίρνει το έργο το 2013. Μου λέτε τώρα –πράγματι το </w:t>
      </w:r>
      <w:proofErr w:type="spellStart"/>
      <w:r>
        <w:rPr>
          <w:rFonts w:eastAsia="Times New Roman"/>
          <w:bCs/>
          <w:shd w:val="clear" w:color="auto" w:fill="FFFFFF"/>
        </w:rPr>
        <w:t>εγνώριζα</w:t>
      </w:r>
      <w:proofErr w:type="spellEnd"/>
      <w:r>
        <w:rPr>
          <w:rFonts w:eastAsia="Times New Roman"/>
          <w:bCs/>
          <w:shd w:val="clear" w:color="auto" w:fill="FFFFFF"/>
        </w:rPr>
        <w:t xml:space="preserve">- ότι έκανε αίτημα νέας </w:t>
      </w:r>
      <w:proofErr w:type="spellStart"/>
      <w:r>
        <w:rPr>
          <w:rFonts w:eastAsia="Times New Roman"/>
          <w:bCs/>
          <w:shd w:val="clear" w:color="auto" w:fill="FFFFFF"/>
        </w:rPr>
        <w:t>χωροθέτησης</w:t>
      </w:r>
      <w:proofErr w:type="spellEnd"/>
      <w:r>
        <w:rPr>
          <w:rFonts w:eastAsia="Times New Roman"/>
          <w:bCs/>
          <w:shd w:val="clear" w:color="auto" w:fill="FFFFFF"/>
        </w:rPr>
        <w:t>,</w:t>
      </w:r>
      <w:r>
        <w:rPr>
          <w:rFonts w:eastAsia="Times New Roman"/>
          <w:bCs/>
          <w:shd w:val="clear" w:color="auto" w:fill="FFFFFF"/>
        </w:rPr>
        <w:t xml:space="preserve"> εξαιτίας λανθασμένων συντεταγμένων του αιγιαλού. Γνωρίζετε πότε έχουν αποτυπωθεί τα τελικά όρια του αιγιαλού; Αυ</w:t>
      </w:r>
      <w:r>
        <w:rPr>
          <w:rFonts w:eastAsia="Times New Roman"/>
          <w:bCs/>
          <w:shd w:val="clear" w:color="auto" w:fill="FFFFFF"/>
        </w:rPr>
        <w:t>τό θα έπρεπε</w:t>
      </w:r>
      <w:r>
        <w:rPr>
          <w:rFonts w:eastAsia="Times New Roman"/>
          <w:bCs/>
          <w:shd w:val="clear" w:color="auto" w:fill="FFFFFF"/>
        </w:rPr>
        <w:t>,</w:t>
      </w:r>
      <w:r>
        <w:rPr>
          <w:rFonts w:eastAsia="Times New Roman"/>
          <w:bCs/>
          <w:shd w:val="clear" w:color="auto" w:fill="FFFFFF"/>
        </w:rPr>
        <w:t xml:space="preserve"> νομίζω</w:t>
      </w:r>
      <w:r>
        <w:rPr>
          <w:rFonts w:eastAsia="Times New Roman"/>
          <w:bCs/>
          <w:shd w:val="clear" w:color="auto" w:fill="FFFFFF"/>
        </w:rPr>
        <w:t>,</w:t>
      </w:r>
      <w:r>
        <w:rPr>
          <w:rFonts w:eastAsia="Times New Roman"/>
          <w:bCs/>
          <w:shd w:val="clear" w:color="auto" w:fill="FFFFFF"/>
        </w:rPr>
        <w:t xml:space="preserve"> να το ψάξει το Υπουργείο. Εγώ δεν θα πω τίποτα άλλο εδώ.</w:t>
      </w:r>
    </w:p>
    <w:p w14:paraId="0A8B20DB"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Θα σας πω όμως κάτι άλλο. Όταν γίνεται το νέο αίτημα </w:t>
      </w:r>
      <w:proofErr w:type="spellStart"/>
      <w:r>
        <w:rPr>
          <w:rFonts w:eastAsia="Times New Roman"/>
          <w:bCs/>
          <w:shd w:val="clear" w:color="auto" w:fill="FFFFFF"/>
        </w:rPr>
        <w:t>χωροθέτησης</w:t>
      </w:r>
      <w:proofErr w:type="spellEnd"/>
      <w:r>
        <w:rPr>
          <w:rFonts w:eastAsia="Times New Roman"/>
          <w:bCs/>
          <w:shd w:val="clear" w:color="auto" w:fill="FFFFFF"/>
        </w:rPr>
        <w:t>, νομίζω στις 26</w:t>
      </w:r>
      <w:r>
        <w:rPr>
          <w:rFonts w:eastAsia="Times New Roman"/>
          <w:bCs/>
          <w:shd w:val="clear" w:color="auto" w:fill="FFFFFF"/>
        </w:rPr>
        <w:t>-</w:t>
      </w:r>
      <w:r>
        <w:rPr>
          <w:rFonts w:eastAsia="Times New Roman"/>
          <w:bCs/>
          <w:shd w:val="clear" w:color="auto" w:fill="FFFFFF"/>
        </w:rPr>
        <w:t>4</w:t>
      </w:r>
      <w:r>
        <w:rPr>
          <w:rFonts w:eastAsia="Times New Roman"/>
          <w:bCs/>
          <w:shd w:val="clear" w:color="auto" w:fill="FFFFFF"/>
        </w:rPr>
        <w:t>-</w:t>
      </w:r>
      <w:r>
        <w:rPr>
          <w:rFonts w:eastAsia="Times New Roman"/>
          <w:bCs/>
          <w:shd w:val="clear" w:color="auto" w:fill="FFFFFF"/>
        </w:rPr>
        <w:t xml:space="preserve">2016, δηλαδή λίγους μήνες πριν λήξει η σύμβαση, όταν τα όρια του αιγιαλού έχουν αποτυπωθεί -μπορείτε να το δείτε, οι </w:t>
      </w:r>
      <w:r>
        <w:rPr>
          <w:rFonts w:eastAsia="Times New Roman"/>
          <w:bCs/>
          <w:shd w:val="clear" w:color="auto" w:fill="FFFFFF"/>
        </w:rPr>
        <w:t>υ</w:t>
      </w:r>
      <w:r>
        <w:rPr>
          <w:rFonts w:eastAsia="Times New Roman"/>
          <w:bCs/>
          <w:shd w:val="clear" w:color="auto" w:fill="FFFFFF"/>
        </w:rPr>
        <w:t xml:space="preserve">πηρεσίες σας μπορούν να σας το πουν- και όταν χρονίζει τόσο πολύ ένα θέμα και το ξαναφέρνουμε τώρα με μετοχικό κεφάλαιο -και γνωρίζετε τη </w:t>
      </w:r>
      <w:r>
        <w:rPr>
          <w:rFonts w:eastAsia="Times New Roman"/>
          <w:bCs/>
          <w:shd w:val="clear" w:color="auto" w:fill="FFFFFF"/>
        </w:rPr>
        <w:t xml:space="preserve">διαμάχη ανάμεσα στους μετόχους- 60.000 ευρώ, εγώ θέλω να ρωτήσω το Υπουργείο, αφού θα δώσετε ή δώσατε το </w:t>
      </w:r>
      <w:r>
        <w:rPr>
          <w:rFonts w:eastAsia="Times New Roman"/>
          <w:bCs/>
          <w:shd w:val="clear" w:color="auto" w:fill="FFFFFF"/>
          <w:lang w:val="en-US"/>
        </w:rPr>
        <w:t>OK</w:t>
      </w:r>
      <w:r>
        <w:rPr>
          <w:rFonts w:eastAsia="Times New Roman"/>
          <w:bCs/>
          <w:shd w:val="clear" w:color="auto" w:fill="FFFFFF"/>
        </w:rPr>
        <w:t xml:space="preserve"> για τη νέα </w:t>
      </w:r>
      <w:proofErr w:type="spellStart"/>
      <w:r>
        <w:rPr>
          <w:rFonts w:eastAsia="Times New Roman"/>
          <w:bCs/>
          <w:shd w:val="clear" w:color="auto" w:fill="FFFFFF"/>
        </w:rPr>
        <w:t>χωροθέτηση</w:t>
      </w:r>
      <w:proofErr w:type="spellEnd"/>
      <w:r>
        <w:rPr>
          <w:rFonts w:eastAsia="Times New Roman"/>
          <w:bCs/>
          <w:shd w:val="clear" w:color="auto" w:fill="FFFFFF"/>
        </w:rPr>
        <w:t xml:space="preserve">, με ποιες ασφαλιστικές δικλίδες θεωρείτε ότι μπορεί να ολοκληρωθεί αυτό το έργο; </w:t>
      </w:r>
    </w:p>
    <w:p w14:paraId="0A8B20DC"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Αυτό το έργο δεν μπορεί να ολοκληρωθεί. Είνα</w:t>
      </w:r>
      <w:r>
        <w:rPr>
          <w:rFonts w:eastAsia="Times New Roman"/>
          <w:bCs/>
          <w:shd w:val="clear" w:color="auto" w:fill="FFFFFF"/>
        </w:rPr>
        <w:t xml:space="preserve">ι κοινό μυστικό και στην πόλη του Μεσολογγίου αλλά και σε όλη την Αιτωλοακαρνανία. Ξαναλέω ότι επικαλούμαι την κοινή λογική. </w:t>
      </w:r>
    </w:p>
    <w:p w14:paraId="0A8B20DD"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Θέλω να πω, επίσης, το εξής. Είπατε ότι χρειάζονται περιβαλλοντικούς όρους, τους οποίους, εν πάση </w:t>
      </w:r>
      <w:proofErr w:type="spellStart"/>
      <w:r>
        <w:rPr>
          <w:rFonts w:eastAsia="Times New Roman"/>
          <w:bCs/>
          <w:shd w:val="clear" w:color="auto" w:fill="FFFFFF"/>
        </w:rPr>
        <w:t>περιπτώσει</w:t>
      </w:r>
      <w:proofErr w:type="spellEnd"/>
      <w:r>
        <w:rPr>
          <w:rFonts w:eastAsia="Times New Roman"/>
          <w:bCs/>
          <w:shd w:val="clear" w:color="auto" w:fill="FFFFFF"/>
        </w:rPr>
        <w:t>, θα πάρουν και υπάρχε</w:t>
      </w:r>
      <w:r>
        <w:rPr>
          <w:rFonts w:eastAsia="Times New Roman"/>
          <w:bCs/>
          <w:shd w:val="clear" w:color="auto" w:fill="FFFFFF"/>
        </w:rPr>
        <w:t>ι μια διαδικασία, η οποία ρέει και η οποία ουσιαστικά αφήνει μια εταιρεία, που δεν έχει άδεια, έχει βεβαιωμένες παραβάσεις και στην οποία</w:t>
      </w:r>
      <w:r>
        <w:rPr>
          <w:rFonts w:eastAsia="Times New Roman"/>
          <w:bCs/>
          <w:shd w:val="clear" w:color="auto" w:fill="FFFFFF"/>
        </w:rPr>
        <w:t>,</w:t>
      </w:r>
      <w:r>
        <w:rPr>
          <w:rFonts w:eastAsia="Times New Roman"/>
          <w:bCs/>
          <w:shd w:val="clear" w:color="auto" w:fill="FFFFFF"/>
        </w:rPr>
        <w:t xml:space="preserve"> ξαναλέω</w:t>
      </w:r>
      <w:r>
        <w:rPr>
          <w:rFonts w:eastAsia="Times New Roman"/>
          <w:bCs/>
          <w:shd w:val="clear" w:color="auto" w:fill="FFFFFF"/>
        </w:rPr>
        <w:t>,</w:t>
      </w:r>
      <w:r>
        <w:rPr>
          <w:rFonts w:eastAsia="Times New Roman"/>
          <w:bCs/>
          <w:shd w:val="clear" w:color="auto" w:fill="FFFFFF"/>
        </w:rPr>
        <w:t xml:space="preserve"> έχουν επιδικαστεί πρόστιμα, να αλωνίζει στο </w:t>
      </w:r>
      <w:r>
        <w:rPr>
          <w:rFonts w:eastAsia="Times New Roman"/>
          <w:bCs/>
          <w:shd w:val="clear" w:color="auto" w:fill="FFFFFF"/>
        </w:rPr>
        <w:t>λ</w:t>
      </w:r>
      <w:r>
        <w:rPr>
          <w:rFonts w:eastAsia="Times New Roman"/>
          <w:bCs/>
          <w:shd w:val="clear" w:color="auto" w:fill="FFFFFF"/>
        </w:rPr>
        <w:t>ιμάνι</w:t>
      </w:r>
      <w:r>
        <w:rPr>
          <w:rFonts w:eastAsia="Times New Roman"/>
          <w:bCs/>
          <w:shd w:val="clear" w:color="auto" w:fill="FFFFFF"/>
        </w:rPr>
        <w:t xml:space="preserve"> του</w:t>
      </w:r>
      <w:r>
        <w:rPr>
          <w:rFonts w:eastAsia="Times New Roman"/>
          <w:bCs/>
          <w:shd w:val="clear" w:color="auto" w:fill="FFFFFF"/>
        </w:rPr>
        <w:t xml:space="preserve"> Μεσολογγίου. Εγώ θα ξαναπώ ότι, σωστά, δεν έπρεπε να </w:t>
      </w:r>
      <w:r>
        <w:rPr>
          <w:rFonts w:eastAsia="Times New Roman"/>
          <w:bCs/>
          <w:shd w:val="clear" w:color="auto" w:fill="FFFFFF"/>
        </w:rPr>
        <w:t xml:space="preserve">αδιαφορήσει το Λιμενικό Ταμείο, αλλά η σύμβαση είναι μεταξύ του Υπουργείου Τουρισμού και της εν λόγω εταιρείας. </w:t>
      </w:r>
    </w:p>
    <w:p w14:paraId="0A8B20DE"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Τα λέω όλα αυτά γιατί</w:t>
      </w:r>
      <w:r>
        <w:rPr>
          <w:rFonts w:eastAsia="Times New Roman"/>
          <w:bCs/>
          <w:shd w:val="clear" w:color="auto" w:fill="FFFFFF"/>
        </w:rPr>
        <w:t xml:space="preserve">, </w:t>
      </w:r>
      <w:r>
        <w:rPr>
          <w:rFonts w:eastAsia="Times New Roman"/>
          <w:bCs/>
          <w:shd w:val="clear" w:color="auto" w:fill="FFFFFF"/>
        </w:rPr>
        <w:t>προσέξτε</w:t>
      </w:r>
      <w:r>
        <w:rPr>
          <w:rFonts w:eastAsia="Times New Roman"/>
          <w:bCs/>
          <w:shd w:val="clear" w:color="auto" w:fill="FFFFFF"/>
        </w:rPr>
        <w:t>,</w:t>
      </w:r>
      <w:r>
        <w:rPr>
          <w:rFonts w:eastAsia="Times New Roman"/>
          <w:bCs/>
          <w:shd w:val="clear" w:color="auto" w:fill="FFFFFF"/>
        </w:rPr>
        <w:t xml:space="preserve"> εμείς μιλάμε για ανάπτυξη και μάλιστα για δίκαιη ανάπτυξη και γνωρίζουμε ότι αυτού του είδους οι συμφωνίες είν</w:t>
      </w:r>
      <w:r>
        <w:rPr>
          <w:rFonts w:eastAsia="Times New Roman"/>
          <w:bCs/>
          <w:shd w:val="clear" w:color="auto" w:fill="FFFFFF"/>
        </w:rPr>
        <w:t xml:space="preserve">αι έτσι και αλλιώς ανισοβαρείς, αν σκεφτείτε ότι διαβάζοντας -είμαι σίγουρη ότι το γνωρίζετε- τη δεύτερη σύμβαση, η εταιρεία αυτή, εφόσον κάνει τα έργα, έχει πάρει την εκμετάλλευση για σαράντα τρία χρόνια. </w:t>
      </w:r>
    </w:p>
    <w:p w14:paraId="0A8B20DF"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Προσέξτε τι λέμε στον κόσμο σήμερα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Ό</w:t>
      </w:r>
      <w:r>
        <w:rPr>
          <w:rFonts w:eastAsia="Times New Roman"/>
          <w:bCs/>
          <w:shd w:val="clear" w:color="auto" w:fill="FFFFFF"/>
        </w:rPr>
        <w:t>τι υπάρχει μ</w:t>
      </w:r>
      <w:r>
        <w:rPr>
          <w:rFonts w:eastAsia="Times New Roman"/>
          <w:bCs/>
          <w:shd w:val="clear" w:color="auto" w:fill="FFFFFF"/>
        </w:rPr>
        <w:t>ια εταιρεία, η οποία από το 2009 προσπαθεί να φτιάξει ένα έργο, που ήταν νομίζω για 5 εκατομμύρια ευρώ</w:t>
      </w:r>
      <w:r>
        <w:rPr>
          <w:rFonts w:eastAsia="Times New Roman"/>
          <w:bCs/>
          <w:shd w:val="clear" w:color="auto" w:fill="FFFFFF"/>
        </w:rPr>
        <w:t>,</w:t>
      </w:r>
      <w:r>
        <w:rPr>
          <w:rFonts w:eastAsia="Times New Roman"/>
          <w:bCs/>
          <w:shd w:val="clear" w:color="auto" w:fill="FFFFFF"/>
        </w:rPr>
        <w:t xml:space="preserve"> και δεν έχει ολοκληρώσει. Κοντεύουν τώρα να περάσουν σχεδόν οκτώ με δέκα χρόνια και </w:t>
      </w:r>
      <w:r>
        <w:rPr>
          <w:rFonts w:eastAsia="Times New Roman"/>
          <w:bCs/>
          <w:shd w:val="clear" w:color="auto" w:fill="FFFFFF"/>
        </w:rPr>
        <w:lastRenderedPageBreak/>
        <w:t>συνεχίζουμε να βγάζουμε εσαεί χαρτιά, χωρίς, ξαναλέω, να υπάρχει ο α</w:t>
      </w:r>
      <w:r>
        <w:rPr>
          <w:rFonts w:eastAsia="Times New Roman"/>
          <w:bCs/>
          <w:shd w:val="clear" w:color="auto" w:fill="FFFFFF"/>
        </w:rPr>
        <w:t xml:space="preserve">παραίτητος έλεγχος. </w:t>
      </w:r>
    </w:p>
    <w:p w14:paraId="0A8B20E0"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Δεν μπορεί πραγματικά να σκεφτούμε ότι θα ολοκληρωθεί αυτό το έργο, πέραν όλων των άλλων, από τη στιγμή που οι δύο μέτοχοι έχουν τέτοιες διαφορές. Το μετοχικό κεφάλαιο πώς θα αυξηθεί; Γνωρίζετε ότι υπάρχουν ένα σωρό κατηγορίες και αλλη</w:t>
      </w:r>
      <w:r>
        <w:rPr>
          <w:rFonts w:eastAsia="Times New Roman"/>
          <w:bCs/>
          <w:shd w:val="clear" w:color="auto" w:fill="FFFFFF"/>
        </w:rPr>
        <w:t xml:space="preserve">λοκατηγορίες μεταξύ τους. Ξέρετε πολύ καλά τι γίνεται. </w:t>
      </w:r>
    </w:p>
    <w:p w14:paraId="0A8B20E1" w14:textId="77777777" w:rsidR="00666A52" w:rsidRDefault="00E5529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Εγώ πάντως πιστεύω ότι πρέπει να υπάρχουν ασφαλιστικές δικλίδες για την ολοκλήρωση του έργου και δεν υπάρχουν. Αν υπάρχουν, εγώ θα ήθελα να τις ακούσω. </w:t>
      </w:r>
    </w:p>
    <w:p w14:paraId="0A8B20E2" w14:textId="77777777" w:rsidR="00666A52" w:rsidRDefault="00E55298">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Ν</w:t>
      </w:r>
      <w:r>
        <w:rPr>
          <w:rFonts w:eastAsia="Times New Roman"/>
          <w:bCs/>
          <w:shd w:val="clear" w:color="auto" w:fill="FFFFFF"/>
        </w:rPr>
        <w:t>α πω και κάτι τελευταίο, γιατί φυσικά αυτή η υ</w:t>
      </w:r>
      <w:r>
        <w:rPr>
          <w:rFonts w:eastAsia="Times New Roman"/>
          <w:bCs/>
          <w:shd w:val="clear" w:color="auto" w:fill="FFFFFF"/>
        </w:rPr>
        <w:t xml:space="preserve">πόθεση πρέπει να πάρει άλλο δρόμο. Από τον κοινοβουλευτικό έλεγχο βλέπω ότι δεν μπορεί να βγει κάτι. </w:t>
      </w:r>
    </w:p>
    <w:p w14:paraId="0A8B20E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Εάν δεν δώσουμε όλοι μαζί μάχες για διαφάνεια, τα κενά που υπάρχουν θα καλυφθούν</w:t>
      </w:r>
      <w:r>
        <w:rPr>
          <w:rFonts w:eastAsia="Times New Roman" w:cs="Times New Roman"/>
          <w:szCs w:val="24"/>
        </w:rPr>
        <w:t>,</w:t>
      </w:r>
      <w:r>
        <w:rPr>
          <w:rFonts w:eastAsia="Times New Roman" w:cs="Times New Roman"/>
          <w:szCs w:val="24"/>
        </w:rPr>
        <w:t xml:space="preserve"> είτε από παράγοντες είτε από </w:t>
      </w:r>
      <w:proofErr w:type="spellStart"/>
      <w:r>
        <w:rPr>
          <w:rFonts w:eastAsia="Times New Roman" w:cs="Times New Roman"/>
          <w:szCs w:val="24"/>
        </w:rPr>
        <w:t>αετονύχηδες</w:t>
      </w:r>
      <w:proofErr w:type="spellEnd"/>
      <w:r>
        <w:rPr>
          <w:rFonts w:eastAsia="Times New Roman" w:cs="Times New Roman"/>
          <w:szCs w:val="24"/>
        </w:rPr>
        <w:t xml:space="preserve"> εργολάβους, αλλά κατά τα άλλα κρατικοδίαιτους, που ξέρουν να μπαίνουν σε μια περιοχή, να τη λυμαίνονται, να μην έχουν κυρώσεις και να συνεχίζουν να δρουν ανενόχλητοι. </w:t>
      </w:r>
    </w:p>
    <w:p w14:paraId="0A8B20E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8B20E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Ευχαριστώ, κυρία συνάδελφε.</w:t>
      </w:r>
    </w:p>
    <w:p w14:paraId="0A8B20E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w:t>
      </w:r>
    </w:p>
    <w:p w14:paraId="0A8B20E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να είμαστε εντός χρόνου στη δευτερολογία. </w:t>
      </w:r>
    </w:p>
    <w:p w14:paraId="0A8B20E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w:t>
      </w:r>
      <w:r>
        <w:rPr>
          <w:rFonts w:eastAsia="Times New Roman" w:cs="Times New Roman"/>
          <w:b/>
          <w:szCs w:val="24"/>
        </w:rPr>
        <w:t>Τουρι</w:t>
      </w:r>
      <w:r>
        <w:rPr>
          <w:rFonts w:eastAsia="Times New Roman" w:cs="Times New Roman"/>
          <w:b/>
          <w:szCs w:val="24"/>
        </w:rPr>
        <w:t xml:space="preserve">σμού): </w:t>
      </w:r>
      <w:r>
        <w:rPr>
          <w:rFonts w:eastAsia="Times New Roman" w:cs="Times New Roman"/>
          <w:szCs w:val="24"/>
        </w:rPr>
        <w:t xml:space="preserve">Ευχαριστώ, κύριε Πρόεδρε. </w:t>
      </w:r>
    </w:p>
    <w:p w14:paraId="0A8B20E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δίκιο. Είναι ένα έργο το οποίο σέρνεται πάρα πο</w:t>
      </w:r>
      <w:r>
        <w:rPr>
          <w:rFonts w:eastAsia="Times New Roman" w:cs="Times New Roman"/>
          <w:szCs w:val="24"/>
        </w:rPr>
        <w:t xml:space="preserve">λλά χρόνια και δεν είναι και το μοναδικό. Το Υπουργείο Τουρισμού, όμως, όφειλε να κάνει το καλύτερο για το δημόσιο συμφέρον. </w:t>
      </w:r>
    </w:p>
    <w:p w14:paraId="0A8B20E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προκειμένη, λοιπόν, περίπτωση το Υπουργείο, όπως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είχε το δικαίωμα να κάνει σύμβαση με κάποι</w:t>
      </w:r>
      <w:r>
        <w:rPr>
          <w:rFonts w:eastAsia="Times New Roman" w:cs="Times New Roman"/>
          <w:szCs w:val="24"/>
        </w:rPr>
        <w:t xml:space="preserve">ον τρίτο, πέρα από το Δημοτικό Λιμενικό Ταμείο, που είναι ο φορέας διαχείρισης ή πέρα από την εταιρεία που ήταν συμβεβλημένο το Δημοτικό Λιμενικό Ταμείο. </w:t>
      </w:r>
    </w:p>
    <w:p w14:paraId="0A8B20E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εμείς ως Υπουργείο Τουρισμού δεν δώσαμε ποτέ μόνοι μας άδεια. Υπάρχει μια Επιτροπή Τουριστικών Λιμένων. Αυτή αποτελείται από δύο-τρία Υπουργεία. Ό</w:t>
      </w:r>
      <w:r>
        <w:rPr>
          <w:rFonts w:eastAsia="Times New Roman" w:cs="Times New Roman"/>
          <w:szCs w:val="24"/>
        </w:rPr>
        <w:lastRenderedPageBreak/>
        <w:t xml:space="preserve">φειλαν πλέον, εφόσον, όπως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είχαν χρονικά δημιουργηθεί πά</w:t>
      </w:r>
      <w:r>
        <w:rPr>
          <w:rFonts w:eastAsia="Times New Roman" w:cs="Times New Roman"/>
          <w:szCs w:val="24"/>
        </w:rPr>
        <w:t xml:space="preserve">ρα πολλά θέματα τα οποία καθυστερούσαν αυτή τη διαδικασία, να προχωρήσει στην τροποποίηση της </w:t>
      </w:r>
      <w:proofErr w:type="spellStart"/>
      <w:r>
        <w:rPr>
          <w:rFonts w:eastAsia="Times New Roman" w:cs="Times New Roman"/>
          <w:szCs w:val="24"/>
        </w:rPr>
        <w:t>χωροθέτησης</w:t>
      </w:r>
      <w:proofErr w:type="spellEnd"/>
      <w:r>
        <w:rPr>
          <w:rFonts w:eastAsia="Times New Roman" w:cs="Times New Roman"/>
          <w:szCs w:val="24"/>
        </w:rPr>
        <w:t xml:space="preserve">. </w:t>
      </w:r>
    </w:p>
    <w:p w14:paraId="0A8B20E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Αναφορικά με τη λειτουργία του λιμένα, που είπατε, άνευ άδειας λειτουργίας, η αρμόδια υπηρεσία του Υπουργείου έχει επανειλημμένως ενημερώσει γραπτώς</w:t>
      </w:r>
      <w:r>
        <w:rPr>
          <w:rFonts w:eastAsia="Times New Roman" w:cs="Times New Roman"/>
          <w:szCs w:val="24"/>
        </w:rPr>
        <w:t xml:space="preserve"> όλους τους εμπλεκόμενους φορείς, όπως το Λιμεναρχείο Μεσολογγίου, που έχει κάνει τα δέοντα, το Αρχηγείο το</w:t>
      </w:r>
      <w:r>
        <w:rPr>
          <w:rFonts w:eastAsia="Times New Roman" w:cs="Times New Roman"/>
          <w:szCs w:val="24"/>
        </w:rPr>
        <w:t>υ</w:t>
      </w:r>
      <w:r>
        <w:rPr>
          <w:rFonts w:eastAsia="Times New Roman" w:cs="Times New Roman"/>
          <w:szCs w:val="24"/>
        </w:rPr>
        <w:t xml:space="preserve"> Λιμενικού Σώματος, τον Ναυτικό Όμιλο Μεσολογγίου, τον Δήμο Μεσολογγίου, τη Μαρίνα Μεσολογγίου, τον Γενικό Επιθεωρητή Δημόσιας Διοίκησης και</w:t>
      </w:r>
      <w:r>
        <w:rPr>
          <w:rFonts w:eastAsia="Times New Roman" w:cs="Times New Roman"/>
          <w:szCs w:val="24"/>
        </w:rPr>
        <w:t xml:space="preserve"> τον</w:t>
      </w:r>
      <w:r>
        <w:rPr>
          <w:rFonts w:eastAsia="Times New Roman" w:cs="Times New Roman"/>
          <w:szCs w:val="24"/>
        </w:rPr>
        <w:t xml:space="preserve"> Εισ</w:t>
      </w:r>
      <w:r>
        <w:rPr>
          <w:rFonts w:eastAsia="Times New Roman" w:cs="Times New Roman"/>
          <w:szCs w:val="24"/>
        </w:rPr>
        <w:t>αγγελέα Μεσολογγίου ότι ένας τουριστικός λιμένας δεν νομιμοποιείται να λειτουργεί και να εισπράττει χωρίς την εγκεκριμένη άδεια λειτουργίας του άρθρου 31 του ν.2160/1993. Είναι γνωστό. Το Δημοτικό Λιμενικό Ταμείο είναι υπεύθυνο για να επιβεβαιώσει ή να κατ</w:t>
      </w:r>
      <w:r>
        <w:rPr>
          <w:rFonts w:eastAsia="Times New Roman" w:cs="Times New Roman"/>
          <w:szCs w:val="24"/>
        </w:rPr>
        <w:t xml:space="preserve">αγγείλει εάν υπάρχει τέτοια δραστηριότητα. </w:t>
      </w:r>
    </w:p>
    <w:p w14:paraId="0A8B20E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Ο φορέας, λοιπόν, διαχείρισης της μαρίνας θα πρέπει</w:t>
      </w:r>
      <w:r>
        <w:rPr>
          <w:rFonts w:eastAsia="Times New Roman" w:cs="Times New Roman"/>
          <w:szCs w:val="24"/>
        </w:rPr>
        <w:t>,</w:t>
      </w:r>
      <w:r>
        <w:rPr>
          <w:rFonts w:eastAsia="Times New Roman" w:cs="Times New Roman"/>
          <w:szCs w:val="24"/>
        </w:rPr>
        <w:t xml:space="preserve"> μετά την ολοκλήρωση των εγκεκριμένων από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proofErr w:type="spellStart"/>
      <w:r>
        <w:rPr>
          <w:rFonts w:eastAsia="Times New Roman" w:cs="Times New Roman"/>
          <w:szCs w:val="24"/>
        </w:rPr>
        <w:t>χωροθέτησης</w:t>
      </w:r>
      <w:proofErr w:type="spellEnd"/>
      <w:r>
        <w:rPr>
          <w:rFonts w:eastAsia="Times New Roman" w:cs="Times New Roman"/>
          <w:szCs w:val="24"/>
        </w:rPr>
        <w:t xml:space="preserve"> και της τροποποίησης αυτής έργων</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μεριμνήσει για την έκδοση άδειας λειτουργίας κα</w:t>
      </w:r>
      <w:r>
        <w:rPr>
          <w:rFonts w:eastAsia="Times New Roman" w:cs="Times New Roman"/>
          <w:szCs w:val="24"/>
        </w:rPr>
        <w:t>ι ειδικού κανονισμού λειτουργίας αυτής. Με την παράθεση, δε, των άνω γεγονότων, αναλύονται τα επ</w:t>
      </w:r>
      <w:r>
        <w:rPr>
          <w:rFonts w:eastAsia="Times New Roman" w:cs="Times New Roman"/>
          <w:szCs w:val="24"/>
        </w:rPr>
        <w:t>ι</w:t>
      </w:r>
      <w:r>
        <w:rPr>
          <w:rFonts w:eastAsia="Times New Roman" w:cs="Times New Roman"/>
          <w:szCs w:val="24"/>
        </w:rPr>
        <w:t xml:space="preserve">μέρους προβλήματα που ανέκοψαν την πορεία υλοποίησης της </w:t>
      </w:r>
      <w:r>
        <w:rPr>
          <w:rFonts w:eastAsia="Times New Roman" w:cs="Times New Roman"/>
          <w:szCs w:val="24"/>
        </w:rPr>
        <w:t>μ</w:t>
      </w:r>
      <w:r>
        <w:rPr>
          <w:rFonts w:eastAsia="Times New Roman" w:cs="Times New Roman"/>
          <w:szCs w:val="24"/>
        </w:rPr>
        <w:t>αρίνας Μεσολογγίου και οι ενέργειες που γίνονται προκειμένου να διορθωθούν οι αστοχίες και να ολοκληρ</w:t>
      </w:r>
      <w:r>
        <w:rPr>
          <w:rFonts w:eastAsia="Times New Roman" w:cs="Times New Roman"/>
          <w:szCs w:val="24"/>
        </w:rPr>
        <w:t xml:space="preserve">ωθεί το έργο. </w:t>
      </w:r>
    </w:p>
    <w:p w14:paraId="0A8B20E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Λόγω του ενεργού ενδιαφέροντος της εταιρείας να επιλύσει επιμέρους προβλήματα που έχουν δημιουργηθεί, ώστε να λειτουργήσει η μαρίνα, δεν έχει κριθεί μέχρι στιγμής σκόπιμη η καταγγελία σύμβασης από το Υπουργείο Τουρισμού, η οποία θα δημιουργή</w:t>
      </w:r>
      <w:r>
        <w:rPr>
          <w:rFonts w:eastAsia="Times New Roman" w:cs="Times New Roman"/>
          <w:szCs w:val="24"/>
        </w:rPr>
        <w:t xml:space="preserve">σει ένα νέο κενό στη διαχείριση της ζώνης της μαρίνας. </w:t>
      </w:r>
      <w:r>
        <w:rPr>
          <w:rFonts w:eastAsia="Times New Roman" w:cs="Times New Roman"/>
          <w:szCs w:val="24"/>
        </w:rPr>
        <w:t>Α</w:t>
      </w:r>
      <w:r>
        <w:rPr>
          <w:rFonts w:eastAsia="Times New Roman" w:cs="Times New Roman"/>
          <w:szCs w:val="24"/>
        </w:rPr>
        <w:t>υτό, διότι το Υπουργείο Τουρισμού δεν έχει το δικαίωμα να δημοπρατήσει το έργο, αρμοδιότητα που</w:t>
      </w:r>
      <w:r>
        <w:rPr>
          <w:rFonts w:eastAsia="Times New Roman" w:cs="Times New Roman"/>
          <w:szCs w:val="24"/>
        </w:rPr>
        <w:t>,</w:t>
      </w:r>
      <w:r>
        <w:rPr>
          <w:rFonts w:eastAsia="Times New Roman" w:cs="Times New Roman"/>
          <w:szCs w:val="24"/>
        </w:rPr>
        <w:t xml:space="preserve"> βάσει του ν.2971/2002 και των σχετικών γνωμοδοτήσεων</w:t>
      </w:r>
      <w:r>
        <w:rPr>
          <w:rFonts w:eastAsia="Times New Roman" w:cs="Times New Roman"/>
          <w:szCs w:val="24"/>
        </w:rPr>
        <w:t>,</w:t>
      </w:r>
      <w:r>
        <w:rPr>
          <w:rFonts w:eastAsia="Times New Roman" w:cs="Times New Roman"/>
          <w:szCs w:val="24"/>
        </w:rPr>
        <w:t xml:space="preserve"> επιφυλάσσεται μόνο στο οικείο λιμενικό ταμείο. </w:t>
      </w:r>
    </w:p>
    <w:p w14:paraId="0A8B20E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άν το τελευταίο δεν προχωρήσει σε νέα προκήρυξη διαγωνισμού, όπως δείχνει η προηγούμενη εμπειρία των ετών 2009-2013</w:t>
      </w:r>
      <w:r>
        <w:rPr>
          <w:rFonts w:eastAsia="Times New Roman" w:cs="Times New Roman"/>
          <w:szCs w:val="24"/>
        </w:rPr>
        <w:t>,</w:t>
      </w:r>
      <w:r>
        <w:rPr>
          <w:rFonts w:eastAsia="Times New Roman" w:cs="Times New Roman"/>
          <w:szCs w:val="24"/>
        </w:rPr>
        <w:t xml:space="preserve"> ή αν δεν βρεθεί ο νέος ανάδοχος, το αποτέλεσμα θα είναι απώλεια εσόδων του ελληνικού δημοσίου, εφόσον δεν θα </w:t>
      </w:r>
      <w:r>
        <w:rPr>
          <w:rFonts w:eastAsia="Times New Roman" w:cs="Times New Roman"/>
          <w:szCs w:val="24"/>
        </w:rPr>
        <w:lastRenderedPageBreak/>
        <w:t>υπάρχει σύμβαση παραχώρησης με</w:t>
      </w:r>
      <w:r>
        <w:rPr>
          <w:rFonts w:eastAsia="Times New Roman" w:cs="Times New Roman"/>
          <w:szCs w:val="24"/>
        </w:rPr>
        <w:t xml:space="preserve"> το ελληνικό δημόσιο σε ισχύ. </w:t>
      </w:r>
    </w:p>
    <w:p w14:paraId="0A8B20F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Πρωταρχικός ρόλος του Υπουργείου Τουρισμού είναι η μέριμνα, ώστε να υλοποιηθεί το έργο νομίμως, να καταστεί λειτουργικό και βιώσιμο, να διασφαλίσει την τάξη και τη νομιμότητα, ταυτόχρονα να προωθήσει τον θαλάσσιο τουρισμό στο</w:t>
      </w:r>
      <w:r>
        <w:rPr>
          <w:rFonts w:eastAsia="Times New Roman" w:cs="Times New Roman"/>
          <w:szCs w:val="24"/>
        </w:rPr>
        <w:t xml:space="preserve"> οικοσύστημα του Ιονίου, Κορινθιακού, όπου υπάρχει μεγάλη ροή τουριστών με σκάφη αναψυχής. </w:t>
      </w:r>
    </w:p>
    <w:p w14:paraId="0A8B20F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Τουρισμού έχει προβεί σε όλες τις ενέργειες </w:t>
      </w:r>
      <w:r>
        <w:rPr>
          <w:rFonts w:eastAsia="Times New Roman" w:cs="Times New Roman"/>
          <w:szCs w:val="24"/>
        </w:rPr>
        <w:t>σ</w:t>
      </w:r>
      <w:r>
        <w:rPr>
          <w:rFonts w:eastAsia="Times New Roman" w:cs="Times New Roman"/>
          <w:szCs w:val="24"/>
        </w:rPr>
        <w:t>τις οποίες όφειλε</w:t>
      </w:r>
      <w:r>
        <w:rPr>
          <w:rFonts w:eastAsia="Times New Roman" w:cs="Times New Roman"/>
          <w:szCs w:val="24"/>
        </w:rPr>
        <w:t>,</w:t>
      </w:r>
      <w:r>
        <w:rPr>
          <w:rFonts w:eastAsia="Times New Roman" w:cs="Times New Roman"/>
          <w:szCs w:val="24"/>
        </w:rPr>
        <w:t xml:space="preserve"> βάσει νόμου</w:t>
      </w:r>
      <w:r>
        <w:rPr>
          <w:rFonts w:eastAsia="Times New Roman" w:cs="Times New Roman"/>
          <w:szCs w:val="24"/>
        </w:rPr>
        <w:t>,</w:t>
      </w:r>
      <w:r>
        <w:rPr>
          <w:rFonts w:eastAsia="Times New Roman" w:cs="Times New Roman"/>
          <w:szCs w:val="24"/>
        </w:rPr>
        <w:t xml:space="preserve"> να προβεί. Ξέρω ότι είναι πολύπλοκο. Ξέρω ότι είναι πάρα πολλά τα χρόνια. </w:t>
      </w:r>
      <w:r>
        <w:rPr>
          <w:rFonts w:eastAsia="Times New Roman" w:cs="Times New Roman"/>
          <w:szCs w:val="24"/>
        </w:rPr>
        <w:t xml:space="preserve">Ήταν, όμως, ο μόνος τρόπος, προκειμένου να </w:t>
      </w:r>
      <w:proofErr w:type="spellStart"/>
      <w:r>
        <w:rPr>
          <w:rFonts w:eastAsia="Times New Roman" w:cs="Times New Roman"/>
          <w:szCs w:val="24"/>
        </w:rPr>
        <w:t>χωροθετηθεί</w:t>
      </w:r>
      <w:proofErr w:type="spellEnd"/>
      <w:r>
        <w:rPr>
          <w:rFonts w:eastAsia="Times New Roman" w:cs="Times New Roman"/>
          <w:szCs w:val="24"/>
        </w:rPr>
        <w:t xml:space="preserve"> και να προχωρήσει αυτή η μαρίνα προς </w:t>
      </w:r>
      <w:proofErr w:type="spellStart"/>
      <w:r>
        <w:rPr>
          <w:rFonts w:eastAsia="Times New Roman" w:cs="Times New Roman"/>
          <w:szCs w:val="24"/>
        </w:rPr>
        <w:t>αδειοδότηση</w:t>
      </w:r>
      <w:proofErr w:type="spellEnd"/>
      <w:r>
        <w:rPr>
          <w:rFonts w:eastAsia="Times New Roman" w:cs="Times New Roman"/>
          <w:szCs w:val="24"/>
        </w:rPr>
        <w:t xml:space="preserve">. Όλα όσα έκανε το Υπουργείο Τουρισμού ήταν βάσει των αρμοδιοτήτων που είχε και νόμιμα. </w:t>
      </w:r>
    </w:p>
    <w:p w14:paraId="0A8B20F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0A8B20F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πάρα πολύ την κυρία Υπουργό που ήταν εδώ για να απαντήσει στις δύο </w:t>
      </w:r>
      <w:r>
        <w:rPr>
          <w:rFonts w:eastAsia="Times New Roman" w:cs="Times New Roman"/>
          <w:szCs w:val="24"/>
        </w:rPr>
        <w:t xml:space="preserve">επίκαιρες </w:t>
      </w:r>
      <w:r>
        <w:rPr>
          <w:rFonts w:eastAsia="Times New Roman" w:cs="Times New Roman"/>
          <w:szCs w:val="24"/>
        </w:rPr>
        <w:t xml:space="preserve">ερωτήσεις που την αφορούσαν. </w:t>
      </w:r>
    </w:p>
    <w:p w14:paraId="0A8B20F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Προτού περάσουμε στην επόμενη </w:t>
      </w:r>
      <w:r>
        <w:rPr>
          <w:rFonts w:eastAsia="Times New Roman" w:cs="Times New Roman"/>
          <w:szCs w:val="24"/>
        </w:rPr>
        <w:t xml:space="preserve">επίκαιρη </w:t>
      </w:r>
      <w:r>
        <w:rPr>
          <w:rFonts w:eastAsia="Times New Roman" w:cs="Times New Roman"/>
          <w:szCs w:val="24"/>
        </w:rPr>
        <w:t>ερώτηση</w:t>
      </w:r>
      <w:r>
        <w:rPr>
          <w:rFonts w:eastAsia="Times New Roman" w:cs="Times New Roman"/>
          <w:szCs w:val="24"/>
        </w:rPr>
        <w:t>,</w:t>
      </w:r>
      <w:r>
        <w:rPr>
          <w:rFonts w:eastAsia="Times New Roman" w:cs="Times New Roman"/>
          <w:szCs w:val="24"/>
        </w:rPr>
        <w:t xml:space="preserve"> που αφορά τον κ. </w:t>
      </w:r>
      <w:proofErr w:type="spellStart"/>
      <w:r>
        <w:rPr>
          <w:rFonts w:eastAsia="Times New Roman" w:cs="Times New Roman"/>
          <w:szCs w:val="24"/>
        </w:rPr>
        <w:t>Φάμελλο</w:t>
      </w:r>
      <w:proofErr w:type="spellEnd"/>
      <w:r>
        <w:rPr>
          <w:rFonts w:eastAsia="Times New Roman" w:cs="Times New Roman"/>
          <w:szCs w:val="24"/>
        </w:rPr>
        <w:t>, θα ήθελα να αν</w:t>
      </w:r>
      <w:r>
        <w:rPr>
          <w:rFonts w:eastAsia="Times New Roman" w:cs="Times New Roman"/>
          <w:szCs w:val="24"/>
        </w:rPr>
        <w:t>ακοινώσω</w:t>
      </w:r>
      <w:r>
        <w:rPr>
          <w:rFonts w:eastAsia="Times New Roman" w:cs="Times New Roman"/>
          <w:szCs w:val="24"/>
        </w:rPr>
        <w:t xml:space="preserve"> τις ερωτήσεις </w:t>
      </w:r>
      <w:r>
        <w:rPr>
          <w:rFonts w:eastAsia="Times New Roman" w:cs="Times New Roman"/>
          <w:szCs w:val="24"/>
        </w:rPr>
        <w:lastRenderedPageBreak/>
        <w:t>που δεν θα συζητηθούν</w:t>
      </w:r>
      <w:r>
        <w:rPr>
          <w:rFonts w:eastAsia="Times New Roman" w:cs="Times New Roman"/>
          <w:szCs w:val="24"/>
        </w:rPr>
        <w:t xml:space="preserve"> λόγ</w:t>
      </w:r>
      <w:r>
        <w:rPr>
          <w:rFonts w:eastAsia="Times New Roman" w:cs="Times New Roman"/>
          <w:szCs w:val="24"/>
        </w:rPr>
        <w:t>ω</w:t>
      </w:r>
      <w:r>
        <w:rPr>
          <w:rFonts w:eastAsia="Times New Roman" w:cs="Times New Roman"/>
          <w:szCs w:val="24"/>
        </w:rPr>
        <w:t xml:space="preserve"> κωλύματ</w:t>
      </w:r>
      <w:r>
        <w:rPr>
          <w:rFonts w:eastAsia="Times New Roman" w:cs="Times New Roman"/>
          <w:szCs w:val="24"/>
        </w:rPr>
        <w:t>ος τριών</w:t>
      </w:r>
      <w:r>
        <w:rPr>
          <w:rFonts w:eastAsia="Times New Roman" w:cs="Times New Roman"/>
          <w:szCs w:val="24"/>
        </w:rPr>
        <w:t xml:space="preserve"> Βουλευτών και δεκαέξι Υπουργών. </w:t>
      </w:r>
    </w:p>
    <w:p w14:paraId="0A8B20F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όγδοη με αριθμό 1112/28-6-2017 </w:t>
      </w:r>
      <w:r>
        <w:rPr>
          <w:rFonts w:eastAsia="Times New Roman" w:cs="Times New Roman"/>
          <w:szCs w:val="24"/>
        </w:rPr>
        <w:t xml:space="preserve">επίκαιρη ερώτηση δεύτερου κύκλου </w:t>
      </w:r>
      <w:r>
        <w:rPr>
          <w:rFonts w:eastAsia="Times New Roman" w:cs="Times New Roman"/>
          <w:szCs w:val="24"/>
        </w:rPr>
        <w:t>του Βουλευτή Λάρισας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την Υπουργό Διοικητικής Ανασυγκρότησ</w:t>
      </w:r>
      <w:r>
        <w:rPr>
          <w:rFonts w:eastAsia="Times New Roman" w:cs="Times New Roman"/>
          <w:szCs w:val="24"/>
        </w:rPr>
        <w:t>ης με θέμα: «Θα εφαρμοστεί η ψηφιακή υπογραφή από την 1</w:t>
      </w:r>
      <w:r w:rsidRPr="00F61DFB">
        <w:rPr>
          <w:rFonts w:eastAsia="Times New Roman" w:cs="Times New Roman"/>
          <w:szCs w:val="24"/>
          <w:vertAlign w:val="superscript"/>
        </w:rPr>
        <w:t>η</w:t>
      </w:r>
      <w:r w:rsidRPr="00F61DFB">
        <w:rPr>
          <w:rFonts w:eastAsia="Times New Roman" w:cs="Times New Roman"/>
          <w:sz w:val="28"/>
          <w:szCs w:val="24"/>
        </w:rPr>
        <w:t xml:space="preserve"> </w:t>
      </w:r>
      <w:r>
        <w:rPr>
          <w:rFonts w:eastAsia="Times New Roman" w:cs="Times New Roman"/>
          <w:szCs w:val="24"/>
        </w:rPr>
        <w:t>Ιουλίου 2017;» δεν θα συζητηθεί</w:t>
      </w:r>
      <w:r>
        <w:rPr>
          <w:rFonts w:eastAsia="Times New Roman" w:cs="Times New Roman"/>
          <w:szCs w:val="24"/>
        </w:rPr>
        <w:t>,</w:t>
      </w:r>
      <w:r>
        <w:rPr>
          <w:rFonts w:eastAsia="Times New Roman" w:cs="Times New Roman"/>
          <w:szCs w:val="24"/>
        </w:rPr>
        <w:t xml:space="preserve"> λόγω κωλύματος του ερωτώντ</w:t>
      </w:r>
      <w:r>
        <w:rPr>
          <w:rFonts w:eastAsia="Times New Roman" w:cs="Times New Roman"/>
          <w:szCs w:val="24"/>
        </w:rPr>
        <w:t>ος</w:t>
      </w:r>
      <w:r>
        <w:rPr>
          <w:rFonts w:eastAsia="Times New Roman" w:cs="Times New Roman"/>
          <w:szCs w:val="24"/>
        </w:rPr>
        <w:t xml:space="preserve"> Βουλευτή. </w:t>
      </w:r>
    </w:p>
    <w:p w14:paraId="0A8B20F6"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szCs w:val="24"/>
        </w:rPr>
        <w:t xml:space="preserve">Η τρίτη με αριθμό </w:t>
      </w:r>
      <w:r>
        <w:rPr>
          <w:rFonts w:eastAsia="Times New Roman" w:cs="Times New Roman"/>
          <w:szCs w:val="24"/>
        </w:rPr>
        <w:t xml:space="preserve">1255/18-7-2017 </w:t>
      </w:r>
      <w:r>
        <w:rPr>
          <w:rFonts w:eastAsia="Times New Roman"/>
          <w:szCs w:val="24"/>
        </w:rPr>
        <w:t xml:space="preserve">επίκαιρη ερώτηση δεύτερου κύκλου </w:t>
      </w:r>
      <w:r>
        <w:rPr>
          <w:rFonts w:eastAsia="Times New Roman" w:cs="Times New Roman"/>
          <w:szCs w:val="24"/>
        </w:rPr>
        <w:t xml:space="preserve">του Βουλευτή Αρκαδίας της Δημοκρατικής Συμπαράταξης ΠΑΣΟΚ - </w:t>
      </w:r>
      <w:r>
        <w:rPr>
          <w:rFonts w:eastAsia="Times New Roman" w:cs="Times New Roman"/>
          <w:szCs w:val="24"/>
        </w:rPr>
        <w:t xml:space="preserve">ΔΗΜΑΡ </w:t>
      </w:r>
      <w:r>
        <w:rPr>
          <w:rFonts w:eastAsia="Times New Roman" w:cs="Times New Roman"/>
          <w:bCs/>
          <w:szCs w:val="24"/>
        </w:rPr>
        <w:t xml:space="preserve">κ. Οδυσσέα Κωνσταντινόπουλου </w:t>
      </w:r>
      <w:r>
        <w:rPr>
          <w:rFonts w:eastAsia="Times New Roman" w:cs="Times New Roman"/>
          <w:szCs w:val="24"/>
        </w:rPr>
        <w:t>προς τον Υπουργό</w:t>
      </w:r>
      <w:r>
        <w:rPr>
          <w:rFonts w:eastAsia="Times New Roman" w:cs="Times New Roman"/>
          <w:bCs/>
          <w:szCs w:val="24"/>
        </w:rPr>
        <w:t xml:space="preserve"> 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«Σημαντικά προβλήματα για τους πολίτες και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από την εφαρμογή των νόμων για τους δασικούς χάρτες» δεν θα συζητηθεί</w:t>
      </w:r>
      <w:r>
        <w:rPr>
          <w:rFonts w:eastAsia="Times New Roman" w:cs="Times New Roman"/>
          <w:szCs w:val="24"/>
        </w:rPr>
        <w:t>,</w:t>
      </w:r>
      <w:r>
        <w:rPr>
          <w:rFonts w:eastAsia="Times New Roman" w:cs="Times New Roman"/>
          <w:szCs w:val="24"/>
        </w:rPr>
        <w:t xml:space="preserve"> λόγω κωλύματος του ερωτώντος</w:t>
      </w:r>
      <w:r>
        <w:rPr>
          <w:rFonts w:eastAsia="Times New Roman" w:cs="Times New Roman"/>
          <w:szCs w:val="24"/>
        </w:rPr>
        <w:t xml:space="preserve"> Βουλευτή.</w:t>
      </w:r>
    </w:p>
    <w:p w14:paraId="0A8B20F7"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Επίσης η τρίτη με αριθμό 1254/18-7-2017 επίκαιρη ερώτηση πρώτου κύκλου του Βουλευτή Αρκαδίας της Δημοκρατικής Συμπαράταξης ΠΑΣΟΚ -</w:t>
      </w:r>
      <w:r>
        <w:rPr>
          <w:rFonts w:eastAsia="Times New Roman" w:cs="Times New Roman"/>
          <w:szCs w:val="24"/>
        </w:rPr>
        <w:t xml:space="preserve"> </w:t>
      </w:r>
      <w:r>
        <w:rPr>
          <w:rFonts w:eastAsia="Times New Roman" w:cs="Times New Roman"/>
          <w:szCs w:val="24"/>
        </w:rPr>
        <w:t xml:space="preserve"> ΔΗΜΑΡ </w:t>
      </w:r>
      <w:r>
        <w:rPr>
          <w:rFonts w:eastAsia="Times New Roman" w:cs="Times New Roman"/>
          <w:bCs/>
          <w:szCs w:val="24"/>
        </w:rPr>
        <w:t>κ. Οδυσσέα Κωνσταντινόπουλου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Cs/>
          <w:szCs w:val="24"/>
        </w:rPr>
        <w:t xml:space="preserve"> Ναυτιλίας και Νησιωτικής Πολιτικής,</w:t>
      </w:r>
      <w:r>
        <w:rPr>
          <w:rFonts w:eastAsia="Times New Roman" w:cs="Times New Roman"/>
          <w:b/>
          <w:bCs/>
          <w:szCs w:val="24"/>
        </w:rPr>
        <w:t xml:space="preserve"> </w:t>
      </w:r>
      <w:r>
        <w:rPr>
          <w:rFonts w:eastAsia="Times New Roman" w:cs="Times New Roman"/>
          <w:szCs w:val="24"/>
        </w:rPr>
        <w:t>σχε</w:t>
      </w:r>
      <w:r>
        <w:rPr>
          <w:rFonts w:eastAsia="Times New Roman" w:cs="Times New Roman"/>
          <w:szCs w:val="24"/>
        </w:rPr>
        <w:lastRenderedPageBreak/>
        <w:t>τικά με τον ακτοπλοϊκό</w:t>
      </w:r>
      <w:r>
        <w:rPr>
          <w:rFonts w:eastAsia="Times New Roman" w:cs="Times New Roman"/>
          <w:szCs w:val="24"/>
        </w:rPr>
        <w:t xml:space="preserve"> αποκλεισμό των Κυθήρων και Αντικυθήρων από τον Πειραιά, το </w:t>
      </w:r>
      <w:proofErr w:type="spellStart"/>
      <w:r>
        <w:rPr>
          <w:rFonts w:eastAsia="Times New Roman" w:cs="Times New Roman"/>
          <w:szCs w:val="24"/>
        </w:rPr>
        <w:t>Γύθειο</w:t>
      </w:r>
      <w:proofErr w:type="spellEnd"/>
      <w:r>
        <w:rPr>
          <w:rFonts w:eastAsia="Times New Roman" w:cs="Times New Roman"/>
          <w:szCs w:val="24"/>
        </w:rPr>
        <w:t xml:space="preserve"> και τη Κρήτη, δεν θα συζητηθεί</w:t>
      </w:r>
      <w:r>
        <w:rPr>
          <w:rFonts w:eastAsia="Times New Roman" w:cs="Times New Roman"/>
          <w:szCs w:val="24"/>
        </w:rPr>
        <w:t>,</w:t>
      </w:r>
      <w:r>
        <w:rPr>
          <w:rFonts w:eastAsia="Times New Roman" w:cs="Times New Roman"/>
          <w:szCs w:val="24"/>
        </w:rPr>
        <w:t xml:space="preserve"> λόγω κωλύματος του ερωτώντος Βουλευτή.</w:t>
      </w:r>
    </w:p>
    <w:p w14:paraId="0A8B20F8"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1285/25-7-2017 επίκαιρη ερώτηση πρώτου κύκλου του Βουλευτή Β΄ Θεσσαλονίκης της Νέας Δημοκρατίας κ.</w:t>
      </w:r>
      <w:r>
        <w:rPr>
          <w:rFonts w:eastAsia="Times New Roman" w:cs="Times New Roman"/>
          <w:szCs w:val="24"/>
        </w:rPr>
        <w:t xml:space="preserve"> </w:t>
      </w:r>
      <w:r>
        <w:rPr>
          <w:rFonts w:eastAsia="Times New Roman" w:cs="Times New Roman"/>
          <w:bCs/>
          <w:szCs w:val="24"/>
        </w:rPr>
        <w:t xml:space="preserve">Σάββα Αναστασιάδη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 λειτουργία Κέντρου Υγείας Νέας </w:t>
      </w:r>
      <w:proofErr w:type="spellStart"/>
      <w:r>
        <w:rPr>
          <w:rFonts w:eastAsia="Times New Roman" w:cs="Times New Roman"/>
          <w:szCs w:val="24"/>
        </w:rPr>
        <w:t>Μαδύτου</w:t>
      </w:r>
      <w:proofErr w:type="spellEnd"/>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κωλύματος του Υπουργού Υγείας κ. Ανδρέα Ξανθού, με αιτία παράλληλη άσκηση κοινοβουλευτικών καθηκόντων</w:t>
      </w:r>
      <w:r>
        <w:rPr>
          <w:rFonts w:eastAsia="Times New Roman" w:cs="Times New Roman"/>
          <w:szCs w:val="24"/>
        </w:rPr>
        <w:t>,</w:t>
      </w:r>
      <w:r>
        <w:rPr>
          <w:rFonts w:eastAsia="Times New Roman" w:cs="Times New Roman"/>
          <w:szCs w:val="24"/>
        </w:rPr>
        <w:t xml:space="preserve"> και δεν θα επαναπροσδιοριστεί γι</w:t>
      </w:r>
      <w:r>
        <w:rPr>
          <w:rFonts w:eastAsia="Times New Roman" w:cs="Times New Roman"/>
          <w:szCs w:val="24"/>
        </w:rPr>
        <w:t>α συζήτηση.</w:t>
      </w:r>
    </w:p>
    <w:p w14:paraId="0A8B20F9"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δεύτερη με αριθμό 1286/25-7-2017 επίκαιρη ερώτηση δεύτερου κύκλου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 «Δάνειο ύψους 138 εκατ</w:t>
      </w:r>
      <w:r>
        <w:rPr>
          <w:rFonts w:eastAsia="Times New Roman" w:cs="Times New Roman"/>
          <w:szCs w:val="24"/>
        </w:rPr>
        <w:t>ομμυρίων</w:t>
      </w:r>
      <w:r>
        <w:rPr>
          <w:rFonts w:eastAsia="Times New Roman" w:cs="Times New Roman"/>
          <w:szCs w:val="24"/>
        </w:rPr>
        <w:t xml:space="preserve"> ευρώ από την Ευρ</w:t>
      </w:r>
      <w:r>
        <w:rPr>
          <w:rFonts w:eastAsia="Times New Roman" w:cs="Times New Roman"/>
          <w:szCs w:val="24"/>
        </w:rPr>
        <w:t>ωπαϊκή Τράπεζα Επενδύσεων (ΕΤΕ</w:t>
      </w:r>
      <w:r>
        <w:rPr>
          <w:rFonts w:eastAsia="Times New Roman" w:cs="Times New Roman"/>
          <w:szCs w:val="24"/>
        </w:rPr>
        <w:t>Π</w:t>
      </w:r>
      <w:r>
        <w:rPr>
          <w:rFonts w:eastAsia="Times New Roman" w:cs="Times New Roman"/>
          <w:szCs w:val="24"/>
        </w:rPr>
        <w:t>) για την κατασκευή και ανακαίνιση κτ</w:t>
      </w:r>
      <w:r>
        <w:rPr>
          <w:rFonts w:eastAsia="Times New Roman" w:cs="Times New Roman"/>
          <w:szCs w:val="24"/>
        </w:rPr>
        <w:t>η</w:t>
      </w:r>
      <w:r>
        <w:rPr>
          <w:rFonts w:eastAsia="Times New Roman" w:cs="Times New Roman"/>
          <w:szCs w:val="24"/>
        </w:rPr>
        <w:t>ρίων και εγκαταστάσεων σε ΑΕΙ» δεν θα συζητηθεί</w:t>
      </w:r>
      <w:r>
        <w:rPr>
          <w:rFonts w:eastAsia="Times New Roman" w:cs="Times New Roman"/>
          <w:szCs w:val="24"/>
        </w:rPr>
        <w:t>,</w:t>
      </w:r>
      <w:r>
        <w:rPr>
          <w:rFonts w:eastAsia="Times New Roman" w:cs="Times New Roman"/>
          <w:szCs w:val="24"/>
        </w:rPr>
        <w:t xml:space="preserve"> λόγω κωλύματος του Υπουργού </w:t>
      </w:r>
      <w:r>
        <w:rPr>
          <w:rFonts w:eastAsia="Times New Roman" w:cs="Times New Roman"/>
          <w:bCs/>
          <w:szCs w:val="24"/>
        </w:rPr>
        <w:t xml:space="preserve">Παιδείας, Έρευνας και Θρησκευμάτων κ. Κωνσταντίνου </w:t>
      </w:r>
      <w:proofErr w:type="spellStart"/>
      <w:r>
        <w:rPr>
          <w:rFonts w:eastAsia="Times New Roman" w:cs="Times New Roman"/>
          <w:bCs/>
          <w:szCs w:val="24"/>
        </w:rPr>
        <w:t>Γαβρόγλου</w:t>
      </w:r>
      <w:proofErr w:type="spellEnd"/>
      <w:r>
        <w:rPr>
          <w:rFonts w:eastAsia="Times New Roman" w:cs="Times New Roman"/>
          <w:bCs/>
          <w:szCs w:val="24"/>
        </w:rPr>
        <w:t xml:space="preserve">, εξαιτίας φόρτου εργασίας, </w:t>
      </w:r>
      <w:r>
        <w:rPr>
          <w:rFonts w:eastAsia="Times New Roman" w:cs="Times New Roman"/>
          <w:szCs w:val="24"/>
        </w:rPr>
        <w:t>και θα επαναπροσδιορισ</w:t>
      </w:r>
      <w:r>
        <w:rPr>
          <w:rFonts w:eastAsia="Times New Roman" w:cs="Times New Roman"/>
          <w:szCs w:val="24"/>
        </w:rPr>
        <w:t>τεί για συζήτηση.</w:t>
      </w:r>
    </w:p>
    <w:p w14:paraId="0A8B20FA"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Θα συνεχίσουμε με τις επίκαιρες ερωτήσεις που θα συζητηθούν και κατά τη διάρκεια της  συνεδρίασης θα ανα</w:t>
      </w:r>
      <w:r>
        <w:rPr>
          <w:rFonts w:eastAsia="Times New Roman" w:cs="Times New Roman"/>
          <w:szCs w:val="24"/>
        </w:rPr>
        <w:t>κοιν</w:t>
      </w:r>
      <w:r>
        <w:rPr>
          <w:rFonts w:eastAsia="Times New Roman" w:cs="Times New Roman"/>
          <w:szCs w:val="24"/>
        </w:rPr>
        <w:t xml:space="preserve">ώσω </w:t>
      </w:r>
      <w:r>
        <w:rPr>
          <w:rFonts w:eastAsia="Times New Roman" w:cs="Times New Roman"/>
          <w:szCs w:val="24"/>
        </w:rPr>
        <w:t>τις υπόλοιπες</w:t>
      </w:r>
      <w:r>
        <w:rPr>
          <w:rFonts w:eastAsia="Times New Roman" w:cs="Times New Roman"/>
          <w:szCs w:val="24"/>
        </w:rPr>
        <w:t xml:space="preserve"> ερωτήσεις που δεν θα συζητηθούν.</w:t>
      </w:r>
    </w:p>
    <w:p w14:paraId="0A8B20FB"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Περνάμε τώρα στην τέταρτη με αριθμό 1260/24-7-2017 επίκαιρη ερώτηση πρώτου κύκλ</w:t>
      </w:r>
      <w:r>
        <w:rPr>
          <w:rFonts w:eastAsia="Times New Roman" w:cs="Times New Roman"/>
          <w:szCs w:val="24"/>
        </w:rPr>
        <w:t xml:space="preserve">ου του Βουλευτή Β΄ Αθηνών των Ανεξαρτήτων Ελλήνων κ. </w:t>
      </w:r>
      <w:r>
        <w:rPr>
          <w:rFonts w:eastAsia="Times New Roman" w:cs="Times New Roman"/>
          <w:bCs/>
          <w:szCs w:val="24"/>
        </w:rPr>
        <w:t xml:space="preserve">Αθανασίου </w:t>
      </w:r>
      <w:proofErr w:type="spellStart"/>
      <w:r>
        <w:rPr>
          <w:rFonts w:eastAsia="Times New Roman" w:cs="Times New Roman"/>
          <w:bCs/>
          <w:szCs w:val="24"/>
        </w:rPr>
        <w:t>Παπαχριστόπουλου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τις σοβαρές διαστάσεις του θέματος των μεδουσών σε </w:t>
      </w:r>
      <w:r>
        <w:rPr>
          <w:rFonts w:eastAsia="Times New Roman" w:cs="Times New Roman"/>
          <w:szCs w:val="24"/>
        </w:rPr>
        <w:t>Κ</w:t>
      </w:r>
      <w:r>
        <w:rPr>
          <w:rFonts w:eastAsia="Times New Roman" w:cs="Times New Roman"/>
          <w:szCs w:val="24"/>
        </w:rPr>
        <w:t xml:space="preserve">ορινθιακό και </w:t>
      </w:r>
      <w:r>
        <w:rPr>
          <w:rFonts w:eastAsia="Times New Roman" w:cs="Times New Roman"/>
          <w:szCs w:val="24"/>
        </w:rPr>
        <w:t>Π</w:t>
      </w:r>
      <w:r>
        <w:rPr>
          <w:rFonts w:eastAsia="Times New Roman" w:cs="Times New Roman"/>
          <w:szCs w:val="24"/>
        </w:rPr>
        <w:t xml:space="preserve">ατραϊκό </w:t>
      </w:r>
      <w:r>
        <w:rPr>
          <w:rFonts w:eastAsia="Times New Roman" w:cs="Times New Roman"/>
          <w:szCs w:val="24"/>
        </w:rPr>
        <w:t>Κ</w:t>
      </w:r>
      <w:r>
        <w:rPr>
          <w:rFonts w:eastAsia="Times New Roman" w:cs="Times New Roman"/>
          <w:szCs w:val="24"/>
        </w:rPr>
        <w:t>όλπο.</w:t>
      </w:r>
    </w:p>
    <w:p w14:paraId="0A8B20FC" w14:textId="77777777" w:rsidR="00666A52" w:rsidRDefault="00E55298">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δύο λεπτά για </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A8B20FD"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 κύριε Πρόεδρε.</w:t>
      </w:r>
    </w:p>
    <w:p w14:paraId="0A8B20FE"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t>Ήδη αυτή τη στιγμή που μιλάμε, Υπουργέ μου, δύο Βουλευτές της Νέας Δημοκρατίας -και σωστά, κατά τη γνώμη μου- έχουν σηκώσει</w:t>
      </w:r>
      <w:r>
        <w:rPr>
          <w:rFonts w:eastAsia="Times New Roman"/>
          <w:szCs w:val="24"/>
        </w:rPr>
        <w:t xml:space="preserve"> το θέμα: ο κ. Δήμας και ένας άλλος Βουλευτής, που μου διαφεύγει το όνομά του, από την Πάτρα. Ο Μανώλης ο Κεφαλογιάννης στο Ευρωκοινοβούλιο επίσης έχει σηκώσει το θέμα και σωστά, κατά τη γνώμη μου. </w:t>
      </w:r>
    </w:p>
    <w:p w14:paraId="0A8B20FF"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lastRenderedPageBreak/>
        <w:t>Υπάρχει, ξέρετε, η άποψη επειδή είναι τουριστική περίοδος</w:t>
      </w:r>
      <w:r>
        <w:rPr>
          <w:rFonts w:eastAsia="Times New Roman"/>
          <w:szCs w:val="24"/>
        </w:rPr>
        <w:t xml:space="preserve"> να μη μιλήσουμε πολύ. Δεν με βρίσκει εμένα σύμφωνο αυτή η άποψη για τον λόγο ότι ό,τι ήταν να γίνει έγινε, το καλοκαίρι περνάει σε έναν μήνα και δεν έχει νόημα να κουκουλώνουμε κρύβοντας κάτω από το χαλί το πρόβλημα. </w:t>
      </w:r>
    </w:p>
    <w:p w14:paraId="0A8B2100"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t>Για να γίνω πιο σαφής, επειδή έχω και</w:t>
      </w:r>
      <w:r>
        <w:rPr>
          <w:rFonts w:eastAsia="Times New Roman"/>
          <w:szCs w:val="24"/>
        </w:rPr>
        <w:t xml:space="preserve"> αντίθετες απόψεις και τις έχω εδώ μπροστά μου, θέλω απλώς να θυμίσω ότι την οικολογική καταστροφή και το οικολογικό πρόβλημα το αμφισβητεί δημοσίως ο Πρόεδρος των Ηνωμένων Πολιτειών. Δικαίωμά του και κρίνεται γι’ αυτό.</w:t>
      </w:r>
    </w:p>
    <w:p w14:paraId="0A8B2101"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t>Υπάρχουν Έλληνες επιστήμονες που μιλ</w:t>
      </w:r>
      <w:r>
        <w:rPr>
          <w:rFonts w:eastAsia="Times New Roman"/>
          <w:szCs w:val="24"/>
        </w:rPr>
        <w:t>άνε μια μεσοβέζικη γλώσσα, κύριε Υπουργέ, του στ</w:t>
      </w:r>
      <w:r>
        <w:rPr>
          <w:rFonts w:eastAsia="Times New Roman"/>
          <w:szCs w:val="24"/>
        </w:rPr>
        <w:t>ι</w:t>
      </w:r>
      <w:r>
        <w:rPr>
          <w:rFonts w:eastAsia="Times New Roman"/>
          <w:szCs w:val="24"/>
        </w:rPr>
        <w:t>λ «ναι μεν</w:t>
      </w:r>
      <w:r>
        <w:rPr>
          <w:rFonts w:eastAsia="Times New Roman"/>
          <w:szCs w:val="24"/>
        </w:rPr>
        <w:t>,</w:t>
      </w:r>
      <w:r>
        <w:rPr>
          <w:rFonts w:eastAsia="Times New Roman"/>
          <w:szCs w:val="24"/>
        </w:rPr>
        <w:t xml:space="preserve"> αλλά». Κατ’ αρχάς δεν είναι εκλογική μου περιφέρεια ο </w:t>
      </w:r>
      <w:r>
        <w:rPr>
          <w:rFonts w:eastAsia="Times New Roman"/>
          <w:szCs w:val="24"/>
        </w:rPr>
        <w:t>Κ</w:t>
      </w:r>
      <w:r>
        <w:rPr>
          <w:rFonts w:eastAsia="Times New Roman"/>
          <w:szCs w:val="24"/>
        </w:rPr>
        <w:t xml:space="preserve">ορινθιακός </w:t>
      </w:r>
      <w:r>
        <w:rPr>
          <w:rFonts w:eastAsia="Times New Roman"/>
          <w:szCs w:val="24"/>
        </w:rPr>
        <w:t>Κ</w:t>
      </w:r>
      <w:r>
        <w:rPr>
          <w:rFonts w:eastAsia="Times New Roman"/>
          <w:szCs w:val="24"/>
        </w:rPr>
        <w:t>όλπος, γιατί εγώ εκλέγομαι στη Β΄ Αθήνας και έχει μεγάλη σημασία. Ζω όμως εκεί, έχω μεγαλώσει εκεί, το σπίτι μου είναι δίπλα στη</w:t>
      </w:r>
      <w:r>
        <w:rPr>
          <w:rFonts w:eastAsia="Times New Roman"/>
          <w:szCs w:val="24"/>
        </w:rPr>
        <w:t xml:space="preserve">ν παραλία κι έχω και προσωπική γνώμη. </w:t>
      </w:r>
    </w:p>
    <w:p w14:paraId="0A8B2102"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t>Η άποψη ότι «ναι μεν</w:t>
      </w:r>
      <w:r>
        <w:rPr>
          <w:rFonts w:eastAsia="Times New Roman"/>
          <w:szCs w:val="24"/>
        </w:rPr>
        <w:t>,</w:t>
      </w:r>
      <w:r>
        <w:rPr>
          <w:rFonts w:eastAsia="Times New Roman"/>
          <w:szCs w:val="24"/>
        </w:rPr>
        <w:t xml:space="preserve"> αλλά», «δεν είναι και τόσο η </w:t>
      </w:r>
      <w:proofErr w:type="spellStart"/>
      <w:r>
        <w:rPr>
          <w:rFonts w:eastAsia="Times New Roman"/>
          <w:szCs w:val="24"/>
        </w:rPr>
        <w:t>υπεραλίευση</w:t>
      </w:r>
      <w:proofErr w:type="spellEnd"/>
      <w:r>
        <w:rPr>
          <w:rFonts w:eastAsia="Times New Roman"/>
          <w:szCs w:val="24"/>
        </w:rPr>
        <w:t xml:space="preserve">», «δεν είναι και τόσο η κόκκινη λάσπη», «δεν είναι και τόσο το θερμό νερό» με βρίσκει αντίθετο, κύριε Υπουργέ. Μιλάω με στοιχεία και τα στοιχεία είναι τα </w:t>
      </w:r>
      <w:r>
        <w:rPr>
          <w:rFonts w:eastAsia="Times New Roman"/>
          <w:szCs w:val="24"/>
        </w:rPr>
        <w:t xml:space="preserve">εξής: Μέσα σε δύο μέρες στην </w:t>
      </w:r>
      <w:r>
        <w:rPr>
          <w:rFonts w:eastAsia="Times New Roman"/>
          <w:szCs w:val="24"/>
        </w:rPr>
        <w:lastRenderedPageBreak/>
        <w:t xml:space="preserve">κυριολεξία σήκωσαν από τον Κορινθιακό ενενήντα τόνους αλίευμα. Αυτό είναι στοιχείο που δεν μπορεί να το αμφισβητήσει κανένας. Σημαίνει τριάντα χιλιάδες ψάρια, που τα μισά από αυτά είναι θηλυκά. Οι γόνοι που έχουν αυτά τα ψάρια </w:t>
      </w:r>
      <w:r>
        <w:rPr>
          <w:rFonts w:eastAsia="Times New Roman"/>
          <w:szCs w:val="24"/>
        </w:rPr>
        <w:t>είναι γύρω στο ένα εκατομμύριο το ένα. Δηλαδή δεκαπέντε δισεκατομμύρια γόνοι εξαφανίζονται.</w:t>
      </w:r>
    </w:p>
    <w:p w14:paraId="0A8B2103"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t xml:space="preserve">Αυτό εξηγεί το δεύτερο στοιχείο, ότι έχουμε μείωση των ψαριών γύρω στο 1000%. </w:t>
      </w:r>
      <w:r>
        <w:rPr>
          <w:rFonts w:eastAsia="Times New Roman"/>
          <w:szCs w:val="24"/>
        </w:rPr>
        <w:t>Θ</w:t>
      </w:r>
      <w:r>
        <w:rPr>
          <w:rFonts w:eastAsia="Times New Roman"/>
          <w:szCs w:val="24"/>
        </w:rPr>
        <w:t>α μπορούσαμε να κάνουμε μια σύγκριση με ό,τι συνέβαινε πριν από δεκαπέντε ή είκοσι χρ</w:t>
      </w:r>
      <w:r>
        <w:rPr>
          <w:rFonts w:eastAsia="Times New Roman"/>
          <w:szCs w:val="24"/>
        </w:rPr>
        <w:t>όνια. Συνεπώς η μεσοβέζικη γλώσσα ότι «ναι μεν</w:t>
      </w:r>
      <w:r>
        <w:rPr>
          <w:rFonts w:eastAsia="Times New Roman"/>
          <w:szCs w:val="24"/>
        </w:rPr>
        <w:t>,</w:t>
      </w:r>
      <w:r>
        <w:rPr>
          <w:rFonts w:eastAsia="Times New Roman"/>
          <w:szCs w:val="24"/>
        </w:rPr>
        <w:t xml:space="preserve"> αλλά» δεν ισχύει. </w:t>
      </w:r>
    </w:p>
    <w:p w14:paraId="0A8B2104" w14:textId="77777777" w:rsidR="00666A52" w:rsidRDefault="00E55298">
      <w:pPr>
        <w:tabs>
          <w:tab w:val="left" w:pos="2820"/>
        </w:tabs>
        <w:spacing w:line="600" w:lineRule="auto"/>
        <w:ind w:firstLine="720"/>
        <w:contextualSpacing/>
        <w:jc w:val="both"/>
        <w:rPr>
          <w:rFonts w:eastAsia="Times New Roman"/>
          <w:szCs w:val="24"/>
        </w:rPr>
      </w:pPr>
      <w:r>
        <w:rPr>
          <w:rFonts w:eastAsia="Times New Roman"/>
          <w:szCs w:val="24"/>
        </w:rPr>
        <w:t xml:space="preserve">Είναι μόνο η </w:t>
      </w:r>
      <w:proofErr w:type="spellStart"/>
      <w:r>
        <w:rPr>
          <w:rFonts w:eastAsia="Times New Roman"/>
          <w:szCs w:val="24"/>
        </w:rPr>
        <w:t>υπεραλίευση</w:t>
      </w:r>
      <w:proofErr w:type="spellEnd"/>
      <w:r>
        <w:rPr>
          <w:rFonts w:eastAsia="Times New Roman"/>
          <w:szCs w:val="24"/>
        </w:rPr>
        <w:t xml:space="preserve"> η αιτία; Όχι. </w:t>
      </w:r>
      <w:r>
        <w:rPr>
          <w:rFonts w:eastAsia="Times New Roman"/>
          <w:szCs w:val="24"/>
        </w:rPr>
        <w:t xml:space="preserve">Κατά περίεργο τρόπο αυτές οι τσούχτρες -τώρα δεν θα κάνουμε ανάλυση για το </w:t>
      </w:r>
      <w:proofErr w:type="spellStart"/>
      <w:r>
        <w:rPr>
          <w:rFonts w:eastAsia="Times New Roman"/>
          <w:szCs w:val="24"/>
        </w:rPr>
        <w:t>πλαγκτόν</w:t>
      </w:r>
      <w:proofErr w:type="spellEnd"/>
      <w:r>
        <w:rPr>
          <w:rFonts w:eastAsia="Times New Roman"/>
          <w:szCs w:val="24"/>
        </w:rPr>
        <w:t xml:space="preserve"> κ.λπ.- παλιά δεν υπήρχαν, εξαφανιζόντουσαν. Επιτρέψτε μου, σας λέω</w:t>
      </w:r>
      <w:r>
        <w:rPr>
          <w:rFonts w:eastAsia="Times New Roman"/>
          <w:szCs w:val="24"/>
        </w:rPr>
        <w:t>, να το πω αυτό, γιατί ζω εκεί, το σπίτι μου είναι ακριβώς δίπλα στη θάλασσα. Ζω σ’ αυτά τα μέρη και τα ξέρω από πρώτο χέρι.</w:t>
      </w:r>
    </w:p>
    <w:p w14:paraId="0A8B2105"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Θέλω, επίσης, να σας πω ότι ψάρια του τύπου του </w:t>
      </w:r>
      <w:proofErr w:type="spellStart"/>
      <w:r>
        <w:rPr>
          <w:rFonts w:eastAsia="Times New Roman"/>
          <w:szCs w:val="24"/>
        </w:rPr>
        <w:t>κέφαλου</w:t>
      </w:r>
      <w:proofErr w:type="spellEnd"/>
      <w:r>
        <w:rPr>
          <w:rFonts w:eastAsia="Times New Roman"/>
          <w:szCs w:val="24"/>
        </w:rPr>
        <w:t xml:space="preserve"> -δεν κάνουμε τώρα ανάλυση, τα ξέρουν οι ψαράδες- έχουν εξαφανιστεί σχεδόν τελείως. Δεν υπάρχουν στον Κορινθιακό </w:t>
      </w:r>
      <w:r>
        <w:rPr>
          <w:rFonts w:eastAsia="Times New Roman"/>
          <w:szCs w:val="24"/>
        </w:rPr>
        <w:t>Κ</w:t>
      </w:r>
      <w:r>
        <w:rPr>
          <w:rFonts w:eastAsia="Times New Roman"/>
          <w:szCs w:val="24"/>
        </w:rPr>
        <w:t>όλπο.</w:t>
      </w:r>
    </w:p>
    <w:p w14:paraId="0A8B2106"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Υπάρχουν και δύο άλλοι παράγοντες, επίσης, που λειτουργούν σαν θερμοκοιτίδα των τ</w:t>
      </w:r>
      <w:r>
        <w:rPr>
          <w:rFonts w:eastAsia="Times New Roman"/>
          <w:szCs w:val="24"/>
        </w:rPr>
        <w:t>σουχτρών. Πρώτον, είναι το ζεστό νερό που επεκτείνεται σε τέσσερα τετραγωνικά χιλιόμετρα από εκεί που πέφτει -και καλά κάνει. Κατ’ αρχάς</w:t>
      </w:r>
      <w:r>
        <w:rPr>
          <w:rFonts w:eastAsia="Times New Roman"/>
          <w:szCs w:val="24"/>
        </w:rPr>
        <w:t>,</w:t>
      </w:r>
      <w:r>
        <w:rPr>
          <w:rFonts w:eastAsia="Times New Roman"/>
          <w:szCs w:val="24"/>
        </w:rPr>
        <w:t xml:space="preserve"> δεν μιλάτε με κανέναν άρρωστο οικολόγο. Είμαι υπέρ της ανάπτυξης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Γιατί όποιος ασχολείται με αυτά, αναρωτιόμ</w:t>
      </w:r>
      <w:r>
        <w:rPr>
          <w:rFonts w:eastAsia="Times New Roman"/>
          <w:szCs w:val="24"/>
        </w:rPr>
        <w:t>αστε μήπως είναι κανένας τρελός οικολόγος. Όχι, δεν είμαι τρελός οικολόγος. Είμαι ρεαλιστής και σας λέω ότι το ζεστό νερό επεκτείνεται τέσσερα τετραγωνικά χιλιόμετρα από εκεί που πέφτει, απέναντι από εμάς.</w:t>
      </w:r>
    </w:p>
    <w:p w14:paraId="0A8B2107"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Επίσης, μπήκαν φίλτρα για την κόκκινη λάσπη, αλλά </w:t>
      </w:r>
      <w:r>
        <w:rPr>
          <w:rFonts w:eastAsia="Times New Roman"/>
          <w:szCs w:val="24"/>
        </w:rPr>
        <w:t xml:space="preserve">πιάνουν μόνο τη σκόνη. Τα υπόλοιπα δεν τα πιάνουν. Μιλάμε για νεκρό βυθό. </w:t>
      </w:r>
    </w:p>
    <w:p w14:paraId="0A8B2108"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Και τα δύο αυτά, λοιπόν, είναι θερμοκοιτίδα γι’ αυτό το </w:t>
      </w:r>
      <w:proofErr w:type="spellStart"/>
      <w:r>
        <w:rPr>
          <w:rFonts w:eastAsia="Times New Roman"/>
          <w:szCs w:val="24"/>
        </w:rPr>
        <w:t>πλαγκτόν</w:t>
      </w:r>
      <w:proofErr w:type="spellEnd"/>
      <w:r>
        <w:rPr>
          <w:rFonts w:eastAsia="Times New Roman"/>
          <w:szCs w:val="24"/>
        </w:rPr>
        <w:t xml:space="preserve"> συν τα ψάρια που εξαφανίστηκαν, που θα τα έτρωγαν. Να μη σας πω τι τρώνε, ας πούμε, τα δελφίνια, οι τόνοι, οι κέφαλο</w:t>
      </w:r>
      <w:r>
        <w:rPr>
          <w:rFonts w:eastAsia="Times New Roman"/>
          <w:szCs w:val="24"/>
        </w:rPr>
        <w:t xml:space="preserve">ι, όλα τα μεγάλα ψάρια που </w:t>
      </w:r>
      <w:proofErr w:type="spellStart"/>
      <w:r>
        <w:rPr>
          <w:rFonts w:eastAsia="Times New Roman"/>
          <w:szCs w:val="24"/>
        </w:rPr>
        <w:t>υπεραλιεύονται</w:t>
      </w:r>
      <w:proofErr w:type="spellEnd"/>
      <w:r>
        <w:rPr>
          <w:rFonts w:eastAsia="Times New Roman"/>
          <w:szCs w:val="24"/>
        </w:rPr>
        <w:t>.</w:t>
      </w:r>
    </w:p>
    <w:p w14:paraId="0A8B2109"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Νομίζω ότι είναι πολύ μεγάλο το θέμα και θα ήθελα, χωρίς να κινδυνολογώ, να σας πω το εξής: Αυτή τη στιγμή όλοι οι λουόμενοι είναι με μια απόχη στο χέρι και πιάνουν τις τσούχτρες, γιατί έχουν μικρά παιδιά.</w:t>
      </w:r>
    </w:p>
    <w:p w14:paraId="0A8B210A" w14:textId="77777777" w:rsidR="00666A52" w:rsidRDefault="00E55298">
      <w:pPr>
        <w:spacing w:line="600" w:lineRule="auto"/>
        <w:ind w:firstLine="720"/>
        <w:contextualSpacing/>
        <w:jc w:val="both"/>
        <w:rPr>
          <w:rFonts w:eastAsia="Times New Roman"/>
          <w:szCs w:val="24"/>
        </w:rPr>
      </w:pPr>
      <w:r>
        <w:rPr>
          <w:rFonts w:eastAsia="Times New Roman"/>
          <w:szCs w:val="24"/>
        </w:rPr>
        <w:t>Επίσης,</w:t>
      </w:r>
      <w:r>
        <w:rPr>
          <w:rFonts w:eastAsia="Times New Roman"/>
          <w:szCs w:val="24"/>
        </w:rPr>
        <w:t xml:space="preserve"> για τα μικρά παιδιά θέλω να πω κάτι που δεν το ξέρετε, χωρίς να κινδυνολογώ. Ένα παιδάκι όπως δεν έχει ανεπτυγμένα χέρια και πόδια, έτσι δεν έχει και ανεπτυγμένη άμυνα. Το λέω γιατί είμαι γιατρός. Εγώ κι εσείς ξέρουμε αν είμαστε αλλεργικοί και φυλαγόμαστε</w:t>
      </w:r>
      <w:r>
        <w:rPr>
          <w:rFonts w:eastAsia="Times New Roman"/>
          <w:szCs w:val="24"/>
        </w:rPr>
        <w:t>. Όμως ένα παιδάκι δύο, τριών, τεσσάρων, πέντε, έξι χρόνων δεν έχει αναπτύξει την άμυνά του. Συνεπώς κατά την επαφή του με μία τσούχτρα μπορεί να έχουμε ένα ήπιο αποτέλεσμα, που είναι και το σύνηθες, το 90%, μπορεί όμως και να μη συμβεί αυτό.</w:t>
      </w:r>
    </w:p>
    <w:p w14:paraId="0A8B210B" w14:textId="77777777" w:rsidR="00666A52" w:rsidRDefault="00E55298">
      <w:pPr>
        <w:spacing w:line="600" w:lineRule="auto"/>
        <w:ind w:firstLine="720"/>
        <w:contextualSpacing/>
        <w:jc w:val="both"/>
        <w:rPr>
          <w:rFonts w:eastAsia="Times New Roman"/>
          <w:szCs w:val="24"/>
        </w:rPr>
      </w:pPr>
      <w:r>
        <w:rPr>
          <w:rFonts w:eastAsia="Times New Roman"/>
          <w:szCs w:val="24"/>
        </w:rPr>
        <w:t>(Στο σημείο α</w:t>
      </w:r>
      <w:r>
        <w:rPr>
          <w:rFonts w:eastAsia="Times New Roman"/>
          <w:szCs w:val="24"/>
        </w:rPr>
        <w:t>υτό κτυπάει το κουδούνι λήξεως του χρόνου ομιλίας του κυρίου Βουλευτή)</w:t>
      </w:r>
    </w:p>
    <w:p w14:paraId="0A8B210C"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Αν θέλετε, κύριε συνάδελφε, ολοκληρώστε. Ήδη πέντε λεπτά μιλάτε σαν </w:t>
      </w:r>
      <w:proofErr w:type="spellStart"/>
      <w:r>
        <w:rPr>
          <w:rFonts w:eastAsia="Times New Roman"/>
          <w:szCs w:val="24"/>
        </w:rPr>
        <w:t>πρωτολογία</w:t>
      </w:r>
      <w:proofErr w:type="spellEnd"/>
      <w:r>
        <w:rPr>
          <w:rFonts w:eastAsia="Times New Roman"/>
          <w:szCs w:val="24"/>
        </w:rPr>
        <w:t xml:space="preserve">. </w:t>
      </w:r>
    </w:p>
    <w:p w14:paraId="0A8B210D" w14:textId="77777777" w:rsidR="00666A52" w:rsidRDefault="00E55298">
      <w:pPr>
        <w:spacing w:line="600" w:lineRule="auto"/>
        <w:ind w:firstLine="720"/>
        <w:contextualSpacing/>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Κύριε Πρόεδρε, είναι πολύ μεγάλο το θέμα αυτ</w:t>
      </w:r>
      <w:r>
        <w:rPr>
          <w:rFonts w:eastAsia="Times New Roman"/>
          <w:szCs w:val="24"/>
        </w:rPr>
        <w:t>ό. Αφορά τέσσερις περιφέρειες και τέσσερις νομούς.</w:t>
      </w:r>
    </w:p>
    <w:p w14:paraId="0A8B210E"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Έχετε και τη δευτερολογία σας.</w:t>
      </w:r>
    </w:p>
    <w:p w14:paraId="0A8B210F" w14:textId="77777777" w:rsidR="00666A52" w:rsidRDefault="00E55298">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Είναι μείζον θέμα. </w:t>
      </w:r>
      <w:r>
        <w:rPr>
          <w:rFonts w:eastAsia="Times New Roman"/>
          <w:szCs w:val="24"/>
        </w:rPr>
        <w:t>Ε</w:t>
      </w:r>
      <w:r>
        <w:rPr>
          <w:rFonts w:eastAsia="Times New Roman"/>
          <w:szCs w:val="24"/>
        </w:rPr>
        <w:t xml:space="preserve">πειδή σ’ αυτόν τον </w:t>
      </w:r>
      <w:r>
        <w:rPr>
          <w:rFonts w:eastAsia="Times New Roman"/>
          <w:szCs w:val="24"/>
        </w:rPr>
        <w:t>κ</w:t>
      </w:r>
      <w:r>
        <w:rPr>
          <w:rFonts w:eastAsia="Times New Roman"/>
          <w:szCs w:val="24"/>
        </w:rPr>
        <w:t>όλπο υπάρχουν χιλιάδες μαγαζιά που αυτή τη στιγμή στενάζουν, η πρόταση που</w:t>
      </w:r>
      <w:r>
        <w:rPr>
          <w:rFonts w:eastAsia="Times New Roman"/>
          <w:szCs w:val="24"/>
        </w:rPr>
        <w:t xml:space="preserve"> έκανε ο δικός σας σύμβουλος, ο Γιάννης </w:t>
      </w:r>
      <w:proofErr w:type="spellStart"/>
      <w:r>
        <w:rPr>
          <w:rFonts w:eastAsia="Times New Roman"/>
          <w:szCs w:val="24"/>
        </w:rPr>
        <w:t>Καζόγλου</w:t>
      </w:r>
      <w:proofErr w:type="spellEnd"/>
      <w:r>
        <w:rPr>
          <w:rFonts w:eastAsia="Times New Roman"/>
          <w:szCs w:val="24"/>
        </w:rPr>
        <w:t xml:space="preserve">, κύριε Υπουργέ -και την οποία άκουσα με πολύ μεγάλη χαρά-, καθώς και η Βουλευτίνα του ΣΥΡΙΖΑ Κατερίνα </w:t>
      </w:r>
      <w:proofErr w:type="spellStart"/>
      <w:r>
        <w:rPr>
          <w:rFonts w:eastAsia="Times New Roman"/>
          <w:szCs w:val="24"/>
        </w:rPr>
        <w:t>Ιγγλέζη</w:t>
      </w:r>
      <w:proofErr w:type="spellEnd"/>
      <w:r>
        <w:rPr>
          <w:rFonts w:eastAsia="Times New Roman"/>
          <w:szCs w:val="24"/>
        </w:rPr>
        <w:t xml:space="preserve">, με βρίσκει σύμφωνο. Νομίζω ότι χρειάζεται μια τομή, γιατί άμεση λύση δεν μπορεί να υπάρξει, και </w:t>
      </w:r>
      <w:r>
        <w:rPr>
          <w:rFonts w:eastAsia="Times New Roman"/>
          <w:szCs w:val="24"/>
        </w:rPr>
        <w:t xml:space="preserve">θέλω να ακούσω την απάντησή σας. Πιστεύω ότι αν αυτός ο </w:t>
      </w:r>
      <w:r>
        <w:rPr>
          <w:rFonts w:eastAsia="Times New Roman"/>
          <w:szCs w:val="24"/>
        </w:rPr>
        <w:t>κ</w:t>
      </w:r>
      <w:r>
        <w:rPr>
          <w:rFonts w:eastAsia="Times New Roman"/>
          <w:szCs w:val="24"/>
        </w:rPr>
        <w:t xml:space="preserve">όλπος μπει στο Πρόγραμμα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θα φουντώσει όλη η περιοχή, γιατί έχει πολλά ξενοδοχεία και τουρισμό και είναι και εκατό χιλιόμετρα.</w:t>
      </w:r>
    </w:p>
    <w:p w14:paraId="0A8B2110" w14:textId="77777777" w:rsidR="00666A52" w:rsidRDefault="00E55298">
      <w:pPr>
        <w:spacing w:line="600" w:lineRule="auto"/>
        <w:ind w:firstLine="720"/>
        <w:contextualSpacing/>
        <w:jc w:val="both"/>
        <w:rPr>
          <w:rFonts w:eastAsia="Times New Roman"/>
          <w:szCs w:val="24"/>
        </w:rPr>
      </w:pPr>
      <w:r>
        <w:rPr>
          <w:rFonts w:eastAsia="Times New Roman"/>
          <w:szCs w:val="24"/>
        </w:rPr>
        <w:t>Επιφυλάσσομαι στη δευτερολογία μου για τα υπόλοιπα και θα ήθελα</w:t>
      </w:r>
      <w:r>
        <w:rPr>
          <w:rFonts w:eastAsia="Times New Roman"/>
          <w:szCs w:val="24"/>
        </w:rPr>
        <w:t xml:space="preserve"> να δω πώς βλέπετε όλο αυτό το θέμα που ήδη έχει αναδειχθεί.</w:t>
      </w:r>
    </w:p>
    <w:p w14:paraId="0A8B2111" w14:textId="77777777" w:rsidR="00666A52" w:rsidRDefault="00E55298">
      <w:pPr>
        <w:spacing w:line="600" w:lineRule="auto"/>
        <w:ind w:firstLine="720"/>
        <w:contextualSpacing/>
        <w:jc w:val="both"/>
        <w:rPr>
          <w:rFonts w:eastAsia="Times New Roman"/>
          <w:szCs w:val="24"/>
        </w:rPr>
      </w:pPr>
      <w:r>
        <w:rPr>
          <w:rFonts w:eastAsia="Times New Roman"/>
          <w:szCs w:val="24"/>
        </w:rPr>
        <w:t>Ευχαριστώ.</w:t>
      </w:r>
    </w:p>
    <w:p w14:paraId="0A8B2112" w14:textId="77777777" w:rsidR="00666A52" w:rsidRDefault="00E55298">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Κύριε Υπουργέ, έχετε τον λόγο για τρία λεπτά.</w:t>
      </w:r>
    </w:p>
    <w:p w14:paraId="0A8B2113"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Ευχαριστώ, κύριε Πρόεδρε.</w:t>
      </w:r>
    </w:p>
    <w:p w14:paraId="0A8B2114" w14:textId="77777777" w:rsidR="00666A52" w:rsidRDefault="00E55298">
      <w:pPr>
        <w:spacing w:line="600" w:lineRule="auto"/>
        <w:ind w:firstLine="720"/>
        <w:contextualSpacing/>
        <w:jc w:val="both"/>
        <w:rPr>
          <w:rFonts w:eastAsia="Times New Roman"/>
          <w:szCs w:val="24"/>
        </w:rPr>
      </w:pPr>
      <w:r>
        <w:rPr>
          <w:rFonts w:eastAsia="Times New Roman"/>
          <w:szCs w:val="24"/>
        </w:rPr>
        <w:t>Κατ’ αρχάς</w:t>
      </w:r>
      <w:r>
        <w:rPr>
          <w:rFonts w:eastAsia="Times New Roman"/>
          <w:szCs w:val="24"/>
        </w:rPr>
        <w:t xml:space="preserve"> επιτρέψτε μου να κάνω ένα σχόλιο σχετικά με τις ανακοινώσεις κωλ</w:t>
      </w:r>
      <w:r>
        <w:rPr>
          <w:rFonts w:eastAsia="Times New Roman"/>
          <w:szCs w:val="24"/>
        </w:rPr>
        <w:t>ύματος</w:t>
      </w:r>
      <w:r>
        <w:rPr>
          <w:rFonts w:eastAsia="Times New Roman"/>
          <w:szCs w:val="24"/>
        </w:rPr>
        <w:t xml:space="preserve"> από τη μεριά των Βουλευτών. Εγώ ενημερώθηκα σήμερα το πρωί για το κώλυμα του ερωτώντος συναδέλφου και</w:t>
      </w:r>
      <w:r>
        <w:rPr>
          <w:rFonts w:eastAsia="Times New Roman"/>
          <w:szCs w:val="24"/>
        </w:rPr>
        <w:t>,</w:t>
      </w:r>
      <w:r>
        <w:rPr>
          <w:rFonts w:eastAsia="Times New Roman"/>
          <w:szCs w:val="24"/>
        </w:rPr>
        <w:t xml:space="preserve"> όπως και να το κάνουμε, τροποποίησα έναν προγραμματισμό, που ήταν τελείως αναπάντ</w:t>
      </w:r>
      <w:r>
        <w:rPr>
          <w:rFonts w:eastAsia="Times New Roman"/>
          <w:szCs w:val="24"/>
        </w:rPr>
        <w:t xml:space="preserve">εχος για μένα. Λέμε για τους Υπουργούς που δεν έρχονται. Να πω κι εγώ: </w:t>
      </w:r>
      <w:r>
        <w:rPr>
          <w:rFonts w:eastAsia="Times New Roman"/>
          <w:szCs w:val="24"/>
        </w:rPr>
        <w:t>Γ</w:t>
      </w:r>
      <w:r>
        <w:rPr>
          <w:rFonts w:eastAsia="Times New Roman"/>
          <w:szCs w:val="24"/>
        </w:rPr>
        <w:t xml:space="preserve">ιατί αλλάζουν ξαφνικά κάποια πράγματα; </w:t>
      </w:r>
    </w:p>
    <w:p w14:paraId="0A8B2115"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Το έχουμε αναφέρει και το αναφέραμε και την προηγούμενη φορά.</w:t>
      </w:r>
    </w:p>
    <w:p w14:paraId="0A8B2116" w14:textId="77777777" w:rsidR="00666A52" w:rsidRDefault="00E55298">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Περιβάλλον</w:t>
      </w:r>
      <w:r>
        <w:rPr>
          <w:rFonts w:eastAsia="Times New Roman"/>
          <w:b/>
          <w:szCs w:val="24"/>
        </w:rPr>
        <w:t>τος και Ενέργειας):</w:t>
      </w:r>
      <w:r>
        <w:rPr>
          <w:rFonts w:eastAsia="Times New Roman"/>
          <w:szCs w:val="24"/>
        </w:rPr>
        <w:t xml:space="preserve"> Όμως, αυτό αφορά συναδέλφους. Δεν αφορά το Προεδρείο, το οποίο προφανώς οργανώνει τη συζήτηση.</w:t>
      </w:r>
    </w:p>
    <w:p w14:paraId="0A8B2117"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Αγαπητέ συνάδελφε, θέτετε ένα μεγάλο ζήτημα και το θέσατε επί μακρόν</w:t>
      </w:r>
      <w:r>
        <w:rPr>
          <w:rFonts w:eastAsia="Times New Roman"/>
          <w:szCs w:val="24"/>
        </w:rPr>
        <w:t>,</w:t>
      </w:r>
      <w:r>
        <w:rPr>
          <w:rFonts w:eastAsia="Times New Roman"/>
          <w:szCs w:val="24"/>
        </w:rPr>
        <w:t xml:space="preserve"> από την άποψη ότι βάλατε όλες τις παραμέτρους και προφανώς και εγώ δεν </w:t>
      </w:r>
      <w:r>
        <w:rPr>
          <w:rFonts w:eastAsia="Times New Roman"/>
          <w:szCs w:val="24"/>
        </w:rPr>
        <w:t xml:space="preserve">μπορώ να απαντήσω μονολεκτικά, γιατί είναι πάρα πολλά τα ζητήματα τα οποία έχετε θέσει. </w:t>
      </w:r>
    </w:p>
    <w:p w14:paraId="0A8B2118" w14:textId="77777777" w:rsidR="00666A52" w:rsidRDefault="00E55298">
      <w:pPr>
        <w:spacing w:line="600" w:lineRule="auto"/>
        <w:ind w:firstLine="720"/>
        <w:contextualSpacing/>
        <w:jc w:val="both"/>
        <w:rPr>
          <w:rFonts w:eastAsia="Times New Roman"/>
          <w:szCs w:val="24"/>
        </w:rPr>
      </w:pPr>
      <w:r>
        <w:rPr>
          <w:rFonts w:eastAsia="Times New Roman"/>
          <w:szCs w:val="24"/>
        </w:rPr>
        <w:t>Είναι ένα ζήτημα το οποίο χωρικά για τον Πατραϊκό και τον Κορινθιακό έχει εντοπιστεί από τον Μάιο. Εμείς από τότε ξεκινήσαμε να ασχολούμαστε με το ζήτημα πολύ πιο συγκ</w:t>
      </w:r>
      <w:r>
        <w:rPr>
          <w:rFonts w:eastAsia="Times New Roman"/>
          <w:szCs w:val="24"/>
        </w:rPr>
        <w:t>εκριμένα. Δεν αφορά μόνο τον Κορινθιακό και τον Πατραϊκό. Αφορά συνολικά τον πλανήτη και ιδιαίτερα τη Μεσόγειο και πρέπει να σας πω ότι το παρακολουθούμε πάρα πολύ στενά. Εγώ έχω κάνει και προσωπικά συνάντηση με τον Πρόεδρο του Συνδέσμου Προστασίας και Ορθ</w:t>
      </w:r>
      <w:r>
        <w:rPr>
          <w:rFonts w:eastAsia="Times New Roman"/>
          <w:szCs w:val="24"/>
        </w:rPr>
        <w:t>ολογικής Διαχείρισης του Κορινθιακού προ δεκαπέντε ημερών και έγιναν και πολλές συναντήσεις εργασίας στο Υπουργείο, όπως αναφέρατε.</w:t>
      </w:r>
    </w:p>
    <w:p w14:paraId="0A8B2119"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Είναι ένα θέμα και </w:t>
      </w:r>
      <w:proofErr w:type="spellStart"/>
      <w:r>
        <w:rPr>
          <w:rFonts w:eastAsia="Times New Roman"/>
          <w:szCs w:val="24"/>
        </w:rPr>
        <w:t>οικοσυστηματικό</w:t>
      </w:r>
      <w:proofErr w:type="spellEnd"/>
      <w:r>
        <w:rPr>
          <w:rFonts w:eastAsia="Times New Roman"/>
          <w:szCs w:val="24"/>
        </w:rPr>
        <w:t xml:space="preserve"> και ένα θέμα τοπικής ανάπτυξης ταυτόχρονα και δεν είναι μονοσήμαντο, είναι </w:t>
      </w:r>
      <w:proofErr w:type="spellStart"/>
      <w:r>
        <w:rPr>
          <w:rFonts w:eastAsia="Times New Roman"/>
          <w:szCs w:val="24"/>
        </w:rPr>
        <w:t>πολυπαραμετρικ</w:t>
      </w:r>
      <w:r>
        <w:rPr>
          <w:rFonts w:eastAsia="Times New Roman"/>
          <w:szCs w:val="24"/>
        </w:rPr>
        <w:t>ό</w:t>
      </w:r>
      <w:proofErr w:type="spellEnd"/>
      <w:r>
        <w:rPr>
          <w:rFonts w:eastAsia="Times New Roman"/>
          <w:szCs w:val="24"/>
        </w:rPr>
        <w:t>. Αναφερθήκατε σε ορισμένα από τα ζητήματα που το επηρεάζουν. Επιτρέψτε μου να ολοκληρώσω τη διαπίστωση του προβλήματος και ίσως στη δευτερολογία μου προχωρήσω παραπάνω.</w:t>
      </w:r>
    </w:p>
    <w:p w14:paraId="0A8B211A"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Το φαινόμενο, λοιπόν, της εμφάνισης των μεδουσών δεν είναι καινούρ</w:t>
      </w:r>
      <w:r>
        <w:rPr>
          <w:rFonts w:eastAsia="Times New Roman"/>
          <w:szCs w:val="24"/>
        </w:rPr>
        <w:t>γ</w:t>
      </w:r>
      <w:r>
        <w:rPr>
          <w:rFonts w:eastAsia="Times New Roman"/>
          <w:szCs w:val="24"/>
        </w:rPr>
        <w:t>ιο για τη Μεσόγειο</w:t>
      </w:r>
      <w:r>
        <w:rPr>
          <w:rFonts w:eastAsia="Times New Roman"/>
          <w:szCs w:val="24"/>
        </w:rPr>
        <w:t xml:space="preserve"> και ιδιαίτερα για το Αιγαίο. Είναι ένα φαινόμενο το οποίο επαναλαμβάνεται κάθε ο</w:t>
      </w:r>
      <w:r>
        <w:rPr>
          <w:rFonts w:eastAsia="Times New Roman"/>
          <w:szCs w:val="24"/>
        </w:rPr>
        <w:t>κ</w:t>
      </w:r>
      <w:r>
        <w:rPr>
          <w:rFonts w:eastAsia="Times New Roman"/>
          <w:szCs w:val="24"/>
        </w:rPr>
        <w:t>τώ έως δώδεκα έτη -υπάρχουν περιοδικές αναφορές- με μεγάλους κύκλους και πληθυσμιακές εκρήξεις.</w:t>
      </w:r>
    </w:p>
    <w:p w14:paraId="0A8B211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Επηρεάζεται από τους επικρατούντες ανέμους και από τα ρεύματα των θαλασσών, πο</w:t>
      </w:r>
      <w:r>
        <w:rPr>
          <w:rFonts w:eastAsia="Times New Roman" w:cs="Times New Roman"/>
          <w:szCs w:val="24"/>
        </w:rPr>
        <w:t xml:space="preserve">υ τροποποιούν τη συχνότητα και την πυκνότητα του φαινομένου. Υπήρχαν άνεμοι που οδήγησαν τις μέδουσες στον Κορινθιακό, όπως υπήρξε και μία περίοδος ύφεσης που καταγράψαμε στις αρχές του Ιουλίου, γιατί συνδέονται με το φαινόμενο αυτό των δυνατών ανέμων. </w:t>
      </w:r>
    </w:p>
    <w:p w14:paraId="0A8B211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πληθυσμιακές εξάρσεις, όμως, οφείλονται σε βαθύτερα αίτια, που είναι βιολογικά και οικολογικά. Έχουν να κάνουν με τον τρόπο ανάπτυξης και με την αλληλεπίδραση της μέδουσας με το βιοτικό και αβιοτικό περιβάλλον. Σε πολλές περιοχές του πλανήτη έχει εντοπιστ</w:t>
      </w:r>
      <w:r>
        <w:rPr>
          <w:rFonts w:eastAsia="Times New Roman" w:cs="Times New Roman"/>
          <w:szCs w:val="24"/>
        </w:rPr>
        <w:t xml:space="preserve">εί ότι η πληθυσμιακή πυκνότητα της μέδουσας συνδέεται με την </w:t>
      </w:r>
      <w:proofErr w:type="spellStart"/>
      <w:r>
        <w:rPr>
          <w:rFonts w:eastAsia="Times New Roman" w:cs="Times New Roman"/>
          <w:szCs w:val="24"/>
        </w:rPr>
        <w:t>υπεραλίευση</w:t>
      </w:r>
      <w:proofErr w:type="spellEnd"/>
      <w:r>
        <w:rPr>
          <w:rFonts w:eastAsia="Times New Roman" w:cs="Times New Roman"/>
          <w:szCs w:val="24"/>
        </w:rPr>
        <w:t xml:space="preserve">, όπως αναφέρατε, ενώ και η κλιματική αλλαγή παίζει έναν πολύ κρίσιμο ρόλο όσον αφορά το πρόβλημα που αντιμετωπίζουμε και εμείς. </w:t>
      </w:r>
    </w:p>
    <w:p w14:paraId="0A8B211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 στοιχείο: Οι μέδουσες αναπαράγονται σε θερμούς μ</w:t>
      </w:r>
      <w:r>
        <w:rPr>
          <w:rFonts w:eastAsia="Times New Roman" w:cs="Times New Roman"/>
          <w:szCs w:val="24"/>
        </w:rPr>
        <w:t>ήνες και σε θερμές περιόδους. Η τροποποίηση λόγω κλιματικής αλλαγής της μέσης θερμοκρασίας στο Αιγαίο και στον Πατραϊκό έχει επηρεάσει, όπως και οι ήπιοι χειμώνες και οι θερμοί ανοιξιάτικοι και φθινοπωρινοί μήνες, έχουν αλλοιώσει, αν θέλετε, το αναπαραγωγι</w:t>
      </w:r>
      <w:r>
        <w:rPr>
          <w:rFonts w:eastAsia="Times New Roman" w:cs="Times New Roman"/>
          <w:szCs w:val="24"/>
        </w:rPr>
        <w:t>κό προφίλ κι έχουν παρατείνει την περίοδο αναπαραγωγής. Δεν θα είναι περίεργο πλέον να αρχίσουμε να εντοπίζουμε μέδουσες και τους χειμερινούς μήνες. Είναι κάτι που διαπιστώνουμε.</w:t>
      </w:r>
    </w:p>
    <w:p w14:paraId="0A8B211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Η υπερθέρμανση, όμως, του πλανήτη τροποποιεί και τις κινήσεις στις θάλασσες -</w:t>
      </w:r>
      <w:r>
        <w:rPr>
          <w:rFonts w:eastAsia="Times New Roman" w:cs="Times New Roman"/>
          <w:szCs w:val="24"/>
        </w:rPr>
        <w:t xml:space="preserve">τα θαλάσσια ρεύματα και τους ανέμους- και </w:t>
      </w:r>
      <w:r>
        <w:rPr>
          <w:rFonts w:eastAsia="Times New Roman" w:cs="Times New Roman"/>
          <w:szCs w:val="24"/>
        </w:rPr>
        <w:t>παρατηρείται</w:t>
      </w:r>
      <w:r>
        <w:rPr>
          <w:rFonts w:eastAsia="Times New Roman" w:cs="Times New Roman"/>
          <w:szCs w:val="24"/>
        </w:rPr>
        <w:t xml:space="preserve"> εμφάνιση μεδουσών σε περιοχές που δεν είχαμε μέχρι τώρα.</w:t>
      </w:r>
    </w:p>
    <w:p w14:paraId="0A8B211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αν φύγουμε από την κλιματική αλλαγή, δεν μπορεί να αποκλειστεί η συσχέτιση της ρύπανσης με τους </w:t>
      </w:r>
      <w:proofErr w:type="spellStart"/>
      <w:r>
        <w:rPr>
          <w:rFonts w:eastAsia="Times New Roman" w:cs="Times New Roman"/>
          <w:szCs w:val="24"/>
        </w:rPr>
        <w:t>υπερπληθυσμούς</w:t>
      </w:r>
      <w:proofErr w:type="spellEnd"/>
      <w:r>
        <w:rPr>
          <w:rFonts w:eastAsia="Times New Roman" w:cs="Times New Roman"/>
          <w:szCs w:val="24"/>
        </w:rPr>
        <w:t xml:space="preserve"> μεδουσών, ιδι</w:t>
      </w:r>
      <w:r>
        <w:rPr>
          <w:rFonts w:eastAsia="Times New Roman" w:cs="Times New Roman"/>
          <w:szCs w:val="24"/>
        </w:rPr>
        <w:t>αίτερα στην περίπτωση που αναφέρεται σε θρεπτικά, δηλαδή άζωτο και φώσφορο, και όχι σε μεταλλικά ή τοξικά στοιχεία, γιατί σε αυτή την περίπτωση μπορεί να έχουμε τοξικά φαινόμενα και στις μέδουσες. Στα θρε</w:t>
      </w:r>
      <w:r>
        <w:rPr>
          <w:rFonts w:eastAsia="Times New Roman" w:cs="Times New Roman"/>
          <w:szCs w:val="24"/>
        </w:rPr>
        <w:lastRenderedPageBreak/>
        <w:t xml:space="preserve">πτικά, όμως, υπάρχει σύνδεση όσον αφορά, αν θέλετε, </w:t>
      </w:r>
      <w:r>
        <w:rPr>
          <w:rFonts w:eastAsia="Times New Roman" w:cs="Times New Roman"/>
          <w:szCs w:val="24"/>
        </w:rPr>
        <w:t xml:space="preserve">τη ρύπανση και τη μετάλλαξη που μπορεί να συμβαίνει ή τον πολλαπλασιασμό της αναπαραγωγής. </w:t>
      </w:r>
    </w:p>
    <w:p w14:paraId="0A8B212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μείωση του </w:t>
      </w:r>
      <w:r>
        <w:rPr>
          <w:rFonts w:eastAsia="Times New Roman" w:cs="Times New Roman"/>
          <w:szCs w:val="24"/>
          <w:lang w:val="en-US"/>
        </w:rPr>
        <w:t>PH</w:t>
      </w:r>
      <w:r>
        <w:rPr>
          <w:rFonts w:eastAsia="Times New Roman" w:cs="Times New Roman"/>
          <w:szCs w:val="24"/>
        </w:rPr>
        <w:t xml:space="preserve"> στις θάλασσες, που επηρεάζεται και από το διοξείδιο του άνθρακα της κλιματικής αλλαγής, επίσης επιταχύνει την αναπαραγωγή των μεδ</w:t>
      </w:r>
      <w:r>
        <w:rPr>
          <w:rFonts w:eastAsia="Times New Roman" w:cs="Times New Roman"/>
          <w:szCs w:val="24"/>
        </w:rPr>
        <w:t xml:space="preserve">ουσών. </w:t>
      </w:r>
      <w:r>
        <w:rPr>
          <w:rFonts w:eastAsia="Times New Roman" w:cs="Times New Roman"/>
          <w:szCs w:val="24"/>
        </w:rPr>
        <w:t>Π</w:t>
      </w:r>
      <w:r>
        <w:rPr>
          <w:rFonts w:eastAsia="Times New Roman" w:cs="Times New Roman"/>
          <w:szCs w:val="24"/>
        </w:rPr>
        <w:t>ρέπει να σας πω ότι σε ορισμένες περιοχές, όπως</w:t>
      </w:r>
      <w:r>
        <w:rPr>
          <w:rFonts w:eastAsia="Times New Roman" w:cs="Times New Roman"/>
          <w:szCs w:val="24"/>
        </w:rPr>
        <w:t>,</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στον Θερμαϊκό, έχουμε συνδέσει την </w:t>
      </w:r>
      <w:proofErr w:type="spellStart"/>
      <w:r>
        <w:rPr>
          <w:rFonts w:eastAsia="Times New Roman" w:cs="Times New Roman"/>
          <w:szCs w:val="24"/>
        </w:rPr>
        <w:t>υπεράνθιση</w:t>
      </w:r>
      <w:proofErr w:type="spellEnd"/>
      <w:r>
        <w:rPr>
          <w:rFonts w:eastAsia="Times New Roman" w:cs="Times New Roman"/>
          <w:szCs w:val="24"/>
        </w:rPr>
        <w:t xml:space="preserve"> του </w:t>
      </w:r>
      <w:proofErr w:type="spellStart"/>
      <w:r>
        <w:rPr>
          <w:rFonts w:eastAsia="Times New Roman" w:cs="Times New Roman"/>
          <w:szCs w:val="24"/>
        </w:rPr>
        <w:t>φυτοπλαγκτού</w:t>
      </w:r>
      <w:proofErr w:type="spellEnd"/>
      <w:r>
        <w:rPr>
          <w:rFonts w:eastAsia="Times New Roman" w:cs="Times New Roman"/>
          <w:szCs w:val="24"/>
        </w:rPr>
        <w:t xml:space="preserve"> με τις μέδουσες, ένα άλλο είδος μεδουσών από αυτό που έχετε διαπιστώσει εσείς στον Κορινθιακό και στον Πατραϊκό.</w:t>
      </w:r>
    </w:p>
    <w:p w14:paraId="0A8B212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να πω ότι στο 99% των ακτών της χώρας μας, σύμφωνα με επίσημες μετρήσεις τις οποίες δημοσιοποιήσαμε την προηγούμενη εβδομάδα, δεν υπάρχει θέμα ρύπανσης. Έχουμε την υψηλότερη ποιότητα θαλασσών και αυτό είναι πλεονέκτημα, είναι αναπτυξιακός πόρος για </w:t>
      </w:r>
      <w:r>
        <w:rPr>
          <w:rFonts w:eastAsia="Times New Roman" w:cs="Times New Roman"/>
          <w:szCs w:val="24"/>
        </w:rPr>
        <w:t xml:space="preserve">τη χώρα μας. </w:t>
      </w:r>
    </w:p>
    <w:p w14:paraId="0A8B212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Άρα τι μέτρα πρέπει να λάβει κάποιος συζητώντας για ένα θέμα το οποίο είναι ταυτόχρονα κλιματική αλλαγή, </w:t>
      </w:r>
      <w:proofErr w:type="spellStart"/>
      <w:r>
        <w:rPr>
          <w:rFonts w:eastAsia="Times New Roman" w:cs="Times New Roman"/>
          <w:szCs w:val="24"/>
        </w:rPr>
        <w:t>οικοσυστηματικό</w:t>
      </w:r>
      <w:proofErr w:type="spellEnd"/>
      <w:r>
        <w:rPr>
          <w:rFonts w:eastAsia="Times New Roman" w:cs="Times New Roman"/>
          <w:szCs w:val="24"/>
        </w:rPr>
        <w:t xml:space="preserve">, οικολογικό, περιβαλλοντικό, συνδέεται με την αλίευση, την </w:t>
      </w:r>
      <w:r>
        <w:rPr>
          <w:rFonts w:eastAsia="Times New Roman" w:cs="Times New Roman"/>
          <w:szCs w:val="24"/>
        </w:rPr>
        <w:lastRenderedPageBreak/>
        <w:t>οικονομική δραστηριότητα της αλιείας και του τουρισμού και προ</w:t>
      </w:r>
      <w:r>
        <w:rPr>
          <w:rFonts w:eastAsia="Times New Roman" w:cs="Times New Roman"/>
          <w:szCs w:val="24"/>
        </w:rPr>
        <w:t>φανώς και με την επεξεργασία των λυμάτων;</w:t>
      </w:r>
    </w:p>
    <w:p w14:paraId="0A8B212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έχουμε ετοιμάσει παρεμβάσεις σε όλα τα επίπεδα. </w:t>
      </w:r>
    </w:p>
    <w:p w14:paraId="0A8B212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Προφανώς το πρώτο και μείζον είναι η σταθερή και αδιαπραγμάτευτη θέση της χώρας μας στο μέτωπο της καταπολέμησης της κλιματικής αλλαγής και της πρόληψ</w:t>
      </w:r>
      <w:r>
        <w:rPr>
          <w:rFonts w:eastAsia="Times New Roman" w:cs="Times New Roman"/>
          <w:szCs w:val="24"/>
        </w:rPr>
        <w:t xml:space="preserve">ης των φαινομένων. Έχουμε ψηφίσει πρώτοι στο </w:t>
      </w:r>
      <w:r>
        <w:rPr>
          <w:rFonts w:eastAsia="Times New Roman" w:cs="Times New Roman"/>
          <w:szCs w:val="24"/>
        </w:rPr>
        <w:t>ε</w:t>
      </w:r>
      <w:r>
        <w:rPr>
          <w:rFonts w:eastAsia="Times New Roman" w:cs="Times New Roman"/>
          <w:szCs w:val="24"/>
        </w:rPr>
        <w:t>λληνικό Κοινοβούλιο –είμαστε</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στις πρώτες δέκα χώρες της Ευρώπης- τη Σύμβαση των </w:t>
      </w:r>
      <w:proofErr w:type="spellStart"/>
      <w:r>
        <w:rPr>
          <w:rFonts w:eastAsia="Times New Roman" w:cs="Times New Roman"/>
          <w:szCs w:val="24"/>
        </w:rPr>
        <w:t>Παρισίων</w:t>
      </w:r>
      <w:proofErr w:type="spellEnd"/>
      <w:r>
        <w:rPr>
          <w:rFonts w:eastAsia="Times New Roman" w:cs="Times New Roman"/>
          <w:szCs w:val="24"/>
        </w:rPr>
        <w:t>, έχουμε τοποθετηθεί στο τελευταίο Συμβούλιο Υπουργών υπέρ της επιστροφής και της κλήσης προς επιστροφή των Ηνωμέ</w:t>
      </w:r>
      <w:r>
        <w:rPr>
          <w:rFonts w:eastAsia="Times New Roman" w:cs="Times New Roman"/>
          <w:szCs w:val="24"/>
        </w:rPr>
        <w:t xml:space="preserve">νων Πολιτειών στη συζήτηση αυτή και προφανώς υπέρ της ανάγκης να είναι η Ευρώπη πρωτοπόρος στη μάχη κατά της κλιματικής αλλαγής. </w:t>
      </w:r>
    </w:p>
    <w:p w14:paraId="0A8B212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είναι υπαρκτό, κρίσιμο θέμα επιβίωσης του πλανήτη και της οικονομίας. </w:t>
      </w:r>
      <w:r>
        <w:rPr>
          <w:rFonts w:eastAsia="Times New Roman" w:cs="Times New Roman"/>
          <w:szCs w:val="24"/>
        </w:rPr>
        <w:t>Υ</w:t>
      </w:r>
      <w:r>
        <w:rPr>
          <w:rFonts w:eastAsia="Times New Roman" w:cs="Times New Roman"/>
          <w:szCs w:val="24"/>
        </w:rPr>
        <w:t>πάρχει δυνατότητα μέσα από την οικονομία κ</w:t>
      </w:r>
      <w:r>
        <w:rPr>
          <w:rFonts w:eastAsia="Times New Roman" w:cs="Times New Roman"/>
          <w:szCs w:val="24"/>
        </w:rPr>
        <w:t xml:space="preserve">αι μέσα από την περιβαλλοντική προσαρμογή να δημιουργηθεί νέα εργασία. Η κλιματική αλλαγή δεν είναι αντίθετη με την εργασία, όπως κάποιοι μπορεί να εννοήσουν. </w:t>
      </w:r>
    </w:p>
    <w:p w14:paraId="0A8B212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μεριά, όμως, έχουμε ετοιμάσει τρεις παρεμβάσεις: η μία είναι στο οικολογικό επίπεδο</w:t>
      </w:r>
      <w:r>
        <w:rPr>
          <w:rFonts w:eastAsia="Times New Roman" w:cs="Times New Roman"/>
          <w:szCs w:val="24"/>
        </w:rPr>
        <w:t>, η δεύτερη αφορά τα άμεσα μέτρα προστασίας και η τρίτη την επεξεργασία υγρών αποβλήτων στην περιοχή. Θα τις αναλύσω, όμως, περισσότερο αμέσως μετά</w:t>
      </w:r>
      <w:r>
        <w:rPr>
          <w:rFonts w:eastAsia="Times New Roman" w:cs="Times New Roman"/>
          <w:szCs w:val="24"/>
        </w:rPr>
        <w:t>,</w:t>
      </w:r>
      <w:r>
        <w:rPr>
          <w:rFonts w:eastAsia="Times New Roman" w:cs="Times New Roman"/>
          <w:szCs w:val="24"/>
        </w:rPr>
        <w:t xml:space="preserve"> στη δευτερολογία μου, για να μην καταναλώσω χρόνο τώρα, συμφωνώντας με τις αρχικές παρατηρήσεις σας.</w:t>
      </w:r>
    </w:p>
    <w:p w14:paraId="0A8B212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(Μάριος Γεωργιάδης): </w:t>
      </w:r>
      <w:r>
        <w:rPr>
          <w:rFonts w:eastAsia="Times New Roman" w:cs="Times New Roman"/>
          <w:szCs w:val="24"/>
        </w:rPr>
        <w:t>Ευχαριστούμε, κύριε Υπουργέ.</w:t>
      </w:r>
    </w:p>
    <w:p w14:paraId="0A8B212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Θα ήθελα πριν συνεχίσουμε να πω ότι είμαστε στη μέση της διαδικασίας και λόγω ανειλημμένων υποχρεώσεων και των Υπουργών που ακολουθούν αλλά και των συναδέλφων έχουμε εξαντλήσει -γιατί έχουμε αυτή τη δυ</w:t>
      </w:r>
      <w:r>
        <w:rPr>
          <w:rFonts w:eastAsia="Times New Roman" w:cs="Times New Roman"/>
          <w:szCs w:val="24"/>
        </w:rPr>
        <w:t>νατότητα- τους χρόνους, έχουμε ελαστικότητα, αλλά θα ήθελα να παρακαλέσω να τηρήσουμε όσο γίνεται περισσότερο τους χρόνους, για να μπορέσουμε να ολοκληρώσουμε εγκαίρως, ώστε να συνεχίσουμε με τη νομοθετική εργασία.</w:t>
      </w:r>
    </w:p>
    <w:p w14:paraId="0A8B212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 για τ</w:t>
      </w:r>
      <w:r>
        <w:rPr>
          <w:rFonts w:eastAsia="Times New Roman" w:cs="Times New Roman"/>
          <w:szCs w:val="24"/>
        </w:rPr>
        <w:t>ρία λεπτά.</w:t>
      </w:r>
    </w:p>
    <w:p w14:paraId="0A8B212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Υπουργέ, σας άκουσα με προσοχή.</w:t>
      </w:r>
    </w:p>
    <w:p w14:paraId="0A8B212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Το θέμα της κλιματικής αλλαγής είναι μακροχρόνιο και δεν αντιμετωπίζεται από τη μία μέρα στην άλλη. Το ξέρετε αυτό καλύτερα από μένα. Είναι τεράστιο θέμα. Αυτή τη στιγμή δεν μιλάμ</w:t>
      </w:r>
      <w:r>
        <w:rPr>
          <w:rFonts w:eastAsia="Times New Roman" w:cs="Times New Roman"/>
          <w:szCs w:val="24"/>
        </w:rPr>
        <w:t xml:space="preserve">ε για την υπερθέρμανση του πλανήτη, που είναι δεδομένη και συμφωνούμε όλοι, εκτός από τον </w:t>
      </w:r>
      <w:proofErr w:type="spellStart"/>
      <w:r>
        <w:rPr>
          <w:rFonts w:eastAsia="Times New Roman" w:cs="Times New Roman"/>
          <w:szCs w:val="24"/>
        </w:rPr>
        <w:t>Τραμπ</w:t>
      </w:r>
      <w:proofErr w:type="spellEnd"/>
      <w:r>
        <w:rPr>
          <w:rFonts w:eastAsia="Times New Roman" w:cs="Times New Roman"/>
          <w:szCs w:val="24"/>
        </w:rPr>
        <w:t>, και που έχει πραγματικά και τις συνέπειές της και στο οικολογικό, στο υποθαλάσσιο περιβάλλον. Μιλάμε, όμως, για άμεσα μέτρα, γιατί το φαινόμενο αυτό έχει έξαρσ</w:t>
      </w:r>
      <w:r>
        <w:rPr>
          <w:rFonts w:eastAsia="Times New Roman" w:cs="Times New Roman"/>
          <w:szCs w:val="24"/>
        </w:rPr>
        <w:t xml:space="preserve">η τα τελευταία χρόνια. </w:t>
      </w:r>
    </w:p>
    <w:p w14:paraId="0A8B212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με όλο</w:t>
      </w:r>
      <w:r>
        <w:rPr>
          <w:rFonts w:eastAsia="Times New Roman" w:cs="Times New Roman"/>
          <w:szCs w:val="24"/>
        </w:rPr>
        <w:t>ν</w:t>
      </w:r>
      <w:r>
        <w:rPr>
          <w:rFonts w:eastAsia="Times New Roman" w:cs="Times New Roman"/>
          <w:szCs w:val="24"/>
        </w:rPr>
        <w:t xml:space="preserve"> τον σεβασμό που σας έχω, να πω ότι η θεωρία πως τα ρεύματα ευθύνονται -την έχω ακούσει από τον κ. Χρήστου, ο οποίος είναι νομίζω ειδικός στα θέματα της ωκεανογραφίας- δεν με βρίσκει σύμφωνο. </w:t>
      </w:r>
    </w:p>
    <w:p w14:paraId="0A8B212D" w14:textId="77777777" w:rsidR="00666A52" w:rsidRDefault="00E55298">
      <w:pPr>
        <w:spacing w:line="600" w:lineRule="auto"/>
        <w:ind w:firstLine="709"/>
        <w:contextualSpacing/>
        <w:jc w:val="both"/>
        <w:rPr>
          <w:rFonts w:eastAsia="Times New Roman" w:cs="Times New Roman"/>
          <w:szCs w:val="24"/>
        </w:rPr>
      </w:pPr>
      <w:r>
        <w:rPr>
          <w:rFonts w:eastAsia="Times New Roman" w:cs="Times New Roman"/>
          <w:szCs w:val="24"/>
        </w:rPr>
        <w:t>Πιστεύω ότι ε</w:t>
      </w:r>
      <w:r>
        <w:rPr>
          <w:rFonts w:eastAsia="Times New Roman" w:cs="Times New Roman"/>
          <w:szCs w:val="24"/>
        </w:rPr>
        <w:t xml:space="preserve">ίναι μία συμβιβαστική λύση, που δεν έχει να κάνει με τα άμεσα μέτρα που πρέπει να πάρουμε και επιμένω πολύ στο ότι υπάρχουν θαλάσσια πάρκα στην ακτίνα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σε ποσοστό μόνο 6%. </w:t>
      </w:r>
      <w:r>
        <w:rPr>
          <w:rFonts w:eastAsia="Times New Roman" w:cs="Times New Roman"/>
          <w:szCs w:val="24"/>
        </w:rPr>
        <w:t>Ν</w:t>
      </w:r>
      <w:r>
        <w:rPr>
          <w:rFonts w:eastAsia="Times New Roman" w:cs="Times New Roman"/>
          <w:szCs w:val="24"/>
        </w:rPr>
        <w:t xml:space="preserve">ομίζω ότι ως προς αυτό η Βουλευτής του ΣΥΡΙΖΑ κ. </w:t>
      </w:r>
      <w:proofErr w:type="spellStart"/>
      <w:r>
        <w:rPr>
          <w:rFonts w:eastAsia="Times New Roman" w:cs="Times New Roman"/>
          <w:szCs w:val="24"/>
        </w:rPr>
        <w:t>Ιγγλέζη</w:t>
      </w:r>
      <w:proofErr w:type="spellEnd"/>
      <w:r>
        <w:rPr>
          <w:rFonts w:eastAsia="Times New Roman" w:cs="Times New Roman"/>
          <w:szCs w:val="24"/>
        </w:rPr>
        <w:t xml:space="preserve"> αλλά και ο δικός σ</w:t>
      </w:r>
      <w:r>
        <w:rPr>
          <w:rFonts w:eastAsia="Times New Roman" w:cs="Times New Roman"/>
          <w:szCs w:val="24"/>
        </w:rPr>
        <w:t xml:space="preserve">ας σύμβουλος συζητάνε. </w:t>
      </w:r>
    </w:p>
    <w:p w14:paraId="0A8B212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για εμένα η λύση δεν μπορεί να είναι άμεση, όμως μπορεί να είναι στο επόμενο τρίμηνο με τετράμηνο. Τουλάχιστον το επόμενο καλοκαίρι να τελειώσει οριστικά αυτή η ιστορία. </w:t>
      </w:r>
    </w:p>
    <w:p w14:paraId="0A8B212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πιστεύω ότι πρέπει να σταματήσει η </w:t>
      </w:r>
      <w:proofErr w:type="spellStart"/>
      <w:r>
        <w:rPr>
          <w:rFonts w:eastAsia="Times New Roman" w:cs="Times New Roman"/>
          <w:szCs w:val="24"/>
        </w:rPr>
        <w:t>υπεραλίευση</w:t>
      </w:r>
      <w:proofErr w:type="spellEnd"/>
      <w:r>
        <w:rPr>
          <w:rFonts w:eastAsia="Times New Roman" w:cs="Times New Roman"/>
          <w:szCs w:val="24"/>
        </w:rPr>
        <w:t xml:space="preserve">, </w:t>
      </w:r>
      <w:r>
        <w:rPr>
          <w:rFonts w:eastAsia="Times New Roman" w:cs="Times New Roman"/>
          <w:szCs w:val="24"/>
        </w:rPr>
        <w:t xml:space="preserve">που κάποιοι την υποτιμούν, εγώ όχι. Ξέρω ότι κοντράρουμε. Υπάρχουν άνθρωποι που έχουν συμφέροντα. Οι μηχανότρατες οργώνουν αυτή τη στιγμή και σας πληροφορώ ότι το Λιμενικό δεν έχει καν σκάφη για να μπορέσει να τους δει και να τους αντιμετωπίσει. Δουλεύουν </w:t>
      </w:r>
      <w:r>
        <w:rPr>
          <w:rFonts w:eastAsia="Times New Roman" w:cs="Times New Roman"/>
          <w:szCs w:val="24"/>
        </w:rPr>
        <w:t xml:space="preserve">με </w:t>
      </w:r>
      <w:r>
        <w:rPr>
          <w:rFonts w:eastAsia="Times New Roman" w:cs="Times New Roman"/>
          <w:szCs w:val="24"/>
          <w:lang w:val="en-US"/>
        </w:rPr>
        <w:t>GPS</w:t>
      </w:r>
      <w:r>
        <w:rPr>
          <w:rFonts w:eastAsia="Times New Roman" w:cs="Times New Roman"/>
          <w:szCs w:val="24"/>
        </w:rPr>
        <w:t xml:space="preserve"> και ξέρουν ότι κάνουν παρανομία. </w:t>
      </w:r>
    </w:p>
    <w:p w14:paraId="0A8B213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Λυπάμαι, αλλά πρέπει να συγκρουστεί μετωπικά το κράτος με αυτή τη νοοτροπία και να τελειώνει αυτή η ιστορία της </w:t>
      </w:r>
      <w:proofErr w:type="spellStart"/>
      <w:r>
        <w:rPr>
          <w:rFonts w:eastAsia="Times New Roman" w:cs="Times New Roman"/>
          <w:szCs w:val="24"/>
        </w:rPr>
        <w:t>υπεραλίευσης</w:t>
      </w:r>
      <w:proofErr w:type="spellEnd"/>
      <w:r>
        <w:rPr>
          <w:rFonts w:eastAsia="Times New Roman" w:cs="Times New Roman"/>
          <w:szCs w:val="24"/>
        </w:rPr>
        <w:t xml:space="preserve">, για την οποία εγώ επιμένω. </w:t>
      </w:r>
    </w:p>
    <w:p w14:paraId="0A8B213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Όσο για τις άλλες δύο παραμέτρους, είναι αποδεδειγμένο επιστη</w:t>
      </w:r>
      <w:r>
        <w:rPr>
          <w:rFonts w:eastAsia="Times New Roman" w:cs="Times New Roman"/>
          <w:szCs w:val="24"/>
        </w:rPr>
        <w:t xml:space="preserve">μονικά ότι το θερμό περιβάλλον και γενικά η ρύπανση του βυθού της θάλασσας είναι θερμοκοιτίδα γι’ αυτά τα </w:t>
      </w:r>
      <w:proofErr w:type="spellStart"/>
      <w:r>
        <w:rPr>
          <w:rFonts w:eastAsia="Times New Roman" w:cs="Times New Roman"/>
          <w:szCs w:val="24"/>
        </w:rPr>
        <w:t>πλαγκτόν</w:t>
      </w:r>
      <w:proofErr w:type="spellEnd"/>
      <w:r>
        <w:rPr>
          <w:rFonts w:eastAsia="Times New Roman" w:cs="Times New Roman"/>
          <w:szCs w:val="24"/>
        </w:rPr>
        <w:t xml:space="preserve">. </w:t>
      </w:r>
    </w:p>
    <w:p w14:paraId="0A8B213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ακούσω εάν πράγματι σκέφτεστε την πρόταση για το πώς θα οργανώσουμε 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Δεν αφορά την εκλογική μου περιφέρεια, αλλά αφορά τέσσερις νομούς και τέσσερις περιφέρειες. Μιλάμε για έναν πολύ μεγάλο </w:t>
      </w:r>
      <w:r>
        <w:rPr>
          <w:rFonts w:eastAsia="Times New Roman" w:cs="Times New Roman"/>
          <w:szCs w:val="24"/>
        </w:rPr>
        <w:lastRenderedPageBreak/>
        <w:t>πληθυσμό -να μη διακινδυνεύσω να πω νούμερο, γιατί μπορεί να κάνω λάθος- και νομίζω ότι θα πρέπει να είναι άμεση και χειροπιαστή η αντ</w:t>
      </w:r>
      <w:r>
        <w:rPr>
          <w:rFonts w:eastAsia="Times New Roman" w:cs="Times New Roman"/>
          <w:szCs w:val="24"/>
        </w:rPr>
        <w:t xml:space="preserve">ίδραση. </w:t>
      </w:r>
    </w:p>
    <w:p w14:paraId="0A8B213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Την επιχειρηματολογία του τύπου «φταίει η κλιματική αλλαγή» την ξέρουμε όλοι, κύριε Υπουργέ</w:t>
      </w:r>
      <w:r>
        <w:rPr>
          <w:rFonts w:eastAsia="Times New Roman" w:cs="Times New Roman"/>
          <w:szCs w:val="24"/>
        </w:rPr>
        <w:t>,</w:t>
      </w:r>
      <w:r>
        <w:rPr>
          <w:rFonts w:eastAsia="Times New Roman" w:cs="Times New Roman"/>
          <w:szCs w:val="24"/>
        </w:rPr>
        <w:t xml:space="preserve"> και την παλεύουμε, αλλά εμείς είμαστε πολύ μικρή χώρα για να την επηρεάσουμε. Όμως, μπορούμε με άμεσα μέτρα να επηρεάσουμε το να επιβιώσουν μέσα από το </w:t>
      </w:r>
      <w:r>
        <w:rPr>
          <w:rFonts w:eastAsia="Times New Roman" w:cs="Times New Roman"/>
          <w:szCs w:val="24"/>
        </w:rPr>
        <w:t>σ</w:t>
      </w:r>
      <w:r>
        <w:rPr>
          <w:rFonts w:eastAsia="Times New Roman" w:cs="Times New Roman"/>
          <w:szCs w:val="24"/>
        </w:rPr>
        <w:t>χ</w:t>
      </w:r>
      <w:r>
        <w:rPr>
          <w:rFonts w:eastAsia="Times New Roman" w:cs="Times New Roman"/>
          <w:szCs w:val="24"/>
        </w:rPr>
        <w:t xml:space="preserve">έδιο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 xml:space="preserve">ο Κορινθιακός και ο Πατραϊκός Κόλπος. Αυτή την πρόταση τη θεωρώ πολύ θετική. </w:t>
      </w:r>
    </w:p>
    <w:p w14:paraId="0A8B213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8B213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ΔΡΕΥΩΝ (Μάριος Γεωργιάδης):</w:t>
      </w:r>
      <w:r>
        <w:rPr>
          <w:rFonts w:eastAsia="Times New Roman" w:cs="Times New Roman"/>
          <w:szCs w:val="24"/>
        </w:rPr>
        <w:t xml:space="preserve"> Ευχαριστώ για την ακρίβεια,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0A8B213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0A8B213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b/>
          <w:szCs w:val="24"/>
        </w:rPr>
        <w:t xml:space="preserve"> (Αναπληρωτής Υπουργός Περιβάλλοντος και Ενέργειας):</w:t>
      </w:r>
      <w:r>
        <w:rPr>
          <w:rFonts w:eastAsia="Times New Roman" w:cs="Times New Roman"/>
          <w:szCs w:val="24"/>
        </w:rPr>
        <w:t xml:space="preserve"> Θα προσπαθήσω κι εγώ να είμαι σύντομος. </w:t>
      </w:r>
    </w:p>
    <w:p w14:paraId="0A8B213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Είχα πει ότι θα συνεχίσω και θα αναλύσω περαιτέρω. Άρα περνάω στα συγκεκριμένα μέτρα, διότι για την κλιματική αλλαγή σάς είπα στην πρώτη μου απάντηση. </w:t>
      </w:r>
    </w:p>
    <w:p w14:paraId="0A8B213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ενημερ</w:t>
      </w:r>
      <w:r>
        <w:rPr>
          <w:rFonts w:eastAsia="Times New Roman" w:cs="Times New Roman"/>
          <w:szCs w:val="24"/>
        </w:rPr>
        <w:t>ώνω για το δεύτερο μέτρο -μετά τη σταθερή μας θέση για την κλιματική αλλαγή- όσον αφορά την προστασία του οικολογικού αποθέματος του Κορινθιακού Κόλπου</w:t>
      </w:r>
      <w:r>
        <w:rPr>
          <w:rFonts w:eastAsia="Times New Roman" w:cs="Times New Roman"/>
          <w:szCs w:val="24"/>
        </w:rPr>
        <w:t>.</w:t>
      </w:r>
      <w:r>
        <w:rPr>
          <w:rFonts w:eastAsia="Times New Roman" w:cs="Times New Roman"/>
          <w:szCs w:val="24"/>
        </w:rPr>
        <w:t xml:space="preserve"> Από τη νοητή ευθεία που συνδέει τον </w:t>
      </w:r>
      <w:proofErr w:type="spellStart"/>
      <w:r>
        <w:rPr>
          <w:rFonts w:eastAsia="Times New Roman" w:cs="Times New Roman"/>
          <w:szCs w:val="24"/>
        </w:rPr>
        <w:t>Ψαθόπυργο</w:t>
      </w:r>
      <w:proofErr w:type="spellEnd"/>
      <w:r>
        <w:rPr>
          <w:rFonts w:eastAsia="Times New Roman" w:cs="Times New Roman"/>
          <w:szCs w:val="24"/>
        </w:rPr>
        <w:t xml:space="preserve"> με τη Ναύπακτο έως τον Ισθμό της Κορίνθου επίκειται εντός</w:t>
      </w:r>
      <w:r>
        <w:rPr>
          <w:rFonts w:eastAsia="Times New Roman" w:cs="Times New Roman"/>
          <w:szCs w:val="24"/>
        </w:rPr>
        <w:t xml:space="preserve"> του Αυγούστου η ένταξη της περιοχής στο Ευρωπαϊκό Δίκτυο Προστατευόμενων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 </w:t>
      </w:r>
      <w:r>
        <w:rPr>
          <w:rFonts w:eastAsia="Times New Roman" w:cs="Times New Roman"/>
          <w:szCs w:val="24"/>
        </w:rPr>
        <w:t xml:space="preserve">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του Υπουργείου Περιβάλλοντος και του Υπουργείου Αγροτικής Ανάπτυξης. </w:t>
      </w:r>
    </w:p>
    <w:p w14:paraId="0A8B213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Η πράξη αυτή δεν είναι απλά περιβαλλοντική ανάγκη, ανάγκη αναπ</w:t>
      </w:r>
      <w:r>
        <w:rPr>
          <w:rFonts w:eastAsia="Times New Roman" w:cs="Times New Roman"/>
          <w:szCs w:val="24"/>
        </w:rPr>
        <w:t>τυξιακή, αλλά είναι και τυπική υποχρέωση της χώρας μας. Θα έχουμε, λοιπόν, τυπική κάλυψη ευρωπαϊκής υποχρέωσης, αλλά σκοπεύουμε να αποκαταστήσουμε και να βελτιώσουμε τις οικολογικές λειτουργίες της θαλάσσιας περιοχής, μέσα από έναν έλεγχο των οικονομικών δ</w:t>
      </w:r>
      <w:r>
        <w:rPr>
          <w:rFonts w:eastAsia="Times New Roman" w:cs="Times New Roman"/>
          <w:szCs w:val="24"/>
        </w:rPr>
        <w:t>ραστηριοτήτων, που θα αναπτύσσονται, αλλά με συγκεκριμένους κανόνες</w:t>
      </w:r>
      <w:r>
        <w:rPr>
          <w:rFonts w:eastAsia="Times New Roman" w:cs="Times New Roman"/>
          <w:szCs w:val="24"/>
        </w:rPr>
        <w:t>,</w:t>
      </w:r>
      <w:r>
        <w:rPr>
          <w:rFonts w:eastAsia="Times New Roman" w:cs="Times New Roman"/>
          <w:szCs w:val="24"/>
        </w:rPr>
        <w:t xml:space="preserve"> και βέβαια να παρακολουθούμε καλύτερα και τις περιβαλλοντικές παραμέτρους, δηλαδή να υπάρχει και φορέας διαχείρισης αυτής της περιοχής.</w:t>
      </w:r>
    </w:p>
    <w:p w14:paraId="0A8B213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  Ο Κορινθιακός </w:t>
      </w:r>
      <w:r>
        <w:rPr>
          <w:rFonts w:eastAsia="Times New Roman" w:cs="Times New Roman"/>
          <w:szCs w:val="24"/>
        </w:rPr>
        <w:t>Κ</w:t>
      </w:r>
      <w:r>
        <w:rPr>
          <w:rFonts w:eastAsia="Times New Roman" w:cs="Times New Roman"/>
          <w:szCs w:val="24"/>
        </w:rPr>
        <w:t>όλπος είναι πολύ σημαντική περιοχή</w:t>
      </w:r>
      <w:r>
        <w:rPr>
          <w:rFonts w:eastAsia="Times New Roman" w:cs="Times New Roman"/>
          <w:szCs w:val="24"/>
        </w:rPr>
        <w:t xml:space="preserve"> για ορισμένους </w:t>
      </w:r>
      <w:proofErr w:type="spellStart"/>
      <w:r>
        <w:rPr>
          <w:rFonts w:eastAsia="Times New Roman" w:cs="Times New Roman"/>
          <w:szCs w:val="24"/>
        </w:rPr>
        <w:t>οικοτόπους</w:t>
      </w:r>
      <w:proofErr w:type="spellEnd"/>
      <w:r>
        <w:rPr>
          <w:rFonts w:eastAsia="Times New Roman" w:cs="Times New Roman"/>
          <w:szCs w:val="24"/>
        </w:rPr>
        <w:t>,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τα λιβάδια </w:t>
      </w:r>
      <w:r>
        <w:rPr>
          <w:rFonts w:eastAsia="Times New Roman" w:cs="Times New Roman"/>
          <w:szCs w:val="24"/>
        </w:rPr>
        <w:lastRenderedPageBreak/>
        <w:t xml:space="preserve">Ποσειδωνίας, οι τραγάνες, που είναι </w:t>
      </w:r>
      <w:proofErr w:type="spellStart"/>
      <w:r>
        <w:rPr>
          <w:rFonts w:eastAsia="Times New Roman" w:cs="Times New Roman"/>
          <w:szCs w:val="24"/>
        </w:rPr>
        <w:t>οικότοποι</w:t>
      </w:r>
      <w:proofErr w:type="spellEnd"/>
      <w:r>
        <w:rPr>
          <w:rFonts w:eastAsia="Times New Roman" w:cs="Times New Roman"/>
          <w:szCs w:val="24"/>
        </w:rPr>
        <w:t xml:space="preserve"> που έχουν </w:t>
      </w:r>
      <w:proofErr w:type="spellStart"/>
      <w:r>
        <w:rPr>
          <w:rFonts w:eastAsia="Times New Roman" w:cs="Times New Roman"/>
          <w:szCs w:val="24"/>
        </w:rPr>
        <w:t>κοραλλιοειδή</w:t>
      </w:r>
      <w:proofErr w:type="spellEnd"/>
      <w:r>
        <w:rPr>
          <w:rFonts w:eastAsia="Times New Roman" w:cs="Times New Roman"/>
          <w:szCs w:val="24"/>
        </w:rPr>
        <w:t xml:space="preserve"> </w:t>
      </w:r>
      <w:proofErr w:type="spellStart"/>
      <w:r>
        <w:rPr>
          <w:rFonts w:eastAsia="Times New Roman" w:cs="Times New Roman"/>
          <w:szCs w:val="24"/>
        </w:rPr>
        <w:t>ροδοφύκη</w:t>
      </w:r>
      <w:proofErr w:type="spellEnd"/>
      <w:r>
        <w:rPr>
          <w:rFonts w:eastAsia="Times New Roman" w:cs="Times New Roman"/>
          <w:szCs w:val="24"/>
        </w:rPr>
        <w:t>,</w:t>
      </w:r>
      <w:r>
        <w:rPr>
          <w:rFonts w:eastAsia="Times New Roman" w:cs="Times New Roman"/>
          <w:szCs w:val="24"/>
        </w:rPr>
        <w:t xml:space="preserve"> και βέβαια έχουμε και είδη της άγριας πανίδας. Θα αναφέρω τα δελφίνια και δύο είδη θαλάσσιας χελώνας που έχουμε στον</w:t>
      </w:r>
      <w:r>
        <w:rPr>
          <w:rFonts w:eastAsia="Times New Roman" w:cs="Times New Roman"/>
          <w:szCs w:val="24"/>
        </w:rPr>
        <w:t xml:space="preserve"> Κορινθιακό</w:t>
      </w:r>
      <w:r>
        <w:rPr>
          <w:rFonts w:eastAsia="Times New Roman" w:cs="Times New Roman"/>
          <w:szCs w:val="24"/>
        </w:rPr>
        <w:t xml:space="preserve"> Κ</w:t>
      </w:r>
      <w:r>
        <w:rPr>
          <w:rFonts w:eastAsia="Times New Roman" w:cs="Times New Roman"/>
          <w:szCs w:val="24"/>
        </w:rPr>
        <w:t xml:space="preserve">όλπο και μάλιστα είναι είδη τα οποία τρέφονται και από μέδουσες και άρα μας ενδιαφέρουν ιδιαίτερα. </w:t>
      </w:r>
    </w:p>
    <w:p w14:paraId="0A8B213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Η ενίσχυση του νομικού πλαισίου για τον Κορινθιακό, βέβαια, δεν είναι μόνο η ένταξή του στο </w:t>
      </w:r>
      <w:r>
        <w:rPr>
          <w:rFonts w:eastAsia="Times New Roman" w:cs="Times New Roman"/>
          <w:szCs w:val="24"/>
        </w:rPr>
        <w:t>δ</w:t>
      </w:r>
      <w:r>
        <w:rPr>
          <w:rFonts w:eastAsia="Times New Roman" w:cs="Times New Roman"/>
          <w:szCs w:val="24"/>
        </w:rPr>
        <w:t xml:space="preserve">ίκτυο </w:t>
      </w:r>
      <w:r>
        <w:rPr>
          <w:rFonts w:eastAsia="Times New Roman" w:cs="Times New Roman"/>
          <w:szCs w:val="24"/>
        </w:rPr>
        <w:t>π</w:t>
      </w:r>
      <w:r>
        <w:rPr>
          <w:rFonts w:eastAsia="Times New Roman" w:cs="Times New Roman"/>
          <w:szCs w:val="24"/>
        </w:rPr>
        <w:t xml:space="preserve">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αλλά και η επικείμενη τροποποίηση του νομοθετικού πλαισίου για τις προστατευόμενες περιοχές, την οποία το Υπουργείο μας προγραμματίζει για τον Οκτώβριο, που εκεί για πρώτη φορά η χώρα μας θα αποκτήσει επιτέλους φορείς προστασίας περιβάλλοντος. Διότι πρέπ</w:t>
      </w:r>
      <w:r>
        <w:rPr>
          <w:rFonts w:eastAsia="Times New Roman" w:cs="Times New Roman"/>
          <w:szCs w:val="24"/>
        </w:rPr>
        <w:t xml:space="preserve">ει να σας ενημερώσω ότι για δέκα χρόνια ήταν φορείς που έμπαιναν στα προγράμματα έναρξης λειτουργίας του ΕΣΠΑ. Δεν υφίσταντο. Έκαναν έναρξη λειτουργίας για δέκα χρόνια, με προσωπικό χωρίς σταθερή απασχόληση και χωρίς σταθερές δομές. </w:t>
      </w:r>
    </w:p>
    <w:p w14:paraId="0A8B213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Επομένως θα ληφθούν δύ</w:t>
      </w:r>
      <w:r>
        <w:rPr>
          <w:rFonts w:eastAsia="Times New Roman" w:cs="Times New Roman"/>
          <w:szCs w:val="24"/>
        </w:rPr>
        <w:t xml:space="preserve">ο μέτρα, ένταξη στην περιοχή και φορέας, αλλά ταυτόχρονα θέλω να σας ανακοινώσω τα εξής: </w:t>
      </w:r>
      <w:r>
        <w:rPr>
          <w:rFonts w:eastAsia="Times New Roman" w:cs="Times New Roman"/>
          <w:szCs w:val="24"/>
        </w:rPr>
        <w:lastRenderedPageBreak/>
        <w:t>Πρώτον, εξελίσσουμε ένα πρόγραμμα για διακόσιους βιολογικούς καθαρισμούς και αποχετεύσεις σε μικρούς οικισμούς την επόμενη τριετία για όλη την Ελλάδα, προϋπολογισμού 1</w:t>
      </w:r>
      <w:r>
        <w:rPr>
          <w:rFonts w:eastAsia="Times New Roman" w:cs="Times New Roman"/>
          <w:szCs w:val="24"/>
        </w:rPr>
        <w:t xml:space="preserve"> δισεκατομμυρίου. Διότι η χώρα μας θα έχει πρόστιμο το 2020, εάν δεν κάνει αυτά που κάνουμε τώρα και δεν είχαν γίνει για δεκαετίες, κύριε συνάδελφε.</w:t>
      </w:r>
    </w:p>
    <w:p w14:paraId="0A8B213E"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σας πω, όμως και κάτι ακόμα το οποίο είναι ενδιαφέρον: Προωθούμε άμεση νομοθετική πρωτοβουλία, σε συνεργ</w:t>
      </w:r>
      <w:r>
        <w:rPr>
          <w:rFonts w:eastAsia="Times New Roman" w:cs="Times New Roman"/>
          <w:szCs w:val="24"/>
        </w:rPr>
        <w:t>ασία με το Υπουργείο Ναυτιλίας και Νησιωτικής Πολιτικής. Κάνουμε αγώνα δρόμου για να προλάβουμε αυτή την εβδομάδα και το ανακοινώνω από τώρα στη Βουλή. Θα αναλάβουμε την ευθύνη -αν προλάβουμε- της τροπολογίας την τελευταία στιγμή, έτσι ώστε να μπορούν να τ</w:t>
      </w:r>
      <w:r>
        <w:rPr>
          <w:rFonts w:eastAsia="Times New Roman" w:cs="Times New Roman"/>
          <w:szCs w:val="24"/>
        </w:rPr>
        <w:t xml:space="preserve">οποθετηθούν πλωτά μέσα προστασίας των </w:t>
      </w:r>
      <w:proofErr w:type="spellStart"/>
      <w:r>
        <w:rPr>
          <w:rFonts w:eastAsia="Times New Roman" w:cs="Times New Roman"/>
          <w:szCs w:val="24"/>
        </w:rPr>
        <w:t>λουομένων</w:t>
      </w:r>
      <w:proofErr w:type="spellEnd"/>
      <w:r>
        <w:rPr>
          <w:rFonts w:eastAsia="Times New Roman" w:cs="Times New Roman"/>
          <w:szCs w:val="24"/>
        </w:rPr>
        <w:t xml:space="preserve">, για να μπορέσουν οι τουριστικές εγκαταστάσεις στις ακτές που είναι πολυσύχναστες να τοποθετήσουν και δίχτυα -που έχουν ήδη προμηθευτεί- για να έχουμε και άμεσο μέτρο. </w:t>
      </w:r>
    </w:p>
    <w:p w14:paraId="0A8B213F"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τα μέτρα που παίρνουμε είναι και γι</w:t>
      </w:r>
      <w:r>
        <w:rPr>
          <w:rFonts w:eastAsia="Times New Roman" w:cs="Times New Roman"/>
          <w:szCs w:val="24"/>
        </w:rPr>
        <w:t xml:space="preserve">α την κλιματική αλλαγή και για 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δημιουργήθηκαν φορέας προ</w:t>
      </w:r>
      <w:r>
        <w:rPr>
          <w:rFonts w:eastAsia="Times New Roman" w:cs="Times New Roman"/>
          <w:szCs w:val="24"/>
        </w:rPr>
        <w:lastRenderedPageBreak/>
        <w:t xml:space="preserve">στασίας και αποχετεύσεις, που δεν είχαν γίνει ποτέ, και εγκαθίστανται πλωτά μέσα στην περιοχή. Νομίζω ότι είναι μια πλήρης στρατηγική και ένα ολοκληρωμένο πρόγραμμα μέτρων. </w:t>
      </w:r>
    </w:p>
    <w:p w14:paraId="0A8B2140"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ΠΑΠΑΧΡΙΣΤΟΠΟΥΛΟΣ: </w:t>
      </w:r>
      <w:r>
        <w:rPr>
          <w:rFonts w:eastAsia="Times New Roman" w:cs="Times New Roman"/>
          <w:szCs w:val="24"/>
        </w:rPr>
        <w:t xml:space="preserve">Η απάντησή σας, κύριε Υπουργέ, με ικανοποιεί απόλυτα. </w:t>
      </w:r>
    </w:p>
    <w:p w14:paraId="0A8B2141"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Σας ευχαριστώ, να είστε καλά, κύριε συνάδελφε. </w:t>
      </w:r>
    </w:p>
    <w:p w14:paraId="0A8B2142"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Ευχαριστώ πολύ. </w:t>
      </w:r>
    </w:p>
    <w:p w14:paraId="0A8B2143"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Αποδεσμεύεται κα</w:t>
      </w:r>
      <w:r>
        <w:rPr>
          <w:rFonts w:eastAsia="Times New Roman" w:cs="Times New Roman"/>
          <w:szCs w:val="24"/>
        </w:rPr>
        <w:t xml:space="preserve">ι ο κύριος Υπουργός. </w:t>
      </w:r>
    </w:p>
    <w:p w14:paraId="0A8B2144"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στην επόμενη επίκαιρη ερώτηση που θα συζητηθεί, θα προχωρήσω στην ανάγνωση επίκαιρων ερωτήσεων που δεν θα συζητηθούν</w:t>
      </w:r>
      <w:r>
        <w:rPr>
          <w:rFonts w:eastAsia="Times New Roman" w:cs="Times New Roman"/>
          <w:szCs w:val="24"/>
        </w:rPr>
        <w:t>,</w:t>
      </w:r>
      <w:r>
        <w:rPr>
          <w:rFonts w:eastAsia="Times New Roman" w:cs="Times New Roman"/>
          <w:szCs w:val="24"/>
        </w:rPr>
        <w:t xml:space="preserve"> λόγω κωλ</w:t>
      </w:r>
      <w:r>
        <w:rPr>
          <w:rFonts w:eastAsia="Times New Roman" w:cs="Times New Roman"/>
          <w:szCs w:val="24"/>
        </w:rPr>
        <w:t>ύματος</w:t>
      </w:r>
      <w:r>
        <w:rPr>
          <w:rFonts w:eastAsia="Times New Roman" w:cs="Times New Roman"/>
          <w:szCs w:val="24"/>
        </w:rPr>
        <w:t xml:space="preserve"> των κυρίων Υπουργών. </w:t>
      </w:r>
    </w:p>
    <w:p w14:paraId="0A8B2145" w14:textId="77777777" w:rsidR="00666A52" w:rsidRDefault="00E55298">
      <w:pPr>
        <w:spacing w:after="0" w:line="600" w:lineRule="auto"/>
        <w:ind w:firstLine="720"/>
        <w:contextualSpacing/>
        <w:jc w:val="both"/>
        <w:rPr>
          <w:rFonts w:eastAsia="Times New Roman"/>
          <w:szCs w:val="24"/>
        </w:rPr>
      </w:pPr>
      <w:r>
        <w:rPr>
          <w:rFonts w:eastAsia="Times New Roman"/>
          <w:szCs w:val="24"/>
        </w:rPr>
        <w:t>Η τέταρτη με αριθμό 1257/21-7-2017 επίκαιρη ερώτηση δευτέρου κύ</w:t>
      </w:r>
      <w:r>
        <w:rPr>
          <w:rFonts w:eastAsia="Times New Roman"/>
          <w:szCs w:val="24"/>
        </w:rPr>
        <w:t xml:space="preserve">κλου του Ανεξάρτητου Βουλευτή Β΄ Αθηνών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 φορολόγηση κοινωφελών και φιλανθρωπικών ιδρυμάτων, δεν </w:t>
      </w:r>
      <w:r>
        <w:rPr>
          <w:rFonts w:eastAsia="Times New Roman"/>
          <w:szCs w:val="24"/>
        </w:rPr>
        <w:lastRenderedPageBreak/>
        <w:t>θα συζητηθεί</w:t>
      </w:r>
      <w:r>
        <w:rPr>
          <w:rFonts w:eastAsia="Times New Roman"/>
          <w:szCs w:val="24"/>
        </w:rPr>
        <w:t>,</w:t>
      </w:r>
      <w:r>
        <w:rPr>
          <w:rFonts w:eastAsia="Times New Roman"/>
          <w:szCs w:val="24"/>
        </w:rPr>
        <w:t xml:space="preserve"> λόγω φόρτου εργασίας της Υφυπουργού Οικονομικών κ. Αικατερίνης </w:t>
      </w:r>
      <w:proofErr w:type="spellStart"/>
      <w:r>
        <w:rPr>
          <w:rFonts w:eastAsia="Times New Roman"/>
          <w:szCs w:val="24"/>
        </w:rPr>
        <w:t>Παπανάτσιου</w:t>
      </w:r>
      <w:proofErr w:type="spellEnd"/>
      <w:r>
        <w:rPr>
          <w:rFonts w:eastAsia="Times New Roman"/>
          <w:szCs w:val="24"/>
        </w:rPr>
        <w:t xml:space="preserve">, η οποία </w:t>
      </w:r>
      <w:r>
        <w:rPr>
          <w:rFonts w:eastAsia="Times New Roman"/>
          <w:szCs w:val="24"/>
        </w:rPr>
        <w:t xml:space="preserve">δεν μπορεί να έρθει να απαντήσει στην </w:t>
      </w:r>
      <w:r>
        <w:rPr>
          <w:rFonts w:eastAsia="Times New Roman"/>
          <w:szCs w:val="24"/>
        </w:rPr>
        <w:t xml:space="preserve">επίκαιρη </w:t>
      </w:r>
      <w:r>
        <w:rPr>
          <w:rFonts w:eastAsia="Times New Roman"/>
          <w:szCs w:val="24"/>
        </w:rPr>
        <w:t>ερώτηση.</w:t>
      </w:r>
    </w:p>
    <w:p w14:paraId="0A8B2146" w14:textId="77777777" w:rsidR="00666A52" w:rsidRDefault="00E55298">
      <w:pPr>
        <w:spacing w:after="0" w:line="600" w:lineRule="auto"/>
        <w:ind w:firstLine="720"/>
        <w:contextualSpacing/>
        <w:jc w:val="both"/>
        <w:rPr>
          <w:rFonts w:eastAsia="Times New Roman"/>
          <w:szCs w:val="24"/>
        </w:rPr>
      </w:pPr>
      <w:r>
        <w:rPr>
          <w:rFonts w:eastAsia="Times New Roman"/>
          <w:szCs w:val="24"/>
        </w:rPr>
        <w:t xml:space="preserve">Επίσης, η πρώτη με αριθμό 4557/28-03-2017 ερώτηση του κύκλου αναφορών </w:t>
      </w:r>
      <w:r>
        <w:rPr>
          <w:rFonts w:eastAsia="Times New Roman"/>
          <w:szCs w:val="24"/>
        </w:rPr>
        <w:t>και</w:t>
      </w:r>
      <w:r>
        <w:rPr>
          <w:rFonts w:eastAsia="Times New Roman"/>
          <w:szCs w:val="24"/>
        </w:rPr>
        <w:t xml:space="preserve"> ερωτήσεων του Ανεξάρτητου Βουλευτή Μεσσηνίας κ. </w:t>
      </w:r>
      <w:r>
        <w:rPr>
          <w:rFonts w:eastAsia="Times New Roman"/>
          <w:bCs/>
          <w:szCs w:val="24"/>
        </w:rPr>
        <w:t xml:space="preserve">Δημητρίου </w:t>
      </w:r>
      <w:proofErr w:type="spellStart"/>
      <w:r>
        <w:rPr>
          <w:rFonts w:eastAsia="Times New Roman"/>
          <w:bCs/>
          <w:szCs w:val="24"/>
        </w:rPr>
        <w:t>Κουκούτση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w:t>
      </w:r>
      <w:r>
        <w:rPr>
          <w:rFonts w:eastAsia="Times New Roman"/>
          <w:szCs w:val="24"/>
        </w:rPr>
        <w:t>:</w:t>
      </w:r>
      <w:r>
        <w:rPr>
          <w:rFonts w:eastAsia="Times New Roman"/>
          <w:szCs w:val="24"/>
        </w:rPr>
        <w:t xml:space="preserve"> «Υπερβολικός ο αριθμός αποποιήσεων κληρονομιάς», δεν θα συζητηθεί λόγω φόρτου εργασίας της Υφυπουργού Οικονομικών κ. Αικατερίνης </w:t>
      </w:r>
      <w:proofErr w:type="spellStart"/>
      <w:r>
        <w:rPr>
          <w:rFonts w:eastAsia="Times New Roman"/>
          <w:szCs w:val="24"/>
        </w:rPr>
        <w:t>Παπανάτσιου</w:t>
      </w:r>
      <w:proofErr w:type="spellEnd"/>
      <w:r>
        <w:rPr>
          <w:rFonts w:eastAsia="Times New Roman"/>
          <w:szCs w:val="24"/>
        </w:rPr>
        <w:t xml:space="preserve">. </w:t>
      </w:r>
    </w:p>
    <w:p w14:paraId="0A8B2147" w14:textId="77777777" w:rsidR="00666A52" w:rsidRDefault="00E55298">
      <w:pPr>
        <w:spacing w:after="0" w:line="600" w:lineRule="auto"/>
        <w:ind w:firstLine="720"/>
        <w:contextualSpacing/>
        <w:jc w:val="both"/>
        <w:rPr>
          <w:rFonts w:eastAsia="Times New Roman"/>
          <w:szCs w:val="24"/>
        </w:rPr>
      </w:pPr>
      <w:r>
        <w:rPr>
          <w:rFonts w:eastAsia="Times New Roman"/>
          <w:szCs w:val="24"/>
        </w:rPr>
        <w:t>Η πέμπτη με αριθμό 1219/12-7-2017 επίκαιρη ερώτηση δεύτερου κύκλου του Βουλευτή Ηλείας της Δημοκρατικής Συμπαράτ</w:t>
      </w:r>
      <w:r>
        <w:rPr>
          <w:rFonts w:eastAsia="Times New Roman"/>
          <w:szCs w:val="24"/>
        </w:rPr>
        <w:t>αξης ΠΑΣΟΚ -</w:t>
      </w:r>
      <w:r>
        <w:rPr>
          <w:rFonts w:eastAsia="Times New Roman"/>
          <w:szCs w:val="24"/>
        </w:rPr>
        <w:t xml:space="preserve"> </w:t>
      </w:r>
      <w:r>
        <w:rPr>
          <w:rFonts w:eastAsia="Times New Roman"/>
          <w:szCs w:val="24"/>
        </w:rPr>
        <w:t xml:space="preserve"> ΔΗΜΑΡ </w:t>
      </w:r>
      <w:r>
        <w:rPr>
          <w:rFonts w:eastAsia="Times New Roman"/>
          <w:bCs/>
          <w:szCs w:val="24"/>
        </w:rPr>
        <w:t>κ. Ιωάννη Κουτσούκου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με θέμα</w:t>
      </w:r>
      <w:r>
        <w:rPr>
          <w:rFonts w:eastAsia="Times New Roman"/>
          <w:szCs w:val="24"/>
        </w:rPr>
        <w:t>:</w:t>
      </w:r>
      <w:r>
        <w:rPr>
          <w:rFonts w:eastAsia="Times New Roman"/>
          <w:szCs w:val="24"/>
        </w:rPr>
        <w:t xml:space="preserve"> «Οι δεσμεύσεις προς το Διεθνές Νομισματικό Ταμείο (ΔΝΤ) και τα </w:t>
      </w:r>
      <w:proofErr w:type="spellStart"/>
      <w:r>
        <w:rPr>
          <w:rFonts w:eastAsia="Times New Roman"/>
          <w:szCs w:val="24"/>
        </w:rPr>
        <w:t>προαπαιτούμενα</w:t>
      </w:r>
      <w:proofErr w:type="spellEnd"/>
      <w:r>
        <w:rPr>
          <w:rFonts w:eastAsia="Times New Roman"/>
          <w:szCs w:val="24"/>
        </w:rPr>
        <w:t xml:space="preserve"> της αξιολόγησης χωρίς ενημέρωση της Βουλής», δεν θα συζητηθεί λόγω κωλύματος του Υπουργού κ. </w:t>
      </w:r>
      <w:proofErr w:type="spellStart"/>
      <w:r>
        <w:rPr>
          <w:rFonts w:eastAsia="Times New Roman"/>
          <w:szCs w:val="24"/>
        </w:rPr>
        <w:t>Τσακα</w:t>
      </w:r>
      <w:r>
        <w:rPr>
          <w:rFonts w:eastAsia="Times New Roman"/>
          <w:szCs w:val="24"/>
        </w:rPr>
        <w:t>λώτου</w:t>
      </w:r>
      <w:proofErr w:type="spellEnd"/>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λόγω φόρτου εργασίας</w:t>
      </w:r>
      <w:r>
        <w:rPr>
          <w:rFonts w:eastAsia="Times New Roman"/>
          <w:szCs w:val="24"/>
        </w:rPr>
        <w:t>,</w:t>
      </w:r>
      <w:r>
        <w:rPr>
          <w:rFonts w:eastAsia="Times New Roman"/>
          <w:szCs w:val="24"/>
        </w:rPr>
        <w:t xml:space="preserve"> δεν μπορεί να έρθει να απαντήσει. </w:t>
      </w:r>
    </w:p>
    <w:p w14:paraId="0A8B2148" w14:textId="77777777" w:rsidR="00666A52" w:rsidRDefault="00E55298">
      <w:pPr>
        <w:spacing w:after="0" w:line="600" w:lineRule="auto"/>
        <w:ind w:firstLine="720"/>
        <w:contextualSpacing/>
        <w:jc w:val="both"/>
        <w:rPr>
          <w:rFonts w:eastAsia="Times New Roman"/>
          <w:szCs w:val="24"/>
        </w:rPr>
      </w:pPr>
      <w:r>
        <w:rPr>
          <w:rFonts w:eastAsia="Times New Roman"/>
          <w:szCs w:val="24"/>
        </w:rPr>
        <w:t xml:space="preserve">Επίσης δεν θα συζητηθεί η όγδοη με αριθμό 1119/3-7-2017 επίκαιρη ερώτηση δεύτερου κύκλου του Η΄ Αντιπροέδρου της Βουλής και Βουλευτή Β΄ Πειραιά των Ανεξαρτήτων Ελλήνων </w:t>
      </w:r>
      <w:r>
        <w:rPr>
          <w:rFonts w:eastAsia="Times New Roman"/>
          <w:szCs w:val="24"/>
        </w:rPr>
        <w:lastRenderedPageBreak/>
        <w:t xml:space="preserve">κ. </w:t>
      </w:r>
      <w:r>
        <w:rPr>
          <w:rFonts w:eastAsia="Times New Roman"/>
          <w:bCs/>
          <w:szCs w:val="24"/>
        </w:rPr>
        <w:t>Δημητρίου Καμμέν</w:t>
      </w:r>
      <w:r>
        <w:rPr>
          <w:rFonts w:eastAsia="Times New Roman"/>
          <w:bCs/>
          <w:szCs w:val="24"/>
        </w:rPr>
        <w:t>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την κλοπή ηλεκτρικού ρεύματος, λόγω κωλύματος του Υπουργού κ.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λόγω φόρτου εργασίας</w:t>
      </w:r>
      <w:r>
        <w:rPr>
          <w:rFonts w:eastAsia="Times New Roman"/>
          <w:szCs w:val="24"/>
        </w:rPr>
        <w:t>,</w:t>
      </w:r>
      <w:r>
        <w:rPr>
          <w:rFonts w:eastAsia="Times New Roman"/>
          <w:szCs w:val="24"/>
        </w:rPr>
        <w:t xml:space="preserve"> δεν μπορεί να έρθει να απαντήσει. </w:t>
      </w:r>
    </w:p>
    <w:p w14:paraId="0A8B2149" w14:textId="77777777" w:rsidR="00666A52" w:rsidRDefault="00E55298">
      <w:pPr>
        <w:spacing w:after="0" w:line="600" w:lineRule="auto"/>
        <w:ind w:firstLine="720"/>
        <w:contextualSpacing/>
        <w:jc w:val="both"/>
        <w:rPr>
          <w:rFonts w:eastAsia="Times New Roman"/>
          <w:szCs w:val="24"/>
        </w:rPr>
      </w:pPr>
      <w:r>
        <w:rPr>
          <w:rFonts w:eastAsia="Times New Roman"/>
          <w:szCs w:val="24"/>
        </w:rPr>
        <w:t xml:space="preserve">Δεν θα συζητηθεί η ένατη με αριθμό 1032/16-6-2017 επίκαιρη ερώτηση δεύτερου </w:t>
      </w:r>
      <w:r>
        <w:rPr>
          <w:rFonts w:eastAsia="Times New Roman"/>
          <w:szCs w:val="24"/>
        </w:rPr>
        <w:t xml:space="preserve">κύκλου του Η΄ Αντιπροέδρου της Βουλής και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τις </w:t>
      </w:r>
      <w:proofErr w:type="spellStart"/>
      <w:r>
        <w:rPr>
          <w:rFonts w:eastAsia="Times New Roman"/>
          <w:szCs w:val="24"/>
        </w:rPr>
        <w:t>στοιχηματικές</w:t>
      </w:r>
      <w:proofErr w:type="spellEnd"/>
      <w:r>
        <w:rPr>
          <w:rFonts w:eastAsia="Times New Roman"/>
          <w:szCs w:val="24"/>
        </w:rPr>
        <w:t xml:space="preserve"> εταιρείες, λόγω κωλύματος του Υπουργού κ. </w:t>
      </w:r>
      <w:proofErr w:type="spellStart"/>
      <w:r>
        <w:rPr>
          <w:rFonts w:eastAsia="Times New Roman"/>
          <w:szCs w:val="24"/>
        </w:rPr>
        <w:t>Τσακαλώτου</w:t>
      </w:r>
      <w:proofErr w:type="spellEnd"/>
      <w:r>
        <w:rPr>
          <w:rFonts w:eastAsia="Times New Roman"/>
          <w:szCs w:val="24"/>
        </w:rPr>
        <w:t>.</w:t>
      </w:r>
    </w:p>
    <w:p w14:paraId="0A8B214A" w14:textId="77777777" w:rsidR="00666A52" w:rsidRDefault="00E55298">
      <w:pPr>
        <w:spacing w:after="0" w:line="600" w:lineRule="auto"/>
        <w:ind w:firstLine="720"/>
        <w:contextualSpacing/>
        <w:jc w:val="both"/>
        <w:rPr>
          <w:rFonts w:eastAsia="Times New Roman"/>
          <w:szCs w:val="24"/>
        </w:rPr>
      </w:pPr>
      <w:r>
        <w:rPr>
          <w:rFonts w:eastAsia="Times New Roman"/>
          <w:szCs w:val="24"/>
        </w:rPr>
        <w:t>Επιπρόσθετα</w:t>
      </w:r>
      <w:r>
        <w:rPr>
          <w:rFonts w:eastAsia="Times New Roman"/>
          <w:szCs w:val="24"/>
        </w:rPr>
        <w:t>, δεν θα συζητηθεί η δέκ</w:t>
      </w:r>
      <w:r>
        <w:rPr>
          <w:rFonts w:eastAsia="Times New Roman"/>
          <w:szCs w:val="24"/>
        </w:rPr>
        <w:t xml:space="preserve">ατη με αριθμό 1026/14-6-2017 επίκαιρη ερώτηση δεύτερου κύκλου του Ανεξάρτητου Βουλευτή Μεσσηνίας κ. </w:t>
      </w:r>
      <w:r>
        <w:rPr>
          <w:rFonts w:eastAsia="Times New Roman"/>
          <w:bCs/>
          <w:szCs w:val="24"/>
        </w:rPr>
        <w:t xml:space="preserve">Δημητρίου </w:t>
      </w:r>
      <w:proofErr w:type="spellStart"/>
      <w:r>
        <w:rPr>
          <w:rFonts w:eastAsia="Times New Roman"/>
          <w:bCs/>
          <w:szCs w:val="24"/>
        </w:rPr>
        <w:t>Κουκούτση</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w:t>
      </w:r>
      <w:r>
        <w:rPr>
          <w:rFonts w:eastAsia="Times New Roman"/>
          <w:szCs w:val="24"/>
        </w:rPr>
        <w:t>:</w:t>
      </w:r>
      <w:r>
        <w:rPr>
          <w:rFonts w:eastAsia="Times New Roman"/>
          <w:szCs w:val="24"/>
        </w:rPr>
        <w:t xml:space="preserve"> «Προοπτική και ανάγκες του </w:t>
      </w:r>
      <w:r>
        <w:rPr>
          <w:rFonts w:eastAsia="Times New Roman"/>
          <w:szCs w:val="24"/>
        </w:rPr>
        <w:t>Δ</w:t>
      </w:r>
      <w:r>
        <w:rPr>
          <w:rFonts w:eastAsia="Times New Roman"/>
          <w:szCs w:val="24"/>
        </w:rPr>
        <w:t xml:space="preserve">ιεθνούς </w:t>
      </w:r>
      <w:r>
        <w:rPr>
          <w:rFonts w:eastAsia="Times New Roman"/>
          <w:szCs w:val="24"/>
        </w:rPr>
        <w:t>Α</w:t>
      </w:r>
      <w:r>
        <w:rPr>
          <w:rFonts w:eastAsia="Times New Roman"/>
          <w:szCs w:val="24"/>
        </w:rPr>
        <w:t xml:space="preserve">ερολιμένα Καλαμάτας», λόγω κωλύματος του Υπουργού κ. </w:t>
      </w:r>
      <w:proofErr w:type="spellStart"/>
      <w:r>
        <w:rPr>
          <w:rFonts w:eastAsia="Times New Roman"/>
          <w:szCs w:val="24"/>
        </w:rPr>
        <w:t>Τσακαλώ</w:t>
      </w:r>
      <w:r>
        <w:rPr>
          <w:rFonts w:eastAsia="Times New Roman"/>
          <w:szCs w:val="24"/>
        </w:rPr>
        <w:t>του</w:t>
      </w:r>
      <w:proofErr w:type="spellEnd"/>
      <w:r>
        <w:rPr>
          <w:rFonts w:eastAsia="Times New Roman"/>
          <w:szCs w:val="24"/>
        </w:rPr>
        <w:t>.</w:t>
      </w:r>
    </w:p>
    <w:p w14:paraId="0A8B214B" w14:textId="77777777" w:rsidR="00666A52" w:rsidRDefault="00E55298">
      <w:pPr>
        <w:spacing w:after="0" w:line="600" w:lineRule="auto"/>
        <w:ind w:firstLine="720"/>
        <w:contextualSpacing/>
        <w:jc w:val="both"/>
        <w:rPr>
          <w:rFonts w:eastAsia="Times New Roman"/>
          <w:szCs w:val="24"/>
        </w:rPr>
      </w:pPr>
      <w:r>
        <w:rPr>
          <w:rFonts w:eastAsia="Times New Roman"/>
          <w:szCs w:val="24"/>
        </w:rPr>
        <w:t xml:space="preserve">Δεν θα συζητηθεί η δέκατη τρίτη με αριθμό 931/2-6-2017 επίκαιρη ερώτηση δεύτερου κύκλου του Βουλευτή Β΄ Αθηνών </w:t>
      </w:r>
      <w:r>
        <w:rPr>
          <w:rFonts w:eastAsia="Times New Roman"/>
          <w:szCs w:val="24"/>
        </w:rPr>
        <w:lastRenderedPageBreak/>
        <w:t xml:space="preserve">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την υπόθεση «</w:t>
      </w:r>
      <w:r>
        <w:rPr>
          <w:rFonts w:eastAsia="Times New Roman"/>
          <w:szCs w:val="24"/>
        </w:rPr>
        <w:t>SIEMENS</w:t>
      </w:r>
      <w:r>
        <w:rPr>
          <w:rFonts w:eastAsia="Times New Roman"/>
          <w:szCs w:val="24"/>
        </w:rPr>
        <w:t xml:space="preserve">», λόγω κωλύματος του Υπουργού κ. </w:t>
      </w:r>
      <w:proofErr w:type="spellStart"/>
      <w:r>
        <w:rPr>
          <w:rFonts w:eastAsia="Times New Roman"/>
          <w:szCs w:val="24"/>
        </w:rPr>
        <w:t>Τσακαλώτου</w:t>
      </w:r>
      <w:proofErr w:type="spellEnd"/>
      <w:r>
        <w:rPr>
          <w:rFonts w:eastAsia="Times New Roman"/>
          <w:szCs w:val="24"/>
        </w:rPr>
        <w:t xml:space="preserve">. </w:t>
      </w:r>
    </w:p>
    <w:p w14:paraId="0A8B214C" w14:textId="77777777" w:rsidR="00666A52" w:rsidRDefault="00E55298">
      <w:pPr>
        <w:spacing w:after="0" w:line="600" w:lineRule="auto"/>
        <w:ind w:firstLine="720"/>
        <w:contextualSpacing/>
        <w:jc w:val="both"/>
        <w:rPr>
          <w:rFonts w:eastAsia="Times New Roman"/>
          <w:szCs w:val="24"/>
        </w:rPr>
      </w:pPr>
      <w:r>
        <w:rPr>
          <w:rFonts w:eastAsia="Times New Roman"/>
          <w:szCs w:val="24"/>
        </w:rPr>
        <w:t>Δ</w:t>
      </w:r>
      <w:r>
        <w:rPr>
          <w:rFonts w:eastAsia="Times New Roman"/>
          <w:szCs w:val="24"/>
        </w:rPr>
        <w:t>εν θα συζητηθεί η δέκατη τέταρτη με αριθμό 924/1-6-2017 επίκαιρη ερώτηση δεύτερου κύκλου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 Χρυσή Αυγή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τον «διορισμό υπόδικης στη </w:t>
      </w:r>
      <w:r>
        <w:rPr>
          <w:rFonts w:eastAsia="Times New Roman"/>
          <w:szCs w:val="24"/>
        </w:rPr>
        <w:t>δ</w:t>
      </w:r>
      <w:r>
        <w:rPr>
          <w:rFonts w:eastAsia="Times New Roman"/>
          <w:szCs w:val="24"/>
        </w:rPr>
        <w:t xml:space="preserve">ιοίκηση του </w:t>
      </w:r>
      <w:proofErr w:type="spellStart"/>
      <w:r>
        <w:rPr>
          <w:rFonts w:eastAsia="Times New Roman"/>
          <w:szCs w:val="24"/>
        </w:rPr>
        <w:t>υ</w:t>
      </w:r>
      <w:r>
        <w:rPr>
          <w:rFonts w:eastAsia="Times New Roman"/>
          <w:szCs w:val="24"/>
        </w:rPr>
        <w:t>περταμε</w:t>
      </w:r>
      <w:r>
        <w:rPr>
          <w:rFonts w:eastAsia="Times New Roman"/>
          <w:szCs w:val="24"/>
        </w:rPr>
        <w:t>ίου</w:t>
      </w:r>
      <w:proofErr w:type="spellEnd"/>
      <w:r>
        <w:rPr>
          <w:rFonts w:eastAsia="Times New Roman"/>
          <w:szCs w:val="24"/>
        </w:rPr>
        <w:t xml:space="preserve">», λόγω κωλύματος του Υπουργού κ. </w:t>
      </w:r>
      <w:proofErr w:type="spellStart"/>
      <w:r>
        <w:rPr>
          <w:rFonts w:eastAsia="Times New Roman"/>
          <w:szCs w:val="24"/>
        </w:rPr>
        <w:t>Τσακαλώτου</w:t>
      </w:r>
      <w:proofErr w:type="spellEnd"/>
      <w:r>
        <w:rPr>
          <w:rFonts w:eastAsia="Times New Roman"/>
          <w:szCs w:val="24"/>
        </w:rPr>
        <w:t xml:space="preserve">. </w:t>
      </w:r>
    </w:p>
    <w:p w14:paraId="0A8B214D" w14:textId="77777777" w:rsidR="00666A52" w:rsidRDefault="00E55298">
      <w:pPr>
        <w:spacing w:after="0" w:line="600" w:lineRule="auto"/>
        <w:ind w:firstLine="720"/>
        <w:contextualSpacing/>
        <w:jc w:val="both"/>
        <w:rPr>
          <w:rFonts w:eastAsia="Times New Roman"/>
          <w:szCs w:val="24"/>
        </w:rPr>
      </w:pPr>
      <w:r>
        <w:rPr>
          <w:rFonts w:eastAsia="Times New Roman"/>
          <w:szCs w:val="24"/>
        </w:rPr>
        <w:t>Επίσης, δεν θα συζητηθεί η δέκατη έκτη με αριθμό 948/6-6-2017 επίκαιρη ερώτηση δεύτερου κύκλου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Αθανάσιου </w:t>
      </w:r>
      <w:proofErr w:type="spellStart"/>
      <w:r>
        <w:rPr>
          <w:rFonts w:eastAsia="Times New Roman"/>
          <w:bCs/>
          <w:szCs w:val="24"/>
        </w:rPr>
        <w:t>Βαρδαλή</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Ελληνική Βιομηχανία Οχημάτων (</w:t>
      </w:r>
      <w:r>
        <w:rPr>
          <w:rFonts w:eastAsia="Times New Roman"/>
          <w:szCs w:val="24"/>
        </w:rPr>
        <w:t>«</w:t>
      </w:r>
      <w:r>
        <w:rPr>
          <w:rFonts w:eastAsia="Times New Roman"/>
          <w:szCs w:val="24"/>
        </w:rPr>
        <w:t>ΕΛΒΟ Α</w:t>
      </w:r>
      <w:r>
        <w:rPr>
          <w:rFonts w:eastAsia="Times New Roman"/>
          <w:szCs w:val="24"/>
        </w:rPr>
        <w:t>.</w:t>
      </w:r>
      <w:r>
        <w:rPr>
          <w:rFonts w:eastAsia="Times New Roman"/>
          <w:szCs w:val="24"/>
        </w:rPr>
        <w:t>Β</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λόγω κωλύματος του Υπουργού κ. </w:t>
      </w:r>
      <w:proofErr w:type="spellStart"/>
      <w:r>
        <w:rPr>
          <w:rFonts w:eastAsia="Times New Roman"/>
          <w:szCs w:val="24"/>
        </w:rPr>
        <w:t>Τσακαλώτου</w:t>
      </w:r>
      <w:proofErr w:type="spellEnd"/>
      <w:r>
        <w:rPr>
          <w:rFonts w:eastAsia="Times New Roman"/>
          <w:szCs w:val="24"/>
        </w:rPr>
        <w:t xml:space="preserve">. </w:t>
      </w:r>
    </w:p>
    <w:p w14:paraId="0A8B214E" w14:textId="77777777" w:rsidR="00666A52" w:rsidRDefault="00E55298">
      <w:pPr>
        <w:spacing w:after="0" w:line="600" w:lineRule="auto"/>
        <w:ind w:firstLine="720"/>
        <w:contextualSpacing/>
        <w:jc w:val="both"/>
        <w:rPr>
          <w:rFonts w:eastAsia="Times New Roman"/>
          <w:szCs w:val="24"/>
        </w:rPr>
      </w:pPr>
      <w:r>
        <w:rPr>
          <w:rFonts w:eastAsia="Times New Roman"/>
          <w:szCs w:val="24"/>
        </w:rPr>
        <w:t xml:space="preserve">Τώρα θα συζητηθεί η δεύτερη με αριθμό 5388/4-5-2017 ερώτηση του κύκλου αναφορών </w:t>
      </w:r>
      <w:r>
        <w:rPr>
          <w:rFonts w:eastAsia="Times New Roman"/>
          <w:szCs w:val="24"/>
        </w:rPr>
        <w:t>και</w:t>
      </w:r>
      <w:r>
        <w:rPr>
          <w:rFonts w:eastAsia="Times New Roman"/>
          <w:szCs w:val="24"/>
        </w:rPr>
        <w:t xml:space="preserve"> ερωτήσεων του Βουλευτή Αχαΐας της Νέας Δημοκρατίας κ. </w:t>
      </w:r>
      <w:proofErr w:type="spellStart"/>
      <w:r>
        <w:rPr>
          <w:rFonts w:eastAsia="Times New Roman"/>
          <w:bCs/>
          <w:szCs w:val="24"/>
        </w:rPr>
        <w:t>Ιάσονα</w:t>
      </w:r>
      <w:proofErr w:type="spellEnd"/>
      <w:r>
        <w:rPr>
          <w:rFonts w:eastAsia="Times New Roman"/>
          <w:bCs/>
          <w:szCs w:val="24"/>
        </w:rPr>
        <w:t xml:space="preserve"> Φωτήλα </w:t>
      </w:r>
      <w:r>
        <w:rPr>
          <w:rFonts w:eastAsia="Times New Roman"/>
          <w:szCs w:val="24"/>
        </w:rPr>
        <w:t xml:space="preserve">προς την Υπουργό </w:t>
      </w:r>
      <w:r>
        <w:rPr>
          <w:rFonts w:eastAsia="Times New Roman"/>
          <w:bCs/>
          <w:szCs w:val="24"/>
        </w:rPr>
        <w:t xml:space="preserve">Πολιτισμού και Αθλητισμού </w:t>
      </w:r>
      <w:r>
        <w:rPr>
          <w:rFonts w:eastAsia="Times New Roman"/>
          <w:szCs w:val="24"/>
        </w:rPr>
        <w:t>με θέμα</w:t>
      </w:r>
      <w:r>
        <w:rPr>
          <w:rFonts w:eastAsia="Times New Roman"/>
          <w:szCs w:val="24"/>
        </w:rPr>
        <w:t>:</w:t>
      </w:r>
      <w:r>
        <w:rPr>
          <w:rFonts w:eastAsia="Times New Roman"/>
          <w:szCs w:val="24"/>
        </w:rPr>
        <w:t xml:space="preserve"> «Θα “βαλτώσουν” και φέτος οι ανασκαφές στην Αρχαία Ελίκη;».</w:t>
      </w:r>
    </w:p>
    <w:p w14:paraId="0A8B214F" w14:textId="77777777" w:rsidR="00666A52" w:rsidRDefault="00E55298">
      <w:pPr>
        <w:spacing w:after="0" w:line="600" w:lineRule="auto"/>
        <w:ind w:firstLine="720"/>
        <w:contextualSpacing/>
        <w:jc w:val="both"/>
        <w:rPr>
          <w:rFonts w:eastAsia="Times New Roman"/>
          <w:szCs w:val="24"/>
        </w:rPr>
      </w:pPr>
      <w:r>
        <w:rPr>
          <w:rFonts w:eastAsia="Times New Roman"/>
          <w:szCs w:val="24"/>
        </w:rPr>
        <w:lastRenderedPageBreak/>
        <w:t xml:space="preserve">Ορίστε, κύριε συνάδελφε, έχετε τον λόγο για τρία λεπτά. </w:t>
      </w:r>
    </w:p>
    <w:p w14:paraId="0A8B2150" w14:textId="77777777" w:rsidR="00666A52" w:rsidRDefault="00E55298">
      <w:pPr>
        <w:spacing w:after="0"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Κύριε Πρόεδρε, κατ’ αρχάς, να σας δώσω συγχαρητήρια και </w:t>
      </w:r>
      <w:r>
        <w:rPr>
          <w:rFonts w:eastAsia="Times New Roman"/>
          <w:szCs w:val="24"/>
        </w:rPr>
        <w:t xml:space="preserve">να σας ευχηθώ καλή επιτυχία στα νέα σας καθήκοντα. </w:t>
      </w:r>
    </w:p>
    <w:p w14:paraId="0A8B2151"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ευχαριστώ πάρα πολύ, να είστε καλά. </w:t>
      </w:r>
    </w:p>
    <w:p w14:paraId="0A8B2152"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Η αλήθεια είναι ότι όταν άνοιξα την πόρτα και σας είδα στη συγκεκριμένη θέση, χάρηκα ιδιαίτερα, διότι θεωρώ ότι απ</w:t>
      </w:r>
      <w:r>
        <w:rPr>
          <w:rFonts w:eastAsia="Times New Roman" w:cs="Times New Roman"/>
          <w:szCs w:val="24"/>
        </w:rPr>
        <w:t>ό την πλευρά της Ένωσης Κεντρώων ήταν η καλύτερη πραγματικά δυνατή επιλογή, επιλογή που τίμησα και με την ψήφο μου</w:t>
      </w:r>
      <w:r>
        <w:rPr>
          <w:rFonts w:eastAsia="Times New Roman" w:cs="Times New Roman"/>
          <w:szCs w:val="24"/>
        </w:rPr>
        <w:t>,</w:t>
      </w:r>
      <w:r>
        <w:rPr>
          <w:rFonts w:eastAsia="Times New Roman" w:cs="Times New Roman"/>
          <w:szCs w:val="24"/>
        </w:rPr>
        <w:t xml:space="preserve"> άλλωστε. </w:t>
      </w:r>
    </w:p>
    <w:p w14:paraId="0A8B2153"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τιμά αυτό που λέτε. Σας ευχαριστώ πάρα πολύ, να είστε καλά. </w:t>
      </w:r>
    </w:p>
    <w:p w14:paraId="0A8B2154"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Κυρία Υπουργέ, κατ’ αρχάς, να σας ευχαριστήσω για τη σημερινή σας παρουσία. </w:t>
      </w:r>
    </w:p>
    <w:p w14:paraId="0A8B2155"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ξεκινώντας δεν μπορώ να μην επισημάνω ότι πέρασαν σχεδόν τρεις μήνες από τότε που κατέθεσα γραπτή ερώτηση στο πλαίσιο του κοινοβουλευτικού ελέγχου για το θέμα της Αρχαίας Ελ</w:t>
      </w:r>
      <w:r>
        <w:rPr>
          <w:rFonts w:eastAsia="Times New Roman" w:cs="Times New Roman"/>
          <w:szCs w:val="24"/>
        </w:rPr>
        <w:t xml:space="preserve">ίκης και ακόμα και σήμερα απάντηση δεν έχω πάρει. </w:t>
      </w:r>
      <w:r>
        <w:rPr>
          <w:rFonts w:eastAsia="Times New Roman" w:cs="Times New Roman"/>
          <w:szCs w:val="24"/>
        </w:rPr>
        <w:lastRenderedPageBreak/>
        <w:t xml:space="preserve">Θα κρατήσω το θετικό κομμάτι, ότι διά αυτού του τρόπου έχω τη δυνατότητα να τα πούμε διά ζώσης. </w:t>
      </w:r>
    </w:p>
    <w:p w14:paraId="0A8B2156"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Είμαι βέβαιος ότι κοινός παρονομαστής και στους δυο μας είναι η ανάδειξη της πολιτιστικής μας κληρονομιάς και</w:t>
      </w:r>
      <w:r>
        <w:rPr>
          <w:rFonts w:eastAsia="Times New Roman" w:cs="Times New Roman"/>
          <w:szCs w:val="24"/>
        </w:rPr>
        <w:t xml:space="preserve"> η ανάπτυξη της Αιγιαλείας -αυτό το τελευταίο ίσως έχει περισσότερο ενδιαφέρον για μένα. </w:t>
      </w:r>
    </w:p>
    <w:p w14:paraId="0A8B2157"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Σχετικά με τις ανασκαφές και τη βαρύτητα των ευρημάτων της Αρχαίας Ελίκης, προφανώς δεν είμαι ο πλέον αρμόδιος για να μιλήσω. Όμως, μια προσεκτική ματιά στον διεθνή Τ</w:t>
      </w:r>
      <w:r>
        <w:rPr>
          <w:rFonts w:eastAsia="Times New Roman" w:cs="Times New Roman"/>
          <w:szCs w:val="24"/>
        </w:rPr>
        <w:t>ύπο είναι αρκετή</w:t>
      </w:r>
      <w:r>
        <w:rPr>
          <w:rFonts w:eastAsia="Times New Roman" w:cs="Times New Roman"/>
          <w:szCs w:val="24"/>
        </w:rPr>
        <w:t>,</w:t>
      </w:r>
      <w:r>
        <w:rPr>
          <w:rFonts w:eastAsia="Times New Roman" w:cs="Times New Roman"/>
          <w:szCs w:val="24"/>
        </w:rPr>
        <w:t xml:space="preserve"> για να καταλάβει κανείς πόσο σημαντική είναι η ανακάλυψη της Αρχαίας Ελίκης, της πρωτεύουσας της Αχαΐας κατά την αρχαιότητα. </w:t>
      </w:r>
    </w:p>
    <w:p w14:paraId="0A8B2158" w14:textId="77777777" w:rsidR="00666A52" w:rsidRDefault="00E552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λοιπόν, για τα Πρακτικά μια σειρά από άρθρα που δημοσιεύθηκαν στον διεθνή Τύπο, όπως </w:t>
      </w:r>
      <w:r>
        <w:rPr>
          <w:rFonts w:eastAsia="Times New Roman" w:cs="Times New Roman"/>
          <w:szCs w:val="24"/>
        </w:rPr>
        <w:t xml:space="preserve">σε </w:t>
      </w:r>
      <w:r>
        <w:rPr>
          <w:rFonts w:eastAsia="Times New Roman" w:cs="Times New Roman"/>
          <w:szCs w:val="24"/>
        </w:rPr>
        <w:t>«</w:t>
      </w:r>
      <w:r>
        <w:rPr>
          <w:rFonts w:eastAsia="Times New Roman" w:cs="Times New Roman"/>
          <w:szCs w:val="24"/>
          <w:lang w:val="en-US"/>
        </w:rPr>
        <w:t>HISTORY</w:t>
      </w:r>
      <w:r>
        <w:rPr>
          <w:rFonts w:eastAsia="Times New Roman" w:cs="Times New Roman"/>
          <w:szCs w:val="24"/>
        </w:rPr>
        <w:t xml:space="preserve"> </w:t>
      </w:r>
      <w:r>
        <w:rPr>
          <w:rFonts w:eastAsia="Times New Roman" w:cs="Times New Roman"/>
          <w:szCs w:val="24"/>
          <w:lang w:val="en-US"/>
        </w:rPr>
        <w:t>CHANN</w:t>
      </w:r>
      <w:r>
        <w:rPr>
          <w:rFonts w:eastAsia="Times New Roman" w:cs="Times New Roman"/>
          <w:szCs w:val="24"/>
          <w:lang w:val="en-US"/>
        </w:rPr>
        <w:t>EL</w:t>
      </w:r>
      <w:r>
        <w:rPr>
          <w:rFonts w:eastAsia="Times New Roman" w:cs="Times New Roman"/>
          <w:szCs w:val="24"/>
        </w:rPr>
        <w:t>»,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York</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στο γερμανικό </w:t>
      </w:r>
      <w:r>
        <w:rPr>
          <w:rFonts w:eastAsia="Times New Roman" w:cs="Times New Roman"/>
          <w:szCs w:val="24"/>
        </w:rPr>
        <w:t>«</w:t>
      </w:r>
      <w:r>
        <w:rPr>
          <w:rFonts w:eastAsia="Times New Roman" w:cs="Times New Roman"/>
          <w:szCs w:val="24"/>
          <w:lang w:val="en-US"/>
        </w:rPr>
        <w:t>ZDF</w:t>
      </w:r>
      <w:r>
        <w:rPr>
          <w:rFonts w:eastAsia="Times New Roman" w:cs="Times New Roman"/>
          <w:szCs w:val="24"/>
        </w:rPr>
        <w:t>»</w:t>
      </w:r>
      <w:r>
        <w:rPr>
          <w:rFonts w:eastAsia="Times New Roman" w:cs="Times New Roman"/>
          <w:szCs w:val="24"/>
        </w:rPr>
        <w:t xml:space="preserve">, που μαρτυρούν την αξία των αρχαιολογικών ευρημάτων και τη διεθνή απήχηση που έχει αποκτήσει μια αρχαία πόλη, που δεν έχει έρθει ακόμα ολοκληρωμένη στην επιφάνεια. Είναι πραγματικά εντυπωσιακό. </w:t>
      </w:r>
    </w:p>
    <w:p w14:paraId="0A8B2159" w14:textId="77777777" w:rsidR="00666A52" w:rsidRDefault="00E55298">
      <w:pPr>
        <w:spacing w:line="600" w:lineRule="auto"/>
        <w:ind w:firstLine="720"/>
        <w:contextualSpacing/>
        <w:jc w:val="both"/>
        <w:rPr>
          <w:rFonts w:eastAsia="Times New Roman" w:cs="Times New Roman"/>
          <w:szCs w:val="24"/>
        </w:rPr>
      </w:pPr>
      <w:r>
        <w:rPr>
          <w:rFonts w:eastAsia="Times New Roman"/>
          <w:szCs w:val="24"/>
        </w:rPr>
        <w:lastRenderedPageBreak/>
        <w:t xml:space="preserve"> </w:t>
      </w:r>
      <w:r>
        <w:rPr>
          <w:rFonts w:eastAsia="Times New Roman" w:cs="Times New Roman"/>
          <w:szCs w:val="24"/>
        </w:rPr>
        <w:t xml:space="preserve">(Στο σημείο αυτό </w:t>
      </w:r>
      <w:r>
        <w:rPr>
          <w:rFonts w:eastAsia="Times New Roman" w:cs="Times New Roman"/>
          <w:szCs w:val="24"/>
        </w:rPr>
        <w:t xml:space="preserve">ο Βουλευτής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r>
        <w:rPr>
          <w:rFonts w:eastAsia="Times New Roman"/>
          <w:szCs w:val="24"/>
        </w:rPr>
        <w:t xml:space="preserve"> </w:t>
      </w:r>
    </w:p>
    <w:p w14:paraId="0A8B215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Όμως, κυρία Υπουργέ, τέτοιες ιστορίες, τέτοιες ανασκαφές</w:t>
      </w:r>
      <w:r>
        <w:rPr>
          <w:rFonts w:eastAsia="Times New Roman" w:cs="Times New Roman"/>
          <w:szCs w:val="24"/>
        </w:rPr>
        <w:t xml:space="preserve"> πρέπει να έχουν και συνέχεια. Από το 2013, όταν τελείωσε και το δεύτερο πενταετές πρόγραμμα των ανασκαφών, η υπόθεση Αρχαία Ελίκη έχει παγώσει. Γραφειοκρατικοί, θα έλεγα, λόγοι έχουν παγώσει το έργο, τη στιγμή που μία ολόκληρη επιστημονική κοινότητα περιμ</w:t>
      </w:r>
      <w:r>
        <w:rPr>
          <w:rFonts w:eastAsia="Times New Roman" w:cs="Times New Roman"/>
          <w:szCs w:val="24"/>
        </w:rPr>
        <w:t xml:space="preserve">ένει εναγωνίως τις εξελίξεις. </w:t>
      </w:r>
    </w:p>
    <w:p w14:paraId="0A8B215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ιστέψτε με, δεν είναι μόνο η επιστημονική κοινότητα που περιμένει τη συνέχιση των ανασκαφών, είναι και ολόκληρη η Αιγιάλεια που περιμένει το συγκεκριμένο έργο να ξεκινήσει, μιας και από νωρίς οι συμπατριώτες μου έχουν αντιλη</w:t>
      </w:r>
      <w:r>
        <w:rPr>
          <w:rFonts w:eastAsia="Times New Roman" w:cs="Times New Roman"/>
          <w:szCs w:val="24"/>
        </w:rPr>
        <w:t xml:space="preserve">φθεί την αναπτυξιακή δυναμική που δίνεται στον τόπο μας σε όλα τα επίπεδα, όπως νέες θέσεις εργασίας, ανάπτυξη του τουρισμού και των τοπικών επιχειρήσεων και πάνω από όλα αναγνώριση της Αιγιάλειας ως διεθνούς τουριστικού προορισμού. Η Αρχαία Ελίκη σε αυτή </w:t>
      </w:r>
      <w:r>
        <w:rPr>
          <w:rFonts w:eastAsia="Times New Roman" w:cs="Times New Roman"/>
          <w:szCs w:val="24"/>
        </w:rPr>
        <w:t xml:space="preserve">την κατεύθυνση, όπως καταλαβαίνετε και εσείς, θα συμβάλει τα μέγιστα. </w:t>
      </w:r>
    </w:p>
    <w:p w14:paraId="0A8B215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στα χέρια μου, κυρία Υπουργέ, το πόρισμα του Σώματος Ελεγκτών Επιθεωρητών Δημόσιας Διοίκησης, επίσημη υπηρεσία του Υπουργείου Δικαιοσύνης. Δεν το καταθέτω, γιατί θεωρώ αυτονόητο ότι</w:t>
      </w:r>
      <w:r>
        <w:rPr>
          <w:rFonts w:eastAsia="Times New Roman" w:cs="Times New Roman"/>
          <w:szCs w:val="24"/>
        </w:rPr>
        <w:t xml:space="preserve"> το έχετε και εσείς. Όμως, το έχω εδώ και, αν δεν το έχετε, μπορώ να σας το δώσω. Καταλήγει, λοιπόν, το πόρισμα, ύστερα από ενδελεχή έλεγχο της υπηρεσίας, ότι στερείται κάθε νόμιμης αιτιολογίας η διακοπή των ανασκαφών στην Αρχαία Ελίκη. Οι υπουργικές αποφά</w:t>
      </w:r>
      <w:r>
        <w:rPr>
          <w:rFonts w:eastAsia="Times New Roman" w:cs="Times New Roman"/>
          <w:szCs w:val="24"/>
        </w:rPr>
        <w:t xml:space="preserve">σεις και ειδικά αυτή του 2015 θα έπρεπε, λέει το πόρισμα, να επανεκδοθούν και να προχωρήσουν απρόσκοπτα οι ανασκαφές και οι </w:t>
      </w:r>
      <w:proofErr w:type="spellStart"/>
      <w:r>
        <w:rPr>
          <w:rFonts w:eastAsia="Times New Roman" w:cs="Times New Roman"/>
          <w:szCs w:val="24"/>
        </w:rPr>
        <w:t>γεωαρχαιολογικές</w:t>
      </w:r>
      <w:proofErr w:type="spellEnd"/>
      <w:r>
        <w:rPr>
          <w:rFonts w:eastAsia="Times New Roman" w:cs="Times New Roman"/>
          <w:szCs w:val="24"/>
        </w:rPr>
        <w:t xml:space="preserve"> έρευνες.</w:t>
      </w:r>
    </w:p>
    <w:p w14:paraId="0A8B215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A8B215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Ζητώ την ανοχή σας για</w:t>
      </w:r>
      <w:r>
        <w:rPr>
          <w:rFonts w:eastAsia="Times New Roman" w:cs="Times New Roman"/>
          <w:szCs w:val="24"/>
        </w:rPr>
        <w:t xml:space="preserve"> ένα λεπτό, κύριε Πρόεδρε. </w:t>
      </w:r>
    </w:p>
    <w:p w14:paraId="0A8B215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γιατί το 2015 με το πόρισμα των Ελεγκτών Επιθεωρητών της Δημόσιας Διοίκησης καταρρίπτονται ένας προς ένας οι συμπεριλαμβανόμενοι όροι τους οποίους το ΚΑΣ έθεσε και η υπουργική απόφαση του 2015 συμπεριέλαβε. </w:t>
      </w:r>
    </w:p>
    <w:p w14:paraId="0A8B216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Με κάνε</w:t>
      </w:r>
      <w:r>
        <w:rPr>
          <w:rFonts w:eastAsia="Times New Roman" w:cs="Times New Roman"/>
          <w:szCs w:val="24"/>
        </w:rPr>
        <w:t xml:space="preserve">ι πραγματικά να αναρωτιέμαι, κυρία Υπουργέ, αν απαιτείται τόσος χρόνος για να συμφωνήσουμε στα αυτονόητα, </w:t>
      </w:r>
      <w:r>
        <w:rPr>
          <w:rFonts w:eastAsia="Times New Roman" w:cs="Times New Roman"/>
          <w:szCs w:val="24"/>
        </w:rPr>
        <w:lastRenderedPageBreak/>
        <w:t>ότι δηλαδή οι έρευνες πρέπει να συνεχίσουν και ότι δηλαδή όσο καθυστερούμε στερούμε από τη χώρα μας έναν ακόμα λόγο να νιώθει υπερήφανη</w:t>
      </w:r>
      <w:r>
        <w:rPr>
          <w:rFonts w:eastAsia="Times New Roman" w:cs="Times New Roman"/>
          <w:szCs w:val="24"/>
        </w:rPr>
        <w:t>.</w:t>
      </w:r>
      <w:r>
        <w:rPr>
          <w:rFonts w:eastAsia="Times New Roman" w:cs="Times New Roman"/>
          <w:szCs w:val="24"/>
        </w:rPr>
        <w:t xml:space="preserve"> </w:t>
      </w:r>
    </w:p>
    <w:p w14:paraId="0A8B216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Εγώ δεν ήρθα</w:t>
      </w:r>
      <w:r>
        <w:rPr>
          <w:rFonts w:eastAsia="Times New Roman" w:cs="Times New Roman"/>
          <w:szCs w:val="24"/>
        </w:rPr>
        <w:t xml:space="preserve"> εδώ σήμερα με πολεμική διάθεση. Έρχομαι σε εσάς ως έναν άνθρωπο του πολιτισμού, που γνωρίζει πολύ καλά τι σημαίνει πολιτιστική κληρονομιά και αρχαία Ελλάδα.</w:t>
      </w:r>
    </w:p>
    <w:p w14:paraId="0A8B216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Γνωρίζω πολύ καλά ότι πέρα από τη νομιμότητα, την οποία και εγώ καθημερινά εκπροσωπώ αλλά και εσεί</w:t>
      </w:r>
      <w:r>
        <w:rPr>
          <w:rFonts w:eastAsia="Times New Roman" w:cs="Times New Roman"/>
          <w:szCs w:val="24"/>
        </w:rPr>
        <w:t>ς σέβεστε και εφαρμόζετε, μας δίνεται η δυνατότητα να προσφέρουμε, μέσα από το έργο των ανασκαφών, όχι μόνο στην τοπική κοινωνία της Αιγιάλειας, αλλά και στις παραδόσεις, στην ιστορία της χώρας μας.</w:t>
      </w:r>
    </w:p>
    <w:p w14:paraId="0A8B216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Για τους παραπάνω λόγους, λοιπόν, θέλω να μου απαντήσετε,</w:t>
      </w:r>
      <w:r>
        <w:rPr>
          <w:rFonts w:eastAsia="Times New Roman" w:cs="Times New Roman"/>
          <w:szCs w:val="24"/>
        </w:rPr>
        <w:t xml:space="preserve"> κυρία Υπουργέ, συγκριμένα:</w:t>
      </w:r>
    </w:p>
    <w:p w14:paraId="0A8B216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 ποιους λόγους το Υπουργείο δεν επιτρέπει τη συνέχιση των ανασκαφών, ειδικά μετά το πόρισμα του Σώματος Ελεγκτών Επιθεωρητών Δημόσιας Διοίκησης; </w:t>
      </w:r>
    </w:p>
    <w:p w14:paraId="0A8B216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προχωρήσει η έκδοση σχετικής άδειας για την έναρξη των </w:t>
      </w:r>
      <w:r>
        <w:rPr>
          <w:rFonts w:eastAsia="Times New Roman" w:cs="Times New Roman"/>
          <w:szCs w:val="24"/>
        </w:rPr>
        <w:t xml:space="preserve">έργων ανασκαφής την ανασκαφική περίοδο του </w:t>
      </w:r>
      <w:r>
        <w:rPr>
          <w:rFonts w:eastAsia="Times New Roman" w:cs="Times New Roman"/>
          <w:szCs w:val="24"/>
        </w:rPr>
        <w:lastRenderedPageBreak/>
        <w:t>2017; Σε ποιες ενέργειες θα προβείτε, ώστε να συνεχιστεί το συντομότερο δυνατό</w:t>
      </w:r>
      <w:r>
        <w:rPr>
          <w:rFonts w:eastAsia="Times New Roman" w:cs="Times New Roman"/>
          <w:szCs w:val="24"/>
        </w:rPr>
        <w:t>ν</w:t>
      </w:r>
      <w:r>
        <w:rPr>
          <w:rFonts w:eastAsia="Times New Roman" w:cs="Times New Roman"/>
          <w:szCs w:val="24"/>
        </w:rPr>
        <w:t xml:space="preserve"> το έργο της επιστημονικής ομάδας; Ποιο είναι το σχετικό χρονοδιάγραμμα; </w:t>
      </w:r>
    </w:p>
    <w:p w14:paraId="0A8B216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προτίθεται, κυρία Υπουργέ, το Υπουργείο να ενισχύσει </w:t>
      </w:r>
      <w:r>
        <w:rPr>
          <w:rFonts w:eastAsia="Times New Roman" w:cs="Times New Roman"/>
          <w:szCs w:val="24"/>
        </w:rPr>
        <w:t>τις ανασκαφικές έρευνες στην Αρχαία Ελίκη και, αν ναι, με ποιο</w:t>
      </w:r>
      <w:r>
        <w:rPr>
          <w:rFonts w:eastAsia="Times New Roman" w:cs="Times New Roman"/>
          <w:szCs w:val="24"/>
        </w:rPr>
        <w:t>ν</w:t>
      </w:r>
      <w:r>
        <w:rPr>
          <w:rFonts w:eastAsia="Times New Roman" w:cs="Times New Roman"/>
          <w:szCs w:val="24"/>
        </w:rPr>
        <w:t xml:space="preserve"> τρόπο;</w:t>
      </w:r>
    </w:p>
    <w:p w14:paraId="0A8B216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A8B216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Κυρία Υπουργέ, έχετε τον λόγο για τρία λεπτά.</w:t>
      </w:r>
    </w:p>
    <w:p w14:paraId="0A8B216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Σας ευχαριστώ, κύριε Πρόεδρε.</w:t>
      </w:r>
    </w:p>
    <w:p w14:paraId="0A8B216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Δεν υπάρ</w:t>
      </w:r>
      <w:r>
        <w:rPr>
          <w:rFonts w:eastAsia="Times New Roman" w:cs="Times New Roman"/>
          <w:szCs w:val="24"/>
        </w:rPr>
        <w:t>χει καμμία αμφιβολία ότι η πολιτιστική μας κληρονομιά μπορεί, πέρα από τη μεγάλη της σημασία αυτή καθ’ εαυτή, να αποτελέσει μοχλό ανάπτυξης στις περιοχές όπου αποκαλύπτονται σημαντικά ευρήματα.</w:t>
      </w:r>
    </w:p>
    <w:p w14:paraId="0A8B216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υπάρχει ο νόμος, τον οποίο οφείλουμε να ακολουθήσουμε </w:t>
      </w:r>
      <w:r>
        <w:rPr>
          <w:rFonts w:eastAsia="Times New Roman" w:cs="Times New Roman"/>
          <w:szCs w:val="24"/>
        </w:rPr>
        <w:t xml:space="preserve">και προβλέπει κάποιες διαδικασίες. Η ιστορία αυτή έχει μια μακρά σειρά δεδομένων από το ’80. Δεν θα απασχολήσω </w:t>
      </w:r>
      <w:r>
        <w:rPr>
          <w:rFonts w:eastAsia="Times New Roman" w:cs="Times New Roman"/>
          <w:szCs w:val="24"/>
        </w:rPr>
        <w:lastRenderedPageBreak/>
        <w:t xml:space="preserve">με την ιστορική παράθεση των στοιχείων. Ωστόσο, υπάρχουν αλλεπάλληλες υπουργικές αποφάσεις από το 2011 και μετά ως προς το αίτημα για τις </w:t>
      </w:r>
      <w:proofErr w:type="spellStart"/>
      <w:r>
        <w:rPr>
          <w:rFonts w:eastAsia="Times New Roman" w:cs="Times New Roman"/>
          <w:szCs w:val="24"/>
        </w:rPr>
        <w:t>γεωαρχα</w:t>
      </w:r>
      <w:r>
        <w:rPr>
          <w:rFonts w:eastAsia="Times New Roman" w:cs="Times New Roman"/>
          <w:szCs w:val="24"/>
        </w:rPr>
        <w:t>ιολογικές</w:t>
      </w:r>
      <w:proofErr w:type="spellEnd"/>
      <w:r>
        <w:rPr>
          <w:rFonts w:eastAsia="Times New Roman" w:cs="Times New Roman"/>
          <w:szCs w:val="24"/>
        </w:rPr>
        <w:t xml:space="preserve"> έρευνες.</w:t>
      </w:r>
    </w:p>
    <w:p w14:paraId="0A8B216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αίτημα, που έγινε για τις </w:t>
      </w:r>
      <w:proofErr w:type="spellStart"/>
      <w:r>
        <w:rPr>
          <w:rFonts w:eastAsia="Times New Roman" w:cs="Times New Roman"/>
          <w:szCs w:val="24"/>
        </w:rPr>
        <w:t>γεωαρχαιολογικές</w:t>
      </w:r>
      <w:proofErr w:type="spellEnd"/>
      <w:r>
        <w:rPr>
          <w:rFonts w:eastAsia="Times New Roman" w:cs="Times New Roman"/>
          <w:szCs w:val="24"/>
        </w:rPr>
        <w:t xml:space="preserve"> έρευνες και ανασκαφές στην Αρχαία Ελίκη από το Τμήμα Γεωλογίας του Πανεπιστημίου Πατρών για το διάστημα 2013-2017, εξετάστηκε το 2013 από το Κεντρικό Αρχαιολογικό Συμβούλιο και </w:t>
      </w:r>
      <w:r>
        <w:rPr>
          <w:rFonts w:eastAsia="Times New Roman" w:cs="Times New Roman"/>
          <w:szCs w:val="24"/>
        </w:rPr>
        <w:t>εκδόθηκε η σχετική υπουργική απόφαση στις 17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2013.</w:t>
      </w:r>
    </w:p>
    <w:p w14:paraId="0A8B216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απόφαση αυτή, εγκρίθηκε η διενέργεια μόνο των </w:t>
      </w:r>
      <w:proofErr w:type="spellStart"/>
      <w:r>
        <w:rPr>
          <w:rFonts w:eastAsia="Times New Roman" w:cs="Times New Roman"/>
          <w:szCs w:val="24"/>
        </w:rPr>
        <w:t>γεωαρχαιολογικών</w:t>
      </w:r>
      <w:proofErr w:type="spellEnd"/>
      <w:r>
        <w:rPr>
          <w:rFonts w:eastAsia="Times New Roman" w:cs="Times New Roman"/>
          <w:szCs w:val="24"/>
        </w:rPr>
        <w:t xml:space="preserve"> εργασιών, ενώ τέθηκε ως όρος να μην πραγματοποιηθούν ανασκαφές ή άλλες δοκιμαστικές τομές.</w:t>
      </w:r>
    </w:p>
    <w:p w14:paraId="0A8B216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Ο λόγος εξαίρεσης των ανασκαφών εί</w:t>
      </w:r>
      <w:r>
        <w:rPr>
          <w:rFonts w:eastAsia="Times New Roman" w:cs="Times New Roman"/>
          <w:szCs w:val="24"/>
        </w:rPr>
        <w:t>ναι ότι το Τμήμα Γεωλογίας του Πανεπιστημίου Πατρών δεν αποτελεί ερευνητικό ή εκπαιδευτικό φορέα με εξειδίκευση στην αρχαιολογική έρευνα. Σύμφωνα με τον αρχαιολογικό νόμο, μόνο ερευνητικοί ή εκπαιδευτικοί φορείς με εξειδίκευση στην αρχαιολογική έρευνα μπορ</w:t>
      </w:r>
      <w:r>
        <w:rPr>
          <w:rFonts w:eastAsia="Times New Roman" w:cs="Times New Roman"/>
          <w:szCs w:val="24"/>
        </w:rPr>
        <w:t xml:space="preserve">ούν να διεξάγουν ανασκαφές. Ως εκ τούτου, σύμφωνα με τον νόμο, το Πανεπιστήμιο Πατρών νομιμοποιείται να διενεργήσει αυτοτελώς μόνο το </w:t>
      </w:r>
      <w:proofErr w:type="spellStart"/>
      <w:r>
        <w:rPr>
          <w:rFonts w:eastAsia="Times New Roman" w:cs="Times New Roman"/>
          <w:szCs w:val="24"/>
        </w:rPr>
        <w:t>γεωαρχαιολογικό</w:t>
      </w:r>
      <w:proofErr w:type="spellEnd"/>
      <w:r>
        <w:rPr>
          <w:rFonts w:eastAsia="Times New Roman" w:cs="Times New Roman"/>
          <w:szCs w:val="24"/>
        </w:rPr>
        <w:t xml:space="preserve"> σκέλος του ερευνητικού προγράμματος, αλλά όχι το ανασκαφικό. </w:t>
      </w:r>
    </w:p>
    <w:p w14:paraId="0A8B216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Η υπουργική απόφαση του επόμενου έτους, δηλα</w:t>
      </w:r>
      <w:r>
        <w:rPr>
          <w:rFonts w:eastAsia="Times New Roman" w:cs="Times New Roman"/>
          <w:szCs w:val="24"/>
        </w:rPr>
        <w:t xml:space="preserve">δή του 2014, έθετε ακριβώς τους ίδιους όρους. Η αίτηση θεραπείας, που έγινε στη συνέχεια, δεν έγινε αποδεκτή από το Υπουργείο για τον ίδιο ακριβώς λόγο: Τμήμα Γεωλογίας δεν νομιμοποιείται να διεξάγει ανασκαφική έρευνα. </w:t>
      </w:r>
    </w:p>
    <w:p w14:paraId="0A8B217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Το 2015, μετά από νέο αίτημα για διε</w:t>
      </w:r>
      <w:r>
        <w:rPr>
          <w:rFonts w:eastAsia="Times New Roman" w:cs="Times New Roman"/>
          <w:szCs w:val="24"/>
        </w:rPr>
        <w:t>νέργεια ανασκαφής, έγινε με πρωτοβουλία του Υπουργείου συνάντηση των εμπλεκόμενων πλευρών και προτάθηκε στους ενδιαφερόμενους η διενέργεια της έρευνας σε συνεργασία με την τοπική Εφορεία Αρχαιοτήτων, ώστε να συμμετέχει στο πρόγραμμα φορέας που νομιμοποιείτ</w:t>
      </w:r>
      <w:r>
        <w:rPr>
          <w:rFonts w:eastAsia="Times New Roman" w:cs="Times New Roman"/>
          <w:szCs w:val="24"/>
        </w:rPr>
        <w:t>αι να διενεργεί το αρχαιολογικό μέρος της έρευνας. Η πρόταση, όμως, αυτή, δυστυχώς, δεν έγινε αποδεκτή από τους ενδιαφερόμενους. Αντίθετα, οι ενδιαφερόμενοι, όπως είπατε, προσέφυγαν στο Σώμα Επιθεωρητών Ελεγκτών Δημόσιας Διοίκησης κατά της σχετικής γνωμοδό</w:t>
      </w:r>
      <w:r>
        <w:rPr>
          <w:rFonts w:eastAsia="Times New Roman" w:cs="Times New Roman"/>
          <w:szCs w:val="24"/>
        </w:rPr>
        <w:t xml:space="preserve">τησης του ΚΑΣ και μάλιστα πριν από την έκδοση της σχετικής υπουργικής απόφασης. </w:t>
      </w:r>
    </w:p>
    <w:p w14:paraId="0A8B2171" w14:textId="77777777" w:rsidR="00666A52" w:rsidRDefault="00E55298">
      <w:pPr>
        <w:spacing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της κυρίας Υπουργού)</w:t>
      </w:r>
    </w:p>
    <w:p w14:paraId="0A8B2172" w14:textId="77777777" w:rsidR="00666A52" w:rsidRDefault="00E55298">
      <w:pPr>
        <w:spacing w:line="600" w:lineRule="auto"/>
        <w:ind w:firstLine="720"/>
        <w:contextualSpacing/>
        <w:jc w:val="both"/>
        <w:rPr>
          <w:rFonts w:eastAsia="Times New Roman"/>
          <w:bCs/>
        </w:rPr>
      </w:pPr>
      <w:r>
        <w:rPr>
          <w:rFonts w:eastAsia="Times New Roman"/>
          <w:bCs/>
        </w:rPr>
        <w:t xml:space="preserve">Χρειάζομαι λίγο χρόνο ακόμα, κύριε Πρόεδρε. </w:t>
      </w:r>
    </w:p>
    <w:p w14:paraId="0A8B2173" w14:textId="77777777" w:rsidR="00666A52" w:rsidRDefault="00E55298">
      <w:pPr>
        <w:spacing w:line="600" w:lineRule="auto"/>
        <w:ind w:firstLine="720"/>
        <w:contextualSpacing/>
        <w:jc w:val="both"/>
        <w:rPr>
          <w:rFonts w:eastAsia="Times New Roman" w:cs="Times New Roman"/>
          <w:szCs w:val="24"/>
        </w:rPr>
      </w:pPr>
      <w:r>
        <w:rPr>
          <w:rFonts w:eastAsia="Times New Roman"/>
          <w:bCs/>
        </w:rPr>
        <w:lastRenderedPageBreak/>
        <w:t xml:space="preserve">Ως προς το δεύτερο ερώτημα, το </w:t>
      </w:r>
      <w:r>
        <w:rPr>
          <w:rFonts w:eastAsia="Times New Roman" w:cs="Times New Roman"/>
          <w:szCs w:val="24"/>
        </w:rPr>
        <w:t>Σώμα Επιθεωρητώ</w:t>
      </w:r>
      <w:r>
        <w:rPr>
          <w:rFonts w:eastAsia="Times New Roman" w:cs="Times New Roman"/>
          <w:szCs w:val="24"/>
        </w:rPr>
        <w:t xml:space="preserve">ν Ελεγκτών Δημόσιας Διοίκησης κατέθεσε πόρισμα, στο οποίο προτείνει μεταξύ άλλων την ανάκληση της υπουργικής απόφασης που εκδόθηκε μετά την τελευταία γνωμοδότηση του ΚΑΣ και την έκδοση νέας, σύμφωνα με το αίτημα. Θα πρέπει να τονίσουμε ότι, σύμφωνα με τον </w:t>
      </w:r>
      <w:r>
        <w:rPr>
          <w:rFonts w:eastAsia="Times New Roman" w:cs="Times New Roman"/>
          <w:szCs w:val="24"/>
        </w:rPr>
        <w:t>νόμο του 2005, άρθρο 14, παράγραφος 7, αλλά και με γνώμη του Νομικού Συμβουλίου του Κράτους -28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σε έγγραφο του Γραφείου Νομικού Συμβούλου του Υπουργείου Πολιτισμού- οι εκθέσεις αυτές, όπως του Σώματος Επιθεωρητών Ελεγκτών Δημόσιας Διοίκησης, έχουν σ</w:t>
      </w:r>
      <w:r>
        <w:rPr>
          <w:rFonts w:eastAsia="Times New Roman" w:cs="Times New Roman"/>
          <w:szCs w:val="24"/>
        </w:rPr>
        <w:t>υμβουλευτικό χαρακτήρα προς τις υπηρεσίες, ενώ δεσμεύουν για συγκεκριμένες ενέργειες, μόνο όταν διαπιστώνεται τέλεση πειθαρχικών παραπτωμάτων, πράγμα το οποίο δεν ισχύει στη συγκεκριμένη περίπτωση. Επίσης, ως προς τη νομιμότητα της απόφασης, το Γραφείο Νομ</w:t>
      </w:r>
      <w:r>
        <w:rPr>
          <w:rFonts w:eastAsia="Times New Roman" w:cs="Times New Roman"/>
          <w:szCs w:val="24"/>
        </w:rPr>
        <w:t xml:space="preserve">ικού Συμβούλου έδωσε καταφατική απάντηση. Είπε, δηλαδή, ότι η απόφαση αυτή ήταν σύννομη. Επομένως η </w:t>
      </w:r>
      <w:r>
        <w:rPr>
          <w:rFonts w:eastAsia="Times New Roman" w:cs="Times New Roman"/>
          <w:szCs w:val="24"/>
        </w:rPr>
        <w:t>υ</w:t>
      </w:r>
      <w:r>
        <w:rPr>
          <w:rFonts w:eastAsia="Times New Roman" w:cs="Times New Roman"/>
          <w:szCs w:val="24"/>
        </w:rPr>
        <w:t>πηρεσία δεν θα μπορούσε να ανακαλέσει μια σύννομη απόφαση.</w:t>
      </w:r>
    </w:p>
    <w:p w14:paraId="0A8B217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Για το τρίτο ερώτημα θα συνεχίσω στη δευτερολογία μου. Ευχαριστώ. </w:t>
      </w:r>
    </w:p>
    <w:p w14:paraId="0A8B217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b/>
          <w:szCs w:val="24"/>
        </w:rPr>
        <w:t>):</w:t>
      </w:r>
      <w:r>
        <w:rPr>
          <w:rFonts w:eastAsia="Times New Roman" w:cs="Times New Roman"/>
          <w:szCs w:val="24"/>
        </w:rPr>
        <w:t xml:space="preserve"> Ευχαριστώ πολύ, κυρία Υπουργέ.</w:t>
      </w:r>
    </w:p>
    <w:p w14:paraId="0A8B217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Κύριε Φωτήλα, έχετε τον λόγο για τρία λεπτά.</w:t>
      </w:r>
    </w:p>
    <w:p w14:paraId="0A8B217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κύριε Πρόεδρε. </w:t>
      </w:r>
    </w:p>
    <w:p w14:paraId="0A8B217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Κυρία Υπουργέ, κατ’ αρχάς, θα πρέπει να τονίσουμε ότι η προσπάθεια για τις ανασκαφές στην Αρχαία Ελίκη από το Πανεπιστήμιο Πατρών και τον σχετικό επιστημονικό φορέα πληροί όλες τις προϋποθέσεις που τάσσει ο νόμος. Το Τμήμα Γεωλογίας του Πανεπιστημίου Πατρώ</w:t>
      </w:r>
      <w:r>
        <w:rPr>
          <w:rFonts w:eastAsia="Times New Roman" w:cs="Times New Roman"/>
          <w:szCs w:val="24"/>
        </w:rPr>
        <w:t xml:space="preserve">ν ανήκει στο Τμήμα Παλαιοντολογίας. </w:t>
      </w:r>
      <w:r>
        <w:rPr>
          <w:rFonts w:eastAsia="Times New Roman" w:cs="Times New Roman"/>
          <w:szCs w:val="24"/>
        </w:rPr>
        <w:t>Ω</w:t>
      </w:r>
      <w:r>
        <w:rPr>
          <w:rFonts w:eastAsia="Times New Roman" w:cs="Times New Roman"/>
          <w:szCs w:val="24"/>
        </w:rPr>
        <w:t xml:space="preserve">ς εκ τούτου, εναρμονίζεται με τη σχετική νομοθεσία. Καταθέτω τα σχετικά </w:t>
      </w:r>
      <w:r>
        <w:rPr>
          <w:rFonts w:eastAsia="Times New Roman" w:cs="Times New Roman"/>
          <w:szCs w:val="24"/>
        </w:rPr>
        <w:t>π</w:t>
      </w:r>
      <w:r>
        <w:rPr>
          <w:rFonts w:eastAsia="Times New Roman" w:cs="Times New Roman"/>
          <w:szCs w:val="24"/>
        </w:rPr>
        <w:t>ρακτικά, σύμφωνα με τα οποία δεν είναι αλήθεια αυτό που σας έχουν προφανώς πει.</w:t>
      </w:r>
    </w:p>
    <w:p w14:paraId="0A8B2179" w14:textId="77777777" w:rsidR="00666A52" w:rsidRDefault="00E55298">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w:t>
      </w:r>
      <w:proofErr w:type="spellStart"/>
      <w:r>
        <w:rPr>
          <w:rFonts w:eastAsia="Times New Roman" w:cs="Times New Roman"/>
        </w:rPr>
        <w:t>Ιάσ</w:t>
      </w:r>
      <w:r>
        <w:rPr>
          <w:rFonts w:eastAsia="Times New Roman" w:cs="Times New Roman"/>
        </w:rPr>
        <w:t>ο</w:t>
      </w:r>
      <w:r>
        <w:rPr>
          <w:rFonts w:eastAsia="Times New Roman" w:cs="Times New Roman"/>
        </w:rPr>
        <w:t>ν</w:t>
      </w:r>
      <w:r>
        <w:rPr>
          <w:rFonts w:eastAsia="Times New Roman" w:cs="Times New Roman"/>
        </w:rPr>
        <w:t>ας</w:t>
      </w:r>
      <w:proofErr w:type="spellEnd"/>
      <w:r>
        <w:rPr>
          <w:rFonts w:eastAsia="Times New Roman" w:cs="Times New Roman"/>
        </w:rPr>
        <w:t xml:space="preserve"> Φωτήλας καταθέτει για τα Π</w:t>
      </w:r>
      <w:r>
        <w:rPr>
          <w:rFonts w:eastAsia="Times New Roman" w:cs="Times New Roman"/>
        </w:rPr>
        <w:t>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A8B217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rPr>
        <w:t xml:space="preserve">Επίσης, θα συμφωνήσω μαζί σας ότι το </w:t>
      </w:r>
      <w:r>
        <w:rPr>
          <w:rFonts w:eastAsia="Times New Roman" w:cs="Times New Roman"/>
          <w:szCs w:val="24"/>
        </w:rPr>
        <w:t xml:space="preserve">Σώμα Επιθεωρητών Ελεγκτών Δημόσιας Διοίκησης έχει όχι τόσο συμβουλευτικό </w:t>
      </w:r>
      <w:r>
        <w:rPr>
          <w:rFonts w:eastAsia="Times New Roman" w:cs="Times New Roman"/>
          <w:szCs w:val="24"/>
        </w:rPr>
        <w:t xml:space="preserve">όσο γνωμοδοτικό, θα έλεγα, χαρακτήρα. Το ίδιο, όμως, έχει και </w:t>
      </w:r>
      <w:r>
        <w:rPr>
          <w:rFonts w:eastAsia="Times New Roman" w:cs="Times New Roman"/>
          <w:szCs w:val="24"/>
        </w:rPr>
        <w:lastRenderedPageBreak/>
        <w:t>το ΚΑΣ, κυρία Υπουργέ. Φαντάζομαι ότι το γνωρίζετε. Έχουν ακριβώς τον ίδιο γνωμοδοτικό χαρακτήρα. Μάλιστα, το λέει στην πρώτη σελίδα στην ιστοσελίδα του. Είναι γνωστό αυτό. Άρα δεν αντιλαμβάνομα</w:t>
      </w:r>
      <w:r>
        <w:rPr>
          <w:rFonts w:eastAsia="Times New Roman" w:cs="Times New Roman"/>
          <w:szCs w:val="24"/>
        </w:rPr>
        <w:t>ι για ποιο</w:t>
      </w:r>
      <w:r>
        <w:rPr>
          <w:rFonts w:eastAsia="Times New Roman" w:cs="Times New Roman"/>
          <w:szCs w:val="24"/>
        </w:rPr>
        <w:t>ν</w:t>
      </w:r>
      <w:r>
        <w:rPr>
          <w:rFonts w:eastAsia="Times New Roman" w:cs="Times New Roman"/>
          <w:szCs w:val="24"/>
        </w:rPr>
        <w:t xml:space="preserve"> λόγο δεν δέχεστε την απόφαση του Συμβουλίου και δέχεστε την απόφαση του ΚΑΣ. </w:t>
      </w:r>
    </w:p>
    <w:p w14:paraId="0A8B217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Κακά τα ψέματα, κυρία Υπουργέ. Το ξέρουμε και το ξέρετε: Έχετε το μαχαίρι και έχετε και το πεπόνι. Στο τέλος της ημέρας εσείς θα πρέπει να αποφασίσετε για όλα αυτά. Ό</w:t>
      </w:r>
      <w:r>
        <w:rPr>
          <w:rFonts w:eastAsia="Times New Roman" w:cs="Times New Roman"/>
          <w:szCs w:val="24"/>
        </w:rPr>
        <w:t xml:space="preserve">λοι οι υπόλοιποι έχουν γνωμοδοτικό χαρακτήρα. </w:t>
      </w:r>
    </w:p>
    <w:p w14:paraId="0A8B217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Το 2013 το θέμα των ανασκαφών πάγωσε και ξεκίνησαν οι προσφυγές και οι διαμάχες για τις υπουργικές αποφάσεις και τη νομιμότητά τους. Το 2015 βγήκε, λοιπόν, το πόρισμα το Σώματος Επιθεωρητών Ελεγκτών Δημόσιας Δ</w:t>
      </w:r>
      <w:r>
        <w:rPr>
          <w:rFonts w:eastAsia="Times New Roman" w:cs="Times New Roman"/>
          <w:szCs w:val="24"/>
        </w:rPr>
        <w:t>ιοίκησης. Νομίζω ότι εκεί που πρέπει να σταθούμε είναι στο περιεχόμενο του πορίσματος, γιατί εκεί είναι πραγματικά το νομικό ενδιαφέρον. Είναι το σημείο όπου θα πρέπει να εστιάσουμε, καθώς πάρθηκε μια σειρά από λανθασμένες αποφάσεις των Υπουργών Πολιτισμού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τους μόνους που έπληξαν αυτές οι αποφάσεις ήταν τους πολίτες της Αιγιάλειας και την ανάδειξη της Αρχαίας Ελίκης. </w:t>
      </w:r>
    </w:p>
    <w:p w14:paraId="0A8B217D" w14:textId="77777777" w:rsidR="00666A52" w:rsidRDefault="00E55298">
      <w:pPr>
        <w:spacing w:line="600" w:lineRule="auto"/>
        <w:ind w:firstLine="709"/>
        <w:contextualSpacing/>
        <w:jc w:val="both"/>
        <w:rPr>
          <w:rFonts w:eastAsia="Times New Roman"/>
          <w:color w:val="000000" w:themeColor="text1"/>
          <w:szCs w:val="24"/>
        </w:rPr>
      </w:pPr>
      <w:r>
        <w:rPr>
          <w:rFonts w:eastAsia="Times New Roman" w:cs="Times New Roman"/>
          <w:szCs w:val="24"/>
        </w:rPr>
        <w:lastRenderedPageBreak/>
        <w:t>Φαντάζομαι ότι θα συμφωνείτε μαζί μου, κυρία Υπουργέ, ότι δεν μπορεί τα πρώτα δέκα χρόνια να πορευτήκαμε παράνομα και</w:t>
      </w:r>
      <w:r>
        <w:rPr>
          <w:rFonts w:eastAsia="Times New Roman" w:cs="Times New Roman"/>
          <w:szCs w:val="24"/>
        </w:rPr>
        <w:t xml:space="preserve"> </w:t>
      </w:r>
      <w:r>
        <w:rPr>
          <w:rFonts w:eastAsia="Times New Roman" w:cs="Times New Roman"/>
          <w:szCs w:val="24"/>
        </w:rPr>
        <w:t>όλες οι προηγούμεν</w:t>
      </w:r>
      <w:r>
        <w:rPr>
          <w:rFonts w:eastAsia="Times New Roman" w:cs="Times New Roman"/>
          <w:szCs w:val="24"/>
        </w:rPr>
        <w:t xml:space="preserve">ες αποφάσεις και οι γνωμοδοτήσεις του ΚΑΣ, το οποίο επικαλείστε, να ήταν όλες παράνομες. </w:t>
      </w:r>
      <w:r>
        <w:rPr>
          <w:rFonts w:eastAsia="Times New Roman"/>
          <w:color w:val="000000" w:themeColor="text1"/>
          <w:szCs w:val="24"/>
        </w:rPr>
        <w:t>Γιατί με αυτές πορευτήκαμε για την πρώτη δεκαετία του έργου, από το 2003 μέχρι το 2013. Είναι αυτή τη στιγμή ένα δεδομένο που δεν μπορούμε να το αμφισβητήσουμε και νομ</w:t>
      </w:r>
      <w:r>
        <w:rPr>
          <w:rFonts w:eastAsia="Times New Roman"/>
          <w:color w:val="000000" w:themeColor="text1"/>
          <w:szCs w:val="24"/>
        </w:rPr>
        <w:t>ίζω ότι ούτε κι εσείς το αμφισβητείτε.</w:t>
      </w:r>
    </w:p>
    <w:p w14:paraId="0A8B217E"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Κυρία Υπουργέ, το θέμα της Αρχαίας Ελίκης δεν μπορεί να αποτελεί αντικείμενο συζήτησης στα γραφεία και στα Υπουργεία. Θα πρέπει να αποτελεί αντικείμενο συζήτησης στα συνέδρια και στις ημερίδες. Αυτό θα ήταν το θετικό.</w:t>
      </w:r>
      <w:r>
        <w:rPr>
          <w:rFonts w:eastAsia="Times New Roman"/>
          <w:color w:val="000000" w:themeColor="text1"/>
          <w:szCs w:val="24"/>
        </w:rPr>
        <w:t xml:space="preserve"> Η σημερινή μου παρέμβαση έχει έναν διττό σκοπό: </w:t>
      </w:r>
      <w:r>
        <w:rPr>
          <w:rFonts w:eastAsia="Times New Roman"/>
          <w:color w:val="000000" w:themeColor="text1"/>
          <w:szCs w:val="24"/>
        </w:rPr>
        <w:t>α</w:t>
      </w:r>
      <w:r>
        <w:rPr>
          <w:rFonts w:eastAsia="Times New Roman"/>
          <w:color w:val="000000" w:themeColor="text1"/>
          <w:szCs w:val="24"/>
        </w:rPr>
        <w:t>πό τη μια, την ανάδειξη ενός μνημείου πολιτιστικής κληρονομιάς, που οφείλουμε να μην το κρατάμε άλλο στην αφάνεια, και</w:t>
      </w:r>
      <w:r>
        <w:rPr>
          <w:rFonts w:eastAsia="Times New Roman"/>
          <w:color w:val="000000" w:themeColor="text1"/>
          <w:szCs w:val="24"/>
        </w:rPr>
        <w:t>,</w:t>
      </w:r>
      <w:r>
        <w:rPr>
          <w:rFonts w:eastAsia="Times New Roman"/>
          <w:color w:val="000000" w:themeColor="text1"/>
          <w:szCs w:val="24"/>
        </w:rPr>
        <w:t xml:space="preserve"> από την άλλη, την ανάδειξη της ευρύτερης περιοχής της Αιγι</w:t>
      </w:r>
      <w:r>
        <w:rPr>
          <w:rFonts w:eastAsia="Times New Roman"/>
          <w:color w:val="000000" w:themeColor="text1"/>
          <w:szCs w:val="24"/>
        </w:rPr>
        <w:t>α</w:t>
      </w:r>
      <w:r>
        <w:rPr>
          <w:rFonts w:eastAsia="Times New Roman"/>
          <w:color w:val="000000" w:themeColor="text1"/>
          <w:szCs w:val="24"/>
        </w:rPr>
        <w:t>λε</w:t>
      </w:r>
      <w:r>
        <w:rPr>
          <w:rFonts w:eastAsia="Times New Roman"/>
          <w:color w:val="000000" w:themeColor="text1"/>
          <w:szCs w:val="24"/>
        </w:rPr>
        <w:t>ί</w:t>
      </w:r>
      <w:r>
        <w:rPr>
          <w:rFonts w:eastAsia="Times New Roman"/>
          <w:color w:val="000000" w:themeColor="text1"/>
          <w:szCs w:val="24"/>
        </w:rPr>
        <w:t>ας με όρους οικονομικούς</w:t>
      </w:r>
      <w:r>
        <w:rPr>
          <w:rFonts w:eastAsia="Times New Roman"/>
          <w:color w:val="000000" w:themeColor="text1"/>
          <w:szCs w:val="24"/>
        </w:rPr>
        <w:t>.</w:t>
      </w:r>
    </w:p>
    <w:p w14:paraId="0A8B217F"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Κάτι τελευταίο. Γνωρίζετε και το ξαναλέω –και θα κλείσω με αυτό- ότι παρ’ όλες τις γνωμοδοτήσεις, τα πορίσματα, τις αποφάσεις των δικαστηρίων, η δική σας βούληση είναι αυτή που στο τέλος θα μετρήσει. Αυτό προβλέπει ο νόμος. Τη δική σας, λοιπόν, </w:t>
      </w:r>
      <w:r>
        <w:rPr>
          <w:rFonts w:eastAsia="Times New Roman"/>
          <w:color w:val="000000" w:themeColor="text1"/>
          <w:szCs w:val="24"/>
        </w:rPr>
        <w:lastRenderedPageBreak/>
        <w:t>απόφαση π</w:t>
      </w:r>
      <w:r>
        <w:rPr>
          <w:rFonts w:eastAsia="Times New Roman"/>
          <w:color w:val="000000" w:themeColor="text1"/>
          <w:szCs w:val="24"/>
        </w:rPr>
        <w:t xml:space="preserve">εριμένουμε κι εμείς </w:t>
      </w:r>
      <w:r>
        <w:rPr>
          <w:rFonts w:eastAsia="Times New Roman"/>
          <w:color w:val="000000" w:themeColor="text1"/>
          <w:szCs w:val="24"/>
        </w:rPr>
        <w:t>κ</w:t>
      </w:r>
      <w:r>
        <w:rPr>
          <w:rFonts w:eastAsia="Times New Roman"/>
          <w:color w:val="000000" w:themeColor="text1"/>
          <w:szCs w:val="24"/>
        </w:rPr>
        <w:t>ι αυτό που σας ρωτάω είναι αν θα συμβάλετε και κατά πόσον και με ποιον τρόπο στη συνέχεια στην επανεκκίνηση των ανασκαφών στην Αρχαία Ελίκη.</w:t>
      </w:r>
    </w:p>
    <w:p w14:paraId="0A8B2180"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w:t>
      </w:r>
    </w:p>
    <w:p w14:paraId="0A8B2181"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(Μάριος Γεωργιάδης): </w:t>
      </w:r>
      <w:r>
        <w:rPr>
          <w:rFonts w:eastAsia="Times New Roman"/>
          <w:color w:val="000000" w:themeColor="text1"/>
          <w:szCs w:val="24"/>
        </w:rPr>
        <w:t xml:space="preserve">Ευχαριστούμε τον κ. Φωτήλα για την ακρίβεια </w:t>
      </w:r>
      <w:r>
        <w:rPr>
          <w:rFonts w:eastAsia="Times New Roman"/>
          <w:color w:val="000000" w:themeColor="text1"/>
          <w:szCs w:val="24"/>
        </w:rPr>
        <w:t>στον χρόνο.</w:t>
      </w:r>
    </w:p>
    <w:p w14:paraId="0A8B2182"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Κυρία Υπουργέ, έχετε τον λόγο για τρία λεπτά.</w:t>
      </w:r>
    </w:p>
    <w:p w14:paraId="0A8B2183"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ΛΥΔΙΑ ΚΟΝΙΟΡΔΟΥ (Υπουργός Πολιτισμού και Αθλητισμού):</w:t>
      </w:r>
      <w:r>
        <w:rPr>
          <w:rFonts w:eastAsia="Times New Roman"/>
          <w:color w:val="000000" w:themeColor="text1"/>
          <w:szCs w:val="24"/>
        </w:rPr>
        <w:t xml:space="preserve"> Ευχαριστώ.</w:t>
      </w:r>
    </w:p>
    <w:p w14:paraId="0A8B2184"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Νομίζω ότι θα πρέπει να κάνω μια αναφορά στο παρελθόν, γιατί θα μας διαφωτίσει. </w:t>
      </w:r>
      <w:r>
        <w:rPr>
          <w:rFonts w:eastAsia="Times New Roman"/>
          <w:color w:val="000000" w:themeColor="text1"/>
          <w:szCs w:val="24"/>
        </w:rPr>
        <w:t>Α</w:t>
      </w:r>
      <w:r>
        <w:rPr>
          <w:rFonts w:eastAsia="Times New Roman"/>
          <w:color w:val="000000" w:themeColor="text1"/>
          <w:szCs w:val="24"/>
        </w:rPr>
        <w:t>υτή η έρευνα που έγινε στο Υπουργείο ήταν και η αιτί</w:t>
      </w:r>
      <w:r>
        <w:rPr>
          <w:rFonts w:eastAsia="Times New Roman"/>
          <w:color w:val="000000" w:themeColor="text1"/>
          <w:szCs w:val="24"/>
        </w:rPr>
        <w:t>α που δεν μπορέσαμε να απαντήσουμε την ερώτησή σας στον χρόνο που ζητήσατε. Ωστόσο, η έρευνα αυτή είναι πολύ διαφωτιστική.</w:t>
      </w:r>
    </w:p>
    <w:p w14:paraId="0A8B2185"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έρευνα στην Αρχαία Ελίκη ξεκίνησε τη δεκαετία του ’80 ως έρευνα, κατ’ αρχάς, γεωλογική με αρχαιολογικούς σκοπούς και εξελίχθηκε σε </w:t>
      </w:r>
      <w:r>
        <w:rPr>
          <w:rFonts w:eastAsia="Times New Roman"/>
          <w:color w:val="000000" w:themeColor="text1"/>
          <w:szCs w:val="24"/>
        </w:rPr>
        <w:t xml:space="preserve">έρευνα με γεωλογικό και αρχαιολογικό ανασκαφικό σκέλος. Φορέας διενέργειάς της ήταν αρχικά η Αμερικανική Σχολή Κλασικών Σπουδών, ενώ από το 2000 και εξής είναι το </w:t>
      </w:r>
      <w:r>
        <w:rPr>
          <w:rFonts w:eastAsia="Times New Roman"/>
          <w:color w:val="000000" w:themeColor="text1"/>
          <w:szCs w:val="24"/>
        </w:rPr>
        <w:lastRenderedPageBreak/>
        <w:t>Πανεπιστήμιο Πατρών - Τμήμα Γεωλογίας, σε συνεργασία ή υπό την εποπτεία της Αρχαιολογικής Υπη</w:t>
      </w:r>
      <w:r>
        <w:rPr>
          <w:rFonts w:eastAsia="Times New Roman"/>
          <w:color w:val="000000" w:themeColor="text1"/>
          <w:szCs w:val="24"/>
        </w:rPr>
        <w:t>ρεσίας.</w:t>
      </w:r>
    </w:p>
    <w:p w14:paraId="0A8B2186"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Από το </w:t>
      </w:r>
      <w:r>
        <w:rPr>
          <w:rFonts w:eastAsia="Times New Roman"/>
          <w:color w:val="000000" w:themeColor="text1"/>
          <w:szCs w:val="24"/>
        </w:rPr>
        <w:t>α</w:t>
      </w:r>
      <w:r>
        <w:rPr>
          <w:rFonts w:eastAsia="Times New Roman"/>
          <w:color w:val="000000" w:themeColor="text1"/>
          <w:szCs w:val="24"/>
        </w:rPr>
        <w:t xml:space="preserve">ρχείο της </w:t>
      </w:r>
      <w:r>
        <w:rPr>
          <w:rFonts w:eastAsia="Times New Roman"/>
          <w:color w:val="000000" w:themeColor="text1"/>
          <w:szCs w:val="24"/>
        </w:rPr>
        <w:t>υ</w:t>
      </w:r>
      <w:r>
        <w:rPr>
          <w:rFonts w:eastAsia="Times New Roman"/>
          <w:color w:val="000000" w:themeColor="text1"/>
          <w:szCs w:val="24"/>
        </w:rPr>
        <w:t xml:space="preserve">πηρεσίας μας προκύπτει ότι κατά το διάστημα διεξαγωγής της έρευνας προέκυψαν κατά καιρούς προβλήματα συνεργασίας μεταξύ των εκπροσώπων ερευνητών του Πανεπιστημίου Πατρών και της υπηρεσίας. Τα προβλήματα συνοψίζονται σε σοβαρές </w:t>
      </w:r>
      <w:r>
        <w:rPr>
          <w:rFonts w:eastAsia="Times New Roman"/>
          <w:color w:val="000000" w:themeColor="text1"/>
          <w:szCs w:val="24"/>
        </w:rPr>
        <w:t>διαφωνίες ως προς τις μεθόδους ανασκαφής και διάνοιξης τομών -δεν θα επεκταθώ, υπάρχουν πολλές λεπτομέρειες γι’ αυτό- και, δεύτερον, μη συμμόρφωση με τους όρους των εκάστοτε υπουργικών αποφάσεων. Κατά τα τελευταία έτη βασικό σημείο διαφωνίας μεταξύ των υπη</w:t>
      </w:r>
      <w:r>
        <w:rPr>
          <w:rFonts w:eastAsia="Times New Roman"/>
          <w:color w:val="000000" w:themeColor="text1"/>
          <w:szCs w:val="24"/>
        </w:rPr>
        <w:t>ρεσιών είναι αυτό που σας είπα, ότι δεν συνδέεται με έναν επιστημονικό φορέα που νομιμοποιείται να κάνει αρχαιολογικές έρευνες.</w:t>
      </w:r>
    </w:p>
    <w:p w14:paraId="0A8B2187"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Επομένως υπάρχουν αποφάσεις αλλεπάλληλες από το 2011, 2012, 2013, 2014, 2015, οι οποίες θέτουν ακριβώς αυτά τα προβλήματα συνεργ</w:t>
      </w:r>
      <w:r>
        <w:rPr>
          <w:rFonts w:eastAsia="Times New Roman"/>
          <w:color w:val="000000" w:themeColor="text1"/>
          <w:szCs w:val="24"/>
        </w:rPr>
        <w:t>ασίας. Δεν είναι ένα τωρινό πρόβλημα.</w:t>
      </w:r>
    </w:p>
    <w:p w14:paraId="0A8B2188"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διαβεβαιώνω ότι το Υπουργείο Πολιτισμού και Αθλητισμού είναι διατεθειμένο και επιθυμεί να συνεχιστούν αυτές οι εργασίες. Ωστόσο, πρέπει να γίνουν με σεβασμό στον νόμο, με συνεργασία με την Εφορεία Αρχαιοτήτων Αχαΐα</w:t>
      </w:r>
      <w:r>
        <w:rPr>
          <w:rFonts w:eastAsia="Times New Roman"/>
          <w:color w:val="000000" w:themeColor="text1"/>
          <w:szCs w:val="24"/>
        </w:rPr>
        <w:t>ς και</w:t>
      </w:r>
      <w:r>
        <w:rPr>
          <w:rFonts w:eastAsia="Times New Roman"/>
          <w:color w:val="000000" w:themeColor="text1"/>
          <w:szCs w:val="24"/>
        </w:rPr>
        <w:t>,</w:t>
      </w:r>
      <w:r>
        <w:rPr>
          <w:rFonts w:eastAsia="Times New Roman"/>
          <w:color w:val="000000" w:themeColor="text1"/>
          <w:szCs w:val="24"/>
        </w:rPr>
        <w:t xml:space="preserve"> επιπλέον, </w:t>
      </w:r>
      <w:r>
        <w:rPr>
          <w:rFonts w:eastAsia="Times New Roman"/>
          <w:color w:val="000000" w:themeColor="text1"/>
          <w:szCs w:val="24"/>
        </w:rPr>
        <w:lastRenderedPageBreak/>
        <w:t>με τη δυνατότητα της προστασίας των ευρημάτων, για να μην κινδυνεύσουν από την έκθεση.</w:t>
      </w:r>
    </w:p>
    <w:p w14:paraId="0A8B2189"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Υπουργείο ικανοποίησε το αίτημα των αιτούντων για τη διενέργεια της ανασκαφής με τον όρο της συνεργασίας, εφαρμόζοντας τον νόμο. Σεβόμενοι τον νόμο κ</w:t>
      </w:r>
      <w:r>
        <w:rPr>
          <w:rFonts w:eastAsia="Times New Roman"/>
          <w:color w:val="000000" w:themeColor="text1"/>
          <w:szCs w:val="24"/>
        </w:rPr>
        <w:t>αι όλους τους εμπλεκόμενους φορείς, καταβάλλουμε συνεχώς προσπάθειες για εύρεση μιας κοινά αποδεκτής και σύννομης λύσης, με μοναδικό γνώμονα την προστασία των αρχαιοτήτων και της πολιτιστικής κληρονομιάς</w:t>
      </w:r>
      <w:r>
        <w:rPr>
          <w:rFonts w:eastAsia="Times New Roman"/>
          <w:color w:val="000000" w:themeColor="text1"/>
          <w:szCs w:val="24"/>
        </w:rPr>
        <w:t>,</w:t>
      </w:r>
      <w:r>
        <w:rPr>
          <w:rFonts w:eastAsia="Times New Roman"/>
          <w:color w:val="000000" w:themeColor="text1"/>
          <w:szCs w:val="24"/>
        </w:rPr>
        <w:t xml:space="preserve"> με το πνεύμα καλής θέλησης και συνεργασίας. Υπάρχει</w:t>
      </w:r>
      <w:r>
        <w:rPr>
          <w:rFonts w:eastAsia="Times New Roman"/>
          <w:color w:val="000000" w:themeColor="text1"/>
          <w:szCs w:val="24"/>
        </w:rPr>
        <w:t xml:space="preserve"> αλληλογραφία στην οποία έχουν απαντήσει μονομερώς και προσωπικά οι εκπρόσωποι της ΕΦΑΕΛ. Όμως, εμείς περιμένουμε, αναμένουμε την επίσημη υποβολή του αιτήματος από το Πανεπιστήμιο Πατρών.</w:t>
      </w:r>
    </w:p>
    <w:p w14:paraId="0A8B218A"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w:t>
      </w:r>
    </w:p>
    <w:p w14:paraId="0A8B218B"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(Μάριος Γεωργιάδης): </w:t>
      </w:r>
      <w:r>
        <w:rPr>
          <w:rFonts w:eastAsia="Times New Roman"/>
          <w:color w:val="000000" w:themeColor="text1"/>
          <w:szCs w:val="24"/>
        </w:rPr>
        <w:t>Ευχαριστούμε, κυρία Υ</w:t>
      </w:r>
      <w:r>
        <w:rPr>
          <w:rFonts w:eastAsia="Times New Roman"/>
          <w:color w:val="000000" w:themeColor="text1"/>
          <w:szCs w:val="24"/>
        </w:rPr>
        <w:t>πουργέ.</w:t>
      </w:r>
    </w:p>
    <w:p w14:paraId="0A8B218C"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Πριν περάσουμε στην τελευταία ερώτηση για σήμερα, θα σας ανακοινώσω τις ερωτήσεις</w:t>
      </w:r>
      <w:r>
        <w:rPr>
          <w:rFonts w:eastAsia="Times New Roman"/>
          <w:color w:val="000000" w:themeColor="text1"/>
          <w:szCs w:val="24"/>
        </w:rPr>
        <w:t>,</w:t>
      </w:r>
      <w:r>
        <w:rPr>
          <w:rFonts w:eastAsia="Times New Roman"/>
          <w:color w:val="000000" w:themeColor="text1"/>
          <w:szCs w:val="24"/>
        </w:rPr>
        <w:t xml:space="preserve"> οι οποίες δεν θα συζητηθούν.</w:t>
      </w:r>
    </w:p>
    <w:p w14:paraId="0A8B218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1251/18-7-2017 επίκαιρη ερώτηση δευτέρου κύκλου του ΣΤ΄ Αντιπροέδρου της Βουλής και Βουλευτή </w:t>
      </w:r>
      <w:r>
        <w:rPr>
          <w:rFonts w:eastAsia="Times New Roman" w:cs="Times New Roman"/>
          <w:szCs w:val="24"/>
        </w:rPr>
        <w:lastRenderedPageBreak/>
        <w:t>Λάρισας του Κομμουνιστικού</w:t>
      </w:r>
      <w:r>
        <w:rPr>
          <w:rFonts w:eastAsia="Times New Roman" w:cs="Times New Roman"/>
          <w:szCs w:val="24"/>
        </w:rPr>
        <w:t xml:space="preserve"> Κόμματος Ελλάδ</w:t>
      </w:r>
      <w:r>
        <w:rPr>
          <w:rFonts w:eastAsia="Times New Roman" w:cs="Times New Roman"/>
          <w:szCs w:val="24"/>
        </w:rPr>
        <w:t>α</w:t>
      </w:r>
      <w:r>
        <w:rPr>
          <w:rFonts w:eastAsia="Times New Roman" w:cs="Times New Roman"/>
          <w:szCs w:val="24"/>
        </w:rPr>
        <w:t xml:space="preserve">ς </w:t>
      </w:r>
      <w:r>
        <w:rPr>
          <w:rFonts w:eastAsia="Times New Roman" w:cs="Times New Roman"/>
          <w:bCs/>
          <w:szCs w:val="24"/>
        </w:rPr>
        <w:t xml:space="preserve">κ. 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 μη καταβολή δεδουλευμένων των εργαζομένων, της εταιρείας «ΣΥΚΑΣ ΔΗΜ. &amp; ΣΙΑ Ε.Ε.» στο Πανεπιστημιακό Γενικό Νοσοκομείο Λάρισας</w:t>
      </w:r>
      <w:r>
        <w:rPr>
          <w:rFonts w:eastAsia="Times New Roman" w:cs="Times New Roman"/>
          <w:szCs w:val="24"/>
        </w:rPr>
        <w:t>,</w:t>
      </w:r>
      <w:r>
        <w:rPr>
          <w:rFonts w:eastAsia="Times New Roman" w:cs="Times New Roman"/>
          <w:szCs w:val="24"/>
        </w:rPr>
        <w:t xml:space="preserve"> δεν θα συζητηθεί λ</w:t>
      </w:r>
      <w:r>
        <w:rPr>
          <w:rFonts w:eastAsia="Times New Roman"/>
          <w:color w:val="000000" w:themeColor="text1"/>
          <w:szCs w:val="24"/>
        </w:rPr>
        <w:t xml:space="preserve">όγω κωλύματος του κυρίου </w:t>
      </w:r>
      <w:r>
        <w:rPr>
          <w:rFonts w:eastAsia="Times New Roman"/>
          <w:color w:val="000000" w:themeColor="text1"/>
          <w:szCs w:val="24"/>
        </w:rPr>
        <w:t xml:space="preserve">Αναπληρωτή Υπουργού Υγείας κ. </w:t>
      </w:r>
      <w:proofErr w:type="spellStart"/>
      <w:r>
        <w:rPr>
          <w:rFonts w:eastAsia="Times New Roman"/>
          <w:color w:val="000000" w:themeColor="text1"/>
          <w:szCs w:val="24"/>
        </w:rPr>
        <w:t>Πολάκη</w:t>
      </w:r>
      <w:proofErr w:type="spellEnd"/>
      <w:r>
        <w:rPr>
          <w:rFonts w:eastAsia="Times New Roman"/>
          <w:color w:val="000000" w:themeColor="text1"/>
          <w:szCs w:val="24"/>
        </w:rPr>
        <w:t>. Η αιτία είναι ο φόρτος εργασίας</w:t>
      </w:r>
      <w:r>
        <w:rPr>
          <w:rFonts w:eastAsia="Times New Roman"/>
          <w:color w:val="000000" w:themeColor="text1"/>
          <w:szCs w:val="24"/>
        </w:rPr>
        <w:t xml:space="preserve">. </w:t>
      </w:r>
    </w:p>
    <w:p w14:paraId="0A8B218E"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cs="Times New Roman"/>
          <w:szCs w:val="24"/>
        </w:rPr>
        <w:t xml:space="preserve">Για τον ίδιο λόγο δεν θα συζητηθεί η έβδομη με αριθμό 1246/18-7-2017 επίκαιρη ερώτηση δευτέρου κύκλου του Βουλευτή Λάρισας της Δημοκρατικής Συμπαράταξης ΠΑΣΟΚ – ΔΗΜΑΡ κ. Κωνσταντίνου </w:t>
      </w:r>
      <w:proofErr w:type="spellStart"/>
      <w:r>
        <w:rPr>
          <w:rFonts w:eastAsia="Times New Roman" w:cs="Times New Roman"/>
          <w:szCs w:val="24"/>
        </w:rPr>
        <w:t>Μ</w:t>
      </w:r>
      <w:r>
        <w:rPr>
          <w:rFonts w:eastAsia="Times New Roman" w:cs="Times New Roman"/>
          <w:szCs w:val="24"/>
        </w:rPr>
        <w:t>παργιώτα</w:t>
      </w:r>
      <w:proofErr w:type="spellEnd"/>
      <w:r>
        <w:rPr>
          <w:rFonts w:eastAsia="Times New Roman" w:cs="Times New Roman"/>
          <w:szCs w:val="24"/>
        </w:rPr>
        <w:t xml:space="preserve"> προς τον Υπουργό Υγείας, με θέμα: «Απουσία μηχανισμού ελέγχου και αξιολόγησης της αναγκαιότητας διακομιδών, πλωτών διακομιδών και </w:t>
      </w:r>
      <w:proofErr w:type="spellStart"/>
      <w:r>
        <w:rPr>
          <w:rFonts w:eastAsia="Times New Roman" w:cs="Times New Roman"/>
          <w:szCs w:val="24"/>
        </w:rPr>
        <w:t>αεροδιακομιδών</w:t>
      </w:r>
      <w:proofErr w:type="spellEnd"/>
      <w:r>
        <w:rPr>
          <w:rFonts w:eastAsia="Times New Roman" w:cs="Times New Roman"/>
          <w:szCs w:val="24"/>
        </w:rPr>
        <w:t xml:space="preserve"> του ΕΚΑΒ».</w:t>
      </w:r>
    </w:p>
    <w:p w14:paraId="0A8B218F" w14:textId="77777777" w:rsidR="00666A52" w:rsidRDefault="00E55298">
      <w:pPr>
        <w:spacing w:line="600" w:lineRule="auto"/>
        <w:ind w:firstLine="720"/>
        <w:contextualSpacing/>
        <w:jc w:val="both"/>
        <w:rPr>
          <w:rFonts w:eastAsia="Times New Roman"/>
          <w:color w:val="000000" w:themeColor="text1"/>
          <w:szCs w:val="24"/>
        </w:rPr>
      </w:pPr>
      <w:r>
        <w:rPr>
          <w:rFonts w:eastAsia="Times New Roman"/>
          <w:szCs w:val="24"/>
        </w:rPr>
        <w:t>Η δέκατη πέμπτη με αριθμό 1181/7-7-2017 επίκαιρη ερώτηση δεύτερου κύκλου του Βουλευτή Β΄ Αθ</w:t>
      </w:r>
      <w:r>
        <w:rPr>
          <w:rFonts w:eastAsia="Times New Roman"/>
          <w:szCs w:val="24"/>
        </w:rPr>
        <w:t xml:space="preserve">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«Λήψη μέτρων υπέρ των μικρών αποταμιευτών που έχασαν τα χρήματά τους με το «κούρεμα» του χρέους το 2012»</w:t>
      </w:r>
      <w:r>
        <w:rPr>
          <w:rFonts w:eastAsia="Times New Roman"/>
          <w:szCs w:val="24"/>
        </w:rPr>
        <w:t>,</w:t>
      </w:r>
      <w:r>
        <w:rPr>
          <w:rFonts w:eastAsia="Times New Roman"/>
          <w:szCs w:val="24"/>
        </w:rPr>
        <w:t xml:space="preserve"> </w:t>
      </w:r>
      <w:r>
        <w:rPr>
          <w:rFonts w:eastAsia="Times New Roman"/>
          <w:bCs/>
          <w:szCs w:val="24"/>
        </w:rPr>
        <w:t xml:space="preserve">δεν θα συζητηθεί </w:t>
      </w:r>
      <w:r>
        <w:rPr>
          <w:rFonts w:eastAsia="Times New Roman"/>
          <w:szCs w:val="24"/>
        </w:rPr>
        <w:t>λόγω</w:t>
      </w:r>
      <w:r>
        <w:rPr>
          <w:rFonts w:eastAsia="Times New Roman"/>
          <w:szCs w:val="24"/>
        </w:rPr>
        <w:t xml:space="preserve"> κ</w:t>
      </w:r>
      <w:r>
        <w:rPr>
          <w:rFonts w:eastAsia="Times New Roman"/>
          <w:szCs w:val="24"/>
        </w:rPr>
        <w:t>ω</w:t>
      </w:r>
      <w:r>
        <w:rPr>
          <w:rFonts w:eastAsia="Times New Roman"/>
          <w:szCs w:val="24"/>
        </w:rPr>
        <w:t>λ</w:t>
      </w:r>
      <w:r>
        <w:rPr>
          <w:rFonts w:eastAsia="Times New Roman"/>
          <w:szCs w:val="24"/>
        </w:rPr>
        <w:t>ύ</w:t>
      </w:r>
      <w:r>
        <w:rPr>
          <w:rFonts w:eastAsia="Times New Roman"/>
          <w:szCs w:val="24"/>
        </w:rPr>
        <w:t>μα</w:t>
      </w:r>
      <w:r>
        <w:rPr>
          <w:rFonts w:eastAsia="Times New Roman"/>
          <w:szCs w:val="24"/>
        </w:rPr>
        <w:t>τος</w:t>
      </w:r>
      <w:r>
        <w:rPr>
          <w:rFonts w:eastAsia="Times New Roman"/>
          <w:szCs w:val="24"/>
        </w:rPr>
        <w:t xml:space="preserve"> </w:t>
      </w:r>
      <w:r>
        <w:rPr>
          <w:rFonts w:eastAsia="Times New Roman"/>
          <w:szCs w:val="24"/>
        </w:rPr>
        <w:lastRenderedPageBreak/>
        <w:t>του Αναπληρωτ</w:t>
      </w:r>
      <w:r>
        <w:rPr>
          <w:rFonts w:eastAsia="Times New Roman"/>
          <w:szCs w:val="24"/>
        </w:rPr>
        <w:t xml:space="preserve">ή Υπουργού </w:t>
      </w:r>
      <w:r>
        <w:rPr>
          <w:rFonts w:eastAsia="Times New Roman"/>
          <w:bCs/>
          <w:szCs w:val="24"/>
        </w:rPr>
        <w:t xml:space="preserve">Οικονομικών κ. Γεωργίου </w:t>
      </w:r>
      <w:proofErr w:type="spellStart"/>
      <w:r>
        <w:rPr>
          <w:rFonts w:eastAsia="Times New Roman"/>
          <w:bCs/>
          <w:szCs w:val="24"/>
        </w:rPr>
        <w:t>Χουλιαράκη</w:t>
      </w:r>
      <w:proofErr w:type="spellEnd"/>
      <w:r>
        <w:rPr>
          <w:rFonts w:eastAsia="Times New Roman"/>
          <w:bCs/>
          <w:szCs w:val="24"/>
        </w:rPr>
        <w:t xml:space="preserve">. </w:t>
      </w:r>
      <w:r>
        <w:rPr>
          <w:rFonts w:eastAsia="Times New Roman"/>
          <w:color w:val="000000" w:themeColor="text1"/>
          <w:szCs w:val="24"/>
        </w:rPr>
        <w:t>Η αιτία είναι ο φόρτος εργασίας.</w:t>
      </w:r>
    </w:p>
    <w:p w14:paraId="0A8B2190" w14:textId="77777777" w:rsidR="00666A52" w:rsidRDefault="00E55298">
      <w:pPr>
        <w:spacing w:line="600" w:lineRule="auto"/>
        <w:ind w:firstLine="720"/>
        <w:contextualSpacing/>
        <w:jc w:val="both"/>
        <w:rPr>
          <w:rFonts w:eastAsia="Times New Roman"/>
          <w:szCs w:val="24"/>
        </w:rPr>
      </w:pPr>
      <w:r>
        <w:rPr>
          <w:rFonts w:eastAsia="Times New Roman"/>
          <w:bCs/>
          <w:szCs w:val="24"/>
        </w:rPr>
        <w:t>Η</w:t>
      </w:r>
      <w:r>
        <w:rPr>
          <w:rFonts w:eastAsia="Times New Roman"/>
          <w:szCs w:val="24"/>
        </w:rPr>
        <w:t xml:space="preserve"> ενδέκατη με αριθμό 976/6-6-2017 επίκαιρη ερώτηση δεύτερου κύκλου της Βουλευτού Χαλκιδικής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szCs w:val="24"/>
        </w:rPr>
        <w:t xml:space="preserve">κ. </w:t>
      </w:r>
      <w:r>
        <w:rPr>
          <w:rFonts w:eastAsia="Times New Roman"/>
          <w:bCs/>
          <w:szCs w:val="24"/>
        </w:rPr>
        <w:t>Σωτηρίας Βλάχου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με θέμ</w:t>
      </w:r>
      <w:r>
        <w:rPr>
          <w:rFonts w:eastAsia="Times New Roman"/>
          <w:szCs w:val="24"/>
        </w:rPr>
        <w:t xml:space="preserve">α: «Ελλείψεις ασθενοφόρων στον Νομό Χαλκιδικής θέτουν σε κίνδυνο τη ζωή πολιτών», δεν συζητείται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w:t>
      </w:r>
    </w:p>
    <w:p w14:paraId="0A8B2191" w14:textId="77777777" w:rsidR="00666A52" w:rsidRDefault="00E55298">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έλος, </w:t>
      </w:r>
      <w:r>
        <w:rPr>
          <w:rFonts w:eastAsia="Times New Roman"/>
          <w:bCs/>
          <w:szCs w:val="24"/>
        </w:rPr>
        <w:t>η</w:t>
      </w:r>
      <w:r>
        <w:rPr>
          <w:rFonts w:eastAsia="Times New Roman"/>
          <w:szCs w:val="24"/>
        </w:rPr>
        <w:t xml:space="preserve"> δωδέκατη με αριθμό 923/1-6-2017 επίκαιρη ερώτηση δεύτερου κύκλου του Βουλευτή Επικρατ</w:t>
      </w:r>
      <w:r>
        <w:rPr>
          <w:rFonts w:eastAsia="Times New Roman"/>
          <w:szCs w:val="24"/>
        </w:rPr>
        <w:t>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 xml:space="preserve">με θέμα: «εκπλήρωση του Τάματος του Έθνους», δεν συζητείται λόγω κωλύματος του Υπουργού </w:t>
      </w:r>
      <w:r>
        <w:rPr>
          <w:rFonts w:eastAsia="Times New Roman"/>
          <w:bCs/>
          <w:szCs w:val="24"/>
        </w:rPr>
        <w:t>Παιδείας, Έρευνας και Θρησκευμάτων</w:t>
      </w:r>
      <w:r>
        <w:rPr>
          <w:rFonts w:eastAsia="Times New Roman"/>
          <w:b/>
          <w:bCs/>
          <w:szCs w:val="24"/>
        </w:rPr>
        <w:t xml:space="preserve"> </w:t>
      </w:r>
      <w:r>
        <w:rPr>
          <w:rFonts w:eastAsia="Times New Roman"/>
          <w:bCs/>
          <w:szCs w:val="24"/>
        </w:rPr>
        <w:t xml:space="preserve">κ. Κωνσταντίνου </w:t>
      </w:r>
      <w:proofErr w:type="spellStart"/>
      <w:r>
        <w:rPr>
          <w:rFonts w:eastAsia="Times New Roman"/>
          <w:bCs/>
          <w:szCs w:val="24"/>
        </w:rPr>
        <w:t>Γαβρόγλου</w:t>
      </w:r>
      <w:proofErr w:type="spellEnd"/>
      <w:r>
        <w:rPr>
          <w:rFonts w:eastAsia="Times New Roman"/>
          <w:bCs/>
          <w:szCs w:val="24"/>
        </w:rPr>
        <w:t>.</w:t>
      </w:r>
    </w:p>
    <w:p w14:paraId="0A8B2192" w14:textId="77777777" w:rsidR="00666A52" w:rsidRDefault="00E55298">
      <w:pPr>
        <w:spacing w:line="600" w:lineRule="auto"/>
        <w:ind w:firstLine="720"/>
        <w:contextualSpacing/>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δέκατη έβδομη -τελευταία για σήμερα- με αριθμό 1186/10-7-2017 επίκαιρη ερώτηση δεύτερου κύκλου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b/>
          <w:bCs/>
          <w:szCs w:val="24"/>
        </w:rPr>
        <w:t xml:space="preserve"> </w:t>
      </w:r>
      <w:r>
        <w:rPr>
          <w:rFonts w:eastAsia="Times New Roman"/>
          <w:szCs w:val="24"/>
        </w:rPr>
        <w:t>προς τον Υ</w:t>
      </w:r>
      <w:r>
        <w:rPr>
          <w:rFonts w:eastAsia="Times New Roman"/>
          <w:szCs w:val="24"/>
        </w:rPr>
        <w:lastRenderedPageBreak/>
        <w:t xml:space="preserve">πουργό </w:t>
      </w:r>
      <w:r>
        <w:rPr>
          <w:rFonts w:eastAsia="Times New Roman"/>
          <w:bCs/>
          <w:szCs w:val="24"/>
        </w:rPr>
        <w:t>Εσωτερικών,</w:t>
      </w:r>
      <w:r>
        <w:rPr>
          <w:rFonts w:eastAsia="Times New Roman"/>
          <w:szCs w:val="24"/>
        </w:rPr>
        <w:t xml:space="preserve"> με θέμ</w:t>
      </w:r>
      <w:r>
        <w:rPr>
          <w:rFonts w:eastAsia="Times New Roman"/>
          <w:szCs w:val="24"/>
        </w:rPr>
        <w:t>α</w:t>
      </w:r>
      <w:r>
        <w:rPr>
          <w:rFonts w:eastAsia="Times New Roman"/>
          <w:szCs w:val="24"/>
        </w:rPr>
        <w:t>:</w:t>
      </w:r>
      <w:r>
        <w:rPr>
          <w:rFonts w:eastAsia="Times New Roman"/>
          <w:szCs w:val="24"/>
        </w:rPr>
        <w:t xml:space="preserve"> «Σήμα κινδύνου εκπέμπει ο Θερμαϊκός Κόλπος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Επείγει Πρόγραμμα άμεσης δραστικής παρέμβασης».</w:t>
      </w:r>
    </w:p>
    <w:p w14:paraId="0A8B2193" w14:textId="77777777" w:rsidR="00666A52" w:rsidRDefault="00E55298">
      <w:pPr>
        <w:spacing w:line="600" w:lineRule="auto"/>
        <w:ind w:firstLine="720"/>
        <w:contextualSpacing/>
        <w:jc w:val="both"/>
        <w:rPr>
          <w:rFonts w:eastAsia="Times New Roman"/>
          <w:bCs/>
          <w:szCs w:val="24"/>
        </w:rPr>
      </w:pPr>
      <w:r>
        <w:rPr>
          <w:rFonts w:eastAsia="Times New Roman"/>
          <w:szCs w:val="24"/>
        </w:rPr>
        <w:t xml:space="preserve">Στην ερώτηση θα απαντήσει η Υφυπουργός </w:t>
      </w:r>
      <w:r>
        <w:rPr>
          <w:rFonts w:eastAsia="Times New Roman"/>
          <w:bCs/>
          <w:szCs w:val="24"/>
        </w:rPr>
        <w:t xml:space="preserve">Εσωτερικών </w:t>
      </w:r>
      <w:r>
        <w:rPr>
          <w:rFonts w:eastAsia="Times New Roman"/>
          <w:bCs/>
          <w:szCs w:val="24"/>
        </w:rPr>
        <w:t>κ</w:t>
      </w:r>
      <w:r>
        <w:rPr>
          <w:rFonts w:eastAsia="Times New Roman"/>
          <w:bCs/>
          <w:szCs w:val="24"/>
        </w:rPr>
        <w:t>.</w:t>
      </w:r>
      <w:r>
        <w:rPr>
          <w:rFonts w:eastAsia="Times New Roman"/>
          <w:bCs/>
          <w:szCs w:val="24"/>
        </w:rPr>
        <w:t xml:space="preserve"> Μαρία Κόλλια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Τσαρουχά.</w:t>
      </w:r>
    </w:p>
    <w:p w14:paraId="0A8B2194" w14:textId="77777777" w:rsidR="00666A52" w:rsidRDefault="00E55298">
      <w:pPr>
        <w:spacing w:line="600" w:lineRule="auto"/>
        <w:ind w:firstLine="720"/>
        <w:contextualSpacing/>
        <w:jc w:val="both"/>
        <w:rPr>
          <w:rFonts w:eastAsia="Times New Roman"/>
          <w:szCs w:val="24"/>
        </w:rPr>
      </w:pPr>
      <w:r>
        <w:rPr>
          <w:rFonts w:eastAsia="Times New Roman"/>
          <w:bCs/>
          <w:szCs w:val="24"/>
          <w:lang w:val="en-US"/>
        </w:rPr>
        <w:t>Last</w:t>
      </w:r>
      <w:r>
        <w:rPr>
          <w:rFonts w:eastAsia="Times New Roman"/>
          <w:bCs/>
          <w:szCs w:val="24"/>
        </w:rPr>
        <w:t xml:space="preserve"> </w:t>
      </w:r>
      <w:r>
        <w:rPr>
          <w:rFonts w:eastAsia="Times New Roman"/>
          <w:bCs/>
          <w:szCs w:val="24"/>
          <w:lang w:val="en-US"/>
        </w:rPr>
        <w:t>but</w:t>
      </w:r>
      <w:r>
        <w:rPr>
          <w:rFonts w:eastAsia="Times New Roman"/>
          <w:bCs/>
          <w:szCs w:val="24"/>
        </w:rPr>
        <w:t xml:space="preserve"> </w:t>
      </w:r>
      <w:r>
        <w:rPr>
          <w:rFonts w:eastAsia="Times New Roman"/>
          <w:bCs/>
          <w:szCs w:val="24"/>
          <w:lang w:val="en-US"/>
        </w:rPr>
        <w:t>not</w:t>
      </w:r>
      <w:r>
        <w:rPr>
          <w:rFonts w:eastAsia="Times New Roman"/>
          <w:bCs/>
          <w:szCs w:val="24"/>
        </w:rPr>
        <w:t xml:space="preserve"> </w:t>
      </w:r>
      <w:r>
        <w:rPr>
          <w:rFonts w:eastAsia="Times New Roman"/>
          <w:bCs/>
          <w:szCs w:val="24"/>
          <w:lang w:val="en-US"/>
        </w:rPr>
        <w:t>least</w:t>
      </w:r>
      <w:r>
        <w:rPr>
          <w:rFonts w:eastAsia="Times New Roman"/>
          <w:bCs/>
          <w:szCs w:val="24"/>
        </w:rPr>
        <w:t>, που λέμε, κύριε συνάδελφε, οπότε δεν θέλω να παραπονιέστε.</w:t>
      </w:r>
    </w:p>
    <w:p w14:paraId="0A8B2195" w14:textId="77777777" w:rsidR="00666A52" w:rsidRDefault="00E55298">
      <w:pPr>
        <w:spacing w:line="600" w:lineRule="auto"/>
        <w:ind w:firstLine="720"/>
        <w:contextualSpacing/>
        <w:jc w:val="both"/>
        <w:rPr>
          <w:rFonts w:eastAsia="Times New Roman"/>
          <w:szCs w:val="24"/>
        </w:rPr>
      </w:pPr>
      <w:r>
        <w:rPr>
          <w:rFonts w:eastAsia="Times New Roman"/>
          <w:szCs w:val="24"/>
        </w:rPr>
        <w:t>Ορί</w:t>
      </w:r>
      <w:r>
        <w:rPr>
          <w:rFonts w:eastAsia="Times New Roman"/>
          <w:szCs w:val="24"/>
        </w:rPr>
        <w:t>στε, κύριε Τριανταφυλλίδη, έχετε τον λόγο για δύο λεπτά.</w:t>
      </w:r>
    </w:p>
    <w:p w14:paraId="0A8B2196" w14:textId="77777777" w:rsidR="00666A52" w:rsidRDefault="00E55298">
      <w:pPr>
        <w:spacing w:line="600" w:lineRule="auto"/>
        <w:ind w:firstLine="720"/>
        <w:contextualSpacing/>
        <w:jc w:val="both"/>
        <w:rPr>
          <w:rFonts w:eastAsia="Times New Roman"/>
          <w:bCs/>
          <w:szCs w:val="24"/>
        </w:rPr>
      </w:pPr>
      <w:r>
        <w:rPr>
          <w:rFonts w:eastAsia="Times New Roman"/>
          <w:b/>
          <w:bCs/>
          <w:szCs w:val="24"/>
        </w:rPr>
        <w:t>ΑΛΕΞΑΝΔΡΟΣ ΤΡΙΑΝΤΑΦΥΛΛΙΔΗΣ:</w:t>
      </w:r>
      <w:r>
        <w:rPr>
          <w:rFonts w:eastAsia="Times New Roman"/>
          <w:bCs/>
          <w:szCs w:val="24"/>
        </w:rPr>
        <w:t xml:space="preserve"> Ευχαριστώ, κύριε Πρόεδρε. Καλή δύναμη στο έργο σας.</w:t>
      </w:r>
    </w:p>
    <w:p w14:paraId="0A8B2197" w14:textId="77777777" w:rsidR="00666A52" w:rsidRDefault="00E55298">
      <w:pPr>
        <w:spacing w:line="600" w:lineRule="auto"/>
        <w:ind w:firstLine="720"/>
        <w:contextualSpacing/>
        <w:jc w:val="both"/>
        <w:rPr>
          <w:rFonts w:eastAsia="Times New Roman"/>
          <w:bCs/>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 πάρα πολύ.</w:t>
      </w:r>
    </w:p>
    <w:p w14:paraId="0A8B2198" w14:textId="77777777" w:rsidR="00666A52" w:rsidRDefault="00E55298">
      <w:pPr>
        <w:spacing w:line="600" w:lineRule="auto"/>
        <w:ind w:firstLine="720"/>
        <w:contextualSpacing/>
        <w:jc w:val="both"/>
        <w:rPr>
          <w:rFonts w:eastAsia="Times New Roman"/>
          <w:bCs/>
          <w:szCs w:val="24"/>
        </w:rPr>
      </w:pPr>
      <w:r>
        <w:rPr>
          <w:rFonts w:eastAsia="Times New Roman"/>
          <w:b/>
          <w:bCs/>
          <w:szCs w:val="24"/>
        </w:rPr>
        <w:t xml:space="preserve">ΑΛΕΞΑΝΔΡΟΣ ΤΡΙΑΝΤΑΦΥΛΛΙΔΗΣ: </w:t>
      </w:r>
      <w:r>
        <w:rPr>
          <w:rFonts w:eastAsia="Times New Roman"/>
          <w:bCs/>
          <w:szCs w:val="24"/>
        </w:rPr>
        <w:t xml:space="preserve">Να πούμε, λοιπόν, ότι η εν λόγω ερώτηση αποτελεί τον ορισμό της επίκαιρης ερώτησης, μια που το υλικό της έχει ήδη παρουσιαστεί από τα ρεπορτάζ των μέσων ενημέρωσης. </w:t>
      </w:r>
    </w:p>
    <w:p w14:paraId="0A8B2199" w14:textId="77777777" w:rsidR="00666A52" w:rsidRDefault="00E55298">
      <w:pPr>
        <w:spacing w:line="600" w:lineRule="auto"/>
        <w:ind w:firstLine="720"/>
        <w:contextualSpacing/>
        <w:jc w:val="both"/>
        <w:rPr>
          <w:rFonts w:eastAsia="Times New Roman"/>
          <w:color w:val="000000"/>
          <w:szCs w:val="24"/>
        </w:rPr>
      </w:pPr>
      <w:r>
        <w:rPr>
          <w:rFonts w:eastAsia="Times New Roman"/>
          <w:bCs/>
          <w:szCs w:val="24"/>
        </w:rPr>
        <w:t>Θέλω απλώς να υπενθυμίσω, για την κριτική που ασκήθηκε, ότι κανείς δεν μίλησε, όλοι σιώπησ</w:t>
      </w:r>
      <w:r>
        <w:rPr>
          <w:rFonts w:eastAsia="Times New Roman"/>
          <w:bCs/>
          <w:szCs w:val="24"/>
        </w:rPr>
        <w:t>αν ότι πριν από δύο χρό</w:t>
      </w:r>
      <w:r>
        <w:rPr>
          <w:rFonts w:eastAsia="Times New Roman"/>
          <w:bCs/>
          <w:szCs w:val="24"/>
        </w:rPr>
        <w:lastRenderedPageBreak/>
        <w:t>νια, στις 5 Μαΐου του 2015, ο ερωτών σήμερα και ο ομιλών ερώτησε και ομίλησε και έθεσε το ερώτημα «της ρύπανσης-απορρύπανσης-πηγές ρύπανσης, μέτρα απορρύπανσης για τον Θερμαϊκό», γιατί υπήρξε και τότε το φαινόμενο του ευτροφισμού, τη</w:t>
      </w:r>
      <w:r>
        <w:rPr>
          <w:rFonts w:eastAsia="Times New Roman"/>
          <w:bCs/>
          <w:szCs w:val="24"/>
        </w:rPr>
        <w:t xml:space="preserve">ς ερυθράς παλίρροιας, του φυτοπλαγκτόν, της επιπλέουσας χωματερής στη θαλάσσια αυλή της Θεσσαλονίκης. </w:t>
      </w:r>
      <w:r>
        <w:rPr>
          <w:rFonts w:eastAsia="Times New Roman"/>
          <w:bCs/>
          <w:szCs w:val="24"/>
        </w:rPr>
        <w:t>Τ</w:t>
      </w:r>
      <w:r>
        <w:rPr>
          <w:rFonts w:eastAsia="Times New Roman"/>
          <w:bCs/>
          <w:szCs w:val="24"/>
        </w:rPr>
        <w:t xml:space="preserve">ότε, όπως και σήμερα, η Υπουργός είχε την διάθεση και την καλοσύνη να έρθει και να παρουσιάσει και να ξεδιπλώσει τα μέτρα κυβερνητικής πολιτικής. </w:t>
      </w:r>
      <w:r>
        <w:rPr>
          <w:rFonts w:eastAsia="Times New Roman"/>
          <w:bCs/>
          <w:szCs w:val="24"/>
        </w:rPr>
        <w:t>Β</w:t>
      </w:r>
      <w:r>
        <w:rPr>
          <w:rFonts w:eastAsia="Times New Roman"/>
          <w:bCs/>
          <w:szCs w:val="24"/>
        </w:rPr>
        <w:t>έβαια,</w:t>
      </w:r>
      <w:r>
        <w:rPr>
          <w:rFonts w:eastAsia="Times New Roman"/>
          <w:bCs/>
          <w:szCs w:val="24"/>
        </w:rPr>
        <w:t xml:space="preserve"> θα έχει και σήμερα τη δυνατότητα αυτή να εξηγήσει και να ερμηνεύσει και ουσιαστικά να απαντήσει στο δεύτερο ερώτημα, τι έγινε στο μεσοδιάστημα, τι μέτρα εφαρμόστηκαν. </w:t>
      </w:r>
    </w:p>
    <w:p w14:paraId="0A8B219A" w14:textId="77777777" w:rsidR="00666A52" w:rsidRDefault="00E55298">
      <w:pPr>
        <w:spacing w:line="600" w:lineRule="auto"/>
        <w:ind w:firstLine="720"/>
        <w:contextualSpacing/>
        <w:jc w:val="both"/>
        <w:rPr>
          <w:rFonts w:eastAsia="Times New Roman"/>
          <w:color w:val="000000"/>
          <w:szCs w:val="24"/>
        </w:rPr>
      </w:pPr>
      <w:r>
        <w:rPr>
          <w:rFonts w:eastAsia="Times New Roman"/>
          <w:color w:val="000000"/>
          <w:szCs w:val="24"/>
        </w:rPr>
        <w:t>Να δώσουμε την ταυτότητα του θέματος. Μιλούμε για τον Θερμαϊκό Κόλπο, για το μεγαλύτερο</w:t>
      </w:r>
      <w:r>
        <w:rPr>
          <w:rFonts w:eastAsia="Times New Roman"/>
          <w:color w:val="000000"/>
          <w:szCs w:val="24"/>
        </w:rPr>
        <w:t xml:space="preserve"> κόλπο του Αιγαίου, όπου </w:t>
      </w:r>
      <w:proofErr w:type="spellStart"/>
      <w:r>
        <w:rPr>
          <w:rFonts w:eastAsia="Times New Roman"/>
          <w:color w:val="000000"/>
          <w:szCs w:val="24"/>
        </w:rPr>
        <w:t>χωροθετείται</w:t>
      </w:r>
      <w:proofErr w:type="spellEnd"/>
      <w:r>
        <w:rPr>
          <w:rFonts w:eastAsia="Times New Roman"/>
          <w:color w:val="000000"/>
          <w:szCs w:val="24"/>
        </w:rPr>
        <w:t xml:space="preserve"> το δεύτερο μεγαλύτερο αστικό κέντρο της χώρας. Αναπτύσσονται δύο από τις μεγαλύτερες τουριστικές ζώνες: από αριστερά η Κασσάνδρα, το πρώτο πόδι της Χαλκιδικής, από δεξιά η Πιερία η Πιερία και ο Όλυμπος. Εκβάλλουν στον </w:t>
      </w:r>
      <w:r>
        <w:rPr>
          <w:rFonts w:eastAsia="Times New Roman"/>
          <w:color w:val="000000"/>
          <w:szCs w:val="24"/>
        </w:rPr>
        <w:t xml:space="preserve">Θερμαϊκό Κόλπο οι μεγαλύτεροι από τους ελληνικούς διασυνοριακούς ποταμούς: ο Αλιάκμονας, ο Άξιος, ο Λουδίας και ο Γαλλικός. Μιλάμε </w:t>
      </w:r>
      <w:r>
        <w:rPr>
          <w:rFonts w:eastAsia="Times New Roman"/>
          <w:color w:val="000000"/>
          <w:szCs w:val="24"/>
        </w:rPr>
        <w:lastRenderedPageBreak/>
        <w:t xml:space="preserve">και για ορισμένες περιοχές προστατευμένες από τη Συνθήκη </w:t>
      </w:r>
      <w:proofErr w:type="spellStart"/>
      <w:r>
        <w:rPr>
          <w:rFonts w:eastAsia="Times New Roman"/>
          <w:color w:val="000000"/>
          <w:szCs w:val="24"/>
        </w:rPr>
        <w:t>Ραμσάρ</w:t>
      </w:r>
      <w:proofErr w:type="spellEnd"/>
      <w:r>
        <w:rPr>
          <w:rFonts w:eastAsia="Times New Roman"/>
          <w:color w:val="000000"/>
          <w:szCs w:val="24"/>
        </w:rPr>
        <w:t xml:space="preserve">, όπως το Δέλτα Αξιού- Αλιάκμονα. </w:t>
      </w:r>
    </w:p>
    <w:p w14:paraId="0A8B219B" w14:textId="77777777" w:rsidR="00666A52" w:rsidRDefault="00E55298">
      <w:pPr>
        <w:spacing w:line="600" w:lineRule="auto"/>
        <w:ind w:firstLine="720"/>
        <w:contextualSpacing/>
        <w:jc w:val="both"/>
        <w:rPr>
          <w:rFonts w:eastAsia="Times New Roman"/>
          <w:color w:val="000000"/>
          <w:szCs w:val="24"/>
        </w:rPr>
      </w:pPr>
      <w:r>
        <w:rPr>
          <w:rFonts w:eastAsia="Times New Roman"/>
          <w:color w:val="000000"/>
          <w:szCs w:val="24"/>
        </w:rPr>
        <w:t>Για να δώσουμε ένα μέτρο τά</w:t>
      </w:r>
      <w:r>
        <w:rPr>
          <w:rFonts w:eastAsia="Times New Roman"/>
          <w:color w:val="000000"/>
          <w:szCs w:val="24"/>
        </w:rPr>
        <w:t xml:space="preserve">ξης, να πούμε ότι στην παραλιακή ζώνη του Κόλπου </w:t>
      </w:r>
      <w:proofErr w:type="spellStart"/>
      <w:r>
        <w:rPr>
          <w:rFonts w:eastAsia="Times New Roman"/>
          <w:color w:val="000000"/>
          <w:szCs w:val="24"/>
        </w:rPr>
        <w:t>διαβιοί</w:t>
      </w:r>
      <w:proofErr w:type="spellEnd"/>
      <w:r>
        <w:rPr>
          <w:rFonts w:eastAsia="Times New Roman"/>
          <w:color w:val="000000"/>
          <w:szCs w:val="24"/>
        </w:rPr>
        <w:t xml:space="preserve"> το 50% του πληθυσμού της </w:t>
      </w:r>
      <w:r>
        <w:rPr>
          <w:rFonts w:eastAsia="Times New Roman"/>
          <w:color w:val="000000"/>
          <w:szCs w:val="24"/>
        </w:rPr>
        <w:t>κ</w:t>
      </w:r>
      <w:r>
        <w:rPr>
          <w:rFonts w:eastAsia="Times New Roman"/>
          <w:color w:val="000000"/>
          <w:szCs w:val="24"/>
        </w:rPr>
        <w:t xml:space="preserve">εντρικής Μακεδονίας, το 10% της χώρας. Στην ίδια περιοχή παράγεται περίπου το 18% της μεταποιητικής βάσης και παραγωγής της χώρας. </w:t>
      </w:r>
    </w:p>
    <w:p w14:paraId="0A8B219C" w14:textId="77777777" w:rsidR="00666A52" w:rsidRDefault="00E55298">
      <w:pPr>
        <w:spacing w:line="600" w:lineRule="auto"/>
        <w:ind w:firstLine="720"/>
        <w:contextualSpacing/>
        <w:jc w:val="both"/>
        <w:rPr>
          <w:rFonts w:eastAsia="Times New Roman"/>
          <w:szCs w:val="24"/>
        </w:rPr>
      </w:pPr>
      <w:r>
        <w:rPr>
          <w:rFonts w:eastAsia="Times New Roman"/>
          <w:color w:val="000000"/>
          <w:szCs w:val="24"/>
        </w:rPr>
        <w:t>Να δώσω μόνο έναν δείκτη. Στον Θερμαϊκό Κ</w:t>
      </w:r>
      <w:r>
        <w:rPr>
          <w:rFonts w:eastAsia="Times New Roman"/>
          <w:color w:val="000000"/>
          <w:szCs w:val="24"/>
        </w:rPr>
        <w:t xml:space="preserve">όλπο συγκεντρώνεται το 90% των μονάδων παραγωγής οστράκων σε εθνικό επίπεδο. Έτσι, κύριε Πρόεδρε, κυρία Υπουργέ, για να γίνει αντιληπτό ότι η προστασία του περιβάλλοντος αποτελεί ικανό, αναγκαίο και αναντικατάστατο </w:t>
      </w:r>
      <w:proofErr w:type="spellStart"/>
      <w:r>
        <w:rPr>
          <w:rFonts w:eastAsia="Times New Roman"/>
          <w:color w:val="000000"/>
          <w:szCs w:val="24"/>
        </w:rPr>
        <w:t>προαπαιτούμενο</w:t>
      </w:r>
      <w:proofErr w:type="spellEnd"/>
      <w:r>
        <w:rPr>
          <w:rFonts w:eastAsia="Times New Roman"/>
          <w:color w:val="000000"/>
          <w:szCs w:val="24"/>
        </w:rPr>
        <w:t>, συνοδηγό κάθε παραγωγικής</w:t>
      </w:r>
      <w:r>
        <w:rPr>
          <w:rFonts w:eastAsia="Times New Roman"/>
          <w:color w:val="000000"/>
          <w:szCs w:val="24"/>
        </w:rPr>
        <w:t xml:space="preserve"> επενδυτικής πρωτοβουλίας. Για να το πω διαφορετικά, ανάπτυξη, χωρίς προστασία του περιβάλλοντος, δεν υφίσταται. Προστασία περιβάλλοντος, επιχειρηματικότητα, νέες επενδύσεις, νέες παραγωγικές τουριστικές μονάδες, πάνε χέρι με χέρι. </w:t>
      </w:r>
    </w:p>
    <w:p w14:paraId="0A8B219D" w14:textId="77777777" w:rsidR="00666A52" w:rsidRDefault="00E55298">
      <w:pPr>
        <w:spacing w:line="600" w:lineRule="auto"/>
        <w:ind w:firstLine="720"/>
        <w:contextualSpacing/>
        <w:jc w:val="both"/>
        <w:rPr>
          <w:rFonts w:eastAsia="Times New Roman"/>
          <w:szCs w:val="24"/>
        </w:rPr>
      </w:pPr>
      <w:r>
        <w:rPr>
          <w:rFonts w:eastAsia="Times New Roman"/>
          <w:szCs w:val="24"/>
        </w:rPr>
        <w:t>Να δώσω ένα παράδειγμα:</w:t>
      </w:r>
      <w:r>
        <w:rPr>
          <w:rFonts w:eastAsia="Times New Roman"/>
          <w:szCs w:val="24"/>
        </w:rPr>
        <w:t xml:space="preserve"> Τις ημέρες που αυτή η επιπλέουσα χωματερή ήταν παρούσα -ευτυχώς φύσηξε ο βαρδάρης και το καθάρισε και τα υπόγεια θαλάσσια ρεύματα έκαναν το χρέος </w:t>
      </w:r>
      <w:r>
        <w:rPr>
          <w:rFonts w:eastAsia="Times New Roman"/>
          <w:szCs w:val="24"/>
        </w:rPr>
        <w:lastRenderedPageBreak/>
        <w:t>τους- τα περισσότερα μαγαζιά δεν λειτουργούσαν, γιατί ποιος να πάει να καθίσει σ’ ένα εστιατόριο ή να περάσει</w:t>
      </w:r>
      <w:r>
        <w:rPr>
          <w:rFonts w:eastAsia="Times New Roman"/>
          <w:szCs w:val="24"/>
        </w:rPr>
        <w:t xml:space="preserve"> για να αγοράσει προϊόντα από μία περιοχή που βασανιζόταν όχι μόνο οπτικά, αλλά και ως προς τη δυσοσμία; Η μισή πόλη της Θεσσαλονίκης είχε πρόβλημα από τη δυσοσμία. Η ρύπανση και η μόλυνση είναι εχθρός της επιχειρηματικότητας που θέλει να αξιοποιήσει τα συ</w:t>
      </w:r>
      <w:r>
        <w:rPr>
          <w:rFonts w:eastAsia="Times New Roman"/>
          <w:szCs w:val="24"/>
        </w:rPr>
        <w:t>γκριτικά πλεονεκτήματα της Θεσσαλονίκης.</w:t>
      </w:r>
    </w:p>
    <w:p w14:paraId="0A8B219E" w14:textId="77777777" w:rsidR="00666A52" w:rsidRDefault="00E55298">
      <w:pPr>
        <w:spacing w:line="600" w:lineRule="auto"/>
        <w:ind w:firstLine="720"/>
        <w:contextualSpacing/>
        <w:jc w:val="both"/>
        <w:rPr>
          <w:rFonts w:eastAsia="Times New Roman"/>
          <w:szCs w:val="24"/>
        </w:rPr>
      </w:pPr>
      <w:r>
        <w:rPr>
          <w:rFonts w:eastAsia="Times New Roman"/>
          <w:szCs w:val="24"/>
        </w:rPr>
        <w:t>Ποια είναι η κατάσταση σήμερα; Ακριβώς μπροστά από το μνημείο-σύμβολο της πόλης, τον Λευκό Πύργο, η θάλασσα έχει μετατραπεί σε σκουπιδότοπο και με την παράλληλη έντονη δυσοσμία που επικρατεί, δημιουργούνται συνθήκες</w:t>
      </w:r>
      <w:r>
        <w:rPr>
          <w:rFonts w:eastAsia="Times New Roman"/>
          <w:szCs w:val="24"/>
        </w:rPr>
        <w:t xml:space="preserve"> που δεν συνάδουν με τις αρχές της βιώσιμης ανάπτυξης που καλούμαστε να υπηρετήσουμε.</w:t>
      </w:r>
    </w:p>
    <w:p w14:paraId="0A8B219F" w14:textId="77777777" w:rsidR="00666A52" w:rsidRDefault="00E55298">
      <w:pPr>
        <w:spacing w:line="600" w:lineRule="auto"/>
        <w:ind w:firstLine="720"/>
        <w:contextualSpacing/>
        <w:jc w:val="both"/>
        <w:rPr>
          <w:rFonts w:eastAsia="Times New Roman"/>
          <w:szCs w:val="24"/>
        </w:rPr>
      </w:pPr>
      <w:r>
        <w:rPr>
          <w:rFonts w:eastAsia="Times New Roman"/>
          <w:szCs w:val="24"/>
        </w:rPr>
        <w:t>Δυστυχώς, ο μυχός του Θερμαϊκού Κόλπου, η θαλάσσια αυλή της Θεσσαλονίκης, δίνει την εικόνα μιας επιπλέουσας χωματερής -ευτροφισμός, φυτοπλαγκτόν, ερυθρά παλίρροια- τόσο γ</w:t>
      </w:r>
      <w:r>
        <w:rPr>
          <w:rFonts w:eastAsia="Times New Roman"/>
          <w:szCs w:val="24"/>
        </w:rPr>
        <w:t>ια τους πολίτες όσο και για τους τουρίστες. Υπάρχουν πηγές της ρύπανσης και θέλουμε συγκεκριμένες απαντήσεις για το τι έγινε στα δύο χρόνια που μεσολάβησαν, κυρία Υπουργέ, από την πρώτη απάντηση.</w:t>
      </w:r>
    </w:p>
    <w:p w14:paraId="0A8B21A0"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Πηγή πρώτη: Νιτρικά λιπάσματα και φυτοφάρμακα μέσω των ποταμ</w:t>
      </w:r>
      <w:r>
        <w:rPr>
          <w:rFonts w:eastAsia="Times New Roman"/>
          <w:szCs w:val="24"/>
        </w:rPr>
        <w:t xml:space="preserve">ών που καταλήγουν στον Θερμαϊκό. Αντιμετωπίστηκαν; </w:t>
      </w:r>
    </w:p>
    <w:p w14:paraId="0A8B21A1"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Πηγή δεύτερη: Τα λύματα των </w:t>
      </w:r>
      <w:proofErr w:type="spellStart"/>
      <w:r>
        <w:rPr>
          <w:rFonts w:eastAsia="Times New Roman"/>
          <w:szCs w:val="24"/>
        </w:rPr>
        <w:t>κονσερβάδικων</w:t>
      </w:r>
      <w:proofErr w:type="spellEnd"/>
      <w:r>
        <w:rPr>
          <w:rFonts w:eastAsia="Times New Roman"/>
          <w:szCs w:val="24"/>
        </w:rPr>
        <w:t xml:space="preserve"> σε Πέλλα και Ημαθία, καυστική ποτάσα μέσω της «Τάφρου 66» και στη συνέχεια στον Θερμαϊκό. Εκεί καταλήγουν. Αντιμετωπίστηκαν; Λειτουργούν, δηλαδή, οι βιολογικοί κα</w:t>
      </w:r>
      <w:r>
        <w:rPr>
          <w:rFonts w:eastAsia="Times New Roman"/>
          <w:szCs w:val="24"/>
        </w:rPr>
        <w:t xml:space="preserve">θαρισμοί των εργοστασίων που ακριβώς την περίοδο που συζητάμε, δηλαδή σήμερα, είναι στο φόρτε της μεταποιητικής τους διαδικασίας; </w:t>
      </w:r>
    </w:p>
    <w:p w14:paraId="0A8B21A2"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Ερώτημα τρίτο: Τα λύματα των βυρσοδεψείων που ανεπεξέργαστα χύνονται μέσω της </w:t>
      </w:r>
      <w:r>
        <w:rPr>
          <w:rFonts w:eastAsia="Times New Roman"/>
          <w:szCs w:val="24"/>
        </w:rPr>
        <w:t>τ</w:t>
      </w:r>
      <w:r>
        <w:rPr>
          <w:rFonts w:eastAsia="Times New Roman"/>
          <w:szCs w:val="24"/>
        </w:rPr>
        <w:t xml:space="preserve">άφρου του </w:t>
      </w:r>
      <w:proofErr w:type="spellStart"/>
      <w:r>
        <w:rPr>
          <w:rFonts w:eastAsia="Times New Roman"/>
          <w:szCs w:val="24"/>
        </w:rPr>
        <w:t>Δενδροποτάμου</w:t>
      </w:r>
      <w:proofErr w:type="spellEnd"/>
      <w:r>
        <w:rPr>
          <w:rFonts w:eastAsia="Times New Roman"/>
          <w:szCs w:val="24"/>
        </w:rPr>
        <w:t xml:space="preserve"> στον Θερμαϊκό. </w:t>
      </w:r>
    </w:p>
    <w:p w14:paraId="0A8B21A3" w14:textId="77777777" w:rsidR="00666A52" w:rsidRDefault="00E55298">
      <w:pPr>
        <w:spacing w:line="600" w:lineRule="auto"/>
        <w:ind w:firstLine="720"/>
        <w:contextualSpacing/>
        <w:jc w:val="both"/>
        <w:rPr>
          <w:rFonts w:eastAsia="Times New Roman"/>
          <w:szCs w:val="24"/>
        </w:rPr>
      </w:pPr>
      <w:r>
        <w:rPr>
          <w:rFonts w:eastAsia="Times New Roman"/>
          <w:szCs w:val="24"/>
        </w:rPr>
        <w:t>Να πούμε εδώ ότι αυτό δεν είναι ευθύνη του Υπουργείου Μακεδονίας – Θράκης. Είναι τεράστια η ευθύνη της Περιφέρειας Κεντρικής Μακεδονίας και οφείλουν οι φορείς της αυτοδιοίκησης α΄ και β΄ βαθμού, εκτός από τις δημόσιες σχέσεις, να ασχολούνται και με κάτι πρ</w:t>
      </w:r>
      <w:r>
        <w:rPr>
          <w:rFonts w:eastAsia="Times New Roman"/>
          <w:szCs w:val="24"/>
        </w:rPr>
        <w:t xml:space="preserve">ακτικό, αποτελεσματικό και άμεσο. </w:t>
      </w:r>
    </w:p>
    <w:p w14:paraId="0A8B21A4"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Τέταρτη πηγή ρύπανσης: </w:t>
      </w:r>
      <w:r>
        <w:rPr>
          <w:rFonts w:eastAsia="Times New Roman"/>
          <w:szCs w:val="24"/>
          <w:lang w:val="en-US"/>
        </w:rPr>
        <w:t>O</w:t>
      </w:r>
      <w:r>
        <w:rPr>
          <w:rFonts w:eastAsia="Times New Roman"/>
          <w:szCs w:val="24"/>
        </w:rPr>
        <w:t xml:space="preserve"> αγωγός των χαμηλών περιοχών κοντά στην περιοχή των ΚΤΕΛ Μακεδονίας, ο οποίος ουδέ</w:t>
      </w:r>
      <w:r>
        <w:rPr>
          <w:rFonts w:eastAsia="Times New Roman"/>
          <w:szCs w:val="24"/>
        </w:rPr>
        <w:lastRenderedPageBreak/>
        <w:t xml:space="preserve">ποτε συνδέθηκε με τον κεντρικό αποχετευτικό αγωγό για να μεταφέρει τα αστικά λύματα στον βιολογικό καθαρισμό της </w:t>
      </w:r>
      <w:proofErr w:type="spellStart"/>
      <w:r>
        <w:rPr>
          <w:rFonts w:eastAsia="Times New Roman"/>
          <w:szCs w:val="24"/>
        </w:rPr>
        <w:t>Σί</w:t>
      </w:r>
      <w:r>
        <w:rPr>
          <w:rFonts w:eastAsia="Times New Roman"/>
          <w:szCs w:val="24"/>
        </w:rPr>
        <w:t>νδου</w:t>
      </w:r>
      <w:proofErr w:type="spellEnd"/>
      <w:r>
        <w:rPr>
          <w:rFonts w:eastAsia="Times New Roman"/>
          <w:szCs w:val="24"/>
        </w:rPr>
        <w:t xml:space="preserve">. Είναι ο δεύτερος κλάδος. Το ερώτημα είναι αν επιτέλους κάποια στιγμή αυτός ο δεύτερος κλάδος θα συνδεθεί με τον βιολογικό καθαρισμό της </w:t>
      </w:r>
      <w:proofErr w:type="spellStart"/>
      <w:r>
        <w:rPr>
          <w:rFonts w:eastAsia="Times New Roman"/>
          <w:szCs w:val="24"/>
        </w:rPr>
        <w:t>Σίνδου</w:t>
      </w:r>
      <w:proofErr w:type="spellEnd"/>
      <w:r>
        <w:rPr>
          <w:rFonts w:eastAsia="Times New Roman"/>
          <w:szCs w:val="24"/>
        </w:rPr>
        <w:t>.</w:t>
      </w:r>
    </w:p>
    <w:p w14:paraId="0A8B21A5" w14:textId="77777777" w:rsidR="00666A52" w:rsidRDefault="00E55298">
      <w:pPr>
        <w:spacing w:line="600" w:lineRule="auto"/>
        <w:ind w:firstLine="720"/>
        <w:contextualSpacing/>
        <w:jc w:val="both"/>
        <w:rPr>
          <w:rFonts w:eastAsia="Times New Roman"/>
          <w:szCs w:val="24"/>
        </w:rPr>
      </w:pPr>
      <w:r>
        <w:rPr>
          <w:rFonts w:eastAsia="Times New Roman"/>
          <w:szCs w:val="24"/>
        </w:rPr>
        <w:t>Δεν μας έφταναν όλα αυτά που είχαμε, αλλά είχαμε και τον εργολάβο του Κ-16 που ωραία τον εγκαινίασαν, αλλά</w:t>
      </w:r>
      <w:r>
        <w:rPr>
          <w:rFonts w:eastAsia="Times New Roman"/>
          <w:szCs w:val="24"/>
        </w:rPr>
        <w:t xml:space="preserve"> ο εργολάβος αυτός έσπασε έναν επιπλέον αγωγό, ο οποίος κι αυτός ρίχνει ανεπεξέργαστα τα λύματά του μέσα, με ευθύνη της Περιφέρειας Κεντρικής Μακεδονίας. Μιλώ για την περιοχή της </w:t>
      </w:r>
      <w:r>
        <w:rPr>
          <w:rFonts w:eastAsia="Times New Roman"/>
          <w:szCs w:val="24"/>
        </w:rPr>
        <w:t>λ</w:t>
      </w:r>
      <w:r>
        <w:rPr>
          <w:rFonts w:eastAsia="Times New Roman"/>
          <w:szCs w:val="24"/>
        </w:rPr>
        <w:t>αχαναγοράς. Είναι ο Κ-16.</w:t>
      </w:r>
    </w:p>
    <w:p w14:paraId="0A8B21A6"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Ένα έκτο στοιχείο είναι οι υπερχειλίσεις του </w:t>
      </w:r>
      <w:proofErr w:type="spellStart"/>
      <w:r>
        <w:rPr>
          <w:rFonts w:eastAsia="Times New Roman"/>
          <w:szCs w:val="24"/>
        </w:rPr>
        <w:t>παντο</w:t>
      </w:r>
      <w:r>
        <w:rPr>
          <w:rFonts w:eastAsia="Times New Roman"/>
          <w:szCs w:val="24"/>
        </w:rPr>
        <w:t>ρροϊκού</w:t>
      </w:r>
      <w:proofErr w:type="spellEnd"/>
      <w:r>
        <w:rPr>
          <w:rFonts w:eastAsia="Times New Roman"/>
          <w:szCs w:val="24"/>
        </w:rPr>
        <w:t xml:space="preserve"> αποχετευτικού συστήματος που, όταν έχουμε </w:t>
      </w:r>
      <w:proofErr w:type="spellStart"/>
      <w:r>
        <w:rPr>
          <w:rFonts w:eastAsia="Times New Roman"/>
          <w:szCs w:val="24"/>
        </w:rPr>
        <w:t>πλημμυρικά</w:t>
      </w:r>
      <w:proofErr w:type="spellEnd"/>
      <w:r>
        <w:rPr>
          <w:rFonts w:eastAsia="Times New Roman"/>
          <w:szCs w:val="24"/>
        </w:rPr>
        <w:t xml:space="preserve"> φαινόμενα, στέλνουν ένα κομμάτι, ένα τμήμα από τα αστικά λύματα στην προμετωπίδα της πόλης, της θαλάσσιας αυλής.</w:t>
      </w:r>
    </w:p>
    <w:p w14:paraId="0A8B21A7" w14:textId="77777777" w:rsidR="00666A52" w:rsidRDefault="00E55298">
      <w:pPr>
        <w:spacing w:line="600" w:lineRule="auto"/>
        <w:ind w:firstLine="720"/>
        <w:contextualSpacing/>
        <w:jc w:val="both"/>
        <w:rPr>
          <w:rFonts w:eastAsia="Times New Roman"/>
          <w:szCs w:val="24"/>
        </w:rPr>
      </w:pPr>
      <w:r>
        <w:rPr>
          <w:rFonts w:eastAsia="Times New Roman"/>
          <w:szCs w:val="24"/>
        </w:rPr>
        <w:t>Το ερώτημά μου –και θα επανέλθω στη δευτερολογία μου- είναι αν μπορούμε με πρακτικ</w:t>
      </w:r>
      <w:r>
        <w:rPr>
          <w:rFonts w:eastAsia="Times New Roman"/>
          <w:szCs w:val="24"/>
        </w:rPr>
        <w:t xml:space="preserve">ά, εφαρμόσιμα μέτρα όχι μόνο για την οπτική ρύπανση, την </w:t>
      </w:r>
      <w:r>
        <w:rPr>
          <w:rFonts w:eastAsia="Times New Roman"/>
          <w:szCs w:val="24"/>
        </w:rPr>
        <w:t>«</w:t>
      </w:r>
      <w:r>
        <w:rPr>
          <w:rFonts w:eastAsia="Times New Roman"/>
          <w:szCs w:val="24"/>
        </w:rPr>
        <w:t>ΑΛΚΙΠΠΗ</w:t>
      </w:r>
      <w:r>
        <w:rPr>
          <w:rFonts w:eastAsia="Times New Roman"/>
          <w:szCs w:val="24"/>
        </w:rPr>
        <w:t>»</w:t>
      </w:r>
      <w:r>
        <w:rPr>
          <w:rFonts w:eastAsia="Times New Roman"/>
          <w:szCs w:val="24"/>
        </w:rPr>
        <w:t xml:space="preserve"> και την </w:t>
      </w:r>
      <w:r>
        <w:rPr>
          <w:rFonts w:eastAsia="Times New Roman"/>
          <w:szCs w:val="24"/>
        </w:rPr>
        <w:t>«</w:t>
      </w:r>
      <w:r>
        <w:rPr>
          <w:rFonts w:eastAsia="Times New Roman"/>
          <w:szCs w:val="24"/>
        </w:rPr>
        <w:t>ΠΕΡΣΕΦΟΝΗ</w:t>
      </w:r>
      <w:r>
        <w:rPr>
          <w:rFonts w:eastAsia="Times New Roman"/>
          <w:szCs w:val="24"/>
        </w:rPr>
        <w:t>»</w:t>
      </w:r>
      <w:r>
        <w:rPr>
          <w:rFonts w:eastAsia="Times New Roman"/>
          <w:szCs w:val="24"/>
        </w:rPr>
        <w:t>,</w:t>
      </w:r>
      <w:r>
        <w:rPr>
          <w:rFonts w:eastAsia="Times New Roman"/>
          <w:szCs w:val="24"/>
        </w:rPr>
        <w:t xml:space="preserve"> να αντιμετωπίσουμε αυτές τις έξι πηγές ρύπανσης επί του συγκεκριμένου, έτσι ώστε, κυρία Υπουργέ, να μην δίνει η θαλάσσια </w:t>
      </w:r>
      <w:r>
        <w:rPr>
          <w:rFonts w:eastAsia="Times New Roman"/>
          <w:szCs w:val="24"/>
        </w:rPr>
        <w:lastRenderedPageBreak/>
        <w:t>αυλή μας την αίσθηση ότι εμείς οι Θεσσαλονικείς</w:t>
      </w:r>
      <w:r>
        <w:rPr>
          <w:rFonts w:eastAsia="Times New Roman"/>
          <w:szCs w:val="24"/>
        </w:rPr>
        <w:t>, πόλη και πολιτεία, πολίτες με περιβαλλοντική συνείδηση και πολιτεία, έχουμε γυρίσει την πλάτη μας στον Θερμαϊκό ή ακόμα χειρότερα ότι έχουμε καταστήσει τον Θερμαϊκό πίσω αυλή του σπιτιού μας όπου βάζουμε τα αχρησιμοποίητα, τα ξεπερασμένα, τα παλιά. Δεν π</w:t>
      </w:r>
      <w:r>
        <w:rPr>
          <w:rFonts w:eastAsia="Times New Roman"/>
          <w:szCs w:val="24"/>
        </w:rPr>
        <w:t>ρέπει να είναι έτσι.</w:t>
      </w:r>
    </w:p>
    <w:p w14:paraId="0A8B21A8" w14:textId="77777777" w:rsidR="00666A52" w:rsidRDefault="00E55298">
      <w:pPr>
        <w:spacing w:line="600" w:lineRule="auto"/>
        <w:ind w:firstLine="720"/>
        <w:contextualSpacing/>
        <w:jc w:val="both"/>
        <w:rPr>
          <w:rFonts w:eastAsia="Times New Roman"/>
          <w:szCs w:val="24"/>
        </w:rPr>
      </w:pPr>
      <w:r>
        <w:rPr>
          <w:rFonts w:eastAsia="Times New Roman"/>
          <w:szCs w:val="24"/>
        </w:rPr>
        <w:t>Στη δευτερολογία μου θα θέσω και άλλα ζητήματα.</w:t>
      </w:r>
    </w:p>
    <w:p w14:paraId="0A8B21A9" w14:textId="77777777" w:rsidR="00666A52" w:rsidRDefault="00E55298">
      <w:pPr>
        <w:spacing w:line="600" w:lineRule="auto"/>
        <w:ind w:firstLine="720"/>
        <w:contextualSpacing/>
        <w:jc w:val="both"/>
        <w:rPr>
          <w:rFonts w:eastAsia="Times New Roman"/>
          <w:szCs w:val="24"/>
        </w:rPr>
      </w:pPr>
      <w:r>
        <w:rPr>
          <w:rFonts w:eastAsia="Times New Roman"/>
          <w:szCs w:val="24"/>
        </w:rPr>
        <w:t>Σας ευχαριστώ.</w:t>
      </w:r>
    </w:p>
    <w:p w14:paraId="0A8B21AA" w14:textId="77777777" w:rsidR="00666A52" w:rsidRDefault="00E55298">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Τον λόγο έχει η κυρία Υπουργός για τρία λεπτά.</w:t>
      </w:r>
    </w:p>
    <w:p w14:paraId="0A8B21AB" w14:textId="77777777" w:rsidR="00666A52" w:rsidRDefault="00E55298">
      <w:pPr>
        <w:spacing w:line="600" w:lineRule="auto"/>
        <w:ind w:firstLine="720"/>
        <w:contextualSpacing/>
        <w:jc w:val="both"/>
        <w:rPr>
          <w:rFonts w:eastAsia="Times New Roman"/>
          <w:szCs w:val="24"/>
        </w:rPr>
      </w:pPr>
      <w:r>
        <w:rPr>
          <w:rFonts w:eastAsia="Times New Roman"/>
          <w:b/>
          <w:szCs w:val="24"/>
        </w:rPr>
        <w:t>ΜΑΡΙΑ ΚΟΛΛΙΑ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ΤΣΑΡΟΥΧΑ (Υφυπουργός Εσωτερικών):</w:t>
      </w:r>
      <w:r>
        <w:rPr>
          <w:rFonts w:eastAsia="Times New Roman"/>
          <w:szCs w:val="24"/>
        </w:rPr>
        <w:t xml:space="preserve"> Πρέπει να δώσετε και σε μένα περισσότερο χρόνο, κύριε Πρόεδρε.</w:t>
      </w:r>
    </w:p>
    <w:p w14:paraId="0A8B21AC" w14:textId="77777777" w:rsidR="00666A52" w:rsidRDefault="00E55298">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Σε όλους δείξαμε ανοχή, οπότε ούτε κι εσείς θα αδικηθείτε.</w:t>
      </w:r>
    </w:p>
    <w:p w14:paraId="0A8B21AD" w14:textId="77777777" w:rsidR="00666A52" w:rsidRDefault="00E55298">
      <w:pPr>
        <w:spacing w:line="600" w:lineRule="auto"/>
        <w:ind w:firstLine="720"/>
        <w:contextualSpacing/>
        <w:jc w:val="both"/>
        <w:rPr>
          <w:rFonts w:eastAsia="Times New Roman"/>
          <w:szCs w:val="24"/>
        </w:rPr>
      </w:pPr>
      <w:r>
        <w:rPr>
          <w:rFonts w:eastAsia="Times New Roman"/>
          <w:b/>
          <w:szCs w:val="24"/>
        </w:rPr>
        <w:t>ΜΑΡΙΑ ΚΟΛΛΙΑ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ΤΣΑΡΟΥΧΑ (Υφυπουργός Εσωτερικών):</w:t>
      </w:r>
      <w:r>
        <w:rPr>
          <w:rFonts w:eastAsia="Times New Roman"/>
          <w:szCs w:val="24"/>
        </w:rPr>
        <w:t xml:space="preserve"> Θα ήθελα κι εγώ να σας ευχηθώ με τη σειρά μου συγχαρ</w:t>
      </w:r>
      <w:r>
        <w:rPr>
          <w:rFonts w:eastAsia="Times New Roman"/>
          <w:szCs w:val="24"/>
        </w:rPr>
        <w:t xml:space="preserve">ητήρια, κύριε Πρόεδρε. Να έχετε υγεία και φώτιση για να διευθύνετε τις εργασίες της Βουλής. Έχω θητεύσει σ’ αυτήν τη θέση, με </w:t>
      </w:r>
      <w:r>
        <w:rPr>
          <w:rFonts w:eastAsia="Times New Roman"/>
          <w:szCs w:val="24"/>
        </w:rPr>
        <w:lastRenderedPageBreak/>
        <w:t>τίμησε -όπως και οι συνάδελφοί μου- και καταλαβαίνω πολύ καλά τον ρόλο σας και τις υποχρεώσεις σας.</w:t>
      </w:r>
    </w:p>
    <w:p w14:paraId="0A8B21AE" w14:textId="77777777" w:rsidR="00666A52" w:rsidRDefault="00E55298">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b/>
          <w:szCs w:val="24"/>
        </w:rPr>
        <w:t xml:space="preserve">: </w:t>
      </w:r>
      <w:r>
        <w:rPr>
          <w:rFonts w:eastAsia="Times New Roman"/>
          <w:szCs w:val="24"/>
        </w:rPr>
        <w:t>Με τιμάτε. Να είστε καλά. Σας ευχαριστώ πολύ.</w:t>
      </w:r>
    </w:p>
    <w:p w14:paraId="0A8B21AF" w14:textId="77777777" w:rsidR="00666A52" w:rsidRDefault="00E55298">
      <w:pPr>
        <w:spacing w:line="600" w:lineRule="auto"/>
        <w:ind w:firstLine="720"/>
        <w:contextualSpacing/>
        <w:jc w:val="both"/>
        <w:rPr>
          <w:rFonts w:eastAsia="Times New Roman"/>
          <w:szCs w:val="24"/>
        </w:rPr>
      </w:pPr>
      <w:r>
        <w:rPr>
          <w:rFonts w:eastAsia="Times New Roman"/>
          <w:szCs w:val="24"/>
        </w:rPr>
        <w:t>Έχετε τον λόγο.</w:t>
      </w:r>
    </w:p>
    <w:p w14:paraId="0A8B21B0" w14:textId="77777777" w:rsidR="00666A52" w:rsidRDefault="00E55298">
      <w:pPr>
        <w:spacing w:line="600" w:lineRule="auto"/>
        <w:ind w:firstLine="720"/>
        <w:contextualSpacing/>
        <w:jc w:val="both"/>
        <w:rPr>
          <w:rFonts w:eastAsia="Times New Roman"/>
          <w:szCs w:val="24"/>
        </w:rPr>
      </w:pPr>
      <w:r>
        <w:rPr>
          <w:rFonts w:eastAsia="Times New Roman"/>
          <w:b/>
          <w:szCs w:val="24"/>
        </w:rPr>
        <w:t>ΜΑΡΙΑ ΚΟΛΛΙΑ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ΤΣΑΡΟΥΧΑ (Υφυπουργός Εσωτερικών):</w:t>
      </w:r>
      <w:r>
        <w:rPr>
          <w:rFonts w:eastAsia="Times New Roman"/>
          <w:szCs w:val="24"/>
        </w:rPr>
        <w:t xml:space="preserve"> Αγαπητέ κύριε Τριανταφυλλίδη, ερωτήσατε και απαντήσατε σε πολλά, γιατί ξέρετε πολύ καλά τα θέματα, και ως κάτοικος της Θεσσαλονίκης και ως δημο</w:t>
      </w:r>
      <w:r>
        <w:rPr>
          <w:rFonts w:eastAsia="Times New Roman"/>
          <w:szCs w:val="24"/>
        </w:rPr>
        <w:t xml:space="preserve">σιογράφος και τώρα βέβαια ως Βουλευτής της περιοχής. </w:t>
      </w:r>
    </w:p>
    <w:p w14:paraId="0A8B21B1"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Χωρίς αυτό να το θεωρήσετε ως υπόδειξη, θα έπρεπε αυτή η ερώτηση ή όλο αυτό το θέμα να κατατεθεί παράλληλα και προς άλλα συναρμόδια Υπουργεία. Δεν μπορούμε να κάνουμε ερώτηση στην Περιφέρεια Κεντρικής Μ</w:t>
      </w:r>
      <w:r>
        <w:rPr>
          <w:rFonts w:eastAsia="Times New Roman" w:cs="Times New Roman"/>
          <w:szCs w:val="24"/>
        </w:rPr>
        <w:t xml:space="preserve">ακεδονίας. Γι’ αυτά θα σας απαντήσω. Ωστόσο, υπάρχουν και άλλα συναρμόδια Υπουργεία εν πάση </w:t>
      </w:r>
      <w:proofErr w:type="spellStart"/>
      <w:r>
        <w:rPr>
          <w:rFonts w:eastAsia="Times New Roman" w:cs="Times New Roman"/>
          <w:szCs w:val="24"/>
        </w:rPr>
        <w:t>περιπτώσει</w:t>
      </w:r>
      <w:proofErr w:type="spellEnd"/>
      <w:r>
        <w:rPr>
          <w:rFonts w:eastAsia="Times New Roman" w:cs="Times New Roman"/>
          <w:szCs w:val="24"/>
        </w:rPr>
        <w:t xml:space="preserve"> τα οποία εμπλέκονται ή έχουν να κάνουν με αυτό που λέμε «Θερμαϊκό Κόλπο». </w:t>
      </w:r>
    </w:p>
    <w:p w14:paraId="0A8B21B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Έτσι, λοιπόν, σε παρόμοια ερώτησή σας -όπως ήδη είπατε το 2015, πριν από δύο χ</w:t>
      </w:r>
      <w:r>
        <w:rPr>
          <w:rFonts w:eastAsia="Times New Roman" w:cs="Times New Roman"/>
          <w:szCs w:val="24"/>
        </w:rPr>
        <w:t xml:space="preserve">ρόνια- είχαμε ξαναμιλήσει για το </w:t>
      </w:r>
      <w:r>
        <w:rPr>
          <w:rFonts w:eastAsia="Times New Roman" w:cs="Times New Roman"/>
          <w:szCs w:val="24"/>
        </w:rPr>
        <w:lastRenderedPageBreak/>
        <w:t xml:space="preserve">θέμα και σας είχα απαντήσει και ειδικά εγώ ως Υφυπουργός Εσωτερικών σχετικά με τον επιφανειακό καθαρισμό του Θερμαϊκού Κόλπου, κάτι το οποίο είναι στην άμεση τουλάχιστον αρμοδιότητά μου. </w:t>
      </w:r>
    </w:p>
    <w:p w14:paraId="0A8B21B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Έτσι, λοιπόν, το θέμα του επιφανεια</w:t>
      </w:r>
      <w:r>
        <w:rPr>
          <w:rFonts w:eastAsia="Times New Roman" w:cs="Times New Roman"/>
          <w:szCs w:val="24"/>
        </w:rPr>
        <w:t>κού καθαρισμού από στερεά λύματα, το αντιμετωπίσαμε επιτυχώς στο πρόσφατο περιστατικό στο οποίο αναφέρεστε. Βρήκαμε τους χορηγούς και τα απαραίτητα κεφάλαια και έχουμε πλέον το πλοίο «</w:t>
      </w:r>
      <w:r>
        <w:rPr>
          <w:rFonts w:eastAsia="Times New Roman" w:cs="Times New Roman"/>
          <w:szCs w:val="24"/>
        </w:rPr>
        <w:t>ΑΛΚΙΠΠΗ</w:t>
      </w:r>
      <w:r>
        <w:rPr>
          <w:rFonts w:eastAsia="Times New Roman" w:cs="Times New Roman"/>
          <w:szCs w:val="24"/>
        </w:rPr>
        <w:t>», το γνωστό καραβάκι, να καθαρίζει τον Θερμαϊκό από λύματα και τ</w:t>
      </w:r>
      <w:r>
        <w:rPr>
          <w:rFonts w:eastAsia="Times New Roman" w:cs="Times New Roman"/>
          <w:szCs w:val="24"/>
        </w:rPr>
        <w:t xml:space="preserve">α σκουπίδια της επιφάνειας, όπως ήδη τα αναφέρατε. </w:t>
      </w:r>
    </w:p>
    <w:p w14:paraId="0A8B21B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όμως, του Θερμαϊκού δεν βρίσκεται στην επιφάνειά του μόνο. Ο </w:t>
      </w:r>
      <w:r>
        <w:rPr>
          <w:rFonts w:eastAsia="Times New Roman" w:cs="Times New Roman"/>
          <w:szCs w:val="24"/>
        </w:rPr>
        <w:t>κ</w:t>
      </w:r>
      <w:r>
        <w:rPr>
          <w:rFonts w:eastAsia="Times New Roman" w:cs="Times New Roman"/>
          <w:szCs w:val="24"/>
        </w:rPr>
        <w:t>όλπος είναι επιβαρυμένος από δεκάδες ανθρωπογενείς και φυσικούς παράγοντες. Δεν θα επαναλάβω αυτά που είπατε, γιατί έτσι είναι σε</w:t>
      </w:r>
      <w:r>
        <w:rPr>
          <w:rFonts w:eastAsia="Times New Roman" w:cs="Times New Roman"/>
          <w:szCs w:val="24"/>
        </w:rPr>
        <w:t xml:space="preserve"> ό,τι έχει να κάνει με τους παράγοντες που επιβαρύνουν τον </w:t>
      </w:r>
      <w:r>
        <w:rPr>
          <w:rFonts w:eastAsia="Times New Roman" w:cs="Times New Roman"/>
          <w:szCs w:val="24"/>
        </w:rPr>
        <w:t>κ</w:t>
      </w:r>
      <w:r>
        <w:rPr>
          <w:rFonts w:eastAsia="Times New Roman" w:cs="Times New Roman"/>
          <w:szCs w:val="24"/>
        </w:rPr>
        <w:t xml:space="preserve">όλπο. Η πρόσφατη, όμως, επανεμφάνιση του φαινομένου της ερυθράς παλίρροιας, δηλαδή του </w:t>
      </w:r>
      <w:proofErr w:type="spellStart"/>
      <w:r>
        <w:rPr>
          <w:rFonts w:eastAsia="Times New Roman" w:cs="Times New Roman"/>
          <w:szCs w:val="24"/>
        </w:rPr>
        <w:t>υπερτροφισμού</w:t>
      </w:r>
      <w:proofErr w:type="spellEnd"/>
      <w:r>
        <w:rPr>
          <w:rFonts w:eastAsia="Times New Roman" w:cs="Times New Roman"/>
          <w:szCs w:val="24"/>
        </w:rPr>
        <w:t xml:space="preserve"> του φυτοπλαγκτόν, που είναι όμως ένα φυσικό φαινόμενο, επιβαρύνεται από τις δραστηριότητες που </w:t>
      </w:r>
      <w:r>
        <w:rPr>
          <w:rFonts w:eastAsia="Times New Roman" w:cs="Times New Roman"/>
          <w:szCs w:val="24"/>
        </w:rPr>
        <w:t xml:space="preserve">ήδη αναδείξατε. </w:t>
      </w:r>
    </w:p>
    <w:p w14:paraId="0A8B21B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για άλλη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φορά ανέδειξε την πλήρη και επί σειρά δεκαετιών ανεπάρκεια μιας αναποτελεσματικής περιβαλλοντικής αντιμετώπισης διαχείρισης του μεγάλου αυτού </w:t>
      </w:r>
      <w:r>
        <w:rPr>
          <w:rFonts w:eastAsia="Times New Roman" w:cs="Times New Roman"/>
          <w:szCs w:val="24"/>
        </w:rPr>
        <w:t>κ</w:t>
      </w:r>
      <w:r>
        <w:rPr>
          <w:rFonts w:eastAsia="Times New Roman" w:cs="Times New Roman"/>
          <w:szCs w:val="24"/>
        </w:rPr>
        <w:t xml:space="preserve">όλπου. Ανέδειξε, επίσης, την απουσία των θεσμικών φορέων που εμπλέκονται και </w:t>
      </w:r>
      <w:r>
        <w:rPr>
          <w:rFonts w:eastAsia="Times New Roman" w:cs="Times New Roman"/>
          <w:szCs w:val="24"/>
        </w:rPr>
        <w:t xml:space="preserve">που μοιράζονται την ευθύνη του Θερμαϊκού Κόλπου. </w:t>
      </w:r>
    </w:p>
    <w:p w14:paraId="0A8B21B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Τολμώ να πω ότι εάν ο Θερμαϊκός Κόλπος βρισκόταν υπό την ευθύνη ενός συγκεκριμένου φορέα, ο οποίος εδώ και πολλά χρόνια θα έπρεπε να είχε δημιουργηθεί, θα είχε βρεθεί λύση. Επίσης, θα μου επιτρέψετε να πω ό</w:t>
      </w:r>
      <w:r>
        <w:rPr>
          <w:rFonts w:eastAsia="Times New Roman" w:cs="Times New Roman"/>
          <w:szCs w:val="24"/>
        </w:rPr>
        <w:t xml:space="preserve">τι για τον επιφανειακό καθαρισμό του βρέθηκε από μέρος του Υφυπουργείου Μακεδονίας Θράκης του Υπουργείου Εσωτερικών. </w:t>
      </w:r>
    </w:p>
    <w:p w14:paraId="0A8B21B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Όπως γνωρίζετε επίσης στο θέμα «Θερμαϊκός», κύριε συνάδελφε, εμπλέκονται πενήντα οκτώ φορείς ενώ άλλοι λένε εξήντα έξι. Αυτό μπορείτε να τ</w:t>
      </w:r>
      <w:r>
        <w:rPr>
          <w:rFonts w:eastAsia="Times New Roman" w:cs="Times New Roman"/>
          <w:szCs w:val="24"/>
        </w:rPr>
        <w:t>ο διαπιστώσετε, το ξέρετε, το ξέρουμε. Όμως, είναι καλό να αναφερθεί στην Αίθουσα και να καταγραφεί από μελέτη σχετική του Αριστοτέλειου Πανεπιστημίου Θεσσαλονίκης –θα σας την καταθέσω στα Πρακτικά- και του Δήμου Δέλτα. Τις κρίσιμες μέρες που το φυτοπλαγκτ</w:t>
      </w:r>
      <w:r>
        <w:rPr>
          <w:rFonts w:eastAsia="Times New Roman" w:cs="Times New Roman"/>
          <w:szCs w:val="24"/>
        </w:rPr>
        <w:t>όν κάλυψε το μεγαλύτερο μέρος του ευρύτερου Λιμανιού της Θεσσαλονίκης -επιβαρύνο</w:t>
      </w:r>
      <w:r>
        <w:rPr>
          <w:rFonts w:eastAsia="Times New Roman" w:cs="Times New Roman"/>
          <w:szCs w:val="24"/>
        </w:rPr>
        <w:lastRenderedPageBreak/>
        <w:t>ντας ήδη, όπως περιγράψατε, τη ζωή των Θεσσαλονικέων με δυσωδία, με την αντιαισθητική εικόνα του, αλλά πάνω από όλα επηρεάζοντας αρνητικά την εικόνα και την οικονομική δραστηρι</w:t>
      </w:r>
      <w:r>
        <w:rPr>
          <w:rFonts w:eastAsia="Times New Roman" w:cs="Times New Roman"/>
          <w:szCs w:val="24"/>
        </w:rPr>
        <w:t>ότητα της πόλης εν μέσω της τουριστικής περιόδου-, παρόλο που οι σχετικοί επιστημονικοί φορείς στους οποίους απευθυνθήκαμε επέμεναν ότι είναι ένα φυσικό φαινόμενο που δεν μπορεί να λυθεί, τουλάχιστον από τη δική μας πλευρά πράξαμε αυτό που έπρεπε να πράξου</w:t>
      </w:r>
      <w:r>
        <w:rPr>
          <w:rFonts w:eastAsia="Times New Roman" w:cs="Times New Roman"/>
          <w:szCs w:val="24"/>
        </w:rPr>
        <w:t xml:space="preserve">με. Μπορείτε να διαβάσετε εκατοντάδες δημοσιεύματα εκείνων των ημερών που το τόνιζαν. </w:t>
      </w:r>
    </w:p>
    <w:p w14:paraId="0A8B21B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Αρνούμενη, λοιπόν, να παραμείνω αδρανής και εκπροσωπώντας μια Κυβέρνηση που επεμβαίνει και αντιμετωπίζει τα προβλήματα, ανέλαβα πρωτοβουλίες ώστε να αντιμετωπιστεί το φα</w:t>
      </w:r>
      <w:r>
        <w:rPr>
          <w:rFonts w:eastAsia="Times New Roman" w:cs="Times New Roman"/>
          <w:szCs w:val="24"/>
        </w:rPr>
        <w:t xml:space="preserve">ινόμενο. Βρήκα, λοιπόν, οικονομικούς πόρους χωρίς επιβάρυνση των δημοσίων οικονομικών που σταμάτησαν να δίνονται για τον επιφανειακό καθαρισμό του κόλπου μέχρι το 2012. Αυτό έγινε χωρίς επιβάρυνση των δημόσιων οικονομικών και μόνο από ιδιώτες χορηγούς. </w:t>
      </w:r>
      <w:r>
        <w:rPr>
          <w:rFonts w:eastAsia="Times New Roman" w:cs="Times New Roman"/>
          <w:szCs w:val="24"/>
        </w:rPr>
        <w:t>Έ</w:t>
      </w:r>
      <w:r>
        <w:rPr>
          <w:rFonts w:eastAsia="Times New Roman" w:cs="Times New Roman"/>
          <w:szCs w:val="24"/>
        </w:rPr>
        <w:t>χω</w:t>
      </w:r>
      <w:r>
        <w:rPr>
          <w:rFonts w:eastAsia="Times New Roman" w:cs="Times New Roman"/>
          <w:szCs w:val="24"/>
        </w:rPr>
        <w:t xml:space="preserve"> την ευκαιρία σε αυτήν την Αίθουσα να τους ευχαριστήσω για άλλη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φορά για την κοινωνική τους ευαισθησία και για αυτό που κάνουν εδώ και χρόνια. </w:t>
      </w:r>
    </w:p>
    <w:p w14:paraId="0A8B21B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τα χρήματα που μπορέσαμε να έχουμε, με την αύξηση των μέσων που πετύχαμε, τη χρήση εξειδικευμένου εξοπλισ</w:t>
      </w:r>
      <w:r>
        <w:rPr>
          <w:rFonts w:eastAsia="Times New Roman" w:cs="Times New Roman"/>
          <w:szCs w:val="24"/>
        </w:rPr>
        <w:t xml:space="preserve">μού και την εντατικοποίηση των προσπαθειών μας, οδηγηθήκαμε μέσα σε σαράντα οκτώ ώρες στη μείωση των συνεπειών του φαινομένου μέχρι της τελικής εξάλειψης στην οποία συνετέλεσε βέβαια και η αλλαγή των κλιματολογικών συνθηκών. </w:t>
      </w:r>
    </w:p>
    <w:p w14:paraId="0A8B21B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Μου ήρθε, μόλις πριν από λίγο,</w:t>
      </w:r>
      <w:r>
        <w:rPr>
          <w:rFonts w:eastAsia="Times New Roman" w:cs="Times New Roman"/>
          <w:szCs w:val="24"/>
        </w:rPr>
        <w:t xml:space="preserve"> μήνυμα από το γραφείο μου στο Υπουργείο, στη Θεσσαλονίκη, ότι ήρθε έγγραφο </w:t>
      </w:r>
      <w:proofErr w:type="spellStart"/>
      <w:r>
        <w:rPr>
          <w:rFonts w:eastAsia="Times New Roman" w:cs="Times New Roman"/>
          <w:szCs w:val="24"/>
        </w:rPr>
        <w:t>συμπτωματικά</w:t>
      </w:r>
      <w:proofErr w:type="spellEnd"/>
      <w:r>
        <w:rPr>
          <w:rFonts w:eastAsia="Times New Roman" w:cs="Times New Roman"/>
          <w:szCs w:val="24"/>
        </w:rPr>
        <w:t xml:space="preserve"> σήμερα Δευτέρα πρωί από το Τμήμα Βιολογίας του ΑΠΘ το οποίο έκανε τις συγκεκριμένες μετρήσεις την περίοδο για την οποία μιλούμε. Ήταν εντελώς επιτυχημένη η παρέμβαση π</w:t>
      </w:r>
      <w:r>
        <w:rPr>
          <w:rFonts w:eastAsia="Times New Roman" w:cs="Times New Roman"/>
          <w:szCs w:val="24"/>
        </w:rPr>
        <w:t xml:space="preserve">ου κάναμε με τα καραβάκια και με όλη τη δραστηριότητα την οποία επιχείρησε η σχετική εταιρεία, η οποία έχει αναλάβει αυτόν τον επιφανειακό καθαρισμό. Θα σας καταθέσω και σχετικό έγγραφο με το οποίο μας ενημέρωσε τι ακριβώς ενέργειες έκανε ώστε να μπορέσει </w:t>
      </w:r>
      <w:r>
        <w:rPr>
          <w:rFonts w:eastAsia="Times New Roman" w:cs="Times New Roman"/>
          <w:szCs w:val="24"/>
        </w:rPr>
        <w:t xml:space="preserve">να έχει όσο το δυνατόν καλύτερο αποτέλεσμα. Άρα λοιπόν, δεν ήταν μόνο ο αέρας που μας έσωσε. </w:t>
      </w:r>
    </w:p>
    <w:p w14:paraId="0A8B21B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Αν και το φυτοπλαγκτόν δεν αποτελεί στερεό λύμα αλλά ένα περίπλοκο περιβαλλοντικό φαινόμενο που απαιτεί εξειδικευμένο εξοπλισμό και επιστημονική διαχείριση, κάναμ</w:t>
      </w:r>
      <w:r>
        <w:rPr>
          <w:rFonts w:eastAsia="Times New Roman" w:cs="Times New Roman"/>
          <w:szCs w:val="24"/>
        </w:rPr>
        <w:t xml:space="preserve">ε ό,τι ήταν δυνατόν. </w:t>
      </w:r>
    </w:p>
    <w:p w14:paraId="0A8B21B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κύριοι συνάδελφοι, μέσω του Υπουργείου Εσωτερικών, Μακεδονίας-Θράκης έδρασε αποτελεσματικά. </w:t>
      </w:r>
    </w:p>
    <w:p w14:paraId="0A8B21B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Ήδη βρεθήκαμε με συναρμόδια Υπουργεία. Εξετάζουμε τα ενδεχόμενα έχοντας στα χέρια μας μελέτες και από το παρελθόν τις οποίες προφανώς και θα </w:t>
      </w:r>
      <w:proofErr w:type="spellStart"/>
      <w:r>
        <w:rPr>
          <w:rFonts w:eastAsia="Times New Roman" w:cs="Times New Roman"/>
          <w:szCs w:val="24"/>
        </w:rPr>
        <w:t>επικαιροποιήσουμε</w:t>
      </w:r>
      <w:proofErr w:type="spellEnd"/>
      <w:r>
        <w:rPr>
          <w:rFonts w:eastAsia="Times New Roman" w:cs="Times New Roman"/>
          <w:szCs w:val="24"/>
        </w:rPr>
        <w:t xml:space="preserve">. Υπάρχουν αρμόδιοι </w:t>
      </w:r>
      <w:r>
        <w:rPr>
          <w:rFonts w:eastAsia="Times New Roman" w:cs="Times New Roman"/>
          <w:szCs w:val="24"/>
        </w:rPr>
        <w:t>Υ</w:t>
      </w:r>
      <w:r>
        <w:rPr>
          <w:rFonts w:eastAsia="Times New Roman" w:cs="Times New Roman"/>
          <w:szCs w:val="24"/>
        </w:rPr>
        <w:t>πουργοί οι οποίοι με τους συνεργάτες αναλαμβάνουν αυτή την δραστηριότητα. Πρέ</w:t>
      </w:r>
      <w:r>
        <w:rPr>
          <w:rFonts w:eastAsia="Times New Roman" w:cs="Times New Roman"/>
          <w:szCs w:val="24"/>
        </w:rPr>
        <w:t xml:space="preserve">πει να θυμίσω ότι το Τεχνικό Επιμελητήριο Ελλάδας, Κεντρικής Μακεδονίας έχει καταθέσει από το 2006 σχετική μελέτη. Το Αριστοτέλειο Πανεπιστήμιο, το ΙΓΜΕ, το ΕΘΙΑΓΕ. </w:t>
      </w:r>
    </w:p>
    <w:p w14:paraId="0A8B21B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Ο Θερμαϊκός είναι ίσως ο πιο μελετημένος κόλπος αλλά και ο πιο εγκαταλελειμμένος. </w:t>
      </w:r>
    </w:p>
    <w:p w14:paraId="0A8B21B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 xml:space="preserve">δευτερολογία μου θα σας αναφέρω δυο-τρία πιο συγκεκριμένα θέματα τα οποία δεν άπτονται των αρμοδιοτήτων μου εκτός από την ΕΥΑΘ που είναι φορέας εποπτευόμενος από το </w:t>
      </w:r>
      <w:r>
        <w:rPr>
          <w:rFonts w:eastAsia="Times New Roman" w:cs="Times New Roman"/>
          <w:szCs w:val="24"/>
        </w:rPr>
        <w:lastRenderedPageBreak/>
        <w:t>Υπουργείο Μακεδονίας Θράκης. Ωστόσο, έχω την υποχρέωση αφού ρωτάτε να σας απαντήσω.</w:t>
      </w:r>
    </w:p>
    <w:p w14:paraId="0A8B21C0"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w:t>
      </w:r>
    </w:p>
    <w:p w14:paraId="0A8B21C1" w14:textId="77777777" w:rsidR="00666A52" w:rsidRDefault="00E55298">
      <w:pPr>
        <w:spacing w:line="600" w:lineRule="auto"/>
        <w:ind w:firstLine="540"/>
        <w:contextualSpacing/>
        <w:jc w:val="both"/>
        <w:rPr>
          <w:rFonts w:eastAsia="Times New Roman"/>
          <w:szCs w:val="24"/>
        </w:rPr>
      </w:pPr>
      <w:r>
        <w:rPr>
          <w:rFonts w:eastAsia="Times New Roman" w:cs="Times New Roman"/>
          <w:szCs w:val="24"/>
        </w:rPr>
        <w:t xml:space="preserve">(Στο σημείο αυτό η Υφυπουργός </w:t>
      </w:r>
      <w:r>
        <w:rPr>
          <w:rFonts w:eastAsia="Times New Roman" w:cs="Times New Roman"/>
          <w:szCs w:val="24"/>
        </w:rPr>
        <w:t xml:space="preserve">κ. </w:t>
      </w:r>
      <w:r>
        <w:rPr>
          <w:rFonts w:eastAsia="Times New Roman" w:cs="Times New Roman"/>
          <w:szCs w:val="24"/>
        </w:rPr>
        <w:t>Μαρία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Τσαρουχά καταθέτει για τα Πρακτικά τα προαναφερθέντα έγγραφα</w:t>
      </w:r>
      <w:r>
        <w:rPr>
          <w:rFonts w:eastAsia="Times New Roman" w:cs="Times New Roman"/>
          <w:szCs w:val="24"/>
        </w:rPr>
        <w:t>,</w:t>
      </w:r>
      <w:r>
        <w:rPr>
          <w:rFonts w:eastAsia="Times New Roman" w:cs="Times New Roman"/>
          <w:szCs w:val="24"/>
        </w:rPr>
        <w:t xml:space="preserve"> τα οποία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0A8B21C2"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w:t>
      </w:r>
      <w:r>
        <w:rPr>
          <w:rFonts w:eastAsia="Times New Roman" w:cs="Times New Roman"/>
          <w:b/>
          <w:szCs w:val="24"/>
        </w:rPr>
        <w:t xml:space="preserve">ς): </w:t>
      </w:r>
      <w:r>
        <w:rPr>
          <w:rFonts w:eastAsia="Times New Roman" w:cs="Times New Roman"/>
          <w:szCs w:val="24"/>
        </w:rPr>
        <w:t xml:space="preserve">Θα παρακαλούσα και τους δυο σας, επειδή πρέπει να παραδώσουμε την Αίθουσα και ήδη ο συνολικός χρόνος της </w:t>
      </w:r>
      <w:proofErr w:type="spellStart"/>
      <w:r>
        <w:rPr>
          <w:rFonts w:eastAsia="Times New Roman" w:cs="Times New Roman"/>
          <w:szCs w:val="24"/>
        </w:rPr>
        <w:t>πρωτολογίας</w:t>
      </w:r>
      <w:proofErr w:type="spellEnd"/>
      <w:r>
        <w:rPr>
          <w:rFonts w:eastAsia="Times New Roman" w:cs="Times New Roman"/>
          <w:szCs w:val="24"/>
        </w:rPr>
        <w:t xml:space="preserve"> σας είναι μεγαλύτερος από τον χρόνο που απαντήθηκαν οι υπόλοιπες ερωτήσεις κάθε μια, να είστε εντός χρόνου. Δεν θα ήθελα σε μια τόσο ομ</w:t>
      </w:r>
      <w:r>
        <w:rPr>
          <w:rFonts w:eastAsia="Times New Roman" w:cs="Times New Roman"/>
          <w:szCs w:val="24"/>
        </w:rPr>
        <w:t xml:space="preserve">αλή διαδικασία να παρέμβω και  να στενοχωρήσω και τους δυο σας. </w:t>
      </w:r>
    </w:p>
    <w:p w14:paraId="0A8B21C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A8B21C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για τρία λεπτά, κύριε Τριανταφυλλίδη. </w:t>
      </w:r>
    </w:p>
    <w:p w14:paraId="0A8B21C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Ευχαριστώ, κύριε Πρόεδρε.</w:t>
      </w:r>
    </w:p>
    <w:p w14:paraId="0A8B21C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ερωτώμενο </w:t>
      </w:r>
      <w:r>
        <w:rPr>
          <w:rFonts w:eastAsia="Times New Roman" w:cs="Times New Roman"/>
          <w:szCs w:val="24"/>
        </w:rPr>
        <w:t>Υ</w:t>
      </w:r>
      <w:r>
        <w:rPr>
          <w:rFonts w:eastAsia="Times New Roman" w:cs="Times New Roman"/>
          <w:szCs w:val="24"/>
        </w:rPr>
        <w:t>πουργείο έχει εκ του καταστατικού του την ευθύνη του συντο</w:t>
      </w:r>
      <w:r>
        <w:rPr>
          <w:rFonts w:eastAsia="Times New Roman" w:cs="Times New Roman"/>
          <w:szCs w:val="24"/>
        </w:rPr>
        <w:t xml:space="preserve">νισμού όλων των φορέων και των υπηρεσιών που εγγράφονται στον χωρικό προσδιορισμό «Μακεδονία-Θράκη». </w:t>
      </w:r>
      <w:r>
        <w:rPr>
          <w:rFonts w:eastAsia="Times New Roman" w:cs="Times New Roman"/>
          <w:szCs w:val="24"/>
        </w:rPr>
        <w:t>Υ</w:t>
      </w:r>
      <w:r>
        <w:rPr>
          <w:rFonts w:eastAsia="Times New Roman" w:cs="Times New Roman"/>
          <w:szCs w:val="24"/>
        </w:rPr>
        <w:t>πό αυτή την έννοια διατυπώθηκε το ερώτημα προς την Υφυπουργό Μακεδονίας-Θράκης. Όπως μας είπατε στο τέλος της τοποθέτησής σας, κυρία Κόλλια, κυρία Υφυπουρ</w:t>
      </w:r>
      <w:r>
        <w:rPr>
          <w:rFonts w:eastAsia="Times New Roman" w:cs="Times New Roman"/>
          <w:szCs w:val="24"/>
        </w:rPr>
        <w:t xml:space="preserve">γέ, ήδη έχει γίνει κάποια σύσκεψη με την παρουσία και άλλων συναρμόδιων υπουργείων, οπότε εσείς είστε και το καταλληλότερο πρόσωπο. Άλλωστε και το άλλο </w:t>
      </w:r>
      <w:r>
        <w:rPr>
          <w:rFonts w:eastAsia="Times New Roman" w:cs="Times New Roman"/>
          <w:szCs w:val="24"/>
        </w:rPr>
        <w:t>Υ</w:t>
      </w:r>
      <w:r>
        <w:rPr>
          <w:rFonts w:eastAsia="Times New Roman" w:cs="Times New Roman"/>
          <w:szCs w:val="24"/>
        </w:rPr>
        <w:t>πουργικό πρόσωπο θα έκανε αυτό το πράγμα. Αλλά αυτή είναι η θεσμική σας ευθύνη, η ευθύνη του συντονισμο</w:t>
      </w:r>
      <w:r>
        <w:rPr>
          <w:rFonts w:eastAsia="Times New Roman" w:cs="Times New Roman"/>
          <w:szCs w:val="24"/>
        </w:rPr>
        <w:t xml:space="preserve">ύ των υπουργείων, των φορέων και των υπηρεσιών που εγγράφονται στον χώρο της Μακεδονίας και της Θράκης, της </w:t>
      </w:r>
      <w:r>
        <w:rPr>
          <w:rFonts w:eastAsia="Times New Roman" w:cs="Times New Roman"/>
          <w:szCs w:val="24"/>
        </w:rPr>
        <w:t>β</w:t>
      </w:r>
      <w:r>
        <w:rPr>
          <w:rFonts w:eastAsia="Times New Roman" w:cs="Times New Roman"/>
          <w:szCs w:val="24"/>
        </w:rPr>
        <w:t xml:space="preserve">ορείου Ελλάδος. </w:t>
      </w:r>
    </w:p>
    <w:p w14:paraId="0A8B21C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στο οποίο νομίζω ότι συμφωνούμε είναι ότι πρέπει να ενώσουμε δυνάμεις για τον Θερμαϊκό. Στην κατεύθυνση αυτή αργήσαμε. </w:t>
      </w:r>
      <w:r>
        <w:rPr>
          <w:rFonts w:eastAsia="Times New Roman" w:cs="Times New Roman"/>
          <w:szCs w:val="24"/>
        </w:rPr>
        <w:t>Έπρεπε ήδη να έχει συγκροτηθεί ο οργανισμός προστασίας και αξιοποίησης του Θερμαϊκού που θα συνενώνει, θα σχεδιάζει, θα συντονίζει και κυρίως θα υλοποιεί. Δεν κρινόμαστε απ’ αυτά που λέμε ή που εξαγγέλλουμε αλλά απ’ αυτά που πράττουμε, βλέπει, μυρίζει, αισ</w:t>
      </w:r>
      <w:r>
        <w:rPr>
          <w:rFonts w:eastAsia="Times New Roman" w:cs="Times New Roman"/>
          <w:szCs w:val="24"/>
        </w:rPr>
        <w:t xml:space="preserve">θάνεται, βιώνει ο πολίτης, είτε </w:t>
      </w:r>
      <w:r>
        <w:rPr>
          <w:rFonts w:eastAsia="Times New Roman" w:cs="Times New Roman"/>
          <w:szCs w:val="24"/>
        </w:rPr>
        <w:lastRenderedPageBreak/>
        <w:t>είναι πολίτης που θέλει να κάνει τη βόλτα του στο θαλάσσιο μέτωπο, είτε είναι πολίτης που θέλει να επενδύσει στο θαλάσσιο μέτωπο από το «</w:t>
      </w:r>
      <w:proofErr w:type="spellStart"/>
      <w:r>
        <w:rPr>
          <w:rFonts w:eastAsia="Times New Roman" w:cs="Times New Roman"/>
          <w:szCs w:val="24"/>
        </w:rPr>
        <w:t>Remezzo</w:t>
      </w:r>
      <w:proofErr w:type="spellEnd"/>
      <w:r>
        <w:rPr>
          <w:rFonts w:eastAsia="Times New Roman" w:cs="Times New Roman"/>
          <w:szCs w:val="24"/>
        </w:rPr>
        <w:t xml:space="preserve"> </w:t>
      </w:r>
      <w:proofErr w:type="spellStart"/>
      <w:r>
        <w:rPr>
          <w:rFonts w:eastAsia="Times New Roman" w:cs="Times New Roman"/>
          <w:szCs w:val="24"/>
        </w:rPr>
        <w:t>Palace</w:t>
      </w:r>
      <w:proofErr w:type="spellEnd"/>
      <w:r>
        <w:rPr>
          <w:rFonts w:eastAsia="Times New Roman" w:cs="Times New Roman"/>
          <w:szCs w:val="24"/>
        </w:rPr>
        <w:t>» στην Καλαμαριά και την ζώνη μπροστά στο Παλατάκι και το «</w:t>
      </w:r>
      <w:proofErr w:type="spellStart"/>
      <w:r>
        <w:rPr>
          <w:rFonts w:eastAsia="Times New Roman" w:cs="Times New Roman"/>
          <w:szCs w:val="24"/>
        </w:rPr>
        <w:t>Κόδρα</w:t>
      </w:r>
      <w:proofErr w:type="spellEnd"/>
      <w:r>
        <w:rPr>
          <w:rFonts w:eastAsia="Times New Roman" w:cs="Times New Roman"/>
          <w:szCs w:val="24"/>
        </w:rPr>
        <w:t>» -που επ</w:t>
      </w:r>
      <w:r>
        <w:rPr>
          <w:rFonts w:eastAsia="Times New Roman" w:cs="Times New Roman"/>
          <w:szCs w:val="24"/>
        </w:rPr>
        <w:t>ίσης είναι ένα ζήτημα ανοιχτό-, μέχρι το «</w:t>
      </w:r>
      <w:r>
        <w:rPr>
          <w:rFonts w:eastAsia="Times New Roman" w:cs="Times New Roman"/>
          <w:szCs w:val="24"/>
          <w:lang w:val="en-US"/>
        </w:rPr>
        <w:t>Kitchen</w:t>
      </w:r>
      <w:r>
        <w:rPr>
          <w:rFonts w:eastAsia="Times New Roman" w:cs="Times New Roman"/>
          <w:szCs w:val="24"/>
        </w:rPr>
        <w:t xml:space="preserve"> </w:t>
      </w:r>
      <w:proofErr w:type="spellStart"/>
      <w:r>
        <w:rPr>
          <w:rFonts w:eastAsia="Times New Roman" w:cs="Times New Roman"/>
          <w:szCs w:val="24"/>
        </w:rPr>
        <w:t>Bar</w:t>
      </w:r>
      <w:proofErr w:type="spellEnd"/>
      <w:r>
        <w:rPr>
          <w:rFonts w:eastAsia="Times New Roman" w:cs="Times New Roman"/>
          <w:szCs w:val="24"/>
        </w:rPr>
        <w:t xml:space="preserve">», τις αποθήκες και πιο πέρα μέχρι το δέλτα, το κομμάτι που βρέχει τη </w:t>
      </w:r>
      <w:r>
        <w:rPr>
          <w:rFonts w:eastAsia="Times New Roman" w:cs="Times New Roman"/>
          <w:szCs w:val="24"/>
        </w:rPr>
        <w:t>δ</w:t>
      </w:r>
      <w:r>
        <w:rPr>
          <w:rFonts w:eastAsia="Times New Roman" w:cs="Times New Roman"/>
          <w:szCs w:val="24"/>
        </w:rPr>
        <w:t xml:space="preserve">υτική Θεσσαλονίκη. </w:t>
      </w:r>
    </w:p>
    <w:p w14:paraId="0A8B21C8" w14:textId="77777777" w:rsidR="00666A52" w:rsidRDefault="00E55298">
      <w:pPr>
        <w:spacing w:line="600" w:lineRule="auto"/>
        <w:ind w:firstLine="720"/>
        <w:contextualSpacing/>
        <w:jc w:val="both"/>
        <w:rPr>
          <w:rFonts w:eastAsia="Times New Roman"/>
          <w:szCs w:val="24"/>
        </w:rPr>
      </w:pPr>
      <w:r>
        <w:rPr>
          <w:rFonts w:eastAsia="Times New Roman" w:cs="Times New Roman"/>
          <w:szCs w:val="24"/>
        </w:rPr>
        <w:t>Έτσι, λοιπόν, πολύ καλά κάνετε. Απλά θα θυμίσω –κι αισθάνομαι πολύ περήφανος και χαρούμενος γ’ αυτό- ότι είχα μι</w:t>
      </w:r>
      <w:r>
        <w:rPr>
          <w:rFonts w:eastAsia="Times New Roman" w:cs="Times New Roman"/>
          <w:szCs w:val="24"/>
        </w:rPr>
        <w:t xml:space="preserve">λήσει για τις δεκατρείς περιφερειακές συνδιασκέψεις, για να μην </w:t>
      </w:r>
      <w:proofErr w:type="spellStart"/>
      <w:r>
        <w:rPr>
          <w:rFonts w:eastAsia="Times New Roman" w:cs="Times New Roman"/>
          <w:szCs w:val="24"/>
        </w:rPr>
        <w:t>περιπτωσιολογούμε</w:t>
      </w:r>
      <w:proofErr w:type="spellEnd"/>
      <w:r>
        <w:rPr>
          <w:rFonts w:eastAsia="Times New Roman" w:cs="Times New Roman"/>
          <w:szCs w:val="24"/>
        </w:rPr>
        <w:t xml:space="preserve">. Τα προβλήματα είναι συνολικά και οι λύσεις πρέπει να δίνονται συνολικά. Πρέπει να αθροίζουμε δυνάμεις. Πρέπει οι συνιστώσες να γίνονται κοινές </w:t>
      </w:r>
      <w:proofErr w:type="spellStart"/>
      <w:r>
        <w:rPr>
          <w:rFonts w:eastAsia="Times New Roman" w:cs="Times New Roman"/>
          <w:szCs w:val="24"/>
        </w:rPr>
        <w:t>συνισταμένες</w:t>
      </w:r>
      <w:proofErr w:type="spellEnd"/>
      <w:r>
        <w:rPr>
          <w:rFonts w:eastAsia="Times New Roman" w:cs="Times New Roman"/>
          <w:szCs w:val="24"/>
        </w:rPr>
        <w:t xml:space="preserve"> δράσης και παρέμβ</w:t>
      </w:r>
      <w:r>
        <w:rPr>
          <w:rFonts w:eastAsia="Times New Roman" w:cs="Times New Roman"/>
          <w:szCs w:val="24"/>
        </w:rPr>
        <w:t xml:space="preserve">ασης. </w:t>
      </w:r>
      <w:r>
        <w:rPr>
          <w:rFonts w:eastAsia="Times New Roman"/>
          <w:szCs w:val="24"/>
        </w:rPr>
        <w:t xml:space="preserve">Ήδη τα δύο από τα δεκατρία περιφερειακά συνέδρια, στα οποία είχε αναφερθεί η ταπεινότητά μου τον Μάιο του 2015, έχουν υλοποιηθεί και τρέχουν για να γίνουν και τα υπόλοιπα έντεκα. </w:t>
      </w:r>
    </w:p>
    <w:p w14:paraId="0A8B21C9" w14:textId="77777777" w:rsidR="00666A52" w:rsidRDefault="00E55298">
      <w:pPr>
        <w:spacing w:line="600" w:lineRule="auto"/>
        <w:ind w:firstLine="720"/>
        <w:contextualSpacing/>
        <w:jc w:val="both"/>
        <w:rPr>
          <w:rFonts w:eastAsia="Times New Roman"/>
          <w:szCs w:val="24"/>
        </w:rPr>
      </w:pPr>
      <w:r>
        <w:rPr>
          <w:rFonts w:eastAsia="Times New Roman"/>
          <w:szCs w:val="24"/>
        </w:rPr>
        <w:t>Επίσης, είχα σημειώσει την αναγκαιότητα να εγκαταλειφθεί το μοντέλο το</w:t>
      </w:r>
      <w:r>
        <w:rPr>
          <w:rFonts w:eastAsia="Times New Roman"/>
          <w:szCs w:val="24"/>
        </w:rPr>
        <w:t xml:space="preserve">υ Πρωθυπουργού που επισκέπτεται κάθε Σεπτέμβριο τη Θεσσαλονίκη και δίνει χάντρες στους συμπολίτες </w:t>
      </w:r>
      <w:r>
        <w:rPr>
          <w:rFonts w:eastAsia="Times New Roman"/>
          <w:szCs w:val="24"/>
        </w:rPr>
        <w:lastRenderedPageBreak/>
        <w:t>μου, σε μας τους Θεσσαλονικείς, μιλώντας για τη Θεσσαλονίκη, την πύλη στα Βαλκάνια, την πύλη στη νοτιοανατολική Ευρώπη. Ο Πρωθυπουργός –και είχα προτείνει τότ</w:t>
      </w:r>
      <w:r>
        <w:rPr>
          <w:rFonts w:eastAsia="Times New Roman"/>
          <w:szCs w:val="24"/>
        </w:rPr>
        <w:t>ε ειδική θεματική συνεδρίαση του υπουργικού συμβουλίου- έκανε κάτι πιο προωθημένο. Ο Αλέξης ο Τσίπρας δημιούργησε το γραφείο του Πρωθυπουργού, που σημαίνει καθημερινός σχεδιασμός, καθημερινός προγραμματισμός, καθημερινός έλεγχος των θεμάτων και των ζητημάτ</w:t>
      </w:r>
      <w:r>
        <w:rPr>
          <w:rFonts w:eastAsia="Times New Roman"/>
          <w:szCs w:val="24"/>
        </w:rPr>
        <w:t xml:space="preserve">ων, κατά πόσο προχωρούν, πού έχουν φτάσει, πού σκαλώνουν και τι πρέπει να κάνουμε για να αντιμετωπιστούν. </w:t>
      </w:r>
    </w:p>
    <w:p w14:paraId="0A8B21CA" w14:textId="77777777" w:rsidR="00666A52" w:rsidRDefault="00E55298">
      <w:pPr>
        <w:spacing w:line="600" w:lineRule="auto"/>
        <w:ind w:firstLine="720"/>
        <w:contextualSpacing/>
        <w:jc w:val="both"/>
        <w:rPr>
          <w:rFonts w:eastAsia="Times New Roman"/>
          <w:szCs w:val="24"/>
        </w:rPr>
      </w:pPr>
      <w:r>
        <w:rPr>
          <w:rFonts w:eastAsia="Times New Roman"/>
          <w:szCs w:val="24"/>
        </w:rPr>
        <w:t>Κλείνοντας, θέλω να έχω στο μυαλό μου την επόμενη μέρα και νομίζω ότι αυτό έχουν -ή πρέπει να έχουν- και οι Θεσσαλονικείς για εμάς που οραματιζόμαστε</w:t>
      </w:r>
      <w:r>
        <w:rPr>
          <w:rFonts w:eastAsia="Times New Roman"/>
          <w:szCs w:val="24"/>
        </w:rPr>
        <w:t xml:space="preserve"> μια καλύτερη πόλη άξια να τη ζούμε και κυρίως για τα παιδιά μας για τις γενιές που έρχονται. </w:t>
      </w:r>
    </w:p>
    <w:p w14:paraId="0A8B21CB"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Πρέπει να εγκαταλειφθεί αυτή η εικόνα που δίνει η πόλη και η πολιτεία σε όλες τις εκφάνσεις –κεντρική Κυβέρνηση, περιφερειακή αυτοδιοίκηση, τοπική αυτοδιοίκηση, </w:t>
      </w:r>
      <w:r>
        <w:rPr>
          <w:rFonts w:eastAsia="Times New Roman"/>
          <w:szCs w:val="24"/>
        </w:rPr>
        <w:t>δήμοι- ότι έχουν γυρίσει την πλάτη τους στον Θερμαϊκό. Αυτό είναι το πρώτο σημείο.</w:t>
      </w:r>
    </w:p>
    <w:p w14:paraId="0A8B21CC" w14:textId="77777777" w:rsidR="00666A52" w:rsidRDefault="00E55298">
      <w:pPr>
        <w:spacing w:line="600" w:lineRule="auto"/>
        <w:ind w:firstLine="720"/>
        <w:contextualSpacing/>
        <w:jc w:val="both"/>
        <w:rPr>
          <w:rFonts w:eastAsia="Times New Roman"/>
          <w:szCs w:val="24"/>
        </w:rPr>
      </w:pPr>
      <w:r>
        <w:rPr>
          <w:rFonts w:eastAsia="Times New Roman"/>
          <w:szCs w:val="24"/>
        </w:rPr>
        <w:lastRenderedPageBreak/>
        <w:t>Σημείο δεύτερο –και ακόμη χειρότερο- να θεωρούν τον Θερμαϊκό ως την πίσω αυλή του σπιτιού τους, όπου εναποθέτουμε νιτρικά λιπάσματα, φυτοφάρμακα, βυρσοδεψία, όλα τα κακώς κε</w:t>
      </w:r>
      <w:r>
        <w:rPr>
          <w:rFonts w:eastAsia="Times New Roman"/>
          <w:szCs w:val="24"/>
        </w:rPr>
        <w:t xml:space="preserve">ίμενα της περιοχής, αστικά λύματα, βιομηχανικά λύματα, κ.λπ., αλλά εκεί πρέπει να υπάρξουν δραστικές παρεμβάσεις. </w:t>
      </w:r>
    </w:p>
    <w:p w14:paraId="0A8B21CD" w14:textId="77777777" w:rsidR="00666A52" w:rsidRDefault="00E55298">
      <w:pPr>
        <w:spacing w:line="600" w:lineRule="auto"/>
        <w:ind w:firstLine="720"/>
        <w:contextualSpacing/>
        <w:jc w:val="both"/>
        <w:rPr>
          <w:rFonts w:eastAsia="Times New Roman"/>
          <w:szCs w:val="24"/>
        </w:rPr>
      </w:pPr>
      <w:r>
        <w:rPr>
          <w:rFonts w:eastAsia="Times New Roman"/>
          <w:szCs w:val="24"/>
        </w:rPr>
        <w:t>Επιτρέψτε μου να έχω στο μυαλό μου -και με αυτό κλείνω- όχι ευρωπαϊκά δεδομένα, τη Νάπολη ή την Μασσαλία, αλλά Βαλκανικά δεδομένα, το Ντουμπρ</w:t>
      </w:r>
      <w:r>
        <w:rPr>
          <w:rFonts w:eastAsia="Times New Roman"/>
          <w:szCs w:val="24"/>
        </w:rPr>
        <w:t xml:space="preserve">όβνικ και το </w:t>
      </w:r>
      <w:proofErr w:type="spellStart"/>
      <w:r>
        <w:rPr>
          <w:rFonts w:eastAsia="Times New Roman"/>
          <w:szCs w:val="24"/>
        </w:rPr>
        <w:t>Σπλιτ</w:t>
      </w:r>
      <w:proofErr w:type="spellEnd"/>
      <w:r>
        <w:rPr>
          <w:rFonts w:eastAsia="Times New Roman"/>
          <w:szCs w:val="24"/>
        </w:rPr>
        <w:t>, όπου σε αυτό το θαλάσσιο παραλιακό μέτωπο υπάρχει ζωή, υπάρχουν μαρίνες, υπάρχουν επενδύσεις, υπάρχουν πλωτά εστιατόρια, άνθρωποι βρίσκουν δουλειά, βρίσκουν το μέλλον τους και εμείς έχουμε εδώ αυτό το πράγμα που μοιάζει σαν ένα νεκρό σε</w:t>
      </w:r>
      <w:r>
        <w:rPr>
          <w:rFonts w:eastAsia="Times New Roman"/>
          <w:szCs w:val="24"/>
        </w:rPr>
        <w:t>ληνιακό τοπίο όπου κάπου-κάπου οργανώνεται κάποιο Παγκόσμιο Πρωτάθλημα Ιστιοπλοΐας. Και καλά που φύσηξε και λειτούργησε βέβαια και η «</w:t>
      </w:r>
      <w:r>
        <w:rPr>
          <w:rFonts w:eastAsia="Times New Roman"/>
          <w:szCs w:val="24"/>
        </w:rPr>
        <w:t>ΑΛΚΙΠΠΗ</w:t>
      </w:r>
      <w:r>
        <w:rPr>
          <w:rFonts w:eastAsia="Times New Roman"/>
          <w:szCs w:val="24"/>
        </w:rPr>
        <w:t>» -να το πούμε αυτό- και καθαρίστηκε, αλλιώς θα γινόμασταν ρεζίλι στον κόσμο. Παγκόσμιο Πρωτάθλημα Ιστιοπλοΐας μέσα</w:t>
      </w:r>
      <w:r>
        <w:rPr>
          <w:rFonts w:eastAsia="Times New Roman"/>
          <w:szCs w:val="24"/>
        </w:rPr>
        <w:t xml:space="preserve"> σε ευτροφισμούς φυτοπλαγκτόν και ερυθρά παλίρροια. </w:t>
      </w:r>
    </w:p>
    <w:p w14:paraId="0A8B21CE" w14:textId="77777777" w:rsidR="00666A52" w:rsidRDefault="00E55298">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Ορίστε, κυρία Υπουργέ, έχετε τον λόγο για τρία λεπτά.</w:t>
      </w:r>
    </w:p>
    <w:p w14:paraId="0A8B21CF" w14:textId="77777777" w:rsidR="00666A52" w:rsidRDefault="00E55298">
      <w:pPr>
        <w:spacing w:line="600" w:lineRule="auto"/>
        <w:ind w:firstLine="720"/>
        <w:contextualSpacing/>
        <w:jc w:val="both"/>
        <w:rPr>
          <w:rFonts w:eastAsia="Times New Roman"/>
          <w:szCs w:val="24"/>
        </w:rPr>
      </w:pPr>
      <w:r>
        <w:rPr>
          <w:rFonts w:eastAsia="Times New Roman"/>
          <w:b/>
          <w:szCs w:val="24"/>
        </w:rPr>
        <w:lastRenderedPageBreak/>
        <w:t>ΜΑΡΙΑ ΚΟΛΛΙΑ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ΤΣΑΡΟΥΧΑ (Υφυπουργός Εσωτερικών): </w:t>
      </w:r>
      <w:r>
        <w:rPr>
          <w:rFonts w:eastAsia="Times New Roman"/>
          <w:szCs w:val="24"/>
        </w:rPr>
        <w:t xml:space="preserve">Ευχαριστώ, κύριε Πρόεδρε. Για να καταλάβετε πόσο εύκολο είναι να </w:t>
      </w:r>
      <w:r>
        <w:rPr>
          <w:rFonts w:eastAsia="Times New Roman"/>
          <w:szCs w:val="24"/>
        </w:rPr>
        <w:t>μετράτε τον χρόνο.</w:t>
      </w:r>
    </w:p>
    <w:p w14:paraId="0A8B21D0" w14:textId="77777777" w:rsidR="00666A52" w:rsidRDefault="00E55298">
      <w:pPr>
        <w:spacing w:line="600" w:lineRule="auto"/>
        <w:ind w:firstLine="720"/>
        <w:contextualSpacing/>
        <w:jc w:val="both"/>
        <w:rPr>
          <w:rFonts w:eastAsia="Times New Roman"/>
          <w:szCs w:val="24"/>
        </w:rPr>
      </w:pPr>
      <w:r>
        <w:rPr>
          <w:rFonts w:eastAsia="Times New Roman"/>
          <w:szCs w:val="24"/>
        </w:rPr>
        <w:t xml:space="preserve">Κύριε συνάδελφε, δεν θα επαναλάβω αυτά που είπα ούτε θα πω ποιες είναι οι αρμοδιότητες του Υφυπουργείου Μακεδονίας-Θράκης, οι οποίες είναι ορισμένες με προεδρικό διάταγμα και βέβαια η πράξη είναι αυτή που το αποδεικνύει και πολλές φορές </w:t>
      </w:r>
      <w:r>
        <w:rPr>
          <w:rFonts w:eastAsia="Times New Roman"/>
          <w:szCs w:val="24"/>
        </w:rPr>
        <w:t xml:space="preserve">θεωρώ ότι έχω παρέμβει, παρόλο που δεν έχω σχετική αρμοδιότητα. Θα σας απαντήσω λοιπόν για κάποια συγκεκριμένα έργα τα οποία έχουν ολοκληρωθεί ή τείνουν να ολοκληρωθούν.  </w:t>
      </w:r>
    </w:p>
    <w:p w14:paraId="0A8B21D1" w14:textId="77777777" w:rsidR="00666A52" w:rsidRDefault="00E55298">
      <w:pPr>
        <w:spacing w:line="600" w:lineRule="auto"/>
        <w:ind w:firstLine="720"/>
        <w:contextualSpacing/>
        <w:jc w:val="both"/>
        <w:rPr>
          <w:rFonts w:eastAsia="Times New Roman"/>
          <w:szCs w:val="24"/>
        </w:rPr>
      </w:pPr>
      <w:r>
        <w:rPr>
          <w:rFonts w:eastAsia="Times New Roman"/>
          <w:szCs w:val="24"/>
        </w:rPr>
        <w:t>Λοιπόν, σχετικά με την Μονάδα Κατεργασίας Αποβλήτων από την ΕΥΑΘ, της οποία την εποπ</w:t>
      </w:r>
      <w:r>
        <w:rPr>
          <w:rFonts w:eastAsia="Times New Roman"/>
          <w:szCs w:val="24"/>
        </w:rPr>
        <w:t xml:space="preserve">τεία έχω εγώ, έχω να πω ότι έχει ολοκληρωθεί αυτό το έργο. Κύριος ιδιοκτήτης και φορέας της χρηματοδότησης ήταν η ΕΤΒΑ ΒΙΠΕ ΑΕ. Έχουν ήδη ολοκληρωθεί. Έχει ξεκινήσει η δεκαήμερη επιτυχής αποδοτική λειτουργία της ανακατασκευασμένης μονάδας στη διάρκεια της </w:t>
      </w:r>
      <w:r>
        <w:rPr>
          <w:rFonts w:eastAsia="Times New Roman"/>
          <w:szCs w:val="24"/>
        </w:rPr>
        <w:t>οποίας θα ελεγχθεί αν επιτυγχάνονται οι περιβαλλοντικά ορθές απορροές της και εφόσον αυτοί οι στόχοι επιτευχθούν, η ΕΤΒΑ θα υπογράψει τη βεβαίωση περαίωσης εργασιών της τεχνικής ανασυγκρό</w:t>
      </w:r>
      <w:r>
        <w:rPr>
          <w:rFonts w:eastAsia="Times New Roman"/>
          <w:szCs w:val="24"/>
        </w:rPr>
        <w:lastRenderedPageBreak/>
        <w:t>τησης, θα ξεκινήσει η διαδικασία υπογραφής πρωτοκόλλου προσωρινής παρ</w:t>
      </w:r>
      <w:r>
        <w:rPr>
          <w:rFonts w:eastAsia="Times New Roman"/>
          <w:szCs w:val="24"/>
        </w:rPr>
        <w:t>αλαβής αυτής της μονάδας από την ΕΥΑΘ και μετά την παραλαβή αυτή η μονάδα θα τεθεί σε δωδεκάμηνη δοκιμαστική λειτουργία ώστε ο κατασκευαστής να αποδείξει την ορθή τεχνικά λειτουργία αυτής της μονάδας και να καλύπτει όλους τους περιβαλλοντικούς όρους. Το έν</w:t>
      </w:r>
      <w:r>
        <w:rPr>
          <w:rFonts w:eastAsia="Times New Roman"/>
          <w:szCs w:val="24"/>
        </w:rPr>
        <w:t xml:space="preserve">α είναι αυτό. </w:t>
      </w:r>
    </w:p>
    <w:p w14:paraId="0A8B21D2" w14:textId="77777777" w:rsidR="00666A52" w:rsidRDefault="00E55298">
      <w:pPr>
        <w:spacing w:line="600" w:lineRule="auto"/>
        <w:ind w:firstLine="720"/>
        <w:contextualSpacing/>
        <w:jc w:val="both"/>
        <w:rPr>
          <w:rFonts w:eastAsia="Times New Roman"/>
          <w:szCs w:val="24"/>
        </w:rPr>
      </w:pPr>
      <w:r>
        <w:rPr>
          <w:rFonts w:eastAsia="Times New Roman"/>
          <w:szCs w:val="24"/>
        </w:rPr>
        <w:t>Το δεύτερο είναι αυτό που είπαμε για τη σύνδεση του δεύτερου κλάδου με τον κεντρικό αποχετευτικό αγωγό. Λόγω των πολύπλοκων τεχνικών προβλημάτων δεν έχουν λειτουργήσει ακόμα τα απαιτούμενα έργα ώστε τα ακάθαρτα μιας μικρής περιοχής της δυτικ</w:t>
      </w:r>
      <w:r>
        <w:rPr>
          <w:rFonts w:eastAsia="Times New Roman"/>
          <w:szCs w:val="24"/>
        </w:rPr>
        <w:t>ής Θεσσαλονίκης να οδηγηθούν και αυτά στην εγκατάσταση επεξεργασίας λυμάτων Θεσσαλονίκης της ΕΥΑΘ μέσω του κεντρικού αποχετευτικού αγωγού. Αυτά τα ακάθαρτα, είναι το 5% μόνο της συνολικής ποσότητας των λυμάτων που οδηγούνται και επεξεργάζονται στην ΕΕΛΘ, ο</w:t>
      </w:r>
      <w:r>
        <w:rPr>
          <w:rFonts w:eastAsia="Times New Roman"/>
          <w:szCs w:val="24"/>
        </w:rPr>
        <w:t xml:space="preserve">δηγούνται λοιπόν στην κοίτη του </w:t>
      </w:r>
      <w:proofErr w:type="spellStart"/>
      <w:r>
        <w:rPr>
          <w:rFonts w:eastAsia="Times New Roman"/>
          <w:szCs w:val="24"/>
        </w:rPr>
        <w:t>Δενδροποτάμου</w:t>
      </w:r>
      <w:proofErr w:type="spellEnd"/>
      <w:r>
        <w:rPr>
          <w:rFonts w:eastAsia="Times New Roman"/>
          <w:szCs w:val="24"/>
        </w:rPr>
        <w:t xml:space="preserve">.  </w:t>
      </w:r>
    </w:p>
    <w:p w14:paraId="0A8B21D3"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Ο επίμαχος αγωγός του </w:t>
      </w:r>
      <w:proofErr w:type="spellStart"/>
      <w:r>
        <w:rPr>
          <w:rFonts w:eastAsia="Times New Roman" w:cs="Times New Roman"/>
          <w:szCs w:val="24"/>
        </w:rPr>
        <w:t>Δενδροποτάμου</w:t>
      </w:r>
      <w:proofErr w:type="spellEnd"/>
      <w:r>
        <w:rPr>
          <w:rFonts w:eastAsia="Times New Roman" w:cs="Times New Roman"/>
          <w:szCs w:val="24"/>
        </w:rPr>
        <w:t xml:space="preserve"> αποτελεί μέρος ενός ανολοκλήρωτου για αρκετά χρόνια, μέχρι και σήμερα, αποχετευτικού συστήματος για τα λύματα των χαμηλών περιοχών της δυτικής Θεσσαλονίκης. </w:t>
      </w:r>
    </w:p>
    <w:p w14:paraId="0A8B21D4"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πρόβλημα θ</w:t>
      </w:r>
      <w:r>
        <w:rPr>
          <w:rFonts w:eastAsia="Times New Roman" w:cs="Times New Roman"/>
          <w:szCs w:val="24"/>
        </w:rPr>
        <w:t xml:space="preserve">α επιλυθεί μόνο με την ολοκλήρωση του δεύτερου κλάδου του Κεντρικού Αποχετευτικού Αγωγού, ο οποίος ξεκίνησε το 2014. Στη συνέχεια διακόπηκε και τελικά </w:t>
      </w:r>
      <w:proofErr w:type="spellStart"/>
      <w:r>
        <w:rPr>
          <w:rFonts w:eastAsia="Times New Roman" w:cs="Times New Roman"/>
          <w:szCs w:val="24"/>
        </w:rPr>
        <w:t>επανεκκίνησε</w:t>
      </w:r>
      <w:proofErr w:type="spellEnd"/>
      <w:r>
        <w:rPr>
          <w:rFonts w:eastAsia="Times New Roman" w:cs="Times New Roman"/>
          <w:szCs w:val="24"/>
        </w:rPr>
        <w:t xml:space="preserve"> και κατασκευάζεται από την Ειδική Υπηρεσία Δημοσίων Έργων Κατασκευής Υδραυλικών Υποδομών. </w:t>
      </w:r>
    </w:p>
    <w:p w14:paraId="0A8B21D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πίσης, απαιτείται η κατασκευή συμπληρωματικών αγωγών σύνδεσης του Κεντρικού Αποχετευτικού Αγωγού, την οποία μελετάει η Περιφέρεια Κεντρικής Μακεδονίας. Εκεί μπαίνει η Περιφέρεια Κεντρικής Μακεδονίας. Υπάρχει ολοκλήρωση μελέτης κατασκευής δίδυμου καταθλιπτι</w:t>
      </w:r>
      <w:r>
        <w:rPr>
          <w:rFonts w:eastAsia="Times New Roman" w:cs="Times New Roman"/>
          <w:szCs w:val="24"/>
        </w:rPr>
        <w:t xml:space="preserve">κού αγωγού, αντλιοστασίου Α4. Μετά την σύνδεσή του με τον ΚΑΑ </w:t>
      </w:r>
      <w:proofErr w:type="spellStart"/>
      <w:r>
        <w:rPr>
          <w:rFonts w:eastAsia="Times New Roman" w:cs="Times New Roman"/>
          <w:szCs w:val="24"/>
        </w:rPr>
        <w:t>βαρυτικού</w:t>
      </w:r>
      <w:proofErr w:type="spellEnd"/>
      <w:r>
        <w:rPr>
          <w:rFonts w:eastAsia="Times New Roman" w:cs="Times New Roman"/>
          <w:szCs w:val="24"/>
        </w:rPr>
        <w:t xml:space="preserve"> αγωγού Φ500 και του καταθλιπτικού τής Φ90 της κρεαταγοράς και το έργο κατασκευής φρεατίου σύνδεσης καταθλιπτικού αγωγού 2Φ900 του αντλιοστασίου Α4 με τον ΚΑΑ. </w:t>
      </w:r>
    </w:p>
    <w:p w14:paraId="0A8B21D6"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Σχετικά με τις ζημίες απ</w:t>
      </w:r>
      <w:r>
        <w:rPr>
          <w:rFonts w:eastAsia="Times New Roman" w:cs="Times New Roman"/>
          <w:szCs w:val="24"/>
        </w:rPr>
        <w:t>ό τον Κ14 να σας πω τα εξής: Στο πλαίσιο κατασκευής του δεύτερου κλάδου του ΚΑΑ θα κατασκευαστεί το έργο αυτό με τις υπάρχουσες σε λειτουργία υποδομές στην περιοχή, οι οποίες έχουν καταστραφεί εν μέρει από τα όρια κατασκευής του Κ16. Πρέπει να αποκατασταθο</w:t>
      </w:r>
      <w:r>
        <w:rPr>
          <w:rFonts w:eastAsia="Times New Roman" w:cs="Times New Roman"/>
          <w:szCs w:val="24"/>
        </w:rPr>
        <w:t xml:space="preserve">ύν τάχιστα από την Περιφέρεια Κεντρικής Μακεδονίας. </w:t>
      </w:r>
    </w:p>
    <w:p w14:paraId="0A8B21D7"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ΕΥΑΘ ΑΕ –που επαναλαμβάνω έχω την εποπτεία της- έχει προβεί επανειλημμένως σε έγγραφες ενημερώσεις, αλλά και αιτήματα προς όλους τους αρμόδιους φορείς για την άμεση ανάγκη επίλυσης του προβλήματος. </w:t>
      </w:r>
      <w:proofErr w:type="spellStart"/>
      <w:r>
        <w:rPr>
          <w:rFonts w:eastAsia="Times New Roman" w:cs="Times New Roman"/>
          <w:szCs w:val="24"/>
        </w:rPr>
        <w:t>Σημ</w:t>
      </w:r>
      <w:r>
        <w:rPr>
          <w:rFonts w:eastAsia="Times New Roman" w:cs="Times New Roman"/>
          <w:szCs w:val="24"/>
        </w:rPr>
        <w:t>ειωτέoν</w:t>
      </w:r>
      <w:proofErr w:type="spellEnd"/>
      <w:r>
        <w:rPr>
          <w:rFonts w:eastAsia="Times New Roman" w:cs="Times New Roman"/>
          <w:szCs w:val="24"/>
        </w:rPr>
        <w:t xml:space="preserve"> ότι υπάρχουν ήδη δύο δικαστικές αποφάσεις που απαλλάσσουν την εταιρεία αυτή, την ΕΥΑΘ, από κάθε ευθύνη για την αναγκαστική εκροή και μη, επεξεργασμένων λυμάτων στον </w:t>
      </w:r>
      <w:proofErr w:type="spellStart"/>
      <w:r>
        <w:rPr>
          <w:rFonts w:eastAsia="Times New Roman" w:cs="Times New Roman"/>
          <w:szCs w:val="24"/>
        </w:rPr>
        <w:t>Δενδροπόταμο</w:t>
      </w:r>
      <w:proofErr w:type="spellEnd"/>
      <w:r>
        <w:rPr>
          <w:rFonts w:eastAsia="Times New Roman" w:cs="Times New Roman"/>
          <w:szCs w:val="24"/>
        </w:rPr>
        <w:t xml:space="preserve">, αφού και τα σχετικά αποχετευτικά έργα δεν έχουν ακόμα ολοκληρωθεί. </w:t>
      </w:r>
    </w:p>
    <w:p w14:paraId="0A8B21D8"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0A8B21D9"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σε μισό λεπτό. </w:t>
      </w:r>
    </w:p>
    <w:p w14:paraId="0A8B21DA"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και παρά τον λαβύρινθο, κύριε Πρόεδρε, κύριε συνάδελφε, των φορέων και παρά το γεγονός ότι το θέμα ξεφεύγει κατά πολύ </w:t>
      </w:r>
      <w:r>
        <w:rPr>
          <w:rFonts w:eastAsia="Times New Roman" w:cs="Times New Roman"/>
          <w:szCs w:val="24"/>
        </w:rPr>
        <w:t>από τις αρμοδιότητες της ταπεινής Υφυπουργού Μακεδονίας Θράκης Εσωτερικών, έχουμε κάνει σημαντικά βήματα. Στοχεύουμε να συνδράμουμε ουσιαστικά, ώστε να δοθεί σύντομα μια οριστική λύση στο πρόβλημα κι ένα καλύτερο και ποιοτικότερο περιβάλλον για τους Θεσσαλ</w:t>
      </w:r>
      <w:r>
        <w:rPr>
          <w:rFonts w:eastAsia="Times New Roman" w:cs="Times New Roman"/>
          <w:szCs w:val="24"/>
        </w:rPr>
        <w:t xml:space="preserve">ονικείς. </w:t>
      </w:r>
    </w:p>
    <w:p w14:paraId="0A8B21DB"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η παρουσία και η ύπαρξη του Γραφείου του Πρωθυπουργού και η τακτική άνοδος του κυρίου Πρωθυπουργού στη </w:t>
      </w:r>
      <w:r>
        <w:rPr>
          <w:rFonts w:eastAsia="Times New Roman" w:cs="Times New Roman"/>
          <w:szCs w:val="24"/>
        </w:rPr>
        <w:lastRenderedPageBreak/>
        <w:t>Θεσσαλονίκη και στη Βόρεια Ελλάδα, είναι αυτό το οποίο πιστεύω επιζητούσαν χρόνια οι Μακεδόνες. Έχει δείξει αποτελέσματα και όσο πιο κα</w:t>
      </w:r>
      <w:r>
        <w:rPr>
          <w:rFonts w:eastAsia="Times New Roman" w:cs="Times New Roman"/>
          <w:szCs w:val="24"/>
        </w:rPr>
        <w:t xml:space="preserve">λά συνεργαζόμαστε, όλοι μαζί θα έχουμε τα καλύτερα αποτελέσματα για τη </w:t>
      </w:r>
      <w:r>
        <w:rPr>
          <w:rFonts w:eastAsia="Times New Roman" w:cs="Times New Roman"/>
          <w:szCs w:val="24"/>
        </w:rPr>
        <w:t>β</w:t>
      </w:r>
      <w:r>
        <w:rPr>
          <w:rFonts w:eastAsia="Times New Roman" w:cs="Times New Roman"/>
          <w:szCs w:val="24"/>
        </w:rPr>
        <w:t xml:space="preserve">όρεια Ελλάδα, για τη χώρα που αγαπάμε, τη Μακεδονία και τη Θράκη. </w:t>
      </w:r>
    </w:p>
    <w:p w14:paraId="0A8B21DC"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A8B21DD"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Υφυπουργέ. </w:t>
      </w:r>
    </w:p>
    <w:p w14:paraId="0A8B21DE"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Να ευχαριστήσω και όλους τους συ</w:t>
      </w:r>
      <w:r>
        <w:rPr>
          <w:rFonts w:eastAsia="Times New Roman" w:cs="Times New Roman"/>
          <w:szCs w:val="24"/>
        </w:rPr>
        <w:t xml:space="preserve">ναδέλφους για την ομαλή διεξαγωγή της συζήτησης. </w:t>
      </w:r>
    </w:p>
    <w:p w14:paraId="0A8B21DF"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szCs w:val="24"/>
        </w:rPr>
        <w:t xml:space="preserve">Για όλες τις ερωτήσεις που δεν συζητήθηκαν έχει υπάρξει σχετική επιστολή του Γενικού Γραμματέα της Κυβέρνησης κ. Καλογήρου. Δεν χρειάζεται να την αναγνώσω. </w:t>
      </w:r>
    </w:p>
    <w:p w14:paraId="0A8B21E0" w14:textId="77777777" w:rsidR="00666A52" w:rsidRDefault="00E55298">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Επίσης, ο Βουλευτής Ιωαννίνων του ΣΥΡΙΖΑ κ. Ιωάνν</w:t>
      </w:r>
      <w:r>
        <w:rPr>
          <w:rFonts w:eastAsia="Times New Roman"/>
          <w:bCs/>
          <w:szCs w:val="24"/>
        </w:rPr>
        <w:t xml:space="preserve">ης </w:t>
      </w:r>
      <w:proofErr w:type="spellStart"/>
      <w:r>
        <w:rPr>
          <w:rFonts w:eastAsia="Times New Roman"/>
          <w:bCs/>
          <w:szCs w:val="24"/>
        </w:rPr>
        <w:t>Στέφος</w:t>
      </w:r>
      <w:proofErr w:type="spellEnd"/>
      <w:r>
        <w:rPr>
          <w:rFonts w:eastAsia="Times New Roman"/>
          <w:bCs/>
          <w:szCs w:val="24"/>
        </w:rPr>
        <w:t xml:space="preserve"> ζητεί άδεια ολιγοήμερης απουσίας στο εξωτερικό. Η Βουλή εγκρίνει;</w:t>
      </w:r>
    </w:p>
    <w:p w14:paraId="0A8B21E1" w14:textId="77777777" w:rsidR="00666A52" w:rsidRDefault="00E55298">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ΟΛΟΙ</w:t>
      </w:r>
      <w:r w:rsidRPr="003E19B4">
        <w:rPr>
          <w:rFonts w:eastAsia="Times New Roman"/>
          <w:b/>
          <w:szCs w:val="24"/>
        </w:rPr>
        <w:t xml:space="preserve"> </w:t>
      </w:r>
      <w:r>
        <w:rPr>
          <w:rFonts w:eastAsia="Times New Roman"/>
          <w:b/>
          <w:bCs/>
          <w:szCs w:val="24"/>
          <w:lang w:val="en-US"/>
        </w:rPr>
        <w:t>OI</w:t>
      </w:r>
      <w:r>
        <w:rPr>
          <w:rFonts w:eastAsia="Times New Roman"/>
          <w:b/>
          <w:bCs/>
          <w:szCs w:val="24"/>
        </w:rPr>
        <w:t xml:space="preserve"> </w:t>
      </w:r>
      <w:r>
        <w:rPr>
          <w:rFonts w:eastAsia="Times New Roman"/>
          <w:b/>
          <w:bCs/>
          <w:szCs w:val="24"/>
        </w:rPr>
        <w:t xml:space="preserve">ΒΟΥΛΕΥΤΕΣ: </w:t>
      </w:r>
      <w:r>
        <w:rPr>
          <w:rFonts w:eastAsia="Times New Roman"/>
          <w:bCs/>
          <w:szCs w:val="24"/>
        </w:rPr>
        <w:t xml:space="preserve"> Μάλιστα, μάλιστα.</w:t>
      </w:r>
    </w:p>
    <w:p w14:paraId="0A8B21E2" w14:textId="77777777" w:rsidR="00666A52" w:rsidRDefault="00E55298">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Συνεπώς η </w:t>
      </w:r>
      <w:r>
        <w:rPr>
          <w:rFonts w:eastAsia="Times New Roman"/>
          <w:bCs/>
          <w:szCs w:val="24"/>
        </w:rPr>
        <w:t>Βουλή ενέκρινε τη ζητηθείσα άδεια.</w:t>
      </w:r>
    </w:p>
    <w:p w14:paraId="0A8B21E3" w14:textId="77777777" w:rsidR="00666A52" w:rsidRDefault="00E55298">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Ο</w:t>
      </w:r>
      <w:r>
        <w:rPr>
          <w:rFonts w:eastAsia="Times New Roman"/>
          <w:bCs/>
          <w:szCs w:val="24"/>
        </w:rPr>
        <w:t xml:space="preserve">λοκληρώθηκε η συζήτηση των επικαίρων ερωτήσεων.  </w:t>
      </w:r>
    </w:p>
    <w:p w14:paraId="0A8B21E4" w14:textId="77777777" w:rsidR="00666A52" w:rsidRDefault="00E55298">
      <w:pPr>
        <w:spacing w:line="600" w:lineRule="auto"/>
        <w:ind w:firstLine="720"/>
        <w:contextualSpacing/>
        <w:jc w:val="both"/>
        <w:rPr>
          <w:rFonts w:eastAsia="Times New Roman" w:cs="Times New Roman"/>
          <w:szCs w:val="24"/>
        </w:rPr>
      </w:pPr>
      <w:r>
        <w:rPr>
          <w:rFonts w:eastAsia="Times New Roman"/>
          <w:bCs/>
          <w:szCs w:val="24"/>
        </w:rPr>
        <w:lastRenderedPageBreak/>
        <w:t xml:space="preserve">Κυρίες και κύριοι συνάδελφοι, </w:t>
      </w:r>
      <w:r>
        <w:rPr>
          <w:rFonts w:eastAsia="Times New Roman" w:cs="Times New Roman"/>
          <w:szCs w:val="24"/>
        </w:rPr>
        <w:t xml:space="preserve">δέχεστε </w:t>
      </w:r>
      <w:r>
        <w:rPr>
          <w:rFonts w:eastAsia="Times New Roman" w:cs="Times New Roman"/>
          <w:szCs w:val="24"/>
        </w:rPr>
        <w:t>στο σημείο αυτό να λύσουμε τη συνεδρίαση;</w:t>
      </w:r>
    </w:p>
    <w:p w14:paraId="0A8B21E5" w14:textId="77777777" w:rsidR="00666A52" w:rsidRDefault="00E55298">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A8B21E6" w14:textId="77777777" w:rsidR="00666A52" w:rsidRDefault="00E55298">
      <w:pPr>
        <w:spacing w:line="600" w:lineRule="auto"/>
        <w:ind w:firstLine="720"/>
        <w:contextualSpacing/>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Με τη συναίνεση του Σώματος και ώρα 14.03</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Δευτέρα 31 Ιουλίου 2017 και ώρα 1</w:t>
      </w:r>
      <w:r>
        <w:rPr>
          <w:rFonts w:eastAsia="Times New Roman" w:cs="Times New Roman"/>
          <w:szCs w:val="24"/>
        </w:rPr>
        <w:t>5.00΄,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0A8B21E7" w14:textId="77777777" w:rsidR="00666A52" w:rsidRDefault="00E55298">
      <w:pPr>
        <w:spacing w:line="600" w:lineRule="auto"/>
        <w:ind w:left="720"/>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66A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1qEwvc0RhrX3ZvqqrXS6gdOjrTE=" w:salt="W95F9hcYOZeZfayp1OUC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52"/>
    <w:rsid w:val="000A257E"/>
    <w:rsid w:val="00666A52"/>
    <w:rsid w:val="00E552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2063"/>
  <w15:docId w15:val="{7649E804-5A72-4F72-B965-96FE1A6E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3E3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23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489</MetadataID>
    <Session xmlns="641f345b-441b-4b81-9152-adc2e73ba5e1">Β´</Session>
    <Date xmlns="641f345b-441b-4b81-9152-adc2e73ba5e1">2017-07-30T21:00:00+00:00</Date>
    <Status xmlns="641f345b-441b-4b81-9152-adc2e73ba5e1">
      <Url>http://srv-sp1/praktika/Lists/Incoming_Metadata/EditForm.aspx?ID=489&amp;Source=/praktika/Recordings_Library/Forms/AllItems.aspx</Url>
      <Description>Δημοσιεύτηκε</Description>
    </Status>
    <Meeting xmlns="641f345b-441b-4b81-9152-adc2e73ba5e1">ΡΞΑ´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55E3EE-CAB9-4FDD-939F-1EAEE3EA1E3E}">
  <ds:schemaRefs>
    <ds:schemaRef ds:uri="http://schemas.microsoft.com/sharepoint/v3/contenttype/forms"/>
  </ds:schemaRefs>
</ds:datastoreItem>
</file>

<file path=customXml/itemProps2.xml><?xml version="1.0" encoding="utf-8"?>
<ds:datastoreItem xmlns:ds="http://schemas.openxmlformats.org/officeDocument/2006/customXml" ds:itemID="{F0281221-6CFC-4A6D-A959-C39C64C2C62D}">
  <ds:schemaRef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641f345b-441b-4b81-9152-adc2e73ba5e1"/>
    <ds:schemaRef ds:uri="http://schemas.microsoft.com/office/2006/documentManagement/types"/>
    <ds:schemaRef ds:uri="http://purl.org/dc/terms/"/>
    <ds:schemaRef ds:uri="http://www.w3.org/XML/1998/namespace"/>
  </ds:schemaRefs>
</ds:datastoreItem>
</file>

<file path=customXml/itemProps3.xml><?xml version="1.0" encoding="utf-8"?>
<ds:datastoreItem xmlns:ds="http://schemas.openxmlformats.org/officeDocument/2006/customXml" ds:itemID="{8525201D-EFC6-48C0-B549-268D7697B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15847</Words>
  <Characters>85579</Characters>
  <Application>Microsoft Office Word</Application>
  <DocSecurity>0</DocSecurity>
  <Lines>713</Lines>
  <Paragraphs>202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2017-08-04T06:55:00Z</dcterms:created>
  <dcterms:modified xsi:type="dcterms:W3CDTF">2017-08-04T06:55:00Z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