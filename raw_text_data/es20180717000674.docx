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05CD0" w14:textId="77777777" w:rsidR="00211CF2" w:rsidRPr="00211CF2" w:rsidRDefault="00211CF2" w:rsidP="00211CF2">
      <w:pPr>
        <w:spacing w:after="0" w:line="360" w:lineRule="auto"/>
        <w:rPr>
          <w:ins w:id="0" w:author="Φλούδα Χριστίνα" w:date="2018-07-26T13:54:00Z"/>
          <w:rFonts w:eastAsia="Times New Roman"/>
          <w:szCs w:val="24"/>
          <w:lang w:eastAsia="en-US"/>
        </w:rPr>
      </w:pPr>
      <w:bookmarkStart w:id="1" w:name="_GoBack"/>
      <w:bookmarkEnd w:id="1"/>
      <w:ins w:id="2" w:author="Φλούδα Χριστίνα" w:date="2018-07-26T13:54:00Z">
        <w:r w:rsidRPr="00211CF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4554FFC" w14:textId="77777777" w:rsidR="00211CF2" w:rsidRPr="00211CF2" w:rsidRDefault="00211CF2" w:rsidP="00211CF2">
      <w:pPr>
        <w:spacing w:after="0" w:line="360" w:lineRule="auto"/>
        <w:rPr>
          <w:ins w:id="3" w:author="Φλούδα Χριστίνα" w:date="2018-07-26T13:54:00Z"/>
          <w:rFonts w:eastAsia="Times New Roman"/>
          <w:szCs w:val="24"/>
          <w:lang w:eastAsia="en-US"/>
        </w:rPr>
      </w:pPr>
    </w:p>
    <w:p w14:paraId="17EA47C6" w14:textId="77777777" w:rsidR="00211CF2" w:rsidRPr="00211CF2" w:rsidRDefault="00211CF2" w:rsidP="00211CF2">
      <w:pPr>
        <w:spacing w:after="0" w:line="360" w:lineRule="auto"/>
        <w:rPr>
          <w:ins w:id="4" w:author="Φλούδα Χριστίνα" w:date="2018-07-26T13:54:00Z"/>
          <w:rFonts w:eastAsia="Times New Roman"/>
          <w:szCs w:val="24"/>
          <w:lang w:eastAsia="en-US"/>
        </w:rPr>
      </w:pPr>
      <w:ins w:id="5" w:author="Φλούδα Χριστίνα" w:date="2018-07-26T13:54:00Z">
        <w:r w:rsidRPr="00211CF2">
          <w:rPr>
            <w:rFonts w:eastAsia="Times New Roman"/>
            <w:szCs w:val="24"/>
            <w:lang w:eastAsia="en-US"/>
          </w:rPr>
          <w:t>ΠΙΝΑΚΑΣ ΠΕΡΙΕΧΟΜΕΝΩΝ</w:t>
        </w:r>
      </w:ins>
    </w:p>
    <w:p w14:paraId="11D02683" w14:textId="77777777" w:rsidR="00211CF2" w:rsidRPr="00211CF2" w:rsidRDefault="00211CF2" w:rsidP="00211CF2">
      <w:pPr>
        <w:spacing w:after="0" w:line="360" w:lineRule="auto"/>
        <w:rPr>
          <w:ins w:id="6" w:author="Φλούδα Χριστίνα" w:date="2018-07-26T13:54:00Z"/>
          <w:rFonts w:eastAsia="Times New Roman"/>
          <w:szCs w:val="24"/>
          <w:lang w:eastAsia="en-US"/>
        </w:rPr>
      </w:pPr>
      <w:ins w:id="7" w:author="Φλούδα Χριστίνα" w:date="2018-07-26T13:54:00Z">
        <w:r w:rsidRPr="00211CF2">
          <w:rPr>
            <w:rFonts w:eastAsia="Times New Roman"/>
            <w:szCs w:val="24"/>
            <w:lang w:eastAsia="en-US"/>
          </w:rPr>
          <w:t xml:space="preserve">ΙΖ΄ ΠΕΡΙΟΔΟΣ </w:t>
        </w:r>
      </w:ins>
    </w:p>
    <w:p w14:paraId="7962302D" w14:textId="77777777" w:rsidR="00211CF2" w:rsidRPr="00211CF2" w:rsidRDefault="00211CF2" w:rsidP="00211CF2">
      <w:pPr>
        <w:spacing w:after="0" w:line="360" w:lineRule="auto"/>
        <w:rPr>
          <w:ins w:id="8" w:author="Φλούδα Χριστίνα" w:date="2018-07-26T13:54:00Z"/>
          <w:rFonts w:eastAsia="Times New Roman"/>
          <w:szCs w:val="24"/>
          <w:lang w:eastAsia="en-US"/>
        </w:rPr>
      </w:pPr>
      <w:ins w:id="9" w:author="Φλούδα Χριστίνα" w:date="2018-07-26T13:54:00Z">
        <w:r w:rsidRPr="00211CF2">
          <w:rPr>
            <w:rFonts w:eastAsia="Times New Roman"/>
            <w:szCs w:val="24"/>
            <w:lang w:eastAsia="en-US"/>
          </w:rPr>
          <w:t>ΠΡΟΕΔΡΕΥΟΜΕΝΗΣ ΚΟΙΝΟΒΟΥΛΕΥΤΙΚΗΣ ΔΗΜΟΚΡΑΤΙΑΣ</w:t>
        </w:r>
      </w:ins>
    </w:p>
    <w:p w14:paraId="46DF1E37" w14:textId="77777777" w:rsidR="00211CF2" w:rsidRPr="00211CF2" w:rsidRDefault="00211CF2" w:rsidP="00211CF2">
      <w:pPr>
        <w:spacing w:after="0" w:line="360" w:lineRule="auto"/>
        <w:rPr>
          <w:ins w:id="10" w:author="Φλούδα Χριστίνα" w:date="2018-07-26T13:54:00Z"/>
          <w:rFonts w:eastAsia="Times New Roman"/>
          <w:szCs w:val="24"/>
          <w:lang w:eastAsia="en-US"/>
        </w:rPr>
      </w:pPr>
      <w:ins w:id="11" w:author="Φλούδα Χριστίνα" w:date="2018-07-26T13:54:00Z">
        <w:r w:rsidRPr="00211CF2">
          <w:rPr>
            <w:rFonts w:eastAsia="Times New Roman"/>
            <w:szCs w:val="24"/>
            <w:lang w:eastAsia="en-US"/>
          </w:rPr>
          <w:t>ΤΜΗΜΑ ΔΙΑΚΟΠΗΣ ΕΡΓΑΣΙΩΝ ΒΟΥΛΗΣ</w:t>
        </w:r>
      </w:ins>
    </w:p>
    <w:p w14:paraId="78970529" w14:textId="77777777" w:rsidR="00211CF2" w:rsidRPr="00211CF2" w:rsidRDefault="00211CF2" w:rsidP="00211CF2">
      <w:pPr>
        <w:spacing w:after="0" w:line="360" w:lineRule="auto"/>
        <w:rPr>
          <w:ins w:id="12" w:author="Φλούδα Χριστίνα" w:date="2018-07-26T13:54:00Z"/>
          <w:rFonts w:eastAsia="Times New Roman"/>
          <w:szCs w:val="24"/>
          <w:lang w:eastAsia="en-US"/>
        </w:rPr>
      </w:pPr>
      <w:ins w:id="13" w:author="Φλούδα Χριστίνα" w:date="2018-07-26T13:54:00Z">
        <w:r w:rsidRPr="00211CF2">
          <w:rPr>
            <w:rFonts w:eastAsia="Times New Roman"/>
            <w:szCs w:val="24"/>
            <w:lang w:eastAsia="en-US"/>
          </w:rPr>
          <w:t>ΘΕΡΟΥΣ 2018</w:t>
        </w:r>
      </w:ins>
    </w:p>
    <w:p w14:paraId="54ADE649" w14:textId="77777777" w:rsidR="00211CF2" w:rsidRPr="00211CF2" w:rsidRDefault="00211CF2" w:rsidP="00211CF2">
      <w:pPr>
        <w:spacing w:after="0" w:line="360" w:lineRule="auto"/>
        <w:rPr>
          <w:ins w:id="14" w:author="Φλούδα Χριστίνα" w:date="2018-07-26T13:54:00Z"/>
          <w:rFonts w:eastAsia="Times New Roman"/>
          <w:szCs w:val="24"/>
          <w:lang w:eastAsia="en-US"/>
        </w:rPr>
      </w:pPr>
    </w:p>
    <w:p w14:paraId="2E686A0B" w14:textId="77777777" w:rsidR="00211CF2" w:rsidRPr="00211CF2" w:rsidRDefault="00211CF2" w:rsidP="00211CF2">
      <w:pPr>
        <w:spacing w:after="0" w:line="360" w:lineRule="auto"/>
        <w:rPr>
          <w:ins w:id="15" w:author="Φλούδα Χριστίνα" w:date="2018-07-26T13:54:00Z"/>
          <w:rFonts w:eastAsia="Times New Roman"/>
          <w:szCs w:val="24"/>
          <w:lang w:eastAsia="en-US"/>
        </w:rPr>
      </w:pPr>
      <w:ins w:id="16" w:author="Φλούδα Χριστίνα" w:date="2018-07-26T13:54:00Z">
        <w:r w:rsidRPr="00211CF2">
          <w:rPr>
            <w:rFonts w:eastAsia="Times New Roman"/>
            <w:szCs w:val="24"/>
            <w:lang w:eastAsia="en-US"/>
          </w:rPr>
          <w:t>ΣΥΝΕΔΡΙΑΣΗ Α΄</w:t>
        </w:r>
      </w:ins>
    </w:p>
    <w:p w14:paraId="76B8F492" w14:textId="77777777" w:rsidR="00211CF2" w:rsidRPr="00211CF2" w:rsidRDefault="00211CF2" w:rsidP="00211CF2">
      <w:pPr>
        <w:spacing w:after="0" w:line="360" w:lineRule="auto"/>
        <w:rPr>
          <w:ins w:id="17" w:author="Φλούδα Χριστίνα" w:date="2018-07-26T13:54:00Z"/>
          <w:rFonts w:eastAsia="Times New Roman"/>
          <w:szCs w:val="24"/>
          <w:lang w:eastAsia="en-US"/>
        </w:rPr>
      </w:pPr>
      <w:ins w:id="18" w:author="Φλούδα Χριστίνα" w:date="2018-07-26T13:54:00Z">
        <w:r w:rsidRPr="00211CF2">
          <w:rPr>
            <w:rFonts w:eastAsia="Times New Roman"/>
            <w:szCs w:val="24"/>
            <w:lang w:eastAsia="en-US"/>
          </w:rPr>
          <w:t>Τρίτη  17 Ιουλίου 2018</w:t>
        </w:r>
      </w:ins>
    </w:p>
    <w:p w14:paraId="308B774E" w14:textId="77777777" w:rsidR="00211CF2" w:rsidRPr="00211CF2" w:rsidRDefault="00211CF2" w:rsidP="00211CF2">
      <w:pPr>
        <w:spacing w:after="0" w:line="360" w:lineRule="auto"/>
        <w:rPr>
          <w:ins w:id="19" w:author="Φλούδα Χριστίνα" w:date="2018-07-26T13:54:00Z"/>
          <w:rFonts w:eastAsia="Times New Roman"/>
          <w:szCs w:val="24"/>
          <w:lang w:eastAsia="en-US"/>
        </w:rPr>
      </w:pPr>
    </w:p>
    <w:p w14:paraId="716CC552" w14:textId="77777777" w:rsidR="00211CF2" w:rsidRPr="00211CF2" w:rsidRDefault="00211CF2" w:rsidP="00211CF2">
      <w:pPr>
        <w:spacing w:after="0" w:line="360" w:lineRule="auto"/>
        <w:rPr>
          <w:ins w:id="20" w:author="Φλούδα Χριστίνα" w:date="2018-07-26T13:54:00Z"/>
          <w:rFonts w:eastAsia="Times New Roman"/>
          <w:szCs w:val="24"/>
          <w:lang w:eastAsia="en-US"/>
        </w:rPr>
      </w:pPr>
      <w:ins w:id="21" w:author="Φλούδα Χριστίνα" w:date="2018-07-26T13:54:00Z">
        <w:r w:rsidRPr="00211CF2">
          <w:rPr>
            <w:rFonts w:eastAsia="Times New Roman"/>
            <w:szCs w:val="24"/>
            <w:lang w:eastAsia="en-US"/>
          </w:rPr>
          <w:t>ΘΕΜΑΤΑ</w:t>
        </w:r>
      </w:ins>
    </w:p>
    <w:p w14:paraId="74DAE0C2" w14:textId="77777777" w:rsidR="00211CF2" w:rsidRPr="00211CF2" w:rsidRDefault="00211CF2" w:rsidP="00211CF2">
      <w:pPr>
        <w:spacing w:after="0" w:line="360" w:lineRule="auto"/>
        <w:rPr>
          <w:ins w:id="22" w:author="Φλούδα Χριστίνα" w:date="2018-07-26T13:54:00Z"/>
          <w:rFonts w:eastAsia="Times New Roman"/>
          <w:szCs w:val="24"/>
          <w:lang w:eastAsia="en-US"/>
        </w:rPr>
      </w:pPr>
      <w:ins w:id="23" w:author="Φλούδα Χριστίνα" w:date="2018-07-26T13:54:00Z">
        <w:r w:rsidRPr="00211CF2">
          <w:rPr>
            <w:rFonts w:eastAsia="Times New Roman"/>
            <w:szCs w:val="24"/>
            <w:lang w:eastAsia="en-US"/>
          </w:rPr>
          <w:t xml:space="preserve"> </w:t>
        </w:r>
        <w:r w:rsidRPr="00211CF2">
          <w:rPr>
            <w:rFonts w:eastAsia="Times New Roman"/>
            <w:szCs w:val="24"/>
            <w:lang w:eastAsia="en-US"/>
          </w:rPr>
          <w:br/>
          <w:t xml:space="preserve">Α. ΕΙΔΙΚΑ ΘΕΜΑΤΑ </w:t>
        </w:r>
        <w:r w:rsidRPr="00211CF2">
          <w:rPr>
            <w:rFonts w:eastAsia="Times New Roman"/>
            <w:szCs w:val="24"/>
            <w:lang w:eastAsia="en-US"/>
          </w:rPr>
          <w:br/>
          <w:t xml:space="preserve">1. Επικύρωση Πρακτικών, σελ. </w:t>
        </w:r>
        <w:r w:rsidRPr="00211CF2">
          <w:rPr>
            <w:rFonts w:eastAsia="Times New Roman"/>
            <w:szCs w:val="24"/>
            <w:lang w:eastAsia="en-US"/>
          </w:rPr>
          <w:br/>
          <w:t xml:space="preserve">2.  Άδεια απουσίας των Βουλευτών κ.κ. Μ. Γεωργιάδη και Γ. Κασαπίδη, σελ. </w:t>
        </w:r>
        <w:r w:rsidRPr="00211CF2">
          <w:rPr>
            <w:rFonts w:eastAsia="Times New Roman"/>
            <w:szCs w:val="24"/>
            <w:lang w:eastAsia="en-US"/>
          </w:rPr>
          <w:br/>
          <w:t>3. Ανακοινώνεται στο Τμήμα ότι:</w:t>
        </w:r>
        <w:r w:rsidRPr="00211CF2">
          <w:rPr>
            <w:rFonts w:eastAsia="Times New Roman"/>
            <w:szCs w:val="24"/>
            <w:lang w:eastAsia="en-US"/>
          </w:rPr>
          <w:br/>
          <w:t xml:space="preserve">    α) με την υπ’ αριθμόν 9441/5999/16-7-2018 απόφαση του Προέδρου της Βουλής συγκροτήθηκε το προβλεπόμενο από τα άρθρα 71 του Συντάγματος και 29 του Κανονισμού της Βουλής Τμήμα Διακοπής των Εργασιών της Βουλής, σελ. </w:t>
        </w:r>
        <w:r w:rsidRPr="00211CF2">
          <w:rPr>
            <w:rFonts w:eastAsia="Times New Roman"/>
            <w:szCs w:val="24"/>
            <w:lang w:eastAsia="en-US"/>
          </w:rPr>
          <w:br/>
          <w:t xml:space="preserve">    β) με την υπ’ αριθμόν 9366/5943/13-7-2018 απόφαση του Προέδρου της Βουλής συγκροτήθηκαν οι προβλεπόμενες από το άρθρο 31 του Κανονισμού της Βουλής Διαρκείς Επιτροπές του Τμήματος Διακοπής των Εργασιών της Βουλής για τις τρεις διαδοχικές συνθέσεις αυτού, Α', Β' και Γ', σελ. </w:t>
        </w:r>
        <w:r w:rsidRPr="00211CF2">
          <w:rPr>
            <w:rFonts w:eastAsia="Times New Roman"/>
            <w:szCs w:val="24"/>
            <w:lang w:eastAsia="en-US"/>
          </w:rPr>
          <w:br/>
          <w:t xml:space="preserve">4. Επί διαδικαστικού θέματος, σελ. </w:t>
        </w:r>
        <w:r w:rsidRPr="00211CF2">
          <w:rPr>
            <w:rFonts w:eastAsia="Times New Roman"/>
            <w:szCs w:val="24"/>
            <w:lang w:eastAsia="en-US"/>
          </w:rPr>
          <w:br/>
          <w:t xml:space="preserve"> </w:t>
        </w:r>
        <w:r w:rsidRPr="00211CF2">
          <w:rPr>
            <w:rFonts w:eastAsia="Times New Roman"/>
            <w:szCs w:val="24"/>
            <w:lang w:eastAsia="en-US"/>
          </w:rPr>
          <w:br/>
          <w:t xml:space="preserve">Β. ΚΟΙΝΟΒΟΥΛΕΥΤΙΚΟΣ ΕΛΕΓΧΟΣ </w:t>
        </w:r>
        <w:r w:rsidRPr="00211CF2">
          <w:rPr>
            <w:rFonts w:eastAsia="Times New Roman"/>
            <w:szCs w:val="24"/>
            <w:lang w:eastAsia="en-US"/>
          </w:rPr>
          <w:br/>
          <w:t xml:space="preserve">Συζήτηση επίκαιρης ερώτησης προς τον Υπουργό Εσωτερικών, με θέμα: «Στέγαση της 2ης ΕΜΑΚ (Ειδική  Μονάδα Αντιμετώπισης Καταστροφών)  Θεσσαλονίκης», σελ. </w:t>
        </w:r>
        <w:r w:rsidRPr="00211CF2">
          <w:rPr>
            <w:rFonts w:eastAsia="Times New Roman"/>
            <w:szCs w:val="24"/>
            <w:lang w:eastAsia="en-US"/>
          </w:rPr>
          <w:br/>
          <w:t xml:space="preserve"> </w:t>
        </w:r>
        <w:r w:rsidRPr="00211CF2">
          <w:rPr>
            <w:rFonts w:eastAsia="Times New Roman"/>
            <w:szCs w:val="24"/>
            <w:lang w:eastAsia="en-US"/>
          </w:rPr>
          <w:br/>
          <w:t xml:space="preserve">Γ. ΝΟΜΟΘΕΤΙΚΗ ΕΡΓΑΣΙΑ </w:t>
        </w:r>
        <w:r w:rsidRPr="00211CF2">
          <w:rPr>
            <w:rFonts w:eastAsia="Times New Roman"/>
            <w:szCs w:val="24"/>
            <w:lang w:eastAsia="en-US"/>
          </w:rPr>
          <w:br/>
          <w:t>Κατάθεση σχεδίου νόμου:</w:t>
        </w:r>
      </w:ins>
    </w:p>
    <w:p w14:paraId="0BED69FE" w14:textId="77777777" w:rsidR="00211CF2" w:rsidRPr="00211CF2" w:rsidRDefault="00211CF2" w:rsidP="00211CF2">
      <w:pPr>
        <w:spacing w:after="0" w:line="360" w:lineRule="auto"/>
        <w:rPr>
          <w:ins w:id="24" w:author="Φλούδα Χριστίνα" w:date="2018-07-26T13:54:00Z"/>
          <w:rFonts w:eastAsia="Times New Roman"/>
          <w:szCs w:val="24"/>
          <w:lang w:eastAsia="en-US"/>
        </w:rPr>
      </w:pPr>
      <w:ins w:id="25" w:author="Φλούδα Χριστίνα" w:date="2018-07-26T13:54:00Z">
        <w:r w:rsidRPr="00211CF2">
          <w:rPr>
            <w:rFonts w:eastAsia="Times New Roman"/>
            <w:szCs w:val="24"/>
            <w:lang w:eastAsia="en-US"/>
          </w:rPr>
          <w:t xml:space="preserve">Οι Υπουργοί Υγείας και Οικονομικών, ο Αναπληρωτής Υπουργός Υγείας καθώς και η Υφυπουργός Οικονομικών κατέθεσαν στις 16/7/2018 σχέδιο νόμου: «Κύρωση συμβάσεων μεταξύ του Ελληνικού Δημοσίου και του Γενικού Νοσοκομείου Χανίων και της Επιτροπής Εκτελεστών Διαθήκης Γ.Γ. </w:t>
        </w:r>
        <w:proofErr w:type="spellStart"/>
        <w:r w:rsidRPr="00211CF2">
          <w:rPr>
            <w:rFonts w:eastAsia="Times New Roman"/>
            <w:szCs w:val="24"/>
            <w:lang w:eastAsia="en-US"/>
          </w:rPr>
          <w:t>Μαλινάκη</w:t>
        </w:r>
        <w:proofErr w:type="spellEnd"/>
        <w:r w:rsidRPr="00211CF2">
          <w:rPr>
            <w:rFonts w:eastAsia="Times New Roman"/>
            <w:szCs w:val="24"/>
            <w:lang w:eastAsia="en-US"/>
          </w:rPr>
          <w:t xml:space="preserve"> και του Γενικού Νοσοκομείου Κεφαλληνίας και των Εκτελεστών της διαθήκης της Μαρίας (</w:t>
        </w:r>
        <w:proofErr w:type="spellStart"/>
        <w:r w:rsidRPr="00211CF2">
          <w:rPr>
            <w:rFonts w:eastAsia="Times New Roman"/>
            <w:szCs w:val="24"/>
            <w:lang w:eastAsia="en-US"/>
          </w:rPr>
          <w:t>Μάρης</w:t>
        </w:r>
        <w:proofErr w:type="spellEnd"/>
        <w:r w:rsidRPr="00211CF2">
          <w:rPr>
            <w:rFonts w:eastAsia="Times New Roman"/>
            <w:szCs w:val="24"/>
            <w:lang w:eastAsia="en-US"/>
          </w:rPr>
          <w:t xml:space="preserve">) Βεργωτή αντίστοιχα», σελ. </w:t>
        </w:r>
        <w:r w:rsidRPr="00211CF2">
          <w:rPr>
            <w:rFonts w:eastAsia="Times New Roman"/>
            <w:szCs w:val="24"/>
            <w:lang w:eastAsia="en-US"/>
          </w:rPr>
          <w:br/>
        </w:r>
      </w:ins>
    </w:p>
    <w:p w14:paraId="2E07DDF6" w14:textId="77777777" w:rsidR="00211CF2" w:rsidRPr="00211CF2" w:rsidRDefault="00211CF2" w:rsidP="00211CF2">
      <w:pPr>
        <w:spacing w:after="0" w:line="360" w:lineRule="auto"/>
        <w:rPr>
          <w:ins w:id="26" w:author="Φλούδα Χριστίνα" w:date="2018-07-26T13:54:00Z"/>
          <w:rFonts w:eastAsia="Times New Roman"/>
          <w:szCs w:val="24"/>
          <w:lang w:eastAsia="en-US"/>
        </w:rPr>
      </w:pPr>
      <w:ins w:id="27" w:author="Φλούδα Χριστίνα" w:date="2018-07-26T13:54:00Z">
        <w:r w:rsidRPr="00211CF2">
          <w:rPr>
            <w:rFonts w:eastAsia="Times New Roman"/>
            <w:szCs w:val="24"/>
            <w:lang w:eastAsia="en-US"/>
          </w:rPr>
          <w:t>ΠΡΟΕΔΡΕΥΩΝ</w:t>
        </w:r>
      </w:ins>
    </w:p>
    <w:p w14:paraId="7EDAF20B" w14:textId="77777777" w:rsidR="00211CF2" w:rsidRPr="00211CF2" w:rsidRDefault="00211CF2" w:rsidP="00211CF2">
      <w:pPr>
        <w:spacing w:after="0" w:line="360" w:lineRule="auto"/>
        <w:rPr>
          <w:ins w:id="28" w:author="Φλούδα Χριστίνα" w:date="2018-07-26T13:54:00Z"/>
          <w:rFonts w:eastAsia="Times New Roman"/>
          <w:szCs w:val="24"/>
          <w:lang w:eastAsia="en-US"/>
        </w:rPr>
      </w:pPr>
    </w:p>
    <w:p w14:paraId="30847B5F" w14:textId="77777777" w:rsidR="00211CF2" w:rsidRPr="00211CF2" w:rsidRDefault="00211CF2" w:rsidP="00211CF2">
      <w:pPr>
        <w:spacing w:after="0" w:line="360" w:lineRule="auto"/>
        <w:rPr>
          <w:ins w:id="29" w:author="Φλούδα Χριστίνα" w:date="2018-07-26T13:54:00Z"/>
          <w:rFonts w:eastAsia="Times New Roman"/>
          <w:szCs w:val="24"/>
          <w:lang w:eastAsia="en-US"/>
        </w:rPr>
      </w:pPr>
      <w:ins w:id="30" w:author="Φλούδα Χριστίνα" w:date="2018-07-26T13:54:00Z">
        <w:r w:rsidRPr="00211CF2">
          <w:rPr>
            <w:rFonts w:eastAsia="Times New Roman"/>
            <w:szCs w:val="24"/>
            <w:lang w:eastAsia="en-US"/>
          </w:rPr>
          <w:t>ΛΥΚΟΥΔΗΣ Σ. , σελ.</w:t>
        </w:r>
        <w:r w:rsidRPr="00211CF2">
          <w:rPr>
            <w:rFonts w:eastAsia="Times New Roman"/>
            <w:szCs w:val="24"/>
            <w:lang w:eastAsia="en-US"/>
          </w:rPr>
          <w:br/>
        </w:r>
      </w:ins>
    </w:p>
    <w:p w14:paraId="657DAA3A" w14:textId="77777777" w:rsidR="00211CF2" w:rsidRPr="00211CF2" w:rsidRDefault="00211CF2" w:rsidP="00211CF2">
      <w:pPr>
        <w:spacing w:after="0" w:line="360" w:lineRule="auto"/>
        <w:rPr>
          <w:ins w:id="31" w:author="Φλούδα Χριστίνα" w:date="2018-07-26T13:54:00Z"/>
          <w:rFonts w:eastAsia="Times New Roman"/>
          <w:szCs w:val="24"/>
          <w:lang w:eastAsia="en-US"/>
        </w:rPr>
      </w:pPr>
    </w:p>
    <w:p w14:paraId="20F84E2F" w14:textId="77777777" w:rsidR="00211CF2" w:rsidRPr="00211CF2" w:rsidRDefault="00211CF2" w:rsidP="00211CF2">
      <w:pPr>
        <w:spacing w:after="0" w:line="360" w:lineRule="auto"/>
        <w:rPr>
          <w:ins w:id="32" w:author="Φλούδα Χριστίνα" w:date="2018-07-26T13:54:00Z"/>
          <w:rFonts w:eastAsia="Times New Roman"/>
          <w:szCs w:val="24"/>
          <w:lang w:eastAsia="en-US"/>
        </w:rPr>
      </w:pPr>
      <w:ins w:id="33" w:author="Φλούδα Χριστίνα" w:date="2018-07-26T13:54:00Z">
        <w:r w:rsidRPr="00211CF2">
          <w:rPr>
            <w:rFonts w:eastAsia="Times New Roman"/>
            <w:szCs w:val="24"/>
            <w:lang w:eastAsia="en-US"/>
          </w:rPr>
          <w:t>ΟΜΙΛΗΤΕΣ</w:t>
        </w:r>
      </w:ins>
    </w:p>
    <w:p w14:paraId="2D97CC13" w14:textId="70DC361D" w:rsidR="00211CF2" w:rsidRDefault="00211CF2" w:rsidP="00211CF2">
      <w:pPr>
        <w:spacing w:line="600" w:lineRule="auto"/>
        <w:ind w:firstLine="720"/>
        <w:jc w:val="center"/>
        <w:rPr>
          <w:ins w:id="34" w:author="Φλούδα Χριστίνα" w:date="2018-07-26T13:54:00Z"/>
          <w:rFonts w:eastAsia="Times New Roman"/>
          <w:szCs w:val="24"/>
        </w:rPr>
      </w:pPr>
      <w:ins w:id="35" w:author="Φλούδα Χριστίνα" w:date="2018-07-26T13:54:00Z">
        <w:r w:rsidRPr="00211CF2">
          <w:rPr>
            <w:rFonts w:eastAsia="Times New Roman"/>
            <w:szCs w:val="24"/>
            <w:lang w:eastAsia="en-US"/>
          </w:rPr>
          <w:br/>
          <w:t>Α. Επί διαδικαστικού θέματος:</w:t>
        </w:r>
        <w:r w:rsidRPr="00211CF2">
          <w:rPr>
            <w:rFonts w:eastAsia="Times New Roman"/>
            <w:szCs w:val="24"/>
            <w:lang w:eastAsia="en-US"/>
          </w:rPr>
          <w:br/>
          <w:t>ΚΡΕΜΑΣΤΙΝΟΣ Δ. , σελ.</w:t>
        </w:r>
        <w:r w:rsidRPr="00211CF2">
          <w:rPr>
            <w:rFonts w:eastAsia="Times New Roman"/>
            <w:szCs w:val="24"/>
            <w:lang w:eastAsia="en-US"/>
          </w:rPr>
          <w:br/>
          <w:t>ΛΥΚΟΥΔΗΣ Σ. , σελ.</w:t>
        </w:r>
        <w:r w:rsidRPr="00211CF2">
          <w:rPr>
            <w:rFonts w:eastAsia="Times New Roman"/>
            <w:szCs w:val="24"/>
            <w:lang w:eastAsia="en-US"/>
          </w:rPr>
          <w:br/>
          <w:t>ΤΟΣΚΑΣ Ν. , σελ.</w:t>
        </w:r>
        <w:r w:rsidRPr="00211CF2">
          <w:rPr>
            <w:rFonts w:eastAsia="Times New Roman"/>
            <w:szCs w:val="24"/>
            <w:lang w:eastAsia="en-US"/>
          </w:rPr>
          <w:br/>
        </w:r>
        <w:r w:rsidRPr="00211CF2">
          <w:rPr>
            <w:rFonts w:eastAsia="Times New Roman"/>
            <w:szCs w:val="24"/>
            <w:lang w:eastAsia="en-US"/>
          </w:rPr>
          <w:br/>
          <w:t>Β. Επί της επίκαιρης ερώτησης:</w:t>
        </w:r>
        <w:r w:rsidRPr="00211CF2">
          <w:rPr>
            <w:rFonts w:eastAsia="Times New Roman"/>
            <w:szCs w:val="24"/>
            <w:lang w:eastAsia="en-US"/>
          </w:rPr>
          <w:br/>
          <w:t>ΔΕΛΗΣ Ι. , σελ.</w:t>
        </w:r>
        <w:r w:rsidRPr="00211CF2">
          <w:rPr>
            <w:rFonts w:eastAsia="Times New Roman"/>
            <w:szCs w:val="24"/>
            <w:lang w:eastAsia="en-US"/>
          </w:rPr>
          <w:br/>
          <w:t>ΚΡΕΜΑΣΤΙΝΟΣ Δ. , σελ.</w:t>
        </w:r>
        <w:r w:rsidRPr="00211CF2">
          <w:rPr>
            <w:rFonts w:eastAsia="Times New Roman"/>
            <w:szCs w:val="24"/>
            <w:lang w:eastAsia="en-US"/>
          </w:rPr>
          <w:br/>
          <w:t>ΤΟΣΚΑΣ Ν. , σελ.</w:t>
        </w:r>
        <w:r w:rsidRPr="00211CF2">
          <w:rPr>
            <w:rFonts w:eastAsia="Times New Roman"/>
            <w:szCs w:val="24"/>
            <w:lang w:eastAsia="en-US"/>
          </w:rPr>
          <w:br/>
        </w:r>
      </w:ins>
    </w:p>
    <w:p w14:paraId="15F51EC7" w14:textId="6598AFA9" w:rsidR="00A96050" w:rsidRDefault="00211CF2">
      <w:pPr>
        <w:spacing w:line="600" w:lineRule="auto"/>
        <w:ind w:firstLine="720"/>
        <w:jc w:val="center"/>
        <w:rPr>
          <w:rFonts w:eastAsia="Times New Roman"/>
          <w:szCs w:val="24"/>
        </w:rPr>
      </w:pPr>
      <w:r>
        <w:rPr>
          <w:rFonts w:eastAsia="Times New Roman"/>
          <w:szCs w:val="24"/>
        </w:rPr>
        <w:t xml:space="preserve">ΠΡΑΚΤΙΚΑ ΒΟΥΛΗΣ </w:t>
      </w:r>
    </w:p>
    <w:p w14:paraId="15F51EC8" w14:textId="77777777" w:rsidR="00A96050" w:rsidRDefault="00211CF2">
      <w:pPr>
        <w:spacing w:line="600" w:lineRule="auto"/>
        <w:ind w:firstLine="720"/>
        <w:jc w:val="center"/>
        <w:rPr>
          <w:rFonts w:eastAsia="Times New Roman"/>
          <w:szCs w:val="24"/>
        </w:rPr>
      </w:pPr>
      <w:r>
        <w:rPr>
          <w:rFonts w:eastAsia="Times New Roman"/>
          <w:szCs w:val="24"/>
        </w:rPr>
        <w:t>Ι</w:t>
      </w:r>
      <w:r>
        <w:rPr>
          <w:rFonts w:eastAsia="Times New Roman"/>
          <w:szCs w:val="24"/>
        </w:rPr>
        <w:t>Ζ</w:t>
      </w:r>
      <w:r w:rsidRPr="00CE615D">
        <w:rPr>
          <w:rFonts w:eastAsia="Times New Roman"/>
          <w:szCs w:val="24"/>
        </w:rPr>
        <w:t>΄</w:t>
      </w:r>
      <w:r>
        <w:rPr>
          <w:rFonts w:eastAsia="Times New Roman"/>
          <w:szCs w:val="24"/>
        </w:rPr>
        <w:t xml:space="preserve"> ΠΕΡΙΟΔΟΣ </w:t>
      </w:r>
    </w:p>
    <w:p w14:paraId="15F51EC9" w14:textId="77777777" w:rsidR="00A96050" w:rsidRDefault="00211CF2">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5F51ECA" w14:textId="77777777" w:rsidR="00A96050" w:rsidRDefault="00211CF2">
      <w:pPr>
        <w:spacing w:line="600" w:lineRule="auto"/>
        <w:ind w:firstLine="720"/>
        <w:jc w:val="center"/>
        <w:rPr>
          <w:rFonts w:eastAsia="Times New Roman"/>
          <w:szCs w:val="24"/>
        </w:rPr>
      </w:pPr>
      <w:r>
        <w:rPr>
          <w:rFonts w:eastAsia="Times New Roman"/>
          <w:szCs w:val="24"/>
        </w:rPr>
        <w:t>ΣΥΝΟΔΟΣ Γ΄</w:t>
      </w:r>
    </w:p>
    <w:p w14:paraId="15F51ECB" w14:textId="77777777" w:rsidR="00A96050" w:rsidRDefault="00211CF2">
      <w:pPr>
        <w:spacing w:line="600" w:lineRule="auto"/>
        <w:ind w:firstLine="720"/>
        <w:jc w:val="center"/>
        <w:rPr>
          <w:rFonts w:eastAsia="Times New Roman"/>
          <w:szCs w:val="24"/>
        </w:rPr>
      </w:pPr>
      <w:r w:rsidRPr="00CE615D">
        <w:rPr>
          <w:rFonts w:eastAsia="Times New Roman"/>
          <w:szCs w:val="24"/>
        </w:rPr>
        <w:t>ΤΜΗΜΑ ΔΙΑΚΟΠΗΣ</w:t>
      </w:r>
      <w:r>
        <w:rPr>
          <w:rFonts w:eastAsia="Times New Roman"/>
          <w:szCs w:val="24"/>
        </w:rPr>
        <w:t xml:space="preserve"> </w:t>
      </w:r>
      <w:r w:rsidRPr="00CE615D">
        <w:rPr>
          <w:rFonts w:eastAsia="Times New Roman"/>
          <w:szCs w:val="24"/>
        </w:rPr>
        <w:t>ΕΡΓΑΣΙΩΝ ΤΗΣ ΒΟΥΛΗΣ</w:t>
      </w:r>
    </w:p>
    <w:p w14:paraId="15F51ECC" w14:textId="77777777" w:rsidR="00A96050" w:rsidRDefault="00211CF2">
      <w:pPr>
        <w:spacing w:line="600" w:lineRule="auto"/>
        <w:ind w:firstLine="720"/>
        <w:jc w:val="center"/>
        <w:rPr>
          <w:rFonts w:eastAsia="Times New Roman"/>
          <w:szCs w:val="24"/>
        </w:rPr>
      </w:pPr>
      <w:r w:rsidRPr="00CE615D">
        <w:rPr>
          <w:rFonts w:eastAsia="Times New Roman"/>
          <w:szCs w:val="24"/>
        </w:rPr>
        <w:t>ΘΕΡΟΥΣ 201</w:t>
      </w:r>
      <w:r w:rsidRPr="00400CB0">
        <w:rPr>
          <w:rFonts w:eastAsia="Times New Roman"/>
          <w:szCs w:val="24"/>
        </w:rPr>
        <w:t>8</w:t>
      </w:r>
    </w:p>
    <w:p w14:paraId="15F51ECD" w14:textId="77777777" w:rsidR="00A96050" w:rsidRDefault="00211CF2">
      <w:pPr>
        <w:spacing w:line="600" w:lineRule="auto"/>
        <w:ind w:firstLine="720"/>
        <w:jc w:val="center"/>
        <w:rPr>
          <w:rFonts w:eastAsia="Times New Roman"/>
          <w:szCs w:val="24"/>
        </w:rPr>
      </w:pPr>
      <w:r w:rsidRPr="00CE615D">
        <w:rPr>
          <w:rFonts w:eastAsia="Times New Roman"/>
          <w:szCs w:val="24"/>
        </w:rPr>
        <w:t xml:space="preserve">ΣΥΝΕΔΡΙΑΣΗ </w:t>
      </w:r>
      <w:r>
        <w:rPr>
          <w:rFonts w:eastAsia="Times New Roman"/>
          <w:szCs w:val="24"/>
          <w:lang w:val="en-US"/>
        </w:rPr>
        <w:t>A</w:t>
      </w:r>
      <w:r w:rsidRPr="00CE615D">
        <w:rPr>
          <w:rFonts w:eastAsia="Times New Roman"/>
          <w:szCs w:val="24"/>
        </w:rPr>
        <w:t>΄</w:t>
      </w:r>
    </w:p>
    <w:p w14:paraId="15F51ECE" w14:textId="77777777" w:rsidR="00A96050" w:rsidRDefault="00211CF2">
      <w:pPr>
        <w:spacing w:line="600" w:lineRule="auto"/>
        <w:ind w:firstLine="720"/>
        <w:jc w:val="center"/>
        <w:rPr>
          <w:rFonts w:eastAsia="Times New Roman"/>
          <w:szCs w:val="24"/>
        </w:rPr>
      </w:pPr>
      <w:r>
        <w:rPr>
          <w:rFonts w:eastAsia="Times New Roman"/>
          <w:szCs w:val="24"/>
        </w:rPr>
        <w:t>Τρίτη</w:t>
      </w:r>
      <w:r w:rsidRPr="00CE615D">
        <w:rPr>
          <w:rFonts w:eastAsia="Times New Roman"/>
          <w:szCs w:val="24"/>
        </w:rPr>
        <w:t xml:space="preserve"> </w:t>
      </w:r>
      <w:r w:rsidRPr="00400CB0">
        <w:rPr>
          <w:rFonts w:eastAsia="Times New Roman"/>
          <w:szCs w:val="24"/>
        </w:rPr>
        <w:t>17</w:t>
      </w:r>
      <w:r w:rsidRPr="00CE615D">
        <w:rPr>
          <w:rFonts w:eastAsia="Times New Roman"/>
          <w:szCs w:val="24"/>
        </w:rPr>
        <w:t xml:space="preserve"> Ιουλίου </w:t>
      </w:r>
      <w:r w:rsidRPr="00400CB0">
        <w:rPr>
          <w:rFonts w:eastAsia="Times New Roman"/>
          <w:szCs w:val="24"/>
        </w:rPr>
        <w:t>2018</w:t>
      </w:r>
    </w:p>
    <w:p w14:paraId="15F51ECF" w14:textId="77777777" w:rsidR="00A96050" w:rsidRDefault="00211CF2">
      <w:pPr>
        <w:spacing w:line="600" w:lineRule="auto"/>
        <w:ind w:firstLine="720"/>
        <w:jc w:val="both"/>
        <w:rPr>
          <w:rFonts w:eastAsia="Times New Roman"/>
          <w:szCs w:val="24"/>
        </w:rPr>
      </w:pPr>
      <w:r w:rsidRPr="00CE615D">
        <w:rPr>
          <w:rFonts w:eastAsia="Times New Roman"/>
          <w:szCs w:val="24"/>
        </w:rPr>
        <w:t xml:space="preserve">Αθήνα, σήμερα στις </w:t>
      </w:r>
      <w:r w:rsidRPr="00400CB0">
        <w:rPr>
          <w:rFonts w:eastAsia="Times New Roman"/>
          <w:szCs w:val="24"/>
        </w:rPr>
        <w:t>17</w:t>
      </w:r>
      <w:r w:rsidRPr="00CE615D">
        <w:rPr>
          <w:rFonts w:eastAsia="Times New Roman"/>
          <w:szCs w:val="24"/>
        </w:rPr>
        <w:t xml:space="preserve"> Ιουλίου 201</w:t>
      </w:r>
      <w:r w:rsidRPr="00400CB0">
        <w:rPr>
          <w:rFonts w:eastAsia="Times New Roman"/>
          <w:szCs w:val="24"/>
        </w:rPr>
        <w:t>8</w:t>
      </w:r>
      <w:r w:rsidRPr="00CE615D">
        <w:rPr>
          <w:rFonts w:eastAsia="Times New Roman"/>
          <w:szCs w:val="24"/>
        </w:rPr>
        <w:t xml:space="preserve">, ημέρα </w:t>
      </w:r>
      <w:r w:rsidRPr="00400CB0">
        <w:rPr>
          <w:rFonts w:eastAsia="Times New Roman"/>
          <w:szCs w:val="24"/>
        </w:rPr>
        <w:t>Τρ</w:t>
      </w:r>
      <w:r>
        <w:rPr>
          <w:rFonts w:eastAsia="Times New Roman"/>
          <w:szCs w:val="24"/>
        </w:rPr>
        <w:t>ίτη</w:t>
      </w:r>
      <w:r w:rsidRPr="00CE615D">
        <w:rPr>
          <w:rFonts w:eastAsia="Times New Roman"/>
          <w:szCs w:val="24"/>
        </w:rPr>
        <w:t xml:space="preserve"> και ώρα </w:t>
      </w:r>
      <w:r>
        <w:rPr>
          <w:rFonts w:eastAsia="Times New Roman"/>
          <w:szCs w:val="24"/>
        </w:rPr>
        <w:t>18</w:t>
      </w:r>
      <w:r w:rsidRPr="00CE615D">
        <w:rPr>
          <w:rFonts w:eastAsia="Times New Roman"/>
          <w:szCs w:val="24"/>
        </w:rPr>
        <w:t>.</w:t>
      </w:r>
      <w:r>
        <w:rPr>
          <w:rFonts w:eastAsia="Times New Roman"/>
          <w:szCs w:val="24"/>
        </w:rPr>
        <w:t>00</w:t>
      </w:r>
      <w:r w:rsidRPr="00CE615D">
        <w:rPr>
          <w:rFonts w:eastAsia="Times New Roman"/>
          <w:szCs w:val="24"/>
        </w:rPr>
        <w:t>΄</w:t>
      </w:r>
      <w:r w:rsidRPr="00CD1430">
        <w:rPr>
          <w:rFonts w:eastAsia="Times New Roman"/>
          <w:szCs w:val="24"/>
        </w:rPr>
        <w:t>,</w:t>
      </w:r>
      <w:r w:rsidRPr="00CE615D">
        <w:rPr>
          <w:rFonts w:eastAsia="Times New Roman"/>
          <w:szCs w:val="24"/>
        </w:rPr>
        <w:t xml:space="preserve"> συνήλθε στην </w:t>
      </w:r>
      <w:r>
        <w:rPr>
          <w:rFonts w:eastAsia="Times New Roman"/>
          <w:szCs w:val="24"/>
        </w:rPr>
        <w:t>Α</w:t>
      </w:r>
      <w:r w:rsidRPr="00CE615D">
        <w:rPr>
          <w:rFonts w:eastAsia="Times New Roman"/>
          <w:szCs w:val="24"/>
        </w:rPr>
        <w:t xml:space="preserve">ίθουσα </w:t>
      </w:r>
      <w:r>
        <w:rPr>
          <w:rFonts w:eastAsia="Times New Roman"/>
          <w:szCs w:val="24"/>
        </w:rPr>
        <w:t>της Γερουσίας</w:t>
      </w:r>
      <w:r w:rsidRPr="00CE615D">
        <w:rPr>
          <w:rFonts w:eastAsia="Times New Roman"/>
          <w:szCs w:val="24"/>
        </w:rPr>
        <w:t xml:space="preserve"> </w:t>
      </w:r>
      <w:r>
        <w:rPr>
          <w:rFonts w:eastAsia="Times New Roman"/>
          <w:szCs w:val="24"/>
        </w:rPr>
        <w:t xml:space="preserve">του Βουλευτηρίου </w:t>
      </w:r>
      <w:r w:rsidRPr="00CE615D">
        <w:rPr>
          <w:rFonts w:eastAsia="Times New Roman"/>
          <w:szCs w:val="24"/>
        </w:rPr>
        <w:t xml:space="preserve">το Τμήμα Διακοπής Εργασιών της Βουλής (Α΄ σύνθεση) για να συνεδριάσει υπό την προεδρία του </w:t>
      </w:r>
      <w:r>
        <w:rPr>
          <w:rFonts w:eastAsia="Times New Roman"/>
          <w:szCs w:val="24"/>
        </w:rPr>
        <w:t>Ζ΄</w:t>
      </w:r>
      <w:r w:rsidRPr="00CE615D">
        <w:rPr>
          <w:rFonts w:eastAsia="Times New Roman"/>
          <w:szCs w:val="24"/>
        </w:rPr>
        <w:t xml:space="preserve"> Αντιπροέδρου αυτής κ</w:t>
      </w:r>
      <w:r w:rsidRPr="00CD1430">
        <w:rPr>
          <w:rFonts w:eastAsia="Times New Roman"/>
          <w:szCs w:val="24"/>
        </w:rPr>
        <w:t>.</w:t>
      </w:r>
      <w:r w:rsidRPr="00CE615D">
        <w:rPr>
          <w:rFonts w:eastAsia="Times New Roman"/>
          <w:b/>
          <w:szCs w:val="24"/>
        </w:rPr>
        <w:t xml:space="preserve"> </w:t>
      </w:r>
      <w:r w:rsidRPr="00244C08">
        <w:rPr>
          <w:rFonts w:eastAsia="Times New Roman"/>
          <w:b/>
          <w:szCs w:val="24"/>
        </w:rPr>
        <w:t>ΣΠΥΡΙΔΩΝΟΣ ΛΥΚΟΥΔΗ</w:t>
      </w:r>
      <w:r w:rsidRPr="00A56BCB">
        <w:rPr>
          <w:rFonts w:eastAsia="Times New Roman"/>
          <w:szCs w:val="24"/>
        </w:rPr>
        <w:t>.</w:t>
      </w:r>
    </w:p>
    <w:p w14:paraId="15F51ED0" w14:textId="77777777" w:rsidR="00A96050" w:rsidRDefault="00211CF2">
      <w:pPr>
        <w:spacing w:line="600" w:lineRule="auto"/>
        <w:ind w:firstLine="720"/>
        <w:jc w:val="both"/>
        <w:rPr>
          <w:rFonts w:eastAsia="Times New Roman"/>
          <w:szCs w:val="24"/>
        </w:rPr>
      </w:pPr>
      <w:r w:rsidRPr="006B6276">
        <w:rPr>
          <w:rFonts w:eastAsia="Times New Roman" w:cs="Times New Roman"/>
          <w:b/>
          <w:szCs w:val="24"/>
        </w:rPr>
        <w:t xml:space="preserve">ΠΡΟΕΔΡΕΥΩΝ (Σπυρίδων Λυκούδης): </w:t>
      </w:r>
      <w:r w:rsidRPr="00CE615D">
        <w:rPr>
          <w:rFonts w:eastAsia="Times New Roman"/>
          <w:szCs w:val="24"/>
        </w:rPr>
        <w:t>Κυρίες και κύριοι συνάδελφοι, αρχίζει η συνεδρίαση.</w:t>
      </w:r>
    </w:p>
    <w:p w14:paraId="15F51ED1" w14:textId="77777777" w:rsidR="00A96050" w:rsidRDefault="00211CF2">
      <w:pPr>
        <w:spacing w:line="600" w:lineRule="auto"/>
        <w:ind w:firstLine="720"/>
        <w:jc w:val="both"/>
        <w:rPr>
          <w:rFonts w:eastAsia="Times New Roman"/>
          <w:szCs w:val="24"/>
        </w:rPr>
      </w:pPr>
      <w:r w:rsidRPr="001B1CD1">
        <w:rPr>
          <w:rFonts w:eastAsia="Times New Roman"/>
          <w:szCs w:val="24"/>
        </w:rPr>
        <w:lastRenderedPageBreak/>
        <w:t xml:space="preserve">(ΕΠΙΚΥΡΩΣΗ ΠΡΑΚΤΙΚΩΝ: Σύμφωνα με </w:t>
      </w:r>
      <w:r>
        <w:rPr>
          <w:rFonts w:eastAsia="Times New Roman"/>
          <w:szCs w:val="24"/>
        </w:rPr>
        <w:t>την από 13-7-2018 εξουσιοδότηση του Σώματος, επικυρώθηκαν με ευθύνη του Προεδρείου τα Πρακτικά της</w:t>
      </w:r>
      <w:r w:rsidRPr="001B1CD1">
        <w:rPr>
          <w:rFonts w:eastAsia="Times New Roman"/>
          <w:szCs w:val="24"/>
        </w:rPr>
        <w:t xml:space="preserve"> </w:t>
      </w:r>
      <w:r w:rsidRPr="009079BA">
        <w:rPr>
          <w:rFonts w:eastAsia="Times New Roman"/>
          <w:szCs w:val="24"/>
        </w:rPr>
        <w:t>ΡΝΖ</w:t>
      </w:r>
      <w:r>
        <w:rPr>
          <w:rFonts w:eastAsia="Times New Roman"/>
          <w:szCs w:val="24"/>
        </w:rPr>
        <w:t>΄ συνεδριάσεως, της Παρασκευής 13 Ιουλίου 2018, σε ό,τι αφορά την ψήφιση στο σύνολο των προτάσεων του Προέδρου της Βουλής</w:t>
      </w:r>
      <w:r>
        <w:rPr>
          <w:rFonts w:eastAsia="Times New Roman"/>
          <w:szCs w:val="24"/>
        </w:rPr>
        <w:t xml:space="preserve">: </w:t>
      </w:r>
      <w:r w:rsidRPr="0075436F">
        <w:rPr>
          <w:rFonts w:eastAsia="Times New Roman"/>
          <w:szCs w:val="24"/>
        </w:rPr>
        <w:t>α) «Για την τροποποίηση διατάξεων του Κανονισμού της Βουλής - Μέρος Β</w:t>
      </w:r>
      <w:r>
        <w:rPr>
          <w:rFonts w:eastAsia="Times New Roman"/>
          <w:szCs w:val="24"/>
        </w:rPr>
        <w:t>΄</w:t>
      </w:r>
      <w:r w:rsidRPr="0075436F">
        <w:rPr>
          <w:rFonts w:eastAsia="Times New Roman"/>
          <w:szCs w:val="24"/>
        </w:rPr>
        <w:t xml:space="preserve"> (ΦΕΚ 51</w:t>
      </w:r>
      <w:r>
        <w:rPr>
          <w:rFonts w:eastAsia="Times New Roman"/>
          <w:szCs w:val="24"/>
        </w:rPr>
        <w:t xml:space="preserve"> Α΄/</w:t>
      </w:r>
      <w:r w:rsidRPr="0075436F">
        <w:rPr>
          <w:rFonts w:eastAsia="Times New Roman"/>
          <w:szCs w:val="24"/>
        </w:rPr>
        <w:t xml:space="preserve">10.4.1997) και Μέρος Κοινοβουλευτικό (ΦΕΚ </w:t>
      </w:r>
      <w:r>
        <w:rPr>
          <w:rFonts w:eastAsia="Times New Roman"/>
          <w:szCs w:val="24"/>
        </w:rPr>
        <w:t>106 Α΄/24.6.1987), όπως ισχύουν» και β) «Τροποποίηση της κατά ΜΕ΄ Συνεδρίασης της 15.12.1994 Απόφασης της Ολομέλειας της Βουλής (Φ</w:t>
      </w:r>
      <w:r>
        <w:rPr>
          <w:rFonts w:eastAsia="Times New Roman"/>
          <w:szCs w:val="24"/>
        </w:rPr>
        <w:t xml:space="preserve">ΕΚ 234 Α΄/27.12.1994), όπως ισχύει, «περί μισθώσεως από τη Βουλή </w:t>
      </w:r>
      <w:proofErr w:type="spellStart"/>
      <w:r>
        <w:rPr>
          <w:rFonts w:eastAsia="Times New Roman"/>
          <w:szCs w:val="24"/>
        </w:rPr>
        <w:t>αναλόγου</w:t>
      </w:r>
      <w:proofErr w:type="spellEnd"/>
      <w:r>
        <w:rPr>
          <w:rFonts w:eastAsia="Times New Roman"/>
          <w:szCs w:val="24"/>
        </w:rPr>
        <w:t xml:space="preserve"> αριθμού δωματίων για τη διαμονή των </w:t>
      </w:r>
      <w:proofErr w:type="spellStart"/>
      <w:r>
        <w:rPr>
          <w:rFonts w:eastAsia="Times New Roman"/>
          <w:szCs w:val="24"/>
        </w:rPr>
        <w:t>στερουμένων</w:t>
      </w:r>
      <w:proofErr w:type="spellEnd"/>
      <w:r>
        <w:rPr>
          <w:rFonts w:eastAsia="Times New Roman"/>
          <w:szCs w:val="24"/>
        </w:rPr>
        <w:t xml:space="preserve"> </w:t>
      </w:r>
      <w:r>
        <w:rPr>
          <w:rFonts w:eastAsia="Times New Roman"/>
          <w:szCs w:val="24"/>
        </w:rPr>
        <w:t>ιδιοκτήτου ή μισθωμένης κατοικίας στην περιοχή της τέως Διοικήσεως Πρωτευούσης, Βουλευτών επαρχίας», καθώς και τα Πρακτικά των συνεδρι</w:t>
      </w:r>
      <w:r>
        <w:rPr>
          <w:rFonts w:eastAsia="Times New Roman"/>
          <w:szCs w:val="24"/>
        </w:rPr>
        <w:t>άσεων</w:t>
      </w:r>
      <w:r>
        <w:rPr>
          <w:rFonts w:eastAsia="Times New Roman"/>
          <w:szCs w:val="24"/>
        </w:rPr>
        <w:t>:</w:t>
      </w:r>
      <w:r>
        <w:rPr>
          <w:rFonts w:eastAsia="Times New Roman"/>
          <w:szCs w:val="24"/>
        </w:rPr>
        <w:t xml:space="preserve"> </w:t>
      </w:r>
      <w:r>
        <w:rPr>
          <w:rFonts w:eastAsia="Times New Roman"/>
          <w:szCs w:val="24"/>
        </w:rPr>
        <w:t>ΡΚΣΤ΄ της 29-5-2018, ΡΚΖ΄ της 30-5-2018, ΡΚΗ΄ της 31-5-2018, ΡΚΘ΄ της 1-6-2018, της ΡΛ΄ της 4-6-2018, ΡΛΑ΄ της 5-6-2018, ΡΛΒ΄ της 7-5-2018, της ΡΛΓ΄ της 8-6-2018, ΡΛΔ΄ της 11-6-2018, ΡΛΕ΄ της 13-6-2018, ΡΛΣΤ΄ της 14-6-2018 (πρωί), ΡΛΖ΄ της 14-6-2018</w:t>
      </w:r>
      <w:r>
        <w:rPr>
          <w:rFonts w:eastAsia="Times New Roman"/>
          <w:szCs w:val="24"/>
        </w:rPr>
        <w:t xml:space="preserve"> (απόγευμα), ΡΛΗ΄ της 15-6-2018, ΡΜ΄ της 18-6-2018, ΡΜΑ΄ της </w:t>
      </w:r>
      <w:r>
        <w:rPr>
          <w:rFonts w:eastAsia="Times New Roman"/>
          <w:szCs w:val="24"/>
        </w:rPr>
        <w:lastRenderedPageBreak/>
        <w:t>20-6-2018, ΡΜΒ΄ της 21-6-2018, ΡΜΓ΄ της 22-6-2018, ΡΜΔ΄ της 25-6-2018, ΡΜΕ΄ της 27-6-2018, ΡΜΣΤ΄ της 28-6-2018, ΡΜΖ΄ της 29-6-2018, ΡΜΗ΄ της 2-7-2018, ΡΜΘ΄ της 4-7-2018, ΡΝ΄ της 5-7-2018, ΡΝΑ΄ τη</w:t>
      </w:r>
      <w:r>
        <w:rPr>
          <w:rFonts w:eastAsia="Times New Roman"/>
          <w:szCs w:val="24"/>
        </w:rPr>
        <w:t>ς 5-7-2018, ΡΝΒ΄ της 9-7-2018, ΡΝΓ΄ της 10-7-2018, ΡΝΕ΄ της 11-7-2018 (απόγευμα), ΡΝΣΤ΄ της 12-7-2018 και της σημερινής ΡΝΖ΄ της 13-7-2018).</w:t>
      </w:r>
      <w:r>
        <w:rPr>
          <w:rFonts w:eastAsia="Times New Roman"/>
          <w:szCs w:val="24"/>
        </w:rPr>
        <w:t xml:space="preserve"> </w:t>
      </w:r>
    </w:p>
    <w:p w14:paraId="15F51ED2" w14:textId="77777777" w:rsidR="00A96050" w:rsidRDefault="00211CF2">
      <w:pPr>
        <w:spacing w:line="600" w:lineRule="auto"/>
        <w:ind w:firstLine="720"/>
        <w:jc w:val="both"/>
        <w:rPr>
          <w:rFonts w:eastAsia="Times New Roman" w:cs="Times New Roman"/>
          <w:szCs w:val="24"/>
        </w:rPr>
      </w:pPr>
      <w:r w:rsidRPr="003D4D6E">
        <w:rPr>
          <w:rFonts w:eastAsia="Times New Roman" w:cs="Times New Roman"/>
          <w:szCs w:val="24"/>
        </w:rPr>
        <w:t>Κ</w:t>
      </w:r>
      <w:r>
        <w:rPr>
          <w:rFonts w:eastAsia="Times New Roman" w:cs="Times New Roman"/>
          <w:szCs w:val="24"/>
        </w:rPr>
        <w:t>υρίες και κ</w:t>
      </w:r>
      <w:r w:rsidRPr="003D4D6E">
        <w:rPr>
          <w:rFonts w:eastAsia="Times New Roman" w:cs="Times New Roman"/>
          <w:szCs w:val="24"/>
        </w:rPr>
        <w:t>ύριοι συνάδελφοι,</w:t>
      </w:r>
      <w:r>
        <w:rPr>
          <w:rFonts w:eastAsia="Times New Roman" w:cs="Times New Roman"/>
          <w:szCs w:val="24"/>
        </w:rPr>
        <w:t xml:space="preserve"> κατ</w:t>
      </w:r>
      <w:r>
        <w:rPr>
          <w:rFonts w:eastAsia="Times New Roman" w:cs="Times New Roman"/>
          <w:szCs w:val="24"/>
        </w:rPr>
        <w:t xml:space="preserve">’ αρχάς </w:t>
      </w:r>
      <w:r>
        <w:rPr>
          <w:rFonts w:eastAsia="Times New Roman" w:cs="Times New Roman"/>
          <w:szCs w:val="24"/>
        </w:rPr>
        <w:t>σας εύχομαι καλό καλοκαίρι και καλή δουλειά στο Τμήμα. Σας παρακαλώ να απ</w:t>
      </w:r>
      <w:r>
        <w:rPr>
          <w:rFonts w:eastAsia="Times New Roman" w:cs="Times New Roman"/>
          <w:szCs w:val="24"/>
        </w:rPr>
        <w:t xml:space="preserve">οφασίσουμε για τα εξής: </w:t>
      </w:r>
    </w:p>
    <w:p w14:paraId="15F51ED3"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Το Τμήμα για τη διεξαγωγή του νομοθετικού έργου θα συνεδριάζει κάθε Τρίτη, Τετάρτη και Πέμπτη. Εξαιρετικά και όταν οι ανάγκες του νομοθετικού έργου το επιβάλλουν θα αποφασίζουμε για την πραγματοποίηση εμβόλιμων συνεδριάσεων. Το Τμή</w:t>
      </w:r>
      <w:r>
        <w:rPr>
          <w:rFonts w:eastAsia="Times New Roman" w:cs="Times New Roman"/>
          <w:szCs w:val="24"/>
        </w:rPr>
        <w:t>μα επίσης θα ασκεί κοινοβουλευτικό έλεγχο προς τους αρμόδιους Υπουργούς στην πρώτη και στην τρίτη σύνθεσή του, δύο φορές την εβδομάδα, με επίκαιρες ερωτήσεις κάθε Τρίτη και Πέμπτη και μια φορά κάθε πρώτη και τρίτη εβδομάδα, ημέρα Παρασκευή, με επίκαιρες επ</w:t>
      </w:r>
      <w:r>
        <w:rPr>
          <w:rFonts w:eastAsia="Times New Roman" w:cs="Times New Roman"/>
          <w:szCs w:val="24"/>
        </w:rPr>
        <w:t xml:space="preserve">ερωτήσεις. </w:t>
      </w:r>
    </w:p>
    <w:p w14:paraId="15F51ED4"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τις ώρες έναρξης των συνεδριάσεων, την Τρίτη το απόγευμα η συνεδρίαση θα αρχίζει στις 18.00΄, την Τετάρτη στις 10.00΄ το πρωί, την Πέμπτη στις 9.30΄ και την Παρασκευή θα αρχίζει το πρωί στις 10.00΄. </w:t>
      </w:r>
    </w:p>
    <w:p w14:paraId="15F51ED5"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Το Τμήμα συμφωνεί; </w:t>
      </w:r>
    </w:p>
    <w:p w14:paraId="15F51ED6" w14:textId="77777777" w:rsidR="00A96050" w:rsidRDefault="00211CF2">
      <w:pPr>
        <w:spacing w:line="600" w:lineRule="auto"/>
        <w:ind w:firstLine="720"/>
        <w:jc w:val="both"/>
        <w:rPr>
          <w:rFonts w:eastAsia="Times New Roman" w:cs="Times New Roman"/>
          <w:szCs w:val="24"/>
        </w:rPr>
      </w:pPr>
      <w:r>
        <w:rPr>
          <w:rFonts w:eastAsia="Times New Roman" w:cs="Times New Roman"/>
          <w:b/>
          <w:szCs w:val="24"/>
        </w:rPr>
        <w:t>ΟΛΟΙ ΟΙ</w:t>
      </w:r>
      <w:r w:rsidRPr="00907ED7">
        <w:rPr>
          <w:rFonts w:eastAsia="Times New Roman" w:cs="Times New Roman"/>
          <w:b/>
          <w:szCs w:val="24"/>
        </w:rPr>
        <w:t xml:space="preserve"> ΒΟΥΛΕ</w:t>
      </w:r>
      <w:r w:rsidRPr="00907ED7">
        <w:rPr>
          <w:rFonts w:eastAsia="Times New Roman" w:cs="Times New Roman"/>
          <w:b/>
          <w:szCs w:val="24"/>
        </w:rPr>
        <w:t xml:space="preserve">ΥΤΕΣ: </w:t>
      </w:r>
      <w:r>
        <w:rPr>
          <w:rFonts w:eastAsia="Times New Roman" w:cs="Times New Roman"/>
          <w:szCs w:val="24"/>
        </w:rPr>
        <w:t xml:space="preserve">Μάλιστα, μάλιστα. </w:t>
      </w:r>
    </w:p>
    <w:p w14:paraId="15F51ED7" w14:textId="77777777" w:rsidR="00A96050" w:rsidRDefault="00211CF2">
      <w:pPr>
        <w:spacing w:line="600" w:lineRule="auto"/>
        <w:ind w:firstLine="720"/>
        <w:jc w:val="both"/>
        <w:rPr>
          <w:rFonts w:eastAsia="Times New Roman" w:cs="Times New Roman"/>
          <w:szCs w:val="24"/>
        </w:rPr>
      </w:pPr>
      <w:r w:rsidRPr="006B6276">
        <w:rPr>
          <w:rFonts w:eastAsia="Times New Roman" w:cs="Times New Roman"/>
          <w:b/>
          <w:szCs w:val="24"/>
        </w:rPr>
        <w:t xml:space="preserve">ΠΡΟΕΔΡΕΥΩΝ (Σπυρίδων Λυκούδης): </w:t>
      </w:r>
      <w:r>
        <w:rPr>
          <w:rFonts w:eastAsia="Times New Roman" w:cs="Times New Roman"/>
          <w:szCs w:val="24"/>
        </w:rPr>
        <w:t xml:space="preserve">Συνεπώς το Τμήμα </w:t>
      </w:r>
      <w:proofErr w:type="spellStart"/>
      <w:r>
        <w:rPr>
          <w:rFonts w:eastAsia="Times New Roman" w:cs="Times New Roman"/>
          <w:szCs w:val="24"/>
        </w:rPr>
        <w:t>συ</w:t>
      </w:r>
      <w:r>
        <w:rPr>
          <w:rFonts w:eastAsia="Times New Roman" w:cs="Times New Roman"/>
          <w:szCs w:val="24"/>
        </w:rPr>
        <w:t>νεφ</w:t>
      </w:r>
      <w:r>
        <w:rPr>
          <w:rFonts w:eastAsia="Times New Roman" w:cs="Times New Roman"/>
          <w:szCs w:val="24"/>
        </w:rPr>
        <w:t>ώνησε</w:t>
      </w:r>
      <w:proofErr w:type="spellEnd"/>
      <w:r>
        <w:rPr>
          <w:rFonts w:eastAsia="Times New Roman" w:cs="Times New Roman"/>
          <w:szCs w:val="24"/>
        </w:rPr>
        <w:t xml:space="preserve"> ομόφωνα. </w:t>
      </w:r>
    </w:p>
    <w:p w14:paraId="15F51ED8"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Επίσης, έχω την τιμή να ανακοινώσω στο Τμήμα ότι με την υπ’ αριθμόν 9441/5999/16-7-2018 απόφαση του Προέδρου της Βουλής συγκροτήθηκε το προβλεπόμενο από τα άρθρα</w:t>
      </w:r>
      <w:r>
        <w:rPr>
          <w:rFonts w:eastAsia="Times New Roman" w:cs="Times New Roman"/>
          <w:szCs w:val="24"/>
        </w:rPr>
        <w:t xml:space="preserve"> 71 του Συντάγματος και 29 του Κανονισμού της Βουλής Τμήμα Διακοπής Εργασιών της Βουλής. </w:t>
      </w:r>
    </w:p>
    <w:p w14:paraId="15F51ED9"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Η απόφαση θα καταχωριστεί στα Πρακτικά της σημερινής συνεδρίασης.</w:t>
      </w:r>
    </w:p>
    <w:p w14:paraId="15F51EDA"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Δεύτερον, με την υπ’ αριθμόν 9366/5943/13-7-2018 απόφαση του Προέδρου της Βουλής συγκροτήθηκαν οι προβλεπόμενες από το άρθρο 31 του Κανονισμού της Βουλής Διαρκείς </w:t>
      </w:r>
      <w:r>
        <w:rPr>
          <w:rFonts w:eastAsia="Times New Roman" w:cs="Times New Roman"/>
          <w:szCs w:val="24"/>
        </w:rPr>
        <w:lastRenderedPageBreak/>
        <w:t>Επιτροπές του Τμήματος Διακοπής των Εργασιών της Βουλής για τις τρεις διαδοχικές συνθέσεις αυ</w:t>
      </w:r>
      <w:r>
        <w:rPr>
          <w:rFonts w:eastAsia="Times New Roman" w:cs="Times New Roman"/>
          <w:szCs w:val="24"/>
        </w:rPr>
        <w:t xml:space="preserve">τού, Α΄, </w:t>
      </w:r>
      <w:r w:rsidRPr="001B2650">
        <w:rPr>
          <w:rFonts w:eastAsia="Times New Roman" w:cs="Times New Roman"/>
          <w:szCs w:val="24"/>
        </w:rPr>
        <w:t>Β</w:t>
      </w:r>
      <w:r>
        <w:rPr>
          <w:rFonts w:eastAsia="Times New Roman" w:cs="Times New Roman"/>
          <w:szCs w:val="24"/>
        </w:rPr>
        <w:t xml:space="preserve">΄ και Γ΄. </w:t>
      </w:r>
    </w:p>
    <w:p w14:paraId="15F51EDB"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Η απόφαση θα καταχωριστεί, επίσης, στα Πρακτικά της σημερινής συνεδρίασης και θα κοινοποιηθεί στις κυρίες και στους κυρίους Βουλευτές.</w:t>
      </w:r>
    </w:p>
    <w:p w14:paraId="15F51EDC" w14:textId="77777777" w:rsidR="00A96050" w:rsidRDefault="00211CF2">
      <w:pPr>
        <w:spacing w:line="600" w:lineRule="auto"/>
        <w:ind w:firstLine="720"/>
        <w:jc w:val="both"/>
        <w:rPr>
          <w:rFonts w:eastAsia="Times New Roman"/>
          <w:szCs w:val="24"/>
        </w:rPr>
      </w:pPr>
      <w:r w:rsidRPr="001B1CD1">
        <w:rPr>
          <w:rFonts w:eastAsia="Times New Roman"/>
          <w:szCs w:val="24"/>
        </w:rPr>
        <w:t xml:space="preserve">(Οι προαναφερθείσες αποφάσεις </w:t>
      </w:r>
      <w:r>
        <w:rPr>
          <w:rFonts w:eastAsia="Times New Roman"/>
          <w:szCs w:val="24"/>
        </w:rPr>
        <w:t xml:space="preserve">καταχωρίζονται στα Πρακτικά και </w:t>
      </w:r>
      <w:r w:rsidRPr="001B1CD1">
        <w:rPr>
          <w:rFonts w:eastAsia="Times New Roman"/>
          <w:szCs w:val="24"/>
        </w:rPr>
        <w:t>έχουν ως εξής:</w:t>
      </w:r>
    </w:p>
    <w:p w14:paraId="15F51EDD" w14:textId="77777777" w:rsidR="00A96050" w:rsidRDefault="00211CF2">
      <w:pPr>
        <w:spacing w:line="600" w:lineRule="auto"/>
        <w:ind w:firstLine="720"/>
        <w:jc w:val="center"/>
        <w:rPr>
          <w:rFonts w:eastAsia="Times New Roman"/>
          <w:color w:val="C00000"/>
          <w:szCs w:val="24"/>
        </w:rPr>
      </w:pPr>
      <w:r w:rsidRPr="00090BEB">
        <w:rPr>
          <w:rFonts w:eastAsia="Times New Roman"/>
          <w:color w:val="C00000"/>
          <w:szCs w:val="24"/>
        </w:rPr>
        <w:t>(ΑΛΛΑΓΗ ΣΕΛΙΔΑΣ)</w:t>
      </w:r>
    </w:p>
    <w:p w14:paraId="15F51EDE" w14:textId="77777777" w:rsidR="00A96050" w:rsidRDefault="00211CF2">
      <w:pPr>
        <w:spacing w:line="600" w:lineRule="auto"/>
        <w:ind w:firstLine="720"/>
        <w:jc w:val="center"/>
        <w:rPr>
          <w:rFonts w:eastAsia="Times New Roman"/>
          <w:color w:val="C00000"/>
          <w:szCs w:val="24"/>
        </w:rPr>
      </w:pPr>
      <w:r w:rsidRPr="00090BEB">
        <w:rPr>
          <w:rFonts w:eastAsia="Times New Roman"/>
          <w:color w:val="C00000"/>
          <w:szCs w:val="24"/>
        </w:rPr>
        <w:t>(ΝΑ ΜΠ</w:t>
      </w:r>
      <w:r w:rsidRPr="00090BEB">
        <w:rPr>
          <w:rFonts w:eastAsia="Times New Roman"/>
          <w:color w:val="C00000"/>
          <w:szCs w:val="24"/>
        </w:rPr>
        <w:t>ΟΥΝ ΟΙ ΣΕΛΙΔΕΣ 5-37)</w:t>
      </w:r>
    </w:p>
    <w:p w14:paraId="15F51EDF" w14:textId="77777777" w:rsidR="00A96050" w:rsidRDefault="00211CF2">
      <w:pPr>
        <w:spacing w:line="600" w:lineRule="auto"/>
        <w:ind w:firstLine="720"/>
        <w:jc w:val="center"/>
        <w:rPr>
          <w:rFonts w:eastAsia="Times New Roman"/>
          <w:color w:val="C00000"/>
          <w:szCs w:val="24"/>
        </w:rPr>
      </w:pPr>
      <w:r w:rsidRPr="00090BEB">
        <w:rPr>
          <w:rFonts w:eastAsia="Times New Roman"/>
          <w:color w:val="C00000"/>
          <w:szCs w:val="24"/>
        </w:rPr>
        <w:t>(ΑΛΛΑΓΗ ΣΕΛΙΔΑΣ)</w:t>
      </w:r>
    </w:p>
    <w:p w14:paraId="15F51EE0" w14:textId="77777777" w:rsidR="00A96050" w:rsidRDefault="00211CF2">
      <w:pPr>
        <w:spacing w:after="0" w:line="600" w:lineRule="auto"/>
        <w:ind w:firstLine="720"/>
        <w:jc w:val="both"/>
        <w:rPr>
          <w:rFonts w:eastAsiaTheme="minorEastAsia"/>
          <w:szCs w:val="24"/>
          <w:lang w:eastAsia="en-US"/>
        </w:rPr>
      </w:pPr>
      <w:r>
        <w:rPr>
          <w:rFonts w:eastAsiaTheme="minorEastAsia"/>
          <w:b/>
          <w:szCs w:val="24"/>
          <w:lang w:eastAsia="en-US"/>
        </w:rPr>
        <w:t>ΠΡΟΕΔΡΕΥΩΝ (Σπυρίδων Λυκούδης):</w:t>
      </w:r>
      <w:r>
        <w:rPr>
          <w:rFonts w:eastAsiaTheme="minorEastAsia"/>
          <w:b/>
          <w:szCs w:val="24"/>
          <w:lang w:eastAsia="en-US"/>
        </w:rPr>
        <w:t xml:space="preserve"> </w:t>
      </w:r>
      <w:r w:rsidRPr="007057D8">
        <w:rPr>
          <w:rFonts w:eastAsiaTheme="minorEastAsia"/>
          <w:szCs w:val="24"/>
          <w:lang w:eastAsia="en-US"/>
        </w:rPr>
        <w:t>Κυρίες και κύριοι</w:t>
      </w:r>
      <w:r>
        <w:rPr>
          <w:rFonts w:eastAsiaTheme="minorEastAsia"/>
          <w:b/>
          <w:szCs w:val="24"/>
          <w:lang w:eastAsia="en-US"/>
        </w:rPr>
        <w:t xml:space="preserve"> </w:t>
      </w:r>
      <w:r w:rsidRPr="007057D8">
        <w:rPr>
          <w:rFonts w:eastAsiaTheme="minorEastAsia"/>
          <w:szCs w:val="24"/>
          <w:lang w:eastAsia="en-US"/>
        </w:rPr>
        <w:t>συνάδελφοι</w:t>
      </w:r>
      <w:r>
        <w:rPr>
          <w:rFonts w:eastAsiaTheme="minorEastAsia"/>
          <w:szCs w:val="24"/>
          <w:lang w:eastAsia="en-US"/>
        </w:rPr>
        <w:t>,</w:t>
      </w:r>
      <w:r>
        <w:rPr>
          <w:rFonts w:eastAsiaTheme="minorEastAsia"/>
          <w:b/>
          <w:szCs w:val="24"/>
          <w:lang w:eastAsia="en-US"/>
        </w:rPr>
        <w:t xml:space="preserve"> </w:t>
      </w:r>
      <w:r>
        <w:rPr>
          <w:rFonts w:eastAsiaTheme="minorEastAsia"/>
          <w:szCs w:val="24"/>
          <w:lang w:eastAsia="en-US"/>
        </w:rPr>
        <w:t>έχω την τιμή να ανακοινώσω στο Τμήμα ότι οι Υπουργοί Υγείας και Οικονομικών, ο Αναπληρωτής Υπουργός Υγείας καθώς και η Υφυπουργός Οικονομικών κατέθεσαν στις</w:t>
      </w:r>
      <w:r>
        <w:rPr>
          <w:rFonts w:eastAsiaTheme="minorEastAsia"/>
          <w:szCs w:val="24"/>
          <w:lang w:eastAsia="en-US"/>
        </w:rPr>
        <w:t xml:space="preserve"> 16</w:t>
      </w:r>
      <w:r>
        <w:rPr>
          <w:rFonts w:eastAsiaTheme="minorEastAsia"/>
          <w:szCs w:val="24"/>
          <w:lang w:eastAsia="en-US"/>
        </w:rPr>
        <w:t>-</w:t>
      </w:r>
      <w:r>
        <w:rPr>
          <w:rFonts w:eastAsiaTheme="minorEastAsia"/>
          <w:szCs w:val="24"/>
          <w:lang w:eastAsia="en-US"/>
        </w:rPr>
        <w:t>7</w:t>
      </w:r>
      <w:r>
        <w:rPr>
          <w:rFonts w:eastAsiaTheme="minorEastAsia"/>
          <w:szCs w:val="24"/>
          <w:lang w:eastAsia="en-US"/>
        </w:rPr>
        <w:t>-</w:t>
      </w:r>
      <w:r>
        <w:rPr>
          <w:rFonts w:eastAsiaTheme="minorEastAsia"/>
          <w:szCs w:val="24"/>
          <w:lang w:eastAsia="en-US"/>
        </w:rPr>
        <w:t xml:space="preserve">2018 σχέδιο νόμου: «Κύρωση συμβάσεων μεταξύ του Ελληνικού Δημοσίου και του Γενικού Νοσοκομείου Χανίων και της Επιτροπής Εκτελεστών Διαθήκης Γ.Γ. </w:t>
      </w:r>
      <w:proofErr w:type="spellStart"/>
      <w:r>
        <w:rPr>
          <w:rFonts w:eastAsiaTheme="minorEastAsia"/>
          <w:szCs w:val="24"/>
          <w:lang w:eastAsia="en-US"/>
        </w:rPr>
        <w:t>Μαλινάκη</w:t>
      </w:r>
      <w:proofErr w:type="spellEnd"/>
      <w:r>
        <w:rPr>
          <w:rFonts w:eastAsiaTheme="minorEastAsia"/>
          <w:szCs w:val="24"/>
          <w:lang w:eastAsia="en-US"/>
        </w:rPr>
        <w:t xml:space="preserve"> και του Γενικού </w:t>
      </w:r>
      <w:r>
        <w:rPr>
          <w:rFonts w:eastAsiaTheme="minorEastAsia"/>
          <w:szCs w:val="24"/>
          <w:lang w:eastAsia="en-US"/>
        </w:rPr>
        <w:lastRenderedPageBreak/>
        <w:t>Νοσοκομείου Κεφαλληνίας και των Εκτελεστών της διαθήκης της Μαρίας (</w:t>
      </w:r>
      <w:proofErr w:type="spellStart"/>
      <w:r>
        <w:rPr>
          <w:rFonts w:eastAsiaTheme="minorEastAsia"/>
          <w:szCs w:val="24"/>
          <w:lang w:eastAsia="en-US"/>
        </w:rPr>
        <w:t>Μάρης</w:t>
      </w:r>
      <w:proofErr w:type="spellEnd"/>
      <w:r>
        <w:rPr>
          <w:rFonts w:eastAsiaTheme="minorEastAsia"/>
          <w:szCs w:val="24"/>
          <w:lang w:eastAsia="en-US"/>
        </w:rPr>
        <w:t>) Βεργω</w:t>
      </w:r>
      <w:r>
        <w:rPr>
          <w:rFonts w:eastAsiaTheme="minorEastAsia"/>
          <w:szCs w:val="24"/>
          <w:lang w:eastAsia="en-US"/>
        </w:rPr>
        <w:t xml:space="preserve">τή αντίστοιχα». </w:t>
      </w:r>
    </w:p>
    <w:p w14:paraId="15F51EE1" w14:textId="77777777" w:rsidR="00A96050" w:rsidRDefault="00211CF2">
      <w:pPr>
        <w:spacing w:after="0" w:line="600" w:lineRule="auto"/>
        <w:ind w:firstLine="720"/>
        <w:jc w:val="both"/>
        <w:rPr>
          <w:rFonts w:eastAsiaTheme="minorEastAsia"/>
          <w:szCs w:val="24"/>
          <w:lang w:eastAsia="en-US"/>
        </w:rPr>
      </w:pPr>
      <w:r>
        <w:rPr>
          <w:rFonts w:eastAsiaTheme="minorEastAsia"/>
          <w:szCs w:val="24"/>
          <w:lang w:eastAsia="en-US"/>
        </w:rPr>
        <w:t>Παραπέμπεται στην αρμόδια Διαρκή Επιτροπή.</w:t>
      </w:r>
    </w:p>
    <w:p w14:paraId="15F51EE2" w14:textId="77777777" w:rsidR="00A96050" w:rsidRDefault="00211CF2">
      <w:pPr>
        <w:spacing w:after="0" w:line="600" w:lineRule="auto"/>
        <w:ind w:firstLine="720"/>
        <w:jc w:val="center"/>
        <w:rPr>
          <w:rFonts w:eastAsiaTheme="minorEastAsia"/>
          <w:color w:val="FF0000"/>
          <w:szCs w:val="24"/>
          <w:lang w:eastAsia="en-US"/>
        </w:rPr>
      </w:pPr>
      <w:r w:rsidRPr="00991A8E">
        <w:rPr>
          <w:rFonts w:eastAsiaTheme="minorEastAsia"/>
          <w:color w:val="FF0000"/>
          <w:szCs w:val="24"/>
          <w:lang w:eastAsia="en-US"/>
        </w:rPr>
        <w:t>(ΑΛΛΑΓΗ ΣΕΛΙΔΑΣ</w:t>
      </w:r>
      <w:r>
        <w:rPr>
          <w:rFonts w:eastAsiaTheme="minorEastAsia"/>
          <w:color w:val="FF0000"/>
          <w:szCs w:val="24"/>
          <w:lang w:eastAsia="en-US"/>
        </w:rPr>
        <w:t xml:space="preserve"> ΛΟΓΩ ΑΛΛΑΓΗΣ ΘΕΜΑΤΟΣ</w:t>
      </w:r>
      <w:r w:rsidRPr="00991A8E">
        <w:rPr>
          <w:rFonts w:eastAsiaTheme="minorEastAsia"/>
          <w:color w:val="FF0000"/>
          <w:szCs w:val="24"/>
          <w:lang w:eastAsia="en-US"/>
        </w:rPr>
        <w:t>)</w:t>
      </w:r>
    </w:p>
    <w:p w14:paraId="15F51EE3" w14:textId="77777777" w:rsidR="00A96050" w:rsidRDefault="00211CF2">
      <w:pPr>
        <w:spacing w:after="0" w:line="600" w:lineRule="auto"/>
        <w:ind w:firstLine="720"/>
        <w:jc w:val="both"/>
        <w:rPr>
          <w:rFonts w:eastAsiaTheme="minorEastAsia"/>
          <w:szCs w:val="24"/>
          <w:lang w:eastAsia="en-US"/>
        </w:rPr>
      </w:pPr>
      <w:r w:rsidRPr="00991A8E">
        <w:rPr>
          <w:rFonts w:eastAsiaTheme="minorEastAsia"/>
          <w:b/>
          <w:szCs w:val="24"/>
          <w:lang w:eastAsia="en-US"/>
        </w:rPr>
        <w:t xml:space="preserve">ΠΡΟΕΔΡΕΥΩΝ </w:t>
      </w:r>
      <w:r w:rsidRPr="00991A8E">
        <w:rPr>
          <w:rFonts w:eastAsiaTheme="minorEastAsia"/>
          <w:szCs w:val="24"/>
          <w:lang w:eastAsia="en-US"/>
        </w:rPr>
        <w:t>(</w:t>
      </w:r>
      <w:r w:rsidRPr="00991A8E">
        <w:rPr>
          <w:rFonts w:eastAsiaTheme="minorEastAsia"/>
          <w:b/>
          <w:szCs w:val="24"/>
          <w:lang w:eastAsia="en-US"/>
        </w:rPr>
        <w:t>Σπυρίδων Λυκούδης):</w:t>
      </w:r>
      <w:r>
        <w:rPr>
          <w:rFonts w:eastAsiaTheme="minorEastAsia"/>
          <w:szCs w:val="24"/>
          <w:lang w:eastAsia="en-US"/>
        </w:rPr>
        <w:t xml:space="preserve"> </w:t>
      </w:r>
      <w:r>
        <w:rPr>
          <w:rFonts w:eastAsiaTheme="minorEastAsia"/>
          <w:szCs w:val="24"/>
          <w:lang w:eastAsia="en-US"/>
        </w:rPr>
        <w:t xml:space="preserve">Κυρίες και κύριοι συνάδελφοι, εισερχόμαστε στη συζήτηση των </w:t>
      </w:r>
    </w:p>
    <w:p w14:paraId="15F51EE4" w14:textId="77777777" w:rsidR="00A96050" w:rsidRDefault="00211CF2">
      <w:pPr>
        <w:spacing w:after="0" w:line="600" w:lineRule="auto"/>
        <w:ind w:firstLine="720"/>
        <w:jc w:val="center"/>
        <w:rPr>
          <w:rFonts w:eastAsiaTheme="minorEastAsia"/>
          <w:b/>
          <w:szCs w:val="24"/>
          <w:lang w:eastAsia="en-US"/>
        </w:rPr>
      </w:pPr>
      <w:r w:rsidRPr="00AE10D5">
        <w:rPr>
          <w:rFonts w:eastAsiaTheme="minorEastAsia"/>
          <w:b/>
          <w:szCs w:val="24"/>
          <w:lang w:eastAsia="en-US"/>
        </w:rPr>
        <w:t>ΕΠΙΚΑΙΡΩΝ ΕΡΩΤΗΣΕΩΝ</w:t>
      </w:r>
    </w:p>
    <w:p w14:paraId="15F51EE5" w14:textId="77777777" w:rsidR="00A96050" w:rsidRDefault="00211CF2">
      <w:pPr>
        <w:spacing w:after="0" w:line="600" w:lineRule="auto"/>
        <w:ind w:firstLine="720"/>
        <w:jc w:val="both"/>
        <w:rPr>
          <w:rFonts w:eastAsiaTheme="minorEastAsia"/>
          <w:szCs w:val="24"/>
          <w:lang w:eastAsia="en-US"/>
        </w:rPr>
      </w:pPr>
      <w:r>
        <w:rPr>
          <w:rFonts w:eastAsiaTheme="minorEastAsia"/>
          <w:szCs w:val="24"/>
          <w:lang w:eastAsia="en-US"/>
        </w:rPr>
        <w:t xml:space="preserve">Σήμερα θα συζητηθεί μία επίκαιρη ερώτηση. </w:t>
      </w:r>
    </w:p>
    <w:p w14:paraId="15F51EE6" w14:textId="77777777" w:rsidR="00A96050" w:rsidRDefault="00211CF2">
      <w:pPr>
        <w:spacing w:after="0" w:line="600" w:lineRule="auto"/>
        <w:ind w:firstLine="720"/>
        <w:jc w:val="both"/>
        <w:rPr>
          <w:rFonts w:eastAsiaTheme="minorEastAsia"/>
          <w:szCs w:val="24"/>
          <w:lang w:eastAsia="en-US"/>
        </w:rPr>
      </w:pPr>
      <w:r>
        <w:rPr>
          <w:rFonts w:eastAsiaTheme="minorEastAsia"/>
          <w:szCs w:val="24"/>
          <w:lang w:eastAsia="en-US"/>
        </w:rPr>
        <w:t xml:space="preserve">Θα μου επιτρέψετε, όμως, προηγουμένως να ανακοινώσω τις τρεις επίκαιρες ερωτήσεις που δεν θα συζητηθούν. </w:t>
      </w:r>
    </w:p>
    <w:p w14:paraId="15F51EE7" w14:textId="77777777" w:rsidR="00A96050" w:rsidRDefault="00211CF2">
      <w:pPr>
        <w:spacing w:after="0" w:line="600" w:lineRule="auto"/>
        <w:ind w:firstLine="720"/>
        <w:jc w:val="both"/>
        <w:rPr>
          <w:rFonts w:eastAsiaTheme="minorEastAsia"/>
          <w:szCs w:val="24"/>
          <w:lang w:eastAsia="en-US"/>
        </w:rPr>
      </w:pPr>
      <w:r>
        <w:rPr>
          <w:rFonts w:eastAsiaTheme="minorEastAsia"/>
          <w:szCs w:val="24"/>
          <w:lang w:eastAsia="en-US"/>
        </w:rPr>
        <w:t xml:space="preserve">Η τρίτη με αριθμό </w:t>
      </w:r>
      <w:r w:rsidRPr="00DB1EFB">
        <w:rPr>
          <w:rFonts w:eastAsiaTheme="minorEastAsia"/>
          <w:szCs w:val="24"/>
          <w:lang w:eastAsia="en-US"/>
        </w:rPr>
        <w:t xml:space="preserve">1/12-7-2018 </w:t>
      </w:r>
      <w:r>
        <w:rPr>
          <w:rFonts w:eastAsiaTheme="minorEastAsia"/>
          <w:szCs w:val="24"/>
          <w:lang w:eastAsia="en-US"/>
        </w:rPr>
        <w:t xml:space="preserve">επίκαιρη ερώτηση πρώτου κύκλου </w:t>
      </w:r>
      <w:r w:rsidRPr="00DB1EFB">
        <w:rPr>
          <w:rFonts w:eastAsiaTheme="minorEastAsia"/>
          <w:szCs w:val="24"/>
          <w:lang w:eastAsia="en-US"/>
        </w:rPr>
        <w:t xml:space="preserve">του Βουλευτή Α΄ </w:t>
      </w:r>
      <w:r w:rsidRPr="00DB1EFB">
        <w:rPr>
          <w:rFonts w:eastAsiaTheme="minorEastAsia"/>
          <w:szCs w:val="24"/>
          <w:lang w:eastAsia="en-US"/>
        </w:rPr>
        <w:t>Πειραι</w:t>
      </w:r>
      <w:r>
        <w:rPr>
          <w:rFonts w:eastAsiaTheme="minorEastAsia"/>
          <w:szCs w:val="24"/>
          <w:lang w:eastAsia="en-US"/>
        </w:rPr>
        <w:t>ώς</w:t>
      </w:r>
      <w:r w:rsidRPr="00DB1EFB">
        <w:rPr>
          <w:rFonts w:eastAsiaTheme="minorEastAsia"/>
          <w:szCs w:val="24"/>
          <w:lang w:eastAsia="en-US"/>
        </w:rPr>
        <w:t xml:space="preserve"> </w:t>
      </w:r>
      <w:r w:rsidRPr="00DB1EFB">
        <w:rPr>
          <w:rFonts w:eastAsiaTheme="minorEastAsia"/>
          <w:szCs w:val="24"/>
          <w:lang w:eastAsia="en-US"/>
        </w:rPr>
        <w:t>του Λαϊκού Συνδέσμου</w:t>
      </w:r>
      <w:r>
        <w:rPr>
          <w:rFonts w:eastAsiaTheme="minorEastAsia"/>
          <w:szCs w:val="24"/>
          <w:lang w:eastAsia="en-US"/>
        </w:rPr>
        <w:t xml:space="preserve"> </w:t>
      </w:r>
      <w:r w:rsidRPr="00DB1EFB">
        <w:rPr>
          <w:rFonts w:eastAsiaTheme="minorEastAsia"/>
          <w:szCs w:val="24"/>
          <w:lang w:eastAsia="en-US"/>
        </w:rPr>
        <w:t>-</w:t>
      </w:r>
      <w:r>
        <w:rPr>
          <w:rFonts w:eastAsiaTheme="minorEastAsia"/>
          <w:szCs w:val="24"/>
          <w:lang w:eastAsia="en-US"/>
        </w:rPr>
        <w:t xml:space="preserve"> </w:t>
      </w:r>
      <w:r w:rsidRPr="00DB1EFB">
        <w:rPr>
          <w:rFonts w:eastAsiaTheme="minorEastAsia"/>
          <w:szCs w:val="24"/>
          <w:lang w:eastAsia="en-US"/>
        </w:rPr>
        <w:t>Χρυσή Αυγή κ.</w:t>
      </w:r>
      <w:r>
        <w:rPr>
          <w:rFonts w:eastAsiaTheme="minorEastAsia"/>
          <w:szCs w:val="24"/>
          <w:lang w:eastAsia="en-US"/>
        </w:rPr>
        <w:t xml:space="preserve"> </w:t>
      </w:r>
      <w:r w:rsidRPr="00AE10D5">
        <w:rPr>
          <w:rFonts w:eastAsiaTheme="minorEastAsia"/>
          <w:bCs/>
          <w:szCs w:val="24"/>
          <w:lang w:eastAsia="en-US"/>
        </w:rPr>
        <w:t xml:space="preserve">Νικολάου </w:t>
      </w:r>
      <w:proofErr w:type="spellStart"/>
      <w:r w:rsidRPr="00AE10D5">
        <w:rPr>
          <w:rFonts w:eastAsiaTheme="minorEastAsia"/>
          <w:bCs/>
          <w:szCs w:val="24"/>
          <w:lang w:eastAsia="en-US"/>
        </w:rPr>
        <w:t>Κούζηλου</w:t>
      </w:r>
      <w:proofErr w:type="spellEnd"/>
      <w:r>
        <w:rPr>
          <w:rFonts w:eastAsiaTheme="minorEastAsia"/>
          <w:szCs w:val="24"/>
          <w:lang w:eastAsia="en-US"/>
        </w:rPr>
        <w:t xml:space="preserve"> προς τον </w:t>
      </w:r>
      <w:r>
        <w:rPr>
          <w:rFonts w:eastAsiaTheme="minorEastAsia"/>
          <w:szCs w:val="24"/>
          <w:lang w:eastAsia="en-US"/>
        </w:rPr>
        <w:t xml:space="preserve">Υπουργό </w:t>
      </w:r>
      <w:r w:rsidRPr="00AE10D5">
        <w:rPr>
          <w:rFonts w:eastAsiaTheme="minorEastAsia"/>
          <w:bCs/>
          <w:szCs w:val="24"/>
          <w:lang w:eastAsia="en-US"/>
        </w:rPr>
        <w:t>Εσωτερικώ</w:t>
      </w:r>
      <w:r w:rsidRPr="00DB1EFB">
        <w:rPr>
          <w:rFonts w:eastAsiaTheme="minorEastAsia"/>
          <w:szCs w:val="24"/>
          <w:lang w:eastAsia="en-US"/>
        </w:rPr>
        <w:t>ν, με θέμα: «Ανεξέλεγκτη η κατάσταση στο κέντρο φιλοξενίας προσφύγων στο</w:t>
      </w:r>
      <w:r>
        <w:rPr>
          <w:rFonts w:eastAsiaTheme="minorEastAsia"/>
          <w:szCs w:val="24"/>
          <w:lang w:eastAsia="en-US"/>
        </w:rPr>
        <w:t>ν</w:t>
      </w:r>
      <w:r w:rsidRPr="00DB1EFB">
        <w:rPr>
          <w:rFonts w:eastAsiaTheme="minorEastAsia"/>
          <w:szCs w:val="24"/>
          <w:lang w:eastAsia="en-US"/>
        </w:rPr>
        <w:t xml:space="preserve"> Σκαραμαγκά»</w:t>
      </w:r>
      <w:r>
        <w:rPr>
          <w:rFonts w:eastAsiaTheme="minorEastAsia"/>
          <w:szCs w:val="24"/>
          <w:lang w:eastAsia="en-US"/>
        </w:rPr>
        <w:t xml:space="preserve">, δεν θα συζητηθεί. </w:t>
      </w:r>
    </w:p>
    <w:p w14:paraId="15F51EE8" w14:textId="77777777" w:rsidR="00A96050" w:rsidRDefault="00211CF2">
      <w:pPr>
        <w:spacing w:after="0" w:line="600" w:lineRule="auto"/>
        <w:ind w:firstLine="720"/>
        <w:jc w:val="both"/>
        <w:rPr>
          <w:rFonts w:eastAsia="Times New Roman"/>
          <w:szCs w:val="24"/>
        </w:rPr>
      </w:pPr>
      <w:r>
        <w:rPr>
          <w:rFonts w:eastAsiaTheme="minorHAnsi"/>
          <w:szCs w:val="24"/>
          <w:lang w:eastAsia="en-US"/>
        </w:rPr>
        <w:t>Η</w:t>
      </w:r>
      <w:r w:rsidRPr="00DB1EFB">
        <w:rPr>
          <w:rFonts w:eastAsiaTheme="minorHAnsi"/>
          <w:szCs w:val="24"/>
          <w:lang w:eastAsia="en-US"/>
        </w:rPr>
        <w:t xml:space="preserve"> πρώτη με αριθμό 4/12-7-2018</w:t>
      </w:r>
      <w:r>
        <w:rPr>
          <w:rFonts w:eastAsiaTheme="minorHAnsi"/>
          <w:szCs w:val="24"/>
          <w:lang w:eastAsia="en-US"/>
        </w:rPr>
        <w:t xml:space="preserve"> </w:t>
      </w:r>
      <w:r w:rsidRPr="00DB1EFB">
        <w:rPr>
          <w:rFonts w:eastAsiaTheme="minorHAnsi"/>
          <w:szCs w:val="24"/>
          <w:lang w:eastAsia="en-US"/>
        </w:rPr>
        <w:t xml:space="preserve">επίκαιρη ερώτηση πρώτου κύκλου </w:t>
      </w:r>
      <w:r>
        <w:rPr>
          <w:rFonts w:eastAsiaTheme="minorHAnsi"/>
          <w:szCs w:val="24"/>
          <w:lang w:eastAsia="en-US"/>
        </w:rPr>
        <w:t xml:space="preserve">του Βουλευτή </w:t>
      </w:r>
      <w:proofErr w:type="spellStart"/>
      <w:r>
        <w:rPr>
          <w:rFonts w:eastAsiaTheme="minorHAnsi"/>
          <w:szCs w:val="24"/>
          <w:lang w:eastAsia="en-US"/>
        </w:rPr>
        <w:t>Καρδίτσης</w:t>
      </w:r>
      <w:proofErr w:type="spellEnd"/>
      <w:r w:rsidRPr="00DB1EFB">
        <w:rPr>
          <w:rFonts w:eastAsiaTheme="minorHAnsi"/>
          <w:szCs w:val="24"/>
          <w:lang w:eastAsia="en-US"/>
        </w:rPr>
        <w:t xml:space="preserve"> </w:t>
      </w:r>
      <w:r w:rsidRPr="00DB1EFB">
        <w:rPr>
          <w:rFonts w:eastAsiaTheme="minorHAnsi"/>
          <w:szCs w:val="24"/>
          <w:lang w:eastAsia="en-US"/>
        </w:rPr>
        <w:t>της Νέας Δημοκρατίας κ. Κωνσταντίνου Τσιάρα</w:t>
      </w:r>
      <w:r>
        <w:rPr>
          <w:rFonts w:eastAsiaTheme="minorHAnsi"/>
          <w:szCs w:val="24"/>
          <w:lang w:eastAsia="en-US"/>
        </w:rPr>
        <w:t xml:space="preserve"> </w:t>
      </w:r>
      <w:r w:rsidRPr="00DB1EFB">
        <w:rPr>
          <w:rFonts w:eastAsiaTheme="minorHAnsi"/>
          <w:szCs w:val="24"/>
          <w:lang w:eastAsia="en-US"/>
        </w:rPr>
        <w:t xml:space="preserve">προς </w:t>
      </w:r>
      <w:r w:rsidRPr="00DB1EFB">
        <w:rPr>
          <w:rFonts w:eastAsiaTheme="minorHAnsi"/>
          <w:szCs w:val="24"/>
          <w:lang w:eastAsia="en-US"/>
        </w:rPr>
        <w:t>τον Υπουργό</w:t>
      </w:r>
      <w:r>
        <w:rPr>
          <w:rFonts w:eastAsiaTheme="minorHAnsi"/>
          <w:szCs w:val="24"/>
          <w:lang w:eastAsia="en-US"/>
        </w:rPr>
        <w:t xml:space="preserve"> </w:t>
      </w:r>
      <w:r w:rsidRPr="00DB1EFB">
        <w:rPr>
          <w:rFonts w:eastAsiaTheme="minorHAnsi"/>
          <w:szCs w:val="24"/>
          <w:lang w:eastAsia="en-US"/>
        </w:rPr>
        <w:t>Υγείας, με θέμα: «Λειτουργία Παιδιατρικής Κλινικής ΓΝ Καρδίτσας»</w:t>
      </w:r>
      <w:r>
        <w:rPr>
          <w:rFonts w:eastAsiaTheme="minorHAnsi"/>
          <w:szCs w:val="24"/>
          <w:lang w:eastAsia="en-US"/>
        </w:rPr>
        <w:t xml:space="preserve">, δεν θα συζητηθεί </w:t>
      </w:r>
      <w:r>
        <w:rPr>
          <w:rFonts w:eastAsiaTheme="minorHAnsi"/>
          <w:szCs w:val="24"/>
          <w:lang w:eastAsia="en-US"/>
        </w:rPr>
        <w:lastRenderedPageBreak/>
        <w:t>λ</w:t>
      </w:r>
      <w:r>
        <w:rPr>
          <w:rFonts w:eastAsia="Times New Roman"/>
          <w:szCs w:val="24"/>
        </w:rPr>
        <w:t xml:space="preserve">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 Αιτία: φόρτος εργασίας.</w:t>
      </w:r>
    </w:p>
    <w:p w14:paraId="15F51EE9" w14:textId="77777777" w:rsidR="00A96050" w:rsidRDefault="00211CF2">
      <w:pPr>
        <w:spacing w:after="0" w:line="600" w:lineRule="auto"/>
        <w:ind w:firstLine="720"/>
        <w:jc w:val="both"/>
        <w:rPr>
          <w:rFonts w:eastAsiaTheme="minorHAnsi"/>
          <w:szCs w:val="24"/>
          <w:lang w:eastAsia="en-US"/>
        </w:rPr>
      </w:pPr>
      <w:r>
        <w:rPr>
          <w:rFonts w:eastAsia="Times New Roman"/>
          <w:szCs w:val="24"/>
        </w:rPr>
        <w:t>Επίσης, η δεύτερη με αριθμό</w:t>
      </w:r>
      <w:r>
        <w:rPr>
          <w:rFonts w:eastAsiaTheme="minorHAnsi"/>
          <w:szCs w:val="24"/>
          <w:lang w:eastAsia="en-US"/>
        </w:rPr>
        <w:t xml:space="preserve"> 3/12-7-2018 </w:t>
      </w:r>
      <w:r>
        <w:rPr>
          <w:rFonts w:eastAsia="Times New Roman"/>
          <w:szCs w:val="24"/>
        </w:rPr>
        <w:t>επίκαιρη ερώτηση πρώτου κύκλου</w:t>
      </w:r>
      <w:r>
        <w:rPr>
          <w:rFonts w:eastAsiaTheme="minorHAnsi"/>
          <w:szCs w:val="24"/>
          <w:lang w:eastAsia="en-US"/>
        </w:rPr>
        <w:t xml:space="preserve"> τ</w:t>
      </w:r>
      <w:r w:rsidRPr="00DB1EFB">
        <w:rPr>
          <w:rFonts w:eastAsiaTheme="minorHAnsi"/>
          <w:szCs w:val="24"/>
          <w:lang w:eastAsia="en-US"/>
        </w:rPr>
        <w:t>ο</w:t>
      </w:r>
      <w:r w:rsidRPr="00DB1EFB">
        <w:rPr>
          <w:rFonts w:eastAsiaTheme="minorHAnsi"/>
          <w:szCs w:val="24"/>
          <w:lang w:eastAsia="en-US"/>
        </w:rPr>
        <w:t>υ Ε΄ Αντιπροέδρου της Βουλής και Βουλευτή Δωδεκανήσου τ</w:t>
      </w:r>
      <w:r>
        <w:rPr>
          <w:rFonts w:eastAsiaTheme="minorHAnsi"/>
          <w:szCs w:val="24"/>
          <w:lang w:eastAsia="en-US"/>
        </w:rPr>
        <w:t>ης Δημοκρατικής Συμπαράταξης ΠΑΣΟ</w:t>
      </w:r>
      <w:r w:rsidRPr="00DB1EFB">
        <w:rPr>
          <w:rFonts w:eastAsiaTheme="minorHAnsi"/>
          <w:szCs w:val="24"/>
          <w:lang w:eastAsia="en-US"/>
        </w:rPr>
        <w:t>Κ</w:t>
      </w:r>
      <w:r>
        <w:rPr>
          <w:rFonts w:eastAsiaTheme="minorHAnsi"/>
          <w:szCs w:val="24"/>
          <w:lang w:eastAsia="en-US"/>
        </w:rPr>
        <w:t xml:space="preserve"> </w:t>
      </w:r>
      <w:r w:rsidRPr="00DB1EFB">
        <w:rPr>
          <w:rFonts w:eastAsiaTheme="minorHAnsi"/>
          <w:szCs w:val="24"/>
          <w:lang w:eastAsia="en-US"/>
        </w:rPr>
        <w:t>-</w:t>
      </w:r>
      <w:r>
        <w:rPr>
          <w:rFonts w:eastAsiaTheme="minorHAnsi"/>
          <w:szCs w:val="24"/>
          <w:lang w:eastAsia="en-US"/>
        </w:rPr>
        <w:t xml:space="preserve"> </w:t>
      </w:r>
      <w:r>
        <w:rPr>
          <w:rFonts w:eastAsiaTheme="minorHAnsi"/>
          <w:szCs w:val="24"/>
          <w:lang w:eastAsia="en-US"/>
        </w:rPr>
        <w:t xml:space="preserve">ΔΗΜΑΡ </w:t>
      </w:r>
      <w:r w:rsidRPr="00DB1EFB">
        <w:rPr>
          <w:rFonts w:eastAsiaTheme="minorHAnsi"/>
          <w:bCs/>
          <w:szCs w:val="24"/>
          <w:lang w:eastAsia="en-US"/>
        </w:rPr>
        <w:t xml:space="preserve">κ. Δημητρίου </w:t>
      </w:r>
      <w:proofErr w:type="spellStart"/>
      <w:r w:rsidRPr="00DB1EFB">
        <w:rPr>
          <w:rFonts w:eastAsiaTheme="minorHAnsi"/>
          <w:bCs/>
          <w:szCs w:val="24"/>
          <w:lang w:eastAsia="en-US"/>
        </w:rPr>
        <w:t>Κρεμαστινού</w:t>
      </w:r>
      <w:proofErr w:type="spellEnd"/>
      <w:r>
        <w:rPr>
          <w:rFonts w:eastAsiaTheme="minorHAnsi"/>
          <w:szCs w:val="24"/>
          <w:lang w:eastAsia="en-US"/>
        </w:rPr>
        <w:t xml:space="preserve"> προς την Υπουργό </w:t>
      </w:r>
      <w:r w:rsidRPr="00DB1EFB">
        <w:rPr>
          <w:rFonts w:eastAsiaTheme="minorHAnsi"/>
          <w:bCs/>
          <w:szCs w:val="24"/>
          <w:lang w:eastAsia="en-US"/>
        </w:rPr>
        <w:t>Τουρισμού</w:t>
      </w:r>
      <w:r w:rsidRPr="00DB1EFB">
        <w:rPr>
          <w:rFonts w:eastAsiaTheme="minorHAnsi"/>
          <w:szCs w:val="24"/>
          <w:lang w:eastAsia="en-US"/>
        </w:rPr>
        <w:t>, με θέμα: «Τουρισμός Υγείας και Ανάπτυξη»</w:t>
      </w:r>
      <w:r>
        <w:rPr>
          <w:rFonts w:eastAsiaTheme="minorHAnsi"/>
          <w:szCs w:val="24"/>
          <w:lang w:eastAsia="en-US"/>
        </w:rPr>
        <w:t xml:space="preserve">, δεν θα συζητηθεί λόγω αναρμοδιότητας. </w:t>
      </w:r>
    </w:p>
    <w:p w14:paraId="15F51EEA" w14:textId="77777777" w:rsidR="00A96050" w:rsidRDefault="00211CF2">
      <w:pPr>
        <w:spacing w:after="0" w:line="600" w:lineRule="auto"/>
        <w:ind w:firstLine="720"/>
        <w:jc w:val="both"/>
        <w:rPr>
          <w:rFonts w:eastAsiaTheme="minorHAnsi"/>
          <w:szCs w:val="24"/>
          <w:lang w:eastAsia="en-US"/>
        </w:rPr>
      </w:pPr>
      <w:r>
        <w:rPr>
          <w:rFonts w:eastAsiaTheme="minorHAnsi"/>
          <w:szCs w:val="24"/>
          <w:lang w:eastAsia="en-US"/>
        </w:rPr>
        <w:t>Αρμόδιο είναι το Υπουργε</w:t>
      </w:r>
      <w:r>
        <w:rPr>
          <w:rFonts w:eastAsiaTheme="minorHAnsi"/>
          <w:szCs w:val="24"/>
          <w:lang w:eastAsia="en-US"/>
        </w:rPr>
        <w:t xml:space="preserve">ίο Υγείας, κύριε Αντιπρόεδρε, επομένως γι’ αυτό η </w:t>
      </w:r>
      <w:r>
        <w:rPr>
          <w:rFonts w:eastAsiaTheme="minorHAnsi"/>
          <w:szCs w:val="24"/>
          <w:lang w:eastAsia="en-US"/>
        </w:rPr>
        <w:t xml:space="preserve">κ. </w:t>
      </w:r>
      <w:r>
        <w:rPr>
          <w:rFonts w:eastAsiaTheme="minorHAnsi"/>
          <w:szCs w:val="24"/>
          <w:lang w:eastAsia="en-US"/>
        </w:rPr>
        <w:t xml:space="preserve">Κουντουρά λέει ότι δεν </w:t>
      </w:r>
      <w:r>
        <w:rPr>
          <w:rFonts w:eastAsiaTheme="minorHAnsi"/>
          <w:szCs w:val="24"/>
          <w:lang w:eastAsia="en-US"/>
        </w:rPr>
        <w:t xml:space="preserve">τη </w:t>
      </w:r>
      <w:r>
        <w:rPr>
          <w:rFonts w:eastAsiaTheme="minorHAnsi"/>
          <w:szCs w:val="24"/>
          <w:lang w:eastAsia="en-US"/>
        </w:rPr>
        <w:t>συζητά.</w:t>
      </w:r>
    </w:p>
    <w:p w14:paraId="15F51EEB" w14:textId="77777777" w:rsidR="00A96050" w:rsidRDefault="00211CF2">
      <w:pPr>
        <w:spacing w:after="0" w:line="600" w:lineRule="auto"/>
        <w:ind w:firstLine="720"/>
        <w:jc w:val="both"/>
        <w:rPr>
          <w:rFonts w:eastAsiaTheme="minorHAnsi"/>
          <w:szCs w:val="24"/>
          <w:lang w:eastAsia="en-US"/>
        </w:rPr>
      </w:pPr>
      <w:r>
        <w:rPr>
          <w:rFonts w:eastAsiaTheme="minorHAnsi"/>
          <w:szCs w:val="24"/>
          <w:lang w:eastAsia="en-US"/>
        </w:rPr>
        <w:t>Μου είχατε ζητήσει να κάνετε ένα σχόλιο. Παρακαλώ αν είναι δυνατόν, όμως, όσο μπορείτε πιο σύντομα.</w:t>
      </w:r>
    </w:p>
    <w:p w14:paraId="15F51EEC" w14:textId="77777777" w:rsidR="00A96050" w:rsidRDefault="00211CF2">
      <w:pPr>
        <w:spacing w:after="0" w:line="600" w:lineRule="auto"/>
        <w:ind w:firstLine="720"/>
        <w:jc w:val="both"/>
        <w:rPr>
          <w:rFonts w:eastAsiaTheme="minorHAnsi"/>
          <w:szCs w:val="24"/>
          <w:lang w:eastAsia="en-US"/>
        </w:rPr>
      </w:pPr>
      <w:r>
        <w:rPr>
          <w:rFonts w:eastAsiaTheme="minorHAnsi"/>
          <w:szCs w:val="24"/>
          <w:lang w:eastAsia="en-US"/>
        </w:rPr>
        <w:t>Ορίστε, έχετε τον λόγο.</w:t>
      </w:r>
    </w:p>
    <w:p w14:paraId="15F51EED" w14:textId="77777777" w:rsidR="00A96050" w:rsidRDefault="00211CF2">
      <w:pPr>
        <w:spacing w:after="0" w:line="600" w:lineRule="auto"/>
        <w:ind w:firstLine="720"/>
        <w:jc w:val="both"/>
        <w:rPr>
          <w:rFonts w:eastAsiaTheme="minorHAnsi"/>
          <w:szCs w:val="24"/>
          <w:lang w:eastAsia="en-US"/>
        </w:rPr>
      </w:pPr>
      <w:r w:rsidRPr="00DB1EFB">
        <w:rPr>
          <w:rFonts w:eastAsiaTheme="minorHAnsi"/>
          <w:b/>
          <w:szCs w:val="24"/>
          <w:lang w:eastAsia="en-US"/>
        </w:rPr>
        <w:t>ΔΗΜΗΤΡΙΟΣ ΚΡΕΜΑΣΤΙΝΟΣ (Ε΄ Αντιπρόεδρος της Βο</w:t>
      </w:r>
      <w:r w:rsidRPr="00DB1EFB">
        <w:rPr>
          <w:rFonts w:eastAsiaTheme="minorHAnsi"/>
          <w:b/>
          <w:szCs w:val="24"/>
          <w:lang w:eastAsia="en-US"/>
        </w:rPr>
        <w:t>υλής):</w:t>
      </w:r>
      <w:r>
        <w:rPr>
          <w:rFonts w:eastAsiaTheme="minorHAnsi"/>
          <w:szCs w:val="24"/>
          <w:lang w:eastAsia="en-US"/>
        </w:rPr>
        <w:t xml:space="preserve"> Κύριε Πρόεδρε, ξέρω τον Κανονισμό και </w:t>
      </w:r>
      <w:proofErr w:type="spellStart"/>
      <w:r>
        <w:rPr>
          <w:rFonts w:eastAsiaTheme="minorHAnsi"/>
          <w:szCs w:val="24"/>
          <w:lang w:eastAsia="en-US"/>
        </w:rPr>
        <w:t>τύποις</w:t>
      </w:r>
      <w:proofErr w:type="spellEnd"/>
      <w:r>
        <w:rPr>
          <w:rFonts w:eastAsiaTheme="minorHAnsi"/>
          <w:szCs w:val="24"/>
          <w:lang w:eastAsia="en-US"/>
        </w:rPr>
        <w:t xml:space="preserve"> είναι έτσι, δηλαδή δεν μπορεί το Υπουργείο Πολιτισμού να απαντάει για θέματα του Υπουργείου Υγείας. Όμως εδώ πρόκειται για την ανθρώπινη ζωή. </w:t>
      </w:r>
    </w:p>
    <w:p w14:paraId="15F51EEE" w14:textId="77777777" w:rsidR="00A96050" w:rsidRDefault="00211CF2">
      <w:pPr>
        <w:spacing w:after="0" w:line="600" w:lineRule="auto"/>
        <w:ind w:firstLine="720"/>
        <w:jc w:val="both"/>
        <w:rPr>
          <w:rFonts w:eastAsiaTheme="minorHAnsi"/>
          <w:szCs w:val="24"/>
          <w:lang w:eastAsia="en-US"/>
        </w:rPr>
      </w:pPr>
      <w:r>
        <w:rPr>
          <w:rFonts w:eastAsiaTheme="minorHAnsi"/>
          <w:szCs w:val="24"/>
          <w:lang w:eastAsia="en-US"/>
        </w:rPr>
        <w:lastRenderedPageBreak/>
        <w:t>Οι πληροφορίες μου από έγκυρες πηγές, από τους γιατρούς του Ν</w:t>
      </w:r>
      <w:r>
        <w:rPr>
          <w:rFonts w:eastAsiaTheme="minorHAnsi"/>
          <w:szCs w:val="24"/>
          <w:lang w:eastAsia="en-US"/>
        </w:rPr>
        <w:t xml:space="preserve">οσοκομείου Κω και συγκεκριμένα από τον επικεφαλής της ιατρικής υπηρεσίας, είναι ότι προχθές έγιναν τρεις διακομιδές με αεροπλάνο περιστατικών εμφραγμάτων προς διάφορες κατευθύνσεις, Ρόδο, Κρήτη, Αθήνα, διότι δεν υπήρχε καρδιολόγος στο </w:t>
      </w:r>
      <w:r>
        <w:rPr>
          <w:rFonts w:eastAsiaTheme="minorHAnsi"/>
          <w:szCs w:val="24"/>
          <w:lang w:eastAsia="en-US"/>
        </w:rPr>
        <w:t>νοσοκομείο</w:t>
      </w:r>
      <w:r>
        <w:rPr>
          <w:rFonts w:eastAsiaTheme="minorHAnsi"/>
          <w:szCs w:val="24"/>
          <w:lang w:eastAsia="en-US"/>
        </w:rPr>
        <w:t>. Δηλαδή, ό</w:t>
      </w:r>
      <w:r>
        <w:rPr>
          <w:rFonts w:eastAsiaTheme="minorHAnsi"/>
          <w:szCs w:val="24"/>
          <w:lang w:eastAsia="en-US"/>
        </w:rPr>
        <w:t>χι ότι δεν υπήρχε καρδιολογικό τμήμα –που δεν υπάρχει,- αλλά δεν υπήρχε καν γιατρός καρδιολόγος. Τι σημαίνει αυτό; Σημαίνει ότι εκατό χιλιάδες άνθρωποι, που αυτήν τη στιγμή είναι στην Κω -οι τουρίστες και τριάντα πέντε με σαράντα χιλιάδες που είναι οι κάτο</w:t>
      </w:r>
      <w:r>
        <w:rPr>
          <w:rFonts w:eastAsiaTheme="minorHAnsi"/>
          <w:szCs w:val="24"/>
          <w:lang w:eastAsia="en-US"/>
        </w:rPr>
        <w:t xml:space="preserve">ικοι- είναι αυτήν τη στιγμή εκτός καλύψεως καρδιολογικής και κάθε μέρα σχεδόν παθαίνει κάποιος κάτι και μεταφέρονται με αεροπλάνα. </w:t>
      </w:r>
    </w:p>
    <w:p w14:paraId="15F51EEF" w14:textId="77777777" w:rsidR="00A96050" w:rsidRDefault="00211CF2">
      <w:pPr>
        <w:spacing w:after="0" w:line="600" w:lineRule="auto"/>
        <w:ind w:firstLine="720"/>
        <w:jc w:val="both"/>
        <w:rPr>
          <w:rFonts w:eastAsiaTheme="minorHAnsi"/>
          <w:szCs w:val="24"/>
          <w:lang w:eastAsia="en-US"/>
        </w:rPr>
      </w:pPr>
      <w:r>
        <w:rPr>
          <w:rFonts w:eastAsiaTheme="minorHAnsi"/>
          <w:szCs w:val="24"/>
          <w:lang w:eastAsia="en-US"/>
        </w:rPr>
        <w:t>Η άποψη του Υπουργείου Υγείας είναι ότι «προκηρύσσουμε τις θέσεις, αλλά δεν υπάρχουν υποψήφιοι». Σωστό. Κατά τη γνώμη μου, θ</w:t>
      </w:r>
      <w:r>
        <w:rPr>
          <w:rFonts w:eastAsiaTheme="minorHAnsi"/>
          <w:szCs w:val="24"/>
          <w:lang w:eastAsia="en-US"/>
        </w:rPr>
        <w:t>α έπρεπε να γίνει εξαίρεση για τις περιοχές αυτές, αλλά</w:t>
      </w:r>
      <w:r>
        <w:rPr>
          <w:rFonts w:eastAsiaTheme="minorHAnsi"/>
          <w:szCs w:val="24"/>
          <w:lang w:eastAsia="en-US"/>
        </w:rPr>
        <w:t>,</w:t>
      </w:r>
      <w:r>
        <w:rPr>
          <w:rFonts w:eastAsiaTheme="minorHAnsi"/>
          <w:szCs w:val="24"/>
          <w:lang w:eastAsia="en-US"/>
        </w:rPr>
        <w:t xml:space="preserve"> εν πάση </w:t>
      </w:r>
      <w:proofErr w:type="spellStart"/>
      <w:r>
        <w:rPr>
          <w:rFonts w:eastAsiaTheme="minorHAnsi"/>
          <w:szCs w:val="24"/>
          <w:lang w:eastAsia="en-US"/>
        </w:rPr>
        <w:t>περιπτώσει</w:t>
      </w:r>
      <w:proofErr w:type="spellEnd"/>
      <w:r>
        <w:rPr>
          <w:rFonts w:eastAsiaTheme="minorHAnsi"/>
          <w:szCs w:val="24"/>
          <w:lang w:eastAsia="en-US"/>
        </w:rPr>
        <w:t>,</w:t>
      </w:r>
      <w:r>
        <w:rPr>
          <w:rFonts w:eastAsiaTheme="minorHAnsi"/>
          <w:szCs w:val="24"/>
          <w:lang w:eastAsia="en-US"/>
        </w:rPr>
        <w:t xml:space="preserve"> αυτή είναι η άποψη του Υπουργείου Υγείας. </w:t>
      </w:r>
    </w:p>
    <w:p w14:paraId="15F51EF0" w14:textId="77777777" w:rsidR="00A96050" w:rsidRDefault="00211CF2">
      <w:pPr>
        <w:spacing w:after="0" w:line="600" w:lineRule="auto"/>
        <w:ind w:firstLine="720"/>
        <w:jc w:val="both"/>
        <w:rPr>
          <w:rFonts w:eastAsiaTheme="minorHAnsi"/>
          <w:szCs w:val="24"/>
          <w:lang w:eastAsia="en-US"/>
        </w:rPr>
      </w:pPr>
      <w:r>
        <w:rPr>
          <w:rFonts w:eastAsiaTheme="minorHAnsi"/>
          <w:szCs w:val="24"/>
          <w:lang w:eastAsia="en-US"/>
        </w:rPr>
        <w:lastRenderedPageBreak/>
        <w:t>Τ</w:t>
      </w:r>
      <w:r>
        <w:rPr>
          <w:rFonts w:eastAsiaTheme="minorHAnsi"/>
          <w:szCs w:val="24"/>
          <w:lang w:eastAsia="en-US"/>
        </w:rPr>
        <w:t>ο Υπουργείο</w:t>
      </w:r>
      <w:r>
        <w:rPr>
          <w:rFonts w:eastAsiaTheme="minorHAnsi"/>
          <w:szCs w:val="24"/>
          <w:lang w:eastAsia="en-US"/>
        </w:rPr>
        <w:t>, όμως</w:t>
      </w:r>
      <w:r>
        <w:rPr>
          <w:rFonts w:eastAsiaTheme="minorHAnsi"/>
          <w:szCs w:val="24"/>
          <w:lang w:eastAsia="en-US"/>
        </w:rPr>
        <w:t xml:space="preserve"> </w:t>
      </w:r>
      <w:r>
        <w:rPr>
          <w:rFonts w:eastAsiaTheme="minorHAnsi"/>
          <w:szCs w:val="24"/>
          <w:lang w:eastAsia="en-US"/>
        </w:rPr>
        <w:t xml:space="preserve">Τουρισμού, </w:t>
      </w:r>
      <w:r>
        <w:rPr>
          <w:rFonts w:eastAsiaTheme="minorHAnsi"/>
          <w:szCs w:val="24"/>
          <w:lang w:eastAsia="en-US"/>
        </w:rPr>
        <w:t xml:space="preserve">όταν </w:t>
      </w:r>
      <w:r>
        <w:rPr>
          <w:rFonts w:eastAsiaTheme="minorHAnsi"/>
          <w:szCs w:val="24"/>
          <w:lang w:eastAsia="en-US"/>
        </w:rPr>
        <w:t xml:space="preserve">πλήττεται άμεσα ο τουρισμός της χώρας, δεν μπορεί, κύριε Πρόεδρε, να λέει ότι είναι αναρμόδιο, γιατί </w:t>
      </w:r>
      <w:r>
        <w:rPr>
          <w:rFonts w:eastAsiaTheme="minorHAnsi"/>
          <w:szCs w:val="24"/>
          <w:lang w:eastAsia="en-US"/>
        </w:rPr>
        <w:t>η Κυβέρνηση λειτουργεί συνολικά. Κατά συνέπεια μεταφέρω αυτήν την έκκληση προς πάσαν κατεύθυνση και προς τον Πρωθυπουργό, ότι κάτι πρέπει να γίνει. Από τον στρατό να πάνε στρατιωτικοί ή να γίνει πιο ελεύθερο το σύστημα ούτως ώστε να μπορούν οι γιατροί να ε</w:t>
      </w:r>
      <w:r>
        <w:rPr>
          <w:rFonts w:eastAsiaTheme="minorHAnsi"/>
          <w:szCs w:val="24"/>
          <w:lang w:eastAsia="en-US"/>
        </w:rPr>
        <w:t>ίναι…</w:t>
      </w:r>
    </w:p>
    <w:p w14:paraId="15F51EF1" w14:textId="77777777" w:rsidR="00A96050" w:rsidRDefault="00211CF2">
      <w:pPr>
        <w:spacing w:after="0" w:line="600" w:lineRule="auto"/>
        <w:ind w:firstLine="720"/>
        <w:jc w:val="both"/>
        <w:rPr>
          <w:rFonts w:eastAsiaTheme="minorHAnsi"/>
          <w:szCs w:val="24"/>
          <w:lang w:eastAsia="en-US"/>
        </w:rPr>
      </w:pPr>
      <w:r w:rsidRPr="00545302">
        <w:rPr>
          <w:rFonts w:eastAsiaTheme="minorHAnsi"/>
          <w:b/>
          <w:szCs w:val="24"/>
          <w:lang w:eastAsia="en-US"/>
        </w:rPr>
        <w:t xml:space="preserve">ΠΡΟΕΔΡΕΥΩΝ (Σπυρίδων Λυκούδης): </w:t>
      </w:r>
      <w:r>
        <w:rPr>
          <w:rFonts w:eastAsiaTheme="minorHAnsi"/>
          <w:szCs w:val="24"/>
          <w:lang w:eastAsia="en-US"/>
        </w:rPr>
        <w:t xml:space="preserve">Εντάξει, κύριε Αντιπρόεδρε, θα μεταφερθεί η ένστασή σας στην Υπουργό. </w:t>
      </w:r>
    </w:p>
    <w:p w14:paraId="15F51EF2" w14:textId="77777777" w:rsidR="00A96050" w:rsidRDefault="00211CF2">
      <w:pPr>
        <w:spacing w:after="0" w:line="600" w:lineRule="auto"/>
        <w:ind w:firstLine="720"/>
        <w:jc w:val="both"/>
        <w:rPr>
          <w:rFonts w:eastAsiaTheme="minorHAnsi"/>
          <w:szCs w:val="24"/>
          <w:lang w:eastAsia="en-US"/>
        </w:rPr>
      </w:pPr>
      <w:r w:rsidRPr="00DB1EFB">
        <w:rPr>
          <w:rFonts w:eastAsiaTheme="minorHAnsi"/>
          <w:b/>
          <w:szCs w:val="24"/>
          <w:lang w:eastAsia="en-US"/>
        </w:rPr>
        <w:t>ΔΗΜΗΤΡΙΟΣ ΚΡΕΜΑΣΤΙΝΟΣ (Ε΄ Αντιπρόεδρος της Βουλής):</w:t>
      </w:r>
      <w:r>
        <w:rPr>
          <w:rFonts w:eastAsiaTheme="minorHAnsi"/>
          <w:szCs w:val="24"/>
          <w:lang w:eastAsia="en-US"/>
        </w:rPr>
        <w:t xml:space="preserve"> Εν πάση </w:t>
      </w:r>
      <w:proofErr w:type="spellStart"/>
      <w:r>
        <w:rPr>
          <w:rFonts w:eastAsiaTheme="minorHAnsi"/>
          <w:szCs w:val="24"/>
          <w:lang w:eastAsia="en-US"/>
        </w:rPr>
        <w:t>περιπτώσει</w:t>
      </w:r>
      <w:proofErr w:type="spellEnd"/>
      <w:r>
        <w:rPr>
          <w:rFonts w:eastAsiaTheme="minorHAnsi"/>
          <w:szCs w:val="24"/>
          <w:lang w:eastAsia="en-US"/>
        </w:rPr>
        <w:t xml:space="preserve"> -και τελειώνω, κύριε Πρόεδρε- η ανθρώπινη ζωή είναι πάνω απ’ όλα και δεν υπά</w:t>
      </w:r>
      <w:r>
        <w:rPr>
          <w:rFonts w:eastAsiaTheme="minorHAnsi"/>
          <w:szCs w:val="24"/>
          <w:lang w:eastAsia="en-US"/>
        </w:rPr>
        <w:t xml:space="preserve">ρχει καμμία υπερβολή στην ερώτησή μου ούτε καμμία αντιπολιτευτική διάθεση. </w:t>
      </w:r>
    </w:p>
    <w:p w14:paraId="15F51EF3" w14:textId="77777777" w:rsidR="00A96050" w:rsidRDefault="00211CF2">
      <w:pPr>
        <w:spacing w:after="0" w:line="600" w:lineRule="auto"/>
        <w:ind w:firstLine="720"/>
        <w:jc w:val="both"/>
        <w:rPr>
          <w:rFonts w:eastAsiaTheme="minorHAnsi"/>
          <w:szCs w:val="24"/>
          <w:lang w:eastAsia="en-US"/>
        </w:rPr>
      </w:pPr>
      <w:r w:rsidRPr="00545302">
        <w:rPr>
          <w:rFonts w:eastAsiaTheme="minorHAnsi"/>
          <w:b/>
          <w:szCs w:val="24"/>
          <w:lang w:eastAsia="en-US"/>
        </w:rPr>
        <w:t xml:space="preserve">ΠΡΟΕΔΡΕΥΩΝ (Σπυρίδων Λυκούδης): </w:t>
      </w:r>
      <w:r>
        <w:rPr>
          <w:rFonts w:eastAsiaTheme="minorHAnsi"/>
          <w:szCs w:val="24"/>
          <w:lang w:eastAsia="en-US"/>
        </w:rPr>
        <w:t xml:space="preserve">Μάλιστα. </w:t>
      </w:r>
    </w:p>
    <w:p w14:paraId="15F51EF4" w14:textId="77777777" w:rsidR="00A96050" w:rsidRDefault="00211CF2">
      <w:pPr>
        <w:spacing w:after="0" w:line="600" w:lineRule="auto"/>
        <w:ind w:firstLine="720"/>
        <w:jc w:val="both"/>
        <w:rPr>
          <w:rFonts w:eastAsiaTheme="minorHAnsi"/>
          <w:szCs w:val="24"/>
          <w:lang w:eastAsia="en-US"/>
        </w:rPr>
      </w:pPr>
      <w:r>
        <w:rPr>
          <w:rFonts w:eastAsiaTheme="minorHAnsi"/>
          <w:szCs w:val="24"/>
          <w:lang w:eastAsia="en-US"/>
        </w:rPr>
        <w:t>Ευχαριστώ πολύ, κύριε Αντιπρόεδρε, να είστε καλά.</w:t>
      </w:r>
    </w:p>
    <w:p w14:paraId="15F51EF5" w14:textId="77777777" w:rsidR="00A96050" w:rsidRDefault="00211CF2">
      <w:pPr>
        <w:spacing w:after="0" w:line="600" w:lineRule="auto"/>
        <w:ind w:firstLine="720"/>
        <w:jc w:val="both"/>
        <w:rPr>
          <w:rFonts w:eastAsiaTheme="minorHAnsi"/>
          <w:szCs w:val="24"/>
          <w:lang w:eastAsia="en-US"/>
        </w:rPr>
      </w:pPr>
      <w:r w:rsidRPr="005541F2">
        <w:rPr>
          <w:rFonts w:eastAsiaTheme="minorHAnsi"/>
          <w:b/>
          <w:szCs w:val="24"/>
          <w:lang w:eastAsia="en-US"/>
        </w:rPr>
        <w:t>ΝΙΚΟΛΑΟΣ ΤΟΣΚΑΣ (Αναπληρωτής Υπουργός Εσωτερικών):</w:t>
      </w:r>
      <w:r>
        <w:rPr>
          <w:rFonts w:eastAsiaTheme="minorHAnsi"/>
          <w:szCs w:val="24"/>
          <w:lang w:eastAsia="en-US"/>
        </w:rPr>
        <w:t xml:space="preserve"> Θα μεταφερθεί και από μένα, κύριε Πρό</w:t>
      </w:r>
      <w:r>
        <w:rPr>
          <w:rFonts w:eastAsiaTheme="minorHAnsi"/>
          <w:szCs w:val="24"/>
          <w:lang w:eastAsia="en-US"/>
        </w:rPr>
        <w:t>εδρε.</w:t>
      </w:r>
    </w:p>
    <w:p w14:paraId="15F51EF6" w14:textId="77777777" w:rsidR="00A96050" w:rsidRDefault="00211CF2">
      <w:pPr>
        <w:spacing w:after="0"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 xml:space="preserve">Ναι, διότι έχει δίκιο ο κ. </w:t>
      </w:r>
      <w:proofErr w:type="spellStart"/>
      <w:r>
        <w:rPr>
          <w:rFonts w:eastAsia="Times New Roman"/>
          <w:szCs w:val="24"/>
        </w:rPr>
        <w:t>Κρεμαστινός</w:t>
      </w:r>
      <w:proofErr w:type="spellEnd"/>
      <w:r>
        <w:rPr>
          <w:rFonts w:eastAsia="Times New Roman"/>
          <w:szCs w:val="24"/>
        </w:rPr>
        <w:t>. Αφορά και το Υπουργείο Τουρισμού, προφανώς.</w:t>
      </w:r>
    </w:p>
    <w:p w14:paraId="15F51EF7" w14:textId="77777777" w:rsidR="00A96050" w:rsidRDefault="00211CF2">
      <w:pPr>
        <w:spacing w:after="0" w:line="600" w:lineRule="auto"/>
        <w:ind w:firstLine="720"/>
        <w:jc w:val="both"/>
        <w:rPr>
          <w:rFonts w:eastAsiaTheme="minorHAnsi"/>
          <w:szCs w:val="24"/>
          <w:lang w:eastAsia="en-US"/>
        </w:rPr>
      </w:pPr>
      <w:r>
        <w:rPr>
          <w:rFonts w:eastAsia="Times New Roman"/>
          <w:b/>
          <w:szCs w:val="24"/>
        </w:rPr>
        <w:t>ΔΗΜΗΤΡΙΟΣ ΚΡΕΜΑΣΤΙΝΟΣ (Ε΄ Αντιπρόεδρος της Βουλής):</w:t>
      </w:r>
      <w:r>
        <w:rPr>
          <w:rFonts w:eastAsia="Times New Roman"/>
          <w:szCs w:val="24"/>
        </w:rPr>
        <w:t xml:space="preserve"> Δεν έχω καμμία διάθεση να πάρω το θέμα να το κάνω αντιπολιτευτικό. </w:t>
      </w:r>
    </w:p>
    <w:p w14:paraId="15F51EF8" w14:textId="77777777" w:rsidR="00A96050" w:rsidRDefault="00211CF2">
      <w:pPr>
        <w:spacing w:line="600" w:lineRule="auto"/>
        <w:ind w:firstLine="720"/>
        <w:jc w:val="both"/>
        <w:rPr>
          <w:rFonts w:eastAsia="Times New Roman" w:cs="Times New Roman"/>
          <w:szCs w:val="24"/>
        </w:rPr>
      </w:pPr>
      <w:r w:rsidRPr="00B11CA4">
        <w:rPr>
          <w:rFonts w:eastAsia="Times New Roman" w:cs="Times New Roman"/>
          <w:b/>
          <w:szCs w:val="24"/>
        </w:rPr>
        <w:t>ΝΙΚΟΛΑΟΣ ΤΟΣΚΑ</w:t>
      </w:r>
      <w:r w:rsidRPr="00B11CA4">
        <w:rPr>
          <w:rFonts w:eastAsia="Times New Roman" w:cs="Times New Roman"/>
          <w:b/>
          <w:szCs w:val="24"/>
        </w:rPr>
        <w:t>Σ (Αναπληρωτής Υπουργών Εσωτερικών):</w:t>
      </w:r>
      <w:r>
        <w:rPr>
          <w:rFonts w:eastAsia="Times New Roman" w:cs="Times New Roman"/>
          <w:szCs w:val="24"/>
        </w:rPr>
        <w:t xml:space="preserve"> Κύριε </w:t>
      </w:r>
      <w:proofErr w:type="spellStart"/>
      <w:r>
        <w:rPr>
          <w:rFonts w:eastAsia="Times New Roman" w:cs="Times New Roman"/>
          <w:szCs w:val="24"/>
        </w:rPr>
        <w:t>Κρεμαστινέ</w:t>
      </w:r>
      <w:proofErr w:type="spellEnd"/>
      <w:r>
        <w:rPr>
          <w:rFonts w:eastAsia="Times New Roman" w:cs="Times New Roman"/>
          <w:szCs w:val="24"/>
        </w:rPr>
        <w:t>, και για το καλό του τόπου και της περιοχής σας, μιας περιοχής που έχει τόσο μεγάλο αριθμό τουριστών και άρα πρέπει να έχει και την αντίστοιχη δυνατότητα περίθαλψης, θα μεταφερθεί το θέμα και πιστεύω ότ</w:t>
      </w:r>
      <w:r>
        <w:rPr>
          <w:rFonts w:eastAsia="Times New Roman" w:cs="Times New Roman"/>
          <w:szCs w:val="24"/>
        </w:rPr>
        <w:t>ι θα ενημερωθείτε.</w:t>
      </w:r>
    </w:p>
    <w:p w14:paraId="15F51EF9" w14:textId="77777777" w:rsidR="00A96050" w:rsidRDefault="00211CF2">
      <w:pPr>
        <w:spacing w:line="600" w:lineRule="auto"/>
        <w:ind w:firstLine="720"/>
        <w:jc w:val="both"/>
        <w:rPr>
          <w:rFonts w:eastAsia="Times New Roman" w:cs="Times New Roman"/>
          <w:szCs w:val="24"/>
        </w:rPr>
      </w:pPr>
      <w:r w:rsidRPr="00B11CA4">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 για την παρέμβαση.</w:t>
      </w:r>
    </w:p>
    <w:p w14:paraId="15F51EFA"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και δύο αιτήσεις αδείας:</w:t>
      </w:r>
    </w:p>
    <w:p w14:paraId="15F51EFB"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lastRenderedPageBreak/>
        <w:t xml:space="preserve">Ο Βουλευτής κ. Μάριος Γεωργιάδης ζητεί άδεια απουσίας στο εξωτερικό </w:t>
      </w:r>
      <w:r>
        <w:rPr>
          <w:rFonts w:eastAsia="Times New Roman" w:cs="Times New Roman"/>
          <w:szCs w:val="24"/>
        </w:rPr>
        <w:t xml:space="preserve">από </w:t>
      </w:r>
      <w:r>
        <w:rPr>
          <w:rFonts w:eastAsia="Times New Roman" w:cs="Times New Roman"/>
          <w:szCs w:val="24"/>
        </w:rPr>
        <w:t xml:space="preserve">18 </w:t>
      </w:r>
      <w:r>
        <w:rPr>
          <w:rFonts w:eastAsia="Times New Roman" w:cs="Times New Roman"/>
          <w:szCs w:val="24"/>
        </w:rPr>
        <w:t xml:space="preserve">έως και </w:t>
      </w:r>
      <w:r>
        <w:rPr>
          <w:rFonts w:eastAsia="Times New Roman" w:cs="Times New Roman"/>
          <w:szCs w:val="24"/>
        </w:rPr>
        <w:t>19 Ιουλίου</w:t>
      </w:r>
      <w:r>
        <w:rPr>
          <w:rFonts w:eastAsia="Times New Roman" w:cs="Times New Roman"/>
          <w:szCs w:val="24"/>
        </w:rPr>
        <w:t xml:space="preserve"> 2018</w:t>
      </w:r>
      <w:r>
        <w:rPr>
          <w:rFonts w:eastAsia="Times New Roman" w:cs="Times New Roman"/>
          <w:szCs w:val="24"/>
        </w:rPr>
        <w:t xml:space="preserve"> για προσωπικούς λόγους.</w:t>
      </w:r>
      <w:r>
        <w:rPr>
          <w:rFonts w:eastAsia="Times New Roman" w:cs="Times New Roman"/>
          <w:szCs w:val="24"/>
        </w:rPr>
        <w:t xml:space="preserve"> </w:t>
      </w:r>
      <w:r>
        <w:rPr>
          <w:rFonts w:eastAsia="Times New Roman" w:cs="Times New Roman"/>
          <w:szCs w:val="24"/>
        </w:rPr>
        <w:t>Η Βουλή εγκρίνει;</w:t>
      </w:r>
    </w:p>
    <w:p w14:paraId="15F51EFC" w14:textId="77777777" w:rsidR="00A96050" w:rsidRDefault="00211CF2">
      <w:pPr>
        <w:spacing w:line="600" w:lineRule="auto"/>
        <w:ind w:firstLine="720"/>
        <w:jc w:val="both"/>
        <w:rPr>
          <w:rFonts w:eastAsia="Times New Roman" w:cs="Times New Roman"/>
          <w:szCs w:val="24"/>
        </w:rPr>
      </w:pPr>
      <w:r>
        <w:rPr>
          <w:rFonts w:eastAsia="Times New Roman" w:cs="Times New Roman"/>
          <w:b/>
          <w:szCs w:val="24"/>
        </w:rPr>
        <w:t>ΟΛΟΙ ΟΙ</w:t>
      </w:r>
      <w:r w:rsidRPr="00AE230D">
        <w:rPr>
          <w:rFonts w:eastAsia="Times New Roman" w:cs="Times New Roman"/>
          <w:b/>
          <w:szCs w:val="24"/>
        </w:rPr>
        <w:t xml:space="preserve"> </w:t>
      </w:r>
      <w:r w:rsidRPr="00AE230D">
        <w:rPr>
          <w:rFonts w:eastAsia="Times New Roman" w:cs="Times New Roman"/>
          <w:b/>
          <w:szCs w:val="24"/>
        </w:rPr>
        <w:t>ΒΟΥΛΕΥΤΕΣ:</w:t>
      </w:r>
      <w:r>
        <w:rPr>
          <w:rFonts w:eastAsia="Times New Roman" w:cs="Times New Roman"/>
          <w:szCs w:val="24"/>
        </w:rPr>
        <w:t xml:space="preserve"> Μάλιστα, μάλιστα.</w:t>
      </w:r>
    </w:p>
    <w:p w14:paraId="15F51EFD" w14:textId="77777777" w:rsidR="00A96050" w:rsidRDefault="00211CF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15F51EFE"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Ο Βουλευτής κ. Γεώργιος Κασαπίδης ζητεί άδεια απουσίας στο εξωτερικό, για μετάβασή του στη Γαλλία </w:t>
      </w:r>
      <w:r>
        <w:rPr>
          <w:rFonts w:eastAsia="Times New Roman" w:cs="Times New Roman"/>
          <w:szCs w:val="24"/>
        </w:rPr>
        <w:t>από 16 έως 24 Ιουλίου</w:t>
      </w:r>
      <w:r>
        <w:rPr>
          <w:rFonts w:eastAsia="Times New Roman" w:cs="Times New Roman"/>
          <w:szCs w:val="24"/>
        </w:rPr>
        <w:t xml:space="preserve"> 2018</w:t>
      </w:r>
      <w:r>
        <w:rPr>
          <w:rFonts w:eastAsia="Times New Roman" w:cs="Times New Roman"/>
          <w:szCs w:val="24"/>
        </w:rPr>
        <w:t>.</w:t>
      </w:r>
      <w:r>
        <w:rPr>
          <w:rFonts w:eastAsia="Times New Roman" w:cs="Times New Roman"/>
          <w:szCs w:val="24"/>
        </w:rPr>
        <w:t xml:space="preserve"> </w:t>
      </w:r>
      <w:r>
        <w:rPr>
          <w:rFonts w:eastAsia="Times New Roman" w:cs="Times New Roman"/>
          <w:szCs w:val="24"/>
        </w:rPr>
        <w:t>Η Βουλή εγκρίνει;</w:t>
      </w:r>
    </w:p>
    <w:p w14:paraId="15F51EFF" w14:textId="77777777" w:rsidR="00A96050" w:rsidRDefault="00211CF2">
      <w:pPr>
        <w:spacing w:line="600" w:lineRule="auto"/>
        <w:ind w:firstLine="720"/>
        <w:jc w:val="both"/>
        <w:rPr>
          <w:rFonts w:eastAsia="Times New Roman" w:cs="Times New Roman"/>
          <w:szCs w:val="24"/>
        </w:rPr>
      </w:pPr>
      <w:r>
        <w:rPr>
          <w:rFonts w:eastAsia="Times New Roman" w:cs="Times New Roman"/>
          <w:b/>
          <w:szCs w:val="24"/>
        </w:rPr>
        <w:t>ΟΛΟΙ ΟΙ</w:t>
      </w:r>
      <w:r w:rsidRPr="00AE230D">
        <w:rPr>
          <w:rFonts w:eastAsia="Times New Roman" w:cs="Times New Roman"/>
          <w:b/>
          <w:szCs w:val="24"/>
        </w:rPr>
        <w:t xml:space="preserve"> </w:t>
      </w:r>
      <w:r w:rsidRPr="00AE230D">
        <w:rPr>
          <w:rFonts w:eastAsia="Times New Roman" w:cs="Times New Roman"/>
          <w:b/>
          <w:szCs w:val="24"/>
        </w:rPr>
        <w:t>ΒΟΥΛΕΥΤΕΣ:</w:t>
      </w:r>
      <w:r>
        <w:rPr>
          <w:rFonts w:eastAsia="Times New Roman" w:cs="Times New Roman"/>
          <w:szCs w:val="24"/>
        </w:rPr>
        <w:t xml:space="preserve"> Μάλιστα, μάλιστα.</w:t>
      </w:r>
    </w:p>
    <w:p w14:paraId="15F51F00" w14:textId="77777777" w:rsidR="00A96050" w:rsidRDefault="00211CF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15F51F01" w14:textId="77777777" w:rsidR="00A96050" w:rsidRDefault="00211CF2">
      <w:pPr>
        <w:spacing w:line="600" w:lineRule="auto"/>
        <w:ind w:firstLine="720"/>
        <w:jc w:val="both"/>
        <w:rPr>
          <w:rFonts w:eastAsia="Times New Roman" w:cs="Times New Roman"/>
          <w:szCs w:val="24"/>
        </w:rPr>
      </w:pPr>
      <w:r w:rsidRPr="00EB46D7">
        <w:rPr>
          <w:rFonts w:eastAsia="Times New Roman" w:cs="Times New Roman"/>
          <w:szCs w:val="24"/>
        </w:rPr>
        <w:t xml:space="preserve">Προχωρούμε </w:t>
      </w:r>
      <w:r w:rsidRPr="00EB46D7">
        <w:rPr>
          <w:rFonts w:eastAsia="Times New Roman" w:cs="Times New Roman"/>
          <w:szCs w:val="24"/>
        </w:rPr>
        <w:t xml:space="preserve">τώρα στη συζήτηση </w:t>
      </w:r>
      <w:r w:rsidRPr="00EB46D7">
        <w:rPr>
          <w:rFonts w:eastAsia="Times New Roman" w:cs="Times New Roman"/>
          <w:szCs w:val="24"/>
        </w:rPr>
        <w:t>της</w:t>
      </w:r>
      <w:r w:rsidRPr="00EB46D7">
        <w:rPr>
          <w:rFonts w:eastAsia="Times New Roman" w:cs="Times New Roman"/>
          <w:szCs w:val="24"/>
        </w:rPr>
        <w:t xml:space="preserve"> </w:t>
      </w:r>
      <w:r w:rsidRPr="00EB46D7">
        <w:rPr>
          <w:rFonts w:eastAsia="Times New Roman" w:cs="Times New Roman"/>
          <w:szCs w:val="24"/>
        </w:rPr>
        <w:t>επίκαιρη</w:t>
      </w:r>
      <w:r w:rsidRPr="00EB46D7">
        <w:rPr>
          <w:rFonts w:eastAsia="Times New Roman" w:cs="Times New Roman"/>
          <w:szCs w:val="24"/>
        </w:rPr>
        <w:t>ς</w:t>
      </w:r>
      <w:r w:rsidRPr="00EB46D7">
        <w:rPr>
          <w:rFonts w:eastAsia="Times New Roman" w:cs="Times New Roman"/>
          <w:szCs w:val="24"/>
        </w:rPr>
        <w:t xml:space="preserve"> ερώτηση</w:t>
      </w:r>
      <w:r w:rsidRPr="00EB46D7">
        <w:rPr>
          <w:rFonts w:eastAsia="Times New Roman" w:cs="Times New Roman"/>
          <w:szCs w:val="24"/>
        </w:rPr>
        <w:t>ς</w:t>
      </w:r>
      <w:r w:rsidRPr="00EB46D7">
        <w:rPr>
          <w:rFonts w:eastAsia="Times New Roman" w:cs="Times New Roman"/>
          <w:szCs w:val="24"/>
        </w:rPr>
        <w:t xml:space="preserve">, η οποία είναι </w:t>
      </w:r>
      <w:r w:rsidRPr="00EB46D7">
        <w:rPr>
          <w:rFonts w:eastAsia="Times New Roman" w:cs="Times New Roman"/>
          <w:szCs w:val="24"/>
        </w:rPr>
        <w:t xml:space="preserve">η </w:t>
      </w:r>
      <w:r w:rsidRPr="00EB46D7">
        <w:rPr>
          <w:rFonts w:eastAsia="Times New Roman" w:cs="Times New Roman"/>
          <w:szCs w:val="24"/>
        </w:rPr>
        <w:t>τέταρτη</w:t>
      </w:r>
      <w:r w:rsidRPr="00EB46D7">
        <w:rPr>
          <w:rFonts w:eastAsia="Times New Roman" w:cs="Times New Roman"/>
          <w:szCs w:val="24"/>
        </w:rPr>
        <w:t xml:space="preserve"> με αριθμό 2/12-7-20</w:t>
      </w:r>
      <w:r w:rsidRPr="00EB46D7">
        <w:rPr>
          <w:rFonts w:eastAsia="Times New Roman" w:cs="Times New Roman"/>
          <w:szCs w:val="24"/>
        </w:rPr>
        <w:t>18 επίκαιρη ερώτηση πρώτου κύκλου του Βουλευτή Α΄ Θεσσαλονίκης του Κομμουνιστικού Κόμματος Ελλάδ</w:t>
      </w:r>
      <w:r w:rsidRPr="00EB46D7">
        <w:rPr>
          <w:rFonts w:eastAsia="Times New Roman" w:cs="Times New Roman"/>
          <w:szCs w:val="24"/>
        </w:rPr>
        <w:t>α</w:t>
      </w:r>
      <w:r w:rsidRPr="00EB46D7">
        <w:rPr>
          <w:rFonts w:eastAsia="Times New Roman" w:cs="Times New Roman"/>
          <w:szCs w:val="24"/>
        </w:rPr>
        <w:t>ς κ. Ιωάννη Δελή προς τον Υπουργό Εσωτερικών</w:t>
      </w:r>
      <w:r w:rsidRPr="00EB46D7">
        <w:rPr>
          <w:rFonts w:eastAsia="Times New Roman" w:cs="Times New Roman"/>
          <w:b/>
          <w:szCs w:val="24"/>
        </w:rPr>
        <w:t>,</w:t>
      </w:r>
      <w:r w:rsidRPr="00EB46D7">
        <w:rPr>
          <w:rFonts w:eastAsia="Times New Roman" w:cs="Times New Roman"/>
          <w:szCs w:val="24"/>
        </w:rPr>
        <w:t xml:space="preserve"> με θέμα: «Στέγαση </w:t>
      </w:r>
      <w:r>
        <w:rPr>
          <w:rFonts w:eastAsia="Times New Roman" w:cs="Times New Roman"/>
          <w:szCs w:val="24"/>
        </w:rPr>
        <w:t>της 2ης ΕΜΑΚ (Ειδική Μονάδα Αντιμετώπισης Καταστροφών) Θεσσαλονίκης».</w:t>
      </w:r>
    </w:p>
    <w:p w14:paraId="15F51F02"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απαντήσει ο </w:t>
      </w:r>
      <w:r>
        <w:rPr>
          <w:rFonts w:eastAsia="Times New Roman" w:cs="Times New Roman"/>
          <w:szCs w:val="24"/>
        </w:rPr>
        <w:t xml:space="preserve">Αναπληρωτής Υπουργός Εσωτερικών κ. Νικόλαος </w:t>
      </w:r>
      <w:proofErr w:type="spellStart"/>
      <w:r>
        <w:rPr>
          <w:rFonts w:eastAsia="Times New Roman" w:cs="Times New Roman"/>
          <w:szCs w:val="24"/>
        </w:rPr>
        <w:t>Τόσκας</w:t>
      </w:r>
      <w:proofErr w:type="spellEnd"/>
      <w:r>
        <w:rPr>
          <w:rFonts w:eastAsia="Times New Roman" w:cs="Times New Roman"/>
          <w:szCs w:val="24"/>
        </w:rPr>
        <w:t>.</w:t>
      </w:r>
    </w:p>
    <w:p w14:paraId="15F51F03"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15F51F04" w14:textId="77777777" w:rsidR="00A96050" w:rsidRDefault="00211CF2">
      <w:pPr>
        <w:spacing w:line="600" w:lineRule="auto"/>
        <w:ind w:firstLine="720"/>
        <w:jc w:val="both"/>
        <w:rPr>
          <w:rFonts w:eastAsia="Times New Roman" w:cs="Times New Roman"/>
          <w:szCs w:val="24"/>
        </w:rPr>
      </w:pPr>
      <w:r w:rsidRPr="00A65690">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15F51F05"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Η ερώτησή μας, κύριε Υπουργέ, αφορά στη στέγαση της 2</w:t>
      </w:r>
      <w:r w:rsidRPr="00246795">
        <w:rPr>
          <w:rFonts w:eastAsia="Times New Roman" w:cs="Times New Roman"/>
          <w:szCs w:val="24"/>
        </w:rPr>
        <w:t>ης</w:t>
      </w:r>
      <w:r>
        <w:rPr>
          <w:rFonts w:eastAsia="Times New Roman" w:cs="Times New Roman"/>
          <w:szCs w:val="24"/>
          <w:vertAlign w:val="superscript"/>
        </w:rPr>
        <w:t xml:space="preserve"> </w:t>
      </w:r>
      <w:r>
        <w:rPr>
          <w:rFonts w:eastAsia="Times New Roman" w:cs="Times New Roman"/>
          <w:szCs w:val="24"/>
        </w:rPr>
        <w:t>Ειδικής Μονάδας Αντιμετώπισης Καταστροφών στη Θεσσαλονίκη. Από την ίδ</w:t>
      </w:r>
      <w:r>
        <w:rPr>
          <w:rFonts w:eastAsia="Times New Roman" w:cs="Times New Roman"/>
          <w:szCs w:val="24"/>
        </w:rPr>
        <w:t xml:space="preserve">ρυσή της αυτή η </w:t>
      </w:r>
      <w:r>
        <w:rPr>
          <w:rFonts w:eastAsia="Times New Roman" w:cs="Times New Roman"/>
          <w:szCs w:val="24"/>
        </w:rPr>
        <w:t>μ</w:t>
      </w:r>
      <w:r>
        <w:rPr>
          <w:rFonts w:eastAsia="Times New Roman" w:cs="Times New Roman"/>
          <w:szCs w:val="24"/>
        </w:rPr>
        <w:t xml:space="preserve">ονάδα, από το 1994 δηλαδή, αυτή η σημαντικότατη </w:t>
      </w:r>
      <w:r>
        <w:rPr>
          <w:rFonts w:eastAsia="Times New Roman" w:cs="Times New Roman"/>
          <w:szCs w:val="24"/>
        </w:rPr>
        <w:t>μ</w:t>
      </w:r>
      <w:r>
        <w:rPr>
          <w:rFonts w:eastAsia="Times New Roman" w:cs="Times New Roman"/>
          <w:szCs w:val="24"/>
        </w:rPr>
        <w:t xml:space="preserve">ονάδα στεγάζεται μέχρι σήμερα -προσωρινά είπαν τότε, προσωρινότητα, όμως, που κρατά σχεδόν είκοσι τέσσερα χρόνια- στον χώρο του </w:t>
      </w:r>
      <w:r>
        <w:rPr>
          <w:rFonts w:eastAsia="Times New Roman" w:cs="Times New Roman"/>
          <w:szCs w:val="24"/>
        </w:rPr>
        <w:t>α</w:t>
      </w:r>
      <w:r>
        <w:rPr>
          <w:rFonts w:eastAsia="Times New Roman" w:cs="Times New Roman"/>
          <w:szCs w:val="24"/>
        </w:rPr>
        <w:t xml:space="preserve">εροδρομίου </w:t>
      </w:r>
      <w:r>
        <w:rPr>
          <w:rFonts w:eastAsia="Times New Roman" w:cs="Times New Roman"/>
          <w:szCs w:val="24"/>
        </w:rPr>
        <w:t>«</w:t>
      </w:r>
      <w:r>
        <w:rPr>
          <w:rFonts w:eastAsia="Times New Roman" w:cs="Times New Roman"/>
          <w:szCs w:val="24"/>
        </w:rPr>
        <w:t>ΜΑΚΕΔΟΝΙΑ</w:t>
      </w:r>
      <w:r>
        <w:rPr>
          <w:rFonts w:eastAsia="Times New Roman" w:cs="Times New Roman"/>
          <w:szCs w:val="24"/>
        </w:rPr>
        <w:t>»</w:t>
      </w:r>
      <w:r>
        <w:rPr>
          <w:rFonts w:eastAsia="Times New Roman" w:cs="Times New Roman"/>
          <w:szCs w:val="24"/>
        </w:rPr>
        <w:t xml:space="preserve"> στη Θεσσαλονίκη σε συνθήκες ακατάλληλε</w:t>
      </w:r>
      <w:r>
        <w:rPr>
          <w:rFonts w:eastAsia="Times New Roman" w:cs="Times New Roman"/>
          <w:szCs w:val="24"/>
        </w:rPr>
        <w:t>ς.</w:t>
      </w:r>
    </w:p>
    <w:p w14:paraId="15F51F06"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αναφέρουμε την έλλειψη κατάλληλων χώρων εκπαίδευσης -ζήτημα πολύ σπουδαίο για μια τέτοια </w:t>
      </w:r>
      <w:r>
        <w:rPr>
          <w:rFonts w:eastAsia="Times New Roman" w:cs="Times New Roman"/>
          <w:szCs w:val="24"/>
        </w:rPr>
        <w:t>υ</w:t>
      </w:r>
      <w:r>
        <w:rPr>
          <w:rFonts w:eastAsia="Times New Roman" w:cs="Times New Roman"/>
          <w:szCs w:val="24"/>
        </w:rPr>
        <w:t xml:space="preserve">πηρεσία-, την έλλειψη επαρκών χώρων αποθήκευσης, την έλλειψη χώρων υγιεινής, την έλλειψη στεγασμένων χώρων για τη στάθμευση των οχημάτων αυτής της </w:t>
      </w:r>
      <w:r>
        <w:rPr>
          <w:rFonts w:eastAsia="Times New Roman" w:cs="Times New Roman"/>
          <w:szCs w:val="24"/>
        </w:rPr>
        <w:t>μ</w:t>
      </w:r>
      <w:r>
        <w:rPr>
          <w:rFonts w:eastAsia="Times New Roman" w:cs="Times New Roman"/>
          <w:szCs w:val="24"/>
        </w:rPr>
        <w:t>ονάδ</w:t>
      </w:r>
      <w:r>
        <w:rPr>
          <w:rFonts w:eastAsia="Times New Roman" w:cs="Times New Roman"/>
          <w:szCs w:val="24"/>
        </w:rPr>
        <w:t>ας.</w:t>
      </w:r>
    </w:p>
    <w:p w14:paraId="15F51F07"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Μάλιστα, όσο περνούν τα χρόνια, αρχίζουν και πέφτουν και οι σοβάδες από την οροφή του κτηρίου. Είναι ένα κτήριο το </w:t>
      </w:r>
      <w:r>
        <w:rPr>
          <w:rFonts w:eastAsia="Times New Roman" w:cs="Times New Roman"/>
          <w:szCs w:val="24"/>
        </w:rPr>
        <w:lastRenderedPageBreak/>
        <w:t xml:space="preserve">οποίο, λόγω και της θέσης αυτής της </w:t>
      </w:r>
      <w:r>
        <w:rPr>
          <w:rFonts w:eastAsia="Times New Roman" w:cs="Times New Roman"/>
          <w:szCs w:val="24"/>
        </w:rPr>
        <w:t>μ</w:t>
      </w:r>
      <w:r>
        <w:rPr>
          <w:rFonts w:eastAsia="Times New Roman" w:cs="Times New Roman"/>
          <w:szCs w:val="24"/>
        </w:rPr>
        <w:t>ονάδας, το τρώει η υγρασία όλο και πιο πολύ.</w:t>
      </w:r>
    </w:p>
    <w:p w14:paraId="15F51F08"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Όλα αυτά τα χρόνια τώρα παρά τις κατά καιρούς εξαγγελίε</w:t>
      </w:r>
      <w:r>
        <w:rPr>
          <w:rFonts w:eastAsia="Times New Roman" w:cs="Times New Roman"/>
          <w:szCs w:val="24"/>
        </w:rPr>
        <w:t>ς των αρμοδίων –κούφιες, όπως αποδείχθηκαν-, η μεταστέγαση της 2</w:t>
      </w:r>
      <w:r w:rsidRPr="00246795">
        <w:rPr>
          <w:rFonts w:eastAsia="Times New Roman" w:cs="Times New Roman"/>
          <w:szCs w:val="24"/>
        </w:rPr>
        <w:t>ης</w:t>
      </w:r>
      <w:r>
        <w:rPr>
          <w:rFonts w:eastAsia="Times New Roman" w:cs="Times New Roman"/>
          <w:szCs w:val="24"/>
        </w:rPr>
        <w:t xml:space="preserve"> ΕΜΑΚ της Θεσσαλονίκης δεν έγινε ποτέ. Και σαν να μην έφταναν όλα αυτά, έρχεται τώρα να προστεθεί και η απαίτηση της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της νέας ιδιοκτήτριας του </w:t>
      </w:r>
      <w:r>
        <w:rPr>
          <w:rFonts w:eastAsia="Times New Roman" w:cs="Times New Roman"/>
          <w:szCs w:val="24"/>
        </w:rPr>
        <w:t>α</w:t>
      </w:r>
      <w:r>
        <w:rPr>
          <w:rFonts w:eastAsia="Times New Roman" w:cs="Times New Roman"/>
          <w:szCs w:val="24"/>
        </w:rPr>
        <w:t>εροδρομίου της Θεσσαλονίκης, όπως κ</w:t>
      </w:r>
      <w:r>
        <w:rPr>
          <w:rFonts w:eastAsia="Times New Roman" w:cs="Times New Roman"/>
          <w:szCs w:val="24"/>
        </w:rPr>
        <w:t xml:space="preserve">αι άλλων δεκατριών αεροδρομίων στη χώρα μετά την ιδιωτικοποίησή </w:t>
      </w:r>
      <w:r>
        <w:rPr>
          <w:rFonts w:eastAsia="Times New Roman" w:cs="Times New Roman"/>
          <w:szCs w:val="24"/>
        </w:rPr>
        <w:t>τους-</w:t>
      </w:r>
      <w:r>
        <w:rPr>
          <w:rFonts w:eastAsia="Times New Roman" w:cs="Times New Roman"/>
          <w:szCs w:val="24"/>
        </w:rPr>
        <w:t xml:space="preserve"> απαίτηση να </w:t>
      </w:r>
      <w:proofErr w:type="spellStart"/>
      <w:r>
        <w:rPr>
          <w:rFonts w:eastAsia="Times New Roman" w:cs="Times New Roman"/>
          <w:szCs w:val="24"/>
        </w:rPr>
        <w:t>μετεγκατασταθεί</w:t>
      </w:r>
      <w:proofErr w:type="spellEnd"/>
      <w:r>
        <w:rPr>
          <w:rFonts w:eastAsia="Times New Roman" w:cs="Times New Roman"/>
          <w:szCs w:val="24"/>
        </w:rPr>
        <w:t xml:space="preserve"> η 2</w:t>
      </w:r>
      <w:r w:rsidRPr="00246795">
        <w:rPr>
          <w:rFonts w:eastAsia="Times New Roman" w:cs="Times New Roman"/>
          <w:szCs w:val="24"/>
        </w:rPr>
        <w:t>η</w:t>
      </w:r>
      <w:r>
        <w:rPr>
          <w:rFonts w:eastAsia="Times New Roman" w:cs="Times New Roman"/>
          <w:szCs w:val="24"/>
        </w:rPr>
        <w:t xml:space="preserve"> ΕΜΑΚ εκτός του χώρου του </w:t>
      </w:r>
      <w:r>
        <w:rPr>
          <w:rFonts w:eastAsia="Times New Roman" w:cs="Times New Roman"/>
          <w:szCs w:val="24"/>
        </w:rPr>
        <w:t>α</w:t>
      </w:r>
      <w:r>
        <w:rPr>
          <w:rFonts w:eastAsia="Times New Roman" w:cs="Times New Roman"/>
          <w:szCs w:val="24"/>
        </w:rPr>
        <w:t>εροδρομίου.</w:t>
      </w:r>
    </w:p>
    <w:p w14:paraId="15F51F09"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Όπως καταλαβαίνετε, το θέμα της οριστικής και μόνιμης στέγασης της 2</w:t>
      </w:r>
      <w:r w:rsidRPr="00246795">
        <w:rPr>
          <w:rFonts w:eastAsia="Times New Roman" w:cs="Times New Roman"/>
          <w:szCs w:val="24"/>
        </w:rPr>
        <w:t>ης</w:t>
      </w:r>
      <w:r>
        <w:rPr>
          <w:rFonts w:eastAsia="Times New Roman" w:cs="Times New Roman"/>
          <w:szCs w:val="24"/>
        </w:rPr>
        <w:t xml:space="preserve"> ΕΜΑΚ είναι και σοβαρό και επείγον. Σας το θέσαμε</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και με γραπτή ερώτηση που κατέθεσε το κόμμα μας, το ΚΚΕ, ήδη από τις 8 Μαΐου, για να λάβουμε μια γενικόλογη και αόριστη απάντηση από το Υπουργείο περί καταβαλλόμενων συστηματικών προσπαθειών για τ</w:t>
      </w:r>
      <w:r>
        <w:rPr>
          <w:rFonts w:eastAsia="Times New Roman" w:cs="Times New Roman"/>
          <w:szCs w:val="24"/>
        </w:rPr>
        <w:t>ην οριστική διευθέτησή του.</w:t>
      </w:r>
    </w:p>
    <w:p w14:paraId="15F51F0A"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lastRenderedPageBreak/>
        <w:t xml:space="preserve">Πού βρισκόμαστε σήμερα; Δύο και πλέον μήνες μετά τι έχουν αποδώσει αυτές οι συστηματικές προσπάθειες; Με λίγα λόγια τι κάνει και τι σκοπεύει να κάνει η Κυβέρνηση, ώστε να </w:t>
      </w:r>
      <w:proofErr w:type="spellStart"/>
      <w:r>
        <w:rPr>
          <w:rFonts w:eastAsia="Times New Roman" w:cs="Times New Roman"/>
          <w:szCs w:val="24"/>
        </w:rPr>
        <w:t>μετεγκατασταθεί</w:t>
      </w:r>
      <w:proofErr w:type="spellEnd"/>
      <w:r>
        <w:rPr>
          <w:rFonts w:eastAsia="Times New Roman" w:cs="Times New Roman"/>
          <w:szCs w:val="24"/>
        </w:rPr>
        <w:t xml:space="preserve"> επιτέλους η 2</w:t>
      </w:r>
      <w:r w:rsidRPr="00644C24">
        <w:rPr>
          <w:rFonts w:eastAsia="Times New Roman" w:cs="Times New Roman"/>
          <w:szCs w:val="24"/>
        </w:rPr>
        <w:t>η</w:t>
      </w:r>
      <w:r>
        <w:rPr>
          <w:rFonts w:eastAsia="Times New Roman" w:cs="Times New Roman"/>
          <w:szCs w:val="24"/>
        </w:rPr>
        <w:t xml:space="preserve"> ΕΜΑΚ μόνιμα σε ένα πλήρως </w:t>
      </w:r>
      <w:r>
        <w:rPr>
          <w:rFonts w:eastAsia="Times New Roman" w:cs="Times New Roman"/>
          <w:szCs w:val="24"/>
        </w:rPr>
        <w:t>εξοπλισμένο κτήριο, ανάλογο των αναγκών και των υπηρεσιών που προσφέρει;</w:t>
      </w:r>
    </w:p>
    <w:p w14:paraId="15F51F0B"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Ένα δευτερογενές ερώτημα που προκύπτει από αυτή την περίπτωση της ΕΜΑΚ είναι το εξής: </w:t>
      </w:r>
      <w:r>
        <w:rPr>
          <w:rFonts w:eastAsia="Times New Roman" w:cs="Times New Roman"/>
          <w:szCs w:val="24"/>
        </w:rPr>
        <w:t>Τ</w:t>
      </w:r>
      <w:r>
        <w:rPr>
          <w:rFonts w:eastAsia="Times New Roman" w:cs="Times New Roman"/>
          <w:szCs w:val="24"/>
        </w:rPr>
        <w:t xml:space="preserve">ις 405.000 ευρώ –γιατί τόσες είναι- που διαθέτει η Κυβέρνηση το 2018 συνολικά για τη συντήρηση, </w:t>
      </w:r>
      <w:r>
        <w:rPr>
          <w:rFonts w:eastAsia="Times New Roman" w:cs="Times New Roman"/>
          <w:szCs w:val="24"/>
        </w:rPr>
        <w:t>την επισκευή και την κατασκευή κτηρίων του Πυροσβεστικού Σώματος, έχει σκοπό η Κυβέρνηση να τις αυξήσει;</w:t>
      </w:r>
    </w:p>
    <w:p w14:paraId="15F51F0C"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Ευχαριστώ.</w:t>
      </w:r>
    </w:p>
    <w:p w14:paraId="15F51F0D" w14:textId="77777777" w:rsidR="00A96050" w:rsidRDefault="00211CF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15F51F0E"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5F51F0F" w14:textId="77777777" w:rsidR="00A96050" w:rsidRDefault="00211CF2">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Υπουργών Εσωτερικών)</w:t>
      </w:r>
      <w:r>
        <w:rPr>
          <w:rFonts w:eastAsia="Times New Roman" w:cs="Times New Roman"/>
          <w:b/>
          <w:szCs w:val="24"/>
        </w:rPr>
        <w:t>:</w:t>
      </w:r>
      <w:r>
        <w:rPr>
          <w:rFonts w:eastAsia="Times New Roman" w:cs="Times New Roman"/>
          <w:szCs w:val="24"/>
        </w:rPr>
        <w:t xml:space="preserve"> Ευχαριστώ, κύριε Πρόεδρε.</w:t>
      </w:r>
    </w:p>
    <w:p w14:paraId="15F51F10"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lastRenderedPageBreak/>
        <w:t>Κύριε Δελή, το θέμα των κτηριακών εγκαταστάσεων των Σωμάτων Ασφαλείας, της Αστυνομίας και του Πυροσβεστικού Σώματος, είναι ένα μεγάλο ζήτημα. Δυστυχώς για πάρα πολλά χρόνια και στα δύο αυτά Σώματα τα χρήματα τα οποία δίνονταν γι</w:t>
      </w:r>
      <w:r>
        <w:rPr>
          <w:rFonts w:eastAsia="Times New Roman" w:cs="Times New Roman"/>
          <w:szCs w:val="24"/>
        </w:rPr>
        <w:t>α συντήρηση ή μίσθωση κτηριακών εγκαταστάσεων</w:t>
      </w:r>
      <w:r>
        <w:rPr>
          <w:rFonts w:eastAsia="Times New Roman" w:cs="Times New Roman"/>
          <w:szCs w:val="24"/>
        </w:rPr>
        <w:t>,</w:t>
      </w:r>
      <w:r>
        <w:rPr>
          <w:rFonts w:eastAsia="Times New Roman" w:cs="Times New Roman"/>
          <w:szCs w:val="24"/>
        </w:rPr>
        <w:t xml:space="preserve"> δεν ήταν αυτά που έπρεπε να δοθούν. Υπάρχουν</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και περιπτώσεις μίσθωσης κτηρίων ακατάλληλων και για τα οποία μάλιστα το μίσθωμα που δινόταν ήταν υπερβολικό.</w:t>
      </w:r>
    </w:p>
    <w:p w14:paraId="15F51F11"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Καταβάλλουμε μια τεράστια προσπάθεια </w:t>
      </w:r>
      <w:proofErr w:type="spellStart"/>
      <w:r>
        <w:rPr>
          <w:rFonts w:eastAsia="Times New Roman" w:cs="Times New Roman"/>
          <w:szCs w:val="24"/>
        </w:rPr>
        <w:t>εξορθολ</w:t>
      </w:r>
      <w:r>
        <w:rPr>
          <w:rFonts w:eastAsia="Times New Roman" w:cs="Times New Roman"/>
          <w:szCs w:val="24"/>
        </w:rPr>
        <w:t>ογισμού</w:t>
      </w:r>
      <w:proofErr w:type="spellEnd"/>
      <w:r>
        <w:rPr>
          <w:rFonts w:eastAsia="Times New Roman" w:cs="Times New Roman"/>
          <w:szCs w:val="24"/>
        </w:rPr>
        <w:t xml:space="preserve"> αυτής της κατάστασης, σε δύσκολους καιρούς, με τα διατιθέμενα ποσά να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μικρά. </w:t>
      </w:r>
    </w:p>
    <w:p w14:paraId="15F51F12"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Όμως να μπω στο κυρίως θέμα στο θέμα της 2</w:t>
      </w:r>
      <w:r w:rsidRPr="00614522">
        <w:rPr>
          <w:rFonts w:eastAsia="Times New Roman" w:cs="Times New Roman"/>
          <w:szCs w:val="24"/>
        </w:rPr>
        <w:t>ης</w:t>
      </w:r>
      <w:r>
        <w:rPr>
          <w:rFonts w:eastAsia="Times New Roman" w:cs="Times New Roman"/>
          <w:szCs w:val="24"/>
        </w:rPr>
        <w:t xml:space="preserve"> ΕΜΑΚ, δηλαδή της Ειδικής Μονάδας Αντιμετώπισης Καταστροφών</w:t>
      </w:r>
      <w:r>
        <w:rPr>
          <w:rFonts w:eastAsia="Times New Roman" w:cs="Times New Roman"/>
          <w:szCs w:val="24"/>
        </w:rPr>
        <w:t>,</w:t>
      </w:r>
      <w:r>
        <w:rPr>
          <w:rFonts w:eastAsia="Times New Roman" w:cs="Times New Roman"/>
          <w:szCs w:val="24"/>
        </w:rPr>
        <w:t xml:space="preserve"> που έχει έδρα την περιοχή της Θεσσαλονίκης και η</w:t>
      </w:r>
      <w:r>
        <w:rPr>
          <w:rFonts w:eastAsia="Times New Roman" w:cs="Times New Roman"/>
          <w:szCs w:val="24"/>
        </w:rPr>
        <w:t xml:space="preserve"> οποία προσωρινά</w:t>
      </w:r>
      <w:r>
        <w:rPr>
          <w:rFonts w:eastAsia="Times New Roman" w:cs="Times New Roman"/>
          <w:szCs w:val="24"/>
        </w:rPr>
        <w:t>,</w:t>
      </w:r>
      <w:r>
        <w:rPr>
          <w:rFonts w:eastAsia="Times New Roman" w:cs="Times New Roman"/>
          <w:szCs w:val="24"/>
        </w:rPr>
        <w:t xml:space="preserve"> πράγματι, εγκαταστάθηκε το 1994 στο </w:t>
      </w:r>
      <w:r>
        <w:rPr>
          <w:rFonts w:eastAsia="Times New Roman" w:cs="Times New Roman"/>
          <w:szCs w:val="24"/>
        </w:rPr>
        <w:t>α</w:t>
      </w:r>
      <w:r>
        <w:rPr>
          <w:rFonts w:eastAsia="Times New Roman" w:cs="Times New Roman"/>
          <w:szCs w:val="24"/>
        </w:rPr>
        <w:t xml:space="preserve">εροδρόμιο της Θεσσαλονίκης και από εκεί και πέρα παρέμεινε σε αυτόν τον χώρο. Πράγματι υπάρχει περιορισμένος χώρος, πράγματι είναι πεπαλαιωμένα τα κτήρια κι επιπλέον με την παραχώρηση του </w:t>
      </w:r>
      <w:r>
        <w:rPr>
          <w:rFonts w:eastAsia="Times New Roman" w:cs="Times New Roman"/>
          <w:szCs w:val="24"/>
        </w:rPr>
        <w:t>α</w:t>
      </w:r>
      <w:r>
        <w:rPr>
          <w:rFonts w:eastAsia="Times New Roman" w:cs="Times New Roman"/>
          <w:szCs w:val="24"/>
        </w:rPr>
        <w:t>εροδρομίου τ</w:t>
      </w:r>
      <w:r>
        <w:rPr>
          <w:rFonts w:eastAsia="Times New Roman" w:cs="Times New Roman"/>
          <w:szCs w:val="24"/>
        </w:rPr>
        <w:t xml:space="preserve">ης Θεσσαλονίκης στη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sidRPr="00315362">
        <w:rPr>
          <w:rFonts w:eastAsia="Times New Roman" w:cs="Times New Roman"/>
          <w:szCs w:val="24"/>
        </w:rPr>
        <w:t xml:space="preserve"> </w:t>
      </w:r>
      <w:r>
        <w:rPr>
          <w:rFonts w:eastAsia="Times New Roman" w:cs="Times New Roman"/>
          <w:szCs w:val="24"/>
        </w:rPr>
        <w:t xml:space="preserve">υπάρχει και </w:t>
      </w:r>
      <w:r>
        <w:rPr>
          <w:rFonts w:eastAsia="Times New Roman" w:cs="Times New Roman"/>
          <w:szCs w:val="24"/>
        </w:rPr>
        <w:lastRenderedPageBreak/>
        <w:t xml:space="preserve">το θέμα της ανακαίνισης γενικότερα των κτηρίων. Δεν υπάρχει απαίτηση από την εταιρεία για άμεση αποχώρηση της ΕΜΑΚ, πλην όμως πρέπει να δοθεί έτσι κι αλλιώς κάποια λύση στο θέμα της εγκατάστασης της ΕΜΑΚ. </w:t>
      </w:r>
    </w:p>
    <w:p w14:paraId="15F51F13"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Έχουμε </w:t>
      </w:r>
      <w:r>
        <w:rPr>
          <w:rFonts w:eastAsia="Times New Roman" w:cs="Times New Roman"/>
          <w:szCs w:val="24"/>
        </w:rPr>
        <w:t xml:space="preserve">τις εξής λύσεις, τις οποίες έχουμε διερευνήσει. Δυο απ’ αυτές τις αναφέρετε και στην ερώτησή σας. </w:t>
      </w:r>
    </w:p>
    <w:p w14:paraId="15F51F14"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Η πρώτη περίπτωση είναι η ΕΜΑΚ να πάει στο Β΄ ΚΤΕΟ της Θεσσαλονίκης. Το Β΄ ΚΤΕΟ έχει εγκαταστάσεις και μηχανολογικό εξοπλισμό που είναι αρκετά πεπαλαιωμένα. </w:t>
      </w:r>
      <w:r>
        <w:rPr>
          <w:rFonts w:eastAsia="Times New Roman" w:cs="Times New Roman"/>
          <w:szCs w:val="24"/>
        </w:rPr>
        <w:t xml:space="preserve">Έχουν μεγάλο κόστος συντήρησης το οποίο -σύμφωνα με μια μελέτη- πλησιάζει τις 369.000 ευρώ, αλλά στην πραγματικότητα εκτιμούμε ότι θα υπερβεί τις 500.000 ευρώ. </w:t>
      </w:r>
    </w:p>
    <w:p w14:paraId="15F51F15"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Η δεύτερη λύση είναι η ανέγερση νέων κτηριακών εγκαταστάσεων σε χώρο που έχει διατεθεί από τον </w:t>
      </w:r>
      <w:r>
        <w:rPr>
          <w:rFonts w:eastAsia="Times New Roman" w:cs="Times New Roman"/>
          <w:szCs w:val="24"/>
        </w:rPr>
        <w:t>Δήμο Πυλαίας - Χορτιάτη. Και η μόνη λύση η οποία μπορεί να υπάρξει σε αυτή την περίπτωση</w:t>
      </w:r>
      <w:r>
        <w:rPr>
          <w:rFonts w:eastAsia="Times New Roman" w:cs="Times New Roman"/>
          <w:szCs w:val="24"/>
        </w:rPr>
        <w:t>,</w:t>
      </w:r>
      <w:r>
        <w:rPr>
          <w:rFonts w:eastAsia="Times New Roman" w:cs="Times New Roman"/>
          <w:szCs w:val="24"/>
        </w:rPr>
        <w:t xml:space="preserve"> είναι η κατασκευή κτηρίων μέσω ΣΔΙΤ. </w:t>
      </w:r>
    </w:p>
    <w:p w14:paraId="15F51F16"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Η τρίτη λύση που μπορεί να υπάρξει είναι η μεταφορά της 2</w:t>
      </w:r>
      <w:r w:rsidRPr="00614522">
        <w:rPr>
          <w:rFonts w:eastAsia="Times New Roman" w:cs="Times New Roman"/>
          <w:szCs w:val="24"/>
        </w:rPr>
        <w:t>ης</w:t>
      </w:r>
      <w:r>
        <w:rPr>
          <w:rFonts w:eastAsia="Times New Roman" w:cs="Times New Roman"/>
          <w:szCs w:val="24"/>
        </w:rPr>
        <w:t xml:space="preserve"> ΕΜΑΚ στην 113 Πτέρυγα Μάχης, όπου διατέθηκε από τον </w:t>
      </w:r>
      <w:r>
        <w:rPr>
          <w:rFonts w:eastAsia="Times New Roman" w:cs="Times New Roman"/>
          <w:szCs w:val="24"/>
        </w:rPr>
        <w:lastRenderedPageBreak/>
        <w:t xml:space="preserve">Υπουργό Εθνικής Άμυνας ένας χώρος </w:t>
      </w:r>
      <w:r>
        <w:rPr>
          <w:rFonts w:eastAsia="Times New Roman" w:cs="Times New Roman"/>
          <w:szCs w:val="24"/>
        </w:rPr>
        <w:t xml:space="preserve">δύο χιλιάδων τετραγωνικών </w:t>
      </w:r>
      <w:r>
        <w:rPr>
          <w:rFonts w:eastAsia="Times New Roman" w:cs="Times New Roman"/>
          <w:szCs w:val="24"/>
        </w:rPr>
        <w:t>μέτρων</w:t>
      </w:r>
      <w:r>
        <w:rPr>
          <w:rFonts w:eastAsia="Times New Roman" w:cs="Times New Roman"/>
          <w:szCs w:val="24"/>
        </w:rPr>
        <w:t>,</w:t>
      </w:r>
      <w:r>
        <w:rPr>
          <w:rFonts w:eastAsia="Times New Roman" w:cs="Times New Roman"/>
          <w:szCs w:val="24"/>
        </w:rPr>
        <w:t xml:space="preserve"> προκειμένου να εγκατασταθεί σε αυτόν τον χώρο η 2</w:t>
      </w:r>
      <w:r w:rsidRPr="00614522">
        <w:rPr>
          <w:rFonts w:eastAsia="Times New Roman" w:cs="Times New Roman"/>
          <w:szCs w:val="24"/>
        </w:rPr>
        <w:t>η</w:t>
      </w:r>
      <w:r>
        <w:rPr>
          <w:rFonts w:eastAsia="Times New Roman" w:cs="Times New Roman"/>
          <w:szCs w:val="24"/>
        </w:rPr>
        <w:t xml:space="preserve"> ΕΜΑΚ. </w:t>
      </w:r>
    </w:p>
    <w:p w14:paraId="15F51F17"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Η άλλη λύση είναι στη </w:t>
      </w:r>
      <w:r>
        <w:rPr>
          <w:rFonts w:eastAsia="Times New Roman" w:cs="Times New Roman"/>
          <w:szCs w:val="24"/>
        </w:rPr>
        <w:t>β</w:t>
      </w:r>
      <w:r>
        <w:rPr>
          <w:rFonts w:eastAsia="Times New Roman" w:cs="Times New Roman"/>
          <w:szCs w:val="24"/>
        </w:rPr>
        <w:t xml:space="preserve">ιομηχανική </w:t>
      </w:r>
      <w:r>
        <w:rPr>
          <w:rFonts w:eastAsia="Times New Roman" w:cs="Times New Roman"/>
          <w:szCs w:val="24"/>
        </w:rPr>
        <w:t>π</w:t>
      </w:r>
      <w:r>
        <w:rPr>
          <w:rFonts w:eastAsia="Times New Roman" w:cs="Times New Roman"/>
          <w:szCs w:val="24"/>
        </w:rPr>
        <w:t xml:space="preserve">εριοχή της </w:t>
      </w:r>
      <w:proofErr w:type="spellStart"/>
      <w:r>
        <w:rPr>
          <w:rFonts w:eastAsia="Times New Roman" w:cs="Times New Roman"/>
          <w:szCs w:val="24"/>
        </w:rPr>
        <w:t>Σίνδου</w:t>
      </w:r>
      <w:proofErr w:type="spellEnd"/>
      <w:r>
        <w:rPr>
          <w:rFonts w:eastAsia="Times New Roman" w:cs="Times New Roman"/>
          <w:szCs w:val="24"/>
        </w:rPr>
        <w:t>,</w:t>
      </w:r>
      <w:r>
        <w:rPr>
          <w:rFonts w:eastAsia="Times New Roman" w:cs="Times New Roman"/>
          <w:szCs w:val="24"/>
        </w:rPr>
        <w:t xml:space="preserve"> όπου υπάρχει ήδη ο 6</w:t>
      </w:r>
      <w:r w:rsidRPr="00614522">
        <w:rPr>
          <w:rFonts w:eastAsia="Times New Roman" w:cs="Times New Roman"/>
          <w:szCs w:val="24"/>
        </w:rPr>
        <w:t>ος</w:t>
      </w:r>
      <w:r>
        <w:rPr>
          <w:rFonts w:eastAsia="Times New Roman" w:cs="Times New Roman"/>
          <w:szCs w:val="24"/>
        </w:rPr>
        <w:t xml:space="preserve"> </w:t>
      </w:r>
      <w:r>
        <w:rPr>
          <w:rFonts w:eastAsia="Times New Roman" w:cs="Times New Roman"/>
          <w:szCs w:val="24"/>
        </w:rPr>
        <w:t>Πυροσβεστικός Σταθμός της Θεσσαλονίκης με αρκετά μεγάλες εγκαταστάσεις και όπου εκεί μπορεί να συστεγασθεί η 2</w:t>
      </w:r>
      <w:r w:rsidRPr="00614522">
        <w:rPr>
          <w:rFonts w:eastAsia="Times New Roman" w:cs="Times New Roman"/>
          <w:szCs w:val="24"/>
        </w:rPr>
        <w:t>η</w:t>
      </w:r>
      <w:r>
        <w:rPr>
          <w:rFonts w:eastAsia="Times New Roman" w:cs="Times New Roman"/>
          <w:szCs w:val="24"/>
        </w:rPr>
        <w:t xml:space="preserve"> ΕΜΑΚ με τον 6</w:t>
      </w:r>
      <w:r w:rsidRPr="00614522">
        <w:rPr>
          <w:rFonts w:eastAsia="Times New Roman" w:cs="Times New Roman"/>
          <w:szCs w:val="24"/>
        </w:rPr>
        <w:t>ο</w:t>
      </w:r>
      <w:r>
        <w:rPr>
          <w:rFonts w:eastAsia="Times New Roman" w:cs="Times New Roman"/>
          <w:szCs w:val="24"/>
        </w:rPr>
        <w:t xml:space="preserve"> Πυροσβεστικό Σταθμό. Και σε αυτή τη</w:t>
      </w:r>
      <w:r>
        <w:rPr>
          <w:rFonts w:eastAsia="Times New Roman" w:cs="Times New Roman"/>
          <w:szCs w:val="24"/>
        </w:rPr>
        <w:t>ν</w:t>
      </w:r>
      <w:r>
        <w:rPr>
          <w:rFonts w:eastAsia="Times New Roman" w:cs="Times New Roman"/>
          <w:szCs w:val="24"/>
        </w:rPr>
        <w:t xml:space="preserve"> περίπτωση το κόστος είναι ελάχιστο, είναι γύρω στις 10.000 ευρώ για διευθέτηση κάποιων χώρων</w:t>
      </w:r>
      <w:r>
        <w:rPr>
          <w:rFonts w:eastAsia="Times New Roman" w:cs="Times New Roman"/>
          <w:szCs w:val="24"/>
        </w:rPr>
        <w:t xml:space="preserve"> και μάλιστα οι διευθετήσεις αυτές μπορούν να γίνουν σε μικρό χρονικό διάστημα που δεν υπερβαίνει τους δύο μήνες.</w:t>
      </w:r>
    </w:p>
    <w:p w14:paraId="15F51F18"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Άρα έχουμε τις εξής λύσεις: Την εύκολη λύση, τη γρήγορη που μπορεί να γίνει, όπως σας είπα, στην </w:t>
      </w:r>
      <w:r>
        <w:rPr>
          <w:rFonts w:eastAsia="Times New Roman" w:cs="Times New Roman"/>
          <w:szCs w:val="24"/>
        </w:rPr>
        <w:t>π</w:t>
      </w:r>
      <w:r>
        <w:rPr>
          <w:rFonts w:eastAsia="Times New Roman" w:cs="Times New Roman"/>
          <w:szCs w:val="24"/>
        </w:rPr>
        <w:t xml:space="preserve">εριοχή της </w:t>
      </w:r>
      <w:proofErr w:type="spellStart"/>
      <w:r>
        <w:rPr>
          <w:rFonts w:eastAsia="Times New Roman" w:cs="Times New Roman"/>
          <w:szCs w:val="24"/>
        </w:rPr>
        <w:t>Σίνδου</w:t>
      </w:r>
      <w:proofErr w:type="spellEnd"/>
      <w:r>
        <w:rPr>
          <w:rFonts w:eastAsia="Times New Roman" w:cs="Times New Roman"/>
          <w:szCs w:val="24"/>
        </w:rPr>
        <w:t>. Η δεύτερη λύση είναι στην</w:t>
      </w:r>
      <w:r>
        <w:rPr>
          <w:rFonts w:eastAsia="Times New Roman" w:cs="Times New Roman"/>
          <w:szCs w:val="24"/>
        </w:rPr>
        <w:t xml:space="preserve"> περιοχή του Δήμου Πυλαίας </w:t>
      </w:r>
      <w:r>
        <w:rPr>
          <w:rFonts w:eastAsia="Times New Roman" w:cs="Times New Roman"/>
          <w:szCs w:val="24"/>
        </w:rPr>
        <w:t>–</w:t>
      </w:r>
      <w:r>
        <w:rPr>
          <w:rFonts w:eastAsia="Times New Roman" w:cs="Times New Roman"/>
          <w:szCs w:val="24"/>
        </w:rPr>
        <w:t xml:space="preserve"> Χορτιάτη</w:t>
      </w:r>
      <w:r>
        <w:rPr>
          <w:rFonts w:eastAsia="Times New Roman" w:cs="Times New Roman"/>
          <w:szCs w:val="24"/>
        </w:rPr>
        <w:t>,</w:t>
      </w:r>
      <w:r>
        <w:rPr>
          <w:rFonts w:eastAsia="Times New Roman" w:cs="Times New Roman"/>
          <w:szCs w:val="24"/>
        </w:rPr>
        <w:t xml:space="preserve"> όπου το επόμενο διάστημα θα πάει επιτροπή για να ελέγξει τον χώρο και να δει τι μπορεί να γίνει στο πλαίσιο της συνεργασίας για την κατασκευή κτηρίων, με ό,τι κόστος αυτό σημαίνει. Η άλλη περίπτωση, αυτή της περιοχής </w:t>
      </w:r>
      <w:r>
        <w:rPr>
          <w:rFonts w:eastAsia="Times New Roman" w:cs="Times New Roman"/>
          <w:szCs w:val="24"/>
        </w:rPr>
        <w:t xml:space="preserve">του Β΄ ΚΤΕΟ, είναι μια </w:t>
      </w:r>
      <w:r>
        <w:rPr>
          <w:rFonts w:eastAsia="Times New Roman" w:cs="Times New Roman"/>
          <w:szCs w:val="24"/>
        </w:rPr>
        <w:lastRenderedPageBreak/>
        <w:t xml:space="preserve">περίπτωση που κοστίζει αρκετά. Αυτές τις λύσεις έχουμε στη διάθεσή μας. </w:t>
      </w:r>
    </w:p>
    <w:p w14:paraId="15F51F19"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Από επιχειρησιακής </w:t>
      </w:r>
      <w:r>
        <w:rPr>
          <w:rFonts w:eastAsia="Times New Roman" w:cs="Times New Roman"/>
          <w:szCs w:val="24"/>
        </w:rPr>
        <w:t xml:space="preserve">πλευράς </w:t>
      </w:r>
      <w:r>
        <w:rPr>
          <w:rFonts w:eastAsia="Times New Roman" w:cs="Times New Roman"/>
          <w:szCs w:val="24"/>
        </w:rPr>
        <w:t xml:space="preserve">εξυπηρετεί η περιοχή της </w:t>
      </w:r>
      <w:proofErr w:type="spellStart"/>
      <w:r>
        <w:rPr>
          <w:rFonts w:eastAsia="Times New Roman" w:cs="Times New Roman"/>
          <w:szCs w:val="24"/>
        </w:rPr>
        <w:t>Σίνδου</w:t>
      </w:r>
      <w:proofErr w:type="spellEnd"/>
      <w:r>
        <w:rPr>
          <w:rFonts w:eastAsia="Times New Roman" w:cs="Times New Roman"/>
          <w:szCs w:val="24"/>
        </w:rPr>
        <w:t xml:space="preserve"> απ’ ό,τι ξέρετε, είναι κοντά σε περιοχές που πλημμυρίζουν συχνά από τον Αξιό και δίνει μεγαλύτερη δυν</w:t>
      </w:r>
      <w:r>
        <w:rPr>
          <w:rFonts w:eastAsia="Times New Roman" w:cs="Times New Roman"/>
          <w:szCs w:val="24"/>
        </w:rPr>
        <w:t xml:space="preserve">ατότητα ευελιξίας για να φύγει αυτή η </w:t>
      </w:r>
      <w:r>
        <w:rPr>
          <w:rFonts w:eastAsia="Times New Roman" w:cs="Times New Roman"/>
          <w:szCs w:val="24"/>
        </w:rPr>
        <w:t>μ</w:t>
      </w:r>
      <w:r>
        <w:rPr>
          <w:rFonts w:eastAsia="Times New Roman" w:cs="Times New Roman"/>
          <w:szCs w:val="24"/>
        </w:rPr>
        <w:t xml:space="preserve">ονάδα, να μην εγκλωβιστεί μέσα στη Θεσσαλονίκη μέσα στην κίνηση και να ενεργήσει όπου χρειαστεί. </w:t>
      </w:r>
    </w:p>
    <w:p w14:paraId="15F51F1A"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Φυσικά θα βόλευε να είχαμε ένα καινούργιο κτήριο με ό,τι εγκαταστάσεις μπορεί να υπάρξουν από κτηριακές μέχρι ελικοδρόμ</w:t>
      </w:r>
      <w:r>
        <w:rPr>
          <w:rFonts w:eastAsia="Times New Roman" w:cs="Times New Roman"/>
          <w:szCs w:val="24"/>
        </w:rPr>
        <w:t xml:space="preserve">ιο, για να έχει επιχειρησιακές δυνατότητες αυτή η </w:t>
      </w:r>
      <w:r>
        <w:rPr>
          <w:rFonts w:eastAsia="Times New Roman" w:cs="Times New Roman"/>
          <w:szCs w:val="24"/>
        </w:rPr>
        <w:t>μ</w:t>
      </w:r>
      <w:r>
        <w:rPr>
          <w:rFonts w:eastAsia="Times New Roman" w:cs="Times New Roman"/>
          <w:szCs w:val="24"/>
        </w:rPr>
        <w:t>ονάδα. Κοιτάζουμε, όπως καταλαβαίνετε, σε δύσκολες εποχές να συνδυάσουμε και το θέμα του κόστους και το θέμα το επιχειρησιακό, ώστε να βρούμε μια γρήγορη λύση. Προσπαθούμε σύντομα να βρούμε γρήγορη λύση γι</w:t>
      </w:r>
      <w:r>
        <w:rPr>
          <w:rFonts w:eastAsia="Times New Roman" w:cs="Times New Roman"/>
          <w:szCs w:val="24"/>
        </w:rPr>
        <w:t>α τη μετεγκατάσταση της 2</w:t>
      </w:r>
      <w:r w:rsidRPr="00B352B5">
        <w:rPr>
          <w:rFonts w:eastAsia="Times New Roman" w:cs="Times New Roman"/>
          <w:szCs w:val="24"/>
        </w:rPr>
        <w:t>ης</w:t>
      </w:r>
      <w:r>
        <w:rPr>
          <w:rFonts w:eastAsia="Times New Roman" w:cs="Times New Roman"/>
          <w:szCs w:val="24"/>
        </w:rPr>
        <w:t xml:space="preserve"> ΕΜΑΚ.</w:t>
      </w:r>
    </w:p>
    <w:p w14:paraId="15F51F1B"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5F51F1C" w14:textId="77777777" w:rsidR="00A96050" w:rsidRDefault="00211CF2">
      <w:pPr>
        <w:spacing w:line="600" w:lineRule="auto"/>
        <w:ind w:firstLine="720"/>
        <w:jc w:val="both"/>
        <w:rPr>
          <w:rFonts w:eastAsia="Times New Roman"/>
          <w:szCs w:val="24"/>
        </w:rPr>
      </w:pPr>
      <w:r w:rsidRPr="006B519B">
        <w:rPr>
          <w:rFonts w:eastAsia="Times New Roman"/>
          <w:b/>
          <w:szCs w:val="24"/>
        </w:rPr>
        <w:t>ΠΡΟΕΔΡΕΥΩΝ (Σπυρίδων Λυκούδης):</w:t>
      </w:r>
      <w:r>
        <w:rPr>
          <w:rFonts w:eastAsia="Times New Roman"/>
          <w:b/>
          <w:szCs w:val="24"/>
        </w:rPr>
        <w:t xml:space="preserve"> </w:t>
      </w:r>
      <w:r>
        <w:rPr>
          <w:rFonts w:eastAsia="Times New Roman"/>
          <w:szCs w:val="24"/>
        </w:rPr>
        <w:t>Ευχαριστώ, κύριε Υπουργέ.</w:t>
      </w:r>
    </w:p>
    <w:p w14:paraId="15F51F1D" w14:textId="77777777" w:rsidR="00A96050" w:rsidRDefault="00211CF2">
      <w:pPr>
        <w:spacing w:line="600" w:lineRule="auto"/>
        <w:ind w:firstLine="720"/>
        <w:jc w:val="both"/>
        <w:rPr>
          <w:rFonts w:eastAsia="Times New Roman"/>
          <w:szCs w:val="24"/>
        </w:rPr>
      </w:pPr>
      <w:r>
        <w:rPr>
          <w:rFonts w:eastAsia="Times New Roman"/>
          <w:szCs w:val="24"/>
        </w:rPr>
        <w:t xml:space="preserve">Κύριε συνάδελφε, έχετε τον λόγο. </w:t>
      </w:r>
    </w:p>
    <w:p w14:paraId="15F51F1E" w14:textId="77777777" w:rsidR="00A96050" w:rsidRDefault="00211CF2">
      <w:pPr>
        <w:spacing w:line="600" w:lineRule="auto"/>
        <w:ind w:firstLine="720"/>
        <w:jc w:val="both"/>
        <w:rPr>
          <w:rFonts w:eastAsia="Times New Roman"/>
          <w:szCs w:val="24"/>
        </w:rPr>
      </w:pPr>
      <w:r w:rsidRPr="006B519B">
        <w:rPr>
          <w:rFonts w:eastAsia="Times New Roman"/>
          <w:b/>
          <w:szCs w:val="24"/>
        </w:rPr>
        <w:lastRenderedPageBreak/>
        <w:t xml:space="preserve">ΙΩΑΝΝΗΣ ΔΕΛΗΣ: </w:t>
      </w:r>
      <w:r>
        <w:rPr>
          <w:rFonts w:eastAsia="Times New Roman"/>
          <w:szCs w:val="24"/>
        </w:rPr>
        <w:t>Κύριε Υπουργέ, νομίζω ότι αναγνωρίσατε κι εσείς ότι το ζήτημα της μόνιμης πια στέγασης της 2</w:t>
      </w:r>
      <w:r w:rsidRPr="00B352B5">
        <w:rPr>
          <w:rFonts w:eastAsia="Times New Roman"/>
          <w:szCs w:val="24"/>
        </w:rPr>
        <w:t>ης</w:t>
      </w:r>
      <w:r>
        <w:rPr>
          <w:rFonts w:eastAsia="Times New Roman"/>
          <w:szCs w:val="24"/>
        </w:rPr>
        <w:t xml:space="preserve"> ΕΜΑΚ σε ένα σύγχρονο και λειτουργικό κτήριο, το οποίο να καλύπτει και όλες τις επιχειρησιακές και λειτουργικές της ανάγκες, δεν μπορεί να περιμένει άλλο. Πρέπει να βρεθεί μία λύση. Είκοσι τέσσερα χρόνια είναι ήδη πάρα πολλά.</w:t>
      </w:r>
    </w:p>
    <w:p w14:paraId="15F51F1F" w14:textId="77777777" w:rsidR="00A96050" w:rsidRDefault="00211CF2">
      <w:pPr>
        <w:spacing w:line="600" w:lineRule="auto"/>
        <w:ind w:firstLine="720"/>
        <w:jc w:val="both"/>
        <w:rPr>
          <w:rFonts w:eastAsia="Times New Roman"/>
          <w:szCs w:val="24"/>
        </w:rPr>
      </w:pPr>
      <w:r>
        <w:rPr>
          <w:rFonts w:eastAsia="Times New Roman"/>
          <w:szCs w:val="24"/>
        </w:rPr>
        <w:t>Νομίζω ότι από τις εναλλακτικέ</w:t>
      </w:r>
      <w:r>
        <w:rPr>
          <w:rFonts w:eastAsia="Times New Roman"/>
          <w:szCs w:val="24"/>
        </w:rPr>
        <w:t>ς λύσεις που διατυπώσατε εδώ</w:t>
      </w:r>
      <w:r>
        <w:rPr>
          <w:rFonts w:eastAsia="Times New Roman"/>
          <w:szCs w:val="24"/>
        </w:rPr>
        <w:t>,</w:t>
      </w:r>
      <w:r>
        <w:rPr>
          <w:rFonts w:eastAsia="Times New Roman"/>
          <w:szCs w:val="24"/>
        </w:rPr>
        <w:t xml:space="preserve"> πρέπει να απορριφθεί η περίπτωση της 113 Πτέρυγας Μάχης, γιατί μιλάμε για στέγαση μιας τέτοιας </w:t>
      </w:r>
      <w:r>
        <w:rPr>
          <w:rFonts w:eastAsia="Times New Roman"/>
          <w:szCs w:val="24"/>
        </w:rPr>
        <w:t>υ</w:t>
      </w:r>
      <w:r>
        <w:rPr>
          <w:rFonts w:eastAsia="Times New Roman"/>
          <w:szCs w:val="24"/>
        </w:rPr>
        <w:t>πηρεσίας σε κοντέινερ. Όπως καταλαβαίνετε, μην πάμε από το κακό στο χειρότερο για να βρούμε μία προσωρινή λύση.</w:t>
      </w:r>
    </w:p>
    <w:p w14:paraId="15F51F20" w14:textId="77777777" w:rsidR="00A96050" w:rsidRDefault="00211CF2">
      <w:pPr>
        <w:spacing w:line="600" w:lineRule="auto"/>
        <w:ind w:firstLine="720"/>
        <w:jc w:val="both"/>
        <w:rPr>
          <w:rFonts w:eastAsia="Times New Roman"/>
          <w:szCs w:val="24"/>
        </w:rPr>
      </w:pPr>
      <w:r>
        <w:rPr>
          <w:rFonts w:eastAsia="Times New Roman"/>
          <w:szCs w:val="24"/>
        </w:rPr>
        <w:t xml:space="preserve">Νομίζουμε, κύριε </w:t>
      </w:r>
      <w:r>
        <w:rPr>
          <w:rFonts w:eastAsia="Times New Roman"/>
          <w:szCs w:val="24"/>
        </w:rPr>
        <w:t xml:space="preserve">Υπουργέ, ότι οι εργαζόμενοι σε κάθε υπηρεσία, σε κάθε εργασιακό χώρο είτε είναι δημόσιος είτε είναι ιδιωτικός, δικαιούνται σύγχρονους, κατάλληλους κι ανθρώπινους όρους εργασίας, παραμονής και διαβίωσης. </w:t>
      </w:r>
    </w:p>
    <w:p w14:paraId="15F51F21" w14:textId="77777777" w:rsidR="00A96050" w:rsidRDefault="00211CF2">
      <w:pPr>
        <w:spacing w:line="600" w:lineRule="auto"/>
        <w:ind w:firstLine="720"/>
        <w:jc w:val="both"/>
        <w:rPr>
          <w:rFonts w:eastAsia="Times New Roman"/>
          <w:szCs w:val="24"/>
        </w:rPr>
      </w:pPr>
      <w:r>
        <w:rPr>
          <w:rFonts w:eastAsia="Times New Roman"/>
          <w:szCs w:val="24"/>
        </w:rPr>
        <w:t xml:space="preserve">Επιπλέον μια τέτοια </w:t>
      </w:r>
      <w:r>
        <w:rPr>
          <w:rFonts w:eastAsia="Times New Roman"/>
          <w:szCs w:val="24"/>
        </w:rPr>
        <w:t>υ</w:t>
      </w:r>
      <w:r>
        <w:rPr>
          <w:rFonts w:eastAsia="Times New Roman"/>
          <w:szCs w:val="24"/>
        </w:rPr>
        <w:t>πηρεσία, δηλαδή</w:t>
      </w:r>
      <w:r>
        <w:rPr>
          <w:rFonts w:eastAsia="Times New Roman"/>
          <w:szCs w:val="24"/>
        </w:rPr>
        <w:t>,</w:t>
      </w:r>
      <w:r>
        <w:rPr>
          <w:rFonts w:eastAsia="Times New Roman"/>
          <w:szCs w:val="24"/>
        </w:rPr>
        <w:t xml:space="preserve"> μια Ειδική Μον</w:t>
      </w:r>
      <w:r>
        <w:rPr>
          <w:rFonts w:eastAsia="Times New Roman"/>
          <w:szCs w:val="24"/>
        </w:rPr>
        <w:t>άδα Αντιμετώπισης Καταστροφών, από τη φύση της και την α</w:t>
      </w:r>
      <w:r>
        <w:rPr>
          <w:rFonts w:eastAsia="Times New Roman"/>
          <w:szCs w:val="24"/>
        </w:rPr>
        <w:lastRenderedPageBreak/>
        <w:t>ποστολή της, οφείλει να εξασφαλίζει στα μέλη της και τους κατάλληλους εκείνους χώρους εκπαίδευσης, μαζί και με το κατάλληλο εκείνο κλίμα ψυχολογικής υποστήριξης και προετοιμασίας, ώστε να ανταποκριθού</w:t>
      </w:r>
      <w:r>
        <w:rPr>
          <w:rFonts w:eastAsia="Times New Roman"/>
          <w:szCs w:val="24"/>
        </w:rPr>
        <w:t>ν στην υψηλών απαιτήσεων, όπως και να έχει το πράγμα, αλλά και πολύ μεγάλων κινδύνων αποστολή τους, η οποία ας μην το ξεχνάμε, κύριε Υπουργέ, πολλές φορές μας γέμισε όλους με χαρά και με περηφάνια σε πάρα πολλές περιπτώσεις.</w:t>
      </w:r>
    </w:p>
    <w:p w14:paraId="15F51F22" w14:textId="77777777" w:rsidR="00A96050" w:rsidRDefault="00211CF2">
      <w:pPr>
        <w:spacing w:line="600" w:lineRule="auto"/>
        <w:ind w:firstLine="720"/>
        <w:jc w:val="both"/>
        <w:rPr>
          <w:rFonts w:eastAsia="Times New Roman"/>
          <w:szCs w:val="24"/>
        </w:rPr>
      </w:pPr>
      <w:r>
        <w:rPr>
          <w:rFonts w:eastAsia="Times New Roman"/>
          <w:szCs w:val="24"/>
        </w:rPr>
        <w:t>Αν απορρίψουμε, λοιπόν, τη</w:t>
      </w:r>
      <w:r>
        <w:rPr>
          <w:rFonts w:eastAsia="Times New Roman"/>
          <w:szCs w:val="24"/>
        </w:rPr>
        <w:t>ν</w:t>
      </w:r>
      <w:r>
        <w:rPr>
          <w:rFonts w:eastAsia="Times New Roman"/>
          <w:szCs w:val="24"/>
        </w:rPr>
        <w:t xml:space="preserve"> λύσ</w:t>
      </w:r>
      <w:r>
        <w:rPr>
          <w:rFonts w:eastAsia="Times New Roman"/>
          <w:szCs w:val="24"/>
        </w:rPr>
        <w:t xml:space="preserve">η της 113 Πτέρυγας Μάχης, νομίζουμε –κι εμείς προτείνουμε τουλάχιστον- ως βέλτιστη λύση την επιλογή του οικοπέδου της Πυλαίας, που έχει ακριβώς τα ίδια πλεονεκτήματα με την περίπτωση της </w:t>
      </w:r>
      <w:r>
        <w:rPr>
          <w:rFonts w:eastAsia="Times New Roman"/>
          <w:szCs w:val="24"/>
        </w:rPr>
        <w:t>β</w:t>
      </w:r>
      <w:r>
        <w:rPr>
          <w:rFonts w:eastAsia="Times New Roman"/>
          <w:szCs w:val="24"/>
        </w:rPr>
        <w:t xml:space="preserve">ιομηχανικής </w:t>
      </w:r>
      <w:r>
        <w:rPr>
          <w:rFonts w:eastAsia="Times New Roman"/>
          <w:szCs w:val="24"/>
        </w:rPr>
        <w:t>π</w:t>
      </w:r>
      <w:r>
        <w:rPr>
          <w:rFonts w:eastAsia="Times New Roman"/>
          <w:szCs w:val="24"/>
        </w:rPr>
        <w:t xml:space="preserve">εριοχής της </w:t>
      </w:r>
      <w:proofErr w:type="spellStart"/>
      <w:r>
        <w:rPr>
          <w:rFonts w:eastAsia="Times New Roman"/>
          <w:szCs w:val="24"/>
        </w:rPr>
        <w:t>Σίνδου</w:t>
      </w:r>
      <w:proofErr w:type="spellEnd"/>
      <w:r>
        <w:rPr>
          <w:rFonts w:eastAsia="Times New Roman"/>
          <w:szCs w:val="24"/>
        </w:rPr>
        <w:t>. Μιλάμε για ένα οικόπεδο δεκαοκτώ στ</w:t>
      </w:r>
      <w:r>
        <w:rPr>
          <w:rFonts w:eastAsia="Times New Roman"/>
          <w:szCs w:val="24"/>
        </w:rPr>
        <w:t xml:space="preserve">ρεμμάτων όπου έχει ήδη ανεγερθεί το ΕΚΑΒ, θα έλεγα μία συγγενική, μια συναφής υπηρεσία με αυτή τη </w:t>
      </w:r>
      <w:r>
        <w:rPr>
          <w:rFonts w:eastAsia="Times New Roman"/>
          <w:szCs w:val="24"/>
        </w:rPr>
        <w:t>μ</w:t>
      </w:r>
      <w:r>
        <w:rPr>
          <w:rFonts w:eastAsia="Times New Roman"/>
          <w:szCs w:val="24"/>
        </w:rPr>
        <w:t>ονάδα. Μπορεί να γίνει από την αρχή, έτσι όπως πρέπει να είναι αυτή η υπηρεσία, να στελεχωθεί, να αποκτήσει τις κτηριακές εγκαταστάσεις, έτσι ώστε να ανταποκ</w:t>
      </w:r>
      <w:r>
        <w:rPr>
          <w:rFonts w:eastAsia="Times New Roman"/>
          <w:szCs w:val="24"/>
        </w:rPr>
        <w:t xml:space="preserve">ριθεί στο έργο της. Και μην ξεχνάμε ότι αυτό το οικόπεδο είναι ακριβώς δίπλα στην περιφερειακή οδό, </w:t>
      </w:r>
      <w:r>
        <w:rPr>
          <w:rFonts w:eastAsia="Times New Roman"/>
          <w:szCs w:val="24"/>
        </w:rPr>
        <w:lastRenderedPageBreak/>
        <w:t xml:space="preserve">άρα και η μετακίνηση αυτής της </w:t>
      </w:r>
      <w:r>
        <w:rPr>
          <w:rFonts w:eastAsia="Times New Roman"/>
          <w:szCs w:val="24"/>
        </w:rPr>
        <w:t>υ</w:t>
      </w:r>
      <w:r>
        <w:rPr>
          <w:rFonts w:eastAsia="Times New Roman"/>
          <w:szCs w:val="24"/>
        </w:rPr>
        <w:t xml:space="preserve">πηρεσίας μπορεί να γίνει πάρα πολύ γρήγορα. </w:t>
      </w:r>
    </w:p>
    <w:p w14:paraId="15F51F23" w14:textId="77777777" w:rsidR="00A96050" w:rsidRDefault="00211CF2">
      <w:pPr>
        <w:spacing w:line="600" w:lineRule="auto"/>
        <w:ind w:firstLine="720"/>
        <w:jc w:val="both"/>
        <w:rPr>
          <w:rFonts w:eastAsia="Times New Roman"/>
          <w:szCs w:val="24"/>
        </w:rPr>
      </w:pPr>
      <w:r>
        <w:rPr>
          <w:rFonts w:eastAsia="Times New Roman"/>
          <w:szCs w:val="24"/>
        </w:rPr>
        <w:t>Βεβαίως γι’ αυτό το ζήτημα θα χρειαστούν χρήματα. Είχε γίνει παλιότερα, τα γνωρ</w:t>
      </w:r>
      <w:r>
        <w:rPr>
          <w:rFonts w:eastAsia="Times New Roman"/>
          <w:szCs w:val="24"/>
        </w:rPr>
        <w:t xml:space="preserve">ίζετε φαντάζομαι, μία μελέτη η οποία </w:t>
      </w:r>
      <w:r>
        <w:rPr>
          <w:rFonts w:eastAsia="Times New Roman"/>
          <w:szCs w:val="24"/>
        </w:rPr>
        <w:t>-</w:t>
      </w:r>
      <w:r>
        <w:rPr>
          <w:rFonts w:eastAsia="Times New Roman"/>
          <w:szCs w:val="24"/>
        </w:rPr>
        <w:t>επειδή δεν έγινε η οικοδόμηση του συγκεκριμένου κτηρίου</w:t>
      </w:r>
      <w:r>
        <w:rPr>
          <w:rFonts w:eastAsia="Times New Roman"/>
          <w:szCs w:val="24"/>
        </w:rPr>
        <w:t>-</w:t>
      </w:r>
      <w:r>
        <w:rPr>
          <w:rFonts w:eastAsia="Times New Roman"/>
          <w:szCs w:val="24"/>
        </w:rPr>
        <w:t xml:space="preserve"> χρειάζεται αναθεώρηση. Με λίγα λόγια χρειάζονται χρήματα. Κι απ’ ό,τι καταλαβαίνουμε, κύριε Υπουργέ, κι απ’ ό,τι είπατε κι εσείς, η Κυβέρνηση δεν έχει σκοπό να δ</w:t>
      </w:r>
      <w:r>
        <w:rPr>
          <w:rFonts w:eastAsia="Times New Roman"/>
          <w:szCs w:val="24"/>
        </w:rPr>
        <w:t xml:space="preserve">ώσει αυτά τα χρήματα τα οποία απαιτούνται για να βρούμε αυτή τη λύση. </w:t>
      </w:r>
    </w:p>
    <w:p w14:paraId="15F51F24" w14:textId="77777777" w:rsidR="00A96050" w:rsidRDefault="00211CF2">
      <w:pPr>
        <w:spacing w:line="600" w:lineRule="auto"/>
        <w:ind w:firstLine="720"/>
        <w:jc w:val="both"/>
        <w:rPr>
          <w:rFonts w:eastAsia="Times New Roman"/>
          <w:szCs w:val="24"/>
        </w:rPr>
      </w:pPr>
      <w:r>
        <w:rPr>
          <w:rFonts w:eastAsia="Times New Roman"/>
          <w:szCs w:val="24"/>
        </w:rPr>
        <w:t xml:space="preserve">Γιατί η περίπτωση της </w:t>
      </w:r>
      <w:proofErr w:type="spellStart"/>
      <w:r>
        <w:rPr>
          <w:rFonts w:eastAsia="Times New Roman"/>
          <w:szCs w:val="24"/>
        </w:rPr>
        <w:t>Σίνδου</w:t>
      </w:r>
      <w:proofErr w:type="spellEnd"/>
      <w:r>
        <w:rPr>
          <w:rFonts w:eastAsia="Times New Roman"/>
          <w:szCs w:val="24"/>
        </w:rPr>
        <w:t xml:space="preserve"> νομίζω ότι θα οδηγήσει σε ένα στρίμωγμα υπηρεσιών, καθώς λειτουργεί εκεί ο 6</w:t>
      </w:r>
      <w:r w:rsidRPr="00F7741C">
        <w:rPr>
          <w:rFonts w:eastAsia="Times New Roman"/>
          <w:szCs w:val="24"/>
        </w:rPr>
        <w:t>ος</w:t>
      </w:r>
      <w:r>
        <w:rPr>
          <w:rFonts w:eastAsia="Times New Roman"/>
          <w:szCs w:val="24"/>
        </w:rPr>
        <w:t xml:space="preserve"> Πυροσβεστικός Σταθμός. Αν πάει και η ΕΜΑΚ, δεν ξέρω αν θα χωρούν κι αν θα μπο</w:t>
      </w:r>
      <w:r>
        <w:rPr>
          <w:rFonts w:eastAsia="Times New Roman"/>
          <w:szCs w:val="24"/>
        </w:rPr>
        <w:t>ρέσουν</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να εγκατασταθούν σε έναν χώρο που να καλύπτει τις δικές τους ανάγκες. </w:t>
      </w:r>
    </w:p>
    <w:p w14:paraId="15F51F25" w14:textId="77777777" w:rsidR="00A96050" w:rsidRDefault="00211CF2">
      <w:pPr>
        <w:spacing w:line="600" w:lineRule="auto"/>
        <w:ind w:firstLine="720"/>
        <w:jc w:val="both"/>
        <w:rPr>
          <w:rFonts w:eastAsia="Times New Roman"/>
          <w:szCs w:val="24"/>
        </w:rPr>
      </w:pPr>
      <w:r>
        <w:rPr>
          <w:rFonts w:eastAsia="Times New Roman"/>
          <w:szCs w:val="24"/>
        </w:rPr>
        <w:t xml:space="preserve">Επίσης και στην περίπτωση του Β΄ ΚΤΕΟ σε εκείνη την περιοχή -είναι στη Λαχαναγορά, στη </w:t>
      </w:r>
      <w:r>
        <w:rPr>
          <w:rFonts w:eastAsia="Times New Roman"/>
          <w:szCs w:val="24"/>
        </w:rPr>
        <w:t>δ</w:t>
      </w:r>
      <w:r>
        <w:rPr>
          <w:rFonts w:eastAsia="Times New Roman"/>
          <w:szCs w:val="24"/>
        </w:rPr>
        <w:t xml:space="preserve">υτική είσοδο της πόλης- η εγκατάλειψη εδώ και πολλά χρόνια του συγκεκριμένου </w:t>
      </w:r>
      <w:r>
        <w:rPr>
          <w:rFonts w:eastAsia="Times New Roman"/>
          <w:szCs w:val="24"/>
        </w:rPr>
        <w:t xml:space="preserve">κτηρίου απαιτεί πάρα πολλές παρεμβάσεις. Γι’ αυτό και λέμε ότι αν είναι </w:t>
      </w:r>
      <w:r>
        <w:rPr>
          <w:rFonts w:eastAsia="Times New Roman"/>
          <w:szCs w:val="24"/>
        </w:rPr>
        <w:lastRenderedPageBreak/>
        <w:t>ν</w:t>
      </w:r>
      <w:r>
        <w:rPr>
          <w:rFonts w:eastAsia="Times New Roman"/>
          <w:szCs w:val="24"/>
        </w:rPr>
        <w:t>α</w:t>
      </w:r>
      <w:r>
        <w:rPr>
          <w:rFonts w:eastAsia="Times New Roman"/>
          <w:szCs w:val="24"/>
        </w:rPr>
        <w:t xml:space="preserve"> γίνει κάτι από την αρχή, να γίνει κάτι σωστό. Νομίζω ότι και οι εργαζόμενοι εκεί αν ακούσουν από εσάς ένα πολύ συγκεκριμένο χρονοδιάγραμμα ότι θα γίνει σε έναν χρόνο, σε δύο χρόνια,</w:t>
      </w:r>
      <w:r>
        <w:rPr>
          <w:rFonts w:eastAsia="Times New Roman"/>
          <w:szCs w:val="24"/>
        </w:rPr>
        <w:t xml:space="preserve"> θα το δεχθούν έτσι ώστε να πάνε σε έναν χώρο</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κατάλληλο της υπηρεσίας και του έργου που προσφέρουν. </w:t>
      </w:r>
    </w:p>
    <w:p w14:paraId="15F51F26" w14:textId="77777777" w:rsidR="00A96050" w:rsidRDefault="00211CF2">
      <w:pPr>
        <w:spacing w:line="600" w:lineRule="auto"/>
        <w:ind w:firstLine="720"/>
        <w:jc w:val="both"/>
        <w:rPr>
          <w:rFonts w:eastAsia="Times New Roman"/>
          <w:b/>
          <w:szCs w:val="24"/>
        </w:rPr>
      </w:pPr>
      <w:r>
        <w:rPr>
          <w:rFonts w:eastAsia="Times New Roman"/>
          <w:szCs w:val="24"/>
        </w:rPr>
        <w:t>Περιμένουμε να ακούσουμε ποια λύση επιλέγει η Κυβέρνηση, αν και έχουμε αρκετές αμφιβολίες</w:t>
      </w:r>
      <w:r>
        <w:rPr>
          <w:rFonts w:eastAsia="Times New Roman"/>
          <w:szCs w:val="24"/>
        </w:rPr>
        <w:t>,</w:t>
      </w:r>
      <w:r>
        <w:rPr>
          <w:rFonts w:eastAsia="Times New Roman"/>
          <w:szCs w:val="24"/>
        </w:rPr>
        <w:t xml:space="preserve"> γιατί η κατεύθυνση της κυβερνητικής πολιτικής δεν μ</w:t>
      </w:r>
      <w:r>
        <w:rPr>
          <w:rFonts w:eastAsia="Times New Roman"/>
          <w:szCs w:val="24"/>
        </w:rPr>
        <w:t>ας οδηγεί στο να είμαστε και ιδιαίτερα αισιόδοξοι.</w:t>
      </w:r>
    </w:p>
    <w:p w14:paraId="15F51F27" w14:textId="77777777" w:rsidR="00A96050" w:rsidRDefault="00211CF2">
      <w:pPr>
        <w:spacing w:line="600" w:lineRule="auto"/>
        <w:ind w:firstLine="720"/>
        <w:jc w:val="both"/>
        <w:rPr>
          <w:rFonts w:eastAsia="Times New Roman"/>
          <w:szCs w:val="24"/>
        </w:rPr>
      </w:pPr>
      <w:r w:rsidRPr="006B519B">
        <w:rPr>
          <w:rFonts w:eastAsia="Times New Roman"/>
          <w:b/>
          <w:szCs w:val="24"/>
        </w:rPr>
        <w:t>ΠΡΟΕΔΡΕΥΩΝ (Σπυρίδων Λυκούδης):</w:t>
      </w:r>
      <w:r>
        <w:rPr>
          <w:rFonts w:eastAsia="Times New Roman"/>
          <w:b/>
          <w:szCs w:val="24"/>
        </w:rPr>
        <w:t xml:space="preserve"> </w:t>
      </w:r>
      <w:r>
        <w:rPr>
          <w:rFonts w:eastAsia="Times New Roman"/>
          <w:szCs w:val="24"/>
        </w:rPr>
        <w:t xml:space="preserve">Ευχαριστώ, κύριε συνάδελφε. </w:t>
      </w:r>
    </w:p>
    <w:p w14:paraId="15F51F28" w14:textId="77777777" w:rsidR="00A96050" w:rsidRDefault="00211CF2">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15F51F29" w14:textId="77777777" w:rsidR="00A96050" w:rsidRDefault="00211CF2">
      <w:pPr>
        <w:spacing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w:t>
      </w:r>
      <w:r>
        <w:rPr>
          <w:rFonts w:eastAsia="Times New Roman"/>
          <w:szCs w:val="24"/>
        </w:rPr>
        <w:t xml:space="preserve">Κύριε Δελή, θα συμφωνήσω μαζί σας στο ότι η καλύτερη από τις </w:t>
      </w:r>
      <w:r>
        <w:rPr>
          <w:rFonts w:eastAsia="Times New Roman"/>
          <w:szCs w:val="24"/>
        </w:rPr>
        <w:t>περιπτώσεις οι οποίες αναφέρθηκαν είναι η περίπτωση του χώρου του Δήμου Πυλαίας, με την προϋπόθεση ότι θα πρέπει να χτιστούν κτήρια εκεί πέρα και κτήρια δεν χτίζονται αύριο το πρωί ή και χρήματα δεν βρίσκονται αύριο το πρωί.</w:t>
      </w:r>
    </w:p>
    <w:p w14:paraId="15F51F2A"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lastRenderedPageBreak/>
        <w:t>Πράγματι έχω δώσει εντολή τις ε</w:t>
      </w:r>
      <w:r>
        <w:rPr>
          <w:rFonts w:eastAsia="Times New Roman" w:cs="Times New Roman"/>
          <w:szCs w:val="24"/>
        </w:rPr>
        <w:t xml:space="preserve">πόμενες μέρες να πάει εκεί η </w:t>
      </w:r>
      <w:r>
        <w:rPr>
          <w:rFonts w:eastAsia="Times New Roman" w:cs="Times New Roman"/>
          <w:szCs w:val="24"/>
        </w:rPr>
        <w:t>ε</w:t>
      </w:r>
      <w:r>
        <w:rPr>
          <w:rFonts w:eastAsia="Times New Roman" w:cs="Times New Roman"/>
          <w:szCs w:val="24"/>
        </w:rPr>
        <w:t xml:space="preserve">πιτροπή και να διερευνήσει κατά πόσο είναι δυνατόν να χτιστεί κάτι σύγχρονο σε αυτό τον χώρο μαζί με το ΕΚΑΒ. </w:t>
      </w:r>
    </w:p>
    <w:p w14:paraId="15F51F2B"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Σαν δεύτερη λύση σε ό,τι αφορά τις προτεραιότητες, είναι η περίπτωση της </w:t>
      </w:r>
      <w:proofErr w:type="spellStart"/>
      <w:r>
        <w:rPr>
          <w:rFonts w:eastAsia="Times New Roman" w:cs="Times New Roman"/>
          <w:szCs w:val="24"/>
        </w:rPr>
        <w:t>Σίνδου</w:t>
      </w:r>
      <w:proofErr w:type="spellEnd"/>
      <w:r>
        <w:rPr>
          <w:rFonts w:eastAsia="Times New Roman" w:cs="Times New Roman"/>
          <w:szCs w:val="24"/>
        </w:rPr>
        <w:t xml:space="preserve">. Προφανώς είναι λίγο μακρύτερα από </w:t>
      </w:r>
      <w:r>
        <w:rPr>
          <w:rFonts w:eastAsia="Times New Roman" w:cs="Times New Roman"/>
          <w:szCs w:val="24"/>
        </w:rPr>
        <w:t>την πόλη και προφανώς μπορεί να μην εξυπηρετούνται κάποιοι κάτοικοι. Ξέρετε, όμως, εδώ γίνεται ένας συνδυασμός διαφόρων παραγόντων και επιχειρησιακών και οικονομικών και άλλων. Δεν μπορεί πάντα να υπάρχουν όλες οι διευκολύνσεις και όλες οι εργασιακές δυνατ</w:t>
      </w:r>
      <w:r>
        <w:rPr>
          <w:rFonts w:eastAsia="Times New Roman" w:cs="Times New Roman"/>
          <w:szCs w:val="24"/>
        </w:rPr>
        <w:t>ότητες κοντά στον χώρο διαμονής των εργαζομένων. Να υπενθυμίσω, όμως, και την τεράστια προσπάθεια που γίνεται στα θέματα της πρόληψης και της αντιμετώπισης των πυρκαγιών σε όλη την Ελλάδα αλλά και στη Θεσσαλονίκη.</w:t>
      </w:r>
    </w:p>
    <w:p w14:paraId="15F51F2C"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Να πάω σε ένα θέμα, που νομίζω ότι έχει </w:t>
      </w:r>
      <w:r>
        <w:rPr>
          <w:rFonts w:eastAsia="Times New Roman" w:cs="Times New Roman"/>
          <w:szCs w:val="24"/>
        </w:rPr>
        <w:t xml:space="preserve">εξυπηρετήσει πάρα πολύ την περιοχή της Θεσσαλονίκης. Είναι το ελικόπτερο της Πυροσβεστικής, το οποίο κάνει και επιτήρηση αλλά και </w:t>
      </w:r>
      <w:proofErr w:type="spellStart"/>
      <w:r>
        <w:rPr>
          <w:rFonts w:eastAsia="Times New Roman" w:cs="Times New Roman"/>
          <w:szCs w:val="24"/>
        </w:rPr>
        <w:t>αεροδιακομιδές</w:t>
      </w:r>
      <w:proofErr w:type="spellEnd"/>
      <w:r>
        <w:rPr>
          <w:rFonts w:eastAsia="Times New Roman" w:cs="Times New Roman"/>
          <w:szCs w:val="24"/>
        </w:rPr>
        <w:t xml:space="preserve"> και μεταφορά τραυματιών και ασθενών σε πάρα πολλές περιπτώσεις και εξυπηρετεί κύρια τον χώρο της Χαλκιδικής αλλ</w:t>
      </w:r>
      <w:r>
        <w:rPr>
          <w:rFonts w:eastAsia="Times New Roman" w:cs="Times New Roman"/>
          <w:szCs w:val="24"/>
        </w:rPr>
        <w:t xml:space="preserve">ά και την ευρύτερη περιοχή της Θεσσαλονίκης. Γίνονται </w:t>
      </w:r>
      <w:r>
        <w:rPr>
          <w:rFonts w:eastAsia="Times New Roman" w:cs="Times New Roman"/>
          <w:szCs w:val="24"/>
        </w:rPr>
        <w:lastRenderedPageBreak/>
        <w:t>τεράστιες προσπάθειες και προσπαθούμε να εκμεταλλευτούμε ό,τι είναι δυνατόν.</w:t>
      </w:r>
    </w:p>
    <w:p w14:paraId="15F51F2D"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2</w:t>
      </w:r>
      <w:r w:rsidRPr="00D43055">
        <w:rPr>
          <w:rFonts w:eastAsia="Times New Roman" w:cs="Times New Roman"/>
          <w:szCs w:val="24"/>
        </w:rPr>
        <w:t>η</w:t>
      </w:r>
      <w:r>
        <w:rPr>
          <w:rFonts w:eastAsia="Times New Roman" w:cs="Times New Roman"/>
          <w:szCs w:val="24"/>
        </w:rPr>
        <w:t xml:space="preserve"> ΕΜΑΚ είναι μια επίλεκτη μονάδα. Όλες αυτές οι μονάδες αντιμετώπισης καταστροφών είναι επίλεκτες μονάδες. Εμείς στηρίζουμ</w:t>
      </w:r>
      <w:r>
        <w:rPr>
          <w:rFonts w:eastAsia="Times New Roman" w:cs="Times New Roman"/>
          <w:szCs w:val="24"/>
        </w:rPr>
        <w:t>ε τον σχεδιασμό μας. Και φέτος το καλοκαίρι στηριζόμαστε σε αυτές τις μονάδες. Στη διάρκεια του χειμώνα η εκπαίδευση και η στρατηγική μας ήταν</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να στηριχτούμε πάνω σε αυτές τις μονάδες</w:t>
      </w:r>
      <w:r>
        <w:rPr>
          <w:rFonts w:eastAsia="Times New Roman" w:cs="Times New Roman"/>
          <w:szCs w:val="24"/>
        </w:rPr>
        <w:t>,</w:t>
      </w:r>
      <w:r>
        <w:rPr>
          <w:rFonts w:eastAsia="Times New Roman" w:cs="Times New Roman"/>
          <w:szCs w:val="24"/>
        </w:rPr>
        <w:t xml:space="preserve"> οι οποίες είναι οι πρώτες </w:t>
      </w:r>
      <w:r>
        <w:rPr>
          <w:rFonts w:eastAsia="Times New Roman" w:cs="Times New Roman"/>
          <w:szCs w:val="24"/>
        </w:rPr>
        <w:t xml:space="preserve">που </w:t>
      </w:r>
      <w:r>
        <w:rPr>
          <w:rFonts w:eastAsia="Times New Roman" w:cs="Times New Roman"/>
          <w:szCs w:val="24"/>
        </w:rPr>
        <w:t>επεμβαίνουν για να αντιμετωπίσο</w:t>
      </w:r>
      <w:r>
        <w:rPr>
          <w:rFonts w:eastAsia="Times New Roman" w:cs="Times New Roman"/>
          <w:szCs w:val="24"/>
        </w:rPr>
        <w:t xml:space="preserve">υν την πυρκαγιά και μετά έρχονται οι υπόλοιποι. </w:t>
      </w:r>
    </w:p>
    <w:p w14:paraId="15F51F2E"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Άρα να είστε σίγουρος ότι κάνουμε ό,τι μπορούμε για να δώσουμε μια βοήθεια, να δώσουμε υποστήριξη σε αυτές τις μονάδες,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πάντα των δυνατοτήτων μας.</w:t>
      </w:r>
    </w:p>
    <w:p w14:paraId="15F51F2F"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Εμείς θα προχωρήσουμε όπως σας υποσχέθηκα. Θα γί</w:t>
      </w:r>
      <w:r>
        <w:rPr>
          <w:rFonts w:eastAsia="Times New Roman" w:cs="Times New Roman"/>
          <w:szCs w:val="24"/>
        </w:rPr>
        <w:t xml:space="preserve">νει γρήγορα αυτή η μελέτη στον χώρο του Δήμου Πυλαίας και παράλληλα θα δούμε τι δυνατότητες μετεγκατάστασης υπάρχουν μέχρι να χτιστεί το κτήριο στη βιομηχανική περιοχή της Θεσσαλονίκης, στη </w:t>
      </w:r>
      <w:proofErr w:type="spellStart"/>
      <w:r>
        <w:rPr>
          <w:rFonts w:eastAsia="Times New Roman" w:cs="Times New Roman"/>
          <w:szCs w:val="24"/>
        </w:rPr>
        <w:t>Σίνδο</w:t>
      </w:r>
      <w:proofErr w:type="spellEnd"/>
      <w:r>
        <w:rPr>
          <w:rFonts w:eastAsia="Times New Roman" w:cs="Times New Roman"/>
          <w:szCs w:val="24"/>
        </w:rPr>
        <w:t xml:space="preserve">, ώστε να μπορεί αυτή η μονάδα και να </w:t>
      </w:r>
      <w:r>
        <w:rPr>
          <w:rFonts w:eastAsia="Times New Roman" w:cs="Times New Roman"/>
          <w:szCs w:val="24"/>
        </w:rPr>
        <w:lastRenderedPageBreak/>
        <w:t xml:space="preserve">εκπαιδεύεται σωστά και </w:t>
      </w:r>
      <w:r>
        <w:rPr>
          <w:rFonts w:eastAsia="Times New Roman" w:cs="Times New Roman"/>
          <w:szCs w:val="24"/>
        </w:rPr>
        <w:t>να έχει χώρο για την καθημερινή διαβίωση.</w:t>
      </w:r>
    </w:p>
    <w:p w14:paraId="15F51F30" w14:textId="77777777" w:rsidR="00A96050" w:rsidRDefault="00211CF2">
      <w:pPr>
        <w:spacing w:line="600" w:lineRule="auto"/>
        <w:ind w:firstLine="720"/>
        <w:jc w:val="both"/>
        <w:rPr>
          <w:rFonts w:eastAsia="Times New Roman" w:cs="Times New Roman"/>
          <w:szCs w:val="24"/>
        </w:rPr>
      </w:pPr>
      <w:r>
        <w:rPr>
          <w:rFonts w:eastAsia="Times New Roman" w:cs="Times New Roman"/>
          <w:szCs w:val="24"/>
        </w:rPr>
        <w:t>Σας ευχαριστώ.</w:t>
      </w:r>
    </w:p>
    <w:p w14:paraId="15F51F31" w14:textId="77777777" w:rsidR="00A96050" w:rsidRDefault="00211CF2">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κύριε Υπουργέ.</w:t>
      </w:r>
    </w:p>
    <w:p w14:paraId="15F51F32" w14:textId="77777777" w:rsidR="00A96050" w:rsidRDefault="00211CF2">
      <w:pPr>
        <w:spacing w:line="600" w:lineRule="auto"/>
        <w:ind w:firstLine="720"/>
        <w:jc w:val="both"/>
        <w:rPr>
          <w:rFonts w:eastAsia="Times New Roman"/>
          <w:bCs/>
          <w:szCs w:val="24"/>
        </w:rPr>
      </w:pPr>
      <w:r>
        <w:rPr>
          <w:rFonts w:eastAsia="Times New Roman"/>
          <w:bCs/>
          <w:szCs w:val="24"/>
        </w:rPr>
        <w:t>Ολοκληρώθηκε η συζήτηση των επικαίρων ερωτήσεων.</w:t>
      </w:r>
    </w:p>
    <w:p w14:paraId="15F51F33" w14:textId="77777777" w:rsidR="00A96050" w:rsidRDefault="00211CF2">
      <w:pPr>
        <w:spacing w:line="600" w:lineRule="auto"/>
        <w:ind w:firstLine="720"/>
        <w:jc w:val="both"/>
        <w:rPr>
          <w:rFonts w:eastAsia="Times New Roman"/>
          <w:bCs/>
          <w:szCs w:val="24"/>
        </w:rPr>
      </w:pPr>
      <w:r w:rsidRPr="009B2829">
        <w:rPr>
          <w:rFonts w:eastAsia="Times New Roman"/>
          <w:szCs w:val="24"/>
        </w:rPr>
        <w:t>Κυρίες και κύριοι συνάδελφοι, δέχεστε στο σημείο αυτό να λύσουμε τη συνεδρίαση;</w:t>
      </w:r>
    </w:p>
    <w:p w14:paraId="15F51F34" w14:textId="77777777" w:rsidR="00A96050" w:rsidRDefault="00211CF2">
      <w:pPr>
        <w:spacing w:line="600" w:lineRule="auto"/>
        <w:ind w:firstLine="720"/>
        <w:jc w:val="both"/>
        <w:rPr>
          <w:rFonts w:eastAsia="Times New Roman"/>
          <w:szCs w:val="24"/>
        </w:rPr>
      </w:pPr>
      <w:r w:rsidRPr="009B2829">
        <w:rPr>
          <w:rFonts w:eastAsia="Times New Roman"/>
          <w:b/>
          <w:bCs/>
          <w:szCs w:val="24"/>
        </w:rPr>
        <w:t xml:space="preserve">ΟΛΟΙ ΟΙ ΒΟΥΛΕΥΤΕΣ: </w:t>
      </w:r>
      <w:r w:rsidRPr="009B2829">
        <w:rPr>
          <w:rFonts w:eastAsia="Times New Roman"/>
          <w:szCs w:val="24"/>
        </w:rPr>
        <w:t>Μάλιστα, μάλιστα.</w:t>
      </w:r>
    </w:p>
    <w:p w14:paraId="15F51F35" w14:textId="77777777" w:rsidR="00A96050" w:rsidRDefault="00211CF2">
      <w:pPr>
        <w:spacing w:line="600" w:lineRule="auto"/>
        <w:ind w:firstLine="720"/>
        <w:jc w:val="both"/>
        <w:rPr>
          <w:rFonts w:eastAsia="Times New Roman"/>
          <w:szCs w:val="24"/>
        </w:rPr>
      </w:pPr>
      <w:r>
        <w:rPr>
          <w:rFonts w:eastAsia="Times New Roman"/>
          <w:b/>
          <w:bCs/>
          <w:szCs w:val="24"/>
        </w:rPr>
        <w:t xml:space="preserve">ΠΡΟΕΔΡΕΥΩΝ (Σπυρίδων Λυκούδης): </w:t>
      </w:r>
      <w:r w:rsidRPr="009B2829">
        <w:rPr>
          <w:rFonts w:eastAsia="Times New Roman"/>
          <w:szCs w:val="24"/>
        </w:rPr>
        <w:t xml:space="preserve">Με τη συναίνεση του </w:t>
      </w:r>
      <w:r>
        <w:rPr>
          <w:rFonts w:eastAsia="Times New Roman"/>
          <w:szCs w:val="24"/>
        </w:rPr>
        <w:t xml:space="preserve">Τμήματος και ώρα 18.22΄ </w:t>
      </w:r>
      <w:proofErr w:type="spellStart"/>
      <w:r>
        <w:rPr>
          <w:rFonts w:eastAsia="Times New Roman"/>
          <w:szCs w:val="24"/>
        </w:rPr>
        <w:t>λύεται</w:t>
      </w:r>
      <w:proofErr w:type="spellEnd"/>
      <w:r>
        <w:rPr>
          <w:rFonts w:eastAsia="Times New Roman"/>
          <w:szCs w:val="24"/>
        </w:rPr>
        <w:t xml:space="preserve"> η συνεδρίαση για την Πέμπτη</w:t>
      </w:r>
      <w:r w:rsidRPr="009B2829">
        <w:rPr>
          <w:rFonts w:eastAsia="Times New Roman"/>
          <w:szCs w:val="24"/>
        </w:rPr>
        <w:t xml:space="preserve"> </w:t>
      </w:r>
      <w:r>
        <w:rPr>
          <w:rFonts w:eastAsia="Times New Roman"/>
          <w:szCs w:val="24"/>
        </w:rPr>
        <w:t>19 Ιουλίου 2018 και ώρα 9.3</w:t>
      </w:r>
      <w:r w:rsidRPr="009B2829">
        <w:rPr>
          <w:rFonts w:eastAsia="Times New Roman"/>
          <w:szCs w:val="24"/>
        </w:rPr>
        <w:t>0΄</w:t>
      </w:r>
      <w:r>
        <w:rPr>
          <w:rFonts w:eastAsia="Times New Roman"/>
          <w:szCs w:val="24"/>
        </w:rPr>
        <w:t>,</w:t>
      </w:r>
      <w:r w:rsidRPr="009B2829">
        <w:rPr>
          <w:rFonts w:eastAsia="Times New Roman"/>
          <w:szCs w:val="24"/>
        </w:rPr>
        <w:t xml:space="preserve"> με αντικείμενο εργασιών</w:t>
      </w:r>
      <w:r>
        <w:rPr>
          <w:rFonts w:eastAsia="Times New Roman"/>
          <w:szCs w:val="24"/>
        </w:rPr>
        <w:t xml:space="preserve"> του Τμήματος: α) κοινοβουλευτικό έλεγχο, συζήτηση επι</w:t>
      </w:r>
      <w:r>
        <w:rPr>
          <w:rFonts w:eastAsia="Times New Roman"/>
          <w:szCs w:val="24"/>
        </w:rPr>
        <w:t>καίρων ερωτήσεων</w:t>
      </w:r>
      <w:r w:rsidRPr="009B2829">
        <w:rPr>
          <w:rFonts w:eastAsia="Times New Roman"/>
          <w:szCs w:val="24"/>
        </w:rPr>
        <w:t xml:space="preserve"> </w:t>
      </w:r>
      <w:r>
        <w:rPr>
          <w:rFonts w:eastAsia="Times New Roman"/>
          <w:szCs w:val="24"/>
        </w:rPr>
        <w:t xml:space="preserve">και β) </w:t>
      </w:r>
      <w:r w:rsidRPr="009B2829">
        <w:rPr>
          <w:rFonts w:eastAsia="Times New Roman"/>
          <w:szCs w:val="24"/>
        </w:rPr>
        <w:t xml:space="preserve">νομοθετική </w:t>
      </w:r>
      <w:r>
        <w:rPr>
          <w:rFonts w:eastAsia="Times New Roman"/>
          <w:szCs w:val="24"/>
        </w:rPr>
        <w:t>εργασία, σύμφωνα με την ημερήσια διάταξη που θα διανεμηθεί.</w:t>
      </w:r>
    </w:p>
    <w:p w14:paraId="15F51F36" w14:textId="77777777" w:rsidR="00A96050" w:rsidRDefault="00211CF2">
      <w:pPr>
        <w:spacing w:line="600" w:lineRule="auto"/>
        <w:rPr>
          <w:rFonts w:eastAsia="Times New Roman" w:cs="Times New Roman"/>
          <w:szCs w:val="24"/>
        </w:rPr>
      </w:pPr>
      <w:r w:rsidRPr="009B2829">
        <w:rPr>
          <w:rFonts w:eastAsia="Times New Roman"/>
          <w:b/>
          <w:bCs/>
          <w:szCs w:val="24"/>
        </w:rPr>
        <w:t xml:space="preserve">Ο ΠΡΟΕΔΡΟΣ                                                        </w:t>
      </w:r>
      <w:r>
        <w:rPr>
          <w:rFonts w:eastAsia="Times New Roman"/>
          <w:b/>
          <w:bCs/>
          <w:szCs w:val="24"/>
        </w:rPr>
        <w:t xml:space="preserve">             </w:t>
      </w:r>
      <w:r w:rsidRPr="009B2829">
        <w:rPr>
          <w:rFonts w:eastAsia="Times New Roman"/>
          <w:b/>
          <w:bCs/>
          <w:szCs w:val="24"/>
        </w:rPr>
        <w:t xml:space="preserve"> ΟΙ ΓΡΑΜΜΑΤΕΙΣ</w:t>
      </w:r>
    </w:p>
    <w:p w14:paraId="15F51F37" w14:textId="77777777" w:rsidR="00A96050" w:rsidRDefault="00A96050">
      <w:pPr>
        <w:rPr>
          <w:rFonts w:eastAsia="Times New Roman" w:cs="Times New Roman"/>
          <w:szCs w:val="24"/>
        </w:rPr>
      </w:pPr>
    </w:p>
    <w:sectPr w:rsidR="00A960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mdDG2/ZA7OICKi7G/vdVsc2Ho2A=" w:salt="rqb07IIL84aSNCatFzFPZ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050"/>
    <w:rsid w:val="00211CF2"/>
    <w:rsid w:val="00A16799"/>
    <w:rsid w:val="00A960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1EC7"/>
  <w15:docId w15:val="{6E2DA44D-CDF5-4F11-A515-29BFE57E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464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34641"/>
    <w:rPr>
      <w:rFonts w:ascii="Segoe UI" w:hAnsi="Segoe UI" w:cs="Segoe UI"/>
      <w:sz w:val="18"/>
      <w:szCs w:val="18"/>
    </w:rPr>
  </w:style>
  <w:style w:type="paragraph" w:styleId="a4">
    <w:name w:val="Revision"/>
    <w:hidden/>
    <w:uiPriority w:val="99"/>
    <w:semiHidden/>
    <w:rsid w:val="004734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tadataID xmlns="641f345b-441b-4b81-9152-adc2e73ba5e1">674</MetadataID>
    <Session xmlns="641f345b-441b-4b81-9152-adc2e73ba5e1">Γ´</Session>
    <Date xmlns="641f345b-441b-4b81-9152-adc2e73ba5e1">2018-07-16T21:00:00+00:00</Date>
    <Status xmlns="641f345b-441b-4b81-9152-adc2e73ba5e1">
      <Url>http://srv-sp1/praktika/Lists/Incoming_Metadata/EditForm.aspx?ID=674&amp;Source=/praktika/Recordings_Library/Forms/AllItems.aspx</Url>
      <Description>Δημοσιεύτηκε</Description>
    </Status>
    <Meeting xmlns="641f345b-441b-4b81-9152-adc2e73ba5e1">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350E51-B11E-4A51-8185-2DD82F0B52C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0355D89-47A7-4CDF-A798-48990A449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1AA997-15B1-4D86-A855-BE040E27BD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3797</Words>
  <Characters>20508</Characters>
  <Application>Microsoft Office Word</Application>
  <DocSecurity>0</DocSecurity>
  <Lines>170</Lines>
  <Paragraphs>48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2018-07-26T10:54:00Z</dcterms:created>
  <dcterms:modified xsi:type="dcterms:W3CDTF">2018-07-26T10:54:00Z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