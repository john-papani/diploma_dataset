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2CC3F" w14:textId="77777777" w:rsidR="00B80F07" w:rsidRPr="00B80F07" w:rsidRDefault="00B80F07" w:rsidP="00B80F07">
      <w:pPr>
        <w:spacing w:after="0" w:line="360" w:lineRule="auto"/>
        <w:rPr>
          <w:ins w:id="0" w:author="Φλούδα Χριστίνα" w:date="2018-03-19T11:55:00Z"/>
          <w:rFonts w:eastAsia="Times New Roman"/>
          <w:szCs w:val="24"/>
          <w:lang w:eastAsia="en-US"/>
        </w:rPr>
      </w:pPr>
      <w:bookmarkStart w:id="1" w:name="_GoBack"/>
      <w:bookmarkEnd w:id="1"/>
      <w:ins w:id="2" w:author="Φλούδα Χριστίνα" w:date="2018-03-19T11:55:00Z">
        <w:r w:rsidRPr="00B80F0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A92599C" w14:textId="77777777" w:rsidR="00B80F07" w:rsidRPr="00B80F07" w:rsidRDefault="00B80F07" w:rsidP="00B80F07">
      <w:pPr>
        <w:spacing w:after="0" w:line="360" w:lineRule="auto"/>
        <w:rPr>
          <w:ins w:id="3" w:author="Φλούδα Χριστίνα" w:date="2018-03-19T11:55:00Z"/>
          <w:rFonts w:eastAsia="Times New Roman"/>
          <w:szCs w:val="24"/>
          <w:lang w:eastAsia="en-US"/>
        </w:rPr>
      </w:pPr>
    </w:p>
    <w:p w14:paraId="5B84B5DF" w14:textId="77777777" w:rsidR="00B80F07" w:rsidRPr="00B80F07" w:rsidRDefault="00B80F07" w:rsidP="00B80F07">
      <w:pPr>
        <w:spacing w:after="0" w:line="360" w:lineRule="auto"/>
        <w:rPr>
          <w:ins w:id="4" w:author="Φλούδα Χριστίνα" w:date="2018-03-19T11:55:00Z"/>
          <w:rFonts w:eastAsia="Times New Roman"/>
          <w:szCs w:val="24"/>
          <w:lang w:eastAsia="en-US"/>
        </w:rPr>
      </w:pPr>
      <w:ins w:id="5" w:author="Φλούδα Χριστίνα" w:date="2018-03-19T11:55:00Z">
        <w:r w:rsidRPr="00B80F07">
          <w:rPr>
            <w:rFonts w:eastAsia="Times New Roman"/>
            <w:szCs w:val="24"/>
            <w:lang w:eastAsia="en-US"/>
          </w:rPr>
          <w:t>ΠΙΝΑΚΑΣ ΠΕΡΙΕΧΟΜΕΝΩΝ</w:t>
        </w:r>
      </w:ins>
    </w:p>
    <w:p w14:paraId="0D422420" w14:textId="77777777" w:rsidR="00B80F07" w:rsidRPr="00B80F07" w:rsidRDefault="00B80F07" w:rsidP="00B80F07">
      <w:pPr>
        <w:spacing w:after="0" w:line="360" w:lineRule="auto"/>
        <w:rPr>
          <w:ins w:id="6" w:author="Φλούδα Χριστίνα" w:date="2018-03-19T11:55:00Z"/>
          <w:rFonts w:eastAsia="Times New Roman"/>
          <w:szCs w:val="24"/>
          <w:lang w:eastAsia="en-US"/>
        </w:rPr>
      </w:pPr>
      <w:ins w:id="7" w:author="Φλούδα Χριστίνα" w:date="2018-03-19T11:55:00Z">
        <w:r w:rsidRPr="00B80F07">
          <w:rPr>
            <w:rFonts w:eastAsia="Times New Roman"/>
            <w:szCs w:val="24"/>
            <w:lang w:eastAsia="en-US"/>
          </w:rPr>
          <w:t xml:space="preserve">ΙΖ΄ ΠΕΡΙΟΔΟΣ </w:t>
        </w:r>
      </w:ins>
    </w:p>
    <w:p w14:paraId="3D70999F" w14:textId="77777777" w:rsidR="00B80F07" w:rsidRPr="00B80F07" w:rsidRDefault="00B80F07" w:rsidP="00B80F07">
      <w:pPr>
        <w:spacing w:after="0" w:line="360" w:lineRule="auto"/>
        <w:rPr>
          <w:ins w:id="8" w:author="Φλούδα Χριστίνα" w:date="2018-03-19T11:55:00Z"/>
          <w:rFonts w:eastAsia="Times New Roman"/>
          <w:szCs w:val="24"/>
          <w:lang w:eastAsia="en-US"/>
        </w:rPr>
      </w:pPr>
      <w:ins w:id="9" w:author="Φλούδα Χριστίνα" w:date="2018-03-19T11:55:00Z">
        <w:r w:rsidRPr="00B80F07">
          <w:rPr>
            <w:rFonts w:eastAsia="Times New Roman"/>
            <w:szCs w:val="24"/>
            <w:lang w:eastAsia="en-US"/>
          </w:rPr>
          <w:t>ΠΡΟΕΔΡΕΥΟΜΕΝΗΣ ΚΟΙΝΟΒΟΥΛΕΥΤΙΚΗΣ ΔΗΜΟΚΡΑΤΙΑΣ</w:t>
        </w:r>
      </w:ins>
    </w:p>
    <w:p w14:paraId="23C232DE" w14:textId="77777777" w:rsidR="00B80F07" w:rsidRPr="00B80F07" w:rsidRDefault="00B80F07" w:rsidP="00B80F07">
      <w:pPr>
        <w:spacing w:after="0" w:line="360" w:lineRule="auto"/>
        <w:rPr>
          <w:ins w:id="10" w:author="Φλούδα Χριστίνα" w:date="2018-03-19T11:55:00Z"/>
          <w:rFonts w:eastAsia="Times New Roman"/>
          <w:szCs w:val="24"/>
          <w:lang w:eastAsia="en-US"/>
        </w:rPr>
      </w:pPr>
      <w:ins w:id="11" w:author="Φλούδα Χριστίνα" w:date="2018-03-19T11:55:00Z">
        <w:r w:rsidRPr="00B80F07">
          <w:rPr>
            <w:rFonts w:eastAsia="Times New Roman"/>
            <w:szCs w:val="24"/>
            <w:lang w:eastAsia="en-US"/>
          </w:rPr>
          <w:t>ΣΥΝΟΔΟΣ Γ΄</w:t>
        </w:r>
      </w:ins>
    </w:p>
    <w:p w14:paraId="6C263AC6" w14:textId="77777777" w:rsidR="00B80F07" w:rsidRPr="00B80F07" w:rsidRDefault="00B80F07" w:rsidP="00B80F07">
      <w:pPr>
        <w:spacing w:after="0" w:line="360" w:lineRule="auto"/>
        <w:rPr>
          <w:ins w:id="12" w:author="Φλούδα Χριστίνα" w:date="2018-03-19T11:55:00Z"/>
          <w:rFonts w:eastAsia="Times New Roman"/>
          <w:szCs w:val="24"/>
          <w:lang w:eastAsia="en-US"/>
        </w:rPr>
      </w:pPr>
    </w:p>
    <w:p w14:paraId="11A9ACC0" w14:textId="77777777" w:rsidR="00B80F07" w:rsidRPr="00B80F07" w:rsidRDefault="00B80F07" w:rsidP="00B80F07">
      <w:pPr>
        <w:spacing w:after="0" w:line="360" w:lineRule="auto"/>
        <w:rPr>
          <w:ins w:id="13" w:author="Φλούδα Χριστίνα" w:date="2018-03-19T11:55:00Z"/>
          <w:rFonts w:eastAsia="Times New Roman"/>
          <w:szCs w:val="24"/>
          <w:lang w:eastAsia="en-US"/>
        </w:rPr>
      </w:pPr>
      <w:ins w:id="14" w:author="Φλούδα Χριστίνα" w:date="2018-03-19T11:55:00Z">
        <w:r w:rsidRPr="00B80F07">
          <w:rPr>
            <w:rFonts w:eastAsia="Times New Roman"/>
            <w:szCs w:val="24"/>
            <w:lang w:eastAsia="en-US"/>
          </w:rPr>
          <w:t>ΣΥΝΕΔΡΙΑΣΗ ΠΣΤ΄</w:t>
        </w:r>
      </w:ins>
    </w:p>
    <w:p w14:paraId="35550E1A" w14:textId="77777777" w:rsidR="00B80F07" w:rsidRPr="00B80F07" w:rsidRDefault="00B80F07" w:rsidP="00B80F07">
      <w:pPr>
        <w:spacing w:after="0" w:line="360" w:lineRule="auto"/>
        <w:rPr>
          <w:ins w:id="15" w:author="Φλούδα Χριστίνα" w:date="2018-03-19T11:55:00Z"/>
          <w:rFonts w:eastAsia="Times New Roman"/>
          <w:szCs w:val="24"/>
          <w:lang w:eastAsia="en-US"/>
        </w:rPr>
      </w:pPr>
      <w:ins w:id="16" w:author="Φλούδα Χριστίνα" w:date="2018-03-19T11:55:00Z">
        <w:r w:rsidRPr="00B80F07">
          <w:rPr>
            <w:rFonts w:eastAsia="Times New Roman"/>
            <w:szCs w:val="24"/>
            <w:lang w:eastAsia="en-US"/>
          </w:rPr>
          <w:t>Δευτέρα  12 Μαρτίου 2018</w:t>
        </w:r>
      </w:ins>
    </w:p>
    <w:p w14:paraId="1B0AD8CF" w14:textId="77777777" w:rsidR="00B80F07" w:rsidRPr="00B80F07" w:rsidRDefault="00B80F07" w:rsidP="00B80F07">
      <w:pPr>
        <w:spacing w:after="0" w:line="360" w:lineRule="auto"/>
        <w:rPr>
          <w:ins w:id="17" w:author="Φλούδα Χριστίνα" w:date="2018-03-19T11:55:00Z"/>
          <w:rFonts w:eastAsia="Times New Roman"/>
          <w:szCs w:val="24"/>
          <w:lang w:eastAsia="en-US"/>
        </w:rPr>
      </w:pPr>
    </w:p>
    <w:p w14:paraId="0A2C3D1E" w14:textId="77777777" w:rsidR="00B80F07" w:rsidRPr="00B80F07" w:rsidRDefault="00B80F07" w:rsidP="00B80F07">
      <w:pPr>
        <w:spacing w:after="0" w:line="360" w:lineRule="auto"/>
        <w:rPr>
          <w:ins w:id="18" w:author="Φλούδα Χριστίνα" w:date="2018-03-19T11:55:00Z"/>
          <w:rFonts w:eastAsia="Times New Roman"/>
          <w:szCs w:val="24"/>
          <w:lang w:eastAsia="en-US"/>
        </w:rPr>
      </w:pPr>
      <w:ins w:id="19" w:author="Φλούδα Χριστίνα" w:date="2018-03-19T11:55:00Z">
        <w:r w:rsidRPr="00B80F07">
          <w:rPr>
            <w:rFonts w:eastAsia="Times New Roman"/>
            <w:szCs w:val="24"/>
            <w:lang w:eastAsia="en-US"/>
          </w:rPr>
          <w:t>ΘΕΜΑΤΑ</w:t>
        </w:r>
      </w:ins>
    </w:p>
    <w:p w14:paraId="5E31590D" w14:textId="77777777" w:rsidR="00B80F07" w:rsidRPr="00B80F07" w:rsidRDefault="00B80F07" w:rsidP="00B80F07">
      <w:pPr>
        <w:spacing w:after="0" w:line="360" w:lineRule="auto"/>
        <w:rPr>
          <w:ins w:id="20" w:author="Φλούδα Χριστίνα" w:date="2018-03-19T11:55:00Z"/>
          <w:rFonts w:eastAsia="Times New Roman"/>
          <w:szCs w:val="24"/>
          <w:lang w:eastAsia="en-US"/>
        </w:rPr>
      </w:pPr>
      <w:ins w:id="21" w:author="Φλούδα Χριστίνα" w:date="2018-03-19T11:55:00Z">
        <w:r w:rsidRPr="00B80F07">
          <w:rPr>
            <w:rFonts w:eastAsia="Times New Roman"/>
            <w:szCs w:val="24"/>
            <w:lang w:eastAsia="en-US"/>
          </w:rPr>
          <w:t xml:space="preserve"> </w:t>
        </w:r>
        <w:r w:rsidRPr="00B80F07">
          <w:rPr>
            <w:rFonts w:eastAsia="Times New Roman"/>
            <w:szCs w:val="24"/>
            <w:lang w:eastAsia="en-US"/>
          </w:rPr>
          <w:br/>
          <w:t xml:space="preserve">Α. ΕΙΔΙΚΑ ΘΕΜΑΤΑ </w:t>
        </w:r>
        <w:r w:rsidRPr="00B80F07">
          <w:rPr>
            <w:rFonts w:eastAsia="Times New Roman"/>
            <w:szCs w:val="24"/>
            <w:lang w:eastAsia="en-US"/>
          </w:rPr>
          <w:br/>
          <w:t xml:space="preserve">1.  Άδεια απουσίας του Βουλευτή κ. Γ. Κουμουτσάκου, σελ. </w:t>
        </w:r>
        <w:r w:rsidRPr="00B80F07">
          <w:rPr>
            <w:rFonts w:eastAsia="Times New Roman"/>
            <w:szCs w:val="24"/>
            <w:lang w:eastAsia="en-US"/>
          </w:rPr>
          <w:br/>
          <w:t xml:space="preserve">2. Ανακοινώνεται ότι τη συνεδρίαση παρακολουθούν μαθητές από το 2ο Γενικό Λύκειο Ζακύνθου και το Πειραματικό Γυμνάσιο </w:t>
        </w:r>
        <w:proofErr w:type="spellStart"/>
        <w:r w:rsidRPr="00B80F07">
          <w:rPr>
            <w:rFonts w:eastAsia="Times New Roman"/>
            <w:szCs w:val="24"/>
            <w:lang w:eastAsia="en-US"/>
          </w:rPr>
          <w:t>Ζωσιμαίας</w:t>
        </w:r>
        <w:proofErr w:type="spellEnd"/>
        <w:r w:rsidRPr="00B80F07">
          <w:rPr>
            <w:rFonts w:eastAsia="Times New Roman"/>
            <w:szCs w:val="24"/>
            <w:lang w:eastAsia="en-US"/>
          </w:rPr>
          <w:t xml:space="preserve"> Σχολής Ιωαννίνων, σελ. </w:t>
        </w:r>
        <w:r w:rsidRPr="00B80F07">
          <w:rPr>
            <w:rFonts w:eastAsia="Times New Roman"/>
            <w:szCs w:val="24"/>
            <w:lang w:eastAsia="en-US"/>
          </w:rPr>
          <w:br/>
          <w:t xml:space="preserve">3. Επί διαδικαστικού θέματος, σελ. </w:t>
        </w:r>
        <w:r w:rsidRPr="00B80F07">
          <w:rPr>
            <w:rFonts w:eastAsia="Times New Roman"/>
            <w:szCs w:val="24"/>
            <w:lang w:eastAsia="en-US"/>
          </w:rPr>
          <w:br/>
          <w:t xml:space="preserve"> </w:t>
        </w:r>
        <w:r w:rsidRPr="00B80F07">
          <w:rPr>
            <w:rFonts w:eastAsia="Times New Roman"/>
            <w:szCs w:val="24"/>
            <w:lang w:eastAsia="en-US"/>
          </w:rPr>
          <w:br/>
          <w:t xml:space="preserve">Β. ΚΟΙΝΟΒΟΥΛΕΥΤΙΚΟΣ ΕΛΕΓΧΟΣ </w:t>
        </w:r>
        <w:r w:rsidRPr="00B80F07">
          <w:rPr>
            <w:rFonts w:eastAsia="Times New Roman"/>
            <w:szCs w:val="24"/>
            <w:lang w:eastAsia="en-US"/>
          </w:rPr>
          <w:br/>
          <w:t xml:space="preserve">1. Ανακοίνωση αναφορών, σελ. </w:t>
        </w:r>
        <w:r w:rsidRPr="00B80F07">
          <w:rPr>
            <w:rFonts w:eastAsia="Times New Roman"/>
            <w:szCs w:val="24"/>
            <w:lang w:eastAsia="en-US"/>
          </w:rPr>
          <w:br/>
          <w:t>2. Συζήτηση επικαίρων ερωτήσεων:</w:t>
        </w:r>
        <w:r w:rsidRPr="00B80F07">
          <w:rPr>
            <w:rFonts w:eastAsia="Times New Roman"/>
            <w:szCs w:val="24"/>
            <w:lang w:eastAsia="en-US"/>
          </w:rPr>
          <w:br/>
          <w:t xml:space="preserve">    α) Προς τον Υπουργό Δικαιοσύνης, Διαφάνειας και Ανθρωπίνων Δικαιωμάτων, με θέμα: «Ολοκληρώθηκαν οι έρευνες για τα δάνεια σε κόμματα;», σελ. </w:t>
        </w:r>
        <w:r w:rsidRPr="00B80F07">
          <w:rPr>
            <w:rFonts w:eastAsia="Times New Roman"/>
            <w:szCs w:val="24"/>
            <w:lang w:eastAsia="en-US"/>
          </w:rPr>
          <w:br/>
          <w:t xml:space="preserve">    β) Προς τον Υπουργό Υγείας, με θέμα: «Πότε επιτέλους θα εκπονηθεί και εγκριθεί Εθνικό Σχέδιο Δράσης κατά των Ναρκωτικών;», σελ. </w:t>
        </w:r>
        <w:r w:rsidRPr="00B80F07">
          <w:rPr>
            <w:rFonts w:eastAsia="Times New Roman"/>
            <w:szCs w:val="24"/>
            <w:lang w:eastAsia="en-US"/>
          </w:rPr>
          <w:br/>
          <w:t xml:space="preserve">3. Συζήτηση της υπ’ αριθμόν 6/5/26-10-2017 επίκαιρη επερώτηση πενήντα επτά Βουλευτών της Νέας Δημοκρατίας προς την Υπουργό Πολιτισμού και Αθλητισμού, κ. Λυδία </w:t>
        </w:r>
        <w:proofErr w:type="spellStart"/>
        <w:r w:rsidRPr="00B80F07">
          <w:rPr>
            <w:rFonts w:eastAsia="Times New Roman"/>
            <w:szCs w:val="24"/>
            <w:lang w:eastAsia="en-US"/>
          </w:rPr>
          <w:t>Κονιόρδου</w:t>
        </w:r>
        <w:proofErr w:type="spellEnd"/>
        <w:r w:rsidRPr="00B80F07">
          <w:rPr>
            <w:rFonts w:eastAsia="Times New Roman"/>
            <w:szCs w:val="24"/>
            <w:lang w:eastAsia="en-US"/>
          </w:rPr>
          <w:t xml:space="preserve">, με θέμα: «Ανικανότητα της Κυβέρνησης στη χάραξη στρατηγικής και αντιμετώπισης των θεμάτων του Πολιτισμού», σελ. </w:t>
        </w:r>
        <w:r w:rsidRPr="00B80F07">
          <w:rPr>
            <w:rFonts w:eastAsia="Times New Roman"/>
            <w:szCs w:val="24"/>
            <w:lang w:eastAsia="en-US"/>
          </w:rPr>
          <w:br/>
          <w:t xml:space="preserve"> </w:t>
        </w:r>
        <w:r w:rsidRPr="00B80F07">
          <w:rPr>
            <w:rFonts w:eastAsia="Times New Roman"/>
            <w:szCs w:val="24"/>
            <w:lang w:eastAsia="en-US"/>
          </w:rPr>
          <w:br/>
        </w:r>
      </w:ins>
    </w:p>
    <w:p w14:paraId="2632278F" w14:textId="77777777" w:rsidR="00B80F07" w:rsidRPr="00B80F07" w:rsidRDefault="00B80F07" w:rsidP="00B80F07">
      <w:pPr>
        <w:spacing w:after="0" w:line="360" w:lineRule="auto"/>
        <w:rPr>
          <w:ins w:id="22" w:author="Φλούδα Χριστίνα" w:date="2018-03-19T11:55:00Z"/>
          <w:rFonts w:eastAsia="Times New Roman"/>
          <w:szCs w:val="24"/>
          <w:lang w:eastAsia="en-US"/>
        </w:rPr>
      </w:pPr>
      <w:ins w:id="23" w:author="Φλούδα Χριστίνα" w:date="2018-03-19T11:55:00Z">
        <w:r w:rsidRPr="00B80F07">
          <w:rPr>
            <w:rFonts w:eastAsia="Times New Roman"/>
            <w:szCs w:val="24"/>
            <w:lang w:eastAsia="en-US"/>
          </w:rPr>
          <w:t>ΠΡΟΕΔΡΕΥΟΝΤΕΣ</w:t>
        </w:r>
      </w:ins>
    </w:p>
    <w:p w14:paraId="6D2458A3" w14:textId="77777777" w:rsidR="00B80F07" w:rsidRPr="00B80F07" w:rsidRDefault="00B80F07" w:rsidP="00B80F07">
      <w:pPr>
        <w:spacing w:after="0" w:line="360" w:lineRule="auto"/>
        <w:rPr>
          <w:ins w:id="24" w:author="Φλούδα Χριστίνα" w:date="2018-03-19T11:55:00Z"/>
          <w:rFonts w:eastAsia="Times New Roman"/>
          <w:szCs w:val="24"/>
          <w:lang w:eastAsia="en-US"/>
        </w:rPr>
      </w:pPr>
    </w:p>
    <w:p w14:paraId="26694E31" w14:textId="77777777" w:rsidR="00B80F07" w:rsidRPr="00B80F07" w:rsidRDefault="00B80F07" w:rsidP="00B80F07">
      <w:pPr>
        <w:spacing w:after="0" w:line="360" w:lineRule="auto"/>
        <w:rPr>
          <w:ins w:id="25" w:author="Φλούδα Χριστίνα" w:date="2018-03-19T11:55:00Z"/>
          <w:rFonts w:eastAsia="Times New Roman"/>
          <w:szCs w:val="24"/>
          <w:lang w:eastAsia="en-US"/>
        </w:rPr>
      </w:pPr>
      <w:ins w:id="26" w:author="Φλούδα Χριστίνα" w:date="2018-03-19T11:55:00Z">
        <w:r w:rsidRPr="00B80F07">
          <w:rPr>
            <w:rFonts w:eastAsia="Times New Roman"/>
            <w:szCs w:val="24"/>
            <w:lang w:eastAsia="en-US"/>
          </w:rPr>
          <w:t>ΒΑΡΕΜΕΝΟΣ Γ. , σελ.</w:t>
        </w:r>
        <w:r w:rsidRPr="00B80F07">
          <w:rPr>
            <w:rFonts w:eastAsia="Times New Roman"/>
            <w:szCs w:val="24"/>
            <w:lang w:eastAsia="en-US"/>
          </w:rPr>
          <w:br/>
          <w:t>ΛΥΚΟΥΔΗΣ Σ. , σελ.</w:t>
        </w:r>
        <w:r w:rsidRPr="00B80F07">
          <w:rPr>
            <w:rFonts w:eastAsia="Times New Roman"/>
            <w:szCs w:val="24"/>
            <w:lang w:eastAsia="en-US"/>
          </w:rPr>
          <w:br/>
        </w:r>
        <w:r w:rsidRPr="00B80F07">
          <w:rPr>
            <w:rFonts w:eastAsia="Times New Roman"/>
            <w:szCs w:val="24"/>
            <w:lang w:eastAsia="en-US"/>
          </w:rPr>
          <w:br/>
        </w:r>
      </w:ins>
    </w:p>
    <w:p w14:paraId="30E973B6" w14:textId="77777777" w:rsidR="00B80F07" w:rsidRPr="00B80F07" w:rsidRDefault="00B80F07" w:rsidP="00B80F07">
      <w:pPr>
        <w:spacing w:after="0" w:line="360" w:lineRule="auto"/>
        <w:rPr>
          <w:ins w:id="27" w:author="Φλούδα Χριστίνα" w:date="2018-03-19T11:55:00Z"/>
          <w:rFonts w:eastAsia="Times New Roman"/>
          <w:szCs w:val="24"/>
          <w:lang w:eastAsia="en-US"/>
        </w:rPr>
      </w:pPr>
      <w:ins w:id="28" w:author="Φλούδα Χριστίνα" w:date="2018-03-19T11:55:00Z">
        <w:r w:rsidRPr="00B80F07">
          <w:rPr>
            <w:rFonts w:eastAsia="Times New Roman"/>
            <w:szCs w:val="24"/>
            <w:lang w:eastAsia="en-US"/>
          </w:rPr>
          <w:t>ΟΜΙΛΗΤΕΣ</w:t>
        </w:r>
      </w:ins>
    </w:p>
    <w:p w14:paraId="50ECA7EB" w14:textId="0708D2A8" w:rsidR="00B80F07" w:rsidRDefault="00B80F07" w:rsidP="00B80F07">
      <w:pPr>
        <w:spacing w:line="600" w:lineRule="auto"/>
        <w:ind w:firstLine="720"/>
        <w:jc w:val="center"/>
        <w:rPr>
          <w:ins w:id="29" w:author="Φλούδα Χριστίνα" w:date="2018-03-19T11:55:00Z"/>
          <w:rFonts w:eastAsia="Times New Roman"/>
          <w:szCs w:val="24"/>
        </w:rPr>
      </w:pPr>
      <w:ins w:id="30" w:author="Φλούδα Χριστίνα" w:date="2018-03-19T11:55:00Z">
        <w:r w:rsidRPr="00B80F07">
          <w:rPr>
            <w:rFonts w:eastAsia="Times New Roman"/>
            <w:szCs w:val="24"/>
            <w:lang w:eastAsia="en-US"/>
          </w:rPr>
          <w:br/>
          <w:t>Α. Επί διαδικαστικού θέματος:</w:t>
        </w:r>
        <w:r w:rsidRPr="00B80F07">
          <w:rPr>
            <w:rFonts w:eastAsia="Times New Roman"/>
            <w:szCs w:val="24"/>
            <w:lang w:eastAsia="en-US"/>
          </w:rPr>
          <w:br/>
          <w:t>ΒΑΡΕΜΕΝΟΣ Γ. , σελ.</w:t>
        </w:r>
        <w:r w:rsidRPr="00B80F07">
          <w:rPr>
            <w:rFonts w:eastAsia="Times New Roman"/>
            <w:szCs w:val="24"/>
            <w:lang w:eastAsia="en-US"/>
          </w:rPr>
          <w:br/>
          <w:t>ΛΥΚΟΥΔΗΣ Σ. , σελ.</w:t>
        </w:r>
        <w:r w:rsidRPr="00B80F07">
          <w:rPr>
            <w:rFonts w:eastAsia="Times New Roman"/>
            <w:szCs w:val="24"/>
            <w:lang w:eastAsia="en-US"/>
          </w:rPr>
          <w:br/>
        </w:r>
        <w:r w:rsidRPr="00B80F07">
          <w:rPr>
            <w:rFonts w:eastAsia="Times New Roman"/>
            <w:szCs w:val="24"/>
            <w:lang w:eastAsia="en-US"/>
          </w:rPr>
          <w:br/>
          <w:t>Β. Επί των επικαίρων ερωτήσεων:</w:t>
        </w:r>
        <w:r w:rsidRPr="00B80F07">
          <w:rPr>
            <w:rFonts w:eastAsia="Times New Roman"/>
            <w:szCs w:val="24"/>
            <w:lang w:eastAsia="en-US"/>
          </w:rPr>
          <w:br/>
          <w:t>ΜΠΑΡΓΙΩΤΑΣ Κ. , σελ.</w:t>
        </w:r>
        <w:r w:rsidRPr="00B80F07">
          <w:rPr>
            <w:rFonts w:eastAsia="Times New Roman"/>
            <w:szCs w:val="24"/>
            <w:lang w:eastAsia="en-US"/>
          </w:rPr>
          <w:br/>
          <w:t>ΝΙΚΟΛΟΠΟΥΛΟΣ Ν. , σελ.</w:t>
        </w:r>
        <w:r w:rsidRPr="00B80F07">
          <w:rPr>
            <w:rFonts w:eastAsia="Times New Roman"/>
            <w:szCs w:val="24"/>
            <w:lang w:eastAsia="en-US"/>
          </w:rPr>
          <w:br/>
          <w:t>ΞΑΝΘΟΣ Α. , σελ.</w:t>
        </w:r>
        <w:r w:rsidRPr="00B80F07">
          <w:rPr>
            <w:rFonts w:eastAsia="Times New Roman"/>
            <w:szCs w:val="24"/>
            <w:lang w:eastAsia="en-US"/>
          </w:rPr>
          <w:br/>
          <w:t>ΠΑΠΑΓΓΕΛΟΠΟΥΛΟΣ Δ. , σελ.</w:t>
        </w:r>
        <w:r w:rsidRPr="00B80F07">
          <w:rPr>
            <w:rFonts w:eastAsia="Times New Roman"/>
            <w:szCs w:val="24"/>
            <w:lang w:eastAsia="en-US"/>
          </w:rPr>
          <w:br/>
        </w:r>
        <w:r w:rsidRPr="00B80F07">
          <w:rPr>
            <w:rFonts w:eastAsia="Times New Roman"/>
            <w:szCs w:val="24"/>
            <w:lang w:eastAsia="en-US"/>
          </w:rPr>
          <w:br/>
          <w:t>Γ. Επί της επίκαιρης επερώτησης:</w:t>
        </w:r>
        <w:r w:rsidRPr="00B80F07">
          <w:rPr>
            <w:rFonts w:eastAsia="Times New Roman"/>
            <w:szCs w:val="24"/>
            <w:lang w:eastAsia="en-US"/>
          </w:rPr>
          <w:br/>
          <w:t>ΑΝΔΡΙΑΝΟΣ Ι. , σελ.</w:t>
        </w:r>
        <w:r w:rsidRPr="00B80F07">
          <w:rPr>
            <w:rFonts w:eastAsia="Times New Roman"/>
            <w:szCs w:val="24"/>
            <w:lang w:eastAsia="en-US"/>
          </w:rPr>
          <w:br/>
          <w:t>ΑΡΑΜΠΑΤΖΗ Φ. , σελ.</w:t>
        </w:r>
        <w:r w:rsidRPr="00B80F07">
          <w:rPr>
            <w:rFonts w:eastAsia="Times New Roman"/>
            <w:szCs w:val="24"/>
            <w:lang w:eastAsia="en-US"/>
          </w:rPr>
          <w:br/>
          <w:t>ΓΚΙΟΥΛΕΚΑΣ Κ. , σελ.</w:t>
        </w:r>
        <w:r w:rsidRPr="00B80F07">
          <w:rPr>
            <w:rFonts w:eastAsia="Times New Roman"/>
            <w:szCs w:val="24"/>
            <w:lang w:eastAsia="en-US"/>
          </w:rPr>
          <w:br/>
          <w:t>ΓΡΕΓΟΣ Α. , σελ.</w:t>
        </w:r>
        <w:r w:rsidRPr="00B80F07">
          <w:rPr>
            <w:rFonts w:eastAsia="Times New Roman"/>
            <w:szCs w:val="24"/>
            <w:lang w:eastAsia="en-US"/>
          </w:rPr>
          <w:br/>
          <w:t>ΔΕΛΗΣ Ι. , σελ.</w:t>
        </w:r>
        <w:r w:rsidRPr="00B80F07">
          <w:rPr>
            <w:rFonts w:eastAsia="Times New Roman"/>
            <w:szCs w:val="24"/>
            <w:lang w:eastAsia="en-US"/>
          </w:rPr>
          <w:br/>
          <w:t>ΘΕΟΧΑΡΟΠΟΥΛΟΣ Α. , σελ.</w:t>
        </w:r>
        <w:r w:rsidRPr="00B80F07">
          <w:rPr>
            <w:rFonts w:eastAsia="Times New Roman"/>
            <w:szCs w:val="24"/>
            <w:lang w:eastAsia="en-US"/>
          </w:rPr>
          <w:br/>
          <w:t>ΚΑΡΑΜΑΝΛΗΣ Κ. , σελ.</w:t>
        </w:r>
        <w:r w:rsidRPr="00B80F07">
          <w:rPr>
            <w:rFonts w:eastAsia="Times New Roman"/>
            <w:szCs w:val="24"/>
            <w:lang w:eastAsia="en-US"/>
          </w:rPr>
          <w:br/>
          <w:t>ΚΕΦΑΛΟΓΙΑΝΝΗ  Ό. , σελ.</w:t>
        </w:r>
        <w:r w:rsidRPr="00B80F07">
          <w:rPr>
            <w:rFonts w:eastAsia="Times New Roman"/>
            <w:szCs w:val="24"/>
            <w:lang w:eastAsia="en-US"/>
          </w:rPr>
          <w:br/>
          <w:t>ΚΟΝΙΟΡΔΟΥ Λ. , σελ.</w:t>
        </w:r>
        <w:r w:rsidRPr="00B80F07">
          <w:rPr>
            <w:rFonts w:eastAsia="Times New Roman"/>
            <w:szCs w:val="24"/>
            <w:lang w:eastAsia="en-US"/>
          </w:rPr>
          <w:br/>
          <w:t>ΜΑΥΡΩΤΑΣ Γ. , σελ.</w:t>
        </w:r>
        <w:r w:rsidRPr="00B80F07">
          <w:rPr>
            <w:rFonts w:eastAsia="Times New Roman"/>
            <w:szCs w:val="24"/>
            <w:lang w:eastAsia="en-US"/>
          </w:rPr>
          <w:br/>
          <w:t>ΜΟΥΜΟΥΛΙΔΗΣ Θ. , σελ.</w:t>
        </w:r>
        <w:r w:rsidRPr="00B80F07">
          <w:rPr>
            <w:rFonts w:eastAsia="Times New Roman"/>
            <w:szCs w:val="24"/>
            <w:lang w:eastAsia="en-US"/>
          </w:rPr>
          <w:br/>
          <w:t>ΠΑΠΑΧΡΙΣΤΟΠΟΥΛΟΣ Α. , σελ.</w:t>
        </w:r>
        <w:r w:rsidRPr="00B80F07">
          <w:rPr>
            <w:rFonts w:eastAsia="Times New Roman"/>
            <w:szCs w:val="24"/>
            <w:lang w:eastAsia="en-US"/>
          </w:rPr>
          <w:br/>
          <w:t>ΣΑΡΙΔΗΣ Ι. , σελ.</w:t>
        </w:r>
        <w:r w:rsidRPr="00B80F07">
          <w:rPr>
            <w:rFonts w:eastAsia="Times New Roman"/>
            <w:szCs w:val="24"/>
            <w:lang w:eastAsia="en-US"/>
          </w:rPr>
          <w:br/>
          <w:t>ΤΑΣΟΥΛΑΣ Κ. , σελ.</w:t>
        </w:r>
        <w:r w:rsidRPr="00B80F07">
          <w:rPr>
            <w:rFonts w:eastAsia="Times New Roman"/>
            <w:szCs w:val="24"/>
            <w:lang w:eastAsia="en-US"/>
          </w:rPr>
          <w:br/>
          <w:t>ΤΖΑΒΑΡΑΣ Κ. , σελ.</w:t>
        </w:r>
        <w:r w:rsidRPr="00B80F07">
          <w:rPr>
            <w:rFonts w:eastAsia="Times New Roman"/>
            <w:szCs w:val="24"/>
            <w:lang w:eastAsia="en-US"/>
          </w:rPr>
          <w:br/>
          <w:t>ΦΩΤΗΛΑΣ Ι. , σελ.</w:t>
        </w:r>
        <w:r w:rsidRPr="00B80F07">
          <w:rPr>
            <w:rFonts w:eastAsia="Times New Roman"/>
            <w:szCs w:val="24"/>
            <w:lang w:eastAsia="en-US"/>
          </w:rPr>
          <w:br/>
        </w:r>
        <w:r w:rsidRPr="00B80F07">
          <w:rPr>
            <w:rFonts w:eastAsia="Times New Roman"/>
            <w:szCs w:val="24"/>
            <w:lang w:eastAsia="en-US"/>
          </w:rPr>
          <w:br/>
          <w:t>ΠΑΡΕΜΒΑΣΕΙΣ:</w:t>
        </w:r>
        <w:r w:rsidRPr="00B80F07">
          <w:rPr>
            <w:rFonts w:eastAsia="Times New Roman"/>
            <w:szCs w:val="24"/>
            <w:lang w:eastAsia="en-US"/>
          </w:rPr>
          <w:br/>
          <w:t>ΜΟΥΜΟΥΛΙΔΗΣ Θ. , σελ.</w:t>
        </w:r>
        <w:r w:rsidRPr="00B80F07">
          <w:rPr>
            <w:rFonts w:eastAsia="Times New Roman"/>
            <w:szCs w:val="24"/>
            <w:lang w:eastAsia="en-US"/>
          </w:rPr>
          <w:br/>
        </w:r>
      </w:ins>
    </w:p>
    <w:p w14:paraId="515F5C21" w14:textId="77777777" w:rsidR="005D0520" w:rsidRDefault="00B80F07">
      <w:pPr>
        <w:spacing w:line="600" w:lineRule="auto"/>
        <w:ind w:firstLine="720"/>
        <w:jc w:val="center"/>
        <w:rPr>
          <w:rFonts w:eastAsia="Times New Roman"/>
          <w:szCs w:val="24"/>
        </w:rPr>
      </w:pPr>
      <w:r>
        <w:rPr>
          <w:rFonts w:eastAsia="Times New Roman"/>
          <w:szCs w:val="24"/>
        </w:rPr>
        <w:t>ΠΡΑΚΤΙΚΑ ΒΟΥΛΗΣ</w:t>
      </w:r>
    </w:p>
    <w:p w14:paraId="515F5C22" w14:textId="77777777" w:rsidR="005D0520" w:rsidRDefault="00B80F07">
      <w:pPr>
        <w:spacing w:line="600" w:lineRule="auto"/>
        <w:ind w:firstLine="720"/>
        <w:jc w:val="center"/>
        <w:rPr>
          <w:rFonts w:eastAsia="Times New Roman"/>
          <w:szCs w:val="24"/>
        </w:rPr>
      </w:pPr>
      <w:r>
        <w:rPr>
          <w:rFonts w:eastAsia="Times New Roman"/>
          <w:szCs w:val="24"/>
        </w:rPr>
        <w:t xml:space="preserve">ΙΖ΄ ΠΕΡΙΟΔΟΣ </w:t>
      </w:r>
    </w:p>
    <w:p w14:paraId="515F5C23" w14:textId="77777777" w:rsidR="005D0520" w:rsidRDefault="00B80F07">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15F5C24" w14:textId="77777777" w:rsidR="005D0520" w:rsidRDefault="00B80F07">
      <w:pPr>
        <w:spacing w:line="600" w:lineRule="auto"/>
        <w:ind w:firstLine="720"/>
        <w:jc w:val="center"/>
        <w:rPr>
          <w:rFonts w:eastAsia="Times New Roman"/>
          <w:szCs w:val="24"/>
        </w:rPr>
      </w:pPr>
      <w:r>
        <w:rPr>
          <w:rFonts w:eastAsia="Times New Roman"/>
          <w:szCs w:val="24"/>
        </w:rPr>
        <w:t>ΣΥΝΟΔΟΣ Γ΄</w:t>
      </w:r>
    </w:p>
    <w:p w14:paraId="515F5C25" w14:textId="77777777" w:rsidR="005D0520" w:rsidRDefault="00B80F07">
      <w:pPr>
        <w:spacing w:line="600" w:lineRule="auto"/>
        <w:ind w:firstLine="720"/>
        <w:jc w:val="center"/>
        <w:rPr>
          <w:rFonts w:eastAsia="Times New Roman"/>
          <w:szCs w:val="24"/>
        </w:rPr>
      </w:pPr>
      <w:r>
        <w:rPr>
          <w:rFonts w:eastAsia="Times New Roman"/>
          <w:szCs w:val="24"/>
        </w:rPr>
        <w:t>ΣΥΝΕΔΡΙΑΣΗ ΠΣΤ΄</w:t>
      </w:r>
    </w:p>
    <w:p w14:paraId="515F5C26" w14:textId="77777777" w:rsidR="005D0520" w:rsidRDefault="00B80F07">
      <w:pPr>
        <w:spacing w:line="600" w:lineRule="auto"/>
        <w:ind w:firstLine="720"/>
        <w:jc w:val="center"/>
        <w:rPr>
          <w:rFonts w:eastAsia="Times New Roman"/>
          <w:szCs w:val="24"/>
        </w:rPr>
      </w:pPr>
      <w:r>
        <w:rPr>
          <w:rFonts w:eastAsia="Times New Roman"/>
          <w:szCs w:val="24"/>
        </w:rPr>
        <w:t>Δευτέρα 12 Μαρτίου 2018</w:t>
      </w:r>
    </w:p>
    <w:p w14:paraId="515F5C27" w14:textId="77777777" w:rsidR="005D0520" w:rsidRDefault="00B80F07">
      <w:pPr>
        <w:spacing w:line="600" w:lineRule="auto"/>
        <w:ind w:firstLine="720"/>
        <w:jc w:val="both"/>
        <w:rPr>
          <w:rFonts w:eastAsia="Times New Roman"/>
          <w:szCs w:val="24"/>
        </w:rPr>
      </w:pPr>
      <w:r>
        <w:rPr>
          <w:rFonts w:eastAsia="Times New Roman"/>
          <w:szCs w:val="24"/>
        </w:rPr>
        <w:t>Αθήνα, σήμερα στις 12 Μαρτίου 2018, ημέρα Δευτέρα και ώρα 17.06΄</w:t>
      </w:r>
      <w:r w:rsidRPr="00D668FB">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 </w:t>
      </w:r>
      <w:r w:rsidRPr="0012570F">
        <w:rPr>
          <w:rFonts w:eastAsia="Times New Roman"/>
          <w:b/>
          <w:szCs w:val="24"/>
        </w:rPr>
        <w:t>ΓΕΩΡΓΙΟΥ ΒΑΡΕΜΕΝΟΥ</w:t>
      </w:r>
      <w:r>
        <w:rPr>
          <w:rFonts w:eastAsia="Times New Roman"/>
          <w:szCs w:val="24"/>
        </w:rPr>
        <w:t>.</w:t>
      </w:r>
    </w:p>
    <w:p w14:paraId="515F5C28" w14:textId="77777777" w:rsidR="005D0520" w:rsidRDefault="00B80F07">
      <w:pPr>
        <w:tabs>
          <w:tab w:val="left" w:pos="2738"/>
          <w:tab w:val="center" w:pos="4753"/>
          <w:tab w:val="left" w:pos="5723"/>
        </w:tabs>
        <w:spacing w:line="600" w:lineRule="auto"/>
        <w:ind w:firstLine="720"/>
        <w:jc w:val="both"/>
        <w:rPr>
          <w:rFonts w:eastAsia="Times New Roman"/>
          <w:szCs w:val="24"/>
        </w:rPr>
      </w:pPr>
      <w:r>
        <w:rPr>
          <w:rFonts w:eastAsia="Times New Roman" w:cs="Times New Roman"/>
          <w:b/>
          <w:szCs w:val="24"/>
        </w:rPr>
        <w:lastRenderedPageBreak/>
        <w:t xml:space="preserve">ΠΡΟΕΔΡΕΥΩΝ (Γεώργιος Βαρεμένος): </w:t>
      </w:r>
      <w:r>
        <w:rPr>
          <w:rFonts w:eastAsia="Times New Roman"/>
          <w:szCs w:val="24"/>
        </w:rPr>
        <w:t>Κυρίες και κύριοι συνάδελφοι, αρχίζει η συνεδρίαση.</w:t>
      </w:r>
    </w:p>
    <w:p w14:paraId="515F5C29" w14:textId="77777777" w:rsidR="005D0520" w:rsidRDefault="00B80F07">
      <w:pPr>
        <w:spacing w:line="600" w:lineRule="auto"/>
        <w:ind w:firstLine="720"/>
        <w:jc w:val="both"/>
        <w:rPr>
          <w:rFonts w:eastAsia="Times New Roman"/>
          <w:szCs w:val="24"/>
        </w:rPr>
      </w:pPr>
      <w:r>
        <w:rPr>
          <w:rFonts w:eastAsia="Times New Roman"/>
          <w:szCs w:val="24"/>
        </w:rPr>
        <w:t>Παρακαλεί</w:t>
      </w:r>
      <w:r>
        <w:rPr>
          <w:rFonts w:eastAsia="Times New Roman"/>
          <w:szCs w:val="24"/>
        </w:rPr>
        <w:t xml:space="preserve">ται ο κύριος Γραμματέας να ανακοινώσει τις αναφορές προς το Σώμα. </w:t>
      </w:r>
    </w:p>
    <w:p w14:paraId="515F5C2A" w14:textId="77777777" w:rsidR="005D0520" w:rsidRDefault="00B80F07">
      <w:pPr>
        <w:spacing w:line="600" w:lineRule="auto"/>
        <w:ind w:firstLine="720"/>
        <w:jc w:val="both"/>
        <w:rPr>
          <w:rFonts w:eastAsia="Times New Roman" w:cs="Times New Roman"/>
          <w:szCs w:val="24"/>
        </w:rPr>
      </w:pPr>
      <w:r>
        <w:rPr>
          <w:rFonts w:eastAsia="Times New Roman"/>
          <w:szCs w:val="24"/>
        </w:rPr>
        <w:t>(Ανακοινώνονται προς το Σώμα από το</w:t>
      </w:r>
      <w:r>
        <w:rPr>
          <w:rFonts w:eastAsia="Times New Roman"/>
          <w:szCs w:val="24"/>
        </w:rPr>
        <w:t>ν</w:t>
      </w:r>
      <w:r>
        <w:rPr>
          <w:rFonts w:eastAsia="Times New Roman"/>
          <w:szCs w:val="24"/>
        </w:rPr>
        <w:t xml:space="preserve"> Γραμματέα της Βουλής κ. Ιωάννη </w:t>
      </w:r>
      <w:proofErr w:type="spellStart"/>
      <w:r>
        <w:rPr>
          <w:rFonts w:eastAsia="Times New Roman"/>
          <w:szCs w:val="24"/>
        </w:rPr>
        <w:t>Σαρακιώτη</w:t>
      </w:r>
      <w:proofErr w:type="spellEnd"/>
      <w:r>
        <w:rPr>
          <w:rFonts w:eastAsia="Times New Roman"/>
          <w:szCs w:val="24"/>
        </w:rPr>
        <w:t>, Βουλευτή Φθιώτιδας, τα ακόλουθα:</w:t>
      </w:r>
      <w:r>
        <w:rPr>
          <w:rFonts w:eastAsia="Times New Roman" w:cs="Times New Roman"/>
          <w:szCs w:val="24"/>
        </w:rPr>
        <w:t xml:space="preserve"> </w:t>
      </w:r>
    </w:p>
    <w:p w14:paraId="515F5C2B" w14:textId="77777777" w:rsidR="005D0520" w:rsidRDefault="00B80F07">
      <w:pPr>
        <w:spacing w:line="600" w:lineRule="auto"/>
        <w:ind w:firstLine="720"/>
        <w:contextualSpacing/>
        <w:rPr>
          <w:rFonts w:eastAsia="Times New Roman" w:cs="Times New Roman"/>
          <w:szCs w:val="24"/>
        </w:rPr>
      </w:pPr>
      <w:r w:rsidRPr="00045457">
        <w:rPr>
          <w:rFonts w:eastAsia="Times New Roman" w:cs="Times New Roman"/>
          <w:szCs w:val="24"/>
        </w:rPr>
        <w:t>Α. ΚΑΤΑΘΕΣΗ ΑΝΑΦΟΡΩΝ</w:t>
      </w:r>
    </w:p>
    <w:p w14:paraId="515F5C2C" w14:textId="77777777" w:rsidR="005D0520" w:rsidRDefault="00B80F07">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 xml:space="preserve">(Να μπει η σελίδα </w:t>
      </w:r>
      <w:r w:rsidRPr="00045457">
        <w:rPr>
          <w:rFonts w:eastAsia="Times New Roman" w:cs="Times New Roman"/>
          <w:color w:val="FF0000"/>
          <w:szCs w:val="24"/>
        </w:rPr>
        <w:t>1α)</w:t>
      </w:r>
    </w:p>
    <w:p w14:paraId="515F5C2D" w14:textId="77777777" w:rsidR="005D0520" w:rsidRDefault="00B80F07">
      <w:pPr>
        <w:spacing w:line="600" w:lineRule="auto"/>
        <w:ind w:firstLine="720"/>
        <w:contextualSpacing/>
        <w:rPr>
          <w:rFonts w:eastAsia="Times New Roman" w:cs="Times New Roman"/>
          <w:szCs w:val="24"/>
        </w:rPr>
      </w:pPr>
      <w:r w:rsidRPr="00045457">
        <w:rPr>
          <w:rFonts w:eastAsia="Times New Roman" w:cs="Times New Roman"/>
          <w:szCs w:val="24"/>
        </w:rPr>
        <w:t>Β. ΑΠΑΝΤΗΣΕΙΣ ΥΠΟΥΡΓΩΝ ΣΕ ΕΡΩΤΗΣΕ</w:t>
      </w:r>
      <w:r w:rsidRPr="00045457">
        <w:rPr>
          <w:rFonts w:eastAsia="Times New Roman" w:cs="Times New Roman"/>
          <w:szCs w:val="24"/>
        </w:rPr>
        <w:t>ΙΣ ΒΟΥΛΕΥΤΩΝ</w:t>
      </w:r>
    </w:p>
    <w:p w14:paraId="515F5C2E" w14:textId="77777777" w:rsidR="005D0520" w:rsidRDefault="00B80F07">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 xml:space="preserve">(Να μπει η σελίδα </w:t>
      </w:r>
      <w:r w:rsidRPr="00045457">
        <w:rPr>
          <w:rFonts w:eastAsia="Times New Roman" w:cs="Times New Roman"/>
          <w:color w:val="FF0000"/>
          <w:szCs w:val="24"/>
        </w:rPr>
        <w:t>1β)</w:t>
      </w:r>
    </w:p>
    <w:p w14:paraId="515F5C2F" w14:textId="77777777" w:rsidR="005D0520" w:rsidRDefault="00B80F07">
      <w:pPr>
        <w:spacing w:after="0" w:line="600" w:lineRule="auto"/>
        <w:contextualSpacing/>
        <w:jc w:val="center"/>
        <w:rPr>
          <w:rFonts w:eastAsiaTheme="minorHAnsi"/>
          <w:b/>
          <w:szCs w:val="24"/>
          <w:lang w:eastAsia="en-US"/>
        </w:rPr>
      </w:pPr>
      <w:r w:rsidRPr="00045457">
        <w:rPr>
          <w:rFonts w:eastAsia="Times New Roman"/>
          <w:color w:val="FF0000"/>
          <w:szCs w:val="24"/>
        </w:rPr>
        <w:t>(ΑΛΛΑΓΗ ΣΕΛΙΔΑΣ ΛΟΓΩ ΑΛΛΑΓΗΣ ΘΕΜΑΤΟΣ)</w:t>
      </w:r>
    </w:p>
    <w:p w14:paraId="515F5C30"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εισερχόμαστε στη συζήτηση των</w:t>
      </w:r>
    </w:p>
    <w:p w14:paraId="515F5C31" w14:textId="77777777" w:rsidR="005D0520" w:rsidRDefault="00B80F07">
      <w:pPr>
        <w:spacing w:line="600" w:lineRule="auto"/>
        <w:ind w:firstLine="720"/>
        <w:jc w:val="center"/>
        <w:rPr>
          <w:rFonts w:eastAsia="Times New Roman" w:cs="Times New Roman"/>
          <w:b/>
          <w:szCs w:val="24"/>
        </w:rPr>
      </w:pPr>
      <w:r>
        <w:rPr>
          <w:rFonts w:eastAsia="Times New Roman" w:cs="Times New Roman"/>
          <w:b/>
          <w:szCs w:val="24"/>
        </w:rPr>
        <w:lastRenderedPageBreak/>
        <w:t>ΕΠΙΚΑΙΡΩΝ ΕΡΩΤΗΣΕΩΝ</w:t>
      </w:r>
    </w:p>
    <w:p w14:paraId="515F5C32" w14:textId="77777777" w:rsidR="005D0520" w:rsidRDefault="00B80F07">
      <w:pPr>
        <w:spacing w:line="600" w:lineRule="auto"/>
        <w:ind w:firstLine="720"/>
        <w:jc w:val="both"/>
        <w:rPr>
          <w:rFonts w:eastAsia="Times New Roman"/>
          <w:color w:val="000000"/>
          <w:szCs w:val="24"/>
          <w:shd w:val="clear" w:color="auto" w:fill="FFFFFF"/>
        </w:rPr>
      </w:pPr>
      <w:r>
        <w:rPr>
          <w:rFonts w:eastAsia="Times New Roman" w:cs="Times New Roman"/>
          <w:szCs w:val="24"/>
        </w:rPr>
        <w:t>Αρχίζουμε με</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η δεύτερη </w:t>
      </w:r>
      <w:r>
        <w:rPr>
          <w:rFonts w:eastAsia="Times New Roman"/>
          <w:color w:val="000000"/>
          <w:szCs w:val="24"/>
          <w:shd w:val="clear" w:color="auto" w:fill="FFFFFF"/>
        </w:rPr>
        <w:t xml:space="preserve">με αριθμό 1232/5-3-2018 επίκαιρη ερώτηση </w:t>
      </w:r>
      <w:r>
        <w:rPr>
          <w:rFonts w:eastAsia="Times New Roman"/>
          <w:color w:val="000000"/>
          <w:szCs w:val="24"/>
          <w:shd w:val="clear" w:color="auto" w:fill="FFFFFF"/>
        </w:rPr>
        <w:t xml:space="preserve">δεύτερου κύκλου του Ανεξάρτητου Βουλευτή Αχαΐας κ. </w:t>
      </w:r>
      <w:r>
        <w:rPr>
          <w:rFonts w:eastAsia="Times New Roman"/>
          <w:bCs/>
          <w:color w:val="000000"/>
          <w:szCs w:val="24"/>
          <w:shd w:val="clear" w:color="auto" w:fill="FFFFFF"/>
        </w:rPr>
        <w:t>Νικολάου Νικολόπουλου</w:t>
      </w:r>
      <w:r w:rsidRPr="00225396">
        <w:rPr>
          <w:rFonts w:eastAsia="Times New Roman"/>
          <w:color w:val="000000"/>
          <w:szCs w:val="24"/>
          <w:shd w:val="clear" w:color="auto" w:fill="FFFFFF"/>
        </w:rPr>
        <w:t xml:space="preserve"> </w:t>
      </w:r>
      <w:r>
        <w:rPr>
          <w:rFonts w:eastAsia="Times New Roman"/>
          <w:color w:val="000000"/>
          <w:szCs w:val="24"/>
          <w:shd w:val="clear" w:color="auto" w:fill="FFFFFF"/>
        </w:rPr>
        <w:t>προς τον Υπουργό</w:t>
      </w:r>
      <w:r w:rsidRPr="00225396">
        <w:rPr>
          <w:rFonts w:eastAsia="Times New Roman"/>
          <w:color w:val="000000"/>
          <w:szCs w:val="24"/>
          <w:shd w:val="clear" w:color="auto" w:fill="FFFFFF"/>
        </w:rPr>
        <w:t xml:space="preserve"> </w:t>
      </w:r>
      <w:r>
        <w:rPr>
          <w:rFonts w:eastAsia="Times New Roman"/>
          <w:bCs/>
          <w:color w:val="000000"/>
          <w:szCs w:val="24"/>
          <w:shd w:val="clear" w:color="auto" w:fill="FFFFFF"/>
        </w:rPr>
        <w:t>Δικαιοσύνης, Διαφάνειας και Ανθρωπίνων Δικαιωμάτων,</w:t>
      </w:r>
      <w:r w:rsidRPr="00225396">
        <w:rPr>
          <w:rFonts w:eastAsia="Times New Roman"/>
          <w:color w:val="000000"/>
          <w:szCs w:val="24"/>
          <w:shd w:val="clear" w:color="auto" w:fill="FFFFFF"/>
        </w:rPr>
        <w:t xml:space="preserve"> </w:t>
      </w:r>
      <w:r>
        <w:rPr>
          <w:rFonts w:eastAsia="Times New Roman"/>
          <w:color w:val="000000"/>
          <w:szCs w:val="24"/>
          <w:shd w:val="clear" w:color="auto" w:fill="FFFFFF"/>
        </w:rPr>
        <w:t>με θέμα: «Ολοκληρώθηκαν οι έρευνες για τα δάνεια σε κόμματα;».</w:t>
      </w:r>
    </w:p>
    <w:p w14:paraId="515F5C33" w14:textId="77777777" w:rsidR="005D0520" w:rsidRDefault="00B80F07">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Νικολόπουλε, έχετε τον λόγο για δύο λεπτά.</w:t>
      </w:r>
    </w:p>
    <w:p w14:paraId="515F5C34"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ΝΙ</w:t>
      </w:r>
      <w:r>
        <w:rPr>
          <w:rFonts w:eastAsia="Times New Roman" w:cs="Times New Roman"/>
          <w:b/>
          <w:szCs w:val="24"/>
        </w:rPr>
        <w:t>ΚΟΛΑΟΣ ΝΙΚΟΛΟΠΟΥΛΟΣ:</w:t>
      </w:r>
      <w:r>
        <w:rPr>
          <w:rFonts w:eastAsia="Times New Roman" w:cs="Times New Roman"/>
          <w:szCs w:val="24"/>
        </w:rPr>
        <w:t xml:space="preserve"> Κύριε Πρόεδρε, η ίδια η Κυβέρνηση από την αρχή κιόλας της θητείας της είχε εκφράσει την πρόθεσή της να σπάσει το «τρίγωνο της διαφθοράς», όπως το αποκαλούσε. Φτάσαμε στον Μάρτη του 2018 -μετά από μια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της Βουλής- και</w:t>
      </w:r>
      <w:r>
        <w:rPr>
          <w:rFonts w:eastAsia="Times New Roman" w:cs="Times New Roman"/>
          <w:szCs w:val="24"/>
        </w:rPr>
        <w:t xml:space="preserve"> το θέμα φαίνεται, με βάση τις δημοσιο</w:t>
      </w:r>
      <w:r>
        <w:rPr>
          <w:rFonts w:eastAsia="Times New Roman" w:cs="Times New Roman"/>
          <w:szCs w:val="24"/>
        </w:rPr>
        <w:lastRenderedPageBreak/>
        <w:t>γραφικές πληροφορίες, πως βρίσκεται στο τελευταίο στάδιο της δικαστικής διερεύνησης. Επί της ουσίας, όμως, δεν έχουμε δει κάτι ακόμα.</w:t>
      </w:r>
    </w:p>
    <w:p w14:paraId="515F5C35"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Ακούμε και βλέπουμε, επαναλαμβάνω, μόνο δημοσιογραφικές πληροφορίες που αναφέρουν ότι τις επόμενες μέρες φτάνουν οι προτάσεις των εισαγγελέων για τις ευθύνες των πολιτικών προσώπων και των τραπεζιτών που εμπλέκονται στα κομματικά δάνεια. Αυτή είναι η χθεσι</w:t>
      </w:r>
      <w:r>
        <w:rPr>
          <w:rFonts w:eastAsia="Times New Roman" w:cs="Times New Roman"/>
          <w:szCs w:val="24"/>
        </w:rPr>
        <w:t xml:space="preserve">νή </w:t>
      </w:r>
      <w:r>
        <w:rPr>
          <w:rFonts w:eastAsia="Times New Roman" w:cs="Times New Roman"/>
          <w:szCs w:val="24"/>
        </w:rPr>
        <w:t>«</w:t>
      </w:r>
      <w:r>
        <w:rPr>
          <w:rFonts w:eastAsia="Times New Roman" w:cs="Times New Roman"/>
          <w:szCs w:val="24"/>
        </w:rPr>
        <w:t xml:space="preserve">ΚΥΡΙΑΚΑΤΙΚΗ </w:t>
      </w:r>
      <w:r>
        <w:rPr>
          <w:rFonts w:eastAsia="Times New Roman" w:cs="Times New Roman"/>
          <w:szCs w:val="24"/>
          <w:lang w:val="en-US"/>
        </w:rPr>
        <w:t>KONTRANEWS</w:t>
      </w:r>
      <w:r>
        <w:rPr>
          <w:rFonts w:eastAsia="Times New Roman" w:cs="Times New Roman"/>
          <w:szCs w:val="24"/>
        </w:rPr>
        <w:t>»</w:t>
      </w:r>
      <w:r>
        <w:rPr>
          <w:rFonts w:eastAsia="Times New Roman" w:cs="Times New Roman"/>
          <w:szCs w:val="24"/>
        </w:rPr>
        <w:t xml:space="preserve">, που λέει όλο το πόρισμα για τα θαλασσοδάνεια των 400 εκατομμυρίων ευρώ: «Για κακούργημα στελέχη Νέας Δημοκρατίας και ΠΑΣΟΚ και τραπεζικοί». Το ίδιο η Γιάννα Παπαδάκου, η γνωστή δημοσιογράφος στο </w:t>
      </w:r>
      <w:r>
        <w:rPr>
          <w:rFonts w:eastAsia="Times New Roman" w:cs="Times New Roman"/>
          <w:szCs w:val="24"/>
        </w:rPr>
        <w:t>«</w:t>
      </w:r>
      <w:r>
        <w:rPr>
          <w:rFonts w:eastAsia="Times New Roman" w:cs="Times New Roman"/>
          <w:szCs w:val="24"/>
        </w:rPr>
        <w:t>ΚΟΚΚΙΝΟ</w:t>
      </w:r>
      <w:r>
        <w:rPr>
          <w:rFonts w:eastAsia="Times New Roman" w:cs="Times New Roman"/>
          <w:szCs w:val="24"/>
        </w:rPr>
        <w:t>»</w:t>
      </w:r>
      <w:r>
        <w:rPr>
          <w:rFonts w:eastAsia="Times New Roman" w:cs="Times New Roman"/>
          <w:szCs w:val="24"/>
        </w:rPr>
        <w:t>. Θα καταθέσω</w:t>
      </w:r>
      <w:r>
        <w:rPr>
          <w:rFonts w:eastAsia="Times New Roman" w:cs="Times New Roman"/>
          <w:szCs w:val="24"/>
        </w:rPr>
        <w:t xml:space="preserve">, επίσης, τι αποκαλύπτει </w:t>
      </w:r>
      <w:r>
        <w:rPr>
          <w:rFonts w:eastAsia="Times New Roman" w:cs="Times New Roman"/>
          <w:szCs w:val="24"/>
        </w:rPr>
        <w:t xml:space="preserve">η ίδια </w:t>
      </w:r>
      <w:r>
        <w:rPr>
          <w:rFonts w:eastAsia="Times New Roman" w:cs="Times New Roman"/>
          <w:szCs w:val="24"/>
        </w:rPr>
        <w:lastRenderedPageBreak/>
        <w:t xml:space="preserve">για τη δικογραφία που λέει ότι έρχεται από την </w:t>
      </w:r>
      <w:r>
        <w:rPr>
          <w:rFonts w:eastAsia="Times New Roman" w:cs="Times New Roman"/>
          <w:szCs w:val="24"/>
        </w:rPr>
        <w:t>Ο</w:t>
      </w:r>
      <w:r>
        <w:rPr>
          <w:rFonts w:eastAsia="Times New Roman" w:cs="Times New Roman"/>
          <w:szCs w:val="24"/>
        </w:rPr>
        <w:t>ικονομική Εισαγγελία και όχι από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Τουλουπάκη</w:t>
      </w:r>
      <w:proofErr w:type="spellEnd"/>
      <w:r>
        <w:rPr>
          <w:rFonts w:eastAsia="Times New Roman" w:cs="Times New Roman"/>
          <w:szCs w:val="24"/>
        </w:rPr>
        <w:t>.</w:t>
      </w:r>
    </w:p>
    <w:p w14:paraId="515F5C36"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Όμως, υπάρχουν, κύριε Πρόεδρε και άλλα </w:t>
      </w:r>
      <w:proofErr w:type="spellStart"/>
      <w:r>
        <w:rPr>
          <w:rFonts w:eastAsia="Times New Roman" w:cs="Times New Roman"/>
          <w:szCs w:val="24"/>
        </w:rPr>
        <w:t>συνοδά</w:t>
      </w:r>
      <w:proofErr w:type="spellEnd"/>
      <w:r>
        <w:rPr>
          <w:rFonts w:eastAsia="Times New Roman" w:cs="Times New Roman"/>
          <w:szCs w:val="24"/>
        </w:rPr>
        <w:t xml:space="preserve"> ζητήματα που νομίζω πως η Κυβέρνηση πρέπει να προσέξει ιδιαίτερα και έχει αυτή</w:t>
      </w:r>
      <w:r>
        <w:rPr>
          <w:rFonts w:eastAsia="Times New Roman" w:cs="Times New Roman"/>
          <w:szCs w:val="24"/>
        </w:rPr>
        <w:t xml:space="preserve"> την ευθύνη δράσης προκειμένου να μην καταγράψει ως παθητικό μια αποτυχημένη προσπάθεια που για την κοινωνία θα ισοδυναμεί με συγκάλυψη.</w:t>
      </w:r>
    </w:p>
    <w:p w14:paraId="515F5C37"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Για να γίνω συγκεκριμένος, ακόμα και αν αληθεύει ότι τελικά το εισαγγελικό πόρισμα δεν απαλλάσσει τους υπευθύνους από τ</w:t>
      </w:r>
      <w:r>
        <w:rPr>
          <w:rFonts w:eastAsia="Times New Roman" w:cs="Times New Roman"/>
          <w:szCs w:val="24"/>
        </w:rPr>
        <w:t>ο αδίκημα της απάτης σε βάρος του δημοσίου, άραγε αρκεί τούτο για να αναγκάσει τον κ. Μητσοτάκη, την κ</w:t>
      </w:r>
      <w:r>
        <w:rPr>
          <w:rFonts w:eastAsia="Times New Roman" w:cs="Times New Roman"/>
          <w:szCs w:val="24"/>
        </w:rPr>
        <w:t>.</w:t>
      </w:r>
      <w:r>
        <w:rPr>
          <w:rFonts w:eastAsia="Times New Roman" w:cs="Times New Roman"/>
          <w:szCs w:val="24"/>
        </w:rPr>
        <w:t xml:space="preserve"> Γεννηματά να γυρίσουν πίσω </w:t>
      </w:r>
      <w:r>
        <w:rPr>
          <w:rFonts w:eastAsia="Times New Roman" w:cs="Times New Roman"/>
          <w:szCs w:val="24"/>
        </w:rPr>
        <w:lastRenderedPageBreak/>
        <w:t xml:space="preserve">τα περίπου 400 εκατομμύρια ευρώ που δανείστηκαν από τις φαλιρισμένες τράπεζες που αναγκαστικά το δημόσιο, δηλαδή ο ελληνικός </w:t>
      </w:r>
      <w:r>
        <w:rPr>
          <w:rFonts w:eastAsia="Times New Roman" w:cs="Times New Roman"/>
          <w:szCs w:val="24"/>
        </w:rPr>
        <w:t xml:space="preserve">λαός, </w:t>
      </w:r>
      <w:proofErr w:type="spellStart"/>
      <w:r>
        <w:rPr>
          <w:rFonts w:eastAsia="Times New Roman" w:cs="Times New Roman"/>
          <w:szCs w:val="24"/>
        </w:rPr>
        <w:t>ανακεφαλαιοποίησαν</w:t>
      </w:r>
      <w:proofErr w:type="spellEnd"/>
      <w:r>
        <w:rPr>
          <w:rFonts w:eastAsia="Times New Roman" w:cs="Times New Roman"/>
          <w:szCs w:val="24"/>
        </w:rPr>
        <w:t>;</w:t>
      </w:r>
    </w:p>
    <w:p w14:paraId="515F5C38"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Κύριε Πρόεδρε, πρέπει σήμερα να ακουστεί εδώ στη Βουλή και σε όλη την </w:t>
      </w:r>
      <w:r>
        <w:rPr>
          <w:rFonts w:eastAsia="Times New Roman" w:cs="Times New Roman"/>
          <w:szCs w:val="24"/>
        </w:rPr>
        <w:t>ε</w:t>
      </w:r>
      <w:r>
        <w:rPr>
          <w:rFonts w:eastAsia="Times New Roman" w:cs="Times New Roman"/>
          <w:szCs w:val="24"/>
        </w:rPr>
        <w:t>πικράτεια και το εξής παράδοξο, αλλά αληθινό. Το ΠΑΣΟΚ μετά τη μετάλλαξή του σε Δημοκρατική Συμπαράταξη απέκτησε, λέει, νέο ΑΦΜ και έτσι οδεύει πλέον διά της π</w:t>
      </w:r>
      <w:r>
        <w:rPr>
          <w:rFonts w:eastAsia="Times New Roman" w:cs="Times New Roman"/>
          <w:szCs w:val="24"/>
        </w:rPr>
        <w:t>λαγίας σε διαγραφή χρεών, αφού η μοιρασιά μεταξύ των εταίρων δεν αφήνει παρά «ψίχουλα» να παρακρατούν οι δανείστριες τράπεζες.</w:t>
      </w:r>
    </w:p>
    <w:p w14:paraId="515F5C39"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Αλλαγή, όμως, ΑΦΜ φαντάζομαι πως θα γίνει και εν όψει της δημιουργίας του νέου κόμματος, του Κινήματος Αλλαγής και αν η </w:t>
      </w:r>
      <w:r>
        <w:rPr>
          <w:rFonts w:eastAsia="Times New Roman" w:cs="Times New Roman"/>
          <w:szCs w:val="24"/>
        </w:rPr>
        <w:lastRenderedPageBreak/>
        <w:t>Κυβέρνηση</w:t>
      </w:r>
      <w:r>
        <w:rPr>
          <w:rFonts w:eastAsia="Times New Roman" w:cs="Times New Roman"/>
          <w:szCs w:val="24"/>
        </w:rPr>
        <w:t xml:space="preserve"> δεν αναλάβει κα</w:t>
      </w:r>
      <w:r>
        <w:rPr>
          <w:rFonts w:eastAsia="Times New Roman" w:cs="Times New Roman"/>
          <w:szCs w:val="24"/>
        </w:rPr>
        <w:t>μ</w:t>
      </w:r>
      <w:r>
        <w:rPr>
          <w:rFonts w:eastAsia="Times New Roman" w:cs="Times New Roman"/>
          <w:szCs w:val="24"/>
        </w:rPr>
        <w:t>μιά νομοθετική πρωτοβουλία, από κοντά θα πάει και ο κ. Μητσοτάκης. Και ποιος θα πληρώσει το «μάρμαρο»; Ο ελληνικός λαός.</w:t>
      </w:r>
    </w:p>
    <w:p w14:paraId="515F5C3A"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Προσωπικά, λοιπόν, κύριε Πρόεδρε και κύριε Υπουργέ, όχι μόνο αρνούμαι να συμπράξω διά της σιωπής μου σε οποιαδήποτε κα</w:t>
      </w:r>
      <w:r>
        <w:rPr>
          <w:rFonts w:eastAsia="Times New Roman" w:cs="Times New Roman"/>
          <w:szCs w:val="24"/>
        </w:rPr>
        <w:t xml:space="preserve">τ’ αυτόν τον τρόπο κουτοπόνηρη διαγραφή των θαλασσοδανείων, βεβαίως και των ευθυνών, αλλά πιστεύω πως και η Κυβέρνηση οφείλει εδώ και τώρα, που έλεγε και ο Παπανδρέου, να νομοθετήσει, ώστε οι υπεύθυνοι να μην καταφέρουν να αποφύγουν τη δικαιοσύνη αλλά και </w:t>
      </w:r>
      <w:r>
        <w:rPr>
          <w:rFonts w:eastAsia="Times New Roman" w:cs="Times New Roman"/>
          <w:szCs w:val="24"/>
        </w:rPr>
        <w:t>να μην πληρώσει ο ελληνικός λαός τα σπασμένα και τα γλεντοκόπια των ατσίδων. Πιστεύω ότι δεν είμαι ο μοναδικός ούτε σε αυτή την Αίθουσα ούτε σε όλη την κοινωνία.</w:t>
      </w:r>
    </w:p>
    <w:p w14:paraId="515F5C3B"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515F5C3C"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Η σημαία τ</w:t>
      </w:r>
      <w:r>
        <w:rPr>
          <w:rFonts w:eastAsia="Times New Roman" w:cs="Times New Roman"/>
          <w:szCs w:val="24"/>
        </w:rPr>
        <w:t>ης κάθαρσης το ξέρω ότι είναι πολύ βαριά και το ξέρετε και εσείς, κύριε Παπαγγελόπουλε, γιατί το υφίστασθε στο πετσί σας αυτόν τον τελευταίο ειδικά καιρό. Επιτρέπετε εσείς να κουνούν το δά</w:t>
      </w:r>
      <w:r>
        <w:rPr>
          <w:rFonts w:eastAsia="Times New Roman" w:cs="Times New Roman"/>
          <w:szCs w:val="24"/>
        </w:rPr>
        <w:t>κ</w:t>
      </w:r>
      <w:r>
        <w:rPr>
          <w:rFonts w:eastAsia="Times New Roman" w:cs="Times New Roman"/>
          <w:szCs w:val="24"/>
        </w:rPr>
        <w:t>τυλο αυτοί που το έβαλαν μέσα στο μέλι;</w:t>
      </w:r>
    </w:p>
    <w:p w14:paraId="515F5C3D" w14:textId="77777777" w:rsidR="005D0520" w:rsidRDefault="00B80F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w:t>
      </w:r>
      <w:r>
        <w:rPr>
          <w:rFonts w:eastAsia="Times New Roman" w:cs="Times New Roman"/>
          <w:b/>
          <w:szCs w:val="24"/>
        </w:rPr>
        <w:t>νος):</w:t>
      </w:r>
      <w:r>
        <w:rPr>
          <w:rFonts w:eastAsia="Times New Roman" w:cs="Times New Roman"/>
          <w:szCs w:val="24"/>
        </w:rPr>
        <w:t xml:space="preserve"> Κύριε Νικολόπουλε, έχετε και δευτερολογία.</w:t>
      </w:r>
    </w:p>
    <w:p w14:paraId="515F5C3E"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Τελειώνω, κύριε Πρόεδρε.</w:t>
      </w:r>
    </w:p>
    <w:p w14:paraId="515F5C3F"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Τη σηκώνει, όμως, ένας ολόκληρος λαός αυτή τη σημαία, περιμένοντας εδώ και χρόνια να μάθει ποιοι τα έφαγαν και να δει επιτέλους </w:t>
      </w:r>
      <w:r>
        <w:rPr>
          <w:rFonts w:eastAsia="Times New Roman" w:cs="Times New Roman"/>
          <w:szCs w:val="24"/>
        </w:rPr>
        <w:t xml:space="preserve">τους </w:t>
      </w:r>
      <w:r>
        <w:rPr>
          <w:rFonts w:eastAsia="Times New Roman" w:cs="Times New Roman"/>
          <w:szCs w:val="24"/>
        </w:rPr>
        <w:t>νταβατζήδες να γυρίζουν πί</w:t>
      </w:r>
      <w:r>
        <w:rPr>
          <w:rFonts w:eastAsia="Times New Roman" w:cs="Times New Roman"/>
          <w:szCs w:val="24"/>
        </w:rPr>
        <w:t>σω τα κλεμμένα, ακόμα και αν πρέπει να πλειστηριαστούν οι βίλες και τα κότερα.</w:t>
      </w:r>
    </w:p>
    <w:p w14:paraId="515F5C40"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Ελπίζω να μην επιτρέψετε η ιστορία των κομματικών θαλασσοδανείων να είναι ακόμα μια ιστορία με άδοξο τέλος.</w:t>
      </w:r>
    </w:p>
    <w:p w14:paraId="515F5C41"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Σας ευχαριστώ.</w:t>
      </w:r>
    </w:p>
    <w:p w14:paraId="515F5C42" w14:textId="77777777" w:rsidR="005D0520" w:rsidRDefault="00B80F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Υπουργός κ. Παπαγγε</w:t>
      </w:r>
      <w:r>
        <w:rPr>
          <w:rFonts w:eastAsia="Times New Roman" w:cs="Times New Roman"/>
          <w:szCs w:val="24"/>
        </w:rPr>
        <w:t>λόπουλος, έχει τον λόγο.</w:t>
      </w:r>
    </w:p>
    <w:p w14:paraId="515F5C43" w14:textId="77777777" w:rsidR="005D0520" w:rsidRDefault="00B80F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Ευχαριστώ, κύριε Πρόεδρε.</w:t>
      </w:r>
    </w:p>
    <w:p w14:paraId="515F5C44" w14:textId="77777777" w:rsidR="005D0520" w:rsidRDefault="00B80F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 κ. Νικολόπουλος θέτει δύο ερωτήματα με την παρούσα επίκαιρη ερώτηση, δηλαδή αν ολοκληρώθηκε η έρευνα -</w:t>
      </w:r>
      <w:r>
        <w:rPr>
          <w:rFonts w:eastAsia="Times New Roman" w:cs="Times New Roman"/>
          <w:szCs w:val="24"/>
        </w:rPr>
        <w:t xml:space="preserve">προφανώς εννοεί του εισαγγελέα, που εξετάζει αν προκύπτουν ποινικές ευθύνες εναντίον προσώπων που είχαν εμπλακεί με τη χορήγηση δανείων </w:t>
      </w:r>
      <w:r>
        <w:rPr>
          <w:rFonts w:eastAsia="Times New Roman" w:cs="Times New Roman"/>
          <w:szCs w:val="24"/>
        </w:rPr>
        <w:lastRenderedPageBreak/>
        <w:t>στα κόμματα- και δεύτερον, αν υπάρχει εισαγγελική πρόταση παραπομπής πρώην Υπουργών και στελεχών των κομμάτων που δεν επ</w:t>
      </w:r>
      <w:r>
        <w:rPr>
          <w:rFonts w:eastAsia="Times New Roman" w:cs="Times New Roman"/>
          <w:szCs w:val="24"/>
        </w:rPr>
        <w:t>ιστρέφουν τα δανεικά και δεν προσφέρουν ούτε εγγυήσεις, όπως κάνουν όλοι οι δανειολήπτες.</w:t>
      </w:r>
    </w:p>
    <w:p w14:paraId="515F5C45"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Από το κείμενο της επίκαιρης ερώτησης προκύπτει ότι είναι σε γνώση του Βουλευτή και όλων των αναγνωστών των δημοσιευμάτων που επικαλέστηκε ο κ. Νικολόπουλος ότι οι ει</w:t>
      </w:r>
      <w:r>
        <w:rPr>
          <w:rFonts w:eastAsia="Times New Roman" w:cs="Times New Roman"/>
          <w:szCs w:val="24"/>
        </w:rPr>
        <w:t>σαγγελείς δεν έχουν ολοκληρώσει τις ενέργειές τους. Ωστόσο, απαντώντας στην επίκαιρη ερώτηση, θα επαναλάβω τα αυτονόητα που τα έχω πει πολλές φορές, ότι δηλαδή ο αρμόδιος Υπουργός και προσωπικά εγώ ο ίδιος λόγω της προϊστορίας μου στη δικαιοσύνη δεν παρεμβ</w:t>
      </w:r>
      <w:r>
        <w:rPr>
          <w:rFonts w:eastAsia="Times New Roman" w:cs="Times New Roman"/>
          <w:szCs w:val="24"/>
        </w:rPr>
        <w:t xml:space="preserve">αίνω και δεν ενημερώνομαι για τις ενέργειες των εισαγγελικών και δικαστικών αρχών επί υποθέσεων που βρίσκονται σε εξέλιξη, παρά </w:t>
      </w:r>
      <w:r>
        <w:rPr>
          <w:rFonts w:eastAsia="Times New Roman" w:cs="Times New Roman"/>
          <w:szCs w:val="24"/>
        </w:rPr>
        <w:lastRenderedPageBreak/>
        <w:t xml:space="preserve">τα αντιθέτως </w:t>
      </w:r>
      <w:proofErr w:type="spellStart"/>
      <w:r>
        <w:rPr>
          <w:rFonts w:eastAsia="Times New Roman" w:cs="Times New Roman"/>
          <w:szCs w:val="24"/>
        </w:rPr>
        <w:t>θρυλούμενα</w:t>
      </w:r>
      <w:proofErr w:type="spellEnd"/>
      <w:r>
        <w:rPr>
          <w:rFonts w:eastAsia="Times New Roman" w:cs="Times New Roman"/>
          <w:szCs w:val="24"/>
        </w:rPr>
        <w:t xml:space="preserve"> περί σκευωριών, συνομωσιών -διεθνών, μάλιστα- στα οποία έχω αναδειχθεί σε εξπέρ.</w:t>
      </w:r>
    </w:p>
    <w:p w14:paraId="515F5C46"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Η θέση η δική μου, αλλά</w:t>
      </w:r>
      <w:r>
        <w:rPr>
          <w:rFonts w:eastAsia="Times New Roman" w:cs="Times New Roman"/>
          <w:szCs w:val="24"/>
        </w:rPr>
        <w:t xml:space="preserve"> και όλης της Κυβέρνησης –και, μάλιστα, είναι μία αμετακίνητη θέση- είναι η δικαιοσύνη να ολοκληρώνει το έργο της απερίσπαστη και ανεπηρέαστη. Αυτό ακολουθούμε και τα αποτελέσματα είναι ήδη ορατά. Το μόνο που χρειαζόταν η δικαιοσύνη ήταν να ανοίξουν κάποια</w:t>
      </w:r>
      <w:r>
        <w:rPr>
          <w:rFonts w:eastAsia="Times New Roman" w:cs="Times New Roman"/>
          <w:szCs w:val="24"/>
        </w:rPr>
        <w:t xml:space="preserve"> σφραγισμένα παράθυρα που κάποιοι τα είχαν επιμελώς σφραγίσει και να μπει φως και καθαρός αέρας.</w:t>
      </w:r>
    </w:p>
    <w:p w14:paraId="515F5C47"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Τώρα, ως προς τα δύο συγκεκριμένα ερωτήματα, έχω να πω τα εξής: Για το πρώτο από τα παραπάνω ερωτήματα μπορώ να σας απαντήσω ότι ζητήσαμε στοιχεία από το γραφε</w:t>
      </w:r>
      <w:r>
        <w:rPr>
          <w:rFonts w:eastAsia="Times New Roman" w:cs="Times New Roman"/>
          <w:szCs w:val="24"/>
        </w:rPr>
        <w:t xml:space="preserve">ίο του </w:t>
      </w:r>
      <w:r>
        <w:rPr>
          <w:rFonts w:eastAsia="Times New Roman" w:cs="Times New Roman"/>
          <w:szCs w:val="24"/>
        </w:rPr>
        <w:t>ε</w:t>
      </w:r>
      <w:r>
        <w:rPr>
          <w:rFonts w:eastAsia="Times New Roman" w:cs="Times New Roman"/>
          <w:szCs w:val="24"/>
        </w:rPr>
        <w:t xml:space="preserve">ισαγγελέα </w:t>
      </w:r>
      <w:r>
        <w:rPr>
          <w:rFonts w:eastAsia="Times New Roman" w:cs="Times New Roman"/>
          <w:szCs w:val="24"/>
        </w:rPr>
        <w:t>ο</w:t>
      </w:r>
      <w:r>
        <w:rPr>
          <w:rFonts w:eastAsia="Times New Roman" w:cs="Times New Roman"/>
          <w:szCs w:val="24"/>
        </w:rPr>
        <w:t xml:space="preserve">ικονομικού </w:t>
      </w:r>
      <w:r>
        <w:rPr>
          <w:rFonts w:eastAsia="Times New Roman" w:cs="Times New Roman"/>
          <w:szCs w:val="24"/>
        </w:rPr>
        <w:t>ε</w:t>
      </w:r>
      <w:r>
        <w:rPr>
          <w:rFonts w:eastAsia="Times New Roman" w:cs="Times New Roman"/>
          <w:szCs w:val="24"/>
        </w:rPr>
        <w:t xml:space="preserve">γκλήματος, ο οποίος μας ενημέρωσε λιτά, όπως </w:t>
      </w:r>
      <w:r>
        <w:rPr>
          <w:rFonts w:eastAsia="Times New Roman" w:cs="Times New Roman"/>
          <w:szCs w:val="24"/>
        </w:rPr>
        <w:lastRenderedPageBreak/>
        <w:t xml:space="preserve">οφείλει, αφού η έρευνα βρίσκεται στο στάδιο της προδικασίας, τα εξής: «Αναφορικά με το περιεχόμενο της ερώτησης που μας διαβιβάστηκε, σας γνωρίζουμε ότι η σχετική δικογραφία που έχει σχηματιστεί στην </w:t>
      </w:r>
      <w:r>
        <w:rPr>
          <w:rFonts w:eastAsia="Times New Roman" w:cs="Times New Roman"/>
          <w:szCs w:val="24"/>
        </w:rPr>
        <w:t>υ</w:t>
      </w:r>
      <w:r>
        <w:rPr>
          <w:rFonts w:eastAsia="Times New Roman" w:cs="Times New Roman"/>
          <w:szCs w:val="24"/>
        </w:rPr>
        <w:t>πηρεσία μα</w:t>
      </w:r>
      <w:r>
        <w:rPr>
          <w:rFonts w:eastAsia="Times New Roman" w:cs="Times New Roman"/>
          <w:szCs w:val="24"/>
        </w:rPr>
        <w:t xml:space="preserve">ς, βρίσκεται στο στάδιο της προκαταρκτικής εξέτασης. Δεσμευόμενοι από τη διάταξη του άρθρου 241 του Κώδικα Ποινικής Δικονομίας, δεν δυνάμεθα να σας παράσχουμε περαιτέρω στοιχεία επ’ αυτής». Αυτή ακριβώς είναι αυτολεξεί η απάντηση του </w:t>
      </w:r>
      <w:r>
        <w:rPr>
          <w:rFonts w:eastAsia="Times New Roman" w:cs="Times New Roman"/>
          <w:szCs w:val="24"/>
        </w:rPr>
        <w:t>ε</w:t>
      </w:r>
      <w:r>
        <w:rPr>
          <w:rFonts w:eastAsia="Times New Roman" w:cs="Times New Roman"/>
          <w:szCs w:val="24"/>
        </w:rPr>
        <w:t xml:space="preserve">ισαγγελέα </w:t>
      </w:r>
      <w:r>
        <w:rPr>
          <w:rFonts w:eastAsia="Times New Roman" w:cs="Times New Roman"/>
          <w:szCs w:val="24"/>
        </w:rPr>
        <w:t>ο</w:t>
      </w:r>
      <w:r>
        <w:rPr>
          <w:rFonts w:eastAsia="Times New Roman" w:cs="Times New Roman"/>
          <w:szCs w:val="24"/>
        </w:rPr>
        <w:t>ικονομικού</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γκλήματος. </w:t>
      </w:r>
    </w:p>
    <w:p w14:paraId="515F5C48"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Είναι σε όλους γνωστό ότι οι εισαγγελικές αρχές γνωστοποιούν στοιχεία σχετικά με την πορεία των υποθέσεων που ερευνούν αποκλειστικά στο πλαίσιο που διαγράφουν διατάξεις του Συντάγματος και του Κώδικα Ποινικής Δικονομίας, με σκοπό να διασφαλισ</w:t>
      </w:r>
      <w:r>
        <w:rPr>
          <w:rFonts w:eastAsia="Times New Roman" w:cs="Times New Roman"/>
          <w:szCs w:val="24"/>
        </w:rPr>
        <w:t xml:space="preserve">τεί η </w:t>
      </w:r>
      <w:r>
        <w:rPr>
          <w:rFonts w:eastAsia="Times New Roman" w:cs="Times New Roman"/>
          <w:szCs w:val="24"/>
        </w:rPr>
        <w:lastRenderedPageBreak/>
        <w:t xml:space="preserve">αποτελεσματικότητα των εκάστοτε </w:t>
      </w:r>
      <w:proofErr w:type="spellStart"/>
      <w:r>
        <w:rPr>
          <w:rFonts w:eastAsia="Times New Roman" w:cs="Times New Roman"/>
          <w:szCs w:val="24"/>
        </w:rPr>
        <w:t>νομίμων</w:t>
      </w:r>
      <w:proofErr w:type="spellEnd"/>
      <w:r>
        <w:rPr>
          <w:rFonts w:eastAsia="Times New Roman" w:cs="Times New Roman"/>
          <w:szCs w:val="24"/>
        </w:rPr>
        <w:t xml:space="preserve"> ενεργειών τους. Επομένως δεν επιτρέπεται, σύμφωνα με τον νόμο, η παροχή οποιασδήποτε πληροφορίας σε οποιονδήποτε για την πορεία τυχόν ερευνών.</w:t>
      </w:r>
    </w:p>
    <w:p w14:paraId="515F5C49"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Όσον αφορά το δεύτερο ερώτημα, σας γνωρίζουμε ότι από την αρμόδια </w:t>
      </w:r>
      <w:r>
        <w:rPr>
          <w:rFonts w:eastAsia="Times New Roman" w:cs="Times New Roman"/>
          <w:szCs w:val="24"/>
        </w:rPr>
        <w:t>δ</w:t>
      </w:r>
      <w:r>
        <w:rPr>
          <w:rFonts w:eastAsia="Times New Roman" w:cs="Times New Roman"/>
          <w:szCs w:val="24"/>
        </w:rPr>
        <w:t>ιεύθυνση του Υπουργείου μας, μας γνωστοποιήθηκε εγγράφως ότι δεν έχει διαβιβαστεί στη Βουλή ως σήμερα η εισαγγελική πρόταση παραπομπής πρώην Υπουργών για θέμα σχετικό με τη χορήγηση δανείων. Άρα και εκεί πρέπει να περιμένουμε το πέρας των εισαγγελικών ερευ</w:t>
      </w:r>
      <w:r>
        <w:rPr>
          <w:rFonts w:eastAsia="Times New Roman" w:cs="Times New Roman"/>
          <w:szCs w:val="24"/>
        </w:rPr>
        <w:t xml:space="preserve">νών. Είναι γνωστό ότι η διαβίβαση δικογραφίας στη Βουλή μέσω του Υπουργείου Δικαιοσύνης ανακοινώνεται στη συνεδρίαση της Ολομέλειας από τον </w:t>
      </w:r>
      <w:proofErr w:type="spellStart"/>
      <w:r>
        <w:rPr>
          <w:rFonts w:eastAsia="Times New Roman" w:cs="Times New Roman"/>
          <w:szCs w:val="24"/>
        </w:rPr>
        <w:t>Προεδρεύοντα</w:t>
      </w:r>
      <w:proofErr w:type="spellEnd"/>
      <w:r>
        <w:rPr>
          <w:rFonts w:eastAsia="Times New Roman" w:cs="Times New Roman"/>
          <w:szCs w:val="24"/>
        </w:rPr>
        <w:t xml:space="preserve"> αυτής και συνεπώς θα το μάθουμε όλοι τότε.</w:t>
      </w:r>
    </w:p>
    <w:p w14:paraId="515F5C4A"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Συμπερασματικά, τελειώνοντας, σας λέω ότι έχουμε απόλυτη εμπ</w:t>
      </w:r>
      <w:r>
        <w:rPr>
          <w:rFonts w:eastAsia="Times New Roman" w:cs="Times New Roman"/>
          <w:szCs w:val="24"/>
        </w:rPr>
        <w:t>ιστοσύνη τόσο στους οικονομικούς εισαγγελείς, όσο και σε όλους εκείνους τους δικαστικούς λειτουργούς που σέβονται τον όρκο τους και μέσα σε πραγματικά αντίξοες συνθήκες επιτελούν με αυταπάρνηση τον ρόλο και το καθήκον τους. Εννοώ αυτούς τους δικαστικούς λε</w:t>
      </w:r>
      <w:r>
        <w:rPr>
          <w:rFonts w:eastAsia="Times New Roman" w:cs="Times New Roman"/>
          <w:szCs w:val="24"/>
        </w:rPr>
        <w:t>ιτουργούς που δεν χαρίζονται, που δεν εξαγοράζονται, που δεν υποκύπτουν σε πιέσεις και σε τραμπουκισμούς, όπως είδαμε πρόσφατα.</w:t>
      </w:r>
    </w:p>
    <w:p w14:paraId="515F5C4B"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Αυτοί οι εισαγγελείς και εν γένει οι δικαστικοί λειτουργοί με τα προηγούμενα χαρακτηριστικά που σας περιέγραψα είναι οι βασικοί </w:t>
      </w:r>
      <w:r>
        <w:rPr>
          <w:rFonts w:eastAsia="Times New Roman" w:cs="Times New Roman"/>
          <w:szCs w:val="24"/>
        </w:rPr>
        <w:t xml:space="preserve">σύμμαχοι όχι της Κυβέρνησης, αλλά της κοινωνίας, για να προωθηθεί περαιτέρω η σχέση εμπιστοσύνης μεταξύ πολιτών και δικαιοσύνης, σχέση η οποία δοκιμάζεται ενίοτε από έλλειψη σεβασμού </w:t>
      </w:r>
      <w:r>
        <w:rPr>
          <w:rFonts w:eastAsia="Times New Roman" w:cs="Times New Roman"/>
          <w:szCs w:val="24"/>
        </w:rPr>
        <w:lastRenderedPageBreak/>
        <w:t>και πολιτικές ή προσωπικές σκοπιμότητες κάποιων. Ευτυχώς, αυτοί οι κάποιο</w:t>
      </w:r>
      <w:r>
        <w:rPr>
          <w:rFonts w:eastAsia="Times New Roman" w:cs="Times New Roman"/>
          <w:szCs w:val="24"/>
        </w:rPr>
        <w:t>ι αφορούν μεμονωμένες περιπτώσεις.</w:t>
      </w:r>
    </w:p>
    <w:p w14:paraId="515F5C4C"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Θα ήθελα, κύριε Νικολόπουλε, να σας πω και κάτι προσωπικό. Όντως δοκιμάζω στο πετσί μου, αλλά θέλω να πληροφορήσω και εσάς και αυτούς που προσπαθούν να δοκιμάσουν πάνω μου τις αλητείες και τους γραφικούς </w:t>
      </w:r>
      <w:r>
        <w:rPr>
          <w:rFonts w:eastAsia="Times New Roman" w:cs="Times New Roman"/>
          <w:szCs w:val="24"/>
        </w:rPr>
        <w:t>«</w:t>
      </w:r>
      <w:proofErr w:type="spellStart"/>
      <w:r>
        <w:rPr>
          <w:rFonts w:eastAsia="Times New Roman" w:cs="Times New Roman"/>
          <w:szCs w:val="24"/>
        </w:rPr>
        <w:t>κουτσαβακισμούς</w:t>
      </w:r>
      <w:proofErr w:type="spellEnd"/>
      <w:r>
        <w:rPr>
          <w:rFonts w:eastAsia="Times New Roman" w:cs="Times New Roman"/>
          <w:szCs w:val="24"/>
        </w:rPr>
        <w:t>»</w:t>
      </w:r>
      <w:r>
        <w:rPr>
          <w:rFonts w:eastAsia="Times New Roman" w:cs="Times New Roman"/>
          <w:szCs w:val="24"/>
        </w:rPr>
        <w:t>, ότι είμαι αρκετά χοντρόπετσος και δεν καταλαβαίνω.</w:t>
      </w:r>
    </w:p>
    <w:p w14:paraId="515F5C4D"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Σας ευχαριστώ.</w:t>
      </w:r>
    </w:p>
    <w:p w14:paraId="515F5C4E"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κύριε Νικολόπουλε, έχετε τον λόγο.</w:t>
      </w:r>
    </w:p>
    <w:p w14:paraId="515F5C4F"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Καλά, τις καλαματιανές μαγκιές ξέρετε πώς τις λέει ο κόσμος!</w:t>
      </w:r>
    </w:p>
    <w:p w14:paraId="515F5C50"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και εμείς έχουμε </w:t>
      </w:r>
      <w:r>
        <w:rPr>
          <w:rFonts w:eastAsia="Times New Roman" w:cs="Times New Roman"/>
          <w:szCs w:val="24"/>
        </w:rPr>
        <w:t>εμπιστοσύνη, κύριε Πρόεδρε και κύριε Υπουργέ, στη δικαιοσύνη, όπως είχαμε εμπιστοσύνη στο πόρισμα Καλούδη, καθώς είκοσι πρώην Υπουργούς τους έστελνε στο σκαμνί.</w:t>
      </w:r>
    </w:p>
    <w:p w14:paraId="515F5C51"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Το ξέρετε, κύριε Παπαγγελόπουλε. Όμως, κάποιοι άλλοι το έβαλαν στο αρχείο. Και ο </w:t>
      </w:r>
      <w:proofErr w:type="spellStart"/>
      <w:r>
        <w:rPr>
          <w:rFonts w:eastAsia="Times New Roman" w:cs="Times New Roman"/>
          <w:szCs w:val="24"/>
        </w:rPr>
        <w:t>Πεπόνης</w:t>
      </w:r>
      <w:proofErr w:type="spellEnd"/>
      <w:r>
        <w:rPr>
          <w:rFonts w:eastAsia="Times New Roman" w:cs="Times New Roman"/>
          <w:szCs w:val="24"/>
        </w:rPr>
        <w:t xml:space="preserve"> δεν ξέ</w:t>
      </w:r>
      <w:r>
        <w:rPr>
          <w:rFonts w:eastAsia="Times New Roman" w:cs="Times New Roman"/>
          <w:szCs w:val="24"/>
        </w:rPr>
        <w:t xml:space="preserve">ρω από πού μας χαιρετάει, γιατί δεν τους έκανε ο </w:t>
      </w:r>
      <w:proofErr w:type="spellStart"/>
      <w:r>
        <w:rPr>
          <w:rFonts w:eastAsia="Times New Roman" w:cs="Times New Roman"/>
          <w:szCs w:val="24"/>
        </w:rPr>
        <w:t>Πεπόνης</w:t>
      </w:r>
      <w:proofErr w:type="spellEnd"/>
      <w:r>
        <w:rPr>
          <w:rFonts w:eastAsia="Times New Roman" w:cs="Times New Roman"/>
          <w:szCs w:val="24"/>
        </w:rPr>
        <w:t>.</w:t>
      </w:r>
    </w:p>
    <w:p w14:paraId="515F5C52"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Όμως, ο </w:t>
      </w:r>
      <w:proofErr w:type="spellStart"/>
      <w:r>
        <w:rPr>
          <w:rFonts w:eastAsia="Times New Roman" w:cs="Times New Roman"/>
          <w:szCs w:val="24"/>
        </w:rPr>
        <w:t>Μουζακίτης</w:t>
      </w:r>
      <w:proofErr w:type="spellEnd"/>
      <w:r>
        <w:rPr>
          <w:rFonts w:eastAsia="Times New Roman" w:cs="Times New Roman"/>
          <w:szCs w:val="24"/>
        </w:rPr>
        <w:t xml:space="preserve"> ξέρετε πού βρίσκεται; Ξέρετε, κύριε Υπουργέ; Χαμογελάτε γιατί ξέρετε πού είναι ο κ. </w:t>
      </w:r>
      <w:proofErr w:type="spellStart"/>
      <w:r>
        <w:rPr>
          <w:rFonts w:eastAsia="Times New Roman" w:cs="Times New Roman"/>
          <w:szCs w:val="24"/>
        </w:rPr>
        <w:t>Μουζακίτης</w:t>
      </w:r>
      <w:proofErr w:type="spellEnd"/>
      <w:r>
        <w:rPr>
          <w:rFonts w:eastAsia="Times New Roman" w:cs="Times New Roman"/>
          <w:szCs w:val="24"/>
        </w:rPr>
        <w:t xml:space="preserve">. Το λέω για να ακούει ο κ. Μητσοτάκης ο μικρός πού είναι ο κ. </w:t>
      </w:r>
      <w:proofErr w:type="spellStart"/>
      <w:r>
        <w:rPr>
          <w:rFonts w:eastAsia="Times New Roman" w:cs="Times New Roman"/>
          <w:szCs w:val="24"/>
        </w:rPr>
        <w:t>Μουζακίτης</w:t>
      </w:r>
      <w:proofErr w:type="spellEnd"/>
      <w:r>
        <w:rPr>
          <w:rFonts w:eastAsia="Times New Roman" w:cs="Times New Roman"/>
          <w:szCs w:val="24"/>
        </w:rPr>
        <w:t>, που σχετίζ</w:t>
      </w:r>
      <w:r>
        <w:rPr>
          <w:rFonts w:eastAsia="Times New Roman" w:cs="Times New Roman"/>
          <w:szCs w:val="24"/>
        </w:rPr>
        <w:t>εται με την υπόθεση.</w:t>
      </w:r>
    </w:p>
    <w:p w14:paraId="515F5C53"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Κύριε Πρόεδρε, πρέπει εδώ να θυμίσω ότι τα δάνεια είναι 211 εκατομμύρια ευρώ στο κόμμα του κ. Μητσοτάκη και 186 εκατομμύρια ευρώ στο κόμμα του ΠΑΣΟΚ. Πρόκειται, λοιπόν, για 400 εκατομμύρια ευρώ, όπως είπα, που κάποιοι έδωσαν με «αέρα»,</w:t>
      </w:r>
      <w:r>
        <w:rPr>
          <w:rFonts w:eastAsia="Times New Roman" w:cs="Times New Roman"/>
          <w:szCs w:val="24"/>
        </w:rPr>
        <w:t xml:space="preserve"> όπως έλεγε ο Ψυχάρης. Με «αέρα»! </w:t>
      </w:r>
    </w:p>
    <w:p w14:paraId="515F5C54" w14:textId="77777777" w:rsidR="005D0520" w:rsidRDefault="00B80F07">
      <w:pPr>
        <w:tabs>
          <w:tab w:val="left" w:pos="3873"/>
        </w:tabs>
        <w:spacing w:line="600" w:lineRule="auto"/>
        <w:jc w:val="both"/>
        <w:rPr>
          <w:rFonts w:eastAsia="Times New Roman" w:cs="Times New Roman"/>
          <w:szCs w:val="24"/>
        </w:rPr>
      </w:pPr>
      <w:r>
        <w:rPr>
          <w:rFonts w:eastAsia="Times New Roman" w:cs="Times New Roman"/>
          <w:szCs w:val="24"/>
        </w:rPr>
        <w:t>Έπρεπε να γίνει αγώνας για να βγει από το αρχείο αυτή η υπόθεση.</w:t>
      </w:r>
    </w:p>
    <w:p w14:paraId="515F5C55"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szCs w:val="24"/>
        </w:rPr>
        <w:t>Κύριε Παπαγγελόπουλε, δεν έκανα την επίκαιρη ερώτηση για να σας φέρω σε δύσκολη θέση. Την κ</w:t>
      </w:r>
      <w:r>
        <w:rPr>
          <w:rFonts w:eastAsia="Times New Roman" w:cs="Times New Roman"/>
          <w:szCs w:val="24"/>
        </w:rPr>
        <w:t>.</w:t>
      </w:r>
      <w:r>
        <w:rPr>
          <w:rFonts w:eastAsia="Times New Roman" w:cs="Times New Roman"/>
          <w:szCs w:val="24"/>
        </w:rPr>
        <w:t xml:space="preserve"> Παπαδάκου εγώ πιστεύω ότι αυτό έρχεται. Και δεν έρχεται με «σαρ</w:t>
      </w:r>
      <w:r>
        <w:rPr>
          <w:rFonts w:eastAsia="Times New Roman" w:cs="Times New Roman"/>
          <w:szCs w:val="24"/>
        </w:rPr>
        <w:t>ανταποδαρούσα». Φτάνει όπου να ’ναι επιτέλους και αυτή η υπόθεση, γιατί έτσι πρέπει για όλους τους Έλληνες.</w:t>
      </w:r>
    </w:p>
    <w:p w14:paraId="515F5C56"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Όμως, θέλω να σας πω ότι και μόνο η πρακτική ότι υπόσχονται αυτά τα κόμματα ότι θα αλλάξουν το κράτος, ότι θα λειτουργήσουν </w:t>
      </w:r>
      <w:r>
        <w:rPr>
          <w:rFonts w:eastAsia="Times New Roman" w:cs="Times New Roman"/>
          <w:szCs w:val="24"/>
        </w:rPr>
        <w:lastRenderedPageBreak/>
        <w:t>με ισονομία, αλλά από τη</w:t>
      </w:r>
      <w:r>
        <w:rPr>
          <w:rFonts w:eastAsia="Times New Roman" w:cs="Times New Roman"/>
          <w:szCs w:val="24"/>
        </w:rPr>
        <w:t xml:space="preserve">ν άλλη αποδεικνύουν αυτής της μορφής τη συμπεριφορά απέναντι στα δανεικά τους, με </w:t>
      </w:r>
      <w:proofErr w:type="spellStart"/>
      <w:r>
        <w:rPr>
          <w:rFonts w:eastAsia="Times New Roman" w:cs="Times New Roman"/>
          <w:szCs w:val="24"/>
        </w:rPr>
        <w:t>συγχωρείτε</w:t>
      </w:r>
      <w:proofErr w:type="spellEnd"/>
      <w:r>
        <w:rPr>
          <w:rFonts w:eastAsia="Times New Roman" w:cs="Times New Roman"/>
          <w:szCs w:val="24"/>
        </w:rPr>
        <w:t>! Ξέρετε, υπάρχει ένα ηθικό συμπέρασμα που η κοινωνία έχει εξαγάγει. Ζούμε ακριβώς την εποχή της ανυποληψίας των καθεστωτικών κομμάτων. Το γεγονός αυτό έχει συμπαρα</w:t>
      </w:r>
      <w:r>
        <w:rPr>
          <w:rFonts w:eastAsia="Times New Roman" w:cs="Times New Roman"/>
          <w:szCs w:val="24"/>
        </w:rPr>
        <w:t>σύρει, όμως, στο ποτάμι της απαξίωσης όλο το πολιτικό σύστημα.</w:t>
      </w:r>
    </w:p>
    <w:p w14:paraId="515F5C57"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szCs w:val="24"/>
        </w:rPr>
        <w:t>Φτάνει, λοιπόν, να δείξω, κύριε Πρόεδρε, το πρωτοσέλιδο θέμα της εφημερίδας «</w:t>
      </w:r>
      <w:r>
        <w:rPr>
          <w:rFonts w:eastAsia="Times New Roman" w:cs="Times New Roman"/>
          <w:szCs w:val="24"/>
        </w:rPr>
        <w:t>ΚΥΡΙΑΚΑΤΙΚΗ ΔΗΜΟΚΡΑΤΙΑ</w:t>
      </w:r>
      <w:r>
        <w:rPr>
          <w:rFonts w:eastAsia="Times New Roman" w:cs="Times New Roman"/>
          <w:szCs w:val="24"/>
        </w:rPr>
        <w:t>». Δεν είναι η εφημερίδα του ΣΥΡΙΖΑ. Είναι η εφημερίδα που στηρίζει τη Νέα Δημοκρατία. Τι λέει</w:t>
      </w:r>
      <w:r>
        <w:rPr>
          <w:rFonts w:eastAsia="Times New Roman" w:cs="Times New Roman"/>
          <w:szCs w:val="24"/>
        </w:rPr>
        <w:t xml:space="preserve">; Λέει: «Έτσι «λάδωνε»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τα κόμματα με ποσοστό 2% από κάθε σύμβαση με το </w:t>
      </w:r>
      <w:r>
        <w:rPr>
          <w:rFonts w:eastAsia="Times New Roman" w:cs="Times New Roman"/>
          <w:szCs w:val="24"/>
        </w:rPr>
        <w:t>δ</w:t>
      </w:r>
      <w:r>
        <w:rPr>
          <w:rFonts w:eastAsia="Times New Roman" w:cs="Times New Roman"/>
          <w:szCs w:val="24"/>
        </w:rPr>
        <w:t xml:space="preserve">ημόσιο». Πού ειπώθηκαν αυτά; Στο </w:t>
      </w:r>
      <w:r>
        <w:rPr>
          <w:rFonts w:eastAsia="Times New Roman" w:cs="Times New Roman"/>
          <w:szCs w:val="24"/>
        </w:rPr>
        <w:t>ε</w:t>
      </w:r>
      <w:r>
        <w:rPr>
          <w:rFonts w:eastAsia="Times New Roman" w:cs="Times New Roman"/>
          <w:szCs w:val="24"/>
        </w:rPr>
        <w:t xml:space="preserve">ιρηνοδικείο Μονάχου: «Αποκαλύψεις-σοκ στην απόφαση καταδίκης </w:t>
      </w:r>
      <w:proofErr w:type="spellStart"/>
      <w:r>
        <w:rPr>
          <w:rFonts w:eastAsia="Times New Roman" w:cs="Times New Roman"/>
          <w:szCs w:val="24"/>
        </w:rPr>
        <w:t>Χριστοφοράκου</w:t>
      </w:r>
      <w:proofErr w:type="spellEnd"/>
      <w:r>
        <w:rPr>
          <w:rFonts w:eastAsia="Times New Roman" w:cs="Times New Roman"/>
          <w:szCs w:val="24"/>
        </w:rPr>
        <w:t xml:space="preserve">». Παίρνανε ένα τσουβάλι μαύρα </w:t>
      </w:r>
      <w:r>
        <w:rPr>
          <w:rFonts w:eastAsia="Times New Roman" w:cs="Times New Roman"/>
          <w:szCs w:val="24"/>
        </w:rPr>
        <w:lastRenderedPageBreak/>
        <w:t>χρήματα, παίρνανε δανεικά, γλεντο</w:t>
      </w:r>
      <w:r>
        <w:rPr>
          <w:rFonts w:eastAsia="Times New Roman" w:cs="Times New Roman"/>
          <w:szCs w:val="24"/>
        </w:rPr>
        <w:t>κοπάγανε και τώρα γυρίζουν και την πλάτη.</w:t>
      </w:r>
    </w:p>
    <w:p w14:paraId="515F5C58"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15F5C59"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Κύριε Υπουργέ, περιμένω </w:t>
      </w:r>
      <w:r>
        <w:rPr>
          <w:rFonts w:eastAsia="Times New Roman" w:cs="Times New Roman"/>
          <w:szCs w:val="24"/>
        </w:rPr>
        <w:t xml:space="preserve">από εσάς </w:t>
      </w:r>
      <w:r>
        <w:rPr>
          <w:rFonts w:eastAsia="Times New Roman" w:cs="Times New Roman"/>
          <w:szCs w:val="24"/>
        </w:rPr>
        <w:t xml:space="preserve">να μεταφέρετε στην Κυβέρνηση, όπως έχετε υποχρέωση, την ευθύνη της να νομοθετήσει. </w:t>
      </w:r>
    </w:p>
    <w:p w14:paraId="515F5C5A"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szCs w:val="24"/>
        </w:rPr>
        <w:t>Ξέρετε, ο Λέων Τολστόι είχε πει ότι τζέντλεμαν είναι κάποιος που πληρώνει τα χρέη του στα χαρτιά, ακόμα και όταν ξέρει ότι τον έχουν κλέψει. Δείτε τώρα την αντιστροφή: Ενώ είναι κλεμμένα τα λεφτά του ελληνικού λαού, τα κόμματα που τα έχουν δανειστεί κυκλοφ</w:t>
      </w:r>
      <w:r>
        <w:rPr>
          <w:rFonts w:eastAsia="Times New Roman" w:cs="Times New Roman"/>
          <w:szCs w:val="24"/>
        </w:rPr>
        <w:t xml:space="preserve">ορούν ανάμεσά μας και παριστάνουν τους κυρίους. Σε αυτόν, λοιπόν, τον τόπο υπάρχει απόλυτη ανάγκη να ξεφύγουμε από τα </w:t>
      </w:r>
      <w:r>
        <w:rPr>
          <w:rFonts w:eastAsia="Times New Roman" w:cs="Times New Roman"/>
          <w:szCs w:val="24"/>
        </w:rPr>
        <w:lastRenderedPageBreak/>
        <w:t>λόγια και τις θεωρίες. Πρέπει να εντοπίσουμε και τη σήψη και τους ενόχους και να αποδοθούν ευθύνες.</w:t>
      </w:r>
    </w:p>
    <w:p w14:paraId="515F5C5B"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Πρέπει τα λεφτά να επιστραφούν, κύριε </w:t>
      </w:r>
      <w:r>
        <w:rPr>
          <w:rFonts w:eastAsia="Times New Roman" w:cs="Times New Roman"/>
          <w:szCs w:val="24"/>
        </w:rPr>
        <w:t xml:space="preserve">Παπαγγελόπουλε. Γι’ αυτό νομίζω ότι και η συζήτηση σήμερα προς τα εκεί αποβλέπει, γιατί ο κόσμος νομίζει ότι το ξεχάσαμε, ότι το κουκουλώσαμε, ότι δεν βγήκε τίποτα από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Γι’ αυτό και όταν ακούει για </w:t>
      </w:r>
      <w:r>
        <w:rPr>
          <w:rFonts w:eastAsia="Times New Roman" w:cs="Times New Roman"/>
          <w:szCs w:val="24"/>
        </w:rPr>
        <w:t>ε</w:t>
      </w:r>
      <w:r>
        <w:rPr>
          <w:rFonts w:eastAsia="Times New Roman" w:cs="Times New Roman"/>
          <w:szCs w:val="24"/>
        </w:rPr>
        <w:t xml:space="preserve">ξεταστικές </w:t>
      </w:r>
      <w:r>
        <w:rPr>
          <w:rFonts w:eastAsia="Times New Roman" w:cs="Times New Roman"/>
          <w:szCs w:val="24"/>
        </w:rPr>
        <w:t>ε</w:t>
      </w:r>
      <w:r>
        <w:rPr>
          <w:rFonts w:eastAsia="Times New Roman" w:cs="Times New Roman"/>
          <w:szCs w:val="24"/>
        </w:rPr>
        <w:t>πιτροπές λέει ότι και</w:t>
      </w:r>
      <w:r>
        <w:rPr>
          <w:rFonts w:eastAsia="Times New Roman" w:cs="Times New Roman"/>
          <w:szCs w:val="24"/>
        </w:rPr>
        <w:t xml:space="preserve"> πάλι δεν πρόκειται να βγει τίποτα. Δεν είναι αλήθεια αυτό. Αυτή την αλήθεια είμαστε όλοι υποχρεωμένοι μέχρι τέλους να την υποστηρίξουμε, γιατί το ηθικό συμπέρασμα πρέπει να είναι ότι όποιος βάζει το χέρι στο μέλι ή όποιος μπροστά στη φιλοδοξία του δεν λογ</w:t>
      </w:r>
      <w:r>
        <w:rPr>
          <w:rFonts w:eastAsia="Times New Roman" w:cs="Times New Roman"/>
          <w:szCs w:val="24"/>
        </w:rPr>
        <w:t>αριάζει το μήκος του κρεβατιού και πόσο φτάνουν τα πόδια του, πρέπει στο τέλος θα πληρώνει και να κοιμάται στα σανίδια.</w:t>
      </w:r>
    </w:p>
    <w:p w14:paraId="515F5C5C"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Ολοκληρώστε, κύριε Νικολόπουλε.</w:t>
      </w:r>
    </w:p>
    <w:p w14:paraId="515F5C5D"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Τελειώνω, κύριε Πρόεδρε.</w:t>
      </w:r>
    </w:p>
    <w:p w14:paraId="515F5C5E"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szCs w:val="24"/>
        </w:rPr>
        <w:t>Από την ιστορία των κομ</w:t>
      </w:r>
      <w:r>
        <w:rPr>
          <w:rFonts w:eastAsia="Times New Roman" w:cs="Times New Roman"/>
          <w:szCs w:val="24"/>
        </w:rPr>
        <w:t>ματικών θαλασσοδανείων και όλες τις ιστορίες της σήψης και διαφθοράς δεν κρίνονται μόνοι όσοι έδωσαν, αλλά και όσοι τα πήραν.</w:t>
      </w:r>
    </w:p>
    <w:p w14:paraId="515F5C5F"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szCs w:val="24"/>
        </w:rPr>
        <w:t>Ευτυχώς ή δυστυχώς, κύριε Υπουργέ, κρίνεται και η σημερινή Κυβέρνηση, μια Κυβέρνηση που μόνη της έβαλε ψηλά τον πήχη των προσδοκιώ</w:t>
      </w:r>
      <w:r>
        <w:rPr>
          <w:rFonts w:eastAsia="Times New Roman" w:cs="Times New Roman"/>
          <w:szCs w:val="24"/>
        </w:rPr>
        <w:t>ν των πολιτών και θα κριθεί από τα αποτελέσματά της. Άλλωστε, όλοι από τα αποτελέσματα κρινόμαστε.</w:t>
      </w:r>
    </w:p>
    <w:p w14:paraId="515F5C60" w14:textId="77777777" w:rsidR="005D0520" w:rsidRDefault="00B80F07">
      <w:pPr>
        <w:tabs>
          <w:tab w:val="left" w:pos="3873"/>
        </w:tabs>
        <w:spacing w:line="600" w:lineRule="auto"/>
        <w:ind w:firstLine="720"/>
        <w:jc w:val="both"/>
        <w:rPr>
          <w:rFonts w:eastAsia="Times New Roman"/>
          <w:szCs w:val="24"/>
        </w:rPr>
      </w:pPr>
      <w:r>
        <w:rPr>
          <w:rFonts w:eastAsia="Times New Roman"/>
          <w:szCs w:val="24"/>
        </w:rPr>
        <w:t>Ευχαριστώ, κύριε Πρόεδρε.</w:t>
      </w:r>
    </w:p>
    <w:p w14:paraId="515F5C61"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Νικόλαος Νικολόπουλος καταθέτει για τα Πρακτικά τα προαναφερθέντα έγγραφα, τα οποία βρίσκονται στο </w:t>
      </w:r>
      <w:r>
        <w:rPr>
          <w:rFonts w:eastAsia="Times New Roman" w:cs="Times New Roman"/>
          <w:szCs w:val="24"/>
        </w:rPr>
        <w:t>αρχείο του Τμήματος Γραμματείας της Διεύθυνσης Στενογραφίας και Πρακτικών της Βουλής)</w:t>
      </w:r>
    </w:p>
    <w:p w14:paraId="515F5C62" w14:textId="77777777" w:rsidR="005D0520" w:rsidRDefault="00B80F07">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Κύριε Υπουργέ, έχετε τον λόγο.</w:t>
      </w:r>
    </w:p>
    <w:p w14:paraId="515F5C63"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cs="Times New Roman"/>
          <w:szCs w:val="24"/>
        </w:rPr>
        <w:t>Μία φ</w:t>
      </w:r>
      <w:r>
        <w:rPr>
          <w:rFonts w:eastAsia="Times New Roman" w:cs="Times New Roman"/>
          <w:szCs w:val="24"/>
        </w:rPr>
        <w:t>ράση μόνο. Όλοι γνωρίζουμε ότι η μάχη του καλού και του κακού είναι αέναη. Η Κυβέρνηση θα συνεχίσει τη μάχη της και όποιο αποτέλεσμα και αν προκύψει, όφελος θα είναι για τον τόπο.</w:t>
      </w:r>
    </w:p>
    <w:p w14:paraId="515F5C64" w14:textId="77777777" w:rsidR="005D0520" w:rsidRDefault="00B80F07">
      <w:pPr>
        <w:spacing w:line="600" w:lineRule="auto"/>
        <w:ind w:firstLine="720"/>
        <w:jc w:val="both"/>
        <w:rPr>
          <w:rFonts w:eastAsia="Times New Roman"/>
          <w:szCs w:val="24"/>
        </w:rPr>
      </w:pPr>
      <w:r>
        <w:rPr>
          <w:rFonts w:eastAsia="Times New Roman"/>
          <w:szCs w:val="24"/>
        </w:rPr>
        <w:t>Ευχαριστώ.</w:t>
      </w:r>
    </w:p>
    <w:p w14:paraId="515F5C65" w14:textId="77777777" w:rsidR="005D0520" w:rsidRDefault="00B80F07">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Ευχαριστούμε, κύριε Υπουργέ.</w:t>
      </w:r>
    </w:p>
    <w:p w14:paraId="515F5C66"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Κυρ</w:t>
      </w:r>
      <w:r>
        <w:rPr>
          <w:rFonts w:eastAsia="Times New Roman" w:cs="Times New Roman"/>
          <w:szCs w:val="24"/>
        </w:rPr>
        <w:t>ίες και κύριοι συνάδελφοι, σας ανακοινώνω ότι η</w:t>
      </w:r>
      <w:r>
        <w:rPr>
          <w:rFonts w:eastAsia="Times New Roman" w:cs="Times New Roman"/>
          <w:szCs w:val="24"/>
        </w:rPr>
        <w:t xml:space="preserve"> δεύτερη με αριθμό 1263/6-3-2018 επίκαιρη ερώτηση πρώτου κύκλου του Βουλευτή Λακωνίας της Νέας Δημοκρατίας κ. Αθανασίου Δαβάκη προς τον Υπουργό Εθνικής Άμυνας, με θέμα: «Αναστολή λειτουργίας του </w:t>
      </w:r>
      <w:r>
        <w:rPr>
          <w:rFonts w:eastAsia="Times New Roman" w:cs="Times New Roman"/>
          <w:szCs w:val="24"/>
        </w:rPr>
        <w:t>Κ</w:t>
      </w:r>
      <w:r>
        <w:rPr>
          <w:rFonts w:eastAsia="Times New Roman" w:cs="Times New Roman"/>
          <w:szCs w:val="24"/>
        </w:rPr>
        <w:t xml:space="preserve">έντρου </w:t>
      </w:r>
      <w:r>
        <w:rPr>
          <w:rFonts w:eastAsia="Times New Roman" w:cs="Times New Roman"/>
          <w:szCs w:val="24"/>
        </w:rPr>
        <w:t>Ε</w:t>
      </w:r>
      <w:r>
        <w:rPr>
          <w:rFonts w:eastAsia="Times New Roman" w:cs="Times New Roman"/>
          <w:szCs w:val="24"/>
        </w:rPr>
        <w:t>κπαίδ</w:t>
      </w:r>
      <w:r>
        <w:rPr>
          <w:rFonts w:eastAsia="Times New Roman" w:cs="Times New Roman"/>
          <w:szCs w:val="24"/>
        </w:rPr>
        <w:t xml:space="preserve">ευσης </w:t>
      </w:r>
      <w:r>
        <w:rPr>
          <w:rFonts w:eastAsia="Times New Roman" w:cs="Times New Roman"/>
          <w:szCs w:val="24"/>
        </w:rPr>
        <w:t>Ε</w:t>
      </w:r>
      <w:r>
        <w:rPr>
          <w:rFonts w:eastAsia="Times New Roman" w:cs="Times New Roman"/>
          <w:szCs w:val="24"/>
        </w:rPr>
        <w:t>φοδιασμού Μεταφορών ως Κέντρο Εκπαίδευσης Νεοσυλλέκτων»</w:t>
      </w:r>
      <w:r w:rsidRPr="00D668FB">
        <w:rPr>
          <w:rFonts w:eastAsia="Times New Roman" w:cs="Times New Roman"/>
          <w:szCs w:val="24"/>
        </w:rPr>
        <w:t>,</w:t>
      </w:r>
      <w:r>
        <w:rPr>
          <w:rFonts w:eastAsia="Times New Roman" w:cs="Times New Roman"/>
          <w:szCs w:val="24"/>
        </w:rPr>
        <w:t xml:space="preserve"> δεν θα συζητηθεί λόγω απουσίας του αρμόδιου Υπουργού στο εξωτερικό.</w:t>
      </w:r>
    </w:p>
    <w:p w14:paraId="515F5C67"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Επίσης, η τέταρτη με αριθμό 1225/2-3-2018 επίκαιρη ερώτηση πρώτου κύκλου του Βουλευτή Επικρατείας του Λαϊκού Συνδέσμου - Χρυ</w:t>
      </w:r>
      <w:r>
        <w:rPr>
          <w:rFonts w:eastAsia="Times New Roman" w:cs="Times New Roman"/>
          <w:szCs w:val="24"/>
        </w:rPr>
        <w:t xml:space="preserve">σή Αυγή κ. Χρήστου Παππά προς τον Υπουργό Οικονομικών, με θέμα: «Περί </w:t>
      </w:r>
      <w:proofErr w:type="spellStart"/>
      <w:r>
        <w:rPr>
          <w:rFonts w:eastAsia="Times New Roman" w:cs="Times New Roman"/>
          <w:szCs w:val="24"/>
        </w:rPr>
        <w:t>εγκριθείσης</w:t>
      </w:r>
      <w:proofErr w:type="spellEnd"/>
      <w:r>
        <w:rPr>
          <w:rFonts w:eastAsia="Times New Roman" w:cs="Times New Roman"/>
          <w:szCs w:val="24"/>
        </w:rPr>
        <w:t xml:space="preserve"> δαπάνης ποσού 23.170.067 ευρώ ως </w:t>
      </w:r>
      <w:r>
        <w:rPr>
          <w:rFonts w:eastAsia="Times New Roman" w:cs="Times New Roman"/>
          <w:szCs w:val="24"/>
        </w:rPr>
        <w:lastRenderedPageBreak/>
        <w:t>αποζημίωση της Τραπέζης της Ελλάδος Α.Ε.»</w:t>
      </w:r>
      <w:r w:rsidRPr="00D668FB">
        <w:rPr>
          <w:rFonts w:eastAsia="Times New Roman" w:cs="Times New Roman"/>
          <w:szCs w:val="24"/>
        </w:rPr>
        <w:t>,</w:t>
      </w:r>
      <w:r>
        <w:rPr>
          <w:rFonts w:eastAsia="Times New Roman" w:cs="Times New Roman"/>
          <w:szCs w:val="24"/>
        </w:rPr>
        <w:t xml:space="preserve"> δεν θα συζητηθεί λόγω απουσίας του αρμόδιου Υπουργού στο εξωτερικό.</w:t>
      </w:r>
    </w:p>
    <w:p w14:paraId="515F5C68" w14:textId="77777777" w:rsidR="005D0520" w:rsidRDefault="00B80F07">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Η τρίτη με αριθμό 1153/26-2-2018 επίκαιρη ερώτηση δ</w:t>
      </w:r>
      <w:r>
        <w:rPr>
          <w:rFonts w:eastAsia="Times New Roman" w:cs="Times New Roman"/>
          <w:szCs w:val="24"/>
        </w:rPr>
        <w:t>εύ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κύκλου του Βουλευτή Β΄ Αθηνών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Γεωργίου</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 xml:space="preserve">Δημητρίου Καρρά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με θέμα: «Ποια η τύχη των ρευστών αποθεματικών της </w:t>
      </w:r>
      <w:r>
        <w:rPr>
          <w:rFonts w:eastAsia="Times New Roman" w:cs="Times New Roman"/>
          <w:szCs w:val="24"/>
        </w:rPr>
        <w:t>«</w:t>
      </w:r>
      <w:r>
        <w:rPr>
          <w:rFonts w:eastAsia="Times New Roman" w:cs="Times New Roman"/>
          <w:szCs w:val="24"/>
        </w:rPr>
        <w:t>ΟΛΘ Α.Ε.</w:t>
      </w:r>
      <w:r>
        <w:rPr>
          <w:rFonts w:eastAsia="Times New Roman" w:cs="Times New Roman"/>
          <w:szCs w:val="24"/>
        </w:rPr>
        <w:t>»</w:t>
      </w:r>
      <w:r>
        <w:rPr>
          <w:rFonts w:eastAsia="Times New Roman" w:cs="Times New Roman"/>
          <w:szCs w:val="24"/>
        </w:rPr>
        <w:t xml:space="preserve"> ύψους 65.108.327,16 ευρώ, μετά τη μεταβίβαση του πλειοψηφικού πακέτου των μετοχών του </w:t>
      </w:r>
      <w:r>
        <w:rPr>
          <w:rFonts w:eastAsia="Times New Roman" w:cs="Times New Roman"/>
          <w:szCs w:val="24"/>
        </w:rPr>
        <w:t>δ</w:t>
      </w:r>
      <w:r>
        <w:rPr>
          <w:rFonts w:eastAsia="Times New Roman" w:cs="Times New Roman"/>
          <w:szCs w:val="24"/>
        </w:rPr>
        <w:t>ημοσίου σε ιδιώτες;»</w:t>
      </w:r>
      <w:r w:rsidRPr="00D668FB">
        <w:rPr>
          <w:rFonts w:eastAsia="Times New Roman" w:cs="Times New Roman"/>
          <w:szCs w:val="24"/>
        </w:rPr>
        <w:t>,</w:t>
      </w:r>
      <w:r>
        <w:rPr>
          <w:rFonts w:eastAsia="Times New Roman" w:cs="Times New Roman"/>
          <w:szCs w:val="24"/>
        </w:rPr>
        <w:t xml:space="preserve"> δεν θα συζητηθεί λόγω απουσίας του κυρίου Υπουργού στο εξωτερικό.</w:t>
      </w:r>
    </w:p>
    <w:p w14:paraId="515F5C69" w14:textId="77777777" w:rsidR="005D0520" w:rsidRDefault="00B80F07">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Η τέταρτη με αριθμό 1167/27-2-2018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κύκλου του Βουλευτή</w:t>
      </w:r>
      <w:r>
        <w:rPr>
          <w:rFonts w:eastAsia="Times New Roman" w:cs="Times New Roman"/>
          <w:szCs w:val="24"/>
        </w:rPr>
        <w:t xml:space="preserve"> Β΄ Αθηνών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με </w:t>
      </w:r>
      <w:r>
        <w:rPr>
          <w:rFonts w:eastAsia="Times New Roman" w:cs="Times New Roman"/>
          <w:szCs w:val="24"/>
        </w:rPr>
        <w:lastRenderedPageBreak/>
        <w:t>θέμα: «Να καταβληθούν στους πρώην εργαζόμενους της ΑΤΕ όλα όσα τους οφείλονται»</w:t>
      </w:r>
      <w:r w:rsidRPr="00D668FB">
        <w:rPr>
          <w:rFonts w:eastAsia="Times New Roman" w:cs="Times New Roman"/>
          <w:szCs w:val="24"/>
        </w:rPr>
        <w:t>,</w:t>
      </w:r>
      <w:r>
        <w:rPr>
          <w:rFonts w:eastAsia="Times New Roman" w:cs="Times New Roman"/>
          <w:szCs w:val="24"/>
        </w:rPr>
        <w:t xml:space="preserve"> δεν θα συζητηθεί λόγω απουσίας του κυρίου Υπουργού στο εξωτερικό.</w:t>
      </w:r>
    </w:p>
    <w:p w14:paraId="515F5C6A" w14:textId="77777777" w:rsidR="005D0520" w:rsidRDefault="00B80F07">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Η πέμπτη μ</w:t>
      </w:r>
      <w:r>
        <w:rPr>
          <w:rFonts w:eastAsia="Times New Roman" w:cs="Times New Roman"/>
          <w:szCs w:val="24"/>
        </w:rPr>
        <w:t>ε αριθμό 1105/16-2-2018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κύκλου του Βουλευτή Αρκαδίας της Δημοκρατικής Συμπαράταξης ΠΑΣΟΚ</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Οδυσσέα Κωνσταντινόπουλου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 «Ανησυχητικές εξελίξεις σχετικά με την πώληση της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Γ</w:t>
      </w:r>
      <w:r>
        <w:rPr>
          <w:rFonts w:eastAsia="Times New Roman" w:cs="Times New Roman"/>
          <w:szCs w:val="24"/>
        </w:rPr>
        <w:t>.</w:t>
      </w:r>
      <w:r>
        <w:rPr>
          <w:rFonts w:eastAsia="Times New Roman" w:cs="Times New Roman"/>
          <w:szCs w:val="24"/>
        </w:rPr>
        <w:t>Α</w:t>
      </w:r>
      <w:r>
        <w:rPr>
          <w:rFonts w:eastAsia="Times New Roman" w:cs="Times New Roman"/>
          <w:szCs w:val="24"/>
        </w:rPr>
        <w:t>.</w:t>
      </w:r>
      <w:r>
        <w:rPr>
          <w:rFonts w:eastAsia="Times New Roman" w:cs="Times New Roman"/>
          <w:szCs w:val="24"/>
        </w:rPr>
        <w:t xml:space="preserve"> </w:t>
      </w:r>
      <w:r w:rsidRPr="00D668FB">
        <w:rPr>
          <w:rFonts w:eastAsia="Times New Roman" w:cs="Times New Roman"/>
          <w:szCs w:val="24"/>
        </w:rPr>
        <w:t>“</w:t>
      </w:r>
      <w:r>
        <w:rPr>
          <w:rFonts w:eastAsia="Times New Roman" w:cs="Times New Roman"/>
          <w:szCs w:val="24"/>
        </w:rPr>
        <w:t xml:space="preserve">Η </w:t>
      </w:r>
      <w:r>
        <w:rPr>
          <w:rFonts w:eastAsia="Times New Roman" w:cs="Times New Roman"/>
          <w:szCs w:val="24"/>
        </w:rPr>
        <w:t>ΕΘΝΙΚΗ</w:t>
      </w:r>
      <w:r w:rsidRPr="00D668FB">
        <w:rPr>
          <w:rFonts w:eastAsia="Times New Roman" w:cs="Times New Roman"/>
          <w:szCs w:val="24"/>
        </w:rPr>
        <w:t>”</w:t>
      </w:r>
      <w:r>
        <w:rPr>
          <w:rFonts w:eastAsia="Times New Roman" w:cs="Times New Roman"/>
          <w:szCs w:val="24"/>
        </w:rPr>
        <w:t>»</w:t>
      </w:r>
      <w:r w:rsidRPr="00D668FB">
        <w:rPr>
          <w:rFonts w:eastAsia="Times New Roman" w:cs="Times New Roman"/>
          <w:szCs w:val="24"/>
        </w:rPr>
        <w:t>,</w:t>
      </w:r>
      <w:r>
        <w:rPr>
          <w:rFonts w:eastAsia="Times New Roman" w:cs="Times New Roman"/>
          <w:szCs w:val="24"/>
        </w:rPr>
        <w:t xml:space="preserve"> δεν θα συζητηθεί λόγω απουσίας του κυρίου Υπουργού στο εξωτερικό.</w:t>
      </w:r>
    </w:p>
    <w:p w14:paraId="515F5C6B" w14:textId="77777777" w:rsidR="005D0520" w:rsidRDefault="00B80F07">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Η έκτη με αριθμό 1112/20-2-2018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του Βουλευτή Ξάνθης του Συνασπισμού Ριζοσπαστικής Αριστεράς κ. </w:t>
      </w:r>
      <w:r>
        <w:rPr>
          <w:rFonts w:eastAsia="Times New Roman" w:cs="Times New Roman"/>
          <w:bCs/>
          <w:szCs w:val="24"/>
        </w:rPr>
        <w:t>Γρηγορίου Στογιαννίδη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w:t>
      </w:r>
      <w:r>
        <w:rPr>
          <w:rFonts w:eastAsia="Times New Roman" w:cs="Times New Roman"/>
          <w:bCs/>
          <w:szCs w:val="24"/>
        </w:rPr>
        <w:lastRenderedPageBreak/>
        <w:t>κών,</w:t>
      </w:r>
      <w:r>
        <w:rPr>
          <w:rFonts w:eastAsia="Times New Roman" w:cs="Times New Roman"/>
          <w:b/>
          <w:bCs/>
          <w:szCs w:val="24"/>
        </w:rPr>
        <w:t xml:space="preserve"> </w:t>
      </w:r>
      <w:r>
        <w:rPr>
          <w:rFonts w:eastAsia="Times New Roman" w:cs="Times New Roman"/>
          <w:szCs w:val="24"/>
        </w:rPr>
        <w:t xml:space="preserve">με θέμα: «Τήρηση του προβλεπόμενου από τις άδειες λειτουργίας αριθμού θέσεων εργασίας στα </w:t>
      </w:r>
      <w:r>
        <w:rPr>
          <w:rFonts w:eastAsia="Times New Roman" w:cs="Times New Roman"/>
          <w:szCs w:val="24"/>
        </w:rPr>
        <w:t>κ</w:t>
      </w:r>
      <w:r>
        <w:rPr>
          <w:rFonts w:eastAsia="Times New Roman" w:cs="Times New Roman"/>
          <w:szCs w:val="24"/>
        </w:rPr>
        <w:t>αζίν</w:t>
      </w:r>
      <w:r>
        <w:rPr>
          <w:rFonts w:eastAsia="Times New Roman" w:cs="Times New Roman"/>
          <w:szCs w:val="24"/>
        </w:rPr>
        <w:t>α</w:t>
      </w:r>
      <w:r>
        <w:rPr>
          <w:rFonts w:eastAsia="Times New Roman" w:cs="Times New Roman"/>
          <w:szCs w:val="24"/>
        </w:rPr>
        <w:t>»</w:t>
      </w:r>
      <w:r>
        <w:rPr>
          <w:rFonts w:eastAsia="Times New Roman" w:cs="Times New Roman"/>
          <w:szCs w:val="24"/>
        </w:rPr>
        <w:t>,</w:t>
      </w:r>
      <w:r>
        <w:rPr>
          <w:rFonts w:eastAsia="Times New Roman" w:cs="Times New Roman"/>
          <w:szCs w:val="24"/>
        </w:rPr>
        <w:t xml:space="preserve"> δεν θα συζητηθεί λόγω απουσίας του κυρίου Υπουργού στο εξωτερικό.</w:t>
      </w:r>
    </w:p>
    <w:p w14:paraId="515F5C6C" w14:textId="77777777" w:rsidR="005D0520" w:rsidRDefault="00B80F07">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Η έβδομη με αριθμό 976/5-2-2018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κύκλου του Βουλευτή Α΄ Θεσσαλονίκ</w:t>
      </w:r>
      <w:r>
        <w:rPr>
          <w:rFonts w:eastAsia="Times New Roman" w:cs="Times New Roman"/>
          <w:szCs w:val="24"/>
        </w:rPr>
        <w:t xml:space="preserve">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szCs w:val="24"/>
        </w:rPr>
        <w:t xml:space="preserve"> με θέμα: «Ποιο το ακριβές υπόλοιπο του τραπεζικού λογαριασμού του ν.128/1975;»</w:t>
      </w:r>
      <w:r>
        <w:rPr>
          <w:rFonts w:eastAsia="Times New Roman" w:cs="Times New Roman"/>
          <w:szCs w:val="24"/>
        </w:rPr>
        <w:t>,</w:t>
      </w:r>
      <w:r>
        <w:rPr>
          <w:rFonts w:eastAsia="Times New Roman" w:cs="Times New Roman"/>
          <w:szCs w:val="24"/>
        </w:rPr>
        <w:t xml:space="preserve"> δεν θα συζητηθεί λόγω απουσίας του κυρίου Υπουργού στο εξωτερικό.</w:t>
      </w:r>
    </w:p>
    <w:p w14:paraId="515F5C6D" w14:textId="77777777" w:rsidR="005D0520" w:rsidRDefault="00B80F07">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Και τέλος, η δεύτερη με αριθμό 2290/28-1</w:t>
      </w:r>
      <w:r>
        <w:rPr>
          <w:rFonts w:eastAsia="Times New Roman" w:cs="Times New Roman"/>
          <w:szCs w:val="24"/>
        </w:rPr>
        <w:t xml:space="preserve">2-2017 ερώτηση </w:t>
      </w:r>
      <w:r>
        <w:rPr>
          <w:rFonts w:eastAsia="Times New Roman" w:cs="Times New Roman"/>
          <w:szCs w:val="24"/>
        </w:rPr>
        <w:t xml:space="preserve">του κύκλου </w:t>
      </w:r>
      <w:r>
        <w:rPr>
          <w:rFonts w:eastAsia="Times New Roman" w:cs="Times New Roman"/>
          <w:szCs w:val="24"/>
        </w:rPr>
        <w:t>των αναφορών</w:t>
      </w:r>
      <w:r>
        <w:rPr>
          <w:rFonts w:eastAsia="Times New Roman" w:cs="Times New Roman"/>
          <w:szCs w:val="24"/>
        </w:rPr>
        <w:t xml:space="preserve"> και </w:t>
      </w:r>
      <w:r>
        <w:rPr>
          <w:rFonts w:eastAsia="Times New Roman" w:cs="Times New Roman"/>
          <w:szCs w:val="24"/>
        </w:rPr>
        <w:t>ερωτήσεων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Βασιλείου </w:t>
      </w:r>
      <w:proofErr w:type="spellStart"/>
      <w:r>
        <w:rPr>
          <w:rFonts w:eastAsia="Times New Roman" w:cs="Times New Roman"/>
          <w:bCs/>
          <w:szCs w:val="24"/>
        </w:rPr>
        <w:t>Κε</w:t>
      </w:r>
      <w:r>
        <w:rPr>
          <w:rFonts w:eastAsia="Times New Roman" w:cs="Times New Roman"/>
          <w:bCs/>
          <w:szCs w:val="24"/>
        </w:rPr>
        <w:lastRenderedPageBreak/>
        <w:t>γκέρογλου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με θέμα: «Να ανανεωθεί η παραχώρηση χρήσης στο Υπουργείο Δικαιοσύνης για να προχωρήσει η συντήρηση και βελτίωση του υφιστάμενου δικαστικού </w:t>
      </w:r>
      <w:r>
        <w:rPr>
          <w:rFonts w:eastAsia="Times New Roman" w:cs="Times New Roman"/>
          <w:szCs w:val="24"/>
        </w:rPr>
        <w:t>μ</w:t>
      </w:r>
      <w:r>
        <w:rPr>
          <w:rFonts w:eastAsia="Times New Roman" w:cs="Times New Roman"/>
          <w:szCs w:val="24"/>
        </w:rPr>
        <w:t xml:space="preserve">εγάρου Ηρακλείου (κτίριο </w:t>
      </w:r>
      <w:r>
        <w:rPr>
          <w:rFonts w:eastAsia="Times New Roman" w:cs="Times New Roman"/>
          <w:szCs w:val="24"/>
        </w:rPr>
        <w:t>π</w:t>
      </w:r>
      <w:r>
        <w:rPr>
          <w:rFonts w:eastAsia="Times New Roman" w:cs="Times New Roman"/>
          <w:szCs w:val="24"/>
        </w:rPr>
        <w:t xml:space="preserve">ρωτοδικείου/κτίριο </w:t>
      </w:r>
      <w:r>
        <w:rPr>
          <w:rFonts w:eastAsia="Times New Roman" w:cs="Times New Roman"/>
          <w:szCs w:val="24"/>
        </w:rPr>
        <w:t>ε</w:t>
      </w:r>
      <w:r>
        <w:rPr>
          <w:rFonts w:eastAsia="Times New Roman" w:cs="Times New Roman"/>
          <w:szCs w:val="24"/>
        </w:rPr>
        <w:t>ιρηνοδικείου)»</w:t>
      </w:r>
      <w:r>
        <w:rPr>
          <w:rFonts w:eastAsia="Times New Roman" w:cs="Times New Roman"/>
          <w:szCs w:val="24"/>
        </w:rPr>
        <w:t>,</w:t>
      </w:r>
      <w:r>
        <w:rPr>
          <w:rFonts w:eastAsia="Times New Roman" w:cs="Times New Roman"/>
          <w:szCs w:val="24"/>
        </w:rPr>
        <w:t xml:space="preserve"> δεν θα συζητηθεί λόγω απουσίας του κυρίου Υπουργού στο</w:t>
      </w:r>
      <w:r>
        <w:rPr>
          <w:rFonts w:eastAsia="Times New Roman" w:cs="Times New Roman"/>
          <w:szCs w:val="24"/>
        </w:rPr>
        <w:t xml:space="preserve"> εξωτερικό.</w:t>
      </w:r>
    </w:p>
    <w:p w14:paraId="515F5C6E" w14:textId="77777777" w:rsidR="005D0520" w:rsidRDefault="00B80F07">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Θ</w:t>
      </w:r>
      <w:r>
        <w:rPr>
          <w:rFonts w:eastAsia="Times New Roman" w:cs="Times New Roman"/>
          <w:szCs w:val="24"/>
        </w:rPr>
        <w:t>α συζητηθεί</w:t>
      </w:r>
      <w:r>
        <w:rPr>
          <w:rFonts w:eastAsia="Times New Roman" w:cs="Times New Roman"/>
          <w:szCs w:val="24"/>
        </w:rPr>
        <w:t>, τώρα,</w:t>
      </w:r>
      <w:r>
        <w:rPr>
          <w:rFonts w:eastAsia="Times New Roman" w:cs="Times New Roman"/>
          <w:szCs w:val="24"/>
        </w:rPr>
        <w:t xml:space="preserve"> η τρίτη με αριθμό 1265/6-3-2018 επίκαιρη ερώτηση πρώτου κύκλου του Βουλευτή Λάρισας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Κωνσταντίνου </w:t>
      </w:r>
      <w:proofErr w:type="spellStart"/>
      <w:r>
        <w:rPr>
          <w:rFonts w:eastAsia="Times New Roman" w:cs="Times New Roman"/>
          <w:bCs/>
          <w:szCs w:val="24"/>
        </w:rPr>
        <w:t>Μπαργιώτα</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Cs/>
          <w:szCs w:val="24"/>
        </w:rPr>
        <w:t xml:space="preserve"> Υγείας </w:t>
      </w:r>
      <w:r>
        <w:rPr>
          <w:rFonts w:eastAsia="Times New Roman" w:cs="Times New Roman"/>
          <w:szCs w:val="24"/>
        </w:rPr>
        <w:t>με θέμα: «Πότε επιτέλους θα εκπονηθεί και εγκρ</w:t>
      </w:r>
      <w:r>
        <w:rPr>
          <w:rFonts w:eastAsia="Times New Roman" w:cs="Times New Roman"/>
          <w:szCs w:val="24"/>
        </w:rPr>
        <w:t xml:space="preserve">ιθεί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Σ</w:t>
      </w:r>
      <w:r>
        <w:rPr>
          <w:rFonts w:eastAsia="Times New Roman" w:cs="Times New Roman"/>
          <w:szCs w:val="24"/>
        </w:rPr>
        <w:t xml:space="preserve">χέδιο </w:t>
      </w:r>
      <w:r>
        <w:rPr>
          <w:rFonts w:eastAsia="Times New Roman" w:cs="Times New Roman"/>
          <w:szCs w:val="24"/>
        </w:rPr>
        <w:t>Δ</w:t>
      </w:r>
      <w:r>
        <w:rPr>
          <w:rFonts w:eastAsia="Times New Roman" w:cs="Times New Roman"/>
          <w:szCs w:val="24"/>
        </w:rPr>
        <w:t xml:space="preserve">ράσης κατά των </w:t>
      </w:r>
      <w:r>
        <w:rPr>
          <w:rFonts w:eastAsia="Times New Roman" w:cs="Times New Roman"/>
          <w:szCs w:val="24"/>
        </w:rPr>
        <w:t>Ν</w:t>
      </w:r>
      <w:r>
        <w:rPr>
          <w:rFonts w:eastAsia="Times New Roman" w:cs="Times New Roman"/>
          <w:szCs w:val="24"/>
        </w:rPr>
        <w:t>αρκωτικών;».</w:t>
      </w:r>
    </w:p>
    <w:p w14:paraId="515F5C6F" w14:textId="77777777" w:rsidR="005D0520" w:rsidRDefault="00B80F07">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Μπαργιώτα</w:t>
      </w:r>
      <w:proofErr w:type="spellEnd"/>
      <w:r>
        <w:rPr>
          <w:rFonts w:eastAsia="Times New Roman" w:cs="Times New Roman"/>
          <w:szCs w:val="24"/>
        </w:rPr>
        <w:t>, έχετε τον λόγο.</w:t>
      </w:r>
    </w:p>
    <w:p w14:paraId="515F5C70" w14:textId="77777777" w:rsidR="005D0520" w:rsidRDefault="00B80F07">
      <w:pPr>
        <w:spacing w:before="100" w:beforeAutospacing="1" w:after="100" w:afterAutospacing="1" w:line="600" w:lineRule="auto"/>
        <w:ind w:firstLine="720"/>
        <w:contextualSpacing/>
        <w:jc w:val="both"/>
        <w:rPr>
          <w:rFonts w:eastAsia="Times New Roman" w:cs="Times New Roman"/>
          <w:b/>
          <w:color w:val="000000"/>
          <w:szCs w:val="24"/>
        </w:rPr>
      </w:pPr>
      <w:r>
        <w:rPr>
          <w:rFonts w:eastAsia="Times New Roman" w:cs="Times New Roman"/>
          <w:b/>
          <w:szCs w:val="24"/>
        </w:rPr>
        <w:t>ΚΩΝΣΤΑΝΤΙΝΟΣ ΜΠΑΡΓΙΩΤΑΣ:</w:t>
      </w:r>
      <w:r>
        <w:rPr>
          <w:rFonts w:eastAsia="Times New Roman" w:cs="Times New Roman"/>
          <w:szCs w:val="24"/>
        </w:rPr>
        <w:t xml:space="preserve"> Ευχαριστώ, κύριε Πρόεδρε. </w:t>
      </w:r>
    </w:p>
    <w:p w14:paraId="515F5C71" w14:textId="77777777" w:rsidR="005D0520" w:rsidRDefault="00B80F07">
      <w:pPr>
        <w:spacing w:before="100" w:beforeAutospacing="1" w:after="100" w:afterAutospacing="1"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Κύριε Υπουργέ, σας ευχαριστώ που ήρθατε και το εννοώ. Ξέρω ότι</w:t>
      </w:r>
      <w:r>
        <w:rPr>
          <w:rFonts w:eastAsia="Times New Roman" w:cs="Times New Roman"/>
          <w:color w:val="000000"/>
          <w:szCs w:val="24"/>
        </w:rPr>
        <w:t>,</w:t>
      </w:r>
      <w:r>
        <w:rPr>
          <w:rFonts w:eastAsia="Times New Roman" w:cs="Times New Roman"/>
          <w:color w:val="000000"/>
          <w:szCs w:val="24"/>
        </w:rPr>
        <w:t xml:space="preserve"> όντως</w:t>
      </w:r>
      <w:r>
        <w:rPr>
          <w:rFonts w:eastAsia="Times New Roman" w:cs="Times New Roman"/>
          <w:color w:val="000000"/>
          <w:szCs w:val="24"/>
        </w:rPr>
        <w:t>,</w:t>
      </w:r>
      <w:r>
        <w:rPr>
          <w:rFonts w:eastAsia="Times New Roman" w:cs="Times New Roman"/>
          <w:color w:val="000000"/>
          <w:szCs w:val="24"/>
        </w:rPr>
        <w:t xml:space="preserve"> ο χρόνος σας είναι πολύτιμος. Δεν υπάρχει κ</w:t>
      </w:r>
      <w:r>
        <w:rPr>
          <w:rFonts w:eastAsia="Times New Roman" w:cs="Times New Roman"/>
          <w:color w:val="000000"/>
          <w:szCs w:val="24"/>
        </w:rPr>
        <w:t>ανένα ίχνος ειρωνείας σε αυτό, το εννοώ.</w:t>
      </w:r>
    </w:p>
    <w:p w14:paraId="515F5C72" w14:textId="77777777" w:rsidR="005D0520" w:rsidRDefault="00B80F07">
      <w:pPr>
        <w:spacing w:before="100" w:beforeAutospacing="1" w:after="100" w:afterAutospacing="1"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Με λίγη έκπληξη είδαμε στα τέλη Ιανουαρίου το </w:t>
      </w:r>
      <w:r>
        <w:rPr>
          <w:rFonts w:eastAsia="Times New Roman" w:cs="Times New Roman"/>
          <w:color w:val="000000"/>
          <w:szCs w:val="24"/>
        </w:rPr>
        <w:t>δ</w:t>
      </w:r>
      <w:r>
        <w:rPr>
          <w:rFonts w:eastAsia="Times New Roman" w:cs="Times New Roman"/>
          <w:color w:val="000000"/>
          <w:szCs w:val="24"/>
        </w:rPr>
        <w:t xml:space="preserve">ελτίο Τύπου του Υπουργείου στο οποίο προαναγγέλλεται η εκπόνηση </w:t>
      </w:r>
      <w:r>
        <w:rPr>
          <w:rFonts w:eastAsia="Times New Roman" w:cs="Times New Roman"/>
          <w:color w:val="000000"/>
          <w:szCs w:val="24"/>
        </w:rPr>
        <w:t>Ε</w:t>
      </w:r>
      <w:r>
        <w:rPr>
          <w:rFonts w:eastAsia="Times New Roman" w:cs="Times New Roman"/>
          <w:color w:val="000000"/>
          <w:szCs w:val="24"/>
        </w:rPr>
        <w:t xml:space="preserve">θνικού </w:t>
      </w:r>
      <w:r>
        <w:rPr>
          <w:rFonts w:eastAsia="Times New Roman" w:cs="Times New Roman"/>
          <w:color w:val="000000"/>
          <w:szCs w:val="24"/>
        </w:rPr>
        <w:t>Σ</w:t>
      </w:r>
      <w:r>
        <w:rPr>
          <w:rFonts w:eastAsia="Times New Roman" w:cs="Times New Roman"/>
          <w:color w:val="000000"/>
          <w:szCs w:val="24"/>
        </w:rPr>
        <w:t xml:space="preserve">χεδίου για τα </w:t>
      </w:r>
      <w:r>
        <w:rPr>
          <w:rFonts w:eastAsia="Times New Roman" w:cs="Times New Roman"/>
          <w:color w:val="000000"/>
          <w:szCs w:val="24"/>
        </w:rPr>
        <w:t>Ν</w:t>
      </w:r>
      <w:r>
        <w:rPr>
          <w:rFonts w:eastAsia="Times New Roman" w:cs="Times New Roman"/>
          <w:color w:val="000000"/>
          <w:szCs w:val="24"/>
        </w:rPr>
        <w:t xml:space="preserve">αρκωτικά. Και λέω «με έκπληξη» για δύο λόγους: Ο ένας είναι ότι γνωρίζουμε ότι υπάρχει Εθνική Αρχή για τα Ναρκωτικά και σε λειτουργία </w:t>
      </w:r>
      <w:r>
        <w:rPr>
          <w:rFonts w:eastAsia="Times New Roman" w:cs="Times New Roman"/>
          <w:color w:val="000000"/>
          <w:szCs w:val="24"/>
        </w:rPr>
        <w:t>Ε</w:t>
      </w:r>
      <w:r>
        <w:rPr>
          <w:rFonts w:eastAsia="Times New Roman" w:cs="Times New Roman"/>
          <w:color w:val="000000"/>
          <w:szCs w:val="24"/>
        </w:rPr>
        <w:t xml:space="preserve">πιτροπή </w:t>
      </w:r>
      <w:r>
        <w:rPr>
          <w:rFonts w:eastAsia="Times New Roman" w:cs="Times New Roman"/>
          <w:color w:val="000000"/>
          <w:szCs w:val="24"/>
        </w:rPr>
        <w:t>Σ</w:t>
      </w:r>
      <w:r>
        <w:rPr>
          <w:rFonts w:eastAsia="Times New Roman" w:cs="Times New Roman"/>
          <w:color w:val="000000"/>
          <w:szCs w:val="24"/>
        </w:rPr>
        <w:t xml:space="preserve">χεδιασμού και </w:t>
      </w:r>
      <w:r>
        <w:rPr>
          <w:rFonts w:eastAsia="Times New Roman" w:cs="Times New Roman"/>
          <w:color w:val="000000"/>
          <w:szCs w:val="24"/>
        </w:rPr>
        <w:t>Σ</w:t>
      </w:r>
      <w:r>
        <w:rPr>
          <w:rFonts w:eastAsia="Times New Roman" w:cs="Times New Roman"/>
          <w:color w:val="000000"/>
          <w:szCs w:val="24"/>
        </w:rPr>
        <w:t>υντονισμού ήδη από το 2013.</w:t>
      </w:r>
    </w:p>
    <w:p w14:paraId="515F5C73" w14:textId="77777777" w:rsidR="005D0520" w:rsidRDefault="00B80F07">
      <w:pPr>
        <w:spacing w:before="100" w:beforeAutospacing="1" w:after="100" w:afterAutospacing="1" w:line="600" w:lineRule="auto"/>
        <w:ind w:firstLine="720"/>
        <w:contextualSpacing/>
        <w:jc w:val="both"/>
        <w:rPr>
          <w:rFonts w:eastAsia="Times New Roman" w:cs="Times New Roman"/>
          <w:color w:val="000000"/>
          <w:szCs w:val="24"/>
        </w:rPr>
      </w:pPr>
      <w:r>
        <w:rPr>
          <w:rFonts w:eastAsia="Times New Roman" w:cs="Times New Roman"/>
          <w:color w:val="000000"/>
          <w:szCs w:val="24"/>
        </w:rPr>
        <w:t>Ο δεύτερος λόγος είναι ότι δύο αναπάντητες ερωτήσεις, από τις σαράντα</w:t>
      </w:r>
      <w:r>
        <w:rPr>
          <w:rFonts w:eastAsia="Times New Roman" w:cs="Times New Roman"/>
          <w:color w:val="000000"/>
          <w:szCs w:val="24"/>
        </w:rPr>
        <w:t xml:space="preserve"> ερωτήσεις που έχω καταθέσει και δεν έχω πάρει απάντηση, στο Υπουργείο αφορούσαν ακριβώς αυτό θέμα: τον ρόλο και τη δράση της Εθνικής Επιτροπής για τα Ναρκωτικά, η οποία </w:t>
      </w:r>
      <w:r>
        <w:rPr>
          <w:rFonts w:eastAsia="Times New Roman" w:cs="Times New Roman"/>
          <w:color w:val="000000"/>
          <w:szCs w:val="24"/>
        </w:rPr>
        <w:lastRenderedPageBreak/>
        <w:t>από το 2013 που συστήθηκε μέχρι σήμερα που λήγει η θητεία της ουσιαστικά σε λίγους μήν</w:t>
      </w:r>
      <w:r>
        <w:rPr>
          <w:rFonts w:eastAsia="Times New Roman" w:cs="Times New Roman"/>
          <w:color w:val="000000"/>
          <w:szCs w:val="24"/>
        </w:rPr>
        <w:t xml:space="preserve">ες, κανείς δεν ξέρει τι ακριβώς είχε κάνει. </w:t>
      </w:r>
    </w:p>
    <w:p w14:paraId="515F5C74" w14:textId="77777777" w:rsidR="005D0520" w:rsidRDefault="00B80F07">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Έτσι, λοιπόν, η πρώτη ερώτησή μου είναι ακριβώς αυτό: Τι έχει γίνει τα τελευταία πέντε χρόνια, εκ των οποίων τα τρία αφορούν τη διακυβέρνησή σας; Γιατί από το 2013 μέχρι σήμερα δεν έχουμε καν κανενός είδους προε</w:t>
      </w:r>
      <w:r>
        <w:rPr>
          <w:rFonts w:eastAsia="Times New Roman" w:cs="Times New Roman"/>
          <w:color w:val="000000"/>
          <w:szCs w:val="24"/>
        </w:rPr>
        <w:t xml:space="preserve">ργασία, απ’ ό,τι φαίνεται. Αυτό είναι ένα κομμάτι της ερώτησης, εάν υπάρχει έστω προεργασία ή υπάρχει ένα παραδοτέο έργο πάνω στο οποίο θα στηριχθεί το περίφημο </w:t>
      </w:r>
      <w:r>
        <w:rPr>
          <w:rFonts w:eastAsia="Times New Roman" w:cs="Times New Roman"/>
          <w:color w:val="000000"/>
          <w:szCs w:val="24"/>
        </w:rPr>
        <w:t>Ε</w:t>
      </w:r>
      <w:r>
        <w:rPr>
          <w:rFonts w:eastAsia="Times New Roman" w:cs="Times New Roman"/>
          <w:color w:val="000000"/>
          <w:szCs w:val="24"/>
        </w:rPr>
        <w:t xml:space="preserve">θνικό </w:t>
      </w:r>
      <w:r>
        <w:rPr>
          <w:rFonts w:eastAsia="Times New Roman" w:cs="Times New Roman"/>
          <w:color w:val="000000"/>
          <w:szCs w:val="24"/>
        </w:rPr>
        <w:t>Σ</w:t>
      </w:r>
      <w:r>
        <w:rPr>
          <w:rFonts w:eastAsia="Times New Roman" w:cs="Times New Roman"/>
          <w:color w:val="000000"/>
          <w:szCs w:val="24"/>
        </w:rPr>
        <w:t xml:space="preserve">χέδιο για τα </w:t>
      </w:r>
      <w:r>
        <w:rPr>
          <w:rFonts w:eastAsia="Times New Roman" w:cs="Times New Roman"/>
          <w:color w:val="000000"/>
          <w:szCs w:val="24"/>
        </w:rPr>
        <w:t>Ν</w:t>
      </w:r>
      <w:r>
        <w:rPr>
          <w:rFonts w:eastAsia="Times New Roman" w:cs="Times New Roman"/>
          <w:color w:val="000000"/>
          <w:szCs w:val="24"/>
        </w:rPr>
        <w:t>αρκωτικά. Αν έχουν γίνει, εάν έχουν εκπονηθεί οι ετήσιες εκθέσεις που προ</w:t>
      </w:r>
      <w:r>
        <w:rPr>
          <w:rFonts w:eastAsia="Times New Roman" w:cs="Times New Roman"/>
          <w:color w:val="000000"/>
          <w:szCs w:val="24"/>
        </w:rPr>
        <w:t>βλέπει ο νόμος ήδη από το 2013, για τα 2014, για το 2015, για το 2016, για το 2017 και εάν έχουν κατατεθεί στη Βουλή.</w:t>
      </w:r>
    </w:p>
    <w:p w14:paraId="515F5C75" w14:textId="77777777" w:rsidR="005D0520" w:rsidRDefault="00B80F07">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Και κυρίως, πραγματικά, θα ήθελα να μας πείτε ποιες είναι οι βασικές αρχές και οι προοπτικές από εδώ και πέρα. Πώς θα πάμε από δω και πέρα</w:t>
      </w:r>
      <w:r>
        <w:rPr>
          <w:rFonts w:eastAsia="Times New Roman" w:cs="Times New Roman"/>
          <w:color w:val="000000"/>
          <w:szCs w:val="24"/>
        </w:rPr>
        <w:t xml:space="preserve"> όσον αφορά τον στρατηγικό σχεδιασμό και τη στρατηγική ανάπτυξης ενός </w:t>
      </w:r>
      <w:r>
        <w:rPr>
          <w:rFonts w:eastAsia="Times New Roman" w:cs="Times New Roman"/>
          <w:color w:val="000000"/>
          <w:szCs w:val="24"/>
        </w:rPr>
        <w:t>Ε</w:t>
      </w:r>
      <w:r>
        <w:rPr>
          <w:rFonts w:eastAsia="Times New Roman" w:cs="Times New Roman"/>
          <w:color w:val="000000"/>
          <w:szCs w:val="24"/>
        </w:rPr>
        <w:t xml:space="preserve">θνικού </w:t>
      </w:r>
      <w:r>
        <w:rPr>
          <w:rFonts w:eastAsia="Times New Roman" w:cs="Times New Roman"/>
          <w:color w:val="000000"/>
          <w:szCs w:val="24"/>
        </w:rPr>
        <w:t>Σ</w:t>
      </w:r>
      <w:r>
        <w:rPr>
          <w:rFonts w:eastAsia="Times New Roman" w:cs="Times New Roman"/>
          <w:color w:val="000000"/>
          <w:szCs w:val="24"/>
        </w:rPr>
        <w:t xml:space="preserve">χεδίου για τα </w:t>
      </w:r>
      <w:r>
        <w:rPr>
          <w:rFonts w:eastAsia="Times New Roman" w:cs="Times New Roman"/>
          <w:color w:val="000000"/>
          <w:szCs w:val="24"/>
        </w:rPr>
        <w:t>Ν</w:t>
      </w:r>
      <w:r>
        <w:rPr>
          <w:rFonts w:eastAsia="Times New Roman" w:cs="Times New Roman"/>
          <w:color w:val="000000"/>
          <w:szCs w:val="24"/>
        </w:rPr>
        <w:t>αρκωτικά, καθώς είναι πραγματικά ανάγκη. Δηλώνουμε πρόθυμοι να συνεργαστούμε σε οποιοδήποτε επίπεδο. Ακόμη και σε επίπεδο Αρχηγών -σε επίπεδο κομμάτων εννοώ- μπορ</w:t>
      </w:r>
      <w:r>
        <w:rPr>
          <w:rFonts w:eastAsia="Times New Roman" w:cs="Times New Roman"/>
          <w:color w:val="000000"/>
          <w:szCs w:val="24"/>
        </w:rPr>
        <w:t>ούμε να συζητήσουμε, αν θέλετε. Είμαστε πραγματικά πρόθυμοι να βοηθήσουμε και να συνεισφέρουμε στη σύσταση και στην εκπόνηση ενός τέτοιου σχεδίου. Όμως, το μεγάλο ερώτημα είναι το τι κάναμε μέχρι τώρα. Αυτό είναι το ένα. Και το άλλο είναι το τι κάνουμε από</w:t>
      </w:r>
      <w:r>
        <w:rPr>
          <w:rFonts w:eastAsia="Times New Roman" w:cs="Times New Roman"/>
          <w:color w:val="000000"/>
          <w:szCs w:val="24"/>
        </w:rPr>
        <w:t xml:space="preserve"> εδώ και πέρα και πάνω σε ποιες ανάγκες σκοπεύουμε να κινηθούμε.</w:t>
      </w:r>
    </w:p>
    <w:p w14:paraId="515F5C76" w14:textId="77777777" w:rsidR="005D0520" w:rsidRDefault="00B80F07">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Να σημειωθεί ότι μίλησα μόλις δύο λεπτά, κύριε Πρόεδρε.</w:t>
      </w:r>
    </w:p>
    <w:p w14:paraId="515F5C77" w14:textId="77777777" w:rsidR="005D0520" w:rsidRDefault="00B80F07">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 xml:space="preserve">Σας ευχαριστώ. </w:t>
      </w:r>
    </w:p>
    <w:p w14:paraId="515F5C78" w14:textId="77777777" w:rsidR="005D0520" w:rsidRDefault="00B80F07">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σας ευχαριστούμε.</w:t>
      </w:r>
    </w:p>
    <w:p w14:paraId="515F5C79" w14:textId="77777777" w:rsidR="005D0520" w:rsidRDefault="00B80F07">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r>
        <w:rPr>
          <w:rFonts w:eastAsia="Times New Roman" w:cs="Times New Roman"/>
          <w:color w:val="000000"/>
          <w:szCs w:val="24"/>
        </w:rPr>
        <w:t>Υπουργέ</w:t>
      </w:r>
      <w:r>
        <w:rPr>
          <w:rFonts w:eastAsia="Times New Roman" w:cs="Times New Roman"/>
          <w:szCs w:val="24"/>
        </w:rPr>
        <w:t>, έχετε τον λόγο.</w:t>
      </w:r>
    </w:p>
    <w:p w14:paraId="515F5C7A" w14:textId="77777777" w:rsidR="005D0520" w:rsidRDefault="00B80F07">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w:t>
      </w:r>
      <w:r>
        <w:rPr>
          <w:rFonts w:eastAsia="Times New Roman" w:cs="Times New Roman"/>
          <w:b/>
          <w:szCs w:val="24"/>
        </w:rPr>
        <w:t>ργός Υγείας):</w:t>
      </w:r>
      <w:r>
        <w:rPr>
          <w:rFonts w:eastAsia="Times New Roman" w:cs="Times New Roman"/>
          <w:szCs w:val="24"/>
        </w:rPr>
        <w:t xml:space="preserve"> Αγαπητέ συνάδελφε, λοιπόν, είναι όντως ενδιαφέρουσα η ερώτηση. </w:t>
      </w:r>
    </w:p>
    <w:p w14:paraId="515F5C7B" w14:textId="77777777" w:rsidR="005D0520" w:rsidRDefault="00B80F07">
      <w:pPr>
        <w:spacing w:line="600" w:lineRule="auto"/>
        <w:ind w:firstLine="720"/>
        <w:contextualSpacing/>
        <w:jc w:val="both"/>
        <w:rPr>
          <w:rFonts w:eastAsia="Times New Roman" w:cs="Times New Roman"/>
          <w:b/>
          <w:color w:val="000000"/>
          <w:szCs w:val="24"/>
        </w:rPr>
      </w:pPr>
      <w:r>
        <w:rPr>
          <w:rFonts w:eastAsia="Times New Roman" w:cs="Times New Roman"/>
          <w:szCs w:val="24"/>
        </w:rPr>
        <w:t xml:space="preserve">Το πεδίο των εξαρτήσεων είναι ένα πολύ ευαίσθητο κοινωνικά πεδίο. Η κρίση έχει επιδεινώσει την </w:t>
      </w:r>
      <w:proofErr w:type="spellStart"/>
      <w:r>
        <w:rPr>
          <w:rFonts w:eastAsia="Times New Roman" w:cs="Times New Roman"/>
          <w:szCs w:val="24"/>
        </w:rPr>
        <w:t>εξαρτητική</w:t>
      </w:r>
      <w:proofErr w:type="spellEnd"/>
      <w:r>
        <w:rPr>
          <w:rFonts w:eastAsia="Times New Roman" w:cs="Times New Roman"/>
          <w:szCs w:val="24"/>
        </w:rPr>
        <w:t xml:space="preserve"> συμπεριφορά μιας μερίδας της κοινωνίας. Έχουμε αναδυόμενες εξαρτήσεις, δ</w:t>
      </w:r>
      <w:r>
        <w:rPr>
          <w:rFonts w:eastAsia="Times New Roman" w:cs="Times New Roman"/>
          <w:szCs w:val="24"/>
        </w:rPr>
        <w:t xml:space="preserve">εν είναι μόνο οι κλασικού τύπου εξαρτήσεις, δηλαδή τα ναρκωτικά. Τώρα πλέον έχουμε ένα διευρυμένο φάσμα που αφορά το αλκοόλ -είναι πολύ μεγάλη πρόκληση για τη δημόσια υγεία στη χώρα- και έχουμε </w:t>
      </w:r>
      <w:r>
        <w:rPr>
          <w:rFonts w:eastAsia="Times New Roman" w:cs="Times New Roman"/>
          <w:szCs w:val="24"/>
        </w:rPr>
        <w:lastRenderedPageBreak/>
        <w:t>και αναδυόμενες εξαρτήσεις, όπως είναι η εξάρτηση από τον τζόγ</w:t>
      </w:r>
      <w:r>
        <w:rPr>
          <w:rFonts w:eastAsia="Times New Roman" w:cs="Times New Roman"/>
          <w:szCs w:val="24"/>
        </w:rPr>
        <w:t xml:space="preserve">ο και από το διαδίκτυο. </w:t>
      </w:r>
    </w:p>
    <w:p w14:paraId="515F5C7C" w14:textId="77777777" w:rsidR="005D0520" w:rsidRDefault="00B80F07">
      <w:pPr>
        <w:spacing w:line="600" w:lineRule="auto"/>
        <w:ind w:firstLine="720"/>
        <w:jc w:val="both"/>
        <w:rPr>
          <w:rFonts w:eastAsia="Times New Roman"/>
          <w:szCs w:val="24"/>
        </w:rPr>
      </w:pPr>
      <w:r w:rsidRPr="008C47E8">
        <w:rPr>
          <w:rFonts w:eastAsia="Times New Roman"/>
          <w:color w:val="000000" w:themeColor="text1"/>
          <w:szCs w:val="24"/>
        </w:rPr>
        <w:t xml:space="preserve">Η εξάρτηση είναι ένα σύνθετο φαινόμενο </w:t>
      </w:r>
      <w:proofErr w:type="spellStart"/>
      <w:r w:rsidRPr="008C47E8">
        <w:rPr>
          <w:rFonts w:eastAsia="Times New Roman"/>
          <w:color w:val="000000" w:themeColor="text1"/>
          <w:szCs w:val="24"/>
        </w:rPr>
        <w:t>πολυπαραγοντικό</w:t>
      </w:r>
      <w:proofErr w:type="spellEnd"/>
      <w:r w:rsidRPr="008C47E8">
        <w:rPr>
          <w:rFonts w:eastAsia="Times New Roman"/>
          <w:color w:val="000000" w:themeColor="text1"/>
          <w:szCs w:val="24"/>
        </w:rPr>
        <w:t xml:space="preserve"> και προφανώς απαιτεί ολιστική αντιμετώπιση, δηλαδή μια συνεκτική δέσμη πολιτικής που θα αφορά από την πρόληψη μέχρι τη μείωση της βλάβης, την υποκατάσταση, τη θεραπεία, την απε</w:t>
      </w:r>
      <w:r w:rsidRPr="008C47E8">
        <w:rPr>
          <w:rFonts w:eastAsia="Times New Roman"/>
          <w:color w:val="000000" w:themeColor="text1"/>
          <w:szCs w:val="24"/>
        </w:rPr>
        <w:t xml:space="preserve">ξάρτηση και φυσικά την κοινωνική </w:t>
      </w:r>
      <w:r>
        <w:rPr>
          <w:rFonts w:eastAsia="Times New Roman"/>
          <w:szCs w:val="24"/>
        </w:rPr>
        <w:t>επανένταξη. Υπάρχουν δημόσιοι φορείς -είναι προσδιορισμένοι αυτοί- οι οποίοι παρέχουν υπηρεσίες σε όλο αυτό το φάσμα και η αλήθεια είναι ότι αυτοί οι φορείς για χρόνια κάνουν αυτή</w:t>
      </w:r>
      <w:r>
        <w:rPr>
          <w:rFonts w:eastAsia="Times New Roman"/>
          <w:szCs w:val="24"/>
        </w:rPr>
        <w:t xml:space="preserve"> τη δουλειά αθόρυβα, αξιόπιστα και αποτελεσματικά. </w:t>
      </w:r>
    </w:p>
    <w:p w14:paraId="515F5C7D" w14:textId="77777777" w:rsidR="005D0520" w:rsidRDefault="00B80F07">
      <w:pPr>
        <w:spacing w:line="600" w:lineRule="auto"/>
        <w:ind w:firstLine="720"/>
        <w:jc w:val="both"/>
        <w:rPr>
          <w:rFonts w:eastAsia="Times New Roman"/>
          <w:szCs w:val="24"/>
        </w:rPr>
      </w:pPr>
      <w:r>
        <w:rPr>
          <w:rFonts w:eastAsia="Times New Roman"/>
          <w:szCs w:val="24"/>
        </w:rPr>
        <w:t>Αυτό που υπήρχε ως μεγάλο έλλει</w:t>
      </w:r>
      <w:r>
        <w:rPr>
          <w:rFonts w:eastAsia="Times New Roman"/>
          <w:szCs w:val="24"/>
        </w:rPr>
        <w:t>μ</w:t>
      </w:r>
      <w:r>
        <w:rPr>
          <w:rFonts w:eastAsia="Times New Roman"/>
          <w:szCs w:val="24"/>
        </w:rPr>
        <w:t xml:space="preserve">μα -και σωστά το εντοπίζετε- ήταν ένα συνολικό Εθνικό Σχέδιο Δράσης, το οποίο θα μπορούσε να διευκολύνει συνέργειες και διασύνδεση ανάμεσα σε αυτές </w:t>
      </w:r>
      <w:r>
        <w:rPr>
          <w:rFonts w:eastAsia="Times New Roman"/>
          <w:szCs w:val="24"/>
        </w:rPr>
        <w:lastRenderedPageBreak/>
        <w:t>τις δομές, ανάμεσα σε αυ</w:t>
      </w:r>
      <w:r>
        <w:rPr>
          <w:rFonts w:eastAsia="Times New Roman"/>
          <w:szCs w:val="24"/>
        </w:rPr>
        <w:t xml:space="preserve">τούς τους φορείς. Αυτό μας λείπει πραγματικά. </w:t>
      </w:r>
    </w:p>
    <w:p w14:paraId="515F5C7E" w14:textId="77777777" w:rsidR="005D0520" w:rsidRDefault="00B80F07">
      <w:pPr>
        <w:spacing w:line="600" w:lineRule="auto"/>
        <w:ind w:firstLine="720"/>
        <w:jc w:val="both"/>
        <w:rPr>
          <w:rFonts w:eastAsia="Times New Roman"/>
          <w:szCs w:val="24"/>
        </w:rPr>
      </w:pPr>
      <w:r>
        <w:rPr>
          <w:rFonts w:eastAsia="Times New Roman"/>
          <w:szCs w:val="24"/>
        </w:rPr>
        <w:t>Η αλήθεια είναι ότι την προηγούμενη περίοδο αυτό που για εμάς ήταν σε προτεραιότητα ήταν να διασφαλίσουμε τη λειτουργικότητα και την επιβίωση των σημερινών δημόσιων φορέων που παρέχουν υπηρεσίες κατά των ναρκω</w:t>
      </w:r>
      <w:r>
        <w:rPr>
          <w:rFonts w:eastAsia="Times New Roman"/>
          <w:szCs w:val="24"/>
        </w:rPr>
        <w:t>τικών και γενικά κατά των εξαρτήσεων.</w:t>
      </w:r>
    </w:p>
    <w:p w14:paraId="515F5C7F" w14:textId="77777777" w:rsidR="005D0520" w:rsidRDefault="00B80F07">
      <w:pPr>
        <w:spacing w:line="600" w:lineRule="auto"/>
        <w:ind w:firstLine="720"/>
        <w:jc w:val="both"/>
        <w:rPr>
          <w:rFonts w:eastAsia="Times New Roman"/>
          <w:szCs w:val="24"/>
        </w:rPr>
      </w:pPr>
      <w:r>
        <w:rPr>
          <w:rFonts w:eastAsia="Times New Roman"/>
          <w:szCs w:val="24"/>
        </w:rPr>
        <w:t>Έγινε μια πολύ μεγάλη προσπάθεια. Προσπαθήσαμε να κινητοποιήσουμε ανθρώπινους κοινωνικούς πόρους. Υπήρξε ενίσχυση με ανθρώπινο δυναμικό. Προκηρύξαμε ογδόντα θέσεις κατανεμημένες στους τέσσερις βασικούς φορείς, δηλαδή σ</w:t>
      </w:r>
      <w:r>
        <w:rPr>
          <w:rFonts w:eastAsia="Times New Roman"/>
          <w:szCs w:val="24"/>
        </w:rPr>
        <w:t>τον ΟΚΑΝΑ, στο ΚΕΘΕΑ, στο 18</w:t>
      </w:r>
      <w:r>
        <w:rPr>
          <w:rFonts w:eastAsia="Times New Roman"/>
          <w:szCs w:val="24"/>
        </w:rPr>
        <w:t>-ΑΝΩ</w:t>
      </w:r>
      <w:r>
        <w:rPr>
          <w:rFonts w:eastAsia="Times New Roman"/>
          <w:szCs w:val="24"/>
        </w:rPr>
        <w:t xml:space="preserve"> και στο ΨΜΘ, που έχει επίσης μια δομή αντιμετώπισης των εξαρτήσεων. </w:t>
      </w:r>
    </w:p>
    <w:p w14:paraId="515F5C80" w14:textId="77777777" w:rsidR="005D0520" w:rsidRDefault="00B80F07">
      <w:pPr>
        <w:spacing w:line="600" w:lineRule="auto"/>
        <w:ind w:firstLine="720"/>
        <w:jc w:val="both"/>
        <w:rPr>
          <w:rFonts w:eastAsia="Times New Roman"/>
          <w:szCs w:val="24"/>
        </w:rPr>
      </w:pPr>
      <w:r>
        <w:rPr>
          <w:rFonts w:eastAsia="Times New Roman"/>
          <w:szCs w:val="24"/>
        </w:rPr>
        <w:lastRenderedPageBreak/>
        <w:t xml:space="preserve">Η αλήθεια είναι ότι πήγε λίγο πίσω η εκπόνηση του Εθνικού Σχεδίου Δράσης. Υπάρχει Εθνική Στρατηγική 2014 - 2020. Αυτό που μένει είναι να γίνει πιο </w:t>
      </w:r>
      <w:r>
        <w:rPr>
          <w:rFonts w:eastAsia="Times New Roman"/>
          <w:szCs w:val="24"/>
        </w:rPr>
        <w:t>λεπτομερές το σχέδιο δράσης και να μην είναι απλώς η συνάθροιση των επιμέρους σχεδίων κάθε φορέα.</w:t>
      </w:r>
    </w:p>
    <w:p w14:paraId="515F5C81" w14:textId="77777777" w:rsidR="005D0520" w:rsidRDefault="00B80F07">
      <w:pPr>
        <w:spacing w:line="600" w:lineRule="auto"/>
        <w:ind w:firstLine="720"/>
        <w:jc w:val="both"/>
        <w:rPr>
          <w:rFonts w:eastAsia="Times New Roman"/>
          <w:szCs w:val="24"/>
        </w:rPr>
      </w:pPr>
      <w:r>
        <w:rPr>
          <w:rFonts w:eastAsia="Times New Roman"/>
          <w:szCs w:val="24"/>
        </w:rPr>
        <w:t>Εδώ οφείλω να πω ότι έχουμε αναγνωρίσει ότι το θεσμικό πλαίσιο χρειάζεται μια αναμόρφωση. Ο ν.4139, ο οποίος ήταν ένας καλός νόμος, ένας προοδευτικός νόμος κα</w:t>
      </w:r>
      <w:r>
        <w:rPr>
          <w:rFonts w:eastAsia="Times New Roman"/>
          <w:szCs w:val="24"/>
        </w:rPr>
        <w:t>τά την άποψή μας και στο</w:t>
      </w:r>
      <w:r>
        <w:rPr>
          <w:rFonts w:eastAsia="Times New Roman"/>
          <w:szCs w:val="24"/>
        </w:rPr>
        <w:t>ν</w:t>
      </w:r>
      <w:r>
        <w:rPr>
          <w:rFonts w:eastAsia="Times New Roman"/>
          <w:szCs w:val="24"/>
        </w:rPr>
        <w:t xml:space="preserve"> θεσμό του Εθνικού Συντονιστή αλλά και στο</w:t>
      </w:r>
      <w:r>
        <w:rPr>
          <w:rFonts w:eastAsia="Times New Roman"/>
          <w:szCs w:val="24"/>
        </w:rPr>
        <w:t>ν</w:t>
      </w:r>
      <w:r>
        <w:rPr>
          <w:rFonts w:eastAsia="Times New Roman"/>
          <w:szCs w:val="24"/>
        </w:rPr>
        <w:t xml:space="preserve"> θεσμό της Εθνικής Επιτροπής Σχεδιασμού και Συντονισμού είχε ελλείμ</w:t>
      </w:r>
      <w:r>
        <w:rPr>
          <w:rFonts w:eastAsia="Times New Roman"/>
          <w:szCs w:val="24"/>
        </w:rPr>
        <w:t>μ</w:t>
      </w:r>
      <w:r>
        <w:rPr>
          <w:rFonts w:eastAsia="Times New Roman"/>
          <w:szCs w:val="24"/>
        </w:rPr>
        <w:t>ατα, τα οποία θέλουμε να τα αντιμετωπίσουμε. Είμαστε σε συνεννόηση με το Υπουργείο Δικαιοσύνης. Έχουμε σε ένα πολύ προχω</w:t>
      </w:r>
      <w:r>
        <w:rPr>
          <w:rFonts w:eastAsia="Times New Roman"/>
          <w:szCs w:val="24"/>
        </w:rPr>
        <w:t xml:space="preserve">ρημένο στάδιο μια επεξεργασία για τη θεσμική αναδιοργάνωση σε αυτό το τοπίο, </w:t>
      </w:r>
      <w:r>
        <w:rPr>
          <w:rFonts w:eastAsia="Times New Roman"/>
          <w:szCs w:val="24"/>
        </w:rPr>
        <w:lastRenderedPageBreak/>
        <w:t xml:space="preserve">η οποία θα έχει και ως καθοριστικό στοιχείο τη διευρυμένη προσέγγιση της έννοιας των εξαρτήσεων. </w:t>
      </w:r>
    </w:p>
    <w:p w14:paraId="515F5C82" w14:textId="77777777" w:rsidR="005D0520" w:rsidRDefault="00B80F07">
      <w:pPr>
        <w:spacing w:line="600" w:lineRule="auto"/>
        <w:ind w:firstLine="720"/>
        <w:jc w:val="both"/>
        <w:rPr>
          <w:rFonts w:eastAsia="Times New Roman"/>
          <w:szCs w:val="24"/>
        </w:rPr>
      </w:pPr>
      <w:r>
        <w:rPr>
          <w:rFonts w:eastAsia="Times New Roman"/>
          <w:szCs w:val="24"/>
        </w:rPr>
        <w:t>Ο ν.4139 επικεντρώνεται μόνο στα ναρκωτικά. Και η Εθνική Επιτροπή και ο Εθνικός Σ</w:t>
      </w:r>
      <w:r>
        <w:rPr>
          <w:rFonts w:eastAsia="Times New Roman"/>
          <w:szCs w:val="24"/>
        </w:rPr>
        <w:t>υντονιστής αφορούν μόνο τα ναρκωτικά. Θέλουμε να δώσουμε τη διευρυμένη προσέγγιση, όπως είπα πριν, και να κάνουμε τα σχήματα αυτά λίγο πιο λειτουργικά, να μην έχουν την εμπλοκή πάρα πολλών Υπουργείων. Φανταστείτε ότι στην Εθνική Επιτροπή Σχεδιασμού και στη</w:t>
      </w:r>
      <w:r>
        <w:rPr>
          <w:rFonts w:eastAsia="Times New Roman"/>
          <w:szCs w:val="24"/>
        </w:rPr>
        <w:t xml:space="preserve"> Διυπουργική Επιτροπή συμμετέχουν πάνω από δέκα Υπουργεία. Αυτό τα καθιστά πάρα πολύ δυσκίνητα και μη παραγωγικά. </w:t>
      </w:r>
    </w:p>
    <w:p w14:paraId="515F5C83" w14:textId="77777777" w:rsidR="005D0520" w:rsidRDefault="00B80F07">
      <w:pPr>
        <w:spacing w:line="600" w:lineRule="auto"/>
        <w:ind w:firstLine="720"/>
        <w:jc w:val="both"/>
        <w:rPr>
          <w:rFonts w:eastAsia="Times New Roman"/>
          <w:szCs w:val="24"/>
        </w:rPr>
      </w:pPr>
      <w:r>
        <w:rPr>
          <w:rFonts w:eastAsia="Times New Roman"/>
          <w:szCs w:val="24"/>
        </w:rPr>
        <w:t xml:space="preserve">Θέλουμε, λοιπόν, να δώσουμε έμφαση κυρίως στην επιστημονική υποστήριξη με εξειδικευμένους επιστήμονες και ανθρώπους </w:t>
      </w:r>
      <w:r>
        <w:rPr>
          <w:rFonts w:eastAsia="Times New Roman"/>
          <w:szCs w:val="24"/>
        </w:rPr>
        <w:lastRenderedPageBreak/>
        <w:t>που έχουν τεχνογνωσία στο</w:t>
      </w:r>
      <w:r>
        <w:rPr>
          <w:rFonts w:eastAsia="Times New Roman"/>
          <w:szCs w:val="24"/>
        </w:rPr>
        <w:t xml:space="preserve"> πεδίο αυτό και τη δυνατότητα να υπάρχει μια μεγαλύτερη αποτελεσματικότητα και ευελιξία για να πετύχουμε το μείζον</w:t>
      </w:r>
      <w:r>
        <w:rPr>
          <w:rFonts w:eastAsia="Times New Roman"/>
          <w:szCs w:val="24"/>
        </w:rPr>
        <w:t>,</w:t>
      </w:r>
      <w:r>
        <w:rPr>
          <w:rFonts w:eastAsia="Times New Roman"/>
          <w:szCs w:val="24"/>
        </w:rPr>
        <w:t xml:space="preserve"> που είναι μια συνέργεια και ένας κοινός σχεδιασμός επ’ </w:t>
      </w:r>
      <w:proofErr w:type="spellStart"/>
      <w:r>
        <w:rPr>
          <w:rFonts w:eastAsia="Times New Roman"/>
          <w:szCs w:val="24"/>
        </w:rPr>
        <w:t>ωφελεία</w:t>
      </w:r>
      <w:proofErr w:type="spellEnd"/>
      <w:r>
        <w:rPr>
          <w:rFonts w:eastAsia="Times New Roman"/>
          <w:szCs w:val="24"/>
        </w:rPr>
        <w:t xml:space="preserve"> του εξαρτημένου ανθρώπου, του </w:t>
      </w:r>
      <w:proofErr w:type="spellStart"/>
      <w:r>
        <w:rPr>
          <w:rFonts w:eastAsia="Times New Roman"/>
          <w:szCs w:val="24"/>
        </w:rPr>
        <w:t>θεραπευόμενου</w:t>
      </w:r>
      <w:proofErr w:type="spellEnd"/>
      <w:r>
        <w:rPr>
          <w:rFonts w:eastAsia="Times New Roman"/>
          <w:szCs w:val="24"/>
        </w:rPr>
        <w:t xml:space="preserve"> ανθρώπου διασφαλίζοντας και την κ</w:t>
      </w:r>
      <w:r>
        <w:rPr>
          <w:rFonts w:eastAsia="Times New Roman"/>
          <w:szCs w:val="24"/>
        </w:rPr>
        <w:t>αλή στελέχωση και λειτουργία των σημερινών δομών και κυρίως τη λειτουργική διασύνδεσή τους.</w:t>
      </w:r>
    </w:p>
    <w:p w14:paraId="515F5C84"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515F5C85"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Μπαργιώτα</w:t>
      </w:r>
      <w:proofErr w:type="spellEnd"/>
      <w:r>
        <w:rPr>
          <w:rFonts w:eastAsia="Times New Roman" w:cs="Times New Roman"/>
          <w:szCs w:val="24"/>
        </w:rPr>
        <w:t>, έχετε τον λόγο.</w:t>
      </w:r>
    </w:p>
    <w:p w14:paraId="515F5C86" w14:textId="77777777" w:rsidR="005D0520" w:rsidRDefault="00B80F07">
      <w:pPr>
        <w:spacing w:line="600" w:lineRule="auto"/>
        <w:ind w:firstLine="720"/>
        <w:jc w:val="both"/>
        <w:rPr>
          <w:rFonts w:eastAsia="Times New Roman" w:cs="Times New Roman"/>
          <w:b/>
          <w:szCs w:val="24"/>
        </w:rPr>
      </w:pPr>
      <w:r>
        <w:rPr>
          <w:rFonts w:eastAsia="Times New Roman" w:cs="Times New Roman"/>
          <w:b/>
          <w:szCs w:val="24"/>
        </w:rPr>
        <w:t xml:space="preserve">ΚΩΝΣΤΑΝΤΙΝΟΣ ΜΠΑΡΓΙΩΤΑΣ: </w:t>
      </w:r>
      <w:r>
        <w:rPr>
          <w:rFonts w:eastAsia="Times New Roman" w:cs="Times New Roman"/>
          <w:szCs w:val="24"/>
        </w:rPr>
        <w:t xml:space="preserve">Είναι η τρίτη φορά που μένει αναπάντητη η ερώτηση </w:t>
      </w:r>
      <w:r>
        <w:rPr>
          <w:rFonts w:eastAsia="Times New Roman" w:cs="Times New Roman"/>
          <w:szCs w:val="24"/>
        </w:rPr>
        <w:t xml:space="preserve">για </w:t>
      </w:r>
      <w:r>
        <w:rPr>
          <w:rFonts w:eastAsia="Times New Roman" w:cs="Times New Roman"/>
          <w:szCs w:val="24"/>
        </w:rPr>
        <w:t>το τι</w:t>
      </w:r>
      <w:r>
        <w:rPr>
          <w:rFonts w:eastAsia="Times New Roman" w:cs="Times New Roman"/>
          <w:szCs w:val="24"/>
        </w:rPr>
        <w:t xml:space="preserve"> συμβαίνει με το Εθνικό Κέντρο για τα Ναρκωτικά. Δεν διαφωνώ μαζί σας.</w:t>
      </w:r>
    </w:p>
    <w:p w14:paraId="515F5C87"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Δεν υπάρχει </w:t>
      </w:r>
      <w:r>
        <w:rPr>
          <w:rFonts w:eastAsia="Times New Roman" w:cs="Times New Roman"/>
          <w:szCs w:val="24"/>
        </w:rPr>
        <w:t>εθνικό κέντρο</w:t>
      </w:r>
      <w:r>
        <w:rPr>
          <w:rFonts w:eastAsia="Times New Roman" w:cs="Times New Roman"/>
          <w:szCs w:val="24"/>
        </w:rPr>
        <w:t>.</w:t>
      </w:r>
    </w:p>
    <w:p w14:paraId="515F5C88"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ΜΠΑΡΓΙΩΤΑΣ: </w:t>
      </w:r>
      <w:r>
        <w:rPr>
          <w:rFonts w:eastAsia="Times New Roman" w:cs="Times New Roman"/>
          <w:szCs w:val="24"/>
        </w:rPr>
        <w:t xml:space="preserve">Η </w:t>
      </w:r>
      <w:r>
        <w:rPr>
          <w:rFonts w:eastAsia="Times New Roman" w:cs="Times New Roman"/>
          <w:szCs w:val="24"/>
        </w:rPr>
        <w:t>εθνική αρχή</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w:t>
      </w:r>
    </w:p>
    <w:p w14:paraId="515F5C89"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Ούτε </w:t>
      </w:r>
      <w:r>
        <w:rPr>
          <w:rFonts w:eastAsia="Times New Roman" w:cs="Times New Roman"/>
          <w:szCs w:val="24"/>
        </w:rPr>
        <w:t>εθνική αρχή</w:t>
      </w:r>
      <w:r>
        <w:rPr>
          <w:rFonts w:eastAsia="Times New Roman" w:cs="Times New Roman"/>
          <w:szCs w:val="24"/>
        </w:rPr>
        <w:t xml:space="preserve"> υπάρχει. </w:t>
      </w:r>
    </w:p>
    <w:p w14:paraId="515F5C8A"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ΚΩΝΣΤΑΝΤ</w:t>
      </w:r>
      <w:r>
        <w:rPr>
          <w:rFonts w:eastAsia="Times New Roman" w:cs="Times New Roman"/>
          <w:b/>
          <w:szCs w:val="24"/>
        </w:rPr>
        <w:t xml:space="preserve">ΙΝΟΣ ΜΠΑΡΓΙΩΤΑΣ: </w:t>
      </w:r>
      <w:r>
        <w:rPr>
          <w:rFonts w:eastAsia="Times New Roman" w:cs="Times New Roman"/>
          <w:szCs w:val="24"/>
        </w:rPr>
        <w:t>Υπάρχει.</w:t>
      </w:r>
    </w:p>
    <w:p w14:paraId="515F5C8B"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Υπάρχει Εθνική Επιτροπή Σχεδιασμού και Συντονισμού.</w:t>
      </w:r>
    </w:p>
    <w:p w14:paraId="515F5C8C"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έχετε δίκιο. Η εθνική συντονίστρια για την αντιμετώπιση των ναρκωτικών δεν φαίνεται να μπαίνει πουθενά στο πλάνο. </w:t>
      </w:r>
    </w:p>
    <w:p w14:paraId="515F5C8D"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Δεν θα διαφωνήσω μαζί σας για την καινούργια, τη σύγχρονη αντιμετώπιση των εξαρτήσεων ως συνόλου. Είναι γνωστό ότι και </w:t>
      </w:r>
      <w:r>
        <w:rPr>
          <w:rFonts w:eastAsia="Times New Roman" w:cs="Times New Roman"/>
          <w:szCs w:val="24"/>
        </w:rPr>
        <w:lastRenderedPageBreak/>
        <w:t>το ΚΕΘΕ</w:t>
      </w:r>
      <w:r>
        <w:rPr>
          <w:rFonts w:eastAsia="Times New Roman" w:cs="Times New Roman"/>
          <w:szCs w:val="24"/>
        </w:rPr>
        <w:t>Α από χρόνια, από πολύ παλιά, αναπτύσσει τέτοια κέντρα αντιμετώπισης των εξαρτήσεων του τζόγου, του οινοπνεύματος, του καπνίσματος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515F5C8E"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Το ερώτημα είναι, όπως είπατε, πώς αυτά θα </w:t>
      </w:r>
      <w:proofErr w:type="spellStart"/>
      <w:r>
        <w:rPr>
          <w:rFonts w:eastAsia="Times New Roman" w:cs="Times New Roman"/>
          <w:szCs w:val="24"/>
        </w:rPr>
        <w:t>συνδιαρθρωθούν</w:t>
      </w:r>
      <w:proofErr w:type="spellEnd"/>
      <w:r>
        <w:rPr>
          <w:rFonts w:eastAsia="Times New Roman" w:cs="Times New Roman"/>
          <w:szCs w:val="24"/>
        </w:rPr>
        <w:t>.</w:t>
      </w:r>
    </w:p>
    <w:p w14:paraId="515F5C8F" w14:textId="77777777" w:rsidR="005D0520" w:rsidRDefault="00B80F07">
      <w:pPr>
        <w:spacing w:line="600" w:lineRule="auto"/>
        <w:ind w:firstLine="720"/>
        <w:jc w:val="both"/>
        <w:rPr>
          <w:rFonts w:eastAsia="Times New Roman" w:cs="Times New Roman"/>
          <w:szCs w:val="24"/>
        </w:rPr>
      </w:pPr>
      <w:r>
        <w:rPr>
          <w:rFonts w:eastAsia="Times New Roman"/>
          <w:szCs w:val="24"/>
        </w:rPr>
        <w:t>(Στο σημείο αυτό κτυπάει το κουδούνι λήξεως του χρόνου ομι</w:t>
      </w:r>
      <w:r>
        <w:rPr>
          <w:rFonts w:eastAsia="Times New Roman"/>
          <w:szCs w:val="24"/>
        </w:rPr>
        <w:t>λίας του κύριου Βουλευτή)</w:t>
      </w:r>
    </w:p>
    <w:p w14:paraId="515F5C90"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Ένα λεπτό ακόμα, κύριε Πρόεδρε.</w:t>
      </w:r>
    </w:p>
    <w:p w14:paraId="515F5C91"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Δεν άκουσα κανένα συγκεκριμένο σχέδιο προς το παρόν για το πώς θα συντονιστούν μεταξύ τους, επί του συγκεκριμένου, ΚΕΘΕΑ, ΟΚΑΝΑ, 18</w:t>
      </w:r>
      <w:r>
        <w:rPr>
          <w:rFonts w:eastAsia="Times New Roman" w:cs="Times New Roman"/>
          <w:szCs w:val="24"/>
        </w:rPr>
        <w:t>-</w:t>
      </w:r>
      <w:r>
        <w:rPr>
          <w:rFonts w:eastAsia="Times New Roman" w:cs="Times New Roman"/>
          <w:szCs w:val="24"/>
        </w:rPr>
        <w:t>ΑΝΩ και πώς θα γίνει όλη αυτή η ιστορία. Αυτό είναι το ένα ερώτημα</w:t>
      </w:r>
      <w:r>
        <w:rPr>
          <w:rFonts w:eastAsia="Times New Roman" w:cs="Times New Roman"/>
          <w:szCs w:val="24"/>
        </w:rPr>
        <w:t xml:space="preserve">. </w:t>
      </w:r>
    </w:p>
    <w:p w14:paraId="515F5C92"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Και επειδή θέλω να είμαι δίκαιος, είναι αλήθεια ότι αυξήσατε τον προϋπολογισμό και την επιχορήγηση του ΟΚΑΝΑ. Παρ</w:t>
      </w:r>
      <w:r>
        <w:rPr>
          <w:rFonts w:eastAsia="Times New Roman" w:cs="Times New Roman"/>
          <w:szCs w:val="24"/>
        </w:rPr>
        <w:t xml:space="preserve">’ </w:t>
      </w:r>
      <w:r>
        <w:rPr>
          <w:rFonts w:eastAsia="Times New Roman" w:cs="Times New Roman"/>
          <w:szCs w:val="24"/>
        </w:rPr>
        <w:t>όλο που υπήρξε μια αναφορά στην Επιτροπή Κοινωνικών Υποθέσεων για τον απολογισμό του ΟΚΑΝΑ –υπεραισιόδοξη, κατά τη γνώμη μου- και ανακοινώ</w:t>
      </w:r>
      <w:r>
        <w:rPr>
          <w:rFonts w:eastAsia="Times New Roman" w:cs="Times New Roman"/>
          <w:szCs w:val="24"/>
        </w:rPr>
        <w:t xml:space="preserve">θηκε ότι </w:t>
      </w:r>
      <w:proofErr w:type="spellStart"/>
      <w:r>
        <w:rPr>
          <w:rFonts w:eastAsia="Times New Roman" w:cs="Times New Roman"/>
          <w:szCs w:val="24"/>
        </w:rPr>
        <w:t>απορροφήθηκαν</w:t>
      </w:r>
      <w:proofErr w:type="spellEnd"/>
      <w:r>
        <w:rPr>
          <w:rFonts w:eastAsia="Times New Roman" w:cs="Times New Roman"/>
          <w:szCs w:val="24"/>
        </w:rPr>
        <w:t xml:space="preserve"> οι λίστες αναμονής –ενώ στην πραγματικότητα ξαναγίνονται-</w:t>
      </w:r>
      <w:r>
        <w:rPr>
          <w:rFonts w:eastAsia="Times New Roman" w:cs="Times New Roman"/>
          <w:szCs w:val="24"/>
        </w:rPr>
        <w:t xml:space="preserve"> </w:t>
      </w:r>
      <w:r>
        <w:rPr>
          <w:rFonts w:eastAsia="Times New Roman" w:cs="Times New Roman"/>
          <w:szCs w:val="24"/>
        </w:rPr>
        <w:t>το μεγάλο ερώτημα που προκύπτει από τα στοιχεία των προηγούμενων χρόνων είναι ότι παρ</w:t>
      </w:r>
      <w:r>
        <w:rPr>
          <w:rFonts w:eastAsia="Times New Roman" w:cs="Times New Roman"/>
          <w:szCs w:val="24"/>
        </w:rPr>
        <w:t xml:space="preserve">’ </w:t>
      </w:r>
      <w:r>
        <w:rPr>
          <w:rFonts w:eastAsia="Times New Roman" w:cs="Times New Roman"/>
          <w:szCs w:val="24"/>
        </w:rPr>
        <w:t>όλο που αυξάνονται σταθερά οι επιχορηγήσεις –και αναγνωρίζω ότι αυτό ήταν αναγκαίο και ε</w:t>
      </w:r>
      <w:r>
        <w:rPr>
          <w:rFonts w:eastAsia="Times New Roman" w:cs="Times New Roman"/>
          <w:szCs w:val="24"/>
        </w:rPr>
        <w:t xml:space="preserve">ίναι στα «υπέρ» σας- αν δει κανείς τη διακύμανση των </w:t>
      </w:r>
      <w:proofErr w:type="spellStart"/>
      <w:r>
        <w:rPr>
          <w:rFonts w:eastAsia="Times New Roman" w:cs="Times New Roman"/>
          <w:szCs w:val="24"/>
        </w:rPr>
        <w:t>θεραπευόμενων</w:t>
      </w:r>
      <w:proofErr w:type="spellEnd"/>
      <w:r>
        <w:rPr>
          <w:rFonts w:eastAsia="Times New Roman" w:cs="Times New Roman"/>
          <w:szCs w:val="24"/>
        </w:rPr>
        <w:t xml:space="preserve">, ο αριθμός είναι περίπου 8.100 ανά έτος από το 2013. Όπως πολύ σωστά έχει επισημανθεί, το ΟΚΑΝΑ λειτουργούσε με επιχορήγηση κάτω από τις ανάγκες μισθοδοσίας του οργανισμού. </w:t>
      </w:r>
    </w:p>
    <w:p w14:paraId="515F5C93"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Παρ’ όλα αυτά α</w:t>
      </w:r>
      <w:r>
        <w:rPr>
          <w:rFonts w:eastAsia="Times New Roman" w:cs="Times New Roman"/>
          <w:szCs w:val="24"/>
        </w:rPr>
        <w:t xml:space="preserve">κόμα και σήμερα οι αριθμοί είναι ίδιοι. Η απλή διαίρεση – ο αδρός δείκτης- δίνει κόστος ανά </w:t>
      </w:r>
      <w:proofErr w:type="spellStart"/>
      <w:r>
        <w:rPr>
          <w:rFonts w:eastAsia="Times New Roman" w:cs="Times New Roman"/>
          <w:szCs w:val="24"/>
        </w:rPr>
        <w:t>θεραπευόμενο</w:t>
      </w:r>
      <w:proofErr w:type="spellEnd"/>
      <w:r>
        <w:rPr>
          <w:rFonts w:eastAsia="Times New Roman" w:cs="Times New Roman"/>
          <w:szCs w:val="24"/>
        </w:rPr>
        <w:t xml:space="preserve"> για το 2013 2.200 ευρώ, για το 2017 το κόστος ανά </w:t>
      </w:r>
      <w:proofErr w:type="spellStart"/>
      <w:r>
        <w:rPr>
          <w:rFonts w:eastAsia="Times New Roman" w:cs="Times New Roman"/>
          <w:szCs w:val="24"/>
        </w:rPr>
        <w:t>θεραπευόμενο</w:t>
      </w:r>
      <w:proofErr w:type="spellEnd"/>
      <w:r>
        <w:rPr>
          <w:rFonts w:eastAsia="Times New Roman" w:cs="Times New Roman"/>
          <w:szCs w:val="24"/>
        </w:rPr>
        <w:t xml:space="preserve"> είναι 3.350 ευρώ. Ο αριθμός είναι ίδιος. Οι λίστες αναμονής φαίνεται ότι διατηρούνται στ</w:t>
      </w:r>
      <w:r>
        <w:rPr>
          <w:rFonts w:eastAsia="Times New Roman" w:cs="Times New Roman"/>
          <w:szCs w:val="24"/>
        </w:rPr>
        <w:t xml:space="preserve">ον ίδιο βαθμό. Το μεγάλο ερώτημα είναι: </w:t>
      </w:r>
      <w:r>
        <w:rPr>
          <w:rFonts w:eastAsia="Times New Roman" w:cs="Times New Roman"/>
          <w:szCs w:val="24"/>
        </w:rPr>
        <w:t>π</w:t>
      </w:r>
      <w:r>
        <w:rPr>
          <w:rFonts w:eastAsia="Times New Roman" w:cs="Times New Roman"/>
          <w:szCs w:val="24"/>
        </w:rPr>
        <w:t>οιες είναι οι διαφορές, αν υπήρξε έστω ποιοτική αναβάθμιση των υπηρεσιών και πώς αποτυπώνεται; Γιατί σ’ αυτόν τον βαθμό δεν φαίνεται καμμία ουσιαστική διαφορά πλην της αυξημένης χρηματοδότησης, που αναγνωρίζω ότι έπ</w:t>
      </w:r>
      <w:r>
        <w:rPr>
          <w:rFonts w:eastAsia="Times New Roman" w:cs="Times New Roman"/>
          <w:szCs w:val="24"/>
        </w:rPr>
        <w:t>ρεπε να γίνει.</w:t>
      </w:r>
    </w:p>
    <w:p w14:paraId="515F5C94"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Φαίνεται ότι οι αλλαγές, βελτιώσεις, αύξηση του </w:t>
      </w:r>
      <w:r>
        <w:rPr>
          <w:rFonts w:eastAsia="Times New Roman" w:cs="Times New Roman"/>
          <w:szCs w:val="24"/>
          <w:lang w:val="en-US"/>
        </w:rPr>
        <w:t>capacity</w:t>
      </w:r>
      <w:r>
        <w:rPr>
          <w:rFonts w:eastAsia="Times New Roman" w:cs="Times New Roman"/>
          <w:szCs w:val="24"/>
        </w:rPr>
        <w:t xml:space="preserve"> -για να χρησιμοποιήσω μια αγαπημένη σας έκφραση</w:t>
      </w:r>
      <w:r>
        <w:rPr>
          <w:rFonts w:eastAsia="Times New Roman" w:cs="Times New Roman"/>
          <w:szCs w:val="24"/>
        </w:rPr>
        <w:t>-</w:t>
      </w:r>
      <w:r>
        <w:rPr>
          <w:rFonts w:eastAsia="Times New Roman" w:cs="Times New Roman"/>
          <w:szCs w:val="24"/>
        </w:rPr>
        <w:t xml:space="preserve"> και της αποτελεσματικότητας και της ποιότητας του οργανισμού δεν προκύπτει από </w:t>
      </w:r>
      <w:r>
        <w:rPr>
          <w:rFonts w:eastAsia="Times New Roman" w:cs="Times New Roman"/>
          <w:szCs w:val="24"/>
        </w:rPr>
        <w:lastRenderedPageBreak/>
        <w:t xml:space="preserve">πουθενά. Θα ήταν ευχής έργο να το δούμε στο επίπεδο του </w:t>
      </w:r>
      <w:r>
        <w:rPr>
          <w:rFonts w:eastAsia="Times New Roman" w:cs="Times New Roman"/>
          <w:szCs w:val="24"/>
        </w:rPr>
        <w:t xml:space="preserve">γεγονότος ότι χρειάζεται μέσα σε ένα γενικό πλαίσιο, όπως είπαμε, να ξαναδούμε πώς λειτουργούν αυτοί οι </w:t>
      </w:r>
      <w:r>
        <w:rPr>
          <w:rFonts w:eastAsia="Times New Roman" w:cs="Times New Roman"/>
          <w:szCs w:val="24"/>
        </w:rPr>
        <w:t>ο</w:t>
      </w:r>
      <w:r>
        <w:rPr>
          <w:rFonts w:eastAsia="Times New Roman" w:cs="Times New Roman"/>
          <w:szCs w:val="24"/>
        </w:rPr>
        <w:t xml:space="preserve">ργανισμοί, πόσο αποτελεσματικοί είναι και τι ακριβώς δουλειά κάνουν. </w:t>
      </w:r>
    </w:p>
    <w:p w14:paraId="515F5C95"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Σας ευχαριστώ.</w:t>
      </w:r>
    </w:p>
    <w:p w14:paraId="515F5C96"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Και εμείς, κύριε </w:t>
      </w:r>
      <w:proofErr w:type="spellStart"/>
      <w:r>
        <w:rPr>
          <w:rFonts w:eastAsia="Times New Roman" w:cs="Times New Roman"/>
          <w:szCs w:val="24"/>
        </w:rPr>
        <w:t>Μπαργιώτα</w:t>
      </w:r>
      <w:proofErr w:type="spellEnd"/>
      <w:r>
        <w:rPr>
          <w:rFonts w:eastAsia="Times New Roman" w:cs="Times New Roman"/>
          <w:szCs w:val="24"/>
        </w:rPr>
        <w:t>, για τ</w:t>
      </w:r>
      <w:r>
        <w:rPr>
          <w:rFonts w:eastAsia="Times New Roman" w:cs="Times New Roman"/>
          <w:szCs w:val="24"/>
        </w:rPr>
        <w:t xml:space="preserve">ον απόλυτο σεβασμό του χρόνου. </w:t>
      </w:r>
    </w:p>
    <w:p w14:paraId="515F5C97"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Με έχετε εκπαιδεύσει, κύριε Πρόεδρε</w:t>
      </w:r>
      <w:r>
        <w:rPr>
          <w:rFonts w:eastAsia="Times New Roman" w:cs="Times New Roman"/>
          <w:szCs w:val="24"/>
        </w:rPr>
        <w:t>!</w:t>
      </w:r>
    </w:p>
    <w:p w14:paraId="515F5C98"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Υπουργέ, έχετε τον λόγο. </w:t>
      </w:r>
    </w:p>
    <w:p w14:paraId="515F5C99" w14:textId="77777777" w:rsidR="005D0520" w:rsidRDefault="00B80F07">
      <w:pPr>
        <w:spacing w:line="600" w:lineRule="auto"/>
        <w:ind w:firstLine="720"/>
        <w:jc w:val="both"/>
        <w:rPr>
          <w:rFonts w:eastAsia="Times New Roman" w:cs="Times New Roman"/>
          <w:szCs w:val="24"/>
        </w:rPr>
      </w:pPr>
      <w:r>
        <w:rPr>
          <w:rFonts w:eastAsia="Times New Roman"/>
          <w:b/>
          <w:szCs w:val="24"/>
        </w:rPr>
        <w:lastRenderedPageBreak/>
        <w:t xml:space="preserve">ΑΝΔΡΕΑΣ ΞΑΝΘΟΣ (Υπουργός Υγείας): </w:t>
      </w:r>
      <w:r>
        <w:rPr>
          <w:rFonts w:eastAsia="Times New Roman" w:cs="Times New Roman"/>
          <w:szCs w:val="24"/>
        </w:rPr>
        <w:t>Κύριε συνάδελφε, εξήγησα ότι η προτεραιότητα στην προηγούμενη π</w:t>
      </w:r>
      <w:r>
        <w:rPr>
          <w:rFonts w:eastAsia="Times New Roman" w:cs="Times New Roman"/>
          <w:szCs w:val="24"/>
        </w:rPr>
        <w:t>ερίοδο ήταν να διασφαλίσουμε την ομαλή λειτουργία των σημερινών δομών και να διασφαλίσουμε ένα πλαίσιο λειτουργικής διασύνδεσης και συνεργασίας μεταξύ τους. Ξέρετε πολύ καλά ότι στο παρελθόν υπήρχαν για χρόνια τριβές ανάμεσα σε δομές και σε φορείς αντιμετώ</w:t>
      </w:r>
      <w:r>
        <w:rPr>
          <w:rFonts w:eastAsia="Times New Roman" w:cs="Times New Roman"/>
          <w:szCs w:val="24"/>
        </w:rPr>
        <w:t xml:space="preserve">πισης των εξαρτήσεων που είχαν προφανώς μια διαφορετική ιστορικότητα, μια διαφορετική επιστημονική προσέγγιση, ακόμα και για λόγους ιδεολογικών διαφορών. </w:t>
      </w:r>
    </w:p>
    <w:p w14:paraId="515F5C9A"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Εμείς θεωρούμε ότι όλες οι δομές είναι χρήσιμες, όλες οι δομές είναι απαραίτητες και υπάρχουν εξαρτημ</w:t>
      </w:r>
      <w:r>
        <w:rPr>
          <w:rFonts w:eastAsia="Times New Roman" w:cs="Times New Roman"/>
          <w:szCs w:val="24"/>
        </w:rPr>
        <w:t>ένοι που μπορούν να έχουν την κατάλληλη φροντίδα μέσα από όλ</w:t>
      </w:r>
      <w:r>
        <w:rPr>
          <w:rFonts w:eastAsia="Times New Roman" w:cs="Times New Roman"/>
          <w:szCs w:val="24"/>
        </w:rPr>
        <w:t>ο</w:t>
      </w:r>
      <w:r>
        <w:rPr>
          <w:rFonts w:eastAsia="Times New Roman" w:cs="Times New Roman"/>
          <w:szCs w:val="24"/>
        </w:rPr>
        <w:t xml:space="preserve"> αυτό το φάσμα των υπηρεσιών που μπορούν να παρέχονται. </w:t>
      </w:r>
    </w:p>
    <w:p w14:paraId="515F5C9B"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 xml:space="preserve">Είχαν παραιτηθεί πάρα πολλά μέλη της </w:t>
      </w:r>
      <w:r>
        <w:rPr>
          <w:rFonts w:eastAsia="Times New Roman" w:cs="Times New Roman"/>
          <w:szCs w:val="24"/>
        </w:rPr>
        <w:t>ε</w:t>
      </w:r>
      <w:r>
        <w:rPr>
          <w:rFonts w:eastAsia="Times New Roman" w:cs="Times New Roman"/>
          <w:szCs w:val="24"/>
        </w:rPr>
        <w:t xml:space="preserve">πιτροπής και κάναμε μια επανασύσταση. Ήταν σε απραξία για μεγάλο διάστημα. Αυτό είναι αλήθεια. Τώρα </w:t>
      </w:r>
      <w:r>
        <w:rPr>
          <w:rFonts w:eastAsia="Times New Roman" w:cs="Times New Roman"/>
          <w:szCs w:val="24"/>
        </w:rPr>
        <w:t>κάνουμε μια προσπάθεια ανασυγκρότησης και αναδιοργάνωσης. Δώσαμε ως κεντρική προτεραιότητα να τεθεί ένα πλαίσιο λειτουργίας των ιδιωτικών κέντρων απεξάρτησης</w:t>
      </w:r>
      <w:r>
        <w:rPr>
          <w:rFonts w:eastAsia="Times New Roman" w:cs="Times New Roman"/>
          <w:szCs w:val="24"/>
        </w:rPr>
        <w:t>,</w:t>
      </w:r>
      <w:r>
        <w:rPr>
          <w:rFonts w:eastAsia="Times New Roman" w:cs="Times New Roman"/>
          <w:szCs w:val="24"/>
        </w:rPr>
        <w:t xml:space="preserve"> τα οποία λειτουργούν, δυστυχώς, χωρίς ένα πολύ σαφές πλαίσιο, κανόνες και μηχανισμό ελέγχου. Αυτό</w:t>
      </w:r>
      <w:r>
        <w:rPr>
          <w:rFonts w:eastAsia="Times New Roman" w:cs="Times New Roman"/>
          <w:szCs w:val="24"/>
        </w:rPr>
        <w:t xml:space="preserve"> κατά την άποψή μας είναι πρόβλημα. </w:t>
      </w:r>
    </w:p>
    <w:p w14:paraId="515F5C9C"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Επίσης, δώσαμε την κατεύθυνση σιγά-σιγά να αρχίσει η προετοιμασία εκπόνησης </w:t>
      </w:r>
      <w:r>
        <w:rPr>
          <w:rFonts w:eastAsia="Times New Roman" w:cs="Times New Roman"/>
          <w:szCs w:val="24"/>
        </w:rPr>
        <w:t>εθνικού σχεδίου</w:t>
      </w:r>
      <w:r>
        <w:rPr>
          <w:rFonts w:eastAsia="Times New Roman" w:cs="Times New Roman"/>
          <w:szCs w:val="24"/>
        </w:rPr>
        <w:t xml:space="preserve">. Αυτό θα πάει πακέτο με τη θεσμική αναδιοργάνωση που σας είπα πριν. Ελπίζω μέσα στο πρώτο εξάμηνο του 2018 να έχουμε έναν </w:t>
      </w:r>
      <w:proofErr w:type="spellStart"/>
      <w:r>
        <w:rPr>
          <w:rFonts w:eastAsia="Times New Roman" w:cs="Times New Roman"/>
          <w:szCs w:val="24"/>
        </w:rPr>
        <w:t>επικαιροποιημένο</w:t>
      </w:r>
      <w:proofErr w:type="spellEnd"/>
      <w:r>
        <w:rPr>
          <w:rFonts w:eastAsia="Times New Roman" w:cs="Times New Roman"/>
          <w:szCs w:val="24"/>
        </w:rPr>
        <w:t xml:space="preserve"> νόμο για τις εξαρτήσεις συνολικά, δηλαδή μια τροποποίηση του ν.4139 και κάνοντας πιο ευέλικτα τα όργανα εκπόνησης αυ</w:t>
      </w:r>
      <w:r>
        <w:rPr>
          <w:rFonts w:eastAsia="Times New Roman" w:cs="Times New Roman"/>
          <w:szCs w:val="24"/>
        </w:rPr>
        <w:t xml:space="preserve">τού του </w:t>
      </w:r>
      <w:r>
        <w:rPr>
          <w:rFonts w:eastAsia="Times New Roman" w:cs="Times New Roman"/>
          <w:szCs w:val="24"/>
        </w:rPr>
        <w:t xml:space="preserve">εθνικού </w:t>
      </w:r>
      <w:r>
        <w:rPr>
          <w:rFonts w:eastAsia="Times New Roman" w:cs="Times New Roman"/>
          <w:szCs w:val="24"/>
        </w:rPr>
        <w:lastRenderedPageBreak/>
        <w:t>σχεδίου</w:t>
      </w:r>
      <w:r>
        <w:rPr>
          <w:rFonts w:eastAsia="Times New Roman" w:cs="Times New Roman"/>
          <w:szCs w:val="24"/>
        </w:rPr>
        <w:t xml:space="preserve"> να πάμε όντως σε ένα σοβαρό </w:t>
      </w:r>
      <w:r>
        <w:rPr>
          <w:rFonts w:eastAsia="Times New Roman" w:cs="Times New Roman"/>
          <w:szCs w:val="24"/>
        </w:rPr>
        <w:t>εθνικό σχέδιο</w:t>
      </w:r>
      <w:r>
        <w:rPr>
          <w:rFonts w:eastAsia="Times New Roman" w:cs="Times New Roman"/>
          <w:szCs w:val="24"/>
        </w:rPr>
        <w:t xml:space="preserve"> το οποίο είναι απαραίτητο για την αποτελεσματικότητα των δημόσιων πολιτικών αντιμετώπισης των εξαρτήσεων. </w:t>
      </w:r>
    </w:p>
    <w:p w14:paraId="515F5C9D"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Όσον αφορά τις κεντρικές αρχές αυτού του στρατηγικού σχεδιασμού, πρώτον, θέλουμε να</w:t>
      </w:r>
      <w:r>
        <w:rPr>
          <w:rFonts w:eastAsia="Times New Roman" w:cs="Times New Roman"/>
          <w:szCs w:val="24"/>
        </w:rPr>
        <w:t xml:space="preserve"> υπάρξει η μέγιστη δυνατή γεωγραφική κάλυψη. Εδώ η ιδέα είναι ανάπτυξη πολυδύναμων κέντρων τα οποία μπορούν να στεγάσουν φορείς με διαφορετικά προγράμματα και διαφορετική κουλτούρα σε ένα κοινό σημείο πρόσβασης και ολιστικής αντιμετώπισης. Έχουμε προβλέψει</w:t>
      </w:r>
      <w:r>
        <w:rPr>
          <w:rFonts w:eastAsia="Times New Roman" w:cs="Times New Roman"/>
          <w:szCs w:val="24"/>
        </w:rPr>
        <w:t xml:space="preserve"> από το τρέχον ΕΣΠΑ, από τα ΠΕΠ των περιφερειών μια χρηματοδότηση γι</w:t>
      </w:r>
      <w:r>
        <w:rPr>
          <w:rFonts w:eastAsia="Times New Roman" w:cs="Times New Roman"/>
          <w:szCs w:val="24"/>
        </w:rPr>
        <w:t>’</w:t>
      </w:r>
      <w:r>
        <w:rPr>
          <w:rFonts w:eastAsia="Times New Roman" w:cs="Times New Roman"/>
          <w:szCs w:val="24"/>
        </w:rPr>
        <w:t xml:space="preserve"> αυτό το κομμάτι. </w:t>
      </w:r>
    </w:p>
    <w:p w14:paraId="515F5C9E"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Υπάρχει η ιδέα της ανάπτυξης κινητών μονάδων αντιμετώπισης των εξαρτήσεων, έτσι ώστε να είναι </w:t>
      </w:r>
      <w:proofErr w:type="spellStart"/>
      <w:r>
        <w:rPr>
          <w:rFonts w:eastAsia="Times New Roman" w:cs="Times New Roman"/>
          <w:szCs w:val="24"/>
        </w:rPr>
        <w:t>προσβάσιμες</w:t>
      </w:r>
      <w:proofErr w:type="spellEnd"/>
      <w:r>
        <w:rPr>
          <w:rFonts w:eastAsia="Times New Roman" w:cs="Times New Roman"/>
          <w:szCs w:val="24"/>
        </w:rPr>
        <w:t xml:space="preserve"> οι υπηρεσίες </w:t>
      </w:r>
      <w:r>
        <w:rPr>
          <w:rFonts w:eastAsia="Times New Roman" w:cs="Times New Roman"/>
          <w:szCs w:val="24"/>
        </w:rPr>
        <w:lastRenderedPageBreak/>
        <w:t>και σε περιοχές της ενδοχώρας που έχουν μια δυσκο</w:t>
      </w:r>
      <w:r>
        <w:rPr>
          <w:rFonts w:eastAsia="Times New Roman" w:cs="Times New Roman"/>
          <w:szCs w:val="24"/>
        </w:rPr>
        <w:t xml:space="preserve">λία πρόσβασης. </w:t>
      </w:r>
    </w:p>
    <w:p w14:paraId="515F5C9F"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Έχουμε το ζήτημα της δημιουργίας δύο μονάδων αποτοξίνωσης. Υπάρχει μόνο μια δημόσια μονάδα αποτοξίνωσης αυτή τη στιγμή στο ΨΝΘ</w:t>
      </w:r>
      <w:r>
        <w:rPr>
          <w:rFonts w:eastAsia="Times New Roman" w:cs="Times New Roman"/>
          <w:szCs w:val="24"/>
        </w:rPr>
        <w:t>,</w:t>
      </w:r>
      <w:r>
        <w:rPr>
          <w:rFonts w:eastAsia="Times New Roman" w:cs="Times New Roman"/>
          <w:szCs w:val="24"/>
        </w:rPr>
        <w:t xml:space="preserve"> στη Θεσσαλονίκη. Έχουμε σκοπό να κάνουμε μία στα Γιάννενα. Υπάρχει μια εξαιρετική δουλειά που έχει κάνει το Νοσο</w:t>
      </w:r>
      <w:r>
        <w:rPr>
          <w:rFonts w:eastAsia="Times New Roman" w:cs="Times New Roman"/>
          <w:szCs w:val="24"/>
        </w:rPr>
        <w:t xml:space="preserve">κομείο </w:t>
      </w:r>
      <w:r>
        <w:rPr>
          <w:rFonts w:eastAsia="Times New Roman" w:cs="Times New Roman"/>
          <w:szCs w:val="24"/>
        </w:rPr>
        <w:t>«</w:t>
      </w:r>
      <w:proofErr w:type="spellStart"/>
      <w:r>
        <w:rPr>
          <w:rFonts w:eastAsia="Times New Roman" w:cs="Times New Roman"/>
          <w:szCs w:val="24"/>
        </w:rPr>
        <w:t>Χ</w:t>
      </w:r>
      <w:r>
        <w:rPr>
          <w:rFonts w:eastAsia="Times New Roman" w:cs="Times New Roman"/>
          <w:szCs w:val="24"/>
        </w:rPr>
        <w:t>ατζηκώστα</w:t>
      </w:r>
      <w:proofErr w:type="spellEnd"/>
      <w:r>
        <w:rPr>
          <w:rFonts w:eastAsia="Times New Roman" w:cs="Times New Roman"/>
          <w:szCs w:val="24"/>
        </w:rPr>
        <w:t>»</w:t>
      </w:r>
      <w:r>
        <w:rPr>
          <w:rFonts w:eastAsia="Times New Roman" w:cs="Times New Roman"/>
          <w:szCs w:val="24"/>
        </w:rPr>
        <w:t>, είναι μια πρόταση οργάνωσης και λειτουργίας ενός πολυδύναμου κέντρου σε ένα κτήριο το οποίο είχε ολοκληρωθεί, αλλά ποτέ δεν έχει χρησιμοποιηθεί μέχρι τώρα από το προηγούμενο ΕΣΠΑ. Θα έχουμε, λοιπόν, δύο μονάδες αποτοξίνωσης: μία στα Γι</w:t>
      </w:r>
      <w:r>
        <w:rPr>
          <w:rFonts w:eastAsia="Times New Roman" w:cs="Times New Roman"/>
          <w:szCs w:val="24"/>
        </w:rPr>
        <w:t xml:space="preserve">άννενα και μία στην Αθήνα. </w:t>
      </w:r>
    </w:p>
    <w:p w14:paraId="515F5CA0"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Υπάρχει το ζήτημα της ενίσχυσης των υπηρεσιών ψυχοκοινωνικής υποστήριξης και κοινωνικής επανένταξης. Και υπάρχει και μια </w:t>
      </w:r>
      <w:r>
        <w:rPr>
          <w:rFonts w:eastAsia="Times New Roman" w:cs="Times New Roman"/>
          <w:szCs w:val="24"/>
        </w:rPr>
        <w:lastRenderedPageBreak/>
        <w:t xml:space="preserve">μεγάλη προτεραιότητα που αφορά ομάδες ειδικής ευαισθησίας και ειδικής </w:t>
      </w:r>
      <w:proofErr w:type="spellStart"/>
      <w:r>
        <w:rPr>
          <w:rFonts w:eastAsia="Times New Roman" w:cs="Times New Roman"/>
          <w:szCs w:val="24"/>
        </w:rPr>
        <w:t>ευαλωτότητας</w:t>
      </w:r>
      <w:proofErr w:type="spellEnd"/>
      <w:r>
        <w:rPr>
          <w:rFonts w:eastAsia="Times New Roman" w:cs="Times New Roman"/>
          <w:szCs w:val="24"/>
        </w:rPr>
        <w:t xml:space="preserve">, όπως είναι οι άστεγοι, </w:t>
      </w:r>
      <w:r>
        <w:rPr>
          <w:rFonts w:eastAsia="Times New Roman" w:cs="Times New Roman"/>
          <w:szCs w:val="24"/>
        </w:rPr>
        <w:t xml:space="preserve">οι </w:t>
      </w:r>
      <w:proofErr w:type="spellStart"/>
      <w:r>
        <w:rPr>
          <w:rFonts w:eastAsia="Times New Roman" w:cs="Times New Roman"/>
          <w:szCs w:val="24"/>
        </w:rPr>
        <w:t>έγκυες</w:t>
      </w:r>
      <w:proofErr w:type="spellEnd"/>
      <w:r>
        <w:rPr>
          <w:rFonts w:eastAsia="Times New Roman" w:cs="Times New Roman"/>
          <w:szCs w:val="24"/>
        </w:rPr>
        <w:t xml:space="preserve"> γυναίκες, οι μετανάστες και τα άτομα με </w:t>
      </w:r>
      <w:proofErr w:type="spellStart"/>
      <w:r>
        <w:rPr>
          <w:rFonts w:eastAsia="Times New Roman" w:cs="Times New Roman"/>
          <w:szCs w:val="24"/>
        </w:rPr>
        <w:t>συννοσηρότητα</w:t>
      </w:r>
      <w:proofErr w:type="spellEnd"/>
      <w:r>
        <w:rPr>
          <w:rFonts w:eastAsia="Times New Roman" w:cs="Times New Roman"/>
          <w:szCs w:val="24"/>
        </w:rPr>
        <w:t xml:space="preserve">, δηλαδή τα άτομα τα οποία έχουν και ψυχική νόσο και </w:t>
      </w:r>
      <w:proofErr w:type="spellStart"/>
      <w:r>
        <w:rPr>
          <w:rFonts w:eastAsia="Times New Roman" w:cs="Times New Roman"/>
          <w:szCs w:val="24"/>
        </w:rPr>
        <w:t>εξαρτητική</w:t>
      </w:r>
      <w:proofErr w:type="spellEnd"/>
      <w:r>
        <w:rPr>
          <w:rFonts w:eastAsia="Times New Roman" w:cs="Times New Roman"/>
          <w:szCs w:val="24"/>
        </w:rPr>
        <w:t xml:space="preserve"> συμπεριφορά. Αυτές είναι οι ομάδες στόχου στο πλαίσιο της εκπόνησης αυτής της εθνικής στρατηγικής. </w:t>
      </w:r>
    </w:p>
    <w:p w14:paraId="515F5CA1"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Τώρα, όσον αφορά το κομμάτι τ</w:t>
      </w:r>
      <w:r>
        <w:rPr>
          <w:rFonts w:eastAsia="Times New Roman" w:cs="Times New Roman"/>
          <w:szCs w:val="24"/>
        </w:rPr>
        <w:t xml:space="preserve">ου ΟΚΑΝΑ που επιμείνατε λίγο, θα πω το εξής: Όντως υπήρξε μια ενίσχυση του προϋπολογισμού και κάνατε λάθος, διότι αυτή η ενίσχυση του προϋπολογισμού έχει μεταφραστεί σε επιπλέον υπηρεσίες και θα έλεγα και σε ποιοτικότερες υπηρεσίες. </w:t>
      </w:r>
    </w:p>
    <w:p w14:paraId="515F5CA2"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Αυτή τη στιγμή έχουμε </w:t>
      </w:r>
      <w:r>
        <w:rPr>
          <w:rFonts w:eastAsia="Times New Roman" w:cs="Times New Roman"/>
          <w:szCs w:val="24"/>
        </w:rPr>
        <w:t xml:space="preserve">δύο μονάδες άμεσης πρόσβασης σε λειτουργία επιπλέον στην Αθήνα, οι οποίες επέτρεψαν πριν από </w:t>
      </w:r>
      <w:r>
        <w:rPr>
          <w:rFonts w:eastAsia="Times New Roman" w:cs="Times New Roman"/>
          <w:szCs w:val="24"/>
        </w:rPr>
        <w:lastRenderedPageBreak/>
        <w:t xml:space="preserve">λίγους μήνες να μηδενιστεί η λίστα. Υπήρξε ένα πρόβλημα αποχώρησης κάποιων γιατρών, διότι υπήρχαν… </w:t>
      </w:r>
    </w:p>
    <w:p w14:paraId="515F5CA3"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Πεντακόσιοι είναι…</w:t>
      </w:r>
    </w:p>
    <w:p w14:paraId="515F5CA4"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ΑΝΔΡΕΑΣ ΞΑΝΘΟΣ (Υπο</w:t>
      </w:r>
      <w:r>
        <w:rPr>
          <w:rFonts w:eastAsia="Times New Roman" w:cs="Times New Roman"/>
          <w:b/>
          <w:szCs w:val="24"/>
        </w:rPr>
        <w:t>υργός Υγείας):</w:t>
      </w:r>
      <w:r>
        <w:rPr>
          <w:rFonts w:eastAsia="Times New Roman" w:cs="Times New Roman"/>
          <w:szCs w:val="24"/>
        </w:rPr>
        <w:t xml:space="preserve"> Ναι, το ξέρω. Είχε σχεδόν μηδενιστεί η λίστα, μια λίστα που είχε δυόμισι χιλιάδες εξαρτημένους σε αναμονή. Λόγω της αποχώρησης κάποιων γιατρών που ήταν με μπλοκάκι, συμβασιούχοι, επανήλθε, αλλά η πρόνοια είναι να προχωρήσουμε γρήγορα και στο</w:t>
      </w:r>
      <w:r>
        <w:rPr>
          <w:rFonts w:eastAsia="Times New Roman" w:cs="Times New Roman"/>
          <w:szCs w:val="24"/>
        </w:rPr>
        <w:t xml:space="preserve"> αμέσως επόμενο διάστημα να καλύψουμε με διάφορους τρόπους, με συμβάσεις, ίσως και με μόνιμη προκήρυξη αυτές τις ανάγκες, έτσι ώστε να έχουμε οριστική αντιμετώπιση αυτού του θέματος. Έχουμε πολύ καλό σκορ αυτή τη στιγμή σε επίπεδο Ευρώπης. Το λέει αυτό το </w:t>
      </w:r>
      <w:r>
        <w:rPr>
          <w:rFonts w:eastAsia="Times New Roman" w:cs="Times New Roman"/>
          <w:szCs w:val="24"/>
        </w:rPr>
        <w:t>Ευρωπαϊκό Παρατηρητήριο, το EMCDDA</w:t>
      </w:r>
      <w:r>
        <w:rPr>
          <w:rFonts w:eastAsia="Times New Roman" w:cs="Times New Roman"/>
          <w:szCs w:val="24"/>
        </w:rPr>
        <w:t>,</w:t>
      </w:r>
      <w:r>
        <w:rPr>
          <w:rFonts w:eastAsia="Times New Roman" w:cs="Times New Roman"/>
          <w:szCs w:val="24"/>
        </w:rPr>
        <w:t xml:space="preserve"> ότι η Ελλάδα είναι από τις πρώτες </w:t>
      </w:r>
      <w:r>
        <w:rPr>
          <w:rFonts w:eastAsia="Times New Roman" w:cs="Times New Roman"/>
          <w:szCs w:val="24"/>
        </w:rPr>
        <w:lastRenderedPageBreak/>
        <w:t>χώρες στην Ευρώπη που είναι σε θεραπευτική -με την οποιαδήποτε έννοια- κάλυψη των χρηστών. Έχουμε πολύ μεγάλο ποσοστό. Πάνω από το 60% των χρηστών είναι υπό μιας μορφής αγωγή, προσέγγιση</w:t>
      </w:r>
      <w:r>
        <w:rPr>
          <w:rFonts w:eastAsia="Times New Roman" w:cs="Times New Roman"/>
          <w:szCs w:val="24"/>
        </w:rPr>
        <w:t xml:space="preserve">, κάλυψη σε προγράμματα παντός τύπου. </w:t>
      </w:r>
    </w:p>
    <w:p w14:paraId="515F5CA5"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πίσης</w:t>
      </w:r>
      <w:r>
        <w:rPr>
          <w:rFonts w:eastAsia="Times New Roman" w:cs="Times New Roman"/>
          <w:szCs w:val="24"/>
        </w:rPr>
        <w:t xml:space="preserve"> και</w:t>
      </w:r>
      <w:r>
        <w:rPr>
          <w:rFonts w:eastAsia="Times New Roman" w:cs="Times New Roman"/>
          <w:szCs w:val="24"/>
        </w:rPr>
        <w:t xml:space="preserve"> ο ΟΚΑΝΑ έχει αναπτύξει δύο μονάδες εντατικής ψυχοκοινωνικής υποστήριξης. Λέγονται ΜΕΨΥ. Μία είναι στην Αθήνα και μία είναι στην Πάτρα που είναι μονάδες αυξημένων προδιαγραφών που πραγματικά εκεί συμπληρώνον</w:t>
      </w:r>
      <w:r>
        <w:rPr>
          <w:rFonts w:eastAsia="Times New Roman" w:cs="Times New Roman"/>
          <w:szCs w:val="24"/>
        </w:rPr>
        <w:t xml:space="preserve">ται και με ψυχοκοινωνική υποστήριξη και με προοπτική </w:t>
      </w:r>
      <w:proofErr w:type="spellStart"/>
      <w:r>
        <w:rPr>
          <w:rFonts w:eastAsia="Times New Roman" w:cs="Times New Roman"/>
          <w:szCs w:val="24"/>
        </w:rPr>
        <w:t>επανενταξιακή</w:t>
      </w:r>
      <w:proofErr w:type="spellEnd"/>
      <w:r>
        <w:rPr>
          <w:rFonts w:eastAsia="Times New Roman" w:cs="Times New Roman"/>
          <w:szCs w:val="24"/>
        </w:rPr>
        <w:t>. Λειτουργούν δύο σχολεία δεύτερης ευκαιρίας, ένα στην Αθήνα κι ένα στη Θεσσαλονίκη. Επίσης, έχουν αναπτυχθεί τέσσερις νέες μονάδες αποκατάστασης στην επαρχία, Σέρρες, Δράμα, Τρίκαλα και Πύρ</w:t>
      </w:r>
      <w:r>
        <w:rPr>
          <w:rFonts w:eastAsia="Times New Roman" w:cs="Times New Roman"/>
          <w:szCs w:val="24"/>
        </w:rPr>
        <w:t xml:space="preserve">γος. </w:t>
      </w:r>
      <w:r>
        <w:rPr>
          <w:rFonts w:eastAsia="Times New Roman" w:cs="Times New Roman"/>
          <w:szCs w:val="24"/>
        </w:rPr>
        <w:lastRenderedPageBreak/>
        <w:t xml:space="preserve">Αυτές οι μονάδες λειτουργούν κι έχω σκοπό να επισκεφθώ σε λίγες μέρες τη μονάδα στις Σέρρες. </w:t>
      </w:r>
    </w:p>
    <w:p w14:paraId="515F5CA6"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Θέλω να πω ότι η επένδυση αυτή μεταφράστηκε και σε επιπλέον ποσοτικές και ποιοτικές -κατά την άποψή μας- υπηρεσίες και νομίζω ότι αυτό πρέπει να κάνουμε και </w:t>
      </w:r>
      <w:r>
        <w:rPr>
          <w:rFonts w:eastAsia="Times New Roman" w:cs="Times New Roman"/>
          <w:szCs w:val="24"/>
        </w:rPr>
        <w:t xml:space="preserve">σε όλους τους υπόλοιπους φορείς προφανώς, γιατί και το ΚΕΘΕΑ παίζει έναν πολύ κρίσιμο ρόλο. Το ΚΕΘΕΑ έχει και μια αυτονομία διοικητική, αλλά το Υπουργείο Υγείας χρηματοδοτεί τον προϋπολογισμό του όπως στις υπόλοιπες δομές. </w:t>
      </w:r>
    </w:p>
    <w:p w14:paraId="515F5CA7"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Νομίζω ότι δεν διαφωνούμε ότι χρ</w:t>
      </w:r>
      <w:r>
        <w:rPr>
          <w:rFonts w:eastAsia="Times New Roman" w:cs="Times New Roman"/>
          <w:szCs w:val="24"/>
        </w:rPr>
        <w:t xml:space="preserve">ειάζεται μια επιτάχυνση της διαδικασίας εκπόνησης ενός συνεκτικού εθνικού σχεδίου δράσης, το οποίο δεν θα είναι, όπως είπα πριν, μια συρραφή των σχεδίων του καθενός επιμέρους φορέα αλλά θα υπηρετεί μια ενιαία λογική </w:t>
      </w:r>
      <w:r>
        <w:rPr>
          <w:rFonts w:eastAsia="Times New Roman" w:cs="Times New Roman"/>
          <w:szCs w:val="24"/>
        </w:rPr>
        <w:lastRenderedPageBreak/>
        <w:t>που θα διευκολύνει την πρόσβαση των πολι</w:t>
      </w:r>
      <w:r>
        <w:rPr>
          <w:rFonts w:eastAsia="Times New Roman" w:cs="Times New Roman"/>
          <w:szCs w:val="24"/>
        </w:rPr>
        <w:t xml:space="preserve">τών και την καθολική κάλυψη των αναγκών τους. </w:t>
      </w:r>
    </w:p>
    <w:p w14:paraId="515F5CA8"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Ευχαριστούμε. </w:t>
      </w:r>
    </w:p>
    <w:p w14:paraId="515F5CA9"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Ευχαριστούμε. </w:t>
      </w:r>
    </w:p>
    <w:p w14:paraId="515F5CAA"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Η πρώτη με αριθμό 1260/6-3-2018 επίκαιρη ερώτηση πρώτου κύκλου του Βουλευτή Α΄ Θεσσαλονίκης του Συνασπισμού Ριζοσπαστικής Αριστεράς κ. </w:t>
      </w:r>
      <w:r>
        <w:rPr>
          <w:rFonts w:eastAsia="Times New Roman" w:cs="Times New Roman"/>
          <w:bCs/>
          <w:szCs w:val="24"/>
        </w:rPr>
        <w:t xml:space="preserve">Αλέξανδρου </w:t>
      </w:r>
      <w:r>
        <w:rPr>
          <w:rFonts w:eastAsia="Times New Roman" w:cs="Times New Roman"/>
          <w:bCs/>
          <w:szCs w:val="24"/>
        </w:rPr>
        <w:t>Τριανταφυλλίδη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Εθνικής Άμυνας,</w:t>
      </w:r>
      <w:r>
        <w:rPr>
          <w:rFonts w:eastAsia="Times New Roman" w:cs="Times New Roman"/>
          <w:szCs w:val="24"/>
        </w:rPr>
        <w:t xml:space="preserve"> με θέμα: «Παιδιατρικό Νοσοκομείο Θεσσαλονίκης στο πρώην στρατόπεδο Καρατάσιου», δεν θα συζητηθεί λόγω κωλύματος του ερωτώντος Βουλευτή. </w:t>
      </w:r>
    </w:p>
    <w:p w14:paraId="515F5CAB"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Η πρώτη με αριθμό 1264/6-3-2018 επίκαιρη ερώτηση δεύτερου κύκλου του </w:t>
      </w:r>
      <w:r>
        <w:rPr>
          <w:rFonts w:eastAsia="Times New Roman" w:cs="Times New Roman"/>
          <w:szCs w:val="24"/>
        </w:rPr>
        <w:t>Βουλευτή Α΄ Πειραι</w:t>
      </w:r>
      <w:r>
        <w:rPr>
          <w:rFonts w:eastAsia="Times New Roman" w:cs="Times New Roman"/>
          <w:szCs w:val="24"/>
        </w:rPr>
        <w:t>ώς</w:t>
      </w:r>
      <w:r>
        <w:rPr>
          <w:rFonts w:eastAsia="Times New Roman" w:cs="Times New Roman"/>
          <w:szCs w:val="24"/>
        </w:rPr>
        <w:t xml:space="preserve"> της Νέας Δημοκρατίας κ. </w:t>
      </w:r>
      <w:r>
        <w:rPr>
          <w:rFonts w:eastAsia="Times New Roman" w:cs="Times New Roman"/>
          <w:bCs/>
          <w:szCs w:val="24"/>
        </w:rPr>
        <w:t>Κωνσταντίνου Κατσαφάδου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με θέμα: «Χωρίς </w:t>
      </w:r>
      <w:r>
        <w:rPr>
          <w:rFonts w:eastAsia="Times New Roman" w:cs="Times New Roman"/>
          <w:szCs w:val="24"/>
        </w:rPr>
        <w:lastRenderedPageBreak/>
        <w:t>παιδίατρο εδώ και δυόμισ</w:t>
      </w:r>
      <w:r>
        <w:rPr>
          <w:rFonts w:eastAsia="Times New Roman" w:cs="Times New Roman"/>
          <w:szCs w:val="24"/>
        </w:rPr>
        <w:t>ι</w:t>
      </w:r>
      <w:r>
        <w:rPr>
          <w:rFonts w:eastAsia="Times New Roman" w:cs="Times New Roman"/>
          <w:szCs w:val="24"/>
        </w:rPr>
        <w:t xml:space="preserve"> μήνες το Κέντρο Υγείας Αίγινας – Ελλείψεις και σε </w:t>
      </w:r>
      <w:r>
        <w:rPr>
          <w:rFonts w:eastAsia="Times New Roman" w:cs="Times New Roman"/>
          <w:szCs w:val="24"/>
        </w:rPr>
        <w:t>ο</w:t>
      </w:r>
      <w:r>
        <w:rPr>
          <w:rFonts w:eastAsia="Times New Roman" w:cs="Times New Roman"/>
          <w:szCs w:val="24"/>
        </w:rPr>
        <w:t>φθαλμίατρο και ΩΡΛ», δεν θα συζητηθεί λόγω κωλύματος του ερωτώντος Βο</w:t>
      </w:r>
      <w:r>
        <w:rPr>
          <w:rFonts w:eastAsia="Times New Roman" w:cs="Times New Roman"/>
          <w:szCs w:val="24"/>
        </w:rPr>
        <w:t>υλευτή.</w:t>
      </w:r>
    </w:p>
    <w:p w14:paraId="515F5CAC" w14:textId="77777777" w:rsidR="005D0520" w:rsidRDefault="00B80F07">
      <w:pPr>
        <w:widowControl w:val="0"/>
        <w:autoSpaceDE w:val="0"/>
        <w:autoSpaceDN w:val="0"/>
        <w:adjustRightInd w:val="0"/>
        <w:spacing w:line="600" w:lineRule="auto"/>
        <w:ind w:firstLine="720"/>
        <w:jc w:val="both"/>
        <w:rPr>
          <w:rFonts w:eastAsia="Times New Roman"/>
          <w:szCs w:val="24"/>
        </w:rPr>
      </w:pPr>
      <w:r>
        <w:rPr>
          <w:rFonts w:eastAsia="Times New Roman"/>
          <w:szCs w:val="24"/>
        </w:rPr>
        <w:t>Η πρώτη με αριθμό 956/6-11-2017 ερώτηση του κύκλου αναφορών</w:t>
      </w:r>
      <w:r>
        <w:rPr>
          <w:rFonts w:eastAsia="Times New Roman"/>
          <w:szCs w:val="24"/>
        </w:rPr>
        <w:t xml:space="preserve"> και </w:t>
      </w:r>
      <w:r>
        <w:rPr>
          <w:rFonts w:eastAsia="Times New Roman"/>
          <w:szCs w:val="24"/>
        </w:rPr>
        <w:t>ερωτήσεων του Βουλευτή Λακωνίας της Νέας Δημοκρατίας κ.</w:t>
      </w:r>
      <w:r>
        <w:rPr>
          <w:rFonts w:eastAsia="Times New Roman"/>
          <w:bCs/>
          <w:szCs w:val="24"/>
        </w:rPr>
        <w:t xml:space="preserve"> Αθανασίου Δαβάκη </w:t>
      </w:r>
      <w:r>
        <w:rPr>
          <w:rFonts w:eastAsia="Times New Roman"/>
          <w:szCs w:val="24"/>
        </w:rPr>
        <w:t xml:space="preserve">προς τον Υπουργό </w:t>
      </w:r>
      <w:r>
        <w:rPr>
          <w:rFonts w:eastAsia="Times New Roman"/>
          <w:bCs/>
          <w:szCs w:val="24"/>
        </w:rPr>
        <w:t>Παιδείας, Έρευνας και Θρησκευμάτων,</w:t>
      </w:r>
      <w:r>
        <w:rPr>
          <w:rFonts w:eastAsia="Times New Roman"/>
          <w:szCs w:val="24"/>
        </w:rPr>
        <w:t xml:space="preserve"> με θέμα: «Κατασκευή νέου διδακτηρίου για το Εργαστήριο Ειδ</w:t>
      </w:r>
      <w:r>
        <w:rPr>
          <w:rFonts w:eastAsia="Times New Roman"/>
          <w:szCs w:val="24"/>
        </w:rPr>
        <w:t xml:space="preserve">ικής Επαγγελματικής Εκπαίδευσης και Κατάρτισης </w:t>
      </w:r>
      <w:r>
        <w:rPr>
          <w:rFonts w:eastAsia="Times New Roman"/>
          <w:szCs w:val="24"/>
        </w:rPr>
        <w:t xml:space="preserve">(ΕΕΕΕΚ) </w:t>
      </w:r>
      <w:r>
        <w:rPr>
          <w:rFonts w:eastAsia="Times New Roman"/>
          <w:szCs w:val="24"/>
        </w:rPr>
        <w:t xml:space="preserve">Μυστρά», δεν θα συζητηθεί διότι ο Βουλευτής ικανοποιήθηκε από τη γραπτή απάντηση του Υπουργού. </w:t>
      </w:r>
    </w:p>
    <w:p w14:paraId="515F5CAD" w14:textId="77777777" w:rsidR="005D0520" w:rsidRDefault="00B80F07">
      <w:pPr>
        <w:widowControl w:val="0"/>
        <w:autoSpaceDE w:val="0"/>
        <w:autoSpaceDN w:val="0"/>
        <w:adjustRightInd w:val="0"/>
        <w:spacing w:line="600" w:lineRule="auto"/>
        <w:ind w:firstLine="720"/>
        <w:jc w:val="both"/>
        <w:rPr>
          <w:rFonts w:eastAsia="Times New Roman"/>
          <w:szCs w:val="24"/>
        </w:rPr>
      </w:pPr>
      <w:r>
        <w:rPr>
          <w:rFonts w:eastAsia="Times New Roman"/>
          <w:bCs/>
          <w:szCs w:val="24"/>
        </w:rPr>
        <w:t>Στο σημείο αυτό ολοκληρώθηκε η συζήτηση των επικαίρων ερωτήσεων.</w:t>
      </w:r>
    </w:p>
    <w:p w14:paraId="515F5CAE" w14:textId="77777777" w:rsidR="005D0520" w:rsidRDefault="00B80F07">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lastRenderedPageBreak/>
        <w:t>Κυρίες και κύριοι συνάδελφοι, ο</w:t>
      </w:r>
      <w:r>
        <w:rPr>
          <w:rFonts w:eastAsia="Times New Roman"/>
          <w:bCs/>
          <w:szCs w:val="24"/>
        </w:rPr>
        <w:t xml:space="preserve"> Βουλευτή</w:t>
      </w:r>
      <w:r>
        <w:rPr>
          <w:rFonts w:eastAsia="Times New Roman"/>
          <w:bCs/>
          <w:szCs w:val="24"/>
        </w:rPr>
        <w:t>ς κ. Γεώργιος Κουμουτσάκος ζητεί άδεια ολιγοήμερης απουσίας στο εξωτερικό από 13</w:t>
      </w:r>
      <w:r>
        <w:rPr>
          <w:rFonts w:eastAsia="Times New Roman"/>
          <w:bCs/>
          <w:szCs w:val="24"/>
        </w:rPr>
        <w:t xml:space="preserve"> Μαρτίου</w:t>
      </w:r>
      <w:r>
        <w:rPr>
          <w:rFonts w:eastAsia="Times New Roman"/>
          <w:bCs/>
          <w:szCs w:val="24"/>
        </w:rPr>
        <w:t xml:space="preserve"> έως 15 Μαρτίου</w:t>
      </w:r>
      <w:r>
        <w:rPr>
          <w:rFonts w:eastAsia="Times New Roman"/>
          <w:bCs/>
          <w:szCs w:val="24"/>
        </w:rPr>
        <w:t xml:space="preserve"> 2018</w:t>
      </w:r>
      <w:r>
        <w:rPr>
          <w:rFonts w:eastAsia="Times New Roman"/>
          <w:bCs/>
          <w:szCs w:val="24"/>
        </w:rPr>
        <w:t xml:space="preserve">. </w:t>
      </w:r>
      <w:r>
        <w:rPr>
          <w:rFonts w:eastAsia="Times New Roman"/>
          <w:bCs/>
          <w:szCs w:val="24"/>
        </w:rPr>
        <w:t>Η Βουλή εγκρίνει;</w:t>
      </w:r>
    </w:p>
    <w:p w14:paraId="515F5CAF" w14:textId="77777777" w:rsidR="005D0520" w:rsidRDefault="00B80F07">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rPr>
        <w:t xml:space="preserve">ΟΙ </w:t>
      </w:r>
      <w:r>
        <w:rPr>
          <w:rFonts w:eastAsia="Times New Roman"/>
          <w:b/>
          <w:bCs/>
          <w:szCs w:val="24"/>
        </w:rPr>
        <w:t xml:space="preserve">ΒΟΥΛΕΥΤΕΣ: </w:t>
      </w:r>
      <w:r>
        <w:rPr>
          <w:rFonts w:eastAsia="Times New Roman"/>
          <w:bCs/>
          <w:szCs w:val="24"/>
        </w:rPr>
        <w:t>Μάλιστα, μάλιστα.</w:t>
      </w:r>
    </w:p>
    <w:p w14:paraId="515F5CB0" w14:textId="77777777" w:rsidR="005D0520" w:rsidRDefault="00B80F07">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ΠΡΟΕΔΡΕΥΩΝ (Γεώργιος Βαρεμένος):</w:t>
      </w:r>
      <w:r>
        <w:rPr>
          <w:rFonts w:eastAsia="Times New Roman"/>
          <w:bCs/>
          <w:szCs w:val="24"/>
        </w:rPr>
        <w:t xml:space="preserve"> </w:t>
      </w:r>
      <w:r>
        <w:rPr>
          <w:rFonts w:eastAsia="Times New Roman"/>
          <w:bCs/>
          <w:szCs w:val="24"/>
        </w:rPr>
        <w:t>Συνεπώς η</w:t>
      </w:r>
      <w:r>
        <w:rPr>
          <w:rFonts w:eastAsia="Times New Roman"/>
          <w:bCs/>
          <w:szCs w:val="24"/>
        </w:rPr>
        <w:t xml:space="preserve"> Βουλή ενέκρινε τη ζητηθείσα άδεια.</w:t>
      </w:r>
    </w:p>
    <w:p w14:paraId="515F5CB1" w14:textId="77777777" w:rsidR="005D0520" w:rsidRDefault="005D0520">
      <w:pPr>
        <w:widowControl w:val="0"/>
        <w:autoSpaceDE w:val="0"/>
        <w:autoSpaceDN w:val="0"/>
        <w:adjustRightInd w:val="0"/>
        <w:spacing w:line="600" w:lineRule="auto"/>
        <w:ind w:firstLine="709"/>
        <w:jc w:val="center"/>
        <w:rPr>
          <w:rFonts w:eastAsia="Times New Roman"/>
          <w:color w:val="FF0000"/>
          <w:szCs w:val="24"/>
        </w:rPr>
      </w:pPr>
    </w:p>
    <w:p w14:paraId="515F5CB2" w14:textId="77777777" w:rsidR="005D0520" w:rsidRDefault="005D0520">
      <w:pPr>
        <w:widowControl w:val="0"/>
        <w:autoSpaceDE w:val="0"/>
        <w:autoSpaceDN w:val="0"/>
        <w:adjustRightInd w:val="0"/>
        <w:spacing w:line="600" w:lineRule="auto"/>
        <w:ind w:firstLine="709"/>
        <w:jc w:val="center"/>
        <w:rPr>
          <w:rFonts w:eastAsia="Times New Roman"/>
          <w:bCs/>
          <w:szCs w:val="24"/>
        </w:rPr>
      </w:pPr>
    </w:p>
    <w:p w14:paraId="515F5CB3" w14:textId="77777777" w:rsidR="005D0520" w:rsidRDefault="00B80F07">
      <w:pPr>
        <w:spacing w:line="600" w:lineRule="auto"/>
        <w:ind w:firstLine="720"/>
        <w:jc w:val="both"/>
        <w:rPr>
          <w:rFonts w:eastAsia="Times New Roman" w:cs="Times New Roman"/>
          <w:szCs w:val="24"/>
        </w:rPr>
      </w:pPr>
      <w:r>
        <w:rPr>
          <w:rFonts w:eastAsia="Times New Roman"/>
          <w:b/>
          <w:bCs/>
          <w:szCs w:val="24"/>
        </w:rPr>
        <w:t xml:space="preserve">ΠΡΟΕΔΡΕΥΩΝ (Γεώργιος Βαρεμένος): </w:t>
      </w:r>
      <w:r>
        <w:rPr>
          <w:rFonts w:eastAsia="Times New Roman"/>
          <w:szCs w:val="24"/>
        </w:rPr>
        <w:t>Κυρίες και κύριοι συνάδελφοι,</w:t>
      </w:r>
      <w:r>
        <w:rPr>
          <w:rFonts w:eastAsia="Times New Roman" w:cs="Times New Roman"/>
          <w:szCs w:val="24"/>
        </w:rPr>
        <w:t xml:space="preserve"> εισερχόμαστε στην ημερήσια διάταξη των </w:t>
      </w:r>
    </w:p>
    <w:p w14:paraId="515F5CB4" w14:textId="77777777" w:rsidR="005D0520" w:rsidRDefault="00B80F07">
      <w:pPr>
        <w:spacing w:line="600" w:lineRule="auto"/>
        <w:ind w:firstLine="720"/>
        <w:jc w:val="center"/>
        <w:rPr>
          <w:rFonts w:eastAsia="Times New Roman" w:cs="Times New Roman"/>
          <w:b/>
          <w:szCs w:val="24"/>
        </w:rPr>
      </w:pPr>
      <w:r>
        <w:rPr>
          <w:rFonts w:eastAsia="Times New Roman" w:cs="Times New Roman"/>
          <w:b/>
          <w:szCs w:val="24"/>
        </w:rPr>
        <w:t>ΕΠΕΡΩΤΗΣΕΩΝ</w:t>
      </w:r>
    </w:p>
    <w:p w14:paraId="515F5CB5"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 xml:space="preserve">Θα συζητηθεί η υπ’ αριθμόν 6/5/26-10-2017 επίκαιρη επερώτηση </w:t>
      </w:r>
      <w:r>
        <w:rPr>
          <w:rFonts w:eastAsia="Times New Roman" w:cs="Times New Roman"/>
          <w:szCs w:val="24"/>
        </w:rPr>
        <w:t>των</w:t>
      </w:r>
      <w:r>
        <w:rPr>
          <w:rFonts w:eastAsia="Times New Roman" w:cs="Times New Roman"/>
          <w:szCs w:val="24"/>
        </w:rPr>
        <w:t xml:space="preserve"> Βουλευτών της Νέας Δημοκρατίας </w:t>
      </w:r>
      <w:r>
        <w:rPr>
          <w:rFonts w:eastAsia="Times New Roman" w:cs="Times New Roman"/>
          <w:szCs w:val="24"/>
        </w:rPr>
        <w:t xml:space="preserve">κ.κ. </w:t>
      </w:r>
      <w:r>
        <w:rPr>
          <w:rFonts w:eastAsia="Times New Roman" w:cs="Times New Roman"/>
          <w:szCs w:val="24"/>
        </w:rPr>
        <w:t xml:space="preserve">Όλγας Κεφαλογιάννη, Χαράλαμπου </w:t>
      </w:r>
      <w:r>
        <w:rPr>
          <w:rFonts w:eastAsia="Times New Roman" w:cs="Times New Roman"/>
          <w:szCs w:val="24"/>
        </w:rPr>
        <w:t>Αθανασίου,</w:t>
      </w:r>
      <w:r>
        <w:rPr>
          <w:rFonts w:eastAsia="Times New Roman" w:cs="Times New Roman"/>
          <w:szCs w:val="24"/>
        </w:rPr>
        <w:t xml:space="preserve"> Σάββα Αναστασιάδη, Ιωάννη Ανδριανού, Ιωάννη Αντωνιάδη, </w:t>
      </w:r>
      <w:r>
        <w:rPr>
          <w:rFonts w:eastAsia="Times New Roman" w:cs="Times New Roman"/>
          <w:szCs w:val="24"/>
        </w:rPr>
        <w:t xml:space="preserve">Μαρίας Αντωνίου, Φωτεινής Αραμπατζή, Άννας-Μισέλ Ασημακοπούλου, Ελευθέριου </w:t>
      </w:r>
      <w:proofErr w:type="spellStart"/>
      <w:r>
        <w:rPr>
          <w:rFonts w:eastAsia="Times New Roman" w:cs="Times New Roman"/>
          <w:szCs w:val="24"/>
        </w:rPr>
        <w:t>Αυγενάκη</w:t>
      </w:r>
      <w:proofErr w:type="spellEnd"/>
      <w:r>
        <w:rPr>
          <w:rFonts w:eastAsia="Times New Roman" w:cs="Times New Roman"/>
          <w:szCs w:val="24"/>
        </w:rPr>
        <w:t xml:space="preserve">, </w:t>
      </w:r>
      <w:r>
        <w:rPr>
          <w:rFonts w:eastAsia="Times New Roman" w:cs="Times New Roman"/>
          <w:szCs w:val="24"/>
        </w:rPr>
        <w:t xml:space="preserve">Γεώργιου </w:t>
      </w:r>
      <w:proofErr w:type="spellStart"/>
      <w:r>
        <w:rPr>
          <w:rFonts w:eastAsia="Times New Roman" w:cs="Times New Roman"/>
          <w:szCs w:val="24"/>
        </w:rPr>
        <w:t>Βαγιωνά</w:t>
      </w:r>
      <w:proofErr w:type="spellEnd"/>
      <w:r>
        <w:rPr>
          <w:rFonts w:eastAsia="Times New Roman" w:cs="Times New Roman"/>
          <w:szCs w:val="24"/>
        </w:rPr>
        <w:t xml:space="preserve">, Μιλτιάδη Βαρβιτσιώτη, Απόστολου </w:t>
      </w:r>
      <w:proofErr w:type="spellStart"/>
      <w:r>
        <w:rPr>
          <w:rFonts w:eastAsia="Times New Roman" w:cs="Times New Roman"/>
          <w:szCs w:val="24"/>
        </w:rPr>
        <w:t>Βεσυρόπουλου</w:t>
      </w:r>
      <w:proofErr w:type="spellEnd"/>
      <w:r>
        <w:rPr>
          <w:rFonts w:eastAsia="Times New Roman" w:cs="Times New Roman"/>
          <w:szCs w:val="24"/>
        </w:rPr>
        <w:t>, Κωνσταντίνου Βλάση, Μαυρουδή (Μάκη) Βορίδ</w:t>
      </w:r>
      <w:r>
        <w:rPr>
          <w:rFonts w:eastAsia="Times New Roman" w:cs="Times New Roman"/>
          <w:szCs w:val="24"/>
        </w:rPr>
        <w:t xml:space="preserve">η, Σοφίας </w:t>
      </w:r>
      <w:proofErr w:type="spellStart"/>
      <w:r>
        <w:rPr>
          <w:rFonts w:eastAsia="Times New Roman" w:cs="Times New Roman"/>
          <w:szCs w:val="24"/>
        </w:rPr>
        <w:t>Βούλτεψη</w:t>
      </w:r>
      <w:proofErr w:type="spellEnd"/>
      <w:r>
        <w:rPr>
          <w:rFonts w:eastAsia="Times New Roman" w:cs="Times New Roman"/>
          <w:szCs w:val="24"/>
        </w:rPr>
        <w:t>, Γεώργιου Γεωργαντά, Στέργιου, Γιαν</w:t>
      </w:r>
      <w:r>
        <w:rPr>
          <w:rFonts w:eastAsia="Times New Roman" w:cs="Times New Roman"/>
          <w:szCs w:val="24"/>
        </w:rPr>
        <w:t xml:space="preserve">νάκη, Βασίλειου </w:t>
      </w:r>
      <w:proofErr w:type="spellStart"/>
      <w:r>
        <w:rPr>
          <w:rFonts w:eastAsia="Times New Roman" w:cs="Times New Roman"/>
          <w:szCs w:val="24"/>
        </w:rPr>
        <w:t>Γιόγακα</w:t>
      </w:r>
      <w:proofErr w:type="spellEnd"/>
      <w:r>
        <w:rPr>
          <w:rFonts w:eastAsia="Times New Roman" w:cs="Times New Roman"/>
          <w:szCs w:val="24"/>
        </w:rPr>
        <w:t xml:space="preserve">, Κωνσταντίνου Γκιουλέκα, Αθανασίου Δαβάκη, </w:t>
      </w:r>
      <w:r>
        <w:rPr>
          <w:rFonts w:eastAsia="Times New Roman" w:cs="Times New Roman"/>
          <w:szCs w:val="24"/>
        </w:rPr>
        <w:t xml:space="preserve">Χρίστου Δήμα, Αναστάσιου (Τάσου) </w:t>
      </w:r>
      <w:proofErr w:type="spellStart"/>
      <w:r>
        <w:rPr>
          <w:rFonts w:eastAsia="Times New Roman" w:cs="Times New Roman"/>
          <w:szCs w:val="24"/>
        </w:rPr>
        <w:t>Δημοσχάκη</w:t>
      </w:r>
      <w:proofErr w:type="spellEnd"/>
      <w:r>
        <w:rPr>
          <w:rFonts w:eastAsia="Times New Roman" w:cs="Times New Roman"/>
          <w:szCs w:val="24"/>
        </w:rPr>
        <w:t xml:space="preserve">, Αθανάσιου </w:t>
      </w:r>
      <w:proofErr w:type="spellStart"/>
      <w:r>
        <w:rPr>
          <w:rFonts w:eastAsia="Times New Roman" w:cs="Times New Roman"/>
          <w:szCs w:val="24"/>
        </w:rPr>
        <w:t>Καββαδά</w:t>
      </w:r>
      <w:proofErr w:type="spellEnd"/>
      <w:r>
        <w:rPr>
          <w:rFonts w:eastAsia="Times New Roman" w:cs="Times New Roman"/>
          <w:szCs w:val="24"/>
        </w:rPr>
        <w:t>, Νικήτα Κακλαμάνη, Σταύρου Καλαφάτη, Κωνσταντίνου Καραγκούνη, Άννας Καραμ</w:t>
      </w:r>
      <w:r>
        <w:rPr>
          <w:rFonts w:eastAsia="Times New Roman" w:cs="Times New Roman"/>
          <w:szCs w:val="24"/>
        </w:rPr>
        <w:t xml:space="preserve">ανλή, Κωνσταντίνου Αχ. Καραμανλή, Θεόδωρου Καράογλου, </w:t>
      </w:r>
      <w:r>
        <w:rPr>
          <w:rFonts w:eastAsia="Times New Roman" w:cs="Times New Roman"/>
          <w:szCs w:val="24"/>
        </w:rPr>
        <w:t xml:space="preserve">Γεώργιου </w:t>
      </w:r>
      <w:proofErr w:type="spellStart"/>
      <w:r>
        <w:rPr>
          <w:rFonts w:eastAsia="Times New Roman" w:cs="Times New Roman"/>
          <w:szCs w:val="24"/>
        </w:rPr>
        <w:t>Καρασμάνη</w:t>
      </w:r>
      <w:proofErr w:type="spellEnd"/>
      <w:r>
        <w:rPr>
          <w:rFonts w:eastAsia="Times New Roman" w:cs="Times New Roman"/>
          <w:szCs w:val="24"/>
        </w:rPr>
        <w:t xml:space="preserve">, Γεώργιου </w:t>
      </w:r>
      <w:proofErr w:type="spellStart"/>
      <w:r>
        <w:rPr>
          <w:rFonts w:eastAsia="Times New Roman" w:cs="Times New Roman"/>
          <w:szCs w:val="24"/>
        </w:rPr>
        <w:t>Καριπίδη</w:t>
      </w:r>
      <w:proofErr w:type="spellEnd"/>
      <w:r>
        <w:rPr>
          <w:rFonts w:eastAsia="Times New Roman" w:cs="Times New Roman"/>
          <w:szCs w:val="24"/>
        </w:rPr>
        <w:t xml:space="preserve">, Ανδρέα </w:t>
      </w:r>
      <w:proofErr w:type="spellStart"/>
      <w:r>
        <w:rPr>
          <w:rFonts w:eastAsia="Times New Roman" w:cs="Times New Roman"/>
          <w:szCs w:val="24"/>
        </w:rPr>
        <w:t>Κατσανιώτη</w:t>
      </w:r>
      <w:proofErr w:type="spellEnd"/>
      <w:r>
        <w:rPr>
          <w:rFonts w:eastAsia="Times New Roman" w:cs="Times New Roman"/>
          <w:szCs w:val="24"/>
        </w:rPr>
        <w:t xml:space="preserve">, </w:t>
      </w:r>
      <w:r>
        <w:rPr>
          <w:rFonts w:eastAsia="Times New Roman" w:cs="Times New Roman"/>
          <w:szCs w:val="24"/>
        </w:rPr>
        <w:lastRenderedPageBreak/>
        <w:t xml:space="preserve">Συμεών (Σίμου) </w:t>
      </w:r>
      <w:proofErr w:type="spellStart"/>
      <w:r>
        <w:rPr>
          <w:rFonts w:eastAsia="Times New Roman" w:cs="Times New Roman"/>
          <w:szCs w:val="24"/>
        </w:rPr>
        <w:t>Κεδίκογλου</w:t>
      </w:r>
      <w:proofErr w:type="spellEnd"/>
      <w:r>
        <w:rPr>
          <w:rFonts w:eastAsia="Times New Roman" w:cs="Times New Roman"/>
          <w:szCs w:val="24"/>
        </w:rPr>
        <w:t xml:space="preserve">, Χρήστου </w:t>
      </w:r>
      <w:proofErr w:type="spellStart"/>
      <w:r>
        <w:rPr>
          <w:rFonts w:eastAsia="Times New Roman" w:cs="Times New Roman"/>
          <w:szCs w:val="24"/>
        </w:rPr>
        <w:t>Κέλλα</w:t>
      </w:r>
      <w:proofErr w:type="spellEnd"/>
      <w:r>
        <w:rPr>
          <w:rFonts w:eastAsia="Times New Roman" w:cs="Times New Roman"/>
          <w:szCs w:val="24"/>
        </w:rPr>
        <w:t xml:space="preserve">, Νίκης </w:t>
      </w:r>
      <w:proofErr w:type="spellStart"/>
      <w:r>
        <w:rPr>
          <w:rFonts w:eastAsia="Times New Roman" w:cs="Times New Roman"/>
          <w:szCs w:val="24"/>
        </w:rPr>
        <w:t>Κεραμέως</w:t>
      </w:r>
      <w:proofErr w:type="spellEnd"/>
      <w:r>
        <w:rPr>
          <w:rFonts w:eastAsia="Times New Roman" w:cs="Times New Roman"/>
          <w:szCs w:val="24"/>
        </w:rPr>
        <w:t xml:space="preserve">, Ιωάννη Κεφαλογιάννη, Εμμανουήλ (Μάνου) </w:t>
      </w:r>
      <w:proofErr w:type="spellStart"/>
      <w:r>
        <w:rPr>
          <w:rFonts w:eastAsia="Times New Roman" w:cs="Times New Roman"/>
          <w:szCs w:val="24"/>
        </w:rPr>
        <w:t>Κόνσολα</w:t>
      </w:r>
      <w:proofErr w:type="spellEnd"/>
      <w:r>
        <w:rPr>
          <w:rFonts w:eastAsia="Times New Roman" w:cs="Times New Roman"/>
          <w:szCs w:val="24"/>
        </w:rPr>
        <w:t xml:space="preserve">, Κωνσταντίνου </w:t>
      </w:r>
      <w:proofErr w:type="spellStart"/>
      <w:r>
        <w:rPr>
          <w:rFonts w:eastAsia="Times New Roman" w:cs="Times New Roman"/>
          <w:szCs w:val="24"/>
        </w:rPr>
        <w:t>Κοντογεώργου</w:t>
      </w:r>
      <w:proofErr w:type="spellEnd"/>
      <w:r>
        <w:rPr>
          <w:rFonts w:eastAsia="Times New Roman" w:cs="Times New Roman"/>
          <w:szCs w:val="24"/>
        </w:rPr>
        <w:t>, Κωνσταντίνο</w:t>
      </w:r>
      <w:r>
        <w:rPr>
          <w:rFonts w:eastAsia="Times New Roman" w:cs="Times New Roman"/>
          <w:szCs w:val="24"/>
        </w:rPr>
        <w:t>υ Κουκοδήμου, Γεώργιου Κουμουτσάκου,</w:t>
      </w:r>
      <w:r>
        <w:rPr>
          <w:rFonts w:eastAsia="Times New Roman" w:cs="Times New Roman"/>
          <w:szCs w:val="24"/>
        </w:rPr>
        <w:t xml:space="preserve"> Ανδρέα </w:t>
      </w:r>
      <w:proofErr w:type="spellStart"/>
      <w:r>
        <w:rPr>
          <w:rFonts w:eastAsia="Times New Roman" w:cs="Times New Roman"/>
          <w:szCs w:val="24"/>
        </w:rPr>
        <w:t>Κουτσούμπα</w:t>
      </w:r>
      <w:proofErr w:type="spellEnd"/>
      <w:r>
        <w:rPr>
          <w:rFonts w:eastAsia="Times New Roman" w:cs="Times New Roman"/>
          <w:szCs w:val="24"/>
        </w:rPr>
        <w:t>, Δημήτριου Κυριαζίδη, Θεοδώρας (Ντόρας)</w:t>
      </w:r>
      <w:r>
        <w:rPr>
          <w:rFonts w:eastAsia="Times New Roman" w:cs="Times New Roman"/>
          <w:szCs w:val="24"/>
        </w:rPr>
        <w:t xml:space="preserve"> </w:t>
      </w:r>
      <w:r>
        <w:rPr>
          <w:rFonts w:eastAsia="Times New Roman" w:cs="Times New Roman"/>
          <w:szCs w:val="24"/>
        </w:rPr>
        <w:t xml:space="preserve">Μπακογιάννη, Χρήστου </w:t>
      </w:r>
      <w:proofErr w:type="spellStart"/>
      <w:r>
        <w:rPr>
          <w:rFonts w:eastAsia="Times New Roman" w:cs="Times New Roman"/>
          <w:szCs w:val="24"/>
        </w:rPr>
        <w:t>Μπουκώρου</w:t>
      </w:r>
      <w:proofErr w:type="spellEnd"/>
      <w:r>
        <w:rPr>
          <w:rFonts w:eastAsia="Times New Roman" w:cs="Times New Roman"/>
          <w:szCs w:val="24"/>
        </w:rPr>
        <w:t xml:space="preserve">, Αθανάσιου Μπούρα, Βασίλειου Οικονόμου, </w:t>
      </w:r>
      <w:r>
        <w:rPr>
          <w:rFonts w:eastAsia="Times New Roman" w:cs="Times New Roman"/>
          <w:szCs w:val="24"/>
        </w:rPr>
        <w:t xml:space="preserve">Ελένης Ράπτη, Κωνσταντίνου Σκρέκα, Χρήστου </w:t>
      </w:r>
      <w:proofErr w:type="spellStart"/>
      <w:r>
        <w:rPr>
          <w:rFonts w:eastAsia="Times New Roman" w:cs="Times New Roman"/>
          <w:szCs w:val="24"/>
        </w:rPr>
        <w:t>Σταϊκούρα</w:t>
      </w:r>
      <w:proofErr w:type="spellEnd"/>
      <w:r>
        <w:rPr>
          <w:rFonts w:eastAsia="Times New Roman" w:cs="Times New Roman"/>
          <w:szCs w:val="24"/>
        </w:rPr>
        <w:t xml:space="preserve">, Γεώργιου </w:t>
      </w:r>
      <w:proofErr w:type="spellStart"/>
      <w:r>
        <w:rPr>
          <w:rFonts w:eastAsia="Times New Roman" w:cs="Times New Roman"/>
          <w:szCs w:val="24"/>
        </w:rPr>
        <w:t>Στύλιου</w:t>
      </w:r>
      <w:proofErr w:type="spellEnd"/>
      <w:r>
        <w:rPr>
          <w:rFonts w:eastAsia="Times New Roman" w:cs="Times New Roman"/>
          <w:szCs w:val="24"/>
        </w:rPr>
        <w:t>, Κωνσταντίνου Τασού</w:t>
      </w:r>
      <w:r>
        <w:rPr>
          <w:rFonts w:eastAsia="Times New Roman" w:cs="Times New Roman"/>
          <w:szCs w:val="24"/>
        </w:rPr>
        <w:t xml:space="preserve">λα, Κωνσταντίνου Τζαβάρα, Ιωάννη </w:t>
      </w:r>
      <w:proofErr w:type="spellStart"/>
      <w:r>
        <w:rPr>
          <w:rFonts w:eastAsia="Times New Roman" w:cs="Times New Roman"/>
          <w:szCs w:val="24"/>
        </w:rPr>
        <w:t>Τραγάκη</w:t>
      </w:r>
      <w:proofErr w:type="spellEnd"/>
      <w:r>
        <w:rPr>
          <w:rFonts w:eastAsia="Times New Roman" w:cs="Times New Roman"/>
          <w:szCs w:val="24"/>
        </w:rPr>
        <w:t xml:space="preserve">, Κωνσταντίνου Τσιάρα, </w:t>
      </w:r>
      <w:proofErr w:type="spellStart"/>
      <w:r>
        <w:rPr>
          <w:rFonts w:eastAsia="Times New Roman" w:cs="Times New Roman"/>
          <w:szCs w:val="24"/>
        </w:rPr>
        <w:t>Ιάσονα</w:t>
      </w:r>
      <w:proofErr w:type="spellEnd"/>
      <w:r>
        <w:rPr>
          <w:rFonts w:eastAsia="Times New Roman" w:cs="Times New Roman"/>
          <w:szCs w:val="24"/>
        </w:rPr>
        <w:t xml:space="preserve"> </w:t>
      </w:r>
      <w:r>
        <w:rPr>
          <w:rFonts w:eastAsia="Times New Roman" w:cs="Times New Roman"/>
          <w:szCs w:val="24"/>
        </w:rPr>
        <w:t xml:space="preserve">Φωτήλα, Μάξιμου </w:t>
      </w:r>
      <w:proofErr w:type="spellStart"/>
      <w:r>
        <w:rPr>
          <w:rFonts w:eastAsia="Times New Roman" w:cs="Times New Roman"/>
          <w:szCs w:val="24"/>
        </w:rPr>
        <w:t>Χαρακόπουλου</w:t>
      </w:r>
      <w:proofErr w:type="spellEnd"/>
      <w:r>
        <w:rPr>
          <w:rFonts w:eastAsia="Times New Roman" w:cs="Times New Roman"/>
          <w:szCs w:val="24"/>
        </w:rPr>
        <w:t xml:space="preserve"> και Κωνσταντίνου (Κωστή) Χατζηδάκη</w:t>
      </w:r>
      <w:r>
        <w:rPr>
          <w:rFonts w:eastAsia="Times New Roman" w:cs="Times New Roman"/>
          <w:szCs w:val="24"/>
        </w:rPr>
        <w:t xml:space="preserve"> </w:t>
      </w:r>
      <w:r>
        <w:rPr>
          <w:rFonts w:eastAsia="Times New Roman" w:cs="Times New Roman"/>
          <w:szCs w:val="24"/>
        </w:rPr>
        <w:t xml:space="preserve">προς την Υπουργό Πολιτισμού και Αθλητισμού, </w:t>
      </w:r>
      <w:r>
        <w:rPr>
          <w:rFonts w:eastAsia="Times New Roman" w:cs="Times New Roman"/>
          <w:szCs w:val="24"/>
        </w:rPr>
        <w:t xml:space="preserve">με θέμα: «Ανικανότητα της Κυβέρνησης στη χάραξη στρατηγικής και αντιμετώπισης των θεμάτων του </w:t>
      </w:r>
      <w:r>
        <w:rPr>
          <w:rFonts w:eastAsia="Times New Roman" w:cs="Times New Roman"/>
          <w:szCs w:val="24"/>
        </w:rPr>
        <w:t>π</w:t>
      </w:r>
      <w:r>
        <w:rPr>
          <w:rFonts w:eastAsia="Times New Roman" w:cs="Times New Roman"/>
          <w:szCs w:val="24"/>
        </w:rPr>
        <w:t>ολιτισμού».</w:t>
      </w:r>
    </w:p>
    <w:p w14:paraId="515F5CB6"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Τον λόγο έχει η πρώτη επερωτώσα Βουλευτής, η Βουλευτής Α΄ Αθηνών της Νέας Δημοκρατίας</w:t>
      </w:r>
      <w:r>
        <w:rPr>
          <w:rFonts w:eastAsia="Times New Roman" w:cs="Times New Roman"/>
          <w:szCs w:val="24"/>
        </w:rPr>
        <w:t>,</w:t>
      </w:r>
      <w:r>
        <w:rPr>
          <w:rFonts w:eastAsia="Times New Roman" w:cs="Times New Roman"/>
          <w:szCs w:val="24"/>
        </w:rPr>
        <w:t xml:space="preserve"> κ. Όλγα Κεφαλογιάννη, για δέκα λεπτά. </w:t>
      </w:r>
    </w:p>
    <w:p w14:paraId="515F5CB7"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 xml:space="preserve">ΟΛΓΑ ΚΕΦΑΛΟΓΙΑΝΝΗ: </w:t>
      </w:r>
      <w:r>
        <w:rPr>
          <w:rFonts w:eastAsia="Times New Roman" w:cs="Times New Roman"/>
          <w:szCs w:val="24"/>
        </w:rPr>
        <w:t>Ευχα</w:t>
      </w:r>
      <w:r>
        <w:rPr>
          <w:rFonts w:eastAsia="Times New Roman" w:cs="Times New Roman"/>
          <w:szCs w:val="24"/>
        </w:rPr>
        <w:t xml:space="preserve">ριστώ πολύ, κύριε Πρόεδρε. </w:t>
      </w:r>
    </w:p>
    <w:p w14:paraId="515F5CB8"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πριν ξεκινήσω την ομιλία μου για το σημαντικό θέμα που συζητάμε σήμερα και αφού, επιτέλους, η Υπουργός αποφάσισε να έρθει στη Βουλή, επιτρέψτε μου ένα πολιτικό σχόλιο για όσα συμβαίνο</w:t>
      </w:r>
      <w:r>
        <w:rPr>
          <w:rFonts w:eastAsia="Times New Roman" w:cs="Times New Roman"/>
          <w:szCs w:val="24"/>
        </w:rPr>
        <w:t xml:space="preserve">υν σήμερα στη χώρα μας. </w:t>
      </w:r>
    </w:p>
    <w:p w14:paraId="515F5CB9"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Βιώνουμε άλλη μία μέρα πολιτικού ζόφου, το βαθύ σκοτάδι μιας Κυβέρνησης που έστησε συστήματα διαπλοκής με όλα τα υλικά από το παρελθόν που κάποτε κατακεραύνωνε. Το ηθικό πλεονέ</w:t>
      </w:r>
      <w:r>
        <w:rPr>
          <w:rFonts w:eastAsia="Times New Roman" w:cs="Times New Roman"/>
          <w:szCs w:val="24"/>
        </w:rPr>
        <w:lastRenderedPageBreak/>
        <w:t>κτημα αυτής της Κυβέρνησης πνίγεται μέσα από τις διαρκε</w:t>
      </w:r>
      <w:r>
        <w:rPr>
          <w:rFonts w:eastAsia="Times New Roman" w:cs="Times New Roman"/>
          <w:szCs w:val="24"/>
        </w:rPr>
        <w:t xml:space="preserve">ίς παρεμβάσεις στα μέσα μαζικής ενημέρωσης και την προσπάθεια χειραγώγησης του Τύπου, τους φίλους επιχειρηματίες με τις προνομιακές σχέσεις, την πολιτικοποίηση του ποδοσφαίρου, τις διαρκείς παρεμβάσεις στη </w:t>
      </w:r>
      <w:r>
        <w:rPr>
          <w:rFonts w:eastAsia="Times New Roman" w:cs="Times New Roman"/>
          <w:szCs w:val="24"/>
        </w:rPr>
        <w:t>δ</w:t>
      </w:r>
      <w:r>
        <w:rPr>
          <w:rFonts w:eastAsia="Times New Roman" w:cs="Times New Roman"/>
          <w:szCs w:val="24"/>
        </w:rPr>
        <w:t>ικαιοσύνη.</w:t>
      </w:r>
    </w:p>
    <w:p w14:paraId="515F5CBA"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Οι χθεσινοβραδινές εικόνες, που κάνουν</w:t>
      </w:r>
      <w:r>
        <w:rPr>
          <w:rFonts w:eastAsia="Times New Roman" w:cs="Times New Roman"/>
          <w:szCs w:val="24"/>
        </w:rPr>
        <w:t xml:space="preserve"> τον γύρο του κόσμου, τραυματίζουν για ακόμα μία φορά τη χώρα. Δίνουν το μήνυμα ότι η Ελλάδα είναι μία καχεκτική </w:t>
      </w:r>
      <w:r>
        <w:rPr>
          <w:rFonts w:eastAsia="Times New Roman" w:cs="Times New Roman"/>
          <w:szCs w:val="24"/>
        </w:rPr>
        <w:t>δ</w:t>
      </w:r>
      <w:r>
        <w:rPr>
          <w:rFonts w:eastAsia="Times New Roman" w:cs="Times New Roman"/>
          <w:szCs w:val="24"/>
        </w:rPr>
        <w:t>ημοκρατία, με μία Κυβέρνηση ανίκανη να επιβληθεί, ανίκανη να εφαρμόσει κανόνες, να υπερασπιστεί το κράτος δικαίου, να υπερασπιστεί θεσμούς και</w:t>
      </w:r>
      <w:r>
        <w:rPr>
          <w:rFonts w:eastAsia="Times New Roman" w:cs="Times New Roman"/>
          <w:szCs w:val="24"/>
        </w:rPr>
        <w:t xml:space="preserve"> αξίες. </w:t>
      </w:r>
    </w:p>
    <w:p w14:paraId="515F5CBB"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Δεν είναι, όμως, αυτό το έρεβος η Ελλάδα. Υπάρχει και μια φωτεινή πλευρά, αυτή της εργασίας, αυτών που παλεύουν με νύχια </w:t>
      </w:r>
      <w:r>
        <w:rPr>
          <w:rFonts w:eastAsia="Times New Roman" w:cs="Times New Roman"/>
          <w:szCs w:val="24"/>
        </w:rPr>
        <w:lastRenderedPageBreak/>
        <w:t>και με δόντια να σταθούν όρθιοι. Υπάρχει η Ελλάδα της δημιουργίας, του πνεύματος, της αισιοδοξίας. Στη Θεσσαλονίκη –ήμουν χθες</w:t>
      </w:r>
      <w:r>
        <w:rPr>
          <w:rFonts w:eastAsia="Times New Roman" w:cs="Times New Roman"/>
          <w:szCs w:val="24"/>
        </w:rPr>
        <w:t xml:space="preserve"> εκεί- υπήρχε το σκοτάδι όλων αυτών των δυσάρεστων γεγονότων. Υπήρχε, όμως, και το φως της τέχνης από το Διεθνές Φεστιβάλ Ντοκιμαντέρ, το φως του πολιτισμού. Γι’ αυτό το φως, γι’ αυτή την ελπίδα είμαστε εδώ σήμερα να μιλήσουμε.</w:t>
      </w:r>
    </w:p>
    <w:p w14:paraId="515F5CBC"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Κυρία Υπουργέ, η σημερινή μα</w:t>
      </w:r>
      <w:r>
        <w:rPr>
          <w:rFonts w:eastAsia="Times New Roman" w:cs="Times New Roman"/>
          <w:szCs w:val="24"/>
        </w:rPr>
        <w:t>ς επερώτηση αφορά στην πρωτοφανή αδράνεια του Υπουργείου Πολιτισμού. Για πολλοστή φορά εκφράζουμε την ανησυχία μας για την παντελή αδυναμία της ηγεσίας του Υπουργείου να προχωρήσει μία σειρά σημαντικών ζητημάτων και προβλημάτων που συσσωρεύονται καθημερινά</w:t>
      </w:r>
      <w:r>
        <w:rPr>
          <w:rFonts w:eastAsia="Times New Roman" w:cs="Times New Roman"/>
          <w:szCs w:val="24"/>
        </w:rPr>
        <w:t xml:space="preserve">. </w:t>
      </w:r>
    </w:p>
    <w:p w14:paraId="515F5CBD"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Ας ξεκινήσουμε από τα θεμελιώδη. Ένας τόσο εκτεταμένος τομέας, όπως αυτός του </w:t>
      </w:r>
      <w:r>
        <w:rPr>
          <w:rFonts w:eastAsia="Times New Roman" w:cs="Times New Roman"/>
          <w:szCs w:val="24"/>
        </w:rPr>
        <w:t>π</w:t>
      </w:r>
      <w:r>
        <w:rPr>
          <w:rFonts w:eastAsia="Times New Roman" w:cs="Times New Roman"/>
          <w:szCs w:val="24"/>
        </w:rPr>
        <w:t xml:space="preserve">ολιτισμού, απαιτεί δύο συνθήκες για να είναι </w:t>
      </w:r>
      <w:r>
        <w:rPr>
          <w:rFonts w:eastAsia="Times New Roman" w:cs="Times New Roman"/>
          <w:szCs w:val="24"/>
        </w:rPr>
        <w:lastRenderedPageBreak/>
        <w:t>βιώσιμος αλλά και αποδοτικός πόρος προς όφελος της χώρας: Απαιτεί οργάνωση και απαιτεί χρηματοδότηση.</w:t>
      </w:r>
    </w:p>
    <w:p w14:paraId="515F5CBE"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Σε ό,τι αφορά στην οργάνωση</w:t>
      </w:r>
      <w:r>
        <w:rPr>
          <w:rFonts w:eastAsia="Times New Roman" w:cs="Times New Roman"/>
          <w:szCs w:val="24"/>
        </w:rPr>
        <w:t xml:space="preserve">, δώσατε εξετάσεις και αποτύχατε. Συνειδητά, από άγνοια της διοικητικής πραγματικότητας; Το αποτέλεσμα σε κάθε περίπτωση είναι ολέθριο. Και στις δύο περιπτώσεις πρέπει να αναζητηθούν ευθύνες. </w:t>
      </w:r>
    </w:p>
    <w:p w14:paraId="515F5CBF"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Ο νέος </w:t>
      </w:r>
      <w:r>
        <w:rPr>
          <w:rFonts w:eastAsia="Times New Roman" w:cs="Times New Roman"/>
          <w:szCs w:val="24"/>
        </w:rPr>
        <w:t>ο</w:t>
      </w:r>
      <w:r>
        <w:rPr>
          <w:rFonts w:eastAsia="Times New Roman" w:cs="Times New Roman"/>
          <w:szCs w:val="24"/>
        </w:rPr>
        <w:t>ργανισμός λειτουργίας του Υπουργείου, του δημόσιου διαχ</w:t>
      </w:r>
      <w:r>
        <w:rPr>
          <w:rFonts w:eastAsia="Times New Roman" w:cs="Times New Roman"/>
          <w:szCs w:val="24"/>
        </w:rPr>
        <w:t xml:space="preserve">ειριστή του πολιτιστικού αποθέματος, εισάγει τη συστηματική διάλυση του κεντρικού μηχανισμού. Καταγγέλλατε τον παλαιό </w:t>
      </w:r>
      <w:r>
        <w:rPr>
          <w:rFonts w:eastAsia="Times New Roman" w:cs="Times New Roman"/>
          <w:szCs w:val="24"/>
        </w:rPr>
        <w:t>ο</w:t>
      </w:r>
      <w:r>
        <w:rPr>
          <w:rFonts w:eastAsia="Times New Roman" w:cs="Times New Roman"/>
          <w:szCs w:val="24"/>
        </w:rPr>
        <w:t xml:space="preserve">ργανισμό που ίσχυε μέχρι το 2014 ως «αναχρονιστικό» και «μη λειτουργικό». Τον ενσωματώσατε στον αντιπολιτευτικό σας λόγο. </w:t>
      </w:r>
    </w:p>
    <w:p w14:paraId="515F5CC0"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Και τώρα, τι </w:t>
      </w:r>
      <w:proofErr w:type="spellStart"/>
      <w:r>
        <w:rPr>
          <w:rFonts w:eastAsia="Times New Roman" w:cs="Times New Roman"/>
          <w:szCs w:val="24"/>
        </w:rPr>
        <w:t>ε</w:t>
      </w:r>
      <w:r>
        <w:rPr>
          <w:rFonts w:eastAsia="Times New Roman" w:cs="Times New Roman"/>
          <w:szCs w:val="24"/>
        </w:rPr>
        <w:t>πιτύχατε</w:t>
      </w:r>
      <w:proofErr w:type="spellEnd"/>
      <w:r>
        <w:rPr>
          <w:rFonts w:eastAsia="Times New Roman" w:cs="Times New Roman"/>
          <w:szCs w:val="24"/>
        </w:rPr>
        <w:t xml:space="preserve">; Συγχωνεύσατε τις εφορείες αρχαιοτήτων με κριτήρια τα οποία περισσότερο αφορούν σε εύνοιες υπέρ </w:t>
      </w:r>
      <w:r>
        <w:rPr>
          <w:rFonts w:eastAsia="Times New Roman" w:cs="Times New Roman"/>
          <w:szCs w:val="24"/>
        </w:rPr>
        <w:lastRenderedPageBreak/>
        <w:t>συγκεκριμένων κομματικών φίλων και λιγότερο σε ένα</w:t>
      </w:r>
      <w:r>
        <w:rPr>
          <w:rFonts w:eastAsia="Times New Roman" w:cs="Times New Roman"/>
          <w:szCs w:val="24"/>
        </w:rPr>
        <w:t>ν</w:t>
      </w:r>
      <w:r>
        <w:rPr>
          <w:rFonts w:eastAsia="Times New Roman" w:cs="Times New Roman"/>
          <w:szCs w:val="24"/>
        </w:rPr>
        <w:t xml:space="preserve"> λειτουργικό επανασχεδιασμό των περιφερειακών υπηρεσιών του Υπουργείου. Καταργήσατε τμήματα της κεντ</w:t>
      </w:r>
      <w:r>
        <w:rPr>
          <w:rFonts w:eastAsia="Times New Roman" w:cs="Times New Roman"/>
          <w:szCs w:val="24"/>
        </w:rPr>
        <w:t xml:space="preserve">ρικής υπηρεσίας και το Υπουργείο απεκδύεται του κεντρικού συντονιστικού του ρόλου σε ζητήματα σοβαρά, όπως αυτό της φύλαξης και της ασφάλειας των μνημείων. </w:t>
      </w:r>
    </w:p>
    <w:p w14:paraId="515F5CC1"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Το νέο οργανόγραμμα εξυπηρέτησε μόνο σε ένα ζητούμενο: </w:t>
      </w:r>
      <w:r>
        <w:rPr>
          <w:rFonts w:eastAsia="Times New Roman" w:cs="Times New Roman"/>
          <w:szCs w:val="24"/>
        </w:rPr>
        <w:t>δ</w:t>
      </w:r>
      <w:r>
        <w:rPr>
          <w:rFonts w:eastAsia="Times New Roman" w:cs="Times New Roman"/>
          <w:szCs w:val="24"/>
        </w:rPr>
        <w:t xml:space="preserve">ημιούργησε </w:t>
      </w:r>
      <w:proofErr w:type="spellStart"/>
      <w:r>
        <w:rPr>
          <w:rFonts w:eastAsia="Times New Roman" w:cs="Times New Roman"/>
          <w:szCs w:val="24"/>
        </w:rPr>
        <w:t>εκατόν</w:t>
      </w:r>
      <w:proofErr w:type="spellEnd"/>
      <w:r>
        <w:rPr>
          <w:rFonts w:eastAsia="Times New Roman" w:cs="Times New Roman"/>
          <w:szCs w:val="24"/>
        </w:rPr>
        <w:t xml:space="preserve"> πενήντα επιπλέον θέσεις ε</w:t>
      </w:r>
      <w:r>
        <w:rPr>
          <w:rFonts w:eastAsia="Times New Roman" w:cs="Times New Roman"/>
          <w:szCs w:val="24"/>
        </w:rPr>
        <w:t xml:space="preserve">υθύνης για την κομματική σας πελατεία και το εφαρμόσατε μόνο ως προς αυτό το σκέλος. Όλες οι μεταβολές που αφορούν στις τοποθετήσεις των υπόλοιπων υπαλλήλων είναι ακόμα σε εκκρεμότητα. </w:t>
      </w:r>
    </w:p>
    <w:p w14:paraId="515F5CC2"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Το οργανόγραμμα αυτό οδηγεί σε μία διοικητική Βαβέλ, με όλα τα αναμενό</w:t>
      </w:r>
      <w:r>
        <w:rPr>
          <w:rFonts w:eastAsia="Times New Roman" w:cs="Times New Roman"/>
          <w:szCs w:val="24"/>
        </w:rPr>
        <w:t xml:space="preserve">μενα αποτελέσματα, με καταστρεπτικές συνέπειες για </w:t>
      </w:r>
      <w:r>
        <w:rPr>
          <w:rFonts w:eastAsia="Times New Roman" w:cs="Times New Roman"/>
          <w:szCs w:val="24"/>
        </w:rPr>
        <w:lastRenderedPageBreak/>
        <w:t xml:space="preserve">τον τομέα του πολιτισμού, μία </w:t>
      </w:r>
      <w:proofErr w:type="spellStart"/>
      <w:r>
        <w:rPr>
          <w:rFonts w:eastAsia="Times New Roman" w:cs="Times New Roman"/>
          <w:szCs w:val="24"/>
        </w:rPr>
        <w:t>Κερκόπορτα</w:t>
      </w:r>
      <w:proofErr w:type="spellEnd"/>
      <w:r>
        <w:rPr>
          <w:rFonts w:eastAsia="Times New Roman" w:cs="Times New Roman"/>
          <w:szCs w:val="24"/>
        </w:rPr>
        <w:t xml:space="preserve"> για τους άτυπους, </w:t>
      </w:r>
      <w:proofErr w:type="spellStart"/>
      <w:r>
        <w:rPr>
          <w:rFonts w:eastAsia="Times New Roman" w:cs="Times New Roman"/>
          <w:szCs w:val="24"/>
        </w:rPr>
        <w:t>εξωθεσμικούς</w:t>
      </w:r>
      <w:proofErr w:type="spellEnd"/>
      <w:r>
        <w:rPr>
          <w:rFonts w:eastAsia="Times New Roman" w:cs="Times New Roman"/>
          <w:szCs w:val="24"/>
        </w:rPr>
        <w:t xml:space="preserve"> εταίρους του Υπουργείου, που στοχεύουν σε ένα αδύναμο Υπουργείο, για να αναλάβουν τη διαχείριση του πολιτιστικού αποθέματος.</w:t>
      </w:r>
    </w:p>
    <w:p w14:paraId="515F5CC3"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Κυρία Υπ</w:t>
      </w:r>
      <w:r>
        <w:rPr>
          <w:rFonts w:eastAsia="Times New Roman" w:cs="Times New Roman"/>
          <w:szCs w:val="24"/>
        </w:rPr>
        <w:t xml:space="preserve">ουργέ, όλοι οι εποπτευόμενοι φορείς του Υπουργείου σας παρουσιάζουν ραγδαία καθίζηση. Συγκεκριμένα αναφέρω το Μέγαρο Μουσικής Αθηνών, τα Κρατικά Θέατρα -που ακόμα εκκρεμούν οι τοποθετήσεις </w:t>
      </w:r>
      <w:r>
        <w:rPr>
          <w:rFonts w:eastAsia="Times New Roman" w:cs="Times New Roman"/>
          <w:szCs w:val="24"/>
        </w:rPr>
        <w:t>δ</w:t>
      </w:r>
      <w:r>
        <w:rPr>
          <w:rFonts w:eastAsia="Times New Roman" w:cs="Times New Roman"/>
          <w:szCs w:val="24"/>
        </w:rPr>
        <w:t>ιευθυντών- τα Κρατικά Μουσικά Σύνολα που έχουν καταδικαστεί σε μαρ</w:t>
      </w:r>
      <w:r>
        <w:rPr>
          <w:rFonts w:eastAsia="Times New Roman" w:cs="Times New Roman"/>
          <w:szCs w:val="24"/>
        </w:rPr>
        <w:t>ασμό, το πολύπαθο Ελληνικό Κέντρο Κινηματογράφου, τα ΔΗΠΕΘΕ και τόσα άλλα.</w:t>
      </w:r>
    </w:p>
    <w:p w14:paraId="515F5CC4"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Το Μέγαρο Μουσικής Αθηνών, αναγνωρίσιμο </w:t>
      </w:r>
      <w:proofErr w:type="spellStart"/>
      <w:r>
        <w:rPr>
          <w:rFonts w:eastAsia="Times New Roman" w:cs="Times New Roman"/>
          <w:szCs w:val="24"/>
        </w:rPr>
        <w:t>τοπόσημο</w:t>
      </w:r>
      <w:proofErr w:type="spellEnd"/>
      <w:r>
        <w:rPr>
          <w:rFonts w:eastAsia="Times New Roman" w:cs="Times New Roman"/>
          <w:szCs w:val="24"/>
        </w:rPr>
        <w:t xml:space="preserve"> της πόλης, βρίσκεται σε λειτουργική κάθοδο από τότε που η διαχείρισή του εκχωρήθηκε στο Υπουργείο. Η δημόσια χρηματοδότησή του δεν </w:t>
      </w:r>
      <w:r>
        <w:rPr>
          <w:rFonts w:eastAsia="Times New Roman" w:cs="Times New Roman"/>
          <w:szCs w:val="24"/>
        </w:rPr>
        <w:lastRenderedPageBreak/>
        <w:t>ε</w:t>
      </w:r>
      <w:r>
        <w:rPr>
          <w:rFonts w:eastAsia="Times New Roman" w:cs="Times New Roman"/>
          <w:szCs w:val="24"/>
        </w:rPr>
        <w:t xml:space="preserve">παρκεί για τη συντήρηση και την ανάπτυξή του. Δεν υπάρχει στρατηγικό σχέδιο για τη διασφάλιση της βιωσιμότητάς του. Κινδυνεύει να περιπέσει σε μαρασμό, παρά τις φιλότιμες προσπάθειες του προσωπικού του. </w:t>
      </w:r>
    </w:p>
    <w:p w14:paraId="515F5CC5"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Τα μουσεία, τα επισκέψιμα μνημεία και όλοι οι θύλακε</w:t>
      </w:r>
      <w:r>
        <w:rPr>
          <w:rFonts w:eastAsia="Times New Roman" w:cs="Times New Roman"/>
          <w:szCs w:val="24"/>
        </w:rPr>
        <w:t>ς πολιτισμού που λειτουργούν υπό την εποπτεία του Υπουργείου σας βρίσκονται σε ανάλογη μοίρα, μετέωρα και αδύναμα μπροστά στις προκλήσεις του 21</w:t>
      </w:r>
      <w:r w:rsidRPr="00413594">
        <w:rPr>
          <w:rFonts w:eastAsia="Times New Roman" w:cs="Times New Roman"/>
          <w:szCs w:val="24"/>
          <w:vertAlign w:val="superscript"/>
        </w:rPr>
        <w:t xml:space="preserve">ου </w:t>
      </w:r>
      <w:r>
        <w:rPr>
          <w:rFonts w:eastAsia="Times New Roman" w:cs="Times New Roman"/>
          <w:szCs w:val="24"/>
        </w:rPr>
        <w:t xml:space="preserve">αιώνα και τις ανάγκες της χώρας. </w:t>
      </w:r>
    </w:p>
    <w:p w14:paraId="515F5CC6"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Κορυφαία των περιπτώσεων αβλεψίας και ανικανότητας ως προς την διαχείριση και το </w:t>
      </w:r>
      <w:proofErr w:type="spellStart"/>
      <w:r>
        <w:rPr>
          <w:rFonts w:eastAsia="Times New Roman" w:cs="Times New Roman"/>
          <w:szCs w:val="24"/>
        </w:rPr>
        <w:t>διοικείν</w:t>
      </w:r>
      <w:proofErr w:type="spellEnd"/>
      <w:r>
        <w:rPr>
          <w:rFonts w:eastAsia="Times New Roman" w:cs="Times New Roman"/>
          <w:szCs w:val="24"/>
        </w:rPr>
        <w:t xml:space="preserve"> είναι η περίπτωση του ΤΑΠΑ. Είναι ίσως το πολυτιμότερο εργαλείο που διαθέτει το Υπουργείο Πολιτισμού και Αθλητισμού για την επίτευξη των στόχων του και </w:t>
      </w:r>
      <w:r>
        <w:rPr>
          <w:rFonts w:eastAsia="Times New Roman" w:cs="Times New Roman"/>
          <w:szCs w:val="24"/>
        </w:rPr>
        <w:lastRenderedPageBreak/>
        <w:t>ειδικότερα όσο</w:t>
      </w:r>
      <w:r>
        <w:rPr>
          <w:rFonts w:eastAsia="Times New Roman" w:cs="Times New Roman"/>
          <w:szCs w:val="24"/>
        </w:rPr>
        <w:t xml:space="preserve">υς εξυπηρετούν την αξιοποίηση του πολιτιστικού αποθέματος και την εξεύρεση πόρων για την περαιτέρω προώθησή του. </w:t>
      </w:r>
    </w:p>
    <w:p w14:paraId="515F5CC7"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Η κοινή λογική υπαγορεύει την αναβάθμιση και τον εκσυγχρονισμό του ΤΑΠΑ. Εκ των πραγμάτων αυτές θα έπρεπε να είναι οι προτεραιότητες της πολιτ</w:t>
      </w:r>
      <w:r>
        <w:rPr>
          <w:rFonts w:eastAsia="Times New Roman" w:cs="Times New Roman"/>
          <w:szCs w:val="24"/>
        </w:rPr>
        <w:t xml:space="preserve">ικής ηγεσίας του Υπουργείου. Η κατάσταση, όμως, συνεχώς περιπλέκεται και δυστυχώς χάνονται πολύτιμοι πόροι. Οι διοικήσεις αλλάζουν εν μέσω ατεκμηρίωτων καταγγελιών. Το ΤΑΠΑ στερείται οργανογράμματος, είναι </w:t>
      </w:r>
      <w:proofErr w:type="spellStart"/>
      <w:r>
        <w:rPr>
          <w:rFonts w:eastAsia="Times New Roman" w:cs="Times New Roman"/>
          <w:szCs w:val="24"/>
        </w:rPr>
        <w:t>υποστελεχωμένο</w:t>
      </w:r>
      <w:proofErr w:type="spellEnd"/>
      <w:r>
        <w:rPr>
          <w:rFonts w:eastAsia="Times New Roman" w:cs="Times New Roman"/>
          <w:szCs w:val="24"/>
        </w:rPr>
        <w:t xml:space="preserve"> και ζωτικές του υπηρεσίες παραπαίου</w:t>
      </w:r>
      <w:r>
        <w:rPr>
          <w:rFonts w:eastAsia="Times New Roman" w:cs="Times New Roman"/>
          <w:szCs w:val="24"/>
        </w:rPr>
        <w:t>ν.</w:t>
      </w:r>
    </w:p>
    <w:p w14:paraId="515F5CC8"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Εδώ βέβαια, κυρίες και κύριοι συνάδελφοι, έχουμε και το κωμικοτραγικό ότι ο νέος Υφυπουργός Πολιτισμού –κατά σύμπτωση κομματικός κομισάριος</w:t>
      </w:r>
      <w:r>
        <w:rPr>
          <w:rFonts w:eastAsia="Times New Roman" w:cs="Times New Roman"/>
          <w:szCs w:val="24"/>
        </w:rPr>
        <w:t>,</w:t>
      </w:r>
      <w:r>
        <w:rPr>
          <w:rFonts w:eastAsia="Times New Roman" w:cs="Times New Roman"/>
          <w:szCs w:val="24"/>
        </w:rPr>
        <w:t xml:space="preserve"> που ουσιαστικά μπήκε για να ελέγχει την </w:t>
      </w:r>
      <w:r>
        <w:rPr>
          <w:rFonts w:eastAsia="Times New Roman" w:cs="Times New Roman"/>
          <w:szCs w:val="24"/>
        </w:rPr>
        <w:lastRenderedPageBreak/>
        <w:t xml:space="preserve">Υπουργό- καρατομήθηκε με την απόφαση της Υπουργού από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w:t>
      </w:r>
      <w:r>
        <w:rPr>
          <w:rFonts w:eastAsia="Times New Roman" w:cs="Times New Roman"/>
          <w:szCs w:val="24"/>
        </w:rPr>
        <w:t>ούλιο του ΤΑΠΑ το καλοκαίρι και επιβραβεύτηκε από τον Πρωθυπουργό με τη θέση του Υφυπουργού.</w:t>
      </w:r>
    </w:p>
    <w:p w14:paraId="515F5CC9"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Κυρία Υπουργέ, η χρηματοδότηση προς το Υπουργείο Πολιτισμού και Αθλητισμού από τα διαθέσιμα του ΤΑΠΑ για το 2017 ανήλθε σε ποσό 17 εκατομμυρίων ευρώ. Πού επενδύθηκ</w:t>
      </w:r>
      <w:r>
        <w:rPr>
          <w:rFonts w:eastAsia="Times New Roman" w:cs="Times New Roman"/>
          <w:szCs w:val="24"/>
        </w:rPr>
        <w:t>αν αυτά τα χρήματα, ενώ οι αρχαιολογικοί χώροι –το ξέρουμε όλοι- υπολειτουργούσαν; Εντός του 2018 η χρηματοδότηση θα ανέλθει σε ποσό 25 εκατομμυρίων περίπου. Αυτή τη στιγμή, όμως, οι αρχαιολογικοί χώροι στερούνται του απαραίτητου προσωπικού για να καλύψουν</w:t>
      </w:r>
      <w:r>
        <w:rPr>
          <w:rFonts w:eastAsia="Times New Roman" w:cs="Times New Roman"/>
          <w:szCs w:val="24"/>
        </w:rPr>
        <w:t xml:space="preserve"> βασικές λειτουργίες όπως η ασφάλεια, καθαριότητα, απαραίτητες προμήθειες και η συντήρηση του περιβάλλοντος χώρου. Και όλα </w:t>
      </w:r>
      <w:r>
        <w:rPr>
          <w:rFonts w:eastAsia="Times New Roman" w:cs="Times New Roman"/>
          <w:szCs w:val="24"/>
        </w:rPr>
        <w:lastRenderedPageBreak/>
        <w:t>αυτά συμβαίνουν όταν η τουριστική περίοδος αρχίζει σε μερικές εβδομάδες. Ποιος φέρει την ευθύνη γι’ αυτό; Πώς θα διατεθούν αυτά τα χρ</w:t>
      </w:r>
      <w:r>
        <w:rPr>
          <w:rFonts w:eastAsia="Times New Roman" w:cs="Times New Roman"/>
          <w:szCs w:val="24"/>
        </w:rPr>
        <w:t xml:space="preserve">ήματα; Γιατί δεν τα αξιοποιείτε; Τι φταίει και δεν μπορείτε να προγραμματίσετε τα αυτονόητα; </w:t>
      </w:r>
    </w:p>
    <w:p w14:paraId="515F5CCA"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Από τις 26 Φεβρουαρίου δεν λειτουργούν ούτε τα πωλητήρια των μουσείων, διότι εσείς δεν μεριμνήσατε έγκαιρα για την πρόσληψη του απαραίτητου προσωπικού. Σε πρόσφατ</w:t>
      </w:r>
      <w:r>
        <w:rPr>
          <w:rFonts w:eastAsia="Times New Roman" w:cs="Times New Roman"/>
          <w:szCs w:val="24"/>
        </w:rPr>
        <w:t xml:space="preserve">η επίσκεψή μας στους Δελφούς πριν από δέκα μέρες, το πωλητήριο του μουσείου των Δελφών ήταν κλειστό και αυτό την ίδια στιγμή που η πόλη φιλοξενούσε ένα μεγάλο διεθνές συνέδριο. </w:t>
      </w:r>
    </w:p>
    <w:p w14:paraId="515F5CCB"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Τα προηγούμενα χρόνια και μέχρι το τέλος του 2015 ο έγκυρος προγραμματισμός ήτ</w:t>
      </w:r>
      <w:r>
        <w:rPr>
          <w:rFonts w:eastAsia="Times New Roman" w:cs="Times New Roman"/>
          <w:szCs w:val="24"/>
        </w:rPr>
        <w:t xml:space="preserve">αν αυτονόητος και οι προσλήψεις του </w:t>
      </w:r>
      <w:proofErr w:type="spellStart"/>
      <w:r>
        <w:rPr>
          <w:rFonts w:eastAsia="Times New Roman" w:cs="Times New Roman"/>
          <w:szCs w:val="24"/>
        </w:rPr>
        <w:t>φυλακτικού</w:t>
      </w:r>
      <w:proofErr w:type="spellEnd"/>
      <w:r>
        <w:rPr>
          <w:rFonts w:eastAsia="Times New Roman" w:cs="Times New Roman"/>
          <w:szCs w:val="24"/>
        </w:rPr>
        <w:t xml:space="preserve"> προσωπικού τελείωναν έγκαιρα και διασφάλιζαν την καλή λειτουργία σε αρχαιολογικούς χώρους και τα μουσεία της χώρας. </w:t>
      </w:r>
    </w:p>
    <w:p w14:paraId="515F5CCC"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Το θερινό ωράριο </w:t>
      </w:r>
      <w:proofErr w:type="spellStart"/>
      <w:r>
        <w:rPr>
          <w:rFonts w:eastAsia="Times New Roman" w:cs="Times New Roman"/>
          <w:szCs w:val="24"/>
        </w:rPr>
        <w:t>επισκεψιμότητας</w:t>
      </w:r>
      <w:proofErr w:type="spellEnd"/>
      <w:r>
        <w:rPr>
          <w:rFonts w:eastAsia="Times New Roman" w:cs="Times New Roman"/>
          <w:szCs w:val="24"/>
        </w:rPr>
        <w:t xml:space="preserve"> των αρχαιολογικών χώρων και των μουσείων της χώρας ξέρουμε </w:t>
      </w:r>
      <w:r>
        <w:rPr>
          <w:rFonts w:eastAsia="Times New Roman" w:cs="Times New Roman"/>
          <w:szCs w:val="24"/>
        </w:rPr>
        <w:t xml:space="preserve">όλοι ότι αρχίζει </w:t>
      </w:r>
      <w:r>
        <w:rPr>
          <w:rFonts w:eastAsia="Times New Roman" w:cs="Times New Roman"/>
          <w:szCs w:val="24"/>
        </w:rPr>
        <w:t xml:space="preserve">την </w:t>
      </w:r>
      <w:r>
        <w:rPr>
          <w:rFonts w:eastAsia="Times New Roman" w:cs="Times New Roman"/>
          <w:szCs w:val="24"/>
        </w:rPr>
        <w:t>1</w:t>
      </w:r>
      <w:r w:rsidRPr="00B40D82">
        <w:rPr>
          <w:rFonts w:eastAsia="Times New Roman" w:cs="Times New Roman"/>
          <w:szCs w:val="24"/>
          <w:vertAlign w:val="superscript"/>
        </w:rPr>
        <w:t>η</w:t>
      </w:r>
      <w:r>
        <w:rPr>
          <w:rFonts w:eastAsia="Times New Roman" w:cs="Times New Roman"/>
          <w:szCs w:val="24"/>
        </w:rPr>
        <w:t xml:space="preserve"> Απριλίου. Η διαδικασία προσλήψεων του αναγκαίου προσωπικού δεν πρόκειται να έχει ολοκληρωθεί πριν από τις διακοπές του Πάσχα. Θα παραμείνουν κλειστοί, λοιπόν, οι αρχαιολογικοί χώροι και τα μουσεία στις τουριστικές περιοχές. Αυτό σημ</w:t>
      </w:r>
      <w:r>
        <w:rPr>
          <w:rFonts w:eastAsia="Times New Roman" w:cs="Times New Roman"/>
          <w:szCs w:val="24"/>
        </w:rPr>
        <w:t>αίνει δυσφήμιση της χώρας και απώλεια πολύτιμων εσόδων για δεύτερη συνεχόμενη φορά και εσείς ως ηγεσία του Υπουργείου παραμένετε σκανδαλωδώς αδρανείς.</w:t>
      </w:r>
    </w:p>
    <w:p w14:paraId="515F5CCD"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 ΕΣΠΑ, έχουμε τοποθετηθεί επανειλημμένα -θα επανέλθουμε και σήμερα- στην αδικαιολόγητη καθυστέρηση </w:t>
      </w:r>
      <w:r>
        <w:rPr>
          <w:rFonts w:eastAsia="Times New Roman" w:cs="Times New Roman"/>
          <w:szCs w:val="24"/>
        </w:rPr>
        <w:t>που παρουσιάζει η απορρόφηση κονδυλίων από το ΕΣΠΑ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2020. Το διοικητικό χάος που έχετε δημιουργήσει δεν ευνοεί την επιλογή και ένταξη έργων στο ΕΣΠΑ. Είναι πολύ λίγα τα έργα που έχουν ενταχθεί σε σχέση με το προηγούμενο ΕΣΠΑ, αλλά λόγω των συνεχιζόμε</w:t>
      </w:r>
      <w:r>
        <w:rPr>
          <w:rFonts w:eastAsia="Times New Roman" w:cs="Times New Roman"/>
          <w:szCs w:val="24"/>
        </w:rPr>
        <w:t xml:space="preserve">νων καθυστερήσεων η απορροφητικότητα είναι αργή και υπάρχει κίνδυνος </w:t>
      </w:r>
      <w:proofErr w:type="spellStart"/>
      <w:r>
        <w:rPr>
          <w:rFonts w:eastAsia="Times New Roman" w:cs="Times New Roman"/>
          <w:szCs w:val="24"/>
        </w:rPr>
        <w:t>απένταξης</w:t>
      </w:r>
      <w:proofErr w:type="spellEnd"/>
      <w:r>
        <w:rPr>
          <w:rFonts w:eastAsia="Times New Roman" w:cs="Times New Roman"/>
          <w:szCs w:val="24"/>
        </w:rPr>
        <w:t xml:space="preserve">. Η καθυστέρηση αυτή συμπαρασύρει και τα  έργα της Αθήνας, ενώ καρκινοβατούν εκκρεμότητες από την προηγούμενη χρηματοδοτική περίοδο. </w:t>
      </w:r>
    </w:p>
    <w:p w14:paraId="515F5CCE"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Ειδικότερα στο ΕΣΠΑ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2020 έχουν </w:t>
      </w:r>
      <w:r>
        <w:rPr>
          <w:rFonts w:eastAsia="Times New Roman" w:cs="Times New Roman"/>
          <w:szCs w:val="24"/>
        </w:rPr>
        <w:t xml:space="preserve">μεταφερθεί από την προηγούμενη προγραμματική περίοδο το Μουσείο Ελληνικής Λαϊκής Τέχνης, η Εθνική Πινακοθήκη, το Μέγαρο </w:t>
      </w:r>
      <w:proofErr w:type="spellStart"/>
      <w:r>
        <w:rPr>
          <w:rFonts w:eastAsia="Times New Roman" w:cs="Times New Roman"/>
          <w:szCs w:val="24"/>
        </w:rPr>
        <w:t>Τσίλλερ</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Λοβέρδου, </w:t>
      </w:r>
      <w:r>
        <w:rPr>
          <w:rFonts w:eastAsia="Times New Roman" w:cs="Times New Roman"/>
          <w:szCs w:val="24"/>
        </w:rPr>
        <w:lastRenderedPageBreak/>
        <w:t xml:space="preserve">ο Ναός Μεταμόρφωσης του </w:t>
      </w:r>
      <w:proofErr w:type="spellStart"/>
      <w:r>
        <w:rPr>
          <w:rFonts w:eastAsia="Times New Roman" w:cs="Times New Roman"/>
          <w:szCs w:val="24"/>
        </w:rPr>
        <w:t>Σωτήρος</w:t>
      </w:r>
      <w:proofErr w:type="spellEnd"/>
      <w:r>
        <w:rPr>
          <w:rFonts w:eastAsia="Times New Roman" w:cs="Times New Roman"/>
          <w:szCs w:val="24"/>
        </w:rPr>
        <w:t xml:space="preserve"> στην Πλάκα, το Αρχαιολογικό Κτηματολόγιο, η </w:t>
      </w:r>
      <w:proofErr w:type="spellStart"/>
      <w:r>
        <w:rPr>
          <w:rFonts w:eastAsia="Times New Roman" w:cs="Times New Roman"/>
          <w:szCs w:val="24"/>
        </w:rPr>
        <w:t>ψηφιοποίηση</w:t>
      </w:r>
      <w:proofErr w:type="spellEnd"/>
      <w:r>
        <w:rPr>
          <w:rFonts w:eastAsia="Times New Roman" w:cs="Times New Roman"/>
          <w:szCs w:val="24"/>
        </w:rPr>
        <w:t xml:space="preserve"> κινητών μνημείων, το νέο Αρχ</w:t>
      </w:r>
      <w:r>
        <w:rPr>
          <w:rFonts w:eastAsia="Times New Roman" w:cs="Times New Roman"/>
          <w:szCs w:val="24"/>
        </w:rPr>
        <w:t xml:space="preserve">αιολογικό Μουσείο Αλεξανδρουπόλεως, το νέο Αρχαιολογικό Μουσείο Χανίων και το Πολυκεντρικό Μουσείο Αιγών. </w:t>
      </w:r>
    </w:p>
    <w:p w14:paraId="515F5CCF" w14:textId="77777777" w:rsidR="005D0520" w:rsidRDefault="00B80F07">
      <w:pPr>
        <w:spacing w:line="600" w:lineRule="auto"/>
        <w:ind w:firstLine="720"/>
        <w:jc w:val="both"/>
        <w:rPr>
          <w:rFonts w:eastAsia="Times New Roman" w:cs="Times New Roman"/>
          <w:color w:val="000000" w:themeColor="text1"/>
          <w:szCs w:val="24"/>
        </w:rPr>
      </w:pPr>
      <w:r w:rsidRPr="00FB5A5C">
        <w:rPr>
          <w:rFonts w:eastAsia="Times New Roman" w:cs="Times New Roman"/>
          <w:color w:val="000000" w:themeColor="text1"/>
          <w:szCs w:val="24"/>
        </w:rPr>
        <w:t>Χωρίς κεντρικό σχεδιασμό και συντονισμό τα έργα αυτά είναι επισφαλή ως προς την εκτέλεσή τους. Το ίδιο παρατηρείται και στα έργα που χρηματοδοτούνται</w:t>
      </w:r>
      <w:r w:rsidRPr="00FB5A5C">
        <w:rPr>
          <w:rFonts w:eastAsia="Times New Roman" w:cs="Times New Roman"/>
          <w:color w:val="000000" w:themeColor="text1"/>
          <w:szCs w:val="24"/>
        </w:rPr>
        <w:t xml:space="preserve"> από περιφερειακά επιχειρησιακά προγράμματα. Οι περιφέρειες έχουν επισπεύσει να εντάξουν τις προτάσεις του Υπουργείου στο πρόγραμμά τους, αλλά οι πόροι παραμένουν αδιάθετοι και ανενεργοί. Η ευθύνη για την κατάσταση αυτή βαραίνει εξ ολοκλήρου την ηγεσία του</w:t>
      </w:r>
      <w:r w:rsidRPr="00FB5A5C">
        <w:rPr>
          <w:rFonts w:eastAsia="Times New Roman" w:cs="Times New Roman"/>
          <w:color w:val="000000" w:themeColor="text1"/>
          <w:szCs w:val="24"/>
        </w:rPr>
        <w:t xml:space="preserve"> Υπουργείου, διότι αδυνατεί να συντονίσει τις υπηρεσίες της.</w:t>
      </w:r>
    </w:p>
    <w:p w14:paraId="515F5CD0"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Η καθυστέρηση που καταγράφεται στα ενταγμένα έργα προκάλεσε την μεταφορά δεκαπέντε έργων από τον Ιανουάριο του 2015 στη νέα χρηματοδοτική περίοδο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2020, </w:t>
      </w:r>
      <w:proofErr w:type="spellStart"/>
      <w:r>
        <w:rPr>
          <w:rFonts w:eastAsia="Times New Roman" w:cs="Times New Roman"/>
          <w:szCs w:val="24"/>
        </w:rPr>
        <w:t>απομειώνοντας</w:t>
      </w:r>
      <w:proofErr w:type="spellEnd"/>
      <w:r>
        <w:rPr>
          <w:rFonts w:eastAsia="Times New Roman" w:cs="Times New Roman"/>
          <w:szCs w:val="24"/>
        </w:rPr>
        <w:t xml:space="preserve"> τα διαθέσιμα κονδύλια </w:t>
      </w:r>
      <w:r>
        <w:rPr>
          <w:rFonts w:eastAsia="Times New Roman" w:cs="Times New Roman"/>
          <w:szCs w:val="24"/>
        </w:rPr>
        <w:t>για νέα έργα. Και όλα αυτά είναι σημαντικές προσθήκες για την ενίσχυση του πολιτιστικού αποθέματος και δεν υπάρχει περίπτωση να χρηματοδοτηθούν από δημόσια χρηματοδότηση.</w:t>
      </w:r>
    </w:p>
    <w:p w14:paraId="515F5CD1"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η ελλειμματική διοίκηση του Υπουργείου π</w:t>
      </w:r>
      <w:r>
        <w:rPr>
          <w:rFonts w:eastAsia="Times New Roman" w:cs="Times New Roman"/>
          <w:szCs w:val="24"/>
        </w:rPr>
        <w:t xml:space="preserve">ροκαλεί οικονομική αιμορραγία. Παρά τις επίσημες διαβεβαιώσεις, δεν κατέστη δυνατή η εφαρμογή του ηλεκτρονικού εισιτηρίου στους αρχαιολογικούς χώρους και τα μουσεία της χώρας. Το κράτος χάνει πολλά έσοδα και οι επισκέπτες </w:t>
      </w:r>
      <w:proofErr w:type="spellStart"/>
      <w:r>
        <w:rPr>
          <w:rFonts w:eastAsia="Times New Roman" w:cs="Times New Roman"/>
          <w:szCs w:val="24"/>
        </w:rPr>
        <w:t>τοπό</w:t>
      </w:r>
      <w:r>
        <w:rPr>
          <w:rFonts w:eastAsia="Times New Roman" w:cs="Times New Roman"/>
          <w:szCs w:val="24"/>
        </w:rPr>
        <w:lastRenderedPageBreak/>
        <w:t>σημων</w:t>
      </w:r>
      <w:proofErr w:type="spellEnd"/>
      <w:r>
        <w:rPr>
          <w:rFonts w:eastAsia="Times New Roman" w:cs="Times New Roman"/>
          <w:szCs w:val="24"/>
        </w:rPr>
        <w:t xml:space="preserve"> του πολιτισμού απογοητεύ</w:t>
      </w:r>
      <w:r>
        <w:rPr>
          <w:rFonts w:eastAsia="Times New Roman" w:cs="Times New Roman"/>
          <w:szCs w:val="24"/>
        </w:rPr>
        <w:t xml:space="preserve">ονται από την ταλαιπωρία. Παράλληλα, αυξάνονται κατακόρυφα τα εισιτήρια ελευθέρας εισόδου χωρίς κριτήρια και χωρίς ουσιαστικό έλεγχο. </w:t>
      </w:r>
    </w:p>
    <w:p w14:paraId="515F5CD2"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Βουλευτού)</w:t>
      </w:r>
    </w:p>
    <w:p w14:paraId="515F5CD3"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Λίγο χρόνο ακόμα, αν μπορώ να έχω, </w:t>
      </w:r>
      <w:r>
        <w:rPr>
          <w:rFonts w:eastAsia="Times New Roman" w:cs="Times New Roman"/>
          <w:szCs w:val="24"/>
        </w:rPr>
        <w:t>κύριε Πρόεδρε, παρακαλώ.</w:t>
      </w:r>
    </w:p>
    <w:p w14:paraId="515F5CD4"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Τα κυλικεία των πλέον επισκέψιμων αθλητικών χώρων έμειναν κλειστά κατά την προηγούμενη τουριστική περίοδο και πιθανότατα θα παραμείνουν για δεύτερη συνεχή χρονιά. Το μόνο που αποτελεί σταθερά είναι η απώλεια εσόδων για το κράτος. Κ</w:t>
      </w:r>
      <w:r>
        <w:rPr>
          <w:rFonts w:eastAsia="Times New Roman" w:cs="Times New Roman"/>
          <w:szCs w:val="24"/>
        </w:rPr>
        <w:t xml:space="preserve">ι όμως, ανακοινώνετε επίσημα αύξηση εσόδων από εισιτήρια τη στιγμή που τα ελευθέρας αυξάνονται κατά 61% έναντι της περιόδου του 2016. Η </w:t>
      </w:r>
      <w:r>
        <w:rPr>
          <w:rFonts w:eastAsia="Times New Roman" w:cs="Times New Roman"/>
          <w:szCs w:val="24"/>
        </w:rPr>
        <w:lastRenderedPageBreak/>
        <w:t>αύξηση δε των εσόδων είναι παραπλανητική, διότι προκύπτει από τον διπλασιασμό του κόστους των εισιτηρίων.</w:t>
      </w:r>
    </w:p>
    <w:p w14:paraId="515F5CD5"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Ένα άλλο πολύ </w:t>
      </w:r>
      <w:r>
        <w:rPr>
          <w:rFonts w:eastAsia="Times New Roman" w:cs="Times New Roman"/>
          <w:szCs w:val="24"/>
        </w:rPr>
        <w:t xml:space="preserve">σημαντικό θέμα είναι το εξής. Έχετε ασχοληθεί με τις απαλλοτριώσεις του ΤΑΠΑ; Γνωρίζετε ότι έχουν καταβληθεί τεράστια ποσά για αποζημιώσεις σε ιδιώτες, χωρίς να έχει προηγηθεί η απαραίτητη απόφαση του Υπουργείου Οικονομικών για την </w:t>
      </w:r>
      <w:proofErr w:type="spellStart"/>
      <w:r>
        <w:rPr>
          <w:rFonts w:eastAsia="Times New Roman" w:cs="Times New Roman"/>
          <w:szCs w:val="24"/>
        </w:rPr>
        <w:t>επικαιροποίηση</w:t>
      </w:r>
      <w:proofErr w:type="spellEnd"/>
      <w:r>
        <w:rPr>
          <w:rFonts w:eastAsia="Times New Roman" w:cs="Times New Roman"/>
          <w:szCs w:val="24"/>
        </w:rPr>
        <w:t xml:space="preserve"> των τιμών</w:t>
      </w:r>
      <w:r>
        <w:rPr>
          <w:rFonts w:eastAsia="Times New Roman" w:cs="Times New Roman"/>
          <w:szCs w:val="24"/>
        </w:rPr>
        <w:t>;</w:t>
      </w:r>
    </w:p>
    <w:p w14:paraId="515F5CD6"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Για το Φεστιβάλ Αθηνών. Σύμφωνα με τις επίσημες δηλώσεις το </w:t>
      </w:r>
      <w:r>
        <w:rPr>
          <w:rFonts w:eastAsia="Times New Roman" w:cs="Times New Roman"/>
          <w:szCs w:val="24"/>
        </w:rPr>
        <w:t>φεστιβάλ</w:t>
      </w:r>
      <w:r>
        <w:rPr>
          <w:rFonts w:eastAsia="Times New Roman" w:cs="Times New Roman"/>
          <w:szCs w:val="24"/>
        </w:rPr>
        <w:t xml:space="preserve"> ήταν κερδοφόρο το τέλος του 2017, με πλεόνασμα 700.000 ευρώ. Από εσάς έχουμε πάρει τα στοιχεία. Στην ουσία, όμως, οι 700.000 δεν προκύπτουν από κέρδη παραστάσεων, αλλά από μείωση του λε</w:t>
      </w:r>
      <w:r>
        <w:rPr>
          <w:rFonts w:eastAsia="Times New Roman" w:cs="Times New Roman"/>
          <w:szCs w:val="24"/>
        </w:rPr>
        <w:t xml:space="preserve">ιτουργικού κόστους. Οι δαπάνες για την υλοποίηση του καλλιτεχνικού προγράμματος ανήλθαν σε ποσό 4.230.000 </w:t>
      </w:r>
      <w:r>
        <w:rPr>
          <w:rFonts w:eastAsia="Times New Roman" w:cs="Times New Roman"/>
          <w:szCs w:val="24"/>
        </w:rPr>
        <w:lastRenderedPageBreak/>
        <w:t>ευρώ, ενώ τα έσοδα από τις παραστάσεις έφτασαν το ποσό του 1.200.000 ευρώ. Πώς προκύπτει λοιπόν κερδοφορία; Έτσι καταμετράτε τα έσοδα; Έχετε αξιολογήσ</w:t>
      </w:r>
      <w:r>
        <w:rPr>
          <w:rFonts w:eastAsia="Times New Roman" w:cs="Times New Roman"/>
          <w:szCs w:val="24"/>
        </w:rPr>
        <w:t xml:space="preserve">ει την απόδοση του </w:t>
      </w:r>
      <w:r>
        <w:rPr>
          <w:rFonts w:eastAsia="Times New Roman" w:cs="Times New Roman"/>
          <w:szCs w:val="24"/>
        </w:rPr>
        <w:t>φεστιβάλ</w:t>
      </w:r>
      <w:r>
        <w:rPr>
          <w:rFonts w:eastAsia="Times New Roman" w:cs="Times New Roman"/>
          <w:szCs w:val="24"/>
        </w:rPr>
        <w:t>, αλλά και κάθε άλλου εποπτευόμενου φορέα που οφείλει να προσπορίζει έσοδα για το κράτος;</w:t>
      </w:r>
    </w:p>
    <w:p w14:paraId="515F5CD7"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Για την Αμφίπολη θα μιλήσουν οι συνάδελφοί μου. </w:t>
      </w:r>
    </w:p>
    <w:p w14:paraId="515F5CD8"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Θέλω να κλείσω με το θέμα της πολιτιστικής διπλωματίας, γιατί σε μια εποχή που η χώρα έχει</w:t>
      </w:r>
      <w:r>
        <w:rPr>
          <w:rFonts w:eastAsia="Times New Roman" w:cs="Times New Roman"/>
          <w:szCs w:val="24"/>
        </w:rPr>
        <w:t xml:space="preserve"> ανάγκη την έξωθεν καλή μαρτυρία, η ηγεσία του Υπουργείου παραμερίζει όλες τις ευκαιρίες και δυναμιτίζει κάθε δυνατότητα άσκησης πολιτιστικής διπλωματίας. </w:t>
      </w:r>
    </w:p>
    <w:p w14:paraId="515F5CD9"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Η ίδια η Υπουργός ανέδειξε το θέμα των γλυπτών του Παρθενώνα, αγνοώντας την πραγματική κατάσταση και</w:t>
      </w:r>
      <w:r>
        <w:rPr>
          <w:rFonts w:eastAsia="Times New Roman" w:cs="Times New Roman"/>
          <w:szCs w:val="24"/>
        </w:rPr>
        <w:t xml:space="preserve"> δημιουργώντας </w:t>
      </w:r>
      <w:r>
        <w:rPr>
          <w:rFonts w:eastAsia="Times New Roman" w:cs="Times New Roman"/>
          <w:szCs w:val="24"/>
        </w:rPr>
        <w:lastRenderedPageBreak/>
        <w:t>τελικά περισσότερα ερωτήματα στα εμπλεκόμενα μέρη. Με περισσή σπουδή, επίσης, το Υπουργείο ανακοινώνει εκδηλώσεις στο πλαίσιο της άσκησης της πολιτιστικής διπλωματίας, που όμως στερούνται σχεδιασμού. Δεν έχουν σχεδιασμό, δεν έχουν δράση, δεν</w:t>
      </w:r>
      <w:r>
        <w:rPr>
          <w:rFonts w:eastAsia="Times New Roman" w:cs="Times New Roman"/>
          <w:szCs w:val="24"/>
        </w:rPr>
        <w:t xml:space="preserve"> έχουν στόχευση.</w:t>
      </w:r>
    </w:p>
    <w:p w14:paraId="515F5CDA"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ελικά ποιο ήταν το επίσημο πρόγραμμα του έτους των πολιτιστικών ανταλλαγών Ελλάδας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Κίνας; Πώς προχωρούν τα θέματα της Ελευσίνας 2021; Τι έχει ακριβώς προγραμματιστεί για το Ευρωπαϊκό Έτος Πολιτιστικής Κληρονομιάς 2018; Προφανώς, οι πολι</w:t>
      </w:r>
      <w:r>
        <w:rPr>
          <w:rFonts w:eastAsia="Times New Roman" w:cs="Times New Roman"/>
          <w:szCs w:val="24"/>
        </w:rPr>
        <w:t>τικές του Υπουργείου Πολιτισμού και Αθλητισμού είναι εμπιστευτικής εμβέλειας.</w:t>
      </w:r>
    </w:p>
    <w:p w14:paraId="515F5CDB"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 xml:space="preserve">Αδιέξοδο, λοιπόν, για τον ελληνικό κινηματογράφο και την υποστήριξη των ελληνικών παραγωγών. Αδιέξοδο για το ΕΣΠΑ. Αδιέξοδο για το </w:t>
      </w:r>
      <w:r>
        <w:rPr>
          <w:rFonts w:eastAsia="Times New Roman" w:cs="Times New Roman"/>
          <w:szCs w:val="24"/>
        </w:rPr>
        <w:t>μετρό</w:t>
      </w:r>
      <w:r>
        <w:rPr>
          <w:rFonts w:eastAsia="Times New Roman" w:cs="Times New Roman"/>
          <w:szCs w:val="24"/>
        </w:rPr>
        <w:t xml:space="preserve"> της Θεσσαλονίκης, του οποίου το χρονοδιάγ</w:t>
      </w:r>
      <w:r>
        <w:rPr>
          <w:rFonts w:eastAsia="Times New Roman" w:cs="Times New Roman"/>
          <w:szCs w:val="24"/>
        </w:rPr>
        <w:t>ραμμα καθίσταται ασαφές, μετά την αναποφασιστικότητα ως προς τη διαχείριση των ευρημάτων στους υπό δημιουργία σταθμούς. Αδιέξοδο η περίπτωση της Εθνικής Πινακοθήκης κι έτσι η Αθήνα θα είναι η μοναδική πρωτεύουσα της Ευρώπης που θα στερείται εθνικής πινακοθ</w:t>
      </w:r>
      <w:r>
        <w:rPr>
          <w:rFonts w:eastAsia="Times New Roman" w:cs="Times New Roman"/>
          <w:szCs w:val="24"/>
        </w:rPr>
        <w:t>ήκης. Αδιέξοδο το Εθνικό Αρχαιολογικό Μουσείο, το μοναδικό στον κόσμο με αυθεντικά εκθέματα και ο κατάλογος των θεμάτων-θυμάτων που απαιτούν άμεσες λύσεις, αλλά παραπέμπονται στο διηνεκές, μεγαλώνει. Αδιέξοδο και το Εθνικό Μουσείο Σύγχρονης Τέχνης. Κι όταν</w:t>
      </w:r>
      <w:r>
        <w:rPr>
          <w:rFonts w:eastAsia="Times New Roman" w:cs="Times New Roman"/>
          <w:szCs w:val="24"/>
        </w:rPr>
        <w:t xml:space="preserve"> ρωτάμε πότε επιτέλους θα λειτουργήσει ως </w:t>
      </w:r>
      <w:r>
        <w:rPr>
          <w:rFonts w:eastAsia="Times New Roman" w:cs="Times New Roman"/>
          <w:szCs w:val="24"/>
        </w:rPr>
        <w:lastRenderedPageBreak/>
        <w:t>μουσείο και όχι ως χώρος διοργάνωσης πολιτιστικών εκδηλώσεων…</w:t>
      </w:r>
    </w:p>
    <w:p w14:paraId="515F5CDC"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Κυρία Κεφαλογιάννη, ολοκληρώστε παρακαλώ, ακολουθούν εννέα συνάδελφοί σας.</w:t>
      </w:r>
    </w:p>
    <w:p w14:paraId="515F5CDD"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 xml:space="preserve">ΟΛΓΑ ΚΕΦΑΛΟΓΙΑΝΝΗ: </w:t>
      </w:r>
      <w:r>
        <w:rPr>
          <w:rFonts w:eastAsia="Times New Roman" w:cs="Times New Roman"/>
          <w:szCs w:val="24"/>
        </w:rPr>
        <w:t xml:space="preserve"> Ένα δευτερόλεπτο μόνο. </w:t>
      </w:r>
    </w:p>
    <w:p w14:paraId="515F5CDE"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…και σε ποιο στάδιο βρίσκεται η απορρόφηση της δωρεάς του Ιδρύματος Νιάρχου. </w:t>
      </w:r>
    </w:p>
    <w:p w14:paraId="515F5CDF"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Δυστυχώς, όλες οι καλές προσθήκες που μέχρι το 2015 καταγράφηκαν στον τομέα του πολιτισμού βρίσκονται σε χρονίζουσα εκκρεμότητα και ο απολογισμός της αποτυχημένης θητείας σας δεν</w:t>
      </w:r>
      <w:r>
        <w:rPr>
          <w:rFonts w:eastAsia="Times New Roman" w:cs="Times New Roman"/>
          <w:szCs w:val="24"/>
        </w:rPr>
        <w:t xml:space="preserve"> σταματάει εδώ. Θα μπορούσα να συνεχίσω για πολλή ώρα ακόμη, αλλά ο χρόνος δεν μας το επιτρέπει.</w:t>
      </w:r>
    </w:p>
    <w:p w14:paraId="515F5CE0"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Τα υπόλοιπα, στη δευτερολογία.</w:t>
      </w:r>
    </w:p>
    <w:p w14:paraId="515F5CE1"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Ευχαριστώ.</w:t>
      </w:r>
    </w:p>
    <w:p w14:paraId="515F5CE2" w14:textId="77777777" w:rsidR="005D0520" w:rsidRDefault="00B80F0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15F5CE3" w14:textId="77777777" w:rsidR="005D0520" w:rsidRDefault="00B80F07">
      <w:pPr>
        <w:spacing w:line="600" w:lineRule="auto"/>
        <w:ind w:firstLine="720"/>
        <w:jc w:val="both"/>
        <w:rPr>
          <w:rFonts w:eastAsia="Times New Roman" w:cs="Times New Roman"/>
        </w:rPr>
      </w:pPr>
      <w:r>
        <w:rPr>
          <w:rFonts w:eastAsia="Times New Roman" w:cs="Times New Roman"/>
          <w:b/>
          <w:szCs w:val="24"/>
        </w:rPr>
        <w:t xml:space="preserve">ΠΡΟΕΔΡΕΥΩΝ (Γεώργιος Βαρεμένος): </w:t>
      </w:r>
      <w:r>
        <w:rPr>
          <w:rFonts w:eastAsia="Times New Roman" w:cs="Times New Roman"/>
        </w:rPr>
        <w:t xml:space="preserve">Κυρίες και κύριοι συνάδελφοι, </w:t>
      </w:r>
      <w:r>
        <w:rPr>
          <w:rFonts w:eastAsia="Times New Roman" w:cs="Times New Roman"/>
        </w:rPr>
        <w:t>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w:t>
      </w:r>
      <w:r>
        <w:rPr>
          <w:rFonts w:eastAsia="Times New Roman" w:cs="Times New Roman"/>
        </w:rPr>
        <w:t xml:space="preserve">ργίας της Βουλής, τριάντα επτά μαθήτριες και μαθητές και δυο </w:t>
      </w:r>
      <w:r>
        <w:rPr>
          <w:rFonts w:eastAsia="Times New Roman" w:cs="Times New Roman"/>
        </w:rPr>
        <w:t>εκπαιδευτικοί-</w:t>
      </w:r>
      <w:r>
        <w:rPr>
          <w:rFonts w:eastAsia="Times New Roman" w:cs="Times New Roman"/>
        </w:rPr>
        <w:t>συνοδοί τους από το 2</w:t>
      </w:r>
      <w:r>
        <w:rPr>
          <w:rFonts w:eastAsia="Times New Roman" w:cs="Times New Roman"/>
          <w:vertAlign w:val="superscript"/>
        </w:rPr>
        <w:t>ο</w:t>
      </w:r>
      <w:r>
        <w:rPr>
          <w:rFonts w:eastAsia="Times New Roman" w:cs="Times New Roman"/>
        </w:rPr>
        <w:t xml:space="preserve"> Γενικό Λύκειο Ζακύνθου (</w:t>
      </w:r>
      <w:r>
        <w:rPr>
          <w:rFonts w:eastAsia="Times New Roman" w:cs="Times New Roman"/>
        </w:rPr>
        <w:t>πρώτο</w:t>
      </w:r>
      <w:r>
        <w:rPr>
          <w:rFonts w:eastAsia="Times New Roman" w:cs="Times New Roman"/>
        </w:rPr>
        <w:t xml:space="preserve"> </w:t>
      </w:r>
      <w:r>
        <w:rPr>
          <w:rFonts w:eastAsia="Times New Roman" w:cs="Times New Roman"/>
        </w:rPr>
        <w:t>τμήμα</w:t>
      </w:r>
      <w:r>
        <w:rPr>
          <w:rFonts w:eastAsia="Times New Roman" w:cs="Times New Roman"/>
        </w:rPr>
        <w:t xml:space="preserve">). </w:t>
      </w:r>
    </w:p>
    <w:p w14:paraId="515F5CE4" w14:textId="77777777" w:rsidR="005D0520" w:rsidRDefault="00B80F07">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515F5CE5" w14:textId="77777777" w:rsidR="005D0520" w:rsidRDefault="00B80F07">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515F5CE6" w14:textId="77777777" w:rsidR="005D0520" w:rsidRDefault="00B80F07">
      <w:pPr>
        <w:spacing w:line="600" w:lineRule="auto"/>
        <w:ind w:firstLine="720"/>
        <w:jc w:val="both"/>
        <w:rPr>
          <w:rFonts w:eastAsia="Times New Roman" w:cs="Times New Roman"/>
        </w:rPr>
      </w:pPr>
      <w:r>
        <w:rPr>
          <w:rFonts w:eastAsia="Times New Roman" w:cs="Times New Roman"/>
        </w:rPr>
        <w:lastRenderedPageBreak/>
        <w:t xml:space="preserve">Τον λόγο έχει τώρα ο κ. Κωνσταντίνος </w:t>
      </w:r>
      <w:r>
        <w:rPr>
          <w:rFonts w:eastAsia="Times New Roman" w:cs="Times New Roman"/>
        </w:rPr>
        <w:t>Τασούλας.</w:t>
      </w:r>
    </w:p>
    <w:p w14:paraId="515F5CE7"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Ευχαριστώ, κύριε Πρόεδρε. </w:t>
      </w:r>
    </w:p>
    <w:p w14:paraId="515F5CE8"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ελέγχουμε το Υπουργείο Πολιτισμού για αδράνεια και για αδυναμία να συμπλεύσει με τα μηνύματα και τις ανάγκες των καιρών. </w:t>
      </w:r>
    </w:p>
    <w:p w14:paraId="515F5CE9"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Το Υπουργείο Πολιτισμού της Ελλάδος δεν είναι ένα τυχαίο Υπουργείο. Θα μπορούσε να αποτελεί των κορωνίδα των αναπτυξιακών, των πολιτιστικών, ακόμη και διπλωματικών επιδιώξεων της χώρας, αν το αξιοποιούσαμε σωστά και αν δεν το θεωρούσαμε ως ένα μέρος πολιτι</w:t>
      </w:r>
      <w:r>
        <w:rPr>
          <w:rFonts w:eastAsia="Times New Roman" w:cs="Times New Roman"/>
          <w:szCs w:val="24"/>
        </w:rPr>
        <w:t xml:space="preserve">κής </w:t>
      </w:r>
      <w:r>
        <w:rPr>
          <w:rFonts w:eastAsia="Times New Roman" w:cs="Times New Roman"/>
          <w:szCs w:val="24"/>
        </w:rPr>
        <w:t>υπερορίας</w:t>
      </w:r>
      <w:r>
        <w:rPr>
          <w:rFonts w:eastAsia="Times New Roman" w:cs="Times New Roman"/>
          <w:szCs w:val="24"/>
        </w:rPr>
        <w:t xml:space="preserve">, εξορίας για κάποιους </w:t>
      </w:r>
      <w:proofErr w:type="spellStart"/>
      <w:r>
        <w:rPr>
          <w:rFonts w:eastAsia="Times New Roman" w:cs="Times New Roman"/>
          <w:szCs w:val="24"/>
        </w:rPr>
        <w:t>πολιτευόμενους</w:t>
      </w:r>
      <w:proofErr w:type="spellEnd"/>
      <w:r>
        <w:rPr>
          <w:rFonts w:eastAsia="Times New Roman" w:cs="Times New Roman"/>
          <w:szCs w:val="24"/>
        </w:rPr>
        <w:t xml:space="preserve">, τους οποίους πρέπει κάπου να βολέψουμε. </w:t>
      </w:r>
    </w:p>
    <w:p w14:paraId="515F5CEA"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 xml:space="preserve">Το 1957, στην πρώτη πολιτική επιτροπή του ΟΗΕ, στην πιο κρίσιμη επιτροπή του ΟΗΕ, ο Τούρκος Αντιπρόσωπος, ο περίφημος διπλωμάτης Σελίμ </w:t>
      </w:r>
      <w:proofErr w:type="spellStart"/>
      <w:r>
        <w:rPr>
          <w:rFonts w:eastAsia="Times New Roman" w:cs="Times New Roman"/>
          <w:szCs w:val="24"/>
        </w:rPr>
        <w:t>Σαρπέρ</w:t>
      </w:r>
      <w:proofErr w:type="spellEnd"/>
      <w:r>
        <w:rPr>
          <w:rFonts w:eastAsia="Times New Roman" w:cs="Times New Roman"/>
          <w:szCs w:val="24"/>
        </w:rPr>
        <w:t xml:space="preserve"> είχε κατηγορήσει την </w:t>
      </w:r>
      <w:r>
        <w:rPr>
          <w:rFonts w:eastAsia="Times New Roman" w:cs="Times New Roman"/>
          <w:szCs w:val="24"/>
        </w:rPr>
        <w:t>Ελλάδα για μεγαλοϊδεατισμό και για επιθυμία να επανακάμψει, υλοποιώντας τη Μεγάλη Ιδέα</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στρατιωτικώς</w:t>
      </w:r>
      <w:proofErr w:type="spellEnd"/>
      <w:r>
        <w:rPr>
          <w:rFonts w:eastAsia="Times New Roman" w:cs="Times New Roman"/>
          <w:szCs w:val="24"/>
        </w:rPr>
        <w:t xml:space="preserve"> στη Μικρά Ασία. Ήταν τότε που </w:t>
      </w:r>
      <w:r>
        <w:rPr>
          <w:rFonts w:eastAsia="Times New Roman" w:cs="Times New Roman"/>
          <w:szCs w:val="24"/>
        </w:rPr>
        <w:t>«</w:t>
      </w:r>
      <w:r>
        <w:rPr>
          <w:rFonts w:eastAsia="Times New Roman" w:cs="Times New Roman"/>
          <w:szCs w:val="24"/>
        </w:rPr>
        <w:t>έβραζε</w:t>
      </w:r>
      <w:r>
        <w:rPr>
          <w:rFonts w:eastAsia="Times New Roman" w:cs="Times New Roman"/>
          <w:szCs w:val="24"/>
        </w:rPr>
        <w:t>»</w:t>
      </w:r>
      <w:r>
        <w:rPr>
          <w:rFonts w:eastAsia="Times New Roman" w:cs="Times New Roman"/>
          <w:szCs w:val="24"/>
        </w:rPr>
        <w:t xml:space="preserve"> το Κυπριακό στον ΟΗΕ. </w:t>
      </w:r>
    </w:p>
    <w:p w14:paraId="515F5CEB"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Ο Έλλην Υπουργός Εξωτερικών, αφού επαίνεσε τον Σελίμ </w:t>
      </w:r>
      <w:proofErr w:type="spellStart"/>
      <w:r>
        <w:rPr>
          <w:rFonts w:eastAsia="Times New Roman" w:cs="Times New Roman"/>
          <w:szCs w:val="24"/>
        </w:rPr>
        <w:t>Σαρπέρ</w:t>
      </w:r>
      <w:proofErr w:type="spellEnd"/>
      <w:r>
        <w:rPr>
          <w:rFonts w:eastAsia="Times New Roman" w:cs="Times New Roman"/>
          <w:szCs w:val="24"/>
        </w:rPr>
        <w:t xml:space="preserve"> ότι έκανε μια </w:t>
      </w:r>
      <w:proofErr w:type="spellStart"/>
      <w:r>
        <w:rPr>
          <w:rFonts w:eastAsia="Times New Roman" w:cs="Times New Roman"/>
          <w:szCs w:val="24"/>
        </w:rPr>
        <w:t>λαμπρώς</w:t>
      </w:r>
      <w:proofErr w:type="spellEnd"/>
      <w:r>
        <w:rPr>
          <w:rFonts w:eastAsia="Times New Roman" w:cs="Times New Roman"/>
          <w:szCs w:val="24"/>
        </w:rPr>
        <w:t xml:space="preserve"> διαστρεβλωτ</w:t>
      </w:r>
      <w:r>
        <w:rPr>
          <w:rFonts w:eastAsia="Times New Roman" w:cs="Times New Roman"/>
          <w:szCs w:val="24"/>
        </w:rPr>
        <w:t xml:space="preserve">ική ομιλία, </w:t>
      </w:r>
      <w:proofErr w:type="spellStart"/>
      <w:r>
        <w:rPr>
          <w:rFonts w:eastAsia="Times New Roman" w:cs="Times New Roman"/>
          <w:szCs w:val="24"/>
        </w:rPr>
        <w:t>παρεδέχθη</w:t>
      </w:r>
      <w:proofErr w:type="spellEnd"/>
      <w:r>
        <w:rPr>
          <w:rFonts w:eastAsia="Times New Roman" w:cs="Times New Roman"/>
          <w:szCs w:val="24"/>
        </w:rPr>
        <w:t xml:space="preserve"> ότι η Ελλάδα, πράγματι, ενδιαφέρεται να πραγματοποιήσει τη Μεγάλη Ιδέα, προκαλώντας μια αμηχανία στο ακροατήριο, για να συμπληρώσει αμέσως μετά αυτήν την αμηχανία ότι «</w:t>
      </w:r>
      <w:proofErr w:type="spellStart"/>
      <w:r>
        <w:rPr>
          <w:rFonts w:eastAsia="Times New Roman" w:cs="Times New Roman"/>
          <w:szCs w:val="24"/>
        </w:rPr>
        <w:t>αντιλαμβανόμεθα</w:t>
      </w:r>
      <w:proofErr w:type="spellEnd"/>
      <w:r>
        <w:rPr>
          <w:rFonts w:eastAsia="Times New Roman" w:cs="Times New Roman"/>
          <w:szCs w:val="24"/>
        </w:rPr>
        <w:t xml:space="preserve"> τη Μεγάλη Ιδέα, πλέον, όχι ως εδαφικής μορφής, αλλ</w:t>
      </w:r>
      <w:r>
        <w:rPr>
          <w:rFonts w:eastAsia="Times New Roman" w:cs="Times New Roman"/>
          <w:szCs w:val="24"/>
        </w:rPr>
        <w:t xml:space="preserve">ά ως καθαρά πολιτιστικής μορφής». </w:t>
      </w:r>
    </w:p>
    <w:p w14:paraId="515F5CEC"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«Και για να σας αποδείξω», είπε το 1957, κυρία Υπουργέ, ο τότε Έλλην Υπουργός Εξωτερικών, ο αείμνηστος Ευάγγελος Αβέρωφ, «ποια είναι η Μεγάλη Ιδέα της Ελλάδος, που είναι καθαρά πολιτιστική, φανταστείτε σήμερα να έπρεπε να</w:t>
      </w:r>
      <w:r>
        <w:rPr>
          <w:rFonts w:eastAsia="Times New Roman" w:cs="Times New Roman"/>
          <w:szCs w:val="24"/>
        </w:rPr>
        <w:t xml:space="preserve"> βραβευθεί διεθνώς μια χώρα για την καλύτερη παρουσίαση –ας πούμε- μιας όπερας. Το πρώτο βραβείο θα το έπαιρνε σίγουρα η Ελλάδα, γιατί διευθυντής της ορχήστρας θα ήταν ο Μητρόπουλος, σοπράνο θα ήταν η Μαρία Κάλλας, που τότε μεσουρανούσε. Βαθύφωνος θα ήταν </w:t>
      </w:r>
      <w:r>
        <w:rPr>
          <w:rFonts w:eastAsia="Times New Roman" w:cs="Times New Roman"/>
          <w:szCs w:val="24"/>
        </w:rPr>
        <w:t xml:space="preserve">ο </w:t>
      </w:r>
      <w:r>
        <w:rPr>
          <w:rFonts w:eastAsia="Times New Roman" w:cs="Times New Roman"/>
          <w:szCs w:val="24"/>
        </w:rPr>
        <w:t xml:space="preserve">Μοσχονάς της </w:t>
      </w:r>
      <w:proofErr w:type="spellStart"/>
      <w:r>
        <w:rPr>
          <w:rFonts w:eastAsia="Times New Roman" w:cs="Times New Roman"/>
          <w:szCs w:val="24"/>
        </w:rPr>
        <w:t>Μετροπόλιταν</w:t>
      </w:r>
      <w:proofErr w:type="spellEnd"/>
      <w:r>
        <w:rPr>
          <w:rFonts w:eastAsia="Times New Roman" w:cs="Times New Roman"/>
          <w:szCs w:val="24"/>
        </w:rPr>
        <w:t xml:space="preserve"> </w:t>
      </w:r>
      <w:r>
        <w:rPr>
          <w:rFonts w:eastAsia="Times New Roman" w:cs="Times New Roman"/>
          <w:szCs w:val="24"/>
        </w:rPr>
        <w:t>Όπερας της Νέας Υόρκης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τενόρος</w:t>
      </w:r>
      <w:r>
        <w:rPr>
          <w:rFonts w:eastAsia="Times New Roman" w:cs="Times New Roman"/>
          <w:szCs w:val="24"/>
        </w:rPr>
        <w:t xml:space="preserve"> </w:t>
      </w:r>
      <w:r>
        <w:rPr>
          <w:rFonts w:eastAsia="Times New Roman" w:cs="Times New Roman"/>
          <w:szCs w:val="24"/>
        </w:rPr>
        <w:t>ο Πασχάλης της όπερας του Μιλάνου.</w:t>
      </w:r>
      <w:r>
        <w:rPr>
          <w:rFonts w:eastAsia="Times New Roman" w:cs="Times New Roman"/>
          <w:szCs w:val="24"/>
        </w:rPr>
        <w:t xml:space="preserve">». </w:t>
      </w:r>
    </w:p>
    <w:p w14:paraId="515F5CED"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Η αναφορά αυτών των ονομάτων εκείνη την εποχή δείχνει ότι η χώρα μας, και τότε </w:t>
      </w:r>
      <w:r>
        <w:rPr>
          <w:rFonts w:eastAsia="Times New Roman" w:cs="Times New Roman"/>
          <w:szCs w:val="24"/>
        </w:rPr>
        <w:t xml:space="preserve">αλλά </w:t>
      </w:r>
      <w:r>
        <w:rPr>
          <w:rFonts w:eastAsia="Times New Roman" w:cs="Times New Roman"/>
          <w:szCs w:val="24"/>
        </w:rPr>
        <w:t>και τώρα και αργότερα, έχει πάντα ένα πλούσιο πολιτιστικό απόθεμα μνημε</w:t>
      </w:r>
      <w:r>
        <w:rPr>
          <w:rFonts w:eastAsia="Times New Roman" w:cs="Times New Roman"/>
          <w:szCs w:val="24"/>
        </w:rPr>
        <w:t xml:space="preserve">ίων και προσωπικοτήτων, το </w:t>
      </w:r>
      <w:r>
        <w:rPr>
          <w:rFonts w:eastAsia="Times New Roman" w:cs="Times New Roman"/>
          <w:szCs w:val="24"/>
        </w:rPr>
        <w:lastRenderedPageBreak/>
        <w:t>οποίο κατάλληλα αξιοποιούμενο θα μπορούσε να βάλει την Ελλάδα σε μια πρωτοπορία ανεπανάληπτη, η οποία έχει να κάνει με τον πολιτισμό, όχι μόνο της προγονοπληξίας, αλλά και τον πατριωτισμό του σύγχρονου πολιτισμού, της σύγχρονης δ</w:t>
      </w:r>
      <w:r>
        <w:rPr>
          <w:rFonts w:eastAsia="Times New Roman" w:cs="Times New Roman"/>
          <w:szCs w:val="24"/>
        </w:rPr>
        <w:t xml:space="preserve">ιεθνούς πολιτιστικής επίδοσης. </w:t>
      </w:r>
    </w:p>
    <w:p w14:paraId="515F5CEE"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Σήμερα το Υπουργείο Πολιτισμού έχει από την Κυβέρνηση ΣΥΡΙΖΑ –για να χρησιμοποιήσω αρχαιολογικό όρο- υποστεί κατάχωση. Κατάχωση υφίστανται δευτερεύοντα ευρήματα, τα οποία, αφού φωτογραφηθούν, γιατί δεν μπορείς να τα διατηρήσ</w:t>
      </w:r>
      <w:r>
        <w:rPr>
          <w:rFonts w:eastAsia="Times New Roman" w:cs="Times New Roman"/>
          <w:szCs w:val="24"/>
        </w:rPr>
        <w:t xml:space="preserve">εις ή να τα εκθέσεις, </w:t>
      </w:r>
      <w:proofErr w:type="spellStart"/>
      <w:r>
        <w:rPr>
          <w:rFonts w:eastAsia="Times New Roman" w:cs="Times New Roman"/>
          <w:szCs w:val="24"/>
        </w:rPr>
        <w:t>ξαναθάβονται</w:t>
      </w:r>
      <w:proofErr w:type="spellEnd"/>
      <w:r>
        <w:rPr>
          <w:rFonts w:eastAsia="Times New Roman" w:cs="Times New Roman"/>
          <w:szCs w:val="24"/>
        </w:rPr>
        <w:t xml:space="preserve">. Ενίοτε, υπάρχει και η </w:t>
      </w:r>
      <w:proofErr w:type="spellStart"/>
      <w:r>
        <w:rPr>
          <w:rFonts w:eastAsia="Times New Roman" w:cs="Times New Roman"/>
          <w:szCs w:val="24"/>
        </w:rPr>
        <w:t>περισχοίνιση</w:t>
      </w:r>
      <w:proofErr w:type="spellEnd"/>
      <w:r>
        <w:rPr>
          <w:rFonts w:eastAsia="Times New Roman" w:cs="Times New Roman"/>
          <w:szCs w:val="24"/>
        </w:rPr>
        <w:t>, που είναι μιας άλλης μορφής αποκλεισμός, όπου υποθέτω θα είναι το επόμενο στάδιο, για να μην μπορεί κανείς να πλησιάσει και να θαυ</w:t>
      </w:r>
      <w:r>
        <w:rPr>
          <w:rFonts w:eastAsia="Times New Roman" w:cs="Times New Roman"/>
          <w:szCs w:val="24"/>
        </w:rPr>
        <w:lastRenderedPageBreak/>
        <w:t>μάσει το πολιτισμικό απόθεμα της χώρας. Εν</w:t>
      </w:r>
      <w:r>
        <w:rPr>
          <w:rFonts w:eastAsia="Times New Roman" w:cs="Times New Roman"/>
          <w:szCs w:val="24"/>
        </w:rPr>
        <w:t xml:space="preserve"> </w:t>
      </w:r>
      <w:r>
        <w:rPr>
          <w:rFonts w:eastAsia="Times New Roman" w:cs="Times New Roman"/>
          <w:szCs w:val="24"/>
        </w:rPr>
        <w:t>τούτοις, οι</w:t>
      </w:r>
      <w:r>
        <w:rPr>
          <w:rFonts w:eastAsia="Times New Roman" w:cs="Times New Roman"/>
          <w:szCs w:val="24"/>
        </w:rPr>
        <w:t xml:space="preserve"> δυνατότητες του ελληνικού πολιτισμού, ειδικά σήμερα που η χώρα είναι οικονομικά γονατισμένη και στον τομέα της ανάπτυξης, είναι εντόνως προκλητικές. </w:t>
      </w:r>
    </w:p>
    <w:p w14:paraId="515F5CEF"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Το 2014, το Υπουργείο Πολιτισμού εκπόνησε μια μελέτη, το πόρισμα της οποίας καταδεικνύει, μελετώντας έργα</w:t>
      </w:r>
      <w:r>
        <w:rPr>
          <w:rFonts w:eastAsia="Times New Roman" w:cs="Times New Roman"/>
          <w:szCs w:val="24"/>
        </w:rPr>
        <w:t xml:space="preserve"> 2,3 δισεκατομμυρίων της τελευταίας προ του 2014 δεκαπενταετίας, ότι επένδυση στον πολιτισμό 1 εκατομμυρίου αποδίδει σε βάθος πενταετίας σε θέσεις εργασίας και οικονομική ανάπτυξη </w:t>
      </w:r>
      <w:proofErr w:type="spellStart"/>
      <w:r>
        <w:rPr>
          <w:rFonts w:eastAsia="Times New Roman" w:cs="Times New Roman"/>
          <w:szCs w:val="24"/>
        </w:rPr>
        <w:t>υπερτριπλάσια</w:t>
      </w:r>
      <w:proofErr w:type="spellEnd"/>
      <w:r>
        <w:rPr>
          <w:rFonts w:eastAsia="Times New Roman" w:cs="Times New Roman"/>
          <w:szCs w:val="24"/>
        </w:rPr>
        <w:t xml:space="preserve">. Αποδίδει δηλαδή 3,4 εκατομμύρια ευρώ. </w:t>
      </w:r>
    </w:p>
    <w:p w14:paraId="515F5CF0" w14:textId="77777777" w:rsidR="005D0520" w:rsidRDefault="00B80F07">
      <w:pPr>
        <w:spacing w:line="600" w:lineRule="auto"/>
        <w:ind w:firstLine="720"/>
        <w:jc w:val="both"/>
        <w:rPr>
          <w:rFonts w:eastAsia="Times New Roman"/>
          <w:szCs w:val="24"/>
        </w:rPr>
      </w:pPr>
      <w:r>
        <w:rPr>
          <w:rFonts w:eastAsia="Times New Roman"/>
          <w:szCs w:val="24"/>
        </w:rPr>
        <w:t>Η κορωνίδα, η πρωτοπορ</w:t>
      </w:r>
      <w:r>
        <w:rPr>
          <w:rFonts w:eastAsia="Times New Roman"/>
          <w:szCs w:val="24"/>
        </w:rPr>
        <w:t xml:space="preserve">ία, οι σημαιοφόροι των πολιτιστικών τοπίων, των πολιτιστικών ευρημάτων της χώρας είναι προφανώς </w:t>
      </w:r>
      <w:r>
        <w:rPr>
          <w:rFonts w:eastAsia="Times New Roman"/>
          <w:szCs w:val="24"/>
        </w:rPr>
        <w:lastRenderedPageBreak/>
        <w:t xml:space="preserve">οι χώροι της </w:t>
      </w:r>
      <w:r>
        <w:rPr>
          <w:rFonts w:eastAsia="Times New Roman"/>
          <w:szCs w:val="24"/>
          <w:lang w:val="en-US"/>
        </w:rPr>
        <w:t>UNESCO</w:t>
      </w:r>
      <w:r>
        <w:rPr>
          <w:rFonts w:eastAsia="Times New Roman"/>
          <w:szCs w:val="24"/>
        </w:rPr>
        <w:t>, τα δεκαοχτώ σημεία, τα οποία έχουν αναδειχθεί, χάρη σε πολύ καλή προεργασία, η οποία έχει γίνει, με τελευταίο του</w:t>
      </w:r>
      <w:r>
        <w:rPr>
          <w:rFonts w:eastAsia="Times New Roman"/>
          <w:szCs w:val="24"/>
        </w:rPr>
        <w:t>ς</w:t>
      </w:r>
      <w:r>
        <w:rPr>
          <w:rFonts w:eastAsia="Times New Roman"/>
          <w:szCs w:val="24"/>
        </w:rPr>
        <w:t xml:space="preserve"> Φιλίππους.</w:t>
      </w:r>
    </w:p>
    <w:p w14:paraId="515F5CF1" w14:textId="77777777" w:rsidR="005D0520" w:rsidRDefault="00B80F07">
      <w:pPr>
        <w:tabs>
          <w:tab w:val="left" w:pos="2940"/>
        </w:tabs>
        <w:spacing w:line="600" w:lineRule="auto"/>
        <w:ind w:firstLine="720"/>
        <w:jc w:val="both"/>
        <w:rPr>
          <w:rFonts w:eastAsia="Times New Roman"/>
          <w:szCs w:val="24"/>
        </w:rPr>
      </w:pPr>
      <w:r>
        <w:rPr>
          <w:rFonts w:eastAsia="Times New Roman"/>
          <w:szCs w:val="24"/>
        </w:rPr>
        <w:t xml:space="preserve">Κι, όμως, βλέπουμε ότι αυτά τα σημεία, αυτοί οι τόποι, αυτές οι σημαίες του ελληνικού πολιτισμού έχουν εγκαταλειφθεί και απόδειξη τούτου είναι ότι ακόμα και στους Φιλίππους, που είναι η τελευταία ένταξη στον πίνακα της </w:t>
      </w:r>
      <w:r>
        <w:rPr>
          <w:rFonts w:eastAsia="Times New Roman"/>
          <w:szCs w:val="24"/>
          <w:lang w:val="en-US"/>
        </w:rPr>
        <w:t>UNESCO</w:t>
      </w:r>
      <w:r>
        <w:rPr>
          <w:rFonts w:eastAsia="Times New Roman"/>
          <w:szCs w:val="24"/>
        </w:rPr>
        <w:t>, δεν έχουν προχωρήσει τα έργα,</w:t>
      </w:r>
      <w:r>
        <w:rPr>
          <w:rFonts w:eastAsia="Times New Roman"/>
          <w:szCs w:val="24"/>
        </w:rPr>
        <w:t xml:space="preserve"> τα οποία προβλέπονται στις μελέτες, βάσει των οποίων εγκρίθηκε η ένταξή τους, παρά μόνο έγιναν το 2018 δύο τεχνικά δελτία από έναν σωρό έργων και από έναν σωρό δελτίων, τα οποία θα έπρεπε να είχαν συνταχθεί. Οι επικείμενες εντάξεις στα μνημεία της </w:t>
      </w:r>
      <w:r>
        <w:rPr>
          <w:rFonts w:eastAsia="Times New Roman"/>
          <w:szCs w:val="24"/>
          <w:lang w:val="en-US"/>
        </w:rPr>
        <w:t>UNESCO</w:t>
      </w:r>
      <w:r>
        <w:rPr>
          <w:rFonts w:eastAsia="Times New Roman"/>
          <w:szCs w:val="24"/>
        </w:rPr>
        <w:t>,</w:t>
      </w:r>
      <w:r>
        <w:rPr>
          <w:rFonts w:eastAsia="Times New Roman"/>
          <w:szCs w:val="24"/>
        </w:rPr>
        <w:t xml:space="preserve"> η Κνωσός, η Σπιναλόγκα, η Νικόπολις και ένα δίκτυο </w:t>
      </w:r>
      <w:r>
        <w:rPr>
          <w:rFonts w:eastAsia="Times New Roman"/>
          <w:szCs w:val="24"/>
        </w:rPr>
        <w:t xml:space="preserve">αρχαίων </w:t>
      </w:r>
      <w:r>
        <w:rPr>
          <w:rFonts w:eastAsia="Times New Roman"/>
          <w:szCs w:val="24"/>
        </w:rPr>
        <w:t xml:space="preserve">θεάτρων έχει εντελώς εγκαταλειφθεί. </w:t>
      </w:r>
    </w:p>
    <w:p w14:paraId="515F5CF2" w14:textId="77777777" w:rsidR="005D0520" w:rsidRDefault="00B80F07">
      <w:pPr>
        <w:tabs>
          <w:tab w:val="left" w:pos="2940"/>
        </w:tabs>
        <w:spacing w:line="600" w:lineRule="auto"/>
        <w:ind w:firstLine="720"/>
        <w:jc w:val="both"/>
        <w:rPr>
          <w:rFonts w:eastAsia="Times New Roman"/>
          <w:szCs w:val="24"/>
        </w:rPr>
      </w:pPr>
      <w:r>
        <w:rPr>
          <w:rFonts w:eastAsia="Times New Roman"/>
          <w:szCs w:val="24"/>
        </w:rPr>
        <w:lastRenderedPageBreak/>
        <w:t xml:space="preserve">Το ίδιο έχει εγκαταλειφθεί από το Υπουργείο, κυρία Υπουργέ, και η ένταξη της περιοχής του </w:t>
      </w:r>
      <w:proofErr w:type="spellStart"/>
      <w:r>
        <w:rPr>
          <w:rFonts w:eastAsia="Times New Roman"/>
          <w:szCs w:val="24"/>
        </w:rPr>
        <w:t>Ζαγορίου</w:t>
      </w:r>
      <w:proofErr w:type="spellEnd"/>
      <w:r>
        <w:rPr>
          <w:rFonts w:eastAsia="Times New Roman"/>
          <w:szCs w:val="24"/>
        </w:rPr>
        <w:t xml:space="preserve"> των Ιωαννίνων, </w:t>
      </w:r>
      <w:r>
        <w:rPr>
          <w:rFonts w:eastAsia="Times New Roman"/>
          <w:szCs w:val="24"/>
        </w:rPr>
        <w:t>στα οποία Ιωάννινα</w:t>
      </w:r>
      <w:r>
        <w:rPr>
          <w:rFonts w:eastAsia="Times New Roman"/>
          <w:szCs w:val="24"/>
        </w:rPr>
        <w:t xml:space="preserve"> ήσασταν πρόσφατα</w:t>
      </w:r>
      <w:r>
        <w:rPr>
          <w:rFonts w:eastAsia="Times New Roman"/>
          <w:szCs w:val="24"/>
        </w:rPr>
        <w:t>. Για</w:t>
      </w:r>
      <w:r>
        <w:rPr>
          <w:rFonts w:eastAsia="Times New Roman"/>
          <w:szCs w:val="24"/>
        </w:rPr>
        <w:t xml:space="preserve"> την </w:t>
      </w:r>
      <w:r>
        <w:rPr>
          <w:rFonts w:eastAsia="Times New Roman"/>
          <w:szCs w:val="24"/>
        </w:rPr>
        <w:t xml:space="preserve">ένταξη του </w:t>
      </w:r>
      <w:proofErr w:type="spellStart"/>
      <w:r>
        <w:rPr>
          <w:rFonts w:eastAsia="Times New Roman"/>
          <w:szCs w:val="24"/>
        </w:rPr>
        <w:t>Ζαγορίου</w:t>
      </w:r>
      <w:proofErr w:type="spellEnd"/>
      <w:r>
        <w:rPr>
          <w:rFonts w:eastAsia="Times New Roman"/>
          <w:szCs w:val="24"/>
        </w:rPr>
        <w:t xml:space="preserve"> ως πολιτιστικού και περιβαλλοντικού τοπίου</w:t>
      </w:r>
      <w:r>
        <w:rPr>
          <w:rFonts w:eastAsia="Times New Roman"/>
          <w:szCs w:val="24"/>
        </w:rPr>
        <w:t xml:space="preserve"> </w:t>
      </w:r>
      <w:r>
        <w:rPr>
          <w:rFonts w:eastAsia="Times New Roman"/>
          <w:szCs w:val="24"/>
        </w:rPr>
        <w:t xml:space="preserve">της </w:t>
      </w:r>
      <w:r>
        <w:rPr>
          <w:rFonts w:eastAsia="Times New Roman"/>
          <w:szCs w:val="24"/>
          <w:lang w:val="en-US"/>
        </w:rPr>
        <w:t>YNESCO</w:t>
      </w:r>
      <w:r>
        <w:rPr>
          <w:rFonts w:eastAsia="Times New Roman"/>
          <w:szCs w:val="24"/>
        </w:rPr>
        <w:t xml:space="preserve"> ομιλώ!</w:t>
      </w:r>
    </w:p>
    <w:p w14:paraId="515F5CF3" w14:textId="77777777" w:rsidR="005D0520" w:rsidRDefault="00B80F07">
      <w:pPr>
        <w:tabs>
          <w:tab w:val="left" w:pos="2940"/>
        </w:tabs>
        <w:spacing w:line="600" w:lineRule="auto"/>
        <w:ind w:firstLine="720"/>
        <w:jc w:val="both"/>
        <w:rPr>
          <w:rFonts w:eastAsia="Times New Roman"/>
          <w:szCs w:val="24"/>
        </w:rPr>
      </w:pPr>
      <w:r>
        <w:rPr>
          <w:rFonts w:eastAsia="Times New Roman"/>
          <w:szCs w:val="24"/>
        </w:rPr>
        <w:t xml:space="preserve">Έχει εγκαταλειφθεί το σύμπαν και το Υπουργείο Πολιτισμού αποποιείται </w:t>
      </w:r>
      <w:proofErr w:type="spellStart"/>
      <w:r>
        <w:rPr>
          <w:rFonts w:eastAsia="Times New Roman"/>
          <w:szCs w:val="24"/>
        </w:rPr>
        <w:t>πεισμόνως</w:t>
      </w:r>
      <w:proofErr w:type="spellEnd"/>
      <w:r>
        <w:rPr>
          <w:rFonts w:eastAsia="Times New Roman"/>
          <w:szCs w:val="24"/>
        </w:rPr>
        <w:t xml:space="preserve"> </w:t>
      </w:r>
      <w:r>
        <w:rPr>
          <w:rFonts w:eastAsia="Times New Roman"/>
          <w:szCs w:val="24"/>
        </w:rPr>
        <w:t>έναν ρόλο, ο οποίος του αναλογεί και ο οποίος είναι εξόχως γοητευτικός και ο οποίος θα έπρεπε να</w:t>
      </w:r>
      <w:r>
        <w:rPr>
          <w:rFonts w:eastAsia="Times New Roman"/>
          <w:szCs w:val="24"/>
        </w:rPr>
        <w:t xml:space="preserve"> είχε αναληφθεί στο σύνολό του σήμερα που έχουμε και το έτος της παγκόσμιας πολιτιστικής κληρονομιάς -και κανείς δεν το ξέρει- το 2018, που έχει ανακηρυχθεί ως τέτοιο έτος από την Ελληνική Προεδρία επί </w:t>
      </w:r>
      <w:r>
        <w:rPr>
          <w:rFonts w:eastAsia="Times New Roman"/>
          <w:szCs w:val="24"/>
        </w:rPr>
        <w:t xml:space="preserve">κυβερνήσεως </w:t>
      </w:r>
      <w:r>
        <w:rPr>
          <w:rFonts w:eastAsia="Times New Roman"/>
          <w:szCs w:val="24"/>
        </w:rPr>
        <w:t>Νέας Δημοκρατίας. Αυτό το έτος, λοιπόν, όλ</w:t>
      </w:r>
      <w:r>
        <w:rPr>
          <w:rFonts w:eastAsia="Times New Roman"/>
          <w:szCs w:val="24"/>
        </w:rPr>
        <w:t xml:space="preserve">ες οι πρωτοβουλίες, οι οποίες το συνοδεύουν, έχουν εντελώς εγκαταλειφθεί με αποτέλεσμα σήμερα να υφίσταται κτηριακά το Υπουργείο </w:t>
      </w:r>
      <w:r>
        <w:rPr>
          <w:rFonts w:eastAsia="Times New Roman"/>
          <w:szCs w:val="24"/>
        </w:rPr>
        <w:lastRenderedPageBreak/>
        <w:t>Πολιτισμού, να υφίσταται με βάση τον τακτικό του προϋπολογισμό, αλλά να έχουν χαθεί πάρα πολλές ευκαιρίες για την ανάδειξη αυτή</w:t>
      </w:r>
      <w:r>
        <w:rPr>
          <w:rFonts w:eastAsia="Times New Roman"/>
          <w:szCs w:val="24"/>
        </w:rPr>
        <w:t xml:space="preserve">ς της </w:t>
      </w:r>
      <w:proofErr w:type="spellStart"/>
      <w:r>
        <w:rPr>
          <w:rFonts w:eastAsia="Times New Roman"/>
          <w:szCs w:val="24"/>
        </w:rPr>
        <w:t>πρωταρχίας</w:t>
      </w:r>
      <w:proofErr w:type="spellEnd"/>
      <w:r>
        <w:rPr>
          <w:rFonts w:eastAsia="Times New Roman"/>
          <w:szCs w:val="24"/>
        </w:rPr>
        <w:t xml:space="preserve"> της Ελλάδος στον τομέα του πολιτισμού.</w:t>
      </w:r>
    </w:p>
    <w:p w14:paraId="515F5CF4" w14:textId="77777777" w:rsidR="005D0520" w:rsidRDefault="00B80F07">
      <w:pPr>
        <w:tabs>
          <w:tab w:val="left" w:pos="2940"/>
        </w:tabs>
        <w:spacing w:line="600" w:lineRule="auto"/>
        <w:ind w:firstLine="720"/>
        <w:jc w:val="both"/>
        <w:rPr>
          <w:rFonts w:eastAsia="Times New Roman"/>
          <w:szCs w:val="24"/>
        </w:rPr>
      </w:pPr>
      <w:r>
        <w:rPr>
          <w:rFonts w:eastAsia="Times New Roman"/>
          <w:szCs w:val="24"/>
        </w:rPr>
        <w:t xml:space="preserve">Έχετε εγκαταλείψει τους σημαιοφόρους του πολιτισμού, τα μνημεία της </w:t>
      </w:r>
      <w:r>
        <w:rPr>
          <w:rFonts w:eastAsia="Times New Roman"/>
          <w:szCs w:val="24"/>
          <w:lang w:val="en-US"/>
        </w:rPr>
        <w:t>UNESCO</w:t>
      </w:r>
      <w:r>
        <w:rPr>
          <w:rFonts w:eastAsia="Times New Roman"/>
          <w:szCs w:val="24"/>
        </w:rPr>
        <w:t xml:space="preserve"> και έχετε εγκαταλείψει και τα προγράμματα της περιόδου 2014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2020, με αποτέλεσμα να έχετε επιτύχει μόνο εβδομήντα ή εβδομήντ</w:t>
      </w:r>
      <w:r>
        <w:rPr>
          <w:rFonts w:eastAsia="Times New Roman"/>
          <w:szCs w:val="24"/>
        </w:rPr>
        <w:t xml:space="preserve">α δύο εντάξεις έπειτα από </w:t>
      </w:r>
      <w:proofErr w:type="spellStart"/>
      <w:r>
        <w:rPr>
          <w:rFonts w:eastAsia="Times New Roman"/>
          <w:szCs w:val="24"/>
        </w:rPr>
        <w:t>εκατόν</w:t>
      </w:r>
      <w:proofErr w:type="spellEnd"/>
      <w:r>
        <w:rPr>
          <w:rFonts w:eastAsia="Times New Roman"/>
          <w:szCs w:val="24"/>
        </w:rPr>
        <w:t xml:space="preserve"> δεκαεπτά προτάσεις, όταν η προηγούμενη προγραμματική περίοδος περιέλαβε τελικά εξακόσια εξήντα έργα.</w:t>
      </w:r>
    </w:p>
    <w:p w14:paraId="515F5CF5" w14:textId="77777777" w:rsidR="005D0520" w:rsidRDefault="00B80F07">
      <w:pPr>
        <w:tabs>
          <w:tab w:val="left" w:pos="294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Τασούλα, ολοκληρώνετε.</w:t>
      </w:r>
    </w:p>
    <w:p w14:paraId="515F5CF6" w14:textId="77777777" w:rsidR="005D0520" w:rsidRDefault="00B80F07">
      <w:pPr>
        <w:tabs>
          <w:tab w:val="left" w:pos="2940"/>
        </w:tabs>
        <w:spacing w:line="600" w:lineRule="auto"/>
        <w:ind w:firstLine="720"/>
        <w:jc w:val="both"/>
        <w:rPr>
          <w:rFonts w:eastAsia="Times New Roman"/>
          <w:szCs w:val="24"/>
        </w:rPr>
      </w:pPr>
      <w:r>
        <w:rPr>
          <w:rFonts w:eastAsia="Times New Roman"/>
          <w:b/>
          <w:szCs w:val="24"/>
        </w:rPr>
        <w:t>ΚΩΝΣΤΑΝΤΙΝΟΣ ΤΑΣΟΥΛΑΣ:</w:t>
      </w:r>
      <w:r>
        <w:rPr>
          <w:rFonts w:eastAsia="Times New Roman"/>
          <w:szCs w:val="24"/>
        </w:rPr>
        <w:t xml:space="preserve"> Τελειώνω, κύριε Πρόεδρε, γιατί θα κρα</w:t>
      </w:r>
      <w:r>
        <w:rPr>
          <w:rFonts w:eastAsia="Times New Roman"/>
          <w:szCs w:val="24"/>
        </w:rPr>
        <w:t>τήσω τη δευτερολογία.</w:t>
      </w:r>
    </w:p>
    <w:p w14:paraId="515F5CF7" w14:textId="77777777" w:rsidR="005D0520" w:rsidRDefault="00B80F07">
      <w:pPr>
        <w:tabs>
          <w:tab w:val="left" w:pos="2940"/>
        </w:tabs>
        <w:spacing w:line="600" w:lineRule="auto"/>
        <w:ind w:firstLine="720"/>
        <w:jc w:val="both"/>
        <w:rPr>
          <w:rFonts w:eastAsia="Times New Roman"/>
          <w:szCs w:val="24"/>
        </w:rPr>
      </w:pPr>
      <w:r>
        <w:rPr>
          <w:rFonts w:eastAsia="Times New Roman"/>
          <w:szCs w:val="24"/>
        </w:rPr>
        <w:lastRenderedPageBreak/>
        <w:t>Δεν προβλέπεται, συνεπώς, τίποτα το παρήγορο και σας παρακαλώ πολύ να εκλάβετε την επερώτησή μας σαν μια έσχατη παρώθηση, σαν ένα κέντρισμα, σαν μια υπόδειξη, σαν ένα παράπονο, σαν μια καταγγελία, αλλά όχι μορφής αντιπολιτευτικής ευτε</w:t>
      </w:r>
      <w:r>
        <w:rPr>
          <w:rFonts w:eastAsia="Times New Roman"/>
          <w:szCs w:val="24"/>
        </w:rPr>
        <w:t>λούς, για να κινητοποιήσετε, κυρία Υπουργέ, κάτι αξιοζήλευτο που έχετε στα χέρια σας και το οποίο σε λίγο δεν θα είναι αξιοζήλευτο, αλλά θα είναι αξιολύπητο.</w:t>
      </w:r>
    </w:p>
    <w:p w14:paraId="515F5CF8" w14:textId="77777777" w:rsidR="005D0520" w:rsidRDefault="00B80F07">
      <w:pPr>
        <w:tabs>
          <w:tab w:val="left" w:pos="294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15F5CF9" w14:textId="77777777" w:rsidR="005D0520" w:rsidRDefault="00B80F07">
      <w:pPr>
        <w:tabs>
          <w:tab w:val="left" w:pos="294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Κωνστα</w:t>
      </w:r>
      <w:r>
        <w:rPr>
          <w:rFonts w:eastAsia="Times New Roman"/>
          <w:szCs w:val="24"/>
        </w:rPr>
        <w:t>ντίνος Καραμανλής έχει τον λόγο.</w:t>
      </w:r>
    </w:p>
    <w:p w14:paraId="515F5CFA" w14:textId="77777777" w:rsidR="005D0520" w:rsidRDefault="00B80F07">
      <w:pPr>
        <w:tabs>
          <w:tab w:val="left" w:pos="2940"/>
        </w:tabs>
        <w:spacing w:line="600" w:lineRule="auto"/>
        <w:ind w:firstLine="720"/>
        <w:jc w:val="both"/>
        <w:rPr>
          <w:rFonts w:eastAsia="Times New Roman"/>
          <w:szCs w:val="24"/>
        </w:rPr>
      </w:pPr>
      <w:r>
        <w:rPr>
          <w:rFonts w:eastAsia="Times New Roman"/>
          <w:b/>
          <w:szCs w:val="24"/>
        </w:rPr>
        <w:t>ΚΩΝΣΤΑΝΤΙΝΟΣ ΑΧ. ΚΑΡΑΜΑΝΛΗΣ:</w:t>
      </w:r>
      <w:r>
        <w:rPr>
          <w:rFonts w:eastAsia="Times New Roman"/>
          <w:szCs w:val="24"/>
        </w:rPr>
        <w:t xml:space="preserve"> Κύριε Πρόεδρε, θα χρησιμοποιήσω και τα τρία λεπτά της δευτερολογίας μου, αν μου επιτρέπετε.</w:t>
      </w:r>
    </w:p>
    <w:p w14:paraId="515F5CFB" w14:textId="77777777" w:rsidR="005D0520" w:rsidRDefault="00B80F07">
      <w:pPr>
        <w:tabs>
          <w:tab w:val="left" w:pos="2940"/>
        </w:tabs>
        <w:spacing w:line="600" w:lineRule="auto"/>
        <w:ind w:firstLine="720"/>
        <w:jc w:val="both"/>
        <w:rPr>
          <w:rFonts w:eastAsia="Times New Roman"/>
          <w:szCs w:val="24"/>
        </w:rPr>
      </w:pPr>
      <w:r>
        <w:rPr>
          <w:rFonts w:eastAsia="Times New Roman"/>
          <w:szCs w:val="24"/>
        </w:rPr>
        <w:lastRenderedPageBreak/>
        <w:t>Κύριε Πρόεδρε, κυρία Υπουργέ, κυρίες και κύριοι Βουλευτές, βρίσκομαι στη δυσχερή θέση να ακολουθώ έναν</w:t>
      </w:r>
      <w:r>
        <w:rPr>
          <w:rFonts w:eastAsia="Times New Roman"/>
          <w:szCs w:val="24"/>
        </w:rPr>
        <w:t xml:space="preserve"> από τους καλύτερους ρήτορες του </w:t>
      </w:r>
      <w:r>
        <w:rPr>
          <w:rFonts w:eastAsia="Times New Roman"/>
          <w:szCs w:val="24"/>
        </w:rPr>
        <w:t xml:space="preserve">ελληνικού </w:t>
      </w:r>
      <w:r>
        <w:rPr>
          <w:rFonts w:eastAsia="Times New Roman"/>
          <w:szCs w:val="24"/>
        </w:rPr>
        <w:t>Κοινοβουλίου, οπότε θα ζητήσω την ανοχή σας γι’ αυτά που θα πω.</w:t>
      </w:r>
    </w:p>
    <w:p w14:paraId="515F5CFC" w14:textId="77777777" w:rsidR="005D0520" w:rsidRDefault="00B80F07">
      <w:pPr>
        <w:tabs>
          <w:tab w:val="left" w:pos="2940"/>
        </w:tabs>
        <w:spacing w:line="600" w:lineRule="auto"/>
        <w:ind w:firstLine="720"/>
        <w:jc w:val="both"/>
        <w:rPr>
          <w:rFonts w:eastAsia="Times New Roman"/>
          <w:szCs w:val="24"/>
        </w:rPr>
      </w:pPr>
      <w:r>
        <w:rPr>
          <w:rFonts w:eastAsia="Times New Roman"/>
          <w:szCs w:val="24"/>
        </w:rPr>
        <w:t>Νομίζω ότι όλοι συμφωνούμε ότι είναι εθνική ανάγκη κάποια στιγμή όλοι, επιτέλους, να καταλάβουμε στον πολιτικό κόσμο ότι υπάρχουν ορισμένα ζητήματα π</w:t>
      </w:r>
      <w:r>
        <w:rPr>
          <w:rFonts w:eastAsia="Times New Roman"/>
          <w:szCs w:val="24"/>
        </w:rPr>
        <w:t xml:space="preserve">ου υπερβαίνουν τη στείρα κομματική αντιπαράθεση και αυτό, κατ’ εξοχήν, ισχύει και για τον χώρο του πολιτισμού. Δυστυχώς, η σημερινή Κυβέρνηση δεν επιθυμεί να συνεννοηθεί για κανένα ζήτημα στα θέματα του πολιτισμού. </w:t>
      </w:r>
    </w:p>
    <w:p w14:paraId="515F5CFD" w14:textId="77777777" w:rsidR="005D0520" w:rsidRDefault="00B80F07">
      <w:pPr>
        <w:tabs>
          <w:tab w:val="left" w:pos="2940"/>
        </w:tabs>
        <w:spacing w:line="600" w:lineRule="auto"/>
        <w:ind w:firstLine="720"/>
        <w:jc w:val="both"/>
        <w:rPr>
          <w:rFonts w:eastAsia="Times New Roman"/>
          <w:szCs w:val="24"/>
        </w:rPr>
      </w:pPr>
      <w:r>
        <w:rPr>
          <w:rFonts w:eastAsia="Times New Roman"/>
          <w:szCs w:val="24"/>
        </w:rPr>
        <w:t>Υπάρχει, όμως, και κάτι χειρότερο από αυ</w:t>
      </w:r>
      <w:r>
        <w:rPr>
          <w:rFonts w:eastAsia="Times New Roman"/>
          <w:szCs w:val="24"/>
        </w:rPr>
        <w:t xml:space="preserve">τό, ότι αυτή η Κυβέρνηση βάζει την πολιτική, δηλαδή τις μικροπολιτικές σκοπιμότητες, πάνω από τον πολιτισμό. </w:t>
      </w:r>
    </w:p>
    <w:p w14:paraId="515F5CFE" w14:textId="77777777" w:rsidR="005D0520" w:rsidRDefault="00B80F07">
      <w:pPr>
        <w:tabs>
          <w:tab w:val="left" w:pos="2940"/>
        </w:tabs>
        <w:spacing w:line="600" w:lineRule="auto"/>
        <w:ind w:firstLine="720"/>
        <w:jc w:val="both"/>
        <w:rPr>
          <w:rFonts w:eastAsia="Times New Roman"/>
          <w:szCs w:val="24"/>
        </w:rPr>
      </w:pPr>
      <w:r>
        <w:rPr>
          <w:rFonts w:eastAsia="Times New Roman"/>
          <w:szCs w:val="24"/>
        </w:rPr>
        <w:lastRenderedPageBreak/>
        <w:t>Κι εδώ θα μου επιτρέψετε στον λίγο χρόνο που έχω να σταθώ σε δύο περιπτώσεις, που συμπυκνώνουν, αν θέλετε, τις παθογένειες μιας σύγχρονης Ελλάδος.</w:t>
      </w:r>
    </w:p>
    <w:p w14:paraId="515F5CFF" w14:textId="77777777" w:rsidR="005D0520" w:rsidRDefault="00B80F07">
      <w:pPr>
        <w:tabs>
          <w:tab w:val="left" w:pos="2940"/>
        </w:tabs>
        <w:spacing w:line="600" w:lineRule="auto"/>
        <w:ind w:firstLine="720"/>
        <w:jc w:val="both"/>
        <w:rPr>
          <w:rFonts w:eastAsia="Times New Roman"/>
          <w:szCs w:val="24"/>
        </w:rPr>
      </w:pPr>
      <w:r>
        <w:rPr>
          <w:rFonts w:eastAsia="Times New Roman"/>
          <w:szCs w:val="24"/>
        </w:rPr>
        <w:t xml:space="preserve">Η πρώτη περίπτωση είναι αυτή της Αμφίπολης, που πληγώνει διπλά εμάς τους Σερραίους. </w:t>
      </w:r>
    </w:p>
    <w:p w14:paraId="515F5D00" w14:textId="77777777" w:rsidR="005D0520" w:rsidRDefault="00B80F07">
      <w:pPr>
        <w:spacing w:after="0" w:line="600" w:lineRule="auto"/>
        <w:ind w:firstLine="720"/>
        <w:jc w:val="both"/>
        <w:rPr>
          <w:rFonts w:eastAsia="Times New Roman" w:cs="Times New Roman"/>
          <w:szCs w:val="24"/>
        </w:rPr>
      </w:pPr>
      <w:r>
        <w:rPr>
          <w:rFonts w:eastAsia="Times New Roman" w:cs="Times New Roman"/>
          <w:szCs w:val="24"/>
        </w:rPr>
        <w:t xml:space="preserve">Όταν ήρθε το καλοκαίρι του </w:t>
      </w:r>
      <w:r>
        <w:rPr>
          <w:rFonts w:eastAsia="Times New Roman" w:cs="Times New Roman"/>
          <w:szCs w:val="24"/>
        </w:rPr>
        <w:t xml:space="preserve">2014 </w:t>
      </w:r>
      <w:r>
        <w:rPr>
          <w:rFonts w:eastAsia="Times New Roman" w:cs="Times New Roman"/>
          <w:szCs w:val="24"/>
        </w:rPr>
        <w:t xml:space="preserve">στο φως ο Τύμβος </w:t>
      </w:r>
      <w:proofErr w:type="spellStart"/>
      <w:r>
        <w:rPr>
          <w:rFonts w:eastAsia="Times New Roman" w:cs="Times New Roman"/>
          <w:szCs w:val="24"/>
        </w:rPr>
        <w:t>Καστά</w:t>
      </w:r>
      <w:proofErr w:type="spellEnd"/>
      <w:r>
        <w:rPr>
          <w:rFonts w:eastAsia="Times New Roman" w:cs="Times New Roman"/>
          <w:szCs w:val="24"/>
        </w:rPr>
        <w:t xml:space="preserve">, η τότε </w:t>
      </w:r>
      <w:r>
        <w:rPr>
          <w:rFonts w:eastAsia="Times New Roman" w:cs="Times New Roman"/>
          <w:szCs w:val="24"/>
        </w:rPr>
        <w:t xml:space="preserve">κυβέρνηση </w:t>
      </w:r>
      <w:r>
        <w:rPr>
          <w:rFonts w:eastAsia="Times New Roman" w:cs="Times New Roman"/>
          <w:szCs w:val="24"/>
        </w:rPr>
        <w:t xml:space="preserve">του Αντώνη Σαμαρά, αντιλαμβανόμενη τη σημασία του συγκεκριμένου μνημείου, τήρησε μια υπεύθυνη στάση, μια στάση που θα τηρούσε κάθε σοβαρό κράτος. Και τι έκανε; Έκανε το προφανές, δηλαδή ενίσχυσε τις προσπάθειες της τότε αρχαιολογικής ομάδας. </w:t>
      </w:r>
    </w:p>
    <w:p w14:paraId="515F5D01" w14:textId="77777777" w:rsidR="005D0520" w:rsidRDefault="00B80F07">
      <w:pPr>
        <w:spacing w:after="0" w:line="600" w:lineRule="auto"/>
        <w:ind w:firstLine="720"/>
        <w:jc w:val="both"/>
        <w:rPr>
          <w:rFonts w:eastAsia="Times New Roman" w:cs="Times New Roman"/>
          <w:szCs w:val="24"/>
        </w:rPr>
      </w:pPr>
      <w:r>
        <w:rPr>
          <w:rFonts w:eastAsia="Times New Roman" w:cs="Times New Roman"/>
          <w:szCs w:val="24"/>
        </w:rPr>
        <w:lastRenderedPageBreak/>
        <w:t>Όμως, ο ΣΥΡΙΖ</w:t>
      </w:r>
      <w:r>
        <w:rPr>
          <w:rFonts w:eastAsia="Times New Roman" w:cs="Times New Roman"/>
          <w:szCs w:val="24"/>
        </w:rPr>
        <w:t xml:space="preserve">Α τότε βρισκόταν σε έναν </w:t>
      </w:r>
      <w:proofErr w:type="spellStart"/>
      <w:r>
        <w:rPr>
          <w:rFonts w:eastAsia="Times New Roman" w:cs="Times New Roman"/>
          <w:szCs w:val="24"/>
        </w:rPr>
        <w:t>αντιμνημονιακό</w:t>
      </w:r>
      <w:proofErr w:type="spellEnd"/>
      <w:r>
        <w:rPr>
          <w:rFonts w:eastAsia="Times New Roman" w:cs="Times New Roman"/>
          <w:szCs w:val="24"/>
        </w:rPr>
        <w:t xml:space="preserve">, </w:t>
      </w:r>
      <w:proofErr w:type="spellStart"/>
      <w:r>
        <w:rPr>
          <w:rFonts w:eastAsia="Times New Roman" w:cs="Times New Roman"/>
          <w:szCs w:val="24"/>
        </w:rPr>
        <w:t>λαϊκιστικό</w:t>
      </w:r>
      <w:proofErr w:type="spellEnd"/>
      <w:r>
        <w:rPr>
          <w:rFonts w:eastAsia="Times New Roman" w:cs="Times New Roman"/>
          <w:szCs w:val="24"/>
        </w:rPr>
        <w:t xml:space="preserve"> παροξυσμό, με την πάγια αντιπολιτευτική τακτική να αναγορεύει το κάθε ζήτημα σε αντικείμενο πολιτικής αντιπαράθεσης και με αυτή την τακτική της δομικής αντιπολίτευσης προσπάθησε να υποβαθμίσει τη σημασία </w:t>
      </w:r>
      <w:r>
        <w:rPr>
          <w:rFonts w:eastAsia="Times New Roman" w:cs="Times New Roman"/>
          <w:szCs w:val="24"/>
        </w:rPr>
        <w:t xml:space="preserve">της αρχαιολογικής ανακάλυψης. </w:t>
      </w:r>
    </w:p>
    <w:p w14:paraId="515F5D02" w14:textId="77777777" w:rsidR="005D0520" w:rsidRDefault="00B80F07">
      <w:pPr>
        <w:spacing w:after="0" w:line="600" w:lineRule="auto"/>
        <w:ind w:firstLine="720"/>
        <w:jc w:val="both"/>
        <w:rPr>
          <w:rFonts w:eastAsia="Times New Roman" w:cs="Times New Roman"/>
          <w:szCs w:val="24"/>
        </w:rPr>
      </w:pPr>
      <w:r>
        <w:rPr>
          <w:rFonts w:eastAsia="Times New Roman" w:cs="Times New Roman"/>
          <w:szCs w:val="24"/>
        </w:rPr>
        <w:t xml:space="preserve">Όλοι θυμόμαστε ότι τα ευρήματα προσέλκυσαν τα φώτα της δημοσιότητας παγκοσμίως, κατέληξαν όμως στο εσωτερικό της χώρας να γίνουν αντικείμενο διαπληκτισμού και διχασμού. </w:t>
      </w:r>
    </w:p>
    <w:p w14:paraId="515F5D03" w14:textId="77777777" w:rsidR="005D0520" w:rsidRDefault="00B80F07">
      <w:pPr>
        <w:spacing w:after="0" w:line="600" w:lineRule="auto"/>
        <w:ind w:firstLine="720"/>
        <w:jc w:val="both"/>
        <w:rPr>
          <w:rFonts w:eastAsia="Times New Roman" w:cs="Times New Roman"/>
          <w:szCs w:val="24"/>
        </w:rPr>
      </w:pPr>
      <w:r>
        <w:rPr>
          <w:rFonts w:eastAsia="Times New Roman" w:cs="Times New Roman"/>
          <w:szCs w:val="24"/>
        </w:rPr>
        <w:t>Την ίδια ώρα βέβαια κανένας μας δεν έκανε μια σοβαρή συ</w:t>
      </w:r>
      <w:r>
        <w:rPr>
          <w:rFonts w:eastAsia="Times New Roman" w:cs="Times New Roman"/>
          <w:szCs w:val="24"/>
        </w:rPr>
        <w:t xml:space="preserve">ζήτηση σε αυτή την Αίθουσα ή και ευρύτερα στη χώρα για το τι πρέπει να κάνουμε στην Αμφίπολη από εδώ και εμπρός και πώς μπορούμε να αναδείξουμε και να αξιοποιήσουμε ένα τόσο σπουδαίο μνημείο. </w:t>
      </w:r>
    </w:p>
    <w:p w14:paraId="515F5D04" w14:textId="77777777" w:rsidR="005D0520" w:rsidRDefault="00B80F07">
      <w:pPr>
        <w:spacing w:after="0" w:line="600" w:lineRule="auto"/>
        <w:ind w:firstLine="720"/>
        <w:jc w:val="both"/>
        <w:rPr>
          <w:rFonts w:eastAsia="Times New Roman" w:cs="Times New Roman"/>
          <w:szCs w:val="24"/>
        </w:rPr>
      </w:pPr>
      <w:r>
        <w:rPr>
          <w:rFonts w:eastAsia="Times New Roman" w:cs="Times New Roman"/>
          <w:szCs w:val="24"/>
        </w:rPr>
        <w:lastRenderedPageBreak/>
        <w:t>Αργότερα, όμως, έγινε και κάτι χειρότερο. Η Κυβέρνηση του ΣΥΡΙΖ</w:t>
      </w:r>
      <w:r>
        <w:rPr>
          <w:rFonts w:eastAsia="Times New Roman" w:cs="Times New Roman"/>
          <w:szCs w:val="24"/>
        </w:rPr>
        <w:t>Α όταν ήρθε στην εξουσία, όταν ο ΣΥΡΙΖΑ κέρδισε της εκλογές και ανέλαβε τις τύχες αυτής της χώρας, έδειξε μια απίστευτη ιδεοληψία και αντί να αναγνωρίσει την παγκόσμια εμβέλεια της Αμφίπολης, έδειξε απαξίωση απέναντι στο ίδιο το μνημείο. Λες και ο Τύμβος έ</w:t>
      </w:r>
      <w:r>
        <w:rPr>
          <w:rFonts w:eastAsia="Times New Roman" w:cs="Times New Roman"/>
          <w:szCs w:val="24"/>
        </w:rPr>
        <w:t xml:space="preserve">χει μαζί του μια κομματική ταυτότητα που σέρνει μαζί του ανά τους αιώνες. </w:t>
      </w:r>
    </w:p>
    <w:p w14:paraId="515F5D05" w14:textId="77777777" w:rsidR="005D0520" w:rsidRDefault="00B80F07">
      <w:pPr>
        <w:spacing w:after="0" w:line="600" w:lineRule="auto"/>
        <w:ind w:firstLine="720"/>
        <w:jc w:val="both"/>
        <w:rPr>
          <w:rFonts w:eastAsia="Times New Roman" w:cs="Times New Roman"/>
          <w:szCs w:val="24"/>
        </w:rPr>
      </w:pPr>
      <w:r>
        <w:rPr>
          <w:rFonts w:eastAsia="Times New Roman" w:cs="Times New Roman"/>
          <w:szCs w:val="24"/>
        </w:rPr>
        <w:t xml:space="preserve">Εδώ και τρία χρόνια το μνημείο έχει αφεθεί εντελώς στην τύχη του. Και εξηγούμαι: Η μελέτη από το Αριστοτέλειο και το Δημοκρίτειο σταμάτησε να χρηματοδοτείται και </w:t>
      </w:r>
      <w:proofErr w:type="spellStart"/>
      <w:r>
        <w:rPr>
          <w:rFonts w:eastAsia="Times New Roman" w:cs="Times New Roman"/>
          <w:szCs w:val="24"/>
        </w:rPr>
        <w:t>διεκόπη</w:t>
      </w:r>
      <w:proofErr w:type="spellEnd"/>
      <w:r>
        <w:rPr>
          <w:rFonts w:eastAsia="Times New Roman" w:cs="Times New Roman"/>
          <w:szCs w:val="24"/>
        </w:rPr>
        <w:t>. Η ένταξη σ</w:t>
      </w:r>
      <w:r>
        <w:rPr>
          <w:rFonts w:eastAsia="Times New Roman" w:cs="Times New Roman"/>
          <w:szCs w:val="24"/>
        </w:rPr>
        <w:t xml:space="preserve">το ΕΣΠΑ για το 1,5 εκατομμύριο ευρώ για ένα μικρό σχετικά ποσό μετά το κυβερνητικό </w:t>
      </w:r>
      <w:proofErr w:type="spellStart"/>
      <w:r>
        <w:rPr>
          <w:rFonts w:eastAsia="Times New Roman" w:cs="Times New Roman"/>
          <w:szCs w:val="24"/>
        </w:rPr>
        <w:t>βατερλό</w:t>
      </w:r>
      <w:proofErr w:type="spellEnd"/>
      <w:r>
        <w:rPr>
          <w:rFonts w:eastAsia="Times New Roman" w:cs="Times New Roman"/>
          <w:szCs w:val="24"/>
        </w:rPr>
        <w:t xml:space="preserve"> </w:t>
      </w:r>
      <w:r>
        <w:rPr>
          <w:rFonts w:eastAsia="Times New Roman" w:cs="Times New Roman"/>
          <w:szCs w:val="24"/>
        </w:rPr>
        <w:t xml:space="preserve">του περασμένου Ιουλίου ήρθε με καθυστέρηση, αλλά ακόμη δεν έχει προχωρήσει τίποτα. </w:t>
      </w:r>
    </w:p>
    <w:p w14:paraId="515F5D06" w14:textId="77777777" w:rsidR="005D0520" w:rsidRDefault="00B80F07">
      <w:pPr>
        <w:spacing w:after="0" w:line="600" w:lineRule="auto"/>
        <w:ind w:firstLine="720"/>
        <w:jc w:val="both"/>
        <w:rPr>
          <w:rFonts w:eastAsia="Times New Roman" w:cs="Times New Roman"/>
          <w:szCs w:val="24"/>
        </w:rPr>
      </w:pPr>
      <w:r>
        <w:rPr>
          <w:rFonts w:eastAsia="Times New Roman" w:cs="Times New Roman"/>
          <w:szCs w:val="24"/>
        </w:rPr>
        <w:lastRenderedPageBreak/>
        <w:t>Η αναπτυξιακή μελέτη και οι προτάσεις της ευρύτερης περιοχής, που είχε συντάξει τ</w:t>
      </w:r>
      <w:r>
        <w:rPr>
          <w:rFonts w:eastAsia="Times New Roman" w:cs="Times New Roman"/>
          <w:szCs w:val="24"/>
        </w:rPr>
        <w:t xml:space="preserve">ότε ο Δήμος Αμφίπολης και είχαν κατατεθεί στον τότε Υπουργό, τον κ. Τασούλα, είμαι σίγουρος ότι και αυτές βρίσκονται ξεχασμένες σε κάποιο ντουλάπι. </w:t>
      </w:r>
    </w:p>
    <w:p w14:paraId="515F5D07" w14:textId="77777777" w:rsidR="005D0520" w:rsidRDefault="00B80F07">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ναρωτιέμαι: Είναι δυνατόν μια κυβέρνηση να τυφλώνεται τόσο πολύ από μία μικροκομματική εμπάθεια, από μια ι</w:t>
      </w:r>
      <w:r>
        <w:rPr>
          <w:rFonts w:eastAsia="Times New Roman" w:cs="Times New Roman"/>
          <w:szCs w:val="24"/>
        </w:rPr>
        <w:t>δεοληψία σε αυτό το ζήτημα; Είναι δυνατόν να μην καταλαβαίνουμε ούτε το προφανές, τον κρίσιμο εθνικό ρόλο που θα μπορούσε να διαδραματίζει σήμερα διεθνώς η ανακάλυψη της Αμφίπολης στο επίκαιρο ζήτημα της Μακεδονίας;</w:t>
      </w:r>
    </w:p>
    <w:p w14:paraId="515F5D08" w14:textId="77777777" w:rsidR="005D0520" w:rsidRDefault="00B80F07">
      <w:pPr>
        <w:spacing w:after="0" w:line="600" w:lineRule="auto"/>
        <w:ind w:firstLine="720"/>
        <w:jc w:val="both"/>
        <w:rPr>
          <w:rFonts w:eastAsia="Times New Roman" w:cs="Times New Roman"/>
          <w:szCs w:val="24"/>
        </w:rPr>
      </w:pPr>
      <w:r>
        <w:rPr>
          <w:rFonts w:eastAsia="Times New Roman" w:cs="Times New Roman"/>
          <w:szCs w:val="24"/>
        </w:rPr>
        <w:t>Και όμως, τα πράγματα πρέπει και μπορούν</w:t>
      </w:r>
      <w:r>
        <w:rPr>
          <w:rFonts w:eastAsia="Times New Roman" w:cs="Times New Roman"/>
          <w:szCs w:val="24"/>
        </w:rPr>
        <w:t xml:space="preserve"> να γίνουν διαφορετικά. Το μείζον στην περιοχή στην περίπτωση της Αμφίπολης, στο οποίο αναφέρθηκε ακροθιγώς ο κ. Τασούλας, είναι η δημιουργία </w:t>
      </w:r>
      <w:r>
        <w:rPr>
          <w:rFonts w:eastAsia="Times New Roman" w:cs="Times New Roman"/>
          <w:szCs w:val="24"/>
        </w:rPr>
        <w:lastRenderedPageBreak/>
        <w:t>ενός αναπτυξιακού μοντέλου για τον αρχαιολογικό χώρο, που μπορεί να λειτουργήσει ως μοχλός ανάπτυξης σε οικονομικό</w:t>
      </w:r>
      <w:r>
        <w:rPr>
          <w:rFonts w:eastAsia="Times New Roman" w:cs="Times New Roman"/>
          <w:szCs w:val="24"/>
        </w:rPr>
        <w:t xml:space="preserve">, σε τουριστικό, σε πολιτιστικό αλλά και σε μορφωτικό επίπεδο. </w:t>
      </w:r>
    </w:p>
    <w:p w14:paraId="515F5D09" w14:textId="77777777" w:rsidR="005D0520" w:rsidRDefault="00B80F07">
      <w:pPr>
        <w:spacing w:after="0" w:line="600" w:lineRule="auto"/>
        <w:ind w:firstLine="720"/>
        <w:jc w:val="both"/>
        <w:rPr>
          <w:rFonts w:eastAsia="Times New Roman" w:cs="Times New Roman"/>
          <w:szCs w:val="24"/>
        </w:rPr>
      </w:pPr>
      <w:r>
        <w:rPr>
          <w:rFonts w:eastAsia="Times New Roman" w:cs="Times New Roman"/>
          <w:szCs w:val="24"/>
        </w:rPr>
        <w:t xml:space="preserve">Χρειαζόμαστε αυτό που λέμε ένα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χρειαζόμαστε ένα ολοκληρωμένο πλέγμα δράσεων, με πρώτο όμως την ανάδειξη του αρχαιολογικού ευρήματος, ώστε να γίνει το συντομότερο επισκέψιμο και να</w:t>
      </w:r>
      <w:r>
        <w:rPr>
          <w:rFonts w:eastAsia="Times New Roman" w:cs="Times New Roman"/>
          <w:szCs w:val="24"/>
        </w:rPr>
        <w:t xml:space="preserve"> ανοίξει τις πόρτες του στο ευρύ κοινό. </w:t>
      </w:r>
    </w:p>
    <w:p w14:paraId="515F5D0A" w14:textId="77777777" w:rsidR="005D0520" w:rsidRDefault="00B80F07">
      <w:pPr>
        <w:spacing w:after="0" w:line="600" w:lineRule="auto"/>
        <w:ind w:firstLine="720"/>
        <w:jc w:val="both"/>
        <w:rPr>
          <w:rFonts w:eastAsia="Times New Roman" w:cs="Times New Roman"/>
          <w:szCs w:val="24"/>
        </w:rPr>
      </w:pPr>
      <w:r>
        <w:rPr>
          <w:rFonts w:eastAsia="Times New Roman" w:cs="Times New Roman"/>
          <w:szCs w:val="24"/>
        </w:rPr>
        <w:t>Συγκεκριμένα, λοιπόν, εμείς δεν έχουμε έρθει εδώ για να σας κάνουμε μόνο αντιπολίτευση. Έχουμε έρθει εδώ για να σας κάνουμε και συγκεκριμένες προτάσεις, γιατί η δική μας παράταξη αυτή τη σχολή πολιτικής σκέψης τιμά.</w:t>
      </w:r>
      <w:r>
        <w:rPr>
          <w:rFonts w:eastAsia="Times New Roman" w:cs="Times New Roman"/>
          <w:szCs w:val="24"/>
        </w:rPr>
        <w:t xml:space="preserve"> </w:t>
      </w:r>
    </w:p>
    <w:p w14:paraId="515F5D0B" w14:textId="77777777" w:rsidR="005D0520" w:rsidRDefault="00B80F07">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Προτείνουμε, λοιπόν, πρώτον να θεσπίσουμε ένα ειδικό χωροταξικό και πολεοδομικό σχέδιο για ανάπτυξη με σεβασμό στο αρχιτεκτονικό τοπίο και το περιβάλλον. Και θα σας φέρω εδώ για παράδειγμα αυτό της Βεργίνας, που μπορεί να χρησιμοποιηθεί ως διπλή πυξίδα, </w:t>
      </w:r>
      <w:r>
        <w:rPr>
          <w:rFonts w:eastAsia="Times New Roman" w:cs="Times New Roman"/>
          <w:szCs w:val="24"/>
        </w:rPr>
        <w:t xml:space="preserve">παράδειγμα δηλαδή ως προς την αξιοποίηση του αρχαιολογικού χώρου, αντιπαράδειγμα όμως ως προς την αξιοποίηση της τριγύρω περιοχής. </w:t>
      </w:r>
    </w:p>
    <w:p w14:paraId="515F5D0C" w14:textId="77777777" w:rsidR="005D0520" w:rsidRDefault="00B80F07">
      <w:pPr>
        <w:spacing w:after="0" w:line="600" w:lineRule="auto"/>
        <w:ind w:firstLine="720"/>
        <w:jc w:val="both"/>
        <w:rPr>
          <w:rFonts w:eastAsia="Times New Roman" w:cs="Times New Roman"/>
          <w:szCs w:val="24"/>
        </w:rPr>
      </w:pPr>
      <w:r>
        <w:rPr>
          <w:rFonts w:eastAsia="Times New Roman" w:cs="Times New Roman"/>
          <w:szCs w:val="24"/>
        </w:rPr>
        <w:t xml:space="preserve">Δεύτερον, βελτίωση των οδικών αρτηριών, έτσι ώστε να αναβαθμίσουμε τους κόμβους της Εγνατίας και της </w:t>
      </w:r>
      <w:proofErr w:type="spellStart"/>
      <w:r>
        <w:rPr>
          <w:rFonts w:eastAsia="Times New Roman" w:cs="Times New Roman"/>
          <w:szCs w:val="24"/>
        </w:rPr>
        <w:t>Μεσολακκιάς</w:t>
      </w:r>
      <w:proofErr w:type="spellEnd"/>
      <w:r>
        <w:rPr>
          <w:rFonts w:eastAsia="Times New Roman" w:cs="Times New Roman"/>
          <w:szCs w:val="24"/>
        </w:rPr>
        <w:t>, για να μπο</w:t>
      </w:r>
      <w:r>
        <w:rPr>
          <w:rFonts w:eastAsia="Times New Roman" w:cs="Times New Roman"/>
          <w:szCs w:val="24"/>
        </w:rPr>
        <w:t xml:space="preserve">ρεί να είναι το μνημείο </w:t>
      </w:r>
      <w:proofErr w:type="spellStart"/>
      <w:r>
        <w:rPr>
          <w:rFonts w:eastAsia="Times New Roman" w:cs="Times New Roman"/>
          <w:szCs w:val="24"/>
        </w:rPr>
        <w:t>προσβάσιμο</w:t>
      </w:r>
      <w:proofErr w:type="spellEnd"/>
      <w:r>
        <w:rPr>
          <w:rFonts w:eastAsia="Times New Roman" w:cs="Times New Roman"/>
          <w:szCs w:val="24"/>
        </w:rPr>
        <w:t xml:space="preserve">. </w:t>
      </w:r>
    </w:p>
    <w:p w14:paraId="515F5D0D" w14:textId="77777777" w:rsidR="005D0520" w:rsidRDefault="00B80F07">
      <w:pPr>
        <w:spacing w:after="0" w:line="600" w:lineRule="auto"/>
        <w:ind w:firstLine="720"/>
        <w:jc w:val="both"/>
        <w:rPr>
          <w:rFonts w:eastAsia="Times New Roman" w:cs="Times New Roman"/>
          <w:szCs w:val="24"/>
        </w:rPr>
      </w:pPr>
      <w:r>
        <w:rPr>
          <w:rFonts w:eastAsia="Times New Roman" w:cs="Times New Roman"/>
          <w:szCs w:val="24"/>
        </w:rPr>
        <w:t xml:space="preserve">Τρίτον, ενίσχυση της μικρομεσαίας επιχειρηματικότητας, με φορολογικά, ασφαλιστικά και άλλα κίνητρα, έτσι ώστε να δημιουργηθούν παραδοσιακοί και καλαίσθητοι ξενώνες, όχι σαν αυτούς της </w:t>
      </w:r>
      <w:r>
        <w:rPr>
          <w:rFonts w:eastAsia="Times New Roman" w:cs="Times New Roman"/>
          <w:szCs w:val="24"/>
        </w:rPr>
        <w:lastRenderedPageBreak/>
        <w:t>Βεργίνας, χωρίς να προσβάλουμε το α</w:t>
      </w:r>
      <w:r>
        <w:rPr>
          <w:rFonts w:eastAsia="Times New Roman" w:cs="Times New Roman"/>
          <w:szCs w:val="24"/>
        </w:rPr>
        <w:t xml:space="preserve">ρχιτεκτονικό τοπίο της περιοχής. </w:t>
      </w:r>
    </w:p>
    <w:p w14:paraId="515F5D0E"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Μία πρόταση που είχε κάνει η Αναπτυξιακή Εταιρεία Σερρών </w:t>
      </w:r>
      <w:r>
        <w:rPr>
          <w:rFonts w:eastAsia="Times New Roman" w:cs="Times New Roman"/>
          <w:szCs w:val="24"/>
        </w:rPr>
        <w:t>«</w:t>
      </w:r>
      <w:r>
        <w:rPr>
          <w:rFonts w:eastAsia="Times New Roman" w:cs="Times New Roman"/>
          <w:szCs w:val="24"/>
        </w:rPr>
        <w:t>ΑΝΕΣΕΡ</w:t>
      </w:r>
      <w:r>
        <w:rPr>
          <w:rFonts w:eastAsia="Times New Roman" w:cs="Times New Roman"/>
          <w:szCs w:val="24"/>
        </w:rPr>
        <w:t>»</w:t>
      </w:r>
      <w:r>
        <w:rPr>
          <w:rFonts w:eastAsia="Times New Roman" w:cs="Times New Roman"/>
          <w:szCs w:val="24"/>
        </w:rPr>
        <w:t xml:space="preserve"> και ο Δήμος Αμφίπολης είναι η ανασύσταση αυτού που λέμε «της </w:t>
      </w:r>
      <w:proofErr w:type="spellStart"/>
      <w:r>
        <w:rPr>
          <w:rFonts w:eastAsia="Times New Roman" w:cs="Times New Roman"/>
          <w:szCs w:val="24"/>
        </w:rPr>
        <w:t>Κερκινίτιδας</w:t>
      </w:r>
      <w:proofErr w:type="spellEnd"/>
      <w:r>
        <w:rPr>
          <w:rFonts w:eastAsia="Times New Roman" w:cs="Times New Roman"/>
          <w:szCs w:val="24"/>
        </w:rPr>
        <w:t xml:space="preserve"> </w:t>
      </w:r>
      <w:r>
        <w:rPr>
          <w:rFonts w:eastAsia="Times New Roman" w:cs="Times New Roman"/>
          <w:szCs w:val="24"/>
        </w:rPr>
        <w:t>λίμνης</w:t>
      </w:r>
      <w:r>
        <w:rPr>
          <w:rFonts w:eastAsia="Times New Roman" w:cs="Times New Roman"/>
          <w:szCs w:val="24"/>
        </w:rPr>
        <w:t xml:space="preserve">», ώστε να δοθεί η δυνατότητα σε μικρά τουριστικά σκάφη να προσεγγίζουν την </w:t>
      </w:r>
      <w:r>
        <w:rPr>
          <w:rFonts w:eastAsia="Times New Roman" w:cs="Times New Roman"/>
          <w:szCs w:val="24"/>
        </w:rPr>
        <w:t xml:space="preserve">περιοχή, η δημιουργία -αν θέλετε- υποδομών χαμηλού κόστους στο φυσικό λιμάνι της Αμφίπολης, ώστε να συνδεθεί αυτό το αρχαίο λιμάνι με τον Τύμβο </w:t>
      </w:r>
      <w:proofErr w:type="spellStart"/>
      <w:r>
        <w:rPr>
          <w:rFonts w:eastAsia="Times New Roman" w:cs="Times New Roman"/>
          <w:szCs w:val="24"/>
        </w:rPr>
        <w:t>Καστά</w:t>
      </w:r>
      <w:proofErr w:type="spellEnd"/>
      <w:r>
        <w:rPr>
          <w:rFonts w:eastAsia="Times New Roman" w:cs="Times New Roman"/>
          <w:szCs w:val="24"/>
        </w:rPr>
        <w:t xml:space="preserve"> και επίσης η προβολή και η αξιοποίηση άλλων σημαντικών </w:t>
      </w:r>
      <w:proofErr w:type="spellStart"/>
      <w:r>
        <w:rPr>
          <w:rFonts w:eastAsia="Times New Roman" w:cs="Times New Roman"/>
          <w:szCs w:val="24"/>
        </w:rPr>
        <w:t>τοποσήμων</w:t>
      </w:r>
      <w:proofErr w:type="spellEnd"/>
      <w:r>
        <w:rPr>
          <w:rFonts w:eastAsia="Times New Roman" w:cs="Times New Roman"/>
          <w:szCs w:val="24"/>
        </w:rPr>
        <w:t xml:space="preserve"> και μνημείων της περιοχής, όπως είναι το </w:t>
      </w:r>
      <w:r>
        <w:rPr>
          <w:rFonts w:eastAsia="Times New Roman" w:cs="Times New Roman"/>
          <w:szCs w:val="24"/>
        </w:rPr>
        <w:t xml:space="preserve">Σπήλαιο </w:t>
      </w:r>
      <w:proofErr w:type="spellStart"/>
      <w:r>
        <w:rPr>
          <w:rFonts w:eastAsia="Times New Roman" w:cs="Times New Roman"/>
          <w:szCs w:val="24"/>
        </w:rPr>
        <w:t>Αλιστράτης</w:t>
      </w:r>
      <w:proofErr w:type="spellEnd"/>
      <w:r>
        <w:rPr>
          <w:rFonts w:eastAsia="Times New Roman" w:cs="Times New Roman"/>
          <w:szCs w:val="24"/>
        </w:rPr>
        <w:t xml:space="preserve"> –από τα μεγαλύτερα της Ευρώπης-, η Μονή του Τιμίου Προδρόμου και άλλα μνημεία στη γύρω περιοχή. </w:t>
      </w:r>
    </w:p>
    <w:p w14:paraId="515F5D0F"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Ξέρετε, κάθε φορά που βλέπω τον Τύμβο </w:t>
      </w:r>
      <w:proofErr w:type="spellStart"/>
      <w:r>
        <w:rPr>
          <w:rFonts w:eastAsia="Times New Roman" w:cs="Times New Roman"/>
          <w:szCs w:val="24"/>
        </w:rPr>
        <w:t>Καστά</w:t>
      </w:r>
      <w:proofErr w:type="spellEnd"/>
      <w:r>
        <w:rPr>
          <w:rFonts w:eastAsia="Times New Roman" w:cs="Times New Roman"/>
          <w:szCs w:val="24"/>
        </w:rPr>
        <w:t xml:space="preserve"> από κοντά, σκέφτομαι πως σε οποιαδήποτε άλλη χώρα η αντιμετώπισή του θα ήταν εντελώς διαφορετική</w:t>
      </w:r>
      <w:r>
        <w:rPr>
          <w:rFonts w:eastAsia="Times New Roman" w:cs="Times New Roman"/>
          <w:szCs w:val="24"/>
        </w:rPr>
        <w:t xml:space="preserve">. Είναι, λοιπόν, πρόκληση για τη σύγχρονη Ελλάδα η ανάδειξη αυτού του μνημείου στο σύνολό του και μια ευκαιρία να δείξουμε πλέον ότι μπορούμε στα βασικά και στα μεγάλα να θέτουμε στόχους πέρα από πολιτικές αντιπαραθέσεις και να τους πετυχαίνουμε. </w:t>
      </w:r>
    </w:p>
    <w:p w14:paraId="515F5D10"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δεύτε</w:t>
      </w:r>
      <w:r>
        <w:rPr>
          <w:rFonts w:eastAsia="Times New Roman" w:cs="Times New Roman"/>
          <w:szCs w:val="24"/>
        </w:rPr>
        <w:t xml:space="preserve">ρο παράδειγμα στο οποίο θέλω να αναφερθώ είναι αυτών των αρχαίων που βρέθηκαν κατά τη διάρκεια των εργασιών στο </w:t>
      </w:r>
      <w:r>
        <w:rPr>
          <w:rFonts w:eastAsia="Times New Roman" w:cs="Times New Roman"/>
          <w:szCs w:val="24"/>
        </w:rPr>
        <w:t xml:space="preserve">μετρό </w:t>
      </w:r>
      <w:r>
        <w:rPr>
          <w:rFonts w:eastAsia="Times New Roman" w:cs="Times New Roman"/>
          <w:szCs w:val="24"/>
        </w:rPr>
        <w:t xml:space="preserve">Θεσσαλονίκης και πιο συγκεκριμένα στους σταθμούς Βενιζέλου και Αγίας Σοφίας. </w:t>
      </w:r>
    </w:p>
    <w:p w14:paraId="515F5D11"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Όλοι ξέρουμε ότι πριν από μερικά χρόνια οι αρχαιότητες που ε</w:t>
      </w:r>
      <w:r>
        <w:rPr>
          <w:rFonts w:eastAsia="Times New Roman" w:cs="Times New Roman"/>
          <w:szCs w:val="24"/>
        </w:rPr>
        <w:t xml:space="preserve">ίχαν βρεθεί στη Βενιζέλου, στον υπό κατασκευή σταθμό Βενιζέλου </w:t>
      </w:r>
      <w:r>
        <w:rPr>
          <w:rFonts w:eastAsia="Times New Roman" w:cs="Times New Roman"/>
          <w:szCs w:val="24"/>
        </w:rPr>
        <w:lastRenderedPageBreak/>
        <w:t>είχαν προκαλέσει στη Θεσσαλονίκη τεράστια αναστάτωση, τεράστιο θόρυβο και πολύ μεγάλο διχασμό. Στην απόφαση των τότε αρμοδίων να σηκωθούν προσωρινά τα αρχαία και αφού κατασκευαστεί ο σταθμός να</w:t>
      </w:r>
      <w:r>
        <w:rPr>
          <w:rFonts w:eastAsia="Times New Roman" w:cs="Times New Roman"/>
          <w:szCs w:val="24"/>
        </w:rPr>
        <w:t xml:space="preserve"> επανατοποθετηθούν στη θέση τους σε ποσοστό 85%, όπως άλλωστε έγινε και στην περίπτωση του Συντάγματος και άλλων σταθμών στην Αθήνα, εναντιώθηκαν πολλοί, με πρώτο και καλύτερο -δυστυχώς- τον κ. </w:t>
      </w:r>
      <w:proofErr w:type="spellStart"/>
      <w:r>
        <w:rPr>
          <w:rFonts w:eastAsia="Times New Roman" w:cs="Times New Roman"/>
          <w:szCs w:val="24"/>
        </w:rPr>
        <w:t>Μπουτάρη</w:t>
      </w:r>
      <w:proofErr w:type="spellEnd"/>
      <w:r>
        <w:rPr>
          <w:rFonts w:eastAsia="Times New Roman" w:cs="Times New Roman"/>
          <w:szCs w:val="24"/>
        </w:rPr>
        <w:t>, Δήμαρχο της πόλης. «Τόσα σημαντικά αρχαία», είχε πει</w:t>
      </w:r>
      <w:r>
        <w:rPr>
          <w:rFonts w:eastAsia="Times New Roman" w:cs="Times New Roman"/>
          <w:szCs w:val="24"/>
        </w:rPr>
        <w:t xml:space="preserve"> τότε ο κ. </w:t>
      </w:r>
      <w:proofErr w:type="spellStart"/>
      <w:r>
        <w:rPr>
          <w:rFonts w:eastAsia="Times New Roman" w:cs="Times New Roman"/>
          <w:szCs w:val="24"/>
        </w:rPr>
        <w:t>Μπουτάρης</w:t>
      </w:r>
      <w:proofErr w:type="spellEnd"/>
      <w:r>
        <w:rPr>
          <w:rFonts w:eastAsia="Times New Roman" w:cs="Times New Roman"/>
          <w:szCs w:val="24"/>
        </w:rPr>
        <w:t>, «δεν μετακινούνται». Ο Δήμος προσφεύγει στο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το οποίο μετά από χρόνια τι κάνει; Απορρίπτει την προσφυγή. </w:t>
      </w:r>
    </w:p>
    <w:p w14:paraId="515F5D12"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Εν τω μεταξύ, νέες αρχαιότητες, πολύ πιο σημαντικές, από ό,τι λένε οι αρχαιολόγοι, έρχονται στο φως στον υπό κατασκευή στ</w:t>
      </w:r>
      <w:r>
        <w:rPr>
          <w:rFonts w:eastAsia="Times New Roman" w:cs="Times New Roman"/>
          <w:szCs w:val="24"/>
        </w:rPr>
        <w:t xml:space="preserve">αθμό </w:t>
      </w:r>
      <w:r>
        <w:rPr>
          <w:rFonts w:eastAsia="Times New Roman" w:cs="Times New Roman"/>
          <w:szCs w:val="24"/>
        </w:rPr>
        <w:lastRenderedPageBreak/>
        <w:t xml:space="preserve">της Αγίας Σοφίας. Οι αρμόδιοι τελικά κρίνουν ότι αυτές οι αρχαιότητες πρέπει να αποκοπούν και να επανατοποθετηθούν. </w:t>
      </w:r>
    </w:p>
    <w:p w14:paraId="515F5D13"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Επομένως, τι καταφέραμε μέσα σε τέσσερα χρόνια; Απλώς χάσαμε τέσσερα χρόνια και έτσι τελικά το πολύπαθο έργο του </w:t>
      </w:r>
      <w:r>
        <w:rPr>
          <w:rFonts w:eastAsia="Times New Roman" w:cs="Times New Roman"/>
          <w:szCs w:val="24"/>
        </w:rPr>
        <w:t>μετρό</w:t>
      </w:r>
      <w:r>
        <w:rPr>
          <w:rFonts w:eastAsia="Times New Roman" w:cs="Times New Roman"/>
          <w:szCs w:val="24"/>
        </w:rPr>
        <w:t xml:space="preserve">, με κύριο υπεύθυνο αυτή τη φορά -και λυπάμαι που το λέω- τον Δήμαρχο κ. </w:t>
      </w:r>
      <w:proofErr w:type="spellStart"/>
      <w:r>
        <w:rPr>
          <w:rFonts w:eastAsia="Times New Roman" w:cs="Times New Roman"/>
          <w:szCs w:val="24"/>
        </w:rPr>
        <w:t>Μπουτάρη</w:t>
      </w:r>
      <w:proofErr w:type="spellEnd"/>
      <w:r>
        <w:rPr>
          <w:rFonts w:eastAsia="Times New Roman" w:cs="Times New Roman"/>
          <w:szCs w:val="24"/>
        </w:rPr>
        <w:t>, πάει πίσω τρία με τέσσερα χρόνια και ο προϋπολογισμός του έργου εκτινάσσεται, αφού μόνο για αρχαιολογικές ανασκαφές έχουν ήδη ξοδευτεί, σύμφωνα με εκτιμήσεις, γύρω στα 140 ε</w:t>
      </w:r>
      <w:r>
        <w:rPr>
          <w:rFonts w:eastAsia="Times New Roman" w:cs="Times New Roman"/>
          <w:szCs w:val="24"/>
        </w:rPr>
        <w:t xml:space="preserve">κατομμύρια ευρώ. </w:t>
      </w:r>
    </w:p>
    <w:p w14:paraId="515F5D14"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ναρωτιέμαι μέσα σε αυτή την Αίθουσα τελικά ποιος θα απολογηθεί για αυτό. </w:t>
      </w:r>
    </w:p>
    <w:p w14:paraId="515F5D15"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Και με την ευκαιρία, κυρία Υπουργέ, ας κάνουμε μία σύγκριση, αν και δεν είναι πολύ συγκεκριμένη: Για τα αρχαία στο </w:t>
      </w:r>
      <w:r>
        <w:rPr>
          <w:rFonts w:eastAsia="Times New Roman" w:cs="Times New Roman"/>
          <w:szCs w:val="24"/>
        </w:rPr>
        <w:t xml:space="preserve">μετρό </w:t>
      </w:r>
      <w:r>
        <w:rPr>
          <w:rFonts w:eastAsia="Times New Roman" w:cs="Times New Roman"/>
          <w:szCs w:val="24"/>
        </w:rPr>
        <w:t>Θεσσαλονίκης έχουν προϋπολογιστεί 130 εκατ</w:t>
      </w:r>
      <w:r>
        <w:rPr>
          <w:rFonts w:eastAsia="Times New Roman" w:cs="Times New Roman"/>
          <w:szCs w:val="24"/>
        </w:rPr>
        <w:t xml:space="preserve">ομμύρια ευρώ και με το ζόρι 1,5 εκατομμύριο ευρώ από πρόγραμμα ΕΣΠΑ για την Αμφίπολη. Δεν πρέπει κάποτε να βάλουμε κάποιες προτεραιότητες; </w:t>
      </w:r>
    </w:p>
    <w:p w14:paraId="515F5D16"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Κλείνοντας, κυρίες και κύριοι, χρησιμοποίησα δύο απλά παραδείγματα που δείχνουν πόσο κρίσιμος είναι ο πολιτισμός στη</w:t>
      </w:r>
      <w:r>
        <w:rPr>
          <w:rFonts w:eastAsia="Times New Roman" w:cs="Times New Roman"/>
          <w:szCs w:val="24"/>
        </w:rPr>
        <w:t xml:space="preserve">ν πατρίδα μας, κρίσιμος για την ανάπτυξη, κρίσιμος για τον τουρισμό, κρίσιμος, όπως είπαν και οι </w:t>
      </w:r>
      <w:proofErr w:type="spellStart"/>
      <w:r>
        <w:rPr>
          <w:rFonts w:eastAsia="Times New Roman" w:cs="Times New Roman"/>
          <w:szCs w:val="24"/>
        </w:rPr>
        <w:t>προλαλήσαντες</w:t>
      </w:r>
      <w:proofErr w:type="spellEnd"/>
      <w:r>
        <w:rPr>
          <w:rFonts w:eastAsia="Times New Roman" w:cs="Times New Roman"/>
          <w:szCs w:val="24"/>
        </w:rPr>
        <w:t xml:space="preserve">, για την εξωτερική πολιτική, κρίσιμος όμως ακόμα και για την καθημερινότητα των πολιτών. </w:t>
      </w:r>
    </w:p>
    <w:p w14:paraId="515F5D17"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Είναι καιρός αυτό να το συνειδητοποιήσουμε όλοι στον πο</w:t>
      </w:r>
      <w:r>
        <w:rPr>
          <w:rFonts w:eastAsia="Times New Roman" w:cs="Times New Roman"/>
          <w:szCs w:val="24"/>
        </w:rPr>
        <w:t>λιτικό κόσμο και πρώτα εσείς που έχετε την ευθύνη του Υπουργείου Πολιτισμού. Όταν μιλάμε για πολιτισμό, όταν μιλάμε για την αρχαία κληρονομιά μας, δεν χωρούν μικροκομματικές σκοπιμότητες.</w:t>
      </w:r>
    </w:p>
    <w:p w14:paraId="515F5D18"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15F5D19" w14:textId="77777777" w:rsidR="005D0520" w:rsidRDefault="00B80F07">
      <w:pPr>
        <w:spacing w:line="600" w:lineRule="auto"/>
        <w:ind w:firstLine="709"/>
        <w:jc w:val="center"/>
        <w:rPr>
          <w:rFonts w:eastAsia="Times New Roman" w:cs="Times New Roman"/>
          <w:szCs w:val="24"/>
        </w:rPr>
      </w:pPr>
      <w:r>
        <w:rPr>
          <w:rFonts w:eastAsia="Times New Roman" w:cs="Times New Roman"/>
          <w:szCs w:val="24"/>
        </w:rPr>
        <w:t xml:space="preserve">(Χειροκροτήματα από την πτέρυγα της Νέας </w:t>
      </w:r>
      <w:r>
        <w:rPr>
          <w:rFonts w:eastAsia="Times New Roman" w:cs="Times New Roman"/>
          <w:szCs w:val="24"/>
        </w:rPr>
        <w:t>Δημοκρατίας)</w:t>
      </w:r>
    </w:p>
    <w:p w14:paraId="515F5D1A"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Και εμείς ευχαριστούμε. </w:t>
      </w:r>
    </w:p>
    <w:p w14:paraId="515F5D1B"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 Κωνσταντίνος Γκιουλέκας έχει τον λόγο. </w:t>
      </w:r>
    </w:p>
    <w:p w14:paraId="515F5D1C"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 xml:space="preserve">Κύριε Πρόεδρε, θα πάρω και τον χρόνο της δευτερολογίας μου. </w:t>
      </w:r>
    </w:p>
    <w:p w14:paraId="515F5D1D"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χαίρομαι γιατί σήμερα μι</w:t>
      </w:r>
      <w:r>
        <w:rPr>
          <w:rFonts w:eastAsia="Times New Roman" w:cs="Times New Roman"/>
          <w:szCs w:val="24"/>
        </w:rPr>
        <w:t xml:space="preserve">λούμε για τον πολιτισμό. Όμως, λυπάμαι γιατί δυστυχώς και εδώ θα πρέπει να ασκήσουμε κριτική. </w:t>
      </w:r>
    </w:p>
    <w:p w14:paraId="515F5D1E"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Κυρία Υπουργέ, εσείς, κατ’ εξοχήν άνθρωπος που υπηρετείτε την τέχνη και τον πολιτισμό με την ιδιότητά σας, γνωρίζετε ότι ο πολιτισμός σε αυτόν τον τόπο ήταν πάντ</w:t>
      </w:r>
      <w:r>
        <w:rPr>
          <w:rFonts w:eastAsia="Times New Roman" w:cs="Times New Roman"/>
          <w:szCs w:val="24"/>
        </w:rPr>
        <w:t>α ένας τόπος συνάντησης, ένας τόπος όπου βρισκόμασταν</w:t>
      </w:r>
      <w:r>
        <w:rPr>
          <w:rFonts w:eastAsia="Times New Roman" w:cs="Times New Roman"/>
          <w:szCs w:val="24"/>
        </w:rPr>
        <w:t xml:space="preserve"> όλοι μαζί</w:t>
      </w:r>
      <w:r>
        <w:rPr>
          <w:rFonts w:eastAsia="Times New Roman" w:cs="Times New Roman"/>
          <w:szCs w:val="24"/>
        </w:rPr>
        <w:t>. Δεν χρειάζεται να πω πολλά.</w:t>
      </w:r>
    </w:p>
    <w:p w14:paraId="515F5D1F"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Θέλετε να σας θυμίσω ένα μεγάλο τέτοιο πολιτιστικό γεγονός, τους Ολυμπιακούς Αγώνες; Άλλοι τους ανέλαβαν, εμείς ως κυβέρνηση φθάσαμε στην τελευταία φάση και </w:t>
      </w:r>
      <w:r>
        <w:rPr>
          <w:rFonts w:eastAsia="Times New Roman" w:cs="Times New Roman"/>
          <w:szCs w:val="24"/>
        </w:rPr>
        <w:t>διοργα</w:t>
      </w:r>
      <w:r>
        <w:rPr>
          <w:rFonts w:eastAsia="Times New Roman" w:cs="Times New Roman"/>
          <w:szCs w:val="24"/>
        </w:rPr>
        <w:t xml:space="preserve">νώσαμε </w:t>
      </w:r>
      <w:r>
        <w:rPr>
          <w:rFonts w:eastAsia="Times New Roman" w:cs="Times New Roman"/>
          <w:szCs w:val="24"/>
        </w:rPr>
        <w:t xml:space="preserve">τους Αγώνες. Υπήρξε μία ομοψυχία, γιατί ήταν ένα τεράστιο γεγονός, όπου εκεί συναντηθήκαμε, εκεί δεν αντιπαρατεθήκαμε. </w:t>
      </w:r>
    </w:p>
    <w:p w14:paraId="515F5D20"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 xml:space="preserve">Να σας θυμίσω και άλλες περιπτώσεις: Τα μεγάλα συνέδρια που είχαμε στους Δελφούς. </w:t>
      </w:r>
    </w:p>
    <w:p w14:paraId="515F5D21"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Τον νόμο</w:t>
      </w:r>
      <w:r>
        <w:rPr>
          <w:rFonts w:eastAsia="Times New Roman" w:cs="Times New Roman"/>
          <w:szCs w:val="24"/>
        </w:rPr>
        <w:t xml:space="preserve"> για τα πνευματικά δικαιώματα: Η Ελλάδ</w:t>
      </w:r>
      <w:r>
        <w:rPr>
          <w:rFonts w:eastAsia="Times New Roman" w:cs="Times New Roman"/>
          <w:szCs w:val="24"/>
        </w:rPr>
        <w:t xml:space="preserve">α ήταν το μαύρο πρόβατο όλου του κόσμου στον τομέα των πνευματικών δικαιωμάτων και το 1993 ψηφίζεται ο </w:t>
      </w:r>
      <w:r>
        <w:rPr>
          <w:rFonts w:eastAsia="Times New Roman" w:cs="Times New Roman"/>
          <w:szCs w:val="24"/>
        </w:rPr>
        <w:t>ν.</w:t>
      </w:r>
      <w:r>
        <w:rPr>
          <w:rFonts w:eastAsia="Times New Roman" w:cs="Times New Roman"/>
          <w:szCs w:val="24"/>
        </w:rPr>
        <w:t xml:space="preserve">2121/1993 για τα πνευματικά δικαιώματα, με την Ντόρα Μπακογιάννη Υπουργό Πολιτισμού, με όλες τις τροπολογίες που είχε φέρει η </w:t>
      </w:r>
      <w:r>
        <w:rPr>
          <w:rFonts w:eastAsia="Times New Roman" w:cs="Times New Roman"/>
          <w:szCs w:val="24"/>
        </w:rPr>
        <w:t xml:space="preserve">αντιπολίτευση </w:t>
      </w:r>
      <w:r>
        <w:rPr>
          <w:rFonts w:eastAsia="Times New Roman" w:cs="Times New Roman"/>
          <w:szCs w:val="24"/>
        </w:rPr>
        <w:t>να γίνονται</w:t>
      </w:r>
      <w:r>
        <w:rPr>
          <w:rFonts w:eastAsia="Times New Roman" w:cs="Times New Roman"/>
          <w:szCs w:val="24"/>
        </w:rPr>
        <w:t xml:space="preserve"> δεκτές, ακριβώς γιατί επιθυμούσαμε να αποκτήσουμε ένα σύγχρονο νομοθετικό πλαίσιο, που θα μας πάει μπροστά σε ένα ζήτημα στο οποίο είχαμε πάει πάρα πολύ πίσω. </w:t>
      </w:r>
      <w:r>
        <w:rPr>
          <w:rFonts w:eastAsia="Times New Roman" w:cs="Times New Roman"/>
          <w:szCs w:val="24"/>
        </w:rPr>
        <w:t>Κι εκεί τότε συναντηθήκαμε.</w:t>
      </w:r>
    </w:p>
    <w:p w14:paraId="515F5D22"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Λυπάμαι, αλλά βλέπω ότι δυστυχώς ο ΣΥΡΙΖΑ και στο θέμα αυτό δεν χρησ</w:t>
      </w:r>
      <w:r>
        <w:rPr>
          <w:rFonts w:eastAsia="Times New Roman" w:cs="Times New Roman"/>
          <w:szCs w:val="24"/>
        </w:rPr>
        <w:t xml:space="preserve">ιμοποιεί αυτό που θα έπρεπε να αξιοποιήσει: τουλάχιστον τη γέφυρα </w:t>
      </w:r>
      <w:r>
        <w:rPr>
          <w:rFonts w:eastAsia="Times New Roman" w:cs="Times New Roman"/>
          <w:szCs w:val="24"/>
        </w:rPr>
        <w:t xml:space="preserve">του πολιτισμού </w:t>
      </w:r>
      <w:r>
        <w:rPr>
          <w:rFonts w:eastAsia="Times New Roman" w:cs="Times New Roman"/>
          <w:szCs w:val="24"/>
        </w:rPr>
        <w:t>για να μπορέσουμε να συναντηθούμε όλοι μαζί</w:t>
      </w:r>
      <w:r>
        <w:rPr>
          <w:rFonts w:eastAsia="Times New Roman" w:cs="Times New Roman"/>
          <w:szCs w:val="24"/>
        </w:rPr>
        <w:t xml:space="preserve"> σ’ αυτό το πεδίο.</w:t>
      </w:r>
    </w:p>
    <w:p w14:paraId="515F5D23"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Εμείς, λοιπόν, ξεκαθαρίζουμε ότι για τη Νέα Δημοκρατία ο πολιτισμός είναι απόλυτη προτεραιότητα. Για εμάς δεν είν</w:t>
      </w:r>
      <w:r>
        <w:rPr>
          <w:rFonts w:eastAsia="Times New Roman" w:cs="Times New Roman"/>
          <w:szCs w:val="24"/>
        </w:rPr>
        <w:t xml:space="preserve">αι θέμα χρημάτων, κυρία Υπουργέ. Είναι κυρίως θέμα προτεραιοτήτων. </w:t>
      </w:r>
    </w:p>
    <w:p w14:paraId="515F5D24"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Μπαίνω στο θέμα πολύ γρήγορα, γιατί και η αρμόδια τομεάρχης μας, η κ. Κεφαλογιάννη, έκανε μια γενική αναφορά σε όλα τα ζητήματα και οι </w:t>
      </w:r>
      <w:proofErr w:type="spellStart"/>
      <w:r>
        <w:rPr>
          <w:rFonts w:eastAsia="Times New Roman" w:cs="Times New Roman"/>
          <w:szCs w:val="24"/>
        </w:rPr>
        <w:t>προλαλήσαντες</w:t>
      </w:r>
      <w:proofErr w:type="spellEnd"/>
      <w:r>
        <w:rPr>
          <w:rFonts w:eastAsia="Times New Roman" w:cs="Times New Roman"/>
          <w:szCs w:val="24"/>
        </w:rPr>
        <w:t xml:space="preserve"> επίσης έθιξαν διάφορα ζητήματα. </w:t>
      </w:r>
    </w:p>
    <w:p w14:paraId="515F5D25"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Επειδή</w:t>
      </w:r>
      <w:r>
        <w:rPr>
          <w:rFonts w:eastAsia="Times New Roman" w:cs="Times New Roman"/>
          <w:szCs w:val="24"/>
        </w:rPr>
        <w:t xml:space="preserve"> έρχομαι από τον ελληνικό βορρά, θα αναφερθώ στο </w:t>
      </w:r>
      <w:r>
        <w:rPr>
          <w:rFonts w:eastAsia="Times New Roman" w:cs="Times New Roman"/>
          <w:szCs w:val="24"/>
        </w:rPr>
        <w:t>μ</w:t>
      </w:r>
      <w:r>
        <w:rPr>
          <w:rFonts w:eastAsia="Times New Roman" w:cs="Times New Roman"/>
          <w:szCs w:val="24"/>
        </w:rPr>
        <w:t xml:space="preserve">ετρό της Θεσσαλονίκης. Άκουσα προηγουμένως και την αναφορά που έκανε ο κ. Καραμανλής. </w:t>
      </w:r>
    </w:p>
    <w:p w14:paraId="515F5D26"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 xml:space="preserve">Οι σημαντικότατες αρχαιότητες του </w:t>
      </w:r>
      <w:r>
        <w:rPr>
          <w:rFonts w:eastAsia="Times New Roman" w:cs="Times New Roman"/>
          <w:szCs w:val="24"/>
        </w:rPr>
        <w:t>μ</w:t>
      </w:r>
      <w:r>
        <w:rPr>
          <w:rFonts w:eastAsia="Times New Roman" w:cs="Times New Roman"/>
          <w:szCs w:val="24"/>
        </w:rPr>
        <w:t>ετρό, που βρέθηκαν στη συμβολή των οδών Εγνατία</w:t>
      </w:r>
      <w:r>
        <w:rPr>
          <w:rFonts w:eastAsia="Times New Roman" w:cs="Times New Roman"/>
          <w:szCs w:val="24"/>
        </w:rPr>
        <w:t xml:space="preserve"> και Βενιζέλου, είναι ακόμη φυλαγμένες με λαμαρίνες και τα όμβρια ύδατα μπαίνουν μέσα. Κατά τα άλλα είναι ένα πολύ σημαντικό εύρημα, για το οποίο, όπως σημείωσε ο κ. Καραμανλής, πήγαν οι εργασίες του </w:t>
      </w:r>
      <w:r>
        <w:rPr>
          <w:rFonts w:eastAsia="Times New Roman" w:cs="Times New Roman"/>
          <w:szCs w:val="24"/>
        </w:rPr>
        <w:t xml:space="preserve">μετρό </w:t>
      </w:r>
      <w:r>
        <w:rPr>
          <w:rFonts w:eastAsia="Times New Roman" w:cs="Times New Roman"/>
          <w:szCs w:val="24"/>
        </w:rPr>
        <w:t>τρία και τέσσερα χρόνια πίσω</w:t>
      </w:r>
      <w:r>
        <w:rPr>
          <w:rFonts w:eastAsia="Times New Roman" w:cs="Times New Roman"/>
          <w:szCs w:val="24"/>
        </w:rPr>
        <w:t xml:space="preserve">, προκειμένου να </w:t>
      </w:r>
      <w:r>
        <w:rPr>
          <w:rFonts w:eastAsia="Times New Roman" w:cs="Times New Roman"/>
          <w:szCs w:val="24"/>
        </w:rPr>
        <w:t>αποφα</w:t>
      </w:r>
      <w:r>
        <w:rPr>
          <w:rFonts w:eastAsia="Times New Roman" w:cs="Times New Roman"/>
          <w:szCs w:val="24"/>
        </w:rPr>
        <w:t xml:space="preserve">σίσουμε τι θα κάνουμε </w:t>
      </w:r>
      <w:r>
        <w:rPr>
          <w:rFonts w:eastAsia="Times New Roman" w:cs="Times New Roman"/>
          <w:szCs w:val="24"/>
        </w:rPr>
        <w:t xml:space="preserve">και η Θεσσαλονίκη έχει πάθει ένα τεράστιο </w:t>
      </w:r>
      <w:r>
        <w:rPr>
          <w:rFonts w:eastAsia="Times New Roman" w:cs="Times New Roman"/>
          <w:szCs w:val="24"/>
        </w:rPr>
        <w:t xml:space="preserve">κυκλοφοριακό </w:t>
      </w:r>
      <w:r>
        <w:rPr>
          <w:rFonts w:eastAsia="Times New Roman" w:cs="Times New Roman"/>
          <w:szCs w:val="24"/>
        </w:rPr>
        <w:t xml:space="preserve">έμφραγμα! </w:t>
      </w:r>
    </w:p>
    <w:p w14:paraId="515F5D27"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Υπάρχουν και άλλα σημαντικά θέματα: </w:t>
      </w:r>
    </w:p>
    <w:p w14:paraId="515F5D28"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Οι μελέτες. Έχω απευθύνει και σε εσάς προσωπικά και στους προκατόχους σας πάρα πολλές ερωτήσεις ως Βουλευτής Θεσσαλονίκης, ως πρώην</w:t>
      </w:r>
      <w:r>
        <w:rPr>
          <w:rFonts w:eastAsia="Times New Roman" w:cs="Times New Roman"/>
          <w:szCs w:val="24"/>
        </w:rPr>
        <w:t xml:space="preserve"> τομεάρχης Πολιτισμού της Νέας Δημοκρατίας. Τι γίνεται με τις μελέτες και τις εργασίες φύλαξης, συντήρησης, ανάδειξης</w:t>
      </w:r>
      <w:r>
        <w:rPr>
          <w:rFonts w:eastAsia="Times New Roman" w:cs="Times New Roman"/>
          <w:szCs w:val="24"/>
        </w:rPr>
        <w:t xml:space="preserve"> των αρχαιοτήτων του μετρό;</w:t>
      </w:r>
      <w:r>
        <w:rPr>
          <w:rFonts w:eastAsia="Times New Roman" w:cs="Times New Roman"/>
          <w:szCs w:val="24"/>
        </w:rPr>
        <w:t xml:space="preserve"> </w:t>
      </w:r>
    </w:p>
    <w:p w14:paraId="515F5D29"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Έχετε αποφασίσει</w:t>
      </w:r>
      <w:r>
        <w:rPr>
          <w:rFonts w:eastAsia="Times New Roman" w:cs="Times New Roman"/>
          <w:szCs w:val="24"/>
        </w:rPr>
        <w:t>,</w:t>
      </w:r>
      <w:r>
        <w:rPr>
          <w:rFonts w:eastAsia="Times New Roman" w:cs="Times New Roman"/>
          <w:szCs w:val="24"/>
        </w:rPr>
        <w:t xml:space="preserve"> όλος αυτός ο τεράστιος πλούτος -όχι μόνον για τη Θεσσαλονίκη, όχι για τη Μακεδονία, αλλά για</w:t>
      </w:r>
      <w:r>
        <w:rPr>
          <w:rFonts w:eastAsia="Times New Roman" w:cs="Times New Roman"/>
          <w:szCs w:val="24"/>
        </w:rPr>
        <w:t xml:space="preserve"> την Ελλάδα ολόκληρη- πού θα εκτεθεί; Ξέρετε -ρητορικό είναι το σχήμα, φυσικά το γνωρίζετε- ότι όλα τα ευρήματα του </w:t>
      </w:r>
      <w:r>
        <w:rPr>
          <w:rFonts w:eastAsia="Times New Roman" w:cs="Times New Roman"/>
          <w:szCs w:val="24"/>
        </w:rPr>
        <w:t xml:space="preserve">μετρό </w:t>
      </w:r>
      <w:r>
        <w:rPr>
          <w:rFonts w:eastAsia="Times New Roman" w:cs="Times New Roman"/>
          <w:szCs w:val="24"/>
        </w:rPr>
        <w:t xml:space="preserve">βρίσκονται </w:t>
      </w:r>
      <w:r>
        <w:rPr>
          <w:rFonts w:eastAsia="Times New Roman" w:cs="Times New Roman"/>
          <w:szCs w:val="24"/>
        </w:rPr>
        <w:t xml:space="preserve">και φυλάσσονται </w:t>
      </w:r>
      <w:r>
        <w:rPr>
          <w:rFonts w:eastAsia="Times New Roman" w:cs="Times New Roman"/>
          <w:szCs w:val="24"/>
        </w:rPr>
        <w:t xml:space="preserve">μέσα σε </w:t>
      </w:r>
      <w:proofErr w:type="spellStart"/>
      <w:r>
        <w:rPr>
          <w:rFonts w:eastAsia="Times New Roman" w:cs="Times New Roman"/>
          <w:szCs w:val="24"/>
        </w:rPr>
        <w:t>κοντέινερ</w:t>
      </w:r>
      <w:r>
        <w:rPr>
          <w:rFonts w:eastAsia="Times New Roman" w:cs="Times New Roman"/>
          <w:szCs w:val="24"/>
        </w:rPr>
        <w:t>ς</w:t>
      </w:r>
      <w:proofErr w:type="spellEnd"/>
      <w:r>
        <w:rPr>
          <w:rFonts w:eastAsia="Times New Roman" w:cs="Times New Roman"/>
          <w:szCs w:val="24"/>
        </w:rPr>
        <w:t xml:space="preserve">; </w:t>
      </w:r>
    </w:p>
    <w:p w14:paraId="515F5D2A"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Γνωρίζετε ότι το 2013 έληξε η </w:t>
      </w:r>
      <w:r>
        <w:rPr>
          <w:rFonts w:eastAsia="Times New Roman" w:cs="Times New Roman"/>
          <w:szCs w:val="24"/>
        </w:rPr>
        <w:t xml:space="preserve">τελευταία </w:t>
      </w:r>
      <w:r>
        <w:rPr>
          <w:rFonts w:eastAsia="Times New Roman" w:cs="Times New Roman"/>
          <w:szCs w:val="24"/>
        </w:rPr>
        <w:t>σύμβαση με τον ανθρωπολόγο, ο οποίος έκανε μελ</w:t>
      </w:r>
      <w:r>
        <w:rPr>
          <w:rFonts w:eastAsia="Times New Roman" w:cs="Times New Roman"/>
          <w:szCs w:val="24"/>
        </w:rPr>
        <w:t>έτες</w:t>
      </w:r>
      <w:r>
        <w:rPr>
          <w:rFonts w:eastAsia="Times New Roman" w:cs="Times New Roman"/>
          <w:szCs w:val="24"/>
        </w:rPr>
        <w:t xml:space="preserve"> στα ανθρωπολογικά ευρήματα</w:t>
      </w:r>
      <w:r>
        <w:rPr>
          <w:rFonts w:eastAsia="Times New Roman" w:cs="Times New Roman"/>
          <w:szCs w:val="24"/>
        </w:rPr>
        <w:t>, και σήμερα δεν γίνεται κα</w:t>
      </w:r>
      <w:r>
        <w:rPr>
          <w:rFonts w:eastAsia="Times New Roman" w:cs="Times New Roman"/>
          <w:szCs w:val="24"/>
        </w:rPr>
        <w:t>μμία</w:t>
      </w:r>
      <w:r>
        <w:rPr>
          <w:rFonts w:eastAsia="Times New Roman" w:cs="Times New Roman"/>
          <w:szCs w:val="24"/>
        </w:rPr>
        <w:t xml:space="preserve"> ανθρωπολογική μελέτη για οτιδήποτε βρίσκουμε στις εργασίες για το </w:t>
      </w:r>
      <w:r>
        <w:rPr>
          <w:rFonts w:eastAsia="Times New Roman" w:cs="Times New Roman"/>
          <w:szCs w:val="24"/>
        </w:rPr>
        <w:t>μετρό</w:t>
      </w:r>
      <w:r>
        <w:rPr>
          <w:rFonts w:eastAsia="Times New Roman" w:cs="Times New Roman"/>
          <w:szCs w:val="24"/>
        </w:rPr>
        <w:t xml:space="preserve">; </w:t>
      </w:r>
    </w:p>
    <w:p w14:paraId="515F5D2B"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Όσον αφορά όλα</w:t>
      </w:r>
      <w:r>
        <w:rPr>
          <w:rFonts w:eastAsia="Times New Roman" w:cs="Times New Roman"/>
          <w:szCs w:val="24"/>
        </w:rPr>
        <w:t xml:space="preserve"> </w:t>
      </w:r>
      <w:r>
        <w:rPr>
          <w:rFonts w:eastAsia="Times New Roman" w:cs="Times New Roman"/>
          <w:szCs w:val="24"/>
        </w:rPr>
        <w:t xml:space="preserve">τα </w:t>
      </w:r>
      <w:r>
        <w:rPr>
          <w:rFonts w:eastAsia="Times New Roman" w:cs="Times New Roman"/>
          <w:szCs w:val="24"/>
        </w:rPr>
        <w:t xml:space="preserve">παραπάνω </w:t>
      </w:r>
      <w:r>
        <w:rPr>
          <w:rFonts w:eastAsia="Times New Roman" w:cs="Times New Roman"/>
          <w:szCs w:val="24"/>
        </w:rPr>
        <w:t xml:space="preserve">θέματα, κυρία Υπουργέ, δεν έχει απαντηθεί ποτέ από την πλευρά σας, </w:t>
      </w:r>
      <w:r>
        <w:rPr>
          <w:rFonts w:eastAsia="Times New Roman" w:cs="Times New Roman"/>
          <w:szCs w:val="24"/>
        </w:rPr>
        <w:t xml:space="preserve">εννοώ </w:t>
      </w:r>
      <w:r>
        <w:rPr>
          <w:rFonts w:eastAsia="Times New Roman" w:cs="Times New Roman"/>
          <w:szCs w:val="24"/>
        </w:rPr>
        <w:t>ως Υπουργείο</w:t>
      </w:r>
      <w:r>
        <w:rPr>
          <w:rFonts w:eastAsia="Times New Roman" w:cs="Times New Roman"/>
          <w:szCs w:val="24"/>
        </w:rPr>
        <w:t>υ</w:t>
      </w:r>
      <w:r>
        <w:rPr>
          <w:rFonts w:eastAsia="Times New Roman" w:cs="Times New Roman"/>
          <w:szCs w:val="24"/>
        </w:rPr>
        <w:t xml:space="preserve"> Πολιτ</w:t>
      </w:r>
      <w:r>
        <w:rPr>
          <w:rFonts w:eastAsia="Times New Roman" w:cs="Times New Roman"/>
          <w:szCs w:val="24"/>
        </w:rPr>
        <w:t xml:space="preserve">ισμού, το πού βρισκόμαστε. </w:t>
      </w:r>
    </w:p>
    <w:p w14:paraId="515F5D2C"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Π</w:t>
      </w:r>
      <w:r>
        <w:rPr>
          <w:rFonts w:eastAsia="Times New Roman" w:cs="Times New Roman"/>
          <w:szCs w:val="24"/>
        </w:rPr>
        <w:t>άμε τώρα στο</w:t>
      </w:r>
      <w:r>
        <w:rPr>
          <w:rFonts w:eastAsia="Times New Roman" w:cs="Times New Roman"/>
          <w:szCs w:val="24"/>
        </w:rPr>
        <w:t>ν</w:t>
      </w:r>
      <w:r>
        <w:rPr>
          <w:rFonts w:eastAsia="Times New Roman" w:cs="Times New Roman"/>
          <w:szCs w:val="24"/>
        </w:rPr>
        <w:t xml:space="preserve"> Σταθμό της Αγίας Σοφίας. Βρέθηκαν πολύ σημαντικές αρχαιότητες. Τροποποιήθηκε, περιορίστηκε σημαντικά τελικά </w:t>
      </w:r>
      <w:r>
        <w:rPr>
          <w:rFonts w:eastAsia="Times New Roman" w:cs="Times New Roman"/>
          <w:szCs w:val="24"/>
        </w:rPr>
        <w:t xml:space="preserve">ο σταθμός, </w:t>
      </w:r>
      <w:r>
        <w:rPr>
          <w:rFonts w:eastAsia="Times New Roman" w:cs="Times New Roman"/>
          <w:szCs w:val="24"/>
        </w:rPr>
        <w:t>για να διατηρηθούν οι αρχαιότητες κατά χώρα, όπως λένε οι αρχαιολόγοι.</w:t>
      </w:r>
    </w:p>
    <w:p w14:paraId="515F5D2D"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Η πρόβλεψη να δημιουργηθεί ένας εκτεταμένος αρχαιολογικός χώρος στην καρδιά της πόλης, που είναι δίπλα στον αρχαιότερο ναό, στην Αχειροποίητο, και πλάι στην Αγία Σοφία</w:t>
      </w:r>
      <w:r>
        <w:rPr>
          <w:rFonts w:eastAsia="Times New Roman" w:cs="Times New Roman"/>
          <w:szCs w:val="24"/>
        </w:rPr>
        <w:t xml:space="preserve"> και τα δύο</w:t>
      </w:r>
      <w:r>
        <w:rPr>
          <w:rFonts w:eastAsia="Times New Roman" w:cs="Times New Roman"/>
          <w:szCs w:val="24"/>
        </w:rPr>
        <w:t xml:space="preserve"> πολύ σημαντικά πολιτιστικά μνημεία, μας βρίσκει όλους σύμφωνους. </w:t>
      </w:r>
    </w:p>
    <w:p w14:paraId="515F5D2E"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Πού είναι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όμως, </w:t>
      </w:r>
      <w:r>
        <w:rPr>
          <w:rFonts w:eastAsia="Times New Roman" w:cs="Times New Roman"/>
          <w:szCs w:val="24"/>
        </w:rPr>
        <w:t>οι μελέτες</w:t>
      </w:r>
      <w:r>
        <w:rPr>
          <w:rFonts w:eastAsia="Times New Roman" w:cs="Times New Roman"/>
          <w:szCs w:val="24"/>
        </w:rPr>
        <w:t>,</w:t>
      </w:r>
      <w:r>
        <w:rPr>
          <w:rFonts w:eastAsia="Times New Roman" w:cs="Times New Roman"/>
          <w:szCs w:val="24"/>
        </w:rPr>
        <w:t xml:space="preserve"> οι οποίες προβλέπουν τι θα γίνει; Πότε θα προχωρήσουμε σε αυτό; Είναι καθαρά δική σας αρμοδιότητα. Έχει να κάνει με τις αρχαιολογικές έρευνες και την απόφαση του Υπουργείου Πολιτισμού για το πώς θα εκτεθούν όλα αυτά τα σημαντικά ευρήματα.</w:t>
      </w:r>
      <w:r>
        <w:rPr>
          <w:rFonts w:eastAsia="Times New Roman" w:cs="Times New Roman"/>
          <w:szCs w:val="24"/>
        </w:rPr>
        <w:t xml:space="preserve"> Δεν υπάρχει τίποτε άλλο.</w:t>
      </w:r>
    </w:p>
    <w:p w14:paraId="515F5D2F"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επειδή μιλάμε για την Αγία Σοφία, στις πρώτες ανασκαφές το 2012 του κυρίως κελύφους του </w:t>
      </w:r>
      <w:r>
        <w:rPr>
          <w:rFonts w:eastAsia="Times New Roman" w:cs="Times New Roman"/>
          <w:szCs w:val="24"/>
        </w:rPr>
        <w:t xml:space="preserve">σταθμού </w:t>
      </w:r>
      <w:r>
        <w:rPr>
          <w:rFonts w:eastAsia="Times New Roman" w:cs="Times New Roman"/>
          <w:szCs w:val="24"/>
        </w:rPr>
        <w:t xml:space="preserve">της Αγίας Σοφίας αποκαλύφθηκε ένα πολύ μεγάλο τμήμα, κοντά στα εβδομήντα μέτρα, της αρχαίας Εγνατίας, του </w:t>
      </w:r>
      <w:proofErr w:type="spellStart"/>
      <w:r>
        <w:rPr>
          <w:rFonts w:eastAsia="Times New Roman" w:cs="Times New Roman"/>
          <w:szCs w:val="24"/>
          <w:lang w:val="en-US"/>
        </w:rPr>
        <w:t>Decumanus</w:t>
      </w:r>
      <w:proofErr w:type="spellEnd"/>
      <w:r>
        <w:rPr>
          <w:rFonts w:eastAsia="Times New Roman" w:cs="Times New Roman"/>
          <w:szCs w:val="24"/>
        </w:rPr>
        <w:t xml:space="preserve"> </w:t>
      </w:r>
      <w:r>
        <w:rPr>
          <w:rFonts w:eastAsia="Times New Roman" w:cs="Times New Roman"/>
          <w:szCs w:val="24"/>
          <w:lang w:val="en-US"/>
        </w:rPr>
        <w:t>maximus</w:t>
      </w:r>
      <w:r>
        <w:rPr>
          <w:rFonts w:eastAsia="Times New Roman" w:cs="Times New Roman"/>
          <w:szCs w:val="24"/>
        </w:rPr>
        <w:t>,</w:t>
      </w:r>
      <w:r>
        <w:rPr>
          <w:rFonts w:eastAsia="Times New Roman" w:cs="Times New Roman"/>
          <w:szCs w:val="24"/>
        </w:rPr>
        <w:t xml:space="preserve"> της σημαντικότερης οδικής αρτηρίας της αρχαίας πόλης. Η Θεσσαλονίκη έχει το προνόμιο να είναι μία πόλη</w:t>
      </w:r>
      <w:r>
        <w:rPr>
          <w:rFonts w:eastAsia="Times New Roman" w:cs="Times New Roman"/>
          <w:szCs w:val="24"/>
        </w:rPr>
        <w:t>,</w:t>
      </w:r>
      <w:r>
        <w:rPr>
          <w:rFonts w:eastAsia="Times New Roman" w:cs="Times New Roman"/>
          <w:szCs w:val="24"/>
        </w:rPr>
        <w:t xml:space="preserve"> που επί </w:t>
      </w:r>
      <w:r>
        <w:rPr>
          <w:rFonts w:eastAsia="Times New Roman" w:cs="Times New Roman"/>
          <w:szCs w:val="24"/>
        </w:rPr>
        <w:t>δύο χιλιάδες τριακόσια</w:t>
      </w:r>
      <w:r>
        <w:rPr>
          <w:rFonts w:eastAsia="Times New Roman" w:cs="Times New Roman"/>
          <w:szCs w:val="24"/>
        </w:rPr>
        <w:t xml:space="preserve"> χρόνια κινείται ακριβώς πάνω </w:t>
      </w:r>
      <w:r>
        <w:rPr>
          <w:rFonts w:eastAsia="Times New Roman" w:cs="Times New Roman"/>
          <w:szCs w:val="24"/>
        </w:rPr>
        <w:t xml:space="preserve">στους άξονες, </w:t>
      </w:r>
      <w:r>
        <w:rPr>
          <w:rFonts w:eastAsia="Times New Roman" w:cs="Times New Roman"/>
          <w:szCs w:val="24"/>
        </w:rPr>
        <w:t xml:space="preserve">που </w:t>
      </w:r>
      <w:proofErr w:type="spellStart"/>
      <w:r>
        <w:rPr>
          <w:rFonts w:eastAsia="Times New Roman" w:cs="Times New Roman"/>
          <w:szCs w:val="24"/>
        </w:rPr>
        <w:t>εκινείτο</w:t>
      </w:r>
      <w:proofErr w:type="spellEnd"/>
      <w:r>
        <w:rPr>
          <w:rFonts w:eastAsia="Times New Roman" w:cs="Times New Roman"/>
          <w:szCs w:val="24"/>
        </w:rPr>
        <w:t>,</w:t>
      </w:r>
      <w:r>
        <w:rPr>
          <w:rFonts w:eastAsia="Times New Roman" w:cs="Times New Roman"/>
          <w:szCs w:val="24"/>
        </w:rPr>
        <w:t xml:space="preserve"> όταν </w:t>
      </w:r>
      <w:proofErr w:type="spellStart"/>
      <w:r>
        <w:rPr>
          <w:rFonts w:eastAsia="Times New Roman" w:cs="Times New Roman"/>
          <w:szCs w:val="24"/>
        </w:rPr>
        <w:t>πρωτοχτίστηκε</w:t>
      </w:r>
      <w:proofErr w:type="spellEnd"/>
      <w:r>
        <w:rPr>
          <w:rFonts w:eastAsia="Times New Roman" w:cs="Times New Roman"/>
          <w:szCs w:val="24"/>
        </w:rPr>
        <w:t>. Και βεβαίως</w:t>
      </w:r>
      <w:r>
        <w:rPr>
          <w:rFonts w:eastAsia="Times New Roman" w:cs="Times New Roman"/>
          <w:szCs w:val="24"/>
        </w:rPr>
        <w:t>,</w:t>
      </w:r>
      <w:r>
        <w:rPr>
          <w:rFonts w:eastAsia="Times New Roman" w:cs="Times New Roman"/>
          <w:szCs w:val="24"/>
        </w:rPr>
        <w:t xml:space="preserve"> ανάλογα με τις περιόδους ακμής</w:t>
      </w:r>
      <w:r>
        <w:rPr>
          <w:rFonts w:eastAsia="Times New Roman" w:cs="Times New Roman"/>
          <w:szCs w:val="24"/>
        </w:rPr>
        <w:t xml:space="preserve"> ή παρακμής βρίσκουμε και σημαντικά ευρήματα</w:t>
      </w:r>
      <w:r>
        <w:rPr>
          <w:rFonts w:eastAsia="Times New Roman" w:cs="Times New Roman"/>
          <w:szCs w:val="24"/>
        </w:rPr>
        <w:t>,</w:t>
      </w:r>
      <w:r>
        <w:rPr>
          <w:rFonts w:eastAsia="Times New Roman" w:cs="Times New Roman"/>
          <w:szCs w:val="24"/>
        </w:rPr>
        <w:t xml:space="preserve"> που μας δείχνουν πότε η Θεσσαλονίκη βρισκόταν σε πολύ υψηλές περιόδους </w:t>
      </w:r>
      <w:r>
        <w:rPr>
          <w:rFonts w:eastAsia="Times New Roman" w:cs="Times New Roman"/>
          <w:szCs w:val="24"/>
        </w:rPr>
        <w:t xml:space="preserve">ακμής </w:t>
      </w:r>
      <w:r>
        <w:rPr>
          <w:rFonts w:eastAsia="Times New Roman" w:cs="Times New Roman"/>
          <w:szCs w:val="24"/>
        </w:rPr>
        <w:t xml:space="preserve">και πότε βρισκόταν σε περιόδους παρακμής. </w:t>
      </w:r>
    </w:p>
    <w:p w14:paraId="515F5D30"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Εγκρίθηκε τότε από το Κεντρικό Αρχαιολογικό Συμβούλιο η απόσπαση του δρόμου</w:t>
      </w:r>
      <w:r>
        <w:rPr>
          <w:rFonts w:eastAsia="Times New Roman" w:cs="Times New Roman"/>
          <w:szCs w:val="24"/>
        </w:rPr>
        <w:t>,</w:t>
      </w:r>
      <w:r>
        <w:rPr>
          <w:rFonts w:eastAsia="Times New Roman" w:cs="Times New Roman"/>
          <w:szCs w:val="24"/>
        </w:rPr>
        <w:t xml:space="preserve"> με επανατοποθ</w:t>
      </w:r>
      <w:r>
        <w:rPr>
          <w:rFonts w:eastAsia="Times New Roman" w:cs="Times New Roman"/>
          <w:szCs w:val="24"/>
        </w:rPr>
        <w:t xml:space="preserve">έτησή του στο εσωτερικό του </w:t>
      </w:r>
      <w:r>
        <w:rPr>
          <w:rFonts w:eastAsia="Times New Roman" w:cs="Times New Roman"/>
          <w:szCs w:val="24"/>
        </w:rPr>
        <w:lastRenderedPageBreak/>
        <w:t>σταθμού. Παρά τις συζητήσεις που έγιναν στο Κεντρικό Αρχαιολογικό Συμβούλιο πριν από έναν χρόνο</w:t>
      </w:r>
      <w:r>
        <w:rPr>
          <w:rFonts w:eastAsia="Times New Roman" w:cs="Times New Roman"/>
          <w:szCs w:val="24"/>
        </w:rPr>
        <w:t>,</w:t>
      </w:r>
      <w:r>
        <w:rPr>
          <w:rFonts w:eastAsia="Times New Roman" w:cs="Times New Roman"/>
          <w:szCs w:val="24"/>
        </w:rPr>
        <w:t xml:space="preserve"> σχετικά με την επανατοποθέτησή του και τις προτάσεις για την τελική του θέση, μέχρι σήμερα δεν έχουμε μάθει ποια είναι η λύση</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έχει βρεθεί. Τι ακριβώς θα κάνετε; Δεν μας έχει πει κανένας τίποτα. </w:t>
      </w:r>
    </w:p>
    <w:p w14:paraId="515F5D31"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εβαίως</w:t>
      </w:r>
      <w:r>
        <w:rPr>
          <w:rFonts w:eastAsia="Times New Roman" w:cs="Times New Roman"/>
          <w:szCs w:val="24"/>
        </w:rPr>
        <w:t>,</w:t>
      </w:r>
      <w:r>
        <w:rPr>
          <w:rFonts w:eastAsia="Times New Roman" w:cs="Times New Roman"/>
          <w:szCs w:val="24"/>
        </w:rPr>
        <w:t xml:space="preserve"> εδώ πρέπει να σημειώσουμε</w:t>
      </w:r>
      <w:r>
        <w:rPr>
          <w:rFonts w:eastAsia="Times New Roman" w:cs="Times New Roman"/>
          <w:szCs w:val="24"/>
        </w:rPr>
        <w:t xml:space="preserve"> </w:t>
      </w:r>
      <w:r>
        <w:rPr>
          <w:rFonts w:eastAsia="Times New Roman" w:cs="Times New Roman"/>
          <w:szCs w:val="24"/>
        </w:rPr>
        <w:t>τη μεγάλη αντίθεση</w:t>
      </w:r>
      <w:r>
        <w:rPr>
          <w:rFonts w:eastAsia="Times New Roman" w:cs="Times New Roman"/>
          <w:szCs w:val="24"/>
        </w:rPr>
        <w:t>,</w:t>
      </w:r>
      <w:r>
        <w:rPr>
          <w:rFonts w:eastAsia="Times New Roman" w:cs="Times New Roman"/>
          <w:szCs w:val="24"/>
        </w:rPr>
        <w:t xml:space="preserve"> που υπάρχει: Στην περίπτωση της Βενιζέλου </w:t>
      </w:r>
      <w:r>
        <w:rPr>
          <w:rFonts w:eastAsia="Times New Roman" w:cs="Times New Roman"/>
          <w:szCs w:val="24"/>
        </w:rPr>
        <w:t xml:space="preserve">υπήρχε η απόφαση </w:t>
      </w:r>
      <w:r>
        <w:rPr>
          <w:rFonts w:eastAsia="Times New Roman" w:cs="Times New Roman"/>
          <w:szCs w:val="24"/>
        </w:rPr>
        <w:t xml:space="preserve">να μην αποσπαστούν τα αρχαία –καλώς να παραμείνουν εκεί, γιατί βρέθηκε τελικά λύση, αλλά είχαμε μια τεράστια καθυστέρηση-, ενώ στην περίπτωση της Αγίας Σοφίας να αποσπαστούν και να επανατοποθετηθούν. Δεν καταλαβαίνω γιατί </w:t>
      </w:r>
      <w:r>
        <w:rPr>
          <w:rFonts w:eastAsia="Times New Roman" w:cs="Times New Roman"/>
          <w:szCs w:val="24"/>
        </w:rPr>
        <w:t xml:space="preserve">υπάρχουν </w:t>
      </w:r>
      <w:r>
        <w:rPr>
          <w:rFonts w:eastAsia="Times New Roman" w:cs="Times New Roman"/>
          <w:szCs w:val="24"/>
        </w:rPr>
        <w:t>δύο μέτρα και δύο σταθμά</w:t>
      </w:r>
      <w:r>
        <w:rPr>
          <w:rFonts w:eastAsia="Times New Roman" w:cs="Times New Roman"/>
          <w:szCs w:val="24"/>
        </w:rPr>
        <w:t xml:space="preserve"> </w:t>
      </w:r>
      <w:r>
        <w:rPr>
          <w:rFonts w:eastAsia="Times New Roman" w:cs="Times New Roman"/>
          <w:szCs w:val="24"/>
        </w:rPr>
        <w:t>σε ομοειδείς περιπτώσεις</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όμως, </w:t>
      </w:r>
      <w:r>
        <w:rPr>
          <w:rFonts w:eastAsia="Times New Roman" w:cs="Times New Roman"/>
          <w:szCs w:val="24"/>
        </w:rPr>
        <w:lastRenderedPageBreak/>
        <w:t xml:space="preserve">αυτό είναι θέμα των αρχαιολόγων. Εσείς τι έχετε αποφασίσει για όλα αυτά; Γιατί δεν μας λέτε; Δεν πρέπει να ξέρει η Θεσσαλονίκη; </w:t>
      </w:r>
    </w:p>
    <w:p w14:paraId="515F5D32"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Και βεβαίως</w:t>
      </w:r>
      <w:r>
        <w:rPr>
          <w:rFonts w:eastAsia="Times New Roman" w:cs="Times New Roman"/>
          <w:szCs w:val="24"/>
        </w:rPr>
        <w:t>,</w:t>
      </w:r>
      <w:r>
        <w:rPr>
          <w:rFonts w:eastAsia="Times New Roman" w:cs="Times New Roman"/>
          <w:szCs w:val="24"/>
        </w:rPr>
        <w:t xml:space="preserve"> πέρα από αυτό</w:t>
      </w:r>
      <w:r>
        <w:rPr>
          <w:rFonts w:eastAsia="Times New Roman" w:cs="Times New Roman"/>
          <w:szCs w:val="24"/>
        </w:rPr>
        <w:t>,</w:t>
      </w:r>
      <w:r>
        <w:rPr>
          <w:rFonts w:eastAsia="Times New Roman" w:cs="Times New Roman"/>
          <w:szCs w:val="24"/>
        </w:rPr>
        <w:t xml:space="preserve"> υπάρχουν και άλλα ζητήματα. Εγώ θα ήθελα πάρα πολύ γρήγορα, κυρία Υπουργέ, να μιλήσω για τους αρχαιολογικούς χώρους και κυρίως για τα μουσεία.</w:t>
      </w:r>
      <w:r>
        <w:rPr>
          <w:rFonts w:eastAsia="Times New Roman" w:cs="Times New Roman"/>
          <w:szCs w:val="24"/>
        </w:rPr>
        <w:t xml:space="preserve"> </w:t>
      </w:r>
      <w:r>
        <w:rPr>
          <w:rFonts w:eastAsia="Times New Roman" w:cs="Times New Roman"/>
          <w:szCs w:val="24"/>
        </w:rPr>
        <w:t>Αναφέρομαι στο ακανθώδες ζήτημα του ΤΑΠΑ</w:t>
      </w:r>
      <w:r>
        <w:rPr>
          <w:rFonts w:eastAsia="Times New Roman" w:cs="Times New Roman"/>
          <w:szCs w:val="24"/>
        </w:rPr>
        <w:t xml:space="preserve">, του </w:t>
      </w:r>
      <w:r>
        <w:rPr>
          <w:rFonts w:eastAsia="Times New Roman" w:cs="Times New Roman"/>
          <w:szCs w:val="24"/>
        </w:rPr>
        <w:t>Ταμείου Αρχαιολογικών Πόρων και Απαλλοτριώσεων. Ποιος είναι ο σχεδ</w:t>
      </w:r>
      <w:r>
        <w:rPr>
          <w:rFonts w:eastAsia="Times New Roman" w:cs="Times New Roman"/>
          <w:szCs w:val="24"/>
        </w:rPr>
        <w:t>ιασμός, τι κάνετε με αυτό;</w:t>
      </w:r>
    </w:p>
    <w:p w14:paraId="515F5D33"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Κλειστά πωλητήρια. Ακούσατε την κ. Κεφαλογιάννη προηγουμένως για το Μουσείο των Δελφών. </w:t>
      </w:r>
      <w:r>
        <w:rPr>
          <w:rFonts w:eastAsia="Times New Roman" w:cs="Times New Roman"/>
          <w:szCs w:val="24"/>
        </w:rPr>
        <w:t>Σ</w:t>
      </w:r>
      <w:r>
        <w:rPr>
          <w:rFonts w:eastAsia="Times New Roman" w:cs="Times New Roman"/>
          <w:szCs w:val="24"/>
        </w:rPr>
        <w:t>τα μουσεία, κατ’ αρχάς, όπου υπάρχουν γενικότερα κλειστές αίθουσες. Αν είναι δυνατόν στην Ελλάδα του πολιτισμού τα μουσεία μας να έχουν κλει</w:t>
      </w:r>
      <w:r>
        <w:rPr>
          <w:rFonts w:eastAsia="Times New Roman" w:cs="Times New Roman"/>
          <w:szCs w:val="24"/>
        </w:rPr>
        <w:t xml:space="preserve">στές αίθουσες! </w:t>
      </w:r>
      <w:r>
        <w:rPr>
          <w:rFonts w:eastAsia="Times New Roman" w:cs="Times New Roman"/>
          <w:szCs w:val="24"/>
        </w:rPr>
        <w:lastRenderedPageBreak/>
        <w:t>‘</w:t>
      </w:r>
      <w:r>
        <w:rPr>
          <w:rFonts w:eastAsia="Times New Roman" w:cs="Times New Roman"/>
          <w:szCs w:val="24"/>
        </w:rPr>
        <w:t>Ω</w:t>
      </w:r>
      <w:r>
        <w:rPr>
          <w:rFonts w:eastAsia="Times New Roman" w:cs="Times New Roman"/>
          <w:szCs w:val="24"/>
        </w:rPr>
        <w:t>ς προς τα πωλητήρια, στα ράφια κάποια τυχαία εκθέματα και από εκεί και πέρα, κανένας απολύτως προγραμματισμός.</w:t>
      </w:r>
    </w:p>
    <w:p w14:paraId="515F5D34"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Δεν υπάρχει ηλεκτρονική καταγραφή των εσόδων, δεν υπάρχει ψηφιακή καταγραφή των επισκεπτών και δεν υπάρχει κυρίως αυτό</w:t>
      </w:r>
      <w:r>
        <w:rPr>
          <w:rFonts w:eastAsia="Times New Roman" w:cs="Times New Roman"/>
          <w:szCs w:val="24"/>
        </w:rPr>
        <w:t>,</w:t>
      </w:r>
      <w:r>
        <w:rPr>
          <w:rFonts w:eastAsia="Times New Roman" w:cs="Times New Roman"/>
          <w:szCs w:val="24"/>
        </w:rPr>
        <w:t xml:space="preserve"> που το ε</w:t>
      </w:r>
      <w:r>
        <w:rPr>
          <w:rFonts w:eastAsia="Times New Roman" w:cs="Times New Roman"/>
          <w:szCs w:val="24"/>
        </w:rPr>
        <w:t xml:space="preserve">ίχε </w:t>
      </w:r>
      <w:proofErr w:type="spellStart"/>
      <w:r>
        <w:rPr>
          <w:rFonts w:eastAsia="Times New Roman" w:cs="Times New Roman"/>
          <w:szCs w:val="24"/>
        </w:rPr>
        <w:t>πολυδιαφημίσει</w:t>
      </w:r>
      <w:proofErr w:type="spellEnd"/>
      <w:r>
        <w:rPr>
          <w:rFonts w:eastAsia="Times New Roman" w:cs="Times New Roman"/>
          <w:szCs w:val="24"/>
        </w:rPr>
        <w:t xml:space="preserve"> η Κυβέρνησή σας από την εποχή του κ. </w:t>
      </w:r>
      <w:proofErr w:type="spellStart"/>
      <w:r>
        <w:rPr>
          <w:rFonts w:eastAsia="Times New Roman" w:cs="Times New Roman"/>
          <w:szCs w:val="24"/>
        </w:rPr>
        <w:t>Ξυδάκη</w:t>
      </w:r>
      <w:proofErr w:type="spellEnd"/>
      <w:r>
        <w:rPr>
          <w:rFonts w:eastAsia="Times New Roman" w:cs="Times New Roman"/>
          <w:szCs w:val="24"/>
        </w:rPr>
        <w:t>, από τον Ιούνιο του 2015, το περίφημο «ηλεκτρονικό εισιτήριο». Δηλαδή, δεν επενδύουμε ούτε στον πολιτισμό; Και όλα αυτά τα χρήματα</w:t>
      </w:r>
      <w:r>
        <w:rPr>
          <w:rFonts w:eastAsia="Times New Roman" w:cs="Times New Roman"/>
          <w:szCs w:val="24"/>
        </w:rPr>
        <w:t>,</w:t>
      </w:r>
      <w:r>
        <w:rPr>
          <w:rFonts w:eastAsia="Times New Roman" w:cs="Times New Roman"/>
          <w:szCs w:val="24"/>
        </w:rPr>
        <w:t xml:space="preserve"> τα οποία τελικά προέρχονται από διάφορους πολιτιστικούς πόρου</w:t>
      </w:r>
      <w:r>
        <w:rPr>
          <w:rFonts w:eastAsia="Times New Roman" w:cs="Times New Roman"/>
          <w:szCs w:val="24"/>
        </w:rPr>
        <w:t xml:space="preserve">ς και προορίζονται για αυτούς τους σκοπούς, γιατί δεν δίδονται για </w:t>
      </w:r>
      <w:r>
        <w:rPr>
          <w:rFonts w:eastAsia="Times New Roman" w:cs="Times New Roman"/>
          <w:szCs w:val="24"/>
        </w:rPr>
        <w:t xml:space="preserve">αυτά, που </w:t>
      </w:r>
      <w:r>
        <w:rPr>
          <w:rFonts w:eastAsia="Times New Roman" w:cs="Times New Roman"/>
          <w:szCs w:val="24"/>
        </w:rPr>
        <w:t>όλοι επισημαίνουμε ότι είναι πολύ σημαντικά;</w:t>
      </w:r>
    </w:p>
    <w:p w14:paraId="515F5D35"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πειδή μιλήσαμε για τα μουσεία, πολύ γρήγορα -επειδή προσπαθώ να κάνω μια πολύ σύντομη αναφορά- θέλω να μιλήσω και </w:t>
      </w:r>
      <w:r>
        <w:rPr>
          <w:rFonts w:eastAsia="Times New Roman" w:cs="Times New Roman"/>
          <w:szCs w:val="24"/>
        </w:rPr>
        <w:lastRenderedPageBreak/>
        <w:t>για το Εθνικό Μουσε</w:t>
      </w:r>
      <w:r>
        <w:rPr>
          <w:rFonts w:eastAsia="Times New Roman" w:cs="Times New Roman"/>
          <w:szCs w:val="24"/>
        </w:rPr>
        <w:t xml:space="preserve">ίο Σύγχρονης Τέχνης, που είναι πραγματικά μια σύγχρονη ντροπή. Αν είναι δυνατόν το </w:t>
      </w:r>
      <w:r>
        <w:rPr>
          <w:rFonts w:eastAsia="Times New Roman" w:cs="Times New Roman"/>
          <w:szCs w:val="24"/>
        </w:rPr>
        <w:t>μ</w:t>
      </w:r>
      <w:r>
        <w:rPr>
          <w:rFonts w:eastAsia="Times New Roman" w:cs="Times New Roman"/>
          <w:szCs w:val="24"/>
        </w:rPr>
        <w:t xml:space="preserve">ουσείο αυτό, ένα τέτοιο κόσμημα, να μην έχει λειτουργήσει στην ολότητά του και μάλιστα, σε έναν άξονα που τώρα πια με το Φαληρικό Δέλτα και με το νέο </w:t>
      </w:r>
      <w:r>
        <w:rPr>
          <w:rFonts w:eastAsia="Times New Roman" w:cs="Times New Roman"/>
          <w:szCs w:val="24"/>
        </w:rPr>
        <w:t>Μ</w:t>
      </w:r>
      <w:r>
        <w:rPr>
          <w:rFonts w:eastAsia="Times New Roman" w:cs="Times New Roman"/>
          <w:szCs w:val="24"/>
        </w:rPr>
        <w:t xml:space="preserve">ουσείο της Ακρόπολης </w:t>
      </w:r>
      <w:r>
        <w:rPr>
          <w:rFonts w:eastAsia="Times New Roman" w:cs="Times New Roman"/>
          <w:szCs w:val="24"/>
        </w:rPr>
        <w:t>μπορεί να αποτελέσει πραγματικά</w:t>
      </w:r>
      <w:r>
        <w:rPr>
          <w:rFonts w:eastAsia="Times New Roman" w:cs="Times New Roman"/>
          <w:szCs w:val="24"/>
        </w:rPr>
        <w:t>,</w:t>
      </w:r>
      <w:r>
        <w:rPr>
          <w:rFonts w:eastAsia="Times New Roman" w:cs="Times New Roman"/>
          <w:szCs w:val="24"/>
        </w:rPr>
        <w:t xml:space="preserve"> έναν μεγάλο πολιτιστικό περίπατο και έναν μεγάλο πολιτιστικό άξονα, να βρίσκεται, δυστυχώς, σε υπολειτουργία!</w:t>
      </w:r>
    </w:p>
    <w:p w14:paraId="515F5D36"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Δεν θα μιλήσω για τον Τύμβο </w:t>
      </w:r>
      <w:proofErr w:type="spellStart"/>
      <w:r>
        <w:rPr>
          <w:rFonts w:eastAsia="Times New Roman" w:cs="Times New Roman"/>
          <w:szCs w:val="24"/>
        </w:rPr>
        <w:t>Καστά</w:t>
      </w:r>
      <w:proofErr w:type="spellEnd"/>
      <w:r>
        <w:rPr>
          <w:rFonts w:eastAsia="Times New Roman" w:cs="Times New Roman"/>
          <w:szCs w:val="24"/>
        </w:rPr>
        <w:t>, γιατί αναφέρθηκε προηγουμένως ο κ. Καραμανλής.</w:t>
      </w:r>
    </w:p>
    <w:p w14:paraId="515F5D37"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Εγώ θα ήθελα πολύ γρήγορα, κυρί</w:t>
      </w:r>
      <w:r>
        <w:rPr>
          <w:rFonts w:eastAsia="Times New Roman" w:cs="Times New Roman"/>
          <w:szCs w:val="24"/>
        </w:rPr>
        <w:t xml:space="preserve">α Υπουργέ, κλείνοντας </w:t>
      </w:r>
      <w:r>
        <w:rPr>
          <w:rFonts w:eastAsia="Times New Roman" w:cs="Times New Roman"/>
          <w:szCs w:val="24"/>
        </w:rPr>
        <w:t>-</w:t>
      </w:r>
      <w:r>
        <w:rPr>
          <w:rFonts w:eastAsia="Times New Roman" w:cs="Times New Roman"/>
          <w:szCs w:val="24"/>
        </w:rPr>
        <w:t>και επειδή μίλησα για τα μουσεία, τα οποία είναι μιας πρώτης τάξεως ευκαιρία για πολιτιστική διπλωματία</w:t>
      </w:r>
      <w:r>
        <w:rPr>
          <w:rFonts w:eastAsia="Times New Roman" w:cs="Times New Roman"/>
          <w:szCs w:val="24"/>
        </w:rPr>
        <w:t>-</w:t>
      </w:r>
      <w:r>
        <w:rPr>
          <w:rFonts w:eastAsia="Times New Roman" w:cs="Times New Roman"/>
          <w:szCs w:val="24"/>
        </w:rPr>
        <w:t xml:space="preserve"> να ρωτήσω τι έχετε κάνει προς </w:t>
      </w:r>
      <w:r>
        <w:rPr>
          <w:rFonts w:eastAsia="Times New Roman" w:cs="Times New Roman"/>
          <w:szCs w:val="24"/>
        </w:rPr>
        <w:lastRenderedPageBreak/>
        <w:t>αυτόν τον σκοπό</w:t>
      </w:r>
      <w:r>
        <w:rPr>
          <w:rFonts w:eastAsia="Times New Roman" w:cs="Times New Roman"/>
          <w:szCs w:val="24"/>
        </w:rPr>
        <w:t>. Π</w:t>
      </w:r>
      <w:r>
        <w:rPr>
          <w:rFonts w:eastAsia="Times New Roman" w:cs="Times New Roman"/>
          <w:szCs w:val="24"/>
        </w:rPr>
        <w:t>οια είναι η πρότασή σας για τον πολιτισμό συνολικά</w:t>
      </w:r>
      <w:r>
        <w:rPr>
          <w:rFonts w:eastAsia="Times New Roman" w:cs="Times New Roman"/>
          <w:szCs w:val="24"/>
        </w:rPr>
        <w:t>;</w:t>
      </w:r>
    </w:p>
    <w:p w14:paraId="515F5D38"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Σήμερα και επειδή, όπως σας </w:t>
      </w:r>
      <w:r>
        <w:rPr>
          <w:rFonts w:eastAsia="Times New Roman" w:cs="Times New Roman"/>
          <w:szCs w:val="24"/>
        </w:rPr>
        <w:t>είπα, προέρχομαι από τη Βόρεια Ελλάδα, τα Σκόπια αμφισβητούν και σφετερίζονται την ελληνική Ιστορία. Η Αλβανία, από την πλευρά της, παρουσιάζει ελληνικά ευρήματα</w:t>
      </w:r>
      <w:r>
        <w:rPr>
          <w:rFonts w:eastAsia="Times New Roman" w:cs="Times New Roman"/>
          <w:szCs w:val="24"/>
        </w:rPr>
        <w:t>,</w:t>
      </w:r>
      <w:r>
        <w:rPr>
          <w:rFonts w:eastAsia="Times New Roman" w:cs="Times New Roman"/>
          <w:szCs w:val="24"/>
        </w:rPr>
        <w:t xml:space="preserve"> ως αλβανικά. Στη Σόφια εγώ ο ίδιος επισκέφθηκα το Εθνολογικό Αρχαιολογικό Μουσείο, όπου υπάρχ</w:t>
      </w:r>
      <w:r>
        <w:rPr>
          <w:rFonts w:eastAsia="Times New Roman" w:cs="Times New Roman"/>
          <w:szCs w:val="24"/>
        </w:rPr>
        <w:t xml:space="preserve">ουν τα κλεμμένα αντικείμενα από την </w:t>
      </w:r>
      <w:proofErr w:type="spellStart"/>
      <w:r>
        <w:rPr>
          <w:rFonts w:eastAsia="Times New Roman" w:cs="Times New Roman"/>
          <w:szCs w:val="24"/>
        </w:rPr>
        <w:t>Εικοσιφοίνισσα</w:t>
      </w:r>
      <w:proofErr w:type="spellEnd"/>
      <w:r>
        <w:rPr>
          <w:rFonts w:eastAsia="Times New Roman" w:cs="Times New Roman"/>
          <w:szCs w:val="24"/>
        </w:rPr>
        <w:t>, τα οποία ούτε καν λένε ότι προέρχονται από την Ελλάδα. Έχουν την επιγραφή «</w:t>
      </w:r>
      <w:proofErr w:type="spellStart"/>
      <w:r>
        <w:rPr>
          <w:rFonts w:eastAsia="Times New Roman" w:cs="Times New Roman"/>
          <w:szCs w:val="24"/>
        </w:rPr>
        <w:t>Κοσινίτσε</w:t>
      </w:r>
      <w:proofErr w:type="spellEnd"/>
      <w:r>
        <w:rPr>
          <w:rFonts w:eastAsia="Times New Roman" w:cs="Times New Roman"/>
          <w:szCs w:val="24"/>
        </w:rPr>
        <w:t xml:space="preserve">», που κανένας δεν μπορεί να καταλάβει και να το μεταφράσει ότι είναι από την </w:t>
      </w:r>
      <w:proofErr w:type="spellStart"/>
      <w:r>
        <w:rPr>
          <w:rFonts w:eastAsia="Times New Roman" w:cs="Times New Roman"/>
          <w:szCs w:val="24"/>
        </w:rPr>
        <w:t>Εικοσιφοίνισσα</w:t>
      </w:r>
      <w:proofErr w:type="spellEnd"/>
      <w:r>
        <w:rPr>
          <w:rFonts w:eastAsia="Times New Roman" w:cs="Times New Roman"/>
          <w:szCs w:val="24"/>
        </w:rPr>
        <w:t>. Υπάρχουν πάρα πολλά ευρήμα</w:t>
      </w:r>
      <w:r>
        <w:rPr>
          <w:rFonts w:eastAsia="Times New Roman" w:cs="Times New Roman"/>
          <w:szCs w:val="24"/>
        </w:rPr>
        <w:t>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w:t>
      </w:r>
      <w:r>
        <w:rPr>
          <w:rFonts w:eastAsia="Times New Roman" w:cs="Times New Roman"/>
          <w:szCs w:val="24"/>
        </w:rPr>
        <w:t xml:space="preserve">έχουν ελληνικές επιγραφές πάνω και λένε, βεβαίως, οι ξεναγοί ότι πρόκειται </w:t>
      </w:r>
      <w:r>
        <w:rPr>
          <w:rFonts w:eastAsia="Times New Roman" w:cs="Times New Roman"/>
          <w:szCs w:val="24"/>
        </w:rPr>
        <w:lastRenderedPageBreak/>
        <w:t>για τα</w:t>
      </w:r>
      <w:r>
        <w:rPr>
          <w:rFonts w:eastAsia="Times New Roman" w:cs="Times New Roman"/>
          <w:szCs w:val="24"/>
        </w:rPr>
        <w:t xml:space="preserve"> «</w:t>
      </w:r>
      <w:r>
        <w:rPr>
          <w:rFonts w:eastAsia="Times New Roman" w:cs="Times New Roman"/>
          <w:szCs w:val="24"/>
        </w:rPr>
        <w:t xml:space="preserve">αρχαία </w:t>
      </w:r>
      <w:r>
        <w:rPr>
          <w:rFonts w:eastAsia="Times New Roman" w:cs="Times New Roman"/>
          <w:szCs w:val="24"/>
        </w:rPr>
        <w:t xml:space="preserve">βουλγαρικά μνημεία». Προσθέτουν μάλιστα οι </w:t>
      </w:r>
      <w:r>
        <w:rPr>
          <w:rFonts w:eastAsia="Times New Roman" w:cs="Times New Roman"/>
          <w:szCs w:val="24"/>
        </w:rPr>
        <w:t xml:space="preserve">Βούλγαροι </w:t>
      </w:r>
      <w:r>
        <w:rPr>
          <w:rFonts w:eastAsia="Times New Roman" w:cs="Times New Roman"/>
          <w:szCs w:val="24"/>
        </w:rPr>
        <w:t xml:space="preserve">πως τότε </w:t>
      </w:r>
      <w:r>
        <w:rPr>
          <w:rFonts w:eastAsia="Times New Roman" w:cs="Times New Roman"/>
          <w:szCs w:val="24"/>
        </w:rPr>
        <w:t>χρησιμοποιούσαν την αρχαία ελληνική γραφή.</w:t>
      </w:r>
    </w:p>
    <w:p w14:paraId="515F5D39"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Εμείς τι κάνουμε από την πλευρά μας; Εμείς δεν πρέπει</w:t>
      </w:r>
      <w:r>
        <w:rPr>
          <w:rFonts w:eastAsia="Times New Roman" w:cs="Times New Roman"/>
          <w:szCs w:val="24"/>
        </w:rPr>
        <w:t xml:space="preserve"> σε μια τέτοια φάση</w:t>
      </w:r>
      <w:r>
        <w:rPr>
          <w:rFonts w:eastAsia="Times New Roman" w:cs="Times New Roman"/>
          <w:szCs w:val="24"/>
        </w:rPr>
        <w:t>,</w:t>
      </w:r>
      <w:r>
        <w:rPr>
          <w:rFonts w:eastAsia="Times New Roman" w:cs="Times New Roman"/>
          <w:szCs w:val="24"/>
        </w:rPr>
        <w:t xml:space="preserve"> από την οποία διερχόμαστε</w:t>
      </w:r>
      <w:r>
        <w:rPr>
          <w:rFonts w:eastAsia="Times New Roman" w:cs="Times New Roman"/>
          <w:szCs w:val="24"/>
        </w:rPr>
        <w:t>,</w:t>
      </w:r>
      <w:r>
        <w:rPr>
          <w:rFonts w:eastAsia="Times New Roman" w:cs="Times New Roman"/>
          <w:szCs w:val="24"/>
        </w:rPr>
        <w:t xml:space="preserve"> να εκμεταλλευθούμε ένα τεράστιο πλεονέκτημα που έχει η χώρα </w:t>
      </w:r>
      <w:r>
        <w:rPr>
          <w:rFonts w:eastAsia="Times New Roman" w:cs="Times New Roman"/>
          <w:szCs w:val="24"/>
        </w:rPr>
        <w:t>μας:</w:t>
      </w:r>
      <w:r>
        <w:rPr>
          <w:rFonts w:eastAsia="Times New Roman" w:cs="Times New Roman"/>
          <w:szCs w:val="24"/>
        </w:rPr>
        <w:t xml:space="preserve"> τον πολιτισμό; Δεν πρέπει να υπάρξει μια εθνική πολιτική; Δεν πρέπει να υπάρξει ένας σχεδιασμός; Δεν πρέπει να υπάρξει μια πολιτική πολιτιστική</w:t>
      </w:r>
      <w:r>
        <w:rPr>
          <w:rFonts w:eastAsia="Times New Roman" w:cs="Times New Roman"/>
          <w:szCs w:val="24"/>
        </w:rPr>
        <w:t xml:space="preserve">ς </w:t>
      </w:r>
      <w:r>
        <w:rPr>
          <w:rFonts w:eastAsia="Times New Roman" w:cs="Times New Roman"/>
          <w:szCs w:val="24"/>
        </w:rPr>
        <w:t>διπλωμ</w:t>
      </w:r>
      <w:r>
        <w:rPr>
          <w:rFonts w:eastAsia="Times New Roman" w:cs="Times New Roman"/>
          <w:szCs w:val="24"/>
        </w:rPr>
        <w:t>ατίας, ήπια δηλαδή πολιτική</w:t>
      </w:r>
      <w:r>
        <w:rPr>
          <w:rFonts w:eastAsia="Times New Roman" w:cs="Times New Roman"/>
          <w:szCs w:val="24"/>
        </w:rPr>
        <w:t>,</w:t>
      </w:r>
      <w:r>
        <w:rPr>
          <w:rFonts w:eastAsia="Times New Roman" w:cs="Times New Roman"/>
          <w:szCs w:val="24"/>
        </w:rPr>
        <w:t xml:space="preserve"> μέσα από τα μουσεία μας; Έχετε προγραμματίσει κάτι; Γίνεται κάποια μόνιμη έκθεση</w:t>
      </w:r>
      <w:r>
        <w:rPr>
          <w:rFonts w:eastAsia="Times New Roman" w:cs="Times New Roman"/>
          <w:szCs w:val="24"/>
        </w:rPr>
        <w:t xml:space="preserve"> σε διάφορα μουσεία</w:t>
      </w:r>
      <w:r>
        <w:rPr>
          <w:rFonts w:eastAsia="Times New Roman" w:cs="Times New Roman"/>
          <w:szCs w:val="24"/>
        </w:rPr>
        <w:t>; Υπάρχει κάτι</w:t>
      </w:r>
      <w:r>
        <w:rPr>
          <w:rFonts w:eastAsia="Times New Roman" w:cs="Times New Roman"/>
          <w:szCs w:val="24"/>
        </w:rPr>
        <w:t>,</w:t>
      </w:r>
      <w:r>
        <w:rPr>
          <w:rFonts w:eastAsia="Times New Roman" w:cs="Times New Roman"/>
          <w:szCs w:val="24"/>
        </w:rPr>
        <w:t xml:space="preserve"> το οποίο να μπορέσει να διαφημίσει την Ελλάδα πολιτιστικά παντού και αυτό το πράγμα</w:t>
      </w:r>
      <w:r>
        <w:rPr>
          <w:rFonts w:eastAsia="Times New Roman" w:cs="Times New Roman"/>
          <w:szCs w:val="24"/>
        </w:rPr>
        <w:t>,</w:t>
      </w:r>
      <w:r>
        <w:rPr>
          <w:rFonts w:eastAsia="Times New Roman" w:cs="Times New Roman"/>
          <w:szCs w:val="24"/>
        </w:rPr>
        <w:t xml:space="preserve"> πολλαπλασιαστικά</w:t>
      </w:r>
      <w:r>
        <w:rPr>
          <w:rFonts w:eastAsia="Times New Roman" w:cs="Times New Roman"/>
          <w:szCs w:val="24"/>
        </w:rPr>
        <w:t>,</w:t>
      </w:r>
      <w:r>
        <w:rPr>
          <w:rFonts w:eastAsia="Times New Roman" w:cs="Times New Roman"/>
          <w:szCs w:val="24"/>
        </w:rPr>
        <w:t xml:space="preserve"> ν</w:t>
      </w:r>
      <w:r>
        <w:rPr>
          <w:rFonts w:eastAsia="Times New Roman" w:cs="Times New Roman"/>
          <w:szCs w:val="24"/>
        </w:rPr>
        <w:t>α φέρει τα αποτελέσματα</w:t>
      </w:r>
      <w:r>
        <w:rPr>
          <w:rFonts w:eastAsia="Times New Roman" w:cs="Times New Roman"/>
          <w:szCs w:val="24"/>
        </w:rPr>
        <w:t>,</w:t>
      </w:r>
      <w:r>
        <w:rPr>
          <w:rFonts w:eastAsia="Times New Roman" w:cs="Times New Roman"/>
          <w:szCs w:val="24"/>
        </w:rPr>
        <w:t xml:space="preserve"> τα οποία όλοι θέλουμε;</w:t>
      </w:r>
    </w:p>
    <w:p w14:paraId="515F5D3A"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Σας το λέω αυτό</w:t>
      </w:r>
      <w:r>
        <w:rPr>
          <w:rFonts w:eastAsia="Times New Roman" w:cs="Times New Roman"/>
          <w:szCs w:val="24"/>
        </w:rPr>
        <w:t>,</w:t>
      </w:r>
      <w:r>
        <w:rPr>
          <w:rFonts w:eastAsia="Times New Roman" w:cs="Times New Roman"/>
          <w:szCs w:val="24"/>
        </w:rPr>
        <w:t xml:space="preserve"> γιατί; Διότι, ενώ εσείς δεν κάνετε κάτι, δεν κάνει δηλαδή η επίσημη πολιτεία, πάρα πολλοί φορείς </w:t>
      </w:r>
      <w:r>
        <w:rPr>
          <w:rFonts w:eastAsia="Times New Roman" w:cs="Times New Roman"/>
          <w:szCs w:val="24"/>
        </w:rPr>
        <w:t xml:space="preserve">κάνουν </w:t>
      </w:r>
      <w:r>
        <w:rPr>
          <w:rFonts w:eastAsia="Times New Roman" w:cs="Times New Roman"/>
          <w:szCs w:val="24"/>
        </w:rPr>
        <w:t xml:space="preserve">σημαντικές προσπάθειες. Θα </w:t>
      </w:r>
      <w:r>
        <w:rPr>
          <w:rFonts w:eastAsia="Times New Roman" w:cs="Times New Roman"/>
          <w:szCs w:val="24"/>
        </w:rPr>
        <w:t xml:space="preserve">σας αναφέρω </w:t>
      </w:r>
      <w:r>
        <w:rPr>
          <w:rFonts w:eastAsia="Times New Roman" w:cs="Times New Roman"/>
          <w:szCs w:val="24"/>
        </w:rPr>
        <w:t>το Ωνάσειο Κέντρο Ελληνικών Σπουδών στο Πανεπιστ</w:t>
      </w:r>
      <w:r>
        <w:rPr>
          <w:rFonts w:eastAsia="Times New Roman" w:cs="Times New Roman"/>
          <w:szCs w:val="24"/>
        </w:rPr>
        <w:t xml:space="preserve">ήμιο της Νέας Υόρκης, το Ελληνικό Κέντρο Πολιτισμού στο Παρίσι, το Ελληνικό Ινστιτούτο Βυζαντινών και Μεταβυζαντινών Σπουδών στη Βενετία, ακόμη και το </w:t>
      </w:r>
      <w:proofErr w:type="spellStart"/>
      <w:r>
        <w:rPr>
          <w:rFonts w:eastAsia="Times New Roman" w:cs="Times New Roman"/>
          <w:szCs w:val="24"/>
        </w:rPr>
        <w:t>Ζωγράφειο</w:t>
      </w:r>
      <w:proofErr w:type="spellEnd"/>
      <w:r>
        <w:rPr>
          <w:rFonts w:eastAsia="Times New Roman" w:cs="Times New Roman"/>
          <w:szCs w:val="24"/>
        </w:rPr>
        <w:t xml:space="preserve"> </w:t>
      </w:r>
      <w:r>
        <w:rPr>
          <w:rFonts w:eastAsia="Times New Roman" w:cs="Times New Roman"/>
          <w:szCs w:val="24"/>
        </w:rPr>
        <w:t>Σχολείο</w:t>
      </w:r>
      <w:r>
        <w:rPr>
          <w:rFonts w:eastAsia="Times New Roman" w:cs="Times New Roman"/>
          <w:szCs w:val="24"/>
        </w:rPr>
        <w:t xml:space="preserve"> της Κωνσταντινούπολης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οργανώνουν συνέδρια. Τις επόμενες </w:t>
      </w:r>
      <w:r>
        <w:rPr>
          <w:rFonts w:eastAsia="Times New Roman" w:cs="Times New Roman"/>
          <w:szCs w:val="24"/>
        </w:rPr>
        <w:t>η</w:t>
      </w:r>
      <w:r>
        <w:rPr>
          <w:rFonts w:eastAsia="Times New Roman" w:cs="Times New Roman"/>
          <w:szCs w:val="24"/>
        </w:rPr>
        <w:t xml:space="preserve">μέρες </w:t>
      </w:r>
      <w:r>
        <w:rPr>
          <w:rFonts w:eastAsia="Times New Roman" w:cs="Times New Roman"/>
          <w:szCs w:val="24"/>
        </w:rPr>
        <w:t xml:space="preserve">μάλιστα, </w:t>
      </w:r>
      <w:r>
        <w:rPr>
          <w:rFonts w:eastAsia="Times New Roman" w:cs="Times New Roman"/>
          <w:szCs w:val="24"/>
        </w:rPr>
        <w:t>οργανώνεται συ</w:t>
      </w:r>
      <w:r>
        <w:rPr>
          <w:rFonts w:eastAsia="Times New Roman" w:cs="Times New Roman"/>
          <w:szCs w:val="24"/>
        </w:rPr>
        <w:t xml:space="preserve">νέδριο για τον </w:t>
      </w:r>
      <w:proofErr w:type="spellStart"/>
      <w:r>
        <w:rPr>
          <w:rFonts w:eastAsia="Times New Roman" w:cs="Times New Roman"/>
          <w:szCs w:val="24"/>
        </w:rPr>
        <w:t>Θεοτοκά</w:t>
      </w:r>
      <w:proofErr w:type="spellEnd"/>
      <w:r>
        <w:rPr>
          <w:rFonts w:eastAsia="Times New Roman" w:cs="Times New Roman"/>
          <w:szCs w:val="24"/>
        </w:rPr>
        <w:t xml:space="preserve"> στην Κωνσταντινούπολη</w:t>
      </w:r>
      <w:r>
        <w:rPr>
          <w:rFonts w:eastAsia="Times New Roman" w:cs="Times New Roman"/>
          <w:szCs w:val="24"/>
        </w:rPr>
        <w:t>,</w:t>
      </w:r>
      <w:r>
        <w:rPr>
          <w:rFonts w:eastAsia="Times New Roman" w:cs="Times New Roman"/>
          <w:szCs w:val="24"/>
        </w:rPr>
        <w:t xml:space="preserve"> από έναν πολύ προικισμένο άνθρωπο, τον Διευθυντή του </w:t>
      </w:r>
      <w:proofErr w:type="spellStart"/>
      <w:r>
        <w:rPr>
          <w:rFonts w:eastAsia="Times New Roman" w:cs="Times New Roman"/>
          <w:szCs w:val="24"/>
        </w:rPr>
        <w:t>Ζωγραφείου</w:t>
      </w:r>
      <w:proofErr w:type="spellEnd"/>
      <w:r>
        <w:rPr>
          <w:rFonts w:eastAsia="Times New Roman" w:cs="Times New Roman"/>
          <w:szCs w:val="24"/>
        </w:rPr>
        <w:t xml:space="preserve">, τον </w:t>
      </w:r>
      <w:r>
        <w:rPr>
          <w:rFonts w:eastAsia="Times New Roman" w:cs="Times New Roman"/>
          <w:szCs w:val="24"/>
        </w:rPr>
        <w:t>κ.</w:t>
      </w:r>
      <w:r>
        <w:rPr>
          <w:rFonts w:eastAsia="Times New Roman" w:cs="Times New Roman"/>
          <w:szCs w:val="24"/>
        </w:rPr>
        <w:t xml:space="preserve"> Γιάννη </w:t>
      </w:r>
      <w:proofErr w:type="spellStart"/>
      <w:r>
        <w:rPr>
          <w:rFonts w:eastAsia="Times New Roman" w:cs="Times New Roman"/>
          <w:szCs w:val="24"/>
        </w:rPr>
        <w:t>Δεμιρτζόγλου</w:t>
      </w:r>
      <w:proofErr w:type="spellEnd"/>
      <w:r>
        <w:rPr>
          <w:rFonts w:eastAsia="Times New Roman" w:cs="Times New Roman"/>
          <w:szCs w:val="24"/>
        </w:rPr>
        <w:t>.</w:t>
      </w:r>
    </w:p>
    <w:p w14:paraId="515F5D3B"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15F5D3C"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 xml:space="preserve">Η επίσημη </w:t>
      </w:r>
      <w:r>
        <w:rPr>
          <w:rFonts w:eastAsia="Times New Roman" w:cs="Times New Roman"/>
          <w:szCs w:val="24"/>
        </w:rPr>
        <w:t xml:space="preserve">πολιτεία, η </w:t>
      </w:r>
      <w:r>
        <w:rPr>
          <w:rFonts w:eastAsia="Times New Roman" w:cs="Times New Roman"/>
          <w:szCs w:val="24"/>
        </w:rPr>
        <w:t>Ελλάδα, δεν</w:t>
      </w:r>
      <w:r>
        <w:rPr>
          <w:rFonts w:eastAsia="Times New Roman" w:cs="Times New Roman"/>
          <w:szCs w:val="24"/>
        </w:rPr>
        <w:t xml:space="preserve"> πρέπει να ακολουθήσει αυτά τα παραδείγματα; Δεν πρέπει να κάνει κάτι; Ποια είναι η πρότασή σας; Ποια είναι η πρόταση του πολιτισμού που έχουμε; Τίποτε απολύτως!</w:t>
      </w:r>
    </w:p>
    <w:p w14:paraId="515F5D3D"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Γκιουλέκα, τέλειωσε και η </w:t>
      </w:r>
      <w:proofErr w:type="spellStart"/>
      <w:r>
        <w:rPr>
          <w:rFonts w:eastAsia="Times New Roman" w:cs="Times New Roman"/>
          <w:szCs w:val="24"/>
        </w:rPr>
        <w:t>τριτολογία</w:t>
      </w:r>
      <w:proofErr w:type="spellEnd"/>
      <w:r>
        <w:rPr>
          <w:rFonts w:eastAsia="Times New Roman" w:cs="Times New Roman"/>
          <w:szCs w:val="24"/>
        </w:rPr>
        <w:t>, που δεν υπάρχει.</w:t>
      </w:r>
    </w:p>
    <w:p w14:paraId="515F5D3E"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Τελειώνω αμέσως, κύριε Πρόεδρε.</w:t>
      </w:r>
    </w:p>
    <w:p w14:paraId="515F5D3F"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Δεν θέλω να μιλήσω για το Θεατρικό Μουσείο, γιατί εδώ παραβιάζω ανοιχτές θύρες. Προέρχεστε από τον χώρο αυτό, τα γνωρίζετε καλύτερα. Απλώς θέλω να πω ότι ντρέπομαι ειλικρινά, γιατί βρέθηκε κάτω στα σ</w:t>
      </w:r>
      <w:r>
        <w:rPr>
          <w:rFonts w:eastAsia="Times New Roman" w:cs="Times New Roman"/>
          <w:szCs w:val="24"/>
        </w:rPr>
        <w:t>κουπίδια</w:t>
      </w:r>
      <w:r>
        <w:rPr>
          <w:rFonts w:eastAsia="Times New Roman" w:cs="Times New Roman"/>
          <w:szCs w:val="24"/>
        </w:rPr>
        <w:t>,</w:t>
      </w:r>
      <w:r>
        <w:rPr>
          <w:rFonts w:eastAsia="Times New Roman" w:cs="Times New Roman"/>
          <w:szCs w:val="24"/>
        </w:rPr>
        <w:t xml:space="preserve"> μαζί με απορρίμματα από ποντίκια η επιστολή του Νικηταρά προς τον Παπαφλέσσα το 182</w:t>
      </w:r>
      <w:r>
        <w:rPr>
          <w:rFonts w:eastAsia="Times New Roman" w:cs="Times New Roman"/>
          <w:szCs w:val="24"/>
        </w:rPr>
        <w:t>3</w:t>
      </w:r>
      <w:r>
        <w:rPr>
          <w:rFonts w:eastAsia="Times New Roman" w:cs="Times New Roman"/>
          <w:szCs w:val="24"/>
        </w:rPr>
        <w:t xml:space="preserve">, νομίζω, </w:t>
      </w:r>
      <w:r>
        <w:rPr>
          <w:rFonts w:eastAsia="Times New Roman" w:cs="Times New Roman"/>
          <w:szCs w:val="24"/>
        </w:rPr>
        <w:lastRenderedPageBreak/>
        <w:t xml:space="preserve">που έλεγε να κάνουμε </w:t>
      </w:r>
      <w:r>
        <w:rPr>
          <w:rFonts w:eastAsia="Times New Roman" w:cs="Times New Roman"/>
          <w:szCs w:val="24"/>
        </w:rPr>
        <w:t xml:space="preserve">θέατρο, </w:t>
      </w:r>
      <w:r>
        <w:rPr>
          <w:rFonts w:eastAsia="Times New Roman" w:cs="Times New Roman"/>
          <w:szCs w:val="24"/>
        </w:rPr>
        <w:t>το Τζαμί στο Ναύπλιο</w:t>
      </w:r>
      <w:r>
        <w:rPr>
          <w:rFonts w:eastAsia="Times New Roman" w:cs="Times New Roman"/>
          <w:szCs w:val="24"/>
        </w:rPr>
        <w:t xml:space="preserve">, </w:t>
      </w:r>
      <w:r>
        <w:rPr>
          <w:rFonts w:eastAsia="Times New Roman" w:cs="Times New Roman"/>
          <w:szCs w:val="24"/>
        </w:rPr>
        <w:t>τότε. Αυτή ήταν πεταμένη</w:t>
      </w:r>
      <w:r>
        <w:rPr>
          <w:rFonts w:eastAsia="Times New Roman" w:cs="Times New Roman"/>
          <w:szCs w:val="24"/>
        </w:rPr>
        <w:t xml:space="preserve"> στο πάτωμα</w:t>
      </w:r>
      <w:r>
        <w:rPr>
          <w:rFonts w:eastAsia="Times New Roman" w:cs="Times New Roman"/>
          <w:szCs w:val="24"/>
        </w:rPr>
        <w:t>, όπως πεταμένα είναι τα πάντα μέσα στο Θεατρικό Μουσείο, όπου εκε</w:t>
      </w:r>
      <w:r>
        <w:rPr>
          <w:rFonts w:eastAsia="Times New Roman" w:cs="Times New Roman"/>
          <w:szCs w:val="24"/>
        </w:rPr>
        <w:t>ί βουλιάζει και καταστρέφεται η πολιτιστική μας κληρονομιά.</w:t>
      </w:r>
    </w:p>
    <w:p w14:paraId="515F5D40"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Γκιουλέκα,…</w:t>
      </w:r>
    </w:p>
    <w:p w14:paraId="515F5D41"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Κύριε Πρόεδρε, τελειώνω. Μισό λεπτό</w:t>
      </w:r>
      <w:r>
        <w:rPr>
          <w:rFonts w:eastAsia="Times New Roman" w:cs="Times New Roman"/>
          <w:szCs w:val="24"/>
        </w:rPr>
        <w:t xml:space="preserve"> ή έ</w:t>
      </w:r>
      <w:r>
        <w:rPr>
          <w:rFonts w:eastAsia="Times New Roman" w:cs="Times New Roman"/>
          <w:szCs w:val="24"/>
        </w:rPr>
        <w:t>να δευτερόλεπτο</w:t>
      </w:r>
      <w:r>
        <w:rPr>
          <w:rFonts w:eastAsia="Times New Roman" w:cs="Times New Roman"/>
          <w:szCs w:val="24"/>
        </w:rPr>
        <w:t>,</w:t>
      </w:r>
      <w:r>
        <w:rPr>
          <w:rFonts w:eastAsia="Times New Roman" w:cs="Times New Roman"/>
          <w:szCs w:val="24"/>
        </w:rPr>
        <w:t xml:space="preserve"> για να μπορέσω να κλείσω τον λόγο μου.</w:t>
      </w:r>
    </w:p>
    <w:p w14:paraId="515F5D42" w14:textId="77777777" w:rsidR="005D0520" w:rsidRDefault="00B80F07">
      <w:pPr>
        <w:tabs>
          <w:tab w:val="left" w:pos="1138"/>
          <w:tab w:val="left" w:pos="1565"/>
          <w:tab w:val="left" w:pos="2965"/>
          <w:tab w:val="center" w:pos="4753"/>
        </w:tabs>
        <w:spacing w:line="600" w:lineRule="auto"/>
        <w:ind w:firstLine="720"/>
        <w:rPr>
          <w:rFonts w:eastAsia="Times New Roman" w:cs="Times New Roman"/>
          <w:szCs w:val="24"/>
        </w:rPr>
      </w:pPr>
      <w:r>
        <w:rPr>
          <w:rFonts w:eastAsia="Times New Roman" w:cs="Times New Roman"/>
          <w:b/>
          <w:szCs w:val="24"/>
        </w:rPr>
        <w:t>ΠΡΟΕΔΡΕΥΩΝ (Γεώργιος Βαρε</w:t>
      </w:r>
      <w:r>
        <w:rPr>
          <w:rFonts w:eastAsia="Times New Roman" w:cs="Times New Roman"/>
          <w:b/>
          <w:szCs w:val="24"/>
        </w:rPr>
        <w:t xml:space="preserve">μένος): </w:t>
      </w:r>
      <w:r>
        <w:rPr>
          <w:rFonts w:eastAsia="Times New Roman" w:cs="Times New Roman"/>
          <w:szCs w:val="24"/>
        </w:rPr>
        <w:t>Μη με εγκαλείτε κιόλας, γιατί είμαι υπερευαίσθητος και μπορεί να κατέβω από την Έδρα, αν είμαι περιττός. Καταλάβατε;</w:t>
      </w:r>
    </w:p>
    <w:p w14:paraId="515F5D43" w14:textId="77777777" w:rsidR="005D0520" w:rsidRDefault="00B80F07">
      <w:pPr>
        <w:tabs>
          <w:tab w:val="left" w:pos="1138"/>
          <w:tab w:val="left" w:pos="1565"/>
          <w:tab w:val="left" w:pos="2965"/>
          <w:tab w:val="center" w:pos="4753"/>
        </w:tabs>
        <w:spacing w:line="600" w:lineRule="auto"/>
        <w:ind w:firstLine="720"/>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Όχι, δεν είστε περιττός. Σας λέω ότι τελειώνω αμέσως. Σας άκουσα και τελειώνω.</w:t>
      </w:r>
    </w:p>
    <w:p w14:paraId="515F5D44" w14:textId="77777777" w:rsidR="005D0520" w:rsidRDefault="00B80F07">
      <w:pPr>
        <w:tabs>
          <w:tab w:val="left" w:pos="1138"/>
          <w:tab w:val="left" w:pos="1565"/>
          <w:tab w:val="left" w:pos="2965"/>
          <w:tab w:val="center" w:pos="4753"/>
        </w:tabs>
        <w:spacing w:line="600" w:lineRule="auto"/>
        <w:ind w:firstLine="720"/>
        <w:rPr>
          <w:rFonts w:eastAsia="Times New Roman" w:cs="Times New Roman"/>
          <w:szCs w:val="24"/>
        </w:rPr>
      </w:pPr>
      <w:r>
        <w:rPr>
          <w:rFonts w:eastAsia="Times New Roman" w:cs="Times New Roman"/>
          <w:b/>
          <w:szCs w:val="24"/>
        </w:rPr>
        <w:lastRenderedPageBreak/>
        <w:t>ΠΡΟΕΔΡΕΥΩΝ (Γεώργιος Βαρεμέ</w:t>
      </w:r>
      <w:r>
        <w:rPr>
          <w:rFonts w:eastAsia="Times New Roman" w:cs="Times New Roman"/>
          <w:b/>
          <w:szCs w:val="24"/>
        </w:rPr>
        <w:t xml:space="preserve">νος): </w:t>
      </w:r>
      <w:r>
        <w:rPr>
          <w:rFonts w:eastAsia="Times New Roman" w:cs="Times New Roman"/>
          <w:szCs w:val="24"/>
        </w:rPr>
        <w:t>Παρακαλώ, παρακαλώ.</w:t>
      </w:r>
    </w:p>
    <w:p w14:paraId="515F5D45" w14:textId="77777777" w:rsidR="005D0520" w:rsidRDefault="00B80F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 xml:space="preserve">Νομίζω, κυρία Υπουργέ, ότι το κομματικό κουστούμι του ΣΥΡΙΖΑ δεν σας πάει. Είναι πολύ στενό. Εκμεταλλευθείτε την ιδιότητά </w:t>
      </w:r>
      <w:r>
        <w:rPr>
          <w:rFonts w:eastAsia="Times New Roman" w:cs="Times New Roman"/>
          <w:szCs w:val="24"/>
        </w:rPr>
        <w:t>σας,</w:t>
      </w:r>
      <w:r>
        <w:rPr>
          <w:rFonts w:eastAsia="Times New Roman" w:cs="Times New Roman"/>
          <w:szCs w:val="24"/>
        </w:rPr>
        <w:t xml:space="preserve"> ως ανθρώπου της τέχνης και πραγματικά</w:t>
      </w:r>
      <w:r>
        <w:rPr>
          <w:rFonts w:eastAsia="Times New Roman" w:cs="Times New Roman"/>
          <w:szCs w:val="24"/>
        </w:rPr>
        <w:t>,</w:t>
      </w:r>
      <w:r>
        <w:rPr>
          <w:rFonts w:eastAsia="Times New Roman" w:cs="Times New Roman"/>
          <w:szCs w:val="24"/>
        </w:rPr>
        <w:t xml:space="preserve"> κάντε τον πολιτισμό </w:t>
      </w:r>
      <w:r>
        <w:rPr>
          <w:rFonts w:eastAsia="Times New Roman" w:cs="Times New Roman"/>
          <w:szCs w:val="24"/>
        </w:rPr>
        <w:t xml:space="preserve">το χώρο </w:t>
      </w:r>
      <w:r>
        <w:rPr>
          <w:rFonts w:eastAsia="Times New Roman" w:cs="Times New Roman"/>
          <w:szCs w:val="24"/>
        </w:rPr>
        <w:t>αυτό</w:t>
      </w:r>
      <w:r>
        <w:rPr>
          <w:rFonts w:eastAsia="Times New Roman" w:cs="Times New Roman"/>
          <w:szCs w:val="24"/>
        </w:rPr>
        <w:t>,</w:t>
      </w:r>
      <w:r>
        <w:rPr>
          <w:rFonts w:eastAsia="Times New Roman" w:cs="Times New Roman"/>
          <w:szCs w:val="24"/>
        </w:rPr>
        <w:t xml:space="preserve"> που θ</w:t>
      </w:r>
      <w:r>
        <w:rPr>
          <w:rFonts w:eastAsia="Times New Roman" w:cs="Times New Roman"/>
          <w:szCs w:val="24"/>
        </w:rPr>
        <w:t>α φέρει την εξαίρεση -αν θέλετε- στον κανόνα</w:t>
      </w:r>
      <w:r>
        <w:rPr>
          <w:rFonts w:eastAsia="Times New Roman" w:cs="Times New Roman"/>
          <w:szCs w:val="24"/>
        </w:rPr>
        <w:t>,</w:t>
      </w:r>
      <w:r>
        <w:rPr>
          <w:rFonts w:eastAsia="Times New Roman" w:cs="Times New Roman"/>
          <w:szCs w:val="24"/>
        </w:rPr>
        <w:t xml:space="preserve"> που ακολουθεί η Κυβέρνηση του ΣΥΡΙΖΑ, να γίνει δηλαδή ο πολιτισμός ένας τόπος συνάντησης. Είμαστε εδώ, αν θέλετε να προτείνουμε και εμείς από την πλευρά μας κάποια πράγματα. Είμαστε έτοιμοι να συνεργαστούμε, αν</w:t>
      </w:r>
      <w:r>
        <w:rPr>
          <w:rFonts w:eastAsia="Times New Roman" w:cs="Times New Roman"/>
          <w:szCs w:val="24"/>
        </w:rPr>
        <w:t xml:space="preserve"> θέλετε κάτι τέτοιο. </w:t>
      </w:r>
    </w:p>
    <w:p w14:paraId="515F5D46" w14:textId="77777777" w:rsidR="005D0520" w:rsidRDefault="00B80F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Λυπούμαστε, αλλά βλέπουμε ότι η Κυβέρνηση δεν έχει τέτοια διάθεση. Μάλλον χρησιμοποιεί τον πολιτισμό</w:t>
      </w:r>
      <w:r>
        <w:rPr>
          <w:rFonts w:eastAsia="Times New Roman" w:cs="Times New Roman"/>
          <w:szCs w:val="24"/>
        </w:rPr>
        <w:t>,</w:t>
      </w:r>
      <w:r>
        <w:rPr>
          <w:rFonts w:eastAsia="Times New Roman" w:cs="Times New Roman"/>
          <w:szCs w:val="24"/>
        </w:rPr>
        <w:t xml:space="preserve"> για να τακτοποιεί «ημετέρους». Δείτε σε όλους τους φορείς και σε όλους τους θεσμούς, όλοι οι επικεφαλής, όσοι τοποθετήθηκαν από την </w:t>
      </w:r>
      <w:r>
        <w:rPr>
          <w:rFonts w:eastAsia="Times New Roman" w:cs="Times New Roman"/>
          <w:szCs w:val="24"/>
        </w:rPr>
        <w:t xml:space="preserve">Κυβέρνηση του ΣΥΡΙΖΑ, είναι όλοι φίλα προσκείμενοι στον ΣΥΡΙΖΑ. Και μόνο αυτό νομίζω ότι βοηθάει στο να βγάλουμε τα συμπεράσματά μας. </w:t>
      </w:r>
    </w:p>
    <w:p w14:paraId="515F5D47" w14:textId="77777777" w:rsidR="005D0520" w:rsidRDefault="00B80F07">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15F5D48" w14:textId="77777777" w:rsidR="005D0520" w:rsidRDefault="00B80F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Η </w:t>
      </w:r>
      <w:r>
        <w:rPr>
          <w:rFonts w:eastAsia="Times New Roman" w:cs="Times New Roman"/>
          <w:szCs w:val="24"/>
        </w:rPr>
        <w:t>κ.</w:t>
      </w:r>
      <w:r>
        <w:rPr>
          <w:rFonts w:eastAsia="Times New Roman" w:cs="Times New Roman"/>
          <w:szCs w:val="24"/>
        </w:rPr>
        <w:t xml:space="preserve"> Αραμπατζή έχει τον λόγο. </w:t>
      </w:r>
    </w:p>
    <w:p w14:paraId="515F5D49" w14:textId="77777777" w:rsidR="005D0520" w:rsidRDefault="00B80F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Ευχαριστώ, κύριε Πρόεδρε. </w:t>
      </w:r>
    </w:p>
    <w:p w14:paraId="515F5D4A" w14:textId="77777777" w:rsidR="005D0520" w:rsidRDefault="00B80F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Κυρία Υπουργέ, αμέσως μετά την ανάληψη των υπουργικών σας καθηκόντων</w:t>
      </w:r>
      <w:r>
        <w:rPr>
          <w:rFonts w:eastAsia="Times New Roman" w:cs="Times New Roman"/>
          <w:szCs w:val="24"/>
        </w:rPr>
        <w:t>,</w:t>
      </w:r>
      <w:r>
        <w:rPr>
          <w:rFonts w:eastAsia="Times New Roman" w:cs="Times New Roman"/>
          <w:szCs w:val="24"/>
        </w:rPr>
        <w:t xml:space="preserve"> στο τέλος του 2016, σε σχετική συζήτηση επίκαιρης ερώτησής μου</w:t>
      </w:r>
      <w:r>
        <w:rPr>
          <w:rFonts w:eastAsia="Times New Roman" w:cs="Times New Roman"/>
          <w:szCs w:val="24"/>
        </w:rPr>
        <w:t>,</w:t>
      </w:r>
      <w:r>
        <w:rPr>
          <w:rFonts w:eastAsia="Times New Roman" w:cs="Times New Roman"/>
          <w:szCs w:val="24"/>
        </w:rPr>
        <w:t xml:space="preserve"> εδώ στη Βουλή, σας είχα εκφράσει την ελπίδα </w:t>
      </w:r>
      <w:r>
        <w:rPr>
          <w:rFonts w:eastAsia="Times New Roman" w:cs="Times New Roman"/>
          <w:szCs w:val="24"/>
        </w:rPr>
        <w:lastRenderedPageBreak/>
        <w:t xml:space="preserve">μου ότι </w:t>
      </w:r>
      <w:r>
        <w:rPr>
          <w:rFonts w:eastAsia="Times New Roman" w:cs="Times New Roman"/>
          <w:szCs w:val="24"/>
        </w:rPr>
        <w:t>εσείς,</w:t>
      </w:r>
      <w:r>
        <w:rPr>
          <w:rFonts w:eastAsia="Times New Roman" w:cs="Times New Roman"/>
          <w:szCs w:val="24"/>
        </w:rPr>
        <w:t xml:space="preserve"> ένας άνθρωπος του πολιτισμού</w:t>
      </w:r>
      <w:r>
        <w:rPr>
          <w:rFonts w:eastAsia="Times New Roman" w:cs="Times New Roman"/>
          <w:szCs w:val="24"/>
        </w:rPr>
        <w:t>,</w:t>
      </w:r>
      <w:r>
        <w:rPr>
          <w:rFonts w:eastAsia="Times New Roman" w:cs="Times New Roman"/>
          <w:szCs w:val="24"/>
        </w:rPr>
        <w:t xml:space="preserve"> θα βάλετε ένα τέλος στο πολιτιστικό άγος</w:t>
      </w:r>
      <w:r>
        <w:rPr>
          <w:rFonts w:eastAsia="Times New Roman" w:cs="Times New Roman"/>
          <w:szCs w:val="24"/>
        </w:rPr>
        <w:t>,</w:t>
      </w:r>
      <w:r>
        <w:rPr>
          <w:rFonts w:eastAsia="Times New Roman" w:cs="Times New Roman"/>
          <w:szCs w:val="24"/>
        </w:rPr>
        <w:t xml:space="preserve"> που είχε να κάνει με </w:t>
      </w:r>
      <w:r>
        <w:rPr>
          <w:rFonts w:eastAsia="Times New Roman" w:cs="Times New Roman"/>
          <w:szCs w:val="24"/>
        </w:rPr>
        <w:t>«</w:t>
      </w:r>
      <w:r>
        <w:rPr>
          <w:rFonts w:eastAsia="Times New Roman" w:cs="Times New Roman"/>
          <w:szCs w:val="24"/>
        </w:rPr>
        <w:t>τα έργα και τις ημέρες</w:t>
      </w:r>
      <w:r>
        <w:rPr>
          <w:rFonts w:eastAsia="Times New Roman" w:cs="Times New Roman"/>
          <w:szCs w:val="24"/>
        </w:rPr>
        <w:t>»</w:t>
      </w:r>
      <w:r>
        <w:rPr>
          <w:rFonts w:eastAsia="Times New Roman" w:cs="Times New Roman"/>
          <w:szCs w:val="24"/>
        </w:rPr>
        <w:t xml:space="preserve"> της Κυβέρνησης ΣΥΡΙΖΑ-ΑΝΕΛ</w:t>
      </w:r>
      <w:r>
        <w:rPr>
          <w:rFonts w:eastAsia="Times New Roman" w:cs="Times New Roman"/>
          <w:szCs w:val="24"/>
        </w:rPr>
        <w:t>,</w:t>
      </w:r>
      <w:r>
        <w:rPr>
          <w:rFonts w:eastAsia="Times New Roman" w:cs="Times New Roman"/>
          <w:szCs w:val="24"/>
        </w:rPr>
        <w:t xml:space="preserve"> σε σχέση με την Αμφίπολη. </w:t>
      </w:r>
    </w:p>
    <w:p w14:paraId="515F5D4B" w14:textId="77777777" w:rsidR="005D0520" w:rsidRDefault="00B80F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Επεσήμανα ότι ευελπιστούσαμε να </w:t>
      </w:r>
      <w:r>
        <w:rPr>
          <w:rFonts w:eastAsia="Times New Roman" w:cs="Times New Roman"/>
          <w:szCs w:val="24"/>
        </w:rPr>
        <w:t xml:space="preserve">μπει </w:t>
      </w:r>
      <w:r>
        <w:rPr>
          <w:rFonts w:eastAsia="Times New Roman" w:cs="Times New Roman"/>
          <w:szCs w:val="24"/>
        </w:rPr>
        <w:t>ένα τέλος στην ιδεοληπτική και στενά κομματικ</w:t>
      </w:r>
      <w:r>
        <w:rPr>
          <w:rFonts w:eastAsia="Times New Roman" w:cs="Times New Roman"/>
          <w:szCs w:val="24"/>
        </w:rPr>
        <w:t>ή διακυβέρνηση του πιο λαμπερού τομέα της χώρας μας, του πολιτισμού, από την Κυβέρνηση ΣΥΡΙΖΑ-ΑΝΕΛ, που προφανώς θεωρεί ως πολιτισμό μόνο ό,τι ανακαλύπτεται επί της διακυβέρνησης ΣΥΡΙΖΑ, αφήνοντας στο περιθώριο την Αμφίπολη, η οποία αποκηρύχθηκε βεβαίως</w:t>
      </w:r>
      <w:r>
        <w:rPr>
          <w:rFonts w:eastAsia="Times New Roman" w:cs="Times New Roman"/>
          <w:szCs w:val="24"/>
        </w:rPr>
        <w:t>,</w:t>
      </w:r>
      <w:r>
        <w:rPr>
          <w:rFonts w:eastAsia="Times New Roman" w:cs="Times New Roman"/>
          <w:szCs w:val="24"/>
        </w:rPr>
        <w:t xml:space="preserve"> π</w:t>
      </w:r>
      <w:r>
        <w:rPr>
          <w:rFonts w:eastAsia="Times New Roman" w:cs="Times New Roman"/>
          <w:szCs w:val="24"/>
        </w:rPr>
        <w:t>ολιτικά, όπως αποδεικνύεται τα τρία τελευταία χρόνια</w:t>
      </w:r>
      <w:r>
        <w:rPr>
          <w:rFonts w:eastAsia="Times New Roman" w:cs="Times New Roman"/>
          <w:szCs w:val="24"/>
        </w:rPr>
        <w:t>,</w:t>
      </w:r>
      <w:r>
        <w:rPr>
          <w:rFonts w:eastAsia="Times New Roman" w:cs="Times New Roman"/>
          <w:szCs w:val="24"/>
        </w:rPr>
        <w:t xml:space="preserve"> που κυβερνάτε, όχι γιατί δεν ήταν εξόχως σπουδαία και σημαντική -ασχέτως της ταυτότητας του νεκρού- αλλά γιατί είχε την ατυχία να ανακαλυφθεί επί της προηγούμενης διακυβέρνησης της Νέας Δημοκρατίας. </w:t>
      </w:r>
    </w:p>
    <w:p w14:paraId="515F5D4C" w14:textId="77777777" w:rsidR="005D0520" w:rsidRDefault="00B80F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Μι</w:t>
      </w:r>
      <w:r>
        <w:rPr>
          <w:rFonts w:eastAsia="Times New Roman" w:cs="Times New Roman"/>
          <w:szCs w:val="24"/>
        </w:rPr>
        <w:t>λάμε για μία διακυβέρνηση</w:t>
      </w:r>
      <w:r>
        <w:rPr>
          <w:rFonts w:eastAsia="Times New Roman" w:cs="Times New Roman"/>
          <w:szCs w:val="24"/>
        </w:rPr>
        <w:t>,</w:t>
      </w:r>
      <w:r>
        <w:rPr>
          <w:rFonts w:eastAsia="Times New Roman" w:cs="Times New Roman"/>
          <w:szCs w:val="24"/>
        </w:rPr>
        <w:t xml:space="preserve"> που υποβάθμισε συστηματικά και με κάθε τρόπο</w:t>
      </w:r>
      <w:r>
        <w:rPr>
          <w:rFonts w:eastAsia="Times New Roman" w:cs="Times New Roman"/>
          <w:szCs w:val="24"/>
        </w:rPr>
        <w:t>,</w:t>
      </w:r>
      <w:r>
        <w:rPr>
          <w:rFonts w:eastAsia="Times New Roman" w:cs="Times New Roman"/>
          <w:szCs w:val="24"/>
        </w:rPr>
        <w:t xml:space="preserve"> τα τρία τελευταία χρόνια αυτό το υπέρλαμπρο ιστορικό και πολιτιστικό μνημείο, αφ’ ενός με τη χρονολόγησή του</w:t>
      </w:r>
      <w:r>
        <w:rPr>
          <w:rFonts w:eastAsia="Times New Roman" w:cs="Times New Roman"/>
          <w:szCs w:val="24"/>
        </w:rPr>
        <w:t>,</w:t>
      </w:r>
      <w:r>
        <w:rPr>
          <w:rFonts w:eastAsia="Times New Roman" w:cs="Times New Roman"/>
          <w:szCs w:val="24"/>
        </w:rPr>
        <w:t xml:space="preserve"> ότι τάχα δεν είναι μακεδονικό. </w:t>
      </w:r>
    </w:p>
    <w:p w14:paraId="515F5D4D" w14:textId="77777777" w:rsidR="005D0520" w:rsidRDefault="00B80F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Αναρωτιέμαι σήμερα, κυρία Υπουργέ, πώς αι</w:t>
      </w:r>
      <w:r>
        <w:rPr>
          <w:rFonts w:eastAsia="Times New Roman" w:cs="Times New Roman"/>
          <w:szCs w:val="24"/>
        </w:rPr>
        <w:t xml:space="preserve">σθάνονται όλοι αυτοί που αμφισβήτησαν την ελληνικότητα του μνημείου, σήμερα που οι ανιστόρητες και </w:t>
      </w:r>
      <w:proofErr w:type="spellStart"/>
      <w:r>
        <w:rPr>
          <w:rFonts w:eastAsia="Times New Roman" w:cs="Times New Roman"/>
          <w:szCs w:val="24"/>
        </w:rPr>
        <w:t>αλυτρωτικές</w:t>
      </w:r>
      <w:proofErr w:type="spellEnd"/>
      <w:r>
        <w:rPr>
          <w:rFonts w:eastAsia="Times New Roman" w:cs="Times New Roman"/>
          <w:szCs w:val="24"/>
        </w:rPr>
        <w:t xml:space="preserve"> διαθέσεις των Σκοπιανών είναι πιο επίκαιρες από ποτέ. Αναρωτιέμαι πώς αισθάνονται όλοι αυτοί, όταν σύσσωμη η επιστημονική κοινότητα, ανασκαφείς κ</w:t>
      </w:r>
      <w:r>
        <w:rPr>
          <w:rFonts w:eastAsia="Times New Roman" w:cs="Times New Roman"/>
          <w:szCs w:val="24"/>
        </w:rPr>
        <w:t xml:space="preserve">αι θετικοί επιστήμονες -γεωλόγοι, στατικοί, σεισμολόγοι- ρητά και κατηγορηματικά </w:t>
      </w:r>
      <w:proofErr w:type="spellStart"/>
      <w:r>
        <w:rPr>
          <w:rFonts w:eastAsia="Times New Roman" w:cs="Times New Roman"/>
          <w:szCs w:val="24"/>
        </w:rPr>
        <w:t>απεφάνθησαν</w:t>
      </w:r>
      <w:proofErr w:type="spellEnd"/>
      <w:r>
        <w:rPr>
          <w:rFonts w:eastAsia="Times New Roman" w:cs="Times New Roman"/>
          <w:szCs w:val="24"/>
        </w:rPr>
        <w:t xml:space="preserve"> ότι το μνημείο χρονολογείται στο τελευταίο τέταρτο του 4</w:t>
      </w:r>
      <w:r>
        <w:rPr>
          <w:rFonts w:eastAsia="Times New Roman" w:cs="Times New Roman"/>
          <w:szCs w:val="24"/>
          <w:vertAlign w:val="superscript"/>
        </w:rPr>
        <w:t>ου</w:t>
      </w:r>
      <w:r>
        <w:rPr>
          <w:rFonts w:eastAsia="Times New Roman" w:cs="Times New Roman"/>
          <w:szCs w:val="24"/>
        </w:rPr>
        <w:t xml:space="preserve"> αιώνα π.Χ., θέση επίσημα δημοσιευμένη εδώ και </w:t>
      </w:r>
      <w:r>
        <w:rPr>
          <w:rFonts w:eastAsia="Times New Roman" w:cs="Times New Roman"/>
          <w:szCs w:val="24"/>
        </w:rPr>
        <w:lastRenderedPageBreak/>
        <w:t xml:space="preserve">ένα εξάμηνο, θέση που επανέλαβε προχθές ο κ. Γρηγόρης </w:t>
      </w:r>
      <w:proofErr w:type="spellStart"/>
      <w:r>
        <w:rPr>
          <w:rFonts w:eastAsia="Times New Roman" w:cs="Times New Roman"/>
          <w:szCs w:val="24"/>
        </w:rPr>
        <w:t>Τσόκ</w:t>
      </w:r>
      <w:r>
        <w:rPr>
          <w:rFonts w:eastAsia="Times New Roman" w:cs="Times New Roman"/>
          <w:szCs w:val="24"/>
        </w:rPr>
        <w:t>ας</w:t>
      </w:r>
      <w:proofErr w:type="spellEnd"/>
      <w:r>
        <w:rPr>
          <w:rFonts w:eastAsia="Times New Roman" w:cs="Times New Roman"/>
          <w:szCs w:val="24"/>
        </w:rPr>
        <w:t xml:space="preserve"> στο Αρχαιολογικό Συνέδριο Θεσσαλονίκης.</w:t>
      </w:r>
    </w:p>
    <w:p w14:paraId="515F5D4E" w14:textId="77777777" w:rsidR="005D0520" w:rsidRDefault="00B80F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Πρόκειται για μία διακυβέρνηση</w:t>
      </w:r>
      <w:r>
        <w:rPr>
          <w:rFonts w:eastAsia="Times New Roman" w:cs="Times New Roman"/>
          <w:szCs w:val="24"/>
        </w:rPr>
        <w:t>,</w:t>
      </w:r>
      <w:r>
        <w:rPr>
          <w:rFonts w:eastAsia="Times New Roman" w:cs="Times New Roman"/>
          <w:szCs w:val="24"/>
        </w:rPr>
        <w:t xml:space="preserve"> που υποβάθμισε το μνημείο, φυσικά με την παντελή του εγκατάλειψη</w:t>
      </w:r>
      <w:r>
        <w:rPr>
          <w:rFonts w:eastAsia="Times New Roman" w:cs="Times New Roman"/>
          <w:szCs w:val="24"/>
        </w:rPr>
        <w:t>,</w:t>
      </w:r>
      <w:r>
        <w:rPr>
          <w:rFonts w:eastAsia="Times New Roman" w:cs="Times New Roman"/>
          <w:szCs w:val="24"/>
        </w:rPr>
        <w:t xml:space="preserve"> τόσο σε επίπεδο συνέχισης της ανασκαφής, αλλά κυρίως στα στοιχειώδη έργα συντήρησης και προστασίας του. </w:t>
      </w:r>
    </w:p>
    <w:p w14:paraId="515F5D4F" w14:textId="77777777" w:rsidR="005D0520" w:rsidRDefault="00B80F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Από τότε, </w:t>
      </w:r>
      <w:r>
        <w:rPr>
          <w:rFonts w:eastAsia="Times New Roman" w:cs="Times New Roman"/>
          <w:szCs w:val="24"/>
        </w:rPr>
        <w:t>κυρία Υπουργέ, πέρασαν δεκαπέντε μήνες, δεκαπέντε επιπλέον χαμένοι μήνες για την Αμφίπολη και το εμβληματικό ταφικό συγκρότημα, δεκαπέντε μήνες</w:t>
      </w:r>
      <w:r>
        <w:rPr>
          <w:rFonts w:eastAsia="Times New Roman" w:cs="Times New Roman"/>
          <w:szCs w:val="24"/>
        </w:rPr>
        <w:t>,</w:t>
      </w:r>
      <w:r>
        <w:rPr>
          <w:rFonts w:eastAsia="Times New Roman" w:cs="Times New Roman"/>
          <w:szCs w:val="24"/>
        </w:rPr>
        <w:t xml:space="preserve"> που αναλώθηκαν σε μία επίσκεψη-εκδρομή -θα μου επιτρέψετε να </w:t>
      </w:r>
      <w:r>
        <w:rPr>
          <w:rFonts w:eastAsia="Times New Roman" w:cs="Times New Roman"/>
          <w:szCs w:val="24"/>
        </w:rPr>
        <w:t xml:space="preserve">τη </w:t>
      </w:r>
      <w:r>
        <w:rPr>
          <w:rFonts w:eastAsia="Times New Roman" w:cs="Times New Roman"/>
          <w:szCs w:val="24"/>
        </w:rPr>
        <w:t xml:space="preserve">χαρακτηρίσω- στην Αμφίπολη στις 11 Μαΐου 2017, </w:t>
      </w:r>
      <w:r>
        <w:rPr>
          <w:rFonts w:eastAsia="Times New Roman" w:cs="Times New Roman"/>
          <w:szCs w:val="24"/>
        </w:rPr>
        <w:t>όπου ήλθατε, είδατε και απήλθατε. Ήταν μία επίσκεψη</w:t>
      </w:r>
      <w:r>
        <w:rPr>
          <w:rFonts w:eastAsia="Times New Roman" w:cs="Times New Roman"/>
          <w:szCs w:val="24"/>
        </w:rPr>
        <w:t>,</w:t>
      </w:r>
      <w:r>
        <w:rPr>
          <w:rFonts w:eastAsia="Times New Roman" w:cs="Times New Roman"/>
          <w:szCs w:val="24"/>
        </w:rPr>
        <w:t xml:space="preserve"> που έμεινε, δυστυχώς, βαθιά χαραγμένη στη </w:t>
      </w:r>
      <w:r>
        <w:rPr>
          <w:rFonts w:eastAsia="Times New Roman" w:cs="Times New Roman"/>
          <w:szCs w:val="24"/>
        </w:rPr>
        <w:lastRenderedPageBreak/>
        <w:t xml:space="preserve">μνήμη </w:t>
      </w:r>
      <w:r>
        <w:rPr>
          <w:rFonts w:eastAsia="Times New Roman" w:cs="Times New Roman"/>
          <w:szCs w:val="24"/>
        </w:rPr>
        <w:t>μας,</w:t>
      </w:r>
      <w:r>
        <w:rPr>
          <w:rFonts w:eastAsia="Times New Roman" w:cs="Times New Roman"/>
          <w:szCs w:val="24"/>
        </w:rPr>
        <w:t xml:space="preserve"> για τη φοβερή εκείνη αναδίπλωσή σας ως προς τη χρονολόγηση του μνημείου, για το οποίο αρχικά δηλώσατε ότι είναι μακεδονικό, αλλά στη συνέχεια, για να </w:t>
      </w:r>
      <w:r>
        <w:rPr>
          <w:rFonts w:eastAsia="Times New Roman" w:cs="Times New Roman"/>
          <w:szCs w:val="24"/>
        </w:rPr>
        <w:t xml:space="preserve">μην κακοκαρδίσετε και τους συντρόφους σας, βγάλατε ένα δελτίο Τύπου και είπατε ότι υπάρχει μία αίσθηση </w:t>
      </w:r>
      <w:proofErr w:type="spellStart"/>
      <w:r>
        <w:rPr>
          <w:rFonts w:eastAsia="Times New Roman" w:cs="Times New Roman"/>
          <w:szCs w:val="24"/>
        </w:rPr>
        <w:t>μακεδονικότητας</w:t>
      </w:r>
      <w:proofErr w:type="spellEnd"/>
      <w:r>
        <w:rPr>
          <w:rFonts w:eastAsia="Times New Roman" w:cs="Times New Roman"/>
          <w:szCs w:val="24"/>
        </w:rPr>
        <w:t xml:space="preserve">. </w:t>
      </w:r>
    </w:p>
    <w:p w14:paraId="515F5D50" w14:textId="77777777" w:rsidR="005D0520" w:rsidRDefault="00B80F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Βεβαίως, προλάβατε εκεί να διαφημίσετε τα έργα του ΕΣΠΑ 1,5 εκατομμυρίου ευρώ. Βεβαίως, ακολούθησε το «κάζο» της απόρριψης του φακέλου </w:t>
      </w:r>
      <w:r>
        <w:rPr>
          <w:rFonts w:eastAsia="Times New Roman" w:cs="Times New Roman"/>
          <w:szCs w:val="24"/>
        </w:rPr>
        <w:t>του ΕΣΠΑ, όπως και των υπόλοιπων τεσσάρων φακέλων, από την Περιφέρεια Κεντρικής Μακεδονίας</w:t>
      </w:r>
      <w:r>
        <w:rPr>
          <w:rFonts w:eastAsia="Times New Roman" w:cs="Times New Roman"/>
          <w:szCs w:val="24"/>
        </w:rPr>
        <w:t>,</w:t>
      </w:r>
      <w:r>
        <w:rPr>
          <w:rFonts w:eastAsia="Times New Roman" w:cs="Times New Roman"/>
          <w:szCs w:val="24"/>
        </w:rPr>
        <w:t xml:space="preserve"> λόγω ανωριμότητας του έργου και σοβαρότατων ελλείψεων στην ολοκλήρωση των μελετών. Επιχειρήσατε, βέβαια, να αποδώσετε αυτό το φιάσκο σε έλλειμμα συνεννόησης, όπως ε</w:t>
      </w:r>
      <w:r>
        <w:rPr>
          <w:rFonts w:eastAsia="Times New Roman" w:cs="Times New Roman"/>
          <w:szCs w:val="24"/>
        </w:rPr>
        <w:t>ίπατε, του Υπουργείου Πολιτι</w:t>
      </w:r>
      <w:r>
        <w:rPr>
          <w:rFonts w:eastAsia="Times New Roman" w:cs="Times New Roman"/>
          <w:szCs w:val="24"/>
        </w:rPr>
        <w:lastRenderedPageBreak/>
        <w:t>σμού και της Περιφέρειας Κεντρικής Μακεδονίας, χωρίς να αναλαμβάνετε καμ</w:t>
      </w:r>
      <w:r>
        <w:rPr>
          <w:rFonts w:eastAsia="Times New Roman" w:cs="Times New Roman"/>
          <w:szCs w:val="24"/>
        </w:rPr>
        <w:t>μ</w:t>
      </w:r>
      <w:r>
        <w:rPr>
          <w:rFonts w:eastAsia="Times New Roman" w:cs="Times New Roman"/>
          <w:szCs w:val="24"/>
        </w:rPr>
        <w:t>ία απολύτως ευθύνη, ασθμαίνοντας και αγωνιώντας όλη η κοινωνία εκεί της Αμφίπολης και βεβαίως</w:t>
      </w:r>
      <w:r>
        <w:rPr>
          <w:rFonts w:eastAsia="Times New Roman" w:cs="Times New Roman"/>
          <w:szCs w:val="24"/>
        </w:rPr>
        <w:t>,</w:t>
      </w:r>
      <w:r>
        <w:rPr>
          <w:rFonts w:eastAsia="Times New Roman" w:cs="Times New Roman"/>
          <w:szCs w:val="24"/>
        </w:rPr>
        <w:t xml:space="preserve"> της Μακεδονίας</w:t>
      </w:r>
      <w:r>
        <w:rPr>
          <w:rFonts w:eastAsia="Times New Roman" w:cs="Times New Roman"/>
          <w:szCs w:val="24"/>
        </w:rPr>
        <w:t>,</w:t>
      </w:r>
      <w:r>
        <w:rPr>
          <w:rFonts w:eastAsia="Times New Roman" w:cs="Times New Roman"/>
          <w:szCs w:val="24"/>
        </w:rPr>
        <w:t xml:space="preserve"> για το αν τελικά</w:t>
      </w:r>
      <w:r>
        <w:rPr>
          <w:rFonts w:eastAsia="Times New Roman" w:cs="Times New Roman"/>
          <w:szCs w:val="24"/>
        </w:rPr>
        <w:t>,</w:t>
      </w:r>
      <w:r>
        <w:rPr>
          <w:rFonts w:eastAsia="Times New Roman" w:cs="Times New Roman"/>
          <w:szCs w:val="24"/>
        </w:rPr>
        <w:t xml:space="preserve"> θα εγκριθεί. Εγκρίθηκε τον</w:t>
      </w:r>
      <w:r>
        <w:rPr>
          <w:rFonts w:eastAsia="Times New Roman" w:cs="Times New Roman"/>
          <w:szCs w:val="24"/>
        </w:rPr>
        <w:t xml:space="preserve"> Δεκέμβριο του προηγούμενου έτους. </w:t>
      </w:r>
    </w:p>
    <w:p w14:paraId="515F5D51"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Έρχεστε τώρα εσείς να διαφημίσετε το πολιτιστικό σας αποτύπωμα, ουσιαστικά οικειοποιούμενοι τα χρήματα του ΕΣΠΑ, ακόμη δε και τα χρήματα, το 1 εκατομμύριο, του </w:t>
      </w:r>
      <w:r>
        <w:rPr>
          <w:rFonts w:eastAsia="Times New Roman" w:cs="Times New Roman"/>
          <w:szCs w:val="24"/>
        </w:rPr>
        <w:t>«</w:t>
      </w:r>
      <w:r>
        <w:rPr>
          <w:rFonts w:eastAsia="Times New Roman" w:cs="Times New Roman"/>
          <w:szCs w:val="24"/>
        </w:rPr>
        <w:t>I</w:t>
      </w:r>
      <w:r>
        <w:rPr>
          <w:rFonts w:eastAsia="Times New Roman" w:cs="Times New Roman"/>
          <w:szCs w:val="24"/>
        </w:rPr>
        <w:t>NTERREG</w:t>
      </w:r>
      <w:r>
        <w:rPr>
          <w:rFonts w:eastAsia="Times New Roman" w:cs="Times New Roman"/>
          <w:szCs w:val="24"/>
        </w:rPr>
        <w:t>»</w:t>
      </w:r>
      <w:r>
        <w:rPr>
          <w:rFonts w:eastAsia="Times New Roman" w:cs="Times New Roman"/>
          <w:szCs w:val="24"/>
        </w:rPr>
        <w:t>, το οποίο</w:t>
      </w:r>
      <w:r>
        <w:rPr>
          <w:rFonts w:eastAsia="Times New Roman" w:cs="Times New Roman"/>
          <w:szCs w:val="24"/>
        </w:rPr>
        <w:t>,</w:t>
      </w:r>
      <w:r>
        <w:rPr>
          <w:rFonts w:eastAsia="Times New Roman" w:cs="Times New Roman"/>
          <w:szCs w:val="24"/>
        </w:rPr>
        <w:t xml:space="preserve"> βεβαίως, όπως πολύ καλά γνωρίζετε, εκπονήθηκε από τον Δήμο Αμφίπολης και με τις σχετικές συνεννοήσεις με τη βουλγαρική πλευρά. Επίσης, κυρία Υπουργέ, θα πρέπει να ομολογήσετε ότι από το πρόγραμμα </w:t>
      </w:r>
      <w:r>
        <w:rPr>
          <w:rFonts w:eastAsia="Times New Roman" w:cs="Times New Roman"/>
          <w:szCs w:val="24"/>
        </w:rPr>
        <w:t>«</w:t>
      </w:r>
      <w:r>
        <w:rPr>
          <w:rFonts w:eastAsia="Times New Roman" w:cs="Times New Roman"/>
          <w:szCs w:val="24"/>
        </w:rPr>
        <w:t>I</w:t>
      </w:r>
      <w:r>
        <w:rPr>
          <w:rFonts w:eastAsia="Times New Roman" w:cs="Times New Roman"/>
          <w:szCs w:val="24"/>
        </w:rPr>
        <w:t>NTERREG»</w:t>
      </w:r>
      <w:r>
        <w:rPr>
          <w:rFonts w:eastAsia="Times New Roman" w:cs="Times New Roman"/>
          <w:szCs w:val="24"/>
        </w:rPr>
        <w:t xml:space="preserve"> μόνο 87.600 ευρώ αφορούν σε περιπατητικές διαδρο</w:t>
      </w:r>
      <w:r>
        <w:rPr>
          <w:rFonts w:eastAsia="Times New Roman" w:cs="Times New Roman"/>
          <w:szCs w:val="24"/>
        </w:rPr>
        <w:t xml:space="preserve">μές πέριξ του λόφου </w:t>
      </w:r>
      <w:proofErr w:type="spellStart"/>
      <w:r>
        <w:rPr>
          <w:rFonts w:eastAsia="Times New Roman" w:cs="Times New Roman"/>
          <w:szCs w:val="24"/>
        </w:rPr>
        <w:t>Καστά</w:t>
      </w:r>
      <w:proofErr w:type="spellEnd"/>
      <w:r>
        <w:rPr>
          <w:rFonts w:eastAsia="Times New Roman" w:cs="Times New Roman"/>
          <w:szCs w:val="24"/>
        </w:rPr>
        <w:t>.</w:t>
      </w:r>
    </w:p>
    <w:p w14:paraId="515F5D52"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Την ίδια στιγμή, κυρία Υπουργέ, που εσείς επαναπαύεστε στις δάφνες του ΕΣΠΑ και του </w:t>
      </w:r>
      <w:r>
        <w:rPr>
          <w:rFonts w:eastAsia="Times New Roman" w:cs="Times New Roman"/>
          <w:szCs w:val="24"/>
        </w:rPr>
        <w:t>«INTERREG»</w:t>
      </w:r>
      <w:r>
        <w:rPr>
          <w:rFonts w:eastAsia="Times New Roman" w:cs="Times New Roman"/>
          <w:szCs w:val="24"/>
        </w:rPr>
        <w:t xml:space="preserve"> δεν έχετε διαθέσει, τρία χρόνια τώρα, ευρώ τσακιστό από τον κρατικό προϋπολογισμό για την Αμφίπολη, όταν η προηγούμενη διακυβέρνηση κα</w:t>
      </w:r>
      <w:r>
        <w:rPr>
          <w:rFonts w:eastAsia="Times New Roman" w:cs="Times New Roman"/>
          <w:szCs w:val="24"/>
        </w:rPr>
        <w:t>ι οι πρώην Υπουργοί -βλέπω εδώ τον κ. Τζαβάρα και τον κ. Τασούλα- είχαν διαθέσει και από τους πόρους των Υπουργείων τους, αλλά και από άλλα Υπουργεία 580.000 ευρώ για τη χρηματοδότηση της Αμφίπολης, για την ανάδειξη του συγκροτήματος, όταν κανένας δεν πίστ</w:t>
      </w:r>
      <w:r>
        <w:rPr>
          <w:rFonts w:eastAsia="Times New Roman" w:cs="Times New Roman"/>
          <w:szCs w:val="24"/>
        </w:rPr>
        <w:t>ευε τι θησαυρό περι</w:t>
      </w:r>
      <w:r>
        <w:rPr>
          <w:rFonts w:eastAsia="Times New Roman" w:cs="Times New Roman"/>
          <w:szCs w:val="24"/>
        </w:rPr>
        <w:t>εί</w:t>
      </w:r>
      <w:r>
        <w:rPr>
          <w:rFonts w:eastAsia="Times New Roman" w:cs="Times New Roman"/>
          <w:szCs w:val="24"/>
        </w:rPr>
        <w:t xml:space="preserve">χε στα </w:t>
      </w:r>
      <w:proofErr w:type="spellStart"/>
      <w:r>
        <w:rPr>
          <w:rFonts w:eastAsia="Times New Roman" w:cs="Times New Roman"/>
          <w:szCs w:val="24"/>
        </w:rPr>
        <w:t>έγκατά</w:t>
      </w:r>
      <w:proofErr w:type="spellEnd"/>
      <w:r>
        <w:rPr>
          <w:rFonts w:eastAsia="Times New Roman" w:cs="Times New Roman"/>
          <w:szCs w:val="24"/>
        </w:rPr>
        <w:t xml:space="preserve"> της η μακεδονική γη. Σας το τονίζω αυτό.</w:t>
      </w:r>
    </w:p>
    <w:p w14:paraId="515F5D53"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515F5D54"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Θα χρειαστώ μόνο ένα </w:t>
      </w:r>
      <w:proofErr w:type="spellStart"/>
      <w:r>
        <w:rPr>
          <w:rFonts w:eastAsia="Times New Roman" w:cs="Times New Roman"/>
          <w:szCs w:val="24"/>
        </w:rPr>
        <w:t>λεπτάκι</w:t>
      </w:r>
      <w:proofErr w:type="spellEnd"/>
      <w:r>
        <w:rPr>
          <w:rFonts w:eastAsia="Times New Roman" w:cs="Times New Roman"/>
          <w:szCs w:val="24"/>
        </w:rPr>
        <w:t>. Ζητώ την ανοχή σας, κύριε Πρόεδρε, γιατί θέλω να χρησιμοποιήσω τη</w:t>
      </w:r>
      <w:r>
        <w:rPr>
          <w:rFonts w:eastAsia="Times New Roman" w:cs="Times New Roman"/>
          <w:szCs w:val="24"/>
        </w:rPr>
        <w:t xml:space="preserve"> δευτερολογία μου.</w:t>
      </w:r>
    </w:p>
    <w:p w14:paraId="515F5D55"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Θα πάρετε και τη δευτερολογία; </w:t>
      </w:r>
    </w:p>
    <w:p w14:paraId="515F5D56"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Ένα </w:t>
      </w:r>
      <w:proofErr w:type="spellStart"/>
      <w:r>
        <w:rPr>
          <w:rFonts w:eastAsia="Times New Roman" w:cs="Times New Roman"/>
          <w:szCs w:val="24"/>
        </w:rPr>
        <w:t>λεπτάκι</w:t>
      </w:r>
      <w:proofErr w:type="spellEnd"/>
      <w:r>
        <w:rPr>
          <w:rFonts w:eastAsia="Times New Roman" w:cs="Times New Roman"/>
          <w:szCs w:val="24"/>
        </w:rPr>
        <w:t xml:space="preserve"> δώστε μου, αν μπορείτε.</w:t>
      </w:r>
    </w:p>
    <w:p w14:paraId="515F5D57"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szCs w:val="24"/>
        </w:rPr>
        <w:t>Σας το τονίζω αυτό</w:t>
      </w:r>
      <w:r>
        <w:rPr>
          <w:rFonts w:eastAsia="Times New Roman" w:cs="Times New Roman"/>
          <w:szCs w:val="24"/>
        </w:rPr>
        <w:t>, γ</w:t>
      </w:r>
      <w:r>
        <w:rPr>
          <w:rFonts w:eastAsia="Times New Roman" w:cs="Times New Roman"/>
          <w:szCs w:val="24"/>
        </w:rPr>
        <w:t>ιατί; Κυρία Υπουργέ, από το Ταμείο Αρχαιολογικών Πόρων</w:t>
      </w:r>
      <w:r>
        <w:rPr>
          <w:rFonts w:eastAsia="Times New Roman" w:cs="Times New Roman"/>
          <w:szCs w:val="24"/>
        </w:rPr>
        <w:t>,</w:t>
      </w:r>
      <w:r>
        <w:rPr>
          <w:rFonts w:eastAsia="Times New Roman" w:cs="Times New Roman"/>
          <w:szCs w:val="24"/>
        </w:rPr>
        <w:t xml:space="preserve"> που χρηματοδοτεί το Υπουργείο Πολιτισμού</w:t>
      </w:r>
      <w:r>
        <w:rPr>
          <w:rFonts w:eastAsia="Times New Roman" w:cs="Times New Roman"/>
          <w:szCs w:val="24"/>
        </w:rPr>
        <w:t>, πήρατε τον Μάρτιο του 2017 17 εκατομμύρια ευρώ</w:t>
      </w:r>
      <w:r>
        <w:rPr>
          <w:rFonts w:eastAsia="Times New Roman" w:cs="Times New Roman"/>
          <w:szCs w:val="24"/>
        </w:rPr>
        <w:t>,</w:t>
      </w:r>
      <w:r>
        <w:rPr>
          <w:rFonts w:eastAsia="Times New Roman" w:cs="Times New Roman"/>
          <w:szCs w:val="24"/>
        </w:rPr>
        <w:t xml:space="preserve"> ως Υπουργείο Πολιτισμού. Αναρωτιέμαι το εξής</w:t>
      </w:r>
      <w:r>
        <w:rPr>
          <w:rFonts w:eastAsia="Times New Roman" w:cs="Times New Roman"/>
          <w:szCs w:val="24"/>
        </w:rPr>
        <w:t xml:space="preserve">: </w:t>
      </w:r>
      <w:r>
        <w:rPr>
          <w:rFonts w:eastAsia="Times New Roman" w:cs="Times New Roman"/>
          <w:szCs w:val="24"/>
        </w:rPr>
        <w:t>Δεν βρέθηκε 1 εκατομμύριο να διατεθεί, από αυτά τα 17 εκατομμύρια, για την Αμφίπολη -και χωρίς καμ</w:t>
      </w:r>
      <w:r>
        <w:rPr>
          <w:rFonts w:eastAsia="Times New Roman" w:cs="Times New Roman"/>
          <w:szCs w:val="24"/>
        </w:rPr>
        <w:t>μ</w:t>
      </w:r>
      <w:r>
        <w:rPr>
          <w:rFonts w:eastAsia="Times New Roman" w:cs="Times New Roman"/>
          <w:szCs w:val="24"/>
        </w:rPr>
        <w:t>ιά διάθεση αντιπαλότητας- τη στιγμή που δώσατε 800.000 ευρώ σ</w:t>
      </w:r>
      <w:r>
        <w:rPr>
          <w:rFonts w:eastAsia="Times New Roman" w:cs="Times New Roman"/>
          <w:szCs w:val="24"/>
        </w:rPr>
        <w:t xml:space="preserve">την Εφορεία Αρχαιοτήτων Ημαθίας για το οθωμανικό λουτρό </w:t>
      </w:r>
      <w:r>
        <w:rPr>
          <w:rFonts w:eastAsia="Times New Roman" w:cs="Times New Roman"/>
          <w:szCs w:val="24"/>
        </w:rPr>
        <w:lastRenderedPageBreak/>
        <w:t xml:space="preserve">της Βέροιας; Καλά κάνατε και τα δώσατε, αλλά να υπάρξει αναλογική ισότητα, κυρία Υπουργέ, για ένα τέτοιο υπέρλαμπρο μνημείο. Θα επανέλθω στη δευτερολογία μου. </w:t>
      </w:r>
    </w:p>
    <w:p w14:paraId="515F5D58" w14:textId="77777777" w:rsidR="005D0520" w:rsidRDefault="00B80F07">
      <w:pPr>
        <w:tabs>
          <w:tab w:val="left" w:pos="3873"/>
        </w:tabs>
        <w:spacing w:line="600" w:lineRule="auto"/>
        <w:ind w:firstLine="720"/>
        <w:jc w:val="both"/>
        <w:rPr>
          <w:rFonts w:eastAsia="Times New Roman"/>
          <w:szCs w:val="24"/>
        </w:rPr>
      </w:pPr>
      <w:r>
        <w:rPr>
          <w:rFonts w:eastAsia="Times New Roman" w:cs="Times New Roman"/>
          <w:szCs w:val="24"/>
        </w:rPr>
        <w:t>Θέλω να ακούσω, κυρία Υπουργέ, ύστερα απ</w:t>
      </w:r>
      <w:r>
        <w:rPr>
          <w:rFonts w:eastAsia="Times New Roman" w:cs="Times New Roman"/>
          <w:szCs w:val="24"/>
        </w:rPr>
        <w:t xml:space="preserve">ό </w:t>
      </w:r>
      <w:r>
        <w:rPr>
          <w:rFonts w:eastAsia="Times New Roman" w:cs="Times New Roman"/>
          <w:szCs w:val="24"/>
        </w:rPr>
        <w:t>«</w:t>
      </w:r>
      <w:r>
        <w:rPr>
          <w:rFonts w:eastAsia="Times New Roman" w:cs="Times New Roman"/>
          <w:szCs w:val="24"/>
        </w:rPr>
        <w:t>τα σαράντα κύματα</w:t>
      </w:r>
      <w:r>
        <w:rPr>
          <w:rFonts w:eastAsia="Times New Roman" w:cs="Times New Roman"/>
          <w:szCs w:val="24"/>
        </w:rPr>
        <w:t>»,</w:t>
      </w:r>
      <w:r>
        <w:rPr>
          <w:rFonts w:eastAsia="Times New Roman" w:cs="Times New Roman"/>
          <w:szCs w:val="24"/>
        </w:rPr>
        <w:t xml:space="preserve"> που πέρασε το ΕΣΠΑ, επιτέλους ποιο είναι το χρονοδιάγραμμα. Πότε θα αρχίσουν οι εργασίες; Γιατί ο βαρύς μακεδονικός χειμώνας έπεσε, δυστυχώς, με την αβελτηρία </w:t>
      </w:r>
      <w:r>
        <w:rPr>
          <w:rFonts w:eastAsia="Times New Roman" w:cs="Times New Roman"/>
          <w:szCs w:val="24"/>
        </w:rPr>
        <w:t>σας,</w:t>
      </w:r>
      <w:r>
        <w:rPr>
          <w:rFonts w:eastAsia="Times New Roman" w:cs="Times New Roman"/>
          <w:szCs w:val="24"/>
        </w:rPr>
        <w:t xml:space="preserve"> πάνω στις πλάτες αυτού του επιβαρυμένου μνημείου. Πότε θα αρχίσουν </w:t>
      </w:r>
      <w:r>
        <w:rPr>
          <w:rFonts w:eastAsia="Times New Roman"/>
          <w:szCs w:val="24"/>
        </w:rPr>
        <w:t>οι</w:t>
      </w:r>
      <w:r>
        <w:rPr>
          <w:rFonts w:eastAsia="Times New Roman"/>
          <w:szCs w:val="24"/>
        </w:rPr>
        <w:t xml:space="preserve"> εργασίες; Θα προσληφθούν άνθρωποι της περιοχής για να εργαστούν στο ΕΣΠΑ; Με ποιο κριτήριο; Πείτε μας το ακριβές χρονοδιάγραμμα. </w:t>
      </w:r>
    </w:p>
    <w:p w14:paraId="515F5D59"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szCs w:val="24"/>
        </w:rPr>
        <w:t>Ευχαριστώ.</w:t>
      </w:r>
    </w:p>
    <w:p w14:paraId="515F5D5A" w14:textId="77777777" w:rsidR="005D0520" w:rsidRDefault="00B80F07">
      <w:pPr>
        <w:spacing w:line="600" w:lineRule="auto"/>
        <w:ind w:firstLine="720"/>
        <w:jc w:val="center"/>
        <w:rPr>
          <w:rFonts w:eastAsia="Times New Roman" w:cs="Times New Roman"/>
          <w:szCs w:val="24"/>
        </w:rPr>
      </w:pPr>
      <w:r>
        <w:rPr>
          <w:rFonts w:eastAsia="Times New Roman"/>
          <w:bCs/>
        </w:rPr>
        <w:t>(Χειροκροτήματα από την πτέρυγα της Νέας Δημοκρατίας)</w:t>
      </w:r>
    </w:p>
    <w:p w14:paraId="515F5D5B"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Και εμείς ευχαριστούμε.</w:t>
      </w:r>
    </w:p>
    <w:p w14:paraId="515F5D5C"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szCs w:val="24"/>
        </w:rPr>
        <w:t>Τον</w:t>
      </w:r>
      <w:r>
        <w:rPr>
          <w:rFonts w:eastAsia="Times New Roman" w:cs="Times New Roman"/>
          <w:szCs w:val="24"/>
        </w:rPr>
        <w:t xml:space="preserve"> λόγο έχει ο κ. Ιωάννης Ανδριανός.</w:t>
      </w:r>
    </w:p>
    <w:p w14:paraId="515F5D5D"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 xml:space="preserve">Ευχαριστώ, κύριε Πρόεδρε. Θα πάρω και τη δευτερολογία μου. </w:t>
      </w:r>
    </w:p>
    <w:p w14:paraId="515F5D5E"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δεν μπορώ παρά να ξεκινήσω από τα γεγονότα στο ποδόσφαιρο. Ζούμε, λοιπόν, σήμερα ακόμη μία μαύρη </w:t>
      </w:r>
      <w:r>
        <w:rPr>
          <w:rFonts w:eastAsia="Times New Roman" w:cs="Times New Roman"/>
          <w:szCs w:val="24"/>
        </w:rPr>
        <w:t xml:space="preserve">μέρα για το ελληνικό ποδόσφαιρο. Τέτοιες ώρες, βεβαίως, τα μεγάλα λόγια δεν βοηθούν. Αυτό που είναι δεδομένο, όμως, είναι πως χρειάζονται </w:t>
      </w:r>
      <w:proofErr w:type="spellStart"/>
      <w:r>
        <w:rPr>
          <w:rFonts w:eastAsia="Times New Roman" w:cs="Times New Roman"/>
          <w:szCs w:val="24"/>
        </w:rPr>
        <w:t>στοχευμένες</w:t>
      </w:r>
      <w:proofErr w:type="spellEnd"/>
      <w:r>
        <w:rPr>
          <w:rFonts w:eastAsia="Times New Roman" w:cs="Times New Roman"/>
          <w:szCs w:val="24"/>
        </w:rPr>
        <w:t xml:space="preserve"> πρωτοβουλίες για την εμπέδωση της αξιοπιστίας, της δικαιοσύνης και της </w:t>
      </w:r>
      <w:r>
        <w:rPr>
          <w:rFonts w:eastAsia="Times New Roman" w:cs="Times New Roman"/>
          <w:szCs w:val="24"/>
        </w:rPr>
        <w:lastRenderedPageBreak/>
        <w:t>εμπιστοσύνης στους κανόνες. Το ελλη</w:t>
      </w:r>
      <w:r>
        <w:rPr>
          <w:rFonts w:eastAsia="Times New Roman" w:cs="Times New Roman"/>
          <w:szCs w:val="24"/>
        </w:rPr>
        <w:t xml:space="preserve">νικό ποδόσφαιρο ή θα προσελκύσει ξανά τις οικογένειες στις εξέδρες ή δεν θα ξεκολλήσει από το σημερινό τέλμα. </w:t>
      </w:r>
    </w:p>
    <w:p w14:paraId="515F5D5F"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szCs w:val="24"/>
        </w:rPr>
        <w:t>Κατά τη διάρκεια της θητείας μου στο Υπουργείο Πολιτισμού και Αθλητισμού, είχα αναλάβει την πρωτοβουλία για τη σύνταξη ενός νέου αθλητικού νόμου,</w:t>
      </w:r>
      <w:r>
        <w:rPr>
          <w:rFonts w:eastAsia="Times New Roman" w:cs="Times New Roman"/>
          <w:szCs w:val="24"/>
        </w:rPr>
        <w:t xml:space="preserve"> με άξονες την ισονομία, την αυστηρή τήρηση δίκαιων κανόνων</w:t>
      </w:r>
      <w:r>
        <w:rPr>
          <w:rFonts w:eastAsia="Times New Roman" w:cs="Times New Roman"/>
          <w:szCs w:val="24"/>
        </w:rPr>
        <w:t>,</w:t>
      </w:r>
      <w:r>
        <w:rPr>
          <w:rFonts w:eastAsia="Times New Roman" w:cs="Times New Roman"/>
          <w:szCs w:val="24"/>
        </w:rPr>
        <w:t xml:space="preserve"> σαφώς διατυπωμένων και καθολικής εφαρμογής.</w:t>
      </w:r>
    </w:p>
    <w:p w14:paraId="515F5D60"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Δυστυχώς, η επόμενη Κυβέρνηση ΣΥΡΙΖΑ-ΑΝΕΛ έκανε κάποια βήματα στην αρχή, αποσπασματικά, χωρίς όμως να τολμήσει να ολοκληρώσει και να εφαρμόσει το </w:t>
      </w:r>
      <w:r>
        <w:rPr>
          <w:rFonts w:eastAsia="Times New Roman" w:cs="Times New Roman"/>
          <w:szCs w:val="24"/>
        </w:rPr>
        <w:t>απαιτούμενο θεσμικό πλαίσιο. Και όχι μόνο αυτό, αλλά τα όποια βήματα έγιναν, στην πορεία με</w:t>
      </w:r>
      <w:r>
        <w:rPr>
          <w:rFonts w:eastAsia="Times New Roman" w:cs="Times New Roman"/>
          <w:szCs w:val="24"/>
        </w:rPr>
        <w:lastRenderedPageBreak/>
        <w:t xml:space="preserve">τατράπηκαν σε βήματα προς τα πίσω, αφού ξηλώθηκαν, </w:t>
      </w:r>
      <w:proofErr w:type="spellStart"/>
      <w:r>
        <w:rPr>
          <w:rFonts w:eastAsia="Times New Roman" w:cs="Times New Roman"/>
          <w:szCs w:val="24"/>
        </w:rPr>
        <w:t>ξεψηφίστηκαν</w:t>
      </w:r>
      <w:proofErr w:type="spellEnd"/>
      <w:r>
        <w:rPr>
          <w:rFonts w:eastAsia="Times New Roman" w:cs="Times New Roman"/>
          <w:szCs w:val="24"/>
        </w:rPr>
        <w:t xml:space="preserve"> διατάξεις</w:t>
      </w:r>
      <w:r>
        <w:rPr>
          <w:rFonts w:eastAsia="Times New Roman" w:cs="Times New Roman"/>
          <w:szCs w:val="24"/>
        </w:rPr>
        <w:t>,</w:t>
      </w:r>
      <w:r>
        <w:rPr>
          <w:rFonts w:eastAsia="Times New Roman" w:cs="Times New Roman"/>
          <w:szCs w:val="24"/>
        </w:rPr>
        <w:t xml:space="preserve"> που μόλις πριν από λίγο</w:t>
      </w:r>
      <w:r>
        <w:rPr>
          <w:rFonts w:eastAsia="Times New Roman" w:cs="Times New Roman"/>
          <w:szCs w:val="24"/>
        </w:rPr>
        <w:t>,</w:t>
      </w:r>
      <w:r>
        <w:rPr>
          <w:rFonts w:eastAsia="Times New Roman" w:cs="Times New Roman"/>
          <w:szCs w:val="24"/>
        </w:rPr>
        <w:t xml:space="preserve"> εσείς οι ίδιοι είχατε ψηφίσει. </w:t>
      </w:r>
    </w:p>
    <w:p w14:paraId="515F5D61"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szCs w:val="24"/>
        </w:rPr>
        <w:t>Πάνω από τρία χρόνια, κυρία Υπουρ</w:t>
      </w:r>
      <w:r>
        <w:rPr>
          <w:rFonts w:eastAsia="Times New Roman" w:cs="Times New Roman"/>
          <w:szCs w:val="24"/>
        </w:rPr>
        <w:t>γέ, δεν έχει γίνει τίποτα στο σημαντικό κομμάτι του ερασιτεχνικού αθλητισμού. Δεν μπορεί, λοιπόν, να μην υπάρχουν σε αυτό το σημαντικό κομμάτι του αθλητισμού, στον ερασιτεχνικό αθλητισμό, προβλήματα. Δεν έχει έρθει ούτε μία διάταξη</w:t>
      </w:r>
      <w:r>
        <w:rPr>
          <w:rFonts w:eastAsia="Times New Roman" w:cs="Times New Roman"/>
          <w:szCs w:val="24"/>
        </w:rPr>
        <w:t>,</w:t>
      </w:r>
      <w:r>
        <w:rPr>
          <w:rFonts w:eastAsia="Times New Roman" w:cs="Times New Roman"/>
          <w:szCs w:val="24"/>
        </w:rPr>
        <w:t xml:space="preserve"> για να διορθώσετε κακώς</w:t>
      </w:r>
      <w:r>
        <w:rPr>
          <w:rFonts w:eastAsia="Times New Roman" w:cs="Times New Roman"/>
          <w:szCs w:val="24"/>
        </w:rPr>
        <w:t xml:space="preserve"> κείμενα και προβλήματα</w:t>
      </w:r>
      <w:r>
        <w:rPr>
          <w:rFonts w:eastAsia="Times New Roman" w:cs="Times New Roman"/>
          <w:szCs w:val="24"/>
        </w:rPr>
        <w:t>,</w:t>
      </w:r>
      <w:r>
        <w:rPr>
          <w:rFonts w:eastAsia="Times New Roman" w:cs="Times New Roman"/>
          <w:szCs w:val="24"/>
        </w:rPr>
        <w:t xml:space="preserve"> που υπάρχουν σε αυτόν τον χώρο.</w:t>
      </w:r>
    </w:p>
    <w:p w14:paraId="515F5D62"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Επίσης, κυρία Υπουργέ, έχοντας θητεύσει στο Υπουργείο Πολιτισμού και Αθλητισμού, δεν μπορώ παρά να επισημάνω τα εξαιρετικά σοβαρά προβλήματα, την προβληματική κατάσταση σε πολλά επίπεδα, κυρίως όμως </w:t>
      </w:r>
      <w:r>
        <w:rPr>
          <w:rFonts w:eastAsia="Times New Roman" w:cs="Times New Roman"/>
          <w:szCs w:val="24"/>
        </w:rPr>
        <w:t xml:space="preserve">στο </w:t>
      </w:r>
      <w:proofErr w:type="spellStart"/>
      <w:r>
        <w:rPr>
          <w:rFonts w:eastAsia="Times New Roman" w:cs="Times New Roman"/>
          <w:szCs w:val="24"/>
        </w:rPr>
        <w:t>βάλτωμα</w:t>
      </w:r>
      <w:proofErr w:type="spellEnd"/>
      <w:r>
        <w:rPr>
          <w:rFonts w:eastAsia="Times New Roman" w:cs="Times New Roman"/>
          <w:szCs w:val="24"/>
        </w:rPr>
        <w:t xml:space="preserve"> πολλών έργων</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 xml:space="preserve">είχαν </w:t>
      </w:r>
      <w:r>
        <w:rPr>
          <w:rFonts w:eastAsia="Times New Roman" w:cs="Times New Roman"/>
          <w:szCs w:val="24"/>
        </w:rPr>
        <w:t xml:space="preserve">ξεκινήσει, είχαν </w:t>
      </w:r>
      <w:r>
        <w:rPr>
          <w:rFonts w:eastAsia="Times New Roman" w:cs="Times New Roman"/>
          <w:szCs w:val="24"/>
        </w:rPr>
        <w:t>δρομολογηθεί</w:t>
      </w:r>
      <w:r>
        <w:rPr>
          <w:rFonts w:eastAsia="Times New Roman" w:cs="Times New Roman"/>
          <w:szCs w:val="24"/>
        </w:rPr>
        <w:t xml:space="preserve"> </w:t>
      </w:r>
      <w:r>
        <w:rPr>
          <w:rFonts w:eastAsia="Times New Roman" w:cs="Times New Roman"/>
          <w:szCs w:val="24"/>
        </w:rPr>
        <w:t>και είχαν σε μεγάλο βαθμό προχωρήσει</w:t>
      </w:r>
      <w:r>
        <w:rPr>
          <w:rFonts w:eastAsia="Times New Roman" w:cs="Times New Roman"/>
          <w:szCs w:val="24"/>
        </w:rPr>
        <w:t>,</w:t>
      </w:r>
      <w:r>
        <w:rPr>
          <w:rFonts w:eastAsia="Times New Roman" w:cs="Times New Roman"/>
          <w:szCs w:val="24"/>
        </w:rPr>
        <w:t xml:space="preserve"> μέχρι και τις αρχές του 2015.</w:t>
      </w:r>
    </w:p>
    <w:p w14:paraId="515F5D63"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Θέλω, λοιπόν, να αναφερθώ προς τούτο</w:t>
      </w:r>
      <w:r>
        <w:rPr>
          <w:rFonts w:eastAsia="Times New Roman" w:cs="Times New Roman"/>
          <w:szCs w:val="24"/>
        </w:rPr>
        <w:t>,</w:t>
      </w:r>
      <w:r>
        <w:rPr>
          <w:rFonts w:eastAsia="Times New Roman" w:cs="Times New Roman"/>
          <w:szCs w:val="24"/>
        </w:rPr>
        <w:t xml:space="preserve"> απολύτως ενδεικτικά και χαρακτηριστικά</w:t>
      </w:r>
      <w:r>
        <w:rPr>
          <w:rFonts w:eastAsia="Times New Roman" w:cs="Times New Roman"/>
          <w:szCs w:val="24"/>
        </w:rPr>
        <w:t>,</w:t>
      </w:r>
      <w:r>
        <w:rPr>
          <w:rFonts w:eastAsia="Times New Roman" w:cs="Times New Roman"/>
          <w:szCs w:val="24"/>
        </w:rPr>
        <w:t xml:space="preserve"> σε περιπτώσεις</w:t>
      </w:r>
      <w:r>
        <w:rPr>
          <w:rFonts w:eastAsia="Times New Roman" w:cs="Times New Roman"/>
          <w:szCs w:val="24"/>
        </w:rPr>
        <w:t>,</w:t>
      </w:r>
      <w:r>
        <w:rPr>
          <w:rFonts w:eastAsia="Times New Roman" w:cs="Times New Roman"/>
          <w:szCs w:val="24"/>
        </w:rPr>
        <w:t xml:space="preserve"> που αφορούν την ιδιαίτερη πα</w:t>
      </w:r>
      <w:r>
        <w:rPr>
          <w:rFonts w:eastAsia="Times New Roman" w:cs="Times New Roman"/>
          <w:szCs w:val="24"/>
        </w:rPr>
        <w:t>τρίδα μου, την Αργολίδα, γιατί</w:t>
      </w:r>
      <w:r>
        <w:rPr>
          <w:rFonts w:eastAsia="Times New Roman" w:cs="Times New Roman"/>
          <w:szCs w:val="24"/>
        </w:rPr>
        <w:t xml:space="preserve"> </w:t>
      </w:r>
      <w:r>
        <w:rPr>
          <w:rFonts w:eastAsia="Times New Roman" w:cs="Times New Roman"/>
          <w:szCs w:val="24"/>
        </w:rPr>
        <w:t>είναι ένα μεγάλο αρχαιολογικό πάρκο και πραγματικά</w:t>
      </w:r>
      <w:r>
        <w:rPr>
          <w:rFonts w:eastAsia="Times New Roman" w:cs="Times New Roman"/>
          <w:szCs w:val="24"/>
        </w:rPr>
        <w:t>,</w:t>
      </w:r>
      <w:r>
        <w:rPr>
          <w:rFonts w:eastAsia="Times New Roman" w:cs="Times New Roman"/>
          <w:szCs w:val="24"/>
        </w:rPr>
        <w:t xml:space="preserve"> καθρέφτης προβλημάτων</w:t>
      </w:r>
      <w:r>
        <w:rPr>
          <w:rFonts w:eastAsia="Times New Roman" w:cs="Times New Roman"/>
          <w:szCs w:val="24"/>
        </w:rPr>
        <w:t>,</w:t>
      </w:r>
      <w:r>
        <w:rPr>
          <w:rFonts w:eastAsia="Times New Roman" w:cs="Times New Roman"/>
          <w:szCs w:val="24"/>
        </w:rPr>
        <w:t xml:space="preserve"> που υπάρχουν στον τομέα του πολιτισμού και δεν βρίσκουν λύσεις.</w:t>
      </w:r>
    </w:p>
    <w:p w14:paraId="515F5D64"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Παρά</w:t>
      </w:r>
      <w:r>
        <w:rPr>
          <w:rFonts w:eastAsia="Times New Roman" w:cs="Times New Roman"/>
          <w:szCs w:val="24"/>
        </w:rPr>
        <w:t xml:space="preserve"> </w:t>
      </w:r>
      <w:r>
        <w:rPr>
          <w:rFonts w:eastAsia="Times New Roman" w:cs="Times New Roman"/>
          <w:szCs w:val="24"/>
        </w:rPr>
        <w:t xml:space="preserve">τη σημαντική συμβολή και τις φιλότιμες προσπάθειες της </w:t>
      </w:r>
      <w:r>
        <w:rPr>
          <w:rFonts w:eastAsia="Times New Roman" w:cs="Times New Roman"/>
          <w:szCs w:val="24"/>
        </w:rPr>
        <w:t xml:space="preserve">διευθύντριας </w:t>
      </w:r>
      <w:r>
        <w:rPr>
          <w:rFonts w:eastAsia="Times New Roman" w:cs="Times New Roman"/>
          <w:szCs w:val="24"/>
        </w:rPr>
        <w:t>και του προσω</w:t>
      </w:r>
      <w:r>
        <w:rPr>
          <w:rFonts w:eastAsia="Times New Roman" w:cs="Times New Roman"/>
          <w:szCs w:val="24"/>
        </w:rPr>
        <w:t>πικού της Εφορείας Αρχαιοτήτων,</w:t>
      </w:r>
      <w:r>
        <w:rPr>
          <w:rFonts w:eastAsia="Times New Roman" w:cs="Times New Roman"/>
          <w:szCs w:val="24"/>
        </w:rPr>
        <w:t xml:space="preserve"> </w:t>
      </w:r>
      <w:r>
        <w:rPr>
          <w:rFonts w:eastAsia="Times New Roman" w:cs="Times New Roman"/>
          <w:szCs w:val="24"/>
        </w:rPr>
        <w:t>αλλά και όλου του προσωπικού στους αρχαιολογικούς χώρους και τους χώρους πολιτισμού, καθώς και ευρύτερα στην Πελοπόννησο, ξεκινώ από το Αρχαιολογικό Μουσείο του Άργους.</w:t>
      </w:r>
    </w:p>
    <w:p w14:paraId="515F5D65"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Ενώ το έργο εκσυγχρονισμού του Αρχαιολογικού Μουσείου τ</w:t>
      </w:r>
      <w:r>
        <w:rPr>
          <w:rFonts w:eastAsia="Times New Roman" w:cs="Times New Roman"/>
          <w:szCs w:val="24"/>
        </w:rPr>
        <w:t xml:space="preserve">ου Άργους και </w:t>
      </w:r>
      <w:proofErr w:type="spellStart"/>
      <w:r>
        <w:rPr>
          <w:rFonts w:eastAsia="Times New Roman" w:cs="Times New Roman"/>
          <w:szCs w:val="24"/>
        </w:rPr>
        <w:t>επανέκθεσης</w:t>
      </w:r>
      <w:proofErr w:type="spellEnd"/>
      <w:r>
        <w:rPr>
          <w:rFonts w:eastAsia="Times New Roman" w:cs="Times New Roman"/>
          <w:szCs w:val="24"/>
        </w:rPr>
        <w:t xml:space="preserve"> των συλλογών</w:t>
      </w:r>
      <w:r>
        <w:rPr>
          <w:rFonts w:eastAsia="Times New Roman" w:cs="Times New Roman"/>
          <w:szCs w:val="24"/>
        </w:rPr>
        <w:t>,</w:t>
      </w:r>
      <w:r>
        <w:rPr>
          <w:rFonts w:eastAsia="Times New Roman" w:cs="Times New Roman"/>
          <w:szCs w:val="24"/>
        </w:rPr>
        <w:t xml:space="preserve"> βάσει των ήδη εγκεκριμένων μελετών συνολικού προϋπολογισμού 4.050.000 ευρώ είχε εδώ και χρόνια ενταχθεί στο ΕΣΠΑ με φορέα υλοποίησης το Υπουργείο Πολιτισμού και Αθλητισμού και ενώ έγιναν οι απαραίτητες πρόδρομες εργα</w:t>
      </w:r>
      <w:r>
        <w:rPr>
          <w:rFonts w:eastAsia="Times New Roman" w:cs="Times New Roman"/>
          <w:szCs w:val="24"/>
        </w:rPr>
        <w:t xml:space="preserve">σίες και δημιουργήθηκε η μουσειακή αποθήκη, προκειμένου να μεταφερθούν εκεί οι αρχαιότητες του </w:t>
      </w:r>
      <w:r>
        <w:rPr>
          <w:rFonts w:eastAsia="Times New Roman" w:cs="Times New Roman"/>
          <w:szCs w:val="24"/>
        </w:rPr>
        <w:t>μουσείου</w:t>
      </w:r>
      <w:r>
        <w:rPr>
          <w:rFonts w:eastAsia="Times New Roman" w:cs="Times New Roman"/>
          <w:szCs w:val="24"/>
        </w:rPr>
        <w:t>, να διαφυλαχθούν και να συντηρηθούν, ακόμα το έργο καρκινοβατεί</w:t>
      </w:r>
      <w:r>
        <w:rPr>
          <w:rFonts w:eastAsia="Times New Roman" w:cs="Times New Roman"/>
          <w:szCs w:val="24"/>
        </w:rPr>
        <w:t>,</w:t>
      </w:r>
      <w:r>
        <w:rPr>
          <w:rFonts w:eastAsia="Times New Roman" w:cs="Times New Roman"/>
          <w:szCs w:val="24"/>
        </w:rPr>
        <w:t xml:space="preserve"> με αβέβαιη κατάληξη. Το λέω αυτό</w:t>
      </w:r>
      <w:r>
        <w:rPr>
          <w:rFonts w:eastAsia="Times New Roman" w:cs="Times New Roman"/>
          <w:szCs w:val="24"/>
        </w:rPr>
        <w:t>,</w:t>
      </w:r>
      <w:r>
        <w:rPr>
          <w:rFonts w:eastAsia="Times New Roman" w:cs="Times New Roman"/>
          <w:szCs w:val="24"/>
        </w:rPr>
        <w:t xml:space="preserve"> γιατί αναφέρω ότι μόλις προχθές ο Πρωθυπουργός στην π</w:t>
      </w:r>
      <w:r>
        <w:rPr>
          <w:rFonts w:eastAsia="Times New Roman" w:cs="Times New Roman"/>
          <w:szCs w:val="24"/>
        </w:rPr>
        <w:t>ρόσφατη ομιλία του στο Περιφερειακό Συνέδριο για την Παραγωγική Ανασυγκρότηση στην Πελοπόννησο δεν έκανε καμμία αναφορά στο έργο αυτό και αυτό μας προβληματίζει.</w:t>
      </w:r>
    </w:p>
    <w:p w14:paraId="515F5D66"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Θέλω να σας επισημάνω και άλλον έναν προβληματισμό, το γεγονός ότι η μέχρι πρότινος αρμόδια γι</w:t>
      </w:r>
      <w:r>
        <w:rPr>
          <w:rFonts w:eastAsia="Times New Roman" w:cs="Times New Roman"/>
          <w:szCs w:val="24"/>
        </w:rPr>
        <w:t>α το ΕΣΠΑ Γενική Γραμματέας είχε πει σε σύσκεψη ότι δεν είναι στις προτεραιότητες του Υπουργείου το Αρχαιολογικό Μουσείο του Άργους. Θέλω, λοιπόν, αυτό να το ξεκαθαρίσετε και να το ξεκαθαρίσουμε εδώ στην Αίθουσα, γιατί είναι ένα πολύ σημαντικό έργο πολιτισ</w:t>
      </w:r>
      <w:r>
        <w:rPr>
          <w:rFonts w:eastAsia="Times New Roman" w:cs="Times New Roman"/>
          <w:szCs w:val="24"/>
        </w:rPr>
        <w:t xml:space="preserve">μού για την Αργολίδα. </w:t>
      </w:r>
    </w:p>
    <w:p w14:paraId="515F5D67"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Αναφέρομαι στην απαράδεκτη εικόνα</w:t>
      </w:r>
      <w:r>
        <w:rPr>
          <w:rFonts w:eastAsia="Times New Roman" w:cs="Times New Roman"/>
          <w:szCs w:val="24"/>
        </w:rPr>
        <w:t>,</w:t>
      </w:r>
      <w:r>
        <w:rPr>
          <w:rFonts w:eastAsia="Times New Roman" w:cs="Times New Roman"/>
          <w:szCs w:val="24"/>
        </w:rPr>
        <w:t xml:space="preserve"> που έχει δημιουργηθεί στον αρχαιολογικό χώρο και στο Μουσείο των Μυκηνών, έναν τόπο ιερό για την Ελλάδα και ολόκληρο τον δυτικό πολιτισμό και μνημείο παγκόσμιας κληρονομίας. Η έλλειψη προσωπικού καθ</w:t>
      </w:r>
      <w:r>
        <w:rPr>
          <w:rFonts w:eastAsia="Times New Roman" w:cs="Times New Roman"/>
          <w:szCs w:val="24"/>
        </w:rPr>
        <w:t>αριότητας, αλλά και προσωπικού φύλαξης, κατέστησαν αναγκαία την ανάρ</w:t>
      </w:r>
      <w:r>
        <w:rPr>
          <w:rFonts w:eastAsia="Times New Roman" w:cs="Times New Roman"/>
          <w:szCs w:val="24"/>
        </w:rPr>
        <w:lastRenderedPageBreak/>
        <w:t>τηση ανακοίνωσης στις τουαλέτες, κυρία Υπουργέ, του αρχαιολογικού χώρου</w:t>
      </w:r>
      <w:r>
        <w:rPr>
          <w:rFonts w:eastAsia="Times New Roman" w:cs="Times New Roman"/>
          <w:szCs w:val="24"/>
        </w:rPr>
        <w:t>,</w:t>
      </w:r>
      <w:r>
        <w:rPr>
          <w:rFonts w:eastAsia="Times New Roman" w:cs="Times New Roman"/>
          <w:szCs w:val="24"/>
        </w:rPr>
        <w:t xml:space="preserve"> που αναφέρει σε ελληνικά και αγγλικά ότι ο αρχαιολογικός χώρος και το Μουσείο Μυκηνών δεν διαθέτουν προσωπικό καθαρ</w:t>
      </w:r>
      <w:r>
        <w:rPr>
          <w:rFonts w:eastAsia="Times New Roman" w:cs="Times New Roman"/>
          <w:szCs w:val="24"/>
        </w:rPr>
        <w:t>ιότητας.</w:t>
      </w:r>
    </w:p>
    <w:p w14:paraId="515F5D68"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Αναφέρομαι στα έργα για την αποκατάσταση και ανάδειξη στο Μπούρτζι του Ναυπλίου, που από την ανάληψη της Κυβέρνησης από τους ΣΥΡΙΖΑ-ΑΝΕΛ το 2015 ουσιαστικά σταμάτησαν, με αποτέλεσμα το μνημείο να παρουσιάζει όλο αυτό το διάστημα μια απαράδεκτη εικ</w:t>
      </w:r>
      <w:r>
        <w:rPr>
          <w:rFonts w:eastAsia="Times New Roman" w:cs="Times New Roman"/>
          <w:szCs w:val="24"/>
        </w:rPr>
        <w:t>όνα εγκατάλειψης με διάσπαρτα αδρανή υλικά, μηχανήματα και καλώδια. Επισημαίνεται εδώ ότι το έργο έπρεπε να τελειώσει μέχρι τις 31 Δεκεμβρίου του 2015. Η ολιγωρία είναι ανεπίτρεπτη. Τρία χρόνια, από το 2015 έως το 2018, πέρασαν ως απόλυτα νε</w:t>
      </w:r>
      <w:r>
        <w:rPr>
          <w:rFonts w:eastAsia="Times New Roman" w:cs="Times New Roman"/>
          <w:szCs w:val="24"/>
        </w:rPr>
        <w:lastRenderedPageBreak/>
        <w:t>κρός χρόνος. Με</w:t>
      </w:r>
      <w:r>
        <w:rPr>
          <w:rFonts w:eastAsia="Times New Roman" w:cs="Times New Roman"/>
          <w:szCs w:val="24"/>
        </w:rPr>
        <w:t xml:space="preserve"> καθυστέρηση, λοιπόν, τριών ετών εντάχθηκε μόλις πριν από λίγες ημέρες το έργο στο Πρόγραμμα της Ανταγωνιστικότητας.</w:t>
      </w:r>
    </w:p>
    <w:p w14:paraId="515F5D69"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Θέλω, επίσης, να επισημάνω ένα πολύ σημαντικό έργο: Το Ολοκληρωμένο Πρόγραμμα Περιβαλλοντικής Ανάδειξης του ευρύτερου χώρου του Ασκληπιείου</w:t>
      </w:r>
      <w:r>
        <w:rPr>
          <w:rFonts w:eastAsia="Times New Roman" w:cs="Times New Roman"/>
          <w:szCs w:val="24"/>
        </w:rPr>
        <w:t xml:space="preserve"> Επιδαύρου, το οποίο και αυτό τελεί εν υπνώσει. Το 2014 είχαν εξασφαλιστεί οι πόροι περίπου 5 εκατομμυρίων ευρώ από το Τομεακό του Περιβάλλοντος για το έργο. Το 2017 μετά βίας εγκρίθηκαν 800.000 ευρώ. Το έργο σήμερα καρκινοβατεί. </w:t>
      </w:r>
    </w:p>
    <w:p w14:paraId="515F5D6A"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w:t>
      </w:r>
      <w:r>
        <w:rPr>
          <w:rFonts w:eastAsia="Times New Roman" w:cs="Times New Roman"/>
          <w:szCs w:val="24"/>
        </w:rPr>
        <w:t>το κουδούνι λήξεως του χρόνου ομιλίας του κυρίου Βουλευτή)</w:t>
      </w:r>
    </w:p>
    <w:p w14:paraId="515F5D6B"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θα ήθελα την ανοχή σας. Είναι σημαντικά αυτά</w:t>
      </w:r>
      <w:r>
        <w:rPr>
          <w:rFonts w:eastAsia="Times New Roman" w:cs="Times New Roman"/>
          <w:szCs w:val="24"/>
        </w:rPr>
        <w:t>,</w:t>
      </w:r>
      <w:r>
        <w:rPr>
          <w:rFonts w:eastAsia="Times New Roman" w:cs="Times New Roman"/>
          <w:szCs w:val="24"/>
        </w:rPr>
        <w:t xml:space="preserve"> που έχω να πω και νομίζω ότι θα βοηθήσουν αυτές οι επισημάνσεις, ώστε να βρούμε –όπως είπε και ο συνάδελφος πριν- σημείο συνάντησης σε α</w:t>
      </w:r>
      <w:r>
        <w:rPr>
          <w:rFonts w:eastAsia="Times New Roman" w:cs="Times New Roman"/>
          <w:szCs w:val="24"/>
        </w:rPr>
        <w:t xml:space="preserve">υτό το μεγάλο κομμάτι του πολιτισμού, το σημαντικό κομμάτι για την πατρίδα μας. </w:t>
      </w:r>
    </w:p>
    <w:p w14:paraId="515F5D6C"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Θέλω</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να αναφερθώ ξεχωριστά στον ναό του Επικούρειου Απόλλωνα, που αποτελεί μνημείο της παγκόσμιας πολιτιστικής κληρονομίας, που είναι ενταγμένο στο ΕΣΠΑ 2014-2017, τ</w:t>
      </w:r>
      <w:r>
        <w:rPr>
          <w:rFonts w:eastAsia="Times New Roman" w:cs="Times New Roman"/>
          <w:szCs w:val="24"/>
        </w:rPr>
        <w:t>ο έργο της αναστήλωσης και αλλαγής του στεγάστρου, όπου ολοκληρώθηκε μόνο το σκέλος της αναστήλωσης. Οι διαγωνισμοί για την αντικατάσταση της τέντας είχαν προγραμματιστεί για το 2015, όμως η πολιτική ηγεσία του Υπουργείου έμεινε άπραγη όλο το 2015, αφήνοντ</w:t>
      </w:r>
      <w:r>
        <w:rPr>
          <w:rFonts w:eastAsia="Times New Roman" w:cs="Times New Roman"/>
          <w:szCs w:val="24"/>
        </w:rPr>
        <w:t xml:space="preserve">ας έωλες τις υπηρεσίες και μη συμβάλλοντας στην επίλυση </w:t>
      </w:r>
      <w:r>
        <w:rPr>
          <w:rFonts w:eastAsia="Times New Roman" w:cs="Times New Roman"/>
          <w:szCs w:val="24"/>
        </w:rPr>
        <w:lastRenderedPageBreak/>
        <w:t>των προβλημάτων. Σήμερα</w:t>
      </w:r>
      <w:r>
        <w:rPr>
          <w:rFonts w:eastAsia="Times New Roman" w:cs="Times New Roman"/>
          <w:szCs w:val="24"/>
        </w:rPr>
        <w:t>,</w:t>
      </w:r>
      <w:r>
        <w:rPr>
          <w:rFonts w:eastAsia="Times New Roman" w:cs="Times New Roman"/>
          <w:szCs w:val="24"/>
        </w:rPr>
        <w:t xml:space="preserve"> το έργο της συνέχισης της αναστήλωσης και της αντικατάστασης της τέντας παραμένει ανενεργό. Δεν έχει κατατεθεί ούτε καν, κυρία Υπουργέ -και θέλω να το δείτε- το δελτίο για την</w:t>
      </w:r>
      <w:r>
        <w:rPr>
          <w:rFonts w:eastAsia="Times New Roman" w:cs="Times New Roman"/>
          <w:szCs w:val="24"/>
        </w:rPr>
        <w:t xml:space="preserve"> ένταξη του έργου στο ΕΣΠΑ 2014-2020, εάν και από το 2014 είχαν προβλεφθεί πόροι στο συμπλήρωμα προγραμματισμού του στο Τομεακό Πρόγραμμα </w:t>
      </w:r>
      <w:proofErr w:type="spellStart"/>
      <w:r>
        <w:rPr>
          <w:rFonts w:eastAsia="Times New Roman" w:cs="Times New Roman"/>
          <w:szCs w:val="24"/>
        </w:rPr>
        <w:t>ΕΠΑνΕΚ</w:t>
      </w:r>
      <w:proofErr w:type="spellEnd"/>
      <w:r>
        <w:rPr>
          <w:rFonts w:eastAsia="Times New Roman" w:cs="Times New Roman"/>
          <w:szCs w:val="24"/>
        </w:rPr>
        <w:t>, ειδικά για τα έργα επί μνημείων UNESCO.</w:t>
      </w:r>
    </w:p>
    <w:p w14:paraId="515F5D6D"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Τονίζω, τέλος, την ανάγκη αντιμετώπισης συνολικά της υπολειτουργίας τω</w:t>
      </w:r>
      <w:r>
        <w:rPr>
          <w:rFonts w:eastAsia="Times New Roman" w:cs="Times New Roman"/>
          <w:szCs w:val="24"/>
        </w:rPr>
        <w:t>ν μεγάλων αρχαιολογικών χώρων της Πελοποννήσου. Το είπε και η Τομεάρχης, η κ</w:t>
      </w:r>
      <w:r>
        <w:rPr>
          <w:rFonts w:eastAsia="Times New Roman" w:cs="Times New Roman"/>
          <w:szCs w:val="24"/>
        </w:rPr>
        <w:t>.</w:t>
      </w:r>
      <w:r>
        <w:rPr>
          <w:rFonts w:eastAsia="Times New Roman" w:cs="Times New Roman"/>
          <w:szCs w:val="24"/>
        </w:rPr>
        <w:t xml:space="preserve"> Κεφαλογιάννη. Την 1</w:t>
      </w:r>
      <w:r>
        <w:rPr>
          <w:rFonts w:eastAsia="Times New Roman" w:cs="Times New Roman"/>
          <w:szCs w:val="24"/>
          <w:vertAlign w:val="superscript"/>
        </w:rPr>
        <w:t>η</w:t>
      </w:r>
      <w:r>
        <w:rPr>
          <w:rFonts w:eastAsia="Times New Roman" w:cs="Times New Roman"/>
          <w:szCs w:val="24"/>
        </w:rPr>
        <w:t xml:space="preserve"> Απριλίου κάθε χρόνου ξεκινά το θερινό διευρυμένο ωράριο λειτουργίας των αρχαιολογικών χώρων και των μουσείων. Μόλις πριν από λίγες η</w:t>
      </w:r>
      <w:r>
        <w:rPr>
          <w:rFonts w:eastAsia="Times New Roman" w:cs="Times New Roman"/>
          <w:szCs w:val="24"/>
        </w:rPr>
        <w:lastRenderedPageBreak/>
        <w:t>μέρες</w:t>
      </w:r>
      <w:r>
        <w:rPr>
          <w:rFonts w:eastAsia="Times New Roman" w:cs="Times New Roman"/>
          <w:szCs w:val="24"/>
        </w:rPr>
        <w:t>,</w:t>
      </w:r>
      <w:r>
        <w:rPr>
          <w:rFonts w:eastAsia="Times New Roman" w:cs="Times New Roman"/>
          <w:szCs w:val="24"/>
        </w:rPr>
        <w:t xml:space="preserve"> βγήκε η προκήρυξη </w:t>
      </w:r>
      <w:r>
        <w:rPr>
          <w:rFonts w:eastAsia="Times New Roman" w:cs="Times New Roman"/>
          <w:szCs w:val="24"/>
        </w:rPr>
        <w:t xml:space="preserve">για την πρόσληψη του έκτακτου </w:t>
      </w:r>
      <w:proofErr w:type="spellStart"/>
      <w:r>
        <w:rPr>
          <w:rFonts w:eastAsia="Times New Roman" w:cs="Times New Roman"/>
          <w:szCs w:val="24"/>
        </w:rPr>
        <w:t>φυλακτικού</w:t>
      </w:r>
      <w:proofErr w:type="spellEnd"/>
      <w:r>
        <w:rPr>
          <w:rFonts w:eastAsia="Times New Roman" w:cs="Times New Roman"/>
          <w:szCs w:val="24"/>
        </w:rPr>
        <w:t xml:space="preserve"> προσωπικού, άρα είναι λίγο δύσκολο να καλυφθούν αυτές οι θέσεις μέχρι το Πάσχα.</w:t>
      </w:r>
    </w:p>
    <w:p w14:paraId="515F5D6E"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Σε όλα αυτά τα ζητήματα, λοιπόν, κυρία Υπουργέ, σας καλούμε να απαντήσετε</w:t>
      </w:r>
      <w:r>
        <w:rPr>
          <w:rFonts w:eastAsia="Times New Roman" w:cs="Times New Roman"/>
          <w:szCs w:val="24"/>
        </w:rPr>
        <w:t>,</w:t>
      </w:r>
      <w:r>
        <w:rPr>
          <w:rFonts w:eastAsia="Times New Roman" w:cs="Times New Roman"/>
          <w:szCs w:val="24"/>
        </w:rPr>
        <w:t xml:space="preserve"> με την πεποίθηση ότι ο πολιτισμός είναι για την Ελλάδα</w:t>
      </w:r>
      <w:r>
        <w:rPr>
          <w:rFonts w:eastAsia="Times New Roman" w:cs="Times New Roman"/>
          <w:szCs w:val="24"/>
        </w:rPr>
        <w:t>,</w:t>
      </w:r>
      <w:r>
        <w:rPr>
          <w:rFonts w:eastAsia="Times New Roman" w:cs="Times New Roman"/>
          <w:szCs w:val="24"/>
        </w:rPr>
        <w:t xml:space="preserve"> όχι </w:t>
      </w:r>
      <w:r>
        <w:rPr>
          <w:rFonts w:eastAsia="Times New Roman" w:cs="Times New Roman"/>
          <w:szCs w:val="24"/>
        </w:rPr>
        <w:t>μόνο πρωτεύον συγκριτικό πλεονέκτημα, αλλά στην προσπάθεια για την ανάκαμψη και την ανάπτυξη της χώρας μας είναι πραγματικά το ανεκτίμητο συστατικό κομμάτι, το οποίο θα δώσει πραγματική ώθηση στην ανάπτυξη αυτή, αλλά είναι και συστατικό μέρος της ταυτότητά</w:t>
      </w:r>
      <w:r>
        <w:rPr>
          <w:rFonts w:eastAsia="Times New Roman" w:cs="Times New Roman"/>
          <w:szCs w:val="24"/>
        </w:rPr>
        <w:t>ς μας.</w:t>
      </w:r>
    </w:p>
    <w:p w14:paraId="515F5D6F"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15F5D70" w14:textId="77777777" w:rsidR="005D0520" w:rsidRDefault="00B80F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κι εμείς.</w:t>
      </w:r>
    </w:p>
    <w:p w14:paraId="515F5D71" w14:textId="77777777" w:rsidR="005D0520" w:rsidRDefault="00B80F07">
      <w:pPr>
        <w:spacing w:line="600" w:lineRule="auto"/>
        <w:ind w:firstLine="720"/>
        <w:jc w:val="both"/>
        <w:rPr>
          <w:rFonts w:eastAsia="Times New Roman" w:cs="Times New Roman"/>
        </w:rPr>
      </w:pPr>
      <w:r>
        <w:rPr>
          <w:rFonts w:eastAsia="Times New Roman" w:cs="Times New Roman"/>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w:t>
      </w:r>
      <w:r>
        <w:rPr>
          <w:rFonts w:eastAsia="Times New Roman" w:cs="Times New Roman"/>
        </w:rPr>
        <w:t>ς αίθουσας «ΕΛΕΥΘΕΡΙΟΣ ΒΕΝΙΖΕΛΟΣ» και ενημερώθηκαν για την ιστορία του κτηρίου και τον τρόπο οργάνωσης και λειτουργίας της Βουλής, τριάντα οκτώ μαθητές και μαθήτριες και δύο εκπαιδευτικοί συνοδοί τους από το 2</w:t>
      </w:r>
      <w:r>
        <w:rPr>
          <w:rFonts w:eastAsia="Times New Roman" w:cs="Times New Roman"/>
          <w:vertAlign w:val="superscript"/>
        </w:rPr>
        <w:t>ο</w:t>
      </w:r>
      <w:r>
        <w:rPr>
          <w:rFonts w:eastAsia="Times New Roman" w:cs="Times New Roman"/>
        </w:rPr>
        <w:t xml:space="preserve"> Γενικό Λύκειο Ζακύνθου.</w:t>
      </w:r>
    </w:p>
    <w:p w14:paraId="515F5D72" w14:textId="77777777" w:rsidR="005D0520" w:rsidRDefault="00B80F07">
      <w:pPr>
        <w:spacing w:line="600" w:lineRule="auto"/>
        <w:ind w:firstLine="720"/>
        <w:jc w:val="both"/>
        <w:rPr>
          <w:rFonts w:eastAsia="Times New Roman" w:cs="Times New Roman"/>
        </w:rPr>
      </w:pPr>
      <w:r>
        <w:rPr>
          <w:rFonts w:eastAsia="Times New Roman" w:cs="Times New Roman"/>
        </w:rPr>
        <w:t>Η Ζάκυνθος έχει την τ</w:t>
      </w:r>
      <w:r>
        <w:rPr>
          <w:rFonts w:eastAsia="Times New Roman" w:cs="Times New Roman"/>
        </w:rPr>
        <w:t xml:space="preserve">ιμητική της σήμερα εδώ. </w:t>
      </w:r>
    </w:p>
    <w:p w14:paraId="515F5D73" w14:textId="77777777" w:rsidR="005D0520" w:rsidRDefault="00B80F07">
      <w:pPr>
        <w:tabs>
          <w:tab w:val="left" w:pos="6096"/>
        </w:tabs>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515F5D74" w14:textId="77777777" w:rsidR="005D0520" w:rsidRDefault="00B80F07">
      <w:pPr>
        <w:spacing w:line="600" w:lineRule="auto"/>
        <w:ind w:firstLine="709"/>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515F5D75" w14:textId="77777777" w:rsidR="005D0520" w:rsidRDefault="00B80F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Τον λόγο έχει ο κ. Ιάσων Φωτήλας.</w:t>
      </w:r>
    </w:p>
    <w:p w14:paraId="515F5D76" w14:textId="77777777" w:rsidR="005D0520" w:rsidRDefault="00B80F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Θέλετε και τη δευτερολογία σας, κύριε Φωτήλα;</w:t>
      </w:r>
    </w:p>
    <w:p w14:paraId="515F5D77" w14:textId="77777777" w:rsidR="005D0520" w:rsidRDefault="00B80F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ΙΑΣ</w:t>
      </w:r>
      <w:r>
        <w:rPr>
          <w:rFonts w:eastAsia="Times New Roman" w:cs="Times New Roman"/>
          <w:b/>
          <w:szCs w:val="24"/>
        </w:rPr>
        <w:t>Ο</w:t>
      </w:r>
      <w:r>
        <w:rPr>
          <w:rFonts w:eastAsia="Times New Roman" w:cs="Times New Roman"/>
          <w:b/>
          <w:szCs w:val="24"/>
        </w:rPr>
        <w:t>ΝΑΣ</w:t>
      </w:r>
      <w:r>
        <w:rPr>
          <w:rFonts w:eastAsia="Times New Roman" w:cs="Times New Roman"/>
          <w:b/>
          <w:szCs w:val="24"/>
        </w:rPr>
        <w:t xml:space="preserve"> ΦΩΤΗΛΑΣ:</w:t>
      </w:r>
      <w:r>
        <w:rPr>
          <w:rFonts w:eastAsia="Times New Roman" w:cs="Times New Roman"/>
          <w:szCs w:val="24"/>
        </w:rPr>
        <w:t xml:space="preserve"> Σας ευχαριστώ, κύριε Πρόεδρε. Ναι, θα ήθελα και τη δευτερολογία.</w:t>
      </w:r>
    </w:p>
    <w:p w14:paraId="515F5D78" w14:textId="77777777" w:rsidR="005D0520" w:rsidRDefault="00B80F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Πριν από λίγες ημέρες, στις 26 Φεβρουαρίου, ο Υπουργό</w:t>
      </w:r>
      <w:r>
        <w:rPr>
          <w:rFonts w:eastAsia="Times New Roman" w:cs="Times New Roman"/>
          <w:szCs w:val="24"/>
        </w:rPr>
        <w:t xml:space="preserve">ς </w:t>
      </w:r>
      <w:r>
        <w:rPr>
          <w:rFonts w:eastAsia="Times New Roman" w:cs="Times New Roman"/>
          <w:szCs w:val="24"/>
        </w:rPr>
        <w:t>κ. Βασιλειάδης, δήλωνε για έναν φίλαθλο</w:t>
      </w:r>
      <w:r>
        <w:rPr>
          <w:rFonts w:eastAsia="Times New Roman" w:cs="Times New Roman"/>
          <w:szCs w:val="24"/>
        </w:rPr>
        <w:t>,</w:t>
      </w:r>
      <w:r>
        <w:rPr>
          <w:rFonts w:eastAsia="Times New Roman" w:cs="Times New Roman"/>
          <w:szCs w:val="24"/>
        </w:rPr>
        <w:t xml:space="preserve"> που πέταξε ένα ρολό από ταμειακή μηχανή, τραυματίζοντας έναν άνθρωπο: «Από έναν ηλίθιο, μια ομ</w:t>
      </w:r>
      <w:r>
        <w:rPr>
          <w:rFonts w:eastAsia="Times New Roman" w:cs="Times New Roman"/>
          <w:szCs w:val="24"/>
        </w:rPr>
        <w:t>άδα κινδυνεύει να χάσει το πρωτάθλημα». Μετά τα χθεσινά</w:t>
      </w:r>
      <w:r>
        <w:rPr>
          <w:rFonts w:eastAsia="Times New Roman" w:cs="Times New Roman"/>
          <w:szCs w:val="24"/>
        </w:rPr>
        <w:t>,</w:t>
      </w:r>
      <w:r>
        <w:rPr>
          <w:rFonts w:eastAsia="Times New Roman" w:cs="Times New Roman"/>
          <w:szCs w:val="24"/>
        </w:rPr>
        <w:t xml:space="preserve"> εγώ θα έλεγα ότι από έναν άλλο «κύριο» -τον χαρακτηρισμό τον αφήνω στον κ. Βασιλειάδη, που κάνει τους χαρακτηρισμούς- μια χώρα κινδυνεύει να χάσει την αξιοπρέπειά της. Όμως, η αμετροέπεια</w:t>
      </w:r>
      <w:r>
        <w:rPr>
          <w:rFonts w:eastAsia="Times New Roman" w:cs="Times New Roman"/>
          <w:szCs w:val="24"/>
        </w:rPr>
        <w:t>,</w:t>
      </w:r>
      <w:r>
        <w:rPr>
          <w:rFonts w:eastAsia="Times New Roman" w:cs="Times New Roman"/>
          <w:szCs w:val="24"/>
        </w:rPr>
        <w:t xml:space="preserve"> την οποία </w:t>
      </w:r>
      <w:r>
        <w:rPr>
          <w:rFonts w:eastAsia="Times New Roman" w:cs="Times New Roman"/>
          <w:szCs w:val="24"/>
        </w:rPr>
        <w:t>έδειξε ο συγκεκριμένος κύριος χθες, δεν είναι τυχαία. Είναι η ίδια αμετροέπεια</w:t>
      </w:r>
      <w:r>
        <w:rPr>
          <w:rFonts w:eastAsia="Times New Roman" w:cs="Times New Roman"/>
          <w:szCs w:val="24"/>
        </w:rPr>
        <w:t>,</w:t>
      </w:r>
      <w:r>
        <w:rPr>
          <w:rFonts w:eastAsia="Times New Roman" w:cs="Times New Roman"/>
          <w:szCs w:val="24"/>
        </w:rPr>
        <w:t xml:space="preserve"> που καθημερινά σχεδόν δείχνουν Υπουργοί και κυβερνητικά στελέχη της Κυβέρνησης. Αμετροέπεια </w:t>
      </w:r>
      <w:r>
        <w:rPr>
          <w:rFonts w:eastAsia="Times New Roman" w:cs="Times New Roman"/>
          <w:szCs w:val="24"/>
        </w:rPr>
        <w:lastRenderedPageBreak/>
        <w:t xml:space="preserve">και </w:t>
      </w:r>
      <w:proofErr w:type="spellStart"/>
      <w:r>
        <w:rPr>
          <w:rFonts w:eastAsia="Times New Roman" w:cs="Times New Roman"/>
          <w:szCs w:val="24"/>
        </w:rPr>
        <w:t>καθεστωτισμός</w:t>
      </w:r>
      <w:proofErr w:type="spellEnd"/>
      <w:r>
        <w:rPr>
          <w:rFonts w:eastAsia="Times New Roman" w:cs="Times New Roman"/>
          <w:szCs w:val="24"/>
        </w:rPr>
        <w:t>. Αυτό ζούμε σήμερα. Κλείνω αυτήν την παρέμβαση και θέλω να δώσω συ</w:t>
      </w:r>
      <w:r>
        <w:rPr>
          <w:rFonts w:eastAsia="Times New Roman" w:cs="Times New Roman"/>
          <w:szCs w:val="24"/>
        </w:rPr>
        <w:t>γχαρητήρια στους φιλάθλους του ΠΑΟΚ και στον αρχηγό της ομάδας για τη χθεσινή τους στάση και το ήθος που επέδειξαν.</w:t>
      </w:r>
    </w:p>
    <w:p w14:paraId="515F5D79" w14:textId="77777777" w:rsidR="005D0520" w:rsidRDefault="00B80F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Πάμε τώρα στα σημερινά. Κυρίες και κύριοι συνάδελφοι, βρισκόμαστε σε ένα σταυροδρόμι. Δεν ήμασταν ποτέ απομονωμένοι. Μείναμε πάντα ανοικτοί </w:t>
      </w:r>
      <w:r>
        <w:rPr>
          <w:rFonts w:eastAsia="Times New Roman" w:cs="Times New Roman"/>
          <w:szCs w:val="24"/>
        </w:rPr>
        <w:t>σε όλα τα ρεύματα, Ανατολή και Δύση, και τα αφομοιώναμε θαυμάσια</w:t>
      </w:r>
      <w:r>
        <w:rPr>
          <w:rFonts w:eastAsia="Times New Roman" w:cs="Times New Roman"/>
          <w:szCs w:val="24"/>
        </w:rPr>
        <w:t>,</w:t>
      </w:r>
      <w:r>
        <w:rPr>
          <w:rFonts w:eastAsia="Times New Roman" w:cs="Times New Roman"/>
          <w:szCs w:val="24"/>
        </w:rPr>
        <w:t xml:space="preserve"> τις ώρες που λειτουργούσαμε σαν εύρωστος οργανισμός. «Η προσωπική μου εμπειρία</w:t>
      </w:r>
      <w:r>
        <w:rPr>
          <w:rFonts w:eastAsia="Times New Roman" w:cs="Times New Roman"/>
          <w:szCs w:val="24"/>
        </w:rPr>
        <w:t>,</w:t>
      </w:r>
      <w:r>
        <w:rPr>
          <w:rFonts w:eastAsia="Times New Roman" w:cs="Times New Roman"/>
          <w:szCs w:val="24"/>
        </w:rPr>
        <w:t xml:space="preserve"> μού δείχνει πως το πράγμα που με βοήθησε ήταν η πίστη και η προσήλωσή μου σε έναν κόσμο ζωντανών και περασμένω</w:t>
      </w:r>
      <w:r>
        <w:rPr>
          <w:rFonts w:eastAsia="Times New Roman" w:cs="Times New Roman"/>
          <w:szCs w:val="24"/>
        </w:rPr>
        <w:t xml:space="preserve">ν ανθρώπων», έλεγε πριν </w:t>
      </w:r>
      <w:r>
        <w:rPr>
          <w:rFonts w:eastAsia="Times New Roman" w:cs="Times New Roman"/>
          <w:szCs w:val="24"/>
        </w:rPr>
        <w:lastRenderedPageBreak/>
        <w:t xml:space="preserve">από δεκαετίες ο μεγάλος Γιώργος Σεφέρης και η φωνή του ακούγεται τόσο επίκαιρη σήμερα για τη χώρα μας, που βρίσκεται σε αυτήν την εσχατιά του δυτικού κόσμου. </w:t>
      </w:r>
    </w:p>
    <w:p w14:paraId="515F5D7A" w14:textId="77777777" w:rsidR="005D0520" w:rsidRDefault="00B80F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Γιατί επέλεξα αυτά τα λόγια του κορυφαίου νομπελίστα, κυρίες και κύριοι σ</w:t>
      </w:r>
      <w:r>
        <w:rPr>
          <w:rFonts w:eastAsia="Times New Roman" w:cs="Times New Roman"/>
          <w:szCs w:val="24"/>
        </w:rPr>
        <w:t>υνάδελφοι; Διότι πιστεύω ότι η χώρα μας, που βρίσκεται στο σύνορο μεταξύ συγκρουόμενων πολιτισμών και με έναν γείτονα ιδιαίτερα προκλητικό, θα έπρεπε, εκτός από την αμυντική της θωράκιση, να επενδύσει στον πολιτισμό, όχι μόνο γιατί η επένδυση αυτή έχει μεγ</w:t>
      </w:r>
      <w:r>
        <w:rPr>
          <w:rFonts w:eastAsia="Times New Roman" w:cs="Times New Roman"/>
          <w:szCs w:val="24"/>
        </w:rPr>
        <w:t>άλα οικονομικά οφέλη</w:t>
      </w:r>
      <w:r>
        <w:rPr>
          <w:rFonts w:eastAsia="Times New Roman" w:cs="Times New Roman"/>
          <w:szCs w:val="24"/>
        </w:rPr>
        <w:t>,</w:t>
      </w:r>
      <w:r>
        <w:rPr>
          <w:rFonts w:eastAsia="Times New Roman" w:cs="Times New Roman"/>
          <w:szCs w:val="24"/>
        </w:rPr>
        <w:t xml:space="preserve"> λόγω της τεράστιας πολιτισμικής κληρονομιάς</w:t>
      </w:r>
      <w:r>
        <w:rPr>
          <w:rFonts w:eastAsia="Times New Roman" w:cs="Times New Roman"/>
          <w:szCs w:val="24"/>
        </w:rPr>
        <w:t>,</w:t>
      </w:r>
      <w:r>
        <w:rPr>
          <w:rFonts w:eastAsia="Times New Roman" w:cs="Times New Roman"/>
          <w:szCs w:val="24"/>
        </w:rPr>
        <w:t xml:space="preserve"> που έχει, αρχαίας, βυζαντινής, νεότερης, αλλά γιατί θα μπορούσε να συμβάλει και στον διάλογο αυτών των πολιτισμών</w:t>
      </w:r>
      <w:r>
        <w:rPr>
          <w:rFonts w:eastAsia="Times New Roman" w:cs="Times New Roman"/>
          <w:szCs w:val="24"/>
        </w:rPr>
        <w:t>,</w:t>
      </w:r>
      <w:r>
        <w:rPr>
          <w:rFonts w:eastAsia="Times New Roman" w:cs="Times New Roman"/>
          <w:szCs w:val="24"/>
        </w:rPr>
        <w:t xml:space="preserve"> ως γέφυρα φιλίας και διαλόγου. Έχει να επιδείξει προς αυτήν την κατεύθυνση</w:t>
      </w:r>
      <w:r>
        <w:rPr>
          <w:rFonts w:eastAsia="Times New Roman" w:cs="Times New Roman"/>
          <w:szCs w:val="24"/>
        </w:rPr>
        <w:t xml:space="preserve"> μνημεία και θεσμούς. </w:t>
      </w:r>
    </w:p>
    <w:p w14:paraId="515F5D7B" w14:textId="77777777" w:rsidR="005D0520" w:rsidRDefault="00B80F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Τρανή απόδειξη ο χώρος της Αρχαίας Ολυμπίας, που από την αρχαιότητα ήδη αποτελούσε κατά την τέλεση των Ολυμπιακών Αγώνων χώρο εκεχειρίας μεταξύ των τότε πόλεων-κρατών. </w:t>
      </w:r>
    </w:p>
    <w:p w14:paraId="515F5D7C" w14:textId="77777777" w:rsidR="005D0520" w:rsidRDefault="00B80F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Τι κάνει, όμως, αυτή η Κυβέρνηση στη μεγάλη εικόνα; Πήρε, για πα</w:t>
      </w:r>
      <w:r>
        <w:rPr>
          <w:rFonts w:eastAsia="Times New Roman" w:cs="Times New Roman"/>
          <w:szCs w:val="24"/>
        </w:rPr>
        <w:t xml:space="preserve">ράδειγμα, κάποια πρωτοβουλία για την καθιέρωση της ολυμπιακής εκεχειρίας; Απολύτως καμμία. </w:t>
      </w:r>
    </w:p>
    <w:p w14:paraId="515F5D7D" w14:textId="77777777" w:rsidR="005D0520" w:rsidRDefault="00B80F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Αντιθέτως, στον χώρο του πολιτισμού, τον κυρίαρχο τόνο τον δίνει η εσωστρέφεια και η διαχείριση της μίζερης πραγματικότητας, με μειωμένους πάντα προϋπολογισμούς. Το</w:t>
      </w:r>
      <w:r>
        <w:rPr>
          <w:rFonts w:eastAsia="Times New Roman" w:cs="Times New Roman"/>
          <w:szCs w:val="24"/>
        </w:rPr>
        <w:t xml:space="preserve"> δε μουσείο της Αρχαίας Ολυμπίας, παρά τις βελτιωτικές προσπάθειες συνολικά του χώρου ανάδειξης -που γίνονται και δεν τις υποτιμώ- δεν έχει καν κυλικείο τα τελευταία τρία χρόνια, ώστε να προμηθεύονται οι τουρίστες νερό, αναψυκτικά, λόγω του προβλήματος με </w:t>
      </w:r>
      <w:r>
        <w:rPr>
          <w:rFonts w:eastAsia="Times New Roman" w:cs="Times New Roman"/>
          <w:szCs w:val="24"/>
        </w:rPr>
        <w:t xml:space="preserve">το ΤΑΠ. </w:t>
      </w:r>
    </w:p>
    <w:p w14:paraId="515F5D7E" w14:textId="77777777" w:rsidR="005D0520" w:rsidRDefault="00B80F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Ανάλογα προβλήματα -τα έθιξε και η </w:t>
      </w:r>
      <w:r>
        <w:rPr>
          <w:rFonts w:eastAsia="Times New Roman" w:cs="Times New Roman"/>
          <w:szCs w:val="24"/>
        </w:rPr>
        <w:t xml:space="preserve">κ. </w:t>
      </w:r>
      <w:r>
        <w:rPr>
          <w:rFonts w:eastAsia="Times New Roman" w:cs="Times New Roman"/>
          <w:szCs w:val="24"/>
        </w:rPr>
        <w:t xml:space="preserve">Κεφαλογιάννη- υπάρχουν σε μια σειρά από μουσεία ανά την επικράτεια, με την κατάσταση στο ΤΑΠ να μην προοιωνίζει θετικές εξελίξεις. Για δε το ηλεκτρονικό εισιτήριο, ακόμα υποσχέσεις ακούμε. </w:t>
      </w:r>
    </w:p>
    <w:p w14:paraId="515F5D7F" w14:textId="77777777" w:rsidR="005D0520" w:rsidRDefault="00B80F07">
      <w:pPr>
        <w:tabs>
          <w:tab w:val="left" w:pos="3642"/>
          <w:tab w:val="center" w:pos="4753"/>
          <w:tab w:val="left" w:pos="6214"/>
        </w:tabs>
        <w:spacing w:line="600" w:lineRule="auto"/>
        <w:ind w:firstLine="720"/>
        <w:jc w:val="both"/>
        <w:rPr>
          <w:rFonts w:eastAsia="Times New Roman"/>
          <w:szCs w:val="24"/>
        </w:rPr>
      </w:pPr>
      <w:r>
        <w:rPr>
          <w:rFonts w:eastAsia="Times New Roman" w:cs="Times New Roman"/>
          <w:szCs w:val="24"/>
        </w:rPr>
        <w:t>Ακόμα και στη νεότε</w:t>
      </w:r>
      <w:r>
        <w:rPr>
          <w:rFonts w:eastAsia="Times New Roman" w:cs="Times New Roman"/>
          <w:szCs w:val="24"/>
        </w:rPr>
        <w:t>ρη, όμως, πολιτισμική κληρονομιά, η κατάσταση δεν είναι καλή. Στην Πάτρα, για παράδειγμα, που είναι η πόλη μου, για ένα θέατρο ιδιαίτερης ιστορικής και καλλιτεχνικής αξίας, το «Απόλλων», που κατασκευάστηκε το 1872 σε σχέδια του μεγάλου Γερμανού αρχιτέκτονα</w:t>
      </w:r>
      <w:r>
        <w:rPr>
          <w:rFonts w:eastAsia="Times New Roman" w:cs="Times New Roman"/>
          <w:szCs w:val="24"/>
        </w:rPr>
        <w:t xml:space="preserve"> </w:t>
      </w:r>
      <w:proofErr w:type="spellStart"/>
      <w:r>
        <w:rPr>
          <w:rFonts w:eastAsia="Times New Roman" w:cs="Times New Roman"/>
          <w:szCs w:val="24"/>
        </w:rPr>
        <w:t>Ερνέστου</w:t>
      </w:r>
      <w:proofErr w:type="spellEnd"/>
      <w:r>
        <w:rPr>
          <w:rFonts w:eastAsia="Times New Roman" w:cs="Times New Roman"/>
          <w:szCs w:val="24"/>
        </w:rPr>
        <w:t xml:space="preserve"> </w:t>
      </w:r>
      <w:proofErr w:type="spellStart"/>
      <w:r>
        <w:rPr>
          <w:rFonts w:eastAsia="Times New Roman" w:cs="Times New Roman"/>
          <w:szCs w:val="24"/>
        </w:rPr>
        <w:t>Τσίλλερ</w:t>
      </w:r>
      <w:proofErr w:type="spellEnd"/>
      <w:r>
        <w:rPr>
          <w:rFonts w:eastAsia="Times New Roman" w:cs="Times New Roman"/>
          <w:szCs w:val="24"/>
        </w:rPr>
        <w:t>, παρ</w:t>
      </w:r>
      <w:r>
        <w:rPr>
          <w:rFonts w:eastAsia="Times New Roman" w:cs="Times New Roman"/>
          <w:szCs w:val="24"/>
        </w:rPr>
        <w:t xml:space="preserve">’ </w:t>
      </w:r>
      <w:r>
        <w:rPr>
          <w:rFonts w:eastAsia="Times New Roman" w:cs="Times New Roman"/>
          <w:szCs w:val="24"/>
        </w:rPr>
        <w:t>ότι μέσω ΕΣΠΑ ξεκίνησαν μερικώς οι εργασίες συντήρησης και αποκατάστασης, ξαφνικά σταμάτησαν.</w:t>
      </w:r>
    </w:p>
    <w:p w14:paraId="515F5D80"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Ποιοι είναι οι λόγοι παύσης των εργασιών; Γραφειοκρατία των Υπουργείων με επικαλυπτόμενες αρμοδιότητες, εκτός αν είναι κάτι </w:t>
      </w:r>
      <w:r>
        <w:rPr>
          <w:rFonts w:eastAsia="Times New Roman" w:cs="Times New Roman"/>
          <w:szCs w:val="24"/>
        </w:rPr>
        <w:lastRenderedPageBreak/>
        <w:t>άλλο, κυρία Υπ</w:t>
      </w:r>
      <w:r>
        <w:rPr>
          <w:rFonts w:eastAsia="Times New Roman" w:cs="Times New Roman"/>
          <w:szCs w:val="24"/>
        </w:rPr>
        <w:t xml:space="preserve">ουργέ. Πείτε μας επιτέλους τι είναι και πότε θα δοθεί ολοκληρωμένο το έργο στους Πατρινούς. </w:t>
      </w:r>
    </w:p>
    <w:p w14:paraId="515F5D81"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Το αποτέλεσμα είναι η απαξίωση του θεάτρου, η ελλιπής λειτουργία του και φυσικά η απαράδεκτη κατάσταση στην οποία σήμερα βρίσκεται. </w:t>
      </w:r>
    </w:p>
    <w:p w14:paraId="515F5D82"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Μιας και μίλησα για θέατρα στη</w:t>
      </w:r>
      <w:r>
        <w:rPr>
          <w:rFonts w:eastAsia="Times New Roman" w:cs="Times New Roman"/>
          <w:szCs w:val="24"/>
        </w:rPr>
        <w:t>ν πόλη της Πάτρας, ανάλογα ζητήματα υπάρχουν και με το αρχαίο ρωμαϊκό θέατρο, το στάδιο της πόλης. Είναι ένα μνημείο που υπό προϋποθέσεις θα μπορούσε να αποτελέσει τον «πόσιμο» πολιτισμό. Και εδώ έχουν «παγώσει» όλες οι εργασίες ανάδειξης και δεν προχωρούν</w:t>
      </w:r>
      <w:r>
        <w:rPr>
          <w:rFonts w:eastAsia="Times New Roman" w:cs="Times New Roman"/>
          <w:szCs w:val="24"/>
        </w:rPr>
        <w:t xml:space="preserve"> περαιτέρω ούτε οι απαλλοτριώσεις ούτε οι ανασκαφές. </w:t>
      </w:r>
    </w:p>
    <w:p w14:paraId="515F5D83"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Γενικότερα, για τον θεσμό των σύγχρονων θεάτρων στην περιφέρεια, των ΔΗΠΕΘΕ, δεν φαίνεται η Κυβέρνηση να έχει συγκροτημένη πολιτική. Και όμως θα έπρεπε στις βασικές προτεραιότητες μιας εθνικής, πολιτιστ</w:t>
      </w:r>
      <w:r>
        <w:rPr>
          <w:rFonts w:eastAsia="Times New Roman" w:cs="Times New Roman"/>
          <w:szCs w:val="24"/>
        </w:rPr>
        <w:t xml:space="preserve">ικής, πολιτικής να βρίσκεται η ανάπτυξη των δομών και η ενίσχυση των θεσμών της περιφέρειας. Αντί αυτού, στον χώρο των παραστατικών τεχνών η ελληνική περιφέρεια ενισχύεται με ποσό που αντιστοιχεί μόνο στο 3% του συνολικού ποσού επιχορηγήσεων του ΥΠΟΑ στις </w:t>
      </w:r>
      <w:r>
        <w:rPr>
          <w:rFonts w:eastAsia="Times New Roman" w:cs="Times New Roman"/>
          <w:szCs w:val="24"/>
        </w:rPr>
        <w:t>παραστατικές τέχνες. Αυτά δεν τα λέω εγώ.</w:t>
      </w:r>
    </w:p>
    <w:p w14:paraId="515F5D84"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ΘΕΜΙΣΤΟΚΛΗΣ ΜΟΥΜΟΥΛΙΔΗΣ:</w:t>
      </w:r>
      <w:r>
        <w:rPr>
          <w:rFonts w:eastAsia="Times New Roman" w:cs="Times New Roman"/>
          <w:szCs w:val="24"/>
        </w:rPr>
        <w:t xml:space="preserve"> Εσείς τα κάνετε, όμως.</w:t>
      </w:r>
    </w:p>
    <w:p w14:paraId="515F5D85"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lastRenderedPageBreak/>
        <w:t>ΙΑΣΟΝΑΣ</w:t>
      </w:r>
      <w:r>
        <w:rPr>
          <w:rFonts w:eastAsia="Times New Roman" w:cs="Times New Roman"/>
          <w:b/>
          <w:szCs w:val="24"/>
        </w:rPr>
        <w:t xml:space="preserve"> ΦΩΤΗΛΑΣ</w:t>
      </w:r>
      <w:r>
        <w:rPr>
          <w:rFonts w:eastAsia="Times New Roman" w:cs="Times New Roman"/>
          <w:szCs w:val="24"/>
        </w:rPr>
        <w:t xml:space="preserve">: Αυτά είναι η επίκαιρη ερώτηση που κατέθεσε σε εσάς, κυρία Υπουργέ, ο καλός συνάδελφος και Βουλευτής Κοζάνης του ΣΥΡΙΖΑ, ο κ. </w:t>
      </w:r>
      <w:proofErr w:type="spellStart"/>
      <w:r>
        <w:rPr>
          <w:rFonts w:eastAsia="Times New Roman" w:cs="Times New Roman"/>
          <w:szCs w:val="24"/>
        </w:rPr>
        <w:t>Μουμουλίδης</w:t>
      </w:r>
      <w:proofErr w:type="spellEnd"/>
      <w:r>
        <w:rPr>
          <w:rFonts w:eastAsia="Times New Roman" w:cs="Times New Roman"/>
          <w:szCs w:val="24"/>
        </w:rPr>
        <w:t xml:space="preserve"> και συζητήθη</w:t>
      </w:r>
      <w:r>
        <w:rPr>
          <w:rFonts w:eastAsia="Times New Roman" w:cs="Times New Roman"/>
          <w:szCs w:val="24"/>
        </w:rPr>
        <w:t>κε στη Βουλή, όπου επεσήμανε τα προφανή.</w:t>
      </w:r>
    </w:p>
    <w:p w14:paraId="515F5D86"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Την καταθέτω για τα Πρακτικά. </w:t>
      </w:r>
    </w:p>
    <w:p w14:paraId="515F5D87" w14:textId="77777777" w:rsidR="005D0520" w:rsidRDefault="00B80F07">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w:t>
      </w:r>
      <w:proofErr w:type="spellStart"/>
      <w:r>
        <w:rPr>
          <w:rFonts w:eastAsia="Times New Roman" w:cs="Times New Roman"/>
          <w:szCs w:val="24"/>
        </w:rPr>
        <w:t>Ιάσονας</w:t>
      </w:r>
      <w:proofErr w:type="spellEnd"/>
      <w:r>
        <w:rPr>
          <w:rFonts w:eastAsia="Times New Roman" w:cs="Times New Roman"/>
          <w:szCs w:val="24"/>
        </w:rPr>
        <w:t xml:space="preserve"> Φωτήλας </w:t>
      </w:r>
      <w:r>
        <w:rPr>
          <w:rFonts w:eastAsia="Times New Roman"/>
          <w:szCs w:val="24"/>
        </w:rPr>
        <w:t xml:space="preserve">καταθέτει για τα Πρακτικά την προαναφερθείσα επίκαιρη ερώτηση, η οποία βρίσκεται στο </w:t>
      </w:r>
      <w:r>
        <w:rPr>
          <w:rFonts w:eastAsia="Times New Roman"/>
          <w:szCs w:val="24"/>
        </w:rPr>
        <w:t xml:space="preserve">αρχείο </w:t>
      </w:r>
      <w:r>
        <w:rPr>
          <w:rFonts w:eastAsia="Times New Roman"/>
          <w:szCs w:val="24"/>
        </w:rPr>
        <w:t xml:space="preserve">του Τμήματος Γραμματείας της Διεύθυνσης </w:t>
      </w:r>
      <w:r>
        <w:rPr>
          <w:rFonts w:eastAsia="Times New Roman"/>
          <w:szCs w:val="24"/>
        </w:rPr>
        <w:t>Στενογραφίας και Πρακτικών της Βουλής)</w:t>
      </w:r>
    </w:p>
    <w:p w14:paraId="515F5D88"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Επίσης, θα ήθελα μια απάντηση, κυρία Υπουργέ, για τα εκατοντάδες νεοκλασικά κτίρια της πόλης μας. Τα τελευταία χρόνια δεν γίνονται έργα αποκατάστασής τους και έχουν αφεθεί πραγματικά στην τύχη τους. Μία από τις τελευτ</w:t>
      </w:r>
      <w:r>
        <w:rPr>
          <w:rFonts w:eastAsia="Times New Roman" w:cs="Times New Roman"/>
          <w:szCs w:val="24"/>
        </w:rPr>
        <w:t xml:space="preserve">αίες αναλαμπές ήταν το 2006, </w:t>
      </w:r>
      <w:r>
        <w:rPr>
          <w:rFonts w:eastAsia="Times New Roman" w:cs="Times New Roman"/>
          <w:szCs w:val="24"/>
        </w:rPr>
        <w:lastRenderedPageBreak/>
        <w:t xml:space="preserve">όταν η Πάτρα ήταν πολιτιστική πρωτεύουσα της Ευρώπης. Αρκετά εξ αυτών σήμερα ρημάζουν στην κυριολεξία, αποτελώντας και κίνδυνο για τους διερχόμενους πεζούς. </w:t>
      </w:r>
      <w:proofErr w:type="spellStart"/>
      <w:r>
        <w:rPr>
          <w:rFonts w:eastAsia="Times New Roman" w:cs="Times New Roman"/>
          <w:szCs w:val="24"/>
        </w:rPr>
        <w:t>Τριάμιση</w:t>
      </w:r>
      <w:proofErr w:type="spellEnd"/>
      <w:r>
        <w:rPr>
          <w:rFonts w:eastAsia="Times New Roman" w:cs="Times New Roman"/>
          <w:szCs w:val="24"/>
        </w:rPr>
        <w:t xml:space="preserve"> χρόνια διακυβέρνησής σας έχουν περάσει και δεν βλέπουμε να έχ</w:t>
      </w:r>
      <w:r>
        <w:rPr>
          <w:rFonts w:eastAsia="Times New Roman" w:cs="Times New Roman"/>
          <w:szCs w:val="24"/>
        </w:rPr>
        <w:t xml:space="preserve">ετε κάνει τίποτα σχετικά και με αυτό το ζήτημα. </w:t>
      </w:r>
    </w:p>
    <w:p w14:paraId="515F5D89"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Μια κουβέντα ακόμα θα πω -και κλείνω, κύριε Πρόεδρε- για τα θέματα σύνδεσης του πολιτισμού με τον τουρισμό και με τις διάφορες μορφές του, όπου είναι πραγματικά μεγάλες οι ελλείψεις. Η προσέλκυση τουριστών σήμερα στα μνημεία της χώρας συνδυάζει την αισθητι</w:t>
      </w:r>
      <w:r>
        <w:rPr>
          <w:rFonts w:eastAsia="Times New Roman" w:cs="Times New Roman"/>
          <w:szCs w:val="24"/>
        </w:rPr>
        <w:t xml:space="preserve">κή απόλαυσή τους με παράλληλη αξιοποίηση των δυνατοτήτων κάθε περιοχής, παρέχοντας εναλλακτικές δραστηριότητες. </w:t>
      </w:r>
      <w:r>
        <w:rPr>
          <w:rFonts w:eastAsia="Times New Roman" w:cs="Times New Roman"/>
          <w:szCs w:val="24"/>
        </w:rPr>
        <w:lastRenderedPageBreak/>
        <w:t xml:space="preserve">Η σύνδεση του πολιτισμού με τον τουρισμό και τις ειδικότερες μορφές του, δηλαδή τον ιατρικό τουρισμό ή τον </w:t>
      </w:r>
      <w:proofErr w:type="spellStart"/>
      <w:r>
        <w:rPr>
          <w:rFonts w:eastAsia="Times New Roman" w:cs="Times New Roman"/>
          <w:szCs w:val="24"/>
        </w:rPr>
        <w:t>αγροτουρισμό</w:t>
      </w:r>
      <w:proofErr w:type="spellEnd"/>
      <w:r>
        <w:rPr>
          <w:rFonts w:eastAsia="Times New Roman" w:cs="Times New Roman"/>
          <w:szCs w:val="24"/>
        </w:rPr>
        <w:t xml:space="preserve"> και τόσους άλλους, θα μπ</w:t>
      </w:r>
      <w:r>
        <w:rPr>
          <w:rFonts w:eastAsia="Times New Roman" w:cs="Times New Roman"/>
          <w:szCs w:val="24"/>
        </w:rPr>
        <w:t xml:space="preserve">ορούσε να γίνει πηγή πολύ μεγάλων εσόδων. </w:t>
      </w:r>
    </w:p>
    <w:p w14:paraId="515F5D8A"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Για παράδειγμα, στη </w:t>
      </w:r>
      <w:r>
        <w:rPr>
          <w:rFonts w:eastAsia="Times New Roman" w:cs="Times New Roman"/>
          <w:szCs w:val="24"/>
        </w:rPr>
        <w:t>δυτική</w:t>
      </w:r>
      <w:r>
        <w:rPr>
          <w:rFonts w:eastAsia="Times New Roman" w:cs="Times New Roman"/>
          <w:szCs w:val="24"/>
        </w:rPr>
        <w:t xml:space="preserve"> Ελλάδα υπάρχει εξαιρετικό κλίμα. Τα ξενοδοχεία, σε συνεργασία με εξειδικευμένες ιατρικές μονάδες, θα μπορούσαν να το αξιοποιήσουν αυτό, ώστε η παροχή ιατρικής φροντίδας να συνδυαστεί με </w:t>
      </w:r>
      <w:r>
        <w:rPr>
          <w:rFonts w:eastAsia="Times New Roman" w:cs="Times New Roman"/>
          <w:szCs w:val="24"/>
        </w:rPr>
        <w:t xml:space="preserve">πολιτισμικές δραστηριότητες. Εσείς, όμως, δεν έχετε προβεί ούτε καν σε έκδοση της ΚΥΑ για τον </w:t>
      </w:r>
      <w:proofErr w:type="spellStart"/>
      <w:r>
        <w:rPr>
          <w:rFonts w:eastAsia="Times New Roman" w:cs="Times New Roman"/>
          <w:szCs w:val="24"/>
        </w:rPr>
        <w:t>αγροτουρισμό</w:t>
      </w:r>
      <w:proofErr w:type="spellEnd"/>
      <w:r>
        <w:rPr>
          <w:rFonts w:eastAsia="Times New Roman" w:cs="Times New Roman"/>
          <w:szCs w:val="24"/>
        </w:rPr>
        <w:t xml:space="preserve"> που εκκρεμεί από το 2014, που είχε φτιάξει το σχετικό νομοθετικό πλαίσιο η Νέα Δημοκρατία. Ακούω πάλι υποσχέσεις για το Πάσχα, μετά από τριάμισι χρόν</w:t>
      </w:r>
      <w:r>
        <w:rPr>
          <w:rFonts w:eastAsia="Times New Roman" w:cs="Times New Roman"/>
          <w:szCs w:val="24"/>
        </w:rPr>
        <w:t>ια.</w:t>
      </w:r>
    </w:p>
    <w:p w14:paraId="515F5D8B"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Περιμένω τις απαντήσεις σας, κυρία Υπουργέ, γιατί πιστεύουμε ότι ο πολιτισμός, σε συνέργεια με τον τουρισμό, μπορεί να αποτελέσει συγκριτικό πλεονέκτημα για τη χώρα μας.</w:t>
      </w:r>
    </w:p>
    <w:p w14:paraId="515F5D8C"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Σας ευχαριστώ.</w:t>
      </w:r>
    </w:p>
    <w:p w14:paraId="515F5D8D" w14:textId="77777777" w:rsidR="005D0520" w:rsidRDefault="00B80F07">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15F5D8E"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ΠΡΟΕΔΡΕΥΩΝ (Γ</w:t>
      </w:r>
      <w:r>
        <w:rPr>
          <w:rFonts w:eastAsia="Times New Roman" w:cs="Times New Roman"/>
          <w:b/>
          <w:szCs w:val="24"/>
        </w:rPr>
        <w:t xml:space="preserve">εώργιος Βαρεμένος): </w:t>
      </w:r>
      <w:r>
        <w:rPr>
          <w:rFonts w:eastAsia="Times New Roman" w:cs="Times New Roman"/>
          <w:szCs w:val="24"/>
        </w:rPr>
        <w:t>Και εμείς ευχαριστούμε.</w:t>
      </w:r>
    </w:p>
    <w:p w14:paraId="515F5D8F"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Τον λόγο έχει η Υπουργός Πολιτισμού κ. Λυδία </w:t>
      </w:r>
      <w:proofErr w:type="spellStart"/>
      <w:r>
        <w:rPr>
          <w:rFonts w:eastAsia="Times New Roman" w:cs="Times New Roman"/>
          <w:szCs w:val="24"/>
        </w:rPr>
        <w:t>Κονιόρδου</w:t>
      </w:r>
      <w:proofErr w:type="spellEnd"/>
      <w:r>
        <w:rPr>
          <w:rFonts w:eastAsia="Times New Roman" w:cs="Times New Roman"/>
          <w:szCs w:val="24"/>
        </w:rPr>
        <w:t>.</w:t>
      </w:r>
    </w:p>
    <w:p w14:paraId="515F5D90"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 xml:space="preserve">ΛΥΔΙΑ ΚΟΝΙΟΡΔΟΥ (Υπουργός Πολιτισμού και Αθλητισμού): </w:t>
      </w:r>
      <w:r>
        <w:rPr>
          <w:rFonts w:eastAsia="Times New Roman" w:cs="Times New Roman"/>
          <w:szCs w:val="24"/>
        </w:rPr>
        <w:t>Σας ακούω πολύ προσεκτικά όλη αυτήν την ώρα. Συμφωνώ μαζί σας ότι ο πολιτισμός ενώνει, ο πολιτισμός γε</w:t>
      </w:r>
      <w:r>
        <w:rPr>
          <w:rFonts w:eastAsia="Times New Roman" w:cs="Times New Roman"/>
          <w:szCs w:val="24"/>
        </w:rPr>
        <w:t xml:space="preserve">φυρώνει. Όμως, αναρωτιέμαι αν σαράντα χρόνια τώρα που ζω και εργάζομαι σε </w:t>
      </w:r>
      <w:r>
        <w:rPr>
          <w:rFonts w:eastAsia="Times New Roman" w:cs="Times New Roman"/>
          <w:szCs w:val="24"/>
        </w:rPr>
        <w:lastRenderedPageBreak/>
        <w:t>αυτήν τη χώρα, ζω στη χώρα η οποία εμφανίζει όλα αυτά που εσείς κατηγορείτε τον ΣΥΡΙΖΑ ότι έχει καταστρέψει.</w:t>
      </w:r>
    </w:p>
    <w:p w14:paraId="515F5D91"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Πραγματικά θα μπορούσε να είχε γεφυρώσει ο πολιτισμός, αρκεί να ήμασταν α</w:t>
      </w:r>
      <w:r>
        <w:rPr>
          <w:rFonts w:eastAsia="Times New Roman" w:cs="Times New Roman"/>
          <w:szCs w:val="24"/>
        </w:rPr>
        <w:t xml:space="preserve">κριβείς σε αυτά που λέγαμε και να μην τοποθετούμαστε </w:t>
      </w:r>
      <w:proofErr w:type="spellStart"/>
      <w:r>
        <w:rPr>
          <w:rFonts w:eastAsia="Times New Roman" w:cs="Times New Roman"/>
          <w:szCs w:val="24"/>
        </w:rPr>
        <w:t>καταστροφολογώντας</w:t>
      </w:r>
      <w:proofErr w:type="spellEnd"/>
      <w:r>
        <w:rPr>
          <w:rFonts w:eastAsia="Times New Roman" w:cs="Times New Roman"/>
          <w:szCs w:val="24"/>
        </w:rPr>
        <w:t xml:space="preserve"> θλιβερά, με στοιχεία που δεν ανταποκρίνονται στην πραγματικότητα.</w:t>
      </w:r>
    </w:p>
    <w:p w14:paraId="515F5D92" w14:textId="77777777" w:rsidR="005D0520" w:rsidRDefault="00B80F07">
      <w:pPr>
        <w:spacing w:line="600" w:lineRule="auto"/>
        <w:ind w:firstLine="720"/>
        <w:jc w:val="both"/>
        <w:rPr>
          <w:rFonts w:eastAsia="Times New Roman"/>
          <w:szCs w:val="24"/>
        </w:rPr>
      </w:pPr>
      <w:r>
        <w:rPr>
          <w:rFonts w:eastAsia="Times New Roman"/>
          <w:szCs w:val="24"/>
        </w:rPr>
        <w:t>Επειδή θα ήθελα να απαντήσω σε μία – μία τις ερωτήσεις που έχουν κατατεθεί, καθώς ετέθησαν και άλλα θέματα, κάποια από</w:t>
      </w:r>
      <w:r>
        <w:rPr>
          <w:rFonts w:eastAsia="Times New Roman"/>
          <w:szCs w:val="24"/>
        </w:rPr>
        <w:t xml:space="preserve"> τα οποία δεν είναι της αρμοδιότητας της δικής μου και θα απαντηθούν, θα ξεκινήσω με τα θέματα ένα – ένα.</w:t>
      </w:r>
    </w:p>
    <w:p w14:paraId="515F5D93" w14:textId="77777777" w:rsidR="005D0520" w:rsidRDefault="00B80F07">
      <w:pPr>
        <w:spacing w:line="600" w:lineRule="auto"/>
        <w:ind w:firstLine="720"/>
        <w:jc w:val="both"/>
        <w:rPr>
          <w:rFonts w:eastAsia="Times New Roman"/>
          <w:szCs w:val="24"/>
        </w:rPr>
      </w:pPr>
      <w:r>
        <w:rPr>
          <w:rFonts w:eastAsia="Times New Roman"/>
          <w:szCs w:val="24"/>
        </w:rPr>
        <w:t xml:space="preserve">Θα ήθελα να αναφερθώ στο τι παραλάβαμε. Παραλάβαμε ένα Υπουργείο χωρίς τομεακά προγράμματα, κύριοι Βουλευτές της </w:t>
      </w:r>
      <w:r>
        <w:rPr>
          <w:rFonts w:eastAsia="Times New Roman"/>
          <w:szCs w:val="24"/>
        </w:rPr>
        <w:lastRenderedPageBreak/>
        <w:t>Νέας Δημοκρατίας και το γνωρίζετε πάρ</w:t>
      </w:r>
      <w:r>
        <w:rPr>
          <w:rFonts w:eastAsia="Times New Roman"/>
          <w:szCs w:val="24"/>
        </w:rPr>
        <w:t xml:space="preserve">α πολύ καλά. ΕΣΠΑ, τομεακά, δεν διαθέτει το Υπουργείο Πολιτισμού. Παραλάβαμε ένα Υπουργείο του οποίου οι δομές έχουν </w:t>
      </w:r>
      <w:proofErr w:type="spellStart"/>
      <w:r>
        <w:rPr>
          <w:rFonts w:eastAsia="Times New Roman"/>
          <w:szCs w:val="24"/>
        </w:rPr>
        <w:t>υποστελεχωθεί</w:t>
      </w:r>
      <w:proofErr w:type="spellEnd"/>
      <w:r>
        <w:rPr>
          <w:rFonts w:eastAsia="Times New Roman"/>
          <w:szCs w:val="24"/>
        </w:rPr>
        <w:t xml:space="preserve"> λόγω αποχώρησης έμπειρων στελεχών. Παραλάβαμε έναν σύγχρονο πολιτισμό με έλλειψη κανόνων λειτουργίας. Ακόμα και μια πολυκατοι</w:t>
      </w:r>
      <w:r>
        <w:rPr>
          <w:rFonts w:eastAsia="Times New Roman"/>
          <w:szCs w:val="24"/>
        </w:rPr>
        <w:t>κία έχει κανόνες, όχι όμως οι εποπτευόμενοι φορείς τόσες δεκαετίες στο Υπουργείο Πολιτισμού. Παραλάβαμε την κατάρρευση των φορέων με συνεχείς δημιουργίες χρεών, έλλειψη οργανισμών στους εποπτευόμενους φορείς, αιφνίδιες, αψυχολόγητες περικοπές επιχορηγήσεων</w:t>
      </w:r>
      <w:r>
        <w:rPr>
          <w:rFonts w:eastAsia="Times New Roman"/>
          <w:szCs w:val="24"/>
        </w:rPr>
        <w:t xml:space="preserve"> το 2011 χωρίς προηγούμενη προειδοποίηση, χωρίς ιεράρχηση, με σοβαρές επιπτώσεις. Παραδείγματα έχουμε πολλά, όπως Ορχήστρα των Χρωμάτων, </w:t>
      </w:r>
      <w:proofErr w:type="spellStart"/>
      <w:r>
        <w:rPr>
          <w:rFonts w:eastAsia="Times New Roman"/>
          <w:szCs w:val="24"/>
        </w:rPr>
        <w:t>Καμεράτα</w:t>
      </w:r>
      <w:proofErr w:type="spellEnd"/>
      <w:r>
        <w:rPr>
          <w:rFonts w:eastAsia="Times New Roman"/>
          <w:szCs w:val="24"/>
        </w:rPr>
        <w:t xml:space="preserve">, ελεύθερο θέατρο και χορός, Θεατρικό Μουσείο στο οποίο αναφερθήκατε, ΕΚΕΒΙ. Η πολιτική για </w:t>
      </w:r>
      <w:r>
        <w:rPr>
          <w:rFonts w:eastAsia="Times New Roman"/>
          <w:szCs w:val="24"/>
        </w:rPr>
        <w:lastRenderedPageBreak/>
        <w:t>το βιβλίο εξαφανίστ</w:t>
      </w:r>
      <w:r>
        <w:rPr>
          <w:rFonts w:eastAsia="Times New Roman"/>
          <w:szCs w:val="24"/>
        </w:rPr>
        <w:t xml:space="preserve">ηκε. Είχαμε έλλειψη περιφερειακής πολιτικής, εγκατάλειψη των περιφερειακών θεσμών, όπως τα ΔΗΠΕΘΕ, που αφέθηκαν στην τύχη τους πολύ πριν από την κρίση, πολύ πριν από το 2011. Υπήρχε ανυπαρξία αξιολόγησης και </w:t>
      </w:r>
      <w:proofErr w:type="spellStart"/>
      <w:r>
        <w:rPr>
          <w:rFonts w:eastAsia="Times New Roman"/>
          <w:szCs w:val="24"/>
        </w:rPr>
        <w:t>επικαιροποίησης</w:t>
      </w:r>
      <w:proofErr w:type="spellEnd"/>
      <w:r>
        <w:rPr>
          <w:rFonts w:eastAsia="Times New Roman"/>
          <w:szCs w:val="24"/>
        </w:rPr>
        <w:t xml:space="preserve"> της επιχορήγησης των φορέων στην</w:t>
      </w:r>
      <w:r>
        <w:rPr>
          <w:rFonts w:eastAsia="Times New Roman"/>
          <w:szCs w:val="24"/>
        </w:rPr>
        <w:t xml:space="preserve"> περιφέρεια με ένα αμφίβολης αποτελεσματικότητας μητρώο. Αν πούμε δε για τον κινηματογράφο, πέρασε ο νόμος του 2011, μόνο που τίποτα δεν εφαρμόστηκε. Όλα αυτά τα χρόνια, απολύτως τίποτα!</w:t>
      </w:r>
    </w:p>
    <w:p w14:paraId="515F5D94" w14:textId="77777777" w:rsidR="005D0520" w:rsidRDefault="00B80F07">
      <w:pPr>
        <w:spacing w:line="600" w:lineRule="auto"/>
        <w:ind w:firstLine="720"/>
        <w:jc w:val="both"/>
        <w:rPr>
          <w:rFonts w:eastAsia="Times New Roman"/>
          <w:szCs w:val="24"/>
        </w:rPr>
      </w:pPr>
      <w:r>
        <w:rPr>
          <w:rFonts w:eastAsia="Times New Roman"/>
          <w:szCs w:val="24"/>
        </w:rPr>
        <w:t>Εμείς σε αυτήν την Κυβέρνηση αντιμετωπίζουμε τη στρατηγική μας, του Υ</w:t>
      </w:r>
      <w:r>
        <w:rPr>
          <w:rFonts w:eastAsia="Times New Roman"/>
          <w:szCs w:val="24"/>
        </w:rPr>
        <w:t xml:space="preserve">πουργείου Πολιτισμού, ως εξής: Έχουμε δύο κατηγορίες. Υπάρχει μία κατηγορία που είναι οι επείγουσες υποθέσεις που ζητούν άμεση διευθέτηση και λύση, υποθέσεις που ήρθαν από την προηγούμενη διακυβέρνηση και δεν αντιμετωπίστηκαν ποτέ. Ένα </w:t>
      </w:r>
      <w:r>
        <w:rPr>
          <w:rFonts w:eastAsia="Times New Roman"/>
          <w:szCs w:val="24"/>
        </w:rPr>
        <w:lastRenderedPageBreak/>
        <w:t>τέτοιο παράδειγμα τρ</w:t>
      </w:r>
      <w:r>
        <w:rPr>
          <w:rFonts w:eastAsia="Times New Roman"/>
          <w:szCs w:val="24"/>
        </w:rPr>
        <w:t xml:space="preserve">ανταχτό είναι ο νόμος για τα πνευματικά δικαιώματα. Από το 1993 δεν είχε </w:t>
      </w:r>
      <w:proofErr w:type="spellStart"/>
      <w:r>
        <w:rPr>
          <w:rFonts w:eastAsia="Times New Roman"/>
          <w:szCs w:val="24"/>
        </w:rPr>
        <w:t>επικαιροποιηθεί</w:t>
      </w:r>
      <w:proofErr w:type="spellEnd"/>
      <w:r>
        <w:rPr>
          <w:rFonts w:eastAsia="Times New Roman"/>
          <w:szCs w:val="24"/>
        </w:rPr>
        <w:t xml:space="preserve"> ποτέ. Δεν είχε εξυγιανθεί</w:t>
      </w:r>
      <w:r>
        <w:rPr>
          <w:rFonts w:eastAsia="Times New Roman"/>
          <w:szCs w:val="24"/>
        </w:rPr>
        <w:t xml:space="preserve"> </w:t>
      </w:r>
      <w:r>
        <w:rPr>
          <w:rFonts w:eastAsia="Times New Roman"/>
          <w:szCs w:val="24"/>
        </w:rPr>
        <w:t xml:space="preserve">το τοπίο των πνευματικών δικαιωμάτων ποτέ. Όλοι ήξεραν την παθογένεια μόνο που κανένας δεν </w:t>
      </w:r>
      <w:proofErr w:type="spellStart"/>
      <w:r>
        <w:rPr>
          <w:rFonts w:eastAsia="Times New Roman"/>
          <w:szCs w:val="24"/>
        </w:rPr>
        <w:t>παρενέβη</w:t>
      </w:r>
      <w:proofErr w:type="spellEnd"/>
      <w:r>
        <w:rPr>
          <w:rFonts w:eastAsia="Times New Roman"/>
          <w:szCs w:val="24"/>
        </w:rPr>
        <w:t xml:space="preserve"> σε αυτόν το τομέα. </w:t>
      </w:r>
    </w:p>
    <w:p w14:paraId="515F5D95" w14:textId="77777777" w:rsidR="005D0520" w:rsidRDefault="00B80F07">
      <w:pPr>
        <w:spacing w:line="600" w:lineRule="auto"/>
        <w:ind w:firstLine="720"/>
        <w:jc w:val="both"/>
        <w:rPr>
          <w:rFonts w:eastAsia="Times New Roman"/>
          <w:szCs w:val="24"/>
        </w:rPr>
      </w:pPr>
      <w:r>
        <w:rPr>
          <w:rFonts w:eastAsia="Times New Roman"/>
          <w:szCs w:val="24"/>
        </w:rPr>
        <w:t>Ε, λοιπόν, αυτή η Κυβ</w:t>
      </w:r>
      <w:r>
        <w:rPr>
          <w:rFonts w:eastAsia="Times New Roman"/>
          <w:szCs w:val="24"/>
        </w:rPr>
        <w:t xml:space="preserve">έρνηση ξεκίνησε τον έλεγχο στην ΑΕΠΙ με τα γνωστά αποτελέσματα και προχωράει σε νομοθετικές πρωτοβουλίες για να μπει ένα τέλος σε αυτήν την ανωμαλία. </w:t>
      </w:r>
    </w:p>
    <w:p w14:paraId="515F5D96" w14:textId="77777777" w:rsidR="005D0520" w:rsidRDefault="00B80F07">
      <w:pPr>
        <w:spacing w:line="600" w:lineRule="auto"/>
        <w:ind w:firstLine="720"/>
        <w:jc w:val="both"/>
        <w:rPr>
          <w:rFonts w:eastAsia="Times New Roman"/>
          <w:szCs w:val="24"/>
        </w:rPr>
      </w:pPr>
      <w:r>
        <w:rPr>
          <w:rFonts w:eastAsia="Times New Roman"/>
          <w:szCs w:val="24"/>
        </w:rPr>
        <w:t xml:space="preserve">Ο νέος </w:t>
      </w:r>
      <w:r>
        <w:rPr>
          <w:rFonts w:eastAsia="Times New Roman"/>
          <w:szCs w:val="24"/>
        </w:rPr>
        <w:t>οργανισμός</w:t>
      </w:r>
      <w:r>
        <w:rPr>
          <w:rFonts w:eastAsia="Times New Roman"/>
          <w:szCs w:val="24"/>
        </w:rPr>
        <w:t xml:space="preserve"> του Υπουργείου; Ήταν μια προτεραιότητα. Η διευθέτηση εργασιακών εκκρεμοτήτων; Ήταν μια </w:t>
      </w:r>
      <w:r>
        <w:rPr>
          <w:rFonts w:eastAsia="Times New Roman"/>
          <w:szCs w:val="24"/>
        </w:rPr>
        <w:t xml:space="preserve">προτεραιότητα. Η αντιμετώπιση του Ταμείου Αλληλοβοήθειας με θέματα που προέκυψαν με τον διαχειριστικό έλεγχο, που ήταν απαραίτητος να γίνει. Οι απαραίτητες αλλαγές στη χρηματοδότηση. Τοποθετήθηκε νέο </w:t>
      </w:r>
      <w:r>
        <w:rPr>
          <w:rFonts w:eastAsia="Times New Roman"/>
          <w:szCs w:val="24"/>
        </w:rPr>
        <w:lastRenderedPageBreak/>
        <w:t>ΔΣ και νέα διευθύντρια. Εξασφαλίστηκε η μεταφορά του βρε</w:t>
      </w:r>
      <w:r>
        <w:rPr>
          <w:rFonts w:eastAsia="Times New Roman"/>
          <w:szCs w:val="24"/>
        </w:rPr>
        <w:t xml:space="preserve">φονηπιακού σταθμού στο Υπουργείο Πολιτισμού, βάσει του </w:t>
      </w:r>
      <w:r>
        <w:rPr>
          <w:rFonts w:eastAsia="Times New Roman"/>
          <w:szCs w:val="24"/>
        </w:rPr>
        <w:t>οργανισμού</w:t>
      </w:r>
      <w:r>
        <w:rPr>
          <w:rFonts w:eastAsia="Times New Roman"/>
          <w:szCs w:val="24"/>
        </w:rPr>
        <w:t xml:space="preserve">. </w:t>
      </w:r>
    </w:p>
    <w:p w14:paraId="515F5D97" w14:textId="77777777" w:rsidR="005D0520" w:rsidRDefault="00B80F07">
      <w:pPr>
        <w:spacing w:line="600" w:lineRule="auto"/>
        <w:ind w:firstLine="720"/>
        <w:jc w:val="both"/>
        <w:rPr>
          <w:rFonts w:eastAsia="Times New Roman"/>
          <w:szCs w:val="24"/>
        </w:rPr>
      </w:pPr>
      <w:r>
        <w:rPr>
          <w:rFonts w:eastAsia="Times New Roman"/>
          <w:szCs w:val="24"/>
        </w:rPr>
        <w:t>Υπάρχει στρατηγική και σχεδιασμός στον αρχαιολογικό τομέα, που έχει από τις πιο σοβαρές δομές σε Υπουργείο. Εμείς σαν προτεραιότητα εξασφαλίζουμε μελέτες ώριμες. Εφόσον δεν έχουμε πλέον τα</w:t>
      </w:r>
      <w:r>
        <w:rPr>
          <w:rFonts w:eastAsia="Times New Roman"/>
          <w:szCs w:val="24"/>
        </w:rPr>
        <w:t xml:space="preserve"> τομεακά προγράμματα ΕΣΠΑ, αυτό που μπορούμε να κάνουμε είναι να ετοιμάζουμε μελέτες, να είναι έτοιμες προς ένταξη. Θέλουμε να έχουμε δίκαιη κατανομή των πόρων, όχι κάποιες περιφέρειες να παίρνουν περισσότερα και κάποιες άλλες να είναι ξεχασμένες. Επίσης, </w:t>
      </w:r>
      <w:r>
        <w:rPr>
          <w:rFonts w:eastAsia="Times New Roman"/>
          <w:szCs w:val="24"/>
        </w:rPr>
        <w:t xml:space="preserve">θέλουμε μέγιστη αξιοποίηση χρηματοδοτικών εργαλείων μέχρι και το τελευταίο ευρώ. </w:t>
      </w:r>
    </w:p>
    <w:p w14:paraId="515F5D98" w14:textId="77777777" w:rsidR="005D0520" w:rsidRDefault="00B80F07">
      <w:pPr>
        <w:spacing w:line="600" w:lineRule="auto"/>
        <w:ind w:firstLine="720"/>
        <w:jc w:val="both"/>
        <w:rPr>
          <w:rFonts w:eastAsia="Times New Roman"/>
          <w:szCs w:val="24"/>
        </w:rPr>
      </w:pPr>
      <w:r>
        <w:rPr>
          <w:rFonts w:eastAsia="Times New Roman"/>
          <w:szCs w:val="24"/>
        </w:rPr>
        <w:lastRenderedPageBreak/>
        <w:t xml:space="preserve">Συγχρόνως, υποστηρίζουμε την ανάπτυξη των περιφερειακών δομών, παράλληλα με τον </w:t>
      </w:r>
      <w:proofErr w:type="spellStart"/>
      <w:r>
        <w:rPr>
          <w:rFonts w:eastAsia="Times New Roman"/>
          <w:szCs w:val="24"/>
        </w:rPr>
        <w:t>εξορθολογισμό</w:t>
      </w:r>
      <w:proofErr w:type="spellEnd"/>
      <w:r>
        <w:rPr>
          <w:rFonts w:eastAsia="Times New Roman"/>
          <w:szCs w:val="24"/>
        </w:rPr>
        <w:t xml:space="preserve"> και τη στήριξη των εποπτευομένων φορέων. </w:t>
      </w:r>
    </w:p>
    <w:p w14:paraId="515F5D99" w14:textId="77777777" w:rsidR="005D0520" w:rsidRDefault="00B80F07">
      <w:pPr>
        <w:spacing w:line="600" w:lineRule="auto"/>
        <w:ind w:firstLine="720"/>
        <w:jc w:val="both"/>
        <w:rPr>
          <w:rFonts w:eastAsia="Times New Roman"/>
          <w:szCs w:val="24"/>
        </w:rPr>
      </w:pPr>
      <w:r>
        <w:rPr>
          <w:rFonts w:eastAsia="Times New Roman"/>
          <w:szCs w:val="24"/>
        </w:rPr>
        <w:t>Επιδιώκουμε την αποκέντρωση επιτέλους.</w:t>
      </w:r>
      <w:r>
        <w:rPr>
          <w:rFonts w:eastAsia="Times New Roman"/>
          <w:szCs w:val="24"/>
        </w:rPr>
        <w:t xml:space="preserve"> Επιδιώκουμε τον διάλογο του κέντρου και της περιφέρειας, όχι να είναι η περιφέρεια ο «φτωχός συγγενής» του κέντρου, να μιμείται κακέκτυπα ή να μην έχει τη δική της ταυτότητα.</w:t>
      </w:r>
    </w:p>
    <w:p w14:paraId="515F5D9A" w14:textId="77777777" w:rsidR="005D0520" w:rsidRDefault="00B80F07">
      <w:pPr>
        <w:spacing w:line="600" w:lineRule="auto"/>
        <w:ind w:firstLine="720"/>
        <w:jc w:val="both"/>
        <w:rPr>
          <w:rFonts w:eastAsia="Times New Roman"/>
          <w:szCs w:val="24"/>
        </w:rPr>
      </w:pPr>
      <w:r>
        <w:rPr>
          <w:rFonts w:eastAsia="Times New Roman"/>
          <w:szCs w:val="24"/>
        </w:rPr>
        <w:t>Έχουμε εργαστεί με συγκεκριμένες προτάσεις και λύσεις για τα Δ</w:t>
      </w:r>
      <w:r>
        <w:rPr>
          <w:rFonts w:eastAsia="Times New Roman"/>
          <w:szCs w:val="24"/>
          <w:lang w:val="en-US"/>
        </w:rPr>
        <w:t>H</w:t>
      </w:r>
      <w:r>
        <w:rPr>
          <w:rFonts w:eastAsia="Times New Roman"/>
          <w:szCs w:val="24"/>
        </w:rPr>
        <w:t>ΠΕΘΕ, για τις επι</w:t>
      </w:r>
      <w:r>
        <w:rPr>
          <w:rFonts w:eastAsia="Times New Roman"/>
          <w:szCs w:val="24"/>
        </w:rPr>
        <w:t xml:space="preserve">χορηγήσεις, για το δίκτυο αρχαίου δράματος, τις πολιτιστικές διαδρομές και τη σύνδεσή τους με τα αρχαία θέατρα. Υποστηρίζουμε τη σύνδεση της αρχαίας κληρονομιάς με τον σύγχρονο πολιτισμό χωρίς διαχωρισμούς, να πάψει πλέον αυτή η </w:t>
      </w:r>
      <w:r>
        <w:rPr>
          <w:rFonts w:eastAsia="Times New Roman"/>
          <w:szCs w:val="24"/>
        </w:rPr>
        <w:lastRenderedPageBreak/>
        <w:t>τομή ανάμεσα στο ένδοξο παρ</w:t>
      </w:r>
      <w:r>
        <w:rPr>
          <w:rFonts w:eastAsia="Times New Roman"/>
          <w:szCs w:val="24"/>
        </w:rPr>
        <w:t>ελθόν μας και στη σύγχρονη δημιουργία, η πολιτιστική μας κληρονομιά να τροφοδοτεί τη σύγχρονη δημιουργία και η σύγχρονη δημιουργία να φωτίζει το παρελθόν μας και να συνυπάρχουν με γόνιμο διάλογο. Αναπτύσσονται έτσι δράσεις σε μουσεία και αρχαιολογικούς χώρ</w:t>
      </w:r>
      <w:r>
        <w:rPr>
          <w:rFonts w:eastAsia="Times New Roman"/>
          <w:szCs w:val="24"/>
        </w:rPr>
        <w:t>ους σε συνεργασία με εποπτευόμενους φορείς και με καλλιτέχνες, κάτι που δεν συνέβαινε στο παρελθόν.</w:t>
      </w:r>
    </w:p>
    <w:p w14:paraId="515F5D9B" w14:textId="77777777" w:rsidR="005D0520" w:rsidRDefault="00B80F07">
      <w:pPr>
        <w:spacing w:line="600" w:lineRule="auto"/>
        <w:ind w:firstLine="720"/>
        <w:jc w:val="both"/>
        <w:rPr>
          <w:rFonts w:eastAsia="Times New Roman"/>
          <w:szCs w:val="24"/>
        </w:rPr>
      </w:pPr>
      <w:r>
        <w:rPr>
          <w:rFonts w:eastAsia="Times New Roman"/>
          <w:szCs w:val="24"/>
        </w:rPr>
        <w:t>Καλλιεργούμε τη συλλογικότητα, το πνεύμα συνεργασίας με τους δήμους, με τις περιφέρειες, με άλλα Υπουργεία, με πανεπιστήμια. Εμείς δουλεύουμε για τη συνεργα</w:t>
      </w:r>
      <w:r>
        <w:rPr>
          <w:rFonts w:eastAsia="Times New Roman"/>
          <w:szCs w:val="24"/>
        </w:rPr>
        <w:t xml:space="preserve">σία. Στην πράξη γεφυρώνουμε τις αντιθέσεις με την καλή συνεργασία που έχουμε με τους δήμους και τις περιφέρειες σε όλη την επικράτεια. </w:t>
      </w:r>
    </w:p>
    <w:p w14:paraId="515F5D9C" w14:textId="77777777" w:rsidR="005D0520" w:rsidRDefault="00B80F07">
      <w:pPr>
        <w:spacing w:line="600" w:lineRule="auto"/>
        <w:ind w:firstLine="720"/>
        <w:jc w:val="both"/>
        <w:rPr>
          <w:rFonts w:eastAsia="Times New Roman"/>
          <w:szCs w:val="24"/>
        </w:rPr>
      </w:pPr>
      <w:r>
        <w:rPr>
          <w:rFonts w:eastAsia="Times New Roman"/>
          <w:szCs w:val="24"/>
        </w:rPr>
        <w:lastRenderedPageBreak/>
        <w:t>Ένα πολύ καλό παράδειγμα σε αυτό είναι το γεφύρι της Πλάκας που έχουμε συνεργαστεί επτά διαφορετικοί φορείς, τρία διαφορ</w:t>
      </w:r>
      <w:r>
        <w:rPr>
          <w:rFonts w:eastAsia="Times New Roman"/>
          <w:szCs w:val="24"/>
        </w:rPr>
        <w:t>ετικά Υπουργεία και τέσσερις διαφορετικοί φορείς.</w:t>
      </w:r>
    </w:p>
    <w:p w14:paraId="515F5D9D" w14:textId="77777777" w:rsidR="005D0520" w:rsidRDefault="00B80F07">
      <w:pPr>
        <w:spacing w:line="600" w:lineRule="auto"/>
        <w:ind w:firstLine="720"/>
        <w:jc w:val="both"/>
        <w:rPr>
          <w:rFonts w:eastAsia="Times New Roman"/>
          <w:szCs w:val="24"/>
        </w:rPr>
      </w:pPr>
      <w:r>
        <w:rPr>
          <w:rFonts w:eastAsia="Times New Roman"/>
          <w:szCs w:val="24"/>
        </w:rPr>
        <w:t xml:space="preserve">Επίσης, αναπτύσσουμε συνεργασίες με δημάρχους. Ένα καλό παράδειγμα είναι ο δήμαρχος της Πάτρας που προσφέρει την προσβασιμότητα στη </w:t>
      </w:r>
      <w:proofErr w:type="spellStart"/>
      <w:r>
        <w:rPr>
          <w:rFonts w:eastAsia="Times New Roman"/>
          <w:szCs w:val="24"/>
        </w:rPr>
        <w:t>Βούντενη</w:t>
      </w:r>
      <w:proofErr w:type="spellEnd"/>
      <w:r>
        <w:rPr>
          <w:rFonts w:eastAsia="Times New Roman"/>
          <w:szCs w:val="24"/>
        </w:rPr>
        <w:t>. Το Υπουργείο ανέδειξε το μνημείο και ο δήμαρχος προσφέρει τον δρ</w:t>
      </w:r>
      <w:r>
        <w:rPr>
          <w:rFonts w:eastAsia="Times New Roman"/>
          <w:szCs w:val="24"/>
        </w:rPr>
        <w:t xml:space="preserve">όμο για να φτάνουν οι επισκέπτες στο μνημείο. </w:t>
      </w:r>
    </w:p>
    <w:p w14:paraId="515F5D9E" w14:textId="77777777" w:rsidR="005D0520" w:rsidRDefault="00B80F07">
      <w:pPr>
        <w:spacing w:line="600" w:lineRule="auto"/>
        <w:ind w:firstLine="720"/>
        <w:jc w:val="both"/>
        <w:rPr>
          <w:rFonts w:eastAsia="Times New Roman"/>
          <w:szCs w:val="24"/>
        </w:rPr>
      </w:pPr>
      <w:r>
        <w:rPr>
          <w:rFonts w:eastAsia="Times New Roman"/>
          <w:szCs w:val="24"/>
        </w:rPr>
        <w:t xml:space="preserve">Στηρίζουμε την ποικιλομορφία, την ταυτότητα. Σε ένα </w:t>
      </w:r>
      <w:proofErr w:type="spellStart"/>
      <w:r>
        <w:rPr>
          <w:rFonts w:eastAsia="Times New Roman"/>
          <w:szCs w:val="24"/>
        </w:rPr>
        <w:t>παγκοσμιοποιημένο</w:t>
      </w:r>
      <w:proofErr w:type="spellEnd"/>
      <w:r>
        <w:rPr>
          <w:rFonts w:eastAsia="Times New Roman"/>
          <w:szCs w:val="24"/>
        </w:rPr>
        <w:t xml:space="preserve"> περιβάλλον μάς ενδιαφέρει η κάθε περιφέρεια, ο κάθε τόπος να αναδείξει τα συγκριτικά του πλεονεκτήματα, να δείξει την ιδιαίτερη προσωπικότη</w:t>
      </w:r>
      <w:r>
        <w:rPr>
          <w:rFonts w:eastAsia="Times New Roman"/>
          <w:szCs w:val="24"/>
        </w:rPr>
        <w:t xml:space="preserve">τα, το ιδιαίτερο προφίλ του. Μέσω του ΤΑΠΑ </w:t>
      </w:r>
      <w:r>
        <w:rPr>
          <w:rFonts w:eastAsia="Times New Roman"/>
          <w:szCs w:val="24"/>
        </w:rPr>
        <w:lastRenderedPageBreak/>
        <w:t>στηρίζουμε τα τοπικά προϊόντα και δημιουργίες στα αναψυκτήρια και στα πωλητήρια, έτσι όπως σχεδιάζονται να λειτουργήσουν.</w:t>
      </w:r>
    </w:p>
    <w:p w14:paraId="515F5D9F" w14:textId="77777777" w:rsidR="005D0520" w:rsidRDefault="00B80F07">
      <w:pPr>
        <w:spacing w:line="600" w:lineRule="auto"/>
        <w:ind w:firstLine="720"/>
        <w:jc w:val="both"/>
        <w:rPr>
          <w:rFonts w:eastAsia="Times New Roman"/>
          <w:szCs w:val="24"/>
        </w:rPr>
      </w:pPr>
      <w:r>
        <w:rPr>
          <w:rFonts w:eastAsia="Times New Roman"/>
          <w:szCs w:val="24"/>
        </w:rPr>
        <w:t>Η βιώσιμη ανάπτυξη είναι ένας βασικός πυλώνας στην στρατηγική μας, η σύνδεση της διαχρονική</w:t>
      </w:r>
      <w:r>
        <w:rPr>
          <w:rFonts w:eastAsia="Times New Roman"/>
          <w:szCs w:val="24"/>
        </w:rPr>
        <w:t>ς κληρονομιάς και του σύγχρονου πολιτισμού με το μεγάλο κεφάλαιο αυτού του τόπου, που είναι το μοναδικό του τοπίο και η προστασία του περιβάλλοντος, η ανάπτυξη και η στήριξη της καινοτομίας και των νέων.</w:t>
      </w:r>
    </w:p>
    <w:p w14:paraId="515F5DA0" w14:textId="77777777" w:rsidR="005D0520" w:rsidRDefault="00B80F07">
      <w:pPr>
        <w:spacing w:line="600" w:lineRule="auto"/>
        <w:ind w:firstLine="720"/>
        <w:jc w:val="both"/>
        <w:rPr>
          <w:rFonts w:eastAsia="Times New Roman"/>
          <w:szCs w:val="24"/>
        </w:rPr>
      </w:pPr>
      <w:r>
        <w:rPr>
          <w:rFonts w:eastAsia="Times New Roman"/>
          <w:szCs w:val="24"/>
        </w:rPr>
        <w:t>Γίνεται προώθηση των πολιτιστικών διαδρομών που προσ</w:t>
      </w:r>
      <w:r>
        <w:rPr>
          <w:rFonts w:eastAsia="Times New Roman"/>
          <w:szCs w:val="24"/>
        </w:rPr>
        <w:t>φέρουν ήπια, βιώσιμη ανάπτυξη στις τοπικές κοινωνίες. Το ΤΑΠΑ σχεδιάζει σε συνεργασία με το Υπουργείο Τουρισμού και Μεταφορών ειδικά δρομολόγια και ηλεκτρονική υποστήριξη εισιτηρίων και πωλήσεων.</w:t>
      </w:r>
    </w:p>
    <w:p w14:paraId="515F5DA1" w14:textId="77777777" w:rsidR="005D0520" w:rsidRDefault="00B80F07">
      <w:pPr>
        <w:spacing w:line="600" w:lineRule="auto"/>
        <w:ind w:firstLine="720"/>
        <w:jc w:val="both"/>
        <w:rPr>
          <w:rFonts w:eastAsia="Times New Roman"/>
          <w:szCs w:val="24"/>
        </w:rPr>
      </w:pPr>
      <w:r>
        <w:rPr>
          <w:rFonts w:eastAsia="Times New Roman"/>
          <w:szCs w:val="24"/>
        </w:rPr>
        <w:lastRenderedPageBreak/>
        <w:t>Νέα τεχνολογία μπαίνει στους αρχαιολογικούς χώρους και στα μ</w:t>
      </w:r>
      <w:r>
        <w:rPr>
          <w:rFonts w:eastAsia="Times New Roman"/>
          <w:szCs w:val="24"/>
        </w:rPr>
        <w:t>ουσεία. Στις απαλλοτριώσεις έχουμε επιτύχει μια ισότιμη μεταχείριση των πολιτών βάσει νέων κανόνων, όπου το θέμα των απαλλοτριώσεων έχει μπει σε μια σωστή σειρά. Υπάρχει το θεσμικό πλαίσιο, η προστασία και ανάδειξη της πολιτιστικής κληρονομιάς σε συνδυασμό</w:t>
      </w:r>
      <w:r>
        <w:rPr>
          <w:rFonts w:eastAsia="Times New Roman"/>
          <w:szCs w:val="24"/>
        </w:rPr>
        <w:t xml:space="preserve"> με τη βιώσιμη ανάπτυξη, με κανονιστικές πράξεις, ώστε να δημιουργείται ασφαλές περιβάλλον για το επενδυτικό κοινό και να μην λειτουργεί η δημόσια διοίκηση με πελατειακή πρακτική.</w:t>
      </w:r>
    </w:p>
    <w:p w14:paraId="515F5DA2" w14:textId="77777777" w:rsidR="005D0520" w:rsidRDefault="00B80F07">
      <w:pPr>
        <w:spacing w:line="600" w:lineRule="auto"/>
        <w:ind w:firstLine="720"/>
        <w:jc w:val="both"/>
        <w:rPr>
          <w:rFonts w:eastAsia="Times New Roman"/>
          <w:szCs w:val="24"/>
        </w:rPr>
      </w:pPr>
      <w:r>
        <w:rPr>
          <w:rFonts w:eastAsia="Times New Roman"/>
          <w:szCs w:val="24"/>
        </w:rPr>
        <w:t xml:space="preserve">Ερχόμαστε στα ΕΣΠΑ. Κληρονομήσαμε μια επιβαρυμένη κατάσταση από τις προηγούμενες κυβερνήσεις, διότι στα έτη 2012 – 2014, κατά το σχεδιασμό της προγραμματικής περιόδου 2014 – 2020, δεν προβλέφθηκε, όπως είπα, ξεχωριστό </w:t>
      </w:r>
      <w:r>
        <w:rPr>
          <w:rFonts w:eastAsia="Times New Roman"/>
          <w:szCs w:val="24"/>
        </w:rPr>
        <w:t>τομεακό επιχειρη</w:t>
      </w:r>
      <w:r>
        <w:rPr>
          <w:rFonts w:eastAsia="Times New Roman"/>
          <w:szCs w:val="24"/>
        </w:rPr>
        <w:lastRenderedPageBreak/>
        <w:t xml:space="preserve">σιακό πρόγραμμα </w:t>
      </w:r>
      <w:r>
        <w:rPr>
          <w:rFonts w:eastAsia="Times New Roman"/>
          <w:szCs w:val="24"/>
        </w:rPr>
        <w:t>για το</w:t>
      </w:r>
      <w:r>
        <w:rPr>
          <w:rFonts w:eastAsia="Times New Roman"/>
          <w:szCs w:val="24"/>
        </w:rPr>
        <w:t xml:space="preserve">ν πολιτισμό, όπως συνέβαινε στο Γ΄ Κοινοτικό Πλαίσιο το 2000 - 2006. Αυτό ήταν κεντρική κυβερνητική επιλογή μέσω του τότε Υπουργείου Ανάπτυξης που συντόνιζε τα </w:t>
      </w:r>
      <w:r>
        <w:rPr>
          <w:rFonts w:eastAsia="Times New Roman"/>
          <w:szCs w:val="24"/>
        </w:rPr>
        <w:t xml:space="preserve">επιχειρησιακά προγράμματα </w:t>
      </w:r>
      <w:r>
        <w:rPr>
          <w:rFonts w:eastAsia="Times New Roman"/>
          <w:szCs w:val="24"/>
        </w:rPr>
        <w:t xml:space="preserve">για όλα τα Υπουργεία. </w:t>
      </w:r>
    </w:p>
    <w:p w14:paraId="515F5DA3" w14:textId="77777777" w:rsidR="005D0520" w:rsidRDefault="00B80F07">
      <w:pPr>
        <w:spacing w:line="600" w:lineRule="auto"/>
        <w:ind w:firstLine="720"/>
        <w:jc w:val="both"/>
        <w:rPr>
          <w:rFonts w:eastAsia="Times New Roman"/>
          <w:szCs w:val="24"/>
        </w:rPr>
      </w:pPr>
      <w:r>
        <w:rPr>
          <w:rFonts w:eastAsia="Times New Roman"/>
          <w:szCs w:val="24"/>
        </w:rPr>
        <w:t xml:space="preserve">Γνωρίζετε, λοιπόν, πολύ καλά ότι δεν υπάρχει στο ΕΣΠΑ </w:t>
      </w:r>
      <w:r>
        <w:rPr>
          <w:rFonts w:eastAsia="Times New Roman"/>
          <w:szCs w:val="24"/>
        </w:rPr>
        <w:t>τομεακό επιχειρησιακό πρόγραμμα</w:t>
      </w:r>
      <w:r>
        <w:rPr>
          <w:rFonts w:eastAsia="Times New Roman"/>
          <w:szCs w:val="24"/>
        </w:rPr>
        <w:t xml:space="preserve"> του Υπουργείου Πολιτισμού και Αθλητισμού και εξαρτάται από τα προγράμματα που έχουν άλλα Υπουργεία, διότι ως Κυβέρνηση δεν το διεκδικήσατε. Δεν προβλέφθηκε ούτε δυνατότητ</w:t>
      </w:r>
      <w:r>
        <w:rPr>
          <w:rFonts w:eastAsia="Times New Roman"/>
          <w:szCs w:val="24"/>
        </w:rPr>
        <w:t xml:space="preserve">α εκχώρησης πόρων από </w:t>
      </w:r>
      <w:r>
        <w:rPr>
          <w:rFonts w:eastAsia="Times New Roman"/>
          <w:szCs w:val="24"/>
        </w:rPr>
        <w:t xml:space="preserve">τομεακά περιφερειακά επιχειρησιακά προγράμματα </w:t>
      </w:r>
      <w:r>
        <w:rPr>
          <w:rFonts w:eastAsia="Times New Roman"/>
          <w:szCs w:val="24"/>
        </w:rPr>
        <w:t xml:space="preserve">για τη διαχείρισή τους από το Υπουργείο Πολιτισμού, όπως συνέβη στο ΕΣΠΑ 2007 - 2013. </w:t>
      </w:r>
    </w:p>
    <w:p w14:paraId="515F5DA4" w14:textId="77777777" w:rsidR="005D0520" w:rsidRDefault="00B80F07">
      <w:pPr>
        <w:spacing w:line="600" w:lineRule="auto"/>
        <w:ind w:firstLine="720"/>
        <w:jc w:val="both"/>
        <w:rPr>
          <w:rFonts w:eastAsia="Times New Roman"/>
          <w:szCs w:val="24"/>
        </w:rPr>
      </w:pPr>
      <w:r>
        <w:rPr>
          <w:rFonts w:eastAsia="Times New Roman"/>
          <w:szCs w:val="24"/>
        </w:rPr>
        <w:t>Επιπλέον, με τον ν.4314/2014, ο οποίος αποτελεί το βασικό θεσμικό κείμενο του ΕΣΠΑ 2014 – 2020, η Ει</w:t>
      </w:r>
      <w:r>
        <w:rPr>
          <w:rFonts w:eastAsia="Times New Roman"/>
          <w:szCs w:val="24"/>
        </w:rPr>
        <w:t xml:space="preserve">δική Υπηρεσία Τομέα </w:t>
      </w:r>
      <w:r>
        <w:rPr>
          <w:rFonts w:eastAsia="Times New Roman"/>
          <w:szCs w:val="24"/>
        </w:rPr>
        <w:lastRenderedPageBreak/>
        <w:t>Πολιτισμού του Υπουργείου Πολιτισμού μετονομάζεται σε Επιτελική Δομή ΕΣΠΑ και της αφαιρούνται αρμοδιότητες που ασκούσε και που αφορούσαν στη διαχείριση συγχρηματοδοτούμενων πόρων.</w:t>
      </w:r>
    </w:p>
    <w:p w14:paraId="515F5DA5" w14:textId="77777777" w:rsidR="005D0520" w:rsidRDefault="00B80F07">
      <w:pPr>
        <w:spacing w:line="600" w:lineRule="auto"/>
        <w:ind w:firstLine="720"/>
        <w:jc w:val="both"/>
        <w:rPr>
          <w:rFonts w:eastAsia="Times New Roman"/>
          <w:szCs w:val="24"/>
        </w:rPr>
      </w:pPr>
      <w:r>
        <w:rPr>
          <w:rFonts w:eastAsia="Times New Roman"/>
          <w:szCs w:val="24"/>
        </w:rPr>
        <w:t>Αποτέλεσμα; Το Υπουργείο Πολιτισμού και Αθλητισμού όχι μ</w:t>
      </w:r>
      <w:r>
        <w:rPr>
          <w:rFonts w:eastAsia="Times New Roman"/>
          <w:szCs w:val="24"/>
        </w:rPr>
        <w:t xml:space="preserve">όνο δεν εξασφάλισε διακριτούς για τον τομέα του πολιτισμού πόρους από την αρχή της προγραμματικής περιόδου, αλλά έχει απωλέσει και τη θεσμική δυνατότητα διεκδίκησης της διαχείρισης εκχωρημένων από άλλα επιχειρησιακά προγράμματα πόρων, με αποτέλεσμα να μην </w:t>
      </w:r>
      <w:r>
        <w:rPr>
          <w:rFonts w:eastAsia="Times New Roman"/>
          <w:szCs w:val="24"/>
        </w:rPr>
        <w:t xml:space="preserve">μπορεί να διαχειριστεί χρήματα ως </w:t>
      </w:r>
      <w:r>
        <w:rPr>
          <w:rFonts w:eastAsia="Times New Roman"/>
          <w:szCs w:val="24"/>
        </w:rPr>
        <w:t>αρχή διαχείρισης</w:t>
      </w:r>
      <w:r>
        <w:rPr>
          <w:rFonts w:eastAsia="Times New Roman"/>
          <w:szCs w:val="24"/>
        </w:rPr>
        <w:t xml:space="preserve"> </w:t>
      </w:r>
      <w:r>
        <w:rPr>
          <w:rFonts w:eastAsia="Times New Roman"/>
          <w:szCs w:val="24"/>
        </w:rPr>
        <w:t xml:space="preserve">προγραμμάτων </w:t>
      </w:r>
      <w:r>
        <w:rPr>
          <w:rFonts w:eastAsia="Times New Roman"/>
          <w:szCs w:val="24"/>
        </w:rPr>
        <w:t>και να εξαρτάται από τα προγράμματα που έχουν άλλα Υπουργεία ή οι περιφέρειες.</w:t>
      </w:r>
    </w:p>
    <w:p w14:paraId="515F5DA6" w14:textId="77777777" w:rsidR="005D0520" w:rsidRDefault="00B80F07">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w:t>
      </w:r>
      <w:r>
        <w:rPr>
          <w:rFonts w:eastAsia="Times New Roman"/>
          <w:szCs w:val="24"/>
          <w:lang w:val="en-US"/>
        </w:rPr>
        <w:t>Z</w:t>
      </w:r>
      <w:r>
        <w:rPr>
          <w:rFonts w:eastAsia="Times New Roman"/>
          <w:szCs w:val="24"/>
        </w:rPr>
        <w:t xml:space="preserve">΄ Αντιπρόεδρος της Βουλής κ. </w:t>
      </w:r>
      <w:r w:rsidRPr="007E38A9">
        <w:rPr>
          <w:rFonts w:eastAsia="Times New Roman"/>
          <w:b/>
          <w:szCs w:val="24"/>
        </w:rPr>
        <w:t>ΣΠΥΡΙΔΩΝ ΛΥΚΟΥΔΗΣ</w:t>
      </w:r>
      <w:r>
        <w:rPr>
          <w:rFonts w:eastAsia="Times New Roman"/>
          <w:szCs w:val="24"/>
        </w:rPr>
        <w:t>)</w:t>
      </w:r>
    </w:p>
    <w:p w14:paraId="515F5DA7" w14:textId="77777777" w:rsidR="005D0520" w:rsidRDefault="00B80F07">
      <w:pPr>
        <w:spacing w:line="600" w:lineRule="auto"/>
        <w:ind w:firstLine="720"/>
        <w:jc w:val="both"/>
        <w:rPr>
          <w:rFonts w:eastAsia="Times New Roman"/>
          <w:szCs w:val="24"/>
        </w:rPr>
      </w:pPr>
      <w:r>
        <w:rPr>
          <w:rFonts w:eastAsia="Times New Roman"/>
          <w:szCs w:val="24"/>
        </w:rPr>
        <w:lastRenderedPageBreak/>
        <w:t>Εδώ να σημειώ</w:t>
      </w:r>
      <w:r>
        <w:rPr>
          <w:rFonts w:eastAsia="Times New Roman"/>
          <w:szCs w:val="24"/>
        </w:rPr>
        <w:t>σω ότι γίνεται τεράστια προσπάθεια από τη Ειδική Υπηρεσία Τομέα Πολιτισμού, από την ΕΔΕΠΟΛ και τις συνεργαζόμενες σε όλη την επικράτεια υπηρεσίες του Υπουργείου να είναι πάντα σε ετοιμότητα με μελέτες, ώστε να μπορούν να συμμετέχουν, ωριμάζοντας τις μελέτε</w:t>
      </w:r>
      <w:r>
        <w:rPr>
          <w:rFonts w:eastAsia="Times New Roman"/>
          <w:szCs w:val="24"/>
        </w:rPr>
        <w:t>ς έγκαιρα, για να είναι έτοιμοι σε όσες προσκλήσεις υπάρξουν. Έτσι, οι προσπάθειες των υπηρεσιών επικέντρωσαν στην εξασφάλιση όσο το δυνατόν περισσότερων πόρων από όσο το δυνατόν περισσότερους θεματικούς στόχους.</w:t>
      </w:r>
    </w:p>
    <w:p w14:paraId="515F5DA8" w14:textId="77777777" w:rsidR="005D0520" w:rsidRDefault="00B80F07">
      <w:pPr>
        <w:spacing w:line="600" w:lineRule="auto"/>
        <w:ind w:firstLine="720"/>
        <w:jc w:val="both"/>
        <w:rPr>
          <w:rFonts w:eastAsia="Times New Roman"/>
          <w:szCs w:val="24"/>
        </w:rPr>
      </w:pPr>
      <w:r>
        <w:rPr>
          <w:rFonts w:eastAsia="Times New Roman"/>
          <w:szCs w:val="24"/>
        </w:rPr>
        <w:t xml:space="preserve">Πιο συγκεκριμένα, ακολούθησε μια σειρά από </w:t>
      </w:r>
      <w:r>
        <w:rPr>
          <w:rFonts w:eastAsia="Times New Roman"/>
          <w:szCs w:val="24"/>
        </w:rPr>
        <w:t>ενέργειες για την εξασφάλιση πόρων τόσο για έργα υποδομών, όσο και για δράσεις σε άλλους οριζόντιους τομείς, όπως αυτοί της έρευνας, της τεχνολογίας, της επικοινωνίας, της εκπαίδευσης και της ενίσχυσης της επιχειρηματικότητας. Η επιτελική δομή ΕΣΠΑ συμμετέ</w:t>
      </w:r>
      <w:r>
        <w:rPr>
          <w:rFonts w:eastAsia="Times New Roman"/>
          <w:szCs w:val="24"/>
        </w:rPr>
        <w:t xml:space="preserve">χει από την </w:t>
      </w:r>
      <w:r>
        <w:rPr>
          <w:rFonts w:eastAsia="Times New Roman"/>
          <w:szCs w:val="24"/>
        </w:rPr>
        <w:lastRenderedPageBreak/>
        <w:t>αρχή της τρέχουσας προγραμματικής περιόδου σε όλες τις διαδικασίες σχεδιασμού και εξειδίκευσης των επιχειρησιακών προγραμμάτων, με συναντήσεις, με εργασίες, με επιτροπές κ.λπ.</w:t>
      </w:r>
      <w:r>
        <w:rPr>
          <w:rFonts w:eastAsia="Times New Roman"/>
          <w:szCs w:val="24"/>
        </w:rPr>
        <w:t>.</w:t>
      </w:r>
      <w:r>
        <w:rPr>
          <w:rFonts w:eastAsia="Times New Roman"/>
          <w:szCs w:val="24"/>
        </w:rPr>
        <w:t xml:space="preserve"> Συνεργάζεται με τις αρμόδιες διαχειριστικές αρχές και μεριμνά για τ</w:t>
      </w:r>
      <w:r>
        <w:rPr>
          <w:rFonts w:eastAsia="Times New Roman"/>
          <w:szCs w:val="24"/>
        </w:rPr>
        <w:t>ην έγκαιρη έκδοση των σχετικών προσκλήσεων για την υποβολή και ένταξη έργων προς χρηματοδότηση από τα τομεακά και περιφερειακά επιχειρησιακά προγράμματα, ενώ προβαίνει στις απαραίτητες ενέργειες για την προώθηση νομοθετικών ρυθμίσεων σχετικά με τα συγχρημα</w:t>
      </w:r>
      <w:r>
        <w:rPr>
          <w:rFonts w:eastAsia="Times New Roman"/>
          <w:szCs w:val="24"/>
        </w:rPr>
        <w:t>τοδοτούμενα έργα πολιτισμού.</w:t>
      </w:r>
    </w:p>
    <w:p w14:paraId="515F5DA9" w14:textId="77777777" w:rsidR="005D0520" w:rsidRDefault="00B80F07">
      <w:pPr>
        <w:spacing w:line="600" w:lineRule="auto"/>
        <w:ind w:firstLine="720"/>
        <w:jc w:val="both"/>
        <w:rPr>
          <w:rFonts w:eastAsia="Times New Roman"/>
          <w:szCs w:val="24"/>
        </w:rPr>
      </w:pPr>
      <w:r>
        <w:rPr>
          <w:rFonts w:eastAsia="Times New Roman"/>
          <w:szCs w:val="24"/>
        </w:rPr>
        <w:t>Όσον αφορά το 2007</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2013 και τη μετάβαση στο 2014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2020, η πλειονότητα των έργων του Τομέα Πολιτισμού που υλοποιήθηκαν στο πλαίσιο του ΕΣΠΑ 2007</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2013 ολοκληρώθηκε. Συγκεκριμένα, υλοποιήθηκαν εξακόσια πενήντα τέσσερα έργα συ</w:t>
      </w:r>
      <w:r>
        <w:rPr>
          <w:rFonts w:eastAsia="Times New Roman"/>
          <w:szCs w:val="24"/>
        </w:rPr>
        <w:t xml:space="preserve">νολικού ύψους </w:t>
      </w:r>
      <w:r>
        <w:rPr>
          <w:rFonts w:eastAsia="Times New Roman"/>
          <w:szCs w:val="24"/>
        </w:rPr>
        <w:lastRenderedPageBreak/>
        <w:t>597 εκατομμυρίων περίπου με ποσοστό απορρόφησης της τάξεως του 97%. Συγκεκριμένα, έως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2014 είχε ολοκληρωθεί το φυσικό αντικείμενο σε </w:t>
      </w:r>
      <w:proofErr w:type="spellStart"/>
      <w:r>
        <w:rPr>
          <w:rFonts w:eastAsia="Times New Roman"/>
          <w:szCs w:val="24"/>
        </w:rPr>
        <w:t>εκατόν</w:t>
      </w:r>
      <w:proofErr w:type="spellEnd"/>
      <w:r>
        <w:rPr>
          <w:rFonts w:eastAsia="Times New Roman"/>
          <w:szCs w:val="24"/>
        </w:rPr>
        <w:t xml:space="preserve"> είκοσι έξι έργα και είχαν εκδοθεί μόνο δεκαπέντε αποφάσεις ολοκλήρωσης για ισάριθμα έργα. Μετά τ</w:t>
      </w:r>
      <w:r>
        <w:rPr>
          <w:rFonts w:eastAsia="Times New Roman"/>
          <w:szCs w:val="24"/>
        </w:rPr>
        <w:t>ην 1</w:t>
      </w:r>
      <w:r>
        <w:rPr>
          <w:rFonts w:eastAsia="Times New Roman"/>
          <w:szCs w:val="24"/>
        </w:rPr>
        <w:t>-</w:t>
      </w:r>
      <w:r>
        <w:rPr>
          <w:rFonts w:eastAsia="Times New Roman"/>
          <w:szCs w:val="24"/>
        </w:rPr>
        <w:t>1</w:t>
      </w:r>
      <w:r>
        <w:rPr>
          <w:rFonts w:eastAsia="Times New Roman"/>
          <w:szCs w:val="24"/>
        </w:rPr>
        <w:t>-</w:t>
      </w:r>
      <w:r>
        <w:rPr>
          <w:rFonts w:eastAsia="Times New Roman"/>
          <w:szCs w:val="24"/>
        </w:rPr>
        <w:t>2015 εκδόθηκαν οι υπόλοιπες αποφάσεις ολοκλήρωσης, εξακόσιες είκοσι μία στον αριθμό, όταν πλέον είχε αναλάβει η Κυβέρνηση ΣΥΡΙΖΑ.</w:t>
      </w:r>
    </w:p>
    <w:p w14:paraId="515F5DAA" w14:textId="77777777" w:rsidR="005D0520" w:rsidRDefault="00B80F07">
      <w:pPr>
        <w:spacing w:line="600" w:lineRule="auto"/>
        <w:ind w:firstLine="720"/>
        <w:jc w:val="both"/>
        <w:rPr>
          <w:rFonts w:eastAsia="Times New Roman"/>
          <w:szCs w:val="24"/>
        </w:rPr>
      </w:pPr>
      <w:r>
        <w:rPr>
          <w:rFonts w:eastAsia="Times New Roman"/>
          <w:szCs w:val="24"/>
        </w:rPr>
        <w:t>Να αναφέρω, τέλος, ότι μια σειρά εμβληματικών έργων της προγραμματικής περιόδου 2007</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2013 διαπιστώθηκε από πολύ νωρίς</w:t>
      </w:r>
      <w:r>
        <w:rPr>
          <w:rFonts w:eastAsia="Times New Roman"/>
          <w:szCs w:val="24"/>
        </w:rPr>
        <w:t xml:space="preserve"> ότι δεν ήταν δυνατόν να ολοκληρωθούν, λόγω ανυπέρβλητων δυσχερειών της προηγούμενης περιόδου: καθυστερημένες μελέτες, άρα δεν υπήρχε ωριμότητα, καθυστερήσεις εντάξεων, άρα λιγότερος χρόνος διαθέσιμος για υλοποίηση και καθυστερήσεις στο έργο, </w:t>
      </w:r>
      <w:r>
        <w:rPr>
          <w:rFonts w:eastAsia="Times New Roman"/>
          <w:szCs w:val="24"/>
        </w:rPr>
        <w:lastRenderedPageBreak/>
        <w:t>στην απορρόφη</w:t>
      </w:r>
      <w:r>
        <w:rPr>
          <w:rFonts w:eastAsia="Times New Roman"/>
          <w:szCs w:val="24"/>
        </w:rPr>
        <w:t>ση κονδυλίων κ.λπ.</w:t>
      </w:r>
      <w:r>
        <w:rPr>
          <w:rFonts w:eastAsia="Times New Roman"/>
          <w:szCs w:val="24"/>
        </w:rPr>
        <w:t>.</w:t>
      </w:r>
      <w:r>
        <w:rPr>
          <w:rFonts w:eastAsia="Times New Roman"/>
          <w:szCs w:val="24"/>
        </w:rPr>
        <w:t xml:space="preserve"> Όλα αυτά τα γνωρίζετε, βεβαίως, πολύ καλά.</w:t>
      </w:r>
    </w:p>
    <w:p w14:paraId="515F5DAB" w14:textId="77777777" w:rsidR="005D0520" w:rsidRDefault="00B80F07">
      <w:pPr>
        <w:spacing w:line="600" w:lineRule="auto"/>
        <w:ind w:firstLine="720"/>
        <w:jc w:val="both"/>
        <w:rPr>
          <w:rFonts w:eastAsia="Times New Roman"/>
          <w:szCs w:val="24"/>
        </w:rPr>
      </w:pPr>
      <w:r>
        <w:rPr>
          <w:rFonts w:eastAsia="Times New Roman"/>
          <w:szCs w:val="24"/>
        </w:rPr>
        <w:t>Από τις πρώτες επιτροπές εξειδίκευσης των νέων έργων της περιόδου ασκήθηκε πίεση για τη συνέχιση των έργων αυτών στη νέα περίοδο 2014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2020. Η επιτυχημένη διαχείριση του θέματος και ο συντονισ</w:t>
      </w:r>
      <w:r>
        <w:rPr>
          <w:rFonts w:eastAsia="Times New Roman"/>
          <w:szCs w:val="24"/>
        </w:rPr>
        <w:t>μός του Υπουργείου Πολιτισμού με τα αρμόδια Υπουργεία για το ΕΣΠΑ 2014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2020 είχε σαν αποτέλεσμα την ένταξη έργων συνολικού προϋπολογισμού 42 εκατομμυρίων περίπου, δηλαδή 34 εκατομμύρια τα έργα </w:t>
      </w:r>
      <w:r>
        <w:rPr>
          <w:rFonts w:eastAsia="Times New Roman"/>
          <w:szCs w:val="24"/>
          <w:lang w:val="en-US"/>
        </w:rPr>
        <w:t>phasing</w:t>
      </w:r>
      <w:r>
        <w:rPr>
          <w:rFonts w:eastAsia="Times New Roman"/>
          <w:szCs w:val="24"/>
        </w:rPr>
        <w:t xml:space="preserve"> και 8 εκατομμύρια ευρώ τα μεταφερόμενα έργα, που δεν </w:t>
      </w:r>
      <w:r>
        <w:rPr>
          <w:rFonts w:eastAsia="Times New Roman"/>
          <w:szCs w:val="24"/>
        </w:rPr>
        <w:t xml:space="preserve">ολοκληρώθηκαν ή δεν άρχισαν καν στην προηγούμενη περίοδο. Πρόκειται για έργα που </w:t>
      </w:r>
      <w:proofErr w:type="spellStart"/>
      <w:r>
        <w:rPr>
          <w:rFonts w:eastAsia="Times New Roman"/>
          <w:szCs w:val="24"/>
        </w:rPr>
        <w:t>τμηματοποιήθηκαν</w:t>
      </w:r>
      <w:proofErr w:type="spellEnd"/>
      <w:r>
        <w:rPr>
          <w:rFonts w:eastAsia="Times New Roman"/>
          <w:szCs w:val="24"/>
        </w:rPr>
        <w:t xml:space="preserve"> και θα ολοκληρωθούν σε δύο φάσεις.</w:t>
      </w:r>
    </w:p>
    <w:p w14:paraId="515F5DAC" w14:textId="77777777" w:rsidR="005D0520" w:rsidRDefault="00B80F07">
      <w:pPr>
        <w:spacing w:line="600" w:lineRule="auto"/>
        <w:ind w:firstLine="720"/>
        <w:jc w:val="both"/>
        <w:rPr>
          <w:rFonts w:eastAsia="Times New Roman"/>
          <w:szCs w:val="24"/>
        </w:rPr>
      </w:pPr>
      <w:r>
        <w:rPr>
          <w:rFonts w:eastAsia="Times New Roman"/>
          <w:szCs w:val="24"/>
        </w:rPr>
        <w:lastRenderedPageBreak/>
        <w:t xml:space="preserve">Η Εθνική Πινακοθήκη ανήκει σε αυτά τα έργα </w:t>
      </w:r>
      <w:r>
        <w:rPr>
          <w:rFonts w:eastAsia="Times New Roman"/>
          <w:szCs w:val="24"/>
          <w:lang w:val="en-US"/>
        </w:rPr>
        <w:t>phasing</w:t>
      </w:r>
      <w:r>
        <w:rPr>
          <w:rFonts w:eastAsia="Times New Roman"/>
          <w:szCs w:val="24"/>
        </w:rPr>
        <w:t>. Με την αποτελεσματική αντιμετώπιση των προβλημάτων</w:t>
      </w:r>
      <w:r>
        <w:rPr>
          <w:rFonts w:eastAsia="Times New Roman"/>
          <w:szCs w:val="24"/>
        </w:rPr>
        <w:t>,</w:t>
      </w:r>
      <w:r>
        <w:rPr>
          <w:rFonts w:eastAsia="Times New Roman"/>
          <w:szCs w:val="24"/>
        </w:rPr>
        <w:t xml:space="preserve"> που προέκυψαν στο π</w:t>
      </w:r>
      <w:r>
        <w:rPr>
          <w:rFonts w:eastAsia="Times New Roman"/>
          <w:szCs w:val="24"/>
        </w:rPr>
        <w:t>λαίσιο της σύμβασης με τον ανάδοχο</w:t>
      </w:r>
      <w:r>
        <w:rPr>
          <w:rFonts w:eastAsia="Times New Roman"/>
          <w:szCs w:val="24"/>
        </w:rPr>
        <w:t>,</w:t>
      </w:r>
      <w:r>
        <w:rPr>
          <w:rFonts w:eastAsia="Times New Roman"/>
          <w:szCs w:val="24"/>
        </w:rPr>
        <w:t xml:space="preserve"> προγραμματίζεται το τέλος του 2019 να έχουν ολοκληρωθεί το έργο επέκτασης της ΕΠΜΑΣ και το τέλος του 2020 να επαναλειτουργήσει η Εθνική Πινακοθήκη</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Μουσείο Αλεξάνδρου Σούτσου στις νέες κτηριακές εγκαταστάσεις.</w:t>
      </w:r>
    </w:p>
    <w:p w14:paraId="515F5DAD"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Το Μουσείο Ελληνικής Λαϊκής Τέχνης, το Μέγαρο </w:t>
      </w:r>
      <w:proofErr w:type="spellStart"/>
      <w:r>
        <w:rPr>
          <w:rFonts w:eastAsia="Times New Roman" w:cs="Times New Roman"/>
          <w:szCs w:val="24"/>
        </w:rPr>
        <w:t>Τσίλλερ</w:t>
      </w:r>
      <w:proofErr w:type="spellEnd"/>
      <w:r>
        <w:rPr>
          <w:rFonts w:eastAsia="Times New Roman" w:cs="Times New Roman"/>
          <w:szCs w:val="24"/>
        </w:rPr>
        <w:t xml:space="preserve"> - Λοβέρδου, το Πολυκεντρικό Μουσείο Αιγών, το Μουσείο Αλεξανδρούπολης, το νέο Αρχαιολογικό Μουσείο Χανίων, το Αρχαιολογικό Μουσείο Σαμοθράκης ανήκουν σε αυτήν την κατηγορία των έργων. </w:t>
      </w:r>
    </w:p>
    <w:p w14:paraId="515F5DAE"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Τα μεταφερόμενα έ</w:t>
      </w:r>
      <w:r>
        <w:rPr>
          <w:rFonts w:eastAsia="Times New Roman" w:cs="Times New Roman"/>
          <w:szCs w:val="24"/>
        </w:rPr>
        <w:t xml:space="preserve">ργα δεν είχαν απορροφητικότητα και θα ενταχθούν στο ΕΣΠΑ 2014 – 2020, ώστε να ολοκληρωθούν στην </w:t>
      </w:r>
      <w:r>
        <w:rPr>
          <w:rFonts w:eastAsia="Times New Roman" w:cs="Times New Roman"/>
          <w:szCs w:val="24"/>
        </w:rPr>
        <w:lastRenderedPageBreak/>
        <w:t xml:space="preserve">τρέχουσα προγραμματική περίοδο, όπως η Αρχαιολογική Συλλογή Σάμης, ο Βορειοανατολικός Πύργος στα Αιγόσθενα, η ανάδειξη και </w:t>
      </w:r>
      <w:proofErr w:type="spellStart"/>
      <w:r>
        <w:rPr>
          <w:rFonts w:eastAsia="Times New Roman" w:cs="Times New Roman"/>
          <w:szCs w:val="24"/>
        </w:rPr>
        <w:t>επανάχρηση</w:t>
      </w:r>
      <w:proofErr w:type="spellEnd"/>
      <w:r>
        <w:rPr>
          <w:rFonts w:eastAsia="Times New Roman" w:cs="Times New Roman"/>
          <w:szCs w:val="24"/>
        </w:rPr>
        <w:t xml:space="preserve"> του Φρουρίου Μπούρτζι στο </w:t>
      </w:r>
      <w:r>
        <w:rPr>
          <w:rFonts w:eastAsia="Times New Roman" w:cs="Times New Roman"/>
          <w:szCs w:val="24"/>
        </w:rPr>
        <w:t>Ναύπλιο, δηλαδή έργα που δεν είχαν πραγματοποιήσει δαπάνες πριν από την 1</w:t>
      </w:r>
      <w:r>
        <w:rPr>
          <w:rFonts w:eastAsia="Times New Roman" w:cs="Times New Roman"/>
          <w:szCs w:val="24"/>
          <w:vertAlign w:val="superscript"/>
        </w:rPr>
        <w:t>η</w:t>
      </w:r>
      <w:r>
        <w:rPr>
          <w:rFonts w:eastAsia="Times New Roman" w:cs="Times New Roman"/>
          <w:szCs w:val="24"/>
        </w:rPr>
        <w:t xml:space="preserve"> Ιανουαρίου 2014 και αυτά που λέγαμε παραπάνω για έργα που δεν ξεκίνησαν ποτέ. </w:t>
      </w:r>
    </w:p>
    <w:p w14:paraId="515F5DAF"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Για τη μέχρι σήμερα ενεργοποίηση των επιχειρησιακών προγραμμάτων του ΕΣΠΑ υπάρχουν πίνακες οι οποίοι μ</w:t>
      </w:r>
      <w:r>
        <w:rPr>
          <w:rFonts w:eastAsia="Times New Roman" w:cs="Times New Roman"/>
          <w:szCs w:val="24"/>
        </w:rPr>
        <w:t xml:space="preserve">πορούν να δοθούν και έως σήμερα έχουν εξειδικευθεί πόροι για τον τομέα πολιτισμού ύψους 310 εκατομμυρίων ευρώ από τις υπηρεσίες του Υπουργείου Πολιτισμού. </w:t>
      </w:r>
    </w:p>
    <w:p w14:paraId="515F5DB0"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Στο πλαίσιο αυτό της εξειδίκευσης έχουν εκδοθεί προσκλήσεις απ’ όλα τα επιχειρησιακά προγράμματα προ</w:t>
      </w:r>
      <w:r>
        <w:rPr>
          <w:rFonts w:eastAsia="Times New Roman" w:cs="Times New Roman"/>
          <w:szCs w:val="24"/>
        </w:rPr>
        <w:t xml:space="preserve">ς το Υπουργείο Πολιτισμού και τους εποπτευόμενους φορείς για την υποβολή προτάσεων έργου, προϋπολογισμού 248 εκατομμυρίων ευρώ, δηλαδή έχει ενεργοποιηθεί το 80% των εξειδικευμένων πόρων μέσω της έκδοσης προσκλήσεων. </w:t>
      </w:r>
    </w:p>
    <w:p w14:paraId="515F5DB1"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Από το Υπουργείο Πολιτισμού έχουν ήδη κ</w:t>
      </w:r>
      <w:r>
        <w:rPr>
          <w:rFonts w:eastAsia="Times New Roman" w:cs="Times New Roman"/>
          <w:szCs w:val="24"/>
        </w:rPr>
        <w:t xml:space="preserve">ατατεθεί προτάσεις για </w:t>
      </w:r>
      <w:proofErr w:type="spellStart"/>
      <w:r>
        <w:rPr>
          <w:rFonts w:eastAsia="Times New Roman" w:cs="Times New Roman"/>
          <w:szCs w:val="24"/>
        </w:rPr>
        <w:t>εκατόν</w:t>
      </w:r>
      <w:proofErr w:type="spellEnd"/>
      <w:r>
        <w:rPr>
          <w:rFonts w:eastAsia="Times New Roman" w:cs="Times New Roman"/>
          <w:szCs w:val="24"/>
        </w:rPr>
        <w:t xml:space="preserve"> </w:t>
      </w:r>
      <w:r>
        <w:rPr>
          <w:rFonts w:eastAsia="Times New Roman" w:cs="Times New Roman"/>
          <w:szCs w:val="24"/>
        </w:rPr>
        <w:t xml:space="preserve">οκτώ </w:t>
      </w:r>
      <w:r>
        <w:rPr>
          <w:rFonts w:eastAsia="Times New Roman" w:cs="Times New Roman"/>
          <w:szCs w:val="24"/>
        </w:rPr>
        <w:t>έργα προϋπολογισμού 165,910 εκατομμυρίων ευρώ, που αντιστοιχούν στο 67% του προϋπολογισμού των προσκλήσεων που έχουν εκδοθεί. Ο αριθμός αυτός των προτάσεων είναι περίπου ίδιος με τον αριθμό των προτάσεων που είχαν κατατεθ</w:t>
      </w:r>
      <w:r>
        <w:rPr>
          <w:rFonts w:eastAsia="Times New Roman" w:cs="Times New Roman"/>
          <w:szCs w:val="24"/>
        </w:rPr>
        <w:t xml:space="preserve">εί στην αντίστοιχη χρονική περίοδο του προηγούμενου ΕΣΠΑ, </w:t>
      </w:r>
      <w:r>
        <w:rPr>
          <w:rFonts w:eastAsia="Times New Roman" w:cs="Times New Roman"/>
          <w:szCs w:val="24"/>
        </w:rPr>
        <w:lastRenderedPageBreak/>
        <w:t xml:space="preserve">δηλαδή στις αρχές του 2011 που ήταν ο τέταρτος χρόνος ενεργοποίησης του ΕΣΠΑ, παρά το γεγονός ότι οι διατιθέμενοι πόροι τότε ήταν περίπου διπλάσιοι απ’ αυτούς που διατίθενται σήμερα. </w:t>
      </w:r>
    </w:p>
    <w:p w14:paraId="515F5DB2"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Συνεπώς, στην </w:t>
      </w:r>
      <w:r>
        <w:rPr>
          <w:rFonts w:eastAsia="Times New Roman" w:cs="Times New Roman"/>
          <w:szCs w:val="24"/>
        </w:rPr>
        <w:t xml:space="preserve">παρούσα χρονική περίοδο το ποσοστό ενεργοποίησης τον τέταρτο χρόνο του τρέχοντος ΕΣΠΑ είναι περίπου το ίδιο και απόλυτα συγκρίσιμο χωρίς να υπάρχει υστέρηση με το αντίστοιχο ποσοστό της προηγούμενης περιόδου. </w:t>
      </w:r>
    </w:p>
    <w:p w14:paraId="515F5DB3"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Από τα </w:t>
      </w:r>
      <w:proofErr w:type="spellStart"/>
      <w:r>
        <w:rPr>
          <w:rFonts w:eastAsia="Times New Roman" w:cs="Times New Roman"/>
          <w:szCs w:val="24"/>
        </w:rPr>
        <w:t>εκατόν</w:t>
      </w:r>
      <w:proofErr w:type="spellEnd"/>
      <w:r>
        <w:rPr>
          <w:rFonts w:eastAsia="Times New Roman" w:cs="Times New Roman"/>
          <w:szCs w:val="24"/>
        </w:rPr>
        <w:t xml:space="preserve"> </w:t>
      </w:r>
      <w:r>
        <w:rPr>
          <w:rFonts w:eastAsia="Times New Roman" w:cs="Times New Roman"/>
          <w:szCs w:val="24"/>
        </w:rPr>
        <w:t>οκτώ</w:t>
      </w:r>
      <w:r>
        <w:rPr>
          <w:rFonts w:eastAsia="Times New Roman" w:cs="Times New Roman"/>
          <w:szCs w:val="24"/>
        </w:rPr>
        <w:t xml:space="preserve"> έργα μέχρι σήμερα, ήδη έχου</w:t>
      </w:r>
      <w:r>
        <w:rPr>
          <w:rFonts w:eastAsia="Times New Roman" w:cs="Times New Roman"/>
          <w:szCs w:val="24"/>
        </w:rPr>
        <w:t xml:space="preserve">ν ενταχθεί και υλοποιούνται εβδομήντα έξι έργα προϋπολογισμού </w:t>
      </w:r>
      <w:proofErr w:type="spellStart"/>
      <w:r>
        <w:rPr>
          <w:rFonts w:eastAsia="Times New Roman" w:cs="Times New Roman"/>
          <w:szCs w:val="24"/>
        </w:rPr>
        <w:t>εκατόν</w:t>
      </w:r>
      <w:proofErr w:type="spellEnd"/>
      <w:r>
        <w:rPr>
          <w:rFonts w:eastAsia="Times New Roman" w:cs="Times New Roman"/>
          <w:szCs w:val="24"/>
        </w:rPr>
        <w:t xml:space="preserve"> δεκατεσσάρων εκατομμυρίων ευρώ, κάτι που σημαίνει ότι το ποσοστό των εντάξεων σε σχέση με τον προϋπολογισμό των προσκλήσεων ανέρχεται ήδη στο 46%, όταν το ποσοστό απορροφητικότητας των έρ</w:t>
      </w:r>
      <w:r>
        <w:rPr>
          <w:rFonts w:eastAsia="Times New Roman" w:cs="Times New Roman"/>
          <w:szCs w:val="24"/>
        </w:rPr>
        <w:t xml:space="preserve">γων, δαπάνες σε σχέση με τον προϋπολογισμό των ενταγμένων </w:t>
      </w:r>
      <w:r>
        <w:rPr>
          <w:rFonts w:eastAsia="Times New Roman" w:cs="Times New Roman"/>
          <w:szCs w:val="24"/>
        </w:rPr>
        <w:lastRenderedPageBreak/>
        <w:t xml:space="preserve">έργων, φθάνει το 18%. Επίσης, υπάρχει διεκδίκηση επιπλέον πόρων. Στόχος είναι η ένταξη έργων, ώστε να καλυφθεί ο προϋπολογισμός των εξειδικευμένων πόρων. </w:t>
      </w:r>
    </w:p>
    <w:p w14:paraId="515F5DB4"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w:t>
      </w:r>
      <w:r>
        <w:rPr>
          <w:rFonts w:eastAsia="Times New Roman" w:cs="Times New Roman"/>
          <w:szCs w:val="24"/>
        </w:rPr>
        <w:t xml:space="preserve"> του χρόνου ομιλίας της κυρίας Υπουργού)</w:t>
      </w:r>
    </w:p>
    <w:p w14:paraId="515F5DB5"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Είναι πάρα πολλές οι ερωτήσεις κύριε Πρόεδρε, δεν έχω μπορέσει να τις καλύψω. Θα πρέπει να μου δώσετε λίγο περισσότερο χρόνο. </w:t>
      </w:r>
    </w:p>
    <w:p w14:paraId="515F5DB6"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Συνεχίστε, κυρία Υπουργέ. </w:t>
      </w:r>
    </w:p>
    <w:p w14:paraId="515F5DB7"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ΛΥΔΙΑ ΚΟΝΙΟΡΔΟΥ (Υπουργός Πολ</w:t>
      </w:r>
      <w:r>
        <w:rPr>
          <w:rFonts w:eastAsia="Times New Roman" w:cs="Times New Roman"/>
          <w:b/>
          <w:szCs w:val="24"/>
        </w:rPr>
        <w:t>ιτισμού και Αθλητισμού):</w:t>
      </w:r>
      <w:r>
        <w:rPr>
          <w:rFonts w:eastAsia="Times New Roman" w:cs="Times New Roman"/>
          <w:szCs w:val="24"/>
        </w:rPr>
        <w:t xml:space="preserve"> Υπάρχει διεκδίκηση επιπλέον πόρων 310 εκατομμυρίων </w:t>
      </w:r>
      <w:r>
        <w:rPr>
          <w:rFonts w:eastAsia="Times New Roman" w:cs="Times New Roman"/>
          <w:szCs w:val="24"/>
        </w:rPr>
        <w:lastRenderedPageBreak/>
        <w:t xml:space="preserve">ευρώ στο τέλος του 2018. Με την εξέλιξη αυτή θα υπάρξει δυνατότητα διεκδίκησης επιπλέον πόρων. Επίσης μέσω του </w:t>
      </w:r>
      <w:r>
        <w:rPr>
          <w:rFonts w:eastAsia="Times New Roman" w:cs="Times New Roman"/>
          <w:szCs w:val="24"/>
          <w:lang w:val="en-US"/>
        </w:rPr>
        <w:t>INTERREG</w:t>
      </w:r>
      <w:r>
        <w:rPr>
          <w:rFonts w:eastAsia="Times New Roman" w:cs="Times New Roman"/>
          <w:szCs w:val="24"/>
        </w:rPr>
        <w:t xml:space="preserve"> υπάρχουν προγράμματα για συνεργασία που θα γίνει σε έργα μετ</w:t>
      </w:r>
      <w:r>
        <w:rPr>
          <w:rFonts w:eastAsia="Times New Roman" w:cs="Times New Roman"/>
          <w:szCs w:val="24"/>
        </w:rPr>
        <w:t xml:space="preserve">αξύ Ελλάδας - Αλβανίας, Ελλάδας - Βουλγαρίας, Ελλάδας - Κύπρου, Ελλάδας – </w:t>
      </w:r>
      <w:r>
        <w:rPr>
          <w:rFonts w:eastAsia="Times New Roman" w:cs="Times New Roman"/>
          <w:szCs w:val="24"/>
          <w:lang w:val="en-US"/>
        </w:rPr>
        <w:t>FYROM</w:t>
      </w:r>
      <w:r>
        <w:rPr>
          <w:rFonts w:eastAsia="Times New Roman" w:cs="Times New Roman"/>
          <w:szCs w:val="24"/>
        </w:rPr>
        <w:t xml:space="preserve">. Επίσης, υπάρχει πρόγραμμα INTERREG MED και </w:t>
      </w:r>
      <w:r>
        <w:rPr>
          <w:rFonts w:eastAsia="Times New Roman" w:cs="Times New Roman"/>
          <w:szCs w:val="24"/>
          <w:lang w:val="en-US"/>
        </w:rPr>
        <w:t>BLUEMED</w:t>
      </w:r>
      <w:r>
        <w:rPr>
          <w:rFonts w:eastAsia="Times New Roman" w:cs="Times New Roman"/>
          <w:szCs w:val="24"/>
        </w:rPr>
        <w:t xml:space="preserve">. </w:t>
      </w:r>
    </w:p>
    <w:p w14:paraId="515F5DB8"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Για το </w:t>
      </w:r>
      <w:proofErr w:type="spellStart"/>
      <w:r>
        <w:rPr>
          <w:rFonts w:eastAsia="Times New Roman" w:cs="Times New Roman"/>
          <w:szCs w:val="24"/>
        </w:rPr>
        <w:t>ΕΠΑνΕΚ</w:t>
      </w:r>
      <w:proofErr w:type="spellEnd"/>
      <w:r>
        <w:rPr>
          <w:rFonts w:eastAsia="Times New Roman" w:cs="Times New Roman"/>
          <w:szCs w:val="24"/>
        </w:rPr>
        <w:t xml:space="preserve"> υπάρχουν πολλές προτάσεις που έχουν κατατεθεί. Υπάρχουν τριακόσιες προτάσεις κατά προσέγγιση και υπάρχει μεγ</w:t>
      </w:r>
      <w:r>
        <w:rPr>
          <w:rFonts w:eastAsia="Times New Roman" w:cs="Times New Roman"/>
          <w:szCs w:val="24"/>
        </w:rPr>
        <w:t xml:space="preserve">άλη δυνατότητα, έτσι όπως αναπτύσσεται η έρευνα και η καινοτομία στον χώρο του πολιτισμού. </w:t>
      </w:r>
    </w:p>
    <w:p w14:paraId="515F5DB9"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Αναφορικά με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οργανισμό</w:t>
      </w:r>
      <w:r>
        <w:rPr>
          <w:rFonts w:eastAsia="Times New Roman" w:cs="Times New Roman"/>
          <w:szCs w:val="24"/>
        </w:rPr>
        <w:t xml:space="preserve"> του Υπουργείου Πολιτισμού και Αθλητισμού σας γνωρίζουμε ότι στις 22 Ιανουαρίου δημοσιεύθηκε το Προεδρικό Διάταγμα για τον </w:t>
      </w:r>
      <w:r>
        <w:rPr>
          <w:rFonts w:eastAsia="Times New Roman" w:cs="Times New Roman"/>
          <w:szCs w:val="24"/>
        </w:rPr>
        <w:t xml:space="preserve">οργανισμό </w:t>
      </w:r>
      <w:r>
        <w:rPr>
          <w:rFonts w:eastAsia="Times New Roman" w:cs="Times New Roman"/>
          <w:szCs w:val="24"/>
        </w:rPr>
        <w:t>του Υ</w:t>
      </w:r>
      <w:r>
        <w:rPr>
          <w:rFonts w:eastAsia="Times New Roman" w:cs="Times New Roman"/>
          <w:szCs w:val="24"/>
        </w:rPr>
        <w:t xml:space="preserve">πουργείου. Όντως </w:t>
      </w:r>
      <w:r>
        <w:rPr>
          <w:rFonts w:eastAsia="Times New Roman" w:cs="Times New Roman"/>
          <w:szCs w:val="24"/>
        </w:rPr>
        <w:lastRenderedPageBreak/>
        <w:t xml:space="preserve">υπήρξε επεξεργασία του σχεδίου </w:t>
      </w:r>
      <w:r>
        <w:rPr>
          <w:rFonts w:eastAsia="Times New Roman" w:cs="Times New Roman"/>
          <w:szCs w:val="24"/>
        </w:rPr>
        <w:t xml:space="preserve">οργανισμού </w:t>
      </w:r>
      <w:r>
        <w:rPr>
          <w:rFonts w:eastAsia="Times New Roman" w:cs="Times New Roman"/>
          <w:szCs w:val="24"/>
        </w:rPr>
        <w:t xml:space="preserve">η οποία ήταν προϊόν διαλόγου. Για πρώτη φορά, σε αντίθεση με τον </w:t>
      </w:r>
      <w:r>
        <w:rPr>
          <w:rFonts w:eastAsia="Times New Roman" w:cs="Times New Roman"/>
          <w:szCs w:val="24"/>
        </w:rPr>
        <w:t xml:space="preserve">οργανισμό </w:t>
      </w:r>
      <w:r>
        <w:rPr>
          <w:rFonts w:eastAsia="Times New Roman" w:cs="Times New Roman"/>
          <w:szCs w:val="24"/>
        </w:rPr>
        <w:t>του 2014, συμπεριλήφθηκαν οι απόψεις όλων των υπηρεσιών των εργαζομένων μέσω του σωματείου τους και άλλων φορέων εκπροσώπη</w:t>
      </w:r>
      <w:r>
        <w:rPr>
          <w:rFonts w:eastAsia="Times New Roman" w:cs="Times New Roman"/>
          <w:szCs w:val="24"/>
        </w:rPr>
        <w:t xml:space="preserve">σης. </w:t>
      </w:r>
    </w:p>
    <w:p w14:paraId="515F5DBA" w14:textId="77777777" w:rsidR="005D0520" w:rsidRDefault="00B80F07">
      <w:pPr>
        <w:spacing w:line="600" w:lineRule="auto"/>
        <w:ind w:firstLine="720"/>
        <w:jc w:val="both"/>
        <w:rPr>
          <w:rFonts w:eastAsia="Times New Roman"/>
          <w:szCs w:val="24"/>
        </w:rPr>
      </w:pPr>
      <w:r>
        <w:rPr>
          <w:rFonts w:eastAsia="Times New Roman"/>
          <w:szCs w:val="24"/>
        </w:rPr>
        <w:t xml:space="preserve">Σας θυμίζω, κατ’ αρχάς, τη συρρίκνωση του </w:t>
      </w:r>
      <w:r>
        <w:rPr>
          <w:rFonts w:eastAsia="Times New Roman"/>
          <w:szCs w:val="24"/>
        </w:rPr>
        <w:t xml:space="preserve">οργανισμού </w:t>
      </w:r>
      <w:r>
        <w:rPr>
          <w:rFonts w:eastAsia="Times New Roman"/>
          <w:szCs w:val="24"/>
        </w:rPr>
        <w:t xml:space="preserve">του ΥΠΠΟΑ το 2014. Μέλημά μας, λοιπόν, ήταν να επιλυθούν προβλήματα που δημιούργησε ο συρρικνωμένος </w:t>
      </w:r>
      <w:r>
        <w:rPr>
          <w:rFonts w:eastAsia="Times New Roman"/>
          <w:szCs w:val="24"/>
        </w:rPr>
        <w:t xml:space="preserve">οργανισμός </w:t>
      </w:r>
      <w:r>
        <w:rPr>
          <w:rFonts w:eastAsia="Times New Roman"/>
          <w:szCs w:val="24"/>
        </w:rPr>
        <w:t>του 2014. Εμείς επιλέξαμε να μην συμπυκνώσουμε ιστορικές διευθύνσεις του ΥΠΠΟΑ. Αντίθε</w:t>
      </w:r>
      <w:r>
        <w:rPr>
          <w:rFonts w:eastAsia="Times New Roman"/>
          <w:szCs w:val="24"/>
        </w:rPr>
        <w:t xml:space="preserve">τα διαχωρίσαμε κάποιες, σε μια προσπάθεια να μην υπάρχουν δυσλειτουργίες και δυσκίνητες, τεράστιες δομές, με διαφορετικά αντικείμενα και αναποτελεσματική, λόγω μεγέθους αντικειμένου, δράση. </w:t>
      </w:r>
    </w:p>
    <w:p w14:paraId="515F5DBB" w14:textId="77777777" w:rsidR="005D0520" w:rsidRDefault="00B80F07">
      <w:pPr>
        <w:spacing w:line="600" w:lineRule="auto"/>
        <w:ind w:firstLine="720"/>
        <w:jc w:val="both"/>
        <w:rPr>
          <w:rFonts w:eastAsia="Times New Roman"/>
          <w:szCs w:val="24"/>
        </w:rPr>
      </w:pPr>
      <w:r>
        <w:rPr>
          <w:rFonts w:eastAsia="Times New Roman"/>
          <w:szCs w:val="24"/>
        </w:rPr>
        <w:lastRenderedPageBreak/>
        <w:t>Δεν καταργήσαμε ούτε συγχωνεύσαμε εφορείες πουθενά στην επικράτει</w:t>
      </w:r>
      <w:r>
        <w:rPr>
          <w:rFonts w:eastAsia="Times New Roman"/>
          <w:szCs w:val="24"/>
        </w:rPr>
        <w:t xml:space="preserve">α. Δεν καταργήσαμε τον κεντρικό συντονισμό στο ευαίσθητο θέμα της φύλαξης και προσθέσαμε σε δεκατρείς εφορείες, που έχουν πολλούς επισκέψιμους χώρους στην αρμοδιότητά τους και μεγάλη </w:t>
      </w:r>
      <w:proofErr w:type="spellStart"/>
      <w:r>
        <w:rPr>
          <w:rFonts w:eastAsia="Times New Roman"/>
          <w:szCs w:val="24"/>
        </w:rPr>
        <w:t>επισκεψιμότητα</w:t>
      </w:r>
      <w:proofErr w:type="spellEnd"/>
      <w:r>
        <w:rPr>
          <w:rFonts w:eastAsia="Times New Roman"/>
          <w:szCs w:val="24"/>
        </w:rPr>
        <w:t>, γραφεία φύλαξης. Και οπωσδήποτε, με κανέναν τρόπο δεν κάν</w:t>
      </w:r>
      <w:r>
        <w:rPr>
          <w:rFonts w:eastAsia="Times New Roman"/>
          <w:szCs w:val="24"/>
        </w:rPr>
        <w:t xml:space="preserve">αμε τροποποιήσεις που να αφορούν φωτογραφικές διατάξεις για την τακτοποίηση «ημετέρων», όπως αναφέρατε. </w:t>
      </w:r>
    </w:p>
    <w:p w14:paraId="515F5DBC" w14:textId="77777777" w:rsidR="005D0520" w:rsidRDefault="00B80F07">
      <w:pPr>
        <w:spacing w:line="600" w:lineRule="auto"/>
        <w:ind w:firstLine="720"/>
        <w:jc w:val="both"/>
        <w:rPr>
          <w:rFonts w:eastAsia="Times New Roman"/>
          <w:szCs w:val="24"/>
        </w:rPr>
      </w:pPr>
      <w:r>
        <w:rPr>
          <w:rFonts w:eastAsia="Times New Roman"/>
          <w:szCs w:val="24"/>
        </w:rPr>
        <w:t>Στο</w:t>
      </w:r>
      <w:r>
        <w:rPr>
          <w:rFonts w:eastAsia="Times New Roman"/>
          <w:szCs w:val="24"/>
        </w:rPr>
        <w:t>ν</w:t>
      </w:r>
      <w:r>
        <w:rPr>
          <w:rFonts w:eastAsia="Times New Roman"/>
          <w:szCs w:val="24"/>
        </w:rPr>
        <w:t xml:space="preserve"> </w:t>
      </w:r>
      <w:r>
        <w:rPr>
          <w:rFonts w:eastAsia="Times New Roman"/>
          <w:szCs w:val="24"/>
        </w:rPr>
        <w:t xml:space="preserve">οργανισμό </w:t>
      </w:r>
      <w:r>
        <w:rPr>
          <w:rFonts w:eastAsia="Times New Roman"/>
          <w:szCs w:val="24"/>
        </w:rPr>
        <w:t xml:space="preserve">που έχει εγκριθεί, όπου υπήρχαν επαναλήψεις αντικειμένου καταργήθηκαν. Όπου υπήρχαν ελλείψεις δομών δημιουργήθηκαν, όπως Γραμματεία Σύγχρονου Πολιτισμού, </w:t>
      </w:r>
      <w:r>
        <w:rPr>
          <w:rFonts w:eastAsia="Times New Roman"/>
          <w:szCs w:val="24"/>
        </w:rPr>
        <w:t>τμήματα συντήρησης</w:t>
      </w:r>
      <w:r>
        <w:rPr>
          <w:rFonts w:eastAsia="Times New Roman"/>
          <w:szCs w:val="24"/>
        </w:rPr>
        <w:t xml:space="preserve">, </w:t>
      </w:r>
      <w:r>
        <w:rPr>
          <w:rFonts w:eastAsia="Times New Roman"/>
          <w:szCs w:val="24"/>
        </w:rPr>
        <w:t xml:space="preserve">υπηρεσίες </w:t>
      </w:r>
      <w:proofErr w:type="spellStart"/>
      <w:r>
        <w:rPr>
          <w:rFonts w:eastAsia="Times New Roman"/>
          <w:szCs w:val="24"/>
        </w:rPr>
        <w:t>νεωτέρων</w:t>
      </w:r>
      <w:proofErr w:type="spellEnd"/>
      <w:r>
        <w:rPr>
          <w:rFonts w:eastAsia="Times New Roman"/>
          <w:szCs w:val="24"/>
        </w:rPr>
        <w:t xml:space="preserve"> μνημείων</w:t>
      </w:r>
      <w:r>
        <w:rPr>
          <w:rFonts w:eastAsia="Times New Roman"/>
          <w:szCs w:val="24"/>
        </w:rPr>
        <w:t>, γραφεία φύλαξης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515F5DBD" w14:textId="77777777" w:rsidR="005D0520" w:rsidRDefault="00B80F07">
      <w:pPr>
        <w:spacing w:line="600" w:lineRule="auto"/>
        <w:ind w:firstLine="720"/>
        <w:jc w:val="both"/>
        <w:rPr>
          <w:rFonts w:eastAsia="Times New Roman"/>
          <w:szCs w:val="24"/>
        </w:rPr>
      </w:pPr>
      <w:r>
        <w:rPr>
          <w:rFonts w:eastAsia="Times New Roman"/>
          <w:szCs w:val="24"/>
        </w:rPr>
        <w:lastRenderedPageBreak/>
        <w:t xml:space="preserve">Ακόμα, ο νέος </w:t>
      </w:r>
      <w:r>
        <w:rPr>
          <w:rFonts w:eastAsia="Times New Roman"/>
          <w:szCs w:val="24"/>
        </w:rPr>
        <w:t>οργανισμός</w:t>
      </w:r>
      <w:r>
        <w:rPr>
          <w:rFonts w:eastAsia="Times New Roman"/>
          <w:szCs w:val="24"/>
        </w:rPr>
        <w:t xml:space="preserve"> αύξη</w:t>
      </w:r>
      <w:r>
        <w:rPr>
          <w:rFonts w:eastAsia="Times New Roman"/>
          <w:szCs w:val="24"/>
        </w:rPr>
        <w:t>σε τις οργανικές θέσεις των εργαζομένων κατά χιλίους οκτακοσίους ογδόντα επτά μονίμους ιδιωτικού δικαίου, αορίστου χρόνου, με έμμισθη εντολή και με θητεία, για την αντιμετώπιση των αναγκών, προκειμένου να προσληφθεί προσωπικό και κυρίως στον νευραλγικό κλά</w:t>
      </w:r>
      <w:r>
        <w:rPr>
          <w:rFonts w:eastAsia="Times New Roman"/>
          <w:szCs w:val="24"/>
        </w:rPr>
        <w:t xml:space="preserve">δο της φύλαξης. </w:t>
      </w:r>
    </w:p>
    <w:p w14:paraId="515F5DBE" w14:textId="77777777" w:rsidR="005D0520" w:rsidRDefault="00B80F07">
      <w:pPr>
        <w:spacing w:line="600" w:lineRule="auto"/>
        <w:ind w:firstLine="720"/>
        <w:jc w:val="both"/>
        <w:rPr>
          <w:rFonts w:eastAsia="Times New Roman"/>
          <w:szCs w:val="24"/>
        </w:rPr>
      </w:pPr>
      <w:r>
        <w:rPr>
          <w:rFonts w:eastAsia="Times New Roman"/>
          <w:szCs w:val="24"/>
        </w:rPr>
        <w:t>Εσωτερικοί κανονισμοί λειτουργίας στους εποπτευόμενους φορείς του Υπουργείου. Θα ήθελα να ξεκινήσω από το Ελληνικό Κέντρο Κινηματογράφου, γιατί είναι μια πολύ ιδιαίτερη περίπτωση. Ο κανονισμός αυτός ήταν ένα από τα πολύ χαρακτηριστικά παρα</w:t>
      </w:r>
      <w:r>
        <w:rPr>
          <w:rFonts w:eastAsia="Times New Roman"/>
          <w:szCs w:val="24"/>
        </w:rPr>
        <w:t xml:space="preserve">δείγματα που καταδεικνύει τι κενά υπήρχαν στο Υπουργείο πολιτισμού από τις προηγούμενες κυβερνήσεις. Το 2010 που ψηφίστηκε ο ν.3905 για τον κινηματογράφο, ο «νόμος </w:t>
      </w:r>
      <w:proofErr w:type="spellStart"/>
      <w:r>
        <w:rPr>
          <w:rFonts w:eastAsia="Times New Roman"/>
          <w:szCs w:val="24"/>
        </w:rPr>
        <w:t>Γερουλάνου</w:t>
      </w:r>
      <w:proofErr w:type="spellEnd"/>
      <w:r>
        <w:rPr>
          <w:rFonts w:eastAsia="Times New Roman"/>
          <w:szCs w:val="24"/>
        </w:rPr>
        <w:t xml:space="preserve">», μέχρι το 2016, στο Ελληνικό Κέντρο Κινηματογράφου δεν υπήρχε κανένας </w:t>
      </w:r>
      <w:r>
        <w:rPr>
          <w:rFonts w:eastAsia="Times New Roman"/>
          <w:szCs w:val="24"/>
        </w:rPr>
        <w:lastRenderedPageBreak/>
        <w:t>κανονισμός</w:t>
      </w:r>
      <w:r>
        <w:rPr>
          <w:rFonts w:eastAsia="Times New Roman"/>
          <w:szCs w:val="24"/>
        </w:rPr>
        <w:t>. Η πρώτη Κυβέρνηση που θέλησε να προχωρήσει σε πλήρη εφαρμογή εκείνου του νόμου ήταν η παρούσα Κυβέρνηση ΣΥΡΙΖΑ. Και το προηγούμενο ΔΣ του Κέντρου Κινηματογράφου ξεκίνησε την επεξεργασία του κανονισμού. Ο κανονισμός βρίσκεται στο τελικό στάδιο επεξεργασία</w:t>
      </w:r>
      <w:r>
        <w:rPr>
          <w:rFonts w:eastAsia="Times New Roman"/>
          <w:szCs w:val="24"/>
        </w:rPr>
        <w:t xml:space="preserve">ς από το Κέντρο. </w:t>
      </w:r>
    </w:p>
    <w:p w14:paraId="515F5DBF" w14:textId="77777777" w:rsidR="005D0520" w:rsidRDefault="00B80F07">
      <w:pPr>
        <w:spacing w:line="600" w:lineRule="auto"/>
        <w:ind w:firstLine="720"/>
        <w:jc w:val="both"/>
        <w:rPr>
          <w:rFonts w:eastAsia="Times New Roman"/>
          <w:szCs w:val="24"/>
        </w:rPr>
      </w:pPr>
      <w:r>
        <w:rPr>
          <w:rFonts w:eastAsia="Times New Roman"/>
          <w:szCs w:val="24"/>
        </w:rPr>
        <w:t xml:space="preserve">Στο Εθνικό Μουσείο Σύγχρονης Τέχνης, όπως γνωρίζετε, δημοσιεύθηκε ο εσωτερικός κανονισμός λειτουργίας του μουσείου. </w:t>
      </w:r>
    </w:p>
    <w:p w14:paraId="515F5DC0" w14:textId="77777777" w:rsidR="005D0520" w:rsidRDefault="00B80F07">
      <w:pPr>
        <w:spacing w:line="600" w:lineRule="auto"/>
        <w:ind w:firstLine="720"/>
        <w:jc w:val="both"/>
        <w:rPr>
          <w:rFonts w:eastAsia="Times New Roman"/>
          <w:szCs w:val="24"/>
        </w:rPr>
      </w:pPr>
      <w:r>
        <w:rPr>
          <w:rFonts w:eastAsia="Times New Roman"/>
          <w:szCs w:val="24"/>
        </w:rPr>
        <w:t xml:space="preserve">Στη Λυρική Σκηνή και στο Κρατικό Θέατρο Βορείου Ελλάδος βρίσκεται σε τελική φάση. </w:t>
      </w:r>
    </w:p>
    <w:p w14:paraId="515F5DC1" w14:textId="77777777" w:rsidR="005D0520" w:rsidRDefault="00B80F07">
      <w:pPr>
        <w:spacing w:line="600" w:lineRule="auto"/>
        <w:ind w:firstLine="720"/>
        <w:jc w:val="both"/>
        <w:rPr>
          <w:rFonts w:eastAsia="Times New Roman"/>
          <w:szCs w:val="24"/>
        </w:rPr>
      </w:pPr>
      <w:r>
        <w:rPr>
          <w:rFonts w:eastAsia="Times New Roman"/>
          <w:szCs w:val="24"/>
        </w:rPr>
        <w:t xml:space="preserve">Επιπλέον, το Υπουργείο Διοικητικής Ανασυγκρότησης απέστειλε εγκύκλιο για την επαναξιολόγηση των δομών και των οργανικών μονάδων ατομικών προσώπων που ανήκουν στη γενική </w:t>
      </w:r>
      <w:r>
        <w:rPr>
          <w:rFonts w:eastAsia="Times New Roman"/>
          <w:szCs w:val="24"/>
        </w:rPr>
        <w:t>κυ</w:t>
      </w:r>
      <w:r>
        <w:rPr>
          <w:rFonts w:eastAsia="Times New Roman"/>
          <w:szCs w:val="24"/>
        </w:rPr>
        <w:lastRenderedPageBreak/>
        <w:t xml:space="preserve">βέρνηση </w:t>
      </w:r>
      <w:r>
        <w:rPr>
          <w:rFonts w:eastAsia="Times New Roman"/>
          <w:szCs w:val="24"/>
        </w:rPr>
        <w:t xml:space="preserve">και στις λοιπές υπηρεσίες του </w:t>
      </w:r>
      <w:r>
        <w:rPr>
          <w:rFonts w:eastAsia="Times New Roman"/>
          <w:szCs w:val="24"/>
        </w:rPr>
        <w:t xml:space="preserve">δημοσίου </w:t>
      </w:r>
      <w:r>
        <w:rPr>
          <w:rFonts w:eastAsia="Times New Roman"/>
          <w:szCs w:val="24"/>
        </w:rPr>
        <w:t>και ως καταληκτική ημερομηνία κατάθεση</w:t>
      </w:r>
      <w:r>
        <w:rPr>
          <w:rFonts w:eastAsia="Times New Roman"/>
          <w:szCs w:val="24"/>
        </w:rPr>
        <w:t>ς των κανονισμών είχε τεθεί η 31</w:t>
      </w:r>
      <w:r>
        <w:rPr>
          <w:rFonts w:eastAsia="Times New Roman"/>
          <w:szCs w:val="24"/>
        </w:rPr>
        <w:t>-</w:t>
      </w:r>
      <w:r>
        <w:rPr>
          <w:rFonts w:eastAsia="Times New Roman"/>
          <w:szCs w:val="24"/>
        </w:rPr>
        <w:t>7</w:t>
      </w:r>
      <w:r>
        <w:rPr>
          <w:rFonts w:eastAsia="Times New Roman"/>
          <w:szCs w:val="24"/>
        </w:rPr>
        <w:t>-</w:t>
      </w:r>
      <w:r>
        <w:rPr>
          <w:rFonts w:eastAsia="Times New Roman"/>
          <w:szCs w:val="24"/>
        </w:rPr>
        <w:t xml:space="preserve">2017. </w:t>
      </w:r>
    </w:p>
    <w:p w14:paraId="515F5DC2" w14:textId="77777777" w:rsidR="005D0520" w:rsidRDefault="00B80F07">
      <w:pPr>
        <w:spacing w:line="600" w:lineRule="auto"/>
        <w:ind w:firstLine="720"/>
        <w:jc w:val="both"/>
        <w:rPr>
          <w:rFonts w:eastAsia="Times New Roman"/>
          <w:szCs w:val="24"/>
        </w:rPr>
      </w:pPr>
      <w:r>
        <w:rPr>
          <w:rFonts w:eastAsia="Times New Roman"/>
          <w:szCs w:val="24"/>
        </w:rPr>
        <w:t xml:space="preserve">Έτσι, έχουν αποσταλεί σχέδια εσωτερικών κανονισμών και είναι υπό επεξεργασία για το Κρατικό Ωδείο Θεσσαλονίκης, Φεστιβάλ Κινηματογράφου Θεσσαλονίκης, Μουσείο Βιβλιοθήκης Στρατή Ελευθεριάδη – </w:t>
      </w:r>
      <w:proofErr w:type="spellStart"/>
      <w:r>
        <w:rPr>
          <w:rFonts w:eastAsia="Times New Roman"/>
          <w:szCs w:val="24"/>
          <w:lang w:val="en-US"/>
        </w:rPr>
        <w:t>Teriade</w:t>
      </w:r>
      <w:proofErr w:type="spellEnd"/>
      <w:r>
        <w:rPr>
          <w:rFonts w:eastAsia="Times New Roman"/>
          <w:szCs w:val="24"/>
        </w:rPr>
        <w:t xml:space="preserve"> και Επιμελητήρι</w:t>
      </w:r>
      <w:r>
        <w:rPr>
          <w:rFonts w:eastAsia="Times New Roman"/>
          <w:szCs w:val="24"/>
        </w:rPr>
        <w:t>ο Εικαστικών Τεχνών Ελλάδας.</w:t>
      </w:r>
    </w:p>
    <w:p w14:paraId="515F5DC3" w14:textId="77777777" w:rsidR="005D0520" w:rsidRDefault="00B80F07">
      <w:pPr>
        <w:spacing w:line="600" w:lineRule="auto"/>
        <w:ind w:firstLine="720"/>
        <w:jc w:val="both"/>
        <w:rPr>
          <w:rFonts w:eastAsia="Times New Roman"/>
          <w:szCs w:val="24"/>
        </w:rPr>
      </w:pPr>
      <w:r>
        <w:rPr>
          <w:rFonts w:eastAsia="Times New Roman"/>
          <w:szCs w:val="24"/>
        </w:rPr>
        <w:t>Για το νομοσχέδιο «Συνένωση των τριών Μουσείων: Κρατικό Μουσείο Σύγχρονης Τέχνης, Μακεδονικό Μουσείο Σύγχρονης Τέχνης και Μουσείο Φωτογραφίας», έχουν αποσταλεί οι παρατηρήσεις της ΚΕΝΕ και βρίσκονται υπό επεξεργασία. Ήταν ένα θ</w:t>
      </w:r>
      <w:r>
        <w:rPr>
          <w:rFonts w:eastAsia="Times New Roman"/>
          <w:szCs w:val="24"/>
        </w:rPr>
        <w:t>έμα το οποίο τραβούσε χρόνια. Ε, εμείς το ολοκληρώνουμε.</w:t>
      </w:r>
    </w:p>
    <w:p w14:paraId="515F5DC4" w14:textId="77777777" w:rsidR="005D0520" w:rsidRDefault="00B80F07">
      <w:pPr>
        <w:spacing w:line="600" w:lineRule="auto"/>
        <w:ind w:firstLine="720"/>
        <w:jc w:val="both"/>
        <w:rPr>
          <w:rFonts w:eastAsia="Times New Roman"/>
          <w:szCs w:val="24"/>
        </w:rPr>
      </w:pPr>
      <w:r>
        <w:rPr>
          <w:rFonts w:eastAsia="Times New Roman"/>
          <w:szCs w:val="24"/>
        </w:rPr>
        <w:lastRenderedPageBreak/>
        <w:t>Όσον αφορά το ΤΑΠΑ, αναφερθήκατε αρκετοί Βουλευτές εις το θέμα αυτό. Το θέμα αυτό έχει απαντηθεί, αλλά για την ενημέρωση των πολιτών ας κάνουμε μια αναδρομή κι ας επαναλάβουμε τα στοιχεία που έχουν ή</w:t>
      </w:r>
      <w:r>
        <w:rPr>
          <w:rFonts w:eastAsia="Times New Roman"/>
          <w:szCs w:val="24"/>
        </w:rPr>
        <w:t xml:space="preserve">δη αναφερθεί σε σχετικό δελτίο Τύπου: </w:t>
      </w:r>
    </w:p>
    <w:p w14:paraId="515F5DC5" w14:textId="77777777" w:rsidR="005D0520" w:rsidRDefault="00B80F07">
      <w:pPr>
        <w:spacing w:line="600" w:lineRule="auto"/>
        <w:ind w:firstLine="720"/>
        <w:jc w:val="both"/>
        <w:rPr>
          <w:rFonts w:eastAsia="Times New Roman"/>
          <w:szCs w:val="24"/>
        </w:rPr>
      </w:pPr>
      <w:r>
        <w:rPr>
          <w:rFonts w:eastAsia="Times New Roman"/>
          <w:szCs w:val="24"/>
        </w:rPr>
        <w:t xml:space="preserve">Το ΤΑΠΑ, ως </w:t>
      </w:r>
      <w:r>
        <w:rPr>
          <w:rFonts w:eastAsia="Times New Roman"/>
          <w:szCs w:val="24"/>
        </w:rPr>
        <w:t>ν</w:t>
      </w:r>
      <w:r>
        <w:rPr>
          <w:rFonts w:eastAsia="Times New Roman"/>
          <w:szCs w:val="24"/>
        </w:rPr>
        <w:t xml:space="preserve">ομικό </w:t>
      </w:r>
      <w:r>
        <w:rPr>
          <w:rFonts w:eastAsia="Times New Roman"/>
          <w:szCs w:val="24"/>
        </w:rPr>
        <w:t>π</w:t>
      </w:r>
      <w:r>
        <w:rPr>
          <w:rFonts w:eastAsia="Times New Roman"/>
          <w:szCs w:val="24"/>
        </w:rPr>
        <w:t xml:space="preserve">ρόσωπο </w:t>
      </w:r>
      <w:r>
        <w:rPr>
          <w:rFonts w:eastAsia="Times New Roman"/>
          <w:szCs w:val="24"/>
        </w:rPr>
        <w:t>δ</w:t>
      </w:r>
      <w:r>
        <w:rPr>
          <w:rFonts w:eastAsia="Times New Roman"/>
          <w:szCs w:val="24"/>
        </w:rPr>
        <w:t xml:space="preserve">ημοσίου </w:t>
      </w:r>
      <w:r>
        <w:rPr>
          <w:rFonts w:eastAsia="Times New Roman"/>
          <w:szCs w:val="24"/>
        </w:rPr>
        <w:t>δ</w:t>
      </w:r>
      <w:r>
        <w:rPr>
          <w:rFonts w:eastAsia="Times New Roman"/>
          <w:szCs w:val="24"/>
        </w:rPr>
        <w:t xml:space="preserve">ικαίου, υπαγόμενο στην εποπτεία του Υπουργείου Πολιτισμού και Αθλητισμού, καθορίζει τους βασικούς μακροχρόνιους στόχους και σκοπούς του. Οι στόχοι του, οι βασικοί άξονες, είναι τα </w:t>
      </w:r>
      <w:r>
        <w:rPr>
          <w:rFonts w:eastAsia="Times New Roman"/>
          <w:szCs w:val="24"/>
        </w:rPr>
        <w:t xml:space="preserve">εισιτήρια, τα πωλητήρια, τα αναψυκτήρια, η υποστήριξη του αρχαιολογικού έργου με μελέτες, εκδόσεις και απαλλοτριώσεις. Έχει δημιουργηθεί ένας οδικός χάρτης όπου δίνεται προτεραιότητά στην υλοποίηση των απαιτούμενων διορθωτικών κινήσεων πάνω σε αυτούς τους </w:t>
      </w:r>
      <w:r>
        <w:rPr>
          <w:rFonts w:eastAsia="Times New Roman"/>
          <w:szCs w:val="24"/>
        </w:rPr>
        <w:t xml:space="preserve">άξονες. </w:t>
      </w:r>
    </w:p>
    <w:p w14:paraId="515F5DC6" w14:textId="77777777" w:rsidR="005D0520" w:rsidRDefault="00B80F07">
      <w:pPr>
        <w:spacing w:line="600" w:lineRule="auto"/>
        <w:ind w:firstLine="720"/>
        <w:jc w:val="both"/>
        <w:rPr>
          <w:rFonts w:eastAsia="Times New Roman"/>
          <w:szCs w:val="24"/>
        </w:rPr>
      </w:pPr>
      <w:r>
        <w:rPr>
          <w:rFonts w:eastAsia="Times New Roman"/>
          <w:szCs w:val="24"/>
        </w:rPr>
        <w:lastRenderedPageBreak/>
        <w:t>Άξονας πρώτος: Τα εισιτήρια. Η εφαρμογή του ηλεκτρονικού εισιτηρίου…</w:t>
      </w:r>
    </w:p>
    <w:p w14:paraId="515F5DC7" w14:textId="77777777" w:rsidR="005D0520" w:rsidRDefault="00B80F07">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Κυρία Υπουργέ, να σας θυμίσω ότι έχετε και δευτερολογία και </w:t>
      </w:r>
      <w:proofErr w:type="spellStart"/>
      <w:r>
        <w:rPr>
          <w:rFonts w:eastAsia="Times New Roman"/>
          <w:szCs w:val="24"/>
        </w:rPr>
        <w:t>τριτολογία</w:t>
      </w:r>
      <w:proofErr w:type="spellEnd"/>
      <w:r>
        <w:rPr>
          <w:rFonts w:eastAsia="Times New Roman"/>
          <w:szCs w:val="24"/>
        </w:rPr>
        <w:t>.</w:t>
      </w:r>
    </w:p>
    <w:p w14:paraId="515F5DC8" w14:textId="77777777" w:rsidR="005D0520" w:rsidRDefault="00B80F07">
      <w:pPr>
        <w:spacing w:line="600" w:lineRule="auto"/>
        <w:ind w:firstLine="720"/>
        <w:jc w:val="both"/>
        <w:rPr>
          <w:rFonts w:eastAsia="Times New Roman"/>
          <w:szCs w:val="24"/>
        </w:rPr>
      </w:pPr>
      <w:r>
        <w:rPr>
          <w:rFonts w:eastAsia="Times New Roman"/>
          <w:b/>
          <w:szCs w:val="24"/>
        </w:rPr>
        <w:t xml:space="preserve">ΛΥΔΙΑ ΚΟΝΙΟΡΔΟΥ (Υπουργός Πολιτισμού και Αθλητισμού): </w:t>
      </w:r>
      <w:r>
        <w:rPr>
          <w:rFonts w:eastAsia="Times New Roman"/>
          <w:szCs w:val="24"/>
        </w:rPr>
        <w:t xml:space="preserve">Ναι, εντάξει. </w:t>
      </w:r>
    </w:p>
    <w:p w14:paraId="515F5DC9" w14:textId="77777777" w:rsidR="005D0520" w:rsidRDefault="00B80F07">
      <w:pPr>
        <w:spacing w:line="600" w:lineRule="auto"/>
        <w:ind w:firstLine="720"/>
        <w:jc w:val="both"/>
        <w:rPr>
          <w:rFonts w:eastAsia="Times New Roman"/>
          <w:szCs w:val="24"/>
        </w:rPr>
      </w:pPr>
      <w:r>
        <w:rPr>
          <w:rFonts w:eastAsia="Times New Roman"/>
          <w:b/>
          <w:szCs w:val="24"/>
        </w:rPr>
        <w:t>ΠΡΟΕΔ</w:t>
      </w:r>
      <w:r>
        <w:rPr>
          <w:rFonts w:eastAsia="Times New Roman"/>
          <w:b/>
          <w:szCs w:val="24"/>
        </w:rPr>
        <w:t xml:space="preserve">ΡΕΥΩΝ (Σπυρίδων Λυκούδης): </w:t>
      </w:r>
      <w:r>
        <w:rPr>
          <w:rFonts w:eastAsia="Times New Roman"/>
          <w:szCs w:val="24"/>
        </w:rPr>
        <w:t xml:space="preserve">Αν είναι δυνατόν, να το μαζέψουμε λίγο. </w:t>
      </w:r>
    </w:p>
    <w:p w14:paraId="515F5DCA" w14:textId="77777777" w:rsidR="005D0520" w:rsidRDefault="00B80F07">
      <w:pPr>
        <w:spacing w:line="600" w:lineRule="auto"/>
        <w:ind w:firstLine="720"/>
        <w:jc w:val="both"/>
        <w:rPr>
          <w:rFonts w:eastAsia="Times New Roman"/>
          <w:szCs w:val="24"/>
        </w:rPr>
      </w:pPr>
      <w:r>
        <w:rPr>
          <w:rFonts w:eastAsia="Times New Roman"/>
          <w:b/>
          <w:szCs w:val="24"/>
        </w:rPr>
        <w:t xml:space="preserve">ΛΥΔΙΑ ΚΟΝΙΟΡΔΟΥ (Υπουργός Πολιτισμού και Αθλητισμού): </w:t>
      </w:r>
      <w:r>
        <w:rPr>
          <w:rFonts w:eastAsia="Times New Roman"/>
          <w:szCs w:val="24"/>
        </w:rPr>
        <w:t xml:space="preserve">Να το αφήσουμε για μετά; Είναι αρκετά μεγάλο το θέμα. </w:t>
      </w:r>
    </w:p>
    <w:p w14:paraId="515F5DCB" w14:textId="77777777" w:rsidR="005D0520" w:rsidRDefault="00B80F07">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Έχετε και δευτερολογία και </w:t>
      </w:r>
      <w:proofErr w:type="spellStart"/>
      <w:r>
        <w:rPr>
          <w:rFonts w:eastAsia="Times New Roman"/>
          <w:szCs w:val="24"/>
        </w:rPr>
        <w:t>τριτολογία</w:t>
      </w:r>
      <w:proofErr w:type="spellEnd"/>
      <w:r>
        <w:rPr>
          <w:rFonts w:eastAsia="Times New Roman"/>
          <w:szCs w:val="24"/>
        </w:rPr>
        <w:t>. Έχετε όλ</w:t>
      </w:r>
      <w:r>
        <w:rPr>
          <w:rFonts w:eastAsia="Times New Roman"/>
          <w:szCs w:val="24"/>
        </w:rPr>
        <w:t xml:space="preserve">η την άνεση να τα πείτε. </w:t>
      </w:r>
    </w:p>
    <w:p w14:paraId="515F5DCC" w14:textId="77777777" w:rsidR="005D0520" w:rsidRDefault="00B80F07">
      <w:pPr>
        <w:spacing w:line="600" w:lineRule="auto"/>
        <w:ind w:firstLine="720"/>
        <w:jc w:val="both"/>
        <w:rPr>
          <w:rFonts w:eastAsia="Times New Roman"/>
          <w:szCs w:val="24"/>
        </w:rPr>
      </w:pPr>
      <w:r>
        <w:rPr>
          <w:rFonts w:eastAsia="Times New Roman"/>
          <w:szCs w:val="24"/>
        </w:rPr>
        <w:lastRenderedPageBreak/>
        <w:t xml:space="preserve">Ευχαριστώ πολύ. </w:t>
      </w:r>
    </w:p>
    <w:p w14:paraId="515F5DCD"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Κοινοβουλευτικός Εκπρόσωπος της Νέας Δημοκρατίας, κ. Τζαβάρας.</w:t>
      </w:r>
    </w:p>
    <w:p w14:paraId="515F5DCE"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Ευχαριστώ, κύριε Πρόεδρε.</w:t>
      </w:r>
    </w:p>
    <w:p w14:paraId="515F5DCF"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Κυρία Υπουργέ, σήμερα -πιστεύω ότι το έχετε κατανοήσει- είχατε την ευκαιρ</w:t>
      </w:r>
      <w:r>
        <w:rPr>
          <w:rFonts w:eastAsia="Times New Roman" w:cs="Times New Roman"/>
          <w:szCs w:val="24"/>
        </w:rPr>
        <w:t>ία από πλευράς της Αξιωματικής Αντιπολίτευσης, να απαντήσετε σε μία επερώτηση</w:t>
      </w:r>
      <w:r>
        <w:rPr>
          <w:rFonts w:eastAsia="Times New Roman" w:cs="Times New Roman"/>
          <w:szCs w:val="24"/>
        </w:rPr>
        <w:t>,</w:t>
      </w:r>
      <w:r>
        <w:rPr>
          <w:rFonts w:eastAsia="Times New Roman" w:cs="Times New Roman"/>
          <w:szCs w:val="24"/>
        </w:rPr>
        <w:t xml:space="preserve"> που αφορά την εθνική στρατηγική της Κυβέρνησης για τον πολιτισμό. Νομίζω ότι είναι μία από τις λίγες περιπτώσεις η σημερινή, όπου ένας Υπουργός επερωτάται, κάτω από όρους κοινοβουλευτικής ευπρέπειας και πολιτικής εντιμότητας, από ένα κόμμα το οποίο έχει τ</w:t>
      </w:r>
      <w:r>
        <w:rPr>
          <w:rFonts w:eastAsia="Times New Roman" w:cs="Times New Roman"/>
          <w:szCs w:val="24"/>
        </w:rPr>
        <w:t>ο συνταγματικό και κοινοβουλευτικό προνόμιο να εκπροσωπεί αξιωματικά την Αντιπολίτευση.</w:t>
      </w:r>
    </w:p>
    <w:p w14:paraId="515F5DD0"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Ο έλεγχος που σας γίνεται σήμερα, που έχει τον χαρακτήρα της επερώτησης, απαιτούσε και εξακολουθεί να απαιτεί από εσάς συγκεκριμένες απαντήσεις. Έτσι θα φύγετε και εσεί</w:t>
      </w:r>
      <w:r>
        <w:rPr>
          <w:rFonts w:eastAsia="Times New Roman" w:cs="Times New Roman"/>
          <w:szCs w:val="24"/>
        </w:rPr>
        <w:t>ς από την Αίθουσα αυτή μετά το τέλος της διαδικασίας και θα μπορείτε να αισθάνεστε ικανοποιημένοι για το ότι εκπληρώσατε ένα θεμελιώδες δημοκρατικό καθήκον</w:t>
      </w:r>
      <w:r>
        <w:rPr>
          <w:rFonts w:eastAsia="Times New Roman" w:cs="Times New Roman"/>
          <w:szCs w:val="24"/>
        </w:rPr>
        <w:t>,</w:t>
      </w:r>
      <w:r>
        <w:rPr>
          <w:rFonts w:eastAsia="Times New Roman" w:cs="Times New Roman"/>
          <w:szCs w:val="24"/>
        </w:rPr>
        <w:t xml:space="preserve"> που έχει η Κυβέρνηση απέναντι στο Κοινοβούλιο.</w:t>
      </w:r>
    </w:p>
    <w:p w14:paraId="515F5DD1"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Θα πρέπει, όμως, με πολύ σεβασμό για το λειτούργημά </w:t>
      </w:r>
      <w:r>
        <w:rPr>
          <w:rFonts w:eastAsia="Times New Roman" w:cs="Times New Roman"/>
          <w:szCs w:val="24"/>
        </w:rPr>
        <w:t xml:space="preserve">σας, να σας καταλογίσω ότι δεν θέλαμε να έρθετε εδώ και να μας απαγγείλετε ένα δαχτυλογραφημένο κείμενο που -θα το πω, δεν θα μπορέσω να αντισταθώ στον πειρασμό- αυτός που σας το συνέταξε, προφανώς, δεν πρέπει να αισθάνεται και τόσο ευρύχωρα μέσα σε </w:t>
      </w:r>
      <w:r>
        <w:rPr>
          <w:rFonts w:eastAsia="Times New Roman" w:cs="Times New Roman"/>
          <w:szCs w:val="24"/>
        </w:rPr>
        <w:lastRenderedPageBreak/>
        <w:t>αυτό τ</w:t>
      </w:r>
      <w:r>
        <w:rPr>
          <w:rFonts w:eastAsia="Times New Roman" w:cs="Times New Roman"/>
          <w:szCs w:val="24"/>
        </w:rPr>
        <w:t>ο Υπουργείο στο οποίο υπηρετείτε αυτό που ήταν, που είναι και θα παραμείνει η Ελλάδα: τον πολιτισμό της.</w:t>
      </w:r>
    </w:p>
    <w:p w14:paraId="515F5DD2"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Γιατί εάν είναι κάτι για το οποίο όποιος κατέχει τη θέση σας πρέπει να αισθάνεται δέος, είναι γιατί ο Πρωθυπουργός της χώρας τού έχει εμπιστευθεί τα άγ</w:t>
      </w:r>
      <w:r>
        <w:rPr>
          <w:rFonts w:eastAsia="Times New Roman" w:cs="Times New Roman"/>
          <w:szCs w:val="24"/>
        </w:rPr>
        <w:t>ια των αγίων αυτής της χώρας. Του έχει εμπιστευθεί έναν πολιτισμό που εξελίχθηκε κάτω από όρους μοναδικότητας και κατέληξε σήμερα να θεωρείται ένας από τους λίγους πολιτισμούς που κρατάνε ακόμα σε συνοχή με τις αξίες και τα διδάγματά τους ολόκληρη την οικο</w:t>
      </w:r>
      <w:r>
        <w:rPr>
          <w:rFonts w:eastAsia="Times New Roman" w:cs="Times New Roman"/>
          <w:szCs w:val="24"/>
        </w:rPr>
        <w:t xml:space="preserve">υμένη. Ολόκληρος ο πλανήτης –το γνωρίζετε πολύ καλύτερα από εμένα, κυρία Υπουργέ- εξακολουθεί να ακουμπάει επάνω στον ελληνικό πολιτισμό. </w:t>
      </w:r>
    </w:p>
    <w:p w14:paraId="515F5DD3"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Και αυτό ζητούσαμε σήμερα από εσάς. Να έρθετε εδώ και να μας πείτε ότι αυτή η Κυβέρνηση της Αριστεράς -η οποία, όταν </w:t>
      </w:r>
      <w:r>
        <w:rPr>
          <w:rFonts w:eastAsia="Times New Roman" w:cs="Times New Roman"/>
          <w:szCs w:val="24"/>
        </w:rPr>
        <w:t xml:space="preserve">ήταν </w:t>
      </w:r>
      <w:r>
        <w:rPr>
          <w:rFonts w:eastAsia="Times New Roman" w:cs="Times New Roman"/>
          <w:szCs w:val="24"/>
        </w:rPr>
        <w:lastRenderedPageBreak/>
        <w:t>Αντιπολίτευση κομπορρημονούσε και έλεγε ότι έχει μια ειδική, μια ιδιαίτερη, μια προνομιακή σχέση με τον πολιτισμό- είναι η Κυβέρνηση που άνοιξε δρόμους στην προστασία της πολιτιστικής κληρονομιάς, που έλυσε προβλήματα στην πολιτική που είχε υιοθετηθεί</w:t>
      </w:r>
      <w:r>
        <w:rPr>
          <w:rFonts w:eastAsia="Times New Roman" w:cs="Times New Roman"/>
          <w:szCs w:val="24"/>
        </w:rPr>
        <w:t xml:space="preserve"> από τις παλιές κυβερνήσεις για την επιστροφή των μαρμάρων του Παρθενώνα, να μας πείτε γι’ αυτά τα οποία αποτελούν πράγματι κρίσιμα ζητήματα αιχμής. Και εσείς μας κάνατε έναν απολογισμό διαχείρισης ζητημάτων που δεν αποτελούν, παρά γνωστές κοινοτοπίες. </w:t>
      </w:r>
    </w:p>
    <w:p w14:paraId="515F5DD4"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Όλ</w:t>
      </w:r>
      <w:r>
        <w:rPr>
          <w:rFonts w:eastAsia="Times New Roman" w:cs="Times New Roman"/>
          <w:szCs w:val="24"/>
        </w:rPr>
        <w:t xml:space="preserve">οι πια έχουμε μάθει για την ιδιαίτερη, την προνομιακή, τη μεσσιανική χώρα, τη μεσσιανική σχέση που φαντασιώνεστε ως κόμμα ότι έχετε με την ιστορία. Αυτό πλέον το έχουν μάθει και οι πέτρες στην Ελλάδα. Αυτό που δεν βλέπουμε, όμως, είναι έργα, </w:t>
      </w:r>
      <w:r>
        <w:rPr>
          <w:rFonts w:eastAsia="Times New Roman" w:cs="Times New Roman"/>
          <w:szCs w:val="24"/>
        </w:rPr>
        <w:lastRenderedPageBreak/>
        <w:t>είναι δημιουργ</w:t>
      </w:r>
      <w:r>
        <w:rPr>
          <w:rFonts w:eastAsia="Times New Roman" w:cs="Times New Roman"/>
          <w:szCs w:val="24"/>
        </w:rPr>
        <w:t xml:space="preserve">ία. Και βέβαια, είναι πάρα πολύ σημαντικό να ακούμε από εσάς στην απάντησή σας ότι δεν βρήκατε τομεακό πρόγραμμα στον πολιτισμό και γι’ αυτό αισθάνεσθε πολύ άσχημα. </w:t>
      </w:r>
    </w:p>
    <w:p w14:paraId="515F5DD5"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Μα, και εμείς βρήκαμε τέτοιο πρόγραμμα; Εμείς που μας κατηγορείτε ότι σας παραδώσαμε καμέν</w:t>
      </w:r>
      <w:r>
        <w:rPr>
          <w:rFonts w:eastAsia="Times New Roman" w:cs="Times New Roman"/>
          <w:szCs w:val="24"/>
        </w:rPr>
        <w:t xml:space="preserve">η γη, τι εννοούσατε άραγε; Καμένη γη στον πολιτισμό δεν υπάρχει στην Ελλάδα. Όσο καταστρεπτικές και αν είναι οι ανικανότητες της οποιασδήποτε </w:t>
      </w:r>
      <w:r>
        <w:rPr>
          <w:rFonts w:eastAsia="Times New Roman" w:cs="Times New Roman"/>
          <w:szCs w:val="24"/>
        </w:rPr>
        <w:t>κ</w:t>
      </w:r>
      <w:r>
        <w:rPr>
          <w:rFonts w:eastAsia="Times New Roman" w:cs="Times New Roman"/>
          <w:szCs w:val="24"/>
        </w:rPr>
        <w:t xml:space="preserve">υβέρνησης, είναι ανεξάντλητος ο ελληνικός πολιτισμός. Θα μένει πάντα μαγιά και θα δημιουργεί και θα μεγαλουργεί. </w:t>
      </w:r>
      <w:r>
        <w:rPr>
          <w:rFonts w:eastAsia="Times New Roman" w:cs="Times New Roman"/>
          <w:szCs w:val="24"/>
        </w:rPr>
        <w:t>Άρα, μην τα λέτε σε μας αυτά, γιατί και εμείς που περάσαμε από αυτό το Υπουργείο, με τη βοήθεια όλων των υπηρεσιακών παραγόντων και με τη βοήθεια όλων εκείνων που πραγματικά αγωνίζονται από τη θέση του αρχαιολόγου, από τη θέση του διευθυντού των υπηρεσιών,</w:t>
      </w:r>
      <w:r>
        <w:rPr>
          <w:rFonts w:eastAsia="Times New Roman" w:cs="Times New Roman"/>
          <w:szCs w:val="24"/>
        </w:rPr>
        <w:t xml:space="preserve"> καταφέραμε </w:t>
      </w:r>
      <w:r>
        <w:rPr>
          <w:rFonts w:eastAsia="Times New Roman" w:cs="Times New Roman"/>
          <w:szCs w:val="24"/>
        </w:rPr>
        <w:lastRenderedPageBreak/>
        <w:t xml:space="preserve">και δώσαμε ένα έργο μέσα από το ΕΣΠΑ, παρ’ όλο που δεν υπήρχε τομεακό πρόγραμμα, οκτακοσίων είκοσι πέντε έργων, συνολικού ύψους 950 εκατομμυρίων και τα ίδια έκαναν και οι άλλοι Υπουργοί που πέρασαν. </w:t>
      </w:r>
    </w:p>
    <w:p w14:paraId="515F5DD6"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Μοναδική περίπτωση, μοναδική εξαίρεση από αυ</w:t>
      </w:r>
      <w:r>
        <w:rPr>
          <w:rFonts w:eastAsia="Times New Roman" w:cs="Times New Roman"/>
          <w:szCs w:val="24"/>
        </w:rPr>
        <w:t>τήν ακριβώς την πληθωρική εκμετάλλευση των κοινοτικών πόρων, για να αναδειχθεί, να προστατευθεί και να αξιοποιηθεί η πολιτιστική μας κληρονομιά, είστε εσείς και θα σας εξηγήσω γιατί με ένα χαρακτηριστικό παράδειγμα. Γιατί οι γενικολογίες πια δεν αρκούν για</w:t>
      </w:r>
      <w:r>
        <w:rPr>
          <w:rFonts w:eastAsia="Times New Roman" w:cs="Times New Roman"/>
          <w:szCs w:val="24"/>
        </w:rPr>
        <w:t xml:space="preserve"> να εξηγήσετε την αδυναμία σας να παρακολουθήσετε τα μεγάλα ζητήματα του Υπουργείου σας.</w:t>
      </w:r>
    </w:p>
    <w:p w14:paraId="515F5DD7"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 xml:space="preserve">Σας παραδόθηκε, λοιπόν, έτοιμο και δημοπρατημένο ένα έργο που λέγεται «αντικατάσταση του στεγάστρου του ναού του </w:t>
      </w:r>
      <w:proofErr w:type="spellStart"/>
      <w:r>
        <w:rPr>
          <w:rFonts w:eastAsia="Times New Roman" w:cs="Times New Roman"/>
          <w:szCs w:val="24"/>
        </w:rPr>
        <w:t>Επικουρείου</w:t>
      </w:r>
      <w:proofErr w:type="spellEnd"/>
      <w:r>
        <w:rPr>
          <w:rFonts w:eastAsia="Times New Roman" w:cs="Times New Roman"/>
          <w:szCs w:val="24"/>
        </w:rPr>
        <w:t xml:space="preserve"> Απόλλωνα στις </w:t>
      </w:r>
      <w:proofErr w:type="spellStart"/>
      <w:r>
        <w:rPr>
          <w:rFonts w:eastAsia="Times New Roman" w:cs="Times New Roman"/>
          <w:szCs w:val="24"/>
        </w:rPr>
        <w:t>Βάσσες</w:t>
      </w:r>
      <w:proofErr w:type="spellEnd"/>
      <w:r>
        <w:rPr>
          <w:rFonts w:eastAsia="Times New Roman" w:cs="Times New Roman"/>
          <w:szCs w:val="24"/>
        </w:rPr>
        <w:t xml:space="preserve">». Αυτός ο ναός του </w:t>
      </w:r>
      <w:proofErr w:type="spellStart"/>
      <w:r>
        <w:rPr>
          <w:rFonts w:eastAsia="Times New Roman" w:cs="Times New Roman"/>
          <w:szCs w:val="24"/>
        </w:rPr>
        <w:t>Επ</w:t>
      </w:r>
      <w:r>
        <w:rPr>
          <w:rFonts w:eastAsia="Times New Roman" w:cs="Times New Roman"/>
          <w:szCs w:val="24"/>
        </w:rPr>
        <w:t>ικουρείου</w:t>
      </w:r>
      <w:proofErr w:type="spellEnd"/>
      <w:r>
        <w:rPr>
          <w:rFonts w:eastAsia="Times New Roman" w:cs="Times New Roman"/>
          <w:szCs w:val="24"/>
        </w:rPr>
        <w:t xml:space="preserve"> Απόλλωνα είναι, όπως ξέρετε, δημιούργημα του Ικτίνου, αυτού δηλαδή ο οποίος έκανε και τον Παρθενώνα και, όπως θρυλείται και όλοι πια το ξέρουμε, στην κατασκευή αυτού του ναού του </w:t>
      </w:r>
      <w:proofErr w:type="spellStart"/>
      <w:r>
        <w:rPr>
          <w:rFonts w:eastAsia="Times New Roman" w:cs="Times New Roman"/>
          <w:szCs w:val="24"/>
        </w:rPr>
        <w:t>Επικουρείου</w:t>
      </w:r>
      <w:proofErr w:type="spellEnd"/>
      <w:r>
        <w:rPr>
          <w:rFonts w:eastAsia="Times New Roman" w:cs="Times New Roman"/>
          <w:szCs w:val="24"/>
        </w:rPr>
        <w:t xml:space="preserve"> Απόλλωνα ο Ικτίνος διόρθωσε τα λάθη, όσα είναι αυτά τα </w:t>
      </w:r>
      <w:r>
        <w:rPr>
          <w:rFonts w:eastAsia="Times New Roman" w:cs="Times New Roman"/>
          <w:szCs w:val="24"/>
        </w:rPr>
        <w:t>λάθη και αν υπήρξαν τέτοια λάθη, που είχε κάνει στον Παρθενώνα. Και εν τούτοις, δημοπρατημένο σας παραδόθηκε το έργο και εσείς καταφέρατε να μην αισθάνεσθε την υποχρέωση ότι, επιτέλους, αυτό το στέγαστρο</w:t>
      </w:r>
      <w:r>
        <w:rPr>
          <w:rFonts w:eastAsia="Times New Roman" w:cs="Times New Roman"/>
          <w:szCs w:val="24"/>
        </w:rPr>
        <w:t>,</w:t>
      </w:r>
      <w:r>
        <w:rPr>
          <w:rFonts w:eastAsia="Times New Roman" w:cs="Times New Roman"/>
          <w:szCs w:val="24"/>
        </w:rPr>
        <w:t xml:space="preserve"> που ήδη πια έχει </w:t>
      </w:r>
      <w:proofErr w:type="spellStart"/>
      <w:r>
        <w:rPr>
          <w:rFonts w:eastAsia="Times New Roman" w:cs="Times New Roman"/>
          <w:szCs w:val="24"/>
        </w:rPr>
        <w:t>εκμετρήσει</w:t>
      </w:r>
      <w:proofErr w:type="spellEnd"/>
      <w:r>
        <w:rPr>
          <w:rFonts w:eastAsia="Times New Roman" w:cs="Times New Roman"/>
          <w:szCs w:val="24"/>
        </w:rPr>
        <w:t xml:space="preserve"> τις αντοχές του και έχε</w:t>
      </w:r>
      <w:r>
        <w:rPr>
          <w:rFonts w:eastAsia="Times New Roman" w:cs="Times New Roman"/>
          <w:szCs w:val="24"/>
        </w:rPr>
        <w:t xml:space="preserve">ι πλέον φθάσει σε ένα σημείο να μην προστατεύει το μνημείο, εσείς ειδικά το αφήσατε και </w:t>
      </w:r>
      <w:proofErr w:type="spellStart"/>
      <w:r>
        <w:rPr>
          <w:rFonts w:eastAsia="Times New Roman" w:cs="Times New Roman"/>
          <w:szCs w:val="24"/>
        </w:rPr>
        <w:t>απεντάχθηκε</w:t>
      </w:r>
      <w:proofErr w:type="spellEnd"/>
      <w:r>
        <w:rPr>
          <w:rFonts w:eastAsia="Times New Roman" w:cs="Times New Roman"/>
          <w:szCs w:val="24"/>
        </w:rPr>
        <w:t xml:space="preserve">, γιατί ακριβώς λόγω των </w:t>
      </w:r>
      <w:r>
        <w:rPr>
          <w:rFonts w:eastAsia="Times New Roman" w:cs="Times New Roman"/>
          <w:szCs w:val="24"/>
        </w:rPr>
        <w:lastRenderedPageBreak/>
        <w:t>πολύ χρονοβόρων διαδικασιών που επακολούθησαν, δεν μπορέσατε να δώσετε λύση σε μερικές ενστάσεις από τους διαγωνιζόμενους.</w:t>
      </w:r>
    </w:p>
    <w:p w14:paraId="515F5DD8"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Επιτέλους</w:t>
      </w:r>
      <w:r>
        <w:rPr>
          <w:rFonts w:eastAsia="Times New Roman" w:cs="Times New Roman"/>
          <w:szCs w:val="24"/>
        </w:rPr>
        <w:t xml:space="preserve">, γνωρίζετε ότι σε αυτό το μοναδικό έργο, που είναι έργο </w:t>
      </w:r>
      <w:r>
        <w:rPr>
          <w:rFonts w:eastAsia="Times New Roman" w:cs="Times New Roman"/>
          <w:szCs w:val="24"/>
          <w:lang w:val="en-US"/>
        </w:rPr>
        <w:t>UNESCO</w:t>
      </w:r>
      <w:r>
        <w:rPr>
          <w:rFonts w:eastAsia="Times New Roman" w:cs="Times New Roman"/>
          <w:szCs w:val="24"/>
        </w:rPr>
        <w:t>, σήμερα έχουν διακοπεί οι εργασίες, αυτές οι εργασίες που έχουν να κάνουν με την ανάδειξη της βόρειας πλευράς της κιονοστοιχίας και που σήμερα είναι πραγματικά ντροπή για οποιαδήποτε κυβέρνηση</w:t>
      </w:r>
      <w:r>
        <w:rPr>
          <w:rFonts w:eastAsia="Times New Roman" w:cs="Times New Roman"/>
          <w:szCs w:val="24"/>
        </w:rPr>
        <w:t xml:space="preserve"> να λέει ότι παραλάβαμε από την προηγούμενη κυβέρνηση καμένη γη. Συνέλθετε, λοιπόν, και προσαρμοστείτε στις ανάγκες του ρόλου σας. </w:t>
      </w:r>
    </w:p>
    <w:p w14:paraId="515F5DD9"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Εγώ είχα την τιμή να σας ρωτήσω στην αρχή της σταδιοδρομίας σας ως Υπουργού αν θα μπορέσετε να ανταποκρίνεστε και </w:t>
      </w:r>
      <w:r>
        <w:rPr>
          <w:rFonts w:eastAsia="Times New Roman" w:cs="Times New Roman"/>
          <w:szCs w:val="24"/>
        </w:rPr>
        <w:lastRenderedPageBreak/>
        <w:t>στις ανάγκ</w:t>
      </w:r>
      <w:r>
        <w:rPr>
          <w:rFonts w:eastAsia="Times New Roman" w:cs="Times New Roman"/>
          <w:szCs w:val="24"/>
        </w:rPr>
        <w:t xml:space="preserve">ες των επαγγελματικών σας υποχρεώσεων και στις ανάγκες που έχει αυτό το Υπουργείο. Εν τούτοις βλέπω ότι μάλλον, δυστυχώς, δεν σας επιτρέπουν οι πολλαπλές </w:t>
      </w:r>
      <w:proofErr w:type="spellStart"/>
      <w:r>
        <w:rPr>
          <w:rFonts w:eastAsia="Times New Roman" w:cs="Times New Roman"/>
          <w:szCs w:val="24"/>
        </w:rPr>
        <w:t>εξωϋπουργικές</w:t>
      </w:r>
      <w:proofErr w:type="spellEnd"/>
      <w:r>
        <w:rPr>
          <w:rFonts w:eastAsia="Times New Roman" w:cs="Times New Roman"/>
          <w:szCs w:val="24"/>
        </w:rPr>
        <w:t xml:space="preserve"> απασχολήσεις που έχετε –και δικαιολογημένα τις έχετε, γιατί είστε μια άξια τραγωδός- να </w:t>
      </w:r>
      <w:r>
        <w:rPr>
          <w:rFonts w:eastAsia="Times New Roman" w:cs="Times New Roman"/>
          <w:szCs w:val="24"/>
        </w:rPr>
        <w:t xml:space="preserve">έχετε αφομοιώσει πλήρως το νόημα του ρόλου σας. Γιατί όλα αυτά που μας είπατε εδώ –λυπούμαι που θα σας το πω- δεν απαντούν σε κανένα από τα ερωτήματα που σας θέσαμε. </w:t>
      </w:r>
    </w:p>
    <w:p w14:paraId="515F5DDA"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Δεν απαντούν, παραδείγματος χάρ</w:t>
      </w:r>
      <w:r>
        <w:rPr>
          <w:rFonts w:eastAsia="Times New Roman" w:cs="Times New Roman"/>
          <w:szCs w:val="24"/>
        </w:rPr>
        <w:t>ιν</w:t>
      </w:r>
      <w:r>
        <w:rPr>
          <w:rFonts w:eastAsia="Times New Roman" w:cs="Times New Roman"/>
          <w:szCs w:val="24"/>
        </w:rPr>
        <w:t>, στο ποια είναι η θέση σας για τον αγώνα που κάνουν όλε</w:t>
      </w:r>
      <w:r>
        <w:rPr>
          <w:rFonts w:eastAsia="Times New Roman" w:cs="Times New Roman"/>
          <w:szCs w:val="24"/>
        </w:rPr>
        <w:t xml:space="preserve">ς οι </w:t>
      </w:r>
      <w:r>
        <w:rPr>
          <w:rFonts w:eastAsia="Times New Roman" w:cs="Times New Roman"/>
          <w:szCs w:val="24"/>
        </w:rPr>
        <w:t>κ</w:t>
      </w:r>
      <w:r>
        <w:rPr>
          <w:rFonts w:eastAsia="Times New Roman" w:cs="Times New Roman"/>
          <w:szCs w:val="24"/>
        </w:rPr>
        <w:t xml:space="preserve">υβερνήσεις, από τη Μελίνα Μερκούρη το 1982 μέχρι σήμερα για την επιστροφή των μαρμάρων του Παρθενώνα. Γνωρίζουμε μια θέση που είπατε στη Νέα Υόρκη </w:t>
      </w:r>
      <w:r>
        <w:rPr>
          <w:rFonts w:eastAsia="Times New Roman" w:cs="Times New Roman"/>
          <w:szCs w:val="24"/>
        </w:rPr>
        <w:lastRenderedPageBreak/>
        <w:t>ευρισκόμενη, πλην όμως εγώ πράγματι εξεπλάγην, όταν την πληροφορήθηκα, γιατί έχω πραγματικά πλέον πειστ</w:t>
      </w:r>
      <w:r>
        <w:rPr>
          <w:rFonts w:eastAsia="Times New Roman" w:cs="Times New Roman"/>
          <w:szCs w:val="24"/>
        </w:rPr>
        <w:t xml:space="preserve">εί ότι δεν γνωρίζετε το νόημα που έχει, το αγωνιστικό νόημα που έχει αυτή η διεκδίκηση. </w:t>
      </w:r>
    </w:p>
    <w:p w14:paraId="515F5DDB"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Εγώ ήμουν από εκείνους που ως Υπουργός είχα ιδρύσει τη </w:t>
      </w:r>
      <w:r>
        <w:rPr>
          <w:rFonts w:eastAsia="Times New Roman" w:cs="Times New Roman"/>
          <w:szCs w:val="24"/>
        </w:rPr>
        <w:t>σ</w:t>
      </w:r>
      <w:r>
        <w:rPr>
          <w:rFonts w:eastAsia="Times New Roman" w:cs="Times New Roman"/>
          <w:szCs w:val="24"/>
        </w:rPr>
        <w:t xml:space="preserve">υμβουλευτική Επιτροπή </w:t>
      </w:r>
      <w:r>
        <w:rPr>
          <w:rFonts w:eastAsia="Times New Roman" w:cs="Times New Roman"/>
          <w:szCs w:val="24"/>
        </w:rPr>
        <w:t>Σ</w:t>
      </w:r>
      <w:r>
        <w:rPr>
          <w:rFonts w:eastAsia="Times New Roman" w:cs="Times New Roman"/>
          <w:szCs w:val="24"/>
        </w:rPr>
        <w:t xml:space="preserve">οφών ανθρώπων, εμπείρων επιστημόνων, για να χαράξω εθνική στρατηγική σε αυτή τη </w:t>
      </w:r>
      <w:r>
        <w:rPr>
          <w:rFonts w:eastAsia="Times New Roman" w:cs="Times New Roman"/>
          <w:szCs w:val="24"/>
        </w:rPr>
        <w:t xml:space="preserve">διεκδίκηση, γιατί κάποιοι που </w:t>
      </w:r>
      <w:proofErr w:type="spellStart"/>
      <w:r>
        <w:rPr>
          <w:rFonts w:eastAsia="Times New Roman" w:cs="Times New Roman"/>
          <w:szCs w:val="24"/>
        </w:rPr>
        <w:t>ήρχοντο</w:t>
      </w:r>
      <w:proofErr w:type="spellEnd"/>
      <w:r>
        <w:rPr>
          <w:rFonts w:eastAsia="Times New Roman" w:cs="Times New Roman"/>
          <w:szCs w:val="24"/>
        </w:rPr>
        <w:t xml:space="preserve"> από διάφορους τόπους Αυστραλίας ή Αμερικής μάς είχαν τότε πει διάφορες ιστορίες, οι οποίες </w:t>
      </w:r>
      <w:proofErr w:type="spellStart"/>
      <w:r>
        <w:rPr>
          <w:rFonts w:eastAsia="Times New Roman" w:cs="Times New Roman"/>
          <w:szCs w:val="24"/>
        </w:rPr>
        <w:t>εξεστράτιζαν</w:t>
      </w:r>
      <w:proofErr w:type="spellEnd"/>
      <w:r>
        <w:rPr>
          <w:rFonts w:eastAsia="Times New Roman" w:cs="Times New Roman"/>
          <w:szCs w:val="24"/>
        </w:rPr>
        <w:t xml:space="preserve"> τον αγώνα και ουσιαστικά περισπούσαν την προσοχή της Ελλάδας στη διεκδίκηση αυτού του μεγάλου εθνικού θέματος σε ά</w:t>
      </w:r>
      <w:r>
        <w:rPr>
          <w:rFonts w:eastAsia="Times New Roman" w:cs="Times New Roman"/>
          <w:szCs w:val="24"/>
        </w:rPr>
        <w:t>λλα ζητήματα.</w:t>
      </w:r>
    </w:p>
    <w:p w14:paraId="515F5DDC"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Ε, λοιπόν, σας λέω το εξής και πρέπει να το αντιληφθείτε: Έχουμε ένα ισχυρό, ακλόνητο επιχείρημα σε αυτή τη διεκδίκηση.</w:t>
      </w:r>
    </w:p>
    <w:p w14:paraId="515F5DDD"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ανάγκη, την οποία αισθάνονται όλοι οι πολιτισμένοι λαοί της γης, η </w:t>
      </w:r>
      <w:r>
        <w:rPr>
          <w:rFonts w:eastAsia="Times New Roman" w:cs="Times New Roman"/>
          <w:szCs w:val="24"/>
          <w:lang w:val="en-US"/>
        </w:rPr>
        <w:t>UNESCO</w:t>
      </w:r>
      <w:r>
        <w:rPr>
          <w:rFonts w:eastAsia="Times New Roman" w:cs="Times New Roman"/>
          <w:szCs w:val="24"/>
        </w:rPr>
        <w:t xml:space="preserve"> επίσης, ότι τα μνημεία θα πρέπει να επαναπ</w:t>
      </w:r>
      <w:r>
        <w:rPr>
          <w:rFonts w:eastAsia="Times New Roman" w:cs="Times New Roman"/>
          <w:szCs w:val="24"/>
        </w:rPr>
        <w:t xml:space="preserve">ατρίζονται, όχι για να ικανοποιούνται δικαιώματα ιδιοκτησιακά, αλλά γιατί τέτοια μνημεία ανήκουν σε ολόκληρη την οικουμένη. </w:t>
      </w:r>
    </w:p>
    <w:p w14:paraId="515F5DDE"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Τα μνημεία, λοιπόν, είναι ανάγκη να επαναπατρίζονται για να τοποθετούνται εκεί όπου ο δημιουργός τους θέλησε να τα τοποθετήσει και </w:t>
      </w:r>
      <w:r>
        <w:rPr>
          <w:rFonts w:eastAsia="Times New Roman" w:cs="Times New Roman"/>
          <w:szCs w:val="24"/>
        </w:rPr>
        <w:t xml:space="preserve">από εκείνον τον τόπο να δίνουν τα μηνύματά τους. Εμείς, δε, έχουμε ένα επιπλέον επιχείρημα: Αυτά τα μάρμαρα </w:t>
      </w:r>
      <w:proofErr w:type="spellStart"/>
      <w:r>
        <w:rPr>
          <w:rFonts w:eastAsia="Times New Roman" w:cs="Times New Roman"/>
          <w:szCs w:val="24"/>
        </w:rPr>
        <w:t>απεσπάστησαν</w:t>
      </w:r>
      <w:proofErr w:type="spellEnd"/>
      <w:r>
        <w:rPr>
          <w:rFonts w:eastAsia="Times New Roman" w:cs="Times New Roman"/>
          <w:szCs w:val="24"/>
        </w:rPr>
        <w:t xml:space="preserve"> βιαίως από ένα συνολικό μνημείο, το οποίο εξακολουθεί μέχρι σήμερα να είναι ακρωτηριασμένο. Αυτός ο ακρωτηριασμός είναι ντροπή για ολόκ</w:t>
      </w:r>
      <w:r>
        <w:rPr>
          <w:rFonts w:eastAsia="Times New Roman" w:cs="Times New Roman"/>
          <w:szCs w:val="24"/>
        </w:rPr>
        <w:t xml:space="preserve">ληρη την οικουμένη. </w:t>
      </w:r>
    </w:p>
    <w:p w14:paraId="515F5DDF"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Ποιος λοιπόν θα αντισταθεί σε ένα τέτοιο αίτημα, εάν το παλέψετε διπλωματικά και με δυνάμεις φίλιες στον αγώνα που κάνουν </w:t>
      </w:r>
      <w:r>
        <w:rPr>
          <w:rFonts w:eastAsia="Times New Roman" w:cs="Times New Roman"/>
          <w:szCs w:val="24"/>
        </w:rPr>
        <w:lastRenderedPageBreak/>
        <w:t>όλοι οι λαοί, για να αποκτούν το νόημα που πρέπει και που αξίζει όλες αυτές οι αξεπέραστες δημιουργίες της τέχνης</w:t>
      </w:r>
      <w:r>
        <w:rPr>
          <w:rFonts w:eastAsia="Times New Roman" w:cs="Times New Roman"/>
          <w:szCs w:val="24"/>
        </w:rPr>
        <w:t xml:space="preserve"> και του πολιτισμού; Και γι’ αυτό ακόμα, όμως, δεν μας απαντήσατε. </w:t>
      </w:r>
    </w:p>
    <w:p w14:paraId="515F5DE0"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Θέλετε να πάμε και αλλού; Μας είπατε, παραδείγματος χάρ</w:t>
      </w:r>
      <w:r>
        <w:rPr>
          <w:rFonts w:eastAsia="Times New Roman" w:cs="Times New Roman"/>
          <w:szCs w:val="24"/>
        </w:rPr>
        <w:t>ιν</w:t>
      </w:r>
      <w:r>
        <w:rPr>
          <w:rFonts w:eastAsia="Times New Roman" w:cs="Times New Roman"/>
          <w:szCs w:val="24"/>
        </w:rPr>
        <w:t>, ότι η ιστορία με την Εθνική Πινακοθήκη βαίνει καλώς και ότι δεν χρειάζεται να κάνουμε οποιαδήποτε άλλη αιχμή κριτικής για αυτά πο</w:t>
      </w:r>
      <w:r>
        <w:rPr>
          <w:rFonts w:eastAsia="Times New Roman" w:cs="Times New Roman"/>
          <w:szCs w:val="24"/>
        </w:rPr>
        <w:t xml:space="preserve">υ έχετε κάνει επί τρία χρόνια, παρά να αρκεστούμε στη διαβεβαίωσή σας ότι θα τελειώσει το 2018. </w:t>
      </w:r>
    </w:p>
    <w:p w14:paraId="515F5DE1"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Αυτό, όμως, που δεν μας είπατε είναι για ποιον λόγο διαλύθηκε</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υπαιτιότητι</w:t>
      </w:r>
      <w:proofErr w:type="spellEnd"/>
      <w:r>
        <w:rPr>
          <w:rFonts w:eastAsia="Times New Roman" w:cs="Times New Roman"/>
          <w:szCs w:val="24"/>
        </w:rPr>
        <w:t xml:space="preserve"> του </w:t>
      </w:r>
      <w:r>
        <w:rPr>
          <w:rFonts w:eastAsia="Times New Roman" w:cs="Times New Roman"/>
          <w:szCs w:val="24"/>
        </w:rPr>
        <w:t>δ</w:t>
      </w:r>
      <w:r>
        <w:rPr>
          <w:rFonts w:eastAsia="Times New Roman" w:cs="Times New Roman"/>
          <w:szCs w:val="24"/>
        </w:rPr>
        <w:t>ημοσίου</w:t>
      </w:r>
      <w:r>
        <w:rPr>
          <w:rFonts w:eastAsia="Times New Roman" w:cs="Times New Roman"/>
          <w:szCs w:val="24"/>
        </w:rPr>
        <w:t>,</w:t>
      </w:r>
      <w:r>
        <w:rPr>
          <w:rFonts w:eastAsia="Times New Roman" w:cs="Times New Roman"/>
          <w:szCs w:val="24"/>
        </w:rPr>
        <w:t xml:space="preserve"> αυτή η συγκεκριμένη εργολαβία και αφού πήρε 780 χιλιάδες ευρώ ο εργολά</w:t>
      </w:r>
      <w:r>
        <w:rPr>
          <w:rFonts w:eastAsia="Times New Roman" w:cs="Times New Roman"/>
          <w:szCs w:val="24"/>
        </w:rPr>
        <w:t xml:space="preserve">βος από το ελληνικό </w:t>
      </w:r>
      <w:r>
        <w:rPr>
          <w:rFonts w:eastAsia="Times New Roman" w:cs="Times New Roman"/>
          <w:szCs w:val="24"/>
        </w:rPr>
        <w:t>δ</w:t>
      </w:r>
      <w:r>
        <w:rPr>
          <w:rFonts w:eastAsia="Times New Roman" w:cs="Times New Roman"/>
          <w:szCs w:val="24"/>
        </w:rPr>
        <w:t xml:space="preserve">ημόσιο, στη συνέχεια και ματαιώθηκε η διάλυση και ευρίσκεται ο ίδιος ανάδοχος </w:t>
      </w:r>
      <w:r>
        <w:rPr>
          <w:rFonts w:eastAsia="Times New Roman" w:cs="Times New Roman"/>
          <w:szCs w:val="24"/>
        </w:rPr>
        <w:lastRenderedPageBreak/>
        <w:t xml:space="preserve">στο έργο αυτό. Αυτά θέλουμε να μας εξηγήσετε. Το ότι κάποια στιγμή αυτό το έργο θα ολοκληρωθεί είναι βέβαιο. </w:t>
      </w:r>
    </w:p>
    <w:p w14:paraId="515F5DE2"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Θα σας πω και κάτι άλλο και θα το κάνω με πολύ </w:t>
      </w:r>
      <w:r>
        <w:rPr>
          <w:rFonts w:eastAsia="Times New Roman" w:cs="Times New Roman"/>
          <w:szCs w:val="24"/>
        </w:rPr>
        <w:t>μεγάλη εκτίμηση για την Υπουργό Πολιτισμού αυτής της χώρας. Πρόσφατα πήγατε στην Κίνα. Ακόμα, βέβαια, δεν έχουμε μάθει ποιο είναι το αποτέλεσμα των επαφών ή των διμερών σχέσεων που αναπτύξατε με αυτήν την πολύ μεγάλη χώρα. Αυτό που πρέπει να έχει στο μυαλό</w:t>
      </w:r>
      <w:r>
        <w:rPr>
          <w:rFonts w:eastAsia="Times New Roman" w:cs="Times New Roman"/>
          <w:szCs w:val="24"/>
        </w:rPr>
        <w:t xml:space="preserve"> του όμως κάθε Υπουργός Πολιτισμού αυτής της χώρας, της δικής μας χώρας, της Ελλάδας, είναι ότι οι Κινέζοι, που αποτελούν τον άλλον μεγαλύτερο πολιτισμό του πλανήτη, την Ελλάδα την ονομάζουν «</w:t>
      </w:r>
      <w:proofErr w:type="spellStart"/>
      <w:r>
        <w:rPr>
          <w:rFonts w:eastAsia="Times New Roman" w:cs="Times New Roman"/>
          <w:szCs w:val="24"/>
        </w:rPr>
        <w:t>Σι</w:t>
      </w:r>
      <w:proofErr w:type="spellEnd"/>
      <w:r>
        <w:rPr>
          <w:rFonts w:eastAsia="Times New Roman" w:cs="Times New Roman"/>
          <w:szCs w:val="24"/>
        </w:rPr>
        <w:t>- Λα» , που σημαίνει στη γλώσσα τους «ο άλλος πολιτισμός». Εμε</w:t>
      </w:r>
      <w:r>
        <w:rPr>
          <w:rFonts w:eastAsia="Times New Roman" w:cs="Times New Roman"/>
          <w:szCs w:val="24"/>
        </w:rPr>
        <w:t>ίς λοιπόν για τους Κινέζους εκπροσωπούμε «τον άλλο πολιτισμό». Εκπροσωπούμε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τον άλλο μεγάλο πολιτισμό. </w:t>
      </w:r>
      <w:r>
        <w:rPr>
          <w:rFonts w:eastAsia="Times New Roman" w:cs="Times New Roman"/>
          <w:szCs w:val="24"/>
        </w:rPr>
        <w:lastRenderedPageBreak/>
        <w:t xml:space="preserve">Δυστυχώς, τα έργα σας μέχρι σήμερα δεν είναι αντάξια αυτού του μεγαλείου. </w:t>
      </w:r>
    </w:p>
    <w:p w14:paraId="515F5DE3"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Η ταπεινότητά μου είχε κάποτε την ευκαιρία να προτείνει σε μια εκδήλωση, που είχαμε οργανώσει στο </w:t>
      </w:r>
      <w:r>
        <w:rPr>
          <w:rFonts w:eastAsia="Times New Roman" w:cs="Times New Roman"/>
          <w:szCs w:val="24"/>
        </w:rPr>
        <w:t>Μ</w:t>
      </w:r>
      <w:r>
        <w:rPr>
          <w:rFonts w:eastAsia="Times New Roman" w:cs="Times New Roman"/>
          <w:szCs w:val="24"/>
        </w:rPr>
        <w:t>ουσείο της Ακρόπολης με τους εκπροσώπους του μεγαλύτερου τηλεοπτικού καναλιού της Κίνας</w:t>
      </w:r>
      <w:r>
        <w:rPr>
          <w:rFonts w:eastAsia="Times New Roman" w:cs="Times New Roman"/>
          <w:szCs w:val="24"/>
        </w:rPr>
        <w:t>,</w:t>
      </w:r>
      <w:r>
        <w:rPr>
          <w:rFonts w:eastAsia="Times New Roman" w:cs="Times New Roman"/>
          <w:szCs w:val="24"/>
        </w:rPr>
        <w:t xml:space="preserve"> που είχε έρθει για να πάρει ντοκιμαντέρ για τα μνημεία μας, το εξής.</w:t>
      </w:r>
      <w:r>
        <w:rPr>
          <w:rFonts w:eastAsia="Times New Roman" w:cs="Times New Roman"/>
          <w:szCs w:val="24"/>
        </w:rPr>
        <w:t xml:space="preserve"> Και θα ήθελα κάποτε εν πνεύμα ομονοίας και σε συνθήκες ενότητας για να υπερασπιστούμε την κοινή υπόθεση, η οποία δεν έχει ταξικούς διαχωρισμούς, σας απαλλάσσει δηλαδή από το άγχος του ταξικού αγώνα απέναντι στον εχθρό, από το άγχος της </w:t>
      </w:r>
      <w:proofErr w:type="spellStart"/>
      <w:r>
        <w:rPr>
          <w:rFonts w:eastAsia="Times New Roman" w:cs="Times New Roman"/>
          <w:szCs w:val="24"/>
        </w:rPr>
        <w:t>αυτοδιάκρισης</w:t>
      </w:r>
      <w:proofErr w:type="spellEnd"/>
      <w:r>
        <w:rPr>
          <w:rFonts w:eastAsia="Times New Roman" w:cs="Times New Roman"/>
          <w:szCs w:val="24"/>
        </w:rPr>
        <w:t xml:space="preserve"> ως νέ</w:t>
      </w:r>
      <w:r>
        <w:rPr>
          <w:rFonts w:eastAsia="Times New Roman" w:cs="Times New Roman"/>
          <w:szCs w:val="24"/>
        </w:rPr>
        <w:t>ου απέναντι στο παλιό, να μου απαντήσετε. Αυτός είναι ο πολιτισμός</w:t>
      </w:r>
      <w:r>
        <w:rPr>
          <w:rFonts w:eastAsia="Times New Roman" w:cs="Times New Roman"/>
          <w:szCs w:val="24"/>
        </w:rPr>
        <w:t>,</w:t>
      </w:r>
      <w:r>
        <w:rPr>
          <w:rFonts w:eastAsia="Times New Roman" w:cs="Times New Roman"/>
          <w:szCs w:val="24"/>
        </w:rPr>
        <w:t xml:space="preserve"> που μας δίνει το δικαίωμα να λέμε ότι η Ελλάδα </w:t>
      </w:r>
      <w:r>
        <w:rPr>
          <w:rFonts w:eastAsia="Times New Roman" w:cs="Times New Roman"/>
          <w:szCs w:val="24"/>
        </w:rPr>
        <w:lastRenderedPageBreak/>
        <w:t xml:space="preserve">και άλλες επτά μεγάλες χώρες ήρθε η ώρα να </w:t>
      </w:r>
      <w:proofErr w:type="spellStart"/>
      <w:r>
        <w:rPr>
          <w:rFonts w:eastAsia="Times New Roman" w:cs="Times New Roman"/>
          <w:szCs w:val="24"/>
        </w:rPr>
        <w:t>συμπήξουν</w:t>
      </w:r>
      <w:proofErr w:type="spellEnd"/>
      <w:r>
        <w:rPr>
          <w:rFonts w:eastAsia="Times New Roman" w:cs="Times New Roman"/>
          <w:szCs w:val="24"/>
        </w:rPr>
        <w:t xml:space="preserve"> μια ένωση με την ονομασία </w:t>
      </w:r>
      <w:r>
        <w:rPr>
          <w:rFonts w:eastAsia="Times New Roman" w:cs="Times New Roman"/>
          <w:szCs w:val="24"/>
          <w:lang w:val="en-US"/>
        </w:rPr>
        <w:t>C</w:t>
      </w:r>
      <w:r>
        <w:rPr>
          <w:rFonts w:eastAsia="Times New Roman" w:cs="Times New Roman"/>
          <w:szCs w:val="24"/>
        </w:rPr>
        <w:t>8 «</w:t>
      </w:r>
      <w:r>
        <w:rPr>
          <w:rFonts w:eastAsia="Times New Roman" w:cs="Times New Roman"/>
          <w:szCs w:val="24"/>
          <w:lang w:val="en-US"/>
        </w:rPr>
        <w:t>Culture</w:t>
      </w:r>
      <w:r>
        <w:rPr>
          <w:rFonts w:eastAsia="Times New Roman" w:cs="Times New Roman"/>
          <w:szCs w:val="24"/>
        </w:rPr>
        <w:t xml:space="preserve"> 8». Δηλαδή, κατ’ αντιστοιχία προς το </w:t>
      </w:r>
      <w:r>
        <w:rPr>
          <w:rFonts w:eastAsia="Times New Roman" w:cs="Times New Roman"/>
          <w:szCs w:val="24"/>
          <w:lang w:val="en-US"/>
        </w:rPr>
        <w:t>G</w:t>
      </w:r>
      <w:r>
        <w:rPr>
          <w:rFonts w:eastAsia="Times New Roman" w:cs="Times New Roman"/>
          <w:szCs w:val="24"/>
        </w:rPr>
        <w:t>8 θα μπορούσ</w:t>
      </w:r>
      <w:r>
        <w:rPr>
          <w:rFonts w:eastAsia="Times New Roman" w:cs="Times New Roman"/>
          <w:szCs w:val="24"/>
        </w:rPr>
        <w:t xml:space="preserve">ε ο πλανήτης να έχει μια ένωση των οχτώ μεγάλων πολιτισμών, που εξακολουθούν ακόμα να επηρεάζουν τη ζωή μας και έχουν τροφοδοτήσει τον βίο μας με νόημα και με αξίες. Και μέσα από αυτήν ακριβώς την ένωση, υπό την καθοδήγηση της </w:t>
      </w:r>
      <w:r>
        <w:rPr>
          <w:rFonts w:eastAsia="Times New Roman" w:cs="Times New Roman"/>
          <w:szCs w:val="24"/>
          <w:lang w:val="en-US"/>
        </w:rPr>
        <w:t>UNESCO</w:t>
      </w:r>
      <w:r>
        <w:rPr>
          <w:rFonts w:eastAsia="Times New Roman" w:cs="Times New Roman"/>
          <w:szCs w:val="24"/>
        </w:rPr>
        <w:t xml:space="preserve"> να έχουμε τη δυνατότητ</w:t>
      </w:r>
      <w:r>
        <w:rPr>
          <w:rFonts w:eastAsia="Times New Roman" w:cs="Times New Roman"/>
          <w:szCs w:val="24"/>
        </w:rPr>
        <w:t>α να δίνουμε τον τόνο σε όλη αυτήν την πολύ μεγάλη προσπάθεια</w:t>
      </w:r>
      <w:r>
        <w:rPr>
          <w:rFonts w:eastAsia="Times New Roman" w:cs="Times New Roman"/>
          <w:szCs w:val="24"/>
        </w:rPr>
        <w:t>,</w:t>
      </w:r>
      <w:r>
        <w:rPr>
          <w:rFonts w:eastAsia="Times New Roman" w:cs="Times New Roman"/>
          <w:szCs w:val="24"/>
        </w:rPr>
        <w:t xml:space="preserve"> που πρέπει να κάνει σήμερα ο άνθρωπος να αντισταθεί στη </w:t>
      </w:r>
      <w:proofErr w:type="spellStart"/>
      <w:r>
        <w:rPr>
          <w:rFonts w:eastAsia="Times New Roman" w:cs="Times New Roman"/>
          <w:szCs w:val="24"/>
        </w:rPr>
        <w:t>νεοβαρβαρότητα</w:t>
      </w:r>
      <w:proofErr w:type="spellEnd"/>
      <w:r>
        <w:rPr>
          <w:rFonts w:eastAsia="Times New Roman" w:cs="Times New Roman"/>
          <w:szCs w:val="24"/>
        </w:rPr>
        <w:t xml:space="preserve"> που επελαύνει και όλοι το καταλαβαίνουμε. </w:t>
      </w:r>
    </w:p>
    <w:p w14:paraId="515F5DE4" w14:textId="77777777" w:rsidR="005D0520" w:rsidRDefault="00B80F07">
      <w:pPr>
        <w:tabs>
          <w:tab w:val="left" w:pos="2940"/>
        </w:tabs>
        <w:spacing w:line="600" w:lineRule="auto"/>
        <w:ind w:firstLine="720"/>
        <w:jc w:val="both"/>
        <w:rPr>
          <w:rFonts w:eastAsia="Times New Roman"/>
          <w:szCs w:val="24"/>
        </w:rPr>
      </w:pPr>
      <w:r>
        <w:rPr>
          <w:rFonts w:eastAsia="Times New Roman"/>
          <w:szCs w:val="24"/>
        </w:rPr>
        <w:t xml:space="preserve">Το χτεσινό επεισόδιο στο γήπεδο της Τούμπας είναι σημείο των καιρών, ότι η </w:t>
      </w:r>
      <w:proofErr w:type="spellStart"/>
      <w:r>
        <w:rPr>
          <w:rFonts w:eastAsia="Times New Roman"/>
          <w:szCs w:val="24"/>
        </w:rPr>
        <w:t>νεοβ</w:t>
      </w:r>
      <w:r>
        <w:rPr>
          <w:rFonts w:eastAsia="Times New Roman"/>
          <w:szCs w:val="24"/>
        </w:rPr>
        <w:t>αρβαρότητα</w:t>
      </w:r>
      <w:proofErr w:type="spellEnd"/>
      <w:r>
        <w:rPr>
          <w:rFonts w:eastAsia="Times New Roman"/>
          <w:szCs w:val="24"/>
        </w:rPr>
        <w:t xml:space="preserve"> επελαύνει και εσείς δυστυχώς, όχι απλώς την ανέχεστε, αλλά και τη θάλπετε ποικιλοτρόπως. Τα </w:t>
      </w:r>
      <w:r>
        <w:rPr>
          <w:rFonts w:eastAsia="Times New Roman"/>
          <w:szCs w:val="24"/>
        </w:rPr>
        <w:lastRenderedPageBreak/>
        <w:t>λόγια του Πρωθυπουργού από το Βήμα αυτό ή από τη θέση που κάθεστε ηχούν ακόμη στα αυτιά μας.</w:t>
      </w:r>
    </w:p>
    <w:p w14:paraId="515F5DE5" w14:textId="77777777" w:rsidR="005D0520" w:rsidRDefault="00B80F07">
      <w:pPr>
        <w:tabs>
          <w:tab w:val="left" w:pos="294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συνάδελφε, ολοκληρώστε</w:t>
      </w:r>
      <w:r>
        <w:rPr>
          <w:rFonts w:eastAsia="Times New Roman"/>
          <w:szCs w:val="24"/>
        </w:rPr>
        <w:t>.</w:t>
      </w:r>
    </w:p>
    <w:p w14:paraId="515F5DE6" w14:textId="77777777" w:rsidR="005D0520" w:rsidRDefault="00B80F07">
      <w:pPr>
        <w:tabs>
          <w:tab w:val="left" w:pos="2940"/>
        </w:tabs>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Τελειώνω, κύριε Πρόεδρε.</w:t>
      </w:r>
    </w:p>
    <w:p w14:paraId="515F5DE7" w14:textId="77777777" w:rsidR="005D0520" w:rsidRDefault="00B80F07">
      <w:pPr>
        <w:tabs>
          <w:tab w:val="left" w:pos="2940"/>
        </w:tabs>
        <w:spacing w:line="600" w:lineRule="auto"/>
        <w:ind w:firstLine="720"/>
        <w:jc w:val="both"/>
        <w:rPr>
          <w:rFonts w:eastAsia="Times New Roman"/>
          <w:szCs w:val="24"/>
        </w:rPr>
      </w:pPr>
      <w:r>
        <w:rPr>
          <w:rFonts w:eastAsia="Times New Roman"/>
          <w:szCs w:val="24"/>
        </w:rPr>
        <w:t>Έτσι, λοιπόν, με πολύ σεβασμό για το λειτούργημά σας, αλλά με πολλές επιφυλάξεις για τον τρόπο</w:t>
      </w:r>
      <w:r>
        <w:rPr>
          <w:rFonts w:eastAsia="Times New Roman"/>
          <w:szCs w:val="24"/>
        </w:rPr>
        <w:t>,</w:t>
      </w:r>
      <w:r>
        <w:rPr>
          <w:rFonts w:eastAsia="Times New Roman"/>
          <w:szCs w:val="24"/>
        </w:rPr>
        <w:t xml:space="preserve"> που ασκείτε τα καθήκοντά σας, είμαι υποχρεωμένος σήμερα να σας πω σαν κατακλείδα στην ομιλία μου ότι διαπιστών</w:t>
      </w:r>
      <w:r>
        <w:rPr>
          <w:rFonts w:eastAsia="Times New Roman"/>
          <w:szCs w:val="24"/>
        </w:rPr>
        <w:t>ω ότι μέσα από τα λόγια σας φαίνεστε να διατελείτε αθώα εν πλήρη συγχύσει.</w:t>
      </w:r>
    </w:p>
    <w:p w14:paraId="515F5DE8" w14:textId="77777777" w:rsidR="005D0520" w:rsidRDefault="00B80F07">
      <w:pPr>
        <w:tabs>
          <w:tab w:val="left" w:pos="2940"/>
        </w:tabs>
        <w:spacing w:line="600" w:lineRule="auto"/>
        <w:ind w:firstLine="720"/>
        <w:jc w:val="both"/>
        <w:rPr>
          <w:rFonts w:eastAsia="Times New Roman"/>
          <w:szCs w:val="24"/>
        </w:rPr>
      </w:pPr>
      <w:r>
        <w:rPr>
          <w:rFonts w:eastAsia="Times New Roman"/>
          <w:szCs w:val="24"/>
        </w:rPr>
        <w:t>Ευχαριστώ πολύ, κύριε Πρόεδρε.</w:t>
      </w:r>
    </w:p>
    <w:p w14:paraId="515F5DE9" w14:textId="77777777" w:rsidR="005D0520" w:rsidRDefault="00B80F07">
      <w:pPr>
        <w:tabs>
          <w:tab w:val="left" w:pos="294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15F5DEA" w14:textId="77777777" w:rsidR="005D0520" w:rsidRDefault="00B80F07">
      <w:pPr>
        <w:tabs>
          <w:tab w:val="left" w:pos="2940"/>
        </w:tabs>
        <w:spacing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Ευχαριστώ, κύριε συνάδελφε,</w:t>
      </w:r>
    </w:p>
    <w:p w14:paraId="515F5DEB" w14:textId="77777777" w:rsidR="005D0520" w:rsidRDefault="00B80F07">
      <w:pPr>
        <w:tabs>
          <w:tab w:val="left" w:pos="2940"/>
        </w:tabs>
        <w:spacing w:line="600" w:lineRule="auto"/>
        <w:ind w:firstLine="720"/>
        <w:jc w:val="both"/>
        <w:rPr>
          <w:rFonts w:eastAsia="Times New Roman"/>
          <w:szCs w:val="24"/>
        </w:rPr>
      </w:pPr>
      <w:r>
        <w:rPr>
          <w:rFonts w:eastAsia="Times New Roman"/>
          <w:szCs w:val="24"/>
        </w:rPr>
        <w:t xml:space="preserve">Ο συνάδελφος κ. Θεμιστοκλής </w:t>
      </w:r>
      <w:proofErr w:type="spellStart"/>
      <w:r>
        <w:rPr>
          <w:rFonts w:eastAsia="Times New Roman"/>
          <w:szCs w:val="24"/>
        </w:rPr>
        <w:t>Μουμουλί</w:t>
      </w:r>
      <w:r>
        <w:rPr>
          <w:rFonts w:eastAsia="Times New Roman"/>
          <w:szCs w:val="24"/>
        </w:rPr>
        <w:t>δης</w:t>
      </w:r>
      <w:proofErr w:type="spellEnd"/>
      <w:r>
        <w:rPr>
          <w:rFonts w:eastAsia="Times New Roman"/>
          <w:szCs w:val="24"/>
        </w:rPr>
        <w:t xml:space="preserve"> έχει τον λόγο.</w:t>
      </w:r>
    </w:p>
    <w:p w14:paraId="515F5DEC" w14:textId="77777777" w:rsidR="005D0520" w:rsidRDefault="00B80F07">
      <w:pPr>
        <w:tabs>
          <w:tab w:val="left" w:pos="2940"/>
        </w:tabs>
        <w:spacing w:line="600" w:lineRule="auto"/>
        <w:ind w:firstLine="720"/>
        <w:jc w:val="both"/>
        <w:rPr>
          <w:rFonts w:eastAsia="Times New Roman"/>
          <w:szCs w:val="24"/>
        </w:rPr>
      </w:pPr>
      <w:r>
        <w:rPr>
          <w:rFonts w:eastAsia="Times New Roman"/>
          <w:b/>
          <w:szCs w:val="24"/>
        </w:rPr>
        <w:t>ΘΕΜΙΣΤΟΚΛΗΣ ΜΟΥΜΟΥΛΙΔΗΣ:</w:t>
      </w:r>
      <w:r>
        <w:rPr>
          <w:rFonts w:eastAsia="Times New Roman"/>
          <w:szCs w:val="24"/>
        </w:rPr>
        <w:t xml:space="preserve"> Ευχαριστώ, κύριε Πρόεδρε.</w:t>
      </w:r>
    </w:p>
    <w:p w14:paraId="515F5DED" w14:textId="77777777" w:rsidR="005D0520" w:rsidRDefault="00B80F07">
      <w:pPr>
        <w:tabs>
          <w:tab w:val="left" w:pos="2940"/>
        </w:tabs>
        <w:spacing w:line="600" w:lineRule="auto"/>
        <w:ind w:firstLine="720"/>
        <w:jc w:val="both"/>
        <w:rPr>
          <w:rFonts w:eastAsia="Times New Roman"/>
          <w:szCs w:val="24"/>
        </w:rPr>
      </w:pPr>
      <w:r>
        <w:rPr>
          <w:rFonts w:eastAsia="Times New Roman"/>
          <w:szCs w:val="24"/>
        </w:rPr>
        <w:t>Επιτρέψτε μου να καλωσορίσω τους εκλεκτούς συναδέλφους στην πατρίδα, αφού, απ’ όσα άκουσα στις ομιλίες τους, είναι φανερό πως…</w:t>
      </w:r>
    </w:p>
    <w:p w14:paraId="515F5DEE" w14:textId="77777777" w:rsidR="005D0520" w:rsidRDefault="00B80F07">
      <w:pPr>
        <w:tabs>
          <w:tab w:val="left" w:pos="2940"/>
        </w:tabs>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Είστε οικοδεσπότης;</w:t>
      </w:r>
    </w:p>
    <w:p w14:paraId="515F5DEF" w14:textId="77777777" w:rsidR="005D0520" w:rsidRDefault="00B80F07">
      <w:pPr>
        <w:tabs>
          <w:tab w:val="left" w:pos="2940"/>
        </w:tabs>
        <w:spacing w:line="600" w:lineRule="auto"/>
        <w:ind w:firstLine="720"/>
        <w:jc w:val="both"/>
        <w:rPr>
          <w:rFonts w:eastAsia="Times New Roman"/>
          <w:szCs w:val="24"/>
        </w:rPr>
      </w:pPr>
      <w:r>
        <w:rPr>
          <w:rFonts w:eastAsia="Times New Roman"/>
          <w:b/>
          <w:szCs w:val="24"/>
        </w:rPr>
        <w:t>ΘΕΜΙΣΤΟΚΛΗΣ ΜΟΥΜ</w:t>
      </w:r>
      <w:r>
        <w:rPr>
          <w:rFonts w:eastAsia="Times New Roman"/>
          <w:b/>
          <w:szCs w:val="24"/>
        </w:rPr>
        <w:t>ΟΥΛΙΔΗΣ:</w:t>
      </w:r>
      <w:r>
        <w:rPr>
          <w:rFonts w:eastAsia="Times New Roman"/>
          <w:szCs w:val="24"/>
        </w:rPr>
        <w:t xml:space="preserve"> Είμαι ομιλητής, κύριε Τζαβάρα. Σας άκουσα με προσοχή και σχολιάζω ακριβώς το περιεχόμενο των όσων είπατε.</w:t>
      </w:r>
    </w:p>
    <w:p w14:paraId="515F5DF0" w14:textId="77777777" w:rsidR="005D0520" w:rsidRDefault="00B80F07">
      <w:pPr>
        <w:tabs>
          <w:tab w:val="left" w:pos="2940"/>
        </w:tabs>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Επειδή μας καλωσορίσατε.</w:t>
      </w:r>
    </w:p>
    <w:p w14:paraId="515F5DF1" w14:textId="77777777" w:rsidR="005D0520" w:rsidRDefault="00B80F07">
      <w:pPr>
        <w:tabs>
          <w:tab w:val="left" w:pos="2940"/>
        </w:tabs>
        <w:spacing w:line="600" w:lineRule="auto"/>
        <w:ind w:firstLine="720"/>
        <w:jc w:val="both"/>
        <w:rPr>
          <w:rFonts w:eastAsia="Times New Roman"/>
          <w:szCs w:val="24"/>
        </w:rPr>
      </w:pPr>
      <w:r>
        <w:rPr>
          <w:rFonts w:eastAsia="Times New Roman"/>
          <w:b/>
          <w:szCs w:val="24"/>
        </w:rPr>
        <w:lastRenderedPageBreak/>
        <w:t>ΘΕΜΙΣΤΟΚΛΗΣ ΜΟΥΜΟΥΛΙΔΗΣ:</w:t>
      </w:r>
      <w:r>
        <w:rPr>
          <w:rFonts w:eastAsia="Times New Roman"/>
          <w:szCs w:val="24"/>
        </w:rPr>
        <w:t xml:space="preserve"> Απ’ όσα άκουσα από τις ομιλίες σας, είναι φανερό ότι απουσιάζατε από</w:t>
      </w:r>
      <w:r>
        <w:rPr>
          <w:rFonts w:eastAsia="Times New Roman"/>
          <w:szCs w:val="24"/>
        </w:rPr>
        <w:t xml:space="preserve"> τη χώρα για χρόνια και εμφανιστήκατε τα τελευταία τρία χρόνια. Αυτό είναι φανερό. Εγώ αυτό κατάλαβα.</w:t>
      </w:r>
    </w:p>
    <w:p w14:paraId="515F5DF2" w14:textId="77777777" w:rsidR="005D0520" w:rsidRDefault="00B80F07">
      <w:pPr>
        <w:tabs>
          <w:tab w:val="left" w:pos="2940"/>
        </w:tabs>
        <w:spacing w:line="600" w:lineRule="auto"/>
        <w:ind w:firstLine="720"/>
        <w:jc w:val="both"/>
        <w:rPr>
          <w:rFonts w:eastAsia="Times New Roman"/>
          <w:szCs w:val="24"/>
        </w:rPr>
      </w:pPr>
      <w:r>
        <w:rPr>
          <w:rFonts w:eastAsia="Times New Roman"/>
          <w:szCs w:val="24"/>
        </w:rPr>
        <w:t>Είναι φανερός ο λόγος της επίκαιρης επερώτησης. Γίνεται για λόγους καθαρά επικοινωνιακούς, εφόσον αυτό το σχήμα των επίκαιρων επερωτήσεων επιτρέπει</w:t>
      </w:r>
      <w:r>
        <w:rPr>
          <w:rFonts w:eastAsia="Times New Roman"/>
          <w:szCs w:val="24"/>
        </w:rPr>
        <w:t>,</w:t>
      </w:r>
      <w:r>
        <w:rPr>
          <w:rFonts w:eastAsia="Times New Roman"/>
          <w:szCs w:val="24"/>
        </w:rPr>
        <w:t xml:space="preserve"> κατά </w:t>
      </w:r>
      <w:r>
        <w:rPr>
          <w:rFonts w:eastAsia="Times New Roman"/>
          <w:szCs w:val="24"/>
        </w:rPr>
        <w:t>πολύ</w:t>
      </w:r>
      <w:r>
        <w:rPr>
          <w:rFonts w:eastAsia="Times New Roman"/>
          <w:szCs w:val="24"/>
        </w:rPr>
        <w:t>,</w:t>
      </w:r>
      <w:r>
        <w:rPr>
          <w:rFonts w:eastAsia="Times New Roman"/>
          <w:szCs w:val="24"/>
        </w:rPr>
        <w:t xml:space="preserve"> στον επερωτώντα να έχει έναν θεαματικά μεγάλο χρόνο ομιλίας, ενώ αντίθετα ο </w:t>
      </w:r>
      <w:proofErr w:type="spellStart"/>
      <w:r>
        <w:rPr>
          <w:rFonts w:eastAsia="Times New Roman"/>
          <w:szCs w:val="24"/>
        </w:rPr>
        <w:t>απαντών</w:t>
      </w:r>
      <w:proofErr w:type="spellEnd"/>
      <w:r>
        <w:rPr>
          <w:rFonts w:eastAsia="Times New Roman"/>
          <w:szCs w:val="24"/>
        </w:rPr>
        <w:t>, ο ερωτώμενος μιλάει πολύ λιγότερο.</w:t>
      </w:r>
    </w:p>
    <w:p w14:paraId="515F5DF3" w14:textId="77777777" w:rsidR="005D0520" w:rsidRDefault="00B80F07">
      <w:pPr>
        <w:tabs>
          <w:tab w:val="left" w:pos="2940"/>
        </w:tabs>
        <w:spacing w:line="600" w:lineRule="auto"/>
        <w:ind w:firstLine="720"/>
        <w:jc w:val="both"/>
        <w:rPr>
          <w:rFonts w:eastAsia="Times New Roman"/>
          <w:szCs w:val="24"/>
        </w:rPr>
      </w:pPr>
      <w:r>
        <w:rPr>
          <w:rFonts w:eastAsia="Times New Roman"/>
          <w:szCs w:val="24"/>
        </w:rPr>
        <w:t>Θα ξεκινήσω λίγο από τον ατυχή, κατά τη γνώμη μου, τίτλο του θέματος της επίκαιρης επερώτησής σας: «Ανικανότητα της Κυβέρ</w:t>
      </w:r>
      <w:r>
        <w:rPr>
          <w:rFonts w:eastAsia="Times New Roman"/>
          <w:szCs w:val="24"/>
        </w:rPr>
        <w:lastRenderedPageBreak/>
        <w:t xml:space="preserve">νησης στη χάραξη στρατηγικής και αντιμετώπισης θεμάτων πολιτισμού». Είναι ατυχής τίτλος, αλλά εύστοχος, σωστός επικοινωνιακά, αφού ξεκινάει επιθετικά: «Ανικανότητα της Κυβέρνησης…». </w:t>
      </w:r>
    </w:p>
    <w:p w14:paraId="515F5DF4" w14:textId="77777777" w:rsidR="005D0520" w:rsidRDefault="00B80F07">
      <w:pPr>
        <w:tabs>
          <w:tab w:val="left" w:pos="2940"/>
        </w:tabs>
        <w:spacing w:line="600" w:lineRule="auto"/>
        <w:ind w:firstLine="720"/>
        <w:jc w:val="both"/>
        <w:rPr>
          <w:rFonts w:eastAsia="Times New Roman"/>
          <w:szCs w:val="24"/>
        </w:rPr>
      </w:pPr>
      <w:r>
        <w:rPr>
          <w:rFonts w:eastAsia="Times New Roman"/>
          <w:szCs w:val="24"/>
        </w:rPr>
        <w:t>Αυτό κάνετε σ’ αυτήν την προσπάθεια αποδόμησης κάθε δραστηριότητας του κυ</w:t>
      </w:r>
      <w:r>
        <w:rPr>
          <w:rFonts w:eastAsia="Times New Roman"/>
          <w:szCs w:val="24"/>
        </w:rPr>
        <w:t>βερνητικού έργου. Υποθέτω ότι στο επόμενο διάστημα ως κόμμα έχετε επιλέξει μπαράζ επερωτήσεων και σε άλλους τομείς, γιατί αυτό εξυπηρετεί πάρα πολύ την επικαιρότητα.</w:t>
      </w:r>
    </w:p>
    <w:p w14:paraId="515F5DF5" w14:textId="77777777" w:rsidR="005D0520" w:rsidRDefault="00B80F07">
      <w:pPr>
        <w:tabs>
          <w:tab w:val="left" w:pos="2940"/>
        </w:tabs>
        <w:spacing w:line="600" w:lineRule="auto"/>
        <w:ind w:firstLine="720"/>
        <w:jc w:val="both"/>
        <w:rPr>
          <w:rFonts w:eastAsia="Times New Roman"/>
          <w:szCs w:val="24"/>
        </w:rPr>
      </w:pPr>
      <w:r>
        <w:rPr>
          <w:rFonts w:eastAsia="Times New Roman"/>
          <w:szCs w:val="24"/>
        </w:rPr>
        <w:t>Το κείμενο ξεκινάει ως εξής: «Ο πολιτισμός αποτελεί ένα τεράστιο συγκριτικό πλεονέκτημα πο</w:t>
      </w:r>
      <w:r>
        <w:rPr>
          <w:rFonts w:eastAsia="Times New Roman"/>
          <w:szCs w:val="24"/>
        </w:rPr>
        <w:t>υ διαθέτει η Ελλάδα». Πρωτότυπο! Ναι, μόνο που για το κόμμα της Αξιωματικής Αντιπολίτευσης ο πολιτισμός λειτουργεί διαχρονικά και ως ένα εξαιρετικό προεκλογικό σύνθημα, πολλές φορές κενό περιεχομένου, το οποίο ως κόμμα τίμησε δεόντως και το οποίο πάντα μετ</w:t>
      </w:r>
      <w:r>
        <w:rPr>
          <w:rFonts w:eastAsia="Times New Roman"/>
          <w:szCs w:val="24"/>
        </w:rPr>
        <w:t>εκλογικά λησμονούσε.</w:t>
      </w:r>
    </w:p>
    <w:p w14:paraId="515F5DF6" w14:textId="77777777" w:rsidR="005D0520" w:rsidRDefault="00B80F07">
      <w:pPr>
        <w:tabs>
          <w:tab w:val="left" w:pos="2940"/>
        </w:tabs>
        <w:spacing w:line="600" w:lineRule="auto"/>
        <w:ind w:firstLine="720"/>
        <w:jc w:val="both"/>
        <w:rPr>
          <w:rFonts w:eastAsia="Times New Roman"/>
          <w:szCs w:val="24"/>
        </w:rPr>
      </w:pPr>
      <w:r>
        <w:rPr>
          <w:rFonts w:eastAsia="Times New Roman"/>
          <w:szCs w:val="24"/>
        </w:rPr>
        <w:lastRenderedPageBreak/>
        <w:t xml:space="preserve">Συνεχίζει το κείμενο: «Λόγω των ανερμάτιστων κυβερνητικών χειρισμών και της έλλειψης στρατηγικής, οι πολιτικές για τον τομέα είναι ανύπαρκτες». Να σημειώσω ότι ο πολιτισμός, όπως σας διαφεύγει εκ παραδρομής, δεν είναι τομέας, αλλά </w:t>
      </w:r>
      <w:r>
        <w:rPr>
          <w:rFonts w:eastAsia="Times New Roman"/>
          <w:szCs w:val="24"/>
        </w:rPr>
        <w:t>είναι εθνικό, αναπτυξιακό κεφάλαιο, όπως σωστά ειπώθηκε από ομιλητή σας, από τον κ. Τασούλα νομίζω.</w:t>
      </w:r>
    </w:p>
    <w:p w14:paraId="515F5DF7" w14:textId="77777777" w:rsidR="005D0520" w:rsidRDefault="00B80F07">
      <w:pPr>
        <w:tabs>
          <w:tab w:val="left" w:pos="2940"/>
        </w:tabs>
        <w:spacing w:line="600" w:lineRule="auto"/>
        <w:ind w:firstLine="720"/>
        <w:jc w:val="both"/>
        <w:rPr>
          <w:rFonts w:eastAsia="Times New Roman"/>
          <w:szCs w:val="24"/>
        </w:rPr>
      </w:pPr>
      <w:r>
        <w:rPr>
          <w:rFonts w:eastAsia="Times New Roman"/>
          <w:b/>
          <w:szCs w:val="24"/>
        </w:rPr>
        <w:t>ΚΩΝΣΤΑΝΤΙΝΟΣ ΤΑΣΟΥΛΑΣ:</w:t>
      </w:r>
      <w:r>
        <w:rPr>
          <w:rFonts w:eastAsia="Times New Roman"/>
          <w:szCs w:val="24"/>
        </w:rPr>
        <w:t xml:space="preserve"> Εγώ δεν ήμουν στο εξωτερικό. Ήμουν εδώ.</w:t>
      </w:r>
    </w:p>
    <w:p w14:paraId="515F5DF8" w14:textId="77777777" w:rsidR="005D0520" w:rsidRDefault="00B80F07">
      <w:pPr>
        <w:tabs>
          <w:tab w:val="left" w:pos="2940"/>
        </w:tabs>
        <w:spacing w:line="600" w:lineRule="auto"/>
        <w:ind w:firstLine="720"/>
        <w:jc w:val="both"/>
        <w:rPr>
          <w:rFonts w:eastAsia="Times New Roman"/>
          <w:szCs w:val="24"/>
        </w:rPr>
      </w:pPr>
      <w:r>
        <w:rPr>
          <w:rFonts w:eastAsia="Times New Roman"/>
          <w:b/>
          <w:szCs w:val="24"/>
        </w:rPr>
        <w:t>ΘΕΜΙΣΤΟΚΛΗΣ ΜΟΥΜΟΥΛΙΔΗΣ:</w:t>
      </w:r>
      <w:r>
        <w:rPr>
          <w:rFonts w:eastAsia="Times New Roman"/>
          <w:szCs w:val="24"/>
        </w:rPr>
        <w:t xml:space="preserve"> Χαίρομαι πάρα πολύ.</w:t>
      </w:r>
    </w:p>
    <w:p w14:paraId="515F5DF9" w14:textId="77777777" w:rsidR="005D0520" w:rsidRDefault="00B80F07">
      <w:pPr>
        <w:tabs>
          <w:tab w:val="left" w:pos="2940"/>
        </w:tabs>
        <w:spacing w:line="600" w:lineRule="auto"/>
        <w:ind w:firstLine="720"/>
        <w:jc w:val="both"/>
        <w:rPr>
          <w:rFonts w:eastAsia="Times New Roman"/>
          <w:szCs w:val="24"/>
        </w:rPr>
      </w:pPr>
      <w:r>
        <w:rPr>
          <w:rFonts w:eastAsia="Times New Roman"/>
          <w:szCs w:val="24"/>
        </w:rPr>
        <w:t xml:space="preserve">Έχουμε και συνέχεια: «Ο πολιτισμός μαραζώνει…». </w:t>
      </w:r>
      <w:r>
        <w:rPr>
          <w:rFonts w:eastAsia="Times New Roman"/>
          <w:szCs w:val="24"/>
        </w:rPr>
        <w:t xml:space="preserve">Επειδή ακούστηκαν τα περί τραγωδού και επειδή ο τραγωδός έχει να κάνει με τον Ευριπίδη, τον Αισχύλο, τον Σοφοκλή, υπάρχει και ο αντίποδάς τους, που είναι ο Αριστοφάνης. Συνεχίζει το κείμενο, ενώ τι μας </w:t>
      </w:r>
      <w:r>
        <w:rPr>
          <w:rFonts w:eastAsia="Times New Roman"/>
          <w:szCs w:val="24"/>
        </w:rPr>
        <w:lastRenderedPageBreak/>
        <w:t xml:space="preserve">λέτε; Ότι επί </w:t>
      </w:r>
      <w:proofErr w:type="spellStart"/>
      <w:r>
        <w:rPr>
          <w:rFonts w:eastAsia="Times New Roman"/>
          <w:szCs w:val="24"/>
        </w:rPr>
        <w:t>Κυβερνήσεών</w:t>
      </w:r>
      <w:proofErr w:type="spellEnd"/>
      <w:r>
        <w:rPr>
          <w:rFonts w:eastAsia="Times New Roman"/>
          <w:szCs w:val="24"/>
        </w:rPr>
        <w:t xml:space="preserve"> σας προφανώς μεγαλουργούσε: </w:t>
      </w:r>
      <w:r>
        <w:rPr>
          <w:rFonts w:eastAsia="Times New Roman"/>
          <w:szCs w:val="24"/>
        </w:rPr>
        <w:t xml:space="preserve">«…τη στιγμή που θα έπρεπε να λειτουργεί ως συνεκτικός στοιχείο στην κοινωνία, να παράγει πλούτο, να δημιουργεί θέσεις εργασίας». </w:t>
      </w:r>
    </w:p>
    <w:p w14:paraId="515F5DFA" w14:textId="77777777" w:rsidR="005D0520" w:rsidRDefault="00B80F07">
      <w:pPr>
        <w:tabs>
          <w:tab w:val="left" w:pos="2940"/>
        </w:tabs>
        <w:spacing w:line="600" w:lineRule="auto"/>
        <w:ind w:firstLine="720"/>
        <w:jc w:val="both"/>
        <w:rPr>
          <w:rFonts w:eastAsia="Times New Roman"/>
          <w:szCs w:val="24"/>
        </w:rPr>
      </w:pPr>
      <w:r>
        <w:rPr>
          <w:rFonts w:eastAsia="Times New Roman"/>
          <w:szCs w:val="24"/>
        </w:rPr>
        <w:t xml:space="preserve">Με άλλα λόγια, για να θυμηθώ έναν αγαπημένο όλων μας ήρωα, τον Άμλετ, λόγια, λόγια, λόγια, λόγια που επί </w:t>
      </w:r>
      <w:r>
        <w:rPr>
          <w:rFonts w:eastAsia="Times New Roman"/>
          <w:szCs w:val="24"/>
        </w:rPr>
        <w:t>κ</w:t>
      </w:r>
      <w:r>
        <w:rPr>
          <w:rFonts w:eastAsia="Times New Roman"/>
          <w:szCs w:val="24"/>
        </w:rPr>
        <w:t>υβερνήσεώς σας δεν έ</w:t>
      </w:r>
      <w:r>
        <w:rPr>
          <w:rFonts w:eastAsia="Times New Roman"/>
          <w:szCs w:val="24"/>
        </w:rPr>
        <w:t xml:space="preserve">γιναν ποτέ πράξη, γιατί η αλήθεια είναι πως ο πολιτισμός μαραζώνει και είναι </w:t>
      </w:r>
      <w:proofErr w:type="spellStart"/>
      <w:r>
        <w:rPr>
          <w:rFonts w:eastAsia="Times New Roman"/>
          <w:szCs w:val="24"/>
        </w:rPr>
        <w:t>απαξιωμένος</w:t>
      </w:r>
      <w:proofErr w:type="spellEnd"/>
      <w:r>
        <w:rPr>
          <w:rFonts w:eastAsia="Times New Roman"/>
          <w:szCs w:val="24"/>
        </w:rPr>
        <w:t xml:space="preserve"> εδώ και κάποιες δεκαετίες και επομένως η προσπάθεια ανάκαμψης που επιχειρούμε ως Κυβέρνηση είναι εξαιρετικά δύσκολη και αυτό είναι σαφές, πολύ περισσότερο σε περιόδους</w:t>
      </w:r>
      <w:r>
        <w:rPr>
          <w:rFonts w:eastAsia="Times New Roman"/>
          <w:szCs w:val="24"/>
        </w:rPr>
        <w:t xml:space="preserve"> κρίσης.</w:t>
      </w:r>
    </w:p>
    <w:p w14:paraId="515F5DFB" w14:textId="77777777" w:rsidR="005D0520" w:rsidRDefault="00B80F07">
      <w:pPr>
        <w:tabs>
          <w:tab w:val="left" w:pos="2940"/>
        </w:tabs>
        <w:spacing w:line="600" w:lineRule="auto"/>
        <w:ind w:firstLine="720"/>
        <w:jc w:val="both"/>
        <w:rPr>
          <w:rFonts w:eastAsia="Times New Roman"/>
          <w:szCs w:val="24"/>
        </w:rPr>
      </w:pPr>
      <w:r>
        <w:rPr>
          <w:rFonts w:eastAsia="Times New Roman"/>
          <w:szCs w:val="24"/>
        </w:rPr>
        <w:t xml:space="preserve">Η αλήθεια είναι, αγαπητοί συνάδελφοι της Αξιωματικής Αντιπολίτευσης, πως ως Κυβέρνηση ουδέποτε ασχοληθήκατε ουσιαστικά </w:t>
      </w:r>
      <w:r>
        <w:rPr>
          <w:rFonts w:eastAsia="Times New Roman"/>
          <w:szCs w:val="24"/>
        </w:rPr>
        <w:lastRenderedPageBreak/>
        <w:t xml:space="preserve">με τον πολιτισμό. Αντίθετα, επιτρέψατε να αναπτυχθεί και να γιγαντωθεί όλο αυτό το φαινόμενο της υποκουλτούρας, που δημιούργησε </w:t>
      </w:r>
      <w:r>
        <w:rPr>
          <w:rFonts w:eastAsia="Times New Roman"/>
          <w:szCs w:val="24"/>
        </w:rPr>
        <w:t>η ανεξέλεγκτη και χωρίς κανόνες λειτουργία των ιδιωτικών τηλεοπτικών καναλιών, του εύκολου τηλεοπτικού προϊόντος, που για κάποιους από εσάς, δυστυχώς, ταυτίζεται και με πολιτιστικό αγαθό.</w:t>
      </w:r>
    </w:p>
    <w:p w14:paraId="515F5DFC" w14:textId="77777777" w:rsidR="005D0520" w:rsidRDefault="00B80F07">
      <w:pPr>
        <w:spacing w:after="0" w:line="600" w:lineRule="auto"/>
        <w:ind w:firstLine="720"/>
        <w:jc w:val="both"/>
        <w:rPr>
          <w:rFonts w:eastAsia="Times New Roman" w:cs="Times New Roman"/>
          <w:szCs w:val="24"/>
        </w:rPr>
      </w:pPr>
      <w:r>
        <w:rPr>
          <w:rFonts w:eastAsia="Times New Roman" w:cs="Times New Roman"/>
          <w:szCs w:val="24"/>
        </w:rPr>
        <w:t>Και εάν θα έπρεπε να κάνουμε έναν απολογισμό των δικών σας κυβερνήσε</w:t>
      </w:r>
      <w:r>
        <w:rPr>
          <w:rFonts w:eastAsia="Times New Roman" w:cs="Times New Roman"/>
          <w:szCs w:val="24"/>
        </w:rPr>
        <w:t>ων, έχετε να επιδείξετε ως Υπουργείο Πολιτισμού έναν αρχηγό κόμματος, έναν πρωθυπουργό, έναν εν δυνάμει πρωθυπουργό και μία επικεφαλής κόμματος ως υπουργούς πολιτισμού, ενώ ο κυβερνητικός σας εταίρος μέχρι τον Ιανουάριο του 2014 έχει και αυτός να επιδείξει</w:t>
      </w:r>
      <w:r>
        <w:rPr>
          <w:rFonts w:eastAsia="Times New Roman" w:cs="Times New Roman"/>
          <w:szCs w:val="24"/>
        </w:rPr>
        <w:t xml:space="preserve"> έναν αρχηγό κόμματος στην ηγεσία του Υπουργείου. </w:t>
      </w:r>
    </w:p>
    <w:p w14:paraId="515F5DFD" w14:textId="77777777" w:rsidR="005D0520" w:rsidRDefault="00B80F07">
      <w:pPr>
        <w:spacing w:after="0" w:line="600" w:lineRule="auto"/>
        <w:ind w:firstLine="720"/>
        <w:jc w:val="both"/>
        <w:rPr>
          <w:rFonts w:eastAsia="Times New Roman" w:cs="Times New Roman"/>
          <w:szCs w:val="24"/>
        </w:rPr>
      </w:pPr>
      <w:r>
        <w:rPr>
          <w:rFonts w:eastAsia="Times New Roman" w:cs="Times New Roman"/>
          <w:szCs w:val="24"/>
        </w:rPr>
        <w:lastRenderedPageBreak/>
        <w:t>Γιατί άραγε; Γιατί για πολλούς από εσάς η ενασχόληση με το Υπουργείο Πολιτισμού άλλοτε αναδείκνυε ένα σημαντικό πολιτικό συμβολισμό και άλλοτε αποτελούσε ένα ανώδυνο μεταβατικό στάδιο για την πολιτική εξέλ</w:t>
      </w:r>
      <w:r>
        <w:rPr>
          <w:rFonts w:eastAsia="Times New Roman" w:cs="Times New Roman"/>
          <w:szCs w:val="24"/>
        </w:rPr>
        <w:t xml:space="preserve">ιξη κάποιου. </w:t>
      </w:r>
    </w:p>
    <w:p w14:paraId="515F5DFE" w14:textId="77777777" w:rsidR="005D0520" w:rsidRDefault="00B80F07">
      <w:pPr>
        <w:spacing w:after="0" w:line="600" w:lineRule="auto"/>
        <w:ind w:firstLine="720"/>
        <w:jc w:val="both"/>
        <w:rPr>
          <w:rFonts w:eastAsia="Times New Roman" w:cs="Times New Roman"/>
          <w:szCs w:val="24"/>
        </w:rPr>
      </w:pPr>
      <w:r>
        <w:rPr>
          <w:rFonts w:eastAsia="Times New Roman" w:cs="Times New Roman"/>
          <w:szCs w:val="24"/>
        </w:rPr>
        <w:t xml:space="preserve">Προσωπικά, θα άκουγα με ενδιαφέρον κάποιον από τους ομιλητές σας να υπερασπίζεται το έργο των </w:t>
      </w:r>
      <w:proofErr w:type="spellStart"/>
      <w:r>
        <w:rPr>
          <w:rFonts w:eastAsia="Times New Roman" w:cs="Times New Roman"/>
          <w:szCs w:val="24"/>
        </w:rPr>
        <w:t>κυβερνήσεών</w:t>
      </w:r>
      <w:proofErr w:type="spellEnd"/>
      <w:r>
        <w:rPr>
          <w:rFonts w:eastAsia="Times New Roman" w:cs="Times New Roman"/>
          <w:szCs w:val="24"/>
        </w:rPr>
        <w:t xml:space="preserve"> σας με χαρακτηριστικά παραδείγματα. Αυτά δεν ακούστηκαν, γιατί δεν μπορείτε να τα υπερασπιστείτε. </w:t>
      </w:r>
    </w:p>
    <w:p w14:paraId="515F5DFF" w14:textId="77777777" w:rsidR="005D0520" w:rsidRDefault="00B80F07">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w:t>
      </w:r>
      <w:r>
        <w:rPr>
          <w:rFonts w:eastAsia="Times New Roman" w:cs="Times New Roman"/>
          <w:szCs w:val="24"/>
        </w:rPr>
        <w:t>λήξεως του χρόνου ομιλίας του κυρίου Βουλευτή)</w:t>
      </w:r>
    </w:p>
    <w:p w14:paraId="515F5E00" w14:textId="77777777" w:rsidR="005D0520" w:rsidRDefault="00B80F07">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χρειαστώ οπωσδήποτε ένα λεπτό επιπλέον. </w:t>
      </w:r>
    </w:p>
    <w:p w14:paraId="515F5E01" w14:textId="77777777" w:rsidR="005D0520" w:rsidRDefault="00B80F07">
      <w:pPr>
        <w:spacing w:after="0" w:line="600" w:lineRule="auto"/>
        <w:ind w:firstLine="720"/>
        <w:jc w:val="both"/>
        <w:rPr>
          <w:rFonts w:eastAsia="Times New Roman" w:cs="Times New Roman"/>
          <w:szCs w:val="24"/>
        </w:rPr>
      </w:pPr>
      <w:r>
        <w:rPr>
          <w:rFonts w:eastAsia="Times New Roman" w:cs="Times New Roman"/>
          <w:szCs w:val="24"/>
        </w:rPr>
        <w:lastRenderedPageBreak/>
        <w:t>Συνεχίζω με άλλη μία γενικολογία του κειμένου σας. Λέτε: «Παράλληλα, η πολιτιστική επιχειρηματικότητα, αντί να ενισχύεται, διαρκώς επιβαρύνεται από τι</w:t>
      </w:r>
      <w:r>
        <w:rPr>
          <w:rFonts w:eastAsia="Times New Roman" w:cs="Times New Roman"/>
          <w:szCs w:val="24"/>
        </w:rPr>
        <w:t>ς γενικότερες κυβερνητικές αποφάσεις». Άλλα αντί άλλων!</w:t>
      </w:r>
    </w:p>
    <w:p w14:paraId="515F5E02" w14:textId="77777777" w:rsidR="005D0520" w:rsidRDefault="00B80F07">
      <w:pPr>
        <w:spacing w:after="0" w:line="600" w:lineRule="auto"/>
        <w:ind w:firstLine="720"/>
        <w:jc w:val="both"/>
        <w:rPr>
          <w:rFonts w:eastAsia="Times New Roman" w:cs="Times New Roman"/>
          <w:szCs w:val="24"/>
        </w:rPr>
      </w:pPr>
      <w:r>
        <w:rPr>
          <w:rFonts w:eastAsia="Times New Roman" w:cs="Times New Roman"/>
          <w:szCs w:val="24"/>
        </w:rPr>
        <w:t>Ας μας εξηγήσει κάποιος από τους ομιλητές</w:t>
      </w:r>
      <w:r>
        <w:rPr>
          <w:rFonts w:eastAsia="Times New Roman" w:cs="Times New Roman"/>
          <w:szCs w:val="24"/>
        </w:rPr>
        <w:t>,</w:t>
      </w:r>
      <w:r>
        <w:rPr>
          <w:rFonts w:eastAsia="Times New Roman" w:cs="Times New Roman"/>
          <w:szCs w:val="24"/>
        </w:rPr>
        <w:t xml:space="preserve"> που θα ακολουθήσουν σε τι αναφέρεστε, τι εννοείτε με τον όρο «πολιτιστική επιχειρηματικότητα». Γιατί εάν ατυχώς αναφέρεστε στον τομέα του σύγχρονου πολιτισμο</w:t>
      </w:r>
      <w:r>
        <w:rPr>
          <w:rFonts w:eastAsia="Times New Roman" w:cs="Times New Roman"/>
          <w:szCs w:val="24"/>
        </w:rPr>
        <w:t>ύ –ελπίζω να μην το κάνετε- εκεί θα αποκαλυφθεί η υποκρισία, αλλά δυστυχώς και η έλλειψη αυτογνωσίας, αφού πρόκειται για χώρο, τον οποίο η αδιαφορία σας κυριολεκτικά διέλυσε και οδηγηθήκαμε στα απίστευτα πληθωριστικά φαινόμενα στον χώρο των παραστατικών τε</w:t>
      </w:r>
      <w:r>
        <w:rPr>
          <w:rFonts w:eastAsia="Times New Roman" w:cs="Times New Roman"/>
          <w:szCs w:val="24"/>
        </w:rPr>
        <w:t xml:space="preserve">χνών, με την ανεργία των Ελλήνων δημιουργών να ξεπερνά το 95%, κάτι που δεν δημιουργήσαμε </w:t>
      </w:r>
      <w:r>
        <w:rPr>
          <w:rFonts w:eastAsia="Times New Roman" w:cs="Times New Roman"/>
          <w:szCs w:val="24"/>
        </w:rPr>
        <w:lastRenderedPageBreak/>
        <w:t>εμείς. Εμείς προσπαθούμε να μαζέψουμε τα ασυμμάζευτα. Επίσης, με τις εργασιακές σχέσεις να είναι λεηλατημένες και ουσιαστικά καταργημένες, λόγω του κατεστραμμένου εργ</w:t>
      </w:r>
      <w:r>
        <w:rPr>
          <w:rFonts w:eastAsia="Times New Roman" w:cs="Times New Roman"/>
          <w:szCs w:val="24"/>
        </w:rPr>
        <w:t xml:space="preserve">ασιακού πεδίου. </w:t>
      </w:r>
    </w:p>
    <w:p w14:paraId="515F5E03" w14:textId="77777777" w:rsidR="005D0520" w:rsidRDefault="00B80F07">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ο τομέας του πολιτισμού, το κεφάλαιο πολιτισμός δεν προσφέρεται για επικοινωνιακά παιχνίδια. Θα σταθώ σε δύο ακόμα σημεία, γιατί ο χρόνος είναι εξαιρετικά λίγος και άνισος. </w:t>
      </w:r>
    </w:p>
    <w:p w14:paraId="515F5E04" w14:textId="77777777" w:rsidR="005D0520" w:rsidRDefault="00B80F07">
      <w:pPr>
        <w:spacing w:after="0" w:line="600" w:lineRule="auto"/>
        <w:ind w:firstLine="720"/>
        <w:jc w:val="both"/>
        <w:rPr>
          <w:rFonts w:eastAsia="Times New Roman" w:cs="Times New Roman"/>
          <w:szCs w:val="24"/>
        </w:rPr>
      </w:pPr>
      <w:r>
        <w:rPr>
          <w:rFonts w:eastAsia="Times New Roman" w:cs="Times New Roman"/>
          <w:szCs w:val="24"/>
        </w:rPr>
        <w:t xml:space="preserve">Αναφέρετε επίσης: «Κατά τα άλλα, προωθείται </w:t>
      </w:r>
      <w:r>
        <w:rPr>
          <w:rFonts w:eastAsia="Times New Roman" w:cs="Times New Roman"/>
          <w:szCs w:val="24"/>
        </w:rPr>
        <w:t xml:space="preserve">ίδρυση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γ</w:t>
      </w:r>
      <w:r>
        <w:rPr>
          <w:rFonts w:eastAsia="Times New Roman" w:cs="Times New Roman"/>
          <w:szCs w:val="24"/>
        </w:rPr>
        <w:t xml:space="preserve">ραμματείας </w:t>
      </w:r>
      <w:r>
        <w:rPr>
          <w:rFonts w:eastAsia="Times New Roman" w:cs="Times New Roman"/>
          <w:szCs w:val="24"/>
        </w:rPr>
        <w:t>σ</w:t>
      </w:r>
      <w:r>
        <w:rPr>
          <w:rFonts w:eastAsia="Times New Roman" w:cs="Times New Roman"/>
          <w:szCs w:val="24"/>
        </w:rPr>
        <w:t xml:space="preserve">ύγχρονου </w:t>
      </w:r>
      <w:r>
        <w:rPr>
          <w:rFonts w:eastAsia="Times New Roman" w:cs="Times New Roman"/>
          <w:szCs w:val="24"/>
        </w:rPr>
        <w:t>π</w:t>
      </w:r>
      <w:r>
        <w:rPr>
          <w:rFonts w:eastAsia="Times New Roman" w:cs="Times New Roman"/>
          <w:szCs w:val="24"/>
        </w:rPr>
        <w:t>ολιτισμού». Και συνεχίζετε: «Μία ακόμη θέση για κάποιον «ημέτερο» θεσμοθετείται». Εδώ κολλάει το «κοίτα ποιος μιλάει»!</w:t>
      </w:r>
    </w:p>
    <w:p w14:paraId="515F5E05" w14:textId="77777777" w:rsidR="005D0520" w:rsidRDefault="00B80F07">
      <w:pPr>
        <w:spacing w:after="0" w:line="600" w:lineRule="auto"/>
        <w:ind w:firstLine="720"/>
        <w:jc w:val="both"/>
        <w:rPr>
          <w:rFonts w:eastAsia="Times New Roman" w:cs="Times New Roman"/>
          <w:szCs w:val="24"/>
        </w:rPr>
      </w:pPr>
      <w:r>
        <w:rPr>
          <w:rFonts w:eastAsia="Times New Roman" w:cs="Times New Roman"/>
          <w:szCs w:val="24"/>
        </w:rPr>
        <w:lastRenderedPageBreak/>
        <w:t>Υποτίθεται πως ως φιλοευρωπαϊκό κόμμα οφείλετε να γνωρίζετε ότι τα αντίστοιχα υπουργεία του εξωτερι</w:t>
      </w:r>
      <w:r>
        <w:rPr>
          <w:rFonts w:eastAsia="Times New Roman" w:cs="Times New Roman"/>
          <w:szCs w:val="24"/>
        </w:rPr>
        <w:t xml:space="preserve">κού έχουν όλα δημιουργήσει γραμματείες σύγχρονου πολιτισμού. Δεν ξέρω με ποιο μοντέλο θέλετε να πολιτευτείτε. Άλλωστε, η </w:t>
      </w:r>
      <w:r>
        <w:rPr>
          <w:rFonts w:eastAsia="Times New Roman" w:cs="Times New Roman"/>
          <w:szCs w:val="24"/>
        </w:rPr>
        <w:t>γ</w:t>
      </w:r>
      <w:r>
        <w:rPr>
          <w:rFonts w:eastAsia="Times New Roman" w:cs="Times New Roman"/>
          <w:szCs w:val="24"/>
        </w:rPr>
        <w:t xml:space="preserve">ραμματεία </w:t>
      </w:r>
      <w:r>
        <w:rPr>
          <w:rFonts w:eastAsia="Times New Roman" w:cs="Times New Roman"/>
          <w:szCs w:val="24"/>
        </w:rPr>
        <w:t>σ</w:t>
      </w:r>
      <w:r>
        <w:rPr>
          <w:rFonts w:eastAsia="Times New Roman" w:cs="Times New Roman"/>
          <w:szCs w:val="24"/>
        </w:rPr>
        <w:t xml:space="preserve">ύγχρονου </w:t>
      </w:r>
      <w:r>
        <w:rPr>
          <w:rFonts w:eastAsia="Times New Roman" w:cs="Times New Roman"/>
          <w:szCs w:val="24"/>
        </w:rPr>
        <w:t>π</w:t>
      </w:r>
      <w:r>
        <w:rPr>
          <w:rFonts w:eastAsia="Times New Roman" w:cs="Times New Roman"/>
          <w:szCs w:val="24"/>
        </w:rPr>
        <w:t>ολιτισμού, προκειμένου να αναπτυχθεί ο σύγχρονος πολιτισμός, είναι ένα πάγιο και διαχρονικό αίτημα των Ελλήνων δη</w:t>
      </w:r>
      <w:r>
        <w:rPr>
          <w:rFonts w:eastAsia="Times New Roman" w:cs="Times New Roman"/>
          <w:szCs w:val="24"/>
        </w:rPr>
        <w:t xml:space="preserve">μιουργών. Δεν υπάρχει άλλος τρόπος να λειτουργήσει και να αναπτυχθεί ο σύγχρονος πολιτισμός. </w:t>
      </w:r>
    </w:p>
    <w:p w14:paraId="515F5E06" w14:textId="77777777" w:rsidR="005D0520" w:rsidRDefault="00B80F07">
      <w:pPr>
        <w:spacing w:after="0" w:line="600" w:lineRule="auto"/>
        <w:ind w:firstLine="720"/>
        <w:jc w:val="both"/>
        <w:rPr>
          <w:rFonts w:eastAsia="Times New Roman" w:cs="Times New Roman"/>
          <w:szCs w:val="24"/>
        </w:rPr>
      </w:pPr>
      <w:r>
        <w:rPr>
          <w:rFonts w:eastAsia="Times New Roman" w:cs="Times New Roman"/>
          <w:szCs w:val="24"/>
        </w:rPr>
        <w:t xml:space="preserve">Το σχόλιό σας για την ίδρυση της εν λόγω </w:t>
      </w:r>
      <w:r>
        <w:rPr>
          <w:rFonts w:eastAsia="Times New Roman" w:cs="Times New Roman"/>
          <w:szCs w:val="24"/>
        </w:rPr>
        <w:t>γ</w:t>
      </w:r>
      <w:r>
        <w:rPr>
          <w:rFonts w:eastAsia="Times New Roman" w:cs="Times New Roman"/>
          <w:szCs w:val="24"/>
        </w:rPr>
        <w:t>ραμματείας ολοκληρώνεται ανεπανάληπτα: «Επιπλέον έμφραγμα σε ένα προβληματικό και αναποτελεσματικό σύστημα διοίκησης», τ</w:t>
      </w:r>
      <w:r>
        <w:rPr>
          <w:rFonts w:eastAsia="Times New Roman" w:cs="Times New Roman"/>
          <w:szCs w:val="24"/>
        </w:rPr>
        <w:t xml:space="preserve">ο οποίο σύστημα διοίκησης ποιος το δημιούργησε; Προφανώς, στο κείμενό </w:t>
      </w:r>
      <w:r>
        <w:rPr>
          <w:rFonts w:eastAsia="Times New Roman" w:cs="Times New Roman"/>
          <w:szCs w:val="24"/>
        </w:rPr>
        <w:lastRenderedPageBreak/>
        <w:t xml:space="preserve">σας υπάρχουν σημεία που κινούνται στην περιοχή της αβάσταχτης ελαφρότητας και του πολιτικού αμοραλισμού. </w:t>
      </w:r>
    </w:p>
    <w:p w14:paraId="515F5E07" w14:textId="77777777" w:rsidR="005D0520" w:rsidRDefault="00B80F07">
      <w:pPr>
        <w:spacing w:after="0" w:line="600" w:lineRule="auto"/>
        <w:ind w:firstLine="720"/>
        <w:jc w:val="both"/>
        <w:rPr>
          <w:rFonts w:eastAsia="Times New Roman" w:cs="Times New Roman"/>
          <w:szCs w:val="24"/>
        </w:rPr>
      </w:pPr>
      <w:r>
        <w:rPr>
          <w:rFonts w:eastAsia="Times New Roman" w:cs="Times New Roman"/>
          <w:szCs w:val="24"/>
        </w:rPr>
        <w:t>Κλείνοντας, προχωράτε σε διαπιστώσεις για τις επιχορηγήσεις. «Πολλοί από τους θι</w:t>
      </w:r>
      <w:r>
        <w:rPr>
          <w:rFonts w:eastAsia="Times New Roman" w:cs="Times New Roman"/>
          <w:szCs w:val="24"/>
        </w:rPr>
        <w:t>άσους» -λέτε- «βρίσκονται σε αδυναμία λειτουργίας». Εγώ θέλω να σας ρωτήσω: Σε ποιους από όλους τους θιάσους αναφέρεστε; Διότι προφανώς διακατέχεστε από απίστευτη άγνοια του χώρου. Μιλάτε για τον σύγχρονο πολιτισμό και δεν αντιλαμβάνεστε τι σημαίνει σύγχρο</w:t>
      </w:r>
      <w:r>
        <w:rPr>
          <w:rFonts w:eastAsia="Times New Roman" w:cs="Times New Roman"/>
          <w:szCs w:val="24"/>
        </w:rPr>
        <w:t xml:space="preserve">νος πολιτισμός. </w:t>
      </w:r>
    </w:p>
    <w:p w14:paraId="515F5E08" w14:textId="77777777" w:rsidR="005D0520" w:rsidRDefault="00B80F07">
      <w:pPr>
        <w:spacing w:after="0" w:line="600" w:lineRule="auto"/>
        <w:ind w:firstLine="720"/>
        <w:jc w:val="both"/>
        <w:rPr>
          <w:rFonts w:eastAsia="Times New Roman" w:cs="Times New Roman"/>
          <w:szCs w:val="24"/>
        </w:rPr>
      </w:pPr>
      <w:r>
        <w:rPr>
          <w:rFonts w:eastAsia="Times New Roman" w:cs="Times New Roman"/>
          <w:szCs w:val="24"/>
        </w:rPr>
        <w:t xml:space="preserve">Πείτε μας, λοιπόν: Σε ποιον από τους θιάσους αναφέρεστε ότι πένονται και δυσκολεύονται; Σε ποιον από τους δύο χιλιάδες θιάσους που η πολιτική σας δημιούργησε σε αυτή τη χώρα; Όποιος θέλει μπορεί να απαντήσει. </w:t>
      </w:r>
    </w:p>
    <w:p w14:paraId="515F5E09" w14:textId="77777777" w:rsidR="005D0520" w:rsidRDefault="00B80F07">
      <w:pPr>
        <w:spacing w:after="0" w:line="600" w:lineRule="auto"/>
        <w:ind w:firstLine="720"/>
        <w:jc w:val="both"/>
        <w:rPr>
          <w:rFonts w:eastAsia="Times New Roman" w:cs="Times New Roman"/>
          <w:szCs w:val="24"/>
        </w:rPr>
      </w:pPr>
      <w:r>
        <w:rPr>
          <w:rFonts w:eastAsia="Times New Roman" w:cs="Times New Roman"/>
          <w:szCs w:val="24"/>
        </w:rPr>
        <w:lastRenderedPageBreak/>
        <w:t>Για εσάς οι επιχορηγήσεις ήτα</w:t>
      </w:r>
      <w:r>
        <w:rPr>
          <w:rFonts w:eastAsia="Times New Roman" w:cs="Times New Roman"/>
          <w:szCs w:val="24"/>
        </w:rPr>
        <w:t>ν μέρος μιας πολιτικής αντίληψης, ενός παιχνιδιού χωρίς κανόνες, που οδήγησε τις παραστατικές τέχνες σε ένα ιστορικό αδιέξοδο που προσπαθούμε να προλάβουμε, προκειμένου να μην καταργηθούν ολόκληρα επαγγέλματα. Εκεί φτάσαμε!</w:t>
      </w:r>
    </w:p>
    <w:p w14:paraId="515F5E0A" w14:textId="77777777" w:rsidR="005D0520" w:rsidRDefault="00B80F07">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w:t>
      </w:r>
      <w:r>
        <w:rPr>
          <w:rFonts w:eastAsia="Times New Roman" w:cs="Times New Roman"/>
          <w:szCs w:val="24"/>
        </w:rPr>
        <w:t>ούνι λήξεως του χρόνου ομιλίας του κυρίου Βουλευτή)</w:t>
      </w:r>
    </w:p>
    <w:p w14:paraId="515F5E0B" w14:textId="77777777" w:rsidR="005D0520" w:rsidRDefault="00B80F07">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ολοκληρώστε. </w:t>
      </w:r>
    </w:p>
    <w:p w14:paraId="515F5E0C" w14:textId="77777777" w:rsidR="005D0520" w:rsidRDefault="00B80F07">
      <w:pPr>
        <w:spacing w:after="0" w:line="600" w:lineRule="auto"/>
        <w:ind w:firstLine="720"/>
        <w:jc w:val="both"/>
        <w:rPr>
          <w:rFonts w:eastAsia="Times New Roman" w:cs="Times New Roman"/>
          <w:szCs w:val="24"/>
        </w:rPr>
      </w:pPr>
      <w:r>
        <w:rPr>
          <w:rFonts w:eastAsia="Times New Roman" w:cs="Times New Roman"/>
          <w:b/>
          <w:szCs w:val="24"/>
        </w:rPr>
        <w:t>ΘΕΜΙΣΤΟΚΛΗΣ ΜΟΥΜΟΥΛΙΔΗΣ:</w:t>
      </w:r>
      <w:r>
        <w:rPr>
          <w:rFonts w:eastAsia="Times New Roman" w:cs="Times New Roman"/>
          <w:szCs w:val="24"/>
        </w:rPr>
        <w:t xml:space="preserve"> Τελειώνω, κύριε Πρόεδρε </w:t>
      </w:r>
    </w:p>
    <w:p w14:paraId="515F5E0D" w14:textId="77777777" w:rsidR="005D0520" w:rsidRDefault="00B80F07">
      <w:pPr>
        <w:spacing w:after="0" w:line="600" w:lineRule="auto"/>
        <w:ind w:firstLine="720"/>
        <w:jc w:val="both"/>
        <w:rPr>
          <w:rFonts w:eastAsia="Times New Roman" w:cs="Times New Roman"/>
          <w:szCs w:val="24"/>
        </w:rPr>
      </w:pPr>
      <w:r>
        <w:rPr>
          <w:rFonts w:eastAsia="Times New Roman" w:cs="Times New Roman"/>
          <w:szCs w:val="24"/>
        </w:rPr>
        <w:t xml:space="preserve">Σχετικά με τα κριτήρια των επιχορηγήσεων, στα οποία αναφέρεστε, είναι προφανώς προσβλητικό για τη διαδικασία, διότι είναι ολοφάνερο ότι δεν έχετε μελετήσει στοιχειωδώς αυτό που ισχύει </w:t>
      </w:r>
      <w:r>
        <w:rPr>
          <w:rFonts w:eastAsia="Times New Roman" w:cs="Times New Roman"/>
          <w:szCs w:val="24"/>
        </w:rPr>
        <w:lastRenderedPageBreak/>
        <w:t>από την πλευρά του Υπουργείου και αυτό που έχει πολλές φορές ανακοινωθεί</w:t>
      </w:r>
      <w:r>
        <w:rPr>
          <w:rFonts w:eastAsia="Times New Roman" w:cs="Times New Roman"/>
          <w:szCs w:val="24"/>
        </w:rPr>
        <w:t xml:space="preserve">. Επομένως, ακολουθείτε, μέσα από την επικοινωνιακή σας πολιτική τακτική, δρόμους επικίνδυνους, δρόμους παραπλάνησης. </w:t>
      </w:r>
    </w:p>
    <w:p w14:paraId="515F5E0E" w14:textId="77777777" w:rsidR="005D0520" w:rsidRDefault="00B80F07">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μην συνεχίσετε. Έχετε φτάσει στα επτά λεπτά! </w:t>
      </w:r>
    </w:p>
    <w:p w14:paraId="515F5E0F" w14:textId="77777777" w:rsidR="005D0520" w:rsidRDefault="00B80F07">
      <w:pPr>
        <w:spacing w:after="0" w:line="600" w:lineRule="auto"/>
        <w:ind w:firstLine="720"/>
        <w:jc w:val="both"/>
        <w:rPr>
          <w:rFonts w:eastAsia="Times New Roman" w:cs="Times New Roman"/>
          <w:szCs w:val="24"/>
        </w:rPr>
      </w:pPr>
      <w:r>
        <w:rPr>
          <w:rFonts w:eastAsia="Times New Roman" w:cs="Times New Roman"/>
          <w:b/>
          <w:szCs w:val="24"/>
        </w:rPr>
        <w:t>ΘΕΜΙΣΤΟΚΛΗΣ ΜΟΥΜΟΥΛΙΔΗΣ:</w:t>
      </w:r>
      <w:r>
        <w:rPr>
          <w:rFonts w:eastAsia="Times New Roman" w:cs="Times New Roman"/>
          <w:szCs w:val="24"/>
        </w:rPr>
        <w:t xml:space="preserve"> Κλείνω με το εξής: Στην όγδοη ερώτηση, που λέει: «Ποιος είναι ο γενικότερος προγραμματισμός του Υπουργείου σχετικά με τη διασύνδεση του πολιτισμού με τον τουρισμό;», ειλικρινά θα άξιζε να ακούγαμε πώς διασυνδέσατε εσείς ως </w:t>
      </w:r>
      <w:r>
        <w:rPr>
          <w:rFonts w:eastAsia="Times New Roman" w:cs="Times New Roman"/>
          <w:szCs w:val="24"/>
        </w:rPr>
        <w:t>κ</w:t>
      </w:r>
      <w:r>
        <w:rPr>
          <w:rFonts w:eastAsia="Times New Roman" w:cs="Times New Roman"/>
          <w:szCs w:val="24"/>
        </w:rPr>
        <w:t>υβέρνηση τον πολιτισμό με τον τ</w:t>
      </w:r>
      <w:r>
        <w:rPr>
          <w:rFonts w:eastAsia="Times New Roman" w:cs="Times New Roman"/>
          <w:szCs w:val="24"/>
        </w:rPr>
        <w:t xml:space="preserve">ουρισμό, όταν η Υπουργός έχει αναφερθεί πολλές φορές αναλυτικά σε ένα σχέδιο. </w:t>
      </w:r>
    </w:p>
    <w:p w14:paraId="515F5E10"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Κλείνοντας, λέω ότι θα ήταν πάρα πολύ χρήσιμο η σημερινή σας επερώτηση να ήταν μ</w:t>
      </w:r>
      <w:r>
        <w:rPr>
          <w:rFonts w:eastAsia="Times New Roman" w:cs="Times New Roman"/>
          <w:szCs w:val="24"/>
        </w:rPr>
        <w:t>ί</w:t>
      </w:r>
      <w:r>
        <w:rPr>
          <w:rFonts w:eastAsia="Times New Roman" w:cs="Times New Roman"/>
          <w:szCs w:val="24"/>
        </w:rPr>
        <w:t>α άλλη διαδικασία, μ</w:t>
      </w:r>
      <w:r>
        <w:rPr>
          <w:rFonts w:eastAsia="Times New Roman" w:cs="Times New Roman"/>
          <w:szCs w:val="24"/>
        </w:rPr>
        <w:t>ί</w:t>
      </w:r>
      <w:r>
        <w:rPr>
          <w:rFonts w:eastAsia="Times New Roman" w:cs="Times New Roman"/>
          <w:szCs w:val="24"/>
        </w:rPr>
        <w:t>α διαδικασία ουσιαστικού, δυναμικού διαλόγου όλων των δυνάμεων του Κοινοβου</w:t>
      </w:r>
      <w:r>
        <w:rPr>
          <w:rFonts w:eastAsia="Times New Roman" w:cs="Times New Roman"/>
          <w:szCs w:val="24"/>
        </w:rPr>
        <w:t xml:space="preserve">λίου για το μέλλον του ελληνικού πολιτισμού, έτσι ώστε να αποδείξουμε ότι ενδιαφερόμαστε όλοι για το παρόν και το μέλλον του. </w:t>
      </w:r>
    </w:p>
    <w:p w14:paraId="515F5E11"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Μάλιστα, ευχαριστούμε, κύριε συνάδελφε. </w:t>
      </w:r>
    </w:p>
    <w:p w14:paraId="515F5E12"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ΘΕΜΙΣΤΟΚΛΗΣ ΜΟΥΜΟΥΛΙΔΗΣ: </w:t>
      </w:r>
      <w:r>
        <w:rPr>
          <w:rFonts w:eastAsia="Times New Roman" w:cs="Times New Roman"/>
          <w:szCs w:val="24"/>
        </w:rPr>
        <w:t>Θέλω να συγχαρώ –και κλείνω, κύ</w:t>
      </w:r>
      <w:r>
        <w:rPr>
          <w:rFonts w:eastAsia="Times New Roman" w:cs="Times New Roman"/>
          <w:szCs w:val="24"/>
        </w:rPr>
        <w:t>ριε Πρόεδρε- ιδιαίτερα τον νεότερο των ομιλητών, τον κ. Κωνσταντίνο Καραμανλή, για το πνεύμα και για το περιεχόμενο του λόγου του. Ήταν ο μόνος ο οποίος κατέθεσε προτάσεις. Μακάρι, εύχομαι, αυτή τη συζήτηση να ακολουθήσει…</w:t>
      </w:r>
    </w:p>
    <w:p w14:paraId="515F5E13"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Κ</w:t>
      </w:r>
      <w:r>
        <w:rPr>
          <w:rFonts w:eastAsia="Times New Roman" w:cs="Times New Roman"/>
          <w:szCs w:val="24"/>
        </w:rPr>
        <w:t xml:space="preserve">ύριε συνάδελφε, ολοκληρώστε, παρακαλώ. Μιλάτε δέκα λεπτά. Δεν το βλέπετε; </w:t>
      </w:r>
    </w:p>
    <w:p w14:paraId="515F5E14"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ΘΕΜΙΣΤΟΚΛΗΣ ΜΟΥΜΟΥΛΙΔΗΣ: </w:t>
      </w:r>
      <w:r>
        <w:rPr>
          <w:rFonts w:eastAsia="Times New Roman" w:cs="Times New Roman"/>
          <w:szCs w:val="24"/>
        </w:rPr>
        <w:t xml:space="preserve">Ωραία, κύριε Πρόεδρε. </w:t>
      </w:r>
    </w:p>
    <w:p w14:paraId="515F5E15"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σημερινή επερώτηση, λοιπόν, για εμάς είναι «ένα πουκάμισο αδειανό» και μάλιστα χωρίς Ελένη. Πρόκειται για ένα ρεσιτάλ υποκρισίας, α</w:t>
      </w:r>
      <w:r>
        <w:rPr>
          <w:rFonts w:eastAsia="Times New Roman" w:cs="Times New Roman"/>
          <w:szCs w:val="24"/>
        </w:rPr>
        <w:t>νευθυνότητας.</w:t>
      </w:r>
    </w:p>
    <w:p w14:paraId="515F5E16"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15F5E17"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Μάλιστα, ευχαριστούμε, κύριε συνάδελφε. </w:t>
      </w:r>
    </w:p>
    <w:p w14:paraId="515F5E18"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συνάδελφος κ. Θεοχαρόπουλος έχει τον λόγο. </w:t>
      </w:r>
    </w:p>
    <w:p w14:paraId="515F5E19"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Κυρία Υπουργέ, όπως πολύ καλά γνωρίζει ο ελληνικός λαός, στο Υπουργείο Πολιτισμού </w:t>
      </w:r>
      <w:r>
        <w:rPr>
          <w:rFonts w:eastAsia="Times New Roman" w:cs="Times New Roman"/>
          <w:szCs w:val="24"/>
        </w:rPr>
        <w:lastRenderedPageBreak/>
        <w:t>βρίσ</w:t>
      </w:r>
      <w:r>
        <w:rPr>
          <w:rFonts w:eastAsia="Times New Roman" w:cs="Times New Roman"/>
          <w:szCs w:val="24"/>
        </w:rPr>
        <w:t xml:space="preserve">κεται και το Υφυπουργείο Αθλητισμού. </w:t>
      </w:r>
      <w:r>
        <w:rPr>
          <w:rFonts w:eastAsia="Times New Roman" w:cs="Times New Roman"/>
          <w:szCs w:val="24"/>
        </w:rPr>
        <w:t>Ν</w:t>
      </w:r>
      <w:r>
        <w:rPr>
          <w:rFonts w:eastAsia="Times New Roman" w:cs="Times New Roman"/>
          <w:szCs w:val="24"/>
        </w:rPr>
        <w:t>ομίζω ότι αυτά που έγιναν στο ποδόσφαιρο χθες δεν έχουν καμμία σχέση με τον πολιτισμό. Γιατί το λέω αυτό; Διότι είναι διαχρονικά νοσηρή η κατάσταση που επικρατεί στον χώρο του ελληνικού ποδοσφαίρου και βεβαίως, όσα έχε</w:t>
      </w:r>
      <w:r>
        <w:rPr>
          <w:rFonts w:eastAsia="Times New Roman" w:cs="Times New Roman"/>
          <w:szCs w:val="24"/>
        </w:rPr>
        <w:t>ι εξαγγείλει ο Υφυπουργός σας –και σήμερα τα είπε- ότι η Κυβέρνηση εδώ και τρία χρόνια έχει δώσει μεγάλες μάχες για να εξυγιάνει το ποδόσφαιρο, δεν ανταποκρίνονται στην πραγματικότητα και όλοι οι πολίτες το γνωρίζουν. Δεν έχουν δει καμμία μάχη, δεν έχουν δ</w:t>
      </w:r>
      <w:r>
        <w:rPr>
          <w:rFonts w:eastAsia="Times New Roman" w:cs="Times New Roman"/>
          <w:szCs w:val="24"/>
        </w:rPr>
        <w:t xml:space="preserve">ει καμμία αλλαγή. Το αντίθετο έχουν δει, να εξυπηρετούνται για μια ακόμη φορά στη χώρα μας διαπλεκόμενα επιχειρηματικά συμφέροντα που λυμαίνονται τον χώρο του ποδοσφαίρου. </w:t>
      </w:r>
    </w:p>
    <w:p w14:paraId="515F5E1A"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Οι χθεσινές εικόνες ουσιαστικά εκθέτουν διεθνώς τη χώρα μας και είναι η ώρα, επιτέλ</w:t>
      </w:r>
      <w:r>
        <w:rPr>
          <w:rFonts w:eastAsia="Times New Roman" w:cs="Times New Roman"/>
          <w:szCs w:val="24"/>
        </w:rPr>
        <w:t xml:space="preserve">ους, να εφαρμοστούν με απόλυτο τρόπο οι </w:t>
      </w:r>
      <w:r>
        <w:rPr>
          <w:rFonts w:eastAsia="Times New Roman" w:cs="Times New Roman"/>
          <w:szCs w:val="24"/>
        </w:rPr>
        <w:lastRenderedPageBreak/>
        <w:t xml:space="preserve">νόμοι του κράτους και οι σχετικοί κανονισμοί. Ανακοινώθηκε διακοπή του πρωταθλήματος επ’ </w:t>
      </w:r>
      <w:proofErr w:type="spellStart"/>
      <w:r>
        <w:rPr>
          <w:rFonts w:eastAsia="Times New Roman" w:cs="Times New Roman"/>
          <w:szCs w:val="24"/>
        </w:rPr>
        <w:t>αόριστον</w:t>
      </w:r>
      <w:proofErr w:type="spellEnd"/>
      <w:r>
        <w:rPr>
          <w:rFonts w:eastAsia="Times New Roman" w:cs="Times New Roman"/>
          <w:szCs w:val="24"/>
        </w:rPr>
        <w:t>. Εγώ να πω ότι είναι πιθανόν –γιατί βλέπω κάτι μπροστά μου που πάει να γίνει πάλι- να διακοπεί το πρωτάθλημα για λίγες</w:t>
      </w:r>
      <w:r>
        <w:rPr>
          <w:rFonts w:eastAsia="Times New Roman" w:cs="Times New Roman"/>
          <w:szCs w:val="24"/>
        </w:rPr>
        <w:t xml:space="preserve"> βδομάδες, στη συνέχεια θα ξεχαστεί το θέμα και συνεχίζουμε σαν να μην έχει συμβεί τίποτα. Πολλές φορές, εξάλλου -τα έχουμε ζήσει στη χώρα μας- έχουν συμβεί τα ίδια πράγματα. </w:t>
      </w:r>
    </w:p>
    <w:p w14:paraId="515F5E1B"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αναλάβει, επιτέλους, μια πρωτοβουλία στη χώρα η Κυβέρνηση, έστω και τώρα, έστ</w:t>
      </w:r>
      <w:r>
        <w:rPr>
          <w:rFonts w:eastAsia="Times New Roman" w:cs="Times New Roman"/>
          <w:szCs w:val="24"/>
        </w:rPr>
        <w:t xml:space="preserve">ω και στο και πέντε, πραγματικά, για να υπάρχει μια προσπάθεια εξυγίανσης και κανόνων στο ποδόσφαιρο στη χώρα μας, ή θα συνεχίζεται μια κατάσταση που διασύρει τη χώρα μας διεθνώς; </w:t>
      </w:r>
    </w:p>
    <w:p w14:paraId="515F5E1C"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Βέβαια, αυτά τα γεγονότα δεν αφορούν αποκλειστικά και μόνο το ποδόσφαιρο, δ</w:t>
      </w:r>
      <w:r>
        <w:rPr>
          <w:rFonts w:eastAsia="Times New Roman" w:cs="Times New Roman"/>
          <w:szCs w:val="24"/>
        </w:rPr>
        <w:t>εν είναι απλά αθλητικό το πρόβλημα. Καθρεφτίζουν άμεσα και υπογραμμίζουν το γενικότερο πρόβλημα της χώρας, που είναι η απαξίωση των θεσμών. Ό,τι συμβαίνει στο ποδόσφαιρο συμβαίνει και στην κοινωνία. Αυτό συμβαίνει, είναι καθρέφτης στην ουσία και αυτό δεν μ</w:t>
      </w:r>
      <w:r>
        <w:rPr>
          <w:rFonts w:eastAsia="Times New Roman" w:cs="Times New Roman"/>
          <w:szCs w:val="24"/>
        </w:rPr>
        <w:t xml:space="preserve">πορεί να συνεχίζουμε να το ανεχόμαστε. Η χώρα δεν μπορεί να προχωρήσει με αυτόν τον τρόπο. </w:t>
      </w:r>
    </w:p>
    <w:p w14:paraId="515F5E1D"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Ερχόμενος στα σημερινά, διάβασα σήμερα μ</w:t>
      </w:r>
      <w:r>
        <w:rPr>
          <w:rFonts w:eastAsia="Times New Roman" w:cs="Times New Roman"/>
          <w:szCs w:val="24"/>
        </w:rPr>
        <w:t>ί</w:t>
      </w:r>
      <w:r>
        <w:rPr>
          <w:rFonts w:eastAsia="Times New Roman" w:cs="Times New Roman"/>
          <w:szCs w:val="24"/>
        </w:rPr>
        <w:t>α συνέντευξή σας σε μ</w:t>
      </w:r>
      <w:r>
        <w:rPr>
          <w:rFonts w:eastAsia="Times New Roman" w:cs="Times New Roman"/>
          <w:szCs w:val="24"/>
        </w:rPr>
        <w:t>ί</w:t>
      </w:r>
      <w:r>
        <w:rPr>
          <w:rFonts w:eastAsia="Times New Roman" w:cs="Times New Roman"/>
          <w:szCs w:val="24"/>
        </w:rPr>
        <w:t xml:space="preserve">α εφημερίδα σημερινή, αν δεν κάνω λάθος. Μάλιστα, όπως έχω μάθει, σύμφωνα με τα </w:t>
      </w:r>
      <w:r>
        <w:rPr>
          <w:rFonts w:eastAsia="Times New Roman" w:cs="Times New Roman"/>
          <w:szCs w:val="24"/>
        </w:rPr>
        <w:t>«</w:t>
      </w:r>
      <w:r>
        <w:rPr>
          <w:rFonts w:eastAsia="Times New Roman" w:cs="Times New Roman"/>
          <w:szCs w:val="24"/>
        </w:rPr>
        <w:t>ΝΕΑ</w:t>
      </w:r>
      <w:r>
        <w:rPr>
          <w:rFonts w:eastAsia="Times New Roman" w:cs="Times New Roman"/>
          <w:szCs w:val="24"/>
        </w:rPr>
        <w:t>»</w:t>
      </w:r>
      <w:r>
        <w:rPr>
          <w:rFonts w:eastAsia="Times New Roman" w:cs="Times New Roman"/>
          <w:szCs w:val="24"/>
        </w:rPr>
        <w:t>, η εφημερίδα πλ</w:t>
      </w:r>
      <w:r>
        <w:rPr>
          <w:rFonts w:eastAsia="Times New Roman" w:cs="Times New Roman"/>
          <w:szCs w:val="24"/>
        </w:rPr>
        <w:t xml:space="preserve">έον περνάει αποκλειστικά στον κ. Σαββίδη ως αποκλειστικό μέτοχο με τις αλλαγές που έχουν γίνει, γιατί το συνδέω με το προηγούμενο θέμα. Διάβασα τη συνέντευξή σας και μου έκανε πραγματικά εντύπωση. Σας </w:t>
      </w:r>
      <w:r>
        <w:rPr>
          <w:rFonts w:eastAsia="Times New Roman" w:cs="Times New Roman"/>
          <w:szCs w:val="24"/>
        </w:rPr>
        <w:lastRenderedPageBreak/>
        <w:t>δίνω χαρακτηριστικά παραδείγματα: Όσον αφορά το Ελληνικ</w:t>
      </w:r>
      <w:r>
        <w:rPr>
          <w:rFonts w:eastAsia="Times New Roman" w:cs="Times New Roman"/>
          <w:szCs w:val="24"/>
        </w:rPr>
        <w:t xml:space="preserve">ό, λέτε ότι είστε πολύ ικανοποιημένη. Πολύ ικανοποιημένη με όλη αυτή την καθυστέρηση και με όλα αυτά τα οποία έχουν συμβεί; Δεν έχετε μία κουβέντα να πείτε, δεν έχετε να πείτε κάτι που το ΚΑΣ δεν έχει κάνει όπως θα έπρεπε όλη αυτή την περίοδο; </w:t>
      </w:r>
    </w:p>
    <w:p w14:paraId="515F5E1E"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Απαντάτε σε</w:t>
      </w:r>
      <w:r>
        <w:rPr>
          <w:rFonts w:eastAsia="Times New Roman" w:cs="Times New Roman"/>
          <w:szCs w:val="24"/>
        </w:rPr>
        <w:t xml:space="preserve"> μία ερώτηση για τον προκάτοχό σας, ο οποίος εξέταζε, όπως σας λέει η ερώτηση, το ενδεχόμενο οι καλλιτεχνικοί διευθυντές να επιλέγονται από επιτροπή και απαντάτε –και λέω αυτολεξεί τι λέτε- «ενδεχομένως αυτό να είναι χρήσιμο για κάποιους Υπουργούς που έχου</w:t>
      </w:r>
      <w:r>
        <w:rPr>
          <w:rFonts w:eastAsia="Times New Roman" w:cs="Times New Roman"/>
          <w:szCs w:val="24"/>
        </w:rPr>
        <w:t xml:space="preserve">ν άλλη ειδικότητα, ή δεν έχουν τόση επαφή με τον χώρο όσο εγώ που κινούμαι εντός αυτού σαράντα χρόνια, γνωρίζω πρόσωπα και πράγματα. Και εμένα τουλάχιστον μου αρκούν κάποιες συμβουλές, αν πρόκειται για πιο εξειδικευμένα πράγματα». </w:t>
      </w:r>
    </w:p>
    <w:p w14:paraId="515F5E1F" w14:textId="77777777" w:rsidR="005D0520" w:rsidRDefault="00B80F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Ως αυθεντία απαντήσατε ε</w:t>
      </w:r>
      <w:r>
        <w:rPr>
          <w:rFonts w:eastAsia="Times New Roman" w:cs="Times New Roman"/>
          <w:szCs w:val="24"/>
        </w:rPr>
        <w:t>δώ πέρα σε αυτή την ερώτηση που σας έκανε ο δημοσιογράφος; Πραγματικά, είναι δυνατόν –μιλάμε για τον πρώην Υπουργό, η ερώτηση αναφέρεται στην Κυβέρνησή σας, στην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δεν αναφέρεται σε άλλη κυβέρνηση- να απαντάτε «ο πρώην Υπουργός δεν τ</w:t>
      </w:r>
      <w:r>
        <w:rPr>
          <w:rFonts w:eastAsia="Times New Roman" w:cs="Times New Roman"/>
          <w:szCs w:val="24"/>
        </w:rPr>
        <w:t xml:space="preserve">α ήξερε και τόσο καλά τα θέματα, εγώ τα ξέρω πολύ καλά και δεν χρειάζομαι καμμία επιτροπή που μου είχε προταθεί»; </w:t>
      </w:r>
    </w:p>
    <w:p w14:paraId="515F5E20"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Και για να το συνδέσω αυτό και μία τροπολογία που είχατε φέρει πριν από λίγο χρονικό διάστημα εδώ -ο κ. </w:t>
      </w:r>
      <w:proofErr w:type="spellStart"/>
      <w:r>
        <w:rPr>
          <w:rFonts w:eastAsia="Times New Roman" w:cs="Times New Roman"/>
          <w:szCs w:val="24"/>
        </w:rPr>
        <w:t>Σκουρολιάκος</w:t>
      </w:r>
      <w:proofErr w:type="spellEnd"/>
      <w:r>
        <w:rPr>
          <w:rFonts w:eastAsia="Times New Roman" w:cs="Times New Roman"/>
          <w:szCs w:val="24"/>
        </w:rPr>
        <w:t xml:space="preserve"> αν δεν κάνω λάθος- για ν</w:t>
      </w:r>
      <w:r>
        <w:rPr>
          <w:rFonts w:eastAsia="Times New Roman" w:cs="Times New Roman"/>
          <w:szCs w:val="24"/>
        </w:rPr>
        <w:t>α οριστεί καλλιτεχνικός διευθυντής χωρίς πτυχίο, ερωτώ: Είναι αυτή λογική αξιοκρατίας, που θέλουμε να την περάσουμε, για να αλλάξουμε τα κακώς κείμενα και τις παθογένειες του παρελθόντος;</w:t>
      </w:r>
    </w:p>
    <w:p w14:paraId="515F5E21"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lastRenderedPageBreak/>
        <w:t>ΘΕΜΙΣΤΟΚΛΗΣ ΜΟΥΜΟΥΛΙΔΗΣ: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515F5E22"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Β</w:t>
      </w:r>
      <w:r>
        <w:rPr>
          <w:rFonts w:eastAsia="Times New Roman" w:cs="Times New Roman"/>
          <w:szCs w:val="24"/>
        </w:rPr>
        <w:t>εβαίως. Σε μία τροπολογία για μ</w:t>
      </w:r>
      <w:r>
        <w:rPr>
          <w:rFonts w:eastAsia="Times New Roman" w:cs="Times New Roman"/>
          <w:szCs w:val="24"/>
        </w:rPr>
        <w:t>ί</w:t>
      </w:r>
      <w:r>
        <w:rPr>
          <w:rFonts w:eastAsia="Times New Roman" w:cs="Times New Roman"/>
          <w:szCs w:val="24"/>
        </w:rPr>
        <w:t>α συγκεκριμένη περίπτωση αναφέρθηκα, στην οποία ασκήθηκε και συγκεκριμένη κριτική.</w:t>
      </w:r>
    </w:p>
    <w:p w14:paraId="515F5E23"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Έρχομαι τώρα σε μία άλλη ερώτηση που αφορά τους συμβασιούχους. Απλώς σας λυπεί το γεγονός ότι απολύθηκαν διακόσιοι συμβασιούχοι του ΤΑΠΑ. Απλ</w:t>
      </w:r>
      <w:r>
        <w:rPr>
          <w:rFonts w:eastAsia="Times New Roman" w:cs="Times New Roman"/>
          <w:szCs w:val="24"/>
        </w:rPr>
        <w:t>ώς σας λυπεί!</w:t>
      </w:r>
    </w:p>
    <w:p w14:paraId="515F5E24"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Για το ηλεκτρονικό εισιτήριο σημειώνω ότι η Κυβέρνησή σας το έχει εξαγγείλει πιλοτικά από τον Μάιο του 2015. </w:t>
      </w:r>
    </w:p>
    <w:p w14:paraId="515F5E25"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Σας άκουσα προηγουμένως να λέτε επανειλημμένως ότι «παραλάβατε ένα Υπουργείο». Φαντάζομαι ότι αναφερόσασταν τρία </w:t>
      </w:r>
      <w:r>
        <w:rPr>
          <w:rFonts w:eastAsia="Times New Roman" w:cs="Times New Roman"/>
          <w:szCs w:val="24"/>
        </w:rPr>
        <w:t>χρόνια πριν και όχι από τον προηγούμενο Υπουργό. Αν αναφέρε</w:t>
      </w:r>
      <w:r>
        <w:rPr>
          <w:rFonts w:eastAsia="Times New Roman" w:cs="Times New Roman"/>
          <w:szCs w:val="24"/>
        </w:rPr>
        <w:lastRenderedPageBreak/>
        <w:t>στε, όμως, σε τρία χρόνια πριν, ερωτώ: Είστε τρία χρόνια στη διακυβέρνηση της χώρας και λέτε ότι «παραλάβατε ένα Υπουργείο»; Ολοκληρώνεται η τετραετία. Θα τελειώσετε και θα πείτε «παραλάβαμε ένα Υπ</w:t>
      </w:r>
      <w:r>
        <w:rPr>
          <w:rFonts w:eastAsia="Times New Roman" w:cs="Times New Roman"/>
          <w:szCs w:val="24"/>
        </w:rPr>
        <w:t>ουργείο», όταν σας κάνουμε κριτική, όταν τίθενται ερωτήσεις από την Αντιπολίτευση; Είναι δυνατόν να προχωρήσουμε σε αυτήν τη χώρα, με αυτόν τον τρόπο, να μην λέτε τι δεν κάνατε αυτά τα τέσσερα χρόνια, στην τετραετία που έχετε αναλάβει, και να απαντάτε «παρ</w:t>
      </w:r>
      <w:r>
        <w:rPr>
          <w:rFonts w:eastAsia="Times New Roman" w:cs="Times New Roman"/>
          <w:szCs w:val="24"/>
        </w:rPr>
        <w:t xml:space="preserve">αλάβαμε ένα Υπουργείο», λες και έχετε τρεις μήνες; Στην αρχή, πραγματικά, νόμιζα ότι αναφέρεστε στον προηγούμενο Υπουργό. </w:t>
      </w:r>
    </w:p>
    <w:p w14:paraId="515F5E26"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Κυρία Υπουργέ, ο πολιτισμός διαπερνά όλο το κοινωνικό σώμα. Αφορά νοοτροπίες και συμπεριφορές, στερεότυπα και πρότυπα. Αντανακλά στη </w:t>
      </w:r>
      <w:r>
        <w:rPr>
          <w:rFonts w:eastAsia="Times New Roman" w:cs="Times New Roman"/>
          <w:szCs w:val="24"/>
        </w:rPr>
        <w:t xml:space="preserve">συνείδηση της κοινωνίας, τον τρόπο ζωής και </w:t>
      </w:r>
      <w:r>
        <w:rPr>
          <w:rFonts w:eastAsia="Times New Roman" w:cs="Times New Roman"/>
          <w:szCs w:val="24"/>
        </w:rPr>
        <w:lastRenderedPageBreak/>
        <w:t>αντίληψης του κόσμου και της σχέσης της με τους άλλους. Αυτό άλλωστε είναι που τον καθιστά και το πιο πρόσφορο πεδίο άσκησης πολιτικής. Δεδομένου δε ότι ο πολιτισμός συνδέεται άρρηκτα με την αισθητική και την ιδε</w:t>
      </w:r>
      <w:r>
        <w:rPr>
          <w:rFonts w:eastAsia="Times New Roman" w:cs="Times New Roman"/>
          <w:szCs w:val="24"/>
        </w:rPr>
        <w:t>ολογία, είναι και το πιο αποκαλυπτικό πεδίο γι’ αυτόν που ασκεί την πολιτική. Γι’ αυτό ανέφερα αυτά τα χαρακτηριστικά παραδείγματα. Είναι ένας τομέας που δυστυχώς δεν έχει απαλλαγεί από την αδιαφάνεια, από την πελατειακή αντίληψη.</w:t>
      </w:r>
    </w:p>
    <w:p w14:paraId="515F5E27"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Και φυσικά η πολιτιστική </w:t>
      </w:r>
      <w:r>
        <w:rPr>
          <w:rFonts w:eastAsia="Times New Roman" w:cs="Times New Roman"/>
          <w:szCs w:val="24"/>
        </w:rPr>
        <w:t>παιδεία σε όλες τις βαθμίδες της εκπαίδευσης πρέπει να αναβαθμίζεται και όχι να υποβαθμίζεται. Τα παραδείγματα είναι πολλά και αποκαλυπτικά. Δεν έχω τον χρόνο. Όχι μόνον εσείς, αλλά και ο κ. Τσίπρας πριν από τρεις ημέρες είπε ότι τώρα θα κάνει το σχέδιο πα</w:t>
      </w:r>
      <w:r>
        <w:rPr>
          <w:rFonts w:eastAsia="Times New Roman" w:cs="Times New Roman"/>
          <w:szCs w:val="24"/>
        </w:rPr>
        <w:t xml:space="preserve">ραγωγικής ανασυγκρότησης και το αναπτυξιακό σχέδιο. Αυτή είναι και η κριτική μας στην Κυβέρνησή </w:t>
      </w:r>
      <w:r>
        <w:rPr>
          <w:rFonts w:eastAsia="Times New Roman" w:cs="Times New Roman"/>
          <w:szCs w:val="24"/>
        </w:rPr>
        <w:lastRenderedPageBreak/>
        <w:t xml:space="preserve">σας και στον τομέα του πολιτισμού και γενικότερα, ότι τώρα, ενώ έχουν περάσει τόσα χρόνια, σχεδιάζετε το νέο αναπτυξιακό σχέδιο. </w:t>
      </w:r>
    </w:p>
    <w:p w14:paraId="515F5E28"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Υπάρχει εθνική στρατηγική για </w:t>
      </w:r>
      <w:r>
        <w:rPr>
          <w:rFonts w:eastAsia="Times New Roman" w:cs="Times New Roman"/>
          <w:szCs w:val="24"/>
        </w:rPr>
        <w:t xml:space="preserve">τον πολιτισμό; Σε αυτό πρέπει να απαντήσετε. </w:t>
      </w:r>
      <w:r>
        <w:rPr>
          <w:rFonts w:eastAsia="Times New Roman" w:cs="Times New Roman"/>
          <w:szCs w:val="24"/>
        </w:rPr>
        <w:t>Π</w:t>
      </w:r>
      <w:r>
        <w:rPr>
          <w:rFonts w:eastAsia="Times New Roman" w:cs="Times New Roman"/>
          <w:szCs w:val="24"/>
        </w:rPr>
        <w:t>ώς αντιστοιχίζονται αυτές οι προτεραιότητες -αν υπάρχουν, γιατί δεν τις βλέπουμε- με το οργανόγραμμα του Υπουργείου, αλλά και με τα οργανογράμματα των εποπτευόμενων φορέων; Και πώς βάσει αυτού του σχεδίου -αν α</w:t>
      </w:r>
      <w:r>
        <w:rPr>
          <w:rFonts w:eastAsia="Times New Roman" w:cs="Times New Roman"/>
          <w:szCs w:val="24"/>
        </w:rPr>
        <w:t>ποδεχθούμε ότι υπάρχει- αντιμετωπίζετε τα θέματα που αφορούν στον πολιτισμό;</w:t>
      </w:r>
    </w:p>
    <w:p w14:paraId="515F5E29"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Πολλά είναι τα χαρακτηριστικά παραδείγματα, όσον αφορά την ουσιαστική αναβάθμιση των προσφερόμενων υπηρεσιών, που δεν έχει γίνει τίποτα.</w:t>
      </w:r>
    </w:p>
    <w:p w14:paraId="515F5E2A"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Τι έχετε προβλέψει για το ωράριο λειτουργί</w:t>
      </w:r>
      <w:r>
        <w:rPr>
          <w:rFonts w:eastAsia="Times New Roman" w:cs="Times New Roman"/>
          <w:szCs w:val="24"/>
        </w:rPr>
        <w:t>ας των μουσείων και των αρχαιολογικών χώρων, πέρα από την Ακρόπολη; Δεν πρέπει να διευρυνθεί; Τι έχετε κάνει για την ανάπτυξη των ψηφιακών εφαρμογών που θα διευκολύνουν την πρόσβαση; Ανέφερα το χαρακτηριστικό παράδειγμα του ηλεκτρονικού εισιτηρίου. Καθυστε</w:t>
      </w:r>
      <w:r>
        <w:rPr>
          <w:rFonts w:eastAsia="Times New Roman" w:cs="Times New Roman"/>
          <w:szCs w:val="24"/>
        </w:rPr>
        <w:t>ρήσεις παντού. Και ουσιαστικά ποια η σύνδεση με την τουριστική βιομηχανία; Τι κάνετε για τη σύγχρονη δημιουργία; Καμώνεστε πως επιχορηγείτε θιάσους, τη στιγμή που δεν έχετε ένα συνεκτικό πλαίσιο ενίσχυσης της πρωτογενούς δημιουργίας και απ’ ό,τι φαίνεται η</w:t>
      </w:r>
      <w:r>
        <w:rPr>
          <w:rFonts w:eastAsia="Times New Roman" w:cs="Times New Roman"/>
          <w:szCs w:val="24"/>
        </w:rPr>
        <w:t xml:space="preserve"> </w:t>
      </w:r>
      <w:proofErr w:type="spellStart"/>
      <w:r>
        <w:rPr>
          <w:rFonts w:eastAsia="Times New Roman" w:cs="Times New Roman"/>
          <w:szCs w:val="24"/>
        </w:rPr>
        <w:t>κρατικίστικη</w:t>
      </w:r>
      <w:proofErr w:type="spellEnd"/>
      <w:r>
        <w:rPr>
          <w:rFonts w:eastAsia="Times New Roman" w:cs="Times New Roman"/>
          <w:szCs w:val="24"/>
        </w:rPr>
        <w:t xml:space="preserve"> πολλές φορές θεώρησή σας δεν επιτρέπει να προωθήσετε την καινοτόμο επιχειρηματικότητα. </w:t>
      </w:r>
    </w:p>
    <w:p w14:paraId="515F5E2B"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Και τελευταία επισήμανση, αλλά ίσως η κρισιμότερη: Ο πολιτισμός δεν περιορίζεται στο πεδίο της δημιουργίας πολιτιστικών αγαθών και της διάδοσής τους, αλλά</w:t>
      </w:r>
      <w:r>
        <w:rPr>
          <w:rFonts w:eastAsia="Times New Roman" w:cs="Times New Roman"/>
          <w:szCs w:val="24"/>
        </w:rPr>
        <w:t xml:space="preserve"> αφορά την ίδια την καθημερινή εμπειρία, την ουσία της ποιότητας της ζωής μας. Και θα ήθελα ειλικρινά να σας ρωτήσω: Πώς τον αντιλαμβάνεστε εσείς, όταν δεν χρησιμοποιείτε τον πολιτισμό ως μοχλό για την κοινωνική συνοχή, ως εργαλείο για την προστασία και το</w:t>
      </w:r>
      <w:r>
        <w:rPr>
          <w:rFonts w:eastAsia="Times New Roman" w:cs="Times New Roman"/>
          <w:szCs w:val="24"/>
        </w:rPr>
        <w:t>ν σεβασμό των ανθρωπίνων και ατομικών δικαιωμάτων, της διαφορετικότητας;</w:t>
      </w:r>
    </w:p>
    <w:p w14:paraId="515F5E2C"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πολιτιστική πολιτική και η σύνδεσή της με τη βιώσιμη, την αειφόρο ανάπτυξη είναι μία πρόκληση, στην οποία οφείλουμε να απαντήσουμε. Για εμάς η προσπάθει</w:t>
      </w:r>
      <w:r>
        <w:rPr>
          <w:rFonts w:eastAsia="Times New Roman" w:cs="Times New Roman"/>
          <w:szCs w:val="24"/>
        </w:rPr>
        <w:t>α πολιτιστικής αναγέννησης της χώρας μας συμβαδίζει με τον αγώνα για μ</w:t>
      </w:r>
      <w:r>
        <w:rPr>
          <w:rFonts w:eastAsia="Times New Roman" w:cs="Times New Roman"/>
          <w:szCs w:val="24"/>
        </w:rPr>
        <w:t>ί</w:t>
      </w:r>
      <w:r>
        <w:rPr>
          <w:rFonts w:eastAsia="Times New Roman" w:cs="Times New Roman"/>
          <w:szCs w:val="24"/>
        </w:rPr>
        <w:t>α κοινωνία ανοιχτή, μ</w:t>
      </w:r>
      <w:r>
        <w:rPr>
          <w:rFonts w:eastAsia="Times New Roman" w:cs="Times New Roman"/>
          <w:szCs w:val="24"/>
        </w:rPr>
        <w:t>ί</w:t>
      </w:r>
      <w:r>
        <w:rPr>
          <w:rFonts w:eastAsia="Times New Roman" w:cs="Times New Roman"/>
          <w:szCs w:val="24"/>
        </w:rPr>
        <w:t>α κοινωνία προοδευτική και μ</w:t>
      </w:r>
      <w:r>
        <w:rPr>
          <w:rFonts w:eastAsia="Times New Roman" w:cs="Times New Roman"/>
          <w:szCs w:val="24"/>
        </w:rPr>
        <w:t>ί</w:t>
      </w:r>
      <w:r>
        <w:rPr>
          <w:rFonts w:eastAsia="Times New Roman" w:cs="Times New Roman"/>
          <w:szCs w:val="24"/>
        </w:rPr>
        <w:t xml:space="preserve">α κοινωνία </w:t>
      </w:r>
      <w:r>
        <w:rPr>
          <w:rFonts w:eastAsia="Times New Roman" w:cs="Times New Roman"/>
          <w:szCs w:val="24"/>
        </w:rPr>
        <w:lastRenderedPageBreak/>
        <w:t>συμμετοχική. Αυτός είναι ένας εθνικός στόχος και η θέση μου είναι ότι θα πρέπει όλοι μαζί να προσπαθήσουμε να τον πετύχουμε</w:t>
      </w:r>
      <w:r>
        <w:rPr>
          <w:rFonts w:eastAsia="Times New Roman" w:cs="Times New Roman"/>
          <w:szCs w:val="24"/>
        </w:rPr>
        <w:t>.</w:t>
      </w:r>
    </w:p>
    <w:p w14:paraId="515F5E2D"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Ευχαριστώ.</w:t>
      </w:r>
    </w:p>
    <w:p w14:paraId="515F5E2E"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515F5E2F"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515F5E30"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κ. Αντώνιος Γρέγος από τη Χρυσή – Αυγή.</w:t>
      </w:r>
    </w:p>
    <w:p w14:paraId="515F5E31"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Ευχαριστώ, κύριε Πρ</w:t>
      </w:r>
      <w:r>
        <w:rPr>
          <w:rFonts w:eastAsia="Times New Roman" w:cs="Times New Roman"/>
          <w:szCs w:val="24"/>
        </w:rPr>
        <w:t>όεδρε.</w:t>
      </w:r>
    </w:p>
    <w:p w14:paraId="515F5E32"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Να πούμε κάτι πάρα πολύ βασικό: Άλλο πράγμα ο </w:t>
      </w:r>
      <w:proofErr w:type="spellStart"/>
      <w:r>
        <w:rPr>
          <w:rFonts w:eastAsia="Times New Roman" w:cs="Times New Roman"/>
          <w:szCs w:val="24"/>
        </w:rPr>
        <w:t>πολυπολιτισμός</w:t>
      </w:r>
      <w:proofErr w:type="spellEnd"/>
      <w:r>
        <w:rPr>
          <w:rFonts w:eastAsia="Times New Roman" w:cs="Times New Roman"/>
          <w:szCs w:val="24"/>
        </w:rPr>
        <w:t xml:space="preserve"> και άλλο πράγμα ο πολιτισμός.</w:t>
      </w:r>
    </w:p>
    <w:p w14:paraId="515F5E33" w14:textId="77777777" w:rsidR="005D0520" w:rsidRDefault="00B80F07">
      <w:pPr>
        <w:spacing w:line="600" w:lineRule="auto"/>
        <w:jc w:val="both"/>
        <w:rPr>
          <w:rFonts w:eastAsia="Times New Roman" w:cs="Times New Roman"/>
          <w:szCs w:val="24"/>
        </w:rPr>
      </w:pPr>
      <w:r>
        <w:rPr>
          <w:rFonts w:eastAsia="Times New Roman" w:cs="Times New Roman"/>
          <w:szCs w:val="24"/>
        </w:rPr>
        <w:lastRenderedPageBreak/>
        <w:t xml:space="preserve">Ο πολιτισμός είναι θησαυρός, ο </w:t>
      </w:r>
      <w:proofErr w:type="spellStart"/>
      <w:r>
        <w:rPr>
          <w:rFonts w:eastAsia="Times New Roman" w:cs="Times New Roman"/>
          <w:szCs w:val="24"/>
        </w:rPr>
        <w:t>πολυπολιτισμός</w:t>
      </w:r>
      <w:proofErr w:type="spellEnd"/>
      <w:r>
        <w:rPr>
          <w:rFonts w:eastAsia="Times New Roman" w:cs="Times New Roman"/>
          <w:szCs w:val="24"/>
        </w:rPr>
        <w:t xml:space="preserve"> καταστρέφει κάθε στοιχείο πολιτισμού.</w:t>
      </w:r>
    </w:p>
    <w:p w14:paraId="515F5E34"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Επίσης, ένα ελάχιστο δείγμα πολιτισμού είναι αυτό που θα πρέπει να πράξετε</w:t>
      </w:r>
      <w:r>
        <w:rPr>
          <w:rFonts w:eastAsia="Times New Roman" w:cs="Times New Roman"/>
          <w:szCs w:val="24"/>
        </w:rPr>
        <w:t xml:space="preserve"> άμεσα, να γυρίσετε πίσω αυτά τα χρήματα που έχουν πάρει από τα λεγόμενα δάνεια τα κόμματα της Νέας Δημοκρατίας και του ΠΑΣΟΚ και να τα επιστρέψετε στον ελληνικό λαό.</w:t>
      </w:r>
    </w:p>
    <w:p w14:paraId="515F5E35"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Ως προς με την επίκαιρη επερώτηση που κατέθεσε η Νέα Δημοκρατία σχετικά με την ανικανότητ</w:t>
      </w:r>
      <w:r>
        <w:rPr>
          <w:rFonts w:eastAsia="Times New Roman" w:cs="Times New Roman"/>
          <w:szCs w:val="24"/>
        </w:rPr>
        <w:t>α της Κυβέρνησης στη χάραξη της στρατηγικής και αντιμετώπισης των θεμάτων πολιτισμού, να πούμε το εξής. Με πανομοιότυπο τρόπο, όπως δηλαδή και με τις κυβερνήσεις Νέας Δημοκρατίας και ΠΑΣΟΚ, συνεχίζει και αυτή η Κυβέρνηση να αντιμετωπίζει τα θέματα του πολι</w:t>
      </w:r>
      <w:r>
        <w:rPr>
          <w:rFonts w:eastAsia="Times New Roman" w:cs="Times New Roman"/>
          <w:szCs w:val="24"/>
        </w:rPr>
        <w:t xml:space="preserve">τισμού, με τον ίδιο </w:t>
      </w:r>
      <w:proofErr w:type="spellStart"/>
      <w:r>
        <w:rPr>
          <w:rFonts w:eastAsia="Times New Roman" w:cs="Times New Roman"/>
          <w:szCs w:val="24"/>
        </w:rPr>
        <w:t>απαξιωτικό</w:t>
      </w:r>
      <w:proofErr w:type="spellEnd"/>
      <w:r>
        <w:rPr>
          <w:rFonts w:eastAsia="Times New Roman" w:cs="Times New Roman"/>
          <w:szCs w:val="24"/>
        </w:rPr>
        <w:t xml:space="preserve"> και καταστροφικό τρόπο.</w:t>
      </w:r>
    </w:p>
    <w:p w14:paraId="515F5E36"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Πρώτος διδάξας ο λεγόμενος «Εθνάρχης», κατά τη Νέα Δημοκρατία, ο οποίος βάσει οργανωμένου και πολύ βρώμικου σχεδίου, προχώρησε στη μεγάλη καταστροφή των εσωτερικών κέντρων των μεγάλων πόλεων, μπροστά σ</w:t>
      </w:r>
      <w:r>
        <w:rPr>
          <w:rFonts w:eastAsia="Times New Roman" w:cs="Times New Roman"/>
          <w:szCs w:val="24"/>
        </w:rPr>
        <w:t xml:space="preserve">τα οικονομικά οφέλη δηλαδή, δημιουργώντας τις σημερινές </w:t>
      </w:r>
      <w:proofErr w:type="spellStart"/>
      <w:r>
        <w:rPr>
          <w:rFonts w:eastAsia="Times New Roman" w:cs="Times New Roman"/>
          <w:szCs w:val="24"/>
        </w:rPr>
        <w:t>τερατουπόλεις</w:t>
      </w:r>
      <w:proofErr w:type="spellEnd"/>
      <w:r>
        <w:rPr>
          <w:rFonts w:eastAsia="Times New Roman" w:cs="Times New Roman"/>
          <w:szCs w:val="24"/>
        </w:rPr>
        <w:t>, που σε τίποτα δεν συγκρίνονται με άλλες ευρωπαϊκές πόλεις, που διατήρησαν στο ακέραιο την πολιτιστική τους κληρονομιά, που -</w:t>
      </w:r>
      <w:proofErr w:type="spellStart"/>
      <w:r>
        <w:rPr>
          <w:rFonts w:eastAsia="Times New Roman" w:cs="Times New Roman"/>
          <w:szCs w:val="24"/>
        </w:rPr>
        <w:t>σημειωτέον</w:t>
      </w:r>
      <w:proofErr w:type="spellEnd"/>
      <w:r>
        <w:rPr>
          <w:rFonts w:eastAsia="Times New Roman" w:cs="Times New Roman"/>
          <w:szCs w:val="24"/>
        </w:rPr>
        <w:t>- ήταν και είναι πολύ μικρότερη από τη δική μας.</w:t>
      </w:r>
    </w:p>
    <w:p w14:paraId="515F5E37"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ην πορεία και μέχρι σήμερα, άχρηστοι και αδιάφοροι Υπουργοί έδωσαν δείγματα για θέματα πολιτισμού, όπως απαξίωση, εγκατάλειψη, καταστροφή αρχαιολογικών χώρων, μουσείων, ιδρυμάτων, μνημείων κ.λπ.</w:t>
      </w:r>
      <w:r>
        <w:rPr>
          <w:rFonts w:eastAsia="Times New Roman" w:cs="Times New Roman"/>
          <w:szCs w:val="24"/>
        </w:rPr>
        <w:t>.</w:t>
      </w:r>
      <w:r>
        <w:rPr>
          <w:rFonts w:eastAsia="Times New Roman" w:cs="Times New Roman"/>
          <w:szCs w:val="24"/>
        </w:rPr>
        <w:t xml:space="preserve"> Χαρακτηριστικά τα παραδείγματα του Τύμβου των </w:t>
      </w:r>
      <w:proofErr w:type="spellStart"/>
      <w:r>
        <w:rPr>
          <w:rFonts w:eastAsia="Times New Roman" w:cs="Times New Roman"/>
          <w:szCs w:val="24"/>
        </w:rPr>
        <w:t>Σαλαμινομάχων</w:t>
      </w:r>
      <w:proofErr w:type="spellEnd"/>
      <w:r>
        <w:rPr>
          <w:rFonts w:eastAsia="Times New Roman" w:cs="Times New Roman"/>
          <w:szCs w:val="24"/>
        </w:rPr>
        <w:t>,</w:t>
      </w:r>
      <w:r>
        <w:rPr>
          <w:rFonts w:eastAsia="Times New Roman" w:cs="Times New Roman"/>
          <w:szCs w:val="24"/>
        </w:rPr>
        <w:t xml:space="preserve"> των αρχαιολογικών χώρων στο κέντρο </w:t>
      </w:r>
      <w:r>
        <w:rPr>
          <w:rFonts w:eastAsia="Times New Roman" w:cs="Times New Roman"/>
          <w:szCs w:val="24"/>
        </w:rPr>
        <w:lastRenderedPageBreak/>
        <w:t>της Θεσσαλονίκης, που έχουν γίνει ένας απέραντος σκουπιδότοπος, της καταστροφής αγαλμάτων και μνημείων στο κέντρο των μεγάλων πόλεων.</w:t>
      </w:r>
    </w:p>
    <w:p w14:paraId="515F5E38"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Εδώ να πούμε ότι μεγάλη ευθύνη φέρουν και οι αντίστοιχοι δήμαρχοι. Μιλάω για τους άχρη</w:t>
      </w:r>
      <w:r>
        <w:rPr>
          <w:rFonts w:eastAsia="Times New Roman" w:cs="Times New Roman"/>
          <w:szCs w:val="24"/>
        </w:rPr>
        <w:t xml:space="preserve">στους δημάρχους, τον </w:t>
      </w:r>
      <w:proofErr w:type="spellStart"/>
      <w:r>
        <w:rPr>
          <w:rFonts w:eastAsia="Times New Roman" w:cs="Times New Roman"/>
          <w:szCs w:val="24"/>
        </w:rPr>
        <w:t>Μπουτάρη</w:t>
      </w:r>
      <w:proofErr w:type="spellEnd"/>
      <w:r>
        <w:rPr>
          <w:rFonts w:eastAsia="Times New Roman" w:cs="Times New Roman"/>
          <w:szCs w:val="24"/>
        </w:rPr>
        <w:t xml:space="preserve">, τον </w:t>
      </w:r>
      <w:proofErr w:type="spellStart"/>
      <w:r>
        <w:rPr>
          <w:rFonts w:eastAsia="Times New Roman" w:cs="Times New Roman"/>
          <w:szCs w:val="24"/>
        </w:rPr>
        <w:t>Καμίνη</w:t>
      </w:r>
      <w:proofErr w:type="spellEnd"/>
      <w:r>
        <w:rPr>
          <w:rFonts w:eastAsia="Times New Roman" w:cs="Times New Roman"/>
          <w:szCs w:val="24"/>
        </w:rPr>
        <w:t xml:space="preserve"> και τους υπόλοιπους. Θυμίζουμε εδώ την περίπτωση του Δημάρχου Αθηναίων, ο οποίος με μια πρωτοφανή και ακατανόητη κίνηση απέσυρε σαράντα εννιά γλυπτά που ήταν τοποθετημένα σε διάφορα σημεία της πόλης, ύστερα από συν</w:t>
      </w:r>
      <w:r>
        <w:rPr>
          <w:rFonts w:eastAsia="Times New Roman" w:cs="Times New Roman"/>
          <w:szCs w:val="24"/>
        </w:rPr>
        <w:t xml:space="preserve">εχή κρούσματα βανδαλισμών και την κλοπή ορειχάλκινων προτομών από τα αγαπημένα σας παιδιά και τους γνωστούς προστατευόμενους «ευπαθείς». Εδώ έχουμε διπλή παραδοχή ανικανότητας από τον αρμόδιο Δήμαρχο </w:t>
      </w:r>
      <w:r>
        <w:rPr>
          <w:rFonts w:eastAsia="Times New Roman" w:cs="Times New Roman"/>
          <w:szCs w:val="24"/>
        </w:rPr>
        <w:lastRenderedPageBreak/>
        <w:t>και τον αρμόδιο Υπουργό. Για το θέμα έχει γίνει και σχετ</w:t>
      </w:r>
      <w:r>
        <w:rPr>
          <w:rFonts w:eastAsia="Times New Roman" w:cs="Times New Roman"/>
          <w:szCs w:val="24"/>
        </w:rPr>
        <w:t>ική παρέμβαση από τον συναγωνιστή Κασιδιάρη στο Δημοτικό Συμβούλιο.</w:t>
      </w:r>
    </w:p>
    <w:p w14:paraId="515F5E39"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Εικόνες ντροπής βλέπουμε σε όλη σχεδόν την χώρα και μάλιστα, χώροι τεράστιας αρχαιολογικής και ιστορικής αξίας έχουν καταληφθεί ή καταστραφεί από τους προστατευόμενους λαθρομετανάστες. Έχο</w:t>
      </w:r>
      <w:r>
        <w:rPr>
          <w:rFonts w:eastAsia="Times New Roman" w:cs="Times New Roman"/>
          <w:szCs w:val="24"/>
        </w:rPr>
        <w:t xml:space="preserve">υμε δει </w:t>
      </w:r>
      <w:proofErr w:type="spellStart"/>
      <w:r>
        <w:rPr>
          <w:rFonts w:eastAsia="Times New Roman" w:cs="Times New Roman"/>
          <w:szCs w:val="24"/>
        </w:rPr>
        <w:t>σοκαριστικές</w:t>
      </w:r>
      <w:proofErr w:type="spellEnd"/>
      <w:r>
        <w:rPr>
          <w:rFonts w:eastAsia="Times New Roman" w:cs="Times New Roman"/>
          <w:szCs w:val="24"/>
        </w:rPr>
        <w:t xml:space="preserve"> εικόνες, έχουν γίνει καταγγελίες από φορείς και κατοίκους, αλλά φυσικά τίποτα δεν γίνεται. Χαρακτηριστικές είναι οι περιπτώσεις στο κάστρο της Χίου ή στα τείχη των κάστρων της Θεσσαλονίκης και σε πάρα πολλά άλλα σημεία.</w:t>
      </w:r>
    </w:p>
    <w:p w14:paraId="515F5E3A"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Φυσικά, τα πανε</w:t>
      </w:r>
      <w:r>
        <w:rPr>
          <w:rFonts w:eastAsia="Times New Roman" w:cs="Times New Roman"/>
          <w:szCs w:val="24"/>
        </w:rPr>
        <w:t>πιστημιακά ιδρύματα έχουν την τιμητική τους, με καθημερινές καταστροφές από τους ανεγκέφαλους και από λοιπούς γνωστούς.</w:t>
      </w:r>
    </w:p>
    <w:p w14:paraId="515F5E3B"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Τα θέματα που αφορούν τη σημερινή επερώτηση είναι πολλά και το ζήτημα πραγματικά πολύ μεγάλο. Έχουμε καταθέσει πάρα πολλές ερωτήσεις για</w:t>
      </w:r>
      <w:r>
        <w:rPr>
          <w:rFonts w:eastAsia="Times New Roman" w:cs="Times New Roman"/>
          <w:szCs w:val="24"/>
        </w:rPr>
        <w:t xml:space="preserve"> όλα αυτά τα θέματα. Ερώτηση για τον τερματισμό των εργασιών στον Δήμο της Αμφίπολης και τις καθυστερήσεις που έγιναν για προφανείς λόγους. Πραγματικά, θέλουμε να ρωτήσουμε την κυρία Υπουργό το εξής: Μπορούμε να επισκεφθούμε το συγκεκριμένο μνημείο και αν </w:t>
      </w:r>
      <w:r>
        <w:rPr>
          <w:rFonts w:eastAsia="Times New Roman" w:cs="Times New Roman"/>
          <w:szCs w:val="24"/>
        </w:rPr>
        <w:t>ναι, πώς; Κάντε ένα νεύμα ή ενημερώστε μας εγγράφως.</w:t>
      </w:r>
    </w:p>
    <w:p w14:paraId="515F5E3C"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Έχουμε κάνει ερώτηση για την επιστροφή των κλεμμένων Γλυπτών -Γλυπτών και όχι Μαρμάρων- του Παρθενώνα στην Ελλάδα, ερώτηση «εκτός ΕΣΠΑ η Αμφίπολη για τρίτο έτος, έκθετο το μνημείο». Άλλη ερώτηση: «Σε αδι</w:t>
      </w:r>
      <w:r>
        <w:rPr>
          <w:rFonts w:eastAsia="Times New Roman" w:cs="Times New Roman"/>
          <w:szCs w:val="24"/>
        </w:rPr>
        <w:t xml:space="preserve">έξοδο το έργο αποπεράτωσης της Εθνικής Πινακοθήκης παρά τις υπουργικές διαβεβαιώσεις». Άλλη </w:t>
      </w:r>
      <w:r>
        <w:rPr>
          <w:rFonts w:eastAsia="Times New Roman" w:cs="Times New Roman"/>
          <w:szCs w:val="24"/>
        </w:rPr>
        <w:lastRenderedPageBreak/>
        <w:t xml:space="preserve">ερώτηση: «Σε εγκατάλειψη ο αρχαιολογικός χώρος του Ηρώου στον Μαραθώνα». Άλλη ερώτηση: «Τραγική η εικόνα του Τύμβου των </w:t>
      </w:r>
      <w:proofErr w:type="spellStart"/>
      <w:r>
        <w:rPr>
          <w:rFonts w:eastAsia="Times New Roman" w:cs="Times New Roman"/>
          <w:szCs w:val="24"/>
        </w:rPr>
        <w:t>Σαλαμινομάχων</w:t>
      </w:r>
      <w:proofErr w:type="spellEnd"/>
      <w:r>
        <w:rPr>
          <w:rFonts w:eastAsia="Times New Roman" w:cs="Times New Roman"/>
          <w:szCs w:val="24"/>
        </w:rPr>
        <w:t xml:space="preserve"> στην ένδοξη Κυνόσουρα Σαλαμίνα</w:t>
      </w:r>
      <w:r>
        <w:rPr>
          <w:rFonts w:eastAsia="Times New Roman" w:cs="Times New Roman"/>
          <w:szCs w:val="24"/>
        </w:rPr>
        <w:t>ς» και άλλες πολλές ερωτήσεις που έχει καταθέσει η Κοινοβουλευτική Ομάδα της Χρυσής Αυγής.</w:t>
      </w:r>
    </w:p>
    <w:p w14:paraId="515F5E3D"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Είναι θέματα που, επίσης, καταδεικνύουν την ανικανότητα των κυβερνήσεων Νέας Δημοκρατίας, ΠΑΣΟΚ και ΣΥΡΙΖΑ. Τέτοια είναι αυτά σχετικά με τις καθυστερήσεις στο ΕΣΠΑ 2</w:t>
      </w:r>
      <w:r>
        <w:rPr>
          <w:rFonts w:eastAsia="Times New Roman" w:cs="Times New Roman"/>
          <w:szCs w:val="24"/>
        </w:rPr>
        <w:t>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2020, τα ποσοστά απορρόφησης, θέματα που αφορούν το Ταμείο Αρχαιολογικών Πόρων και Απαλλοτριώσεων, θέματα που αφορούν τη φύλαξη των μνημείων και μουσείων από τους σύγχρονους βάρβαρους επιδρομείς, θέματα που αφορούν την υπολειτουργία των μουσείων και </w:t>
      </w:r>
      <w:r>
        <w:rPr>
          <w:rFonts w:eastAsia="Times New Roman" w:cs="Times New Roman"/>
          <w:szCs w:val="24"/>
        </w:rPr>
        <w:t>των υπολοίπων χώρων.</w:t>
      </w:r>
    </w:p>
    <w:p w14:paraId="515F5E3E"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Πολλές φορές οι χώροι αυτοί είναι κλειστοί λόγω έλλειψης προσωπικού. Δεν είναι λίγα τα παραδείγματα αρχαιολογικών χώρων σε Αττική και Κρήτη που κατά τη διάρκεια της τουριστικής περιόδου δεν λειτούργησαν ή υπολειτούργησαν, καθώς είτε οι</w:t>
      </w:r>
      <w:r>
        <w:rPr>
          <w:rFonts w:eastAsia="Times New Roman" w:cs="Times New Roman"/>
          <w:szCs w:val="24"/>
        </w:rPr>
        <w:t xml:space="preserve"> αρχαιοφύλακες πραγματοποιούσαν απεργίες, διεκδικώντας τα δεδουλευμένα, είτε γιατί πολύ απλά το </w:t>
      </w:r>
      <w:proofErr w:type="spellStart"/>
      <w:r>
        <w:rPr>
          <w:rFonts w:eastAsia="Times New Roman" w:cs="Times New Roman"/>
          <w:szCs w:val="24"/>
        </w:rPr>
        <w:t>φυλακτικό</w:t>
      </w:r>
      <w:proofErr w:type="spellEnd"/>
      <w:r>
        <w:rPr>
          <w:rFonts w:eastAsia="Times New Roman" w:cs="Times New Roman"/>
          <w:szCs w:val="24"/>
        </w:rPr>
        <w:t xml:space="preserve"> προσωπικό δεν ήταν αριθμητικά επαρκές. Επίσης, είναι πολύ ύποπτη η απαξίωση του μνημείου της Αμφίπολης -να το τονίσουμε για μια ακόμη φορά-, ενώ είναι</w:t>
      </w:r>
      <w:r>
        <w:rPr>
          <w:rFonts w:eastAsia="Times New Roman" w:cs="Times New Roman"/>
          <w:szCs w:val="24"/>
        </w:rPr>
        <w:t xml:space="preserve"> και θέματα που αφορούν την ανακαίνιση και την επέκταση της Εθνικής Πινακοθήκης.</w:t>
      </w:r>
    </w:p>
    <w:p w14:paraId="515F5E3F"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Σε ό,τι αφορά το Μέγαρο Μουσικής, να επισημάνουμε ότι πρόκειται για μ</w:t>
      </w:r>
      <w:r>
        <w:rPr>
          <w:rFonts w:eastAsia="Times New Roman" w:cs="Times New Roman"/>
          <w:szCs w:val="24"/>
        </w:rPr>
        <w:t>ί</w:t>
      </w:r>
      <w:r>
        <w:rPr>
          <w:rFonts w:eastAsia="Times New Roman" w:cs="Times New Roman"/>
          <w:szCs w:val="24"/>
        </w:rPr>
        <w:t>α άκρως προκλητική κατάσταση. Το Μέγαρο άλλαξε σελίδα, αφού τον Δεκέμβριο ο Υπουργός αποφάσισε να δωρίσει</w:t>
      </w:r>
      <w:r>
        <w:rPr>
          <w:rFonts w:eastAsia="Times New Roman" w:cs="Times New Roman"/>
          <w:szCs w:val="24"/>
        </w:rPr>
        <w:t xml:space="preserve"> στα </w:t>
      </w:r>
      <w:r>
        <w:rPr>
          <w:rFonts w:eastAsia="Times New Roman" w:cs="Times New Roman"/>
          <w:szCs w:val="24"/>
        </w:rPr>
        <w:lastRenderedPageBreak/>
        <w:t xml:space="preserve">ταμεία του 60,4 εκατομμύρια ευρώ, ώστε να τακτοποιήσει τα χρέη του, χρέη που προέρχονταν από καταπτώσεις εγγυήσεων παλαιοτέρων δανείων και το ελληνικό </w:t>
      </w:r>
      <w:r>
        <w:rPr>
          <w:rFonts w:eastAsia="Times New Roman" w:cs="Times New Roman"/>
          <w:szCs w:val="24"/>
        </w:rPr>
        <w:t>δ</w:t>
      </w:r>
      <w:r>
        <w:rPr>
          <w:rFonts w:eastAsia="Times New Roman" w:cs="Times New Roman"/>
          <w:szCs w:val="24"/>
        </w:rPr>
        <w:t>ημόσιο λειτουργούσε ως εγγυητής αυτών των δανείων.</w:t>
      </w:r>
    </w:p>
    <w:p w14:paraId="515F5E40"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Να θυμίσουμε ότι έχετε φέρει τροπολογία η οποία απάλλασσε την επιχείρηση από την υποχρέωση προσκόμισης αποδεικτικού φορολογικής και ασφαλιστικής ενημέρωσης για τα χρέη προς το </w:t>
      </w:r>
      <w:r>
        <w:rPr>
          <w:rFonts w:eastAsia="Times New Roman" w:cs="Times New Roman"/>
          <w:szCs w:val="24"/>
        </w:rPr>
        <w:t>δ</w:t>
      </w:r>
      <w:r>
        <w:rPr>
          <w:rFonts w:eastAsia="Times New Roman" w:cs="Times New Roman"/>
          <w:szCs w:val="24"/>
        </w:rPr>
        <w:t xml:space="preserve">ημόσιο. Πρακτικά, αυτό σήμαινε τη διαγραφή των χρεών του. </w:t>
      </w:r>
    </w:p>
    <w:p w14:paraId="515F5E41"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Κύριοι του ΣΥΡΙΖΑ, όταν η Νέα Δημοκρατία είχε φέρει την αντίστοιχη τροπολογία το 2014, την είχατε καταψηφίσει κατηγορώντας την τότε Κυβέρνηση για αδιαφανείς διαδικασίες. Και πάλι πράττετε κι εσείς τα ίδια. </w:t>
      </w:r>
    </w:p>
    <w:p w14:paraId="515F5E42"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Για να είμαστε ξεκάθαροι, δεν είμαστε φυσικά αντί</w:t>
      </w:r>
      <w:r>
        <w:rPr>
          <w:rFonts w:eastAsia="Times New Roman" w:cs="Times New Roman"/>
          <w:szCs w:val="24"/>
        </w:rPr>
        <w:t>θετοι στον πολιτισμό, στη λειτουργία του Μεγάρου, αλλά και κάθε άλλου φορέα πολιτισμού, αρκεί να μη γίνεται με προκλητικό τρόπο. Είναι ηθικό το ζήτημα. Τα χρήματα αυτά που αφειδώς σκορπίζετε για το βόλεμα «ημετέρων» και για τη συντήρηση ενός διεφθαρμένου σ</w:t>
      </w:r>
      <w:r>
        <w:rPr>
          <w:rFonts w:eastAsia="Times New Roman" w:cs="Times New Roman"/>
          <w:szCs w:val="24"/>
        </w:rPr>
        <w:t xml:space="preserve">υστήματος θα έπρεπε να τα δίνετε υπέρ του δοκιμαζόμενου λαού, των συνταξιούχων και των ανέργων. </w:t>
      </w:r>
    </w:p>
    <w:p w14:paraId="515F5E43"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του κυρίου Βουλευτή)</w:t>
      </w:r>
    </w:p>
    <w:p w14:paraId="515F5E44"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515F5E45"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Άλλα θέματα είναι η απαράδεκτη κατάσταση του Εθνικ</w:t>
      </w:r>
      <w:r>
        <w:rPr>
          <w:rFonts w:eastAsia="Times New Roman" w:cs="Times New Roman"/>
          <w:szCs w:val="24"/>
        </w:rPr>
        <w:t xml:space="preserve">ού Αρχαιολογικού Μουσείου, όπως είπα και παραπάνω ή τα ευρήματα </w:t>
      </w:r>
      <w:r>
        <w:rPr>
          <w:rFonts w:eastAsia="Times New Roman" w:cs="Times New Roman"/>
          <w:szCs w:val="24"/>
        </w:rPr>
        <w:lastRenderedPageBreak/>
        <w:t xml:space="preserve">στους υπό κατασκευή σταθμούς Βενιζέλου και Αγίας Σοφίας στο </w:t>
      </w:r>
      <w:r>
        <w:rPr>
          <w:rFonts w:eastAsia="Times New Roman" w:cs="Times New Roman"/>
          <w:szCs w:val="24"/>
        </w:rPr>
        <w:t>μ</w:t>
      </w:r>
      <w:r>
        <w:rPr>
          <w:rFonts w:eastAsia="Times New Roman" w:cs="Times New Roman"/>
          <w:szCs w:val="24"/>
        </w:rPr>
        <w:t xml:space="preserve">ετρό Θεσσαλονίκης. </w:t>
      </w:r>
    </w:p>
    <w:p w14:paraId="515F5E46"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Τελευταίο θέμα που θα θίξω είναι το ζήτημα των </w:t>
      </w:r>
      <w:r>
        <w:rPr>
          <w:rFonts w:eastAsia="Times New Roman" w:cs="Times New Roman"/>
          <w:szCs w:val="24"/>
        </w:rPr>
        <w:t>γ</w:t>
      </w:r>
      <w:r>
        <w:rPr>
          <w:rFonts w:eastAsia="Times New Roman" w:cs="Times New Roman"/>
          <w:szCs w:val="24"/>
        </w:rPr>
        <w:t>λυπτών του Παρθενώνα. Για μία ακόμη φορά, Υπουργός Πολιτισμού τ</w:t>
      </w:r>
      <w:r>
        <w:rPr>
          <w:rFonts w:eastAsia="Times New Roman" w:cs="Times New Roman"/>
          <w:szCs w:val="24"/>
        </w:rPr>
        <w:t>ης συγκυβέρνησης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υποστηρίζει ότι θα διεκδικήσουμε νομικά τα </w:t>
      </w:r>
      <w:r>
        <w:rPr>
          <w:rFonts w:eastAsia="Times New Roman" w:cs="Times New Roman"/>
          <w:szCs w:val="24"/>
        </w:rPr>
        <w:t>μ</w:t>
      </w:r>
      <w:r>
        <w:rPr>
          <w:rFonts w:eastAsia="Times New Roman" w:cs="Times New Roman"/>
          <w:szCs w:val="24"/>
        </w:rPr>
        <w:t>άρμαρα του Παρθενώνα. Και ο προκάτοχος της νυν Υπουργού το ίδιο είχε δηλώσει. Είναι προφανές, λοιπόν, ότι οι προθέσεις της Κυβέρνησης για τον επαναπατρισμό αυτών των πολιτιστικών αγ</w:t>
      </w:r>
      <w:r>
        <w:rPr>
          <w:rFonts w:eastAsia="Times New Roman" w:cs="Times New Roman"/>
          <w:szCs w:val="24"/>
        </w:rPr>
        <w:t xml:space="preserve">αθών υφίστανται. </w:t>
      </w:r>
    </w:p>
    <w:p w14:paraId="515F5E47"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Κι όμως, η διεκδίκηση των </w:t>
      </w:r>
      <w:r>
        <w:rPr>
          <w:rFonts w:eastAsia="Times New Roman" w:cs="Times New Roman"/>
          <w:szCs w:val="24"/>
        </w:rPr>
        <w:t>γ</w:t>
      </w:r>
      <w:r>
        <w:rPr>
          <w:rFonts w:eastAsia="Times New Roman" w:cs="Times New Roman"/>
          <w:szCs w:val="24"/>
        </w:rPr>
        <w:t xml:space="preserve">λυπτών του Παρθενώνα ήταν άλλη προγραμματική υπόσχεση που αποδείχθηκε έωλη. Αν σκεφθούμε ότι ενσωματώνουμε μία </w:t>
      </w:r>
      <w:r>
        <w:rPr>
          <w:rFonts w:eastAsia="Times New Roman" w:cs="Times New Roman"/>
          <w:szCs w:val="24"/>
        </w:rPr>
        <w:t>ο</w:t>
      </w:r>
      <w:r>
        <w:rPr>
          <w:rFonts w:eastAsia="Times New Roman" w:cs="Times New Roman"/>
          <w:szCs w:val="24"/>
        </w:rPr>
        <w:t>δηγία περί επιστροφής πολιτιστικών αγαθών, μας δόθηκε η ευκαιρία να δημιουργήσουμε ένα νομικό πλαίσ</w:t>
      </w:r>
      <w:r>
        <w:rPr>
          <w:rFonts w:eastAsia="Times New Roman" w:cs="Times New Roman"/>
          <w:szCs w:val="24"/>
        </w:rPr>
        <w:t xml:space="preserve">ιο </w:t>
      </w:r>
      <w:r>
        <w:rPr>
          <w:rFonts w:eastAsia="Times New Roman" w:cs="Times New Roman"/>
          <w:szCs w:val="24"/>
        </w:rPr>
        <w:lastRenderedPageBreak/>
        <w:t xml:space="preserve">όχι μόνο για τα </w:t>
      </w:r>
      <w:r>
        <w:rPr>
          <w:rFonts w:eastAsia="Times New Roman" w:cs="Times New Roman"/>
          <w:szCs w:val="24"/>
        </w:rPr>
        <w:t>γ</w:t>
      </w:r>
      <w:r>
        <w:rPr>
          <w:rFonts w:eastAsia="Times New Roman" w:cs="Times New Roman"/>
          <w:szCs w:val="24"/>
        </w:rPr>
        <w:t>λυπτά του Παρθενώνα, αλλά και για κάθε άλλον αρχαιολογικό θησαυρό που κλάπηκε, για παράδειγμα στη διάρκεια της Κατοχής. Δεν εκμεταλλευτήκατε το «</w:t>
      </w:r>
      <w:r>
        <w:rPr>
          <w:rFonts w:eastAsia="Times New Roman" w:cs="Times New Roman"/>
          <w:szCs w:val="24"/>
          <w:lang w:val="en-US"/>
        </w:rPr>
        <w:t>momentum</w:t>
      </w:r>
      <w:r>
        <w:rPr>
          <w:rFonts w:eastAsia="Times New Roman" w:cs="Times New Roman"/>
          <w:szCs w:val="24"/>
        </w:rPr>
        <w:t>», όμως, θυσιάζοντας αυτήν την ευκαιρία στον βωμό των ευρωπαϊκών επιταγών προς όφελ</w:t>
      </w:r>
      <w:r>
        <w:rPr>
          <w:rFonts w:eastAsia="Times New Roman" w:cs="Times New Roman"/>
          <w:szCs w:val="24"/>
        </w:rPr>
        <w:t xml:space="preserve">ος μόνο των άλλων Ευρωπαίων που φυσικά δεν τους συνέφερε μία τέτοια προσθήκη, ιδιαίτερα αν σκεφθείτε τα έσοδα που υπάρχουν κατ’ έτος από την επίδειξη και ανάδειξη αυτών των θησαυρών στα μουσεία μας. </w:t>
      </w:r>
    </w:p>
    <w:p w14:paraId="515F5E48"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Είναι πραγματικά τραγικό οι κυβερνήσεις της Νέας Δημοκρα</w:t>
      </w:r>
      <w:r>
        <w:rPr>
          <w:rFonts w:eastAsia="Times New Roman" w:cs="Times New Roman"/>
          <w:szCs w:val="24"/>
        </w:rPr>
        <w:t xml:space="preserve">τίας, του ΠΑΣΟΚ και του ΣΥΡΙΖΑ να απαξιώνουν τα εθνικά μνημεία και τον πολιτισμό μας, την ιστορία μας που σαφώς υπερέχει κατά πολύ έναντι άλλων λαών. </w:t>
      </w:r>
    </w:p>
    <w:p w14:paraId="515F5E49"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Όσο και αν μάχεστε ενάντια στις αναδείξεις του ελληνικού πολιτισμού και της ελληνικής ιστορίας, όσο και α</w:t>
      </w:r>
      <w:r>
        <w:rPr>
          <w:rFonts w:eastAsia="Times New Roman" w:cs="Times New Roman"/>
          <w:szCs w:val="24"/>
        </w:rPr>
        <w:t>ν την απεχθάνεστε, ό,τι και να κάνετε για να την υποβαθμίσετε και να την κακοποιήσετε, να ξέρετε ότι πάντα θα υπάρχει μία ομάδα πραγματικών Ελλήνων που θα σέβεται το ελληνικό έθνος, τον ελληνικό πολιτισμό και τις παραδόσεις και θα τις διαδίδουν από στόμα σ</w:t>
      </w:r>
      <w:r>
        <w:rPr>
          <w:rFonts w:eastAsia="Times New Roman" w:cs="Times New Roman"/>
          <w:szCs w:val="24"/>
        </w:rPr>
        <w:t xml:space="preserve">ε στόμα και από γενιά σε γενιά. Μόνο έτσι θα προχωρήσουμε μπροστά, θα εμπνευστούμε από τον ηρωισμό των προπατόρων μας και θα αποτινάξουμε τα δεσμά και τις σκιές των τελευταίων δεκαετιών. </w:t>
      </w:r>
    </w:p>
    <w:p w14:paraId="515F5E4A"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Ας μην κάνει το λάθος ο ελληνικός λαός να διαχωρίζει αυτά τα κόμματα</w:t>
      </w:r>
      <w:r>
        <w:rPr>
          <w:rFonts w:eastAsia="Times New Roman" w:cs="Times New Roman"/>
          <w:szCs w:val="24"/>
        </w:rPr>
        <w:t xml:space="preserve"> –μιλάω για τη Νέα Δημοκρατία, το ΠΑΣΟΚ και τον ΣΥΡΙΖΑ- γιατί ακόμη και στον τομέα του πολιτισμού είναι ένα και το αυτό.</w:t>
      </w:r>
    </w:p>
    <w:p w14:paraId="515F5E4B"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15F5E4C"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Ευχαριστώ, κύριε συνάδελφε.</w:t>
      </w:r>
    </w:p>
    <w:p w14:paraId="515F5E4D"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w:t>
      </w:r>
      <w:r>
        <w:rPr>
          <w:rFonts w:eastAsia="Times New Roman" w:cs="Times New Roman"/>
          <w:szCs w:val="24"/>
        </w:rPr>
        <w:t>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w:t>
      </w:r>
      <w:r>
        <w:rPr>
          <w:rFonts w:eastAsia="Times New Roman" w:cs="Times New Roman"/>
          <w:szCs w:val="24"/>
        </w:rPr>
        <w:t>άντα τρεις μαθήτριες και μαθητές και δύο συνοδοί εκπαιδευτικοί από το Πειραματικ</w:t>
      </w:r>
      <w:r>
        <w:rPr>
          <w:rFonts w:eastAsia="Times New Roman" w:cs="Times New Roman"/>
          <w:szCs w:val="24"/>
        </w:rPr>
        <w:t>ό</w:t>
      </w:r>
      <w:r>
        <w:rPr>
          <w:rFonts w:eastAsia="Times New Roman" w:cs="Times New Roman"/>
          <w:szCs w:val="24"/>
        </w:rPr>
        <w:t xml:space="preserve"> Γυμν</w:t>
      </w:r>
      <w:r>
        <w:rPr>
          <w:rFonts w:eastAsia="Times New Roman" w:cs="Times New Roman"/>
          <w:szCs w:val="24"/>
        </w:rPr>
        <w:t>άσιο</w:t>
      </w:r>
      <w:r>
        <w:rPr>
          <w:rFonts w:eastAsia="Times New Roman" w:cs="Times New Roman"/>
          <w:szCs w:val="24"/>
        </w:rPr>
        <w:t xml:space="preserve"> </w:t>
      </w:r>
      <w:proofErr w:type="spellStart"/>
      <w:r>
        <w:rPr>
          <w:rFonts w:eastAsia="Times New Roman" w:cs="Times New Roman"/>
          <w:szCs w:val="24"/>
        </w:rPr>
        <w:t>Ζωσιμαίας</w:t>
      </w:r>
      <w:proofErr w:type="spellEnd"/>
      <w:r>
        <w:rPr>
          <w:rFonts w:eastAsia="Times New Roman" w:cs="Times New Roman"/>
          <w:szCs w:val="24"/>
        </w:rPr>
        <w:t xml:space="preserve"> Σχολής Ιωαννίνων</w:t>
      </w:r>
      <w:r>
        <w:rPr>
          <w:rFonts w:eastAsia="Times New Roman" w:cs="Times New Roman"/>
          <w:szCs w:val="24"/>
        </w:rPr>
        <w:t xml:space="preserve"> (πρώτο τμήμα)</w:t>
      </w:r>
      <w:r>
        <w:rPr>
          <w:rFonts w:eastAsia="Times New Roman" w:cs="Times New Roman"/>
          <w:szCs w:val="24"/>
        </w:rPr>
        <w:t>.</w:t>
      </w:r>
    </w:p>
    <w:p w14:paraId="515F5E4E"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Η Βουλή τούς καλωσορίζει. </w:t>
      </w:r>
    </w:p>
    <w:p w14:paraId="515F5E4F" w14:textId="77777777" w:rsidR="005D0520" w:rsidRDefault="00B80F07">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15F5E50"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συνάδελφος κ. Ιωάννης Δελής απ</w:t>
      </w:r>
      <w:r>
        <w:rPr>
          <w:rFonts w:eastAsia="Times New Roman" w:cs="Times New Roman"/>
          <w:szCs w:val="24"/>
        </w:rPr>
        <w:t>ό το Κομμουνιστικό Κόμμα Ελλάδ</w:t>
      </w:r>
      <w:r>
        <w:rPr>
          <w:rFonts w:eastAsia="Times New Roman" w:cs="Times New Roman"/>
          <w:szCs w:val="24"/>
        </w:rPr>
        <w:t>α</w:t>
      </w:r>
      <w:r>
        <w:rPr>
          <w:rFonts w:eastAsia="Times New Roman" w:cs="Times New Roman"/>
          <w:szCs w:val="24"/>
        </w:rPr>
        <w:t>ς.</w:t>
      </w:r>
    </w:p>
    <w:p w14:paraId="515F5E51"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Ευχαριστώ, κύριε Πρόεδρε.</w:t>
      </w:r>
    </w:p>
    <w:p w14:paraId="515F5E52"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Πολιτισμός, κυρία Υπουργέ, είναι και ο αθλητισμός. Μόνο που όλα όσα απαράδεκτα είδαμε εχθές το βράδυ στην Τούμπα και τα βλέπουμε χρόνια τώρα στα ελληνικά γήπεδα, δεν είναι αθλητισμό</w:t>
      </w:r>
      <w:r>
        <w:rPr>
          <w:rFonts w:eastAsia="Times New Roman" w:cs="Times New Roman"/>
          <w:szCs w:val="24"/>
        </w:rPr>
        <w:t>ς. Δεν είναι ούτε ποδόσφαιρο. Ή μάλλον αυτή είναι η κατάντια του ποδοσφαίρου των μεγαλοεπιχειρηματιών, οι οποίοι με την ανοχή και τη στήριξη όλων ανεξαιρέτως των κυβερνήσεων παίζουν τα δικά τους πολιτικά και οικονομικά παιχνίδια πάνω στις πλάτες των ομάδων</w:t>
      </w:r>
      <w:r>
        <w:rPr>
          <w:rFonts w:eastAsia="Times New Roman" w:cs="Times New Roman"/>
          <w:szCs w:val="24"/>
        </w:rPr>
        <w:t xml:space="preserve"> και των φιλάθλων. </w:t>
      </w:r>
    </w:p>
    <w:p w14:paraId="515F5E53"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Φημολογείται η διακοπή του πρωταθλήματος. Ε, και; Πρώτη φορά θα είναι; Ούτε αποτέλεσε ούτε αποτελεί λύση, φυσικά, για τη </w:t>
      </w:r>
      <w:r>
        <w:rPr>
          <w:rFonts w:eastAsia="Times New Roman" w:cs="Times New Roman"/>
          <w:szCs w:val="24"/>
        </w:rPr>
        <w:lastRenderedPageBreak/>
        <w:t xml:space="preserve">σημερινή κατάσταση, η οποία όχι μόνο δεν εξυγιαίνεται, αλλά πάει διαρκώς από το κακό στο χειρότερο. </w:t>
      </w:r>
    </w:p>
    <w:p w14:paraId="515F5E54"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Ένα πράγμα χρε</w:t>
      </w:r>
      <w:r>
        <w:rPr>
          <w:rFonts w:eastAsia="Times New Roman" w:cs="Times New Roman"/>
          <w:szCs w:val="24"/>
        </w:rPr>
        <w:t xml:space="preserve">ιάζεται και το καταλαβαίνει πλέον σχεδόν το σύνολο του φίλαθλου κόσμου. Χρειάζεται η κατάργηση κάθε επιχειρηματικής δραστηριότητας στον χώρο του ποδοσφαίρου, στον χώρο του αθλητισμού, στον χώρο του πολιτισμού. </w:t>
      </w:r>
    </w:p>
    <w:p w14:paraId="515F5E55"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Από τη μέχρι τώρα συζήτηση, όπως φαίνεται, επ</w:t>
      </w:r>
      <w:r>
        <w:rPr>
          <w:rFonts w:eastAsia="Times New Roman" w:cs="Times New Roman"/>
          <w:szCs w:val="24"/>
        </w:rPr>
        <w:t>ιλέγεται και πάλι το γνωστό ανούσιο σενάριο της σκιαμαχίας, για να μη φανεί καθόλου η πραγματική ουσία της αντιπαράθεσης ανάμεσα στην Κυβέρνηση, στη Νέα Δημοκρατία και στα υπόλοιπα κόμματα, η οποία τελικά είναι μία, δηλαδή ποιος είναι ο καλύτερος διαχειρισ</w:t>
      </w:r>
      <w:r>
        <w:rPr>
          <w:rFonts w:eastAsia="Times New Roman" w:cs="Times New Roman"/>
          <w:szCs w:val="24"/>
        </w:rPr>
        <w:t xml:space="preserve">τής των συμφερόντων και των επιδιώξεων του κεφαλαίου και στον πολιτισμό, όπως άλλωστε και παντού. </w:t>
      </w:r>
    </w:p>
    <w:p w14:paraId="515F5E56"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Ακόμα και ο ίδιος ο τίτλος της επερώτησης της Νέας Δημοκρατίας που αναφέρεται απλώς στην ανικανότητα της Κυβέρνησης για τα θέματα πολιτισμού επιβεβαιώνει αυτ</w:t>
      </w:r>
      <w:r>
        <w:rPr>
          <w:rFonts w:eastAsia="Times New Roman" w:cs="Times New Roman"/>
          <w:szCs w:val="24"/>
        </w:rPr>
        <w:t>ό το συμπέρασμα, ότι ούτε στον πολιτισμό υφίσταται κάποια ουσιαστική, δηλαδή στρατηγική, διαφορά ανάμεσα στην Κυβέρνηση και στη Νέα Δημοκρατία.</w:t>
      </w:r>
    </w:p>
    <w:p w14:paraId="515F5E57"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szCs w:val="24"/>
        </w:rPr>
        <w:t>Ερχόμαστε τώρα και στο ίδιο το περιεχόμενο, το οποίο επιβεβαιώνει ακόμα περισσότερο τα όσα είπαμε πριν. Όσο και να ψάξει κανείς στις εννιά περίπου σελίδες του κειμένου της επερώτησης δεν θα βρει ούτε μία λέξη για τις πραγματικές αιτίες που έχουν δημιουργήσ</w:t>
      </w:r>
      <w:r>
        <w:rPr>
          <w:rFonts w:eastAsia="Times New Roman" w:cs="Times New Roman"/>
          <w:szCs w:val="24"/>
        </w:rPr>
        <w:t xml:space="preserve">ει αυτά τα σοβαρά προβλήματα στον πολιτισμό, δεν θα βρει ούτε μία λέξη για την εμπορευματοποίηση της πολιτιστικής κληρονομιάς, δεν θα βρει ούτε μία λέξη για τις τεράστιες ελλείψεις σε προσωπικό στο Υπουργείο Πολιτισμού ή στα μουσεία, ούτε φυσικά </w:t>
      </w:r>
      <w:r>
        <w:rPr>
          <w:rFonts w:eastAsia="Times New Roman" w:cs="Times New Roman"/>
          <w:szCs w:val="24"/>
        </w:rPr>
        <w:lastRenderedPageBreak/>
        <w:t>για την πα</w:t>
      </w:r>
      <w:r>
        <w:rPr>
          <w:rFonts w:eastAsia="Times New Roman" w:cs="Times New Roman"/>
          <w:szCs w:val="24"/>
        </w:rPr>
        <w:t>ράδοση των τεχνών στην κερδοσκοπική βουλιμία των επιχειρηματικών κύκλων ή για την οικτρή κατάσταση πλήρους εξαθλίωσης πολλών εργαζομένων στον χώρο του πολιτισμού. Και δεν θα βρει γιατί πολύ απλά όλα αυτά τα έχει προκαλέσει η πολιτική όλων των κυβερνήσεων μ</w:t>
      </w:r>
      <w:r>
        <w:rPr>
          <w:rFonts w:eastAsia="Times New Roman" w:cs="Times New Roman"/>
          <w:szCs w:val="24"/>
        </w:rPr>
        <w:t>έχρι σήμερα και με ιδιαίτερη μάλιστα σφοδρότητα από το 2011 και μετά.</w:t>
      </w:r>
    </w:p>
    <w:p w14:paraId="515F5E58"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szCs w:val="24"/>
        </w:rPr>
        <w:t>Άρα ούτε και από την πλευρά της Κυβέρνησης έχει νόημα να περιμένουμε κάτι καλύτερο, αφού με την πολιτική που ακολουθεί μέχρι τώρα και στον πολιτισμό εφαρμόζει απαρέγκλιτα, πιστά, τη στρα</w:t>
      </w:r>
      <w:r>
        <w:rPr>
          <w:rFonts w:eastAsia="Times New Roman" w:cs="Times New Roman"/>
          <w:szCs w:val="24"/>
        </w:rPr>
        <w:t>τηγική της Ευρωπαϊκής Ένωσης, ικανοποιώντας φυσικά τις απαιτήσεις των επιχειρηματιών του χώρου.</w:t>
      </w:r>
    </w:p>
    <w:p w14:paraId="515F5E59"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Την αντιδραστικότητα αυτής της πολιτικής, κυρία Υπουργέ, μας δόθηκε η ευκαιρία αρκετές φορές να την αποκαλύψουμε με αρκετές </w:t>
      </w:r>
      <w:r>
        <w:rPr>
          <w:rFonts w:eastAsia="Times New Roman" w:cs="Times New Roman"/>
          <w:szCs w:val="24"/>
        </w:rPr>
        <w:lastRenderedPageBreak/>
        <w:t xml:space="preserve">ερωτήσεις, αλλά και με αφορμή νομοσχέδια ή </w:t>
      </w:r>
      <w:r>
        <w:rPr>
          <w:rFonts w:eastAsia="Times New Roman" w:cs="Times New Roman"/>
          <w:bCs/>
          <w:szCs w:val="24"/>
        </w:rPr>
        <w:t>τροπολογίες που καταθέσατε εσείς και ψηφίστηκαν στη Βουλή, όπως το περσινό για τα πνευματ</w:t>
      </w:r>
      <w:r>
        <w:rPr>
          <w:rFonts w:eastAsia="Times New Roman" w:cs="Times New Roman"/>
          <w:bCs/>
          <w:szCs w:val="24"/>
        </w:rPr>
        <w:t>ικά δικαιώματα. Έχουμε, όμως, και πολύ πρόσφατα παραδείγματα αυτής της αντιλαϊκής πολιτικής. Λίγες ημέρες πριν είχαμε την παρέμβαση όχι τη δική σας, αλλά του Υπουργείου Εργασίας υπέρ των εργοδοτών στο θέατρο, και μάλιστα όχι όλων των εργοδοτών, αλλά των πι</w:t>
      </w:r>
      <w:r>
        <w:rPr>
          <w:rFonts w:eastAsia="Times New Roman" w:cs="Times New Roman"/>
          <w:bCs/>
          <w:szCs w:val="24"/>
        </w:rPr>
        <w:t xml:space="preserve">ο ισχυρών οικονομικά, για να τους ελαφρώσει από την πίεση </w:t>
      </w:r>
      <w:r>
        <w:rPr>
          <w:rFonts w:eastAsia="Times New Roman" w:cs="Times New Roman"/>
          <w:szCs w:val="24"/>
        </w:rPr>
        <w:t xml:space="preserve">του αγώνα των σωματείων του χώρου, του Σωματείου των Ελλήνων Ηθοποιών και του Πανελλήνιου Μουσικού Συλλόγου. </w:t>
      </w:r>
    </w:p>
    <w:p w14:paraId="515F5E5A"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szCs w:val="24"/>
        </w:rPr>
        <w:t>Τι ζητούν άραγε και για ποιο πράγμα αγωνίζονται αυτοί οι άνθρωποι εδώ και μήνες, οι ηθοπ</w:t>
      </w:r>
      <w:r>
        <w:rPr>
          <w:rFonts w:eastAsia="Times New Roman" w:cs="Times New Roman"/>
          <w:szCs w:val="24"/>
        </w:rPr>
        <w:t xml:space="preserve">οιοί και οι μουσικοί αυτοί, μέσα από τα σωματεία τους; Απαιτούν το πιο απλό και το πιο βασικό για τη </w:t>
      </w:r>
      <w:r>
        <w:rPr>
          <w:rFonts w:eastAsia="Times New Roman" w:cs="Times New Roman"/>
          <w:szCs w:val="24"/>
        </w:rPr>
        <w:lastRenderedPageBreak/>
        <w:t>δουλειά τους: συλλογική σύμβαση εργασίας στο θέατρο. Και όμως, έρχεται το Υπουργείο Εργασίας και προσπαθεί στη θέση της συλλογικής σύμβασης εργασίας να επι</w:t>
      </w:r>
      <w:r>
        <w:rPr>
          <w:rFonts w:eastAsia="Times New Roman" w:cs="Times New Roman"/>
          <w:szCs w:val="24"/>
        </w:rPr>
        <w:t xml:space="preserve">βάλει κανονισμό εργασίας, λέει, υπέρ των εργοδοτών, με όχημα την ΠΟΘΑ, την Πανελλήνια Ομοσπονδία Θεάματος και Ακροάματος, για να μπορούν δηλαδή και με τη βούλα να εφαρμόζουν οι μεγάλοι εργοδότες του χώρου του θεάτρου την </w:t>
      </w:r>
      <w:proofErr w:type="spellStart"/>
      <w:r>
        <w:rPr>
          <w:rFonts w:eastAsia="Times New Roman" w:cs="Times New Roman"/>
          <w:szCs w:val="24"/>
        </w:rPr>
        <w:t>ωρομισθία</w:t>
      </w:r>
      <w:proofErr w:type="spellEnd"/>
      <w:r>
        <w:rPr>
          <w:rFonts w:eastAsia="Times New Roman" w:cs="Times New Roman"/>
          <w:szCs w:val="24"/>
        </w:rPr>
        <w:t xml:space="preserve"> στις παραστάσεις και να δ</w:t>
      </w:r>
      <w:r>
        <w:rPr>
          <w:rFonts w:eastAsia="Times New Roman" w:cs="Times New Roman"/>
          <w:szCs w:val="24"/>
        </w:rPr>
        <w:t>ιαιωνίζονται έτσι οι απλήρωτες πρόβες σε καθεστώς γαλέρας.</w:t>
      </w:r>
    </w:p>
    <w:p w14:paraId="515F5E5B"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szCs w:val="24"/>
        </w:rPr>
        <w:t>Εδώ θα πει κανείς, βέβαια: και γιατί οι εργοδότες να μην ακολουθούν αυτή την τακτική απέναντι στους εργαζόμενους όταν το ίδιο το κράτος συμπεριφέρεται με τον ίδιο τρόπο στους δικούς του εργαζόμενου</w:t>
      </w:r>
      <w:r>
        <w:rPr>
          <w:rFonts w:eastAsia="Times New Roman" w:cs="Times New Roman"/>
          <w:szCs w:val="24"/>
        </w:rPr>
        <w:t xml:space="preserve">ς; Για παράδειγμα, οι εργαζόμενοι μουσικοί στις ορχήστρες και τα Μουσικά Σύνολα της ΕΡΤ και των δήμων, από τους </w:t>
      </w:r>
      <w:r>
        <w:rPr>
          <w:rFonts w:eastAsia="Times New Roman" w:cs="Times New Roman"/>
          <w:szCs w:val="24"/>
        </w:rPr>
        <w:lastRenderedPageBreak/>
        <w:t>οποίους οι μισοί περίπου είναι συμβασιούχοι και πολλοί από αυτούς αμείβονται μάλιστα με το κομμάτι, δηλαδή με τη συναυλία.</w:t>
      </w:r>
    </w:p>
    <w:p w14:paraId="515F5E5C"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(Στο σημείο αυτό κτυπ</w:t>
      </w:r>
      <w:r>
        <w:rPr>
          <w:rFonts w:eastAsia="Times New Roman" w:cs="Times New Roman"/>
          <w:szCs w:val="24"/>
        </w:rPr>
        <w:t>άει το κουδούνι λήξεως του χρόνου ομιλίας του κυρίου Βουλευτή)</w:t>
      </w:r>
    </w:p>
    <w:p w14:paraId="515F5E5D"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szCs w:val="24"/>
        </w:rPr>
        <w:t>Θα χρειαστώ μ</w:t>
      </w:r>
      <w:r>
        <w:rPr>
          <w:rFonts w:eastAsia="Times New Roman" w:cs="Times New Roman"/>
          <w:szCs w:val="24"/>
        </w:rPr>
        <w:t>ί</w:t>
      </w:r>
      <w:r>
        <w:rPr>
          <w:rFonts w:eastAsia="Times New Roman" w:cs="Times New Roman"/>
          <w:szCs w:val="24"/>
        </w:rPr>
        <w:t>α μικρή ανοχή, κύριε Πρόεδρε.</w:t>
      </w:r>
    </w:p>
    <w:p w14:paraId="515F5E5E"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Για ποια πολιτική, λοιπόν, υπέρ του πολιτισμού άραγε μπορεί να καυχηθεί μια κυβέρνηση είτε Νέας Δημοκρατίας είτε ΣΥΡΙΖΑ όταν το ποσοστό του τακτικού </w:t>
      </w:r>
      <w:r>
        <w:rPr>
          <w:rFonts w:eastAsia="Times New Roman" w:cs="Times New Roman"/>
          <w:szCs w:val="24"/>
        </w:rPr>
        <w:t xml:space="preserve">προϋπολογισμού για τον πολιτισμό έπεσε από το 0,15% του 2012 στο απίθανο, στο εξευτελιστικό 0,04% του 2018; </w:t>
      </w:r>
    </w:p>
    <w:p w14:paraId="515F5E5F" w14:textId="77777777" w:rsidR="005D0520" w:rsidRDefault="00B80F0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Για ποια πολιτιστική πολιτική μπορούν να καυχηθούν τα αστικά κόμματα όταν παραδίνουν κυριολεκτικά τον χώρο του πολιτισμού </w:t>
      </w:r>
      <w:r>
        <w:rPr>
          <w:rFonts w:eastAsia="Times New Roman" w:cs="Times New Roman"/>
          <w:szCs w:val="24"/>
        </w:rPr>
        <w:lastRenderedPageBreak/>
        <w:t xml:space="preserve">στην αγκαλιά των μεγάλων </w:t>
      </w:r>
      <w:r>
        <w:rPr>
          <w:rFonts w:eastAsia="Times New Roman" w:cs="Times New Roman"/>
          <w:szCs w:val="24"/>
        </w:rPr>
        <w:t>επιχειρηματικών ομίλων και των ιδρυμάτων τους, όταν η ίδια η πολιτιστική κληρονομιά γίνεται αντικείμενο εμπορικής εκμετάλλευσης, μέσα από την ένταξη αρχαιολογικών έργων στα ΕΣΠΑ ή στα περιφερειακά επιχειρησιακά προγράμματα τα οποία έχουν ως βασικό κριτήριο</w:t>
      </w:r>
      <w:r>
        <w:rPr>
          <w:rFonts w:eastAsia="Times New Roman" w:cs="Times New Roman"/>
          <w:szCs w:val="24"/>
        </w:rPr>
        <w:t xml:space="preserve"> την αύξηση των εσόδων μέσω της </w:t>
      </w:r>
      <w:proofErr w:type="spellStart"/>
      <w:r>
        <w:rPr>
          <w:rFonts w:eastAsia="Times New Roman" w:cs="Times New Roman"/>
          <w:szCs w:val="24"/>
        </w:rPr>
        <w:t>επισκεψιμότητας</w:t>
      </w:r>
      <w:proofErr w:type="spellEnd"/>
      <w:r>
        <w:rPr>
          <w:rFonts w:eastAsia="Times New Roman" w:cs="Times New Roman"/>
          <w:szCs w:val="24"/>
        </w:rPr>
        <w:t xml:space="preserve"> και κυρίως την εκμετάλλευση της πολιτιστικής κληρονομιάς προσελκύοντας επιχειρηματικούς ομίλους γύρω από σημαντικούς αρχαιολογικούς χώρους;</w:t>
      </w:r>
    </w:p>
    <w:p w14:paraId="515F5E60"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Για δείτε όμως τι είδους εργασιακές σχέσεις προκύπτουν και τι εργασι</w:t>
      </w:r>
      <w:r>
        <w:rPr>
          <w:rFonts w:eastAsia="Times New Roman" w:cs="Times New Roman"/>
          <w:szCs w:val="24"/>
        </w:rPr>
        <w:t xml:space="preserve">ακό καθεστώς καθιερώνεται μέσα από τη σύναψη συμβάσεων είτε με την </w:t>
      </w:r>
      <w:r>
        <w:rPr>
          <w:rFonts w:eastAsia="Times New Roman" w:cs="Times New Roman"/>
          <w:szCs w:val="24"/>
        </w:rPr>
        <w:t>π</w:t>
      </w:r>
      <w:r>
        <w:rPr>
          <w:rFonts w:eastAsia="Times New Roman" w:cs="Times New Roman"/>
          <w:szCs w:val="24"/>
        </w:rPr>
        <w:t>εριφέρεια είτε με άλλους φορείς: Πλήθος από συμβασιούχους ομήρους που ολοένα διευρύνεται σε βάρος της μό</w:t>
      </w:r>
      <w:r>
        <w:rPr>
          <w:rFonts w:eastAsia="Times New Roman" w:cs="Times New Roman"/>
          <w:szCs w:val="24"/>
        </w:rPr>
        <w:lastRenderedPageBreak/>
        <w:t>νιμης δουλειάς, καθυστερήσεις πληρωμών, μη αναγνώριση προϋπηρεσίας, απολύσεις, τρομο</w:t>
      </w:r>
      <w:r>
        <w:rPr>
          <w:rFonts w:eastAsia="Times New Roman" w:cs="Times New Roman"/>
          <w:szCs w:val="24"/>
        </w:rPr>
        <w:t xml:space="preserve">κρατία εργαζομένων, συνθήκες εργασίας χωρίς το παραμικρό μέτρο ασφάλειας, ελλείψεις υλικοτεχνικών μέσων, προβλήματα στις μετακινήσεις στον χώρο δουλειάς και τόσα άλλα. </w:t>
      </w:r>
    </w:p>
    <w:p w14:paraId="515F5E61"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Εν τω μεταξύ, πολλά μουσεία, ανάμεσά τους και ορισμένα που είναι εδώ στην πρωτεύουσα, σ</w:t>
      </w:r>
      <w:r>
        <w:rPr>
          <w:rFonts w:eastAsia="Times New Roman" w:cs="Times New Roman"/>
          <w:szCs w:val="24"/>
        </w:rPr>
        <w:t xml:space="preserve">την Αθήνα, παραμένουν κλειστά λόγω έλλειψης προσωπικού. Έχουμε ιδία αντίληψη για το κοντινό εδώ στη Βουλή Βυζαντινό Μουσείο, στο οποίο λόγω έλλειψης προσωπικού λειτουργεί μονάχα η έκθεση των χαρακτικών του Γιώργου </w:t>
      </w:r>
      <w:proofErr w:type="spellStart"/>
      <w:r>
        <w:rPr>
          <w:rFonts w:eastAsia="Times New Roman" w:cs="Times New Roman"/>
          <w:szCs w:val="24"/>
        </w:rPr>
        <w:t>Βαρλάμου</w:t>
      </w:r>
      <w:proofErr w:type="spellEnd"/>
      <w:r>
        <w:rPr>
          <w:rFonts w:eastAsia="Times New Roman" w:cs="Times New Roman"/>
          <w:szCs w:val="24"/>
        </w:rPr>
        <w:t>. Η ίδια αιτία κρατάει κλειστό και</w:t>
      </w:r>
      <w:r>
        <w:rPr>
          <w:rFonts w:eastAsia="Times New Roman" w:cs="Times New Roman"/>
          <w:szCs w:val="24"/>
        </w:rPr>
        <w:t xml:space="preserve"> το Εθνικό Μουσείο Σύγχρονης Τέχνης, πέρα φυσικά από τα διοικητικά του προβλήματα.</w:t>
      </w:r>
    </w:p>
    <w:p w14:paraId="515F5E62"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 xml:space="preserve">Και έρχομαι τώρα λίγο στο ΤΑΠΑ, στο Ταμείο Αρχαιολογικών </w:t>
      </w:r>
      <w:proofErr w:type="spellStart"/>
      <w:r>
        <w:rPr>
          <w:rFonts w:eastAsia="Times New Roman" w:cs="Times New Roman"/>
          <w:szCs w:val="24"/>
        </w:rPr>
        <w:t>Πόρων.</w:t>
      </w:r>
      <w:r>
        <w:rPr>
          <w:rFonts w:eastAsia="Times New Roman" w:cs="Times New Roman"/>
          <w:szCs w:val="24"/>
        </w:rPr>
        <w:t>και</w:t>
      </w:r>
      <w:proofErr w:type="spellEnd"/>
      <w:r>
        <w:rPr>
          <w:rFonts w:eastAsia="Times New Roman" w:cs="Times New Roman"/>
          <w:szCs w:val="24"/>
        </w:rPr>
        <w:t xml:space="preserve"> </w:t>
      </w:r>
      <w:proofErr w:type="spellStart"/>
      <w:r>
        <w:rPr>
          <w:rFonts w:eastAsia="Times New Roman" w:cs="Times New Roman"/>
          <w:szCs w:val="24"/>
        </w:rPr>
        <w:t>Απαλλωτριώσεων</w:t>
      </w:r>
      <w:proofErr w:type="spellEnd"/>
      <w:r>
        <w:rPr>
          <w:rFonts w:eastAsia="Times New Roman" w:cs="Times New Roman"/>
          <w:szCs w:val="24"/>
        </w:rPr>
        <w:t>.</w:t>
      </w:r>
      <w:r>
        <w:rPr>
          <w:rFonts w:eastAsia="Times New Roman" w:cs="Times New Roman"/>
          <w:szCs w:val="24"/>
        </w:rPr>
        <w:t xml:space="preserve"> Δεν υποτιμάμε καθόλου τα διοικητικά του κενά και προβλήματα. Θεωρούμε όμως ότι ακόμα κι αν</w:t>
      </w:r>
      <w:r>
        <w:rPr>
          <w:rFonts w:eastAsia="Times New Roman" w:cs="Times New Roman"/>
          <w:szCs w:val="24"/>
        </w:rPr>
        <w:t xml:space="preserve"> αυτά λυθούν, θα συνεχίσει και πάλι να υφίσταται το πιο σοβαρό του πρόβλημα, αυτό το πρόβλημα που έχει η ίδια του η φυσιογνωμία, από τη στιγμή που ο προσανατολισμός αυτού του </w:t>
      </w:r>
      <w:r>
        <w:rPr>
          <w:rFonts w:eastAsia="Times New Roman" w:cs="Times New Roman"/>
          <w:szCs w:val="24"/>
        </w:rPr>
        <w:t>τ</w:t>
      </w:r>
      <w:r>
        <w:rPr>
          <w:rFonts w:eastAsia="Times New Roman" w:cs="Times New Roman"/>
          <w:szCs w:val="24"/>
        </w:rPr>
        <w:t xml:space="preserve">αμείου είναι ακλόνητος στο πλαίσιο και τους όρους που χαράσσουν τα ΕΣΠΑ, δηλαδή </w:t>
      </w:r>
      <w:r>
        <w:rPr>
          <w:rFonts w:eastAsia="Times New Roman" w:cs="Times New Roman"/>
          <w:szCs w:val="24"/>
        </w:rPr>
        <w:t xml:space="preserve">εξωστρέφεια, προσέλκυση ιδιωτών, επιχειρηματικότητα, ιδιωτικοποίηση, αύξηση εισιτηρίων, ανταποδοτικότητα –τα γνωστά δηλαδή- κι έτσι όσο κι αν η Κυβέρνηση επιμένει να λέει πως εγγυάται τη διατήρηση του δημόσιου χαρακτήρα του, το ΤΑΠΑ δεν είναι εργαλείο για </w:t>
      </w:r>
      <w:r>
        <w:rPr>
          <w:rFonts w:eastAsia="Times New Roman" w:cs="Times New Roman"/>
          <w:szCs w:val="24"/>
        </w:rPr>
        <w:t xml:space="preserve">την ανάπτυξη του πολιτισμού σε όφελος των λαϊκών στρωμάτων, αλλά μοχλός προς όφελος της επιχειρηματικής επένδυσης </w:t>
      </w:r>
      <w:r>
        <w:rPr>
          <w:rFonts w:eastAsia="Times New Roman" w:cs="Times New Roman"/>
          <w:szCs w:val="24"/>
        </w:rPr>
        <w:lastRenderedPageBreak/>
        <w:t xml:space="preserve">και κερδοφορίας. Και εδώ βέβαια κολλάει και το γνωστό «ΔΙΑΖΩΜΑ» και ο ρόλος του, που στην ουσία είναι μια ιδιωτική αρχαιολογική υπηρεσία. </w:t>
      </w:r>
    </w:p>
    <w:p w14:paraId="515F5E63"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με την ευκαιρία να ρωτήσουμε τι θα γίνει με εκείνο το 1% του προϋπολογισμού που θα έπρεπε να διαθέτουν τα δημόσια κτήρια για την καλλιτεχνική τους διακόσμηση, μια διάταξη που ψηφίστηκε εδώ και είκοσι ένα χρόνια, από το 1997. Φέραμε μια τροπολογία και την </w:t>
      </w:r>
      <w:r>
        <w:rPr>
          <w:rFonts w:eastAsia="Times New Roman" w:cs="Times New Roman"/>
          <w:szCs w:val="24"/>
        </w:rPr>
        <w:t xml:space="preserve">απορρίψατε πέρυσι. Τι θα κάνετε για αυτό; </w:t>
      </w:r>
    </w:p>
    <w:p w14:paraId="515F5E64"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Δεύτερο παράδειγμα: Το 1,5% που πρέπει να καταβάλλουν τα τηλεοπτικά κανάλια για την παραγωγή κινηματογραφικών ταινιών. Μέχρι σήμερα ούτε ένα ιδιωτικό κανάλι έχει καταβάλει αυτό το ποσό και ουδεμία ενέργεια έχει γί</w:t>
      </w:r>
      <w:r>
        <w:rPr>
          <w:rFonts w:eastAsia="Times New Roman" w:cs="Times New Roman"/>
          <w:szCs w:val="24"/>
        </w:rPr>
        <w:t xml:space="preserve">νει ώστε να υποχρεωθούν να το καταβάλουν. </w:t>
      </w:r>
    </w:p>
    <w:p w14:paraId="515F5E65"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Κύριε συνάδελφε, ολοκληρώστε παρακαλώ.</w:t>
      </w:r>
    </w:p>
    <w:p w14:paraId="515F5E66"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Κλείνω εδώ, κύριε Πρόεδρε.</w:t>
      </w:r>
    </w:p>
    <w:p w14:paraId="515F5E67"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Ποια πολιτιστική πολιτική είναι αυτή που επιτρέπει στον 21</w:t>
      </w:r>
      <w:r>
        <w:rPr>
          <w:rFonts w:eastAsia="Times New Roman" w:cs="Times New Roman"/>
          <w:szCs w:val="24"/>
          <w:vertAlign w:val="superscript"/>
        </w:rPr>
        <w:t>ο</w:t>
      </w:r>
      <w:r>
        <w:rPr>
          <w:rFonts w:eastAsia="Times New Roman" w:cs="Times New Roman"/>
          <w:szCs w:val="24"/>
        </w:rPr>
        <w:t xml:space="preserve"> αιώνα να παραμένουν ανασφάλιστοι κλάδοι </w:t>
      </w:r>
      <w:r>
        <w:rPr>
          <w:rFonts w:eastAsia="Times New Roman" w:cs="Times New Roman"/>
          <w:szCs w:val="24"/>
        </w:rPr>
        <w:t xml:space="preserve">δημιουργών οι οποίοι ενώ φορολογούνται από το πρώτο ευρώ, όπως για παράδειγμα οι εικαστικοί καλλιτέχνες, και με φορολογία που φτάνει μέχρι και το 52% των αμοιβών τους, καταλήγουν τελικά να πηγαίνουν στα δημόσια νοσοκομεία ως ανασφάλιστοι, με συμμετοχή στα </w:t>
      </w:r>
      <w:r>
        <w:rPr>
          <w:rFonts w:eastAsia="Times New Roman" w:cs="Times New Roman"/>
          <w:szCs w:val="24"/>
        </w:rPr>
        <w:t xml:space="preserve">φάρμακα στο 25%; </w:t>
      </w:r>
    </w:p>
    <w:p w14:paraId="515F5E68"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Θα μπορούσαμε να πούμε πάρα πολλά, κύριε Πρόεδρε. Όμως, αυτό που θέλουμε να σημειώσουμε είναι ότι για τους καπιταλιστές και για τους πολιτικούς τους βέβαια διαχειριστές η πολιτιστική </w:t>
      </w:r>
      <w:r>
        <w:rPr>
          <w:rFonts w:eastAsia="Times New Roman" w:cs="Times New Roman"/>
          <w:szCs w:val="24"/>
        </w:rPr>
        <w:lastRenderedPageBreak/>
        <w:t>κληρονομιά και οι τέχνες είναι ένα ακόμα πεδίο επιχειρη</w:t>
      </w:r>
      <w:r>
        <w:rPr>
          <w:rFonts w:eastAsia="Times New Roman" w:cs="Times New Roman"/>
          <w:szCs w:val="24"/>
        </w:rPr>
        <w:t xml:space="preserve">ματικής δραστηριότητας, μια πολύτιμη πηγή κερδοφορίας. </w:t>
      </w:r>
    </w:p>
    <w:p w14:paraId="515F5E69"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Για εμάς, για το ΚΚΕ, αντίθετα, η πολιτιστική κληρονομιά αποτελεί μια πηγή γνώσης για την εξέλιξη της ανθρώπινης κοινωνίας και μελέτης των συνθηκών που ανέδειξαν τους αρχαίους πολιτισμούς, τις ηθικές </w:t>
      </w:r>
      <w:r>
        <w:rPr>
          <w:rFonts w:eastAsia="Times New Roman" w:cs="Times New Roman"/>
          <w:szCs w:val="24"/>
        </w:rPr>
        <w:t>όσο και τις αισθητικές τους αξίες και είναι ένα ανεκτίμητο εργαλείο κατανόησης του παρελθόντος, ώστε να αντιμετωπιστούν τα προβλήματα του σήμερα, σε όφελος της μεγάλης λαϊκής πλειοψηφίας.</w:t>
      </w:r>
    </w:p>
    <w:p w14:paraId="515F5E6A"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515F5E6B"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Ο</w:t>
      </w:r>
      <w:r>
        <w:rPr>
          <w:rFonts w:eastAsia="Times New Roman" w:cs="Times New Roman"/>
          <w:szCs w:val="24"/>
        </w:rPr>
        <w:t xml:space="preserve"> κ. </w:t>
      </w:r>
      <w:proofErr w:type="spellStart"/>
      <w:r>
        <w:rPr>
          <w:rFonts w:eastAsia="Times New Roman" w:cs="Times New Roman"/>
          <w:szCs w:val="24"/>
        </w:rPr>
        <w:t>Παπαχριστόπουλος</w:t>
      </w:r>
      <w:proofErr w:type="spellEnd"/>
      <w:r>
        <w:rPr>
          <w:rFonts w:eastAsia="Times New Roman" w:cs="Times New Roman"/>
          <w:szCs w:val="24"/>
        </w:rPr>
        <w:t xml:space="preserve"> έχει τον λόγο.</w:t>
      </w:r>
    </w:p>
    <w:p w14:paraId="515F5E6C"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ΠΑΠΑΧΡΙΣΤΟΠΟΥΛΟΣ: </w:t>
      </w:r>
      <w:r>
        <w:rPr>
          <w:rFonts w:eastAsia="Times New Roman" w:cs="Times New Roman"/>
          <w:szCs w:val="24"/>
        </w:rPr>
        <w:t>Ευχαριστώ, κύριε Πρόεδρε.</w:t>
      </w:r>
    </w:p>
    <w:p w14:paraId="515F5E6D"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Όταν βλέπεις πενήντα επτά Βουλευτές από το κόμμα της Αξιωματικής Αντιπολίτευσης να κάνουν αυτή την επερώτηση σου έρχεται αμέσως ο αυτονόητος συνειρμός ότι κάποιο μεγά</w:t>
      </w:r>
      <w:r>
        <w:rPr>
          <w:rFonts w:eastAsia="Times New Roman" w:cs="Times New Roman"/>
          <w:szCs w:val="24"/>
        </w:rPr>
        <w:t xml:space="preserve">λο κακό συμβαίνει στον χώρο του πολιτισμού, κάποιο πολύ μεγάλο κακό. </w:t>
      </w:r>
    </w:p>
    <w:p w14:paraId="515F5E6E"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Για να δούμε, είναι έτσι; Ο αυστριακός Έρνστ Φίσερ έγραψε ιστορία με το βιβλίο - σταθμό «Η αναγκαιότητα της τέχνης», όπου περιγράφει καταστάσεις ασύλληπτες για πάρα πολύ κόσμο. Για να δο</w:t>
      </w:r>
      <w:r>
        <w:rPr>
          <w:rFonts w:eastAsia="Times New Roman" w:cs="Times New Roman"/>
          <w:szCs w:val="24"/>
        </w:rPr>
        <w:t xml:space="preserve">ύμε τι έλεγε σ’ αυτό το βιβλίο. Οι τέχνες, είτε το θέλουμε είτε όχι, είναι ένας από τους βασικούς πυλώνες του πολιτισμού, δεν είναι ο μοναδικός, είναι βασικός πυλώνας όμως του πολιτισμού. Ήταν τότε </w:t>
      </w:r>
      <w:r>
        <w:rPr>
          <w:rFonts w:eastAsia="Times New Roman" w:cs="Times New Roman"/>
          <w:szCs w:val="24"/>
        </w:rPr>
        <w:lastRenderedPageBreak/>
        <w:t>λοιπόν που έλεγε ο Έρνστ Φίσερ σε αυτό το φοβερό βιβλίο ότ</w:t>
      </w:r>
      <w:r>
        <w:rPr>
          <w:rFonts w:eastAsia="Times New Roman" w:cs="Times New Roman"/>
          <w:szCs w:val="24"/>
        </w:rPr>
        <w:t xml:space="preserve">ι όταν ο </w:t>
      </w:r>
      <w:proofErr w:type="spellStart"/>
      <w:r>
        <w:rPr>
          <w:rFonts w:eastAsia="Times New Roman" w:cs="Times New Roman"/>
          <w:szCs w:val="24"/>
        </w:rPr>
        <w:t>Μπετόβεν</w:t>
      </w:r>
      <w:proofErr w:type="spellEnd"/>
      <w:r>
        <w:rPr>
          <w:rFonts w:eastAsia="Times New Roman" w:cs="Times New Roman"/>
          <w:szCs w:val="24"/>
        </w:rPr>
        <w:t xml:space="preserve"> έφτιαξε την Ένατη, λοιδορήθηκε, τον γιουχάισαν.</w:t>
      </w:r>
    </w:p>
    <w:p w14:paraId="515F5E6F" w14:textId="77777777" w:rsidR="005D0520" w:rsidRDefault="00B80F07">
      <w:pPr>
        <w:spacing w:line="600" w:lineRule="auto"/>
        <w:ind w:firstLine="709"/>
        <w:jc w:val="both"/>
        <w:rPr>
          <w:rFonts w:eastAsia="Times New Roman"/>
          <w:szCs w:val="24"/>
        </w:rPr>
      </w:pPr>
      <w:r>
        <w:rPr>
          <w:rFonts w:eastAsia="Times New Roman"/>
          <w:szCs w:val="24"/>
        </w:rPr>
        <w:t xml:space="preserve">Όταν ο Βαν </w:t>
      </w:r>
      <w:proofErr w:type="spellStart"/>
      <w:r>
        <w:rPr>
          <w:rFonts w:eastAsia="Times New Roman"/>
          <w:szCs w:val="24"/>
        </w:rPr>
        <w:t>Γκογκ</w:t>
      </w:r>
      <w:proofErr w:type="spellEnd"/>
      <w:r>
        <w:rPr>
          <w:rFonts w:eastAsia="Times New Roman"/>
          <w:szCs w:val="24"/>
        </w:rPr>
        <w:t xml:space="preserve"> ζωγράφισε τον «Θεριστή» με αγριεμένα πρόσωπα των αγροτών τότε και των κολίγων, πάλι δεν είχε πάρει χαμπάρι κανείς τι γινόταν. Και όταν ο Δομίνικος Θεοτοκόπουλος ζωγράφιζε τη</w:t>
      </w:r>
      <w:r>
        <w:rPr>
          <w:rFonts w:eastAsia="Times New Roman"/>
          <w:szCs w:val="24"/>
        </w:rPr>
        <w:t xml:space="preserve">ν καταστροφή του Τολέδου, λίγοι καταλαβαίνανε τι γίνεται ή τι πρόκειται να έρθει. Η τέχνη ήταν πάντα προάγγελος της πραγματικότητας που θα ακολουθήσει, η πραγματική τέχνη. </w:t>
      </w:r>
    </w:p>
    <w:p w14:paraId="515F5E70" w14:textId="77777777" w:rsidR="005D0520" w:rsidRDefault="00B80F07">
      <w:pPr>
        <w:spacing w:line="600" w:lineRule="auto"/>
        <w:ind w:firstLine="720"/>
        <w:jc w:val="both"/>
        <w:rPr>
          <w:rFonts w:eastAsia="Times New Roman"/>
          <w:szCs w:val="24"/>
        </w:rPr>
      </w:pPr>
      <w:r>
        <w:rPr>
          <w:rFonts w:eastAsia="Times New Roman"/>
          <w:szCs w:val="24"/>
        </w:rPr>
        <w:t>Έχουν σχέση αυτά με την επίκαιρη επερώτηση; Κατά τη γνώμη μου, έχουν. Ζούμε μια πρα</w:t>
      </w:r>
      <w:r>
        <w:rPr>
          <w:rFonts w:eastAsia="Times New Roman"/>
          <w:szCs w:val="24"/>
        </w:rPr>
        <w:t xml:space="preserve">γματικότητα, θα έλεγα, που κανείς δεν την αμφισβητεί, όπου στον βωμό του κέρδους και του χρήματος έχουν σχεδόν ισοπεδωθεί τα πάντα, έχουν πολτοποιηθεί τα πάντα σε παγκόσμιο επίπεδο. Δεν μιλάω μόνο για την Ελλάδα. Ελάχιστοι </w:t>
      </w:r>
      <w:r>
        <w:rPr>
          <w:rFonts w:eastAsia="Times New Roman"/>
          <w:szCs w:val="24"/>
        </w:rPr>
        <w:lastRenderedPageBreak/>
        <w:t>πλέον έχουν ήθη και έθιμα. Όλοι λ</w:t>
      </w:r>
      <w:r>
        <w:rPr>
          <w:rFonts w:eastAsia="Times New Roman"/>
          <w:szCs w:val="24"/>
        </w:rPr>
        <w:t xml:space="preserve">ειτουργούν, ας πούμε, με έναν κοινό κανόνα. Οι αξίες έχουν πεταχτεί, έχουν καταργηθεί τα πάντα, εμφανίζονται </w:t>
      </w:r>
      <w:r>
        <w:rPr>
          <w:rFonts w:eastAsia="Times New Roman"/>
          <w:szCs w:val="24"/>
          <w:lang w:val="en-US"/>
        </w:rPr>
        <w:t>offshore</w:t>
      </w:r>
      <w:r>
        <w:rPr>
          <w:rFonts w:eastAsia="Times New Roman"/>
          <w:szCs w:val="24"/>
        </w:rPr>
        <w:t>, οικονομικοί παράδεισοι κ.λπ.</w:t>
      </w:r>
      <w:r>
        <w:rPr>
          <w:rFonts w:eastAsia="Times New Roman"/>
          <w:szCs w:val="24"/>
        </w:rPr>
        <w:t>.</w:t>
      </w:r>
      <w:r>
        <w:rPr>
          <w:rFonts w:eastAsia="Times New Roman"/>
          <w:szCs w:val="24"/>
        </w:rPr>
        <w:t xml:space="preserve"> Πού καιρός για τέχνη!</w:t>
      </w:r>
    </w:p>
    <w:p w14:paraId="515F5E71" w14:textId="77777777" w:rsidR="005D0520" w:rsidRDefault="00B80F07">
      <w:pPr>
        <w:spacing w:line="600" w:lineRule="auto"/>
        <w:ind w:firstLine="720"/>
        <w:jc w:val="both"/>
        <w:rPr>
          <w:rFonts w:eastAsia="Times New Roman"/>
          <w:szCs w:val="24"/>
        </w:rPr>
      </w:pPr>
      <w:r>
        <w:rPr>
          <w:rFonts w:eastAsia="Times New Roman"/>
          <w:szCs w:val="24"/>
        </w:rPr>
        <w:t xml:space="preserve">Μου κάνει, λοιπόν, εντύπωση -εγώ το χαιρετίζω- που πενήντα επτά Βουλευτές της </w:t>
      </w:r>
      <w:r>
        <w:rPr>
          <w:rFonts w:eastAsia="Times New Roman"/>
          <w:szCs w:val="24"/>
        </w:rPr>
        <w:t>Αξιωματικής Αντιπολίτευσης -και το λέω με σεβασμό, όχι με ειρωνικό τόνο- ασχολούνται με το θέμα του πολιτισμού. Για να δούμε, όμως, είναι έτσι;</w:t>
      </w:r>
    </w:p>
    <w:p w14:paraId="515F5E72" w14:textId="77777777" w:rsidR="005D0520" w:rsidRDefault="00B80F07">
      <w:pPr>
        <w:spacing w:line="600" w:lineRule="auto"/>
        <w:ind w:firstLine="720"/>
        <w:jc w:val="both"/>
        <w:rPr>
          <w:rFonts w:eastAsia="Times New Roman"/>
          <w:szCs w:val="24"/>
        </w:rPr>
      </w:pPr>
      <w:r>
        <w:rPr>
          <w:rFonts w:eastAsia="Times New Roman"/>
          <w:szCs w:val="24"/>
        </w:rPr>
        <w:t xml:space="preserve">Κατ’ αρχάς, όταν μίλησε ο </w:t>
      </w:r>
      <w:proofErr w:type="spellStart"/>
      <w:r>
        <w:rPr>
          <w:rFonts w:eastAsia="Times New Roman"/>
          <w:szCs w:val="24"/>
        </w:rPr>
        <w:t>Μουμουλίδης</w:t>
      </w:r>
      <w:proofErr w:type="spellEnd"/>
      <w:r>
        <w:rPr>
          <w:rFonts w:eastAsia="Times New Roman"/>
          <w:szCs w:val="24"/>
        </w:rPr>
        <w:t xml:space="preserve">, αισθάνθηκα δέος, γιατί τον έχω συναντήσει ως μεγάλο καλλιτέχνη, </w:t>
      </w:r>
      <w:r>
        <w:rPr>
          <w:rFonts w:eastAsia="Times New Roman"/>
          <w:szCs w:val="24"/>
        </w:rPr>
        <w:t xml:space="preserve">συγκλονιστικό καλλιτέχνη, όπως και την Υπουργό. Αυτός μεγαλούργησε ως σκηνοθέτης στην Τέχνη και η κ. </w:t>
      </w:r>
      <w:proofErr w:type="spellStart"/>
      <w:r>
        <w:rPr>
          <w:rFonts w:eastAsia="Times New Roman"/>
          <w:szCs w:val="24"/>
        </w:rPr>
        <w:t>Κονιόρδου</w:t>
      </w:r>
      <w:proofErr w:type="spellEnd"/>
      <w:r>
        <w:rPr>
          <w:rFonts w:eastAsia="Times New Roman"/>
          <w:szCs w:val="24"/>
        </w:rPr>
        <w:t xml:space="preserve"> ως μαθήτρια του Κάρολου Κουν, που ξέρουμε πολύ καλά αν έχουν προσφέρει στον πολιτισμό ή όχι.</w:t>
      </w:r>
    </w:p>
    <w:p w14:paraId="515F5E73" w14:textId="77777777" w:rsidR="005D0520" w:rsidRDefault="00B80F07">
      <w:pPr>
        <w:spacing w:line="600" w:lineRule="auto"/>
        <w:ind w:firstLine="720"/>
        <w:jc w:val="both"/>
        <w:rPr>
          <w:rFonts w:eastAsia="Times New Roman"/>
          <w:szCs w:val="24"/>
        </w:rPr>
      </w:pPr>
      <w:r>
        <w:rPr>
          <w:rFonts w:eastAsia="Times New Roman"/>
          <w:szCs w:val="24"/>
        </w:rPr>
        <w:lastRenderedPageBreak/>
        <w:t>Εγώ λέω ότι τέχνη και πολιτισμός ήταν όταν ο Χατζιδά</w:t>
      </w:r>
      <w:r>
        <w:rPr>
          <w:rFonts w:eastAsia="Times New Roman"/>
          <w:szCs w:val="24"/>
        </w:rPr>
        <w:t xml:space="preserve">κις στον «Μαγεμένο Αυλό» έφτιαχνε τη σύνθεση «Το Χαμόγελο της </w:t>
      </w:r>
      <w:proofErr w:type="spellStart"/>
      <w:r>
        <w:rPr>
          <w:rFonts w:eastAsia="Times New Roman"/>
          <w:szCs w:val="24"/>
        </w:rPr>
        <w:t>Τζοκόντας</w:t>
      </w:r>
      <w:proofErr w:type="spellEnd"/>
      <w:r>
        <w:rPr>
          <w:rFonts w:eastAsia="Times New Roman"/>
          <w:szCs w:val="24"/>
        </w:rPr>
        <w:t>». Πολιτισμός, μάλλον, ήταν όταν ο Καβάφης έγραφε την «Ιθάκη». Πολιτισμός ήταν όταν ο Γιώργος Τζαβέλλας έφτιαχνε την «Κάλπικη λίρα», ένα συγκλονιστικό έργο. Πολιτισμός ήταν όταν ο Μιχάλ</w:t>
      </w:r>
      <w:r>
        <w:rPr>
          <w:rFonts w:eastAsia="Times New Roman"/>
          <w:szCs w:val="24"/>
        </w:rPr>
        <w:t>ης Κακογιάννης έφτιαχνε τη «Στέλλα» ή «Το κορίτσι με τα μαύρα».</w:t>
      </w:r>
    </w:p>
    <w:p w14:paraId="515F5E74" w14:textId="77777777" w:rsidR="005D0520" w:rsidRDefault="00B80F07">
      <w:pPr>
        <w:spacing w:line="600" w:lineRule="auto"/>
        <w:ind w:firstLine="720"/>
        <w:jc w:val="both"/>
        <w:rPr>
          <w:rFonts w:eastAsia="Times New Roman"/>
          <w:szCs w:val="24"/>
        </w:rPr>
      </w:pPr>
      <w:r>
        <w:rPr>
          <w:rFonts w:eastAsia="Times New Roman"/>
          <w:szCs w:val="24"/>
        </w:rPr>
        <w:t xml:space="preserve">Θέλω να θυμίσω, όμως, μερικές δυσάρεστες αναμνήσεις. Στο </w:t>
      </w:r>
      <w:proofErr w:type="spellStart"/>
      <w:r>
        <w:rPr>
          <w:rFonts w:eastAsia="Times New Roman"/>
          <w:szCs w:val="24"/>
        </w:rPr>
        <w:t>Μακρονήσι</w:t>
      </w:r>
      <w:proofErr w:type="spellEnd"/>
      <w:r>
        <w:rPr>
          <w:rFonts w:eastAsia="Times New Roman"/>
          <w:szCs w:val="24"/>
        </w:rPr>
        <w:t xml:space="preserve"> θήτευσε ο Νίκος Κούνδουρος. Τόσο σεβασμό είχαν για αυτόν τον άνθρωπο αυτοί που ασχολούνται με τον πολιτισμό! Και δεν αναφέρομ</w:t>
      </w:r>
      <w:r>
        <w:rPr>
          <w:rFonts w:eastAsia="Times New Roman"/>
          <w:szCs w:val="24"/>
        </w:rPr>
        <w:t xml:space="preserve">αι σε εσάς. Το ίδιο και ο Μάνος Κατράκης, το ίδιο και ο Θανάσης </w:t>
      </w:r>
      <w:proofErr w:type="spellStart"/>
      <w:r>
        <w:rPr>
          <w:rFonts w:eastAsia="Times New Roman"/>
          <w:szCs w:val="24"/>
        </w:rPr>
        <w:t>Βέγγος</w:t>
      </w:r>
      <w:proofErr w:type="spellEnd"/>
      <w:r>
        <w:rPr>
          <w:rFonts w:eastAsia="Times New Roman"/>
          <w:szCs w:val="24"/>
        </w:rPr>
        <w:t xml:space="preserve"> κι άλλοι πολλοί. Όταν διαβάζαμε -και συγκλονι</w:t>
      </w:r>
      <w:r>
        <w:rPr>
          <w:rFonts w:eastAsia="Times New Roman"/>
          <w:szCs w:val="24"/>
        </w:rPr>
        <w:lastRenderedPageBreak/>
        <w:t xml:space="preserve">ζόμασταν- το «Ένα παιδί μετράει τ’ άστρα» του Μενέλαου </w:t>
      </w:r>
      <w:proofErr w:type="spellStart"/>
      <w:r>
        <w:rPr>
          <w:rFonts w:eastAsia="Times New Roman"/>
          <w:szCs w:val="24"/>
        </w:rPr>
        <w:t>Λουντέμη</w:t>
      </w:r>
      <w:proofErr w:type="spellEnd"/>
      <w:r>
        <w:rPr>
          <w:rFonts w:eastAsia="Times New Roman"/>
          <w:szCs w:val="24"/>
        </w:rPr>
        <w:t xml:space="preserve">, δεν μπορούσαμε να φανταστούμε τι είχε περάσει αυτός ο άνθρωπος στο </w:t>
      </w:r>
      <w:proofErr w:type="spellStart"/>
      <w:r>
        <w:rPr>
          <w:rFonts w:eastAsia="Times New Roman"/>
          <w:szCs w:val="24"/>
        </w:rPr>
        <w:t>Μακρονήσ</w:t>
      </w:r>
      <w:r>
        <w:rPr>
          <w:rFonts w:eastAsia="Times New Roman"/>
          <w:szCs w:val="24"/>
        </w:rPr>
        <w:t>ι</w:t>
      </w:r>
      <w:proofErr w:type="spellEnd"/>
      <w:r>
        <w:rPr>
          <w:rFonts w:eastAsia="Times New Roman"/>
          <w:szCs w:val="24"/>
        </w:rPr>
        <w:t>. Και ακόμα, ο μεγάλος ειρηνιστής, ο Γρηγόρης Λαμπράκης, που πέθανε με βρώμικο, ιταμό τρόπο και το μόνο του ελάττωμα ήταν ότι αγωνίστηκε για την ειρήνη από την πρώτη μέχρι την τελευταία στιγμή και ήταν ένας Σβάιτσερ στον χώρο του.</w:t>
      </w:r>
    </w:p>
    <w:p w14:paraId="515F5E75" w14:textId="77777777" w:rsidR="005D0520" w:rsidRDefault="00B80F07">
      <w:pPr>
        <w:spacing w:line="600" w:lineRule="auto"/>
        <w:ind w:firstLine="720"/>
        <w:jc w:val="both"/>
        <w:rPr>
          <w:rFonts w:eastAsia="Times New Roman"/>
          <w:szCs w:val="24"/>
        </w:rPr>
      </w:pPr>
      <w:r>
        <w:rPr>
          <w:rFonts w:eastAsia="Times New Roman"/>
          <w:szCs w:val="24"/>
        </w:rPr>
        <w:t>Ποιοι, αλήθεια, ευθύνοντ</w:t>
      </w:r>
      <w:r>
        <w:rPr>
          <w:rFonts w:eastAsia="Times New Roman"/>
          <w:szCs w:val="24"/>
        </w:rPr>
        <w:t>αι για αυτά; Όταν ο Καζαντζάκης μεσουρανούσε σε όλον τον πλανήτη, κάποιοι τον αφόριζαν. Ποιοι; Θα μπορούσα να μιλάω ατέλειωτες ώρες για το ποιος πραγματικά δημιούργησε πολιτισμό σε αυτήν τη χώρα. Εγώ δεν βάζω ταμπέλες. Άκουσα με μεγάλο σεβασμό τον κ. Τασού</w:t>
      </w:r>
      <w:r>
        <w:rPr>
          <w:rFonts w:eastAsia="Times New Roman"/>
          <w:szCs w:val="24"/>
        </w:rPr>
        <w:t xml:space="preserve">λα -δεν είναι τώρα στην Αίθουσα. Το ξέρει το θέμα. Φτάνει; Εγώ λέω, όχι. Σε μια κοινωνία </w:t>
      </w:r>
      <w:r>
        <w:rPr>
          <w:rFonts w:eastAsia="Times New Roman"/>
          <w:szCs w:val="24"/>
        </w:rPr>
        <w:lastRenderedPageBreak/>
        <w:t>που το χρήμα, το κέρδος έχει ισοπεδώσει τα πάντα, είναι σχήμα οξύμωρο. Το Ελληνικό, για παράδειγμα, άρον άρον έπρεπε να γίνει; Όχι, να γίνει με κανόνες. Το τι ακούστηκ</w:t>
      </w:r>
      <w:r>
        <w:rPr>
          <w:rFonts w:eastAsia="Times New Roman"/>
          <w:szCs w:val="24"/>
        </w:rPr>
        <w:t xml:space="preserve">ε από τη δικιά σας την παράταξη: «Δεν τελειώνετε το Ελληνικό». Δεν είναι πολιτισμός να σεβαστείς και τα μνημεία; Έγινε, και η επένδυση γίνεται. Δεν είναι πολιτισμός να φυλάς το περιβάλλον σου; Ένας ολόκληρος </w:t>
      </w:r>
      <w:r>
        <w:rPr>
          <w:rFonts w:eastAsia="Times New Roman"/>
          <w:szCs w:val="24"/>
        </w:rPr>
        <w:t>ν</w:t>
      </w:r>
      <w:r>
        <w:rPr>
          <w:rFonts w:eastAsia="Times New Roman"/>
          <w:szCs w:val="24"/>
        </w:rPr>
        <w:t>ομός, η Χαλκιδική, υποφέρει. Το ξέρει όλος ο κό</w:t>
      </w:r>
      <w:r>
        <w:rPr>
          <w:rFonts w:eastAsia="Times New Roman"/>
          <w:szCs w:val="24"/>
        </w:rPr>
        <w:t>σμος. Δεν έπρεπε να μπουν κανόνες; Είναι πολιτισμός ή όχι η προστασία του περιβάλλοντος;</w:t>
      </w:r>
    </w:p>
    <w:p w14:paraId="515F5E76" w14:textId="77777777" w:rsidR="005D0520" w:rsidRDefault="00B80F07">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515F5E77" w14:textId="77777777" w:rsidR="005D0520" w:rsidRDefault="00B80F07">
      <w:pPr>
        <w:spacing w:line="600" w:lineRule="auto"/>
        <w:ind w:firstLine="720"/>
        <w:jc w:val="both"/>
        <w:rPr>
          <w:rFonts w:eastAsia="Times New Roman"/>
          <w:szCs w:val="24"/>
        </w:rPr>
      </w:pPr>
      <w:r>
        <w:rPr>
          <w:rFonts w:eastAsia="Times New Roman"/>
          <w:szCs w:val="24"/>
        </w:rPr>
        <w:t>Δεν θέλω να πω πολλά και πιστεύω ότι δεν θα χρειαστώ περισσότερο χρόνο, κύριε Πρόεδ</w:t>
      </w:r>
      <w:r>
        <w:rPr>
          <w:rFonts w:eastAsia="Times New Roman"/>
          <w:szCs w:val="24"/>
        </w:rPr>
        <w:t xml:space="preserve">ρε. Τα λόγια είναι εύκολα. Οι πράξεις </w:t>
      </w:r>
      <w:r>
        <w:rPr>
          <w:rFonts w:eastAsia="Times New Roman"/>
          <w:szCs w:val="24"/>
        </w:rPr>
        <w:lastRenderedPageBreak/>
        <w:t>είναι δύσκολες. Τρεις γενιές, που εσείς κυβερνάγατε, έχουν μεγαλώσει με γεύματα, με κουτσομπολιά, με μια παντοδύναμη ιδιωτική τηλεόραση, που διαστρέβλωσε κάθε έννοια πολιτισμού, ισοπέδωσε τα πάντα.</w:t>
      </w:r>
    </w:p>
    <w:p w14:paraId="515F5E78" w14:textId="77777777" w:rsidR="005D0520" w:rsidRDefault="00B80F07">
      <w:pPr>
        <w:spacing w:line="600" w:lineRule="auto"/>
        <w:ind w:firstLine="720"/>
        <w:jc w:val="both"/>
        <w:rPr>
          <w:rFonts w:eastAsia="Times New Roman" w:cs="Times New Roman"/>
        </w:rPr>
      </w:pPr>
      <w:r>
        <w:rPr>
          <w:rFonts w:eastAsia="Times New Roman" w:cs="Times New Roman"/>
        </w:rPr>
        <w:t>Θα χαιρόμουν αν είχα</w:t>
      </w:r>
      <w:r>
        <w:rPr>
          <w:rFonts w:eastAsia="Times New Roman" w:cs="Times New Roman"/>
        </w:rPr>
        <w:t xml:space="preserve">τε κάνει κάτι γι’ αυτό. Δεν έχετε κάνει τίποτα. Και αν γίνεται κάτι σήμερα, γίνεται δειλά, σε μια χρεοκοπημένη χώρα, που σηκώνει πάλι σιγά-σιγά το ανάστημά της. Δεν ονειρεύομαι. Θυμηθείτε, είχε γερμανική κατοχή όταν ο Άγγελος Σικελιανός -αυτός που </w:t>
      </w:r>
      <w:proofErr w:type="spellStart"/>
      <w:r>
        <w:rPr>
          <w:rFonts w:eastAsia="Times New Roman" w:cs="Times New Roman"/>
        </w:rPr>
        <w:t>πρωτοκαθ</w:t>
      </w:r>
      <w:r>
        <w:rPr>
          <w:rFonts w:eastAsia="Times New Roman" w:cs="Times New Roman"/>
        </w:rPr>
        <w:t>ιέρωσε</w:t>
      </w:r>
      <w:proofErr w:type="spellEnd"/>
      <w:r>
        <w:rPr>
          <w:rFonts w:eastAsia="Times New Roman" w:cs="Times New Roman"/>
        </w:rPr>
        <w:t xml:space="preserve"> τη σύναξη στους Δελφούς, για όσους δεν το ξέρετε- όταν τα γερμανικά όπλα ήταν στην κηδεία τότε του μεγάλου Κωστή Παλαμά και έγραψε ένα συγκλονιστικό ποίημα, «Ηχήστε Παιάνες». Αυτά είναι πολιτισμός και όχι αυτή η ισοπέδωση, που σήμερα τη δεχόμαστε σα</w:t>
      </w:r>
      <w:r>
        <w:rPr>
          <w:rFonts w:eastAsia="Times New Roman" w:cs="Times New Roman"/>
        </w:rPr>
        <w:t xml:space="preserve">ν πραγματικότητα αυτονόητη και πολύ </w:t>
      </w:r>
      <w:r>
        <w:rPr>
          <w:rFonts w:eastAsia="Times New Roman" w:cs="Times New Roman"/>
        </w:rPr>
        <w:lastRenderedPageBreak/>
        <w:t>λυπάμαι που κάποιοι δεν κάνουν τίποτα. Εμείς κάτι προσπαθούμε να κάνουμε.</w:t>
      </w:r>
    </w:p>
    <w:p w14:paraId="515F5E79" w14:textId="77777777" w:rsidR="005D0520" w:rsidRDefault="00B80F07">
      <w:pPr>
        <w:spacing w:line="600" w:lineRule="auto"/>
        <w:ind w:firstLine="720"/>
        <w:jc w:val="both"/>
        <w:rPr>
          <w:rFonts w:eastAsia="Times New Roman" w:cs="Times New Roman"/>
        </w:rPr>
      </w:pPr>
      <w:r>
        <w:rPr>
          <w:rFonts w:eastAsia="Times New Roman" w:cs="Times New Roman"/>
        </w:rPr>
        <w:t>Ευχαριστώ.</w:t>
      </w:r>
    </w:p>
    <w:p w14:paraId="515F5E7A" w14:textId="77777777" w:rsidR="005D0520" w:rsidRDefault="00B80F07">
      <w:pPr>
        <w:spacing w:line="600" w:lineRule="auto"/>
        <w:ind w:firstLine="720"/>
        <w:jc w:val="center"/>
        <w:rPr>
          <w:rFonts w:eastAsia="Times New Roman" w:cs="Times New Roman"/>
        </w:rPr>
      </w:pPr>
      <w:r>
        <w:rPr>
          <w:rFonts w:eastAsia="Times New Roman" w:cs="Times New Roman"/>
        </w:rPr>
        <w:t>(Χειροκροτήματα)</w:t>
      </w:r>
    </w:p>
    <w:p w14:paraId="515F5E7B" w14:textId="77777777" w:rsidR="005D0520" w:rsidRDefault="00B80F07">
      <w:pPr>
        <w:spacing w:line="600" w:lineRule="auto"/>
        <w:ind w:firstLine="720"/>
        <w:jc w:val="both"/>
        <w:rPr>
          <w:rFonts w:eastAsia="Times New Roman" w:cs="Times New Roman"/>
        </w:rPr>
      </w:pPr>
      <w:r>
        <w:rPr>
          <w:rFonts w:eastAsia="Times New Roman" w:cs="Times New Roman"/>
          <w:b/>
        </w:rPr>
        <w:t>ΠΡΟΕΔΡΕΥΩΝ (Σπυρίδων Λυκούδης):</w:t>
      </w:r>
      <w:r>
        <w:rPr>
          <w:rFonts w:eastAsia="Times New Roman" w:cs="Times New Roman"/>
        </w:rPr>
        <w:t xml:space="preserve"> Ευχαριστώ, κύριε συνάδελφε.</w:t>
      </w:r>
    </w:p>
    <w:p w14:paraId="515F5E7C" w14:textId="77777777" w:rsidR="005D0520" w:rsidRDefault="00B80F07">
      <w:pPr>
        <w:spacing w:line="600" w:lineRule="auto"/>
        <w:ind w:firstLine="720"/>
        <w:jc w:val="both"/>
        <w:rPr>
          <w:rFonts w:eastAsia="Times New Roman" w:cs="Times New Roman"/>
        </w:rPr>
      </w:pPr>
      <w:r>
        <w:rPr>
          <w:rFonts w:eastAsia="Times New Roman" w:cs="Times New Roman"/>
        </w:rPr>
        <w:t xml:space="preserve">Ο συνάδελφος κ. Ιωάννης </w:t>
      </w:r>
      <w:proofErr w:type="spellStart"/>
      <w:r>
        <w:rPr>
          <w:rFonts w:eastAsia="Times New Roman" w:cs="Times New Roman"/>
        </w:rPr>
        <w:t>Σαρίδης</w:t>
      </w:r>
      <w:proofErr w:type="spellEnd"/>
      <w:r>
        <w:rPr>
          <w:rFonts w:eastAsia="Times New Roman" w:cs="Times New Roman"/>
        </w:rPr>
        <w:t xml:space="preserve"> από την Ένωση Κεντρώων έχε</w:t>
      </w:r>
      <w:r>
        <w:rPr>
          <w:rFonts w:eastAsia="Times New Roman" w:cs="Times New Roman"/>
        </w:rPr>
        <w:t>ι τον λόγο.</w:t>
      </w:r>
    </w:p>
    <w:p w14:paraId="515F5E7D" w14:textId="77777777" w:rsidR="005D0520" w:rsidRDefault="00B80F07">
      <w:pPr>
        <w:spacing w:line="600" w:lineRule="auto"/>
        <w:ind w:firstLine="720"/>
        <w:jc w:val="both"/>
        <w:rPr>
          <w:rFonts w:eastAsia="Times New Roman" w:cs="Times New Roman"/>
        </w:rPr>
      </w:pPr>
      <w:r>
        <w:rPr>
          <w:rFonts w:eastAsia="Times New Roman" w:cs="Times New Roman"/>
          <w:b/>
        </w:rPr>
        <w:t>ΙΩΑΝΝΗΣ ΣΑΡΙΔΗΣ:</w:t>
      </w:r>
      <w:r>
        <w:rPr>
          <w:rFonts w:eastAsia="Times New Roman" w:cs="Times New Roman"/>
        </w:rPr>
        <w:t xml:space="preserve"> Ευχαριστώ πολύ, κύριε Πρόεδρε.</w:t>
      </w:r>
    </w:p>
    <w:p w14:paraId="515F5E7E" w14:textId="77777777" w:rsidR="005D0520" w:rsidRDefault="00B80F07">
      <w:pPr>
        <w:spacing w:line="600" w:lineRule="auto"/>
        <w:ind w:firstLine="720"/>
        <w:jc w:val="both"/>
        <w:rPr>
          <w:rFonts w:eastAsia="Times New Roman" w:cs="Times New Roman"/>
        </w:rPr>
      </w:pPr>
      <w:r>
        <w:rPr>
          <w:rFonts w:eastAsia="Times New Roman" w:cs="Times New Roman"/>
        </w:rPr>
        <w:t>Κυρία Υπουργέ, κυρίες και κύριοι συνάδελφοι, διάβασα προσεκτικά την επίκαιρη επερώτηση των συναδέλφων της Νέας Δημοκρατίας και κατ</w:t>
      </w:r>
      <w:r>
        <w:rPr>
          <w:rFonts w:eastAsia="Times New Roman" w:cs="Times New Roman"/>
        </w:rPr>
        <w:t>’</w:t>
      </w:r>
      <w:r>
        <w:rPr>
          <w:rFonts w:eastAsia="Times New Roman" w:cs="Times New Roman"/>
        </w:rPr>
        <w:t xml:space="preserve"> </w:t>
      </w:r>
      <w:r>
        <w:rPr>
          <w:rFonts w:eastAsia="Times New Roman" w:cs="Times New Roman"/>
        </w:rPr>
        <w:t xml:space="preserve">αρχάς συμφωνώ με το επίκαιρο του χαρακτήρα </w:t>
      </w:r>
      <w:r>
        <w:rPr>
          <w:rFonts w:eastAsia="Times New Roman" w:cs="Times New Roman"/>
        </w:rPr>
        <w:lastRenderedPageBreak/>
        <w:t xml:space="preserve">της. Δυστυχώς, όμως, </w:t>
      </w:r>
      <w:r>
        <w:rPr>
          <w:rFonts w:eastAsia="Times New Roman" w:cs="Times New Roman"/>
        </w:rPr>
        <w:t xml:space="preserve">το κείμενο θα ήταν εξίσου επίκαιρο και πριν από πέντε χρόνια και πριν από δέκα χρόνια και πολύ φοβάμαι, χειρότερα ακόμα, ότι θα είναι επίκαιρο και το 2025 ή και ενδεχομένως το 2030. </w:t>
      </w:r>
    </w:p>
    <w:p w14:paraId="515F5E7F" w14:textId="77777777" w:rsidR="005D0520" w:rsidRDefault="00B80F07">
      <w:pPr>
        <w:spacing w:line="600" w:lineRule="auto"/>
        <w:ind w:firstLine="720"/>
        <w:jc w:val="both"/>
        <w:rPr>
          <w:rFonts w:eastAsia="Times New Roman" w:cs="Times New Roman"/>
        </w:rPr>
      </w:pPr>
      <w:r>
        <w:rPr>
          <w:rFonts w:eastAsia="Times New Roman" w:cs="Times New Roman"/>
        </w:rPr>
        <w:t>Θα αποφύγω τον ειδικό σχολιασμό, εκεί που τον έχει εντοπίσει η Νέα Δημοκρ</w:t>
      </w:r>
      <w:r>
        <w:rPr>
          <w:rFonts w:eastAsia="Times New Roman" w:cs="Times New Roman"/>
        </w:rPr>
        <w:t xml:space="preserve">ατία, στα σημεία στα οποία τον έχει εντοπίσει. Είναι μεγάλος, πιστέψτε με, ο πειρασμός να στραφώ ενάντια στην Κυβέρνηση για τις αστοχίες και για τις παραλείψεις της στα προγράμματα του ΕΣΠΑ και στη λειτουργία των μουσείων. </w:t>
      </w:r>
    </w:p>
    <w:p w14:paraId="515F5E80" w14:textId="77777777" w:rsidR="005D0520" w:rsidRDefault="00B80F07">
      <w:pPr>
        <w:spacing w:line="600" w:lineRule="auto"/>
        <w:ind w:firstLine="720"/>
        <w:jc w:val="both"/>
        <w:rPr>
          <w:rFonts w:eastAsia="Times New Roman" w:cs="Times New Roman"/>
        </w:rPr>
      </w:pPr>
      <w:r>
        <w:rPr>
          <w:rFonts w:eastAsia="Times New Roman" w:cs="Times New Roman"/>
        </w:rPr>
        <w:t>Παράλληλα, όμως, είναι επίσης με</w:t>
      </w:r>
      <w:r>
        <w:rPr>
          <w:rFonts w:eastAsia="Times New Roman" w:cs="Times New Roman"/>
        </w:rPr>
        <w:t xml:space="preserve">γάλος ο πειρασμός να ρωτήσω και τους συναδέλφους της Νέας Δημοκρατίας γιατί το οργανόγραμμα του ΤΑΠΑ έγινε παλιό, αναχρονιστικό και ξεπερασμένο μέσα σε τρία χρόνια ή για ποιον λόγο το 2014 δεν είχαμε στη χώρα </w:t>
      </w:r>
      <w:r>
        <w:rPr>
          <w:rFonts w:eastAsia="Times New Roman" w:cs="Times New Roman"/>
        </w:rPr>
        <w:lastRenderedPageBreak/>
        <w:t>μας το ηλεκτρονικό εισιτήριο. Θεωρώ, όμως, χρησ</w:t>
      </w:r>
      <w:r>
        <w:rPr>
          <w:rFonts w:eastAsia="Times New Roman" w:cs="Times New Roman"/>
        </w:rPr>
        <w:t>ιμότερο στη σημερινή συζήτηση η Ένωση Κεντρώων να κάνει μια διαφορετική προσέγγιση, καταθέτοντας τα δικά της ερωτήματα σε ένα γενικότερο πλαίσιο.</w:t>
      </w:r>
    </w:p>
    <w:p w14:paraId="515F5E81" w14:textId="77777777" w:rsidR="005D0520" w:rsidRDefault="00B80F07">
      <w:pPr>
        <w:spacing w:line="600" w:lineRule="auto"/>
        <w:ind w:firstLine="720"/>
        <w:jc w:val="both"/>
        <w:rPr>
          <w:rFonts w:eastAsia="Times New Roman" w:cs="Times New Roman"/>
        </w:rPr>
      </w:pPr>
      <w:r>
        <w:rPr>
          <w:rFonts w:eastAsia="Times New Roman" w:cs="Times New Roman"/>
        </w:rPr>
        <w:t>Ερωτώ, λοιπόν, χωρίς απαραίτητα να περιμένω και απαντήσεις: Δίνουμε πραγματικά ως πολιτικό προσωπικό και ως πο</w:t>
      </w:r>
      <w:r>
        <w:rPr>
          <w:rFonts w:eastAsia="Times New Roman" w:cs="Times New Roman"/>
        </w:rPr>
        <w:t xml:space="preserve">λίτες αξία στον πολιτισμό μας όσο μας αρέσει να διακηρύττουμε; Κατανοούμε πως ο πολιτισμός μας είναι ένα από τα δύο-τρία στοιχεία που μας καθιστά Έλληνες, σε μια περίοδο μάλιστα που οι αξίες μας ξεκίνησαν να δοκιμάζονται με τρόπους ξεχασμένους; Κατανοούμε </w:t>
      </w:r>
      <w:r>
        <w:rPr>
          <w:rFonts w:eastAsia="Times New Roman" w:cs="Times New Roman"/>
        </w:rPr>
        <w:t xml:space="preserve">πως πολιτιστική ανάπτυξη δεν μπορεί να υπάρξει, αν ο πολιτισμός μας δεν αποτελέσει τμήμα της παιδείας και της εκπαίδευσης, με ένα </w:t>
      </w:r>
      <w:r>
        <w:rPr>
          <w:rFonts w:eastAsia="Times New Roman" w:cs="Times New Roman"/>
        </w:rPr>
        <w:lastRenderedPageBreak/>
        <w:t xml:space="preserve">πάντρεμα σύγχρονο όμως, που θα βρίσκεται μακριά τόσο από </w:t>
      </w:r>
      <w:proofErr w:type="spellStart"/>
      <w:r>
        <w:rPr>
          <w:rFonts w:eastAsia="Times New Roman" w:cs="Times New Roman"/>
        </w:rPr>
        <w:t>αρχαιολατρικούς</w:t>
      </w:r>
      <w:proofErr w:type="spellEnd"/>
      <w:r>
        <w:rPr>
          <w:rFonts w:eastAsia="Times New Roman" w:cs="Times New Roman"/>
        </w:rPr>
        <w:t xml:space="preserve"> ακαδημαϊσμούς όσο και από </w:t>
      </w:r>
      <w:proofErr w:type="spellStart"/>
      <w:r>
        <w:rPr>
          <w:rFonts w:eastAsia="Times New Roman" w:cs="Times New Roman"/>
        </w:rPr>
        <w:t>ψευδονεωτεριστικές</w:t>
      </w:r>
      <w:proofErr w:type="spellEnd"/>
      <w:r>
        <w:rPr>
          <w:rFonts w:eastAsia="Times New Roman" w:cs="Times New Roman"/>
        </w:rPr>
        <w:t xml:space="preserve"> ισοπεδωτ</w:t>
      </w:r>
      <w:r>
        <w:rPr>
          <w:rFonts w:eastAsia="Times New Roman" w:cs="Times New Roman"/>
        </w:rPr>
        <w:t>ικές αντιλήψεις; Μπορούμε να καταλάβουμε -και βέβαια να το αποδείξουμε έμπρακτα- πως ο κρατισμός, ο οποίος στον τομέα του πολιτισμού -να είμαστε ειλικρινείς- είναι πραγματικά ασφυκτικός, στην πράξη περισσότερο στραγγαλίζει παρά προστατεύει την ανάδειξη της</w:t>
      </w:r>
      <w:r>
        <w:rPr>
          <w:rFonts w:eastAsia="Times New Roman" w:cs="Times New Roman"/>
        </w:rPr>
        <w:t xml:space="preserve"> κουλτούρας μας;</w:t>
      </w:r>
    </w:p>
    <w:p w14:paraId="515F5E82" w14:textId="77777777" w:rsidR="005D0520" w:rsidRDefault="00B80F07">
      <w:pPr>
        <w:spacing w:line="600" w:lineRule="auto"/>
        <w:ind w:firstLine="720"/>
        <w:jc w:val="both"/>
        <w:rPr>
          <w:rFonts w:eastAsia="Times New Roman" w:cs="Times New Roman"/>
          <w:szCs w:val="24"/>
        </w:rPr>
      </w:pPr>
      <w:r>
        <w:rPr>
          <w:rFonts w:eastAsia="Times New Roman" w:cs="Times New Roman"/>
        </w:rPr>
        <w:t>Κυρία Υπουργέ, κυρίες και κύριοι συνάδελφοι, το πρόβλημά μας δεν είναι η καταγραφή των προβλημάτων στον τομέα του πολιτισμού. Άψογα το έκανε με την επερώτηση της η Νέα Δημοκρατία αυτό: Καταγραφή των προβλημάτων.</w:t>
      </w:r>
      <w:r>
        <w:rPr>
          <w:rFonts w:eastAsia="Times New Roman" w:cs="Times New Roman"/>
        </w:rPr>
        <w:t xml:space="preserve"> </w:t>
      </w:r>
      <w:r>
        <w:rPr>
          <w:rFonts w:eastAsia="Times New Roman" w:cs="Times New Roman"/>
          <w:szCs w:val="24"/>
        </w:rPr>
        <w:t xml:space="preserve">Πρόβλημά μας δεν είναι καν </w:t>
      </w:r>
      <w:r>
        <w:rPr>
          <w:rFonts w:eastAsia="Times New Roman" w:cs="Times New Roman"/>
          <w:szCs w:val="24"/>
        </w:rPr>
        <w:t xml:space="preserve">η έλλειψη σχεδιασμού για την αντιμετώπισή τους. Μια χαρά εξαγγελίες θα κάνετε όταν θα έρθει η ώρα, κυρία Υπουργέ, μια χαρά </w:t>
      </w:r>
      <w:r>
        <w:rPr>
          <w:rFonts w:eastAsia="Times New Roman" w:cs="Times New Roman"/>
          <w:szCs w:val="24"/>
        </w:rPr>
        <w:lastRenderedPageBreak/>
        <w:t xml:space="preserve">εξαγγελίες θα γίνουν για τον μελλοντικό σχεδιασμό από την ηγεσία του Υπουργείου. </w:t>
      </w:r>
    </w:p>
    <w:p w14:paraId="515F5E83"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Δυστυχώς κύριο πρόβλημά μας είναι πως αντιμετωπίζου</w:t>
      </w:r>
      <w:r>
        <w:rPr>
          <w:rFonts w:eastAsia="Times New Roman" w:cs="Times New Roman"/>
          <w:szCs w:val="24"/>
        </w:rPr>
        <w:t>με τον πολιτισμό ως τουριστικό προϊόν ή παράμετρο της εθνικής μας οικονομίας και μόνο. Ξεχάσαμε συλλογικά πως η κληρονομιά των προγόνων μας και οι σύγχρονες δημιουργίες είναι δικαίωμά μας να αποτελούν κομμάτι της ευζωίας μας. Όταν οι εκάστοτε κυβερνήσεις έ</w:t>
      </w:r>
      <w:r>
        <w:rPr>
          <w:rFonts w:eastAsia="Times New Roman" w:cs="Times New Roman"/>
          <w:szCs w:val="24"/>
        </w:rPr>
        <w:t xml:space="preserve">χουν μια πολιτική στον χώρο του πολιτισμού καθαρά διαχειριστική -όπως συμβαίνει τα τελευταία τριάντα χρόνια- αυτή είναι καταδικασμένη να αποτύχει. </w:t>
      </w:r>
    </w:p>
    <w:p w14:paraId="515F5E84"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Παραμελούμε ως πολίτες και αμελούμε ως πολιτικοί. Για να αλλάξει αυτό, θα πρέπει ο πολιτισμός να «ποτίσει» β</w:t>
      </w:r>
      <w:r>
        <w:rPr>
          <w:rFonts w:eastAsia="Times New Roman" w:cs="Times New Roman"/>
          <w:szCs w:val="24"/>
        </w:rPr>
        <w:t xml:space="preserve">αθύτερα την </w:t>
      </w:r>
      <w:r>
        <w:rPr>
          <w:rFonts w:eastAsia="Times New Roman" w:cs="Times New Roman"/>
          <w:szCs w:val="24"/>
        </w:rPr>
        <w:lastRenderedPageBreak/>
        <w:t>παιδεία. Εάν γίνει αυτό, οι μελλοντικοί μας συνάδελφοι -εκπρόσωποι μιας γενιάς που με χαρά βλέπω ότι είναι περισσότερο ανήσυχη από τη δική μου γενιά- θα έχουν την ελπίδα να επαναλάβουν τη σημερινή συζήτηση σε ένα πιο ευνοϊκό πλαίσιο και -το κυρ</w:t>
      </w:r>
      <w:r>
        <w:rPr>
          <w:rFonts w:eastAsia="Times New Roman" w:cs="Times New Roman"/>
          <w:szCs w:val="24"/>
        </w:rPr>
        <w:t xml:space="preserve">ιότερο- με εντελώς διαφορετική στόχευση. </w:t>
      </w:r>
    </w:p>
    <w:p w14:paraId="515F5E85"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Κυρία Υπουργέ, για να σας δώσω να καταλάβετε την ουσία της σημερινής συζήτησης, θα σας πω τι διάβαζα πριν μπω μέσα στην Αίθουσα: «Κλειστά μουσεία και αρχαιολογικοί χώροι σε Αττική και Κρήτη. Απεργία των αρχαιοφυλάκ</w:t>
      </w:r>
      <w:r>
        <w:rPr>
          <w:rFonts w:eastAsia="Times New Roman" w:cs="Times New Roman"/>
          <w:szCs w:val="24"/>
        </w:rPr>
        <w:t>ων».</w:t>
      </w:r>
    </w:p>
    <w:p w14:paraId="515F5E86"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Γνωρίζω ότι είναι ένα μέρος της ευθύνης σας. Θα το διαχειριστείτε και θα βρείτε λύση σε αυτό το θέμα, γιατί είναι μέσα στα πλαίσια των ευθυνών σας και είναι μέσα στα πλαίσια του χρόνου αυτής της Κυβέρνησης. </w:t>
      </w:r>
    </w:p>
    <w:p w14:paraId="515F5E87"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θα μου επιτρέψετε να πω ότι </w:t>
      </w:r>
      <w:r>
        <w:rPr>
          <w:rFonts w:eastAsia="Times New Roman" w:cs="Times New Roman"/>
          <w:szCs w:val="24"/>
        </w:rPr>
        <w:t xml:space="preserve">εάν δεν μπορέσετε να απαντήσετε στις τέσσερις ερωτήσεις που μόλις σας έκανα, αφού πρώτα τις αξιολογήσετε, τότε πολύ λυπάμαι για το ότι μια δεύτερη ευθύνη που έχετε, δηλαδή να οδηγήσετε τη χώρα σε άλλους δρόμους στις μελλοντικές γενιές, δεν θα μπορέσετε να </w:t>
      </w:r>
      <w:r>
        <w:rPr>
          <w:rFonts w:eastAsia="Times New Roman" w:cs="Times New Roman"/>
          <w:szCs w:val="24"/>
        </w:rPr>
        <w:t>την υλοποιήσετε.</w:t>
      </w:r>
    </w:p>
    <w:p w14:paraId="515F5E88"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Ευχαριστώ πολύ.</w:t>
      </w:r>
    </w:p>
    <w:p w14:paraId="515F5E89"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515F5E8A" w14:textId="77777777" w:rsidR="005D0520" w:rsidRDefault="00B80F07">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w:t>
      </w:r>
      <w:r>
        <w:rPr>
          <w:rFonts w:eastAsia="Times New Roman"/>
          <w:szCs w:val="24"/>
        </w:rPr>
        <w:t xml:space="preserve"> έκθεση της αίθου</w:t>
      </w:r>
      <w:r>
        <w:rPr>
          <w:rFonts w:eastAsia="Times New Roman"/>
          <w:szCs w:val="24"/>
        </w:rPr>
        <w:lastRenderedPageBreak/>
        <w:t>σας «ΕΛΕΥΘΕΡΙΟΣ ΒΕΝΙΖΕΛΟΣ» και ενημερώθηκαν για την ιστορία του κτηρίου και τον τρόπο οργάνωσης και λειτουργίας της Βουλής, τριάντα τρεις μαθητές και μαθήτριες και τρεις εκπαιδευτικοί συνοδοί τους από το 2</w:t>
      </w:r>
      <w:r>
        <w:rPr>
          <w:rFonts w:eastAsia="Times New Roman"/>
          <w:szCs w:val="24"/>
          <w:vertAlign w:val="superscript"/>
        </w:rPr>
        <w:t>ο</w:t>
      </w:r>
      <w:r>
        <w:rPr>
          <w:rFonts w:eastAsia="Times New Roman"/>
          <w:szCs w:val="24"/>
        </w:rPr>
        <w:t xml:space="preserve"> Τμήμα του Πειραματικού Γυμνασίου </w:t>
      </w:r>
      <w:proofErr w:type="spellStart"/>
      <w:r>
        <w:rPr>
          <w:rFonts w:eastAsia="Times New Roman"/>
          <w:szCs w:val="24"/>
        </w:rPr>
        <w:t>Ζωσιμαίας</w:t>
      </w:r>
      <w:proofErr w:type="spellEnd"/>
      <w:r>
        <w:rPr>
          <w:rFonts w:eastAsia="Times New Roman"/>
          <w:szCs w:val="24"/>
        </w:rPr>
        <w:t xml:space="preserve"> Σχολής Ιωαννίνων.</w:t>
      </w:r>
    </w:p>
    <w:p w14:paraId="515F5E8B" w14:textId="77777777" w:rsidR="005D0520" w:rsidRDefault="00B80F07">
      <w:pPr>
        <w:spacing w:line="600" w:lineRule="auto"/>
        <w:ind w:firstLine="720"/>
        <w:jc w:val="both"/>
        <w:rPr>
          <w:rFonts w:eastAsia="Times New Roman"/>
          <w:szCs w:val="24"/>
        </w:rPr>
      </w:pPr>
      <w:r>
        <w:rPr>
          <w:rFonts w:eastAsia="Times New Roman"/>
          <w:szCs w:val="24"/>
        </w:rPr>
        <w:t>Η Βουλή τούς καλωσορίζει.</w:t>
      </w:r>
    </w:p>
    <w:p w14:paraId="515F5E8C" w14:textId="77777777" w:rsidR="005D0520" w:rsidRDefault="00B80F07">
      <w:pPr>
        <w:spacing w:line="600" w:lineRule="auto"/>
        <w:ind w:firstLine="720"/>
        <w:jc w:val="center"/>
        <w:rPr>
          <w:rFonts w:eastAsia="Times New Roman" w:cs="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515F5E8D"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Γιώργος </w:t>
      </w:r>
      <w:proofErr w:type="spellStart"/>
      <w:r>
        <w:rPr>
          <w:rFonts w:eastAsia="Times New Roman" w:cs="Times New Roman"/>
          <w:szCs w:val="24"/>
        </w:rPr>
        <w:t>Μαυρωτάς</w:t>
      </w:r>
      <w:proofErr w:type="spellEnd"/>
      <w:r>
        <w:rPr>
          <w:rFonts w:eastAsia="Times New Roman" w:cs="Times New Roman"/>
          <w:szCs w:val="24"/>
        </w:rPr>
        <w:t xml:space="preserve"> από το Ποτάμι.</w:t>
      </w:r>
    </w:p>
    <w:p w14:paraId="515F5E8E"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Ευχαριστώ, κύριε Πρόεδρε. </w:t>
      </w:r>
    </w:p>
    <w:p w14:paraId="515F5E8F"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Σε 6 λεπτά</w:t>
      </w:r>
      <w:r>
        <w:rPr>
          <w:rFonts w:eastAsia="Times New Roman" w:cs="Times New Roman"/>
          <w:szCs w:val="24"/>
        </w:rPr>
        <w:t xml:space="preserve"> ασφαλώς και δεν θα προλάβω να αναφερθώ και στα δεκαοκτώ ερωτήματα της επερώτησης της Νέας Δημοκρατίας, αλλά προλαβαίνω να θίξω κάποια θέματα του πολιτισμού.</w:t>
      </w:r>
    </w:p>
    <w:p w14:paraId="515F5E90"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Ναι, ο πολιτισμός για τη χώρα μας μπορεί να αποτελέσει εργαλείο ανάπτυξης, αρκεί να τον δούμε χωρί</w:t>
      </w:r>
      <w:r>
        <w:rPr>
          <w:rFonts w:eastAsia="Times New Roman" w:cs="Times New Roman"/>
          <w:szCs w:val="24"/>
        </w:rPr>
        <w:t xml:space="preserve">ς αγκυλώσεις και </w:t>
      </w:r>
      <w:proofErr w:type="spellStart"/>
      <w:r>
        <w:rPr>
          <w:rFonts w:eastAsia="Times New Roman" w:cs="Times New Roman"/>
          <w:szCs w:val="24"/>
        </w:rPr>
        <w:t>συντεχνιασμούς</w:t>
      </w:r>
      <w:proofErr w:type="spellEnd"/>
      <w:r>
        <w:rPr>
          <w:rFonts w:eastAsia="Times New Roman" w:cs="Times New Roman"/>
          <w:szCs w:val="24"/>
        </w:rPr>
        <w:t xml:space="preserve"> και να δούμε πώς μπορούμε να βελτιστοποιήσουμε τον ρόλο του. </w:t>
      </w:r>
    </w:p>
    <w:p w14:paraId="515F5E91"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Ο πολιτισμός περιλαμβάνει ουσιαστικά δύο πράγματα, την πολιτιστική κληρονομιά και την παραγωγή πολιτισμού, τον σύγχρονο πολιτισμό. Έχουμε το προνόμιο στην πολιτισ</w:t>
      </w:r>
      <w:r>
        <w:rPr>
          <w:rFonts w:eastAsia="Times New Roman" w:cs="Times New Roman"/>
          <w:szCs w:val="24"/>
        </w:rPr>
        <w:t>τική κληρονομιά να είμαστε από τους πιο προικισμένους λαούς. Το έχουμε, όμως, αξιοποιήσει; Αυτό είναι μια διαχρονική ερώτηση. Δεν αφορά μόνο τα τρία χρόνια διακυβέρνησης του ΣΥΡΙΖΑ.</w:t>
      </w:r>
    </w:p>
    <w:p w14:paraId="515F5E92"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Έχουμε τις σωστές δομές και διαδικασίες; Για παράδειγμα, τι ισχύει στο Ταμ</w:t>
      </w:r>
      <w:r>
        <w:rPr>
          <w:rFonts w:eastAsia="Times New Roman" w:cs="Times New Roman"/>
          <w:szCs w:val="24"/>
        </w:rPr>
        <w:t xml:space="preserve">είο Αρχαιολογικών Πόρων και Απαλλοτριώσεων, το </w:t>
      </w:r>
      <w:r>
        <w:rPr>
          <w:rFonts w:eastAsia="Times New Roman" w:cs="Times New Roman"/>
          <w:szCs w:val="24"/>
        </w:rPr>
        <w:lastRenderedPageBreak/>
        <w:t xml:space="preserve">περίφημο ΤΑΠΑ; Ισχύουν αυτά που έλεγε η τέως </w:t>
      </w:r>
      <w:r>
        <w:rPr>
          <w:rFonts w:eastAsia="Times New Roman" w:cs="Times New Roman"/>
          <w:szCs w:val="24"/>
        </w:rPr>
        <w:t>π</w:t>
      </w:r>
      <w:r>
        <w:rPr>
          <w:rFonts w:eastAsia="Times New Roman" w:cs="Times New Roman"/>
          <w:szCs w:val="24"/>
        </w:rPr>
        <w:t>ρόεδρος κ</w:t>
      </w:r>
      <w:r>
        <w:rPr>
          <w:rFonts w:eastAsia="Times New Roman" w:cs="Times New Roman"/>
          <w:szCs w:val="24"/>
        </w:rPr>
        <w:t>.</w:t>
      </w:r>
      <w:r>
        <w:rPr>
          <w:rFonts w:eastAsia="Times New Roman" w:cs="Times New Roman"/>
          <w:szCs w:val="24"/>
        </w:rPr>
        <w:t xml:space="preserve"> Ασπασία </w:t>
      </w:r>
      <w:proofErr w:type="spellStart"/>
      <w:r>
        <w:rPr>
          <w:rFonts w:eastAsia="Times New Roman" w:cs="Times New Roman"/>
          <w:szCs w:val="24"/>
        </w:rPr>
        <w:t>Λούβη</w:t>
      </w:r>
      <w:proofErr w:type="spellEnd"/>
      <w:r>
        <w:rPr>
          <w:rFonts w:eastAsia="Times New Roman" w:cs="Times New Roman"/>
          <w:szCs w:val="24"/>
        </w:rPr>
        <w:t xml:space="preserve"> πριν από έξι μήνες στην «Κ</w:t>
      </w:r>
      <w:r>
        <w:rPr>
          <w:rFonts w:eastAsia="Times New Roman" w:cs="Times New Roman"/>
          <w:szCs w:val="24"/>
        </w:rPr>
        <w:t>ΑΘΗΜΕΡΙΝΗ</w:t>
      </w:r>
      <w:r>
        <w:rPr>
          <w:rFonts w:eastAsia="Times New Roman" w:cs="Times New Roman"/>
          <w:szCs w:val="24"/>
        </w:rPr>
        <w:t xml:space="preserve">» στη συνέντευξή της ή ο κ. Φιλάρετος </w:t>
      </w:r>
      <w:proofErr w:type="spellStart"/>
      <w:r>
        <w:rPr>
          <w:rFonts w:eastAsia="Times New Roman" w:cs="Times New Roman"/>
          <w:szCs w:val="24"/>
        </w:rPr>
        <w:t>Αλικαρίδης</w:t>
      </w:r>
      <w:proofErr w:type="spellEnd"/>
      <w:r>
        <w:rPr>
          <w:rFonts w:eastAsia="Times New Roman" w:cs="Times New Roman"/>
          <w:szCs w:val="24"/>
        </w:rPr>
        <w:t xml:space="preserve"> πριν από ενάμιση μήνα στην «Α</w:t>
      </w:r>
      <w:r>
        <w:rPr>
          <w:rFonts w:eastAsia="Times New Roman" w:cs="Times New Roman"/>
          <w:szCs w:val="24"/>
        </w:rPr>
        <w:t>ΥΓΗ</w:t>
      </w:r>
      <w:r>
        <w:rPr>
          <w:rFonts w:eastAsia="Times New Roman" w:cs="Times New Roman"/>
          <w:szCs w:val="24"/>
        </w:rPr>
        <w:t>»; Το αναφέρω αυτό για</w:t>
      </w:r>
      <w:r>
        <w:rPr>
          <w:rFonts w:eastAsia="Times New Roman" w:cs="Times New Roman"/>
          <w:szCs w:val="24"/>
        </w:rPr>
        <w:t xml:space="preserve"> να μη λέτε ότι έχω μονόπλευρη πληροφόρηση.</w:t>
      </w:r>
    </w:p>
    <w:p w14:paraId="515F5E93"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Τι γίνεται με το ηλεκτρονικό εισιτήριο; Υπάρχουν ομάδες που αντιδρούν στη διαφάνεια, στον έλεγχο και στη λογοδοσία επειδή έχουν βολευτεί σε ένα καθεστώς αδιαφάνειας;</w:t>
      </w:r>
    </w:p>
    <w:p w14:paraId="515F5E94" w14:textId="77777777" w:rsidR="005D0520" w:rsidRDefault="00B80F07">
      <w:pPr>
        <w:spacing w:line="600" w:lineRule="auto"/>
        <w:ind w:firstLine="720"/>
        <w:jc w:val="both"/>
        <w:rPr>
          <w:rFonts w:eastAsia="Times New Roman"/>
          <w:szCs w:val="24"/>
        </w:rPr>
      </w:pPr>
      <w:r>
        <w:rPr>
          <w:rFonts w:eastAsia="Times New Roman"/>
          <w:szCs w:val="24"/>
        </w:rPr>
        <w:t xml:space="preserve">Με απλά ελληνικά, μπορεί εν </w:t>
      </w:r>
      <w:proofErr w:type="spellStart"/>
      <w:r>
        <w:rPr>
          <w:rFonts w:eastAsia="Times New Roman"/>
          <w:szCs w:val="24"/>
        </w:rPr>
        <w:t>έτει</w:t>
      </w:r>
      <w:proofErr w:type="spellEnd"/>
      <w:r>
        <w:rPr>
          <w:rFonts w:eastAsia="Times New Roman"/>
          <w:szCs w:val="24"/>
        </w:rPr>
        <w:t xml:space="preserve"> 2018 να διακι</w:t>
      </w:r>
      <w:r>
        <w:rPr>
          <w:rFonts w:eastAsia="Times New Roman"/>
          <w:szCs w:val="24"/>
        </w:rPr>
        <w:t>νείται δημόσιο χρήμα χωρίς έλεγχο;</w:t>
      </w:r>
    </w:p>
    <w:p w14:paraId="515F5E95" w14:textId="77777777" w:rsidR="005D0520" w:rsidRDefault="00B80F07">
      <w:pPr>
        <w:spacing w:line="600" w:lineRule="auto"/>
        <w:ind w:firstLine="720"/>
        <w:jc w:val="both"/>
        <w:rPr>
          <w:rFonts w:eastAsia="Times New Roman"/>
          <w:szCs w:val="24"/>
        </w:rPr>
      </w:pPr>
      <w:r>
        <w:rPr>
          <w:rFonts w:eastAsia="Times New Roman"/>
          <w:szCs w:val="24"/>
        </w:rPr>
        <w:t xml:space="preserve">Είναι όμηρος το Υπουργείο απεργιακών απειλών και κλεισίματος των αρχαιολογικών χώρων; Τι γίνεται με τα αναψυκτήρια των αρχαιολογικών χώρων; </w:t>
      </w:r>
    </w:p>
    <w:p w14:paraId="515F5E96" w14:textId="77777777" w:rsidR="005D0520" w:rsidRDefault="00B80F07">
      <w:pPr>
        <w:spacing w:line="600" w:lineRule="auto"/>
        <w:ind w:firstLine="720"/>
        <w:jc w:val="both"/>
        <w:rPr>
          <w:rFonts w:eastAsia="Times New Roman"/>
          <w:szCs w:val="24"/>
        </w:rPr>
      </w:pPr>
      <w:r>
        <w:rPr>
          <w:rFonts w:eastAsia="Times New Roman"/>
          <w:szCs w:val="24"/>
        </w:rPr>
        <w:lastRenderedPageBreak/>
        <w:t>Ας πάω λίγο στα του ΕΣΠΑ: Με δεδομένη την εγγενή δυσκολία αρκετών Ειδικών Υπηρεσ</w:t>
      </w:r>
      <w:r>
        <w:rPr>
          <w:rFonts w:eastAsia="Times New Roman"/>
          <w:szCs w:val="24"/>
        </w:rPr>
        <w:t>ιών Διαχείρισης, των λεγόμενων ΕΥΔ, να ανταποκριθούν σε απαιτήσεις των έργων του τομέα του πολιτισμού, ακούσαμε και προηγουμένως στους λόγους ότι δεν υπάρχει ειδικό τομεακό πρόγραμμα για τον πολιτισμό, υπάρχει όμως κίνδυνος μη έγκαιρης ολοκλήρωσης των έργω</w:t>
      </w:r>
      <w:r>
        <w:rPr>
          <w:rFonts w:eastAsia="Times New Roman"/>
          <w:szCs w:val="24"/>
        </w:rPr>
        <w:t xml:space="preserve">ν εντός της τρέχουσας προγραμματικής περιόδου, με αρνητικές επιπτώσεις στην απορρόφηση των πόρων του ΕΣΠΑ. </w:t>
      </w:r>
    </w:p>
    <w:p w14:paraId="515F5E97" w14:textId="77777777" w:rsidR="005D0520" w:rsidRDefault="00B80F07">
      <w:pPr>
        <w:spacing w:line="600" w:lineRule="auto"/>
        <w:ind w:firstLine="720"/>
        <w:jc w:val="both"/>
        <w:rPr>
          <w:rFonts w:eastAsia="Times New Roman"/>
          <w:szCs w:val="24"/>
        </w:rPr>
      </w:pPr>
      <w:r>
        <w:rPr>
          <w:rFonts w:eastAsia="Times New Roman"/>
          <w:szCs w:val="24"/>
        </w:rPr>
        <w:t xml:space="preserve">Μπορεί η </w:t>
      </w:r>
      <w:r>
        <w:rPr>
          <w:rFonts w:eastAsia="Times New Roman"/>
          <w:szCs w:val="24"/>
        </w:rPr>
        <w:t>ε</w:t>
      </w:r>
      <w:r>
        <w:rPr>
          <w:rFonts w:eastAsia="Times New Roman"/>
          <w:szCs w:val="24"/>
        </w:rPr>
        <w:t xml:space="preserve">πιτελική </w:t>
      </w:r>
      <w:r>
        <w:rPr>
          <w:rFonts w:eastAsia="Times New Roman"/>
          <w:szCs w:val="24"/>
        </w:rPr>
        <w:t>δ</w:t>
      </w:r>
      <w:r>
        <w:rPr>
          <w:rFonts w:eastAsia="Times New Roman"/>
          <w:szCs w:val="24"/>
        </w:rPr>
        <w:t>ομή του ΕΣΠΑ του Υπουργείου Πολιτισμού, η ΕΔΕΠΟΛ, να ασκεί καθήκοντα ενδιάμεσου φορέα διαχείρισης ή απαιτείται νομοθετική ρύθμισ</w:t>
      </w:r>
      <w:r>
        <w:rPr>
          <w:rFonts w:eastAsia="Times New Roman"/>
          <w:szCs w:val="24"/>
        </w:rPr>
        <w:t xml:space="preserve">η; Και αν απαιτείται, πότε τη βλέπετε; Η υπαγωγή της ΕΔΕΠΟΛ απευθείας στην Υπουργό δεν θα δημιουργήσει περισσότερες καθυστερήσεις και γραφειοκρατία; </w:t>
      </w:r>
    </w:p>
    <w:p w14:paraId="515F5E98" w14:textId="77777777" w:rsidR="005D0520" w:rsidRDefault="00B80F07">
      <w:pPr>
        <w:spacing w:line="600" w:lineRule="auto"/>
        <w:ind w:firstLine="720"/>
        <w:jc w:val="both"/>
        <w:rPr>
          <w:rFonts w:eastAsia="Times New Roman"/>
          <w:szCs w:val="24"/>
        </w:rPr>
      </w:pPr>
      <w:r>
        <w:rPr>
          <w:rFonts w:eastAsia="Times New Roman"/>
          <w:szCs w:val="24"/>
        </w:rPr>
        <w:lastRenderedPageBreak/>
        <w:t xml:space="preserve">Ποιος είναι ο βαθμός υλοποίησης των μεταφερόμενων έργων και των έργων </w:t>
      </w:r>
      <w:r>
        <w:rPr>
          <w:rFonts w:eastAsia="Times New Roman"/>
          <w:szCs w:val="24"/>
          <w:lang w:val="en-US"/>
        </w:rPr>
        <w:t>phasing</w:t>
      </w:r>
      <w:r>
        <w:rPr>
          <w:rFonts w:eastAsia="Times New Roman"/>
          <w:szCs w:val="24"/>
        </w:rPr>
        <w:t>; Όσο για την Εθνική Πινακοθή</w:t>
      </w:r>
      <w:r>
        <w:rPr>
          <w:rFonts w:eastAsia="Times New Roman"/>
          <w:szCs w:val="24"/>
        </w:rPr>
        <w:t xml:space="preserve">κη, θα είναι εφικτή η υλοποίησή της χωρίς τη χορηγία του Ιδρύματος </w:t>
      </w:r>
      <w:r>
        <w:rPr>
          <w:rFonts w:eastAsia="Times New Roman"/>
          <w:szCs w:val="24"/>
        </w:rPr>
        <w:t>«</w:t>
      </w:r>
      <w:r>
        <w:rPr>
          <w:rFonts w:eastAsia="Times New Roman"/>
          <w:szCs w:val="24"/>
        </w:rPr>
        <w:t xml:space="preserve">Σταύρου </w:t>
      </w:r>
      <w:r>
        <w:rPr>
          <w:rFonts w:eastAsia="Times New Roman"/>
          <w:szCs w:val="24"/>
        </w:rPr>
        <w:t>Νιάρχ</w:t>
      </w:r>
      <w:r>
        <w:rPr>
          <w:rFonts w:eastAsia="Times New Roman"/>
          <w:szCs w:val="24"/>
        </w:rPr>
        <w:t>ο</w:t>
      </w:r>
      <w:r>
        <w:rPr>
          <w:rFonts w:eastAsia="Times New Roman"/>
          <w:szCs w:val="24"/>
        </w:rPr>
        <w:t>υ</w:t>
      </w:r>
      <w:r>
        <w:rPr>
          <w:rFonts w:eastAsia="Times New Roman"/>
          <w:szCs w:val="24"/>
        </w:rPr>
        <w:t>»</w:t>
      </w:r>
      <w:r>
        <w:rPr>
          <w:rFonts w:eastAsia="Times New Roman"/>
          <w:szCs w:val="24"/>
        </w:rPr>
        <w:t xml:space="preserve">; </w:t>
      </w:r>
    </w:p>
    <w:p w14:paraId="515F5E99" w14:textId="77777777" w:rsidR="005D0520" w:rsidRDefault="00B80F07">
      <w:pPr>
        <w:spacing w:line="600" w:lineRule="auto"/>
        <w:ind w:firstLine="720"/>
        <w:jc w:val="both"/>
        <w:rPr>
          <w:rFonts w:eastAsia="Times New Roman"/>
          <w:szCs w:val="24"/>
        </w:rPr>
      </w:pPr>
      <w:r>
        <w:rPr>
          <w:rFonts w:eastAsia="Times New Roman"/>
          <w:szCs w:val="24"/>
        </w:rPr>
        <w:t xml:space="preserve">Σχετικά με τον Τύμβο </w:t>
      </w:r>
      <w:proofErr w:type="spellStart"/>
      <w:r>
        <w:rPr>
          <w:rFonts w:eastAsia="Times New Roman"/>
          <w:szCs w:val="24"/>
        </w:rPr>
        <w:t>Καστά</w:t>
      </w:r>
      <w:proofErr w:type="spellEnd"/>
      <w:r>
        <w:rPr>
          <w:rFonts w:eastAsia="Times New Roman"/>
          <w:szCs w:val="24"/>
        </w:rPr>
        <w:t xml:space="preserve"> στην Αμφίπολη, στην απόφαση ένταξης του έργου φαίνεται καθαρά η υστέρηση σε εγκεκριμένες μελέτες. Λείπουν τα 2/3 περίπου των μελετών. Θα υλοπο</w:t>
      </w:r>
      <w:r>
        <w:rPr>
          <w:rFonts w:eastAsia="Times New Roman"/>
          <w:szCs w:val="24"/>
        </w:rPr>
        <w:t xml:space="preserve">ιηθεί το έργο τελικά; </w:t>
      </w:r>
    </w:p>
    <w:p w14:paraId="515F5E9A" w14:textId="77777777" w:rsidR="005D0520" w:rsidRDefault="00B80F07">
      <w:pPr>
        <w:spacing w:line="600" w:lineRule="auto"/>
        <w:ind w:firstLine="720"/>
        <w:jc w:val="both"/>
        <w:rPr>
          <w:rFonts w:eastAsia="Times New Roman"/>
          <w:szCs w:val="24"/>
        </w:rPr>
      </w:pPr>
      <w:r>
        <w:rPr>
          <w:rFonts w:eastAsia="Times New Roman"/>
          <w:szCs w:val="24"/>
        </w:rPr>
        <w:t>Όσο για το Εθνικό Αρχαιολογικό Μουσείο, υπάρχει πρόβλεψη για αναβάθμιση συνολικά της περιοχής; Είναι μια περιοχή που, όπως ξέρουμε, γειτνιάζει με το ιστορικό κτήριο του Εθνικού Μετσόβιου Πολυτεχνείου, ένα κτήριο που δυστυχώς πολλές φ</w:t>
      </w:r>
      <w:r>
        <w:rPr>
          <w:rFonts w:eastAsia="Times New Roman"/>
          <w:szCs w:val="24"/>
        </w:rPr>
        <w:t xml:space="preserve">ορές γίνεται ορμητήριο παραβατικότητας.  </w:t>
      </w:r>
    </w:p>
    <w:p w14:paraId="515F5E9B" w14:textId="77777777" w:rsidR="005D0520" w:rsidRDefault="00B80F07">
      <w:pPr>
        <w:spacing w:line="600" w:lineRule="auto"/>
        <w:ind w:firstLine="720"/>
        <w:jc w:val="both"/>
        <w:rPr>
          <w:rFonts w:eastAsia="Times New Roman"/>
          <w:szCs w:val="24"/>
        </w:rPr>
      </w:pPr>
      <w:r>
        <w:rPr>
          <w:rFonts w:eastAsia="Times New Roman"/>
          <w:szCs w:val="24"/>
        </w:rPr>
        <w:lastRenderedPageBreak/>
        <w:t xml:space="preserve">Να πάμε, όμως, και στην υλοποίηση των δράσεων που αφορούν τον τομέα του σύγχρονου πολιτισμού και της επιχειρηματικότητας στις πολιτιστικές και δημιουργικές βιομηχανίες. </w:t>
      </w:r>
    </w:p>
    <w:p w14:paraId="515F5E9C" w14:textId="77777777" w:rsidR="005D0520" w:rsidRDefault="00B80F07">
      <w:pPr>
        <w:spacing w:line="600" w:lineRule="auto"/>
        <w:ind w:firstLine="720"/>
        <w:jc w:val="both"/>
        <w:rPr>
          <w:rFonts w:eastAsia="Times New Roman"/>
          <w:szCs w:val="24"/>
        </w:rPr>
      </w:pPr>
      <w:r>
        <w:rPr>
          <w:rFonts w:eastAsia="Times New Roman"/>
          <w:szCs w:val="24"/>
        </w:rPr>
        <w:t>Έχει προχωρήσει η υλοποίηση των σχετικών δρά</w:t>
      </w:r>
      <w:r>
        <w:rPr>
          <w:rFonts w:eastAsia="Times New Roman"/>
          <w:szCs w:val="24"/>
        </w:rPr>
        <w:t xml:space="preserve">σεων και ποια είναι η χρονική πρόβλεψη για την ένταξή τους; Σε ποιες ενέργειες προτίθεστε να προβείτε για την επιτάχυνση της υλοποίησης των δράσεων αυτών που είναι σημαντικές για τον σύγχρονο πολιτισμό και τους επαγγελματίες του; </w:t>
      </w:r>
    </w:p>
    <w:p w14:paraId="515F5E9D" w14:textId="77777777" w:rsidR="005D0520" w:rsidRDefault="00B80F07">
      <w:pPr>
        <w:spacing w:line="600" w:lineRule="auto"/>
        <w:ind w:firstLine="720"/>
        <w:jc w:val="both"/>
        <w:rPr>
          <w:rFonts w:eastAsia="Times New Roman"/>
          <w:szCs w:val="24"/>
        </w:rPr>
      </w:pPr>
      <w:r>
        <w:rPr>
          <w:rFonts w:eastAsia="Times New Roman"/>
          <w:szCs w:val="24"/>
        </w:rPr>
        <w:t>Ο σύγχρονος πολιτισμός, σ</w:t>
      </w:r>
      <w:r>
        <w:rPr>
          <w:rFonts w:eastAsia="Times New Roman"/>
          <w:szCs w:val="24"/>
        </w:rPr>
        <w:t>ε όλες του τις εκφάνσεις, παραμένει αναμφίβολα το μεγάλο θύμα και των προεκλογικών εξαγγελιών και υποσχέσεων. Επιβιώνει καθαρά από το μεράκι και το φιλότιμο κάποιων ανθρώπων. Δεν υπήρχε και δεν υπάρχει καμμία πολιτική, κανένα όραμα, καμμία διάθεση για συνέ</w:t>
      </w:r>
      <w:r>
        <w:rPr>
          <w:rFonts w:eastAsia="Times New Roman"/>
          <w:szCs w:val="24"/>
        </w:rPr>
        <w:t xml:space="preserve">χεια και σοβαρό σχεδιασμό. </w:t>
      </w:r>
    </w:p>
    <w:p w14:paraId="515F5E9E" w14:textId="77777777" w:rsidR="005D0520" w:rsidRDefault="00B80F07">
      <w:pPr>
        <w:spacing w:line="600" w:lineRule="auto"/>
        <w:ind w:firstLine="720"/>
        <w:jc w:val="both"/>
        <w:rPr>
          <w:rFonts w:eastAsia="Times New Roman"/>
          <w:szCs w:val="24"/>
        </w:rPr>
      </w:pPr>
      <w:r>
        <w:rPr>
          <w:rFonts w:eastAsia="Times New Roman"/>
          <w:szCs w:val="24"/>
        </w:rPr>
        <w:lastRenderedPageBreak/>
        <w:t>Βέβαια</w:t>
      </w:r>
      <w:r>
        <w:rPr>
          <w:rFonts w:eastAsia="Times New Roman"/>
          <w:szCs w:val="24"/>
        </w:rPr>
        <w:t xml:space="preserve"> όλα αυτά οδηγούν σε εσωστρέφεια, ρουσφέτια και ένα σύστημα πελατειακών σχέσεων για τις επιχορηγήσεις. Το παράδειγμα του θεάτρου είναι χαρακτηριστικό. Στις επιχορηγήσεις η λογική «μοιράζουμε λίγα σε πολλούς» δημιουργεί εξαρτημένους πελάτες, χωρίς να δίνει </w:t>
      </w:r>
      <w:r>
        <w:rPr>
          <w:rFonts w:eastAsia="Times New Roman"/>
          <w:szCs w:val="24"/>
        </w:rPr>
        <w:t>όμως δυναμική στον χώρο. Χρειάζονται κριτήρια, διαφάνεια, λογοδοσία, για να ξεφύγουμε από την «</w:t>
      </w:r>
      <w:proofErr w:type="spellStart"/>
      <w:r>
        <w:rPr>
          <w:rFonts w:eastAsia="Times New Roman"/>
          <w:szCs w:val="24"/>
        </w:rPr>
        <w:t>ημετεροκρατία</w:t>
      </w:r>
      <w:proofErr w:type="spellEnd"/>
      <w:r>
        <w:rPr>
          <w:rFonts w:eastAsia="Times New Roman"/>
          <w:szCs w:val="24"/>
        </w:rPr>
        <w:t xml:space="preserve">» που δεν δίνει λογαριασμό σε κανέναν και αυτό ισχύει και στη στελέχωση του Υπουργείου, που αν ισχύει ό,τι και στα άλλα Υπουργεία, βλέπουμε όλο και </w:t>
      </w:r>
      <w:r>
        <w:rPr>
          <w:rFonts w:eastAsia="Times New Roman"/>
          <w:szCs w:val="24"/>
        </w:rPr>
        <w:t xml:space="preserve">συχνότερα προκηρύξεις που προσαρμόζονται στα προσόντα των εκλεκτών. </w:t>
      </w:r>
      <w:proofErr w:type="spellStart"/>
      <w:r>
        <w:rPr>
          <w:rFonts w:eastAsia="Times New Roman"/>
          <w:szCs w:val="24"/>
        </w:rPr>
        <w:t>Αποκομματικοποίηση</w:t>
      </w:r>
      <w:proofErr w:type="spellEnd"/>
      <w:r>
        <w:rPr>
          <w:rFonts w:eastAsia="Times New Roman"/>
          <w:szCs w:val="24"/>
        </w:rPr>
        <w:t xml:space="preserve"> της δημόσιας διοίκησης δεν σημαίνει «</w:t>
      </w:r>
      <w:proofErr w:type="spellStart"/>
      <w:r>
        <w:rPr>
          <w:rFonts w:eastAsia="Times New Roman"/>
          <w:szCs w:val="24"/>
        </w:rPr>
        <w:t>συριζοποίησή</w:t>
      </w:r>
      <w:proofErr w:type="spellEnd"/>
      <w:r>
        <w:rPr>
          <w:rFonts w:eastAsia="Times New Roman"/>
          <w:szCs w:val="24"/>
        </w:rPr>
        <w:t xml:space="preserve">» της. </w:t>
      </w:r>
    </w:p>
    <w:p w14:paraId="515F5E9F" w14:textId="77777777" w:rsidR="005D0520" w:rsidRDefault="00B80F07">
      <w:pPr>
        <w:spacing w:line="600" w:lineRule="auto"/>
        <w:ind w:firstLine="720"/>
        <w:jc w:val="both"/>
        <w:rPr>
          <w:rFonts w:eastAsia="Times New Roman"/>
          <w:szCs w:val="24"/>
        </w:rPr>
      </w:pPr>
      <w:r>
        <w:rPr>
          <w:rFonts w:eastAsia="Times New Roman"/>
          <w:szCs w:val="24"/>
        </w:rPr>
        <w:lastRenderedPageBreak/>
        <w:t>Το 2021 θα έχουμε την Ελευσίνα Πολιτιστική Πρωτεύουσα της Ευρώπης και είναι μια ευκαιρία να παντρέψουμε την αρχα</w:t>
      </w:r>
      <w:r>
        <w:rPr>
          <w:rFonts w:eastAsia="Times New Roman"/>
          <w:szCs w:val="24"/>
        </w:rPr>
        <w:t>ία ιστορία και παράδοση με τη σύγχρονη ματιά. Δίνουμε εξετάσεις εκεί.</w:t>
      </w:r>
    </w:p>
    <w:p w14:paraId="515F5EA0" w14:textId="77777777" w:rsidR="005D0520" w:rsidRDefault="00B80F07">
      <w:pPr>
        <w:spacing w:line="600" w:lineRule="auto"/>
        <w:ind w:firstLine="720"/>
        <w:jc w:val="both"/>
        <w:rPr>
          <w:rFonts w:eastAsia="Times New Roman"/>
          <w:szCs w:val="24"/>
        </w:rPr>
      </w:pPr>
      <w:r>
        <w:rPr>
          <w:rFonts w:eastAsia="Times New Roman"/>
          <w:szCs w:val="24"/>
        </w:rPr>
        <w:t>Επιτρέψτε μου να περάσω σε ένα πεδίο που δεν έχουμε αξιοποιήσει όσο θα μπορούσαμε: Τις συνέργειες μεταξύ αθλητικών γεγονότων και πολιτιστικής κληρονομιάς, όταν μάλιστα στην Ελλάδα έχουμε</w:t>
      </w:r>
      <w:r>
        <w:rPr>
          <w:rFonts w:eastAsia="Times New Roman"/>
          <w:szCs w:val="24"/>
        </w:rPr>
        <w:t xml:space="preserve"> παγκόσμια αθλητικά </w:t>
      </w:r>
      <w:r>
        <w:rPr>
          <w:rFonts w:eastAsia="Times New Roman"/>
          <w:szCs w:val="24"/>
          <w:lang w:val="en-US"/>
        </w:rPr>
        <w:t>brand</w:t>
      </w:r>
      <w:r>
        <w:rPr>
          <w:rFonts w:eastAsia="Times New Roman"/>
          <w:szCs w:val="24"/>
        </w:rPr>
        <w:t xml:space="preserve"> </w:t>
      </w:r>
      <w:r>
        <w:rPr>
          <w:rFonts w:eastAsia="Times New Roman"/>
          <w:szCs w:val="24"/>
          <w:lang w:val="en-US"/>
        </w:rPr>
        <w:t>names</w:t>
      </w:r>
      <w:r>
        <w:rPr>
          <w:rFonts w:eastAsia="Times New Roman"/>
          <w:szCs w:val="24"/>
        </w:rPr>
        <w:t>, όπως τον Μαραθώνα, λόγω του Μαραθωνίου, το Παναθηναϊκό Στάδιο, όπου έγιναν οι πρώτοι σύγχρονοι Ολυμπιακοί Αγώνες, την Ολυμπία, αλλά και δεκάδες μέρη της Ελλάδας όπου μπορούμε να συνδυάσουμε αθλητικές διοργανώσεις με πολιτισ</w:t>
      </w:r>
      <w:r>
        <w:rPr>
          <w:rFonts w:eastAsia="Times New Roman"/>
          <w:szCs w:val="24"/>
        </w:rPr>
        <w:t xml:space="preserve">τικές διαδρομές. </w:t>
      </w:r>
    </w:p>
    <w:p w14:paraId="515F5EA1" w14:textId="77777777" w:rsidR="005D0520" w:rsidRDefault="00B80F07">
      <w:pPr>
        <w:spacing w:line="600" w:lineRule="auto"/>
        <w:ind w:firstLine="720"/>
        <w:jc w:val="both"/>
        <w:rPr>
          <w:rFonts w:eastAsia="Times New Roman"/>
          <w:szCs w:val="24"/>
        </w:rPr>
      </w:pPr>
      <w:r>
        <w:rPr>
          <w:rFonts w:eastAsia="Times New Roman"/>
          <w:szCs w:val="24"/>
        </w:rPr>
        <w:t xml:space="preserve">Το Συμβούλιο της Ευρώπης ετοιμάζει, μάλιστα, μια σχετική έκθεση στην οποία έχω αναλάβει εισηγητής με τίτλο «Ενισχύοντας τη </w:t>
      </w:r>
      <w:r>
        <w:rPr>
          <w:rFonts w:eastAsia="Times New Roman"/>
          <w:szCs w:val="24"/>
        </w:rPr>
        <w:lastRenderedPageBreak/>
        <w:t>σχέση μεταξύ δημοφιλών αθλητικών διοργανώσεων και πολιτιστικής κληρονομιάς».</w:t>
      </w:r>
    </w:p>
    <w:p w14:paraId="515F5EA2"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w:t>
      </w:r>
      <w:r>
        <w:rPr>
          <w:rFonts w:eastAsia="Times New Roman" w:cs="Times New Roman"/>
          <w:szCs w:val="24"/>
        </w:rPr>
        <w:t xml:space="preserve"> το κουδούνι λήξεως του χρόνου ομιλίας του κυρίου Βουλευτή)</w:t>
      </w:r>
    </w:p>
    <w:p w14:paraId="515F5EA3"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Μισό λεπτό ακόμα θα χρειαστώ, κύριε Πρόεδρε. </w:t>
      </w:r>
    </w:p>
    <w:p w14:paraId="515F5EA4" w14:textId="77777777" w:rsidR="005D0520" w:rsidRDefault="00B80F07">
      <w:pPr>
        <w:spacing w:line="600" w:lineRule="auto"/>
        <w:ind w:firstLine="720"/>
        <w:jc w:val="both"/>
        <w:rPr>
          <w:rFonts w:eastAsia="Times New Roman"/>
          <w:szCs w:val="24"/>
        </w:rPr>
      </w:pPr>
      <w:r>
        <w:rPr>
          <w:rFonts w:eastAsia="Times New Roman" w:cs="Times New Roman"/>
          <w:szCs w:val="24"/>
        </w:rPr>
        <w:t xml:space="preserve">Αφορά, βέβαια, σε ευρωπαϊκό επίπεδο αυτή η έκθεση του </w:t>
      </w:r>
      <w:r>
        <w:rPr>
          <w:rFonts w:eastAsia="Times New Roman"/>
          <w:szCs w:val="24"/>
        </w:rPr>
        <w:t>Συμβουλίου της Ευρώπης, αλλά θα πρέπει να αναδειχθούν και οι μεγάλες δυνατότητες της χώρας μας σ</w:t>
      </w:r>
      <w:r>
        <w:rPr>
          <w:rFonts w:eastAsia="Times New Roman"/>
          <w:szCs w:val="24"/>
        </w:rPr>
        <w:t xml:space="preserve">τον συγκεκριμένο τομέα. </w:t>
      </w:r>
    </w:p>
    <w:p w14:paraId="515F5EA5" w14:textId="77777777" w:rsidR="005D0520" w:rsidRDefault="00B80F07">
      <w:pPr>
        <w:spacing w:line="600" w:lineRule="auto"/>
        <w:ind w:firstLine="720"/>
        <w:jc w:val="both"/>
        <w:rPr>
          <w:rFonts w:eastAsia="Times New Roman"/>
          <w:szCs w:val="24"/>
        </w:rPr>
      </w:pPr>
      <w:r>
        <w:rPr>
          <w:rFonts w:eastAsia="Times New Roman"/>
          <w:szCs w:val="24"/>
        </w:rPr>
        <w:t xml:space="preserve">Κλείνοντας, μιας και είμαστε στον αθλητισμό και ο αθλητισμός είναι πολιτισμός -όσο και αν δεν του φαίνεται, όπως είδαμε χθες- επιτρέψτε μου να αναφερθώ και στα χθεσινά επεισόδια της Τούμπας. </w:t>
      </w:r>
    </w:p>
    <w:p w14:paraId="515F5EA6" w14:textId="77777777" w:rsidR="005D0520" w:rsidRDefault="00B80F07">
      <w:pPr>
        <w:spacing w:line="600" w:lineRule="auto"/>
        <w:ind w:firstLine="720"/>
        <w:jc w:val="both"/>
        <w:rPr>
          <w:rFonts w:eastAsia="Times New Roman"/>
          <w:szCs w:val="24"/>
        </w:rPr>
      </w:pPr>
      <w:r>
        <w:rPr>
          <w:rFonts w:eastAsia="Times New Roman"/>
          <w:szCs w:val="24"/>
        </w:rPr>
        <w:lastRenderedPageBreak/>
        <w:t xml:space="preserve">Μέσα στη συνολική αποδοκιμασία, </w:t>
      </w:r>
      <w:r>
        <w:rPr>
          <w:rFonts w:eastAsia="Times New Roman"/>
          <w:szCs w:val="24"/>
        </w:rPr>
        <w:t>επιτρέψτε μου ως πρώην αθλητής να εγκωμιάσω τους αθλητές και των δύο ομάδων που στάθηκαν στο ύψος των περιστάσεων. Ο αρχηγός του ΠΑΟΚ, μάλιστα, αρνήθηκε την προτροπή του Προέδρου του να φύγει η ομάδα.</w:t>
      </w:r>
    </w:p>
    <w:p w14:paraId="515F5EA7" w14:textId="77777777" w:rsidR="005D0520" w:rsidRDefault="00B80F07">
      <w:pPr>
        <w:spacing w:line="600" w:lineRule="auto"/>
        <w:ind w:firstLine="720"/>
        <w:jc w:val="both"/>
        <w:rPr>
          <w:rFonts w:eastAsia="Times New Roman"/>
          <w:szCs w:val="24"/>
        </w:rPr>
      </w:pPr>
      <w:r>
        <w:rPr>
          <w:rFonts w:eastAsia="Times New Roman"/>
          <w:szCs w:val="24"/>
        </w:rPr>
        <w:t>Δυστυχώς, όμως, έτσι όπως τα έχουμε κάνει δεν είναι αυτ</w:t>
      </w:r>
      <w:r>
        <w:rPr>
          <w:rFonts w:eastAsia="Times New Roman"/>
          <w:szCs w:val="24"/>
        </w:rPr>
        <w:t xml:space="preserve">οί οι πρωταγωνιστές, αλλά οι παράγοντες, ενίοτε και κουμπουροφόροι, οι οπαδοί, οι δικηγόροι, οι δικαστές και τα μέσα μαζικής ενημέρωσης. </w:t>
      </w:r>
    </w:p>
    <w:p w14:paraId="515F5EA8" w14:textId="77777777" w:rsidR="005D0520" w:rsidRDefault="00B80F07">
      <w:pPr>
        <w:spacing w:line="600" w:lineRule="auto"/>
        <w:ind w:firstLine="720"/>
        <w:jc w:val="both"/>
        <w:rPr>
          <w:rFonts w:eastAsia="Times New Roman"/>
          <w:szCs w:val="24"/>
        </w:rPr>
      </w:pPr>
      <w:r>
        <w:rPr>
          <w:rFonts w:eastAsia="Times New Roman"/>
          <w:szCs w:val="24"/>
        </w:rPr>
        <w:t>Όσο το ποδόσφαιρο δεν παίζεται στο γήπεδο, αλλά στις δικαστικές αίθουσες, τόσο θα απομακρύνει τον κόσμο και οι υπαίτιο</w:t>
      </w:r>
      <w:r>
        <w:rPr>
          <w:rFonts w:eastAsia="Times New Roman"/>
          <w:szCs w:val="24"/>
        </w:rPr>
        <w:t>ι γι’ αυτό πρέπει να πάνε σπίτι τους να το βλέπουν από την τηλεόραση, που ελπίζω να συνεχίσει να το δείχνει.</w:t>
      </w:r>
    </w:p>
    <w:p w14:paraId="515F5EA9" w14:textId="77777777" w:rsidR="005D0520" w:rsidRDefault="00B80F07">
      <w:pPr>
        <w:spacing w:line="600" w:lineRule="auto"/>
        <w:ind w:firstLine="720"/>
        <w:jc w:val="both"/>
        <w:rPr>
          <w:rFonts w:eastAsia="Times New Roman"/>
          <w:szCs w:val="24"/>
        </w:rPr>
      </w:pPr>
      <w:r>
        <w:rPr>
          <w:rFonts w:eastAsia="Times New Roman"/>
          <w:szCs w:val="24"/>
        </w:rPr>
        <w:t>Ευχαριστώ πολύ.</w:t>
      </w:r>
    </w:p>
    <w:p w14:paraId="515F5EAA" w14:textId="77777777" w:rsidR="005D0520" w:rsidRDefault="00B80F07">
      <w:pPr>
        <w:spacing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Ευχαριστώ, κύριε συνάδελφε.</w:t>
      </w:r>
    </w:p>
    <w:p w14:paraId="515F5EAB" w14:textId="77777777" w:rsidR="005D0520" w:rsidRDefault="00B80F07">
      <w:pPr>
        <w:spacing w:line="600" w:lineRule="auto"/>
        <w:ind w:firstLine="720"/>
        <w:jc w:val="both"/>
        <w:rPr>
          <w:rFonts w:eastAsia="Times New Roman"/>
          <w:szCs w:val="24"/>
        </w:rPr>
      </w:pPr>
      <w:r>
        <w:rPr>
          <w:rFonts w:eastAsia="Times New Roman"/>
          <w:szCs w:val="24"/>
        </w:rPr>
        <w:t>Κυρίες και κύριοι συνάδελφοι, υπάρχουν τρεις συνάδελφοι από τους επερωτ</w:t>
      </w:r>
      <w:r>
        <w:rPr>
          <w:rFonts w:eastAsia="Times New Roman"/>
          <w:szCs w:val="24"/>
        </w:rPr>
        <w:t>ώντες Βουλευτές, η κ</w:t>
      </w:r>
      <w:r>
        <w:rPr>
          <w:rFonts w:eastAsia="Times New Roman"/>
          <w:szCs w:val="24"/>
        </w:rPr>
        <w:t>.</w:t>
      </w:r>
      <w:r>
        <w:rPr>
          <w:rFonts w:eastAsia="Times New Roman"/>
          <w:szCs w:val="24"/>
        </w:rPr>
        <w:t xml:space="preserve"> Όλγα Κεφαλογιάννη, ο κ. Κωνσταντίνος Τασούλας και η κ</w:t>
      </w:r>
      <w:r>
        <w:rPr>
          <w:rFonts w:eastAsia="Times New Roman"/>
          <w:szCs w:val="24"/>
        </w:rPr>
        <w:t>.</w:t>
      </w:r>
      <w:r>
        <w:rPr>
          <w:rFonts w:eastAsia="Times New Roman"/>
          <w:szCs w:val="24"/>
        </w:rPr>
        <w:t xml:space="preserve"> Φωτεινή Αραμπατζή, που έχουν δευτερολογίες.</w:t>
      </w:r>
    </w:p>
    <w:p w14:paraId="515F5EAC" w14:textId="77777777" w:rsidR="005D0520" w:rsidRDefault="00B80F07">
      <w:pPr>
        <w:spacing w:line="600" w:lineRule="auto"/>
        <w:ind w:firstLine="720"/>
        <w:jc w:val="both"/>
        <w:rPr>
          <w:rFonts w:eastAsia="Times New Roman"/>
          <w:szCs w:val="24"/>
        </w:rPr>
      </w:pPr>
      <w:r>
        <w:rPr>
          <w:rFonts w:eastAsia="Times New Roman"/>
          <w:szCs w:val="24"/>
        </w:rPr>
        <w:t>Ορίστε, κυρία Κεφαλογιάννη, έχετε τον λόγο για πέντε λεπτά για να δευτερολογήσετε.</w:t>
      </w:r>
    </w:p>
    <w:p w14:paraId="515F5EAD" w14:textId="77777777" w:rsidR="005D0520" w:rsidRDefault="00B80F07">
      <w:pPr>
        <w:spacing w:line="600" w:lineRule="auto"/>
        <w:ind w:firstLine="720"/>
        <w:jc w:val="both"/>
        <w:rPr>
          <w:rFonts w:eastAsia="Times New Roman"/>
          <w:szCs w:val="24"/>
        </w:rPr>
      </w:pPr>
      <w:r>
        <w:rPr>
          <w:rFonts w:eastAsia="Times New Roman"/>
          <w:b/>
          <w:szCs w:val="24"/>
        </w:rPr>
        <w:t xml:space="preserve">ΟΛΓΑ ΚΕΦΑΛΟΓΙΑΝΝΗ: </w:t>
      </w:r>
      <w:r>
        <w:rPr>
          <w:rFonts w:eastAsia="Times New Roman"/>
          <w:szCs w:val="24"/>
        </w:rPr>
        <w:t>Κυρία Υπουργέ, νομίζω ότι η διαδι</w:t>
      </w:r>
      <w:r>
        <w:rPr>
          <w:rFonts w:eastAsia="Times New Roman"/>
          <w:szCs w:val="24"/>
        </w:rPr>
        <w:t xml:space="preserve">κασία ήταν αποκαλυπτική. Ήταν αποκαλυπτική της απραξίας και των λαθεμένων επιλογών που κατ’ εξακολούθηση ακολουθούν την υπουργική σας θητεία. </w:t>
      </w:r>
    </w:p>
    <w:p w14:paraId="515F5EAE" w14:textId="77777777" w:rsidR="005D0520" w:rsidRDefault="00B80F07">
      <w:pPr>
        <w:spacing w:line="600" w:lineRule="auto"/>
        <w:ind w:firstLine="720"/>
        <w:jc w:val="both"/>
        <w:rPr>
          <w:rFonts w:eastAsia="Times New Roman"/>
          <w:szCs w:val="24"/>
        </w:rPr>
      </w:pPr>
      <w:r>
        <w:rPr>
          <w:rFonts w:eastAsia="Times New Roman"/>
          <w:szCs w:val="24"/>
          <w:lang w:val="en-US"/>
        </w:rPr>
        <w:lastRenderedPageBreak/>
        <w:t>H</w:t>
      </w:r>
      <w:r>
        <w:rPr>
          <w:rFonts w:eastAsia="Times New Roman"/>
          <w:szCs w:val="24"/>
        </w:rPr>
        <w:t xml:space="preserve"> απραξία αυτή εκφράστηκε και από τον χρόνο των ρημάτων που ακολουθήσατε: «Υποστηρίζουμε», «επιδιώκουμε», «αναπτύ</w:t>
      </w:r>
      <w:r>
        <w:rPr>
          <w:rFonts w:eastAsia="Times New Roman"/>
          <w:szCs w:val="24"/>
        </w:rPr>
        <w:t xml:space="preserve">σσουμε», «καλλιεργούμε». Μετά από ενάμιση χρόνο που είσαστε στο Υπουργείο, γίνεται σε ενεστώτα διαρκείας, μάλλον -θα έλεγα- σε ενεστώτα αδρανείας. Όμως, ο ενεστώτας αδρανείας δεν έλυσε ποτέ κανένα πρόβλημα. </w:t>
      </w:r>
    </w:p>
    <w:p w14:paraId="515F5EAF" w14:textId="77777777" w:rsidR="005D0520" w:rsidRDefault="00B80F07">
      <w:pPr>
        <w:spacing w:line="600" w:lineRule="auto"/>
        <w:ind w:firstLine="720"/>
        <w:jc w:val="both"/>
        <w:rPr>
          <w:rFonts w:eastAsia="Times New Roman"/>
          <w:szCs w:val="24"/>
        </w:rPr>
      </w:pPr>
      <w:r>
        <w:rPr>
          <w:rFonts w:eastAsia="Times New Roman"/>
          <w:szCs w:val="24"/>
        </w:rPr>
        <w:t xml:space="preserve">Αναρωτιέμαι: Αυτήν την απραξία, αυτές τις λάθος </w:t>
      </w:r>
      <w:r>
        <w:rPr>
          <w:rFonts w:eastAsia="Times New Roman"/>
          <w:szCs w:val="24"/>
        </w:rPr>
        <w:t>επιλογές ήταν που επιβράβευσε ο Πρωθυπουργός στον τελευταίο ανασχηματισμό; Αναρωτιέμαι</w:t>
      </w:r>
      <w:r w:rsidRPr="008A7FDA">
        <w:rPr>
          <w:rFonts w:eastAsia="Times New Roman"/>
          <w:szCs w:val="24"/>
        </w:rPr>
        <w:t xml:space="preserve">: </w:t>
      </w:r>
      <w:r>
        <w:rPr>
          <w:rFonts w:eastAsia="Times New Roman"/>
          <w:szCs w:val="24"/>
        </w:rPr>
        <w:t>Γνωρίζει τι πραγματικά γίνεται στο Υπουργείο σας;</w:t>
      </w:r>
    </w:p>
    <w:p w14:paraId="515F5EB0" w14:textId="77777777" w:rsidR="005D0520" w:rsidRDefault="00B80F07">
      <w:pPr>
        <w:spacing w:line="600" w:lineRule="auto"/>
        <w:ind w:firstLine="720"/>
        <w:jc w:val="both"/>
        <w:rPr>
          <w:rFonts w:eastAsia="Times New Roman"/>
          <w:szCs w:val="24"/>
        </w:rPr>
      </w:pPr>
      <w:r>
        <w:rPr>
          <w:rFonts w:eastAsia="Times New Roman"/>
          <w:szCs w:val="24"/>
        </w:rPr>
        <w:t>Κυρία Υπουργέ, σήμερα δεν πείσατε κανέναν. Προφανώς δεν έχετε αντιληφθεί το εύρος και την ουσία του διοικητικού μηχανι</w:t>
      </w:r>
      <w:r>
        <w:rPr>
          <w:rFonts w:eastAsia="Times New Roman"/>
          <w:szCs w:val="24"/>
        </w:rPr>
        <w:t xml:space="preserve">σμού </w:t>
      </w:r>
      <w:r>
        <w:rPr>
          <w:rFonts w:eastAsia="Times New Roman"/>
          <w:szCs w:val="24"/>
        </w:rPr>
        <w:lastRenderedPageBreak/>
        <w:t>του Υπουργείου, στο οποίο προΐσταστε. Δεν υπάρχει καμμία δικαιολογία για τα ανύπαρκτα πολιτικά σας αντανακλαστικά. Κατά τη διάρκεια της θητείας σας έχετε κληθεί να διαχειριστείτε ζητήματα ιδιαίτερης βαρύτητας για τον πολιτισμό. Μιλήστε μας, λοιπόν, γι</w:t>
      </w:r>
      <w:r>
        <w:rPr>
          <w:rFonts w:eastAsia="Times New Roman"/>
          <w:szCs w:val="24"/>
        </w:rPr>
        <w:t xml:space="preserve">α κάποιο που έχει αποδώσει. Κανένα. Σταματήστε να μιλάτε συνέχεια για το παρελθόν. Αυτό είναι το εύκολο. Το θέμα -και το δύσκολο- είναι να αντιμετωπίζουμε το παρόν. </w:t>
      </w:r>
    </w:p>
    <w:p w14:paraId="515F5EB1" w14:textId="77777777" w:rsidR="005D0520" w:rsidRDefault="00B80F07">
      <w:pPr>
        <w:spacing w:line="600" w:lineRule="auto"/>
        <w:ind w:firstLine="720"/>
        <w:jc w:val="both"/>
        <w:rPr>
          <w:rFonts w:eastAsia="Times New Roman"/>
          <w:szCs w:val="24"/>
        </w:rPr>
      </w:pPr>
      <w:r>
        <w:rPr>
          <w:rFonts w:eastAsia="Times New Roman"/>
          <w:szCs w:val="24"/>
        </w:rPr>
        <w:t xml:space="preserve">Ακόμα δεν έχετε καταφέρει να βάλετε μια σειρά στα σημαντικά ζητήματα. Λειτουργείτε σαν να </w:t>
      </w:r>
      <w:r>
        <w:rPr>
          <w:rFonts w:eastAsia="Times New Roman"/>
          <w:szCs w:val="24"/>
        </w:rPr>
        <w:t xml:space="preserve">μην έχετε επαφή με την πραγματικότητα. Γνωρίζετε και εσείς από την τέχνη σας ότι ο πολιτισμός απαιτεί όραμα, σχέδιο, χρονοδιάγραμμα, τεχνογνωσία. Είναι, λοιπόν, λυπηρό το ότι αντιμετωπίζετε τα μείζονα ζητήματα του τομέα </w:t>
      </w:r>
      <w:r>
        <w:rPr>
          <w:rFonts w:eastAsia="Times New Roman"/>
          <w:szCs w:val="24"/>
        </w:rPr>
        <w:lastRenderedPageBreak/>
        <w:t>του πολιτισμού με τέτοια προχειρότητ</w:t>
      </w:r>
      <w:r>
        <w:rPr>
          <w:rFonts w:eastAsia="Times New Roman"/>
          <w:szCs w:val="24"/>
        </w:rPr>
        <w:t xml:space="preserve">α, με τον ίδιο τρόπο που αντιμετωπίζετε και τον κοινοβουλευτικό έλεγχο.  </w:t>
      </w:r>
    </w:p>
    <w:p w14:paraId="515F5EB2" w14:textId="77777777" w:rsidR="005D0520" w:rsidRDefault="00B80F07">
      <w:pPr>
        <w:spacing w:line="600" w:lineRule="auto"/>
        <w:ind w:firstLine="720"/>
        <w:jc w:val="both"/>
        <w:rPr>
          <w:rFonts w:eastAsia="Times New Roman"/>
          <w:szCs w:val="24"/>
        </w:rPr>
      </w:pPr>
      <w:r>
        <w:rPr>
          <w:rFonts w:eastAsia="Times New Roman"/>
          <w:szCs w:val="24"/>
        </w:rPr>
        <w:t>Το λέω αυτό για να το ακούσει και ο εκπρόσωπος του ΣΥΡΙΖΑ. Αυτή η επίκαιρη επερώτηση έχει κατατεθεί επανειλημμένα, αλλά η κυρία Υπουργός δεν θεώρησε ότι όφειλε να απαντήσει. Έχει κατ</w:t>
      </w:r>
      <w:r>
        <w:rPr>
          <w:rFonts w:eastAsia="Times New Roman"/>
          <w:szCs w:val="24"/>
        </w:rPr>
        <w:t xml:space="preserve">ατεθεί για πρώτη φορά τον Μάιο του 2017, για δεύτερη φορά τον Οκτώβριο του 2017 και τη συζητούμε σήμερα, τον Μάρτιο του 2018, μετά από δέκα μήνες και βεβαίως τα θέματα τρέχουν. Ο κόσμος του πολιτισμού εκφράζει την ανησυχία του. </w:t>
      </w:r>
    </w:p>
    <w:p w14:paraId="515F5EB3" w14:textId="77777777" w:rsidR="005D0520" w:rsidRDefault="00B80F07">
      <w:pPr>
        <w:spacing w:line="600" w:lineRule="auto"/>
        <w:ind w:firstLine="720"/>
        <w:jc w:val="both"/>
        <w:rPr>
          <w:rFonts w:eastAsia="Times New Roman"/>
          <w:szCs w:val="24"/>
        </w:rPr>
      </w:pPr>
      <w:r>
        <w:rPr>
          <w:rFonts w:eastAsia="Times New Roman"/>
          <w:szCs w:val="24"/>
        </w:rPr>
        <w:t>Επαναλαμβάνω ότι ο νέος Οργ</w:t>
      </w:r>
      <w:r>
        <w:rPr>
          <w:rFonts w:eastAsia="Times New Roman"/>
          <w:szCs w:val="24"/>
        </w:rPr>
        <w:t>ανισμός του Υπουργείου δομήθηκε αποκλειστικά με βάση τις φιλοδοξίες των κομματικών σας φίλων και όχι τις ανάγκες εκσυγχρονισμού του τομέα. Οι εποπτευό</w:t>
      </w:r>
      <w:r>
        <w:rPr>
          <w:rFonts w:eastAsia="Times New Roman"/>
          <w:szCs w:val="24"/>
        </w:rPr>
        <w:lastRenderedPageBreak/>
        <w:t>μενοι φορείς του Υπουργείου έχουν αφεθεί στην τύχη τους με διοικητικά κενά και αδράνεια παντού. Έτσι συμβα</w:t>
      </w:r>
      <w:r>
        <w:rPr>
          <w:rFonts w:eastAsia="Times New Roman"/>
          <w:szCs w:val="24"/>
        </w:rPr>
        <w:t>ίνει και στο ΤΑΠΑ, τον εκτελεστικό βραχίονα του Υπουργείου. Δεν έχει οργανισμό, δεν επαρκεί το προσωπικό του, δεν έχει αναπτυξιακό σχέδιο και αντί να θέσετε το ζήτημα του ΤΑΠΑ ως προτεραιότητα του σχεδιασμού σας, το υποβαθμίζετε και το καταρρακώνετε, προαν</w:t>
      </w:r>
      <w:r>
        <w:rPr>
          <w:rFonts w:eastAsia="Times New Roman"/>
          <w:szCs w:val="24"/>
        </w:rPr>
        <w:t>αγγέλλοντας συνεχώς ελέγχους.</w:t>
      </w:r>
    </w:p>
    <w:p w14:paraId="515F5EB4" w14:textId="77777777" w:rsidR="005D0520" w:rsidRDefault="00B80F07">
      <w:pPr>
        <w:spacing w:line="600" w:lineRule="auto"/>
        <w:ind w:firstLine="720"/>
        <w:jc w:val="both"/>
        <w:rPr>
          <w:rFonts w:eastAsia="Times New Roman"/>
          <w:szCs w:val="24"/>
        </w:rPr>
      </w:pPr>
      <w:r>
        <w:rPr>
          <w:rFonts w:eastAsia="Times New Roman"/>
          <w:szCs w:val="24"/>
        </w:rPr>
        <w:t xml:space="preserve">Αλήθεια, κυρία Υπουργέ, ποιος είναι ο στόχος σας; Μήπως είναι η διάλυση του ΤΑΠΑ; </w:t>
      </w:r>
    </w:p>
    <w:p w14:paraId="515F5EB5" w14:textId="77777777" w:rsidR="005D0520" w:rsidRDefault="00B80F07">
      <w:pPr>
        <w:spacing w:line="600" w:lineRule="auto"/>
        <w:ind w:firstLine="720"/>
        <w:jc w:val="both"/>
        <w:rPr>
          <w:rFonts w:eastAsia="Times New Roman"/>
          <w:szCs w:val="24"/>
        </w:rPr>
      </w:pPr>
      <w:r>
        <w:rPr>
          <w:rFonts w:eastAsia="Times New Roman"/>
          <w:szCs w:val="24"/>
        </w:rPr>
        <w:t xml:space="preserve">Σας είπαμε και για τα έσοδα. Ούτε τα έσοδα είστε σε θέση να τα επενδύσετε σωστά. Πέρσι ήταν 17 εκατομμύρια, φέτος 25 εκατομμύρια, τα οποία δεν </w:t>
      </w:r>
      <w:r>
        <w:rPr>
          <w:rFonts w:eastAsia="Times New Roman"/>
          <w:szCs w:val="24"/>
        </w:rPr>
        <w:t xml:space="preserve">έχουν εισπραχθεί ακόμα. </w:t>
      </w:r>
    </w:p>
    <w:p w14:paraId="515F5EB6" w14:textId="77777777" w:rsidR="005D0520" w:rsidRDefault="00B80F07">
      <w:pPr>
        <w:spacing w:line="600" w:lineRule="auto"/>
        <w:ind w:firstLine="720"/>
        <w:jc w:val="both"/>
        <w:rPr>
          <w:rFonts w:eastAsia="Times New Roman"/>
          <w:szCs w:val="24"/>
        </w:rPr>
      </w:pPr>
      <w:r>
        <w:rPr>
          <w:rFonts w:eastAsia="Times New Roman"/>
          <w:szCs w:val="24"/>
        </w:rPr>
        <w:lastRenderedPageBreak/>
        <w:t>Τον Απρίλιο, όπως είπαμε, ανοίγει η τουριστική περίοδος. Ακόμα δεν έχετε ολοκληρώσει τις διαδικασίες πρόσληψης εποχιακού προσωπικού για τα μουσεία και τους αρχαιολογικούς χώρους. Έχετε συνειδητοποιήσει ότι για δεύτερη συνεχή χρονιά</w:t>
      </w:r>
      <w:r>
        <w:rPr>
          <w:rFonts w:eastAsia="Times New Roman"/>
          <w:szCs w:val="24"/>
        </w:rPr>
        <w:t xml:space="preserve"> τα κυλικεία στους πιο δημοφιλείς αρχαιολογικούς χώρους θα παραμείνουν κλειστά; Τι θα πουλάτε και πώς θα το πουλάτε στα πωλητήρια των αρχαιολογικών χώρων; Το απολύτως τίποτα.</w:t>
      </w:r>
    </w:p>
    <w:p w14:paraId="515F5EB7" w14:textId="77777777" w:rsidR="005D0520" w:rsidRDefault="00B80F07">
      <w:pPr>
        <w:spacing w:line="600" w:lineRule="auto"/>
        <w:ind w:firstLine="720"/>
        <w:jc w:val="both"/>
        <w:rPr>
          <w:rFonts w:eastAsia="Times New Roman"/>
          <w:szCs w:val="24"/>
        </w:rPr>
      </w:pPr>
      <w:r>
        <w:rPr>
          <w:rFonts w:eastAsia="Times New Roman"/>
          <w:szCs w:val="24"/>
        </w:rPr>
        <w:t>Συνολική ανικανότητα επιδεικνύετε και στο να αξιοποιήσετε τα προσφερόμενα μέσα γι</w:t>
      </w:r>
      <w:r>
        <w:rPr>
          <w:rFonts w:eastAsia="Times New Roman"/>
          <w:szCs w:val="24"/>
        </w:rPr>
        <w:t xml:space="preserve">α την αναβάθμιση του τομέα του πολιτισμού. Και μην μου λέτε για το τομεακό πρόγραμμα, γιατί τομεακό πρόγραμμα ο πολιτισμός είχε μόνο στο Γ΄ Κοινοτικό Πλαίσιο Στήριξης. </w:t>
      </w:r>
      <w:r>
        <w:rPr>
          <w:rFonts w:eastAsia="Times New Roman"/>
          <w:szCs w:val="24"/>
        </w:rPr>
        <w:lastRenderedPageBreak/>
        <w:t>Στο ΕΣΠΑ 2007 - 2013 δεν υπήρχε τομεακό πρόγραμμα, όμως είχαμε τα ΠΕΠ και την Ανταγωνιστ</w:t>
      </w:r>
      <w:r>
        <w:rPr>
          <w:rFonts w:eastAsia="Times New Roman"/>
          <w:szCs w:val="24"/>
        </w:rPr>
        <w:t>ικότητα και από το Υπουργείο έγιναν 654 έργα. Ξαναλέω: Με ΠΕΠ και Ανταγωνιστικότητα.</w:t>
      </w:r>
    </w:p>
    <w:p w14:paraId="515F5EB8" w14:textId="77777777" w:rsidR="005D0520" w:rsidRDefault="00B80F07">
      <w:pPr>
        <w:spacing w:line="600" w:lineRule="auto"/>
        <w:ind w:firstLine="720"/>
        <w:jc w:val="both"/>
        <w:rPr>
          <w:rFonts w:eastAsia="Times New Roman"/>
          <w:szCs w:val="24"/>
        </w:rPr>
      </w:pPr>
      <w:r>
        <w:rPr>
          <w:rFonts w:eastAsia="Times New Roman"/>
          <w:szCs w:val="24"/>
        </w:rPr>
        <w:t>Ενώ τον Δεκέμβριο του 2014 είχαμε εξασφαλίσει από την Ευρωπαϊκή Ένωση για το 2014–2020 340 εκατομμύρια ευρώ, από αυτά τρία χρόνια μετά δεν έχετε ενεργοποιήσει ούτε τα μισά</w:t>
      </w:r>
      <w:r>
        <w:rPr>
          <w:rFonts w:eastAsia="Times New Roman"/>
          <w:szCs w:val="24"/>
        </w:rPr>
        <w:t>.</w:t>
      </w:r>
    </w:p>
    <w:p w14:paraId="515F5EB9"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Δεν μπορείτε να</w:t>
      </w:r>
      <w:r>
        <w:rPr>
          <w:rFonts w:eastAsia="Times New Roman" w:cs="Times New Roman"/>
          <w:szCs w:val="24"/>
        </w:rPr>
        <w:t xml:space="preserve"> </w:t>
      </w:r>
      <w:r>
        <w:rPr>
          <w:rFonts w:eastAsia="Times New Roman" w:cs="Times New Roman"/>
          <w:szCs w:val="24"/>
        </w:rPr>
        <w:t xml:space="preserve">απορροφήσετε τα κονδύλια του ΕΣΠΑ για την ολοκλήρωση προγραμμάτων και δράσεων που είναι δρομολογημένα από τα προηγούμενα προγράμματα. </w:t>
      </w:r>
    </w:p>
    <w:p w14:paraId="515F5EBA"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Αναρωτιέμαι: Έχετε συνειδητοποιήσει ότι αυτά τα κονδύλια θα χαθούν οριστικά και αμετάκλητα; Έχετε αναλογιστεί τη ζημιά; Έχετε καθόλου υπ’ </w:t>
      </w:r>
      <w:proofErr w:type="spellStart"/>
      <w:r>
        <w:rPr>
          <w:rFonts w:eastAsia="Times New Roman" w:cs="Times New Roman"/>
          <w:szCs w:val="24"/>
        </w:rPr>
        <w:t>όψιν</w:t>
      </w:r>
      <w:proofErr w:type="spellEnd"/>
      <w:r>
        <w:rPr>
          <w:rFonts w:eastAsia="Times New Roman" w:cs="Times New Roman"/>
          <w:szCs w:val="24"/>
        </w:rPr>
        <w:t xml:space="preserve"> σας ότι τα έργα θα παραμένουν ανολοκλήρωτα; </w:t>
      </w:r>
    </w:p>
    <w:p w14:paraId="515F5EBB"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Τα ίδια θέματα υπάρχουν και με την υπόθεση της ΑΕΠΙ, ένα κεφάλαιο στ</w:t>
      </w:r>
      <w:r>
        <w:rPr>
          <w:rFonts w:eastAsia="Times New Roman" w:cs="Times New Roman"/>
          <w:szCs w:val="24"/>
        </w:rPr>
        <w:t xml:space="preserve">ο οποίο διαπρέπετε για την απόλυτη απραξία σας, ενώ οι δημιουργοί αγωνιούν για τα χρήματα που τους οφείλονται και για το μέλλον τους σε ό,τι αφορά τις αμοιβές για την πνευματική τους δημιουργία. </w:t>
      </w:r>
    </w:p>
    <w:p w14:paraId="515F5EBC"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Φέρατε πριν από έναν χρόνο ακριβώς μία νομικά αμφιλεγόμενη β</w:t>
      </w:r>
      <w:r>
        <w:rPr>
          <w:rFonts w:eastAsia="Times New Roman" w:cs="Times New Roman"/>
          <w:szCs w:val="24"/>
        </w:rPr>
        <w:t>ουλευτική τροπολογία για το</w:t>
      </w:r>
      <w:r>
        <w:rPr>
          <w:rFonts w:eastAsia="Times New Roman" w:cs="Times New Roman"/>
          <w:szCs w:val="24"/>
        </w:rPr>
        <w:t>ν</w:t>
      </w:r>
      <w:r>
        <w:rPr>
          <w:rFonts w:eastAsia="Times New Roman" w:cs="Times New Roman"/>
          <w:szCs w:val="24"/>
        </w:rPr>
        <w:t xml:space="preserve"> διορισμό </w:t>
      </w:r>
      <w:r>
        <w:rPr>
          <w:rFonts w:eastAsia="Times New Roman" w:cs="Times New Roman"/>
          <w:szCs w:val="24"/>
        </w:rPr>
        <w:t>ε</w:t>
      </w:r>
      <w:r>
        <w:rPr>
          <w:rFonts w:eastAsia="Times New Roman" w:cs="Times New Roman"/>
          <w:szCs w:val="24"/>
        </w:rPr>
        <w:t>πιτρόπου στην ΑΕΠΙ. Αυτό υποτίθεται ήταν ένα έκτακτο μέτρο</w:t>
      </w:r>
      <w:r>
        <w:rPr>
          <w:rFonts w:eastAsia="Times New Roman" w:cs="Times New Roman"/>
          <w:szCs w:val="24"/>
        </w:rPr>
        <w:t>,</w:t>
      </w:r>
      <w:r>
        <w:rPr>
          <w:rFonts w:eastAsia="Times New Roman" w:cs="Times New Roman"/>
          <w:szCs w:val="24"/>
        </w:rPr>
        <w:t xml:space="preserve"> μέχρι να φέρετε τον νόμο το καλοκαίρι. Φέρατε τον νόμο, στον οποίο δεν δώσετε ουσιαστικά καμμία λύση, ουσιαστικά αυτοσχεδιάσατε, αγνοήσατε το πνεύμα της κοιν</w:t>
      </w:r>
      <w:r>
        <w:rPr>
          <w:rFonts w:eastAsia="Times New Roman" w:cs="Times New Roman"/>
          <w:szCs w:val="24"/>
        </w:rPr>
        <w:t xml:space="preserve">οτικής οδηγίας, αδιαφορήσατε γι’ αυτό που λέγαμε εμείς, τη διαφάνεια, τη λογοδοσία και την υπεράσπιση του δημοσίου </w:t>
      </w:r>
      <w:r>
        <w:rPr>
          <w:rFonts w:eastAsia="Times New Roman" w:cs="Times New Roman"/>
          <w:szCs w:val="24"/>
        </w:rPr>
        <w:lastRenderedPageBreak/>
        <w:t xml:space="preserve">συμφέροντος και έκτοτε φέρνετε ακόμα </w:t>
      </w:r>
      <w:proofErr w:type="spellStart"/>
      <w:r>
        <w:rPr>
          <w:rFonts w:eastAsia="Times New Roman" w:cs="Times New Roman"/>
          <w:szCs w:val="24"/>
        </w:rPr>
        <w:t>εμβαλωματικές</w:t>
      </w:r>
      <w:proofErr w:type="spellEnd"/>
      <w:r>
        <w:rPr>
          <w:rFonts w:eastAsia="Times New Roman" w:cs="Times New Roman"/>
          <w:szCs w:val="24"/>
        </w:rPr>
        <w:t xml:space="preserve"> λύσεις και προσπαθείτε ουσιαστικά να κρατήσετε το θέμα για να μη «σκάσει». </w:t>
      </w:r>
    </w:p>
    <w:p w14:paraId="515F5EBD"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Συνολικά, λοιπ</w:t>
      </w:r>
      <w:r>
        <w:rPr>
          <w:rFonts w:eastAsia="Times New Roman" w:cs="Times New Roman"/>
          <w:szCs w:val="24"/>
        </w:rPr>
        <w:t>όν, δεν υπάρχει στρατηγικό σχέδιο και το μόνο που κάνετε είναι να βγάζετε συνεχείς ανακοινώσεις ευφορίας, να βαφτίζετε την αποτυχία επιτυχία, την απώλεια εσόδων αύξηση, τις ελλείψεις οργάνωση. Στο μόνο που δίνετε συστηματική προσήλωση είναι η παραπληροφόρη</w:t>
      </w:r>
      <w:r>
        <w:rPr>
          <w:rFonts w:eastAsia="Times New Roman" w:cs="Times New Roman"/>
          <w:szCs w:val="24"/>
        </w:rPr>
        <w:t xml:space="preserve">ση. </w:t>
      </w:r>
    </w:p>
    <w:p w14:paraId="515F5EBE"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Όμως, η τελική μου ερώτηση είναι αν η στρατηγική σας για τον πολιτισμό συνοψίζεται στη διάλυση των δομών του Υπουργείου Πολιτισμού και Αθλητισμού και την παράδοσ</w:t>
      </w:r>
      <w:r>
        <w:rPr>
          <w:rFonts w:eastAsia="Times New Roman" w:cs="Times New Roman"/>
          <w:szCs w:val="24"/>
        </w:rPr>
        <w:t>ή</w:t>
      </w:r>
      <w:r>
        <w:rPr>
          <w:rFonts w:eastAsia="Times New Roman" w:cs="Times New Roman"/>
          <w:szCs w:val="24"/>
        </w:rPr>
        <w:t xml:space="preserve"> του σε κάποιους </w:t>
      </w:r>
      <w:proofErr w:type="spellStart"/>
      <w:r>
        <w:rPr>
          <w:rFonts w:eastAsia="Times New Roman" w:cs="Times New Roman"/>
          <w:szCs w:val="24"/>
        </w:rPr>
        <w:t>εξωθεσμικούς</w:t>
      </w:r>
      <w:proofErr w:type="spellEnd"/>
      <w:r>
        <w:rPr>
          <w:rFonts w:eastAsia="Times New Roman" w:cs="Times New Roman"/>
          <w:szCs w:val="24"/>
        </w:rPr>
        <w:t xml:space="preserve"> σωτήρες και παντογνώστες. Και όποιος είναι εδώ και γνωρίζει</w:t>
      </w:r>
      <w:r>
        <w:rPr>
          <w:rFonts w:eastAsia="Times New Roman" w:cs="Times New Roman"/>
          <w:szCs w:val="24"/>
        </w:rPr>
        <w:t xml:space="preserve"> για τι μιλάω, ξέρει πολύ καλά σε τι αναφέρομαι. </w:t>
      </w:r>
    </w:p>
    <w:p w14:paraId="515F5EBF"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 πολιτισμός είναι περιουσία της χώρας, είναι δημόσιο αγαθό και εσείς ως εκπρόσωπος μιας αριστερής Κυβέρνησης οφείλατε να το υπηρετείτε. Όμως, είπαμε: Άλλος ένας μύθος κατέρρευ</w:t>
      </w:r>
      <w:r>
        <w:rPr>
          <w:rFonts w:eastAsia="Times New Roman" w:cs="Times New Roman"/>
          <w:szCs w:val="24"/>
        </w:rPr>
        <w:t xml:space="preserve">σε με πάταγο και το δυσάρεστο συμπέρασμα είναι ένα, ότι η Αριστερά στην εξουσία βλάπτει σοβαρά τον πολιτισμό της χώρας. </w:t>
      </w:r>
    </w:p>
    <w:p w14:paraId="515F5EC0" w14:textId="77777777" w:rsidR="005D0520" w:rsidRDefault="00B80F0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15F5EC1"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κυρία συνάδελφε. </w:t>
      </w:r>
    </w:p>
    <w:p w14:paraId="515F5EC2"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r>
        <w:rPr>
          <w:rFonts w:eastAsia="Times New Roman" w:cs="Times New Roman"/>
          <w:szCs w:val="24"/>
        </w:rPr>
        <w:t>Κωνσταντίνος Τασούλας.</w:t>
      </w:r>
    </w:p>
    <w:p w14:paraId="515F5EC3"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ΤΑΣΟΥΛΑΣ:</w:t>
      </w:r>
      <w:r>
        <w:rPr>
          <w:rFonts w:eastAsia="Times New Roman" w:cs="Times New Roman"/>
          <w:szCs w:val="24"/>
        </w:rPr>
        <w:t xml:space="preserve"> Κυρία Υπουργέ, άκουσα την απάντησή σας. Είναι καθαρά υπηρεσιακή και μου θύμισε απολογισμό εξωραϊστικού συλλόγου και όχι του Υπουργείου Πολιτισμού της Ελλάδος. </w:t>
      </w:r>
    </w:p>
    <w:p w14:paraId="515F5EC4"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Υπάρχουν θέματα για τα οποία υπάρχουν διαχρονικές </w:t>
      </w:r>
      <w:r>
        <w:rPr>
          <w:rFonts w:eastAsia="Times New Roman" w:cs="Times New Roman"/>
          <w:szCs w:val="24"/>
        </w:rPr>
        <w:t>ευθύνες. Ένα θέμα για το οποίο υπάρχουν διαχρονικές ευθύνες για το ότι Υπουργείο Πολιτισμού δεν αποδίδει τα μέγιστα -και δεν αφορά μόνο τη δική σας διακυβέρνηση, αφορά και προηγούμενες- είναι -και πρέπει να το παραδεχθούμε- ότι η θητεία των Υπουργών Πολιτι</w:t>
      </w:r>
      <w:r>
        <w:rPr>
          <w:rFonts w:eastAsia="Times New Roman" w:cs="Times New Roman"/>
          <w:szCs w:val="24"/>
        </w:rPr>
        <w:t xml:space="preserve">σμού συνήθως είναι πολύ μικρή. Μας αρέσει </w:t>
      </w:r>
      <w:r>
        <w:rPr>
          <w:rFonts w:eastAsia="Times New Roman" w:cs="Times New Roman"/>
          <w:szCs w:val="24"/>
        </w:rPr>
        <w:t xml:space="preserve">, </w:t>
      </w:r>
      <w:r>
        <w:rPr>
          <w:rFonts w:eastAsia="Times New Roman" w:cs="Times New Roman"/>
          <w:szCs w:val="24"/>
        </w:rPr>
        <w:t xml:space="preserve">δεν μας αρέσει, υπάρχει ένα προσωποπαγές στοιχείο στην άσκηση της πολιτικής στην Ελλάδα, οπότε όταν τα τελευταία τρία χρόνια έχουν αλλάξει τρεις Υπουργοί, όπως και τα προηγούμενα χρόνια άλλαζαν κάθε </w:t>
      </w:r>
      <w:r>
        <w:rPr>
          <w:rFonts w:eastAsia="Times New Roman" w:cs="Times New Roman"/>
          <w:szCs w:val="24"/>
        </w:rPr>
        <w:lastRenderedPageBreak/>
        <w:t>τόσο οι Υπουρ</w:t>
      </w:r>
      <w:r>
        <w:rPr>
          <w:rFonts w:eastAsia="Times New Roman" w:cs="Times New Roman"/>
          <w:szCs w:val="24"/>
        </w:rPr>
        <w:t xml:space="preserve">γοί, αυτό έχει ως αποτέλεσμα μοιραία και διαχρονικά -δεν είναι τωρινό αυτό το πρόβλημα- να υπάρχει επίπτωση στην απόδοση του Υπουργείου. </w:t>
      </w:r>
    </w:p>
    <w:p w14:paraId="515F5EC5"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Βλέπετε ότι βλέπουμε καλόπιστα τα πράγματα, αλλά υποτίθεται ότι η έλευση της Αριστεράς δεν έγινε για να επαναληφθούν τ</w:t>
      </w:r>
      <w:r>
        <w:rPr>
          <w:rFonts w:eastAsia="Times New Roman" w:cs="Times New Roman"/>
          <w:szCs w:val="24"/>
        </w:rPr>
        <w:t xml:space="preserve">α λάθη του παρελθόντος, αλλά έγινε για ανεπανάληπτους λόγους, τους οποίους, όμως, δεν βλέπουμε. </w:t>
      </w:r>
    </w:p>
    <w:p w14:paraId="515F5EC6"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Αφού, λοιπόν, έκανα αυτή την αυτοκριτική, οφείλω να σας πω ότι η έλλειψη τομεακού προγράμματος δεν είναι τωρινό πρόβλημα. Η τελευταία φορά που υπήρχε τομεακό π</w:t>
      </w:r>
      <w:r>
        <w:rPr>
          <w:rFonts w:eastAsia="Times New Roman" w:cs="Times New Roman"/>
          <w:szCs w:val="24"/>
        </w:rPr>
        <w:t xml:space="preserve">ρόγραμμα για τον πολιτισμό ήταν με το ΚΠΣ της περιόδου 1999 – 2004. Έκτοτε το Υπουργείο Πολιτισμού στερείται τομεακού προγράμματος. Αυτό οφείλεται σε μία επιλογή της Ευρωπαϊκής Ένωσης, η οποία δεν προτιμά τα </w:t>
      </w:r>
      <w:r>
        <w:rPr>
          <w:rFonts w:eastAsia="Times New Roman" w:cs="Times New Roman"/>
          <w:szCs w:val="24"/>
        </w:rPr>
        <w:lastRenderedPageBreak/>
        <w:t>τομεακά προγράμματα, αλλά οφείλεται και σε μία π</w:t>
      </w:r>
      <w:r>
        <w:rPr>
          <w:rFonts w:eastAsia="Times New Roman" w:cs="Times New Roman"/>
          <w:szCs w:val="24"/>
        </w:rPr>
        <w:t>ρωτοβουλία, σε μία προτεραιότητα ελληνική, η οποία δεν το ευνόησε. Όμως, από το 2004 και μετά, αυτό που εσείς στερείστε το στερούνται όλοι. Παρά ταύτα, ανταγωνιστικά διεκδικούν προγράμματα και από τις περιφέρειες και από το Υπουργείο Ανάπτυξης, τα οποία κα</w:t>
      </w:r>
      <w:r>
        <w:rPr>
          <w:rFonts w:eastAsia="Times New Roman" w:cs="Times New Roman"/>
          <w:szCs w:val="24"/>
        </w:rPr>
        <w:t xml:space="preserve">ταφέρνουν να τα πάρουν σε πολύ μεγαλύτερους αριθμούς. </w:t>
      </w:r>
    </w:p>
    <w:p w14:paraId="515F5EC7"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Είπατε ότι η απορρόφηση του προηγούμενου προγράμματος έφτασε το 97%. Αν δεν υπήρχε η παντελής απραξία του 2015 -που δεν ήσασταν Υπουργός τότε-</w:t>
      </w:r>
      <w:r>
        <w:rPr>
          <w:rFonts w:eastAsia="Times New Roman" w:cs="Times New Roman"/>
          <w:szCs w:val="24"/>
        </w:rPr>
        <w:t>,</w:t>
      </w:r>
      <w:r>
        <w:rPr>
          <w:rFonts w:eastAsia="Times New Roman" w:cs="Times New Roman"/>
          <w:szCs w:val="24"/>
        </w:rPr>
        <w:t xml:space="preserve"> η απορρόφηση θα έφτανε το 107%. </w:t>
      </w:r>
    </w:p>
    <w:p w14:paraId="515F5EC8" w14:textId="77777777" w:rsidR="005D0520" w:rsidRDefault="00B80F07">
      <w:pPr>
        <w:spacing w:line="600" w:lineRule="auto"/>
        <w:ind w:firstLine="720"/>
        <w:jc w:val="both"/>
        <w:rPr>
          <w:rFonts w:eastAsia="Times New Roman"/>
          <w:bCs/>
          <w:szCs w:val="24"/>
        </w:rPr>
      </w:pPr>
      <w:r>
        <w:rPr>
          <w:rFonts w:eastAsia="Times New Roman"/>
          <w:bCs/>
          <w:szCs w:val="24"/>
        </w:rPr>
        <w:t>Το ότι υπάρχουν έργα, όπ</w:t>
      </w:r>
      <w:r>
        <w:rPr>
          <w:rFonts w:eastAsia="Times New Roman"/>
          <w:bCs/>
          <w:szCs w:val="24"/>
        </w:rPr>
        <w:t xml:space="preserve">ως το Μουσείο της Σαμοθράκης, το Μουσείο της Αλεξανδρουπόλεως, το Μουσείο των Αιγών ή άλλα μουσεία, όπως των Χανίων ή η </w:t>
      </w:r>
      <w:r>
        <w:rPr>
          <w:rFonts w:eastAsia="Times New Roman"/>
          <w:bCs/>
          <w:szCs w:val="24"/>
        </w:rPr>
        <w:t xml:space="preserve">Εθνική </w:t>
      </w:r>
      <w:r>
        <w:rPr>
          <w:rFonts w:eastAsia="Times New Roman"/>
          <w:bCs/>
          <w:szCs w:val="24"/>
        </w:rPr>
        <w:t xml:space="preserve">Πινακοθήκη, τα οποία απορροφούν πόρους από προηγούμενο πρόγραμμα, αποδεικνύει ότι 35 </w:t>
      </w:r>
      <w:r>
        <w:rPr>
          <w:rFonts w:eastAsia="Times New Roman"/>
          <w:bCs/>
          <w:szCs w:val="24"/>
        </w:rPr>
        <w:lastRenderedPageBreak/>
        <w:t>εκατομμύρια ευρώ από το προηγούμενο πρόγραμμ</w:t>
      </w:r>
      <w:r>
        <w:rPr>
          <w:rFonts w:eastAsia="Times New Roman"/>
          <w:bCs/>
          <w:szCs w:val="24"/>
        </w:rPr>
        <w:t>α ικανοποιούνται μέσω του καινούργιου. Άρα τα 35 εκατομμύρια ευρώ τα στερούμαστε ως νέα έργα, επειδή ακριβώς καλύπτουν ανάγκες προγενέστερες. Κι αυτό οφείλεται, κυρίως, στην παντελή απραξία που το Υπουργείο σημείωσε το 2015. Συνεπώς δεν είναι τα πράγματα τ</w:t>
      </w:r>
      <w:r>
        <w:rPr>
          <w:rFonts w:eastAsia="Times New Roman"/>
          <w:bCs/>
          <w:szCs w:val="24"/>
        </w:rPr>
        <w:t xml:space="preserve">όσο απλά. Είναι μία κρίσιμη υπηρεσία αυτή της απορρόφησης των κονδυλίων. </w:t>
      </w:r>
    </w:p>
    <w:p w14:paraId="515F5EC9" w14:textId="77777777" w:rsidR="005D0520" w:rsidRDefault="00B80F07">
      <w:pPr>
        <w:spacing w:line="600" w:lineRule="auto"/>
        <w:ind w:firstLine="720"/>
        <w:jc w:val="both"/>
        <w:rPr>
          <w:rFonts w:eastAsia="Times New Roman"/>
          <w:bCs/>
          <w:szCs w:val="24"/>
        </w:rPr>
      </w:pPr>
      <w:r>
        <w:rPr>
          <w:rFonts w:eastAsia="Times New Roman"/>
          <w:bCs/>
          <w:szCs w:val="24"/>
        </w:rPr>
        <w:t>Επίσης, θέλω να σας πω ότι υπάρχει ακόμη καιρός και στο πλαίσιο του Ευρωπαϊκού Έτους Πολιτιστικής Κληρονομιάς, που αφανώς και σιωπηλά διανύουμε, στο πλαίσιο της στρατηγικής για το 20</w:t>
      </w:r>
      <w:r>
        <w:rPr>
          <w:rFonts w:eastAsia="Times New Roman"/>
          <w:bCs/>
          <w:szCs w:val="24"/>
        </w:rPr>
        <w:t xml:space="preserve">20, η Ευρώπη να πεισθεί να εφαρμόσει ένα πρόγραμμα για τον πολιτισμό, εφόσον πεισθεί ότι αυτό ευνοεί και την ανάπτυξη των χωρών. </w:t>
      </w:r>
    </w:p>
    <w:p w14:paraId="515F5ECA" w14:textId="77777777" w:rsidR="005D0520" w:rsidRDefault="00B80F07">
      <w:pPr>
        <w:spacing w:line="600" w:lineRule="auto"/>
        <w:ind w:firstLine="720"/>
        <w:jc w:val="both"/>
        <w:rPr>
          <w:rFonts w:eastAsia="Times New Roman"/>
          <w:bCs/>
          <w:szCs w:val="24"/>
        </w:rPr>
      </w:pPr>
      <w:r>
        <w:rPr>
          <w:rFonts w:eastAsia="Times New Roman"/>
          <w:bCs/>
          <w:szCs w:val="24"/>
        </w:rPr>
        <w:lastRenderedPageBreak/>
        <w:t xml:space="preserve">Είχε τεθεί αυτό το θέμα από τον ομιλούντα, κυρία Υπουργέ, στο Θερινό Ανάκτορο του Οίκου της Σαβοΐας στο Τορίνο, το </w:t>
      </w:r>
      <w:r>
        <w:rPr>
          <w:rFonts w:eastAsia="Times New Roman"/>
          <w:bCs/>
          <w:szCs w:val="24"/>
        </w:rPr>
        <w:t>φ</w:t>
      </w:r>
      <w:r>
        <w:rPr>
          <w:rFonts w:eastAsia="Times New Roman"/>
          <w:bCs/>
          <w:szCs w:val="24"/>
        </w:rPr>
        <w:t>θινόπωρο τ</w:t>
      </w:r>
      <w:r>
        <w:rPr>
          <w:rFonts w:eastAsia="Times New Roman"/>
          <w:bCs/>
          <w:szCs w:val="24"/>
        </w:rPr>
        <w:t xml:space="preserve">ου 2014, παρουσιάζοντας αυτή την περίφημη μελέτη που την έχει το Υπουργείο σας, η οποία αποδεικνύει ότι 1 εκατομμύριο επένδυσης στον πολιτισμό αποφέρει, σε πενταετή προοπτική, </w:t>
      </w:r>
      <w:proofErr w:type="spellStart"/>
      <w:r>
        <w:rPr>
          <w:rFonts w:eastAsia="Times New Roman"/>
          <w:bCs/>
          <w:szCs w:val="24"/>
        </w:rPr>
        <w:t>υπέρτριπλάσιες</w:t>
      </w:r>
      <w:proofErr w:type="spellEnd"/>
      <w:r>
        <w:rPr>
          <w:rFonts w:eastAsia="Times New Roman"/>
          <w:bCs/>
          <w:szCs w:val="24"/>
        </w:rPr>
        <w:t xml:space="preserve"> επιδράσεις στην οικονομία, στην καταπολέμηση της ανεργίας και στη</w:t>
      </w:r>
      <w:r>
        <w:rPr>
          <w:rFonts w:eastAsia="Times New Roman"/>
          <w:bCs/>
          <w:szCs w:val="24"/>
        </w:rPr>
        <w:t xml:space="preserve"> βελτίωση της ανταγωνιστικότητας των περιοχών όπου γίνονται αυτές οι επενδύσεις. </w:t>
      </w:r>
    </w:p>
    <w:p w14:paraId="515F5ECB" w14:textId="77777777" w:rsidR="005D0520" w:rsidRDefault="00B80F07">
      <w:pPr>
        <w:spacing w:line="600" w:lineRule="auto"/>
        <w:ind w:firstLine="720"/>
        <w:jc w:val="both"/>
        <w:rPr>
          <w:rFonts w:eastAsia="Times New Roman"/>
          <w:b/>
          <w:bCs/>
          <w:szCs w:val="24"/>
        </w:rPr>
      </w:pPr>
      <w:r>
        <w:rPr>
          <w:rFonts w:eastAsia="Times New Roman"/>
          <w:bCs/>
          <w:szCs w:val="24"/>
        </w:rPr>
        <w:t xml:space="preserve">Κι επειδή η Ευρώπη, καλώς ή κακώς, αυτή την περίοδο είναι προσανατολισμένη και στην οικονομία και στην ανάπτυξη και στα οικονομικά κριτήρια κι όχι μόνο στα ιδεολογικά ή τα </w:t>
      </w:r>
      <w:r>
        <w:rPr>
          <w:rFonts w:eastAsia="Times New Roman"/>
          <w:bCs/>
          <w:szCs w:val="24"/>
        </w:rPr>
        <w:t>θεωρητικά κρι</w:t>
      </w:r>
      <w:r>
        <w:rPr>
          <w:rFonts w:eastAsia="Times New Roman"/>
          <w:bCs/>
          <w:szCs w:val="24"/>
        </w:rPr>
        <w:lastRenderedPageBreak/>
        <w:t>τήρια, αυτή η μελέτη πρέπει να επανέλθει στο οπλοστάσιο των επιχειρημάτων μας για νέα προγράμματα και νέους πόρους, κάθετους, υπέρ του πολιτισμού.</w:t>
      </w:r>
      <w:r>
        <w:rPr>
          <w:rFonts w:eastAsia="Times New Roman"/>
          <w:b/>
          <w:bCs/>
          <w:szCs w:val="24"/>
        </w:rPr>
        <w:t xml:space="preserve"> </w:t>
      </w:r>
    </w:p>
    <w:p w14:paraId="515F5ECC" w14:textId="77777777" w:rsidR="005D0520" w:rsidRDefault="00B80F07">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Κύριε Τασούλα, ολοκληρώστε. </w:t>
      </w:r>
    </w:p>
    <w:p w14:paraId="515F5ECD" w14:textId="77777777" w:rsidR="005D0520" w:rsidRDefault="00B80F07">
      <w:pPr>
        <w:spacing w:line="600" w:lineRule="auto"/>
        <w:ind w:firstLine="720"/>
        <w:jc w:val="both"/>
        <w:rPr>
          <w:rFonts w:eastAsia="Times New Roman"/>
          <w:bCs/>
          <w:szCs w:val="24"/>
        </w:rPr>
      </w:pPr>
      <w:r>
        <w:rPr>
          <w:rFonts w:eastAsia="Times New Roman"/>
          <w:b/>
          <w:bCs/>
          <w:szCs w:val="24"/>
        </w:rPr>
        <w:t>ΚΩΝΣΤΑΝΤΙΝΟΣ ΤΑΣΟΥΛΑΣ:</w:t>
      </w:r>
      <w:r>
        <w:rPr>
          <w:rFonts w:eastAsia="Times New Roman"/>
          <w:bCs/>
          <w:szCs w:val="24"/>
        </w:rPr>
        <w:t xml:space="preserve"> Είμαι στον </w:t>
      </w:r>
      <w:r>
        <w:rPr>
          <w:rFonts w:eastAsia="Times New Roman"/>
          <w:bCs/>
          <w:szCs w:val="24"/>
        </w:rPr>
        <w:t xml:space="preserve">χρόνο μου ακόμη. </w:t>
      </w:r>
    </w:p>
    <w:p w14:paraId="515F5ECE" w14:textId="77777777" w:rsidR="005D0520" w:rsidRDefault="00B80F07">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Δεν είστε στον χρόνο σας. Εγώ έκανα λάθος και σας έβαλα πέντε λεπτά. Είναι τρία λεπτά η δευτερολογία σας. Δεν πειράζει. Απλώς, να ολοκληρώσετε. </w:t>
      </w:r>
    </w:p>
    <w:p w14:paraId="515F5ECF" w14:textId="77777777" w:rsidR="005D0520" w:rsidRDefault="00B80F07">
      <w:pPr>
        <w:spacing w:line="600" w:lineRule="auto"/>
        <w:ind w:firstLine="720"/>
        <w:jc w:val="both"/>
        <w:rPr>
          <w:rFonts w:eastAsia="Times New Roman"/>
          <w:bCs/>
          <w:szCs w:val="24"/>
        </w:rPr>
      </w:pPr>
      <w:r>
        <w:rPr>
          <w:rFonts w:eastAsia="Times New Roman"/>
          <w:b/>
          <w:bCs/>
          <w:szCs w:val="24"/>
        </w:rPr>
        <w:t xml:space="preserve">ΚΩΝΣΤΑΝΤΙΝΟΣ ΤΑΣΟΥΛΑΣ: </w:t>
      </w:r>
      <w:r>
        <w:rPr>
          <w:rFonts w:eastAsia="Times New Roman"/>
          <w:bCs/>
          <w:szCs w:val="24"/>
        </w:rPr>
        <w:t>Καταλήγω, επειδή μιλάμε για τον πολιτι</w:t>
      </w:r>
      <w:r>
        <w:rPr>
          <w:rFonts w:eastAsia="Times New Roman"/>
          <w:bCs/>
          <w:szCs w:val="24"/>
        </w:rPr>
        <w:t xml:space="preserve">σμό, κάνοντας μία διόρθωση, που προφανώς εκ παραδρομής ακούστηκε. Επειδή, όμως, μιλάμε για τον πολιτισμό πρέπει αυτά να τα λέμε. </w:t>
      </w:r>
    </w:p>
    <w:p w14:paraId="515F5ED0" w14:textId="77777777" w:rsidR="005D0520" w:rsidRDefault="00B80F07">
      <w:pPr>
        <w:spacing w:line="600" w:lineRule="auto"/>
        <w:ind w:firstLine="720"/>
        <w:jc w:val="both"/>
        <w:rPr>
          <w:rFonts w:eastAsia="Times New Roman"/>
          <w:bCs/>
          <w:szCs w:val="24"/>
        </w:rPr>
      </w:pPr>
      <w:r>
        <w:rPr>
          <w:rFonts w:eastAsia="Times New Roman"/>
          <w:bCs/>
          <w:szCs w:val="24"/>
        </w:rPr>
        <w:lastRenderedPageBreak/>
        <w:t xml:space="preserve">Οι Δελφικές Γιορτές, που ο Σικελιανός και η γυναίκα του, η Εύα </w:t>
      </w:r>
      <w:proofErr w:type="spellStart"/>
      <w:r>
        <w:rPr>
          <w:rFonts w:eastAsia="Times New Roman"/>
          <w:bCs/>
          <w:szCs w:val="24"/>
        </w:rPr>
        <w:t>Πάλμερ</w:t>
      </w:r>
      <w:proofErr w:type="spellEnd"/>
      <w:r>
        <w:rPr>
          <w:rFonts w:eastAsia="Times New Roman"/>
          <w:bCs/>
          <w:szCs w:val="24"/>
        </w:rPr>
        <w:t xml:space="preserve">, έκαναν, δεν έγιναν την περίοδο της Κατοχής. Έγιναν από </w:t>
      </w:r>
      <w:r>
        <w:rPr>
          <w:rFonts w:eastAsia="Times New Roman"/>
          <w:bCs/>
          <w:szCs w:val="24"/>
        </w:rPr>
        <w:t>το 1927 έως το 1931. Και μάλιστα, έχει πολύ ενδιαφέρον, επειδή άκουσα και τον Εκπρόσωπο του Κομμουνιστικού Κόμματος, ότι ο «</w:t>
      </w:r>
      <w:r>
        <w:rPr>
          <w:rFonts w:eastAsia="Times New Roman"/>
          <w:bCs/>
          <w:szCs w:val="24"/>
        </w:rPr>
        <w:t>ΡΙΖΟΣΠΑΣΤΗΣ</w:t>
      </w:r>
      <w:r>
        <w:rPr>
          <w:rFonts w:eastAsia="Times New Roman"/>
          <w:bCs/>
          <w:szCs w:val="24"/>
        </w:rPr>
        <w:t>» ήταν μια από τις εφημερίδες που πολέμησαν τις Δελφικές Γιορτές, χαρακτηρίζοντάς τες ως «υπερφίαλες εκδηλώσεις του αστικ</w:t>
      </w:r>
      <w:r>
        <w:rPr>
          <w:rFonts w:eastAsia="Times New Roman"/>
          <w:bCs/>
          <w:szCs w:val="24"/>
        </w:rPr>
        <w:t xml:space="preserve">ού κράτους». </w:t>
      </w:r>
    </w:p>
    <w:p w14:paraId="515F5ED1" w14:textId="77777777" w:rsidR="005D0520" w:rsidRDefault="00B80F07">
      <w:pPr>
        <w:spacing w:line="600" w:lineRule="auto"/>
        <w:ind w:firstLine="720"/>
        <w:jc w:val="both"/>
        <w:rPr>
          <w:rFonts w:eastAsia="Times New Roman"/>
          <w:bCs/>
          <w:szCs w:val="24"/>
        </w:rPr>
      </w:pPr>
      <w:r>
        <w:rPr>
          <w:rFonts w:eastAsia="Times New Roman"/>
          <w:bCs/>
          <w:szCs w:val="24"/>
        </w:rPr>
        <w:t xml:space="preserve">Ο συγκλονιστικός στίχος του Σικελιανού στην κηδεία του Παλαμά τον Φεβρουάριο του 1943 δεν ήταν </w:t>
      </w:r>
      <w:r>
        <w:rPr>
          <w:rFonts w:eastAsia="Times New Roman"/>
          <w:bCs/>
          <w:szCs w:val="24"/>
        </w:rPr>
        <w:t>«</w:t>
      </w:r>
      <w:r>
        <w:rPr>
          <w:rFonts w:eastAsia="Times New Roman"/>
          <w:bCs/>
          <w:szCs w:val="24"/>
        </w:rPr>
        <w:t>ηχήστε παιάνες</w:t>
      </w:r>
      <w:r>
        <w:rPr>
          <w:rFonts w:eastAsia="Times New Roman"/>
          <w:bCs/>
          <w:szCs w:val="24"/>
        </w:rPr>
        <w:t>»</w:t>
      </w:r>
      <w:r>
        <w:rPr>
          <w:rFonts w:eastAsia="Times New Roman"/>
          <w:bCs/>
          <w:szCs w:val="24"/>
        </w:rPr>
        <w:t xml:space="preserve">. Ήταν: «Ηχήστε </w:t>
      </w:r>
      <w:r>
        <w:rPr>
          <w:rFonts w:eastAsia="Times New Roman"/>
          <w:bCs/>
          <w:szCs w:val="24"/>
        </w:rPr>
        <w:t>οι</w:t>
      </w:r>
      <w:r>
        <w:rPr>
          <w:rFonts w:eastAsia="Times New Roman"/>
          <w:bCs/>
          <w:szCs w:val="24"/>
        </w:rPr>
        <w:t xml:space="preserve"> σάλπιγγες</w:t>
      </w:r>
      <w:r>
        <w:rPr>
          <w:rFonts w:eastAsia="Times New Roman"/>
          <w:bCs/>
          <w:szCs w:val="24"/>
        </w:rPr>
        <w:t>…</w:t>
      </w:r>
      <w:r>
        <w:rPr>
          <w:rFonts w:eastAsia="Times New Roman"/>
          <w:bCs/>
          <w:szCs w:val="24"/>
        </w:rPr>
        <w:t xml:space="preserve"> </w:t>
      </w:r>
      <w:r>
        <w:rPr>
          <w:rFonts w:eastAsia="Times New Roman"/>
          <w:bCs/>
          <w:szCs w:val="24"/>
        </w:rPr>
        <w:t>Κ</w:t>
      </w:r>
      <w:r>
        <w:rPr>
          <w:rFonts w:eastAsia="Times New Roman"/>
          <w:bCs/>
          <w:szCs w:val="24"/>
        </w:rPr>
        <w:t>αμπάνες βροντερές, δονήστε σύγκορμη τη χώρα πέρα ως πέρα</w:t>
      </w:r>
      <w:r>
        <w:rPr>
          <w:rFonts w:eastAsia="Times New Roman"/>
          <w:bCs/>
          <w:szCs w:val="24"/>
        </w:rPr>
        <w:t>…</w:t>
      </w:r>
      <w:r>
        <w:rPr>
          <w:rFonts w:eastAsia="Times New Roman"/>
          <w:bCs/>
          <w:szCs w:val="24"/>
        </w:rPr>
        <w:t xml:space="preserve"> Βόγκα παιάνα! </w:t>
      </w:r>
      <w:r>
        <w:rPr>
          <w:rFonts w:eastAsia="Times New Roman"/>
          <w:bCs/>
          <w:szCs w:val="24"/>
        </w:rPr>
        <w:t>Οι σ</w:t>
      </w:r>
      <w:r>
        <w:rPr>
          <w:rFonts w:eastAsia="Times New Roman"/>
          <w:bCs/>
          <w:szCs w:val="24"/>
        </w:rPr>
        <w:t xml:space="preserve">ημαίες </w:t>
      </w:r>
      <w:r>
        <w:rPr>
          <w:rFonts w:eastAsia="Times New Roman"/>
          <w:bCs/>
          <w:szCs w:val="24"/>
        </w:rPr>
        <w:t>οι</w:t>
      </w:r>
      <w:r>
        <w:rPr>
          <w:rFonts w:eastAsia="Times New Roman"/>
          <w:bCs/>
          <w:szCs w:val="24"/>
        </w:rPr>
        <w:t xml:space="preserve"> φοβερές</w:t>
      </w:r>
      <w:r>
        <w:rPr>
          <w:rFonts w:eastAsia="Times New Roman"/>
          <w:bCs/>
          <w:szCs w:val="24"/>
        </w:rPr>
        <w:t xml:space="preserve"> της Λε</w:t>
      </w:r>
      <w:r>
        <w:rPr>
          <w:rFonts w:eastAsia="Times New Roman"/>
          <w:bCs/>
          <w:szCs w:val="24"/>
        </w:rPr>
        <w:t>υτεριάς</w:t>
      </w:r>
      <w:r>
        <w:rPr>
          <w:rFonts w:eastAsia="Times New Roman"/>
          <w:bCs/>
          <w:szCs w:val="24"/>
        </w:rPr>
        <w:t>, ξεδιπλωθείτε στον αέρα!</w:t>
      </w:r>
      <w:r>
        <w:rPr>
          <w:rFonts w:eastAsia="Times New Roman"/>
          <w:bCs/>
          <w:szCs w:val="24"/>
        </w:rPr>
        <w:t>».</w:t>
      </w:r>
      <w:r>
        <w:rPr>
          <w:rFonts w:eastAsia="Times New Roman"/>
          <w:bCs/>
          <w:szCs w:val="24"/>
        </w:rPr>
        <w:t xml:space="preserve"> </w:t>
      </w:r>
    </w:p>
    <w:p w14:paraId="515F5ED2" w14:textId="77777777" w:rsidR="005D0520" w:rsidRDefault="00B80F07">
      <w:pPr>
        <w:spacing w:line="600" w:lineRule="auto"/>
        <w:ind w:firstLine="720"/>
        <w:jc w:val="both"/>
        <w:rPr>
          <w:rFonts w:eastAsia="Times New Roman"/>
          <w:bCs/>
          <w:szCs w:val="24"/>
        </w:rPr>
      </w:pPr>
      <w:r>
        <w:rPr>
          <w:rFonts w:eastAsia="Times New Roman"/>
          <w:bCs/>
          <w:szCs w:val="24"/>
        </w:rPr>
        <w:t xml:space="preserve">Ευχαριστώ. </w:t>
      </w:r>
    </w:p>
    <w:p w14:paraId="515F5ED3" w14:textId="77777777" w:rsidR="005D0520" w:rsidRDefault="00B80F07">
      <w:pPr>
        <w:spacing w:line="600" w:lineRule="auto"/>
        <w:ind w:firstLine="720"/>
        <w:jc w:val="center"/>
        <w:rPr>
          <w:rFonts w:eastAsia="Times New Roman"/>
          <w:bCs/>
          <w:szCs w:val="24"/>
        </w:rPr>
      </w:pPr>
      <w:r>
        <w:rPr>
          <w:rFonts w:eastAsia="Times New Roman"/>
          <w:bCs/>
          <w:szCs w:val="24"/>
        </w:rPr>
        <w:lastRenderedPageBreak/>
        <w:t>(Χειροκροτήματα από την πτέρυγα της Νέας Δημοκρατίας)</w:t>
      </w:r>
    </w:p>
    <w:p w14:paraId="515F5ED4" w14:textId="77777777" w:rsidR="005D0520" w:rsidRDefault="00B80F07">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Ευχαριστώ, κύριε συνάδελφε.</w:t>
      </w:r>
    </w:p>
    <w:p w14:paraId="515F5ED5" w14:textId="77777777" w:rsidR="005D0520" w:rsidRDefault="00B80F07">
      <w:pPr>
        <w:spacing w:line="600" w:lineRule="auto"/>
        <w:ind w:firstLine="720"/>
        <w:jc w:val="both"/>
        <w:rPr>
          <w:rFonts w:eastAsia="Times New Roman"/>
          <w:bCs/>
          <w:szCs w:val="24"/>
        </w:rPr>
      </w:pPr>
      <w:r>
        <w:rPr>
          <w:rFonts w:eastAsia="Times New Roman"/>
          <w:bCs/>
          <w:szCs w:val="24"/>
        </w:rPr>
        <w:t xml:space="preserve">Κυρία Αραμπατζή, έχετε τον λόγο. </w:t>
      </w:r>
    </w:p>
    <w:p w14:paraId="515F5ED6" w14:textId="77777777" w:rsidR="005D0520" w:rsidRDefault="00B80F07">
      <w:pPr>
        <w:spacing w:line="600" w:lineRule="auto"/>
        <w:ind w:firstLine="720"/>
        <w:jc w:val="both"/>
        <w:rPr>
          <w:rFonts w:eastAsia="Times New Roman"/>
          <w:bCs/>
          <w:szCs w:val="24"/>
        </w:rPr>
      </w:pPr>
      <w:r>
        <w:rPr>
          <w:rFonts w:eastAsia="Times New Roman"/>
          <w:b/>
          <w:bCs/>
          <w:szCs w:val="24"/>
        </w:rPr>
        <w:t xml:space="preserve">ΦΩΤΕΙΝΗ ΑΡΑΜΠΑΤΖΗ: </w:t>
      </w:r>
      <w:r>
        <w:rPr>
          <w:rFonts w:eastAsia="Times New Roman"/>
          <w:bCs/>
          <w:szCs w:val="24"/>
        </w:rPr>
        <w:t xml:space="preserve">Ευχαριστώ, κύριε Πρόεδρε. </w:t>
      </w:r>
    </w:p>
    <w:p w14:paraId="515F5ED7" w14:textId="77777777" w:rsidR="005D0520" w:rsidRDefault="00B80F07">
      <w:pPr>
        <w:spacing w:line="600" w:lineRule="auto"/>
        <w:ind w:firstLine="720"/>
        <w:jc w:val="both"/>
        <w:rPr>
          <w:rFonts w:eastAsia="Times New Roman"/>
          <w:bCs/>
          <w:szCs w:val="24"/>
        </w:rPr>
      </w:pPr>
      <w:r>
        <w:rPr>
          <w:rFonts w:eastAsia="Times New Roman"/>
          <w:bCs/>
          <w:szCs w:val="24"/>
        </w:rPr>
        <w:t>Κυρία Υπουργέ,</w:t>
      </w:r>
      <w:r>
        <w:rPr>
          <w:rFonts w:eastAsia="Times New Roman"/>
          <w:bCs/>
          <w:szCs w:val="24"/>
        </w:rPr>
        <w:t xml:space="preserve"> είπατε στην </w:t>
      </w:r>
      <w:proofErr w:type="spellStart"/>
      <w:r>
        <w:rPr>
          <w:rFonts w:eastAsia="Times New Roman"/>
          <w:bCs/>
          <w:szCs w:val="24"/>
        </w:rPr>
        <w:t>πρωτολογία</w:t>
      </w:r>
      <w:proofErr w:type="spellEnd"/>
      <w:r>
        <w:rPr>
          <w:rFonts w:eastAsia="Times New Roman"/>
          <w:bCs/>
          <w:szCs w:val="24"/>
        </w:rPr>
        <w:t xml:space="preserve"> σας ότι μας ακούγατε τους επερωτώντες Βουλευτές της Νέας Δημοκρατίας με πολλή υπομονή. </w:t>
      </w:r>
    </w:p>
    <w:p w14:paraId="515F5ED8" w14:textId="77777777" w:rsidR="005D0520" w:rsidRDefault="00B80F07">
      <w:pPr>
        <w:spacing w:line="600" w:lineRule="auto"/>
        <w:ind w:firstLine="720"/>
        <w:jc w:val="both"/>
        <w:rPr>
          <w:rFonts w:eastAsia="Times New Roman"/>
          <w:bCs/>
          <w:szCs w:val="24"/>
        </w:rPr>
      </w:pPr>
      <w:r>
        <w:rPr>
          <w:rFonts w:eastAsia="Times New Roman"/>
          <w:bCs/>
          <w:szCs w:val="24"/>
        </w:rPr>
        <w:t>Αν εσείς μας ακούγατε με πολλή υπομονή, θα ήθελα να σας πληροφορήσω ότι η υπομονή των κατοίκων της Αμφίπολης, των κατοίκων του Νομού Σερρών και,</w:t>
      </w:r>
      <w:r>
        <w:rPr>
          <w:rFonts w:eastAsia="Times New Roman"/>
          <w:bCs/>
          <w:szCs w:val="24"/>
        </w:rPr>
        <w:t xml:space="preserve"> βεβαίως, των κατοίκων της Μακεδονίας, σώθηκε, κυρία Υπουργέ. Και</w:t>
      </w:r>
      <w:r>
        <w:rPr>
          <w:rFonts w:eastAsia="Times New Roman"/>
          <w:bCs/>
          <w:szCs w:val="24"/>
        </w:rPr>
        <w:t>,</w:t>
      </w:r>
      <w:r>
        <w:rPr>
          <w:rFonts w:eastAsia="Times New Roman"/>
          <w:bCs/>
          <w:szCs w:val="24"/>
        </w:rPr>
        <w:t xml:space="preserve"> ξέρετε, σώθηκε, γιατί τρία χρόνια τώρα εισπράττουν άλλοτε προσβολές, άλλοτε ευχολόγια, </w:t>
      </w:r>
      <w:r>
        <w:rPr>
          <w:rFonts w:eastAsia="Times New Roman"/>
          <w:bCs/>
          <w:szCs w:val="24"/>
        </w:rPr>
        <w:lastRenderedPageBreak/>
        <w:t>σίγουρα πάντως ο κοινός παρονομαστής είναι η εγκατάλειψη του ακτινοβόλου αυτού μνημείου.</w:t>
      </w:r>
    </w:p>
    <w:p w14:paraId="515F5ED9" w14:textId="77777777" w:rsidR="005D0520" w:rsidRDefault="00B80F07">
      <w:pPr>
        <w:spacing w:line="600" w:lineRule="auto"/>
        <w:ind w:firstLine="720"/>
        <w:jc w:val="both"/>
        <w:rPr>
          <w:rFonts w:eastAsia="Times New Roman"/>
          <w:bCs/>
          <w:szCs w:val="24"/>
        </w:rPr>
      </w:pPr>
      <w:r>
        <w:rPr>
          <w:rFonts w:eastAsia="Times New Roman"/>
          <w:bCs/>
          <w:szCs w:val="24"/>
        </w:rPr>
        <w:t>Και ξέρετε, κ</w:t>
      </w:r>
      <w:r>
        <w:rPr>
          <w:rFonts w:eastAsia="Times New Roman"/>
          <w:bCs/>
          <w:szCs w:val="24"/>
        </w:rPr>
        <w:t xml:space="preserve">υρία Υπουργέ, σας το λέω γιατί το Σαββατοκύριακο που μας πέρασε βρέθηκα στην περιοχή της Αμφίπολης και σας διαβεβαιώ ότι δεν υπήρχε ένας κάτοικος, ένας πολίτης που να μην πει, να μην αναφωνήσει ένα απέραντο, ένα τεράστιο «γιατί». Γιατί αυτή η εγκατάλειψη; </w:t>
      </w:r>
      <w:r>
        <w:rPr>
          <w:rFonts w:eastAsia="Times New Roman"/>
          <w:bCs/>
          <w:szCs w:val="24"/>
        </w:rPr>
        <w:t xml:space="preserve">Γιατί, κυρία Υπουργέ, δεν βρήκατε τον χρόνο στα εικοσιπέντε λεπτά της ομιλίας σας, στον πυκνογραμμένο, διαχειριστικό σας λόγο, να δώσετε μία απάντηση. Θέλω να πιστεύω ότι θα δώσετε στη δευτερολογία σας, βεβαίως, και ανυπομονώ να σας ακούσω. </w:t>
      </w:r>
    </w:p>
    <w:p w14:paraId="515F5EDA" w14:textId="77777777" w:rsidR="005D0520" w:rsidRDefault="00B80F07">
      <w:pPr>
        <w:spacing w:line="600" w:lineRule="auto"/>
        <w:ind w:firstLine="720"/>
        <w:jc w:val="both"/>
        <w:rPr>
          <w:rFonts w:eastAsia="Times New Roman"/>
          <w:bCs/>
          <w:szCs w:val="24"/>
        </w:rPr>
      </w:pPr>
      <w:r>
        <w:rPr>
          <w:rFonts w:eastAsia="Times New Roman"/>
          <w:bCs/>
          <w:szCs w:val="24"/>
        </w:rPr>
        <w:lastRenderedPageBreak/>
        <w:t>Επαναλαμβάνω</w:t>
      </w:r>
      <w:r>
        <w:rPr>
          <w:rFonts w:eastAsia="Times New Roman"/>
          <w:bCs/>
          <w:szCs w:val="24"/>
        </w:rPr>
        <w:t>,</w:t>
      </w:r>
      <w:r>
        <w:rPr>
          <w:rFonts w:eastAsia="Times New Roman"/>
          <w:bCs/>
          <w:szCs w:val="24"/>
        </w:rPr>
        <w:t xml:space="preserve"> λοιπόν: Πότε θα ξεκινήσουν, επιτέλους, οι εργασίες που προβλέπονται στο ΕΣΠΑ, στο οποίο μπήκαμε ασθμαίνοντας; </w:t>
      </w:r>
    </w:p>
    <w:p w14:paraId="515F5EDB"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Ποιο είναι το σαφές χρονοδιάγραμμα; Και σε τι φάση θα παραδώσετε το μνημείο, κυρία Υπουργέ, εάν τηρηθούν οι προϋπολογισμοί και τα χρονοδιαγράμματα; Θα είναι επισκέψιμο το μνημείο; Γιατί έτσι αφήνετε να διαδίδεται. Θέλουμε μια ξεκάθαρη απάντηση, λοιπόν, κυρ</w:t>
      </w:r>
      <w:r>
        <w:rPr>
          <w:rFonts w:eastAsia="Times New Roman" w:cs="Times New Roman"/>
          <w:szCs w:val="24"/>
        </w:rPr>
        <w:t xml:space="preserve">ία Υπουργέ, όχι μόνο για τη συντήρηση, όχι μόνο για την προστασία και την ανάδειξη αυτού του μεγαλειώδους μνημείου, αλλά και μια απάντηση για την τύχη του σημαντικότατου προγράμματος της ανάλυσης των οστών. </w:t>
      </w:r>
    </w:p>
    <w:p w14:paraId="515F5EDC"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Είναι μια προγραμματική σύμβαση δεσμευμένων 236.</w:t>
      </w:r>
      <w:r>
        <w:rPr>
          <w:rFonts w:eastAsia="Times New Roman" w:cs="Times New Roman"/>
          <w:szCs w:val="24"/>
        </w:rPr>
        <w:t xml:space="preserve">000 ευρώ από τον προκάτοχό σας, κ. Τασούλα, μεταξύ του Υπουργείου </w:t>
      </w:r>
      <w:r>
        <w:rPr>
          <w:rFonts w:eastAsia="Times New Roman" w:cs="Times New Roman"/>
          <w:szCs w:val="24"/>
        </w:rPr>
        <w:lastRenderedPageBreak/>
        <w:t>Πολιτισμού, του Δημοκρίτειου Πανεπιστημίου Θράκης και του Αριστοτελείου Πανεπιστημίου Θεσσαλονίκης για την εξέταση χιλίων σκελετών και συγκεκριμένα εννιακοσίων ενενήντα πέντε σκελετών από τη</w:t>
      </w:r>
      <w:r>
        <w:rPr>
          <w:rFonts w:eastAsia="Times New Roman" w:cs="Times New Roman"/>
          <w:szCs w:val="24"/>
        </w:rPr>
        <w:t xml:space="preserve">ν περιοχή της Αμφίπολης και πέντε από τον Λόφο </w:t>
      </w:r>
      <w:proofErr w:type="spellStart"/>
      <w:r>
        <w:rPr>
          <w:rFonts w:eastAsia="Times New Roman" w:cs="Times New Roman"/>
          <w:szCs w:val="24"/>
        </w:rPr>
        <w:t>Καστά</w:t>
      </w:r>
      <w:proofErr w:type="spellEnd"/>
      <w:r>
        <w:rPr>
          <w:rFonts w:eastAsia="Times New Roman" w:cs="Times New Roman"/>
          <w:szCs w:val="24"/>
        </w:rPr>
        <w:t xml:space="preserve">, που χρονολογούνται από το 100 π.Χ. μέχρι το 200 μ.Χ. </w:t>
      </w:r>
    </w:p>
    <w:p w14:paraId="515F5EDD"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Είναι μια μελέτη που θάψατε στα συρτάρια, αφήσατε να εκπνεύσει άπρακτη μέχρι τον Ιούλιο του 2017 και δεν μπήκατε στον κόπο να ενημερώσετε τους πρυτά</w:t>
      </w:r>
      <w:r>
        <w:rPr>
          <w:rFonts w:eastAsia="Times New Roman" w:cs="Times New Roman"/>
          <w:szCs w:val="24"/>
        </w:rPr>
        <w:t>νεις και τους καθηγητές για την τύχη της. Μια μελέτη, κυρία Υπουργέ, που θα αποτελούσε ένα ακόμη πολύτιμο, αδιάψευστο, ιστορικό επιχείρημα για την ελληνικότητα της Μακεδονίας, μια ακόμη αποστομωτική απάντηση στους παραχαράκτες της ιστορίας μας.</w:t>
      </w:r>
    </w:p>
    <w:p w14:paraId="515F5EDE"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 xml:space="preserve">Δεν δώσατε </w:t>
      </w:r>
      <w:r>
        <w:rPr>
          <w:rFonts w:eastAsia="Times New Roman" w:cs="Times New Roman"/>
          <w:szCs w:val="24"/>
        </w:rPr>
        <w:t>και κα</w:t>
      </w:r>
      <w:r>
        <w:rPr>
          <w:rFonts w:eastAsia="Times New Roman" w:cs="Times New Roman"/>
          <w:szCs w:val="24"/>
        </w:rPr>
        <w:t>μ</w:t>
      </w:r>
      <w:r>
        <w:rPr>
          <w:rFonts w:eastAsia="Times New Roman" w:cs="Times New Roman"/>
          <w:szCs w:val="24"/>
        </w:rPr>
        <w:t>μία απάντηση, επίσης –και τελειώνω με την ανοχή σας, κύριε Πρόεδρε-</w:t>
      </w:r>
      <w:r>
        <w:rPr>
          <w:rFonts w:eastAsia="Times New Roman" w:cs="Times New Roman"/>
          <w:szCs w:val="24"/>
        </w:rPr>
        <w:t>,</w:t>
      </w:r>
      <w:r>
        <w:rPr>
          <w:rFonts w:eastAsia="Times New Roman" w:cs="Times New Roman"/>
          <w:szCs w:val="24"/>
        </w:rPr>
        <w:t xml:space="preserve"> για τον πλούτο που στερήσατε από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ομό μου, από τη Μακεδονία και απ’ όλη τη χώρα –θα τολμήσω να πω- από τη μη αξιοποίηση του </w:t>
      </w:r>
      <w:proofErr w:type="spellStart"/>
      <w:r>
        <w:rPr>
          <w:rFonts w:eastAsia="Times New Roman" w:cs="Times New Roman"/>
          <w:szCs w:val="24"/>
        </w:rPr>
        <w:t>χρυσοτόκου</w:t>
      </w:r>
      <w:proofErr w:type="spellEnd"/>
      <w:r>
        <w:rPr>
          <w:rFonts w:eastAsia="Times New Roman" w:cs="Times New Roman"/>
          <w:szCs w:val="24"/>
        </w:rPr>
        <w:t xml:space="preserve"> αυτού μνημείου. Σε ποια εποχή, κυρία Υπου</w:t>
      </w:r>
      <w:r>
        <w:rPr>
          <w:rFonts w:eastAsia="Times New Roman" w:cs="Times New Roman"/>
          <w:szCs w:val="24"/>
        </w:rPr>
        <w:t xml:space="preserve">ργέ, όταν, σύμφωνα με τα πρόσφατα στοιχεία του ΣΕΤΕ για την </w:t>
      </w:r>
      <w:r>
        <w:rPr>
          <w:rFonts w:eastAsia="Times New Roman" w:cs="Times New Roman"/>
          <w:szCs w:val="24"/>
        </w:rPr>
        <w:t>κ</w:t>
      </w:r>
      <w:r>
        <w:rPr>
          <w:rFonts w:eastAsia="Times New Roman" w:cs="Times New Roman"/>
          <w:szCs w:val="24"/>
        </w:rPr>
        <w:t>εντρική Μακεδονία τα επόμενα χρόνια προβλέπεται 21% αύξηση αφίξεων, 15% αύξηση εξόδων, ενώ ο αριθμός των επισκεπτών για τον πολιτιστικό τουρισμό αναμένεται να ξεπεράσει αυτό</w:t>
      </w:r>
      <w:r>
        <w:rPr>
          <w:rFonts w:eastAsia="Times New Roman" w:cs="Times New Roman"/>
          <w:szCs w:val="24"/>
        </w:rPr>
        <w:t>ν</w:t>
      </w:r>
      <w:r>
        <w:rPr>
          <w:rFonts w:eastAsia="Times New Roman" w:cs="Times New Roman"/>
          <w:szCs w:val="24"/>
        </w:rPr>
        <w:t xml:space="preserve"> των παραδοσιακών του</w:t>
      </w:r>
      <w:r>
        <w:rPr>
          <w:rFonts w:eastAsia="Times New Roman" w:cs="Times New Roman"/>
          <w:szCs w:val="24"/>
        </w:rPr>
        <w:t xml:space="preserve">ριστών για ήλιο και θάλασσα; </w:t>
      </w:r>
    </w:p>
    <w:p w14:paraId="515F5EDF"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Υπολογίζετε</w:t>
      </w:r>
      <w:r>
        <w:rPr>
          <w:rFonts w:eastAsia="Times New Roman" w:cs="Times New Roman"/>
          <w:szCs w:val="24"/>
        </w:rPr>
        <w:t>,</w:t>
      </w:r>
      <w:r>
        <w:rPr>
          <w:rFonts w:eastAsia="Times New Roman" w:cs="Times New Roman"/>
          <w:szCs w:val="24"/>
        </w:rPr>
        <w:t xml:space="preserve"> άρα</w:t>
      </w:r>
      <w:r>
        <w:rPr>
          <w:rFonts w:eastAsia="Times New Roman" w:cs="Times New Roman"/>
          <w:szCs w:val="24"/>
        </w:rPr>
        <w:t>γε,</w:t>
      </w:r>
      <w:r>
        <w:rPr>
          <w:rFonts w:eastAsia="Times New Roman" w:cs="Times New Roman"/>
          <w:szCs w:val="24"/>
        </w:rPr>
        <w:t xml:space="preserve"> στο Υπουργείο Πολιτισμού και στην Κυβέρνηση ποια είναι τα διαφυγόντα κέρδη από την εγκατάλειψη αυτού του μνημείου για τον τουρισμό, για τις επενδύσεις, για τις θέσεις </w:t>
      </w:r>
      <w:r>
        <w:rPr>
          <w:rFonts w:eastAsia="Times New Roman" w:cs="Times New Roman"/>
          <w:szCs w:val="24"/>
        </w:rPr>
        <w:lastRenderedPageBreak/>
        <w:t xml:space="preserve">εργασίας; Αναλογίζεστε την ευθύνη σας, </w:t>
      </w:r>
      <w:r>
        <w:rPr>
          <w:rFonts w:eastAsia="Times New Roman" w:cs="Times New Roman"/>
          <w:szCs w:val="24"/>
        </w:rPr>
        <w:t xml:space="preserve">κυρία Υπουργέ, που στερείτε πόρους και προοπτικές από μια κοινωνία και μια οικονομία που με τις </w:t>
      </w:r>
      <w:proofErr w:type="spellStart"/>
      <w:r>
        <w:rPr>
          <w:rFonts w:eastAsia="Times New Roman" w:cs="Times New Roman"/>
          <w:szCs w:val="24"/>
        </w:rPr>
        <w:t>υφεσιακές</w:t>
      </w:r>
      <w:proofErr w:type="spellEnd"/>
      <w:r>
        <w:rPr>
          <w:rFonts w:eastAsia="Times New Roman" w:cs="Times New Roman"/>
          <w:szCs w:val="24"/>
        </w:rPr>
        <w:t xml:space="preserve"> σας πολιτικές </w:t>
      </w:r>
      <w:proofErr w:type="spellStart"/>
      <w:r>
        <w:rPr>
          <w:rFonts w:eastAsia="Times New Roman" w:cs="Times New Roman"/>
          <w:szCs w:val="24"/>
        </w:rPr>
        <w:t>αφαιμά</w:t>
      </w:r>
      <w:r>
        <w:rPr>
          <w:rFonts w:eastAsia="Times New Roman" w:cs="Times New Roman"/>
          <w:szCs w:val="24"/>
        </w:rPr>
        <w:t>σσ</w:t>
      </w:r>
      <w:r>
        <w:rPr>
          <w:rFonts w:eastAsia="Times New Roman" w:cs="Times New Roman"/>
          <w:szCs w:val="24"/>
        </w:rPr>
        <w:t>εται</w:t>
      </w:r>
      <w:proofErr w:type="spellEnd"/>
      <w:r>
        <w:rPr>
          <w:rFonts w:eastAsia="Times New Roman" w:cs="Times New Roman"/>
          <w:szCs w:val="24"/>
        </w:rPr>
        <w:t xml:space="preserve">; </w:t>
      </w:r>
    </w:p>
    <w:p w14:paraId="515F5EE0"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Απαντήσεις, κυρία Υπουργέ, γιατί έως εδώ!</w:t>
      </w:r>
    </w:p>
    <w:p w14:paraId="515F5EE1" w14:textId="77777777" w:rsidR="005D0520" w:rsidRDefault="00B80F07">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Ευχαριστώ, κυρία συνάδελφε.</w:t>
      </w:r>
    </w:p>
    <w:p w14:paraId="515F5EE2" w14:textId="77777777" w:rsidR="005D0520" w:rsidRDefault="00B80F07">
      <w:pPr>
        <w:spacing w:line="600" w:lineRule="auto"/>
        <w:ind w:firstLine="720"/>
        <w:jc w:val="both"/>
        <w:rPr>
          <w:rFonts w:eastAsia="Times New Roman"/>
          <w:bCs/>
          <w:szCs w:val="24"/>
        </w:rPr>
      </w:pPr>
      <w:r>
        <w:rPr>
          <w:rFonts w:eastAsia="Times New Roman"/>
          <w:bCs/>
          <w:szCs w:val="24"/>
        </w:rPr>
        <w:t>Τον λόγο έχει η κυρ</w:t>
      </w:r>
      <w:r>
        <w:rPr>
          <w:rFonts w:eastAsia="Times New Roman"/>
          <w:bCs/>
          <w:szCs w:val="24"/>
        </w:rPr>
        <w:t>ία Υπουργός για τη δευτερολογία της.</w:t>
      </w:r>
    </w:p>
    <w:p w14:paraId="515F5EE3"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 xml:space="preserve">ΛΥΔΙΑ ΚΟΝΙΟΡΔΟΥ (Υπουργός Πολιτισμού και Αθλητισμού): </w:t>
      </w:r>
      <w:r>
        <w:rPr>
          <w:rFonts w:eastAsia="Times New Roman" w:cs="Times New Roman"/>
          <w:szCs w:val="24"/>
        </w:rPr>
        <w:t>Είναι τόσες πολλές οι ερωτήσεις που έχουν κατατεθεί, που θα έπρεπε να έχουμε μια ολόκληρη μέρα στη διάθεσή μας για να απαντήσουμε με σοβαρότητα και πληρότητα.</w:t>
      </w:r>
    </w:p>
    <w:p w14:paraId="515F5EE4"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Θα ήθε</w:t>
      </w:r>
      <w:r>
        <w:rPr>
          <w:rFonts w:eastAsia="Times New Roman" w:cs="Times New Roman"/>
          <w:szCs w:val="24"/>
        </w:rPr>
        <w:t>λα να σταθώ σε αυτό που ειπώθηκε. Όντως ο πολιτισμός, ειδικά στη σημερινή εποχή, είναι η πυξίδα που βοηθάει στη διαμόρφωση της αυριανής εικόνας της Ευρώπης και του κόσμου. Έχουμε χορτάσει επί χρόνια να ακούμε για το πόσο ο πολιτισμός είναι η βαριά βιομηχαν</w:t>
      </w:r>
      <w:r>
        <w:rPr>
          <w:rFonts w:eastAsia="Times New Roman" w:cs="Times New Roman"/>
          <w:szCs w:val="24"/>
        </w:rPr>
        <w:t xml:space="preserve">ία. </w:t>
      </w:r>
    </w:p>
    <w:p w14:paraId="515F5EE5"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Αυτή τη στιγμή, όμως, είναι κοινή συνείδηση</w:t>
      </w:r>
      <w:r>
        <w:rPr>
          <w:rFonts w:eastAsia="Times New Roman" w:cs="Times New Roman"/>
          <w:szCs w:val="24"/>
        </w:rPr>
        <w:t>,</w:t>
      </w:r>
      <w:r>
        <w:rPr>
          <w:rFonts w:eastAsia="Times New Roman" w:cs="Times New Roman"/>
          <w:szCs w:val="24"/>
        </w:rPr>
        <w:t xml:space="preserve"> ειδικά των χωρών της Ευρώπης</w:t>
      </w:r>
      <w:r>
        <w:rPr>
          <w:rFonts w:eastAsia="Times New Roman" w:cs="Times New Roman"/>
          <w:szCs w:val="24"/>
        </w:rPr>
        <w:t>,</w:t>
      </w:r>
      <w:r>
        <w:rPr>
          <w:rFonts w:eastAsia="Times New Roman" w:cs="Times New Roman"/>
          <w:szCs w:val="24"/>
        </w:rPr>
        <w:t xml:space="preserve"> ότι ειδικά ο πολιτισμός είναι ένας παράγων καθοριστικός στη διαμόρφωση του αύριο. Σε όλες τις συναντήσεις στην Ευρώπη και διεθνώς βασικό θέμα συζήτησης είναι πώς δημιουργούμε τ</w:t>
      </w:r>
      <w:r>
        <w:rPr>
          <w:rFonts w:eastAsia="Times New Roman" w:cs="Times New Roman"/>
          <w:szCs w:val="24"/>
        </w:rPr>
        <w:t>η νέα Ευρώπη μέσω του πολιτισμού, πώς δημιουργούμε έναν νέο κόσμο που θέλουμε να κατοικήσουμε, να έχει ένα κοινωνικό πρόσωπο και να μην είναι παραδομένο στην απληστία του κέρδους.</w:t>
      </w:r>
    </w:p>
    <w:p w14:paraId="515F5EE6"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επανέλθω σε πιο δικά μας θέματα, επειδή ετέθησαν. Και οφείλω να </w:t>
      </w:r>
      <w:r>
        <w:rPr>
          <w:rFonts w:eastAsia="Times New Roman" w:cs="Times New Roman"/>
          <w:szCs w:val="24"/>
        </w:rPr>
        <w:t>απαντήσω όχι επειδή μας λείπει ο οραματισμός και η μεγάλη πνοή, αλλά αυτά ήταν τα θέματα τα οποία ρωτήσατε και θεωρώ ότι θέλετε να ακούσετε την απάντηση. Δεν τέθηκαν μόνο επικοινωνιακά.</w:t>
      </w:r>
    </w:p>
    <w:p w14:paraId="515F5EE7"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Επομένως θα ήθελα να σας πω για το Ταμείο Αρχαιολογικών Πόρων. Ετέθη α</w:t>
      </w:r>
      <w:r>
        <w:rPr>
          <w:rFonts w:eastAsia="Times New Roman" w:cs="Times New Roman"/>
          <w:szCs w:val="24"/>
        </w:rPr>
        <w:t>πό πολλούς το ερώτημα για το ηλεκτρονικό εισιτήριο. Υπάρχει μια μεγάλη διαφορά. Αυτή τη στιγμή υπάρχει ανάδοχος. Αυτή τη στιγμή έχει καταθέσει τη μελέτη εφαρμογής και πλήρες χρονοδιάγραμμα. Επομένως στο τέλος Μαΐου θα υπάρχει το ηλεκτρονικό εισιτήριο, το ο</w:t>
      </w:r>
      <w:r>
        <w:rPr>
          <w:rFonts w:eastAsia="Times New Roman" w:cs="Times New Roman"/>
          <w:szCs w:val="24"/>
        </w:rPr>
        <w:t xml:space="preserve">ποίο θα εφαρμοστεί πιλοτικά στους χώρους που έχουν ανακοινωθεί και η εφαρμογή του θα μπορέσει να είναι το </w:t>
      </w:r>
      <w:r>
        <w:rPr>
          <w:rFonts w:eastAsia="Times New Roman" w:cs="Times New Roman"/>
          <w:szCs w:val="24"/>
        </w:rPr>
        <w:lastRenderedPageBreak/>
        <w:t>παράδειγμα για την επέκταση αυτής της εφαρμογής και σε άλλους χώρους, εφόσον βρεθούν οι πόροι.</w:t>
      </w:r>
    </w:p>
    <w:p w14:paraId="515F5EE8"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Ο Επικούρειος Απόλλων είναι επίσης ένα θέμα το οποίο πρ</w:t>
      </w:r>
      <w:r>
        <w:rPr>
          <w:rFonts w:eastAsia="Times New Roman" w:cs="Times New Roman"/>
          <w:szCs w:val="24"/>
        </w:rPr>
        <w:t>οχωράει. Κατατίθεται τέλος Μαρτίου το τεχνικό δελτίο από την ΕΦΑ Ηλείας</w:t>
      </w:r>
      <w:r>
        <w:rPr>
          <w:rFonts w:eastAsia="Times New Roman" w:cs="Times New Roman"/>
          <w:szCs w:val="24"/>
        </w:rPr>
        <w:t>,</w:t>
      </w:r>
      <w:r>
        <w:rPr>
          <w:rFonts w:eastAsia="Times New Roman" w:cs="Times New Roman"/>
          <w:szCs w:val="24"/>
        </w:rPr>
        <w:t xml:space="preserve"> σε συνεργασία με τις κεντρικές υπηρεσίες του Υπουργείου</w:t>
      </w:r>
      <w:r>
        <w:rPr>
          <w:rFonts w:eastAsia="Times New Roman" w:cs="Times New Roman"/>
          <w:szCs w:val="24"/>
        </w:rPr>
        <w:t>,</w:t>
      </w:r>
      <w:r>
        <w:rPr>
          <w:rFonts w:eastAsia="Times New Roman" w:cs="Times New Roman"/>
          <w:szCs w:val="24"/>
        </w:rPr>
        <w:t xml:space="preserve"> για το στέγαστρο και την αναστήλωση. Και εδώ θέλω να συμφωνήσω μαζί σας, κύριε Τζαβάρα. Αυτή τη στιγμή οι </w:t>
      </w:r>
      <w:r>
        <w:rPr>
          <w:rFonts w:eastAsia="Times New Roman" w:cs="Times New Roman"/>
          <w:szCs w:val="24"/>
        </w:rPr>
        <w:t>υ</w:t>
      </w:r>
      <w:r>
        <w:rPr>
          <w:rFonts w:eastAsia="Times New Roman" w:cs="Times New Roman"/>
          <w:szCs w:val="24"/>
        </w:rPr>
        <w:t>πηρεσίες του Υπουργ</w:t>
      </w:r>
      <w:r>
        <w:rPr>
          <w:rFonts w:eastAsia="Times New Roman" w:cs="Times New Roman"/>
          <w:szCs w:val="24"/>
        </w:rPr>
        <w:t xml:space="preserve">είου Πολιτισμού, οι άνθρωποι που δουλεύουν νυχθημερόν για όλα αυτά τα έργα </w:t>
      </w:r>
      <w:proofErr w:type="spellStart"/>
      <w:r>
        <w:rPr>
          <w:rFonts w:eastAsia="Times New Roman" w:cs="Times New Roman"/>
          <w:szCs w:val="24"/>
        </w:rPr>
        <w:t>υποστελεχωμένοι</w:t>
      </w:r>
      <w:proofErr w:type="spellEnd"/>
      <w:r>
        <w:rPr>
          <w:rFonts w:eastAsia="Times New Roman" w:cs="Times New Roman"/>
          <w:szCs w:val="24"/>
        </w:rPr>
        <w:t>, οι Εφορείες καταβάλλουν ηρωικές προσπάθειες</w:t>
      </w:r>
      <w:r>
        <w:rPr>
          <w:rFonts w:eastAsia="Times New Roman" w:cs="Times New Roman"/>
          <w:szCs w:val="24"/>
        </w:rPr>
        <w:t>,</w:t>
      </w:r>
      <w:r>
        <w:rPr>
          <w:rFonts w:eastAsia="Times New Roman" w:cs="Times New Roman"/>
          <w:szCs w:val="24"/>
        </w:rPr>
        <w:t xml:space="preserve"> για να μπορέσουμε να προλάβουμε όλα αυτά τα έργα. Θυμίζω ότι υπάρχουν και άλλα έργα τα οποία προκύπτουν από τα μεγάλα τεχνικά έργα</w:t>
      </w:r>
      <w:r>
        <w:rPr>
          <w:rFonts w:eastAsia="Times New Roman" w:cs="Times New Roman"/>
          <w:szCs w:val="24"/>
        </w:rPr>
        <w:t>,</w:t>
      </w:r>
      <w:r>
        <w:rPr>
          <w:rFonts w:eastAsia="Times New Roman" w:cs="Times New Roman"/>
          <w:szCs w:val="24"/>
        </w:rPr>
        <w:t xml:space="preserve"> που απαιτούν καινούργιες ανασκαφές, καινούργιες αναστηλώσεις και συντηρήσεις. </w:t>
      </w:r>
    </w:p>
    <w:p w14:paraId="515F5EE9"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στην Αμφίπολη. Η Αμφίπολη είναι μια </w:t>
      </w:r>
      <w:r>
        <w:rPr>
          <w:rFonts w:eastAsia="Times New Roman" w:cs="Times New Roman"/>
          <w:szCs w:val="24"/>
        </w:rPr>
        <w:t>ιστορία που αναμφίβολα εκπροσωπεί ένα από τα πιο σημαντικά αρχαιολογικά ευρήματα στην Ελλάδα. Όμως, θεωρούμε ότι ο τρόπος που υπήρξε η αποκάλυψη του μνημείου δεν σεβάστηκε τους αρχαιολογικούς χρόνους. Εδώ λέω πολύ συχνά ότι οι αρχαιολόγοι παίρνουν τους αιώ</w:t>
      </w:r>
      <w:r>
        <w:rPr>
          <w:rFonts w:eastAsia="Times New Roman" w:cs="Times New Roman"/>
          <w:szCs w:val="24"/>
        </w:rPr>
        <w:t>νες και τους παραδίδουν στους αιώνες. Επομένως η αρχαιολογική σκαπάνη χρειάζεται ησυχία, ηρεμία, χρειάζεται το</w:t>
      </w:r>
      <w:r>
        <w:rPr>
          <w:rFonts w:eastAsia="Times New Roman" w:cs="Times New Roman"/>
          <w:szCs w:val="24"/>
        </w:rPr>
        <w:t>ν</w:t>
      </w:r>
      <w:r>
        <w:rPr>
          <w:rFonts w:eastAsia="Times New Roman" w:cs="Times New Roman"/>
          <w:szCs w:val="24"/>
        </w:rPr>
        <w:t xml:space="preserve"> χρόνο της. Εδώ υπήρξε μια έμφαση στο επικοινωνιακό κομμάτι και δεν αφέθηκε ο ικανός χρόνος, ώστε το μνημείο αυτό να αποκαλυφθεί σταδιακά.</w:t>
      </w:r>
    </w:p>
    <w:p w14:paraId="515F5EEA"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Οι </w:t>
      </w:r>
      <w:r>
        <w:rPr>
          <w:rFonts w:eastAsia="Times New Roman" w:cs="Times New Roman"/>
          <w:szCs w:val="24"/>
        </w:rPr>
        <w:t>υ</w:t>
      </w:r>
      <w:r>
        <w:rPr>
          <w:rFonts w:eastAsia="Times New Roman" w:cs="Times New Roman"/>
          <w:szCs w:val="24"/>
        </w:rPr>
        <w:t>πη</w:t>
      </w:r>
      <w:r>
        <w:rPr>
          <w:rFonts w:eastAsia="Times New Roman" w:cs="Times New Roman"/>
          <w:szCs w:val="24"/>
        </w:rPr>
        <w:t xml:space="preserve">ρεσίες του Υπουργείου Πολιτισμού έκαναν το καθήκον τους, διότι το μνημείο, έχοντας αποκαλυφθεί, είχε μεγάλες ανάγκες στερέωσης, στήριξης και επεμβάσεις για τα όμβρια ύδατα, για να </w:t>
      </w:r>
      <w:r>
        <w:rPr>
          <w:rFonts w:eastAsia="Times New Roman" w:cs="Times New Roman"/>
          <w:szCs w:val="24"/>
        </w:rPr>
        <w:lastRenderedPageBreak/>
        <w:t>μπορέσουν να μην καταστρέψουν επιπλέον το μνημείο. Το μνημείο δεχόταν πιέσει</w:t>
      </w:r>
      <w:r>
        <w:rPr>
          <w:rFonts w:eastAsia="Times New Roman" w:cs="Times New Roman"/>
          <w:szCs w:val="24"/>
        </w:rPr>
        <w:t xml:space="preserve">ς από μια πλέον διαφορετική στάθμη και βάρος. Όσο ήταν μέσα στη γη, ήταν προστατευμένο. Τώρα είναι εντελώς απροστάτευτο. Γι’ αυτό οι </w:t>
      </w:r>
      <w:r>
        <w:rPr>
          <w:rFonts w:eastAsia="Times New Roman" w:cs="Times New Roman"/>
          <w:szCs w:val="24"/>
        </w:rPr>
        <w:t>υ</w:t>
      </w:r>
      <w:r>
        <w:rPr>
          <w:rFonts w:eastAsia="Times New Roman" w:cs="Times New Roman"/>
          <w:szCs w:val="24"/>
        </w:rPr>
        <w:t>πηρεσίες έδωσαν μεγάλη έμφαση στην προστασία και στη στερέωση του μνημείου.</w:t>
      </w:r>
    </w:p>
    <w:p w14:paraId="515F5EEB"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Ωστόσο, όπως ξέρετε, το μνημείο αυτό έχει μπει</w:t>
      </w:r>
      <w:r>
        <w:rPr>
          <w:rFonts w:eastAsia="Times New Roman" w:cs="Times New Roman"/>
          <w:szCs w:val="24"/>
        </w:rPr>
        <w:t xml:space="preserve"> πλέον στην πορεία με προγράμματα μέσω του </w:t>
      </w:r>
      <w:r>
        <w:rPr>
          <w:rFonts w:eastAsia="Times New Roman" w:cs="Times New Roman"/>
          <w:szCs w:val="24"/>
        </w:rPr>
        <w:t>«</w:t>
      </w:r>
      <w:r>
        <w:rPr>
          <w:rFonts w:eastAsia="Times New Roman" w:cs="Times New Roman"/>
          <w:szCs w:val="24"/>
          <w:lang w:val="en-US"/>
        </w:rPr>
        <w:t>INTERREG</w:t>
      </w:r>
      <w:r>
        <w:rPr>
          <w:rFonts w:eastAsia="Times New Roman" w:cs="Times New Roman"/>
          <w:szCs w:val="24"/>
        </w:rPr>
        <w:t>»</w:t>
      </w:r>
      <w:r>
        <w:rPr>
          <w:rFonts w:eastAsia="Times New Roman" w:cs="Times New Roman"/>
          <w:szCs w:val="24"/>
        </w:rPr>
        <w:t xml:space="preserve"> και μέσω του προγράμματος ΕΣΠΑ</w:t>
      </w:r>
      <w:r>
        <w:rPr>
          <w:rFonts w:eastAsia="Times New Roman" w:cs="Times New Roman"/>
          <w:szCs w:val="24"/>
        </w:rPr>
        <w:t>,</w:t>
      </w:r>
      <w:r>
        <w:rPr>
          <w:rFonts w:eastAsia="Times New Roman" w:cs="Times New Roman"/>
          <w:szCs w:val="24"/>
        </w:rPr>
        <w:t xml:space="preserve"> σε συνεργασία με την </w:t>
      </w:r>
      <w:r>
        <w:rPr>
          <w:rFonts w:eastAsia="Times New Roman" w:cs="Times New Roman"/>
          <w:szCs w:val="24"/>
        </w:rPr>
        <w:t>π</w:t>
      </w:r>
      <w:r>
        <w:rPr>
          <w:rFonts w:eastAsia="Times New Roman" w:cs="Times New Roman"/>
          <w:szCs w:val="24"/>
        </w:rPr>
        <w:t xml:space="preserve">εριφέρεια και, επομένως, έχει μπει στη διαδικασία να μπορέσει να προχωρήσει η αναστήλωση, έτσι ώστε να παραδοθεί στους κατοίκους. </w:t>
      </w:r>
    </w:p>
    <w:p w14:paraId="515F5EEC"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Πιστεύουμε, πραγμ</w:t>
      </w:r>
      <w:r>
        <w:rPr>
          <w:rFonts w:eastAsia="Times New Roman" w:cs="Times New Roman"/>
          <w:szCs w:val="24"/>
        </w:rPr>
        <w:t xml:space="preserve">ατικά μαζί σας, ότι ένα μνημείο αποτελεί ένα θέμα, μια δυνατότητα ανάπτυξης της περιοχής και δουλεύουμε προς αυτή την κατεύθυνση, όμως δεν μπορούμε να λέμε ψέματα </w:t>
      </w:r>
      <w:r>
        <w:rPr>
          <w:rFonts w:eastAsia="Times New Roman" w:cs="Times New Roman"/>
          <w:szCs w:val="24"/>
        </w:rPr>
        <w:lastRenderedPageBreak/>
        <w:t>ότι αυτό θα γίνει αύριο. Χρειάζεται τον χρόνο του αυτό και το βλέπουμε από άλλα τέτοια εμβλημ</w:t>
      </w:r>
      <w:r>
        <w:rPr>
          <w:rFonts w:eastAsia="Times New Roman" w:cs="Times New Roman"/>
          <w:szCs w:val="24"/>
        </w:rPr>
        <w:t xml:space="preserve">ατικά μνημεία που χρειάζονται έναν χρόνο για να αποκατασταθούν, να είναι επισκέψιμα και να δοθούν στις τοπικές κοινωνίες και στους επισκέπτες. </w:t>
      </w:r>
    </w:p>
    <w:p w14:paraId="515F5EED"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Τώρα αναφέρθηκε πολύ εκτενώς στο θέμα της πολιτιστικής διπλωματίας και τις επαφές που έχουν γίνει στο εξωτερικό.</w:t>
      </w:r>
      <w:r>
        <w:rPr>
          <w:rFonts w:eastAsia="Times New Roman" w:cs="Times New Roman"/>
          <w:szCs w:val="24"/>
        </w:rPr>
        <w:t xml:space="preserve"> Υπάρχει μια πολύ μεγάλη δραστηριότητα</w:t>
      </w:r>
      <w:r>
        <w:rPr>
          <w:rFonts w:eastAsia="Times New Roman" w:cs="Times New Roman"/>
          <w:szCs w:val="24"/>
        </w:rPr>
        <w:t>,</w:t>
      </w:r>
      <w:r>
        <w:rPr>
          <w:rFonts w:eastAsia="Times New Roman" w:cs="Times New Roman"/>
          <w:szCs w:val="24"/>
        </w:rPr>
        <w:t xml:space="preserve"> η οποία έχει δράσεις που ακολουθούν. Δεν είναι απλώς υπογραφή μνημονίων και λόγια, όπως έγινε και με τη Ρωσία και με την Κίνα. Υπάρχει ένας μεγάλος αριθμός δραστηριοτήτων, εκθέσεων, ανταλλαγών, θεάτρου, χορού, παραδο</w:t>
      </w:r>
      <w:r>
        <w:rPr>
          <w:rFonts w:eastAsia="Times New Roman" w:cs="Times New Roman"/>
          <w:szCs w:val="24"/>
        </w:rPr>
        <w:t xml:space="preserve">σιακής μουσικής, εκθέσεων αρχαιολογικών και σύγχρονου πολιτισμού. </w:t>
      </w:r>
    </w:p>
    <w:p w14:paraId="515F5EEE"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Θα έπρεπε να φάμε πάρα πολύ χρόνο για αυτό, ωστόσο σας διαβεβαιώ ότι υπάρχει ένα πολύ μεγάλο και ενδιαφέρον πρόγραμμα</w:t>
      </w:r>
      <w:r>
        <w:rPr>
          <w:rFonts w:eastAsia="Times New Roman" w:cs="Times New Roman"/>
          <w:szCs w:val="24"/>
        </w:rPr>
        <w:t>,</w:t>
      </w:r>
      <w:r>
        <w:rPr>
          <w:rFonts w:eastAsia="Times New Roman" w:cs="Times New Roman"/>
          <w:szCs w:val="24"/>
        </w:rPr>
        <w:t xml:space="preserve"> που θα εκτυλιχθεί μέσα στο 2018 και, όπως συμφωνήσαμε με τον ομόλογο Κ</w:t>
      </w:r>
      <w:r>
        <w:rPr>
          <w:rFonts w:eastAsia="Times New Roman" w:cs="Times New Roman"/>
          <w:szCs w:val="24"/>
        </w:rPr>
        <w:t>ινέζο Υπουργό Πολιτισμού, η επιθυμία μας είναι να συνεχιστούν στα πέντε επόμενα χρόνια. Επίσης, υπάρχει μια πολύ ενδιαφέρουσα συνεργασία με την Ιταλία</w:t>
      </w:r>
      <w:r>
        <w:rPr>
          <w:rFonts w:eastAsia="Times New Roman" w:cs="Times New Roman"/>
          <w:szCs w:val="24"/>
        </w:rPr>
        <w:t>,</w:t>
      </w:r>
      <w:r>
        <w:rPr>
          <w:rFonts w:eastAsia="Times New Roman" w:cs="Times New Roman"/>
          <w:szCs w:val="24"/>
        </w:rPr>
        <w:t xml:space="preserve"> που ήδη θα εφαρμοστεί από φέτος το καλοκαίρι</w:t>
      </w:r>
      <w:r>
        <w:rPr>
          <w:rFonts w:eastAsia="Times New Roman" w:cs="Times New Roman"/>
          <w:szCs w:val="24"/>
        </w:rPr>
        <w:t>,</w:t>
      </w:r>
      <w:r>
        <w:rPr>
          <w:rFonts w:eastAsia="Times New Roman" w:cs="Times New Roman"/>
          <w:szCs w:val="24"/>
        </w:rPr>
        <w:t xml:space="preserve"> με τη συνεργασία του Φεστιβάλ Αθηνών και του αντίστοιχου Φ</w:t>
      </w:r>
      <w:r>
        <w:rPr>
          <w:rFonts w:eastAsia="Times New Roman" w:cs="Times New Roman"/>
          <w:szCs w:val="24"/>
        </w:rPr>
        <w:t xml:space="preserve">εστιβάλ της Νοτίου Ιταλίας, μια αντίστοιχη και με άλλες δράσεις με την Όπερα </w:t>
      </w:r>
      <w:proofErr w:type="spellStart"/>
      <w:r>
        <w:rPr>
          <w:rFonts w:eastAsia="Times New Roman" w:cs="Times New Roman"/>
          <w:szCs w:val="24"/>
        </w:rPr>
        <w:t>Ροσίνι</w:t>
      </w:r>
      <w:proofErr w:type="spellEnd"/>
      <w:r>
        <w:rPr>
          <w:rFonts w:eastAsia="Times New Roman" w:cs="Times New Roman"/>
          <w:szCs w:val="24"/>
        </w:rPr>
        <w:t xml:space="preserve"> και τη Λυρική Σκηνή, με το Εθνικό μας Θέατρο. Υπάρχει, επίσης, με τη Σερβία με τα δύο εθνικά θέατρα με τα οποία θα συνεργαστούν. Για πρώτη φορά, όσο και αν σας φαίνεται περ</w:t>
      </w:r>
      <w:r>
        <w:rPr>
          <w:rFonts w:eastAsia="Times New Roman" w:cs="Times New Roman"/>
          <w:szCs w:val="24"/>
        </w:rPr>
        <w:t>ίεργο, υπάρχει μνημόνιο συνεργασίας με την Κύπρο.</w:t>
      </w:r>
    </w:p>
    <w:p w14:paraId="515F5EEF"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Θα ήθελα να τονίσω ένα ολοκληρωμένο πρόγραμμα που έχουμε κάνει γύρω από το θέατρο: Παίρνουμε τα παιδιά που βγαίνουν από τις σχολές, που δεν τα ξέρει κανείς και που δεν έχουν πλέον τη δυνατότητα -και εδώ απα</w:t>
      </w:r>
      <w:r>
        <w:rPr>
          <w:rFonts w:eastAsia="Times New Roman" w:cs="Times New Roman"/>
          <w:szCs w:val="24"/>
        </w:rPr>
        <w:t>ντάω σε εσάς, κύριε Δελή- να πληρώσουν κάποιο</w:t>
      </w:r>
      <w:r>
        <w:rPr>
          <w:rFonts w:eastAsia="Times New Roman" w:cs="Times New Roman"/>
          <w:szCs w:val="24"/>
        </w:rPr>
        <w:t>ν</w:t>
      </w:r>
      <w:r>
        <w:rPr>
          <w:rFonts w:eastAsia="Times New Roman" w:cs="Times New Roman"/>
          <w:szCs w:val="24"/>
        </w:rPr>
        <w:t xml:space="preserve"> χώρο να κάνουν πρόβες και δίνουμε την υποδομή του Υπουργείου Πολιτισμού και μάλιστα του Μεγάρου Μουσικής σε αυτά τα νέα</w:t>
      </w:r>
      <w:r>
        <w:rPr>
          <w:rFonts w:eastAsia="Times New Roman" w:cs="Times New Roman"/>
          <w:szCs w:val="24"/>
        </w:rPr>
        <w:t>,</w:t>
      </w:r>
      <w:r>
        <w:rPr>
          <w:rFonts w:eastAsia="Times New Roman" w:cs="Times New Roman"/>
          <w:szCs w:val="24"/>
        </w:rPr>
        <w:t xml:space="preserve"> άγνωστα παιδιά.</w:t>
      </w:r>
    </w:p>
    <w:p w14:paraId="515F5EF0" w14:textId="77777777" w:rsidR="005D0520" w:rsidRDefault="00B80F07">
      <w:pPr>
        <w:spacing w:line="600" w:lineRule="auto"/>
        <w:ind w:firstLine="709"/>
        <w:jc w:val="both"/>
        <w:rPr>
          <w:rFonts w:eastAsia="Times New Roman" w:cs="Times New Roman"/>
          <w:szCs w:val="24"/>
        </w:rPr>
      </w:pPr>
      <w:r>
        <w:rPr>
          <w:rFonts w:eastAsia="Times New Roman" w:cs="Times New Roman"/>
          <w:szCs w:val="24"/>
        </w:rPr>
        <w:t>Πενήντα σχεδόν σχήματα χορού, θεάτρου και μουσικής έκαναν δωρεάν τις πρό</w:t>
      </w:r>
      <w:r>
        <w:rPr>
          <w:rFonts w:eastAsia="Times New Roman" w:cs="Times New Roman"/>
          <w:szCs w:val="24"/>
        </w:rPr>
        <w:t>βες τους σε αυτούς τους μεγάλους χώρους του Μεγάρου Μουσικής. Αυτά τα νέα παιδιά παρουσίασαν τη δουλειά τους</w:t>
      </w:r>
      <w:r>
        <w:rPr>
          <w:rFonts w:eastAsia="Times New Roman" w:cs="Times New Roman"/>
          <w:szCs w:val="24"/>
        </w:rPr>
        <w:t>,</w:t>
      </w:r>
      <w:r>
        <w:rPr>
          <w:rFonts w:eastAsia="Times New Roman" w:cs="Times New Roman"/>
          <w:szCs w:val="24"/>
        </w:rPr>
        <w:t xml:space="preserve"> πάλι εντελώς δωρεάν</w:t>
      </w:r>
      <w:r>
        <w:rPr>
          <w:rFonts w:eastAsia="Times New Roman" w:cs="Times New Roman"/>
          <w:szCs w:val="24"/>
        </w:rPr>
        <w:t>,</w:t>
      </w:r>
      <w:r>
        <w:rPr>
          <w:rFonts w:eastAsia="Times New Roman" w:cs="Times New Roman"/>
          <w:szCs w:val="24"/>
        </w:rPr>
        <w:t xml:space="preserve"> μέσα από τη συνεργασία μας με το Δημοτικό Θέατρο Πειραιά. </w:t>
      </w:r>
    </w:p>
    <w:p w14:paraId="515F5EF1"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Με τις επιχορηγήσεις σταματήσαμε αυτή την κατρακύλα και τις τεράστ</w:t>
      </w:r>
      <w:r>
        <w:rPr>
          <w:rFonts w:eastAsia="Times New Roman" w:cs="Times New Roman"/>
          <w:szCs w:val="24"/>
        </w:rPr>
        <w:t xml:space="preserve">ιες δυσκολίες που είχαν δημιουργηθεί στο ελεύθερο θέατρο, </w:t>
      </w:r>
      <w:r>
        <w:rPr>
          <w:rFonts w:eastAsia="Times New Roman" w:cs="Times New Roman"/>
          <w:szCs w:val="24"/>
        </w:rPr>
        <w:t>το οποίο</w:t>
      </w:r>
      <w:r>
        <w:rPr>
          <w:rFonts w:eastAsia="Times New Roman" w:cs="Times New Roman"/>
          <w:szCs w:val="24"/>
        </w:rPr>
        <w:t xml:space="preserve"> στην πραγματικότητα είναι το φυτώριο. Από εκεί γεννιούνται οι νέες δυνάμεις του θεάτρου, εκτός από τα μεγάλα μας κρατικά θέατρα. Οφείλαμε να </w:t>
      </w:r>
      <w:proofErr w:type="spellStart"/>
      <w:r>
        <w:rPr>
          <w:rFonts w:eastAsia="Times New Roman" w:cs="Times New Roman"/>
          <w:szCs w:val="24"/>
        </w:rPr>
        <w:t>επανενεργοποιήσουμε</w:t>
      </w:r>
      <w:proofErr w:type="spellEnd"/>
      <w:r>
        <w:rPr>
          <w:rFonts w:eastAsia="Times New Roman" w:cs="Times New Roman"/>
          <w:szCs w:val="24"/>
        </w:rPr>
        <w:t xml:space="preserve"> τις επιχορηγήσεις για το θέα</w:t>
      </w:r>
      <w:r>
        <w:rPr>
          <w:rFonts w:eastAsia="Times New Roman" w:cs="Times New Roman"/>
          <w:szCs w:val="24"/>
        </w:rPr>
        <w:t xml:space="preserve">τρο και για τον χορό. </w:t>
      </w:r>
    </w:p>
    <w:p w14:paraId="515F5EF2"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Δεν κάναμε όμως μόνο αυτό. Περάσαμε έναν κωδικό, ο οποίος θα εξασφαλίζει πλέον μόνιμα τις επιχορηγήσεις στο ελεύθερο θέατρο -και ελπίζουμε και στο</w:t>
      </w:r>
      <w:r>
        <w:rPr>
          <w:rFonts w:eastAsia="Times New Roman" w:cs="Times New Roman"/>
          <w:szCs w:val="24"/>
        </w:rPr>
        <w:t>ν</w:t>
      </w:r>
      <w:r>
        <w:rPr>
          <w:rFonts w:eastAsia="Times New Roman" w:cs="Times New Roman"/>
          <w:szCs w:val="24"/>
        </w:rPr>
        <w:t xml:space="preserve"> χορό- έτσι ώστε να μην είναι κάτι το οποίο θα τυχαίνει, να μην είναι κάτι το οποίο θα</w:t>
      </w:r>
      <w:r>
        <w:rPr>
          <w:rFonts w:eastAsia="Times New Roman" w:cs="Times New Roman"/>
          <w:szCs w:val="24"/>
        </w:rPr>
        <w:t xml:space="preserve"> το επιθυμεί ο εκάστοτε Υπουργός, αλλά να είναι μια σταθερά στην πολιτική πολιτισμού για το ελεύθερο θέατρο και τον χορό.</w:t>
      </w:r>
    </w:p>
    <w:p w14:paraId="515F5EF3"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Επίσης, με την εξωστρέφεια και με τη στήριξη των ΔΗΠΕΘΕ μέσα από την προηγούμενη αλλά</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μέσα από την τωρινή προγραμματική σύμβαση, που συμπεριλαμβάνει κίνητρα και αυστηρά αξιολογικά κριτήρια, αναβαθμίζουμε τη δουλειά στην περιφέρεια, δίνουμε έμφαση στους νέους, δίνουμε έμφαση στις θέσεις εργασίας, δίνουμε έμφαση στις συνεργασίες μεταξύ των Δ</w:t>
      </w:r>
      <w:r>
        <w:rPr>
          <w:rFonts w:eastAsia="Times New Roman" w:cs="Times New Roman"/>
          <w:szCs w:val="24"/>
        </w:rPr>
        <w:t>ΗΠΕΘΕ, αλλά και με άλλα αντίστοιχα θέατρα του εξωτερικού. Τα κίνητρα είναι ακριβώς οικονομικά, για να μπορέσουμε να στηρίξουμε αυτές τις πρωτοβουλίες κι έτσι να αναβαθμιστεί και ο θεσμός των ΔΗΠΕΘΕ</w:t>
      </w:r>
      <w:r>
        <w:rPr>
          <w:rFonts w:eastAsia="Times New Roman" w:cs="Times New Roman"/>
          <w:szCs w:val="24"/>
        </w:rPr>
        <w:t>,</w:t>
      </w:r>
      <w:r>
        <w:rPr>
          <w:rFonts w:eastAsia="Times New Roman" w:cs="Times New Roman"/>
          <w:szCs w:val="24"/>
        </w:rPr>
        <w:t xml:space="preserve"> που είναι ένας πολύ σημαντικός θεσμός για μια πραγματική </w:t>
      </w:r>
      <w:r>
        <w:rPr>
          <w:rFonts w:eastAsia="Times New Roman" w:cs="Times New Roman"/>
          <w:szCs w:val="24"/>
        </w:rPr>
        <w:t>δ</w:t>
      </w:r>
      <w:r>
        <w:rPr>
          <w:rFonts w:eastAsia="Times New Roman" w:cs="Times New Roman"/>
          <w:szCs w:val="24"/>
        </w:rPr>
        <w:t xml:space="preserve">ημοκρατία στον χώρο του πολιτισμού. </w:t>
      </w:r>
    </w:p>
    <w:p w14:paraId="515F5EF4"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Ενεργοποιείται –επειδή ετέθη αυτό το ερώτημα- η χορηγία του «Νιάρχος». Υπήρξε αίτηση ματαίωσης της διάλυσης από την ανάδοχο εταιρεία κι έτσι</w:t>
      </w:r>
      <w:r>
        <w:rPr>
          <w:rFonts w:eastAsia="Times New Roman" w:cs="Times New Roman"/>
          <w:szCs w:val="24"/>
        </w:rPr>
        <w:t xml:space="preserve"> θα συνεχίσει η εργασία της αναδόχου εταιρείας με την ενεργοποίηση της χορηγίας «Νιάρχος» στην Πινακοθήκη. </w:t>
      </w:r>
    </w:p>
    <w:p w14:paraId="515F5EF5"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Ο πολιτισμός είναι δημόσιο αγαθό. Δουλεύουμε εντατικά για έναν πολιτισμό για όλους, χωρίς αποκλεισμούς, με κοινωνικό πρόσωπο σε όλη την επικράτεια, </w:t>
      </w:r>
      <w:r>
        <w:rPr>
          <w:rFonts w:eastAsia="Times New Roman" w:cs="Times New Roman"/>
          <w:szCs w:val="24"/>
        </w:rPr>
        <w:t>με πνεύμα συνεργασίας, εξωστρέφεια, διαφάνεια και</w:t>
      </w:r>
      <w:r>
        <w:rPr>
          <w:rFonts w:eastAsia="Times New Roman" w:cs="Times New Roman"/>
          <w:szCs w:val="24"/>
        </w:rPr>
        <w:t>,</w:t>
      </w:r>
      <w:r>
        <w:rPr>
          <w:rFonts w:eastAsia="Times New Roman" w:cs="Times New Roman"/>
          <w:szCs w:val="24"/>
        </w:rPr>
        <w:t xml:space="preserve"> επιτέλους, κανόνες. </w:t>
      </w:r>
    </w:p>
    <w:p w14:paraId="515F5EF6"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κυρία Υπουργέ. </w:t>
      </w:r>
    </w:p>
    <w:p w14:paraId="515F5EF7"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Κωνσταντίνος Τζαβάρας. </w:t>
      </w:r>
    </w:p>
    <w:p w14:paraId="515F5EF8" w14:textId="77777777" w:rsidR="005D0520" w:rsidRDefault="00B80F07">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Ευχαριστώ, κύριε Πρόεδρε. </w:t>
      </w:r>
    </w:p>
    <w:p w14:paraId="515F5EF9"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κυρία Υπουργέ, δεν θέλω </w:t>
      </w:r>
      <w:r>
        <w:rPr>
          <w:rFonts w:eastAsia="Times New Roman" w:cs="Times New Roman"/>
          <w:szCs w:val="24"/>
        </w:rPr>
        <w:t xml:space="preserve">να σας αδικήσω, πράγματι, είμαι υποχρεωμένος να ομολογήσω ότι στη δευτερολογία σας ήσασταν πολύ πιο προσιτή και πιο κατανοητή. Θεωρώ ότι πήραμε απαντήσεις σε αρκετά ζητήματα. </w:t>
      </w:r>
    </w:p>
    <w:p w14:paraId="515F5EFA"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 xml:space="preserve">Δευτερολογώντας, όμως, θα ήθελα να σας επισημάνω ένα πολύ σοβαρό θέμα –κατά την </w:t>
      </w:r>
      <w:r>
        <w:rPr>
          <w:rFonts w:eastAsia="Times New Roman" w:cs="Times New Roman"/>
          <w:szCs w:val="24"/>
        </w:rPr>
        <w:t xml:space="preserve">άποψή μου- το οποίο το θίξατε στην </w:t>
      </w:r>
      <w:proofErr w:type="spellStart"/>
      <w:r>
        <w:rPr>
          <w:rFonts w:eastAsia="Times New Roman" w:cs="Times New Roman"/>
          <w:szCs w:val="24"/>
        </w:rPr>
        <w:t>πρωτολογία</w:t>
      </w:r>
      <w:proofErr w:type="spellEnd"/>
      <w:r>
        <w:rPr>
          <w:rFonts w:eastAsia="Times New Roman" w:cs="Times New Roman"/>
          <w:szCs w:val="24"/>
        </w:rPr>
        <w:t xml:space="preserve"> σας, αυτό της οικονομικής ενίσχυσης ή –καλύτερα- της διασφάλισης από το Υπουργείο πόρων για την ενίσχυση της ντόπιας παραγωγής ταινιών. </w:t>
      </w:r>
    </w:p>
    <w:p w14:paraId="515F5EFB"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Αντιλαμβάνεστε πολύ καλά ότι η ενίσχυση αυτές τις ώρες της οικονομικής κρ</w:t>
      </w:r>
      <w:r>
        <w:rPr>
          <w:rFonts w:eastAsia="Times New Roman" w:cs="Times New Roman"/>
          <w:szCs w:val="24"/>
        </w:rPr>
        <w:t xml:space="preserve">ίσης των δημιουργών στον χώρο του κινηματογράφου έχει τεράστια σημασία. Διότι ο κινηματογράφος πέρα από την </w:t>
      </w:r>
      <w:r>
        <w:rPr>
          <w:rFonts w:eastAsia="Times New Roman" w:cs="Times New Roman"/>
          <w:szCs w:val="24"/>
        </w:rPr>
        <w:lastRenderedPageBreak/>
        <w:t>αισθητική του κομίζει στη χώρα και μια σειρά δευτερογενείς συνέπειες</w:t>
      </w:r>
      <w:r>
        <w:rPr>
          <w:rFonts w:eastAsia="Times New Roman" w:cs="Times New Roman"/>
          <w:szCs w:val="24"/>
        </w:rPr>
        <w:t>,</w:t>
      </w:r>
      <w:r>
        <w:rPr>
          <w:rFonts w:eastAsia="Times New Roman" w:cs="Times New Roman"/>
          <w:szCs w:val="24"/>
        </w:rPr>
        <w:t xml:space="preserve"> που είναι αξιοποιήσιμες και σε οικονομικό επίπεδο και σε πολιτισμικό επίπεδο κ</w:t>
      </w:r>
      <w:r>
        <w:rPr>
          <w:rFonts w:eastAsia="Times New Roman" w:cs="Times New Roman"/>
          <w:szCs w:val="24"/>
        </w:rPr>
        <w:t xml:space="preserve">αι σε επίπεδο που να κάνει όλον τον κόσμο να προσέχει την Ελλάδα. </w:t>
      </w:r>
    </w:p>
    <w:p w14:paraId="515F5EFC"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t>Παραλάβατε έναν νόμο, τον ν.3905/2010 και μια υπουργική απόφαση του Αυγούστου του 2012. Με αυτές τις διατάξεις των δύο κανονιστικών κειμένων η ΕΡΤ, τα συνδρομητικά κανάλια και τα ιδιωτικά κ</w:t>
      </w:r>
      <w:r>
        <w:rPr>
          <w:rFonts w:eastAsia="Times New Roman" w:cs="Times New Roman"/>
          <w:szCs w:val="24"/>
        </w:rPr>
        <w:t xml:space="preserve">ανάλια είναι υποχρεωμένα να δίδουν η μεν ΕΡΤ το 1,5% του τζίρου της, τα δε ιδιωτικά κανάλια είναι υποχρεωμένα να δίνουν το 1,5% των εσόδων από διαφημίσεις για την ενίσχυση της ντόπιας παραγωγής ταινιών. </w:t>
      </w:r>
    </w:p>
    <w:p w14:paraId="515F5EFD" w14:textId="77777777" w:rsidR="005D0520" w:rsidRDefault="00B80F07">
      <w:pPr>
        <w:spacing w:line="600" w:lineRule="auto"/>
        <w:ind w:firstLine="720"/>
        <w:jc w:val="both"/>
        <w:rPr>
          <w:rFonts w:eastAsia="Times New Roman" w:cs="Times New Roman"/>
          <w:szCs w:val="24"/>
        </w:rPr>
      </w:pPr>
      <w:r>
        <w:rPr>
          <w:rFonts w:eastAsia="Times New Roman" w:cs="Times New Roman"/>
          <w:szCs w:val="24"/>
        </w:rPr>
        <w:lastRenderedPageBreak/>
        <w:t>Αντ’ αυτού, με τον ν.4487 ήρθατε και μειώσατε και πε</w:t>
      </w:r>
      <w:r>
        <w:rPr>
          <w:rFonts w:eastAsia="Times New Roman" w:cs="Times New Roman"/>
          <w:szCs w:val="24"/>
        </w:rPr>
        <w:t xml:space="preserve">ριορίσατε αυτόν τον πόρο όσον αφορά τα συνδρομητικά κανάλια και περιορίσατε τη βάση του υπολογισμού του 1,5% μόνο στα έσοδα από διαφημίσεις. </w:t>
      </w:r>
    </w:p>
    <w:p w14:paraId="515F5EFE" w14:textId="77777777" w:rsidR="005D0520" w:rsidRDefault="00B80F07">
      <w:pPr>
        <w:tabs>
          <w:tab w:val="left" w:pos="2940"/>
        </w:tabs>
        <w:spacing w:line="600" w:lineRule="auto"/>
        <w:ind w:firstLine="720"/>
        <w:jc w:val="both"/>
        <w:rPr>
          <w:rFonts w:eastAsia="Times New Roman"/>
          <w:szCs w:val="24"/>
        </w:rPr>
      </w:pPr>
      <w:r>
        <w:rPr>
          <w:rFonts w:eastAsia="Times New Roman"/>
          <w:szCs w:val="24"/>
        </w:rPr>
        <w:t>Επειδή μας κατηγορήσατε ότι σας παραδώσαμε μια πολύ χαμηλού επιπέδου κατάσταση, που δεν μπορέσατε πλέον να δημιουρ</w:t>
      </w:r>
      <w:r>
        <w:rPr>
          <w:rFonts w:eastAsia="Times New Roman"/>
          <w:szCs w:val="24"/>
        </w:rPr>
        <w:t xml:space="preserve">γήσετε αυτό που θέλατε και εμποδιστήκατε από την κακώς κρατούσα στο Υπουργείο κατάσταση, εγώ θέλω να σας ρωτήσω το εξής: Τι έχετε κάνει μέχρι σήμερα για να εισπράξετε αυτά τα χρήματα και να τα αποδώσετε στους δημιουργούς; </w:t>
      </w:r>
    </w:p>
    <w:p w14:paraId="515F5EFF" w14:textId="77777777" w:rsidR="005D0520" w:rsidRDefault="00B80F07">
      <w:pPr>
        <w:tabs>
          <w:tab w:val="left" w:pos="2940"/>
        </w:tabs>
        <w:spacing w:line="600" w:lineRule="auto"/>
        <w:ind w:firstLine="720"/>
        <w:jc w:val="both"/>
        <w:rPr>
          <w:rFonts w:eastAsia="Times New Roman"/>
          <w:szCs w:val="24"/>
        </w:rPr>
      </w:pPr>
      <w:r>
        <w:rPr>
          <w:rFonts w:eastAsia="Times New Roman"/>
          <w:szCs w:val="24"/>
        </w:rPr>
        <w:t>Αυτή την ερώτηση την είχα κάνει κ</w:t>
      </w:r>
      <w:r>
        <w:rPr>
          <w:rFonts w:eastAsia="Times New Roman"/>
          <w:szCs w:val="24"/>
        </w:rPr>
        <w:t xml:space="preserve">αι στον κ. </w:t>
      </w:r>
      <w:proofErr w:type="spellStart"/>
      <w:r>
        <w:rPr>
          <w:rFonts w:eastAsia="Times New Roman"/>
          <w:szCs w:val="24"/>
        </w:rPr>
        <w:t>Ξυδάκη</w:t>
      </w:r>
      <w:proofErr w:type="spellEnd"/>
      <w:r>
        <w:rPr>
          <w:rFonts w:eastAsia="Times New Roman"/>
          <w:szCs w:val="24"/>
        </w:rPr>
        <w:t xml:space="preserve"> και μου είχε υποσχεθεί ότι, πράγματι, θα δραστηριοποιηθεί, θα συντονίσει </w:t>
      </w:r>
      <w:r>
        <w:rPr>
          <w:rFonts w:eastAsia="Times New Roman"/>
          <w:szCs w:val="24"/>
        </w:rPr>
        <w:lastRenderedPageBreak/>
        <w:t>όλες τις ενέργειες που χρειάζεται, ώστε οι δημιουργοί του κινηματογράφου κάποτε να πάρουν αυτό που τους αξίζει. Και αν δεν έχετε κάνει τίποτα ακόμη, εγώ δεν θα σας κ</w:t>
      </w:r>
      <w:r>
        <w:rPr>
          <w:rFonts w:eastAsia="Times New Roman"/>
          <w:szCs w:val="24"/>
        </w:rPr>
        <w:t xml:space="preserve">ακίσω, γιατί ξέρω ότι υπάρχει σθεναρή αντίσταση από τα κανάλια. </w:t>
      </w:r>
    </w:p>
    <w:p w14:paraId="515F5F00" w14:textId="77777777" w:rsidR="005D0520" w:rsidRDefault="00B80F07">
      <w:pPr>
        <w:tabs>
          <w:tab w:val="left" w:pos="2940"/>
        </w:tabs>
        <w:spacing w:line="600" w:lineRule="auto"/>
        <w:ind w:firstLine="720"/>
        <w:jc w:val="both"/>
        <w:rPr>
          <w:rFonts w:eastAsia="Times New Roman"/>
          <w:szCs w:val="24"/>
        </w:rPr>
      </w:pPr>
      <w:r>
        <w:rPr>
          <w:rFonts w:eastAsia="Times New Roman"/>
          <w:szCs w:val="24"/>
        </w:rPr>
        <w:t xml:space="preserve">Όμως, επειδή είστε άνθρωποι όλοι που πρέπει μαζί με εμάς να δώσετε έναν αγώνα για να γίνει ο πολιτισμός -όχι μόνο ο αρχαίος που μας έχει παραδοθεί, αλλά και ο σύγχρονος, τον οποίο καθημερινά </w:t>
      </w:r>
      <w:r>
        <w:rPr>
          <w:rFonts w:eastAsia="Times New Roman"/>
          <w:szCs w:val="24"/>
        </w:rPr>
        <w:t xml:space="preserve">δημιουργεί η χώρα μας- μια υψηλή προτεραιότητα σε όλες τις προσπάθειες όλων των πολιτικών </w:t>
      </w:r>
      <w:r>
        <w:rPr>
          <w:rFonts w:eastAsia="Times New Roman"/>
          <w:szCs w:val="24"/>
        </w:rPr>
        <w:t>κ</w:t>
      </w:r>
      <w:r>
        <w:rPr>
          <w:rFonts w:eastAsia="Times New Roman"/>
          <w:szCs w:val="24"/>
        </w:rPr>
        <w:t>ομμάτων, σας λέω, λοιπόν, να προσπαθήσετε σ’ αυτή την κατεύθυνση και θα έχετε και τη δικά μας στήριξη.</w:t>
      </w:r>
    </w:p>
    <w:p w14:paraId="515F5F01" w14:textId="77777777" w:rsidR="005D0520" w:rsidRDefault="00B80F07">
      <w:pPr>
        <w:tabs>
          <w:tab w:val="left" w:pos="294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Τζαβάρα.</w:t>
      </w:r>
    </w:p>
    <w:p w14:paraId="515F5F02" w14:textId="77777777" w:rsidR="005D0520" w:rsidRDefault="00B80F07">
      <w:pPr>
        <w:tabs>
          <w:tab w:val="left" w:pos="2940"/>
        </w:tabs>
        <w:spacing w:line="600" w:lineRule="auto"/>
        <w:ind w:firstLine="720"/>
        <w:jc w:val="both"/>
        <w:rPr>
          <w:rFonts w:eastAsia="Times New Roman"/>
          <w:szCs w:val="24"/>
        </w:rPr>
      </w:pPr>
      <w:r>
        <w:rPr>
          <w:rFonts w:eastAsia="Times New Roman"/>
          <w:szCs w:val="24"/>
        </w:rPr>
        <w:lastRenderedPageBreak/>
        <w:t>Κυρί</w:t>
      </w:r>
      <w:r>
        <w:rPr>
          <w:rFonts w:eastAsia="Times New Roman"/>
          <w:szCs w:val="24"/>
        </w:rPr>
        <w:t>α Υπουργέ, θέλετε να σχολιάσετε κάτι ή να δώσετε κάποια απάντηση, γιατί τελειώσαμε;</w:t>
      </w:r>
    </w:p>
    <w:p w14:paraId="515F5F03" w14:textId="77777777" w:rsidR="005D0520" w:rsidRDefault="00B80F07">
      <w:pPr>
        <w:tabs>
          <w:tab w:val="left" w:pos="2940"/>
        </w:tabs>
        <w:spacing w:line="600" w:lineRule="auto"/>
        <w:ind w:firstLine="720"/>
        <w:jc w:val="both"/>
        <w:rPr>
          <w:rFonts w:eastAsia="Times New Roman"/>
          <w:szCs w:val="24"/>
        </w:rPr>
      </w:pPr>
      <w:r>
        <w:rPr>
          <w:rFonts w:eastAsia="Times New Roman"/>
          <w:b/>
          <w:szCs w:val="24"/>
        </w:rPr>
        <w:t>ΛΥΔΙΑ ΚΟΝΙΟΡΔΟΥ (Υπουργός Πολιτισμού και Αθλητισμού):</w:t>
      </w:r>
      <w:r>
        <w:rPr>
          <w:rFonts w:eastAsia="Times New Roman"/>
          <w:szCs w:val="24"/>
        </w:rPr>
        <w:t xml:space="preserve"> Ναι, κύριε Πρόεδρε.</w:t>
      </w:r>
    </w:p>
    <w:p w14:paraId="515F5F04" w14:textId="77777777" w:rsidR="005D0520" w:rsidRDefault="00B80F07">
      <w:pPr>
        <w:tabs>
          <w:tab w:val="left" w:pos="294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Παρακαλώ, έχετε τον λόγο.</w:t>
      </w:r>
    </w:p>
    <w:p w14:paraId="515F5F05" w14:textId="77777777" w:rsidR="005D0520" w:rsidRDefault="00B80F07">
      <w:pPr>
        <w:tabs>
          <w:tab w:val="left" w:pos="2940"/>
        </w:tabs>
        <w:spacing w:line="600" w:lineRule="auto"/>
        <w:ind w:firstLine="720"/>
        <w:jc w:val="both"/>
        <w:rPr>
          <w:rFonts w:eastAsia="Times New Roman"/>
          <w:szCs w:val="24"/>
        </w:rPr>
      </w:pPr>
      <w:r>
        <w:rPr>
          <w:rFonts w:eastAsia="Times New Roman"/>
          <w:b/>
          <w:szCs w:val="24"/>
        </w:rPr>
        <w:t>ΛΥΔΙΑ ΚΟΝΙΟΡΔΟΥ (Υπουργός Πολιτισμού και</w:t>
      </w:r>
      <w:r>
        <w:rPr>
          <w:rFonts w:eastAsia="Times New Roman"/>
          <w:b/>
          <w:szCs w:val="24"/>
        </w:rPr>
        <w:t xml:space="preserve"> Αθλητισμού):</w:t>
      </w:r>
      <w:r>
        <w:rPr>
          <w:rFonts w:eastAsia="Times New Roman"/>
          <w:szCs w:val="24"/>
        </w:rPr>
        <w:t xml:space="preserve"> Για το θέμα του Κέντρου Κινηματογράφου και για το θέμα του κινηματογράφου στην Ελλάδα, όπως ξέρετε, έχει περάσει ένας νόμος που αφορά το </w:t>
      </w:r>
      <w:r>
        <w:rPr>
          <w:rFonts w:eastAsia="Times New Roman"/>
          <w:szCs w:val="24"/>
          <w:lang w:val="en-US"/>
        </w:rPr>
        <w:t>cash</w:t>
      </w:r>
      <w:r>
        <w:rPr>
          <w:rFonts w:eastAsia="Times New Roman"/>
          <w:szCs w:val="24"/>
        </w:rPr>
        <w:t xml:space="preserve"> </w:t>
      </w:r>
      <w:r>
        <w:rPr>
          <w:rFonts w:eastAsia="Times New Roman"/>
          <w:szCs w:val="24"/>
          <w:lang w:val="en-US"/>
        </w:rPr>
        <w:t>rebate</w:t>
      </w:r>
      <w:r>
        <w:rPr>
          <w:rFonts w:eastAsia="Times New Roman"/>
          <w:szCs w:val="24"/>
        </w:rPr>
        <w:t>, το οποίο δίνει 25% για παραγωγές και ξένες και ελληνικές και αυτό είναι ένα πολύ σημαντικό β</w:t>
      </w:r>
      <w:r>
        <w:rPr>
          <w:rFonts w:eastAsia="Times New Roman"/>
          <w:szCs w:val="24"/>
        </w:rPr>
        <w:t>οήθημα στην ανάπτυξη των παραγωγών στην Ελλάδα.</w:t>
      </w:r>
    </w:p>
    <w:p w14:paraId="515F5F06" w14:textId="77777777" w:rsidR="005D0520" w:rsidRDefault="00B80F07">
      <w:pPr>
        <w:tabs>
          <w:tab w:val="left" w:pos="2940"/>
        </w:tabs>
        <w:spacing w:line="600" w:lineRule="auto"/>
        <w:ind w:firstLine="720"/>
        <w:jc w:val="both"/>
        <w:rPr>
          <w:rFonts w:eastAsia="Times New Roman"/>
          <w:szCs w:val="24"/>
        </w:rPr>
      </w:pPr>
      <w:r>
        <w:rPr>
          <w:rFonts w:eastAsia="Times New Roman"/>
          <w:szCs w:val="24"/>
        </w:rPr>
        <w:lastRenderedPageBreak/>
        <w:t xml:space="preserve">Θα ήθελα να τονίσω ότι αυτή τη στιγμή έχει για πρώτη φορά διευθύντρια το Κέντρο Κινηματογράφου για το </w:t>
      </w:r>
      <w:r>
        <w:rPr>
          <w:rFonts w:eastAsia="Times New Roman"/>
          <w:szCs w:val="24"/>
          <w:lang w:val="en-US"/>
        </w:rPr>
        <w:t>Hellenic</w:t>
      </w:r>
      <w:r>
        <w:rPr>
          <w:rFonts w:eastAsia="Times New Roman"/>
          <w:szCs w:val="24"/>
        </w:rPr>
        <w:t xml:space="preserve"> </w:t>
      </w:r>
      <w:r>
        <w:rPr>
          <w:rFonts w:eastAsia="Times New Roman"/>
          <w:szCs w:val="24"/>
          <w:lang w:val="en-US"/>
        </w:rPr>
        <w:t>Film</w:t>
      </w:r>
      <w:r>
        <w:rPr>
          <w:rFonts w:eastAsia="Times New Roman"/>
          <w:szCs w:val="24"/>
        </w:rPr>
        <w:t xml:space="preserve"> </w:t>
      </w:r>
      <w:r>
        <w:rPr>
          <w:rFonts w:eastAsia="Times New Roman"/>
          <w:szCs w:val="24"/>
          <w:lang w:val="en-US"/>
        </w:rPr>
        <w:t>Commission</w:t>
      </w:r>
      <w:r>
        <w:rPr>
          <w:rFonts w:eastAsia="Times New Roman"/>
          <w:szCs w:val="24"/>
        </w:rPr>
        <w:t xml:space="preserve">. Αυτό είναι ένα πολύ σημαντικό βήμα, το οποίο δεν είχε ενεργοποιηθεί από το 2010, όπως το προέβλεπε ο νόμος. Από τον Μάρτιο του 2017 το </w:t>
      </w:r>
      <w:r>
        <w:rPr>
          <w:rFonts w:eastAsia="Times New Roman"/>
          <w:szCs w:val="24"/>
          <w:lang w:val="en-US"/>
        </w:rPr>
        <w:t>Hellenic</w:t>
      </w:r>
      <w:r>
        <w:rPr>
          <w:rFonts w:eastAsia="Times New Roman"/>
          <w:szCs w:val="24"/>
        </w:rPr>
        <w:t xml:space="preserve"> </w:t>
      </w:r>
      <w:r>
        <w:rPr>
          <w:rFonts w:eastAsia="Times New Roman"/>
          <w:szCs w:val="24"/>
          <w:lang w:val="en-US"/>
        </w:rPr>
        <w:t>Film</w:t>
      </w:r>
      <w:r>
        <w:rPr>
          <w:rFonts w:eastAsia="Times New Roman"/>
          <w:szCs w:val="24"/>
        </w:rPr>
        <w:t xml:space="preserve"> </w:t>
      </w:r>
      <w:r>
        <w:rPr>
          <w:rFonts w:eastAsia="Times New Roman"/>
          <w:szCs w:val="24"/>
          <w:lang w:val="en-US"/>
        </w:rPr>
        <w:t>Commission</w:t>
      </w:r>
      <w:r>
        <w:rPr>
          <w:rFonts w:eastAsia="Times New Roman"/>
          <w:szCs w:val="24"/>
        </w:rPr>
        <w:t xml:space="preserve"> λειτουργεί ως πρωτεύων σημείο επαφής επαγγελματιών από το εξωτερικό και τους προσφέρει πληροφο</w:t>
      </w:r>
      <w:r>
        <w:rPr>
          <w:rFonts w:eastAsia="Times New Roman"/>
          <w:szCs w:val="24"/>
        </w:rPr>
        <w:t>ρίες, δυνατότητες επαφής για άδειες κινηματογράφησης στη χώρα και τους συνδέει με Έλληνες παραγωγούς.</w:t>
      </w:r>
    </w:p>
    <w:p w14:paraId="515F5F07" w14:textId="77777777" w:rsidR="005D0520" w:rsidRDefault="00B80F07">
      <w:pPr>
        <w:tabs>
          <w:tab w:val="left" w:pos="2940"/>
        </w:tabs>
        <w:spacing w:line="600" w:lineRule="auto"/>
        <w:ind w:firstLine="720"/>
        <w:jc w:val="both"/>
        <w:rPr>
          <w:rFonts w:eastAsia="Times New Roman"/>
          <w:szCs w:val="24"/>
        </w:rPr>
      </w:pPr>
      <w:r>
        <w:rPr>
          <w:rFonts w:eastAsia="Times New Roman"/>
          <w:szCs w:val="24"/>
        </w:rPr>
        <w:t xml:space="preserve">Επίσης, το </w:t>
      </w:r>
      <w:r>
        <w:rPr>
          <w:rFonts w:eastAsia="Times New Roman"/>
          <w:szCs w:val="24"/>
          <w:lang w:val="en-US"/>
        </w:rPr>
        <w:t>Hellenic</w:t>
      </w:r>
      <w:r>
        <w:rPr>
          <w:rFonts w:eastAsia="Times New Roman"/>
          <w:szCs w:val="24"/>
        </w:rPr>
        <w:t xml:space="preserve"> </w:t>
      </w:r>
      <w:r>
        <w:rPr>
          <w:rFonts w:eastAsia="Times New Roman"/>
          <w:szCs w:val="24"/>
          <w:lang w:val="en-US"/>
        </w:rPr>
        <w:t>Film</w:t>
      </w:r>
      <w:r>
        <w:rPr>
          <w:rFonts w:eastAsia="Times New Roman"/>
          <w:szCs w:val="24"/>
        </w:rPr>
        <w:t xml:space="preserve"> </w:t>
      </w:r>
      <w:r>
        <w:rPr>
          <w:rFonts w:eastAsia="Times New Roman"/>
          <w:szCs w:val="24"/>
          <w:lang w:val="en-US"/>
        </w:rPr>
        <w:t>Commission</w:t>
      </w:r>
      <w:r>
        <w:rPr>
          <w:rFonts w:eastAsia="Times New Roman"/>
          <w:szCs w:val="24"/>
        </w:rPr>
        <w:t xml:space="preserve"> έχει δραστηριοποιηθεί εντόνως στο Φεστιβάλ Καννών, στο Φεστιβάλ Βερολίνου και σε άλλα κέντρα όπου υπάρχουν δραστηριότη</w:t>
      </w:r>
      <w:r>
        <w:rPr>
          <w:rFonts w:eastAsia="Times New Roman"/>
          <w:szCs w:val="24"/>
        </w:rPr>
        <w:t>τες γύρω από τον κινηματο</w:t>
      </w:r>
      <w:r>
        <w:rPr>
          <w:rFonts w:eastAsia="Times New Roman"/>
          <w:szCs w:val="24"/>
        </w:rPr>
        <w:lastRenderedPageBreak/>
        <w:t>γράφο</w:t>
      </w:r>
      <w:r>
        <w:rPr>
          <w:rFonts w:eastAsia="Times New Roman"/>
          <w:szCs w:val="24"/>
        </w:rPr>
        <w:t>,</w:t>
      </w:r>
      <w:r>
        <w:rPr>
          <w:rFonts w:eastAsia="Times New Roman"/>
          <w:szCs w:val="24"/>
        </w:rPr>
        <w:t xml:space="preserve"> για να προωθήσει τη χώρα μας, για να μπορέσει να προωθήσει τον πλούτο του τοπίου στη χώρα μας και τις δυνατότητες η χώρα αυτή να γίνει φιλική στον κινηματογράφο.</w:t>
      </w:r>
    </w:p>
    <w:p w14:paraId="515F5F08" w14:textId="77777777" w:rsidR="005D0520" w:rsidRDefault="00B80F07">
      <w:pPr>
        <w:tabs>
          <w:tab w:val="left" w:pos="2940"/>
        </w:tabs>
        <w:spacing w:line="600" w:lineRule="auto"/>
        <w:ind w:firstLine="720"/>
        <w:jc w:val="both"/>
        <w:rPr>
          <w:rFonts w:eastAsia="Times New Roman"/>
          <w:szCs w:val="24"/>
        </w:rPr>
      </w:pPr>
      <w:r>
        <w:rPr>
          <w:rFonts w:eastAsia="Times New Roman"/>
          <w:szCs w:val="24"/>
        </w:rPr>
        <w:t>Το Υπουργείο Πολιτισμού στηρίζει το Κέντρο Κινηματογράφου στον</w:t>
      </w:r>
      <w:r>
        <w:rPr>
          <w:rFonts w:eastAsia="Times New Roman"/>
          <w:szCs w:val="24"/>
        </w:rPr>
        <w:t xml:space="preserve"> βαθμό που μπορεί, δουλεύουμε και γίνεται πολύ μεγάλη προσπάθεια</w:t>
      </w:r>
      <w:r>
        <w:rPr>
          <w:rFonts w:eastAsia="Times New Roman"/>
          <w:szCs w:val="24"/>
        </w:rPr>
        <w:t>,</w:t>
      </w:r>
      <w:r>
        <w:rPr>
          <w:rFonts w:eastAsia="Times New Roman"/>
          <w:szCs w:val="24"/>
        </w:rPr>
        <w:t xml:space="preserve"> για να εξασφαλίσουμε το ποσοστό από τα διαφημιστικά έσοδα των τηλεοπτικών σταθμών.</w:t>
      </w:r>
    </w:p>
    <w:p w14:paraId="515F5F09" w14:textId="77777777" w:rsidR="005D0520" w:rsidRDefault="00B80F07">
      <w:pPr>
        <w:spacing w:line="600" w:lineRule="auto"/>
        <w:ind w:firstLine="540"/>
        <w:jc w:val="both"/>
        <w:rPr>
          <w:rFonts w:eastAsia="Times New Roman" w:cs="Times New Roman"/>
          <w:bCs/>
          <w:szCs w:val="24"/>
        </w:rPr>
      </w:pPr>
      <w:r>
        <w:rPr>
          <w:rFonts w:eastAsia="Times New Roman" w:cs="Times New Roman"/>
          <w:b/>
          <w:bCs/>
          <w:szCs w:val="24"/>
        </w:rPr>
        <w:t xml:space="preserve">ΠΡΟΕΔΡΕΥΩΝ (Σπυρίδων Λυκούδης): </w:t>
      </w:r>
      <w:r>
        <w:rPr>
          <w:rFonts w:eastAsia="Times New Roman" w:cs="Times New Roman"/>
          <w:bCs/>
          <w:szCs w:val="24"/>
        </w:rPr>
        <w:t>Ευχαριστώ, κυρία Υπουργέ.</w:t>
      </w:r>
    </w:p>
    <w:p w14:paraId="515F5F0A" w14:textId="77777777" w:rsidR="005D0520" w:rsidRDefault="00B80F07">
      <w:pPr>
        <w:spacing w:line="600" w:lineRule="auto"/>
        <w:ind w:firstLine="540"/>
        <w:jc w:val="both"/>
        <w:rPr>
          <w:rFonts w:eastAsia="Times New Roman" w:cs="Times New Roman"/>
          <w:bCs/>
          <w:szCs w:val="24"/>
        </w:rPr>
      </w:pPr>
      <w:r>
        <w:rPr>
          <w:rFonts w:eastAsia="Times New Roman" w:cs="Times New Roman"/>
          <w:bCs/>
          <w:szCs w:val="24"/>
        </w:rPr>
        <w:t>Κυρίες και κύριοι συνάδελφοι, κηρύσσεται περαιωμέ</w:t>
      </w:r>
      <w:r>
        <w:rPr>
          <w:rFonts w:eastAsia="Times New Roman" w:cs="Times New Roman"/>
          <w:bCs/>
          <w:szCs w:val="24"/>
        </w:rPr>
        <w:t xml:space="preserve">νη η συζήτηση επί της </w:t>
      </w:r>
      <w:r>
        <w:rPr>
          <w:rFonts w:eastAsia="Times New Roman" w:cs="Times New Roman"/>
          <w:bCs/>
          <w:szCs w:val="24"/>
        </w:rPr>
        <w:t xml:space="preserve">υπ’ </w:t>
      </w:r>
      <w:r>
        <w:rPr>
          <w:rFonts w:eastAsia="Times New Roman" w:cs="Times New Roman"/>
          <w:bCs/>
          <w:szCs w:val="24"/>
        </w:rPr>
        <w:t>αριθμό 6/5/26</w:t>
      </w:r>
      <w:r>
        <w:rPr>
          <w:rFonts w:eastAsia="Times New Roman" w:cs="Times New Roman"/>
          <w:bCs/>
          <w:szCs w:val="24"/>
        </w:rPr>
        <w:t>-</w:t>
      </w:r>
      <w:r>
        <w:rPr>
          <w:rFonts w:eastAsia="Times New Roman" w:cs="Times New Roman"/>
          <w:bCs/>
          <w:szCs w:val="24"/>
        </w:rPr>
        <w:t>10</w:t>
      </w:r>
      <w:r>
        <w:rPr>
          <w:rFonts w:eastAsia="Times New Roman" w:cs="Times New Roman"/>
          <w:bCs/>
          <w:szCs w:val="24"/>
        </w:rPr>
        <w:t>-</w:t>
      </w:r>
      <w:r>
        <w:rPr>
          <w:rFonts w:eastAsia="Times New Roman" w:cs="Times New Roman"/>
          <w:bCs/>
          <w:szCs w:val="24"/>
        </w:rPr>
        <w:t>2017 επίκαιρη</w:t>
      </w:r>
      <w:r>
        <w:rPr>
          <w:rFonts w:eastAsia="Times New Roman" w:cs="Times New Roman"/>
          <w:bCs/>
          <w:szCs w:val="24"/>
        </w:rPr>
        <w:t>ς</w:t>
      </w:r>
      <w:r>
        <w:rPr>
          <w:rFonts w:eastAsia="Times New Roman" w:cs="Times New Roman"/>
          <w:bCs/>
          <w:szCs w:val="24"/>
        </w:rPr>
        <w:t xml:space="preserve"> επερώτηση</w:t>
      </w:r>
      <w:r>
        <w:rPr>
          <w:rFonts w:eastAsia="Times New Roman" w:cs="Times New Roman"/>
          <w:bCs/>
          <w:szCs w:val="24"/>
        </w:rPr>
        <w:t>ς</w:t>
      </w:r>
      <w:r>
        <w:rPr>
          <w:rFonts w:eastAsia="Times New Roman" w:cs="Times New Roman"/>
          <w:bCs/>
          <w:szCs w:val="24"/>
        </w:rPr>
        <w:t>,</w:t>
      </w:r>
      <w:r>
        <w:rPr>
          <w:rFonts w:eastAsia="Times New Roman" w:cs="Times New Roman"/>
          <w:bCs/>
          <w:szCs w:val="24"/>
        </w:rPr>
        <w:t xml:space="preserve"> με θέμα: «Ανικανότητα της Κυβέρνησης στη χάραξη στρατηγικής και αντιμετώπισης των θεμάτων του </w:t>
      </w:r>
      <w:r>
        <w:rPr>
          <w:rFonts w:eastAsia="Times New Roman" w:cs="Times New Roman"/>
          <w:bCs/>
          <w:szCs w:val="24"/>
        </w:rPr>
        <w:t>π</w:t>
      </w:r>
      <w:r>
        <w:rPr>
          <w:rFonts w:eastAsia="Times New Roman" w:cs="Times New Roman"/>
          <w:bCs/>
          <w:szCs w:val="24"/>
        </w:rPr>
        <w:t>ολιτισμού».</w:t>
      </w:r>
    </w:p>
    <w:p w14:paraId="515F5F0B" w14:textId="77777777" w:rsidR="005D0520" w:rsidRDefault="00B80F07">
      <w:pPr>
        <w:spacing w:line="600" w:lineRule="auto"/>
        <w:ind w:firstLine="540"/>
        <w:jc w:val="both"/>
        <w:rPr>
          <w:rFonts w:eastAsia="Times New Roman" w:cs="Times New Roman"/>
          <w:szCs w:val="24"/>
        </w:rPr>
      </w:pPr>
      <w:r>
        <w:rPr>
          <w:rFonts w:eastAsia="Times New Roman" w:cs="Times New Roman"/>
          <w:bCs/>
          <w:szCs w:val="24"/>
        </w:rPr>
        <w:lastRenderedPageBreak/>
        <w:t>Κυρίες και κύριοι συνάδελφοι, δ</w:t>
      </w:r>
      <w:r>
        <w:rPr>
          <w:rFonts w:eastAsia="Times New Roman" w:cs="Times New Roman"/>
          <w:szCs w:val="24"/>
        </w:rPr>
        <w:t>έχεστε στο σημείο αυτό να λύσουμε τη συνεδρίαση;</w:t>
      </w:r>
    </w:p>
    <w:p w14:paraId="515F5F0C" w14:textId="77777777" w:rsidR="005D0520" w:rsidRDefault="00B80F07">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15F5F0D" w14:textId="77777777" w:rsidR="005D0520" w:rsidRDefault="00B80F07">
      <w:pPr>
        <w:spacing w:line="600" w:lineRule="auto"/>
        <w:ind w:firstLine="54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Με τη συναίνεση του Σώματος και ώρα 21.13΄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w:t>
      </w:r>
      <w:r>
        <w:rPr>
          <w:rFonts w:eastAsia="Times New Roman" w:cs="Times New Roman"/>
          <w:szCs w:val="24"/>
        </w:rPr>
        <w:t xml:space="preserve">προσεχή </w:t>
      </w:r>
      <w:r>
        <w:rPr>
          <w:rFonts w:eastAsia="Times New Roman" w:cs="Times New Roman"/>
          <w:szCs w:val="24"/>
        </w:rPr>
        <w:t>Τετάρτη 14 Μαρτίου 2018 και ώρα 13.00΄,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 σύμφωνα με την ημερήσια διάταξη που έχει διανεμηθεί. </w:t>
      </w:r>
    </w:p>
    <w:p w14:paraId="515F5F0E" w14:textId="77777777" w:rsidR="005D0520" w:rsidRDefault="00B80F07">
      <w:pPr>
        <w:spacing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ΟΙ ΓΡΑΜΜΑΤΕΙΣ</w:t>
      </w:r>
      <w:r>
        <w:rPr>
          <w:rFonts w:eastAsia="Times New Roman" w:cs="Times New Roman"/>
          <w:szCs w:val="24"/>
        </w:rPr>
        <w:t xml:space="preserve"> </w:t>
      </w:r>
    </w:p>
    <w:sectPr w:rsidR="005D052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r4Or+MP6bsX2f0yM+P9lKttq8UU=" w:salt="q9OqXsTCFYPnrFXfOYT/x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520"/>
    <w:rsid w:val="005D0520"/>
    <w:rsid w:val="00B80F07"/>
    <w:rsid w:val="00CC258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5C21"/>
  <w15:docId w15:val="{567309BB-6DF2-49CE-A3CD-1EC0B0440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B562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B56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600</MetadataID>
    <Session xmlns="641f345b-441b-4b81-9152-adc2e73ba5e1">Γ´</Session>
    <Date xmlns="641f345b-441b-4b81-9152-adc2e73ba5e1">2018-03-11T22:00:00+00:00</Date>
    <Status xmlns="641f345b-441b-4b81-9152-adc2e73ba5e1">
      <Url>http://srv-sp1/praktika/Lists/Incoming_Metadata/EditForm.aspx?ID=600&amp;Source=/praktika/Recordings_Library/Forms/AllItems.aspx</Url>
      <Description>Δημοσιεύτηκε</Description>
    </Status>
    <Meeting xmlns="641f345b-441b-4b81-9152-adc2e73ba5e1">ΠΣΤ´</Meeting>
  </documentManagement>
</p:properties>
</file>

<file path=customXml/itemProps1.xml><?xml version="1.0" encoding="utf-8"?>
<ds:datastoreItem xmlns:ds="http://schemas.openxmlformats.org/officeDocument/2006/customXml" ds:itemID="{757E91E8-E18E-4830-9030-7FE33D0EB5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73BC2D-0C0A-450E-B673-D30A3C2DE348}">
  <ds:schemaRefs>
    <ds:schemaRef ds:uri="http://schemas.microsoft.com/sharepoint/v3/contenttype/forms"/>
  </ds:schemaRefs>
</ds:datastoreItem>
</file>

<file path=customXml/itemProps3.xml><?xml version="1.0" encoding="utf-8"?>
<ds:datastoreItem xmlns:ds="http://schemas.openxmlformats.org/officeDocument/2006/customXml" ds:itemID="{E6207D8A-AD00-47F0-88A9-434AB9783FCF}">
  <ds:schemaRefs>
    <ds:schemaRef ds:uri="http://schemas.microsoft.com/office/2006/documentManagement/types"/>
    <ds:schemaRef ds:uri="http://schemas.microsoft.com/office/infopath/2007/PartnerControls"/>
    <ds:schemaRef ds:uri="http://purl.org/dc/terms/"/>
    <ds:schemaRef ds:uri="http://www.w3.org/XML/1998/namespace"/>
    <ds:schemaRef ds:uri="http://schemas.openxmlformats.org/package/2006/metadata/core-properties"/>
    <ds:schemaRef ds:uri="641f345b-441b-4b81-9152-adc2e73ba5e1"/>
    <ds:schemaRef ds:uri="http://schemas.microsoft.com/office/2006/metadata/propertie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180</Pages>
  <Words>33180</Words>
  <Characters>179177</Characters>
  <Application>Microsoft Office Word</Application>
  <DocSecurity>0</DocSecurity>
  <Lines>1493</Lines>
  <Paragraphs>423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2018-03-19T09:56:00Z</dcterms:created>
  <dcterms:modified xsi:type="dcterms:W3CDTF">2018-03-19T09:56:00Z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