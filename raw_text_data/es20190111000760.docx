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E2429" w14:textId="77777777" w:rsidR="0001178F" w:rsidRPr="0001178F" w:rsidRDefault="0001178F" w:rsidP="0001178F">
      <w:pPr>
        <w:spacing w:after="200" w:line="360" w:lineRule="auto"/>
        <w:rPr>
          <w:ins w:id="0" w:author="Φλούδα Χριστίνα" w:date="2019-01-22T10:41:00Z"/>
          <w:rFonts w:eastAsia="Times New Roman"/>
          <w:szCs w:val="24"/>
          <w:lang w:eastAsia="en-US"/>
        </w:rPr>
      </w:pPr>
      <w:bookmarkStart w:id="1" w:name="_GoBack"/>
      <w:bookmarkEnd w:id="1"/>
      <w:ins w:id="2" w:author="Φλούδα Χριστίνα" w:date="2019-01-22T10:41:00Z">
        <w:r w:rsidRPr="0001178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7EE1BE0" w14:textId="77777777" w:rsidR="0001178F" w:rsidRPr="0001178F" w:rsidRDefault="0001178F" w:rsidP="0001178F">
      <w:pPr>
        <w:spacing w:after="200" w:line="360" w:lineRule="auto"/>
        <w:rPr>
          <w:ins w:id="3" w:author="Φλούδα Χριστίνα" w:date="2019-01-22T10:41:00Z"/>
          <w:rFonts w:eastAsia="Times New Roman"/>
          <w:szCs w:val="24"/>
          <w:lang w:eastAsia="en-US"/>
        </w:rPr>
      </w:pPr>
    </w:p>
    <w:p w14:paraId="44B03831" w14:textId="77777777" w:rsidR="0001178F" w:rsidRPr="0001178F" w:rsidRDefault="0001178F" w:rsidP="0001178F">
      <w:pPr>
        <w:spacing w:after="200" w:line="360" w:lineRule="auto"/>
        <w:rPr>
          <w:ins w:id="4" w:author="Φλούδα Χριστίνα" w:date="2019-01-22T10:41:00Z"/>
          <w:rFonts w:eastAsia="Times New Roman"/>
          <w:szCs w:val="24"/>
          <w:lang w:eastAsia="en-US"/>
        </w:rPr>
      </w:pPr>
      <w:ins w:id="5" w:author="Φλούδα Χριστίνα" w:date="2019-01-22T10:41:00Z">
        <w:r w:rsidRPr="0001178F">
          <w:rPr>
            <w:rFonts w:eastAsia="Times New Roman"/>
            <w:szCs w:val="24"/>
            <w:lang w:eastAsia="en-US"/>
          </w:rPr>
          <w:t>ΠΙΝΑΚΑΣ ΠΕΡΙΕΧΟΜΕΝΩΝ</w:t>
        </w:r>
      </w:ins>
    </w:p>
    <w:p w14:paraId="37688525" w14:textId="77777777" w:rsidR="0001178F" w:rsidRPr="0001178F" w:rsidRDefault="0001178F" w:rsidP="0001178F">
      <w:pPr>
        <w:spacing w:after="200" w:line="360" w:lineRule="auto"/>
        <w:rPr>
          <w:ins w:id="6" w:author="Φλούδα Χριστίνα" w:date="2019-01-22T10:41:00Z"/>
          <w:rFonts w:eastAsia="Times New Roman"/>
          <w:szCs w:val="24"/>
          <w:lang w:eastAsia="en-US"/>
        </w:rPr>
      </w:pPr>
      <w:ins w:id="7" w:author="Φλούδα Χριστίνα" w:date="2019-01-22T10:41:00Z">
        <w:r w:rsidRPr="0001178F">
          <w:rPr>
            <w:rFonts w:eastAsia="Times New Roman"/>
            <w:szCs w:val="24"/>
            <w:lang w:eastAsia="en-US"/>
          </w:rPr>
          <w:t xml:space="preserve">ΙΖ’ ΠΕΡΙΟΔΟΣ </w:t>
        </w:r>
      </w:ins>
    </w:p>
    <w:p w14:paraId="3FC8B203" w14:textId="77777777" w:rsidR="0001178F" w:rsidRPr="0001178F" w:rsidRDefault="0001178F" w:rsidP="0001178F">
      <w:pPr>
        <w:spacing w:after="200" w:line="360" w:lineRule="auto"/>
        <w:rPr>
          <w:ins w:id="8" w:author="Φλούδα Χριστίνα" w:date="2019-01-22T10:41:00Z"/>
          <w:rFonts w:eastAsia="Times New Roman"/>
          <w:szCs w:val="24"/>
          <w:lang w:eastAsia="en-US"/>
        </w:rPr>
      </w:pPr>
      <w:ins w:id="9" w:author="Φλούδα Χριστίνα" w:date="2019-01-22T10:41:00Z">
        <w:r w:rsidRPr="0001178F">
          <w:rPr>
            <w:rFonts w:eastAsia="Times New Roman"/>
            <w:szCs w:val="24"/>
            <w:lang w:eastAsia="en-US"/>
          </w:rPr>
          <w:t>ΠΡΟΕΔΡΕΥΟΜΕΝΗΣ ΚΟΙΝΟΒΟΥΛΕΥΤΙΚΗΣ ΔΗΜΟΚΡΑΤΙΑΣ</w:t>
        </w:r>
      </w:ins>
    </w:p>
    <w:p w14:paraId="1161E134" w14:textId="77777777" w:rsidR="0001178F" w:rsidRPr="0001178F" w:rsidRDefault="0001178F" w:rsidP="0001178F">
      <w:pPr>
        <w:spacing w:after="200" w:line="360" w:lineRule="auto"/>
        <w:rPr>
          <w:ins w:id="10" w:author="Φλούδα Χριστίνα" w:date="2019-01-22T10:41:00Z"/>
          <w:rFonts w:eastAsia="Times New Roman"/>
          <w:szCs w:val="24"/>
          <w:lang w:eastAsia="en-US"/>
        </w:rPr>
      </w:pPr>
      <w:ins w:id="11" w:author="Φλούδα Χριστίνα" w:date="2019-01-22T10:41:00Z">
        <w:r w:rsidRPr="0001178F">
          <w:rPr>
            <w:rFonts w:eastAsia="Times New Roman"/>
            <w:szCs w:val="24"/>
            <w:lang w:eastAsia="en-US"/>
          </w:rPr>
          <w:t>ΣΥΝΟΔΟΣ Δ΄</w:t>
        </w:r>
      </w:ins>
    </w:p>
    <w:p w14:paraId="73093FA2" w14:textId="77777777" w:rsidR="0001178F" w:rsidRPr="0001178F" w:rsidRDefault="0001178F" w:rsidP="0001178F">
      <w:pPr>
        <w:spacing w:after="200" w:line="360" w:lineRule="auto"/>
        <w:rPr>
          <w:ins w:id="12" w:author="Φλούδα Χριστίνα" w:date="2019-01-22T10:41:00Z"/>
          <w:rFonts w:eastAsia="Times New Roman"/>
          <w:szCs w:val="24"/>
          <w:lang w:eastAsia="en-US"/>
        </w:rPr>
      </w:pPr>
    </w:p>
    <w:p w14:paraId="44DB2F73" w14:textId="77777777" w:rsidR="0001178F" w:rsidRPr="0001178F" w:rsidRDefault="0001178F" w:rsidP="0001178F">
      <w:pPr>
        <w:spacing w:after="200" w:line="360" w:lineRule="auto"/>
        <w:rPr>
          <w:ins w:id="13" w:author="Φλούδα Χριστίνα" w:date="2019-01-22T10:41:00Z"/>
          <w:rFonts w:eastAsia="Times New Roman"/>
          <w:szCs w:val="24"/>
          <w:lang w:eastAsia="en-US"/>
        </w:rPr>
      </w:pPr>
      <w:ins w:id="14" w:author="Φλούδα Χριστίνα" w:date="2019-01-22T10:41:00Z">
        <w:r w:rsidRPr="0001178F">
          <w:rPr>
            <w:rFonts w:eastAsia="Times New Roman"/>
            <w:szCs w:val="24"/>
            <w:lang w:eastAsia="en-US"/>
          </w:rPr>
          <w:t>ΣΥΝΕΔΡΙΑΣΗ ΝΓ΄</w:t>
        </w:r>
      </w:ins>
    </w:p>
    <w:p w14:paraId="27B82386" w14:textId="77777777" w:rsidR="0001178F" w:rsidRPr="0001178F" w:rsidRDefault="0001178F" w:rsidP="0001178F">
      <w:pPr>
        <w:spacing w:after="200" w:line="360" w:lineRule="auto"/>
        <w:rPr>
          <w:ins w:id="15" w:author="Φλούδα Χριστίνα" w:date="2019-01-22T10:41:00Z"/>
          <w:rFonts w:eastAsia="Times New Roman"/>
          <w:szCs w:val="24"/>
          <w:lang w:eastAsia="en-US"/>
        </w:rPr>
      </w:pPr>
      <w:ins w:id="16" w:author="Φλούδα Χριστίνα" w:date="2019-01-22T10:41:00Z">
        <w:r w:rsidRPr="0001178F">
          <w:rPr>
            <w:rFonts w:eastAsia="Times New Roman"/>
            <w:szCs w:val="24"/>
            <w:lang w:eastAsia="en-US"/>
          </w:rPr>
          <w:t>Παρασκευή  11 Ιανουαρίου 2019</w:t>
        </w:r>
      </w:ins>
    </w:p>
    <w:p w14:paraId="5E378FDD" w14:textId="77777777" w:rsidR="0001178F" w:rsidRPr="0001178F" w:rsidRDefault="0001178F" w:rsidP="0001178F">
      <w:pPr>
        <w:spacing w:after="200" w:line="360" w:lineRule="auto"/>
        <w:rPr>
          <w:ins w:id="17" w:author="Φλούδα Χριστίνα" w:date="2019-01-22T10:41:00Z"/>
          <w:rFonts w:eastAsia="Times New Roman"/>
          <w:szCs w:val="24"/>
          <w:lang w:eastAsia="en-US"/>
        </w:rPr>
      </w:pPr>
    </w:p>
    <w:p w14:paraId="1496F65E" w14:textId="77777777" w:rsidR="0001178F" w:rsidRPr="0001178F" w:rsidRDefault="0001178F" w:rsidP="0001178F">
      <w:pPr>
        <w:spacing w:after="200" w:line="360" w:lineRule="auto"/>
        <w:rPr>
          <w:ins w:id="18" w:author="Φλούδα Χριστίνα" w:date="2019-01-22T10:41:00Z"/>
          <w:rFonts w:eastAsia="Times New Roman"/>
          <w:szCs w:val="24"/>
          <w:lang w:eastAsia="en-US"/>
        </w:rPr>
      </w:pPr>
      <w:ins w:id="19" w:author="Φλούδα Χριστίνα" w:date="2019-01-22T10:41:00Z">
        <w:r w:rsidRPr="0001178F">
          <w:rPr>
            <w:rFonts w:eastAsia="Times New Roman"/>
            <w:szCs w:val="24"/>
            <w:lang w:eastAsia="en-US"/>
          </w:rPr>
          <w:t>ΘΕΜΑΤΑ</w:t>
        </w:r>
      </w:ins>
    </w:p>
    <w:p w14:paraId="7E7628E5" w14:textId="77777777" w:rsidR="0001178F" w:rsidRPr="0001178F" w:rsidRDefault="0001178F" w:rsidP="0001178F">
      <w:pPr>
        <w:spacing w:after="200" w:line="360" w:lineRule="auto"/>
        <w:rPr>
          <w:ins w:id="20" w:author="Φλούδα Χριστίνα" w:date="2019-01-22T10:41:00Z"/>
          <w:rFonts w:eastAsia="Times New Roman"/>
          <w:szCs w:val="24"/>
          <w:lang w:eastAsia="en-US"/>
        </w:rPr>
      </w:pPr>
      <w:ins w:id="21" w:author="Φλούδα Χριστίνα" w:date="2019-01-22T10:41:00Z">
        <w:r w:rsidRPr="0001178F">
          <w:rPr>
            <w:rFonts w:eastAsia="Times New Roman"/>
            <w:szCs w:val="24"/>
            <w:lang w:eastAsia="en-US"/>
          </w:rPr>
          <w:t xml:space="preserve"> </w:t>
        </w:r>
        <w:r w:rsidRPr="0001178F">
          <w:rPr>
            <w:rFonts w:eastAsia="Times New Roman"/>
            <w:szCs w:val="24"/>
            <w:lang w:eastAsia="en-US"/>
          </w:rPr>
          <w:br/>
          <w:t xml:space="preserve">Α. ΕΙΔΙΚΑ ΘΕΜΑΤΑ </w:t>
        </w:r>
        <w:r w:rsidRPr="0001178F">
          <w:rPr>
            <w:rFonts w:eastAsia="Times New Roman"/>
            <w:szCs w:val="24"/>
            <w:lang w:eastAsia="en-US"/>
          </w:rPr>
          <w:br/>
          <w:t xml:space="preserve">1.  Άδεια απουσίας του Βουλευτή κ. Σ. Γεωργιάδη, σελ. </w:t>
        </w:r>
        <w:r w:rsidRPr="0001178F">
          <w:rPr>
            <w:rFonts w:eastAsia="Times New Roman"/>
            <w:szCs w:val="24"/>
            <w:lang w:eastAsia="en-US"/>
          </w:rPr>
          <w:br/>
          <w:t xml:space="preserve">2. Ανακοινώνεται ότι τη συνεδρίαση παρακολουθούν μαθητές από το 1ο Δημοτικό Σχολείο Μαρκόπουλου, το 3ο Δημοτικό Σχολείο Αλίμου, το 1ο Δημοτικό Σχολείο Κάρλας </w:t>
        </w:r>
        <w:proofErr w:type="spellStart"/>
        <w:r w:rsidRPr="0001178F">
          <w:rPr>
            <w:rFonts w:eastAsia="Times New Roman"/>
            <w:szCs w:val="24"/>
            <w:lang w:eastAsia="en-US"/>
          </w:rPr>
          <w:t>Στεφανοβικείου</w:t>
        </w:r>
        <w:proofErr w:type="spellEnd"/>
        <w:r w:rsidRPr="0001178F">
          <w:rPr>
            <w:rFonts w:eastAsia="Times New Roman"/>
            <w:szCs w:val="24"/>
            <w:lang w:eastAsia="en-US"/>
          </w:rPr>
          <w:t xml:space="preserve"> Μαγνησίας, το 2ο Δημοτικό Σχολείο Φερών Βελεστίνου και το 18ο Γυμνάσιο Αθηνών, σελ. </w:t>
        </w:r>
        <w:r w:rsidRPr="0001178F">
          <w:rPr>
            <w:rFonts w:eastAsia="Times New Roman"/>
            <w:szCs w:val="24"/>
            <w:lang w:eastAsia="en-US"/>
          </w:rPr>
          <w:br/>
          <w:t xml:space="preserve">3. Επί διαδικαστικού θέματος, σελ. </w:t>
        </w:r>
        <w:r w:rsidRPr="0001178F">
          <w:rPr>
            <w:rFonts w:eastAsia="Times New Roman"/>
            <w:szCs w:val="24"/>
            <w:lang w:eastAsia="en-US"/>
          </w:rPr>
          <w:br/>
          <w:t xml:space="preserve"> </w:t>
        </w:r>
        <w:r w:rsidRPr="0001178F">
          <w:rPr>
            <w:rFonts w:eastAsia="Times New Roman"/>
            <w:szCs w:val="24"/>
            <w:lang w:eastAsia="en-US"/>
          </w:rPr>
          <w:br/>
          <w:t xml:space="preserve">Β. ΚΟΙΝΟΒΟΥΛΕΥΤΙΚΟΣ ΕΛΕΓΧΟΣ </w:t>
        </w:r>
        <w:r w:rsidRPr="0001178F">
          <w:rPr>
            <w:rFonts w:eastAsia="Times New Roman"/>
            <w:szCs w:val="24"/>
            <w:lang w:eastAsia="en-US"/>
          </w:rPr>
          <w:br/>
          <w:t xml:space="preserve">1. Ανακοίνωση αναφορών, σελ. </w:t>
        </w:r>
        <w:r w:rsidRPr="0001178F">
          <w:rPr>
            <w:rFonts w:eastAsia="Times New Roman"/>
            <w:szCs w:val="24"/>
            <w:lang w:eastAsia="en-US"/>
          </w:rPr>
          <w:br/>
          <w:t xml:space="preserve">2. Συζήτηση επερώτησης της Προέδρου της Κοινοβουλευτικής Ομάδας της Δημοκρατικής Συμπαράταξης ΠΑΣΟΚ-ΔΗΜΑΡ κ. Φωτεινής (Φώφης) Γεννηματά και δεκαεννέα Βουλευτών της, προς τον Υπουργό Αγροτικής Ανάπτυξης και Τροφίμων, με θέμα: "Η ανυπαρξία αγροτικής πολιτικής και η έλλειψη σχεδίου παραγωγικής ανασυγκρότησης έχουν οδηγήσει στην εγκατάλειψη του αγροτικού τομέα και της ελληνικής υπαίθρου", σελ. </w:t>
        </w:r>
      </w:ins>
    </w:p>
    <w:p w14:paraId="160BD49A" w14:textId="77777777" w:rsidR="0001178F" w:rsidRPr="0001178F" w:rsidRDefault="0001178F" w:rsidP="0001178F">
      <w:pPr>
        <w:spacing w:after="200" w:line="360" w:lineRule="auto"/>
        <w:rPr>
          <w:ins w:id="22" w:author="Φλούδα Χριστίνα" w:date="2019-01-22T10:41:00Z"/>
          <w:rFonts w:eastAsia="Times New Roman"/>
          <w:szCs w:val="24"/>
          <w:lang w:eastAsia="en-US"/>
        </w:rPr>
      </w:pPr>
    </w:p>
    <w:p w14:paraId="5EE7D1B7" w14:textId="77777777" w:rsidR="0001178F" w:rsidRPr="0001178F" w:rsidRDefault="0001178F" w:rsidP="0001178F">
      <w:pPr>
        <w:spacing w:after="200" w:line="360" w:lineRule="auto"/>
        <w:rPr>
          <w:ins w:id="23" w:author="Φλούδα Χριστίνα" w:date="2019-01-22T10:41:00Z"/>
          <w:rFonts w:eastAsia="Times New Roman"/>
          <w:szCs w:val="24"/>
          <w:lang w:eastAsia="en-US"/>
        </w:rPr>
      </w:pPr>
      <w:ins w:id="24" w:author="Φλούδα Χριστίνα" w:date="2019-01-22T10:41:00Z">
        <w:r w:rsidRPr="0001178F">
          <w:rPr>
            <w:rFonts w:eastAsia="Times New Roman"/>
            <w:szCs w:val="24"/>
            <w:lang w:eastAsia="en-US"/>
          </w:rPr>
          <w:t>ΠΡΟΕΔΡΕΥΟΝΤΕΣ</w:t>
        </w:r>
      </w:ins>
    </w:p>
    <w:p w14:paraId="7E65350A" w14:textId="77777777" w:rsidR="0001178F" w:rsidRPr="0001178F" w:rsidRDefault="0001178F" w:rsidP="0001178F">
      <w:pPr>
        <w:spacing w:after="200" w:line="360" w:lineRule="auto"/>
        <w:rPr>
          <w:ins w:id="25" w:author="Φλούδα Χριστίνα" w:date="2019-01-22T10:41:00Z"/>
          <w:rFonts w:eastAsia="Times New Roman"/>
          <w:szCs w:val="24"/>
          <w:lang w:eastAsia="en-US"/>
        </w:rPr>
      </w:pPr>
      <w:ins w:id="26" w:author="Φλούδα Χριστίνα" w:date="2019-01-22T10:41:00Z">
        <w:r w:rsidRPr="0001178F">
          <w:rPr>
            <w:rFonts w:eastAsia="Times New Roman"/>
            <w:szCs w:val="24"/>
            <w:lang w:eastAsia="en-US"/>
          </w:rPr>
          <w:t>ΚΡΕΜΑΣΤΙΝΟΣ Δ., σελ.</w:t>
        </w:r>
      </w:ins>
    </w:p>
    <w:p w14:paraId="0BB0BF7D" w14:textId="77777777" w:rsidR="0001178F" w:rsidRPr="0001178F" w:rsidRDefault="0001178F" w:rsidP="0001178F">
      <w:pPr>
        <w:spacing w:after="200" w:line="360" w:lineRule="auto"/>
        <w:rPr>
          <w:ins w:id="27" w:author="Φλούδα Χριστίνα" w:date="2019-01-22T10:41:00Z"/>
          <w:rFonts w:eastAsia="Times New Roman"/>
          <w:szCs w:val="24"/>
          <w:lang w:eastAsia="en-US"/>
        </w:rPr>
      </w:pPr>
      <w:ins w:id="28" w:author="Φλούδα Χριστίνα" w:date="2019-01-22T10:41:00Z">
        <w:r w:rsidRPr="0001178F">
          <w:rPr>
            <w:rFonts w:eastAsia="Times New Roman"/>
            <w:szCs w:val="24"/>
            <w:lang w:eastAsia="en-US"/>
          </w:rPr>
          <w:t>ΛΥΚΟΥΔΗΣ Σ., σελ.</w:t>
        </w:r>
        <w:r w:rsidRPr="0001178F">
          <w:rPr>
            <w:rFonts w:eastAsia="Times New Roman"/>
            <w:szCs w:val="24"/>
            <w:lang w:eastAsia="en-US"/>
          </w:rPr>
          <w:br/>
        </w:r>
      </w:ins>
    </w:p>
    <w:p w14:paraId="16AEE5D2" w14:textId="77777777" w:rsidR="0001178F" w:rsidRPr="0001178F" w:rsidRDefault="0001178F" w:rsidP="0001178F">
      <w:pPr>
        <w:spacing w:after="200" w:line="360" w:lineRule="auto"/>
        <w:rPr>
          <w:ins w:id="29" w:author="Φλούδα Χριστίνα" w:date="2019-01-22T10:41:00Z"/>
          <w:rFonts w:eastAsia="Times New Roman"/>
          <w:szCs w:val="24"/>
          <w:lang w:eastAsia="en-US"/>
        </w:rPr>
      </w:pPr>
      <w:ins w:id="30" w:author="Φλούδα Χριστίνα" w:date="2019-01-22T10:41:00Z">
        <w:r w:rsidRPr="0001178F">
          <w:rPr>
            <w:rFonts w:eastAsia="Times New Roman"/>
            <w:szCs w:val="24"/>
            <w:lang w:eastAsia="en-US"/>
          </w:rPr>
          <w:t>ΟΜΙΛΗΤΕΣ</w:t>
        </w:r>
      </w:ins>
    </w:p>
    <w:p w14:paraId="73DEA6CC" w14:textId="4EB360BC" w:rsidR="0001178F" w:rsidRDefault="0001178F" w:rsidP="0001178F">
      <w:pPr>
        <w:spacing w:line="600" w:lineRule="auto"/>
        <w:ind w:firstLine="720"/>
        <w:contextualSpacing/>
        <w:jc w:val="center"/>
        <w:rPr>
          <w:ins w:id="31" w:author="Φλούδα Χριστίνα" w:date="2019-01-22T10:41:00Z"/>
          <w:rFonts w:eastAsia="Times New Roman"/>
          <w:szCs w:val="24"/>
        </w:rPr>
      </w:pPr>
      <w:ins w:id="32" w:author="Φλούδα Χριστίνα" w:date="2019-01-22T10:41:00Z">
        <w:r w:rsidRPr="0001178F">
          <w:rPr>
            <w:rFonts w:eastAsia="Times New Roman"/>
            <w:szCs w:val="24"/>
            <w:lang w:eastAsia="en-US"/>
          </w:rPr>
          <w:br/>
          <w:t>Α. Επί διαδικαστικού θέματος:</w:t>
        </w:r>
        <w:r w:rsidRPr="0001178F">
          <w:rPr>
            <w:rFonts w:eastAsia="Times New Roman"/>
            <w:szCs w:val="24"/>
            <w:lang w:eastAsia="en-US"/>
          </w:rPr>
          <w:br/>
          <w:t>ΓΕΩΡΓΙΑΔΗΣ Μ. , σελ.</w:t>
        </w:r>
        <w:r w:rsidRPr="0001178F">
          <w:rPr>
            <w:rFonts w:eastAsia="Times New Roman"/>
            <w:szCs w:val="24"/>
            <w:lang w:eastAsia="en-US"/>
          </w:rPr>
          <w:br/>
          <w:t>ΚΡΕΜΑΣΤΙΝΟΣ Δ. , σελ.</w:t>
        </w:r>
        <w:r w:rsidRPr="0001178F">
          <w:rPr>
            <w:rFonts w:eastAsia="Times New Roman"/>
            <w:szCs w:val="24"/>
            <w:lang w:eastAsia="en-US"/>
          </w:rPr>
          <w:br/>
          <w:t>ΛΥΚΟΥΔΗΣ Σ. , σελ.</w:t>
        </w:r>
        <w:r w:rsidRPr="0001178F">
          <w:rPr>
            <w:rFonts w:eastAsia="Times New Roman"/>
            <w:szCs w:val="24"/>
            <w:lang w:eastAsia="en-US"/>
          </w:rPr>
          <w:br/>
        </w:r>
        <w:r w:rsidRPr="0001178F">
          <w:rPr>
            <w:rFonts w:eastAsia="Times New Roman"/>
            <w:szCs w:val="24"/>
            <w:lang w:eastAsia="en-US"/>
          </w:rPr>
          <w:br/>
          <w:t>Β. Επί της επίκαιρης επερώτησης:</w:t>
        </w:r>
        <w:r w:rsidRPr="0001178F">
          <w:rPr>
            <w:rFonts w:eastAsia="Times New Roman"/>
            <w:szCs w:val="24"/>
            <w:lang w:eastAsia="en-US"/>
          </w:rPr>
          <w:br/>
          <w:t>ΑΡΑΜΠΑΤΖΗ Φ. , σελ.</w:t>
        </w:r>
        <w:r w:rsidRPr="0001178F">
          <w:rPr>
            <w:rFonts w:eastAsia="Times New Roman"/>
            <w:szCs w:val="24"/>
            <w:lang w:eastAsia="en-US"/>
          </w:rPr>
          <w:br/>
          <w:t>ΑΡΑΧΩΒΙΤΗΣ Σ. , σελ.</w:t>
        </w:r>
        <w:r w:rsidRPr="0001178F">
          <w:rPr>
            <w:rFonts w:eastAsia="Times New Roman"/>
            <w:szCs w:val="24"/>
            <w:lang w:eastAsia="en-US"/>
          </w:rPr>
          <w:br/>
          <w:t>ΑΧΜΕΤ Ι. , σελ.</w:t>
        </w:r>
        <w:r w:rsidRPr="0001178F">
          <w:rPr>
            <w:rFonts w:eastAsia="Times New Roman"/>
            <w:szCs w:val="24"/>
            <w:lang w:eastAsia="en-US"/>
          </w:rPr>
          <w:br/>
          <w:t>ΒΡΑΝΤΖΑ Π. , σελ.</w:t>
        </w:r>
        <w:r w:rsidRPr="0001178F">
          <w:rPr>
            <w:rFonts w:eastAsia="Times New Roman"/>
            <w:szCs w:val="24"/>
            <w:lang w:eastAsia="en-US"/>
          </w:rPr>
          <w:br/>
          <w:t>ΓΡΗΓΟΡΑΚΟΣ Λ. , σελ.</w:t>
        </w:r>
        <w:r w:rsidRPr="0001178F">
          <w:rPr>
            <w:rFonts w:eastAsia="Times New Roman"/>
            <w:szCs w:val="24"/>
            <w:lang w:eastAsia="en-US"/>
          </w:rPr>
          <w:br/>
          <w:t>ΔΑΝΕΛΛΗΣ Σ. , σελ.</w:t>
        </w:r>
        <w:r w:rsidRPr="0001178F">
          <w:rPr>
            <w:rFonts w:eastAsia="Times New Roman"/>
            <w:szCs w:val="24"/>
            <w:lang w:eastAsia="en-US"/>
          </w:rPr>
          <w:br/>
          <w:t>ΘΕΟΧΑΡΟΠΟΥΛΟΣ Α. , σελ.</w:t>
        </w:r>
        <w:r w:rsidRPr="0001178F">
          <w:rPr>
            <w:rFonts w:eastAsia="Times New Roman"/>
            <w:szCs w:val="24"/>
            <w:lang w:eastAsia="en-US"/>
          </w:rPr>
          <w:br/>
          <w:t>ΚΕΓΚΕΡΟΓΛΟΥ Β. , σελ.</w:t>
        </w:r>
        <w:r w:rsidRPr="0001178F">
          <w:rPr>
            <w:rFonts w:eastAsia="Times New Roman"/>
            <w:szCs w:val="24"/>
            <w:lang w:eastAsia="en-US"/>
          </w:rPr>
          <w:br/>
          <w:t>ΚΟΥΤΣΟΥΚΟΣ Γ. , σελ.</w:t>
        </w:r>
        <w:r w:rsidRPr="0001178F">
          <w:rPr>
            <w:rFonts w:eastAsia="Times New Roman"/>
            <w:szCs w:val="24"/>
            <w:lang w:eastAsia="en-US"/>
          </w:rPr>
          <w:br/>
          <w:t>ΚΩΝΣΤΑΝΤΟΠΟΥΛΟΣ Δ. , σελ.</w:t>
        </w:r>
        <w:r w:rsidRPr="0001178F">
          <w:rPr>
            <w:rFonts w:eastAsia="Times New Roman"/>
            <w:szCs w:val="24"/>
            <w:lang w:eastAsia="en-US"/>
          </w:rPr>
          <w:br/>
          <w:t>ΜΑΝΙΑΤΗΣ Ι. , σελ.</w:t>
        </w:r>
        <w:r w:rsidRPr="0001178F">
          <w:rPr>
            <w:rFonts w:eastAsia="Times New Roman"/>
            <w:szCs w:val="24"/>
            <w:lang w:eastAsia="en-US"/>
          </w:rPr>
          <w:br/>
          <w:t>ΜΩΡΑΪΤΗΣ Ν. , σελ.</w:t>
        </w:r>
        <w:r w:rsidRPr="0001178F">
          <w:rPr>
            <w:rFonts w:eastAsia="Times New Roman"/>
            <w:szCs w:val="24"/>
            <w:lang w:eastAsia="en-US"/>
          </w:rPr>
          <w:br/>
          <w:t>ΠΑΠΑΧΡΙΣΤΟΠΟΥΛΟΣ Α. , σελ.</w:t>
        </w:r>
        <w:r w:rsidRPr="0001178F">
          <w:rPr>
            <w:rFonts w:eastAsia="Times New Roman"/>
            <w:szCs w:val="24"/>
            <w:lang w:eastAsia="en-US"/>
          </w:rPr>
          <w:br/>
          <w:t>ΠΑΠΠΑΣ Χ. , σελ.</w:t>
        </w:r>
        <w:r w:rsidRPr="0001178F">
          <w:rPr>
            <w:rFonts w:eastAsia="Times New Roman"/>
            <w:szCs w:val="24"/>
            <w:lang w:eastAsia="en-US"/>
          </w:rPr>
          <w:br/>
          <w:t>ΤΕΛΙΓΙΟΡΙΔΟΥ Ο. , σελ.</w:t>
        </w:r>
        <w:r w:rsidRPr="0001178F">
          <w:rPr>
            <w:rFonts w:eastAsia="Times New Roman"/>
            <w:szCs w:val="24"/>
            <w:lang w:eastAsia="en-US"/>
          </w:rPr>
          <w:br/>
          <w:t>ΤΖΕΛΕΠΗΣ Μ. , σελ.</w:t>
        </w:r>
        <w:r w:rsidRPr="0001178F">
          <w:rPr>
            <w:rFonts w:eastAsia="Times New Roman"/>
            <w:szCs w:val="24"/>
            <w:lang w:eastAsia="en-US"/>
          </w:rPr>
          <w:br/>
        </w:r>
      </w:ins>
    </w:p>
    <w:p w14:paraId="1789E6D5" w14:textId="0EB293D9" w:rsidR="00690103" w:rsidRDefault="0001178F">
      <w:pPr>
        <w:spacing w:line="600" w:lineRule="auto"/>
        <w:ind w:firstLine="720"/>
        <w:contextualSpacing/>
        <w:jc w:val="center"/>
        <w:rPr>
          <w:rFonts w:eastAsia="Times New Roman"/>
          <w:szCs w:val="24"/>
        </w:rPr>
      </w:pPr>
      <w:r>
        <w:rPr>
          <w:rFonts w:eastAsia="Times New Roman"/>
          <w:szCs w:val="24"/>
        </w:rPr>
        <w:t>ΠΡΑΚΤΙΚΑ ΒΟΥΛΗΣ</w:t>
      </w:r>
    </w:p>
    <w:p w14:paraId="1789E6D6" w14:textId="77777777" w:rsidR="00690103" w:rsidRDefault="0001178F">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Ζ΄ ΠΕΡΙΟΔΟΣ</w:t>
      </w:r>
    </w:p>
    <w:p w14:paraId="1789E6D7" w14:textId="77777777" w:rsidR="00690103" w:rsidRDefault="0001178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789E6D8" w14:textId="77777777" w:rsidR="00690103" w:rsidRDefault="0001178F">
      <w:pPr>
        <w:spacing w:line="600" w:lineRule="auto"/>
        <w:ind w:firstLine="720"/>
        <w:contextualSpacing/>
        <w:jc w:val="center"/>
        <w:rPr>
          <w:rFonts w:eastAsia="Times New Roman"/>
          <w:szCs w:val="24"/>
        </w:rPr>
      </w:pPr>
      <w:r>
        <w:rPr>
          <w:rFonts w:eastAsia="Times New Roman"/>
          <w:szCs w:val="24"/>
        </w:rPr>
        <w:t>ΣΥΝΟΔΟΣ Δ΄</w:t>
      </w:r>
    </w:p>
    <w:p w14:paraId="1789E6D9" w14:textId="77777777" w:rsidR="00690103" w:rsidRDefault="0001178F">
      <w:pPr>
        <w:spacing w:line="600" w:lineRule="auto"/>
        <w:ind w:firstLine="720"/>
        <w:contextualSpacing/>
        <w:jc w:val="center"/>
        <w:rPr>
          <w:rFonts w:eastAsia="Times New Roman"/>
          <w:szCs w:val="24"/>
        </w:rPr>
      </w:pPr>
      <w:r>
        <w:rPr>
          <w:rFonts w:eastAsia="Times New Roman"/>
          <w:szCs w:val="24"/>
        </w:rPr>
        <w:t>ΣΥΝΕΔΡΙΑΣΗ Ν</w:t>
      </w:r>
      <w:r w:rsidRPr="006D06F7">
        <w:rPr>
          <w:rFonts w:eastAsia="Times New Roman"/>
          <w:szCs w:val="24"/>
        </w:rPr>
        <w:t>Γ</w:t>
      </w:r>
      <w:r>
        <w:rPr>
          <w:rFonts w:eastAsia="Times New Roman"/>
          <w:szCs w:val="24"/>
        </w:rPr>
        <w:t>΄</w:t>
      </w:r>
    </w:p>
    <w:p w14:paraId="1789E6DA" w14:textId="77777777" w:rsidR="00690103" w:rsidRDefault="0001178F">
      <w:pPr>
        <w:spacing w:line="600" w:lineRule="auto"/>
        <w:ind w:firstLine="720"/>
        <w:contextualSpacing/>
        <w:jc w:val="center"/>
        <w:rPr>
          <w:rFonts w:eastAsia="Times New Roman"/>
          <w:szCs w:val="24"/>
        </w:rPr>
      </w:pPr>
      <w:r>
        <w:rPr>
          <w:rFonts w:eastAsia="Times New Roman"/>
          <w:szCs w:val="24"/>
        </w:rPr>
        <w:t>Παρασκευή 11 Ιανουαρίου 2019</w:t>
      </w:r>
    </w:p>
    <w:p w14:paraId="1789E6DB" w14:textId="77777777" w:rsidR="00690103" w:rsidRDefault="0001178F">
      <w:pPr>
        <w:spacing w:line="600" w:lineRule="auto"/>
        <w:ind w:firstLine="720"/>
        <w:contextualSpacing/>
        <w:jc w:val="both"/>
        <w:rPr>
          <w:rFonts w:eastAsia="Times New Roman"/>
          <w:szCs w:val="24"/>
        </w:rPr>
      </w:pPr>
      <w:r>
        <w:rPr>
          <w:rFonts w:eastAsia="Times New Roman"/>
          <w:szCs w:val="24"/>
        </w:rPr>
        <w:t>Αθήνα, σήμερα στις 11 Ιανουαρίου 2019, ημέρα Παρασκευή και ώρα 10.07΄, συνήλθε στην Αίθουσα των συνεδριάσεων του Βουλευτηρίου η</w:t>
      </w:r>
      <w:r>
        <w:rPr>
          <w:rFonts w:eastAsia="Times New Roman"/>
          <w:szCs w:val="24"/>
        </w:rPr>
        <w:t xml:space="preserve"> Βουλή σε</w:t>
      </w:r>
      <w:r w:rsidRPr="001A2EBC">
        <w:rPr>
          <w:rFonts w:eastAsia="Times New Roman"/>
          <w:szCs w:val="24"/>
        </w:rPr>
        <w:t xml:space="preserve"> </w:t>
      </w:r>
      <w:r>
        <w:rPr>
          <w:rFonts w:eastAsia="Times New Roman"/>
          <w:szCs w:val="24"/>
        </w:rPr>
        <w:t xml:space="preserve">ολομέλεια για να συνεδριάσει υπό την προεδρία του Ε΄ Αντιπροέδρου αυτής κ. </w:t>
      </w:r>
      <w:r w:rsidRPr="003C2F8C">
        <w:rPr>
          <w:rFonts w:eastAsia="Times New Roman"/>
          <w:b/>
          <w:szCs w:val="24"/>
        </w:rPr>
        <w:t>ΔΗΜΗΤΡΙΟΥ ΚΡΕΜΑΣΤΙΝΟΥ</w:t>
      </w:r>
      <w:r w:rsidRPr="00262BAC">
        <w:rPr>
          <w:rFonts w:eastAsia="Times New Roman"/>
          <w:szCs w:val="24"/>
        </w:rPr>
        <w:t>.</w:t>
      </w:r>
    </w:p>
    <w:p w14:paraId="1789E6DC" w14:textId="77777777" w:rsidR="00690103" w:rsidRDefault="0001178F">
      <w:pPr>
        <w:spacing w:line="600" w:lineRule="auto"/>
        <w:ind w:firstLine="720"/>
        <w:contextualSpacing/>
        <w:jc w:val="both"/>
        <w:rPr>
          <w:rFonts w:eastAsia="Times New Roman"/>
          <w:szCs w:val="24"/>
        </w:rPr>
      </w:pPr>
      <w:r w:rsidRPr="00793025">
        <w:rPr>
          <w:rFonts w:eastAsia="Times New Roman"/>
          <w:b/>
          <w:szCs w:val="24"/>
        </w:rPr>
        <w:t xml:space="preserve">ΠΡΟΕΔΡΕΥΩΝ (Δημήτριος </w:t>
      </w:r>
      <w:proofErr w:type="spellStart"/>
      <w:r w:rsidRPr="00793025">
        <w:rPr>
          <w:rFonts w:eastAsia="Times New Roman"/>
          <w:b/>
          <w:szCs w:val="24"/>
        </w:rPr>
        <w:t>Κρεμαστινός</w:t>
      </w:r>
      <w:proofErr w:type="spellEnd"/>
      <w:r w:rsidRPr="00793025">
        <w:rPr>
          <w:rFonts w:eastAsia="Times New Roman"/>
          <w:b/>
          <w:szCs w:val="24"/>
        </w:rPr>
        <w:t>):</w:t>
      </w:r>
      <w:r>
        <w:rPr>
          <w:rFonts w:eastAsia="Times New Roman"/>
          <w:b/>
          <w:szCs w:val="24"/>
        </w:rPr>
        <w:t xml:space="preserve"> </w:t>
      </w:r>
      <w:r>
        <w:rPr>
          <w:rFonts w:eastAsia="Times New Roman"/>
          <w:szCs w:val="24"/>
        </w:rPr>
        <w:t>Κυρίες και κύριοι συνάδελφοι, αρχίζει η συνεδρίαση.</w:t>
      </w:r>
    </w:p>
    <w:p w14:paraId="1789E6D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Παρακαλείται η κυρία Γραμματέας να ανακοινώσει τις αναφορές </w:t>
      </w:r>
      <w:r>
        <w:rPr>
          <w:rFonts w:eastAsia="Times New Roman" w:cs="Times New Roman"/>
          <w:szCs w:val="24"/>
        </w:rPr>
        <w:t xml:space="preserve">προς το Σώμα. </w:t>
      </w:r>
    </w:p>
    <w:p w14:paraId="1789E6D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τη</w:t>
      </w:r>
      <w:r>
        <w:rPr>
          <w:rFonts w:eastAsia="Times New Roman" w:cs="Times New Roman"/>
          <w:szCs w:val="24"/>
        </w:rPr>
        <w:t>ν</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Παναγιώτα </w:t>
      </w:r>
      <w:proofErr w:type="spellStart"/>
      <w:r>
        <w:rPr>
          <w:rFonts w:eastAsia="Times New Roman" w:cs="Times New Roman"/>
          <w:szCs w:val="24"/>
        </w:rPr>
        <w:t>Δριτσέλη</w:t>
      </w:r>
      <w:proofErr w:type="spellEnd"/>
      <w:r>
        <w:rPr>
          <w:rFonts w:eastAsia="Times New Roman" w:cs="Times New Roman"/>
          <w:szCs w:val="24"/>
        </w:rPr>
        <w:t>, Βουλευτή Τρικάλων, τα ακόλουθα</w:t>
      </w:r>
      <w:r w:rsidRPr="00555B83">
        <w:rPr>
          <w:rFonts w:eastAsia="Times New Roman" w:cs="Times New Roman"/>
          <w:szCs w:val="24"/>
        </w:rPr>
        <w:t xml:space="preserve">: </w:t>
      </w:r>
    </w:p>
    <w:p w14:paraId="1789E6D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1789E6E0" w14:textId="77777777" w:rsidR="00690103" w:rsidRDefault="0001178F">
      <w:pPr>
        <w:spacing w:line="600" w:lineRule="auto"/>
        <w:ind w:firstLine="720"/>
        <w:jc w:val="center"/>
        <w:rPr>
          <w:rFonts w:eastAsia="Times New Roman" w:cs="Times New Roman"/>
          <w:color w:val="FF0000"/>
          <w:szCs w:val="24"/>
        </w:rPr>
      </w:pPr>
      <w:r w:rsidRPr="00E9397F">
        <w:rPr>
          <w:rFonts w:eastAsia="Times New Roman" w:cs="Times New Roman"/>
          <w:color w:val="FF0000"/>
          <w:szCs w:val="24"/>
        </w:rPr>
        <w:lastRenderedPageBreak/>
        <w:t>(Να μπει η σελίδα 1</w:t>
      </w:r>
      <w:r w:rsidRPr="00E9397F">
        <w:rPr>
          <w:rFonts w:eastAsia="Times New Roman" w:cs="Times New Roman"/>
          <w:color w:val="FF0000"/>
          <w:szCs w:val="24"/>
          <w:vertAlign w:val="superscript"/>
        </w:rPr>
        <w:t>α</w:t>
      </w:r>
      <w:r w:rsidRPr="00E9397F">
        <w:rPr>
          <w:rFonts w:eastAsia="Times New Roman" w:cs="Times New Roman"/>
          <w:color w:val="FF0000"/>
          <w:szCs w:val="24"/>
        </w:rPr>
        <w:t>)</w:t>
      </w:r>
    </w:p>
    <w:p w14:paraId="1789E6E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1789E6E2" w14:textId="77777777" w:rsidR="00690103" w:rsidRDefault="0001178F">
      <w:pPr>
        <w:spacing w:line="600" w:lineRule="auto"/>
        <w:ind w:firstLine="720"/>
        <w:jc w:val="center"/>
        <w:rPr>
          <w:rFonts w:eastAsia="Times New Roman" w:cs="Times New Roman"/>
          <w:color w:val="FF0000"/>
          <w:szCs w:val="24"/>
        </w:rPr>
      </w:pPr>
      <w:r w:rsidRPr="00E9397F">
        <w:rPr>
          <w:rFonts w:eastAsia="Times New Roman" w:cs="Times New Roman"/>
          <w:color w:val="FF0000"/>
          <w:szCs w:val="24"/>
        </w:rPr>
        <w:t>(Να μπει η σελίδα 1β)</w:t>
      </w:r>
    </w:p>
    <w:p w14:paraId="1789E6E3" w14:textId="77777777" w:rsidR="00690103" w:rsidRDefault="0001178F">
      <w:pPr>
        <w:spacing w:line="600" w:lineRule="auto"/>
        <w:ind w:firstLine="720"/>
        <w:jc w:val="center"/>
        <w:rPr>
          <w:rFonts w:eastAsia="Times New Roman"/>
          <w:color w:val="FF0000"/>
          <w:szCs w:val="24"/>
        </w:rPr>
      </w:pPr>
      <w:r w:rsidRPr="00E9397F">
        <w:rPr>
          <w:rFonts w:eastAsia="Times New Roman" w:cs="Times New Roman"/>
          <w:color w:val="FF0000"/>
          <w:szCs w:val="24"/>
        </w:rPr>
        <w:t>(ΑΛΛΑΓΗ ΣΕΛΙΔΑΣ)</w:t>
      </w:r>
    </w:p>
    <w:p w14:paraId="1789E6E4" w14:textId="77777777" w:rsidR="00690103" w:rsidRDefault="0001178F">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(Δημήτριος </w:t>
      </w:r>
      <w:proofErr w:type="spellStart"/>
      <w:r>
        <w:rPr>
          <w:rFonts w:eastAsia="Times New Roman"/>
          <w:b/>
          <w:szCs w:val="24"/>
        </w:rPr>
        <w:t>Κρεμαστινός</w:t>
      </w:r>
      <w:proofErr w:type="spellEnd"/>
      <w:r>
        <w:rPr>
          <w:rFonts w:eastAsia="Times New Roman"/>
          <w:b/>
          <w:szCs w:val="24"/>
        </w:rPr>
        <w:t>):</w:t>
      </w:r>
      <w:r w:rsidDel="00EC0ECA">
        <w:rPr>
          <w:rFonts w:eastAsia="Times New Roman"/>
          <w:b/>
          <w:szCs w:val="24"/>
        </w:rPr>
        <w:t xml:space="preserve"> </w:t>
      </w:r>
      <w:r w:rsidRPr="00EC0ECA">
        <w:rPr>
          <w:rFonts w:eastAsia="Times New Roman"/>
          <w:szCs w:val="24"/>
        </w:rPr>
        <w:t>Κυρίες και κύριοι συνάδελφοι,</w:t>
      </w:r>
      <w:r>
        <w:rPr>
          <w:rFonts w:eastAsia="Times New Roman"/>
          <w:b/>
          <w:szCs w:val="24"/>
        </w:rPr>
        <w:t xml:space="preserve"> </w:t>
      </w:r>
      <w:r w:rsidRPr="00EC0ECA">
        <w:rPr>
          <w:rFonts w:eastAsia="Times New Roman"/>
          <w:szCs w:val="24"/>
        </w:rPr>
        <w:t>στο προγραμματισμένο</w:t>
      </w:r>
      <w:r>
        <w:rPr>
          <w:rFonts w:eastAsia="Times New Roman"/>
          <w:szCs w:val="24"/>
        </w:rPr>
        <w:t xml:space="preserve"> για σήμερα δελτίο επικαίρων ερωτήσεων υπήρξαν </w:t>
      </w:r>
      <w:r>
        <w:rPr>
          <w:rFonts w:eastAsia="Times New Roman"/>
          <w:szCs w:val="24"/>
        </w:rPr>
        <w:t>δύο επίκαιρες ερωτήσεις προς συζήτηση, αλλά δεν θα συζητηθούν για τους εξής λόγους:</w:t>
      </w:r>
      <w:r w:rsidRPr="00DE0004">
        <w:rPr>
          <w:rFonts w:eastAsia="Times New Roman"/>
          <w:szCs w:val="24"/>
        </w:rPr>
        <w:t xml:space="preserve"> </w:t>
      </w:r>
    </w:p>
    <w:p w14:paraId="1789E6E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Συγκεκριμένα η</w:t>
      </w:r>
      <w:r>
        <w:rPr>
          <w:rFonts w:eastAsia="Times New Roman" w:cs="Times New Roman"/>
          <w:szCs w:val="24"/>
        </w:rPr>
        <w:t xml:space="preserve"> πρώτη με αριθμό 251/7-1-2019 επίκα</w:t>
      </w:r>
      <w:r>
        <w:rPr>
          <w:rFonts w:eastAsia="Times New Roman" w:cs="Times New Roman"/>
          <w:szCs w:val="24"/>
        </w:rPr>
        <w:t xml:space="preserve">ιρη ερώτηση πρώτου κύκλου της Βουλευτού Καστοριάς της Νέας Δημοκρατίας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Μαρίας Αντωνίου </w:t>
      </w:r>
      <w:r>
        <w:rPr>
          <w:rFonts w:eastAsia="Times New Roman" w:cs="Times New Roman"/>
          <w:szCs w:val="24"/>
        </w:rPr>
        <w:t>προς τον Υπουργό</w:t>
      </w:r>
      <w:r>
        <w:rPr>
          <w:rFonts w:eastAsia="Times New Roman" w:cs="Times New Roman"/>
          <w:bCs/>
          <w:szCs w:val="24"/>
        </w:rPr>
        <w:t xml:space="preserve"> Παιδείας, Έρευνας και Θρησκευμάτων,</w:t>
      </w:r>
      <w:r>
        <w:rPr>
          <w:rFonts w:eastAsia="Times New Roman" w:cs="Times New Roman"/>
          <w:szCs w:val="24"/>
        </w:rPr>
        <w:t xml:space="preserve"> με θέμα: «Εξέταση ενστάσεων μεταγραφών φοιτητών</w:t>
      </w:r>
      <w:r>
        <w:rPr>
          <w:rFonts w:eastAsia="Times New Roman" w:cs="Times New Roman"/>
          <w:szCs w:val="24"/>
        </w:rPr>
        <w:t>»</w:t>
      </w:r>
      <w:r>
        <w:rPr>
          <w:rFonts w:eastAsia="Times New Roman" w:cs="Times New Roman"/>
          <w:szCs w:val="24"/>
        </w:rPr>
        <w:t>,</w:t>
      </w:r>
      <w:r w:rsidRPr="00375EAD">
        <w:rPr>
          <w:rFonts w:eastAsia="Times New Roman" w:cs="Times New Roman"/>
          <w:szCs w:val="24"/>
        </w:rPr>
        <w:t xml:space="preserve"> </w:t>
      </w:r>
      <w:r>
        <w:rPr>
          <w:rFonts w:eastAsia="Times New Roman" w:cs="Times New Roman"/>
          <w:szCs w:val="24"/>
        </w:rPr>
        <w:t xml:space="preserve">δεν θα συζητηθεί λόγω κωλύματος του Υπουργού Παιδείας, Έρευνας </w:t>
      </w:r>
      <w:r>
        <w:rPr>
          <w:rFonts w:eastAsia="Times New Roman" w:cs="Times New Roman"/>
          <w:szCs w:val="24"/>
        </w:rPr>
        <w:t xml:space="preserve">και Θρησκευμάτων κ. </w:t>
      </w:r>
      <w:proofErr w:type="spellStart"/>
      <w:r>
        <w:rPr>
          <w:rFonts w:eastAsia="Times New Roman" w:cs="Times New Roman"/>
          <w:szCs w:val="24"/>
        </w:rPr>
        <w:t>Γαβρόγλου</w:t>
      </w:r>
      <w:proofErr w:type="spellEnd"/>
      <w:r>
        <w:rPr>
          <w:rFonts w:eastAsia="Times New Roman" w:cs="Times New Roman"/>
          <w:szCs w:val="24"/>
        </w:rPr>
        <w:t>, με αιτία την παράλληλη άσκηση κοινοβουλευτικών καθηκόντων.</w:t>
      </w:r>
    </w:p>
    <w:p w14:paraId="1789E6E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με αριθμό 252/7-1-2019 επίκαιρη ερώτηση</w:t>
      </w:r>
      <w:r w:rsidRPr="007A7FC9">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κύκλου του Βουλευτή </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Πειραιώς της Νέας Δημοκρατίας </w:t>
      </w:r>
      <w:r>
        <w:rPr>
          <w:rFonts w:eastAsia="Times New Roman" w:cs="Times New Roman"/>
          <w:szCs w:val="24"/>
        </w:rPr>
        <w:lastRenderedPageBreak/>
        <w:t xml:space="preserve">κ. </w:t>
      </w:r>
      <w:r w:rsidRPr="006B1F05">
        <w:rPr>
          <w:rFonts w:eastAsia="Times New Roman" w:cs="Times New Roman"/>
          <w:bCs/>
          <w:szCs w:val="24"/>
        </w:rPr>
        <w:t>Κωνσταντίνου Κατσαφάδου</w:t>
      </w:r>
      <w:r>
        <w:rPr>
          <w:rFonts w:eastAsia="Times New Roman" w:cs="Times New Roman"/>
          <w:b/>
          <w:bCs/>
          <w:szCs w:val="24"/>
        </w:rPr>
        <w:t xml:space="preserve"> </w:t>
      </w:r>
      <w:r>
        <w:rPr>
          <w:rFonts w:eastAsia="Times New Roman" w:cs="Times New Roman"/>
          <w:szCs w:val="24"/>
        </w:rPr>
        <w:t xml:space="preserve">προς τον Υπουργό </w:t>
      </w:r>
      <w:r w:rsidRPr="006B1F05">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«Η </w:t>
      </w:r>
      <w:r>
        <w:rPr>
          <w:rFonts w:eastAsia="Times New Roman" w:cs="Times New Roman"/>
          <w:szCs w:val="24"/>
        </w:rPr>
        <w:t>Κ</w:t>
      </w:r>
      <w:r>
        <w:rPr>
          <w:rFonts w:eastAsia="Times New Roman" w:cs="Times New Roman"/>
          <w:szCs w:val="24"/>
        </w:rPr>
        <w:t>υβέρνηση προαναγγέλλει επιλεκτική κατάτμηση δήμων με μικροκομματικά κριτήρια, λίγο πριν τις δημοτικές εκλογές, προκαλώντας σύγχυση και αναστάτωση</w:t>
      </w:r>
      <w:r>
        <w:rPr>
          <w:rFonts w:eastAsia="Times New Roman" w:cs="Times New Roman"/>
          <w:szCs w:val="24"/>
        </w:rPr>
        <w:t>»</w:t>
      </w:r>
      <w:r>
        <w:rPr>
          <w:rFonts w:eastAsia="Times New Roman" w:cs="Times New Roman"/>
          <w:szCs w:val="24"/>
        </w:rPr>
        <w:t>,</w:t>
      </w:r>
      <w:r w:rsidRPr="00375EAD">
        <w:rPr>
          <w:rFonts w:eastAsia="Times New Roman" w:cs="Times New Roman"/>
          <w:szCs w:val="24"/>
        </w:rPr>
        <w:t xml:space="preserve"> </w:t>
      </w:r>
      <w:r>
        <w:rPr>
          <w:rFonts w:eastAsia="Times New Roman" w:cs="Times New Roman"/>
          <w:szCs w:val="24"/>
        </w:rPr>
        <w:t xml:space="preserve">δεν θα συζητηθεί διότι ο Υπουργός Εσωτερικών κ. </w:t>
      </w:r>
      <w:proofErr w:type="spellStart"/>
      <w:r>
        <w:rPr>
          <w:rFonts w:eastAsia="Times New Roman" w:cs="Times New Roman"/>
          <w:szCs w:val="24"/>
        </w:rPr>
        <w:t>Χαρίτσης</w:t>
      </w:r>
      <w:proofErr w:type="spellEnd"/>
      <w:r>
        <w:rPr>
          <w:rFonts w:eastAsia="Times New Roman" w:cs="Times New Roman"/>
          <w:szCs w:val="24"/>
        </w:rPr>
        <w:t xml:space="preserve"> βρίσκεται σε κυβερνητική αποστολή στο </w:t>
      </w:r>
      <w:r>
        <w:rPr>
          <w:rFonts w:eastAsia="Times New Roman" w:cs="Times New Roman"/>
          <w:szCs w:val="24"/>
        </w:rPr>
        <w:t>εσωτερικό.</w:t>
      </w:r>
    </w:p>
    <w:p w14:paraId="1789E6E7" w14:textId="77777777" w:rsidR="00690103" w:rsidRDefault="0001178F">
      <w:pPr>
        <w:spacing w:line="600" w:lineRule="auto"/>
        <w:ind w:firstLine="720"/>
        <w:jc w:val="center"/>
        <w:rPr>
          <w:rFonts w:eastAsia="Times New Roman" w:cs="Times New Roman"/>
          <w:color w:val="FF0000"/>
          <w:szCs w:val="24"/>
        </w:rPr>
      </w:pPr>
      <w:r w:rsidRPr="00EC0ECA">
        <w:rPr>
          <w:rFonts w:eastAsia="Times New Roman" w:cs="Times New Roman"/>
          <w:color w:val="FF0000"/>
          <w:szCs w:val="24"/>
        </w:rPr>
        <w:t>(ΑΛΛΑΓΗ ΣΕΛΙΔΑΣ ΛΟΓΩ ΑΛΛΑΓΗ ΘΕΜΑΤΟΣ)</w:t>
      </w:r>
    </w:p>
    <w:p w14:paraId="1789E6E8" w14:textId="77777777" w:rsidR="00690103" w:rsidRDefault="0001178F">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375EAD">
        <w:rPr>
          <w:rFonts w:eastAsia="Times New Roman"/>
          <w:szCs w:val="24"/>
        </w:rPr>
        <w:t>Κυρίες και κύριοι συνάδελφοι, εισερχόμαστε στην ημερήσια διάταξη των</w:t>
      </w:r>
      <w:r>
        <w:rPr>
          <w:rFonts w:eastAsia="Times New Roman"/>
          <w:b/>
          <w:szCs w:val="24"/>
        </w:rPr>
        <w:t xml:space="preserve"> </w:t>
      </w:r>
    </w:p>
    <w:p w14:paraId="1789E6E9" w14:textId="77777777" w:rsidR="00690103" w:rsidRDefault="0001178F">
      <w:pPr>
        <w:spacing w:line="600" w:lineRule="auto"/>
        <w:ind w:firstLine="720"/>
        <w:jc w:val="center"/>
        <w:rPr>
          <w:rFonts w:eastAsia="Times New Roman" w:cs="Times New Roman"/>
          <w:szCs w:val="24"/>
        </w:rPr>
      </w:pPr>
      <w:r>
        <w:rPr>
          <w:rFonts w:eastAsia="Times New Roman"/>
          <w:b/>
          <w:szCs w:val="24"/>
        </w:rPr>
        <w:t>ΕΠΕΡΩΤΗΣΕΩΝ</w:t>
      </w:r>
    </w:p>
    <w:p w14:paraId="1789E6E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Θα συζητηθεί η</w:t>
      </w:r>
      <w:r w:rsidRPr="00CC7A57">
        <w:rPr>
          <w:rFonts w:eastAsia="Times New Roman" w:cs="Times New Roman"/>
          <w:szCs w:val="24"/>
        </w:rPr>
        <w:t xml:space="preserve"> υπ’ </w:t>
      </w:r>
      <w:r w:rsidRPr="00CC7A57">
        <w:rPr>
          <w:rFonts w:eastAsia="Times New Roman" w:cs="Times New Roman"/>
          <w:szCs w:val="24"/>
        </w:rPr>
        <w:t>αριθ</w:t>
      </w:r>
      <w:r>
        <w:rPr>
          <w:rFonts w:eastAsia="Times New Roman" w:cs="Times New Roman"/>
          <w:szCs w:val="24"/>
        </w:rPr>
        <w:t>μ</w:t>
      </w:r>
      <w:r>
        <w:rPr>
          <w:rFonts w:eastAsia="Times New Roman" w:cs="Times New Roman"/>
          <w:szCs w:val="24"/>
        </w:rPr>
        <w:t>όν</w:t>
      </w:r>
      <w:r w:rsidRPr="00CC7A57">
        <w:rPr>
          <w:rFonts w:eastAsia="Times New Roman" w:cs="Times New Roman"/>
          <w:szCs w:val="24"/>
        </w:rPr>
        <w:t xml:space="preserve"> 9/14</w:t>
      </w:r>
      <w:r>
        <w:rPr>
          <w:rFonts w:eastAsia="Times New Roman" w:cs="Times New Roman"/>
          <w:szCs w:val="24"/>
        </w:rPr>
        <w:t>-</w:t>
      </w:r>
      <w:r w:rsidRPr="00CC7A57">
        <w:rPr>
          <w:rFonts w:eastAsia="Times New Roman" w:cs="Times New Roman"/>
          <w:szCs w:val="24"/>
        </w:rPr>
        <w:t>12</w:t>
      </w:r>
      <w:r>
        <w:rPr>
          <w:rFonts w:eastAsia="Times New Roman" w:cs="Times New Roman"/>
          <w:szCs w:val="24"/>
        </w:rPr>
        <w:t>-</w:t>
      </w:r>
      <w:r w:rsidRPr="00CC7A57">
        <w:rPr>
          <w:rFonts w:eastAsia="Times New Roman" w:cs="Times New Roman"/>
          <w:szCs w:val="24"/>
        </w:rPr>
        <w:t xml:space="preserve">2018 </w:t>
      </w:r>
      <w:r>
        <w:rPr>
          <w:rFonts w:eastAsia="Times New Roman" w:cs="Times New Roman"/>
          <w:szCs w:val="24"/>
        </w:rPr>
        <w:t>επερώτηση</w:t>
      </w:r>
      <w:r w:rsidRPr="00CC7A57">
        <w:rPr>
          <w:rFonts w:eastAsia="Times New Roman" w:cs="Times New Roman"/>
          <w:szCs w:val="24"/>
        </w:rPr>
        <w:t xml:space="preserve"> </w:t>
      </w:r>
      <w:r>
        <w:rPr>
          <w:rFonts w:eastAsia="Times New Roman"/>
          <w:szCs w:val="24"/>
        </w:rPr>
        <w:t xml:space="preserve">που κατέθεσε η Κοινοβουλευτική Ομάδα </w:t>
      </w:r>
      <w:r>
        <w:rPr>
          <w:rFonts w:eastAsia="Times New Roman" w:cs="Times New Roman"/>
          <w:szCs w:val="24"/>
        </w:rPr>
        <w:t xml:space="preserve">της Δημοκρατικής Συμπαράταξης ΠΑΣΟΚ - ΔΗΜΑΡ </w:t>
      </w:r>
      <w:r>
        <w:rPr>
          <w:rFonts w:eastAsia="Times New Roman"/>
          <w:szCs w:val="24"/>
        </w:rPr>
        <w:t xml:space="preserve">και συγκεκριμένα η Πρόεδρος κ. Φωτεινή (Φώτη) Γεννηματά και οι Βουλευτές </w:t>
      </w:r>
      <w:r>
        <w:rPr>
          <w:rFonts w:eastAsia="Times New Roman"/>
          <w:szCs w:val="24"/>
        </w:rPr>
        <w:t>κ.κ.</w:t>
      </w:r>
      <w:r w:rsidRPr="00CC7A57">
        <w:rPr>
          <w:rFonts w:eastAsia="Times New Roman" w:cs="Times New Roman"/>
          <w:szCs w:val="24"/>
        </w:rPr>
        <w:t xml:space="preserve"> </w:t>
      </w:r>
      <w:r>
        <w:rPr>
          <w:rFonts w:eastAsia="Times New Roman" w:cs="Times New Roman"/>
          <w:szCs w:val="24"/>
        </w:rPr>
        <w:t>Μιχαήλ Τζελέπη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Γεώργιος </w:t>
      </w:r>
      <w:proofErr w:type="spellStart"/>
      <w:r>
        <w:rPr>
          <w:rFonts w:eastAsia="Times New Roman" w:cs="Times New Roman"/>
          <w:szCs w:val="24"/>
        </w:rPr>
        <w:t>Αρβανιτίδη</w:t>
      </w:r>
      <w:r>
        <w:rPr>
          <w:rFonts w:eastAsia="Times New Roman" w:cs="Times New Roman"/>
          <w:szCs w:val="24"/>
        </w:rPr>
        <w:t>ς</w:t>
      </w:r>
      <w:proofErr w:type="spellEnd"/>
      <w:r>
        <w:rPr>
          <w:rFonts w:eastAsia="Times New Roman" w:cs="Times New Roman"/>
          <w:szCs w:val="24"/>
        </w:rPr>
        <w:t xml:space="preserve">, </w:t>
      </w:r>
      <w:proofErr w:type="spellStart"/>
      <w:r>
        <w:rPr>
          <w:rFonts w:eastAsia="Times New Roman" w:cs="Times New Roman"/>
          <w:szCs w:val="24"/>
        </w:rPr>
        <w:t>Ιλχάν</w:t>
      </w:r>
      <w:proofErr w:type="spellEnd"/>
      <w:r>
        <w:rPr>
          <w:rFonts w:eastAsia="Times New Roman" w:cs="Times New Roman"/>
          <w:szCs w:val="24"/>
        </w:rPr>
        <w:t xml:space="preserve"> Αχμέτ, </w:t>
      </w:r>
      <w:r>
        <w:rPr>
          <w:rFonts w:eastAsia="Times New Roman" w:cs="Times New Roman"/>
          <w:szCs w:val="24"/>
        </w:rPr>
        <w:t xml:space="preserve">Ευάγγελος </w:t>
      </w:r>
      <w:r>
        <w:rPr>
          <w:rFonts w:eastAsia="Times New Roman" w:cs="Times New Roman"/>
          <w:szCs w:val="24"/>
        </w:rPr>
        <w:t>Βενιζέλο</w:t>
      </w:r>
      <w:r>
        <w:rPr>
          <w:rFonts w:eastAsia="Times New Roman" w:cs="Times New Roman"/>
          <w:szCs w:val="24"/>
        </w:rPr>
        <w:t>ς</w:t>
      </w:r>
      <w:r>
        <w:rPr>
          <w:rFonts w:eastAsia="Times New Roman" w:cs="Times New Roman"/>
          <w:szCs w:val="24"/>
        </w:rPr>
        <w:t>, Λεωνίδα</w:t>
      </w:r>
      <w:r>
        <w:rPr>
          <w:rFonts w:eastAsia="Times New Roman" w:cs="Times New Roman"/>
          <w:szCs w:val="24"/>
        </w:rPr>
        <w:t>ς</w:t>
      </w:r>
      <w:r>
        <w:rPr>
          <w:rFonts w:eastAsia="Times New Roman" w:cs="Times New Roman"/>
          <w:szCs w:val="24"/>
        </w:rPr>
        <w:t xml:space="preserve"> Γρηγοράκο</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Αθανάσιος </w:t>
      </w:r>
      <w:r>
        <w:rPr>
          <w:rFonts w:eastAsia="Times New Roman" w:cs="Times New Roman"/>
          <w:szCs w:val="24"/>
        </w:rPr>
        <w:t>Θεοχαρόπουλο</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Γεώργιος </w:t>
      </w:r>
      <w:r>
        <w:rPr>
          <w:rFonts w:eastAsia="Times New Roman" w:cs="Times New Roman"/>
          <w:szCs w:val="24"/>
        </w:rPr>
        <w:t>-</w:t>
      </w:r>
      <w:r>
        <w:rPr>
          <w:rFonts w:eastAsia="Times New Roman" w:cs="Times New Roman"/>
          <w:szCs w:val="24"/>
        </w:rPr>
        <w:t>Δημήτ</w:t>
      </w:r>
      <w:r>
        <w:rPr>
          <w:rFonts w:eastAsia="Times New Roman" w:cs="Times New Roman"/>
          <w:szCs w:val="24"/>
        </w:rPr>
        <w:t xml:space="preserve">ριος </w:t>
      </w:r>
      <w:r>
        <w:rPr>
          <w:rFonts w:eastAsia="Times New Roman" w:cs="Times New Roman"/>
          <w:szCs w:val="24"/>
        </w:rPr>
        <w:t>Καρρά</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Χαρούλα (Χαρά) </w:t>
      </w:r>
      <w:proofErr w:type="spellStart"/>
      <w:r>
        <w:rPr>
          <w:rFonts w:eastAsia="Times New Roman" w:cs="Times New Roman"/>
          <w:szCs w:val="24"/>
        </w:rPr>
        <w:lastRenderedPageBreak/>
        <w:t>Κεφαλίδου</w:t>
      </w:r>
      <w:proofErr w:type="spellEnd"/>
      <w:r>
        <w:rPr>
          <w:rFonts w:eastAsia="Times New Roman" w:cs="Times New Roman"/>
          <w:szCs w:val="24"/>
        </w:rPr>
        <w:t>, Γιάννη</w:t>
      </w:r>
      <w:r>
        <w:rPr>
          <w:rFonts w:eastAsia="Times New Roman" w:cs="Times New Roman"/>
          <w:szCs w:val="24"/>
        </w:rPr>
        <w:t>ς</w:t>
      </w:r>
      <w:r>
        <w:rPr>
          <w:rFonts w:eastAsia="Times New Roman" w:cs="Times New Roman"/>
          <w:szCs w:val="24"/>
        </w:rPr>
        <w:t xml:space="preserve"> Κουτσούκο</w:t>
      </w:r>
      <w:r>
        <w:rPr>
          <w:rFonts w:eastAsia="Times New Roman" w:cs="Times New Roman"/>
          <w:szCs w:val="24"/>
        </w:rPr>
        <w:t>ς</w:t>
      </w:r>
      <w:r>
        <w:rPr>
          <w:rFonts w:eastAsia="Times New Roman" w:cs="Times New Roman"/>
          <w:szCs w:val="24"/>
        </w:rPr>
        <w:t xml:space="preserve">, </w:t>
      </w:r>
      <w:r>
        <w:rPr>
          <w:rFonts w:eastAsia="Times New Roman" w:cs="Times New Roman"/>
          <w:szCs w:val="24"/>
        </w:rPr>
        <w:t>Δημήτριος</w:t>
      </w:r>
      <w:r>
        <w:rPr>
          <w:rFonts w:eastAsia="Times New Roman" w:cs="Times New Roman"/>
          <w:szCs w:val="24"/>
        </w:rPr>
        <w:t xml:space="preserve"> </w:t>
      </w:r>
      <w:proofErr w:type="spellStart"/>
      <w:r>
        <w:rPr>
          <w:rFonts w:eastAsia="Times New Roman" w:cs="Times New Roman"/>
          <w:szCs w:val="24"/>
        </w:rPr>
        <w:t>Κρεμαστιν</w:t>
      </w:r>
      <w:r>
        <w:rPr>
          <w:rFonts w:eastAsia="Times New Roman" w:cs="Times New Roman"/>
          <w:szCs w:val="24"/>
        </w:rPr>
        <w:t>ός</w:t>
      </w:r>
      <w:proofErr w:type="spellEnd"/>
      <w:r>
        <w:rPr>
          <w:rFonts w:eastAsia="Times New Roman" w:cs="Times New Roman"/>
          <w:szCs w:val="24"/>
        </w:rPr>
        <w:t>, Οδυσσέα</w:t>
      </w:r>
      <w:r>
        <w:rPr>
          <w:rFonts w:eastAsia="Times New Roman" w:cs="Times New Roman"/>
          <w:szCs w:val="24"/>
        </w:rPr>
        <w:t>ς</w:t>
      </w:r>
      <w:r>
        <w:rPr>
          <w:rFonts w:eastAsia="Times New Roman" w:cs="Times New Roman"/>
          <w:szCs w:val="24"/>
        </w:rPr>
        <w:t xml:space="preserve"> Κωνσταντινόπουλο</w:t>
      </w:r>
      <w:r>
        <w:rPr>
          <w:rFonts w:eastAsia="Times New Roman" w:cs="Times New Roman"/>
          <w:szCs w:val="24"/>
        </w:rPr>
        <w:t>ς</w:t>
      </w:r>
      <w:r>
        <w:rPr>
          <w:rFonts w:eastAsia="Times New Roman" w:cs="Times New Roman"/>
          <w:szCs w:val="24"/>
        </w:rPr>
        <w:t>, Δημ</w:t>
      </w:r>
      <w:r>
        <w:rPr>
          <w:rFonts w:eastAsia="Times New Roman" w:cs="Times New Roman"/>
          <w:szCs w:val="24"/>
        </w:rPr>
        <w:t>ήτριος</w:t>
      </w:r>
      <w:r>
        <w:rPr>
          <w:rFonts w:eastAsia="Times New Roman" w:cs="Times New Roman"/>
          <w:szCs w:val="24"/>
        </w:rPr>
        <w:t xml:space="preserve"> Κωνσταντόπουλο</w:t>
      </w:r>
      <w:r>
        <w:rPr>
          <w:rFonts w:eastAsia="Times New Roman" w:cs="Times New Roman"/>
          <w:szCs w:val="24"/>
        </w:rPr>
        <w:t>ς</w:t>
      </w:r>
      <w:r>
        <w:rPr>
          <w:rFonts w:eastAsia="Times New Roman" w:cs="Times New Roman"/>
          <w:szCs w:val="24"/>
        </w:rPr>
        <w:t>, Ανδρέα</w:t>
      </w:r>
      <w:r>
        <w:rPr>
          <w:rFonts w:eastAsia="Times New Roman" w:cs="Times New Roman"/>
          <w:szCs w:val="24"/>
        </w:rPr>
        <w:t>ς</w:t>
      </w:r>
      <w:r>
        <w:rPr>
          <w:rFonts w:eastAsia="Times New Roman" w:cs="Times New Roman"/>
          <w:szCs w:val="24"/>
        </w:rPr>
        <w:t xml:space="preserve"> Λοβέρδο</w:t>
      </w:r>
      <w:r>
        <w:rPr>
          <w:rFonts w:eastAsia="Times New Roman" w:cs="Times New Roman"/>
          <w:szCs w:val="24"/>
        </w:rPr>
        <w:t>ς</w:t>
      </w:r>
      <w:r>
        <w:rPr>
          <w:rFonts w:eastAsia="Times New Roman" w:cs="Times New Roman"/>
          <w:szCs w:val="24"/>
        </w:rPr>
        <w:t>, Ιωάννη</w:t>
      </w:r>
      <w:r>
        <w:rPr>
          <w:rFonts w:eastAsia="Times New Roman" w:cs="Times New Roman"/>
          <w:szCs w:val="24"/>
        </w:rPr>
        <w:t>ς</w:t>
      </w:r>
      <w:r>
        <w:rPr>
          <w:rFonts w:eastAsia="Times New Roman" w:cs="Times New Roman"/>
          <w:szCs w:val="24"/>
        </w:rPr>
        <w:t xml:space="preserve"> Μανιάτη</w:t>
      </w:r>
      <w:r>
        <w:rPr>
          <w:rFonts w:eastAsia="Times New Roman" w:cs="Times New Roman"/>
          <w:szCs w:val="24"/>
        </w:rPr>
        <w:t>ς</w:t>
      </w:r>
      <w:r>
        <w:rPr>
          <w:rFonts w:eastAsia="Times New Roman" w:cs="Times New Roman"/>
          <w:szCs w:val="24"/>
        </w:rPr>
        <w:t>, Κωνσταντίνο</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Μπαργιώτα</w:t>
      </w:r>
      <w:r>
        <w:rPr>
          <w:rFonts w:eastAsia="Times New Roman" w:cs="Times New Roman"/>
          <w:szCs w:val="24"/>
        </w:rPr>
        <w:t>ς</w:t>
      </w:r>
      <w:proofErr w:type="spellEnd"/>
      <w:r>
        <w:rPr>
          <w:rFonts w:eastAsia="Times New Roman" w:cs="Times New Roman"/>
          <w:szCs w:val="24"/>
        </w:rPr>
        <w:t>, Θεόδωρο</w:t>
      </w:r>
      <w:r>
        <w:rPr>
          <w:rFonts w:eastAsia="Times New Roman" w:cs="Times New Roman"/>
          <w:szCs w:val="24"/>
        </w:rPr>
        <w:t>ς</w:t>
      </w:r>
      <w:r>
        <w:rPr>
          <w:rFonts w:eastAsia="Times New Roman" w:cs="Times New Roman"/>
          <w:szCs w:val="24"/>
        </w:rPr>
        <w:t xml:space="preserve"> Παπαθεοδώρου, Κωνσταντίνο</w:t>
      </w:r>
      <w:r>
        <w:rPr>
          <w:rFonts w:eastAsia="Times New Roman" w:cs="Times New Roman"/>
          <w:szCs w:val="24"/>
        </w:rPr>
        <w:t>ς</w:t>
      </w:r>
      <w:r>
        <w:rPr>
          <w:rFonts w:eastAsia="Times New Roman" w:cs="Times New Roman"/>
          <w:szCs w:val="24"/>
        </w:rPr>
        <w:t xml:space="preserve"> Σκανδαλίδη</w:t>
      </w:r>
      <w:r>
        <w:rPr>
          <w:rFonts w:eastAsia="Times New Roman" w:cs="Times New Roman"/>
          <w:szCs w:val="24"/>
        </w:rPr>
        <w:t>ς</w:t>
      </w:r>
      <w:r>
        <w:rPr>
          <w:rFonts w:eastAsia="Times New Roman" w:cs="Times New Roman"/>
          <w:szCs w:val="24"/>
        </w:rPr>
        <w:t xml:space="preserve">, Παρασκευή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Αγροτικής Ανάπτυξης και Τροφίμων</w:t>
      </w:r>
      <w:r>
        <w:rPr>
          <w:rFonts w:eastAsia="Times New Roman" w:cs="Times New Roman"/>
          <w:szCs w:val="24"/>
        </w:rPr>
        <w:t>,</w:t>
      </w:r>
      <w:r w:rsidRPr="00CC7A57">
        <w:rPr>
          <w:rFonts w:eastAsia="Times New Roman" w:cs="Times New Roman"/>
          <w:szCs w:val="24"/>
        </w:rPr>
        <w:t xml:space="preserve"> με θέμα: «Η ανυπαρξία </w:t>
      </w:r>
      <w:r>
        <w:rPr>
          <w:rFonts w:eastAsia="Times New Roman" w:cs="Times New Roman"/>
          <w:szCs w:val="24"/>
        </w:rPr>
        <w:t>α</w:t>
      </w:r>
      <w:r w:rsidRPr="00CC7A57">
        <w:rPr>
          <w:rFonts w:eastAsia="Times New Roman" w:cs="Times New Roman"/>
          <w:szCs w:val="24"/>
        </w:rPr>
        <w:t xml:space="preserve">γροτικής </w:t>
      </w:r>
      <w:r>
        <w:rPr>
          <w:rFonts w:eastAsia="Times New Roman" w:cs="Times New Roman"/>
          <w:szCs w:val="24"/>
        </w:rPr>
        <w:t>π</w:t>
      </w:r>
      <w:r w:rsidRPr="00CC7A57">
        <w:rPr>
          <w:rFonts w:eastAsia="Times New Roman" w:cs="Times New Roman"/>
          <w:szCs w:val="24"/>
        </w:rPr>
        <w:t xml:space="preserve">ολιτικής και η έλλειψη σχεδίου παραγωγικής ανασυγκρότησης έχουν οδηγήσει στην εγκατάλειψη του αγροτικού τομέα και της </w:t>
      </w:r>
      <w:r>
        <w:rPr>
          <w:rFonts w:eastAsia="Times New Roman" w:cs="Times New Roman"/>
          <w:szCs w:val="24"/>
        </w:rPr>
        <w:t>ε</w:t>
      </w:r>
      <w:r w:rsidRPr="00CC7A57">
        <w:rPr>
          <w:rFonts w:eastAsia="Times New Roman" w:cs="Times New Roman"/>
          <w:szCs w:val="24"/>
        </w:rPr>
        <w:t xml:space="preserve">λληνικής </w:t>
      </w:r>
      <w:r>
        <w:rPr>
          <w:rFonts w:eastAsia="Times New Roman" w:cs="Times New Roman"/>
          <w:szCs w:val="24"/>
        </w:rPr>
        <w:t>υ</w:t>
      </w:r>
      <w:r w:rsidRPr="00CC7A57">
        <w:rPr>
          <w:rFonts w:eastAsia="Times New Roman" w:cs="Times New Roman"/>
          <w:szCs w:val="24"/>
        </w:rPr>
        <w:t>π</w:t>
      </w:r>
      <w:r w:rsidRPr="00CC7A57">
        <w:rPr>
          <w:rFonts w:eastAsia="Times New Roman" w:cs="Times New Roman"/>
          <w:szCs w:val="24"/>
        </w:rPr>
        <w:t>αίθρου».</w:t>
      </w:r>
    </w:p>
    <w:p w14:paraId="1789E6EB" w14:textId="77777777" w:rsidR="00690103" w:rsidRDefault="0001178F">
      <w:pPr>
        <w:spacing w:line="600" w:lineRule="auto"/>
        <w:ind w:firstLine="720"/>
        <w:jc w:val="both"/>
        <w:rPr>
          <w:rFonts w:eastAsia="Times New Roman"/>
          <w:szCs w:val="24"/>
        </w:rPr>
      </w:pPr>
      <w:r>
        <w:rPr>
          <w:rFonts w:eastAsia="Times New Roman"/>
          <w:szCs w:val="24"/>
        </w:rPr>
        <w:t xml:space="preserve">Πριν δώσω </w:t>
      </w:r>
      <w:r w:rsidRPr="00A5429B">
        <w:rPr>
          <w:rFonts w:eastAsia="Times New Roman"/>
          <w:szCs w:val="24"/>
        </w:rPr>
        <w:t xml:space="preserve">τον λόγο </w:t>
      </w:r>
      <w:r>
        <w:rPr>
          <w:rFonts w:eastAsia="Times New Roman"/>
          <w:szCs w:val="24"/>
        </w:rPr>
        <w:t>στον πρώτο επερωτώντα Βουλευτή, κ. Τζελέπη, θα ήθελα να ενημερώσω για τους χρόνους ομιλίας των επερωτώντων Βουλευτών που θα λάβουν τον λόγο. Ο κ. Τζελέπης θα έχει δέκα</w:t>
      </w:r>
      <w:r w:rsidRPr="00A5429B">
        <w:rPr>
          <w:rFonts w:eastAsia="Times New Roman"/>
          <w:szCs w:val="24"/>
        </w:rPr>
        <w:t xml:space="preserve"> λεπτά </w:t>
      </w:r>
      <w:r>
        <w:rPr>
          <w:rFonts w:eastAsia="Times New Roman"/>
          <w:szCs w:val="24"/>
        </w:rPr>
        <w:t xml:space="preserve">για την </w:t>
      </w:r>
      <w:proofErr w:type="spellStart"/>
      <w:r>
        <w:rPr>
          <w:rFonts w:eastAsia="Times New Roman"/>
          <w:szCs w:val="24"/>
        </w:rPr>
        <w:t>πρωτολογία</w:t>
      </w:r>
      <w:proofErr w:type="spellEnd"/>
      <w:r>
        <w:rPr>
          <w:rFonts w:eastAsia="Times New Roman"/>
          <w:szCs w:val="24"/>
        </w:rPr>
        <w:t xml:space="preserve"> και πέντε λεπτά για τη δευτερολογία</w:t>
      </w:r>
      <w:r>
        <w:rPr>
          <w:rFonts w:eastAsia="Times New Roman"/>
          <w:szCs w:val="24"/>
        </w:rPr>
        <w:t xml:space="preserve"> του. Ο κ. </w:t>
      </w:r>
      <w:proofErr w:type="spellStart"/>
      <w:r>
        <w:rPr>
          <w:rFonts w:eastAsia="Times New Roman"/>
          <w:szCs w:val="24"/>
        </w:rPr>
        <w:t>Κεγκέρογλου</w:t>
      </w:r>
      <w:proofErr w:type="spellEnd"/>
      <w:r>
        <w:rPr>
          <w:rFonts w:eastAsia="Times New Roman"/>
          <w:szCs w:val="24"/>
        </w:rPr>
        <w:t xml:space="preserve">, ο κ. Κουτσούκος, ο κ. Μανιάτης και ο κ. Κωνσταντόπουλος  θα έχουν πέντε λεπτά έκαστος για την </w:t>
      </w:r>
      <w:proofErr w:type="spellStart"/>
      <w:r>
        <w:rPr>
          <w:rFonts w:eastAsia="Times New Roman"/>
          <w:szCs w:val="24"/>
        </w:rPr>
        <w:t>πρωτολογία</w:t>
      </w:r>
      <w:proofErr w:type="spellEnd"/>
      <w:r>
        <w:rPr>
          <w:rFonts w:eastAsia="Times New Roman"/>
          <w:szCs w:val="24"/>
        </w:rPr>
        <w:t xml:space="preserve"> και τρία για τη δευτερολογία τους. Ο κ. Γρηγοράκος και ο κ. </w:t>
      </w:r>
      <w:proofErr w:type="spellStart"/>
      <w:r>
        <w:rPr>
          <w:rFonts w:eastAsia="Times New Roman"/>
          <w:szCs w:val="24"/>
        </w:rPr>
        <w:t>Ιλχάν</w:t>
      </w:r>
      <w:proofErr w:type="spellEnd"/>
      <w:r>
        <w:rPr>
          <w:rFonts w:eastAsia="Times New Roman"/>
          <w:szCs w:val="24"/>
        </w:rPr>
        <w:t xml:space="preserve"> Αχμέτ θα έχουν τρία λεπτά έκαστος για την </w:t>
      </w:r>
      <w:proofErr w:type="spellStart"/>
      <w:r>
        <w:rPr>
          <w:rFonts w:eastAsia="Times New Roman"/>
          <w:szCs w:val="24"/>
        </w:rPr>
        <w:t>πρωτολογία</w:t>
      </w:r>
      <w:proofErr w:type="spellEnd"/>
      <w:r>
        <w:rPr>
          <w:rFonts w:eastAsia="Times New Roman"/>
          <w:szCs w:val="24"/>
        </w:rPr>
        <w:t xml:space="preserve"> και δύο </w:t>
      </w:r>
      <w:r>
        <w:rPr>
          <w:rFonts w:eastAsia="Times New Roman"/>
          <w:szCs w:val="24"/>
        </w:rPr>
        <w:t>για τη δευτερολογία τους.</w:t>
      </w:r>
    </w:p>
    <w:p w14:paraId="1789E6EC" w14:textId="77777777" w:rsidR="00690103" w:rsidRDefault="0001178F">
      <w:pPr>
        <w:spacing w:line="600" w:lineRule="auto"/>
        <w:ind w:firstLine="720"/>
        <w:jc w:val="both"/>
        <w:rPr>
          <w:rFonts w:eastAsia="Times New Roman"/>
          <w:szCs w:val="24"/>
        </w:rPr>
      </w:pPr>
      <w:r>
        <w:rPr>
          <w:rFonts w:eastAsia="Times New Roman"/>
          <w:szCs w:val="24"/>
        </w:rPr>
        <w:t xml:space="preserve">Ορίστε, κύριε Τζελέπη, έχετε τον λόγο. </w:t>
      </w:r>
    </w:p>
    <w:p w14:paraId="1789E6ED" w14:textId="77777777" w:rsidR="00690103" w:rsidRDefault="0001178F">
      <w:pPr>
        <w:spacing w:line="600" w:lineRule="auto"/>
        <w:ind w:firstLine="720"/>
        <w:jc w:val="both"/>
        <w:rPr>
          <w:rFonts w:eastAsia="Times New Roman"/>
          <w:szCs w:val="24"/>
        </w:rPr>
      </w:pPr>
      <w:r w:rsidRPr="00373522">
        <w:rPr>
          <w:rFonts w:eastAsia="Times New Roman"/>
          <w:b/>
          <w:szCs w:val="24"/>
        </w:rPr>
        <w:lastRenderedPageBreak/>
        <w:t xml:space="preserve">ΜΙΧΑΗΛ ΤΖΕΛΕΠΗΣ: </w:t>
      </w:r>
      <w:r>
        <w:rPr>
          <w:rFonts w:eastAsia="Times New Roman"/>
          <w:szCs w:val="24"/>
        </w:rPr>
        <w:t xml:space="preserve"> </w:t>
      </w:r>
      <w:r w:rsidRPr="00A5429B">
        <w:rPr>
          <w:rFonts w:eastAsia="Times New Roman"/>
          <w:szCs w:val="24"/>
        </w:rPr>
        <w:t>Ευχαριστώ</w:t>
      </w:r>
      <w:r>
        <w:rPr>
          <w:rFonts w:eastAsia="Times New Roman"/>
          <w:szCs w:val="24"/>
        </w:rPr>
        <w:t>,</w:t>
      </w:r>
      <w:r w:rsidRPr="00A5429B">
        <w:rPr>
          <w:rFonts w:eastAsia="Times New Roman"/>
          <w:szCs w:val="24"/>
        </w:rPr>
        <w:t xml:space="preserve"> </w:t>
      </w:r>
      <w:r>
        <w:rPr>
          <w:rFonts w:eastAsia="Times New Roman"/>
          <w:szCs w:val="24"/>
        </w:rPr>
        <w:t xml:space="preserve">κύριε Πρόεδρε. </w:t>
      </w:r>
    </w:p>
    <w:p w14:paraId="1789E6EE" w14:textId="77777777" w:rsidR="00690103" w:rsidRDefault="0001178F">
      <w:pPr>
        <w:spacing w:line="600" w:lineRule="auto"/>
        <w:ind w:firstLine="720"/>
        <w:jc w:val="both"/>
        <w:rPr>
          <w:rFonts w:eastAsia="Times New Roman"/>
          <w:szCs w:val="24"/>
        </w:rPr>
      </w:pPr>
      <w:r>
        <w:rPr>
          <w:rFonts w:eastAsia="Times New Roman"/>
          <w:szCs w:val="24"/>
        </w:rPr>
        <w:t>Π</w:t>
      </w:r>
      <w:r w:rsidRPr="00A5429B">
        <w:rPr>
          <w:rFonts w:eastAsia="Times New Roman"/>
          <w:szCs w:val="24"/>
        </w:rPr>
        <w:t xml:space="preserve">ριν μπω στο κυρίως θέμα της επίκαιρης επερώτησης </w:t>
      </w:r>
      <w:r>
        <w:rPr>
          <w:rFonts w:eastAsia="Times New Roman"/>
          <w:szCs w:val="24"/>
        </w:rPr>
        <w:t xml:space="preserve">μας, </w:t>
      </w:r>
      <w:r w:rsidRPr="00A5429B">
        <w:rPr>
          <w:rFonts w:eastAsia="Times New Roman"/>
          <w:szCs w:val="24"/>
        </w:rPr>
        <w:t>δεν θα μπορούσα να μη σχολιάσω την επίσκεψη της κ</w:t>
      </w:r>
      <w:r>
        <w:rPr>
          <w:rFonts w:eastAsia="Times New Roman"/>
          <w:szCs w:val="24"/>
        </w:rPr>
        <w:t>.</w:t>
      </w:r>
      <w:r w:rsidRPr="00A5429B">
        <w:rPr>
          <w:rFonts w:eastAsia="Times New Roman"/>
          <w:szCs w:val="24"/>
        </w:rPr>
        <w:t xml:space="preserve"> </w:t>
      </w:r>
      <w:proofErr w:type="spellStart"/>
      <w:r w:rsidRPr="00A5429B">
        <w:rPr>
          <w:rFonts w:eastAsia="Times New Roman"/>
          <w:szCs w:val="24"/>
        </w:rPr>
        <w:t>Μέρκελ</w:t>
      </w:r>
      <w:proofErr w:type="spellEnd"/>
      <w:r w:rsidRPr="00A5429B">
        <w:rPr>
          <w:rFonts w:eastAsia="Times New Roman"/>
          <w:szCs w:val="24"/>
        </w:rPr>
        <w:t xml:space="preserve"> στη χώρα </w:t>
      </w:r>
      <w:r>
        <w:rPr>
          <w:rFonts w:eastAsia="Times New Roman"/>
          <w:szCs w:val="24"/>
        </w:rPr>
        <w:t>μας.</w:t>
      </w:r>
      <w:r w:rsidRPr="00A5429B">
        <w:rPr>
          <w:rFonts w:eastAsia="Times New Roman"/>
          <w:szCs w:val="24"/>
        </w:rPr>
        <w:t xml:space="preserve"> </w:t>
      </w:r>
      <w:r>
        <w:rPr>
          <w:rFonts w:eastAsia="Times New Roman"/>
          <w:szCs w:val="24"/>
        </w:rPr>
        <w:t>Ε</w:t>
      </w:r>
      <w:r w:rsidRPr="00A5429B">
        <w:rPr>
          <w:rFonts w:eastAsia="Times New Roman"/>
          <w:szCs w:val="24"/>
        </w:rPr>
        <w:t xml:space="preserve">νώ γνώριζε ότι η </w:t>
      </w:r>
      <w:r>
        <w:rPr>
          <w:rFonts w:eastAsia="Times New Roman"/>
          <w:szCs w:val="24"/>
        </w:rPr>
        <w:t>Κ</w:t>
      </w:r>
      <w:r w:rsidRPr="00A5429B">
        <w:rPr>
          <w:rFonts w:eastAsia="Times New Roman"/>
          <w:szCs w:val="24"/>
        </w:rPr>
        <w:t xml:space="preserve">υβέρνηση </w:t>
      </w:r>
      <w:r>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r w:rsidRPr="00A5429B">
        <w:rPr>
          <w:rFonts w:eastAsia="Times New Roman"/>
          <w:szCs w:val="24"/>
        </w:rPr>
        <w:t xml:space="preserve"> είναι σε αποδρομή</w:t>
      </w:r>
      <w:r>
        <w:rPr>
          <w:rFonts w:eastAsia="Times New Roman"/>
          <w:szCs w:val="24"/>
        </w:rPr>
        <w:t>,</w:t>
      </w:r>
      <w:r w:rsidRPr="00A5429B">
        <w:rPr>
          <w:rFonts w:eastAsia="Times New Roman"/>
          <w:szCs w:val="24"/>
        </w:rPr>
        <w:t xml:space="preserve"> παρ</w:t>
      </w:r>
      <w:r>
        <w:rPr>
          <w:rFonts w:eastAsia="Times New Roman"/>
          <w:szCs w:val="24"/>
        </w:rPr>
        <w:t xml:space="preserve">’ </w:t>
      </w:r>
      <w:r w:rsidRPr="00A5429B">
        <w:rPr>
          <w:rFonts w:eastAsia="Times New Roman"/>
          <w:szCs w:val="24"/>
        </w:rPr>
        <w:t xml:space="preserve">όλα αυτά ήρθε για να επιβεβαιώσει ότι θα υπερψηφιστεί η </w:t>
      </w:r>
      <w:r>
        <w:rPr>
          <w:rFonts w:eastAsia="Times New Roman"/>
          <w:szCs w:val="24"/>
        </w:rPr>
        <w:t>Σ</w:t>
      </w:r>
      <w:r w:rsidRPr="00A5429B">
        <w:rPr>
          <w:rFonts w:eastAsia="Times New Roman"/>
          <w:szCs w:val="24"/>
        </w:rPr>
        <w:t>υμφωνία των Πρεσπών</w:t>
      </w:r>
      <w:r>
        <w:rPr>
          <w:rFonts w:eastAsia="Times New Roman"/>
          <w:szCs w:val="24"/>
        </w:rPr>
        <w:t>,</w:t>
      </w:r>
      <w:r w:rsidRPr="00A5429B">
        <w:rPr>
          <w:rFonts w:eastAsia="Times New Roman"/>
          <w:szCs w:val="24"/>
        </w:rPr>
        <w:t xml:space="preserve"> αγνοώντας ότι η πλειοψηφία του ελληνικού λαού θεωρεί τη </w:t>
      </w:r>
      <w:r>
        <w:rPr>
          <w:rFonts w:eastAsia="Times New Roman"/>
          <w:szCs w:val="24"/>
        </w:rPr>
        <w:t>σ</w:t>
      </w:r>
      <w:r w:rsidRPr="00A5429B">
        <w:rPr>
          <w:rFonts w:eastAsia="Times New Roman"/>
          <w:szCs w:val="24"/>
        </w:rPr>
        <w:t xml:space="preserve">υμφωνία </w:t>
      </w:r>
      <w:r>
        <w:rPr>
          <w:rFonts w:eastAsia="Times New Roman"/>
          <w:szCs w:val="24"/>
        </w:rPr>
        <w:t>α</w:t>
      </w:r>
      <w:r w:rsidRPr="00A5429B">
        <w:rPr>
          <w:rFonts w:eastAsia="Times New Roman"/>
          <w:szCs w:val="24"/>
        </w:rPr>
        <w:t>υτή ως μία πολύ κακή και επιζήμια συμφωνία για τα ιστορικά</w:t>
      </w:r>
      <w:r>
        <w:rPr>
          <w:rFonts w:eastAsia="Times New Roman"/>
          <w:szCs w:val="24"/>
        </w:rPr>
        <w:t>,</w:t>
      </w:r>
      <w:r w:rsidRPr="00A5429B">
        <w:rPr>
          <w:rFonts w:eastAsia="Times New Roman"/>
          <w:szCs w:val="24"/>
        </w:rPr>
        <w:t xml:space="preserve"> πολι</w:t>
      </w:r>
      <w:r w:rsidRPr="00A5429B">
        <w:rPr>
          <w:rFonts w:eastAsia="Times New Roman"/>
          <w:szCs w:val="24"/>
        </w:rPr>
        <w:t>τιστικά</w:t>
      </w:r>
      <w:r>
        <w:rPr>
          <w:rFonts w:eastAsia="Times New Roman"/>
          <w:szCs w:val="24"/>
        </w:rPr>
        <w:t>,</w:t>
      </w:r>
      <w:r w:rsidRPr="00A5429B">
        <w:rPr>
          <w:rFonts w:eastAsia="Times New Roman"/>
          <w:szCs w:val="24"/>
        </w:rPr>
        <w:t xml:space="preserve"> γεωπολιτικά</w:t>
      </w:r>
      <w:r>
        <w:rPr>
          <w:rFonts w:eastAsia="Times New Roman"/>
          <w:szCs w:val="24"/>
        </w:rPr>
        <w:t>,</w:t>
      </w:r>
      <w:r w:rsidRPr="00A5429B">
        <w:rPr>
          <w:rFonts w:eastAsia="Times New Roman"/>
          <w:szCs w:val="24"/>
        </w:rPr>
        <w:t xml:space="preserve"> δημοκρατικά συμφέροντα της χώρας και </w:t>
      </w:r>
      <w:r>
        <w:rPr>
          <w:rFonts w:eastAsia="Times New Roman"/>
          <w:szCs w:val="24"/>
        </w:rPr>
        <w:t xml:space="preserve">επικίνδυνη για το μέλλον της χώρας </w:t>
      </w:r>
      <w:r w:rsidRPr="00A5429B">
        <w:rPr>
          <w:rFonts w:eastAsia="Times New Roman"/>
          <w:szCs w:val="24"/>
        </w:rPr>
        <w:t>και των Βαλκανίων</w:t>
      </w:r>
      <w:r>
        <w:rPr>
          <w:rFonts w:eastAsia="Times New Roman"/>
          <w:szCs w:val="24"/>
        </w:rPr>
        <w:t xml:space="preserve">. Επίσης η συντριπτική πλειονότητα </w:t>
      </w:r>
      <w:r w:rsidRPr="00A5429B">
        <w:rPr>
          <w:rFonts w:eastAsia="Times New Roman"/>
          <w:szCs w:val="24"/>
        </w:rPr>
        <w:t xml:space="preserve">των Ελλήνων </w:t>
      </w:r>
      <w:r>
        <w:rPr>
          <w:rFonts w:eastAsia="Times New Roman"/>
          <w:szCs w:val="24"/>
        </w:rPr>
        <w:t xml:space="preserve">θεωρεί ότι η </w:t>
      </w:r>
      <w:r>
        <w:rPr>
          <w:rFonts w:eastAsia="Times New Roman"/>
          <w:szCs w:val="24"/>
        </w:rPr>
        <w:t>σ</w:t>
      </w:r>
      <w:r>
        <w:rPr>
          <w:rFonts w:eastAsia="Times New Roman"/>
          <w:szCs w:val="24"/>
        </w:rPr>
        <w:t xml:space="preserve">υμφωνία αυτή </w:t>
      </w:r>
      <w:r w:rsidRPr="00A5429B">
        <w:rPr>
          <w:rFonts w:eastAsia="Times New Roman"/>
          <w:szCs w:val="24"/>
        </w:rPr>
        <w:t>είναι ως αναγνώριση ενός ψέματος</w:t>
      </w:r>
      <w:r>
        <w:rPr>
          <w:rFonts w:eastAsia="Times New Roman"/>
          <w:szCs w:val="24"/>
        </w:rPr>
        <w:t>.</w:t>
      </w:r>
      <w:r w:rsidRPr="00A5429B">
        <w:rPr>
          <w:rFonts w:eastAsia="Times New Roman"/>
          <w:szCs w:val="24"/>
        </w:rPr>
        <w:t xml:space="preserve"> </w:t>
      </w:r>
    </w:p>
    <w:p w14:paraId="1789E6EF" w14:textId="77777777" w:rsidR="00690103" w:rsidRDefault="0001178F">
      <w:pPr>
        <w:spacing w:line="600" w:lineRule="auto"/>
        <w:ind w:firstLine="720"/>
        <w:jc w:val="both"/>
        <w:rPr>
          <w:rFonts w:eastAsia="Times New Roman"/>
          <w:szCs w:val="24"/>
        </w:rPr>
      </w:pPr>
      <w:r>
        <w:rPr>
          <w:rFonts w:eastAsia="Times New Roman"/>
          <w:szCs w:val="24"/>
        </w:rPr>
        <w:t xml:space="preserve">Από την άλλη πλευρά, ενθυμούμενος αυτά τα οποία έλεγε </w:t>
      </w:r>
      <w:r w:rsidRPr="00A5429B">
        <w:rPr>
          <w:rFonts w:eastAsia="Times New Roman"/>
          <w:szCs w:val="24"/>
        </w:rPr>
        <w:t xml:space="preserve"> ο </w:t>
      </w:r>
      <w:r>
        <w:rPr>
          <w:rFonts w:eastAsia="Times New Roman"/>
          <w:szCs w:val="24"/>
        </w:rPr>
        <w:t>Π</w:t>
      </w:r>
      <w:r w:rsidRPr="00A5429B">
        <w:rPr>
          <w:rFonts w:eastAsia="Times New Roman"/>
          <w:szCs w:val="24"/>
        </w:rPr>
        <w:t>ρωθυπουργός ως αντιπολίτευση και μ</w:t>
      </w:r>
      <w:r>
        <w:rPr>
          <w:rFonts w:eastAsia="Times New Roman"/>
          <w:szCs w:val="24"/>
        </w:rPr>
        <w:t>ια</w:t>
      </w:r>
      <w:r w:rsidRPr="00A5429B">
        <w:rPr>
          <w:rFonts w:eastAsia="Times New Roman"/>
          <w:szCs w:val="24"/>
        </w:rPr>
        <w:t xml:space="preserve"> θα συζητήσουμε σε λίγο θέματα γύρω από τον αγροτικό τομέα</w:t>
      </w:r>
      <w:r>
        <w:rPr>
          <w:rFonts w:eastAsia="Times New Roman"/>
          <w:szCs w:val="24"/>
        </w:rPr>
        <w:t>,</w:t>
      </w:r>
      <w:r w:rsidRPr="00A5429B">
        <w:rPr>
          <w:rFonts w:eastAsia="Times New Roman"/>
          <w:szCs w:val="24"/>
        </w:rPr>
        <w:t xml:space="preserve"> </w:t>
      </w:r>
      <w:r>
        <w:rPr>
          <w:rFonts w:eastAsia="Times New Roman"/>
          <w:szCs w:val="24"/>
        </w:rPr>
        <w:t xml:space="preserve">θα </w:t>
      </w:r>
      <w:r w:rsidRPr="00A5429B">
        <w:rPr>
          <w:rFonts w:eastAsia="Times New Roman"/>
          <w:szCs w:val="24"/>
        </w:rPr>
        <w:t xml:space="preserve">του θυμίσω την παροιμία που λένε οι κτηνοτρόφοι μας ότι </w:t>
      </w:r>
      <w:r>
        <w:rPr>
          <w:rFonts w:eastAsia="Times New Roman"/>
          <w:szCs w:val="24"/>
        </w:rPr>
        <w:t>«</w:t>
      </w:r>
      <w:r w:rsidRPr="00A5429B">
        <w:rPr>
          <w:rFonts w:eastAsia="Times New Roman"/>
          <w:szCs w:val="24"/>
        </w:rPr>
        <w:t>όσα κάνει η γίδα στο πουρνάρι</w:t>
      </w:r>
      <w:r>
        <w:rPr>
          <w:rFonts w:eastAsia="Times New Roman"/>
          <w:szCs w:val="24"/>
        </w:rPr>
        <w:t>,</w:t>
      </w:r>
      <w:r w:rsidRPr="00A5429B">
        <w:rPr>
          <w:rFonts w:eastAsia="Times New Roman"/>
          <w:szCs w:val="24"/>
        </w:rPr>
        <w:t xml:space="preserve"> τα βρίσκει </w:t>
      </w:r>
      <w:r w:rsidRPr="00A5429B">
        <w:rPr>
          <w:rFonts w:eastAsia="Times New Roman"/>
          <w:szCs w:val="24"/>
        </w:rPr>
        <w:t>στο τομάρι</w:t>
      </w:r>
      <w:r>
        <w:rPr>
          <w:rFonts w:eastAsia="Times New Roman"/>
          <w:szCs w:val="24"/>
        </w:rPr>
        <w:t>».</w:t>
      </w:r>
    </w:p>
    <w:p w14:paraId="1789E6F0" w14:textId="77777777" w:rsidR="00690103" w:rsidRDefault="0001178F">
      <w:pPr>
        <w:spacing w:line="600" w:lineRule="auto"/>
        <w:ind w:firstLine="720"/>
        <w:jc w:val="both"/>
        <w:rPr>
          <w:rFonts w:eastAsia="Times New Roman"/>
          <w:szCs w:val="24"/>
        </w:rPr>
      </w:pPr>
      <w:r>
        <w:rPr>
          <w:rFonts w:eastAsia="Times New Roman"/>
          <w:szCs w:val="24"/>
        </w:rPr>
        <w:lastRenderedPageBreak/>
        <w:t xml:space="preserve">Τώρα σε σχέση με την επίκαιρη επερώτησή μας, </w:t>
      </w:r>
      <w:r w:rsidRPr="00A5429B">
        <w:rPr>
          <w:rFonts w:eastAsia="Times New Roman"/>
          <w:szCs w:val="24"/>
        </w:rPr>
        <w:t>για τον αγροτικό τομέα</w:t>
      </w:r>
      <w:r>
        <w:rPr>
          <w:rFonts w:eastAsia="Times New Roman"/>
          <w:szCs w:val="24"/>
        </w:rPr>
        <w:t>,</w:t>
      </w:r>
      <w:r w:rsidRPr="00A5429B">
        <w:rPr>
          <w:rFonts w:eastAsia="Times New Roman"/>
          <w:szCs w:val="24"/>
        </w:rPr>
        <w:t xml:space="preserve"> για την έλλειψη </w:t>
      </w:r>
      <w:r>
        <w:rPr>
          <w:rFonts w:eastAsia="Times New Roman"/>
          <w:szCs w:val="24"/>
        </w:rPr>
        <w:t>α</w:t>
      </w:r>
      <w:r w:rsidRPr="00A5429B">
        <w:rPr>
          <w:rFonts w:eastAsia="Times New Roman"/>
          <w:szCs w:val="24"/>
        </w:rPr>
        <w:t>γροτικής πολιτικής</w:t>
      </w:r>
      <w:r>
        <w:rPr>
          <w:rFonts w:eastAsia="Times New Roman"/>
          <w:szCs w:val="24"/>
        </w:rPr>
        <w:t>,</w:t>
      </w:r>
      <w:r w:rsidRPr="00A5429B">
        <w:rPr>
          <w:rFonts w:eastAsia="Times New Roman"/>
          <w:szCs w:val="24"/>
        </w:rPr>
        <w:t xml:space="preserve"> σχέδιο </w:t>
      </w:r>
      <w:r>
        <w:rPr>
          <w:rFonts w:eastAsia="Times New Roman"/>
          <w:szCs w:val="24"/>
        </w:rPr>
        <w:t>α</w:t>
      </w:r>
      <w:r w:rsidRPr="00A5429B">
        <w:rPr>
          <w:rFonts w:eastAsia="Times New Roman"/>
          <w:szCs w:val="24"/>
        </w:rPr>
        <w:t xml:space="preserve">νασυγκρότησης του </w:t>
      </w:r>
      <w:r>
        <w:rPr>
          <w:rFonts w:eastAsia="Times New Roman"/>
          <w:szCs w:val="24"/>
        </w:rPr>
        <w:t>α</w:t>
      </w:r>
      <w:r w:rsidRPr="00A5429B">
        <w:rPr>
          <w:rFonts w:eastAsia="Times New Roman"/>
          <w:szCs w:val="24"/>
        </w:rPr>
        <w:t>γροτ</w:t>
      </w:r>
      <w:r>
        <w:rPr>
          <w:rFonts w:eastAsia="Times New Roman"/>
          <w:szCs w:val="24"/>
        </w:rPr>
        <w:t>ικού τομέα και εγκατάλειψη της ε</w:t>
      </w:r>
      <w:r w:rsidRPr="00A5429B">
        <w:rPr>
          <w:rFonts w:eastAsia="Times New Roman"/>
          <w:szCs w:val="24"/>
        </w:rPr>
        <w:t>λληνικής υπαίθρου</w:t>
      </w:r>
      <w:r>
        <w:rPr>
          <w:rFonts w:eastAsia="Times New Roman"/>
          <w:szCs w:val="24"/>
        </w:rPr>
        <w:t>,</w:t>
      </w:r>
      <w:r w:rsidRPr="00A5429B">
        <w:rPr>
          <w:rFonts w:eastAsia="Times New Roman"/>
          <w:szCs w:val="24"/>
        </w:rPr>
        <w:t xml:space="preserve"> να θυμίσω στον κύριο Υπουργό ότι η Δημοκρατική Συμπαράτ</w:t>
      </w:r>
      <w:r w:rsidRPr="00A5429B">
        <w:rPr>
          <w:rFonts w:eastAsia="Times New Roman"/>
          <w:szCs w:val="24"/>
        </w:rPr>
        <w:t>αξη</w:t>
      </w:r>
      <w:r>
        <w:rPr>
          <w:rFonts w:eastAsia="Times New Roman"/>
          <w:szCs w:val="24"/>
        </w:rPr>
        <w:t>,</w:t>
      </w:r>
      <w:r w:rsidRPr="00A5429B">
        <w:rPr>
          <w:rFonts w:eastAsia="Times New Roman"/>
          <w:szCs w:val="24"/>
        </w:rPr>
        <w:t xml:space="preserve"> επί τρία χρόνια</w:t>
      </w:r>
      <w:r>
        <w:rPr>
          <w:rFonts w:eastAsia="Times New Roman"/>
          <w:szCs w:val="24"/>
        </w:rPr>
        <w:t>, κάθε φορά στην αρχή του έτους</w:t>
      </w:r>
      <w:r w:rsidRPr="00A5429B">
        <w:rPr>
          <w:rFonts w:eastAsia="Times New Roman"/>
          <w:szCs w:val="24"/>
        </w:rPr>
        <w:t xml:space="preserve"> καταθέτει αυτή την επίκαιρη επερώτηση</w:t>
      </w:r>
      <w:r>
        <w:rPr>
          <w:rFonts w:eastAsia="Times New Roman"/>
          <w:szCs w:val="24"/>
        </w:rPr>
        <w:t>,</w:t>
      </w:r>
      <w:r w:rsidRPr="00A5429B">
        <w:rPr>
          <w:rFonts w:eastAsia="Times New Roman"/>
          <w:szCs w:val="24"/>
        </w:rPr>
        <w:t xml:space="preserve"> ακριβώς για να επισημάνει ότι </w:t>
      </w:r>
      <w:r>
        <w:rPr>
          <w:rFonts w:eastAsia="Times New Roman"/>
          <w:szCs w:val="24"/>
        </w:rPr>
        <w:t>ο</w:t>
      </w:r>
      <w:r w:rsidRPr="00A5429B">
        <w:rPr>
          <w:rFonts w:eastAsia="Times New Roman"/>
          <w:szCs w:val="24"/>
        </w:rPr>
        <w:t xml:space="preserve"> πρωτογενής τομέας είναι ένας από τους βασικούς τομείς της οικονομίας</w:t>
      </w:r>
      <w:r>
        <w:rPr>
          <w:rFonts w:eastAsia="Times New Roman"/>
          <w:szCs w:val="24"/>
        </w:rPr>
        <w:t>,</w:t>
      </w:r>
      <w:r w:rsidRPr="00A5429B">
        <w:rPr>
          <w:rFonts w:eastAsia="Times New Roman"/>
          <w:szCs w:val="24"/>
        </w:rPr>
        <w:t xml:space="preserve"> </w:t>
      </w:r>
      <w:r>
        <w:rPr>
          <w:rFonts w:eastAsia="Times New Roman"/>
          <w:szCs w:val="24"/>
        </w:rPr>
        <w:t>ό</w:t>
      </w:r>
      <w:r w:rsidRPr="00A5429B">
        <w:rPr>
          <w:rFonts w:eastAsia="Times New Roman"/>
          <w:szCs w:val="24"/>
        </w:rPr>
        <w:t xml:space="preserve">που η </w:t>
      </w:r>
      <w:r>
        <w:rPr>
          <w:rFonts w:eastAsia="Times New Roman"/>
          <w:szCs w:val="24"/>
        </w:rPr>
        <w:t>Κ</w:t>
      </w:r>
      <w:r w:rsidRPr="00A5429B">
        <w:rPr>
          <w:rFonts w:eastAsia="Times New Roman"/>
          <w:szCs w:val="24"/>
        </w:rPr>
        <w:t>υβέρνηση θα έπρεπε να δώσει ιδιαίτερο βάρος</w:t>
      </w:r>
      <w:r>
        <w:rPr>
          <w:rFonts w:eastAsia="Times New Roman"/>
          <w:szCs w:val="24"/>
        </w:rPr>
        <w:t>. Γ</w:t>
      </w:r>
      <w:r w:rsidRPr="00A5429B">
        <w:rPr>
          <w:rFonts w:eastAsia="Times New Roman"/>
          <w:szCs w:val="24"/>
        </w:rPr>
        <w:t xml:space="preserve">ιατί </w:t>
      </w:r>
      <w:r>
        <w:rPr>
          <w:rFonts w:eastAsia="Times New Roman"/>
          <w:szCs w:val="24"/>
        </w:rPr>
        <w:t>ο</w:t>
      </w:r>
      <w:r w:rsidRPr="00A5429B">
        <w:rPr>
          <w:rFonts w:eastAsia="Times New Roman"/>
          <w:szCs w:val="24"/>
        </w:rPr>
        <w:t xml:space="preserve"> πρ</w:t>
      </w:r>
      <w:r w:rsidRPr="00A5429B">
        <w:rPr>
          <w:rFonts w:eastAsia="Times New Roman"/>
          <w:szCs w:val="24"/>
        </w:rPr>
        <w:t>ωτογενής τομέας είναι ο τομέας της οικονομίας</w:t>
      </w:r>
      <w:r>
        <w:rPr>
          <w:rFonts w:eastAsia="Times New Roman"/>
          <w:szCs w:val="24"/>
        </w:rPr>
        <w:t>,</w:t>
      </w:r>
      <w:r w:rsidRPr="00A5429B">
        <w:rPr>
          <w:rFonts w:eastAsia="Times New Roman"/>
          <w:szCs w:val="24"/>
        </w:rPr>
        <w:t xml:space="preserve"> ο οποίος είναι τρισδιάστατος</w:t>
      </w:r>
      <w:r>
        <w:rPr>
          <w:rFonts w:eastAsia="Times New Roman"/>
          <w:szCs w:val="24"/>
        </w:rPr>
        <w:t>,</w:t>
      </w:r>
      <w:r w:rsidRPr="00A5429B">
        <w:rPr>
          <w:rFonts w:eastAsia="Times New Roman"/>
          <w:szCs w:val="24"/>
        </w:rPr>
        <w:t xml:space="preserve"> αναπτυξιακός</w:t>
      </w:r>
      <w:r>
        <w:rPr>
          <w:rFonts w:eastAsia="Times New Roman"/>
          <w:szCs w:val="24"/>
        </w:rPr>
        <w:t>,</w:t>
      </w:r>
      <w:r w:rsidRPr="00A5429B">
        <w:rPr>
          <w:rFonts w:eastAsia="Times New Roman"/>
          <w:szCs w:val="24"/>
        </w:rPr>
        <w:t xml:space="preserve"> </w:t>
      </w:r>
      <w:r>
        <w:rPr>
          <w:rFonts w:eastAsia="Times New Roman"/>
          <w:szCs w:val="24"/>
        </w:rPr>
        <w:t>κοινωνικός, εθνικός, οικονομικός.</w:t>
      </w:r>
      <w:r w:rsidRPr="00A5429B">
        <w:rPr>
          <w:rFonts w:eastAsia="Times New Roman"/>
          <w:szCs w:val="24"/>
        </w:rPr>
        <w:t xml:space="preserve"> </w:t>
      </w:r>
      <w:r>
        <w:rPr>
          <w:rFonts w:eastAsia="Times New Roman"/>
          <w:szCs w:val="24"/>
        </w:rPr>
        <w:t>Β</w:t>
      </w:r>
      <w:r w:rsidRPr="00A5429B">
        <w:rPr>
          <w:rFonts w:eastAsia="Times New Roman"/>
          <w:szCs w:val="24"/>
        </w:rPr>
        <w:t xml:space="preserve">οηθάει στην κοινωνική συνοχή στην </w:t>
      </w:r>
      <w:r>
        <w:rPr>
          <w:rFonts w:eastAsia="Times New Roman"/>
          <w:szCs w:val="24"/>
        </w:rPr>
        <w:t>ε</w:t>
      </w:r>
      <w:r w:rsidRPr="00A5429B">
        <w:rPr>
          <w:rFonts w:eastAsia="Times New Roman"/>
          <w:szCs w:val="24"/>
        </w:rPr>
        <w:t>λληνική περιφέρεια</w:t>
      </w:r>
      <w:r>
        <w:rPr>
          <w:rFonts w:eastAsia="Times New Roman"/>
          <w:szCs w:val="24"/>
        </w:rPr>
        <w:t>.</w:t>
      </w:r>
      <w:r w:rsidRPr="00A5429B">
        <w:rPr>
          <w:rFonts w:eastAsia="Times New Roman"/>
          <w:szCs w:val="24"/>
        </w:rPr>
        <w:t xml:space="preserve"> </w:t>
      </w:r>
    </w:p>
    <w:p w14:paraId="1789E6F1" w14:textId="77777777" w:rsidR="00690103" w:rsidRDefault="0001178F">
      <w:pPr>
        <w:spacing w:line="600" w:lineRule="auto"/>
        <w:ind w:firstLine="720"/>
        <w:jc w:val="both"/>
        <w:rPr>
          <w:rFonts w:eastAsia="Times New Roman"/>
          <w:szCs w:val="24"/>
        </w:rPr>
      </w:pPr>
      <w:r>
        <w:rPr>
          <w:rFonts w:eastAsia="Times New Roman"/>
          <w:szCs w:val="24"/>
        </w:rPr>
        <w:t>Γ</w:t>
      </w:r>
      <w:r w:rsidRPr="00A5429B">
        <w:rPr>
          <w:rFonts w:eastAsia="Times New Roman"/>
          <w:szCs w:val="24"/>
        </w:rPr>
        <w:t>ι</w:t>
      </w:r>
      <w:r>
        <w:rPr>
          <w:rFonts w:eastAsia="Times New Roman"/>
          <w:szCs w:val="24"/>
        </w:rPr>
        <w:t>’</w:t>
      </w:r>
      <w:r w:rsidRPr="00A5429B">
        <w:rPr>
          <w:rFonts w:eastAsia="Times New Roman"/>
          <w:szCs w:val="24"/>
        </w:rPr>
        <w:t xml:space="preserve"> αυτό θα έπρεπε να είχε υπάρξει μία ολοκληρωμένη στρατηγική για τον αγρ</w:t>
      </w:r>
      <w:r w:rsidRPr="00A5429B">
        <w:rPr>
          <w:rFonts w:eastAsia="Times New Roman"/>
          <w:szCs w:val="24"/>
        </w:rPr>
        <w:t xml:space="preserve">οτικό τομέα από την πλευρά της </w:t>
      </w:r>
      <w:r>
        <w:rPr>
          <w:rFonts w:eastAsia="Times New Roman"/>
          <w:szCs w:val="24"/>
        </w:rPr>
        <w:t>Κ</w:t>
      </w:r>
      <w:r w:rsidRPr="00A5429B">
        <w:rPr>
          <w:rFonts w:eastAsia="Times New Roman"/>
          <w:szCs w:val="24"/>
        </w:rPr>
        <w:t>υβερνήσεως</w:t>
      </w:r>
      <w:r>
        <w:rPr>
          <w:rFonts w:eastAsia="Times New Roman"/>
          <w:szCs w:val="24"/>
        </w:rPr>
        <w:t xml:space="preserve"> που</w:t>
      </w:r>
      <w:r w:rsidRPr="00A5429B">
        <w:rPr>
          <w:rFonts w:eastAsia="Times New Roman"/>
          <w:szCs w:val="24"/>
        </w:rPr>
        <w:t xml:space="preserve"> θα στηρ</w:t>
      </w:r>
      <w:r>
        <w:rPr>
          <w:rFonts w:eastAsia="Times New Roman"/>
          <w:szCs w:val="24"/>
        </w:rPr>
        <w:t xml:space="preserve">ίζεται στο </w:t>
      </w:r>
      <w:proofErr w:type="spellStart"/>
      <w:r>
        <w:rPr>
          <w:rFonts w:eastAsia="Times New Roman"/>
          <w:szCs w:val="24"/>
        </w:rPr>
        <w:t>τετράπτυχο</w:t>
      </w:r>
      <w:proofErr w:type="spellEnd"/>
      <w:r>
        <w:rPr>
          <w:rFonts w:eastAsia="Times New Roman"/>
          <w:szCs w:val="24"/>
        </w:rPr>
        <w:t xml:space="preserve"> προοπτική αγροτικής ανάπτυξης για την </w:t>
      </w:r>
      <w:r w:rsidRPr="00A5429B">
        <w:rPr>
          <w:rFonts w:eastAsia="Times New Roman"/>
          <w:szCs w:val="24"/>
        </w:rPr>
        <w:t>απασ</w:t>
      </w:r>
      <w:r>
        <w:rPr>
          <w:rFonts w:eastAsia="Times New Roman"/>
          <w:szCs w:val="24"/>
        </w:rPr>
        <w:t xml:space="preserve">χόληση και την κοινωνική συνοχή, </w:t>
      </w:r>
      <w:r w:rsidRPr="00A5429B">
        <w:rPr>
          <w:rFonts w:eastAsia="Times New Roman"/>
          <w:szCs w:val="24"/>
        </w:rPr>
        <w:t xml:space="preserve">ανταγωνιστικότητα και </w:t>
      </w:r>
      <w:proofErr w:type="spellStart"/>
      <w:r w:rsidRPr="00A5429B">
        <w:rPr>
          <w:rFonts w:eastAsia="Times New Roman"/>
          <w:szCs w:val="24"/>
        </w:rPr>
        <w:t>αειφορία</w:t>
      </w:r>
      <w:proofErr w:type="spellEnd"/>
      <w:r>
        <w:rPr>
          <w:rFonts w:eastAsia="Times New Roman"/>
          <w:szCs w:val="24"/>
        </w:rPr>
        <w:t>.</w:t>
      </w:r>
      <w:r w:rsidRPr="00A5429B">
        <w:rPr>
          <w:rFonts w:eastAsia="Times New Roman"/>
          <w:szCs w:val="24"/>
        </w:rPr>
        <w:t xml:space="preserve"> </w:t>
      </w:r>
      <w:r>
        <w:rPr>
          <w:rFonts w:eastAsia="Times New Roman"/>
          <w:szCs w:val="24"/>
        </w:rPr>
        <w:t>Α</w:t>
      </w:r>
      <w:r w:rsidRPr="00A5429B">
        <w:rPr>
          <w:rFonts w:eastAsia="Times New Roman"/>
          <w:szCs w:val="24"/>
        </w:rPr>
        <w:t>υτό ήταν αναγκαίο για την έξοδο της χώρας από την κρίση</w:t>
      </w:r>
      <w:r>
        <w:rPr>
          <w:rFonts w:eastAsia="Times New Roman"/>
          <w:szCs w:val="24"/>
        </w:rPr>
        <w:t>.</w:t>
      </w:r>
    </w:p>
    <w:p w14:paraId="1789E6F2" w14:textId="77777777" w:rsidR="00690103" w:rsidRDefault="0001178F">
      <w:pPr>
        <w:spacing w:line="600" w:lineRule="auto"/>
        <w:ind w:firstLine="720"/>
        <w:jc w:val="both"/>
        <w:rPr>
          <w:rFonts w:eastAsia="Times New Roman"/>
          <w:szCs w:val="24"/>
        </w:rPr>
      </w:pPr>
      <w:r>
        <w:rPr>
          <w:rFonts w:eastAsia="Times New Roman"/>
          <w:szCs w:val="24"/>
        </w:rPr>
        <w:lastRenderedPageBreak/>
        <w:t>Σήμερα</w:t>
      </w:r>
      <w:r w:rsidRPr="00A5429B">
        <w:rPr>
          <w:rFonts w:eastAsia="Times New Roman"/>
          <w:szCs w:val="24"/>
        </w:rPr>
        <w:t xml:space="preserve"> να δούμε σε ποιο περιβάλλον κινούνται οι Έλληνες αγρότες</w:t>
      </w:r>
      <w:r>
        <w:rPr>
          <w:rFonts w:eastAsia="Times New Roman"/>
          <w:szCs w:val="24"/>
        </w:rPr>
        <w:t>.</w:t>
      </w:r>
      <w:r w:rsidRPr="00A5429B">
        <w:rPr>
          <w:rFonts w:eastAsia="Times New Roman"/>
          <w:szCs w:val="24"/>
        </w:rPr>
        <w:t xml:space="preserve"> </w:t>
      </w:r>
      <w:r>
        <w:rPr>
          <w:rFonts w:eastAsia="Times New Roman"/>
          <w:szCs w:val="24"/>
        </w:rPr>
        <w:t>Α</w:t>
      </w:r>
      <w:r w:rsidRPr="00A5429B">
        <w:rPr>
          <w:rFonts w:eastAsia="Times New Roman"/>
          <w:szCs w:val="24"/>
        </w:rPr>
        <w:t xml:space="preserve">πό τη μία έχουμε αστάθμητους παράγοντες που δημιουργεί </w:t>
      </w:r>
      <w:r>
        <w:rPr>
          <w:rFonts w:eastAsia="Times New Roman"/>
          <w:szCs w:val="24"/>
        </w:rPr>
        <w:t xml:space="preserve">η </w:t>
      </w:r>
      <w:r w:rsidRPr="00A5429B">
        <w:rPr>
          <w:rFonts w:eastAsia="Times New Roman"/>
          <w:szCs w:val="24"/>
        </w:rPr>
        <w:t>ανοιχτή ευρωπαϊκή και παγκόσμια αγορά</w:t>
      </w:r>
      <w:r>
        <w:rPr>
          <w:rFonts w:eastAsia="Times New Roman"/>
          <w:szCs w:val="24"/>
        </w:rPr>
        <w:t>,</w:t>
      </w:r>
      <w:r w:rsidRPr="00A5429B">
        <w:rPr>
          <w:rFonts w:eastAsia="Times New Roman"/>
          <w:szCs w:val="24"/>
        </w:rPr>
        <w:t xml:space="preserve"> με έντονες ανακατατάξεις</w:t>
      </w:r>
      <w:r>
        <w:rPr>
          <w:rFonts w:eastAsia="Times New Roman"/>
          <w:szCs w:val="24"/>
        </w:rPr>
        <w:t xml:space="preserve">. Επηρεάζεται, επίσης, από τις έντονες κλιματικές αλλαγές, </w:t>
      </w:r>
      <w:r w:rsidRPr="00A5429B">
        <w:rPr>
          <w:rFonts w:eastAsia="Times New Roman"/>
          <w:szCs w:val="24"/>
        </w:rPr>
        <w:t>την οικονομική κα</w:t>
      </w:r>
      <w:r w:rsidRPr="00A5429B">
        <w:rPr>
          <w:rFonts w:eastAsia="Times New Roman"/>
          <w:szCs w:val="24"/>
        </w:rPr>
        <w:t>ι χρηματοπιστωτική κρίση που αυξάνει έτσι το κόστος και μ</w:t>
      </w:r>
      <w:r>
        <w:rPr>
          <w:rFonts w:eastAsia="Times New Roman"/>
          <w:szCs w:val="24"/>
        </w:rPr>
        <w:t>ια</w:t>
      </w:r>
      <w:r w:rsidRPr="00A5429B">
        <w:rPr>
          <w:rFonts w:eastAsia="Times New Roman"/>
          <w:szCs w:val="24"/>
        </w:rPr>
        <w:t xml:space="preserve"> αγορά που δεν ρυθμίζεται αποτελεσματικά</w:t>
      </w:r>
      <w:r>
        <w:rPr>
          <w:rFonts w:eastAsia="Times New Roman"/>
          <w:szCs w:val="24"/>
        </w:rPr>
        <w:t>,</w:t>
      </w:r>
      <w:r w:rsidRPr="00A5429B">
        <w:rPr>
          <w:rFonts w:eastAsia="Times New Roman"/>
          <w:szCs w:val="24"/>
        </w:rPr>
        <w:t xml:space="preserve"> όπως και από έλλειψη </w:t>
      </w:r>
      <w:r>
        <w:rPr>
          <w:rFonts w:eastAsia="Times New Roman"/>
          <w:szCs w:val="24"/>
        </w:rPr>
        <w:t>υ</w:t>
      </w:r>
      <w:r w:rsidRPr="00A5429B">
        <w:rPr>
          <w:rFonts w:eastAsia="Times New Roman"/>
          <w:szCs w:val="24"/>
        </w:rPr>
        <w:t>ποδομών</w:t>
      </w:r>
      <w:r>
        <w:rPr>
          <w:rFonts w:eastAsia="Times New Roman"/>
          <w:szCs w:val="24"/>
        </w:rPr>
        <w:t>.</w:t>
      </w:r>
    </w:p>
    <w:p w14:paraId="1789E6F3" w14:textId="77777777" w:rsidR="00690103" w:rsidRDefault="0001178F">
      <w:pPr>
        <w:spacing w:line="600" w:lineRule="auto"/>
        <w:ind w:firstLine="720"/>
        <w:jc w:val="both"/>
        <w:rPr>
          <w:rFonts w:eastAsia="Times New Roman"/>
          <w:szCs w:val="24"/>
        </w:rPr>
      </w:pPr>
      <w:r>
        <w:rPr>
          <w:rFonts w:eastAsia="Times New Roman"/>
          <w:szCs w:val="24"/>
        </w:rPr>
        <w:t xml:space="preserve">Δεν έφταναν, όμως, μόνο αυτά. Δυστυχώς, </w:t>
      </w:r>
      <w:r w:rsidRPr="00A5429B">
        <w:rPr>
          <w:rFonts w:eastAsia="Times New Roman"/>
          <w:szCs w:val="24"/>
        </w:rPr>
        <w:t>έχουμε και τ</w:t>
      </w:r>
      <w:r>
        <w:rPr>
          <w:rFonts w:eastAsia="Times New Roman"/>
          <w:szCs w:val="24"/>
        </w:rPr>
        <w:t>ους</w:t>
      </w:r>
      <w:r w:rsidRPr="00A5429B">
        <w:rPr>
          <w:rFonts w:eastAsia="Times New Roman"/>
          <w:szCs w:val="24"/>
        </w:rPr>
        <w:t xml:space="preserve"> ενδογενείς παράγοντες που προέρχονται από τις πολιτικές αυτής της </w:t>
      </w:r>
      <w:r>
        <w:rPr>
          <w:rFonts w:eastAsia="Times New Roman"/>
          <w:szCs w:val="24"/>
        </w:rPr>
        <w:t>Κ</w:t>
      </w:r>
      <w:r w:rsidRPr="00A5429B">
        <w:rPr>
          <w:rFonts w:eastAsia="Times New Roman"/>
          <w:szCs w:val="24"/>
        </w:rPr>
        <w:t>υ</w:t>
      </w:r>
      <w:r w:rsidRPr="00A5429B">
        <w:rPr>
          <w:rFonts w:eastAsia="Times New Roman"/>
          <w:szCs w:val="24"/>
        </w:rPr>
        <w:t>βέρνησης</w:t>
      </w:r>
      <w:r>
        <w:rPr>
          <w:rFonts w:eastAsia="Times New Roman"/>
          <w:szCs w:val="24"/>
        </w:rPr>
        <w:t>.</w:t>
      </w:r>
      <w:r w:rsidRPr="00A5429B">
        <w:rPr>
          <w:rFonts w:eastAsia="Times New Roman"/>
          <w:szCs w:val="24"/>
        </w:rPr>
        <w:t xml:space="preserve"> </w:t>
      </w:r>
      <w:r>
        <w:rPr>
          <w:rFonts w:eastAsia="Times New Roman"/>
          <w:szCs w:val="24"/>
        </w:rPr>
        <w:t>Ο</w:t>
      </w:r>
      <w:r w:rsidRPr="00A5429B">
        <w:rPr>
          <w:rFonts w:eastAsia="Times New Roman"/>
          <w:szCs w:val="24"/>
        </w:rPr>
        <w:t xml:space="preserve">ι Έλληνες αγρότες καλούνται σήμερα να αντιμετωπίσουν και τις πολιτικές </w:t>
      </w:r>
      <w:r>
        <w:rPr>
          <w:rFonts w:eastAsia="Times New Roman"/>
          <w:szCs w:val="24"/>
        </w:rPr>
        <w:t>της Συγκυβέρνησης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η οποία,</w:t>
      </w:r>
      <w:r w:rsidRPr="00A5429B">
        <w:rPr>
          <w:rFonts w:eastAsia="Times New Roman"/>
          <w:szCs w:val="24"/>
        </w:rPr>
        <w:t xml:space="preserve"> όπως τόνισα</w:t>
      </w:r>
      <w:r>
        <w:rPr>
          <w:rFonts w:eastAsia="Times New Roman"/>
          <w:szCs w:val="24"/>
        </w:rPr>
        <w:t>,</w:t>
      </w:r>
      <w:r w:rsidRPr="00A5429B">
        <w:rPr>
          <w:rFonts w:eastAsia="Times New Roman"/>
          <w:szCs w:val="24"/>
        </w:rPr>
        <w:t xml:space="preserve"> λόγω έλλειψης ευρύτερου κυβερνητικού σχεδίου για την παραγωγική και αναπτυξιακή ανασυγκρότηση της χώρας</w:t>
      </w:r>
      <w:r>
        <w:rPr>
          <w:rFonts w:eastAsia="Times New Roman"/>
          <w:szCs w:val="24"/>
        </w:rPr>
        <w:t>,</w:t>
      </w:r>
      <w:r w:rsidRPr="00A5429B">
        <w:rPr>
          <w:rFonts w:eastAsia="Times New Roman"/>
          <w:szCs w:val="24"/>
        </w:rPr>
        <w:t xml:space="preserve"> που να αξιοποι</w:t>
      </w:r>
      <w:r w:rsidRPr="00A5429B">
        <w:rPr>
          <w:rFonts w:eastAsia="Times New Roman"/>
          <w:szCs w:val="24"/>
        </w:rPr>
        <w:t>εί τα συγκριτικά πλεονεκτήματα</w:t>
      </w:r>
      <w:r>
        <w:rPr>
          <w:rFonts w:eastAsia="Times New Roman"/>
          <w:szCs w:val="24"/>
        </w:rPr>
        <w:t xml:space="preserve"> του</w:t>
      </w:r>
      <w:r w:rsidRPr="00A5429B">
        <w:rPr>
          <w:rFonts w:eastAsia="Times New Roman"/>
          <w:szCs w:val="24"/>
        </w:rPr>
        <w:t xml:space="preserve"> αγροτικού τομέα </w:t>
      </w:r>
      <w:r>
        <w:rPr>
          <w:rFonts w:eastAsia="Times New Roman"/>
          <w:szCs w:val="24"/>
        </w:rPr>
        <w:t xml:space="preserve">και βασιζόμενη καθαρά σε </w:t>
      </w:r>
      <w:r w:rsidRPr="00A5429B">
        <w:rPr>
          <w:rFonts w:eastAsia="Times New Roman"/>
          <w:szCs w:val="24"/>
        </w:rPr>
        <w:t>μία κρατικοδίαιτη αντίληψη για την ανάπτυξη</w:t>
      </w:r>
      <w:r>
        <w:rPr>
          <w:rFonts w:eastAsia="Times New Roman"/>
          <w:szCs w:val="24"/>
        </w:rPr>
        <w:t xml:space="preserve">, τοποθετεί απέναντί της κάθε τι </w:t>
      </w:r>
      <w:r w:rsidRPr="00A5429B">
        <w:rPr>
          <w:rFonts w:eastAsia="Times New Roman"/>
          <w:szCs w:val="24"/>
        </w:rPr>
        <w:t>δημιουργικό και παραγωγικό</w:t>
      </w:r>
      <w:r>
        <w:rPr>
          <w:rFonts w:eastAsia="Times New Roman"/>
          <w:szCs w:val="24"/>
        </w:rPr>
        <w:t>,</w:t>
      </w:r>
      <w:r w:rsidRPr="00A5429B">
        <w:rPr>
          <w:rFonts w:eastAsia="Times New Roman"/>
          <w:szCs w:val="24"/>
        </w:rPr>
        <w:t xml:space="preserve"> όπως και τον πρωτογενή τομέα</w:t>
      </w:r>
      <w:r>
        <w:rPr>
          <w:rFonts w:eastAsia="Times New Roman"/>
          <w:szCs w:val="24"/>
        </w:rPr>
        <w:t>.</w:t>
      </w:r>
    </w:p>
    <w:p w14:paraId="1789E6F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Κλείσατε τέσσερα χρόνια, κύριοι της συγκυβέρνη</w:t>
      </w:r>
      <w:r>
        <w:rPr>
          <w:rFonts w:eastAsia="Times New Roman" w:cs="Times New Roman"/>
          <w:szCs w:val="24"/>
        </w:rPr>
        <w:t>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εάν κάνουμε μια αποτίμηση του έργου σας από το 2015 μέχρι σήμερα, θα λέγαμε ότι δεν υπάρχει κανείς κλάδος της αγροτικής παραγωγής που να έχει μείνει αλώβητος από τις πολιτικές σας. Οι μύθοι έχουν τελειώσει για εσάς και είστε αντιμέτω</w:t>
      </w:r>
      <w:r>
        <w:rPr>
          <w:rFonts w:eastAsia="Times New Roman" w:cs="Times New Roman"/>
          <w:szCs w:val="24"/>
        </w:rPr>
        <w:t xml:space="preserve">ποι με τις επιλογές σας. Η σημερινή αγροτική κρίση είναι προϊόν της δικής σας αποτυχημένης πολιτικής των τεσσάρων χρόνων. </w:t>
      </w:r>
    </w:p>
    <w:p w14:paraId="1789E6F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Οι επιπτώσεις των πολιτικών σας είναι πλέον εμφανείς στα εισοδήματα, στη συρρίκνωση των μικρομεσαίων αγροτικών εκμεταλλεύσεων, στη ρε</w:t>
      </w:r>
      <w:r>
        <w:rPr>
          <w:rFonts w:eastAsia="Times New Roman" w:cs="Times New Roman"/>
          <w:szCs w:val="24"/>
        </w:rPr>
        <w:t>υστότητα, στη δυνατότητα συνέχισης της παραγωγικής δραστηριότητας αλλά και στην ίδια τη βιωσιμότητα των μονάδων. Η αγροτική οικονομία κινείται από τις άμεσες ενισχύσεις της ΚΑΠ. Και αυτές είναι μειωμένες από τους φόρους. Γιατί οι κοινοτικές ενισχύσεις, κύρ</w:t>
      </w:r>
      <w:r>
        <w:rPr>
          <w:rFonts w:eastAsia="Times New Roman" w:cs="Times New Roman"/>
          <w:szCs w:val="24"/>
        </w:rPr>
        <w:t xml:space="preserve">ιοι της συγκυβέρνησης, δεν δίνονται για να χρησιμοποιούνται ως το εύκολο εισπράξιμο κεφάλαιο για να καλύπτονται τα δημοσιονομικά ελλείμματα, αλλά για την παραγωγή φθηνών και ποιοτικών προϊόντων και την </w:t>
      </w:r>
      <w:r>
        <w:rPr>
          <w:rFonts w:eastAsia="Times New Roman" w:cs="Times New Roman"/>
          <w:szCs w:val="24"/>
        </w:rPr>
        <w:lastRenderedPageBreak/>
        <w:t>προστασία του περιβάλλοντος. Δεν μπορούν οι ενισχύσεις</w:t>
      </w:r>
      <w:r>
        <w:rPr>
          <w:rFonts w:eastAsia="Times New Roman" w:cs="Times New Roman"/>
          <w:szCs w:val="24"/>
        </w:rPr>
        <w:t xml:space="preserve"> να θεωρούνται ως η εύκολη λεία. </w:t>
      </w:r>
    </w:p>
    <w:p w14:paraId="1789E6F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Και από την άλλη, έχουμε αποφάσεις για οριζόντιες περικοπές στις ενισχύσεις, που λαμβάνονται με απίστευτη ευκολία, για να μεταφερθούν κονδύλια  για την εξυπηρέτηση μικροπολιτικών σκοπών με βεβαιωμένη αναποτελεσματικότητα. </w:t>
      </w:r>
      <w:r>
        <w:rPr>
          <w:rFonts w:eastAsia="Times New Roman" w:cs="Times New Roman"/>
          <w:szCs w:val="24"/>
        </w:rPr>
        <w:t>Περικοπές έχουμε και στο εθνικό απόθεμα, όπου οι νέοι αγρότες, όμως, είναι μόνο η βιτρίνα.</w:t>
      </w:r>
    </w:p>
    <w:p w14:paraId="1789E6F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Από την άλλη πλευρά, η τεράστια αύξηση των φόρων και των ασφαλιστικών εισφορών σε συνδυασμό με το υψηλό κόστος παραγωγής και την έλλειψη χρηματοδοτήσεων από τις τράπ</w:t>
      </w:r>
      <w:r>
        <w:rPr>
          <w:rFonts w:eastAsia="Times New Roman" w:cs="Times New Roman"/>
          <w:szCs w:val="24"/>
        </w:rPr>
        <w:t>εζες και την πλήρη απορρύθμιση της αγοράς, έχει κυριολεκτικά εξανεμίσει το αγροτικό εισόδημα. Με τις πολιτικές σας αυτές μετατρέπετε τους αγρότες σε εργάτες γης και επιχειρείτε να τους κάνετε και πάλι επαίτες των τσιφλικάδων για να ζήσουν.</w:t>
      </w:r>
    </w:p>
    <w:p w14:paraId="1789E6F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Θα ήθελα να παρα</w:t>
      </w:r>
      <w:r>
        <w:rPr>
          <w:rFonts w:eastAsia="Times New Roman" w:cs="Times New Roman"/>
          <w:szCs w:val="24"/>
        </w:rPr>
        <w:t xml:space="preserve">θέσω τώρα μια σειρά επώδυνων και </w:t>
      </w:r>
      <w:proofErr w:type="spellStart"/>
      <w:r>
        <w:rPr>
          <w:rFonts w:eastAsia="Times New Roman" w:cs="Times New Roman"/>
          <w:szCs w:val="24"/>
        </w:rPr>
        <w:t>αντιαγροτικών</w:t>
      </w:r>
      <w:proofErr w:type="spellEnd"/>
      <w:r>
        <w:rPr>
          <w:rFonts w:eastAsia="Times New Roman" w:cs="Times New Roman"/>
          <w:szCs w:val="24"/>
        </w:rPr>
        <w:t xml:space="preserve"> μέτρων που έχουν ληφθεί την τελευταία τετραετία </w:t>
      </w:r>
      <w:r>
        <w:rPr>
          <w:rFonts w:eastAsia="Times New Roman" w:cs="Times New Roman"/>
          <w:szCs w:val="24"/>
        </w:rPr>
        <w:lastRenderedPageBreak/>
        <w:t>και έχουν προκαλέσει σοβαρά προβλήματα στα αγροτικά νοικοκυριά. Είναι μέτρα αντιαναπτυξιακά, κοινωνικά άδικα, που βασίζονται –όπως είπα προηγουμένως- σε μία καθε</w:t>
      </w:r>
      <w:r>
        <w:rPr>
          <w:rFonts w:eastAsia="Times New Roman" w:cs="Times New Roman"/>
          <w:szCs w:val="24"/>
        </w:rPr>
        <w:t>στωτικού τύπου ολοκληρωτική, φοροεισπρακτική λογική. Δείχνουν με σαφή και ξεκάθαρο τρόπο την πλήρη αποστροφή της Κυβέρνησης στον πρωτογενή τομέα.</w:t>
      </w:r>
    </w:p>
    <w:p w14:paraId="1789E6F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Φορολόγηση των αγροτικών εισοδημάτων, συμπεριλαμβανομένων των άμεσων ενισχύσεων, με συντελεστή που κυμαίνεται </w:t>
      </w:r>
      <w:r>
        <w:rPr>
          <w:rFonts w:eastAsia="Times New Roman" w:cs="Times New Roman"/>
          <w:szCs w:val="24"/>
        </w:rPr>
        <w:t xml:space="preserve">από 22% έως 45%. Εξομοίωση, επίσης, των αγροτικών εκμεταλλεύσεων με τις επιχειρήσεις και συνεπεία αυτού αύξηση προκαταβολής φόρου στο 100%. Αύξηση των ασφαλιστικών εισφορών στο </w:t>
      </w:r>
      <w:proofErr w:type="spellStart"/>
      <w:r>
        <w:rPr>
          <w:rFonts w:eastAsia="Times New Roman" w:cs="Times New Roman"/>
          <w:szCs w:val="24"/>
        </w:rPr>
        <w:t>υπερτριπλάσιο</w:t>
      </w:r>
      <w:proofErr w:type="spellEnd"/>
      <w:r>
        <w:rPr>
          <w:rFonts w:eastAsia="Times New Roman" w:cs="Times New Roman"/>
          <w:szCs w:val="24"/>
        </w:rPr>
        <w:t xml:space="preserve"> αυτής του ΟΓΑ και σύνδεσή τους με το φορολογητέο εισόδημα. Η πρόσ</w:t>
      </w:r>
      <w:r>
        <w:rPr>
          <w:rFonts w:eastAsia="Times New Roman" w:cs="Times New Roman"/>
          <w:szCs w:val="24"/>
        </w:rPr>
        <w:t>φατη μείωση του συντελεστή φορολόγησης δεν αρκεί. Πρέπει να αποσυνδεθούν από το εισόδημα οι ασφαλιστικές εισφορές.</w:t>
      </w:r>
    </w:p>
    <w:p w14:paraId="1789E6F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Σε σχέση με τη διάλυση του ΟΓΑ, οι αγρότες πλέον εδώ και δύο χρόνια δεν ξέρουν πότε θα πληρωθούν τη σύνταξή τους και τι σύνταξη θα πάρουν. Ακ</w:t>
      </w:r>
      <w:r>
        <w:rPr>
          <w:rFonts w:eastAsia="Times New Roman" w:cs="Times New Roman"/>
          <w:szCs w:val="24"/>
        </w:rPr>
        <w:t xml:space="preserve">όμα και οι γεννηθέντες του 1950, οι οποίοι θα έπρεπε αρχές του 2017 να πάρουν τη σύνταξή τους, </w:t>
      </w:r>
      <w:r>
        <w:rPr>
          <w:rFonts w:eastAsia="Times New Roman" w:cs="Times New Roman"/>
          <w:szCs w:val="24"/>
        </w:rPr>
        <w:lastRenderedPageBreak/>
        <w:t xml:space="preserve">έχουμε φτάσει στο τέλος του 2018 και από τους </w:t>
      </w:r>
      <w:r>
        <w:rPr>
          <w:rFonts w:eastAsia="Times New Roman" w:cs="Times New Roman"/>
          <w:szCs w:val="24"/>
        </w:rPr>
        <w:t>δέκα τέσσερις χιλιάδες πεντακόσιους</w:t>
      </w:r>
      <w:r>
        <w:rPr>
          <w:rFonts w:eastAsia="Times New Roman" w:cs="Times New Roman"/>
          <w:szCs w:val="24"/>
        </w:rPr>
        <w:t xml:space="preserve">, οι περίπου </w:t>
      </w:r>
      <w:r>
        <w:rPr>
          <w:rFonts w:eastAsia="Times New Roman" w:cs="Times New Roman"/>
          <w:szCs w:val="24"/>
        </w:rPr>
        <w:t>τέσσερις χιλιάδες</w:t>
      </w:r>
      <w:r>
        <w:rPr>
          <w:rFonts w:eastAsia="Times New Roman" w:cs="Times New Roman"/>
          <w:szCs w:val="24"/>
        </w:rPr>
        <w:t xml:space="preserve"> περιμένουν ακόμα να πληρωθούν όσοι είχαν ασφάλιση και σε άλλα ασφαλιστικά ταμεία ή και στο εξωτερικό. Επίσης, έχουμε αύξηση της τιμής του αγροτικού ρεύματος κοντά στο 40%. </w:t>
      </w:r>
    </w:p>
    <w:p w14:paraId="1789E6F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Ακόμη, ανύπαρκτη πολιτική για μια σειρά αγροτικά προϊόντα, όπου δυστυχώς έχουν χαθ</w:t>
      </w:r>
      <w:r>
        <w:rPr>
          <w:rFonts w:eastAsia="Times New Roman" w:cs="Times New Roman"/>
          <w:szCs w:val="24"/>
        </w:rPr>
        <w:t xml:space="preserve">εί και χάνονται από τη χώρα μας. Η πολιτική σας για την Ελληνική Βιομηχανία Ζάχαρης, την οδήγησε πρόσφατα, </w:t>
      </w:r>
      <w:proofErr w:type="spellStart"/>
      <w:r>
        <w:rPr>
          <w:rFonts w:eastAsia="Times New Roman" w:cs="Times New Roman"/>
          <w:szCs w:val="24"/>
        </w:rPr>
        <w:t>προπαραμονές</w:t>
      </w:r>
      <w:proofErr w:type="spellEnd"/>
      <w:r>
        <w:rPr>
          <w:rFonts w:eastAsia="Times New Roman" w:cs="Times New Roman"/>
          <w:szCs w:val="24"/>
        </w:rPr>
        <w:t xml:space="preserve"> Χριστουγέννων, στο οριστικό κλείσιμό της. Ήταν εν ενεργεία δύο εργοστάσια και ήταν τα τελευταία. Και αντί να δούμε ένα σχέδιο και μία βο</w:t>
      </w:r>
      <w:r>
        <w:rPr>
          <w:rFonts w:eastAsia="Times New Roman" w:cs="Times New Roman"/>
          <w:szCs w:val="24"/>
        </w:rPr>
        <w:t xml:space="preserve">ύληση από την πλευρά της Κυβερνήσεως για το τι θα γίνει με ένα στρατηγικό, αγροτικό προϊόν για τη </w:t>
      </w:r>
      <w:r>
        <w:rPr>
          <w:rFonts w:eastAsia="Times New Roman" w:cs="Times New Roman"/>
          <w:szCs w:val="24"/>
        </w:rPr>
        <w:t>β</w:t>
      </w:r>
      <w:r>
        <w:rPr>
          <w:rFonts w:eastAsia="Times New Roman" w:cs="Times New Roman"/>
          <w:szCs w:val="24"/>
        </w:rPr>
        <w:t xml:space="preserve">όρειο Ελλάδα, όπως είναι το ζαχαρότευτλο, δυστυχώς είδαμε με παιδαριώδεις χειρισμούς πέντε διοικητικά συμβούλια να μην μπορούν να πράξουν τίποτα και δίνεται </w:t>
      </w:r>
      <w:r>
        <w:rPr>
          <w:rFonts w:eastAsia="Times New Roman" w:cs="Times New Roman"/>
          <w:szCs w:val="24"/>
        </w:rPr>
        <w:t xml:space="preserve">οριστικό κλείσιμο με τις αποφάσεις σας στη </w:t>
      </w:r>
      <w:r>
        <w:rPr>
          <w:rFonts w:eastAsia="Times New Roman" w:cs="Times New Roman"/>
          <w:szCs w:val="24"/>
        </w:rPr>
        <w:t>β</w:t>
      </w:r>
      <w:r>
        <w:rPr>
          <w:rFonts w:eastAsia="Times New Roman" w:cs="Times New Roman"/>
          <w:szCs w:val="24"/>
        </w:rPr>
        <w:t xml:space="preserve">ιομηχανία </w:t>
      </w:r>
      <w:r>
        <w:rPr>
          <w:rFonts w:eastAsia="Times New Roman" w:cs="Times New Roman"/>
          <w:szCs w:val="24"/>
        </w:rPr>
        <w:t>ζ</w:t>
      </w:r>
      <w:r>
        <w:rPr>
          <w:rFonts w:eastAsia="Times New Roman" w:cs="Times New Roman"/>
          <w:szCs w:val="24"/>
        </w:rPr>
        <w:t xml:space="preserve">αχάρεως. </w:t>
      </w:r>
    </w:p>
    <w:p w14:paraId="1789E6F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Τεράστια αύξηση του ειδικού φόρου κατανάλωσης πετρελαίου, κατάργηση της επιστροφής του στους αγρότες. Και η πληρωμή αυτών που οφείλατε το 2015 έγινε με δύο χρόνια καθυστέρηση.</w:t>
      </w:r>
    </w:p>
    <w:p w14:paraId="1789E6F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Ανεπίτρεπτο και</w:t>
      </w:r>
      <w:r>
        <w:rPr>
          <w:rFonts w:eastAsia="Times New Roman" w:cs="Times New Roman"/>
          <w:szCs w:val="24"/>
        </w:rPr>
        <w:t xml:space="preserve"> δίχως τεκμηρίωση παιχνίδι με τα ιστορικά δικαιώματα στο πλαίσιο της τρέχουσας ΚΑΠ, που δημιούργησε άνευ λόγου και αιτίας άγχος και ανασφάλεια στους αγρότες. </w:t>
      </w:r>
    </w:p>
    <w:p w14:paraId="1789E6F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Δασικοί χάρτες που, αντί να προστατεύουν το περιβάλλον, έρχονται και αφαιρούν αγροτική γη με αποτ</w:t>
      </w:r>
      <w:r>
        <w:rPr>
          <w:rFonts w:eastAsia="Times New Roman" w:cs="Times New Roman"/>
          <w:szCs w:val="24"/>
        </w:rPr>
        <w:t>έλεσμα να κινδυνεύουμε να χάσουμε τις επιπλέον ενισχύσεις.</w:t>
      </w:r>
    </w:p>
    <w:p w14:paraId="1789E6F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Νομοσχέδιο, επίσης, για την οριοθέτηση των μειονεκτικών περιοχών που στερεί ακόμα και μετά τις διορθώσεις, στις οποίες έχετε προβεί υπό την πίεση της γενικότερης κατακραυγής, από πολλούς παραγωγούς</w:t>
      </w:r>
      <w:r>
        <w:rPr>
          <w:rFonts w:eastAsia="Times New Roman" w:cs="Times New Roman"/>
          <w:szCs w:val="24"/>
        </w:rPr>
        <w:t xml:space="preserve"> την εξισωτική αποζημίωση.</w:t>
      </w:r>
    </w:p>
    <w:p w14:paraId="1789E70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Σε σχέση με το Πρόγραμμα Αγροτικής Ανάπτυξης δηλώνατε ότι με δική σας καθοριστική παρέμβαση θα λειτουργούσε </w:t>
      </w:r>
      <w:proofErr w:type="spellStart"/>
      <w:r>
        <w:rPr>
          <w:rFonts w:eastAsia="Times New Roman" w:cs="Times New Roman"/>
          <w:szCs w:val="24"/>
        </w:rPr>
        <w:t>εμπροσθοβαρώς</w:t>
      </w:r>
      <w:proofErr w:type="spellEnd"/>
      <w:r>
        <w:rPr>
          <w:rFonts w:eastAsia="Times New Roman" w:cs="Times New Roman"/>
          <w:szCs w:val="24"/>
        </w:rPr>
        <w:t>. Όλες οι πληρωμές που έχουν γίνει μέχρι σή</w:t>
      </w:r>
      <w:r>
        <w:rPr>
          <w:rFonts w:eastAsia="Times New Roman" w:cs="Times New Roman"/>
          <w:szCs w:val="24"/>
        </w:rPr>
        <w:lastRenderedPageBreak/>
        <w:t xml:space="preserve">μερα αποτελούν κυρίως ανειλημμένες υποχρεώσεις του </w:t>
      </w:r>
      <w:r>
        <w:rPr>
          <w:rFonts w:eastAsia="Times New Roman" w:cs="Times New Roman"/>
          <w:szCs w:val="24"/>
        </w:rPr>
        <w:t>π</w:t>
      </w:r>
      <w:r>
        <w:rPr>
          <w:rFonts w:eastAsia="Times New Roman" w:cs="Times New Roman"/>
          <w:szCs w:val="24"/>
        </w:rPr>
        <w:t>ρογράμματος 2</w:t>
      </w:r>
      <w:r>
        <w:rPr>
          <w:rFonts w:eastAsia="Times New Roman" w:cs="Times New Roman"/>
          <w:szCs w:val="24"/>
        </w:rPr>
        <w:t>007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2013 και συνεχιζόμενα μέτρα στρεμματικής ενίσχυσης. Από τα σχέδια βελτίωσης εξαιρούνται σχέδια άθροισης που είναι αυτά που καίνε τους αγρότες. </w:t>
      </w:r>
    </w:p>
    <w:p w14:paraId="1789E70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Οι γεωργικές συμβουλές, ένα μέτρο που θα μπορούσε να συντελέσει στην αγροτική ανάπτυξη του τόπου, να δημιο</w:t>
      </w:r>
      <w:r>
        <w:rPr>
          <w:rFonts w:eastAsia="Times New Roman" w:cs="Times New Roman"/>
          <w:szCs w:val="24"/>
        </w:rPr>
        <w:t>υργήσει νέες θέσεις εργασίας για επιστήμονες στην ύπαιθρο και που αποτελεί επιπλέον κοινοτική μας υποχρέωση με την ΚΑΠ του 2015 παραμένει στον αέρα έναν χρόνο μετά την έκδοση της σχετικής υπουργικής απόφασης. Το μέτρο για τη σύσταση ομάδων και οργανώσεων π</w:t>
      </w:r>
      <w:r>
        <w:rPr>
          <w:rFonts w:eastAsia="Times New Roman" w:cs="Times New Roman"/>
          <w:szCs w:val="24"/>
        </w:rPr>
        <w:t xml:space="preserve">αραγωγών έχει ανεπίτρεπτη, επίσης, καθυστέρηση. </w:t>
      </w:r>
    </w:p>
    <w:p w14:paraId="1789E70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Μεγάλες καθυστερήσεις ωστόσο βλέπουμε και στην πληρωμή των αποζημιώσεων από τον ΕΛΓΑ όσο και στη βελτίωση του θεσμικού πλαισίου λειτουργίας του οργανισμού. Θεσμοθετήσατε την πληρωμή των αποζημιώσεων του ΕΛΓΑ</w:t>
      </w:r>
      <w:r>
        <w:rPr>
          <w:rFonts w:eastAsia="Times New Roman" w:cs="Times New Roman"/>
          <w:szCs w:val="24"/>
        </w:rPr>
        <w:t xml:space="preserve"> με προκαταβολή στο 70%. Γιατί; Αφού υπάρχουν αποθεματικά στον ΕΛΓΑ. Και εγώ ρωτώ: Για να δημιουργείτε τα </w:t>
      </w:r>
      <w:proofErr w:type="spellStart"/>
      <w:r>
        <w:rPr>
          <w:rFonts w:eastAsia="Times New Roman" w:cs="Times New Roman"/>
          <w:szCs w:val="24"/>
        </w:rPr>
        <w:t>υπερπλεονάσματα</w:t>
      </w:r>
      <w:proofErr w:type="spellEnd"/>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lastRenderedPageBreak/>
        <w:t xml:space="preserve">ήθελα να απαντήσετε πόσα είναι τα αποθεματικά που έχει ο ΕΛΓΑ. </w:t>
      </w:r>
    </w:p>
    <w:p w14:paraId="1789E70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Σε σχέση με τη βελτίωση του θεσμικού πλαισίου, είδαμε ότι τώρα, π</w:t>
      </w:r>
      <w:r>
        <w:rPr>
          <w:rFonts w:eastAsia="Times New Roman" w:cs="Times New Roman"/>
          <w:szCs w:val="24"/>
        </w:rPr>
        <w:t xml:space="preserve">ρόσφατα είπατε ότι θα γίνουν αναλογιστικές μελέτες. Οι αναλογιστικές μελέτες για τη βελτίωση του θεσμικού πλαισίου υπήρχαν από το 2014. Τι κάνατε αυτά τα τέσσερα χρόνια ούτως ώστε να βελτιώσετε το θεσμικό πλαίσιο; </w:t>
      </w:r>
    </w:p>
    <w:p w14:paraId="1789E70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Ψηφίσατε τον ν.4386/2016 για τους αγροτικ</w:t>
      </w:r>
      <w:r>
        <w:rPr>
          <w:rFonts w:eastAsia="Times New Roman" w:cs="Times New Roman"/>
          <w:szCs w:val="24"/>
        </w:rPr>
        <w:t>ούς συνεταιρισμούς, με στόχο να χειραγωγήσετε το συνεταιριστικό κίνημα, χωρίς να προβλέψετε τι θα γίνει με την εκπροσώπηση σε δευτεροβάθμιο επίπεδο. Τρέχετε τώρα να συμμαζέψετε τα ασυμμάζευτα γιατί ξέρετε πολύ καλά ότι δεν μπορεί να υπάρξει αγροτική παραγω</w:t>
      </w:r>
      <w:r>
        <w:rPr>
          <w:rFonts w:eastAsia="Times New Roman" w:cs="Times New Roman"/>
          <w:szCs w:val="24"/>
        </w:rPr>
        <w:t>γή χωρίς ένα ισχυρό συνεταιριστικό κίνημα.</w:t>
      </w:r>
    </w:p>
    <w:p w14:paraId="1789E70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Τέλος, το σημαντικότερο, τον τελευταίο χρόνο, με την ανυπαρξία ελέγχου στην αγορά και τις </w:t>
      </w:r>
      <w:proofErr w:type="spellStart"/>
      <w:r>
        <w:rPr>
          <w:rFonts w:eastAsia="Times New Roman" w:cs="Times New Roman"/>
          <w:szCs w:val="24"/>
        </w:rPr>
        <w:t>ελληνοποιήσεις</w:t>
      </w:r>
      <w:proofErr w:type="spellEnd"/>
      <w:r>
        <w:rPr>
          <w:rFonts w:eastAsia="Times New Roman" w:cs="Times New Roman"/>
          <w:szCs w:val="24"/>
        </w:rPr>
        <w:t xml:space="preserve"> η ελληνική κτηνοτροφία μπήκε στο στόχαστρο και οδηγείται στην καταστροφή. Οι κτηνοτρόφοι είναι απροστάτευτοι</w:t>
      </w:r>
      <w:r>
        <w:rPr>
          <w:rFonts w:eastAsia="Times New Roman" w:cs="Times New Roman"/>
          <w:szCs w:val="24"/>
        </w:rPr>
        <w:t xml:space="preserve"> από τις γαλακτο</w:t>
      </w:r>
      <w:r>
        <w:rPr>
          <w:rFonts w:eastAsia="Times New Roman" w:cs="Times New Roman"/>
          <w:szCs w:val="24"/>
        </w:rPr>
        <w:lastRenderedPageBreak/>
        <w:t xml:space="preserve">βιομηχανίες, οι τιμές του </w:t>
      </w:r>
      <w:proofErr w:type="spellStart"/>
      <w:r>
        <w:rPr>
          <w:rFonts w:eastAsia="Times New Roman" w:cs="Times New Roman"/>
          <w:szCs w:val="24"/>
        </w:rPr>
        <w:t>αιγοπρόβειου</w:t>
      </w:r>
      <w:proofErr w:type="spellEnd"/>
      <w:r>
        <w:rPr>
          <w:rFonts w:eastAsia="Times New Roman" w:cs="Times New Roman"/>
          <w:szCs w:val="24"/>
        </w:rPr>
        <w:t xml:space="preserve"> γάλακτος και κρέατος έχουν κατρακυλήσει. Ούτε καν την παραπομπή του θέματος στην Επιτροπή Ανταγωνισμού κάνατε για να κρατήσετε έστω τα προσχήματα.</w:t>
      </w:r>
    </w:p>
    <w:p w14:paraId="1789E70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Η αιτιολόγηση από την πλευρά σας μέσω της χορήγησης το</w:t>
      </w:r>
      <w:r>
        <w:rPr>
          <w:rFonts w:eastAsia="Times New Roman" w:cs="Times New Roman"/>
          <w:szCs w:val="24"/>
        </w:rPr>
        <w:t xml:space="preserve">υ </w:t>
      </w:r>
      <w:r>
        <w:rPr>
          <w:rFonts w:eastAsia="Times New Roman" w:cs="Times New Roman"/>
          <w:szCs w:val="24"/>
          <w:lang w:val="en-US"/>
        </w:rPr>
        <w:t>d</w:t>
      </w:r>
      <w:r>
        <w:rPr>
          <w:rFonts w:eastAsia="Times New Roman" w:cs="Times New Roman"/>
          <w:szCs w:val="24"/>
          <w:lang w:val="en-US"/>
        </w:rPr>
        <w:t>e</w:t>
      </w:r>
      <w:r w:rsidRPr="0075227C">
        <w:rPr>
          <w:rFonts w:eastAsia="Times New Roman" w:cs="Times New Roman"/>
          <w:szCs w:val="24"/>
        </w:rPr>
        <w:t xml:space="preserve"> </w:t>
      </w:r>
      <w:proofErr w:type="spellStart"/>
      <w:r>
        <w:rPr>
          <w:rFonts w:eastAsia="Times New Roman" w:cs="Times New Roman"/>
          <w:szCs w:val="24"/>
          <w:lang w:val="en-US"/>
        </w:rPr>
        <w:t>m</w:t>
      </w:r>
      <w:r>
        <w:rPr>
          <w:rFonts w:eastAsia="Times New Roman" w:cs="Times New Roman"/>
          <w:szCs w:val="24"/>
          <w:lang w:val="en-US"/>
        </w:rPr>
        <w:t>inimis</w:t>
      </w:r>
      <w:proofErr w:type="spellEnd"/>
      <w:r>
        <w:rPr>
          <w:rFonts w:eastAsia="Times New Roman" w:cs="Times New Roman"/>
          <w:szCs w:val="24"/>
        </w:rPr>
        <w:t xml:space="preserve"> ως μέτρο ανακούφισης μέχρι να αποδώσουν οι έλεγχοι τα αποτελέσματα, όπως επικαλείστε, αποτελεί ομολογία εγκατάλειψης του κλάδου σε εναρμονισμένες πρακτικές των βιομηχανιών και στην παραβίαση κάθε κανονισμού που αφορά την παραγωγή της ΠΟΠ Φέτας</w:t>
      </w:r>
      <w:r>
        <w:rPr>
          <w:rFonts w:eastAsia="Times New Roman" w:cs="Times New Roman"/>
          <w:szCs w:val="24"/>
        </w:rPr>
        <w:t xml:space="preserve"> από το ελληνικό γάλα. </w:t>
      </w:r>
    </w:p>
    <w:p w14:paraId="1789E70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Τι κάνατε με τα 42 εκατομμύρια </w:t>
      </w:r>
      <w:r>
        <w:rPr>
          <w:rFonts w:eastAsia="Times New Roman" w:cs="Times New Roman"/>
          <w:szCs w:val="24"/>
          <w:lang w:val="en-US"/>
        </w:rPr>
        <w:t>d</w:t>
      </w:r>
      <w:r>
        <w:rPr>
          <w:rFonts w:eastAsia="Times New Roman" w:cs="Times New Roman"/>
          <w:szCs w:val="24"/>
          <w:lang w:val="en-US"/>
        </w:rPr>
        <w:t>e</w:t>
      </w:r>
      <w:r>
        <w:rPr>
          <w:rFonts w:eastAsia="Times New Roman" w:cs="Times New Roman"/>
          <w:szCs w:val="24"/>
        </w:rPr>
        <w:t xml:space="preserve"> </w:t>
      </w:r>
      <w:proofErr w:type="spellStart"/>
      <w:r>
        <w:rPr>
          <w:rFonts w:eastAsia="Times New Roman" w:cs="Times New Roman"/>
          <w:szCs w:val="24"/>
          <w:lang w:val="en-US"/>
        </w:rPr>
        <w:t>m</w:t>
      </w:r>
      <w:r>
        <w:rPr>
          <w:rFonts w:eastAsia="Times New Roman" w:cs="Times New Roman"/>
          <w:szCs w:val="24"/>
          <w:lang w:val="en-US"/>
        </w:rPr>
        <w:t>inimis</w:t>
      </w:r>
      <w:proofErr w:type="spellEnd"/>
      <w:r>
        <w:rPr>
          <w:rFonts w:eastAsia="Times New Roman" w:cs="Times New Roman"/>
          <w:szCs w:val="24"/>
        </w:rPr>
        <w:t xml:space="preserve"> στους κτηνοτρόφους; Δώσατε 5 ευρώ για κάθε παραγωγικό ζώο που είναι τροφή για το συγκεκριμένο –μικρά ζώα, αιγοπρόβατα- για δύο ημέρες, όταν οι παραγωγοί πριν από δύο χρόνια πουλούσαν το </w:t>
      </w:r>
      <w:proofErr w:type="spellStart"/>
      <w:r>
        <w:rPr>
          <w:rFonts w:eastAsia="Times New Roman" w:cs="Times New Roman"/>
          <w:szCs w:val="24"/>
        </w:rPr>
        <w:t>αιγο</w:t>
      </w:r>
      <w:r>
        <w:rPr>
          <w:rFonts w:eastAsia="Times New Roman" w:cs="Times New Roman"/>
          <w:szCs w:val="24"/>
        </w:rPr>
        <w:t>πρόβειο</w:t>
      </w:r>
      <w:proofErr w:type="spellEnd"/>
      <w:r>
        <w:rPr>
          <w:rFonts w:eastAsia="Times New Roman" w:cs="Times New Roman"/>
          <w:szCs w:val="24"/>
        </w:rPr>
        <w:t xml:space="preserve"> γάλα ένα ευρώ και σήμερα το πουλάνε από 60 μέχρι 65 λεπτά, δηλαδή έχασαν οι παραγωγοί από κάθε ζώο περίπου 30 με 35 ευρώ ετησίως και εσείς τους δίνετε 5 ευρώ και χωρίς να υπάρχει μέριμνα τι θα γίνει περαιτέρω με την κτηνοτροφία.</w:t>
      </w:r>
    </w:p>
    <w:p w14:paraId="1789E70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Θα ολοκληρώσω και με τη δευτερολογία μου. Θα ήθελα να πω, όμως, ότι πραγματικά για ένα σημαντικό θέμα, για έναν βασικό τομέα της οικονομίας, όπως είναι ο πρωτογενής τομέας, βλέπουμε ότι οι πολιτικές από την πλευρά της Κυβέρνησης δυστυχώς είναι το </w:t>
      </w:r>
      <w:r>
        <w:rPr>
          <w:rFonts w:eastAsia="Times New Roman" w:cs="Times New Roman"/>
          <w:szCs w:val="24"/>
          <w:lang w:val="en-US"/>
        </w:rPr>
        <w:t>Round</w:t>
      </w:r>
      <w:r w:rsidRPr="00212D0B">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w:t>
      </w:r>
      <w:r>
        <w:rPr>
          <w:rFonts w:eastAsia="Times New Roman" w:cs="Times New Roman"/>
          <w:szCs w:val="24"/>
        </w:rPr>
        <w:t>για την αγροτική παραγωγή. Είστε πολύ κατώτεροι των περιστάσεων για να στηρίξετε τον Έλληνα αγρότη και την αγροτική παραγωγή και την ελληνική περιφέρεια, ούτως ώστε ο αγρότης να μπορεί να ζει αξιοπρεπώς από το εισόδημά του στην ελληνική περιφέρεια.</w:t>
      </w:r>
    </w:p>
    <w:p w14:paraId="1789E70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w:t>
      </w:r>
    </w:p>
    <w:p w14:paraId="1789E70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sidRPr="00485807">
        <w:rPr>
          <w:rFonts w:eastAsia="Times New Roman" w:cs="Times New Roman"/>
          <w:szCs w:val="24"/>
        </w:rPr>
        <w:t xml:space="preserve"> </w:t>
      </w:r>
      <w:r>
        <w:rPr>
          <w:rFonts w:eastAsia="Times New Roman" w:cs="Times New Roman"/>
          <w:szCs w:val="24"/>
        </w:rPr>
        <w:t>-</w:t>
      </w:r>
      <w:r w:rsidRPr="00485807">
        <w:rPr>
          <w:rFonts w:eastAsia="Times New Roman" w:cs="Times New Roman"/>
          <w:szCs w:val="24"/>
        </w:rPr>
        <w:t xml:space="preserve"> </w:t>
      </w:r>
      <w:r>
        <w:rPr>
          <w:rFonts w:eastAsia="Times New Roman" w:cs="Times New Roman"/>
          <w:szCs w:val="24"/>
        </w:rPr>
        <w:t>ΔΗΜΑΡ)</w:t>
      </w:r>
    </w:p>
    <w:p w14:paraId="1789E70B" w14:textId="77777777" w:rsidR="00690103" w:rsidRDefault="0001178F">
      <w:pPr>
        <w:spacing w:line="600" w:lineRule="auto"/>
        <w:ind w:firstLine="720"/>
        <w:jc w:val="both"/>
        <w:rPr>
          <w:rFonts w:eastAsia="Times New Roman"/>
          <w:szCs w:val="24"/>
        </w:rPr>
      </w:pPr>
      <w:r w:rsidRPr="00C27BC7">
        <w:rPr>
          <w:rFonts w:eastAsia="Times New Roman"/>
          <w:b/>
          <w:szCs w:val="24"/>
        </w:rPr>
        <w:t xml:space="preserve">ΠΡΟΕΔΡΕΥΩΝ (Δημήτριος </w:t>
      </w:r>
      <w:proofErr w:type="spellStart"/>
      <w:r w:rsidRPr="00C27BC7">
        <w:rPr>
          <w:rFonts w:eastAsia="Times New Roman"/>
          <w:b/>
          <w:szCs w:val="24"/>
        </w:rPr>
        <w:t>Κρεμαστινός</w:t>
      </w:r>
      <w:proofErr w:type="spellEnd"/>
      <w:r w:rsidRPr="00C27BC7">
        <w:rPr>
          <w:rFonts w:eastAsia="Times New Roman"/>
          <w:b/>
          <w:szCs w:val="24"/>
        </w:rPr>
        <w:t xml:space="preserve">): </w:t>
      </w:r>
      <w:r>
        <w:rPr>
          <w:rFonts w:eastAsia="Times New Roman"/>
          <w:szCs w:val="24"/>
        </w:rPr>
        <w:t>Και εγώ ευχαριστώ.</w:t>
      </w:r>
    </w:p>
    <w:p w14:paraId="1789E70C" w14:textId="77777777" w:rsidR="00690103" w:rsidRDefault="0001178F">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 για πέντε λεπτά.</w:t>
      </w:r>
    </w:p>
    <w:p w14:paraId="1789E70D" w14:textId="77777777" w:rsidR="00690103" w:rsidRDefault="0001178F">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Κυρίες και κύριοι συνάδελφοι, να θυμηθούμε ότι η Ελλάδα από το 2015 με τις θυσίες του </w:t>
      </w:r>
      <w:r>
        <w:rPr>
          <w:rFonts w:eastAsia="Times New Roman"/>
          <w:szCs w:val="24"/>
        </w:rPr>
        <w:lastRenderedPageBreak/>
        <w:t xml:space="preserve">ελληνικού λαού και το εθνικό σχέδιο ανασυγκρότησης, που είχε επεξεργαστεί, θα μπορούσε να έχει κάνει το άλμα μπροστά. </w:t>
      </w:r>
    </w:p>
    <w:p w14:paraId="1789E70E" w14:textId="77777777" w:rsidR="00690103" w:rsidRDefault="0001178F">
      <w:pPr>
        <w:spacing w:line="600" w:lineRule="auto"/>
        <w:ind w:firstLine="720"/>
        <w:jc w:val="both"/>
        <w:rPr>
          <w:rFonts w:eastAsia="Times New Roman"/>
          <w:szCs w:val="24"/>
        </w:rPr>
      </w:pPr>
      <w:r>
        <w:rPr>
          <w:rFonts w:eastAsia="Times New Roman"/>
          <w:szCs w:val="24"/>
        </w:rPr>
        <w:t>Δυστυχώς, από το 2015 και μετά εγκλωβίστηκε στον κ.</w:t>
      </w:r>
      <w:r>
        <w:rPr>
          <w:rFonts w:eastAsia="Times New Roman"/>
          <w:szCs w:val="24"/>
        </w:rPr>
        <w:t xml:space="preserve"> Τσίπρα, στο τρίτο μνημόνιό του, στην έλλειψη βούλησης για αναπτυξιακές πρωτοβουλίες, στην </w:t>
      </w:r>
      <w:proofErr w:type="spellStart"/>
      <w:r>
        <w:rPr>
          <w:rFonts w:eastAsia="Times New Roman"/>
          <w:szCs w:val="24"/>
        </w:rPr>
        <w:t>υπερφορολόγηση</w:t>
      </w:r>
      <w:proofErr w:type="spellEnd"/>
      <w:r>
        <w:rPr>
          <w:rFonts w:eastAsia="Times New Roman"/>
          <w:szCs w:val="24"/>
        </w:rPr>
        <w:t xml:space="preserve"> και τις δεσμεύσεις για υψηλότατα πλεονάσματα, καθώς και στην εκχώρηση της δημόσιας περιουσίας για εκατό χρόνια. Την ώρα που η Ευρώπη έδινε ευκαιρίες γ</w:t>
      </w:r>
      <w:r>
        <w:rPr>
          <w:rFonts w:eastAsia="Times New Roman"/>
          <w:szCs w:val="24"/>
        </w:rPr>
        <w:t xml:space="preserve">ια ανάπτυξη, εμείς αντιμετωπίζαμε τις ιδεοληπτικές πολιτικές του κ. Τσίπρα. </w:t>
      </w:r>
    </w:p>
    <w:p w14:paraId="1789E70F" w14:textId="77777777" w:rsidR="00690103" w:rsidRDefault="0001178F">
      <w:pPr>
        <w:spacing w:line="600" w:lineRule="auto"/>
        <w:ind w:firstLine="720"/>
        <w:jc w:val="both"/>
        <w:rPr>
          <w:rFonts w:eastAsia="Times New Roman"/>
          <w:szCs w:val="24"/>
        </w:rPr>
      </w:pPr>
      <w:r>
        <w:rPr>
          <w:rFonts w:eastAsia="Times New Roman"/>
          <w:szCs w:val="24"/>
        </w:rPr>
        <w:t>Από την πολιτική του κ. Τσίπρα δεν γλύτωσε ούτε ο αγροτικός τομέας, ο οποίος μέχρι τότε δεν είχε ενταχθεί σε μνημόνια. Μπήκε και αυτός στο τρίτο μνημόνιο και έτσι ανακόπηκε η προο</w:t>
      </w:r>
      <w:r>
        <w:rPr>
          <w:rFonts w:eastAsia="Times New Roman"/>
          <w:szCs w:val="24"/>
        </w:rPr>
        <w:t xml:space="preserve">πτική ανάπτυξης που είχε φανεί από το 2015 με τη δουλειά που είχε γίνει πριν, </w:t>
      </w:r>
      <w:r w:rsidRPr="00E70368">
        <w:rPr>
          <w:rFonts w:eastAsia="Times New Roman"/>
          <w:szCs w:val="24"/>
        </w:rPr>
        <w:t xml:space="preserve">αφού </w:t>
      </w:r>
      <w:r>
        <w:rPr>
          <w:rFonts w:eastAsia="Times New Roman"/>
          <w:szCs w:val="24"/>
        </w:rPr>
        <w:t>η ανάπτυξη του αγροτικού τομέα το 2015, η αύξηση του αγροτικού εισοδήματος ήταν πάνω από 12%.</w:t>
      </w:r>
    </w:p>
    <w:p w14:paraId="1789E710" w14:textId="77777777" w:rsidR="00690103" w:rsidRDefault="0001178F">
      <w:pPr>
        <w:spacing w:line="600" w:lineRule="auto"/>
        <w:ind w:firstLine="720"/>
        <w:jc w:val="both"/>
        <w:rPr>
          <w:rFonts w:eastAsia="Times New Roman"/>
          <w:szCs w:val="24"/>
        </w:rPr>
      </w:pPr>
      <w:r>
        <w:rPr>
          <w:rFonts w:eastAsia="Times New Roman"/>
          <w:szCs w:val="24"/>
        </w:rPr>
        <w:t xml:space="preserve">Δυστυχώς, για το 2018 τα προπαρασκευαστικά στοιχεία της </w:t>
      </w:r>
      <w:r>
        <w:rPr>
          <w:rFonts w:eastAsia="Times New Roman"/>
          <w:szCs w:val="24"/>
          <w:lang w:val="en-US"/>
        </w:rPr>
        <w:t>EUROSTAT</w:t>
      </w:r>
      <w:r w:rsidRPr="001A57F1">
        <w:rPr>
          <w:rFonts w:eastAsia="Times New Roman"/>
          <w:szCs w:val="24"/>
        </w:rPr>
        <w:t xml:space="preserve"> </w:t>
      </w:r>
      <w:r>
        <w:rPr>
          <w:rFonts w:eastAsia="Times New Roman"/>
          <w:szCs w:val="24"/>
        </w:rPr>
        <w:t>δείχνουν ότι έ</w:t>
      </w:r>
      <w:r>
        <w:rPr>
          <w:rFonts w:eastAsia="Times New Roman"/>
          <w:szCs w:val="24"/>
        </w:rPr>
        <w:t xml:space="preserve">χουμε μείωση του αγροτικού εισοδήματος 4,8% την ώρα που οι άλλες νότιες χώρες της Ευρώπης </w:t>
      </w:r>
      <w:r>
        <w:rPr>
          <w:rFonts w:eastAsia="Times New Roman"/>
          <w:szCs w:val="24"/>
        </w:rPr>
        <w:lastRenderedPageBreak/>
        <w:t xml:space="preserve">έχουν αύξηση ως εξής: Ιταλία 5%, Ισπανία 4,4% και Γαλλία 10,4%. Σε αυτό οδήγησε η ανυπαρξία αγροτικής πολιτικής και η έλλειψη σχεδίου παραγωγικής ανασυγκρότησης αλλά </w:t>
      </w:r>
      <w:r>
        <w:rPr>
          <w:rFonts w:eastAsia="Times New Roman"/>
          <w:szCs w:val="24"/>
        </w:rPr>
        <w:t>και η πρόκληση συνεχών αδιεξόδων στον αγροτικό τομέα.</w:t>
      </w:r>
    </w:p>
    <w:p w14:paraId="1789E711" w14:textId="77777777" w:rsidR="00690103" w:rsidRDefault="0001178F">
      <w:pPr>
        <w:spacing w:line="600" w:lineRule="auto"/>
        <w:ind w:firstLine="720"/>
        <w:jc w:val="both"/>
        <w:rPr>
          <w:rFonts w:eastAsia="Times New Roman"/>
          <w:szCs w:val="24"/>
        </w:rPr>
      </w:pPr>
      <w:r>
        <w:rPr>
          <w:rFonts w:eastAsia="Times New Roman"/>
          <w:szCs w:val="24"/>
        </w:rPr>
        <w:t>Αυξήσατε υπέρμετρα τη φορολόγηση, τις εισφορές και γενικότερα την επιβάρυνση του αγροτικού τομέα. Επιβάλατε νέους, αχρείαστους φόρους στους αγρότες, ακόμη και απευθείας στην παραγωγή. Αυξήσατε το κόστος</w:t>
      </w:r>
      <w:r>
        <w:rPr>
          <w:rFonts w:eastAsia="Times New Roman"/>
          <w:szCs w:val="24"/>
        </w:rPr>
        <w:t xml:space="preserve"> παραγωγής με αύξηση στην ενέργεια, στο ηλεκτρικό ρεύμα, στο πετρέλαιο, αλλά και στα άλλα εφόδια.</w:t>
      </w:r>
    </w:p>
    <w:p w14:paraId="1789E712" w14:textId="77777777" w:rsidR="00690103" w:rsidRDefault="0001178F">
      <w:pPr>
        <w:spacing w:line="600" w:lineRule="auto"/>
        <w:ind w:firstLine="720"/>
        <w:jc w:val="both"/>
        <w:rPr>
          <w:rFonts w:eastAsia="Times New Roman"/>
          <w:szCs w:val="24"/>
        </w:rPr>
      </w:pPr>
      <w:r>
        <w:rPr>
          <w:rFonts w:eastAsia="Times New Roman"/>
          <w:szCs w:val="24"/>
        </w:rPr>
        <w:t>Οδηγείτε τους αγρότες στην επικίνδυνη και ανασφαλή οδό των «μαύρων» και στη διάλυση των ομάδων παραγωγών. Δεν ακούτε τις εκκλήσεις τους για να πάρετε μέτρα; Α</w:t>
      </w:r>
      <w:r>
        <w:rPr>
          <w:rFonts w:eastAsia="Times New Roman"/>
          <w:szCs w:val="24"/>
        </w:rPr>
        <w:t xml:space="preserve">παξιώνετε, με αποκλειστική ευθύνη της </w:t>
      </w:r>
      <w:r w:rsidRPr="00C12211">
        <w:rPr>
          <w:rFonts w:eastAsia="Times New Roman"/>
          <w:szCs w:val="24"/>
        </w:rPr>
        <w:t>Κυβέρνησης</w:t>
      </w:r>
      <w:r>
        <w:rPr>
          <w:rFonts w:eastAsia="Times New Roman"/>
          <w:szCs w:val="24"/>
        </w:rPr>
        <w:t>, την ελαιοκαλλιέργεια, με συστηματική υποβάθμιση της δακοκτονίας που, μαζί με άλλους παράγοντες, όπως η αύξηση των ποσοτήτων που εισάγονται, και μάλιστα ανεξέλεγκτα, έχουν οδηγήσει στην κατρακύλα των τιμών κ</w:t>
      </w:r>
      <w:r>
        <w:rPr>
          <w:rFonts w:eastAsia="Times New Roman"/>
          <w:szCs w:val="24"/>
        </w:rPr>
        <w:t xml:space="preserve">αι στην τεχνητή έλλειψη ενδιαφέροντος για αγορά </w:t>
      </w:r>
      <w:proofErr w:type="spellStart"/>
      <w:r>
        <w:rPr>
          <w:rFonts w:eastAsia="Times New Roman"/>
          <w:szCs w:val="24"/>
        </w:rPr>
        <w:t>ελαιολάδου</w:t>
      </w:r>
      <w:proofErr w:type="spellEnd"/>
      <w:r>
        <w:rPr>
          <w:rFonts w:eastAsia="Times New Roman"/>
          <w:szCs w:val="24"/>
        </w:rPr>
        <w:t>.</w:t>
      </w:r>
    </w:p>
    <w:p w14:paraId="1789E713" w14:textId="77777777" w:rsidR="00690103" w:rsidRDefault="0001178F">
      <w:pPr>
        <w:spacing w:line="600" w:lineRule="auto"/>
        <w:ind w:firstLine="720"/>
        <w:jc w:val="both"/>
        <w:rPr>
          <w:rFonts w:eastAsia="Times New Roman"/>
          <w:szCs w:val="24"/>
        </w:rPr>
      </w:pPr>
      <w:r>
        <w:rPr>
          <w:rFonts w:eastAsia="Times New Roman"/>
          <w:szCs w:val="24"/>
        </w:rPr>
        <w:lastRenderedPageBreak/>
        <w:t xml:space="preserve">Καταστρέφετε την κτηνοτροφία με την ανυπαρξία ελέγχων, τις αθρόες </w:t>
      </w:r>
      <w:proofErr w:type="spellStart"/>
      <w:r>
        <w:rPr>
          <w:rFonts w:eastAsia="Times New Roman"/>
          <w:szCs w:val="24"/>
        </w:rPr>
        <w:t>ελληνοποιήσεις</w:t>
      </w:r>
      <w:proofErr w:type="spellEnd"/>
      <w:r>
        <w:rPr>
          <w:rFonts w:eastAsia="Times New Roman"/>
          <w:szCs w:val="24"/>
        </w:rPr>
        <w:t xml:space="preserve"> και την υιοθέτηση των απορρυθμίσεων στην αγορά που ζητούσε η κ. </w:t>
      </w:r>
      <w:proofErr w:type="spellStart"/>
      <w:r>
        <w:rPr>
          <w:rFonts w:eastAsia="Times New Roman"/>
          <w:szCs w:val="24"/>
        </w:rPr>
        <w:t>Μέρκελ</w:t>
      </w:r>
      <w:proofErr w:type="spellEnd"/>
      <w:r>
        <w:rPr>
          <w:rFonts w:eastAsia="Times New Roman"/>
          <w:szCs w:val="24"/>
        </w:rPr>
        <w:t xml:space="preserve">, που βέβαια σας ευχαριστεί για όλα αυτά, με </w:t>
      </w:r>
      <w:r>
        <w:rPr>
          <w:rFonts w:eastAsia="Times New Roman"/>
          <w:szCs w:val="24"/>
        </w:rPr>
        <w:t>αποτέλεσμα η τιμή παραγωγού του γάλακτος να έχει καταρρεύσει, ενώ την ίδια ώρα οι καταναλωτές να πληρώνουν τα ίδια ή και περισσότερα.</w:t>
      </w:r>
    </w:p>
    <w:p w14:paraId="1789E714" w14:textId="77777777" w:rsidR="00690103" w:rsidRDefault="0001178F">
      <w:pPr>
        <w:spacing w:line="600" w:lineRule="auto"/>
        <w:ind w:firstLine="720"/>
        <w:jc w:val="both"/>
        <w:rPr>
          <w:rFonts w:eastAsia="Times New Roman"/>
          <w:szCs w:val="24"/>
        </w:rPr>
      </w:pPr>
      <w:r>
        <w:rPr>
          <w:rFonts w:eastAsia="Times New Roman"/>
          <w:szCs w:val="24"/>
        </w:rPr>
        <w:t xml:space="preserve">Είναι πολλά αυτά που κάνατε λάθος σε αντιπαραγωγική, </w:t>
      </w:r>
      <w:proofErr w:type="spellStart"/>
      <w:r>
        <w:rPr>
          <w:rFonts w:eastAsia="Times New Roman"/>
          <w:szCs w:val="24"/>
        </w:rPr>
        <w:t>αντιαγροτική</w:t>
      </w:r>
      <w:proofErr w:type="spellEnd"/>
      <w:r>
        <w:rPr>
          <w:rFonts w:eastAsia="Times New Roman"/>
          <w:szCs w:val="24"/>
        </w:rPr>
        <w:t xml:space="preserve"> κατεύθυνση, αλλά είναι και πολλά αυτά που έπρεπε να κάνε</w:t>
      </w:r>
      <w:r>
        <w:rPr>
          <w:rFonts w:eastAsia="Times New Roman"/>
          <w:szCs w:val="24"/>
        </w:rPr>
        <w:t xml:space="preserve">τε και ολιγωρήσατε. Θυμίζω ότι το 2015 παραλάβατε ένα εγκεκριμένο </w:t>
      </w:r>
      <w:r>
        <w:rPr>
          <w:rFonts w:eastAsia="Times New Roman"/>
          <w:szCs w:val="24"/>
        </w:rPr>
        <w:t>π</w:t>
      </w:r>
      <w:r>
        <w:rPr>
          <w:rFonts w:eastAsia="Times New Roman"/>
          <w:szCs w:val="24"/>
        </w:rPr>
        <w:t>ρόγραμμα 4,3 δισεκατομμυρίων ευρώ για την αγροτική ανάπτυξη στη χώρα μας και δεν το αξιοποιήσατε. Καθυστερήσατε δύο χρόνια να εκδώσετε οδηγούς προγραμμάτων, με αποτέλεσμα η πραγματική υλοπο</w:t>
      </w:r>
      <w:r>
        <w:rPr>
          <w:rFonts w:eastAsia="Times New Roman"/>
          <w:szCs w:val="24"/>
        </w:rPr>
        <w:t xml:space="preserve">ίηση έργου να μην ξεπερνά σήμερα το 15%, αφού στο 33,3% που δίνουν τα στοιχεία συμπεριλαμβάνονται και οι απλές πληρωμένες ανειλημμένων υποχρεώσεων από το προηγούμενο </w:t>
      </w:r>
      <w:r>
        <w:rPr>
          <w:rFonts w:eastAsia="Times New Roman"/>
          <w:szCs w:val="24"/>
        </w:rPr>
        <w:t>π</w:t>
      </w:r>
      <w:r>
        <w:rPr>
          <w:rFonts w:eastAsia="Times New Roman"/>
          <w:szCs w:val="24"/>
        </w:rPr>
        <w:t>ρόγραμμα.</w:t>
      </w:r>
    </w:p>
    <w:p w14:paraId="1789E715" w14:textId="77777777" w:rsidR="00690103" w:rsidRDefault="0001178F">
      <w:pPr>
        <w:spacing w:line="600" w:lineRule="auto"/>
        <w:ind w:firstLine="720"/>
        <w:jc w:val="both"/>
        <w:rPr>
          <w:rFonts w:eastAsia="Times New Roman"/>
          <w:szCs w:val="24"/>
        </w:rPr>
      </w:pPr>
      <w:r>
        <w:rPr>
          <w:rFonts w:eastAsia="Times New Roman"/>
          <w:szCs w:val="24"/>
        </w:rPr>
        <w:t>Αναφέρω τα στοιχεία για την υλοποίηση του Προγράμματος Αγροτικής Ανάπτυξης αναλ</w:t>
      </w:r>
      <w:r>
        <w:rPr>
          <w:rFonts w:eastAsia="Times New Roman"/>
          <w:szCs w:val="24"/>
        </w:rPr>
        <w:t xml:space="preserve">υτικά. </w:t>
      </w:r>
    </w:p>
    <w:p w14:paraId="1789E716" w14:textId="77777777" w:rsidR="00690103" w:rsidRDefault="0001178F">
      <w:pPr>
        <w:spacing w:line="600" w:lineRule="auto"/>
        <w:ind w:firstLine="720"/>
        <w:jc w:val="both"/>
        <w:rPr>
          <w:rFonts w:eastAsia="Times New Roman"/>
          <w:szCs w:val="24"/>
        </w:rPr>
      </w:pPr>
      <w:r>
        <w:rPr>
          <w:rFonts w:eastAsia="Times New Roman"/>
          <w:szCs w:val="24"/>
        </w:rPr>
        <w:lastRenderedPageBreak/>
        <w:t>Μέτρο 1: Δράσεις μετάδοσης γνώσεων, 45</w:t>
      </w:r>
      <w:r>
        <w:rPr>
          <w:rFonts w:eastAsia="Times New Roman"/>
          <w:szCs w:val="24"/>
        </w:rPr>
        <w:t>.000.000</w:t>
      </w:r>
      <w:r>
        <w:rPr>
          <w:rFonts w:eastAsia="Times New Roman"/>
          <w:szCs w:val="24"/>
        </w:rPr>
        <w:t xml:space="preserve"> ευρώ με απορροφητικότητα 18%. </w:t>
      </w:r>
    </w:p>
    <w:p w14:paraId="1789E717" w14:textId="77777777" w:rsidR="00690103" w:rsidRDefault="0001178F">
      <w:pPr>
        <w:spacing w:line="600" w:lineRule="auto"/>
        <w:ind w:firstLine="720"/>
        <w:jc w:val="both"/>
        <w:rPr>
          <w:rFonts w:eastAsia="Times New Roman"/>
          <w:szCs w:val="24"/>
        </w:rPr>
      </w:pPr>
      <w:r>
        <w:rPr>
          <w:rFonts w:eastAsia="Times New Roman"/>
          <w:szCs w:val="24"/>
        </w:rPr>
        <w:t>Μέτρο 2, που είναι πολύ σοβαρό, αφού αφορά την παροχή γεωργικών συμβουλών: Προϋπολογισμού 100</w:t>
      </w:r>
      <w:r>
        <w:rPr>
          <w:rFonts w:eastAsia="Times New Roman"/>
          <w:szCs w:val="24"/>
        </w:rPr>
        <w:t>.000.000</w:t>
      </w:r>
      <w:r>
        <w:rPr>
          <w:rFonts w:eastAsia="Times New Roman"/>
          <w:szCs w:val="24"/>
        </w:rPr>
        <w:t xml:space="preserve"> ευρώ με απορροφητικότητα 0%.</w:t>
      </w:r>
    </w:p>
    <w:p w14:paraId="1789E718" w14:textId="77777777" w:rsidR="00690103" w:rsidRDefault="0001178F">
      <w:pPr>
        <w:spacing w:line="600" w:lineRule="auto"/>
        <w:ind w:firstLine="720"/>
        <w:jc w:val="both"/>
        <w:rPr>
          <w:rFonts w:eastAsia="Times New Roman"/>
          <w:szCs w:val="24"/>
        </w:rPr>
      </w:pPr>
      <w:r>
        <w:rPr>
          <w:rFonts w:eastAsia="Times New Roman"/>
          <w:szCs w:val="24"/>
        </w:rPr>
        <w:t>Μέτρο 3: Στήριξη για συμμετοχή παραγωγώ</w:t>
      </w:r>
      <w:r>
        <w:rPr>
          <w:rFonts w:eastAsia="Times New Roman"/>
          <w:szCs w:val="24"/>
        </w:rPr>
        <w:t xml:space="preserve">ν σε συστήματα ποιότητας, πιστοποίηση ποιότητας. Απορροφητικότητα 1,9%. </w:t>
      </w:r>
    </w:p>
    <w:p w14:paraId="1789E719" w14:textId="77777777" w:rsidR="00690103" w:rsidRDefault="0001178F">
      <w:pPr>
        <w:spacing w:line="600" w:lineRule="auto"/>
        <w:ind w:firstLine="720"/>
        <w:jc w:val="both"/>
        <w:rPr>
          <w:rFonts w:eastAsia="Times New Roman"/>
          <w:szCs w:val="24"/>
        </w:rPr>
      </w:pPr>
      <w:r>
        <w:rPr>
          <w:rFonts w:eastAsia="Times New Roman"/>
          <w:szCs w:val="24"/>
        </w:rPr>
        <w:t xml:space="preserve">Μέτρο 4: Επενδύσεις σε γεωργικές εκμεταλλεύσεις, μεταποίηση, υποδομές εγγείων βελτιώσεων, αγροτική οδοποιία, 1.150.000.000 με απορροφητικότητα 19%. </w:t>
      </w:r>
    </w:p>
    <w:p w14:paraId="1789E71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Μέτρο 5: Αποκατάσταση δυναμικού γε</w:t>
      </w:r>
      <w:r>
        <w:rPr>
          <w:rFonts w:eastAsia="Times New Roman" w:cs="Times New Roman"/>
          <w:szCs w:val="24"/>
        </w:rPr>
        <w:t>ωργικής παραγωγής, που έχει πληγεί από φυσικές καταστροφές. Απορροφητικότητα 0%.</w:t>
      </w:r>
    </w:p>
    <w:p w14:paraId="1789E71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Μέτρο 6: Νέοι γεωργοί. Ανάπτυξη μικρών γεωργικών εκμεταλλεύσεων και επενδύσεις. Απορροφητικότητα 61%.</w:t>
      </w:r>
    </w:p>
    <w:p w14:paraId="1789E71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Μέτρο 7: Ανάπτυξη </w:t>
      </w:r>
      <w:proofErr w:type="spellStart"/>
      <w:r>
        <w:rPr>
          <w:rFonts w:eastAsia="Times New Roman" w:cs="Times New Roman"/>
          <w:szCs w:val="24"/>
        </w:rPr>
        <w:t>ευρυζωνικών</w:t>
      </w:r>
      <w:proofErr w:type="spellEnd"/>
      <w:r>
        <w:rPr>
          <w:rFonts w:eastAsia="Times New Roman" w:cs="Times New Roman"/>
          <w:szCs w:val="24"/>
        </w:rPr>
        <w:t xml:space="preserve"> υποδομών. Απορροφητικότητα 51%. Παλιό μέτρο</w:t>
      </w:r>
      <w:r>
        <w:rPr>
          <w:rFonts w:eastAsia="Times New Roman" w:cs="Times New Roman"/>
          <w:szCs w:val="24"/>
        </w:rPr>
        <w:t>, ειλημμένες υποχρεώσεις.</w:t>
      </w:r>
    </w:p>
    <w:p w14:paraId="1789E71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Μέτρο 8: Επενδύσεις στην ανάπτυξη δασικών περιοχών. Απορροφητικότητα 5,2%.</w:t>
      </w:r>
    </w:p>
    <w:p w14:paraId="1789E71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Μέτρο 9: Σύσταση ομάδων παραγωγών. Ένα σημαντικό εργαλείο, ένας θεσμός. Απορροφητικότητα 0%.</w:t>
      </w:r>
    </w:p>
    <w:p w14:paraId="1789E71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Μέτρο 10: </w:t>
      </w:r>
      <w:proofErr w:type="spellStart"/>
      <w:r>
        <w:rPr>
          <w:rFonts w:eastAsia="Times New Roman" w:cs="Times New Roman"/>
          <w:szCs w:val="24"/>
        </w:rPr>
        <w:t>Γεωργοπεριβαλλοντολογικά</w:t>
      </w:r>
      <w:proofErr w:type="spellEnd"/>
      <w:r>
        <w:rPr>
          <w:rFonts w:eastAsia="Times New Roman" w:cs="Times New Roman"/>
          <w:szCs w:val="24"/>
        </w:rPr>
        <w:t>, 387</w:t>
      </w:r>
      <w:r>
        <w:rPr>
          <w:rFonts w:eastAsia="Times New Roman" w:cs="Times New Roman"/>
          <w:szCs w:val="24"/>
        </w:rPr>
        <w:t>.000.000</w:t>
      </w:r>
      <w:r>
        <w:rPr>
          <w:rFonts w:eastAsia="Times New Roman" w:cs="Times New Roman"/>
          <w:szCs w:val="24"/>
        </w:rPr>
        <w:t xml:space="preserve">. </w:t>
      </w:r>
      <w:r>
        <w:rPr>
          <w:rFonts w:eastAsia="Times New Roman" w:cs="Times New Roman"/>
          <w:szCs w:val="24"/>
        </w:rPr>
        <w:t>Απορροφητικότητα 14%.</w:t>
      </w:r>
    </w:p>
    <w:p w14:paraId="1789E72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Μέτρο 11: Βιολογικές καλλιέργειες. Η προοπτική. Πληρωμές μόνο ειλημμένων υποχρεώσεων. Δυστυχώς το 43%, το 1/3 είναι παλιές υποχρεώσεις.</w:t>
      </w:r>
    </w:p>
    <w:p w14:paraId="1789E72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Μέτρο 12: Ενισχύσεις στο πλαίσιο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Απορροφητικότητα 0%.</w:t>
      </w:r>
    </w:p>
    <w:p w14:paraId="1789E72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Μέτρο 13: Ενίσχυση σε περιοχές που</w:t>
      </w:r>
      <w:r>
        <w:rPr>
          <w:rFonts w:eastAsia="Times New Roman" w:cs="Times New Roman"/>
          <w:szCs w:val="24"/>
        </w:rPr>
        <w:t xml:space="preserve"> χαρακτηρίζονται από φυσικά μειονεκτήματα. Απορροφητικότητα 58%. Επειδή πληρώνονται με στρεμματική ενίσχυση είναι εύκολη η διαδικασία και γίνονται οι πληρωμές.</w:t>
      </w:r>
    </w:p>
    <w:p w14:paraId="1789E72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Μέτρο 14: Καλή διαβίωση ζώων. Προϋπολογισμός 10 </w:t>
      </w:r>
      <w:r>
        <w:rPr>
          <w:rFonts w:eastAsia="Times New Roman" w:cs="Times New Roman"/>
          <w:szCs w:val="24"/>
        </w:rPr>
        <w:t>.000.000</w:t>
      </w:r>
      <w:r>
        <w:rPr>
          <w:rFonts w:eastAsia="Times New Roman" w:cs="Times New Roman"/>
          <w:szCs w:val="24"/>
        </w:rPr>
        <w:t>. Είναι  υπό κατάργηση. Το καταργεί –λέε</w:t>
      </w:r>
      <w:r>
        <w:rPr>
          <w:rFonts w:eastAsia="Times New Roman" w:cs="Times New Roman"/>
          <w:szCs w:val="24"/>
        </w:rPr>
        <w:t xml:space="preserve">ι- η Κυβέρνηση. </w:t>
      </w:r>
    </w:p>
    <w:p w14:paraId="1789E72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Μέτρο 16: Συμπράξεις καινοτομίας. Καινοτομία, προοπτική. Απορροφητικότητα 0%. </w:t>
      </w:r>
      <w:r>
        <w:rPr>
          <w:rFonts w:eastAsia="Times New Roman" w:cs="Times New Roman"/>
          <w:szCs w:val="24"/>
          <w:lang w:val="en-US"/>
        </w:rPr>
        <w:t>LEADER</w:t>
      </w:r>
      <w:r>
        <w:rPr>
          <w:rFonts w:eastAsia="Times New Roman" w:cs="Times New Roman"/>
          <w:szCs w:val="24"/>
        </w:rPr>
        <w:t xml:space="preserve"> 15%.</w:t>
      </w:r>
    </w:p>
    <w:p w14:paraId="1789E72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Μέτρο 20: Τεχνική βοήθεια. Απορροφητικότητα 18%.</w:t>
      </w:r>
    </w:p>
    <w:p w14:paraId="1789E72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αποτύχατε. Φέρνετε το ένα αδιέξοδο μετά το άλλο σε όλους τους τομείς. Τίποτα θετικό δεν μπορείτε πλέον να προσφέρετε στη χώρα. Οι πολίτες σάς το φωνάζουν. Κάνετε ότι δεν το ακούτε. Το </w:t>
      </w:r>
      <w:r>
        <w:rPr>
          <w:rFonts w:eastAsia="Times New Roman" w:cs="Times New Roman"/>
          <w:szCs w:val="24"/>
          <w:lang w:val="en-US"/>
        </w:rPr>
        <w:t>go</w:t>
      </w:r>
      <w:r w:rsidRPr="005D5944">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που λέγατε στην κ. </w:t>
      </w:r>
      <w:proofErr w:type="spellStart"/>
      <w:r>
        <w:rPr>
          <w:rFonts w:eastAsia="Times New Roman" w:cs="Times New Roman"/>
          <w:szCs w:val="24"/>
        </w:rPr>
        <w:t>Μέρκελ</w:t>
      </w:r>
      <w:proofErr w:type="spellEnd"/>
      <w:r>
        <w:rPr>
          <w:rFonts w:eastAsia="Times New Roman" w:cs="Times New Roman"/>
          <w:szCs w:val="24"/>
        </w:rPr>
        <w:t xml:space="preserve"> ο λαός το συμπλ</w:t>
      </w:r>
      <w:r>
        <w:rPr>
          <w:rFonts w:eastAsia="Times New Roman" w:cs="Times New Roman"/>
          <w:szCs w:val="24"/>
        </w:rPr>
        <w:t xml:space="preserve">ήρωσε. </w:t>
      </w:r>
      <w:r>
        <w:rPr>
          <w:rFonts w:eastAsia="Times New Roman" w:cs="Times New Roman"/>
          <w:szCs w:val="24"/>
          <w:lang w:val="en-US"/>
        </w:rPr>
        <w:t>Go</w:t>
      </w:r>
      <w:r w:rsidRPr="005D5944">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κυρία </w:t>
      </w:r>
      <w:proofErr w:type="spellStart"/>
      <w:r>
        <w:rPr>
          <w:rFonts w:eastAsia="Times New Roman" w:cs="Times New Roman"/>
          <w:szCs w:val="24"/>
        </w:rPr>
        <w:t>Μέρκελ</w:t>
      </w:r>
      <w:proofErr w:type="spellEnd"/>
      <w:r>
        <w:rPr>
          <w:rFonts w:eastAsia="Times New Roman" w:cs="Times New Roman"/>
          <w:szCs w:val="24"/>
        </w:rPr>
        <w:t>, μαζί με τον Τσίπρα σας!</w:t>
      </w:r>
    </w:p>
    <w:p w14:paraId="1789E727" w14:textId="77777777" w:rsidR="00690103" w:rsidRDefault="0001178F">
      <w:pPr>
        <w:spacing w:line="600" w:lineRule="auto"/>
        <w:ind w:firstLine="720"/>
        <w:jc w:val="both"/>
        <w:rPr>
          <w:rFonts w:eastAsia="Times New Roman" w:cs="Times New Roman"/>
          <w:szCs w:val="24"/>
        </w:rPr>
      </w:pPr>
      <w:r w:rsidRPr="005D5944">
        <w:rPr>
          <w:rFonts w:eastAsia="Times New Roman" w:cs="Times New Roman"/>
          <w:szCs w:val="24"/>
        </w:rPr>
        <w:t>(Χειροκροτήματα από την πτέρυγα της Δημοκρατικής Συμπαράταξης ΠΑΣΟΚ</w:t>
      </w:r>
      <w:r w:rsidRPr="00485807">
        <w:rPr>
          <w:rFonts w:eastAsia="Times New Roman" w:cs="Times New Roman"/>
          <w:szCs w:val="24"/>
        </w:rPr>
        <w:t xml:space="preserve"> </w:t>
      </w:r>
      <w:r w:rsidRPr="005D5944">
        <w:rPr>
          <w:rFonts w:eastAsia="Times New Roman" w:cs="Times New Roman"/>
          <w:szCs w:val="24"/>
        </w:rPr>
        <w:t>-</w:t>
      </w:r>
      <w:r w:rsidRPr="00485807">
        <w:rPr>
          <w:rFonts w:eastAsia="Times New Roman" w:cs="Times New Roman"/>
          <w:szCs w:val="24"/>
        </w:rPr>
        <w:t xml:space="preserve"> </w:t>
      </w:r>
      <w:r w:rsidRPr="005D5944">
        <w:rPr>
          <w:rFonts w:eastAsia="Times New Roman" w:cs="Times New Roman"/>
          <w:szCs w:val="24"/>
        </w:rPr>
        <w:t>ΔΗΜΑΡ)</w:t>
      </w:r>
    </w:p>
    <w:p w14:paraId="1789E728" w14:textId="77777777" w:rsidR="00690103" w:rsidRDefault="0001178F">
      <w:pPr>
        <w:spacing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Ο κ. Γρηγοράκος έχει τώρα τον λόγο για πέντε λεπτά.</w:t>
      </w:r>
    </w:p>
    <w:p w14:paraId="1789E729"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Ευχαριστώ πολύ, </w:t>
      </w:r>
      <w:r>
        <w:rPr>
          <w:rFonts w:eastAsia="Times New Roman" w:cs="Times New Roman"/>
          <w:szCs w:val="24"/>
        </w:rPr>
        <w:t>κύριε Πρόεδρε.</w:t>
      </w:r>
    </w:p>
    <w:p w14:paraId="1789E72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Κύριε Υπουργέ, κ</w:t>
      </w:r>
      <w:r w:rsidRPr="006E2EBC">
        <w:rPr>
          <w:rFonts w:eastAsia="Times New Roman" w:cs="Times New Roman"/>
          <w:szCs w:val="24"/>
        </w:rPr>
        <w:t xml:space="preserve">υρίες και κύριοι συνάδελφοι, </w:t>
      </w:r>
      <w:r>
        <w:rPr>
          <w:rFonts w:eastAsia="Times New Roman" w:cs="Times New Roman"/>
          <w:szCs w:val="24"/>
        </w:rPr>
        <w:t xml:space="preserve">η περίοδος που διανύουμε ίσως είναι η πιο κρίσιμη για την ανασύνταξη της </w:t>
      </w:r>
      <w:r>
        <w:rPr>
          <w:rFonts w:eastAsia="Times New Roman" w:cs="Times New Roman"/>
          <w:szCs w:val="24"/>
        </w:rPr>
        <w:lastRenderedPageBreak/>
        <w:t xml:space="preserve">ελληνικής οικονομίας και αποτελεί υπαρξιακή ανάγκη η ανακοπή της παρατεταμένης </w:t>
      </w:r>
      <w:proofErr w:type="spellStart"/>
      <w:r>
        <w:rPr>
          <w:rFonts w:eastAsia="Times New Roman" w:cs="Times New Roman"/>
          <w:szCs w:val="24"/>
        </w:rPr>
        <w:t>απομείωσης</w:t>
      </w:r>
      <w:proofErr w:type="spellEnd"/>
      <w:r>
        <w:rPr>
          <w:rFonts w:eastAsia="Times New Roman" w:cs="Times New Roman"/>
          <w:szCs w:val="24"/>
        </w:rPr>
        <w:t xml:space="preserve"> του ΑΕΠ της χώρας. </w:t>
      </w:r>
    </w:p>
    <w:p w14:paraId="1789E72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Η αγροτική οι</w:t>
      </w:r>
      <w:r>
        <w:rPr>
          <w:rFonts w:eastAsia="Times New Roman" w:cs="Times New Roman"/>
          <w:szCs w:val="24"/>
        </w:rPr>
        <w:t>κονομία έχει να διαδραματίσει διττό ρόλο για την επίτευξη του παραπάνω εθνικού αυτοσκοπού.</w:t>
      </w:r>
    </w:p>
    <w:p w14:paraId="1789E72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Σκεφτείτε μια χώρα που θα βρίσκει την ανταγωνιστικότητά της σε διάφορους τομείς, όπως στην ενέργεια, στα βιομηχανικά προϊόντα, στο </w:t>
      </w:r>
      <w:r>
        <w:rPr>
          <w:rFonts w:eastAsia="Times New Roman" w:cs="Times New Roman"/>
          <w:szCs w:val="24"/>
          <w:lang w:val="en-US"/>
        </w:rPr>
        <w:t>real</w:t>
      </w:r>
      <w:r w:rsidRPr="005D5944">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στην τεχνολογία και σ</w:t>
      </w:r>
      <w:r>
        <w:rPr>
          <w:rFonts w:eastAsia="Times New Roman" w:cs="Times New Roman"/>
          <w:szCs w:val="24"/>
        </w:rPr>
        <w:t>τις υπηρεσίες αναψυχής, αλλά την ίδια στιγμή 7,5 δισεκατομμύρια ευρώ θα εξάγονται, θα φεύγουν από την παραγωγική έλλειψη αγαθών. Αυτό αργά και βασανιστικά θα μας μετατρέψει σε μια χώρα της Μέσης Ανατολής, όπου η παραγωγή αγροτικών προϊόντων θα αποτελεί εθν</w:t>
      </w:r>
      <w:r>
        <w:rPr>
          <w:rFonts w:eastAsia="Times New Roman" w:cs="Times New Roman"/>
          <w:szCs w:val="24"/>
        </w:rPr>
        <w:t xml:space="preserve">ικής ασφαλείας πολιτική και όχι αναπτυξιακή πολιτική, που πρέπει να είναι. </w:t>
      </w:r>
    </w:p>
    <w:p w14:paraId="1789E72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Η μεγαλύτερη πρόκληση την οποία έχει να αντιμετωπίσει η ελληνική αγροτική πραγματικότητα είναι ο σχεδιασμός και η παρακολούθηση ενός εθνικού σχεδίου, με βάση τη νέα συλλογιστική τη</w:t>
      </w:r>
      <w:r>
        <w:rPr>
          <w:rFonts w:eastAsia="Times New Roman" w:cs="Times New Roman"/>
          <w:szCs w:val="24"/>
        </w:rPr>
        <w:t>ς Ευρωπαϊκής Επιτροπής.</w:t>
      </w:r>
    </w:p>
    <w:p w14:paraId="1789E72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Όλοι όσοι προερχόμαστε από την επαρχία, ανησυχούμε λόγω των χαμηλών επιδόσεων της χώρας μας όσον αφορά την τρέχουσα ΚΑΠ 2014</w:t>
      </w:r>
      <w:r w:rsidRPr="00485807">
        <w:rPr>
          <w:rFonts w:eastAsia="Times New Roman" w:cs="Times New Roman"/>
          <w:szCs w:val="24"/>
        </w:rPr>
        <w:t xml:space="preserve"> </w:t>
      </w:r>
      <w:r>
        <w:rPr>
          <w:rFonts w:eastAsia="Times New Roman" w:cs="Times New Roman"/>
          <w:szCs w:val="24"/>
        </w:rPr>
        <w:t>-</w:t>
      </w:r>
      <w:r w:rsidRPr="00485807">
        <w:rPr>
          <w:rFonts w:eastAsia="Times New Roman" w:cs="Times New Roman"/>
          <w:szCs w:val="24"/>
        </w:rPr>
        <w:t xml:space="preserve"> </w:t>
      </w:r>
      <w:r>
        <w:rPr>
          <w:rFonts w:eastAsia="Times New Roman" w:cs="Times New Roman"/>
          <w:szCs w:val="24"/>
        </w:rPr>
        <w:t>2020 και των αρνητικών εξελίξεων αναφορικά με το Πρόγραμμα Αγροτικής Ανάπτυξης, όπου πέρα από την πολύ χαμηλή απορρόφηση των κονδυλίων, τα δυναμικά μέτρα Μ1 εκπαίδευση, Μ2 γεωργικοί σύμβουλοι, Μ16 συνεργασία παραμένουν ανενεργά, ενώ ο προϋπολογισμός τους δ</w:t>
      </w:r>
      <w:r>
        <w:rPr>
          <w:rFonts w:eastAsia="Times New Roman" w:cs="Times New Roman"/>
          <w:szCs w:val="24"/>
        </w:rPr>
        <w:t xml:space="preserve">ιαρκώς </w:t>
      </w:r>
      <w:r w:rsidRPr="00CF1492">
        <w:rPr>
          <w:rFonts w:eastAsia="Times New Roman" w:cs="Times New Roman"/>
          <w:szCs w:val="24"/>
        </w:rPr>
        <w:t>μειώνεται</w:t>
      </w:r>
      <w:r>
        <w:rPr>
          <w:rFonts w:eastAsia="Times New Roman" w:cs="Times New Roman"/>
          <w:szCs w:val="24"/>
        </w:rPr>
        <w:t>.</w:t>
      </w:r>
    </w:p>
    <w:p w14:paraId="1789E72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Δεν θα σταθώ στην ισχύουσα κατάσταση του αγροτικού τομέα σε εθνικό επίπεδο, διότι δεν τον γνωρίζω καλά τον χώρο. Ξέρω, όμως, ότι η Κυβέρνηση ΣΥΡΙΖΑ</w:t>
      </w:r>
      <w:r w:rsidRPr="00485807">
        <w:rPr>
          <w:rFonts w:eastAsia="Times New Roman" w:cs="Times New Roman"/>
          <w:szCs w:val="24"/>
        </w:rPr>
        <w:t xml:space="preserve"> </w:t>
      </w:r>
      <w:r>
        <w:rPr>
          <w:rFonts w:eastAsia="Times New Roman" w:cs="Times New Roman"/>
          <w:szCs w:val="24"/>
        </w:rPr>
        <w:t>-</w:t>
      </w:r>
      <w:r w:rsidRPr="00485807">
        <w:rPr>
          <w:rFonts w:eastAsia="Times New Roman" w:cs="Times New Roman"/>
          <w:szCs w:val="24"/>
        </w:rPr>
        <w:t xml:space="preserve"> </w:t>
      </w:r>
      <w:r>
        <w:rPr>
          <w:rFonts w:eastAsia="Times New Roman" w:cs="Times New Roman"/>
          <w:szCs w:val="24"/>
        </w:rPr>
        <w:t>ΑΝΕΛ εφάρμοσε με συνέπεια σε εθνικό επίπεδο την τελευταία τετραετία μια μείωση των δυνατ</w:t>
      </w:r>
      <w:r>
        <w:rPr>
          <w:rFonts w:eastAsia="Times New Roman" w:cs="Times New Roman"/>
          <w:szCs w:val="24"/>
        </w:rPr>
        <w:t>οτήτων του αγροτικού τομέα στην Ελλάδα. Και αυτό, κύριε Υπουργέ, που είστε γνώστης του αντικειμένου, αν και βέβαια είναι λίγος ο χρόνος που υπηρετείτε στο Υπουργείο, οφείλατε να «βάλετε πλάτη» να το αντιστρέψετε.</w:t>
      </w:r>
    </w:p>
    <w:p w14:paraId="1789E73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Συνυπέβαλα, λοιπόν, την επερώτηση αυτή με τ</w:t>
      </w:r>
      <w:r>
        <w:rPr>
          <w:rFonts w:eastAsia="Times New Roman" w:cs="Times New Roman"/>
          <w:szCs w:val="24"/>
        </w:rPr>
        <w:t>ους συναδέλφους μου, γιατί είναι πραγματικά μέγιστο το αγροτικό πρό</w:t>
      </w:r>
      <w:r>
        <w:rPr>
          <w:rFonts w:eastAsia="Times New Roman" w:cs="Times New Roman"/>
          <w:szCs w:val="24"/>
        </w:rPr>
        <w:lastRenderedPageBreak/>
        <w:t xml:space="preserve">βλημα της χώρας και θα ήθελα να υποβάλω σε εσάς συγκεκριμένα ερωτήματα που αφορούν βέβαια τους </w:t>
      </w:r>
      <w:proofErr w:type="spellStart"/>
      <w:r>
        <w:rPr>
          <w:rFonts w:eastAsia="Times New Roman" w:cs="Times New Roman"/>
          <w:szCs w:val="24"/>
        </w:rPr>
        <w:t>Λάκωνες</w:t>
      </w:r>
      <w:proofErr w:type="spellEnd"/>
      <w:r>
        <w:rPr>
          <w:rFonts w:eastAsia="Times New Roman" w:cs="Times New Roman"/>
          <w:szCs w:val="24"/>
        </w:rPr>
        <w:t xml:space="preserve"> αγρότες αλλά και όλους τους Έλληνες.</w:t>
      </w:r>
    </w:p>
    <w:p w14:paraId="1789E73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Είναι γνωστό ότι εσείς όπως και εγώ </w:t>
      </w:r>
      <w:proofErr w:type="spellStart"/>
      <w:r>
        <w:rPr>
          <w:rFonts w:eastAsia="Times New Roman" w:cs="Times New Roman"/>
          <w:szCs w:val="24"/>
        </w:rPr>
        <w:t>εκλεγόμεθα</w:t>
      </w:r>
      <w:proofErr w:type="spellEnd"/>
      <w:r>
        <w:rPr>
          <w:rFonts w:eastAsia="Times New Roman" w:cs="Times New Roman"/>
          <w:szCs w:val="24"/>
        </w:rPr>
        <w:t xml:space="preserve"> στ</w:t>
      </w:r>
      <w:r>
        <w:rPr>
          <w:rFonts w:eastAsia="Times New Roman" w:cs="Times New Roman"/>
          <w:szCs w:val="24"/>
        </w:rPr>
        <w:t xml:space="preserve">η Λακωνία. Είστε γεωπόνος, άρα γνωρίζετε καλά τα αγροτικά προβλήματα του </w:t>
      </w:r>
      <w:r>
        <w:rPr>
          <w:rFonts w:eastAsia="Times New Roman" w:cs="Times New Roman"/>
          <w:szCs w:val="24"/>
        </w:rPr>
        <w:t>ν</w:t>
      </w:r>
      <w:r>
        <w:rPr>
          <w:rFonts w:eastAsia="Times New Roman" w:cs="Times New Roman"/>
          <w:szCs w:val="24"/>
        </w:rPr>
        <w:t xml:space="preserve">ομού και της χώρας και οι απαντήσεις σας θα είναι πολύ σημαντικές για εμάς, για τους αγρότες του </w:t>
      </w:r>
      <w:r>
        <w:rPr>
          <w:rFonts w:eastAsia="Times New Roman" w:cs="Times New Roman"/>
          <w:szCs w:val="24"/>
        </w:rPr>
        <w:t>ν</w:t>
      </w:r>
      <w:r>
        <w:rPr>
          <w:rFonts w:eastAsia="Times New Roman" w:cs="Times New Roman"/>
          <w:szCs w:val="24"/>
        </w:rPr>
        <w:t xml:space="preserve">ομού μας, αλλά και για όλη την Ελλάδα. </w:t>
      </w:r>
    </w:p>
    <w:p w14:paraId="1789E73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Κατ’ αρχάς, συμφωνώ ανεπιφύλακτα ότι επί Κυβ</w:t>
      </w:r>
      <w:r>
        <w:rPr>
          <w:rFonts w:eastAsia="Times New Roman" w:cs="Times New Roman"/>
          <w:szCs w:val="24"/>
        </w:rPr>
        <w:t>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υπάρχει ανυπαρξία αγροτικής πολιτικής, έλλειψη σχεδίου ανάπτυξης της αγροτικής παραγωγής και εγκατάλειψη του αγροτικού τομέα στην τύχη του. </w:t>
      </w:r>
    </w:p>
    <w:p w14:paraId="1789E73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Είναι μια διαπίστωση που όλοι παραδέχονται. Ο αγροτικός τομέας βρίσκεται σήμερα σε τέλμα. Όχι</w:t>
      </w:r>
      <w:r>
        <w:rPr>
          <w:rFonts w:eastAsia="Times New Roman" w:cs="Times New Roman"/>
          <w:szCs w:val="24"/>
        </w:rPr>
        <w:t xml:space="preserve"> σε στασιμότητα, αλλά σε ταχύτατη οπισθοδρόμηση και ιδιαίτερα την τετραετία της διακυβέρνησής σας, που η κατάσταση επιδεινώθηκε δραματικά. Οι αγρότες μας διακατέχονται από απαισιοδοξία για το μέλλον και για να μιλήσω σαν γιατρός, είναι σε «προϊούσα κατάθλι</w:t>
      </w:r>
      <w:r>
        <w:rPr>
          <w:rFonts w:eastAsia="Times New Roman" w:cs="Times New Roman"/>
          <w:szCs w:val="24"/>
        </w:rPr>
        <w:t xml:space="preserve">ψη». </w:t>
      </w:r>
    </w:p>
    <w:p w14:paraId="1789E73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Τα </w:t>
      </w:r>
      <w:proofErr w:type="spellStart"/>
      <w:r>
        <w:rPr>
          <w:rFonts w:eastAsia="Times New Roman" w:cs="Times New Roman"/>
          <w:szCs w:val="24"/>
        </w:rPr>
        <w:t>αντιαγροτικά</w:t>
      </w:r>
      <w:proofErr w:type="spellEnd"/>
      <w:r>
        <w:rPr>
          <w:rFonts w:eastAsia="Times New Roman" w:cs="Times New Roman"/>
          <w:szCs w:val="24"/>
        </w:rPr>
        <w:t xml:space="preserve"> μέτρα που έχετε πάρει δεν έχουν τέλος. Οι φορολογικές και οι ασφαλιστικές επιβαρύνσεις τούς τσάκισαν. Οι αυξήσεις των συντελεστών παραγωγής, καυσίμων, ρεύματος, γεωργικών εφοδίων κ.ά. τούς διέλυσαν. Το κόστος παραγωγής είναι στα ουράν</w:t>
      </w:r>
      <w:r>
        <w:rPr>
          <w:rFonts w:eastAsia="Times New Roman" w:cs="Times New Roman"/>
          <w:szCs w:val="24"/>
        </w:rPr>
        <w:t xml:space="preserve">ια και οι τιμές των προϊόντων στον πάτο. </w:t>
      </w:r>
    </w:p>
    <w:p w14:paraId="1789E73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Αυτά ισχύουν, βέβαια, και για τους συμπατριώτες μας, </w:t>
      </w:r>
      <w:r w:rsidRPr="003040A1">
        <w:rPr>
          <w:rFonts w:eastAsia="Times New Roman" w:cs="Times New Roman"/>
          <w:szCs w:val="24"/>
        </w:rPr>
        <w:t xml:space="preserve">τους </w:t>
      </w:r>
      <w:proofErr w:type="spellStart"/>
      <w:r w:rsidRPr="003040A1">
        <w:rPr>
          <w:rFonts w:eastAsia="Times New Roman" w:cs="Times New Roman"/>
          <w:szCs w:val="24"/>
        </w:rPr>
        <w:t>Λάκωνες</w:t>
      </w:r>
      <w:proofErr w:type="spellEnd"/>
      <w:r w:rsidRPr="003040A1">
        <w:rPr>
          <w:rFonts w:eastAsia="Times New Roman" w:cs="Times New Roman"/>
          <w:szCs w:val="24"/>
        </w:rPr>
        <w:t xml:space="preserve"> αγρότες, </w:t>
      </w:r>
      <w:r>
        <w:rPr>
          <w:rFonts w:eastAsia="Times New Roman" w:cs="Times New Roman"/>
          <w:szCs w:val="24"/>
        </w:rPr>
        <w:t>αλλά και για όλους τους Έλληνες. Μια βόλτα στα χωριά της ελληνικής επαρχίας και θα αντιληφθεί κανείς αυτό που γίνεται. Καταστροφή! Κα</w:t>
      </w:r>
      <w:r>
        <w:rPr>
          <w:rFonts w:eastAsia="Times New Roman" w:cs="Times New Roman"/>
          <w:szCs w:val="24"/>
        </w:rPr>
        <w:t>μ</w:t>
      </w:r>
      <w:r>
        <w:rPr>
          <w:rFonts w:eastAsia="Times New Roman" w:cs="Times New Roman"/>
          <w:szCs w:val="24"/>
        </w:rPr>
        <w:t>μία ε</w:t>
      </w:r>
      <w:r>
        <w:rPr>
          <w:rFonts w:eastAsia="Times New Roman" w:cs="Times New Roman"/>
          <w:szCs w:val="24"/>
        </w:rPr>
        <w:t xml:space="preserve">λπίδα. Ουδεμία πρόνοια της Κυβέρνησης γι’ αυτούς τους ανθρώπους. </w:t>
      </w:r>
    </w:p>
    <w:p w14:paraId="1789E73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Επίσης, εάν υπολογίσουμε και την ηλικιακή διάρθρωση των αρχηγών των γεωργοκτηνοτροφικών εκμεταλλεύσεων, που χαρακτηρίζεται από «γερασμένο πληθυσμό», τότε καταλαβαίνει κανείς ότι η κατάσταση </w:t>
      </w:r>
      <w:r>
        <w:rPr>
          <w:rFonts w:eastAsia="Times New Roman" w:cs="Times New Roman"/>
          <w:szCs w:val="24"/>
        </w:rPr>
        <w:t>στα περισσότερα τοπικά διαμερίσματα της περιοχής επιδεινώνεται συνεχώς. Επιπλέον οι μικρές παραγωγικές μονάδες, η μικρή συνολικά παραγωγή κατά κλάδο και η συχνή έλλειψη σύγχρονης υποδομής στον πρωτογενή τομέα, ιδίως στον ορεινό όγκο, είναι σοβαρότατα εμπόδ</w:t>
      </w:r>
      <w:r>
        <w:rPr>
          <w:rFonts w:eastAsia="Times New Roman" w:cs="Times New Roman"/>
          <w:szCs w:val="24"/>
        </w:rPr>
        <w:t>ια ανάπτυξης.</w:t>
      </w:r>
    </w:p>
    <w:p w14:paraId="1789E73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Τα έργα υποδομής που υπάρχουν είναι στην πλειοψηφία τους τεχνολογικά απαρχαιωμένα. Πιο συγκεκριμένα, υπάρχουν ελλείψεις στο τοπικό δίκτυο τυποποίησης, συσκευασίας και εμπορίας των γεωργικών προϊόντων, ενώ το δίκτυο άρδευσης για τα καλλιεργούμ</w:t>
      </w:r>
      <w:r>
        <w:rPr>
          <w:rFonts w:eastAsia="Times New Roman" w:cs="Times New Roman"/>
          <w:szCs w:val="24"/>
        </w:rPr>
        <w:t xml:space="preserve">ενα προϊόντα είναι ανεπαρκές, με αποτέλεσμα τη δημιουργία προβλημάτων τόσο στην παραγωγή των προϊόντων όσο και στους υδάτινους πόρους της περιοχής. </w:t>
      </w:r>
    </w:p>
    <w:p w14:paraId="1789E73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Νέα έργα και υποδομές δεν υπάρχουν. Τα τελευταία έγιναν τη δεκαετία του 2000. Ιδιαίτερα για τη Λακωνία, ένα</w:t>
      </w:r>
      <w:r>
        <w:rPr>
          <w:rFonts w:eastAsia="Times New Roman" w:cs="Times New Roman"/>
          <w:szCs w:val="24"/>
        </w:rPr>
        <w:t xml:space="preserve"> συγκεκριμένο φράγμα της </w:t>
      </w:r>
      <w:proofErr w:type="spellStart"/>
      <w:r>
        <w:rPr>
          <w:rFonts w:eastAsia="Times New Roman" w:cs="Times New Roman"/>
          <w:szCs w:val="24"/>
        </w:rPr>
        <w:t>Κελεφίνας</w:t>
      </w:r>
      <w:proofErr w:type="spellEnd"/>
      <w:r>
        <w:rPr>
          <w:rFonts w:eastAsia="Times New Roman" w:cs="Times New Roman"/>
          <w:szCs w:val="24"/>
        </w:rPr>
        <w:t>, που θέλαμε να γίνει και το είχαμε συζητήσει το 2011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2012, επί υπουργίας Σκανδαλίδη, μετά από έξι-επτά χρόνια παραμένει όπως είναι. </w:t>
      </w:r>
    </w:p>
    <w:p w14:paraId="1789E73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Σας ερωτώ, λοιπόν, ξεκάθαρα</w:t>
      </w:r>
      <w:r w:rsidRPr="0005702E">
        <w:rPr>
          <w:rFonts w:eastAsia="Times New Roman" w:cs="Times New Roman"/>
          <w:szCs w:val="24"/>
        </w:rPr>
        <w:t>:</w:t>
      </w:r>
      <w:r>
        <w:rPr>
          <w:rFonts w:eastAsia="Times New Roman" w:cs="Times New Roman"/>
          <w:szCs w:val="24"/>
        </w:rPr>
        <w:t xml:space="preserve"> Ποια είναι τα μικρά ή μεγάλα έργα υποδομής που εκτελούντα</w:t>
      </w:r>
      <w:r>
        <w:rPr>
          <w:rFonts w:eastAsia="Times New Roman" w:cs="Times New Roman"/>
          <w:szCs w:val="24"/>
        </w:rPr>
        <w:t>ι σήμερα στη Λακωνία, όπως παραδείγματος χάρ</w:t>
      </w:r>
      <w:r>
        <w:rPr>
          <w:rFonts w:eastAsia="Times New Roman" w:cs="Times New Roman"/>
          <w:szCs w:val="24"/>
        </w:rPr>
        <w:t>ιν</w:t>
      </w:r>
      <w:r>
        <w:rPr>
          <w:rFonts w:eastAsia="Times New Roman" w:cs="Times New Roman"/>
          <w:szCs w:val="24"/>
        </w:rPr>
        <w:t xml:space="preserve"> στην άρδευση, στην εγκατάσταση και χρήση νέων τεχνολογιών, στην ενεργειακή αυτοδυναμία των αγροτικών επιχειρήσεων; </w:t>
      </w:r>
    </w:p>
    <w:p w14:paraId="1789E73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Σε ποιες επιχειρήσεις, συνεταιρισμούς ή ομάδες παραγωγών δόθηκαν οικονομικά κίνητρα στήριξης </w:t>
      </w:r>
      <w:r>
        <w:rPr>
          <w:rFonts w:eastAsia="Times New Roman" w:cs="Times New Roman"/>
          <w:szCs w:val="24"/>
        </w:rPr>
        <w:t xml:space="preserve">στον </w:t>
      </w:r>
      <w:r>
        <w:rPr>
          <w:rFonts w:eastAsia="Times New Roman" w:cs="Times New Roman"/>
          <w:szCs w:val="24"/>
        </w:rPr>
        <w:t>ν</w:t>
      </w:r>
      <w:r>
        <w:rPr>
          <w:rFonts w:eastAsia="Times New Roman" w:cs="Times New Roman"/>
          <w:szCs w:val="24"/>
        </w:rPr>
        <w:t>ομό για προώθηση επενδύσεων στη μεταποίηση ή στην τυποποίηση, προκειμένου να μειωθεί το κόστος και να βελτιωθεί η ποιότητα, αλλά και να αυξηθεί η προστιθέμενη αξία των εξαιρετικών προϊόντων της Λακωνίας;</w:t>
      </w:r>
    </w:p>
    <w:p w14:paraId="1789E73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Ο ΣΥΡΙΖΑ, πολλές φορές στο παρελθόν, επικαλέστ</w:t>
      </w:r>
      <w:r>
        <w:rPr>
          <w:rFonts w:eastAsia="Times New Roman" w:cs="Times New Roman"/>
          <w:szCs w:val="24"/>
        </w:rPr>
        <w:t>ηκε ανεπάρκεια του θεσμικού πλαισίου του ΕΛΓΑ και ότι αυτό χρήζει βελτίωσης. Τι έχετε κάνει επ’ αυτού τέσσερα χρόνια τώρα; Σας δίνω την απάντηση</w:t>
      </w:r>
      <w:r w:rsidRPr="0005702E">
        <w:rPr>
          <w:rFonts w:eastAsia="Times New Roman" w:cs="Times New Roman"/>
          <w:szCs w:val="24"/>
        </w:rPr>
        <w:t>:</w:t>
      </w:r>
      <w:r>
        <w:rPr>
          <w:rFonts w:eastAsia="Times New Roman" w:cs="Times New Roman"/>
          <w:szCs w:val="24"/>
        </w:rPr>
        <w:t xml:space="preserve"> Τίποτα. </w:t>
      </w:r>
    </w:p>
    <w:p w14:paraId="1789E73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Επιβεβαίωση του παραπάνω είναι ο Σεπτέμβριος του 2018, πέρυσι, που είχαμε σφοδρή χαλαζόπτωση στην ευρ</w:t>
      </w:r>
      <w:r>
        <w:rPr>
          <w:rFonts w:eastAsia="Times New Roman" w:cs="Times New Roman"/>
          <w:szCs w:val="24"/>
        </w:rPr>
        <w:t xml:space="preserve">ύτερη περιοχή της πόλης της Σπάρτης και στην κοιλάδα της Λακωνίας, με χαλάζι σαν «μικρό αυγό» επί δέκα έως είκοσι λεπτά, βόρεια, νότια και στους αγροτικούς οικισμούς της πόλης. Όλοι συμφωνούν ότι η ζημιά ήταν τεράστια στα πορτοκάλια και στις ελιές. Έναντι </w:t>
      </w:r>
      <w:r>
        <w:rPr>
          <w:rFonts w:eastAsia="Times New Roman" w:cs="Times New Roman"/>
          <w:szCs w:val="24"/>
        </w:rPr>
        <w:t>αυτού, ο ΕΛΓΑ σήμερα, μετά από τέσσερις-πέντε μήνες, δεν έχει προχωρήσει σε εξατομίκευση της ζημιάς, αλλά μόνο σε μικρό μέρος αυτής.</w:t>
      </w:r>
    </w:p>
    <w:p w14:paraId="1789E73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ο σεβασμός, λοιπόν, στην αξιοπιστία του </w:t>
      </w:r>
      <w:r>
        <w:rPr>
          <w:rFonts w:eastAsia="Times New Roman" w:cs="Times New Roman"/>
          <w:szCs w:val="24"/>
        </w:rPr>
        <w:t>ο</w:t>
      </w:r>
      <w:r>
        <w:rPr>
          <w:rFonts w:eastAsia="Times New Roman" w:cs="Times New Roman"/>
          <w:szCs w:val="24"/>
        </w:rPr>
        <w:t>ργανισμού προς τους χειμαζόμενους συμπατριώτες μας; Εσείς, ως εποπτεύων Υπου</w:t>
      </w:r>
      <w:r>
        <w:rPr>
          <w:rFonts w:eastAsia="Times New Roman" w:cs="Times New Roman"/>
          <w:szCs w:val="24"/>
        </w:rPr>
        <w:t xml:space="preserve">ργός, τι έχετε κάνει επ’ αυτού; </w:t>
      </w:r>
    </w:p>
    <w:p w14:paraId="1789E73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Επιπλέον, όσον αφορά όσες αποζημιώσεις έχουν δοθεί λόγω της χαλαζόπτωσης –το ξέρετε καλά, γιατί έρχονται συνέχεια στο γραφείο σας στη Σπάρτη- ενώ υποτίθεται ότι το ποσό θα ήταν ακατάσχετο, στην πραγματικότητα το ακατάσχετο </w:t>
      </w:r>
      <w:r>
        <w:rPr>
          <w:rFonts w:eastAsia="Times New Roman" w:cs="Times New Roman"/>
          <w:szCs w:val="24"/>
        </w:rPr>
        <w:t xml:space="preserve">αφορούσε μόνο τις οφειλές προς το </w:t>
      </w:r>
      <w:r>
        <w:rPr>
          <w:rFonts w:eastAsia="Times New Roman" w:cs="Times New Roman"/>
          <w:szCs w:val="24"/>
        </w:rPr>
        <w:t>δ</w:t>
      </w:r>
      <w:r>
        <w:rPr>
          <w:rFonts w:eastAsia="Times New Roman" w:cs="Times New Roman"/>
          <w:szCs w:val="24"/>
        </w:rPr>
        <w:t>ημόσιο και όχι προς τις τράπεζες. Αποτέλεσμα; Οι συμπολίτες μας δεν πήραν τα λεφτά τους, διότι έγινε παρακράτηση αυτών για κάποια δάνεια ή λοιπές οφειλές που είχαν στις τράπεζες.</w:t>
      </w:r>
    </w:p>
    <w:p w14:paraId="1789E73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Ως προς την αντιμετώπιση του δάκου, θα τα </w:t>
      </w:r>
      <w:r>
        <w:rPr>
          <w:rFonts w:eastAsia="Times New Roman" w:cs="Times New Roman"/>
          <w:szCs w:val="24"/>
        </w:rPr>
        <w:t>πουν και οι άλλοι συνάδελφοί μου. Δεν έγινε αυτό που έπρεπε να γίνει, γι’ αυτό φέτος στην παραγωγή της ελιάς και στο ελαιόλαδο τα οξέα είναι πάρα πολύ υψηλά. Άρα, η ποιότητα του λαδιού στη Λακωνία είναι πάρα πολύ πεσμένη.</w:t>
      </w:r>
    </w:p>
    <w:p w14:paraId="1789E74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Έρχομαι τώρα στο πρόγραμμα της βιολογικής γεωργίας. </w:t>
      </w:r>
    </w:p>
    <w:p w14:paraId="1789E74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κύριε Υπουργέ, εδώ αδικήθηκαν οι </w:t>
      </w:r>
      <w:proofErr w:type="spellStart"/>
      <w:r>
        <w:rPr>
          <w:rFonts w:eastAsia="Times New Roman" w:cs="Times New Roman"/>
          <w:szCs w:val="24"/>
        </w:rPr>
        <w:t>Λάκωνες</w:t>
      </w:r>
      <w:proofErr w:type="spellEnd"/>
      <w:r>
        <w:rPr>
          <w:rFonts w:eastAsia="Times New Roman" w:cs="Times New Roman"/>
          <w:szCs w:val="24"/>
        </w:rPr>
        <w:t xml:space="preserve"> πάρα πολύ σε σχέση με τους υπόλοιπους. Για τη βιολογική καλλιέργεια στη Λακωνία δεν πιστώθηκε τίποτα σ’ αυτούς. Ήταν κάποιοι άνθρωποι οι οποίοι αγωνίζοντ</w:t>
      </w:r>
      <w:r>
        <w:rPr>
          <w:rFonts w:eastAsia="Times New Roman" w:cs="Times New Roman"/>
          <w:szCs w:val="24"/>
        </w:rPr>
        <w:t>αν επί χρόνια να βάλουν τη βιολογική καλλιέργεια, τα κατάφεραν και τελικά δεν έχουν να μας παρουσιάσουν τίποτα.</w:t>
      </w:r>
    </w:p>
    <w:p w14:paraId="1789E74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Τελειώνω με τους κτηνοτρόφους της Λακωνίας, που πωλούν το γάλα τους και το κρέας σε απελπιστικά χαμηλές τιμές.</w:t>
      </w:r>
    </w:p>
    <w:p w14:paraId="1789E743" w14:textId="77777777" w:rsidR="00690103" w:rsidRDefault="0001178F">
      <w:pPr>
        <w:tabs>
          <w:tab w:val="left" w:pos="6168"/>
        </w:tabs>
        <w:spacing w:line="600" w:lineRule="auto"/>
        <w:ind w:firstLine="720"/>
        <w:jc w:val="both"/>
        <w:rPr>
          <w:rFonts w:eastAsia="Times New Roman" w:cs="Times New Roman"/>
          <w:szCs w:val="24"/>
        </w:rPr>
      </w:pPr>
      <w:r w:rsidRPr="00317357">
        <w:rPr>
          <w:rFonts w:eastAsia="Times New Roman" w:cs="Times New Roman"/>
          <w:szCs w:val="24"/>
        </w:rPr>
        <w:t xml:space="preserve">Ταυτόχρονα, υπάρχει μία ανεπάρκεια στις υποδομές. Πρέπει να </w:t>
      </w:r>
      <w:r>
        <w:rPr>
          <w:rFonts w:eastAsia="Times New Roman" w:cs="Times New Roman"/>
          <w:szCs w:val="24"/>
        </w:rPr>
        <w:t xml:space="preserve">αναφέρω </w:t>
      </w:r>
      <w:r w:rsidRPr="00317357">
        <w:rPr>
          <w:rFonts w:eastAsia="Times New Roman" w:cs="Times New Roman"/>
          <w:szCs w:val="24"/>
        </w:rPr>
        <w:t xml:space="preserve">και </w:t>
      </w:r>
      <w:r>
        <w:rPr>
          <w:rFonts w:eastAsia="Times New Roman" w:cs="Times New Roman"/>
          <w:szCs w:val="24"/>
        </w:rPr>
        <w:t>την αλιεία, την οποία τ</w:t>
      </w:r>
      <w:r w:rsidRPr="00317357">
        <w:rPr>
          <w:rFonts w:eastAsia="Times New Roman" w:cs="Times New Roman"/>
          <w:szCs w:val="24"/>
        </w:rPr>
        <w:t xml:space="preserve">ώρα τελευταία την έχετε </w:t>
      </w:r>
      <w:r>
        <w:rPr>
          <w:rFonts w:eastAsia="Times New Roman" w:cs="Times New Roman"/>
          <w:szCs w:val="24"/>
        </w:rPr>
        <w:t>εσείς.</w:t>
      </w:r>
      <w:r w:rsidRPr="00317357">
        <w:rPr>
          <w:rFonts w:eastAsia="Times New Roman" w:cs="Times New Roman"/>
          <w:szCs w:val="24"/>
        </w:rPr>
        <w:t xml:space="preserve"> Καταγράφονται βέβαια τα αλιευτικά καταφύγια σαν</w:t>
      </w:r>
      <w:r>
        <w:rPr>
          <w:rFonts w:eastAsia="Times New Roman" w:cs="Times New Roman"/>
          <w:szCs w:val="24"/>
        </w:rPr>
        <w:t xml:space="preserve"> «</w:t>
      </w:r>
      <w:r w:rsidRPr="00317357">
        <w:rPr>
          <w:rFonts w:eastAsia="Times New Roman" w:cs="Times New Roman"/>
          <w:szCs w:val="24"/>
        </w:rPr>
        <w:t>άδειασμα</w:t>
      </w:r>
      <w:r>
        <w:rPr>
          <w:rFonts w:eastAsia="Times New Roman" w:cs="Times New Roman"/>
          <w:szCs w:val="24"/>
        </w:rPr>
        <w:t>»</w:t>
      </w:r>
      <w:r w:rsidRPr="00317357">
        <w:rPr>
          <w:rFonts w:eastAsia="Times New Roman" w:cs="Times New Roman"/>
          <w:szCs w:val="24"/>
        </w:rPr>
        <w:t xml:space="preserve"> στη θάλασσα από μηχανότρατες</w:t>
      </w:r>
      <w:r>
        <w:rPr>
          <w:rFonts w:eastAsia="Times New Roman" w:cs="Times New Roman"/>
          <w:szCs w:val="24"/>
        </w:rPr>
        <w:t>.</w:t>
      </w:r>
      <w:r w:rsidRPr="00317357">
        <w:rPr>
          <w:rFonts w:eastAsia="Times New Roman" w:cs="Times New Roman"/>
          <w:szCs w:val="24"/>
        </w:rPr>
        <w:t xml:space="preserve"> Εκτός από</w:t>
      </w:r>
      <w:r>
        <w:rPr>
          <w:rFonts w:eastAsia="Times New Roman" w:cs="Times New Roman"/>
          <w:szCs w:val="24"/>
        </w:rPr>
        <w:t xml:space="preserve"> την</w:t>
      </w:r>
      <w:r w:rsidRPr="00317357">
        <w:rPr>
          <w:rFonts w:eastAsia="Times New Roman" w:cs="Times New Roman"/>
          <w:szCs w:val="24"/>
        </w:rPr>
        <w:t xml:space="preserve"> οικολογική</w:t>
      </w:r>
      <w:r>
        <w:rPr>
          <w:rFonts w:eastAsia="Times New Roman" w:cs="Times New Roman"/>
          <w:szCs w:val="24"/>
        </w:rPr>
        <w:t xml:space="preserve"> επίπτωση που επι</w:t>
      </w:r>
      <w:r>
        <w:rPr>
          <w:rFonts w:eastAsia="Times New Roman" w:cs="Times New Roman"/>
          <w:szCs w:val="24"/>
        </w:rPr>
        <w:t xml:space="preserve">φέρουν, κάνουν </w:t>
      </w:r>
      <w:r w:rsidRPr="00317357">
        <w:rPr>
          <w:rFonts w:eastAsia="Times New Roman" w:cs="Times New Roman"/>
          <w:szCs w:val="24"/>
        </w:rPr>
        <w:t>καταστροφή στο</w:t>
      </w:r>
      <w:r>
        <w:rPr>
          <w:rFonts w:eastAsia="Times New Roman" w:cs="Times New Roman"/>
          <w:szCs w:val="24"/>
        </w:rPr>
        <w:t>ν</w:t>
      </w:r>
      <w:r w:rsidRPr="00317357">
        <w:rPr>
          <w:rFonts w:eastAsia="Times New Roman" w:cs="Times New Roman"/>
          <w:szCs w:val="24"/>
        </w:rPr>
        <w:t xml:space="preserve"> </w:t>
      </w:r>
      <w:r>
        <w:rPr>
          <w:rFonts w:eastAsia="Times New Roman" w:cs="Times New Roman"/>
          <w:szCs w:val="24"/>
        </w:rPr>
        <w:t>Λ</w:t>
      </w:r>
      <w:r w:rsidRPr="00317357">
        <w:rPr>
          <w:rFonts w:eastAsia="Times New Roman" w:cs="Times New Roman"/>
          <w:szCs w:val="24"/>
        </w:rPr>
        <w:t xml:space="preserve">ακωνικό </w:t>
      </w:r>
      <w:r>
        <w:rPr>
          <w:rFonts w:eastAsia="Times New Roman" w:cs="Times New Roman"/>
          <w:szCs w:val="24"/>
        </w:rPr>
        <w:t>κ</w:t>
      </w:r>
      <w:r w:rsidRPr="00317357">
        <w:rPr>
          <w:rFonts w:eastAsia="Times New Roman" w:cs="Times New Roman"/>
          <w:szCs w:val="24"/>
        </w:rPr>
        <w:t>όλπο</w:t>
      </w:r>
      <w:r>
        <w:rPr>
          <w:rFonts w:eastAsia="Times New Roman" w:cs="Times New Roman"/>
          <w:szCs w:val="24"/>
        </w:rPr>
        <w:t>,</w:t>
      </w:r>
      <w:r w:rsidRPr="00317357">
        <w:rPr>
          <w:rFonts w:eastAsia="Times New Roman" w:cs="Times New Roman"/>
          <w:szCs w:val="24"/>
        </w:rPr>
        <w:t xml:space="preserve"> αλλά και σε όλους τους </w:t>
      </w:r>
      <w:r>
        <w:rPr>
          <w:rFonts w:eastAsia="Times New Roman" w:cs="Times New Roman"/>
          <w:szCs w:val="24"/>
        </w:rPr>
        <w:t xml:space="preserve">κόλπους όπου υπάρχει αλιεία με τις τράτες. </w:t>
      </w:r>
    </w:p>
    <w:p w14:paraId="1789E74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789E745" w14:textId="77777777" w:rsidR="00690103" w:rsidRDefault="0001178F">
      <w:pPr>
        <w:tabs>
          <w:tab w:val="left" w:pos="6168"/>
        </w:tabs>
        <w:spacing w:line="600" w:lineRule="auto"/>
        <w:ind w:firstLine="720"/>
        <w:jc w:val="both"/>
        <w:rPr>
          <w:rFonts w:eastAsia="Times New Roman" w:cs="Times New Roman"/>
          <w:szCs w:val="24"/>
        </w:rPr>
      </w:pPr>
      <w:r w:rsidRPr="00317357">
        <w:rPr>
          <w:rFonts w:eastAsia="Times New Roman" w:cs="Times New Roman"/>
          <w:szCs w:val="24"/>
        </w:rPr>
        <w:lastRenderedPageBreak/>
        <w:t>Δεν με παίρνει βέβαια η ώρα</w:t>
      </w:r>
      <w:r>
        <w:rPr>
          <w:rFonts w:eastAsia="Times New Roman" w:cs="Times New Roman"/>
          <w:szCs w:val="24"/>
        </w:rPr>
        <w:t>,</w:t>
      </w:r>
      <w:r w:rsidRPr="00317357">
        <w:rPr>
          <w:rFonts w:eastAsia="Times New Roman" w:cs="Times New Roman"/>
          <w:szCs w:val="24"/>
        </w:rPr>
        <w:t xml:space="preserve"> γιατί</w:t>
      </w:r>
      <w:r>
        <w:rPr>
          <w:rFonts w:eastAsia="Times New Roman" w:cs="Times New Roman"/>
          <w:szCs w:val="24"/>
        </w:rPr>
        <w:t xml:space="preserve"> έχω κατάχρηση της ανοχ</w:t>
      </w:r>
      <w:r>
        <w:rPr>
          <w:rFonts w:eastAsia="Times New Roman" w:cs="Times New Roman"/>
          <w:szCs w:val="24"/>
        </w:rPr>
        <w:t xml:space="preserve">ής του κ. </w:t>
      </w:r>
      <w:proofErr w:type="spellStart"/>
      <w:r w:rsidRPr="00317357">
        <w:rPr>
          <w:rFonts w:eastAsia="Times New Roman" w:cs="Times New Roman"/>
          <w:szCs w:val="24"/>
        </w:rPr>
        <w:t>Κρεμαστιν</w:t>
      </w:r>
      <w:r>
        <w:rPr>
          <w:rFonts w:eastAsia="Times New Roman" w:cs="Times New Roman"/>
          <w:szCs w:val="24"/>
        </w:rPr>
        <w:t>ού</w:t>
      </w:r>
      <w:proofErr w:type="spellEnd"/>
      <w:r>
        <w:rPr>
          <w:rFonts w:eastAsia="Times New Roman" w:cs="Times New Roman"/>
          <w:szCs w:val="24"/>
        </w:rPr>
        <w:t xml:space="preserve">. </w:t>
      </w:r>
      <w:r w:rsidRPr="00317357">
        <w:rPr>
          <w:rFonts w:eastAsia="Times New Roman" w:cs="Times New Roman"/>
          <w:szCs w:val="24"/>
        </w:rPr>
        <w:t xml:space="preserve"> </w:t>
      </w:r>
    </w:p>
    <w:p w14:paraId="1789E746" w14:textId="77777777" w:rsidR="00690103" w:rsidRDefault="0001178F">
      <w:pPr>
        <w:tabs>
          <w:tab w:val="left" w:pos="6168"/>
        </w:tabs>
        <w:spacing w:line="600" w:lineRule="auto"/>
        <w:ind w:firstLine="720"/>
        <w:jc w:val="both"/>
        <w:rPr>
          <w:rFonts w:eastAsia="Times New Roman" w:cs="Times New Roman"/>
          <w:szCs w:val="24"/>
        </w:rPr>
      </w:pPr>
      <w:r w:rsidRPr="00317357">
        <w:rPr>
          <w:rFonts w:eastAsia="Times New Roman" w:cs="Times New Roman"/>
          <w:szCs w:val="24"/>
        </w:rPr>
        <w:t xml:space="preserve">Θέλω να καταθέσω </w:t>
      </w:r>
      <w:r>
        <w:rPr>
          <w:rFonts w:eastAsia="Times New Roman" w:cs="Times New Roman"/>
          <w:szCs w:val="24"/>
        </w:rPr>
        <w:t xml:space="preserve">σε εσάς, κύριε Υπουργέ, </w:t>
      </w:r>
      <w:r w:rsidRPr="00317357">
        <w:rPr>
          <w:rFonts w:eastAsia="Times New Roman" w:cs="Times New Roman"/>
          <w:szCs w:val="24"/>
        </w:rPr>
        <w:t>κάποιες συγκεκριμένες προτάσεις</w:t>
      </w:r>
      <w:r>
        <w:rPr>
          <w:rFonts w:eastAsia="Times New Roman" w:cs="Times New Roman"/>
          <w:szCs w:val="24"/>
        </w:rPr>
        <w:t>,</w:t>
      </w:r>
      <w:r w:rsidRPr="00317357">
        <w:rPr>
          <w:rFonts w:eastAsia="Times New Roman" w:cs="Times New Roman"/>
          <w:szCs w:val="24"/>
        </w:rPr>
        <w:t xml:space="preserve"> </w:t>
      </w:r>
      <w:r>
        <w:rPr>
          <w:rFonts w:eastAsia="Times New Roman" w:cs="Times New Roman"/>
          <w:szCs w:val="24"/>
        </w:rPr>
        <w:t>τις οποίες θ</w:t>
      </w:r>
      <w:r w:rsidRPr="00317357">
        <w:rPr>
          <w:rFonts w:eastAsia="Times New Roman" w:cs="Times New Roman"/>
          <w:szCs w:val="24"/>
        </w:rPr>
        <w:t>α τις πάρετε</w:t>
      </w:r>
      <w:r>
        <w:rPr>
          <w:rFonts w:eastAsia="Times New Roman" w:cs="Times New Roman"/>
          <w:szCs w:val="24"/>
        </w:rPr>
        <w:t>.</w:t>
      </w:r>
    </w:p>
    <w:p w14:paraId="1789E747" w14:textId="77777777" w:rsidR="00690103" w:rsidRDefault="0001178F">
      <w:pPr>
        <w:tabs>
          <w:tab w:val="left" w:pos="6168"/>
        </w:tabs>
        <w:spacing w:line="600" w:lineRule="auto"/>
        <w:ind w:firstLine="720"/>
        <w:jc w:val="both"/>
        <w:rPr>
          <w:rFonts w:eastAsia="Times New Roman" w:cs="Times New Roman"/>
          <w:szCs w:val="24"/>
        </w:rPr>
      </w:pPr>
      <w:r>
        <w:rPr>
          <w:rFonts w:eastAsia="Times New Roman" w:cs="Times New Roman"/>
          <w:szCs w:val="24"/>
        </w:rPr>
        <w:t>Πρώτα απ’ όλα, θα ήθελα να πω ότι οι α</w:t>
      </w:r>
      <w:r w:rsidRPr="00317357">
        <w:rPr>
          <w:rFonts w:eastAsia="Times New Roman" w:cs="Times New Roman"/>
          <w:szCs w:val="24"/>
        </w:rPr>
        <w:t xml:space="preserve">γροτικοί συνεταιρισμοί </w:t>
      </w:r>
      <w:r>
        <w:rPr>
          <w:rFonts w:eastAsia="Times New Roman" w:cs="Times New Roman"/>
          <w:szCs w:val="24"/>
        </w:rPr>
        <w:t xml:space="preserve">πρέπει να εξελιχθούν </w:t>
      </w:r>
      <w:r w:rsidRPr="00317357">
        <w:rPr>
          <w:rFonts w:eastAsia="Times New Roman" w:cs="Times New Roman"/>
          <w:szCs w:val="24"/>
        </w:rPr>
        <w:t>σε υγιείς αγροτικές επιχειρήσεις κοινωνικού χαρακ</w:t>
      </w:r>
      <w:r w:rsidRPr="00317357">
        <w:rPr>
          <w:rFonts w:eastAsia="Times New Roman" w:cs="Times New Roman"/>
          <w:szCs w:val="24"/>
        </w:rPr>
        <w:t>τήρα</w:t>
      </w:r>
      <w:r>
        <w:rPr>
          <w:rFonts w:eastAsia="Times New Roman" w:cs="Times New Roman"/>
          <w:szCs w:val="24"/>
        </w:rPr>
        <w:t>. Δεύτερον, πρέπει να υπάρξει</w:t>
      </w:r>
      <w:r w:rsidRPr="00317357">
        <w:rPr>
          <w:rFonts w:eastAsia="Times New Roman" w:cs="Times New Roman"/>
          <w:szCs w:val="24"/>
        </w:rPr>
        <w:t xml:space="preserve"> έλεγχος της ποιότητας και αυθεντικότητας προϊόντων</w:t>
      </w:r>
      <w:r>
        <w:rPr>
          <w:rFonts w:eastAsia="Times New Roman" w:cs="Times New Roman"/>
          <w:szCs w:val="24"/>
        </w:rPr>
        <w:t xml:space="preserve"> και </w:t>
      </w:r>
      <w:r w:rsidRPr="00317357">
        <w:rPr>
          <w:rFonts w:eastAsia="Times New Roman" w:cs="Times New Roman"/>
          <w:szCs w:val="24"/>
        </w:rPr>
        <w:t xml:space="preserve"> υποχρεωτική εφαρμογή </w:t>
      </w:r>
      <w:r>
        <w:rPr>
          <w:rFonts w:eastAsia="Times New Roman" w:cs="Times New Roman"/>
          <w:szCs w:val="24"/>
        </w:rPr>
        <w:t>-</w:t>
      </w:r>
      <w:r w:rsidRPr="00317357">
        <w:rPr>
          <w:rFonts w:eastAsia="Times New Roman" w:cs="Times New Roman"/>
          <w:szCs w:val="24"/>
        </w:rPr>
        <w:t>τελειώνω</w:t>
      </w:r>
      <w:r>
        <w:rPr>
          <w:rFonts w:eastAsia="Times New Roman" w:cs="Times New Roman"/>
          <w:szCs w:val="24"/>
        </w:rPr>
        <w:t>, κύριε Πρόεδρε, τις προτάσεις μου θέλω να καταθέσω-,</w:t>
      </w:r>
      <w:r w:rsidRPr="00317357">
        <w:rPr>
          <w:rFonts w:eastAsia="Times New Roman" w:cs="Times New Roman"/>
          <w:szCs w:val="24"/>
        </w:rPr>
        <w:t xml:space="preserve"> ιδίως κατά την εξαγωγή</w:t>
      </w:r>
      <w:r>
        <w:rPr>
          <w:rFonts w:eastAsia="Times New Roman" w:cs="Times New Roman"/>
          <w:szCs w:val="24"/>
        </w:rPr>
        <w:t xml:space="preserve">, υιοθέτησης από </w:t>
      </w:r>
      <w:r w:rsidRPr="00317357">
        <w:rPr>
          <w:rFonts w:eastAsia="Times New Roman" w:cs="Times New Roman"/>
          <w:szCs w:val="24"/>
        </w:rPr>
        <w:t>επαγγελμ</w:t>
      </w:r>
      <w:r>
        <w:rPr>
          <w:rFonts w:eastAsia="Times New Roman" w:cs="Times New Roman"/>
          <w:szCs w:val="24"/>
        </w:rPr>
        <w:t xml:space="preserve">ατικούς φορείς των </w:t>
      </w:r>
      <w:proofErr w:type="spellStart"/>
      <w:r>
        <w:rPr>
          <w:rFonts w:eastAsia="Times New Roman" w:cs="Times New Roman"/>
          <w:szCs w:val="24"/>
        </w:rPr>
        <w:t>τυποποιητών</w:t>
      </w:r>
      <w:proofErr w:type="spellEnd"/>
      <w:r>
        <w:rPr>
          <w:rFonts w:eastAsia="Times New Roman" w:cs="Times New Roman"/>
          <w:szCs w:val="24"/>
        </w:rPr>
        <w:t xml:space="preserve"> σ</w:t>
      </w:r>
      <w:r w:rsidRPr="00317357">
        <w:rPr>
          <w:rFonts w:eastAsia="Times New Roman" w:cs="Times New Roman"/>
          <w:szCs w:val="24"/>
        </w:rPr>
        <w:t>υστ</w:t>
      </w:r>
      <w:r w:rsidRPr="00317357">
        <w:rPr>
          <w:rFonts w:eastAsia="Times New Roman" w:cs="Times New Roman"/>
          <w:szCs w:val="24"/>
        </w:rPr>
        <w:t>ημάτων εσωτερικού αυτοελέγχου</w:t>
      </w:r>
      <w:r>
        <w:rPr>
          <w:rFonts w:eastAsia="Times New Roman" w:cs="Times New Roman"/>
          <w:szCs w:val="24"/>
        </w:rPr>
        <w:t>. Να υπάρξει</w:t>
      </w:r>
      <w:r w:rsidRPr="00317357">
        <w:rPr>
          <w:rFonts w:eastAsia="Times New Roman" w:cs="Times New Roman"/>
          <w:szCs w:val="24"/>
        </w:rPr>
        <w:t xml:space="preserve"> υποστήριξη και </w:t>
      </w:r>
      <w:r>
        <w:rPr>
          <w:rFonts w:eastAsia="Times New Roman" w:cs="Times New Roman"/>
          <w:szCs w:val="24"/>
        </w:rPr>
        <w:t xml:space="preserve">προώθηση </w:t>
      </w:r>
      <w:r w:rsidRPr="00317357">
        <w:rPr>
          <w:rFonts w:eastAsia="Times New Roman" w:cs="Times New Roman"/>
          <w:szCs w:val="24"/>
        </w:rPr>
        <w:t>των πιστοποιημένων προϊόντων</w:t>
      </w:r>
      <w:r>
        <w:rPr>
          <w:rFonts w:eastAsia="Times New Roman" w:cs="Times New Roman"/>
          <w:szCs w:val="24"/>
        </w:rPr>
        <w:t>,</w:t>
      </w:r>
      <w:r w:rsidRPr="00317357">
        <w:rPr>
          <w:rFonts w:eastAsia="Times New Roman" w:cs="Times New Roman"/>
          <w:szCs w:val="24"/>
        </w:rPr>
        <w:t xml:space="preserve"> επανέλεγχος και επανακαθορισμός των περιοχών</w:t>
      </w:r>
      <w:r>
        <w:rPr>
          <w:rFonts w:eastAsia="Times New Roman" w:cs="Times New Roman"/>
          <w:szCs w:val="24"/>
        </w:rPr>
        <w:t xml:space="preserve"> ΠΟΠ. Να υπάρξει</w:t>
      </w:r>
      <w:r w:rsidRPr="00317357">
        <w:rPr>
          <w:rFonts w:eastAsia="Times New Roman" w:cs="Times New Roman"/>
          <w:szCs w:val="24"/>
        </w:rPr>
        <w:t xml:space="preserve"> ολοκλήρωση των βασικών υποδομών</w:t>
      </w:r>
      <w:r>
        <w:rPr>
          <w:rFonts w:eastAsia="Times New Roman" w:cs="Times New Roman"/>
          <w:szCs w:val="24"/>
        </w:rPr>
        <w:t>, ειδικότερα των υποδομών π</w:t>
      </w:r>
      <w:r w:rsidRPr="00317357">
        <w:rPr>
          <w:rFonts w:eastAsia="Times New Roman" w:cs="Times New Roman"/>
          <w:szCs w:val="24"/>
        </w:rPr>
        <w:t>ροστασίας του περιβάλλοντος</w:t>
      </w:r>
      <w:r>
        <w:rPr>
          <w:rFonts w:eastAsia="Times New Roman" w:cs="Times New Roman"/>
          <w:szCs w:val="24"/>
        </w:rPr>
        <w:t>, καθώς και συ</w:t>
      </w:r>
      <w:r>
        <w:rPr>
          <w:rFonts w:eastAsia="Times New Roman" w:cs="Times New Roman"/>
          <w:szCs w:val="24"/>
        </w:rPr>
        <w:t>γκρότηση κ</w:t>
      </w:r>
      <w:r w:rsidRPr="00317357">
        <w:rPr>
          <w:rFonts w:eastAsia="Times New Roman" w:cs="Times New Roman"/>
          <w:szCs w:val="24"/>
        </w:rPr>
        <w:t xml:space="preserve">άθε είδους </w:t>
      </w:r>
      <w:r>
        <w:rPr>
          <w:rFonts w:eastAsia="Times New Roman" w:cs="Times New Roman"/>
          <w:szCs w:val="24"/>
        </w:rPr>
        <w:t xml:space="preserve">σχημάτων </w:t>
      </w:r>
      <w:r w:rsidRPr="00317357">
        <w:rPr>
          <w:rFonts w:eastAsia="Times New Roman" w:cs="Times New Roman"/>
          <w:szCs w:val="24"/>
        </w:rPr>
        <w:t>συνεργασίας</w:t>
      </w:r>
      <w:r>
        <w:rPr>
          <w:rFonts w:eastAsia="Times New Roman" w:cs="Times New Roman"/>
          <w:szCs w:val="24"/>
        </w:rPr>
        <w:t>,</w:t>
      </w:r>
      <w:r w:rsidRPr="00317357">
        <w:rPr>
          <w:rFonts w:eastAsia="Times New Roman" w:cs="Times New Roman"/>
          <w:szCs w:val="24"/>
        </w:rPr>
        <w:t xml:space="preserve"> κοινοπραξιών</w:t>
      </w:r>
      <w:r>
        <w:rPr>
          <w:rFonts w:eastAsia="Times New Roman" w:cs="Times New Roman"/>
          <w:szCs w:val="24"/>
        </w:rPr>
        <w:t>,</w:t>
      </w:r>
      <w:r w:rsidRPr="00317357">
        <w:rPr>
          <w:rFonts w:eastAsia="Times New Roman" w:cs="Times New Roman"/>
          <w:szCs w:val="24"/>
        </w:rPr>
        <w:t xml:space="preserve"> δικτυώσεων</w:t>
      </w:r>
      <w:r>
        <w:rPr>
          <w:rFonts w:eastAsia="Times New Roman" w:cs="Times New Roman"/>
          <w:szCs w:val="24"/>
        </w:rPr>
        <w:t xml:space="preserve">, </w:t>
      </w:r>
      <w:proofErr w:type="spellStart"/>
      <w:r>
        <w:rPr>
          <w:rFonts w:eastAsia="Times New Roman" w:cs="Times New Roman"/>
          <w:szCs w:val="24"/>
        </w:rPr>
        <w:t>συμβολαιακής</w:t>
      </w:r>
      <w:proofErr w:type="spellEnd"/>
      <w:r>
        <w:rPr>
          <w:rFonts w:eastAsia="Times New Roman" w:cs="Times New Roman"/>
          <w:szCs w:val="24"/>
        </w:rPr>
        <w:t xml:space="preserve"> γ</w:t>
      </w:r>
      <w:r w:rsidRPr="00317357">
        <w:rPr>
          <w:rFonts w:eastAsia="Times New Roman" w:cs="Times New Roman"/>
          <w:szCs w:val="24"/>
        </w:rPr>
        <w:t>εωργίας</w:t>
      </w:r>
      <w:r>
        <w:rPr>
          <w:rFonts w:eastAsia="Times New Roman" w:cs="Times New Roman"/>
          <w:szCs w:val="24"/>
        </w:rPr>
        <w:t>,</w:t>
      </w:r>
      <w:r w:rsidRPr="00317357">
        <w:rPr>
          <w:rFonts w:eastAsia="Times New Roman" w:cs="Times New Roman"/>
          <w:szCs w:val="24"/>
        </w:rPr>
        <w:t xml:space="preserve"> συγχωνεύσεων</w:t>
      </w:r>
      <w:r>
        <w:rPr>
          <w:rFonts w:eastAsia="Times New Roman" w:cs="Times New Roman"/>
          <w:szCs w:val="24"/>
        </w:rPr>
        <w:t>.</w:t>
      </w:r>
      <w:r w:rsidRPr="00317357">
        <w:rPr>
          <w:rFonts w:eastAsia="Times New Roman" w:cs="Times New Roman"/>
          <w:szCs w:val="24"/>
        </w:rPr>
        <w:t xml:space="preserve"> </w:t>
      </w:r>
      <w:r>
        <w:rPr>
          <w:rFonts w:eastAsia="Times New Roman" w:cs="Times New Roman"/>
          <w:szCs w:val="24"/>
        </w:rPr>
        <w:t xml:space="preserve">Να γίνεται διαφανής και </w:t>
      </w:r>
      <w:r w:rsidRPr="00317357">
        <w:rPr>
          <w:rFonts w:eastAsia="Times New Roman" w:cs="Times New Roman"/>
          <w:szCs w:val="24"/>
        </w:rPr>
        <w:t xml:space="preserve">αποτελεσματική διαχείριση των </w:t>
      </w:r>
      <w:r>
        <w:rPr>
          <w:rFonts w:eastAsia="Times New Roman" w:cs="Times New Roman"/>
          <w:szCs w:val="24"/>
        </w:rPr>
        <w:t xml:space="preserve">ενισχύσεων </w:t>
      </w:r>
      <w:r w:rsidRPr="00317357">
        <w:rPr>
          <w:rFonts w:eastAsia="Times New Roman" w:cs="Times New Roman"/>
          <w:szCs w:val="24"/>
        </w:rPr>
        <w:t>της Ευρωπαϊκής Ένωσης</w:t>
      </w:r>
      <w:r>
        <w:rPr>
          <w:rFonts w:eastAsia="Times New Roman" w:cs="Times New Roman"/>
          <w:szCs w:val="24"/>
        </w:rPr>
        <w:t>. Να υπάρχει</w:t>
      </w:r>
      <w:r w:rsidRPr="00317357">
        <w:rPr>
          <w:rFonts w:eastAsia="Times New Roman" w:cs="Times New Roman"/>
          <w:szCs w:val="24"/>
        </w:rPr>
        <w:t xml:space="preserve"> διαφάνεια </w:t>
      </w:r>
      <w:r w:rsidRPr="00317357">
        <w:rPr>
          <w:rFonts w:eastAsia="Times New Roman" w:cs="Times New Roman"/>
          <w:szCs w:val="24"/>
        </w:rPr>
        <w:lastRenderedPageBreak/>
        <w:t>παντού</w:t>
      </w:r>
      <w:r>
        <w:rPr>
          <w:rFonts w:eastAsia="Times New Roman" w:cs="Times New Roman"/>
          <w:szCs w:val="24"/>
        </w:rPr>
        <w:t>. Ακόμη, να προωθηθεί η</w:t>
      </w:r>
      <w:r w:rsidRPr="00317357">
        <w:rPr>
          <w:rFonts w:eastAsia="Times New Roman" w:cs="Times New Roman"/>
          <w:szCs w:val="24"/>
        </w:rPr>
        <w:t xml:space="preserve"> ανάδειξη διατροφικής </w:t>
      </w:r>
      <w:r>
        <w:rPr>
          <w:rFonts w:eastAsia="Times New Roman" w:cs="Times New Roman"/>
          <w:szCs w:val="24"/>
        </w:rPr>
        <w:t xml:space="preserve">και </w:t>
      </w:r>
      <w:r w:rsidRPr="00317357">
        <w:rPr>
          <w:rFonts w:eastAsia="Times New Roman" w:cs="Times New Roman"/>
          <w:szCs w:val="24"/>
        </w:rPr>
        <w:t>πολιτι</w:t>
      </w:r>
      <w:r>
        <w:rPr>
          <w:rFonts w:eastAsia="Times New Roman" w:cs="Times New Roman"/>
          <w:szCs w:val="24"/>
        </w:rPr>
        <w:t>στι</w:t>
      </w:r>
      <w:r w:rsidRPr="00317357">
        <w:rPr>
          <w:rFonts w:eastAsia="Times New Roman" w:cs="Times New Roman"/>
          <w:szCs w:val="24"/>
        </w:rPr>
        <w:t xml:space="preserve">κής αξίας των προϊόντων </w:t>
      </w:r>
      <w:r>
        <w:rPr>
          <w:rFonts w:eastAsia="Times New Roman" w:cs="Times New Roman"/>
          <w:szCs w:val="24"/>
        </w:rPr>
        <w:t>μας,</w:t>
      </w:r>
      <w:r w:rsidRPr="00317357">
        <w:rPr>
          <w:rFonts w:eastAsia="Times New Roman" w:cs="Times New Roman"/>
          <w:szCs w:val="24"/>
        </w:rPr>
        <w:t xml:space="preserve"> αξιοποίηση και βελτίωση της ερευνητικής υποδομής και του ανθρώπινου δυναμικού</w:t>
      </w:r>
      <w:r>
        <w:rPr>
          <w:rFonts w:eastAsia="Times New Roman" w:cs="Times New Roman"/>
          <w:szCs w:val="24"/>
        </w:rPr>
        <w:t>.</w:t>
      </w:r>
    </w:p>
    <w:p w14:paraId="1789E748" w14:textId="77777777" w:rsidR="00690103" w:rsidRDefault="0001178F">
      <w:pPr>
        <w:tabs>
          <w:tab w:val="left" w:pos="6168"/>
        </w:tabs>
        <w:spacing w:line="600" w:lineRule="auto"/>
        <w:ind w:firstLine="720"/>
        <w:jc w:val="both"/>
        <w:rPr>
          <w:rFonts w:eastAsia="Times New Roman" w:cs="Times New Roman"/>
          <w:szCs w:val="24"/>
        </w:rPr>
      </w:pPr>
      <w:r w:rsidRPr="00317357">
        <w:rPr>
          <w:rFonts w:eastAsia="Times New Roman" w:cs="Times New Roman"/>
          <w:szCs w:val="24"/>
        </w:rPr>
        <w:t>Κλείνοντας</w:t>
      </w:r>
      <w:r>
        <w:rPr>
          <w:rFonts w:eastAsia="Times New Roman" w:cs="Times New Roman"/>
          <w:szCs w:val="24"/>
        </w:rPr>
        <w:t>,</w:t>
      </w:r>
      <w:r w:rsidRPr="00317357">
        <w:rPr>
          <w:rFonts w:eastAsia="Times New Roman" w:cs="Times New Roman"/>
          <w:szCs w:val="24"/>
        </w:rPr>
        <w:t xml:space="preserve"> θα ήθελα να πω ότι σε αυτές τις </w:t>
      </w:r>
      <w:r>
        <w:rPr>
          <w:rFonts w:eastAsia="Times New Roman" w:cs="Times New Roman"/>
          <w:szCs w:val="24"/>
        </w:rPr>
        <w:t xml:space="preserve">δύσκολες στιγμές </w:t>
      </w:r>
      <w:r w:rsidRPr="00317357">
        <w:rPr>
          <w:rFonts w:eastAsia="Times New Roman" w:cs="Times New Roman"/>
          <w:szCs w:val="24"/>
        </w:rPr>
        <w:t xml:space="preserve">για τη χώρα πρέπει να αντιληφθούμε ότι </w:t>
      </w:r>
      <w:r>
        <w:rPr>
          <w:rFonts w:eastAsia="Times New Roman" w:cs="Times New Roman"/>
          <w:szCs w:val="24"/>
        </w:rPr>
        <w:t>ο ελληνικός λ</w:t>
      </w:r>
      <w:r>
        <w:rPr>
          <w:rFonts w:eastAsia="Times New Roman" w:cs="Times New Roman"/>
          <w:szCs w:val="24"/>
        </w:rPr>
        <w:t xml:space="preserve">αός </w:t>
      </w:r>
      <w:r w:rsidRPr="00317357">
        <w:rPr>
          <w:rFonts w:eastAsia="Times New Roman" w:cs="Times New Roman"/>
          <w:szCs w:val="24"/>
        </w:rPr>
        <w:t>περνάει δύσκολα</w:t>
      </w:r>
      <w:r>
        <w:rPr>
          <w:rFonts w:eastAsia="Times New Roman" w:cs="Times New Roman"/>
          <w:szCs w:val="24"/>
        </w:rPr>
        <w:t xml:space="preserve">. </w:t>
      </w:r>
      <w:r w:rsidRPr="00317357">
        <w:rPr>
          <w:rFonts w:eastAsia="Times New Roman" w:cs="Times New Roman"/>
          <w:szCs w:val="24"/>
        </w:rPr>
        <w:t xml:space="preserve">Πρέπει </w:t>
      </w:r>
      <w:r>
        <w:rPr>
          <w:rFonts w:eastAsia="Times New Roman" w:cs="Times New Roman"/>
          <w:szCs w:val="24"/>
        </w:rPr>
        <w:t>να επενδύσουμε στην α</w:t>
      </w:r>
      <w:r w:rsidRPr="00317357">
        <w:rPr>
          <w:rFonts w:eastAsia="Times New Roman" w:cs="Times New Roman"/>
          <w:szCs w:val="24"/>
        </w:rPr>
        <w:t>γροτική οικονομία και</w:t>
      </w:r>
      <w:r>
        <w:rPr>
          <w:rFonts w:eastAsia="Times New Roman" w:cs="Times New Roman"/>
          <w:szCs w:val="24"/>
        </w:rPr>
        <w:t xml:space="preserve"> την</w:t>
      </w:r>
      <w:r w:rsidRPr="00317357">
        <w:rPr>
          <w:rFonts w:eastAsia="Times New Roman" w:cs="Times New Roman"/>
          <w:szCs w:val="24"/>
        </w:rPr>
        <w:t xml:space="preserve"> </w:t>
      </w:r>
      <w:r>
        <w:rPr>
          <w:rFonts w:eastAsia="Times New Roman" w:cs="Times New Roman"/>
          <w:szCs w:val="24"/>
        </w:rPr>
        <w:t>κτηνοτροφία. Διαφορετικά, δεν θα έχουμε κα</w:t>
      </w:r>
      <w:r>
        <w:rPr>
          <w:rFonts w:eastAsia="Times New Roman" w:cs="Times New Roman"/>
          <w:szCs w:val="24"/>
        </w:rPr>
        <w:t>μ</w:t>
      </w:r>
      <w:r>
        <w:rPr>
          <w:rFonts w:eastAsia="Times New Roman" w:cs="Times New Roman"/>
          <w:szCs w:val="24"/>
        </w:rPr>
        <w:t>μία τύχη να δώσουμε π</w:t>
      </w:r>
      <w:r w:rsidRPr="00317357">
        <w:rPr>
          <w:rFonts w:eastAsia="Times New Roman" w:cs="Times New Roman"/>
          <w:szCs w:val="24"/>
        </w:rPr>
        <w:t>νοή σε ένα δ</w:t>
      </w:r>
      <w:r>
        <w:rPr>
          <w:rFonts w:eastAsia="Times New Roman" w:cs="Times New Roman"/>
          <w:szCs w:val="24"/>
        </w:rPr>
        <w:t>υναμικό παραγωγικό κομμάτι της ε</w:t>
      </w:r>
      <w:r w:rsidRPr="00317357">
        <w:rPr>
          <w:rFonts w:eastAsia="Times New Roman" w:cs="Times New Roman"/>
          <w:szCs w:val="24"/>
        </w:rPr>
        <w:t>λληνικής οικονομίας και να</w:t>
      </w:r>
      <w:r>
        <w:rPr>
          <w:rFonts w:eastAsia="Times New Roman" w:cs="Times New Roman"/>
          <w:szCs w:val="24"/>
        </w:rPr>
        <w:t xml:space="preserve"> έχουμε ε</w:t>
      </w:r>
      <w:r w:rsidRPr="00317357">
        <w:rPr>
          <w:rFonts w:eastAsia="Times New Roman" w:cs="Times New Roman"/>
          <w:szCs w:val="24"/>
        </w:rPr>
        <w:t>λπίδα για να βγούμε από την κρίση</w:t>
      </w:r>
      <w:r>
        <w:rPr>
          <w:rFonts w:eastAsia="Times New Roman" w:cs="Times New Roman"/>
          <w:szCs w:val="24"/>
        </w:rPr>
        <w:t>.</w:t>
      </w:r>
    </w:p>
    <w:p w14:paraId="1789E749" w14:textId="77777777" w:rsidR="00690103" w:rsidRDefault="0001178F">
      <w:pPr>
        <w:tabs>
          <w:tab w:val="left" w:pos="6168"/>
        </w:tabs>
        <w:spacing w:line="600" w:lineRule="auto"/>
        <w:ind w:firstLine="720"/>
        <w:jc w:val="both"/>
        <w:rPr>
          <w:rFonts w:eastAsia="Times New Roman" w:cs="Times New Roman"/>
          <w:szCs w:val="24"/>
        </w:rPr>
      </w:pPr>
      <w:r w:rsidRPr="00317357">
        <w:rPr>
          <w:rFonts w:eastAsia="Times New Roman" w:cs="Times New Roman"/>
          <w:szCs w:val="24"/>
        </w:rPr>
        <w:t>Σας</w:t>
      </w:r>
      <w:r w:rsidRPr="00317357">
        <w:rPr>
          <w:rFonts w:eastAsia="Times New Roman" w:cs="Times New Roman"/>
          <w:szCs w:val="24"/>
        </w:rPr>
        <w:t xml:space="preserve"> ευχαριστώ πολύ</w:t>
      </w:r>
      <w:r>
        <w:rPr>
          <w:rFonts w:eastAsia="Times New Roman" w:cs="Times New Roman"/>
          <w:szCs w:val="24"/>
        </w:rPr>
        <w:t>, κύριε Π</w:t>
      </w:r>
      <w:r w:rsidRPr="00317357">
        <w:rPr>
          <w:rFonts w:eastAsia="Times New Roman" w:cs="Times New Roman"/>
          <w:szCs w:val="24"/>
        </w:rPr>
        <w:t>ρόεδρε</w:t>
      </w:r>
      <w:r>
        <w:rPr>
          <w:rFonts w:eastAsia="Times New Roman" w:cs="Times New Roman"/>
          <w:szCs w:val="24"/>
        </w:rPr>
        <w:t xml:space="preserve">. </w:t>
      </w:r>
    </w:p>
    <w:p w14:paraId="1789E74A" w14:textId="77777777" w:rsidR="00690103" w:rsidRDefault="0001178F">
      <w:pPr>
        <w:tabs>
          <w:tab w:val="left" w:pos="6168"/>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789E74B"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317357">
        <w:rPr>
          <w:rFonts w:eastAsia="Times New Roman" w:cs="Times New Roman"/>
          <w:szCs w:val="24"/>
        </w:rPr>
        <w:t xml:space="preserve">Ευχαριστώ </w:t>
      </w:r>
      <w:r>
        <w:rPr>
          <w:rFonts w:eastAsia="Times New Roman" w:cs="Times New Roman"/>
          <w:szCs w:val="24"/>
        </w:rPr>
        <w:t>κι</w:t>
      </w:r>
      <w:r w:rsidRPr="00317357">
        <w:rPr>
          <w:rFonts w:eastAsia="Times New Roman" w:cs="Times New Roman"/>
          <w:szCs w:val="24"/>
        </w:rPr>
        <w:t xml:space="preserve"> εγώ</w:t>
      </w:r>
      <w:r>
        <w:rPr>
          <w:rFonts w:eastAsia="Times New Roman" w:cs="Times New Roman"/>
          <w:szCs w:val="24"/>
        </w:rPr>
        <w:t>.</w:t>
      </w:r>
    </w:p>
    <w:p w14:paraId="1789E74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w:t>
      </w:r>
      <w:r>
        <w:rPr>
          <w:rFonts w:eastAsia="Times New Roman" w:cs="Times New Roman"/>
          <w:szCs w:val="24"/>
        </w:rPr>
        <w:t xml:space="preserve">κολουθούν από τα </w:t>
      </w:r>
      <w:r>
        <w:rPr>
          <w:rFonts w:eastAsia="Times New Roman" w:cs="Times New Roman"/>
          <w:szCs w:val="24"/>
        </w:rPr>
        <w:lastRenderedPageBreak/>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τρεις</w:t>
      </w:r>
      <w:r>
        <w:rPr>
          <w:rFonts w:eastAsia="Times New Roman" w:cs="Times New Roman"/>
          <w:szCs w:val="24"/>
        </w:rPr>
        <w:t xml:space="preserve"> συνοδοί εκπαιδευτικοί από το 1</w:t>
      </w:r>
      <w:r w:rsidRPr="00397A26">
        <w:rPr>
          <w:rFonts w:eastAsia="Times New Roman" w:cs="Times New Roman"/>
          <w:szCs w:val="24"/>
          <w:vertAlign w:val="superscript"/>
        </w:rPr>
        <w:t>ο</w:t>
      </w:r>
      <w:r>
        <w:rPr>
          <w:rFonts w:eastAsia="Times New Roman" w:cs="Times New Roman"/>
          <w:szCs w:val="24"/>
        </w:rPr>
        <w:t xml:space="preserve"> Δημοτικό Σχολείο Μαρκοπούλου. </w:t>
      </w:r>
    </w:p>
    <w:p w14:paraId="1789E74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 Η Βουλή </w:t>
      </w:r>
      <w:r>
        <w:rPr>
          <w:rFonts w:eastAsia="Times New Roman" w:cs="Times New Roman"/>
          <w:szCs w:val="24"/>
        </w:rPr>
        <w:t>σάς</w:t>
      </w:r>
      <w:r>
        <w:rPr>
          <w:rFonts w:eastAsia="Times New Roman" w:cs="Times New Roman"/>
          <w:szCs w:val="24"/>
        </w:rPr>
        <w:t xml:space="preserve"> καλωσορίζει.</w:t>
      </w:r>
    </w:p>
    <w:p w14:paraId="1789E74E" w14:textId="77777777" w:rsidR="00690103" w:rsidRDefault="0001178F">
      <w:pPr>
        <w:spacing w:line="600" w:lineRule="auto"/>
        <w:ind w:firstLine="720"/>
        <w:jc w:val="center"/>
        <w:rPr>
          <w:rFonts w:eastAsia="Times New Roman" w:cs="Times New Roman"/>
          <w:szCs w:val="24"/>
        </w:rPr>
      </w:pPr>
      <w:r w:rsidRPr="003E15E3">
        <w:rPr>
          <w:rFonts w:eastAsia="Times New Roman" w:cs="Times New Roman"/>
          <w:szCs w:val="24"/>
        </w:rPr>
        <w:t>(Χειροκροτήματα απ’ όλες τις πτέρυγες της Βουλής)</w:t>
      </w:r>
    </w:p>
    <w:p w14:paraId="1789E74F" w14:textId="77777777" w:rsidR="00690103" w:rsidRDefault="0001178F">
      <w:pPr>
        <w:spacing w:line="600" w:lineRule="auto"/>
        <w:ind w:firstLine="720"/>
        <w:jc w:val="both"/>
        <w:rPr>
          <w:rFonts w:eastAsia="Times New Roman" w:cs="Times New Roman"/>
          <w:szCs w:val="24"/>
        </w:rPr>
      </w:pPr>
      <w:r w:rsidRPr="003E15E3">
        <w:rPr>
          <w:rFonts w:eastAsia="Times New Roman" w:cs="Times New Roman"/>
          <w:szCs w:val="24"/>
        </w:rPr>
        <w:t>Ο Βουλευτής της Νέας Δημοκρατίας κ. Σπυρίδων</w:t>
      </w:r>
      <w:r>
        <w:rPr>
          <w:rFonts w:eastAsia="Times New Roman" w:cs="Times New Roman"/>
          <w:szCs w:val="24"/>
        </w:rPr>
        <w:t xml:space="preserve"> </w:t>
      </w:r>
      <w:r w:rsidRPr="003E15E3">
        <w:rPr>
          <w:rFonts w:eastAsia="Times New Roman" w:cs="Times New Roman"/>
          <w:szCs w:val="24"/>
        </w:rPr>
        <w:t>-</w:t>
      </w:r>
      <w:r>
        <w:rPr>
          <w:rFonts w:eastAsia="Times New Roman" w:cs="Times New Roman"/>
          <w:szCs w:val="24"/>
        </w:rPr>
        <w:t xml:space="preserve"> </w:t>
      </w:r>
      <w:r w:rsidRPr="003E15E3">
        <w:rPr>
          <w:rFonts w:eastAsia="Times New Roman" w:cs="Times New Roman"/>
          <w:szCs w:val="24"/>
        </w:rPr>
        <w:t xml:space="preserve">Άδωνις Γεωργιάδης ζητεί άδεια απουσίας στο εξωτερικό και συγκεκριμένα στην Αγγλία, για το χρονικό διάστημα </w:t>
      </w:r>
      <w:r>
        <w:rPr>
          <w:rFonts w:eastAsia="Times New Roman" w:cs="Times New Roman"/>
          <w:szCs w:val="24"/>
        </w:rPr>
        <w:t xml:space="preserve">από </w:t>
      </w:r>
      <w:r w:rsidRPr="003E15E3">
        <w:rPr>
          <w:rFonts w:eastAsia="Times New Roman" w:cs="Times New Roman"/>
          <w:szCs w:val="24"/>
        </w:rPr>
        <w:t>10</w:t>
      </w:r>
      <w:r>
        <w:rPr>
          <w:rFonts w:eastAsia="Times New Roman" w:cs="Times New Roman"/>
          <w:szCs w:val="24"/>
        </w:rPr>
        <w:t xml:space="preserve"> Ιανουαρίου</w:t>
      </w:r>
      <w:r w:rsidRPr="003E15E3">
        <w:rPr>
          <w:rFonts w:eastAsia="Times New Roman" w:cs="Times New Roman"/>
          <w:szCs w:val="24"/>
        </w:rPr>
        <w:t xml:space="preserve"> έως 11 Ιανουαρίου</w:t>
      </w:r>
      <w:r>
        <w:rPr>
          <w:rFonts w:eastAsia="Times New Roman" w:cs="Times New Roman"/>
          <w:szCs w:val="24"/>
        </w:rPr>
        <w:t xml:space="preserve"> 2019</w:t>
      </w:r>
      <w:r w:rsidRPr="003E15E3">
        <w:rPr>
          <w:rFonts w:eastAsia="Times New Roman" w:cs="Times New Roman"/>
          <w:szCs w:val="24"/>
        </w:rPr>
        <w:t>, για προσωπικούς λόγους. Η Βουλή εγκρίνει;</w:t>
      </w:r>
    </w:p>
    <w:p w14:paraId="1789E750" w14:textId="77777777" w:rsidR="00690103" w:rsidRDefault="0001178F">
      <w:pPr>
        <w:spacing w:line="600" w:lineRule="auto"/>
        <w:ind w:firstLine="720"/>
        <w:jc w:val="both"/>
        <w:rPr>
          <w:rFonts w:eastAsia="Times New Roman" w:cs="Times New Roman"/>
          <w:szCs w:val="24"/>
        </w:rPr>
      </w:pPr>
      <w:r w:rsidRPr="003E15E3">
        <w:rPr>
          <w:rFonts w:eastAsia="Times New Roman" w:cs="Times New Roman"/>
          <w:b/>
          <w:szCs w:val="24"/>
        </w:rPr>
        <w:t xml:space="preserve">ΟΛΟΙ </w:t>
      </w:r>
      <w:r w:rsidRPr="003E15E3">
        <w:rPr>
          <w:rFonts w:eastAsia="Times New Roman" w:cs="Times New Roman"/>
          <w:b/>
          <w:szCs w:val="24"/>
        </w:rPr>
        <w:t xml:space="preserve">ΟΙ </w:t>
      </w:r>
      <w:r w:rsidRPr="003E15E3">
        <w:rPr>
          <w:rFonts w:eastAsia="Times New Roman" w:cs="Times New Roman"/>
          <w:b/>
          <w:szCs w:val="24"/>
        </w:rPr>
        <w:t xml:space="preserve">ΒΟΥΛΕΥΤΕΣ: </w:t>
      </w:r>
      <w:r w:rsidRPr="003E15E3">
        <w:rPr>
          <w:rFonts w:eastAsia="Times New Roman" w:cs="Times New Roman"/>
          <w:szCs w:val="24"/>
        </w:rPr>
        <w:t xml:space="preserve">Μάλιστα, μάλιστα. </w:t>
      </w:r>
    </w:p>
    <w:p w14:paraId="1789E751"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w:t>
      </w:r>
      <w:r>
        <w:rPr>
          <w:rFonts w:eastAsia="Times New Roman" w:cs="Times New Roman"/>
          <w:b/>
          <w:szCs w:val="24"/>
        </w:rPr>
        <w:t>στινός</w:t>
      </w:r>
      <w:proofErr w:type="spellEnd"/>
      <w:r>
        <w:rPr>
          <w:rFonts w:eastAsia="Times New Roman" w:cs="Times New Roman"/>
          <w:b/>
          <w:szCs w:val="24"/>
        </w:rPr>
        <w:t xml:space="preserve">): </w:t>
      </w:r>
      <w:r w:rsidRPr="008357D3">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w:t>
      </w:r>
    </w:p>
    <w:p w14:paraId="1789E75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Μανιάτης για πέντε λεπτά. </w:t>
      </w:r>
    </w:p>
    <w:p w14:paraId="1789E753"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Ευχαριστώ, κύριε Πρόεδρε. </w:t>
      </w:r>
    </w:p>
    <w:p w14:paraId="1789E75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Ιανουάριος 2015 - Ιανουάριος 2019.</w:t>
      </w:r>
      <w:r w:rsidRPr="00317357">
        <w:rPr>
          <w:rFonts w:eastAsia="Times New Roman" w:cs="Times New Roman"/>
          <w:szCs w:val="24"/>
        </w:rPr>
        <w:t xml:space="preserve"> Τέσσερα χρόνια ΣΥΡΙΖΑ</w:t>
      </w:r>
      <w:r>
        <w:rPr>
          <w:rFonts w:eastAsia="Times New Roman" w:cs="Times New Roman"/>
          <w:szCs w:val="24"/>
        </w:rPr>
        <w:t xml:space="preserve"> -Α</w:t>
      </w:r>
      <w:r w:rsidRPr="00317357">
        <w:rPr>
          <w:rFonts w:eastAsia="Times New Roman" w:cs="Times New Roman"/>
          <w:szCs w:val="24"/>
        </w:rPr>
        <w:t>ΝΕΛ</w:t>
      </w:r>
      <w:r>
        <w:rPr>
          <w:rFonts w:eastAsia="Times New Roman" w:cs="Times New Roman"/>
          <w:szCs w:val="24"/>
        </w:rPr>
        <w:t>, τ</w:t>
      </w:r>
      <w:r w:rsidRPr="00317357">
        <w:rPr>
          <w:rFonts w:eastAsia="Times New Roman" w:cs="Times New Roman"/>
          <w:szCs w:val="24"/>
        </w:rPr>
        <w:t>έσσερα χρόνια μιας καταστροφικής πολιτ</w:t>
      </w:r>
      <w:r w:rsidRPr="00317357">
        <w:rPr>
          <w:rFonts w:eastAsia="Times New Roman" w:cs="Times New Roman"/>
          <w:szCs w:val="24"/>
        </w:rPr>
        <w:t>ικής από την οποία δεν θα μ</w:t>
      </w:r>
      <w:r>
        <w:rPr>
          <w:rFonts w:eastAsia="Times New Roman" w:cs="Times New Roman"/>
          <w:szCs w:val="24"/>
        </w:rPr>
        <w:t>πορούσε να έχει γλυτώσει και ο α</w:t>
      </w:r>
      <w:r w:rsidRPr="00317357">
        <w:rPr>
          <w:rFonts w:eastAsia="Times New Roman" w:cs="Times New Roman"/>
          <w:szCs w:val="24"/>
        </w:rPr>
        <w:t>γροτικός τομέας</w:t>
      </w:r>
      <w:r>
        <w:rPr>
          <w:rFonts w:eastAsia="Times New Roman" w:cs="Times New Roman"/>
          <w:szCs w:val="24"/>
        </w:rPr>
        <w:t>.</w:t>
      </w:r>
      <w:r w:rsidRPr="00317357">
        <w:rPr>
          <w:rFonts w:eastAsia="Times New Roman" w:cs="Times New Roman"/>
          <w:szCs w:val="24"/>
        </w:rPr>
        <w:t xml:space="preserve"> Τέσσερα χρόνια μιας Κυβέρνησης και ενός Πρωθυπουργού που έχουν παρουσιάσει τα χειρότερα δείγματα πολιτικής συμπεριφοράς σε όλη τη Μεταπολίτευση</w:t>
      </w:r>
      <w:r>
        <w:rPr>
          <w:rFonts w:eastAsia="Times New Roman" w:cs="Times New Roman"/>
          <w:szCs w:val="24"/>
        </w:rPr>
        <w:t>.</w:t>
      </w:r>
      <w:r w:rsidRPr="00317357">
        <w:rPr>
          <w:rFonts w:eastAsia="Times New Roman" w:cs="Times New Roman"/>
          <w:szCs w:val="24"/>
        </w:rPr>
        <w:t xml:space="preserve"> Προφανώς</w:t>
      </w:r>
      <w:r>
        <w:rPr>
          <w:rFonts w:eastAsia="Times New Roman" w:cs="Times New Roman"/>
          <w:szCs w:val="24"/>
        </w:rPr>
        <w:t xml:space="preserve"> δεν θα μπορούσε ο α</w:t>
      </w:r>
      <w:r w:rsidRPr="00317357">
        <w:rPr>
          <w:rFonts w:eastAsia="Times New Roman" w:cs="Times New Roman"/>
          <w:szCs w:val="24"/>
        </w:rPr>
        <w:t>γροτικό</w:t>
      </w:r>
      <w:r w:rsidRPr="00317357">
        <w:rPr>
          <w:rFonts w:eastAsia="Times New Roman" w:cs="Times New Roman"/>
          <w:szCs w:val="24"/>
        </w:rPr>
        <w:t>ς τομέας</w:t>
      </w:r>
      <w:r>
        <w:rPr>
          <w:rFonts w:eastAsia="Times New Roman" w:cs="Times New Roman"/>
          <w:szCs w:val="24"/>
        </w:rPr>
        <w:t>, ο</w:t>
      </w:r>
      <w:r w:rsidRPr="00317357">
        <w:rPr>
          <w:rFonts w:eastAsia="Times New Roman" w:cs="Times New Roman"/>
          <w:szCs w:val="24"/>
        </w:rPr>
        <w:t xml:space="preserve"> πρωτογενής τομέας</w:t>
      </w:r>
      <w:r>
        <w:rPr>
          <w:rFonts w:eastAsia="Times New Roman" w:cs="Times New Roman"/>
          <w:szCs w:val="24"/>
        </w:rPr>
        <w:t>,</w:t>
      </w:r>
      <w:r w:rsidRPr="00317357">
        <w:rPr>
          <w:rFonts w:eastAsia="Times New Roman" w:cs="Times New Roman"/>
          <w:szCs w:val="24"/>
        </w:rPr>
        <w:t xml:space="preserve"> να ξεφύγει από αυτή</w:t>
      </w:r>
      <w:r>
        <w:rPr>
          <w:rFonts w:eastAsia="Times New Roman" w:cs="Times New Roman"/>
          <w:szCs w:val="24"/>
        </w:rPr>
        <w:t xml:space="preserve"> τη λαίλαπα αναξιοπιστίας κ</w:t>
      </w:r>
      <w:r w:rsidRPr="00317357">
        <w:rPr>
          <w:rFonts w:eastAsia="Times New Roman" w:cs="Times New Roman"/>
          <w:szCs w:val="24"/>
        </w:rPr>
        <w:t>αι παραλογισμού</w:t>
      </w:r>
      <w:r>
        <w:rPr>
          <w:rFonts w:eastAsia="Times New Roman" w:cs="Times New Roman"/>
          <w:szCs w:val="24"/>
        </w:rPr>
        <w:t xml:space="preserve">. </w:t>
      </w:r>
    </w:p>
    <w:p w14:paraId="1789E75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Υπέρογκες</w:t>
      </w:r>
      <w:r w:rsidRPr="00317357">
        <w:rPr>
          <w:rFonts w:eastAsia="Times New Roman" w:cs="Times New Roman"/>
          <w:szCs w:val="24"/>
        </w:rPr>
        <w:t xml:space="preserve"> </w:t>
      </w:r>
      <w:proofErr w:type="spellStart"/>
      <w:r w:rsidRPr="00317357">
        <w:rPr>
          <w:rFonts w:eastAsia="Times New Roman" w:cs="Times New Roman"/>
          <w:szCs w:val="24"/>
        </w:rPr>
        <w:t>τιμωρητικές</w:t>
      </w:r>
      <w:proofErr w:type="spellEnd"/>
      <w:r w:rsidRPr="00317357">
        <w:rPr>
          <w:rFonts w:eastAsia="Times New Roman" w:cs="Times New Roman"/>
          <w:szCs w:val="24"/>
        </w:rPr>
        <w:t xml:space="preserve"> πολιτικές στην ασφάλιση και τη φορολογία</w:t>
      </w:r>
      <w:r>
        <w:rPr>
          <w:rFonts w:eastAsia="Times New Roman" w:cs="Times New Roman"/>
          <w:szCs w:val="24"/>
        </w:rPr>
        <w:t>.</w:t>
      </w:r>
      <w:r w:rsidRPr="00317357">
        <w:rPr>
          <w:rFonts w:eastAsia="Times New Roman" w:cs="Times New Roman"/>
          <w:szCs w:val="24"/>
        </w:rPr>
        <w:t xml:space="preserve"> Φορολόγηση για πρώτη φορά των κοινοτικών επιδοτήσεων</w:t>
      </w:r>
      <w:r>
        <w:rPr>
          <w:rFonts w:eastAsia="Times New Roman" w:cs="Times New Roman"/>
          <w:szCs w:val="24"/>
        </w:rPr>
        <w:t>.</w:t>
      </w:r>
      <w:r w:rsidRPr="00317357">
        <w:rPr>
          <w:rFonts w:eastAsia="Times New Roman" w:cs="Times New Roman"/>
          <w:szCs w:val="24"/>
        </w:rPr>
        <w:t xml:space="preserve"> Διάλυση της κτηνοτροφίας</w:t>
      </w:r>
      <w:r>
        <w:rPr>
          <w:rFonts w:eastAsia="Times New Roman" w:cs="Times New Roman"/>
          <w:szCs w:val="24"/>
        </w:rPr>
        <w:t>.</w:t>
      </w:r>
      <w:r w:rsidRPr="00317357">
        <w:rPr>
          <w:rFonts w:eastAsia="Times New Roman" w:cs="Times New Roman"/>
          <w:szCs w:val="24"/>
        </w:rPr>
        <w:t xml:space="preserve"> Μπάχαλο με τους δασικούς χάρτες</w:t>
      </w:r>
      <w:r>
        <w:rPr>
          <w:rFonts w:eastAsia="Times New Roman" w:cs="Times New Roman"/>
          <w:szCs w:val="24"/>
        </w:rPr>
        <w:t>,</w:t>
      </w:r>
      <w:r w:rsidRPr="00317357">
        <w:rPr>
          <w:rFonts w:eastAsia="Times New Roman" w:cs="Times New Roman"/>
          <w:szCs w:val="24"/>
        </w:rPr>
        <w:t xml:space="preserve"> με τεράστιες αβεβαιότητες στην καταβολή των ενισχύσεων για εκατοντάδες χιλιάδες παραγωγούς</w:t>
      </w:r>
      <w:r>
        <w:rPr>
          <w:rFonts w:eastAsia="Times New Roman" w:cs="Times New Roman"/>
          <w:szCs w:val="24"/>
        </w:rPr>
        <w:t>.</w:t>
      </w:r>
      <w:r w:rsidRPr="00317357">
        <w:rPr>
          <w:rFonts w:eastAsia="Times New Roman" w:cs="Times New Roman"/>
          <w:szCs w:val="24"/>
        </w:rPr>
        <w:t xml:space="preserve"> Κατάργηση του ΟΓΑ και μείωση των αγροτικών συντάξεων με</w:t>
      </w:r>
      <w:r>
        <w:rPr>
          <w:rFonts w:eastAsia="Times New Roman" w:cs="Times New Roman"/>
          <w:szCs w:val="24"/>
        </w:rPr>
        <w:t xml:space="preserve"> </w:t>
      </w:r>
      <w:r w:rsidRPr="00317357">
        <w:rPr>
          <w:rFonts w:eastAsia="Times New Roman" w:cs="Times New Roman"/>
          <w:szCs w:val="24"/>
        </w:rPr>
        <w:t xml:space="preserve">χαρακτηριστικότερο </w:t>
      </w:r>
      <w:r>
        <w:rPr>
          <w:rFonts w:eastAsia="Times New Roman" w:cs="Times New Roman"/>
          <w:szCs w:val="24"/>
        </w:rPr>
        <w:t xml:space="preserve">το </w:t>
      </w:r>
      <w:r w:rsidRPr="00317357">
        <w:rPr>
          <w:rFonts w:eastAsia="Times New Roman" w:cs="Times New Roman"/>
          <w:szCs w:val="24"/>
        </w:rPr>
        <w:t xml:space="preserve">παράδειγμα </w:t>
      </w:r>
      <w:r>
        <w:rPr>
          <w:rFonts w:eastAsia="Times New Roman" w:cs="Times New Roman"/>
          <w:szCs w:val="24"/>
        </w:rPr>
        <w:t xml:space="preserve">όσων </w:t>
      </w:r>
      <w:r w:rsidRPr="00317357">
        <w:rPr>
          <w:rFonts w:eastAsia="Times New Roman" w:cs="Times New Roman"/>
          <w:szCs w:val="24"/>
        </w:rPr>
        <w:t>γεννήθηκαν το 1950</w:t>
      </w:r>
      <w:r>
        <w:rPr>
          <w:rFonts w:eastAsia="Times New Roman" w:cs="Times New Roman"/>
          <w:szCs w:val="24"/>
        </w:rPr>
        <w:t>.</w:t>
      </w:r>
      <w:r w:rsidRPr="00317357">
        <w:rPr>
          <w:rFonts w:eastAsia="Times New Roman" w:cs="Times New Roman"/>
          <w:szCs w:val="24"/>
        </w:rPr>
        <w:t xml:space="preserve"> </w:t>
      </w:r>
      <w:r>
        <w:rPr>
          <w:rFonts w:eastAsia="Times New Roman" w:cs="Times New Roman"/>
          <w:szCs w:val="24"/>
        </w:rPr>
        <w:t>Ε</w:t>
      </w:r>
      <w:r w:rsidRPr="00317357">
        <w:rPr>
          <w:rFonts w:eastAsia="Times New Roman" w:cs="Times New Roman"/>
          <w:szCs w:val="24"/>
        </w:rPr>
        <w:t xml:space="preserve">ίναι </w:t>
      </w:r>
      <w:r>
        <w:rPr>
          <w:rFonts w:eastAsia="Times New Roman" w:cs="Times New Roman"/>
          <w:szCs w:val="24"/>
        </w:rPr>
        <w:t>δεκατέσσερ</w:t>
      </w:r>
      <w:r>
        <w:rPr>
          <w:rFonts w:eastAsia="Times New Roman" w:cs="Times New Roman"/>
          <w:szCs w:val="24"/>
        </w:rPr>
        <w:t>ις χιλιάδες οι παραγωγοί</w:t>
      </w:r>
      <w:r w:rsidRPr="00317357">
        <w:rPr>
          <w:rFonts w:eastAsia="Times New Roman" w:cs="Times New Roman"/>
          <w:szCs w:val="24"/>
        </w:rPr>
        <w:t xml:space="preserve"> που έχουν καταθέσει αίτηση για να πάρουν σύνταξη</w:t>
      </w:r>
      <w:r>
        <w:rPr>
          <w:rFonts w:eastAsia="Times New Roman" w:cs="Times New Roman"/>
          <w:szCs w:val="24"/>
        </w:rPr>
        <w:t>.</w:t>
      </w:r>
      <w:r w:rsidRPr="00317357">
        <w:rPr>
          <w:rFonts w:eastAsia="Times New Roman" w:cs="Times New Roman"/>
          <w:szCs w:val="24"/>
        </w:rPr>
        <w:t xml:space="preserve"> Η σύνταξη δινόταν στους αγρότες από τον ΟΓΑ μέσα σε έξι μήνες</w:t>
      </w:r>
      <w:r>
        <w:rPr>
          <w:rFonts w:eastAsia="Times New Roman" w:cs="Times New Roman"/>
          <w:szCs w:val="24"/>
        </w:rPr>
        <w:t>.</w:t>
      </w:r>
      <w:r w:rsidRPr="00317357">
        <w:rPr>
          <w:rFonts w:eastAsia="Times New Roman" w:cs="Times New Roman"/>
          <w:szCs w:val="24"/>
        </w:rPr>
        <w:t xml:space="preserve"> Από τους </w:t>
      </w:r>
      <w:r>
        <w:rPr>
          <w:rFonts w:eastAsia="Times New Roman" w:cs="Times New Roman"/>
          <w:szCs w:val="24"/>
        </w:rPr>
        <w:t xml:space="preserve">δεκατέσσερις χιλιάδες, </w:t>
      </w:r>
      <w:r w:rsidRPr="00317357">
        <w:rPr>
          <w:rFonts w:eastAsia="Times New Roman" w:cs="Times New Roman"/>
          <w:szCs w:val="24"/>
        </w:rPr>
        <w:t xml:space="preserve">μετά </w:t>
      </w:r>
      <w:r w:rsidRPr="00317357">
        <w:rPr>
          <w:rFonts w:eastAsia="Times New Roman" w:cs="Times New Roman"/>
          <w:szCs w:val="24"/>
        </w:rPr>
        <w:lastRenderedPageBreak/>
        <w:t>από τόσο καιρό</w:t>
      </w:r>
      <w:r>
        <w:rPr>
          <w:rFonts w:eastAsia="Times New Roman" w:cs="Times New Roman"/>
          <w:szCs w:val="24"/>
        </w:rPr>
        <w:t>,</w:t>
      </w:r>
      <w:r w:rsidRPr="00317357">
        <w:rPr>
          <w:rFonts w:eastAsia="Times New Roman" w:cs="Times New Roman"/>
          <w:szCs w:val="24"/>
        </w:rPr>
        <w:t xml:space="preserve"> έχουν πάρει μόλις οι μισοί</w:t>
      </w:r>
      <w:r>
        <w:rPr>
          <w:rFonts w:eastAsia="Times New Roman" w:cs="Times New Roman"/>
          <w:szCs w:val="24"/>
        </w:rPr>
        <w:t>.</w:t>
      </w:r>
      <w:r w:rsidRPr="00317357">
        <w:rPr>
          <w:rFonts w:eastAsia="Times New Roman" w:cs="Times New Roman"/>
          <w:szCs w:val="24"/>
        </w:rPr>
        <w:t xml:space="preserve"> Αυτό είναι το αποτέλεσμα μιας πολιτικ</w:t>
      </w:r>
      <w:r w:rsidRPr="00317357">
        <w:rPr>
          <w:rFonts w:eastAsia="Times New Roman" w:cs="Times New Roman"/>
          <w:szCs w:val="24"/>
        </w:rPr>
        <w:t>ής αναξιοπιστίας και παραλογισμού</w:t>
      </w:r>
      <w:r>
        <w:rPr>
          <w:rFonts w:eastAsia="Times New Roman" w:cs="Times New Roman"/>
          <w:szCs w:val="24"/>
        </w:rPr>
        <w:t>.</w:t>
      </w:r>
    </w:p>
    <w:p w14:paraId="1789E756" w14:textId="77777777" w:rsidR="00690103" w:rsidRDefault="0001178F">
      <w:pPr>
        <w:spacing w:line="600" w:lineRule="auto"/>
        <w:ind w:firstLine="720"/>
        <w:jc w:val="both"/>
        <w:rPr>
          <w:rFonts w:eastAsia="Times New Roman" w:cs="Times New Roman"/>
          <w:szCs w:val="24"/>
        </w:rPr>
      </w:pPr>
      <w:r w:rsidRPr="00317357">
        <w:rPr>
          <w:rFonts w:eastAsia="Times New Roman" w:cs="Times New Roman"/>
          <w:szCs w:val="24"/>
        </w:rPr>
        <w:t>Υπάρχει εναλλακτική λύση</w:t>
      </w:r>
      <w:r>
        <w:rPr>
          <w:rFonts w:eastAsia="Times New Roman" w:cs="Times New Roman"/>
          <w:szCs w:val="24"/>
        </w:rPr>
        <w:t>;</w:t>
      </w:r>
      <w:r w:rsidRPr="00317357">
        <w:rPr>
          <w:rFonts w:eastAsia="Times New Roman" w:cs="Times New Roman"/>
          <w:szCs w:val="24"/>
        </w:rPr>
        <w:t xml:space="preserve"> Ναι υπάρχει και </w:t>
      </w:r>
      <w:r>
        <w:rPr>
          <w:rFonts w:eastAsia="Times New Roman" w:cs="Times New Roman"/>
          <w:szCs w:val="24"/>
        </w:rPr>
        <w:t xml:space="preserve">εμείς </w:t>
      </w:r>
      <w:r w:rsidRPr="00317357">
        <w:rPr>
          <w:rFonts w:eastAsia="Times New Roman" w:cs="Times New Roman"/>
          <w:szCs w:val="24"/>
        </w:rPr>
        <w:t>την έχουμε καταθέσει</w:t>
      </w:r>
      <w:r>
        <w:rPr>
          <w:rFonts w:eastAsia="Times New Roman" w:cs="Times New Roman"/>
          <w:szCs w:val="24"/>
        </w:rPr>
        <w:t>. Μας δεσμεύει η π</w:t>
      </w:r>
      <w:r w:rsidRPr="00317357">
        <w:rPr>
          <w:rFonts w:eastAsia="Times New Roman" w:cs="Times New Roman"/>
          <w:szCs w:val="24"/>
        </w:rPr>
        <w:t xml:space="preserve">ρόταση νόμου και </w:t>
      </w:r>
      <w:r>
        <w:rPr>
          <w:rFonts w:eastAsia="Times New Roman" w:cs="Times New Roman"/>
          <w:szCs w:val="24"/>
        </w:rPr>
        <w:t xml:space="preserve">η </w:t>
      </w:r>
      <w:r w:rsidRPr="00317357">
        <w:rPr>
          <w:rFonts w:eastAsia="Times New Roman" w:cs="Times New Roman"/>
          <w:szCs w:val="24"/>
        </w:rPr>
        <w:t>υπογραφή που έχουμε βάλει</w:t>
      </w:r>
      <w:r>
        <w:rPr>
          <w:rFonts w:eastAsia="Times New Roman" w:cs="Times New Roman"/>
          <w:szCs w:val="24"/>
        </w:rPr>
        <w:t>,</w:t>
      </w:r>
      <w:r w:rsidRPr="00317357">
        <w:rPr>
          <w:rFonts w:eastAsia="Times New Roman" w:cs="Times New Roman"/>
          <w:szCs w:val="24"/>
        </w:rPr>
        <w:t xml:space="preserve"> για το πώς </w:t>
      </w:r>
      <w:r>
        <w:rPr>
          <w:rFonts w:eastAsia="Times New Roman" w:cs="Times New Roman"/>
          <w:szCs w:val="24"/>
        </w:rPr>
        <w:t>αντιλαμβανόμαστε το μέλλον της ελληνικής γ</w:t>
      </w:r>
      <w:r w:rsidRPr="00317357">
        <w:rPr>
          <w:rFonts w:eastAsia="Times New Roman" w:cs="Times New Roman"/>
          <w:szCs w:val="24"/>
        </w:rPr>
        <w:t>εωργίας</w:t>
      </w:r>
      <w:r>
        <w:rPr>
          <w:rFonts w:eastAsia="Times New Roman" w:cs="Times New Roman"/>
          <w:szCs w:val="24"/>
        </w:rPr>
        <w:t>.</w:t>
      </w:r>
      <w:r w:rsidRPr="00317357">
        <w:rPr>
          <w:rFonts w:eastAsia="Times New Roman" w:cs="Times New Roman"/>
          <w:szCs w:val="24"/>
        </w:rPr>
        <w:t xml:space="preserve"> </w:t>
      </w:r>
    </w:p>
    <w:p w14:paraId="1789E757" w14:textId="77777777" w:rsidR="00690103" w:rsidRDefault="0001178F">
      <w:pPr>
        <w:spacing w:line="600" w:lineRule="auto"/>
        <w:ind w:firstLine="720"/>
        <w:jc w:val="both"/>
        <w:rPr>
          <w:rFonts w:eastAsia="Times New Roman"/>
          <w:bCs/>
          <w:szCs w:val="24"/>
        </w:rPr>
      </w:pPr>
      <w:r>
        <w:rPr>
          <w:rFonts w:eastAsia="Times New Roman"/>
          <w:bCs/>
          <w:szCs w:val="24"/>
        </w:rPr>
        <w:t xml:space="preserve">Θέλουμε </w:t>
      </w:r>
      <w:r w:rsidRPr="004F524E">
        <w:rPr>
          <w:rFonts w:eastAsia="Times New Roman"/>
          <w:bCs/>
          <w:szCs w:val="24"/>
        </w:rPr>
        <w:t>μείωση του φόρου ε</w:t>
      </w:r>
      <w:r w:rsidRPr="004F524E">
        <w:rPr>
          <w:rFonts w:eastAsia="Times New Roman"/>
          <w:bCs/>
          <w:szCs w:val="24"/>
        </w:rPr>
        <w:t>ισοδήματος</w:t>
      </w:r>
      <w:r>
        <w:rPr>
          <w:rFonts w:eastAsia="Times New Roman"/>
          <w:bCs/>
          <w:szCs w:val="24"/>
        </w:rPr>
        <w:t>,</w:t>
      </w:r>
      <w:r w:rsidRPr="004F524E">
        <w:rPr>
          <w:rFonts w:eastAsia="Times New Roman"/>
          <w:bCs/>
          <w:szCs w:val="24"/>
        </w:rPr>
        <w:t xml:space="preserve"> εκεί που </w:t>
      </w:r>
      <w:r>
        <w:rPr>
          <w:rFonts w:eastAsia="Times New Roman"/>
          <w:bCs/>
          <w:szCs w:val="24"/>
        </w:rPr>
        <w:t>ήταν πριν</w:t>
      </w:r>
      <w:r w:rsidRPr="004F524E">
        <w:rPr>
          <w:rFonts w:eastAsia="Times New Roman"/>
          <w:bCs/>
          <w:szCs w:val="24"/>
        </w:rPr>
        <w:t xml:space="preserve"> τους ΣΥΡΙΖΑΝΕΛ</w:t>
      </w:r>
      <w:r>
        <w:rPr>
          <w:rFonts w:eastAsia="Times New Roman"/>
          <w:bCs/>
          <w:szCs w:val="24"/>
        </w:rPr>
        <w:t>,</w:t>
      </w:r>
      <w:r w:rsidRPr="004F524E">
        <w:rPr>
          <w:rFonts w:eastAsia="Times New Roman"/>
          <w:bCs/>
          <w:szCs w:val="24"/>
        </w:rPr>
        <w:t xml:space="preserve"> στο 13%</w:t>
      </w:r>
      <w:r>
        <w:rPr>
          <w:rFonts w:eastAsia="Times New Roman"/>
          <w:bCs/>
          <w:szCs w:val="24"/>
        </w:rPr>
        <w:t>,</w:t>
      </w:r>
      <w:r w:rsidRPr="004F524E">
        <w:rPr>
          <w:rFonts w:eastAsia="Times New Roman"/>
          <w:bCs/>
          <w:szCs w:val="24"/>
        </w:rPr>
        <w:t xml:space="preserve"> ακατάσχετο και αφορολόγητο των επιδοτήσεων έως 20.000 ευρώ</w:t>
      </w:r>
      <w:r>
        <w:rPr>
          <w:rFonts w:eastAsia="Times New Roman"/>
          <w:bCs/>
          <w:szCs w:val="24"/>
        </w:rPr>
        <w:t>,</w:t>
      </w:r>
      <w:r w:rsidRPr="004F524E">
        <w:rPr>
          <w:rFonts w:eastAsia="Times New Roman"/>
          <w:bCs/>
          <w:szCs w:val="24"/>
        </w:rPr>
        <w:t xml:space="preserve"> αποδέσμευση των ασφαλιστικών εισφορών από το εισόδημα</w:t>
      </w:r>
      <w:r>
        <w:rPr>
          <w:rFonts w:eastAsia="Times New Roman"/>
          <w:bCs/>
          <w:szCs w:val="24"/>
        </w:rPr>
        <w:t>,</w:t>
      </w:r>
      <w:r w:rsidRPr="004F524E">
        <w:rPr>
          <w:rFonts w:eastAsia="Times New Roman"/>
          <w:bCs/>
          <w:szCs w:val="24"/>
        </w:rPr>
        <w:t xml:space="preserve"> ειδικό ακατάσχετο λογαριασμό για τους αγρότες</w:t>
      </w:r>
      <w:r>
        <w:rPr>
          <w:rFonts w:eastAsia="Times New Roman"/>
          <w:bCs/>
          <w:szCs w:val="24"/>
        </w:rPr>
        <w:t>,</w:t>
      </w:r>
      <w:r w:rsidRPr="004F524E">
        <w:rPr>
          <w:rFonts w:eastAsia="Times New Roman"/>
          <w:bCs/>
          <w:szCs w:val="24"/>
        </w:rPr>
        <w:t xml:space="preserve"> 35% μειωμένη φορολογία και πέντε μονάδ</w:t>
      </w:r>
      <w:r w:rsidRPr="004F524E">
        <w:rPr>
          <w:rFonts w:eastAsia="Times New Roman"/>
          <w:bCs/>
          <w:szCs w:val="24"/>
        </w:rPr>
        <w:t>ες επιπλέον</w:t>
      </w:r>
      <w:r>
        <w:rPr>
          <w:rFonts w:eastAsia="Times New Roman"/>
          <w:bCs/>
          <w:szCs w:val="24"/>
        </w:rPr>
        <w:t xml:space="preserve"> ε</w:t>
      </w:r>
      <w:r w:rsidRPr="004F524E">
        <w:rPr>
          <w:rFonts w:eastAsia="Times New Roman"/>
          <w:bCs/>
          <w:szCs w:val="24"/>
        </w:rPr>
        <w:t>πιστροφή ΦΠΑ για τους παραγωγούς που ανήκουν σε συνεταιρισμούς και ομάδες παραγωγών</w:t>
      </w:r>
      <w:r>
        <w:rPr>
          <w:rFonts w:eastAsia="Times New Roman"/>
          <w:bCs/>
          <w:szCs w:val="24"/>
        </w:rPr>
        <w:t>,</w:t>
      </w:r>
      <w:r w:rsidRPr="004F524E">
        <w:rPr>
          <w:rFonts w:eastAsia="Times New Roman"/>
          <w:bCs/>
          <w:szCs w:val="24"/>
        </w:rPr>
        <w:t xml:space="preserve"> καθιέρωση κάρτας αγροτικού πετρελαίου</w:t>
      </w:r>
      <w:r>
        <w:rPr>
          <w:rFonts w:eastAsia="Times New Roman"/>
          <w:bCs/>
          <w:szCs w:val="24"/>
        </w:rPr>
        <w:t>,</w:t>
      </w:r>
      <w:r w:rsidRPr="004F524E">
        <w:rPr>
          <w:rFonts w:eastAsia="Times New Roman"/>
          <w:bCs/>
          <w:szCs w:val="24"/>
        </w:rPr>
        <w:t xml:space="preserve"> εξαίρεση των αγροτεμαχίων από το</w:t>
      </w:r>
      <w:r>
        <w:rPr>
          <w:rFonts w:eastAsia="Times New Roman"/>
          <w:bCs/>
          <w:szCs w:val="24"/>
        </w:rPr>
        <w:t>ν</w:t>
      </w:r>
      <w:r w:rsidRPr="004F524E">
        <w:rPr>
          <w:rFonts w:eastAsia="Times New Roman"/>
          <w:bCs/>
          <w:szCs w:val="24"/>
        </w:rPr>
        <w:t xml:space="preserve"> συμπληρωματικό ΕΝΦΙΑ</w:t>
      </w:r>
      <w:r>
        <w:rPr>
          <w:rFonts w:eastAsia="Times New Roman"/>
          <w:bCs/>
          <w:szCs w:val="24"/>
        </w:rPr>
        <w:t>,</w:t>
      </w:r>
      <w:r w:rsidRPr="004F524E">
        <w:rPr>
          <w:rFonts w:eastAsia="Times New Roman"/>
          <w:bCs/>
          <w:szCs w:val="24"/>
        </w:rPr>
        <w:t xml:space="preserve"> συγκεκριμένες δεσμευτικές προτάσεις για να υπάρξ</w:t>
      </w:r>
      <w:r>
        <w:rPr>
          <w:rFonts w:eastAsia="Times New Roman"/>
          <w:bCs/>
          <w:szCs w:val="24"/>
        </w:rPr>
        <w:t>ει χαμόγελο και</w:t>
      </w:r>
      <w:r>
        <w:rPr>
          <w:rFonts w:eastAsia="Times New Roman"/>
          <w:bCs/>
          <w:szCs w:val="24"/>
        </w:rPr>
        <w:t xml:space="preserve"> αισιοδοξία στην ε</w:t>
      </w:r>
      <w:r w:rsidRPr="004F524E">
        <w:rPr>
          <w:rFonts w:eastAsia="Times New Roman"/>
          <w:bCs/>
          <w:szCs w:val="24"/>
        </w:rPr>
        <w:t>λληνική περιφέρεια</w:t>
      </w:r>
      <w:r>
        <w:rPr>
          <w:rFonts w:eastAsia="Times New Roman"/>
          <w:bCs/>
          <w:szCs w:val="24"/>
        </w:rPr>
        <w:t>.</w:t>
      </w:r>
    </w:p>
    <w:p w14:paraId="1789E758" w14:textId="77777777" w:rsidR="00690103" w:rsidRDefault="0001178F">
      <w:pPr>
        <w:spacing w:line="600" w:lineRule="auto"/>
        <w:ind w:firstLine="720"/>
        <w:jc w:val="both"/>
        <w:rPr>
          <w:rFonts w:eastAsia="Times New Roman"/>
          <w:bCs/>
          <w:szCs w:val="24"/>
        </w:rPr>
      </w:pPr>
      <w:r>
        <w:rPr>
          <w:rFonts w:eastAsia="Times New Roman"/>
          <w:bCs/>
          <w:szCs w:val="24"/>
        </w:rPr>
        <w:lastRenderedPageBreak/>
        <w:t>Έ</w:t>
      </w:r>
      <w:r w:rsidRPr="004F524E">
        <w:rPr>
          <w:rFonts w:eastAsia="Times New Roman"/>
          <w:bCs/>
          <w:szCs w:val="24"/>
        </w:rPr>
        <w:t xml:space="preserve">ρχομαι στον </w:t>
      </w:r>
      <w:r>
        <w:rPr>
          <w:rFonts w:eastAsia="Times New Roman"/>
          <w:bCs/>
          <w:szCs w:val="24"/>
        </w:rPr>
        <w:t>ν</w:t>
      </w:r>
      <w:r>
        <w:rPr>
          <w:rFonts w:eastAsia="Times New Roman"/>
          <w:bCs/>
          <w:szCs w:val="24"/>
        </w:rPr>
        <w:t xml:space="preserve">ομό </w:t>
      </w:r>
      <w:r w:rsidRPr="004F524E">
        <w:rPr>
          <w:rFonts w:eastAsia="Times New Roman"/>
          <w:bCs/>
          <w:szCs w:val="24"/>
        </w:rPr>
        <w:t>μου</w:t>
      </w:r>
      <w:r>
        <w:rPr>
          <w:rFonts w:eastAsia="Times New Roman"/>
          <w:bCs/>
          <w:szCs w:val="24"/>
        </w:rPr>
        <w:t>,</w:t>
      </w:r>
      <w:r w:rsidRPr="004F524E">
        <w:rPr>
          <w:rFonts w:eastAsia="Times New Roman"/>
          <w:bCs/>
          <w:szCs w:val="24"/>
        </w:rPr>
        <w:t xml:space="preserve"> την Αργολίδα</w:t>
      </w:r>
      <w:r>
        <w:rPr>
          <w:rFonts w:eastAsia="Times New Roman"/>
          <w:bCs/>
          <w:szCs w:val="24"/>
        </w:rPr>
        <w:t>. Ε</w:t>
      </w:r>
      <w:r w:rsidRPr="004F524E">
        <w:rPr>
          <w:rFonts w:eastAsia="Times New Roman"/>
          <w:bCs/>
          <w:szCs w:val="24"/>
        </w:rPr>
        <w:t>ίναι μ</w:t>
      </w:r>
      <w:r>
        <w:rPr>
          <w:rFonts w:eastAsia="Times New Roman"/>
          <w:bCs/>
          <w:szCs w:val="24"/>
        </w:rPr>
        <w:t>ια</w:t>
      </w:r>
      <w:r w:rsidRPr="004F524E">
        <w:rPr>
          <w:rFonts w:eastAsia="Times New Roman"/>
          <w:bCs/>
          <w:szCs w:val="24"/>
        </w:rPr>
        <w:t xml:space="preserve"> χαρακτηριστική περίπτωση το</w:t>
      </w:r>
      <w:r>
        <w:rPr>
          <w:rFonts w:eastAsia="Times New Roman"/>
          <w:bCs/>
          <w:szCs w:val="24"/>
        </w:rPr>
        <w:t>ύ</w:t>
      </w:r>
      <w:r w:rsidRPr="004F524E">
        <w:rPr>
          <w:rFonts w:eastAsia="Times New Roman"/>
          <w:bCs/>
          <w:szCs w:val="24"/>
        </w:rPr>
        <w:t xml:space="preserve"> τι υφίσταται η ελληνική περιφέρεια από μ</w:t>
      </w:r>
      <w:r>
        <w:rPr>
          <w:rFonts w:eastAsia="Times New Roman"/>
          <w:bCs/>
          <w:szCs w:val="24"/>
        </w:rPr>
        <w:t>ι</w:t>
      </w:r>
      <w:r w:rsidRPr="004F524E">
        <w:rPr>
          <w:rFonts w:eastAsia="Times New Roman"/>
          <w:bCs/>
          <w:szCs w:val="24"/>
        </w:rPr>
        <w:t>α αλόγιστ</w:t>
      </w:r>
      <w:r>
        <w:rPr>
          <w:rFonts w:eastAsia="Times New Roman"/>
          <w:bCs/>
          <w:szCs w:val="24"/>
        </w:rPr>
        <w:t xml:space="preserve">η πολιτική στον πρωτογενή τομέα. </w:t>
      </w:r>
    </w:p>
    <w:p w14:paraId="1789E759" w14:textId="77777777" w:rsidR="00690103" w:rsidRDefault="0001178F">
      <w:pPr>
        <w:spacing w:line="600" w:lineRule="auto"/>
        <w:ind w:firstLine="720"/>
        <w:jc w:val="both"/>
        <w:rPr>
          <w:rFonts w:eastAsia="Times New Roman"/>
          <w:bCs/>
          <w:szCs w:val="24"/>
        </w:rPr>
      </w:pPr>
      <w:r>
        <w:rPr>
          <w:rFonts w:eastAsia="Times New Roman"/>
          <w:bCs/>
          <w:szCs w:val="24"/>
        </w:rPr>
        <w:t xml:space="preserve">Ξεκινώ με το τεράστιο έργο του </w:t>
      </w:r>
      <w:proofErr w:type="spellStart"/>
      <w:r>
        <w:rPr>
          <w:rFonts w:eastAsia="Times New Roman"/>
          <w:bCs/>
          <w:szCs w:val="24"/>
        </w:rPr>
        <w:t>Α</w:t>
      </w:r>
      <w:r w:rsidRPr="004F524E">
        <w:rPr>
          <w:rFonts w:eastAsia="Times New Roman"/>
          <w:bCs/>
          <w:szCs w:val="24"/>
        </w:rPr>
        <w:t>ναβάλου</w:t>
      </w:r>
      <w:proofErr w:type="spellEnd"/>
      <w:r>
        <w:rPr>
          <w:rFonts w:eastAsia="Times New Roman"/>
          <w:bCs/>
          <w:szCs w:val="24"/>
        </w:rPr>
        <w:t xml:space="preserve">. Μετά από σαράντα χρόνια μόνο υποσχέσεων η </w:t>
      </w:r>
      <w:r>
        <w:rPr>
          <w:rFonts w:eastAsia="Times New Roman"/>
          <w:bCs/>
          <w:szCs w:val="24"/>
        </w:rPr>
        <w:t>κ</w:t>
      </w:r>
      <w:r w:rsidRPr="004F524E">
        <w:rPr>
          <w:rFonts w:eastAsia="Times New Roman"/>
          <w:bCs/>
          <w:szCs w:val="24"/>
        </w:rPr>
        <w:t>υβέρνηση του ΠΑΣΟΚ 2010</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2014 έ</w:t>
      </w:r>
      <w:r w:rsidRPr="004F524E">
        <w:rPr>
          <w:rFonts w:eastAsia="Times New Roman"/>
          <w:bCs/>
          <w:szCs w:val="24"/>
        </w:rPr>
        <w:t>βαλε</w:t>
      </w:r>
      <w:r>
        <w:rPr>
          <w:rFonts w:eastAsia="Times New Roman"/>
          <w:bCs/>
          <w:szCs w:val="24"/>
        </w:rPr>
        <w:t xml:space="preserve"> στις ράγες </w:t>
      </w:r>
      <w:r w:rsidRPr="004F524E">
        <w:rPr>
          <w:rFonts w:eastAsia="Times New Roman"/>
          <w:bCs/>
          <w:szCs w:val="24"/>
        </w:rPr>
        <w:t>αυτό το έργο</w:t>
      </w:r>
      <w:r>
        <w:rPr>
          <w:rFonts w:eastAsia="Times New Roman"/>
          <w:bCs/>
          <w:szCs w:val="24"/>
        </w:rPr>
        <w:t>. Α</w:t>
      </w:r>
      <w:r w:rsidRPr="004F524E">
        <w:rPr>
          <w:rFonts w:eastAsia="Times New Roman"/>
          <w:bCs/>
          <w:szCs w:val="24"/>
        </w:rPr>
        <w:t>ναθέσαμε και παραλ</w:t>
      </w:r>
      <w:r>
        <w:rPr>
          <w:rFonts w:eastAsia="Times New Roman"/>
          <w:bCs/>
          <w:szCs w:val="24"/>
        </w:rPr>
        <w:t xml:space="preserve">άβαμε </w:t>
      </w:r>
      <w:r w:rsidRPr="004F524E">
        <w:rPr>
          <w:rFonts w:eastAsia="Times New Roman"/>
          <w:bCs/>
          <w:szCs w:val="24"/>
        </w:rPr>
        <w:t>όλες τις μελέτες</w:t>
      </w:r>
      <w:r>
        <w:rPr>
          <w:rFonts w:eastAsia="Times New Roman"/>
          <w:bCs/>
          <w:szCs w:val="24"/>
        </w:rPr>
        <w:t>,</w:t>
      </w:r>
      <w:r w:rsidRPr="004F524E">
        <w:rPr>
          <w:rFonts w:eastAsia="Times New Roman"/>
          <w:bCs/>
          <w:szCs w:val="24"/>
        </w:rPr>
        <w:t xml:space="preserve"> διασφαλίσαμε όλη τη χρηματοδότηση</w:t>
      </w:r>
      <w:r>
        <w:rPr>
          <w:rFonts w:eastAsia="Times New Roman"/>
          <w:bCs/>
          <w:szCs w:val="24"/>
        </w:rPr>
        <w:t xml:space="preserve">, προκηρύξαμε </w:t>
      </w:r>
      <w:r w:rsidRPr="004F524E">
        <w:rPr>
          <w:rFonts w:eastAsia="Times New Roman"/>
          <w:bCs/>
          <w:szCs w:val="24"/>
        </w:rPr>
        <w:t>το μεγαλύτερο μέρος του έργου</w:t>
      </w:r>
      <w:r>
        <w:rPr>
          <w:rFonts w:eastAsia="Times New Roman"/>
          <w:bCs/>
          <w:szCs w:val="24"/>
        </w:rPr>
        <w:t>. Κ</w:t>
      </w:r>
      <w:r w:rsidRPr="004F524E">
        <w:rPr>
          <w:rFonts w:eastAsia="Times New Roman"/>
          <w:bCs/>
          <w:szCs w:val="24"/>
        </w:rPr>
        <w:t>αι πού βρισκόμαστε τώρα</w:t>
      </w:r>
      <w:r>
        <w:rPr>
          <w:rFonts w:eastAsia="Times New Roman"/>
          <w:bCs/>
          <w:szCs w:val="24"/>
        </w:rPr>
        <w:t>; Η</w:t>
      </w:r>
      <w:r w:rsidRPr="004F524E">
        <w:rPr>
          <w:rFonts w:eastAsia="Times New Roman"/>
          <w:bCs/>
          <w:szCs w:val="24"/>
        </w:rPr>
        <w:t xml:space="preserve"> </w:t>
      </w:r>
      <w:r w:rsidRPr="004F524E">
        <w:rPr>
          <w:rFonts w:eastAsia="Times New Roman"/>
          <w:bCs/>
          <w:szCs w:val="24"/>
        </w:rPr>
        <w:t xml:space="preserve">προκήρυξη και </w:t>
      </w:r>
      <w:r>
        <w:rPr>
          <w:rFonts w:eastAsia="Times New Roman"/>
          <w:bCs/>
          <w:szCs w:val="24"/>
        </w:rPr>
        <w:t xml:space="preserve">η </w:t>
      </w:r>
      <w:r w:rsidRPr="004F524E">
        <w:rPr>
          <w:rFonts w:eastAsia="Times New Roman"/>
          <w:bCs/>
          <w:szCs w:val="24"/>
        </w:rPr>
        <w:t xml:space="preserve">υλοποίηση του έργου για την επέκταση </w:t>
      </w:r>
      <w:r>
        <w:rPr>
          <w:rFonts w:eastAsia="Times New Roman"/>
          <w:bCs/>
          <w:szCs w:val="24"/>
        </w:rPr>
        <w:t xml:space="preserve">του </w:t>
      </w:r>
      <w:proofErr w:type="spellStart"/>
      <w:r>
        <w:rPr>
          <w:rFonts w:eastAsia="Times New Roman"/>
          <w:bCs/>
          <w:szCs w:val="24"/>
        </w:rPr>
        <w:t>Αναβάλου</w:t>
      </w:r>
      <w:proofErr w:type="spellEnd"/>
      <w:r>
        <w:rPr>
          <w:rFonts w:eastAsia="Times New Roman"/>
          <w:bCs/>
          <w:szCs w:val="24"/>
        </w:rPr>
        <w:t xml:space="preserve"> στον κάμπο της Αργολίδας π</w:t>
      </w:r>
      <w:r w:rsidRPr="004F524E">
        <w:rPr>
          <w:rFonts w:eastAsia="Times New Roman"/>
          <w:bCs/>
          <w:szCs w:val="24"/>
        </w:rPr>
        <w:t>αραδόθηκε στους ΣΥΡΙΖΑΝΕΛ στο 70%</w:t>
      </w:r>
      <w:r>
        <w:rPr>
          <w:rFonts w:eastAsia="Times New Roman"/>
          <w:bCs/>
          <w:szCs w:val="24"/>
        </w:rPr>
        <w:t>. Συνεχίζει να είναι μόλις στο 70%.</w:t>
      </w:r>
    </w:p>
    <w:p w14:paraId="1789E75A" w14:textId="77777777" w:rsidR="00690103" w:rsidRDefault="0001178F">
      <w:pPr>
        <w:spacing w:line="600" w:lineRule="auto"/>
        <w:ind w:firstLine="720"/>
        <w:jc w:val="both"/>
        <w:rPr>
          <w:rFonts w:eastAsia="Times New Roman"/>
          <w:bCs/>
          <w:szCs w:val="24"/>
        </w:rPr>
      </w:pPr>
      <w:r>
        <w:rPr>
          <w:rFonts w:eastAsia="Times New Roman"/>
          <w:bCs/>
          <w:szCs w:val="24"/>
        </w:rPr>
        <w:t xml:space="preserve">Η επέκταση του </w:t>
      </w:r>
      <w:proofErr w:type="spellStart"/>
      <w:r>
        <w:rPr>
          <w:rFonts w:eastAsia="Times New Roman"/>
          <w:bCs/>
          <w:szCs w:val="24"/>
        </w:rPr>
        <w:t>Αναβάλου</w:t>
      </w:r>
      <w:proofErr w:type="spellEnd"/>
      <w:r>
        <w:rPr>
          <w:rFonts w:eastAsia="Times New Roman"/>
          <w:bCs/>
          <w:szCs w:val="24"/>
        </w:rPr>
        <w:t xml:space="preserve"> με δ</w:t>
      </w:r>
      <w:r w:rsidRPr="004F524E">
        <w:rPr>
          <w:rFonts w:eastAsia="Times New Roman"/>
          <w:bCs/>
          <w:szCs w:val="24"/>
        </w:rPr>
        <w:t>ιασφαλισμένη χρηματοδότηση 8 εκατομμ</w:t>
      </w:r>
      <w:r>
        <w:rPr>
          <w:rFonts w:eastAsia="Times New Roman"/>
          <w:bCs/>
          <w:szCs w:val="24"/>
        </w:rPr>
        <w:t>υρίων</w:t>
      </w:r>
      <w:r w:rsidRPr="004F524E">
        <w:rPr>
          <w:rFonts w:eastAsia="Times New Roman"/>
          <w:bCs/>
          <w:szCs w:val="24"/>
        </w:rPr>
        <w:t xml:space="preserve"> προς Μυκήνες</w:t>
      </w:r>
      <w:r>
        <w:rPr>
          <w:rFonts w:eastAsia="Times New Roman"/>
          <w:bCs/>
          <w:szCs w:val="24"/>
        </w:rPr>
        <w:t xml:space="preserve"> – </w:t>
      </w:r>
      <w:proofErr w:type="spellStart"/>
      <w:r>
        <w:rPr>
          <w:rFonts w:eastAsia="Times New Roman"/>
          <w:bCs/>
          <w:szCs w:val="24"/>
        </w:rPr>
        <w:t>Φ</w:t>
      </w:r>
      <w:r w:rsidRPr="004F524E">
        <w:rPr>
          <w:rFonts w:eastAsia="Times New Roman"/>
          <w:bCs/>
          <w:szCs w:val="24"/>
        </w:rPr>
        <w:t>ίχτια</w:t>
      </w:r>
      <w:proofErr w:type="spellEnd"/>
      <w:r>
        <w:rPr>
          <w:rFonts w:eastAsia="Times New Roman"/>
          <w:bCs/>
          <w:szCs w:val="24"/>
        </w:rPr>
        <w:t xml:space="preserve"> </w:t>
      </w:r>
      <w:r>
        <w:rPr>
          <w:rFonts w:eastAsia="Times New Roman"/>
          <w:bCs/>
          <w:szCs w:val="24"/>
        </w:rPr>
        <w:t>-</w:t>
      </w:r>
      <w:r>
        <w:rPr>
          <w:rFonts w:eastAsia="Times New Roman"/>
          <w:bCs/>
          <w:szCs w:val="24"/>
        </w:rPr>
        <w:t xml:space="preserve"> </w:t>
      </w:r>
      <w:r w:rsidRPr="004F524E">
        <w:rPr>
          <w:rFonts w:eastAsia="Times New Roman"/>
          <w:bCs/>
          <w:szCs w:val="24"/>
        </w:rPr>
        <w:t>Μ</w:t>
      </w:r>
      <w:r w:rsidRPr="004F524E">
        <w:rPr>
          <w:rFonts w:eastAsia="Times New Roman"/>
          <w:bCs/>
          <w:szCs w:val="24"/>
        </w:rPr>
        <w:t xml:space="preserve">οναστηράκι ακόμη δεν έχει </w:t>
      </w:r>
      <w:r>
        <w:rPr>
          <w:rFonts w:eastAsia="Times New Roman"/>
          <w:bCs/>
          <w:szCs w:val="24"/>
        </w:rPr>
        <w:t xml:space="preserve">καν </w:t>
      </w:r>
      <w:r w:rsidRPr="004F524E">
        <w:rPr>
          <w:rFonts w:eastAsia="Times New Roman"/>
          <w:bCs/>
          <w:szCs w:val="24"/>
        </w:rPr>
        <w:t>ανατεθεί</w:t>
      </w:r>
      <w:r>
        <w:rPr>
          <w:rFonts w:eastAsia="Times New Roman"/>
          <w:bCs/>
          <w:szCs w:val="24"/>
        </w:rPr>
        <w:t>. Η</w:t>
      </w:r>
      <w:r w:rsidRPr="004F524E">
        <w:rPr>
          <w:rFonts w:eastAsia="Times New Roman"/>
          <w:bCs/>
          <w:szCs w:val="24"/>
        </w:rPr>
        <w:t xml:space="preserve"> επέκταση του </w:t>
      </w:r>
      <w:proofErr w:type="spellStart"/>
      <w:r>
        <w:rPr>
          <w:rFonts w:eastAsia="Times New Roman"/>
          <w:bCs/>
          <w:szCs w:val="24"/>
        </w:rPr>
        <w:t>Α</w:t>
      </w:r>
      <w:r w:rsidRPr="004F524E">
        <w:rPr>
          <w:rFonts w:eastAsia="Times New Roman"/>
          <w:bCs/>
          <w:szCs w:val="24"/>
        </w:rPr>
        <w:t>ναβάλου</w:t>
      </w:r>
      <w:proofErr w:type="spellEnd"/>
      <w:r w:rsidRPr="004F524E">
        <w:rPr>
          <w:rFonts w:eastAsia="Times New Roman"/>
          <w:bCs/>
          <w:szCs w:val="24"/>
        </w:rPr>
        <w:t xml:space="preserve"> προς την Επίδαυρο προκηρύχθηκε</w:t>
      </w:r>
      <w:r>
        <w:rPr>
          <w:rFonts w:eastAsia="Times New Roman"/>
          <w:bCs/>
          <w:szCs w:val="24"/>
        </w:rPr>
        <w:t>,</w:t>
      </w:r>
      <w:r w:rsidRPr="004F524E">
        <w:rPr>
          <w:rFonts w:eastAsia="Times New Roman"/>
          <w:bCs/>
          <w:szCs w:val="24"/>
        </w:rPr>
        <w:t xml:space="preserve"> κατατέθηκε</w:t>
      </w:r>
      <w:r>
        <w:rPr>
          <w:rFonts w:eastAsia="Times New Roman"/>
          <w:bCs/>
          <w:szCs w:val="24"/>
        </w:rPr>
        <w:t>,</w:t>
      </w:r>
      <w:r w:rsidRPr="004F524E">
        <w:rPr>
          <w:rFonts w:eastAsia="Times New Roman"/>
          <w:bCs/>
          <w:szCs w:val="24"/>
        </w:rPr>
        <w:t xml:space="preserve"> ανατέθηκε από εμάς</w:t>
      </w:r>
      <w:r>
        <w:rPr>
          <w:rFonts w:eastAsia="Times New Roman"/>
          <w:bCs/>
          <w:szCs w:val="24"/>
        </w:rPr>
        <w:t xml:space="preserve">, </w:t>
      </w:r>
      <w:r w:rsidRPr="004F524E">
        <w:rPr>
          <w:rFonts w:eastAsia="Times New Roman"/>
          <w:bCs/>
          <w:szCs w:val="24"/>
        </w:rPr>
        <w:t>συνεχίζει ακόμη να υπάρχει το έργο</w:t>
      </w:r>
      <w:r>
        <w:rPr>
          <w:rFonts w:eastAsia="Times New Roman"/>
          <w:bCs/>
          <w:szCs w:val="24"/>
        </w:rPr>
        <w:t>,</w:t>
      </w:r>
      <w:r w:rsidRPr="004F524E">
        <w:rPr>
          <w:rFonts w:eastAsia="Times New Roman"/>
          <w:bCs/>
          <w:szCs w:val="24"/>
        </w:rPr>
        <w:t xml:space="preserve"> ενώ θα έπρεπε να έχει ολοκληρωθεί εδώ και ένα</w:t>
      </w:r>
      <w:r>
        <w:rPr>
          <w:rFonts w:eastAsia="Times New Roman"/>
          <w:bCs/>
          <w:szCs w:val="24"/>
        </w:rPr>
        <w:t>ν</w:t>
      </w:r>
      <w:r w:rsidRPr="004F524E">
        <w:rPr>
          <w:rFonts w:eastAsia="Times New Roman"/>
          <w:bCs/>
          <w:szCs w:val="24"/>
        </w:rPr>
        <w:t xml:space="preserve"> χρόνο</w:t>
      </w:r>
      <w:r>
        <w:rPr>
          <w:rFonts w:eastAsia="Times New Roman"/>
          <w:bCs/>
          <w:szCs w:val="24"/>
        </w:rPr>
        <w:t>.</w:t>
      </w:r>
    </w:p>
    <w:p w14:paraId="1789E75B" w14:textId="77777777" w:rsidR="00690103" w:rsidRDefault="0001178F">
      <w:pPr>
        <w:spacing w:line="600" w:lineRule="auto"/>
        <w:ind w:firstLine="720"/>
        <w:jc w:val="both"/>
        <w:rPr>
          <w:rFonts w:eastAsia="Times New Roman"/>
          <w:bCs/>
          <w:szCs w:val="24"/>
        </w:rPr>
      </w:pPr>
      <w:r>
        <w:rPr>
          <w:rFonts w:eastAsia="Times New Roman"/>
          <w:bCs/>
          <w:szCs w:val="24"/>
        </w:rPr>
        <w:lastRenderedPageBreak/>
        <w:t xml:space="preserve">Η </w:t>
      </w:r>
      <w:r w:rsidRPr="004F524E">
        <w:rPr>
          <w:rFonts w:eastAsia="Times New Roman"/>
          <w:bCs/>
          <w:szCs w:val="24"/>
        </w:rPr>
        <w:t xml:space="preserve">επέκταση </w:t>
      </w:r>
      <w:r>
        <w:rPr>
          <w:rFonts w:eastAsia="Times New Roman"/>
          <w:bCs/>
          <w:szCs w:val="24"/>
        </w:rPr>
        <w:t xml:space="preserve">του </w:t>
      </w:r>
      <w:proofErr w:type="spellStart"/>
      <w:r>
        <w:rPr>
          <w:rFonts w:eastAsia="Times New Roman"/>
          <w:bCs/>
          <w:szCs w:val="24"/>
        </w:rPr>
        <w:t>Αναβάλου</w:t>
      </w:r>
      <w:proofErr w:type="spellEnd"/>
      <w:r>
        <w:rPr>
          <w:rFonts w:eastAsia="Times New Roman"/>
          <w:bCs/>
          <w:szCs w:val="24"/>
        </w:rPr>
        <w:t xml:space="preserve"> στην </w:t>
      </w:r>
      <w:proofErr w:type="spellStart"/>
      <w:r>
        <w:rPr>
          <w:rFonts w:eastAsia="Times New Roman"/>
          <w:bCs/>
          <w:szCs w:val="24"/>
        </w:rPr>
        <w:t>Ερμιονίδα</w:t>
      </w:r>
      <w:proofErr w:type="spellEnd"/>
      <w:r>
        <w:rPr>
          <w:rFonts w:eastAsia="Times New Roman"/>
          <w:bCs/>
          <w:szCs w:val="24"/>
        </w:rPr>
        <w:t xml:space="preserve"> </w:t>
      </w:r>
      <w:r w:rsidRPr="004F524E">
        <w:rPr>
          <w:rFonts w:eastAsia="Times New Roman"/>
          <w:bCs/>
          <w:szCs w:val="24"/>
        </w:rPr>
        <w:t>με διασφαλισμένη χρηματοδότηση ακόμη όχι μόνο δεν έχει προκηρ</w:t>
      </w:r>
      <w:r>
        <w:rPr>
          <w:rFonts w:eastAsia="Times New Roman"/>
          <w:bCs/>
          <w:szCs w:val="24"/>
        </w:rPr>
        <w:t xml:space="preserve">υχθεί, </w:t>
      </w:r>
      <w:r w:rsidRPr="004F524E">
        <w:rPr>
          <w:rFonts w:eastAsia="Times New Roman"/>
          <w:bCs/>
          <w:szCs w:val="24"/>
        </w:rPr>
        <w:t>όχι μόνο δεν έχει υλοποιηθεί</w:t>
      </w:r>
      <w:r>
        <w:rPr>
          <w:rFonts w:eastAsia="Times New Roman"/>
          <w:bCs/>
          <w:szCs w:val="24"/>
        </w:rPr>
        <w:t>,</w:t>
      </w:r>
      <w:r w:rsidRPr="004F524E">
        <w:rPr>
          <w:rFonts w:eastAsia="Times New Roman"/>
          <w:bCs/>
          <w:szCs w:val="24"/>
        </w:rPr>
        <w:t xml:space="preserve"> όχι μόνο δεν έχει προχωρ</w:t>
      </w:r>
      <w:r>
        <w:rPr>
          <w:rFonts w:eastAsia="Times New Roman"/>
          <w:bCs/>
          <w:szCs w:val="24"/>
        </w:rPr>
        <w:t xml:space="preserve">ήσει, αλλά </w:t>
      </w:r>
      <w:r w:rsidRPr="004F524E">
        <w:rPr>
          <w:rFonts w:eastAsia="Times New Roman"/>
          <w:bCs/>
          <w:szCs w:val="24"/>
        </w:rPr>
        <w:t xml:space="preserve">δεν έχει </w:t>
      </w:r>
      <w:r>
        <w:rPr>
          <w:rFonts w:eastAsia="Times New Roman"/>
          <w:bCs/>
          <w:szCs w:val="24"/>
        </w:rPr>
        <w:t xml:space="preserve">καν </w:t>
      </w:r>
      <w:r w:rsidRPr="004F524E">
        <w:rPr>
          <w:rFonts w:eastAsia="Times New Roman"/>
          <w:bCs/>
          <w:szCs w:val="24"/>
        </w:rPr>
        <w:t xml:space="preserve">ενταχθεί στο </w:t>
      </w:r>
      <w:r>
        <w:rPr>
          <w:rFonts w:eastAsia="Times New Roman"/>
          <w:bCs/>
          <w:szCs w:val="24"/>
        </w:rPr>
        <w:t>μ</w:t>
      </w:r>
      <w:r>
        <w:rPr>
          <w:rFonts w:eastAsia="Times New Roman"/>
          <w:bCs/>
          <w:szCs w:val="24"/>
        </w:rPr>
        <w:t xml:space="preserve">έτρο </w:t>
      </w:r>
      <w:r w:rsidRPr="004F524E">
        <w:rPr>
          <w:rFonts w:eastAsia="Times New Roman"/>
          <w:bCs/>
          <w:szCs w:val="24"/>
        </w:rPr>
        <w:t>4</w:t>
      </w:r>
      <w:r>
        <w:rPr>
          <w:rFonts w:eastAsia="Times New Roman"/>
          <w:bCs/>
          <w:szCs w:val="24"/>
        </w:rPr>
        <w:t>.</w:t>
      </w:r>
      <w:r w:rsidRPr="004F524E">
        <w:rPr>
          <w:rFonts w:eastAsia="Times New Roman"/>
          <w:bCs/>
          <w:szCs w:val="24"/>
        </w:rPr>
        <w:t>3</w:t>
      </w:r>
      <w:r>
        <w:rPr>
          <w:rFonts w:eastAsia="Times New Roman"/>
          <w:bCs/>
          <w:szCs w:val="24"/>
        </w:rPr>
        <w:t>.</w:t>
      </w:r>
      <w:r>
        <w:rPr>
          <w:rFonts w:eastAsia="Times New Roman" w:cs="Times New Roman"/>
          <w:szCs w:val="24"/>
        </w:rPr>
        <w:t>1.</w:t>
      </w:r>
    </w:p>
    <w:p w14:paraId="1789E75C" w14:textId="77777777" w:rsidR="00690103" w:rsidRDefault="0001178F">
      <w:pPr>
        <w:spacing w:line="600" w:lineRule="auto"/>
        <w:ind w:firstLine="720"/>
        <w:jc w:val="both"/>
        <w:rPr>
          <w:rFonts w:eastAsia="Times New Roman"/>
          <w:bCs/>
          <w:szCs w:val="24"/>
        </w:rPr>
      </w:pPr>
      <w:r>
        <w:rPr>
          <w:rFonts w:eastAsia="Times New Roman"/>
          <w:bCs/>
          <w:szCs w:val="24"/>
        </w:rPr>
        <w:t>Δεύτερον, όσον αφορά τις αποζημιώσεις του ΕΛΓΑ, γνωρίζετε, κ</w:t>
      </w:r>
      <w:r w:rsidRPr="004F524E">
        <w:rPr>
          <w:rFonts w:eastAsia="Times New Roman"/>
          <w:bCs/>
          <w:szCs w:val="24"/>
        </w:rPr>
        <w:t>ύριε Υπουργέ</w:t>
      </w:r>
      <w:r>
        <w:rPr>
          <w:rFonts w:eastAsia="Times New Roman"/>
          <w:bCs/>
          <w:szCs w:val="24"/>
        </w:rPr>
        <w:t>,</w:t>
      </w:r>
      <w:r w:rsidRPr="004F524E">
        <w:rPr>
          <w:rFonts w:eastAsia="Times New Roman"/>
          <w:bCs/>
          <w:szCs w:val="24"/>
        </w:rPr>
        <w:t xml:space="preserve"> και ως γεωπόνος το τεράστιο πρόβλημα με την </w:t>
      </w:r>
      <w:proofErr w:type="spellStart"/>
      <w:r>
        <w:rPr>
          <w:rFonts w:eastAsia="Times New Roman"/>
          <w:bCs/>
          <w:szCs w:val="24"/>
        </w:rPr>
        <w:t>τριστέτσα</w:t>
      </w:r>
      <w:proofErr w:type="spellEnd"/>
      <w:r w:rsidRPr="004F524E">
        <w:rPr>
          <w:rFonts w:eastAsia="Times New Roman"/>
          <w:bCs/>
          <w:szCs w:val="24"/>
        </w:rPr>
        <w:t xml:space="preserve"> που εξαφανίζει τον </w:t>
      </w:r>
      <w:r>
        <w:rPr>
          <w:rFonts w:eastAsia="Times New Roman"/>
          <w:bCs/>
          <w:szCs w:val="24"/>
        </w:rPr>
        <w:t>κ</w:t>
      </w:r>
      <w:r w:rsidRPr="004F524E">
        <w:rPr>
          <w:rFonts w:eastAsia="Times New Roman"/>
          <w:bCs/>
          <w:szCs w:val="24"/>
        </w:rPr>
        <w:t>άμπο της Αργολίδας</w:t>
      </w:r>
      <w:r>
        <w:rPr>
          <w:rFonts w:eastAsia="Times New Roman"/>
          <w:bCs/>
          <w:szCs w:val="24"/>
        </w:rPr>
        <w:t>. Μ</w:t>
      </w:r>
      <w:r w:rsidRPr="004F524E">
        <w:rPr>
          <w:rFonts w:eastAsia="Times New Roman"/>
          <w:bCs/>
          <w:szCs w:val="24"/>
        </w:rPr>
        <w:t xml:space="preserve">ας υποσχεθήκατε </w:t>
      </w:r>
      <w:r>
        <w:rPr>
          <w:rFonts w:eastAsia="Times New Roman"/>
          <w:bCs/>
          <w:szCs w:val="24"/>
        </w:rPr>
        <w:t xml:space="preserve">πριν λίγες </w:t>
      </w:r>
      <w:r w:rsidRPr="004F524E">
        <w:rPr>
          <w:rFonts w:eastAsia="Times New Roman"/>
          <w:bCs/>
          <w:szCs w:val="24"/>
        </w:rPr>
        <w:t xml:space="preserve">μέρες </w:t>
      </w:r>
      <w:r>
        <w:rPr>
          <w:rFonts w:eastAsia="Times New Roman"/>
          <w:bCs/>
          <w:szCs w:val="24"/>
        </w:rPr>
        <w:t>-</w:t>
      </w:r>
      <w:r w:rsidRPr="004F524E">
        <w:rPr>
          <w:rFonts w:eastAsia="Times New Roman"/>
          <w:bCs/>
          <w:szCs w:val="24"/>
        </w:rPr>
        <w:t>και είμαι βέβαιος ότι θα τηρήσετε το</w:t>
      </w:r>
      <w:r>
        <w:rPr>
          <w:rFonts w:eastAsia="Times New Roman"/>
          <w:bCs/>
          <w:szCs w:val="24"/>
        </w:rPr>
        <w:t>ν</w:t>
      </w:r>
      <w:r w:rsidRPr="004F524E">
        <w:rPr>
          <w:rFonts w:eastAsia="Times New Roman"/>
          <w:bCs/>
          <w:szCs w:val="24"/>
        </w:rPr>
        <w:t xml:space="preserve"> λόγο </w:t>
      </w:r>
      <w:r>
        <w:rPr>
          <w:rFonts w:eastAsia="Times New Roman"/>
          <w:bCs/>
          <w:szCs w:val="24"/>
        </w:rPr>
        <w:t>σας-</w:t>
      </w:r>
      <w:r w:rsidRPr="004F524E">
        <w:rPr>
          <w:rFonts w:eastAsia="Times New Roman"/>
          <w:bCs/>
          <w:szCs w:val="24"/>
        </w:rPr>
        <w:t xml:space="preserve"> να </w:t>
      </w:r>
      <w:r>
        <w:rPr>
          <w:rFonts w:eastAsia="Times New Roman"/>
          <w:bCs/>
          <w:szCs w:val="24"/>
        </w:rPr>
        <w:t>αποζημιώσετε</w:t>
      </w:r>
      <w:r w:rsidRPr="004F524E">
        <w:rPr>
          <w:rFonts w:eastAsia="Times New Roman"/>
          <w:bCs/>
          <w:szCs w:val="24"/>
        </w:rPr>
        <w:t xml:space="preserve"> τη </w:t>
      </w:r>
      <w:proofErr w:type="spellStart"/>
      <w:r w:rsidRPr="004F524E">
        <w:rPr>
          <w:rFonts w:eastAsia="Times New Roman"/>
          <w:bCs/>
          <w:szCs w:val="24"/>
        </w:rPr>
        <w:t>μονίλια</w:t>
      </w:r>
      <w:proofErr w:type="spellEnd"/>
      <w:r w:rsidRPr="004F524E">
        <w:rPr>
          <w:rFonts w:eastAsia="Times New Roman"/>
          <w:bCs/>
          <w:szCs w:val="24"/>
        </w:rPr>
        <w:t xml:space="preserve"> στα μανταρίνια με </w:t>
      </w:r>
      <w:r>
        <w:rPr>
          <w:rFonts w:eastAsia="Times New Roman"/>
          <w:bCs/>
          <w:szCs w:val="24"/>
        </w:rPr>
        <w:t xml:space="preserve">το </w:t>
      </w:r>
      <w:r>
        <w:rPr>
          <w:rFonts w:eastAsia="Times New Roman"/>
          <w:bCs/>
          <w:szCs w:val="24"/>
          <w:lang w:val="en-US"/>
        </w:rPr>
        <w:t>de</w:t>
      </w:r>
      <w:r w:rsidRPr="00AC71B9">
        <w:rPr>
          <w:rFonts w:eastAsia="Times New Roman"/>
          <w:bCs/>
          <w:szCs w:val="24"/>
        </w:rPr>
        <w:t xml:space="preserve"> </w:t>
      </w:r>
      <w:proofErr w:type="spellStart"/>
      <w:r>
        <w:rPr>
          <w:rFonts w:eastAsia="Times New Roman"/>
          <w:bCs/>
          <w:szCs w:val="24"/>
          <w:lang w:val="en-US"/>
        </w:rPr>
        <w:t>minimis</w:t>
      </w:r>
      <w:proofErr w:type="spellEnd"/>
      <w:r>
        <w:rPr>
          <w:rFonts w:eastAsia="Times New Roman"/>
          <w:bCs/>
          <w:szCs w:val="24"/>
        </w:rPr>
        <w:t>. Γ</w:t>
      </w:r>
      <w:r w:rsidRPr="004F524E">
        <w:rPr>
          <w:rFonts w:eastAsia="Times New Roman"/>
          <w:bCs/>
          <w:szCs w:val="24"/>
        </w:rPr>
        <w:t>νωρίζετε πολύ καλ</w:t>
      </w:r>
      <w:r w:rsidRPr="004F524E">
        <w:rPr>
          <w:rFonts w:eastAsia="Times New Roman"/>
          <w:bCs/>
          <w:szCs w:val="24"/>
        </w:rPr>
        <w:t>ά την καταστροφή από το</w:t>
      </w:r>
      <w:r>
        <w:rPr>
          <w:rFonts w:eastAsia="Times New Roman"/>
          <w:bCs/>
          <w:szCs w:val="24"/>
        </w:rPr>
        <w:t>ν</w:t>
      </w:r>
      <w:r w:rsidRPr="004F524E">
        <w:rPr>
          <w:rFonts w:eastAsia="Times New Roman"/>
          <w:bCs/>
          <w:szCs w:val="24"/>
        </w:rPr>
        <w:t xml:space="preserve"> δάκο στην </w:t>
      </w:r>
      <w:r>
        <w:rPr>
          <w:rFonts w:eastAsia="Times New Roman"/>
          <w:bCs/>
          <w:szCs w:val="24"/>
        </w:rPr>
        <w:t>ε</w:t>
      </w:r>
      <w:r w:rsidRPr="004F524E">
        <w:rPr>
          <w:rFonts w:eastAsia="Times New Roman"/>
          <w:bCs/>
          <w:szCs w:val="24"/>
        </w:rPr>
        <w:t>λιά</w:t>
      </w:r>
      <w:r>
        <w:rPr>
          <w:rFonts w:eastAsia="Times New Roman"/>
          <w:bCs/>
          <w:szCs w:val="24"/>
        </w:rPr>
        <w:t>. Γνωρίζετε π</w:t>
      </w:r>
      <w:r w:rsidRPr="004F524E">
        <w:rPr>
          <w:rFonts w:eastAsia="Times New Roman"/>
          <w:bCs/>
          <w:szCs w:val="24"/>
        </w:rPr>
        <w:t xml:space="preserve">ολύ καλά τις ζημιές από τον παγετό στα </w:t>
      </w:r>
      <w:r>
        <w:rPr>
          <w:rFonts w:eastAsia="Times New Roman"/>
          <w:bCs/>
          <w:szCs w:val="24"/>
        </w:rPr>
        <w:t>αμπέλια</w:t>
      </w:r>
      <w:r w:rsidRPr="004F524E">
        <w:rPr>
          <w:rFonts w:eastAsia="Times New Roman"/>
          <w:bCs/>
          <w:szCs w:val="24"/>
        </w:rPr>
        <w:t xml:space="preserve"> και στις υπόλοιπες καλλιέργειες</w:t>
      </w:r>
      <w:r>
        <w:rPr>
          <w:rFonts w:eastAsia="Times New Roman"/>
          <w:bCs/>
          <w:szCs w:val="24"/>
        </w:rPr>
        <w:t>. Α</w:t>
      </w:r>
      <w:r w:rsidRPr="004F524E">
        <w:rPr>
          <w:rFonts w:eastAsia="Times New Roman"/>
          <w:bCs/>
          <w:szCs w:val="24"/>
        </w:rPr>
        <w:t>παιτείται απόλυτη εγρήγορση του ΕΛΓΑ</w:t>
      </w:r>
      <w:r>
        <w:rPr>
          <w:rFonts w:eastAsia="Times New Roman"/>
          <w:bCs/>
          <w:szCs w:val="24"/>
        </w:rPr>
        <w:t>,</w:t>
      </w:r>
      <w:r w:rsidRPr="004F524E">
        <w:rPr>
          <w:rFonts w:eastAsia="Times New Roman"/>
          <w:bCs/>
          <w:szCs w:val="24"/>
        </w:rPr>
        <w:t xml:space="preserve"> ώστε να δοθούν το συντομότερο δυνατό οι αποζημιώσεις</w:t>
      </w:r>
      <w:r>
        <w:rPr>
          <w:rFonts w:eastAsia="Times New Roman"/>
          <w:bCs/>
          <w:szCs w:val="24"/>
        </w:rPr>
        <w:t>.</w:t>
      </w:r>
    </w:p>
    <w:p w14:paraId="1789E75D" w14:textId="77777777" w:rsidR="00690103" w:rsidRDefault="0001178F">
      <w:pPr>
        <w:spacing w:line="600" w:lineRule="auto"/>
        <w:ind w:firstLine="720"/>
        <w:jc w:val="both"/>
        <w:rPr>
          <w:rFonts w:eastAsia="Times New Roman"/>
          <w:bCs/>
          <w:szCs w:val="24"/>
        </w:rPr>
      </w:pPr>
      <w:r>
        <w:rPr>
          <w:rFonts w:eastAsia="Times New Roman"/>
          <w:bCs/>
          <w:szCs w:val="24"/>
        </w:rPr>
        <w:t xml:space="preserve"> (Στο σημείο αυτό κτυπάει το κο</w:t>
      </w:r>
      <w:r>
        <w:rPr>
          <w:rFonts w:eastAsia="Times New Roman"/>
          <w:bCs/>
          <w:szCs w:val="24"/>
        </w:rPr>
        <w:t>υδούνι λήξεως του χρόνου ομιλίας του κυρίου Βουλευτή)</w:t>
      </w:r>
    </w:p>
    <w:p w14:paraId="1789E75E" w14:textId="77777777" w:rsidR="00690103" w:rsidRDefault="0001178F">
      <w:pPr>
        <w:spacing w:line="600" w:lineRule="auto"/>
        <w:ind w:firstLine="720"/>
        <w:jc w:val="both"/>
        <w:rPr>
          <w:rFonts w:eastAsia="Times New Roman"/>
          <w:bCs/>
          <w:szCs w:val="24"/>
        </w:rPr>
      </w:pPr>
      <w:r>
        <w:rPr>
          <w:rFonts w:eastAsia="Times New Roman"/>
          <w:bCs/>
          <w:szCs w:val="24"/>
        </w:rPr>
        <w:t>Θ</w:t>
      </w:r>
      <w:r w:rsidRPr="004F524E">
        <w:rPr>
          <w:rFonts w:eastAsia="Times New Roman"/>
          <w:bCs/>
          <w:szCs w:val="24"/>
        </w:rPr>
        <w:t>α χρησιμοποιήσ</w:t>
      </w:r>
      <w:r>
        <w:rPr>
          <w:rFonts w:eastAsia="Times New Roman"/>
          <w:bCs/>
          <w:szCs w:val="24"/>
        </w:rPr>
        <w:t xml:space="preserve">ω και </w:t>
      </w:r>
      <w:r w:rsidRPr="004F524E">
        <w:rPr>
          <w:rFonts w:eastAsia="Times New Roman"/>
          <w:bCs/>
          <w:szCs w:val="24"/>
        </w:rPr>
        <w:t>τη δευτερολογία μου</w:t>
      </w:r>
      <w:r>
        <w:rPr>
          <w:rFonts w:eastAsia="Times New Roman"/>
          <w:bCs/>
          <w:szCs w:val="24"/>
        </w:rPr>
        <w:t>, κύριε Π</w:t>
      </w:r>
      <w:r w:rsidRPr="004F524E">
        <w:rPr>
          <w:rFonts w:eastAsia="Times New Roman"/>
          <w:bCs/>
          <w:szCs w:val="24"/>
        </w:rPr>
        <w:t>ρόεδρε</w:t>
      </w:r>
      <w:r>
        <w:rPr>
          <w:rFonts w:eastAsia="Times New Roman"/>
          <w:bCs/>
          <w:szCs w:val="24"/>
        </w:rPr>
        <w:t>.</w:t>
      </w:r>
    </w:p>
    <w:p w14:paraId="1789E75F" w14:textId="77777777" w:rsidR="00690103" w:rsidRDefault="0001178F">
      <w:pPr>
        <w:spacing w:line="600" w:lineRule="auto"/>
        <w:ind w:firstLine="720"/>
        <w:jc w:val="both"/>
        <w:rPr>
          <w:rFonts w:eastAsia="Times New Roman"/>
          <w:bCs/>
          <w:szCs w:val="24"/>
        </w:rPr>
      </w:pPr>
      <w:r>
        <w:rPr>
          <w:rFonts w:eastAsia="Times New Roman"/>
          <w:bCs/>
          <w:szCs w:val="24"/>
        </w:rPr>
        <w:lastRenderedPageBreak/>
        <w:t>Τρίτον, θα αναφερθώ στο μπάχαλο της εξισωτικής αποζημίωσης. Δεκαεπτά μειονεκτικές περιοχές της Αργολίδας βρίσκονται εκτός ενισχύσεων, όπως ολόκλη</w:t>
      </w:r>
      <w:r>
        <w:rPr>
          <w:rFonts w:eastAsia="Times New Roman"/>
          <w:bCs/>
          <w:szCs w:val="24"/>
        </w:rPr>
        <w:t xml:space="preserve">ρη η </w:t>
      </w:r>
      <w:proofErr w:type="spellStart"/>
      <w:r>
        <w:rPr>
          <w:rFonts w:eastAsia="Times New Roman"/>
          <w:bCs/>
          <w:szCs w:val="24"/>
        </w:rPr>
        <w:t>Ερμιονίδα</w:t>
      </w:r>
      <w:proofErr w:type="spellEnd"/>
      <w:r>
        <w:rPr>
          <w:rFonts w:eastAsia="Times New Roman"/>
          <w:bCs/>
          <w:szCs w:val="24"/>
        </w:rPr>
        <w:t xml:space="preserve">. </w:t>
      </w:r>
      <w:r>
        <w:rPr>
          <w:rFonts w:eastAsia="Times New Roman"/>
          <w:bCs/>
          <w:szCs w:val="24"/>
        </w:rPr>
        <w:t xml:space="preserve">Το </w:t>
      </w:r>
      <w:r w:rsidRPr="004F524E">
        <w:rPr>
          <w:rFonts w:eastAsia="Times New Roman"/>
          <w:bCs/>
          <w:szCs w:val="24"/>
        </w:rPr>
        <w:t xml:space="preserve">1,4 </w:t>
      </w:r>
      <w:r w:rsidRPr="004F524E">
        <w:rPr>
          <w:rFonts w:eastAsia="Times New Roman"/>
          <w:bCs/>
          <w:szCs w:val="24"/>
        </w:rPr>
        <w:t>εκατομμύρι</w:t>
      </w:r>
      <w:r>
        <w:rPr>
          <w:rFonts w:eastAsia="Times New Roman"/>
          <w:bCs/>
          <w:szCs w:val="24"/>
        </w:rPr>
        <w:t>ο</w:t>
      </w:r>
      <w:r w:rsidRPr="004F524E">
        <w:rPr>
          <w:rFonts w:eastAsia="Times New Roman"/>
          <w:bCs/>
          <w:szCs w:val="24"/>
        </w:rPr>
        <w:t xml:space="preserve"> </w:t>
      </w:r>
      <w:r w:rsidRPr="004F524E">
        <w:rPr>
          <w:rFonts w:eastAsia="Times New Roman"/>
          <w:bCs/>
          <w:szCs w:val="24"/>
        </w:rPr>
        <w:t xml:space="preserve">ευρώ επιπλέον εισοδήματος που δίνεται στους αγρότες </w:t>
      </w:r>
      <w:r>
        <w:rPr>
          <w:rFonts w:eastAsia="Times New Roman"/>
          <w:bCs/>
          <w:szCs w:val="24"/>
        </w:rPr>
        <w:t xml:space="preserve">της </w:t>
      </w:r>
      <w:r w:rsidRPr="004F524E">
        <w:rPr>
          <w:rFonts w:eastAsia="Times New Roman"/>
          <w:bCs/>
          <w:szCs w:val="24"/>
        </w:rPr>
        <w:t>Αργολίδας θα αφαιρεθεί και αναρωτιέμαι τι θα κάνουν οι κτηνοτρόφοι</w:t>
      </w:r>
      <w:r>
        <w:rPr>
          <w:rFonts w:eastAsia="Times New Roman"/>
          <w:bCs/>
          <w:szCs w:val="24"/>
        </w:rPr>
        <w:t>,</w:t>
      </w:r>
      <w:r w:rsidRPr="004F524E">
        <w:rPr>
          <w:rFonts w:eastAsia="Times New Roman"/>
          <w:bCs/>
          <w:szCs w:val="24"/>
        </w:rPr>
        <w:t xml:space="preserve"> οι παραγωγοί</w:t>
      </w:r>
      <w:r>
        <w:rPr>
          <w:rFonts w:eastAsia="Times New Roman"/>
          <w:bCs/>
          <w:szCs w:val="24"/>
        </w:rPr>
        <w:t>,</w:t>
      </w:r>
      <w:r w:rsidRPr="004F524E">
        <w:rPr>
          <w:rFonts w:eastAsia="Times New Roman"/>
          <w:bCs/>
          <w:szCs w:val="24"/>
        </w:rPr>
        <w:t xml:space="preserve"> οι αμπελοκαλλιεργητές του </w:t>
      </w:r>
      <w:r>
        <w:rPr>
          <w:rFonts w:eastAsia="Times New Roman"/>
          <w:bCs/>
          <w:szCs w:val="24"/>
        </w:rPr>
        <w:t>ν</w:t>
      </w:r>
      <w:r w:rsidRPr="004F524E">
        <w:rPr>
          <w:rFonts w:eastAsia="Times New Roman"/>
          <w:bCs/>
          <w:szCs w:val="24"/>
        </w:rPr>
        <w:t>ομού</w:t>
      </w:r>
      <w:r>
        <w:rPr>
          <w:rFonts w:eastAsia="Times New Roman"/>
          <w:bCs/>
          <w:szCs w:val="24"/>
        </w:rPr>
        <w:t>. Το Α</w:t>
      </w:r>
      <w:r w:rsidRPr="004F524E">
        <w:rPr>
          <w:rFonts w:eastAsia="Times New Roman"/>
          <w:bCs/>
          <w:szCs w:val="24"/>
        </w:rPr>
        <w:t>ρκαδικό</w:t>
      </w:r>
      <w:r>
        <w:rPr>
          <w:rFonts w:eastAsia="Times New Roman"/>
          <w:bCs/>
          <w:szCs w:val="24"/>
        </w:rPr>
        <w:t>, το</w:t>
      </w:r>
      <w:r w:rsidRPr="004F524E">
        <w:rPr>
          <w:rFonts w:eastAsia="Times New Roman"/>
          <w:bCs/>
          <w:szCs w:val="24"/>
        </w:rPr>
        <w:t xml:space="preserve"> Ασκληπιείο</w:t>
      </w:r>
      <w:r>
        <w:rPr>
          <w:rFonts w:eastAsia="Times New Roman"/>
          <w:bCs/>
          <w:szCs w:val="24"/>
        </w:rPr>
        <w:t xml:space="preserve">, η </w:t>
      </w:r>
      <w:proofErr w:type="spellStart"/>
      <w:r>
        <w:rPr>
          <w:rFonts w:eastAsia="Times New Roman"/>
          <w:bCs/>
          <w:szCs w:val="24"/>
        </w:rPr>
        <w:t>Δήμαινα</w:t>
      </w:r>
      <w:proofErr w:type="spellEnd"/>
      <w:r>
        <w:rPr>
          <w:rFonts w:eastAsia="Times New Roman"/>
          <w:bCs/>
          <w:szCs w:val="24"/>
        </w:rPr>
        <w:t xml:space="preserve">, τα Δίδυμα, </w:t>
      </w:r>
      <w:r>
        <w:rPr>
          <w:rFonts w:eastAsia="Times New Roman"/>
          <w:bCs/>
          <w:szCs w:val="24"/>
        </w:rPr>
        <w:t xml:space="preserve">το </w:t>
      </w:r>
      <w:proofErr w:type="spellStart"/>
      <w:r>
        <w:rPr>
          <w:rFonts w:eastAsia="Times New Roman"/>
          <w:bCs/>
          <w:szCs w:val="24"/>
        </w:rPr>
        <w:t>Η</w:t>
      </w:r>
      <w:r w:rsidRPr="004F524E">
        <w:rPr>
          <w:rFonts w:eastAsia="Times New Roman"/>
          <w:bCs/>
          <w:szCs w:val="24"/>
        </w:rPr>
        <w:t>λιόκαστρο</w:t>
      </w:r>
      <w:proofErr w:type="spellEnd"/>
      <w:r>
        <w:rPr>
          <w:rFonts w:eastAsia="Times New Roman"/>
          <w:bCs/>
          <w:szCs w:val="24"/>
        </w:rPr>
        <w:t>, η Ε</w:t>
      </w:r>
      <w:r w:rsidRPr="004F524E">
        <w:rPr>
          <w:rFonts w:eastAsia="Times New Roman"/>
          <w:bCs/>
          <w:szCs w:val="24"/>
        </w:rPr>
        <w:t>ρμιόνη</w:t>
      </w:r>
      <w:r>
        <w:rPr>
          <w:rFonts w:eastAsia="Times New Roman"/>
          <w:bCs/>
          <w:szCs w:val="24"/>
        </w:rPr>
        <w:t xml:space="preserve">, η </w:t>
      </w:r>
      <w:proofErr w:type="spellStart"/>
      <w:r>
        <w:rPr>
          <w:rFonts w:eastAsia="Times New Roman"/>
          <w:bCs/>
          <w:szCs w:val="24"/>
        </w:rPr>
        <w:t>Θ</w:t>
      </w:r>
      <w:r w:rsidRPr="004F524E">
        <w:rPr>
          <w:rFonts w:eastAsia="Times New Roman"/>
          <w:bCs/>
          <w:szCs w:val="24"/>
        </w:rPr>
        <w:t>ερμησία</w:t>
      </w:r>
      <w:proofErr w:type="spellEnd"/>
      <w:r>
        <w:rPr>
          <w:rFonts w:eastAsia="Times New Roman"/>
          <w:bCs/>
          <w:szCs w:val="24"/>
        </w:rPr>
        <w:t>, η Κ</w:t>
      </w:r>
      <w:r w:rsidRPr="004F524E">
        <w:rPr>
          <w:rFonts w:eastAsia="Times New Roman"/>
          <w:bCs/>
          <w:szCs w:val="24"/>
        </w:rPr>
        <w:t>οιλάδα</w:t>
      </w:r>
      <w:r>
        <w:rPr>
          <w:rFonts w:eastAsia="Times New Roman"/>
          <w:bCs/>
          <w:szCs w:val="24"/>
        </w:rPr>
        <w:t xml:space="preserve">, το </w:t>
      </w:r>
      <w:proofErr w:type="spellStart"/>
      <w:r w:rsidRPr="004F524E">
        <w:rPr>
          <w:rFonts w:eastAsia="Times New Roman"/>
          <w:bCs/>
          <w:szCs w:val="24"/>
        </w:rPr>
        <w:t>Κρανίδι</w:t>
      </w:r>
      <w:proofErr w:type="spellEnd"/>
      <w:r>
        <w:rPr>
          <w:rFonts w:eastAsia="Times New Roman"/>
          <w:bCs/>
          <w:szCs w:val="24"/>
        </w:rPr>
        <w:t xml:space="preserve">, το </w:t>
      </w:r>
      <w:proofErr w:type="spellStart"/>
      <w:r>
        <w:rPr>
          <w:rFonts w:eastAsia="Times New Roman"/>
          <w:bCs/>
          <w:szCs w:val="24"/>
        </w:rPr>
        <w:t>Μαλαντρένι</w:t>
      </w:r>
      <w:proofErr w:type="spellEnd"/>
      <w:r>
        <w:rPr>
          <w:rFonts w:eastAsia="Times New Roman"/>
          <w:bCs/>
          <w:szCs w:val="24"/>
        </w:rPr>
        <w:t xml:space="preserve">, η </w:t>
      </w:r>
      <w:proofErr w:type="spellStart"/>
      <w:r>
        <w:rPr>
          <w:rFonts w:eastAsia="Times New Roman"/>
          <w:bCs/>
          <w:szCs w:val="24"/>
        </w:rPr>
        <w:t>Μπόρσα</w:t>
      </w:r>
      <w:proofErr w:type="spellEnd"/>
      <w:r>
        <w:rPr>
          <w:rFonts w:eastAsia="Times New Roman"/>
          <w:bCs/>
          <w:szCs w:val="24"/>
        </w:rPr>
        <w:t xml:space="preserve">, η Νέα </w:t>
      </w:r>
      <w:r w:rsidRPr="004F524E">
        <w:rPr>
          <w:rFonts w:eastAsia="Times New Roman"/>
          <w:bCs/>
          <w:szCs w:val="24"/>
        </w:rPr>
        <w:t>Επίδαυρο</w:t>
      </w:r>
      <w:r>
        <w:rPr>
          <w:rFonts w:eastAsia="Times New Roman"/>
          <w:bCs/>
          <w:szCs w:val="24"/>
        </w:rPr>
        <w:t xml:space="preserve">ς, τα </w:t>
      </w:r>
      <w:proofErr w:type="spellStart"/>
      <w:r>
        <w:rPr>
          <w:rFonts w:eastAsia="Times New Roman"/>
          <w:bCs/>
          <w:szCs w:val="24"/>
        </w:rPr>
        <w:t>Π</w:t>
      </w:r>
      <w:r w:rsidRPr="004F524E">
        <w:rPr>
          <w:rFonts w:eastAsia="Times New Roman"/>
          <w:bCs/>
          <w:szCs w:val="24"/>
        </w:rPr>
        <w:t>υργιώτικα</w:t>
      </w:r>
      <w:proofErr w:type="spellEnd"/>
      <w:r>
        <w:rPr>
          <w:rFonts w:eastAsia="Times New Roman"/>
          <w:bCs/>
          <w:szCs w:val="24"/>
        </w:rPr>
        <w:t xml:space="preserve">, το </w:t>
      </w:r>
      <w:proofErr w:type="spellStart"/>
      <w:r>
        <w:rPr>
          <w:rFonts w:eastAsia="Times New Roman"/>
          <w:bCs/>
          <w:szCs w:val="24"/>
        </w:rPr>
        <w:t>Σ</w:t>
      </w:r>
      <w:r w:rsidRPr="004F524E">
        <w:rPr>
          <w:rFonts w:eastAsia="Times New Roman"/>
          <w:bCs/>
          <w:szCs w:val="24"/>
        </w:rPr>
        <w:t>χινοχώρι</w:t>
      </w:r>
      <w:proofErr w:type="spellEnd"/>
      <w:r>
        <w:rPr>
          <w:rFonts w:eastAsia="Times New Roman"/>
          <w:bCs/>
          <w:szCs w:val="24"/>
        </w:rPr>
        <w:t xml:space="preserve">, η </w:t>
      </w:r>
      <w:proofErr w:type="spellStart"/>
      <w:r>
        <w:rPr>
          <w:rFonts w:eastAsia="Times New Roman"/>
          <w:bCs/>
          <w:szCs w:val="24"/>
        </w:rPr>
        <w:t>Τραχειά</w:t>
      </w:r>
      <w:proofErr w:type="spellEnd"/>
      <w:r>
        <w:rPr>
          <w:rFonts w:eastAsia="Times New Roman"/>
          <w:bCs/>
          <w:szCs w:val="24"/>
        </w:rPr>
        <w:t>, οι Φ</w:t>
      </w:r>
      <w:r w:rsidRPr="004F524E">
        <w:rPr>
          <w:rFonts w:eastAsia="Times New Roman"/>
          <w:bCs/>
          <w:szCs w:val="24"/>
        </w:rPr>
        <w:t>ούρνο</w:t>
      </w:r>
      <w:r>
        <w:rPr>
          <w:rFonts w:eastAsia="Times New Roman"/>
          <w:bCs/>
          <w:szCs w:val="24"/>
        </w:rPr>
        <w:t>ι,</w:t>
      </w:r>
      <w:r w:rsidRPr="004F524E">
        <w:rPr>
          <w:rFonts w:eastAsia="Times New Roman"/>
          <w:bCs/>
          <w:szCs w:val="24"/>
        </w:rPr>
        <w:t xml:space="preserve"> δεν είναι </w:t>
      </w:r>
      <w:r>
        <w:rPr>
          <w:rFonts w:eastAsia="Times New Roman"/>
          <w:bCs/>
          <w:szCs w:val="24"/>
        </w:rPr>
        <w:t xml:space="preserve">άγνωστα </w:t>
      </w:r>
      <w:r w:rsidRPr="004F524E">
        <w:rPr>
          <w:rFonts w:eastAsia="Times New Roman"/>
          <w:bCs/>
          <w:szCs w:val="24"/>
        </w:rPr>
        <w:t>ονόματα</w:t>
      </w:r>
      <w:r>
        <w:rPr>
          <w:rFonts w:eastAsia="Times New Roman"/>
          <w:bCs/>
          <w:szCs w:val="24"/>
        </w:rPr>
        <w:t>,</w:t>
      </w:r>
      <w:r w:rsidRPr="004F524E">
        <w:rPr>
          <w:rFonts w:eastAsia="Times New Roman"/>
          <w:bCs/>
          <w:szCs w:val="24"/>
        </w:rPr>
        <w:t xml:space="preserve"> είναι ψυχές ανθρώπων που μένουν σε αυτά τα χωριά και περιμέν</w:t>
      </w:r>
      <w:r>
        <w:rPr>
          <w:rFonts w:eastAsia="Times New Roman"/>
          <w:bCs/>
          <w:szCs w:val="24"/>
        </w:rPr>
        <w:t>ουν</w:t>
      </w:r>
      <w:r w:rsidRPr="004F524E">
        <w:rPr>
          <w:rFonts w:eastAsia="Times New Roman"/>
          <w:bCs/>
          <w:szCs w:val="24"/>
        </w:rPr>
        <w:t xml:space="preserve"> την εξισωτ</w:t>
      </w:r>
      <w:r w:rsidRPr="004F524E">
        <w:rPr>
          <w:rFonts w:eastAsia="Times New Roman"/>
          <w:bCs/>
          <w:szCs w:val="24"/>
        </w:rPr>
        <w:t>ική αποζημίωση</w:t>
      </w:r>
      <w:r>
        <w:rPr>
          <w:rFonts w:eastAsia="Times New Roman"/>
          <w:bCs/>
          <w:szCs w:val="24"/>
        </w:rPr>
        <w:t>.</w:t>
      </w:r>
    </w:p>
    <w:p w14:paraId="1789E760" w14:textId="77777777" w:rsidR="00690103" w:rsidRDefault="0001178F">
      <w:pPr>
        <w:spacing w:line="600" w:lineRule="auto"/>
        <w:ind w:firstLine="720"/>
        <w:jc w:val="both"/>
        <w:rPr>
          <w:rFonts w:eastAsia="Times New Roman"/>
          <w:bCs/>
          <w:szCs w:val="24"/>
        </w:rPr>
      </w:pPr>
      <w:r>
        <w:rPr>
          <w:rFonts w:eastAsia="Times New Roman"/>
          <w:bCs/>
          <w:szCs w:val="24"/>
        </w:rPr>
        <w:t xml:space="preserve">Έρχομαι στο τέταρτο </w:t>
      </w:r>
      <w:r w:rsidRPr="004F524E">
        <w:rPr>
          <w:rFonts w:eastAsia="Times New Roman"/>
          <w:bCs/>
          <w:szCs w:val="24"/>
        </w:rPr>
        <w:t>θέμα</w:t>
      </w:r>
      <w:r>
        <w:rPr>
          <w:rFonts w:eastAsia="Times New Roman"/>
          <w:bCs/>
          <w:szCs w:val="24"/>
        </w:rPr>
        <w:t>,</w:t>
      </w:r>
      <w:r w:rsidRPr="004F524E">
        <w:rPr>
          <w:rFonts w:eastAsia="Times New Roman"/>
          <w:bCs/>
          <w:szCs w:val="24"/>
        </w:rPr>
        <w:t xml:space="preserve"> το μέλλον της </w:t>
      </w:r>
      <w:r>
        <w:rPr>
          <w:rFonts w:eastAsia="Times New Roman"/>
          <w:bCs/>
          <w:szCs w:val="24"/>
        </w:rPr>
        <w:t>ε</w:t>
      </w:r>
      <w:r w:rsidRPr="004F524E">
        <w:rPr>
          <w:rFonts w:eastAsia="Times New Roman"/>
          <w:bCs/>
          <w:szCs w:val="24"/>
        </w:rPr>
        <w:t xml:space="preserve">λληνικής </w:t>
      </w:r>
      <w:r>
        <w:rPr>
          <w:rFonts w:eastAsia="Times New Roman"/>
          <w:bCs/>
          <w:szCs w:val="24"/>
        </w:rPr>
        <w:t>γ</w:t>
      </w:r>
      <w:r w:rsidRPr="004F524E">
        <w:rPr>
          <w:rFonts w:eastAsia="Times New Roman"/>
          <w:bCs/>
          <w:szCs w:val="24"/>
        </w:rPr>
        <w:t>εωργίας</w:t>
      </w:r>
      <w:r>
        <w:rPr>
          <w:rFonts w:eastAsia="Times New Roman"/>
          <w:bCs/>
          <w:szCs w:val="24"/>
        </w:rPr>
        <w:t>, την ευφυή γ</w:t>
      </w:r>
      <w:r w:rsidRPr="004F524E">
        <w:rPr>
          <w:rFonts w:eastAsia="Times New Roman"/>
          <w:bCs/>
          <w:szCs w:val="24"/>
        </w:rPr>
        <w:t>εωργία</w:t>
      </w:r>
      <w:r>
        <w:rPr>
          <w:rFonts w:eastAsia="Times New Roman"/>
          <w:bCs/>
          <w:szCs w:val="24"/>
        </w:rPr>
        <w:t>. Έ</w:t>
      </w:r>
      <w:r w:rsidRPr="004F524E">
        <w:rPr>
          <w:rFonts w:eastAsia="Times New Roman"/>
          <w:bCs/>
          <w:szCs w:val="24"/>
        </w:rPr>
        <w:t xml:space="preserve">χετε εξαγγείλει εδώ και δύο χρόνια </w:t>
      </w:r>
      <w:r>
        <w:rPr>
          <w:rFonts w:eastAsia="Times New Roman"/>
          <w:bCs/>
          <w:szCs w:val="24"/>
        </w:rPr>
        <w:t xml:space="preserve">–όχι εσείς, </w:t>
      </w:r>
      <w:r w:rsidRPr="004F524E">
        <w:rPr>
          <w:rFonts w:eastAsia="Times New Roman"/>
          <w:bCs/>
          <w:szCs w:val="24"/>
        </w:rPr>
        <w:t xml:space="preserve">ο συνάδελφός </w:t>
      </w:r>
      <w:r>
        <w:rPr>
          <w:rFonts w:eastAsia="Times New Roman"/>
          <w:bCs/>
          <w:szCs w:val="24"/>
        </w:rPr>
        <w:t>σας,</w:t>
      </w:r>
      <w:r w:rsidRPr="004F524E">
        <w:rPr>
          <w:rFonts w:eastAsia="Times New Roman"/>
          <w:bCs/>
          <w:szCs w:val="24"/>
        </w:rPr>
        <w:t xml:space="preserve"> ο κ</w:t>
      </w:r>
      <w:r>
        <w:rPr>
          <w:rFonts w:eastAsia="Times New Roman"/>
          <w:bCs/>
          <w:szCs w:val="24"/>
        </w:rPr>
        <w:t>.</w:t>
      </w:r>
      <w:r w:rsidRPr="004F524E">
        <w:rPr>
          <w:rFonts w:eastAsia="Times New Roman"/>
          <w:bCs/>
          <w:szCs w:val="24"/>
        </w:rPr>
        <w:t xml:space="preserve"> Παππάς</w:t>
      </w:r>
      <w:r>
        <w:rPr>
          <w:rFonts w:eastAsia="Times New Roman"/>
          <w:bCs/>
          <w:szCs w:val="24"/>
        </w:rPr>
        <w:t>-</w:t>
      </w:r>
      <w:r w:rsidRPr="004F524E">
        <w:rPr>
          <w:rFonts w:eastAsia="Times New Roman"/>
          <w:bCs/>
          <w:szCs w:val="24"/>
        </w:rPr>
        <w:t xml:space="preserve"> το πρόγραμμα των 31 εκατομμυρίων ευρώ για επέκταση της ευφυούς </w:t>
      </w:r>
      <w:r>
        <w:rPr>
          <w:rFonts w:eastAsia="Times New Roman"/>
          <w:bCs/>
          <w:szCs w:val="24"/>
        </w:rPr>
        <w:t>γ</w:t>
      </w:r>
      <w:r w:rsidRPr="004F524E">
        <w:rPr>
          <w:rFonts w:eastAsia="Times New Roman"/>
          <w:bCs/>
          <w:szCs w:val="24"/>
        </w:rPr>
        <w:t>εωργίας στο 50% τη</w:t>
      </w:r>
      <w:r w:rsidRPr="004F524E">
        <w:rPr>
          <w:rFonts w:eastAsia="Times New Roman"/>
          <w:bCs/>
          <w:szCs w:val="24"/>
        </w:rPr>
        <w:t xml:space="preserve">ς καλλιεργούμενης έκτασης της χώρας για </w:t>
      </w:r>
      <w:r>
        <w:rPr>
          <w:rFonts w:eastAsia="Times New Roman"/>
          <w:bCs/>
          <w:szCs w:val="24"/>
        </w:rPr>
        <w:t xml:space="preserve">τετρακόσιες πενήντα χιλιάδες αγρότες. Το </w:t>
      </w:r>
      <w:r w:rsidRPr="004F524E">
        <w:rPr>
          <w:rFonts w:eastAsia="Times New Roman"/>
          <w:bCs/>
          <w:szCs w:val="24"/>
        </w:rPr>
        <w:t>προκηρύ</w:t>
      </w:r>
      <w:r>
        <w:rPr>
          <w:rFonts w:eastAsia="Times New Roman"/>
          <w:bCs/>
          <w:szCs w:val="24"/>
        </w:rPr>
        <w:t>ξατε για</w:t>
      </w:r>
      <w:r w:rsidRPr="004F524E">
        <w:rPr>
          <w:rFonts w:eastAsia="Times New Roman"/>
          <w:bCs/>
          <w:szCs w:val="24"/>
        </w:rPr>
        <w:t xml:space="preserve"> τρεις μήνες και το μαζέψ</w:t>
      </w:r>
      <w:r>
        <w:rPr>
          <w:rFonts w:eastAsia="Times New Roman"/>
          <w:bCs/>
          <w:szCs w:val="24"/>
        </w:rPr>
        <w:t xml:space="preserve">ατε άρον άρον, όταν σας </w:t>
      </w:r>
      <w:r w:rsidRPr="004F524E">
        <w:rPr>
          <w:rFonts w:eastAsia="Times New Roman"/>
          <w:bCs/>
          <w:szCs w:val="24"/>
        </w:rPr>
        <w:t>καταγγέλ</w:t>
      </w:r>
      <w:r>
        <w:rPr>
          <w:rFonts w:eastAsia="Times New Roman"/>
          <w:bCs/>
          <w:szCs w:val="24"/>
        </w:rPr>
        <w:t xml:space="preserve">θηκε ότι για </w:t>
      </w:r>
      <w:r w:rsidRPr="004F524E">
        <w:rPr>
          <w:rFonts w:eastAsia="Times New Roman"/>
          <w:bCs/>
          <w:szCs w:val="24"/>
        </w:rPr>
        <w:t>άλλη μ</w:t>
      </w:r>
      <w:r>
        <w:rPr>
          <w:rFonts w:eastAsia="Times New Roman"/>
          <w:bCs/>
          <w:szCs w:val="24"/>
        </w:rPr>
        <w:t>ι</w:t>
      </w:r>
      <w:r w:rsidRPr="004F524E">
        <w:rPr>
          <w:rFonts w:eastAsia="Times New Roman"/>
          <w:bCs/>
          <w:szCs w:val="24"/>
        </w:rPr>
        <w:t xml:space="preserve">α </w:t>
      </w:r>
      <w:r w:rsidRPr="004F524E">
        <w:rPr>
          <w:rFonts w:eastAsia="Times New Roman"/>
          <w:bCs/>
          <w:szCs w:val="24"/>
        </w:rPr>
        <w:lastRenderedPageBreak/>
        <w:t>φορά ακολουθείτ</w:t>
      </w:r>
      <w:r>
        <w:rPr>
          <w:rFonts w:eastAsia="Times New Roman"/>
          <w:bCs/>
          <w:szCs w:val="24"/>
        </w:rPr>
        <w:t>ε</w:t>
      </w:r>
      <w:r w:rsidRPr="004F524E">
        <w:rPr>
          <w:rFonts w:eastAsia="Times New Roman"/>
          <w:bCs/>
          <w:szCs w:val="24"/>
        </w:rPr>
        <w:t xml:space="preserve"> φωτογραφικές διατάξεις</w:t>
      </w:r>
      <w:r>
        <w:rPr>
          <w:rFonts w:eastAsia="Times New Roman"/>
          <w:bCs/>
          <w:szCs w:val="24"/>
        </w:rPr>
        <w:t>,</w:t>
      </w:r>
      <w:r w:rsidRPr="004F524E">
        <w:rPr>
          <w:rFonts w:eastAsia="Times New Roman"/>
          <w:bCs/>
          <w:szCs w:val="24"/>
        </w:rPr>
        <w:t xml:space="preserve"> προκειμένου </w:t>
      </w:r>
      <w:r>
        <w:rPr>
          <w:rFonts w:eastAsia="Times New Roman"/>
          <w:bCs/>
          <w:szCs w:val="24"/>
        </w:rPr>
        <w:t>να τα ανα</w:t>
      </w:r>
      <w:r w:rsidRPr="004F524E">
        <w:rPr>
          <w:rFonts w:eastAsia="Times New Roman"/>
          <w:bCs/>
          <w:szCs w:val="24"/>
        </w:rPr>
        <w:t>θέσετε σε διάφορους</w:t>
      </w:r>
      <w:r w:rsidRPr="004F524E">
        <w:rPr>
          <w:rFonts w:eastAsia="Times New Roman"/>
          <w:bCs/>
          <w:szCs w:val="24"/>
        </w:rPr>
        <w:t xml:space="preserve"> που εσείς επιλέγετε</w:t>
      </w:r>
      <w:r>
        <w:rPr>
          <w:rFonts w:eastAsia="Times New Roman"/>
          <w:bCs/>
          <w:szCs w:val="24"/>
        </w:rPr>
        <w:t>,</w:t>
      </w:r>
      <w:r w:rsidRPr="004F524E">
        <w:rPr>
          <w:rFonts w:eastAsia="Times New Roman"/>
          <w:bCs/>
          <w:szCs w:val="24"/>
        </w:rPr>
        <w:t xml:space="preserve"> και οι Έλληνες αγρότες ακόμη περιμέ</w:t>
      </w:r>
      <w:r>
        <w:rPr>
          <w:rFonts w:eastAsia="Times New Roman"/>
          <w:bCs/>
          <w:szCs w:val="24"/>
        </w:rPr>
        <w:t>νουν τις εφαρμογές της ευφυούς γ</w:t>
      </w:r>
      <w:r w:rsidRPr="004F524E">
        <w:rPr>
          <w:rFonts w:eastAsia="Times New Roman"/>
          <w:bCs/>
          <w:szCs w:val="24"/>
        </w:rPr>
        <w:t>εωργίας</w:t>
      </w:r>
      <w:r>
        <w:rPr>
          <w:rFonts w:eastAsia="Times New Roman"/>
          <w:bCs/>
          <w:szCs w:val="24"/>
        </w:rPr>
        <w:t xml:space="preserve">. </w:t>
      </w:r>
    </w:p>
    <w:p w14:paraId="1789E761" w14:textId="77777777" w:rsidR="00690103" w:rsidRDefault="0001178F">
      <w:pPr>
        <w:spacing w:line="600" w:lineRule="auto"/>
        <w:ind w:firstLine="720"/>
        <w:jc w:val="both"/>
        <w:rPr>
          <w:rFonts w:eastAsia="Times New Roman"/>
          <w:bCs/>
          <w:szCs w:val="24"/>
        </w:rPr>
      </w:pPr>
      <w:r>
        <w:rPr>
          <w:rFonts w:eastAsia="Times New Roman"/>
          <w:bCs/>
          <w:szCs w:val="24"/>
        </w:rPr>
        <w:t>Τ</w:t>
      </w:r>
      <w:r w:rsidRPr="004F524E">
        <w:rPr>
          <w:rFonts w:eastAsia="Times New Roman"/>
          <w:bCs/>
          <w:szCs w:val="24"/>
        </w:rPr>
        <w:t>ο 2014</w:t>
      </w:r>
      <w:r>
        <w:rPr>
          <w:rFonts w:eastAsia="Times New Roman"/>
          <w:bCs/>
          <w:szCs w:val="24"/>
        </w:rPr>
        <w:t>, κύριε Υπουργέ, -</w:t>
      </w:r>
      <w:r w:rsidRPr="004F524E">
        <w:rPr>
          <w:rFonts w:eastAsia="Times New Roman"/>
          <w:bCs/>
          <w:szCs w:val="24"/>
        </w:rPr>
        <w:t>και</w:t>
      </w:r>
      <w:r>
        <w:rPr>
          <w:rFonts w:eastAsia="Times New Roman"/>
          <w:bCs/>
          <w:szCs w:val="24"/>
        </w:rPr>
        <w:t>,</w:t>
      </w:r>
      <w:r w:rsidRPr="004F524E">
        <w:rPr>
          <w:rFonts w:eastAsia="Times New Roman"/>
          <w:bCs/>
          <w:szCs w:val="24"/>
        </w:rPr>
        <w:t xml:space="preserve"> πραγματικά</w:t>
      </w:r>
      <w:r>
        <w:rPr>
          <w:rFonts w:eastAsia="Times New Roman"/>
          <w:bCs/>
          <w:szCs w:val="24"/>
        </w:rPr>
        <w:t>,</w:t>
      </w:r>
      <w:r w:rsidRPr="004F524E">
        <w:rPr>
          <w:rFonts w:eastAsia="Times New Roman"/>
          <w:bCs/>
          <w:szCs w:val="24"/>
        </w:rPr>
        <w:t xml:space="preserve"> </w:t>
      </w:r>
      <w:r>
        <w:rPr>
          <w:rFonts w:eastAsia="Times New Roman"/>
          <w:bCs/>
          <w:szCs w:val="24"/>
        </w:rPr>
        <w:t>σας α</w:t>
      </w:r>
      <w:r w:rsidRPr="004F524E">
        <w:rPr>
          <w:rFonts w:eastAsia="Times New Roman"/>
          <w:bCs/>
          <w:szCs w:val="24"/>
        </w:rPr>
        <w:t>πευθύνομαι και θα πρέπει να το αντιληφθείτε</w:t>
      </w:r>
      <w:r>
        <w:rPr>
          <w:rFonts w:eastAsia="Times New Roman"/>
          <w:bCs/>
          <w:szCs w:val="24"/>
        </w:rPr>
        <w:t>-</w:t>
      </w:r>
      <w:r w:rsidRPr="004F524E">
        <w:rPr>
          <w:rFonts w:eastAsia="Times New Roman"/>
          <w:bCs/>
          <w:szCs w:val="24"/>
        </w:rPr>
        <w:t xml:space="preserve"> νομοθετήσ</w:t>
      </w:r>
      <w:r>
        <w:rPr>
          <w:rFonts w:eastAsia="Times New Roman"/>
          <w:bCs/>
          <w:szCs w:val="24"/>
        </w:rPr>
        <w:t>αμε</w:t>
      </w:r>
      <w:r w:rsidRPr="004F524E">
        <w:rPr>
          <w:rFonts w:eastAsia="Times New Roman"/>
          <w:bCs/>
          <w:szCs w:val="24"/>
        </w:rPr>
        <w:t xml:space="preserve"> ένα </w:t>
      </w:r>
      <w:r>
        <w:rPr>
          <w:rFonts w:eastAsia="Times New Roman"/>
          <w:bCs/>
          <w:szCs w:val="24"/>
        </w:rPr>
        <w:t>σοβαρό</w:t>
      </w:r>
      <w:r w:rsidRPr="004F524E">
        <w:rPr>
          <w:rFonts w:eastAsia="Times New Roman"/>
          <w:bCs/>
          <w:szCs w:val="24"/>
        </w:rPr>
        <w:t xml:space="preserve"> δομικό μέτρο ενίσχυσης </w:t>
      </w:r>
      <w:r>
        <w:rPr>
          <w:rFonts w:eastAsia="Times New Roman"/>
          <w:bCs/>
          <w:szCs w:val="24"/>
        </w:rPr>
        <w:t>της ελληνικής γ</w:t>
      </w:r>
      <w:r w:rsidRPr="004F524E">
        <w:rPr>
          <w:rFonts w:eastAsia="Times New Roman"/>
          <w:bCs/>
          <w:szCs w:val="24"/>
        </w:rPr>
        <w:t>εωργίας</w:t>
      </w:r>
      <w:r>
        <w:rPr>
          <w:rFonts w:eastAsia="Times New Roman"/>
          <w:bCs/>
          <w:szCs w:val="24"/>
        </w:rPr>
        <w:t>,</w:t>
      </w:r>
      <w:r w:rsidRPr="004F524E">
        <w:rPr>
          <w:rFonts w:eastAsia="Times New Roman"/>
          <w:bCs/>
          <w:szCs w:val="24"/>
        </w:rPr>
        <w:t xml:space="preserve"> το</w:t>
      </w:r>
      <w:r>
        <w:rPr>
          <w:rFonts w:eastAsia="Times New Roman"/>
          <w:bCs/>
          <w:szCs w:val="24"/>
        </w:rPr>
        <w:t>ν</w:t>
      </w:r>
      <w:r w:rsidRPr="004F524E">
        <w:rPr>
          <w:rFonts w:eastAsia="Times New Roman"/>
          <w:bCs/>
          <w:szCs w:val="24"/>
        </w:rPr>
        <w:t xml:space="preserve"> συμψηφισμό </w:t>
      </w:r>
      <w:r>
        <w:rPr>
          <w:rFonts w:eastAsia="Times New Roman"/>
          <w:bCs/>
          <w:szCs w:val="24"/>
        </w:rPr>
        <w:t>ενέργειας, δ</w:t>
      </w:r>
      <w:r w:rsidRPr="004F524E">
        <w:rPr>
          <w:rFonts w:eastAsia="Times New Roman"/>
          <w:bCs/>
          <w:szCs w:val="24"/>
        </w:rPr>
        <w:t xml:space="preserve">ηλαδή μέσα από τη χρήση </w:t>
      </w:r>
      <w:proofErr w:type="spellStart"/>
      <w:r w:rsidRPr="004F524E">
        <w:rPr>
          <w:rFonts w:eastAsia="Times New Roman"/>
          <w:bCs/>
          <w:szCs w:val="24"/>
        </w:rPr>
        <w:t>φωτοβολταϊκών</w:t>
      </w:r>
      <w:proofErr w:type="spellEnd"/>
      <w:r w:rsidRPr="004F524E">
        <w:rPr>
          <w:rFonts w:eastAsia="Times New Roman"/>
          <w:bCs/>
          <w:szCs w:val="24"/>
        </w:rPr>
        <w:t xml:space="preserve"> να μπορούν οι αγρότες να μειώνουν κατά 40% το κόστος ενέργειας</w:t>
      </w:r>
      <w:r>
        <w:rPr>
          <w:rFonts w:eastAsia="Times New Roman"/>
          <w:bCs/>
          <w:szCs w:val="24"/>
        </w:rPr>
        <w:t>.</w:t>
      </w:r>
    </w:p>
    <w:p w14:paraId="1789E762" w14:textId="77777777" w:rsidR="00690103" w:rsidRDefault="0001178F">
      <w:pPr>
        <w:spacing w:line="600" w:lineRule="auto"/>
        <w:ind w:firstLine="720"/>
        <w:jc w:val="both"/>
        <w:rPr>
          <w:rFonts w:eastAsia="Times New Roman" w:cs="Times New Roman"/>
          <w:szCs w:val="24"/>
        </w:rPr>
      </w:pPr>
      <w:r w:rsidRPr="00A72A4E">
        <w:rPr>
          <w:rFonts w:eastAsia="Times New Roman" w:cs="Times New Roman"/>
          <w:szCs w:val="24"/>
        </w:rPr>
        <w:t xml:space="preserve">Από το 2014 </w:t>
      </w:r>
      <w:r>
        <w:rPr>
          <w:rFonts w:eastAsia="Times New Roman" w:cs="Times New Roman"/>
          <w:szCs w:val="24"/>
        </w:rPr>
        <w:t>που το νομοθετή</w:t>
      </w:r>
      <w:r w:rsidRPr="00A72A4E">
        <w:rPr>
          <w:rFonts w:eastAsia="Times New Roman" w:cs="Times New Roman"/>
          <w:szCs w:val="24"/>
        </w:rPr>
        <w:t>σαμε μέχρι και σήμερα</w:t>
      </w:r>
      <w:r>
        <w:rPr>
          <w:rFonts w:eastAsia="Times New Roman" w:cs="Times New Roman"/>
          <w:szCs w:val="24"/>
        </w:rPr>
        <w:t>,</w:t>
      </w:r>
      <w:r w:rsidRPr="00A72A4E">
        <w:rPr>
          <w:rFonts w:eastAsia="Times New Roman" w:cs="Times New Roman"/>
          <w:szCs w:val="24"/>
        </w:rPr>
        <w:t xml:space="preserve"> ενώ θα έπρεπε η μισή Ελλάδα στον αγροτικό τομέα να τροφοδοτείται στο</w:t>
      </w:r>
      <w:r w:rsidRPr="00A72A4E">
        <w:rPr>
          <w:rFonts w:eastAsia="Times New Roman" w:cs="Times New Roman"/>
          <w:szCs w:val="24"/>
        </w:rPr>
        <w:t xml:space="preserve"> αρδευτικό της σύστημα με </w:t>
      </w:r>
      <w:proofErr w:type="spellStart"/>
      <w:r w:rsidRPr="00A72A4E">
        <w:rPr>
          <w:rFonts w:eastAsia="Times New Roman" w:cs="Times New Roman"/>
          <w:szCs w:val="24"/>
        </w:rPr>
        <w:t>φωτοβολταϊκά</w:t>
      </w:r>
      <w:proofErr w:type="spellEnd"/>
      <w:r>
        <w:rPr>
          <w:rFonts w:eastAsia="Times New Roman" w:cs="Times New Roman"/>
          <w:szCs w:val="24"/>
        </w:rPr>
        <w:t>,</w:t>
      </w:r>
      <w:r w:rsidRPr="00A72A4E">
        <w:rPr>
          <w:rFonts w:eastAsia="Times New Roman" w:cs="Times New Roman"/>
          <w:szCs w:val="24"/>
        </w:rPr>
        <w:t xml:space="preserve"> δεν έχει υπάρξει ούτε μία εφαρμογή</w:t>
      </w:r>
      <w:r>
        <w:rPr>
          <w:rFonts w:eastAsia="Times New Roman" w:cs="Times New Roman"/>
          <w:szCs w:val="24"/>
        </w:rPr>
        <w:t>.</w:t>
      </w:r>
      <w:r w:rsidRPr="00A72A4E">
        <w:rPr>
          <w:rFonts w:eastAsia="Times New Roman" w:cs="Times New Roman"/>
          <w:szCs w:val="24"/>
        </w:rPr>
        <w:t xml:space="preserve"> Έχουμε δύο </w:t>
      </w:r>
      <w:r>
        <w:rPr>
          <w:rFonts w:eastAsia="Times New Roman" w:cs="Times New Roman"/>
          <w:szCs w:val="24"/>
        </w:rPr>
        <w:t>τ</w:t>
      </w:r>
      <w:r w:rsidRPr="00A72A4E">
        <w:rPr>
          <w:rFonts w:eastAsia="Times New Roman" w:cs="Times New Roman"/>
          <w:szCs w:val="24"/>
        </w:rPr>
        <w:t xml:space="preserve">οπικούς </w:t>
      </w:r>
      <w:r>
        <w:rPr>
          <w:rFonts w:eastAsia="Times New Roman" w:cs="Times New Roman"/>
          <w:szCs w:val="24"/>
        </w:rPr>
        <w:t>ο</w:t>
      </w:r>
      <w:r w:rsidRPr="00A72A4E">
        <w:rPr>
          <w:rFonts w:eastAsia="Times New Roman" w:cs="Times New Roman"/>
          <w:szCs w:val="24"/>
        </w:rPr>
        <w:t xml:space="preserve">ργανισμούς </w:t>
      </w:r>
      <w:r>
        <w:rPr>
          <w:rFonts w:eastAsia="Times New Roman" w:cs="Times New Roman"/>
          <w:szCs w:val="24"/>
        </w:rPr>
        <w:t>ε</w:t>
      </w:r>
      <w:r w:rsidRPr="00A72A4E">
        <w:rPr>
          <w:rFonts w:eastAsia="Times New Roman" w:cs="Times New Roman"/>
          <w:szCs w:val="24"/>
        </w:rPr>
        <w:t xml:space="preserve">γγείων </w:t>
      </w:r>
      <w:r>
        <w:rPr>
          <w:rFonts w:eastAsia="Times New Roman" w:cs="Times New Roman"/>
          <w:szCs w:val="24"/>
        </w:rPr>
        <w:t>β</w:t>
      </w:r>
      <w:r w:rsidRPr="00A72A4E">
        <w:rPr>
          <w:rFonts w:eastAsia="Times New Roman" w:cs="Times New Roman"/>
          <w:szCs w:val="24"/>
        </w:rPr>
        <w:t>ελτιώσεων στην Αργολίδα</w:t>
      </w:r>
      <w:r>
        <w:rPr>
          <w:rFonts w:eastAsia="Times New Roman" w:cs="Times New Roman"/>
          <w:szCs w:val="24"/>
        </w:rPr>
        <w:t>,</w:t>
      </w:r>
      <w:r>
        <w:rPr>
          <w:rFonts w:eastAsia="Times New Roman" w:cs="Times New Roman"/>
          <w:szCs w:val="24"/>
        </w:rPr>
        <w:t xml:space="preserve"> που είναι έτοιμοι και περιμένουν</w:t>
      </w:r>
      <w:r w:rsidRPr="00A72A4E">
        <w:rPr>
          <w:rFonts w:eastAsia="Times New Roman" w:cs="Times New Roman"/>
          <w:szCs w:val="24"/>
        </w:rPr>
        <w:t xml:space="preserve"> το </w:t>
      </w:r>
      <w:r>
        <w:rPr>
          <w:rFonts w:eastAsia="Times New Roman" w:cs="Times New Roman"/>
          <w:szCs w:val="24"/>
        </w:rPr>
        <w:t>τελικό</w:t>
      </w:r>
      <w:r w:rsidRPr="00A72A4E">
        <w:rPr>
          <w:rFonts w:eastAsia="Times New Roman" w:cs="Times New Roman"/>
          <w:szCs w:val="24"/>
        </w:rPr>
        <w:t xml:space="preserve"> πράσινο φως από το Υπουργείο</w:t>
      </w:r>
      <w:r>
        <w:rPr>
          <w:rFonts w:eastAsia="Times New Roman" w:cs="Times New Roman"/>
          <w:szCs w:val="24"/>
        </w:rPr>
        <w:t>. Τετρακόσιοι δεκαέξι</w:t>
      </w:r>
      <w:r w:rsidRPr="00A72A4E">
        <w:rPr>
          <w:rFonts w:eastAsia="Times New Roman" w:cs="Times New Roman"/>
          <w:szCs w:val="24"/>
        </w:rPr>
        <w:t xml:space="preserve"> </w:t>
      </w:r>
      <w:r>
        <w:rPr>
          <w:rFonts w:eastAsia="Times New Roman" w:cs="Times New Roman"/>
          <w:szCs w:val="24"/>
        </w:rPr>
        <w:t>τ</w:t>
      </w:r>
      <w:r w:rsidRPr="00A72A4E">
        <w:rPr>
          <w:rFonts w:eastAsia="Times New Roman" w:cs="Times New Roman"/>
          <w:szCs w:val="24"/>
        </w:rPr>
        <w:t xml:space="preserve">οπικοί </w:t>
      </w:r>
      <w:r>
        <w:rPr>
          <w:rFonts w:eastAsia="Times New Roman" w:cs="Times New Roman"/>
          <w:szCs w:val="24"/>
        </w:rPr>
        <w:t>ο</w:t>
      </w:r>
      <w:r w:rsidRPr="00A72A4E">
        <w:rPr>
          <w:rFonts w:eastAsia="Times New Roman" w:cs="Times New Roman"/>
          <w:szCs w:val="24"/>
        </w:rPr>
        <w:t xml:space="preserve">ργανισμοί </w:t>
      </w:r>
      <w:r>
        <w:rPr>
          <w:rFonts w:eastAsia="Times New Roman" w:cs="Times New Roman"/>
          <w:szCs w:val="24"/>
        </w:rPr>
        <w:t>ε</w:t>
      </w:r>
      <w:r w:rsidRPr="00A72A4E">
        <w:rPr>
          <w:rFonts w:eastAsia="Times New Roman" w:cs="Times New Roman"/>
          <w:szCs w:val="24"/>
        </w:rPr>
        <w:t>γ</w:t>
      </w:r>
      <w:r w:rsidRPr="00A72A4E">
        <w:rPr>
          <w:rFonts w:eastAsia="Times New Roman" w:cs="Times New Roman"/>
          <w:szCs w:val="24"/>
        </w:rPr>
        <w:t xml:space="preserve">γείων </w:t>
      </w:r>
      <w:r>
        <w:rPr>
          <w:rFonts w:eastAsia="Times New Roman" w:cs="Times New Roman"/>
          <w:szCs w:val="24"/>
        </w:rPr>
        <w:t>β</w:t>
      </w:r>
      <w:r w:rsidRPr="00A72A4E">
        <w:rPr>
          <w:rFonts w:eastAsia="Times New Roman" w:cs="Times New Roman"/>
          <w:szCs w:val="24"/>
        </w:rPr>
        <w:t xml:space="preserve">ελτιώσεων και </w:t>
      </w:r>
      <w:r>
        <w:rPr>
          <w:rFonts w:eastAsia="Times New Roman" w:cs="Times New Roman"/>
          <w:szCs w:val="24"/>
        </w:rPr>
        <w:t>τριακόσιες</w:t>
      </w:r>
      <w:r w:rsidRPr="00A72A4E">
        <w:rPr>
          <w:rFonts w:eastAsia="Times New Roman" w:cs="Times New Roman"/>
          <w:szCs w:val="24"/>
        </w:rPr>
        <w:t xml:space="preserve"> χιλιάδες αγρότες περιμένουν τις εφαρμογές της ευφυούς </w:t>
      </w:r>
      <w:r>
        <w:rPr>
          <w:rFonts w:eastAsia="Times New Roman" w:cs="Times New Roman"/>
          <w:szCs w:val="24"/>
        </w:rPr>
        <w:t>γ</w:t>
      </w:r>
      <w:r w:rsidRPr="00A72A4E">
        <w:rPr>
          <w:rFonts w:eastAsia="Times New Roman" w:cs="Times New Roman"/>
          <w:szCs w:val="24"/>
        </w:rPr>
        <w:t>εωργίας</w:t>
      </w:r>
      <w:r>
        <w:rPr>
          <w:rFonts w:eastAsia="Times New Roman" w:cs="Times New Roman"/>
          <w:szCs w:val="24"/>
        </w:rPr>
        <w:t>.</w:t>
      </w:r>
      <w:r w:rsidRPr="00A72A4E">
        <w:rPr>
          <w:rFonts w:eastAsia="Times New Roman" w:cs="Times New Roman"/>
          <w:szCs w:val="24"/>
        </w:rPr>
        <w:t xml:space="preserve"> Έχετε </w:t>
      </w:r>
      <w:r>
        <w:rPr>
          <w:rFonts w:eastAsia="Times New Roman" w:cs="Times New Roman"/>
          <w:szCs w:val="24"/>
        </w:rPr>
        <w:t xml:space="preserve">χρέος να τους </w:t>
      </w:r>
      <w:r w:rsidRPr="00A72A4E">
        <w:rPr>
          <w:rFonts w:eastAsia="Times New Roman" w:cs="Times New Roman"/>
          <w:szCs w:val="24"/>
        </w:rPr>
        <w:t>στηρίξετε</w:t>
      </w:r>
      <w:r>
        <w:rPr>
          <w:rFonts w:eastAsia="Times New Roman" w:cs="Times New Roman"/>
          <w:szCs w:val="24"/>
        </w:rPr>
        <w:t>.</w:t>
      </w:r>
    </w:p>
    <w:p w14:paraId="1789E76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 </w:t>
      </w:r>
      <w:r w:rsidRPr="00A72A4E">
        <w:rPr>
          <w:rFonts w:eastAsia="Times New Roman" w:cs="Times New Roman"/>
          <w:szCs w:val="24"/>
        </w:rPr>
        <w:t>και τελειώνω</w:t>
      </w:r>
      <w:r>
        <w:rPr>
          <w:rFonts w:eastAsia="Times New Roman" w:cs="Times New Roman"/>
          <w:szCs w:val="24"/>
        </w:rPr>
        <w:t>, αγαπητές και α</w:t>
      </w:r>
      <w:r w:rsidRPr="00A72A4E">
        <w:rPr>
          <w:rFonts w:eastAsia="Times New Roman" w:cs="Times New Roman"/>
          <w:szCs w:val="24"/>
        </w:rPr>
        <w:t>γαπητοί συνάδελφοι</w:t>
      </w:r>
      <w:r>
        <w:rPr>
          <w:rFonts w:eastAsia="Times New Roman" w:cs="Times New Roman"/>
          <w:szCs w:val="24"/>
        </w:rPr>
        <w:t>,</w:t>
      </w:r>
      <w:r w:rsidRPr="00A72A4E">
        <w:rPr>
          <w:rFonts w:eastAsia="Times New Roman" w:cs="Times New Roman"/>
          <w:szCs w:val="24"/>
        </w:rPr>
        <w:t xml:space="preserve"> </w:t>
      </w:r>
      <w:r>
        <w:rPr>
          <w:rFonts w:eastAsia="Times New Roman" w:cs="Times New Roman"/>
          <w:szCs w:val="24"/>
        </w:rPr>
        <w:t>με</w:t>
      </w:r>
      <w:r w:rsidRPr="00A72A4E">
        <w:rPr>
          <w:rFonts w:eastAsia="Times New Roman" w:cs="Times New Roman"/>
          <w:szCs w:val="24"/>
        </w:rPr>
        <w:t xml:space="preserve"> το ζήτημα της καθημερινότητας</w:t>
      </w:r>
      <w:r>
        <w:rPr>
          <w:rFonts w:eastAsia="Times New Roman" w:cs="Times New Roman"/>
          <w:szCs w:val="24"/>
        </w:rPr>
        <w:t>. Η καθημερινότητα του Έλληνα αγρότη είναι</w:t>
      </w:r>
      <w:r>
        <w:rPr>
          <w:rFonts w:eastAsia="Times New Roman" w:cs="Times New Roman"/>
          <w:szCs w:val="24"/>
        </w:rPr>
        <w:t xml:space="preserve"> </w:t>
      </w:r>
      <w:r w:rsidRPr="00A72A4E">
        <w:rPr>
          <w:rFonts w:eastAsia="Times New Roman" w:cs="Times New Roman"/>
          <w:szCs w:val="24"/>
        </w:rPr>
        <w:t>η απόλυτη ανασφά</w:t>
      </w:r>
      <w:r>
        <w:rPr>
          <w:rFonts w:eastAsia="Times New Roman" w:cs="Times New Roman"/>
          <w:szCs w:val="24"/>
        </w:rPr>
        <w:t>λεια στη ζωή και την περιουσία τ</w:t>
      </w:r>
      <w:r w:rsidRPr="00A72A4E">
        <w:rPr>
          <w:rFonts w:eastAsia="Times New Roman" w:cs="Times New Roman"/>
          <w:szCs w:val="24"/>
        </w:rPr>
        <w:t>ου</w:t>
      </w:r>
      <w:r>
        <w:rPr>
          <w:rFonts w:eastAsia="Times New Roman" w:cs="Times New Roman"/>
          <w:szCs w:val="24"/>
        </w:rPr>
        <w:t>. Δεν υπάρχει αγρότης που να μην έχει πέσει θύμα κλοπών</w:t>
      </w:r>
      <w:r w:rsidRPr="00A72A4E">
        <w:rPr>
          <w:rFonts w:eastAsia="Times New Roman" w:cs="Times New Roman"/>
          <w:szCs w:val="24"/>
        </w:rPr>
        <w:t xml:space="preserve"> ή άλλων παράνομων δράσεων</w:t>
      </w:r>
      <w:r>
        <w:rPr>
          <w:rFonts w:eastAsia="Times New Roman" w:cs="Times New Roman"/>
          <w:szCs w:val="24"/>
        </w:rPr>
        <w:t>,</w:t>
      </w:r>
      <w:r w:rsidRPr="00A72A4E">
        <w:rPr>
          <w:rFonts w:eastAsia="Times New Roman" w:cs="Times New Roman"/>
          <w:szCs w:val="24"/>
        </w:rPr>
        <w:t xml:space="preserve"> σε μία </w:t>
      </w:r>
      <w:r>
        <w:rPr>
          <w:rFonts w:eastAsia="Times New Roman" w:cs="Times New Roman"/>
          <w:szCs w:val="24"/>
        </w:rPr>
        <w:t>π</w:t>
      </w:r>
      <w:r w:rsidRPr="00A72A4E">
        <w:rPr>
          <w:rFonts w:eastAsia="Times New Roman" w:cs="Times New Roman"/>
          <w:szCs w:val="24"/>
        </w:rPr>
        <w:t>εριφέρεια η οποία αισθάνεται απολύτως απροστάτευτη</w:t>
      </w:r>
      <w:r>
        <w:rPr>
          <w:rFonts w:eastAsia="Times New Roman" w:cs="Times New Roman"/>
          <w:szCs w:val="24"/>
        </w:rPr>
        <w:t>.</w:t>
      </w:r>
      <w:r w:rsidRPr="00A72A4E">
        <w:rPr>
          <w:rFonts w:eastAsia="Times New Roman" w:cs="Times New Roman"/>
          <w:szCs w:val="24"/>
        </w:rPr>
        <w:t xml:space="preserve"> Και έχετε χρέος ως αρμόδιος γι</w:t>
      </w:r>
      <w:r>
        <w:rPr>
          <w:rFonts w:eastAsia="Times New Roman" w:cs="Times New Roman"/>
          <w:szCs w:val="24"/>
        </w:rPr>
        <w:t>α τον τομέα της γ</w:t>
      </w:r>
      <w:r w:rsidRPr="00A72A4E">
        <w:rPr>
          <w:rFonts w:eastAsia="Times New Roman" w:cs="Times New Roman"/>
          <w:szCs w:val="24"/>
        </w:rPr>
        <w:t>εωργίας</w:t>
      </w:r>
      <w:r>
        <w:rPr>
          <w:rFonts w:eastAsia="Times New Roman" w:cs="Times New Roman"/>
          <w:szCs w:val="24"/>
        </w:rPr>
        <w:t xml:space="preserve">, σε </w:t>
      </w:r>
      <w:r>
        <w:rPr>
          <w:rFonts w:eastAsia="Times New Roman" w:cs="Times New Roman"/>
          <w:szCs w:val="24"/>
        </w:rPr>
        <w:t>συνεργασία με τις κυρίες</w:t>
      </w:r>
      <w:r w:rsidRPr="00A72A4E">
        <w:rPr>
          <w:rFonts w:eastAsia="Times New Roman" w:cs="Times New Roman"/>
          <w:szCs w:val="24"/>
        </w:rPr>
        <w:t xml:space="preserve"> Υπουργούς που είναι αρμόδιες για την Προστασία του Πολίτη</w:t>
      </w:r>
      <w:r>
        <w:rPr>
          <w:rFonts w:eastAsia="Times New Roman" w:cs="Times New Roman"/>
          <w:szCs w:val="24"/>
        </w:rPr>
        <w:t>,</w:t>
      </w:r>
      <w:r w:rsidRPr="00A72A4E">
        <w:rPr>
          <w:rFonts w:eastAsia="Times New Roman" w:cs="Times New Roman"/>
          <w:szCs w:val="24"/>
        </w:rPr>
        <w:t xml:space="preserve"> να λάβετε τα μέτρα</w:t>
      </w:r>
      <w:r>
        <w:rPr>
          <w:rFonts w:eastAsia="Times New Roman" w:cs="Times New Roman"/>
          <w:szCs w:val="24"/>
        </w:rPr>
        <w:t>,</w:t>
      </w:r>
      <w:r w:rsidRPr="00A72A4E">
        <w:rPr>
          <w:rFonts w:eastAsia="Times New Roman" w:cs="Times New Roman"/>
          <w:szCs w:val="24"/>
        </w:rPr>
        <w:t xml:space="preserve"> ώστε να επανέλθει το αίσθημα ασφάλειας στους Έλληνες αγρότες</w:t>
      </w:r>
      <w:r>
        <w:rPr>
          <w:rFonts w:eastAsia="Times New Roman" w:cs="Times New Roman"/>
          <w:szCs w:val="24"/>
        </w:rPr>
        <w:t>.</w:t>
      </w:r>
      <w:r w:rsidRPr="00A72A4E">
        <w:rPr>
          <w:rFonts w:eastAsia="Times New Roman" w:cs="Times New Roman"/>
          <w:szCs w:val="24"/>
        </w:rPr>
        <w:t xml:space="preserve"> </w:t>
      </w:r>
    </w:p>
    <w:p w14:paraId="1789E764" w14:textId="77777777" w:rsidR="00690103" w:rsidRDefault="0001178F">
      <w:pPr>
        <w:spacing w:line="600" w:lineRule="auto"/>
        <w:ind w:firstLine="720"/>
        <w:jc w:val="both"/>
        <w:rPr>
          <w:rFonts w:eastAsia="Times New Roman" w:cs="Times New Roman"/>
          <w:szCs w:val="24"/>
        </w:rPr>
      </w:pPr>
      <w:r w:rsidRPr="00A72A4E">
        <w:rPr>
          <w:rFonts w:eastAsia="Times New Roman" w:cs="Times New Roman"/>
          <w:szCs w:val="24"/>
        </w:rPr>
        <w:t>Υπάρχει προοπτική</w:t>
      </w:r>
      <w:r>
        <w:rPr>
          <w:rFonts w:eastAsia="Times New Roman" w:cs="Times New Roman"/>
          <w:szCs w:val="24"/>
        </w:rPr>
        <w:t>; Ναι</w:t>
      </w:r>
      <w:r w:rsidRPr="00A72A4E">
        <w:rPr>
          <w:rFonts w:eastAsia="Times New Roman" w:cs="Times New Roman"/>
          <w:szCs w:val="24"/>
        </w:rPr>
        <w:t xml:space="preserve"> υπάρχει υπό μία προϋπόθεση</w:t>
      </w:r>
      <w:r>
        <w:rPr>
          <w:rFonts w:eastAsia="Times New Roman" w:cs="Times New Roman"/>
          <w:szCs w:val="24"/>
        </w:rPr>
        <w:t>,</w:t>
      </w:r>
      <w:r w:rsidRPr="00A72A4E">
        <w:rPr>
          <w:rFonts w:eastAsia="Times New Roman" w:cs="Times New Roman"/>
          <w:szCs w:val="24"/>
        </w:rPr>
        <w:t xml:space="preserve"> ότι ο κ Τσίπρας και η Κυβέρνησή του θα</w:t>
      </w:r>
      <w:r w:rsidRPr="00A72A4E">
        <w:rPr>
          <w:rFonts w:eastAsia="Times New Roman" w:cs="Times New Roman"/>
          <w:szCs w:val="24"/>
        </w:rPr>
        <w:t xml:space="preserve"> αποφασίσουν να δώσουν τη δυνατότητα στους Έλληνες πολ</w:t>
      </w:r>
      <w:r>
        <w:rPr>
          <w:rFonts w:eastAsia="Times New Roman" w:cs="Times New Roman"/>
          <w:szCs w:val="24"/>
        </w:rPr>
        <w:t>ίτες</w:t>
      </w:r>
      <w:r>
        <w:rPr>
          <w:rFonts w:eastAsia="Times New Roman" w:cs="Times New Roman"/>
          <w:szCs w:val="24"/>
        </w:rPr>
        <w:t>,</w:t>
      </w:r>
      <w:r>
        <w:rPr>
          <w:rFonts w:eastAsia="Times New Roman" w:cs="Times New Roman"/>
          <w:szCs w:val="24"/>
        </w:rPr>
        <w:t xml:space="preserve"> να αποφασίσουν με εκλογές ε</w:t>
      </w:r>
      <w:r w:rsidRPr="00A72A4E">
        <w:rPr>
          <w:rFonts w:eastAsia="Times New Roman" w:cs="Times New Roman"/>
          <w:szCs w:val="24"/>
        </w:rPr>
        <w:t>δώ και τώρα για την ανατροπή της χειρότερης πολιτικής λιτότη</w:t>
      </w:r>
      <w:r>
        <w:rPr>
          <w:rFonts w:eastAsia="Times New Roman" w:cs="Times New Roman"/>
          <w:szCs w:val="24"/>
        </w:rPr>
        <w:t>τας και την εφαρμογή μιας νέας π</w:t>
      </w:r>
      <w:r w:rsidRPr="00A72A4E">
        <w:rPr>
          <w:rFonts w:eastAsia="Times New Roman" w:cs="Times New Roman"/>
          <w:szCs w:val="24"/>
        </w:rPr>
        <w:t>ροοδευτικής αλλαγής</w:t>
      </w:r>
      <w:r>
        <w:rPr>
          <w:rFonts w:eastAsia="Times New Roman" w:cs="Times New Roman"/>
          <w:szCs w:val="24"/>
        </w:rPr>
        <w:t>,</w:t>
      </w:r>
      <w:r w:rsidRPr="00A72A4E">
        <w:rPr>
          <w:rFonts w:eastAsia="Times New Roman" w:cs="Times New Roman"/>
          <w:szCs w:val="24"/>
        </w:rPr>
        <w:t xml:space="preserve"> που θα φέρει χαμόγελο και αισιοδοξία και στους Έλληνες α</w:t>
      </w:r>
      <w:r w:rsidRPr="00A72A4E">
        <w:rPr>
          <w:rFonts w:eastAsia="Times New Roman" w:cs="Times New Roman"/>
          <w:szCs w:val="24"/>
        </w:rPr>
        <w:t>γρότες</w:t>
      </w:r>
      <w:r>
        <w:rPr>
          <w:rFonts w:eastAsia="Times New Roman" w:cs="Times New Roman"/>
          <w:szCs w:val="24"/>
        </w:rPr>
        <w:t>.</w:t>
      </w:r>
    </w:p>
    <w:p w14:paraId="1789E76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Ευχαριστώ πολύ.</w:t>
      </w:r>
    </w:p>
    <w:p w14:paraId="1789E766" w14:textId="77777777" w:rsidR="00690103" w:rsidRDefault="0001178F">
      <w:pPr>
        <w:spacing w:line="600" w:lineRule="auto"/>
        <w:ind w:firstLine="720"/>
        <w:jc w:val="both"/>
        <w:rPr>
          <w:rFonts w:eastAsia="Times New Roman" w:cs="Times New Roman"/>
          <w:szCs w:val="24"/>
        </w:rPr>
      </w:pPr>
      <w:r w:rsidRPr="00517DAE">
        <w:rPr>
          <w:rFonts w:eastAsia="Times New Roman" w:cs="Times New Roman"/>
          <w:szCs w:val="24"/>
        </w:rPr>
        <w:lastRenderedPageBreak/>
        <w:t>(Χειροκροτήματα από την πτέρυγα</w:t>
      </w:r>
      <w:r>
        <w:rPr>
          <w:rFonts w:eastAsia="Times New Roman" w:cs="Times New Roman"/>
          <w:szCs w:val="24"/>
        </w:rPr>
        <w:t xml:space="preserve">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517DAE">
        <w:rPr>
          <w:rFonts w:eastAsia="Times New Roman" w:cs="Times New Roman"/>
          <w:szCs w:val="24"/>
        </w:rPr>
        <w:t>)</w:t>
      </w:r>
    </w:p>
    <w:p w14:paraId="1789E767" w14:textId="77777777" w:rsidR="00690103" w:rsidRDefault="0001178F">
      <w:pPr>
        <w:spacing w:line="600" w:lineRule="auto"/>
        <w:ind w:firstLine="720"/>
        <w:jc w:val="both"/>
        <w:rPr>
          <w:rFonts w:eastAsia="Times New Roman" w:cs="Times New Roman"/>
          <w:szCs w:val="24"/>
        </w:rPr>
      </w:pPr>
      <w:r w:rsidRPr="00A72A4E">
        <w:rPr>
          <w:rFonts w:eastAsia="Times New Roman" w:cs="Times New Roman"/>
          <w:b/>
          <w:szCs w:val="24"/>
        </w:rPr>
        <w:t xml:space="preserve">ΠΡΟΕΔΡΕΥΩΝ (Δημήτριος </w:t>
      </w:r>
      <w:proofErr w:type="spellStart"/>
      <w:r w:rsidRPr="00A72A4E">
        <w:rPr>
          <w:rFonts w:eastAsia="Times New Roman" w:cs="Times New Roman"/>
          <w:b/>
          <w:szCs w:val="24"/>
        </w:rPr>
        <w:t>Κρεμαστινός</w:t>
      </w:r>
      <w:proofErr w:type="spellEnd"/>
      <w:r w:rsidRPr="00A72A4E">
        <w:rPr>
          <w:rFonts w:eastAsia="Times New Roman" w:cs="Times New Roman"/>
          <w:b/>
          <w:szCs w:val="24"/>
        </w:rPr>
        <w:t>):</w:t>
      </w:r>
      <w:r>
        <w:rPr>
          <w:rFonts w:eastAsia="Times New Roman" w:cs="Times New Roman"/>
          <w:szCs w:val="24"/>
        </w:rPr>
        <w:t xml:space="preserve"> Κι εγώ ευχαριστώ.</w:t>
      </w:r>
    </w:p>
    <w:p w14:paraId="1789E76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Ο κ. Κωνσταντόπουλος έχει τον λόγο για πέντε λεπτά.</w:t>
      </w:r>
    </w:p>
    <w:p w14:paraId="1789E769"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sidRPr="00A72A4E">
        <w:rPr>
          <w:rFonts w:eastAsia="Times New Roman" w:cs="Times New Roman"/>
          <w:szCs w:val="24"/>
        </w:rPr>
        <w:t>Κύριε Πρόεδρε</w:t>
      </w:r>
      <w:r>
        <w:rPr>
          <w:rFonts w:eastAsia="Times New Roman" w:cs="Times New Roman"/>
          <w:szCs w:val="24"/>
        </w:rPr>
        <w:t>,</w:t>
      </w:r>
      <w:r w:rsidRPr="00A72A4E">
        <w:rPr>
          <w:rFonts w:eastAsia="Times New Roman" w:cs="Times New Roman"/>
          <w:szCs w:val="24"/>
        </w:rPr>
        <w:t xml:space="preserve"> </w:t>
      </w:r>
      <w:r>
        <w:rPr>
          <w:rFonts w:eastAsia="Times New Roman" w:cs="Times New Roman"/>
          <w:szCs w:val="24"/>
        </w:rPr>
        <w:t xml:space="preserve">κυρίες </w:t>
      </w:r>
      <w:r>
        <w:rPr>
          <w:rFonts w:eastAsia="Times New Roman" w:cs="Times New Roman"/>
          <w:szCs w:val="24"/>
        </w:rPr>
        <w:t xml:space="preserve">και κύριοι συνάδελφοι, </w:t>
      </w:r>
      <w:r w:rsidRPr="00A72A4E">
        <w:rPr>
          <w:rFonts w:eastAsia="Times New Roman" w:cs="Times New Roman"/>
          <w:szCs w:val="24"/>
        </w:rPr>
        <w:t>κύριοι Υπουργοί</w:t>
      </w:r>
      <w:r>
        <w:rPr>
          <w:rFonts w:eastAsia="Times New Roman" w:cs="Times New Roman"/>
          <w:szCs w:val="24"/>
        </w:rPr>
        <w:t>,</w:t>
      </w:r>
      <w:r w:rsidRPr="00A72A4E">
        <w:rPr>
          <w:rFonts w:eastAsia="Times New Roman" w:cs="Times New Roman"/>
          <w:szCs w:val="24"/>
        </w:rPr>
        <w:t xml:space="preserve"> η Κυβέρνηση </w:t>
      </w:r>
      <w:r>
        <w:rPr>
          <w:rFonts w:eastAsia="Times New Roman" w:cs="Times New Roman"/>
          <w:szCs w:val="24"/>
        </w:rPr>
        <w:t xml:space="preserve">υποδέχθηκε χθες την Καγκελάριο, την </w:t>
      </w:r>
      <w:r w:rsidRPr="00A72A4E">
        <w:rPr>
          <w:rFonts w:eastAsia="Times New Roman" w:cs="Times New Roman"/>
          <w:szCs w:val="24"/>
        </w:rPr>
        <w:t>κ</w:t>
      </w:r>
      <w:r>
        <w:rPr>
          <w:rFonts w:eastAsia="Times New Roman" w:cs="Times New Roman"/>
          <w:szCs w:val="24"/>
        </w:rPr>
        <w:t>.</w:t>
      </w:r>
      <w:r w:rsidRPr="00A72A4E">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Είναι μι</w:t>
      </w:r>
      <w:r w:rsidRPr="00A72A4E">
        <w:rPr>
          <w:rFonts w:eastAsia="Times New Roman" w:cs="Times New Roman"/>
          <w:szCs w:val="24"/>
        </w:rPr>
        <w:t>α υποδοχή που ανακαλεί στη μνήμη μας παλαιότερες εποχές</w:t>
      </w:r>
      <w:r>
        <w:rPr>
          <w:rFonts w:eastAsia="Times New Roman" w:cs="Times New Roman"/>
          <w:szCs w:val="24"/>
        </w:rPr>
        <w:t>.</w:t>
      </w:r>
      <w:r w:rsidRPr="00A72A4E">
        <w:rPr>
          <w:rFonts w:eastAsia="Times New Roman" w:cs="Times New Roman"/>
          <w:szCs w:val="24"/>
        </w:rPr>
        <w:t xml:space="preserve"> </w:t>
      </w:r>
      <w:r>
        <w:rPr>
          <w:rFonts w:eastAsia="Times New Roman" w:cs="Times New Roman"/>
          <w:szCs w:val="24"/>
        </w:rPr>
        <w:t>Δικαιώνετε,</w:t>
      </w:r>
      <w:r w:rsidRPr="00A72A4E">
        <w:rPr>
          <w:rFonts w:eastAsia="Times New Roman" w:cs="Times New Roman"/>
          <w:szCs w:val="24"/>
        </w:rPr>
        <w:t xml:space="preserve"> λοιπόν</w:t>
      </w:r>
      <w:r>
        <w:rPr>
          <w:rFonts w:eastAsia="Times New Roman" w:cs="Times New Roman"/>
          <w:szCs w:val="24"/>
        </w:rPr>
        <w:t>, μία-</w:t>
      </w:r>
      <w:r w:rsidRPr="00A72A4E">
        <w:rPr>
          <w:rFonts w:eastAsia="Times New Roman" w:cs="Times New Roman"/>
          <w:szCs w:val="24"/>
        </w:rPr>
        <w:t xml:space="preserve">μία τις επιλογές της </w:t>
      </w:r>
      <w:r>
        <w:rPr>
          <w:rFonts w:eastAsia="Times New Roman" w:cs="Times New Roman"/>
          <w:szCs w:val="24"/>
        </w:rPr>
        <w:t>κ</w:t>
      </w:r>
      <w:r w:rsidRPr="00A72A4E">
        <w:rPr>
          <w:rFonts w:eastAsia="Times New Roman" w:cs="Times New Roman"/>
          <w:szCs w:val="24"/>
        </w:rPr>
        <w:t>υβέρνησης ΠΑΣΟΚ την περίοδο 2009</w:t>
      </w:r>
      <w:r>
        <w:rPr>
          <w:rFonts w:eastAsia="Times New Roman" w:cs="Times New Roman"/>
          <w:szCs w:val="24"/>
        </w:rPr>
        <w:t xml:space="preserve"> </w:t>
      </w:r>
      <w:r w:rsidRPr="00A72A4E">
        <w:rPr>
          <w:rFonts w:eastAsia="Times New Roman" w:cs="Times New Roman"/>
          <w:szCs w:val="24"/>
        </w:rPr>
        <w:t>-</w:t>
      </w:r>
      <w:r>
        <w:rPr>
          <w:rFonts w:eastAsia="Times New Roman" w:cs="Times New Roman"/>
          <w:szCs w:val="24"/>
        </w:rPr>
        <w:t xml:space="preserve"> </w:t>
      </w:r>
      <w:r w:rsidRPr="00A72A4E">
        <w:rPr>
          <w:rFonts w:eastAsia="Times New Roman" w:cs="Times New Roman"/>
          <w:szCs w:val="24"/>
        </w:rPr>
        <w:t xml:space="preserve">2011 με Πρωθυπουργό </w:t>
      </w:r>
      <w:r>
        <w:rPr>
          <w:rFonts w:eastAsia="Times New Roman" w:cs="Times New Roman"/>
          <w:szCs w:val="24"/>
        </w:rPr>
        <w:t xml:space="preserve">τότε </w:t>
      </w:r>
      <w:r w:rsidRPr="00A72A4E">
        <w:rPr>
          <w:rFonts w:eastAsia="Times New Roman" w:cs="Times New Roman"/>
          <w:szCs w:val="24"/>
        </w:rPr>
        <w:t>τον κ</w:t>
      </w:r>
      <w:r>
        <w:rPr>
          <w:rFonts w:eastAsia="Times New Roman" w:cs="Times New Roman"/>
          <w:szCs w:val="24"/>
        </w:rPr>
        <w:t>.</w:t>
      </w:r>
      <w:r w:rsidRPr="00A72A4E">
        <w:rPr>
          <w:rFonts w:eastAsia="Times New Roman" w:cs="Times New Roman"/>
          <w:szCs w:val="24"/>
        </w:rPr>
        <w:t xml:space="preserve"> Γιώργο Παπανδρέου</w:t>
      </w:r>
      <w:r>
        <w:rPr>
          <w:rFonts w:eastAsia="Times New Roman" w:cs="Times New Roman"/>
          <w:szCs w:val="24"/>
        </w:rPr>
        <w:t xml:space="preserve"> </w:t>
      </w:r>
      <w:r w:rsidRPr="00A72A4E">
        <w:rPr>
          <w:rFonts w:eastAsia="Times New Roman" w:cs="Times New Roman"/>
          <w:szCs w:val="24"/>
        </w:rPr>
        <w:t>και έρχεστε σήμερα στο δρόμο που χαράξ</w:t>
      </w:r>
      <w:r>
        <w:rPr>
          <w:rFonts w:eastAsia="Times New Roman" w:cs="Times New Roman"/>
          <w:szCs w:val="24"/>
        </w:rPr>
        <w:t xml:space="preserve">αμε εμείς τότε. </w:t>
      </w:r>
    </w:p>
    <w:p w14:paraId="1789E76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Επιβεβαιώνετε,</w:t>
      </w:r>
      <w:r w:rsidRPr="00A72A4E">
        <w:rPr>
          <w:rFonts w:eastAsia="Times New Roman" w:cs="Times New Roman"/>
          <w:szCs w:val="24"/>
        </w:rPr>
        <w:t xml:space="preserve"> μάλιστα</w:t>
      </w:r>
      <w:r>
        <w:rPr>
          <w:rFonts w:eastAsia="Times New Roman" w:cs="Times New Roman"/>
          <w:szCs w:val="24"/>
        </w:rPr>
        <w:t>,</w:t>
      </w:r>
      <w:r w:rsidRPr="00A72A4E">
        <w:rPr>
          <w:rFonts w:eastAsia="Times New Roman" w:cs="Times New Roman"/>
          <w:szCs w:val="24"/>
        </w:rPr>
        <w:t xml:space="preserve"> με τον καλύτερο τρόπο τη λαϊκή ρήση</w:t>
      </w:r>
      <w:r>
        <w:rPr>
          <w:rFonts w:eastAsia="Times New Roman" w:cs="Times New Roman"/>
          <w:szCs w:val="24"/>
        </w:rPr>
        <w:t>:</w:t>
      </w:r>
      <w:r w:rsidRPr="00A72A4E">
        <w:rPr>
          <w:rFonts w:eastAsia="Times New Roman" w:cs="Times New Roman"/>
          <w:szCs w:val="24"/>
        </w:rPr>
        <w:t xml:space="preserve"> </w:t>
      </w:r>
      <w:r>
        <w:rPr>
          <w:rFonts w:eastAsia="Times New Roman" w:cs="Times New Roman"/>
          <w:szCs w:val="24"/>
        </w:rPr>
        <w:t>«</w:t>
      </w:r>
      <w:r w:rsidRPr="00A72A4E">
        <w:rPr>
          <w:rFonts w:eastAsia="Times New Roman" w:cs="Times New Roman"/>
          <w:szCs w:val="24"/>
        </w:rPr>
        <w:t xml:space="preserve">Στερνή </w:t>
      </w:r>
      <w:r>
        <w:rPr>
          <w:rFonts w:eastAsia="Times New Roman" w:cs="Times New Roman"/>
          <w:szCs w:val="24"/>
        </w:rPr>
        <w:t>μου γνώση να σ’</w:t>
      </w:r>
      <w:r w:rsidRPr="00A72A4E">
        <w:rPr>
          <w:rFonts w:eastAsia="Times New Roman" w:cs="Times New Roman"/>
          <w:szCs w:val="24"/>
        </w:rPr>
        <w:t xml:space="preserve"> είχα πρώτα</w:t>
      </w:r>
      <w:r>
        <w:rPr>
          <w:rFonts w:eastAsia="Times New Roman" w:cs="Times New Roman"/>
          <w:szCs w:val="24"/>
        </w:rPr>
        <w:t>»,</w:t>
      </w:r>
      <w:r w:rsidRPr="00A72A4E">
        <w:rPr>
          <w:rFonts w:eastAsia="Times New Roman" w:cs="Times New Roman"/>
          <w:szCs w:val="24"/>
        </w:rPr>
        <w:t xml:space="preserve"> γιατί αν ήσασταν τότε στο δρόμο του </w:t>
      </w:r>
      <w:r>
        <w:rPr>
          <w:rFonts w:eastAsia="Times New Roman" w:cs="Times New Roman"/>
          <w:szCs w:val="24"/>
        </w:rPr>
        <w:t>ρεαλισμού,</w:t>
      </w:r>
      <w:r w:rsidRPr="00A72A4E">
        <w:rPr>
          <w:rFonts w:eastAsia="Times New Roman" w:cs="Times New Roman"/>
          <w:szCs w:val="24"/>
        </w:rPr>
        <w:t xml:space="preserve"> σήμερα</w:t>
      </w:r>
      <w:r w:rsidRPr="00A72A4E">
        <w:rPr>
          <w:rFonts w:eastAsia="Times New Roman" w:cs="Times New Roman"/>
          <w:szCs w:val="24"/>
        </w:rPr>
        <w:t xml:space="preserve"> θα ήμασταν πραγματικά </w:t>
      </w:r>
      <w:r>
        <w:rPr>
          <w:rFonts w:eastAsia="Times New Roman" w:cs="Times New Roman"/>
          <w:szCs w:val="24"/>
        </w:rPr>
        <w:t xml:space="preserve">εκτός μνημονίων, </w:t>
      </w:r>
      <w:r w:rsidRPr="00A72A4E">
        <w:rPr>
          <w:rFonts w:eastAsia="Times New Roman" w:cs="Times New Roman"/>
          <w:szCs w:val="24"/>
        </w:rPr>
        <w:t>εκτός της οικονομικής κρίσης</w:t>
      </w:r>
      <w:r>
        <w:rPr>
          <w:rFonts w:eastAsia="Times New Roman" w:cs="Times New Roman"/>
          <w:szCs w:val="24"/>
        </w:rPr>
        <w:t>.</w:t>
      </w:r>
    </w:p>
    <w:p w14:paraId="1789E76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θυμίσω, κύριοι Υπουργοί και κύριοι </w:t>
      </w:r>
      <w:r w:rsidRPr="00A72A4E">
        <w:rPr>
          <w:rFonts w:eastAsia="Times New Roman" w:cs="Times New Roman"/>
          <w:szCs w:val="24"/>
        </w:rPr>
        <w:t>της Κυβέρνησης</w:t>
      </w:r>
      <w:r>
        <w:rPr>
          <w:rFonts w:eastAsia="Times New Roman" w:cs="Times New Roman"/>
          <w:szCs w:val="24"/>
        </w:rPr>
        <w:t>,</w:t>
      </w:r>
      <w:r w:rsidRPr="00A72A4E">
        <w:rPr>
          <w:rFonts w:eastAsia="Times New Roman" w:cs="Times New Roman"/>
          <w:szCs w:val="24"/>
        </w:rPr>
        <w:t xml:space="preserve"> την </w:t>
      </w:r>
      <w:r>
        <w:rPr>
          <w:rFonts w:eastAsia="Times New Roman" w:cs="Times New Roman"/>
          <w:szCs w:val="24"/>
        </w:rPr>
        <w:t>κ</w:t>
      </w:r>
      <w:r w:rsidRPr="00A72A4E">
        <w:rPr>
          <w:rFonts w:eastAsia="Times New Roman" w:cs="Times New Roman"/>
          <w:szCs w:val="24"/>
        </w:rPr>
        <w:t>αγκελάριο που σφράγισε την πολιτική της λιτότητας</w:t>
      </w:r>
      <w:r>
        <w:rPr>
          <w:rFonts w:eastAsia="Times New Roman" w:cs="Times New Roman"/>
          <w:szCs w:val="24"/>
        </w:rPr>
        <w:t>, που</w:t>
      </w:r>
      <w:r w:rsidRPr="00A72A4E">
        <w:rPr>
          <w:rFonts w:eastAsia="Times New Roman" w:cs="Times New Roman"/>
          <w:szCs w:val="24"/>
        </w:rPr>
        <w:t xml:space="preserve"> </w:t>
      </w:r>
      <w:proofErr w:type="spellStart"/>
      <w:r w:rsidRPr="00A72A4E">
        <w:rPr>
          <w:rFonts w:eastAsia="Times New Roman" w:cs="Times New Roman"/>
          <w:szCs w:val="24"/>
        </w:rPr>
        <w:t>αποδόμησε</w:t>
      </w:r>
      <w:proofErr w:type="spellEnd"/>
      <w:r w:rsidRPr="00A72A4E">
        <w:rPr>
          <w:rFonts w:eastAsia="Times New Roman" w:cs="Times New Roman"/>
          <w:szCs w:val="24"/>
        </w:rPr>
        <w:t xml:space="preserve"> το κοινωνικό κράτος της Ευρώπης</w:t>
      </w:r>
      <w:r>
        <w:rPr>
          <w:rFonts w:eastAsia="Times New Roman" w:cs="Times New Roman"/>
          <w:szCs w:val="24"/>
        </w:rPr>
        <w:t>, μι</w:t>
      </w:r>
      <w:r w:rsidRPr="00A72A4E">
        <w:rPr>
          <w:rFonts w:eastAsia="Times New Roman" w:cs="Times New Roman"/>
          <w:szCs w:val="24"/>
        </w:rPr>
        <w:t xml:space="preserve">α πολιτική θέλει να βάλει </w:t>
      </w:r>
      <w:r>
        <w:rPr>
          <w:rFonts w:eastAsia="Times New Roman" w:cs="Times New Roman"/>
          <w:szCs w:val="24"/>
        </w:rPr>
        <w:t>σ</w:t>
      </w:r>
      <w:r>
        <w:rPr>
          <w:rFonts w:eastAsia="Times New Roman" w:cs="Times New Roman"/>
          <w:szCs w:val="24"/>
        </w:rPr>
        <w:t>το χρονοντούλαπο της</w:t>
      </w:r>
      <w:r w:rsidRPr="00A72A4E">
        <w:rPr>
          <w:rFonts w:eastAsia="Times New Roman" w:cs="Times New Roman"/>
          <w:szCs w:val="24"/>
        </w:rPr>
        <w:t xml:space="preserve"> ιστορίας το μεγάλο επίτευγμα της σοσιαλδημοκρατίας στην Ευρώπη</w:t>
      </w:r>
      <w:r>
        <w:rPr>
          <w:rFonts w:eastAsia="Times New Roman" w:cs="Times New Roman"/>
          <w:szCs w:val="24"/>
        </w:rPr>
        <w:t>, που ήταν</w:t>
      </w:r>
      <w:r w:rsidRPr="00A72A4E">
        <w:rPr>
          <w:rFonts w:eastAsia="Times New Roman" w:cs="Times New Roman"/>
          <w:szCs w:val="24"/>
        </w:rPr>
        <w:t xml:space="preserve"> το κοινωνικό κράτος</w:t>
      </w:r>
      <w:r>
        <w:rPr>
          <w:rFonts w:eastAsia="Times New Roman" w:cs="Times New Roman"/>
          <w:szCs w:val="24"/>
        </w:rPr>
        <w:t xml:space="preserve">, το όραμα των Ευρωπαίων ηγετών, που </w:t>
      </w:r>
      <w:r w:rsidRPr="00A72A4E">
        <w:rPr>
          <w:rFonts w:eastAsia="Times New Roman" w:cs="Times New Roman"/>
          <w:szCs w:val="24"/>
        </w:rPr>
        <w:t>σφραγίστηκ</w:t>
      </w:r>
      <w:r>
        <w:rPr>
          <w:rFonts w:eastAsia="Times New Roman" w:cs="Times New Roman"/>
          <w:szCs w:val="24"/>
        </w:rPr>
        <w:t xml:space="preserve">ε με τις μεγάλες προσωπικότητες, όπως </w:t>
      </w:r>
      <w:r w:rsidRPr="00A72A4E">
        <w:rPr>
          <w:rFonts w:eastAsia="Times New Roman" w:cs="Times New Roman"/>
          <w:szCs w:val="24"/>
        </w:rPr>
        <w:t xml:space="preserve">του </w:t>
      </w:r>
      <w:proofErr w:type="spellStart"/>
      <w:r>
        <w:rPr>
          <w:rFonts w:eastAsia="Times New Roman" w:cs="Times New Roman"/>
          <w:szCs w:val="24"/>
        </w:rPr>
        <w:t>Βίλι</w:t>
      </w:r>
      <w:proofErr w:type="spellEnd"/>
      <w:r>
        <w:rPr>
          <w:rFonts w:eastAsia="Times New Roman" w:cs="Times New Roman"/>
          <w:szCs w:val="24"/>
        </w:rPr>
        <w:t xml:space="preserve"> </w:t>
      </w:r>
      <w:proofErr w:type="spellStart"/>
      <w:r>
        <w:rPr>
          <w:rFonts w:eastAsia="Times New Roman" w:cs="Times New Roman"/>
          <w:szCs w:val="24"/>
        </w:rPr>
        <w:t>Μπραντκ</w:t>
      </w:r>
      <w:r w:rsidRPr="00A72A4E">
        <w:rPr>
          <w:rFonts w:eastAsia="Times New Roman" w:cs="Times New Roman"/>
          <w:szCs w:val="24"/>
        </w:rPr>
        <w:t>και</w:t>
      </w:r>
      <w:proofErr w:type="spellEnd"/>
      <w:r w:rsidRPr="00A72A4E">
        <w:rPr>
          <w:rFonts w:eastAsia="Times New Roman" w:cs="Times New Roman"/>
          <w:szCs w:val="24"/>
        </w:rPr>
        <w:t xml:space="preserve"> του Ανδρέα Παπανδρέου</w:t>
      </w:r>
      <w:r>
        <w:rPr>
          <w:rFonts w:eastAsia="Times New Roman" w:cs="Times New Roman"/>
          <w:szCs w:val="24"/>
        </w:rPr>
        <w:t>.</w:t>
      </w:r>
    </w:p>
    <w:p w14:paraId="1789E76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Όσοι, αγαπητοί </w:t>
      </w:r>
      <w:r>
        <w:rPr>
          <w:rFonts w:eastAsia="Times New Roman" w:cs="Times New Roman"/>
          <w:szCs w:val="24"/>
        </w:rPr>
        <w:t>συνάδελφοι,</w:t>
      </w:r>
      <w:r w:rsidRPr="00A72A4E">
        <w:rPr>
          <w:rFonts w:eastAsia="Times New Roman" w:cs="Times New Roman"/>
          <w:szCs w:val="24"/>
        </w:rPr>
        <w:t xml:space="preserve"> πριν </w:t>
      </w:r>
      <w:r>
        <w:rPr>
          <w:rFonts w:eastAsia="Times New Roman" w:cs="Times New Roman"/>
          <w:szCs w:val="24"/>
        </w:rPr>
        <w:t>λίγα χρόνια στηλίτευαν</w:t>
      </w:r>
      <w:r w:rsidRPr="00A72A4E">
        <w:rPr>
          <w:rFonts w:eastAsia="Times New Roman" w:cs="Times New Roman"/>
          <w:szCs w:val="24"/>
        </w:rPr>
        <w:t xml:space="preserve"> τις αποφάσεις </w:t>
      </w:r>
      <w:r>
        <w:rPr>
          <w:rFonts w:eastAsia="Times New Roman" w:cs="Times New Roman"/>
          <w:szCs w:val="24"/>
        </w:rPr>
        <w:t xml:space="preserve">της Καγκελαρίου, σήμερα τι κάνουν; Γευματίζουν </w:t>
      </w:r>
      <w:r w:rsidRPr="00A72A4E">
        <w:rPr>
          <w:rFonts w:eastAsia="Times New Roman" w:cs="Times New Roman"/>
          <w:szCs w:val="24"/>
        </w:rPr>
        <w:t xml:space="preserve">μαζί </w:t>
      </w:r>
      <w:r>
        <w:rPr>
          <w:rFonts w:eastAsia="Times New Roman" w:cs="Times New Roman"/>
          <w:szCs w:val="24"/>
        </w:rPr>
        <w:t>της. Έχουν ξεχάσει τις αιτιάσεις τους για μι</w:t>
      </w:r>
      <w:r w:rsidRPr="00A72A4E">
        <w:rPr>
          <w:rFonts w:eastAsia="Times New Roman" w:cs="Times New Roman"/>
          <w:szCs w:val="24"/>
        </w:rPr>
        <w:t>α Ευρώπη των λαών</w:t>
      </w:r>
      <w:r>
        <w:rPr>
          <w:rFonts w:eastAsia="Times New Roman" w:cs="Times New Roman"/>
          <w:szCs w:val="24"/>
        </w:rPr>
        <w:t xml:space="preserve"> και μένουν σε τι; Στην Ευρώπη των αριθμών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μι</w:t>
      </w:r>
      <w:r w:rsidRPr="00A72A4E">
        <w:rPr>
          <w:rFonts w:eastAsia="Times New Roman" w:cs="Times New Roman"/>
          <w:szCs w:val="24"/>
        </w:rPr>
        <w:t xml:space="preserve">α κοινωνική Ευρώπη που εξασφαλίζει </w:t>
      </w:r>
      <w:r>
        <w:rPr>
          <w:rFonts w:eastAsia="Times New Roman" w:cs="Times New Roman"/>
          <w:szCs w:val="24"/>
        </w:rPr>
        <w:t xml:space="preserve">την </w:t>
      </w:r>
      <w:r>
        <w:rPr>
          <w:rFonts w:eastAsia="Times New Roman" w:cs="Times New Roman"/>
          <w:szCs w:val="24"/>
        </w:rPr>
        <w:t xml:space="preserve">ευημερία της </w:t>
      </w:r>
      <w:r w:rsidRPr="00A72A4E">
        <w:rPr>
          <w:rFonts w:eastAsia="Times New Roman" w:cs="Times New Roman"/>
          <w:szCs w:val="24"/>
        </w:rPr>
        <w:t>κοινωνίας</w:t>
      </w:r>
      <w:r>
        <w:rPr>
          <w:rFonts w:eastAsia="Times New Roman" w:cs="Times New Roman"/>
          <w:szCs w:val="24"/>
        </w:rPr>
        <w:t>. Έχουν</w:t>
      </w:r>
      <w:r w:rsidRPr="00A72A4E">
        <w:rPr>
          <w:rFonts w:eastAsia="Times New Roman" w:cs="Times New Roman"/>
          <w:szCs w:val="24"/>
        </w:rPr>
        <w:t xml:space="preserve"> ξεχάσει τη μεγάλη ευθύνη</w:t>
      </w:r>
      <w:r>
        <w:rPr>
          <w:rFonts w:eastAsia="Times New Roman" w:cs="Times New Roman"/>
          <w:szCs w:val="24"/>
        </w:rPr>
        <w:t xml:space="preserve"> για τη συμμετοχή του ΔΝΤ</w:t>
      </w:r>
      <w:r w:rsidRPr="00A72A4E">
        <w:rPr>
          <w:rFonts w:eastAsia="Times New Roman" w:cs="Times New Roman"/>
          <w:szCs w:val="24"/>
        </w:rPr>
        <w:t xml:space="preserve"> στα χρηματοδοτικά προγράμματα </w:t>
      </w:r>
      <w:r>
        <w:rPr>
          <w:rFonts w:eastAsia="Times New Roman" w:cs="Times New Roman"/>
          <w:szCs w:val="24"/>
        </w:rPr>
        <w:t xml:space="preserve">της </w:t>
      </w:r>
      <w:r w:rsidRPr="00A72A4E">
        <w:rPr>
          <w:rFonts w:eastAsia="Times New Roman" w:cs="Times New Roman"/>
          <w:szCs w:val="24"/>
        </w:rPr>
        <w:t>στήριξης</w:t>
      </w:r>
      <w:r>
        <w:rPr>
          <w:rFonts w:eastAsia="Times New Roman" w:cs="Times New Roman"/>
          <w:szCs w:val="24"/>
        </w:rPr>
        <w:t>.</w:t>
      </w:r>
      <w:r w:rsidRPr="00A72A4E">
        <w:rPr>
          <w:rFonts w:eastAsia="Times New Roman" w:cs="Times New Roman"/>
          <w:szCs w:val="24"/>
        </w:rPr>
        <w:t xml:space="preserve"> Έχουν ξεχάσει τη στάση της στο μεγάλο αίτημα της πατρίδας μας για τις γερμανικές αποζημιώσεις</w:t>
      </w:r>
      <w:r>
        <w:rPr>
          <w:rFonts w:eastAsia="Times New Roman" w:cs="Times New Roman"/>
          <w:szCs w:val="24"/>
        </w:rPr>
        <w:t>.</w:t>
      </w:r>
      <w:r w:rsidRPr="00A72A4E">
        <w:rPr>
          <w:rFonts w:eastAsia="Times New Roman" w:cs="Times New Roman"/>
          <w:szCs w:val="24"/>
        </w:rPr>
        <w:t xml:space="preserve"> Έχουν ξεχάσει τη στάση της </w:t>
      </w:r>
      <w:r>
        <w:rPr>
          <w:rFonts w:eastAsia="Times New Roman" w:cs="Times New Roman"/>
          <w:szCs w:val="24"/>
        </w:rPr>
        <w:t xml:space="preserve">στο </w:t>
      </w:r>
      <w:r w:rsidRPr="00A72A4E">
        <w:rPr>
          <w:rFonts w:eastAsia="Times New Roman" w:cs="Times New Roman"/>
          <w:szCs w:val="24"/>
        </w:rPr>
        <w:t>μετανα</w:t>
      </w:r>
      <w:r w:rsidRPr="00A72A4E">
        <w:rPr>
          <w:rFonts w:eastAsia="Times New Roman" w:cs="Times New Roman"/>
          <w:szCs w:val="24"/>
        </w:rPr>
        <w:t xml:space="preserve">στευτικό και προσφυγικό ζήτημα </w:t>
      </w:r>
      <w:r>
        <w:rPr>
          <w:rFonts w:eastAsia="Times New Roman" w:cs="Times New Roman"/>
          <w:szCs w:val="24"/>
        </w:rPr>
        <w:t xml:space="preserve">με δραματικές συνέπειες </w:t>
      </w:r>
      <w:r w:rsidRPr="00A72A4E">
        <w:rPr>
          <w:rFonts w:eastAsia="Times New Roman" w:cs="Times New Roman"/>
          <w:szCs w:val="24"/>
        </w:rPr>
        <w:t>τόσο στη Μ</w:t>
      </w:r>
      <w:r>
        <w:rPr>
          <w:rFonts w:eastAsia="Times New Roman" w:cs="Times New Roman"/>
          <w:szCs w:val="24"/>
        </w:rPr>
        <w:t>όρι</w:t>
      </w:r>
      <w:r w:rsidRPr="00A72A4E">
        <w:rPr>
          <w:rFonts w:eastAsia="Times New Roman" w:cs="Times New Roman"/>
          <w:szCs w:val="24"/>
        </w:rPr>
        <w:t>α όσο και στη Μαλακάσα</w:t>
      </w:r>
      <w:r>
        <w:rPr>
          <w:rFonts w:eastAsia="Times New Roman" w:cs="Times New Roman"/>
          <w:szCs w:val="24"/>
        </w:rPr>
        <w:t>.</w:t>
      </w:r>
      <w:r w:rsidRPr="00A72A4E">
        <w:rPr>
          <w:rFonts w:eastAsia="Times New Roman" w:cs="Times New Roman"/>
          <w:szCs w:val="24"/>
        </w:rPr>
        <w:t xml:space="preserve"> </w:t>
      </w:r>
    </w:p>
    <w:p w14:paraId="1789E76D" w14:textId="77777777" w:rsidR="00690103" w:rsidRDefault="0001178F">
      <w:pPr>
        <w:spacing w:line="600" w:lineRule="auto"/>
        <w:ind w:firstLine="720"/>
        <w:jc w:val="both"/>
        <w:rPr>
          <w:rFonts w:eastAsia="Times New Roman" w:cs="Times New Roman"/>
          <w:szCs w:val="24"/>
        </w:rPr>
      </w:pPr>
      <w:r w:rsidRPr="00A72A4E">
        <w:rPr>
          <w:rFonts w:eastAsia="Times New Roman" w:cs="Times New Roman"/>
          <w:szCs w:val="24"/>
        </w:rPr>
        <w:lastRenderedPageBreak/>
        <w:t>Κυρίες και κύριοι συνάδελφοι</w:t>
      </w:r>
      <w:r>
        <w:rPr>
          <w:rFonts w:eastAsia="Times New Roman" w:cs="Times New Roman"/>
          <w:szCs w:val="24"/>
        </w:rPr>
        <w:t>,</w:t>
      </w:r>
      <w:r w:rsidRPr="00A72A4E">
        <w:rPr>
          <w:rFonts w:eastAsia="Times New Roman" w:cs="Times New Roman"/>
          <w:szCs w:val="24"/>
        </w:rPr>
        <w:t xml:space="preserve"> όλα </w:t>
      </w:r>
      <w:r>
        <w:rPr>
          <w:rFonts w:eastAsia="Times New Roman" w:cs="Times New Roman"/>
          <w:szCs w:val="24"/>
        </w:rPr>
        <w:t xml:space="preserve">αυτά </w:t>
      </w:r>
      <w:r w:rsidRPr="00A72A4E">
        <w:rPr>
          <w:rFonts w:eastAsia="Times New Roman" w:cs="Times New Roman"/>
          <w:szCs w:val="24"/>
        </w:rPr>
        <w:t xml:space="preserve">συμβαίνουν στο πλαίσιο μιας </w:t>
      </w:r>
      <w:r>
        <w:rPr>
          <w:rFonts w:eastAsia="Times New Roman" w:cs="Times New Roman"/>
          <w:szCs w:val="24"/>
        </w:rPr>
        <w:t>εύθραυστης</w:t>
      </w:r>
      <w:r w:rsidRPr="00A72A4E">
        <w:rPr>
          <w:rFonts w:eastAsia="Times New Roman" w:cs="Times New Roman"/>
          <w:szCs w:val="24"/>
        </w:rPr>
        <w:t xml:space="preserve"> οικονομίας</w:t>
      </w:r>
      <w:r>
        <w:rPr>
          <w:rFonts w:eastAsia="Times New Roman" w:cs="Times New Roman"/>
          <w:szCs w:val="24"/>
        </w:rPr>
        <w:t>,</w:t>
      </w:r>
      <w:r w:rsidRPr="00A72A4E">
        <w:rPr>
          <w:rFonts w:eastAsia="Times New Roman" w:cs="Times New Roman"/>
          <w:szCs w:val="24"/>
        </w:rPr>
        <w:t xml:space="preserve"> που είναι οικονομία εκτός αγορών</w:t>
      </w:r>
      <w:r>
        <w:rPr>
          <w:rFonts w:eastAsia="Times New Roman" w:cs="Times New Roman"/>
          <w:szCs w:val="24"/>
        </w:rPr>
        <w:t>.</w:t>
      </w:r>
      <w:r w:rsidRPr="00A72A4E">
        <w:rPr>
          <w:rFonts w:eastAsia="Times New Roman" w:cs="Times New Roman"/>
          <w:szCs w:val="24"/>
        </w:rPr>
        <w:t xml:space="preserve"> Και σε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sidRPr="00A72A4E">
        <w:rPr>
          <w:rFonts w:eastAsia="Times New Roman" w:cs="Times New Roman"/>
          <w:szCs w:val="24"/>
        </w:rPr>
        <w:t xml:space="preserve"> περίπτωση δεν αποτυπώνεται η ανάπτυξη</w:t>
      </w:r>
      <w:r>
        <w:rPr>
          <w:rFonts w:eastAsia="Times New Roman" w:cs="Times New Roman"/>
          <w:szCs w:val="24"/>
        </w:rPr>
        <w:t>,</w:t>
      </w:r>
      <w:r w:rsidRPr="00A72A4E">
        <w:rPr>
          <w:rFonts w:eastAsia="Times New Roman" w:cs="Times New Roman"/>
          <w:szCs w:val="24"/>
        </w:rPr>
        <w:t xml:space="preserve"> </w:t>
      </w:r>
      <w:r>
        <w:rPr>
          <w:rFonts w:eastAsia="Times New Roman" w:cs="Times New Roman"/>
          <w:szCs w:val="24"/>
        </w:rPr>
        <w:t xml:space="preserve">που οι Υπουργοί </w:t>
      </w:r>
      <w:r w:rsidRPr="00A72A4E">
        <w:rPr>
          <w:rFonts w:eastAsia="Times New Roman" w:cs="Times New Roman"/>
          <w:szCs w:val="24"/>
        </w:rPr>
        <w:t xml:space="preserve">της Κυβέρνησης και </w:t>
      </w:r>
      <w:r>
        <w:rPr>
          <w:rFonts w:eastAsia="Times New Roman" w:cs="Times New Roman"/>
          <w:szCs w:val="24"/>
        </w:rPr>
        <w:t xml:space="preserve">οι </w:t>
      </w:r>
      <w:r w:rsidRPr="00A72A4E">
        <w:rPr>
          <w:rFonts w:eastAsia="Times New Roman" w:cs="Times New Roman"/>
          <w:szCs w:val="24"/>
        </w:rPr>
        <w:t xml:space="preserve">Βουλευτές </w:t>
      </w:r>
      <w:r>
        <w:rPr>
          <w:rFonts w:eastAsia="Times New Roman" w:cs="Times New Roman"/>
          <w:szCs w:val="24"/>
        </w:rPr>
        <w:t xml:space="preserve">της Συμπολίτευσης </w:t>
      </w:r>
      <w:r w:rsidRPr="00A72A4E">
        <w:rPr>
          <w:rFonts w:eastAsia="Times New Roman" w:cs="Times New Roman"/>
          <w:szCs w:val="24"/>
        </w:rPr>
        <w:t>ευαγγελίζονται</w:t>
      </w:r>
      <w:r>
        <w:rPr>
          <w:rFonts w:eastAsia="Times New Roman" w:cs="Times New Roman"/>
          <w:szCs w:val="24"/>
        </w:rPr>
        <w:t>.</w:t>
      </w:r>
      <w:r w:rsidRPr="00A72A4E">
        <w:rPr>
          <w:rFonts w:eastAsia="Times New Roman" w:cs="Times New Roman"/>
          <w:szCs w:val="24"/>
        </w:rPr>
        <w:t xml:space="preserve"> </w:t>
      </w:r>
    </w:p>
    <w:p w14:paraId="1789E76E" w14:textId="77777777" w:rsidR="00690103" w:rsidRDefault="0001178F">
      <w:pPr>
        <w:spacing w:line="600" w:lineRule="auto"/>
        <w:ind w:firstLine="720"/>
        <w:jc w:val="both"/>
        <w:rPr>
          <w:rFonts w:eastAsia="Times New Roman" w:cs="Times New Roman"/>
          <w:szCs w:val="24"/>
        </w:rPr>
      </w:pPr>
      <w:r w:rsidRPr="00A72A4E">
        <w:rPr>
          <w:rFonts w:eastAsia="Times New Roman" w:cs="Times New Roman"/>
          <w:szCs w:val="24"/>
        </w:rPr>
        <w:t xml:space="preserve">Η κατάσταση που βρίσκεται </w:t>
      </w:r>
      <w:r>
        <w:rPr>
          <w:rFonts w:eastAsia="Times New Roman" w:cs="Times New Roman"/>
          <w:szCs w:val="24"/>
        </w:rPr>
        <w:t>ο</w:t>
      </w:r>
      <w:r w:rsidRPr="00A72A4E">
        <w:rPr>
          <w:rFonts w:eastAsia="Times New Roman" w:cs="Times New Roman"/>
          <w:szCs w:val="24"/>
        </w:rPr>
        <w:t xml:space="preserve"> πρωτογενής τομέας της </w:t>
      </w:r>
      <w:r>
        <w:rPr>
          <w:rFonts w:eastAsia="Times New Roman" w:cs="Times New Roman"/>
          <w:szCs w:val="24"/>
        </w:rPr>
        <w:t>οικονομίας α</w:t>
      </w:r>
      <w:r w:rsidRPr="00A72A4E">
        <w:rPr>
          <w:rFonts w:eastAsia="Times New Roman" w:cs="Times New Roman"/>
          <w:szCs w:val="24"/>
        </w:rPr>
        <w:t xml:space="preserve">λλά και οι άνθρωποι </w:t>
      </w:r>
      <w:r>
        <w:rPr>
          <w:rFonts w:eastAsia="Times New Roman" w:cs="Times New Roman"/>
          <w:szCs w:val="24"/>
        </w:rPr>
        <w:t>που εργάζονται σε αυτόν</w:t>
      </w:r>
      <w:r>
        <w:rPr>
          <w:rFonts w:eastAsia="Times New Roman" w:cs="Times New Roman"/>
          <w:szCs w:val="24"/>
        </w:rPr>
        <w:t>,</w:t>
      </w:r>
      <w:r>
        <w:rPr>
          <w:rFonts w:eastAsia="Times New Roman" w:cs="Times New Roman"/>
          <w:szCs w:val="24"/>
        </w:rPr>
        <w:t xml:space="preserve"> είναι δρα</w:t>
      </w:r>
      <w:r w:rsidRPr="00A72A4E">
        <w:rPr>
          <w:rFonts w:eastAsia="Times New Roman" w:cs="Times New Roman"/>
          <w:szCs w:val="24"/>
        </w:rPr>
        <w:t xml:space="preserve">ματική </w:t>
      </w:r>
      <w:r>
        <w:rPr>
          <w:rFonts w:eastAsia="Times New Roman" w:cs="Times New Roman"/>
          <w:szCs w:val="24"/>
        </w:rPr>
        <w:t>και αποκαλ</w:t>
      </w:r>
      <w:r>
        <w:rPr>
          <w:rFonts w:eastAsia="Times New Roman" w:cs="Times New Roman"/>
          <w:szCs w:val="24"/>
        </w:rPr>
        <w:t>ύπτει</w:t>
      </w:r>
      <w:r w:rsidRPr="00A72A4E">
        <w:rPr>
          <w:rFonts w:eastAsia="Times New Roman" w:cs="Times New Roman"/>
          <w:szCs w:val="24"/>
        </w:rPr>
        <w:t xml:space="preserve"> τη συνεχιζόμενη κρίση</w:t>
      </w:r>
      <w:r>
        <w:rPr>
          <w:rFonts w:eastAsia="Times New Roman" w:cs="Times New Roman"/>
          <w:szCs w:val="24"/>
        </w:rPr>
        <w:t>.</w:t>
      </w:r>
      <w:r w:rsidRPr="00A72A4E">
        <w:rPr>
          <w:rFonts w:eastAsia="Times New Roman" w:cs="Times New Roman"/>
          <w:szCs w:val="24"/>
        </w:rPr>
        <w:t xml:space="preserve"> </w:t>
      </w:r>
    </w:p>
    <w:p w14:paraId="1789E76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ανύπαρκτη η πολιτική γης ώστε να αξιοποιηθούν οι </w:t>
      </w:r>
      <w:proofErr w:type="spellStart"/>
      <w:r>
        <w:rPr>
          <w:rFonts w:eastAsia="Times New Roman" w:cs="Times New Roman"/>
          <w:szCs w:val="24"/>
        </w:rPr>
        <w:t>σχολάζουσες</w:t>
      </w:r>
      <w:proofErr w:type="spellEnd"/>
      <w:r>
        <w:rPr>
          <w:rFonts w:eastAsia="Times New Roman" w:cs="Times New Roman"/>
          <w:szCs w:val="24"/>
        </w:rPr>
        <w:t xml:space="preserve"> γαίες και να αντιμετωπισθεί το ζήτημα του κατακερματισμένου κλήρου.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πολιτική για την ηλικιακή ανανέωση του αγροτικού δυναμικού ώστε να πα</w:t>
      </w:r>
      <w:r>
        <w:rPr>
          <w:rFonts w:eastAsia="Times New Roman" w:cs="Times New Roman"/>
          <w:szCs w:val="24"/>
        </w:rPr>
        <w:t>ρασχεθούν κίνητρα για νέους αγρότες, να δραστηριοποιηθούν στον αγροτικό τομέα νέοι άνθρωποι, αξιοποιώντας μάλιστα, θα έλεγα, την επιστημονική γνώση.</w:t>
      </w:r>
    </w:p>
    <w:p w14:paraId="1789E77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πολιτική για να υπάρξει συντονισμένο σχέδιο τυποποίησης των προϊόντων των μικρών παραγωγών -οι μικρο</w:t>
      </w:r>
      <w:r>
        <w:rPr>
          <w:rFonts w:eastAsia="Times New Roman" w:cs="Times New Roman"/>
          <w:szCs w:val="24"/>
        </w:rPr>
        <w:t xml:space="preserve">ί </w:t>
      </w:r>
      <w:r>
        <w:rPr>
          <w:rFonts w:eastAsia="Times New Roman" w:cs="Times New Roman"/>
          <w:szCs w:val="24"/>
        </w:rPr>
        <w:lastRenderedPageBreak/>
        <w:t xml:space="preserve">παραγωγοί βρίσκονται στο έλεος- αλλά και ένα κοινό σημείο ποιότητας που θα προσθέτει τη μεταποιητική αξία στα </w:t>
      </w:r>
      <w:proofErr w:type="spellStart"/>
      <w:r>
        <w:rPr>
          <w:rFonts w:eastAsia="Times New Roman" w:cs="Times New Roman"/>
          <w:szCs w:val="24"/>
        </w:rPr>
        <w:t>αγροτοδιατροφικά</w:t>
      </w:r>
      <w:proofErr w:type="spellEnd"/>
      <w:r>
        <w:rPr>
          <w:rFonts w:eastAsia="Times New Roman" w:cs="Times New Roman"/>
          <w:szCs w:val="24"/>
        </w:rPr>
        <w:t xml:space="preserve"> προϊόντα, αυτά τα </w:t>
      </w:r>
      <w:proofErr w:type="spellStart"/>
      <w:r>
        <w:rPr>
          <w:rFonts w:eastAsia="Times New Roman" w:cs="Times New Roman"/>
          <w:szCs w:val="24"/>
        </w:rPr>
        <w:t>αγροτοδιατροφικά</w:t>
      </w:r>
      <w:proofErr w:type="spellEnd"/>
      <w:r>
        <w:rPr>
          <w:rFonts w:eastAsia="Times New Roman" w:cs="Times New Roman"/>
          <w:szCs w:val="24"/>
        </w:rPr>
        <w:t xml:space="preserve"> προϊόντα τα οποία σήμερα δεν είναι στα καλύτερά τους. Η ίδια υστέρηση και στις υποδομές μετα</w:t>
      </w:r>
      <w:r>
        <w:rPr>
          <w:rFonts w:eastAsia="Times New Roman" w:cs="Times New Roman"/>
          <w:szCs w:val="24"/>
        </w:rPr>
        <w:t xml:space="preserve">φοράς και αποθήκευσης, ο εκσυγχρονισμός των οποίων θα μείωνε το κόστος των πρώτων υλών και κατά συνέπεια των τελικών προϊόντων. </w:t>
      </w:r>
    </w:p>
    <w:p w14:paraId="1789E77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Ο ακραίος κρατικός παρεμβατισμός στους συνεταιρισμούς με την ψήφιση του ν.4386/16 και η χειραγώγηση επί της ουσίας των συνεταιρ</w:t>
      </w:r>
      <w:r>
        <w:rPr>
          <w:rFonts w:eastAsia="Times New Roman" w:cs="Times New Roman"/>
          <w:szCs w:val="24"/>
        </w:rPr>
        <w:t>ιστικών οργανώσεων είναι πρωτοφανής. Παρεμβατισμός παντού που δεν περιορίζει αυτό που</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θα έπρεπε, δηλαδή τι; Τη γραφειοκρατία. Αντίθετα την αυξάνει και δεν διευκολύνει γενικά τη λειτουργία αλλά ούτε και τη λειτουργία των ομάδων παραγωγών.</w:t>
      </w:r>
    </w:p>
    <w:p w14:paraId="1789E77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Κυρίω</w:t>
      </w:r>
      <w:r>
        <w:rPr>
          <w:rFonts w:eastAsia="Times New Roman" w:cs="Times New Roman"/>
          <w:szCs w:val="24"/>
        </w:rPr>
        <w:t xml:space="preserve">ς όμως σοβαρή είναι η φορολογική επιδρομή στο αγροτικό εισόδημα, με συντελεστή που κυμαίνεται από το 22% στο 45% και με 100% προκαταβολή φόρου. Υπερβολική η ασφαλιστική επιβάρυνση των αγροτών </w:t>
      </w:r>
      <w:proofErr w:type="spellStart"/>
      <w:r>
        <w:rPr>
          <w:rFonts w:eastAsia="Times New Roman" w:cs="Times New Roman"/>
          <w:szCs w:val="24"/>
        </w:rPr>
        <w:t>υπερτριπλάσια</w:t>
      </w:r>
      <w:proofErr w:type="spellEnd"/>
      <w:r>
        <w:rPr>
          <w:rFonts w:eastAsia="Times New Roman" w:cs="Times New Roman"/>
          <w:szCs w:val="24"/>
        </w:rPr>
        <w:t xml:space="preserve"> αυτής του ΟΓΑ και συνδεδεμένη με το φορολογητέο ει</w:t>
      </w:r>
      <w:r>
        <w:rPr>
          <w:rFonts w:eastAsia="Times New Roman" w:cs="Times New Roman"/>
          <w:szCs w:val="24"/>
        </w:rPr>
        <w:t>σόδημα.</w:t>
      </w:r>
    </w:p>
    <w:p w14:paraId="1789E77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Όλα αποκαλύπτουν ότι ξεχάσατε, κύριοι της Κυβέρνησης, τις προεκλογικές σας δεσμεύσεις και ότι δεν υπάρχει σήμερα καμ</w:t>
      </w:r>
      <w:r>
        <w:rPr>
          <w:rFonts w:eastAsia="Times New Roman" w:cs="Times New Roman"/>
          <w:szCs w:val="24"/>
        </w:rPr>
        <w:t>μιά</w:t>
      </w:r>
      <w:r>
        <w:rPr>
          <w:rFonts w:eastAsia="Times New Roman" w:cs="Times New Roman"/>
          <w:szCs w:val="24"/>
        </w:rPr>
        <w:t xml:space="preserve"> μέριμνα για την ενίσχυση της υπαίθρου και της κοινωνικής συνοχής σε αυτή. Για τι πρόκειται δηλαδή; Για μια εισπρακτική λογική, α</w:t>
      </w:r>
      <w:r>
        <w:rPr>
          <w:rFonts w:eastAsia="Times New Roman" w:cs="Times New Roman"/>
          <w:szCs w:val="24"/>
        </w:rPr>
        <w:t xml:space="preserve">ντί να είναι προσανατολισμένη σε ένα όραμα με φορολογική πολιτική, σε ένα σύγχρονο φορολογικό σύστημα. </w:t>
      </w:r>
    </w:p>
    <w:p w14:paraId="1789E77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Και να ήταν μόνο αυτά; Επιβάλατε ειδικό φόρο κατανάλωσης στο κρασί, εξουδετερώνοντας και τους μικρομεσαίους οινοπαραγωγούς και δημιουργώντας τεράστια πρ</w:t>
      </w:r>
      <w:r>
        <w:rPr>
          <w:rFonts w:eastAsia="Times New Roman" w:cs="Times New Roman"/>
          <w:szCs w:val="24"/>
        </w:rPr>
        <w:t>οβλήματα στις συνεταιριστικές οργανώσεις. Φέρατε επιτέλους μια τροπολογία με την κατάργηση του μέτρου αυτού. Η ζημιά όμως, κύριοι της Κυβέρνησης, έχει γίνει.</w:t>
      </w:r>
    </w:p>
    <w:p w14:paraId="1789E77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Μέσα στο καλοκαίρι ελάμβαναν οι αγρότες τα σημειώματα της ΔΕΗ</w:t>
      </w:r>
      <w:r>
        <w:rPr>
          <w:rFonts w:eastAsia="Times New Roman" w:cs="Times New Roman"/>
          <w:szCs w:val="24"/>
        </w:rPr>
        <w:t>,</w:t>
      </w:r>
      <w:r>
        <w:rPr>
          <w:rFonts w:eastAsia="Times New Roman" w:cs="Times New Roman"/>
          <w:szCs w:val="24"/>
        </w:rPr>
        <w:t xml:space="preserve"> που τους ειδοποιούσαν να υποβάλουν στοιχεία, ώστε να συνεχίσουν να έχουν αγροτικό τιμολόγιο για τις γεωτρήσεις τους και να αρδεύουν τις καλλιέργειές τους με μικρότερο κόστος. Μιλάμε για μια αύξηση στην τιμή του αγροτικού ρεύματος κατά 40%. </w:t>
      </w:r>
    </w:p>
    <w:p w14:paraId="1789E77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Οι ΤΟΕΒ κινδυν</w:t>
      </w:r>
      <w:r>
        <w:rPr>
          <w:rFonts w:eastAsia="Times New Roman" w:cs="Times New Roman"/>
          <w:szCs w:val="24"/>
        </w:rPr>
        <w:t xml:space="preserve">εύουν να κλείσουν λόγω των οφειλών τους προς τη ΔΕΗ. Δώστε τη δυνατότητα, κύριοι της Κυβέρνησης, στους ΤΟΕΒ με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να λύσουν το πρόβλημά τους, ουσιαστικά να ηλεκτροδοτηθούν απευθείας από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w:t>
      </w:r>
    </w:p>
    <w:p w14:paraId="1789E77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Την </w:t>
      </w:r>
      <w:r>
        <w:rPr>
          <w:rFonts w:eastAsia="Times New Roman" w:cs="Times New Roman"/>
          <w:szCs w:val="24"/>
        </w:rPr>
        <w:t xml:space="preserve">ίδια στιγμή η ολιγωρία στη μεταφορά των πιστώσεων, την έγκαιρη προμήθεια των </w:t>
      </w:r>
      <w:proofErr w:type="spellStart"/>
      <w:r>
        <w:rPr>
          <w:rFonts w:eastAsia="Times New Roman" w:cs="Times New Roman"/>
          <w:szCs w:val="24"/>
        </w:rPr>
        <w:t>φυτοπροστατευτικών</w:t>
      </w:r>
      <w:proofErr w:type="spellEnd"/>
      <w:r>
        <w:rPr>
          <w:rFonts w:eastAsia="Times New Roman" w:cs="Times New Roman"/>
          <w:szCs w:val="24"/>
        </w:rPr>
        <w:t xml:space="preserve"> αλλά και την πρόσληψη και τοποθέτηση γεωπόνων για προγράμματα συλλογικής δακοκτονίας, είχε ως αποτέλεσμα ο δάκος να καταστρέψει όλη την εγχώρια παραγωγή λαδιού </w:t>
      </w:r>
      <w:r>
        <w:rPr>
          <w:rFonts w:eastAsia="Times New Roman" w:cs="Times New Roman"/>
          <w:szCs w:val="24"/>
        </w:rPr>
        <w:t xml:space="preserve">από την Πελοπόννησο μέχρι τα Δωδεκάνησα, τα Επτάνησα και την Κρήτη. </w:t>
      </w:r>
    </w:p>
    <w:p w14:paraId="1789E77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Ο δάκος, αγαπητοί Υπουργοί, δεν καλύπτεται από το καταστατικό του ΕΛΓΑ. Η απώλεια του εισοδήματος είναι τεράστια. Οι </w:t>
      </w:r>
      <w:r>
        <w:rPr>
          <w:rFonts w:eastAsia="Times New Roman" w:cs="Times New Roman"/>
          <w:szCs w:val="24"/>
        </w:rPr>
        <w:t>ελαιο</w:t>
      </w:r>
      <w:r>
        <w:rPr>
          <w:rFonts w:eastAsia="Times New Roman" w:cs="Times New Roman"/>
          <w:szCs w:val="24"/>
        </w:rPr>
        <w:t xml:space="preserve">παραγωγοί βρίσκονται πραγματικά στο έλεος του Θεού. Ποια είναι η </w:t>
      </w:r>
      <w:r>
        <w:rPr>
          <w:rFonts w:eastAsia="Times New Roman" w:cs="Times New Roman"/>
          <w:szCs w:val="24"/>
        </w:rPr>
        <w:t>μέριμνά σας;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Περιμένουμε ωστόσο να δούμε τι θα πράξετε από εδώ και πέρα. Οι αρμόδιοι φορείς έχουν θέσει τις προτάσεις σε εσάς και περιμένουν.</w:t>
      </w:r>
    </w:p>
    <w:p w14:paraId="1789E77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Να θυμίσω την πρόταση του ΓΕΩΤΕΕ για τη δημιουργία ερευνητικού φορέα για την παρακολούθηση της φυτοπροστασ</w:t>
      </w:r>
      <w:r>
        <w:rPr>
          <w:rFonts w:eastAsia="Times New Roman" w:cs="Times New Roman"/>
          <w:szCs w:val="24"/>
        </w:rPr>
        <w:t xml:space="preserve">ίας της ελιάς στις </w:t>
      </w:r>
      <w:r>
        <w:rPr>
          <w:rFonts w:eastAsia="Times New Roman" w:cs="Times New Roman"/>
          <w:szCs w:val="24"/>
        </w:rPr>
        <w:t>Π</w:t>
      </w:r>
      <w:r>
        <w:rPr>
          <w:rFonts w:eastAsia="Times New Roman" w:cs="Times New Roman"/>
          <w:szCs w:val="24"/>
        </w:rPr>
        <w:t xml:space="preserve">εριφέρειες Δυτικής Ελλάδας, Πελοποννήσου και Ιονίων Νήσων. Το ΓΕΩΤΕΕ συγκεκριμένα προτείνει τη δημιουργία </w:t>
      </w:r>
      <w:r>
        <w:rPr>
          <w:rFonts w:eastAsia="Times New Roman" w:cs="Times New Roman"/>
          <w:szCs w:val="24"/>
        </w:rPr>
        <w:t>ι</w:t>
      </w:r>
      <w:r>
        <w:rPr>
          <w:rFonts w:eastAsia="Times New Roman" w:cs="Times New Roman"/>
          <w:szCs w:val="24"/>
        </w:rPr>
        <w:t xml:space="preserve">νστιτούτου </w:t>
      </w:r>
      <w:r>
        <w:rPr>
          <w:rFonts w:eastAsia="Times New Roman" w:cs="Times New Roman"/>
          <w:szCs w:val="24"/>
        </w:rPr>
        <w:t>ε</w:t>
      </w:r>
      <w:r>
        <w:rPr>
          <w:rFonts w:eastAsia="Times New Roman" w:cs="Times New Roman"/>
          <w:szCs w:val="24"/>
        </w:rPr>
        <w:t xml:space="preserve">λαίας στη </w:t>
      </w:r>
      <w:r>
        <w:rPr>
          <w:rFonts w:eastAsia="Times New Roman" w:cs="Times New Roman"/>
          <w:szCs w:val="24"/>
        </w:rPr>
        <w:t>δ</w:t>
      </w:r>
      <w:r>
        <w:rPr>
          <w:rFonts w:eastAsia="Times New Roman" w:cs="Times New Roman"/>
          <w:szCs w:val="24"/>
        </w:rPr>
        <w:t>υτική Ελλάδα. Κάντε το πράξη. Είναι κάτι το οποίο</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θα φέρει μόνο θετικά αποτελέσματα.</w:t>
      </w:r>
    </w:p>
    <w:p w14:paraId="1789E77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Πέραν όμ</w:t>
      </w:r>
      <w:r>
        <w:rPr>
          <w:rFonts w:eastAsia="Times New Roman" w:cs="Times New Roman"/>
          <w:szCs w:val="24"/>
        </w:rPr>
        <w:t>ως του δάκου ακόμα και οι παραγωγοί που δικαιούνται αποζημιώσεις από τον ΕΛΓΑ για καταστροφές στην παραγωγή τους από άλλες αιτίες, βιώνουν μεγάλες καθυστερήσεις.</w:t>
      </w:r>
    </w:p>
    <w:p w14:paraId="1789E77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απουσία πολιτικής βούλησης για την ενίσχυση του πρωτογενούς το</w:t>
      </w:r>
      <w:r>
        <w:rPr>
          <w:rFonts w:eastAsia="Times New Roman" w:cs="Times New Roman"/>
          <w:szCs w:val="24"/>
        </w:rPr>
        <w:t xml:space="preserve">μέα αποτυπώνεται στην κατάρρευση της </w:t>
      </w:r>
      <w:proofErr w:type="spellStart"/>
      <w:r>
        <w:rPr>
          <w:rFonts w:eastAsia="Times New Roman" w:cs="Times New Roman"/>
          <w:szCs w:val="24"/>
        </w:rPr>
        <w:t>αιγοπροβατοτροφίας</w:t>
      </w:r>
      <w:proofErr w:type="spellEnd"/>
      <w:r>
        <w:rPr>
          <w:rFonts w:eastAsia="Times New Roman" w:cs="Times New Roman"/>
          <w:szCs w:val="24"/>
        </w:rPr>
        <w:t>, ενός κλάδου στον οποίο η χώρα μας έχει συγκριτικά πλεονεκτήματα. Αφήσατε απροστάτευτους τους παραγωγούς από τις γαλακτοβιομηχανίες. Παραλάβατε την τιμή στα 1,10 ευρώ και σήμερα η τιμή του πρόβειου γά</w:t>
      </w:r>
      <w:r>
        <w:rPr>
          <w:rFonts w:eastAsia="Times New Roman" w:cs="Times New Roman"/>
          <w:szCs w:val="24"/>
        </w:rPr>
        <w:t xml:space="preserve">λακτος έχει κατρακυλήσει στα 0,60 λεπτά και το </w:t>
      </w:r>
      <w:proofErr w:type="spellStart"/>
      <w:r>
        <w:rPr>
          <w:rFonts w:eastAsia="Times New Roman" w:cs="Times New Roman"/>
          <w:szCs w:val="24"/>
        </w:rPr>
        <w:t>γίδινο</w:t>
      </w:r>
      <w:proofErr w:type="spellEnd"/>
      <w:r>
        <w:rPr>
          <w:rFonts w:eastAsia="Times New Roman" w:cs="Times New Roman"/>
          <w:szCs w:val="24"/>
        </w:rPr>
        <w:t xml:space="preserve"> </w:t>
      </w:r>
      <w:r>
        <w:rPr>
          <w:rFonts w:eastAsia="Times New Roman" w:cs="Times New Roman"/>
          <w:szCs w:val="24"/>
        </w:rPr>
        <w:lastRenderedPageBreak/>
        <w:t xml:space="preserve">από τα 0,60 λεπτά στα 0,33 λεπτά, ενώ οι τιμές στο ράφι είναι 2 ευρώ το λίτρο. </w:t>
      </w:r>
    </w:p>
    <w:p w14:paraId="1789E77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Η μεγάλη διαφορά τιμής από τη στάνη στο ράφι μιλά μόνη της.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μέριμνα για τους κτηνοτρόφους που παλεύουν με ανοικτές </w:t>
      </w:r>
      <w:r>
        <w:rPr>
          <w:rFonts w:eastAsia="Times New Roman" w:cs="Times New Roman"/>
          <w:szCs w:val="24"/>
        </w:rPr>
        <w:t xml:space="preserve">τιμές πωλήσεων, χωρίς συμβόλαια, με υψηλό κόστος τροφών και εφοδίων, ενώ έρχονται αντιμέτωποι με αθρόες εισαγωγές που </w:t>
      </w:r>
      <w:proofErr w:type="spellStart"/>
      <w:r>
        <w:rPr>
          <w:rFonts w:eastAsia="Times New Roman" w:cs="Times New Roman"/>
          <w:szCs w:val="24"/>
        </w:rPr>
        <w:t>ελληνοποιούνται</w:t>
      </w:r>
      <w:proofErr w:type="spellEnd"/>
      <w:r>
        <w:rPr>
          <w:rFonts w:eastAsia="Times New Roman" w:cs="Times New Roman"/>
          <w:szCs w:val="24"/>
        </w:rPr>
        <w:t>, μπροστά στην αδυναμία σας να προχωρήσετε σε αποτελεσματικούς ελέγχους.</w:t>
      </w:r>
    </w:p>
    <w:p w14:paraId="1789E77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Δεν καταφέρατε τρία χρόνια τώρα</w:t>
      </w:r>
      <w:r>
        <w:rPr>
          <w:rFonts w:eastAsia="Times New Roman" w:cs="Times New Roman"/>
          <w:szCs w:val="24"/>
        </w:rPr>
        <w:t>,</w:t>
      </w:r>
      <w:r>
        <w:rPr>
          <w:rFonts w:eastAsia="Times New Roman" w:cs="Times New Roman"/>
          <w:szCs w:val="24"/>
        </w:rPr>
        <w:t xml:space="preserve"> να διασφαλίσετε τ</w:t>
      </w:r>
      <w:r>
        <w:rPr>
          <w:rFonts w:eastAsia="Times New Roman" w:cs="Times New Roman"/>
          <w:szCs w:val="24"/>
        </w:rPr>
        <w:t xml:space="preserve">ην εύρυθμη λειτουργία της αγοράς, να τη διαφυλάξετε από τις εναρμονισμένες πρακτικές των γαλακτοβιομηχανιών απέναντι σε αυτή την καταστροφή που έχει επιφέρει. </w:t>
      </w:r>
    </w:p>
    <w:p w14:paraId="1789E77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Εμείς αντιτάσσουμε τις δικές μας προτάσεις: Μείωση του φόρου εισοδήματος και επαναφορά στο 13%. </w:t>
      </w:r>
      <w:r>
        <w:rPr>
          <w:rFonts w:eastAsia="Times New Roman" w:cs="Times New Roman"/>
          <w:szCs w:val="24"/>
        </w:rPr>
        <w:t xml:space="preserve">Καθιέρωση του ακατάσχετου και αφορολόγητου των επιδοτήσεων. Αποσύνδεση των ασφαλιστικών εισφορών από το φορολογητέο εισόδημα. Επιστροφή επιπλέον πέντε μονάδων ΦΠΑ στους οργανωμένους σε ομάδες παραγωγούς και σε συνεταιρισμούς για μια αυτοφυή </w:t>
      </w:r>
      <w:r>
        <w:rPr>
          <w:rFonts w:eastAsia="Times New Roman" w:cs="Times New Roman"/>
          <w:szCs w:val="24"/>
        </w:rPr>
        <w:lastRenderedPageBreak/>
        <w:t>ανάπτυξη</w:t>
      </w:r>
      <w:r>
        <w:rPr>
          <w:rFonts w:eastAsia="Times New Roman" w:cs="Times New Roman"/>
          <w:szCs w:val="24"/>
        </w:rPr>
        <w:t>,</w:t>
      </w:r>
      <w:r>
        <w:rPr>
          <w:rFonts w:eastAsia="Times New Roman" w:cs="Times New Roman"/>
          <w:szCs w:val="24"/>
        </w:rPr>
        <w:t xml:space="preserve"> που σ</w:t>
      </w:r>
      <w:r>
        <w:rPr>
          <w:rFonts w:eastAsia="Times New Roman" w:cs="Times New Roman"/>
          <w:szCs w:val="24"/>
        </w:rPr>
        <w:t xml:space="preserve">τηρίζεται σε έναν νέο χωροταξικό σχεδιασμό και στην παραγωγική ανασυγκρότηση με κέντρο βάρους στην καινοτομία, την ποιότητα, την </w:t>
      </w:r>
      <w:proofErr w:type="spellStart"/>
      <w:r>
        <w:rPr>
          <w:rFonts w:eastAsia="Times New Roman" w:cs="Times New Roman"/>
          <w:szCs w:val="24"/>
        </w:rPr>
        <w:t>αειφορία</w:t>
      </w:r>
      <w:proofErr w:type="spellEnd"/>
      <w:r>
        <w:rPr>
          <w:rFonts w:eastAsia="Times New Roman" w:cs="Times New Roman"/>
          <w:szCs w:val="24"/>
        </w:rPr>
        <w:t xml:space="preserve"> και την εξωστρέφεια. </w:t>
      </w:r>
    </w:p>
    <w:p w14:paraId="1789E77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Αγαπητοί συνάδελφοι, κύριοι της Κυβέρνησης, τα δανεικά έλαβαν τέλος. Το στοίχημα όλων μας πρέπει</w:t>
      </w:r>
      <w:r>
        <w:rPr>
          <w:rFonts w:eastAsia="Times New Roman" w:cs="Times New Roman"/>
          <w:szCs w:val="24"/>
        </w:rPr>
        <w:t xml:space="preserve"> να είναι η στήριξη του πρωτογενή τομέα, η δημιουργία εγχώριου πλούτου, αυτόν τον πλούτο τον οποίο θα </w:t>
      </w:r>
      <w:proofErr w:type="spellStart"/>
      <w:r>
        <w:rPr>
          <w:rFonts w:eastAsia="Times New Roman" w:cs="Times New Roman"/>
          <w:szCs w:val="24"/>
        </w:rPr>
        <w:t>επαναδιανείμουμε</w:t>
      </w:r>
      <w:proofErr w:type="spellEnd"/>
      <w:r>
        <w:rPr>
          <w:rFonts w:eastAsia="Times New Roman" w:cs="Times New Roman"/>
          <w:szCs w:val="24"/>
        </w:rPr>
        <w:t xml:space="preserve"> δικαίως στους πολίτες. </w:t>
      </w:r>
    </w:p>
    <w:p w14:paraId="1789E78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789E78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1789E782"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 xml:space="preserve">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Προχωρούμε στον επόμενο ομιλητή, τον κ. Κουτσούκο. </w:t>
      </w:r>
    </w:p>
    <w:p w14:paraId="1789E78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smallCaps/>
          <w:szCs w:val="24"/>
        </w:rPr>
        <w:t>Κ</w:t>
      </w:r>
      <w:r>
        <w:rPr>
          <w:rFonts w:eastAsia="Times New Roman" w:cs="Times New Roman"/>
          <w:szCs w:val="24"/>
        </w:rPr>
        <w:t xml:space="preserve">ουτσούκο, έχετε τον λόγο για πέντε λεπτά. </w:t>
      </w:r>
    </w:p>
    <w:p w14:paraId="1789E784"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1789E78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Κύριε Υπουργέ, πιστεύω να έχετε απόλυτη συνείδηση ότι είστε η μακροβιότερη </w:t>
      </w:r>
      <w:proofErr w:type="spellStart"/>
      <w:r>
        <w:rPr>
          <w:rFonts w:eastAsia="Times New Roman" w:cs="Times New Roman"/>
          <w:szCs w:val="24"/>
        </w:rPr>
        <w:t>μνημονια</w:t>
      </w:r>
      <w:r>
        <w:rPr>
          <w:rFonts w:eastAsia="Times New Roman" w:cs="Times New Roman"/>
          <w:szCs w:val="24"/>
        </w:rPr>
        <w:t>κή</w:t>
      </w:r>
      <w:proofErr w:type="spellEnd"/>
      <w:r>
        <w:rPr>
          <w:rFonts w:eastAsia="Times New Roman" w:cs="Times New Roman"/>
          <w:szCs w:val="24"/>
        </w:rPr>
        <w:t xml:space="preserve"> κυβέρνηση στη χώρα</w:t>
      </w:r>
      <w:r>
        <w:rPr>
          <w:rFonts w:eastAsia="Times New Roman" w:cs="Times New Roman"/>
          <w:szCs w:val="24"/>
        </w:rPr>
        <w:t>,</w:t>
      </w:r>
      <w:r>
        <w:rPr>
          <w:rFonts w:eastAsia="Times New Roman" w:cs="Times New Roman"/>
          <w:szCs w:val="24"/>
        </w:rPr>
        <w:t xml:space="preserve"> και εκτός των νέων αδιεξόδων και των βαρών που συσσωρεύσατε με </w:t>
      </w:r>
      <w:r>
        <w:rPr>
          <w:rFonts w:eastAsia="Times New Roman" w:cs="Times New Roman"/>
          <w:szCs w:val="24"/>
        </w:rPr>
        <w:lastRenderedPageBreak/>
        <w:t xml:space="preserve">το τρίτο μνημόνιο και το συμπληρωματικό τέταρτο, πιστεύω να έχετε αντιληφθεί λόγω </w:t>
      </w:r>
      <w:r>
        <w:rPr>
          <w:rFonts w:eastAsia="Times New Roman" w:cs="Times New Roman"/>
          <w:szCs w:val="24"/>
        </w:rPr>
        <w:t xml:space="preserve">και </w:t>
      </w:r>
      <w:r>
        <w:rPr>
          <w:rFonts w:eastAsia="Times New Roman" w:cs="Times New Roman"/>
          <w:szCs w:val="24"/>
        </w:rPr>
        <w:t xml:space="preserve">της θητείας σας εδώ σε αυτή την Αίθουσα αυτά τα τέσσερα χρόνια αλλά και της θητείας </w:t>
      </w:r>
      <w:r>
        <w:rPr>
          <w:rFonts w:eastAsia="Times New Roman" w:cs="Times New Roman"/>
          <w:szCs w:val="24"/>
        </w:rPr>
        <w:t>σας τελευταία στο Υπουργείο Αγροτικής Ανάπτυξης</w:t>
      </w:r>
      <w:r>
        <w:rPr>
          <w:rFonts w:eastAsia="Times New Roman" w:cs="Times New Roman"/>
          <w:szCs w:val="24"/>
        </w:rPr>
        <w:t>,</w:t>
      </w:r>
      <w:r>
        <w:rPr>
          <w:rFonts w:eastAsia="Times New Roman" w:cs="Times New Roman"/>
          <w:szCs w:val="24"/>
        </w:rPr>
        <w:t xml:space="preserve"> ότι η κύρια έκφραση αυτών των αδιεξόδων και της κρίσης που δημιουργήσατε στην ελληνική κοινωνία και στον ελληνικό λαό</w:t>
      </w:r>
      <w:r>
        <w:rPr>
          <w:rFonts w:eastAsia="Times New Roman" w:cs="Times New Roman"/>
          <w:szCs w:val="24"/>
        </w:rPr>
        <w:t>,</w:t>
      </w:r>
      <w:r>
        <w:rPr>
          <w:rFonts w:eastAsia="Times New Roman" w:cs="Times New Roman"/>
          <w:szCs w:val="24"/>
        </w:rPr>
        <w:t xml:space="preserve"> έχει βρει το πλήρες αποτύπωμά της στον αγροτικό τομέα της χώρας μας. </w:t>
      </w:r>
    </w:p>
    <w:p w14:paraId="1789E78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Κοιτάξτε, αυτά τα </w:t>
      </w:r>
      <w:r>
        <w:rPr>
          <w:rFonts w:eastAsia="Times New Roman" w:cs="Times New Roman"/>
          <w:szCs w:val="24"/>
        </w:rPr>
        <w:t>τέσσερα χρόνια είχατε τη δυνατότητα να κάνετε δύο πράγματα</w:t>
      </w:r>
      <w:r>
        <w:rPr>
          <w:rFonts w:eastAsia="Times New Roman" w:cs="Times New Roman"/>
          <w:szCs w:val="24"/>
        </w:rPr>
        <w:t>.</w:t>
      </w:r>
      <w:r>
        <w:rPr>
          <w:rFonts w:eastAsia="Times New Roman" w:cs="Times New Roman"/>
          <w:szCs w:val="24"/>
        </w:rPr>
        <w:t xml:space="preserve"> </w:t>
      </w:r>
    </w:p>
    <w:p w14:paraId="1789E78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Το ένα ήταν να κάνετε μια καλή διαχείριση και το δεύτερο, εκείνο που θα σας εξέφραζε ως «πρώτη φορά Αριστερά», όπως λέγατε, που πλέον δεν είστε, ήταν να κάνετε εκείνες τις θεσμικές παρεμβάσεις, για να αναδιοργανώσετε τον αγροτικό τομέα, την παραγωγική βάση</w:t>
      </w:r>
      <w:r>
        <w:rPr>
          <w:rFonts w:eastAsia="Times New Roman" w:cs="Times New Roman"/>
          <w:szCs w:val="24"/>
        </w:rPr>
        <w:t xml:space="preserve"> της χώρας και να του δώσετε πλεονεκτήματα να ανταποκριθεί στον ρόλο του για την έξοδο της χώρας από την κρίση. </w:t>
      </w:r>
    </w:p>
    <w:p w14:paraId="1789E78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έχετε κάνει ούτε το ένα ούτε το άλλο. Αποτύχατε παντού. Στη διαχείριση, αν πάρουμε έναν </w:t>
      </w:r>
      <w:proofErr w:type="spellStart"/>
      <w:r>
        <w:rPr>
          <w:rFonts w:eastAsia="Times New Roman" w:cs="Times New Roman"/>
          <w:szCs w:val="24"/>
        </w:rPr>
        <w:t>έναν</w:t>
      </w:r>
      <w:proofErr w:type="spellEnd"/>
      <w:r>
        <w:rPr>
          <w:rFonts w:eastAsia="Times New Roman" w:cs="Times New Roman"/>
          <w:szCs w:val="24"/>
        </w:rPr>
        <w:t xml:space="preserve"> τους τομείς –αναφέρθηκαν νωρίτερα οι συνάδελφο</w:t>
      </w:r>
      <w:r>
        <w:rPr>
          <w:rFonts w:eastAsia="Times New Roman" w:cs="Times New Roman"/>
          <w:szCs w:val="24"/>
        </w:rPr>
        <w:t xml:space="preserve">ι- τα έχετε κάνει παντού θάλασσα. </w:t>
      </w:r>
    </w:p>
    <w:p w14:paraId="1789E78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Αναφέρθηκε αναλυτικά ο κ. </w:t>
      </w:r>
      <w:proofErr w:type="spellStart"/>
      <w:r>
        <w:rPr>
          <w:rFonts w:eastAsia="Times New Roman" w:cs="Times New Roman"/>
          <w:szCs w:val="24"/>
        </w:rPr>
        <w:t>Κεγκέρογλου</w:t>
      </w:r>
      <w:proofErr w:type="spellEnd"/>
      <w:r>
        <w:rPr>
          <w:rFonts w:eastAsia="Times New Roman" w:cs="Times New Roman"/>
          <w:szCs w:val="24"/>
        </w:rPr>
        <w:t xml:space="preserve"> στο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του οποίου η απορροφητικότητα είναι πάρα πολύ χαμηλή, και σε εκείνα τα μέτρα όπου υπάρχει απορροφητικότητα</w:t>
      </w:r>
      <w:r>
        <w:rPr>
          <w:rFonts w:eastAsia="Times New Roman" w:cs="Times New Roman"/>
          <w:szCs w:val="24"/>
        </w:rPr>
        <w:t>,</w:t>
      </w:r>
      <w:r>
        <w:rPr>
          <w:rFonts w:eastAsia="Times New Roman" w:cs="Times New Roman"/>
          <w:szCs w:val="24"/>
        </w:rPr>
        <w:t xml:space="preserve"> είναι λόγω των γεφυρών που υπάρχουν από </w:t>
      </w:r>
      <w:r>
        <w:rPr>
          <w:rFonts w:eastAsia="Times New Roman" w:cs="Times New Roman"/>
          <w:szCs w:val="24"/>
        </w:rPr>
        <w:t xml:space="preserve">το προηγούμενο </w:t>
      </w:r>
      <w:r>
        <w:rPr>
          <w:rFonts w:eastAsia="Times New Roman" w:cs="Times New Roman"/>
          <w:szCs w:val="24"/>
        </w:rPr>
        <w:t>π</w:t>
      </w:r>
      <w:r>
        <w:rPr>
          <w:rFonts w:eastAsia="Times New Roman" w:cs="Times New Roman"/>
          <w:szCs w:val="24"/>
        </w:rPr>
        <w:t xml:space="preserve">ρόγραμμα. </w:t>
      </w:r>
    </w:p>
    <w:p w14:paraId="1789E78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Ο ΕΛΓΑ που είχε τέσσερα δισεκατομμύρια έλλειμμα το 2010 και καταφέραμε να είναι ένας φορέας με ανταποδοτικότητα και αποθεματικό 130 εκατομμύρια που σας παραδώσαμε, έχει καταντήσει να πληρώνει σε δόσεις, καθώς τα αποθεματικά του ε</w:t>
      </w:r>
      <w:r>
        <w:rPr>
          <w:rFonts w:eastAsia="Times New Roman" w:cs="Times New Roman"/>
          <w:szCs w:val="24"/>
        </w:rPr>
        <w:t xml:space="preserve">ίναι δεσμευμένα. Χαρακτηριστική η περίπτωση των παραγωγών της Ηλείας. Προχθές καταβλήθηκε μία δόση σε ένα μέρος </w:t>
      </w:r>
      <w:proofErr w:type="spellStart"/>
      <w:r>
        <w:rPr>
          <w:rFonts w:eastAsia="Times New Roman" w:cs="Times New Roman"/>
          <w:szCs w:val="24"/>
        </w:rPr>
        <w:t>τοματοπαραγωγών</w:t>
      </w:r>
      <w:proofErr w:type="spellEnd"/>
      <w:r>
        <w:rPr>
          <w:rFonts w:eastAsia="Times New Roman" w:cs="Times New Roman"/>
          <w:szCs w:val="24"/>
        </w:rPr>
        <w:t xml:space="preserve"> στο 70%. Για το υπόλοιπο μπορούν να περιμένουν. </w:t>
      </w:r>
    </w:p>
    <w:p w14:paraId="1789E78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Σας παραδώσαμε μια έτοιμη νομοθεσία για την πολιτική γης. Τέσσερα χρόνια το ψηλ</w:t>
      </w:r>
      <w:r>
        <w:rPr>
          <w:rFonts w:eastAsia="Times New Roman" w:cs="Times New Roman"/>
          <w:szCs w:val="24"/>
        </w:rPr>
        <w:t xml:space="preserve">αφίζατε από εδώ και από εκεί, στο τέλος αποφασίσατε πρόσφατα να το  εφαρμόσετε. Φαίνεται ότι ο τρόπος που πάτε να το εφαρμόσετε βιαστικά δεν δίνει αποτέλεσμα και οι αγρότες μας στις αποξηραμένες εκτάσεις της </w:t>
      </w:r>
      <w:proofErr w:type="spellStart"/>
      <w:r>
        <w:rPr>
          <w:rFonts w:eastAsia="Times New Roman" w:cs="Times New Roman"/>
          <w:szCs w:val="24"/>
        </w:rPr>
        <w:t>Αγουλινίτσας</w:t>
      </w:r>
      <w:proofErr w:type="spellEnd"/>
      <w:r>
        <w:rPr>
          <w:rFonts w:eastAsia="Times New Roman" w:cs="Times New Roman"/>
          <w:szCs w:val="24"/>
        </w:rPr>
        <w:t xml:space="preserve"> και της Μουριάς βρίσκονται  σε πλήρ</w:t>
      </w:r>
      <w:r>
        <w:rPr>
          <w:rFonts w:eastAsia="Times New Roman" w:cs="Times New Roman"/>
          <w:szCs w:val="24"/>
        </w:rPr>
        <w:t xml:space="preserve">η ανασφάλεια. </w:t>
      </w:r>
    </w:p>
    <w:p w14:paraId="1789E78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Δημιουργήσατε τεράστια προβλήματα στην εξισωτική αποζημίωση των μειονεκτικών περιοχών. Το λύσατε εν μέρει. </w:t>
      </w:r>
    </w:p>
    <w:p w14:paraId="1789E78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Φορολογήσατε την παραγωγή, βάλατε φόρο στο κρασί, αναστατώσατε έναν ολόκληρο κλάδο, είχε μηδενική έως ελάχιστη απόδοση, το πήρατε πίσ</w:t>
      </w:r>
      <w:r>
        <w:rPr>
          <w:rFonts w:eastAsia="Times New Roman" w:cs="Times New Roman"/>
          <w:szCs w:val="24"/>
        </w:rPr>
        <w:t xml:space="preserve">ω, όμως τα προβλήματα που δημιουργήσατε παραμένουν. Το ίδιο έγινε και για τους μικρούς παραγωγούς της μπύρας. </w:t>
      </w:r>
    </w:p>
    <w:p w14:paraId="1789E78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Με τους δασικούς χάρτες οδηγήσατε σε τεράστια αναστάτωση τους αγρότες. Υπάρχει απώλεια επιδοτήσεων σε γαίες που ήταν παραχωρημένες στους αγρότες </w:t>
      </w:r>
      <w:r>
        <w:rPr>
          <w:rFonts w:eastAsia="Times New Roman" w:cs="Times New Roman"/>
          <w:szCs w:val="24"/>
        </w:rPr>
        <w:t xml:space="preserve">ως αγροτικές και όχι ως δασικές. </w:t>
      </w:r>
    </w:p>
    <w:p w14:paraId="1789E78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Στην αγορά επικρατεί χάος. Η ψαλίδα μεγαλώνει. Ανοιχτές τιμές κυριαρχούν. Και</w:t>
      </w:r>
      <w:r>
        <w:rPr>
          <w:rFonts w:eastAsia="Times New Roman" w:cs="Times New Roman"/>
          <w:szCs w:val="24"/>
        </w:rPr>
        <w:t>,</w:t>
      </w:r>
      <w:r>
        <w:rPr>
          <w:rFonts w:eastAsia="Times New Roman" w:cs="Times New Roman"/>
          <w:szCs w:val="24"/>
        </w:rPr>
        <w:t xml:space="preserve"> κυρίως, δεν μπορέσατε να διαχειριστείτε βασικούς τομείς της αγροτικής παραγωγής. </w:t>
      </w:r>
    </w:p>
    <w:p w14:paraId="1789E79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Κλασικό παράδειγμα είναι η κτηνοτροφία, όπου</w:t>
      </w:r>
      <w:r>
        <w:rPr>
          <w:rFonts w:eastAsia="Times New Roman" w:cs="Times New Roman"/>
          <w:szCs w:val="24"/>
        </w:rPr>
        <w:t>,</w:t>
      </w:r>
      <w:r>
        <w:rPr>
          <w:rFonts w:eastAsia="Times New Roman" w:cs="Times New Roman"/>
          <w:szCs w:val="24"/>
        </w:rPr>
        <w:t xml:space="preserve"> δυστυχώς, με βά</w:t>
      </w:r>
      <w:r>
        <w:rPr>
          <w:rFonts w:eastAsia="Times New Roman" w:cs="Times New Roman"/>
          <w:szCs w:val="24"/>
        </w:rPr>
        <w:t>ση τα στοιχεία της Εθνικής Στατιστικής Υπηρεσίας η αξία της ζωικής παραγωγής από 2,7 δισεκατομμύρια το 2010 και 2,6 δισεκατομμύρια το 2014 έχει πέσει το 2017 στα 2,4 δισεκατομμύρια. Αυτό δίνει ανάγλυφα με αριθμούς μια απώλεια εισοδήματος στον αγροτικό τομέ</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οφείλεται στην πτώση της τιμής του γάλακτος, στο γεγονός ότι δεν υπάρχουν έλεγχοι στην αγορά, στις </w:t>
      </w:r>
      <w:proofErr w:type="spellStart"/>
      <w:r>
        <w:rPr>
          <w:rFonts w:eastAsia="Times New Roman" w:cs="Times New Roman"/>
          <w:szCs w:val="24"/>
        </w:rPr>
        <w:t>ελληνοποιήσεις</w:t>
      </w:r>
      <w:proofErr w:type="spellEnd"/>
      <w:r>
        <w:rPr>
          <w:rFonts w:eastAsia="Times New Roman" w:cs="Times New Roman"/>
          <w:szCs w:val="24"/>
        </w:rPr>
        <w:t xml:space="preserve"> προϊόντων που πωλούνται ως ελληνικά. </w:t>
      </w:r>
    </w:p>
    <w:p w14:paraId="1789E79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Εκείνο</w:t>
      </w:r>
      <w:r>
        <w:rPr>
          <w:rFonts w:eastAsia="Times New Roman" w:cs="Times New Roman"/>
          <w:szCs w:val="24"/>
        </w:rPr>
        <w:t>,</w:t>
      </w:r>
      <w:r>
        <w:rPr>
          <w:rFonts w:eastAsia="Times New Roman" w:cs="Times New Roman"/>
          <w:szCs w:val="24"/>
        </w:rPr>
        <w:t xml:space="preserve"> βέβαια, στο οποίο έχετε μεγάλη ευθύνη, είναι ότι για το σύνολο της αγροτικής παραγωγής </w:t>
      </w:r>
      <w:r>
        <w:rPr>
          <w:rFonts w:eastAsia="Times New Roman" w:cs="Times New Roman"/>
          <w:szCs w:val="24"/>
        </w:rPr>
        <w:t>-</w:t>
      </w:r>
      <w:r>
        <w:rPr>
          <w:rFonts w:eastAsia="Times New Roman" w:cs="Times New Roman"/>
          <w:szCs w:val="24"/>
        </w:rPr>
        <w:t>επίσης με βάση τα στοιχεία της Εθνικής Στατιστικής Υπηρεσίας, το 2018</w:t>
      </w:r>
      <w:r>
        <w:rPr>
          <w:rFonts w:eastAsia="Times New Roman" w:cs="Times New Roman"/>
          <w:szCs w:val="24"/>
        </w:rPr>
        <w:t>-</w:t>
      </w:r>
      <w:r>
        <w:rPr>
          <w:rFonts w:eastAsia="Times New Roman" w:cs="Times New Roman"/>
          <w:szCs w:val="24"/>
        </w:rPr>
        <w:t xml:space="preserve"> είχαμε μια αύξηση της τιμής των εισροών. </w:t>
      </w:r>
    </w:p>
    <w:p w14:paraId="1789E79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Θα σας δώσω, κύριε Υπουργέ, για να το έχετε στο αρχείο σας -μπορείτε να το διαβάσετε, έχετε την επιστημονική ικανότητα </w:t>
      </w:r>
      <w:r>
        <w:rPr>
          <w:rFonts w:eastAsia="Times New Roman" w:cs="Times New Roman"/>
          <w:szCs w:val="24"/>
        </w:rPr>
        <w:lastRenderedPageBreak/>
        <w:t xml:space="preserve">και τους συνεργάτες- το </w:t>
      </w:r>
      <w:r>
        <w:rPr>
          <w:rFonts w:eastAsia="Times New Roman" w:cs="Times New Roman"/>
          <w:szCs w:val="24"/>
        </w:rPr>
        <w:t>τελευταίο δελτίο της Εθνικής Στατιστικής Υπηρεσίας, όπου δείχνει ότι έχουμε μια σταθερή αύξηση των εισροών όλα αυτά τα χρόνια. Την ώρα που η ελληνική οικονομία είχε κρίση, που είχαμε μείωση του ΑΕΠ, δεν μπορέσατε να κάνετε κάτι. Και το αποδίδει η Εθνική Στ</w:t>
      </w:r>
      <w:r>
        <w:rPr>
          <w:rFonts w:eastAsia="Times New Roman" w:cs="Times New Roman"/>
          <w:szCs w:val="24"/>
        </w:rPr>
        <w:t xml:space="preserve">ατιστική Υπηρεσία αυτό στην αύξηση των τιμών της ενέργειας, των λιπαντικών, των μηχανημάτων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Θα το καταθέσω στα Πρακτικά για να το έχετε. </w:t>
      </w:r>
    </w:p>
    <w:p w14:paraId="1789E79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Άρα, λοιπόν, στον κλάδο της κτηνοτροφίας που διέρχεται μια κρίση, δεν μπορέσατε να κάνετε τίποτα. Μια επίσκεψη</w:t>
      </w:r>
      <w:r>
        <w:rPr>
          <w:rFonts w:eastAsia="Times New Roman" w:cs="Times New Roman"/>
          <w:szCs w:val="24"/>
        </w:rPr>
        <w:t xml:space="preserve"> συμβολική στην </w:t>
      </w:r>
      <w:r>
        <w:rPr>
          <w:rFonts w:eastAsia="Times New Roman" w:cs="Times New Roman"/>
          <w:szCs w:val="24"/>
        </w:rPr>
        <w:t>έ</w:t>
      </w:r>
      <w:r>
        <w:rPr>
          <w:rFonts w:eastAsia="Times New Roman" w:cs="Times New Roman"/>
          <w:szCs w:val="24"/>
        </w:rPr>
        <w:t>νωση των Καλαβρύτων χωρίς κανένα αποτέλεσμα σε σχέση με αυτά που ζητάνε οι αγρότες.</w:t>
      </w:r>
    </w:p>
    <w:p w14:paraId="1789E79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Ένας άλλος τομέας στον οποίο έχετε βασική ευθύνη για το τι έγινε …</w:t>
      </w:r>
    </w:p>
    <w:p w14:paraId="1789E795"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Κουτσούκο, θα κάνετε χρήση της δευτερολογίας σ</w:t>
      </w:r>
      <w:r>
        <w:rPr>
          <w:rFonts w:eastAsia="Times New Roman" w:cs="Times New Roman"/>
          <w:szCs w:val="24"/>
        </w:rPr>
        <w:t>ας;</w:t>
      </w:r>
    </w:p>
    <w:p w14:paraId="1789E796"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Θα μου επιτρέψετε, κύριε Πρόεδρε, να </w:t>
      </w:r>
      <w:proofErr w:type="spellStart"/>
      <w:r>
        <w:rPr>
          <w:rFonts w:eastAsia="Times New Roman" w:cs="Times New Roman"/>
          <w:szCs w:val="24"/>
        </w:rPr>
        <w:t>ισοκατανείμω</w:t>
      </w:r>
      <w:proofErr w:type="spellEnd"/>
      <w:r>
        <w:rPr>
          <w:rFonts w:eastAsia="Times New Roman" w:cs="Times New Roman"/>
          <w:szCs w:val="24"/>
        </w:rPr>
        <w:t xml:space="preserve"> τον χρόνο μου και να πάρω ένα λεπτό ακόμα, για να κάνω μια μικρή χρήση.</w:t>
      </w:r>
    </w:p>
    <w:p w14:paraId="1789E79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Ένας άλλος κλάδος στον οποίο είχε τεράστιες επιπτώσεις η ανικανότητά σας, ήταν ο τομέας του </w:t>
      </w:r>
      <w:proofErr w:type="spellStart"/>
      <w:r>
        <w:rPr>
          <w:rFonts w:eastAsia="Times New Roman" w:cs="Times New Roman"/>
          <w:szCs w:val="24"/>
        </w:rPr>
        <w:t>ελαιολάδου</w:t>
      </w:r>
      <w:proofErr w:type="spellEnd"/>
      <w:r>
        <w:rPr>
          <w:rFonts w:eastAsia="Times New Roman" w:cs="Times New Roman"/>
          <w:szCs w:val="24"/>
        </w:rPr>
        <w:t>. Το Επι</w:t>
      </w:r>
      <w:r>
        <w:rPr>
          <w:rFonts w:eastAsia="Times New Roman" w:cs="Times New Roman"/>
          <w:szCs w:val="24"/>
        </w:rPr>
        <w:t>μελητήριο της Ηλείας, που σας έχω υποβάλει σχετική αναφορά, εκτιμά ότι μόνο στην Ηλεία η απώλεια εισοδήματος ήταν 50%. Δείτε την απάντηση που μου δώσατε τον Αύγουστο</w:t>
      </w:r>
      <w:r>
        <w:rPr>
          <w:rFonts w:eastAsia="Times New Roman" w:cs="Times New Roman"/>
          <w:szCs w:val="24"/>
        </w:rPr>
        <w:t>,</w:t>
      </w:r>
      <w:r>
        <w:rPr>
          <w:rFonts w:eastAsia="Times New Roman" w:cs="Times New Roman"/>
          <w:szCs w:val="24"/>
        </w:rPr>
        <w:t xml:space="preserve"> για το πού βρίσκεται το πρόγραμμα της δακοκτονίας. Λέγατε ότι «τώρα εξετάζουμε τις προσφο</w:t>
      </w:r>
      <w:r>
        <w:rPr>
          <w:rFonts w:eastAsia="Times New Roman" w:cs="Times New Roman"/>
          <w:szCs w:val="24"/>
        </w:rPr>
        <w:t>ρές». Τον Αύγουστο μήνα, που έπρεπε να έχει γίνει παρέμβαση για τον δάκο πολύ νωρίτερα, εσείς ακόμα εξετάζατε τις προσφορές. Θα το καταθέσω και αυτό στα Πρακτικά. Είναι επίσημη απάντηση του Υπουργείου σας.</w:t>
      </w:r>
    </w:p>
    <w:p w14:paraId="1789E79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Στον τομέα των υποδομών κάνατε κάτι; Είναι χαρακτη</w:t>
      </w:r>
      <w:r>
        <w:rPr>
          <w:rFonts w:eastAsia="Times New Roman" w:cs="Times New Roman"/>
          <w:szCs w:val="24"/>
        </w:rPr>
        <w:t xml:space="preserve">ριστικό παράδειγμα ότι επίσης έχουμε εγκεκριμένα εγγειοβελτιωτικά έργα. Αναφέρομαι στην </w:t>
      </w:r>
      <w:proofErr w:type="spellStart"/>
      <w:r>
        <w:rPr>
          <w:rFonts w:eastAsia="Times New Roman" w:cs="Times New Roman"/>
          <w:szCs w:val="24"/>
        </w:rPr>
        <w:t>υπογειοποίηση</w:t>
      </w:r>
      <w:proofErr w:type="spellEnd"/>
      <w:r>
        <w:rPr>
          <w:rFonts w:eastAsia="Times New Roman" w:cs="Times New Roman"/>
          <w:szCs w:val="24"/>
        </w:rPr>
        <w:t xml:space="preserve"> του δικτύου στην Ηλεία. Το Υπουργείο σας λέει ότι είναι έτοιμη η μελέτη, την οποία είχαμε προκηρύξει από τη δική μας κυβέρνηση, από τις 31-5-2016 και δεν </w:t>
      </w:r>
      <w:r>
        <w:rPr>
          <w:rFonts w:eastAsia="Times New Roman" w:cs="Times New Roman"/>
          <w:szCs w:val="24"/>
        </w:rPr>
        <w:t xml:space="preserve">έχει προχωρήσει καθόλου. Ορίστε και αυτό το έγγραφο. Δεν έχετε εντάξει κανένα εγγειοβελτιωτικό στο μέτρο 4.3.1. </w:t>
      </w:r>
    </w:p>
    <w:p w14:paraId="1789E79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Γιάννης Κουτσούκος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w:t>
      </w:r>
      <w:r>
        <w:rPr>
          <w:rFonts w:eastAsia="Times New Roman" w:cs="Times New Roman"/>
          <w:szCs w:val="24"/>
        </w:rPr>
        <w:t xml:space="preserve">ατος Γραμματείας της Διεύθυνσης Στενογραφίας και Πρακτικών της Βουλής) </w:t>
      </w:r>
    </w:p>
    <w:p w14:paraId="1789E79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Είναι δε χαρακτηριστικό παράδειγμα ότι έχετε ανικανότητα να διορίσετε ακόμα και διοίκηση στον ΓΟΕΒ Πηνειού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Αλφειού, όπου είναι παραιτημένος ο </w:t>
      </w:r>
      <w:r>
        <w:rPr>
          <w:rFonts w:eastAsia="Times New Roman" w:cs="Times New Roman"/>
          <w:szCs w:val="24"/>
        </w:rPr>
        <w:t>π</w:t>
      </w:r>
      <w:r>
        <w:rPr>
          <w:rFonts w:eastAsia="Times New Roman" w:cs="Times New Roman"/>
          <w:szCs w:val="24"/>
        </w:rPr>
        <w:t xml:space="preserve">ρόεδρος και τα προβλήματα διογκώνονται </w:t>
      </w:r>
      <w:r>
        <w:rPr>
          <w:rFonts w:eastAsia="Times New Roman" w:cs="Times New Roman"/>
          <w:szCs w:val="24"/>
        </w:rPr>
        <w:t xml:space="preserve">κάθε μέρα με κατασχέσεις των αποθεματικών και των ταμείων των ΤΟΕΒ. </w:t>
      </w:r>
    </w:p>
    <w:p w14:paraId="1789E79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Κατά συνέπεια, κύριε Πρόεδρε και τελειώνω</w:t>
      </w:r>
      <w:r>
        <w:rPr>
          <w:rFonts w:eastAsia="Times New Roman" w:cs="Times New Roman"/>
          <w:szCs w:val="24"/>
        </w:rPr>
        <w:t>,</w:t>
      </w:r>
      <w:r>
        <w:rPr>
          <w:rFonts w:eastAsia="Times New Roman" w:cs="Times New Roman"/>
          <w:szCs w:val="24"/>
        </w:rPr>
        <w:t xml:space="preserve"> υπάρχει μια ολοκληρωμένη πρόταση για να αντιμετωπίσουμε τα προβλήματα που δημιούργησε η κρίση</w:t>
      </w:r>
      <w:r>
        <w:rPr>
          <w:rFonts w:eastAsia="Times New Roman" w:cs="Times New Roman"/>
          <w:szCs w:val="24"/>
        </w:rPr>
        <w:t xml:space="preserve"> αλλά και η πολιτική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των αυξημένων εισφορών: Είναι η πρόταση του Κινήματος Αλλαγής, η οποία στο Κεφάλαιο Β΄ και σε συγκεκριμένα άρθρα προβλέπει μέτρα ενίσχυσης των αγροτών, των ομάδων παραγωγών, φορολογικές ελαφρύνσεις, έτσι ώστε να</w:t>
      </w:r>
      <w:r>
        <w:rPr>
          <w:rFonts w:eastAsia="Times New Roman" w:cs="Times New Roman"/>
          <w:szCs w:val="24"/>
        </w:rPr>
        <w:t xml:space="preserve"> οργανώσουμε διαφορετικά την πρωτογενή παραγωγή της χώρας μας, να δώσουμε κίνητρα στους αγρότες, κίνητρα στις συλλογι</w:t>
      </w:r>
      <w:r>
        <w:rPr>
          <w:rFonts w:eastAsia="Times New Roman" w:cs="Times New Roman"/>
          <w:szCs w:val="24"/>
        </w:rPr>
        <w:lastRenderedPageBreak/>
        <w:t>κές εκφράσεις, για να αντιμετωπίσουμε όλες αυτές τις στρεβλώσεις και να πάμε σε μια ανασυγκρότηση του πρωτογενούς τομέα της παραγωγής.</w:t>
      </w:r>
    </w:p>
    <w:p w14:paraId="1789E79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τελειώνοντας θέλω να πω </w:t>
      </w:r>
      <w:proofErr w:type="spellStart"/>
      <w:r>
        <w:rPr>
          <w:rFonts w:eastAsia="Times New Roman" w:cs="Times New Roman"/>
          <w:szCs w:val="24"/>
        </w:rPr>
        <w:t>τούτο:</w:t>
      </w:r>
      <w:r>
        <w:rPr>
          <w:rFonts w:eastAsia="Times New Roman" w:cs="Times New Roman"/>
          <w:szCs w:val="24"/>
        </w:rPr>
        <w:t>.</w:t>
      </w:r>
      <w:r>
        <w:rPr>
          <w:rFonts w:eastAsia="Times New Roman" w:cs="Times New Roman"/>
          <w:szCs w:val="24"/>
        </w:rPr>
        <w:t>Αυτή</w:t>
      </w:r>
      <w:proofErr w:type="spellEnd"/>
      <w:r>
        <w:rPr>
          <w:rFonts w:eastAsia="Times New Roman" w:cs="Times New Roman"/>
          <w:szCs w:val="24"/>
        </w:rPr>
        <w:t xml:space="preserve"> η πρόταση την οποία έχουμε καταθέσει, είναι μια αδιαπραγμάτευτη πρόταση έναντι όποιων πολιτικών εξελίξεων. Και το λέω αυτό</w:t>
      </w:r>
      <w:r>
        <w:rPr>
          <w:rFonts w:eastAsia="Times New Roman" w:cs="Times New Roman"/>
          <w:szCs w:val="24"/>
        </w:rPr>
        <w:t>,</w:t>
      </w:r>
      <w:r>
        <w:rPr>
          <w:rFonts w:eastAsia="Times New Roman" w:cs="Times New Roman"/>
          <w:szCs w:val="24"/>
        </w:rPr>
        <w:t xml:space="preserve"> γιατί η χώρα μπήκε σε μια προεκλογική περίοδο, που εκτιμώ ότι δεν θα είναι παρατεταμένη -όσο νωρ</w:t>
      </w:r>
      <w:r>
        <w:rPr>
          <w:rFonts w:eastAsia="Times New Roman" w:cs="Times New Roman"/>
          <w:szCs w:val="24"/>
        </w:rPr>
        <w:t>ίτερα γίνουν οι εκλογές τόσο καλύτερα- και όπου εκτιμούμε ότι ο λαός θα καλέσει το Κίνημα Αλλαγής, αλλάζοντας τους πολιτικούς συσχετισμούς, να παίξει καθοριστικό ρόλο στις εξελίξεις και όπου η προγραμματική μας πρόταση σε όλους τους τομείς είναι καταγεγραμ</w:t>
      </w:r>
      <w:r>
        <w:rPr>
          <w:rFonts w:eastAsia="Times New Roman" w:cs="Times New Roman"/>
          <w:szCs w:val="24"/>
        </w:rPr>
        <w:t>μένη και αδιαπραγμάτευτη έναντι όλων των διεκδικητών της εξουσίας.</w:t>
      </w:r>
    </w:p>
    <w:p w14:paraId="1789E79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 μικρή ανοχή. </w:t>
      </w:r>
    </w:p>
    <w:p w14:paraId="1789E79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789E79F" w14:textId="77777777" w:rsidR="00690103" w:rsidRDefault="0001178F">
      <w:pPr>
        <w:spacing w:line="600" w:lineRule="auto"/>
        <w:ind w:firstLine="720"/>
        <w:jc w:val="both"/>
        <w:rPr>
          <w:rFonts w:eastAsia="Times New Roman" w:cs="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w:t>
      </w:r>
      <w:r w:rsidRPr="00AF1E24">
        <w:rPr>
          <w:rFonts w:eastAsia="Times New Roman" w:cs="Times New Roman"/>
          <w:szCs w:val="24"/>
        </w:rPr>
        <w:t>Κυρίες και κύριοι συνάδελφοι,</w:t>
      </w:r>
      <w:r w:rsidRPr="00AF1E24">
        <w:rPr>
          <w:rFonts w:eastAsia="Times New Roman" w:cs="Times New Roman"/>
          <w:szCs w:val="24"/>
        </w:rPr>
        <w:t xml:space="preserve"> έχω την τιμή να ανακοινώσω στο Σώμα ότι </w:t>
      </w:r>
      <w:r w:rsidRPr="00AF1E24">
        <w:rPr>
          <w:rFonts w:eastAsia="Times New Roman" w:cs="Times New Roman"/>
          <w:szCs w:val="24"/>
        </w:rPr>
        <w:lastRenderedPageBreak/>
        <w:t xml:space="preserve">τη συνεδρίασή μας παρακολουθούν από τα άνω δυτικά θεωρεία, αφού </w:t>
      </w:r>
      <w:r>
        <w:rPr>
          <w:rFonts w:eastAsia="Times New Roman" w:cs="Times New Roman"/>
          <w:szCs w:val="24"/>
        </w:rPr>
        <w:t xml:space="preserve">προηγουμένως </w:t>
      </w:r>
      <w:r w:rsidRPr="00AF1E24">
        <w:rPr>
          <w:rFonts w:eastAsia="Times New Roman" w:cs="Times New Roman"/>
          <w:szCs w:val="24"/>
        </w:rPr>
        <w:t xml:space="preserve">συμμετείχαν στο εκπαιδευτικό πρόγραμμα «Εργαστήρι Δημοκρατίας» που οργανώνει το Ίδρυμα της Βουλής, είκοσι </w:t>
      </w:r>
      <w:r>
        <w:rPr>
          <w:rFonts w:eastAsia="Times New Roman" w:cs="Times New Roman"/>
          <w:szCs w:val="24"/>
        </w:rPr>
        <w:t>τέσσερις</w:t>
      </w:r>
      <w:r w:rsidRPr="00AF1E24">
        <w:rPr>
          <w:rFonts w:eastAsia="Times New Roman" w:cs="Times New Roman"/>
          <w:szCs w:val="24"/>
        </w:rPr>
        <w:t xml:space="preserve"> </w:t>
      </w:r>
      <w:r>
        <w:rPr>
          <w:rFonts w:eastAsia="Times New Roman" w:cs="Times New Roman"/>
          <w:szCs w:val="24"/>
        </w:rPr>
        <w:t xml:space="preserve">μαθητές και </w:t>
      </w:r>
      <w:r w:rsidRPr="00AF1E24">
        <w:rPr>
          <w:rFonts w:eastAsia="Times New Roman" w:cs="Times New Roman"/>
          <w:szCs w:val="24"/>
        </w:rPr>
        <w:t>μαθήτριες κ</w:t>
      </w:r>
      <w:r w:rsidRPr="00AF1E24">
        <w:rPr>
          <w:rFonts w:eastAsia="Times New Roman" w:cs="Times New Roman"/>
          <w:szCs w:val="24"/>
        </w:rPr>
        <w:t xml:space="preserve">αι </w:t>
      </w:r>
      <w:r>
        <w:rPr>
          <w:rFonts w:eastAsia="Times New Roman" w:cs="Times New Roman"/>
          <w:szCs w:val="24"/>
        </w:rPr>
        <w:t>ένας συνοδός εκπαιδευτικός</w:t>
      </w:r>
      <w:r w:rsidRPr="00AF1E24">
        <w:rPr>
          <w:rFonts w:eastAsia="Times New Roman" w:cs="Times New Roman"/>
          <w:szCs w:val="24"/>
        </w:rPr>
        <w:t xml:space="preserve"> από το </w:t>
      </w:r>
      <w:r>
        <w:rPr>
          <w:rFonts w:eastAsia="Times New Roman" w:cs="Times New Roman"/>
          <w:szCs w:val="24"/>
        </w:rPr>
        <w:t>3</w:t>
      </w:r>
      <w:r w:rsidRPr="005645CB">
        <w:rPr>
          <w:rFonts w:eastAsia="Times New Roman" w:cs="Times New Roman"/>
          <w:szCs w:val="24"/>
          <w:vertAlign w:val="superscript"/>
        </w:rPr>
        <w:t>ο</w:t>
      </w:r>
      <w:r>
        <w:rPr>
          <w:rFonts w:eastAsia="Times New Roman" w:cs="Times New Roman"/>
          <w:szCs w:val="24"/>
        </w:rPr>
        <w:t xml:space="preserve"> </w:t>
      </w:r>
      <w:r w:rsidRPr="00AF1E24">
        <w:rPr>
          <w:rFonts w:eastAsia="Times New Roman" w:cs="Times New Roman"/>
          <w:szCs w:val="24"/>
        </w:rPr>
        <w:t xml:space="preserve">Δημοτικό Σχολείο </w:t>
      </w:r>
      <w:r>
        <w:rPr>
          <w:rFonts w:eastAsia="Times New Roman" w:cs="Times New Roman"/>
          <w:szCs w:val="24"/>
        </w:rPr>
        <w:t>Αλίμου</w:t>
      </w:r>
      <w:r w:rsidRPr="00AF1E24">
        <w:rPr>
          <w:rFonts w:eastAsia="Times New Roman" w:cs="Times New Roman"/>
          <w:szCs w:val="24"/>
        </w:rPr>
        <w:t>.</w:t>
      </w:r>
    </w:p>
    <w:p w14:paraId="1789E7A0" w14:textId="77777777" w:rsidR="00690103" w:rsidRDefault="0001178F">
      <w:pPr>
        <w:spacing w:line="600" w:lineRule="auto"/>
        <w:ind w:firstLine="720"/>
        <w:jc w:val="both"/>
        <w:rPr>
          <w:rFonts w:eastAsia="Times New Roman" w:cs="Times New Roman"/>
          <w:szCs w:val="24"/>
        </w:rPr>
      </w:pPr>
      <w:r w:rsidRPr="00AF1E24">
        <w:rPr>
          <w:rFonts w:eastAsia="Times New Roman" w:cs="Times New Roman"/>
          <w:szCs w:val="24"/>
        </w:rPr>
        <w:t xml:space="preserve">Η Βουλή </w:t>
      </w:r>
      <w:r>
        <w:rPr>
          <w:rFonts w:eastAsia="Times New Roman" w:cs="Times New Roman"/>
          <w:szCs w:val="24"/>
        </w:rPr>
        <w:t>σάς</w:t>
      </w:r>
      <w:r w:rsidRPr="00AF1E24">
        <w:rPr>
          <w:rFonts w:eastAsia="Times New Roman" w:cs="Times New Roman"/>
          <w:szCs w:val="24"/>
        </w:rPr>
        <w:t xml:space="preserve"> καλωσορίζει</w:t>
      </w:r>
      <w:r>
        <w:rPr>
          <w:rFonts w:eastAsia="Times New Roman" w:cs="Times New Roman"/>
          <w:szCs w:val="24"/>
        </w:rPr>
        <w:t>.</w:t>
      </w:r>
    </w:p>
    <w:p w14:paraId="1789E7A1" w14:textId="77777777" w:rsidR="00690103" w:rsidRDefault="0001178F">
      <w:pPr>
        <w:spacing w:line="600" w:lineRule="auto"/>
        <w:ind w:firstLine="720"/>
        <w:jc w:val="center"/>
        <w:rPr>
          <w:rFonts w:eastAsia="Times New Roman" w:cs="Times New Roman"/>
          <w:szCs w:val="24"/>
        </w:rPr>
      </w:pPr>
      <w:r w:rsidRPr="00AF1E24">
        <w:rPr>
          <w:rFonts w:eastAsia="Times New Roman" w:cs="Times New Roman"/>
          <w:szCs w:val="24"/>
        </w:rPr>
        <w:t>(Χειροκροτήματα απ</w:t>
      </w:r>
      <w:r>
        <w:rPr>
          <w:rFonts w:eastAsia="Times New Roman" w:cs="Times New Roman"/>
          <w:szCs w:val="24"/>
        </w:rPr>
        <w:t>’</w:t>
      </w:r>
      <w:r w:rsidRPr="00AF1E24">
        <w:rPr>
          <w:rFonts w:eastAsia="Times New Roman" w:cs="Times New Roman"/>
          <w:szCs w:val="24"/>
        </w:rPr>
        <w:t xml:space="preserve"> όλες τις πτέρυγες της Βουλής)</w:t>
      </w:r>
    </w:p>
    <w:p w14:paraId="1789E7A2" w14:textId="77777777" w:rsidR="00690103" w:rsidRDefault="0001178F">
      <w:pPr>
        <w:spacing w:line="600" w:lineRule="auto"/>
        <w:ind w:firstLine="720"/>
        <w:jc w:val="both"/>
        <w:rPr>
          <w:rFonts w:eastAsia="Times New Roman"/>
          <w:szCs w:val="24"/>
        </w:rPr>
      </w:pPr>
      <w:r>
        <w:rPr>
          <w:rFonts w:eastAsia="Times New Roman"/>
          <w:szCs w:val="24"/>
        </w:rPr>
        <w:t xml:space="preserve">Τον λόγο έχει τώρα ο κ. </w:t>
      </w:r>
      <w:proofErr w:type="spellStart"/>
      <w:r>
        <w:rPr>
          <w:rFonts w:eastAsia="Times New Roman"/>
          <w:szCs w:val="24"/>
        </w:rPr>
        <w:t>Ιλχάν</w:t>
      </w:r>
      <w:proofErr w:type="spellEnd"/>
      <w:r>
        <w:rPr>
          <w:rFonts w:eastAsia="Times New Roman"/>
          <w:szCs w:val="24"/>
        </w:rPr>
        <w:t>.</w:t>
      </w:r>
    </w:p>
    <w:p w14:paraId="1789E7A3" w14:textId="77777777" w:rsidR="00690103" w:rsidRDefault="0001178F">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Ιλχάν</w:t>
      </w:r>
      <w:proofErr w:type="spellEnd"/>
      <w:r>
        <w:rPr>
          <w:rFonts w:eastAsia="Times New Roman"/>
          <w:szCs w:val="24"/>
        </w:rPr>
        <w:t>, θα κάνετε χρήση του χρόνου της δευτερολογίας σας;</w:t>
      </w:r>
    </w:p>
    <w:p w14:paraId="1789E7A4" w14:textId="77777777" w:rsidR="00690103" w:rsidRDefault="0001178F">
      <w:pPr>
        <w:spacing w:line="600" w:lineRule="auto"/>
        <w:ind w:firstLine="720"/>
        <w:jc w:val="both"/>
        <w:rPr>
          <w:rFonts w:eastAsia="Times New Roman"/>
          <w:szCs w:val="24"/>
        </w:rPr>
      </w:pPr>
      <w:r>
        <w:rPr>
          <w:rFonts w:eastAsia="Times New Roman"/>
          <w:b/>
          <w:szCs w:val="24"/>
        </w:rPr>
        <w:t>ΑΧΜΕΤ ΙΛΧΑΝ:</w:t>
      </w:r>
      <w:r>
        <w:rPr>
          <w:rFonts w:eastAsia="Times New Roman"/>
          <w:szCs w:val="24"/>
        </w:rPr>
        <w:t xml:space="preserve"> Ναι, κύρι</w:t>
      </w:r>
      <w:r>
        <w:rPr>
          <w:rFonts w:eastAsia="Times New Roman"/>
          <w:szCs w:val="24"/>
        </w:rPr>
        <w:t>ε Πρόεδρε.</w:t>
      </w:r>
    </w:p>
    <w:p w14:paraId="1789E7A5" w14:textId="77777777" w:rsidR="00690103" w:rsidRDefault="0001178F">
      <w:pPr>
        <w:spacing w:line="600" w:lineRule="auto"/>
        <w:ind w:firstLine="720"/>
        <w:jc w:val="both"/>
        <w:rPr>
          <w:rFonts w:eastAsia="Times New Roman" w:cs="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w:t>
      </w:r>
      <w:r>
        <w:rPr>
          <w:rFonts w:eastAsia="Times New Roman" w:cs="Times New Roman"/>
          <w:szCs w:val="24"/>
        </w:rPr>
        <w:t>Μαζί με τη δευτερολογία σας έχετε πέντε λεπτά.</w:t>
      </w:r>
    </w:p>
    <w:p w14:paraId="1789E7A6" w14:textId="77777777" w:rsidR="00690103" w:rsidRDefault="0001178F">
      <w:pPr>
        <w:spacing w:line="600" w:lineRule="auto"/>
        <w:ind w:firstLine="720"/>
        <w:jc w:val="both"/>
        <w:rPr>
          <w:rFonts w:eastAsia="Times New Roman"/>
          <w:szCs w:val="24"/>
        </w:rPr>
      </w:pPr>
      <w:r>
        <w:rPr>
          <w:rFonts w:eastAsia="Times New Roman"/>
          <w:b/>
          <w:szCs w:val="24"/>
        </w:rPr>
        <w:t>ΑΧΜΕΤ ΙΛΧΑΝ:</w:t>
      </w:r>
      <w:r>
        <w:rPr>
          <w:rFonts w:eastAsia="Times New Roman"/>
          <w:szCs w:val="24"/>
        </w:rPr>
        <w:t xml:space="preserve"> Ευχαριστώ, κύριε Πρόεδρε.</w:t>
      </w:r>
    </w:p>
    <w:p w14:paraId="1789E7A7" w14:textId="77777777" w:rsidR="00690103" w:rsidRDefault="0001178F">
      <w:pPr>
        <w:spacing w:line="600" w:lineRule="auto"/>
        <w:ind w:firstLine="720"/>
        <w:jc w:val="both"/>
        <w:rPr>
          <w:rFonts w:eastAsia="Times New Roman"/>
          <w:szCs w:val="24"/>
        </w:rPr>
      </w:pPr>
      <w:r>
        <w:rPr>
          <w:rFonts w:eastAsia="Times New Roman"/>
          <w:szCs w:val="24"/>
        </w:rPr>
        <w:t>Κύριε Υπουργέ, αν αναζητούσατε μια κοινωνική ομάδα σήμερα</w:t>
      </w:r>
      <w:r>
        <w:rPr>
          <w:rFonts w:eastAsia="Times New Roman"/>
          <w:szCs w:val="24"/>
        </w:rPr>
        <w:t>,</w:t>
      </w:r>
      <w:r>
        <w:rPr>
          <w:rFonts w:eastAsia="Times New Roman"/>
          <w:szCs w:val="24"/>
        </w:rPr>
        <w:t xml:space="preserve"> που δεν θα στήριζε στις σημερινές συνθήκες τα θολά πολιτικά σας </w:t>
      </w:r>
      <w:r>
        <w:rPr>
          <w:rFonts w:eastAsia="Times New Roman"/>
          <w:szCs w:val="24"/>
        </w:rPr>
        <w:t xml:space="preserve">αφηγήματα, αυτή θα ήταν σίγουρα οι αγρότες και </w:t>
      </w:r>
      <w:r>
        <w:rPr>
          <w:rFonts w:eastAsia="Times New Roman"/>
          <w:szCs w:val="24"/>
        </w:rPr>
        <w:lastRenderedPageBreak/>
        <w:t xml:space="preserve">οι κτηνοτρόφοι. Επί τέσσερα χρόνια υλοποιείτε μια ανερμάτιστη και </w:t>
      </w:r>
      <w:proofErr w:type="spellStart"/>
      <w:r>
        <w:rPr>
          <w:rFonts w:eastAsia="Times New Roman"/>
          <w:szCs w:val="24"/>
        </w:rPr>
        <w:t>αντιαγροτική</w:t>
      </w:r>
      <w:proofErr w:type="spellEnd"/>
      <w:r>
        <w:rPr>
          <w:rFonts w:eastAsia="Times New Roman"/>
          <w:szCs w:val="24"/>
        </w:rPr>
        <w:t xml:space="preserve"> πολιτική χωρίς αναπτυξιακή πυξίδα, χωρίς όραμα ανασυγκρότησης της ελληνικής υπαίθρου. Δεν εκμεταλλεύεστε καν τις δυνατότητες και τ</w:t>
      </w:r>
      <w:r>
        <w:rPr>
          <w:rFonts w:eastAsia="Times New Roman"/>
          <w:szCs w:val="24"/>
        </w:rPr>
        <w:t>ις ευκαιρίες της Κοινής Αγροτικής Πολιτικής. Δεν διαπραγματεύεστε επί της ουσίας</w:t>
      </w:r>
      <w:r>
        <w:rPr>
          <w:rFonts w:eastAsia="Times New Roman"/>
          <w:szCs w:val="24"/>
        </w:rPr>
        <w:t>,</w:t>
      </w:r>
      <w:r>
        <w:rPr>
          <w:rFonts w:eastAsia="Times New Roman"/>
          <w:szCs w:val="24"/>
        </w:rPr>
        <w:t xml:space="preserve"> εκεί που λαμβάνονται οι αποφάσεις για το μέλλον της ελληνικής γεωργίας. Αντιθέτως περιορίζεστε σε μια μίζερη αναδιανομή της φτώχειας, γιατί πορεύεστε με γνώμονα μόνο τις επόμ</w:t>
      </w:r>
      <w:r>
        <w:rPr>
          <w:rFonts w:eastAsia="Times New Roman"/>
          <w:szCs w:val="24"/>
        </w:rPr>
        <w:t>ενες εκλογές, έχοντας παραμελήσει στην πραγματικότητα τις προκλήσεις για τις επόμενες γενιές των αγροτών μας.</w:t>
      </w:r>
    </w:p>
    <w:p w14:paraId="1789E7A8" w14:textId="77777777" w:rsidR="00690103" w:rsidRDefault="0001178F">
      <w:pPr>
        <w:spacing w:line="600" w:lineRule="auto"/>
        <w:ind w:firstLine="720"/>
        <w:jc w:val="both"/>
        <w:rPr>
          <w:rFonts w:eastAsia="Times New Roman"/>
          <w:szCs w:val="24"/>
        </w:rPr>
      </w:pPr>
      <w:r>
        <w:rPr>
          <w:rFonts w:eastAsia="Times New Roman"/>
          <w:szCs w:val="24"/>
        </w:rPr>
        <w:t>Επί τέσσερα χρόνια προσπαθούμε να ξεκλειδώσουμε τις πόρτες της συνεννόησης και του διαλόγου με την πολιτική ηγεσία αλλά τίποτα. Όταν κομίζουμε προ</w:t>
      </w:r>
      <w:r>
        <w:rPr>
          <w:rFonts w:eastAsia="Times New Roman"/>
          <w:szCs w:val="24"/>
        </w:rPr>
        <w:t>τάσεις από τις Βρυξέ</w:t>
      </w:r>
      <w:r>
        <w:rPr>
          <w:rFonts w:eastAsia="Times New Roman"/>
          <w:szCs w:val="24"/>
        </w:rPr>
        <w:t>λ</w:t>
      </w:r>
      <w:r>
        <w:rPr>
          <w:rFonts w:eastAsia="Times New Roman"/>
          <w:szCs w:val="24"/>
        </w:rPr>
        <w:t>λες</w:t>
      </w:r>
      <w:r>
        <w:rPr>
          <w:rFonts w:eastAsia="Times New Roman"/>
          <w:szCs w:val="24"/>
        </w:rPr>
        <w:t>,</w:t>
      </w:r>
      <w:r>
        <w:rPr>
          <w:rFonts w:eastAsia="Times New Roman"/>
          <w:szCs w:val="24"/>
        </w:rPr>
        <w:t xml:space="preserve"> για το εισόδημα των αγροτών που φθίνει, όπως είναι οι καπνοπαραγωγοί της Θράκης και δεν ασχολείται κανείς από το γραφείο της πολιτικής εξουσίας, όταν παίρνουμε απαντήσεις έγγραφες από το Ευρωπαϊκό Κοινοβούλιο για τα θέματά μας και</w:t>
      </w:r>
      <w:r>
        <w:rPr>
          <w:rFonts w:eastAsia="Times New Roman"/>
          <w:szCs w:val="24"/>
        </w:rPr>
        <w:t xml:space="preserve"> εισπράττουμε σιωπή και άρνηση από την ελληνική Κυβέρνηση, τότε τι μπορεί να περιμένει ο αγρότης και ο κτηνοτρόφος των </w:t>
      </w:r>
      <w:r>
        <w:rPr>
          <w:rFonts w:eastAsia="Times New Roman"/>
          <w:szCs w:val="24"/>
        </w:rPr>
        <w:lastRenderedPageBreak/>
        <w:t>απομακρυσμένων και ορεινών περιοχών από την Κυβέρνησή σας;</w:t>
      </w:r>
    </w:p>
    <w:p w14:paraId="1789E7A9" w14:textId="77777777" w:rsidR="00690103" w:rsidRDefault="0001178F">
      <w:pPr>
        <w:spacing w:line="600" w:lineRule="auto"/>
        <w:ind w:firstLine="720"/>
        <w:jc w:val="both"/>
        <w:rPr>
          <w:rFonts w:eastAsia="Times New Roman"/>
          <w:szCs w:val="24"/>
        </w:rPr>
      </w:pPr>
      <w:r>
        <w:rPr>
          <w:rFonts w:eastAsia="Times New Roman"/>
          <w:szCs w:val="24"/>
        </w:rPr>
        <w:t>Κύριε Υπουργέ, όπως σας είναι γνωστό, υπάρχει η δυνατότητα της στήριξης του ει</w:t>
      </w:r>
      <w:r>
        <w:rPr>
          <w:rFonts w:eastAsia="Times New Roman"/>
          <w:szCs w:val="24"/>
        </w:rPr>
        <w:t xml:space="preserve">σοδήματος για αγρότες μειονεκτικών ορεινών και ημιορεινών περιοχών, ακόμα κι όταν καλλιέργειες, όπως είναι τα καπνά, έχουν τεθεί εκτός του πλαισίου ενισχύσεων από την εφαρμοζόμενη ΚΑΠ. Ο Επίτροπος Γεωργίας της Ευρωπαϊκής Ένωσης, ο κ. </w:t>
      </w:r>
      <w:proofErr w:type="spellStart"/>
      <w:r>
        <w:rPr>
          <w:rFonts w:eastAsia="Times New Roman"/>
          <w:szCs w:val="24"/>
        </w:rPr>
        <w:t>Φιλ</w:t>
      </w:r>
      <w:proofErr w:type="spellEnd"/>
      <w:r>
        <w:rPr>
          <w:rFonts w:eastAsia="Times New Roman"/>
          <w:szCs w:val="24"/>
        </w:rPr>
        <w:t xml:space="preserve"> </w:t>
      </w:r>
      <w:proofErr w:type="spellStart"/>
      <w:r>
        <w:rPr>
          <w:rFonts w:eastAsia="Times New Roman"/>
          <w:szCs w:val="24"/>
        </w:rPr>
        <w:t>Χόγκαν</w:t>
      </w:r>
      <w:proofErr w:type="spellEnd"/>
      <w:r>
        <w:rPr>
          <w:rFonts w:eastAsia="Times New Roman"/>
          <w:szCs w:val="24"/>
        </w:rPr>
        <w:t>, μετά από σ</w:t>
      </w:r>
      <w:r>
        <w:rPr>
          <w:rFonts w:eastAsia="Times New Roman"/>
          <w:szCs w:val="24"/>
        </w:rPr>
        <w:t>χετική ερώτηση που του υποβλήθηκε στο Ευρωκοινοβούλιο, κατέστησε σαφές εγγράφως ότι ο τρόπος διανομής των ενισχύσεων από την ΚΑΠ για κάθε κράτος-μέλος</w:t>
      </w:r>
      <w:r>
        <w:rPr>
          <w:rFonts w:eastAsia="Times New Roman"/>
          <w:szCs w:val="24"/>
        </w:rPr>
        <w:t>,</w:t>
      </w:r>
      <w:r>
        <w:rPr>
          <w:rFonts w:eastAsia="Times New Roman"/>
          <w:szCs w:val="24"/>
        </w:rPr>
        <w:t xml:space="preserve"> είναι ευθύνη του ίδιου του κράτους-μέλους. Η πρόταση της Ευρωπαϊκής Επιτροπής και για τη νέα ΚΑΠ ξεκάθαρ</w:t>
      </w:r>
      <w:r>
        <w:rPr>
          <w:rFonts w:eastAsia="Times New Roman"/>
          <w:szCs w:val="24"/>
        </w:rPr>
        <w:t>α δίνει τη δυνατότητα στη χώρα-μέλος να κάνει διανομή με μια σειρά από κριτήρια.</w:t>
      </w:r>
    </w:p>
    <w:p w14:paraId="1789E7AA" w14:textId="77777777" w:rsidR="00690103" w:rsidRDefault="0001178F">
      <w:pPr>
        <w:spacing w:line="600" w:lineRule="auto"/>
        <w:ind w:firstLine="720"/>
        <w:jc w:val="both"/>
        <w:rPr>
          <w:rFonts w:eastAsia="Times New Roman"/>
          <w:szCs w:val="24"/>
        </w:rPr>
      </w:pPr>
      <w:r>
        <w:rPr>
          <w:rFonts w:eastAsia="Times New Roman"/>
          <w:szCs w:val="24"/>
        </w:rPr>
        <w:t>Τονίζεται εδώ το γεγονός ότι χρειάζεται αναδιανομή προς τους μικρότερους παραγωγούς και μεγαλύτερη ενίσχυση στις περιοχές που η γεωργία έχει θετική επίδραση στο περιβάλλον, στ</w:t>
      </w:r>
      <w:r>
        <w:rPr>
          <w:rFonts w:eastAsia="Times New Roman"/>
          <w:szCs w:val="24"/>
        </w:rPr>
        <w:t xml:space="preserve">ην κοινωνική συνοχή και στο εισόδημα. Παράλληλα η στρεμματική ενίσχυση θα πρέπει να είναι υψηλότερη στις φτωχότερες </w:t>
      </w:r>
      <w:r>
        <w:rPr>
          <w:rFonts w:eastAsia="Times New Roman"/>
          <w:szCs w:val="24"/>
        </w:rPr>
        <w:lastRenderedPageBreak/>
        <w:t>περιοχές</w:t>
      </w:r>
      <w:r>
        <w:rPr>
          <w:rFonts w:eastAsia="Times New Roman"/>
          <w:szCs w:val="24"/>
        </w:rPr>
        <w:t>,</w:t>
      </w:r>
      <w:r>
        <w:rPr>
          <w:rFonts w:eastAsia="Times New Roman"/>
          <w:szCs w:val="24"/>
        </w:rPr>
        <w:t xml:space="preserve"> για να αντισταθμίζει τις μεγάλες εισοδηματικές ανισότητες που καταγράφονται σε επίπεδο ελληνικών περιφερειών και ανάλογα με την εκ</w:t>
      </w:r>
      <w:r>
        <w:rPr>
          <w:rFonts w:eastAsia="Times New Roman"/>
          <w:szCs w:val="24"/>
        </w:rPr>
        <w:t>άστοτε καλλιέργεια, ενώ εσείς τη στρεμματική ενίσχυση τη δίνετε οριζόντια, χωρίς να λαμβάνετε τις ιδιαιτερότητες της περιοχής, ενώ μπορούσατε σαν την Ισπανία</w:t>
      </w:r>
      <w:r>
        <w:rPr>
          <w:rFonts w:eastAsia="Times New Roman"/>
          <w:szCs w:val="24"/>
        </w:rPr>
        <w:t>,</w:t>
      </w:r>
      <w:r>
        <w:rPr>
          <w:rFonts w:eastAsia="Times New Roman"/>
          <w:szCs w:val="24"/>
        </w:rPr>
        <w:t xml:space="preserve"> να εφαρμόσετε το μοντέλο της πυραμίδας.</w:t>
      </w:r>
    </w:p>
    <w:p w14:paraId="1789E7AB" w14:textId="77777777" w:rsidR="00690103" w:rsidRDefault="0001178F">
      <w:pPr>
        <w:spacing w:line="600" w:lineRule="auto"/>
        <w:ind w:firstLine="720"/>
        <w:jc w:val="both"/>
        <w:rPr>
          <w:rFonts w:eastAsia="Times New Roman"/>
          <w:szCs w:val="24"/>
        </w:rPr>
      </w:pPr>
      <w:r>
        <w:rPr>
          <w:rFonts w:eastAsia="Times New Roman"/>
          <w:szCs w:val="24"/>
        </w:rPr>
        <w:t>Πέραν αυτών, όμως, στον Νομό Ροδόπης περίπου επτά χιλιάδες οικογένειες ασχολούνται αποκλειστικά με την καλλιέργεια του καπνού, διότι αυτή αποτελεί μονοκαλλιέργεια. Μόνο για φέτος από την οικονομία της Ροδόπης υπολογίζεται ότι θα λείψουν 20 εκατομμύρια ευρώ</w:t>
      </w:r>
      <w:r>
        <w:rPr>
          <w:rFonts w:eastAsia="Times New Roman"/>
          <w:szCs w:val="24"/>
        </w:rPr>
        <w:t xml:space="preserve"> από ασθένειες που έπληξαν τριάντα χιλιάδες αγρότες που ασχολούνται με μονοκαλλιέργεια. Αντί, λοιπόν, να απαντήσετε στο αίτημα αυτών των παραγωγών, εσείς τι κάνετε; Αντί για αποζημιώσεις εύλογες, δίκαιες και ανάλογες των ζημιών που υπέστησαν, εσείς επιλέξα</w:t>
      </w:r>
      <w:r>
        <w:rPr>
          <w:rFonts w:eastAsia="Times New Roman"/>
          <w:szCs w:val="24"/>
        </w:rPr>
        <w:t xml:space="preserve">τε να μοιράσετε από το </w:t>
      </w:r>
      <w:r>
        <w:rPr>
          <w:rFonts w:eastAsia="Times New Roman"/>
          <w:szCs w:val="24"/>
          <w:lang w:val="en-US"/>
        </w:rPr>
        <w:t>de</w:t>
      </w:r>
      <w:r w:rsidRPr="0009363B">
        <w:rPr>
          <w:rFonts w:eastAsia="Times New Roman"/>
          <w:szCs w:val="24"/>
        </w:rPr>
        <w:t xml:space="preserve"> </w:t>
      </w:r>
      <w:proofErr w:type="spellStart"/>
      <w:r>
        <w:rPr>
          <w:rFonts w:eastAsia="Times New Roman"/>
          <w:szCs w:val="24"/>
          <w:lang w:val="en-US"/>
        </w:rPr>
        <w:t>minimis</w:t>
      </w:r>
      <w:proofErr w:type="spellEnd"/>
      <w:r w:rsidRPr="0009363B">
        <w:rPr>
          <w:rFonts w:eastAsia="Times New Roman"/>
          <w:szCs w:val="24"/>
        </w:rPr>
        <w:t xml:space="preserve"> </w:t>
      </w:r>
      <w:r>
        <w:rPr>
          <w:rFonts w:eastAsia="Times New Roman"/>
          <w:szCs w:val="24"/>
        </w:rPr>
        <w:t>ένα ποσό της τάξης των 8 εκατομμυρίων ευρώ οριζόντια</w:t>
      </w:r>
      <w:r>
        <w:rPr>
          <w:rFonts w:eastAsia="Times New Roman"/>
          <w:szCs w:val="24"/>
        </w:rPr>
        <w:t>,</w:t>
      </w:r>
      <w:r>
        <w:rPr>
          <w:rFonts w:eastAsia="Times New Roman"/>
          <w:szCs w:val="24"/>
        </w:rPr>
        <w:t xml:space="preserve"> βέβαια, σε όλη την Ελλάδα. Με αυτόν τον τρόπο, όμως, μεγαλώνει το αίσθημα της αδικίας, γιατί επιδιώκετε τη διανομή πολιτικής ελεημοσύνης και τίποτα παραπάνω και αποζημι</w:t>
      </w:r>
      <w:r>
        <w:rPr>
          <w:rFonts w:eastAsia="Times New Roman"/>
          <w:szCs w:val="24"/>
        </w:rPr>
        <w:t xml:space="preserve">ώνετε </w:t>
      </w:r>
      <w:r>
        <w:rPr>
          <w:rFonts w:eastAsia="Times New Roman"/>
          <w:szCs w:val="24"/>
        </w:rPr>
        <w:lastRenderedPageBreak/>
        <w:t>με 100 ευρώ ανά στρέμμα καπνοπαραγωγούς στη Ροδόπη ή με 60 ευρώ ανά στρέμμα σε άλλες περιοχές της, καταδικάζοντας τελικά όλους αυτούς και τις οικογένειές τους στην απόλυτη φτώχεια</w:t>
      </w:r>
      <w:r>
        <w:rPr>
          <w:rFonts w:eastAsia="Times New Roman"/>
          <w:szCs w:val="24"/>
        </w:rPr>
        <w:t>,</w:t>
      </w:r>
      <w:r>
        <w:rPr>
          <w:rFonts w:eastAsia="Times New Roman"/>
          <w:szCs w:val="24"/>
        </w:rPr>
        <w:t xml:space="preserve"> που η ελάχιστη αποζημίωση θα έπρεπε να είναι τουλάχιστον 400 ευρώ για</w:t>
      </w:r>
      <w:r>
        <w:rPr>
          <w:rFonts w:eastAsia="Times New Roman"/>
          <w:szCs w:val="24"/>
        </w:rPr>
        <w:t xml:space="preserve"> τον Νομό Ροδόπης.</w:t>
      </w:r>
    </w:p>
    <w:p w14:paraId="1789E7AC" w14:textId="77777777" w:rsidR="00690103" w:rsidRDefault="0001178F">
      <w:pPr>
        <w:spacing w:line="600" w:lineRule="auto"/>
        <w:ind w:firstLine="720"/>
        <w:jc w:val="both"/>
        <w:rPr>
          <w:rFonts w:eastAsia="Times New Roman"/>
          <w:szCs w:val="24"/>
        </w:rPr>
      </w:pPr>
      <w:r>
        <w:rPr>
          <w:rFonts w:eastAsia="Times New Roman"/>
          <w:szCs w:val="24"/>
        </w:rPr>
        <w:t>Σε ό,τι αφορά τώρα το βαμβάκι και ένα μεγάλο κομμάτι της φετινής αγροτικής παραγωγής στον Έβρο, στη Ροδόπη και στην περιφέρεια</w:t>
      </w:r>
      <w:r>
        <w:rPr>
          <w:rFonts w:eastAsia="Times New Roman"/>
          <w:szCs w:val="24"/>
        </w:rPr>
        <w:t>,</w:t>
      </w:r>
      <w:r>
        <w:rPr>
          <w:rFonts w:eastAsia="Times New Roman"/>
          <w:szCs w:val="24"/>
        </w:rPr>
        <w:t xml:space="preserve"> βρέθηκε στο μάτι του κυκλώνα εξαιτίας των ασθενειών που έπληξαν την καλλιέργεια. Υπολογίζεται ότι η συνολική </w:t>
      </w:r>
      <w:r>
        <w:rPr>
          <w:rFonts w:eastAsia="Times New Roman"/>
          <w:szCs w:val="24"/>
        </w:rPr>
        <w:t>μείωση της παραγωγής στη Ροδόπη σε σχέση με πέρυσι άγγιξε το 15%, ενώ σχεδόν 33% στον Έβρο. Και στον τομέα της βιολογικής καλλιέργειας ζητούμε να άρετε την αδικία σε βάρος της Περιφέρειας Ανατολικής Μακεδονίας και Θράκης.</w:t>
      </w:r>
    </w:p>
    <w:p w14:paraId="1789E7A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w:t>
      </w:r>
      <w:r w:rsidRPr="009B104C">
        <w:rPr>
          <w:rFonts w:eastAsia="Times New Roman" w:cs="Times New Roman"/>
          <w:szCs w:val="24"/>
        </w:rPr>
        <w:t>λείνω την παρέμβασή μου με τους κ</w:t>
      </w:r>
      <w:r w:rsidRPr="009B104C">
        <w:rPr>
          <w:rFonts w:eastAsia="Times New Roman" w:cs="Times New Roman"/>
          <w:szCs w:val="24"/>
        </w:rPr>
        <w:t>τηνοτρόφους</w:t>
      </w:r>
      <w:r>
        <w:rPr>
          <w:rFonts w:eastAsia="Times New Roman" w:cs="Times New Roman"/>
          <w:szCs w:val="24"/>
        </w:rPr>
        <w:t>. Η</w:t>
      </w:r>
      <w:r w:rsidRPr="009B104C">
        <w:rPr>
          <w:rFonts w:eastAsia="Times New Roman" w:cs="Times New Roman"/>
          <w:szCs w:val="24"/>
        </w:rPr>
        <w:t xml:space="preserve"> ελληνική </w:t>
      </w:r>
      <w:r>
        <w:rPr>
          <w:rFonts w:eastAsia="Times New Roman" w:cs="Times New Roman"/>
          <w:szCs w:val="24"/>
        </w:rPr>
        <w:t>π</w:t>
      </w:r>
      <w:r w:rsidRPr="009B104C">
        <w:rPr>
          <w:rFonts w:eastAsia="Times New Roman" w:cs="Times New Roman"/>
          <w:szCs w:val="24"/>
        </w:rPr>
        <w:t xml:space="preserve">ολιτεία </w:t>
      </w:r>
      <w:r>
        <w:rPr>
          <w:rFonts w:eastAsia="Times New Roman" w:cs="Times New Roman"/>
          <w:szCs w:val="24"/>
        </w:rPr>
        <w:t>σκύβει</w:t>
      </w:r>
      <w:r w:rsidRPr="009B104C">
        <w:rPr>
          <w:rFonts w:eastAsia="Times New Roman" w:cs="Times New Roman"/>
          <w:szCs w:val="24"/>
        </w:rPr>
        <w:t xml:space="preserve"> το κεφάλι μπροστά στα οργανωμένα συμφέροντα</w:t>
      </w:r>
      <w:r>
        <w:rPr>
          <w:rFonts w:eastAsia="Times New Roman" w:cs="Times New Roman"/>
          <w:szCs w:val="24"/>
        </w:rPr>
        <w:t>,</w:t>
      </w:r>
      <w:r w:rsidRPr="009B104C">
        <w:rPr>
          <w:rFonts w:eastAsia="Times New Roman" w:cs="Times New Roman"/>
          <w:szCs w:val="24"/>
        </w:rPr>
        <w:t xml:space="preserve"> που εξευτελίζουν </w:t>
      </w:r>
      <w:r>
        <w:rPr>
          <w:rFonts w:eastAsia="Times New Roman" w:cs="Times New Roman"/>
          <w:szCs w:val="24"/>
        </w:rPr>
        <w:t xml:space="preserve">με </w:t>
      </w:r>
      <w:r w:rsidRPr="009B104C">
        <w:rPr>
          <w:rFonts w:eastAsia="Times New Roman" w:cs="Times New Roman"/>
          <w:szCs w:val="24"/>
        </w:rPr>
        <w:t xml:space="preserve">τις αθέμιτες πρακτικές τους τον </w:t>
      </w:r>
      <w:r>
        <w:rPr>
          <w:rFonts w:eastAsia="Times New Roman" w:cs="Times New Roman"/>
          <w:szCs w:val="24"/>
        </w:rPr>
        <w:t>κ</w:t>
      </w:r>
      <w:r w:rsidRPr="009B104C">
        <w:rPr>
          <w:rFonts w:eastAsia="Times New Roman" w:cs="Times New Roman"/>
          <w:szCs w:val="24"/>
        </w:rPr>
        <w:t>ρατικό μηχανισμό</w:t>
      </w:r>
      <w:r>
        <w:rPr>
          <w:rFonts w:eastAsia="Times New Roman" w:cs="Times New Roman"/>
          <w:szCs w:val="24"/>
        </w:rPr>
        <w:t>,</w:t>
      </w:r>
      <w:r w:rsidRPr="009B104C">
        <w:rPr>
          <w:rFonts w:eastAsia="Times New Roman" w:cs="Times New Roman"/>
          <w:szCs w:val="24"/>
        </w:rPr>
        <w:t xml:space="preserve"> τους κτηνοτρόφους και την ποιοτικότερη παραγωγή της Ευρώπης</w:t>
      </w:r>
      <w:r>
        <w:rPr>
          <w:rFonts w:eastAsia="Times New Roman" w:cs="Times New Roman"/>
          <w:szCs w:val="24"/>
        </w:rPr>
        <w:t xml:space="preserve">. Πρέπει επιτέλους να σταματήσουμε </w:t>
      </w:r>
      <w:r>
        <w:rPr>
          <w:rFonts w:eastAsia="Times New Roman" w:cs="Times New Roman"/>
          <w:szCs w:val="24"/>
        </w:rPr>
        <w:t xml:space="preserve">ως </w:t>
      </w:r>
      <w:r>
        <w:rPr>
          <w:rFonts w:eastAsia="Times New Roman" w:cs="Times New Roman"/>
          <w:szCs w:val="24"/>
        </w:rPr>
        <w:t>χώρ</w:t>
      </w:r>
      <w:r>
        <w:rPr>
          <w:rFonts w:eastAsia="Times New Roman" w:cs="Times New Roman"/>
          <w:szCs w:val="24"/>
        </w:rPr>
        <w:t>α να πυροβολούμε</w:t>
      </w:r>
      <w:r w:rsidRPr="009B104C">
        <w:rPr>
          <w:rFonts w:eastAsia="Times New Roman" w:cs="Times New Roman"/>
          <w:szCs w:val="24"/>
        </w:rPr>
        <w:t xml:space="preserve"> στα πόδια </w:t>
      </w:r>
      <w:r>
        <w:rPr>
          <w:rFonts w:eastAsia="Times New Roman" w:cs="Times New Roman"/>
          <w:szCs w:val="24"/>
        </w:rPr>
        <w:t xml:space="preserve">μας. </w:t>
      </w:r>
    </w:p>
    <w:p w14:paraId="1789E7A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Ξεκινήσα</w:t>
      </w:r>
      <w:r w:rsidRPr="009B104C">
        <w:rPr>
          <w:rFonts w:eastAsia="Times New Roman" w:cs="Times New Roman"/>
          <w:szCs w:val="24"/>
        </w:rPr>
        <w:t xml:space="preserve">τε με την άδικη διανομή της </w:t>
      </w:r>
      <w:r>
        <w:rPr>
          <w:rFonts w:eastAsia="Times New Roman" w:cs="Times New Roman"/>
          <w:szCs w:val="24"/>
        </w:rPr>
        <w:t>ΚΑΠ</w:t>
      </w:r>
      <w:r w:rsidRPr="009B104C">
        <w:rPr>
          <w:rFonts w:eastAsia="Times New Roman" w:cs="Times New Roman"/>
          <w:szCs w:val="24"/>
        </w:rPr>
        <w:t xml:space="preserve"> το 2015</w:t>
      </w:r>
      <w:r>
        <w:rPr>
          <w:rFonts w:eastAsia="Times New Roman" w:cs="Times New Roman"/>
          <w:szCs w:val="24"/>
        </w:rPr>
        <w:t>,</w:t>
      </w:r>
      <w:r w:rsidRPr="009B104C">
        <w:rPr>
          <w:rFonts w:eastAsia="Times New Roman" w:cs="Times New Roman"/>
          <w:szCs w:val="24"/>
        </w:rPr>
        <w:t xml:space="preserve"> ακολουθήσε η ανισομερής διανομή </w:t>
      </w:r>
      <w:r>
        <w:rPr>
          <w:rFonts w:eastAsia="Times New Roman" w:cs="Times New Roman"/>
          <w:szCs w:val="24"/>
        </w:rPr>
        <w:t>μέσω της τεχνικής λίστας</w:t>
      </w:r>
      <w:r w:rsidRPr="009B104C">
        <w:rPr>
          <w:rFonts w:eastAsia="Times New Roman" w:cs="Times New Roman"/>
          <w:szCs w:val="24"/>
        </w:rPr>
        <w:t xml:space="preserve"> των βοσκοτόπων που χώρισε τη </w:t>
      </w:r>
      <w:r>
        <w:rPr>
          <w:rFonts w:eastAsia="Times New Roman" w:cs="Times New Roman"/>
          <w:szCs w:val="24"/>
        </w:rPr>
        <w:t>χώρα σε</w:t>
      </w:r>
      <w:r w:rsidRPr="009B104C">
        <w:rPr>
          <w:rFonts w:eastAsia="Times New Roman" w:cs="Times New Roman"/>
          <w:szCs w:val="24"/>
        </w:rPr>
        <w:t xml:space="preserve"> ευνοούμενους και </w:t>
      </w:r>
      <w:r>
        <w:rPr>
          <w:rFonts w:eastAsia="Times New Roman" w:cs="Times New Roman"/>
          <w:szCs w:val="24"/>
        </w:rPr>
        <w:t>αδικούμενους κτηνοτρόφους,</w:t>
      </w:r>
      <w:r w:rsidRPr="009B104C">
        <w:rPr>
          <w:rFonts w:eastAsia="Times New Roman" w:cs="Times New Roman"/>
          <w:szCs w:val="24"/>
        </w:rPr>
        <w:t xml:space="preserve"> ανάλογα με την </w:t>
      </w:r>
      <w:r>
        <w:rPr>
          <w:rFonts w:eastAsia="Times New Roman" w:cs="Times New Roman"/>
          <w:szCs w:val="24"/>
        </w:rPr>
        <w:t>περιφέρεια</w:t>
      </w:r>
      <w:r w:rsidRPr="009B104C">
        <w:rPr>
          <w:rFonts w:eastAsia="Times New Roman" w:cs="Times New Roman"/>
          <w:szCs w:val="24"/>
        </w:rPr>
        <w:t xml:space="preserve"> που εδρεύο</w:t>
      </w:r>
      <w:r w:rsidRPr="009B104C">
        <w:rPr>
          <w:rFonts w:eastAsia="Times New Roman" w:cs="Times New Roman"/>
          <w:szCs w:val="24"/>
        </w:rPr>
        <w:t>υν</w:t>
      </w:r>
      <w:r>
        <w:rPr>
          <w:rFonts w:eastAsia="Times New Roman" w:cs="Times New Roman"/>
          <w:szCs w:val="24"/>
        </w:rPr>
        <w:t>. Σ</w:t>
      </w:r>
      <w:r w:rsidRPr="009B104C">
        <w:rPr>
          <w:rFonts w:eastAsia="Times New Roman" w:cs="Times New Roman"/>
          <w:szCs w:val="24"/>
        </w:rPr>
        <w:t>υνεχίσ</w:t>
      </w:r>
      <w:r>
        <w:rPr>
          <w:rFonts w:eastAsia="Times New Roman" w:cs="Times New Roman"/>
          <w:szCs w:val="24"/>
        </w:rPr>
        <w:t>α</w:t>
      </w:r>
      <w:r w:rsidRPr="009B104C">
        <w:rPr>
          <w:rFonts w:eastAsia="Times New Roman" w:cs="Times New Roman"/>
          <w:szCs w:val="24"/>
        </w:rPr>
        <w:t>τε</w:t>
      </w:r>
      <w:r>
        <w:rPr>
          <w:rFonts w:eastAsia="Times New Roman" w:cs="Times New Roman"/>
          <w:szCs w:val="24"/>
        </w:rPr>
        <w:t>,</w:t>
      </w:r>
      <w:r w:rsidRPr="009B104C">
        <w:rPr>
          <w:rFonts w:eastAsia="Times New Roman" w:cs="Times New Roman"/>
          <w:szCs w:val="24"/>
        </w:rPr>
        <w:t xml:space="preserve"> αφήνοντας</w:t>
      </w:r>
      <w:r>
        <w:rPr>
          <w:rFonts w:eastAsia="Times New Roman" w:cs="Times New Roman"/>
          <w:szCs w:val="24"/>
        </w:rPr>
        <w:t xml:space="preserve"> να δρουν ασύδοτα</w:t>
      </w:r>
      <w:r w:rsidRPr="009B104C">
        <w:rPr>
          <w:rFonts w:eastAsia="Times New Roman" w:cs="Times New Roman"/>
          <w:szCs w:val="24"/>
        </w:rPr>
        <w:t xml:space="preserve"> </w:t>
      </w:r>
      <w:r>
        <w:rPr>
          <w:rFonts w:eastAsia="Times New Roman" w:cs="Times New Roman"/>
          <w:szCs w:val="24"/>
        </w:rPr>
        <w:t>οι</w:t>
      </w:r>
      <w:r w:rsidRPr="009B104C">
        <w:rPr>
          <w:rFonts w:eastAsia="Times New Roman" w:cs="Times New Roman"/>
          <w:szCs w:val="24"/>
        </w:rPr>
        <w:t xml:space="preserve"> </w:t>
      </w:r>
      <w:proofErr w:type="spellStart"/>
      <w:r w:rsidRPr="009B104C">
        <w:rPr>
          <w:rFonts w:eastAsia="Times New Roman" w:cs="Times New Roman"/>
          <w:szCs w:val="24"/>
        </w:rPr>
        <w:t>μεταποιητές</w:t>
      </w:r>
      <w:proofErr w:type="spellEnd"/>
      <w:r w:rsidRPr="009B104C">
        <w:rPr>
          <w:rFonts w:eastAsia="Times New Roman" w:cs="Times New Roman"/>
          <w:szCs w:val="24"/>
        </w:rPr>
        <w:t xml:space="preserve"> και </w:t>
      </w:r>
      <w:r>
        <w:rPr>
          <w:rFonts w:eastAsia="Times New Roman" w:cs="Times New Roman"/>
          <w:szCs w:val="24"/>
        </w:rPr>
        <w:t xml:space="preserve">οι </w:t>
      </w:r>
      <w:r w:rsidRPr="009B104C">
        <w:rPr>
          <w:rFonts w:eastAsia="Times New Roman" w:cs="Times New Roman"/>
          <w:szCs w:val="24"/>
        </w:rPr>
        <w:t xml:space="preserve">μεσάζοντες </w:t>
      </w:r>
      <w:r>
        <w:rPr>
          <w:rFonts w:eastAsia="Times New Roman" w:cs="Times New Roman"/>
          <w:szCs w:val="24"/>
        </w:rPr>
        <w:t>σ</w:t>
      </w:r>
      <w:r w:rsidRPr="009B104C">
        <w:rPr>
          <w:rFonts w:eastAsia="Times New Roman" w:cs="Times New Roman"/>
          <w:szCs w:val="24"/>
        </w:rPr>
        <w:t>το γάλα και κρέας χωρίς ουσιαστικό έλεγχο</w:t>
      </w:r>
      <w:r>
        <w:rPr>
          <w:rFonts w:eastAsia="Times New Roman" w:cs="Times New Roman"/>
          <w:szCs w:val="24"/>
        </w:rPr>
        <w:t>,</w:t>
      </w:r>
      <w:r w:rsidRPr="009B104C">
        <w:rPr>
          <w:rFonts w:eastAsia="Times New Roman" w:cs="Times New Roman"/>
          <w:szCs w:val="24"/>
        </w:rPr>
        <w:t xml:space="preserve"> αφού δεν </w:t>
      </w:r>
      <w:r>
        <w:rPr>
          <w:rFonts w:eastAsia="Times New Roman" w:cs="Times New Roman"/>
          <w:szCs w:val="24"/>
        </w:rPr>
        <w:t>επανδρώσατε</w:t>
      </w:r>
      <w:r w:rsidRPr="009B104C">
        <w:rPr>
          <w:rFonts w:eastAsia="Times New Roman" w:cs="Times New Roman"/>
          <w:szCs w:val="24"/>
        </w:rPr>
        <w:t xml:space="preserve"> τις ήδη αποδεκατισμέν</w:t>
      </w:r>
      <w:r>
        <w:rPr>
          <w:rFonts w:eastAsia="Times New Roman" w:cs="Times New Roman"/>
          <w:szCs w:val="24"/>
        </w:rPr>
        <w:t>ες υπηρεσίες ε</w:t>
      </w:r>
      <w:r w:rsidRPr="009B104C">
        <w:rPr>
          <w:rFonts w:eastAsia="Times New Roman" w:cs="Times New Roman"/>
          <w:szCs w:val="24"/>
        </w:rPr>
        <w:t>λέγχου</w:t>
      </w:r>
      <w:r>
        <w:rPr>
          <w:rFonts w:eastAsia="Times New Roman" w:cs="Times New Roman"/>
          <w:szCs w:val="24"/>
        </w:rPr>
        <w:t>. Δημιουργήσα</w:t>
      </w:r>
      <w:r w:rsidRPr="009B104C">
        <w:rPr>
          <w:rFonts w:eastAsia="Times New Roman" w:cs="Times New Roman"/>
          <w:szCs w:val="24"/>
        </w:rPr>
        <w:t>τε ένα φορολογικό και ασφαλιστικό σύστημα έκτρωμα</w:t>
      </w:r>
      <w:r>
        <w:rPr>
          <w:rFonts w:eastAsia="Times New Roman" w:cs="Times New Roman"/>
          <w:szCs w:val="24"/>
        </w:rPr>
        <w:t xml:space="preserve"> αντια</w:t>
      </w:r>
      <w:r w:rsidRPr="009B104C">
        <w:rPr>
          <w:rFonts w:eastAsia="Times New Roman" w:cs="Times New Roman"/>
          <w:szCs w:val="24"/>
        </w:rPr>
        <w:t>ναπτυξιακό και άδικο</w:t>
      </w:r>
      <w:r>
        <w:rPr>
          <w:rFonts w:eastAsia="Times New Roman" w:cs="Times New Roman"/>
          <w:szCs w:val="24"/>
        </w:rPr>
        <w:t>,</w:t>
      </w:r>
      <w:r w:rsidRPr="009B104C">
        <w:rPr>
          <w:rFonts w:eastAsia="Times New Roman" w:cs="Times New Roman"/>
          <w:szCs w:val="24"/>
        </w:rPr>
        <w:t xml:space="preserve"> που</w:t>
      </w:r>
      <w:r>
        <w:rPr>
          <w:rFonts w:eastAsia="Times New Roman" w:cs="Times New Roman"/>
          <w:szCs w:val="24"/>
        </w:rPr>
        <w:t xml:space="preserve"> αντί να επιβαρύνει την</w:t>
      </w:r>
      <w:r w:rsidRPr="009B104C">
        <w:rPr>
          <w:rFonts w:eastAsia="Times New Roman" w:cs="Times New Roman"/>
          <w:szCs w:val="24"/>
        </w:rPr>
        <w:t xml:space="preserve"> παραγωγή</w:t>
      </w:r>
      <w:r>
        <w:rPr>
          <w:rFonts w:eastAsia="Times New Roman" w:cs="Times New Roman"/>
          <w:szCs w:val="24"/>
        </w:rPr>
        <w:t>,</w:t>
      </w:r>
      <w:r w:rsidRPr="009B104C">
        <w:rPr>
          <w:rFonts w:eastAsia="Times New Roman" w:cs="Times New Roman"/>
          <w:szCs w:val="24"/>
        </w:rPr>
        <w:t xml:space="preserve"> την τιμωρεί</w:t>
      </w:r>
      <w:r>
        <w:rPr>
          <w:rFonts w:eastAsia="Times New Roman" w:cs="Times New Roman"/>
          <w:szCs w:val="24"/>
        </w:rPr>
        <w:t>. Επιβαρύνατε</w:t>
      </w:r>
      <w:r w:rsidRPr="009B104C">
        <w:rPr>
          <w:rFonts w:eastAsia="Times New Roman" w:cs="Times New Roman"/>
          <w:szCs w:val="24"/>
        </w:rPr>
        <w:t xml:space="preserve"> το</w:t>
      </w:r>
      <w:r>
        <w:rPr>
          <w:rFonts w:eastAsia="Times New Roman" w:cs="Times New Roman"/>
          <w:szCs w:val="24"/>
        </w:rPr>
        <w:t xml:space="preserve"> κόστο</w:t>
      </w:r>
      <w:r w:rsidRPr="009B104C">
        <w:rPr>
          <w:rFonts w:eastAsia="Times New Roman" w:cs="Times New Roman"/>
          <w:szCs w:val="24"/>
        </w:rPr>
        <w:t xml:space="preserve">ς παραγωγής </w:t>
      </w:r>
      <w:r>
        <w:rPr>
          <w:rFonts w:eastAsia="Times New Roman" w:cs="Times New Roman"/>
          <w:szCs w:val="24"/>
        </w:rPr>
        <w:t>με αυξήσεις σε εφόδια και ενέργεια. Η</w:t>
      </w:r>
      <w:r w:rsidRPr="009B104C">
        <w:rPr>
          <w:rFonts w:eastAsia="Times New Roman" w:cs="Times New Roman"/>
          <w:szCs w:val="24"/>
        </w:rPr>
        <w:t xml:space="preserve"> γραφειοκρατία και η έλλειψη χρηματοδότησης </w:t>
      </w:r>
      <w:r>
        <w:rPr>
          <w:rFonts w:eastAsia="Times New Roman" w:cs="Times New Roman"/>
          <w:szCs w:val="24"/>
        </w:rPr>
        <w:t>διαιωνίζονται; Εμείς</w:t>
      </w:r>
      <w:r w:rsidRPr="009B104C">
        <w:rPr>
          <w:rFonts w:eastAsia="Times New Roman" w:cs="Times New Roman"/>
          <w:szCs w:val="24"/>
        </w:rPr>
        <w:t xml:space="preserve"> όλοι εν δυνάμει κακοπληρωτές όπως </w:t>
      </w:r>
      <w:r>
        <w:rPr>
          <w:rFonts w:eastAsia="Times New Roman" w:cs="Times New Roman"/>
          <w:szCs w:val="24"/>
        </w:rPr>
        <w:t xml:space="preserve">και ολόκληρος ο </w:t>
      </w:r>
      <w:r>
        <w:rPr>
          <w:rFonts w:eastAsia="Times New Roman" w:cs="Times New Roman"/>
          <w:szCs w:val="24"/>
        </w:rPr>
        <w:t xml:space="preserve">ελληνικός λαός. </w:t>
      </w:r>
    </w:p>
    <w:p w14:paraId="1789E7A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Δεσμεύετε</w:t>
      </w:r>
      <w:r w:rsidRPr="009B104C">
        <w:rPr>
          <w:rFonts w:eastAsia="Times New Roman" w:cs="Times New Roman"/>
          <w:szCs w:val="24"/>
        </w:rPr>
        <w:t xml:space="preserve"> τις κοινοτικές ενισχύσεις καταστρατηγώντας την </w:t>
      </w:r>
      <w:r>
        <w:rPr>
          <w:rFonts w:eastAsia="Times New Roman" w:cs="Times New Roman"/>
          <w:szCs w:val="24"/>
        </w:rPr>
        <w:t>ε</w:t>
      </w:r>
      <w:r w:rsidRPr="009B104C">
        <w:rPr>
          <w:rFonts w:eastAsia="Times New Roman" w:cs="Times New Roman"/>
          <w:szCs w:val="24"/>
        </w:rPr>
        <w:t>υρωπαϊκή πρακτική και δεν προσαρμόζετ</w:t>
      </w:r>
      <w:r>
        <w:rPr>
          <w:rFonts w:eastAsia="Times New Roman" w:cs="Times New Roman"/>
          <w:szCs w:val="24"/>
        </w:rPr>
        <w:t>ε</w:t>
      </w:r>
      <w:r w:rsidRPr="009B104C">
        <w:rPr>
          <w:rFonts w:eastAsia="Times New Roman" w:cs="Times New Roman"/>
          <w:szCs w:val="24"/>
        </w:rPr>
        <w:t xml:space="preserve"> το ακατάσχετο </w:t>
      </w:r>
      <w:r>
        <w:rPr>
          <w:rFonts w:eastAsia="Times New Roman" w:cs="Times New Roman"/>
          <w:szCs w:val="24"/>
        </w:rPr>
        <w:t>των λογαριασμών</w:t>
      </w:r>
      <w:r w:rsidRPr="009B104C">
        <w:rPr>
          <w:rFonts w:eastAsia="Times New Roman" w:cs="Times New Roman"/>
          <w:szCs w:val="24"/>
        </w:rPr>
        <w:t xml:space="preserve"> </w:t>
      </w:r>
      <w:r>
        <w:rPr>
          <w:rFonts w:eastAsia="Times New Roman" w:cs="Times New Roman"/>
          <w:szCs w:val="24"/>
        </w:rPr>
        <w:t>σ</w:t>
      </w:r>
      <w:r w:rsidRPr="009B104C">
        <w:rPr>
          <w:rFonts w:eastAsia="Times New Roman" w:cs="Times New Roman"/>
          <w:szCs w:val="24"/>
        </w:rPr>
        <w:t>τα δεδομένα του πρωτογενή τομέα</w:t>
      </w:r>
      <w:r>
        <w:rPr>
          <w:rFonts w:eastAsia="Times New Roman" w:cs="Times New Roman"/>
          <w:szCs w:val="24"/>
        </w:rPr>
        <w:t>. Έ</w:t>
      </w:r>
      <w:r w:rsidRPr="009B104C">
        <w:rPr>
          <w:rFonts w:eastAsia="Times New Roman" w:cs="Times New Roman"/>
          <w:szCs w:val="24"/>
        </w:rPr>
        <w:t xml:space="preserve">τσι </w:t>
      </w:r>
      <w:r>
        <w:rPr>
          <w:rFonts w:eastAsia="Times New Roman" w:cs="Times New Roman"/>
          <w:szCs w:val="24"/>
        </w:rPr>
        <w:t>σφίγγεται</w:t>
      </w:r>
      <w:r w:rsidRPr="009B104C">
        <w:rPr>
          <w:rFonts w:eastAsia="Times New Roman" w:cs="Times New Roman"/>
          <w:szCs w:val="24"/>
        </w:rPr>
        <w:t xml:space="preserve"> ακόμα περισσότερ</w:t>
      </w:r>
      <w:r>
        <w:rPr>
          <w:rFonts w:eastAsia="Times New Roman" w:cs="Times New Roman"/>
          <w:szCs w:val="24"/>
        </w:rPr>
        <w:t>ο</w:t>
      </w:r>
      <w:r w:rsidRPr="009B104C">
        <w:rPr>
          <w:rFonts w:eastAsia="Times New Roman" w:cs="Times New Roman"/>
          <w:szCs w:val="24"/>
        </w:rPr>
        <w:t xml:space="preserve"> </w:t>
      </w:r>
      <w:r>
        <w:rPr>
          <w:rFonts w:eastAsia="Times New Roman" w:cs="Times New Roman"/>
          <w:szCs w:val="24"/>
        </w:rPr>
        <w:t xml:space="preserve">η </w:t>
      </w:r>
      <w:r w:rsidRPr="009B104C">
        <w:rPr>
          <w:rFonts w:eastAsia="Times New Roman" w:cs="Times New Roman"/>
          <w:szCs w:val="24"/>
        </w:rPr>
        <w:t xml:space="preserve">θηλιά γύρω από το λαιμό μας και ωθεί </w:t>
      </w:r>
      <w:r>
        <w:rPr>
          <w:rFonts w:eastAsia="Times New Roman" w:cs="Times New Roman"/>
          <w:szCs w:val="24"/>
        </w:rPr>
        <w:t xml:space="preserve">όσους </w:t>
      </w:r>
      <w:r>
        <w:rPr>
          <w:rFonts w:eastAsia="Times New Roman" w:cs="Times New Roman"/>
          <w:szCs w:val="24"/>
        </w:rPr>
        <w:t xml:space="preserve">από εμάς </w:t>
      </w:r>
      <w:r w:rsidRPr="009B104C">
        <w:rPr>
          <w:rFonts w:eastAsia="Times New Roman" w:cs="Times New Roman"/>
          <w:szCs w:val="24"/>
        </w:rPr>
        <w:t>συνεχί</w:t>
      </w:r>
      <w:r>
        <w:rPr>
          <w:rFonts w:eastAsia="Times New Roman" w:cs="Times New Roman"/>
          <w:szCs w:val="24"/>
        </w:rPr>
        <w:t>ζ</w:t>
      </w:r>
      <w:r w:rsidRPr="009B104C">
        <w:rPr>
          <w:rFonts w:eastAsia="Times New Roman" w:cs="Times New Roman"/>
          <w:szCs w:val="24"/>
        </w:rPr>
        <w:t>ουμε να είμαστε ακόμη κτηνοτρόφοι</w:t>
      </w:r>
      <w:r>
        <w:rPr>
          <w:rFonts w:eastAsia="Times New Roman" w:cs="Times New Roman"/>
          <w:szCs w:val="24"/>
        </w:rPr>
        <w:t>,</w:t>
      </w:r>
      <w:r>
        <w:rPr>
          <w:rFonts w:eastAsia="Times New Roman" w:cs="Times New Roman"/>
          <w:szCs w:val="24"/>
        </w:rPr>
        <w:t xml:space="preserve"> στο</w:t>
      </w:r>
      <w:r w:rsidRPr="009B104C">
        <w:rPr>
          <w:rFonts w:eastAsia="Times New Roman" w:cs="Times New Roman"/>
          <w:szCs w:val="24"/>
        </w:rPr>
        <w:t xml:space="preserve"> να εγκαταλείψουμε την εργασία </w:t>
      </w:r>
      <w:r>
        <w:rPr>
          <w:rFonts w:eastAsia="Times New Roman" w:cs="Times New Roman"/>
          <w:szCs w:val="24"/>
        </w:rPr>
        <w:t>μας.</w:t>
      </w:r>
      <w:r w:rsidRPr="009B104C">
        <w:rPr>
          <w:rFonts w:eastAsia="Times New Roman" w:cs="Times New Roman"/>
          <w:szCs w:val="24"/>
        </w:rPr>
        <w:t xml:space="preserve"> </w:t>
      </w:r>
      <w:r>
        <w:rPr>
          <w:rFonts w:eastAsia="Times New Roman" w:cs="Times New Roman"/>
          <w:szCs w:val="24"/>
        </w:rPr>
        <w:t>Είναι</w:t>
      </w:r>
      <w:r w:rsidRPr="009B104C">
        <w:rPr>
          <w:rFonts w:eastAsia="Times New Roman" w:cs="Times New Roman"/>
          <w:szCs w:val="24"/>
        </w:rPr>
        <w:t xml:space="preserve"> </w:t>
      </w:r>
      <w:r>
        <w:rPr>
          <w:rFonts w:eastAsia="Times New Roman" w:cs="Times New Roman"/>
          <w:szCs w:val="24"/>
        </w:rPr>
        <w:t>η</w:t>
      </w:r>
      <w:r w:rsidRPr="009B104C">
        <w:rPr>
          <w:rFonts w:eastAsia="Times New Roman" w:cs="Times New Roman"/>
          <w:szCs w:val="24"/>
        </w:rPr>
        <w:t xml:space="preserve"> </w:t>
      </w:r>
      <w:r>
        <w:rPr>
          <w:rFonts w:eastAsia="Times New Roman" w:cs="Times New Roman"/>
          <w:szCs w:val="24"/>
        </w:rPr>
        <w:t>κ</w:t>
      </w:r>
      <w:r w:rsidRPr="009B104C">
        <w:rPr>
          <w:rFonts w:eastAsia="Times New Roman" w:cs="Times New Roman"/>
          <w:szCs w:val="24"/>
        </w:rPr>
        <w:t xml:space="preserve">ραυγή </w:t>
      </w:r>
      <w:r w:rsidRPr="009B104C">
        <w:rPr>
          <w:rFonts w:eastAsia="Times New Roman" w:cs="Times New Roman"/>
          <w:szCs w:val="24"/>
        </w:rPr>
        <w:lastRenderedPageBreak/>
        <w:t xml:space="preserve">απόγνωσης και αγωνίας των </w:t>
      </w:r>
      <w:r>
        <w:rPr>
          <w:rFonts w:eastAsia="Times New Roman" w:cs="Times New Roman"/>
          <w:szCs w:val="24"/>
        </w:rPr>
        <w:t>κτηνοτρόφων</w:t>
      </w:r>
      <w:r w:rsidRPr="009B104C">
        <w:rPr>
          <w:rFonts w:eastAsia="Times New Roman" w:cs="Times New Roman"/>
          <w:szCs w:val="24"/>
        </w:rPr>
        <w:t xml:space="preserve"> της </w:t>
      </w:r>
      <w:r>
        <w:rPr>
          <w:rFonts w:eastAsia="Times New Roman" w:cs="Times New Roman"/>
          <w:szCs w:val="24"/>
        </w:rPr>
        <w:t>α</w:t>
      </w:r>
      <w:r w:rsidRPr="009B104C">
        <w:rPr>
          <w:rFonts w:eastAsia="Times New Roman" w:cs="Times New Roman"/>
          <w:szCs w:val="24"/>
        </w:rPr>
        <w:t>νατολι</w:t>
      </w:r>
      <w:r>
        <w:rPr>
          <w:rFonts w:eastAsia="Times New Roman" w:cs="Times New Roman"/>
          <w:szCs w:val="24"/>
        </w:rPr>
        <w:t xml:space="preserve">κής Μακεδονίας και Θράκης. Δεν είναι δικά μου λόγια. </w:t>
      </w:r>
      <w:r w:rsidRPr="009B104C">
        <w:rPr>
          <w:rFonts w:eastAsia="Times New Roman" w:cs="Times New Roman"/>
          <w:szCs w:val="24"/>
        </w:rPr>
        <w:t xml:space="preserve">Σας έχουν στείλει </w:t>
      </w:r>
      <w:r>
        <w:rPr>
          <w:rFonts w:eastAsia="Times New Roman" w:cs="Times New Roman"/>
          <w:szCs w:val="24"/>
        </w:rPr>
        <w:t>επανειλημμένες φορές υπομνήματα</w:t>
      </w:r>
      <w:r>
        <w:rPr>
          <w:rFonts w:eastAsia="Times New Roman" w:cs="Times New Roman"/>
          <w:szCs w:val="24"/>
        </w:rPr>
        <w:t>. Σας κ</w:t>
      </w:r>
      <w:r w:rsidRPr="009B104C">
        <w:rPr>
          <w:rFonts w:eastAsia="Times New Roman" w:cs="Times New Roman"/>
          <w:szCs w:val="24"/>
        </w:rPr>
        <w:t>αλώ να τους α</w:t>
      </w:r>
      <w:r>
        <w:rPr>
          <w:rFonts w:eastAsia="Times New Roman" w:cs="Times New Roman"/>
          <w:szCs w:val="24"/>
        </w:rPr>
        <w:t>κούσετε έστω για ακόμη μία φορά, ό</w:t>
      </w:r>
      <w:r w:rsidRPr="009B104C">
        <w:rPr>
          <w:rFonts w:eastAsia="Times New Roman" w:cs="Times New Roman"/>
          <w:szCs w:val="24"/>
        </w:rPr>
        <w:t>σ</w:t>
      </w:r>
      <w:r>
        <w:rPr>
          <w:rFonts w:eastAsia="Times New Roman" w:cs="Times New Roman"/>
          <w:szCs w:val="24"/>
        </w:rPr>
        <w:t>ο θα είστε ακόμα Κ</w:t>
      </w:r>
      <w:r w:rsidRPr="009B104C">
        <w:rPr>
          <w:rFonts w:eastAsia="Times New Roman" w:cs="Times New Roman"/>
          <w:szCs w:val="24"/>
        </w:rPr>
        <w:t>υβέρνηση</w:t>
      </w:r>
      <w:r>
        <w:rPr>
          <w:rFonts w:eastAsia="Times New Roman" w:cs="Times New Roman"/>
          <w:szCs w:val="24"/>
        </w:rPr>
        <w:t>.</w:t>
      </w:r>
    </w:p>
    <w:p w14:paraId="1789E7B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9B104C">
        <w:rPr>
          <w:rFonts w:eastAsia="Times New Roman" w:cs="Times New Roman"/>
          <w:szCs w:val="24"/>
        </w:rPr>
        <w:t>τελειώνοντας</w:t>
      </w:r>
      <w:r>
        <w:rPr>
          <w:rFonts w:eastAsia="Times New Roman" w:cs="Times New Roman"/>
          <w:szCs w:val="24"/>
        </w:rPr>
        <w:t xml:space="preserve"> θα ήθελα να πω ότι</w:t>
      </w:r>
      <w:r w:rsidRPr="009B104C">
        <w:rPr>
          <w:rFonts w:eastAsia="Times New Roman" w:cs="Times New Roman"/>
          <w:szCs w:val="24"/>
        </w:rPr>
        <w:t xml:space="preserve"> </w:t>
      </w:r>
      <w:r>
        <w:rPr>
          <w:rFonts w:eastAsia="Times New Roman" w:cs="Times New Roman"/>
          <w:szCs w:val="24"/>
        </w:rPr>
        <w:t>η ανασυγκρότηση της α</w:t>
      </w:r>
      <w:r w:rsidRPr="009B104C">
        <w:rPr>
          <w:rFonts w:eastAsia="Times New Roman" w:cs="Times New Roman"/>
          <w:szCs w:val="24"/>
        </w:rPr>
        <w:t>γροτικής παραγωγής και το ξαναζωντάνεμα της υπαίθρου δεν είναι σύνθημα</w:t>
      </w:r>
      <w:r>
        <w:rPr>
          <w:rFonts w:eastAsia="Times New Roman" w:cs="Times New Roman"/>
          <w:szCs w:val="24"/>
        </w:rPr>
        <w:t>. Ε</w:t>
      </w:r>
      <w:r w:rsidRPr="009B104C">
        <w:rPr>
          <w:rFonts w:eastAsia="Times New Roman" w:cs="Times New Roman"/>
          <w:szCs w:val="24"/>
        </w:rPr>
        <w:t xml:space="preserve">ίναι όρος </w:t>
      </w:r>
      <w:r w:rsidRPr="009B104C">
        <w:rPr>
          <w:rFonts w:eastAsia="Times New Roman" w:cs="Times New Roman"/>
          <w:szCs w:val="24"/>
        </w:rPr>
        <w:t>επιβίωσης για τη χώρα</w:t>
      </w:r>
      <w:r>
        <w:rPr>
          <w:rFonts w:eastAsia="Times New Roman" w:cs="Times New Roman"/>
          <w:szCs w:val="24"/>
        </w:rPr>
        <w:t>,</w:t>
      </w:r>
      <w:r w:rsidRPr="009B104C">
        <w:rPr>
          <w:rFonts w:eastAsia="Times New Roman" w:cs="Times New Roman"/>
          <w:szCs w:val="24"/>
        </w:rPr>
        <w:t xml:space="preserve"> είναι πολιτική παρακαταθήκη που </w:t>
      </w:r>
      <w:r>
        <w:rPr>
          <w:rFonts w:eastAsia="Times New Roman" w:cs="Times New Roman"/>
          <w:szCs w:val="24"/>
        </w:rPr>
        <w:t>οφείλουμε ν</w:t>
      </w:r>
      <w:r w:rsidRPr="009B104C">
        <w:rPr>
          <w:rFonts w:eastAsia="Times New Roman" w:cs="Times New Roman"/>
          <w:szCs w:val="24"/>
        </w:rPr>
        <w:t xml:space="preserve">α αφήσουμε </w:t>
      </w:r>
      <w:r>
        <w:rPr>
          <w:rFonts w:eastAsia="Times New Roman" w:cs="Times New Roman"/>
          <w:szCs w:val="24"/>
        </w:rPr>
        <w:t>σ</w:t>
      </w:r>
      <w:r w:rsidRPr="009B104C">
        <w:rPr>
          <w:rFonts w:eastAsia="Times New Roman" w:cs="Times New Roman"/>
          <w:szCs w:val="24"/>
        </w:rPr>
        <w:t>τις επόμενες γενιές</w:t>
      </w:r>
      <w:r>
        <w:rPr>
          <w:rFonts w:eastAsia="Times New Roman" w:cs="Times New Roman"/>
          <w:szCs w:val="24"/>
        </w:rPr>
        <w:t>. Ε</w:t>
      </w:r>
      <w:r w:rsidRPr="009B104C">
        <w:rPr>
          <w:rFonts w:eastAsia="Times New Roman" w:cs="Times New Roman"/>
          <w:szCs w:val="24"/>
        </w:rPr>
        <w:t>μείς</w:t>
      </w:r>
      <w:r>
        <w:rPr>
          <w:rFonts w:eastAsia="Times New Roman" w:cs="Times New Roman"/>
          <w:szCs w:val="24"/>
        </w:rPr>
        <w:t>,</w:t>
      </w:r>
      <w:r w:rsidRPr="009B104C">
        <w:rPr>
          <w:rFonts w:eastAsia="Times New Roman" w:cs="Times New Roman"/>
          <w:szCs w:val="24"/>
        </w:rPr>
        <w:t xml:space="preserve"> το Κίνημα Αλλαγής</w:t>
      </w:r>
      <w:r>
        <w:rPr>
          <w:rFonts w:eastAsia="Times New Roman" w:cs="Times New Roman"/>
          <w:szCs w:val="24"/>
        </w:rPr>
        <w:t>,</w:t>
      </w:r>
      <w:r w:rsidRPr="009B104C">
        <w:rPr>
          <w:rFonts w:eastAsia="Times New Roman" w:cs="Times New Roman"/>
          <w:szCs w:val="24"/>
        </w:rPr>
        <w:t xml:space="preserve"> είμαστε έτοιμοι να το πράξουμε στο πλαίσιο της </w:t>
      </w:r>
      <w:r>
        <w:rPr>
          <w:rFonts w:eastAsia="Times New Roman" w:cs="Times New Roman"/>
          <w:szCs w:val="24"/>
        </w:rPr>
        <w:t>π</w:t>
      </w:r>
      <w:r w:rsidRPr="009B104C">
        <w:rPr>
          <w:rFonts w:eastAsia="Times New Roman" w:cs="Times New Roman"/>
          <w:szCs w:val="24"/>
        </w:rPr>
        <w:t>ροοδευτικής διακυβέρνησης</w:t>
      </w:r>
      <w:r>
        <w:rPr>
          <w:rFonts w:eastAsia="Times New Roman" w:cs="Times New Roman"/>
          <w:szCs w:val="24"/>
        </w:rPr>
        <w:t>,</w:t>
      </w:r>
      <w:r w:rsidRPr="009B104C">
        <w:rPr>
          <w:rFonts w:eastAsia="Times New Roman" w:cs="Times New Roman"/>
          <w:szCs w:val="24"/>
        </w:rPr>
        <w:t xml:space="preserve"> που θέλουμε και οραματιζόμαστε</w:t>
      </w:r>
      <w:r>
        <w:rPr>
          <w:rFonts w:eastAsia="Times New Roman" w:cs="Times New Roman"/>
          <w:szCs w:val="24"/>
        </w:rPr>
        <w:t xml:space="preserve"> και σας έχουμε</w:t>
      </w:r>
      <w:r w:rsidRPr="009B104C">
        <w:rPr>
          <w:rFonts w:eastAsia="Times New Roman" w:cs="Times New Roman"/>
          <w:szCs w:val="24"/>
        </w:rPr>
        <w:t xml:space="preserve"> καταθ</w:t>
      </w:r>
      <w:r>
        <w:rPr>
          <w:rFonts w:eastAsia="Times New Roman" w:cs="Times New Roman"/>
          <w:szCs w:val="24"/>
        </w:rPr>
        <w:t xml:space="preserve">έσει </w:t>
      </w:r>
      <w:r>
        <w:rPr>
          <w:rFonts w:eastAsia="Times New Roman" w:cs="Times New Roman"/>
          <w:szCs w:val="24"/>
        </w:rPr>
        <w:t xml:space="preserve">και σχετικές προτάσεις </w:t>
      </w:r>
      <w:r w:rsidRPr="009B104C">
        <w:rPr>
          <w:rFonts w:eastAsia="Times New Roman" w:cs="Times New Roman"/>
          <w:szCs w:val="24"/>
        </w:rPr>
        <w:t>με σχέδιο νόμου</w:t>
      </w:r>
      <w:r>
        <w:rPr>
          <w:rFonts w:eastAsia="Times New Roman" w:cs="Times New Roman"/>
          <w:szCs w:val="24"/>
        </w:rPr>
        <w:t>.</w:t>
      </w:r>
    </w:p>
    <w:p w14:paraId="1789E7B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w:t>
      </w:r>
      <w:r w:rsidRPr="009B104C">
        <w:rPr>
          <w:rFonts w:eastAsia="Times New Roman" w:cs="Times New Roman"/>
          <w:szCs w:val="24"/>
        </w:rPr>
        <w:t>υχαριστώ πολύ</w:t>
      </w:r>
      <w:r>
        <w:rPr>
          <w:rFonts w:eastAsia="Times New Roman" w:cs="Times New Roman"/>
          <w:szCs w:val="24"/>
        </w:rPr>
        <w:t>.</w:t>
      </w:r>
    </w:p>
    <w:p w14:paraId="1789E7B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-ΔΗΜΑΡ)</w:t>
      </w:r>
    </w:p>
    <w:p w14:paraId="1789E7B3" w14:textId="77777777" w:rsidR="00690103" w:rsidRDefault="0001178F">
      <w:pPr>
        <w:spacing w:line="600" w:lineRule="auto"/>
        <w:ind w:firstLine="720"/>
        <w:jc w:val="both"/>
        <w:rPr>
          <w:rFonts w:eastAsia="Times New Roman" w:cs="Times New Roman"/>
          <w:szCs w:val="24"/>
        </w:rPr>
      </w:pPr>
      <w:r w:rsidRPr="001762A3">
        <w:rPr>
          <w:rFonts w:eastAsia="Times New Roman" w:cs="Times New Roman"/>
          <w:b/>
          <w:szCs w:val="24"/>
        </w:rPr>
        <w:t xml:space="preserve">ΠΡΟΕΔΡΕΥΩΝ (Δημήτριος </w:t>
      </w:r>
      <w:proofErr w:type="spellStart"/>
      <w:r w:rsidRPr="001762A3">
        <w:rPr>
          <w:rFonts w:eastAsia="Times New Roman" w:cs="Times New Roman"/>
          <w:b/>
          <w:szCs w:val="24"/>
        </w:rPr>
        <w:t>Κρεμαστινός</w:t>
      </w:r>
      <w:proofErr w:type="spellEnd"/>
      <w:r w:rsidRPr="001762A3">
        <w:rPr>
          <w:rFonts w:eastAsia="Times New Roman" w:cs="Times New Roman"/>
          <w:b/>
          <w:szCs w:val="24"/>
        </w:rPr>
        <w:t>):</w:t>
      </w:r>
      <w:r>
        <w:rPr>
          <w:rFonts w:eastAsia="Times New Roman" w:cs="Times New Roman"/>
          <w:szCs w:val="24"/>
        </w:rPr>
        <w:t xml:space="preserve"> Τον λόγο έχει ο Υπουργός Α</w:t>
      </w:r>
      <w:r w:rsidRPr="009B104C">
        <w:rPr>
          <w:rFonts w:eastAsia="Times New Roman" w:cs="Times New Roman"/>
          <w:szCs w:val="24"/>
        </w:rPr>
        <w:t>γροτικής Ανάπτυξης</w:t>
      </w:r>
      <w:r>
        <w:rPr>
          <w:rFonts w:eastAsia="Times New Roman" w:cs="Times New Roman"/>
          <w:szCs w:val="24"/>
        </w:rPr>
        <w:t xml:space="preserve"> και</w:t>
      </w:r>
      <w:r w:rsidRPr="009B104C">
        <w:rPr>
          <w:rFonts w:eastAsia="Times New Roman" w:cs="Times New Roman"/>
          <w:szCs w:val="24"/>
        </w:rPr>
        <w:t xml:space="preserve"> Τροφίμων</w:t>
      </w:r>
      <w:r>
        <w:rPr>
          <w:rFonts w:eastAsia="Times New Roman" w:cs="Times New Roman"/>
          <w:szCs w:val="24"/>
        </w:rPr>
        <w:t xml:space="preserve"> κ. </w:t>
      </w:r>
      <w:proofErr w:type="spellStart"/>
      <w:r>
        <w:rPr>
          <w:rFonts w:eastAsia="Times New Roman" w:cs="Times New Roman"/>
          <w:szCs w:val="24"/>
        </w:rPr>
        <w:t>Α</w:t>
      </w:r>
      <w:r w:rsidRPr="009B104C">
        <w:rPr>
          <w:rFonts w:eastAsia="Times New Roman" w:cs="Times New Roman"/>
          <w:szCs w:val="24"/>
        </w:rPr>
        <w:t>ραχωβίτης</w:t>
      </w:r>
      <w:proofErr w:type="spellEnd"/>
      <w:r w:rsidRPr="009B104C">
        <w:rPr>
          <w:rFonts w:eastAsia="Times New Roman" w:cs="Times New Roman"/>
          <w:szCs w:val="24"/>
        </w:rPr>
        <w:t xml:space="preserve"> για </w:t>
      </w:r>
      <w:r>
        <w:rPr>
          <w:rFonts w:eastAsia="Times New Roman" w:cs="Times New Roman"/>
          <w:szCs w:val="24"/>
        </w:rPr>
        <w:t>είκοσι</w:t>
      </w:r>
      <w:r w:rsidRPr="009B104C">
        <w:rPr>
          <w:rFonts w:eastAsia="Times New Roman" w:cs="Times New Roman"/>
          <w:szCs w:val="24"/>
        </w:rPr>
        <w:t xml:space="preserve"> λεπτ</w:t>
      </w:r>
      <w:r w:rsidRPr="009B104C">
        <w:rPr>
          <w:rFonts w:eastAsia="Times New Roman" w:cs="Times New Roman"/>
          <w:szCs w:val="24"/>
        </w:rPr>
        <w:t>ά</w:t>
      </w:r>
      <w:r>
        <w:rPr>
          <w:rFonts w:eastAsia="Times New Roman" w:cs="Times New Roman"/>
          <w:szCs w:val="24"/>
        </w:rPr>
        <w:t>.</w:t>
      </w:r>
    </w:p>
    <w:p w14:paraId="1789E7B4" w14:textId="77777777" w:rsidR="00690103" w:rsidRDefault="0001178F">
      <w:pPr>
        <w:spacing w:line="600" w:lineRule="auto"/>
        <w:ind w:firstLine="720"/>
        <w:jc w:val="both"/>
        <w:rPr>
          <w:rFonts w:eastAsia="Times New Roman" w:cs="Times New Roman"/>
          <w:szCs w:val="24"/>
        </w:rPr>
      </w:pPr>
      <w:r w:rsidRPr="001762A3">
        <w:rPr>
          <w:rFonts w:eastAsia="Times New Roman" w:cs="Times New Roman"/>
          <w:b/>
          <w:szCs w:val="24"/>
        </w:rPr>
        <w:lastRenderedPageBreak/>
        <w:t>ΣΤΑΥΡΟΣ ΑΡΑΧΩΒΙΤΗΣ (Υπουργός Αγροτικής Ανάπτυξης και Τροφίμων):</w:t>
      </w:r>
      <w:r>
        <w:rPr>
          <w:rFonts w:eastAsia="Times New Roman" w:cs="Times New Roman"/>
          <w:szCs w:val="24"/>
        </w:rPr>
        <w:t xml:space="preserve"> Ε</w:t>
      </w:r>
      <w:r w:rsidRPr="009B104C">
        <w:rPr>
          <w:rFonts w:eastAsia="Times New Roman" w:cs="Times New Roman"/>
          <w:szCs w:val="24"/>
        </w:rPr>
        <w:t>υχαριστώ πολύ</w:t>
      </w:r>
      <w:r>
        <w:rPr>
          <w:rFonts w:eastAsia="Times New Roman" w:cs="Times New Roman"/>
          <w:szCs w:val="24"/>
        </w:rPr>
        <w:t>,</w:t>
      </w:r>
      <w:r w:rsidRPr="009B104C">
        <w:rPr>
          <w:rFonts w:eastAsia="Times New Roman" w:cs="Times New Roman"/>
          <w:szCs w:val="24"/>
        </w:rPr>
        <w:t xml:space="preserve"> κύριε </w:t>
      </w:r>
      <w:r>
        <w:rPr>
          <w:rFonts w:eastAsia="Times New Roman" w:cs="Times New Roman"/>
          <w:szCs w:val="24"/>
        </w:rPr>
        <w:t>Π</w:t>
      </w:r>
      <w:r w:rsidRPr="009B104C">
        <w:rPr>
          <w:rFonts w:eastAsia="Times New Roman" w:cs="Times New Roman"/>
          <w:szCs w:val="24"/>
        </w:rPr>
        <w:t>ρόεδρε</w:t>
      </w:r>
      <w:r>
        <w:rPr>
          <w:rFonts w:eastAsia="Times New Roman" w:cs="Times New Roman"/>
          <w:szCs w:val="24"/>
        </w:rPr>
        <w:t>.</w:t>
      </w:r>
    </w:p>
    <w:p w14:paraId="1789E7B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Θ</w:t>
      </w:r>
      <w:r w:rsidRPr="009B104C">
        <w:rPr>
          <w:rFonts w:eastAsia="Times New Roman" w:cs="Times New Roman"/>
          <w:szCs w:val="24"/>
        </w:rPr>
        <w:t xml:space="preserve">α ξεκινήσω </w:t>
      </w:r>
      <w:r>
        <w:rPr>
          <w:rFonts w:eastAsia="Times New Roman" w:cs="Times New Roman"/>
          <w:szCs w:val="24"/>
        </w:rPr>
        <w:t xml:space="preserve">με </w:t>
      </w:r>
      <w:r w:rsidRPr="009B104C">
        <w:rPr>
          <w:rFonts w:eastAsia="Times New Roman" w:cs="Times New Roman"/>
          <w:szCs w:val="24"/>
        </w:rPr>
        <w:t>μία παρατήρηση</w:t>
      </w:r>
      <w:r>
        <w:rPr>
          <w:rFonts w:eastAsia="Times New Roman" w:cs="Times New Roman"/>
          <w:szCs w:val="24"/>
        </w:rPr>
        <w:t>.</w:t>
      </w:r>
      <w:r>
        <w:rPr>
          <w:rFonts w:eastAsia="Times New Roman" w:cs="Times New Roman"/>
          <w:szCs w:val="24"/>
        </w:rPr>
        <w:t xml:space="preserve"> Η στρατηγική σας</w:t>
      </w:r>
      <w:r w:rsidRPr="009B104C">
        <w:rPr>
          <w:rFonts w:eastAsia="Times New Roman" w:cs="Times New Roman"/>
          <w:szCs w:val="24"/>
        </w:rPr>
        <w:t xml:space="preserve"> σήμερα δεν μπορεί να ερμηνευτεί με άλλο</w:t>
      </w:r>
      <w:r>
        <w:rPr>
          <w:rFonts w:eastAsia="Times New Roman" w:cs="Times New Roman"/>
          <w:szCs w:val="24"/>
        </w:rPr>
        <w:t>ν</w:t>
      </w:r>
      <w:r w:rsidRPr="009B104C">
        <w:rPr>
          <w:rFonts w:eastAsia="Times New Roman" w:cs="Times New Roman"/>
          <w:szCs w:val="24"/>
        </w:rPr>
        <w:t xml:space="preserve"> τρόπο</w:t>
      </w:r>
      <w:r>
        <w:rPr>
          <w:rFonts w:eastAsia="Times New Roman" w:cs="Times New Roman"/>
          <w:szCs w:val="24"/>
        </w:rPr>
        <w:t>,</w:t>
      </w:r>
      <w:r w:rsidRPr="009B104C">
        <w:rPr>
          <w:rFonts w:eastAsia="Times New Roman" w:cs="Times New Roman"/>
          <w:szCs w:val="24"/>
        </w:rPr>
        <w:t xml:space="preserve"> παρά </w:t>
      </w:r>
      <w:r>
        <w:rPr>
          <w:rFonts w:eastAsia="Times New Roman" w:cs="Times New Roman"/>
          <w:szCs w:val="24"/>
        </w:rPr>
        <w:t xml:space="preserve">με </w:t>
      </w:r>
      <w:r w:rsidRPr="009B104C">
        <w:rPr>
          <w:rFonts w:eastAsia="Times New Roman" w:cs="Times New Roman"/>
          <w:szCs w:val="24"/>
        </w:rPr>
        <w:t>το ότι πρέπει να έχετε μελετήσει ιδιαίτερα το μυθιστόρ</w:t>
      </w:r>
      <w:r w:rsidRPr="009B104C">
        <w:rPr>
          <w:rFonts w:eastAsia="Times New Roman" w:cs="Times New Roman"/>
          <w:szCs w:val="24"/>
        </w:rPr>
        <w:t xml:space="preserve">ημα </w:t>
      </w:r>
      <w:r>
        <w:rPr>
          <w:rFonts w:eastAsia="Times New Roman" w:cs="Times New Roman"/>
          <w:szCs w:val="24"/>
        </w:rPr>
        <w:t>«Ο</w:t>
      </w:r>
      <w:r w:rsidRPr="009B104C">
        <w:rPr>
          <w:rFonts w:eastAsia="Times New Roman" w:cs="Times New Roman"/>
          <w:szCs w:val="24"/>
        </w:rPr>
        <w:t xml:space="preserve"> </w:t>
      </w:r>
      <w:proofErr w:type="spellStart"/>
      <w:r>
        <w:rPr>
          <w:rFonts w:eastAsia="Times New Roman" w:cs="Times New Roman"/>
          <w:szCs w:val="24"/>
        </w:rPr>
        <w:t>Κλεπτομνήμων</w:t>
      </w:r>
      <w:proofErr w:type="spellEnd"/>
      <w:r>
        <w:rPr>
          <w:rFonts w:eastAsia="Times New Roman" w:cs="Times New Roman"/>
          <w:szCs w:val="24"/>
        </w:rPr>
        <w:t>».</w:t>
      </w:r>
      <w:r w:rsidRPr="009B104C">
        <w:rPr>
          <w:rFonts w:eastAsia="Times New Roman" w:cs="Times New Roman"/>
          <w:szCs w:val="24"/>
        </w:rPr>
        <w:t xml:space="preserve"> Δεν ξέρω αν το έχετε υπ</w:t>
      </w:r>
      <w:r>
        <w:rPr>
          <w:rFonts w:eastAsia="Times New Roman" w:cs="Times New Roman"/>
          <w:szCs w:val="24"/>
        </w:rPr>
        <w:t xml:space="preserve">’ </w:t>
      </w:r>
      <w:proofErr w:type="spellStart"/>
      <w:r w:rsidRPr="009B104C">
        <w:rPr>
          <w:rFonts w:eastAsia="Times New Roman" w:cs="Times New Roman"/>
          <w:szCs w:val="24"/>
        </w:rPr>
        <w:t>όψ</w:t>
      </w:r>
      <w:r>
        <w:rPr>
          <w:rFonts w:eastAsia="Times New Roman" w:cs="Times New Roman"/>
          <w:szCs w:val="24"/>
        </w:rPr>
        <w:t>ιν</w:t>
      </w:r>
      <w:proofErr w:type="spellEnd"/>
      <w:r w:rsidRPr="009B104C">
        <w:rPr>
          <w:rFonts w:eastAsia="Times New Roman" w:cs="Times New Roman"/>
          <w:szCs w:val="24"/>
        </w:rPr>
        <w:t xml:space="preserve"> σας ή το έχετε μελετήσει τόσο βαθιά</w:t>
      </w:r>
      <w:r>
        <w:rPr>
          <w:rFonts w:eastAsia="Times New Roman" w:cs="Times New Roman"/>
          <w:szCs w:val="24"/>
        </w:rPr>
        <w:t>.</w:t>
      </w:r>
      <w:r w:rsidRPr="009B104C">
        <w:rPr>
          <w:rFonts w:eastAsia="Times New Roman" w:cs="Times New Roman"/>
          <w:szCs w:val="24"/>
        </w:rPr>
        <w:t xml:space="preserve"> Πάντως εμένα αυτό μου έρχεται στο μυαλό</w:t>
      </w:r>
      <w:r>
        <w:rPr>
          <w:rFonts w:eastAsia="Times New Roman" w:cs="Times New Roman"/>
          <w:szCs w:val="24"/>
        </w:rPr>
        <w:t xml:space="preserve">. </w:t>
      </w:r>
    </w:p>
    <w:p w14:paraId="1789E7B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w:t>
      </w:r>
      <w:r w:rsidRPr="009B104C">
        <w:rPr>
          <w:rFonts w:eastAsia="Times New Roman" w:cs="Times New Roman"/>
          <w:szCs w:val="24"/>
        </w:rPr>
        <w:t>αι θα σας εξηγήσω ευθύς αμέσως</w:t>
      </w:r>
      <w:r>
        <w:rPr>
          <w:rFonts w:eastAsia="Times New Roman" w:cs="Times New Roman"/>
          <w:szCs w:val="24"/>
        </w:rPr>
        <w:t>.</w:t>
      </w:r>
      <w:r w:rsidRPr="009B104C">
        <w:rPr>
          <w:rFonts w:eastAsia="Times New Roman" w:cs="Times New Roman"/>
          <w:szCs w:val="24"/>
        </w:rPr>
        <w:t xml:space="preserve"> </w:t>
      </w:r>
      <w:r>
        <w:rPr>
          <w:rFonts w:eastAsia="Times New Roman" w:cs="Times New Roman"/>
          <w:szCs w:val="24"/>
        </w:rPr>
        <w:t>Γ</w:t>
      </w:r>
      <w:r w:rsidRPr="009B104C">
        <w:rPr>
          <w:rFonts w:eastAsia="Times New Roman" w:cs="Times New Roman"/>
          <w:szCs w:val="24"/>
        </w:rPr>
        <w:t xml:space="preserve">ια μας </w:t>
      </w:r>
      <w:r>
        <w:rPr>
          <w:rFonts w:eastAsia="Times New Roman" w:cs="Times New Roman"/>
          <w:szCs w:val="24"/>
        </w:rPr>
        <w:t>κ</w:t>
      </w:r>
      <w:r w:rsidRPr="009B104C">
        <w:rPr>
          <w:rFonts w:eastAsia="Times New Roman" w:cs="Times New Roman"/>
          <w:szCs w:val="24"/>
        </w:rPr>
        <w:t>ατ</w:t>
      </w:r>
      <w:r>
        <w:rPr>
          <w:rFonts w:eastAsia="Times New Roman" w:cs="Times New Roman"/>
          <w:szCs w:val="24"/>
        </w:rPr>
        <w:t xml:space="preserve">’ </w:t>
      </w:r>
      <w:r w:rsidRPr="009B104C">
        <w:rPr>
          <w:rFonts w:eastAsia="Times New Roman" w:cs="Times New Roman"/>
          <w:szCs w:val="24"/>
        </w:rPr>
        <w:t>αρχ</w:t>
      </w:r>
      <w:r>
        <w:rPr>
          <w:rFonts w:eastAsia="Times New Roman" w:cs="Times New Roman"/>
          <w:szCs w:val="24"/>
        </w:rPr>
        <w:t>άς</w:t>
      </w:r>
      <w:r>
        <w:rPr>
          <w:rFonts w:eastAsia="Times New Roman" w:cs="Times New Roman"/>
          <w:szCs w:val="24"/>
        </w:rPr>
        <w:t xml:space="preserve"> ο</w:t>
      </w:r>
      <w:r w:rsidRPr="009B104C">
        <w:rPr>
          <w:rFonts w:eastAsia="Times New Roman" w:cs="Times New Roman"/>
          <w:szCs w:val="24"/>
        </w:rPr>
        <w:t xml:space="preserve"> πρωτογενής τομέας είναι ο θεμέλιος λίθος και η εμπροσθοφυλακή της ανάπτυξης </w:t>
      </w:r>
      <w:r>
        <w:rPr>
          <w:rFonts w:eastAsia="Times New Roman" w:cs="Times New Roman"/>
          <w:szCs w:val="24"/>
        </w:rPr>
        <w:t>και</w:t>
      </w:r>
      <w:r w:rsidRPr="009B104C">
        <w:rPr>
          <w:rFonts w:eastAsia="Times New Roman" w:cs="Times New Roman"/>
          <w:szCs w:val="24"/>
        </w:rPr>
        <w:t xml:space="preserve"> του νέου παραγωγικού μοντέλου</w:t>
      </w:r>
      <w:r>
        <w:rPr>
          <w:rFonts w:eastAsia="Times New Roman" w:cs="Times New Roman"/>
          <w:szCs w:val="24"/>
        </w:rPr>
        <w:t>,</w:t>
      </w:r>
      <w:r w:rsidRPr="009B104C">
        <w:rPr>
          <w:rFonts w:eastAsia="Times New Roman" w:cs="Times New Roman"/>
          <w:szCs w:val="24"/>
        </w:rPr>
        <w:t xml:space="preserve"> στο οποίο έχει έλθει </w:t>
      </w:r>
      <w:r>
        <w:rPr>
          <w:rFonts w:eastAsia="Times New Roman" w:cs="Times New Roman"/>
          <w:szCs w:val="24"/>
        </w:rPr>
        <w:t xml:space="preserve">η χώρα </w:t>
      </w:r>
      <w:r w:rsidRPr="009B104C">
        <w:rPr>
          <w:rFonts w:eastAsia="Times New Roman" w:cs="Times New Roman"/>
          <w:szCs w:val="24"/>
        </w:rPr>
        <w:t xml:space="preserve">στη </w:t>
      </w:r>
      <w:proofErr w:type="spellStart"/>
      <w:r w:rsidRPr="009B104C">
        <w:rPr>
          <w:rFonts w:eastAsia="Times New Roman" w:cs="Times New Roman"/>
          <w:szCs w:val="24"/>
        </w:rPr>
        <w:t>μεταμνημονιακή</w:t>
      </w:r>
      <w:proofErr w:type="spellEnd"/>
      <w:r w:rsidRPr="009B104C">
        <w:rPr>
          <w:rFonts w:eastAsia="Times New Roman" w:cs="Times New Roman"/>
          <w:szCs w:val="24"/>
        </w:rPr>
        <w:t xml:space="preserve"> εποχή</w:t>
      </w:r>
      <w:r>
        <w:rPr>
          <w:rFonts w:eastAsia="Times New Roman" w:cs="Times New Roman"/>
          <w:szCs w:val="24"/>
        </w:rPr>
        <w:t>. Εκείνο, λοιπόν,</w:t>
      </w:r>
      <w:r w:rsidRPr="009B104C">
        <w:rPr>
          <w:rFonts w:eastAsia="Times New Roman" w:cs="Times New Roman"/>
          <w:szCs w:val="24"/>
        </w:rPr>
        <w:t xml:space="preserve"> που δεν χρειάζεται είναι </w:t>
      </w:r>
      <w:r>
        <w:rPr>
          <w:rFonts w:eastAsia="Times New Roman" w:cs="Times New Roman"/>
          <w:szCs w:val="24"/>
        </w:rPr>
        <w:t xml:space="preserve">κοντόφθαλμες πολιτικές </w:t>
      </w:r>
      <w:r w:rsidRPr="009B104C">
        <w:rPr>
          <w:rFonts w:eastAsia="Times New Roman" w:cs="Times New Roman"/>
          <w:szCs w:val="24"/>
        </w:rPr>
        <w:t>και δυστυχώς</w:t>
      </w:r>
      <w:r>
        <w:rPr>
          <w:rFonts w:eastAsia="Times New Roman" w:cs="Times New Roman"/>
          <w:szCs w:val="24"/>
        </w:rPr>
        <w:t>,</w:t>
      </w:r>
      <w:r w:rsidRPr="009B104C">
        <w:rPr>
          <w:rFonts w:eastAsia="Times New Roman" w:cs="Times New Roman"/>
          <w:szCs w:val="24"/>
        </w:rPr>
        <w:t xml:space="preserve"> στην ερώτησή</w:t>
      </w:r>
      <w:r w:rsidRPr="009B104C">
        <w:rPr>
          <w:rFonts w:eastAsia="Times New Roman" w:cs="Times New Roman"/>
          <w:szCs w:val="24"/>
        </w:rPr>
        <w:t xml:space="preserve"> σας όλα αυτά τα στοιχεία είναι </w:t>
      </w:r>
      <w:r>
        <w:rPr>
          <w:rFonts w:eastAsia="Times New Roman" w:cs="Times New Roman"/>
          <w:szCs w:val="24"/>
        </w:rPr>
        <w:t>κυρίαρχα. Θ</w:t>
      </w:r>
      <w:r w:rsidRPr="009B104C">
        <w:rPr>
          <w:rFonts w:eastAsia="Times New Roman" w:cs="Times New Roman"/>
          <w:szCs w:val="24"/>
        </w:rPr>
        <w:t>α ήταν λοιπόν</w:t>
      </w:r>
      <w:r>
        <w:rPr>
          <w:rFonts w:eastAsia="Times New Roman" w:cs="Times New Roman"/>
          <w:szCs w:val="24"/>
        </w:rPr>
        <w:t>,</w:t>
      </w:r>
      <w:r w:rsidRPr="009B104C">
        <w:rPr>
          <w:rFonts w:eastAsia="Times New Roman" w:cs="Times New Roman"/>
          <w:szCs w:val="24"/>
        </w:rPr>
        <w:t xml:space="preserve"> χρήσιμο να δούμε ποια ήταν η κατάσταση του </w:t>
      </w:r>
      <w:r>
        <w:rPr>
          <w:rFonts w:eastAsia="Times New Roman" w:cs="Times New Roman"/>
          <w:szCs w:val="24"/>
        </w:rPr>
        <w:t>α</w:t>
      </w:r>
      <w:r w:rsidRPr="009B104C">
        <w:rPr>
          <w:rFonts w:eastAsia="Times New Roman" w:cs="Times New Roman"/>
          <w:szCs w:val="24"/>
        </w:rPr>
        <w:t>γροτικού τομέα</w:t>
      </w:r>
      <w:r>
        <w:rPr>
          <w:rFonts w:eastAsia="Times New Roman" w:cs="Times New Roman"/>
          <w:szCs w:val="24"/>
        </w:rPr>
        <w:t>,</w:t>
      </w:r>
      <w:r w:rsidRPr="009B104C">
        <w:rPr>
          <w:rFonts w:eastAsia="Times New Roman" w:cs="Times New Roman"/>
          <w:szCs w:val="24"/>
        </w:rPr>
        <w:t xml:space="preserve"> όταν αυτή η </w:t>
      </w:r>
      <w:r>
        <w:rPr>
          <w:rFonts w:eastAsia="Times New Roman" w:cs="Times New Roman"/>
          <w:szCs w:val="24"/>
        </w:rPr>
        <w:t>Κ</w:t>
      </w:r>
      <w:r w:rsidRPr="009B104C">
        <w:rPr>
          <w:rFonts w:eastAsia="Times New Roman" w:cs="Times New Roman"/>
          <w:szCs w:val="24"/>
        </w:rPr>
        <w:t>υβέρνηση ανέλαβε την ευθύνη της διακυβέρνησης της χώρας</w:t>
      </w:r>
      <w:r>
        <w:rPr>
          <w:rFonts w:eastAsia="Times New Roman" w:cs="Times New Roman"/>
          <w:szCs w:val="24"/>
        </w:rPr>
        <w:t>.</w:t>
      </w:r>
    </w:p>
    <w:p w14:paraId="1789E7B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Τ</w:t>
      </w:r>
      <w:r w:rsidRPr="009B104C">
        <w:rPr>
          <w:rFonts w:eastAsia="Times New Roman" w:cs="Times New Roman"/>
          <w:szCs w:val="24"/>
        </w:rPr>
        <w:t>ο πρώτο</w:t>
      </w:r>
      <w:r>
        <w:rPr>
          <w:rFonts w:eastAsia="Times New Roman" w:cs="Times New Roman"/>
          <w:szCs w:val="24"/>
        </w:rPr>
        <w:t>,</w:t>
      </w:r>
      <w:r w:rsidRPr="009B104C">
        <w:rPr>
          <w:rFonts w:eastAsia="Times New Roman" w:cs="Times New Roman"/>
          <w:szCs w:val="24"/>
        </w:rPr>
        <w:t xml:space="preserve"> </w:t>
      </w:r>
      <w:r>
        <w:rPr>
          <w:rFonts w:eastAsia="Times New Roman" w:cs="Times New Roman"/>
          <w:szCs w:val="24"/>
        </w:rPr>
        <w:t>λ</w:t>
      </w:r>
      <w:r w:rsidRPr="009B104C">
        <w:rPr>
          <w:rFonts w:eastAsia="Times New Roman" w:cs="Times New Roman"/>
          <w:szCs w:val="24"/>
        </w:rPr>
        <w:t>οιπόν</w:t>
      </w:r>
      <w:r>
        <w:rPr>
          <w:rFonts w:eastAsia="Times New Roman" w:cs="Times New Roman"/>
          <w:szCs w:val="24"/>
        </w:rPr>
        <w:t>,</w:t>
      </w:r>
      <w:r w:rsidRPr="009B104C">
        <w:rPr>
          <w:rFonts w:eastAsia="Times New Roman" w:cs="Times New Roman"/>
          <w:szCs w:val="24"/>
        </w:rPr>
        <w:t xml:space="preserve"> που παραλάβαμε </w:t>
      </w:r>
      <w:r>
        <w:rPr>
          <w:rFonts w:eastAsia="Times New Roman" w:cs="Times New Roman"/>
          <w:szCs w:val="24"/>
        </w:rPr>
        <w:t>κ</w:t>
      </w:r>
      <w:r w:rsidRPr="009B104C">
        <w:rPr>
          <w:rFonts w:eastAsia="Times New Roman" w:cs="Times New Roman"/>
          <w:szCs w:val="24"/>
        </w:rPr>
        <w:t xml:space="preserve">αι βρήκαμε </w:t>
      </w:r>
      <w:r>
        <w:rPr>
          <w:rFonts w:eastAsia="Times New Roman" w:cs="Times New Roman"/>
          <w:szCs w:val="24"/>
        </w:rPr>
        <w:t>ως</w:t>
      </w:r>
      <w:r w:rsidRPr="009B104C">
        <w:rPr>
          <w:rFonts w:eastAsia="Times New Roman" w:cs="Times New Roman"/>
          <w:szCs w:val="24"/>
        </w:rPr>
        <w:t xml:space="preserve"> Κυβέρνηση ήταν </w:t>
      </w:r>
      <w:r>
        <w:rPr>
          <w:rFonts w:eastAsia="Times New Roman" w:cs="Times New Roman"/>
          <w:szCs w:val="24"/>
        </w:rPr>
        <w:t>δύο φ</w:t>
      </w:r>
      <w:r>
        <w:rPr>
          <w:rFonts w:eastAsia="Times New Roman" w:cs="Times New Roman"/>
          <w:szCs w:val="24"/>
        </w:rPr>
        <w:t>άκελοι -ο ένας ήταν</w:t>
      </w:r>
      <w:r w:rsidRPr="009B104C">
        <w:rPr>
          <w:rFonts w:eastAsia="Times New Roman" w:cs="Times New Roman"/>
          <w:szCs w:val="24"/>
        </w:rPr>
        <w:t xml:space="preserve"> δημοσιονομικών διορθώσεων και ο άλλος ήταν καταλογισμών</w:t>
      </w:r>
      <w:r>
        <w:rPr>
          <w:rFonts w:eastAsia="Times New Roman" w:cs="Times New Roman"/>
          <w:szCs w:val="24"/>
        </w:rPr>
        <w:t>-</w:t>
      </w:r>
      <w:r w:rsidRPr="009B104C">
        <w:rPr>
          <w:rFonts w:eastAsia="Times New Roman" w:cs="Times New Roman"/>
          <w:szCs w:val="24"/>
        </w:rPr>
        <w:t xml:space="preserve"> το</w:t>
      </w:r>
      <w:r>
        <w:rPr>
          <w:rFonts w:eastAsia="Times New Roman" w:cs="Times New Roman"/>
          <w:szCs w:val="24"/>
        </w:rPr>
        <w:t xml:space="preserve"> ύψος των οποίων </w:t>
      </w:r>
      <w:r w:rsidRPr="009B104C">
        <w:rPr>
          <w:rFonts w:eastAsia="Times New Roman" w:cs="Times New Roman"/>
          <w:szCs w:val="24"/>
        </w:rPr>
        <w:t>έφτανε στα 3 δισεκατομμύρια</w:t>
      </w:r>
      <w:r>
        <w:rPr>
          <w:rFonts w:eastAsia="Times New Roman" w:cs="Times New Roman"/>
          <w:szCs w:val="24"/>
        </w:rPr>
        <w:t xml:space="preserve">. </w:t>
      </w:r>
    </w:p>
    <w:p w14:paraId="1789E7B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Το δεύτερο</w:t>
      </w:r>
      <w:r w:rsidRPr="009B104C">
        <w:rPr>
          <w:rFonts w:eastAsia="Times New Roman" w:cs="Times New Roman"/>
          <w:szCs w:val="24"/>
        </w:rPr>
        <w:t xml:space="preserve"> που παραλάβαμε</w:t>
      </w:r>
      <w:r>
        <w:rPr>
          <w:rFonts w:eastAsia="Times New Roman" w:cs="Times New Roman"/>
          <w:szCs w:val="24"/>
        </w:rPr>
        <w:t>,</w:t>
      </w:r>
      <w:r w:rsidRPr="009B104C">
        <w:rPr>
          <w:rFonts w:eastAsia="Times New Roman" w:cs="Times New Roman"/>
          <w:szCs w:val="24"/>
        </w:rPr>
        <w:t xml:space="preserve"> ήταν ένα καθεστώς αβεβαιότητας</w:t>
      </w:r>
      <w:r>
        <w:rPr>
          <w:rFonts w:eastAsia="Times New Roman" w:cs="Times New Roman"/>
          <w:szCs w:val="24"/>
        </w:rPr>
        <w:t xml:space="preserve"> σε </w:t>
      </w:r>
      <w:r w:rsidRPr="009B104C">
        <w:rPr>
          <w:rFonts w:eastAsia="Times New Roman" w:cs="Times New Roman"/>
          <w:szCs w:val="24"/>
        </w:rPr>
        <w:t>ό</w:t>
      </w:r>
      <w:r>
        <w:rPr>
          <w:rFonts w:eastAsia="Times New Roman" w:cs="Times New Roman"/>
          <w:szCs w:val="24"/>
        </w:rPr>
        <w:t>,</w:t>
      </w:r>
      <w:r w:rsidRPr="009B104C">
        <w:rPr>
          <w:rFonts w:eastAsia="Times New Roman" w:cs="Times New Roman"/>
          <w:szCs w:val="24"/>
        </w:rPr>
        <w:t>τι αφορούσε</w:t>
      </w:r>
      <w:r>
        <w:rPr>
          <w:rFonts w:eastAsia="Times New Roman" w:cs="Times New Roman"/>
          <w:szCs w:val="24"/>
        </w:rPr>
        <w:t xml:space="preserve"> τις πληρωμές των αγροτών. Υ</w:t>
      </w:r>
      <w:r w:rsidRPr="009B104C">
        <w:rPr>
          <w:rFonts w:eastAsia="Times New Roman" w:cs="Times New Roman"/>
          <w:szCs w:val="24"/>
        </w:rPr>
        <w:t xml:space="preserve">πήρχαν πληρωμές </w:t>
      </w:r>
      <w:r>
        <w:rPr>
          <w:rFonts w:eastAsia="Times New Roman" w:cs="Times New Roman"/>
          <w:szCs w:val="24"/>
        </w:rPr>
        <w:t>σε εκκρεμότη</w:t>
      </w:r>
      <w:r>
        <w:rPr>
          <w:rFonts w:eastAsia="Times New Roman" w:cs="Times New Roman"/>
          <w:szCs w:val="24"/>
        </w:rPr>
        <w:t xml:space="preserve">τα που βρήκαμε </w:t>
      </w:r>
      <w:r w:rsidRPr="009B104C">
        <w:rPr>
          <w:rFonts w:eastAsia="Times New Roman" w:cs="Times New Roman"/>
          <w:szCs w:val="24"/>
        </w:rPr>
        <w:t>από το 2008 ακόμα</w:t>
      </w:r>
      <w:r>
        <w:rPr>
          <w:rFonts w:eastAsia="Times New Roman" w:cs="Times New Roman"/>
          <w:szCs w:val="24"/>
        </w:rPr>
        <w:t xml:space="preserve">. </w:t>
      </w:r>
    </w:p>
    <w:p w14:paraId="1789E7B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w:t>
      </w:r>
      <w:r w:rsidRPr="009B104C">
        <w:rPr>
          <w:rFonts w:eastAsia="Times New Roman" w:cs="Times New Roman"/>
          <w:szCs w:val="24"/>
        </w:rPr>
        <w:t>ο τρίτο που παραλάβαμε</w:t>
      </w:r>
      <w:r>
        <w:rPr>
          <w:rFonts w:eastAsia="Times New Roman" w:cs="Times New Roman"/>
          <w:szCs w:val="24"/>
        </w:rPr>
        <w:t>,</w:t>
      </w:r>
      <w:r w:rsidRPr="009B104C">
        <w:rPr>
          <w:rFonts w:eastAsia="Times New Roman" w:cs="Times New Roman"/>
          <w:szCs w:val="24"/>
        </w:rPr>
        <w:t xml:space="preserve"> ήταν ένα διαλυμένο συνεταιριστικό κίνημα</w:t>
      </w:r>
      <w:r>
        <w:rPr>
          <w:rFonts w:eastAsia="Times New Roman" w:cs="Times New Roman"/>
          <w:szCs w:val="24"/>
        </w:rPr>
        <w:t>. Κ</w:t>
      </w:r>
      <w:r w:rsidRPr="009B104C">
        <w:rPr>
          <w:rFonts w:eastAsia="Times New Roman" w:cs="Times New Roman"/>
          <w:szCs w:val="24"/>
        </w:rPr>
        <w:t>α</w:t>
      </w:r>
      <w:r>
        <w:rPr>
          <w:rFonts w:eastAsia="Times New Roman" w:cs="Times New Roman"/>
          <w:szCs w:val="24"/>
        </w:rPr>
        <w:t xml:space="preserve">ι περισσότερο από τη διάλυση </w:t>
      </w:r>
      <w:r w:rsidRPr="009B104C">
        <w:rPr>
          <w:rFonts w:eastAsia="Times New Roman" w:cs="Times New Roman"/>
          <w:szCs w:val="24"/>
        </w:rPr>
        <w:t>των οργανώσεων</w:t>
      </w:r>
      <w:r>
        <w:rPr>
          <w:rFonts w:eastAsia="Times New Roman" w:cs="Times New Roman"/>
          <w:szCs w:val="24"/>
        </w:rPr>
        <w:t xml:space="preserve"> του </w:t>
      </w:r>
      <w:r w:rsidRPr="009B104C">
        <w:rPr>
          <w:rFonts w:eastAsia="Times New Roman" w:cs="Times New Roman"/>
          <w:szCs w:val="24"/>
        </w:rPr>
        <w:t>αυτό που βαθιά πονούσε και ήταν το στοιχείο της κρίσης</w:t>
      </w:r>
      <w:r>
        <w:rPr>
          <w:rFonts w:eastAsia="Times New Roman" w:cs="Times New Roman"/>
          <w:szCs w:val="24"/>
        </w:rPr>
        <w:t>,</w:t>
      </w:r>
      <w:r w:rsidRPr="009B104C">
        <w:rPr>
          <w:rFonts w:eastAsia="Times New Roman" w:cs="Times New Roman"/>
          <w:szCs w:val="24"/>
        </w:rPr>
        <w:t xml:space="preserve"> ήταν</w:t>
      </w:r>
      <w:r>
        <w:rPr>
          <w:rFonts w:eastAsia="Times New Roman" w:cs="Times New Roman"/>
          <w:szCs w:val="24"/>
        </w:rPr>
        <w:t xml:space="preserve"> η σ</w:t>
      </w:r>
      <w:r w:rsidRPr="009B104C">
        <w:rPr>
          <w:rFonts w:eastAsia="Times New Roman" w:cs="Times New Roman"/>
          <w:szCs w:val="24"/>
        </w:rPr>
        <w:t xml:space="preserve">υνεταιριστική ιδέα η οποία είχε χαθεί τις προηγούμενες τρεις </w:t>
      </w:r>
      <w:r>
        <w:rPr>
          <w:rFonts w:eastAsia="Times New Roman" w:cs="Times New Roman"/>
          <w:szCs w:val="24"/>
        </w:rPr>
        <w:t xml:space="preserve">τουλάχιστον </w:t>
      </w:r>
      <w:r w:rsidRPr="009B104C">
        <w:rPr>
          <w:rFonts w:eastAsia="Times New Roman" w:cs="Times New Roman"/>
          <w:szCs w:val="24"/>
        </w:rPr>
        <w:t>δεκαετίες</w:t>
      </w:r>
      <w:r>
        <w:rPr>
          <w:rFonts w:eastAsia="Times New Roman" w:cs="Times New Roman"/>
          <w:szCs w:val="24"/>
        </w:rPr>
        <w:t>. Γ</w:t>
      </w:r>
      <w:r w:rsidRPr="009B104C">
        <w:rPr>
          <w:rFonts w:eastAsia="Times New Roman" w:cs="Times New Roman"/>
          <w:szCs w:val="24"/>
        </w:rPr>
        <w:t>ι</w:t>
      </w:r>
      <w:r>
        <w:rPr>
          <w:rFonts w:eastAsia="Times New Roman" w:cs="Times New Roman"/>
          <w:szCs w:val="24"/>
        </w:rPr>
        <w:t>’</w:t>
      </w:r>
      <w:r w:rsidRPr="009B104C">
        <w:rPr>
          <w:rFonts w:eastAsia="Times New Roman" w:cs="Times New Roman"/>
          <w:szCs w:val="24"/>
        </w:rPr>
        <w:t xml:space="preserve"> αυτό</w:t>
      </w:r>
      <w:r>
        <w:rPr>
          <w:rFonts w:eastAsia="Times New Roman" w:cs="Times New Roman"/>
          <w:szCs w:val="24"/>
        </w:rPr>
        <w:t>,</w:t>
      </w:r>
      <w:r w:rsidRPr="009B104C">
        <w:rPr>
          <w:rFonts w:eastAsia="Times New Roman" w:cs="Times New Roman"/>
          <w:szCs w:val="24"/>
        </w:rPr>
        <w:t xml:space="preserve"> λοιπόν</w:t>
      </w:r>
      <w:r>
        <w:rPr>
          <w:rFonts w:eastAsia="Times New Roman" w:cs="Times New Roman"/>
          <w:szCs w:val="24"/>
        </w:rPr>
        <w:t>,</w:t>
      </w:r>
      <w:r w:rsidRPr="009B104C">
        <w:rPr>
          <w:rFonts w:eastAsia="Times New Roman" w:cs="Times New Roman"/>
          <w:szCs w:val="24"/>
        </w:rPr>
        <w:t xml:space="preserve"> είναι μεγάλο πολιτικό θράσος να μας εγκαλείτε ιδιαίτερα για τις πρακτικές στο συνεταιριστικό κίνημα</w:t>
      </w:r>
      <w:r>
        <w:rPr>
          <w:rFonts w:eastAsia="Times New Roman" w:cs="Times New Roman"/>
          <w:szCs w:val="24"/>
        </w:rPr>
        <w:t xml:space="preserve">. Είναι ένας τομέας τον οποίο τον γνωρίζετε βαθιά. Και </w:t>
      </w:r>
      <w:r>
        <w:rPr>
          <w:rFonts w:eastAsia="Times New Roman" w:cs="Times New Roman"/>
          <w:szCs w:val="24"/>
        </w:rPr>
        <w:t>είμαι σίγουρος πως τον γνωρίζετε βαθιά.</w:t>
      </w:r>
    </w:p>
    <w:p w14:paraId="1789E7BA" w14:textId="77777777" w:rsidR="00690103" w:rsidRDefault="0001178F">
      <w:pPr>
        <w:tabs>
          <w:tab w:val="center" w:pos="4753"/>
          <w:tab w:val="left" w:pos="6156"/>
        </w:tabs>
        <w:spacing w:line="600" w:lineRule="auto"/>
        <w:ind w:firstLine="720"/>
        <w:jc w:val="both"/>
        <w:rPr>
          <w:rFonts w:eastAsia="Times New Roman"/>
          <w:szCs w:val="24"/>
        </w:rPr>
      </w:pPr>
      <w:r>
        <w:rPr>
          <w:rFonts w:eastAsia="Times New Roman"/>
          <w:szCs w:val="24"/>
        </w:rPr>
        <w:t>Έ</w:t>
      </w:r>
      <w:r w:rsidRPr="00012A36">
        <w:rPr>
          <w:rFonts w:eastAsia="Times New Roman"/>
          <w:szCs w:val="24"/>
        </w:rPr>
        <w:t>να τέταρτο στοιχείο</w:t>
      </w:r>
      <w:r>
        <w:rPr>
          <w:rFonts w:eastAsia="Times New Roman"/>
          <w:szCs w:val="24"/>
        </w:rPr>
        <w:t xml:space="preserve"> που παραλάβαμε ήταν στον τομέα των τροφίμων</w:t>
      </w:r>
      <w:r>
        <w:rPr>
          <w:rFonts w:eastAsia="Times New Roman"/>
          <w:szCs w:val="24"/>
        </w:rPr>
        <w:t>,</w:t>
      </w:r>
      <w:r>
        <w:rPr>
          <w:rFonts w:eastAsia="Times New Roman"/>
          <w:szCs w:val="24"/>
        </w:rPr>
        <w:t xml:space="preserve"> όπου </w:t>
      </w:r>
      <w:r w:rsidRPr="00012A36">
        <w:rPr>
          <w:rFonts w:eastAsia="Times New Roman"/>
          <w:szCs w:val="24"/>
        </w:rPr>
        <w:t>είχαμε διάσπαρτες αρμοδιότητες</w:t>
      </w:r>
      <w:r>
        <w:rPr>
          <w:rFonts w:eastAsia="Times New Roman"/>
          <w:szCs w:val="24"/>
        </w:rPr>
        <w:t xml:space="preserve"> σε</w:t>
      </w:r>
      <w:r w:rsidRPr="00012A36">
        <w:rPr>
          <w:rFonts w:eastAsia="Times New Roman"/>
          <w:szCs w:val="24"/>
        </w:rPr>
        <w:t xml:space="preserve"> διάφορα Υπουργεία και διάφορους οργανισμούς</w:t>
      </w:r>
      <w:r>
        <w:rPr>
          <w:rFonts w:eastAsia="Times New Roman"/>
          <w:szCs w:val="24"/>
        </w:rPr>
        <w:t>.</w:t>
      </w:r>
      <w:r w:rsidRPr="00012A36">
        <w:rPr>
          <w:rFonts w:eastAsia="Times New Roman"/>
          <w:szCs w:val="24"/>
        </w:rPr>
        <w:t xml:space="preserve"> </w:t>
      </w:r>
      <w:r>
        <w:rPr>
          <w:rFonts w:eastAsia="Times New Roman"/>
          <w:szCs w:val="24"/>
        </w:rPr>
        <w:t>Γ</w:t>
      </w:r>
      <w:r w:rsidRPr="00012A36">
        <w:rPr>
          <w:rFonts w:eastAsia="Times New Roman"/>
          <w:szCs w:val="24"/>
        </w:rPr>
        <w:t xml:space="preserve">ια πρώτη φορά </w:t>
      </w:r>
      <w:r w:rsidRPr="00012A36">
        <w:rPr>
          <w:rFonts w:eastAsia="Times New Roman"/>
          <w:szCs w:val="24"/>
        </w:rPr>
        <w:lastRenderedPageBreak/>
        <w:t>τα τρόφιμα απέκτησαν σαφή στρατηγική με την αναδιάρ</w:t>
      </w:r>
      <w:r w:rsidRPr="00012A36">
        <w:rPr>
          <w:rFonts w:eastAsia="Times New Roman"/>
          <w:szCs w:val="24"/>
        </w:rPr>
        <w:t xml:space="preserve">θρωση του οργανογράμματος του Υπουργείου </w:t>
      </w:r>
      <w:r>
        <w:rPr>
          <w:rFonts w:eastAsia="Times New Roman"/>
          <w:szCs w:val="24"/>
        </w:rPr>
        <w:t>με τη δημιουργία το</w:t>
      </w:r>
      <w:r w:rsidRPr="00012A36">
        <w:rPr>
          <w:rFonts w:eastAsia="Times New Roman"/>
          <w:szCs w:val="24"/>
        </w:rPr>
        <w:t xml:space="preserve"> 2017 </w:t>
      </w:r>
      <w:r>
        <w:rPr>
          <w:rFonts w:eastAsia="Times New Roman"/>
          <w:szCs w:val="24"/>
        </w:rPr>
        <w:t xml:space="preserve">της </w:t>
      </w:r>
      <w:r w:rsidRPr="00012A36">
        <w:rPr>
          <w:rFonts w:eastAsia="Times New Roman"/>
          <w:szCs w:val="24"/>
        </w:rPr>
        <w:t>Γενικής Διεύθυνσης Τροφίμων</w:t>
      </w:r>
      <w:r>
        <w:rPr>
          <w:rFonts w:eastAsia="Times New Roman"/>
          <w:szCs w:val="24"/>
        </w:rPr>
        <w:t>.</w:t>
      </w:r>
    </w:p>
    <w:p w14:paraId="1789E7BB" w14:textId="77777777" w:rsidR="00690103" w:rsidRDefault="0001178F">
      <w:pPr>
        <w:tabs>
          <w:tab w:val="center" w:pos="4753"/>
          <w:tab w:val="left" w:pos="6156"/>
        </w:tabs>
        <w:spacing w:line="600" w:lineRule="auto"/>
        <w:ind w:firstLine="720"/>
        <w:jc w:val="both"/>
        <w:rPr>
          <w:rFonts w:eastAsia="Times New Roman"/>
          <w:szCs w:val="24"/>
        </w:rPr>
      </w:pPr>
      <w:r>
        <w:rPr>
          <w:rFonts w:eastAsia="Times New Roman"/>
          <w:szCs w:val="24"/>
        </w:rPr>
        <w:t>Τ</w:t>
      </w:r>
      <w:r w:rsidRPr="00012A36">
        <w:rPr>
          <w:rFonts w:eastAsia="Times New Roman"/>
          <w:szCs w:val="24"/>
        </w:rPr>
        <w:t>ο πέμπτο στοιχείο είναι ότι παραλάβαμε τους ελέγχους σε όλο</w:t>
      </w:r>
      <w:r>
        <w:rPr>
          <w:rFonts w:eastAsia="Times New Roman"/>
          <w:szCs w:val="24"/>
        </w:rPr>
        <w:t>ν</w:t>
      </w:r>
      <w:r w:rsidRPr="00012A36">
        <w:rPr>
          <w:rFonts w:eastAsia="Times New Roman"/>
          <w:szCs w:val="24"/>
        </w:rPr>
        <w:t xml:space="preserve"> το</w:t>
      </w:r>
      <w:r>
        <w:rPr>
          <w:rFonts w:eastAsia="Times New Roman"/>
          <w:szCs w:val="24"/>
        </w:rPr>
        <w:t>ν</w:t>
      </w:r>
      <w:r w:rsidRPr="00012A36">
        <w:rPr>
          <w:rFonts w:eastAsia="Times New Roman"/>
          <w:szCs w:val="24"/>
        </w:rPr>
        <w:t xml:space="preserve"> </w:t>
      </w:r>
      <w:proofErr w:type="spellStart"/>
      <w:r w:rsidRPr="00012A36">
        <w:rPr>
          <w:rFonts w:eastAsia="Times New Roman"/>
          <w:szCs w:val="24"/>
        </w:rPr>
        <w:t>αγρ</w:t>
      </w:r>
      <w:r>
        <w:rPr>
          <w:rFonts w:eastAsia="Times New Roman"/>
          <w:szCs w:val="24"/>
        </w:rPr>
        <w:t>οτοδιατροφικό</w:t>
      </w:r>
      <w:proofErr w:type="spellEnd"/>
      <w:r>
        <w:rPr>
          <w:rFonts w:eastAsia="Times New Roman"/>
          <w:szCs w:val="24"/>
        </w:rPr>
        <w:t xml:space="preserve"> τομέα τελείως απο</w:t>
      </w:r>
      <w:r w:rsidRPr="00012A36">
        <w:rPr>
          <w:rFonts w:eastAsia="Times New Roman"/>
          <w:szCs w:val="24"/>
        </w:rPr>
        <w:t>διαρθρωμένο</w:t>
      </w:r>
      <w:r>
        <w:rPr>
          <w:rFonts w:eastAsia="Times New Roman"/>
          <w:szCs w:val="24"/>
        </w:rPr>
        <w:t>υ</w:t>
      </w:r>
      <w:r w:rsidRPr="00012A36">
        <w:rPr>
          <w:rFonts w:eastAsia="Times New Roman"/>
          <w:szCs w:val="24"/>
        </w:rPr>
        <w:t>ς με τεράστιες ελλείψεις σε προσωπικό</w:t>
      </w:r>
      <w:r>
        <w:rPr>
          <w:rFonts w:eastAsia="Times New Roman"/>
          <w:szCs w:val="24"/>
        </w:rPr>
        <w:t>,</w:t>
      </w:r>
      <w:r w:rsidRPr="00012A36">
        <w:rPr>
          <w:rFonts w:eastAsia="Times New Roman"/>
          <w:szCs w:val="24"/>
        </w:rPr>
        <w:t xml:space="preserve"> με τερ</w:t>
      </w:r>
      <w:r w:rsidRPr="00012A36">
        <w:rPr>
          <w:rFonts w:eastAsia="Times New Roman"/>
          <w:szCs w:val="24"/>
        </w:rPr>
        <w:t>άστιες ελλείψεις σε υποδομές</w:t>
      </w:r>
      <w:r>
        <w:rPr>
          <w:rFonts w:eastAsia="Times New Roman"/>
          <w:szCs w:val="24"/>
        </w:rPr>
        <w:t>.</w:t>
      </w:r>
      <w:r w:rsidRPr="00012A36">
        <w:rPr>
          <w:rFonts w:eastAsia="Times New Roman"/>
          <w:szCs w:val="24"/>
        </w:rPr>
        <w:t xml:space="preserve"> </w:t>
      </w:r>
      <w:r>
        <w:rPr>
          <w:rFonts w:eastAsia="Times New Roman"/>
          <w:szCs w:val="24"/>
        </w:rPr>
        <w:t>Μ</w:t>
      </w:r>
      <w:r w:rsidRPr="00012A36">
        <w:rPr>
          <w:rFonts w:eastAsia="Times New Roman"/>
          <w:szCs w:val="24"/>
        </w:rPr>
        <w:t>έσα σε αυτά τα χρόνια της κρίσης καταφέραμε να ανασυγκροτήσουμε τους ελέγχους και παρά τις ελλείψεις</w:t>
      </w:r>
      <w:r>
        <w:rPr>
          <w:rFonts w:eastAsia="Times New Roman"/>
          <w:szCs w:val="24"/>
        </w:rPr>
        <w:t>,</w:t>
      </w:r>
      <w:r w:rsidRPr="00012A36">
        <w:rPr>
          <w:rFonts w:eastAsia="Times New Roman"/>
          <w:szCs w:val="24"/>
        </w:rPr>
        <w:t xml:space="preserve"> τις αδυναμίες και την αδυναμία αύξησης του προσωπικού που είχε φτάσει σε πολλές υπηρεσίες οριακά</w:t>
      </w:r>
      <w:r>
        <w:rPr>
          <w:rFonts w:eastAsia="Times New Roman"/>
          <w:szCs w:val="24"/>
        </w:rPr>
        <w:t>,</w:t>
      </w:r>
      <w:r w:rsidRPr="00012A36">
        <w:rPr>
          <w:rFonts w:eastAsia="Times New Roman"/>
          <w:szCs w:val="24"/>
        </w:rPr>
        <w:t xml:space="preserve"> καταφέραμε να έχουμε ανακ</w:t>
      </w:r>
      <w:r w:rsidRPr="00012A36">
        <w:rPr>
          <w:rFonts w:eastAsia="Times New Roman"/>
          <w:szCs w:val="24"/>
        </w:rPr>
        <w:t xml:space="preserve">τήσει και να έχουμε εξασφαλίσει σε πολύ μεγάλο βαθμό </w:t>
      </w:r>
      <w:r>
        <w:rPr>
          <w:rFonts w:eastAsia="Times New Roman"/>
          <w:szCs w:val="24"/>
        </w:rPr>
        <w:t>και</w:t>
      </w:r>
      <w:r w:rsidRPr="00012A36">
        <w:rPr>
          <w:rFonts w:eastAsia="Times New Roman"/>
          <w:szCs w:val="24"/>
        </w:rPr>
        <w:t xml:space="preserve"> την ασφάλεια και την υγιεινή των τροφίμων</w:t>
      </w:r>
      <w:r>
        <w:rPr>
          <w:rFonts w:eastAsia="Times New Roman"/>
          <w:szCs w:val="24"/>
        </w:rPr>
        <w:t>,</w:t>
      </w:r>
      <w:r w:rsidRPr="00012A36">
        <w:rPr>
          <w:rFonts w:eastAsia="Times New Roman"/>
          <w:szCs w:val="24"/>
        </w:rPr>
        <w:t xml:space="preserve"> </w:t>
      </w:r>
      <w:r>
        <w:rPr>
          <w:rFonts w:eastAsia="Times New Roman"/>
          <w:szCs w:val="24"/>
        </w:rPr>
        <w:t>κ</w:t>
      </w:r>
      <w:r w:rsidRPr="00012A36">
        <w:rPr>
          <w:rFonts w:eastAsia="Times New Roman"/>
          <w:szCs w:val="24"/>
        </w:rPr>
        <w:t xml:space="preserve">ατά συνέπεια την εμπιστοσύνη του </w:t>
      </w:r>
      <w:r>
        <w:rPr>
          <w:rFonts w:eastAsia="Times New Roman"/>
          <w:szCs w:val="24"/>
        </w:rPr>
        <w:t>κ</w:t>
      </w:r>
      <w:r w:rsidRPr="00012A36">
        <w:rPr>
          <w:rFonts w:eastAsia="Times New Roman"/>
          <w:szCs w:val="24"/>
        </w:rPr>
        <w:t>αταναλωτή</w:t>
      </w:r>
      <w:r>
        <w:rPr>
          <w:rFonts w:eastAsia="Times New Roman"/>
          <w:szCs w:val="24"/>
        </w:rPr>
        <w:t>,</w:t>
      </w:r>
      <w:r w:rsidRPr="00012A36">
        <w:rPr>
          <w:rFonts w:eastAsia="Times New Roman"/>
          <w:szCs w:val="24"/>
        </w:rPr>
        <w:t xml:space="preserve"> </w:t>
      </w:r>
      <w:r>
        <w:rPr>
          <w:rFonts w:eastAsia="Times New Roman"/>
          <w:szCs w:val="24"/>
        </w:rPr>
        <w:t>α</w:t>
      </w:r>
      <w:r w:rsidRPr="00012A36">
        <w:rPr>
          <w:rFonts w:eastAsia="Times New Roman"/>
          <w:szCs w:val="24"/>
        </w:rPr>
        <w:t xml:space="preserve">λλά και να στηρίξουμε </w:t>
      </w:r>
      <w:r>
        <w:rPr>
          <w:rFonts w:eastAsia="Times New Roman"/>
          <w:szCs w:val="24"/>
        </w:rPr>
        <w:t>το εισόδημα του παραγωγού</w:t>
      </w:r>
      <w:r w:rsidRPr="00012A36">
        <w:rPr>
          <w:rFonts w:eastAsia="Times New Roman"/>
          <w:szCs w:val="24"/>
        </w:rPr>
        <w:t xml:space="preserve"> </w:t>
      </w:r>
      <w:r>
        <w:rPr>
          <w:rFonts w:eastAsia="Times New Roman"/>
          <w:szCs w:val="24"/>
        </w:rPr>
        <w:t>κ</w:t>
      </w:r>
      <w:r w:rsidRPr="00012A36">
        <w:rPr>
          <w:rFonts w:eastAsia="Times New Roman"/>
          <w:szCs w:val="24"/>
        </w:rPr>
        <w:t xml:space="preserve">αι τη </w:t>
      </w:r>
      <w:r>
        <w:rPr>
          <w:rFonts w:eastAsia="Times New Roman"/>
          <w:szCs w:val="24"/>
        </w:rPr>
        <w:t>φήμη</w:t>
      </w:r>
      <w:r w:rsidRPr="00012A36">
        <w:rPr>
          <w:rFonts w:eastAsia="Times New Roman"/>
          <w:szCs w:val="24"/>
        </w:rPr>
        <w:t xml:space="preserve"> του</w:t>
      </w:r>
      <w:r>
        <w:rPr>
          <w:rFonts w:eastAsia="Times New Roman"/>
          <w:szCs w:val="24"/>
        </w:rPr>
        <w:t>.</w:t>
      </w:r>
    </w:p>
    <w:p w14:paraId="1789E7BC" w14:textId="77777777" w:rsidR="00690103" w:rsidRDefault="0001178F">
      <w:pPr>
        <w:tabs>
          <w:tab w:val="center" w:pos="4753"/>
          <w:tab w:val="left" w:pos="6156"/>
        </w:tabs>
        <w:spacing w:line="600" w:lineRule="auto"/>
        <w:ind w:firstLine="720"/>
        <w:jc w:val="both"/>
        <w:rPr>
          <w:rFonts w:eastAsia="Times New Roman"/>
          <w:szCs w:val="24"/>
        </w:rPr>
      </w:pPr>
      <w:r>
        <w:rPr>
          <w:rFonts w:eastAsia="Times New Roman"/>
          <w:szCs w:val="24"/>
        </w:rPr>
        <w:t>Τ</w:t>
      </w:r>
      <w:r w:rsidRPr="00012A36">
        <w:rPr>
          <w:rFonts w:eastAsia="Times New Roman"/>
          <w:szCs w:val="24"/>
        </w:rPr>
        <w:t xml:space="preserve">ο τελευταίο που παραλάβαμε ήταν η </w:t>
      </w:r>
      <w:r>
        <w:rPr>
          <w:rFonts w:eastAsia="Times New Roman"/>
          <w:szCs w:val="24"/>
        </w:rPr>
        <w:t>απώλεια,</w:t>
      </w:r>
      <w:r w:rsidRPr="00012A36">
        <w:rPr>
          <w:rFonts w:eastAsia="Times New Roman"/>
          <w:szCs w:val="24"/>
        </w:rPr>
        <w:t xml:space="preserve"> </w:t>
      </w:r>
      <w:r w:rsidRPr="00012A36">
        <w:rPr>
          <w:rFonts w:eastAsia="Times New Roman"/>
          <w:szCs w:val="24"/>
        </w:rPr>
        <w:t>μετά το ξεπούλημα της Αγροτικής Τράπεζας</w:t>
      </w:r>
      <w:r>
        <w:rPr>
          <w:rFonts w:eastAsia="Times New Roman"/>
          <w:szCs w:val="24"/>
        </w:rPr>
        <w:t>,</w:t>
      </w:r>
      <w:r w:rsidRPr="00012A36">
        <w:rPr>
          <w:rFonts w:eastAsia="Times New Roman"/>
          <w:szCs w:val="24"/>
        </w:rPr>
        <w:t xml:space="preserve"> ένα τεράστιο κενό στη χρηματοδότηση του </w:t>
      </w:r>
      <w:r>
        <w:rPr>
          <w:rFonts w:eastAsia="Times New Roman"/>
          <w:szCs w:val="24"/>
        </w:rPr>
        <w:t>π</w:t>
      </w:r>
      <w:r w:rsidRPr="00012A36">
        <w:rPr>
          <w:rFonts w:eastAsia="Times New Roman"/>
          <w:szCs w:val="24"/>
        </w:rPr>
        <w:t>ρωτογενούς τομέα</w:t>
      </w:r>
      <w:r>
        <w:rPr>
          <w:rFonts w:eastAsia="Times New Roman"/>
          <w:szCs w:val="24"/>
        </w:rPr>
        <w:t>.</w:t>
      </w:r>
    </w:p>
    <w:p w14:paraId="1789E7BD" w14:textId="77777777" w:rsidR="00690103" w:rsidRDefault="0001178F">
      <w:pPr>
        <w:tabs>
          <w:tab w:val="center" w:pos="4753"/>
          <w:tab w:val="left" w:pos="6156"/>
        </w:tabs>
        <w:spacing w:line="600" w:lineRule="auto"/>
        <w:ind w:firstLine="720"/>
        <w:jc w:val="both"/>
        <w:rPr>
          <w:rFonts w:eastAsia="Times New Roman"/>
          <w:szCs w:val="24"/>
        </w:rPr>
      </w:pPr>
      <w:r>
        <w:rPr>
          <w:rFonts w:eastAsia="Times New Roman"/>
          <w:szCs w:val="24"/>
        </w:rPr>
        <w:lastRenderedPageBreak/>
        <w:t>Τ</w:t>
      </w:r>
      <w:r w:rsidRPr="00012A36">
        <w:rPr>
          <w:rFonts w:eastAsia="Times New Roman"/>
          <w:szCs w:val="24"/>
        </w:rPr>
        <w:t>ι κάναμε</w:t>
      </w:r>
      <w:r>
        <w:rPr>
          <w:rFonts w:eastAsia="Times New Roman"/>
          <w:szCs w:val="24"/>
        </w:rPr>
        <w:t>,</w:t>
      </w:r>
      <w:r w:rsidRPr="00012A36">
        <w:rPr>
          <w:rFonts w:eastAsia="Times New Roman"/>
          <w:szCs w:val="24"/>
        </w:rPr>
        <w:t xml:space="preserve"> </w:t>
      </w:r>
      <w:r>
        <w:rPr>
          <w:rFonts w:eastAsia="Times New Roman"/>
          <w:szCs w:val="24"/>
        </w:rPr>
        <w:t>λ</w:t>
      </w:r>
      <w:r w:rsidRPr="00012A36">
        <w:rPr>
          <w:rFonts w:eastAsia="Times New Roman"/>
          <w:szCs w:val="24"/>
        </w:rPr>
        <w:t>οιπόν</w:t>
      </w:r>
      <w:r>
        <w:rPr>
          <w:rFonts w:eastAsia="Times New Roman"/>
          <w:szCs w:val="24"/>
        </w:rPr>
        <w:t>,</w:t>
      </w:r>
      <w:r w:rsidRPr="00012A36">
        <w:rPr>
          <w:rFonts w:eastAsia="Times New Roman"/>
          <w:szCs w:val="24"/>
        </w:rPr>
        <w:t xml:space="preserve"> σ</w:t>
      </w:r>
      <w:r>
        <w:rPr>
          <w:rFonts w:eastAsia="Times New Roman"/>
          <w:szCs w:val="24"/>
        </w:rPr>
        <w:t>ε</w:t>
      </w:r>
      <w:r w:rsidRPr="00012A36">
        <w:rPr>
          <w:rFonts w:eastAsia="Times New Roman"/>
          <w:szCs w:val="24"/>
        </w:rPr>
        <w:t xml:space="preserve"> </w:t>
      </w:r>
      <w:r>
        <w:rPr>
          <w:rFonts w:eastAsia="Times New Roman"/>
          <w:szCs w:val="24"/>
        </w:rPr>
        <w:t>αυτά τα</w:t>
      </w:r>
      <w:r w:rsidRPr="00012A36">
        <w:rPr>
          <w:rFonts w:eastAsia="Times New Roman"/>
          <w:szCs w:val="24"/>
        </w:rPr>
        <w:t xml:space="preserve"> </w:t>
      </w:r>
      <w:r>
        <w:rPr>
          <w:rFonts w:eastAsia="Times New Roman"/>
          <w:szCs w:val="24"/>
        </w:rPr>
        <w:t xml:space="preserve">τέσσερα </w:t>
      </w:r>
      <w:r w:rsidRPr="00012A36">
        <w:rPr>
          <w:rFonts w:eastAsia="Times New Roman"/>
          <w:szCs w:val="24"/>
        </w:rPr>
        <w:t xml:space="preserve">πρώτα χρόνια της διακυβέρνησής </w:t>
      </w:r>
      <w:r>
        <w:rPr>
          <w:rFonts w:eastAsia="Times New Roman"/>
          <w:szCs w:val="24"/>
        </w:rPr>
        <w:t>μας;</w:t>
      </w:r>
      <w:r w:rsidRPr="00012A36">
        <w:rPr>
          <w:rFonts w:eastAsia="Times New Roman"/>
          <w:szCs w:val="24"/>
        </w:rPr>
        <w:t xml:space="preserve"> </w:t>
      </w:r>
    </w:p>
    <w:p w14:paraId="1789E7BE" w14:textId="77777777" w:rsidR="00690103" w:rsidRDefault="0001178F">
      <w:pPr>
        <w:tabs>
          <w:tab w:val="center" w:pos="4753"/>
          <w:tab w:val="left" w:pos="6156"/>
        </w:tabs>
        <w:spacing w:line="600" w:lineRule="auto"/>
        <w:ind w:firstLine="720"/>
        <w:jc w:val="both"/>
        <w:rPr>
          <w:rFonts w:eastAsia="Times New Roman"/>
          <w:szCs w:val="24"/>
        </w:rPr>
      </w:pPr>
      <w:r>
        <w:rPr>
          <w:rFonts w:eastAsia="Times New Roman"/>
          <w:szCs w:val="24"/>
        </w:rPr>
        <w:t>Η</w:t>
      </w:r>
      <w:r w:rsidRPr="00012A36">
        <w:rPr>
          <w:rFonts w:eastAsia="Times New Roman"/>
          <w:szCs w:val="24"/>
        </w:rPr>
        <w:t xml:space="preserve"> πρώτη βαθιά τομή </w:t>
      </w:r>
      <w:r>
        <w:rPr>
          <w:rFonts w:eastAsia="Times New Roman"/>
          <w:szCs w:val="24"/>
        </w:rPr>
        <w:t>και</w:t>
      </w:r>
      <w:r w:rsidRPr="00012A36">
        <w:rPr>
          <w:rFonts w:eastAsia="Times New Roman"/>
          <w:szCs w:val="24"/>
        </w:rPr>
        <w:t xml:space="preserve"> παρέμβασ</w:t>
      </w:r>
      <w:r>
        <w:rPr>
          <w:rFonts w:eastAsia="Times New Roman"/>
          <w:szCs w:val="24"/>
        </w:rPr>
        <w:t>ή μας</w:t>
      </w:r>
      <w:r w:rsidRPr="00012A36">
        <w:rPr>
          <w:rFonts w:eastAsia="Times New Roman"/>
          <w:szCs w:val="24"/>
        </w:rPr>
        <w:t xml:space="preserve"> ήταν στο φορολογικό σύστημα</w:t>
      </w:r>
      <w:r>
        <w:rPr>
          <w:rFonts w:eastAsia="Times New Roman"/>
          <w:szCs w:val="24"/>
        </w:rPr>
        <w:t>,</w:t>
      </w:r>
      <w:r w:rsidRPr="00012A36">
        <w:rPr>
          <w:rFonts w:eastAsia="Times New Roman"/>
          <w:szCs w:val="24"/>
        </w:rPr>
        <w:t xml:space="preserve"> όπου πάνω από το 80% του </w:t>
      </w:r>
      <w:r>
        <w:rPr>
          <w:rFonts w:eastAsia="Times New Roman"/>
          <w:szCs w:val="24"/>
        </w:rPr>
        <w:t>α</w:t>
      </w:r>
      <w:r w:rsidRPr="00012A36">
        <w:rPr>
          <w:rFonts w:eastAsia="Times New Roman"/>
          <w:szCs w:val="24"/>
        </w:rPr>
        <w:t>γροτικού πληθυσμού δηλώνει εισόδημα μέχρι 5.000 ευρώ</w:t>
      </w:r>
      <w:r>
        <w:rPr>
          <w:rFonts w:eastAsia="Times New Roman"/>
          <w:szCs w:val="24"/>
        </w:rPr>
        <w:t>,</w:t>
      </w:r>
      <w:r w:rsidRPr="00012A36">
        <w:rPr>
          <w:rFonts w:eastAsia="Times New Roman"/>
          <w:szCs w:val="24"/>
        </w:rPr>
        <w:t xml:space="preserve"> ενώ το 93% δηλώνει μέχρι 9.000 ευρώ</w:t>
      </w:r>
      <w:r>
        <w:rPr>
          <w:rFonts w:eastAsia="Times New Roman"/>
          <w:szCs w:val="24"/>
        </w:rPr>
        <w:t>. Μια οικογένεια, δηλαδή, με παιδιά με</w:t>
      </w:r>
      <w:r w:rsidRPr="00012A36">
        <w:rPr>
          <w:rFonts w:eastAsia="Times New Roman"/>
          <w:szCs w:val="24"/>
        </w:rPr>
        <w:t xml:space="preserve"> εισόδημα 9.000 </w:t>
      </w:r>
      <w:r>
        <w:rPr>
          <w:rFonts w:eastAsia="Times New Roman"/>
          <w:szCs w:val="24"/>
        </w:rPr>
        <w:t xml:space="preserve">ευρώ </w:t>
      </w:r>
      <w:r w:rsidRPr="00012A36">
        <w:rPr>
          <w:rFonts w:eastAsia="Times New Roman"/>
          <w:szCs w:val="24"/>
        </w:rPr>
        <w:t>που είναι και η πλειοψηφία των αγροτών</w:t>
      </w:r>
      <w:r>
        <w:rPr>
          <w:rFonts w:eastAsia="Times New Roman"/>
          <w:szCs w:val="24"/>
        </w:rPr>
        <w:t>,</w:t>
      </w:r>
      <w:r w:rsidRPr="00012A36">
        <w:rPr>
          <w:rFonts w:eastAsia="Times New Roman"/>
          <w:szCs w:val="24"/>
        </w:rPr>
        <w:t xml:space="preserve"> σήμερα δεν πληρώνει φόρο</w:t>
      </w:r>
      <w:r>
        <w:rPr>
          <w:rFonts w:eastAsia="Times New Roman"/>
          <w:szCs w:val="24"/>
        </w:rPr>
        <w:t>. Γιατί; Γιατί τρ</w:t>
      </w:r>
      <w:r>
        <w:rPr>
          <w:rFonts w:eastAsia="Times New Roman"/>
          <w:szCs w:val="24"/>
        </w:rPr>
        <w:t>οποποιήσα</w:t>
      </w:r>
      <w:r w:rsidRPr="00012A36">
        <w:rPr>
          <w:rFonts w:eastAsia="Times New Roman"/>
          <w:szCs w:val="24"/>
        </w:rPr>
        <w:t>με το</w:t>
      </w:r>
      <w:r>
        <w:rPr>
          <w:rFonts w:eastAsia="Times New Roman"/>
          <w:szCs w:val="24"/>
        </w:rPr>
        <w:t>ν</w:t>
      </w:r>
      <w:r w:rsidRPr="00012A36">
        <w:rPr>
          <w:rFonts w:eastAsia="Times New Roman"/>
          <w:szCs w:val="24"/>
        </w:rPr>
        <w:t xml:space="preserve"> </w:t>
      </w:r>
      <w:r>
        <w:rPr>
          <w:rFonts w:eastAsia="Times New Roman"/>
          <w:szCs w:val="24"/>
        </w:rPr>
        <w:t>ν.4172/</w:t>
      </w:r>
      <w:r w:rsidRPr="00012A36">
        <w:rPr>
          <w:rFonts w:eastAsia="Times New Roman"/>
          <w:szCs w:val="24"/>
        </w:rPr>
        <w:t>2013</w:t>
      </w:r>
      <w:r>
        <w:rPr>
          <w:rFonts w:eastAsia="Times New Roman"/>
          <w:szCs w:val="24"/>
        </w:rPr>
        <w:t>,</w:t>
      </w:r>
      <w:r w:rsidRPr="00012A36">
        <w:rPr>
          <w:rFonts w:eastAsia="Times New Roman"/>
          <w:szCs w:val="24"/>
        </w:rPr>
        <w:t xml:space="preserve"> όπου φορολογού</w:t>
      </w:r>
      <w:r>
        <w:rPr>
          <w:rFonts w:eastAsia="Times New Roman"/>
          <w:szCs w:val="24"/>
        </w:rPr>
        <w:t xml:space="preserve">σε </w:t>
      </w:r>
      <w:r w:rsidRPr="00012A36">
        <w:rPr>
          <w:rFonts w:eastAsia="Times New Roman"/>
          <w:szCs w:val="24"/>
        </w:rPr>
        <w:t>από το πρώτο ευρώ το σύνολο των εισοδημάτων</w:t>
      </w:r>
      <w:r>
        <w:rPr>
          <w:rFonts w:eastAsia="Times New Roman"/>
          <w:szCs w:val="24"/>
        </w:rPr>
        <w:t>,</w:t>
      </w:r>
      <w:r w:rsidRPr="00012A36">
        <w:rPr>
          <w:rFonts w:eastAsia="Times New Roman"/>
          <w:szCs w:val="24"/>
        </w:rPr>
        <w:t xml:space="preserve"> το σύνολο των επιδοτήσεων και το σύνολο των αποζημιώσεων</w:t>
      </w:r>
      <w:r>
        <w:rPr>
          <w:rFonts w:eastAsia="Times New Roman"/>
          <w:szCs w:val="24"/>
        </w:rPr>
        <w:t>.</w:t>
      </w:r>
      <w:r w:rsidRPr="00012A36">
        <w:rPr>
          <w:rFonts w:eastAsia="Times New Roman"/>
          <w:szCs w:val="24"/>
        </w:rPr>
        <w:t xml:space="preserve"> </w:t>
      </w:r>
      <w:r>
        <w:rPr>
          <w:rFonts w:eastAsia="Times New Roman"/>
          <w:szCs w:val="24"/>
        </w:rPr>
        <w:t xml:space="preserve">Και αυτά δεν τα λέω εγώ, </w:t>
      </w:r>
      <w:r w:rsidRPr="00012A36">
        <w:rPr>
          <w:rFonts w:eastAsia="Times New Roman"/>
          <w:szCs w:val="24"/>
        </w:rPr>
        <w:t xml:space="preserve">τα έχει πει </w:t>
      </w:r>
      <w:r>
        <w:rPr>
          <w:rFonts w:eastAsia="Times New Roman"/>
          <w:szCs w:val="24"/>
        </w:rPr>
        <w:t>και η</w:t>
      </w:r>
      <w:r w:rsidRPr="00012A36">
        <w:rPr>
          <w:rFonts w:eastAsia="Times New Roman"/>
          <w:szCs w:val="24"/>
        </w:rPr>
        <w:t xml:space="preserve"> κ</w:t>
      </w:r>
      <w:r>
        <w:rPr>
          <w:rFonts w:eastAsia="Times New Roman"/>
          <w:szCs w:val="24"/>
        </w:rPr>
        <w:t>.</w:t>
      </w:r>
      <w:r w:rsidRPr="00012A36">
        <w:rPr>
          <w:rFonts w:eastAsia="Times New Roman"/>
          <w:szCs w:val="24"/>
        </w:rPr>
        <w:t xml:space="preserve"> </w:t>
      </w:r>
      <w:proofErr w:type="spellStart"/>
      <w:r>
        <w:rPr>
          <w:rFonts w:eastAsia="Times New Roman"/>
          <w:color w:val="000000" w:themeColor="text1"/>
          <w:szCs w:val="24"/>
        </w:rPr>
        <w:t>Τελιγιορίδου</w:t>
      </w:r>
      <w:proofErr w:type="spellEnd"/>
      <w:r>
        <w:rPr>
          <w:rFonts w:eastAsia="Times New Roman"/>
          <w:color w:val="000000" w:themeColor="text1"/>
          <w:szCs w:val="24"/>
        </w:rPr>
        <w:t xml:space="preserve">. </w:t>
      </w:r>
      <w:r w:rsidRPr="00012A36">
        <w:rPr>
          <w:rFonts w:eastAsia="Times New Roman"/>
          <w:szCs w:val="24"/>
        </w:rPr>
        <w:t xml:space="preserve">Έχει υπάρξει πρόταση τροπολογίας των Βουλευτών </w:t>
      </w:r>
      <w:r w:rsidRPr="00012A36">
        <w:rPr>
          <w:rFonts w:eastAsia="Times New Roman"/>
          <w:szCs w:val="24"/>
        </w:rPr>
        <w:t>της Νέας Δημοκρατίας σε νομοσχέδιο του κ</w:t>
      </w:r>
      <w:r>
        <w:rPr>
          <w:rFonts w:eastAsia="Times New Roman"/>
          <w:szCs w:val="24"/>
        </w:rPr>
        <w:t>.</w:t>
      </w:r>
      <w:r w:rsidRPr="00012A36">
        <w:rPr>
          <w:rFonts w:eastAsia="Times New Roman"/>
          <w:szCs w:val="24"/>
        </w:rPr>
        <w:t xml:space="preserve"> </w:t>
      </w:r>
      <w:proofErr w:type="spellStart"/>
      <w:r w:rsidRPr="00012A36">
        <w:rPr>
          <w:rFonts w:eastAsia="Times New Roman"/>
          <w:szCs w:val="24"/>
        </w:rPr>
        <w:t>Μηταράκη</w:t>
      </w:r>
      <w:proofErr w:type="spellEnd"/>
      <w:r>
        <w:rPr>
          <w:rFonts w:eastAsia="Times New Roman"/>
          <w:szCs w:val="24"/>
        </w:rPr>
        <w:t>,</w:t>
      </w:r>
      <w:r w:rsidRPr="00012A36">
        <w:rPr>
          <w:rFonts w:eastAsia="Times New Roman"/>
          <w:szCs w:val="24"/>
        </w:rPr>
        <w:t xml:space="preserve"> που απορρίφθηκε</w:t>
      </w:r>
      <w:r>
        <w:rPr>
          <w:rFonts w:eastAsia="Times New Roman"/>
          <w:szCs w:val="24"/>
        </w:rPr>
        <w:t>.</w:t>
      </w:r>
      <w:r w:rsidRPr="00012A36">
        <w:rPr>
          <w:rFonts w:eastAsia="Times New Roman"/>
          <w:szCs w:val="24"/>
        </w:rPr>
        <w:t xml:space="preserve"> Όλα αυτά έχουν κατατεθεί επανειλημμένως</w:t>
      </w:r>
      <w:r>
        <w:rPr>
          <w:rFonts w:eastAsia="Times New Roman"/>
          <w:szCs w:val="24"/>
        </w:rPr>
        <w:t>,</w:t>
      </w:r>
      <w:r w:rsidRPr="00012A36">
        <w:rPr>
          <w:rFonts w:eastAsia="Times New Roman"/>
          <w:szCs w:val="24"/>
        </w:rPr>
        <w:t xml:space="preserve"> από </w:t>
      </w:r>
      <w:r>
        <w:rPr>
          <w:rFonts w:eastAsia="Times New Roman"/>
          <w:szCs w:val="24"/>
        </w:rPr>
        <w:t>ε</w:t>
      </w:r>
      <w:r w:rsidRPr="00012A36">
        <w:rPr>
          <w:rFonts w:eastAsia="Times New Roman"/>
          <w:szCs w:val="24"/>
        </w:rPr>
        <w:t>μένα τουλάχιστον</w:t>
      </w:r>
      <w:r>
        <w:rPr>
          <w:rFonts w:eastAsia="Times New Roman"/>
          <w:szCs w:val="24"/>
        </w:rPr>
        <w:t>,</w:t>
      </w:r>
      <w:r w:rsidRPr="00012A36">
        <w:rPr>
          <w:rFonts w:eastAsia="Times New Roman"/>
          <w:szCs w:val="24"/>
        </w:rPr>
        <w:t xml:space="preserve"> στα Πρακτικά</w:t>
      </w:r>
      <w:r>
        <w:rPr>
          <w:rFonts w:eastAsia="Times New Roman"/>
          <w:szCs w:val="24"/>
        </w:rPr>
        <w:t>.</w:t>
      </w:r>
    </w:p>
    <w:p w14:paraId="1789E7BF" w14:textId="77777777" w:rsidR="00690103" w:rsidRDefault="0001178F">
      <w:pPr>
        <w:tabs>
          <w:tab w:val="center" w:pos="4753"/>
          <w:tab w:val="left" w:pos="6156"/>
        </w:tabs>
        <w:spacing w:line="600" w:lineRule="auto"/>
        <w:ind w:firstLine="720"/>
        <w:jc w:val="both"/>
        <w:rPr>
          <w:rFonts w:eastAsia="Times New Roman"/>
          <w:szCs w:val="24"/>
        </w:rPr>
      </w:pPr>
      <w:r>
        <w:rPr>
          <w:rFonts w:eastAsia="Times New Roman"/>
          <w:szCs w:val="24"/>
        </w:rPr>
        <w:t xml:space="preserve">Άρα με το </w:t>
      </w:r>
      <w:r w:rsidRPr="00012A36">
        <w:rPr>
          <w:rFonts w:eastAsia="Times New Roman"/>
          <w:szCs w:val="24"/>
        </w:rPr>
        <w:t xml:space="preserve">σύστημα φορολόγησης το οποίο </w:t>
      </w:r>
      <w:proofErr w:type="spellStart"/>
      <w:r w:rsidRPr="00012A36">
        <w:rPr>
          <w:rFonts w:eastAsia="Times New Roman"/>
          <w:szCs w:val="24"/>
        </w:rPr>
        <w:t>εισάγα</w:t>
      </w:r>
      <w:r>
        <w:rPr>
          <w:rFonts w:eastAsia="Times New Roman"/>
          <w:szCs w:val="24"/>
        </w:rPr>
        <w:t>γα</w:t>
      </w:r>
      <w:r w:rsidRPr="00012A36">
        <w:rPr>
          <w:rFonts w:eastAsia="Times New Roman"/>
          <w:szCs w:val="24"/>
        </w:rPr>
        <w:t>με</w:t>
      </w:r>
      <w:proofErr w:type="spellEnd"/>
      <w:r>
        <w:rPr>
          <w:rFonts w:eastAsia="Times New Roman"/>
          <w:szCs w:val="24"/>
        </w:rPr>
        <w:t>,</w:t>
      </w:r>
      <w:r w:rsidRPr="00012A36">
        <w:rPr>
          <w:rFonts w:eastAsia="Times New Roman"/>
          <w:szCs w:val="24"/>
        </w:rPr>
        <w:t xml:space="preserve"> δηλαδή το αφορολόγητο όριο των μισθωτών κ</w:t>
      </w:r>
      <w:r>
        <w:rPr>
          <w:rFonts w:eastAsia="Times New Roman"/>
          <w:szCs w:val="24"/>
        </w:rPr>
        <w:t>αι στο αγροτικό ε</w:t>
      </w:r>
      <w:r>
        <w:rPr>
          <w:rFonts w:eastAsia="Times New Roman"/>
          <w:szCs w:val="24"/>
        </w:rPr>
        <w:t xml:space="preserve">ισόδημα με τα </w:t>
      </w:r>
      <w:r w:rsidRPr="00012A36">
        <w:rPr>
          <w:rFonts w:eastAsia="Times New Roman"/>
          <w:szCs w:val="24"/>
        </w:rPr>
        <w:t>12.000</w:t>
      </w:r>
      <w:r>
        <w:rPr>
          <w:rFonts w:eastAsia="Times New Roman"/>
          <w:szCs w:val="24"/>
        </w:rPr>
        <w:t xml:space="preserve"> ευρώ αφορολόγητα ως </w:t>
      </w:r>
      <w:r w:rsidRPr="00012A36">
        <w:rPr>
          <w:rFonts w:eastAsia="Times New Roman"/>
          <w:szCs w:val="24"/>
        </w:rPr>
        <w:t xml:space="preserve">επιδοτήσεις του </w:t>
      </w:r>
      <w:r w:rsidRPr="00012A36">
        <w:rPr>
          <w:rFonts w:eastAsia="Times New Roman"/>
          <w:szCs w:val="24"/>
        </w:rPr>
        <w:lastRenderedPageBreak/>
        <w:t xml:space="preserve">πρώτου πυλώνα </w:t>
      </w:r>
      <w:r>
        <w:rPr>
          <w:rFonts w:eastAsia="Times New Roman"/>
          <w:szCs w:val="24"/>
        </w:rPr>
        <w:t>-</w:t>
      </w:r>
      <w:r w:rsidRPr="00012A36">
        <w:rPr>
          <w:rFonts w:eastAsia="Times New Roman"/>
          <w:szCs w:val="24"/>
        </w:rPr>
        <w:t>τη βασική και τη συνδεδεμένη</w:t>
      </w:r>
      <w:r>
        <w:rPr>
          <w:rFonts w:eastAsia="Times New Roman"/>
          <w:szCs w:val="24"/>
        </w:rPr>
        <w:t>-</w:t>
      </w:r>
      <w:r w:rsidRPr="00012A36">
        <w:rPr>
          <w:rFonts w:eastAsia="Times New Roman"/>
          <w:szCs w:val="24"/>
        </w:rPr>
        <w:t xml:space="preserve"> και τις αφορολόγητες επιδοτήσεις όλου του </w:t>
      </w:r>
      <w:r>
        <w:rPr>
          <w:rFonts w:eastAsia="Times New Roman"/>
          <w:szCs w:val="24"/>
        </w:rPr>
        <w:t>δ</w:t>
      </w:r>
      <w:r w:rsidRPr="00012A36">
        <w:rPr>
          <w:rFonts w:eastAsia="Times New Roman"/>
          <w:szCs w:val="24"/>
        </w:rPr>
        <w:t xml:space="preserve">εύτερου πυλώνα το σύνολο των μικρομεσαίων αγροτών της </w:t>
      </w:r>
      <w:r>
        <w:rPr>
          <w:rFonts w:eastAsia="Times New Roman"/>
          <w:szCs w:val="24"/>
        </w:rPr>
        <w:t>ραχοκοκαλιάς της</w:t>
      </w:r>
      <w:r w:rsidRPr="00012A36">
        <w:rPr>
          <w:rFonts w:eastAsia="Times New Roman"/>
          <w:szCs w:val="24"/>
        </w:rPr>
        <w:t xml:space="preserve"> </w:t>
      </w:r>
      <w:r>
        <w:rPr>
          <w:rFonts w:eastAsia="Times New Roman"/>
          <w:szCs w:val="24"/>
        </w:rPr>
        <w:t>α</w:t>
      </w:r>
      <w:r w:rsidRPr="00012A36">
        <w:rPr>
          <w:rFonts w:eastAsia="Times New Roman"/>
          <w:szCs w:val="24"/>
        </w:rPr>
        <w:t>γροτικής οικονομίας</w:t>
      </w:r>
      <w:r>
        <w:rPr>
          <w:rFonts w:eastAsia="Times New Roman"/>
          <w:szCs w:val="24"/>
        </w:rPr>
        <w:t>,</w:t>
      </w:r>
      <w:r w:rsidRPr="00012A36">
        <w:rPr>
          <w:rFonts w:eastAsia="Times New Roman"/>
          <w:szCs w:val="24"/>
        </w:rPr>
        <w:t xml:space="preserve"> δεν καταβάλλ</w:t>
      </w:r>
      <w:r>
        <w:rPr>
          <w:rFonts w:eastAsia="Times New Roman"/>
          <w:szCs w:val="24"/>
        </w:rPr>
        <w:t>ει</w:t>
      </w:r>
      <w:r w:rsidRPr="00012A36">
        <w:rPr>
          <w:rFonts w:eastAsia="Times New Roman"/>
          <w:szCs w:val="24"/>
        </w:rPr>
        <w:t xml:space="preserve"> φόρο και προστατεύεται</w:t>
      </w:r>
      <w:r>
        <w:rPr>
          <w:rFonts w:eastAsia="Times New Roman"/>
          <w:szCs w:val="24"/>
        </w:rPr>
        <w:t>.</w:t>
      </w:r>
    </w:p>
    <w:p w14:paraId="1789E7C0" w14:textId="77777777" w:rsidR="00690103" w:rsidRDefault="0001178F">
      <w:pPr>
        <w:tabs>
          <w:tab w:val="center" w:pos="4753"/>
          <w:tab w:val="left" w:pos="6156"/>
        </w:tabs>
        <w:spacing w:line="600" w:lineRule="auto"/>
        <w:ind w:firstLine="720"/>
        <w:jc w:val="both"/>
        <w:rPr>
          <w:rFonts w:eastAsia="Times New Roman"/>
          <w:szCs w:val="24"/>
        </w:rPr>
      </w:pPr>
      <w:r>
        <w:rPr>
          <w:rFonts w:eastAsia="Times New Roman"/>
          <w:szCs w:val="24"/>
        </w:rPr>
        <w:t xml:space="preserve">Επίσης να μην ξεχνάμε </w:t>
      </w:r>
      <w:r w:rsidRPr="00012A36">
        <w:rPr>
          <w:rFonts w:eastAsia="Times New Roman"/>
          <w:szCs w:val="24"/>
        </w:rPr>
        <w:t xml:space="preserve">ότι επιπλέον </w:t>
      </w:r>
      <w:r>
        <w:rPr>
          <w:rFonts w:eastAsia="Times New Roman"/>
          <w:szCs w:val="24"/>
        </w:rPr>
        <w:t>έχουμε εισάγει</w:t>
      </w:r>
      <w:r w:rsidRPr="00012A36">
        <w:rPr>
          <w:rFonts w:eastAsia="Times New Roman"/>
          <w:szCs w:val="24"/>
        </w:rPr>
        <w:t xml:space="preserve"> έκπτωση φόρου στους </w:t>
      </w:r>
      <w:r>
        <w:rPr>
          <w:rFonts w:eastAsia="Times New Roman"/>
          <w:szCs w:val="24"/>
        </w:rPr>
        <w:t>ν</w:t>
      </w:r>
      <w:r w:rsidRPr="00012A36">
        <w:rPr>
          <w:rFonts w:eastAsia="Times New Roman"/>
          <w:szCs w:val="24"/>
        </w:rPr>
        <w:t xml:space="preserve">έους </w:t>
      </w:r>
      <w:r>
        <w:rPr>
          <w:rFonts w:eastAsia="Times New Roman"/>
          <w:szCs w:val="24"/>
        </w:rPr>
        <w:t>α</w:t>
      </w:r>
      <w:r w:rsidRPr="00012A36">
        <w:rPr>
          <w:rFonts w:eastAsia="Times New Roman"/>
          <w:szCs w:val="24"/>
        </w:rPr>
        <w:t>γρότες</w:t>
      </w:r>
      <w:r>
        <w:rPr>
          <w:rFonts w:eastAsia="Times New Roman"/>
          <w:szCs w:val="24"/>
        </w:rPr>
        <w:t>. Ο</w:t>
      </w:r>
      <w:r w:rsidRPr="00012A36">
        <w:rPr>
          <w:rFonts w:eastAsia="Times New Roman"/>
          <w:szCs w:val="24"/>
        </w:rPr>
        <w:t>ι νέοι αγρότες για τα τρία πρώτα χρόνια πληρών</w:t>
      </w:r>
      <w:r>
        <w:rPr>
          <w:rFonts w:eastAsia="Times New Roman"/>
          <w:szCs w:val="24"/>
        </w:rPr>
        <w:t xml:space="preserve">ουν </w:t>
      </w:r>
      <w:r w:rsidRPr="00012A36">
        <w:rPr>
          <w:rFonts w:eastAsia="Times New Roman"/>
          <w:szCs w:val="24"/>
        </w:rPr>
        <w:t>το 50% της φορολογίας</w:t>
      </w:r>
      <w:r>
        <w:rPr>
          <w:rFonts w:eastAsia="Times New Roman"/>
          <w:szCs w:val="24"/>
        </w:rPr>
        <w:t>. Τ</w:t>
      </w:r>
      <w:r w:rsidRPr="00012A36">
        <w:rPr>
          <w:rFonts w:eastAsia="Times New Roman"/>
          <w:szCs w:val="24"/>
        </w:rPr>
        <w:t>ο τέλος επιτηδεύματος</w:t>
      </w:r>
      <w:r>
        <w:rPr>
          <w:rFonts w:eastAsia="Times New Roman"/>
          <w:szCs w:val="24"/>
        </w:rPr>
        <w:t xml:space="preserve"> </w:t>
      </w:r>
      <w:r w:rsidRPr="00012A36">
        <w:rPr>
          <w:rFonts w:eastAsia="Times New Roman"/>
          <w:szCs w:val="24"/>
        </w:rPr>
        <w:t>το οποίο καταργήσαμε για το</w:t>
      </w:r>
      <w:r>
        <w:rPr>
          <w:rFonts w:eastAsia="Times New Roman"/>
          <w:szCs w:val="24"/>
        </w:rPr>
        <w:t>υς</w:t>
      </w:r>
      <w:r w:rsidRPr="00012A36">
        <w:rPr>
          <w:rFonts w:eastAsia="Times New Roman"/>
          <w:szCs w:val="24"/>
        </w:rPr>
        <w:t xml:space="preserve"> </w:t>
      </w:r>
      <w:r>
        <w:rPr>
          <w:rFonts w:eastAsia="Times New Roman"/>
          <w:szCs w:val="24"/>
        </w:rPr>
        <w:t>συνεταιρισμένους α</w:t>
      </w:r>
      <w:r w:rsidRPr="00012A36">
        <w:rPr>
          <w:rFonts w:eastAsia="Times New Roman"/>
          <w:szCs w:val="24"/>
        </w:rPr>
        <w:t>γ</w:t>
      </w:r>
      <w:r w:rsidRPr="00012A36">
        <w:rPr>
          <w:rFonts w:eastAsia="Times New Roman"/>
          <w:szCs w:val="24"/>
        </w:rPr>
        <w:t>ρότες</w:t>
      </w:r>
      <w:r>
        <w:rPr>
          <w:rFonts w:eastAsia="Times New Roman"/>
          <w:szCs w:val="24"/>
        </w:rPr>
        <w:t>,</w:t>
      </w:r>
      <w:r w:rsidRPr="00012A36">
        <w:rPr>
          <w:rFonts w:eastAsia="Times New Roman"/>
          <w:szCs w:val="24"/>
        </w:rPr>
        <w:t xml:space="preserve"> πρόσφατα εισήχθη με το άρθρο 31 του ν</w:t>
      </w:r>
      <w:r>
        <w:rPr>
          <w:rFonts w:eastAsia="Times New Roman"/>
          <w:szCs w:val="24"/>
        </w:rPr>
        <w:t>.</w:t>
      </w:r>
      <w:r w:rsidRPr="00012A36">
        <w:rPr>
          <w:rFonts w:eastAsia="Times New Roman"/>
          <w:szCs w:val="24"/>
        </w:rPr>
        <w:t>3986</w:t>
      </w:r>
      <w:r>
        <w:rPr>
          <w:rFonts w:eastAsia="Times New Roman"/>
          <w:szCs w:val="24"/>
        </w:rPr>
        <w:t xml:space="preserve">/2011 </w:t>
      </w:r>
      <w:r w:rsidRPr="00012A36">
        <w:rPr>
          <w:rFonts w:eastAsia="Times New Roman"/>
          <w:szCs w:val="24"/>
        </w:rPr>
        <w:t>σαν έννοια για όλους τους επιτηδευματίες</w:t>
      </w:r>
      <w:r>
        <w:rPr>
          <w:rFonts w:eastAsia="Times New Roman"/>
          <w:szCs w:val="24"/>
        </w:rPr>
        <w:t xml:space="preserve"> </w:t>
      </w:r>
      <w:r w:rsidRPr="00012A36">
        <w:rPr>
          <w:rFonts w:eastAsia="Times New Roman"/>
          <w:szCs w:val="24"/>
        </w:rPr>
        <w:t>αλλά και τους αγρότες που μέχρι τότε ήταν επιτηδευματίες</w:t>
      </w:r>
      <w:r>
        <w:rPr>
          <w:rFonts w:eastAsia="Times New Roman"/>
          <w:szCs w:val="24"/>
        </w:rPr>
        <w:t>,</w:t>
      </w:r>
      <w:r w:rsidRPr="00012A36">
        <w:rPr>
          <w:rFonts w:eastAsia="Times New Roman"/>
          <w:szCs w:val="24"/>
        </w:rPr>
        <w:t xml:space="preserve"> και με το</w:t>
      </w:r>
      <w:r>
        <w:rPr>
          <w:rFonts w:eastAsia="Times New Roman"/>
          <w:szCs w:val="24"/>
        </w:rPr>
        <w:t>ν</w:t>
      </w:r>
      <w:r w:rsidRPr="00012A36">
        <w:rPr>
          <w:rFonts w:eastAsia="Times New Roman"/>
          <w:szCs w:val="24"/>
        </w:rPr>
        <w:t xml:space="preserve"> </w:t>
      </w:r>
      <w:r>
        <w:rPr>
          <w:rFonts w:eastAsia="Times New Roman"/>
          <w:szCs w:val="24"/>
        </w:rPr>
        <w:t>ν.</w:t>
      </w:r>
      <w:r w:rsidRPr="00012A36">
        <w:rPr>
          <w:rFonts w:eastAsia="Times New Roman"/>
          <w:szCs w:val="24"/>
        </w:rPr>
        <w:t>4172</w:t>
      </w:r>
      <w:r>
        <w:rPr>
          <w:rFonts w:eastAsia="Times New Roman"/>
          <w:szCs w:val="24"/>
        </w:rPr>
        <w:t>/20</w:t>
      </w:r>
      <w:r w:rsidRPr="00012A36">
        <w:rPr>
          <w:rFonts w:eastAsia="Times New Roman"/>
          <w:szCs w:val="24"/>
        </w:rPr>
        <w:t>13 γενικεύθηκε σε όλους τους συνεταιρισμ</w:t>
      </w:r>
      <w:r>
        <w:rPr>
          <w:rFonts w:eastAsia="Times New Roman"/>
          <w:szCs w:val="24"/>
        </w:rPr>
        <w:t>ένους</w:t>
      </w:r>
      <w:r w:rsidRPr="00012A36">
        <w:rPr>
          <w:rFonts w:eastAsia="Times New Roman"/>
          <w:szCs w:val="24"/>
        </w:rPr>
        <w:t xml:space="preserve"> αγρότες</w:t>
      </w:r>
      <w:r>
        <w:rPr>
          <w:rFonts w:eastAsia="Times New Roman"/>
          <w:szCs w:val="24"/>
        </w:rPr>
        <w:t>.</w:t>
      </w:r>
      <w:r w:rsidRPr="00012A36">
        <w:rPr>
          <w:rFonts w:eastAsia="Times New Roman"/>
          <w:szCs w:val="24"/>
        </w:rPr>
        <w:t xml:space="preserve"> </w:t>
      </w:r>
      <w:r>
        <w:rPr>
          <w:rFonts w:eastAsia="Times New Roman"/>
          <w:szCs w:val="24"/>
        </w:rPr>
        <w:t>Ε</w:t>
      </w:r>
      <w:r w:rsidRPr="00012A36">
        <w:rPr>
          <w:rFonts w:eastAsia="Times New Roman"/>
          <w:szCs w:val="24"/>
        </w:rPr>
        <w:t>ίχαμε πρόσφατη συζήτηση</w:t>
      </w:r>
      <w:r>
        <w:rPr>
          <w:rFonts w:eastAsia="Times New Roman"/>
          <w:szCs w:val="24"/>
        </w:rPr>
        <w:t xml:space="preserve"> γι</w:t>
      </w:r>
      <w:r>
        <w:rPr>
          <w:rFonts w:eastAsia="Times New Roman"/>
          <w:szCs w:val="24"/>
        </w:rPr>
        <w:t>α αυτό. Ποιος, λοιπόν, μιλάει για τη στρατηγική</w:t>
      </w:r>
      <w:r w:rsidRPr="00012A36">
        <w:rPr>
          <w:rFonts w:eastAsia="Times New Roman"/>
          <w:szCs w:val="24"/>
        </w:rPr>
        <w:t xml:space="preserve"> στον αγροτικό τομέα</w:t>
      </w:r>
      <w:r>
        <w:rPr>
          <w:rFonts w:eastAsia="Times New Roman"/>
          <w:szCs w:val="24"/>
        </w:rPr>
        <w:t>;</w:t>
      </w:r>
      <w:r w:rsidRPr="00012A36">
        <w:rPr>
          <w:rFonts w:eastAsia="Times New Roman"/>
          <w:szCs w:val="24"/>
        </w:rPr>
        <w:t xml:space="preserve"> </w:t>
      </w:r>
      <w:r>
        <w:rPr>
          <w:rFonts w:eastAsia="Times New Roman"/>
          <w:szCs w:val="24"/>
        </w:rPr>
        <w:t>Νέοι συνεταιρισμοί, όλη η μικρομεσαία</w:t>
      </w:r>
      <w:r w:rsidRPr="00012A36">
        <w:rPr>
          <w:rFonts w:eastAsia="Times New Roman"/>
          <w:szCs w:val="24"/>
        </w:rPr>
        <w:t xml:space="preserve"> αγροτιά είναι οι ωφελούμενοι </w:t>
      </w:r>
      <w:r>
        <w:rPr>
          <w:rFonts w:eastAsia="Times New Roman"/>
          <w:szCs w:val="24"/>
        </w:rPr>
        <w:t>από</w:t>
      </w:r>
      <w:r w:rsidRPr="00012A36">
        <w:rPr>
          <w:rFonts w:eastAsia="Times New Roman"/>
          <w:szCs w:val="24"/>
        </w:rPr>
        <w:t xml:space="preserve"> το φορολογικό σύστημα </w:t>
      </w:r>
      <w:r>
        <w:rPr>
          <w:rFonts w:eastAsia="Times New Roman"/>
          <w:szCs w:val="24"/>
        </w:rPr>
        <w:t xml:space="preserve">νομοθέτησής μας μέχρι τώρα. </w:t>
      </w:r>
    </w:p>
    <w:p w14:paraId="1789E7C1" w14:textId="77777777" w:rsidR="00690103" w:rsidRDefault="0001178F">
      <w:pPr>
        <w:tabs>
          <w:tab w:val="center" w:pos="4753"/>
          <w:tab w:val="left" w:pos="6156"/>
        </w:tabs>
        <w:spacing w:line="600" w:lineRule="auto"/>
        <w:ind w:firstLine="720"/>
        <w:jc w:val="both"/>
        <w:rPr>
          <w:rFonts w:eastAsia="Times New Roman"/>
          <w:szCs w:val="24"/>
        </w:rPr>
      </w:pPr>
      <w:r>
        <w:rPr>
          <w:rFonts w:eastAsia="Times New Roman"/>
          <w:szCs w:val="24"/>
        </w:rPr>
        <w:t>Π</w:t>
      </w:r>
      <w:r w:rsidRPr="00012A36">
        <w:rPr>
          <w:rFonts w:eastAsia="Times New Roman"/>
          <w:szCs w:val="24"/>
        </w:rPr>
        <w:t>ρόσφατα φέραμε την προστασία των κοινοτικών επιδοτήσεων του πρώτ</w:t>
      </w:r>
      <w:r w:rsidRPr="00012A36">
        <w:rPr>
          <w:rFonts w:eastAsia="Times New Roman"/>
          <w:szCs w:val="24"/>
        </w:rPr>
        <w:t>ου πυλώνα</w:t>
      </w:r>
      <w:r>
        <w:rPr>
          <w:rFonts w:eastAsia="Times New Roman"/>
          <w:szCs w:val="24"/>
        </w:rPr>
        <w:t xml:space="preserve">. Η </w:t>
      </w:r>
      <w:r w:rsidRPr="00012A36">
        <w:rPr>
          <w:rFonts w:eastAsia="Times New Roman"/>
          <w:szCs w:val="24"/>
        </w:rPr>
        <w:t>νομοθετική πρωτοβουλία που είχαμε σε αυτό</w:t>
      </w:r>
      <w:r>
        <w:rPr>
          <w:rFonts w:eastAsia="Times New Roman"/>
          <w:szCs w:val="24"/>
        </w:rPr>
        <w:t>,</w:t>
      </w:r>
      <w:r w:rsidRPr="00012A36">
        <w:rPr>
          <w:rFonts w:eastAsia="Times New Roman"/>
          <w:szCs w:val="24"/>
        </w:rPr>
        <w:t xml:space="preserve"> φέρνε</w:t>
      </w:r>
      <w:r>
        <w:rPr>
          <w:rFonts w:eastAsia="Times New Roman"/>
          <w:szCs w:val="24"/>
        </w:rPr>
        <w:t>ι προστασία των επιδοτήσεων όλου</w:t>
      </w:r>
      <w:r w:rsidRPr="00012A36">
        <w:rPr>
          <w:rFonts w:eastAsia="Times New Roman"/>
          <w:szCs w:val="24"/>
        </w:rPr>
        <w:t xml:space="preserve"> του </w:t>
      </w:r>
      <w:r w:rsidRPr="00012A36">
        <w:rPr>
          <w:rFonts w:eastAsia="Times New Roman"/>
          <w:szCs w:val="24"/>
        </w:rPr>
        <w:lastRenderedPageBreak/>
        <w:t>πρώτου πυλώνα μέχρι 7.500 ευρώ</w:t>
      </w:r>
      <w:r>
        <w:rPr>
          <w:rFonts w:eastAsia="Times New Roman"/>
          <w:szCs w:val="24"/>
        </w:rPr>
        <w:t>,</w:t>
      </w:r>
      <w:r w:rsidRPr="00012A36">
        <w:rPr>
          <w:rFonts w:eastAsia="Times New Roman"/>
          <w:szCs w:val="24"/>
        </w:rPr>
        <w:t xml:space="preserve"> ενώ παράλληλα ισχύει η προστασία των λογαριασμών μέχρι 1.250 ευρώ μηνιαίως</w:t>
      </w:r>
      <w:r>
        <w:rPr>
          <w:rFonts w:eastAsia="Times New Roman"/>
          <w:szCs w:val="24"/>
        </w:rPr>
        <w:t>.</w:t>
      </w:r>
    </w:p>
    <w:p w14:paraId="1789E7C2" w14:textId="77777777" w:rsidR="00690103" w:rsidRDefault="0001178F">
      <w:pPr>
        <w:tabs>
          <w:tab w:val="center" w:pos="4753"/>
          <w:tab w:val="left" w:pos="6156"/>
        </w:tabs>
        <w:spacing w:line="600" w:lineRule="auto"/>
        <w:ind w:firstLine="720"/>
        <w:jc w:val="both"/>
        <w:rPr>
          <w:rFonts w:eastAsia="Times New Roman"/>
          <w:szCs w:val="24"/>
        </w:rPr>
      </w:pPr>
      <w:r>
        <w:rPr>
          <w:rFonts w:eastAsia="Times New Roman"/>
          <w:szCs w:val="24"/>
        </w:rPr>
        <w:t>Όσον αφορά το</w:t>
      </w:r>
      <w:r w:rsidRPr="00012A36">
        <w:rPr>
          <w:rFonts w:eastAsia="Times New Roman"/>
          <w:szCs w:val="24"/>
        </w:rPr>
        <w:t xml:space="preserve"> ασφαλιστικό</w:t>
      </w:r>
      <w:r>
        <w:rPr>
          <w:rFonts w:eastAsia="Times New Roman"/>
          <w:szCs w:val="24"/>
        </w:rPr>
        <w:t>, μιλάτε για αύξηση των</w:t>
      </w:r>
      <w:r w:rsidRPr="00012A36">
        <w:rPr>
          <w:rFonts w:eastAsia="Times New Roman"/>
          <w:szCs w:val="24"/>
        </w:rPr>
        <w:t xml:space="preserve"> α</w:t>
      </w:r>
      <w:r w:rsidRPr="00012A36">
        <w:rPr>
          <w:rFonts w:eastAsia="Times New Roman"/>
          <w:szCs w:val="24"/>
        </w:rPr>
        <w:t>σφαλιστικών εισφορών</w:t>
      </w:r>
      <w:r>
        <w:rPr>
          <w:rFonts w:eastAsia="Times New Roman"/>
          <w:szCs w:val="24"/>
        </w:rPr>
        <w:t>.</w:t>
      </w:r>
      <w:r w:rsidRPr="00012A36">
        <w:rPr>
          <w:rFonts w:eastAsia="Times New Roman"/>
          <w:szCs w:val="24"/>
        </w:rPr>
        <w:t xml:space="preserve"> </w:t>
      </w:r>
      <w:r>
        <w:rPr>
          <w:rFonts w:eastAsia="Times New Roman"/>
          <w:szCs w:val="24"/>
        </w:rPr>
        <w:t xml:space="preserve">Τι ίσχυε πριν αναλάβουμε </w:t>
      </w:r>
      <w:r w:rsidRPr="00012A36">
        <w:rPr>
          <w:rFonts w:eastAsia="Times New Roman"/>
          <w:szCs w:val="24"/>
        </w:rPr>
        <w:t>το 2015</w:t>
      </w:r>
      <w:r>
        <w:rPr>
          <w:rFonts w:eastAsia="Times New Roman"/>
          <w:szCs w:val="24"/>
        </w:rPr>
        <w:t>;</w:t>
      </w:r>
      <w:r w:rsidRPr="00012A36">
        <w:rPr>
          <w:rFonts w:eastAsia="Times New Roman"/>
          <w:szCs w:val="24"/>
        </w:rPr>
        <w:t xml:space="preserve"> </w:t>
      </w:r>
      <w:r>
        <w:rPr>
          <w:rFonts w:eastAsia="Times New Roman"/>
          <w:szCs w:val="24"/>
        </w:rPr>
        <w:t>Ε</w:t>
      </w:r>
      <w:r w:rsidRPr="00012A36">
        <w:rPr>
          <w:rFonts w:eastAsia="Times New Roman"/>
          <w:szCs w:val="24"/>
        </w:rPr>
        <w:t>ίχαμε το</w:t>
      </w:r>
      <w:r>
        <w:rPr>
          <w:rFonts w:eastAsia="Times New Roman"/>
          <w:szCs w:val="24"/>
        </w:rPr>
        <w:t>ν</w:t>
      </w:r>
      <w:r w:rsidRPr="00012A36">
        <w:rPr>
          <w:rFonts w:eastAsia="Times New Roman"/>
          <w:szCs w:val="24"/>
        </w:rPr>
        <w:t xml:space="preserve"> νόμο Λοβέρδου</w:t>
      </w:r>
      <w:r>
        <w:rPr>
          <w:rFonts w:eastAsia="Times New Roman"/>
          <w:szCs w:val="24"/>
        </w:rPr>
        <w:t xml:space="preserve"> -</w:t>
      </w:r>
      <w:r w:rsidRPr="00012A36">
        <w:rPr>
          <w:rFonts w:eastAsia="Times New Roman"/>
          <w:szCs w:val="24"/>
        </w:rPr>
        <w:t xml:space="preserve"> </w:t>
      </w:r>
      <w:proofErr w:type="spellStart"/>
      <w:r>
        <w:rPr>
          <w:rFonts w:eastAsia="Times New Roman"/>
          <w:szCs w:val="24"/>
        </w:rPr>
        <w:t>Κ</w:t>
      </w:r>
      <w:r w:rsidRPr="00012A36">
        <w:rPr>
          <w:rFonts w:eastAsia="Times New Roman"/>
          <w:szCs w:val="24"/>
        </w:rPr>
        <w:t>ουτρουμάνη</w:t>
      </w:r>
      <w:proofErr w:type="spellEnd"/>
      <w:r>
        <w:rPr>
          <w:rFonts w:eastAsia="Times New Roman"/>
          <w:szCs w:val="24"/>
        </w:rPr>
        <w:t xml:space="preserve">, όπου τον Ιούλιο του 2010 ψηφίστηκε </w:t>
      </w:r>
      <w:r w:rsidRPr="00012A36">
        <w:rPr>
          <w:rFonts w:eastAsia="Times New Roman"/>
          <w:szCs w:val="24"/>
        </w:rPr>
        <w:t xml:space="preserve">ο </w:t>
      </w:r>
      <w:r>
        <w:rPr>
          <w:rFonts w:eastAsia="Times New Roman"/>
          <w:szCs w:val="24"/>
        </w:rPr>
        <w:t>ν.</w:t>
      </w:r>
      <w:r w:rsidRPr="00012A36">
        <w:rPr>
          <w:rFonts w:eastAsia="Times New Roman"/>
          <w:szCs w:val="24"/>
        </w:rPr>
        <w:t xml:space="preserve">3863 </w:t>
      </w:r>
      <w:r>
        <w:rPr>
          <w:rFonts w:eastAsia="Times New Roman"/>
          <w:szCs w:val="24"/>
        </w:rPr>
        <w:t>και ο ν.38</w:t>
      </w:r>
      <w:r w:rsidRPr="00012A36">
        <w:rPr>
          <w:rFonts w:eastAsia="Times New Roman"/>
          <w:szCs w:val="24"/>
        </w:rPr>
        <w:t>65</w:t>
      </w:r>
      <w:r>
        <w:rPr>
          <w:rFonts w:eastAsia="Times New Roman"/>
          <w:szCs w:val="24"/>
        </w:rPr>
        <w:t xml:space="preserve"> που έχουν</w:t>
      </w:r>
      <w:r w:rsidRPr="00012A36">
        <w:rPr>
          <w:rFonts w:eastAsia="Times New Roman"/>
          <w:szCs w:val="24"/>
        </w:rPr>
        <w:t xml:space="preserve"> παρεμβάσεις</w:t>
      </w:r>
      <w:r>
        <w:rPr>
          <w:rFonts w:eastAsia="Times New Roman"/>
          <w:szCs w:val="24"/>
        </w:rPr>
        <w:t>.</w:t>
      </w:r>
      <w:r w:rsidRPr="00012A36">
        <w:rPr>
          <w:rFonts w:eastAsia="Times New Roman"/>
          <w:szCs w:val="24"/>
        </w:rPr>
        <w:t xml:space="preserve"> </w:t>
      </w:r>
      <w:r>
        <w:rPr>
          <w:rFonts w:eastAsia="Times New Roman"/>
          <w:szCs w:val="24"/>
        </w:rPr>
        <w:t xml:space="preserve">Εκεί, λοιπόν, τι προβλέπεται; </w:t>
      </w:r>
    </w:p>
    <w:p w14:paraId="1789E7C3" w14:textId="77777777" w:rsidR="00690103" w:rsidRDefault="0001178F">
      <w:pPr>
        <w:tabs>
          <w:tab w:val="center" w:pos="4753"/>
          <w:tab w:val="left" w:pos="6156"/>
        </w:tabs>
        <w:spacing w:line="600" w:lineRule="auto"/>
        <w:ind w:firstLine="720"/>
        <w:jc w:val="both"/>
        <w:rPr>
          <w:rFonts w:eastAsia="Times New Roman"/>
          <w:szCs w:val="24"/>
        </w:rPr>
      </w:pPr>
      <w:r w:rsidRPr="00012A36">
        <w:rPr>
          <w:rFonts w:eastAsia="Times New Roman"/>
          <w:szCs w:val="24"/>
        </w:rPr>
        <w:t xml:space="preserve">Πρώτον ότι η βασική σύνταξη του αγρότη έβαινε </w:t>
      </w:r>
      <w:r w:rsidRPr="00012A36">
        <w:rPr>
          <w:rFonts w:eastAsia="Times New Roman"/>
          <w:szCs w:val="24"/>
        </w:rPr>
        <w:t xml:space="preserve">μειούμενη σταδιακά μέχρι το 2026 </w:t>
      </w:r>
      <w:r>
        <w:rPr>
          <w:rFonts w:eastAsia="Times New Roman"/>
          <w:szCs w:val="24"/>
        </w:rPr>
        <w:t>ο</w:t>
      </w:r>
      <w:r w:rsidRPr="00012A36">
        <w:rPr>
          <w:rFonts w:eastAsia="Times New Roman"/>
          <w:szCs w:val="24"/>
        </w:rPr>
        <w:t xml:space="preserve">πότε </w:t>
      </w:r>
      <w:r>
        <w:rPr>
          <w:rFonts w:eastAsia="Times New Roman"/>
          <w:szCs w:val="24"/>
        </w:rPr>
        <w:t>καταργούταν τελείως</w:t>
      </w:r>
      <w:r>
        <w:rPr>
          <w:rFonts w:eastAsia="Times New Roman"/>
          <w:szCs w:val="24"/>
        </w:rPr>
        <w:t>,</w:t>
      </w:r>
      <w:r>
        <w:rPr>
          <w:rFonts w:eastAsia="Times New Roman"/>
          <w:szCs w:val="24"/>
        </w:rPr>
        <w:t xml:space="preserve"> και γιατί ο ΟΓΑ είχε εξαιρεθεί από τη ρύθμιση του ν.3863. </w:t>
      </w:r>
    </w:p>
    <w:p w14:paraId="1789E7C4" w14:textId="77777777" w:rsidR="00690103" w:rsidRDefault="0001178F">
      <w:pPr>
        <w:spacing w:line="600" w:lineRule="auto"/>
        <w:ind w:firstLine="720"/>
        <w:jc w:val="both"/>
        <w:rPr>
          <w:rFonts w:eastAsia="Times New Roman"/>
          <w:szCs w:val="24"/>
        </w:rPr>
      </w:pPr>
      <w:r>
        <w:rPr>
          <w:rFonts w:eastAsia="Times New Roman"/>
          <w:szCs w:val="24"/>
        </w:rPr>
        <w:t>Και δεύτερον</w:t>
      </w:r>
      <w:r>
        <w:rPr>
          <w:rFonts w:eastAsia="Times New Roman"/>
          <w:szCs w:val="24"/>
        </w:rPr>
        <w:t>,</w:t>
      </w:r>
      <w:r>
        <w:rPr>
          <w:rFonts w:eastAsia="Times New Roman"/>
          <w:szCs w:val="24"/>
        </w:rPr>
        <w:t xml:space="preserve"> έκανε ωριμάνσεις ανά τριετία και αύξηση των ασφαλίστρων. Γιατί φτάσαμε εκεί; Φτάσαμε εκεί</w:t>
      </w:r>
      <w:r>
        <w:rPr>
          <w:rFonts w:eastAsia="Times New Roman"/>
          <w:szCs w:val="24"/>
        </w:rPr>
        <w:t>,</w:t>
      </w:r>
      <w:r>
        <w:rPr>
          <w:rFonts w:eastAsia="Times New Roman"/>
          <w:szCs w:val="24"/>
        </w:rPr>
        <w:t xml:space="preserve"> γιατί το κούρεμα μέσω του </w:t>
      </w:r>
      <w:r>
        <w:rPr>
          <w:rFonts w:eastAsia="Times New Roman"/>
          <w:szCs w:val="24"/>
          <w:lang w:val="en-US"/>
        </w:rPr>
        <w:t>PSI</w:t>
      </w:r>
      <w:r w:rsidRPr="00D578A6">
        <w:rPr>
          <w:rFonts w:eastAsia="Times New Roman"/>
          <w:szCs w:val="24"/>
        </w:rPr>
        <w:t xml:space="preserve"> </w:t>
      </w:r>
      <w:r>
        <w:rPr>
          <w:rFonts w:eastAsia="Times New Roman"/>
          <w:szCs w:val="24"/>
        </w:rPr>
        <w:t>στ</w:t>
      </w:r>
      <w:r>
        <w:rPr>
          <w:rFonts w:eastAsia="Times New Roman"/>
          <w:szCs w:val="24"/>
        </w:rPr>
        <w:t>ον ΟΓΑ στοίχισε πάνω από μισό δισεκατομμύριο για την ακρίβεια 550 εκατομμύρια.</w:t>
      </w:r>
    </w:p>
    <w:p w14:paraId="1789E7C5" w14:textId="77777777" w:rsidR="00690103" w:rsidRDefault="0001178F">
      <w:pPr>
        <w:spacing w:line="600" w:lineRule="auto"/>
        <w:ind w:firstLine="720"/>
        <w:jc w:val="both"/>
        <w:rPr>
          <w:rFonts w:eastAsia="Times New Roman"/>
          <w:szCs w:val="24"/>
        </w:rPr>
      </w:pPr>
      <w:r>
        <w:rPr>
          <w:rFonts w:eastAsia="Times New Roman"/>
          <w:szCs w:val="24"/>
        </w:rPr>
        <w:t>Εμείς φέραμε τον ν.4387. Και τι παρεμβάσεις καταφέραμε να κάνουμε με τον ν.4387/2016; Πρώτον, δεν έγινε καμμία μ</w:t>
      </w:r>
      <w:r w:rsidRPr="00D578A6">
        <w:rPr>
          <w:rFonts w:eastAsia="Times New Roman"/>
          <w:szCs w:val="24"/>
        </w:rPr>
        <w:t>είωση στις συντάξεις του ΟΓΑ</w:t>
      </w:r>
      <w:r>
        <w:rPr>
          <w:rFonts w:eastAsia="Times New Roman"/>
          <w:szCs w:val="24"/>
        </w:rPr>
        <w:t>,</w:t>
      </w:r>
      <w:r w:rsidRPr="00D578A6">
        <w:rPr>
          <w:rFonts w:eastAsia="Times New Roman"/>
          <w:szCs w:val="24"/>
        </w:rPr>
        <w:t xml:space="preserve"> αλλά αντίθετα </w:t>
      </w:r>
      <w:r>
        <w:rPr>
          <w:rFonts w:eastAsia="Times New Roman"/>
          <w:szCs w:val="24"/>
        </w:rPr>
        <w:t xml:space="preserve">υπήρξε </w:t>
      </w:r>
      <w:r w:rsidRPr="00D578A6">
        <w:rPr>
          <w:rFonts w:eastAsia="Times New Roman"/>
          <w:szCs w:val="24"/>
        </w:rPr>
        <w:t xml:space="preserve">σταδιακή αύξησή </w:t>
      </w:r>
      <w:r>
        <w:rPr>
          <w:rFonts w:eastAsia="Times New Roman"/>
          <w:szCs w:val="24"/>
        </w:rPr>
        <w:t>τους. Δ</w:t>
      </w:r>
      <w:r w:rsidRPr="00D578A6">
        <w:rPr>
          <w:rFonts w:eastAsia="Times New Roman"/>
          <w:szCs w:val="24"/>
        </w:rPr>
        <w:t>εύτερον</w:t>
      </w:r>
      <w:r>
        <w:rPr>
          <w:rFonts w:eastAsia="Times New Roman"/>
          <w:szCs w:val="24"/>
        </w:rPr>
        <w:t>,</w:t>
      </w:r>
      <w:r w:rsidRPr="00D578A6">
        <w:rPr>
          <w:rFonts w:eastAsia="Times New Roman"/>
          <w:szCs w:val="24"/>
        </w:rPr>
        <w:t xml:space="preserve"> ο αγρότης απολαμβάνει πλέον τις ίδιες </w:t>
      </w:r>
      <w:r w:rsidRPr="00D578A6">
        <w:rPr>
          <w:rFonts w:eastAsia="Times New Roman"/>
          <w:szCs w:val="24"/>
        </w:rPr>
        <w:lastRenderedPageBreak/>
        <w:t>παροχές με όλους τους ασφαλισμένους</w:t>
      </w:r>
      <w:r>
        <w:rPr>
          <w:rFonts w:eastAsia="Times New Roman"/>
          <w:szCs w:val="24"/>
        </w:rPr>
        <w:t>.</w:t>
      </w:r>
      <w:r w:rsidRPr="00D578A6">
        <w:rPr>
          <w:rFonts w:eastAsia="Times New Roman"/>
          <w:szCs w:val="24"/>
        </w:rPr>
        <w:t xml:space="preserve"> Τρίτον</w:t>
      </w:r>
      <w:r>
        <w:rPr>
          <w:rFonts w:eastAsia="Times New Roman"/>
          <w:szCs w:val="24"/>
        </w:rPr>
        <w:t>, βάλαμε και στον αγρότη</w:t>
      </w:r>
      <w:r w:rsidRPr="00D578A6">
        <w:rPr>
          <w:rFonts w:eastAsia="Times New Roman"/>
          <w:szCs w:val="24"/>
        </w:rPr>
        <w:t xml:space="preserve"> την εθνική σύνταξη των 384 ευρώ ως βάση</w:t>
      </w:r>
      <w:r>
        <w:rPr>
          <w:rFonts w:eastAsia="Times New Roman"/>
          <w:szCs w:val="24"/>
        </w:rPr>
        <w:t xml:space="preserve"> συν</w:t>
      </w:r>
      <w:r w:rsidRPr="00D578A6">
        <w:rPr>
          <w:rFonts w:eastAsia="Times New Roman"/>
          <w:szCs w:val="24"/>
        </w:rPr>
        <w:t xml:space="preserve"> το ανταποδοτικό κομμάτι</w:t>
      </w:r>
      <w:r>
        <w:rPr>
          <w:rFonts w:eastAsia="Times New Roman"/>
          <w:szCs w:val="24"/>
        </w:rPr>
        <w:t xml:space="preserve">. </w:t>
      </w:r>
    </w:p>
    <w:p w14:paraId="1789E7C6" w14:textId="77777777" w:rsidR="00690103" w:rsidRDefault="0001178F">
      <w:pPr>
        <w:spacing w:line="600" w:lineRule="auto"/>
        <w:ind w:firstLine="720"/>
        <w:jc w:val="both"/>
        <w:rPr>
          <w:rFonts w:eastAsia="Times New Roman"/>
          <w:szCs w:val="24"/>
        </w:rPr>
      </w:pPr>
      <w:r>
        <w:rPr>
          <w:rFonts w:eastAsia="Times New Roman"/>
          <w:szCs w:val="24"/>
        </w:rPr>
        <w:t>Επίσης</w:t>
      </w:r>
      <w:r w:rsidRPr="00D578A6">
        <w:rPr>
          <w:rFonts w:eastAsia="Times New Roman"/>
          <w:szCs w:val="24"/>
        </w:rPr>
        <w:t xml:space="preserve"> να διευκρινίσουμε εδώ ότι η εθνική σύνταξ</w:t>
      </w:r>
      <w:r w:rsidRPr="00D578A6">
        <w:rPr>
          <w:rFonts w:eastAsia="Times New Roman"/>
          <w:szCs w:val="24"/>
        </w:rPr>
        <w:t>η αναπροσαρμόζεται</w:t>
      </w:r>
      <w:r>
        <w:rPr>
          <w:rFonts w:eastAsia="Times New Roman"/>
          <w:szCs w:val="24"/>
        </w:rPr>
        <w:t>,</w:t>
      </w:r>
      <w:r w:rsidRPr="00D578A6">
        <w:rPr>
          <w:rFonts w:eastAsia="Times New Roman"/>
          <w:szCs w:val="24"/>
        </w:rPr>
        <w:t xml:space="preserve"> είναι </w:t>
      </w:r>
      <w:r>
        <w:rPr>
          <w:rFonts w:eastAsia="Times New Roman"/>
          <w:szCs w:val="24"/>
        </w:rPr>
        <w:t>συνδεδεμένη</w:t>
      </w:r>
      <w:r w:rsidRPr="00D578A6">
        <w:rPr>
          <w:rFonts w:eastAsia="Times New Roman"/>
          <w:szCs w:val="24"/>
        </w:rPr>
        <w:t xml:space="preserve"> με ρήτρα ανάπτυξης</w:t>
      </w:r>
      <w:r>
        <w:rPr>
          <w:rFonts w:eastAsia="Times New Roman"/>
          <w:szCs w:val="24"/>
        </w:rPr>
        <w:t>,</w:t>
      </w:r>
      <w:r w:rsidRPr="00D578A6">
        <w:rPr>
          <w:rFonts w:eastAsia="Times New Roman"/>
          <w:szCs w:val="24"/>
        </w:rPr>
        <w:t xml:space="preserve"> </w:t>
      </w:r>
      <w:r>
        <w:rPr>
          <w:rFonts w:eastAsia="Times New Roman"/>
          <w:szCs w:val="24"/>
        </w:rPr>
        <w:t xml:space="preserve">οπότε τα </w:t>
      </w:r>
      <w:r w:rsidRPr="00D578A6">
        <w:rPr>
          <w:rFonts w:eastAsia="Times New Roman"/>
          <w:szCs w:val="24"/>
        </w:rPr>
        <w:t xml:space="preserve">384 </w:t>
      </w:r>
      <w:r>
        <w:rPr>
          <w:rFonts w:eastAsia="Times New Roman"/>
          <w:szCs w:val="24"/>
        </w:rPr>
        <w:t xml:space="preserve">ευρώ </w:t>
      </w:r>
      <w:r w:rsidRPr="00D578A6">
        <w:rPr>
          <w:rFonts w:eastAsia="Times New Roman"/>
          <w:szCs w:val="24"/>
        </w:rPr>
        <w:t>δεν είναι ένα νούμερο σταθερό</w:t>
      </w:r>
      <w:r>
        <w:rPr>
          <w:rFonts w:eastAsia="Times New Roman"/>
          <w:szCs w:val="24"/>
        </w:rPr>
        <w:t>,</w:t>
      </w:r>
      <w:r w:rsidRPr="00D578A6">
        <w:rPr>
          <w:rFonts w:eastAsia="Times New Roman"/>
          <w:szCs w:val="24"/>
        </w:rPr>
        <w:t xml:space="preserve"> αλλά όσο </w:t>
      </w:r>
      <w:r>
        <w:rPr>
          <w:rFonts w:eastAsia="Times New Roman"/>
          <w:szCs w:val="24"/>
        </w:rPr>
        <w:t xml:space="preserve">η </w:t>
      </w:r>
      <w:r w:rsidRPr="00D578A6">
        <w:rPr>
          <w:rFonts w:eastAsia="Times New Roman"/>
          <w:szCs w:val="24"/>
        </w:rPr>
        <w:t>οικονομία πηγαίνει καλύτερα</w:t>
      </w:r>
      <w:r>
        <w:rPr>
          <w:rFonts w:eastAsia="Times New Roman"/>
          <w:szCs w:val="24"/>
        </w:rPr>
        <w:t>,</w:t>
      </w:r>
      <w:r w:rsidRPr="00D578A6">
        <w:rPr>
          <w:rFonts w:eastAsia="Times New Roman"/>
          <w:szCs w:val="24"/>
        </w:rPr>
        <w:t xml:space="preserve"> αυτό αυξάνει</w:t>
      </w:r>
      <w:r>
        <w:rPr>
          <w:rFonts w:eastAsia="Times New Roman"/>
          <w:szCs w:val="24"/>
        </w:rPr>
        <w:t>.</w:t>
      </w:r>
      <w:r w:rsidRPr="00D578A6">
        <w:rPr>
          <w:rFonts w:eastAsia="Times New Roman"/>
          <w:szCs w:val="24"/>
        </w:rPr>
        <w:t xml:space="preserve"> Θεσπίσαμε</w:t>
      </w:r>
      <w:r>
        <w:rPr>
          <w:rFonts w:eastAsia="Times New Roman"/>
          <w:szCs w:val="24"/>
        </w:rPr>
        <w:t>,</w:t>
      </w:r>
      <w:r w:rsidRPr="00D578A6">
        <w:rPr>
          <w:rFonts w:eastAsia="Times New Roman"/>
          <w:szCs w:val="24"/>
        </w:rPr>
        <w:t xml:space="preserve"> </w:t>
      </w:r>
      <w:r>
        <w:rPr>
          <w:rFonts w:eastAsia="Times New Roman"/>
          <w:szCs w:val="24"/>
        </w:rPr>
        <w:t>λ</w:t>
      </w:r>
      <w:r w:rsidRPr="00D578A6">
        <w:rPr>
          <w:rFonts w:eastAsia="Times New Roman"/>
          <w:szCs w:val="24"/>
        </w:rPr>
        <w:t>οιπόν</w:t>
      </w:r>
      <w:r>
        <w:rPr>
          <w:rFonts w:eastAsia="Times New Roman"/>
          <w:szCs w:val="24"/>
        </w:rPr>
        <w:t>,</w:t>
      </w:r>
      <w:r w:rsidRPr="00D578A6">
        <w:rPr>
          <w:rFonts w:eastAsia="Times New Roman"/>
          <w:szCs w:val="24"/>
        </w:rPr>
        <w:t xml:space="preserve"> την εθνική σύνταξη </w:t>
      </w:r>
      <w:r>
        <w:rPr>
          <w:rFonts w:eastAsia="Times New Roman"/>
          <w:szCs w:val="24"/>
        </w:rPr>
        <w:t>και για τους αγρότες μας.</w:t>
      </w:r>
    </w:p>
    <w:p w14:paraId="1789E7C7" w14:textId="77777777" w:rsidR="00690103" w:rsidRDefault="0001178F">
      <w:pPr>
        <w:spacing w:line="600" w:lineRule="auto"/>
        <w:ind w:firstLine="720"/>
        <w:jc w:val="both"/>
        <w:rPr>
          <w:rFonts w:eastAsia="Times New Roman"/>
          <w:szCs w:val="24"/>
        </w:rPr>
      </w:pPr>
      <w:r w:rsidRPr="00D578A6">
        <w:rPr>
          <w:rFonts w:eastAsia="Times New Roman"/>
          <w:szCs w:val="24"/>
        </w:rPr>
        <w:t>Το βασικό</w:t>
      </w:r>
      <w:r>
        <w:rPr>
          <w:rFonts w:eastAsia="Times New Roman"/>
          <w:szCs w:val="24"/>
        </w:rPr>
        <w:t>,</w:t>
      </w:r>
      <w:r w:rsidRPr="00D578A6">
        <w:rPr>
          <w:rFonts w:eastAsia="Times New Roman"/>
          <w:szCs w:val="24"/>
        </w:rPr>
        <w:t xml:space="preserve"> </w:t>
      </w:r>
      <w:r>
        <w:rPr>
          <w:rFonts w:eastAsia="Times New Roman"/>
          <w:szCs w:val="24"/>
        </w:rPr>
        <w:t>όμως,</w:t>
      </w:r>
      <w:r w:rsidRPr="00D578A6">
        <w:rPr>
          <w:rFonts w:eastAsia="Times New Roman"/>
          <w:szCs w:val="24"/>
        </w:rPr>
        <w:t xml:space="preserve"> του νόμου είνα</w:t>
      </w:r>
      <w:r w:rsidRPr="00D578A6">
        <w:rPr>
          <w:rFonts w:eastAsia="Times New Roman"/>
          <w:szCs w:val="24"/>
        </w:rPr>
        <w:t xml:space="preserve">ι ότι εδώ </w:t>
      </w:r>
      <w:r>
        <w:rPr>
          <w:rFonts w:eastAsia="Times New Roman"/>
          <w:szCs w:val="24"/>
        </w:rPr>
        <w:t>υ</w:t>
      </w:r>
      <w:r w:rsidRPr="00D578A6">
        <w:rPr>
          <w:rFonts w:eastAsia="Times New Roman"/>
          <w:szCs w:val="24"/>
        </w:rPr>
        <w:t xml:space="preserve">πάρχει μία αναλογικότητα στις εισφορές των αγροτών με το εισόδημά </w:t>
      </w:r>
      <w:r>
        <w:rPr>
          <w:rFonts w:eastAsia="Times New Roman"/>
          <w:szCs w:val="24"/>
        </w:rPr>
        <w:t>τους</w:t>
      </w:r>
      <w:r w:rsidRPr="00D578A6">
        <w:rPr>
          <w:rFonts w:eastAsia="Times New Roman"/>
          <w:szCs w:val="24"/>
        </w:rPr>
        <w:t xml:space="preserve"> όπως και σε όλους τους άλλους πολίτες</w:t>
      </w:r>
      <w:r>
        <w:rPr>
          <w:rFonts w:eastAsia="Times New Roman"/>
          <w:szCs w:val="24"/>
        </w:rPr>
        <w:t>,</w:t>
      </w:r>
      <w:r w:rsidRPr="00D578A6">
        <w:rPr>
          <w:rFonts w:eastAsia="Times New Roman"/>
          <w:szCs w:val="24"/>
        </w:rPr>
        <w:t xml:space="preserve"> και δεν </w:t>
      </w:r>
      <w:r>
        <w:rPr>
          <w:rFonts w:eastAsia="Times New Roman"/>
          <w:szCs w:val="24"/>
        </w:rPr>
        <w:t>πηγαίνει βάσει</w:t>
      </w:r>
      <w:r w:rsidRPr="00D578A6">
        <w:rPr>
          <w:rFonts w:eastAsia="Times New Roman"/>
          <w:szCs w:val="24"/>
        </w:rPr>
        <w:t xml:space="preserve"> της ηλικίας ή μιας βίαιης ωρίμανσης</w:t>
      </w:r>
      <w:r>
        <w:rPr>
          <w:rFonts w:eastAsia="Times New Roman"/>
          <w:szCs w:val="24"/>
        </w:rPr>
        <w:t>,</w:t>
      </w:r>
      <w:r w:rsidRPr="00D578A6">
        <w:rPr>
          <w:rFonts w:eastAsia="Times New Roman"/>
          <w:szCs w:val="24"/>
        </w:rPr>
        <w:t xml:space="preserve"> που έφερν</w:t>
      </w:r>
      <w:r>
        <w:rPr>
          <w:rFonts w:eastAsia="Times New Roman"/>
          <w:szCs w:val="24"/>
        </w:rPr>
        <w:t>αν</w:t>
      </w:r>
      <w:r w:rsidRPr="00D578A6">
        <w:rPr>
          <w:rFonts w:eastAsia="Times New Roman"/>
          <w:szCs w:val="24"/>
        </w:rPr>
        <w:t xml:space="preserve"> πολύ περισσότερο </w:t>
      </w:r>
      <w:r>
        <w:rPr>
          <w:rFonts w:eastAsia="Times New Roman"/>
          <w:szCs w:val="24"/>
        </w:rPr>
        <w:t>οι δύο νόμοι</w:t>
      </w:r>
      <w:r w:rsidRPr="00D578A6">
        <w:rPr>
          <w:rFonts w:eastAsia="Times New Roman"/>
          <w:szCs w:val="24"/>
        </w:rPr>
        <w:t xml:space="preserve"> που προαναφέρθηκαν</w:t>
      </w:r>
      <w:r>
        <w:rPr>
          <w:rFonts w:eastAsia="Times New Roman"/>
          <w:szCs w:val="24"/>
        </w:rPr>
        <w:t>.</w:t>
      </w:r>
    </w:p>
    <w:p w14:paraId="1789E7C8" w14:textId="77777777" w:rsidR="00690103" w:rsidRDefault="0001178F">
      <w:pPr>
        <w:spacing w:line="600" w:lineRule="auto"/>
        <w:ind w:firstLine="720"/>
        <w:jc w:val="both"/>
        <w:rPr>
          <w:rFonts w:eastAsia="Times New Roman"/>
          <w:szCs w:val="24"/>
        </w:rPr>
      </w:pPr>
      <w:r w:rsidRPr="00BD7C5C">
        <w:rPr>
          <w:rFonts w:eastAsia="Times New Roman"/>
          <w:szCs w:val="24"/>
        </w:rPr>
        <w:t>Έτσι, λοιπόν,</w:t>
      </w:r>
      <w:r w:rsidRPr="00BD7C5C">
        <w:rPr>
          <w:rFonts w:eastAsia="Times New Roman"/>
          <w:szCs w:val="24"/>
        </w:rPr>
        <w:t xml:space="preserve"> έχουμε ως αποτέλεσμα το 90% των αγροτών, δηλαδή το σύνολο της μικρομεσαίας αγροτιάς, να πληρώνει αυτή τη στιγμή το ελάχιστο ασφάλιστρο, το οποίο είναι πολύ κάτω από ότι θα πλήρωνε</w:t>
      </w:r>
      <w:r w:rsidRPr="00BD7C5C">
        <w:rPr>
          <w:rFonts w:eastAsia="Times New Roman"/>
          <w:szCs w:val="24"/>
        </w:rPr>
        <w:t>,</w:t>
      </w:r>
      <w:r w:rsidRPr="00BD7C5C">
        <w:rPr>
          <w:rFonts w:eastAsia="Times New Roman"/>
          <w:szCs w:val="24"/>
        </w:rPr>
        <w:t xml:space="preserve"> αν κάνετε μία σύγκριση με τον νόμο Λοβέρδου</w:t>
      </w:r>
      <w:r w:rsidRPr="00BD7C5C">
        <w:rPr>
          <w:rFonts w:eastAsia="Times New Roman"/>
          <w:szCs w:val="24"/>
        </w:rPr>
        <w:t xml:space="preserve"> </w:t>
      </w:r>
      <w:r w:rsidRPr="00BD7C5C">
        <w:rPr>
          <w:rFonts w:eastAsia="Times New Roman"/>
          <w:szCs w:val="24"/>
        </w:rPr>
        <w:t>-</w:t>
      </w:r>
      <w:r w:rsidRPr="00BD7C5C">
        <w:rPr>
          <w:rFonts w:eastAsia="Times New Roman"/>
          <w:szCs w:val="24"/>
        </w:rPr>
        <w:t xml:space="preserve"> </w:t>
      </w:r>
      <w:proofErr w:type="spellStart"/>
      <w:r w:rsidRPr="00BD7C5C">
        <w:rPr>
          <w:rFonts w:eastAsia="Times New Roman"/>
          <w:szCs w:val="24"/>
        </w:rPr>
        <w:t>Κουτρουμάνη</w:t>
      </w:r>
      <w:proofErr w:type="spellEnd"/>
      <w:r w:rsidRPr="00BD7C5C">
        <w:rPr>
          <w:rFonts w:eastAsia="Times New Roman"/>
          <w:szCs w:val="24"/>
        </w:rPr>
        <w:t xml:space="preserve"> που αναφέρθηκε.</w:t>
      </w:r>
    </w:p>
    <w:p w14:paraId="1789E7C9" w14:textId="77777777" w:rsidR="00690103" w:rsidRDefault="0001178F">
      <w:pPr>
        <w:spacing w:line="600" w:lineRule="auto"/>
        <w:ind w:firstLine="720"/>
        <w:jc w:val="both"/>
        <w:rPr>
          <w:rFonts w:eastAsia="Times New Roman"/>
          <w:szCs w:val="24"/>
        </w:rPr>
      </w:pPr>
      <w:r>
        <w:rPr>
          <w:rFonts w:eastAsia="Times New Roman"/>
          <w:szCs w:val="24"/>
        </w:rPr>
        <w:lastRenderedPageBreak/>
        <w:t>Επίσης,</w:t>
      </w:r>
      <w:r w:rsidRPr="00D578A6">
        <w:rPr>
          <w:rFonts w:eastAsia="Times New Roman"/>
          <w:szCs w:val="24"/>
        </w:rPr>
        <w:t xml:space="preserve"> </w:t>
      </w:r>
      <w:r>
        <w:rPr>
          <w:rFonts w:eastAsia="Times New Roman"/>
          <w:szCs w:val="24"/>
        </w:rPr>
        <w:t>με την</w:t>
      </w:r>
      <w:r w:rsidRPr="00D578A6">
        <w:rPr>
          <w:rFonts w:eastAsia="Times New Roman"/>
          <w:szCs w:val="24"/>
        </w:rPr>
        <w:t xml:space="preserve"> πρόσφατη </w:t>
      </w:r>
      <w:r>
        <w:rPr>
          <w:rFonts w:eastAsia="Times New Roman"/>
          <w:szCs w:val="24"/>
        </w:rPr>
        <w:t>νομοθέτησή</w:t>
      </w:r>
      <w:r w:rsidRPr="00D578A6">
        <w:rPr>
          <w:rFonts w:eastAsia="Times New Roman"/>
          <w:szCs w:val="24"/>
        </w:rPr>
        <w:t xml:space="preserve"> μας μειώνεται η συνταξιοδοτική εισφορά κατά 33% για τα μεγαλύτερα εισοδήματα</w:t>
      </w:r>
      <w:r>
        <w:rPr>
          <w:rFonts w:eastAsia="Times New Roman"/>
          <w:szCs w:val="24"/>
        </w:rPr>
        <w:t>,</w:t>
      </w:r>
      <w:r w:rsidRPr="00D578A6">
        <w:rPr>
          <w:rFonts w:eastAsia="Times New Roman"/>
          <w:szCs w:val="24"/>
        </w:rPr>
        <w:t xml:space="preserve"> που αφορούν</w:t>
      </w:r>
      <w:r>
        <w:rPr>
          <w:rFonts w:eastAsia="Times New Roman"/>
          <w:szCs w:val="24"/>
        </w:rPr>
        <w:t xml:space="preserve"> </w:t>
      </w:r>
      <w:r w:rsidRPr="00D578A6">
        <w:rPr>
          <w:rFonts w:eastAsia="Times New Roman"/>
          <w:szCs w:val="24"/>
        </w:rPr>
        <w:t>περίπου το 10% των υψηλότερων εισοδημάτων</w:t>
      </w:r>
      <w:r>
        <w:rPr>
          <w:rFonts w:eastAsia="Times New Roman"/>
          <w:szCs w:val="24"/>
        </w:rPr>
        <w:t>.</w:t>
      </w:r>
      <w:r w:rsidRPr="00D578A6">
        <w:rPr>
          <w:rFonts w:eastAsia="Times New Roman"/>
          <w:szCs w:val="24"/>
        </w:rPr>
        <w:t xml:space="preserve"> </w:t>
      </w:r>
    </w:p>
    <w:p w14:paraId="1789E7CA" w14:textId="77777777" w:rsidR="00690103" w:rsidRDefault="0001178F">
      <w:pPr>
        <w:spacing w:line="600" w:lineRule="auto"/>
        <w:ind w:firstLine="720"/>
        <w:jc w:val="both"/>
        <w:rPr>
          <w:rFonts w:eastAsia="Times New Roman"/>
          <w:szCs w:val="24"/>
        </w:rPr>
      </w:pPr>
      <w:r>
        <w:rPr>
          <w:rFonts w:eastAsia="Times New Roman"/>
          <w:szCs w:val="24"/>
        </w:rPr>
        <w:t>Να δούμε, όμως,</w:t>
      </w:r>
      <w:r w:rsidRPr="00D578A6">
        <w:rPr>
          <w:rFonts w:eastAsia="Times New Roman"/>
          <w:szCs w:val="24"/>
        </w:rPr>
        <w:t xml:space="preserve"> τι ισχύει εδώ και με την ενεργοποίηση του άρθρου 20 του Κανονισμού</w:t>
      </w:r>
      <w:r>
        <w:rPr>
          <w:rFonts w:eastAsia="Times New Roman"/>
          <w:szCs w:val="24"/>
        </w:rPr>
        <w:t>,</w:t>
      </w:r>
      <w:r w:rsidRPr="00D578A6">
        <w:rPr>
          <w:rFonts w:eastAsia="Times New Roman"/>
          <w:szCs w:val="24"/>
        </w:rPr>
        <w:t xml:space="preserve"> όπο</w:t>
      </w:r>
      <w:r w:rsidRPr="00D578A6">
        <w:rPr>
          <w:rFonts w:eastAsia="Times New Roman"/>
          <w:szCs w:val="24"/>
        </w:rPr>
        <w:t xml:space="preserve">υ για τους παλιούς συνταξιούχους </w:t>
      </w:r>
      <w:r>
        <w:rPr>
          <w:rFonts w:eastAsia="Times New Roman"/>
          <w:szCs w:val="24"/>
        </w:rPr>
        <w:t>δ</w:t>
      </w:r>
      <w:r w:rsidRPr="00D578A6">
        <w:rPr>
          <w:rFonts w:eastAsia="Times New Roman"/>
          <w:szCs w:val="24"/>
        </w:rPr>
        <w:t>εν υπάρχει κα</w:t>
      </w:r>
      <w:r>
        <w:rPr>
          <w:rFonts w:eastAsia="Times New Roman"/>
          <w:szCs w:val="24"/>
        </w:rPr>
        <w:t>μ</w:t>
      </w:r>
      <w:r w:rsidRPr="00D578A6">
        <w:rPr>
          <w:rFonts w:eastAsia="Times New Roman"/>
          <w:szCs w:val="24"/>
        </w:rPr>
        <w:t>μία μείωση</w:t>
      </w:r>
      <w:r>
        <w:rPr>
          <w:rFonts w:eastAsia="Times New Roman"/>
          <w:szCs w:val="24"/>
        </w:rPr>
        <w:t>,</w:t>
      </w:r>
      <w:r w:rsidRPr="00D578A6">
        <w:rPr>
          <w:rFonts w:eastAsia="Times New Roman"/>
          <w:szCs w:val="24"/>
        </w:rPr>
        <w:t xml:space="preserve"> </w:t>
      </w:r>
      <w:r>
        <w:rPr>
          <w:rFonts w:eastAsia="Times New Roman"/>
          <w:szCs w:val="24"/>
        </w:rPr>
        <w:t>κ</w:t>
      </w:r>
      <w:r w:rsidRPr="00D578A6">
        <w:rPr>
          <w:rFonts w:eastAsia="Times New Roman"/>
          <w:szCs w:val="24"/>
        </w:rPr>
        <w:t>α</w:t>
      </w:r>
      <w:r>
        <w:rPr>
          <w:rFonts w:eastAsia="Times New Roman"/>
          <w:szCs w:val="24"/>
        </w:rPr>
        <w:t>μ</w:t>
      </w:r>
      <w:r w:rsidRPr="00D578A6">
        <w:rPr>
          <w:rFonts w:eastAsia="Times New Roman"/>
          <w:szCs w:val="24"/>
        </w:rPr>
        <w:t xml:space="preserve">μία επίπτωση στη σύνταξή </w:t>
      </w:r>
      <w:r>
        <w:rPr>
          <w:rFonts w:eastAsia="Times New Roman"/>
          <w:szCs w:val="24"/>
        </w:rPr>
        <w:t>τους,</w:t>
      </w:r>
      <w:r w:rsidRPr="00D578A6">
        <w:rPr>
          <w:rFonts w:eastAsia="Times New Roman"/>
          <w:szCs w:val="24"/>
        </w:rPr>
        <w:t xml:space="preserve"> αλλά </w:t>
      </w:r>
      <w:r>
        <w:rPr>
          <w:rFonts w:eastAsia="Times New Roman"/>
          <w:szCs w:val="24"/>
        </w:rPr>
        <w:t>ούτε</w:t>
      </w:r>
      <w:r w:rsidRPr="00D578A6">
        <w:rPr>
          <w:rFonts w:eastAsia="Times New Roman"/>
          <w:szCs w:val="24"/>
        </w:rPr>
        <w:t xml:space="preserve"> για τους νέους συνταξιούχους του ΟΓΑ</w:t>
      </w:r>
      <w:r>
        <w:rPr>
          <w:rFonts w:eastAsia="Times New Roman"/>
          <w:szCs w:val="24"/>
        </w:rPr>
        <w:t>,</w:t>
      </w:r>
      <w:r w:rsidRPr="00D578A6">
        <w:rPr>
          <w:rFonts w:eastAsia="Times New Roman"/>
          <w:szCs w:val="24"/>
        </w:rPr>
        <w:t xml:space="preserve"> που θα βγουν μετά την ψήφιση του νόμου</w:t>
      </w:r>
      <w:r>
        <w:rPr>
          <w:rFonts w:eastAsia="Times New Roman"/>
          <w:szCs w:val="24"/>
        </w:rPr>
        <w:t>.</w:t>
      </w:r>
    </w:p>
    <w:p w14:paraId="1789E7CB" w14:textId="77777777" w:rsidR="00690103" w:rsidRDefault="0001178F">
      <w:pPr>
        <w:spacing w:line="600" w:lineRule="auto"/>
        <w:ind w:firstLine="720"/>
        <w:jc w:val="both"/>
        <w:rPr>
          <w:rFonts w:eastAsia="Times New Roman"/>
          <w:szCs w:val="24"/>
        </w:rPr>
      </w:pPr>
      <w:r>
        <w:rPr>
          <w:rFonts w:eastAsia="Times New Roman"/>
          <w:szCs w:val="24"/>
        </w:rPr>
        <w:t xml:space="preserve">Επίσης, </w:t>
      </w:r>
      <w:r w:rsidRPr="00D578A6">
        <w:rPr>
          <w:rFonts w:eastAsia="Times New Roman"/>
          <w:szCs w:val="24"/>
        </w:rPr>
        <w:t>για τους μη κατά κύριο επάγγελμα αγρότες</w:t>
      </w:r>
      <w:r>
        <w:rPr>
          <w:rFonts w:eastAsia="Times New Roman"/>
          <w:szCs w:val="24"/>
        </w:rPr>
        <w:t>,</w:t>
      </w:r>
      <w:r w:rsidRPr="00D578A6">
        <w:rPr>
          <w:rFonts w:eastAsia="Times New Roman"/>
          <w:szCs w:val="24"/>
        </w:rPr>
        <w:t xml:space="preserve"> πάλι δεν υφίσταται μείωσ</w:t>
      </w:r>
      <w:r w:rsidRPr="00D578A6">
        <w:rPr>
          <w:rFonts w:eastAsia="Times New Roman"/>
          <w:szCs w:val="24"/>
        </w:rPr>
        <w:t xml:space="preserve">η της σύνταξής τους μέχρι του ύψους του </w:t>
      </w:r>
      <w:r>
        <w:rPr>
          <w:rFonts w:eastAsia="Times New Roman"/>
          <w:szCs w:val="24"/>
        </w:rPr>
        <w:t>α</w:t>
      </w:r>
      <w:r w:rsidRPr="00D578A6">
        <w:rPr>
          <w:rFonts w:eastAsia="Times New Roman"/>
          <w:szCs w:val="24"/>
        </w:rPr>
        <w:t xml:space="preserve">γροτικού εισοδήματος των </w:t>
      </w:r>
      <w:r>
        <w:rPr>
          <w:rFonts w:eastAsia="Times New Roman"/>
          <w:szCs w:val="24"/>
        </w:rPr>
        <w:t xml:space="preserve">4.900 </w:t>
      </w:r>
      <w:r w:rsidRPr="00D578A6">
        <w:rPr>
          <w:rFonts w:eastAsia="Times New Roman"/>
          <w:szCs w:val="24"/>
        </w:rPr>
        <w:t>ευρώ το</w:t>
      </w:r>
      <w:r>
        <w:rPr>
          <w:rFonts w:eastAsia="Times New Roman"/>
          <w:szCs w:val="24"/>
        </w:rPr>
        <w:t>ν</w:t>
      </w:r>
      <w:r w:rsidRPr="00D578A6">
        <w:rPr>
          <w:rFonts w:eastAsia="Times New Roman"/>
          <w:szCs w:val="24"/>
        </w:rPr>
        <w:t xml:space="preserve"> χρόνο</w:t>
      </w:r>
      <w:r>
        <w:rPr>
          <w:rFonts w:eastAsia="Times New Roman"/>
          <w:szCs w:val="24"/>
        </w:rPr>
        <w:t>.</w:t>
      </w:r>
      <w:r w:rsidRPr="00D578A6">
        <w:rPr>
          <w:rFonts w:eastAsia="Times New Roman"/>
          <w:szCs w:val="24"/>
        </w:rPr>
        <w:t xml:space="preserve"> Έτσι διασφαλίσαμε</w:t>
      </w:r>
      <w:r>
        <w:rPr>
          <w:rFonts w:eastAsia="Times New Roman"/>
          <w:szCs w:val="24"/>
        </w:rPr>
        <w:t>,</w:t>
      </w:r>
      <w:r w:rsidRPr="00D578A6">
        <w:rPr>
          <w:rFonts w:eastAsia="Times New Roman"/>
          <w:szCs w:val="24"/>
        </w:rPr>
        <w:t xml:space="preserve"> λοιπόν</w:t>
      </w:r>
      <w:r>
        <w:rPr>
          <w:rFonts w:eastAsia="Times New Roman"/>
          <w:szCs w:val="24"/>
        </w:rPr>
        <w:t>,</w:t>
      </w:r>
      <w:r w:rsidRPr="00D578A6">
        <w:rPr>
          <w:rFonts w:eastAsia="Times New Roman"/>
          <w:szCs w:val="24"/>
        </w:rPr>
        <w:t xml:space="preserve"> ότι θα συνεχίσουν και </w:t>
      </w:r>
      <w:r>
        <w:rPr>
          <w:rFonts w:eastAsia="Times New Roman"/>
          <w:szCs w:val="24"/>
        </w:rPr>
        <w:t>αυτοί</w:t>
      </w:r>
      <w:r w:rsidRPr="00D578A6">
        <w:rPr>
          <w:rFonts w:eastAsia="Times New Roman"/>
          <w:szCs w:val="24"/>
        </w:rPr>
        <w:t xml:space="preserve"> την </w:t>
      </w:r>
      <w:r>
        <w:rPr>
          <w:rFonts w:eastAsia="Times New Roman"/>
          <w:szCs w:val="24"/>
        </w:rPr>
        <w:t>α</w:t>
      </w:r>
      <w:r w:rsidRPr="00D578A6">
        <w:rPr>
          <w:rFonts w:eastAsia="Times New Roman"/>
          <w:szCs w:val="24"/>
        </w:rPr>
        <w:t>γροτική τους δραστηριότητα</w:t>
      </w:r>
      <w:r>
        <w:rPr>
          <w:rFonts w:eastAsia="Times New Roman"/>
          <w:szCs w:val="24"/>
        </w:rPr>
        <w:t>,</w:t>
      </w:r>
      <w:r w:rsidRPr="00D578A6">
        <w:rPr>
          <w:rFonts w:eastAsia="Times New Roman"/>
          <w:szCs w:val="24"/>
        </w:rPr>
        <w:t xml:space="preserve"> χωρίς να υπάρξει </w:t>
      </w:r>
      <w:r>
        <w:rPr>
          <w:rFonts w:eastAsia="Times New Roman"/>
          <w:szCs w:val="24"/>
        </w:rPr>
        <w:t xml:space="preserve">βίαιη </w:t>
      </w:r>
      <w:r w:rsidRPr="00D578A6">
        <w:rPr>
          <w:rFonts w:eastAsia="Times New Roman"/>
          <w:szCs w:val="24"/>
        </w:rPr>
        <w:t>αλλαγή καθεστώτος</w:t>
      </w:r>
      <w:r>
        <w:rPr>
          <w:rFonts w:eastAsia="Times New Roman"/>
          <w:szCs w:val="24"/>
        </w:rPr>
        <w:t>.</w:t>
      </w:r>
    </w:p>
    <w:p w14:paraId="1789E7CC" w14:textId="77777777" w:rsidR="00690103" w:rsidRDefault="0001178F">
      <w:pPr>
        <w:spacing w:line="600" w:lineRule="auto"/>
        <w:ind w:firstLine="720"/>
        <w:jc w:val="both"/>
        <w:rPr>
          <w:rFonts w:eastAsia="Times New Roman"/>
          <w:szCs w:val="24"/>
        </w:rPr>
      </w:pPr>
      <w:r>
        <w:rPr>
          <w:rFonts w:eastAsia="Times New Roman"/>
          <w:szCs w:val="24"/>
        </w:rPr>
        <w:t>Ε</w:t>
      </w:r>
      <w:r w:rsidRPr="00D578A6">
        <w:rPr>
          <w:rFonts w:eastAsia="Times New Roman"/>
          <w:szCs w:val="24"/>
        </w:rPr>
        <w:t>πεκτείναμε τ</w:t>
      </w:r>
      <w:r>
        <w:rPr>
          <w:rFonts w:eastAsia="Times New Roman"/>
          <w:szCs w:val="24"/>
        </w:rPr>
        <w:t>η</w:t>
      </w:r>
      <w:r w:rsidRPr="00D578A6">
        <w:rPr>
          <w:rFonts w:eastAsia="Times New Roman"/>
          <w:szCs w:val="24"/>
        </w:rPr>
        <w:t xml:space="preserve"> </w:t>
      </w:r>
      <w:r>
        <w:rPr>
          <w:rFonts w:eastAsia="Times New Roman"/>
          <w:szCs w:val="24"/>
        </w:rPr>
        <w:t xml:space="preserve">χρήση </w:t>
      </w:r>
      <w:proofErr w:type="spellStart"/>
      <w:r>
        <w:rPr>
          <w:rFonts w:eastAsia="Times New Roman"/>
          <w:szCs w:val="24"/>
        </w:rPr>
        <w:t>εργόσημου</w:t>
      </w:r>
      <w:proofErr w:type="spellEnd"/>
      <w:r>
        <w:rPr>
          <w:rFonts w:eastAsia="Times New Roman"/>
          <w:szCs w:val="24"/>
        </w:rPr>
        <w:t xml:space="preserve"> με το </w:t>
      </w:r>
      <w:r>
        <w:rPr>
          <w:rFonts w:eastAsia="Times New Roman"/>
          <w:szCs w:val="24"/>
        </w:rPr>
        <w:t>άρθρο 13</w:t>
      </w:r>
      <w:r w:rsidRPr="00504CBC">
        <w:rPr>
          <w:rFonts w:eastAsia="Times New Roman"/>
          <w:szCs w:val="24"/>
        </w:rPr>
        <w:t>α</w:t>
      </w:r>
      <w:r>
        <w:rPr>
          <w:rFonts w:eastAsia="Times New Roman"/>
          <w:szCs w:val="24"/>
        </w:rPr>
        <w:t xml:space="preserve">, την </w:t>
      </w:r>
      <w:r w:rsidRPr="00D578A6">
        <w:rPr>
          <w:rFonts w:eastAsia="Times New Roman"/>
          <w:szCs w:val="24"/>
        </w:rPr>
        <w:t>παρέμβασή μας στο</w:t>
      </w:r>
      <w:r>
        <w:rPr>
          <w:rFonts w:eastAsia="Times New Roman"/>
          <w:szCs w:val="24"/>
        </w:rPr>
        <w:t>ν</w:t>
      </w:r>
      <w:r w:rsidRPr="00D578A6">
        <w:rPr>
          <w:rFonts w:eastAsia="Times New Roman"/>
          <w:szCs w:val="24"/>
        </w:rPr>
        <w:t xml:space="preserve"> νόμο για τους συνεταιρισμούς με τ</w:t>
      </w:r>
      <w:r>
        <w:rPr>
          <w:rFonts w:eastAsia="Times New Roman"/>
          <w:szCs w:val="24"/>
        </w:rPr>
        <w:t>η</w:t>
      </w:r>
      <w:r w:rsidRPr="00D578A6">
        <w:rPr>
          <w:rFonts w:eastAsia="Times New Roman"/>
          <w:szCs w:val="24"/>
        </w:rPr>
        <w:t xml:space="preserve">ν επέκταση </w:t>
      </w:r>
      <w:r>
        <w:rPr>
          <w:rFonts w:eastAsia="Times New Roman"/>
          <w:szCs w:val="24"/>
        </w:rPr>
        <w:t xml:space="preserve">του </w:t>
      </w:r>
      <w:r w:rsidRPr="00D578A6">
        <w:rPr>
          <w:rFonts w:eastAsia="Times New Roman"/>
          <w:szCs w:val="24"/>
        </w:rPr>
        <w:t>13</w:t>
      </w:r>
      <w:r w:rsidRPr="00504CBC">
        <w:rPr>
          <w:rFonts w:eastAsia="Times New Roman"/>
          <w:szCs w:val="24"/>
        </w:rPr>
        <w:t>α</w:t>
      </w:r>
      <w:r>
        <w:rPr>
          <w:rFonts w:eastAsia="Times New Roman"/>
          <w:szCs w:val="24"/>
        </w:rPr>
        <w:t>. Πού; Σ</w:t>
      </w:r>
      <w:r w:rsidRPr="00D578A6">
        <w:rPr>
          <w:rFonts w:eastAsia="Times New Roman"/>
          <w:szCs w:val="24"/>
        </w:rPr>
        <w:t>ε εργάτες γης</w:t>
      </w:r>
      <w:r>
        <w:rPr>
          <w:rFonts w:eastAsia="Times New Roman"/>
          <w:szCs w:val="24"/>
        </w:rPr>
        <w:t>,</w:t>
      </w:r>
      <w:r w:rsidRPr="00D578A6">
        <w:rPr>
          <w:rFonts w:eastAsia="Times New Roman"/>
          <w:szCs w:val="24"/>
        </w:rPr>
        <w:t xml:space="preserve"> οι οποίοι βρίσκονται παράτυπα στη </w:t>
      </w:r>
      <w:r>
        <w:rPr>
          <w:rFonts w:eastAsia="Times New Roman"/>
          <w:szCs w:val="24"/>
        </w:rPr>
        <w:t>χ</w:t>
      </w:r>
      <w:r w:rsidRPr="00D578A6">
        <w:rPr>
          <w:rFonts w:eastAsia="Times New Roman"/>
          <w:szCs w:val="24"/>
        </w:rPr>
        <w:t xml:space="preserve">ώρα και όπως γνωρίζετε καλά </w:t>
      </w:r>
      <w:r>
        <w:rPr>
          <w:rFonts w:eastAsia="Times New Roman"/>
          <w:szCs w:val="24"/>
        </w:rPr>
        <w:t>-</w:t>
      </w:r>
      <w:r w:rsidRPr="00D578A6">
        <w:rPr>
          <w:rFonts w:eastAsia="Times New Roman"/>
          <w:szCs w:val="24"/>
        </w:rPr>
        <w:t xml:space="preserve">και είμαι σίγουρος ότι </w:t>
      </w:r>
      <w:r w:rsidRPr="00D578A6">
        <w:rPr>
          <w:rFonts w:eastAsia="Times New Roman"/>
          <w:szCs w:val="24"/>
        </w:rPr>
        <w:lastRenderedPageBreak/>
        <w:t>το γνωρίζετε</w:t>
      </w:r>
      <w:r>
        <w:rPr>
          <w:rFonts w:eastAsia="Times New Roman"/>
          <w:szCs w:val="24"/>
        </w:rPr>
        <w:t>-</w:t>
      </w:r>
      <w:r w:rsidRPr="00D578A6">
        <w:rPr>
          <w:rFonts w:eastAsia="Times New Roman"/>
          <w:szCs w:val="24"/>
        </w:rPr>
        <w:t xml:space="preserve"> είναι το κύριο εργατικό δυναμικό στις αγροτικέ</w:t>
      </w:r>
      <w:r w:rsidRPr="00D578A6">
        <w:rPr>
          <w:rFonts w:eastAsia="Times New Roman"/>
          <w:szCs w:val="24"/>
        </w:rPr>
        <w:t>ς εκμεταλλεύσεις</w:t>
      </w:r>
      <w:r>
        <w:rPr>
          <w:rFonts w:eastAsia="Times New Roman"/>
          <w:szCs w:val="24"/>
        </w:rPr>
        <w:t>.</w:t>
      </w:r>
      <w:r w:rsidRPr="00D578A6">
        <w:rPr>
          <w:rFonts w:eastAsia="Times New Roman"/>
          <w:szCs w:val="24"/>
        </w:rPr>
        <w:t xml:space="preserve"> Μέχρι τότε τι είχαμε</w:t>
      </w:r>
      <w:r>
        <w:rPr>
          <w:rFonts w:eastAsia="Times New Roman"/>
          <w:szCs w:val="24"/>
        </w:rPr>
        <w:t>;</w:t>
      </w:r>
      <w:r w:rsidRPr="00D578A6">
        <w:rPr>
          <w:rFonts w:eastAsia="Times New Roman"/>
          <w:szCs w:val="24"/>
        </w:rPr>
        <w:t xml:space="preserve"> Είχαμε ένα φαινόμενο</w:t>
      </w:r>
      <w:r>
        <w:rPr>
          <w:rFonts w:eastAsia="Times New Roman"/>
          <w:szCs w:val="24"/>
        </w:rPr>
        <w:t>,</w:t>
      </w:r>
      <w:r w:rsidRPr="00D578A6">
        <w:rPr>
          <w:rFonts w:eastAsia="Times New Roman"/>
          <w:szCs w:val="24"/>
        </w:rPr>
        <w:t xml:space="preserve"> όπου οι παράτυπα διαμένοντες εργάζοντα</w:t>
      </w:r>
      <w:r>
        <w:rPr>
          <w:rFonts w:eastAsia="Times New Roman"/>
          <w:szCs w:val="24"/>
        </w:rPr>
        <w:t>ν</w:t>
      </w:r>
      <w:r w:rsidRPr="00D578A6">
        <w:rPr>
          <w:rFonts w:eastAsia="Times New Roman"/>
          <w:szCs w:val="24"/>
        </w:rPr>
        <w:t xml:space="preserve"> στα χωράφια</w:t>
      </w:r>
      <w:r>
        <w:rPr>
          <w:rFonts w:eastAsia="Times New Roman"/>
          <w:szCs w:val="24"/>
        </w:rPr>
        <w:t>,</w:t>
      </w:r>
      <w:r w:rsidRPr="00D578A6">
        <w:rPr>
          <w:rFonts w:eastAsia="Times New Roman"/>
          <w:szCs w:val="24"/>
        </w:rPr>
        <w:t xml:space="preserve"> πληρώνονταν</w:t>
      </w:r>
      <w:r>
        <w:rPr>
          <w:rFonts w:eastAsia="Times New Roman"/>
          <w:szCs w:val="24"/>
        </w:rPr>
        <w:t>,</w:t>
      </w:r>
      <w:r w:rsidRPr="00D578A6">
        <w:rPr>
          <w:rFonts w:eastAsia="Times New Roman"/>
          <w:szCs w:val="24"/>
        </w:rPr>
        <w:t xml:space="preserve"> χωρίς να υπάρχει απόδοση προς τον ασφαλιστικό οργανισμό και ταυτόχρονα ο αγρότης δεν μπορούσε να δικαιολογήσει τα έξοδα του</w:t>
      </w:r>
      <w:r>
        <w:rPr>
          <w:rFonts w:eastAsia="Times New Roman"/>
          <w:szCs w:val="24"/>
        </w:rPr>
        <w:t>.</w:t>
      </w:r>
      <w:r w:rsidRPr="00D578A6">
        <w:rPr>
          <w:rFonts w:eastAsia="Times New Roman"/>
          <w:szCs w:val="24"/>
        </w:rPr>
        <w:t xml:space="preserve"> Αυτ</w:t>
      </w:r>
      <w:r w:rsidRPr="00D578A6">
        <w:rPr>
          <w:rFonts w:eastAsia="Times New Roman"/>
          <w:szCs w:val="24"/>
        </w:rPr>
        <w:t>ό</w:t>
      </w:r>
      <w:r>
        <w:rPr>
          <w:rFonts w:eastAsia="Times New Roman"/>
          <w:szCs w:val="24"/>
        </w:rPr>
        <w:t>,</w:t>
      </w:r>
      <w:r w:rsidRPr="00D578A6">
        <w:rPr>
          <w:rFonts w:eastAsia="Times New Roman"/>
          <w:szCs w:val="24"/>
        </w:rPr>
        <w:t xml:space="preserve"> λοιπόν</w:t>
      </w:r>
      <w:r>
        <w:rPr>
          <w:rFonts w:eastAsia="Times New Roman"/>
          <w:szCs w:val="24"/>
        </w:rPr>
        <w:t>,</w:t>
      </w:r>
      <w:r w:rsidRPr="00D578A6">
        <w:rPr>
          <w:rFonts w:eastAsia="Times New Roman"/>
          <w:szCs w:val="24"/>
        </w:rPr>
        <w:t xml:space="preserve"> το </w:t>
      </w:r>
      <w:r>
        <w:rPr>
          <w:rFonts w:eastAsia="Times New Roman"/>
          <w:szCs w:val="24"/>
        </w:rPr>
        <w:t>επιλύσαμε.</w:t>
      </w:r>
    </w:p>
    <w:p w14:paraId="1789E7CD" w14:textId="77777777" w:rsidR="00690103" w:rsidRDefault="0001178F">
      <w:pPr>
        <w:spacing w:line="600" w:lineRule="auto"/>
        <w:ind w:firstLine="720"/>
        <w:jc w:val="both"/>
        <w:rPr>
          <w:rFonts w:eastAsia="Times New Roman"/>
          <w:szCs w:val="24"/>
        </w:rPr>
      </w:pPr>
      <w:r>
        <w:rPr>
          <w:rFonts w:eastAsia="Times New Roman"/>
          <w:szCs w:val="24"/>
        </w:rPr>
        <w:t xml:space="preserve">Η </w:t>
      </w:r>
      <w:r w:rsidRPr="00D578A6">
        <w:rPr>
          <w:rFonts w:eastAsia="Times New Roman"/>
          <w:szCs w:val="24"/>
        </w:rPr>
        <w:t xml:space="preserve">στρατηγική </w:t>
      </w:r>
      <w:r>
        <w:rPr>
          <w:rFonts w:eastAsia="Times New Roman"/>
          <w:szCs w:val="24"/>
        </w:rPr>
        <w:t>μας,</w:t>
      </w:r>
      <w:r w:rsidRPr="00D578A6">
        <w:rPr>
          <w:rFonts w:eastAsia="Times New Roman"/>
          <w:szCs w:val="24"/>
        </w:rPr>
        <w:t xml:space="preserve"> </w:t>
      </w:r>
      <w:r>
        <w:rPr>
          <w:rFonts w:eastAsia="Times New Roman"/>
          <w:szCs w:val="24"/>
        </w:rPr>
        <w:t>όμως,</w:t>
      </w:r>
      <w:r w:rsidRPr="00D578A6">
        <w:rPr>
          <w:rFonts w:eastAsia="Times New Roman"/>
          <w:szCs w:val="24"/>
        </w:rPr>
        <w:t xml:space="preserve"> </w:t>
      </w:r>
      <w:r>
        <w:rPr>
          <w:rFonts w:eastAsia="Times New Roman"/>
          <w:szCs w:val="24"/>
        </w:rPr>
        <w:t xml:space="preserve">εδώ </w:t>
      </w:r>
      <w:r w:rsidRPr="00D578A6">
        <w:rPr>
          <w:rFonts w:eastAsia="Times New Roman"/>
          <w:szCs w:val="24"/>
        </w:rPr>
        <w:t>δεν σταματάει</w:t>
      </w:r>
      <w:r>
        <w:rPr>
          <w:rFonts w:eastAsia="Times New Roman"/>
          <w:szCs w:val="24"/>
        </w:rPr>
        <w:t xml:space="preserve">, αλλά είχαμε μια κυρίαρχη τομή, τον νόμο </w:t>
      </w:r>
      <w:r w:rsidRPr="00D578A6">
        <w:rPr>
          <w:rFonts w:eastAsia="Times New Roman"/>
          <w:szCs w:val="24"/>
        </w:rPr>
        <w:t>για τους συνεταιρισμούς</w:t>
      </w:r>
      <w:r>
        <w:rPr>
          <w:rFonts w:eastAsia="Times New Roman"/>
          <w:szCs w:val="24"/>
        </w:rPr>
        <w:t>,</w:t>
      </w:r>
      <w:r w:rsidRPr="00D578A6">
        <w:rPr>
          <w:rFonts w:eastAsia="Times New Roman"/>
          <w:szCs w:val="24"/>
        </w:rPr>
        <w:t xml:space="preserve"> το</w:t>
      </w:r>
      <w:r>
        <w:rPr>
          <w:rFonts w:eastAsia="Times New Roman"/>
          <w:szCs w:val="24"/>
        </w:rPr>
        <w:t>ν ν.</w:t>
      </w:r>
      <w:r w:rsidRPr="00D578A6">
        <w:rPr>
          <w:rFonts w:eastAsia="Times New Roman"/>
          <w:szCs w:val="24"/>
        </w:rPr>
        <w:t>4386 του 2016</w:t>
      </w:r>
      <w:r>
        <w:rPr>
          <w:rFonts w:eastAsia="Times New Roman"/>
          <w:szCs w:val="24"/>
        </w:rPr>
        <w:t>,</w:t>
      </w:r>
      <w:r w:rsidRPr="00D578A6">
        <w:rPr>
          <w:rFonts w:eastAsia="Times New Roman"/>
          <w:szCs w:val="24"/>
        </w:rPr>
        <w:t xml:space="preserve"> </w:t>
      </w:r>
      <w:r>
        <w:rPr>
          <w:rFonts w:eastAsia="Times New Roman"/>
          <w:szCs w:val="24"/>
        </w:rPr>
        <w:t>όπου προσπαθήσαμε</w:t>
      </w:r>
      <w:r w:rsidRPr="00D578A6">
        <w:rPr>
          <w:rFonts w:eastAsia="Times New Roman"/>
          <w:szCs w:val="24"/>
        </w:rPr>
        <w:t xml:space="preserve"> να ανατρέψουμε τα κακώς κείμενα</w:t>
      </w:r>
      <w:r>
        <w:rPr>
          <w:rFonts w:eastAsia="Times New Roman"/>
          <w:szCs w:val="24"/>
        </w:rPr>
        <w:t>,</w:t>
      </w:r>
      <w:r w:rsidRPr="00D578A6">
        <w:rPr>
          <w:rFonts w:eastAsia="Times New Roman"/>
          <w:szCs w:val="24"/>
        </w:rPr>
        <w:t xml:space="preserve"> που κατά κύριο λόγο</w:t>
      </w:r>
      <w:r>
        <w:rPr>
          <w:rFonts w:eastAsia="Times New Roman"/>
          <w:szCs w:val="24"/>
        </w:rPr>
        <w:t>,</w:t>
      </w:r>
      <w:r w:rsidRPr="00D578A6">
        <w:rPr>
          <w:rFonts w:eastAsia="Times New Roman"/>
          <w:szCs w:val="24"/>
        </w:rPr>
        <w:t xml:space="preserve"> </w:t>
      </w:r>
      <w:r>
        <w:rPr>
          <w:rFonts w:eastAsia="Times New Roman"/>
          <w:szCs w:val="24"/>
        </w:rPr>
        <w:t>ο ν.</w:t>
      </w:r>
      <w:r w:rsidRPr="00D578A6">
        <w:rPr>
          <w:rFonts w:eastAsia="Times New Roman"/>
          <w:szCs w:val="24"/>
        </w:rPr>
        <w:t>4015</w:t>
      </w:r>
      <w:r>
        <w:rPr>
          <w:rFonts w:eastAsia="Times New Roman"/>
          <w:szCs w:val="24"/>
        </w:rPr>
        <w:t>,</w:t>
      </w:r>
      <w:r w:rsidRPr="00D578A6">
        <w:rPr>
          <w:rFonts w:eastAsia="Times New Roman"/>
          <w:szCs w:val="24"/>
        </w:rPr>
        <w:t xml:space="preserve"> ο νόμος</w:t>
      </w:r>
      <w:r>
        <w:rPr>
          <w:rFonts w:eastAsia="Times New Roman"/>
          <w:szCs w:val="24"/>
        </w:rPr>
        <w:t xml:space="preserve"> που</w:t>
      </w:r>
      <w:r w:rsidRPr="00D578A6">
        <w:rPr>
          <w:rFonts w:eastAsia="Times New Roman"/>
          <w:szCs w:val="24"/>
        </w:rPr>
        <w:t xml:space="preserve"> από πολλ</w:t>
      </w:r>
      <w:r w:rsidRPr="00D578A6">
        <w:rPr>
          <w:rFonts w:eastAsia="Times New Roman"/>
          <w:szCs w:val="24"/>
        </w:rPr>
        <w:t xml:space="preserve">ούς έχει χαρακτηριστεί και ως </w:t>
      </w:r>
      <w:proofErr w:type="spellStart"/>
      <w:r w:rsidRPr="00D578A6">
        <w:rPr>
          <w:rFonts w:eastAsia="Times New Roman"/>
          <w:szCs w:val="24"/>
        </w:rPr>
        <w:t>συνεταιριστικ</w:t>
      </w:r>
      <w:r>
        <w:rPr>
          <w:rFonts w:eastAsia="Times New Roman"/>
          <w:szCs w:val="24"/>
        </w:rPr>
        <w:t>οκτόνος</w:t>
      </w:r>
      <w:proofErr w:type="spellEnd"/>
      <w:r>
        <w:rPr>
          <w:rFonts w:eastAsia="Times New Roman"/>
          <w:szCs w:val="24"/>
        </w:rPr>
        <w:t xml:space="preserve"> νόμος </w:t>
      </w:r>
      <w:r w:rsidRPr="00D578A6">
        <w:rPr>
          <w:rFonts w:eastAsia="Times New Roman"/>
          <w:szCs w:val="24"/>
        </w:rPr>
        <w:t>και κατά τη γνώμη μου</w:t>
      </w:r>
      <w:r>
        <w:rPr>
          <w:rFonts w:eastAsia="Times New Roman"/>
          <w:szCs w:val="24"/>
        </w:rPr>
        <w:t>,</w:t>
      </w:r>
      <w:r w:rsidRPr="00D578A6">
        <w:rPr>
          <w:rFonts w:eastAsia="Times New Roman"/>
          <w:szCs w:val="24"/>
        </w:rPr>
        <w:t xml:space="preserve"> η πιο βασική του τομή ήταν </w:t>
      </w:r>
      <w:r>
        <w:rPr>
          <w:rFonts w:eastAsia="Times New Roman"/>
          <w:szCs w:val="24"/>
        </w:rPr>
        <w:t xml:space="preserve">ότι </w:t>
      </w:r>
      <w:r w:rsidRPr="00D578A6">
        <w:rPr>
          <w:rFonts w:eastAsia="Times New Roman"/>
          <w:szCs w:val="24"/>
        </w:rPr>
        <w:t>μετέτρεψε το</w:t>
      </w:r>
      <w:r>
        <w:rPr>
          <w:rFonts w:eastAsia="Times New Roman"/>
          <w:szCs w:val="24"/>
        </w:rPr>
        <w:t>υς</w:t>
      </w:r>
      <w:r w:rsidRPr="00D578A6">
        <w:rPr>
          <w:rFonts w:eastAsia="Times New Roman"/>
          <w:szCs w:val="24"/>
        </w:rPr>
        <w:t xml:space="preserve"> συνεταιρισμούς σε ανώνυμες εταιρείες</w:t>
      </w:r>
      <w:r>
        <w:rPr>
          <w:rFonts w:eastAsia="Times New Roman"/>
          <w:szCs w:val="24"/>
        </w:rPr>
        <w:t>,</w:t>
      </w:r>
      <w:r w:rsidRPr="00D578A6">
        <w:rPr>
          <w:rFonts w:eastAsia="Times New Roman"/>
          <w:szCs w:val="24"/>
        </w:rPr>
        <w:t xml:space="preserve"> μακριά από τη </w:t>
      </w:r>
      <w:r>
        <w:rPr>
          <w:rFonts w:eastAsia="Times New Roman"/>
          <w:szCs w:val="24"/>
        </w:rPr>
        <w:t>σ</w:t>
      </w:r>
      <w:r w:rsidRPr="00D578A6">
        <w:rPr>
          <w:rFonts w:eastAsia="Times New Roman"/>
          <w:szCs w:val="24"/>
        </w:rPr>
        <w:t xml:space="preserve">υνεταιριστική αντίληψη και από τις επτά αρχές των </w:t>
      </w:r>
      <w:r>
        <w:rPr>
          <w:rFonts w:eastAsia="Times New Roman"/>
          <w:szCs w:val="24"/>
        </w:rPr>
        <w:t>σ</w:t>
      </w:r>
      <w:r w:rsidRPr="00D578A6">
        <w:rPr>
          <w:rFonts w:eastAsia="Times New Roman"/>
          <w:szCs w:val="24"/>
        </w:rPr>
        <w:t>υνεταιρισμών</w:t>
      </w:r>
      <w:r>
        <w:rPr>
          <w:rFonts w:eastAsia="Times New Roman"/>
          <w:szCs w:val="24"/>
        </w:rPr>
        <w:t>.</w:t>
      </w:r>
    </w:p>
    <w:p w14:paraId="1789E7CE" w14:textId="77777777" w:rsidR="00690103" w:rsidRDefault="0001178F">
      <w:pPr>
        <w:spacing w:line="600" w:lineRule="auto"/>
        <w:ind w:firstLine="720"/>
        <w:jc w:val="both"/>
        <w:rPr>
          <w:rFonts w:eastAsia="Times New Roman"/>
          <w:szCs w:val="24"/>
        </w:rPr>
      </w:pPr>
      <w:proofErr w:type="spellStart"/>
      <w:r w:rsidRPr="00D578A6">
        <w:rPr>
          <w:rFonts w:eastAsia="Times New Roman"/>
          <w:szCs w:val="24"/>
        </w:rPr>
        <w:t>Εισάγαμε</w:t>
      </w:r>
      <w:proofErr w:type="spellEnd"/>
      <w:r w:rsidRPr="00D578A6">
        <w:rPr>
          <w:rFonts w:eastAsia="Times New Roman"/>
          <w:szCs w:val="24"/>
        </w:rPr>
        <w:t xml:space="preserve"> το </w:t>
      </w:r>
      <w:r w:rsidRPr="00D578A6">
        <w:rPr>
          <w:rFonts w:eastAsia="Times New Roman"/>
          <w:szCs w:val="24"/>
        </w:rPr>
        <w:t>Μητρώο Συνεταιρισμών</w:t>
      </w:r>
      <w:r>
        <w:rPr>
          <w:rFonts w:eastAsia="Times New Roman"/>
          <w:szCs w:val="24"/>
        </w:rPr>
        <w:t>,</w:t>
      </w:r>
      <w:r w:rsidRPr="00D578A6">
        <w:rPr>
          <w:rFonts w:eastAsia="Times New Roman"/>
          <w:szCs w:val="24"/>
        </w:rPr>
        <w:t xml:space="preserve"> όπου εκεί γίνεται ο διαχωρισμός μεταξύ των ενεργών και </w:t>
      </w:r>
      <w:r>
        <w:rPr>
          <w:rFonts w:eastAsia="Times New Roman"/>
          <w:szCs w:val="24"/>
        </w:rPr>
        <w:t>βιώσιμων σ</w:t>
      </w:r>
      <w:r w:rsidRPr="00D578A6">
        <w:rPr>
          <w:rFonts w:eastAsia="Times New Roman"/>
          <w:szCs w:val="24"/>
        </w:rPr>
        <w:t>υνεταιρισμών και των ανενεργών</w:t>
      </w:r>
      <w:r>
        <w:rPr>
          <w:rFonts w:eastAsia="Times New Roman"/>
          <w:szCs w:val="24"/>
        </w:rPr>
        <w:t>,</w:t>
      </w:r>
      <w:r w:rsidRPr="00D578A6">
        <w:rPr>
          <w:rFonts w:eastAsia="Times New Roman"/>
          <w:szCs w:val="24"/>
        </w:rPr>
        <w:t xml:space="preserve"> για να μπει μία τάξη επιτέλους </w:t>
      </w:r>
      <w:r>
        <w:rPr>
          <w:rFonts w:eastAsia="Times New Roman"/>
          <w:szCs w:val="24"/>
        </w:rPr>
        <w:t>σ</w:t>
      </w:r>
      <w:r w:rsidRPr="00D578A6">
        <w:rPr>
          <w:rFonts w:eastAsia="Times New Roman"/>
          <w:szCs w:val="24"/>
        </w:rPr>
        <w:t xml:space="preserve">το ποιος είναι </w:t>
      </w:r>
      <w:r>
        <w:rPr>
          <w:rFonts w:eastAsia="Times New Roman"/>
          <w:szCs w:val="24"/>
        </w:rPr>
        <w:t>σ</w:t>
      </w:r>
      <w:r w:rsidRPr="00D578A6">
        <w:rPr>
          <w:rFonts w:eastAsia="Times New Roman"/>
          <w:szCs w:val="24"/>
        </w:rPr>
        <w:t xml:space="preserve">υνεταιρισμός και τι κάνει και δρομολογήθηκε η διαδικασία </w:t>
      </w:r>
      <w:r w:rsidRPr="00D578A6">
        <w:rPr>
          <w:rFonts w:eastAsia="Times New Roman"/>
          <w:szCs w:val="24"/>
        </w:rPr>
        <w:lastRenderedPageBreak/>
        <w:t xml:space="preserve">αναπτυξιακής </w:t>
      </w:r>
      <w:r>
        <w:rPr>
          <w:rFonts w:eastAsia="Times New Roman"/>
          <w:szCs w:val="24"/>
        </w:rPr>
        <w:t xml:space="preserve">πνοής </w:t>
      </w:r>
      <w:r w:rsidRPr="00D578A6">
        <w:rPr>
          <w:rFonts w:eastAsia="Times New Roman"/>
          <w:szCs w:val="24"/>
        </w:rPr>
        <w:t>στο συνεταιρι</w:t>
      </w:r>
      <w:r w:rsidRPr="00D578A6">
        <w:rPr>
          <w:rFonts w:eastAsia="Times New Roman"/>
          <w:szCs w:val="24"/>
        </w:rPr>
        <w:t xml:space="preserve">στικό κίνημα και στη </w:t>
      </w:r>
      <w:r>
        <w:rPr>
          <w:rFonts w:eastAsia="Times New Roman"/>
          <w:szCs w:val="24"/>
        </w:rPr>
        <w:t>σ</w:t>
      </w:r>
      <w:r w:rsidRPr="00D578A6">
        <w:rPr>
          <w:rFonts w:eastAsia="Times New Roman"/>
          <w:szCs w:val="24"/>
        </w:rPr>
        <w:t>υνεταιριστική ιδέα πρώτα από όλα</w:t>
      </w:r>
      <w:r>
        <w:rPr>
          <w:rFonts w:eastAsia="Times New Roman"/>
          <w:szCs w:val="24"/>
        </w:rPr>
        <w:t>.</w:t>
      </w:r>
    </w:p>
    <w:p w14:paraId="1789E7CF" w14:textId="77777777" w:rsidR="00690103" w:rsidRDefault="0001178F">
      <w:pPr>
        <w:spacing w:line="600" w:lineRule="auto"/>
        <w:ind w:firstLine="720"/>
        <w:jc w:val="both"/>
        <w:rPr>
          <w:rFonts w:eastAsia="Times New Roman"/>
          <w:szCs w:val="24"/>
        </w:rPr>
      </w:pPr>
      <w:r>
        <w:rPr>
          <w:rFonts w:eastAsia="Times New Roman"/>
          <w:szCs w:val="24"/>
        </w:rPr>
        <w:t>Σ</w:t>
      </w:r>
      <w:r w:rsidRPr="00D578A6">
        <w:rPr>
          <w:rFonts w:eastAsia="Times New Roman"/>
          <w:szCs w:val="24"/>
        </w:rPr>
        <w:t xml:space="preserve">τόχος μας είναι το κύτταρο της παραγωγικής </w:t>
      </w:r>
      <w:r>
        <w:rPr>
          <w:rFonts w:eastAsia="Times New Roman"/>
          <w:szCs w:val="24"/>
        </w:rPr>
        <w:t>α</w:t>
      </w:r>
      <w:r w:rsidRPr="00D578A6">
        <w:rPr>
          <w:rFonts w:eastAsia="Times New Roman"/>
          <w:szCs w:val="24"/>
        </w:rPr>
        <w:t>νασυγκρότησης να είναι οι συνεταιρισμοί και τα συνεργατικά σχήματα να δυναμώσουν και να αξιοποιηθούν</w:t>
      </w:r>
      <w:r>
        <w:rPr>
          <w:rFonts w:eastAsia="Times New Roman"/>
          <w:szCs w:val="24"/>
        </w:rPr>
        <w:t>,</w:t>
      </w:r>
      <w:r w:rsidRPr="00D578A6">
        <w:rPr>
          <w:rFonts w:eastAsia="Times New Roman"/>
          <w:szCs w:val="24"/>
        </w:rPr>
        <w:t xml:space="preserve"> όχι μόνο με θεσμικές ρυθμίσεις</w:t>
      </w:r>
      <w:r>
        <w:rPr>
          <w:rFonts w:eastAsia="Times New Roman"/>
          <w:szCs w:val="24"/>
        </w:rPr>
        <w:t>,</w:t>
      </w:r>
      <w:r w:rsidRPr="00D578A6">
        <w:rPr>
          <w:rFonts w:eastAsia="Times New Roman"/>
          <w:szCs w:val="24"/>
        </w:rPr>
        <w:t xml:space="preserve"> αλλά και με κίνητρα ο</w:t>
      </w:r>
      <w:r w:rsidRPr="00D578A6">
        <w:rPr>
          <w:rFonts w:eastAsia="Times New Roman"/>
          <w:szCs w:val="24"/>
        </w:rPr>
        <w:t>υσιαστικά</w:t>
      </w:r>
      <w:r>
        <w:rPr>
          <w:rFonts w:eastAsia="Times New Roman"/>
          <w:szCs w:val="24"/>
        </w:rPr>
        <w:t>,</w:t>
      </w:r>
      <w:r w:rsidRPr="00D578A6">
        <w:rPr>
          <w:rFonts w:eastAsia="Times New Roman"/>
          <w:szCs w:val="24"/>
        </w:rPr>
        <w:t xml:space="preserve"> έτσι όπως έχο</w:t>
      </w:r>
      <w:r>
        <w:rPr>
          <w:rFonts w:eastAsia="Times New Roman"/>
          <w:szCs w:val="24"/>
        </w:rPr>
        <w:t xml:space="preserve">υμε πορευτεί μέχρι τώρα και </w:t>
      </w:r>
      <w:proofErr w:type="spellStart"/>
      <w:r>
        <w:rPr>
          <w:rFonts w:eastAsia="Times New Roman"/>
          <w:szCs w:val="24"/>
        </w:rPr>
        <w:t>πόσω</w:t>
      </w:r>
      <w:proofErr w:type="spellEnd"/>
      <w:r w:rsidRPr="00D578A6">
        <w:rPr>
          <w:rFonts w:eastAsia="Times New Roman"/>
          <w:szCs w:val="24"/>
        </w:rPr>
        <w:t xml:space="preserve"> μάλλον θα κινηθούμε από δω και πέρα στο μέλλον</w:t>
      </w:r>
      <w:r>
        <w:rPr>
          <w:rFonts w:eastAsia="Times New Roman"/>
          <w:szCs w:val="24"/>
        </w:rPr>
        <w:t>.</w:t>
      </w:r>
    </w:p>
    <w:p w14:paraId="1789E7D0" w14:textId="77777777" w:rsidR="00690103" w:rsidRDefault="0001178F">
      <w:pPr>
        <w:spacing w:line="600" w:lineRule="auto"/>
        <w:ind w:firstLine="720"/>
        <w:jc w:val="both"/>
        <w:rPr>
          <w:rFonts w:eastAsia="Times New Roman"/>
          <w:szCs w:val="24"/>
        </w:rPr>
      </w:pPr>
      <w:r>
        <w:rPr>
          <w:rFonts w:eastAsia="Times New Roman"/>
          <w:szCs w:val="24"/>
        </w:rPr>
        <w:t xml:space="preserve">Μιλήσατε για τον ΕΛΓΑ και </w:t>
      </w:r>
      <w:r w:rsidRPr="00AF588E">
        <w:rPr>
          <w:rFonts w:eastAsia="Times New Roman"/>
          <w:szCs w:val="24"/>
        </w:rPr>
        <w:t xml:space="preserve">για τις καθυστερήσεις </w:t>
      </w:r>
      <w:r>
        <w:rPr>
          <w:rFonts w:eastAsia="Times New Roman"/>
          <w:szCs w:val="24"/>
        </w:rPr>
        <w:t xml:space="preserve">του </w:t>
      </w:r>
      <w:r w:rsidRPr="00AF588E">
        <w:rPr>
          <w:rFonts w:eastAsia="Times New Roman"/>
          <w:szCs w:val="24"/>
        </w:rPr>
        <w:t>στις πληρωμές</w:t>
      </w:r>
      <w:r>
        <w:rPr>
          <w:rFonts w:eastAsia="Times New Roman"/>
          <w:szCs w:val="24"/>
        </w:rPr>
        <w:t>.</w:t>
      </w:r>
      <w:r w:rsidRPr="00AF588E">
        <w:rPr>
          <w:rFonts w:eastAsia="Times New Roman"/>
          <w:szCs w:val="24"/>
        </w:rPr>
        <w:t xml:space="preserve"> </w:t>
      </w:r>
      <w:r>
        <w:rPr>
          <w:rFonts w:eastAsia="Times New Roman"/>
          <w:szCs w:val="24"/>
        </w:rPr>
        <w:t>Ο</w:t>
      </w:r>
      <w:r w:rsidRPr="00AF588E">
        <w:rPr>
          <w:rFonts w:eastAsia="Times New Roman"/>
          <w:szCs w:val="24"/>
        </w:rPr>
        <w:t xml:space="preserve">ι χρόνοι που σήμερα ο ΕΛΓΑ ολοκληρώνει τις διαδικασίες εξατομίκευσης </w:t>
      </w:r>
      <w:r>
        <w:rPr>
          <w:rFonts w:eastAsia="Times New Roman"/>
          <w:szCs w:val="24"/>
        </w:rPr>
        <w:t xml:space="preserve">εκτίμησης </w:t>
      </w:r>
      <w:r w:rsidRPr="00AF588E">
        <w:rPr>
          <w:rFonts w:eastAsia="Times New Roman"/>
          <w:szCs w:val="24"/>
        </w:rPr>
        <w:t>πορι</w:t>
      </w:r>
      <w:r w:rsidRPr="00AF588E">
        <w:rPr>
          <w:rFonts w:eastAsia="Times New Roman"/>
          <w:szCs w:val="24"/>
        </w:rPr>
        <w:t>σμάτων και αποζημ</w:t>
      </w:r>
      <w:r>
        <w:rPr>
          <w:rFonts w:eastAsia="Times New Roman"/>
          <w:szCs w:val="24"/>
        </w:rPr>
        <w:t>ίωσης έχει μειωθούν</w:t>
      </w:r>
      <w:r w:rsidRPr="00AF588E">
        <w:rPr>
          <w:rFonts w:eastAsia="Times New Roman"/>
          <w:szCs w:val="24"/>
        </w:rPr>
        <w:t xml:space="preserve"> κατά μέσο όρο</w:t>
      </w:r>
      <w:r>
        <w:rPr>
          <w:rFonts w:eastAsia="Times New Roman"/>
          <w:szCs w:val="24"/>
        </w:rPr>
        <w:t>,</w:t>
      </w:r>
      <w:r w:rsidRPr="00AF588E">
        <w:rPr>
          <w:rFonts w:eastAsia="Times New Roman"/>
          <w:szCs w:val="24"/>
        </w:rPr>
        <w:t xml:space="preserve"> σε </w:t>
      </w:r>
      <w:r>
        <w:rPr>
          <w:rFonts w:eastAsia="Times New Roman"/>
          <w:szCs w:val="24"/>
        </w:rPr>
        <w:t>έξι</w:t>
      </w:r>
      <w:r w:rsidRPr="00AF588E">
        <w:rPr>
          <w:rFonts w:eastAsia="Times New Roman"/>
          <w:szCs w:val="24"/>
        </w:rPr>
        <w:t xml:space="preserve"> με </w:t>
      </w:r>
      <w:r>
        <w:rPr>
          <w:rFonts w:eastAsia="Times New Roman"/>
          <w:szCs w:val="24"/>
        </w:rPr>
        <w:t>οκτώ</w:t>
      </w:r>
      <w:r w:rsidRPr="00AF588E">
        <w:rPr>
          <w:rFonts w:eastAsia="Times New Roman"/>
          <w:szCs w:val="24"/>
        </w:rPr>
        <w:t xml:space="preserve"> μήνες</w:t>
      </w:r>
      <w:r>
        <w:rPr>
          <w:rFonts w:eastAsia="Times New Roman"/>
          <w:szCs w:val="24"/>
        </w:rPr>
        <w:t>,</w:t>
      </w:r>
      <w:r w:rsidRPr="00AF588E">
        <w:rPr>
          <w:rFonts w:eastAsia="Times New Roman"/>
          <w:szCs w:val="24"/>
        </w:rPr>
        <w:t xml:space="preserve"> ενώ παλιότερα ξεπερνούσε κατά πολύ το δωδεκάμηνο</w:t>
      </w:r>
      <w:r>
        <w:rPr>
          <w:rFonts w:eastAsia="Times New Roman"/>
          <w:szCs w:val="24"/>
        </w:rPr>
        <w:t>.</w:t>
      </w:r>
      <w:r w:rsidRPr="00AF588E">
        <w:rPr>
          <w:rFonts w:eastAsia="Times New Roman"/>
          <w:szCs w:val="24"/>
        </w:rPr>
        <w:t xml:space="preserve"> </w:t>
      </w:r>
      <w:r>
        <w:rPr>
          <w:rFonts w:eastAsia="Times New Roman"/>
          <w:szCs w:val="24"/>
        </w:rPr>
        <w:t>Ε</w:t>
      </w:r>
      <w:r w:rsidRPr="00AF588E">
        <w:rPr>
          <w:rFonts w:eastAsia="Times New Roman"/>
          <w:szCs w:val="24"/>
        </w:rPr>
        <w:t xml:space="preserve">ίχαμε χρόνια να δούμε να πληρώνονται ζημιές του έτους </w:t>
      </w:r>
      <w:r>
        <w:rPr>
          <w:rFonts w:eastAsia="Times New Roman"/>
          <w:szCs w:val="24"/>
        </w:rPr>
        <w:t>μ</w:t>
      </w:r>
      <w:r w:rsidRPr="00AF588E">
        <w:rPr>
          <w:rFonts w:eastAsia="Times New Roman"/>
          <w:szCs w:val="24"/>
        </w:rPr>
        <w:t>έσα στο έτος κι αυτό συμβαίνει τα τελευταία χρόνια</w:t>
      </w:r>
      <w:r>
        <w:rPr>
          <w:rFonts w:eastAsia="Times New Roman"/>
          <w:szCs w:val="24"/>
        </w:rPr>
        <w:t>.</w:t>
      </w:r>
    </w:p>
    <w:p w14:paraId="1789E7D1" w14:textId="77777777" w:rsidR="00690103" w:rsidRDefault="0001178F">
      <w:pPr>
        <w:spacing w:line="600" w:lineRule="auto"/>
        <w:ind w:firstLine="720"/>
        <w:jc w:val="both"/>
        <w:rPr>
          <w:rFonts w:eastAsia="Times New Roman"/>
          <w:szCs w:val="24"/>
        </w:rPr>
      </w:pPr>
      <w:r>
        <w:rPr>
          <w:rFonts w:eastAsia="Times New Roman"/>
          <w:szCs w:val="24"/>
        </w:rPr>
        <w:t>Τ</w:t>
      </w:r>
      <w:r w:rsidRPr="00AF588E">
        <w:rPr>
          <w:rFonts w:eastAsia="Times New Roman"/>
          <w:szCs w:val="24"/>
        </w:rPr>
        <w:t>αυτόχρονα</w:t>
      </w:r>
      <w:r>
        <w:rPr>
          <w:rFonts w:eastAsia="Times New Roman"/>
          <w:szCs w:val="24"/>
        </w:rPr>
        <w:t>,</w:t>
      </w:r>
      <w:r w:rsidRPr="00AF588E">
        <w:rPr>
          <w:rFonts w:eastAsia="Times New Roman"/>
          <w:szCs w:val="24"/>
        </w:rPr>
        <w:t xml:space="preserve"> ξεκινήσαμε </w:t>
      </w:r>
      <w:r>
        <w:rPr>
          <w:rFonts w:eastAsia="Times New Roman"/>
          <w:szCs w:val="24"/>
        </w:rPr>
        <w:t>τ</w:t>
      </w:r>
      <w:r>
        <w:rPr>
          <w:rFonts w:eastAsia="Times New Roman"/>
          <w:szCs w:val="24"/>
        </w:rPr>
        <w:t xml:space="preserve">η </w:t>
      </w:r>
      <w:r w:rsidRPr="00AF588E">
        <w:rPr>
          <w:rFonts w:eastAsia="Times New Roman"/>
          <w:szCs w:val="24"/>
        </w:rPr>
        <w:t xml:space="preserve">διαδικασία αλλαγής του κανονισμού του </w:t>
      </w:r>
      <w:r>
        <w:rPr>
          <w:rFonts w:eastAsia="Times New Roman"/>
          <w:szCs w:val="24"/>
        </w:rPr>
        <w:t>ΕΛΓΑ, ο οποίος στο βασικό του κορμό</w:t>
      </w:r>
      <w:r w:rsidRPr="00AF588E">
        <w:rPr>
          <w:rFonts w:eastAsia="Times New Roman"/>
          <w:szCs w:val="24"/>
        </w:rPr>
        <w:t xml:space="preserve"> είναι από το 1987</w:t>
      </w:r>
      <w:r>
        <w:rPr>
          <w:rFonts w:eastAsia="Times New Roman"/>
          <w:szCs w:val="24"/>
        </w:rPr>
        <w:t>.</w:t>
      </w:r>
      <w:r w:rsidRPr="00AF588E">
        <w:rPr>
          <w:rFonts w:eastAsia="Times New Roman"/>
          <w:szCs w:val="24"/>
        </w:rPr>
        <w:t xml:space="preserve"> </w:t>
      </w:r>
      <w:r>
        <w:rPr>
          <w:rFonts w:eastAsia="Times New Roman"/>
          <w:szCs w:val="24"/>
        </w:rPr>
        <w:t>Α</w:t>
      </w:r>
      <w:r w:rsidRPr="00AF588E">
        <w:rPr>
          <w:rFonts w:eastAsia="Times New Roman"/>
          <w:szCs w:val="24"/>
        </w:rPr>
        <w:t>πό τότε</w:t>
      </w:r>
      <w:r>
        <w:rPr>
          <w:rFonts w:eastAsia="Times New Roman"/>
          <w:szCs w:val="24"/>
        </w:rPr>
        <w:t>,</w:t>
      </w:r>
      <w:r w:rsidRPr="00AF588E">
        <w:rPr>
          <w:rFonts w:eastAsia="Times New Roman"/>
          <w:szCs w:val="24"/>
        </w:rPr>
        <w:t xml:space="preserve"> οι εξελίξεις στις καλλιέργειες</w:t>
      </w:r>
      <w:r>
        <w:rPr>
          <w:rFonts w:eastAsia="Times New Roman"/>
          <w:szCs w:val="24"/>
        </w:rPr>
        <w:t>,</w:t>
      </w:r>
      <w:r w:rsidRPr="00AF588E">
        <w:rPr>
          <w:rFonts w:eastAsia="Times New Roman"/>
          <w:szCs w:val="24"/>
        </w:rPr>
        <w:t xml:space="preserve"> στις καλλιεργητικές </w:t>
      </w:r>
      <w:r w:rsidRPr="00AF588E">
        <w:rPr>
          <w:rFonts w:eastAsia="Times New Roman"/>
          <w:szCs w:val="24"/>
        </w:rPr>
        <w:lastRenderedPageBreak/>
        <w:t>τεχνικές</w:t>
      </w:r>
      <w:r>
        <w:rPr>
          <w:rFonts w:eastAsia="Times New Roman"/>
          <w:szCs w:val="24"/>
        </w:rPr>
        <w:t>,</w:t>
      </w:r>
      <w:r w:rsidRPr="00AF588E">
        <w:rPr>
          <w:rFonts w:eastAsia="Times New Roman"/>
          <w:szCs w:val="24"/>
        </w:rPr>
        <w:t xml:space="preserve"> αλλά πολύ περισσότερο στις καιρικές συνθήκες </w:t>
      </w:r>
      <w:r>
        <w:rPr>
          <w:rFonts w:eastAsia="Times New Roman"/>
          <w:szCs w:val="24"/>
        </w:rPr>
        <w:t>και σ</w:t>
      </w:r>
      <w:r w:rsidRPr="00AF588E">
        <w:rPr>
          <w:rFonts w:eastAsia="Times New Roman"/>
          <w:szCs w:val="24"/>
        </w:rPr>
        <w:t>την κλιματολογική αλλαγή</w:t>
      </w:r>
      <w:r>
        <w:rPr>
          <w:rFonts w:eastAsia="Times New Roman"/>
          <w:szCs w:val="24"/>
        </w:rPr>
        <w:t>,</w:t>
      </w:r>
      <w:r w:rsidRPr="00AF588E">
        <w:rPr>
          <w:rFonts w:eastAsia="Times New Roman"/>
          <w:szCs w:val="24"/>
        </w:rPr>
        <w:t xml:space="preserve"> είναι τεράστιες</w:t>
      </w:r>
      <w:r>
        <w:rPr>
          <w:rFonts w:eastAsia="Times New Roman"/>
          <w:szCs w:val="24"/>
        </w:rPr>
        <w:t xml:space="preserve">. </w:t>
      </w:r>
    </w:p>
    <w:p w14:paraId="1789E7D2" w14:textId="77777777" w:rsidR="00690103" w:rsidRDefault="0001178F">
      <w:pPr>
        <w:spacing w:line="600" w:lineRule="auto"/>
        <w:ind w:firstLine="720"/>
        <w:jc w:val="both"/>
        <w:rPr>
          <w:rFonts w:eastAsia="Times New Roman"/>
          <w:szCs w:val="24"/>
        </w:rPr>
      </w:pPr>
      <w:r>
        <w:rPr>
          <w:rFonts w:eastAsia="Times New Roman"/>
          <w:szCs w:val="24"/>
        </w:rPr>
        <w:t>Ο</w:t>
      </w:r>
      <w:r w:rsidRPr="00AF588E">
        <w:rPr>
          <w:rFonts w:eastAsia="Times New Roman"/>
          <w:szCs w:val="24"/>
        </w:rPr>
        <w:t xml:space="preserve"> </w:t>
      </w:r>
      <w:r>
        <w:rPr>
          <w:rFonts w:eastAsia="Times New Roman"/>
          <w:szCs w:val="24"/>
        </w:rPr>
        <w:t>ο</w:t>
      </w:r>
      <w:r w:rsidRPr="00AF588E">
        <w:rPr>
          <w:rFonts w:eastAsia="Times New Roman"/>
          <w:szCs w:val="24"/>
        </w:rPr>
        <w:t>ργανισμός</w:t>
      </w:r>
      <w:r>
        <w:rPr>
          <w:rFonts w:eastAsia="Times New Roman"/>
          <w:szCs w:val="24"/>
        </w:rPr>
        <w:t>,</w:t>
      </w:r>
      <w:r w:rsidRPr="00AF588E">
        <w:rPr>
          <w:rFonts w:eastAsia="Times New Roman"/>
          <w:szCs w:val="24"/>
        </w:rPr>
        <w:t xml:space="preserve"> για να παραμείνει δημ</w:t>
      </w:r>
      <w:r>
        <w:rPr>
          <w:rFonts w:eastAsia="Times New Roman"/>
          <w:szCs w:val="24"/>
        </w:rPr>
        <w:t>όσιο</w:t>
      </w:r>
      <w:r w:rsidRPr="00AF588E">
        <w:rPr>
          <w:rFonts w:eastAsia="Times New Roman"/>
          <w:szCs w:val="24"/>
        </w:rPr>
        <w:t>ς</w:t>
      </w:r>
      <w:r>
        <w:rPr>
          <w:rFonts w:eastAsia="Times New Roman"/>
          <w:szCs w:val="24"/>
        </w:rPr>
        <w:t>,</w:t>
      </w:r>
      <w:r w:rsidRPr="00AF588E">
        <w:rPr>
          <w:rFonts w:eastAsia="Times New Roman"/>
          <w:szCs w:val="24"/>
        </w:rPr>
        <w:t xml:space="preserve"> αλληλέγγυος</w:t>
      </w:r>
      <w:r>
        <w:rPr>
          <w:rFonts w:eastAsia="Times New Roman"/>
          <w:szCs w:val="24"/>
        </w:rPr>
        <w:t xml:space="preserve"> και πρώτα απ’ όλα, κοινωνικά δίκαιος, </w:t>
      </w:r>
      <w:r w:rsidRPr="00AF588E">
        <w:rPr>
          <w:rFonts w:eastAsia="Times New Roman"/>
          <w:szCs w:val="24"/>
        </w:rPr>
        <w:t>χρειάζεται αλλαγή εκ βάθρων</w:t>
      </w:r>
      <w:r>
        <w:rPr>
          <w:rFonts w:eastAsia="Times New Roman"/>
          <w:szCs w:val="24"/>
        </w:rPr>
        <w:t>,</w:t>
      </w:r>
      <w:r w:rsidRPr="00AF588E">
        <w:rPr>
          <w:rFonts w:eastAsia="Times New Roman"/>
          <w:szCs w:val="24"/>
        </w:rPr>
        <w:t xml:space="preserve"> αλλά αλλαγή μελετημένη</w:t>
      </w:r>
      <w:r>
        <w:rPr>
          <w:rFonts w:eastAsia="Times New Roman"/>
          <w:szCs w:val="24"/>
        </w:rPr>
        <w:t>.</w:t>
      </w:r>
    </w:p>
    <w:p w14:paraId="1789E7D3" w14:textId="77777777" w:rsidR="00690103" w:rsidRDefault="0001178F">
      <w:pPr>
        <w:spacing w:line="600" w:lineRule="auto"/>
        <w:jc w:val="both"/>
        <w:rPr>
          <w:rFonts w:eastAsia="Times New Roman"/>
          <w:szCs w:val="24"/>
        </w:rPr>
      </w:pPr>
      <w:proofErr w:type="spellStart"/>
      <w:r>
        <w:rPr>
          <w:rFonts w:eastAsia="Times New Roman"/>
          <w:szCs w:val="24"/>
        </w:rPr>
        <w:t>κ</w:t>
      </w:r>
      <w:r>
        <w:rPr>
          <w:rFonts w:eastAsia="Times New Roman"/>
          <w:szCs w:val="24"/>
        </w:rPr>
        <w:t>Γ</w:t>
      </w:r>
      <w:r w:rsidRPr="00AF588E">
        <w:rPr>
          <w:rFonts w:eastAsia="Times New Roman"/>
          <w:szCs w:val="24"/>
        </w:rPr>
        <w:t>ια</w:t>
      </w:r>
      <w:proofErr w:type="spellEnd"/>
      <w:r w:rsidRPr="00AF588E">
        <w:rPr>
          <w:rFonts w:eastAsia="Times New Roman"/>
          <w:szCs w:val="24"/>
        </w:rPr>
        <w:t xml:space="preserve"> να αντιμετωπίσουμε το πρόβλημα της ρευστότητας θεσπίσαμε την Κάρτα </w:t>
      </w:r>
      <w:r>
        <w:rPr>
          <w:rFonts w:eastAsia="Times New Roman"/>
          <w:szCs w:val="24"/>
        </w:rPr>
        <w:t>τ</w:t>
      </w:r>
      <w:r w:rsidRPr="00AF588E">
        <w:rPr>
          <w:rFonts w:eastAsia="Times New Roman"/>
          <w:szCs w:val="24"/>
        </w:rPr>
        <w:t xml:space="preserve">ου </w:t>
      </w:r>
      <w:r>
        <w:rPr>
          <w:rFonts w:eastAsia="Times New Roman"/>
          <w:szCs w:val="24"/>
        </w:rPr>
        <w:t>α</w:t>
      </w:r>
      <w:r w:rsidRPr="00AF588E">
        <w:rPr>
          <w:rFonts w:eastAsia="Times New Roman"/>
          <w:szCs w:val="24"/>
        </w:rPr>
        <w:t>γρότη με εγγύησ</w:t>
      </w:r>
      <w:r w:rsidRPr="00AF588E">
        <w:rPr>
          <w:rFonts w:eastAsia="Times New Roman"/>
          <w:szCs w:val="24"/>
        </w:rPr>
        <w:t>η τις κοινοτικές επιδοτήσεις</w:t>
      </w:r>
      <w:r>
        <w:rPr>
          <w:rFonts w:eastAsia="Times New Roman"/>
          <w:szCs w:val="24"/>
        </w:rPr>
        <w:t>,</w:t>
      </w:r>
      <w:r w:rsidRPr="00AF588E">
        <w:rPr>
          <w:rFonts w:eastAsia="Times New Roman"/>
          <w:szCs w:val="24"/>
        </w:rPr>
        <w:t xml:space="preserve"> όπου δόθηκε ρευστότητα και ταυτόχρονα</w:t>
      </w:r>
      <w:r>
        <w:rPr>
          <w:rFonts w:eastAsia="Times New Roman"/>
          <w:szCs w:val="24"/>
        </w:rPr>
        <w:t>,</w:t>
      </w:r>
      <w:r w:rsidRPr="00AF588E">
        <w:rPr>
          <w:rFonts w:eastAsia="Times New Roman"/>
          <w:szCs w:val="24"/>
        </w:rPr>
        <w:t xml:space="preserve"> το επιτόκιο δανεισμού έγινε χαμηλό</w:t>
      </w:r>
      <w:r>
        <w:rPr>
          <w:rFonts w:eastAsia="Times New Roman"/>
          <w:szCs w:val="24"/>
        </w:rPr>
        <w:t>,</w:t>
      </w:r>
      <w:r w:rsidRPr="00AF588E">
        <w:rPr>
          <w:rFonts w:eastAsia="Times New Roman"/>
          <w:szCs w:val="24"/>
        </w:rPr>
        <w:t xml:space="preserve"> κάτω του 5%</w:t>
      </w:r>
      <w:r>
        <w:rPr>
          <w:rFonts w:eastAsia="Times New Roman"/>
          <w:szCs w:val="24"/>
        </w:rPr>
        <w:t>,</w:t>
      </w:r>
      <w:r w:rsidRPr="00AF588E">
        <w:rPr>
          <w:rFonts w:eastAsia="Times New Roman"/>
          <w:szCs w:val="24"/>
        </w:rPr>
        <w:t xml:space="preserve"> και βρέθηκε πρόσβαση στην αγορά χρήματος</w:t>
      </w:r>
      <w:r>
        <w:rPr>
          <w:rFonts w:eastAsia="Times New Roman"/>
          <w:szCs w:val="24"/>
        </w:rPr>
        <w:t>.</w:t>
      </w:r>
    </w:p>
    <w:p w14:paraId="1789E7D4" w14:textId="77777777" w:rsidR="00690103" w:rsidRDefault="0001178F">
      <w:pPr>
        <w:spacing w:line="600" w:lineRule="auto"/>
        <w:ind w:firstLine="720"/>
        <w:jc w:val="both"/>
        <w:rPr>
          <w:rFonts w:eastAsia="Times New Roman"/>
          <w:szCs w:val="24"/>
        </w:rPr>
      </w:pPr>
      <w:r>
        <w:rPr>
          <w:rFonts w:eastAsia="Times New Roman"/>
          <w:szCs w:val="24"/>
        </w:rPr>
        <w:t>Μ</w:t>
      </w:r>
      <w:r w:rsidRPr="00AF588E">
        <w:rPr>
          <w:rFonts w:eastAsia="Times New Roman"/>
          <w:szCs w:val="24"/>
        </w:rPr>
        <w:t>ιλήσατε</w:t>
      </w:r>
      <w:r>
        <w:rPr>
          <w:rFonts w:eastAsia="Times New Roman"/>
          <w:szCs w:val="24"/>
        </w:rPr>
        <w:t>,</w:t>
      </w:r>
      <w:r w:rsidRPr="00AF588E">
        <w:rPr>
          <w:rFonts w:eastAsia="Times New Roman"/>
          <w:szCs w:val="24"/>
        </w:rPr>
        <w:t xml:space="preserve"> </w:t>
      </w:r>
      <w:r>
        <w:rPr>
          <w:rFonts w:eastAsia="Times New Roman"/>
          <w:szCs w:val="24"/>
        </w:rPr>
        <w:t>λ</w:t>
      </w:r>
      <w:r w:rsidRPr="00AF588E">
        <w:rPr>
          <w:rFonts w:eastAsia="Times New Roman"/>
          <w:szCs w:val="24"/>
        </w:rPr>
        <w:t xml:space="preserve">οιπόν για την αύξηση της τιμής του </w:t>
      </w:r>
      <w:r>
        <w:rPr>
          <w:rFonts w:eastAsia="Times New Roman"/>
          <w:szCs w:val="24"/>
        </w:rPr>
        <w:t>α</w:t>
      </w:r>
      <w:r w:rsidRPr="00AF588E">
        <w:rPr>
          <w:rFonts w:eastAsia="Times New Roman"/>
          <w:szCs w:val="24"/>
        </w:rPr>
        <w:t>γροτικού ρεύματος</w:t>
      </w:r>
      <w:r>
        <w:rPr>
          <w:rFonts w:eastAsia="Times New Roman"/>
          <w:szCs w:val="24"/>
        </w:rPr>
        <w:t>. Μάλιστα.</w:t>
      </w:r>
      <w:r w:rsidRPr="00AF588E">
        <w:rPr>
          <w:rFonts w:eastAsia="Times New Roman"/>
          <w:szCs w:val="24"/>
        </w:rPr>
        <w:t xml:space="preserve"> </w:t>
      </w:r>
      <w:r>
        <w:rPr>
          <w:rFonts w:eastAsia="Times New Roman"/>
          <w:szCs w:val="24"/>
        </w:rPr>
        <w:t>Θα καταθέσω ένα διάγρ</w:t>
      </w:r>
      <w:r>
        <w:rPr>
          <w:rFonts w:eastAsia="Times New Roman"/>
          <w:szCs w:val="24"/>
        </w:rPr>
        <w:t>αμμα για τα Π</w:t>
      </w:r>
      <w:r w:rsidRPr="00AF588E">
        <w:rPr>
          <w:rFonts w:eastAsia="Times New Roman"/>
          <w:szCs w:val="24"/>
        </w:rPr>
        <w:t>ρακτικά</w:t>
      </w:r>
      <w:r>
        <w:rPr>
          <w:rFonts w:eastAsia="Times New Roman"/>
          <w:szCs w:val="24"/>
        </w:rPr>
        <w:t>,</w:t>
      </w:r>
      <w:r w:rsidRPr="00AF588E">
        <w:rPr>
          <w:rFonts w:eastAsia="Times New Roman"/>
          <w:szCs w:val="24"/>
        </w:rPr>
        <w:t xml:space="preserve"> για να ξέρουμε τι λέμε</w:t>
      </w:r>
      <w:r>
        <w:rPr>
          <w:rFonts w:eastAsia="Times New Roman"/>
          <w:szCs w:val="24"/>
        </w:rPr>
        <w:t>.</w:t>
      </w:r>
      <w:r w:rsidRPr="00AF588E">
        <w:rPr>
          <w:rFonts w:eastAsia="Times New Roman"/>
          <w:szCs w:val="24"/>
        </w:rPr>
        <w:t xml:space="preserve"> </w:t>
      </w:r>
      <w:r>
        <w:rPr>
          <w:rFonts w:eastAsia="Times New Roman"/>
          <w:szCs w:val="24"/>
        </w:rPr>
        <w:t>Λέτε ότι υπήρξε αύξηση ρεύματος. Απ’ ό,τι φ</w:t>
      </w:r>
      <w:r w:rsidRPr="00AF588E">
        <w:rPr>
          <w:rFonts w:eastAsia="Times New Roman"/>
          <w:szCs w:val="24"/>
        </w:rPr>
        <w:t>αίνεται</w:t>
      </w:r>
      <w:r>
        <w:rPr>
          <w:rFonts w:eastAsia="Times New Roman"/>
          <w:szCs w:val="24"/>
        </w:rPr>
        <w:t>,</w:t>
      </w:r>
      <w:r w:rsidRPr="00AF588E">
        <w:rPr>
          <w:rFonts w:eastAsia="Times New Roman"/>
          <w:szCs w:val="24"/>
        </w:rPr>
        <w:t xml:space="preserve"> </w:t>
      </w:r>
      <w:r>
        <w:rPr>
          <w:rFonts w:eastAsia="Times New Roman"/>
          <w:szCs w:val="24"/>
        </w:rPr>
        <w:t>λ</w:t>
      </w:r>
      <w:r w:rsidRPr="00AF588E">
        <w:rPr>
          <w:rFonts w:eastAsia="Times New Roman"/>
          <w:szCs w:val="24"/>
        </w:rPr>
        <w:t>οιπόν</w:t>
      </w:r>
      <w:r>
        <w:rPr>
          <w:rFonts w:eastAsia="Times New Roman"/>
          <w:szCs w:val="24"/>
        </w:rPr>
        <w:t>,</w:t>
      </w:r>
      <w:r w:rsidRPr="00AF588E">
        <w:rPr>
          <w:rFonts w:eastAsia="Times New Roman"/>
          <w:szCs w:val="24"/>
        </w:rPr>
        <w:t xml:space="preserve"> εδώ στο διάγραμμα</w:t>
      </w:r>
      <w:r>
        <w:rPr>
          <w:rFonts w:eastAsia="Times New Roman"/>
          <w:szCs w:val="24"/>
        </w:rPr>
        <w:t>, επί των</w:t>
      </w:r>
      <w:r w:rsidRPr="00AF588E">
        <w:rPr>
          <w:rFonts w:eastAsia="Times New Roman"/>
          <w:szCs w:val="24"/>
        </w:rPr>
        <w:t xml:space="preserve"> ημερών αυτής της </w:t>
      </w:r>
      <w:r>
        <w:rPr>
          <w:rFonts w:eastAsia="Times New Roman"/>
          <w:szCs w:val="24"/>
        </w:rPr>
        <w:t>Κ</w:t>
      </w:r>
      <w:r w:rsidRPr="00AF588E">
        <w:rPr>
          <w:rFonts w:eastAsia="Times New Roman"/>
          <w:szCs w:val="24"/>
        </w:rPr>
        <w:t>υβέρνησης</w:t>
      </w:r>
      <w:r>
        <w:rPr>
          <w:rFonts w:eastAsia="Times New Roman"/>
          <w:szCs w:val="24"/>
        </w:rPr>
        <w:t>,</w:t>
      </w:r>
      <w:r w:rsidRPr="00AF588E">
        <w:rPr>
          <w:rFonts w:eastAsia="Times New Roman"/>
          <w:szCs w:val="24"/>
        </w:rPr>
        <w:t xml:space="preserve"> υπάρχει μία σταθερότητα στην τιμή του ρεύματος</w:t>
      </w:r>
      <w:r>
        <w:rPr>
          <w:rFonts w:eastAsia="Times New Roman"/>
          <w:szCs w:val="24"/>
        </w:rPr>
        <w:t>.</w:t>
      </w:r>
      <w:r w:rsidRPr="00AF588E">
        <w:rPr>
          <w:rFonts w:eastAsia="Times New Roman"/>
          <w:szCs w:val="24"/>
        </w:rPr>
        <w:t xml:space="preserve"> </w:t>
      </w:r>
      <w:r>
        <w:rPr>
          <w:rFonts w:eastAsia="Times New Roman"/>
          <w:szCs w:val="24"/>
        </w:rPr>
        <w:t>Α</w:t>
      </w:r>
      <w:r w:rsidRPr="00AF588E">
        <w:rPr>
          <w:rFonts w:eastAsia="Times New Roman"/>
          <w:szCs w:val="24"/>
        </w:rPr>
        <w:t>ντίθετα</w:t>
      </w:r>
      <w:r>
        <w:rPr>
          <w:rFonts w:eastAsia="Times New Roman"/>
          <w:szCs w:val="24"/>
        </w:rPr>
        <w:t>,</w:t>
      </w:r>
      <w:r w:rsidRPr="00AF588E">
        <w:rPr>
          <w:rFonts w:eastAsia="Times New Roman"/>
          <w:szCs w:val="24"/>
        </w:rPr>
        <w:t xml:space="preserve"> υπάρχει μία </w:t>
      </w:r>
      <w:r>
        <w:rPr>
          <w:rFonts w:eastAsia="Times New Roman"/>
          <w:szCs w:val="24"/>
        </w:rPr>
        <w:t xml:space="preserve">επιθετική </w:t>
      </w:r>
      <w:r w:rsidRPr="00AF588E">
        <w:rPr>
          <w:rFonts w:eastAsia="Times New Roman"/>
          <w:szCs w:val="24"/>
        </w:rPr>
        <w:t xml:space="preserve">αύξηση από το </w:t>
      </w:r>
      <w:r w:rsidRPr="00AF588E">
        <w:rPr>
          <w:rFonts w:eastAsia="Times New Roman"/>
          <w:szCs w:val="24"/>
        </w:rPr>
        <w:t>2010 μέχρι το 2014</w:t>
      </w:r>
      <w:r>
        <w:rPr>
          <w:rFonts w:eastAsia="Times New Roman"/>
          <w:szCs w:val="24"/>
        </w:rPr>
        <w:t>.</w:t>
      </w:r>
      <w:r w:rsidRPr="00AF588E">
        <w:rPr>
          <w:rFonts w:eastAsia="Times New Roman"/>
          <w:szCs w:val="24"/>
        </w:rPr>
        <w:t xml:space="preserve"> </w:t>
      </w:r>
      <w:r>
        <w:rPr>
          <w:rFonts w:eastAsia="Times New Roman"/>
          <w:szCs w:val="24"/>
        </w:rPr>
        <w:t xml:space="preserve">Σας το δίνω </w:t>
      </w:r>
      <w:r w:rsidRPr="00AF588E">
        <w:rPr>
          <w:rFonts w:eastAsia="Times New Roman"/>
          <w:szCs w:val="24"/>
        </w:rPr>
        <w:t>να το μελετήσετε</w:t>
      </w:r>
      <w:r>
        <w:rPr>
          <w:rFonts w:eastAsia="Times New Roman"/>
          <w:szCs w:val="24"/>
        </w:rPr>
        <w:t>,</w:t>
      </w:r>
      <w:r w:rsidRPr="00AF588E">
        <w:rPr>
          <w:rFonts w:eastAsia="Times New Roman"/>
          <w:szCs w:val="24"/>
        </w:rPr>
        <w:t xml:space="preserve"> για να δει και ο </w:t>
      </w:r>
      <w:r>
        <w:rPr>
          <w:rFonts w:eastAsia="Times New Roman"/>
          <w:szCs w:val="24"/>
        </w:rPr>
        <w:t>ελληνικός</w:t>
      </w:r>
      <w:r w:rsidRPr="00AF588E">
        <w:rPr>
          <w:rFonts w:eastAsia="Times New Roman"/>
          <w:szCs w:val="24"/>
        </w:rPr>
        <w:t xml:space="preserve"> λαός ποια είναι η πραγματικότητα</w:t>
      </w:r>
      <w:r>
        <w:rPr>
          <w:rFonts w:eastAsia="Times New Roman"/>
          <w:szCs w:val="24"/>
        </w:rPr>
        <w:t>.</w:t>
      </w:r>
    </w:p>
    <w:p w14:paraId="1789E7D5" w14:textId="77777777" w:rsidR="00690103" w:rsidRDefault="0001178F">
      <w:pPr>
        <w:spacing w:line="600" w:lineRule="auto"/>
        <w:ind w:firstLine="720"/>
        <w:jc w:val="both"/>
        <w:rPr>
          <w:rFonts w:eastAsia="Times New Roman"/>
          <w:szCs w:val="24"/>
        </w:rPr>
      </w:pPr>
      <w:r w:rsidRPr="00404E28">
        <w:rPr>
          <w:rFonts w:eastAsia="Times New Roman"/>
          <w:szCs w:val="24"/>
        </w:rPr>
        <w:lastRenderedPageBreak/>
        <w:t xml:space="preserve">(Στο σημείο αυτό ο Υπουργός κ. </w:t>
      </w:r>
      <w:r>
        <w:rPr>
          <w:rFonts w:eastAsia="Times New Roman"/>
          <w:szCs w:val="24"/>
        </w:rPr>
        <w:t xml:space="preserve">Σταύρος </w:t>
      </w:r>
      <w:proofErr w:type="spellStart"/>
      <w:r>
        <w:rPr>
          <w:rFonts w:eastAsia="Times New Roman"/>
          <w:szCs w:val="24"/>
        </w:rPr>
        <w:t>Αραχωβίτης</w:t>
      </w:r>
      <w:proofErr w:type="spellEnd"/>
      <w:r>
        <w:rPr>
          <w:rFonts w:eastAsia="Times New Roman"/>
          <w:szCs w:val="24"/>
        </w:rPr>
        <w:t xml:space="preserve"> </w:t>
      </w:r>
      <w:r w:rsidRPr="00404E28">
        <w:rPr>
          <w:rFonts w:eastAsia="Times New Roman"/>
          <w:szCs w:val="24"/>
        </w:rPr>
        <w:t>καταθέτει για τα Πρακτικά τ</w:t>
      </w:r>
      <w:r>
        <w:rPr>
          <w:rFonts w:eastAsia="Times New Roman"/>
          <w:szCs w:val="24"/>
        </w:rPr>
        <w:t>ο προαναφερθέν</w:t>
      </w:r>
      <w:r w:rsidRPr="00404E28">
        <w:rPr>
          <w:rFonts w:eastAsia="Times New Roman"/>
          <w:szCs w:val="24"/>
        </w:rPr>
        <w:t xml:space="preserve">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 xml:space="preserve">ρχείο </w:t>
      </w:r>
      <w:r w:rsidRPr="00404E28">
        <w:rPr>
          <w:rFonts w:eastAsia="Times New Roman"/>
          <w:szCs w:val="24"/>
        </w:rPr>
        <w:t xml:space="preserve">του Τμήματος </w:t>
      </w:r>
      <w:r w:rsidRPr="00404E28">
        <w:rPr>
          <w:rFonts w:eastAsia="Times New Roman"/>
          <w:szCs w:val="24"/>
        </w:rPr>
        <w:t>Γραμματείας της Διεύθυνσης Στενογραφίας και Πρακτικών της Βουλής)</w:t>
      </w:r>
    </w:p>
    <w:p w14:paraId="1789E7D6" w14:textId="77777777" w:rsidR="00690103" w:rsidRDefault="0001178F">
      <w:pPr>
        <w:spacing w:line="600" w:lineRule="auto"/>
        <w:ind w:firstLine="720"/>
        <w:jc w:val="both"/>
        <w:rPr>
          <w:rFonts w:eastAsia="Times New Roman"/>
          <w:szCs w:val="24"/>
        </w:rPr>
      </w:pPr>
      <w:r>
        <w:rPr>
          <w:rFonts w:eastAsia="Times New Roman"/>
          <w:szCs w:val="24"/>
        </w:rPr>
        <w:t>Τ</w:t>
      </w:r>
      <w:r w:rsidRPr="00AF588E">
        <w:rPr>
          <w:rFonts w:eastAsia="Times New Roman"/>
          <w:szCs w:val="24"/>
        </w:rPr>
        <w:t>αυτόχρονα</w:t>
      </w:r>
      <w:r>
        <w:rPr>
          <w:rFonts w:eastAsia="Times New Roman"/>
          <w:szCs w:val="24"/>
        </w:rPr>
        <w:t>,</w:t>
      </w:r>
      <w:r w:rsidRPr="00AF588E">
        <w:rPr>
          <w:rFonts w:eastAsia="Times New Roman"/>
          <w:szCs w:val="24"/>
        </w:rPr>
        <w:t xml:space="preserve"> προχωρήσαμε για το ηλεκτρικό ρεύμα στη θεσμοθέτηση και προώθηση του </w:t>
      </w:r>
      <w:r>
        <w:rPr>
          <w:rFonts w:eastAsia="Times New Roman"/>
          <w:szCs w:val="24"/>
          <w:lang w:val="en-US"/>
        </w:rPr>
        <w:t>n</w:t>
      </w:r>
      <w:r>
        <w:rPr>
          <w:rFonts w:eastAsia="Times New Roman"/>
          <w:szCs w:val="24"/>
          <w:lang w:val="en-US"/>
        </w:rPr>
        <w:t>et</w:t>
      </w:r>
      <w:r w:rsidRPr="009C0B9E">
        <w:rPr>
          <w:rFonts w:eastAsia="Times New Roman"/>
          <w:szCs w:val="24"/>
        </w:rPr>
        <w:t xml:space="preserve"> </w:t>
      </w:r>
      <w:r>
        <w:rPr>
          <w:rFonts w:eastAsia="Times New Roman"/>
          <w:szCs w:val="24"/>
          <w:lang w:val="en-US"/>
        </w:rPr>
        <w:t>m</w:t>
      </w:r>
      <w:r>
        <w:rPr>
          <w:rFonts w:eastAsia="Times New Roman"/>
          <w:szCs w:val="24"/>
          <w:lang w:val="en-US"/>
        </w:rPr>
        <w:t>etering</w:t>
      </w:r>
      <w:r>
        <w:rPr>
          <w:rFonts w:eastAsia="Times New Roman"/>
          <w:szCs w:val="24"/>
        </w:rPr>
        <w:t xml:space="preserve">, </w:t>
      </w:r>
      <w:r w:rsidRPr="00AF588E">
        <w:rPr>
          <w:rFonts w:eastAsia="Times New Roman"/>
          <w:szCs w:val="24"/>
        </w:rPr>
        <w:t xml:space="preserve"> </w:t>
      </w:r>
      <w:r>
        <w:rPr>
          <w:rFonts w:eastAsia="Times New Roman"/>
          <w:szCs w:val="24"/>
        </w:rPr>
        <w:t>α</w:t>
      </w:r>
      <w:r w:rsidRPr="00AF588E">
        <w:rPr>
          <w:rFonts w:eastAsia="Times New Roman"/>
          <w:szCs w:val="24"/>
        </w:rPr>
        <w:t xml:space="preserve">λλά και τις </w:t>
      </w:r>
      <w:r>
        <w:rPr>
          <w:rFonts w:eastAsia="Times New Roman"/>
          <w:szCs w:val="24"/>
        </w:rPr>
        <w:t>ε</w:t>
      </w:r>
      <w:r w:rsidRPr="00AF588E">
        <w:rPr>
          <w:rFonts w:eastAsia="Times New Roman"/>
          <w:szCs w:val="24"/>
        </w:rPr>
        <w:t xml:space="preserve">νεργειακές </w:t>
      </w:r>
      <w:r>
        <w:rPr>
          <w:rFonts w:eastAsia="Times New Roman"/>
          <w:szCs w:val="24"/>
        </w:rPr>
        <w:t>κ</w:t>
      </w:r>
      <w:r w:rsidRPr="00AF588E">
        <w:rPr>
          <w:rFonts w:eastAsia="Times New Roman"/>
          <w:szCs w:val="24"/>
        </w:rPr>
        <w:t>οινότητες</w:t>
      </w:r>
      <w:r>
        <w:rPr>
          <w:rFonts w:eastAsia="Times New Roman"/>
          <w:szCs w:val="24"/>
        </w:rPr>
        <w:t>,</w:t>
      </w:r>
      <w:r w:rsidRPr="00AF588E">
        <w:rPr>
          <w:rFonts w:eastAsia="Times New Roman"/>
          <w:szCs w:val="24"/>
        </w:rPr>
        <w:t xml:space="preserve"> όπου ήδη πολλά ΤΟΕΒ και ειδικά στη Θεσσαλία </w:t>
      </w:r>
      <w:r>
        <w:rPr>
          <w:rFonts w:eastAsia="Times New Roman"/>
          <w:szCs w:val="24"/>
        </w:rPr>
        <w:t>έχουν</w:t>
      </w:r>
      <w:r w:rsidRPr="00AF588E">
        <w:rPr>
          <w:rFonts w:eastAsia="Times New Roman"/>
          <w:szCs w:val="24"/>
        </w:rPr>
        <w:t xml:space="preserve"> προχωρήσ</w:t>
      </w:r>
      <w:r w:rsidRPr="00AF588E">
        <w:rPr>
          <w:rFonts w:eastAsia="Times New Roman"/>
          <w:szCs w:val="24"/>
        </w:rPr>
        <w:t xml:space="preserve">ει στο να σχεδιάσουν </w:t>
      </w:r>
      <w:r>
        <w:rPr>
          <w:rFonts w:eastAsia="Times New Roman"/>
          <w:szCs w:val="24"/>
        </w:rPr>
        <w:t>ε</w:t>
      </w:r>
      <w:r w:rsidRPr="00AF588E">
        <w:rPr>
          <w:rFonts w:eastAsia="Times New Roman"/>
          <w:szCs w:val="24"/>
        </w:rPr>
        <w:t xml:space="preserve">νεργειακές </w:t>
      </w:r>
      <w:r>
        <w:rPr>
          <w:rFonts w:eastAsia="Times New Roman"/>
          <w:szCs w:val="24"/>
        </w:rPr>
        <w:t>κ</w:t>
      </w:r>
      <w:r w:rsidRPr="00AF588E">
        <w:rPr>
          <w:rFonts w:eastAsia="Times New Roman"/>
          <w:szCs w:val="24"/>
        </w:rPr>
        <w:t>οινότητες και να αξιοποιήσουν τα πλεονεκτήματα που δίνουν οι ανανεώσιμες πηγές ενέργειας στη μείωση του κόστους παραγωγής</w:t>
      </w:r>
      <w:r>
        <w:rPr>
          <w:rFonts w:eastAsia="Times New Roman"/>
          <w:szCs w:val="24"/>
        </w:rPr>
        <w:t>,</w:t>
      </w:r>
      <w:r w:rsidRPr="00AF588E">
        <w:rPr>
          <w:rFonts w:eastAsia="Times New Roman"/>
          <w:szCs w:val="24"/>
        </w:rPr>
        <w:t xml:space="preserve"> </w:t>
      </w:r>
      <w:r>
        <w:rPr>
          <w:rFonts w:eastAsia="Times New Roman"/>
          <w:szCs w:val="24"/>
        </w:rPr>
        <w:t xml:space="preserve">όπου </w:t>
      </w:r>
      <w:r w:rsidRPr="00AF588E">
        <w:rPr>
          <w:rFonts w:eastAsia="Times New Roman"/>
          <w:szCs w:val="24"/>
        </w:rPr>
        <w:t xml:space="preserve">βασικός συντελεστής </w:t>
      </w:r>
      <w:r>
        <w:rPr>
          <w:rFonts w:eastAsia="Times New Roman"/>
          <w:szCs w:val="24"/>
        </w:rPr>
        <w:t xml:space="preserve">είναι </w:t>
      </w:r>
      <w:r w:rsidRPr="00AF588E">
        <w:rPr>
          <w:rFonts w:eastAsia="Times New Roman"/>
          <w:szCs w:val="24"/>
        </w:rPr>
        <w:t>η άρδευση</w:t>
      </w:r>
      <w:r>
        <w:rPr>
          <w:rFonts w:eastAsia="Times New Roman"/>
          <w:szCs w:val="24"/>
        </w:rPr>
        <w:t xml:space="preserve">. </w:t>
      </w:r>
    </w:p>
    <w:p w14:paraId="1789E7D7" w14:textId="77777777" w:rsidR="00690103" w:rsidRDefault="0001178F">
      <w:pPr>
        <w:spacing w:line="600" w:lineRule="auto"/>
        <w:ind w:firstLine="720"/>
        <w:jc w:val="both"/>
        <w:rPr>
          <w:rFonts w:eastAsia="Times New Roman"/>
          <w:szCs w:val="24"/>
        </w:rPr>
      </w:pPr>
      <w:r>
        <w:rPr>
          <w:rFonts w:eastAsia="Times New Roman"/>
          <w:szCs w:val="24"/>
        </w:rPr>
        <w:t>Όσον αφορά</w:t>
      </w:r>
      <w:r w:rsidRPr="00AF588E">
        <w:rPr>
          <w:rFonts w:eastAsia="Times New Roman"/>
          <w:szCs w:val="24"/>
        </w:rPr>
        <w:t xml:space="preserve"> τον </w:t>
      </w:r>
      <w:r>
        <w:rPr>
          <w:rFonts w:eastAsia="Times New Roman"/>
          <w:szCs w:val="24"/>
        </w:rPr>
        <w:t>ε</w:t>
      </w:r>
      <w:r w:rsidRPr="00AF588E">
        <w:rPr>
          <w:rFonts w:eastAsia="Times New Roman"/>
          <w:szCs w:val="24"/>
        </w:rPr>
        <w:t xml:space="preserve">ιδικό </w:t>
      </w:r>
      <w:r>
        <w:rPr>
          <w:rFonts w:eastAsia="Times New Roman"/>
          <w:szCs w:val="24"/>
        </w:rPr>
        <w:t>φ</w:t>
      </w:r>
      <w:r w:rsidRPr="00AF588E">
        <w:rPr>
          <w:rFonts w:eastAsia="Times New Roman"/>
          <w:szCs w:val="24"/>
        </w:rPr>
        <w:t>όρο στο κρασί</w:t>
      </w:r>
      <w:r>
        <w:rPr>
          <w:rFonts w:eastAsia="Times New Roman"/>
          <w:szCs w:val="24"/>
        </w:rPr>
        <w:t>,</w:t>
      </w:r>
      <w:r w:rsidRPr="00AF588E">
        <w:rPr>
          <w:rFonts w:eastAsia="Times New Roman"/>
          <w:szCs w:val="24"/>
        </w:rPr>
        <w:t xml:space="preserve"> ήδη από την 1η Ιαν</w:t>
      </w:r>
      <w:r w:rsidRPr="00AF588E">
        <w:rPr>
          <w:rFonts w:eastAsia="Times New Roman"/>
          <w:szCs w:val="24"/>
        </w:rPr>
        <w:t>ουαρίου με το άρθρο 92</w:t>
      </w:r>
      <w:r>
        <w:rPr>
          <w:rFonts w:eastAsia="Times New Roman"/>
          <w:szCs w:val="24"/>
        </w:rPr>
        <w:t>, του νόμου 45</w:t>
      </w:r>
      <w:r w:rsidRPr="00AF588E">
        <w:rPr>
          <w:rFonts w:eastAsia="Times New Roman"/>
          <w:szCs w:val="24"/>
        </w:rPr>
        <w:t>83 που ψηφίσαμε πρόσφατα</w:t>
      </w:r>
      <w:r>
        <w:rPr>
          <w:rFonts w:eastAsia="Times New Roman"/>
          <w:szCs w:val="24"/>
        </w:rPr>
        <w:t>,</w:t>
      </w:r>
      <w:r w:rsidRPr="00AF588E">
        <w:rPr>
          <w:rFonts w:eastAsia="Times New Roman"/>
          <w:szCs w:val="24"/>
        </w:rPr>
        <w:t xml:space="preserve"> ο </w:t>
      </w:r>
      <w:r>
        <w:rPr>
          <w:rFonts w:eastAsia="Times New Roman"/>
          <w:szCs w:val="24"/>
        </w:rPr>
        <w:t>ε</w:t>
      </w:r>
      <w:r w:rsidRPr="00AF588E">
        <w:rPr>
          <w:rFonts w:eastAsia="Times New Roman"/>
          <w:szCs w:val="24"/>
        </w:rPr>
        <w:t xml:space="preserve">ιδικός </w:t>
      </w:r>
      <w:r>
        <w:rPr>
          <w:rFonts w:eastAsia="Times New Roman"/>
          <w:szCs w:val="24"/>
        </w:rPr>
        <w:t>φ</w:t>
      </w:r>
      <w:r w:rsidRPr="00AF588E">
        <w:rPr>
          <w:rFonts w:eastAsia="Times New Roman"/>
          <w:szCs w:val="24"/>
        </w:rPr>
        <w:t xml:space="preserve">όρος </w:t>
      </w:r>
      <w:r>
        <w:rPr>
          <w:rFonts w:eastAsia="Times New Roman"/>
          <w:szCs w:val="24"/>
        </w:rPr>
        <w:t>κ</w:t>
      </w:r>
      <w:r w:rsidRPr="00AF588E">
        <w:rPr>
          <w:rFonts w:eastAsia="Times New Roman"/>
          <w:szCs w:val="24"/>
        </w:rPr>
        <w:t>ατανάλωσης στο κρασί έχει καταργηθεί</w:t>
      </w:r>
      <w:r>
        <w:rPr>
          <w:rFonts w:eastAsia="Times New Roman"/>
          <w:szCs w:val="24"/>
        </w:rPr>
        <w:t>.</w:t>
      </w:r>
      <w:r w:rsidRPr="00AF588E">
        <w:rPr>
          <w:rFonts w:eastAsia="Times New Roman"/>
          <w:szCs w:val="24"/>
        </w:rPr>
        <w:t xml:space="preserve"> </w:t>
      </w:r>
      <w:r>
        <w:rPr>
          <w:rFonts w:eastAsia="Times New Roman"/>
          <w:szCs w:val="24"/>
        </w:rPr>
        <w:t>Ν</w:t>
      </w:r>
      <w:r w:rsidRPr="00AF588E">
        <w:rPr>
          <w:rFonts w:eastAsia="Times New Roman"/>
          <w:szCs w:val="24"/>
        </w:rPr>
        <w:t>α θυμίσω</w:t>
      </w:r>
      <w:r>
        <w:rPr>
          <w:rFonts w:eastAsia="Times New Roman"/>
          <w:szCs w:val="24"/>
        </w:rPr>
        <w:t>,</w:t>
      </w:r>
      <w:r w:rsidRPr="00AF588E">
        <w:rPr>
          <w:rFonts w:eastAsia="Times New Roman"/>
          <w:szCs w:val="24"/>
        </w:rPr>
        <w:t xml:space="preserve"> </w:t>
      </w:r>
      <w:r>
        <w:rPr>
          <w:rFonts w:eastAsia="Times New Roman"/>
          <w:szCs w:val="24"/>
        </w:rPr>
        <w:t>όμως,</w:t>
      </w:r>
      <w:r w:rsidRPr="00AF588E">
        <w:rPr>
          <w:rFonts w:eastAsia="Times New Roman"/>
          <w:szCs w:val="24"/>
        </w:rPr>
        <w:t xml:space="preserve"> </w:t>
      </w:r>
      <w:r>
        <w:rPr>
          <w:rFonts w:eastAsia="Times New Roman"/>
          <w:szCs w:val="24"/>
        </w:rPr>
        <w:t>-</w:t>
      </w:r>
      <w:r w:rsidRPr="00AF588E">
        <w:rPr>
          <w:rFonts w:eastAsia="Times New Roman"/>
          <w:szCs w:val="24"/>
        </w:rPr>
        <w:t>και το αναφέρω εδώ</w:t>
      </w:r>
      <w:r>
        <w:rPr>
          <w:rFonts w:eastAsia="Times New Roman"/>
          <w:szCs w:val="24"/>
        </w:rPr>
        <w:t>-</w:t>
      </w:r>
      <w:r w:rsidRPr="00AF588E">
        <w:rPr>
          <w:rFonts w:eastAsia="Times New Roman"/>
          <w:szCs w:val="24"/>
        </w:rPr>
        <w:t xml:space="preserve"> κάτω από ποιες συνθήκες και ως αντίμετρο </w:t>
      </w:r>
      <w:r>
        <w:rPr>
          <w:rFonts w:eastAsia="Times New Roman"/>
          <w:szCs w:val="24"/>
        </w:rPr>
        <w:t>ποιων</w:t>
      </w:r>
      <w:r w:rsidRPr="00AF588E">
        <w:rPr>
          <w:rFonts w:eastAsia="Times New Roman"/>
          <w:szCs w:val="24"/>
        </w:rPr>
        <w:t xml:space="preserve"> πραγμάτων θεσμοθετήθηκε</w:t>
      </w:r>
      <w:r>
        <w:rPr>
          <w:rFonts w:eastAsia="Times New Roman"/>
          <w:szCs w:val="24"/>
        </w:rPr>
        <w:t>,</w:t>
      </w:r>
      <w:r w:rsidRPr="00AF588E">
        <w:rPr>
          <w:rFonts w:eastAsia="Times New Roman"/>
          <w:szCs w:val="24"/>
        </w:rPr>
        <w:t xml:space="preserve"> για να μην ξεχνάμε</w:t>
      </w:r>
      <w:r>
        <w:rPr>
          <w:rFonts w:eastAsia="Times New Roman"/>
          <w:szCs w:val="24"/>
        </w:rPr>
        <w:t>.</w:t>
      </w:r>
    </w:p>
    <w:p w14:paraId="1789E7D8" w14:textId="77777777" w:rsidR="00690103" w:rsidRDefault="0001178F">
      <w:pPr>
        <w:spacing w:line="600" w:lineRule="auto"/>
        <w:ind w:firstLine="720"/>
        <w:jc w:val="both"/>
        <w:rPr>
          <w:rFonts w:eastAsia="Times New Roman"/>
          <w:szCs w:val="24"/>
        </w:rPr>
      </w:pPr>
      <w:r>
        <w:rPr>
          <w:rFonts w:eastAsia="Times New Roman"/>
          <w:szCs w:val="24"/>
        </w:rPr>
        <w:lastRenderedPageBreak/>
        <w:t>Α</w:t>
      </w:r>
      <w:r w:rsidRPr="00AF588E">
        <w:rPr>
          <w:rFonts w:eastAsia="Times New Roman"/>
          <w:szCs w:val="24"/>
        </w:rPr>
        <w:t>ναφερθήκατε στην Ελληνική Βιομηχανία Ζάχαρης</w:t>
      </w:r>
      <w:r>
        <w:rPr>
          <w:rFonts w:eastAsia="Times New Roman"/>
          <w:szCs w:val="24"/>
        </w:rPr>
        <w:t>. Μάλιστα.</w:t>
      </w:r>
      <w:r w:rsidRPr="00AF588E">
        <w:rPr>
          <w:rFonts w:eastAsia="Times New Roman"/>
          <w:szCs w:val="24"/>
        </w:rPr>
        <w:t xml:space="preserve"> </w:t>
      </w:r>
      <w:r>
        <w:rPr>
          <w:rFonts w:eastAsia="Times New Roman"/>
          <w:szCs w:val="24"/>
        </w:rPr>
        <w:t>Η</w:t>
      </w:r>
      <w:r w:rsidRPr="00AF588E">
        <w:rPr>
          <w:rFonts w:eastAsia="Times New Roman"/>
          <w:szCs w:val="24"/>
        </w:rPr>
        <w:t xml:space="preserve"> </w:t>
      </w:r>
      <w:r>
        <w:rPr>
          <w:rFonts w:eastAsia="Times New Roman"/>
          <w:szCs w:val="24"/>
        </w:rPr>
        <w:t>Ε</w:t>
      </w:r>
      <w:r w:rsidRPr="00AF588E">
        <w:rPr>
          <w:rFonts w:eastAsia="Times New Roman"/>
          <w:szCs w:val="24"/>
        </w:rPr>
        <w:t xml:space="preserve">λληνική Βιομηχανία Ζάχαρης ήταν </w:t>
      </w:r>
      <w:r>
        <w:rPr>
          <w:rFonts w:eastAsia="Times New Roman"/>
          <w:szCs w:val="24"/>
        </w:rPr>
        <w:t xml:space="preserve">μία αμαρτωλή </w:t>
      </w:r>
      <w:r w:rsidRPr="00AF588E">
        <w:rPr>
          <w:rFonts w:eastAsia="Times New Roman"/>
          <w:szCs w:val="24"/>
        </w:rPr>
        <w:t>βιομηχανία</w:t>
      </w:r>
      <w:r>
        <w:rPr>
          <w:rFonts w:eastAsia="Times New Roman"/>
          <w:szCs w:val="24"/>
        </w:rPr>
        <w:t>,</w:t>
      </w:r>
      <w:r w:rsidRPr="00AF588E">
        <w:rPr>
          <w:rFonts w:eastAsia="Times New Roman"/>
          <w:szCs w:val="24"/>
        </w:rPr>
        <w:t xml:space="preserve"> όπου συνέτρεχαν όλα τα φαινόμενα κακοδιαχείρισης</w:t>
      </w:r>
      <w:r>
        <w:rPr>
          <w:rFonts w:eastAsia="Times New Roman"/>
          <w:szCs w:val="24"/>
        </w:rPr>
        <w:t>,</w:t>
      </w:r>
      <w:r w:rsidRPr="00AF588E">
        <w:rPr>
          <w:rFonts w:eastAsia="Times New Roman"/>
          <w:szCs w:val="24"/>
        </w:rPr>
        <w:t xml:space="preserve"> διορισμών με προνομιακές συμβάσεις</w:t>
      </w:r>
      <w:r>
        <w:rPr>
          <w:rFonts w:eastAsia="Times New Roman"/>
          <w:szCs w:val="24"/>
        </w:rPr>
        <w:t>,</w:t>
      </w:r>
      <w:r w:rsidRPr="00AF588E">
        <w:rPr>
          <w:rFonts w:eastAsia="Times New Roman"/>
          <w:szCs w:val="24"/>
        </w:rPr>
        <w:t xml:space="preserve"> με αδιαφανείς διαδικασίες και μία σειρά αμαρτίες του πα</w:t>
      </w:r>
      <w:r w:rsidRPr="00AF588E">
        <w:rPr>
          <w:rFonts w:eastAsia="Times New Roman"/>
          <w:szCs w:val="24"/>
        </w:rPr>
        <w:t>ρελθόντος</w:t>
      </w:r>
      <w:r>
        <w:rPr>
          <w:rFonts w:eastAsia="Times New Roman"/>
          <w:szCs w:val="24"/>
        </w:rPr>
        <w:t>.</w:t>
      </w:r>
      <w:r w:rsidRPr="00AF588E">
        <w:rPr>
          <w:rFonts w:eastAsia="Times New Roman"/>
          <w:szCs w:val="24"/>
        </w:rPr>
        <w:t xml:space="preserve"> </w:t>
      </w:r>
    </w:p>
    <w:p w14:paraId="1789E7D9" w14:textId="77777777" w:rsidR="00690103" w:rsidRDefault="0001178F">
      <w:pPr>
        <w:spacing w:line="600" w:lineRule="auto"/>
        <w:ind w:firstLine="720"/>
        <w:jc w:val="both"/>
        <w:rPr>
          <w:rFonts w:eastAsia="Times New Roman"/>
          <w:szCs w:val="24"/>
        </w:rPr>
      </w:pPr>
      <w:r>
        <w:rPr>
          <w:rFonts w:eastAsia="Times New Roman"/>
          <w:szCs w:val="24"/>
        </w:rPr>
        <w:t>Ε</w:t>
      </w:r>
      <w:r w:rsidRPr="00AF588E">
        <w:rPr>
          <w:rFonts w:eastAsia="Times New Roman"/>
          <w:szCs w:val="24"/>
        </w:rPr>
        <w:t>μείς</w:t>
      </w:r>
      <w:r>
        <w:rPr>
          <w:rFonts w:eastAsia="Times New Roman"/>
          <w:szCs w:val="24"/>
        </w:rPr>
        <w:t>,</w:t>
      </w:r>
      <w:r w:rsidRPr="00AF588E">
        <w:rPr>
          <w:rFonts w:eastAsia="Times New Roman"/>
          <w:szCs w:val="24"/>
        </w:rPr>
        <w:t xml:space="preserve"> όταν αναλάβαμε το 2015</w:t>
      </w:r>
      <w:r>
        <w:rPr>
          <w:rFonts w:eastAsia="Times New Roman"/>
          <w:szCs w:val="24"/>
        </w:rPr>
        <w:t>,</w:t>
      </w:r>
      <w:r w:rsidRPr="00AF588E">
        <w:rPr>
          <w:rFonts w:eastAsia="Times New Roman"/>
          <w:szCs w:val="24"/>
        </w:rPr>
        <w:t xml:space="preserve"> αμέσως εξασφαλίσαμε 30 εκατομμύρια προκειμένου να δουλέψει η </w:t>
      </w:r>
      <w:r>
        <w:rPr>
          <w:rFonts w:eastAsia="Times New Roman"/>
          <w:szCs w:val="24"/>
        </w:rPr>
        <w:t>Β</w:t>
      </w:r>
      <w:r w:rsidRPr="00AF588E">
        <w:rPr>
          <w:rFonts w:eastAsia="Times New Roman"/>
          <w:szCs w:val="24"/>
        </w:rPr>
        <w:t>ιομηχανία και ταυτόχρονα</w:t>
      </w:r>
      <w:r>
        <w:rPr>
          <w:rFonts w:eastAsia="Times New Roman"/>
          <w:szCs w:val="24"/>
        </w:rPr>
        <w:t>,</w:t>
      </w:r>
      <w:r w:rsidRPr="00AF588E">
        <w:rPr>
          <w:rFonts w:eastAsia="Times New Roman"/>
          <w:szCs w:val="24"/>
        </w:rPr>
        <w:t xml:space="preserve"> συνεχίζοντας όλη αυτή την προσπάθεια </w:t>
      </w:r>
      <w:r>
        <w:rPr>
          <w:rFonts w:eastAsia="Times New Roman"/>
          <w:szCs w:val="24"/>
        </w:rPr>
        <w:t>ανελλιπώς</w:t>
      </w:r>
      <w:r w:rsidRPr="00AF588E">
        <w:rPr>
          <w:rFonts w:eastAsia="Times New Roman"/>
          <w:szCs w:val="24"/>
        </w:rPr>
        <w:t xml:space="preserve"> όλα αυτά τα χρόνια</w:t>
      </w:r>
      <w:r>
        <w:rPr>
          <w:rFonts w:eastAsia="Times New Roman"/>
          <w:szCs w:val="24"/>
        </w:rPr>
        <w:t>,</w:t>
      </w:r>
      <w:r w:rsidRPr="00AF588E">
        <w:rPr>
          <w:rFonts w:eastAsia="Times New Roman"/>
          <w:szCs w:val="24"/>
        </w:rPr>
        <w:t xml:space="preserve"> με πρόσφατο νόμο διασφαλίζουμε τους εργαζόμενους να μπορού</w:t>
      </w:r>
      <w:r w:rsidRPr="00AF588E">
        <w:rPr>
          <w:rFonts w:eastAsia="Times New Roman"/>
          <w:szCs w:val="24"/>
        </w:rPr>
        <w:t xml:space="preserve">ν </w:t>
      </w:r>
      <w:r>
        <w:rPr>
          <w:rFonts w:eastAsia="Times New Roman"/>
          <w:szCs w:val="24"/>
        </w:rPr>
        <w:t>ν</w:t>
      </w:r>
      <w:r w:rsidRPr="00AF588E">
        <w:rPr>
          <w:rFonts w:eastAsia="Times New Roman"/>
          <w:szCs w:val="24"/>
        </w:rPr>
        <w:t xml:space="preserve">α μεταφερθούν από τη </w:t>
      </w:r>
      <w:r>
        <w:rPr>
          <w:rFonts w:eastAsia="Times New Roman"/>
          <w:szCs w:val="24"/>
        </w:rPr>
        <w:t>Β</w:t>
      </w:r>
      <w:r w:rsidRPr="00AF588E">
        <w:rPr>
          <w:rFonts w:eastAsia="Times New Roman"/>
          <w:szCs w:val="24"/>
        </w:rPr>
        <w:t>ιομηχανία και συμβάλλου</w:t>
      </w:r>
      <w:r>
        <w:rPr>
          <w:rFonts w:eastAsia="Times New Roman"/>
          <w:szCs w:val="24"/>
        </w:rPr>
        <w:t>με</w:t>
      </w:r>
      <w:r w:rsidRPr="00AF588E">
        <w:rPr>
          <w:rFonts w:eastAsia="Times New Roman"/>
          <w:szCs w:val="24"/>
        </w:rPr>
        <w:t xml:space="preserve"> με αυτόν τον τρόπο στη βιωσιμότητα της ζάχαρης</w:t>
      </w:r>
      <w:r>
        <w:rPr>
          <w:rFonts w:eastAsia="Times New Roman"/>
          <w:szCs w:val="24"/>
        </w:rPr>
        <w:t>.</w:t>
      </w:r>
      <w:r w:rsidRPr="00AF588E">
        <w:rPr>
          <w:rFonts w:eastAsia="Times New Roman"/>
          <w:szCs w:val="24"/>
        </w:rPr>
        <w:t xml:space="preserve"> </w:t>
      </w:r>
    </w:p>
    <w:p w14:paraId="1789E7DA" w14:textId="77777777" w:rsidR="00690103" w:rsidRDefault="0001178F">
      <w:pPr>
        <w:spacing w:line="600" w:lineRule="auto"/>
        <w:ind w:firstLine="720"/>
        <w:jc w:val="both"/>
        <w:rPr>
          <w:rFonts w:eastAsia="Times New Roman"/>
          <w:szCs w:val="24"/>
        </w:rPr>
      </w:pPr>
      <w:r>
        <w:rPr>
          <w:rFonts w:eastAsia="Times New Roman"/>
          <w:szCs w:val="24"/>
        </w:rPr>
        <w:t>Τ</w:t>
      </w:r>
      <w:r w:rsidRPr="00AF588E">
        <w:rPr>
          <w:rFonts w:eastAsia="Times New Roman"/>
          <w:szCs w:val="24"/>
        </w:rPr>
        <w:t>αυτόχρονα</w:t>
      </w:r>
      <w:r>
        <w:rPr>
          <w:rFonts w:eastAsia="Times New Roman"/>
          <w:szCs w:val="24"/>
        </w:rPr>
        <w:t>,</w:t>
      </w:r>
      <w:r w:rsidRPr="00AF588E">
        <w:rPr>
          <w:rFonts w:eastAsia="Times New Roman"/>
          <w:szCs w:val="24"/>
        </w:rPr>
        <w:t xml:space="preserve"> </w:t>
      </w:r>
      <w:r>
        <w:rPr>
          <w:rFonts w:eastAsia="Times New Roman"/>
          <w:szCs w:val="24"/>
        </w:rPr>
        <w:t>όμως,</w:t>
      </w:r>
      <w:r w:rsidRPr="00AF588E">
        <w:rPr>
          <w:rFonts w:eastAsia="Times New Roman"/>
          <w:szCs w:val="24"/>
        </w:rPr>
        <w:t xml:space="preserve"> για τους </w:t>
      </w:r>
      <w:proofErr w:type="spellStart"/>
      <w:r w:rsidRPr="00AF588E">
        <w:rPr>
          <w:rFonts w:eastAsia="Times New Roman"/>
          <w:szCs w:val="24"/>
        </w:rPr>
        <w:t>τευτλοπαραγωγούς</w:t>
      </w:r>
      <w:proofErr w:type="spellEnd"/>
      <w:r w:rsidRPr="00AF588E">
        <w:rPr>
          <w:rFonts w:eastAsia="Times New Roman"/>
          <w:szCs w:val="24"/>
        </w:rPr>
        <w:t xml:space="preserve"> θεσπίσαμε τις συνδεδεμένες ενισχύσεις </w:t>
      </w:r>
      <w:r>
        <w:rPr>
          <w:rFonts w:eastAsia="Times New Roman"/>
          <w:szCs w:val="24"/>
        </w:rPr>
        <w:t>σ</w:t>
      </w:r>
      <w:r w:rsidRPr="00AF588E">
        <w:rPr>
          <w:rFonts w:eastAsia="Times New Roman"/>
          <w:szCs w:val="24"/>
        </w:rPr>
        <w:t>τα τεύτλα</w:t>
      </w:r>
      <w:r>
        <w:rPr>
          <w:rFonts w:eastAsia="Times New Roman"/>
          <w:szCs w:val="24"/>
        </w:rPr>
        <w:t>,</w:t>
      </w:r>
      <w:r w:rsidRPr="00AF588E">
        <w:rPr>
          <w:rFonts w:eastAsia="Times New Roman"/>
          <w:szCs w:val="24"/>
        </w:rPr>
        <w:t xml:space="preserve"> έτσι ώστε και από κει να υπάρχει μία ρευστότητα</w:t>
      </w:r>
      <w:r>
        <w:rPr>
          <w:rFonts w:eastAsia="Times New Roman"/>
          <w:szCs w:val="24"/>
        </w:rPr>
        <w:t>.</w:t>
      </w:r>
    </w:p>
    <w:p w14:paraId="1789E7DB" w14:textId="77777777" w:rsidR="00690103" w:rsidRDefault="0001178F">
      <w:pPr>
        <w:spacing w:line="600" w:lineRule="auto"/>
        <w:ind w:firstLine="720"/>
        <w:jc w:val="both"/>
        <w:rPr>
          <w:rFonts w:eastAsia="Times New Roman"/>
          <w:szCs w:val="24"/>
        </w:rPr>
      </w:pPr>
      <w:r>
        <w:rPr>
          <w:rFonts w:eastAsia="Times New Roman"/>
          <w:szCs w:val="24"/>
        </w:rPr>
        <w:t>Γ</w:t>
      </w:r>
      <w:r w:rsidRPr="00AF588E">
        <w:rPr>
          <w:rFonts w:eastAsia="Times New Roman"/>
          <w:szCs w:val="24"/>
        </w:rPr>
        <w:t xml:space="preserve">ια τον </w:t>
      </w:r>
      <w:r>
        <w:rPr>
          <w:rFonts w:eastAsia="Times New Roman"/>
          <w:szCs w:val="24"/>
        </w:rPr>
        <w:t>ε</w:t>
      </w:r>
      <w:r w:rsidRPr="00AF588E">
        <w:rPr>
          <w:rFonts w:eastAsia="Times New Roman"/>
          <w:szCs w:val="24"/>
        </w:rPr>
        <w:t>ιδικ</w:t>
      </w:r>
      <w:r w:rsidRPr="00AF588E">
        <w:rPr>
          <w:rFonts w:eastAsia="Times New Roman"/>
          <w:szCs w:val="24"/>
        </w:rPr>
        <w:t xml:space="preserve">ό </w:t>
      </w:r>
      <w:r>
        <w:rPr>
          <w:rFonts w:eastAsia="Times New Roman"/>
          <w:szCs w:val="24"/>
        </w:rPr>
        <w:t>φ</w:t>
      </w:r>
      <w:r w:rsidRPr="00AF588E">
        <w:rPr>
          <w:rFonts w:eastAsia="Times New Roman"/>
          <w:szCs w:val="24"/>
        </w:rPr>
        <w:t xml:space="preserve">όρο </w:t>
      </w:r>
      <w:r>
        <w:rPr>
          <w:rFonts w:eastAsia="Times New Roman"/>
          <w:szCs w:val="24"/>
        </w:rPr>
        <w:t>κ</w:t>
      </w:r>
      <w:r w:rsidRPr="00AF588E">
        <w:rPr>
          <w:rFonts w:eastAsia="Times New Roman"/>
          <w:szCs w:val="24"/>
        </w:rPr>
        <w:t>ατανάλωσης στο πετρέλαιο και την κατάργηση του</w:t>
      </w:r>
      <w:r>
        <w:rPr>
          <w:rFonts w:eastAsia="Times New Roman"/>
          <w:szCs w:val="24"/>
        </w:rPr>
        <w:t>,</w:t>
      </w:r>
      <w:r w:rsidRPr="00AF588E">
        <w:rPr>
          <w:rFonts w:eastAsia="Times New Roman"/>
          <w:szCs w:val="24"/>
        </w:rPr>
        <w:t xml:space="preserve"> να θυμίσ</w:t>
      </w:r>
      <w:r>
        <w:rPr>
          <w:rFonts w:eastAsia="Times New Roman"/>
          <w:szCs w:val="24"/>
        </w:rPr>
        <w:t>ω</w:t>
      </w:r>
      <w:r w:rsidRPr="00AF588E">
        <w:rPr>
          <w:rFonts w:eastAsia="Times New Roman"/>
          <w:szCs w:val="24"/>
        </w:rPr>
        <w:t xml:space="preserve"> ότι ψηφίστηκε το καλοκαίρι του 2015 με το</w:t>
      </w:r>
      <w:r>
        <w:rPr>
          <w:rFonts w:eastAsia="Times New Roman"/>
          <w:szCs w:val="24"/>
        </w:rPr>
        <w:t>ν</w:t>
      </w:r>
      <w:r w:rsidRPr="00AF588E">
        <w:rPr>
          <w:rFonts w:eastAsia="Times New Roman"/>
          <w:szCs w:val="24"/>
        </w:rPr>
        <w:t xml:space="preserve"> ν</w:t>
      </w:r>
      <w:r>
        <w:rPr>
          <w:rFonts w:eastAsia="Times New Roman"/>
          <w:szCs w:val="24"/>
        </w:rPr>
        <w:t>.</w:t>
      </w:r>
      <w:r w:rsidRPr="00AF588E">
        <w:rPr>
          <w:rFonts w:eastAsia="Times New Roman"/>
          <w:szCs w:val="24"/>
        </w:rPr>
        <w:t>4336</w:t>
      </w:r>
      <w:r>
        <w:rPr>
          <w:rFonts w:eastAsia="Times New Roman"/>
          <w:szCs w:val="24"/>
        </w:rPr>
        <w:t>,</w:t>
      </w:r>
      <w:r w:rsidRPr="00AF588E">
        <w:rPr>
          <w:rFonts w:eastAsia="Times New Roman"/>
          <w:szCs w:val="24"/>
        </w:rPr>
        <w:t xml:space="preserve"> όπου θυμάστε </w:t>
      </w:r>
      <w:r>
        <w:rPr>
          <w:rFonts w:eastAsia="Times New Roman"/>
          <w:szCs w:val="24"/>
        </w:rPr>
        <w:t>από ποια πλειοψηφία</w:t>
      </w:r>
      <w:r w:rsidRPr="00AF588E">
        <w:rPr>
          <w:rFonts w:eastAsia="Times New Roman"/>
          <w:szCs w:val="24"/>
        </w:rPr>
        <w:t xml:space="preserve"> κά</w:t>
      </w:r>
      <w:r>
        <w:rPr>
          <w:rFonts w:eastAsia="Times New Roman"/>
          <w:szCs w:val="24"/>
        </w:rPr>
        <w:t xml:space="preserve">τω από ποιες συνθήκες ψηφίστηκε. </w:t>
      </w:r>
    </w:p>
    <w:p w14:paraId="1789E7DC" w14:textId="77777777" w:rsidR="00690103" w:rsidRDefault="0001178F">
      <w:pPr>
        <w:spacing w:line="600" w:lineRule="auto"/>
        <w:ind w:firstLine="720"/>
        <w:jc w:val="both"/>
        <w:rPr>
          <w:rFonts w:eastAsia="Times New Roman"/>
          <w:szCs w:val="24"/>
        </w:rPr>
      </w:pPr>
      <w:r>
        <w:rPr>
          <w:rFonts w:eastAsia="Times New Roman"/>
          <w:szCs w:val="24"/>
        </w:rPr>
        <w:lastRenderedPageBreak/>
        <w:t>Π</w:t>
      </w:r>
      <w:r w:rsidRPr="00AF588E">
        <w:rPr>
          <w:rFonts w:eastAsia="Times New Roman"/>
          <w:szCs w:val="24"/>
        </w:rPr>
        <w:t>άμε</w:t>
      </w:r>
      <w:r>
        <w:rPr>
          <w:rFonts w:eastAsia="Times New Roman"/>
          <w:szCs w:val="24"/>
        </w:rPr>
        <w:t>,</w:t>
      </w:r>
      <w:r w:rsidRPr="00AF588E">
        <w:rPr>
          <w:rFonts w:eastAsia="Times New Roman"/>
          <w:szCs w:val="24"/>
        </w:rPr>
        <w:t xml:space="preserve"> λοιπόν</w:t>
      </w:r>
      <w:r>
        <w:rPr>
          <w:rFonts w:eastAsia="Times New Roman"/>
          <w:szCs w:val="24"/>
        </w:rPr>
        <w:t>,</w:t>
      </w:r>
      <w:r w:rsidRPr="00AF588E">
        <w:rPr>
          <w:rFonts w:eastAsia="Times New Roman"/>
          <w:szCs w:val="24"/>
        </w:rPr>
        <w:t xml:space="preserve"> στις πληρωμές της </w:t>
      </w:r>
      <w:r>
        <w:rPr>
          <w:rFonts w:eastAsia="Times New Roman"/>
          <w:szCs w:val="24"/>
        </w:rPr>
        <w:t xml:space="preserve">ΚΑΠ για το 2018, κυρίες και κύριοι </w:t>
      </w:r>
      <w:r w:rsidRPr="00AF588E">
        <w:rPr>
          <w:rFonts w:eastAsia="Times New Roman"/>
          <w:szCs w:val="24"/>
        </w:rPr>
        <w:t>συνάδελφοι</w:t>
      </w:r>
      <w:r>
        <w:rPr>
          <w:rFonts w:eastAsia="Times New Roman"/>
          <w:szCs w:val="24"/>
        </w:rPr>
        <w:t>. Αφού, λοιπόν, όλα</w:t>
      </w:r>
      <w:r w:rsidRPr="00AF588E">
        <w:rPr>
          <w:rFonts w:eastAsia="Times New Roman"/>
          <w:szCs w:val="24"/>
        </w:rPr>
        <w:t xml:space="preserve"> αυτά τα χρόνια έχει μπει μία τάξη στις πληρωμές και υπάρχει μία εκκαθάριση από το παρελθόν</w:t>
      </w:r>
      <w:r>
        <w:rPr>
          <w:rFonts w:eastAsia="Times New Roman"/>
          <w:szCs w:val="24"/>
        </w:rPr>
        <w:t>,</w:t>
      </w:r>
      <w:r w:rsidRPr="00AF588E">
        <w:rPr>
          <w:rFonts w:eastAsia="Times New Roman"/>
          <w:szCs w:val="24"/>
        </w:rPr>
        <w:t xml:space="preserve"> </w:t>
      </w:r>
      <w:r>
        <w:rPr>
          <w:rFonts w:eastAsia="Times New Roman"/>
          <w:szCs w:val="24"/>
        </w:rPr>
        <w:t xml:space="preserve">φέτος </w:t>
      </w:r>
      <w:r w:rsidRPr="00AF588E">
        <w:rPr>
          <w:rFonts w:eastAsia="Times New Roman"/>
          <w:szCs w:val="24"/>
        </w:rPr>
        <w:t xml:space="preserve">πληρώθηκαν 2,77 </w:t>
      </w:r>
      <w:r>
        <w:rPr>
          <w:rFonts w:eastAsia="Times New Roman"/>
          <w:szCs w:val="24"/>
        </w:rPr>
        <w:t>δισεκατομμύρια,</w:t>
      </w:r>
      <w:r w:rsidRPr="00AF588E">
        <w:rPr>
          <w:rFonts w:eastAsia="Times New Roman"/>
          <w:szCs w:val="24"/>
        </w:rPr>
        <w:t xml:space="preserve"> </w:t>
      </w:r>
      <w:r>
        <w:rPr>
          <w:rFonts w:eastAsia="Times New Roman"/>
          <w:szCs w:val="24"/>
        </w:rPr>
        <w:t>-</w:t>
      </w:r>
      <w:r w:rsidRPr="00AF588E">
        <w:rPr>
          <w:rFonts w:eastAsia="Times New Roman"/>
          <w:szCs w:val="24"/>
        </w:rPr>
        <w:t>1</w:t>
      </w:r>
      <w:r w:rsidRPr="007925DD">
        <w:rPr>
          <w:rFonts w:eastAsia="Times New Roman"/>
          <w:szCs w:val="24"/>
          <w:vertAlign w:val="superscript"/>
        </w:rPr>
        <w:t>ος</w:t>
      </w:r>
      <w:r>
        <w:rPr>
          <w:rFonts w:eastAsia="Times New Roman"/>
          <w:szCs w:val="24"/>
        </w:rPr>
        <w:t xml:space="preserve"> </w:t>
      </w:r>
      <w:r w:rsidRPr="00AF588E">
        <w:rPr>
          <w:rFonts w:eastAsia="Times New Roman"/>
          <w:szCs w:val="24"/>
        </w:rPr>
        <w:t>και 2</w:t>
      </w:r>
      <w:r w:rsidRPr="007925DD">
        <w:rPr>
          <w:rFonts w:eastAsia="Times New Roman"/>
          <w:szCs w:val="24"/>
          <w:vertAlign w:val="superscript"/>
        </w:rPr>
        <w:t>ος</w:t>
      </w:r>
      <w:r>
        <w:rPr>
          <w:rFonts w:eastAsia="Times New Roman"/>
          <w:szCs w:val="24"/>
        </w:rPr>
        <w:t xml:space="preserve"> </w:t>
      </w:r>
      <w:r>
        <w:rPr>
          <w:rFonts w:eastAsia="Times New Roman"/>
          <w:szCs w:val="24"/>
        </w:rPr>
        <w:t>π</w:t>
      </w:r>
      <w:r w:rsidRPr="00AF588E">
        <w:rPr>
          <w:rFonts w:eastAsia="Times New Roman"/>
          <w:szCs w:val="24"/>
        </w:rPr>
        <w:t>υλώνα</w:t>
      </w:r>
      <w:r>
        <w:rPr>
          <w:rFonts w:eastAsia="Times New Roman"/>
          <w:szCs w:val="24"/>
        </w:rPr>
        <w:t>ς-</w:t>
      </w:r>
      <w:r w:rsidRPr="00AF588E">
        <w:rPr>
          <w:rFonts w:eastAsia="Times New Roman"/>
          <w:szCs w:val="24"/>
        </w:rPr>
        <w:t xml:space="preserve"> που έχουν διοχετευθεί στην ελληνική αγορά</w:t>
      </w:r>
      <w:r>
        <w:rPr>
          <w:rFonts w:eastAsia="Times New Roman"/>
          <w:szCs w:val="24"/>
        </w:rPr>
        <w:t>,</w:t>
      </w:r>
      <w:r w:rsidRPr="00AF588E">
        <w:rPr>
          <w:rFonts w:eastAsia="Times New Roman"/>
          <w:szCs w:val="24"/>
        </w:rPr>
        <w:t xml:space="preserve"> στους Έλληνες παραγωγούς </w:t>
      </w:r>
      <w:r>
        <w:rPr>
          <w:rFonts w:eastAsia="Times New Roman"/>
          <w:szCs w:val="24"/>
        </w:rPr>
        <w:t>.</w:t>
      </w:r>
    </w:p>
    <w:p w14:paraId="1789E7D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Να σ</w:t>
      </w:r>
      <w:r>
        <w:rPr>
          <w:rFonts w:eastAsia="Times New Roman" w:cs="Times New Roman"/>
          <w:szCs w:val="24"/>
        </w:rPr>
        <w:t>ας πω -κ</w:t>
      </w:r>
      <w:r w:rsidRPr="0071773E">
        <w:rPr>
          <w:rFonts w:eastAsia="Times New Roman" w:cs="Times New Roman"/>
          <w:szCs w:val="24"/>
        </w:rPr>
        <w:t xml:space="preserve">αι αν θέλετε μπορώ να σας </w:t>
      </w:r>
      <w:r>
        <w:rPr>
          <w:rFonts w:eastAsia="Times New Roman" w:cs="Times New Roman"/>
          <w:szCs w:val="24"/>
        </w:rPr>
        <w:t xml:space="preserve">το </w:t>
      </w:r>
      <w:r w:rsidRPr="0071773E">
        <w:rPr>
          <w:rFonts w:eastAsia="Times New Roman" w:cs="Times New Roman"/>
          <w:szCs w:val="24"/>
        </w:rPr>
        <w:t>αναλύσω</w:t>
      </w:r>
      <w:r>
        <w:rPr>
          <w:rFonts w:eastAsia="Times New Roman" w:cs="Times New Roman"/>
          <w:szCs w:val="24"/>
        </w:rPr>
        <w:t>, μπορώ, όμως, να το πω και στη δευτερολογία μου αναλυτικά- από ποια έτη είχαμε εκκαθαρίσεις και</w:t>
      </w:r>
      <w:r w:rsidRPr="0071773E">
        <w:rPr>
          <w:rFonts w:eastAsia="Times New Roman" w:cs="Times New Roman"/>
          <w:szCs w:val="24"/>
        </w:rPr>
        <w:t xml:space="preserve"> σε τι βαθμό ήταν η </w:t>
      </w:r>
      <w:r>
        <w:rPr>
          <w:rFonts w:eastAsia="Times New Roman" w:cs="Times New Roman"/>
          <w:szCs w:val="24"/>
        </w:rPr>
        <w:t xml:space="preserve">κάθε </w:t>
      </w:r>
      <w:r w:rsidRPr="0071773E">
        <w:rPr>
          <w:rFonts w:eastAsia="Times New Roman" w:cs="Times New Roman"/>
          <w:szCs w:val="24"/>
        </w:rPr>
        <w:t>μία</w:t>
      </w:r>
      <w:r>
        <w:rPr>
          <w:rFonts w:eastAsia="Times New Roman" w:cs="Times New Roman"/>
          <w:szCs w:val="24"/>
        </w:rPr>
        <w:t>. Θ</w:t>
      </w:r>
      <w:r w:rsidRPr="0071773E">
        <w:rPr>
          <w:rFonts w:eastAsia="Times New Roman" w:cs="Times New Roman"/>
          <w:szCs w:val="24"/>
        </w:rPr>
        <w:t>α τα πούμε</w:t>
      </w:r>
      <w:r>
        <w:rPr>
          <w:rFonts w:eastAsia="Times New Roman" w:cs="Times New Roman"/>
          <w:szCs w:val="24"/>
        </w:rPr>
        <w:t>,</w:t>
      </w:r>
      <w:r w:rsidRPr="0071773E">
        <w:rPr>
          <w:rFonts w:eastAsia="Times New Roman" w:cs="Times New Roman"/>
          <w:szCs w:val="24"/>
        </w:rPr>
        <w:t xml:space="preserve"> </w:t>
      </w:r>
      <w:r>
        <w:rPr>
          <w:rFonts w:eastAsia="Times New Roman" w:cs="Times New Roman"/>
          <w:szCs w:val="24"/>
        </w:rPr>
        <w:t>όμως. Θ</w:t>
      </w:r>
      <w:r w:rsidRPr="0071773E">
        <w:rPr>
          <w:rFonts w:eastAsia="Times New Roman" w:cs="Times New Roman"/>
          <w:szCs w:val="24"/>
        </w:rPr>
        <w:t>α έχουμε το χρόνο</w:t>
      </w:r>
      <w:r>
        <w:rPr>
          <w:rFonts w:eastAsia="Times New Roman" w:cs="Times New Roman"/>
          <w:szCs w:val="24"/>
        </w:rPr>
        <w:t>.</w:t>
      </w:r>
    </w:p>
    <w:p w14:paraId="1789E7D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w:t>
      </w:r>
      <w:r w:rsidRPr="0071773E">
        <w:rPr>
          <w:rFonts w:eastAsia="Times New Roman" w:cs="Times New Roman"/>
          <w:szCs w:val="24"/>
        </w:rPr>
        <w:t>ιλήσατε για τις ενισχύσεις ήσσονος σημασίας πο</w:t>
      </w:r>
      <w:r w:rsidRPr="0071773E">
        <w:rPr>
          <w:rFonts w:eastAsia="Times New Roman" w:cs="Times New Roman"/>
          <w:szCs w:val="24"/>
        </w:rPr>
        <w:t>υ δόθηκαν τα τελευταία χρόνια</w:t>
      </w:r>
      <w:r>
        <w:rPr>
          <w:rFonts w:eastAsia="Times New Roman" w:cs="Times New Roman"/>
          <w:szCs w:val="24"/>
        </w:rPr>
        <w:t>. Ο</w:t>
      </w:r>
      <w:r w:rsidRPr="0071773E">
        <w:rPr>
          <w:rFonts w:eastAsia="Times New Roman" w:cs="Times New Roman"/>
          <w:szCs w:val="24"/>
        </w:rPr>
        <w:t>ι ενισχύσεις ήσσονος σημασίας</w:t>
      </w:r>
      <w:r>
        <w:rPr>
          <w:rFonts w:eastAsia="Times New Roman" w:cs="Times New Roman"/>
          <w:szCs w:val="24"/>
        </w:rPr>
        <w:t>,</w:t>
      </w:r>
      <w:r w:rsidRPr="0071773E">
        <w:rPr>
          <w:rFonts w:eastAsia="Times New Roman" w:cs="Times New Roman"/>
          <w:szCs w:val="24"/>
        </w:rPr>
        <w:t xml:space="preserve"> τα λεγόμενά </w:t>
      </w:r>
      <w:r>
        <w:rPr>
          <w:rFonts w:eastAsia="Times New Roman" w:cs="Times New Roman"/>
          <w:szCs w:val="24"/>
          <w:lang w:val="en-US"/>
        </w:rPr>
        <w:t>d</w:t>
      </w:r>
      <w:r w:rsidRPr="0071773E">
        <w:rPr>
          <w:rFonts w:eastAsia="Times New Roman" w:cs="Times New Roman"/>
          <w:szCs w:val="24"/>
          <w:lang w:val="en-US"/>
        </w:rPr>
        <w:t>e</w:t>
      </w:r>
      <w:r w:rsidRPr="0071773E">
        <w:rPr>
          <w:rFonts w:eastAsia="Times New Roman" w:cs="Times New Roman"/>
          <w:szCs w:val="24"/>
        </w:rPr>
        <w:t xml:space="preserve"> </w:t>
      </w:r>
      <w:proofErr w:type="spellStart"/>
      <w:r>
        <w:rPr>
          <w:rFonts w:eastAsia="Times New Roman" w:cs="Times New Roman"/>
          <w:szCs w:val="24"/>
          <w:lang w:val="en-US"/>
        </w:rPr>
        <w:t>m</w:t>
      </w:r>
      <w:r w:rsidRPr="0071773E">
        <w:rPr>
          <w:rFonts w:eastAsia="Times New Roman" w:cs="Times New Roman"/>
          <w:szCs w:val="24"/>
          <w:lang w:val="en-US"/>
        </w:rPr>
        <w:t>inimis</w:t>
      </w:r>
      <w:proofErr w:type="spellEnd"/>
      <w:r>
        <w:rPr>
          <w:rFonts w:eastAsia="Times New Roman" w:cs="Times New Roman"/>
          <w:szCs w:val="24"/>
        </w:rPr>
        <w:t>,</w:t>
      </w:r>
      <w:r w:rsidRPr="0071773E">
        <w:rPr>
          <w:rFonts w:eastAsia="Times New Roman" w:cs="Times New Roman"/>
          <w:szCs w:val="24"/>
        </w:rPr>
        <w:t xml:space="preserve"> δίνονται για να καλύψουν συγκεκριμένα προβλήματα</w:t>
      </w:r>
      <w:r>
        <w:rPr>
          <w:rFonts w:eastAsia="Times New Roman" w:cs="Times New Roman"/>
          <w:szCs w:val="24"/>
        </w:rPr>
        <w:t>,</w:t>
      </w:r>
      <w:r w:rsidRPr="0071773E">
        <w:rPr>
          <w:rFonts w:eastAsia="Times New Roman" w:cs="Times New Roman"/>
          <w:szCs w:val="24"/>
        </w:rPr>
        <w:t xml:space="preserve"> που δεν εμπίπτουν στον κανονισμό του ΕΛΓΑ </w:t>
      </w:r>
      <w:r>
        <w:rPr>
          <w:rFonts w:eastAsia="Times New Roman" w:cs="Times New Roman"/>
          <w:szCs w:val="24"/>
        </w:rPr>
        <w:t>ή στον κανονισμό των ΠΣΕΑ. Εμείς ήρθαμε, λ</w:t>
      </w:r>
      <w:r w:rsidRPr="0071773E">
        <w:rPr>
          <w:rFonts w:eastAsia="Times New Roman" w:cs="Times New Roman"/>
          <w:szCs w:val="24"/>
        </w:rPr>
        <w:t>οιπόν</w:t>
      </w:r>
      <w:r>
        <w:rPr>
          <w:rFonts w:eastAsia="Times New Roman" w:cs="Times New Roman"/>
          <w:szCs w:val="24"/>
        </w:rPr>
        <w:t>,</w:t>
      </w:r>
      <w:r w:rsidRPr="0071773E">
        <w:rPr>
          <w:rFonts w:eastAsia="Times New Roman" w:cs="Times New Roman"/>
          <w:szCs w:val="24"/>
        </w:rPr>
        <w:t xml:space="preserve"> τα τελευταία χρόνια να στηρίξουμε</w:t>
      </w:r>
      <w:r>
        <w:rPr>
          <w:rFonts w:eastAsia="Times New Roman" w:cs="Times New Roman"/>
          <w:szCs w:val="24"/>
        </w:rPr>
        <w:t>,</w:t>
      </w:r>
      <w:r w:rsidRPr="0071773E">
        <w:rPr>
          <w:rFonts w:eastAsia="Times New Roman" w:cs="Times New Roman"/>
          <w:szCs w:val="24"/>
        </w:rPr>
        <w:t xml:space="preserve"> να αξιοποιήσουμε</w:t>
      </w:r>
      <w:r>
        <w:rPr>
          <w:rFonts w:eastAsia="Times New Roman" w:cs="Times New Roman"/>
          <w:szCs w:val="24"/>
        </w:rPr>
        <w:t>,</w:t>
      </w:r>
      <w:r w:rsidRPr="0071773E">
        <w:rPr>
          <w:rFonts w:eastAsia="Times New Roman" w:cs="Times New Roman"/>
          <w:szCs w:val="24"/>
        </w:rPr>
        <w:t xml:space="preserve"> όχι για ψηφοθηρικούς λόγους</w:t>
      </w:r>
      <w:r>
        <w:rPr>
          <w:rFonts w:eastAsia="Times New Roman" w:cs="Times New Roman"/>
          <w:szCs w:val="24"/>
        </w:rPr>
        <w:t>,</w:t>
      </w:r>
      <w:r w:rsidRPr="0071773E">
        <w:rPr>
          <w:rFonts w:eastAsia="Times New Roman" w:cs="Times New Roman"/>
          <w:szCs w:val="24"/>
        </w:rPr>
        <w:t xml:space="preserve"> όχι για λόγους μικροκομματικούς</w:t>
      </w:r>
      <w:r>
        <w:rPr>
          <w:rFonts w:eastAsia="Times New Roman" w:cs="Times New Roman"/>
          <w:szCs w:val="24"/>
        </w:rPr>
        <w:t>, ό</w:t>
      </w:r>
      <w:r w:rsidRPr="0071773E">
        <w:rPr>
          <w:rFonts w:eastAsia="Times New Roman" w:cs="Times New Roman"/>
          <w:szCs w:val="24"/>
        </w:rPr>
        <w:t xml:space="preserve">χι για </w:t>
      </w:r>
      <w:proofErr w:type="spellStart"/>
      <w:r w:rsidRPr="0071773E">
        <w:rPr>
          <w:rFonts w:eastAsia="Times New Roman" w:cs="Times New Roman"/>
          <w:szCs w:val="24"/>
        </w:rPr>
        <w:t>αχρεώστητα</w:t>
      </w:r>
      <w:proofErr w:type="spellEnd"/>
      <w:r>
        <w:rPr>
          <w:rFonts w:eastAsia="Times New Roman" w:cs="Times New Roman"/>
          <w:szCs w:val="24"/>
        </w:rPr>
        <w:t xml:space="preserve">, </w:t>
      </w:r>
      <w:r w:rsidRPr="0071773E">
        <w:rPr>
          <w:rFonts w:eastAsia="Times New Roman" w:cs="Times New Roman"/>
          <w:szCs w:val="24"/>
        </w:rPr>
        <w:t>πραγματικά τους Έλληνες παραγωγούς στο βαθμό</w:t>
      </w:r>
      <w:r>
        <w:rPr>
          <w:rFonts w:eastAsia="Times New Roman" w:cs="Times New Roman"/>
          <w:szCs w:val="24"/>
        </w:rPr>
        <w:t>,</w:t>
      </w:r>
      <w:r w:rsidRPr="0071773E">
        <w:rPr>
          <w:rFonts w:eastAsia="Times New Roman" w:cs="Times New Roman"/>
          <w:szCs w:val="24"/>
        </w:rPr>
        <w:t xml:space="preserve"> που δίνεται η δυνατότητα από τους νόμους</w:t>
      </w:r>
      <w:r>
        <w:rPr>
          <w:rFonts w:eastAsia="Times New Roman" w:cs="Times New Roman"/>
          <w:szCs w:val="24"/>
        </w:rPr>
        <w:t xml:space="preserve"> και</w:t>
      </w:r>
      <w:r w:rsidRPr="0071773E">
        <w:rPr>
          <w:rFonts w:eastAsia="Times New Roman" w:cs="Times New Roman"/>
          <w:szCs w:val="24"/>
        </w:rPr>
        <w:t xml:space="preserve"> τους κανονισμούς</w:t>
      </w:r>
      <w:r>
        <w:rPr>
          <w:rFonts w:eastAsia="Times New Roman" w:cs="Times New Roman"/>
          <w:szCs w:val="24"/>
        </w:rPr>
        <w:t>,</w:t>
      </w:r>
      <w:r w:rsidRPr="0071773E">
        <w:rPr>
          <w:rFonts w:eastAsia="Times New Roman" w:cs="Times New Roman"/>
          <w:szCs w:val="24"/>
        </w:rPr>
        <w:t xml:space="preserve"> </w:t>
      </w:r>
      <w:r>
        <w:rPr>
          <w:rFonts w:eastAsia="Times New Roman" w:cs="Times New Roman"/>
          <w:szCs w:val="24"/>
        </w:rPr>
        <w:t xml:space="preserve">ώστε </w:t>
      </w:r>
      <w:r w:rsidRPr="0071773E">
        <w:rPr>
          <w:rFonts w:eastAsia="Times New Roman" w:cs="Times New Roman"/>
          <w:szCs w:val="24"/>
        </w:rPr>
        <w:t xml:space="preserve">τα </w:t>
      </w:r>
      <w:r w:rsidRPr="0071773E">
        <w:rPr>
          <w:rFonts w:eastAsia="Times New Roman" w:cs="Times New Roman"/>
          <w:szCs w:val="24"/>
        </w:rPr>
        <w:lastRenderedPageBreak/>
        <w:t>προ</w:t>
      </w:r>
      <w:r w:rsidRPr="0071773E">
        <w:rPr>
          <w:rFonts w:eastAsia="Times New Roman" w:cs="Times New Roman"/>
          <w:szCs w:val="24"/>
        </w:rPr>
        <w:t>βλήματα μικρομεσαίων αγροτών</w:t>
      </w:r>
      <w:r>
        <w:rPr>
          <w:rFonts w:eastAsia="Times New Roman" w:cs="Times New Roman"/>
          <w:szCs w:val="24"/>
        </w:rPr>
        <w:t>,</w:t>
      </w:r>
      <w:r w:rsidRPr="0071773E">
        <w:rPr>
          <w:rFonts w:eastAsia="Times New Roman" w:cs="Times New Roman"/>
          <w:szCs w:val="24"/>
        </w:rPr>
        <w:t xml:space="preserve"> των κατοίκων ορεινών και μειονεκτικών περιοχών</w:t>
      </w:r>
      <w:r>
        <w:rPr>
          <w:rFonts w:eastAsia="Times New Roman" w:cs="Times New Roman"/>
          <w:szCs w:val="24"/>
        </w:rPr>
        <w:t>,</w:t>
      </w:r>
      <w:r w:rsidRPr="0071773E">
        <w:rPr>
          <w:rFonts w:eastAsia="Times New Roman" w:cs="Times New Roman"/>
          <w:szCs w:val="24"/>
        </w:rPr>
        <w:t xml:space="preserve"> των νη</w:t>
      </w:r>
      <w:r>
        <w:rPr>
          <w:rFonts w:eastAsia="Times New Roman" w:cs="Times New Roman"/>
          <w:szCs w:val="24"/>
        </w:rPr>
        <w:t>σιωτών, αλλά και των κλάδων της π</w:t>
      </w:r>
      <w:r w:rsidRPr="0071773E">
        <w:rPr>
          <w:rFonts w:eastAsia="Times New Roman" w:cs="Times New Roman"/>
          <w:szCs w:val="24"/>
        </w:rPr>
        <w:t>ρωτογενούς παραγωγής</w:t>
      </w:r>
      <w:r>
        <w:rPr>
          <w:rFonts w:eastAsia="Times New Roman" w:cs="Times New Roman"/>
          <w:szCs w:val="24"/>
        </w:rPr>
        <w:t xml:space="preserve"> να βρουν λύση.</w:t>
      </w:r>
      <w:r w:rsidRPr="0071773E">
        <w:rPr>
          <w:rFonts w:eastAsia="Times New Roman" w:cs="Times New Roman"/>
          <w:szCs w:val="24"/>
        </w:rPr>
        <w:t xml:space="preserve"> </w:t>
      </w:r>
    </w:p>
    <w:p w14:paraId="1789E7DF" w14:textId="77777777" w:rsidR="00690103" w:rsidRDefault="0001178F">
      <w:pPr>
        <w:spacing w:line="600" w:lineRule="auto"/>
        <w:ind w:firstLine="720"/>
        <w:jc w:val="both"/>
        <w:rPr>
          <w:rFonts w:eastAsia="Times New Roman" w:cs="Times New Roman"/>
          <w:szCs w:val="24"/>
        </w:rPr>
      </w:pPr>
      <w:r w:rsidRPr="0071773E">
        <w:rPr>
          <w:rFonts w:eastAsia="Times New Roman" w:cs="Times New Roman"/>
          <w:szCs w:val="24"/>
        </w:rPr>
        <w:t>Έτσι</w:t>
      </w:r>
      <w:r>
        <w:rPr>
          <w:rFonts w:eastAsia="Times New Roman" w:cs="Times New Roman"/>
          <w:szCs w:val="24"/>
        </w:rPr>
        <w:t>,</w:t>
      </w:r>
      <w:r w:rsidRPr="0071773E">
        <w:rPr>
          <w:rFonts w:eastAsia="Times New Roman" w:cs="Times New Roman"/>
          <w:szCs w:val="24"/>
        </w:rPr>
        <w:t xml:space="preserve"> λοιπόν</w:t>
      </w:r>
      <w:r>
        <w:rPr>
          <w:rFonts w:eastAsia="Times New Roman" w:cs="Times New Roman"/>
          <w:szCs w:val="24"/>
        </w:rPr>
        <w:t>,</w:t>
      </w:r>
      <w:r w:rsidRPr="0071773E">
        <w:rPr>
          <w:rFonts w:eastAsia="Times New Roman" w:cs="Times New Roman"/>
          <w:szCs w:val="24"/>
        </w:rPr>
        <w:t xml:space="preserve"> το 2018 δόθηκαν 61,1 εκατομμύρια ευρώ για στήριξη τόσο των </w:t>
      </w:r>
      <w:proofErr w:type="spellStart"/>
      <w:r w:rsidRPr="0071773E">
        <w:rPr>
          <w:rFonts w:eastAsia="Times New Roman" w:cs="Times New Roman"/>
          <w:szCs w:val="24"/>
        </w:rPr>
        <w:t>αιγοπροβατοτρόφων</w:t>
      </w:r>
      <w:proofErr w:type="spellEnd"/>
      <w:r>
        <w:rPr>
          <w:rFonts w:eastAsia="Times New Roman" w:cs="Times New Roman"/>
          <w:szCs w:val="24"/>
        </w:rPr>
        <w:t>,</w:t>
      </w:r>
      <w:r w:rsidRPr="0071773E">
        <w:rPr>
          <w:rFonts w:eastAsia="Times New Roman" w:cs="Times New Roman"/>
          <w:szCs w:val="24"/>
        </w:rPr>
        <w:t xml:space="preserve"> των βοσκών</w:t>
      </w:r>
      <w:r w:rsidRPr="0071773E">
        <w:rPr>
          <w:rFonts w:eastAsia="Times New Roman" w:cs="Times New Roman"/>
          <w:szCs w:val="24"/>
        </w:rPr>
        <w:t xml:space="preserve"> της υπαίθρου</w:t>
      </w:r>
      <w:r>
        <w:rPr>
          <w:rFonts w:eastAsia="Times New Roman" w:cs="Times New Roman"/>
          <w:szCs w:val="24"/>
        </w:rPr>
        <w:t>,</w:t>
      </w:r>
      <w:r w:rsidRPr="0071773E">
        <w:rPr>
          <w:rFonts w:eastAsia="Times New Roman" w:cs="Times New Roman"/>
          <w:szCs w:val="24"/>
        </w:rPr>
        <w:t xml:space="preserve"> των καπνών</w:t>
      </w:r>
      <w:r>
        <w:rPr>
          <w:rFonts w:eastAsia="Times New Roman" w:cs="Times New Roman"/>
          <w:szCs w:val="24"/>
        </w:rPr>
        <w:t>,</w:t>
      </w:r>
      <w:r w:rsidRPr="0071773E">
        <w:rPr>
          <w:rFonts w:eastAsia="Times New Roman" w:cs="Times New Roman"/>
          <w:szCs w:val="24"/>
        </w:rPr>
        <w:t xml:space="preserve"> </w:t>
      </w:r>
      <w:r>
        <w:rPr>
          <w:rFonts w:eastAsia="Times New Roman" w:cs="Times New Roman"/>
          <w:szCs w:val="24"/>
        </w:rPr>
        <w:t>των νησιών</w:t>
      </w:r>
      <w:r w:rsidRPr="0071773E">
        <w:rPr>
          <w:rFonts w:eastAsia="Times New Roman" w:cs="Times New Roman"/>
          <w:szCs w:val="24"/>
        </w:rPr>
        <w:t xml:space="preserve"> του Αιγαίου </w:t>
      </w:r>
      <w:r>
        <w:rPr>
          <w:rFonts w:eastAsia="Times New Roman" w:cs="Times New Roman"/>
          <w:szCs w:val="24"/>
        </w:rPr>
        <w:t xml:space="preserve">που </w:t>
      </w:r>
      <w:r w:rsidRPr="0071773E">
        <w:rPr>
          <w:rFonts w:eastAsia="Times New Roman" w:cs="Times New Roman"/>
          <w:szCs w:val="24"/>
        </w:rPr>
        <w:t xml:space="preserve">πλήττονται από </w:t>
      </w:r>
      <w:proofErr w:type="spellStart"/>
      <w:r>
        <w:rPr>
          <w:rFonts w:eastAsia="Times New Roman" w:cs="Times New Roman"/>
          <w:szCs w:val="24"/>
        </w:rPr>
        <w:t>επιζωοτίες</w:t>
      </w:r>
      <w:proofErr w:type="spellEnd"/>
      <w:r>
        <w:rPr>
          <w:rFonts w:eastAsia="Times New Roman" w:cs="Times New Roman"/>
          <w:szCs w:val="24"/>
        </w:rPr>
        <w:t>. Κ</w:t>
      </w:r>
      <w:r w:rsidRPr="0071773E">
        <w:rPr>
          <w:rFonts w:eastAsia="Times New Roman" w:cs="Times New Roman"/>
          <w:szCs w:val="24"/>
        </w:rPr>
        <w:t>αι σχεδιάζουμε να συνεχίσουμε</w:t>
      </w:r>
      <w:r>
        <w:rPr>
          <w:rFonts w:eastAsia="Times New Roman" w:cs="Times New Roman"/>
          <w:szCs w:val="24"/>
        </w:rPr>
        <w:t>. Κ</w:t>
      </w:r>
      <w:r w:rsidRPr="0071773E">
        <w:rPr>
          <w:rFonts w:eastAsia="Times New Roman" w:cs="Times New Roman"/>
          <w:szCs w:val="24"/>
        </w:rPr>
        <w:t>αι το επόμενο διάστημα</w:t>
      </w:r>
      <w:r>
        <w:rPr>
          <w:rFonts w:eastAsia="Times New Roman" w:cs="Times New Roman"/>
          <w:szCs w:val="24"/>
        </w:rPr>
        <w:t>,</w:t>
      </w:r>
      <w:r w:rsidRPr="0071773E">
        <w:rPr>
          <w:rFonts w:eastAsia="Times New Roman" w:cs="Times New Roman"/>
          <w:szCs w:val="24"/>
        </w:rPr>
        <w:t xml:space="preserve"> αξιοποιώντας τις δυνατότητες που μας δίνει ο προϋπολογισμός</w:t>
      </w:r>
      <w:r>
        <w:rPr>
          <w:rFonts w:eastAsia="Times New Roman" w:cs="Times New Roman"/>
          <w:szCs w:val="24"/>
        </w:rPr>
        <w:t>, α</w:t>
      </w:r>
      <w:r w:rsidRPr="0071773E">
        <w:rPr>
          <w:rFonts w:eastAsia="Times New Roman" w:cs="Times New Roman"/>
          <w:szCs w:val="24"/>
        </w:rPr>
        <w:t>λλά και οι κανονισμοί</w:t>
      </w:r>
      <w:r>
        <w:rPr>
          <w:rFonts w:eastAsia="Times New Roman" w:cs="Times New Roman"/>
          <w:szCs w:val="24"/>
        </w:rPr>
        <w:t>, θ</w:t>
      </w:r>
      <w:r w:rsidRPr="0071773E">
        <w:rPr>
          <w:rFonts w:eastAsia="Times New Roman" w:cs="Times New Roman"/>
          <w:szCs w:val="24"/>
        </w:rPr>
        <w:t xml:space="preserve">α στηρίξουμε </w:t>
      </w:r>
      <w:r>
        <w:rPr>
          <w:rFonts w:eastAsia="Times New Roman" w:cs="Times New Roman"/>
          <w:szCs w:val="24"/>
        </w:rPr>
        <w:t>και θα παρέμβουμε ε</w:t>
      </w:r>
      <w:r>
        <w:rPr>
          <w:rFonts w:eastAsia="Times New Roman" w:cs="Times New Roman"/>
          <w:szCs w:val="24"/>
        </w:rPr>
        <w:t>κεί α</w:t>
      </w:r>
      <w:r w:rsidRPr="0071773E">
        <w:rPr>
          <w:rFonts w:eastAsia="Times New Roman" w:cs="Times New Roman"/>
          <w:szCs w:val="24"/>
        </w:rPr>
        <w:t>κριβώς που υπάρχει ανάγκη</w:t>
      </w:r>
      <w:r>
        <w:rPr>
          <w:rFonts w:eastAsia="Times New Roman" w:cs="Times New Roman"/>
          <w:szCs w:val="24"/>
        </w:rPr>
        <w:t>.</w:t>
      </w:r>
    </w:p>
    <w:p w14:paraId="1789E7E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Όσο αφορά</w:t>
      </w:r>
      <w:r w:rsidRPr="0071773E">
        <w:rPr>
          <w:rFonts w:eastAsia="Times New Roman" w:cs="Times New Roman"/>
          <w:szCs w:val="24"/>
        </w:rPr>
        <w:t xml:space="preserve"> την πρόοδο υλοποίησης του Προγράμματος Αγροτικής Ανάπτυξης </w:t>
      </w:r>
      <w:r>
        <w:rPr>
          <w:rFonts w:eastAsia="Times New Roman" w:cs="Times New Roman"/>
          <w:szCs w:val="24"/>
        </w:rPr>
        <w:t>20</w:t>
      </w:r>
      <w:r w:rsidRPr="0071773E">
        <w:rPr>
          <w:rFonts w:eastAsia="Times New Roman" w:cs="Times New Roman"/>
          <w:szCs w:val="24"/>
        </w:rPr>
        <w:t>14</w:t>
      </w:r>
      <w:r>
        <w:rPr>
          <w:rFonts w:eastAsia="Times New Roman" w:cs="Times New Roman"/>
          <w:szCs w:val="24"/>
        </w:rPr>
        <w:t>-20</w:t>
      </w:r>
      <w:r w:rsidRPr="0071773E">
        <w:rPr>
          <w:rFonts w:eastAsia="Times New Roman" w:cs="Times New Roman"/>
          <w:szCs w:val="24"/>
        </w:rPr>
        <w:t>20</w:t>
      </w:r>
      <w:r>
        <w:rPr>
          <w:rFonts w:eastAsia="Times New Roman" w:cs="Times New Roman"/>
          <w:szCs w:val="24"/>
        </w:rPr>
        <w:t>, είχαμε σημαντικά</w:t>
      </w:r>
      <w:r w:rsidRPr="0071773E">
        <w:rPr>
          <w:rFonts w:eastAsia="Times New Roman" w:cs="Times New Roman"/>
          <w:szCs w:val="24"/>
        </w:rPr>
        <w:t xml:space="preserve"> αποτελέσματα αυτό το διάστημα</w:t>
      </w:r>
      <w:r>
        <w:rPr>
          <w:rFonts w:eastAsia="Times New Roman" w:cs="Times New Roman"/>
          <w:szCs w:val="24"/>
        </w:rPr>
        <w:t>.</w:t>
      </w:r>
      <w:r w:rsidRPr="0071773E">
        <w:rPr>
          <w:rFonts w:eastAsia="Times New Roman" w:cs="Times New Roman"/>
          <w:szCs w:val="24"/>
        </w:rPr>
        <w:t xml:space="preserve"> </w:t>
      </w:r>
      <w:r>
        <w:rPr>
          <w:rFonts w:eastAsia="Times New Roman" w:cs="Times New Roman"/>
          <w:szCs w:val="24"/>
        </w:rPr>
        <w:t xml:space="preserve">Δεν </w:t>
      </w:r>
      <w:r w:rsidRPr="0071773E">
        <w:rPr>
          <w:rFonts w:eastAsia="Times New Roman" w:cs="Times New Roman"/>
          <w:szCs w:val="24"/>
        </w:rPr>
        <w:t>τα λέμε μόνο εμείς</w:t>
      </w:r>
      <w:r>
        <w:rPr>
          <w:rFonts w:eastAsia="Times New Roman" w:cs="Times New Roman"/>
          <w:szCs w:val="24"/>
        </w:rPr>
        <w:t xml:space="preserve">. Τα λένε, </w:t>
      </w:r>
      <w:r w:rsidRPr="0071773E">
        <w:rPr>
          <w:rFonts w:eastAsia="Times New Roman" w:cs="Times New Roman"/>
          <w:szCs w:val="24"/>
        </w:rPr>
        <w:t>τα επισημαίνουν και μόνοι τους επίσημα χείλη</w:t>
      </w:r>
      <w:r>
        <w:rPr>
          <w:rFonts w:eastAsia="Times New Roman" w:cs="Times New Roman"/>
          <w:szCs w:val="24"/>
        </w:rPr>
        <w:t>,</w:t>
      </w:r>
      <w:r w:rsidRPr="0071773E">
        <w:rPr>
          <w:rFonts w:eastAsia="Times New Roman" w:cs="Times New Roman"/>
          <w:szCs w:val="24"/>
        </w:rPr>
        <w:t xml:space="preserve"> ό</w:t>
      </w:r>
      <w:r>
        <w:rPr>
          <w:rFonts w:eastAsia="Times New Roman" w:cs="Times New Roman"/>
          <w:szCs w:val="24"/>
        </w:rPr>
        <w:t xml:space="preserve">πως του </w:t>
      </w:r>
      <w:r>
        <w:rPr>
          <w:rFonts w:eastAsia="Times New Roman" w:cs="Times New Roman"/>
          <w:szCs w:val="24"/>
        </w:rPr>
        <w:t xml:space="preserve">επιτρόπου Γεωργίας του </w:t>
      </w:r>
      <w:proofErr w:type="spellStart"/>
      <w:r>
        <w:rPr>
          <w:rFonts w:eastAsia="Times New Roman" w:cs="Times New Roman"/>
          <w:szCs w:val="24"/>
        </w:rPr>
        <w:t>Φιλ</w:t>
      </w:r>
      <w:proofErr w:type="spellEnd"/>
      <w:r>
        <w:rPr>
          <w:rFonts w:eastAsia="Times New Roman" w:cs="Times New Roman"/>
          <w:szCs w:val="24"/>
        </w:rPr>
        <w:t xml:space="preserve"> </w:t>
      </w:r>
      <w:proofErr w:type="spellStart"/>
      <w:r>
        <w:rPr>
          <w:rFonts w:eastAsia="Times New Roman" w:cs="Times New Roman"/>
          <w:szCs w:val="24"/>
        </w:rPr>
        <w:t>Χ</w:t>
      </w:r>
      <w:r w:rsidRPr="0071773E">
        <w:rPr>
          <w:rFonts w:eastAsia="Times New Roman" w:cs="Times New Roman"/>
          <w:szCs w:val="24"/>
        </w:rPr>
        <w:t>όγκαν</w:t>
      </w:r>
      <w:proofErr w:type="spellEnd"/>
      <w:r>
        <w:rPr>
          <w:rFonts w:eastAsia="Times New Roman" w:cs="Times New Roman"/>
          <w:szCs w:val="24"/>
        </w:rPr>
        <w:t>,</w:t>
      </w:r>
      <w:r w:rsidRPr="0071773E">
        <w:rPr>
          <w:rFonts w:eastAsia="Times New Roman" w:cs="Times New Roman"/>
          <w:szCs w:val="24"/>
        </w:rPr>
        <w:t xml:space="preserve"> που πρόσφατα ήρθε στη χώρα </w:t>
      </w:r>
      <w:r>
        <w:rPr>
          <w:rFonts w:eastAsia="Times New Roman" w:cs="Times New Roman"/>
          <w:szCs w:val="24"/>
        </w:rPr>
        <w:t>μας. Κ</w:t>
      </w:r>
      <w:r w:rsidRPr="0071773E">
        <w:rPr>
          <w:rFonts w:eastAsia="Times New Roman" w:cs="Times New Roman"/>
          <w:szCs w:val="24"/>
        </w:rPr>
        <w:t>αι μιλήσαμε αρκετά για</w:t>
      </w:r>
      <w:r>
        <w:rPr>
          <w:rFonts w:eastAsia="Times New Roman" w:cs="Times New Roman"/>
          <w:szCs w:val="24"/>
        </w:rPr>
        <w:t xml:space="preserve"> το πώς ήταν το </w:t>
      </w:r>
      <w:r>
        <w:rPr>
          <w:rFonts w:eastAsia="Times New Roman" w:cs="Times New Roman"/>
          <w:szCs w:val="24"/>
        </w:rPr>
        <w:t>π</w:t>
      </w:r>
      <w:r w:rsidRPr="0071773E">
        <w:rPr>
          <w:rFonts w:eastAsia="Times New Roman" w:cs="Times New Roman"/>
          <w:szCs w:val="24"/>
        </w:rPr>
        <w:t>ρόγραμμα όταν το παραλάβαμε</w:t>
      </w:r>
      <w:r>
        <w:rPr>
          <w:rFonts w:eastAsia="Times New Roman" w:cs="Times New Roman"/>
          <w:szCs w:val="24"/>
        </w:rPr>
        <w:t>, τι</w:t>
      </w:r>
      <w:r w:rsidRPr="0071773E">
        <w:rPr>
          <w:rFonts w:eastAsia="Times New Roman" w:cs="Times New Roman"/>
          <w:szCs w:val="24"/>
        </w:rPr>
        <w:t xml:space="preserve"> δουλειά έγινε αλλά και π</w:t>
      </w:r>
      <w:r>
        <w:rPr>
          <w:rFonts w:eastAsia="Times New Roman" w:cs="Times New Roman"/>
          <w:szCs w:val="24"/>
        </w:rPr>
        <w:t>ού</w:t>
      </w:r>
      <w:r w:rsidRPr="0071773E">
        <w:rPr>
          <w:rFonts w:eastAsia="Times New Roman" w:cs="Times New Roman"/>
          <w:szCs w:val="24"/>
        </w:rPr>
        <w:t xml:space="preserve"> βρίσκεται τώρα η πορεία υλοποίησης του</w:t>
      </w:r>
      <w:r>
        <w:rPr>
          <w:rFonts w:eastAsia="Times New Roman" w:cs="Times New Roman"/>
          <w:szCs w:val="24"/>
        </w:rPr>
        <w:t>.</w:t>
      </w:r>
    </w:p>
    <w:p w14:paraId="1789E7E1" w14:textId="77777777" w:rsidR="00690103" w:rsidRDefault="0001178F">
      <w:pPr>
        <w:spacing w:line="600" w:lineRule="auto"/>
        <w:ind w:firstLine="720"/>
        <w:jc w:val="both"/>
        <w:rPr>
          <w:rFonts w:eastAsia="Times New Roman"/>
          <w:bCs/>
          <w:szCs w:val="24"/>
        </w:rPr>
      </w:pPr>
      <w:r w:rsidRPr="004E4F19">
        <w:rPr>
          <w:rFonts w:eastAsia="Times New Roman"/>
          <w:bCs/>
          <w:szCs w:val="24"/>
        </w:rPr>
        <w:lastRenderedPageBreak/>
        <w:t xml:space="preserve">(Στο σημείο αυτό </w:t>
      </w:r>
      <w:r>
        <w:rPr>
          <w:rFonts w:eastAsia="Times New Roman"/>
          <w:bCs/>
          <w:szCs w:val="24"/>
        </w:rPr>
        <w:t>κ</w:t>
      </w:r>
      <w:r w:rsidRPr="004E4F19">
        <w:rPr>
          <w:rFonts w:eastAsia="Times New Roman"/>
          <w:bCs/>
          <w:szCs w:val="24"/>
        </w:rPr>
        <w:t>τυπάει το κουδούνι λήξεως του χρ</w:t>
      </w:r>
      <w:r w:rsidRPr="004E4F19">
        <w:rPr>
          <w:rFonts w:eastAsia="Times New Roman"/>
          <w:bCs/>
          <w:szCs w:val="24"/>
        </w:rPr>
        <w:t>όνου ομιλίας του κυρίου Βουλευτή)</w:t>
      </w:r>
    </w:p>
    <w:p w14:paraId="1789E7E2" w14:textId="77777777" w:rsidR="00690103" w:rsidRDefault="0001178F">
      <w:pPr>
        <w:spacing w:line="600" w:lineRule="auto"/>
        <w:ind w:firstLine="720"/>
        <w:jc w:val="both"/>
        <w:rPr>
          <w:rFonts w:eastAsia="Times New Roman" w:cs="Times New Roman"/>
          <w:szCs w:val="24"/>
        </w:rPr>
      </w:pPr>
      <w:r w:rsidRPr="0071773E">
        <w:rPr>
          <w:rFonts w:eastAsia="Times New Roman" w:cs="Times New Roman"/>
          <w:szCs w:val="24"/>
        </w:rPr>
        <w:t>Θα μου δώσετε λίγο χρόνο ακόμα</w:t>
      </w:r>
      <w:r>
        <w:rPr>
          <w:rFonts w:eastAsia="Times New Roman" w:cs="Times New Roman"/>
          <w:szCs w:val="24"/>
        </w:rPr>
        <w:t xml:space="preserve">, κύριε Πρόεδρε. </w:t>
      </w:r>
    </w:p>
    <w:p w14:paraId="1789E7E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w:t>
      </w:r>
      <w:r w:rsidRPr="0071773E">
        <w:rPr>
          <w:rFonts w:eastAsia="Times New Roman" w:cs="Times New Roman"/>
          <w:szCs w:val="24"/>
        </w:rPr>
        <w:t>ας ευχαριστώ</w:t>
      </w:r>
      <w:r>
        <w:rPr>
          <w:rFonts w:eastAsia="Times New Roman" w:cs="Times New Roman"/>
          <w:szCs w:val="24"/>
        </w:rPr>
        <w:t>.</w:t>
      </w:r>
    </w:p>
    <w:p w14:paraId="1789E7E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w:t>
      </w:r>
      <w:r w:rsidRPr="0071773E">
        <w:rPr>
          <w:rFonts w:eastAsia="Times New Roman" w:cs="Times New Roman"/>
          <w:szCs w:val="24"/>
        </w:rPr>
        <w:t xml:space="preserve">αι εδώ να σας πω ότι πρόσφατα υπήρχε η επιτροπή παρακολούθησης του </w:t>
      </w:r>
      <w:r>
        <w:rPr>
          <w:rFonts w:eastAsia="Times New Roman" w:cs="Times New Roman"/>
          <w:szCs w:val="24"/>
        </w:rPr>
        <w:t>ΠΑΑ 20</w:t>
      </w:r>
      <w:r w:rsidRPr="0071773E">
        <w:rPr>
          <w:rFonts w:eastAsia="Times New Roman" w:cs="Times New Roman"/>
          <w:szCs w:val="24"/>
        </w:rPr>
        <w:t>14</w:t>
      </w:r>
      <w:r>
        <w:rPr>
          <w:rFonts w:eastAsia="Times New Roman" w:cs="Times New Roman"/>
          <w:szCs w:val="24"/>
        </w:rPr>
        <w:t>-20</w:t>
      </w:r>
      <w:r w:rsidRPr="0071773E">
        <w:rPr>
          <w:rFonts w:eastAsia="Times New Roman" w:cs="Times New Roman"/>
          <w:szCs w:val="24"/>
        </w:rPr>
        <w:t>20</w:t>
      </w:r>
      <w:r>
        <w:rPr>
          <w:rFonts w:eastAsia="Times New Roman" w:cs="Times New Roman"/>
          <w:szCs w:val="24"/>
        </w:rPr>
        <w:t>, όπου οι εκπρόσωποί του</w:t>
      </w:r>
      <w:r w:rsidRPr="0071773E">
        <w:rPr>
          <w:rFonts w:eastAsia="Times New Roman" w:cs="Times New Roman"/>
          <w:szCs w:val="24"/>
        </w:rPr>
        <w:t xml:space="preserve"> έκαναν κριτική</w:t>
      </w:r>
      <w:r>
        <w:rPr>
          <w:rFonts w:eastAsia="Times New Roman" w:cs="Times New Roman"/>
          <w:szCs w:val="24"/>
        </w:rPr>
        <w:t xml:space="preserve"> για την πορεία υλοποίησης του Π</w:t>
      </w:r>
      <w:r w:rsidRPr="0071773E">
        <w:rPr>
          <w:rFonts w:eastAsia="Times New Roman" w:cs="Times New Roman"/>
          <w:szCs w:val="24"/>
        </w:rPr>
        <w:t>ρογράμμ</w:t>
      </w:r>
      <w:r w:rsidRPr="0071773E">
        <w:rPr>
          <w:rFonts w:eastAsia="Times New Roman" w:cs="Times New Roman"/>
          <w:szCs w:val="24"/>
        </w:rPr>
        <w:t>ατος</w:t>
      </w:r>
      <w:r>
        <w:rPr>
          <w:rFonts w:eastAsia="Times New Roman" w:cs="Times New Roman"/>
          <w:szCs w:val="24"/>
        </w:rPr>
        <w:t>.</w:t>
      </w:r>
    </w:p>
    <w:p w14:paraId="1789E7E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Και εδώ θα καταθέσω στα Π</w:t>
      </w:r>
      <w:r w:rsidRPr="0071773E">
        <w:rPr>
          <w:rFonts w:eastAsia="Times New Roman" w:cs="Times New Roman"/>
          <w:szCs w:val="24"/>
        </w:rPr>
        <w:t>ρακ</w:t>
      </w:r>
      <w:r>
        <w:rPr>
          <w:rFonts w:eastAsia="Times New Roman" w:cs="Times New Roman"/>
          <w:szCs w:val="24"/>
        </w:rPr>
        <w:t>τικά την ομιλία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Μπάρτ</w:t>
      </w:r>
      <w:r w:rsidRPr="0071773E">
        <w:rPr>
          <w:rFonts w:eastAsia="Times New Roman" w:cs="Times New Roman"/>
          <w:szCs w:val="24"/>
        </w:rPr>
        <w:t>οβιτς</w:t>
      </w:r>
      <w:proofErr w:type="spellEnd"/>
      <w:r w:rsidRPr="0071773E">
        <w:rPr>
          <w:rFonts w:eastAsia="Times New Roman" w:cs="Times New Roman"/>
          <w:szCs w:val="24"/>
        </w:rPr>
        <w:t xml:space="preserve"> και την δεύτερη τοποθέτηση που είχαμε</w:t>
      </w:r>
      <w:r>
        <w:rPr>
          <w:rFonts w:eastAsia="Times New Roman" w:cs="Times New Roman"/>
          <w:szCs w:val="24"/>
        </w:rPr>
        <w:t>,</w:t>
      </w:r>
      <w:r w:rsidRPr="0071773E">
        <w:rPr>
          <w:rFonts w:eastAsia="Times New Roman" w:cs="Times New Roman"/>
          <w:szCs w:val="24"/>
        </w:rPr>
        <w:t xml:space="preserve"> έτσι ώστε να δείτε τι λένε οι ευρωπαίοι για την πορεία υλοποίησης του </w:t>
      </w:r>
      <w:r>
        <w:rPr>
          <w:rFonts w:eastAsia="Times New Roman" w:cs="Times New Roman"/>
          <w:szCs w:val="24"/>
        </w:rPr>
        <w:t>ΠΑΑ.</w:t>
      </w:r>
    </w:p>
    <w:p w14:paraId="1789E7E6" w14:textId="77777777" w:rsidR="00690103" w:rsidRDefault="0001178F">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Υπουργός κ. Σταύρος </w:t>
      </w:r>
      <w:proofErr w:type="spellStart"/>
      <w:r>
        <w:rPr>
          <w:rFonts w:eastAsia="Times New Roman"/>
          <w:bCs/>
          <w:szCs w:val="24"/>
        </w:rPr>
        <w:t>Αραχωβίτης</w:t>
      </w:r>
      <w:proofErr w:type="spellEnd"/>
      <w:r>
        <w:rPr>
          <w:rFonts w:eastAsia="Times New Roman"/>
          <w:bCs/>
          <w:szCs w:val="24"/>
        </w:rPr>
        <w:t xml:space="preserve"> καταθέτει για τα Πρακτικ</w:t>
      </w:r>
      <w:r>
        <w:rPr>
          <w:rFonts w:eastAsia="Times New Roman"/>
          <w:bCs/>
          <w:szCs w:val="24"/>
        </w:rPr>
        <w:t>ά το προαναφερθέν έγγραφο</w:t>
      </w:r>
      <w:r>
        <w:rPr>
          <w:rFonts w:eastAsia="Times New Roman"/>
          <w:bCs/>
          <w:szCs w:val="24"/>
        </w:rPr>
        <w:t>,</w:t>
      </w:r>
      <w:r>
        <w:rPr>
          <w:rFonts w:eastAsia="Times New Roman"/>
          <w:bCs/>
          <w:szCs w:val="24"/>
        </w:rPr>
        <w:t xml:space="preserve"> το οποίο βρίσκεται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1789E7E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Εδώ, λοιπόν, επι</w:t>
      </w:r>
      <w:r w:rsidRPr="0071773E">
        <w:rPr>
          <w:rFonts w:eastAsia="Times New Roman" w:cs="Times New Roman"/>
          <w:szCs w:val="24"/>
        </w:rPr>
        <w:t>γραμματικά</w:t>
      </w:r>
      <w:r>
        <w:rPr>
          <w:rFonts w:eastAsia="Times New Roman" w:cs="Times New Roman"/>
          <w:szCs w:val="24"/>
        </w:rPr>
        <w:t xml:space="preserve"> να πούμε ότι η απορρόφηση της </w:t>
      </w:r>
      <w:r>
        <w:rPr>
          <w:rFonts w:eastAsia="Times New Roman" w:cs="Times New Roman"/>
          <w:szCs w:val="24"/>
        </w:rPr>
        <w:t>κ</w:t>
      </w:r>
      <w:r w:rsidRPr="0071773E">
        <w:rPr>
          <w:rFonts w:eastAsia="Times New Roman" w:cs="Times New Roman"/>
          <w:szCs w:val="24"/>
        </w:rPr>
        <w:t xml:space="preserve">οινοτικής συμμετοχής </w:t>
      </w:r>
      <w:r>
        <w:rPr>
          <w:rFonts w:eastAsia="Times New Roman" w:cs="Times New Roman"/>
          <w:szCs w:val="24"/>
        </w:rPr>
        <w:t>έχει ξεπεράσει τ</w:t>
      </w:r>
      <w:r w:rsidRPr="0071773E">
        <w:rPr>
          <w:rFonts w:eastAsia="Times New Roman" w:cs="Times New Roman"/>
          <w:szCs w:val="24"/>
        </w:rPr>
        <w:t>ο 40%</w:t>
      </w:r>
      <w:r>
        <w:rPr>
          <w:rFonts w:eastAsia="Times New Roman" w:cs="Times New Roman"/>
          <w:szCs w:val="24"/>
        </w:rPr>
        <w:t>, ε</w:t>
      </w:r>
      <w:r w:rsidRPr="0071773E">
        <w:rPr>
          <w:rFonts w:eastAsia="Times New Roman" w:cs="Times New Roman"/>
          <w:szCs w:val="24"/>
        </w:rPr>
        <w:t>νώ η απορ</w:t>
      </w:r>
      <w:r w:rsidRPr="0071773E">
        <w:rPr>
          <w:rFonts w:eastAsia="Times New Roman" w:cs="Times New Roman"/>
          <w:szCs w:val="24"/>
        </w:rPr>
        <w:lastRenderedPageBreak/>
        <w:t>ρόφηση τ</w:t>
      </w:r>
      <w:r w:rsidRPr="0071773E">
        <w:rPr>
          <w:rFonts w:eastAsia="Times New Roman" w:cs="Times New Roman"/>
          <w:szCs w:val="24"/>
        </w:rPr>
        <w:t>ο τρέχον έτος είναι τριπλάσια</w:t>
      </w:r>
      <w:r>
        <w:rPr>
          <w:rFonts w:eastAsia="Times New Roman" w:cs="Times New Roman"/>
          <w:szCs w:val="24"/>
        </w:rPr>
        <w:t>,</w:t>
      </w:r>
      <w:r w:rsidRPr="0071773E">
        <w:rPr>
          <w:rFonts w:eastAsia="Times New Roman" w:cs="Times New Roman"/>
          <w:szCs w:val="24"/>
        </w:rPr>
        <w:t xml:space="preserve"> σε σχέση με την προηγούμενη αντίστοιχη προγραμματική περίοδο</w:t>
      </w:r>
      <w:r>
        <w:rPr>
          <w:rFonts w:eastAsia="Times New Roman" w:cs="Times New Roman"/>
          <w:szCs w:val="24"/>
        </w:rPr>
        <w:t>. Εάν συγκρίνουμε τα τρία προηγούμενα χρόνια</w:t>
      </w:r>
      <w:r w:rsidRPr="0071773E">
        <w:rPr>
          <w:rFonts w:eastAsia="Times New Roman" w:cs="Times New Roman"/>
          <w:szCs w:val="24"/>
        </w:rPr>
        <w:t xml:space="preserve"> του προηγούμενου </w:t>
      </w:r>
      <w:r>
        <w:rPr>
          <w:rFonts w:eastAsia="Times New Roman" w:cs="Times New Roman"/>
          <w:szCs w:val="24"/>
        </w:rPr>
        <w:t>ΠΑΑ</w:t>
      </w:r>
      <w:r w:rsidRPr="0071773E">
        <w:rPr>
          <w:rFonts w:eastAsia="Times New Roman" w:cs="Times New Roman"/>
          <w:szCs w:val="24"/>
        </w:rPr>
        <w:t xml:space="preserve"> με τα δικά μας τρία χρόνια</w:t>
      </w:r>
      <w:r>
        <w:rPr>
          <w:rFonts w:eastAsia="Times New Roman" w:cs="Times New Roman"/>
          <w:szCs w:val="24"/>
        </w:rPr>
        <w:t>,</w:t>
      </w:r>
      <w:r w:rsidRPr="0071773E">
        <w:rPr>
          <w:rFonts w:eastAsia="Times New Roman" w:cs="Times New Roman"/>
          <w:szCs w:val="24"/>
        </w:rPr>
        <w:t xml:space="preserve"> </w:t>
      </w:r>
      <w:r>
        <w:rPr>
          <w:rFonts w:eastAsia="Times New Roman" w:cs="Times New Roman"/>
          <w:szCs w:val="24"/>
        </w:rPr>
        <w:t xml:space="preserve">η απορρόφηση είναι </w:t>
      </w:r>
      <w:r w:rsidRPr="0071773E">
        <w:rPr>
          <w:rFonts w:eastAsia="Times New Roman" w:cs="Times New Roman"/>
          <w:szCs w:val="24"/>
        </w:rPr>
        <w:t>τριπλάσια</w:t>
      </w:r>
      <w:r>
        <w:rPr>
          <w:rFonts w:eastAsia="Times New Roman" w:cs="Times New Roman"/>
          <w:szCs w:val="24"/>
        </w:rPr>
        <w:t>.</w:t>
      </w:r>
    </w:p>
    <w:p w14:paraId="1789E7E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Και </w:t>
      </w:r>
      <w:r w:rsidRPr="0071773E">
        <w:rPr>
          <w:rFonts w:eastAsia="Times New Roman" w:cs="Times New Roman"/>
          <w:szCs w:val="24"/>
        </w:rPr>
        <w:t>αν θέλετε τεκμηρίωση</w:t>
      </w:r>
      <w:r>
        <w:rPr>
          <w:rFonts w:eastAsia="Times New Roman" w:cs="Times New Roman"/>
          <w:szCs w:val="24"/>
        </w:rPr>
        <w:t>,</w:t>
      </w:r>
      <w:r w:rsidRPr="0071773E">
        <w:rPr>
          <w:rFonts w:eastAsia="Times New Roman" w:cs="Times New Roman"/>
          <w:szCs w:val="24"/>
        </w:rPr>
        <w:t xml:space="preserve"> θα σας δώσω πάλι ένα πίνακα</w:t>
      </w:r>
      <w:r>
        <w:rPr>
          <w:rFonts w:eastAsia="Times New Roman" w:cs="Times New Roman"/>
          <w:szCs w:val="24"/>
        </w:rPr>
        <w:t>,</w:t>
      </w:r>
      <w:r w:rsidRPr="0071773E">
        <w:rPr>
          <w:rFonts w:eastAsia="Times New Roman" w:cs="Times New Roman"/>
          <w:szCs w:val="24"/>
        </w:rPr>
        <w:t xml:space="preserve"> που καταγράφεται π</w:t>
      </w:r>
      <w:r>
        <w:rPr>
          <w:rFonts w:eastAsia="Times New Roman" w:cs="Times New Roman"/>
          <w:szCs w:val="24"/>
        </w:rPr>
        <w:t xml:space="preserve">οια είναι η θέση της χώρας όσο αφορά την απορρόφηση </w:t>
      </w:r>
      <w:r w:rsidRPr="0071773E">
        <w:rPr>
          <w:rFonts w:eastAsia="Times New Roman" w:cs="Times New Roman"/>
          <w:szCs w:val="24"/>
        </w:rPr>
        <w:t>μεταξύ των δύο περιόδων</w:t>
      </w:r>
      <w:r>
        <w:rPr>
          <w:rFonts w:eastAsia="Times New Roman" w:cs="Times New Roman"/>
          <w:szCs w:val="24"/>
        </w:rPr>
        <w:t>, δηλαδή</w:t>
      </w:r>
      <w:r w:rsidRPr="0071773E">
        <w:rPr>
          <w:rFonts w:eastAsia="Times New Roman" w:cs="Times New Roman"/>
          <w:szCs w:val="24"/>
        </w:rPr>
        <w:t xml:space="preserve"> </w:t>
      </w:r>
      <w:r>
        <w:rPr>
          <w:rFonts w:eastAsia="Times New Roman" w:cs="Times New Roman"/>
          <w:szCs w:val="24"/>
        </w:rPr>
        <w:t xml:space="preserve">τώρα και </w:t>
      </w:r>
      <w:r w:rsidRPr="0071773E">
        <w:rPr>
          <w:rFonts w:eastAsia="Times New Roman" w:cs="Times New Roman"/>
          <w:szCs w:val="24"/>
        </w:rPr>
        <w:t>την προηγούμενη περίοδο</w:t>
      </w:r>
      <w:r>
        <w:rPr>
          <w:rFonts w:eastAsia="Times New Roman" w:cs="Times New Roman"/>
          <w:szCs w:val="24"/>
        </w:rPr>
        <w:t>,</w:t>
      </w:r>
      <w:r w:rsidRPr="0071773E">
        <w:rPr>
          <w:rFonts w:eastAsia="Times New Roman" w:cs="Times New Roman"/>
          <w:szCs w:val="24"/>
        </w:rPr>
        <w:t xml:space="preserve"> αλλά </w:t>
      </w:r>
      <w:r>
        <w:rPr>
          <w:rFonts w:eastAsia="Times New Roman" w:cs="Times New Roman"/>
          <w:szCs w:val="24"/>
        </w:rPr>
        <w:t>και μεταξύ των άλλων</w:t>
      </w:r>
      <w:r w:rsidRPr="0071773E">
        <w:rPr>
          <w:rFonts w:eastAsia="Times New Roman" w:cs="Times New Roman"/>
          <w:szCs w:val="24"/>
        </w:rPr>
        <w:t xml:space="preserve"> </w:t>
      </w:r>
      <w:r>
        <w:rPr>
          <w:rFonts w:eastAsia="Times New Roman" w:cs="Times New Roman"/>
          <w:szCs w:val="24"/>
        </w:rPr>
        <w:t>χωρών</w:t>
      </w:r>
      <w:r w:rsidRPr="0071773E">
        <w:rPr>
          <w:rFonts w:eastAsia="Times New Roman" w:cs="Times New Roman"/>
          <w:szCs w:val="24"/>
        </w:rPr>
        <w:t xml:space="preserve"> της Ευρωπαϊκής Ένωσης</w:t>
      </w:r>
      <w:r>
        <w:rPr>
          <w:rFonts w:eastAsia="Times New Roman" w:cs="Times New Roman"/>
          <w:szCs w:val="24"/>
        </w:rPr>
        <w:t>.</w:t>
      </w:r>
      <w:r w:rsidRPr="0071773E">
        <w:rPr>
          <w:rFonts w:eastAsia="Times New Roman" w:cs="Times New Roman"/>
          <w:szCs w:val="24"/>
        </w:rPr>
        <w:t xml:space="preserve"> </w:t>
      </w:r>
    </w:p>
    <w:p w14:paraId="1789E7E9" w14:textId="77777777" w:rsidR="00690103" w:rsidRDefault="0001178F">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Στο σημείο αυτό ο Υπουργός κ. Στα</w:t>
      </w:r>
      <w:r>
        <w:rPr>
          <w:rFonts w:eastAsia="Times New Roman"/>
          <w:bCs/>
          <w:szCs w:val="24"/>
        </w:rPr>
        <w:t xml:space="preserve">ύρος </w:t>
      </w:r>
      <w:proofErr w:type="spellStart"/>
      <w:r>
        <w:rPr>
          <w:rFonts w:eastAsia="Times New Roman"/>
          <w:bCs/>
          <w:szCs w:val="24"/>
        </w:rPr>
        <w:t>Αραχωβίτης</w:t>
      </w:r>
      <w:proofErr w:type="spellEnd"/>
      <w:r>
        <w:rPr>
          <w:rFonts w:eastAsia="Times New Roman"/>
          <w:bCs/>
          <w:szCs w:val="24"/>
        </w:rPr>
        <w:t xml:space="preserve"> καταθέτει για τα Πρακτικά το προαναφερθέν έγγραφο</w:t>
      </w:r>
      <w:r>
        <w:rPr>
          <w:rFonts w:eastAsia="Times New Roman"/>
          <w:bCs/>
          <w:szCs w:val="24"/>
        </w:rPr>
        <w:t>,</w:t>
      </w:r>
      <w:r>
        <w:rPr>
          <w:rFonts w:eastAsia="Times New Roman"/>
          <w:bCs/>
          <w:szCs w:val="24"/>
        </w:rPr>
        <w:t xml:space="preserve"> το οποίο βρίσκεται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1789E7E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w:t>
      </w:r>
      <w:r w:rsidRPr="0071773E">
        <w:rPr>
          <w:rFonts w:eastAsia="Times New Roman" w:cs="Times New Roman"/>
          <w:szCs w:val="24"/>
        </w:rPr>
        <w:t>ντίστοιχα</w:t>
      </w:r>
      <w:r>
        <w:rPr>
          <w:rFonts w:eastAsia="Times New Roman" w:cs="Times New Roman"/>
          <w:szCs w:val="24"/>
        </w:rPr>
        <w:t>, λ</w:t>
      </w:r>
      <w:r w:rsidRPr="0071773E">
        <w:rPr>
          <w:rFonts w:eastAsia="Times New Roman" w:cs="Times New Roman"/>
          <w:szCs w:val="24"/>
        </w:rPr>
        <w:t>οιπόν</w:t>
      </w:r>
      <w:r>
        <w:rPr>
          <w:rFonts w:eastAsia="Times New Roman" w:cs="Times New Roman"/>
          <w:szCs w:val="24"/>
        </w:rPr>
        <w:t>,</w:t>
      </w:r>
      <w:r w:rsidRPr="0071773E">
        <w:rPr>
          <w:rFonts w:eastAsia="Times New Roman" w:cs="Times New Roman"/>
          <w:szCs w:val="24"/>
        </w:rPr>
        <w:t xml:space="preserve"> προχωράμε</w:t>
      </w:r>
      <w:r>
        <w:rPr>
          <w:rFonts w:eastAsia="Times New Roman" w:cs="Times New Roman"/>
          <w:szCs w:val="24"/>
        </w:rPr>
        <w:t xml:space="preserve"> στο Π</w:t>
      </w:r>
      <w:r w:rsidRPr="0071773E">
        <w:rPr>
          <w:rFonts w:eastAsia="Times New Roman" w:cs="Times New Roman"/>
          <w:szCs w:val="24"/>
        </w:rPr>
        <w:t>ρόγραμμα ΕΠΑΛ</w:t>
      </w:r>
      <w:r>
        <w:rPr>
          <w:rFonts w:eastAsia="Times New Roman" w:cs="Times New Roman"/>
          <w:szCs w:val="24"/>
        </w:rPr>
        <w:t>Θ.</w:t>
      </w:r>
      <w:r w:rsidRPr="0071773E">
        <w:rPr>
          <w:rFonts w:eastAsia="Times New Roman" w:cs="Times New Roman"/>
          <w:szCs w:val="24"/>
        </w:rPr>
        <w:t xml:space="preserve"> </w:t>
      </w:r>
      <w:r>
        <w:rPr>
          <w:rFonts w:eastAsia="Times New Roman" w:cs="Times New Roman"/>
          <w:szCs w:val="24"/>
        </w:rPr>
        <w:t>Ε</w:t>
      </w:r>
      <w:r w:rsidRPr="0071773E">
        <w:rPr>
          <w:rFonts w:eastAsia="Times New Roman" w:cs="Times New Roman"/>
          <w:szCs w:val="24"/>
        </w:rPr>
        <w:t>δώ έχουμε ενεργοποιήσει το 6</w:t>
      </w:r>
      <w:r w:rsidRPr="0071773E">
        <w:rPr>
          <w:rFonts w:eastAsia="Times New Roman" w:cs="Times New Roman"/>
          <w:szCs w:val="24"/>
        </w:rPr>
        <w:t xml:space="preserve">7% των δράσεων και έχουμε πάνω από </w:t>
      </w:r>
      <w:r>
        <w:rPr>
          <w:rFonts w:eastAsia="Times New Roman" w:cs="Times New Roman"/>
          <w:szCs w:val="24"/>
        </w:rPr>
        <w:t>1070</w:t>
      </w:r>
      <w:r w:rsidRPr="0071773E">
        <w:rPr>
          <w:rFonts w:eastAsia="Times New Roman" w:cs="Times New Roman"/>
          <w:szCs w:val="24"/>
        </w:rPr>
        <w:t xml:space="preserve"> ενταγμένες πράξεις</w:t>
      </w:r>
      <w:r>
        <w:rPr>
          <w:rFonts w:eastAsia="Times New Roman" w:cs="Times New Roman"/>
          <w:szCs w:val="24"/>
        </w:rPr>
        <w:t>.</w:t>
      </w:r>
      <w:r w:rsidRPr="0071773E">
        <w:rPr>
          <w:rFonts w:eastAsia="Times New Roman" w:cs="Times New Roman"/>
          <w:szCs w:val="24"/>
        </w:rPr>
        <w:t xml:space="preserve"> </w:t>
      </w:r>
      <w:r>
        <w:rPr>
          <w:rFonts w:eastAsia="Times New Roman" w:cs="Times New Roman"/>
          <w:szCs w:val="24"/>
        </w:rPr>
        <w:t>Και συνεχίζουμε με νέες</w:t>
      </w:r>
      <w:r w:rsidRPr="0071773E">
        <w:rPr>
          <w:rFonts w:eastAsia="Times New Roman" w:cs="Times New Roman"/>
          <w:szCs w:val="24"/>
        </w:rPr>
        <w:t xml:space="preserve"> προκηρύξεις</w:t>
      </w:r>
      <w:r>
        <w:rPr>
          <w:rFonts w:eastAsia="Times New Roman" w:cs="Times New Roman"/>
          <w:szCs w:val="24"/>
        </w:rPr>
        <w:t>. Από τον προηγούμενο μήνα και</w:t>
      </w:r>
      <w:r w:rsidRPr="0071773E">
        <w:rPr>
          <w:rFonts w:eastAsia="Times New Roman" w:cs="Times New Roman"/>
          <w:szCs w:val="24"/>
        </w:rPr>
        <w:t xml:space="preserve"> αυτό το διά</w:t>
      </w:r>
      <w:r>
        <w:rPr>
          <w:rFonts w:eastAsia="Times New Roman" w:cs="Times New Roman"/>
          <w:szCs w:val="24"/>
        </w:rPr>
        <w:t>στημα έχουμε την προκήρυξη για την τ</w:t>
      </w:r>
      <w:r w:rsidRPr="0071773E">
        <w:rPr>
          <w:rFonts w:eastAsia="Times New Roman" w:cs="Times New Roman"/>
          <w:szCs w:val="24"/>
        </w:rPr>
        <w:t xml:space="preserve">ρίτη πρόσκληση της βιολογικής </w:t>
      </w:r>
      <w:r>
        <w:rPr>
          <w:rFonts w:eastAsia="Times New Roman" w:cs="Times New Roman"/>
          <w:szCs w:val="24"/>
        </w:rPr>
        <w:lastRenderedPageBreak/>
        <w:t>γ</w:t>
      </w:r>
      <w:r w:rsidRPr="0071773E">
        <w:rPr>
          <w:rFonts w:eastAsia="Times New Roman" w:cs="Times New Roman"/>
          <w:szCs w:val="24"/>
        </w:rPr>
        <w:t xml:space="preserve">εωργίας </w:t>
      </w:r>
      <w:r>
        <w:rPr>
          <w:rFonts w:eastAsia="Times New Roman" w:cs="Times New Roman"/>
          <w:szCs w:val="24"/>
        </w:rPr>
        <w:t>ύψους</w:t>
      </w:r>
      <w:r w:rsidRPr="0071773E">
        <w:rPr>
          <w:rFonts w:eastAsia="Times New Roman" w:cs="Times New Roman"/>
          <w:szCs w:val="24"/>
        </w:rPr>
        <w:t xml:space="preserve"> 120 εκατομμύρια μέχρι τώρα και τις προ</w:t>
      </w:r>
      <w:r w:rsidRPr="0071773E">
        <w:rPr>
          <w:rFonts w:eastAsia="Times New Roman" w:cs="Times New Roman"/>
          <w:szCs w:val="24"/>
        </w:rPr>
        <w:t>σεχείς ημέρ</w:t>
      </w:r>
      <w:r>
        <w:rPr>
          <w:rFonts w:eastAsia="Times New Roman" w:cs="Times New Roman"/>
          <w:szCs w:val="24"/>
        </w:rPr>
        <w:t>ες θα έχουμε την προκήρυξη του Προγράμματος των Μικρών Γεωργικών Ε</w:t>
      </w:r>
      <w:r w:rsidRPr="0071773E">
        <w:rPr>
          <w:rFonts w:eastAsia="Times New Roman" w:cs="Times New Roman"/>
          <w:szCs w:val="24"/>
        </w:rPr>
        <w:t>κμεταλλεύσεων ύψους 70 εκατομμυρίων ευρώ</w:t>
      </w:r>
      <w:r>
        <w:rPr>
          <w:rFonts w:eastAsia="Times New Roman" w:cs="Times New Roman"/>
          <w:szCs w:val="24"/>
        </w:rPr>
        <w:t>.</w:t>
      </w:r>
      <w:r w:rsidRPr="0071773E">
        <w:rPr>
          <w:rFonts w:eastAsia="Times New Roman" w:cs="Times New Roman"/>
          <w:szCs w:val="24"/>
        </w:rPr>
        <w:t xml:space="preserve"> </w:t>
      </w:r>
    </w:p>
    <w:p w14:paraId="1789E7E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Πάμε, λοιπόν, τώρα στη στρατηγική μας και αν υπάρχει στρατηγική ή δεν υπάρχει στρατηγική.</w:t>
      </w:r>
    </w:p>
    <w:p w14:paraId="1789E7E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Θα καταθέσω στα Πρακτικά</w:t>
      </w:r>
      <w:r>
        <w:rPr>
          <w:rFonts w:eastAsia="Times New Roman" w:cs="Times New Roman"/>
          <w:szCs w:val="24"/>
        </w:rPr>
        <w:t xml:space="preserve"> -</w:t>
      </w:r>
      <w:r>
        <w:rPr>
          <w:rFonts w:eastAsia="Times New Roman" w:cs="Times New Roman"/>
          <w:szCs w:val="24"/>
        </w:rPr>
        <w:t xml:space="preserve">απαντώντας στο κύριο ερώτημά </w:t>
      </w:r>
      <w:r>
        <w:rPr>
          <w:rFonts w:eastAsia="Times New Roman" w:cs="Times New Roman"/>
          <w:szCs w:val="24"/>
        </w:rPr>
        <w:t>σας-</w:t>
      </w:r>
      <w:r>
        <w:rPr>
          <w:rFonts w:eastAsia="Times New Roman" w:cs="Times New Roman"/>
          <w:szCs w:val="24"/>
        </w:rPr>
        <w:t xml:space="preserve"> την από τον Ιούλιο του 2018 εγκεκριμένη εθνική στρατηγική, η οποία έχει ενσωματώσει τις επιμέρους στρατηγικές, για να διαβάσετε ότι στη σελίδα 19, όπου έχουμε τη βελτίωση παραγωγικότητας και όπου βασικός πυλώνας είναι το </w:t>
      </w:r>
      <w:proofErr w:type="spellStart"/>
      <w:r>
        <w:rPr>
          <w:rFonts w:eastAsia="Times New Roman" w:cs="Times New Roman"/>
          <w:szCs w:val="24"/>
        </w:rPr>
        <w:t>α</w:t>
      </w:r>
      <w:r>
        <w:rPr>
          <w:rFonts w:eastAsia="Times New Roman" w:cs="Times New Roman"/>
          <w:szCs w:val="24"/>
        </w:rPr>
        <w:t>γροτοδιατροφικό</w:t>
      </w:r>
      <w:proofErr w:type="spellEnd"/>
      <w:r>
        <w:rPr>
          <w:rFonts w:eastAsia="Times New Roman" w:cs="Times New Roman"/>
          <w:szCs w:val="24"/>
        </w:rPr>
        <w:t xml:space="preserve">, αναλύεται στη σελίδα 21 και 22 και έχουμε πλήρη ανάπτυξη του στρατηγικού μας σχεδίου, το οποίο έχει εγκριθεί και από την Ευρωπαϊκή Ένωση. Αυτό έρχεται ως σύνοψη της εθνικής στρατηγικής για 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η οποία έχει ήδη από τ</w:t>
      </w:r>
      <w:r>
        <w:rPr>
          <w:rFonts w:eastAsia="Times New Roman" w:cs="Times New Roman"/>
          <w:szCs w:val="24"/>
        </w:rPr>
        <w:t>ο 2017 κατατεθεί, ήδη έχει συζητηθεί στην Επιτροπή Παραγωγής και Εμπορίου και απόσταγμα αυτής είναι αυτό εδώ που σας καταθέτω στα Πρακτικά.</w:t>
      </w:r>
    </w:p>
    <w:p w14:paraId="1789E7E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καταθέτει για τα Πρακτικά το προαναφερθέν έγγραφο, το οποίο βρίσκε</w:t>
      </w:r>
      <w:r>
        <w:rPr>
          <w:rFonts w:eastAsia="Times New Roman" w:cs="Times New Roman"/>
          <w:szCs w:val="24"/>
        </w:rPr>
        <w:t>ται στο αρχείο του Τμήματος Γραμματείας της Διεύθυνσης Στενογραφίας και Πρακτικών της Βουλής)</w:t>
      </w:r>
    </w:p>
    <w:p w14:paraId="1789E7E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Ταυτόχρονα τι έχουμε; Έχουμε μία αύξηση των εξαγωγών για τη χρονιά που πέρασε</w:t>
      </w:r>
      <w:r>
        <w:rPr>
          <w:rFonts w:eastAsia="Times New Roman" w:cs="Times New Roman"/>
          <w:szCs w:val="24"/>
        </w:rPr>
        <w:t>,</w:t>
      </w:r>
      <w:r>
        <w:rPr>
          <w:rFonts w:eastAsia="Times New Roman" w:cs="Times New Roman"/>
          <w:szCs w:val="24"/>
        </w:rPr>
        <w:t xml:space="preserve"> η οποία</w:t>
      </w:r>
      <w:r>
        <w:rPr>
          <w:rFonts w:eastAsia="Times New Roman" w:cs="Times New Roman"/>
          <w:szCs w:val="24"/>
        </w:rPr>
        <w:t>,</w:t>
      </w:r>
      <w:r>
        <w:rPr>
          <w:rFonts w:eastAsia="Times New Roman" w:cs="Times New Roman"/>
          <w:szCs w:val="24"/>
        </w:rPr>
        <w:t xml:space="preserve"> μέχρι το πρώτο ενδεκάμηνο, μέχρι τον Νοέμβριο, έχει ξεπεράσει τα 30 δισεκα</w:t>
      </w:r>
      <w:r>
        <w:rPr>
          <w:rFonts w:eastAsia="Times New Roman" w:cs="Times New Roman"/>
          <w:szCs w:val="24"/>
        </w:rPr>
        <w:t>τομμύρια ευρώ και αναμένεται μέχρι τέλος του 2018, ενσωματώνοντας και τον Δεκέμβριο, να είναι ιστορικό ρεκόρ εξαγωγών</w:t>
      </w:r>
      <w:r>
        <w:rPr>
          <w:rFonts w:eastAsia="Times New Roman" w:cs="Times New Roman"/>
          <w:szCs w:val="24"/>
        </w:rPr>
        <w:t>,</w:t>
      </w:r>
      <w:r>
        <w:rPr>
          <w:rFonts w:eastAsia="Times New Roman" w:cs="Times New Roman"/>
          <w:szCs w:val="24"/>
        </w:rPr>
        <w:t xml:space="preserve"> χωρίς τα πετρελαιοειδή. Αυτό κάτι λέει για τη στρατηγική μας και για τις προσπάθειες</w:t>
      </w:r>
      <w:r>
        <w:rPr>
          <w:rFonts w:eastAsia="Times New Roman" w:cs="Times New Roman"/>
          <w:szCs w:val="24"/>
        </w:rPr>
        <w:t>,</w:t>
      </w:r>
      <w:r>
        <w:rPr>
          <w:rFonts w:eastAsia="Times New Roman" w:cs="Times New Roman"/>
          <w:szCs w:val="24"/>
        </w:rPr>
        <w:t xml:space="preserve"> που έγιναν όλα αυτά τα χρόνια.</w:t>
      </w:r>
    </w:p>
    <w:p w14:paraId="1789E7E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Πάμε να δούμε, όμως,</w:t>
      </w:r>
      <w:r>
        <w:rPr>
          <w:rFonts w:eastAsia="Times New Roman" w:cs="Times New Roman"/>
          <w:szCs w:val="24"/>
        </w:rPr>
        <w:t xml:space="preserve"> τη νέα ΚΑΠ που είναι για τη νέα προγραμματική περίοδο. Πριν πάμε, όμως, στη νέα να μιλήσουμε για τα ιστορικά δικαιώματα.</w:t>
      </w:r>
    </w:p>
    <w:p w14:paraId="1789E7F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Τα ιστορικά δικαιώματα, αν θυμάστε καλά, ήταν επιλογή του 2014</w:t>
      </w:r>
      <w:r>
        <w:rPr>
          <w:rFonts w:eastAsia="Times New Roman" w:cs="Times New Roman"/>
          <w:szCs w:val="24"/>
        </w:rPr>
        <w:t>,</w:t>
      </w:r>
      <w:r>
        <w:rPr>
          <w:rFonts w:eastAsia="Times New Roman" w:cs="Times New Roman"/>
          <w:szCs w:val="24"/>
        </w:rPr>
        <w:t xml:space="preserve"> όπου κυβέρνηση δεν ήταν ο ΣΥΡΙΖΑ τότε. Και το τραγικότερο σε αυτήν την</w:t>
      </w:r>
      <w:r>
        <w:rPr>
          <w:rFonts w:eastAsia="Times New Roman" w:cs="Times New Roman"/>
          <w:szCs w:val="24"/>
        </w:rPr>
        <w:t xml:space="preserve"> επιλογή</w:t>
      </w:r>
      <w:r>
        <w:rPr>
          <w:rFonts w:eastAsia="Times New Roman" w:cs="Times New Roman"/>
          <w:szCs w:val="24"/>
        </w:rPr>
        <w:t>,</w:t>
      </w:r>
      <w:r>
        <w:rPr>
          <w:rFonts w:eastAsia="Times New Roman" w:cs="Times New Roman"/>
          <w:szCs w:val="24"/>
        </w:rPr>
        <w:t xml:space="preserve"> ήταν οι τρεις αγρονομικές περι</w:t>
      </w:r>
      <w:r>
        <w:rPr>
          <w:rFonts w:eastAsia="Times New Roman" w:cs="Times New Roman"/>
          <w:szCs w:val="24"/>
        </w:rPr>
        <w:lastRenderedPageBreak/>
        <w:t xml:space="preserve">φέρειες. </w:t>
      </w:r>
      <w:r>
        <w:rPr>
          <w:rFonts w:eastAsia="Times New Roman" w:cs="Times New Roman"/>
          <w:szCs w:val="24"/>
        </w:rPr>
        <w:t>Τ</w:t>
      </w:r>
      <w:r>
        <w:rPr>
          <w:rFonts w:eastAsia="Times New Roman" w:cs="Times New Roman"/>
          <w:szCs w:val="24"/>
        </w:rPr>
        <w:t xml:space="preserve">ι σημαίνει αγρονομικές περιφέρειες; Ότι τα ιστορικά δικαιώματα τα βάλατε σε τρεις περιφέρειες, η μία των βοσκοτόπων, η άλλη των δενδρωδών και η άλλη των </w:t>
      </w:r>
      <w:proofErr w:type="spellStart"/>
      <w:r>
        <w:rPr>
          <w:rFonts w:eastAsia="Times New Roman" w:cs="Times New Roman"/>
          <w:szCs w:val="24"/>
        </w:rPr>
        <w:t>αροσίμων</w:t>
      </w:r>
      <w:proofErr w:type="spellEnd"/>
      <w:r>
        <w:rPr>
          <w:rFonts w:eastAsia="Times New Roman" w:cs="Times New Roman"/>
          <w:szCs w:val="24"/>
        </w:rPr>
        <w:t>.</w:t>
      </w:r>
    </w:p>
    <w:p w14:paraId="1789E7F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w:t>
      </w:r>
      <w:r>
        <w:rPr>
          <w:rFonts w:eastAsia="Times New Roman" w:cs="Times New Roman"/>
          <w:szCs w:val="24"/>
        </w:rPr>
        <w:t>του χρόνου ομιλίας του κυρίου Υπουργού)</w:t>
      </w:r>
    </w:p>
    <w:p w14:paraId="1789E7F2" w14:textId="77777777" w:rsidR="00690103" w:rsidRDefault="0001178F">
      <w:pPr>
        <w:spacing w:line="600" w:lineRule="auto"/>
        <w:ind w:firstLine="720"/>
        <w:jc w:val="both"/>
        <w:rPr>
          <w:rFonts w:eastAsia="Times New Roman" w:cs="Times New Roman"/>
          <w:szCs w:val="24"/>
        </w:rPr>
      </w:pPr>
      <w:r w:rsidRPr="00AF5367">
        <w:rPr>
          <w:rFonts w:eastAsia="Times New Roman" w:cs="Times New Roman"/>
          <w:b/>
          <w:szCs w:val="24"/>
        </w:rPr>
        <w:t xml:space="preserve">ΠΡΟΕΔΡΕΥΩΝ (Δημήτριος </w:t>
      </w:r>
      <w:proofErr w:type="spellStart"/>
      <w:r w:rsidRPr="00AF5367">
        <w:rPr>
          <w:rFonts w:eastAsia="Times New Roman" w:cs="Times New Roman"/>
          <w:b/>
          <w:szCs w:val="24"/>
        </w:rPr>
        <w:t>Κρεμαστινός</w:t>
      </w:r>
      <w:proofErr w:type="spellEnd"/>
      <w:r w:rsidRPr="00AF5367">
        <w:rPr>
          <w:rFonts w:eastAsia="Times New Roman" w:cs="Times New Roman"/>
          <w:b/>
          <w:szCs w:val="24"/>
        </w:rPr>
        <w:t>):</w:t>
      </w:r>
      <w:r>
        <w:rPr>
          <w:rFonts w:eastAsia="Times New Roman" w:cs="Times New Roman"/>
          <w:szCs w:val="24"/>
        </w:rPr>
        <w:t xml:space="preserve"> Κύριε Υπουργέ, έχετε και δευτερολογία.</w:t>
      </w:r>
    </w:p>
    <w:p w14:paraId="1789E7F3" w14:textId="77777777" w:rsidR="00690103" w:rsidRDefault="0001178F">
      <w:pPr>
        <w:spacing w:line="600" w:lineRule="auto"/>
        <w:ind w:firstLine="720"/>
        <w:jc w:val="both"/>
        <w:rPr>
          <w:rFonts w:eastAsia="Times New Roman" w:cs="Times New Roman"/>
          <w:szCs w:val="24"/>
        </w:rPr>
      </w:pPr>
      <w:r w:rsidRPr="00AF5367">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Δύο λεπτά θα χρειαστώ. Είναι κομβικό αυτό το σημείο.</w:t>
      </w:r>
    </w:p>
    <w:p w14:paraId="1789E7F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Και δεσμεύσατε όλη την τ</w:t>
      </w:r>
      <w:r>
        <w:rPr>
          <w:rFonts w:eastAsia="Times New Roman" w:cs="Times New Roman"/>
          <w:szCs w:val="24"/>
        </w:rPr>
        <w:t>ρέχουσα προγραμματική περίοδο</w:t>
      </w:r>
      <w:r>
        <w:rPr>
          <w:rFonts w:eastAsia="Times New Roman" w:cs="Times New Roman"/>
          <w:szCs w:val="24"/>
        </w:rPr>
        <w:t>,</w:t>
      </w:r>
      <w:r>
        <w:rPr>
          <w:rFonts w:eastAsia="Times New Roman" w:cs="Times New Roman"/>
          <w:szCs w:val="24"/>
        </w:rPr>
        <w:t xml:space="preserve"> μέσα σε ένα πλαίσιο που, δυστυχώς, δεν μπορεί να αλλάξει. Όπου μπορούσε να γίνει αλλαγή –και θα τα πούμε στη δευτερολογία- στον Πυλώνα ΙΙ στο ΠΑΑ έχουν γίνει σπουδαίες παρεμβάσεις.</w:t>
      </w:r>
    </w:p>
    <w:p w14:paraId="1789E7F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Μιλήσατε για μειονεκτικές. Εμείς στις μειονε</w:t>
      </w:r>
      <w:r>
        <w:rPr>
          <w:rFonts w:eastAsia="Times New Roman" w:cs="Times New Roman"/>
          <w:szCs w:val="24"/>
        </w:rPr>
        <w:t xml:space="preserve">κτικές μέχρι 31/12/2018 έπρεπε να εφαρμόσουμε τον κανονισμό, τον ν.1307/2013. Στις νέες μειονεκτικές, μετά τη δεκαετία του 1980, </w:t>
      </w:r>
      <w:r>
        <w:rPr>
          <w:rFonts w:eastAsia="Times New Roman" w:cs="Times New Roman"/>
          <w:szCs w:val="24"/>
        </w:rPr>
        <w:lastRenderedPageBreak/>
        <w:t xml:space="preserve">ο νέος κανονισμός, </w:t>
      </w:r>
      <w:r>
        <w:rPr>
          <w:rFonts w:eastAsia="Times New Roman" w:cs="Times New Roman"/>
          <w:szCs w:val="24"/>
        </w:rPr>
        <w:t>με τ</w:t>
      </w:r>
      <w:r>
        <w:rPr>
          <w:rFonts w:eastAsia="Times New Roman" w:cs="Times New Roman"/>
          <w:szCs w:val="24"/>
        </w:rPr>
        <w:t>ο ν.1307/2013 έβαζε όρους</w:t>
      </w:r>
      <w:r>
        <w:rPr>
          <w:rFonts w:eastAsia="Times New Roman" w:cs="Times New Roman"/>
          <w:szCs w:val="24"/>
        </w:rPr>
        <w:t xml:space="preserve">, </w:t>
      </w:r>
      <w:r>
        <w:rPr>
          <w:rFonts w:eastAsia="Times New Roman" w:cs="Times New Roman"/>
          <w:szCs w:val="24"/>
        </w:rPr>
        <w:t xml:space="preserve">προϋποθέσεις και κριτήρια για τον ορισμό των μειονεκτικών περιοχών με ειδικά </w:t>
      </w:r>
      <w:r>
        <w:rPr>
          <w:rFonts w:eastAsia="Times New Roman" w:cs="Times New Roman"/>
          <w:szCs w:val="24"/>
        </w:rPr>
        <w:t>μειονεκτήματα και απορώ γιατί εγκαλείτε εμάς</w:t>
      </w:r>
      <w:r>
        <w:rPr>
          <w:rFonts w:eastAsia="Times New Roman" w:cs="Times New Roman"/>
          <w:szCs w:val="24"/>
        </w:rPr>
        <w:t>,</w:t>
      </w:r>
      <w:r>
        <w:rPr>
          <w:rFonts w:eastAsia="Times New Roman" w:cs="Times New Roman"/>
          <w:szCs w:val="24"/>
        </w:rPr>
        <w:t xml:space="preserve"> αφού το 2013 εσείς ήσασταν αυτοί που διαπραγματεύτηκαν αυτούς τους όρους. </w:t>
      </w:r>
    </w:p>
    <w:p w14:paraId="1789E7F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Εμείς είχαμε υποχρέωση μέχρι τέλος του 2018 με αρχές του 2019 να έχουμε προετοιμάσει τη χώρα</w:t>
      </w:r>
      <w:r>
        <w:rPr>
          <w:rFonts w:eastAsia="Times New Roman" w:cs="Times New Roman"/>
          <w:szCs w:val="24"/>
        </w:rPr>
        <w:t>,</w:t>
      </w:r>
      <w:r>
        <w:rPr>
          <w:rFonts w:eastAsia="Times New Roman" w:cs="Times New Roman"/>
          <w:szCs w:val="24"/>
        </w:rPr>
        <w:t xml:space="preserve"> έτσι ώστε να μην βρεθούν σε κίνδυνο την ε</w:t>
      </w:r>
      <w:r>
        <w:rPr>
          <w:rFonts w:eastAsia="Times New Roman" w:cs="Times New Roman"/>
          <w:szCs w:val="24"/>
        </w:rPr>
        <w:t>πόμενη προγραμματική περίοδο οι επιδοτήσεις των αγροτών και αυτό κάναμε υπεύθυνα και εξαντλώντας όλες τις δυνατότητες που μας έδινε ο κανονισμός.</w:t>
      </w:r>
    </w:p>
    <w:p w14:paraId="1789E7F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Κύριε Πρόεδρε, θα πούμε και στη δευτερολογία για τους ελέγχους στο γάλα και για τα μέτρα</w:t>
      </w:r>
      <w:r>
        <w:rPr>
          <w:rFonts w:eastAsia="Times New Roman" w:cs="Times New Roman"/>
          <w:szCs w:val="24"/>
        </w:rPr>
        <w:t>,</w:t>
      </w:r>
      <w:r>
        <w:rPr>
          <w:rFonts w:eastAsia="Times New Roman" w:cs="Times New Roman"/>
          <w:szCs w:val="24"/>
        </w:rPr>
        <w:t xml:space="preserve"> που πρόκειται να πάρ</w:t>
      </w:r>
      <w:r>
        <w:rPr>
          <w:rFonts w:eastAsia="Times New Roman" w:cs="Times New Roman"/>
          <w:szCs w:val="24"/>
        </w:rPr>
        <w:t xml:space="preserve">ουμε. Όμως, εδώ θέλω να σταθώ </w:t>
      </w:r>
      <w:r>
        <w:rPr>
          <w:rFonts w:eastAsia="Times New Roman" w:cs="Times New Roman"/>
          <w:szCs w:val="24"/>
        </w:rPr>
        <w:t>-</w:t>
      </w:r>
      <w:r>
        <w:rPr>
          <w:rFonts w:eastAsia="Times New Roman" w:cs="Times New Roman"/>
          <w:szCs w:val="24"/>
        </w:rPr>
        <w:t xml:space="preserve">επειδή έγινε πολύ μεγάλη κουβέντα φέτος για τα προβλήματα στην ελιά- και να καταθέσω στα Πρακτικά μία πρόσφατη επιστολή του ΓΕΩΤΕΕ. </w:t>
      </w:r>
    </w:p>
    <w:p w14:paraId="1789E7F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Λέει, λοιπόν, το ΓΕΩΤΕΕ </w:t>
      </w:r>
      <w:r>
        <w:rPr>
          <w:rFonts w:eastAsia="Times New Roman" w:cs="Times New Roman"/>
          <w:szCs w:val="24"/>
        </w:rPr>
        <w:t>-</w:t>
      </w:r>
      <w:r>
        <w:rPr>
          <w:rFonts w:eastAsia="Times New Roman" w:cs="Times New Roman"/>
          <w:szCs w:val="24"/>
        </w:rPr>
        <w:t xml:space="preserve">ο συνάδελφός μου ο κ. </w:t>
      </w:r>
      <w:proofErr w:type="spellStart"/>
      <w:r>
        <w:rPr>
          <w:rFonts w:eastAsia="Times New Roman" w:cs="Times New Roman"/>
          <w:szCs w:val="24"/>
        </w:rPr>
        <w:t>Μάμαλης</w:t>
      </w:r>
      <w:proofErr w:type="spellEnd"/>
      <w:r>
        <w:rPr>
          <w:rFonts w:eastAsia="Times New Roman" w:cs="Times New Roman"/>
          <w:szCs w:val="24"/>
        </w:rPr>
        <w:t>- ότι οι καιρικές συνθήκες</w:t>
      </w:r>
      <w:r>
        <w:rPr>
          <w:rFonts w:eastAsia="Times New Roman" w:cs="Times New Roman"/>
          <w:szCs w:val="24"/>
        </w:rPr>
        <w:t>,</w:t>
      </w:r>
      <w:r>
        <w:rPr>
          <w:rFonts w:eastAsia="Times New Roman" w:cs="Times New Roman"/>
          <w:szCs w:val="24"/>
        </w:rPr>
        <w:t xml:space="preserve"> που επικρά</w:t>
      </w:r>
      <w:r>
        <w:rPr>
          <w:rFonts w:eastAsia="Times New Roman" w:cs="Times New Roman"/>
          <w:szCs w:val="24"/>
        </w:rPr>
        <w:t>τησαν κατά την καλ</w:t>
      </w:r>
      <w:r>
        <w:rPr>
          <w:rFonts w:eastAsia="Times New Roman" w:cs="Times New Roman"/>
          <w:szCs w:val="24"/>
        </w:rPr>
        <w:lastRenderedPageBreak/>
        <w:t>λιεργητική περίοδο του 2018</w:t>
      </w:r>
      <w:r>
        <w:rPr>
          <w:rFonts w:eastAsia="Times New Roman" w:cs="Times New Roman"/>
          <w:szCs w:val="24"/>
        </w:rPr>
        <w:t>,</w:t>
      </w:r>
      <w:r>
        <w:rPr>
          <w:rFonts w:eastAsia="Times New Roman" w:cs="Times New Roman"/>
          <w:szCs w:val="24"/>
        </w:rPr>
        <w:t xml:space="preserve"> χωρίς να είναι ακραίες ήταν ασυνήθιστες και επηρέασαν την καλλιέργεια της ελιάς δημιουργώντας ιδανικές συνθήκες για την ανάπτυξη των εντομολογικών προσβολών</w:t>
      </w:r>
      <w:r>
        <w:rPr>
          <w:rFonts w:eastAsia="Times New Roman" w:cs="Times New Roman"/>
          <w:szCs w:val="24"/>
        </w:rPr>
        <w:t>,</w:t>
      </w:r>
      <w:r>
        <w:rPr>
          <w:rFonts w:eastAsia="Times New Roman" w:cs="Times New Roman"/>
          <w:szCs w:val="24"/>
        </w:rPr>
        <w:t xml:space="preserve"> κυρίως δάκο, μυκητολογικών, κυρίως </w:t>
      </w:r>
      <w:proofErr w:type="spellStart"/>
      <w:r>
        <w:rPr>
          <w:rFonts w:eastAsia="Times New Roman" w:cs="Times New Roman"/>
          <w:szCs w:val="24"/>
        </w:rPr>
        <w:t>γλοιοσπόριο</w:t>
      </w:r>
      <w:proofErr w:type="spellEnd"/>
      <w:r>
        <w:rPr>
          <w:rFonts w:eastAsia="Times New Roman" w:cs="Times New Roman"/>
          <w:szCs w:val="24"/>
        </w:rPr>
        <w:t>, εχθ</w:t>
      </w:r>
      <w:r>
        <w:rPr>
          <w:rFonts w:eastAsia="Times New Roman" w:cs="Times New Roman"/>
          <w:szCs w:val="24"/>
        </w:rPr>
        <w:t xml:space="preserve">ρών της ελιάς και μια σειρά άλλα και κάνει τις προτάσεις του. </w:t>
      </w:r>
    </w:p>
    <w:p w14:paraId="1789E7F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w:t>
      </w:r>
      <w:r>
        <w:rPr>
          <w:rFonts w:eastAsia="Times New Roman" w:cs="Times New Roman"/>
          <w:szCs w:val="24"/>
        </w:rPr>
        <w:t>ικών της Βουλής)</w:t>
      </w:r>
    </w:p>
    <w:p w14:paraId="1789E7F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Αυτά, λοιπόν, για να ξέρουμε ότι το 2018 ούτε η νομοθεσία ούτε ο προϋπολογισμός ούτε οι άνθρωποι που εκτέλεσαν το έργο άλλαξαν το 2017 ή από το 2016 ή από το 2015 ή από το 2014.</w:t>
      </w:r>
    </w:p>
    <w:p w14:paraId="1789E7F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Υπάρχει ένα πλαίσιο, το οποίο πλαίσιο μάλιστα</w:t>
      </w:r>
      <w:r>
        <w:rPr>
          <w:rFonts w:eastAsia="Times New Roman" w:cs="Times New Roman"/>
          <w:szCs w:val="24"/>
        </w:rPr>
        <w:t>,</w:t>
      </w:r>
      <w:r>
        <w:rPr>
          <w:rFonts w:eastAsia="Times New Roman" w:cs="Times New Roman"/>
          <w:szCs w:val="24"/>
        </w:rPr>
        <w:t xml:space="preserve"> ανάγεται στο 1</w:t>
      </w:r>
      <w:r>
        <w:rPr>
          <w:rFonts w:eastAsia="Times New Roman" w:cs="Times New Roman"/>
          <w:szCs w:val="24"/>
        </w:rPr>
        <w:t>953</w:t>
      </w:r>
      <w:r>
        <w:rPr>
          <w:rFonts w:eastAsia="Times New Roman" w:cs="Times New Roman"/>
          <w:szCs w:val="24"/>
        </w:rPr>
        <w:t>,</w:t>
      </w:r>
      <w:r>
        <w:rPr>
          <w:rFonts w:eastAsia="Times New Roman" w:cs="Times New Roman"/>
          <w:szCs w:val="24"/>
        </w:rPr>
        <w:t xml:space="preserve"> με τις βελτιώσεις που εμείς κάναμε και πέρυσι το καλοκαίρι ακόμα. Και τώρα</w:t>
      </w:r>
      <w:r>
        <w:rPr>
          <w:rFonts w:eastAsia="Times New Roman" w:cs="Times New Roman"/>
          <w:szCs w:val="24"/>
        </w:rPr>
        <w:t xml:space="preserve">, </w:t>
      </w:r>
      <w:r>
        <w:rPr>
          <w:rFonts w:eastAsia="Times New Roman" w:cs="Times New Roman"/>
          <w:szCs w:val="24"/>
        </w:rPr>
        <w:t xml:space="preserve">εμείς θα αλλάξουμε το θεσμικό πλαίσιο του 1953 και θα το εκσυγχρονίσουμε στις σύγχρονες τεχνικές ελαιοκαλλιέργειας, στα σύγχρονα δεδομένα της επιστήμης για τον </w:t>
      </w:r>
      <w:r>
        <w:rPr>
          <w:rFonts w:eastAsia="Times New Roman" w:cs="Times New Roman"/>
          <w:szCs w:val="24"/>
        </w:rPr>
        <w:lastRenderedPageBreak/>
        <w:t xml:space="preserve">δάκο και στα </w:t>
      </w:r>
      <w:r>
        <w:rPr>
          <w:rFonts w:eastAsia="Times New Roman" w:cs="Times New Roman"/>
          <w:szCs w:val="24"/>
        </w:rPr>
        <w:t>σύγχρονα κλιματολογικά δεδομένα</w:t>
      </w:r>
      <w:r>
        <w:rPr>
          <w:rFonts w:eastAsia="Times New Roman" w:cs="Times New Roman"/>
          <w:szCs w:val="24"/>
        </w:rPr>
        <w:t>,</w:t>
      </w:r>
      <w:r>
        <w:rPr>
          <w:rFonts w:eastAsia="Times New Roman" w:cs="Times New Roman"/>
          <w:szCs w:val="24"/>
        </w:rPr>
        <w:t xml:space="preserve"> που αντιμετωπίζει η χώρα. Αυτό θα γίνει τώρα. Ήδη είναι σε επεξεργασία το νομοσχέδιο για την τροποποίηση του νομικού πλαισίου για τον δάκο. </w:t>
      </w:r>
    </w:p>
    <w:p w14:paraId="1789E7F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Εδώ, βέβαια, δεν βοηθάτε και η επιχειρηματολογία</w:t>
      </w:r>
      <w:r>
        <w:rPr>
          <w:rFonts w:eastAsia="Times New Roman" w:cs="Times New Roman"/>
          <w:szCs w:val="24"/>
        </w:rPr>
        <w:t>.</w:t>
      </w:r>
    </w:p>
    <w:p w14:paraId="1789E7FD" w14:textId="77777777" w:rsidR="00690103" w:rsidRDefault="0001178F">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w:t>
      </w:r>
      <w:r w:rsidRPr="00F81B27">
        <w:rPr>
          <w:rFonts w:eastAsia="Times New Roman" w:cs="Times New Roman"/>
          <w:szCs w:val="24"/>
        </w:rPr>
        <w:t>κουδούνι λήξεως του χρ</w:t>
      </w:r>
      <w:r>
        <w:rPr>
          <w:rFonts w:eastAsia="Times New Roman" w:cs="Times New Roman"/>
          <w:szCs w:val="24"/>
        </w:rPr>
        <w:t>όνου ομιλίας του κυρίου Υπουργού</w:t>
      </w:r>
      <w:r w:rsidRPr="00F81B27">
        <w:rPr>
          <w:rFonts w:eastAsia="Times New Roman" w:cs="Times New Roman"/>
          <w:szCs w:val="24"/>
        </w:rPr>
        <w:t>)</w:t>
      </w:r>
    </w:p>
    <w:p w14:paraId="1789E7F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Κύριε Πρόεδρε, κλείνω</w:t>
      </w:r>
      <w:r>
        <w:rPr>
          <w:rFonts w:eastAsia="Times New Roman" w:cs="Times New Roman"/>
          <w:szCs w:val="24"/>
        </w:rPr>
        <w:t>,</w:t>
      </w:r>
      <w:r>
        <w:rPr>
          <w:rFonts w:eastAsia="Times New Roman" w:cs="Times New Roman"/>
          <w:szCs w:val="24"/>
        </w:rPr>
        <w:t xml:space="preserve"> γιατί όντως έχω κάνει κατάχρηση, αν και θα τα πούμε σε δεύτερο χρόνο.</w:t>
      </w:r>
    </w:p>
    <w:p w14:paraId="1789E7F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Όμως, θα κλείσω με ένα τελευταίο </w:t>
      </w:r>
      <w:r>
        <w:rPr>
          <w:rFonts w:eastAsia="Times New Roman" w:cs="Times New Roman"/>
          <w:szCs w:val="24"/>
        </w:rPr>
        <w:t xml:space="preserve">νέο </w:t>
      </w:r>
      <w:r>
        <w:rPr>
          <w:rFonts w:eastAsia="Times New Roman" w:cs="Times New Roman"/>
          <w:szCs w:val="24"/>
        </w:rPr>
        <w:t xml:space="preserve">για την προστασία των προϊόντων μας. Χθες, λοιπόν, εγκρίθηκε από το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οικητικό </w:t>
      </w:r>
      <w:r>
        <w:rPr>
          <w:rFonts w:eastAsia="Times New Roman" w:cs="Times New Roman"/>
          <w:szCs w:val="24"/>
        </w:rPr>
        <w:t>σ</w:t>
      </w:r>
      <w:r>
        <w:rPr>
          <w:rFonts w:eastAsia="Times New Roman" w:cs="Times New Roman"/>
          <w:szCs w:val="24"/>
        </w:rPr>
        <w:t>υμβούλιο του ΕΛΓΟ η προετοιμασία για την κατάθεση φακέλου προστατευόμενης γεωγραφικής ένδειξης στο ελληνικό γιαούρτι. Ο φάκελος ανατέθηκε στο Γεωπονικό Πανεπιστήμιο Αθηνών.</w:t>
      </w:r>
    </w:p>
    <w:p w14:paraId="1789E800"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Εχθές, μετά από ένα χρόνο καθυστέρησης και μπλοκάρισμα!</w:t>
      </w:r>
    </w:p>
    <w:p w14:paraId="1789E801"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lastRenderedPageBreak/>
        <w:t>ΣΤΑΥΡΟΣ ΑΡΑΧΩΒΙΤΗΣ (Υπουργός Αγροτικής Ανάπτυξης και Τροφίμων):</w:t>
      </w:r>
      <w:r>
        <w:rPr>
          <w:rFonts w:eastAsia="Times New Roman" w:cs="Times New Roman"/>
          <w:szCs w:val="24"/>
        </w:rPr>
        <w:t xml:space="preserve"> Θα μιλήσουμε, βέβαια, στη δευτερολογία αναλυτικά για το ποιες άλλες πρωτοβουλίες παίρνει η Κυβέρνηση και για στη στελέχωση του Υπουργείου, όπου οι τελευταίες προσλήψεις έγιναν στο Υπουργείο</w:t>
      </w:r>
      <w:r>
        <w:rPr>
          <w:rFonts w:eastAsia="Times New Roman" w:cs="Times New Roman"/>
          <w:szCs w:val="24"/>
        </w:rPr>
        <w:t>,</w:t>
      </w:r>
      <w:r>
        <w:rPr>
          <w:rFonts w:eastAsia="Times New Roman" w:cs="Times New Roman"/>
          <w:szCs w:val="24"/>
        </w:rPr>
        <w:t xml:space="preserve"> π</w:t>
      </w:r>
      <w:r>
        <w:rPr>
          <w:rFonts w:eastAsia="Times New Roman" w:cs="Times New Roman"/>
          <w:szCs w:val="24"/>
        </w:rPr>
        <w:t>ίσω από μια δεκαετία και συνεχώς είχαμε αποχωρήσεις προσωπικού μέχρι τότε, με αποτέλεσμα</w:t>
      </w:r>
      <w:r>
        <w:rPr>
          <w:rFonts w:eastAsia="Times New Roman" w:cs="Times New Roman"/>
          <w:szCs w:val="24"/>
        </w:rPr>
        <w:t>,</w:t>
      </w:r>
      <w:r>
        <w:rPr>
          <w:rFonts w:eastAsia="Times New Roman" w:cs="Times New Roman"/>
          <w:szCs w:val="24"/>
        </w:rPr>
        <w:t xml:space="preserve"> πολλές </w:t>
      </w:r>
      <w:r>
        <w:rPr>
          <w:rFonts w:eastAsia="Times New Roman" w:cs="Times New Roman"/>
          <w:szCs w:val="24"/>
        </w:rPr>
        <w:t>δ</w:t>
      </w:r>
      <w:r>
        <w:rPr>
          <w:rFonts w:eastAsia="Times New Roman" w:cs="Times New Roman"/>
          <w:szCs w:val="24"/>
        </w:rPr>
        <w:t>ιευθύνσεις να βρίσκονται στα όρια της δυνατότητας λειτουργίας τους πραγματικά</w:t>
      </w:r>
      <w:r>
        <w:rPr>
          <w:rFonts w:eastAsia="Times New Roman" w:cs="Times New Roman"/>
          <w:szCs w:val="24"/>
        </w:rPr>
        <w:t>. Θ</w:t>
      </w:r>
      <w:r>
        <w:rPr>
          <w:rFonts w:eastAsia="Times New Roman" w:cs="Times New Roman"/>
          <w:szCs w:val="24"/>
        </w:rPr>
        <w:t xml:space="preserve">α μιλήσουμε και για άλλα πράγματα τοπικού ενδιαφέροντος, </w:t>
      </w:r>
      <w:r>
        <w:rPr>
          <w:rFonts w:eastAsia="Times New Roman" w:cs="Times New Roman"/>
          <w:szCs w:val="24"/>
        </w:rPr>
        <w:t>στα οποία</w:t>
      </w:r>
      <w:r>
        <w:rPr>
          <w:rFonts w:eastAsia="Times New Roman" w:cs="Times New Roman"/>
          <w:szCs w:val="24"/>
        </w:rPr>
        <w:t xml:space="preserve"> αναφέρθηκαν</w:t>
      </w:r>
      <w:r>
        <w:rPr>
          <w:rFonts w:eastAsia="Times New Roman" w:cs="Times New Roman"/>
          <w:szCs w:val="24"/>
        </w:rPr>
        <w:t xml:space="preserve"> αρκετοί από τους Βουλευτές σας.</w:t>
      </w:r>
    </w:p>
    <w:p w14:paraId="1789E80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Σας ευχαριστώ πάρα πολύ και συγ</w:t>
      </w:r>
      <w:r>
        <w:rPr>
          <w:rFonts w:eastAsia="Times New Roman" w:cs="Times New Roman"/>
          <w:szCs w:val="24"/>
        </w:rPr>
        <w:t>γ</w:t>
      </w:r>
      <w:r>
        <w:rPr>
          <w:rFonts w:eastAsia="Times New Roman" w:cs="Times New Roman"/>
          <w:szCs w:val="24"/>
        </w:rPr>
        <w:t>νώμη για την υπέρβαση του χρόνου, αλλά το αντικείμενο είναι τεράστιο και πρέπει να τα πούμε.</w:t>
      </w:r>
    </w:p>
    <w:p w14:paraId="1789E803" w14:textId="77777777" w:rsidR="00690103" w:rsidRDefault="000117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789E804"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Και εγώ ευχαριστώ.</w:t>
      </w:r>
      <w:r>
        <w:rPr>
          <w:rFonts w:eastAsia="Times New Roman" w:cs="Times New Roman"/>
          <w:szCs w:val="24"/>
        </w:rPr>
        <w:t xml:space="preserve"> </w:t>
      </w:r>
    </w:p>
    <w:p w14:paraId="1789E80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Έχουμε τη σειρά των Κοινοβουλευτικών Εκπροσώπων. </w:t>
      </w:r>
    </w:p>
    <w:p w14:paraId="1789E80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κυρία </w:t>
      </w:r>
      <w:proofErr w:type="spellStart"/>
      <w:r>
        <w:rPr>
          <w:rFonts w:eastAsia="Times New Roman" w:cs="Times New Roman"/>
          <w:szCs w:val="24"/>
        </w:rPr>
        <w:t>Τελιγιορίδου</w:t>
      </w:r>
      <w:proofErr w:type="spellEnd"/>
      <w:r>
        <w:rPr>
          <w:rFonts w:eastAsia="Times New Roman" w:cs="Times New Roman"/>
          <w:szCs w:val="24"/>
        </w:rPr>
        <w:t xml:space="preserve">, θέλετε εσείς τον λόγο τώρα ή αργότερα; </w:t>
      </w:r>
    </w:p>
    <w:p w14:paraId="1789E807"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ΟΛΥΜΠΙΑ ΤΕΛΙΓΙΟΡΙΔΟΥ (Υφυπουργός Αγροτικής Ανάπτυξης και Τροφίμων):</w:t>
      </w:r>
      <w:r>
        <w:rPr>
          <w:rFonts w:eastAsia="Times New Roman" w:cs="Times New Roman"/>
          <w:szCs w:val="24"/>
        </w:rPr>
        <w:t xml:space="preserve"> Κύριε Πρόεδρε, θα πάρω τώρα τον λόγο.</w:t>
      </w:r>
    </w:p>
    <w:p w14:paraId="1789E808"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w:t>
      </w:r>
      <w:r>
        <w:rPr>
          <w:rFonts w:eastAsia="Times New Roman" w:cs="Times New Roman"/>
          <w:b/>
          <w:szCs w:val="24"/>
        </w:rPr>
        <w:t>ς</w:t>
      </w:r>
      <w:proofErr w:type="spellEnd"/>
      <w:r>
        <w:rPr>
          <w:rFonts w:eastAsia="Times New Roman" w:cs="Times New Roman"/>
          <w:b/>
          <w:szCs w:val="24"/>
        </w:rPr>
        <w:t>):</w:t>
      </w:r>
      <w:r>
        <w:rPr>
          <w:rFonts w:eastAsia="Times New Roman" w:cs="Times New Roman"/>
          <w:szCs w:val="24"/>
        </w:rPr>
        <w:t xml:space="preserve"> Η Υφυπουργός, κ. </w:t>
      </w:r>
      <w:proofErr w:type="spellStart"/>
      <w:r>
        <w:rPr>
          <w:rFonts w:eastAsia="Times New Roman" w:cs="Times New Roman"/>
          <w:szCs w:val="24"/>
        </w:rPr>
        <w:t>Τελιγιορίδου</w:t>
      </w:r>
      <w:proofErr w:type="spellEnd"/>
      <w:r>
        <w:rPr>
          <w:rFonts w:eastAsia="Times New Roman" w:cs="Times New Roman"/>
          <w:szCs w:val="24"/>
        </w:rPr>
        <w:t>,</w:t>
      </w:r>
      <w:r>
        <w:rPr>
          <w:rFonts w:eastAsia="Times New Roman" w:cs="Times New Roman"/>
          <w:szCs w:val="24"/>
        </w:rPr>
        <w:t xml:space="preserve"> έχει τον λόγο για δέκα λεπτά.</w:t>
      </w:r>
    </w:p>
    <w:p w14:paraId="1789E809"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ΟΛΥΜΠΙΑ ΤΕΛΙΓΙΟΡΙΔΟΥ (Υφυπουργός Αγροτικής Ανάπτυξης και Τροφίμων):</w:t>
      </w:r>
      <w:r>
        <w:rPr>
          <w:rFonts w:eastAsia="Times New Roman" w:cs="Times New Roman"/>
          <w:szCs w:val="24"/>
        </w:rPr>
        <w:t xml:space="preserve"> Ευχαριστώ, κύριε Πρόεδρε.</w:t>
      </w:r>
    </w:p>
    <w:p w14:paraId="1789E80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πράγματι</w:t>
      </w:r>
      <w:r>
        <w:rPr>
          <w:rFonts w:eastAsia="Times New Roman" w:cs="Times New Roman"/>
          <w:szCs w:val="24"/>
        </w:rPr>
        <w:t>,</w:t>
      </w:r>
      <w:r>
        <w:rPr>
          <w:rFonts w:eastAsia="Times New Roman" w:cs="Times New Roman"/>
          <w:szCs w:val="24"/>
        </w:rPr>
        <w:t xml:space="preserve"> ο αγροτικός τομέας της οικονομίας είναι από τους πλέον ση</w:t>
      </w:r>
      <w:r>
        <w:rPr>
          <w:rFonts w:eastAsia="Times New Roman" w:cs="Times New Roman"/>
          <w:szCs w:val="24"/>
        </w:rPr>
        <w:t xml:space="preserve">μαντικούς φορείς, αν θέλουμε να μιλήσουμε για την επανεκκίνηση της ελληνικής οικονομίας μετά από την εποχή της λήξης των μνημονίων. </w:t>
      </w:r>
    </w:p>
    <w:p w14:paraId="1789E80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Εάν θέλουμε αυτή η προσπάθειά μας να είναι δυναμική και να έχει αποτελέσματα, είναι γεγονός ότι πρέπει να </w:t>
      </w:r>
      <w:proofErr w:type="spellStart"/>
      <w:r>
        <w:rPr>
          <w:rFonts w:eastAsia="Times New Roman" w:cs="Times New Roman"/>
          <w:szCs w:val="24"/>
        </w:rPr>
        <w:t>αποτυπωθ</w:t>
      </w:r>
      <w:r>
        <w:rPr>
          <w:rFonts w:eastAsia="Times New Roman" w:cs="Times New Roman"/>
          <w:szCs w:val="24"/>
        </w:rPr>
        <w:t>εί</w:t>
      </w:r>
      <w:r>
        <w:rPr>
          <w:rFonts w:eastAsia="Times New Roman" w:cs="Times New Roman"/>
          <w:szCs w:val="24"/>
        </w:rPr>
        <w:t>η</w:t>
      </w:r>
      <w:proofErr w:type="spellEnd"/>
      <w:r>
        <w:rPr>
          <w:rFonts w:eastAsia="Times New Roman" w:cs="Times New Roman"/>
          <w:szCs w:val="24"/>
        </w:rPr>
        <w:t xml:space="preserve"> πραγμ</w:t>
      </w:r>
      <w:r>
        <w:rPr>
          <w:rFonts w:eastAsia="Times New Roman" w:cs="Times New Roman"/>
          <w:szCs w:val="24"/>
        </w:rPr>
        <w:t xml:space="preserve">ατικότητα και γι’ αυτό η ερώτηση που καταθέτει η Κοινοβουλευτική Ομάδα του Κινήματος Αλλαγής είναι πάρα πολύ </w:t>
      </w:r>
      <w:r>
        <w:rPr>
          <w:rFonts w:eastAsia="Times New Roman" w:cs="Times New Roman"/>
          <w:szCs w:val="24"/>
        </w:rPr>
        <w:lastRenderedPageBreak/>
        <w:t>σημαντική, για να μπορέσουμε να πούμε πράγματα</w:t>
      </w:r>
      <w:r>
        <w:rPr>
          <w:rFonts w:eastAsia="Times New Roman" w:cs="Times New Roman"/>
          <w:szCs w:val="24"/>
        </w:rPr>
        <w:t>,</w:t>
      </w:r>
      <w:r>
        <w:rPr>
          <w:rFonts w:eastAsia="Times New Roman" w:cs="Times New Roman"/>
          <w:szCs w:val="24"/>
        </w:rPr>
        <w:t xml:space="preserve"> που συμβαίνουν και να μιλήσουμε για την αλήθεια. </w:t>
      </w:r>
    </w:p>
    <w:p w14:paraId="1789E80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Μας λένε οι συνάδελφοι από την Αντιπολίτευση ότι το 2015, όταν αναλάβαμε την Κυβέρνηση αυτής της χώρας, μας παρέδωσαν στον πρωτογενή τομέα της οικονομίας έναν έτοιμο και ολοκληρωμένο εθνικό στρατηγικό σχεδιασμό. Είναι αλήθεια αυτό; </w:t>
      </w:r>
    </w:p>
    <w:p w14:paraId="1789E80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Εγώ μόνο δύο παραδείγμα</w:t>
      </w:r>
      <w:r>
        <w:rPr>
          <w:rFonts w:eastAsia="Times New Roman" w:cs="Times New Roman"/>
          <w:szCs w:val="24"/>
        </w:rPr>
        <w:t>τα θα πω, τα οποία νομίζω ότι δείχνουν ότι δεν υπήρξε στρατηγικός σχεδιασμός για τον πρωτογενή τομέα</w:t>
      </w:r>
      <w:r>
        <w:rPr>
          <w:rFonts w:eastAsia="Times New Roman" w:cs="Times New Roman"/>
          <w:szCs w:val="24"/>
        </w:rPr>
        <w:t>,</w:t>
      </w:r>
      <w:r>
        <w:rPr>
          <w:rFonts w:eastAsia="Times New Roman" w:cs="Times New Roman"/>
          <w:szCs w:val="24"/>
        </w:rPr>
        <w:t xml:space="preserve"> που να έχει μια μελλοντική προοπτική.</w:t>
      </w:r>
    </w:p>
    <w:p w14:paraId="1789E80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Το πρώτο είναι τι δεν μας παραδώσατε το 2015. Δεν μας παραδώσατε χρηματοπιστωτικό ίδρυμα</w:t>
      </w:r>
      <w:r>
        <w:rPr>
          <w:rFonts w:eastAsia="Times New Roman" w:cs="Times New Roman"/>
          <w:szCs w:val="24"/>
        </w:rPr>
        <w:t>,</w:t>
      </w:r>
      <w:r>
        <w:rPr>
          <w:rFonts w:eastAsia="Times New Roman" w:cs="Times New Roman"/>
          <w:szCs w:val="24"/>
        </w:rPr>
        <w:t xml:space="preserve"> που να μπορεί να είναι στο</w:t>
      </w:r>
      <w:r>
        <w:rPr>
          <w:rFonts w:eastAsia="Times New Roman" w:cs="Times New Roman"/>
          <w:szCs w:val="24"/>
        </w:rPr>
        <w:t xml:space="preserve"> πλάι των αγροτών. Η Αγροτική Τράπεζα της Ελλάδος καταστράφηκε και ξεπουλήθηκε επί των ημερών σας. </w:t>
      </w:r>
    </w:p>
    <w:p w14:paraId="1789E80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Το δεύτερο</w:t>
      </w:r>
      <w:r>
        <w:rPr>
          <w:rFonts w:eastAsia="Times New Roman" w:cs="Times New Roman"/>
          <w:szCs w:val="24"/>
        </w:rPr>
        <w:t xml:space="preserve">, </w:t>
      </w:r>
      <w:r>
        <w:rPr>
          <w:rFonts w:eastAsia="Times New Roman" w:cs="Times New Roman"/>
          <w:szCs w:val="24"/>
        </w:rPr>
        <w:t>είναι ότι δεν μας παραδώσατε ένα υγιές συνεταιριστικό κίνημα</w:t>
      </w:r>
      <w:r>
        <w:rPr>
          <w:rFonts w:eastAsia="Times New Roman" w:cs="Times New Roman"/>
          <w:szCs w:val="24"/>
        </w:rPr>
        <w:t>,</w:t>
      </w:r>
      <w:r>
        <w:rPr>
          <w:rFonts w:eastAsia="Times New Roman" w:cs="Times New Roman"/>
          <w:szCs w:val="24"/>
        </w:rPr>
        <w:t xml:space="preserve"> που θα μπορούσε να είναι η δύναμη του αγροτικού κόσμου της χώρας. Αντ’ αυτού, σήμε</w:t>
      </w:r>
      <w:r>
        <w:rPr>
          <w:rFonts w:eastAsia="Times New Roman" w:cs="Times New Roman"/>
          <w:szCs w:val="24"/>
        </w:rPr>
        <w:t xml:space="preserve">ρα μιλάτε για δήθεν «ημετέρους» από τη δική μας πλευρά. </w:t>
      </w:r>
    </w:p>
    <w:p w14:paraId="1789E81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θυμηθούμε, λοιπόν, σε αυτόν τον τομέα τι έλεγε ο κ. </w:t>
      </w:r>
      <w:proofErr w:type="spellStart"/>
      <w:r>
        <w:rPr>
          <w:rFonts w:eastAsia="Times New Roman" w:cs="Times New Roman"/>
          <w:szCs w:val="24"/>
        </w:rPr>
        <w:t>Τσαυτάρης</w:t>
      </w:r>
      <w:proofErr w:type="spellEnd"/>
      <w:r>
        <w:rPr>
          <w:rFonts w:eastAsia="Times New Roman" w:cs="Times New Roman"/>
          <w:szCs w:val="24"/>
        </w:rPr>
        <w:t>, Υπουργός των δικών σας κυβερνήσεων. Έλεγε πως πάνω από 500 εκατομμύρια ευρώ δάνεια δόθηκαν σε συνεταιρισμούς και δεν αποδόθηκαν ποτέ.</w:t>
      </w:r>
      <w:r>
        <w:rPr>
          <w:rFonts w:eastAsia="Times New Roman" w:cs="Times New Roman"/>
          <w:szCs w:val="24"/>
        </w:rPr>
        <w:t xml:space="preserve"> </w:t>
      </w:r>
    </w:p>
    <w:p w14:paraId="1789E81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Αν, λοιπόν, νομίζετε με τα δύο αυτά χαρακτηριστικά στοιχεία, την έλλειψη Αγροτικής Τράπεζας και την έλλειψη δυναμικού και υγιούς συνεταιριστικού κινήματος, ότι μας παραδώσατε ολοκληρωμένο σχέδιο, μάλλον θα πρέπει να το ξαναδείτε. </w:t>
      </w:r>
    </w:p>
    <w:p w14:paraId="1789E81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Στην ερώτηση που καταθέ</w:t>
      </w:r>
      <w:r>
        <w:rPr>
          <w:rFonts w:eastAsia="Times New Roman" w:cs="Times New Roman"/>
          <w:szCs w:val="24"/>
        </w:rPr>
        <w:t>σατε σήμερα –γιατί είπε πάρα πολλά ο Υπουργός και εγώ θα είμαι πιο συγκεκριμένη, σε συγκεκριμένους τομείς- λέτε χαρακτηριστικά: Τον τελευταίο χρόνο</w:t>
      </w:r>
      <w:r>
        <w:rPr>
          <w:rFonts w:eastAsia="Times New Roman" w:cs="Times New Roman"/>
          <w:szCs w:val="24"/>
        </w:rPr>
        <w:t>,</w:t>
      </w:r>
      <w:r>
        <w:rPr>
          <w:rFonts w:eastAsia="Times New Roman" w:cs="Times New Roman"/>
          <w:szCs w:val="24"/>
        </w:rPr>
        <w:t xml:space="preserve"> με την ανυπαρξία των ελέγχων στην αγορά και τις </w:t>
      </w:r>
      <w:proofErr w:type="spellStart"/>
      <w:r>
        <w:rPr>
          <w:rFonts w:eastAsia="Times New Roman" w:cs="Times New Roman"/>
          <w:szCs w:val="24"/>
        </w:rPr>
        <w:t>ελληνοποιήσεις</w:t>
      </w:r>
      <w:proofErr w:type="spellEnd"/>
      <w:r>
        <w:rPr>
          <w:rFonts w:eastAsia="Times New Roman" w:cs="Times New Roman"/>
          <w:szCs w:val="24"/>
        </w:rPr>
        <w:t xml:space="preserve">, η ελληνική κτηνοτροφία με ευθύνη της </w:t>
      </w:r>
      <w:r w:rsidRPr="001866BC">
        <w:rPr>
          <w:rFonts w:eastAsia="Times New Roman" w:cs="Times New Roman"/>
          <w:szCs w:val="24"/>
        </w:rPr>
        <w:t>Κυβέρν</w:t>
      </w:r>
      <w:r w:rsidRPr="001866BC">
        <w:rPr>
          <w:rFonts w:eastAsia="Times New Roman" w:cs="Times New Roman"/>
          <w:szCs w:val="24"/>
        </w:rPr>
        <w:t>ησης</w:t>
      </w:r>
      <w:r>
        <w:rPr>
          <w:rFonts w:eastAsia="Times New Roman" w:cs="Times New Roman"/>
          <w:szCs w:val="24"/>
        </w:rPr>
        <w:t xml:space="preserve"> οδηγείται στην καταστροφή. Είναι αλήθεια αυτό; Υπάρχει ανυπαρξία ελέγχων; </w:t>
      </w:r>
    </w:p>
    <w:p w14:paraId="1789E81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Ας δούμε, λοιπόν, ενδεικτικά συγκριτικά στοιχεία με τη δική σας εποχή. Όσον αφορά συγκεκριμένα ελέγχους στο γάλα για τις </w:t>
      </w:r>
      <w:proofErr w:type="spellStart"/>
      <w:r>
        <w:rPr>
          <w:rFonts w:eastAsia="Times New Roman" w:cs="Times New Roman"/>
          <w:szCs w:val="24"/>
        </w:rPr>
        <w:t>ελληνοποιήσεις</w:t>
      </w:r>
      <w:proofErr w:type="spellEnd"/>
      <w:r>
        <w:rPr>
          <w:rFonts w:eastAsia="Times New Roman" w:cs="Times New Roman"/>
          <w:szCs w:val="24"/>
        </w:rPr>
        <w:t>, στοιχεία από τον ΕΛΓΟ ΔΗΜΗΤΡΑ:</w:t>
      </w:r>
    </w:p>
    <w:p w14:paraId="1789E81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Το 2012 </w:t>
      </w:r>
      <w:r>
        <w:rPr>
          <w:rFonts w:eastAsia="Times New Roman" w:cs="Times New Roman"/>
          <w:szCs w:val="24"/>
        </w:rPr>
        <w:t xml:space="preserve">έγιναν </w:t>
      </w:r>
      <w:proofErr w:type="spellStart"/>
      <w:r>
        <w:rPr>
          <w:rFonts w:eastAsia="Times New Roman" w:cs="Times New Roman"/>
          <w:szCs w:val="24"/>
        </w:rPr>
        <w:t>εκτόν</w:t>
      </w:r>
      <w:proofErr w:type="spellEnd"/>
      <w:r>
        <w:rPr>
          <w:rFonts w:eastAsia="Times New Roman" w:cs="Times New Roman"/>
          <w:szCs w:val="24"/>
        </w:rPr>
        <w:t xml:space="preserve"> πενήντα επτά</w:t>
      </w:r>
      <w:r>
        <w:rPr>
          <w:rFonts w:eastAsia="Times New Roman" w:cs="Times New Roman"/>
          <w:szCs w:val="24"/>
        </w:rPr>
        <w:t xml:space="preserve"> έλεγχοι σε μεταποιητικές επιχειρήσεις. Το 2014 έγιναν </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w:t>
      </w:r>
      <w:r>
        <w:rPr>
          <w:rFonts w:eastAsia="Times New Roman" w:cs="Times New Roman"/>
          <w:szCs w:val="24"/>
        </w:rPr>
        <w:t xml:space="preserve"> έλεγχοι –και θα μου επιτρέψετε να πω- έλεγχοι </w:t>
      </w:r>
      <w:r>
        <w:rPr>
          <w:rFonts w:eastAsia="Times New Roman" w:cs="Times New Roman"/>
          <w:szCs w:val="24"/>
        </w:rPr>
        <w:t>«</w:t>
      </w:r>
      <w:r>
        <w:rPr>
          <w:rFonts w:eastAsia="Times New Roman" w:cs="Times New Roman"/>
          <w:szCs w:val="24"/>
        </w:rPr>
        <w:t>για τα μάτια του κόσμου</w:t>
      </w:r>
      <w:r>
        <w:rPr>
          <w:rFonts w:eastAsia="Times New Roman" w:cs="Times New Roman"/>
          <w:szCs w:val="24"/>
        </w:rPr>
        <w:t>»</w:t>
      </w:r>
      <w:r>
        <w:rPr>
          <w:rFonts w:eastAsia="Times New Roman" w:cs="Times New Roman"/>
          <w:szCs w:val="24"/>
        </w:rPr>
        <w:t>, γιατί εμείς έχουμε παραλάβει τεράστιους φακέλους, όπου δεν έχουν καταλογιστεί κα</w:t>
      </w:r>
      <w:r>
        <w:rPr>
          <w:rFonts w:eastAsia="Times New Roman" w:cs="Times New Roman"/>
          <w:szCs w:val="24"/>
        </w:rPr>
        <w:t xml:space="preserve">ι εισπραχθεί τα πρόστιμα. Το 2016 έγιναν </w:t>
      </w:r>
      <w:r>
        <w:rPr>
          <w:rFonts w:eastAsia="Times New Roman" w:cs="Times New Roman"/>
          <w:szCs w:val="24"/>
        </w:rPr>
        <w:t>διακόσιοι εξήντα τρεις</w:t>
      </w:r>
      <w:r>
        <w:rPr>
          <w:rFonts w:eastAsia="Times New Roman" w:cs="Times New Roman"/>
          <w:szCs w:val="24"/>
        </w:rPr>
        <w:t xml:space="preserve"> έλεγχοι σε μεταποιητικές επιχειρήσεις, σχεδόν διπλάσιοι από το 2012. Το 2018 έγιναν </w:t>
      </w:r>
      <w:r>
        <w:rPr>
          <w:rFonts w:eastAsia="Times New Roman" w:cs="Times New Roman"/>
          <w:szCs w:val="24"/>
        </w:rPr>
        <w:t>διακόσιοι είκοσι οκτώ</w:t>
      </w:r>
      <w:r>
        <w:rPr>
          <w:rFonts w:eastAsia="Times New Roman" w:cs="Times New Roman"/>
          <w:szCs w:val="24"/>
        </w:rPr>
        <w:t xml:space="preserve"> έλεγχοι. </w:t>
      </w:r>
    </w:p>
    <w:p w14:paraId="1789E81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Ποιος, λοιπόν, όταν εμείς διπλασιάσαμε τους ελέγχους, μπορεί να ισχυριστεί ό</w:t>
      </w:r>
      <w:r>
        <w:rPr>
          <w:rFonts w:eastAsia="Times New Roman" w:cs="Times New Roman"/>
          <w:szCs w:val="24"/>
        </w:rPr>
        <w:t>τι έχουμε ανυπαρξία ελέγχων; Και αν το δεχθούμε αυτό, ότι εμείς κάνουμε ανύπαρκτους ελέγχους</w:t>
      </w:r>
      <w:r>
        <w:rPr>
          <w:rFonts w:eastAsia="Times New Roman" w:cs="Times New Roman"/>
          <w:szCs w:val="24"/>
        </w:rPr>
        <w:t>,</w:t>
      </w:r>
      <w:r>
        <w:rPr>
          <w:rFonts w:eastAsia="Times New Roman" w:cs="Times New Roman"/>
          <w:szCs w:val="24"/>
        </w:rPr>
        <w:t xml:space="preserve"> σε σχέση με αυτό που κάνατε εσείς, τους δικούς σας ελέγχους πώς μπορούμε να τους χαρακτηρίσουμε;</w:t>
      </w:r>
    </w:p>
    <w:p w14:paraId="1789E81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Αντίστοιχα στοιχεία από τον Ενιαίο Φορέα Ελέγχου Τροφίμων. Μόνο για το τελευταίο εξάμηνο του 2018 και στη μαζική εστίαση και μόνο για το ΠΟΠ προϊόν φέτα έχουν γίνει </w:t>
      </w:r>
      <w:r>
        <w:rPr>
          <w:rFonts w:eastAsia="Times New Roman" w:cs="Times New Roman"/>
          <w:szCs w:val="24"/>
        </w:rPr>
        <w:t xml:space="preserve">τρεις χιλιάδες πεντακόσιοι </w:t>
      </w:r>
      <w:r>
        <w:rPr>
          <w:rFonts w:eastAsia="Times New Roman" w:cs="Times New Roman"/>
          <w:szCs w:val="24"/>
        </w:rPr>
        <w:t xml:space="preserve"> έλεγχοι, από τους οποίους έχουν διαπιστωθεί </w:t>
      </w:r>
      <w:proofErr w:type="spellStart"/>
      <w:r>
        <w:rPr>
          <w:rFonts w:eastAsia="Times New Roman" w:cs="Times New Roman"/>
          <w:szCs w:val="24"/>
        </w:rPr>
        <w:t>εκατόν</w:t>
      </w:r>
      <w:proofErr w:type="spellEnd"/>
      <w:r>
        <w:rPr>
          <w:rFonts w:eastAsia="Times New Roman" w:cs="Times New Roman"/>
          <w:szCs w:val="24"/>
        </w:rPr>
        <w:t xml:space="preserve"> είκοσι επτά</w:t>
      </w:r>
      <w:r>
        <w:rPr>
          <w:rFonts w:eastAsia="Times New Roman" w:cs="Times New Roman"/>
          <w:szCs w:val="24"/>
        </w:rPr>
        <w:t xml:space="preserve"> </w:t>
      </w:r>
      <w:r>
        <w:rPr>
          <w:rFonts w:eastAsia="Times New Roman" w:cs="Times New Roman"/>
          <w:szCs w:val="24"/>
        </w:rPr>
        <w:t xml:space="preserve">μη συμμορφώσεις. </w:t>
      </w:r>
    </w:p>
    <w:p w14:paraId="1789E81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Εμείς, λοιπόν, επιδοθήκαμε σε ανυπαρξία ελέγχων και εσείς τους κάνατε εντατικούς και έτρεμε η βιομηχανία, τα συμφέροντα και η αγορά; Ας πούμε την αλήθεια!</w:t>
      </w:r>
    </w:p>
    <w:p w14:paraId="1789E81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Η πάταξη 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γενικότερα των φαινομένων απάτης και των δόλιων πρα</w:t>
      </w:r>
      <w:r>
        <w:rPr>
          <w:rFonts w:eastAsia="Times New Roman" w:cs="Times New Roman"/>
          <w:szCs w:val="24"/>
        </w:rPr>
        <w:t xml:space="preserve">κτικών είναι ένα πρωταρχικό  μέλημα της δικής μας </w:t>
      </w:r>
      <w:r w:rsidRPr="001866BC">
        <w:rPr>
          <w:rFonts w:eastAsia="Times New Roman" w:cs="Times New Roman"/>
          <w:szCs w:val="24"/>
        </w:rPr>
        <w:t>Κυβέρνησης</w:t>
      </w:r>
      <w:r>
        <w:rPr>
          <w:rFonts w:eastAsia="Times New Roman" w:cs="Times New Roman"/>
          <w:szCs w:val="24"/>
        </w:rPr>
        <w:t xml:space="preserve">. Σημειώνεται, για παράδειγμα, στον τομέα των νωπών </w:t>
      </w:r>
      <w:proofErr w:type="spellStart"/>
      <w:r>
        <w:rPr>
          <w:rFonts w:eastAsia="Times New Roman" w:cs="Times New Roman"/>
          <w:szCs w:val="24"/>
        </w:rPr>
        <w:t>οπωροκηπευτικών</w:t>
      </w:r>
      <w:proofErr w:type="spellEnd"/>
      <w:r>
        <w:rPr>
          <w:rFonts w:eastAsia="Times New Roman" w:cs="Times New Roman"/>
          <w:szCs w:val="24"/>
        </w:rPr>
        <w:t xml:space="preserve"> ότι εφαρμόζεται το σύστημα ΜΕΝΟ</w:t>
      </w:r>
      <w:r>
        <w:rPr>
          <w:rFonts w:eastAsia="Times New Roman" w:cs="Times New Roman"/>
          <w:szCs w:val="24"/>
        </w:rPr>
        <w:t>,</w:t>
      </w:r>
      <w:r>
        <w:rPr>
          <w:rFonts w:eastAsia="Times New Roman" w:cs="Times New Roman"/>
          <w:szCs w:val="24"/>
        </w:rPr>
        <w:t xml:space="preserve"> με το οποίο αυτόματα κατηγοριοποιείται ο κίνδυνος και καθορίζεται το αντίστοιχο επίπεδο ελέγχου</w:t>
      </w:r>
      <w:r>
        <w:rPr>
          <w:rFonts w:eastAsia="Times New Roman" w:cs="Times New Roman"/>
          <w:szCs w:val="24"/>
        </w:rPr>
        <w:t xml:space="preserve"> από τις αρμόδιες ΔΑΟΚ στο σημείο του εκτελωνισμού.</w:t>
      </w:r>
    </w:p>
    <w:p w14:paraId="1789E81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Επιπρόσθετα</w:t>
      </w:r>
      <w:r>
        <w:rPr>
          <w:rFonts w:eastAsia="Times New Roman" w:cs="Times New Roman"/>
          <w:szCs w:val="24"/>
        </w:rPr>
        <w:t>,</w:t>
      </w:r>
      <w:r>
        <w:rPr>
          <w:rFonts w:eastAsia="Times New Roman" w:cs="Times New Roman"/>
          <w:szCs w:val="24"/>
        </w:rPr>
        <w:t xml:space="preserve"> να πούμε ότι από το 2015 μέχρι σήμερα και ιδιαίτερα το τελευταίο διάστημα προβαίνουμε ανά τακτά χρονικά διαστήματα στην έκδοση σχετικών εγκυκλίων για την εντατικοποίηση των ελέγχων στα φορτία</w:t>
      </w:r>
      <w:r>
        <w:rPr>
          <w:rFonts w:eastAsia="Times New Roman" w:cs="Times New Roman"/>
          <w:szCs w:val="24"/>
        </w:rPr>
        <w:t xml:space="preserve"> των νωπών </w:t>
      </w:r>
      <w:proofErr w:type="spellStart"/>
      <w:r>
        <w:rPr>
          <w:rFonts w:eastAsia="Times New Roman" w:cs="Times New Roman"/>
          <w:szCs w:val="24"/>
        </w:rPr>
        <w:t>οπωροκηπευτικών</w:t>
      </w:r>
      <w:proofErr w:type="spellEnd"/>
      <w:r>
        <w:rPr>
          <w:rFonts w:eastAsia="Times New Roman" w:cs="Times New Roman"/>
          <w:szCs w:val="24"/>
        </w:rPr>
        <w:t xml:space="preserve"> στα σημεία εισόδου της χώρας, στα κομβικά σημεία εθνικών οδών, στα συσκευαστήρια, στις λαχαναγορές, στις λαϊκές αγορές και κάνουμε και έκτακτους αιφνιδιαστικούς ελέγχους, γιατί θέλουμε πράγματι να χτυπήσουμε τα φαινόμενα του αθέμ</w:t>
      </w:r>
      <w:r>
        <w:rPr>
          <w:rFonts w:eastAsia="Times New Roman" w:cs="Times New Roman"/>
          <w:szCs w:val="24"/>
        </w:rPr>
        <w:t xml:space="preserve">ητου ανταγωνισμού προς τα εγχώρια προϊόντα, φαινόμενα που </w:t>
      </w:r>
      <w:r>
        <w:rPr>
          <w:rFonts w:eastAsia="Times New Roman" w:cs="Times New Roman"/>
          <w:szCs w:val="24"/>
        </w:rPr>
        <w:lastRenderedPageBreak/>
        <w:t xml:space="preserve">πλήττουν το εισόδημα του Έλληνα αγρότη και παραπλανούν τον καταναλωτή και σε τελική ανάλυση σε κάποιο βαθμό εκθέτουν σε κίνδυνο και την υγεία του καταναλωτή. </w:t>
      </w:r>
    </w:p>
    <w:p w14:paraId="1789E81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Παράλληλα, έχουμε προχωρήσει το διάστημ</w:t>
      </w:r>
      <w:r>
        <w:rPr>
          <w:rFonts w:eastAsia="Times New Roman" w:cs="Times New Roman"/>
          <w:szCs w:val="24"/>
        </w:rPr>
        <w:t>α της διακυβέρνησής μας στο Υπουργείο Αγροτικής Ανάπτυξης σε θεσμικές αλλαγές</w:t>
      </w:r>
      <w:r>
        <w:rPr>
          <w:rFonts w:eastAsia="Times New Roman" w:cs="Times New Roman"/>
          <w:szCs w:val="24"/>
        </w:rPr>
        <w:t>,</w:t>
      </w:r>
      <w:r>
        <w:rPr>
          <w:rFonts w:eastAsia="Times New Roman" w:cs="Times New Roman"/>
          <w:szCs w:val="24"/>
        </w:rPr>
        <w:t xml:space="preserve"> που αφορούν τους ελέγχους. Χαρακτηριστικό </w:t>
      </w:r>
      <w:r>
        <w:rPr>
          <w:rFonts w:eastAsia="Times New Roman" w:cs="Times New Roman"/>
          <w:szCs w:val="24"/>
        </w:rPr>
        <w:t>είναι</w:t>
      </w:r>
      <w:r>
        <w:rPr>
          <w:rFonts w:eastAsia="Times New Roman" w:cs="Times New Roman"/>
          <w:szCs w:val="24"/>
        </w:rPr>
        <w:t xml:space="preserve"> η μεταφορά και η υπαγωγή των οκτώ περιφερειακών κέντρων προστασίας φυτών ποιοτικού και υγειονομικού ελέγχου, τα οποία πλέον πηγαί</w:t>
      </w:r>
      <w:r>
        <w:rPr>
          <w:rFonts w:eastAsia="Times New Roman" w:cs="Times New Roman"/>
          <w:szCs w:val="24"/>
        </w:rPr>
        <w:t>νουν υπό την εποπτεία της νεοσύστατης Υπηρεσίας Διεύθυνσης Ποιότητας και Ασφάλειας Τροφίμων</w:t>
      </w:r>
      <w:r>
        <w:rPr>
          <w:rFonts w:eastAsia="Times New Roman" w:cs="Times New Roman"/>
          <w:szCs w:val="24"/>
        </w:rPr>
        <w:t>,</w:t>
      </w:r>
      <w:r>
        <w:rPr>
          <w:rFonts w:eastAsia="Times New Roman" w:cs="Times New Roman"/>
          <w:szCs w:val="24"/>
        </w:rPr>
        <w:t xml:space="preserve"> που βρίσκεται στην κεντρική </w:t>
      </w:r>
      <w:r>
        <w:rPr>
          <w:rFonts w:eastAsia="Times New Roman" w:cs="Times New Roman"/>
          <w:szCs w:val="24"/>
        </w:rPr>
        <w:t>υ</w:t>
      </w:r>
      <w:r>
        <w:rPr>
          <w:rFonts w:eastAsia="Times New Roman" w:cs="Times New Roman"/>
          <w:szCs w:val="24"/>
        </w:rPr>
        <w:t>πηρεσία, ώστε να έχουμε πιο οργανωμένο και πιο συστηματικό όλο το σύστημα του ελεγκτικού μηχανισμού.</w:t>
      </w:r>
    </w:p>
    <w:p w14:paraId="1789E81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Με τον τρόπο αυτό, για πρώτη φορά</w:t>
      </w:r>
      <w:r>
        <w:rPr>
          <w:rFonts w:eastAsia="Times New Roman" w:cs="Times New Roman"/>
          <w:szCs w:val="24"/>
        </w:rPr>
        <w:t xml:space="preserve"> δημιουργήθηκε ελεγκτικός μηχανισμός με επιπλέον </w:t>
      </w:r>
      <w:proofErr w:type="spellStart"/>
      <w:r>
        <w:rPr>
          <w:rFonts w:eastAsia="Times New Roman" w:cs="Times New Roman"/>
          <w:szCs w:val="24"/>
        </w:rPr>
        <w:t>εκατόν</w:t>
      </w:r>
      <w:proofErr w:type="spellEnd"/>
      <w:r>
        <w:rPr>
          <w:rFonts w:eastAsia="Times New Roman" w:cs="Times New Roman"/>
          <w:szCs w:val="24"/>
        </w:rPr>
        <w:t xml:space="preserve"> πενήντα υπαλλήλους, με επιχειρησιακούς βραχίονες σε όλη τη χώρα και με τη δυνατότητα παρέμβασης, όπου αυτό χρησιμοποιείται για έλεγχο όλο το εικοσιτετράωρο.</w:t>
      </w:r>
    </w:p>
    <w:p w14:paraId="1789E81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Ταυτόχρονα, οι ελεγκτικές διαδικασίες εξοπλ</w:t>
      </w:r>
      <w:r>
        <w:rPr>
          <w:rFonts w:eastAsia="Times New Roman" w:cs="Times New Roman"/>
          <w:szCs w:val="24"/>
        </w:rPr>
        <w:t>ίζονται με επιβατικά και υπηρεσιακά αυτοκίνητα, καθώς και με όλο τον υπόλοιπο μηχανολογικό εξοπλισμό που είναι απαραίτητος.</w:t>
      </w:r>
    </w:p>
    <w:p w14:paraId="1789E81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Επίσης, θέλω να πω ότι τα τρία τελευταία χρόνια στο επίπεδο των ελέγχων το Υπουργείο Αγροτικής Ανάπτυξης βρίσκεται σε αγαστή συνεργασία με άλλες αρμόδιες ελεγκτικές αρχές, όπως είναι το ΣΥΚΕΑΠ, το ΣΔΟΕ, η Υπηρεσία Ερευνών και Διασφάλισης Δημοσίων Εσόδων, η</w:t>
      </w:r>
      <w:r>
        <w:rPr>
          <w:rFonts w:eastAsia="Times New Roman" w:cs="Times New Roman"/>
          <w:szCs w:val="24"/>
        </w:rPr>
        <w:t xml:space="preserve"> Οικονομική Αστυνομία και ο ΕΦΕΤ. Σε όλες αυτές τις επιχειρήσεις γίνεται έλεγχος ασφαλιστικός και φορολογικός</w:t>
      </w:r>
      <w:r>
        <w:rPr>
          <w:rFonts w:eastAsia="Times New Roman" w:cs="Times New Roman"/>
          <w:szCs w:val="24"/>
        </w:rPr>
        <w:t xml:space="preserve"> ταυτόχρονα</w:t>
      </w:r>
      <w:r>
        <w:rPr>
          <w:rFonts w:eastAsia="Times New Roman" w:cs="Times New Roman"/>
          <w:szCs w:val="24"/>
        </w:rPr>
        <w:t xml:space="preserve">. Σε συνεργασία με τις άλλες υπηρεσίες των Υπουργείων, με το εν λόγω θεσμικό πλαίσιο δίνεται ιδιαίτερα η αρμοδιότητα στον ΕΛΓΟ-ΔΗΜΗΤΡΑ, </w:t>
      </w:r>
      <w:r>
        <w:rPr>
          <w:rFonts w:eastAsia="Times New Roman" w:cs="Times New Roman"/>
          <w:szCs w:val="24"/>
        </w:rPr>
        <w:t xml:space="preserve">με τη διασύνδεσή του με το σύστημα «Άρτεμις», για τον έλεγχο τη αγοράς για την πάταξη όλων αυτών των φαινομένων. </w:t>
      </w:r>
    </w:p>
    <w:p w14:paraId="1789E81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Χαρακτηριστικά</w:t>
      </w:r>
      <w:r>
        <w:rPr>
          <w:rFonts w:eastAsia="Times New Roman" w:cs="Times New Roman"/>
          <w:szCs w:val="24"/>
        </w:rPr>
        <w:t>,</w:t>
      </w:r>
      <w:r>
        <w:rPr>
          <w:rFonts w:eastAsia="Times New Roman" w:cs="Times New Roman"/>
          <w:szCs w:val="24"/>
        </w:rPr>
        <w:t xml:space="preserve"> θέλω να πω ότι ειδικά για το γάλα</w:t>
      </w:r>
      <w:r>
        <w:rPr>
          <w:rFonts w:eastAsia="Times New Roman" w:cs="Times New Roman"/>
          <w:szCs w:val="24"/>
        </w:rPr>
        <w:t>,</w:t>
      </w:r>
      <w:r>
        <w:rPr>
          <w:rFonts w:eastAsia="Times New Roman" w:cs="Times New Roman"/>
          <w:szCs w:val="24"/>
        </w:rPr>
        <w:t xml:space="preserve"> προχωράμε και είναι προς υπογραφή και έτοιμη η υπουργική απόφαση για τους ελέγχους στο γάλα</w:t>
      </w:r>
      <w:r>
        <w:rPr>
          <w:rFonts w:eastAsia="Times New Roman" w:cs="Times New Roman"/>
          <w:szCs w:val="24"/>
        </w:rPr>
        <w:t xml:space="preserve"> με τα δελτία παραλαβής και παράδοσης από τον αγοραστή και τον παραγωγό αντίστοιχα, που θα δίνουν τη δυνατότητα των </w:t>
      </w:r>
      <w:proofErr w:type="spellStart"/>
      <w:r>
        <w:rPr>
          <w:rFonts w:eastAsia="Times New Roman" w:cs="Times New Roman"/>
          <w:szCs w:val="24"/>
        </w:rPr>
        <w:t>διασταυρωτικών</w:t>
      </w:r>
      <w:proofErr w:type="spellEnd"/>
      <w:r>
        <w:rPr>
          <w:rFonts w:eastAsia="Times New Roman" w:cs="Times New Roman"/>
          <w:szCs w:val="24"/>
        </w:rPr>
        <w:t xml:space="preserve"> ελέγχων, </w:t>
      </w:r>
      <w:r>
        <w:rPr>
          <w:rFonts w:eastAsia="Times New Roman" w:cs="Times New Roman"/>
          <w:szCs w:val="24"/>
        </w:rPr>
        <w:lastRenderedPageBreak/>
        <w:t>αλλά ταυτόχρονα</w:t>
      </w:r>
      <w:r>
        <w:rPr>
          <w:rFonts w:eastAsia="Times New Roman" w:cs="Times New Roman"/>
          <w:szCs w:val="24"/>
        </w:rPr>
        <w:t>,</w:t>
      </w:r>
      <w:r>
        <w:rPr>
          <w:rFonts w:eastAsia="Times New Roman" w:cs="Times New Roman"/>
          <w:szCs w:val="24"/>
        </w:rPr>
        <w:t xml:space="preserve"> αυξάνουμε και τα πρόστιμα των παραβατών, ακόμη και μέχρι του σημείου, μετά από υποτροπή στην παράβα</w:t>
      </w:r>
      <w:r>
        <w:rPr>
          <w:rFonts w:eastAsia="Times New Roman" w:cs="Times New Roman"/>
          <w:szCs w:val="24"/>
        </w:rPr>
        <w:t xml:space="preserve">ση, να έχουμε το κλείσιμο της επιχείρησης μέχρι ένα εξάμηνο. </w:t>
      </w:r>
    </w:p>
    <w:p w14:paraId="1789E81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Υφυπουργού)</w:t>
      </w:r>
    </w:p>
    <w:p w14:paraId="1789E82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Επειδή δεν επαρκεί ο χρόνος, θα προσπαθήσω να πω περισσότερα πράγματα στη δευτερολογία μου. </w:t>
      </w:r>
    </w:p>
    <w:p w14:paraId="1789E82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Ανάλογοι έλεγχο</w:t>
      </w:r>
      <w:r>
        <w:rPr>
          <w:rFonts w:eastAsia="Times New Roman" w:cs="Times New Roman"/>
          <w:szCs w:val="24"/>
        </w:rPr>
        <w:t>ι γίνονται σε όλα  γεωργικά και κτηνοτροφικά προϊόντα</w:t>
      </w:r>
      <w:r>
        <w:rPr>
          <w:rFonts w:eastAsia="Times New Roman" w:cs="Times New Roman"/>
          <w:szCs w:val="24"/>
        </w:rPr>
        <w:t>: γάλα, κρέας κ.λπ..</w:t>
      </w:r>
    </w:p>
    <w:p w14:paraId="1789E82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Επίσης, θέλω να πω ότι σχεδιάζουμε τη συνεργασία της κεντρικής υπηρεσίας του ΥΠΑΑΤ με την ΑΑΔΕ για τις πύλες εισόδου της χώρας και τις τελωνειακές αρχές, ώστε να έχουμε άμεση την ανα</w:t>
      </w:r>
      <w:r>
        <w:rPr>
          <w:rFonts w:eastAsia="Times New Roman" w:cs="Times New Roman"/>
          <w:szCs w:val="24"/>
        </w:rPr>
        <w:t>γγελία εισόδου προϊόντων στη χώρα μας.</w:t>
      </w:r>
    </w:p>
    <w:p w14:paraId="1789E82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Επιπλέον, τροποποιούμε τον κυρωτικό ν</w:t>
      </w:r>
      <w:r>
        <w:rPr>
          <w:rFonts w:eastAsia="Times New Roman" w:cs="Times New Roman"/>
          <w:szCs w:val="24"/>
        </w:rPr>
        <w:t>.</w:t>
      </w:r>
      <w:r>
        <w:rPr>
          <w:rFonts w:eastAsia="Times New Roman" w:cs="Times New Roman"/>
          <w:szCs w:val="24"/>
        </w:rPr>
        <w:t xml:space="preserve">4235 και γίνεται ειδική μνεία στους έκτακτους ελέγχους σε μεταφορικά μέσα στα οδικά δίκτυα. </w:t>
      </w:r>
    </w:p>
    <w:p w14:paraId="1789E82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Υφυπουργού)</w:t>
      </w:r>
    </w:p>
    <w:p w14:paraId="1789E82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Εάν μου επιτρέπετε, κύριε Πρόεδρε, μπορώ να πάρω δυο λεπτά από τη δευτερολογία μου;</w:t>
      </w:r>
    </w:p>
    <w:p w14:paraId="1789E826" w14:textId="77777777" w:rsidR="00690103" w:rsidRDefault="0001178F">
      <w:pPr>
        <w:spacing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Βεβαίως.</w:t>
      </w:r>
    </w:p>
    <w:p w14:paraId="1789E827"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(Υφυπουργός Αγροτικής Ανάπτυξης και Τροφίμων): </w:t>
      </w:r>
      <w:r>
        <w:rPr>
          <w:rFonts w:eastAsia="Times New Roman" w:cs="Times New Roman"/>
          <w:szCs w:val="24"/>
        </w:rPr>
        <w:t xml:space="preserve">Κάνουμε αυστηρότερα τα πρόστιμα 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σχεδ</w:t>
      </w:r>
      <w:r>
        <w:rPr>
          <w:rFonts w:eastAsia="Times New Roman" w:cs="Times New Roman"/>
          <w:szCs w:val="24"/>
        </w:rPr>
        <w:t>ιάζουμε δοκιμαστικές εφαρμογές δορυφορικών υπηρεσιών. Νομίζω ότι αυτά μπορούν να εγγυηθούν αποτελεσματικότερους τρόπους για την αντιμετώπιση αυτών των προβλημάτων.</w:t>
      </w:r>
    </w:p>
    <w:p w14:paraId="1789E82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Φεύγοντας από το θέμα των ελέγχων, για το οποίο μπορούμε να πούμε πάρα πολλά και είμαστε στη</w:t>
      </w:r>
      <w:r>
        <w:rPr>
          <w:rFonts w:eastAsia="Times New Roman" w:cs="Times New Roman"/>
          <w:szCs w:val="24"/>
        </w:rPr>
        <w:t xml:space="preserve"> διάθεσή </w:t>
      </w:r>
      <w:r>
        <w:rPr>
          <w:rFonts w:eastAsia="Times New Roman" w:cs="Times New Roman"/>
          <w:szCs w:val="24"/>
        </w:rPr>
        <w:t>σας,</w:t>
      </w:r>
      <w:r>
        <w:rPr>
          <w:rFonts w:eastAsia="Times New Roman" w:cs="Times New Roman"/>
          <w:szCs w:val="24"/>
        </w:rPr>
        <w:t xml:space="preserve"> για να σας δώσουμε συγκεκριμένα στοιχεία από όλους τους φορείς ελέγχου για το πόσοι έλεγχοι γίνονται, τι πρόστιμα έχουν δοθεί και όλα αυτά, θέλω να πω ότι το δικό μας Υπουργείο και η δική μας πολιτική είναι μια πολιτική</w:t>
      </w:r>
      <w:r>
        <w:rPr>
          <w:rFonts w:eastAsia="Times New Roman" w:cs="Times New Roman"/>
          <w:szCs w:val="24"/>
        </w:rPr>
        <w:t>,</w:t>
      </w:r>
      <w:r>
        <w:rPr>
          <w:rFonts w:eastAsia="Times New Roman" w:cs="Times New Roman"/>
          <w:szCs w:val="24"/>
        </w:rPr>
        <w:t xml:space="preserve"> που θέλει να βοηθήσει</w:t>
      </w:r>
      <w:r>
        <w:rPr>
          <w:rFonts w:eastAsia="Times New Roman" w:cs="Times New Roman"/>
          <w:szCs w:val="24"/>
        </w:rPr>
        <w:t xml:space="preserve"> τον πρωτογενή τομέα μέσα από την ενίσχυση σχημάτων συνεργατικών, γιατί πιστεύουμε ότι με τη συνεργασία και τη συνέργεια των ε</w:t>
      </w:r>
      <w:r>
        <w:rPr>
          <w:rFonts w:eastAsia="Times New Roman" w:cs="Times New Roman"/>
          <w:szCs w:val="24"/>
        </w:rPr>
        <w:lastRenderedPageBreak/>
        <w:t>μπλεκόμενων και κυρίως των ανθρώπων του μόχθου και της πάλης, των ανθρώπων της υπαίθρου και της ελληνικής περιφέρειας, μπορούμε να</w:t>
      </w:r>
      <w:r>
        <w:rPr>
          <w:rFonts w:eastAsia="Times New Roman" w:cs="Times New Roman"/>
          <w:szCs w:val="24"/>
        </w:rPr>
        <w:t xml:space="preserve"> προχωρήσουμε μπροστά. Έτσι, λοιπόν, βοηθούμε τη συγκρότηση οργανώσεων παραγωγών και όλα τα συνεταιριστικά σχήματα και νομίζω ότι αυτό είναι πάρα πολύ σημαντικό.</w:t>
      </w:r>
    </w:p>
    <w:p w14:paraId="1789E82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Επίσης, όσον αφορά τα τρόφιμα, θέλω να πω ότι προχωρούμε στην αλλαγή του Κώδικα Τροφίμων και Π</w:t>
      </w:r>
      <w:r>
        <w:rPr>
          <w:rFonts w:eastAsia="Times New Roman" w:cs="Times New Roman"/>
          <w:szCs w:val="24"/>
        </w:rPr>
        <w:t xml:space="preserve">οτών. Όσον αφορά στο γιαούρτι, αναγράφουμε πλέον ότι μπορεί να γίνεται μόνο από νωπό γάλα. Αυτό είναι πάρα πολύ σημαντικό για τον Έλληνα </w:t>
      </w:r>
      <w:proofErr w:type="spellStart"/>
      <w:r>
        <w:rPr>
          <w:rFonts w:eastAsia="Times New Roman" w:cs="Times New Roman"/>
          <w:szCs w:val="24"/>
        </w:rPr>
        <w:t>αιγοπροβατοτρόφο</w:t>
      </w:r>
      <w:proofErr w:type="spellEnd"/>
      <w:r>
        <w:rPr>
          <w:rFonts w:eastAsia="Times New Roman" w:cs="Times New Roman"/>
          <w:szCs w:val="24"/>
        </w:rPr>
        <w:t xml:space="preserve"> και αγελαδοτρόφο. </w:t>
      </w:r>
    </w:p>
    <w:p w14:paraId="1789E82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Επίσης, αναγνωρίζοντας τη μείωση του εισοδήματος των κτηνοτρόφων από τις πραγματικά</w:t>
      </w:r>
      <w:r>
        <w:rPr>
          <w:rFonts w:eastAsia="Times New Roman" w:cs="Times New Roman"/>
          <w:szCs w:val="24"/>
        </w:rPr>
        <w:t xml:space="preserve"> χαμηλές τιμές του γάλακτος, έχουμε δώσει </w:t>
      </w:r>
      <w:r>
        <w:rPr>
          <w:rFonts w:eastAsia="Times New Roman" w:cs="Times New Roman"/>
          <w:szCs w:val="24"/>
          <w:lang w:val="en-US"/>
        </w:rPr>
        <w:t>d</w:t>
      </w:r>
      <w:r>
        <w:rPr>
          <w:rFonts w:eastAsia="Times New Roman" w:cs="Times New Roman"/>
          <w:szCs w:val="24"/>
          <w:lang w:val="en-US"/>
        </w:rPr>
        <w:t>e</w:t>
      </w:r>
      <w:r w:rsidRPr="002A7AE2">
        <w:rPr>
          <w:rFonts w:eastAsia="Times New Roman" w:cs="Times New Roman"/>
          <w:szCs w:val="24"/>
        </w:rPr>
        <w:t xml:space="preserve"> </w:t>
      </w:r>
      <w:proofErr w:type="spellStart"/>
      <w:r>
        <w:rPr>
          <w:rFonts w:eastAsia="Times New Roman" w:cs="Times New Roman"/>
          <w:szCs w:val="24"/>
          <w:lang w:val="en-US"/>
        </w:rPr>
        <w:t>m</w:t>
      </w:r>
      <w:r>
        <w:rPr>
          <w:rFonts w:eastAsia="Times New Roman" w:cs="Times New Roman"/>
          <w:szCs w:val="24"/>
          <w:lang w:val="en-US"/>
        </w:rPr>
        <w:t>inimis</w:t>
      </w:r>
      <w:proofErr w:type="spellEnd"/>
      <w:r>
        <w:rPr>
          <w:rFonts w:eastAsia="Times New Roman" w:cs="Times New Roman"/>
          <w:szCs w:val="24"/>
        </w:rPr>
        <w:t xml:space="preserve"> 42 εκατομμύρια ευρώ. </w:t>
      </w:r>
    </w:p>
    <w:p w14:paraId="1789E82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Θέλω να πω, επίσης, και για τους υπαλλήλους του Υπουργείου και των </w:t>
      </w:r>
      <w:r>
        <w:rPr>
          <w:rFonts w:eastAsia="Times New Roman" w:cs="Times New Roman"/>
          <w:szCs w:val="24"/>
          <w:lang w:val="en-US"/>
        </w:rPr>
        <w:t>p</w:t>
      </w:r>
      <w:proofErr w:type="spellStart"/>
      <w:r>
        <w:rPr>
          <w:rFonts w:eastAsia="Times New Roman" w:cs="Times New Roman"/>
          <w:szCs w:val="24"/>
        </w:rPr>
        <w:t>εριφερειών</w:t>
      </w:r>
      <w:proofErr w:type="spellEnd"/>
      <w:r>
        <w:rPr>
          <w:rFonts w:eastAsia="Times New Roman" w:cs="Times New Roman"/>
          <w:szCs w:val="24"/>
        </w:rPr>
        <w:t xml:space="preserve">, τους κτηνιάτρους, ότι το ανθυγιεινό επίδομα, που καταργήσατε το 2012, το εξετάζουμε και θα είναι από </w:t>
      </w:r>
      <w:r>
        <w:rPr>
          <w:rFonts w:eastAsia="Times New Roman" w:cs="Times New Roman"/>
          <w:szCs w:val="24"/>
        </w:rPr>
        <w:t xml:space="preserve">τα πρώτα που θα αποδοθούν. </w:t>
      </w:r>
    </w:p>
    <w:p w14:paraId="1789E82C" w14:textId="77777777" w:rsidR="00690103" w:rsidRDefault="0001178F">
      <w:pPr>
        <w:tabs>
          <w:tab w:val="left" w:pos="6168"/>
        </w:tabs>
        <w:spacing w:line="600" w:lineRule="auto"/>
        <w:ind w:firstLine="720"/>
        <w:jc w:val="both"/>
        <w:rPr>
          <w:rFonts w:eastAsia="Times New Roman" w:cs="Times New Roman"/>
          <w:szCs w:val="24"/>
        </w:rPr>
      </w:pPr>
      <w:r w:rsidRPr="00E40ABF">
        <w:rPr>
          <w:rFonts w:eastAsia="Times New Roman" w:cs="Times New Roman"/>
          <w:szCs w:val="24"/>
        </w:rPr>
        <w:lastRenderedPageBreak/>
        <w:t>Να πω επιγραμματικά ότι στον τομέα της αλιείας</w:t>
      </w:r>
      <w:r w:rsidRPr="00455AD1">
        <w:rPr>
          <w:rFonts w:eastAsia="Times New Roman" w:cs="Times New Roman"/>
          <w:szCs w:val="24"/>
        </w:rPr>
        <w:t>,</w:t>
      </w:r>
      <w:r w:rsidRPr="00E40ABF">
        <w:rPr>
          <w:rFonts w:eastAsia="Times New Roman" w:cs="Times New Roman"/>
          <w:szCs w:val="24"/>
        </w:rPr>
        <w:t xml:space="preserve"> από το 1966 ισχύει ένας νόμος, τον οποίο αλλάζουμε, ενσ</w:t>
      </w:r>
      <w:r>
        <w:rPr>
          <w:rFonts w:eastAsia="Times New Roman" w:cs="Times New Roman"/>
          <w:szCs w:val="24"/>
        </w:rPr>
        <w:t>ωματώνοντας όλες τις προτάσεις σ</w:t>
      </w:r>
      <w:r w:rsidRPr="00E40ABF">
        <w:rPr>
          <w:rFonts w:eastAsia="Times New Roman" w:cs="Times New Roman"/>
          <w:szCs w:val="24"/>
        </w:rPr>
        <w:t xml:space="preserve">χεδόν στο σύνολό </w:t>
      </w:r>
      <w:r>
        <w:rPr>
          <w:rFonts w:eastAsia="Times New Roman" w:cs="Times New Roman"/>
          <w:szCs w:val="24"/>
        </w:rPr>
        <w:t>τους, τω</w:t>
      </w:r>
      <w:r w:rsidRPr="00E40ABF">
        <w:rPr>
          <w:rFonts w:eastAsia="Times New Roman" w:cs="Times New Roman"/>
          <w:szCs w:val="24"/>
        </w:rPr>
        <w:t>ν καθ</w:t>
      </w:r>
      <w:r>
        <w:rPr>
          <w:rFonts w:eastAsia="Times New Roman" w:cs="Times New Roman"/>
          <w:szCs w:val="24"/>
        </w:rPr>
        <w:t>’</w:t>
      </w:r>
      <w:r w:rsidRPr="00E40ABF">
        <w:rPr>
          <w:rFonts w:eastAsia="Times New Roman" w:cs="Times New Roman"/>
          <w:szCs w:val="24"/>
        </w:rPr>
        <w:t xml:space="preserve"> ύλην αρμοδίων των αλιέων</w:t>
      </w:r>
      <w:r>
        <w:rPr>
          <w:rFonts w:eastAsia="Times New Roman" w:cs="Times New Roman"/>
          <w:szCs w:val="24"/>
        </w:rPr>
        <w:t>,</w:t>
      </w:r>
      <w:r w:rsidRPr="00E40ABF">
        <w:rPr>
          <w:rFonts w:eastAsia="Times New Roman" w:cs="Times New Roman"/>
          <w:szCs w:val="24"/>
        </w:rPr>
        <w:t xml:space="preserve"> βάζοντας τα κριτήρια επαγγελματικότητα</w:t>
      </w:r>
      <w:r>
        <w:rPr>
          <w:rFonts w:eastAsia="Times New Roman" w:cs="Times New Roman"/>
          <w:szCs w:val="24"/>
        </w:rPr>
        <w:t>ς</w:t>
      </w:r>
      <w:r w:rsidRPr="00E40ABF">
        <w:rPr>
          <w:rFonts w:eastAsia="Times New Roman" w:cs="Times New Roman"/>
          <w:szCs w:val="24"/>
        </w:rPr>
        <w:t xml:space="preserve"> στην </w:t>
      </w:r>
      <w:proofErr w:type="spellStart"/>
      <w:r w:rsidRPr="00E40ABF">
        <w:rPr>
          <w:rFonts w:eastAsia="Times New Roman" w:cs="Times New Roman"/>
          <w:szCs w:val="24"/>
        </w:rPr>
        <w:t>αδειοδότηση</w:t>
      </w:r>
      <w:proofErr w:type="spellEnd"/>
      <w:r w:rsidRPr="00E40ABF">
        <w:rPr>
          <w:rFonts w:eastAsia="Times New Roman" w:cs="Times New Roman"/>
          <w:szCs w:val="24"/>
        </w:rPr>
        <w:t xml:space="preserve"> για την ερασιτεχνική αλιεία</w:t>
      </w:r>
      <w:r>
        <w:rPr>
          <w:rFonts w:eastAsia="Times New Roman" w:cs="Times New Roman"/>
          <w:szCs w:val="24"/>
        </w:rPr>
        <w:t>, την αλιεία των ε</w:t>
      </w:r>
      <w:r w:rsidRPr="00E40ABF">
        <w:rPr>
          <w:rFonts w:eastAsia="Times New Roman" w:cs="Times New Roman"/>
          <w:szCs w:val="24"/>
        </w:rPr>
        <w:t>σωτερικών υδάτων και τον έλεγχο</w:t>
      </w:r>
      <w:r>
        <w:rPr>
          <w:rFonts w:eastAsia="Times New Roman" w:cs="Times New Roman"/>
          <w:szCs w:val="24"/>
        </w:rPr>
        <w:t>.</w:t>
      </w:r>
      <w:r w:rsidRPr="00E40ABF">
        <w:rPr>
          <w:rFonts w:eastAsia="Times New Roman" w:cs="Times New Roman"/>
          <w:szCs w:val="24"/>
        </w:rPr>
        <w:t xml:space="preserve"> </w:t>
      </w:r>
    </w:p>
    <w:p w14:paraId="1789E82D" w14:textId="77777777" w:rsidR="00690103" w:rsidRDefault="0001178F">
      <w:pPr>
        <w:tabs>
          <w:tab w:val="left" w:pos="6168"/>
        </w:tabs>
        <w:spacing w:line="600" w:lineRule="auto"/>
        <w:ind w:firstLine="720"/>
        <w:jc w:val="both"/>
        <w:rPr>
          <w:rFonts w:eastAsia="Times New Roman" w:cs="Times New Roman"/>
          <w:szCs w:val="24"/>
        </w:rPr>
      </w:pPr>
      <w:r>
        <w:rPr>
          <w:rFonts w:eastAsia="Times New Roman" w:cs="Times New Roman"/>
          <w:szCs w:val="24"/>
        </w:rPr>
        <w:t>Επίσης,</w:t>
      </w:r>
      <w:r w:rsidRPr="00E40ABF">
        <w:rPr>
          <w:rFonts w:eastAsia="Times New Roman" w:cs="Times New Roman"/>
          <w:szCs w:val="24"/>
        </w:rPr>
        <w:t xml:space="preserve"> να πω κλείνοντας και πάρα πολύ συνοπτικά ότι ταυτόχρονα</w:t>
      </w:r>
      <w:r>
        <w:rPr>
          <w:rFonts w:eastAsia="Times New Roman" w:cs="Times New Roman"/>
          <w:szCs w:val="24"/>
        </w:rPr>
        <w:t>,</w:t>
      </w:r>
      <w:r w:rsidRPr="00E40ABF">
        <w:rPr>
          <w:rFonts w:eastAsia="Times New Roman" w:cs="Times New Roman"/>
          <w:szCs w:val="24"/>
        </w:rPr>
        <w:t xml:space="preserve"> δίνουμε ιδιαίτερη βαρύτητα και σε άλλους τομείς</w:t>
      </w:r>
      <w:r>
        <w:rPr>
          <w:rFonts w:eastAsia="Times New Roman" w:cs="Times New Roman"/>
          <w:szCs w:val="24"/>
        </w:rPr>
        <w:t>,</w:t>
      </w:r>
      <w:r w:rsidRPr="00E40ABF">
        <w:rPr>
          <w:rFonts w:eastAsia="Times New Roman" w:cs="Times New Roman"/>
          <w:szCs w:val="24"/>
        </w:rPr>
        <w:t xml:space="preserve"> όπως </w:t>
      </w:r>
      <w:r w:rsidRPr="00E40ABF">
        <w:rPr>
          <w:rFonts w:eastAsia="Times New Roman" w:cs="Times New Roman"/>
          <w:szCs w:val="24"/>
        </w:rPr>
        <w:t>αναφέρεται στην ερώτη</w:t>
      </w:r>
      <w:r>
        <w:rPr>
          <w:rFonts w:eastAsia="Times New Roman" w:cs="Times New Roman"/>
          <w:szCs w:val="24"/>
        </w:rPr>
        <w:t>σή</w:t>
      </w:r>
      <w:r w:rsidRPr="00E40ABF">
        <w:rPr>
          <w:rFonts w:eastAsia="Times New Roman" w:cs="Times New Roman"/>
          <w:szCs w:val="24"/>
        </w:rPr>
        <w:t xml:space="preserve"> </w:t>
      </w:r>
      <w:r>
        <w:rPr>
          <w:rFonts w:eastAsia="Times New Roman" w:cs="Times New Roman"/>
          <w:szCs w:val="24"/>
        </w:rPr>
        <w:t>σας,</w:t>
      </w:r>
      <w:r w:rsidRPr="00E40ABF">
        <w:rPr>
          <w:rFonts w:eastAsia="Times New Roman" w:cs="Times New Roman"/>
          <w:szCs w:val="24"/>
        </w:rPr>
        <w:t xml:space="preserve"> όπως για παράδειγμα </w:t>
      </w:r>
      <w:r>
        <w:rPr>
          <w:rFonts w:eastAsia="Times New Roman" w:cs="Times New Roman"/>
          <w:szCs w:val="24"/>
        </w:rPr>
        <w:t>στον τομέα της π</w:t>
      </w:r>
      <w:r w:rsidRPr="00E40ABF">
        <w:rPr>
          <w:rFonts w:eastAsia="Times New Roman" w:cs="Times New Roman"/>
          <w:szCs w:val="24"/>
        </w:rPr>
        <w:t>τηνοτροφίας</w:t>
      </w:r>
      <w:r>
        <w:rPr>
          <w:rFonts w:eastAsia="Times New Roman" w:cs="Times New Roman"/>
          <w:szCs w:val="24"/>
        </w:rPr>
        <w:t>.</w:t>
      </w:r>
      <w:r w:rsidRPr="00E40ABF">
        <w:rPr>
          <w:rFonts w:eastAsia="Times New Roman" w:cs="Times New Roman"/>
          <w:szCs w:val="24"/>
        </w:rPr>
        <w:t xml:space="preserve"> </w:t>
      </w:r>
      <w:r>
        <w:rPr>
          <w:rFonts w:eastAsia="Times New Roman" w:cs="Times New Roman"/>
          <w:szCs w:val="24"/>
        </w:rPr>
        <w:t xml:space="preserve">Θέλω </w:t>
      </w:r>
      <w:r w:rsidRPr="00E40ABF">
        <w:rPr>
          <w:rFonts w:eastAsia="Times New Roman" w:cs="Times New Roman"/>
          <w:szCs w:val="24"/>
        </w:rPr>
        <w:t xml:space="preserve">χαρακτηριστικά </w:t>
      </w:r>
      <w:r>
        <w:rPr>
          <w:rFonts w:eastAsia="Times New Roman" w:cs="Times New Roman"/>
          <w:szCs w:val="24"/>
        </w:rPr>
        <w:t>να αναφέρω -</w:t>
      </w:r>
      <w:r w:rsidRPr="00E40ABF">
        <w:rPr>
          <w:rFonts w:eastAsia="Times New Roman" w:cs="Times New Roman"/>
          <w:szCs w:val="24"/>
        </w:rPr>
        <w:t>γιατί δεν έχω χρόνο</w:t>
      </w:r>
      <w:r>
        <w:rPr>
          <w:rFonts w:eastAsia="Times New Roman" w:cs="Times New Roman"/>
          <w:szCs w:val="24"/>
        </w:rPr>
        <w:t>-</w:t>
      </w:r>
      <w:r w:rsidRPr="00E40ABF">
        <w:rPr>
          <w:rFonts w:eastAsia="Times New Roman" w:cs="Times New Roman"/>
          <w:szCs w:val="24"/>
        </w:rPr>
        <w:t xml:space="preserve"> ότι επεκτείνουμε το σύστημα </w:t>
      </w:r>
      <w:r>
        <w:rPr>
          <w:rFonts w:eastAsia="Times New Roman" w:cs="Times New Roman"/>
          <w:szCs w:val="24"/>
        </w:rPr>
        <w:t>«</w:t>
      </w:r>
      <w:r>
        <w:rPr>
          <w:rFonts w:eastAsia="Times New Roman" w:cs="Times New Roman"/>
          <w:szCs w:val="24"/>
        </w:rPr>
        <w:t>Α</w:t>
      </w:r>
      <w:r w:rsidRPr="00E40ABF">
        <w:rPr>
          <w:rFonts w:eastAsia="Times New Roman" w:cs="Times New Roman"/>
          <w:szCs w:val="24"/>
        </w:rPr>
        <w:t>ΡΤΕΜΙΣ</w:t>
      </w:r>
      <w:r>
        <w:rPr>
          <w:rFonts w:eastAsia="Times New Roman" w:cs="Times New Roman"/>
          <w:szCs w:val="24"/>
        </w:rPr>
        <w:t>»</w:t>
      </w:r>
      <w:r w:rsidRPr="00E40ABF">
        <w:rPr>
          <w:rFonts w:eastAsia="Times New Roman" w:cs="Times New Roman"/>
          <w:szCs w:val="24"/>
        </w:rPr>
        <w:t xml:space="preserve"> και σε προϊόντα</w:t>
      </w:r>
      <w:r>
        <w:rPr>
          <w:rFonts w:eastAsia="Times New Roman" w:cs="Times New Roman"/>
          <w:szCs w:val="24"/>
        </w:rPr>
        <w:t>,</w:t>
      </w:r>
      <w:r w:rsidRPr="00E40ABF">
        <w:rPr>
          <w:rFonts w:eastAsia="Times New Roman" w:cs="Times New Roman"/>
          <w:szCs w:val="24"/>
        </w:rPr>
        <w:t xml:space="preserve"> όπως είναι τα αυγά</w:t>
      </w:r>
      <w:r>
        <w:rPr>
          <w:rFonts w:eastAsia="Times New Roman" w:cs="Times New Roman"/>
          <w:szCs w:val="24"/>
        </w:rPr>
        <w:t>.</w:t>
      </w:r>
      <w:r w:rsidRPr="00E40ABF">
        <w:rPr>
          <w:rFonts w:eastAsia="Times New Roman" w:cs="Times New Roman"/>
          <w:szCs w:val="24"/>
        </w:rPr>
        <w:t xml:space="preserve"> </w:t>
      </w:r>
      <w:r>
        <w:rPr>
          <w:rFonts w:eastAsia="Times New Roman" w:cs="Times New Roman"/>
          <w:szCs w:val="24"/>
        </w:rPr>
        <w:t xml:space="preserve">Επεξεργαζόμαστε </w:t>
      </w:r>
      <w:r w:rsidRPr="00E40ABF">
        <w:rPr>
          <w:rFonts w:eastAsia="Times New Roman" w:cs="Times New Roman"/>
          <w:szCs w:val="24"/>
        </w:rPr>
        <w:t>ταυτόχρονα</w:t>
      </w:r>
      <w:r>
        <w:rPr>
          <w:rFonts w:eastAsia="Times New Roman" w:cs="Times New Roman"/>
          <w:szCs w:val="24"/>
        </w:rPr>
        <w:t>,</w:t>
      </w:r>
      <w:r w:rsidRPr="00E40ABF">
        <w:rPr>
          <w:rFonts w:eastAsia="Times New Roman" w:cs="Times New Roman"/>
          <w:szCs w:val="24"/>
        </w:rPr>
        <w:t xml:space="preserve"> την τεχνική εφαρμογή ε</w:t>
      </w:r>
      <w:r w:rsidRPr="00E40ABF">
        <w:rPr>
          <w:rFonts w:eastAsia="Times New Roman" w:cs="Times New Roman"/>
          <w:szCs w:val="24"/>
        </w:rPr>
        <w:t>νός ολοκληρωμένου πληροφοριακού συστήματος στην κτηνιατρική</w:t>
      </w:r>
      <w:r>
        <w:rPr>
          <w:rFonts w:eastAsia="Times New Roman" w:cs="Times New Roman"/>
          <w:szCs w:val="24"/>
        </w:rPr>
        <w:t>,</w:t>
      </w:r>
      <w:r w:rsidRPr="00E40ABF">
        <w:rPr>
          <w:rFonts w:eastAsia="Times New Roman" w:cs="Times New Roman"/>
          <w:szCs w:val="24"/>
        </w:rPr>
        <w:t xml:space="preserve"> για να υπάρχει μία κεντρική βάση δεδομένων για την πτηνοτροφία</w:t>
      </w:r>
      <w:r>
        <w:rPr>
          <w:rFonts w:eastAsia="Times New Roman" w:cs="Times New Roman"/>
          <w:szCs w:val="24"/>
        </w:rPr>
        <w:t>, για τις</w:t>
      </w:r>
      <w:r w:rsidRPr="00E40ABF">
        <w:rPr>
          <w:rFonts w:eastAsia="Times New Roman" w:cs="Times New Roman"/>
          <w:szCs w:val="24"/>
        </w:rPr>
        <w:t xml:space="preserve"> συστηματικές εκτροφές όλων των παραγωγικών κατευθύνσεων</w:t>
      </w:r>
      <w:r>
        <w:rPr>
          <w:rFonts w:eastAsia="Times New Roman" w:cs="Times New Roman"/>
          <w:szCs w:val="24"/>
        </w:rPr>
        <w:t>.</w:t>
      </w:r>
    </w:p>
    <w:p w14:paraId="1789E82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w:t>
      </w:r>
      <w:r>
        <w:rPr>
          <w:rFonts w:eastAsia="Times New Roman" w:cs="Times New Roman"/>
          <w:szCs w:val="24"/>
        </w:rPr>
        <w:t xml:space="preserve">ς της Βουλής κ. </w:t>
      </w:r>
      <w:r w:rsidRPr="00A9155E">
        <w:rPr>
          <w:rFonts w:eastAsia="Times New Roman" w:cs="Times New Roman"/>
          <w:b/>
          <w:szCs w:val="24"/>
        </w:rPr>
        <w:t>ΣΠΥΡΙΔΩΝ ΛΥΚΟΥΔΗΣ</w:t>
      </w:r>
      <w:r>
        <w:rPr>
          <w:rFonts w:eastAsia="Times New Roman" w:cs="Times New Roman"/>
          <w:szCs w:val="24"/>
        </w:rPr>
        <w:t>)</w:t>
      </w:r>
    </w:p>
    <w:p w14:paraId="1789E82F" w14:textId="77777777" w:rsidR="00690103" w:rsidRDefault="0001178F">
      <w:pPr>
        <w:tabs>
          <w:tab w:val="left" w:pos="6168"/>
        </w:tabs>
        <w:spacing w:line="600" w:lineRule="auto"/>
        <w:ind w:firstLine="720"/>
        <w:jc w:val="both"/>
        <w:rPr>
          <w:rFonts w:eastAsia="Times New Roman" w:cs="Times New Roman"/>
          <w:szCs w:val="24"/>
        </w:rPr>
      </w:pPr>
      <w:r w:rsidRPr="00E40ABF">
        <w:rPr>
          <w:rFonts w:eastAsia="Times New Roman" w:cs="Times New Roman"/>
          <w:szCs w:val="24"/>
        </w:rPr>
        <w:lastRenderedPageBreak/>
        <w:t>Ταυτόχρονα</w:t>
      </w:r>
      <w:r>
        <w:rPr>
          <w:rFonts w:eastAsia="Times New Roman" w:cs="Times New Roman"/>
          <w:szCs w:val="24"/>
        </w:rPr>
        <w:t>,</w:t>
      </w:r>
      <w:r w:rsidRPr="00E40ABF">
        <w:rPr>
          <w:rFonts w:eastAsia="Times New Roman" w:cs="Times New Roman"/>
          <w:szCs w:val="24"/>
        </w:rPr>
        <w:t xml:space="preserve"> εφαρμόζεται το τριετές πρόγραμμα βελτίωσης και παραγωγής και εμπορίας προϊόντων μέλισσας</w:t>
      </w:r>
      <w:r>
        <w:rPr>
          <w:rFonts w:eastAsia="Times New Roman" w:cs="Times New Roman"/>
          <w:szCs w:val="24"/>
        </w:rPr>
        <w:t>.</w:t>
      </w:r>
      <w:r w:rsidRPr="00E40ABF">
        <w:rPr>
          <w:rFonts w:eastAsia="Times New Roman" w:cs="Times New Roman"/>
          <w:szCs w:val="24"/>
        </w:rPr>
        <w:t xml:space="preserve"> Χαρακτηριστικά</w:t>
      </w:r>
      <w:r>
        <w:rPr>
          <w:rFonts w:eastAsia="Times New Roman" w:cs="Times New Roman"/>
          <w:szCs w:val="24"/>
        </w:rPr>
        <w:t>,</w:t>
      </w:r>
      <w:r w:rsidRPr="00E40ABF">
        <w:rPr>
          <w:rFonts w:eastAsia="Times New Roman" w:cs="Times New Roman"/>
          <w:szCs w:val="24"/>
        </w:rPr>
        <w:t xml:space="preserve"> να πω ότι για τον </w:t>
      </w:r>
      <w:proofErr w:type="spellStart"/>
      <w:r w:rsidRPr="00E40ABF">
        <w:rPr>
          <w:rFonts w:eastAsia="Times New Roman" w:cs="Times New Roman"/>
          <w:szCs w:val="24"/>
        </w:rPr>
        <w:t>εξορθολογισμό</w:t>
      </w:r>
      <w:proofErr w:type="spellEnd"/>
      <w:r w:rsidRPr="00E40ABF">
        <w:rPr>
          <w:rFonts w:eastAsia="Times New Roman" w:cs="Times New Roman"/>
          <w:szCs w:val="24"/>
        </w:rPr>
        <w:t xml:space="preserve"> της νομαδικής μελισσοκομίας έχει ε</w:t>
      </w:r>
      <w:r>
        <w:rPr>
          <w:rFonts w:eastAsia="Times New Roman" w:cs="Times New Roman"/>
          <w:szCs w:val="24"/>
        </w:rPr>
        <w:t>γκριθεί</w:t>
      </w:r>
      <w:r w:rsidRPr="00E40ABF">
        <w:rPr>
          <w:rFonts w:eastAsia="Times New Roman" w:cs="Times New Roman"/>
          <w:szCs w:val="24"/>
        </w:rPr>
        <w:t xml:space="preserve"> την περίοδο 2017-2019 ενίσχυσ</w:t>
      </w:r>
      <w:r w:rsidRPr="00E40ABF">
        <w:rPr>
          <w:rFonts w:eastAsia="Times New Roman" w:cs="Times New Roman"/>
          <w:szCs w:val="24"/>
        </w:rPr>
        <w:t>η ύψους περίπου 22 εκατομμυρίων ευρώ</w:t>
      </w:r>
      <w:r>
        <w:rPr>
          <w:rFonts w:eastAsia="Times New Roman" w:cs="Times New Roman"/>
          <w:szCs w:val="24"/>
        </w:rPr>
        <w:t>.</w:t>
      </w:r>
      <w:r w:rsidRPr="00E40ABF">
        <w:rPr>
          <w:rFonts w:eastAsia="Times New Roman" w:cs="Times New Roman"/>
          <w:szCs w:val="24"/>
        </w:rPr>
        <w:t xml:space="preserve"> </w:t>
      </w:r>
    </w:p>
    <w:p w14:paraId="1789E830" w14:textId="77777777" w:rsidR="00690103" w:rsidRDefault="0001178F">
      <w:pPr>
        <w:tabs>
          <w:tab w:val="left" w:pos="6168"/>
        </w:tabs>
        <w:spacing w:line="600" w:lineRule="auto"/>
        <w:ind w:firstLine="720"/>
        <w:jc w:val="both"/>
        <w:rPr>
          <w:rFonts w:eastAsia="Times New Roman" w:cs="Times New Roman"/>
          <w:szCs w:val="24"/>
        </w:rPr>
      </w:pPr>
      <w:r w:rsidRPr="00E40ABF">
        <w:rPr>
          <w:rFonts w:eastAsia="Times New Roman" w:cs="Times New Roman"/>
          <w:szCs w:val="24"/>
        </w:rPr>
        <w:t>Αυτό</w:t>
      </w:r>
      <w:r>
        <w:rPr>
          <w:rFonts w:eastAsia="Times New Roman" w:cs="Times New Roman"/>
          <w:szCs w:val="24"/>
        </w:rPr>
        <w:t>,</w:t>
      </w:r>
      <w:r w:rsidRPr="00E40ABF">
        <w:rPr>
          <w:rFonts w:eastAsia="Times New Roman" w:cs="Times New Roman"/>
          <w:szCs w:val="24"/>
        </w:rPr>
        <w:t xml:space="preserve"> λοιπόν</w:t>
      </w:r>
      <w:r>
        <w:rPr>
          <w:rFonts w:eastAsia="Times New Roman" w:cs="Times New Roman"/>
          <w:szCs w:val="24"/>
        </w:rPr>
        <w:t>,</w:t>
      </w:r>
      <w:r w:rsidRPr="00E40ABF">
        <w:rPr>
          <w:rFonts w:eastAsia="Times New Roman" w:cs="Times New Roman"/>
          <w:szCs w:val="24"/>
        </w:rPr>
        <w:t xml:space="preserve"> εν κατακλείδι</w:t>
      </w:r>
      <w:r>
        <w:rPr>
          <w:rFonts w:eastAsia="Times New Roman" w:cs="Times New Roman"/>
          <w:szCs w:val="24"/>
        </w:rPr>
        <w:t>,</w:t>
      </w:r>
      <w:r w:rsidRPr="00E40ABF">
        <w:rPr>
          <w:rFonts w:eastAsia="Times New Roman" w:cs="Times New Roman"/>
          <w:szCs w:val="24"/>
        </w:rPr>
        <w:t xml:space="preserve"> νομίζω ότι μπορούμε να</w:t>
      </w:r>
      <w:r>
        <w:rPr>
          <w:rFonts w:eastAsia="Times New Roman" w:cs="Times New Roman"/>
          <w:szCs w:val="24"/>
        </w:rPr>
        <w:t xml:space="preserve"> το</w:t>
      </w:r>
      <w:r w:rsidRPr="00E40ABF">
        <w:rPr>
          <w:rFonts w:eastAsia="Times New Roman" w:cs="Times New Roman"/>
          <w:szCs w:val="24"/>
        </w:rPr>
        <w:t xml:space="preserve"> ισχυριστούμε</w:t>
      </w:r>
      <w:r>
        <w:rPr>
          <w:rFonts w:eastAsia="Times New Roman" w:cs="Times New Roman"/>
          <w:szCs w:val="24"/>
        </w:rPr>
        <w:t>.</w:t>
      </w:r>
      <w:r w:rsidRPr="00E40ABF">
        <w:rPr>
          <w:rFonts w:eastAsia="Times New Roman" w:cs="Times New Roman"/>
          <w:szCs w:val="24"/>
        </w:rPr>
        <w:t xml:space="preserve"> </w:t>
      </w:r>
      <w:r>
        <w:rPr>
          <w:rFonts w:eastAsia="Times New Roman" w:cs="Times New Roman"/>
          <w:szCs w:val="24"/>
        </w:rPr>
        <w:t xml:space="preserve">Μπορούμε να υπερηφανευτούμε </w:t>
      </w:r>
      <w:r w:rsidRPr="00E40ABF">
        <w:rPr>
          <w:rFonts w:eastAsia="Times New Roman" w:cs="Times New Roman"/>
          <w:szCs w:val="24"/>
        </w:rPr>
        <w:t>ότι παρά τα προβλήματα</w:t>
      </w:r>
      <w:r>
        <w:rPr>
          <w:rFonts w:eastAsia="Times New Roman" w:cs="Times New Roman"/>
          <w:szCs w:val="24"/>
        </w:rPr>
        <w:t>,</w:t>
      </w:r>
      <w:r w:rsidRPr="00E40ABF">
        <w:rPr>
          <w:rFonts w:eastAsia="Times New Roman" w:cs="Times New Roman"/>
          <w:szCs w:val="24"/>
        </w:rPr>
        <w:t xml:space="preserve"> η προσπάθειά μας είναι μία προσπάθεια ειλικρινής</w:t>
      </w:r>
      <w:r>
        <w:rPr>
          <w:rFonts w:eastAsia="Times New Roman" w:cs="Times New Roman"/>
          <w:szCs w:val="24"/>
        </w:rPr>
        <w:t>,</w:t>
      </w:r>
      <w:r w:rsidRPr="00E40ABF">
        <w:rPr>
          <w:rFonts w:eastAsia="Times New Roman" w:cs="Times New Roman"/>
          <w:szCs w:val="24"/>
        </w:rPr>
        <w:t xml:space="preserve"> γιατί είναι μία προσπάθεια</w:t>
      </w:r>
      <w:r>
        <w:rPr>
          <w:rFonts w:eastAsia="Times New Roman" w:cs="Times New Roman"/>
          <w:szCs w:val="24"/>
        </w:rPr>
        <w:t>,</w:t>
      </w:r>
      <w:r w:rsidRPr="00E40ABF">
        <w:rPr>
          <w:rFonts w:eastAsia="Times New Roman" w:cs="Times New Roman"/>
          <w:szCs w:val="24"/>
        </w:rPr>
        <w:t xml:space="preserve"> πο</w:t>
      </w:r>
      <w:r>
        <w:rPr>
          <w:rFonts w:eastAsia="Times New Roman" w:cs="Times New Roman"/>
          <w:szCs w:val="24"/>
        </w:rPr>
        <w:t xml:space="preserve">υ δεν γίνεται </w:t>
      </w:r>
      <w:r>
        <w:rPr>
          <w:rFonts w:eastAsia="Times New Roman" w:cs="Times New Roman"/>
          <w:szCs w:val="24"/>
        </w:rPr>
        <w:t>κεκλεισμένων των θ</w:t>
      </w:r>
      <w:r w:rsidRPr="00E40ABF">
        <w:rPr>
          <w:rFonts w:eastAsia="Times New Roman" w:cs="Times New Roman"/>
          <w:szCs w:val="24"/>
        </w:rPr>
        <w:t>υρών</w:t>
      </w:r>
      <w:r>
        <w:rPr>
          <w:rFonts w:eastAsia="Times New Roman" w:cs="Times New Roman"/>
          <w:szCs w:val="24"/>
        </w:rPr>
        <w:t>, αλλά</w:t>
      </w:r>
      <w:r w:rsidRPr="00E40ABF">
        <w:rPr>
          <w:rFonts w:eastAsia="Times New Roman" w:cs="Times New Roman"/>
          <w:szCs w:val="24"/>
        </w:rPr>
        <w:t xml:space="preserve"> γίνεται σε άμεση συνεργασία και συνεννόηση με τους αγρότες</w:t>
      </w:r>
      <w:r>
        <w:rPr>
          <w:rFonts w:eastAsia="Times New Roman" w:cs="Times New Roman"/>
          <w:szCs w:val="24"/>
        </w:rPr>
        <w:t>, τους</w:t>
      </w:r>
      <w:r w:rsidRPr="00E40ABF">
        <w:rPr>
          <w:rFonts w:eastAsia="Times New Roman" w:cs="Times New Roman"/>
          <w:szCs w:val="24"/>
        </w:rPr>
        <w:t xml:space="preserve"> κτηνοτρόφους</w:t>
      </w:r>
      <w:r>
        <w:rPr>
          <w:rFonts w:eastAsia="Times New Roman" w:cs="Times New Roman"/>
          <w:szCs w:val="24"/>
        </w:rPr>
        <w:t>, τους</w:t>
      </w:r>
      <w:r w:rsidRPr="00E40ABF">
        <w:rPr>
          <w:rFonts w:eastAsia="Times New Roman" w:cs="Times New Roman"/>
          <w:szCs w:val="24"/>
        </w:rPr>
        <w:t xml:space="preserve"> γεωργούς και </w:t>
      </w:r>
      <w:r>
        <w:rPr>
          <w:rFonts w:eastAsia="Times New Roman" w:cs="Times New Roman"/>
          <w:szCs w:val="24"/>
        </w:rPr>
        <w:t xml:space="preserve">αλιείς, </w:t>
      </w:r>
      <w:r w:rsidRPr="00E40ABF">
        <w:rPr>
          <w:rFonts w:eastAsia="Times New Roman" w:cs="Times New Roman"/>
          <w:szCs w:val="24"/>
        </w:rPr>
        <w:t>γιατί πιστεύουμε ότι η συνεργασία με τους αγρότες και τις αγρότισσες μπορεί πράγματι</w:t>
      </w:r>
      <w:r>
        <w:rPr>
          <w:rFonts w:eastAsia="Times New Roman" w:cs="Times New Roman"/>
          <w:szCs w:val="24"/>
        </w:rPr>
        <w:t>,</w:t>
      </w:r>
      <w:r w:rsidRPr="00E40ABF">
        <w:rPr>
          <w:rFonts w:eastAsia="Times New Roman" w:cs="Times New Roman"/>
          <w:szCs w:val="24"/>
        </w:rPr>
        <w:t xml:space="preserve"> να καταστήσει τον αγροτικό τομέα ένα</w:t>
      </w:r>
      <w:r w:rsidRPr="00E40ABF">
        <w:rPr>
          <w:rFonts w:eastAsia="Times New Roman" w:cs="Times New Roman"/>
          <w:szCs w:val="24"/>
        </w:rPr>
        <w:t xml:space="preserve">ν από τους πιο σημαντικούς </w:t>
      </w:r>
      <w:r>
        <w:rPr>
          <w:rFonts w:eastAsia="Times New Roman" w:cs="Times New Roman"/>
          <w:szCs w:val="24"/>
        </w:rPr>
        <w:t>-</w:t>
      </w:r>
      <w:r>
        <w:rPr>
          <w:rFonts w:eastAsia="Times New Roman" w:cs="Times New Roman"/>
          <w:szCs w:val="24"/>
        </w:rPr>
        <w:t xml:space="preserve">αν όχι τον </w:t>
      </w:r>
      <w:r w:rsidRPr="00E40ABF">
        <w:rPr>
          <w:rFonts w:eastAsia="Times New Roman" w:cs="Times New Roman"/>
          <w:szCs w:val="24"/>
        </w:rPr>
        <w:t>πιο σημαντικό</w:t>
      </w:r>
      <w:r>
        <w:rPr>
          <w:rFonts w:eastAsia="Times New Roman" w:cs="Times New Roman"/>
          <w:szCs w:val="24"/>
        </w:rPr>
        <w:t>- τομείς</w:t>
      </w:r>
      <w:r w:rsidRPr="00E40ABF">
        <w:rPr>
          <w:rFonts w:eastAsia="Times New Roman" w:cs="Times New Roman"/>
          <w:szCs w:val="24"/>
        </w:rPr>
        <w:t xml:space="preserve"> για την επανεκκίνηση της οικονομίας</w:t>
      </w:r>
      <w:r>
        <w:rPr>
          <w:rFonts w:eastAsia="Times New Roman" w:cs="Times New Roman"/>
          <w:szCs w:val="24"/>
        </w:rPr>
        <w:t>.</w:t>
      </w:r>
    </w:p>
    <w:p w14:paraId="1789E831" w14:textId="77777777" w:rsidR="00690103" w:rsidRDefault="0001178F">
      <w:pPr>
        <w:tabs>
          <w:tab w:val="left" w:pos="6168"/>
        </w:tabs>
        <w:spacing w:line="600" w:lineRule="auto"/>
        <w:ind w:firstLine="720"/>
        <w:jc w:val="both"/>
        <w:rPr>
          <w:rFonts w:eastAsia="Times New Roman" w:cs="Times New Roman"/>
          <w:szCs w:val="24"/>
        </w:rPr>
      </w:pPr>
      <w:r w:rsidRPr="00E40ABF">
        <w:rPr>
          <w:rFonts w:eastAsia="Times New Roman" w:cs="Times New Roman"/>
          <w:szCs w:val="24"/>
        </w:rPr>
        <w:t xml:space="preserve"> Ευχαριστώ</w:t>
      </w:r>
      <w:r>
        <w:rPr>
          <w:rFonts w:eastAsia="Times New Roman" w:cs="Times New Roman"/>
          <w:szCs w:val="24"/>
        </w:rPr>
        <w:t>.</w:t>
      </w:r>
    </w:p>
    <w:p w14:paraId="1789E832"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Υπουργέ. </w:t>
      </w:r>
    </w:p>
    <w:p w14:paraId="1789E83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συνάδελφος κ. Αθανάσιος Θεοχαρόπουλος. </w:t>
      </w:r>
    </w:p>
    <w:p w14:paraId="1789E834"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Ευχ</w:t>
      </w:r>
      <w:r>
        <w:rPr>
          <w:rFonts w:eastAsia="Times New Roman" w:cs="Times New Roman"/>
          <w:szCs w:val="24"/>
        </w:rPr>
        <w:t xml:space="preserve">αριστώ, κύριε Πρόεδρε. </w:t>
      </w:r>
    </w:p>
    <w:p w14:paraId="1789E835" w14:textId="77777777" w:rsidR="00690103" w:rsidRDefault="0001178F">
      <w:pPr>
        <w:tabs>
          <w:tab w:val="left" w:pos="6168"/>
        </w:tabs>
        <w:spacing w:line="600" w:lineRule="auto"/>
        <w:ind w:firstLine="720"/>
        <w:jc w:val="both"/>
        <w:rPr>
          <w:rFonts w:eastAsia="Times New Roman" w:cs="Times New Roman"/>
          <w:szCs w:val="24"/>
        </w:rPr>
      </w:pPr>
      <w:r w:rsidRPr="00E40ABF">
        <w:rPr>
          <w:rFonts w:eastAsia="Times New Roman" w:cs="Times New Roman"/>
          <w:szCs w:val="24"/>
        </w:rPr>
        <w:t>Μόλις ακούσαμε</w:t>
      </w:r>
      <w:r>
        <w:rPr>
          <w:rFonts w:eastAsia="Times New Roman" w:cs="Times New Roman"/>
          <w:szCs w:val="24"/>
        </w:rPr>
        <w:t xml:space="preserve"> δυο ομιλίες χωρίς</w:t>
      </w:r>
      <w:r>
        <w:rPr>
          <w:rFonts w:eastAsia="Times New Roman" w:cs="Times New Roman"/>
          <w:szCs w:val="24"/>
        </w:rPr>
        <w:t>,</w:t>
      </w:r>
      <w:r>
        <w:rPr>
          <w:rFonts w:eastAsia="Times New Roman" w:cs="Times New Roman"/>
          <w:szCs w:val="24"/>
        </w:rPr>
        <w:t xml:space="preserve"> κανένα όραμα για την α</w:t>
      </w:r>
      <w:r w:rsidRPr="00E40ABF">
        <w:rPr>
          <w:rFonts w:eastAsia="Times New Roman" w:cs="Times New Roman"/>
          <w:szCs w:val="24"/>
        </w:rPr>
        <w:t>γροτική παραγωγή</w:t>
      </w:r>
      <w:r>
        <w:rPr>
          <w:rFonts w:eastAsia="Times New Roman" w:cs="Times New Roman"/>
          <w:szCs w:val="24"/>
        </w:rPr>
        <w:t>.</w:t>
      </w:r>
      <w:r w:rsidRPr="00E40ABF">
        <w:rPr>
          <w:rFonts w:eastAsia="Times New Roman" w:cs="Times New Roman"/>
          <w:szCs w:val="24"/>
        </w:rPr>
        <w:t xml:space="preserve"> Ελπίζω οι αγρότες να παρακολουθούν τη συζήτηση τη</w:t>
      </w:r>
      <w:r>
        <w:rPr>
          <w:rFonts w:eastAsia="Times New Roman" w:cs="Times New Roman"/>
          <w:szCs w:val="24"/>
        </w:rPr>
        <w:t>ς</w:t>
      </w:r>
      <w:r w:rsidRPr="00E40ABF">
        <w:rPr>
          <w:rFonts w:eastAsia="Times New Roman" w:cs="Times New Roman"/>
          <w:szCs w:val="24"/>
        </w:rPr>
        <w:t xml:space="preserve"> επίκαιρη</w:t>
      </w:r>
      <w:r>
        <w:rPr>
          <w:rFonts w:eastAsia="Times New Roman" w:cs="Times New Roman"/>
          <w:szCs w:val="24"/>
        </w:rPr>
        <w:t>ς</w:t>
      </w:r>
      <w:r w:rsidRPr="00E40ABF">
        <w:rPr>
          <w:rFonts w:eastAsia="Times New Roman" w:cs="Times New Roman"/>
          <w:szCs w:val="24"/>
        </w:rPr>
        <w:t xml:space="preserve"> επερώτηση</w:t>
      </w:r>
      <w:r>
        <w:rPr>
          <w:rFonts w:eastAsia="Times New Roman" w:cs="Times New Roman"/>
          <w:szCs w:val="24"/>
        </w:rPr>
        <w:t>ς</w:t>
      </w:r>
      <w:r w:rsidRPr="00E40ABF">
        <w:rPr>
          <w:rFonts w:eastAsia="Times New Roman" w:cs="Times New Roman"/>
          <w:szCs w:val="24"/>
        </w:rPr>
        <w:t xml:space="preserve"> της Δημοκρατικής Συμπαράταξης </w:t>
      </w:r>
      <w:r>
        <w:rPr>
          <w:rFonts w:eastAsia="Times New Roman" w:cs="Times New Roman"/>
          <w:szCs w:val="24"/>
        </w:rPr>
        <w:t xml:space="preserve">και να </w:t>
      </w:r>
      <w:r w:rsidRPr="00E40ABF">
        <w:rPr>
          <w:rFonts w:eastAsia="Times New Roman" w:cs="Times New Roman"/>
          <w:szCs w:val="24"/>
        </w:rPr>
        <w:t>βλέπουν ότι δεν υπάρχει κανένα σχέδιο αγροτικής α</w:t>
      </w:r>
      <w:r w:rsidRPr="00E40ABF">
        <w:rPr>
          <w:rFonts w:eastAsia="Times New Roman" w:cs="Times New Roman"/>
          <w:szCs w:val="24"/>
        </w:rPr>
        <w:t>νάπτυξης για την επόμενη μέρα</w:t>
      </w:r>
      <w:r>
        <w:rPr>
          <w:rFonts w:eastAsia="Times New Roman" w:cs="Times New Roman"/>
          <w:szCs w:val="24"/>
        </w:rPr>
        <w:t>.</w:t>
      </w:r>
      <w:r w:rsidRPr="00E40ABF">
        <w:rPr>
          <w:rFonts w:eastAsia="Times New Roman" w:cs="Times New Roman"/>
          <w:szCs w:val="24"/>
        </w:rPr>
        <w:t xml:space="preserve"> </w:t>
      </w:r>
      <w:r>
        <w:rPr>
          <w:rFonts w:eastAsia="Times New Roman" w:cs="Times New Roman"/>
          <w:szCs w:val="24"/>
        </w:rPr>
        <w:t xml:space="preserve">Επιχειρείται η </w:t>
      </w:r>
      <w:r>
        <w:rPr>
          <w:rFonts w:eastAsia="Times New Roman" w:cs="Times New Roman"/>
          <w:szCs w:val="24"/>
        </w:rPr>
        <w:t>επίλυση</w:t>
      </w:r>
      <w:r w:rsidRPr="00E40ABF">
        <w:rPr>
          <w:rFonts w:eastAsia="Times New Roman" w:cs="Times New Roman"/>
          <w:szCs w:val="24"/>
        </w:rPr>
        <w:t xml:space="preserve"> διαδικαστι</w:t>
      </w:r>
      <w:r>
        <w:rPr>
          <w:rFonts w:eastAsia="Times New Roman" w:cs="Times New Roman"/>
          <w:szCs w:val="24"/>
        </w:rPr>
        <w:t>κών</w:t>
      </w:r>
      <w:r>
        <w:rPr>
          <w:rFonts w:eastAsia="Times New Roman" w:cs="Times New Roman"/>
          <w:szCs w:val="24"/>
        </w:rPr>
        <w:t xml:space="preserve"> </w:t>
      </w:r>
      <w:r w:rsidRPr="00E40ABF">
        <w:rPr>
          <w:rFonts w:eastAsia="Times New Roman" w:cs="Times New Roman"/>
          <w:szCs w:val="24"/>
        </w:rPr>
        <w:t xml:space="preserve"> </w:t>
      </w:r>
      <w:r>
        <w:rPr>
          <w:rFonts w:eastAsia="Times New Roman" w:cs="Times New Roman"/>
          <w:szCs w:val="24"/>
        </w:rPr>
        <w:t>θεμάτων, χωρίς προτάσεις</w:t>
      </w:r>
      <w:r>
        <w:rPr>
          <w:rFonts w:eastAsia="Times New Roman" w:cs="Times New Roman"/>
          <w:szCs w:val="24"/>
        </w:rPr>
        <w:t>,</w:t>
      </w:r>
      <w:r w:rsidRPr="00E40ABF">
        <w:rPr>
          <w:rFonts w:eastAsia="Times New Roman" w:cs="Times New Roman"/>
          <w:szCs w:val="24"/>
        </w:rPr>
        <w:t xml:space="preserve"> χωρίς συναίσθηση</w:t>
      </w:r>
      <w:r>
        <w:rPr>
          <w:rFonts w:eastAsia="Times New Roman" w:cs="Times New Roman"/>
          <w:szCs w:val="24"/>
        </w:rPr>
        <w:t xml:space="preserve"> </w:t>
      </w:r>
      <w:r w:rsidRPr="00E40ABF">
        <w:rPr>
          <w:rFonts w:eastAsia="Times New Roman" w:cs="Times New Roman"/>
          <w:szCs w:val="24"/>
        </w:rPr>
        <w:t>των προβλημά</w:t>
      </w:r>
      <w:r>
        <w:rPr>
          <w:rFonts w:eastAsia="Times New Roman" w:cs="Times New Roman"/>
          <w:szCs w:val="24"/>
        </w:rPr>
        <w:t>των</w:t>
      </w:r>
      <w:r>
        <w:rPr>
          <w:rFonts w:eastAsia="Times New Roman" w:cs="Times New Roman"/>
          <w:szCs w:val="24"/>
        </w:rPr>
        <w:t>,</w:t>
      </w:r>
      <w:r>
        <w:rPr>
          <w:rFonts w:eastAsia="Times New Roman" w:cs="Times New Roman"/>
          <w:szCs w:val="24"/>
        </w:rPr>
        <w:t xml:space="preserve"> που αντιμετωπίζει σήμερα η α</w:t>
      </w:r>
      <w:r w:rsidRPr="00E40ABF">
        <w:rPr>
          <w:rFonts w:eastAsia="Times New Roman" w:cs="Times New Roman"/>
          <w:szCs w:val="24"/>
        </w:rPr>
        <w:t>γροτική παραγωγή</w:t>
      </w:r>
      <w:r>
        <w:rPr>
          <w:rFonts w:eastAsia="Times New Roman" w:cs="Times New Roman"/>
          <w:szCs w:val="24"/>
        </w:rPr>
        <w:t>,</w:t>
      </w:r>
      <w:r w:rsidRPr="00E40ABF">
        <w:rPr>
          <w:rFonts w:eastAsia="Times New Roman" w:cs="Times New Roman"/>
          <w:szCs w:val="24"/>
        </w:rPr>
        <w:t xml:space="preserve"> αυτός ο κλάδος</w:t>
      </w:r>
      <w:r>
        <w:rPr>
          <w:rFonts w:eastAsia="Times New Roman" w:cs="Times New Roman"/>
          <w:szCs w:val="24"/>
        </w:rPr>
        <w:t>, ο οποίος μπορεί να αποτελέσει, π</w:t>
      </w:r>
      <w:r w:rsidRPr="00E40ABF">
        <w:rPr>
          <w:rFonts w:eastAsia="Times New Roman" w:cs="Times New Roman"/>
          <w:szCs w:val="24"/>
        </w:rPr>
        <w:t>ράγματι</w:t>
      </w:r>
      <w:r>
        <w:rPr>
          <w:rFonts w:eastAsia="Times New Roman" w:cs="Times New Roman"/>
          <w:szCs w:val="24"/>
        </w:rPr>
        <w:t>,</w:t>
      </w:r>
      <w:r w:rsidRPr="00E40ABF">
        <w:rPr>
          <w:rFonts w:eastAsia="Times New Roman" w:cs="Times New Roman"/>
          <w:szCs w:val="24"/>
        </w:rPr>
        <w:t xml:space="preserve"> το</w:t>
      </w:r>
      <w:r>
        <w:rPr>
          <w:rFonts w:eastAsia="Times New Roman" w:cs="Times New Roman"/>
          <w:szCs w:val="24"/>
        </w:rPr>
        <w:t>ν μοχλό α</w:t>
      </w:r>
      <w:r w:rsidRPr="00E40ABF">
        <w:rPr>
          <w:rFonts w:eastAsia="Times New Roman" w:cs="Times New Roman"/>
          <w:szCs w:val="24"/>
        </w:rPr>
        <w:t>να</w:t>
      </w:r>
      <w:r>
        <w:rPr>
          <w:rFonts w:eastAsia="Times New Roman" w:cs="Times New Roman"/>
          <w:szCs w:val="24"/>
        </w:rPr>
        <w:t>συγκρότησης</w:t>
      </w:r>
      <w:r>
        <w:rPr>
          <w:rFonts w:eastAsia="Times New Roman" w:cs="Times New Roman"/>
          <w:szCs w:val="24"/>
        </w:rPr>
        <w:t xml:space="preserve"> της ε</w:t>
      </w:r>
      <w:r w:rsidRPr="00E40ABF">
        <w:rPr>
          <w:rFonts w:eastAsia="Times New Roman" w:cs="Times New Roman"/>
          <w:szCs w:val="24"/>
        </w:rPr>
        <w:t>λληνικής οικονομίας</w:t>
      </w:r>
      <w:r>
        <w:rPr>
          <w:rFonts w:eastAsia="Times New Roman" w:cs="Times New Roman"/>
          <w:szCs w:val="24"/>
        </w:rPr>
        <w:t>.</w:t>
      </w:r>
    </w:p>
    <w:p w14:paraId="1789E836" w14:textId="77777777" w:rsidR="00690103" w:rsidRDefault="0001178F">
      <w:pPr>
        <w:tabs>
          <w:tab w:val="left" w:pos="6168"/>
        </w:tabs>
        <w:spacing w:line="600" w:lineRule="auto"/>
        <w:ind w:firstLine="720"/>
        <w:jc w:val="both"/>
        <w:rPr>
          <w:rFonts w:eastAsia="Times New Roman" w:cs="Times New Roman"/>
          <w:szCs w:val="24"/>
        </w:rPr>
      </w:pPr>
      <w:r>
        <w:rPr>
          <w:rFonts w:eastAsia="Times New Roman" w:cs="Times New Roman"/>
          <w:szCs w:val="24"/>
        </w:rPr>
        <w:t>Με έκπληξη, κύριε Υπουργέ, διάβασα</w:t>
      </w:r>
      <w:r w:rsidRPr="00E40ABF">
        <w:rPr>
          <w:rFonts w:eastAsia="Times New Roman" w:cs="Times New Roman"/>
          <w:szCs w:val="24"/>
        </w:rPr>
        <w:t xml:space="preserve"> </w:t>
      </w:r>
      <w:r>
        <w:rPr>
          <w:rFonts w:eastAsia="Times New Roman" w:cs="Times New Roman"/>
          <w:szCs w:val="24"/>
        </w:rPr>
        <w:t>σ</w:t>
      </w:r>
      <w:r w:rsidRPr="00E40ABF">
        <w:rPr>
          <w:rFonts w:eastAsia="Times New Roman" w:cs="Times New Roman"/>
          <w:szCs w:val="24"/>
        </w:rPr>
        <w:t xml:space="preserve">την πρόσφατη δήλωσή σας ότι </w:t>
      </w:r>
      <w:r>
        <w:rPr>
          <w:rFonts w:eastAsia="Times New Roman" w:cs="Times New Roman"/>
          <w:szCs w:val="24"/>
        </w:rPr>
        <w:t>«</w:t>
      </w:r>
      <w:r>
        <w:rPr>
          <w:rFonts w:eastAsia="Times New Roman" w:cs="Times New Roman"/>
          <w:szCs w:val="24"/>
        </w:rPr>
        <w:t xml:space="preserve">η </w:t>
      </w:r>
      <w:proofErr w:type="spellStart"/>
      <w:r w:rsidRPr="00E40ABF">
        <w:rPr>
          <w:rFonts w:eastAsia="Times New Roman" w:cs="Times New Roman"/>
          <w:szCs w:val="24"/>
        </w:rPr>
        <w:t>μεταμνημονιακή</w:t>
      </w:r>
      <w:proofErr w:type="spellEnd"/>
      <w:r w:rsidRPr="00E40ABF">
        <w:rPr>
          <w:rFonts w:eastAsia="Times New Roman" w:cs="Times New Roman"/>
          <w:szCs w:val="24"/>
        </w:rPr>
        <w:t xml:space="preserve"> εποχή οικοδομείται πάνω σε ένα παραγωγικό μοντέλο</w:t>
      </w:r>
      <w:r>
        <w:rPr>
          <w:rFonts w:eastAsia="Times New Roman" w:cs="Times New Roman"/>
          <w:szCs w:val="24"/>
        </w:rPr>
        <w:t>,</w:t>
      </w:r>
      <w:r w:rsidRPr="00E40ABF">
        <w:rPr>
          <w:rFonts w:eastAsia="Times New Roman" w:cs="Times New Roman"/>
          <w:szCs w:val="24"/>
        </w:rPr>
        <w:t xml:space="preserve"> το οποίο έχει ως θεμέλιο λίθο την </w:t>
      </w:r>
      <w:r w:rsidRPr="00E40ABF">
        <w:rPr>
          <w:rFonts w:eastAsia="Times New Roman" w:cs="Times New Roman"/>
          <w:szCs w:val="24"/>
        </w:rPr>
        <w:lastRenderedPageBreak/>
        <w:t>πρωτογενή παραγωγή</w:t>
      </w:r>
      <w:r>
        <w:rPr>
          <w:rFonts w:eastAsia="Times New Roman" w:cs="Times New Roman"/>
          <w:szCs w:val="24"/>
        </w:rPr>
        <w:t>»</w:t>
      </w:r>
      <w:r>
        <w:rPr>
          <w:rFonts w:eastAsia="Times New Roman" w:cs="Times New Roman"/>
          <w:szCs w:val="24"/>
        </w:rPr>
        <w:t>.</w:t>
      </w:r>
      <w:r w:rsidRPr="00E40ABF">
        <w:rPr>
          <w:rFonts w:eastAsia="Times New Roman" w:cs="Times New Roman"/>
          <w:szCs w:val="24"/>
        </w:rPr>
        <w:t xml:space="preserve"> Προσθέσατε</w:t>
      </w:r>
      <w:r>
        <w:rPr>
          <w:rFonts w:eastAsia="Times New Roman" w:cs="Times New Roman"/>
          <w:szCs w:val="24"/>
        </w:rPr>
        <w:t>,</w:t>
      </w:r>
      <w:r w:rsidRPr="00E40ABF">
        <w:rPr>
          <w:rFonts w:eastAsia="Times New Roman" w:cs="Times New Roman"/>
          <w:szCs w:val="24"/>
        </w:rPr>
        <w:t xml:space="preserve"> </w:t>
      </w:r>
      <w:r>
        <w:rPr>
          <w:rFonts w:eastAsia="Times New Roman" w:cs="Times New Roman"/>
          <w:szCs w:val="24"/>
        </w:rPr>
        <w:t>μ</w:t>
      </w:r>
      <w:r w:rsidRPr="00E40ABF">
        <w:rPr>
          <w:rFonts w:eastAsia="Times New Roman" w:cs="Times New Roman"/>
          <w:szCs w:val="24"/>
        </w:rPr>
        <w:t>άλιστα</w:t>
      </w:r>
      <w:r>
        <w:rPr>
          <w:rFonts w:eastAsia="Times New Roman" w:cs="Times New Roman"/>
          <w:szCs w:val="24"/>
        </w:rPr>
        <w:t>,</w:t>
      </w:r>
      <w:r w:rsidRPr="00E40ABF">
        <w:rPr>
          <w:rFonts w:eastAsia="Times New Roman" w:cs="Times New Roman"/>
          <w:szCs w:val="24"/>
        </w:rPr>
        <w:t xml:space="preserve"> ότι </w:t>
      </w:r>
      <w:r>
        <w:rPr>
          <w:rFonts w:eastAsia="Times New Roman" w:cs="Times New Roman"/>
          <w:szCs w:val="24"/>
        </w:rPr>
        <w:t>«</w:t>
      </w:r>
      <w:r w:rsidRPr="00E40ABF">
        <w:rPr>
          <w:rFonts w:eastAsia="Times New Roman" w:cs="Times New Roman"/>
          <w:szCs w:val="24"/>
        </w:rPr>
        <w:t xml:space="preserve">αυτό δεν είναι </w:t>
      </w:r>
      <w:r>
        <w:rPr>
          <w:rFonts w:eastAsia="Times New Roman" w:cs="Times New Roman"/>
          <w:szCs w:val="24"/>
        </w:rPr>
        <w:t xml:space="preserve">σχήμα λόγου, είναι </w:t>
      </w:r>
      <w:r w:rsidRPr="00E40ABF">
        <w:rPr>
          <w:rFonts w:eastAsia="Times New Roman" w:cs="Times New Roman"/>
          <w:szCs w:val="24"/>
        </w:rPr>
        <w:t>πραγματικότητα</w:t>
      </w:r>
      <w:r>
        <w:rPr>
          <w:rFonts w:eastAsia="Times New Roman" w:cs="Times New Roman"/>
          <w:szCs w:val="24"/>
        </w:rPr>
        <w:t>»</w:t>
      </w:r>
      <w:r>
        <w:rPr>
          <w:rFonts w:eastAsia="Times New Roman" w:cs="Times New Roman"/>
          <w:szCs w:val="24"/>
        </w:rPr>
        <w:t>.</w:t>
      </w:r>
      <w:r w:rsidRPr="00E40ABF">
        <w:rPr>
          <w:rFonts w:eastAsia="Times New Roman" w:cs="Times New Roman"/>
          <w:szCs w:val="24"/>
        </w:rPr>
        <w:t xml:space="preserve"> Προφανώς</w:t>
      </w:r>
      <w:r>
        <w:rPr>
          <w:rFonts w:eastAsia="Times New Roman" w:cs="Times New Roman"/>
          <w:szCs w:val="24"/>
        </w:rPr>
        <w:t>,</w:t>
      </w:r>
      <w:r w:rsidRPr="00E40ABF">
        <w:rPr>
          <w:rFonts w:eastAsia="Times New Roman" w:cs="Times New Roman"/>
          <w:szCs w:val="24"/>
        </w:rPr>
        <w:t xml:space="preserve"> </w:t>
      </w:r>
      <w:r>
        <w:rPr>
          <w:rFonts w:eastAsia="Times New Roman" w:cs="Times New Roman"/>
          <w:szCs w:val="24"/>
        </w:rPr>
        <w:t xml:space="preserve">είναι </w:t>
      </w:r>
      <w:r w:rsidRPr="00E40ABF">
        <w:rPr>
          <w:rFonts w:eastAsia="Times New Roman" w:cs="Times New Roman"/>
          <w:szCs w:val="24"/>
        </w:rPr>
        <w:t xml:space="preserve">εικονική </w:t>
      </w:r>
      <w:r>
        <w:rPr>
          <w:rFonts w:eastAsia="Times New Roman" w:cs="Times New Roman"/>
          <w:szCs w:val="24"/>
        </w:rPr>
        <w:t xml:space="preserve">πραγματικότητα. </w:t>
      </w:r>
    </w:p>
    <w:p w14:paraId="1789E837" w14:textId="77777777" w:rsidR="00690103" w:rsidRDefault="0001178F">
      <w:pPr>
        <w:tabs>
          <w:tab w:val="left" w:pos="6168"/>
        </w:tabs>
        <w:spacing w:line="600" w:lineRule="auto"/>
        <w:ind w:firstLine="720"/>
        <w:jc w:val="both"/>
        <w:rPr>
          <w:rFonts w:eastAsia="Times New Roman" w:cs="Times New Roman"/>
          <w:szCs w:val="24"/>
        </w:rPr>
      </w:pPr>
      <w:r w:rsidRPr="00E40ABF">
        <w:rPr>
          <w:rFonts w:eastAsia="Times New Roman" w:cs="Times New Roman"/>
          <w:szCs w:val="24"/>
        </w:rPr>
        <w:t>Για ποιο ακριβώς παραγωγικό μοντέλο μιλάτε</w:t>
      </w:r>
      <w:r>
        <w:rPr>
          <w:rFonts w:eastAsia="Times New Roman" w:cs="Times New Roman"/>
          <w:szCs w:val="24"/>
        </w:rPr>
        <w:t>;</w:t>
      </w:r>
      <w:r w:rsidRPr="00E40ABF">
        <w:rPr>
          <w:rFonts w:eastAsia="Times New Roman" w:cs="Times New Roman"/>
          <w:szCs w:val="24"/>
        </w:rPr>
        <w:t xml:space="preserve"> Η </w:t>
      </w:r>
      <w:r>
        <w:rPr>
          <w:rFonts w:eastAsia="Times New Roman" w:cs="Times New Roman"/>
          <w:szCs w:val="24"/>
        </w:rPr>
        <w:t>έλλειψη σχεδίου παραγωγικής α</w:t>
      </w:r>
      <w:r w:rsidRPr="00E40ABF">
        <w:rPr>
          <w:rFonts w:eastAsia="Times New Roman" w:cs="Times New Roman"/>
          <w:szCs w:val="24"/>
        </w:rPr>
        <w:t>νασυγκρότησης έχει οδηγήσει ο</w:t>
      </w:r>
      <w:r>
        <w:rPr>
          <w:rFonts w:eastAsia="Times New Roman" w:cs="Times New Roman"/>
          <w:szCs w:val="24"/>
        </w:rPr>
        <w:t>υσιαστικά</w:t>
      </w:r>
      <w:r>
        <w:rPr>
          <w:rFonts w:eastAsia="Times New Roman" w:cs="Times New Roman"/>
          <w:szCs w:val="24"/>
        </w:rPr>
        <w:t>,</w:t>
      </w:r>
      <w:r>
        <w:rPr>
          <w:rFonts w:eastAsia="Times New Roman" w:cs="Times New Roman"/>
          <w:szCs w:val="24"/>
        </w:rPr>
        <w:t xml:space="preserve"> στην εγκατάλειψη του α</w:t>
      </w:r>
      <w:r w:rsidRPr="00E40ABF">
        <w:rPr>
          <w:rFonts w:eastAsia="Times New Roman" w:cs="Times New Roman"/>
          <w:szCs w:val="24"/>
        </w:rPr>
        <w:t>γροτικού τομέα</w:t>
      </w:r>
      <w:r>
        <w:rPr>
          <w:rFonts w:eastAsia="Times New Roman" w:cs="Times New Roman"/>
          <w:szCs w:val="24"/>
        </w:rPr>
        <w:t>.</w:t>
      </w:r>
      <w:r w:rsidRPr="00E40ABF">
        <w:rPr>
          <w:rFonts w:eastAsia="Times New Roman" w:cs="Times New Roman"/>
          <w:szCs w:val="24"/>
        </w:rPr>
        <w:t xml:space="preserve"> Τι έγινε αλήθεια</w:t>
      </w:r>
      <w:r>
        <w:rPr>
          <w:rFonts w:eastAsia="Times New Roman" w:cs="Times New Roman"/>
          <w:szCs w:val="24"/>
        </w:rPr>
        <w:t>,</w:t>
      </w:r>
      <w:r w:rsidRPr="00E40ABF">
        <w:rPr>
          <w:rFonts w:eastAsia="Times New Roman" w:cs="Times New Roman"/>
          <w:szCs w:val="24"/>
        </w:rPr>
        <w:t xml:space="preserve"> εκείνο </w:t>
      </w:r>
      <w:r w:rsidRPr="00E40ABF">
        <w:rPr>
          <w:rFonts w:eastAsia="Times New Roman" w:cs="Times New Roman"/>
          <w:szCs w:val="24"/>
        </w:rPr>
        <w:t>το εθνικό αναπτυ</w:t>
      </w:r>
      <w:r>
        <w:rPr>
          <w:rFonts w:eastAsia="Times New Roman" w:cs="Times New Roman"/>
          <w:szCs w:val="24"/>
        </w:rPr>
        <w:t>ξιακό σχέδιο</w:t>
      </w:r>
      <w:r>
        <w:rPr>
          <w:rFonts w:eastAsia="Times New Roman" w:cs="Times New Roman"/>
          <w:szCs w:val="24"/>
        </w:rPr>
        <w:t>,</w:t>
      </w:r>
      <w:r>
        <w:rPr>
          <w:rFonts w:eastAsia="Times New Roman" w:cs="Times New Roman"/>
          <w:szCs w:val="24"/>
        </w:rPr>
        <w:t xml:space="preserve"> που θα καταρτίζατε</w:t>
      </w:r>
      <w:r w:rsidRPr="00E40ABF">
        <w:rPr>
          <w:rFonts w:eastAsia="Times New Roman" w:cs="Times New Roman"/>
          <w:szCs w:val="24"/>
        </w:rPr>
        <w:t xml:space="preserve"> μετά την ολοκλήρωση</w:t>
      </w:r>
      <w:r>
        <w:rPr>
          <w:rFonts w:eastAsia="Times New Roman" w:cs="Times New Roman"/>
          <w:szCs w:val="24"/>
        </w:rPr>
        <w:t xml:space="preserve"> των δεκατριών συνεδρίων στις δεκατρείς</w:t>
      </w:r>
      <w:r w:rsidRPr="00E40ABF">
        <w:rPr>
          <w:rFonts w:eastAsia="Times New Roman" w:cs="Times New Roman"/>
          <w:szCs w:val="24"/>
        </w:rPr>
        <w:t xml:space="preserve"> περιφέρειες της χώρας</w:t>
      </w:r>
      <w:r>
        <w:rPr>
          <w:rFonts w:eastAsia="Times New Roman" w:cs="Times New Roman"/>
          <w:szCs w:val="24"/>
        </w:rPr>
        <w:t>;</w:t>
      </w:r>
      <w:r w:rsidRPr="00E40ABF">
        <w:rPr>
          <w:rFonts w:eastAsia="Times New Roman" w:cs="Times New Roman"/>
          <w:szCs w:val="24"/>
        </w:rPr>
        <w:t xml:space="preserve"> </w:t>
      </w:r>
      <w:r>
        <w:rPr>
          <w:rFonts w:eastAsia="Times New Roman" w:cs="Times New Roman"/>
          <w:szCs w:val="24"/>
        </w:rPr>
        <w:t>Πού</w:t>
      </w:r>
      <w:r w:rsidRPr="00E40ABF">
        <w:rPr>
          <w:rFonts w:eastAsia="Times New Roman" w:cs="Times New Roman"/>
          <w:szCs w:val="24"/>
        </w:rPr>
        <w:t xml:space="preserve"> είναι</w:t>
      </w:r>
      <w:r>
        <w:rPr>
          <w:rFonts w:eastAsia="Times New Roman" w:cs="Times New Roman"/>
          <w:szCs w:val="24"/>
        </w:rPr>
        <w:t>;</w:t>
      </w:r>
      <w:r w:rsidRPr="00E40ABF">
        <w:rPr>
          <w:rFonts w:eastAsia="Times New Roman" w:cs="Times New Roman"/>
          <w:szCs w:val="24"/>
        </w:rPr>
        <w:t xml:space="preserve"> Λέγαμε τότε ότι όλα αυτά θα ξεχαστούν</w:t>
      </w:r>
      <w:r>
        <w:rPr>
          <w:rFonts w:eastAsia="Times New Roman" w:cs="Times New Roman"/>
          <w:szCs w:val="24"/>
        </w:rPr>
        <w:t xml:space="preserve"> και ότι</w:t>
      </w:r>
      <w:r w:rsidRPr="00E40ABF">
        <w:rPr>
          <w:rFonts w:eastAsia="Times New Roman" w:cs="Times New Roman"/>
          <w:szCs w:val="24"/>
        </w:rPr>
        <w:t xml:space="preserve"> είναι λίγο προεκλογικά</w:t>
      </w:r>
      <w:r>
        <w:rPr>
          <w:rFonts w:eastAsia="Times New Roman" w:cs="Times New Roman"/>
          <w:szCs w:val="24"/>
        </w:rPr>
        <w:t>.</w:t>
      </w:r>
      <w:r w:rsidRPr="00E40ABF">
        <w:rPr>
          <w:rFonts w:eastAsia="Times New Roman" w:cs="Times New Roman"/>
          <w:szCs w:val="24"/>
        </w:rPr>
        <w:t xml:space="preserve"> Λέγατε </w:t>
      </w:r>
      <w:r>
        <w:rPr>
          <w:rFonts w:eastAsia="Times New Roman" w:cs="Times New Roman"/>
          <w:szCs w:val="24"/>
        </w:rPr>
        <w:t>«ό</w:t>
      </w:r>
      <w:r w:rsidRPr="00E40ABF">
        <w:rPr>
          <w:rFonts w:eastAsia="Times New Roman" w:cs="Times New Roman"/>
          <w:szCs w:val="24"/>
        </w:rPr>
        <w:t>χι</w:t>
      </w:r>
      <w:r>
        <w:rPr>
          <w:rFonts w:eastAsia="Times New Roman" w:cs="Times New Roman"/>
          <w:szCs w:val="24"/>
        </w:rPr>
        <w:t>».</w:t>
      </w:r>
      <w:r w:rsidRPr="00E40ABF">
        <w:rPr>
          <w:rFonts w:eastAsia="Times New Roman" w:cs="Times New Roman"/>
          <w:szCs w:val="24"/>
        </w:rPr>
        <w:t xml:space="preserve"> </w:t>
      </w:r>
      <w:r>
        <w:rPr>
          <w:rFonts w:eastAsia="Times New Roman" w:cs="Times New Roman"/>
          <w:szCs w:val="24"/>
        </w:rPr>
        <w:t>Πού είναι το αναπτυξιακό σχέδι</w:t>
      </w:r>
      <w:r>
        <w:rPr>
          <w:rFonts w:eastAsia="Times New Roman" w:cs="Times New Roman"/>
          <w:szCs w:val="24"/>
        </w:rPr>
        <w:t>ο; Να αναπτύξετε, έστω στη δευτερολογία σας, πού είναι το σχέδιο. Μη λέτε τώρα για «επίλυση» και όλα αυτά</w:t>
      </w:r>
      <w:r>
        <w:rPr>
          <w:rFonts w:eastAsia="Times New Roman" w:cs="Times New Roman"/>
          <w:szCs w:val="24"/>
        </w:rPr>
        <w:t>,</w:t>
      </w:r>
      <w:r>
        <w:rPr>
          <w:rFonts w:eastAsia="Times New Roman" w:cs="Times New Roman"/>
          <w:szCs w:val="24"/>
        </w:rPr>
        <w:t xml:space="preserve"> στα οποία αναφερθήκατε και θα πω στη συνέχεια. </w:t>
      </w:r>
      <w:r w:rsidRPr="00E40ABF">
        <w:rPr>
          <w:rFonts w:eastAsia="Times New Roman" w:cs="Times New Roman"/>
          <w:szCs w:val="24"/>
        </w:rPr>
        <w:t>Υπάρχει ένα συγκροτημένο αναπτυξιακό αγροτικό σχέδιο</w:t>
      </w:r>
      <w:r>
        <w:rPr>
          <w:rFonts w:eastAsia="Times New Roman" w:cs="Times New Roman"/>
          <w:szCs w:val="24"/>
        </w:rPr>
        <w:t>;</w:t>
      </w:r>
    </w:p>
    <w:p w14:paraId="1789E838"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 xml:space="preserve">Το κατέθεσα στα Πρακτικά, κύριε Θεοχαρόπουλε. </w:t>
      </w:r>
    </w:p>
    <w:p w14:paraId="1789E839"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sidRPr="00E40ABF">
        <w:rPr>
          <w:rFonts w:eastAsia="Times New Roman" w:cs="Times New Roman"/>
          <w:szCs w:val="24"/>
        </w:rPr>
        <w:t>Το είχα</w:t>
      </w:r>
      <w:r>
        <w:rPr>
          <w:rFonts w:eastAsia="Times New Roman" w:cs="Times New Roman"/>
          <w:szCs w:val="24"/>
        </w:rPr>
        <w:t>τε</w:t>
      </w:r>
      <w:r w:rsidRPr="00E40ABF">
        <w:rPr>
          <w:rFonts w:eastAsia="Times New Roman" w:cs="Times New Roman"/>
          <w:szCs w:val="24"/>
        </w:rPr>
        <w:t xml:space="preserve"> </w:t>
      </w:r>
      <w:r>
        <w:rPr>
          <w:rFonts w:eastAsia="Times New Roman" w:cs="Times New Roman"/>
          <w:szCs w:val="24"/>
        </w:rPr>
        <w:t xml:space="preserve">αναφέρει </w:t>
      </w:r>
      <w:r w:rsidRPr="00E40ABF">
        <w:rPr>
          <w:rFonts w:eastAsia="Times New Roman" w:cs="Times New Roman"/>
          <w:szCs w:val="24"/>
        </w:rPr>
        <w:t>στη Λάρισα</w:t>
      </w:r>
      <w:r>
        <w:rPr>
          <w:rFonts w:eastAsia="Times New Roman" w:cs="Times New Roman"/>
          <w:szCs w:val="24"/>
        </w:rPr>
        <w:t>, όπου μιλήσατε</w:t>
      </w:r>
      <w:r>
        <w:rPr>
          <w:rFonts w:eastAsia="Times New Roman" w:cs="Times New Roman"/>
          <w:szCs w:val="24"/>
        </w:rPr>
        <w:t>,</w:t>
      </w:r>
      <w:r>
        <w:rPr>
          <w:rFonts w:eastAsia="Times New Roman" w:cs="Times New Roman"/>
          <w:szCs w:val="24"/>
        </w:rPr>
        <w:t xml:space="preserve"> μ</w:t>
      </w:r>
      <w:r w:rsidRPr="00E40ABF">
        <w:rPr>
          <w:rFonts w:eastAsia="Times New Roman" w:cs="Times New Roman"/>
          <w:szCs w:val="24"/>
        </w:rPr>
        <w:t>εταξύ άλλων</w:t>
      </w:r>
      <w:r>
        <w:rPr>
          <w:rFonts w:eastAsia="Times New Roman" w:cs="Times New Roman"/>
          <w:szCs w:val="24"/>
        </w:rPr>
        <w:t>,</w:t>
      </w:r>
      <w:r w:rsidRPr="00E40ABF">
        <w:rPr>
          <w:rFonts w:eastAsia="Times New Roman" w:cs="Times New Roman"/>
          <w:szCs w:val="24"/>
        </w:rPr>
        <w:t xml:space="preserve"> για υποστήριξη των νέων αγροτών και των </w:t>
      </w:r>
      <w:r>
        <w:rPr>
          <w:rFonts w:eastAsia="Times New Roman" w:cs="Times New Roman"/>
          <w:szCs w:val="24"/>
        </w:rPr>
        <w:t xml:space="preserve">καινοτόμων </w:t>
      </w:r>
      <w:r w:rsidRPr="00E40ABF">
        <w:rPr>
          <w:rFonts w:eastAsia="Times New Roman" w:cs="Times New Roman"/>
          <w:szCs w:val="24"/>
        </w:rPr>
        <w:t>αγροτικών</w:t>
      </w:r>
      <w:r w:rsidRPr="00E40ABF">
        <w:rPr>
          <w:rFonts w:eastAsia="Times New Roman" w:cs="Times New Roman"/>
          <w:szCs w:val="24"/>
        </w:rPr>
        <w:t xml:space="preserve"> επιχειρήσεων</w:t>
      </w:r>
      <w:r>
        <w:rPr>
          <w:rFonts w:eastAsia="Times New Roman" w:cs="Times New Roman"/>
          <w:szCs w:val="24"/>
        </w:rPr>
        <w:t>,</w:t>
      </w:r>
      <w:r w:rsidRPr="00E40ABF">
        <w:rPr>
          <w:rFonts w:eastAsia="Times New Roman" w:cs="Times New Roman"/>
          <w:szCs w:val="24"/>
        </w:rPr>
        <w:t xml:space="preserve"> αλλά και για συλλογικά εργατικά σχήματα </w:t>
      </w:r>
      <w:r>
        <w:rPr>
          <w:rFonts w:eastAsia="Times New Roman" w:cs="Times New Roman"/>
          <w:szCs w:val="24"/>
        </w:rPr>
        <w:t xml:space="preserve">για </w:t>
      </w:r>
      <w:r w:rsidRPr="00E40ABF">
        <w:rPr>
          <w:rFonts w:eastAsia="Times New Roman" w:cs="Times New Roman"/>
          <w:szCs w:val="24"/>
        </w:rPr>
        <w:t xml:space="preserve">τον </w:t>
      </w:r>
      <w:proofErr w:type="spellStart"/>
      <w:r w:rsidRPr="00E40ABF">
        <w:rPr>
          <w:rFonts w:eastAsia="Times New Roman" w:cs="Times New Roman"/>
          <w:szCs w:val="24"/>
        </w:rPr>
        <w:t>εξορθολογισμό</w:t>
      </w:r>
      <w:proofErr w:type="spellEnd"/>
      <w:r w:rsidRPr="00E40ABF">
        <w:rPr>
          <w:rFonts w:eastAsia="Times New Roman" w:cs="Times New Roman"/>
          <w:szCs w:val="24"/>
        </w:rPr>
        <w:t xml:space="preserve"> της λειτουργίας αγοράς αγροτικών προϊόντων και τη</w:t>
      </w:r>
      <w:r>
        <w:rPr>
          <w:rFonts w:eastAsia="Times New Roman" w:cs="Times New Roman"/>
          <w:szCs w:val="24"/>
        </w:rPr>
        <w:t>ν</w:t>
      </w:r>
      <w:r w:rsidRPr="00E40ABF">
        <w:rPr>
          <w:rFonts w:eastAsia="Times New Roman" w:cs="Times New Roman"/>
          <w:szCs w:val="24"/>
        </w:rPr>
        <w:t xml:space="preserve"> προστασία του καταναλωτή</w:t>
      </w:r>
      <w:r>
        <w:rPr>
          <w:rFonts w:eastAsia="Times New Roman" w:cs="Times New Roman"/>
          <w:szCs w:val="24"/>
        </w:rPr>
        <w:t>.</w:t>
      </w:r>
      <w:r w:rsidRPr="00E40ABF">
        <w:rPr>
          <w:rFonts w:eastAsia="Times New Roman" w:cs="Times New Roman"/>
          <w:szCs w:val="24"/>
        </w:rPr>
        <w:t xml:space="preserve"> Αν εννοείτε το </w:t>
      </w:r>
      <w:r>
        <w:rPr>
          <w:rFonts w:eastAsia="Times New Roman" w:cs="Times New Roman"/>
          <w:szCs w:val="24"/>
        </w:rPr>
        <w:t xml:space="preserve">σχέδιο </w:t>
      </w:r>
      <w:r w:rsidRPr="00E40ABF">
        <w:rPr>
          <w:rFonts w:eastAsia="Times New Roman" w:cs="Times New Roman"/>
          <w:szCs w:val="24"/>
        </w:rPr>
        <w:t>πο</w:t>
      </w:r>
      <w:r>
        <w:rPr>
          <w:rFonts w:eastAsia="Times New Roman" w:cs="Times New Roman"/>
          <w:szCs w:val="24"/>
        </w:rPr>
        <w:t>υ</w:t>
      </w:r>
      <w:r w:rsidRPr="00E40ABF">
        <w:rPr>
          <w:rFonts w:eastAsia="Times New Roman" w:cs="Times New Roman"/>
          <w:szCs w:val="24"/>
        </w:rPr>
        <w:t xml:space="preserve"> έχετε καταθέσει το προηγούμενο χρονικό διάστημα και τώρα στα Πρακτικά</w:t>
      </w:r>
      <w:r>
        <w:rPr>
          <w:rFonts w:eastAsia="Times New Roman" w:cs="Times New Roman"/>
          <w:szCs w:val="24"/>
        </w:rPr>
        <w:t xml:space="preserve"> της Βο</w:t>
      </w:r>
      <w:r>
        <w:rPr>
          <w:rFonts w:eastAsia="Times New Roman" w:cs="Times New Roman"/>
          <w:szCs w:val="24"/>
        </w:rPr>
        <w:t xml:space="preserve">υλής, </w:t>
      </w:r>
      <w:r>
        <w:rPr>
          <w:rFonts w:eastAsia="Times New Roman" w:cs="Times New Roman"/>
          <w:szCs w:val="24"/>
        </w:rPr>
        <w:t>δεν είναι ε</w:t>
      </w:r>
      <w:r w:rsidRPr="00E40ABF">
        <w:rPr>
          <w:rFonts w:eastAsia="Times New Roman" w:cs="Times New Roman"/>
          <w:szCs w:val="24"/>
        </w:rPr>
        <w:t>θνικό αναπτυξιακό σχέδιο</w:t>
      </w:r>
      <w:r>
        <w:rPr>
          <w:rFonts w:eastAsia="Times New Roman" w:cs="Times New Roman"/>
          <w:szCs w:val="24"/>
        </w:rPr>
        <w:t>,</w:t>
      </w:r>
      <w:r w:rsidRPr="00E40ABF">
        <w:rPr>
          <w:rFonts w:eastAsia="Times New Roman" w:cs="Times New Roman"/>
          <w:szCs w:val="24"/>
        </w:rPr>
        <w:t xml:space="preserve"> στο οποίο οι αγρότες μπορούν να στηρίζονται γ</w:t>
      </w:r>
      <w:r>
        <w:rPr>
          <w:rFonts w:eastAsia="Times New Roman" w:cs="Times New Roman"/>
          <w:szCs w:val="24"/>
        </w:rPr>
        <w:t xml:space="preserve">ια την ανασυγκρότηση </w:t>
      </w:r>
      <w:r>
        <w:rPr>
          <w:rFonts w:eastAsia="Times New Roman" w:cs="Times New Roman"/>
          <w:szCs w:val="24"/>
        </w:rPr>
        <w:t xml:space="preserve">της </w:t>
      </w:r>
      <w:r>
        <w:rPr>
          <w:rFonts w:eastAsia="Times New Roman" w:cs="Times New Roman"/>
          <w:szCs w:val="24"/>
        </w:rPr>
        <w:t>ελληνικής α</w:t>
      </w:r>
      <w:r w:rsidRPr="00E40ABF">
        <w:rPr>
          <w:rFonts w:eastAsia="Times New Roman" w:cs="Times New Roman"/>
          <w:szCs w:val="24"/>
        </w:rPr>
        <w:t>γροτικής οικονομίας</w:t>
      </w:r>
      <w:r>
        <w:rPr>
          <w:rFonts w:eastAsia="Times New Roman" w:cs="Times New Roman"/>
          <w:szCs w:val="24"/>
        </w:rPr>
        <w:t>.</w:t>
      </w:r>
    </w:p>
    <w:p w14:paraId="1789E83A" w14:textId="77777777" w:rsidR="00690103" w:rsidRDefault="0001178F">
      <w:pPr>
        <w:spacing w:line="600" w:lineRule="auto"/>
        <w:ind w:firstLine="720"/>
        <w:jc w:val="both"/>
        <w:rPr>
          <w:rFonts w:eastAsia="Times New Roman" w:cs="Times New Roman"/>
          <w:szCs w:val="24"/>
        </w:rPr>
      </w:pPr>
      <w:r w:rsidRPr="00E40ABF">
        <w:rPr>
          <w:rFonts w:eastAsia="Times New Roman" w:cs="Times New Roman"/>
          <w:szCs w:val="24"/>
        </w:rPr>
        <w:t>Δυστυχώς</w:t>
      </w:r>
      <w:r>
        <w:rPr>
          <w:rFonts w:eastAsia="Times New Roman" w:cs="Times New Roman"/>
          <w:szCs w:val="24"/>
        </w:rPr>
        <w:t>,</w:t>
      </w:r>
      <w:r w:rsidRPr="00E40ABF">
        <w:rPr>
          <w:rFonts w:eastAsia="Times New Roman" w:cs="Times New Roman"/>
          <w:szCs w:val="24"/>
        </w:rPr>
        <w:t xml:space="preserve"> δεν </w:t>
      </w:r>
      <w:r>
        <w:rPr>
          <w:rFonts w:eastAsia="Times New Roman" w:cs="Times New Roman"/>
          <w:szCs w:val="24"/>
        </w:rPr>
        <w:t>είναι εμφανές κάποιο όραμα για την αγροτική α</w:t>
      </w:r>
      <w:r w:rsidRPr="00E40ABF">
        <w:rPr>
          <w:rFonts w:eastAsia="Times New Roman" w:cs="Times New Roman"/>
          <w:szCs w:val="24"/>
        </w:rPr>
        <w:t>νάπτυξη της χώρας</w:t>
      </w:r>
      <w:r>
        <w:rPr>
          <w:rFonts w:eastAsia="Times New Roman" w:cs="Times New Roman"/>
          <w:szCs w:val="24"/>
        </w:rPr>
        <w:t>.</w:t>
      </w:r>
      <w:r w:rsidRPr="00E40ABF">
        <w:rPr>
          <w:rFonts w:eastAsia="Times New Roman" w:cs="Times New Roman"/>
          <w:szCs w:val="24"/>
        </w:rPr>
        <w:t xml:space="preserve"> Νομίζω πως όλοι συμφωνούμε ότι η </w:t>
      </w:r>
      <w:r w:rsidRPr="00E40ABF">
        <w:rPr>
          <w:rFonts w:eastAsia="Times New Roman" w:cs="Times New Roman"/>
          <w:szCs w:val="24"/>
        </w:rPr>
        <w:t>εκάστοτε κυβέρνηση θα έπρεπε να δίνει λύσεις και στα πρακτικά ζητήματα</w:t>
      </w:r>
      <w:r>
        <w:rPr>
          <w:rFonts w:eastAsia="Times New Roman" w:cs="Times New Roman"/>
          <w:szCs w:val="24"/>
        </w:rPr>
        <w:t>.</w:t>
      </w:r>
      <w:r w:rsidRPr="00E40ABF">
        <w:rPr>
          <w:rFonts w:eastAsia="Times New Roman" w:cs="Times New Roman"/>
          <w:szCs w:val="24"/>
        </w:rPr>
        <w:t xml:space="preserve"> </w:t>
      </w:r>
    </w:p>
    <w:p w14:paraId="1789E83B" w14:textId="77777777" w:rsidR="00690103" w:rsidRDefault="0001178F">
      <w:pPr>
        <w:spacing w:line="600" w:lineRule="auto"/>
        <w:ind w:firstLine="720"/>
        <w:jc w:val="both"/>
        <w:rPr>
          <w:rFonts w:eastAsia="Times New Roman" w:cs="Times New Roman"/>
          <w:szCs w:val="24"/>
        </w:rPr>
      </w:pPr>
      <w:r w:rsidRPr="00325403">
        <w:rPr>
          <w:rFonts w:eastAsia="Times New Roman" w:cs="Times New Roman"/>
          <w:szCs w:val="24"/>
        </w:rPr>
        <w:t>Τώρα</w:t>
      </w:r>
      <w:r>
        <w:rPr>
          <w:rFonts w:eastAsia="Times New Roman" w:cs="Times New Roman"/>
          <w:szCs w:val="24"/>
        </w:rPr>
        <w:t>, σταχυολογώ</w:t>
      </w:r>
      <w:r w:rsidRPr="00325403">
        <w:rPr>
          <w:rFonts w:eastAsia="Times New Roman" w:cs="Times New Roman"/>
          <w:szCs w:val="24"/>
        </w:rPr>
        <w:t xml:space="preserve"> </w:t>
      </w:r>
      <w:r>
        <w:rPr>
          <w:rFonts w:eastAsia="Times New Roman" w:cs="Times New Roman"/>
          <w:szCs w:val="24"/>
        </w:rPr>
        <w:t>από</w:t>
      </w:r>
      <w:r w:rsidRPr="00325403">
        <w:rPr>
          <w:rFonts w:eastAsia="Times New Roman" w:cs="Times New Roman"/>
          <w:szCs w:val="24"/>
        </w:rPr>
        <w:t xml:space="preserve"> τα κατά καιρούς λεγόμενα της </w:t>
      </w:r>
      <w:r>
        <w:rPr>
          <w:rFonts w:eastAsia="Times New Roman" w:cs="Times New Roman"/>
          <w:szCs w:val="24"/>
        </w:rPr>
        <w:t>Κυβέρνησή</w:t>
      </w:r>
      <w:r w:rsidRPr="00325403">
        <w:rPr>
          <w:rFonts w:eastAsia="Times New Roman" w:cs="Times New Roman"/>
          <w:szCs w:val="24"/>
        </w:rPr>
        <w:t xml:space="preserve">ς </w:t>
      </w:r>
      <w:r>
        <w:rPr>
          <w:rFonts w:eastAsia="Times New Roman" w:cs="Times New Roman"/>
          <w:szCs w:val="24"/>
        </w:rPr>
        <w:t>σας. Έ</w:t>
      </w:r>
      <w:r w:rsidRPr="00325403">
        <w:rPr>
          <w:rFonts w:eastAsia="Times New Roman" w:cs="Times New Roman"/>
          <w:szCs w:val="24"/>
        </w:rPr>
        <w:t xml:space="preserve">χει αναφερθεί </w:t>
      </w:r>
      <w:r>
        <w:rPr>
          <w:rFonts w:eastAsia="Times New Roman" w:cs="Times New Roman"/>
          <w:szCs w:val="24"/>
        </w:rPr>
        <w:t xml:space="preserve">η </w:t>
      </w:r>
      <w:r w:rsidRPr="00325403">
        <w:rPr>
          <w:rFonts w:eastAsia="Times New Roman" w:cs="Times New Roman"/>
          <w:szCs w:val="24"/>
        </w:rPr>
        <w:t xml:space="preserve">Κυβέρνησή σας </w:t>
      </w:r>
      <w:r>
        <w:rPr>
          <w:rFonts w:eastAsia="Times New Roman" w:cs="Times New Roman"/>
          <w:szCs w:val="24"/>
        </w:rPr>
        <w:t xml:space="preserve">και </w:t>
      </w:r>
      <w:r w:rsidRPr="00325403">
        <w:rPr>
          <w:rFonts w:eastAsia="Times New Roman" w:cs="Times New Roman"/>
          <w:szCs w:val="24"/>
        </w:rPr>
        <w:t xml:space="preserve">ο κύριος Πρωθυπουργός </w:t>
      </w:r>
      <w:r>
        <w:rPr>
          <w:rFonts w:eastAsia="Times New Roman" w:cs="Times New Roman"/>
          <w:szCs w:val="24"/>
        </w:rPr>
        <w:t>στα εξής τ</w:t>
      </w:r>
      <w:r w:rsidRPr="00325403">
        <w:rPr>
          <w:rFonts w:eastAsia="Times New Roman" w:cs="Times New Roman"/>
          <w:szCs w:val="24"/>
        </w:rPr>
        <w:t xml:space="preserve">ο </w:t>
      </w:r>
      <w:r>
        <w:rPr>
          <w:rFonts w:eastAsia="Times New Roman" w:cs="Times New Roman"/>
          <w:szCs w:val="24"/>
        </w:rPr>
        <w:t>20</w:t>
      </w:r>
      <w:r w:rsidRPr="00325403">
        <w:rPr>
          <w:rFonts w:eastAsia="Times New Roman" w:cs="Times New Roman"/>
          <w:szCs w:val="24"/>
        </w:rPr>
        <w:t>15</w:t>
      </w:r>
      <w:r>
        <w:rPr>
          <w:rFonts w:eastAsia="Times New Roman" w:cs="Times New Roman"/>
          <w:szCs w:val="24"/>
        </w:rPr>
        <w:t>,</w:t>
      </w:r>
      <w:r w:rsidRPr="00325403">
        <w:rPr>
          <w:rFonts w:eastAsia="Times New Roman" w:cs="Times New Roman"/>
          <w:szCs w:val="24"/>
        </w:rPr>
        <w:t xml:space="preserve"> από τη στιγμή</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 xml:space="preserve">δηλαδή, </w:t>
      </w:r>
      <w:r w:rsidRPr="00325403">
        <w:rPr>
          <w:rFonts w:eastAsia="Times New Roman" w:cs="Times New Roman"/>
          <w:szCs w:val="24"/>
        </w:rPr>
        <w:t xml:space="preserve">που ήσασταν στην </w:t>
      </w:r>
      <w:r w:rsidRPr="00325403">
        <w:rPr>
          <w:rFonts w:eastAsia="Times New Roman" w:cs="Times New Roman"/>
          <w:szCs w:val="24"/>
        </w:rPr>
        <w:t>Κυβέρνηση</w:t>
      </w:r>
      <w:r>
        <w:rPr>
          <w:rFonts w:eastAsia="Times New Roman" w:cs="Times New Roman"/>
          <w:szCs w:val="24"/>
        </w:rPr>
        <w:t>: «Δεν μπορεί να ανασυγκροτηθεί η</w:t>
      </w:r>
      <w:r w:rsidRPr="00325403">
        <w:rPr>
          <w:rFonts w:eastAsia="Times New Roman" w:cs="Times New Roman"/>
          <w:szCs w:val="24"/>
        </w:rPr>
        <w:t xml:space="preserve"> α</w:t>
      </w:r>
      <w:r w:rsidRPr="00325403">
        <w:rPr>
          <w:rFonts w:eastAsia="Times New Roman" w:cs="Times New Roman"/>
          <w:szCs w:val="24"/>
        </w:rPr>
        <w:lastRenderedPageBreak/>
        <w:t>γροτική οικονομία</w:t>
      </w:r>
      <w:r>
        <w:rPr>
          <w:rFonts w:eastAsia="Times New Roman" w:cs="Times New Roman"/>
          <w:szCs w:val="24"/>
        </w:rPr>
        <w:t>,</w:t>
      </w:r>
      <w:r w:rsidRPr="00325403">
        <w:rPr>
          <w:rFonts w:eastAsia="Times New Roman" w:cs="Times New Roman"/>
          <w:szCs w:val="24"/>
        </w:rPr>
        <w:t xml:space="preserve"> χωρίς φθηνό ρεύμα και πετρέλαιο</w:t>
      </w:r>
      <w:r>
        <w:rPr>
          <w:rFonts w:eastAsia="Times New Roman" w:cs="Times New Roman"/>
          <w:szCs w:val="24"/>
        </w:rPr>
        <w:t>.</w:t>
      </w:r>
      <w:r w:rsidRPr="00325403">
        <w:rPr>
          <w:rFonts w:eastAsia="Times New Roman" w:cs="Times New Roman"/>
          <w:szCs w:val="24"/>
        </w:rPr>
        <w:t xml:space="preserve"> Δεν μπορούμε να δίνουμε αφορολόγητο</w:t>
      </w:r>
      <w:r>
        <w:rPr>
          <w:rFonts w:eastAsia="Times New Roman" w:cs="Times New Roman"/>
          <w:szCs w:val="24"/>
        </w:rPr>
        <w:t xml:space="preserve"> σε</w:t>
      </w:r>
      <w:r w:rsidRPr="00325403">
        <w:rPr>
          <w:rFonts w:eastAsia="Times New Roman" w:cs="Times New Roman"/>
          <w:szCs w:val="24"/>
        </w:rPr>
        <w:t xml:space="preserve"> εφοπλιστές και </w:t>
      </w:r>
      <w:r>
        <w:rPr>
          <w:rFonts w:eastAsia="Times New Roman" w:cs="Times New Roman"/>
          <w:szCs w:val="24"/>
        </w:rPr>
        <w:t xml:space="preserve">οι </w:t>
      </w:r>
      <w:r w:rsidRPr="00325403">
        <w:rPr>
          <w:rFonts w:eastAsia="Times New Roman" w:cs="Times New Roman"/>
          <w:szCs w:val="24"/>
        </w:rPr>
        <w:t>αγρότες να πληρώνουν</w:t>
      </w:r>
      <w:r>
        <w:rPr>
          <w:rFonts w:eastAsia="Times New Roman" w:cs="Times New Roman"/>
          <w:szCs w:val="24"/>
        </w:rPr>
        <w:t>».</w:t>
      </w:r>
      <w:r w:rsidRPr="00325403">
        <w:rPr>
          <w:rFonts w:eastAsia="Times New Roman" w:cs="Times New Roman"/>
          <w:szCs w:val="24"/>
        </w:rPr>
        <w:t xml:space="preserve"> Έχει αλλάξει κάτι σε αυτά από το</w:t>
      </w:r>
      <w:r>
        <w:rPr>
          <w:rFonts w:eastAsia="Times New Roman" w:cs="Times New Roman"/>
          <w:szCs w:val="24"/>
        </w:rPr>
        <w:t>ν</w:t>
      </w:r>
      <w:r w:rsidRPr="00325403">
        <w:rPr>
          <w:rFonts w:eastAsia="Times New Roman" w:cs="Times New Roman"/>
          <w:szCs w:val="24"/>
        </w:rPr>
        <w:t xml:space="preserve"> Φεβρουάριο του 2015</w:t>
      </w:r>
      <w:r>
        <w:rPr>
          <w:rFonts w:eastAsia="Times New Roman" w:cs="Times New Roman"/>
          <w:szCs w:val="24"/>
        </w:rPr>
        <w:t>;</w:t>
      </w:r>
      <w:r w:rsidRPr="00325403">
        <w:rPr>
          <w:rFonts w:eastAsia="Times New Roman" w:cs="Times New Roman"/>
          <w:szCs w:val="24"/>
        </w:rPr>
        <w:t xml:space="preserve"> Έχει αντιληφθεί κανένας α</w:t>
      </w:r>
      <w:r w:rsidRPr="00325403">
        <w:rPr>
          <w:rFonts w:eastAsia="Times New Roman" w:cs="Times New Roman"/>
          <w:szCs w:val="24"/>
        </w:rPr>
        <w:t>γρότης ότι υπάρχει αλλαγή</w:t>
      </w:r>
      <w:r>
        <w:rPr>
          <w:rFonts w:eastAsia="Times New Roman" w:cs="Times New Roman"/>
          <w:szCs w:val="24"/>
        </w:rPr>
        <w:t>;</w:t>
      </w:r>
    </w:p>
    <w:p w14:paraId="1789E83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Υποσχόσασταν ως Κυβέρνηση τον</w:t>
      </w:r>
      <w:r w:rsidRPr="00325403">
        <w:rPr>
          <w:rFonts w:eastAsia="Times New Roman" w:cs="Times New Roman"/>
          <w:szCs w:val="24"/>
        </w:rPr>
        <w:t xml:space="preserve"> Φεβρουάριο του 2015 </w:t>
      </w:r>
      <w:r>
        <w:rPr>
          <w:rFonts w:eastAsia="Times New Roman" w:cs="Times New Roman"/>
          <w:szCs w:val="24"/>
        </w:rPr>
        <w:t>«</w:t>
      </w:r>
      <w:r w:rsidRPr="00325403">
        <w:rPr>
          <w:rFonts w:eastAsia="Times New Roman" w:cs="Times New Roman"/>
          <w:szCs w:val="24"/>
        </w:rPr>
        <w:t>μείωση της τιμής του πετρελαίου</w:t>
      </w:r>
      <w:r>
        <w:rPr>
          <w:rFonts w:eastAsia="Times New Roman" w:cs="Times New Roman"/>
          <w:szCs w:val="24"/>
        </w:rPr>
        <w:t>,</w:t>
      </w:r>
      <w:r w:rsidRPr="00325403">
        <w:rPr>
          <w:rFonts w:eastAsia="Times New Roman" w:cs="Times New Roman"/>
          <w:szCs w:val="24"/>
        </w:rPr>
        <w:t xml:space="preserve"> μέχρι και την καθιέρωση του αγροτικού πετρελαίου και αναμόρφωση του ασφαλιστικού και φορολογικού των αγροτών</w:t>
      </w:r>
      <w:r>
        <w:rPr>
          <w:rFonts w:eastAsia="Times New Roman" w:cs="Times New Roman"/>
          <w:szCs w:val="24"/>
        </w:rPr>
        <w:t>»</w:t>
      </w:r>
      <w:r>
        <w:rPr>
          <w:rFonts w:eastAsia="Times New Roman" w:cs="Times New Roman"/>
          <w:szCs w:val="24"/>
        </w:rPr>
        <w:t>.</w:t>
      </w:r>
      <w:r w:rsidRPr="00325403">
        <w:rPr>
          <w:rFonts w:eastAsia="Times New Roman" w:cs="Times New Roman"/>
          <w:szCs w:val="24"/>
        </w:rPr>
        <w:t xml:space="preserve"> Προς </w:t>
      </w:r>
      <w:r>
        <w:rPr>
          <w:rFonts w:eastAsia="Times New Roman" w:cs="Times New Roman"/>
          <w:szCs w:val="24"/>
        </w:rPr>
        <w:t xml:space="preserve">άλλη κατεύθυνση αναμορφώθηκε </w:t>
      </w:r>
      <w:r>
        <w:rPr>
          <w:rFonts w:eastAsia="Times New Roman" w:cs="Times New Roman"/>
          <w:szCs w:val="24"/>
        </w:rPr>
        <w:t>το φορολογικό.</w:t>
      </w:r>
      <w:r w:rsidRPr="00325403">
        <w:rPr>
          <w:rFonts w:eastAsia="Times New Roman" w:cs="Times New Roman"/>
          <w:szCs w:val="24"/>
        </w:rPr>
        <w:t xml:space="preserve"> </w:t>
      </w:r>
    </w:p>
    <w:p w14:paraId="1789E83D" w14:textId="77777777" w:rsidR="00690103" w:rsidRDefault="0001178F">
      <w:pPr>
        <w:spacing w:line="600" w:lineRule="auto"/>
        <w:ind w:firstLine="720"/>
        <w:jc w:val="both"/>
        <w:rPr>
          <w:rFonts w:eastAsia="Times New Roman" w:cs="Times New Roman"/>
          <w:szCs w:val="24"/>
        </w:rPr>
      </w:pPr>
      <w:r w:rsidRPr="00325403">
        <w:rPr>
          <w:rFonts w:eastAsia="Times New Roman" w:cs="Times New Roman"/>
          <w:szCs w:val="24"/>
        </w:rPr>
        <w:t>Ας τα πάρουμε</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 xml:space="preserve">όμως, με τη σειρά. </w:t>
      </w:r>
      <w:r w:rsidRPr="00325403">
        <w:rPr>
          <w:rFonts w:eastAsia="Times New Roman" w:cs="Times New Roman"/>
          <w:szCs w:val="24"/>
        </w:rPr>
        <w:t>Αντί για φθηνό πετρέλαιο</w:t>
      </w:r>
      <w:r>
        <w:rPr>
          <w:rFonts w:eastAsia="Times New Roman" w:cs="Times New Roman"/>
          <w:szCs w:val="24"/>
        </w:rPr>
        <w:t>,</w:t>
      </w:r>
      <w:r w:rsidRPr="00325403">
        <w:rPr>
          <w:rFonts w:eastAsia="Times New Roman" w:cs="Times New Roman"/>
          <w:szCs w:val="24"/>
        </w:rPr>
        <w:t xml:space="preserve"> οι αγρότες </w:t>
      </w:r>
      <w:r>
        <w:rPr>
          <w:rFonts w:eastAsia="Times New Roman" w:cs="Times New Roman"/>
          <w:szCs w:val="24"/>
        </w:rPr>
        <w:t>είδαν την</w:t>
      </w:r>
      <w:r w:rsidRPr="00325403">
        <w:rPr>
          <w:rFonts w:eastAsia="Times New Roman" w:cs="Times New Roman"/>
          <w:szCs w:val="24"/>
        </w:rPr>
        <w:t xml:space="preserve"> τιμή του να διπλασιάζεται</w:t>
      </w:r>
      <w:r>
        <w:rPr>
          <w:rFonts w:eastAsia="Times New Roman" w:cs="Times New Roman"/>
          <w:szCs w:val="24"/>
        </w:rPr>
        <w:t>,</w:t>
      </w:r>
      <w:r w:rsidRPr="00325403">
        <w:rPr>
          <w:rFonts w:eastAsia="Times New Roman" w:cs="Times New Roman"/>
          <w:szCs w:val="24"/>
        </w:rPr>
        <w:t xml:space="preserve"> συμπαρασύροντας το κόστος άρδευσης και συνολικά το κόστος </w:t>
      </w:r>
      <w:r>
        <w:rPr>
          <w:rFonts w:eastAsia="Times New Roman" w:cs="Times New Roman"/>
          <w:szCs w:val="24"/>
        </w:rPr>
        <w:t>α</w:t>
      </w:r>
      <w:r w:rsidRPr="00325403">
        <w:rPr>
          <w:rFonts w:eastAsia="Times New Roman" w:cs="Times New Roman"/>
          <w:szCs w:val="24"/>
        </w:rPr>
        <w:t>γροτικής παραγωγής</w:t>
      </w:r>
      <w:r>
        <w:rPr>
          <w:rFonts w:eastAsia="Times New Roman" w:cs="Times New Roman"/>
          <w:szCs w:val="24"/>
        </w:rPr>
        <w:t>.</w:t>
      </w:r>
      <w:r w:rsidRPr="00325403">
        <w:rPr>
          <w:rFonts w:eastAsia="Times New Roman" w:cs="Times New Roman"/>
          <w:szCs w:val="24"/>
        </w:rPr>
        <w:t xml:space="preserve"> Όχι μόνο αυξήθηκε ο ειδικός φόρος κατανάλωσης </w:t>
      </w:r>
      <w:r>
        <w:rPr>
          <w:rFonts w:eastAsia="Times New Roman" w:cs="Times New Roman"/>
          <w:szCs w:val="24"/>
        </w:rPr>
        <w:t>σ</w:t>
      </w:r>
      <w:r w:rsidRPr="00325403">
        <w:rPr>
          <w:rFonts w:eastAsia="Times New Roman" w:cs="Times New Roman"/>
          <w:szCs w:val="24"/>
        </w:rPr>
        <w:t>το πετ</w:t>
      </w:r>
      <w:r w:rsidRPr="00325403">
        <w:rPr>
          <w:rFonts w:eastAsia="Times New Roman" w:cs="Times New Roman"/>
          <w:szCs w:val="24"/>
        </w:rPr>
        <w:t>ρέλαιο</w:t>
      </w:r>
      <w:r>
        <w:rPr>
          <w:rFonts w:eastAsia="Times New Roman" w:cs="Times New Roman"/>
          <w:szCs w:val="24"/>
        </w:rPr>
        <w:t>, αλλά καταργήσατε και</w:t>
      </w:r>
      <w:r w:rsidRPr="00325403">
        <w:rPr>
          <w:rFonts w:eastAsia="Times New Roman" w:cs="Times New Roman"/>
          <w:szCs w:val="24"/>
        </w:rPr>
        <w:t xml:space="preserve"> την επιστροφή του για τους αγρότες</w:t>
      </w:r>
      <w:r>
        <w:rPr>
          <w:rFonts w:eastAsia="Times New Roman" w:cs="Times New Roman"/>
          <w:szCs w:val="24"/>
        </w:rPr>
        <w:t>,</w:t>
      </w:r>
      <w:r w:rsidRPr="00325403">
        <w:rPr>
          <w:rFonts w:eastAsia="Times New Roman" w:cs="Times New Roman"/>
          <w:szCs w:val="24"/>
        </w:rPr>
        <w:t xml:space="preserve"> αυξάνοντας ταυτόχρονα και την τιμή του </w:t>
      </w:r>
      <w:r>
        <w:rPr>
          <w:rFonts w:eastAsia="Times New Roman" w:cs="Times New Roman"/>
          <w:szCs w:val="24"/>
        </w:rPr>
        <w:t>α</w:t>
      </w:r>
      <w:r w:rsidRPr="00325403">
        <w:rPr>
          <w:rFonts w:eastAsia="Times New Roman" w:cs="Times New Roman"/>
          <w:szCs w:val="24"/>
        </w:rPr>
        <w:t>γροτικού ρεύματος</w:t>
      </w:r>
      <w:r>
        <w:rPr>
          <w:rFonts w:eastAsia="Times New Roman" w:cs="Times New Roman"/>
          <w:szCs w:val="24"/>
        </w:rPr>
        <w:t>.</w:t>
      </w:r>
      <w:r w:rsidRPr="00325403">
        <w:rPr>
          <w:rFonts w:eastAsia="Times New Roman" w:cs="Times New Roman"/>
          <w:szCs w:val="24"/>
        </w:rPr>
        <w:t xml:space="preserve"> </w:t>
      </w:r>
    </w:p>
    <w:p w14:paraId="1789E83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Και μ</w:t>
      </w:r>
      <w:r w:rsidRPr="00325403">
        <w:rPr>
          <w:rFonts w:eastAsia="Times New Roman" w:cs="Times New Roman"/>
          <w:szCs w:val="24"/>
        </w:rPr>
        <w:t>η μπαίνετε σε συγκρίσεις</w:t>
      </w:r>
      <w:r>
        <w:rPr>
          <w:rFonts w:eastAsia="Times New Roman" w:cs="Times New Roman"/>
          <w:szCs w:val="24"/>
        </w:rPr>
        <w:t>.</w:t>
      </w:r>
      <w:r w:rsidRPr="00325403">
        <w:rPr>
          <w:rFonts w:eastAsia="Times New Roman" w:cs="Times New Roman"/>
          <w:szCs w:val="24"/>
        </w:rPr>
        <w:t xml:space="preserve"> Τώρα</w:t>
      </w:r>
      <w:r>
        <w:rPr>
          <w:rFonts w:eastAsia="Times New Roman" w:cs="Times New Roman"/>
          <w:szCs w:val="24"/>
        </w:rPr>
        <w:t>,</w:t>
      </w:r>
      <w:r w:rsidRPr="00325403">
        <w:rPr>
          <w:rFonts w:eastAsia="Times New Roman" w:cs="Times New Roman"/>
          <w:szCs w:val="24"/>
        </w:rPr>
        <w:t xml:space="preserve"> ξέρετε</w:t>
      </w:r>
      <w:r>
        <w:rPr>
          <w:rFonts w:eastAsia="Times New Roman" w:cs="Times New Roman"/>
          <w:szCs w:val="24"/>
        </w:rPr>
        <w:t xml:space="preserve"> ότι πράγματι, κακώς,</w:t>
      </w:r>
      <w:r w:rsidRPr="00325403">
        <w:rPr>
          <w:rFonts w:eastAsia="Times New Roman" w:cs="Times New Roman"/>
          <w:szCs w:val="24"/>
        </w:rPr>
        <w:t xml:space="preserve"> έχει αυξηθεί συνολικά η τιμή του</w:t>
      </w:r>
      <w:r>
        <w:rPr>
          <w:rFonts w:eastAsia="Times New Roman" w:cs="Times New Roman"/>
          <w:szCs w:val="24"/>
        </w:rPr>
        <w:t xml:space="preserve"> αγροτικού</w:t>
      </w:r>
      <w:r w:rsidRPr="00325403">
        <w:rPr>
          <w:rFonts w:eastAsia="Times New Roman" w:cs="Times New Roman"/>
          <w:szCs w:val="24"/>
        </w:rPr>
        <w:t xml:space="preserve"> ρεύματος και το προηγού</w:t>
      </w:r>
      <w:r w:rsidRPr="00325403">
        <w:rPr>
          <w:rFonts w:eastAsia="Times New Roman" w:cs="Times New Roman"/>
          <w:szCs w:val="24"/>
        </w:rPr>
        <w:t>μενο χρονικό διάστημα</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 xml:space="preserve">Όμως, </w:t>
      </w:r>
      <w:r w:rsidRPr="00325403">
        <w:rPr>
          <w:rFonts w:eastAsia="Times New Roman" w:cs="Times New Roman"/>
          <w:szCs w:val="24"/>
        </w:rPr>
        <w:t>εδώ</w:t>
      </w:r>
      <w:r>
        <w:rPr>
          <w:rFonts w:eastAsia="Times New Roman" w:cs="Times New Roman"/>
          <w:szCs w:val="24"/>
        </w:rPr>
        <w:t>, κ</w:t>
      </w:r>
      <w:r w:rsidRPr="00325403">
        <w:rPr>
          <w:rFonts w:eastAsia="Times New Roman" w:cs="Times New Roman"/>
          <w:szCs w:val="24"/>
        </w:rPr>
        <w:t>ύριε Υπουργέ</w:t>
      </w:r>
      <w:r>
        <w:rPr>
          <w:rFonts w:eastAsia="Times New Roman" w:cs="Times New Roman"/>
          <w:szCs w:val="24"/>
        </w:rPr>
        <w:t>, είστε</w:t>
      </w:r>
      <w:r w:rsidRPr="00325403">
        <w:rPr>
          <w:rFonts w:eastAsia="Times New Roman" w:cs="Times New Roman"/>
          <w:szCs w:val="24"/>
        </w:rPr>
        <w:t xml:space="preserve"> για να απαντάτε για το τι έγινε αυτά τα χρόνια</w:t>
      </w:r>
      <w:r>
        <w:rPr>
          <w:rFonts w:eastAsia="Times New Roman" w:cs="Times New Roman"/>
          <w:szCs w:val="24"/>
        </w:rPr>
        <w:t xml:space="preserve">, όχι να αντιπολιτεύεστε </w:t>
      </w:r>
      <w:r w:rsidRPr="00325403">
        <w:rPr>
          <w:rFonts w:eastAsia="Times New Roman" w:cs="Times New Roman"/>
          <w:szCs w:val="24"/>
        </w:rPr>
        <w:t xml:space="preserve">την </w:t>
      </w:r>
      <w:r>
        <w:rPr>
          <w:rFonts w:eastAsia="Times New Roman" w:cs="Times New Roman"/>
          <w:szCs w:val="24"/>
        </w:rPr>
        <w:t>Α</w:t>
      </w:r>
      <w:r w:rsidRPr="00325403">
        <w:rPr>
          <w:rFonts w:eastAsia="Times New Roman" w:cs="Times New Roman"/>
          <w:szCs w:val="24"/>
        </w:rPr>
        <w:t xml:space="preserve">ντιπολίτευση για το τι είχε γίνει </w:t>
      </w:r>
      <w:r>
        <w:rPr>
          <w:rFonts w:eastAsia="Times New Roman" w:cs="Times New Roman"/>
          <w:szCs w:val="24"/>
        </w:rPr>
        <w:t xml:space="preserve">από το 2010 </w:t>
      </w:r>
      <w:r w:rsidRPr="00325403">
        <w:rPr>
          <w:rFonts w:eastAsia="Times New Roman" w:cs="Times New Roman"/>
          <w:szCs w:val="24"/>
        </w:rPr>
        <w:t>και μέχρι το 2015</w:t>
      </w:r>
      <w:r>
        <w:rPr>
          <w:rFonts w:eastAsia="Times New Roman" w:cs="Times New Roman"/>
          <w:szCs w:val="24"/>
        </w:rPr>
        <w:t xml:space="preserve">. Δεν σας είπε κανένας ότι δεν είχε αυξηθεί η τιμή του αγροτικού ρεύματος. </w:t>
      </w:r>
    </w:p>
    <w:p w14:paraId="1789E83F"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Στην επερώτησή σας απαντάμε.</w:t>
      </w:r>
    </w:p>
    <w:p w14:paraId="1789E840"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Λέω όμως </w:t>
      </w:r>
      <w:r w:rsidRPr="00325403">
        <w:rPr>
          <w:rFonts w:eastAsia="Times New Roman" w:cs="Times New Roman"/>
          <w:szCs w:val="24"/>
        </w:rPr>
        <w:t>το εξής</w:t>
      </w:r>
      <w:r>
        <w:rPr>
          <w:rFonts w:eastAsia="Times New Roman" w:cs="Times New Roman"/>
          <w:szCs w:val="24"/>
        </w:rPr>
        <w:t xml:space="preserve">: </w:t>
      </w:r>
      <w:r w:rsidRPr="00325403">
        <w:rPr>
          <w:rFonts w:eastAsia="Times New Roman" w:cs="Times New Roman"/>
          <w:szCs w:val="24"/>
        </w:rPr>
        <w:t xml:space="preserve">στη διάρκεια της δικής </w:t>
      </w:r>
      <w:r>
        <w:rPr>
          <w:rFonts w:eastAsia="Times New Roman" w:cs="Times New Roman"/>
          <w:szCs w:val="24"/>
        </w:rPr>
        <w:t>σας</w:t>
      </w:r>
      <w:r w:rsidRPr="00325403">
        <w:rPr>
          <w:rFonts w:eastAsia="Times New Roman" w:cs="Times New Roman"/>
          <w:szCs w:val="24"/>
        </w:rPr>
        <w:t xml:space="preserve"> θητείας</w:t>
      </w:r>
      <w:r>
        <w:rPr>
          <w:rFonts w:eastAsia="Times New Roman" w:cs="Times New Roman"/>
          <w:szCs w:val="24"/>
        </w:rPr>
        <w:t xml:space="preserve"> δ</w:t>
      </w:r>
      <w:r w:rsidRPr="00325403">
        <w:rPr>
          <w:rFonts w:eastAsia="Times New Roman" w:cs="Times New Roman"/>
          <w:szCs w:val="24"/>
        </w:rPr>
        <w:t xml:space="preserve">εν </w:t>
      </w:r>
      <w:r>
        <w:rPr>
          <w:rFonts w:eastAsia="Times New Roman" w:cs="Times New Roman"/>
          <w:szCs w:val="24"/>
        </w:rPr>
        <w:t>το μ</w:t>
      </w:r>
      <w:r w:rsidRPr="00325403">
        <w:rPr>
          <w:rFonts w:eastAsia="Times New Roman" w:cs="Times New Roman"/>
          <w:szCs w:val="24"/>
        </w:rPr>
        <w:t>ε</w:t>
      </w:r>
      <w:r w:rsidRPr="00325403">
        <w:rPr>
          <w:rFonts w:eastAsia="Times New Roman" w:cs="Times New Roman"/>
          <w:szCs w:val="24"/>
        </w:rPr>
        <w:t>ιώσα</w:t>
      </w:r>
      <w:r>
        <w:rPr>
          <w:rFonts w:eastAsia="Times New Roman" w:cs="Times New Roman"/>
          <w:szCs w:val="24"/>
        </w:rPr>
        <w:t>τ</w:t>
      </w:r>
      <w:r w:rsidRPr="00325403">
        <w:rPr>
          <w:rFonts w:eastAsia="Times New Roman" w:cs="Times New Roman"/>
          <w:szCs w:val="24"/>
        </w:rPr>
        <w:t>ε</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 xml:space="preserve">Εσείς λέτε ότι είναι μικρότερη η αύξησή </w:t>
      </w:r>
      <w:r w:rsidRPr="00325403">
        <w:rPr>
          <w:rFonts w:eastAsia="Times New Roman" w:cs="Times New Roman"/>
          <w:szCs w:val="24"/>
        </w:rPr>
        <w:t xml:space="preserve">του </w:t>
      </w:r>
      <w:r>
        <w:rPr>
          <w:rFonts w:eastAsia="Times New Roman" w:cs="Times New Roman"/>
          <w:szCs w:val="24"/>
        </w:rPr>
        <w:t xml:space="preserve">-σας άκουσα στην </w:t>
      </w:r>
      <w:r w:rsidRPr="00325403">
        <w:rPr>
          <w:rFonts w:eastAsia="Times New Roman" w:cs="Times New Roman"/>
          <w:szCs w:val="24"/>
        </w:rPr>
        <w:t xml:space="preserve">ομιλία </w:t>
      </w:r>
      <w:r>
        <w:rPr>
          <w:rFonts w:eastAsia="Times New Roman" w:cs="Times New Roman"/>
          <w:szCs w:val="24"/>
        </w:rPr>
        <w:t>σας- κ</w:t>
      </w:r>
      <w:r w:rsidRPr="00325403">
        <w:rPr>
          <w:rFonts w:eastAsia="Times New Roman" w:cs="Times New Roman"/>
          <w:szCs w:val="24"/>
        </w:rPr>
        <w:t xml:space="preserve">αι </w:t>
      </w:r>
      <w:r>
        <w:rPr>
          <w:rFonts w:eastAsia="Times New Roman" w:cs="Times New Roman"/>
          <w:szCs w:val="24"/>
        </w:rPr>
        <w:t xml:space="preserve">ότι τότε ήταν επιθετική και ούτω καθεξής. </w:t>
      </w:r>
      <w:r w:rsidRPr="00325403">
        <w:rPr>
          <w:rFonts w:eastAsia="Times New Roman" w:cs="Times New Roman"/>
          <w:szCs w:val="24"/>
        </w:rPr>
        <w:t>Δεν είναι αυτ</w:t>
      </w:r>
      <w:r>
        <w:rPr>
          <w:rFonts w:eastAsia="Times New Roman" w:cs="Times New Roman"/>
          <w:szCs w:val="24"/>
        </w:rPr>
        <w:t>ός τρόπος αντιμετώπισης επερώτηση</w:t>
      </w:r>
      <w:r w:rsidRPr="00325403">
        <w:rPr>
          <w:rFonts w:eastAsia="Times New Roman" w:cs="Times New Roman"/>
          <w:szCs w:val="24"/>
        </w:rPr>
        <w:t xml:space="preserve">ς </w:t>
      </w:r>
      <w:r>
        <w:rPr>
          <w:rFonts w:eastAsia="Times New Roman" w:cs="Times New Roman"/>
          <w:szCs w:val="24"/>
        </w:rPr>
        <w:t>της Α</w:t>
      </w:r>
      <w:r w:rsidRPr="00325403">
        <w:rPr>
          <w:rFonts w:eastAsia="Times New Roman" w:cs="Times New Roman"/>
          <w:szCs w:val="24"/>
        </w:rPr>
        <w:t xml:space="preserve">ντιπολίτευσης </w:t>
      </w:r>
      <w:r>
        <w:rPr>
          <w:rFonts w:eastAsia="Times New Roman" w:cs="Times New Roman"/>
          <w:szCs w:val="24"/>
        </w:rPr>
        <w:t xml:space="preserve">από </w:t>
      </w:r>
      <w:r w:rsidRPr="00325403">
        <w:rPr>
          <w:rFonts w:eastAsia="Times New Roman" w:cs="Times New Roman"/>
          <w:szCs w:val="24"/>
        </w:rPr>
        <w:t xml:space="preserve">την </w:t>
      </w:r>
      <w:r>
        <w:rPr>
          <w:rFonts w:eastAsia="Times New Roman" w:cs="Times New Roman"/>
          <w:szCs w:val="24"/>
        </w:rPr>
        <w:t xml:space="preserve">Κυβέρνηση. </w:t>
      </w:r>
    </w:p>
    <w:p w14:paraId="1789E841" w14:textId="77777777" w:rsidR="00690103" w:rsidRDefault="0001178F">
      <w:pPr>
        <w:spacing w:line="600" w:lineRule="auto"/>
        <w:ind w:firstLine="720"/>
        <w:jc w:val="both"/>
        <w:rPr>
          <w:rFonts w:eastAsia="Times New Roman" w:cs="Times New Roman"/>
          <w:szCs w:val="24"/>
        </w:rPr>
      </w:pPr>
      <w:r w:rsidRPr="00325403">
        <w:rPr>
          <w:rFonts w:eastAsia="Times New Roman" w:cs="Times New Roman"/>
          <w:szCs w:val="24"/>
        </w:rPr>
        <w:t xml:space="preserve">Το θέμα </w:t>
      </w:r>
      <w:r>
        <w:rPr>
          <w:rFonts w:eastAsia="Times New Roman" w:cs="Times New Roman"/>
          <w:szCs w:val="24"/>
        </w:rPr>
        <w:t xml:space="preserve">είναι τι </w:t>
      </w:r>
      <w:r w:rsidRPr="00325403">
        <w:rPr>
          <w:rFonts w:eastAsia="Times New Roman" w:cs="Times New Roman"/>
          <w:szCs w:val="24"/>
        </w:rPr>
        <w:t xml:space="preserve">γίνεται από </w:t>
      </w:r>
      <w:r>
        <w:rPr>
          <w:rFonts w:eastAsia="Times New Roman" w:cs="Times New Roman"/>
          <w:szCs w:val="24"/>
        </w:rPr>
        <w:t>το 20</w:t>
      </w:r>
      <w:r w:rsidRPr="00325403">
        <w:rPr>
          <w:rFonts w:eastAsia="Times New Roman" w:cs="Times New Roman"/>
          <w:szCs w:val="24"/>
        </w:rPr>
        <w:t>15 έως τ</w:t>
      </w:r>
      <w:r w:rsidRPr="00325403">
        <w:rPr>
          <w:rFonts w:eastAsia="Times New Roman" w:cs="Times New Roman"/>
          <w:szCs w:val="24"/>
        </w:rPr>
        <w:t xml:space="preserve">ο </w:t>
      </w:r>
      <w:r>
        <w:rPr>
          <w:rFonts w:eastAsia="Times New Roman" w:cs="Times New Roman"/>
          <w:szCs w:val="24"/>
        </w:rPr>
        <w:t>20</w:t>
      </w:r>
      <w:r w:rsidRPr="00325403">
        <w:rPr>
          <w:rFonts w:eastAsia="Times New Roman" w:cs="Times New Roman"/>
          <w:szCs w:val="24"/>
        </w:rPr>
        <w:t>19</w:t>
      </w:r>
      <w:r>
        <w:rPr>
          <w:rFonts w:eastAsia="Times New Roman" w:cs="Times New Roman"/>
          <w:szCs w:val="24"/>
        </w:rPr>
        <w:t xml:space="preserve"> στα συγκεκριμένα θέματα, </w:t>
      </w:r>
      <w:r w:rsidRPr="00325403">
        <w:rPr>
          <w:rFonts w:eastAsia="Times New Roman" w:cs="Times New Roman"/>
          <w:szCs w:val="24"/>
        </w:rPr>
        <w:t xml:space="preserve">γιατί οι αγρότες αντιλαμβάνονται ότι </w:t>
      </w:r>
      <w:r>
        <w:rPr>
          <w:rFonts w:eastAsia="Times New Roman" w:cs="Times New Roman"/>
          <w:szCs w:val="24"/>
        </w:rPr>
        <w:t>σ</w:t>
      </w:r>
      <w:r w:rsidRPr="00325403">
        <w:rPr>
          <w:rFonts w:eastAsia="Times New Roman" w:cs="Times New Roman"/>
          <w:szCs w:val="24"/>
        </w:rPr>
        <w:t xml:space="preserve">το </w:t>
      </w:r>
      <w:r>
        <w:rPr>
          <w:rFonts w:eastAsia="Times New Roman" w:cs="Times New Roman"/>
          <w:szCs w:val="24"/>
        </w:rPr>
        <w:t>συγκεκριμένο</w:t>
      </w:r>
      <w:r w:rsidRPr="00325403">
        <w:rPr>
          <w:rFonts w:eastAsia="Times New Roman" w:cs="Times New Roman"/>
          <w:szCs w:val="24"/>
        </w:rPr>
        <w:t xml:space="preserve"> θέμα</w:t>
      </w:r>
      <w:r>
        <w:rPr>
          <w:rFonts w:eastAsia="Times New Roman" w:cs="Times New Roman"/>
          <w:szCs w:val="24"/>
        </w:rPr>
        <w:t>,</w:t>
      </w:r>
      <w:r w:rsidRPr="00325403">
        <w:rPr>
          <w:rFonts w:eastAsia="Times New Roman" w:cs="Times New Roman"/>
          <w:szCs w:val="24"/>
        </w:rPr>
        <w:t xml:space="preserve"> στο αγροτικό ρεύμα</w:t>
      </w:r>
      <w:r>
        <w:rPr>
          <w:rFonts w:eastAsia="Times New Roman" w:cs="Times New Roman"/>
          <w:szCs w:val="24"/>
        </w:rPr>
        <w:t>,</w:t>
      </w:r>
      <w:r w:rsidRPr="00325403">
        <w:rPr>
          <w:rFonts w:eastAsia="Times New Roman" w:cs="Times New Roman"/>
          <w:szCs w:val="24"/>
        </w:rPr>
        <w:t xml:space="preserve"> υπάρχει αυτή η πολιτική</w:t>
      </w:r>
      <w:r>
        <w:rPr>
          <w:rFonts w:eastAsia="Times New Roman" w:cs="Times New Roman"/>
          <w:szCs w:val="24"/>
        </w:rPr>
        <w:t>.</w:t>
      </w:r>
      <w:r w:rsidRPr="00325403">
        <w:rPr>
          <w:rFonts w:eastAsia="Times New Roman" w:cs="Times New Roman"/>
          <w:szCs w:val="24"/>
        </w:rPr>
        <w:t xml:space="preserve"> </w:t>
      </w:r>
    </w:p>
    <w:p w14:paraId="1789E84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Συνεχίζετε</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μέχρι και σήμερα να δηλώνετε</w:t>
      </w:r>
      <w:r w:rsidRPr="00325403">
        <w:rPr>
          <w:rFonts w:eastAsia="Times New Roman" w:cs="Times New Roman"/>
          <w:szCs w:val="24"/>
        </w:rPr>
        <w:t xml:space="preserve"> θεωρητικά πως θα μειώσετε το κόστος παραγωγής</w:t>
      </w:r>
      <w:r>
        <w:rPr>
          <w:rFonts w:eastAsia="Times New Roman" w:cs="Times New Roman"/>
          <w:szCs w:val="24"/>
        </w:rPr>
        <w:t>.</w:t>
      </w:r>
      <w:r w:rsidRPr="00325403">
        <w:rPr>
          <w:rFonts w:eastAsia="Times New Roman" w:cs="Times New Roman"/>
          <w:szCs w:val="24"/>
        </w:rPr>
        <w:t xml:space="preserve"> Μόλις προχθές</w:t>
      </w:r>
      <w:r>
        <w:rPr>
          <w:rFonts w:eastAsia="Times New Roman" w:cs="Times New Roman"/>
          <w:szCs w:val="24"/>
        </w:rPr>
        <w:t>,</w:t>
      </w:r>
      <w:r w:rsidRPr="00325403">
        <w:rPr>
          <w:rFonts w:eastAsia="Times New Roman" w:cs="Times New Roman"/>
          <w:szCs w:val="24"/>
        </w:rPr>
        <w:t xml:space="preserve"> δηλώσ</w:t>
      </w:r>
      <w:r>
        <w:rPr>
          <w:rFonts w:eastAsia="Times New Roman" w:cs="Times New Roman"/>
          <w:szCs w:val="24"/>
        </w:rPr>
        <w:t>ατ</w:t>
      </w:r>
      <w:r>
        <w:rPr>
          <w:rFonts w:eastAsia="Times New Roman" w:cs="Times New Roman"/>
          <w:szCs w:val="24"/>
        </w:rPr>
        <w:t>ε</w:t>
      </w:r>
      <w:r w:rsidRPr="00325403">
        <w:rPr>
          <w:rFonts w:eastAsia="Times New Roman" w:cs="Times New Roman"/>
          <w:szCs w:val="24"/>
        </w:rPr>
        <w:t xml:space="preserve"> χαρακτηριστικά </w:t>
      </w:r>
      <w:r>
        <w:rPr>
          <w:rFonts w:eastAsia="Times New Roman" w:cs="Times New Roman"/>
          <w:szCs w:val="24"/>
        </w:rPr>
        <w:t xml:space="preserve">ότι </w:t>
      </w:r>
      <w:r>
        <w:rPr>
          <w:rFonts w:eastAsia="Times New Roman" w:cs="Times New Roman"/>
          <w:szCs w:val="24"/>
        </w:rPr>
        <w:t>«</w:t>
      </w:r>
      <w:r>
        <w:rPr>
          <w:rFonts w:eastAsia="Times New Roman" w:cs="Times New Roman"/>
          <w:szCs w:val="24"/>
        </w:rPr>
        <w:t>στο επόμενο τρίμηνο</w:t>
      </w:r>
      <w:r>
        <w:rPr>
          <w:rFonts w:eastAsia="Times New Roman" w:cs="Times New Roman"/>
          <w:szCs w:val="24"/>
        </w:rPr>
        <w:t>,</w:t>
      </w:r>
      <w:r>
        <w:rPr>
          <w:rFonts w:eastAsia="Times New Roman" w:cs="Times New Roman"/>
          <w:szCs w:val="24"/>
        </w:rPr>
        <w:t xml:space="preserve"> θ</w:t>
      </w:r>
      <w:r w:rsidRPr="00325403">
        <w:rPr>
          <w:rFonts w:eastAsia="Times New Roman" w:cs="Times New Roman"/>
          <w:szCs w:val="24"/>
        </w:rPr>
        <w:t>α υπάρξουν συνδυαστικά μέτρα για τη μείωση του κόστους παραγωγής</w:t>
      </w:r>
      <w:r>
        <w:rPr>
          <w:rFonts w:eastAsia="Times New Roman" w:cs="Times New Roman"/>
          <w:szCs w:val="24"/>
        </w:rPr>
        <w:t>»</w:t>
      </w:r>
      <w:r>
        <w:rPr>
          <w:rFonts w:eastAsia="Times New Roman" w:cs="Times New Roman"/>
          <w:szCs w:val="24"/>
        </w:rPr>
        <w:t>.</w:t>
      </w:r>
      <w:r w:rsidRPr="00325403">
        <w:rPr>
          <w:rFonts w:eastAsia="Times New Roman" w:cs="Times New Roman"/>
          <w:szCs w:val="24"/>
        </w:rPr>
        <w:t xml:space="preserve"> Αν είναι πράγματι έτσι</w:t>
      </w:r>
      <w:r>
        <w:rPr>
          <w:rFonts w:eastAsia="Times New Roman" w:cs="Times New Roman"/>
          <w:szCs w:val="24"/>
        </w:rPr>
        <w:t>, σ</w:t>
      </w:r>
      <w:r w:rsidRPr="00325403">
        <w:rPr>
          <w:rFonts w:eastAsia="Times New Roman" w:cs="Times New Roman"/>
          <w:szCs w:val="24"/>
        </w:rPr>
        <w:t>ας καλούμε</w:t>
      </w:r>
      <w:r>
        <w:rPr>
          <w:rFonts w:eastAsia="Times New Roman" w:cs="Times New Roman"/>
          <w:szCs w:val="24"/>
        </w:rPr>
        <w:t>,</w:t>
      </w:r>
      <w:r w:rsidRPr="00325403">
        <w:rPr>
          <w:rFonts w:eastAsia="Times New Roman" w:cs="Times New Roman"/>
          <w:szCs w:val="24"/>
        </w:rPr>
        <w:t xml:space="preserve"> λοιπόν</w:t>
      </w:r>
      <w:r>
        <w:rPr>
          <w:rFonts w:eastAsia="Times New Roman" w:cs="Times New Roman"/>
          <w:szCs w:val="24"/>
        </w:rPr>
        <w:t>,</w:t>
      </w:r>
      <w:r w:rsidRPr="00325403">
        <w:rPr>
          <w:rFonts w:eastAsia="Times New Roman" w:cs="Times New Roman"/>
          <w:szCs w:val="24"/>
        </w:rPr>
        <w:t xml:space="preserve"> να εφαρμόσετε και τα μέτρα στήριξης των αγροτών και της </w:t>
      </w:r>
      <w:r>
        <w:rPr>
          <w:rFonts w:eastAsia="Times New Roman" w:cs="Times New Roman"/>
          <w:szCs w:val="24"/>
        </w:rPr>
        <w:t xml:space="preserve">αγροτικής </w:t>
      </w:r>
      <w:r w:rsidRPr="00325403">
        <w:rPr>
          <w:rFonts w:eastAsia="Times New Roman" w:cs="Times New Roman"/>
          <w:szCs w:val="24"/>
        </w:rPr>
        <w:t>παραγωγής</w:t>
      </w:r>
      <w:r>
        <w:rPr>
          <w:rFonts w:eastAsia="Times New Roman" w:cs="Times New Roman"/>
          <w:szCs w:val="24"/>
        </w:rPr>
        <w:t>,</w:t>
      </w:r>
      <w:r w:rsidRPr="00325403">
        <w:rPr>
          <w:rFonts w:eastAsia="Times New Roman" w:cs="Times New Roman"/>
          <w:szCs w:val="24"/>
        </w:rPr>
        <w:t xml:space="preserve"> που περιέχονται στην ολοκληρωμένη πρόταση που κατέθεσε το Κίνημα Αλλαγής για την οικονομική και κοινωνική ανάκαμψη της χώρας</w:t>
      </w:r>
      <w:r>
        <w:rPr>
          <w:rFonts w:eastAsia="Times New Roman" w:cs="Times New Roman"/>
          <w:szCs w:val="24"/>
        </w:rPr>
        <w:t>.</w:t>
      </w:r>
      <w:r w:rsidRPr="00325403">
        <w:rPr>
          <w:rFonts w:eastAsia="Times New Roman" w:cs="Times New Roman"/>
          <w:szCs w:val="24"/>
        </w:rPr>
        <w:t xml:space="preserve"> </w:t>
      </w:r>
    </w:p>
    <w:p w14:paraId="1789E843" w14:textId="77777777" w:rsidR="00690103" w:rsidRDefault="0001178F">
      <w:pPr>
        <w:spacing w:line="600" w:lineRule="auto"/>
        <w:ind w:firstLine="720"/>
        <w:jc w:val="both"/>
        <w:rPr>
          <w:rFonts w:eastAsia="Times New Roman" w:cs="Times New Roman"/>
          <w:szCs w:val="24"/>
        </w:rPr>
      </w:pPr>
      <w:r w:rsidRPr="00325403">
        <w:rPr>
          <w:rFonts w:eastAsia="Times New Roman" w:cs="Times New Roman"/>
          <w:szCs w:val="24"/>
        </w:rPr>
        <w:t>Και επί του συγκεκριμένου θέματος</w:t>
      </w:r>
      <w:r>
        <w:rPr>
          <w:rFonts w:eastAsia="Times New Roman" w:cs="Times New Roman"/>
          <w:szCs w:val="24"/>
        </w:rPr>
        <w:t>,</w:t>
      </w:r>
      <w:r w:rsidRPr="00325403">
        <w:rPr>
          <w:rFonts w:eastAsia="Times New Roman" w:cs="Times New Roman"/>
          <w:szCs w:val="24"/>
        </w:rPr>
        <w:t xml:space="preserve"> γνωρίζετε καλά </w:t>
      </w:r>
      <w:r>
        <w:rPr>
          <w:rFonts w:eastAsia="Times New Roman" w:cs="Times New Roman"/>
          <w:szCs w:val="24"/>
        </w:rPr>
        <w:t xml:space="preserve">πως </w:t>
      </w:r>
      <w:r w:rsidRPr="00325403">
        <w:rPr>
          <w:rFonts w:eastAsia="Times New Roman" w:cs="Times New Roman"/>
          <w:szCs w:val="24"/>
        </w:rPr>
        <w:t>σταθερά προτείνουμε την καθιέρωση κάρτας αγροτικού πετρελαίου</w:t>
      </w:r>
      <w:r>
        <w:rPr>
          <w:rFonts w:eastAsia="Times New Roman" w:cs="Times New Roman"/>
          <w:szCs w:val="24"/>
        </w:rPr>
        <w:t>,</w:t>
      </w:r>
      <w:r w:rsidRPr="00325403">
        <w:rPr>
          <w:rFonts w:eastAsia="Times New Roman" w:cs="Times New Roman"/>
          <w:szCs w:val="24"/>
        </w:rPr>
        <w:t xml:space="preserve"> μέσω της οπ</w:t>
      </w:r>
      <w:r w:rsidRPr="00325403">
        <w:rPr>
          <w:rFonts w:eastAsia="Times New Roman" w:cs="Times New Roman"/>
          <w:szCs w:val="24"/>
        </w:rPr>
        <w:t>οίας θα μπορούσε</w:t>
      </w:r>
      <w:r>
        <w:rPr>
          <w:rFonts w:eastAsia="Times New Roman" w:cs="Times New Roman"/>
          <w:szCs w:val="24"/>
        </w:rPr>
        <w:t>,</w:t>
      </w:r>
      <w:r w:rsidRPr="00325403">
        <w:rPr>
          <w:rFonts w:eastAsia="Times New Roman" w:cs="Times New Roman"/>
          <w:szCs w:val="24"/>
        </w:rPr>
        <w:t xml:space="preserve"> ουσιαστικά με έναν δίκαιο τρόπο</w:t>
      </w:r>
      <w:r>
        <w:rPr>
          <w:rFonts w:eastAsia="Times New Roman" w:cs="Times New Roman"/>
          <w:szCs w:val="24"/>
        </w:rPr>
        <w:t>,</w:t>
      </w:r>
      <w:r w:rsidRPr="00325403">
        <w:rPr>
          <w:rFonts w:eastAsia="Times New Roman" w:cs="Times New Roman"/>
          <w:szCs w:val="24"/>
        </w:rPr>
        <w:t xml:space="preserve"> να παρέχεται αγροτικό πετρέλαιο</w:t>
      </w:r>
      <w:r>
        <w:rPr>
          <w:rFonts w:eastAsia="Times New Roman" w:cs="Times New Roman"/>
          <w:szCs w:val="24"/>
        </w:rPr>
        <w:t>.</w:t>
      </w:r>
      <w:r w:rsidRPr="00325403">
        <w:rPr>
          <w:rFonts w:eastAsia="Times New Roman" w:cs="Times New Roman"/>
          <w:szCs w:val="24"/>
        </w:rPr>
        <w:t xml:space="preserve"> Έτσι </w:t>
      </w:r>
      <w:r>
        <w:rPr>
          <w:rFonts w:eastAsia="Times New Roman" w:cs="Times New Roman"/>
          <w:szCs w:val="24"/>
        </w:rPr>
        <w:t>θα υπάρχει έμπρακτη υποστήριξη της α</w:t>
      </w:r>
      <w:r w:rsidRPr="00325403">
        <w:rPr>
          <w:rFonts w:eastAsia="Times New Roman" w:cs="Times New Roman"/>
          <w:szCs w:val="24"/>
        </w:rPr>
        <w:t>γροτικής παραγωγής</w:t>
      </w:r>
      <w:r>
        <w:rPr>
          <w:rFonts w:eastAsia="Times New Roman" w:cs="Times New Roman"/>
          <w:szCs w:val="24"/>
        </w:rPr>
        <w:t>,</w:t>
      </w:r>
      <w:r w:rsidRPr="00325403">
        <w:rPr>
          <w:rFonts w:eastAsia="Times New Roman" w:cs="Times New Roman"/>
          <w:szCs w:val="24"/>
        </w:rPr>
        <w:t xml:space="preserve"> των εξαγωγών και ενίσχυση της ανταγωνιστικότητας των προϊόντων </w:t>
      </w:r>
      <w:r>
        <w:rPr>
          <w:rFonts w:eastAsia="Times New Roman" w:cs="Times New Roman"/>
          <w:szCs w:val="24"/>
        </w:rPr>
        <w:t>μας.</w:t>
      </w:r>
      <w:r w:rsidRPr="00325403">
        <w:rPr>
          <w:rFonts w:eastAsia="Times New Roman" w:cs="Times New Roman"/>
          <w:szCs w:val="24"/>
        </w:rPr>
        <w:t xml:space="preserve"> </w:t>
      </w:r>
    </w:p>
    <w:p w14:paraId="1789E844" w14:textId="77777777" w:rsidR="00690103" w:rsidRDefault="0001178F">
      <w:pPr>
        <w:spacing w:line="600" w:lineRule="auto"/>
        <w:ind w:firstLine="720"/>
        <w:jc w:val="both"/>
        <w:rPr>
          <w:rFonts w:eastAsia="Times New Roman" w:cs="Times New Roman"/>
          <w:szCs w:val="24"/>
        </w:rPr>
      </w:pPr>
      <w:r w:rsidRPr="00325403">
        <w:rPr>
          <w:rFonts w:eastAsia="Times New Roman" w:cs="Times New Roman"/>
          <w:szCs w:val="24"/>
        </w:rPr>
        <w:t>Καταθέσαμε</w:t>
      </w:r>
      <w:r>
        <w:rPr>
          <w:rFonts w:eastAsia="Times New Roman" w:cs="Times New Roman"/>
          <w:szCs w:val="24"/>
        </w:rPr>
        <w:t xml:space="preserve">, </w:t>
      </w:r>
      <w:r w:rsidRPr="00325403">
        <w:rPr>
          <w:rFonts w:eastAsia="Times New Roman" w:cs="Times New Roman"/>
          <w:szCs w:val="24"/>
        </w:rPr>
        <w:t>αμέσως</w:t>
      </w:r>
      <w:r>
        <w:rPr>
          <w:rFonts w:eastAsia="Times New Roman" w:cs="Times New Roman"/>
          <w:szCs w:val="24"/>
        </w:rPr>
        <w:t>,</w:t>
      </w:r>
      <w:r w:rsidRPr="00325403">
        <w:rPr>
          <w:rFonts w:eastAsia="Times New Roman" w:cs="Times New Roman"/>
          <w:szCs w:val="24"/>
        </w:rPr>
        <w:t xml:space="preserve"> το 2016</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την τροπολογί</w:t>
      </w:r>
      <w:r>
        <w:rPr>
          <w:rFonts w:eastAsia="Times New Roman" w:cs="Times New Roman"/>
          <w:szCs w:val="24"/>
        </w:rPr>
        <w:t xml:space="preserve">α </w:t>
      </w:r>
      <w:r w:rsidRPr="00325403">
        <w:rPr>
          <w:rFonts w:eastAsia="Times New Roman" w:cs="Times New Roman"/>
          <w:szCs w:val="24"/>
        </w:rPr>
        <w:t>για την κάρτα αγροτικού πετρελαίου</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 xml:space="preserve">Αρνηθήκατε </w:t>
      </w:r>
      <w:r w:rsidRPr="00325403">
        <w:rPr>
          <w:rFonts w:eastAsia="Times New Roman" w:cs="Times New Roman"/>
          <w:szCs w:val="24"/>
        </w:rPr>
        <w:t xml:space="preserve">να τη </w:t>
      </w:r>
      <w:r>
        <w:rPr>
          <w:rFonts w:eastAsia="Times New Roman" w:cs="Times New Roman"/>
          <w:szCs w:val="24"/>
        </w:rPr>
        <w:t>συ</w:t>
      </w:r>
      <w:r w:rsidRPr="00325403">
        <w:rPr>
          <w:rFonts w:eastAsia="Times New Roman" w:cs="Times New Roman"/>
          <w:szCs w:val="24"/>
        </w:rPr>
        <w:t>ζητήσετε</w:t>
      </w:r>
      <w:r>
        <w:rPr>
          <w:rFonts w:eastAsia="Times New Roman" w:cs="Times New Roman"/>
          <w:szCs w:val="24"/>
        </w:rPr>
        <w:t>.</w:t>
      </w:r>
      <w:r w:rsidRPr="00325403">
        <w:rPr>
          <w:rFonts w:eastAsia="Times New Roman" w:cs="Times New Roman"/>
          <w:szCs w:val="24"/>
        </w:rPr>
        <w:t xml:space="preserve"> Την </w:t>
      </w:r>
      <w:r w:rsidRPr="00325403">
        <w:rPr>
          <w:rFonts w:eastAsia="Times New Roman" w:cs="Times New Roman"/>
          <w:szCs w:val="24"/>
        </w:rPr>
        <w:lastRenderedPageBreak/>
        <w:t>καταθέσα</w:t>
      </w:r>
      <w:r>
        <w:rPr>
          <w:rFonts w:eastAsia="Times New Roman" w:cs="Times New Roman"/>
          <w:szCs w:val="24"/>
        </w:rPr>
        <w:t>με σε πολλά νομοσχέδια το 2016 και το 201</w:t>
      </w:r>
      <w:r w:rsidRPr="00325403">
        <w:rPr>
          <w:rFonts w:eastAsia="Times New Roman" w:cs="Times New Roman"/>
          <w:szCs w:val="24"/>
        </w:rPr>
        <w:t>7</w:t>
      </w:r>
      <w:r>
        <w:rPr>
          <w:rFonts w:eastAsia="Times New Roman" w:cs="Times New Roman"/>
          <w:szCs w:val="24"/>
        </w:rPr>
        <w:t>.</w:t>
      </w:r>
      <w:r w:rsidRPr="00325403">
        <w:rPr>
          <w:rFonts w:eastAsia="Times New Roman" w:cs="Times New Roman"/>
          <w:szCs w:val="24"/>
        </w:rPr>
        <w:t xml:space="preserve"> Δεν λέγατε σ</w:t>
      </w:r>
      <w:r>
        <w:rPr>
          <w:rFonts w:eastAsia="Times New Roman" w:cs="Times New Roman"/>
          <w:szCs w:val="24"/>
        </w:rPr>
        <w:t>την</w:t>
      </w:r>
      <w:r w:rsidRPr="00325403">
        <w:rPr>
          <w:rFonts w:eastAsia="Times New Roman" w:cs="Times New Roman"/>
          <w:szCs w:val="24"/>
        </w:rPr>
        <w:t xml:space="preserve"> </w:t>
      </w:r>
      <w:r>
        <w:rPr>
          <w:rFonts w:eastAsia="Times New Roman" w:cs="Times New Roman"/>
          <w:szCs w:val="24"/>
        </w:rPr>
        <w:t xml:space="preserve">Κυβέρνησή σας ότι δεν χρειάζεται. </w:t>
      </w:r>
      <w:r w:rsidRPr="00325403">
        <w:rPr>
          <w:rFonts w:eastAsia="Times New Roman" w:cs="Times New Roman"/>
          <w:szCs w:val="24"/>
        </w:rPr>
        <w:t xml:space="preserve">Λέγατε </w:t>
      </w:r>
      <w:r>
        <w:rPr>
          <w:rFonts w:eastAsia="Times New Roman" w:cs="Times New Roman"/>
          <w:szCs w:val="24"/>
        </w:rPr>
        <w:t>«</w:t>
      </w:r>
      <w:r w:rsidRPr="00325403">
        <w:rPr>
          <w:rFonts w:eastAsia="Times New Roman" w:cs="Times New Roman"/>
          <w:szCs w:val="24"/>
        </w:rPr>
        <w:t>θα προσπαθήσουμε</w:t>
      </w:r>
      <w:r>
        <w:rPr>
          <w:rFonts w:eastAsia="Times New Roman" w:cs="Times New Roman"/>
          <w:szCs w:val="24"/>
        </w:rPr>
        <w:t>»,</w:t>
      </w:r>
      <w:r w:rsidRPr="00325403">
        <w:rPr>
          <w:rFonts w:eastAsia="Times New Roman" w:cs="Times New Roman"/>
          <w:szCs w:val="24"/>
        </w:rPr>
        <w:t xml:space="preserve"> αλλά δεν το κάνατε</w:t>
      </w:r>
      <w:r>
        <w:rPr>
          <w:rFonts w:eastAsia="Times New Roman" w:cs="Times New Roman"/>
          <w:szCs w:val="24"/>
        </w:rPr>
        <w:t>.</w:t>
      </w:r>
      <w:r w:rsidRPr="00325403">
        <w:rPr>
          <w:rFonts w:eastAsia="Times New Roman" w:cs="Times New Roman"/>
          <w:szCs w:val="24"/>
        </w:rPr>
        <w:t xml:space="preserve"> </w:t>
      </w:r>
    </w:p>
    <w:p w14:paraId="1789E845" w14:textId="77777777" w:rsidR="00690103" w:rsidRDefault="0001178F">
      <w:pPr>
        <w:spacing w:line="600" w:lineRule="auto"/>
        <w:ind w:firstLine="720"/>
        <w:jc w:val="both"/>
        <w:rPr>
          <w:rFonts w:eastAsia="Times New Roman" w:cs="Times New Roman"/>
          <w:szCs w:val="24"/>
        </w:rPr>
      </w:pPr>
      <w:r w:rsidRPr="00325403">
        <w:rPr>
          <w:rFonts w:eastAsia="Times New Roman" w:cs="Times New Roman"/>
          <w:szCs w:val="24"/>
        </w:rPr>
        <w:t>Γιατί λέω για την κάρτα αγροτικού π</w:t>
      </w:r>
      <w:r w:rsidRPr="00325403">
        <w:rPr>
          <w:rFonts w:eastAsia="Times New Roman" w:cs="Times New Roman"/>
          <w:szCs w:val="24"/>
        </w:rPr>
        <w:t>ετρελαίου</w:t>
      </w:r>
      <w:r>
        <w:rPr>
          <w:rFonts w:eastAsia="Times New Roman" w:cs="Times New Roman"/>
          <w:szCs w:val="24"/>
        </w:rPr>
        <w:t>;</w:t>
      </w:r>
      <w:r w:rsidRPr="00325403">
        <w:rPr>
          <w:rFonts w:eastAsia="Times New Roman" w:cs="Times New Roman"/>
          <w:szCs w:val="24"/>
        </w:rPr>
        <w:t xml:space="preserve"> Διότι αυτό το </w:t>
      </w:r>
      <w:r>
        <w:rPr>
          <w:rFonts w:eastAsia="Times New Roman" w:cs="Times New Roman"/>
          <w:szCs w:val="24"/>
        </w:rPr>
        <w:t>οποίο λέτε ως</w:t>
      </w:r>
      <w:r w:rsidRPr="00325403">
        <w:rPr>
          <w:rFonts w:eastAsia="Times New Roman" w:cs="Times New Roman"/>
          <w:szCs w:val="24"/>
        </w:rPr>
        <w:t xml:space="preserve"> επιχείρημα συνήθως είναι </w:t>
      </w:r>
      <w:r>
        <w:rPr>
          <w:rFonts w:eastAsia="Times New Roman" w:cs="Times New Roman"/>
          <w:szCs w:val="24"/>
        </w:rPr>
        <w:t>ότι</w:t>
      </w:r>
      <w:r w:rsidRPr="00325403">
        <w:rPr>
          <w:rFonts w:eastAsia="Times New Roman" w:cs="Times New Roman"/>
          <w:szCs w:val="24"/>
        </w:rPr>
        <w:t xml:space="preserve"> το 2015 ψηφίστηκε τ</w:t>
      </w:r>
      <w:r>
        <w:rPr>
          <w:rFonts w:eastAsia="Times New Roman" w:cs="Times New Roman"/>
          <w:szCs w:val="24"/>
        </w:rPr>
        <w:t xml:space="preserve">ο μνημόνιο για το πετρέλαιο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Μα, δεν σας λέμ</w:t>
      </w:r>
      <w:r w:rsidRPr="00325403">
        <w:rPr>
          <w:rFonts w:eastAsia="Times New Roman" w:cs="Times New Roman"/>
          <w:szCs w:val="24"/>
        </w:rPr>
        <w:t>ε αυτό</w:t>
      </w:r>
      <w:r>
        <w:rPr>
          <w:rFonts w:eastAsia="Times New Roman" w:cs="Times New Roman"/>
          <w:szCs w:val="24"/>
        </w:rPr>
        <w:t>. Σας λέμε, στη συνέχεια, να θεσπίσετε κάρτα αγροτικού πετρελαίου, ό</w:t>
      </w:r>
      <w:r w:rsidRPr="00325403">
        <w:rPr>
          <w:rFonts w:eastAsia="Times New Roman" w:cs="Times New Roman"/>
          <w:szCs w:val="24"/>
        </w:rPr>
        <w:t>πως συμβαίνει και σε άλλες χώρες</w:t>
      </w:r>
      <w:r>
        <w:rPr>
          <w:rFonts w:eastAsia="Times New Roman" w:cs="Times New Roman"/>
          <w:szCs w:val="24"/>
        </w:rPr>
        <w:t>,</w:t>
      </w:r>
      <w:r w:rsidRPr="00325403">
        <w:rPr>
          <w:rFonts w:eastAsia="Times New Roman" w:cs="Times New Roman"/>
          <w:szCs w:val="24"/>
        </w:rPr>
        <w:t xml:space="preserve"> όπως τη </w:t>
      </w:r>
      <w:r w:rsidRPr="00325403">
        <w:rPr>
          <w:rFonts w:eastAsia="Times New Roman" w:cs="Times New Roman"/>
          <w:szCs w:val="24"/>
        </w:rPr>
        <w:t>Γερμανία</w:t>
      </w:r>
      <w:r>
        <w:rPr>
          <w:rFonts w:eastAsia="Times New Roman" w:cs="Times New Roman"/>
          <w:szCs w:val="24"/>
        </w:rPr>
        <w:t xml:space="preserve"> </w:t>
      </w:r>
      <w:r>
        <w:rPr>
          <w:rFonts w:eastAsia="Times New Roman" w:cs="Times New Roman"/>
          <w:szCs w:val="24"/>
        </w:rPr>
        <w:t>και αλλού, και είναι βεβαίως εντός αυτών των οποίων συμβαίνουν</w:t>
      </w:r>
      <w:r w:rsidRPr="00325403">
        <w:rPr>
          <w:rFonts w:eastAsia="Times New Roman" w:cs="Times New Roman"/>
          <w:szCs w:val="24"/>
        </w:rPr>
        <w:t xml:space="preserve"> στην Ευρωπαϊκή Ένωση</w:t>
      </w:r>
      <w:r>
        <w:rPr>
          <w:rFonts w:eastAsia="Times New Roman" w:cs="Times New Roman"/>
          <w:szCs w:val="24"/>
        </w:rPr>
        <w:t>.</w:t>
      </w:r>
      <w:r w:rsidRPr="00325403">
        <w:rPr>
          <w:rFonts w:eastAsia="Times New Roman" w:cs="Times New Roman"/>
          <w:szCs w:val="24"/>
        </w:rPr>
        <w:t xml:space="preserve"> Αρνηθήκατε και αρνείστε αυτό το οποίο θα διευκόλυνε πάρ</w:t>
      </w:r>
      <w:r>
        <w:rPr>
          <w:rFonts w:eastAsia="Times New Roman" w:cs="Times New Roman"/>
          <w:szCs w:val="24"/>
        </w:rPr>
        <w:t>α πολύ τους παραγωγούς εδώ και δύο-τρία</w:t>
      </w:r>
      <w:r w:rsidRPr="00325403">
        <w:rPr>
          <w:rFonts w:eastAsia="Times New Roman" w:cs="Times New Roman"/>
          <w:szCs w:val="24"/>
        </w:rPr>
        <w:t xml:space="preserve"> χρόνια</w:t>
      </w:r>
      <w:r>
        <w:rPr>
          <w:rFonts w:eastAsia="Times New Roman" w:cs="Times New Roman"/>
          <w:szCs w:val="24"/>
        </w:rPr>
        <w:t>.</w:t>
      </w:r>
      <w:r w:rsidRPr="00325403">
        <w:rPr>
          <w:rFonts w:eastAsia="Times New Roman" w:cs="Times New Roman"/>
          <w:szCs w:val="24"/>
        </w:rPr>
        <w:t xml:space="preserve"> </w:t>
      </w:r>
    </w:p>
    <w:p w14:paraId="1789E846" w14:textId="77777777" w:rsidR="00690103" w:rsidRDefault="0001178F">
      <w:pPr>
        <w:spacing w:line="600" w:lineRule="auto"/>
        <w:ind w:firstLine="720"/>
        <w:jc w:val="both"/>
        <w:rPr>
          <w:rFonts w:eastAsia="Times New Roman" w:cs="Times New Roman"/>
          <w:szCs w:val="24"/>
        </w:rPr>
      </w:pPr>
      <w:r w:rsidRPr="00325403">
        <w:rPr>
          <w:rFonts w:eastAsia="Times New Roman" w:cs="Times New Roman"/>
          <w:szCs w:val="24"/>
        </w:rPr>
        <w:t>Σας καλέσαμε</w:t>
      </w:r>
      <w:r>
        <w:rPr>
          <w:rFonts w:eastAsia="Times New Roman" w:cs="Times New Roman"/>
          <w:szCs w:val="24"/>
        </w:rPr>
        <w:t>,</w:t>
      </w:r>
      <w:r w:rsidRPr="00325403">
        <w:rPr>
          <w:rFonts w:eastAsia="Times New Roman" w:cs="Times New Roman"/>
          <w:szCs w:val="24"/>
        </w:rPr>
        <w:t xml:space="preserve"> αν έχετε πρόβλημα με τους εταίρους</w:t>
      </w:r>
      <w:r>
        <w:rPr>
          <w:rFonts w:eastAsia="Times New Roman" w:cs="Times New Roman"/>
          <w:szCs w:val="24"/>
        </w:rPr>
        <w:t>,</w:t>
      </w:r>
      <w:r w:rsidRPr="00325403">
        <w:rPr>
          <w:rFonts w:eastAsia="Times New Roman" w:cs="Times New Roman"/>
          <w:szCs w:val="24"/>
        </w:rPr>
        <w:t xml:space="preserve"> να δι</w:t>
      </w:r>
      <w:r>
        <w:rPr>
          <w:rFonts w:eastAsia="Times New Roman" w:cs="Times New Roman"/>
          <w:szCs w:val="24"/>
        </w:rPr>
        <w:t>απρ</w:t>
      </w:r>
      <w:r>
        <w:rPr>
          <w:rFonts w:eastAsia="Times New Roman" w:cs="Times New Roman"/>
          <w:szCs w:val="24"/>
        </w:rPr>
        <w:t>αγματευτείτε αποτελεσματικά γ</w:t>
      </w:r>
      <w:r w:rsidRPr="00325403">
        <w:rPr>
          <w:rFonts w:eastAsia="Times New Roman" w:cs="Times New Roman"/>
          <w:szCs w:val="24"/>
        </w:rPr>
        <w:t>ι</w:t>
      </w:r>
      <w:r>
        <w:rPr>
          <w:rFonts w:eastAsia="Times New Roman" w:cs="Times New Roman"/>
          <w:szCs w:val="24"/>
        </w:rPr>
        <w:t>’</w:t>
      </w:r>
      <w:r w:rsidRPr="00325403">
        <w:rPr>
          <w:rFonts w:eastAsia="Times New Roman" w:cs="Times New Roman"/>
          <w:szCs w:val="24"/>
        </w:rPr>
        <w:t xml:space="preserve"> αυτό</w:t>
      </w:r>
      <w:r>
        <w:rPr>
          <w:rFonts w:eastAsia="Times New Roman" w:cs="Times New Roman"/>
          <w:szCs w:val="24"/>
        </w:rPr>
        <w:t>.</w:t>
      </w:r>
      <w:r w:rsidRPr="00325403">
        <w:rPr>
          <w:rFonts w:eastAsia="Times New Roman" w:cs="Times New Roman"/>
          <w:szCs w:val="24"/>
        </w:rPr>
        <w:t xml:space="preserve"> Γιατί δεν έχε</w:t>
      </w:r>
      <w:r>
        <w:rPr>
          <w:rFonts w:eastAsia="Times New Roman" w:cs="Times New Roman"/>
          <w:szCs w:val="24"/>
        </w:rPr>
        <w:t>τε</w:t>
      </w:r>
      <w:r w:rsidRPr="00325403">
        <w:rPr>
          <w:rFonts w:eastAsia="Times New Roman" w:cs="Times New Roman"/>
          <w:szCs w:val="24"/>
        </w:rPr>
        <w:t xml:space="preserve"> διαπραγματευτεί</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Αν έχετε, γ</w:t>
      </w:r>
      <w:r w:rsidRPr="00325403">
        <w:rPr>
          <w:rFonts w:eastAsia="Times New Roman" w:cs="Times New Roman"/>
          <w:szCs w:val="24"/>
        </w:rPr>
        <w:t>ιατί δεν το έχει πει κάποιος</w:t>
      </w:r>
      <w:r>
        <w:rPr>
          <w:rFonts w:eastAsia="Times New Roman" w:cs="Times New Roman"/>
          <w:szCs w:val="24"/>
        </w:rPr>
        <w:t>, ο κ.</w:t>
      </w:r>
      <w:r w:rsidRPr="00325403">
        <w:rPr>
          <w:rFonts w:eastAsia="Times New Roman" w:cs="Times New Roman"/>
          <w:szCs w:val="24"/>
        </w:rPr>
        <w:t xml:space="preserve"> </w:t>
      </w:r>
      <w:proofErr w:type="spellStart"/>
      <w:r w:rsidRPr="00325403">
        <w:rPr>
          <w:rFonts w:eastAsia="Times New Roman" w:cs="Times New Roman"/>
          <w:szCs w:val="24"/>
        </w:rPr>
        <w:t>Τσακαλώτος</w:t>
      </w:r>
      <w:proofErr w:type="spellEnd"/>
      <w:r>
        <w:rPr>
          <w:rFonts w:eastAsia="Times New Roman" w:cs="Times New Roman"/>
          <w:szCs w:val="24"/>
        </w:rPr>
        <w:t xml:space="preserve"> ή ο</w:t>
      </w:r>
      <w:r w:rsidRPr="00325403">
        <w:rPr>
          <w:rFonts w:eastAsia="Times New Roman" w:cs="Times New Roman"/>
          <w:szCs w:val="24"/>
        </w:rPr>
        <w:t xml:space="preserve"> Υπουργός Αγροτικής Ανάπτυξης</w:t>
      </w:r>
      <w:r>
        <w:rPr>
          <w:rFonts w:eastAsia="Times New Roman" w:cs="Times New Roman"/>
          <w:szCs w:val="24"/>
        </w:rPr>
        <w:t>;</w:t>
      </w:r>
    </w:p>
    <w:p w14:paraId="1789E84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Πάμε τώρα στις </w:t>
      </w:r>
      <w:r w:rsidRPr="00325403">
        <w:rPr>
          <w:rFonts w:eastAsia="Times New Roman" w:cs="Times New Roman"/>
          <w:szCs w:val="24"/>
        </w:rPr>
        <w:t>ασφαλιστικές εισφορές</w:t>
      </w:r>
      <w:r>
        <w:rPr>
          <w:rFonts w:eastAsia="Times New Roman" w:cs="Times New Roman"/>
          <w:szCs w:val="24"/>
        </w:rPr>
        <w:t>.</w:t>
      </w:r>
      <w:r w:rsidRPr="00325403">
        <w:rPr>
          <w:rFonts w:eastAsia="Times New Roman" w:cs="Times New Roman"/>
          <w:szCs w:val="24"/>
        </w:rPr>
        <w:t xml:space="preserve"> Προχωρήσατε σε τριπλασιασμό των ασφαλιστικών εισφορών κα</w:t>
      </w:r>
      <w:r w:rsidRPr="00325403">
        <w:rPr>
          <w:rFonts w:eastAsia="Times New Roman" w:cs="Times New Roman"/>
          <w:szCs w:val="24"/>
        </w:rPr>
        <w:t xml:space="preserve">ι </w:t>
      </w:r>
      <w:r>
        <w:rPr>
          <w:rFonts w:eastAsia="Times New Roman" w:cs="Times New Roman"/>
          <w:szCs w:val="24"/>
        </w:rPr>
        <w:t>σ</w:t>
      </w:r>
      <w:r w:rsidRPr="00325403">
        <w:rPr>
          <w:rFonts w:eastAsia="Times New Roman" w:cs="Times New Roman"/>
          <w:szCs w:val="24"/>
        </w:rPr>
        <w:t xml:space="preserve">την κατάργηση </w:t>
      </w:r>
      <w:r w:rsidRPr="00325403">
        <w:rPr>
          <w:rFonts w:eastAsia="Times New Roman" w:cs="Times New Roman"/>
          <w:szCs w:val="24"/>
        </w:rPr>
        <w:lastRenderedPageBreak/>
        <w:t>βέβαια του ΟΓΑ</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Κ</w:t>
      </w:r>
      <w:r w:rsidRPr="00325403">
        <w:rPr>
          <w:rFonts w:eastAsia="Times New Roman" w:cs="Times New Roman"/>
          <w:szCs w:val="24"/>
        </w:rPr>
        <w:t>ι εδώ η πρότασή μας είναι καθαρή</w:t>
      </w:r>
      <w:r>
        <w:rPr>
          <w:rFonts w:eastAsia="Times New Roman" w:cs="Times New Roman"/>
          <w:szCs w:val="24"/>
        </w:rPr>
        <w:t>.</w:t>
      </w:r>
      <w:r w:rsidRPr="00325403">
        <w:rPr>
          <w:rFonts w:eastAsia="Times New Roman" w:cs="Times New Roman"/>
          <w:szCs w:val="24"/>
        </w:rPr>
        <w:t xml:space="preserve"> Θα πρέπει να αποσυνδεθούν οι ασφαλιστικές εισφορές για τους αγρότες από το φορολογητέο εισόδημα και προφανώς</w:t>
      </w:r>
      <w:r>
        <w:rPr>
          <w:rFonts w:eastAsia="Times New Roman" w:cs="Times New Roman"/>
          <w:szCs w:val="24"/>
        </w:rPr>
        <w:t>,</w:t>
      </w:r>
      <w:r w:rsidRPr="00325403">
        <w:rPr>
          <w:rFonts w:eastAsia="Times New Roman" w:cs="Times New Roman"/>
          <w:szCs w:val="24"/>
        </w:rPr>
        <w:t xml:space="preserve"> να μειωθούν</w:t>
      </w:r>
      <w:r>
        <w:rPr>
          <w:rFonts w:eastAsia="Times New Roman" w:cs="Times New Roman"/>
          <w:szCs w:val="24"/>
        </w:rPr>
        <w:t>,</w:t>
      </w:r>
      <w:r w:rsidRPr="00325403">
        <w:rPr>
          <w:rFonts w:eastAsia="Times New Roman" w:cs="Times New Roman"/>
          <w:szCs w:val="24"/>
        </w:rPr>
        <w:t xml:space="preserve"> καθιερώνοντας ανώτερο πλαφόν</w:t>
      </w:r>
      <w:r>
        <w:rPr>
          <w:rFonts w:eastAsia="Times New Roman" w:cs="Times New Roman"/>
          <w:szCs w:val="24"/>
        </w:rPr>
        <w:t>. Ουσιαστικά</w:t>
      </w:r>
      <w:r>
        <w:rPr>
          <w:rFonts w:eastAsia="Times New Roman" w:cs="Times New Roman"/>
          <w:szCs w:val="24"/>
        </w:rPr>
        <w:t>,</w:t>
      </w:r>
      <w:r>
        <w:rPr>
          <w:rFonts w:eastAsia="Times New Roman" w:cs="Times New Roman"/>
          <w:szCs w:val="24"/>
        </w:rPr>
        <w:t xml:space="preserve"> η πραγματικότητα</w:t>
      </w:r>
      <w:r w:rsidRPr="00325403">
        <w:rPr>
          <w:rFonts w:eastAsia="Times New Roman" w:cs="Times New Roman"/>
          <w:szCs w:val="24"/>
        </w:rPr>
        <w:t xml:space="preserve"> ποια ε</w:t>
      </w:r>
      <w:r w:rsidRPr="00325403">
        <w:rPr>
          <w:rFonts w:eastAsia="Times New Roman" w:cs="Times New Roman"/>
          <w:szCs w:val="24"/>
        </w:rPr>
        <w:t>ίναι</w:t>
      </w:r>
      <w:r>
        <w:rPr>
          <w:rFonts w:eastAsia="Times New Roman" w:cs="Times New Roman"/>
          <w:szCs w:val="24"/>
        </w:rPr>
        <w:t>;</w:t>
      </w:r>
      <w:r w:rsidRPr="00325403">
        <w:rPr>
          <w:rFonts w:eastAsia="Times New Roman" w:cs="Times New Roman"/>
          <w:szCs w:val="24"/>
        </w:rPr>
        <w:t xml:space="preserve"> Η ευθεία σύνδεση των ασφαλιστικών εισφορών με το εισόδημα </w:t>
      </w:r>
      <w:r>
        <w:rPr>
          <w:rFonts w:eastAsia="Times New Roman" w:cs="Times New Roman"/>
          <w:szCs w:val="24"/>
        </w:rPr>
        <w:t>ευνοεί</w:t>
      </w:r>
      <w:r w:rsidRPr="00325403">
        <w:rPr>
          <w:rFonts w:eastAsia="Times New Roman" w:cs="Times New Roman"/>
          <w:szCs w:val="24"/>
        </w:rPr>
        <w:t xml:space="preserve"> σήμερα </w:t>
      </w:r>
      <w:r>
        <w:rPr>
          <w:rFonts w:eastAsia="Times New Roman" w:cs="Times New Roman"/>
          <w:szCs w:val="24"/>
        </w:rPr>
        <w:t>ό</w:t>
      </w:r>
      <w:r w:rsidRPr="00325403">
        <w:rPr>
          <w:rFonts w:eastAsia="Times New Roman" w:cs="Times New Roman"/>
          <w:szCs w:val="24"/>
        </w:rPr>
        <w:t xml:space="preserve">σους φοροδιαφεύγουν και </w:t>
      </w:r>
      <w:r>
        <w:rPr>
          <w:rFonts w:eastAsia="Times New Roman" w:cs="Times New Roman"/>
          <w:szCs w:val="24"/>
        </w:rPr>
        <w:t xml:space="preserve">οι </w:t>
      </w:r>
      <w:r w:rsidRPr="00325403">
        <w:rPr>
          <w:rFonts w:eastAsia="Times New Roman" w:cs="Times New Roman"/>
          <w:szCs w:val="24"/>
        </w:rPr>
        <w:t>εισφορές για όσους δεν παρανομούν είναι πραγματικά εξοντωτικές</w:t>
      </w:r>
      <w:r>
        <w:rPr>
          <w:rFonts w:eastAsia="Times New Roman" w:cs="Times New Roman"/>
          <w:szCs w:val="24"/>
        </w:rPr>
        <w:t>.</w:t>
      </w:r>
      <w:r w:rsidRPr="00325403">
        <w:rPr>
          <w:rFonts w:eastAsia="Times New Roman" w:cs="Times New Roman"/>
          <w:szCs w:val="24"/>
        </w:rPr>
        <w:t xml:space="preserve"> </w:t>
      </w:r>
    </w:p>
    <w:p w14:paraId="1789E84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Όσον αφορά τον ΟΓΑ, σας είχαμε προτείνει να κρατήσετε τρία ταμεία και όχι να μείνει η</w:t>
      </w:r>
      <w:r w:rsidRPr="00325403">
        <w:rPr>
          <w:rFonts w:eastAsia="Times New Roman" w:cs="Times New Roman"/>
          <w:szCs w:val="24"/>
        </w:rPr>
        <w:t xml:space="preserve"> κατάσταση όπως έχει</w:t>
      </w:r>
      <w:r>
        <w:rPr>
          <w:rFonts w:eastAsia="Times New Roman" w:cs="Times New Roman"/>
          <w:szCs w:val="24"/>
        </w:rPr>
        <w:t>.</w:t>
      </w:r>
      <w:r w:rsidRPr="00325403">
        <w:rPr>
          <w:rFonts w:eastAsia="Times New Roman" w:cs="Times New Roman"/>
          <w:szCs w:val="24"/>
        </w:rPr>
        <w:t xml:space="preserve"> Προχωρήσ</w:t>
      </w:r>
      <w:r>
        <w:rPr>
          <w:rFonts w:eastAsia="Times New Roman" w:cs="Times New Roman"/>
          <w:szCs w:val="24"/>
        </w:rPr>
        <w:t>α</w:t>
      </w:r>
      <w:r w:rsidRPr="00325403">
        <w:rPr>
          <w:rFonts w:eastAsia="Times New Roman" w:cs="Times New Roman"/>
          <w:szCs w:val="24"/>
        </w:rPr>
        <w:t xml:space="preserve">τε </w:t>
      </w:r>
      <w:r>
        <w:rPr>
          <w:rFonts w:eastAsia="Times New Roman" w:cs="Times New Roman"/>
          <w:szCs w:val="24"/>
        </w:rPr>
        <w:t>στην κατάργησή του.</w:t>
      </w:r>
      <w:r w:rsidRPr="00325403">
        <w:rPr>
          <w:rFonts w:eastAsia="Times New Roman" w:cs="Times New Roman"/>
          <w:szCs w:val="24"/>
        </w:rPr>
        <w:t xml:space="preserve"> Δημιουργήσατε </w:t>
      </w:r>
      <w:r>
        <w:rPr>
          <w:rFonts w:eastAsia="Times New Roman" w:cs="Times New Roman"/>
          <w:szCs w:val="24"/>
        </w:rPr>
        <w:t>ένα ταμείο-</w:t>
      </w:r>
      <w:r w:rsidRPr="00325403">
        <w:rPr>
          <w:rFonts w:eastAsia="Times New Roman" w:cs="Times New Roman"/>
          <w:szCs w:val="24"/>
        </w:rPr>
        <w:t>μαμούθ</w:t>
      </w:r>
      <w:r>
        <w:rPr>
          <w:rFonts w:eastAsia="Times New Roman" w:cs="Times New Roman"/>
          <w:szCs w:val="24"/>
        </w:rPr>
        <w:t>,</w:t>
      </w:r>
      <w:r w:rsidRPr="00325403">
        <w:rPr>
          <w:rFonts w:eastAsia="Times New Roman" w:cs="Times New Roman"/>
          <w:szCs w:val="24"/>
        </w:rPr>
        <w:t xml:space="preserve"> που δεν λειτουργεί για κα</w:t>
      </w:r>
      <w:r>
        <w:rPr>
          <w:rFonts w:eastAsia="Times New Roman" w:cs="Times New Roman"/>
          <w:szCs w:val="24"/>
        </w:rPr>
        <w:t>μ</w:t>
      </w:r>
      <w:r w:rsidRPr="00325403">
        <w:rPr>
          <w:rFonts w:eastAsia="Times New Roman" w:cs="Times New Roman"/>
          <w:szCs w:val="24"/>
        </w:rPr>
        <w:t>μιά κατηγορία και φυσικά ούτε για τους αγρότες</w:t>
      </w:r>
      <w:r>
        <w:rPr>
          <w:rFonts w:eastAsia="Times New Roman" w:cs="Times New Roman"/>
          <w:szCs w:val="24"/>
        </w:rPr>
        <w:t>. Μιλάτε για ρύθμιση των οφειλών,</w:t>
      </w:r>
      <w:r w:rsidRPr="00325403">
        <w:rPr>
          <w:rFonts w:eastAsia="Times New Roman" w:cs="Times New Roman"/>
          <w:szCs w:val="24"/>
        </w:rPr>
        <w:t xml:space="preserve"> αλλά ακόμη δεν έχουμε δει κάτι που μεταξύ άλλων θα διευκολύνει </w:t>
      </w:r>
      <w:r w:rsidRPr="00325403">
        <w:rPr>
          <w:rFonts w:eastAsia="Times New Roman" w:cs="Times New Roman"/>
          <w:szCs w:val="24"/>
        </w:rPr>
        <w:t>τη συνταξιοδότηση</w:t>
      </w:r>
      <w:r>
        <w:rPr>
          <w:rFonts w:eastAsia="Times New Roman" w:cs="Times New Roman"/>
          <w:szCs w:val="24"/>
        </w:rPr>
        <w:t>.</w:t>
      </w:r>
      <w:r w:rsidRPr="00325403">
        <w:rPr>
          <w:rFonts w:eastAsia="Times New Roman" w:cs="Times New Roman"/>
          <w:szCs w:val="24"/>
        </w:rPr>
        <w:t xml:space="preserve"> </w:t>
      </w:r>
    </w:p>
    <w:p w14:paraId="1789E84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Μειώσατε τις ά</w:t>
      </w:r>
      <w:r w:rsidRPr="00325403">
        <w:rPr>
          <w:rFonts w:eastAsia="Times New Roman" w:cs="Times New Roman"/>
          <w:szCs w:val="24"/>
        </w:rPr>
        <w:t xml:space="preserve">μεσες </w:t>
      </w:r>
      <w:r>
        <w:rPr>
          <w:rFonts w:eastAsia="Times New Roman" w:cs="Times New Roman"/>
          <w:szCs w:val="24"/>
        </w:rPr>
        <w:t>ενισχύσεις και φορολογείτε τ</w:t>
      </w:r>
      <w:r w:rsidRPr="00325403">
        <w:rPr>
          <w:rFonts w:eastAsia="Times New Roman" w:cs="Times New Roman"/>
          <w:szCs w:val="24"/>
        </w:rPr>
        <w:t>α αγροτικά εισοδήματα με συντελεστές που κυμαίνονται από 22</w:t>
      </w:r>
      <w:r>
        <w:rPr>
          <w:rFonts w:eastAsia="Times New Roman" w:cs="Times New Roman"/>
          <w:szCs w:val="24"/>
        </w:rPr>
        <w:t xml:space="preserve">% μέχρι 45%, </w:t>
      </w:r>
      <w:r w:rsidRPr="00325403">
        <w:rPr>
          <w:rFonts w:eastAsia="Times New Roman" w:cs="Times New Roman"/>
          <w:szCs w:val="24"/>
        </w:rPr>
        <w:t>συντελεστές</w:t>
      </w:r>
      <w:r>
        <w:rPr>
          <w:rFonts w:eastAsia="Times New Roman" w:cs="Times New Roman"/>
          <w:szCs w:val="24"/>
        </w:rPr>
        <w:t>,</w:t>
      </w:r>
      <w:r w:rsidRPr="00325403">
        <w:rPr>
          <w:rFonts w:eastAsia="Times New Roman" w:cs="Times New Roman"/>
          <w:szCs w:val="24"/>
        </w:rPr>
        <w:t xml:space="preserve"> </w:t>
      </w:r>
      <w:r>
        <w:rPr>
          <w:rFonts w:eastAsia="Times New Roman" w:cs="Times New Roman"/>
          <w:szCs w:val="24"/>
        </w:rPr>
        <w:t>που δεν ισχύουν σ</w:t>
      </w:r>
      <w:r w:rsidRPr="00325403">
        <w:rPr>
          <w:rFonts w:eastAsia="Times New Roman" w:cs="Times New Roman"/>
          <w:szCs w:val="24"/>
        </w:rPr>
        <w:t>ε καμ</w:t>
      </w:r>
      <w:r>
        <w:rPr>
          <w:rFonts w:eastAsia="Times New Roman" w:cs="Times New Roman"/>
          <w:szCs w:val="24"/>
        </w:rPr>
        <w:t>μ</w:t>
      </w:r>
      <w:r w:rsidRPr="00325403">
        <w:rPr>
          <w:rFonts w:eastAsia="Times New Roman" w:cs="Times New Roman"/>
          <w:szCs w:val="24"/>
        </w:rPr>
        <w:t xml:space="preserve">ία άλλη ευρωπαϊκή χώρα και με την εξομοίωση των αγροτικών εκμεταλλεύσεων με τις </w:t>
      </w:r>
      <w:r w:rsidRPr="00325403">
        <w:rPr>
          <w:rFonts w:eastAsia="Times New Roman" w:cs="Times New Roman"/>
          <w:szCs w:val="24"/>
        </w:rPr>
        <w:t>επιχειρήσεις η προκαταβολή φόρου ανήλθε στο 100%</w:t>
      </w:r>
      <w:r>
        <w:rPr>
          <w:rFonts w:eastAsia="Times New Roman" w:cs="Times New Roman"/>
          <w:szCs w:val="24"/>
        </w:rPr>
        <w:t>.</w:t>
      </w:r>
      <w:r w:rsidRPr="00325403">
        <w:rPr>
          <w:rFonts w:eastAsia="Times New Roman" w:cs="Times New Roman"/>
          <w:szCs w:val="24"/>
        </w:rPr>
        <w:t xml:space="preserve"> </w:t>
      </w:r>
    </w:p>
    <w:p w14:paraId="1789E84A" w14:textId="77777777" w:rsidR="00690103" w:rsidRDefault="0001178F">
      <w:pPr>
        <w:spacing w:line="600" w:lineRule="auto"/>
        <w:ind w:firstLine="720"/>
        <w:jc w:val="both"/>
        <w:rPr>
          <w:rFonts w:eastAsia="Times New Roman" w:cs="Times New Roman"/>
          <w:szCs w:val="24"/>
        </w:rPr>
      </w:pPr>
      <w:r w:rsidRPr="00325403">
        <w:rPr>
          <w:rFonts w:eastAsia="Times New Roman" w:cs="Times New Roman"/>
          <w:szCs w:val="24"/>
        </w:rPr>
        <w:lastRenderedPageBreak/>
        <w:t xml:space="preserve">Δεν </w:t>
      </w:r>
      <w:r>
        <w:rPr>
          <w:rFonts w:eastAsia="Times New Roman" w:cs="Times New Roman"/>
          <w:szCs w:val="24"/>
        </w:rPr>
        <w:t>θα υπάρξ</w:t>
      </w:r>
      <w:r w:rsidRPr="00325403">
        <w:rPr>
          <w:rFonts w:eastAsia="Times New Roman" w:cs="Times New Roman"/>
          <w:szCs w:val="24"/>
        </w:rPr>
        <w:t xml:space="preserve">ει </w:t>
      </w:r>
      <w:r>
        <w:rPr>
          <w:rFonts w:eastAsia="Times New Roman" w:cs="Times New Roman"/>
          <w:szCs w:val="24"/>
        </w:rPr>
        <w:t>κ</w:t>
      </w:r>
      <w:r w:rsidRPr="00325403">
        <w:rPr>
          <w:rFonts w:eastAsia="Times New Roman" w:cs="Times New Roman"/>
          <w:szCs w:val="24"/>
        </w:rPr>
        <w:t>αμ</w:t>
      </w:r>
      <w:r>
        <w:rPr>
          <w:rFonts w:eastAsia="Times New Roman" w:cs="Times New Roman"/>
          <w:szCs w:val="24"/>
        </w:rPr>
        <w:t>μ</w:t>
      </w:r>
      <w:r w:rsidRPr="00325403">
        <w:rPr>
          <w:rFonts w:eastAsia="Times New Roman" w:cs="Times New Roman"/>
          <w:szCs w:val="24"/>
        </w:rPr>
        <w:t>ία ουσιαστική βελτίωση</w:t>
      </w:r>
      <w:r>
        <w:rPr>
          <w:rFonts w:eastAsia="Times New Roman" w:cs="Times New Roman"/>
          <w:szCs w:val="24"/>
        </w:rPr>
        <w:t>,</w:t>
      </w:r>
      <w:r w:rsidRPr="00325403">
        <w:rPr>
          <w:rFonts w:eastAsia="Times New Roman" w:cs="Times New Roman"/>
          <w:szCs w:val="24"/>
        </w:rPr>
        <w:t xml:space="preserve"> αν δεν καθιερωθεί</w:t>
      </w:r>
      <w:r>
        <w:rPr>
          <w:rFonts w:eastAsia="Times New Roman" w:cs="Times New Roman"/>
          <w:szCs w:val="24"/>
        </w:rPr>
        <w:t>,</w:t>
      </w:r>
      <w:r w:rsidRPr="00325403">
        <w:rPr>
          <w:rFonts w:eastAsia="Times New Roman" w:cs="Times New Roman"/>
          <w:szCs w:val="24"/>
        </w:rPr>
        <w:t xml:space="preserve"> για παράδειγμα</w:t>
      </w:r>
      <w:r>
        <w:rPr>
          <w:rFonts w:eastAsia="Times New Roman" w:cs="Times New Roman"/>
          <w:szCs w:val="24"/>
        </w:rPr>
        <w:t>,</w:t>
      </w:r>
      <w:r w:rsidRPr="00325403">
        <w:rPr>
          <w:rFonts w:eastAsia="Times New Roman" w:cs="Times New Roman"/>
          <w:szCs w:val="24"/>
        </w:rPr>
        <w:t xml:space="preserve"> το 13% </w:t>
      </w:r>
      <w:r>
        <w:rPr>
          <w:rFonts w:eastAsia="Times New Roman" w:cs="Times New Roman"/>
          <w:szCs w:val="24"/>
        </w:rPr>
        <w:t>ως</w:t>
      </w:r>
      <w:r w:rsidRPr="00325403">
        <w:rPr>
          <w:rFonts w:eastAsia="Times New Roman" w:cs="Times New Roman"/>
          <w:szCs w:val="24"/>
        </w:rPr>
        <w:t xml:space="preserve"> ενιαίος συντελεστής φορολόγησης των κερδών και αν δεν καθιερωθεί το αφορολόγητο των ενισχύσεων της </w:t>
      </w:r>
      <w:r>
        <w:rPr>
          <w:rFonts w:eastAsia="Times New Roman" w:cs="Times New Roman"/>
          <w:szCs w:val="24"/>
        </w:rPr>
        <w:t xml:space="preserve">ΚΑΠ, </w:t>
      </w:r>
      <w:r w:rsidRPr="00325403">
        <w:rPr>
          <w:rFonts w:eastAsia="Times New Roman" w:cs="Times New Roman"/>
          <w:szCs w:val="24"/>
        </w:rPr>
        <w:t>καθώς και των</w:t>
      </w:r>
      <w:r w:rsidRPr="00325403">
        <w:rPr>
          <w:rFonts w:eastAsia="Times New Roman" w:cs="Times New Roman"/>
          <w:szCs w:val="24"/>
        </w:rPr>
        <w:t xml:space="preserve"> πάσης φύσεως αγροτικών αποζημιώσεων</w:t>
      </w:r>
      <w:r>
        <w:rPr>
          <w:rFonts w:eastAsia="Times New Roman" w:cs="Times New Roman"/>
          <w:szCs w:val="24"/>
        </w:rPr>
        <w:t>.</w:t>
      </w:r>
      <w:r w:rsidRPr="00325403">
        <w:rPr>
          <w:rFonts w:eastAsia="Times New Roman" w:cs="Times New Roman"/>
          <w:szCs w:val="24"/>
        </w:rPr>
        <w:t xml:space="preserve"> Διότι </w:t>
      </w:r>
      <w:r>
        <w:rPr>
          <w:rFonts w:eastAsia="Times New Roman" w:cs="Times New Roman"/>
          <w:szCs w:val="24"/>
        </w:rPr>
        <w:t>φ</w:t>
      </w:r>
      <w:r w:rsidRPr="00325403">
        <w:rPr>
          <w:rFonts w:eastAsia="Times New Roman" w:cs="Times New Roman"/>
          <w:szCs w:val="24"/>
        </w:rPr>
        <w:t>υσικά</w:t>
      </w:r>
      <w:r>
        <w:rPr>
          <w:rFonts w:eastAsia="Times New Roman" w:cs="Times New Roman"/>
          <w:szCs w:val="24"/>
        </w:rPr>
        <w:t>,</w:t>
      </w:r>
      <w:r w:rsidRPr="00325403">
        <w:rPr>
          <w:rFonts w:eastAsia="Times New Roman" w:cs="Times New Roman"/>
          <w:szCs w:val="24"/>
        </w:rPr>
        <w:t xml:space="preserve"> και </w:t>
      </w:r>
      <w:r>
        <w:rPr>
          <w:rFonts w:eastAsia="Times New Roman" w:cs="Times New Roman"/>
          <w:szCs w:val="24"/>
        </w:rPr>
        <w:t xml:space="preserve">η </w:t>
      </w:r>
      <w:r w:rsidRPr="00325403">
        <w:rPr>
          <w:rFonts w:eastAsia="Times New Roman" w:cs="Times New Roman"/>
          <w:szCs w:val="24"/>
        </w:rPr>
        <w:t xml:space="preserve">τροπολογία που φέρατε πριν </w:t>
      </w:r>
      <w:r>
        <w:rPr>
          <w:rFonts w:eastAsia="Times New Roman" w:cs="Times New Roman"/>
          <w:szCs w:val="24"/>
        </w:rPr>
        <w:t xml:space="preserve">από </w:t>
      </w:r>
      <w:r w:rsidRPr="00325403">
        <w:rPr>
          <w:rFonts w:eastAsia="Times New Roman" w:cs="Times New Roman"/>
          <w:szCs w:val="24"/>
        </w:rPr>
        <w:t>τα Χριστούγεννα δεν λύνει οριστικά το πρόβλημα</w:t>
      </w:r>
      <w:r>
        <w:rPr>
          <w:rFonts w:eastAsia="Times New Roman" w:cs="Times New Roman"/>
          <w:szCs w:val="24"/>
        </w:rPr>
        <w:t>,</w:t>
      </w:r>
      <w:r w:rsidRPr="00325403">
        <w:rPr>
          <w:rFonts w:eastAsia="Times New Roman" w:cs="Times New Roman"/>
          <w:szCs w:val="24"/>
        </w:rPr>
        <w:t xml:space="preserve"> καθώς αφορά μόνο άμεσες ε</w:t>
      </w:r>
      <w:r>
        <w:rPr>
          <w:rFonts w:eastAsia="Times New Roman" w:cs="Times New Roman"/>
          <w:szCs w:val="24"/>
        </w:rPr>
        <w:t xml:space="preserve">νισχύσεις και μάλιστα ύψους 7.500 </w:t>
      </w:r>
      <w:r w:rsidRPr="00325403">
        <w:rPr>
          <w:rFonts w:eastAsia="Times New Roman" w:cs="Times New Roman"/>
          <w:szCs w:val="24"/>
        </w:rPr>
        <w:t>ευρώ.</w:t>
      </w:r>
    </w:p>
    <w:p w14:paraId="1789E84B" w14:textId="77777777" w:rsidR="00690103" w:rsidRDefault="0001178F">
      <w:pPr>
        <w:spacing w:line="600" w:lineRule="auto"/>
        <w:ind w:firstLine="720"/>
        <w:jc w:val="both"/>
        <w:rPr>
          <w:rFonts w:eastAsia="Times New Roman"/>
          <w:bCs/>
          <w:szCs w:val="24"/>
        </w:rPr>
      </w:pPr>
      <w:r>
        <w:rPr>
          <w:rFonts w:eastAsia="Times New Roman"/>
          <w:bCs/>
          <w:szCs w:val="24"/>
        </w:rPr>
        <w:t>Β</w:t>
      </w:r>
      <w:r w:rsidRPr="00B93B94">
        <w:rPr>
          <w:rFonts w:eastAsia="Times New Roman"/>
          <w:bCs/>
          <w:szCs w:val="24"/>
        </w:rPr>
        <w:t>εβαίως</w:t>
      </w:r>
      <w:r>
        <w:rPr>
          <w:rFonts w:eastAsia="Times New Roman"/>
          <w:bCs/>
          <w:szCs w:val="24"/>
        </w:rPr>
        <w:t>,</w:t>
      </w:r>
      <w:r>
        <w:rPr>
          <w:rFonts w:eastAsia="Times New Roman"/>
          <w:bCs/>
          <w:szCs w:val="24"/>
        </w:rPr>
        <w:t xml:space="preserve"> και πρέπει </w:t>
      </w:r>
      <w:r w:rsidRPr="00B93B94">
        <w:rPr>
          <w:rFonts w:eastAsia="Times New Roman"/>
          <w:bCs/>
          <w:szCs w:val="24"/>
        </w:rPr>
        <w:t>να μην υπάρχει δυνατότητα κατακράτ</w:t>
      </w:r>
      <w:r w:rsidRPr="00B93B94">
        <w:rPr>
          <w:rFonts w:eastAsia="Times New Roman"/>
          <w:bCs/>
          <w:szCs w:val="24"/>
        </w:rPr>
        <w:t xml:space="preserve">ησης των ευρωπαϊκών ενισχύσεων </w:t>
      </w:r>
      <w:r>
        <w:rPr>
          <w:rFonts w:eastAsia="Times New Roman"/>
          <w:bCs/>
          <w:szCs w:val="24"/>
        </w:rPr>
        <w:t>για</w:t>
      </w:r>
      <w:r w:rsidRPr="00B93B94">
        <w:rPr>
          <w:rFonts w:eastAsia="Times New Roman"/>
          <w:bCs/>
          <w:szCs w:val="24"/>
        </w:rPr>
        <w:t xml:space="preserve"> εθνικούς σ</w:t>
      </w:r>
      <w:r>
        <w:rPr>
          <w:rFonts w:eastAsia="Times New Roman"/>
          <w:bCs/>
          <w:szCs w:val="24"/>
        </w:rPr>
        <w:t>κοπού</w:t>
      </w:r>
      <w:r w:rsidRPr="00B93B94">
        <w:rPr>
          <w:rFonts w:eastAsia="Times New Roman"/>
          <w:bCs/>
          <w:szCs w:val="24"/>
        </w:rPr>
        <w:t>ς</w:t>
      </w:r>
      <w:r>
        <w:rPr>
          <w:rFonts w:eastAsia="Times New Roman"/>
          <w:bCs/>
          <w:szCs w:val="24"/>
        </w:rPr>
        <w:t>.</w:t>
      </w:r>
      <w:r w:rsidRPr="00B93B94">
        <w:rPr>
          <w:rFonts w:eastAsia="Times New Roman"/>
          <w:bCs/>
          <w:szCs w:val="24"/>
        </w:rPr>
        <w:t xml:space="preserve"> Αυτή ήταν η απάντηση </w:t>
      </w:r>
      <w:r>
        <w:rPr>
          <w:rFonts w:eastAsia="Times New Roman"/>
          <w:bCs/>
          <w:szCs w:val="24"/>
        </w:rPr>
        <w:t xml:space="preserve">που μας είχε δώσει </w:t>
      </w:r>
      <w:r w:rsidRPr="00B93B94">
        <w:rPr>
          <w:rFonts w:eastAsia="Times New Roman"/>
          <w:bCs/>
          <w:szCs w:val="24"/>
        </w:rPr>
        <w:t>και παλαιότερα</w:t>
      </w:r>
      <w:r>
        <w:rPr>
          <w:rFonts w:eastAsia="Times New Roman"/>
          <w:bCs/>
          <w:szCs w:val="24"/>
        </w:rPr>
        <w:t>,</w:t>
      </w:r>
      <w:r w:rsidRPr="00B93B94">
        <w:rPr>
          <w:rFonts w:eastAsia="Times New Roman"/>
          <w:bCs/>
          <w:szCs w:val="24"/>
        </w:rPr>
        <w:t xml:space="preserve"> το </w:t>
      </w:r>
      <w:r>
        <w:rPr>
          <w:rFonts w:eastAsia="Times New Roman"/>
          <w:bCs/>
          <w:szCs w:val="24"/>
        </w:rPr>
        <w:t>20</w:t>
      </w:r>
      <w:r w:rsidRPr="00B93B94">
        <w:rPr>
          <w:rFonts w:eastAsia="Times New Roman"/>
          <w:bCs/>
          <w:szCs w:val="24"/>
        </w:rPr>
        <w:t>13</w:t>
      </w:r>
      <w:r>
        <w:rPr>
          <w:rFonts w:eastAsia="Times New Roman"/>
          <w:bCs/>
          <w:szCs w:val="24"/>
        </w:rPr>
        <w:t>, ο</w:t>
      </w:r>
      <w:r w:rsidRPr="00B93B94">
        <w:rPr>
          <w:rFonts w:eastAsia="Times New Roman"/>
          <w:bCs/>
          <w:szCs w:val="24"/>
        </w:rPr>
        <w:t xml:space="preserve"> τότε </w:t>
      </w:r>
      <w:r>
        <w:rPr>
          <w:rFonts w:eastAsia="Times New Roman"/>
          <w:bCs/>
          <w:szCs w:val="24"/>
        </w:rPr>
        <w:t xml:space="preserve">Επίτροπος Αγροτικής Ανάπτυξης, ο </w:t>
      </w:r>
      <w:proofErr w:type="spellStart"/>
      <w:r>
        <w:rPr>
          <w:rFonts w:eastAsia="Times New Roman"/>
          <w:bCs/>
          <w:szCs w:val="24"/>
        </w:rPr>
        <w:t>κ.</w:t>
      </w:r>
      <w:r>
        <w:rPr>
          <w:rFonts w:eastAsia="Times New Roman"/>
          <w:bCs/>
          <w:szCs w:val="24"/>
        </w:rPr>
        <w:t>Τσιόλος</w:t>
      </w:r>
      <w:proofErr w:type="spellEnd"/>
      <w:r>
        <w:rPr>
          <w:rFonts w:eastAsia="Times New Roman"/>
          <w:bCs/>
          <w:szCs w:val="24"/>
        </w:rPr>
        <w:t xml:space="preserve">, </w:t>
      </w:r>
      <w:r w:rsidRPr="00B93B94">
        <w:rPr>
          <w:rFonts w:eastAsia="Times New Roman"/>
          <w:bCs/>
          <w:szCs w:val="24"/>
        </w:rPr>
        <w:t>σε σχέση με το συγκεκριμένο θέμα</w:t>
      </w:r>
      <w:r>
        <w:rPr>
          <w:rFonts w:eastAsia="Times New Roman"/>
          <w:bCs/>
          <w:szCs w:val="24"/>
        </w:rPr>
        <w:t xml:space="preserve">. </w:t>
      </w:r>
    </w:p>
    <w:p w14:paraId="1789E84C" w14:textId="77777777" w:rsidR="00690103" w:rsidRDefault="0001178F">
      <w:pPr>
        <w:spacing w:line="600" w:lineRule="auto"/>
        <w:ind w:firstLine="720"/>
        <w:jc w:val="both"/>
        <w:rPr>
          <w:rFonts w:eastAsia="Times New Roman"/>
          <w:bCs/>
          <w:szCs w:val="24"/>
        </w:rPr>
      </w:pPr>
      <w:r>
        <w:rPr>
          <w:rFonts w:eastAsia="Times New Roman"/>
          <w:bCs/>
          <w:szCs w:val="24"/>
        </w:rPr>
        <w:t xml:space="preserve">Κακώς και </w:t>
      </w:r>
      <w:r w:rsidRPr="00B93B94">
        <w:rPr>
          <w:rFonts w:eastAsia="Times New Roman"/>
          <w:bCs/>
          <w:szCs w:val="24"/>
        </w:rPr>
        <w:t>η Νέα Δημοκρατία κάποια στιγμή</w:t>
      </w:r>
      <w:r>
        <w:rPr>
          <w:rFonts w:eastAsia="Times New Roman"/>
          <w:bCs/>
          <w:szCs w:val="24"/>
        </w:rPr>
        <w:t>,</w:t>
      </w:r>
      <w:r w:rsidRPr="00B93B94">
        <w:rPr>
          <w:rFonts w:eastAsia="Times New Roman"/>
          <w:bCs/>
          <w:szCs w:val="24"/>
        </w:rPr>
        <w:t xml:space="preserve"> όταν είχε αναλάβει την προεδρία ο κ</w:t>
      </w:r>
      <w:r>
        <w:rPr>
          <w:rFonts w:eastAsia="Times New Roman"/>
          <w:bCs/>
          <w:szCs w:val="24"/>
        </w:rPr>
        <w:t>.</w:t>
      </w:r>
      <w:r w:rsidRPr="00B93B94">
        <w:rPr>
          <w:rFonts w:eastAsia="Times New Roman"/>
          <w:bCs/>
          <w:szCs w:val="24"/>
        </w:rPr>
        <w:t xml:space="preserve"> Μητσοτάκης</w:t>
      </w:r>
      <w:r>
        <w:rPr>
          <w:rFonts w:eastAsia="Times New Roman"/>
          <w:bCs/>
          <w:szCs w:val="24"/>
        </w:rPr>
        <w:t>,</w:t>
      </w:r>
      <w:r w:rsidRPr="00B93B94">
        <w:rPr>
          <w:rFonts w:eastAsia="Times New Roman"/>
          <w:bCs/>
          <w:szCs w:val="24"/>
        </w:rPr>
        <w:t xml:space="preserve"> είχε πει </w:t>
      </w:r>
      <w:r>
        <w:rPr>
          <w:rFonts w:eastAsia="Times New Roman"/>
          <w:bCs/>
          <w:szCs w:val="24"/>
        </w:rPr>
        <w:t>-</w:t>
      </w:r>
      <w:r w:rsidRPr="00B93B94">
        <w:rPr>
          <w:rFonts w:eastAsia="Times New Roman"/>
          <w:bCs/>
          <w:szCs w:val="24"/>
        </w:rPr>
        <w:t xml:space="preserve">και </w:t>
      </w:r>
      <w:r>
        <w:rPr>
          <w:rFonts w:eastAsia="Times New Roman"/>
          <w:bCs/>
          <w:szCs w:val="24"/>
        </w:rPr>
        <w:t xml:space="preserve">σας </w:t>
      </w:r>
      <w:r w:rsidRPr="00B93B94">
        <w:rPr>
          <w:rFonts w:eastAsia="Times New Roman"/>
          <w:bCs/>
          <w:szCs w:val="24"/>
        </w:rPr>
        <w:t>το είχα πει</w:t>
      </w:r>
      <w:r>
        <w:rPr>
          <w:rFonts w:eastAsia="Times New Roman"/>
          <w:bCs/>
          <w:szCs w:val="24"/>
        </w:rPr>
        <w:t>, κύριε Υπουργέ, σ</w:t>
      </w:r>
      <w:r w:rsidRPr="00B93B94">
        <w:rPr>
          <w:rFonts w:eastAsia="Times New Roman"/>
          <w:bCs/>
          <w:szCs w:val="24"/>
        </w:rPr>
        <w:t>την προηγούμενη συζήτηση</w:t>
      </w:r>
      <w:r>
        <w:rPr>
          <w:rFonts w:eastAsia="Times New Roman"/>
          <w:bCs/>
          <w:szCs w:val="24"/>
        </w:rPr>
        <w:t>-</w:t>
      </w:r>
      <w:r w:rsidRPr="00B93B94">
        <w:rPr>
          <w:rFonts w:eastAsia="Times New Roman"/>
          <w:bCs/>
          <w:szCs w:val="24"/>
        </w:rPr>
        <w:t xml:space="preserve"> </w:t>
      </w:r>
      <w:r>
        <w:rPr>
          <w:rFonts w:eastAsia="Times New Roman"/>
          <w:bCs/>
          <w:szCs w:val="24"/>
        </w:rPr>
        <w:t xml:space="preserve">να </w:t>
      </w:r>
      <w:r w:rsidRPr="00B93B94">
        <w:rPr>
          <w:rFonts w:eastAsia="Times New Roman"/>
          <w:bCs/>
          <w:szCs w:val="24"/>
        </w:rPr>
        <w:t>γίν</w:t>
      </w:r>
      <w:r>
        <w:rPr>
          <w:rFonts w:eastAsia="Times New Roman"/>
          <w:bCs/>
          <w:szCs w:val="24"/>
        </w:rPr>
        <w:t>ει ουσιαστικά εξο</w:t>
      </w:r>
      <w:r w:rsidRPr="00B93B94">
        <w:rPr>
          <w:rFonts w:eastAsia="Times New Roman"/>
          <w:bCs/>
          <w:szCs w:val="24"/>
        </w:rPr>
        <w:t>μοίωση με τις υποχρεώσεις</w:t>
      </w:r>
      <w:r>
        <w:rPr>
          <w:rFonts w:eastAsia="Times New Roman"/>
          <w:bCs/>
          <w:szCs w:val="24"/>
        </w:rPr>
        <w:t>,</w:t>
      </w:r>
      <w:r w:rsidRPr="00B93B94">
        <w:rPr>
          <w:rFonts w:eastAsia="Times New Roman"/>
          <w:bCs/>
          <w:szCs w:val="24"/>
        </w:rPr>
        <w:t xml:space="preserve"> </w:t>
      </w:r>
      <w:r>
        <w:rPr>
          <w:rFonts w:eastAsia="Times New Roman"/>
          <w:bCs/>
          <w:szCs w:val="24"/>
        </w:rPr>
        <w:t xml:space="preserve">που υπάρχουν στον </w:t>
      </w:r>
      <w:r w:rsidRPr="00B93B94">
        <w:rPr>
          <w:rFonts w:eastAsia="Times New Roman"/>
          <w:bCs/>
          <w:szCs w:val="24"/>
        </w:rPr>
        <w:t>κάθε αγρότη</w:t>
      </w:r>
      <w:r>
        <w:rPr>
          <w:rFonts w:eastAsia="Times New Roman"/>
          <w:bCs/>
          <w:szCs w:val="24"/>
        </w:rPr>
        <w:t xml:space="preserve"> σε σχέση με τις ενισχύσεις. Δ</w:t>
      </w:r>
      <w:r w:rsidRPr="00B93B94">
        <w:rPr>
          <w:rFonts w:eastAsia="Times New Roman"/>
          <w:bCs/>
          <w:szCs w:val="24"/>
        </w:rPr>
        <w:t xml:space="preserve">εν μπορεί αυτό να </w:t>
      </w:r>
      <w:r>
        <w:rPr>
          <w:rFonts w:eastAsia="Times New Roman"/>
          <w:bCs/>
          <w:szCs w:val="24"/>
        </w:rPr>
        <w:t>γί</w:t>
      </w:r>
      <w:r>
        <w:rPr>
          <w:rFonts w:eastAsia="Times New Roman"/>
          <w:bCs/>
          <w:szCs w:val="24"/>
        </w:rPr>
        <w:lastRenderedPageBreak/>
        <w:t>νετα</w:t>
      </w:r>
      <w:r>
        <w:rPr>
          <w:rFonts w:eastAsia="Times New Roman"/>
          <w:bCs/>
          <w:szCs w:val="24"/>
        </w:rPr>
        <w:t>ι. Ο</w:t>
      </w:r>
      <w:r w:rsidRPr="00B93B94">
        <w:rPr>
          <w:rFonts w:eastAsia="Times New Roman"/>
          <w:bCs/>
          <w:szCs w:val="24"/>
        </w:rPr>
        <w:t xml:space="preserve">ι </w:t>
      </w:r>
      <w:r>
        <w:rPr>
          <w:rFonts w:eastAsia="Times New Roman"/>
          <w:bCs/>
          <w:szCs w:val="24"/>
        </w:rPr>
        <w:t xml:space="preserve">ευρωπαϊκές </w:t>
      </w:r>
      <w:r w:rsidRPr="00B93B94">
        <w:rPr>
          <w:rFonts w:eastAsia="Times New Roman"/>
          <w:bCs/>
          <w:szCs w:val="24"/>
        </w:rPr>
        <w:t>ενισχύσεις έρχονται για το θέμα της ανταγωνιστικότητας</w:t>
      </w:r>
      <w:r>
        <w:rPr>
          <w:rFonts w:eastAsia="Times New Roman"/>
          <w:bCs/>
          <w:szCs w:val="24"/>
        </w:rPr>
        <w:t>.</w:t>
      </w:r>
      <w:r w:rsidRPr="00B93B94">
        <w:rPr>
          <w:rFonts w:eastAsia="Times New Roman"/>
          <w:bCs/>
          <w:szCs w:val="24"/>
        </w:rPr>
        <w:t xml:space="preserve"> Συνεπώς</w:t>
      </w:r>
      <w:r>
        <w:rPr>
          <w:rFonts w:eastAsia="Times New Roman"/>
          <w:bCs/>
          <w:szCs w:val="24"/>
        </w:rPr>
        <w:t>,</w:t>
      </w:r>
      <w:r w:rsidRPr="00B93B94">
        <w:rPr>
          <w:rFonts w:eastAsia="Times New Roman"/>
          <w:bCs/>
          <w:szCs w:val="24"/>
        </w:rPr>
        <w:t xml:space="preserve"> δεν μπορεί να κατα</w:t>
      </w:r>
      <w:r>
        <w:rPr>
          <w:rFonts w:eastAsia="Times New Roman"/>
          <w:bCs/>
          <w:szCs w:val="24"/>
        </w:rPr>
        <w:t xml:space="preserve">κρατούνται </w:t>
      </w:r>
      <w:r w:rsidRPr="00B93B94">
        <w:rPr>
          <w:rFonts w:eastAsia="Times New Roman"/>
          <w:bCs/>
          <w:szCs w:val="24"/>
        </w:rPr>
        <w:t xml:space="preserve">κατά το δοκούν </w:t>
      </w:r>
      <w:r>
        <w:rPr>
          <w:rFonts w:eastAsia="Times New Roman"/>
          <w:bCs/>
          <w:szCs w:val="24"/>
        </w:rPr>
        <w:t>για</w:t>
      </w:r>
      <w:r w:rsidRPr="00B93B94">
        <w:rPr>
          <w:rFonts w:eastAsia="Times New Roman"/>
          <w:bCs/>
          <w:szCs w:val="24"/>
        </w:rPr>
        <w:t xml:space="preserve"> εθνικ</w:t>
      </w:r>
      <w:r>
        <w:rPr>
          <w:rFonts w:eastAsia="Times New Roman"/>
          <w:bCs/>
          <w:szCs w:val="24"/>
        </w:rPr>
        <w:t>ούς λόγους.</w:t>
      </w:r>
    </w:p>
    <w:p w14:paraId="1789E84D" w14:textId="77777777" w:rsidR="00690103" w:rsidRDefault="0001178F">
      <w:pPr>
        <w:spacing w:line="600" w:lineRule="auto"/>
        <w:ind w:firstLine="720"/>
        <w:jc w:val="both"/>
        <w:rPr>
          <w:rFonts w:eastAsia="Times New Roman"/>
          <w:bCs/>
          <w:szCs w:val="24"/>
        </w:rPr>
      </w:pPr>
      <w:r>
        <w:rPr>
          <w:rFonts w:eastAsia="Times New Roman"/>
          <w:bCs/>
          <w:szCs w:val="24"/>
        </w:rPr>
        <w:t xml:space="preserve">Επομένως, μέσα σ’ </w:t>
      </w:r>
      <w:r w:rsidRPr="00B93B94">
        <w:rPr>
          <w:rFonts w:eastAsia="Times New Roman"/>
          <w:bCs/>
          <w:szCs w:val="24"/>
        </w:rPr>
        <w:t>αυτό το πλαίσιο</w:t>
      </w:r>
      <w:r>
        <w:rPr>
          <w:rFonts w:eastAsia="Times New Roman"/>
          <w:bCs/>
          <w:szCs w:val="24"/>
        </w:rPr>
        <w:t>,</w:t>
      </w:r>
      <w:r w:rsidRPr="00B93B94">
        <w:rPr>
          <w:rFonts w:eastAsia="Times New Roman"/>
          <w:bCs/>
          <w:szCs w:val="24"/>
        </w:rPr>
        <w:t xml:space="preserve"> εμείς θέλουμε να ενισχυθεί </w:t>
      </w:r>
      <w:r>
        <w:rPr>
          <w:rFonts w:eastAsia="Times New Roman"/>
          <w:bCs/>
          <w:szCs w:val="24"/>
        </w:rPr>
        <w:t>και άλλο η διαπραγμάτευση</w:t>
      </w:r>
      <w:r>
        <w:rPr>
          <w:rFonts w:eastAsia="Times New Roman"/>
          <w:bCs/>
          <w:szCs w:val="24"/>
        </w:rPr>
        <w:t>,</w:t>
      </w:r>
      <w:r>
        <w:rPr>
          <w:rFonts w:eastAsia="Times New Roman"/>
          <w:bCs/>
          <w:szCs w:val="24"/>
        </w:rPr>
        <w:t xml:space="preserve"> </w:t>
      </w:r>
      <w:r w:rsidRPr="00B93B94">
        <w:rPr>
          <w:rFonts w:eastAsia="Times New Roman"/>
          <w:bCs/>
          <w:szCs w:val="24"/>
        </w:rPr>
        <w:t xml:space="preserve">σε σχέση </w:t>
      </w:r>
      <w:r>
        <w:rPr>
          <w:rFonts w:eastAsia="Times New Roman"/>
          <w:bCs/>
          <w:szCs w:val="24"/>
        </w:rPr>
        <w:t xml:space="preserve">με την </w:t>
      </w:r>
      <w:r w:rsidRPr="00B93B94">
        <w:rPr>
          <w:rFonts w:eastAsia="Times New Roman"/>
          <w:bCs/>
          <w:szCs w:val="24"/>
        </w:rPr>
        <w:t>τροπ</w:t>
      </w:r>
      <w:r w:rsidRPr="00B93B94">
        <w:rPr>
          <w:rFonts w:eastAsia="Times New Roman"/>
          <w:bCs/>
          <w:szCs w:val="24"/>
        </w:rPr>
        <w:t>ολογία</w:t>
      </w:r>
      <w:r>
        <w:rPr>
          <w:rFonts w:eastAsia="Times New Roman"/>
          <w:bCs/>
          <w:szCs w:val="24"/>
        </w:rPr>
        <w:t>,</w:t>
      </w:r>
      <w:r w:rsidRPr="00B93B94">
        <w:rPr>
          <w:rFonts w:eastAsia="Times New Roman"/>
          <w:bCs/>
          <w:szCs w:val="24"/>
        </w:rPr>
        <w:t xml:space="preserve"> την οποία </w:t>
      </w:r>
      <w:r>
        <w:rPr>
          <w:rFonts w:eastAsia="Times New Roman"/>
          <w:bCs/>
          <w:szCs w:val="24"/>
        </w:rPr>
        <w:t xml:space="preserve">είχατε φέρει, </w:t>
      </w:r>
      <w:r w:rsidRPr="00B93B94">
        <w:rPr>
          <w:rFonts w:eastAsia="Times New Roman"/>
          <w:bCs/>
          <w:szCs w:val="24"/>
        </w:rPr>
        <w:t xml:space="preserve">η </w:t>
      </w:r>
      <w:r>
        <w:rPr>
          <w:rFonts w:eastAsia="Times New Roman"/>
          <w:bCs/>
          <w:szCs w:val="24"/>
        </w:rPr>
        <w:t xml:space="preserve">οποία ήταν </w:t>
      </w:r>
      <w:r w:rsidRPr="00B93B94">
        <w:rPr>
          <w:rFonts w:eastAsia="Times New Roman"/>
          <w:bCs/>
          <w:szCs w:val="24"/>
        </w:rPr>
        <w:t>λογική</w:t>
      </w:r>
      <w:r>
        <w:rPr>
          <w:rFonts w:eastAsia="Times New Roman"/>
          <w:bCs/>
          <w:szCs w:val="24"/>
        </w:rPr>
        <w:t>,</w:t>
      </w:r>
      <w:r w:rsidRPr="00B93B94">
        <w:rPr>
          <w:rFonts w:eastAsia="Times New Roman"/>
          <w:bCs/>
          <w:szCs w:val="24"/>
        </w:rPr>
        <w:t xml:space="preserve"> αλλά δεν </w:t>
      </w:r>
      <w:r>
        <w:rPr>
          <w:rFonts w:eastAsia="Times New Roman"/>
          <w:bCs/>
          <w:szCs w:val="24"/>
        </w:rPr>
        <w:t xml:space="preserve">λύνει </w:t>
      </w:r>
      <w:r w:rsidRPr="00B93B94">
        <w:rPr>
          <w:rFonts w:eastAsia="Times New Roman"/>
          <w:bCs/>
          <w:szCs w:val="24"/>
        </w:rPr>
        <w:t>οριστικά το πρόβλημα</w:t>
      </w:r>
      <w:r>
        <w:rPr>
          <w:rFonts w:eastAsia="Times New Roman"/>
          <w:bCs/>
          <w:szCs w:val="24"/>
        </w:rPr>
        <w:t>. Γι’</w:t>
      </w:r>
      <w:r w:rsidRPr="00B93B94">
        <w:rPr>
          <w:rFonts w:eastAsia="Times New Roman"/>
          <w:bCs/>
          <w:szCs w:val="24"/>
        </w:rPr>
        <w:t xml:space="preserve"> αυτό λέω ότι θα πρέπει αυτό να γίνει </w:t>
      </w:r>
      <w:r>
        <w:rPr>
          <w:rFonts w:eastAsia="Times New Roman"/>
          <w:bCs/>
          <w:szCs w:val="24"/>
        </w:rPr>
        <w:t>α</w:t>
      </w:r>
      <w:r w:rsidRPr="00B93B94">
        <w:rPr>
          <w:rFonts w:eastAsia="Times New Roman"/>
          <w:bCs/>
          <w:szCs w:val="24"/>
        </w:rPr>
        <w:t>πολύτως κατανοητό</w:t>
      </w:r>
      <w:r>
        <w:rPr>
          <w:rFonts w:eastAsia="Times New Roman"/>
          <w:bCs/>
          <w:szCs w:val="24"/>
        </w:rPr>
        <w:t>,</w:t>
      </w:r>
      <w:r w:rsidRPr="00B93B94">
        <w:rPr>
          <w:rFonts w:eastAsia="Times New Roman"/>
          <w:bCs/>
          <w:szCs w:val="24"/>
        </w:rPr>
        <w:t xml:space="preserve"> να </w:t>
      </w:r>
      <w:r>
        <w:rPr>
          <w:rFonts w:eastAsia="Times New Roman"/>
          <w:bCs/>
          <w:szCs w:val="24"/>
        </w:rPr>
        <w:t>απευθυνθείτε και στην</w:t>
      </w:r>
      <w:r w:rsidRPr="00B93B94">
        <w:rPr>
          <w:rFonts w:eastAsia="Times New Roman"/>
          <w:bCs/>
          <w:szCs w:val="24"/>
        </w:rPr>
        <w:t xml:space="preserve"> Ευρωπαϊκή Επιτροπή</w:t>
      </w:r>
      <w:r>
        <w:rPr>
          <w:rFonts w:eastAsia="Times New Roman"/>
          <w:bCs/>
          <w:szCs w:val="24"/>
        </w:rPr>
        <w:t xml:space="preserve">, να έχετε </w:t>
      </w:r>
      <w:r w:rsidRPr="00B93B94">
        <w:rPr>
          <w:rFonts w:eastAsia="Times New Roman"/>
          <w:bCs/>
          <w:szCs w:val="24"/>
        </w:rPr>
        <w:t xml:space="preserve">και </w:t>
      </w:r>
      <w:r>
        <w:rPr>
          <w:rFonts w:eastAsia="Times New Roman"/>
          <w:bCs/>
          <w:szCs w:val="24"/>
        </w:rPr>
        <w:t>νέα απάντηση από</w:t>
      </w:r>
      <w:r w:rsidRPr="00B93B94">
        <w:rPr>
          <w:rFonts w:eastAsia="Times New Roman"/>
          <w:bCs/>
          <w:szCs w:val="24"/>
        </w:rPr>
        <w:t xml:space="preserve"> την Ευρωπαϊκή Επιτροπή</w:t>
      </w:r>
      <w:r>
        <w:rPr>
          <w:rFonts w:eastAsia="Times New Roman"/>
          <w:bCs/>
          <w:szCs w:val="24"/>
        </w:rPr>
        <w:t>,</w:t>
      </w:r>
      <w:r w:rsidRPr="00B93B94">
        <w:rPr>
          <w:rFonts w:eastAsia="Times New Roman"/>
          <w:bCs/>
          <w:szCs w:val="24"/>
        </w:rPr>
        <w:t xml:space="preserve"> όπως </w:t>
      </w:r>
      <w:r>
        <w:rPr>
          <w:rFonts w:eastAsia="Times New Roman"/>
          <w:bCs/>
          <w:szCs w:val="24"/>
        </w:rPr>
        <w:t>ε</w:t>
      </w:r>
      <w:r>
        <w:rPr>
          <w:rFonts w:eastAsia="Times New Roman"/>
          <w:bCs/>
          <w:szCs w:val="24"/>
        </w:rPr>
        <w:t xml:space="preserve">ίχε </w:t>
      </w:r>
      <w:r w:rsidRPr="00B93B94">
        <w:rPr>
          <w:rFonts w:eastAsia="Times New Roman"/>
          <w:bCs/>
          <w:szCs w:val="24"/>
        </w:rPr>
        <w:t>γίνε</w:t>
      </w:r>
      <w:r>
        <w:rPr>
          <w:rFonts w:eastAsia="Times New Roman"/>
          <w:bCs/>
          <w:szCs w:val="24"/>
        </w:rPr>
        <w:t xml:space="preserve">ι και τότε με τον κ. </w:t>
      </w:r>
      <w:proofErr w:type="spellStart"/>
      <w:r>
        <w:rPr>
          <w:rFonts w:eastAsia="Times New Roman"/>
          <w:bCs/>
          <w:szCs w:val="24"/>
        </w:rPr>
        <w:t>Τσιόλος</w:t>
      </w:r>
      <w:proofErr w:type="spellEnd"/>
      <w:r>
        <w:rPr>
          <w:rFonts w:eastAsia="Times New Roman"/>
          <w:bCs/>
          <w:szCs w:val="24"/>
        </w:rPr>
        <w:t xml:space="preserve">, </w:t>
      </w:r>
      <w:r w:rsidRPr="00B93B94">
        <w:rPr>
          <w:rFonts w:eastAsia="Times New Roman"/>
          <w:bCs/>
          <w:szCs w:val="24"/>
        </w:rPr>
        <w:t>έτσι ώστ</w:t>
      </w:r>
      <w:r>
        <w:rPr>
          <w:rFonts w:eastAsia="Times New Roman"/>
          <w:bCs/>
          <w:szCs w:val="24"/>
        </w:rPr>
        <w:t>ε να μπορεί να ενισχυθεί και η ε</w:t>
      </w:r>
      <w:r w:rsidRPr="00B93B94">
        <w:rPr>
          <w:rFonts w:eastAsia="Times New Roman"/>
          <w:bCs/>
          <w:szCs w:val="24"/>
        </w:rPr>
        <w:t>θνική νομοθέτη</w:t>
      </w:r>
      <w:r>
        <w:rPr>
          <w:rFonts w:eastAsia="Times New Roman"/>
          <w:bCs/>
          <w:szCs w:val="24"/>
        </w:rPr>
        <w:t>ση.</w:t>
      </w:r>
    </w:p>
    <w:p w14:paraId="1789E84E" w14:textId="77777777" w:rsidR="00690103" w:rsidRDefault="0001178F">
      <w:pPr>
        <w:spacing w:line="600" w:lineRule="auto"/>
        <w:ind w:firstLine="720"/>
        <w:jc w:val="both"/>
        <w:rPr>
          <w:rFonts w:eastAsia="Times New Roman"/>
          <w:bCs/>
          <w:szCs w:val="24"/>
        </w:rPr>
      </w:pPr>
      <w:r>
        <w:rPr>
          <w:rFonts w:eastAsia="Times New Roman"/>
          <w:bCs/>
          <w:szCs w:val="24"/>
        </w:rPr>
        <w:t>Σας έχουμε θέσει δε επανειλημμένα την αναγκαιότητα θέσπισης ε</w:t>
      </w:r>
      <w:r w:rsidRPr="00B93B94">
        <w:rPr>
          <w:rFonts w:eastAsia="Times New Roman"/>
          <w:bCs/>
          <w:szCs w:val="24"/>
        </w:rPr>
        <w:t xml:space="preserve">ιδικού ακατάσχετου λογαριασμού </w:t>
      </w:r>
      <w:r>
        <w:rPr>
          <w:rFonts w:eastAsia="Times New Roman"/>
          <w:bCs/>
          <w:szCs w:val="24"/>
        </w:rPr>
        <w:t>αγροτών. Κανένα αποτέλεσμα δεν είχαμε. Κ</w:t>
      </w:r>
      <w:r w:rsidRPr="00B93B94">
        <w:rPr>
          <w:rFonts w:eastAsia="Times New Roman"/>
          <w:bCs/>
          <w:szCs w:val="24"/>
        </w:rPr>
        <w:t xml:space="preserve">αι σε αυτό </w:t>
      </w:r>
      <w:r>
        <w:rPr>
          <w:rFonts w:eastAsia="Times New Roman"/>
          <w:bCs/>
          <w:szCs w:val="24"/>
        </w:rPr>
        <w:t>το θέμα όπως και</w:t>
      </w:r>
      <w:r w:rsidRPr="00B93B94">
        <w:rPr>
          <w:rFonts w:eastAsia="Times New Roman"/>
          <w:bCs/>
          <w:szCs w:val="24"/>
        </w:rPr>
        <w:t xml:space="preserve"> για την κάρτα του </w:t>
      </w:r>
      <w:r>
        <w:rPr>
          <w:rFonts w:eastAsia="Times New Roman"/>
          <w:bCs/>
          <w:szCs w:val="24"/>
        </w:rPr>
        <w:t xml:space="preserve">αγροτικού </w:t>
      </w:r>
      <w:r w:rsidRPr="00B93B94">
        <w:rPr>
          <w:rFonts w:eastAsia="Times New Roman"/>
          <w:bCs/>
          <w:szCs w:val="24"/>
        </w:rPr>
        <w:t>πετρελα</w:t>
      </w:r>
      <w:r>
        <w:rPr>
          <w:rFonts w:eastAsia="Times New Roman"/>
          <w:bCs/>
          <w:szCs w:val="24"/>
        </w:rPr>
        <w:t>ίου, ορισμένες φορές μά</w:t>
      </w:r>
      <w:r w:rsidRPr="00B93B94">
        <w:rPr>
          <w:rFonts w:eastAsia="Times New Roman"/>
          <w:bCs/>
          <w:szCs w:val="24"/>
        </w:rPr>
        <w:t xml:space="preserve">ς έχετε πει </w:t>
      </w:r>
      <w:r>
        <w:rPr>
          <w:rFonts w:eastAsia="Times New Roman"/>
          <w:bCs/>
          <w:szCs w:val="24"/>
        </w:rPr>
        <w:t xml:space="preserve">ότι </w:t>
      </w:r>
      <w:r w:rsidRPr="00B93B94">
        <w:rPr>
          <w:rFonts w:eastAsia="Times New Roman"/>
          <w:bCs/>
          <w:szCs w:val="24"/>
        </w:rPr>
        <w:t>είναι θέμα των εταίρων</w:t>
      </w:r>
      <w:r>
        <w:rPr>
          <w:rFonts w:eastAsia="Times New Roman"/>
          <w:bCs/>
          <w:szCs w:val="24"/>
        </w:rPr>
        <w:t>,</w:t>
      </w:r>
      <w:r w:rsidRPr="00B93B94">
        <w:rPr>
          <w:rFonts w:eastAsia="Times New Roman"/>
          <w:bCs/>
          <w:szCs w:val="24"/>
        </w:rPr>
        <w:t xml:space="preserve"> διαπραγμάτευσης</w:t>
      </w:r>
      <w:r>
        <w:rPr>
          <w:rFonts w:eastAsia="Times New Roman"/>
          <w:bCs/>
          <w:szCs w:val="24"/>
        </w:rPr>
        <w:t xml:space="preserve">. Έχετε διαπραγματευθεί και εσείς </w:t>
      </w:r>
      <w:r w:rsidRPr="00B93B94">
        <w:rPr>
          <w:rFonts w:eastAsia="Times New Roman"/>
          <w:bCs/>
          <w:szCs w:val="24"/>
        </w:rPr>
        <w:t>και</w:t>
      </w:r>
      <w:r>
        <w:rPr>
          <w:rFonts w:eastAsia="Times New Roman"/>
          <w:bCs/>
          <w:szCs w:val="24"/>
        </w:rPr>
        <w:t xml:space="preserve"> ο κ. </w:t>
      </w:r>
      <w:proofErr w:type="spellStart"/>
      <w:r w:rsidRPr="00B93B94">
        <w:rPr>
          <w:rFonts w:eastAsia="Times New Roman"/>
          <w:bCs/>
          <w:szCs w:val="24"/>
        </w:rPr>
        <w:t>Τσακαλώτος</w:t>
      </w:r>
      <w:proofErr w:type="spellEnd"/>
      <w:r w:rsidRPr="00B93B94">
        <w:rPr>
          <w:rFonts w:eastAsia="Times New Roman"/>
          <w:bCs/>
          <w:szCs w:val="24"/>
        </w:rPr>
        <w:t xml:space="preserve"> με την Ευρωπαϊκή Ένωση </w:t>
      </w:r>
      <w:r>
        <w:rPr>
          <w:rFonts w:eastAsia="Times New Roman"/>
          <w:bCs/>
          <w:szCs w:val="24"/>
        </w:rPr>
        <w:t xml:space="preserve">και </w:t>
      </w:r>
      <w:r w:rsidRPr="00B93B94">
        <w:rPr>
          <w:rFonts w:eastAsia="Times New Roman"/>
          <w:bCs/>
          <w:szCs w:val="24"/>
        </w:rPr>
        <w:t xml:space="preserve">έχουν αρνηθεί </w:t>
      </w:r>
      <w:r>
        <w:rPr>
          <w:rFonts w:eastAsia="Times New Roman"/>
          <w:bCs/>
          <w:szCs w:val="24"/>
        </w:rPr>
        <w:t xml:space="preserve">στα συγκεκριμένα ζητήματα; Δεν έχετε δώσει μια </w:t>
      </w:r>
      <w:r>
        <w:rPr>
          <w:rFonts w:eastAsia="Times New Roman"/>
          <w:bCs/>
          <w:szCs w:val="24"/>
        </w:rPr>
        <w:t xml:space="preserve">απάντηση. Κι αν, </w:t>
      </w:r>
      <w:r w:rsidRPr="00B93B94">
        <w:rPr>
          <w:rFonts w:eastAsia="Times New Roman"/>
          <w:bCs/>
          <w:szCs w:val="24"/>
        </w:rPr>
        <w:t>όπως λέ</w:t>
      </w:r>
      <w:r>
        <w:rPr>
          <w:rFonts w:eastAsia="Times New Roman"/>
          <w:bCs/>
          <w:szCs w:val="24"/>
        </w:rPr>
        <w:t>ν</w:t>
      </w:r>
      <w:r w:rsidRPr="00B93B94">
        <w:rPr>
          <w:rFonts w:eastAsia="Times New Roman"/>
          <w:bCs/>
          <w:szCs w:val="24"/>
        </w:rPr>
        <w:t>ε τώρα</w:t>
      </w:r>
      <w:r>
        <w:rPr>
          <w:rFonts w:eastAsia="Times New Roman"/>
          <w:bCs/>
          <w:szCs w:val="24"/>
        </w:rPr>
        <w:t xml:space="preserve">, </w:t>
      </w:r>
      <w:r w:rsidRPr="00B93B94">
        <w:rPr>
          <w:rFonts w:eastAsia="Times New Roman"/>
          <w:bCs/>
          <w:szCs w:val="24"/>
        </w:rPr>
        <w:t xml:space="preserve">όπως </w:t>
      </w:r>
      <w:r>
        <w:rPr>
          <w:rFonts w:eastAsia="Times New Roman"/>
          <w:bCs/>
          <w:szCs w:val="24"/>
        </w:rPr>
        <w:t xml:space="preserve">είπατε </w:t>
      </w:r>
      <w:r>
        <w:rPr>
          <w:rFonts w:eastAsia="Times New Roman"/>
          <w:bCs/>
          <w:szCs w:val="24"/>
        </w:rPr>
        <w:t xml:space="preserve">και </w:t>
      </w:r>
      <w:r>
        <w:rPr>
          <w:rFonts w:eastAsia="Times New Roman"/>
          <w:bCs/>
          <w:szCs w:val="24"/>
        </w:rPr>
        <w:lastRenderedPageBreak/>
        <w:t>εσείς,</w:t>
      </w:r>
      <w:r w:rsidRPr="00B93B94">
        <w:rPr>
          <w:rFonts w:eastAsia="Times New Roman"/>
          <w:bCs/>
          <w:szCs w:val="24"/>
        </w:rPr>
        <w:t xml:space="preserve"> είμαστε </w:t>
      </w:r>
      <w:r>
        <w:rPr>
          <w:rFonts w:eastAsia="Times New Roman"/>
          <w:bCs/>
          <w:szCs w:val="24"/>
        </w:rPr>
        <w:t xml:space="preserve">εκτός </w:t>
      </w:r>
      <w:proofErr w:type="spellStart"/>
      <w:r w:rsidRPr="00B93B94">
        <w:rPr>
          <w:rFonts w:eastAsia="Times New Roman"/>
          <w:bCs/>
          <w:szCs w:val="24"/>
        </w:rPr>
        <w:t>μεταμνημονιακής</w:t>
      </w:r>
      <w:proofErr w:type="spellEnd"/>
      <w:r w:rsidRPr="00B93B94">
        <w:rPr>
          <w:rFonts w:eastAsia="Times New Roman"/>
          <w:bCs/>
          <w:szCs w:val="24"/>
        </w:rPr>
        <w:t xml:space="preserve"> </w:t>
      </w:r>
      <w:r>
        <w:rPr>
          <w:rFonts w:eastAsia="Times New Roman"/>
          <w:bCs/>
          <w:szCs w:val="24"/>
        </w:rPr>
        <w:t>πραγματικότητας, γιατί δ</w:t>
      </w:r>
      <w:r w:rsidRPr="00B93B94">
        <w:rPr>
          <w:rFonts w:eastAsia="Times New Roman"/>
          <w:bCs/>
          <w:szCs w:val="24"/>
        </w:rPr>
        <w:t>εν προχωρά</w:t>
      </w:r>
      <w:r>
        <w:rPr>
          <w:rFonts w:eastAsia="Times New Roman"/>
          <w:bCs/>
          <w:szCs w:val="24"/>
        </w:rPr>
        <w:t>τε</w:t>
      </w:r>
      <w:r w:rsidRPr="00B93B94">
        <w:rPr>
          <w:rFonts w:eastAsia="Times New Roman"/>
          <w:bCs/>
          <w:szCs w:val="24"/>
        </w:rPr>
        <w:t xml:space="preserve"> σε όλα αυτά</w:t>
      </w:r>
      <w:r>
        <w:rPr>
          <w:rFonts w:eastAsia="Times New Roman"/>
          <w:bCs/>
          <w:szCs w:val="24"/>
        </w:rPr>
        <w:t xml:space="preserve">; Γιατί </w:t>
      </w:r>
      <w:r w:rsidRPr="00B93B94">
        <w:rPr>
          <w:rFonts w:eastAsia="Times New Roman"/>
          <w:bCs/>
          <w:szCs w:val="24"/>
        </w:rPr>
        <w:t>δεν προχωράτε στην κάρτα α</w:t>
      </w:r>
      <w:r>
        <w:rPr>
          <w:rFonts w:eastAsia="Times New Roman"/>
          <w:bCs/>
          <w:szCs w:val="24"/>
        </w:rPr>
        <w:t>γροτικού</w:t>
      </w:r>
      <w:r w:rsidRPr="00B93B94">
        <w:rPr>
          <w:rFonts w:eastAsia="Times New Roman"/>
          <w:bCs/>
          <w:szCs w:val="24"/>
        </w:rPr>
        <w:t xml:space="preserve"> πετρελαίου και στο</w:t>
      </w:r>
      <w:r>
        <w:rPr>
          <w:rFonts w:eastAsia="Times New Roman"/>
          <w:bCs/>
          <w:szCs w:val="24"/>
        </w:rPr>
        <w:t>ν</w:t>
      </w:r>
      <w:r w:rsidRPr="00B93B94">
        <w:rPr>
          <w:rFonts w:eastAsia="Times New Roman"/>
          <w:bCs/>
          <w:szCs w:val="24"/>
        </w:rPr>
        <w:t xml:space="preserve"> ειδικό ακατάσχετο λογαριασμό </w:t>
      </w:r>
      <w:r>
        <w:rPr>
          <w:rFonts w:eastAsia="Times New Roman"/>
          <w:bCs/>
          <w:szCs w:val="24"/>
        </w:rPr>
        <w:t>αγροτών;</w:t>
      </w:r>
    </w:p>
    <w:p w14:paraId="1789E84F" w14:textId="77777777" w:rsidR="00690103" w:rsidRDefault="0001178F">
      <w:pPr>
        <w:spacing w:line="600" w:lineRule="auto"/>
        <w:ind w:firstLine="720"/>
        <w:jc w:val="both"/>
        <w:rPr>
          <w:rFonts w:eastAsia="Times New Roman"/>
          <w:bCs/>
          <w:szCs w:val="24"/>
        </w:rPr>
      </w:pPr>
      <w:r>
        <w:rPr>
          <w:rFonts w:eastAsia="Times New Roman"/>
          <w:bCs/>
          <w:szCs w:val="24"/>
        </w:rPr>
        <w:t>Ο ΦΠΑ στα γεωργικά</w:t>
      </w:r>
      <w:r w:rsidRPr="00B93B94">
        <w:rPr>
          <w:rFonts w:eastAsia="Times New Roman"/>
          <w:bCs/>
          <w:szCs w:val="24"/>
        </w:rPr>
        <w:t xml:space="preserve"> εφ</w:t>
      </w:r>
      <w:r w:rsidRPr="00B93B94">
        <w:rPr>
          <w:rFonts w:eastAsia="Times New Roman"/>
          <w:bCs/>
          <w:szCs w:val="24"/>
        </w:rPr>
        <w:t xml:space="preserve">όδια </w:t>
      </w:r>
      <w:r>
        <w:rPr>
          <w:rFonts w:eastAsia="Times New Roman"/>
          <w:bCs/>
          <w:szCs w:val="24"/>
        </w:rPr>
        <w:t>είναι</w:t>
      </w:r>
      <w:r w:rsidRPr="00B93B94">
        <w:rPr>
          <w:rFonts w:eastAsia="Times New Roman"/>
          <w:bCs/>
          <w:szCs w:val="24"/>
        </w:rPr>
        <w:t xml:space="preserve"> ένα άλλο </w:t>
      </w:r>
      <w:r>
        <w:rPr>
          <w:rFonts w:eastAsia="Times New Roman"/>
          <w:bCs/>
          <w:szCs w:val="24"/>
        </w:rPr>
        <w:t xml:space="preserve">σημαντικό </w:t>
      </w:r>
      <w:r w:rsidRPr="00B93B94">
        <w:rPr>
          <w:rFonts w:eastAsia="Times New Roman"/>
          <w:bCs/>
          <w:szCs w:val="24"/>
        </w:rPr>
        <w:t>θέμα</w:t>
      </w:r>
      <w:r>
        <w:rPr>
          <w:rFonts w:eastAsia="Times New Roman"/>
          <w:bCs/>
          <w:szCs w:val="24"/>
        </w:rPr>
        <w:t>. Ε</w:t>
      </w:r>
      <w:r w:rsidRPr="00B93B94">
        <w:rPr>
          <w:rFonts w:eastAsia="Times New Roman"/>
          <w:bCs/>
          <w:szCs w:val="24"/>
        </w:rPr>
        <w:t xml:space="preserve">ίχε αυξηθεί από το </w:t>
      </w:r>
      <w:r>
        <w:rPr>
          <w:rFonts w:eastAsia="Times New Roman"/>
          <w:bCs/>
          <w:szCs w:val="24"/>
        </w:rPr>
        <w:t>13% στο 23% και 24% από την Κ</w:t>
      </w:r>
      <w:r w:rsidRPr="00B93B94">
        <w:rPr>
          <w:rFonts w:eastAsia="Times New Roman"/>
          <w:bCs/>
          <w:szCs w:val="24"/>
        </w:rPr>
        <w:t xml:space="preserve">υβέρνησή </w:t>
      </w:r>
      <w:r>
        <w:rPr>
          <w:rFonts w:eastAsia="Times New Roman"/>
          <w:bCs/>
          <w:szCs w:val="24"/>
        </w:rPr>
        <w:t xml:space="preserve">σας, το </w:t>
      </w:r>
      <w:r w:rsidRPr="00B93B94">
        <w:rPr>
          <w:rFonts w:eastAsia="Times New Roman"/>
          <w:bCs/>
          <w:szCs w:val="24"/>
        </w:rPr>
        <w:t>μειώσ</w:t>
      </w:r>
      <w:r>
        <w:rPr>
          <w:rFonts w:eastAsia="Times New Roman"/>
          <w:bCs/>
          <w:szCs w:val="24"/>
        </w:rPr>
        <w:t>ατε</w:t>
      </w:r>
      <w:r w:rsidRPr="00B93B94">
        <w:rPr>
          <w:rFonts w:eastAsia="Times New Roman"/>
          <w:bCs/>
          <w:szCs w:val="24"/>
        </w:rPr>
        <w:t xml:space="preserve"> στο 13% και το παρουσιάζετ</w:t>
      </w:r>
      <w:r>
        <w:rPr>
          <w:rFonts w:eastAsia="Times New Roman"/>
          <w:bCs/>
          <w:szCs w:val="24"/>
        </w:rPr>
        <w:t>ε</w:t>
      </w:r>
      <w:r w:rsidRPr="00B93B94">
        <w:rPr>
          <w:rFonts w:eastAsia="Times New Roman"/>
          <w:bCs/>
          <w:szCs w:val="24"/>
        </w:rPr>
        <w:t xml:space="preserve"> ως μ</w:t>
      </w:r>
      <w:r>
        <w:rPr>
          <w:rFonts w:eastAsia="Times New Roman"/>
          <w:bCs/>
          <w:szCs w:val="24"/>
        </w:rPr>
        <w:t>ια επιτυχία της Κ</w:t>
      </w:r>
      <w:r w:rsidRPr="00B93B94">
        <w:rPr>
          <w:rFonts w:eastAsia="Times New Roman"/>
          <w:bCs/>
          <w:szCs w:val="24"/>
        </w:rPr>
        <w:t>υβέρνησης</w:t>
      </w:r>
      <w:r>
        <w:rPr>
          <w:rFonts w:eastAsia="Times New Roman"/>
          <w:bCs/>
          <w:szCs w:val="24"/>
        </w:rPr>
        <w:t>, της αγροτικής π</w:t>
      </w:r>
      <w:r w:rsidRPr="00B93B94">
        <w:rPr>
          <w:rFonts w:eastAsia="Times New Roman"/>
          <w:bCs/>
          <w:szCs w:val="24"/>
        </w:rPr>
        <w:t>ολιτική</w:t>
      </w:r>
      <w:r>
        <w:rPr>
          <w:rFonts w:eastAsia="Times New Roman"/>
          <w:bCs/>
          <w:szCs w:val="24"/>
        </w:rPr>
        <w:t>ς σας,</w:t>
      </w:r>
      <w:r w:rsidRPr="00B93B94">
        <w:rPr>
          <w:rFonts w:eastAsia="Times New Roman"/>
          <w:bCs/>
          <w:szCs w:val="24"/>
        </w:rPr>
        <w:t xml:space="preserve"> όταν ο μέσος ευρωπαϊκός όρος είναι στο</w:t>
      </w:r>
      <w:r>
        <w:rPr>
          <w:rFonts w:eastAsia="Times New Roman"/>
          <w:bCs/>
          <w:szCs w:val="24"/>
        </w:rPr>
        <w:t xml:space="preserve"> 8% και </w:t>
      </w:r>
      <w:r w:rsidRPr="00B93B94">
        <w:rPr>
          <w:rFonts w:eastAsia="Times New Roman"/>
          <w:bCs/>
          <w:szCs w:val="24"/>
        </w:rPr>
        <w:t>στ</w:t>
      </w:r>
      <w:r>
        <w:rPr>
          <w:rFonts w:eastAsia="Times New Roman"/>
          <w:bCs/>
          <w:szCs w:val="24"/>
        </w:rPr>
        <w:t>ο</w:t>
      </w:r>
      <w:r w:rsidRPr="00B93B94">
        <w:rPr>
          <w:rFonts w:eastAsia="Times New Roman"/>
          <w:bCs/>
          <w:szCs w:val="24"/>
        </w:rPr>
        <w:t xml:space="preserve"> 9</w:t>
      </w:r>
      <w:r>
        <w:rPr>
          <w:rFonts w:eastAsia="Times New Roman"/>
          <w:bCs/>
          <w:szCs w:val="24"/>
        </w:rPr>
        <w:t>%. Ε</w:t>
      </w:r>
      <w:r w:rsidRPr="00B93B94">
        <w:rPr>
          <w:rFonts w:eastAsia="Times New Roman"/>
          <w:bCs/>
          <w:szCs w:val="24"/>
        </w:rPr>
        <w:t>δ</w:t>
      </w:r>
      <w:r w:rsidRPr="00B93B94">
        <w:rPr>
          <w:rFonts w:eastAsia="Times New Roman"/>
          <w:bCs/>
          <w:szCs w:val="24"/>
        </w:rPr>
        <w:t>ώ χρειάζεται μ</w:t>
      </w:r>
      <w:r>
        <w:rPr>
          <w:rFonts w:eastAsia="Times New Roman"/>
          <w:bCs/>
          <w:szCs w:val="24"/>
        </w:rPr>
        <w:t>ι</w:t>
      </w:r>
      <w:r w:rsidRPr="00B93B94">
        <w:rPr>
          <w:rFonts w:eastAsia="Times New Roman"/>
          <w:bCs/>
          <w:szCs w:val="24"/>
        </w:rPr>
        <w:t>α γενναία μείωση</w:t>
      </w:r>
      <w:r>
        <w:rPr>
          <w:rFonts w:eastAsia="Times New Roman"/>
          <w:bCs/>
          <w:szCs w:val="24"/>
        </w:rPr>
        <w:t>.</w:t>
      </w:r>
    </w:p>
    <w:p w14:paraId="1789E850" w14:textId="77777777" w:rsidR="00690103" w:rsidRDefault="0001178F">
      <w:pPr>
        <w:spacing w:line="600" w:lineRule="auto"/>
        <w:ind w:firstLine="720"/>
        <w:jc w:val="both"/>
        <w:rPr>
          <w:rFonts w:eastAsia="Times New Roman"/>
          <w:bCs/>
          <w:szCs w:val="24"/>
        </w:rPr>
      </w:pPr>
      <w:r w:rsidRPr="00B93B94">
        <w:rPr>
          <w:rFonts w:eastAsia="Times New Roman"/>
          <w:bCs/>
          <w:szCs w:val="24"/>
        </w:rPr>
        <w:t xml:space="preserve">Όσο για τα συλλογικά εργατικά </w:t>
      </w:r>
      <w:r>
        <w:rPr>
          <w:rFonts w:eastAsia="Times New Roman"/>
          <w:bCs/>
          <w:szCs w:val="24"/>
        </w:rPr>
        <w:t>σ</w:t>
      </w:r>
      <w:r w:rsidRPr="00B93B94">
        <w:rPr>
          <w:rFonts w:eastAsia="Times New Roman"/>
          <w:bCs/>
          <w:szCs w:val="24"/>
        </w:rPr>
        <w:t>χήματα</w:t>
      </w:r>
      <w:r>
        <w:rPr>
          <w:rFonts w:eastAsia="Times New Roman"/>
          <w:bCs/>
          <w:szCs w:val="24"/>
        </w:rPr>
        <w:t>,</w:t>
      </w:r>
      <w:r w:rsidRPr="00B93B94">
        <w:rPr>
          <w:rFonts w:eastAsia="Times New Roman"/>
          <w:bCs/>
          <w:szCs w:val="24"/>
        </w:rPr>
        <w:t xml:space="preserve"> ψηφίσατε το</w:t>
      </w:r>
      <w:r>
        <w:rPr>
          <w:rFonts w:eastAsia="Times New Roman"/>
          <w:bCs/>
          <w:szCs w:val="24"/>
        </w:rPr>
        <w:t xml:space="preserve">ν νόμο για </w:t>
      </w:r>
      <w:r w:rsidRPr="00B93B94">
        <w:rPr>
          <w:rFonts w:eastAsia="Times New Roman"/>
          <w:bCs/>
          <w:szCs w:val="24"/>
        </w:rPr>
        <w:t xml:space="preserve">τους </w:t>
      </w:r>
      <w:r>
        <w:rPr>
          <w:rFonts w:eastAsia="Times New Roman"/>
          <w:bCs/>
          <w:szCs w:val="24"/>
        </w:rPr>
        <w:t>αγροτικούς συνεταιρισμούς</w:t>
      </w:r>
      <w:r w:rsidRPr="00B93B94">
        <w:rPr>
          <w:rFonts w:eastAsia="Times New Roman"/>
          <w:bCs/>
          <w:szCs w:val="24"/>
        </w:rPr>
        <w:t xml:space="preserve"> με ακατανόητες παρεμβάσ</w:t>
      </w:r>
      <w:r>
        <w:rPr>
          <w:rFonts w:eastAsia="Times New Roman"/>
          <w:bCs/>
          <w:szCs w:val="24"/>
        </w:rPr>
        <w:t>εις</w:t>
      </w:r>
      <w:r w:rsidRPr="00B93B94">
        <w:rPr>
          <w:rFonts w:eastAsia="Times New Roman"/>
          <w:bCs/>
          <w:szCs w:val="24"/>
        </w:rPr>
        <w:t xml:space="preserve"> </w:t>
      </w:r>
      <w:r>
        <w:rPr>
          <w:rFonts w:eastAsia="Times New Roman"/>
          <w:bCs/>
          <w:szCs w:val="24"/>
        </w:rPr>
        <w:t>σ</w:t>
      </w:r>
      <w:r w:rsidRPr="00B93B94">
        <w:rPr>
          <w:rFonts w:eastAsia="Times New Roman"/>
          <w:bCs/>
          <w:szCs w:val="24"/>
        </w:rPr>
        <w:t>τα καταστατικά</w:t>
      </w:r>
      <w:r>
        <w:rPr>
          <w:rFonts w:eastAsia="Times New Roman"/>
          <w:bCs/>
          <w:szCs w:val="24"/>
        </w:rPr>
        <w:t>,</w:t>
      </w:r>
      <w:r w:rsidRPr="00B93B94">
        <w:rPr>
          <w:rFonts w:eastAsia="Times New Roman"/>
          <w:bCs/>
          <w:szCs w:val="24"/>
        </w:rPr>
        <w:t xml:space="preserve"> που δεν μειώνουν τη γραφειοκρατία και δεν διευκολύνου</w:t>
      </w:r>
      <w:r>
        <w:rPr>
          <w:rFonts w:eastAsia="Times New Roman"/>
          <w:bCs/>
          <w:szCs w:val="24"/>
        </w:rPr>
        <w:t>ν τη δημιουργία και λειτουργία σ</w:t>
      </w:r>
      <w:r w:rsidRPr="00B93B94">
        <w:rPr>
          <w:rFonts w:eastAsia="Times New Roman"/>
          <w:bCs/>
          <w:szCs w:val="24"/>
        </w:rPr>
        <w:t>υνεταιρισμών και ομάδ</w:t>
      </w:r>
      <w:r>
        <w:rPr>
          <w:rFonts w:eastAsia="Times New Roman"/>
          <w:bCs/>
          <w:szCs w:val="24"/>
        </w:rPr>
        <w:t>ων</w:t>
      </w:r>
      <w:r w:rsidRPr="00B93B94">
        <w:rPr>
          <w:rFonts w:eastAsia="Times New Roman"/>
          <w:bCs/>
          <w:szCs w:val="24"/>
        </w:rPr>
        <w:t xml:space="preserve"> παραγωγών</w:t>
      </w:r>
      <w:r>
        <w:rPr>
          <w:rFonts w:eastAsia="Times New Roman"/>
          <w:bCs/>
          <w:szCs w:val="24"/>
        </w:rPr>
        <w:t>.</w:t>
      </w:r>
    </w:p>
    <w:p w14:paraId="1789E851" w14:textId="77777777" w:rsidR="00690103" w:rsidRDefault="0001178F">
      <w:pPr>
        <w:spacing w:line="600" w:lineRule="auto"/>
        <w:ind w:firstLine="720"/>
        <w:jc w:val="both"/>
        <w:rPr>
          <w:rFonts w:eastAsia="Times New Roman"/>
          <w:bCs/>
          <w:szCs w:val="24"/>
        </w:rPr>
      </w:pPr>
      <w:r>
        <w:rPr>
          <w:rFonts w:eastAsia="Times New Roman"/>
          <w:bCs/>
          <w:szCs w:val="24"/>
        </w:rPr>
        <w:t>Τ</w:t>
      </w:r>
      <w:r w:rsidRPr="00B93B94">
        <w:rPr>
          <w:rFonts w:eastAsia="Times New Roman"/>
          <w:bCs/>
          <w:szCs w:val="24"/>
        </w:rPr>
        <w:t>ο Κίνημα Αλλαγής προτείνε</w:t>
      </w:r>
      <w:r>
        <w:rPr>
          <w:rFonts w:eastAsia="Times New Roman"/>
          <w:bCs/>
          <w:szCs w:val="24"/>
        </w:rPr>
        <w:t>ι να δοθούν σ</w:t>
      </w:r>
      <w:r w:rsidRPr="00B93B94">
        <w:rPr>
          <w:rFonts w:eastAsia="Times New Roman"/>
          <w:bCs/>
          <w:szCs w:val="24"/>
        </w:rPr>
        <w:t xml:space="preserve">υγκεκριμένα </w:t>
      </w:r>
      <w:r>
        <w:rPr>
          <w:rFonts w:eastAsia="Times New Roman"/>
          <w:bCs/>
          <w:szCs w:val="24"/>
        </w:rPr>
        <w:t>κίνητρα</w:t>
      </w:r>
      <w:r w:rsidRPr="00B93B94">
        <w:rPr>
          <w:rFonts w:eastAsia="Times New Roman"/>
          <w:bCs/>
          <w:szCs w:val="24"/>
        </w:rPr>
        <w:t xml:space="preserve"> για τη στήριξη των αγροτών που συμμετέχουν </w:t>
      </w:r>
      <w:r>
        <w:rPr>
          <w:rFonts w:eastAsia="Times New Roman"/>
          <w:bCs/>
          <w:szCs w:val="24"/>
        </w:rPr>
        <w:t>στους συ</w:t>
      </w:r>
      <w:r>
        <w:rPr>
          <w:rFonts w:eastAsia="Times New Roman"/>
          <w:bCs/>
          <w:szCs w:val="24"/>
        </w:rPr>
        <w:lastRenderedPageBreak/>
        <w:t>νεταιρισμούς και σ</w:t>
      </w:r>
      <w:r w:rsidRPr="00B93B94">
        <w:rPr>
          <w:rFonts w:eastAsia="Times New Roman"/>
          <w:bCs/>
          <w:szCs w:val="24"/>
        </w:rPr>
        <w:t>τις ομάδες παραγωγών</w:t>
      </w:r>
      <w:r>
        <w:rPr>
          <w:rFonts w:eastAsia="Times New Roman"/>
          <w:bCs/>
          <w:szCs w:val="24"/>
        </w:rPr>
        <w:t xml:space="preserve">, τα οποία και αναλύονται </w:t>
      </w:r>
      <w:r>
        <w:rPr>
          <w:rFonts w:eastAsia="Times New Roman"/>
          <w:bCs/>
          <w:szCs w:val="24"/>
        </w:rPr>
        <w:t xml:space="preserve">στη </w:t>
      </w:r>
      <w:r w:rsidRPr="00B93B94">
        <w:rPr>
          <w:rFonts w:eastAsia="Times New Roman"/>
          <w:bCs/>
          <w:szCs w:val="24"/>
        </w:rPr>
        <w:t>συνολική</w:t>
      </w:r>
      <w:r>
        <w:rPr>
          <w:rFonts w:eastAsia="Times New Roman"/>
          <w:bCs/>
          <w:szCs w:val="24"/>
        </w:rPr>
        <w:t xml:space="preserve"> π</w:t>
      </w:r>
      <w:r w:rsidRPr="00B93B94">
        <w:rPr>
          <w:rFonts w:eastAsia="Times New Roman"/>
          <w:bCs/>
          <w:szCs w:val="24"/>
        </w:rPr>
        <w:t>ρόταση νόμου που έχουμε καταθέσει</w:t>
      </w:r>
      <w:r>
        <w:rPr>
          <w:rFonts w:eastAsia="Times New Roman"/>
          <w:bCs/>
          <w:szCs w:val="24"/>
        </w:rPr>
        <w:t xml:space="preserve"> στο Κ</w:t>
      </w:r>
      <w:r w:rsidRPr="00B93B94">
        <w:rPr>
          <w:rFonts w:eastAsia="Times New Roman"/>
          <w:bCs/>
          <w:szCs w:val="24"/>
        </w:rPr>
        <w:t>οινοβούλιο</w:t>
      </w:r>
      <w:r>
        <w:rPr>
          <w:rFonts w:eastAsia="Times New Roman"/>
          <w:bCs/>
          <w:szCs w:val="24"/>
        </w:rPr>
        <w:t>.</w:t>
      </w:r>
    </w:p>
    <w:p w14:paraId="1789E852" w14:textId="77777777" w:rsidR="00690103" w:rsidRDefault="0001178F">
      <w:pPr>
        <w:spacing w:line="600" w:lineRule="auto"/>
        <w:ind w:firstLine="720"/>
        <w:jc w:val="both"/>
        <w:rPr>
          <w:rFonts w:eastAsia="Times New Roman"/>
          <w:bCs/>
          <w:szCs w:val="24"/>
        </w:rPr>
      </w:pPr>
      <w:r>
        <w:rPr>
          <w:rFonts w:eastAsia="Times New Roman"/>
          <w:bCs/>
          <w:szCs w:val="24"/>
        </w:rPr>
        <w:t xml:space="preserve">Φυσικά, η ρευστότητα από τις τράπεζες προς τους αγρότες παραμένει ανύπαρκτη. Είναι </w:t>
      </w:r>
      <w:r w:rsidRPr="00B93B94">
        <w:rPr>
          <w:rFonts w:eastAsia="Times New Roman"/>
          <w:bCs/>
          <w:szCs w:val="24"/>
        </w:rPr>
        <w:t>σοβαρό</w:t>
      </w:r>
      <w:r>
        <w:rPr>
          <w:rFonts w:eastAsia="Times New Roman"/>
          <w:bCs/>
          <w:szCs w:val="24"/>
        </w:rPr>
        <w:t xml:space="preserve"> πρόβλημα, είναι το κύριο πρόβλημα. Τ</w:t>
      </w:r>
      <w:r w:rsidRPr="00B93B94">
        <w:rPr>
          <w:rFonts w:eastAsia="Times New Roman"/>
          <w:bCs/>
          <w:szCs w:val="24"/>
        </w:rPr>
        <w:t xml:space="preserve">ι θα κάνετε </w:t>
      </w:r>
      <w:r>
        <w:rPr>
          <w:rFonts w:eastAsia="Times New Roman"/>
          <w:bCs/>
          <w:szCs w:val="24"/>
        </w:rPr>
        <w:t xml:space="preserve">γι’ </w:t>
      </w:r>
      <w:r w:rsidRPr="00B93B94">
        <w:rPr>
          <w:rFonts w:eastAsia="Times New Roman"/>
          <w:bCs/>
          <w:szCs w:val="24"/>
        </w:rPr>
        <w:t>αυτό</w:t>
      </w:r>
      <w:r>
        <w:rPr>
          <w:rFonts w:eastAsia="Times New Roman"/>
          <w:bCs/>
          <w:szCs w:val="24"/>
        </w:rPr>
        <w:t>; Ε</w:t>
      </w:r>
      <w:r w:rsidRPr="00B93B94">
        <w:rPr>
          <w:rFonts w:eastAsia="Times New Roman"/>
          <w:bCs/>
          <w:szCs w:val="24"/>
        </w:rPr>
        <w:t>δώ θέλουμε απαντήσεις</w:t>
      </w:r>
      <w:r>
        <w:rPr>
          <w:rFonts w:eastAsia="Times New Roman"/>
          <w:bCs/>
          <w:szCs w:val="24"/>
        </w:rPr>
        <w:t xml:space="preserve">. Αυτό έχει σαν </w:t>
      </w:r>
      <w:r w:rsidRPr="00B93B94">
        <w:rPr>
          <w:rFonts w:eastAsia="Times New Roman"/>
          <w:bCs/>
          <w:szCs w:val="24"/>
        </w:rPr>
        <w:t>συν</w:t>
      </w:r>
      <w:r>
        <w:rPr>
          <w:rFonts w:eastAsia="Times New Roman"/>
          <w:bCs/>
          <w:szCs w:val="24"/>
        </w:rPr>
        <w:t xml:space="preserve">έπεια να </w:t>
      </w:r>
      <w:r w:rsidRPr="00B93B94">
        <w:rPr>
          <w:rFonts w:eastAsia="Times New Roman"/>
          <w:bCs/>
          <w:szCs w:val="24"/>
        </w:rPr>
        <w:t xml:space="preserve">διογκώνεται και το πρόβλημα των </w:t>
      </w:r>
      <w:r>
        <w:rPr>
          <w:rFonts w:eastAsia="Times New Roman"/>
          <w:bCs/>
          <w:szCs w:val="24"/>
        </w:rPr>
        <w:t xml:space="preserve">δανείων </w:t>
      </w:r>
      <w:r>
        <w:rPr>
          <w:rFonts w:eastAsia="Times New Roman"/>
          <w:bCs/>
          <w:szCs w:val="24"/>
        </w:rPr>
        <w:t>τους.</w:t>
      </w:r>
    </w:p>
    <w:p w14:paraId="1789E853" w14:textId="77777777" w:rsidR="00690103" w:rsidRDefault="0001178F">
      <w:pPr>
        <w:spacing w:line="600" w:lineRule="auto"/>
        <w:ind w:firstLine="720"/>
        <w:jc w:val="both"/>
        <w:rPr>
          <w:rFonts w:eastAsia="Times New Roman"/>
          <w:bCs/>
          <w:szCs w:val="24"/>
        </w:rPr>
      </w:pPr>
      <w:r>
        <w:rPr>
          <w:rFonts w:eastAsia="Times New Roman"/>
          <w:bCs/>
          <w:szCs w:val="24"/>
        </w:rPr>
        <w:t xml:space="preserve">Όσον αφορά τον ΕΛΓΑ, </w:t>
      </w:r>
      <w:r w:rsidRPr="00B93B94">
        <w:rPr>
          <w:rFonts w:eastAsia="Times New Roman"/>
          <w:bCs/>
          <w:szCs w:val="24"/>
        </w:rPr>
        <w:t>σας έχουμε κάνει επανειλημμένες</w:t>
      </w:r>
      <w:r>
        <w:rPr>
          <w:rFonts w:eastAsia="Times New Roman"/>
          <w:bCs/>
          <w:szCs w:val="24"/>
        </w:rPr>
        <w:t xml:space="preserve">, </w:t>
      </w:r>
      <w:r w:rsidRPr="00B93B94">
        <w:rPr>
          <w:rFonts w:eastAsia="Times New Roman"/>
          <w:bCs/>
          <w:szCs w:val="24"/>
        </w:rPr>
        <w:t>δεκάδες ερωτήσεις</w:t>
      </w:r>
      <w:r>
        <w:rPr>
          <w:rFonts w:eastAsia="Times New Roman"/>
          <w:bCs/>
          <w:szCs w:val="24"/>
        </w:rPr>
        <w:t>. Σ</w:t>
      </w:r>
      <w:r w:rsidRPr="00B93B94">
        <w:rPr>
          <w:rFonts w:eastAsia="Times New Roman"/>
          <w:bCs/>
          <w:szCs w:val="24"/>
        </w:rPr>
        <w:t>υνεχίζονται οι καθυστερήσεις εκτίμησ</w:t>
      </w:r>
      <w:r>
        <w:rPr>
          <w:rFonts w:eastAsia="Times New Roman"/>
          <w:bCs/>
          <w:szCs w:val="24"/>
        </w:rPr>
        <w:t xml:space="preserve">ης των ζημιών </w:t>
      </w:r>
      <w:r w:rsidRPr="00B93B94">
        <w:rPr>
          <w:rFonts w:eastAsia="Times New Roman"/>
          <w:bCs/>
          <w:szCs w:val="24"/>
        </w:rPr>
        <w:t>και πληρωμής των αποζημιώσεων</w:t>
      </w:r>
      <w:r>
        <w:rPr>
          <w:rFonts w:eastAsia="Times New Roman"/>
          <w:bCs/>
          <w:szCs w:val="24"/>
        </w:rPr>
        <w:t xml:space="preserve">. Υπάρχουν, επίσης, </w:t>
      </w:r>
      <w:r w:rsidRPr="00B93B94">
        <w:rPr>
          <w:rFonts w:eastAsia="Times New Roman"/>
          <w:bCs/>
          <w:szCs w:val="24"/>
        </w:rPr>
        <w:t>ταμειακά διαθέσιμα</w:t>
      </w:r>
      <w:r>
        <w:rPr>
          <w:rFonts w:eastAsia="Times New Roman"/>
          <w:bCs/>
          <w:szCs w:val="24"/>
        </w:rPr>
        <w:t>; Μπορείτε να μας ενημερώσετε;</w:t>
      </w:r>
    </w:p>
    <w:p w14:paraId="1789E854" w14:textId="77777777" w:rsidR="00690103" w:rsidRDefault="0001178F">
      <w:pPr>
        <w:spacing w:line="600" w:lineRule="auto"/>
        <w:ind w:firstLine="720"/>
        <w:jc w:val="both"/>
        <w:rPr>
          <w:rFonts w:eastAsia="Times New Roman"/>
          <w:bCs/>
          <w:szCs w:val="24"/>
        </w:rPr>
      </w:pPr>
      <w:r>
        <w:rPr>
          <w:rFonts w:eastAsia="Times New Roman"/>
          <w:bCs/>
          <w:szCs w:val="24"/>
        </w:rPr>
        <w:t>Επίσης, μπορείτε να μας ενημ</w:t>
      </w:r>
      <w:r>
        <w:rPr>
          <w:rFonts w:eastAsia="Times New Roman"/>
          <w:bCs/>
          <w:szCs w:val="24"/>
        </w:rPr>
        <w:t xml:space="preserve">ερώσετε για </w:t>
      </w:r>
      <w:r w:rsidRPr="00B93B94">
        <w:rPr>
          <w:rFonts w:eastAsia="Times New Roman"/>
          <w:bCs/>
          <w:szCs w:val="24"/>
        </w:rPr>
        <w:t>το τι ακριβώς επιχειρείτ</w:t>
      </w:r>
      <w:r>
        <w:rPr>
          <w:rFonts w:eastAsia="Times New Roman"/>
          <w:bCs/>
          <w:szCs w:val="24"/>
        </w:rPr>
        <w:t>ε</w:t>
      </w:r>
      <w:r w:rsidRPr="00B93B94">
        <w:rPr>
          <w:rFonts w:eastAsia="Times New Roman"/>
          <w:bCs/>
          <w:szCs w:val="24"/>
        </w:rPr>
        <w:t xml:space="preserve"> να κάνετε τώρα στον </w:t>
      </w:r>
      <w:r>
        <w:rPr>
          <w:rFonts w:eastAsia="Times New Roman"/>
          <w:bCs/>
          <w:szCs w:val="24"/>
        </w:rPr>
        <w:t xml:space="preserve">ΕΛΓΑ, διότι σχεδόν τέσσερα </w:t>
      </w:r>
      <w:r w:rsidRPr="00B93B94">
        <w:rPr>
          <w:rFonts w:eastAsia="Times New Roman"/>
          <w:bCs/>
          <w:szCs w:val="24"/>
        </w:rPr>
        <w:t>χρόν</w:t>
      </w:r>
      <w:r>
        <w:rPr>
          <w:rFonts w:eastAsia="Times New Roman"/>
          <w:bCs/>
          <w:szCs w:val="24"/>
        </w:rPr>
        <w:t>ια δεν έχει αλλάξει κάτι και η α</w:t>
      </w:r>
      <w:r w:rsidRPr="00B93B94">
        <w:rPr>
          <w:rFonts w:eastAsia="Times New Roman"/>
          <w:bCs/>
          <w:szCs w:val="24"/>
        </w:rPr>
        <w:t xml:space="preserve">γροτική πολιτική </w:t>
      </w:r>
      <w:r>
        <w:rPr>
          <w:rFonts w:eastAsia="Times New Roman"/>
          <w:bCs/>
          <w:szCs w:val="24"/>
        </w:rPr>
        <w:t>έχει συνέχεια; Α</w:t>
      </w:r>
      <w:r w:rsidRPr="00B93B94">
        <w:rPr>
          <w:rFonts w:eastAsia="Times New Roman"/>
          <w:bCs/>
          <w:szCs w:val="24"/>
        </w:rPr>
        <w:t>ναφέρο</w:t>
      </w:r>
      <w:r>
        <w:rPr>
          <w:rFonts w:eastAsia="Times New Roman"/>
          <w:bCs/>
          <w:szCs w:val="24"/>
        </w:rPr>
        <w:t>μ</w:t>
      </w:r>
      <w:r w:rsidRPr="00B93B94">
        <w:rPr>
          <w:rFonts w:eastAsia="Times New Roman"/>
          <w:bCs/>
          <w:szCs w:val="24"/>
        </w:rPr>
        <w:t>αι σε όλ</w:t>
      </w:r>
      <w:r>
        <w:rPr>
          <w:rFonts w:eastAsia="Times New Roman"/>
          <w:bCs/>
          <w:szCs w:val="24"/>
        </w:rPr>
        <w:t xml:space="preserve">η την </w:t>
      </w:r>
      <w:r w:rsidRPr="00B93B94">
        <w:rPr>
          <w:rFonts w:eastAsia="Times New Roman"/>
          <w:bCs/>
          <w:szCs w:val="24"/>
        </w:rPr>
        <w:t>πολιτική</w:t>
      </w:r>
      <w:r>
        <w:rPr>
          <w:rFonts w:eastAsia="Times New Roman"/>
          <w:bCs/>
          <w:szCs w:val="24"/>
        </w:rPr>
        <w:t xml:space="preserve"> της Κ</w:t>
      </w:r>
      <w:r w:rsidRPr="00B93B94">
        <w:rPr>
          <w:rFonts w:eastAsia="Times New Roman"/>
          <w:bCs/>
          <w:szCs w:val="24"/>
        </w:rPr>
        <w:t>υβέρνησης</w:t>
      </w:r>
      <w:r>
        <w:rPr>
          <w:rFonts w:eastAsia="Times New Roman"/>
          <w:bCs/>
          <w:szCs w:val="24"/>
        </w:rPr>
        <w:t xml:space="preserve">. Δεν αναφέρομαι </w:t>
      </w:r>
      <w:r w:rsidRPr="00B93B94">
        <w:rPr>
          <w:rFonts w:eastAsia="Times New Roman"/>
          <w:bCs/>
          <w:szCs w:val="24"/>
        </w:rPr>
        <w:t xml:space="preserve">τώρα </w:t>
      </w:r>
      <w:r>
        <w:rPr>
          <w:rFonts w:eastAsia="Times New Roman"/>
          <w:bCs/>
          <w:szCs w:val="24"/>
        </w:rPr>
        <w:t>σ’ εσάς -ε</w:t>
      </w:r>
      <w:r w:rsidRPr="00B93B94">
        <w:rPr>
          <w:rFonts w:eastAsia="Times New Roman"/>
          <w:bCs/>
          <w:szCs w:val="24"/>
        </w:rPr>
        <w:t>σείς έχετε λίγο καιρό</w:t>
      </w:r>
      <w:r>
        <w:rPr>
          <w:rFonts w:eastAsia="Times New Roman"/>
          <w:bCs/>
          <w:szCs w:val="24"/>
        </w:rPr>
        <w:t>-,</w:t>
      </w:r>
      <w:r w:rsidRPr="00B93B94">
        <w:rPr>
          <w:rFonts w:eastAsia="Times New Roman"/>
          <w:bCs/>
          <w:szCs w:val="24"/>
        </w:rPr>
        <w:t xml:space="preserve"> αλ</w:t>
      </w:r>
      <w:r w:rsidRPr="00B93B94">
        <w:rPr>
          <w:rFonts w:eastAsia="Times New Roman"/>
          <w:bCs/>
          <w:szCs w:val="24"/>
        </w:rPr>
        <w:t xml:space="preserve">λά </w:t>
      </w:r>
      <w:r>
        <w:rPr>
          <w:rFonts w:eastAsia="Times New Roman"/>
          <w:bCs/>
          <w:szCs w:val="24"/>
        </w:rPr>
        <w:t xml:space="preserve">αναφέρομαι σε όλη </w:t>
      </w:r>
      <w:r w:rsidRPr="00B93B94">
        <w:rPr>
          <w:rFonts w:eastAsia="Times New Roman"/>
          <w:bCs/>
          <w:szCs w:val="24"/>
        </w:rPr>
        <w:t>την πολιτική</w:t>
      </w:r>
      <w:r>
        <w:rPr>
          <w:rFonts w:eastAsia="Times New Roman"/>
          <w:bCs/>
          <w:szCs w:val="24"/>
        </w:rPr>
        <w:t>.</w:t>
      </w:r>
    </w:p>
    <w:p w14:paraId="1789E855" w14:textId="77777777" w:rsidR="00690103" w:rsidRDefault="0001178F">
      <w:pPr>
        <w:spacing w:line="600" w:lineRule="auto"/>
        <w:ind w:firstLine="720"/>
        <w:jc w:val="both"/>
        <w:rPr>
          <w:rFonts w:eastAsia="Times New Roman"/>
          <w:bCs/>
          <w:szCs w:val="24"/>
        </w:rPr>
      </w:pPr>
      <w:r w:rsidRPr="00B93B94">
        <w:rPr>
          <w:rFonts w:eastAsia="Times New Roman"/>
          <w:bCs/>
          <w:szCs w:val="24"/>
        </w:rPr>
        <w:lastRenderedPageBreak/>
        <w:t>Δυστυχώς</w:t>
      </w:r>
      <w:r>
        <w:rPr>
          <w:rFonts w:eastAsia="Times New Roman"/>
          <w:bCs/>
          <w:szCs w:val="24"/>
        </w:rPr>
        <w:t>,</w:t>
      </w:r>
      <w:r w:rsidRPr="00B93B94">
        <w:rPr>
          <w:rFonts w:eastAsia="Times New Roman"/>
          <w:bCs/>
          <w:szCs w:val="24"/>
        </w:rPr>
        <w:t xml:space="preserve"> αυτά είναι τα πεπραγμένα για το πετρέλαιο</w:t>
      </w:r>
      <w:r>
        <w:rPr>
          <w:rFonts w:eastAsia="Times New Roman"/>
          <w:bCs/>
          <w:szCs w:val="24"/>
        </w:rPr>
        <w:t>,</w:t>
      </w:r>
      <w:r w:rsidRPr="00B93B94">
        <w:rPr>
          <w:rFonts w:eastAsia="Times New Roman"/>
          <w:bCs/>
          <w:szCs w:val="24"/>
        </w:rPr>
        <w:t xml:space="preserve"> το ρεύμα</w:t>
      </w:r>
      <w:r>
        <w:rPr>
          <w:rFonts w:eastAsia="Times New Roman"/>
          <w:bCs/>
          <w:szCs w:val="24"/>
        </w:rPr>
        <w:t>,</w:t>
      </w:r>
      <w:r w:rsidRPr="00B93B94">
        <w:rPr>
          <w:rFonts w:eastAsia="Times New Roman"/>
          <w:bCs/>
          <w:szCs w:val="24"/>
        </w:rPr>
        <w:t xml:space="preserve"> τη φορολογία</w:t>
      </w:r>
      <w:r>
        <w:rPr>
          <w:rFonts w:eastAsia="Times New Roman"/>
          <w:bCs/>
          <w:szCs w:val="24"/>
        </w:rPr>
        <w:t>,</w:t>
      </w:r>
      <w:r w:rsidRPr="00B93B94">
        <w:rPr>
          <w:rFonts w:eastAsia="Times New Roman"/>
          <w:bCs/>
          <w:szCs w:val="24"/>
        </w:rPr>
        <w:t xml:space="preserve"> τις ασφαλιστικές εισφορές</w:t>
      </w:r>
      <w:r>
        <w:rPr>
          <w:rFonts w:eastAsia="Times New Roman"/>
          <w:bCs/>
          <w:szCs w:val="24"/>
        </w:rPr>
        <w:t>, τους</w:t>
      </w:r>
      <w:r w:rsidRPr="00B93B94">
        <w:rPr>
          <w:rFonts w:eastAsia="Times New Roman"/>
          <w:bCs/>
          <w:szCs w:val="24"/>
        </w:rPr>
        <w:t xml:space="preserve"> συνεταιρισμούς</w:t>
      </w:r>
      <w:r>
        <w:rPr>
          <w:rFonts w:eastAsia="Times New Roman"/>
          <w:bCs/>
          <w:szCs w:val="24"/>
        </w:rPr>
        <w:t>,</w:t>
      </w:r>
      <w:r w:rsidRPr="00B93B94">
        <w:rPr>
          <w:rFonts w:eastAsia="Times New Roman"/>
          <w:bCs/>
          <w:szCs w:val="24"/>
        </w:rPr>
        <w:t xml:space="preserve"> τη </w:t>
      </w:r>
      <w:r>
        <w:rPr>
          <w:rFonts w:eastAsia="Times New Roman"/>
          <w:bCs/>
          <w:szCs w:val="24"/>
        </w:rPr>
        <w:t xml:space="preserve">ρευστότητα </w:t>
      </w:r>
      <w:r w:rsidRPr="00B93B94">
        <w:rPr>
          <w:rFonts w:eastAsia="Times New Roman"/>
          <w:bCs/>
          <w:szCs w:val="24"/>
        </w:rPr>
        <w:t>και τις αποζημιώσεις των αγροτών</w:t>
      </w:r>
      <w:r>
        <w:rPr>
          <w:rFonts w:eastAsia="Times New Roman"/>
          <w:bCs/>
          <w:szCs w:val="24"/>
        </w:rPr>
        <w:t>. Θυσιάζεται και η α</w:t>
      </w:r>
      <w:r w:rsidRPr="00B93B94">
        <w:rPr>
          <w:rFonts w:eastAsia="Times New Roman"/>
          <w:bCs/>
          <w:szCs w:val="24"/>
        </w:rPr>
        <w:t>γροτική παραγωγή στο</w:t>
      </w:r>
      <w:r>
        <w:rPr>
          <w:rFonts w:eastAsia="Times New Roman"/>
          <w:bCs/>
          <w:szCs w:val="24"/>
        </w:rPr>
        <w:t>ν</w:t>
      </w:r>
      <w:r w:rsidRPr="00B93B94">
        <w:rPr>
          <w:rFonts w:eastAsia="Times New Roman"/>
          <w:bCs/>
          <w:szCs w:val="24"/>
        </w:rPr>
        <w:t xml:space="preserve"> βωμό των πρωτογενών πλεονασμάτων</w:t>
      </w:r>
      <w:r>
        <w:rPr>
          <w:rFonts w:eastAsia="Times New Roman"/>
          <w:bCs/>
          <w:szCs w:val="24"/>
        </w:rPr>
        <w:t xml:space="preserve">, στο να </w:t>
      </w:r>
      <w:r>
        <w:rPr>
          <w:rFonts w:eastAsia="Times New Roman"/>
          <w:bCs/>
          <w:szCs w:val="24"/>
        </w:rPr>
        <w:t xml:space="preserve">πετύχετε </w:t>
      </w:r>
      <w:r>
        <w:rPr>
          <w:rFonts w:eastAsia="Times New Roman"/>
          <w:bCs/>
          <w:szCs w:val="24"/>
        </w:rPr>
        <w:t xml:space="preserve">δηλαδή </w:t>
      </w:r>
      <w:r w:rsidRPr="00B93B94">
        <w:rPr>
          <w:rFonts w:eastAsia="Times New Roman"/>
          <w:bCs/>
          <w:szCs w:val="24"/>
        </w:rPr>
        <w:t xml:space="preserve">υπερβολικά πρωτογενή πλεονάσματα για να </w:t>
      </w:r>
      <w:r w:rsidRPr="00B93B94">
        <w:rPr>
          <w:rFonts w:eastAsia="Times New Roman"/>
          <w:bCs/>
          <w:szCs w:val="24"/>
        </w:rPr>
        <w:t>μοιράζ</w:t>
      </w:r>
      <w:r>
        <w:rPr>
          <w:rFonts w:eastAsia="Times New Roman"/>
          <w:bCs/>
          <w:szCs w:val="24"/>
        </w:rPr>
        <w:t>ετε</w:t>
      </w:r>
      <w:r w:rsidRPr="00B93B94">
        <w:rPr>
          <w:rFonts w:eastAsia="Times New Roman"/>
          <w:bCs/>
          <w:szCs w:val="24"/>
        </w:rPr>
        <w:t xml:space="preserve"> </w:t>
      </w:r>
      <w:r w:rsidRPr="00B93B94">
        <w:rPr>
          <w:rFonts w:eastAsia="Times New Roman"/>
          <w:bCs/>
          <w:szCs w:val="24"/>
        </w:rPr>
        <w:t>ένα ελάχιστο ποσ</w:t>
      </w:r>
      <w:r>
        <w:rPr>
          <w:rFonts w:eastAsia="Times New Roman"/>
          <w:bCs/>
          <w:szCs w:val="24"/>
        </w:rPr>
        <w:t xml:space="preserve">ό στη συνέχεια. Είναι μια λαθεμένη </w:t>
      </w:r>
      <w:r w:rsidRPr="00B93B94">
        <w:rPr>
          <w:rFonts w:eastAsia="Times New Roman"/>
          <w:bCs/>
          <w:szCs w:val="24"/>
        </w:rPr>
        <w:t xml:space="preserve">πολιτική και για να </w:t>
      </w:r>
      <w:r>
        <w:rPr>
          <w:rFonts w:eastAsia="Times New Roman"/>
          <w:bCs/>
          <w:szCs w:val="24"/>
        </w:rPr>
        <w:t xml:space="preserve">τα </w:t>
      </w:r>
      <w:r w:rsidRPr="00B93B94">
        <w:rPr>
          <w:rFonts w:eastAsia="Times New Roman"/>
          <w:bCs/>
          <w:szCs w:val="24"/>
        </w:rPr>
        <w:t xml:space="preserve">πετύχουμε αυτά </w:t>
      </w:r>
      <w:r>
        <w:rPr>
          <w:rFonts w:eastAsia="Times New Roman"/>
          <w:bCs/>
          <w:szCs w:val="24"/>
        </w:rPr>
        <w:t xml:space="preserve">εφαρμόζετε </w:t>
      </w:r>
      <w:proofErr w:type="spellStart"/>
      <w:r w:rsidRPr="00B93B94">
        <w:rPr>
          <w:rFonts w:eastAsia="Times New Roman"/>
          <w:bCs/>
          <w:szCs w:val="24"/>
        </w:rPr>
        <w:t>υπερφορολόγηση</w:t>
      </w:r>
      <w:proofErr w:type="spellEnd"/>
      <w:r w:rsidRPr="00B93B94">
        <w:rPr>
          <w:rFonts w:eastAsia="Times New Roman"/>
          <w:bCs/>
          <w:szCs w:val="24"/>
        </w:rPr>
        <w:t xml:space="preserve"> και </w:t>
      </w:r>
      <w:r>
        <w:rPr>
          <w:rFonts w:eastAsia="Times New Roman"/>
          <w:bCs/>
          <w:szCs w:val="24"/>
        </w:rPr>
        <w:t xml:space="preserve">στον αγροτικό τομέα, </w:t>
      </w:r>
      <w:r w:rsidRPr="00B93B94">
        <w:rPr>
          <w:rFonts w:eastAsia="Times New Roman"/>
          <w:bCs/>
          <w:szCs w:val="24"/>
        </w:rPr>
        <w:t xml:space="preserve">διότι </w:t>
      </w:r>
      <w:r>
        <w:rPr>
          <w:rFonts w:eastAsia="Times New Roman"/>
          <w:bCs/>
          <w:szCs w:val="24"/>
        </w:rPr>
        <w:t>αν</w:t>
      </w:r>
      <w:r>
        <w:rPr>
          <w:rFonts w:eastAsia="Times New Roman"/>
          <w:bCs/>
          <w:szCs w:val="24"/>
        </w:rPr>
        <w:t xml:space="preserve"> </w:t>
      </w:r>
      <w:r w:rsidRPr="00B93B94">
        <w:rPr>
          <w:rFonts w:eastAsia="Times New Roman"/>
          <w:bCs/>
          <w:szCs w:val="24"/>
        </w:rPr>
        <w:t>δ</w:t>
      </w:r>
      <w:r>
        <w:rPr>
          <w:rFonts w:eastAsia="Times New Roman"/>
          <w:bCs/>
          <w:szCs w:val="24"/>
        </w:rPr>
        <w:t>εν υπάρχει ένα συνολικό σχέδιο α</w:t>
      </w:r>
      <w:r w:rsidRPr="00B93B94">
        <w:rPr>
          <w:rFonts w:eastAsia="Times New Roman"/>
          <w:bCs/>
          <w:szCs w:val="24"/>
        </w:rPr>
        <w:t>νασυγκρότησης</w:t>
      </w:r>
      <w:r>
        <w:rPr>
          <w:rFonts w:eastAsia="Times New Roman"/>
          <w:bCs/>
          <w:szCs w:val="24"/>
        </w:rPr>
        <w:t>,</w:t>
      </w:r>
      <w:r w:rsidRPr="00B93B94">
        <w:rPr>
          <w:rFonts w:eastAsia="Times New Roman"/>
          <w:bCs/>
          <w:szCs w:val="24"/>
        </w:rPr>
        <w:t xml:space="preserve"> δεν έχει η </w:t>
      </w:r>
      <w:r>
        <w:rPr>
          <w:rFonts w:eastAsia="Times New Roman"/>
          <w:bCs/>
          <w:szCs w:val="24"/>
        </w:rPr>
        <w:t>α</w:t>
      </w:r>
      <w:r w:rsidRPr="00B93B94">
        <w:rPr>
          <w:rFonts w:eastAsia="Times New Roman"/>
          <w:bCs/>
          <w:szCs w:val="24"/>
        </w:rPr>
        <w:t xml:space="preserve">γροτική παραγωγή </w:t>
      </w:r>
      <w:r>
        <w:rPr>
          <w:rFonts w:eastAsia="Times New Roman"/>
          <w:bCs/>
          <w:szCs w:val="24"/>
        </w:rPr>
        <w:t xml:space="preserve">ένα </w:t>
      </w:r>
      <w:r w:rsidRPr="00B93B94">
        <w:rPr>
          <w:rFonts w:eastAsia="Times New Roman"/>
          <w:bCs/>
          <w:szCs w:val="24"/>
        </w:rPr>
        <w:t>ειδικό καθεστώς φορολόγησης</w:t>
      </w:r>
      <w:r>
        <w:rPr>
          <w:rFonts w:eastAsia="Times New Roman"/>
          <w:bCs/>
          <w:szCs w:val="24"/>
        </w:rPr>
        <w:t>.</w:t>
      </w:r>
    </w:p>
    <w:p w14:paraId="1789E856" w14:textId="77777777" w:rsidR="00690103" w:rsidRDefault="0001178F">
      <w:pPr>
        <w:spacing w:line="600" w:lineRule="auto"/>
        <w:ind w:firstLine="720"/>
        <w:jc w:val="both"/>
        <w:rPr>
          <w:rFonts w:eastAsia="Times New Roman"/>
          <w:bCs/>
          <w:szCs w:val="24"/>
        </w:rPr>
      </w:pPr>
      <w:r>
        <w:rPr>
          <w:rFonts w:eastAsia="Times New Roman"/>
          <w:bCs/>
          <w:szCs w:val="24"/>
        </w:rPr>
        <w:t xml:space="preserve">Τα ίδια συμβαίνουν και με την ελληνική κτηνοτροφία. Σήμερα ο κλάδος </w:t>
      </w:r>
      <w:proofErr w:type="spellStart"/>
      <w:r>
        <w:rPr>
          <w:rFonts w:eastAsia="Times New Roman"/>
          <w:bCs/>
          <w:szCs w:val="24"/>
        </w:rPr>
        <w:t>αιγοπροβατοτροφίας</w:t>
      </w:r>
      <w:proofErr w:type="spellEnd"/>
      <w:r>
        <w:rPr>
          <w:rFonts w:eastAsia="Times New Roman"/>
          <w:bCs/>
          <w:szCs w:val="24"/>
        </w:rPr>
        <w:t>, εκεί δηλαδή ό</w:t>
      </w:r>
      <w:r w:rsidRPr="00B93B94">
        <w:rPr>
          <w:rFonts w:eastAsia="Times New Roman"/>
          <w:bCs/>
          <w:szCs w:val="24"/>
        </w:rPr>
        <w:t>που η χώρα έχει συγκριτικά πλεονεκτήματα για</w:t>
      </w:r>
      <w:r w:rsidRPr="00B93B94">
        <w:rPr>
          <w:rFonts w:eastAsia="Times New Roman"/>
          <w:bCs/>
          <w:szCs w:val="24"/>
        </w:rPr>
        <w:t xml:space="preserve"> </w:t>
      </w:r>
      <w:r>
        <w:rPr>
          <w:rFonts w:eastAsia="Times New Roman"/>
          <w:bCs/>
          <w:szCs w:val="24"/>
        </w:rPr>
        <w:t xml:space="preserve">την ανάπτυξή του, είναι σε </w:t>
      </w:r>
      <w:r w:rsidRPr="00B93B94">
        <w:rPr>
          <w:rFonts w:eastAsia="Times New Roman"/>
          <w:bCs/>
          <w:szCs w:val="24"/>
        </w:rPr>
        <w:t>πολύ δύσκολη κατάσταση</w:t>
      </w:r>
      <w:r>
        <w:rPr>
          <w:rFonts w:eastAsia="Times New Roman"/>
          <w:bCs/>
          <w:szCs w:val="24"/>
        </w:rPr>
        <w:t>. Υπάρχουν</w:t>
      </w:r>
      <w:r w:rsidRPr="00B93B94">
        <w:rPr>
          <w:rFonts w:eastAsia="Times New Roman"/>
          <w:bCs/>
          <w:szCs w:val="24"/>
        </w:rPr>
        <w:t xml:space="preserve"> ανοιχτές τιμές πωλήσεων</w:t>
      </w:r>
      <w:r>
        <w:rPr>
          <w:rFonts w:eastAsia="Times New Roman"/>
          <w:bCs/>
          <w:szCs w:val="24"/>
        </w:rPr>
        <w:t>,</w:t>
      </w:r>
      <w:r w:rsidRPr="00B93B94">
        <w:rPr>
          <w:rFonts w:eastAsia="Times New Roman"/>
          <w:bCs/>
          <w:szCs w:val="24"/>
        </w:rPr>
        <w:t xml:space="preserve"> χωρίς συμβόλαια</w:t>
      </w:r>
      <w:r>
        <w:rPr>
          <w:rFonts w:eastAsia="Times New Roman"/>
          <w:bCs/>
          <w:szCs w:val="24"/>
        </w:rPr>
        <w:t xml:space="preserve">, αθρόες </w:t>
      </w:r>
      <w:r w:rsidRPr="00B93B94">
        <w:rPr>
          <w:rFonts w:eastAsia="Times New Roman"/>
          <w:bCs/>
          <w:szCs w:val="24"/>
        </w:rPr>
        <w:t>εισαγωγές</w:t>
      </w:r>
      <w:r>
        <w:rPr>
          <w:rFonts w:eastAsia="Times New Roman"/>
          <w:bCs/>
          <w:szCs w:val="24"/>
        </w:rPr>
        <w:t>,</w:t>
      </w:r>
      <w:r w:rsidRPr="00B93B94">
        <w:rPr>
          <w:rFonts w:eastAsia="Times New Roman"/>
          <w:bCs/>
          <w:szCs w:val="24"/>
        </w:rPr>
        <w:t xml:space="preserve"> χωρίς έλεγχο</w:t>
      </w:r>
      <w:r>
        <w:rPr>
          <w:rFonts w:eastAsia="Times New Roman"/>
          <w:bCs/>
          <w:szCs w:val="24"/>
        </w:rPr>
        <w:t>,</w:t>
      </w:r>
      <w:r w:rsidRPr="00B93B94">
        <w:rPr>
          <w:rFonts w:eastAsia="Times New Roman"/>
          <w:bCs/>
          <w:szCs w:val="24"/>
        </w:rPr>
        <w:t xml:space="preserve"> αβεβαιότητα</w:t>
      </w:r>
      <w:r>
        <w:rPr>
          <w:rFonts w:eastAsia="Times New Roman"/>
          <w:bCs/>
          <w:szCs w:val="24"/>
        </w:rPr>
        <w:t xml:space="preserve"> σ</w:t>
      </w:r>
      <w:r w:rsidRPr="00B93B94">
        <w:rPr>
          <w:rFonts w:eastAsia="Times New Roman"/>
          <w:bCs/>
          <w:szCs w:val="24"/>
        </w:rPr>
        <w:t>τον πα</w:t>
      </w:r>
      <w:r>
        <w:rPr>
          <w:rFonts w:eastAsia="Times New Roman"/>
          <w:bCs/>
          <w:szCs w:val="24"/>
        </w:rPr>
        <w:t xml:space="preserve">ραγωγό </w:t>
      </w:r>
      <w:r w:rsidRPr="00B93B94">
        <w:rPr>
          <w:rFonts w:eastAsia="Times New Roman"/>
          <w:bCs/>
          <w:szCs w:val="24"/>
        </w:rPr>
        <w:t>για την επόμενη μέρα</w:t>
      </w:r>
      <w:r>
        <w:rPr>
          <w:rFonts w:eastAsia="Times New Roman"/>
          <w:bCs/>
          <w:szCs w:val="24"/>
        </w:rPr>
        <w:t>.</w:t>
      </w:r>
    </w:p>
    <w:p w14:paraId="1789E857" w14:textId="77777777" w:rsidR="00690103" w:rsidRDefault="0001178F">
      <w:pPr>
        <w:spacing w:line="600" w:lineRule="auto"/>
        <w:ind w:firstLine="720"/>
        <w:jc w:val="both"/>
        <w:rPr>
          <w:rFonts w:eastAsia="Times New Roman"/>
          <w:bCs/>
          <w:szCs w:val="24"/>
        </w:rPr>
      </w:pPr>
      <w:r>
        <w:rPr>
          <w:rFonts w:eastAsia="Times New Roman"/>
          <w:bCs/>
          <w:szCs w:val="24"/>
        </w:rPr>
        <w:lastRenderedPageBreak/>
        <w:t>Α</w:t>
      </w:r>
      <w:r w:rsidRPr="00B93B94">
        <w:rPr>
          <w:rFonts w:eastAsia="Times New Roman"/>
          <w:bCs/>
          <w:szCs w:val="24"/>
        </w:rPr>
        <w:t>πό την άλλη πλευρά</w:t>
      </w:r>
      <w:r>
        <w:rPr>
          <w:rFonts w:eastAsia="Times New Roman"/>
          <w:bCs/>
          <w:szCs w:val="24"/>
        </w:rPr>
        <w:t>,</w:t>
      </w:r>
      <w:r w:rsidRPr="00B93B94">
        <w:rPr>
          <w:rFonts w:eastAsia="Times New Roman"/>
          <w:bCs/>
          <w:szCs w:val="24"/>
        </w:rPr>
        <w:t xml:space="preserve"> οι κτηνοτρόφοι καλούνται να αντιμετωπίσουν την υψηλή</w:t>
      </w:r>
      <w:r w:rsidRPr="00B93B94">
        <w:rPr>
          <w:rFonts w:eastAsia="Times New Roman"/>
          <w:bCs/>
          <w:szCs w:val="24"/>
        </w:rPr>
        <w:t xml:space="preserve"> φορολόγηση</w:t>
      </w:r>
      <w:r>
        <w:rPr>
          <w:rFonts w:eastAsia="Times New Roman"/>
          <w:bCs/>
          <w:szCs w:val="24"/>
        </w:rPr>
        <w:t>, τι</w:t>
      </w:r>
      <w:r w:rsidRPr="00B93B94">
        <w:rPr>
          <w:rFonts w:eastAsia="Times New Roman"/>
          <w:bCs/>
          <w:szCs w:val="24"/>
        </w:rPr>
        <w:t>ς υπέρμετρ</w:t>
      </w:r>
      <w:r>
        <w:rPr>
          <w:rFonts w:eastAsia="Times New Roman"/>
          <w:bCs/>
          <w:szCs w:val="24"/>
        </w:rPr>
        <w:t>ε</w:t>
      </w:r>
      <w:r w:rsidRPr="00B93B94">
        <w:rPr>
          <w:rFonts w:eastAsia="Times New Roman"/>
          <w:bCs/>
          <w:szCs w:val="24"/>
        </w:rPr>
        <w:t>ς ασφαλιστικές εισφορές</w:t>
      </w:r>
      <w:r>
        <w:rPr>
          <w:rFonts w:eastAsia="Times New Roman"/>
          <w:bCs/>
          <w:szCs w:val="24"/>
        </w:rPr>
        <w:t>,</w:t>
      </w:r>
      <w:r w:rsidRPr="00B93B94">
        <w:rPr>
          <w:rFonts w:eastAsia="Times New Roman"/>
          <w:bCs/>
          <w:szCs w:val="24"/>
        </w:rPr>
        <w:t xml:space="preserve"> τα υψηλά επίπεδα </w:t>
      </w:r>
      <w:r>
        <w:rPr>
          <w:rFonts w:eastAsia="Times New Roman"/>
          <w:bCs/>
          <w:szCs w:val="24"/>
        </w:rPr>
        <w:t xml:space="preserve">δανεισμού, </w:t>
      </w:r>
      <w:r w:rsidRPr="00B93B94">
        <w:rPr>
          <w:rFonts w:eastAsia="Times New Roman"/>
          <w:bCs/>
          <w:szCs w:val="24"/>
        </w:rPr>
        <w:t>τις τιμές στις ζωοτροφές</w:t>
      </w:r>
      <w:r>
        <w:rPr>
          <w:rFonts w:eastAsia="Times New Roman"/>
          <w:bCs/>
          <w:szCs w:val="24"/>
        </w:rPr>
        <w:t>, σ</w:t>
      </w:r>
      <w:r w:rsidRPr="00B93B94">
        <w:rPr>
          <w:rFonts w:eastAsia="Times New Roman"/>
          <w:bCs/>
          <w:szCs w:val="24"/>
        </w:rPr>
        <w:t xml:space="preserve">τα καύσιμα και σε </w:t>
      </w:r>
      <w:r>
        <w:rPr>
          <w:rFonts w:eastAsia="Times New Roman"/>
          <w:bCs/>
          <w:szCs w:val="24"/>
        </w:rPr>
        <w:t>κ</w:t>
      </w:r>
      <w:r w:rsidRPr="00B93B94">
        <w:rPr>
          <w:rFonts w:eastAsia="Times New Roman"/>
          <w:bCs/>
          <w:szCs w:val="24"/>
        </w:rPr>
        <w:t>άθε είδους εφόδια</w:t>
      </w:r>
      <w:r>
        <w:rPr>
          <w:rFonts w:eastAsia="Times New Roman"/>
          <w:bCs/>
          <w:szCs w:val="24"/>
        </w:rPr>
        <w:t>.</w:t>
      </w:r>
    </w:p>
    <w:p w14:paraId="1789E858" w14:textId="77777777" w:rsidR="00690103" w:rsidRDefault="0001178F">
      <w:pPr>
        <w:spacing w:line="600" w:lineRule="auto"/>
        <w:ind w:firstLine="720"/>
        <w:jc w:val="both"/>
        <w:rPr>
          <w:rFonts w:eastAsia="Times New Roman"/>
          <w:bCs/>
          <w:szCs w:val="24"/>
        </w:rPr>
      </w:pPr>
      <w:r>
        <w:rPr>
          <w:rFonts w:eastAsia="Times New Roman"/>
          <w:bCs/>
          <w:szCs w:val="24"/>
        </w:rPr>
        <w:t>Η θεσμοθέτηση τ</w:t>
      </w:r>
      <w:r w:rsidRPr="00B93B94">
        <w:rPr>
          <w:rFonts w:eastAsia="Times New Roman"/>
          <w:bCs/>
          <w:szCs w:val="24"/>
        </w:rPr>
        <w:t xml:space="preserve">ων </w:t>
      </w:r>
      <w:r>
        <w:rPr>
          <w:rFonts w:eastAsia="Times New Roman"/>
          <w:bCs/>
          <w:szCs w:val="24"/>
        </w:rPr>
        <w:t xml:space="preserve">εξήντα ημερών ως το μάξιμουμ </w:t>
      </w:r>
      <w:r w:rsidRPr="00B93B94">
        <w:rPr>
          <w:rFonts w:eastAsia="Times New Roman"/>
          <w:bCs/>
          <w:szCs w:val="24"/>
        </w:rPr>
        <w:t xml:space="preserve">περιθώριο </w:t>
      </w:r>
      <w:r>
        <w:rPr>
          <w:rFonts w:eastAsia="Times New Roman"/>
          <w:bCs/>
          <w:szCs w:val="24"/>
        </w:rPr>
        <w:t xml:space="preserve">για </w:t>
      </w:r>
      <w:r w:rsidRPr="00B93B94">
        <w:rPr>
          <w:rFonts w:eastAsia="Times New Roman"/>
          <w:bCs/>
          <w:szCs w:val="24"/>
        </w:rPr>
        <w:t xml:space="preserve">την πληρωμή του παραγωγού στην πράξη </w:t>
      </w:r>
      <w:r>
        <w:rPr>
          <w:rFonts w:eastAsia="Times New Roman"/>
          <w:bCs/>
          <w:szCs w:val="24"/>
        </w:rPr>
        <w:t>-</w:t>
      </w:r>
      <w:r w:rsidRPr="00B93B94">
        <w:rPr>
          <w:rFonts w:eastAsia="Times New Roman"/>
          <w:bCs/>
          <w:szCs w:val="24"/>
        </w:rPr>
        <w:t>σας το είπα κ</w:t>
      </w:r>
      <w:r w:rsidRPr="00B93B94">
        <w:rPr>
          <w:rFonts w:eastAsia="Times New Roman"/>
          <w:bCs/>
          <w:szCs w:val="24"/>
        </w:rPr>
        <w:t xml:space="preserve">αι την προηγούμενη φορά και </w:t>
      </w:r>
      <w:r>
        <w:rPr>
          <w:rFonts w:eastAsia="Times New Roman"/>
          <w:bCs/>
          <w:szCs w:val="24"/>
        </w:rPr>
        <w:t xml:space="preserve">για </w:t>
      </w:r>
      <w:r w:rsidRPr="00B93B94">
        <w:rPr>
          <w:rFonts w:eastAsia="Times New Roman"/>
          <w:bCs/>
          <w:szCs w:val="24"/>
        </w:rPr>
        <w:t>αυτό πρέπε</w:t>
      </w:r>
      <w:r>
        <w:rPr>
          <w:rFonts w:eastAsia="Times New Roman"/>
          <w:bCs/>
          <w:szCs w:val="24"/>
        </w:rPr>
        <w:t>ι να επιληφθείτε στην Κ</w:t>
      </w:r>
      <w:r w:rsidRPr="00B93B94">
        <w:rPr>
          <w:rFonts w:eastAsia="Times New Roman"/>
          <w:bCs/>
          <w:szCs w:val="24"/>
        </w:rPr>
        <w:t>υβέρνηση</w:t>
      </w:r>
      <w:r>
        <w:rPr>
          <w:rFonts w:eastAsia="Times New Roman"/>
          <w:bCs/>
          <w:szCs w:val="24"/>
        </w:rPr>
        <w:t>-</w:t>
      </w:r>
      <w:r w:rsidRPr="00B93B94">
        <w:rPr>
          <w:rFonts w:eastAsia="Times New Roman"/>
          <w:bCs/>
          <w:szCs w:val="24"/>
        </w:rPr>
        <w:t xml:space="preserve"> αποδεικνύεται γράμμα κεν</w:t>
      </w:r>
      <w:r>
        <w:rPr>
          <w:rFonts w:eastAsia="Times New Roman"/>
          <w:bCs/>
          <w:szCs w:val="24"/>
        </w:rPr>
        <w:t>ό</w:t>
      </w:r>
      <w:r w:rsidRPr="00B93B94">
        <w:rPr>
          <w:rFonts w:eastAsia="Times New Roman"/>
          <w:bCs/>
          <w:szCs w:val="24"/>
        </w:rPr>
        <w:t xml:space="preserve"> περιεχομένου</w:t>
      </w:r>
      <w:r>
        <w:rPr>
          <w:rFonts w:eastAsia="Times New Roman"/>
          <w:bCs/>
          <w:szCs w:val="24"/>
        </w:rPr>
        <w:t>. Μ</w:t>
      </w:r>
      <w:r w:rsidRPr="00B93B94">
        <w:rPr>
          <w:rFonts w:eastAsia="Times New Roman"/>
          <w:bCs/>
          <w:szCs w:val="24"/>
        </w:rPr>
        <w:t>ας το λένε όλ</w:t>
      </w:r>
      <w:r>
        <w:rPr>
          <w:rFonts w:eastAsia="Times New Roman"/>
          <w:bCs/>
          <w:szCs w:val="24"/>
        </w:rPr>
        <w:t>οι οι κτηνοτρόφοι. Ο</w:t>
      </w:r>
      <w:r w:rsidRPr="00B93B94">
        <w:rPr>
          <w:rFonts w:eastAsia="Times New Roman"/>
          <w:bCs/>
          <w:szCs w:val="24"/>
        </w:rPr>
        <w:t>ύτε μ</w:t>
      </w:r>
      <w:r>
        <w:rPr>
          <w:rFonts w:eastAsia="Times New Roman"/>
          <w:bCs/>
          <w:szCs w:val="24"/>
        </w:rPr>
        <w:t>ι</w:t>
      </w:r>
      <w:r w:rsidRPr="00B93B94">
        <w:rPr>
          <w:rFonts w:eastAsia="Times New Roman"/>
          <w:bCs/>
          <w:szCs w:val="24"/>
        </w:rPr>
        <w:t>α</w:t>
      </w:r>
      <w:r>
        <w:rPr>
          <w:rFonts w:eastAsia="Times New Roman"/>
          <w:bCs/>
          <w:szCs w:val="24"/>
        </w:rPr>
        <w:t>,</w:t>
      </w:r>
      <w:r w:rsidRPr="00B93B94">
        <w:rPr>
          <w:rFonts w:eastAsia="Times New Roman"/>
          <w:bCs/>
          <w:szCs w:val="24"/>
        </w:rPr>
        <w:t xml:space="preserve"> έστω προσχηματική</w:t>
      </w:r>
      <w:r>
        <w:rPr>
          <w:rFonts w:eastAsia="Times New Roman"/>
          <w:bCs/>
          <w:szCs w:val="24"/>
        </w:rPr>
        <w:t>,</w:t>
      </w:r>
      <w:r w:rsidRPr="00B93B94">
        <w:rPr>
          <w:rFonts w:eastAsia="Times New Roman"/>
          <w:bCs/>
          <w:szCs w:val="24"/>
        </w:rPr>
        <w:t xml:space="preserve"> παραπομπή</w:t>
      </w:r>
      <w:r>
        <w:rPr>
          <w:rFonts w:eastAsia="Times New Roman"/>
          <w:bCs/>
          <w:szCs w:val="24"/>
        </w:rPr>
        <w:t xml:space="preserve"> </w:t>
      </w:r>
      <w:r w:rsidRPr="00B93B94">
        <w:rPr>
          <w:rFonts w:eastAsia="Times New Roman"/>
          <w:bCs/>
          <w:szCs w:val="24"/>
        </w:rPr>
        <w:t xml:space="preserve">του θέματος των εναρμονισμένων πρακτικών των γαλακτοβιομηχανιών στην Επιτροπή Ανταγωνισμού δεν </w:t>
      </w:r>
      <w:r>
        <w:rPr>
          <w:rFonts w:eastAsia="Times New Roman"/>
          <w:bCs/>
          <w:szCs w:val="24"/>
        </w:rPr>
        <w:t>έγινε, ο</w:t>
      </w:r>
      <w:r w:rsidRPr="00B93B94">
        <w:rPr>
          <w:rFonts w:eastAsia="Times New Roman"/>
          <w:bCs/>
          <w:szCs w:val="24"/>
        </w:rPr>
        <w:t>ύτε καν υλοποίησ</w:t>
      </w:r>
      <w:r>
        <w:rPr>
          <w:rFonts w:eastAsia="Times New Roman"/>
          <w:bCs/>
          <w:szCs w:val="24"/>
        </w:rPr>
        <w:t>η των ε</w:t>
      </w:r>
      <w:r w:rsidRPr="00B93B94">
        <w:rPr>
          <w:rFonts w:eastAsia="Times New Roman"/>
          <w:bCs/>
          <w:szCs w:val="24"/>
        </w:rPr>
        <w:t>λ</w:t>
      </w:r>
      <w:r>
        <w:rPr>
          <w:rFonts w:eastAsia="Times New Roman"/>
          <w:bCs/>
          <w:szCs w:val="24"/>
        </w:rPr>
        <w:t>έγχων</w:t>
      </w:r>
      <w:r w:rsidRPr="00B93B94">
        <w:rPr>
          <w:rFonts w:eastAsia="Times New Roman"/>
          <w:bCs/>
          <w:szCs w:val="24"/>
        </w:rPr>
        <w:t xml:space="preserve"> για τις παράνομες </w:t>
      </w:r>
      <w:proofErr w:type="spellStart"/>
      <w:r w:rsidRPr="00B93B94">
        <w:rPr>
          <w:rFonts w:eastAsia="Times New Roman"/>
          <w:bCs/>
          <w:szCs w:val="24"/>
        </w:rPr>
        <w:t>ελληνοποιήσεις</w:t>
      </w:r>
      <w:proofErr w:type="spellEnd"/>
      <w:r w:rsidRPr="00B93B94">
        <w:rPr>
          <w:rFonts w:eastAsia="Times New Roman"/>
          <w:bCs/>
          <w:szCs w:val="24"/>
        </w:rPr>
        <w:t xml:space="preserve"> </w:t>
      </w:r>
      <w:r>
        <w:rPr>
          <w:rFonts w:eastAsia="Times New Roman"/>
          <w:bCs/>
          <w:szCs w:val="24"/>
        </w:rPr>
        <w:t>που ανακοινώθηκαν. Α</w:t>
      </w:r>
      <w:r w:rsidRPr="00B93B94">
        <w:rPr>
          <w:rFonts w:eastAsia="Times New Roman"/>
          <w:bCs/>
          <w:szCs w:val="24"/>
        </w:rPr>
        <w:t>ντιθέτως</w:t>
      </w:r>
      <w:r>
        <w:rPr>
          <w:rFonts w:eastAsia="Times New Roman"/>
          <w:bCs/>
          <w:szCs w:val="24"/>
        </w:rPr>
        <w:t>,</w:t>
      </w:r>
      <w:r w:rsidRPr="00B93B94">
        <w:rPr>
          <w:rFonts w:eastAsia="Times New Roman"/>
          <w:bCs/>
          <w:szCs w:val="24"/>
        </w:rPr>
        <w:t xml:space="preserve"> καταργήθηκαν και </w:t>
      </w:r>
      <w:r>
        <w:rPr>
          <w:rFonts w:eastAsia="Times New Roman"/>
          <w:bCs/>
          <w:szCs w:val="24"/>
        </w:rPr>
        <w:t xml:space="preserve">οι έλεγχοι στο </w:t>
      </w:r>
      <w:r w:rsidRPr="00B93B94">
        <w:rPr>
          <w:rFonts w:eastAsia="Times New Roman"/>
          <w:bCs/>
          <w:szCs w:val="24"/>
        </w:rPr>
        <w:t>κρέας</w:t>
      </w:r>
      <w:r>
        <w:rPr>
          <w:rFonts w:eastAsia="Times New Roman"/>
          <w:bCs/>
          <w:szCs w:val="24"/>
        </w:rPr>
        <w:t>. Χ</w:t>
      </w:r>
      <w:r w:rsidRPr="00B93B94">
        <w:rPr>
          <w:rFonts w:eastAsia="Times New Roman"/>
          <w:bCs/>
          <w:szCs w:val="24"/>
        </w:rPr>
        <w:t>ρησιμοποιείτ</w:t>
      </w:r>
      <w:r>
        <w:rPr>
          <w:rFonts w:eastAsia="Times New Roman"/>
          <w:bCs/>
          <w:szCs w:val="24"/>
        </w:rPr>
        <w:t>ε</w:t>
      </w:r>
      <w:r w:rsidRPr="00B93B94">
        <w:rPr>
          <w:rFonts w:eastAsia="Times New Roman"/>
          <w:bCs/>
          <w:szCs w:val="24"/>
        </w:rPr>
        <w:t xml:space="preserve"> ως </w:t>
      </w:r>
      <w:r>
        <w:rPr>
          <w:rFonts w:eastAsia="Times New Roman"/>
          <w:bCs/>
          <w:szCs w:val="24"/>
        </w:rPr>
        <w:t>«χ</w:t>
      </w:r>
      <w:r w:rsidRPr="00B93B94">
        <w:rPr>
          <w:rFonts w:eastAsia="Times New Roman"/>
          <w:bCs/>
          <w:szCs w:val="24"/>
        </w:rPr>
        <w:t>ά</w:t>
      </w:r>
      <w:r>
        <w:rPr>
          <w:rFonts w:eastAsia="Times New Roman"/>
          <w:bCs/>
          <w:szCs w:val="24"/>
        </w:rPr>
        <w:t>π</w:t>
      </w:r>
      <w:r w:rsidRPr="00B93B94">
        <w:rPr>
          <w:rFonts w:eastAsia="Times New Roman"/>
          <w:bCs/>
          <w:szCs w:val="24"/>
        </w:rPr>
        <w:t>ι</w:t>
      </w:r>
      <w:r>
        <w:rPr>
          <w:rFonts w:eastAsia="Times New Roman"/>
          <w:bCs/>
          <w:szCs w:val="24"/>
        </w:rPr>
        <w:t>»</w:t>
      </w:r>
      <w:r w:rsidRPr="00B93B94">
        <w:rPr>
          <w:rFonts w:eastAsia="Times New Roman"/>
          <w:bCs/>
          <w:szCs w:val="24"/>
        </w:rPr>
        <w:t xml:space="preserve"> το </w:t>
      </w:r>
      <w:r>
        <w:rPr>
          <w:rFonts w:eastAsia="Times New Roman"/>
          <w:bCs/>
          <w:szCs w:val="24"/>
          <w:lang w:val="en-US"/>
        </w:rPr>
        <w:t>de</w:t>
      </w:r>
      <w:r w:rsidRPr="00F60020">
        <w:rPr>
          <w:rFonts w:eastAsia="Times New Roman"/>
          <w:bCs/>
          <w:szCs w:val="24"/>
        </w:rPr>
        <w:t xml:space="preserve"> </w:t>
      </w:r>
      <w:proofErr w:type="spellStart"/>
      <w:r>
        <w:rPr>
          <w:rFonts w:eastAsia="Times New Roman"/>
          <w:bCs/>
          <w:szCs w:val="24"/>
          <w:lang w:val="en-US"/>
        </w:rPr>
        <w:t>minimis</w:t>
      </w:r>
      <w:proofErr w:type="spellEnd"/>
      <w:r w:rsidRPr="00F60020">
        <w:rPr>
          <w:rFonts w:eastAsia="Times New Roman"/>
          <w:bCs/>
          <w:szCs w:val="24"/>
        </w:rPr>
        <w:t xml:space="preserve">. </w:t>
      </w:r>
      <w:r>
        <w:rPr>
          <w:rFonts w:eastAsia="Times New Roman"/>
          <w:bCs/>
          <w:szCs w:val="24"/>
        </w:rPr>
        <w:t>Δ</w:t>
      </w:r>
      <w:r w:rsidRPr="00B93B94">
        <w:rPr>
          <w:rFonts w:eastAsia="Times New Roman"/>
          <w:bCs/>
          <w:szCs w:val="24"/>
        </w:rPr>
        <w:t xml:space="preserve">εν </w:t>
      </w:r>
      <w:r>
        <w:rPr>
          <w:rFonts w:eastAsia="Times New Roman"/>
          <w:bCs/>
          <w:szCs w:val="24"/>
        </w:rPr>
        <w:t>λύνονται, όμως,</w:t>
      </w:r>
      <w:r w:rsidRPr="00B93B94">
        <w:rPr>
          <w:rFonts w:eastAsia="Times New Roman"/>
          <w:bCs/>
          <w:szCs w:val="24"/>
        </w:rPr>
        <w:t xml:space="preserve"> </w:t>
      </w:r>
      <w:r>
        <w:rPr>
          <w:rFonts w:eastAsia="Times New Roman"/>
          <w:bCs/>
          <w:szCs w:val="24"/>
        </w:rPr>
        <w:t xml:space="preserve">έτσι όλα </w:t>
      </w:r>
      <w:r w:rsidRPr="00B93B94">
        <w:rPr>
          <w:rFonts w:eastAsia="Times New Roman"/>
          <w:bCs/>
          <w:szCs w:val="24"/>
        </w:rPr>
        <w:t>τα προβλήματα</w:t>
      </w:r>
      <w:r>
        <w:rPr>
          <w:rFonts w:eastAsia="Times New Roman"/>
          <w:bCs/>
          <w:szCs w:val="24"/>
        </w:rPr>
        <w:t>.</w:t>
      </w:r>
    </w:p>
    <w:p w14:paraId="1789E859"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bCs/>
          <w:szCs w:val="24"/>
        </w:rPr>
        <w:t xml:space="preserve">Θέτω </w:t>
      </w:r>
      <w:r w:rsidRPr="00B93B94">
        <w:rPr>
          <w:rFonts w:eastAsia="Times New Roman"/>
          <w:bCs/>
          <w:szCs w:val="24"/>
        </w:rPr>
        <w:t>και ορισμένα κρίσιμα ζητήματα</w:t>
      </w:r>
      <w:r>
        <w:rPr>
          <w:rFonts w:eastAsia="Times New Roman"/>
          <w:bCs/>
          <w:szCs w:val="24"/>
        </w:rPr>
        <w:t xml:space="preserve">: Τι </w:t>
      </w:r>
      <w:r w:rsidRPr="00B93B94">
        <w:rPr>
          <w:rFonts w:eastAsia="Times New Roman"/>
          <w:bCs/>
          <w:szCs w:val="24"/>
        </w:rPr>
        <w:t>στάση κρατήσα</w:t>
      </w:r>
      <w:r>
        <w:rPr>
          <w:rFonts w:eastAsia="Times New Roman"/>
          <w:bCs/>
          <w:szCs w:val="24"/>
        </w:rPr>
        <w:t>τε, α</w:t>
      </w:r>
      <w:r w:rsidRPr="00B93B94">
        <w:rPr>
          <w:rFonts w:eastAsia="Times New Roman"/>
          <w:bCs/>
          <w:szCs w:val="24"/>
        </w:rPr>
        <w:t>πέναντι στη</w:t>
      </w:r>
      <w:r>
        <w:rPr>
          <w:rFonts w:eastAsia="Times New Roman"/>
          <w:bCs/>
          <w:szCs w:val="24"/>
        </w:rPr>
        <w:t xml:space="preserve"> στάση της </w:t>
      </w:r>
      <w:proofErr w:type="spellStart"/>
      <w:r>
        <w:rPr>
          <w:rFonts w:eastAsia="Times New Roman"/>
          <w:bCs/>
          <w:szCs w:val="24"/>
        </w:rPr>
        <w:t>επανεθνικοποίησης</w:t>
      </w:r>
      <w:proofErr w:type="spellEnd"/>
      <w:r>
        <w:rPr>
          <w:rFonts w:eastAsia="Times New Roman"/>
          <w:bCs/>
          <w:szCs w:val="24"/>
        </w:rPr>
        <w:t xml:space="preserve"> της Κοινής Αγροτικής Π</w:t>
      </w:r>
      <w:r w:rsidRPr="00B93B94">
        <w:rPr>
          <w:rFonts w:eastAsia="Times New Roman"/>
          <w:bCs/>
          <w:szCs w:val="24"/>
        </w:rPr>
        <w:t>ολιτικής</w:t>
      </w:r>
      <w:r>
        <w:rPr>
          <w:rFonts w:eastAsia="Times New Roman"/>
          <w:bCs/>
          <w:szCs w:val="24"/>
        </w:rPr>
        <w:t>,</w:t>
      </w:r>
      <w:r w:rsidRPr="00B93B94">
        <w:rPr>
          <w:rFonts w:eastAsia="Times New Roman"/>
          <w:bCs/>
          <w:szCs w:val="24"/>
        </w:rPr>
        <w:t xml:space="preserve"> από την οποία κινδυνεύει </w:t>
      </w:r>
      <w:r>
        <w:rPr>
          <w:rFonts w:eastAsia="Times New Roman"/>
          <w:bCs/>
          <w:szCs w:val="24"/>
        </w:rPr>
        <w:t>η χώρα και ο α</w:t>
      </w:r>
      <w:r w:rsidRPr="00B93B94">
        <w:rPr>
          <w:rFonts w:eastAsia="Times New Roman"/>
          <w:bCs/>
          <w:szCs w:val="24"/>
        </w:rPr>
        <w:t>γροτικός κόσμος με μείωση</w:t>
      </w:r>
      <w:r w:rsidRPr="00B93B94">
        <w:rPr>
          <w:rFonts w:eastAsia="Times New Roman"/>
          <w:bCs/>
          <w:szCs w:val="24"/>
        </w:rPr>
        <w:t xml:space="preserve"> </w:t>
      </w:r>
      <w:r>
        <w:rPr>
          <w:rFonts w:eastAsia="Times New Roman"/>
          <w:bCs/>
          <w:szCs w:val="24"/>
        </w:rPr>
        <w:t xml:space="preserve">των </w:t>
      </w:r>
      <w:r w:rsidRPr="00B93B94">
        <w:rPr>
          <w:rFonts w:eastAsia="Times New Roman"/>
          <w:bCs/>
          <w:szCs w:val="24"/>
        </w:rPr>
        <w:t>εν</w:t>
      </w:r>
      <w:r>
        <w:rPr>
          <w:rFonts w:eastAsia="Times New Roman"/>
          <w:bCs/>
          <w:szCs w:val="24"/>
        </w:rPr>
        <w:t>ι</w:t>
      </w:r>
      <w:r w:rsidRPr="00B93B94">
        <w:rPr>
          <w:rFonts w:eastAsia="Times New Roman"/>
          <w:bCs/>
          <w:szCs w:val="24"/>
        </w:rPr>
        <w:t>σχύσ</w:t>
      </w:r>
      <w:r>
        <w:rPr>
          <w:rFonts w:eastAsia="Times New Roman"/>
          <w:bCs/>
          <w:szCs w:val="24"/>
        </w:rPr>
        <w:t>εων;</w:t>
      </w:r>
      <w:r>
        <w:rPr>
          <w:rFonts w:eastAsia="Times New Roman"/>
          <w:bCs/>
          <w:szCs w:val="24"/>
        </w:rPr>
        <w:t xml:space="preserve"> </w:t>
      </w:r>
      <w:r>
        <w:rPr>
          <w:rFonts w:eastAsia="Times New Roman"/>
          <w:color w:val="222222"/>
          <w:szCs w:val="24"/>
          <w:shd w:val="clear" w:color="auto" w:fill="FFFFFF"/>
        </w:rPr>
        <w:t xml:space="preserve">Αποδεχθήκατε ήδη </w:t>
      </w:r>
      <w:r>
        <w:rPr>
          <w:rFonts w:eastAsia="Times New Roman"/>
          <w:color w:val="222222"/>
          <w:szCs w:val="24"/>
          <w:shd w:val="clear" w:color="auto" w:fill="FFFFFF"/>
        </w:rPr>
        <w:lastRenderedPageBreak/>
        <w:t>τη μείωση κατά 17% των πόρων της ΚΑΠ για τη χώρα μας, που μεταφράζεται σε απώλεια 3,3 δισεκατομμυρίων ευρώ.</w:t>
      </w:r>
    </w:p>
    <w:p w14:paraId="1789E85A" w14:textId="77777777" w:rsidR="00690103" w:rsidRDefault="0001178F">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1789E85B"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θα πάρω δύο λεπτά και από τη δευτερολογία μου. </w:t>
      </w:r>
    </w:p>
    <w:p w14:paraId="1789E85C"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αναφέρομαι στις ενισχύσεις, πριν είπατε για τις διαπραγματεύσεις στα προηγούμενα χρόνια, το 2013 και το 2014. Ξέρετε ότι με τις διαπραγματεύσεις τότε είχαμε εξασφαλίσει 19 δισεκατομμύρια</w:t>
      </w:r>
      <w:r>
        <w:rPr>
          <w:rFonts w:eastAsia="Times New Roman"/>
          <w:color w:val="222222"/>
          <w:szCs w:val="24"/>
          <w:shd w:val="clear" w:color="auto" w:fill="FFFFFF"/>
        </w:rPr>
        <w:t xml:space="preserve"> ευρώ, Πυλώνας </w:t>
      </w:r>
      <w:r>
        <w:rPr>
          <w:rFonts w:eastAsia="Times New Roman"/>
          <w:color w:val="222222"/>
          <w:szCs w:val="24"/>
          <w:shd w:val="clear" w:color="auto" w:fill="FFFFFF"/>
          <w:lang w:val="en-US"/>
        </w:rPr>
        <w:t>I</w:t>
      </w:r>
      <w:r>
        <w:rPr>
          <w:rFonts w:eastAsia="Times New Roman"/>
          <w:color w:val="222222"/>
          <w:szCs w:val="24"/>
          <w:shd w:val="clear" w:color="auto" w:fill="FFFFFF"/>
        </w:rPr>
        <w:t xml:space="preserve"> και Πυλώνας </w:t>
      </w:r>
      <w:r>
        <w:rPr>
          <w:rFonts w:eastAsia="Times New Roman"/>
          <w:color w:val="222222"/>
          <w:szCs w:val="24"/>
          <w:shd w:val="clear" w:color="auto" w:fill="FFFFFF"/>
          <w:lang w:val="en-US"/>
        </w:rPr>
        <w:t>II</w:t>
      </w:r>
      <w:r w:rsidRPr="00B429A0">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εννοώ με τις διαπραγματεύσεις αυτές του 2013. </w:t>
      </w:r>
    </w:p>
    <w:p w14:paraId="1789E85D"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Τότε κατηγορούσατε ότι το ποσό είναι μειωμένο -τα 19 δισεκατομμύρια ευρώ- και τώρα λέτε ότι αυτά είναι τα χρήματα τα οποία έχει η Ελλάδα και τα χρήματα που μπορούμε να διαθέ</w:t>
      </w:r>
      <w:r>
        <w:rPr>
          <w:rFonts w:eastAsia="Times New Roman"/>
          <w:color w:val="222222"/>
          <w:szCs w:val="24"/>
          <w:shd w:val="clear" w:color="auto" w:fill="FFFFFF"/>
        </w:rPr>
        <w:t xml:space="preserve">σουμε. Ουσιαστικά υπερτονίζετε αυτά τα 19 δισεκατομμύρια ευρώ πολλές φορές κατά τη διάρκεια της Κυβέρνησής σας και μάλιστα έχοντας μειώσει τώρα, με τη δική σας διαπραγμάτευση, τη δυνατότητα νέων πόρων για τα επόμενα χρόνια. </w:t>
      </w:r>
    </w:p>
    <w:p w14:paraId="1789E85E"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γιατί δεν προχωράει το </w:t>
      </w:r>
      <w:r>
        <w:rPr>
          <w:rFonts w:eastAsia="Times New Roman"/>
          <w:color w:val="222222"/>
          <w:szCs w:val="24"/>
          <w:shd w:val="clear" w:color="auto" w:fill="FFFFFF"/>
        </w:rPr>
        <w:t xml:space="preserve">Πρόγραμμα Αγροτικής Ανάπτυξης με έναν ταχύτερο ρυθμό και εκεί που υπάρχουν γραφειοκρατικές αδυναμίες να τις λύσετε; Η απορρόφηση των πόρων είναι χαμηλή, αγγίζει το 33%. </w:t>
      </w:r>
    </w:p>
    <w:p w14:paraId="1789E85F"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γίνεται με τους γεωργικούς συμβούλους, που είναι σοβαρό θέμα; Πρόκειται για ένα μέτ</w:t>
      </w:r>
      <w:r>
        <w:rPr>
          <w:rFonts w:eastAsia="Times New Roman"/>
          <w:color w:val="222222"/>
          <w:szCs w:val="24"/>
          <w:shd w:val="clear" w:color="auto" w:fill="FFFFFF"/>
        </w:rPr>
        <w:t>ρο που απορρέει ως υποχρέωση της χώρας μας από την ΚΑΠ του 2015 και χρηματοδοτείται από την Ευρώπη. Έχει βαλτώσει, ενώ θα μπορούσε να υποστηρίξει τον εκσυγχρονισμό της αγροτικής παραγωγής. Είναι σοβαρό ζήτημα για την αναδιάρθρωση των καλλιεργειών και για τ</w:t>
      </w:r>
      <w:r>
        <w:rPr>
          <w:rFonts w:eastAsia="Times New Roman"/>
          <w:color w:val="222222"/>
          <w:szCs w:val="24"/>
          <w:shd w:val="clear" w:color="auto" w:fill="FFFFFF"/>
        </w:rPr>
        <w:t xml:space="preserve">ην ανασυγκρότηση στην αγροτική παραγωγή. Από τη στιγμή που έχουμε χρήματα ευρωπαϊκά, μπορούμε να έχουμε γεωργικούς συμβούλους. Θα μπορούσε να μειωθεί και η ανεργία με το συγκεκριμένο ζήτημα. </w:t>
      </w:r>
    </w:p>
    <w:p w14:paraId="1789E860"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Πέραν τούτου όμως, για να έχει ο αγρότης δίπλα τον σύμβουλό του,</w:t>
      </w:r>
      <w:r>
        <w:rPr>
          <w:rFonts w:eastAsia="Times New Roman"/>
          <w:color w:val="222222"/>
          <w:szCs w:val="24"/>
          <w:shd w:val="clear" w:color="auto" w:fill="FFFFFF"/>
        </w:rPr>
        <w:t xml:space="preserve"> δεν το αξιοποιεί η ελληνική Κυβέρνηση αυτή τη στιγμή. Ποια κίνητρα δίνονται για τους νέους αγρότες; Αποτελεί τελικά, ναι ή όχι, στόχο η ανανέωση του αγροτικού πληθυσμού; </w:t>
      </w:r>
      <w:r>
        <w:rPr>
          <w:rFonts w:eastAsia="Times New Roman"/>
          <w:color w:val="222222"/>
          <w:szCs w:val="24"/>
          <w:shd w:val="clear" w:color="auto" w:fill="FFFFFF"/>
        </w:rPr>
        <w:lastRenderedPageBreak/>
        <w:t>Ποια κίνητρα παρέχονται για την αγροτική δραστηριότητα; Τι γίνεται με την ψηφιακή γεω</w:t>
      </w:r>
      <w:r>
        <w:rPr>
          <w:rFonts w:eastAsia="Times New Roman"/>
          <w:color w:val="222222"/>
          <w:szCs w:val="24"/>
          <w:shd w:val="clear" w:color="auto" w:fill="FFFFFF"/>
        </w:rPr>
        <w:t>ργία;</w:t>
      </w:r>
    </w:p>
    <w:p w14:paraId="1789E861"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τα επισημαίνουμε όλα αυτά επειδή αφουγκραζόμαστε τις αγωνίες γεωργών και κτηνοτρόφων και επειδή </w:t>
      </w:r>
      <w:r>
        <w:rPr>
          <w:rFonts w:eastAsia="Times New Roman"/>
          <w:color w:val="222222"/>
          <w:szCs w:val="24"/>
          <w:shd w:val="clear" w:color="auto" w:fill="FFFFFF"/>
        </w:rPr>
        <w:t xml:space="preserve">όλοι </w:t>
      </w:r>
      <w:r>
        <w:rPr>
          <w:rFonts w:eastAsia="Times New Roman"/>
          <w:color w:val="222222"/>
          <w:szCs w:val="24"/>
          <w:shd w:val="clear" w:color="auto" w:fill="FFFFFF"/>
        </w:rPr>
        <w:t>συνομολογούμε ότι η αγροτική παραγωγή μπορεί να αποτελέσει βασικό πυλώνα ανάπτυξης για την οικονομία της χώρας και την έ</w:t>
      </w:r>
      <w:r>
        <w:rPr>
          <w:rFonts w:eastAsia="Times New Roman"/>
          <w:color w:val="222222"/>
          <w:szCs w:val="24"/>
          <w:shd w:val="clear" w:color="auto" w:fill="FFFFFF"/>
        </w:rPr>
        <w:t xml:space="preserve">ξοδο από την παρατεταμένη κρίση. </w:t>
      </w:r>
    </w:p>
    <w:p w14:paraId="1789E862"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έχουμε καταθέσει κατά καιρούς πολύ συγκεκριμένες προτάσεις, όμως σε </w:t>
      </w:r>
      <w:proofErr w:type="spellStart"/>
      <w:r>
        <w:rPr>
          <w:rFonts w:eastAsia="Times New Roman"/>
          <w:color w:val="222222"/>
          <w:szCs w:val="24"/>
          <w:shd w:val="clear" w:color="auto" w:fill="FFFFFF"/>
        </w:rPr>
        <w:t>ώτα</w:t>
      </w:r>
      <w:proofErr w:type="spellEnd"/>
      <w:r>
        <w:rPr>
          <w:rFonts w:eastAsia="Times New Roman"/>
          <w:color w:val="222222"/>
          <w:szCs w:val="24"/>
          <w:shd w:val="clear" w:color="auto" w:fill="FFFFFF"/>
        </w:rPr>
        <w:t xml:space="preserve"> μη ακουόντων</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Ακριβώς </w:t>
      </w:r>
      <w:r>
        <w:rPr>
          <w:rFonts w:eastAsia="Times New Roman"/>
          <w:color w:val="222222"/>
          <w:szCs w:val="24"/>
          <w:shd w:val="clear" w:color="auto" w:fill="FFFFFF"/>
        </w:rPr>
        <w:t>για να απαντηθούν κρίσιμα ερωτήματα που αφορούν το παρόν και το μέλλον του αγροτικού κόσμου. Γιατί εμείς από την πλευρά</w:t>
      </w:r>
      <w:r>
        <w:rPr>
          <w:rFonts w:eastAsia="Times New Roman"/>
          <w:color w:val="222222"/>
          <w:szCs w:val="24"/>
          <w:shd w:val="clear" w:color="auto" w:fill="FFFFFF"/>
        </w:rPr>
        <w:t xml:space="preserve"> μας έχουμε διαμορφώσει ένα ολοκληρωμένο σχέδιο για την ανόρθωση της γεωργίας και της κτηνοτροφίας στη χώρα μας, για να μπορεί να ανταποκριθεί στις σύγχρονες προκλήσεις και ο αγροτικός κόσμος να μπορέσει να ζήσει με αξιοπρέπεια. </w:t>
      </w:r>
    </w:p>
    <w:p w14:paraId="1789E863" w14:textId="77777777" w:rsidR="00690103" w:rsidRDefault="0001178F">
      <w:pPr>
        <w:spacing w:line="600" w:lineRule="auto"/>
        <w:ind w:firstLine="720"/>
        <w:jc w:val="both"/>
        <w:rPr>
          <w:rFonts w:eastAsia="Times New Roman"/>
          <w:bCs/>
        </w:rPr>
      </w:pPr>
      <w:r>
        <w:rPr>
          <w:rFonts w:eastAsia="Times New Roman"/>
          <w:bCs/>
        </w:rPr>
        <w:t>(Χειροκροτήματα από την πτ</w:t>
      </w:r>
      <w:r>
        <w:rPr>
          <w:rFonts w:eastAsia="Times New Roman"/>
          <w:bCs/>
        </w:rPr>
        <w:t xml:space="preserve">έρυγα της Δημοκρατικής Συμπαράταξης </w:t>
      </w:r>
      <w:r w:rsidRPr="00EF12BA">
        <w:rPr>
          <w:rFonts w:eastAsia="Times New Roman"/>
          <w:bCs/>
        </w:rPr>
        <w:t>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sidRPr="00BE1901">
        <w:rPr>
          <w:rFonts w:eastAsia="Times New Roman"/>
          <w:bCs/>
        </w:rPr>
        <w:t>)</w:t>
      </w:r>
    </w:p>
    <w:p w14:paraId="1789E864" w14:textId="77777777" w:rsidR="00690103" w:rsidRDefault="0001178F">
      <w:pPr>
        <w:spacing w:line="600" w:lineRule="auto"/>
        <w:ind w:firstLine="720"/>
        <w:jc w:val="both"/>
        <w:rPr>
          <w:rFonts w:eastAsia="Times New Roman"/>
          <w:bCs/>
        </w:rPr>
      </w:pPr>
      <w:r>
        <w:rPr>
          <w:rFonts w:eastAsia="Times New Roman"/>
          <w:b/>
          <w:bCs/>
        </w:rPr>
        <w:lastRenderedPageBreak/>
        <w:t>ΠΡΟΕΔΡΕΥΩΝ (Σπυρίδων Λυκούδης</w:t>
      </w:r>
      <w:r w:rsidRPr="00EF12BA">
        <w:rPr>
          <w:rFonts w:eastAsia="Times New Roman"/>
          <w:b/>
          <w:bCs/>
        </w:rPr>
        <w:t>):</w:t>
      </w:r>
      <w:r>
        <w:rPr>
          <w:rFonts w:eastAsia="Times New Roman"/>
          <w:bCs/>
        </w:rPr>
        <w:t xml:space="preserve"> Ευχαριστώ, κύριε συνάδελφε. </w:t>
      </w:r>
    </w:p>
    <w:p w14:paraId="1789E865"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bCs/>
        </w:rPr>
        <w:t xml:space="preserve">Τον λόγο έχει η συνάδελφος </w:t>
      </w:r>
      <w:r>
        <w:rPr>
          <w:rFonts w:eastAsia="Times New Roman"/>
          <w:color w:val="222222"/>
          <w:szCs w:val="24"/>
          <w:shd w:val="clear" w:color="auto" w:fill="FFFFFF"/>
        </w:rPr>
        <w:t xml:space="preserve">κ. </w:t>
      </w:r>
      <w:r>
        <w:rPr>
          <w:rFonts w:eastAsia="Times New Roman"/>
          <w:color w:val="222222"/>
          <w:szCs w:val="24"/>
          <w:shd w:val="clear" w:color="auto" w:fill="FFFFFF"/>
        </w:rPr>
        <w:t xml:space="preserve">Παναγιώτα </w:t>
      </w:r>
      <w:proofErr w:type="spellStart"/>
      <w:r>
        <w:rPr>
          <w:rFonts w:eastAsia="Times New Roman"/>
          <w:color w:val="222222"/>
          <w:szCs w:val="24"/>
          <w:shd w:val="clear" w:color="auto" w:fill="FFFFFF"/>
        </w:rPr>
        <w:t>Βράντζα</w:t>
      </w:r>
      <w:proofErr w:type="spellEnd"/>
      <w:r>
        <w:rPr>
          <w:rFonts w:eastAsia="Times New Roman"/>
          <w:color w:val="222222"/>
          <w:szCs w:val="24"/>
          <w:shd w:val="clear" w:color="auto" w:fill="FFFFFF"/>
        </w:rPr>
        <w:t xml:space="preserve">. </w:t>
      </w:r>
    </w:p>
    <w:p w14:paraId="1789E866" w14:textId="77777777" w:rsidR="00690103" w:rsidRDefault="0001178F">
      <w:pPr>
        <w:spacing w:line="600" w:lineRule="auto"/>
        <w:ind w:firstLine="720"/>
        <w:jc w:val="both"/>
        <w:rPr>
          <w:rFonts w:eastAsia="Times New Roman"/>
          <w:color w:val="222222"/>
          <w:szCs w:val="24"/>
          <w:shd w:val="clear" w:color="auto" w:fill="FFFFFF"/>
        </w:rPr>
      </w:pPr>
      <w:r w:rsidRPr="006F2815">
        <w:rPr>
          <w:rFonts w:eastAsia="Times New Roman"/>
          <w:b/>
          <w:color w:val="222222"/>
          <w:szCs w:val="24"/>
          <w:shd w:val="clear" w:color="auto" w:fill="FFFFFF"/>
        </w:rPr>
        <w:t>ΠΑΝΑΓΙΩΤΑ ΒΡΑΝΤΖΑ:</w:t>
      </w:r>
      <w:r>
        <w:rPr>
          <w:rFonts w:eastAsia="Times New Roman"/>
          <w:color w:val="222222"/>
          <w:szCs w:val="24"/>
          <w:shd w:val="clear" w:color="auto" w:fill="FFFFFF"/>
        </w:rPr>
        <w:t xml:space="preserve"> Ευχαριστώ, κύριε Πρόεδρε. </w:t>
      </w:r>
    </w:p>
    <w:p w14:paraId="1789E867"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συνάδελφοι, θεωρώ ότι η όποια συζήτηση για τον πρωτογενή τομέα, με όποια αφορμή, μπορεί να είναι χρήσιμη. Βεβαίως, διαβάζοντας το κείμενο της επερώτησής σας και δυστυχώς ακούγοντας και τους περισσότερους -σχεδόν όλους, με ελάχιστες εξαιρέσεις- ο</w:t>
      </w:r>
      <w:r>
        <w:rPr>
          <w:rFonts w:eastAsia="Times New Roman"/>
          <w:color w:val="222222"/>
          <w:szCs w:val="24"/>
          <w:shd w:val="clear" w:color="auto" w:fill="FFFFFF"/>
        </w:rPr>
        <w:t xml:space="preserve">μιλητές της παράταξής σας, βεβαιώθηκα για την αρχική μου εντύπωση. </w:t>
      </w:r>
    </w:p>
    <w:p w14:paraId="1789E868"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επερώτηση έγινε για την πρόκληση εντυπώσεων και δυστυχώς ακολουθείται και μία απολύτως μικροκομματική αντιπολιτευτική τακτική. Στην επερώτησή σας συμπεριλαμβάνετε τα πάντα. Λέτε ότι είνα</w:t>
      </w:r>
      <w:r>
        <w:rPr>
          <w:rFonts w:eastAsia="Times New Roman"/>
          <w:color w:val="222222"/>
          <w:szCs w:val="24"/>
          <w:shd w:val="clear" w:color="auto" w:fill="FFFFFF"/>
        </w:rPr>
        <w:t xml:space="preserve">ι όλα τραγικά και πως όλα αυτά τα τραγικά συνέβησαν επί της διακυβέρνησης της χώρας τα τέσσερα τελευταία χρόνια, δηλαδή της διακυβέρνησης της χώρας από την παράταξη του ΣΥΡΙΖΑ. </w:t>
      </w:r>
    </w:p>
    <w:p w14:paraId="1789E869"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Προφανώς δεν υπάρχει κάποιος νοήμων άνθρωπος σε αυτή τη χώρα, που έχει και την</w:t>
      </w:r>
      <w:r>
        <w:rPr>
          <w:rFonts w:eastAsia="Times New Roman"/>
          <w:color w:val="222222"/>
          <w:szCs w:val="24"/>
          <w:shd w:val="clear" w:color="auto" w:fill="FFFFFF"/>
        </w:rPr>
        <w:t xml:space="preserve"> ελάχιστη διάθεση να είναι αντικειμενικός, που να πιστεύει ότι αυτό το επιχείρημα στέκει. Αυτό είναι και πολύ μακριά από την κοινή λογική, η οποία είναι πολύ μακριά και από το ΠΑΣΟΚ και τον κ. Θεοχαρόπουλο.</w:t>
      </w:r>
    </w:p>
    <w:p w14:paraId="1789E86A"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και να έχει, κύριε Θεοχαρόπουλε και αγαπητοί</w:t>
      </w:r>
      <w:r>
        <w:rPr>
          <w:rFonts w:eastAsia="Times New Roman"/>
          <w:color w:val="222222"/>
          <w:szCs w:val="24"/>
          <w:shd w:val="clear" w:color="auto" w:fill="FFFFFF"/>
        </w:rPr>
        <w:t xml:space="preserve"> συνάδελφοι του ΚΙΝΑΛ -γιατί είναι το </w:t>
      </w:r>
      <w:r w:rsidRPr="00B07F9C">
        <w:rPr>
          <w:rFonts w:eastAsia="Times New Roman"/>
          <w:color w:val="222222"/>
          <w:shd w:val="clear" w:color="auto" w:fill="FFFFFF"/>
        </w:rPr>
        <w:t>ΠΑΣΟΚ</w:t>
      </w:r>
      <w:r>
        <w:rPr>
          <w:rFonts w:eastAsia="Times New Roman"/>
          <w:color w:val="222222"/>
          <w:szCs w:val="24"/>
          <w:shd w:val="clear" w:color="auto" w:fill="FFFFFF"/>
        </w:rPr>
        <w:t xml:space="preserve"> και εσείς εδώ σήμερα-, όποιος έχει στοιχειώδεις γνώσεις των θεμάτων του πρωτογενούς τομέα σ’ αυτή τη χώρα ή ακόμη και χωρίς καθόλου γνώσεις, αν ανατρέξει στα θεμελιώδη μεγέθη της αγροτικής παραγωγής και στην εξέλ</w:t>
      </w:r>
      <w:r>
        <w:rPr>
          <w:rFonts w:eastAsia="Times New Roman"/>
          <w:color w:val="222222"/>
          <w:szCs w:val="24"/>
          <w:shd w:val="clear" w:color="auto" w:fill="FFFFFF"/>
        </w:rPr>
        <w:t>ιξή τους, θα διαπιστώσει ότι η αρχή του τέλους ξεκίνησε τη δεκαετία του ’80 και δυστυχώς συνεχίζεται και ως σήμερα.</w:t>
      </w:r>
    </w:p>
    <w:p w14:paraId="1789E86B"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ερώτημα αν εμείς μπορέσαμε να ανακόψουμε αυτή την καταστροφική πορεία της διακυβέρνησης του ΠΑΣΟΚ -και της Νέας Δημοκρατίας βεβαίως- η α</w:t>
      </w:r>
      <w:r>
        <w:rPr>
          <w:rFonts w:eastAsia="Times New Roman"/>
          <w:color w:val="222222"/>
          <w:szCs w:val="24"/>
          <w:shd w:val="clear" w:color="auto" w:fill="FFFFFF"/>
        </w:rPr>
        <w:t xml:space="preserve">πάντηση είναι: όχι ακόμα. Θα το καταφέρουμε όμως. Θα σας πω τι κάναμε μέχρι τώρα και τι αποτελέσματα είχαν οι δικές μας πολιτικές για τους αγρότες της χώρας. </w:t>
      </w:r>
    </w:p>
    <w:p w14:paraId="1789E86C"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Προφανώς δεν μπορώ να αναφερθώ σε όλα όσα έγιναν και όσα γίνονται και έχουν γίνει τόσα χρόνια σε </w:t>
      </w:r>
      <w:r>
        <w:rPr>
          <w:rFonts w:eastAsia="Times New Roman"/>
          <w:color w:val="222222"/>
          <w:szCs w:val="24"/>
          <w:shd w:val="clear" w:color="auto" w:fill="FFFFFF"/>
        </w:rPr>
        <w:t xml:space="preserve">έξι λεπτά. Θα προσπαθήσω να μιλήσω γι’ αυτά που θεωρώ ότι είναι τα πιο σημαντικά, φορολογικό και ασφαλιστικό. </w:t>
      </w:r>
    </w:p>
    <w:p w14:paraId="1789E86D"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Πραγματικά χρειάζεται θράσος να ισχυριστεί κάποιος ότι στη χρεοκοπημένη από το ΠΑΣΟΚ και τη Νέα Δημοκρατία Ελλάδα οι φόροι και οι ασφαλιστικές ει</w:t>
      </w:r>
      <w:r>
        <w:rPr>
          <w:rFonts w:eastAsia="Times New Roman"/>
          <w:color w:val="222222"/>
          <w:szCs w:val="24"/>
          <w:shd w:val="clear" w:color="auto" w:fill="FFFFFF"/>
        </w:rPr>
        <w:t xml:space="preserve">σφορές των αγροτών είναι υψηλές. Υπήρξε εξόφθαλμη μεροληψία -ορθώς κατά τη γνώμη μου- υπέρ των αγροτών, τόσο στο φορολογικό όσο και στο ασφαλιστικό. </w:t>
      </w:r>
    </w:p>
    <w:p w14:paraId="1789E86E" w14:textId="77777777" w:rsidR="00690103" w:rsidRDefault="0001178F">
      <w:pPr>
        <w:spacing w:line="600" w:lineRule="auto"/>
        <w:ind w:firstLine="709"/>
        <w:jc w:val="both"/>
        <w:rPr>
          <w:rFonts w:eastAsia="Times New Roman" w:cs="Times New Roman"/>
          <w:szCs w:val="24"/>
        </w:rPr>
      </w:pPr>
      <w:r>
        <w:rPr>
          <w:rFonts w:eastAsia="Times New Roman"/>
          <w:color w:val="222222"/>
          <w:szCs w:val="24"/>
          <w:shd w:val="clear" w:color="auto" w:fill="FFFFFF"/>
        </w:rPr>
        <w:t xml:space="preserve">Οι αγρότες είναι η μόνη επαγγελματική ομάδα στη χώρα που επί της δικής μας διακυβέρνησης έχει κατοχυρώσει </w:t>
      </w:r>
      <w:r>
        <w:rPr>
          <w:rFonts w:eastAsia="Times New Roman"/>
          <w:color w:val="222222"/>
          <w:szCs w:val="24"/>
          <w:shd w:val="clear" w:color="auto" w:fill="FFFFFF"/>
        </w:rPr>
        <w:t xml:space="preserve">το αφορολόγητο. </w:t>
      </w:r>
      <w:r>
        <w:rPr>
          <w:rFonts w:eastAsia="Times New Roman" w:cs="Times New Roman"/>
          <w:szCs w:val="24"/>
        </w:rPr>
        <w:t xml:space="preserve">Επίσης, είναι αφορολόγητο το μεγαλύτερο μέρος των αγροτικών επιδοτήσεων, που αποτελούν το 50% του εισοδήματός τους. </w:t>
      </w:r>
    </w:p>
    <w:p w14:paraId="1789E86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Αντίστοιχα οι ασφαλιστικές εισφορές για τους αγρότες είναι λίγο χαμηλότερες από τις χαμηλότερες για τη συντριπτική πλειοψηφ</w:t>
      </w:r>
      <w:r>
        <w:rPr>
          <w:rFonts w:eastAsia="Times New Roman" w:cs="Times New Roman"/>
          <w:szCs w:val="24"/>
        </w:rPr>
        <w:t xml:space="preserve">ία των αγροτών. Δεν θα πω νούμερα. Μπορεί εύκολα </w:t>
      </w:r>
      <w:r>
        <w:rPr>
          <w:rFonts w:eastAsia="Times New Roman" w:cs="Times New Roman"/>
          <w:szCs w:val="24"/>
        </w:rPr>
        <w:lastRenderedPageBreak/>
        <w:t xml:space="preserve">να τα αναζητήσει κάποιος και να τα δει. Σας προτρέπω να μιλήσετε με τους πραγματικούς, τους επαγγελματίες αγρότες και εάν αποφύγετε τους γνωστούς προβεβλημένους αγροτοπατέρες οι οποίοι κάνουν μόνο πολιτική, </w:t>
      </w:r>
      <w:r>
        <w:rPr>
          <w:rFonts w:eastAsia="Times New Roman" w:cs="Times New Roman"/>
          <w:szCs w:val="24"/>
        </w:rPr>
        <w:t xml:space="preserve">τότε είμαι σίγουρη ότι θα εκπλαγείτε από τις απαντήσεις τους. </w:t>
      </w:r>
    </w:p>
    <w:p w14:paraId="1789E87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Όσον αφορά τις πληρωμές του ΕΛΓΑ, και εδώ χρειάζεται θράσος για να ισχυριστεί κάποιος ότι η ροή των πληρωμών των αποζημιώσεων του ΕΛΓΑ δεν είναι η καλύτερη όλων των εποχών. Σας παραπέμπω ξανά σ</w:t>
      </w:r>
      <w:r>
        <w:rPr>
          <w:rFonts w:eastAsia="Times New Roman" w:cs="Times New Roman"/>
          <w:szCs w:val="24"/>
        </w:rPr>
        <w:t xml:space="preserve">τα στοιχεία του </w:t>
      </w:r>
      <w:r>
        <w:rPr>
          <w:rFonts w:eastAsia="Times New Roman" w:cs="Times New Roman"/>
          <w:szCs w:val="24"/>
        </w:rPr>
        <w:t>οργανισμού</w:t>
      </w:r>
      <w:r>
        <w:rPr>
          <w:rFonts w:eastAsia="Times New Roman" w:cs="Times New Roman"/>
          <w:szCs w:val="24"/>
        </w:rPr>
        <w:t xml:space="preserve">, αλλά και στους ίδιους τους αγρότες. </w:t>
      </w:r>
    </w:p>
    <w:p w14:paraId="1789E87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Θα συμφωνήσω ότι ο </w:t>
      </w:r>
      <w:r>
        <w:rPr>
          <w:rFonts w:eastAsia="Times New Roman" w:cs="Times New Roman"/>
          <w:szCs w:val="24"/>
        </w:rPr>
        <w:t xml:space="preserve">κανονισμός </w:t>
      </w:r>
      <w:r>
        <w:rPr>
          <w:rFonts w:eastAsia="Times New Roman" w:cs="Times New Roman"/>
          <w:szCs w:val="24"/>
        </w:rPr>
        <w:t>του ΕΛΓΑ χρειάζεται αναθεώρηση, χρειάζεται εκσυγχρονισμό, χρειάζεται βελτίωση και όντως δεν προλάβαμε να το κάνουμε, γιατί έπρεπε να μαζέψουμε τις πληρωμές που ε</w:t>
      </w:r>
      <w:r>
        <w:rPr>
          <w:rFonts w:eastAsia="Times New Roman" w:cs="Times New Roman"/>
          <w:szCs w:val="24"/>
        </w:rPr>
        <w:t xml:space="preserve">πί των ημερών σας καθυστερούσαν έως και μια τετραετία και δεν είναι τυχαίο το νούμερο. </w:t>
      </w:r>
    </w:p>
    <w:p w14:paraId="1789E87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Κοινή Αγροτική Πολιτική και ιστορικά δικαιώματα. Όταν εσείς μιλάτε για παιχνίδι με τα ιστορικά δικαιώματα, προκαλείτε το κοινό περί δικαίου αίσθημα. Δεν θα αναφερθώ στις εποχές της </w:t>
      </w:r>
      <w:r>
        <w:rPr>
          <w:rFonts w:eastAsia="Times New Roman" w:cs="Times New Roman"/>
          <w:szCs w:val="24"/>
        </w:rPr>
        <w:lastRenderedPageBreak/>
        <w:t xml:space="preserve">αφθονίας, όταν –ένα  αστείο που συνηθίζεται μεταξύ των αγροτών- οι αγρότες </w:t>
      </w:r>
      <w:r>
        <w:rPr>
          <w:rFonts w:eastAsia="Times New Roman" w:cs="Times New Roman"/>
          <w:szCs w:val="24"/>
        </w:rPr>
        <w:t xml:space="preserve">έδεναν τα σκυλιά με τα λουκάνικα και όταν το εθνικό αγροτικό ποτό ήταν το παλαιωμένο ουίσκι. </w:t>
      </w:r>
    </w:p>
    <w:p w14:paraId="1789E87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Θα πάω στο 2014, επί της «εξαιρετικής» συγκυβέρνησης Σαμαρά – Βενιζέλου. Ήταν εκείνη η χρονική στιγμή που κατατέθηκε η εθνική πρόταση για την τρέχουσα ΚΑΠ. Μέχρι </w:t>
      </w:r>
      <w:r>
        <w:rPr>
          <w:rFonts w:eastAsia="Times New Roman" w:cs="Times New Roman"/>
          <w:szCs w:val="24"/>
        </w:rPr>
        <w:t xml:space="preserve">τελευταία στιγμή ο Υπουργός κ. </w:t>
      </w:r>
      <w:proofErr w:type="spellStart"/>
      <w:r>
        <w:rPr>
          <w:rFonts w:eastAsia="Times New Roman" w:cs="Times New Roman"/>
          <w:szCs w:val="24"/>
        </w:rPr>
        <w:t>Τσαυτάρης</w:t>
      </w:r>
      <w:proofErr w:type="spellEnd"/>
      <w:r>
        <w:rPr>
          <w:rFonts w:eastAsia="Times New Roman" w:cs="Times New Roman"/>
          <w:szCs w:val="24"/>
        </w:rPr>
        <w:t xml:space="preserve"> συζητούσε για την κατάργηση των ιστορικών δικαιωμάτων. Την τελευταία στιγμή ο κ. </w:t>
      </w:r>
      <w:proofErr w:type="spellStart"/>
      <w:r>
        <w:rPr>
          <w:rFonts w:eastAsia="Times New Roman" w:cs="Times New Roman"/>
          <w:szCs w:val="24"/>
        </w:rPr>
        <w:t>Καρασμάνης</w:t>
      </w:r>
      <w:proofErr w:type="spellEnd"/>
      <w:r>
        <w:rPr>
          <w:rFonts w:eastAsia="Times New Roman" w:cs="Times New Roman"/>
          <w:szCs w:val="24"/>
        </w:rPr>
        <w:t xml:space="preserve"> κλήθηκε να διατηρήσει την αδικία, να κλείσει το αγροτικό επάγγελμα, να επιβραβεύσει τους αγρότες του καναπέ, τους αγρότες π</w:t>
      </w:r>
      <w:r>
        <w:rPr>
          <w:rFonts w:eastAsia="Times New Roman" w:cs="Times New Roman"/>
          <w:szCs w:val="24"/>
        </w:rPr>
        <w:t xml:space="preserve">ου δεν παράγουν και να τιμωρήσει αυτούς που παράγουν. Οι κακές γλώσσες θέλουν δικό σας προβεβλημένο αγροτοπατέρα να υπαγόρευσε αυτό το αίσχος, το οποίο ονομάσατε «εθνική πρόταση» και το οποίο εφαρμόζουμε από το 2014 και μετά. </w:t>
      </w:r>
    </w:p>
    <w:p w14:paraId="1789E87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Προσωπικά θα ήθελα η δική μας</w:t>
      </w:r>
      <w:r>
        <w:rPr>
          <w:rFonts w:eastAsia="Times New Roman" w:cs="Times New Roman"/>
          <w:szCs w:val="24"/>
        </w:rPr>
        <w:t xml:space="preserve"> Κυβέρνηση να καταργήσει τα ιστορικά δικαιώματα. Δεν ήταν εύκολο σε αυτά τα δύο χρόνια. Μπορούσαμε να έχουμε προσπαθήσει. </w:t>
      </w:r>
      <w:r>
        <w:rPr>
          <w:rFonts w:eastAsia="Times New Roman" w:cs="Times New Roman"/>
          <w:caps/>
          <w:szCs w:val="24"/>
        </w:rPr>
        <w:t>Α</w:t>
      </w:r>
      <w:r>
        <w:rPr>
          <w:rFonts w:eastAsia="Times New Roman" w:cs="Times New Roman"/>
          <w:szCs w:val="24"/>
        </w:rPr>
        <w:t xml:space="preserve">ισθάνομαι </w:t>
      </w:r>
      <w:proofErr w:type="spellStart"/>
      <w:r>
        <w:rPr>
          <w:rFonts w:eastAsia="Times New Roman" w:cs="Times New Roman"/>
          <w:szCs w:val="24"/>
        </w:rPr>
        <w:t>υπόλογη</w:t>
      </w:r>
      <w:proofErr w:type="spellEnd"/>
      <w:r>
        <w:rPr>
          <w:rFonts w:eastAsia="Times New Roman" w:cs="Times New Roman"/>
          <w:szCs w:val="24"/>
        </w:rPr>
        <w:t xml:space="preserve"> στις υγιείς παραγωγικές δυνάμεις του τόπου που δεν το </w:t>
      </w:r>
      <w:r>
        <w:rPr>
          <w:rFonts w:eastAsia="Times New Roman" w:cs="Times New Roman"/>
          <w:szCs w:val="24"/>
        </w:rPr>
        <w:lastRenderedPageBreak/>
        <w:t>κάναμε ακόμη. Όμως, εσείς το μόνο για το οποίο ενδιαφέρεστε ε</w:t>
      </w:r>
      <w:r>
        <w:rPr>
          <w:rFonts w:eastAsia="Times New Roman" w:cs="Times New Roman"/>
          <w:szCs w:val="24"/>
        </w:rPr>
        <w:t xml:space="preserve">ίναι να μη χάσουν τα προνόμιά τους οι προστατευόμενοί σας αγρότες. </w:t>
      </w:r>
    </w:p>
    <w:p w14:paraId="1789E87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Πρόγραμμα Αγροτικής Ανάπτυξης. Μου κάνει εντύπωση. Έχετε στελέχη στο ΥΠΑΑΤ, στο Υπουργείο Αγροτικής Ανάπτυξης και Τροφίμων, και στη </w:t>
      </w:r>
      <w:r>
        <w:rPr>
          <w:rFonts w:eastAsia="Times New Roman" w:cs="Times New Roman"/>
          <w:szCs w:val="24"/>
        </w:rPr>
        <w:t>διαχειριστική</w:t>
      </w:r>
      <w:r>
        <w:rPr>
          <w:rFonts w:eastAsia="Times New Roman" w:cs="Times New Roman"/>
          <w:szCs w:val="24"/>
        </w:rPr>
        <w:t>. Θα έπρεπε να σας ενημερώνουν ότι η πορεία</w:t>
      </w:r>
      <w:r>
        <w:rPr>
          <w:rFonts w:eastAsia="Times New Roman" w:cs="Times New Roman"/>
          <w:szCs w:val="24"/>
        </w:rPr>
        <w:t xml:space="preserve"> εκτέλεσης του Προγράμματος Αγροτικής Ανάπτυξης της τρέχουσας περιόδου είναι, επίσης, η καλύτερη απ’ όλες τις προηγούμενες. Θα δεχθώ ότι δεν το γνωρίζετε και σας καλώ να ανατρέξετε στις </w:t>
      </w:r>
      <w:r>
        <w:rPr>
          <w:rFonts w:eastAsia="Times New Roman" w:cs="Times New Roman"/>
          <w:szCs w:val="24"/>
        </w:rPr>
        <w:t xml:space="preserve">υπηρεσίες </w:t>
      </w:r>
      <w:r>
        <w:rPr>
          <w:rFonts w:eastAsia="Times New Roman" w:cs="Times New Roman"/>
          <w:szCs w:val="24"/>
        </w:rPr>
        <w:t xml:space="preserve">και στον ίδιο τον </w:t>
      </w:r>
      <w:r>
        <w:rPr>
          <w:rFonts w:eastAsia="Times New Roman" w:cs="Times New Roman"/>
          <w:szCs w:val="24"/>
        </w:rPr>
        <w:t xml:space="preserve">γενικό γραμματέα </w:t>
      </w:r>
      <w:r>
        <w:rPr>
          <w:rFonts w:eastAsia="Times New Roman" w:cs="Times New Roman"/>
          <w:szCs w:val="24"/>
        </w:rPr>
        <w:t>που θα σας ενημερώσει για</w:t>
      </w:r>
      <w:r>
        <w:rPr>
          <w:rFonts w:eastAsia="Times New Roman" w:cs="Times New Roman"/>
          <w:szCs w:val="24"/>
        </w:rPr>
        <w:t xml:space="preserve"> κάθε μέτρο ξεχωριστά. Αυτό, όμως, που γνωρίζετε –είμαι σίγουρη ότι το γνωρίζετε- είναι η πορεία εκτέλεσης του ΠΑΑ, του Προγράμματος Αγροτικής Ανάπτυξης 2007-2013. Θα θυμάστε ότι η συντριπτική πλειοψηφία των πληρωμών εκείνης της περιόδου έγινε το 2015, ότα</w:t>
      </w:r>
      <w:r>
        <w:rPr>
          <w:rFonts w:eastAsia="Times New Roman" w:cs="Times New Roman"/>
          <w:szCs w:val="24"/>
        </w:rPr>
        <w:t xml:space="preserve">ν ανέλαβε τη διακυβέρνηση της χώρας ο ΣΥΡΙΖΑ, και συνεχίζουμε. Προφανώς πρέπει να ξέρετε –και το ξέρουν και όλοι οι αγρότες- ότι εκκαθαρίσαμε εκκρεμότητες δεκαετίας και ότι, επιτέλους, οι </w:t>
      </w:r>
      <w:r>
        <w:rPr>
          <w:rFonts w:eastAsia="Times New Roman" w:cs="Times New Roman"/>
          <w:szCs w:val="24"/>
        </w:rPr>
        <w:lastRenderedPageBreak/>
        <w:t>αγρότες μπορεί να προγραμματίζουν και την οικονομική τους διαχείριση</w:t>
      </w:r>
      <w:r>
        <w:rPr>
          <w:rFonts w:eastAsia="Times New Roman" w:cs="Times New Roman"/>
          <w:szCs w:val="24"/>
        </w:rPr>
        <w:t xml:space="preserve">, αλλά και τη ζωή τους. </w:t>
      </w:r>
    </w:p>
    <w:p w14:paraId="1789E87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Πάλι θα είμαι ειλικρινής και θα πω ότι και εγώ πιστεύω ότι το ΠΑΑ θα μπορούσε να είναι πιο παραγωγικό, αλλά με την επερώτησή σας και με τα μέτρα στα οποία αναφέρεστε δείχνετε ότι αυτό δεν σας ενδιαφέρει. Αυτό που σας ενδιαφέρει είν</w:t>
      </w:r>
      <w:r>
        <w:rPr>
          <w:rFonts w:eastAsia="Times New Roman" w:cs="Times New Roman"/>
          <w:szCs w:val="24"/>
        </w:rPr>
        <w:t xml:space="preserve">αι να προασπίσετε τα συμφέροντα, τα γνωστά συμφέροντα των «ημετέρων» για τα οποία κόπτεστε. </w:t>
      </w:r>
    </w:p>
    <w:p w14:paraId="1789E87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Όσον αφορά τον νόμο για τους αγροτικούς συνεταιρισμούς, τον ν.4386/2016, εδώ μάλλον έχουμε το ανέκδοτο της ημέρας: Μας εγκαλεί το ΠΑΣΟΚ ότι ο ΣΥΡΙΖΑ ψήφισε νόμο γι</w:t>
      </w:r>
      <w:r>
        <w:rPr>
          <w:rFonts w:eastAsia="Times New Roman" w:cs="Times New Roman"/>
          <w:szCs w:val="24"/>
        </w:rPr>
        <w:t xml:space="preserve">α τη χειραγώγηση των αγροτικών συνεταιρισμών. Προφανώς δεν έχετε πάρει χαμπάρι ότι το συνεταιριστικό κίνημα επί των ημερών σας καταστράφηκε, διαλύθηκε και ακόμη και να θέλαμε κάτι να χειραγωγήσουμε, δεν έχετε αφήσει τίποτα. </w:t>
      </w:r>
    </w:p>
    <w:p w14:paraId="1789E87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Όσοι θυμούνται τη συζήτηση για </w:t>
      </w:r>
      <w:r>
        <w:rPr>
          <w:rFonts w:eastAsia="Times New Roman" w:cs="Times New Roman"/>
          <w:szCs w:val="24"/>
        </w:rPr>
        <w:t xml:space="preserve">τον ν.4386/2016, προσωπικά διαφώνησα σε πολλά σημεία με τον νόμο, ακριβώς γιατί </w:t>
      </w:r>
      <w:r>
        <w:rPr>
          <w:rFonts w:eastAsia="Times New Roman" w:cs="Times New Roman"/>
          <w:szCs w:val="24"/>
        </w:rPr>
        <w:lastRenderedPageBreak/>
        <w:t xml:space="preserve">θύμιζε πολύ τον ν.4015/2011, τον δικό σας νόμο, και νομίζω ότι χρειάζεται βελτιώσεις. </w:t>
      </w:r>
    </w:p>
    <w:p w14:paraId="1789E87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Όσον αφορά την περιουσία των συνεταιρισμών, και εδώ έχετε τεράστια ευθύνη. Η περιουσία πα</w:t>
      </w:r>
      <w:r>
        <w:rPr>
          <w:rFonts w:eastAsia="Times New Roman" w:cs="Times New Roman"/>
          <w:szCs w:val="24"/>
        </w:rPr>
        <w:t xml:space="preserve">ραπαίει, καταστρέφεται και λόγω των χρεοκοπημένων σχημάτων που μας αφήσατε, αλλά και λόγω του ξεπουλήματος της Αγροτικής Τράπεζας. Πραγματικά γίνεται υπερπροσπάθεια, για να μπορέσουμε να την αξιοποιήσουμε. </w:t>
      </w:r>
    </w:p>
    <w:p w14:paraId="1789E87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Μας εγκαλείτε για τους δασικούς χάρτες. Θα έπρεπε</w:t>
      </w:r>
      <w:r>
        <w:rPr>
          <w:rFonts w:eastAsia="Times New Roman" w:cs="Times New Roman"/>
          <w:szCs w:val="24"/>
        </w:rPr>
        <w:t xml:space="preserve"> να ντρέπεστε και εσείς και η Νέα Δημοκρατία. Το 2019, στον εικοστό πρώτο αιώνα, η Ελλάδα είναι η μοναδική χώρα της Ευρωπαϊκής Ένωσης που δεν έχει Κτηματολόγιο, δεν έχει Δασολόγιο, δεν έχει </w:t>
      </w:r>
      <w:proofErr w:type="spellStart"/>
      <w:r>
        <w:rPr>
          <w:rFonts w:eastAsia="Times New Roman" w:cs="Times New Roman"/>
          <w:szCs w:val="24"/>
        </w:rPr>
        <w:t>Περιουσιολόγιο</w:t>
      </w:r>
      <w:proofErr w:type="spellEnd"/>
      <w:r>
        <w:rPr>
          <w:rFonts w:eastAsia="Times New Roman" w:cs="Times New Roman"/>
          <w:szCs w:val="24"/>
        </w:rPr>
        <w:t xml:space="preserve">. </w:t>
      </w:r>
    </w:p>
    <w:p w14:paraId="1789E87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Όσον αφορά τις μειονεκτικές, προφανώς, δεν έχετε </w:t>
      </w:r>
      <w:r>
        <w:rPr>
          <w:rFonts w:eastAsia="Times New Roman" w:cs="Times New Roman"/>
          <w:szCs w:val="24"/>
        </w:rPr>
        <w:t xml:space="preserve">καταλάβει τι σημαίνει μειονεκτικές περιοχές και γιατί η Ευρωπαϊκή Ένωση επιδοτεί τις περιοχές που ορίζονται ως μειονεκτικές. </w:t>
      </w:r>
    </w:p>
    <w:p w14:paraId="1789E87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Το ζήτημα δεν είναι ποια ομάδα και ποιοι αγρότες θα πάρουν λεφτά. Το ζήτημα είναι το κόστος παραγωγής. Κι εδώ το </w:t>
      </w:r>
      <w:r>
        <w:rPr>
          <w:rFonts w:eastAsia="Times New Roman" w:cs="Times New Roman"/>
          <w:szCs w:val="24"/>
        </w:rPr>
        <w:lastRenderedPageBreak/>
        <w:t>μόνο που έχετε να</w:t>
      </w:r>
      <w:r>
        <w:rPr>
          <w:rFonts w:eastAsia="Times New Roman" w:cs="Times New Roman"/>
          <w:szCs w:val="24"/>
        </w:rPr>
        <w:t xml:space="preserve"> πείτε είναι για το αγροτικό πετρέλαιο. Προφανώς δεν έχετε κάνει τίποτα όσον αφορά τις υποδομές που θα μπορούσαν να μειώσουν το κόστος παραγωγής. Τους Οργανισμούς Εγγείων Βελτιώσεων -και τους ΤΟΕΒ και τους ΓΟΕΒ- τους καταντήσατε δεξαμενές ψήφων και κέντρα </w:t>
      </w:r>
      <w:r>
        <w:rPr>
          <w:rFonts w:eastAsia="Times New Roman" w:cs="Times New Roman"/>
          <w:szCs w:val="24"/>
        </w:rPr>
        <w:t xml:space="preserve">αδιαφάνειας και απάτης. Εμείς μιλάμε για </w:t>
      </w:r>
      <w:r>
        <w:rPr>
          <w:rFonts w:eastAsia="Times New Roman" w:cs="Times New Roman"/>
          <w:szCs w:val="24"/>
          <w:lang w:val="en-US"/>
        </w:rPr>
        <w:t>net</w:t>
      </w:r>
      <w:r w:rsidRPr="00A21B63">
        <w:rPr>
          <w:rFonts w:eastAsia="Times New Roman" w:cs="Times New Roman"/>
          <w:szCs w:val="24"/>
        </w:rPr>
        <w:t xml:space="preserve"> </w:t>
      </w:r>
      <w:r>
        <w:rPr>
          <w:rFonts w:eastAsia="Times New Roman" w:cs="Times New Roman"/>
          <w:szCs w:val="24"/>
          <w:lang w:val="en-US"/>
        </w:rPr>
        <w:t>metering</w:t>
      </w:r>
      <w:r w:rsidRPr="00A21B63">
        <w:rPr>
          <w:rFonts w:eastAsia="Times New Roman" w:cs="Times New Roman"/>
          <w:szCs w:val="24"/>
        </w:rPr>
        <w:t xml:space="preserve">. </w:t>
      </w:r>
      <w:r>
        <w:rPr>
          <w:rFonts w:eastAsia="Times New Roman" w:cs="Times New Roman"/>
          <w:szCs w:val="24"/>
        </w:rPr>
        <w:t>Και προσπαθούμε. Προσπαθούμε να στήσουμε από την αρχή και να δημιουργήσουμε υποδομές, ώστε να μειώσουμε το ενεργειακό κόστος παραγωγής, που είναι και το υψηλότερο κόστος παραγωγής για τον αγρότη.</w:t>
      </w:r>
    </w:p>
    <w:p w14:paraId="1789E87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Όσον </w:t>
      </w:r>
      <w:r>
        <w:rPr>
          <w:rFonts w:eastAsia="Times New Roman" w:cs="Times New Roman"/>
          <w:szCs w:val="24"/>
        </w:rPr>
        <w:t xml:space="preserve">αφορά τις </w:t>
      </w:r>
      <w:proofErr w:type="spellStart"/>
      <w:r>
        <w:rPr>
          <w:rFonts w:eastAsia="Times New Roman" w:cs="Times New Roman"/>
          <w:szCs w:val="24"/>
        </w:rPr>
        <w:t>ελληνοποιήσεις</w:t>
      </w:r>
      <w:proofErr w:type="spellEnd"/>
      <w:r>
        <w:rPr>
          <w:rFonts w:eastAsia="Times New Roman" w:cs="Times New Roman"/>
          <w:szCs w:val="24"/>
        </w:rPr>
        <w:t xml:space="preserve">, είναι ένα πρόβλημα διαχρονικό και είναι και σήμερα πολύ έντονο. Σ’ αυτό θα συμφωνήσω. Βεβαίως, όπως το αναφέρετε πάλι, φαίνεται ότι δεν έχετε καταλάβει ούτε καν τις ευθύνες σας. Γιατί έχετε κι εσείς ευθύνες. Εμείς ψηφίσαμε τον </w:t>
      </w:r>
      <w:r>
        <w:rPr>
          <w:rFonts w:eastAsia="Times New Roman" w:cs="Times New Roman"/>
          <w:szCs w:val="24"/>
        </w:rPr>
        <w:t>ν.</w:t>
      </w:r>
      <w:r>
        <w:rPr>
          <w:rFonts w:eastAsia="Times New Roman" w:cs="Times New Roman"/>
          <w:szCs w:val="24"/>
        </w:rPr>
        <w:t>4</w:t>
      </w:r>
      <w:r>
        <w:rPr>
          <w:rFonts w:eastAsia="Times New Roman" w:cs="Times New Roman"/>
          <w:szCs w:val="24"/>
        </w:rPr>
        <w:t xml:space="preserve">492/2017 για τα νωπά και </w:t>
      </w:r>
      <w:proofErr w:type="spellStart"/>
      <w:r>
        <w:rPr>
          <w:rFonts w:eastAsia="Times New Roman" w:cs="Times New Roman"/>
          <w:szCs w:val="24"/>
        </w:rPr>
        <w:t>ευαλλοίωτα</w:t>
      </w:r>
      <w:proofErr w:type="spellEnd"/>
      <w:r>
        <w:rPr>
          <w:rFonts w:eastAsia="Times New Roman" w:cs="Times New Roman"/>
          <w:szCs w:val="24"/>
        </w:rPr>
        <w:t xml:space="preserve">. Κι εμείς ετοιμάζουμε –το είπε και ο Υπουργός και η Υφυπουργός- την κοινή υπουργική απόφαση, η οποία </w:t>
      </w:r>
      <w:proofErr w:type="spellStart"/>
      <w:r>
        <w:rPr>
          <w:rFonts w:eastAsia="Times New Roman" w:cs="Times New Roman"/>
          <w:szCs w:val="24"/>
        </w:rPr>
        <w:t>αυστηροποιεί</w:t>
      </w:r>
      <w:proofErr w:type="spellEnd"/>
      <w:r>
        <w:rPr>
          <w:rFonts w:eastAsia="Times New Roman" w:cs="Times New Roman"/>
          <w:szCs w:val="24"/>
        </w:rPr>
        <w:t xml:space="preserve"> και θωρακίζει το θεσμικό πλαίσιο. </w:t>
      </w:r>
    </w:p>
    <w:p w14:paraId="1789E87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αυτά δεν είναι αρκετά και πρέπει να συνεχίσουμε, γιατί πραγματικά η τιμή για τον παραγωγό, κυρίως για τα ζωικά προϊόντα, είναι πολύ χαμηλή. Και θα συνεχίσουμε. Εδώ είναι ο Υπουργός και οι εποπτευόμενοι </w:t>
      </w:r>
      <w:r>
        <w:rPr>
          <w:rFonts w:eastAsia="Times New Roman" w:cs="Times New Roman"/>
          <w:szCs w:val="24"/>
        </w:rPr>
        <w:t>οργανισμοί</w:t>
      </w:r>
      <w:r>
        <w:rPr>
          <w:rFonts w:eastAsia="Times New Roman" w:cs="Times New Roman"/>
          <w:szCs w:val="24"/>
        </w:rPr>
        <w:t>, οι οποίοι πρέπει να δράσουν ακόμα</w:t>
      </w:r>
      <w:r>
        <w:rPr>
          <w:rFonts w:eastAsia="Times New Roman" w:cs="Times New Roman"/>
          <w:szCs w:val="24"/>
        </w:rPr>
        <w:t xml:space="preserve"> πιο δυναμικά.</w:t>
      </w:r>
    </w:p>
    <w:p w14:paraId="1789E87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ΚΙΝΑΛ, καταθέσατε μια επίκαιρη επερώτηση με μόνο στόχο να κάνετε εντύπωση. Δεν μπήκατε καν στον κόπο να δείτε τι έκανε η σημερινή Κυβέρνηση. Και βεβαίως, για άλλη μια φορά, δεν κάνετε αυτοκριτική και δεν βλέπ</w:t>
      </w:r>
      <w:r>
        <w:rPr>
          <w:rFonts w:eastAsia="Times New Roman" w:cs="Times New Roman"/>
          <w:szCs w:val="24"/>
        </w:rPr>
        <w:t>ετε και τα δικά σας, τη διακυβέρνηση της χώρας επί των ημερών σας.</w:t>
      </w:r>
    </w:p>
    <w:p w14:paraId="1789E880"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συνάδελφε, ολοκληρώστε, παρακαλώ.</w:t>
      </w:r>
    </w:p>
    <w:p w14:paraId="1789E881"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 xml:space="preserve">Τελειώνω σε δέκα δευτερόλεπτα, κύριε Πρόεδρε. </w:t>
      </w:r>
    </w:p>
    <w:p w14:paraId="1789E88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Κάνατε μια εντελώς επιφανειακή προσέγγιση όλων των </w:t>
      </w:r>
      <w:r>
        <w:rPr>
          <w:rFonts w:eastAsia="Times New Roman" w:cs="Times New Roman"/>
          <w:szCs w:val="24"/>
        </w:rPr>
        <w:t xml:space="preserve">θεμάτων, χωρίς να καταφέρετε να εντοπίσετε τα κατάλληλα σημεία για να κάνετε αντιπολίτευση. Γιατί μπορεί να υπάρχουν και </w:t>
      </w:r>
      <w:r>
        <w:rPr>
          <w:rFonts w:eastAsia="Times New Roman" w:cs="Times New Roman"/>
          <w:szCs w:val="24"/>
        </w:rPr>
        <w:lastRenderedPageBreak/>
        <w:t>σημεία που μπορείτε να κάνετε αντιπολίτευση. Δυστυχώς, αυτό συμβαίνει επειδή δεν έχετε κα</w:t>
      </w:r>
      <w:r>
        <w:rPr>
          <w:rFonts w:eastAsia="Times New Roman" w:cs="Times New Roman"/>
          <w:szCs w:val="24"/>
        </w:rPr>
        <w:t>μ</w:t>
      </w:r>
      <w:r>
        <w:rPr>
          <w:rFonts w:eastAsia="Times New Roman" w:cs="Times New Roman"/>
          <w:szCs w:val="24"/>
        </w:rPr>
        <w:t>μία σχέση πια με τον παραγωγικό ιστό της χώρα</w:t>
      </w:r>
      <w:r>
        <w:rPr>
          <w:rFonts w:eastAsia="Times New Roman" w:cs="Times New Roman"/>
          <w:szCs w:val="24"/>
        </w:rPr>
        <w:t xml:space="preserve">ς. Επίσης, δυστυχώς η </w:t>
      </w:r>
      <w:r>
        <w:rPr>
          <w:rFonts w:eastAsia="Times New Roman" w:cs="Times New Roman"/>
          <w:szCs w:val="24"/>
        </w:rPr>
        <w:t xml:space="preserve">ιστορία </w:t>
      </w:r>
      <w:r>
        <w:rPr>
          <w:rFonts w:eastAsia="Times New Roman" w:cs="Times New Roman"/>
          <w:szCs w:val="24"/>
        </w:rPr>
        <w:t xml:space="preserve">σάς κατατάσσει σε εκείνους που δεν δικαιούνται να ομιλούν. </w:t>
      </w:r>
    </w:p>
    <w:p w14:paraId="1789E88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Ευχαριστώ.</w:t>
      </w:r>
    </w:p>
    <w:p w14:paraId="1789E884" w14:textId="77777777" w:rsidR="00690103" w:rsidRDefault="000117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789E885"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w:t>
      </w:r>
    </w:p>
    <w:p w14:paraId="1789E88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Η συνάδελφος </w:t>
      </w:r>
      <w:r>
        <w:rPr>
          <w:rFonts w:eastAsia="Times New Roman" w:cs="Times New Roman"/>
          <w:szCs w:val="24"/>
        </w:rPr>
        <w:t xml:space="preserve">κ. </w:t>
      </w:r>
      <w:r>
        <w:rPr>
          <w:rFonts w:eastAsia="Times New Roman" w:cs="Times New Roman"/>
          <w:szCs w:val="24"/>
        </w:rPr>
        <w:t>Φωτεινή Αραμπατζή έχει τον λόγο.</w:t>
      </w:r>
    </w:p>
    <w:p w14:paraId="1789E887"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ΦΩΤΕΙΝΗ ΑΡΑΜΠΑΤ</w:t>
      </w:r>
      <w:r>
        <w:rPr>
          <w:rFonts w:eastAsia="Times New Roman" w:cs="Times New Roman"/>
          <w:b/>
          <w:szCs w:val="24"/>
        </w:rPr>
        <w:t xml:space="preserve">ΖΗ: </w:t>
      </w:r>
      <w:r>
        <w:rPr>
          <w:rFonts w:eastAsia="Times New Roman" w:cs="Times New Roman"/>
          <w:szCs w:val="24"/>
        </w:rPr>
        <w:t>Ευχαριστώ, κύριε Πρόεδρε.</w:t>
      </w:r>
    </w:p>
    <w:p w14:paraId="1789E88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αναρωτιέμαι τι να </w:t>
      </w:r>
      <w:proofErr w:type="spellStart"/>
      <w:r>
        <w:rPr>
          <w:rFonts w:eastAsia="Times New Roman" w:cs="Times New Roman"/>
          <w:szCs w:val="24"/>
        </w:rPr>
        <w:t>πρωτοθυμηθώ</w:t>
      </w:r>
      <w:proofErr w:type="spellEnd"/>
      <w:r>
        <w:rPr>
          <w:rFonts w:eastAsia="Times New Roman" w:cs="Times New Roman"/>
          <w:szCs w:val="24"/>
        </w:rPr>
        <w:t xml:space="preserve"> για τον βίο και την πολιτεία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τον αγροτικό τομέα! Τη φορολογική και ασφαλιστική επιδρομή;</w:t>
      </w:r>
      <w:r w:rsidRPr="0025264A">
        <w:rPr>
          <w:rFonts w:eastAsia="Times New Roman" w:cs="Times New Roman"/>
          <w:szCs w:val="24"/>
        </w:rPr>
        <w:t xml:space="preserve"> </w:t>
      </w:r>
      <w:r>
        <w:rPr>
          <w:rFonts w:eastAsia="Times New Roman" w:cs="Times New Roman"/>
          <w:szCs w:val="24"/>
        </w:rPr>
        <w:t xml:space="preserve">Και είχατε το θάρρος –το </w:t>
      </w:r>
      <w:r>
        <w:rPr>
          <w:rFonts w:eastAsia="Times New Roman" w:cs="Times New Roman"/>
          <w:szCs w:val="24"/>
        </w:rPr>
        <w:t>θράσος να πω;- να έρθετε να πείτε ότι με τους δικούς σας νόμους το 80% των αγροτών δεν πληρώνει φόρους;</w:t>
      </w:r>
    </w:p>
    <w:p w14:paraId="1789E88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Λέτε τη μισή αλήθεια, κύριε Υπουργέ, γιατί πρώτον, συρρικνώσατε το εισόδημα. Δεν το λέω εγώ. Το λέει η </w:t>
      </w:r>
      <w:r>
        <w:rPr>
          <w:rFonts w:eastAsia="Times New Roman" w:cs="Times New Roman"/>
          <w:szCs w:val="24"/>
          <w:lang w:val="en-US"/>
        </w:rPr>
        <w:t>EUROSTAT</w:t>
      </w:r>
      <w:r w:rsidRPr="00AB1271">
        <w:rPr>
          <w:rFonts w:eastAsia="Times New Roman" w:cs="Times New Roman"/>
          <w:szCs w:val="24"/>
        </w:rPr>
        <w:t xml:space="preserve">. </w:t>
      </w:r>
      <w:r>
        <w:rPr>
          <w:rFonts w:eastAsia="Times New Roman" w:cs="Times New Roman"/>
          <w:szCs w:val="24"/>
        </w:rPr>
        <w:lastRenderedPageBreak/>
        <w:t>Άρα, μειώθηκε το εισόδημα, η πίτα, δηλα</w:t>
      </w:r>
      <w:r>
        <w:rPr>
          <w:rFonts w:eastAsia="Times New Roman" w:cs="Times New Roman"/>
          <w:szCs w:val="24"/>
        </w:rPr>
        <w:t>δή, που του φορολογείτε το εισόδημα. Και δεύτερον, εκτινάχθηκε η μαύρη αγορά, τα γνωστά «μαύρα στέκια». Τα ξέρετε αυτά, κύριε Υπουργέ; Την ασφαλιστική επιδρομή; Κάντε μια βόλτα στα χωριά, κύριε Υπουργέ, και δείτε τι πλήρωναν στην πέμπτη κατηγορία του δικού</w:t>
      </w:r>
      <w:r>
        <w:rPr>
          <w:rFonts w:eastAsia="Times New Roman" w:cs="Times New Roman"/>
          <w:szCs w:val="24"/>
        </w:rPr>
        <w:t xml:space="preserve"> μας ΟΓΑ και τι πληρώνουν σήμερα οι αγρότες με τις πολιτικές σας.</w:t>
      </w:r>
    </w:p>
    <w:p w14:paraId="1789E88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Τη φορολόγηση για πρώτη φορά των αγροτικών επιδοτήσεων με τη δική σας Κυβέρνηση; Και πάψτε, κύριε Υπουργέ, να λέτε ψέματα και ανακρίβειες. Σας προκαλώ: Φέρτε μου μία φορολογική δήλωση που να</w:t>
      </w:r>
      <w:r>
        <w:rPr>
          <w:rFonts w:eastAsia="Times New Roman" w:cs="Times New Roman"/>
          <w:szCs w:val="24"/>
        </w:rPr>
        <w:t xml:space="preserve"> αποδεικνύει ότι εμείς φορολογήσαμε τις αγροτικές επιδοτήσεις. Ούτε μία δεν μπορείτε να μου φέρετε.</w:t>
      </w:r>
    </w:p>
    <w:p w14:paraId="1789E88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Την εκτίναξη του κόστους παραγωγής με την κορωνίδα, βέβαια, της πλήρους κατάργησης της επιστροφής του ειδικού φόρου κατανάλωσης στο αγροτικό πετρέλαιο; Ναι,</w:t>
      </w:r>
      <w:r>
        <w:rPr>
          <w:rFonts w:eastAsia="Times New Roman" w:cs="Times New Roman"/>
          <w:szCs w:val="24"/>
        </w:rPr>
        <w:t xml:space="preserve"> κύριε Υπουργέ. Ξέρετε, αυτά τα 130 με 160 εκατομμύρια, τα οποία σύριζα έκοψε η Κυβέρνησή σας για τον Αύγουστο του 2015, όπως είπατε. Ναι, τότε, κύριε Υπουργέ, ο προκάτοχός σας έλεγε, υπό την αίρεση των αντιμέτρων που θα έφερνε.</w:t>
      </w:r>
    </w:p>
    <w:p w14:paraId="1789E88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Ή το αναπτυξιακό χειρόφρενο</w:t>
      </w:r>
      <w:r>
        <w:rPr>
          <w:rFonts w:eastAsia="Times New Roman" w:cs="Times New Roman"/>
          <w:szCs w:val="24"/>
        </w:rPr>
        <w:t xml:space="preserve"> -δεν θα σταματήσω, δεν θα κουραστώ να το λέω- που έχετε τραβήξει στα πολύτιμα κοινοτικά κονδύλια των 6 δισεκατομμυρίων ευρώ του Προγράμματος Αγροτικής Ανάπτυξης, τα οποία σας εξασφάλισε με αληθινή διαπραγμάτευση και πολύ κόπο η προηγούμενη κυβέρνηση της Ν</w:t>
      </w:r>
      <w:r>
        <w:rPr>
          <w:rFonts w:eastAsia="Times New Roman" w:cs="Times New Roman"/>
          <w:szCs w:val="24"/>
        </w:rPr>
        <w:t xml:space="preserve">έας Δημοκρατίας; </w:t>
      </w:r>
    </w:p>
    <w:p w14:paraId="1789E88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Και κομπορρημονείτε κι έρχεστε εδώ και μας κάνετε και υποδείξεις να μάθουμε, λέει, τις απορροφήσεις. Λοιπόν, η αλήθεια είναι ότι οι απορροφήσεις, τις οποίες παρουσιάζετε είναι ανειλημμένες υποχρεώσεις του 2007-2013, τις οποίες «παγώσατε» </w:t>
      </w:r>
      <w:r>
        <w:rPr>
          <w:rFonts w:eastAsia="Times New Roman" w:cs="Times New Roman"/>
          <w:szCs w:val="24"/>
        </w:rPr>
        <w:t xml:space="preserve">το πρώτο εξάμηνο που κυβερνούσε ο κ. </w:t>
      </w:r>
      <w:proofErr w:type="spellStart"/>
      <w:r>
        <w:rPr>
          <w:rFonts w:eastAsia="Times New Roman" w:cs="Times New Roman"/>
          <w:szCs w:val="24"/>
        </w:rPr>
        <w:t>Βαρουφάκης</w:t>
      </w:r>
      <w:proofErr w:type="spellEnd"/>
      <w:r>
        <w:rPr>
          <w:rFonts w:eastAsia="Times New Roman" w:cs="Times New Roman"/>
          <w:szCs w:val="24"/>
        </w:rPr>
        <w:t xml:space="preserve"> και είχαν σταματήσει τα πάντα. Είναι πληρωμές επιδοματικού χαρακτήρα με αποκορύφωμα την εξισωτική αποζημίωση. Εύκολες πληρωμές, 950 εκατομμύρια, που έπρεπε να μοιράσετε μέχρι το τέλος της προγραμματικής περιό</w:t>
      </w:r>
      <w:r>
        <w:rPr>
          <w:rFonts w:eastAsia="Times New Roman" w:cs="Times New Roman"/>
          <w:szCs w:val="24"/>
        </w:rPr>
        <w:t xml:space="preserve">δου. Κι εσείς, για να δείξετε απορροφήσεις, άρον άρον τα δώσατε. Και μάλιστα, αναγκαστήκατε να δεσμεύσετε και 314 εκατομμύρια από τον εθνικό </w:t>
      </w:r>
      <w:r>
        <w:rPr>
          <w:rFonts w:eastAsia="Times New Roman" w:cs="Times New Roman"/>
          <w:szCs w:val="24"/>
        </w:rPr>
        <w:t xml:space="preserve">προϋπολογισμό </w:t>
      </w:r>
      <w:r>
        <w:rPr>
          <w:rFonts w:eastAsia="Times New Roman" w:cs="Times New Roman"/>
          <w:szCs w:val="24"/>
        </w:rPr>
        <w:t>για να υπάρχουν χρήματα μέχρι το τέλος του 2020. Άλλωστε, δεν θα αμφισβητήσετε ότι τον Οκτώβριο του 2</w:t>
      </w:r>
      <w:r>
        <w:rPr>
          <w:rFonts w:eastAsia="Times New Roman" w:cs="Times New Roman"/>
          <w:szCs w:val="24"/>
        </w:rPr>
        <w:t xml:space="preserve">016 ο </w:t>
      </w:r>
      <w:r>
        <w:rPr>
          <w:rFonts w:eastAsia="Times New Roman" w:cs="Times New Roman"/>
          <w:szCs w:val="24"/>
        </w:rPr>
        <w:lastRenderedPageBreak/>
        <w:t xml:space="preserve">Επίτροπος </w:t>
      </w:r>
      <w:r>
        <w:rPr>
          <w:rFonts w:eastAsia="Times New Roman" w:cs="Times New Roman"/>
          <w:szCs w:val="24"/>
          <w:lang w:val="en-US"/>
        </w:rPr>
        <w:t>Hogan</w:t>
      </w:r>
      <w:r w:rsidRPr="000E3638">
        <w:rPr>
          <w:rFonts w:eastAsia="Times New Roman" w:cs="Times New Roman"/>
          <w:szCs w:val="24"/>
        </w:rPr>
        <w:t xml:space="preserve"> –</w:t>
      </w:r>
      <w:r>
        <w:rPr>
          <w:rFonts w:eastAsia="Times New Roman" w:cs="Times New Roman"/>
          <w:szCs w:val="24"/>
        </w:rPr>
        <w:t>και το καταθέτω στα Πρακτικά- σας τράβηξε το αφτί, κύριε Υπουργέ, για να ξεκινήσετε επιτέλους να απορροφάτε το Πρόγραμμα Αγροτικής Ανάπτυξης.</w:t>
      </w:r>
    </w:p>
    <w:p w14:paraId="1789E88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Φωτεινή Αραμπατζή καταθέτει για τα Πρακτικά το προαναφερθέν</w:t>
      </w:r>
      <w:r>
        <w:rPr>
          <w:rFonts w:eastAsia="Times New Roman" w:cs="Times New Roman"/>
          <w:szCs w:val="24"/>
        </w:rPr>
        <w:t xml:space="preserve"> έγγραφο, το οποίο βρίσκεται στο αρχείο του Τμήματος Γραμματείας της Διεύθυνσης Στενογραφίας και Πρακτικών της Βουλής)</w:t>
      </w:r>
    </w:p>
    <w:p w14:paraId="1789E88F" w14:textId="77777777" w:rsidR="00690103" w:rsidRDefault="0001178F">
      <w:pPr>
        <w:spacing w:line="600" w:lineRule="auto"/>
        <w:ind w:firstLine="720"/>
        <w:jc w:val="both"/>
        <w:rPr>
          <w:rFonts w:eastAsia="Times New Roman"/>
          <w:szCs w:val="24"/>
        </w:rPr>
      </w:pPr>
      <w:r w:rsidRPr="00AA2656">
        <w:rPr>
          <w:rFonts w:eastAsia="Times New Roman"/>
          <w:szCs w:val="24"/>
        </w:rPr>
        <w:t xml:space="preserve">Τι να </w:t>
      </w:r>
      <w:proofErr w:type="spellStart"/>
      <w:r w:rsidRPr="00AA2656">
        <w:rPr>
          <w:rFonts w:eastAsia="Times New Roman"/>
          <w:szCs w:val="24"/>
        </w:rPr>
        <w:t>πρωτοθυμηθώ</w:t>
      </w:r>
      <w:proofErr w:type="spellEnd"/>
      <w:r>
        <w:rPr>
          <w:rFonts w:eastAsia="Times New Roman"/>
          <w:szCs w:val="24"/>
        </w:rPr>
        <w:t>; Τ</w:t>
      </w:r>
      <w:r w:rsidRPr="00AA2656">
        <w:rPr>
          <w:rFonts w:eastAsia="Times New Roman"/>
          <w:szCs w:val="24"/>
        </w:rPr>
        <w:t>ο αλαλούμ στη διαχείριση των όσων προκηρύσσετ</w:t>
      </w:r>
      <w:r>
        <w:rPr>
          <w:rFonts w:eastAsia="Times New Roman"/>
          <w:szCs w:val="24"/>
        </w:rPr>
        <w:t>ε,</w:t>
      </w:r>
      <w:r w:rsidRPr="00AA2656">
        <w:rPr>
          <w:rFonts w:eastAsia="Times New Roman"/>
          <w:szCs w:val="24"/>
        </w:rPr>
        <w:t xml:space="preserve"> για παράδειγμα η βιολογική γεωργία</w:t>
      </w:r>
      <w:r>
        <w:rPr>
          <w:rFonts w:eastAsia="Times New Roman"/>
          <w:szCs w:val="24"/>
        </w:rPr>
        <w:t>; Φ</w:t>
      </w:r>
      <w:r w:rsidRPr="00AA2656">
        <w:rPr>
          <w:rFonts w:eastAsia="Times New Roman"/>
          <w:szCs w:val="24"/>
        </w:rPr>
        <w:t xml:space="preserve">αίνεται ότι δεν σας </w:t>
      </w:r>
      <w:r>
        <w:rPr>
          <w:rFonts w:eastAsia="Times New Roman"/>
          <w:szCs w:val="24"/>
        </w:rPr>
        <w:t>συνέτισε</w:t>
      </w:r>
      <w:r w:rsidRPr="00AA2656">
        <w:rPr>
          <w:rFonts w:eastAsia="Times New Roman"/>
          <w:szCs w:val="24"/>
        </w:rPr>
        <w:t xml:space="preserve"> το </w:t>
      </w:r>
      <w:r w:rsidRPr="00AA2656">
        <w:rPr>
          <w:rFonts w:eastAsia="Times New Roman"/>
          <w:szCs w:val="24"/>
        </w:rPr>
        <w:t xml:space="preserve">φιάσκο σας και τώρα στην </w:t>
      </w:r>
      <w:r>
        <w:rPr>
          <w:rFonts w:eastAsia="Times New Roman"/>
          <w:szCs w:val="24"/>
        </w:rPr>
        <w:t>τρίτη</w:t>
      </w:r>
      <w:r w:rsidRPr="00AA2656">
        <w:rPr>
          <w:rFonts w:eastAsia="Times New Roman"/>
          <w:szCs w:val="24"/>
        </w:rPr>
        <w:t xml:space="preserve"> προκήρυξη που βγάλατε άρον-άρον </w:t>
      </w:r>
      <w:r>
        <w:rPr>
          <w:rFonts w:eastAsia="Times New Roman"/>
          <w:szCs w:val="24"/>
        </w:rPr>
        <w:t>στις 31 Δεκεμβρίου α</w:t>
      </w:r>
      <w:r w:rsidRPr="00AA2656">
        <w:rPr>
          <w:rFonts w:eastAsia="Times New Roman"/>
          <w:szCs w:val="24"/>
        </w:rPr>
        <w:t>ποκλείετ</w:t>
      </w:r>
      <w:r>
        <w:rPr>
          <w:rFonts w:eastAsia="Times New Roman"/>
          <w:szCs w:val="24"/>
        </w:rPr>
        <w:t>ε</w:t>
      </w:r>
      <w:r w:rsidRPr="00AA2656">
        <w:rPr>
          <w:rFonts w:eastAsia="Times New Roman"/>
          <w:szCs w:val="24"/>
        </w:rPr>
        <w:t xml:space="preserve"> δυναμικές καλλιέργειες</w:t>
      </w:r>
      <w:r>
        <w:rPr>
          <w:rFonts w:eastAsia="Times New Roman"/>
          <w:szCs w:val="24"/>
        </w:rPr>
        <w:t xml:space="preserve"> με εξαγωγικό</w:t>
      </w:r>
      <w:r w:rsidRPr="00AA2656">
        <w:rPr>
          <w:rFonts w:eastAsia="Times New Roman"/>
          <w:szCs w:val="24"/>
        </w:rPr>
        <w:t xml:space="preserve"> πρόσημο</w:t>
      </w:r>
      <w:r>
        <w:rPr>
          <w:rFonts w:eastAsia="Times New Roman"/>
          <w:szCs w:val="24"/>
        </w:rPr>
        <w:t xml:space="preserve">, όπως τις δενδρώδεις, </w:t>
      </w:r>
      <w:r w:rsidRPr="00AA2656">
        <w:rPr>
          <w:rFonts w:eastAsia="Times New Roman"/>
          <w:szCs w:val="24"/>
        </w:rPr>
        <w:t>τον βιολογικό καπνό</w:t>
      </w:r>
      <w:r>
        <w:rPr>
          <w:rFonts w:eastAsia="Times New Roman"/>
          <w:szCs w:val="24"/>
        </w:rPr>
        <w:t xml:space="preserve"> -</w:t>
      </w:r>
      <w:r w:rsidRPr="00AA2656">
        <w:rPr>
          <w:rFonts w:eastAsia="Times New Roman"/>
          <w:szCs w:val="24"/>
        </w:rPr>
        <w:t>παρά τη μεγάλη ζήτηση που έχει στις αγορές των Ηνωμένων Πολιτειών</w:t>
      </w:r>
      <w:r>
        <w:rPr>
          <w:rFonts w:eastAsia="Times New Roman"/>
          <w:szCs w:val="24"/>
        </w:rPr>
        <w:t>-,</w:t>
      </w:r>
      <w:r w:rsidRPr="00AA2656">
        <w:rPr>
          <w:rFonts w:eastAsia="Times New Roman"/>
          <w:szCs w:val="24"/>
        </w:rPr>
        <w:t xml:space="preserve"> τα αρωμα</w:t>
      </w:r>
      <w:r w:rsidRPr="00AA2656">
        <w:rPr>
          <w:rFonts w:eastAsia="Times New Roman"/>
          <w:szCs w:val="24"/>
        </w:rPr>
        <w:t>τικά φυτά αλλά και τα κηπευτικά</w:t>
      </w:r>
      <w:r>
        <w:rPr>
          <w:rFonts w:eastAsia="Times New Roman"/>
          <w:szCs w:val="24"/>
        </w:rPr>
        <w:t>,</w:t>
      </w:r>
      <w:r w:rsidRPr="00AA2656">
        <w:rPr>
          <w:rFonts w:eastAsia="Times New Roman"/>
          <w:szCs w:val="24"/>
        </w:rPr>
        <w:t xml:space="preserve"> την τραγική μηδενική αξιοποίηση του πακέτου </w:t>
      </w:r>
      <w:proofErr w:type="spellStart"/>
      <w:r w:rsidRPr="00AA2656">
        <w:rPr>
          <w:rFonts w:eastAsia="Times New Roman"/>
          <w:szCs w:val="24"/>
        </w:rPr>
        <w:t>Γιούνκερ</w:t>
      </w:r>
      <w:proofErr w:type="spellEnd"/>
      <w:r w:rsidRPr="00AA2656">
        <w:rPr>
          <w:rFonts w:eastAsia="Times New Roman"/>
          <w:szCs w:val="24"/>
        </w:rPr>
        <w:t xml:space="preserve"> για τον </w:t>
      </w:r>
      <w:proofErr w:type="spellStart"/>
      <w:r w:rsidRPr="00AA2656">
        <w:rPr>
          <w:rFonts w:eastAsia="Times New Roman"/>
          <w:szCs w:val="24"/>
        </w:rPr>
        <w:t>αγροδιατροφικό</w:t>
      </w:r>
      <w:proofErr w:type="spellEnd"/>
      <w:r w:rsidRPr="00AA2656">
        <w:rPr>
          <w:rFonts w:eastAsia="Times New Roman"/>
          <w:szCs w:val="24"/>
        </w:rPr>
        <w:t xml:space="preserve"> τομέα</w:t>
      </w:r>
      <w:r>
        <w:rPr>
          <w:rFonts w:eastAsia="Times New Roman"/>
          <w:szCs w:val="24"/>
        </w:rPr>
        <w:t>.</w:t>
      </w:r>
      <w:r w:rsidRPr="00AA2656">
        <w:rPr>
          <w:rFonts w:eastAsia="Times New Roman"/>
          <w:szCs w:val="24"/>
        </w:rPr>
        <w:t xml:space="preserve"> Δηλαδή τι</w:t>
      </w:r>
      <w:r>
        <w:rPr>
          <w:rFonts w:eastAsia="Times New Roman"/>
          <w:szCs w:val="24"/>
        </w:rPr>
        <w:t>; Τη</w:t>
      </w:r>
      <w:r w:rsidRPr="00AA2656">
        <w:rPr>
          <w:rFonts w:eastAsia="Times New Roman"/>
          <w:szCs w:val="24"/>
        </w:rPr>
        <w:t xml:space="preserve"> δανειακή καλή αντιμετώπιση των αγροτών</w:t>
      </w:r>
      <w:r>
        <w:rPr>
          <w:rFonts w:eastAsia="Times New Roman"/>
          <w:szCs w:val="24"/>
        </w:rPr>
        <w:t>,</w:t>
      </w:r>
      <w:r w:rsidRPr="00AA2656">
        <w:rPr>
          <w:rFonts w:eastAsia="Times New Roman"/>
          <w:szCs w:val="24"/>
        </w:rPr>
        <w:t xml:space="preserve"> την πριμοδότηση των αγροτών με εγγύηση τα χρήματα του </w:t>
      </w:r>
      <w:r>
        <w:rPr>
          <w:rFonts w:eastAsia="Times New Roman"/>
          <w:szCs w:val="24"/>
        </w:rPr>
        <w:t>Π</w:t>
      </w:r>
      <w:r w:rsidRPr="00AA2656">
        <w:rPr>
          <w:rFonts w:eastAsia="Times New Roman"/>
          <w:szCs w:val="24"/>
        </w:rPr>
        <w:t xml:space="preserve">ρογράμματος </w:t>
      </w:r>
      <w:r>
        <w:rPr>
          <w:rFonts w:eastAsia="Times New Roman"/>
          <w:szCs w:val="24"/>
        </w:rPr>
        <w:t>Α</w:t>
      </w:r>
      <w:r w:rsidRPr="00AA2656">
        <w:rPr>
          <w:rFonts w:eastAsia="Times New Roman"/>
          <w:szCs w:val="24"/>
        </w:rPr>
        <w:t xml:space="preserve">γροτικής </w:t>
      </w:r>
      <w:r>
        <w:rPr>
          <w:rFonts w:eastAsia="Times New Roman"/>
          <w:szCs w:val="24"/>
        </w:rPr>
        <w:t>Α</w:t>
      </w:r>
      <w:r w:rsidRPr="00AA2656">
        <w:rPr>
          <w:rFonts w:eastAsia="Times New Roman"/>
          <w:szCs w:val="24"/>
        </w:rPr>
        <w:t>νάπτυξης</w:t>
      </w:r>
      <w:r>
        <w:rPr>
          <w:rFonts w:eastAsia="Times New Roman"/>
          <w:szCs w:val="24"/>
        </w:rPr>
        <w:t>. Πρ</w:t>
      </w:r>
      <w:r w:rsidRPr="00AA2656">
        <w:rPr>
          <w:rFonts w:eastAsia="Times New Roman"/>
          <w:szCs w:val="24"/>
        </w:rPr>
        <w:t>αγματικά</w:t>
      </w:r>
      <w:r>
        <w:rPr>
          <w:rFonts w:eastAsia="Times New Roman"/>
          <w:szCs w:val="24"/>
        </w:rPr>
        <w:t>,</w:t>
      </w:r>
      <w:r w:rsidRPr="00AA2656">
        <w:rPr>
          <w:rFonts w:eastAsia="Times New Roman"/>
          <w:szCs w:val="24"/>
        </w:rPr>
        <w:t xml:space="preserve"> βρέχει λεφτά στην Ευρωπαϊκή Ένωση</w:t>
      </w:r>
      <w:r>
        <w:rPr>
          <w:rFonts w:eastAsia="Times New Roman"/>
          <w:szCs w:val="24"/>
        </w:rPr>
        <w:t xml:space="preserve">, </w:t>
      </w:r>
      <w:r>
        <w:rPr>
          <w:rFonts w:eastAsia="Times New Roman"/>
          <w:szCs w:val="24"/>
        </w:rPr>
        <w:lastRenderedPageBreak/>
        <w:t>κ</w:t>
      </w:r>
      <w:r w:rsidRPr="00AA2656">
        <w:rPr>
          <w:rFonts w:eastAsia="Times New Roman"/>
          <w:szCs w:val="24"/>
        </w:rPr>
        <w:t>ύριε Υπουργέ</w:t>
      </w:r>
      <w:r>
        <w:rPr>
          <w:rFonts w:eastAsia="Times New Roman"/>
          <w:szCs w:val="24"/>
        </w:rPr>
        <w:t>,</w:t>
      </w:r>
      <w:r w:rsidRPr="00AA2656">
        <w:rPr>
          <w:rFonts w:eastAsia="Times New Roman"/>
          <w:szCs w:val="24"/>
        </w:rPr>
        <w:t xml:space="preserve"> και </w:t>
      </w:r>
      <w:r>
        <w:rPr>
          <w:rFonts w:eastAsia="Times New Roman"/>
          <w:szCs w:val="24"/>
        </w:rPr>
        <w:t>εσείς,</w:t>
      </w:r>
      <w:r w:rsidRPr="00AA2656">
        <w:rPr>
          <w:rFonts w:eastAsia="Times New Roman"/>
          <w:szCs w:val="24"/>
        </w:rPr>
        <w:t xml:space="preserve"> όπως και ο προκάτοχός σας φυσικά</w:t>
      </w:r>
      <w:r>
        <w:rPr>
          <w:rFonts w:eastAsia="Times New Roman"/>
          <w:szCs w:val="24"/>
        </w:rPr>
        <w:t>,</w:t>
      </w:r>
      <w:r w:rsidRPr="00AA2656">
        <w:rPr>
          <w:rFonts w:eastAsia="Times New Roman"/>
          <w:szCs w:val="24"/>
        </w:rPr>
        <w:t xml:space="preserve"> συνεχίζετε να κρατάτε ομπρέλα</w:t>
      </w:r>
      <w:r>
        <w:rPr>
          <w:rFonts w:eastAsia="Times New Roman"/>
          <w:szCs w:val="24"/>
        </w:rPr>
        <w:t>. Κ</w:t>
      </w:r>
      <w:r w:rsidRPr="00AA2656">
        <w:rPr>
          <w:rFonts w:eastAsia="Times New Roman"/>
          <w:szCs w:val="24"/>
        </w:rPr>
        <w:t xml:space="preserve">αταθέτω </w:t>
      </w:r>
      <w:r>
        <w:rPr>
          <w:rFonts w:eastAsia="Times New Roman"/>
          <w:szCs w:val="24"/>
        </w:rPr>
        <w:t xml:space="preserve">για </w:t>
      </w:r>
      <w:r w:rsidRPr="00AA2656">
        <w:rPr>
          <w:rFonts w:eastAsia="Times New Roman"/>
          <w:szCs w:val="24"/>
        </w:rPr>
        <w:t xml:space="preserve">τα </w:t>
      </w:r>
      <w:r>
        <w:rPr>
          <w:rFonts w:eastAsia="Times New Roman"/>
          <w:szCs w:val="24"/>
        </w:rPr>
        <w:t>Π</w:t>
      </w:r>
      <w:r w:rsidRPr="00AA2656">
        <w:rPr>
          <w:rFonts w:eastAsia="Times New Roman"/>
          <w:szCs w:val="24"/>
        </w:rPr>
        <w:t>ρακτικά</w:t>
      </w:r>
      <w:r>
        <w:rPr>
          <w:rFonts w:eastAsia="Times New Roman"/>
          <w:szCs w:val="24"/>
        </w:rPr>
        <w:t>:</w:t>
      </w:r>
      <w:r w:rsidRPr="00AA2656">
        <w:rPr>
          <w:rFonts w:eastAsia="Times New Roman"/>
          <w:szCs w:val="24"/>
        </w:rPr>
        <w:t xml:space="preserve"> Ισπανία 610 εκατομμύρια ευρώ </w:t>
      </w:r>
      <w:r>
        <w:rPr>
          <w:rFonts w:eastAsia="Times New Roman"/>
          <w:szCs w:val="24"/>
        </w:rPr>
        <w:t xml:space="preserve">από </w:t>
      </w:r>
      <w:r w:rsidRPr="00AA2656">
        <w:rPr>
          <w:rFonts w:eastAsia="Times New Roman"/>
          <w:szCs w:val="24"/>
        </w:rPr>
        <w:t xml:space="preserve">το πακέτο </w:t>
      </w:r>
      <w:proofErr w:type="spellStart"/>
      <w:r w:rsidRPr="00AA2656">
        <w:rPr>
          <w:rFonts w:eastAsia="Times New Roman"/>
          <w:szCs w:val="24"/>
        </w:rPr>
        <w:t>Γιούνκερ</w:t>
      </w:r>
      <w:proofErr w:type="spellEnd"/>
      <w:r>
        <w:rPr>
          <w:rFonts w:eastAsia="Times New Roman"/>
          <w:szCs w:val="24"/>
        </w:rPr>
        <w:t>,</w:t>
      </w:r>
      <w:r w:rsidRPr="00AA2656">
        <w:rPr>
          <w:rFonts w:eastAsia="Times New Roman"/>
          <w:szCs w:val="24"/>
        </w:rPr>
        <w:t xml:space="preserve"> Ρουμανία 150 εκατομμύρια από το πακέτ</w:t>
      </w:r>
      <w:r w:rsidRPr="00AA2656">
        <w:rPr>
          <w:rFonts w:eastAsia="Times New Roman"/>
          <w:szCs w:val="24"/>
        </w:rPr>
        <w:t xml:space="preserve">ο </w:t>
      </w:r>
      <w:proofErr w:type="spellStart"/>
      <w:r w:rsidRPr="00AA2656">
        <w:rPr>
          <w:rFonts w:eastAsia="Times New Roman"/>
          <w:szCs w:val="24"/>
        </w:rPr>
        <w:t>Γιούνκερ</w:t>
      </w:r>
      <w:proofErr w:type="spellEnd"/>
      <w:r>
        <w:rPr>
          <w:rFonts w:eastAsia="Times New Roman"/>
          <w:szCs w:val="24"/>
        </w:rPr>
        <w:t>,</w:t>
      </w:r>
      <w:r w:rsidRPr="00AA2656">
        <w:rPr>
          <w:rFonts w:eastAsia="Times New Roman"/>
          <w:szCs w:val="24"/>
        </w:rPr>
        <w:t xml:space="preserve"> Εσθονία 112 εκατομμύρια ευρώ</w:t>
      </w:r>
      <w:r>
        <w:rPr>
          <w:rFonts w:eastAsia="Times New Roman"/>
          <w:szCs w:val="24"/>
        </w:rPr>
        <w:t>. Κ</w:t>
      </w:r>
      <w:r w:rsidRPr="00AA2656">
        <w:rPr>
          <w:rFonts w:eastAsia="Times New Roman"/>
          <w:szCs w:val="24"/>
        </w:rPr>
        <w:t xml:space="preserve">αι </w:t>
      </w:r>
      <w:r>
        <w:rPr>
          <w:rFonts w:eastAsia="Times New Roman"/>
          <w:szCs w:val="24"/>
        </w:rPr>
        <w:t>η φτωχή Εσθονία</w:t>
      </w:r>
      <w:r w:rsidRPr="00AA2656">
        <w:rPr>
          <w:rFonts w:eastAsia="Times New Roman"/>
          <w:szCs w:val="24"/>
        </w:rPr>
        <w:t xml:space="preserve"> μας έχει φορέσει τα γυαλιά</w:t>
      </w:r>
      <w:r>
        <w:rPr>
          <w:rFonts w:eastAsia="Times New Roman"/>
          <w:szCs w:val="24"/>
        </w:rPr>
        <w:t>.</w:t>
      </w:r>
    </w:p>
    <w:p w14:paraId="1789E890" w14:textId="77777777" w:rsidR="00690103" w:rsidRDefault="0001178F">
      <w:pPr>
        <w:spacing w:line="600" w:lineRule="auto"/>
        <w:ind w:firstLine="720"/>
        <w:jc w:val="both"/>
        <w:rPr>
          <w:rFonts w:eastAsia="Times New Roman"/>
          <w:szCs w:val="24"/>
        </w:rPr>
      </w:pPr>
      <w:r>
        <w:rPr>
          <w:rFonts w:eastAsia="Times New Roman"/>
          <w:szCs w:val="24"/>
        </w:rPr>
        <w:t>(Στο σημείο αυτό η Βουλευτής κ. Φωτεινή Αραμπατζή καταθέτει για τα Πρακτικά τα προαναφερθέντα έγγραφα, τα οποία βρίσκονται στο αρχείο του Τμήματος Γραμματείας της Διε</w:t>
      </w:r>
      <w:r>
        <w:rPr>
          <w:rFonts w:eastAsia="Times New Roman"/>
          <w:szCs w:val="24"/>
        </w:rPr>
        <w:t>ύθυνσης Στενογραφίας και Πρακτικών της Βουλής)</w:t>
      </w:r>
    </w:p>
    <w:p w14:paraId="1789E891" w14:textId="77777777" w:rsidR="00690103" w:rsidRDefault="0001178F">
      <w:pPr>
        <w:spacing w:line="600" w:lineRule="auto"/>
        <w:ind w:firstLine="720"/>
        <w:jc w:val="both"/>
        <w:rPr>
          <w:rFonts w:eastAsia="Times New Roman"/>
          <w:szCs w:val="24"/>
        </w:rPr>
      </w:pPr>
      <w:r>
        <w:rPr>
          <w:rFonts w:eastAsia="Times New Roman"/>
          <w:szCs w:val="24"/>
        </w:rPr>
        <w:t>Τι να θυμηθώ; Τ</w:t>
      </w:r>
      <w:r w:rsidRPr="00AA2656">
        <w:rPr>
          <w:rFonts w:eastAsia="Times New Roman"/>
          <w:szCs w:val="24"/>
        </w:rPr>
        <w:t>η μνημειώδη διαπραγματευτική σας απουσία στη διαχείριση των συνεπειών της κλιματικής αλλαγής</w:t>
      </w:r>
      <w:r>
        <w:rPr>
          <w:rFonts w:eastAsia="Times New Roman"/>
          <w:szCs w:val="24"/>
        </w:rPr>
        <w:t>,</w:t>
      </w:r>
      <w:r w:rsidRPr="00AA2656">
        <w:rPr>
          <w:rFonts w:eastAsia="Times New Roman"/>
          <w:szCs w:val="24"/>
        </w:rPr>
        <w:t xml:space="preserve"> αφήνοντας εκατομμύρια δυναμικών καλλιεργούμενων εκτάσεων</w:t>
      </w:r>
      <w:r>
        <w:rPr>
          <w:rFonts w:eastAsia="Times New Roman"/>
          <w:szCs w:val="24"/>
        </w:rPr>
        <w:t>,</w:t>
      </w:r>
      <w:r w:rsidRPr="00AA2656">
        <w:rPr>
          <w:rFonts w:eastAsia="Times New Roman"/>
          <w:szCs w:val="24"/>
        </w:rPr>
        <w:t xml:space="preserve"> όπως τα σιτηρά που </w:t>
      </w:r>
      <w:r>
        <w:rPr>
          <w:rFonts w:eastAsia="Times New Roman"/>
          <w:szCs w:val="24"/>
        </w:rPr>
        <w:t>κατακάηκαν το</w:t>
      </w:r>
      <w:r w:rsidRPr="00AA2656">
        <w:rPr>
          <w:rFonts w:eastAsia="Times New Roman"/>
          <w:szCs w:val="24"/>
        </w:rPr>
        <w:t xml:space="preserve"> καλοκαίρι</w:t>
      </w:r>
      <w:r w:rsidRPr="00AA2656">
        <w:rPr>
          <w:rFonts w:eastAsia="Times New Roman"/>
          <w:szCs w:val="24"/>
        </w:rPr>
        <w:t xml:space="preserve"> του 2017</w:t>
      </w:r>
      <w:r>
        <w:rPr>
          <w:rFonts w:eastAsia="Times New Roman"/>
          <w:szCs w:val="24"/>
        </w:rPr>
        <w:t xml:space="preserve">; Ή φέτος </w:t>
      </w:r>
      <w:r w:rsidRPr="00AA2656">
        <w:rPr>
          <w:rFonts w:eastAsia="Times New Roman"/>
          <w:szCs w:val="24"/>
        </w:rPr>
        <w:t>το βαμβάκι του ακριτικού Έβρου να καταστρέφ</w:t>
      </w:r>
      <w:r>
        <w:rPr>
          <w:rFonts w:eastAsia="Times New Roman"/>
          <w:szCs w:val="24"/>
        </w:rPr>
        <w:t>ε</w:t>
      </w:r>
      <w:r w:rsidRPr="00AA2656">
        <w:rPr>
          <w:rFonts w:eastAsia="Times New Roman"/>
          <w:szCs w:val="24"/>
        </w:rPr>
        <w:t>ται</w:t>
      </w:r>
      <w:r>
        <w:rPr>
          <w:rFonts w:eastAsia="Times New Roman"/>
          <w:szCs w:val="24"/>
        </w:rPr>
        <w:t>,</w:t>
      </w:r>
      <w:r w:rsidRPr="00AA2656">
        <w:rPr>
          <w:rFonts w:eastAsia="Times New Roman"/>
          <w:szCs w:val="24"/>
        </w:rPr>
        <w:t xml:space="preserve"> την ώρα που οι ομόλογοί σας </w:t>
      </w:r>
      <w:r>
        <w:rPr>
          <w:rFonts w:eastAsia="Times New Roman"/>
          <w:szCs w:val="24"/>
        </w:rPr>
        <w:t>-</w:t>
      </w:r>
      <w:r w:rsidRPr="00AA2656">
        <w:rPr>
          <w:rFonts w:eastAsia="Times New Roman"/>
          <w:szCs w:val="24"/>
        </w:rPr>
        <w:t xml:space="preserve">θυμίζω τι έχει κάνει ο Κύπριος </w:t>
      </w:r>
      <w:r>
        <w:rPr>
          <w:rFonts w:eastAsia="Times New Roman"/>
          <w:szCs w:val="24"/>
        </w:rPr>
        <w:t>Υ</w:t>
      </w:r>
      <w:r w:rsidRPr="00AA2656">
        <w:rPr>
          <w:rFonts w:eastAsia="Times New Roman"/>
          <w:szCs w:val="24"/>
        </w:rPr>
        <w:t>πουργός</w:t>
      </w:r>
      <w:r>
        <w:rPr>
          <w:rFonts w:eastAsia="Times New Roman"/>
          <w:szCs w:val="24"/>
        </w:rPr>
        <w:t>-</w:t>
      </w:r>
      <w:r w:rsidRPr="00AA2656">
        <w:rPr>
          <w:rFonts w:eastAsia="Times New Roman"/>
          <w:szCs w:val="24"/>
        </w:rPr>
        <w:t xml:space="preserve"> διεκδικούν και παίρνουν </w:t>
      </w:r>
      <w:r>
        <w:rPr>
          <w:rFonts w:eastAsia="Times New Roman"/>
          <w:szCs w:val="24"/>
        </w:rPr>
        <w:t>επωφελή</w:t>
      </w:r>
      <w:r w:rsidRPr="00AA2656">
        <w:rPr>
          <w:rFonts w:eastAsia="Times New Roman"/>
          <w:szCs w:val="24"/>
        </w:rPr>
        <w:t xml:space="preserve"> βοήθεια για τις χώρες </w:t>
      </w:r>
      <w:r>
        <w:rPr>
          <w:rFonts w:eastAsia="Times New Roman"/>
          <w:szCs w:val="24"/>
        </w:rPr>
        <w:lastRenderedPageBreak/>
        <w:t xml:space="preserve">τους; Το </w:t>
      </w:r>
      <w:proofErr w:type="spellStart"/>
      <w:r>
        <w:rPr>
          <w:rFonts w:eastAsia="Times New Roman"/>
          <w:szCs w:val="24"/>
        </w:rPr>
        <w:t>γονατογράφημα</w:t>
      </w:r>
      <w:proofErr w:type="spellEnd"/>
      <w:r w:rsidRPr="00AA2656">
        <w:rPr>
          <w:rFonts w:eastAsia="Times New Roman"/>
          <w:szCs w:val="24"/>
        </w:rPr>
        <w:t xml:space="preserve"> του νέου </w:t>
      </w:r>
      <w:r>
        <w:rPr>
          <w:rFonts w:eastAsia="Times New Roman"/>
          <w:szCs w:val="24"/>
        </w:rPr>
        <w:t>χάρτη</w:t>
      </w:r>
      <w:r w:rsidRPr="00AA2656">
        <w:rPr>
          <w:rFonts w:eastAsia="Times New Roman"/>
          <w:szCs w:val="24"/>
        </w:rPr>
        <w:t xml:space="preserve"> των μειονεκτικών περιοχών</w:t>
      </w:r>
      <w:r>
        <w:rPr>
          <w:rFonts w:eastAsia="Times New Roman"/>
          <w:szCs w:val="24"/>
        </w:rPr>
        <w:t>,</w:t>
      </w:r>
      <w:r w:rsidRPr="00AA2656">
        <w:rPr>
          <w:rFonts w:eastAsia="Times New Roman"/>
          <w:szCs w:val="24"/>
        </w:rPr>
        <w:t xml:space="preserve"> που </w:t>
      </w:r>
      <w:r>
        <w:rPr>
          <w:rFonts w:eastAsia="Times New Roman"/>
          <w:szCs w:val="24"/>
        </w:rPr>
        <w:t>ήρθατε</w:t>
      </w:r>
      <w:r w:rsidRPr="00AA2656">
        <w:rPr>
          <w:rFonts w:eastAsia="Times New Roman"/>
          <w:szCs w:val="24"/>
        </w:rPr>
        <w:t xml:space="preserve"> και μας είπατε όταν είναι δική μας ευθύνη</w:t>
      </w:r>
      <w:r>
        <w:rPr>
          <w:rFonts w:eastAsia="Times New Roman"/>
          <w:szCs w:val="24"/>
        </w:rPr>
        <w:t>,</w:t>
      </w:r>
      <w:r w:rsidRPr="00AA2656">
        <w:rPr>
          <w:rFonts w:eastAsia="Times New Roman"/>
          <w:szCs w:val="24"/>
        </w:rPr>
        <w:t xml:space="preserve"> εμείς </w:t>
      </w:r>
      <w:r>
        <w:rPr>
          <w:rFonts w:eastAsia="Times New Roman"/>
          <w:szCs w:val="24"/>
        </w:rPr>
        <w:t>τον</w:t>
      </w:r>
      <w:r w:rsidRPr="00AA2656">
        <w:rPr>
          <w:rFonts w:eastAsia="Times New Roman"/>
          <w:szCs w:val="24"/>
        </w:rPr>
        <w:t xml:space="preserve"> ψηφίσαμε</w:t>
      </w:r>
      <w:r>
        <w:rPr>
          <w:rFonts w:eastAsia="Times New Roman"/>
          <w:szCs w:val="24"/>
        </w:rPr>
        <w:t>;</w:t>
      </w:r>
    </w:p>
    <w:p w14:paraId="1789E892" w14:textId="77777777" w:rsidR="00690103" w:rsidRDefault="0001178F">
      <w:pPr>
        <w:spacing w:line="600" w:lineRule="auto"/>
        <w:ind w:firstLine="720"/>
        <w:jc w:val="both"/>
        <w:rPr>
          <w:rFonts w:eastAsia="Times New Roman"/>
          <w:szCs w:val="24"/>
        </w:rPr>
      </w:pPr>
      <w:r>
        <w:rPr>
          <w:rFonts w:eastAsia="Times New Roman"/>
          <w:szCs w:val="24"/>
        </w:rPr>
        <w:t>Κ</w:t>
      </w:r>
      <w:r w:rsidRPr="00AA2656">
        <w:rPr>
          <w:rFonts w:eastAsia="Times New Roman"/>
          <w:szCs w:val="24"/>
        </w:rPr>
        <w:t>ύριε Υπουργέ</w:t>
      </w:r>
      <w:r>
        <w:rPr>
          <w:rFonts w:eastAsia="Times New Roman"/>
          <w:szCs w:val="24"/>
        </w:rPr>
        <w:t>,</w:t>
      </w:r>
      <w:r w:rsidRPr="00AA2656">
        <w:rPr>
          <w:rFonts w:eastAsia="Times New Roman"/>
          <w:szCs w:val="24"/>
        </w:rPr>
        <w:t xml:space="preserve"> ας πούμε στο</w:t>
      </w:r>
      <w:r>
        <w:rPr>
          <w:rFonts w:eastAsia="Times New Roman"/>
          <w:szCs w:val="24"/>
        </w:rPr>
        <w:t>ν</w:t>
      </w:r>
      <w:r w:rsidRPr="00AA2656">
        <w:rPr>
          <w:rFonts w:eastAsia="Times New Roman"/>
          <w:szCs w:val="24"/>
        </w:rPr>
        <w:t xml:space="preserve"> </w:t>
      </w:r>
      <w:r>
        <w:rPr>
          <w:rFonts w:eastAsia="Times New Roman"/>
          <w:szCs w:val="24"/>
        </w:rPr>
        <w:t>Ν</w:t>
      </w:r>
      <w:r w:rsidRPr="00AA2656">
        <w:rPr>
          <w:rFonts w:eastAsia="Times New Roman"/>
          <w:szCs w:val="24"/>
        </w:rPr>
        <w:t>ομό Σερρ</w:t>
      </w:r>
      <w:r>
        <w:rPr>
          <w:rFonts w:eastAsia="Times New Roman"/>
          <w:szCs w:val="24"/>
        </w:rPr>
        <w:t xml:space="preserve">ών στο </w:t>
      </w:r>
      <w:proofErr w:type="spellStart"/>
      <w:r>
        <w:rPr>
          <w:rFonts w:eastAsia="Times New Roman"/>
          <w:szCs w:val="24"/>
        </w:rPr>
        <w:t>γονατογ</w:t>
      </w:r>
      <w:r w:rsidRPr="00AA2656">
        <w:rPr>
          <w:rFonts w:eastAsia="Times New Roman"/>
          <w:szCs w:val="24"/>
        </w:rPr>
        <w:t>ράφημα</w:t>
      </w:r>
      <w:proofErr w:type="spellEnd"/>
      <w:r>
        <w:rPr>
          <w:rFonts w:eastAsia="Times New Roman"/>
          <w:szCs w:val="24"/>
        </w:rPr>
        <w:t xml:space="preserve"> του Σεπτεμβρίου αποκλείσατε ογδόντα</w:t>
      </w:r>
      <w:r w:rsidRPr="00AA2656">
        <w:rPr>
          <w:rFonts w:eastAsia="Times New Roman"/>
          <w:szCs w:val="24"/>
        </w:rPr>
        <w:t xml:space="preserve"> κοινότητες και υπό το φόβο όλης αυτής της αναταραχής που δημιουργήσατε</w:t>
      </w:r>
      <w:r>
        <w:rPr>
          <w:rFonts w:eastAsia="Times New Roman"/>
          <w:szCs w:val="24"/>
        </w:rPr>
        <w:t>,</w:t>
      </w:r>
      <w:r w:rsidRPr="00AA2656">
        <w:rPr>
          <w:rFonts w:eastAsia="Times New Roman"/>
          <w:szCs w:val="24"/>
        </w:rPr>
        <w:t xml:space="preserve"> τελικά </w:t>
      </w:r>
      <w:r>
        <w:rPr>
          <w:rFonts w:eastAsia="Times New Roman"/>
          <w:szCs w:val="24"/>
        </w:rPr>
        <w:t xml:space="preserve">βάλατε </w:t>
      </w:r>
      <w:r>
        <w:rPr>
          <w:rFonts w:eastAsia="Times New Roman"/>
          <w:szCs w:val="24"/>
        </w:rPr>
        <w:t xml:space="preserve">νέο χάρτη και αποκλείσατε </w:t>
      </w:r>
      <w:r w:rsidRPr="00AA2656">
        <w:rPr>
          <w:rFonts w:eastAsia="Times New Roman"/>
          <w:szCs w:val="24"/>
        </w:rPr>
        <w:t xml:space="preserve">μόλις </w:t>
      </w:r>
      <w:r>
        <w:rPr>
          <w:rFonts w:eastAsia="Times New Roman"/>
          <w:szCs w:val="24"/>
        </w:rPr>
        <w:t>δεκατέσσερις. Τι άλλαξε; Π</w:t>
      </w:r>
      <w:r w:rsidRPr="00AA2656">
        <w:rPr>
          <w:rFonts w:eastAsia="Times New Roman"/>
          <w:szCs w:val="24"/>
        </w:rPr>
        <w:t xml:space="preserve">ου </w:t>
      </w:r>
      <w:r>
        <w:rPr>
          <w:rFonts w:eastAsia="Times New Roman"/>
          <w:szCs w:val="24"/>
        </w:rPr>
        <w:t>-</w:t>
      </w:r>
      <w:proofErr w:type="spellStart"/>
      <w:r>
        <w:rPr>
          <w:rFonts w:eastAsia="Times New Roman"/>
          <w:szCs w:val="24"/>
        </w:rPr>
        <w:t>ειρ</w:t>
      </w:r>
      <w:r w:rsidRPr="00AA2656">
        <w:rPr>
          <w:rFonts w:eastAsia="Times New Roman"/>
          <w:szCs w:val="24"/>
        </w:rPr>
        <w:t>ήσθω</w:t>
      </w:r>
      <w:proofErr w:type="spellEnd"/>
      <w:r w:rsidRPr="00AA2656">
        <w:rPr>
          <w:rFonts w:eastAsia="Times New Roman"/>
          <w:szCs w:val="24"/>
        </w:rPr>
        <w:t xml:space="preserve"> εν </w:t>
      </w:r>
      <w:proofErr w:type="spellStart"/>
      <w:r w:rsidRPr="00AA2656">
        <w:rPr>
          <w:rFonts w:eastAsia="Times New Roman"/>
          <w:szCs w:val="24"/>
        </w:rPr>
        <w:t>παρόδω</w:t>
      </w:r>
      <w:proofErr w:type="spellEnd"/>
      <w:r>
        <w:rPr>
          <w:rFonts w:eastAsia="Times New Roman"/>
          <w:szCs w:val="24"/>
        </w:rPr>
        <w:t>-</w:t>
      </w:r>
      <w:r w:rsidRPr="00AA2656">
        <w:rPr>
          <w:rFonts w:eastAsia="Times New Roman"/>
          <w:szCs w:val="24"/>
        </w:rPr>
        <w:t xml:space="preserve"> οφείλ</w:t>
      </w:r>
      <w:r>
        <w:rPr>
          <w:rFonts w:eastAsia="Times New Roman"/>
          <w:szCs w:val="24"/>
        </w:rPr>
        <w:t>α</w:t>
      </w:r>
      <w:r w:rsidRPr="00AA2656">
        <w:rPr>
          <w:rFonts w:eastAsia="Times New Roman"/>
          <w:szCs w:val="24"/>
        </w:rPr>
        <w:t>τ</w:t>
      </w:r>
      <w:r>
        <w:rPr>
          <w:rFonts w:eastAsia="Times New Roman"/>
          <w:szCs w:val="24"/>
        </w:rPr>
        <w:t xml:space="preserve">ε από το 2014 να τον </w:t>
      </w:r>
      <w:r w:rsidRPr="00AA2656">
        <w:rPr>
          <w:rFonts w:eastAsia="Times New Roman"/>
          <w:szCs w:val="24"/>
        </w:rPr>
        <w:t xml:space="preserve">στείλετε και είστε η τελευταία </w:t>
      </w:r>
      <w:r>
        <w:rPr>
          <w:rFonts w:eastAsia="Times New Roman"/>
          <w:szCs w:val="24"/>
        </w:rPr>
        <w:t>χώρα</w:t>
      </w:r>
      <w:r w:rsidRPr="00AA2656">
        <w:rPr>
          <w:rFonts w:eastAsia="Times New Roman"/>
          <w:szCs w:val="24"/>
        </w:rPr>
        <w:t xml:space="preserve"> που το </w:t>
      </w:r>
      <w:r>
        <w:rPr>
          <w:rFonts w:eastAsia="Times New Roman"/>
          <w:szCs w:val="24"/>
        </w:rPr>
        <w:t>έστειλε</w:t>
      </w:r>
      <w:r w:rsidRPr="00AA2656">
        <w:rPr>
          <w:rFonts w:eastAsia="Times New Roman"/>
          <w:szCs w:val="24"/>
        </w:rPr>
        <w:t xml:space="preserve"> στην </w:t>
      </w:r>
      <w:r>
        <w:rPr>
          <w:rFonts w:eastAsia="Times New Roman"/>
          <w:szCs w:val="24"/>
        </w:rPr>
        <w:t>Κ</w:t>
      </w:r>
      <w:r w:rsidRPr="00AA2656">
        <w:rPr>
          <w:rFonts w:eastAsia="Times New Roman"/>
          <w:szCs w:val="24"/>
        </w:rPr>
        <w:t>ομισιόν</w:t>
      </w:r>
      <w:r>
        <w:rPr>
          <w:rFonts w:eastAsia="Times New Roman"/>
          <w:szCs w:val="24"/>
        </w:rPr>
        <w:t>.</w:t>
      </w:r>
    </w:p>
    <w:p w14:paraId="1789E893" w14:textId="77777777" w:rsidR="00690103" w:rsidRDefault="0001178F">
      <w:pPr>
        <w:spacing w:line="600" w:lineRule="auto"/>
        <w:ind w:firstLine="720"/>
        <w:jc w:val="both"/>
        <w:rPr>
          <w:rFonts w:eastAsia="Times New Roman"/>
          <w:szCs w:val="24"/>
        </w:rPr>
      </w:pPr>
      <w:r>
        <w:rPr>
          <w:rFonts w:eastAsia="Times New Roman"/>
          <w:szCs w:val="24"/>
        </w:rPr>
        <w:t>Κ</w:t>
      </w:r>
      <w:r w:rsidRPr="00AA2656">
        <w:rPr>
          <w:rFonts w:eastAsia="Times New Roman"/>
          <w:szCs w:val="24"/>
        </w:rPr>
        <w:t xml:space="preserve">ύριε </w:t>
      </w:r>
      <w:r>
        <w:rPr>
          <w:rFonts w:eastAsia="Times New Roman"/>
          <w:szCs w:val="24"/>
        </w:rPr>
        <w:t>Π</w:t>
      </w:r>
      <w:r w:rsidRPr="00AA2656">
        <w:rPr>
          <w:rFonts w:eastAsia="Times New Roman"/>
          <w:szCs w:val="24"/>
        </w:rPr>
        <w:t>ρόεδρε</w:t>
      </w:r>
      <w:r>
        <w:rPr>
          <w:rFonts w:eastAsia="Times New Roman"/>
          <w:szCs w:val="24"/>
        </w:rPr>
        <w:t>,</w:t>
      </w:r>
      <w:r w:rsidRPr="00AA2656">
        <w:rPr>
          <w:rFonts w:eastAsia="Times New Roman"/>
          <w:szCs w:val="24"/>
        </w:rPr>
        <w:t xml:space="preserve"> θα χρειαστώ δύο μόνο λε</w:t>
      </w:r>
      <w:r>
        <w:rPr>
          <w:rFonts w:eastAsia="Times New Roman"/>
          <w:szCs w:val="24"/>
        </w:rPr>
        <w:t>πτά, ί</w:t>
      </w:r>
      <w:r w:rsidRPr="00AA2656">
        <w:rPr>
          <w:rFonts w:eastAsia="Times New Roman"/>
          <w:szCs w:val="24"/>
        </w:rPr>
        <w:t xml:space="preserve">σως και </w:t>
      </w:r>
      <w:r>
        <w:rPr>
          <w:rFonts w:eastAsia="Times New Roman"/>
          <w:szCs w:val="24"/>
        </w:rPr>
        <w:t>τρία,</w:t>
      </w:r>
      <w:r w:rsidRPr="00AA2656">
        <w:rPr>
          <w:rFonts w:eastAsia="Times New Roman"/>
          <w:szCs w:val="24"/>
        </w:rPr>
        <w:t xml:space="preserve"> γιατί μίλησαν όλοι πολύ παραπάνω</w:t>
      </w:r>
      <w:r>
        <w:rPr>
          <w:rFonts w:eastAsia="Times New Roman"/>
          <w:szCs w:val="24"/>
        </w:rPr>
        <w:t>.</w:t>
      </w:r>
      <w:r w:rsidRPr="00AA2656">
        <w:rPr>
          <w:rFonts w:eastAsia="Times New Roman"/>
          <w:szCs w:val="24"/>
        </w:rPr>
        <w:t xml:space="preserve"> Ευχαριστώ εκ των προτέρων</w:t>
      </w:r>
      <w:r>
        <w:rPr>
          <w:rFonts w:eastAsia="Times New Roman"/>
          <w:szCs w:val="24"/>
        </w:rPr>
        <w:t>.</w:t>
      </w:r>
    </w:p>
    <w:p w14:paraId="1789E894" w14:textId="77777777" w:rsidR="00690103" w:rsidRDefault="0001178F">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Τα έχετε, κυρία συνάδελφε.</w:t>
      </w:r>
    </w:p>
    <w:p w14:paraId="1789E895" w14:textId="77777777" w:rsidR="00690103" w:rsidRDefault="0001178F">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Τι να θυμηθώ, κ</w:t>
      </w:r>
      <w:r w:rsidRPr="00AA2656">
        <w:rPr>
          <w:rFonts w:eastAsia="Times New Roman"/>
          <w:szCs w:val="24"/>
        </w:rPr>
        <w:t>ύριε Υπουργέ</w:t>
      </w:r>
      <w:r>
        <w:rPr>
          <w:rFonts w:eastAsia="Times New Roman"/>
          <w:szCs w:val="24"/>
        </w:rPr>
        <w:t>;</w:t>
      </w:r>
      <w:r w:rsidRPr="00AA2656">
        <w:rPr>
          <w:rFonts w:eastAsia="Times New Roman"/>
          <w:szCs w:val="24"/>
        </w:rPr>
        <w:t xml:space="preserve"> </w:t>
      </w:r>
      <w:r>
        <w:rPr>
          <w:rFonts w:eastAsia="Times New Roman"/>
          <w:szCs w:val="24"/>
        </w:rPr>
        <w:t>Τ</w:t>
      </w:r>
      <w:r w:rsidRPr="00AA2656">
        <w:rPr>
          <w:rFonts w:eastAsia="Times New Roman"/>
          <w:szCs w:val="24"/>
        </w:rPr>
        <w:t xml:space="preserve">η στάση πληρωμών στον </w:t>
      </w:r>
      <w:r>
        <w:rPr>
          <w:rFonts w:eastAsia="Times New Roman"/>
          <w:szCs w:val="24"/>
        </w:rPr>
        <w:t>ΕΛΓΑ; Ή</w:t>
      </w:r>
      <w:r w:rsidRPr="00AA2656">
        <w:rPr>
          <w:rFonts w:eastAsia="Times New Roman"/>
          <w:szCs w:val="24"/>
        </w:rPr>
        <w:t xml:space="preserve">ρθατε εδώ και </w:t>
      </w:r>
      <w:r>
        <w:rPr>
          <w:rFonts w:eastAsia="Times New Roman"/>
          <w:szCs w:val="24"/>
        </w:rPr>
        <w:t>υπερηφανευτήκατε: «Πολύ γρήγορα ολοκληρώνετ</w:t>
      </w:r>
      <w:r>
        <w:rPr>
          <w:rFonts w:eastAsia="Times New Roman"/>
          <w:szCs w:val="24"/>
        </w:rPr>
        <w:t>αι το</w:t>
      </w:r>
      <w:r w:rsidRPr="00EA03F0">
        <w:rPr>
          <w:rFonts w:eastAsia="Times New Roman"/>
          <w:b/>
          <w:szCs w:val="24"/>
        </w:rPr>
        <w:t xml:space="preserve"> </w:t>
      </w:r>
      <w:r w:rsidRPr="00AA2656">
        <w:rPr>
          <w:rFonts w:eastAsia="Times New Roman"/>
          <w:szCs w:val="24"/>
        </w:rPr>
        <w:t>έργο</w:t>
      </w:r>
      <w:r>
        <w:rPr>
          <w:rFonts w:eastAsia="Times New Roman"/>
          <w:szCs w:val="24"/>
        </w:rPr>
        <w:t>».</w:t>
      </w:r>
      <w:r w:rsidRPr="00AA2656">
        <w:rPr>
          <w:rFonts w:eastAsia="Times New Roman"/>
          <w:szCs w:val="24"/>
        </w:rPr>
        <w:t xml:space="preserve"> </w:t>
      </w:r>
      <w:r>
        <w:rPr>
          <w:rFonts w:eastAsia="Times New Roman"/>
          <w:szCs w:val="24"/>
        </w:rPr>
        <w:t>Σ</w:t>
      </w:r>
      <w:r w:rsidRPr="00AA2656">
        <w:rPr>
          <w:rFonts w:eastAsia="Times New Roman"/>
          <w:szCs w:val="24"/>
        </w:rPr>
        <w:t>οβαρά</w:t>
      </w:r>
      <w:r>
        <w:rPr>
          <w:rFonts w:eastAsia="Times New Roman"/>
          <w:szCs w:val="24"/>
        </w:rPr>
        <w:t>; Ε</w:t>
      </w:r>
      <w:r w:rsidRPr="00AA2656">
        <w:rPr>
          <w:rFonts w:eastAsia="Times New Roman"/>
          <w:szCs w:val="24"/>
        </w:rPr>
        <w:t xml:space="preserve">γώ </w:t>
      </w:r>
      <w:r w:rsidRPr="00AA2656">
        <w:rPr>
          <w:rFonts w:eastAsia="Times New Roman"/>
          <w:szCs w:val="24"/>
        </w:rPr>
        <w:lastRenderedPageBreak/>
        <w:t xml:space="preserve">ξέρω ότι </w:t>
      </w:r>
      <w:r>
        <w:rPr>
          <w:rFonts w:eastAsia="Times New Roman"/>
          <w:szCs w:val="24"/>
        </w:rPr>
        <w:t>οι</w:t>
      </w:r>
      <w:r w:rsidRPr="00AA2656">
        <w:rPr>
          <w:rFonts w:eastAsia="Times New Roman"/>
          <w:szCs w:val="24"/>
        </w:rPr>
        <w:t xml:space="preserve"> παραγωγ</w:t>
      </w:r>
      <w:r>
        <w:rPr>
          <w:rFonts w:eastAsia="Times New Roman"/>
          <w:szCs w:val="24"/>
        </w:rPr>
        <w:t>οί έχουν</w:t>
      </w:r>
      <w:r w:rsidRPr="00AA2656">
        <w:rPr>
          <w:rFonts w:eastAsia="Times New Roman"/>
          <w:szCs w:val="24"/>
        </w:rPr>
        <w:t xml:space="preserve"> δύο χρόνια να πληρωθούν τις αποζημιώσεις </w:t>
      </w:r>
      <w:r>
        <w:rPr>
          <w:rFonts w:eastAsia="Times New Roman"/>
          <w:szCs w:val="24"/>
        </w:rPr>
        <w:t>τους. Και πώς ολοκληρώνεται,</w:t>
      </w:r>
      <w:r w:rsidRPr="00AA2656">
        <w:rPr>
          <w:rFonts w:eastAsia="Times New Roman"/>
          <w:szCs w:val="24"/>
        </w:rPr>
        <w:t xml:space="preserve"> αφού σταματήσατε</w:t>
      </w:r>
      <w:r>
        <w:rPr>
          <w:rFonts w:eastAsia="Times New Roman"/>
          <w:szCs w:val="24"/>
        </w:rPr>
        <w:t>,</w:t>
      </w:r>
      <w:r w:rsidRPr="00AA2656">
        <w:rPr>
          <w:rFonts w:eastAsia="Times New Roman"/>
          <w:szCs w:val="24"/>
        </w:rPr>
        <w:t xml:space="preserve"> κόψατε τα οδοιπορικά των εκτιμητών που </w:t>
      </w:r>
      <w:r>
        <w:rPr>
          <w:rFonts w:eastAsia="Times New Roman"/>
          <w:szCs w:val="24"/>
        </w:rPr>
        <w:t>-</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xml:space="preserve">- </w:t>
      </w:r>
      <w:r w:rsidRPr="00AA2656">
        <w:rPr>
          <w:rFonts w:eastAsia="Times New Roman"/>
          <w:szCs w:val="24"/>
        </w:rPr>
        <w:t xml:space="preserve">δεν επιβαρύνουν τον </w:t>
      </w:r>
      <w:r>
        <w:rPr>
          <w:rFonts w:eastAsia="Times New Roman"/>
          <w:szCs w:val="24"/>
        </w:rPr>
        <w:t>κ</w:t>
      </w:r>
      <w:r w:rsidRPr="00AA2656">
        <w:rPr>
          <w:rFonts w:eastAsia="Times New Roman"/>
          <w:szCs w:val="24"/>
        </w:rPr>
        <w:t>ρατικό προϋπολογισμό</w:t>
      </w:r>
      <w:r>
        <w:rPr>
          <w:rFonts w:eastAsia="Times New Roman"/>
          <w:szCs w:val="24"/>
        </w:rPr>
        <w:t>, αφού είναι</w:t>
      </w:r>
      <w:r w:rsidRPr="00AA2656">
        <w:rPr>
          <w:rFonts w:eastAsia="Times New Roman"/>
          <w:szCs w:val="24"/>
        </w:rPr>
        <w:t xml:space="preserve"> αν</w:t>
      </w:r>
      <w:r w:rsidRPr="00AA2656">
        <w:rPr>
          <w:rFonts w:eastAsia="Times New Roman"/>
          <w:szCs w:val="24"/>
        </w:rPr>
        <w:t>τα</w:t>
      </w:r>
      <w:r>
        <w:rPr>
          <w:rFonts w:eastAsia="Times New Roman"/>
          <w:szCs w:val="24"/>
        </w:rPr>
        <w:t>ποδοτικός ο λογαριασμός του ΕΛΓΑ;</w:t>
      </w:r>
      <w:r w:rsidRPr="00AA2656">
        <w:rPr>
          <w:rFonts w:eastAsia="Times New Roman"/>
          <w:szCs w:val="24"/>
        </w:rPr>
        <w:t xml:space="preserve"> </w:t>
      </w:r>
      <w:r>
        <w:rPr>
          <w:rFonts w:eastAsia="Times New Roman"/>
          <w:szCs w:val="24"/>
        </w:rPr>
        <w:t>Τ</w:t>
      </w:r>
      <w:r w:rsidRPr="00AA2656">
        <w:rPr>
          <w:rFonts w:eastAsia="Times New Roman"/>
          <w:szCs w:val="24"/>
        </w:rPr>
        <w:t>η στιγμή</w:t>
      </w:r>
      <w:r>
        <w:rPr>
          <w:rFonts w:eastAsia="Times New Roman"/>
          <w:szCs w:val="24"/>
        </w:rPr>
        <w:t>,</w:t>
      </w:r>
      <w:r w:rsidRPr="00AA2656">
        <w:rPr>
          <w:rFonts w:eastAsia="Times New Roman"/>
          <w:szCs w:val="24"/>
        </w:rPr>
        <w:t xml:space="preserve"> βέβαια </w:t>
      </w:r>
      <w:r>
        <w:rPr>
          <w:rFonts w:eastAsia="Times New Roman"/>
          <w:szCs w:val="24"/>
        </w:rPr>
        <w:t>-</w:t>
      </w:r>
      <w:r w:rsidRPr="00AA2656">
        <w:rPr>
          <w:rFonts w:eastAsia="Times New Roman"/>
          <w:szCs w:val="24"/>
        </w:rPr>
        <w:t>δύο μέτρα και δύο σταθμά</w:t>
      </w:r>
      <w:r>
        <w:rPr>
          <w:rFonts w:eastAsia="Times New Roman"/>
          <w:szCs w:val="24"/>
        </w:rPr>
        <w:t>- που</w:t>
      </w:r>
      <w:r w:rsidRPr="00AA2656">
        <w:rPr>
          <w:rFonts w:eastAsia="Times New Roman"/>
          <w:szCs w:val="24"/>
        </w:rPr>
        <w:t xml:space="preserve"> η </w:t>
      </w:r>
      <w:r>
        <w:rPr>
          <w:rFonts w:eastAsia="Times New Roman"/>
          <w:szCs w:val="24"/>
        </w:rPr>
        <w:t>Κ</w:t>
      </w:r>
      <w:r w:rsidRPr="00AA2656">
        <w:rPr>
          <w:rFonts w:eastAsia="Times New Roman"/>
          <w:szCs w:val="24"/>
        </w:rPr>
        <w:t xml:space="preserve">υβέρνησή σας έδωσε 2 </w:t>
      </w:r>
      <w:r>
        <w:rPr>
          <w:rFonts w:eastAsia="Times New Roman"/>
          <w:szCs w:val="24"/>
        </w:rPr>
        <w:t xml:space="preserve">δισεκατομμύρια σε </w:t>
      </w:r>
      <w:r w:rsidRPr="00AA2656">
        <w:rPr>
          <w:rFonts w:eastAsia="Times New Roman"/>
          <w:szCs w:val="24"/>
        </w:rPr>
        <w:t xml:space="preserve">κομματικές προσλήψεις στο </w:t>
      </w:r>
      <w:r>
        <w:rPr>
          <w:rFonts w:eastAsia="Times New Roman"/>
          <w:szCs w:val="24"/>
        </w:rPr>
        <w:t>δ</w:t>
      </w:r>
      <w:r w:rsidRPr="00AA2656">
        <w:rPr>
          <w:rFonts w:eastAsia="Times New Roman"/>
          <w:szCs w:val="24"/>
        </w:rPr>
        <w:t>ημόσιο</w:t>
      </w:r>
      <w:r>
        <w:rPr>
          <w:rFonts w:eastAsia="Times New Roman"/>
          <w:szCs w:val="24"/>
        </w:rPr>
        <w:t>. Ο</w:t>
      </w:r>
      <w:r w:rsidRPr="00AA2656">
        <w:rPr>
          <w:rFonts w:eastAsia="Times New Roman"/>
          <w:szCs w:val="24"/>
        </w:rPr>
        <w:t xml:space="preserve"> ΕΛΓΑ</w:t>
      </w:r>
      <w:r>
        <w:rPr>
          <w:rFonts w:eastAsia="Times New Roman"/>
          <w:szCs w:val="24"/>
        </w:rPr>
        <w:t>,</w:t>
      </w:r>
      <w:r w:rsidRPr="00AA2656">
        <w:rPr>
          <w:rFonts w:eastAsia="Times New Roman"/>
          <w:szCs w:val="24"/>
        </w:rPr>
        <w:t xml:space="preserve"> </w:t>
      </w:r>
      <w:r>
        <w:rPr>
          <w:rFonts w:eastAsia="Times New Roman"/>
          <w:szCs w:val="24"/>
        </w:rPr>
        <w:t>όμως,</w:t>
      </w:r>
      <w:r w:rsidRPr="00AA2656">
        <w:rPr>
          <w:rFonts w:eastAsia="Times New Roman"/>
          <w:szCs w:val="24"/>
        </w:rPr>
        <w:t xml:space="preserve"> σας μάρανε</w:t>
      </w:r>
      <w:r>
        <w:rPr>
          <w:rFonts w:eastAsia="Times New Roman"/>
          <w:szCs w:val="24"/>
        </w:rPr>
        <w:t>. Ό</w:t>
      </w:r>
      <w:r w:rsidRPr="00AA2656">
        <w:rPr>
          <w:rFonts w:eastAsia="Times New Roman"/>
          <w:szCs w:val="24"/>
        </w:rPr>
        <w:t xml:space="preserve">σο δε </w:t>
      </w:r>
      <w:r>
        <w:rPr>
          <w:rFonts w:eastAsia="Times New Roman"/>
          <w:szCs w:val="24"/>
        </w:rPr>
        <w:t>-</w:t>
      </w:r>
      <w:r w:rsidRPr="00AA2656">
        <w:rPr>
          <w:rFonts w:eastAsia="Times New Roman"/>
          <w:szCs w:val="24"/>
        </w:rPr>
        <w:t>το είπε και ο κ</w:t>
      </w:r>
      <w:r>
        <w:rPr>
          <w:rFonts w:eastAsia="Times New Roman"/>
          <w:szCs w:val="24"/>
        </w:rPr>
        <w:t xml:space="preserve">. </w:t>
      </w:r>
      <w:proofErr w:type="spellStart"/>
      <w:r>
        <w:rPr>
          <w:rFonts w:eastAsia="Times New Roman"/>
          <w:szCs w:val="24"/>
        </w:rPr>
        <w:t>Κ</w:t>
      </w:r>
      <w:r w:rsidRPr="00AA2656">
        <w:rPr>
          <w:rFonts w:eastAsia="Times New Roman"/>
          <w:szCs w:val="24"/>
        </w:rPr>
        <w:t>ουρεμπές</w:t>
      </w:r>
      <w:proofErr w:type="spellEnd"/>
      <w:r w:rsidRPr="00AA2656">
        <w:rPr>
          <w:rFonts w:eastAsia="Times New Roman"/>
          <w:szCs w:val="24"/>
        </w:rPr>
        <w:t xml:space="preserve"> </w:t>
      </w:r>
      <w:r>
        <w:rPr>
          <w:rFonts w:eastAsia="Times New Roman"/>
          <w:szCs w:val="24"/>
        </w:rPr>
        <w:t xml:space="preserve">προχθές </w:t>
      </w:r>
      <w:r w:rsidRPr="00AA2656">
        <w:rPr>
          <w:rFonts w:eastAsia="Times New Roman"/>
          <w:szCs w:val="24"/>
        </w:rPr>
        <w:t>στον Τύρναβο</w:t>
      </w:r>
      <w:r>
        <w:rPr>
          <w:rFonts w:eastAsia="Times New Roman"/>
          <w:szCs w:val="24"/>
        </w:rPr>
        <w:t>-</w:t>
      </w:r>
      <w:r w:rsidRPr="00AA2656">
        <w:rPr>
          <w:rFonts w:eastAsia="Times New Roman"/>
          <w:szCs w:val="24"/>
        </w:rPr>
        <w:t xml:space="preserve"> για αυτ</w:t>
      </w:r>
      <w:r>
        <w:rPr>
          <w:rFonts w:eastAsia="Times New Roman"/>
          <w:szCs w:val="24"/>
        </w:rPr>
        <w:t>ό</w:t>
      </w:r>
      <w:r w:rsidRPr="00AA2656">
        <w:rPr>
          <w:rFonts w:eastAsia="Times New Roman"/>
          <w:szCs w:val="24"/>
        </w:rPr>
        <w:t xml:space="preserve">ν </w:t>
      </w:r>
      <w:r w:rsidRPr="00AA2656">
        <w:rPr>
          <w:rFonts w:eastAsia="Times New Roman"/>
          <w:szCs w:val="24"/>
        </w:rPr>
        <w:t>τον εκσυγχρονισμό του ασφαλιστικού πλαισίου του ΕΛΓΑ</w:t>
      </w:r>
      <w:r>
        <w:rPr>
          <w:rFonts w:eastAsia="Times New Roman"/>
          <w:szCs w:val="24"/>
        </w:rPr>
        <w:t>, που ολημερίς τον χτίζετε</w:t>
      </w:r>
      <w:r w:rsidRPr="00AA2656">
        <w:rPr>
          <w:rFonts w:eastAsia="Times New Roman"/>
          <w:szCs w:val="24"/>
        </w:rPr>
        <w:t xml:space="preserve"> και το βράδυ γκρεμίζεται</w:t>
      </w:r>
      <w:r>
        <w:rPr>
          <w:rFonts w:eastAsia="Times New Roman"/>
          <w:szCs w:val="24"/>
        </w:rPr>
        <w:t>,</w:t>
      </w:r>
      <w:r w:rsidRPr="00AA2656">
        <w:rPr>
          <w:rFonts w:eastAsia="Times New Roman"/>
          <w:szCs w:val="24"/>
        </w:rPr>
        <w:t xml:space="preserve"> κάντε εκείνη την αναλογιστική μελέτη της ακαρπίας </w:t>
      </w:r>
      <w:r>
        <w:rPr>
          <w:rFonts w:eastAsia="Times New Roman"/>
          <w:szCs w:val="24"/>
        </w:rPr>
        <w:t>που</w:t>
      </w:r>
      <w:r w:rsidRPr="00AA2656">
        <w:rPr>
          <w:rFonts w:eastAsia="Times New Roman"/>
          <w:szCs w:val="24"/>
        </w:rPr>
        <w:t xml:space="preserve"> </w:t>
      </w:r>
      <w:r w:rsidRPr="00AA2656">
        <w:rPr>
          <w:rFonts w:eastAsia="Times New Roman"/>
          <w:szCs w:val="24"/>
        </w:rPr>
        <w:t>σας παραδώσαμε το 2014 και μετά αφήστε τους δεκά</w:t>
      </w:r>
      <w:r>
        <w:rPr>
          <w:rFonts w:eastAsia="Times New Roman"/>
          <w:szCs w:val="24"/>
        </w:rPr>
        <w:t>ρ</w:t>
      </w:r>
      <w:r w:rsidRPr="00AA2656">
        <w:rPr>
          <w:rFonts w:eastAsia="Times New Roman"/>
          <w:szCs w:val="24"/>
        </w:rPr>
        <w:t>ικους λόγους</w:t>
      </w:r>
      <w:r>
        <w:rPr>
          <w:rFonts w:eastAsia="Times New Roman"/>
          <w:szCs w:val="24"/>
        </w:rPr>
        <w:t>.</w:t>
      </w:r>
    </w:p>
    <w:p w14:paraId="1789E896" w14:textId="77777777" w:rsidR="00690103" w:rsidRDefault="0001178F">
      <w:pPr>
        <w:spacing w:line="600" w:lineRule="auto"/>
        <w:ind w:firstLine="720"/>
        <w:jc w:val="both"/>
        <w:rPr>
          <w:rFonts w:eastAsia="Times New Roman"/>
          <w:szCs w:val="24"/>
        </w:rPr>
      </w:pPr>
      <w:r>
        <w:rPr>
          <w:rFonts w:eastAsia="Times New Roman"/>
          <w:szCs w:val="24"/>
        </w:rPr>
        <w:t>Τ</w:t>
      </w:r>
      <w:r w:rsidRPr="00AA2656">
        <w:rPr>
          <w:rFonts w:eastAsia="Times New Roman"/>
          <w:szCs w:val="24"/>
        </w:rPr>
        <w:t>ώρα για την εξωφρενική ανεπίτρεπτ</w:t>
      </w:r>
      <w:r w:rsidRPr="00AA2656">
        <w:rPr>
          <w:rFonts w:eastAsia="Times New Roman"/>
          <w:szCs w:val="24"/>
        </w:rPr>
        <w:t xml:space="preserve">η στάση πληρωμών συντάξεων αγροτών </w:t>
      </w:r>
      <w:r>
        <w:rPr>
          <w:rFonts w:eastAsia="Times New Roman"/>
          <w:szCs w:val="24"/>
        </w:rPr>
        <w:t>τ</w:t>
      </w:r>
      <w:r w:rsidRPr="00AA2656">
        <w:rPr>
          <w:rFonts w:eastAsia="Times New Roman"/>
          <w:szCs w:val="24"/>
        </w:rPr>
        <w:t>ι να πω</w:t>
      </w:r>
      <w:r>
        <w:rPr>
          <w:rFonts w:eastAsia="Times New Roman"/>
          <w:szCs w:val="24"/>
        </w:rPr>
        <w:t>; Α</w:t>
      </w:r>
      <w:r w:rsidRPr="00AA2656">
        <w:rPr>
          <w:rFonts w:eastAsia="Times New Roman"/>
          <w:szCs w:val="24"/>
        </w:rPr>
        <w:t xml:space="preserve">πό τις 26 Νοεμβρίου περιμένω </w:t>
      </w:r>
      <w:r>
        <w:rPr>
          <w:rFonts w:eastAsia="Times New Roman"/>
          <w:szCs w:val="24"/>
        </w:rPr>
        <w:t>μάταια,</w:t>
      </w:r>
      <w:r w:rsidRPr="00AA2656">
        <w:rPr>
          <w:rFonts w:eastAsia="Times New Roman"/>
          <w:szCs w:val="24"/>
        </w:rPr>
        <w:t xml:space="preserve"> όπως φαίνεται</w:t>
      </w:r>
      <w:r>
        <w:rPr>
          <w:rFonts w:eastAsia="Times New Roman"/>
          <w:szCs w:val="24"/>
        </w:rPr>
        <w:t>,</w:t>
      </w:r>
      <w:r w:rsidRPr="00AA2656">
        <w:rPr>
          <w:rFonts w:eastAsia="Times New Roman"/>
          <w:szCs w:val="24"/>
        </w:rPr>
        <w:t xml:space="preserve"> από την </w:t>
      </w:r>
      <w:r w:rsidRPr="00AA2656">
        <w:rPr>
          <w:rFonts w:eastAsia="Times New Roman"/>
          <w:szCs w:val="24"/>
        </w:rPr>
        <w:t>κ</w:t>
      </w:r>
      <w:r>
        <w:rPr>
          <w:rFonts w:eastAsia="Times New Roman"/>
          <w:szCs w:val="24"/>
        </w:rPr>
        <w:t>.</w:t>
      </w:r>
      <w:r w:rsidRPr="00AA2656">
        <w:rPr>
          <w:rFonts w:eastAsia="Times New Roman"/>
          <w:szCs w:val="24"/>
        </w:rPr>
        <w:t xml:space="preserve"> </w:t>
      </w:r>
      <w:proofErr w:type="spellStart"/>
      <w:r>
        <w:rPr>
          <w:rFonts w:eastAsia="Times New Roman"/>
          <w:szCs w:val="24"/>
        </w:rPr>
        <w:t>Αχτσιόγλου</w:t>
      </w:r>
      <w:proofErr w:type="spellEnd"/>
      <w:r w:rsidRPr="00AA2656">
        <w:rPr>
          <w:rFonts w:eastAsia="Times New Roman"/>
          <w:szCs w:val="24"/>
        </w:rPr>
        <w:t xml:space="preserve"> να απαντήσει για τους </w:t>
      </w:r>
      <w:r>
        <w:rPr>
          <w:rFonts w:eastAsia="Times New Roman"/>
          <w:szCs w:val="24"/>
        </w:rPr>
        <w:t>δεκατρείς</w:t>
      </w:r>
      <w:r w:rsidRPr="00AA2656">
        <w:rPr>
          <w:rFonts w:eastAsia="Times New Roman"/>
          <w:szCs w:val="24"/>
        </w:rPr>
        <w:t xml:space="preserve"> χιλιάδες δικαιούχους σύνταξ</w:t>
      </w:r>
      <w:r>
        <w:rPr>
          <w:rFonts w:eastAsia="Times New Roman"/>
          <w:szCs w:val="24"/>
        </w:rPr>
        <w:t>η</w:t>
      </w:r>
      <w:r w:rsidRPr="00AA2656">
        <w:rPr>
          <w:rFonts w:eastAsia="Times New Roman"/>
          <w:szCs w:val="24"/>
        </w:rPr>
        <w:t xml:space="preserve">ς από το </w:t>
      </w:r>
      <w:r>
        <w:rPr>
          <w:rFonts w:eastAsia="Times New Roman"/>
          <w:szCs w:val="24"/>
        </w:rPr>
        <w:t>20</w:t>
      </w:r>
      <w:r w:rsidRPr="00AA2656">
        <w:rPr>
          <w:rFonts w:eastAsia="Times New Roman"/>
          <w:szCs w:val="24"/>
        </w:rPr>
        <w:t>18</w:t>
      </w:r>
      <w:r>
        <w:rPr>
          <w:rFonts w:eastAsia="Times New Roman"/>
          <w:szCs w:val="24"/>
        </w:rPr>
        <w:t>,</w:t>
      </w:r>
      <w:r w:rsidRPr="00AA2656">
        <w:rPr>
          <w:rFonts w:eastAsia="Times New Roman"/>
          <w:szCs w:val="24"/>
        </w:rPr>
        <w:t xml:space="preserve"> από το </w:t>
      </w:r>
      <w:r>
        <w:rPr>
          <w:rFonts w:eastAsia="Times New Roman"/>
          <w:szCs w:val="24"/>
        </w:rPr>
        <w:t>20</w:t>
      </w:r>
      <w:r w:rsidRPr="00AA2656">
        <w:rPr>
          <w:rFonts w:eastAsia="Times New Roman"/>
          <w:szCs w:val="24"/>
        </w:rPr>
        <w:t>17</w:t>
      </w:r>
      <w:r>
        <w:rPr>
          <w:rFonts w:eastAsia="Times New Roman"/>
          <w:szCs w:val="24"/>
        </w:rPr>
        <w:t>, α</w:t>
      </w:r>
      <w:r w:rsidRPr="00AA2656">
        <w:rPr>
          <w:rFonts w:eastAsia="Times New Roman"/>
          <w:szCs w:val="24"/>
        </w:rPr>
        <w:t xml:space="preserve">κόμη και από το </w:t>
      </w:r>
      <w:r>
        <w:rPr>
          <w:rFonts w:eastAsia="Times New Roman"/>
          <w:szCs w:val="24"/>
        </w:rPr>
        <w:t>20</w:t>
      </w:r>
      <w:r w:rsidRPr="00AA2656">
        <w:rPr>
          <w:rFonts w:eastAsia="Times New Roman"/>
          <w:szCs w:val="24"/>
        </w:rPr>
        <w:t>16</w:t>
      </w:r>
      <w:r>
        <w:rPr>
          <w:rFonts w:eastAsia="Times New Roman"/>
          <w:szCs w:val="24"/>
        </w:rPr>
        <w:t>,</w:t>
      </w:r>
      <w:r w:rsidRPr="00AA2656">
        <w:rPr>
          <w:rFonts w:eastAsia="Times New Roman"/>
          <w:szCs w:val="24"/>
        </w:rPr>
        <w:t xml:space="preserve"> κύριοι </w:t>
      </w:r>
      <w:r>
        <w:rPr>
          <w:rFonts w:eastAsia="Times New Roman"/>
          <w:szCs w:val="24"/>
        </w:rPr>
        <w:t>Υ</w:t>
      </w:r>
      <w:r w:rsidRPr="00AA2656">
        <w:rPr>
          <w:rFonts w:eastAsia="Times New Roman"/>
          <w:szCs w:val="24"/>
        </w:rPr>
        <w:t>πουργοί</w:t>
      </w:r>
      <w:r>
        <w:rPr>
          <w:rFonts w:eastAsia="Times New Roman"/>
          <w:szCs w:val="24"/>
        </w:rPr>
        <w:t>. Ξ</w:t>
      </w:r>
      <w:r w:rsidRPr="00AA2656">
        <w:rPr>
          <w:rFonts w:eastAsia="Times New Roman"/>
          <w:szCs w:val="24"/>
        </w:rPr>
        <w:t>έρετε</w:t>
      </w:r>
      <w:r>
        <w:rPr>
          <w:rFonts w:eastAsia="Times New Roman"/>
          <w:szCs w:val="24"/>
        </w:rPr>
        <w:t>,</w:t>
      </w:r>
      <w:r w:rsidRPr="00AA2656">
        <w:rPr>
          <w:rFonts w:eastAsia="Times New Roman"/>
          <w:szCs w:val="24"/>
        </w:rPr>
        <w:t xml:space="preserve"> </w:t>
      </w:r>
      <w:r w:rsidRPr="00AA2656">
        <w:rPr>
          <w:rFonts w:eastAsia="Times New Roman"/>
          <w:szCs w:val="24"/>
        </w:rPr>
        <w:t>αυτ</w:t>
      </w:r>
      <w:r>
        <w:rPr>
          <w:rFonts w:eastAsia="Times New Roman"/>
          <w:szCs w:val="24"/>
        </w:rPr>
        <w:t>οί</w:t>
      </w:r>
      <w:r w:rsidRPr="00AA2656">
        <w:rPr>
          <w:rFonts w:eastAsia="Times New Roman"/>
          <w:szCs w:val="24"/>
        </w:rPr>
        <w:t xml:space="preserve"> </w:t>
      </w:r>
      <w:r w:rsidRPr="00AA2656">
        <w:rPr>
          <w:rFonts w:eastAsia="Times New Roman"/>
          <w:szCs w:val="24"/>
        </w:rPr>
        <w:lastRenderedPageBreak/>
        <w:t xml:space="preserve">που στην </w:t>
      </w:r>
      <w:r>
        <w:rPr>
          <w:rFonts w:eastAsia="Times New Roman"/>
          <w:szCs w:val="24"/>
        </w:rPr>
        <w:t>κ</w:t>
      </w:r>
      <w:r w:rsidRPr="00AA2656">
        <w:rPr>
          <w:rFonts w:eastAsia="Times New Roman"/>
          <w:szCs w:val="24"/>
        </w:rPr>
        <w:t xml:space="preserve">ακιά κυβέρνηση της Νέας Δημοκρατίας </w:t>
      </w:r>
      <w:r>
        <w:rPr>
          <w:rFonts w:eastAsia="Times New Roman"/>
          <w:szCs w:val="24"/>
        </w:rPr>
        <w:t>-</w:t>
      </w:r>
      <w:r w:rsidRPr="00AA2656">
        <w:rPr>
          <w:rFonts w:eastAsia="Times New Roman"/>
          <w:szCs w:val="24"/>
        </w:rPr>
        <w:t>βρέ</w:t>
      </w:r>
      <w:r>
        <w:rPr>
          <w:rFonts w:eastAsia="Times New Roman"/>
          <w:szCs w:val="24"/>
        </w:rPr>
        <w:t>ξ</w:t>
      </w:r>
      <w:r w:rsidRPr="00AA2656">
        <w:rPr>
          <w:rFonts w:eastAsia="Times New Roman"/>
          <w:szCs w:val="24"/>
        </w:rPr>
        <w:t>ει</w:t>
      </w:r>
      <w:r>
        <w:rPr>
          <w:rFonts w:eastAsia="Times New Roman"/>
          <w:szCs w:val="24"/>
        </w:rPr>
        <w:t>,</w:t>
      </w:r>
      <w:r w:rsidRPr="00AA2656">
        <w:rPr>
          <w:rFonts w:eastAsia="Times New Roman"/>
          <w:szCs w:val="24"/>
        </w:rPr>
        <w:t xml:space="preserve"> χιονίσει</w:t>
      </w:r>
      <w:r>
        <w:rPr>
          <w:rFonts w:eastAsia="Times New Roman"/>
          <w:szCs w:val="24"/>
        </w:rPr>
        <w:t xml:space="preserve">- </w:t>
      </w:r>
      <w:r w:rsidRPr="00AA2656">
        <w:rPr>
          <w:rFonts w:eastAsia="Times New Roman"/>
          <w:szCs w:val="24"/>
        </w:rPr>
        <w:t>31 Ιουλίου εκάστου έτους που συμπλήρωναν το συντάξιμο χρόνο</w:t>
      </w:r>
      <w:r>
        <w:rPr>
          <w:rFonts w:eastAsia="Times New Roman"/>
          <w:szCs w:val="24"/>
        </w:rPr>
        <w:t>, τ</w:t>
      </w:r>
      <w:r w:rsidRPr="00AA2656">
        <w:rPr>
          <w:rFonts w:eastAsia="Times New Roman"/>
          <w:szCs w:val="24"/>
        </w:rPr>
        <w:t xml:space="preserve">ην άλλη μέρα είχαν τη σύνταξη στα χέρια </w:t>
      </w:r>
      <w:r>
        <w:rPr>
          <w:rFonts w:eastAsia="Times New Roman"/>
          <w:szCs w:val="24"/>
        </w:rPr>
        <w:t>τους.</w:t>
      </w:r>
    </w:p>
    <w:p w14:paraId="1789E897" w14:textId="77777777" w:rsidR="00690103" w:rsidRDefault="0001178F">
      <w:pPr>
        <w:spacing w:line="600" w:lineRule="auto"/>
        <w:ind w:firstLine="720"/>
        <w:jc w:val="both"/>
        <w:rPr>
          <w:rFonts w:eastAsia="Times New Roman"/>
          <w:szCs w:val="24"/>
        </w:rPr>
      </w:pPr>
      <w:r>
        <w:rPr>
          <w:rFonts w:eastAsia="Times New Roman"/>
          <w:szCs w:val="24"/>
        </w:rPr>
        <w:t>Βεβαίως,</w:t>
      </w:r>
      <w:r w:rsidRPr="00AA2656">
        <w:rPr>
          <w:rFonts w:eastAsia="Times New Roman"/>
          <w:szCs w:val="24"/>
        </w:rPr>
        <w:t xml:space="preserve"> είστε και η </w:t>
      </w:r>
      <w:r>
        <w:rPr>
          <w:rFonts w:eastAsia="Times New Roman"/>
          <w:szCs w:val="24"/>
        </w:rPr>
        <w:t>Κ</w:t>
      </w:r>
      <w:r w:rsidRPr="00AA2656">
        <w:rPr>
          <w:rFonts w:eastAsia="Times New Roman"/>
          <w:szCs w:val="24"/>
        </w:rPr>
        <w:t xml:space="preserve">υβέρνηση σφαγέας της </w:t>
      </w:r>
      <w:r>
        <w:rPr>
          <w:rFonts w:eastAsia="Times New Roman"/>
          <w:szCs w:val="24"/>
        </w:rPr>
        <w:t>ε</w:t>
      </w:r>
      <w:r w:rsidRPr="00AA2656">
        <w:rPr>
          <w:rFonts w:eastAsia="Times New Roman"/>
          <w:szCs w:val="24"/>
        </w:rPr>
        <w:t xml:space="preserve">λληνικής </w:t>
      </w:r>
      <w:r>
        <w:rPr>
          <w:rFonts w:eastAsia="Times New Roman"/>
          <w:szCs w:val="24"/>
        </w:rPr>
        <w:t>κτηνοτροφίας κ</w:t>
      </w:r>
      <w:r w:rsidRPr="00AA2656">
        <w:rPr>
          <w:rFonts w:eastAsia="Times New Roman"/>
          <w:szCs w:val="24"/>
        </w:rPr>
        <w:t xml:space="preserve">αι δη της </w:t>
      </w:r>
      <w:proofErr w:type="spellStart"/>
      <w:r w:rsidRPr="00AA2656">
        <w:rPr>
          <w:rFonts w:eastAsia="Times New Roman"/>
          <w:szCs w:val="24"/>
        </w:rPr>
        <w:t>αιγοπροβατοτροφίας</w:t>
      </w:r>
      <w:proofErr w:type="spellEnd"/>
      <w:r>
        <w:rPr>
          <w:rFonts w:eastAsia="Times New Roman"/>
          <w:szCs w:val="24"/>
        </w:rPr>
        <w:t>: Η</w:t>
      </w:r>
      <w:r w:rsidRPr="00AA2656">
        <w:rPr>
          <w:rFonts w:eastAsia="Times New Roman"/>
          <w:szCs w:val="24"/>
        </w:rPr>
        <w:t xml:space="preserve"> στρεβλή ρουσφετολογική διαχείριση της εξ</w:t>
      </w:r>
      <w:r>
        <w:rPr>
          <w:rFonts w:eastAsia="Times New Roman"/>
          <w:szCs w:val="24"/>
        </w:rPr>
        <w:t>ισ</w:t>
      </w:r>
      <w:r w:rsidRPr="00AA2656">
        <w:rPr>
          <w:rFonts w:eastAsia="Times New Roman"/>
          <w:szCs w:val="24"/>
        </w:rPr>
        <w:t>ωτικής αποζημίωση</w:t>
      </w:r>
      <w:r>
        <w:rPr>
          <w:rFonts w:eastAsia="Times New Roman"/>
          <w:szCs w:val="24"/>
        </w:rPr>
        <w:t>ς,</w:t>
      </w:r>
      <w:r w:rsidRPr="00AA2656">
        <w:rPr>
          <w:rFonts w:eastAsia="Times New Roman"/>
          <w:szCs w:val="24"/>
        </w:rPr>
        <w:t xml:space="preserve"> λίγα σε πολλούς</w:t>
      </w:r>
      <w:r>
        <w:rPr>
          <w:rFonts w:eastAsia="Times New Roman"/>
          <w:szCs w:val="24"/>
        </w:rPr>
        <w:t>,</w:t>
      </w:r>
      <w:r w:rsidRPr="00AA2656">
        <w:rPr>
          <w:rFonts w:eastAsia="Times New Roman"/>
          <w:szCs w:val="24"/>
        </w:rPr>
        <w:t xml:space="preserve"> οι οικονομικές σας πολιτικές</w:t>
      </w:r>
      <w:r>
        <w:rPr>
          <w:rFonts w:eastAsia="Times New Roman"/>
          <w:szCs w:val="24"/>
        </w:rPr>
        <w:t>,</w:t>
      </w:r>
      <w:r w:rsidRPr="00AA2656">
        <w:rPr>
          <w:rFonts w:eastAsia="Times New Roman"/>
          <w:szCs w:val="24"/>
        </w:rPr>
        <w:t xml:space="preserve"> το πάρτι των </w:t>
      </w:r>
      <w:proofErr w:type="spellStart"/>
      <w:r w:rsidRPr="00AA2656">
        <w:rPr>
          <w:rFonts w:eastAsia="Times New Roman"/>
          <w:szCs w:val="24"/>
        </w:rPr>
        <w:t>ελληνοποιήσεων</w:t>
      </w:r>
      <w:proofErr w:type="spellEnd"/>
      <w:r w:rsidRPr="00AA2656">
        <w:rPr>
          <w:rFonts w:eastAsia="Times New Roman"/>
          <w:szCs w:val="24"/>
        </w:rPr>
        <w:t xml:space="preserve"> και </w:t>
      </w:r>
      <w:r>
        <w:rPr>
          <w:rFonts w:eastAsia="Times New Roman"/>
          <w:szCs w:val="24"/>
        </w:rPr>
        <w:t>οι</w:t>
      </w:r>
      <w:r w:rsidRPr="00AA2656">
        <w:rPr>
          <w:rFonts w:eastAsia="Times New Roman"/>
          <w:szCs w:val="24"/>
        </w:rPr>
        <w:t xml:space="preserve"> ανύπαρκτ</w:t>
      </w:r>
      <w:r>
        <w:rPr>
          <w:rFonts w:eastAsia="Times New Roman"/>
          <w:szCs w:val="24"/>
        </w:rPr>
        <w:t>οι</w:t>
      </w:r>
      <w:r w:rsidRPr="00AA2656">
        <w:rPr>
          <w:rFonts w:eastAsia="Times New Roman"/>
          <w:szCs w:val="24"/>
        </w:rPr>
        <w:t xml:space="preserve"> έλεγχ</w:t>
      </w:r>
      <w:r>
        <w:rPr>
          <w:rFonts w:eastAsia="Times New Roman"/>
          <w:szCs w:val="24"/>
        </w:rPr>
        <w:t>οι. Και</w:t>
      </w:r>
      <w:r w:rsidRPr="00AA2656">
        <w:rPr>
          <w:rFonts w:eastAsia="Times New Roman"/>
          <w:szCs w:val="24"/>
        </w:rPr>
        <w:t xml:space="preserve"> ήρθατε εδώ</w:t>
      </w:r>
      <w:r>
        <w:rPr>
          <w:rFonts w:eastAsia="Times New Roman"/>
          <w:szCs w:val="24"/>
        </w:rPr>
        <w:t xml:space="preserve">, κυρία </w:t>
      </w:r>
      <w:proofErr w:type="spellStart"/>
      <w:r>
        <w:rPr>
          <w:rFonts w:eastAsia="Times New Roman"/>
          <w:szCs w:val="24"/>
        </w:rPr>
        <w:t>Τ</w:t>
      </w:r>
      <w:r w:rsidRPr="00AA2656">
        <w:rPr>
          <w:rFonts w:eastAsia="Times New Roman"/>
          <w:szCs w:val="24"/>
        </w:rPr>
        <w:t>ελιγιορ</w:t>
      </w:r>
      <w:r>
        <w:rPr>
          <w:rFonts w:eastAsia="Times New Roman"/>
          <w:szCs w:val="24"/>
        </w:rPr>
        <w:t>ί</w:t>
      </w:r>
      <w:r w:rsidRPr="00AA2656">
        <w:rPr>
          <w:rFonts w:eastAsia="Times New Roman"/>
          <w:szCs w:val="24"/>
        </w:rPr>
        <w:t>δου</w:t>
      </w:r>
      <w:proofErr w:type="spellEnd"/>
      <w:r>
        <w:rPr>
          <w:rFonts w:eastAsia="Times New Roman"/>
          <w:szCs w:val="24"/>
        </w:rPr>
        <w:t>,</w:t>
      </w:r>
      <w:r w:rsidRPr="00AA2656">
        <w:rPr>
          <w:rFonts w:eastAsia="Times New Roman"/>
          <w:szCs w:val="24"/>
        </w:rPr>
        <w:t xml:space="preserve"> να μας λέτε ότι κάνετε ελέγχους</w:t>
      </w:r>
      <w:r>
        <w:rPr>
          <w:rFonts w:eastAsia="Times New Roman"/>
          <w:szCs w:val="24"/>
        </w:rPr>
        <w:t>; Τ</w:t>
      </w:r>
      <w:r w:rsidRPr="00AA2656">
        <w:rPr>
          <w:rFonts w:eastAsia="Times New Roman"/>
          <w:szCs w:val="24"/>
        </w:rPr>
        <w:t xml:space="preserve">ο δελτίο </w:t>
      </w:r>
      <w:r>
        <w:rPr>
          <w:rFonts w:eastAsia="Times New Roman"/>
          <w:szCs w:val="24"/>
        </w:rPr>
        <w:t>Τ</w:t>
      </w:r>
      <w:r w:rsidRPr="00AA2656">
        <w:rPr>
          <w:rFonts w:eastAsia="Times New Roman"/>
          <w:szCs w:val="24"/>
        </w:rPr>
        <w:t xml:space="preserve">ύπου του νέου </w:t>
      </w:r>
      <w:r>
        <w:rPr>
          <w:rFonts w:eastAsia="Times New Roman"/>
          <w:szCs w:val="24"/>
        </w:rPr>
        <w:t>δ</w:t>
      </w:r>
      <w:r w:rsidRPr="00AA2656">
        <w:rPr>
          <w:rFonts w:eastAsia="Times New Roman"/>
          <w:szCs w:val="24"/>
        </w:rPr>
        <w:t xml:space="preserve">ιοικητικού </w:t>
      </w:r>
      <w:r>
        <w:rPr>
          <w:rFonts w:eastAsia="Times New Roman"/>
          <w:szCs w:val="24"/>
        </w:rPr>
        <w:t>σ</w:t>
      </w:r>
      <w:r w:rsidRPr="00AA2656">
        <w:rPr>
          <w:rFonts w:eastAsia="Times New Roman"/>
          <w:szCs w:val="24"/>
        </w:rPr>
        <w:t xml:space="preserve">υμβουλίου </w:t>
      </w:r>
      <w:r w:rsidRPr="00AA2656">
        <w:rPr>
          <w:rFonts w:eastAsia="Times New Roman"/>
          <w:szCs w:val="24"/>
        </w:rPr>
        <w:t xml:space="preserve">του </w:t>
      </w:r>
      <w:r>
        <w:rPr>
          <w:rFonts w:eastAsia="Times New Roman"/>
          <w:szCs w:val="24"/>
        </w:rPr>
        <w:t>ΕΛΓΟ</w:t>
      </w:r>
      <w:r w:rsidRPr="00AA2656">
        <w:rPr>
          <w:rFonts w:eastAsia="Times New Roman"/>
          <w:szCs w:val="24"/>
        </w:rPr>
        <w:t xml:space="preserve"> τον Ιούλιο του </w:t>
      </w:r>
      <w:r>
        <w:rPr>
          <w:rFonts w:eastAsia="Times New Roman"/>
          <w:szCs w:val="24"/>
        </w:rPr>
        <w:t>20</w:t>
      </w:r>
      <w:r w:rsidRPr="00AA2656">
        <w:rPr>
          <w:rFonts w:eastAsia="Times New Roman"/>
          <w:szCs w:val="24"/>
        </w:rPr>
        <w:t>18</w:t>
      </w:r>
      <w:r>
        <w:rPr>
          <w:rFonts w:eastAsia="Times New Roman"/>
          <w:szCs w:val="24"/>
        </w:rPr>
        <w:t>,</w:t>
      </w:r>
      <w:r w:rsidRPr="00AA2656">
        <w:rPr>
          <w:rFonts w:eastAsia="Times New Roman"/>
          <w:szCs w:val="24"/>
        </w:rPr>
        <w:t xml:space="preserve"> αυτού που </w:t>
      </w:r>
      <w:r>
        <w:rPr>
          <w:rFonts w:eastAsia="Times New Roman"/>
          <w:szCs w:val="24"/>
        </w:rPr>
        <w:t xml:space="preserve">καρατομήσατε </w:t>
      </w:r>
      <w:r w:rsidRPr="00AA2656">
        <w:rPr>
          <w:rFonts w:eastAsia="Times New Roman"/>
          <w:szCs w:val="24"/>
        </w:rPr>
        <w:t xml:space="preserve">επειδή έχασε το </w:t>
      </w:r>
      <w:r>
        <w:rPr>
          <w:rFonts w:eastAsia="Times New Roman"/>
          <w:szCs w:val="24"/>
        </w:rPr>
        <w:t>π</w:t>
      </w:r>
      <w:r w:rsidRPr="00AA2656">
        <w:rPr>
          <w:rFonts w:eastAsia="Times New Roman"/>
          <w:szCs w:val="24"/>
        </w:rPr>
        <w:t xml:space="preserve">ρόγραμμα </w:t>
      </w:r>
      <w:r>
        <w:rPr>
          <w:rFonts w:eastAsia="Times New Roman"/>
          <w:szCs w:val="24"/>
        </w:rPr>
        <w:t>τ</w:t>
      </w:r>
      <w:r w:rsidRPr="00AA2656">
        <w:rPr>
          <w:rFonts w:eastAsia="Times New Roman"/>
          <w:szCs w:val="24"/>
        </w:rPr>
        <w:t xml:space="preserve">ης </w:t>
      </w:r>
      <w:r>
        <w:rPr>
          <w:rFonts w:eastAsia="Times New Roman"/>
          <w:szCs w:val="24"/>
        </w:rPr>
        <w:t>φ</w:t>
      </w:r>
      <w:r w:rsidRPr="00AA2656">
        <w:rPr>
          <w:rFonts w:eastAsia="Times New Roman"/>
          <w:szCs w:val="24"/>
        </w:rPr>
        <w:t>έτας</w:t>
      </w:r>
      <w:r>
        <w:rPr>
          <w:rFonts w:eastAsia="Times New Roman"/>
          <w:szCs w:val="24"/>
        </w:rPr>
        <w:t>,</w:t>
      </w:r>
      <w:r w:rsidRPr="00AA2656">
        <w:rPr>
          <w:rFonts w:eastAsia="Times New Roman"/>
          <w:szCs w:val="24"/>
        </w:rPr>
        <w:t xml:space="preserve"> το έχετε διαβάσει</w:t>
      </w:r>
      <w:r>
        <w:rPr>
          <w:rFonts w:eastAsia="Times New Roman"/>
          <w:szCs w:val="24"/>
        </w:rPr>
        <w:t>; Λ</w:t>
      </w:r>
      <w:r w:rsidRPr="00AA2656">
        <w:rPr>
          <w:rFonts w:eastAsia="Times New Roman"/>
          <w:szCs w:val="24"/>
        </w:rPr>
        <w:t xml:space="preserve">έει </w:t>
      </w:r>
      <w:r>
        <w:rPr>
          <w:rFonts w:eastAsia="Times New Roman"/>
          <w:szCs w:val="24"/>
        </w:rPr>
        <w:t xml:space="preserve">πόσες </w:t>
      </w:r>
      <w:r w:rsidRPr="00AA2656">
        <w:rPr>
          <w:rFonts w:eastAsia="Times New Roman"/>
          <w:szCs w:val="24"/>
        </w:rPr>
        <w:t>μεταποιητικές επιχειρήσεις δεν έδιναν ισοζύγιο γάλακτος</w:t>
      </w:r>
      <w:r w:rsidRPr="003271FE">
        <w:rPr>
          <w:rFonts w:eastAsia="Times New Roman"/>
          <w:szCs w:val="24"/>
        </w:rPr>
        <w:t xml:space="preserve"> </w:t>
      </w:r>
      <w:r w:rsidRPr="00AA2656">
        <w:rPr>
          <w:rFonts w:eastAsia="Times New Roman"/>
          <w:szCs w:val="24"/>
        </w:rPr>
        <w:t xml:space="preserve">επί </w:t>
      </w:r>
      <w:r>
        <w:rPr>
          <w:rFonts w:eastAsia="Times New Roman"/>
          <w:szCs w:val="24"/>
        </w:rPr>
        <w:t xml:space="preserve">δεκαοκτώ μήνες. Δεκαοκτώ </w:t>
      </w:r>
      <w:r w:rsidRPr="00AA2656">
        <w:rPr>
          <w:rFonts w:eastAsia="Times New Roman"/>
          <w:szCs w:val="24"/>
        </w:rPr>
        <w:t>ολόκ</w:t>
      </w:r>
      <w:r w:rsidRPr="00AA2656">
        <w:rPr>
          <w:rFonts w:eastAsia="Times New Roman"/>
          <w:szCs w:val="24"/>
        </w:rPr>
        <w:t>ληρους μήνες</w:t>
      </w:r>
      <w:r>
        <w:rPr>
          <w:rFonts w:eastAsia="Times New Roman"/>
          <w:szCs w:val="24"/>
        </w:rPr>
        <w:t>! Κ</w:t>
      </w:r>
      <w:r w:rsidRPr="00AA2656">
        <w:rPr>
          <w:rFonts w:eastAsia="Times New Roman"/>
          <w:szCs w:val="24"/>
        </w:rPr>
        <w:t>αι τολμάτε να έρχεστε εδώ και να κομπορρημονείτε για τους ελέγχους</w:t>
      </w:r>
      <w:r>
        <w:rPr>
          <w:rFonts w:eastAsia="Times New Roman"/>
          <w:szCs w:val="24"/>
        </w:rPr>
        <w:t>;</w:t>
      </w:r>
    </w:p>
    <w:p w14:paraId="1789E89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Εσείς είστε </w:t>
      </w:r>
      <w:r w:rsidRPr="00B5618D">
        <w:rPr>
          <w:rFonts w:eastAsia="Times New Roman" w:cs="Times New Roman"/>
          <w:szCs w:val="24"/>
        </w:rPr>
        <w:t>οι αυτουργοί της κατάρρευσης του κλάδου</w:t>
      </w:r>
      <w:r>
        <w:rPr>
          <w:rFonts w:eastAsia="Times New Roman" w:cs="Times New Roman"/>
          <w:szCs w:val="24"/>
        </w:rPr>
        <w:t>,</w:t>
      </w:r>
      <w:r w:rsidRPr="00B5618D">
        <w:rPr>
          <w:rFonts w:eastAsia="Times New Roman" w:cs="Times New Roman"/>
          <w:szCs w:val="24"/>
        </w:rPr>
        <w:t xml:space="preserve"> της πτώσης των τιμών και πάτε και μοιράζετ</w:t>
      </w:r>
      <w:r>
        <w:rPr>
          <w:rFonts w:eastAsia="Times New Roman" w:cs="Times New Roman"/>
          <w:szCs w:val="24"/>
        </w:rPr>
        <w:t>ε</w:t>
      </w:r>
      <w:r w:rsidRPr="00B5618D">
        <w:rPr>
          <w:rFonts w:eastAsia="Times New Roman" w:cs="Times New Roman"/>
          <w:szCs w:val="24"/>
        </w:rPr>
        <w:t xml:space="preserve"> de </w:t>
      </w:r>
      <w:proofErr w:type="spellStart"/>
      <w:r w:rsidRPr="00B5618D">
        <w:rPr>
          <w:rFonts w:eastAsia="Times New Roman" w:cs="Times New Roman"/>
          <w:szCs w:val="24"/>
        </w:rPr>
        <w:t>minimis</w:t>
      </w:r>
      <w:proofErr w:type="spellEnd"/>
      <w:r>
        <w:rPr>
          <w:rFonts w:eastAsia="Times New Roman" w:cs="Times New Roman"/>
          <w:szCs w:val="24"/>
        </w:rPr>
        <w:t xml:space="preserve"> ψίχουλα,</w:t>
      </w:r>
      <w:r w:rsidRPr="00B5618D">
        <w:rPr>
          <w:rFonts w:eastAsia="Times New Roman" w:cs="Times New Roman"/>
          <w:szCs w:val="24"/>
        </w:rPr>
        <w:t xml:space="preserve"> χρήματα </w:t>
      </w:r>
      <w:r>
        <w:rPr>
          <w:rFonts w:eastAsia="Times New Roman" w:cs="Times New Roman"/>
          <w:szCs w:val="24"/>
        </w:rPr>
        <w:t>β</w:t>
      </w:r>
      <w:r w:rsidRPr="00B5618D">
        <w:rPr>
          <w:rFonts w:eastAsia="Times New Roman" w:cs="Times New Roman"/>
          <w:szCs w:val="24"/>
        </w:rPr>
        <w:t>εβαίως του Έλληνα φορολογούμενου</w:t>
      </w:r>
      <w:r>
        <w:rPr>
          <w:rFonts w:eastAsia="Times New Roman" w:cs="Times New Roman"/>
          <w:szCs w:val="24"/>
        </w:rPr>
        <w:t>,</w:t>
      </w:r>
      <w:r w:rsidRPr="00B5618D">
        <w:rPr>
          <w:rFonts w:eastAsia="Times New Roman" w:cs="Times New Roman"/>
          <w:szCs w:val="24"/>
        </w:rPr>
        <w:t xml:space="preserve"> νομίζοντας ότι με </w:t>
      </w:r>
      <w:proofErr w:type="spellStart"/>
      <w:r>
        <w:rPr>
          <w:rFonts w:eastAsia="Times New Roman" w:cs="Times New Roman"/>
          <w:szCs w:val="24"/>
        </w:rPr>
        <w:t>ασπιρινούλες</w:t>
      </w:r>
      <w:proofErr w:type="spellEnd"/>
      <w:r>
        <w:rPr>
          <w:rFonts w:eastAsia="Times New Roman" w:cs="Times New Roman"/>
          <w:szCs w:val="24"/>
        </w:rPr>
        <w:t xml:space="preserve"> </w:t>
      </w:r>
      <w:r w:rsidRPr="00B5618D">
        <w:rPr>
          <w:rFonts w:eastAsia="Times New Roman" w:cs="Times New Roman"/>
          <w:szCs w:val="24"/>
        </w:rPr>
        <w:t xml:space="preserve">θα </w:t>
      </w:r>
      <w:r>
        <w:rPr>
          <w:rFonts w:eastAsia="Times New Roman" w:cs="Times New Roman"/>
          <w:szCs w:val="24"/>
        </w:rPr>
        <w:t>σώσετε από τη</w:t>
      </w:r>
      <w:r w:rsidRPr="00B5618D">
        <w:rPr>
          <w:rFonts w:eastAsia="Times New Roman" w:cs="Times New Roman"/>
          <w:szCs w:val="24"/>
        </w:rPr>
        <w:t xml:space="preserve"> βαθιά κρίση</w:t>
      </w:r>
      <w:r>
        <w:rPr>
          <w:rFonts w:eastAsia="Times New Roman" w:cs="Times New Roman"/>
          <w:szCs w:val="24"/>
        </w:rPr>
        <w:t>. Κ</w:t>
      </w:r>
      <w:r w:rsidRPr="00B5618D">
        <w:rPr>
          <w:rFonts w:eastAsia="Times New Roman" w:cs="Times New Roman"/>
          <w:szCs w:val="24"/>
        </w:rPr>
        <w:t xml:space="preserve">αι σαν </w:t>
      </w:r>
      <w:r w:rsidRPr="00B5618D">
        <w:rPr>
          <w:rFonts w:eastAsia="Times New Roman" w:cs="Times New Roman"/>
          <w:szCs w:val="24"/>
        </w:rPr>
        <w:lastRenderedPageBreak/>
        <w:t>να μην έφταναν όλα αυτά</w:t>
      </w:r>
      <w:r>
        <w:rPr>
          <w:rFonts w:eastAsia="Times New Roman" w:cs="Times New Roman"/>
          <w:szCs w:val="24"/>
        </w:rPr>
        <w:t>, κ</w:t>
      </w:r>
      <w:r w:rsidRPr="00B5618D">
        <w:rPr>
          <w:rFonts w:eastAsia="Times New Roman" w:cs="Times New Roman"/>
          <w:szCs w:val="24"/>
        </w:rPr>
        <w:t>υκλοφορούν και κάποια δημοσι</w:t>
      </w:r>
      <w:r>
        <w:rPr>
          <w:rFonts w:eastAsia="Times New Roman" w:cs="Times New Roman"/>
          <w:szCs w:val="24"/>
        </w:rPr>
        <w:t>εύματα που μιλούν για οικειοθελείς αποχωρήσει</w:t>
      </w:r>
      <w:r w:rsidRPr="00B5618D">
        <w:rPr>
          <w:rFonts w:eastAsia="Times New Roman" w:cs="Times New Roman"/>
          <w:szCs w:val="24"/>
        </w:rPr>
        <w:t xml:space="preserve">ς των κτηνοτρόφων </w:t>
      </w:r>
      <w:r>
        <w:rPr>
          <w:rFonts w:eastAsia="Times New Roman" w:cs="Times New Roman"/>
          <w:szCs w:val="24"/>
        </w:rPr>
        <w:t xml:space="preserve">με </w:t>
      </w:r>
      <w:r>
        <w:rPr>
          <w:rFonts w:eastAsia="Times New Roman" w:cs="Times New Roman"/>
          <w:szCs w:val="24"/>
          <w:lang w:val="en-US"/>
        </w:rPr>
        <w:t>prim</w:t>
      </w:r>
      <w:r w:rsidRPr="00B5618D">
        <w:rPr>
          <w:rFonts w:eastAsia="Times New Roman" w:cs="Times New Roman"/>
          <w:szCs w:val="24"/>
        </w:rPr>
        <w:t xml:space="preserve"> 300 ευρώ το ζώο. </w:t>
      </w:r>
      <w:r>
        <w:rPr>
          <w:rFonts w:eastAsia="Times New Roman" w:cs="Times New Roman"/>
          <w:szCs w:val="24"/>
        </w:rPr>
        <w:t xml:space="preserve">Θα ήταν ολέθριο σενάριο, αν συνέβαινε, </w:t>
      </w:r>
      <w:r w:rsidRPr="00B5618D">
        <w:rPr>
          <w:rFonts w:eastAsia="Times New Roman" w:cs="Times New Roman"/>
          <w:szCs w:val="24"/>
        </w:rPr>
        <w:t>γιατί</w:t>
      </w:r>
      <w:r w:rsidRPr="00B5618D">
        <w:rPr>
          <w:rFonts w:eastAsia="Times New Roman" w:cs="Times New Roman"/>
          <w:szCs w:val="24"/>
        </w:rPr>
        <w:t xml:space="preserve"> θα οδηγούσε στον αφανισμό ενός κλάδου</w:t>
      </w:r>
      <w:r>
        <w:rPr>
          <w:rFonts w:eastAsia="Times New Roman" w:cs="Times New Roman"/>
          <w:szCs w:val="24"/>
        </w:rPr>
        <w:t>, στον οποίο έχουμε σ</w:t>
      </w:r>
      <w:r w:rsidRPr="00B5618D">
        <w:rPr>
          <w:rFonts w:eastAsia="Times New Roman" w:cs="Times New Roman"/>
          <w:szCs w:val="24"/>
        </w:rPr>
        <w:t>υγκριτικό πλεονέκτημα</w:t>
      </w:r>
      <w:r>
        <w:rPr>
          <w:rFonts w:eastAsia="Times New Roman" w:cs="Times New Roman"/>
          <w:szCs w:val="24"/>
        </w:rPr>
        <w:t>. Ε</w:t>
      </w:r>
      <w:r w:rsidRPr="00B5618D">
        <w:rPr>
          <w:rFonts w:eastAsia="Times New Roman" w:cs="Times New Roman"/>
          <w:szCs w:val="24"/>
        </w:rPr>
        <w:t xml:space="preserve">ίμαστε η μόνη χώρα που μπορεί να εξάγει </w:t>
      </w:r>
      <w:r>
        <w:rPr>
          <w:rFonts w:eastAsia="Times New Roman" w:cs="Times New Roman"/>
          <w:szCs w:val="24"/>
        </w:rPr>
        <w:t>φέτα</w:t>
      </w:r>
      <w:r w:rsidRPr="00B5618D">
        <w:rPr>
          <w:rFonts w:eastAsia="Times New Roman" w:cs="Times New Roman"/>
          <w:szCs w:val="24"/>
        </w:rPr>
        <w:t xml:space="preserve"> στην Ευρωπαϊκή Ένωση</w:t>
      </w:r>
      <w:r>
        <w:rPr>
          <w:rFonts w:eastAsia="Times New Roman" w:cs="Times New Roman"/>
          <w:szCs w:val="24"/>
        </w:rPr>
        <w:t>. Κ</w:t>
      </w:r>
      <w:r w:rsidRPr="00B5618D">
        <w:rPr>
          <w:rFonts w:eastAsia="Times New Roman" w:cs="Times New Roman"/>
          <w:szCs w:val="24"/>
        </w:rPr>
        <w:t>αι επειδή</w:t>
      </w:r>
      <w:r>
        <w:rPr>
          <w:rFonts w:eastAsia="Times New Roman" w:cs="Times New Roman"/>
          <w:szCs w:val="24"/>
        </w:rPr>
        <w:t>,</w:t>
      </w:r>
      <w:r w:rsidRPr="00B5618D">
        <w:rPr>
          <w:rFonts w:eastAsia="Times New Roman" w:cs="Times New Roman"/>
          <w:szCs w:val="24"/>
        </w:rPr>
        <w:t xml:space="preserve"> </w:t>
      </w:r>
      <w:r>
        <w:rPr>
          <w:rFonts w:eastAsia="Times New Roman" w:cs="Times New Roman"/>
          <w:szCs w:val="24"/>
        </w:rPr>
        <w:t>κύριε</w:t>
      </w:r>
      <w:r w:rsidRPr="00B5618D">
        <w:rPr>
          <w:rFonts w:eastAsia="Times New Roman" w:cs="Times New Roman"/>
          <w:szCs w:val="24"/>
        </w:rPr>
        <w:t xml:space="preserve"> Υπουργέ</w:t>
      </w:r>
      <w:r>
        <w:rPr>
          <w:rFonts w:eastAsia="Times New Roman" w:cs="Times New Roman"/>
          <w:szCs w:val="24"/>
        </w:rPr>
        <w:t>,</w:t>
      </w:r>
      <w:r w:rsidRPr="00B5618D">
        <w:rPr>
          <w:rFonts w:eastAsia="Times New Roman" w:cs="Times New Roman"/>
          <w:szCs w:val="24"/>
        </w:rPr>
        <w:t xml:space="preserve"> είναι τέτοια η απόγνωση των κτηνοτρόφων</w:t>
      </w:r>
      <w:r>
        <w:rPr>
          <w:rFonts w:eastAsia="Times New Roman" w:cs="Times New Roman"/>
          <w:szCs w:val="24"/>
        </w:rPr>
        <w:t xml:space="preserve"> που λένε «μ</w:t>
      </w:r>
      <w:r w:rsidRPr="00B5618D">
        <w:rPr>
          <w:rFonts w:eastAsia="Times New Roman" w:cs="Times New Roman"/>
          <w:szCs w:val="24"/>
        </w:rPr>
        <w:t>ήπως να πουλήσουμε το βιός μ</w:t>
      </w:r>
      <w:r w:rsidRPr="00B5618D">
        <w:rPr>
          <w:rFonts w:eastAsia="Times New Roman" w:cs="Times New Roman"/>
          <w:szCs w:val="24"/>
        </w:rPr>
        <w:t xml:space="preserve">ας </w:t>
      </w:r>
      <w:r>
        <w:rPr>
          <w:rFonts w:eastAsia="Times New Roman" w:cs="Times New Roman"/>
          <w:szCs w:val="24"/>
        </w:rPr>
        <w:t>για</w:t>
      </w:r>
      <w:r w:rsidRPr="00B5618D">
        <w:rPr>
          <w:rFonts w:eastAsia="Times New Roman" w:cs="Times New Roman"/>
          <w:szCs w:val="24"/>
        </w:rPr>
        <w:t xml:space="preserve"> 300 ευρώ</w:t>
      </w:r>
      <w:r>
        <w:rPr>
          <w:rFonts w:eastAsia="Times New Roman" w:cs="Times New Roman"/>
          <w:szCs w:val="24"/>
        </w:rPr>
        <w:t>!», θ</w:t>
      </w:r>
      <w:r w:rsidRPr="00B5618D">
        <w:rPr>
          <w:rFonts w:eastAsia="Times New Roman" w:cs="Times New Roman"/>
          <w:szCs w:val="24"/>
        </w:rPr>
        <w:t xml:space="preserve">έλω να το </w:t>
      </w:r>
      <w:r>
        <w:rPr>
          <w:rFonts w:eastAsia="Times New Roman" w:cs="Times New Roman"/>
          <w:szCs w:val="24"/>
        </w:rPr>
        <w:t>διαψεύσετε</w:t>
      </w:r>
      <w:r w:rsidRPr="00B5618D">
        <w:rPr>
          <w:rFonts w:eastAsia="Times New Roman" w:cs="Times New Roman"/>
          <w:szCs w:val="24"/>
        </w:rPr>
        <w:t xml:space="preserve"> αυτό</w:t>
      </w:r>
      <w:r>
        <w:rPr>
          <w:rFonts w:eastAsia="Times New Roman" w:cs="Times New Roman"/>
          <w:szCs w:val="24"/>
        </w:rPr>
        <w:t>. Έ</w:t>
      </w:r>
      <w:r w:rsidRPr="00B5618D">
        <w:rPr>
          <w:rFonts w:eastAsia="Times New Roman" w:cs="Times New Roman"/>
          <w:szCs w:val="24"/>
        </w:rPr>
        <w:t xml:space="preserve">χω δει την απάντηση της </w:t>
      </w:r>
      <w:r w:rsidRPr="00B5618D">
        <w:rPr>
          <w:rFonts w:eastAsia="Times New Roman" w:cs="Times New Roman"/>
          <w:szCs w:val="24"/>
        </w:rPr>
        <w:t>κ</w:t>
      </w:r>
      <w:r>
        <w:rPr>
          <w:rFonts w:eastAsia="Times New Roman" w:cs="Times New Roman"/>
          <w:szCs w:val="24"/>
        </w:rPr>
        <w:t>.</w:t>
      </w:r>
      <w:r w:rsidRPr="00B5618D">
        <w:rPr>
          <w:rFonts w:eastAsia="Times New Roman" w:cs="Times New Roman"/>
          <w:szCs w:val="24"/>
        </w:rPr>
        <w:t xml:space="preserve"> </w:t>
      </w:r>
      <w:proofErr w:type="spellStart"/>
      <w:r>
        <w:rPr>
          <w:rFonts w:eastAsia="Times New Roman" w:cs="Times New Roman"/>
          <w:szCs w:val="24"/>
        </w:rPr>
        <w:t>Τελιγιορίδου</w:t>
      </w:r>
      <w:proofErr w:type="spellEnd"/>
      <w:r>
        <w:rPr>
          <w:rFonts w:eastAsia="Times New Roman" w:cs="Times New Roman"/>
          <w:szCs w:val="24"/>
        </w:rPr>
        <w:t>, πολύ αργότερα β</w:t>
      </w:r>
      <w:r w:rsidRPr="00B5618D">
        <w:rPr>
          <w:rFonts w:eastAsia="Times New Roman" w:cs="Times New Roman"/>
          <w:szCs w:val="24"/>
        </w:rPr>
        <w:t>εβαίως από το δημοσίευμα</w:t>
      </w:r>
      <w:r>
        <w:rPr>
          <w:rFonts w:eastAsia="Times New Roman" w:cs="Times New Roman"/>
          <w:szCs w:val="24"/>
        </w:rPr>
        <w:t>. Θ</w:t>
      </w:r>
      <w:r w:rsidRPr="00B5618D">
        <w:rPr>
          <w:rFonts w:eastAsia="Times New Roman" w:cs="Times New Roman"/>
          <w:szCs w:val="24"/>
        </w:rPr>
        <w:t>έλω επισήμως να διαψεύσετε ότι υπάρχει τέτοιο σενάριο</w:t>
      </w:r>
      <w:r>
        <w:rPr>
          <w:rFonts w:eastAsia="Times New Roman" w:cs="Times New Roman"/>
          <w:szCs w:val="24"/>
        </w:rPr>
        <w:t>.</w:t>
      </w:r>
    </w:p>
    <w:p w14:paraId="1789E899" w14:textId="77777777" w:rsidR="00690103" w:rsidRDefault="0001178F">
      <w:pPr>
        <w:spacing w:line="600" w:lineRule="auto"/>
        <w:ind w:firstLine="720"/>
        <w:jc w:val="both"/>
        <w:rPr>
          <w:rFonts w:eastAsia="Times New Roman" w:cs="Times New Roman"/>
          <w:szCs w:val="24"/>
        </w:rPr>
      </w:pPr>
      <w:r w:rsidRPr="00A12CC6">
        <w:rPr>
          <w:rFonts w:eastAsia="Times New Roman" w:cs="Times New Roman"/>
          <w:b/>
          <w:szCs w:val="24"/>
        </w:rPr>
        <w:t>ΠΡΟΕΔΡΕΥΩΝ (Σπυρίδων Λυκούδης):</w:t>
      </w:r>
      <w:r>
        <w:rPr>
          <w:rFonts w:eastAsia="Times New Roman" w:cs="Times New Roman"/>
          <w:szCs w:val="24"/>
        </w:rPr>
        <w:t xml:space="preserve"> Ολοκληρώστε, σας παρακαλώ. Είμαστε στα</w:t>
      </w:r>
      <w:r>
        <w:rPr>
          <w:rFonts w:eastAsia="Times New Roman" w:cs="Times New Roman"/>
          <w:szCs w:val="24"/>
        </w:rPr>
        <w:t xml:space="preserve"> δέκα λεπτά.</w:t>
      </w:r>
    </w:p>
    <w:p w14:paraId="1789E89A" w14:textId="77777777" w:rsidR="00690103" w:rsidRDefault="0001178F">
      <w:pPr>
        <w:spacing w:line="600" w:lineRule="auto"/>
        <w:ind w:firstLine="720"/>
        <w:jc w:val="both"/>
        <w:rPr>
          <w:rFonts w:eastAsia="Times New Roman" w:cs="Times New Roman"/>
          <w:szCs w:val="24"/>
        </w:rPr>
      </w:pPr>
      <w:r w:rsidRPr="00A12CC6">
        <w:rPr>
          <w:rFonts w:eastAsia="Times New Roman" w:cs="Times New Roman"/>
          <w:b/>
          <w:szCs w:val="24"/>
        </w:rPr>
        <w:t>ΦΩΤΕΙΝΗ ΑΡΑΜΠΑΤΖΗ:</w:t>
      </w:r>
      <w:r>
        <w:rPr>
          <w:rFonts w:eastAsia="Times New Roman" w:cs="Times New Roman"/>
          <w:szCs w:val="24"/>
        </w:rPr>
        <w:t xml:space="preserve"> Ολοκληρώνω, κύριε Πρόεδρε.</w:t>
      </w:r>
    </w:p>
    <w:p w14:paraId="1789E89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w:t>
      </w:r>
      <w:r w:rsidRPr="00B5618D">
        <w:rPr>
          <w:rFonts w:eastAsia="Times New Roman" w:cs="Times New Roman"/>
          <w:szCs w:val="24"/>
        </w:rPr>
        <w:t xml:space="preserve">ίναι πάρα πολλά αυτά τα οποία </w:t>
      </w:r>
      <w:r>
        <w:rPr>
          <w:rFonts w:eastAsia="Times New Roman" w:cs="Times New Roman"/>
          <w:szCs w:val="24"/>
        </w:rPr>
        <w:t>πρέπει να πούμε. Θα πω μια κουβέντα για την Ελληνική Βιομηχανία Ζ</w:t>
      </w:r>
      <w:r w:rsidRPr="00B5618D">
        <w:rPr>
          <w:rFonts w:eastAsia="Times New Roman" w:cs="Times New Roman"/>
          <w:szCs w:val="24"/>
        </w:rPr>
        <w:t>άχαρης</w:t>
      </w:r>
      <w:r>
        <w:rPr>
          <w:rFonts w:eastAsia="Times New Roman" w:cs="Times New Roman"/>
          <w:szCs w:val="24"/>
        </w:rPr>
        <w:t>. Ε</w:t>
      </w:r>
      <w:r w:rsidRPr="00B5618D">
        <w:rPr>
          <w:rFonts w:eastAsia="Times New Roman" w:cs="Times New Roman"/>
          <w:szCs w:val="24"/>
        </w:rPr>
        <w:t xml:space="preserve">ίδα ότι ήρθατε εδώ και </w:t>
      </w:r>
      <w:r>
        <w:rPr>
          <w:rFonts w:eastAsia="Times New Roman" w:cs="Times New Roman"/>
          <w:szCs w:val="24"/>
        </w:rPr>
        <w:t>υπερασπιστήκατε</w:t>
      </w:r>
      <w:r w:rsidRPr="00B5618D">
        <w:rPr>
          <w:rFonts w:eastAsia="Times New Roman" w:cs="Times New Roman"/>
          <w:szCs w:val="24"/>
        </w:rPr>
        <w:t xml:space="preserve"> την </w:t>
      </w:r>
      <w:r>
        <w:rPr>
          <w:rFonts w:eastAsia="Times New Roman" w:cs="Times New Roman"/>
          <w:szCs w:val="24"/>
        </w:rPr>
        <w:t>π</w:t>
      </w:r>
      <w:r w:rsidRPr="00B5618D">
        <w:rPr>
          <w:rFonts w:eastAsia="Times New Roman" w:cs="Times New Roman"/>
          <w:szCs w:val="24"/>
        </w:rPr>
        <w:t xml:space="preserve">ράξη </w:t>
      </w:r>
      <w:r>
        <w:rPr>
          <w:rFonts w:eastAsia="Times New Roman" w:cs="Times New Roman"/>
          <w:szCs w:val="24"/>
        </w:rPr>
        <w:t>ν</w:t>
      </w:r>
      <w:r w:rsidRPr="00B5618D">
        <w:rPr>
          <w:rFonts w:eastAsia="Times New Roman" w:cs="Times New Roman"/>
          <w:szCs w:val="24"/>
        </w:rPr>
        <w:t xml:space="preserve">ομοθετικού </w:t>
      </w:r>
      <w:r>
        <w:rPr>
          <w:rFonts w:eastAsia="Times New Roman" w:cs="Times New Roman"/>
          <w:szCs w:val="24"/>
        </w:rPr>
        <w:t>π</w:t>
      </w:r>
      <w:r w:rsidRPr="00B5618D">
        <w:rPr>
          <w:rFonts w:eastAsia="Times New Roman" w:cs="Times New Roman"/>
          <w:szCs w:val="24"/>
        </w:rPr>
        <w:t>εριε</w:t>
      </w:r>
      <w:r w:rsidRPr="00B5618D">
        <w:rPr>
          <w:rFonts w:eastAsia="Times New Roman" w:cs="Times New Roman"/>
          <w:szCs w:val="24"/>
        </w:rPr>
        <w:lastRenderedPageBreak/>
        <w:t xml:space="preserve">χομένου </w:t>
      </w:r>
      <w:r w:rsidRPr="00B5618D">
        <w:rPr>
          <w:rFonts w:eastAsia="Times New Roman" w:cs="Times New Roman"/>
          <w:szCs w:val="24"/>
        </w:rPr>
        <w:t>των 30 εκατομμυρίω</w:t>
      </w:r>
      <w:r w:rsidRPr="00B5618D">
        <w:rPr>
          <w:rFonts w:eastAsia="Times New Roman" w:cs="Times New Roman"/>
          <w:szCs w:val="24"/>
        </w:rPr>
        <w:t xml:space="preserve">ν ευρώ που ήταν χρήματα που </w:t>
      </w:r>
      <w:r>
        <w:rPr>
          <w:rFonts w:eastAsia="Times New Roman" w:cs="Times New Roman"/>
          <w:szCs w:val="24"/>
        </w:rPr>
        <w:t>έπεσαν</w:t>
      </w:r>
      <w:r w:rsidRPr="00B5618D">
        <w:rPr>
          <w:rFonts w:eastAsia="Times New Roman" w:cs="Times New Roman"/>
          <w:szCs w:val="24"/>
        </w:rPr>
        <w:t xml:space="preserve"> στο </w:t>
      </w:r>
      <w:r>
        <w:rPr>
          <w:rFonts w:eastAsia="Times New Roman" w:cs="Times New Roman"/>
          <w:szCs w:val="24"/>
        </w:rPr>
        <w:t>π</w:t>
      </w:r>
      <w:r w:rsidRPr="00B5618D">
        <w:rPr>
          <w:rFonts w:eastAsia="Times New Roman" w:cs="Times New Roman"/>
          <w:szCs w:val="24"/>
        </w:rPr>
        <w:t>ιθάρι δίχως πάτο</w:t>
      </w:r>
      <w:r>
        <w:rPr>
          <w:rFonts w:eastAsia="Times New Roman" w:cs="Times New Roman"/>
          <w:szCs w:val="24"/>
        </w:rPr>
        <w:t>. Θ</w:t>
      </w:r>
      <w:r w:rsidRPr="00B5618D">
        <w:rPr>
          <w:rFonts w:eastAsia="Times New Roman" w:cs="Times New Roman"/>
          <w:szCs w:val="24"/>
        </w:rPr>
        <w:t xml:space="preserve">έλω να μου πείτε </w:t>
      </w:r>
      <w:r>
        <w:rPr>
          <w:rFonts w:eastAsia="Times New Roman" w:cs="Times New Roman"/>
          <w:szCs w:val="24"/>
        </w:rPr>
        <w:t>μία μόνο</w:t>
      </w:r>
      <w:r w:rsidRPr="00B5618D">
        <w:rPr>
          <w:rFonts w:eastAsia="Times New Roman" w:cs="Times New Roman"/>
          <w:szCs w:val="24"/>
        </w:rPr>
        <w:t xml:space="preserve"> κουβέντα</w:t>
      </w:r>
      <w:r>
        <w:rPr>
          <w:rFonts w:eastAsia="Times New Roman" w:cs="Times New Roman"/>
          <w:szCs w:val="24"/>
        </w:rPr>
        <w:t>. Γ</w:t>
      </w:r>
      <w:r w:rsidRPr="00B5618D">
        <w:rPr>
          <w:rFonts w:eastAsia="Times New Roman" w:cs="Times New Roman"/>
          <w:szCs w:val="24"/>
        </w:rPr>
        <w:t xml:space="preserve">νωρίζετε ότι σύμφωνα με </w:t>
      </w:r>
      <w:r>
        <w:rPr>
          <w:rFonts w:eastAsia="Times New Roman" w:cs="Times New Roman"/>
          <w:szCs w:val="24"/>
        </w:rPr>
        <w:t xml:space="preserve">τα στοιχεία της </w:t>
      </w:r>
      <w:r>
        <w:rPr>
          <w:rFonts w:eastAsia="Times New Roman" w:cs="Times New Roman"/>
          <w:szCs w:val="24"/>
          <w:lang w:val="en-US"/>
        </w:rPr>
        <w:t>Eurostat</w:t>
      </w:r>
      <w:r w:rsidRPr="00B5618D">
        <w:rPr>
          <w:rFonts w:eastAsia="Times New Roman" w:cs="Times New Roman"/>
          <w:szCs w:val="24"/>
        </w:rPr>
        <w:t xml:space="preserve"> </w:t>
      </w:r>
      <w:r>
        <w:rPr>
          <w:rFonts w:eastAsia="Times New Roman" w:cs="Times New Roman"/>
          <w:szCs w:val="24"/>
        </w:rPr>
        <w:t>παραλάβατε από την «</w:t>
      </w:r>
      <w:r w:rsidRPr="00B5618D">
        <w:rPr>
          <w:rFonts w:eastAsia="Times New Roman" w:cs="Times New Roman"/>
          <w:szCs w:val="24"/>
        </w:rPr>
        <w:t>κακιά</w:t>
      </w:r>
      <w:r>
        <w:rPr>
          <w:rFonts w:eastAsia="Times New Roman" w:cs="Times New Roman"/>
          <w:szCs w:val="24"/>
        </w:rPr>
        <w:t>»</w:t>
      </w:r>
      <w:r w:rsidRPr="00B5618D">
        <w:rPr>
          <w:rFonts w:eastAsia="Times New Roman" w:cs="Times New Roman"/>
          <w:szCs w:val="24"/>
        </w:rPr>
        <w:t xml:space="preserve"> Νέα Δημοκρατία την </w:t>
      </w:r>
      <w:proofErr w:type="spellStart"/>
      <w:r w:rsidRPr="00B5618D">
        <w:rPr>
          <w:rFonts w:eastAsia="Times New Roman" w:cs="Times New Roman"/>
          <w:szCs w:val="24"/>
        </w:rPr>
        <w:t>τευτλοκαλλιέργεια</w:t>
      </w:r>
      <w:proofErr w:type="spellEnd"/>
      <w:r w:rsidRPr="00B5618D">
        <w:rPr>
          <w:rFonts w:eastAsia="Times New Roman" w:cs="Times New Roman"/>
          <w:szCs w:val="24"/>
        </w:rPr>
        <w:t xml:space="preserve"> με </w:t>
      </w:r>
      <w:r>
        <w:rPr>
          <w:rFonts w:eastAsia="Times New Roman" w:cs="Times New Roman"/>
          <w:szCs w:val="24"/>
        </w:rPr>
        <w:t>ογδόντα χιλιάδες</w:t>
      </w:r>
      <w:r w:rsidRPr="00B5618D">
        <w:rPr>
          <w:rFonts w:eastAsia="Times New Roman" w:cs="Times New Roman"/>
          <w:szCs w:val="24"/>
        </w:rPr>
        <w:t xml:space="preserve"> στρέμματα </w:t>
      </w:r>
      <w:r>
        <w:rPr>
          <w:rFonts w:eastAsia="Times New Roman" w:cs="Times New Roman"/>
          <w:szCs w:val="24"/>
        </w:rPr>
        <w:t>πανελληνίως</w:t>
      </w:r>
      <w:r w:rsidRPr="00B5618D">
        <w:rPr>
          <w:rFonts w:eastAsia="Times New Roman" w:cs="Times New Roman"/>
          <w:szCs w:val="24"/>
        </w:rPr>
        <w:t xml:space="preserve"> και το 2018 την παραδίδετ</w:t>
      </w:r>
      <w:r>
        <w:rPr>
          <w:rFonts w:eastAsia="Times New Roman" w:cs="Times New Roman"/>
          <w:szCs w:val="24"/>
        </w:rPr>
        <w:t>ε</w:t>
      </w:r>
      <w:r w:rsidRPr="00B5618D">
        <w:rPr>
          <w:rFonts w:eastAsia="Times New Roman" w:cs="Times New Roman"/>
          <w:szCs w:val="24"/>
        </w:rPr>
        <w:t xml:space="preserve"> με </w:t>
      </w:r>
      <w:r>
        <w:rPr>
          <w:rFonts w:eastAsia="Times New Roman" w:cs="Times New Roman"/>
          <w:szCs w:val="24"/>
        </w:rPr>
        <w:t>δέκα χιλιάδες</w:t>
      </w:r>
      <w:r w:rsidRPr="00B5618D">
        <w:rPr>
          <w:rFonts w:eastAsia="Times New Roman" w:cs="Times New Roman"/>
          <w:szCs w:val="24"/>
        </w:rPr>
        <w:t xml:space="preserve"> στρέμματα</w:t>
      </w:r>
      <w:r>
        <w:rPr>
          <w:rFonts w:eastAsia="Times New Roman" w:cs="Times New Roman"/>
          <w:szCs w:val="24"/>
        </w:rPr>
        <w:t>;</w:t>
      </w:r>
    </w:p>
    <w:p w14:paraId="1789E89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w:t>
      </w:r>
      <w:r w:rsidRPr="00B5618D">
        <w:rPr>
          <w:rFonts w:eastAsia="Times New Roman" w:cs="Times New Roman"/>
          <w:szCs w:val="24"/>
        </w:rPr>
        <w:t>λείνοντας</w:t>
      </w:r>
      <w:r>
        <w:rPr>
          <w:rFonts w:eastAsia="Times New Roman" w:cs="Times New Roman"/>
          <w:szCs w:val="24"/>
        </w:rPr>
        <w:t>,</w:t>
      </w:r>
      <w:r w:rsidRPr="00B5618D">
        <w:rPr>
          <w:rFonts w:eastAsia="Times New Roman" w:cs="Times New Roman"/>
          <w:szCs w:val="24"/>
        </w:rPr>
        <w:t xml:space="preserve"> κύριε </w:t>
      </w:r>
      <w:r>
        <w:rPr>
          <w:rFonts w:eastAsia="Times New Roman" w:cs="Times New Roman"/>
          <w:szCs w:val="24"/>
        </w:rPr>
        <w:t>Π</w:t>
      </w:r>
      <w:r w:rsidRPr="00B5618D">
        <w:rPr>
          <w:rFonts w:eastAsia="Times New Roman" w:cs="Times New Roman"/>
          <w:szCs w:val="24"/>
        </w:rPr>
        <w:t>ρόεδρε</w:t>
      </w:r>
      <w:r>
        <w:rPr>
          <w:rFonts w:eastAsia="Times New Roman" w:cs="Times New Roman"/>
          <w:szCs w:val="24"/>
        </w:rPr>
        <w:t>,</w:t>
      </w:r>
      <w:r w:rsidRPr="00B5618D">
        <w:rPr>
          <w:rFonts w:eastAsia="Times New Roman" w:cs="Times New Roman"/>
          <w:szCs w:val="24"/>
        </w:rPr>
        <w:t xml:space="preserve"> και ευχαριστώ και πάλι για την ανοχή </w:t>
      </w:r>
      <w:r>
        <w:rPr>
          <w:rFonts w:eastAsia="Times New Roman" w:cs="Times New Roman"/>
          <w:szCs w:val="24"/>
        </w:rPr>
        <w:t xml:space="preserve">σας, δεν μπορώ να μην αναφερθώ </w:t>
      </w:r>
      <w:r w:rsidRPr="00B5618D">
        <w:rPr>
          <w:rFonts w:eastAsia="Times New Roman" w:cs="Times New Roman"/>
          <w:szCs w:val="24"/>
        </w:rPr>
        <w:t xml:space="preserve">στο κρίσιμο </w:t>
      </w:r>
      <w:r>
        <w:rPr>
          <w:rFonts w:eastAsia="Times New Roman" w:cs="Times New Roman"/>
          <w:szCs w:val="24"/>
          <w:lang w:val="en-US"/>
        </w:rPr>
        <w:t>momentum</w:t>
      </w:r>
      <w:r w:rsidRPr="00B5618D">
        <w:rPr>
          <w:rFonts w:eastAsia="Times New Roman" w:cs="Times New Roman"/>
          <w:szCs w:val="24"/>
        </w:rPr>
        <w:t xml:space="preserve"> της νέας </w:t>
      </w:r>
      <w:r>
        <w:rPr>
          <w:rFonts w:eastAsia="Times New Roman" w:cs="Times New Roman"/>
          <w:szCs w:val="24"/>
        </w:rPr>
        <w:t>ΚΑΠ,</w:t>
      </w:r>
      <w:r w:rsidRPr="00B5618D">
        <w:rPr>
          <w:rFonts w:eastAsia="Times New Roman" w:cs="Times New Roman"/>
          <w:szCs w:val="24"/>
        </w:rPr>
        <w:t xml:space="preserve"> </w:t>
      </w:r>
      <w:r>
        <w:rPr>
          <w:rFonts w:eastAsia="Times New Roman" w:cs="Times New Roman"/>
          <w:szCs w:val="24"/>
        </w:rPr>
        <w:t>κ</w:t>
      </w:r>
      <w:r w:rsidRPr="00B5618D">
        <w:rPr>
          <w:rFonts w:eastAsia="Times New Roman" w:cs="Times New Roman"/>
          <w:szCs w:val="24"/>
        </w:rPr>
        <w:t>ύριε Υπουργέ</w:t>
      </w:r>
      <w:r>
        <w:rPr>
          <w:rFonts w:eastAsia="Times New Roman" w:cs="Times New Roman"/>
          <w:szCs w:val="24"/>
        </w:rPr>
        <w:t>. Α</w:t>
      </w:r>
      <w:r w:rsidRPr="00B5618D">
        <w:rPr>
          <w:rFonts w:eastAsia="Times New Roman" w:cs="Times New Roman"/>
          <w:szCs w:val="24"/>
        </w:rPr>
        <w:t xml:space="preserve">υτό που ως </w:t>
      </w:r>
      <w:r>
        <w:rPr>
          <w:rFonts w:eastAsia="Times New Roman" w:cs="Times New Roman"/>
          <w:szCs w:val="24"/>
        </w:rPr>
        <w:t>Κ</w:t>
      </w:r>
      <w:r w:rsidRPr="00B5618D">
        <w:rPr>
          <w:rFonts w:eastAsia="Times New Roman" w:cs="Times New Roman"/>
          <w:szCs w:val="24"/>
        </w:rPr>
        <w:t>υβέρνηση αντιμετωπίσατε με χαμηλές πτήσεις</w:t>
      </w:r>
      <w:r>
        <w:rPr>
          <w:rFonts w:eastAsia="Times New Roman" w:cs="Times New Roman"/>
          <w:szCs w:val="24"/>
        </w:rPr>
        <w:t>,</w:t>
      </w:r>
      <w:r w:rsidRPr="00B5618D">
        <w:rPr>
          <w:rFonts w:eastAsia="Times New Roman" w:cs="Times New Roman"/>
          <w:szCs w:val="24"/>
        </w:rPr>
        <w:t xml:space="preserve"> για να μην πω μηδενική διαπραγμάτευση</w:t>
      </w:r>
      <w:r>
        <w:rPr>
          <w:rFonts w:eastAsia="Times New Roman" w:cs="Times New Roman"/>
          <w:szCs w:val="24"/>
        </w:rPr>
        <w:t>,</w:t>
      </w:r>
      <w:r w:rsidRPr="00B5618D">
        <w:rPr>
          <w:rFonts w:eastAsia="Times New Roman" w:cs="Times New Roman"/>
          <w:szCs w:val="24"/>
        </w:rPr>
        <w:t xml:space="preserve"> και αναντίρρητα </w:t>
      </w:r>
      <w:r>
        <w:rPr>
          <w:rFonts w:eastAsia="Times New Roman" w:cs="Times New Roman"/>
          <w:szCs w:val="24"/>
        </w:rPr>
        <w:t>μηδενική</w:t>
      </w:r>
      <w:r w:rsidRPr="00B5618D">
        <w:rPr>
          <w:rFonts w:eastAsia="Times New Roman" w:cs="Times New Roman"/>
          <w:szCs w:val="24"/>
        </w:rPr>
        <w:t xml:space="preserve"> προετοιμασία</w:t>
      </w:r>
      <w:r>
        <w:rPr>
          <w:rFonts w:eastAsia="Times New Roman" w:cs="Times New Roman"/>
          <w:szCs w:val="24"/>
        </w:rPr>
        <w:t>. Ε</w:t>
      </w:r>
      <w:r w:rsidRPr="00B5618D">
        <w:rPr>
          <w:rFonts w:eastAsia="Times New Roman" w:cs="Times New Roman"/>
          <w:szCs w:val="24"/>
        </w:rPr>
        <w:t xml:space="preserve">δώ και ενάμιση χρόνο </w:t>
      </w:r>
      <w:r>
        <w:rPr>
          <w:rFonts w:eastAsia="Times New Roman" w:cs="Times New Roman"/>
          <w:szCs w:val="24"/>
        </w:rPr>
        <w:t>σ</w:t>
      </w:r>
      <w:r w:rsidRPr="00B5618D">
        <w:rPr>
          <w:rFonts w:eastAsia="Times New Roman" w:cs="Times New Roman"/>
          <w:szCs w:val="24"/>
        </w:rPr>
        <w:t xml:space="preserve">ας καλούμε ως </w:t>
      </w:r>
      <w:r>
        <w:rPr>
          <w:rFonts w:eastAsia="Times New Roman" w:cs="Times New Roman"/>
          <w:szCs w:val="24"/>
        </w:rPr>
        <w:t>Α</w:t>
      </w:r>
      <w:r w:rsidRPr="00B5618D">
        <w:rPr>
          <w:rFonts w:eastAsia="Times New Roman" w:cs="Times New Roman"/>
          <w:szCs w:val="24"/>
        </w:rPr>
        <w:t>ντιπολίτευση να διαπραγματευτείτε</w:t>
      </w:r>
      <w:r>
        <w:rPr>
          <w:rFonts w:eastAsia="Times New Roman" w:cs="Times New Roman"/>
          <w:szCs w:val="24"/>
        </w:rPr>
        <w:t>,</w:t>
      </w:r>
      <w:r w:rsidRPr="00B5618D">
        <w:rPr>
          <w:rFonts w:eastAsia="Times New Roman" w:cs="Times New Roman"/>
          <w:szCs w:val="24"/>
        </w:rPr>
        <w:t xml:space="preserve"> να πάρετε θέση για τα μείζονα που διακυβεύονται</w:t>
      </w:r>
      <w:r>
        <w:rPr>
          <w:rFonts w:eastAsia="Times New Roman" w:cs="Times New Roman"/>
          <w:szCs w:val="24"/>
        </w:rPr>
        <w:t xml:space="preserve">. Πρώτον, για </w:t>
      </w:r>
      <w:r w:rsidRPr="00B5618D">
        <w:rPr>
          <w:rFonts w:eastAsia="Times New Roman" w:cs="Times New Roman"/>
          <w:szCs w:val="24"/>
        </w:rPr>
        <w:t xml:space="preserve">τη μείωση του </w:t>
      </w:r>
      <w:r>
        <w:rPr>
          <w:rFonts w:eastAsia="Times New Roman" w:cs="Times New Roman"/>
          <w:szCs w:val="24"/>
        </w:rPr>
        <w:t>α</w:t>
      </w:r>
      <w:r w:rsidRPr="00B5618D">
        <w:rPr>
          <w:rFonts w:eastAsia="Times New Roman" w:cs="Times New Roman"/>
          <w:szCs w:val="24"/>
        </w:rPr>
        <w:t>γροτικού προϋπολογισμού</w:t>
      </w:r>
      <w:r>
        <w:rPr>
          <w:rFonts w:eastAsia="Times New Roman" w:cs="Times New Roman"/>
          <w:szCs w:val="24"/>
        </w:rPr>
        <w:t>, δε</w:t>
      </w:r>
      <w:r>
        <w:rPr>
          <w:rFonts w:eastAsia="Times New Roman" w:cs="Times New Roman"/>
          <w:szCs w:val="24"/>
        </w:rPr>
        <w:t xml:space="preserve">ύτερον </w:t>
      </w:r>
      <w:r w:rsidRPr="00B5618D">
        <w:rPr>
          <w:rFonts w:eastAsia="Times New Roman" w:cs="Times New Roman"/>
          <w:szCs w:val="24"/>
        </w:rPr>
        <w:t xml:space="preserve">τις ολοένα και σκληρότερες πιέσεις των χωρών </w:t>
      </w:r>
      <w:proofErr w:type="spellStart"/>
      <w:r>
        <w:rPr>
          <w:rFonts w:eastAsia="Times New Roman" w:cs="Times New Roman"/>
          <w:szCs w:val="24"/>
        </w:rPr>
        <w:t>Β</w:t>
      </w:r>
      <w:r w:rsidRPr="00A12CC6">
        <w:rPr>
          <w:rFonts w:eastAsia="Times New Roman" w:cs="Times New Roman"/>
          <w:szCs w:val="24"/>
        </w:rPr>
        <w:t>ίσεγκραντ</w:t>
      </w:r>
      <w:proofErr w:type="spellEnd"/>
      <w:r>
        <w:rPr>
          <w:rFonts w:eastAsia="Times New Roman" w:cs="Times New Roman"/>
          <w:szCs w:val="24"/>
        </w:rPr>
        <w:t>,</w:t>
      </w:r>
      <w:r w:rsidRPr="00A12CC6">
        <w:rPr>
          <w:rFonts w:eastAsia="Times New Roman" w:cs="Times New Roman"/>
          <w:szCs w:val="24"/>
        </w:rPr>
        <w:t xml:space="preserve"> </w:t>
      </w:r>
      <w:r w:rsidRPr="00B5618D">
        <w:rPr>
          <w:rFonts w:eastAsia="Times New Roman" w:cs="Times New Roman"/>
          <w:szCs w:val="24"/>
        </w:rPr>
        <w:t>που θέλουν την απόλυτη στρεμματική εξίσωση των στρεμματικών ενισχύσεων</w:t>
      </w:r>
      <w:r>
        <w:rPr>
          <w:rFonts w:eastAsia="Times New Roman" w:cs="Times New Roman"/>
          <w:szCs w:val="24"/>
        </w:rPr>
        <w:t xml:space="preserve"> και, </w:t>
      </w:r>
      <w:r w:rsidRPr="00B5618D">
        <w:rPr>
          <w:rFonts w:eastAsia="Times New Roman" w:cs="Times New Roman"/>
          <w:szCs w:val="24"/>
        </w:rPr>
        <w:t>τρίτον</w:t>
      </w:r>
      <w:r>
        <w:rPr>
          <w:rFonts w:eastAsia="Times New Roman" w:cs="Times New Roman"/>
          <w:szCs w:val="24"/>
        </w:rPr>
        <w:t>,</w:t>
      </w:r>
      <w:r w:rsidRPr="00B5618D">
        <w:rPr>
          <w:rFonts w:eastAsia="Times New Roman" w:cs="Times New Roman"/>
          <w:szCs w:val="24"/>
        </w:rPr>
        <w:t xml:space="preserve"> </w:t>
      </w:r>
      <w:r>
        <w:rPr>
          <w:rFonts w:eastAsia="Times New Roman" w:cs="Times New Roman"/>
          <w:szCs w:val="24"/>
        </w:rPr>
        <w:t>β</w:t>
      </w:r>
      <w:r w:rsidRPr="00B5618D">
        <w:rPr>
          <w:rFonts w:eastAsia="Times New Roman" w:cs="Times New Roman"/>
          <w:szCs w:val="24"/>
        </w:rPr>
        <w:t xml:space="preserve">εβαίως τις τεράστιες δυσκολίες του νέου διαχειριστικού μοντέλου της νέας </w:t>
      </w:r>
      <w:r>
        <w:rPr>
          <w:rFonts w:eastAsia="Times New Roman" w:cs="Times New Roman"/>
          <w:szCs w:val="24"/>
        </w:rPr>
        <w:t>ΚΑΠ,</w:t>
      </w:r>
      <w:r w:rsidRPr="00B5618D">
        <w:rPr>
          <w:rFonts w:eastAsia="Times New Roman" w:cs="Times New Roman"/>
          <w:szCs w:val="24"/>
        </w:rPr>
        <w:t xml:space="preserve"> που αυτό</w:t>
      </w:r>
      <w:r>
        <w:rPr>
          <w:rFonts w:eastAsia="Times New Roman" w:cs="Times New Roman"/>
          <w:szCs w:val="24"/>
        </w:rPr>
        <w:t>,</w:t>
      </w:r>
      <w:r w:rsidRPr="00B5618D">
        <w:rPr>
          <w:rFonts w:eastAsia="Times New Roman" w:cs="Times New Roman"/>
          <w:szCs w:val="24"/>
        </w:rPr>
        <w:t xml:space="preserve"> </w:t>
      </w:r>
      <w:r>
        <w:rPr>
          <w:rFonts w:eastAsia="Times New Roman" w:cs="Times New Roman"/>
          <w:szCs w:val="24"/>
        </w:rPr>
        <w:t>κ</w:t>
      </w:r>
      <w:r w:rsidRPr="00B5618D">
        <w:rPr>
          <w:rFonts w:eastAsia="Times New Roman" w:cs="Times New Roman"/>
          <w:szCs w:val="24"/>
        </w:rPr>
        <w:t>ύριε Υπουργέ</w:t>
      </w:r>
      <w:r>
        <w:rPr>
          <w:rFonts w:eastAsia="Times New Roman" w:cs="Times New Roman"/>
          <w:szCs w:val="24"/>
        </w:rPr>
        <w:t>, θα ε</w:t>
      </w:r>
      <w:r>
        <w:rPr>
          <w:rFonts w:eastAsia="Times New Roman" w:cs="Times New Roman"/>
          <w:szCs w:val="24"/>
        </w:rPr>
        <w:t>πιβά</w:t>
      </w:r>
      <w:r w:rsidRPr="00B5618D">
        <w:rPr>
          <w:rFonts w:eastAsia="Times New Roman" w:cs="Times New Roman"/>
          <w:szCs w:val="24"/>
        </w:rPr>
        <w:t xml:space="preserve">λει την εκ των προτέρων έγκριση του </w:t>
      </w:r>
      <w:r>
        <w:rPr>
          <w:rFonts w:eastAsia="Times New Roman" w:cs="Times New Roman"/>
          <w:szCs w:val="24"/>
        </w:rPr>
        <w:t>ε</w:t>
      </w:r>
      <w:r w:rsidRPr="00B5618D">
        <w:rPr>
          <w:rFonts w:eastAsia="Times New Roman" w:cs="Times New Roman"/>
          <w:szCs w:val="24"/>
        </w:rPr>
        <w:t xml:space="preserve">θνικού </w:t>
      </w:r>
      <w:r w:rsidRPr="00B5618D">
        <w:rPr>
          <w:rFonts w:eastAsia="Times New Roman" w:cs="Times New Roman"/>
          <w:szCs w:val="24"/>
        </w:rPr>
        <w:lastRenderedPageBreak/>
        <w:t>στρατηγικού σχεδίου από κάθε χώρα</w:t>
      </w:r>
      <w:r>
        <w:rPr>
          <w:rFonts w:eastAsia="Times New Roman" w:cs="Times New Roman"/>
          <w:szCs w:val="24"/>
        </w:rPr>
        <w:t>,</w:t>
      </w:r>
      <w:r w:rsidRPr="00B5618D">
        <w:rPr>
          <w:rFonts w:eastAsia="Times New Roman" w:cs="Times New Roman"/>
          <w:szCs w:val="24"/>
        </w:rPr>
        <w:t xml:space="preserve"> προκειμένου πλέον από τη </w:t>
      </w:r>
      <w:r>
        <w:rPr>
          <w:rFonts w:eastAsia="Times New Roman" w:cs="Times New Roman"/>
          <w:szCs w:val="24"/>
        </w:rPr>
        <w:t>ν</w:t>
      </w:r>
      <w:r w:rsidRPr="00B5618D">
        <w:rPr>
          <w:rFonts w:eastAsia="Times New Roman" w:cs="Times New Roman"/>
          <w:szCs w:val="24"/>
        </w:rPr>
        <w:t>έα προγραμματική περίοδο να</w:t>
      </w:r>
      <w:r>
        <w:rPr>
          <w:rFonts w:eastAsia="Times New Roman" w:cs="Times New Roman"/>
          <w:szCs w:val="24"/>
        </w:rPr>
        <w:t xml:space="preserve"> μπορούν οι αγρότες να πάρουν τι</w:t>
      </w:r>
      <w:r w:rsidRPr="00B5618D">
        <w:rPr>
          <w:rFonts w:eastAsia="Times New Roman" w:cs="Times New Roman"/>
          <w:szCs w:val="24"/>
        </w:rPr>
        <w:t xml:space="preserve">ς </w:t>
      </w:r>
      <w:r>
        <w:rPr>
          <w:rFonts w:eastAsia="Times New Roman" w:cs="Times New Roman"/>
          <w:szCs w:val="24"/>
        </w:rPr>
        <w:t>ενισχύσεις</w:t>
      </w:r>
      <w:r w:rsidRPr="00B5618D">
        <w:rPr>
          <w:rFonts w:eastAsia="Times New Roman" w:cs="Times New Roman"/>
          <w:szCs w:val="24"/>
        </w:rPr>
        <w:t xml:space="preserve"> του πρώτου πυλώνα</w:t>
      </w:r>
      <w:r>
        <w:rPr>
          <w:rFonts w:eastAsia="Times New Roman" w:cs="Times New Roman"/>
          <w:szCs w:val="24"/>
        </w:rPr>
        <w:t>,</w:t>
      </w:r>
      <w:r w:rsidRPr="00B5618D">
        <w:rPr>
          <w:rFonts w:eastAsia="Times New Roman" w:cs="Times New Roman"/>
          <w:szCs w:val="24"/>
        </w:rPr>
        <w:t xml:space="preserve"> που μέχρι πρότινος </w:t>
      </w:r>
      <w:r>
        <w:rPr>
          <w:rFonts w:eastAsia="Times New Roman" w:cs="Times New Roman"/>
          <w:szCs w:val="24"/>
        </w:rPr>
        <w:t xml:space="preserve">έπαιρναν με την απλή συμπλήρωση των </w:t>
      </w:r>
      <w:r>
        <w:rPr>
          <w:rFonts w:eastAsia="Times New Roman" w:cs="Times New Roman"/>
          <w:szCs w:val="24"/>
        </w:rPr>
        <w:t>δηλώσεων ΟΣΔΕ.</w:t>
      </w:r>
    </w:p>
    <w:p w14:paraId="1789E89D" w14:textId="77777777" w:rsidR="00690103" w:rsidRDefault="0001178F">
      <w:pPr>
        <w:spacing w:line="600" w:lineRule="auto"/>
        <w:ind w:firstLine="720"/>
        <w:jc w:val="both"/>
        <w:rPr>
          <w:rFonts w:eastAsia="Times New Roman" w:cs="Times New Roman"/>
          <w:szCs w:val="24"/>
        </w:rPr>
      </w:pPr>
      <w:r w:rsidRPr="0087308A">
        <w:rPr>
          <w:rFonts w:eastAsia="Times New Roman" w:cs="Times New Roman"/>
          <w:b/>
          <w:szCs w:val="24"/>
        </w:rPr>
        <w:t>ΠΡΟΕΔΡΕΥΩΝ (Σπυρίδων Λυκούδης):</w:t>
      </w:r>
      <w:r>
        <w:rPr>
          <w:rFonts w:eastAsia="Times New Roman" w:cs="Times New Roman"/>
          <w:szCs w:val="24"/>
        </w:rPr>
        <w:t xml:space="preserve"> Ολοκληρώσατε, κυρία συνάδελφε.</w:t>
      </w:r>
    </w:p>
    <w:p w14:paraId="1789E89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Ευχαριστώ πολύ.</w:t>
      </w:r>
    </w:p>
    <w:p w14:paraId="1789E89F" w14:textId="77777777" w:rsidR="00690103" w:rsidRDefault="0001178F">
      <w:pPr>
        <w:spacing w:line="600" w:lineRule="auto"/>
        <w:ind w:firstLine="720"/>
        <w:jc w:val="both"/>
        <w:rPr>
          <w:rFonts w:eastAsia="Times New Roman" w:cs="Times New Roman"/>
          <w:szCs w:val="24"/>
        </w:rPr>
      </w:pPr>
      <w:r w:rsidRPr="0087308A">
        <w:rPr>
          <w:rFonts w:eastAsia="Times New Roman" w:cs="Times New Roman"/>
          <w:b/>
          <w:szCs w:val="24"/>
        </w:rPr>
        <w:t>ΦΩΤΕΙΝΗ ΑΡΑΜΠΑΤΖΗ:</w:t>
      </w:r>
      <w:r>
        <w:rPr>
          <w:rFonts w:eastAsia="Times New Roman" w:cs="Times New Roman"/>
          <w:szCs w:val="24"/>
        </w:rPr>
        <w:t xml:space="preserve"> Έκλεισα, κύριε Πρόεδρε.</w:t>
      </w:r>
    </w:p>
    <w:p w14:paraId="1789E8A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Και βγήκατε στο </w:t>
      </w:r>
      <w:r>
        <w:rPr>
          <w:rFonts w:eastAsia="Times New Roman" w:cs="Times New Roman"/>
          <w:szCs w:val="24"/>
        </w:rPr>
        <w:t>«</w:t>
      </w:r>
      <w:r>
        <w:rPr>
          <w:rFonts w:eastAsia="Times New Roman" w:cs="Times New Roman"/>
          <w:szCs w:val="24"/>
          <w:lang w:val="en-US"/>
        </w:rPr>
        <w:t>E</w:t>
      </w:r>
      <w:r w:rsidRPr="0087308A">
        <w:rPr>
          <w:rFonts w:eastAsia="Times New Roman" w:cs="Times New Roman"/>
          <w:szCs w:val="24"/>
        </w:rPr>
        <w:t>UR</w:t>
      </w:r>
      <w:r>
        <w:rPr>
          <w:rFonts w:eastAsia="Times New Roman" w:cs="Times New Roman"/>
          <w:szCs w:val="24"/>
          <w:lang w:val="en-US"/>
        </w:rPr>
        <w:t>A</w:t>
      </w:r>
      <w:r w:rsidRPr="0087308A">
        <w:rPr>
          <w:rFonts w:eastAsia="Times New Roman" w:cs="Times New Roman"/>
          <w:szCs w:val="24"/>
        </w:rPr>
        <w:t>CTIV</w:t>
      </w:r>
      <w:r>
        <w:rPr>
          <w:rFonts w:eastAsia="Times New Roman" w:cs="Times New Roman"/>
          <w:szCs w:val="24"/>
        </w:rPr>
        <w:t>»</w:t>
      </w:r>
      <w:r>
        <w:rPr>
          <w:rFonts w:eastAsia="Times New Roman" w:cs="Times New Roman"/>
          <w:szCs w:val="24"/>
        </w:rPr>
        <w:t>,</w:t>
      </w:r>
      <w:r w:rsidRPr="0087308A">
        <w:rPr>
          <w:rFonts w:eastAsia="Times New Roman" w:cs="Times New Roman"/>
          <w:szCs w:val="24"/>
        </w:rPr>
        <w:t xml:space="preserve"> </w:t>
      </w:r>
      <w:r>
        <w:rPr>
          <w:rFonts w:eastAsia="Times New Roman" w:cs="Times New Roman"/>
          <w:szCs w:val="24"/>
        </w:rPr>
        <w:t>κύριε Υπουργέ και είπατε ότι «</w:t>
      </w:r>
      <w:r w:rsidRPr="00B5618D">
        <w:rPr>
          <w:rFonts w:eastAsia="Times New Roman" w:cs="Times New Roman"/>
          <w:szCs w:val="24"/>
        </w:rPr>
        <w:t>δεν έχουμε κα</w:t>
      </w:r>
      <w:r>
        <w:rPr>
          <w:rFonts w:eastAsia="Times New Roman" w:cs="Times New Roman"/>
          <w:szCs w:val="24"/>
        </w:rPr>
        <w:t>μ</w:t>
      </w:r>
      <w:r w:rsidRPr="00B5618D">
        <w:rPr>
          <w:rFonts w:eastAsia="Times New Roman" w:cs="Times New Roman"/>
          <w:szCs w:val="24"/>
        </w:rPr>
        <w:t>μία προετ</w:t>
      </w:r>
      <w:r>
        <w:rPr>
          <w:rFonts w:eastAsia="Times New Roman" w:cs="Times New Roman"/>
          <w:szCs w:val="24"/>
        </w:rPr>
        <w:t>οιμασία». Σ</w:t>
      </w:r>
      <w:r w:rsidRPr="00B5618D">
        <w:rPr>
          <w:rFonts w:eastAsia="Times New Roman" w:cs="Times New Roman"/>
          <w:szCs w:val="24"/>
        </w:rPr>
        <w:t>υγχαρητήρια</w:t>
      </w:r>
      <w:r>
        <w:rPr>
          <w:rFonts w:eastAsia="Times New Roman" w:cs="Times New Roman"/>
          <w:szCs w:val="24"/>
        </w:rPr>
        <w:t>,</w:t>
      </w:r>
      <w:r w:rsidRPr="00B5618D">
        <w:rPr>
          <w:rFonts w:eastAsia="Times New Roman" w:cs="Times New Roman"/>
          <w:szCs w:val="24"/>
        </w:rPr>
        <w:t xml:space="preserve"> κύριε </w:t>
      </w:r>
      <w:r>
        <w:rPr>
          <w:rFonts w:eastAsia="Times New Roman" w:cs="Times New Roman"/>
          <w:szCs w:val="24"/>
        </w:rPr>
        <w:t>Υπουργέ!</w:t>
      </w:r>
      <w:r w:rsidRPr="00B5618D">
        <w:rPr>
          <w:rFonts w:eastAsia="Times New Roman" w:cs="Times New Roman"/>
          <w:szCs w:val="24"/>
        </w:rPr>
        <w:t xml:space="preserve"> </w:t>
      </w:r>
    </w:p>
    <w:p w14:paraId="1789E8A1" w14:textId="77777777" w:rsidR="00690103" w:rsidRDefault="0001178F">
      <w:pPr>
        <w:spacing w:line="600" w:lineRule="auto"/>
        <w:ind w:firstLine="720"/>
        <w:jc w:val="both"/>
        <w:rPr>
          <w:rFonts w:eastAsia="Times New Roman" w:cs="Times New Roman"/>
          <w:szCs w:val="24"/>
        </w:rPr>
      </w:pPr>
      <w:r w:rsidRPr="0087308A">
        <w:rPr>
          <w:rFonts w:eastAsia="Times New Roman" w:cs="Times New Roman"/>
          <w:b/>
          <w:szCs w:val="24"/>
        </w:rPr>
        <w:t>ΠΡΟΕΔΡΕΥΩΝ (Σπυρίδων Λυκούδης):</w:t>
      </w:r>
      <w:r>
        <w:rPr>
          <w:rFonts w:eastAsia="Times New Roman" w:cs="Times New Roman"/>
          <w:szCs w:val="24"/>
        </w:rPr>
        <w:t xml:space="preserve"> Πρέπει να τελειώσουμε, κυρία Αραμπατζή.</w:t>
      </w:r>
    </w:p>
    <w:p w14:paraId="1789E8A2" w14:textId="77777777" w:rsidR="00690103" w:rsidRDefault="0001178F">
      <w:pPr>
        <w:spacing w:line="600" w:lineRule="auto"/>
        <w:ind w:firstLine="720"/>
        <w:jc w:val="both"/>
        <w:rPr>
          <w:rFonts w:eastAsia="Times New Roman" w:cs="Times New Roman"/>
          <w:szCs w:val="24"/>
        </w:rPr>
      </w:pPr>
      <w:r w:rsidRPr="0087308A">
        <w:rPr>
          <w:rFonts w:eastAsia="Times New Roman" w:cs="Times New Roman"/>
          <w:b/>
          <w:szCs w:val="24"/>
        </w:rPr>
        <w:t>ΦΩΤΕΙΝΗ ΑΡΑΜΠΑΤΖΗ:</w:t>
      </w:r>
      <w:r>
        <w:rPr>
          <w:rFonts w:eastAsia="Times New Roman" w:cs="Times New Roman"/>
          <w:szCs w:val="24"/>
        </w:rPr>
        <w:t xml:space="preserve"> Είναι πολύ σημαντικό.</w:t>
      </w:r>
    </w:p>
    <w:p w14:paraId="1789E8A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Τολμάτε, κύριε Υπουργέ, ν</w:t>
      </w:r>
      <w:r w:rsidRPr="00B5618D">
        <w:rPr>
          <w:rFonts w:eastAsia="Times New Roman" w:cs="Times New Roman"/>
          <w:szCs w:val="24"/>
        </w:rPr>
        <w:t xml:space="preserve">α πείτε στους αγρότες ότι με τις παλινωδίες σας </w:t>
      </w:r>
      <w:r>
        <w:rPr>
          <w:rFonts w:eastAsia="Times New Roman" w:cs="Times New Roman"/>
          <w:szCs w:val="24"/>
        </w:rPr>
        <w:t>ω</w:t>
      </w:r>
      <w:r w:rsidRPr="00B5618D">
        <w:rPr>
          <w:rFonts w:eastAsia="Times New Roman" w:cs="Times New Roman"/>
          <w:szCs w:val="24"/>
        </w:rPr>
        <w:t xml:space="preserve">ς προς το ζήτημα της αντιμετώπισης των </w:t>
      </w:r>
      <w:r w:rsidRPr="00B5618D">
        <w:rPr>
          <w:rFonts w:eastAsia="Times New Roman" w:cs="Times New Roman"/>
          <w:szCs w:val="24"/>
        </w:rPr>
        <w:lastRenderedPageBreak/>
        <w:t xml:space="preserve">πιέσεων των χωρών </w:t>
      </w:r>
      <w:proofErr w:type="spellStart"/>
      <w:r>
        <w:rPr>
          <w:rFonts w:eastAsia="Times New Roman" w:cs="Times New Roman"/>
          <w:szCs w:val="24"/>
        </w:rPr>
        <w:t>Β</w:t>
      </w:r>
      <w:r w:rsidRPr="00A12CC6">
        <w:rPr>
          <w:rFonts w:eastAsia="Times New Roman" w:cs="Times New Roman"/>
          <w:szCs w:val="24"/>
        </w:rPr>
        <w:t>ίσεγκραντ</w:t>
      </w:r>
      <w:proofErr w:type="spellEnd"/>
      <w:r>
        <w:rPr>
          <w:rFonts w:eastAsia="Times New Roman" w:cs="Times New Roman"/>
          <w:szCs w:val="24"/>
        </w:rPr>
        <w:t>,</w:t>
      </w:r>
      <w:r w:rsidRPr="00B5618D">
        <w:rPr>
          <w:rFonts w:eastAsia="Times New Roman" w:cs="Times New Roman"/>
          <w:szCs w:val="24"/>
        </w:rPr>
        <w:t xml:space="preserve"> στο καλύτερο σενάριο που κυκλοφορεί </w:t>
      </w:r>
      <w:r>
        <w:rPr>
          <w:rFonts w:eastAsia="Times New Roman" w:cs="Times New Roman"/>
          <w:szCs w:val="24"/>
        </w:rPr>
        <w:t>τώρα,</w:t>
      </w:r>
      <w:r w:rsidRPr="00B5618D">
        <w:rPr>
          <w:rFonts w:eastAsia="Times New Roman" w:cs="Times New Roman"/>
          <w:szCs w:val="24"/>
        </w:rPr>
        <w:t xml:space="preserve"> οι επιδοτήσεις θα μειωθούν 30 ευρώ το στρέμμα</w:t>
      </w:r>
      <w:r>
        <w:rPr>
          <w:rFonts w:eastAsia="Times New Roman" w:cs="Times New Roman"/>
          <w:szCs w:val="24"/>
        </w:rPr>
        <w:t>,</w:t>
      </w:r>
      <w:r w:rsidRPr="00B5618D">
        <w:rPr>
          <w:rFonts w:eastAsia="Times New Roman" w:cs="Times New Roman"/>
          <w:szCs w:val="24"/>
        </w:rPr>
        <w:t xml:space="preserve"> από τα 54</w:t>
      </w:r>
      <w:r>
        <w:rPr>
          <w:rFonts w:eastAsia="Times New Roman" w:cs="Times New Roman"/>
          <w:szCs w:val="24"/>
        </w:rPr>
        <w:t xml:space="preserve"> ευρώ</w:t>
      </w:r>
      <w:r w:rsidRPr="00B5618D">
        <w:rPr>
          <w:rFonts w:eastAsia="Times New Roman" w:cs="Times New Roman"/>
          <w:szCs w:val="24"/>
        </w:rPr>
        <w:t xml:space="preserve"> που σας εξασφάλισε η προηγούμενη </w:t>
      </w:r>
      <w:r>
        <w:rPr>
          <w:rFonts w:eastAsia="Times New Roman" w:cs="Times New Roman"/>
          <w:szCs w:val="24"/>
        </w:rPr>
        <w:t>Κ</w:t>
      </w:r>
      <w:r w:rsidRPr="00B5618D">
        <w:rPr>
          <w:rFonts w:eastAsia="Times New Roman" w:cs="Times New Roman"/>
          <w:szCs w:val="24"/>
        </w:rPr>
        <w:t>υβέρνηση της Νέας Δημοκρατίας</w:t>
      </w:r>
      <w:r>
        <w:rPr>
          <w:rFonts w:eastAsia="Times New Roman" w:cs="Times New Roman"/>
          <w:szCs w:val="24"/>
        </w:rPr>
        <w:t>;</w:t>
      </w:r>
    </w:p>
    <w:p w14:paraId="1789E8A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Ευχαριστώ θερμά για τον χρόνο.</w:t>
      </w:r>
    </w:p>
    <w:p w14:paraId="1789E8A5" w14:textId="77777777" w:rsidR="00690103" w:rsidRDefault="0001178F">
      <w:pPr>
        <w:spacing w:line="600" w:lineRule="auto"/>
        <w:ind w:firstLine="720"/>
        <w:jc w:val="both"/>
        <w:rPr>
          <w:rFonts w:eastAsia="Times New Roman" w:cs="Times New Roman"/>
          <w:szCs w:val="24"/>
        </w:rPr>
      </w:pPr>
      <w:r w:rsidRPr="0087308A">
        <w:rPr>
          <w:rFonts w:eastAsia="Times New Roman" w:cs="Times New Roman"/>
          <w:b/>
          <w:szCs w:val="24"/>
        </w:rPr>
        <w:t>ΠΡΟΕΔΡΕΥΩΝ (Σπυρίδων Λυκούδης):</w:t>
      </w:r>
      <w:r>
        <w:rPr>
          <w:rFonts w:eastAsia="Times New Roman" w:cs="Times New Roman"/>
          <w:szCs w:val="24"/>
        </w:rPr>
        <w:t xml:space="preserve"> Ευχαριστώ.</w:t>
      </w:r>
    </w:p>
    <w:p w14:paraId="1789E8A6" w14:textId="77777777" w:rsidR="00690103" w:rsidRDefault="0001178F">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0742D7">
        <w:rPr>
          <w:rFonts w:eastAsia="Times New Roman" w:cs="Times New Roman"/>
        </w:rPr>
        <w:t xml:space="preserve">τον τρόπο οργάνωσης και λειτουργίας της Βουλής, </w:t>
      </w:r>
      <w:r>
        <w:rPr>
          <w:rFonts w:eastAsia="Times New Roman" w:cs="Times New Roman"/>
        </w:rPr>
        <w:t>σαράντα μία</w:t>
      </w:r>
      <w:r w:rsidRPr="000742D7">
        <w:rPr>
          <w:rFonts w:eastAsia="Times New Roman" w:cs="Times New Roman"/>
        </w:rPr>
        <w:t xml:space="preserve"> μαθήτριες και μαθητές και </w:t>
      </w:r>
      <w:r>
        <w:rPr>
          <w:rFonts w:eastAsia="Times New Roman" w:cs="Times New Roman"/>
        </w:rPr>
        <w:t>τέσσερις</w:t>
      </w:r>
      <w:r w:rsidRPr="000742D7">
        <w:rPr>
          <w:rFonts w:eastAsia="Times New Roman" w:cs="Times New Roman"/>
        </w:rPr>
        <w:t xml:space="preserve"> εκπαιδευτικοί συνοδοί τους από το </w:t>
      </w:r>
      <w:r>
        <w:rPr>
          <w:rFonts w:eastAsia="Times New Roman" w:cs="Times New Roman"/>
        </w:rPr>
        <w:t>1</w:t>
      </w:r>
      <w:r w:rsidRPr="0087308A">
        <w:rPr>
          <w:rFonts w:eastAsia="Times New Roman" w:cs="Times New Roman"/>
          <w:vertAlign w:val="superscript"/>
        </w:rPr>
        <w:t>ο</w:t>
      </w:r>
      <w:r>
        <w:rPr>
          <w:rFonts w:eastAsia="Times New Roman" w:cs="Times New Roman"/>
        </w:rPr>
        <w:t xml:space="preserve"> Δημοτικό Σ</w:t>
      </w:r>
      <w:r w:rsidRPr="000742D7">
        <w:rPr>
          <w:rFonts w:eastAsia="Times New Roman" w:cs="Times New Roman"/>
        </w:rPr>
        <w:t>χολείο</w:t>
      </w:r>
      <w:r w:rsidRPr="0087308A">
        <w:rPr>
          <w:rFonts w:eastAsia="Times New Roman" w:cs="Times New Roman"/>
          <w:szCs w:val="24"/>
        </w:rPr>
        <w:t xml:space="preserve"> </w:t>
      </w:r>
      <w:r w:rsidRPr="0087308A">
        <w:rPr>
          <w:rFonts w:eastAsia="Times New Roman" w:cs="Times New Roman"/>
        </w:rPr>
        <w:t>Κάρλα</w:t>
      </w:r>
      <w:r>
        <w:rPr>
          <w:rFonts w:eastAsia="Times New Roman" w:cs="Times New Roman"/>
        </w:rPr>
        <w:t>ς</w:t>
      </w:r>
      <w:r w:rsidRPr="0087308A">
        <w:rPr>
          <w:rFonts w:eastAsia="Times New Roman" w:cs="Times New Roman"/>
        </w:rPr>
        <w:t xml:space="preserve"> </w:t>
      </w:r>
      <w:proofErr w:type="spellStart"/>
      <w:r w:rsidRPr="0087308A">
        <w:rPr>
          <w:rFonts w:eastAsia="Times New Roman" w:cs="Times New Roman"/>
        </w:rPr>
        <w:t>Στεφανοβ</w:t>
      </w:r>
      <w:r>
        <w:rPr>
          <w:rFonts w:eastAsia="Times New Roman" w:cs="Times New Roman"/>
        </w:rPr>
        <w:t>ικείου</w:t>
      </w:r>
      <w:proofErr w:type="spellEnd"/>
      <w:r w:rsidRPr="0087308A">
        <w:rPr>
          <w:rFonts w:eastAsia="Times New Roman" w:cs="Times New Roman"/>
        </w:rPr>
        <w:t xml:space="preserve"> Μαγνησίας</w:t>
      </w:r>
      <w:r>
        <w:rPr>
          <w:rFonts w:eastAsia="Times New Roman" w:cs="Times New Roman"/>
        </w:rPr>
        <w:t xml:space="preserve"> </w:t>
      </w:r>
      <w:r w:rsidRPr="00B5618D">
        <w:rPr>
          <w:rFonts w:eastAsia="Times New Roman" w:cs="Times New Roman"/>
          <w:szCs w:val="24"/>
        </w:rPr>
        <w:t>και από το 2</w:t>
      </w:r>
      <w:r w:rsidRPr="0087308A">
        <w:rPr>
          <w:rFonts w:eastAsia="Times New Roman" w:cs="Times New Roman"/>
          <w:szCs w:val="24"/>
          <w:vertAlign w:val="superscript"/>
        </w:rPr>
        <w:t>ο</w:t>
      </w:r>
      <w:r>
        <w:rPr>
          <w:rFonts w:eastAsia="Times New Roman" w:cs="Times New Roman"/>
          <w:szCs w:val="24"/>
        </w:rPr>
        <w:t xml:space="preserve"> </w:t>
      </w:r>
      <w:r w:rsidRPr="00B5618D">
        <w:rPr>
          <w:rFonts w:eastAsia="Times New Roman" w:cs="Times New Roman"/>
          <w:szCs w:val="24"/>
        </w:rPr>
        <w:t>Δημοτικό Σχολείο Φερών Βελεστίνου</w:t>
      </w:r>
      <w:r>
        <w:rPr>
          <w:rFonts w:eastAsia="Times New Roman" w:cs="Times New Roman"/>
          <w:szCs w:val="24"/>
        </w:rPr>
        <w:t>.</w:t>
      </w:r>
    </w:p>
    <w:p w14:paraId="1789E8A7" w14:textId="77777777" w:rsidR="00690103" w:rsidRDefault="0001178F">
      <w:pPr>
        <w:spacing w:line="600" w:lineRule="auto"/>
        <w:ind w:left="360" w:firstLine="360"/>
        <w:jc w:val="both"/>
        <w:rPr>
          <w:rFonts w:eastAsia="Times New Roman" w:cs="Times New Roman"/>
        </w:rPr>
      </w:pPr>
      <w:r>
        <w:rPr>
          <w:rFonts w:eastAsia="Times New Roman" w:cs="Times New Roman"/>
        </w:rPr>
        <w:t>Η Βουλή τούς καλωσορίζει.</w:t>
      </w:r>
    </w:p>
    <w:p w14:paraId="1789E8A8" w14:textId="77777777" w:rsidR="00690103" w:rsidRDefault="0001178F">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1789E8A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Χρήστος Παππάς.</w:t>
      </w:r>
    </w:p>
    <w:p w14:paraId="1789E8A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Έχετε τον λόγο, με άνεση, κύριε Παππά.</w:t>
      </w:r>
    </w:p>
    <w:p w14:paraId="1789E8AB" w14:textId="77777777" w:rsidR="00690103" w:rsidRDefault="0001178F">
      <w:pPr>
        <w:spacing w:line="600" w:lineRule="auto"/>
        <w:ind w:firstLine="720"/>
        <w:jc w:val="both"/>
        <w:rPr>
          <w:rFonts w:eastAsia="Times New Roman" w:cs="Times New Roman"/>
          <w:szCs w:val="24"/>
        </w:rPr>
      </w:pPr>
      <w:r w:rsidRPr="0087308A">
        <w:rPr>
          <w:rFonts w:eastAsia="Times New Roman" w:cs="Times New Roman"/>
          <w:b/>
          <w:szCs w:val="24"/>
        </w:rPr>
        <w:t xml:space="preserve">ΧΡΗΣΤΟΣ ΠΑΠΠΑΣ: </w:t>
      </w:r>
      <w:r w:rsidRPr="0087308A">
        <w:rPr>
          <w:rFonts w:eastAsia="Times New Roman" w:cs="Times New Roman"/>
          <w:szCs w:val="24"/>
        </w:rPr>
        <w:t>Η</w:t>
      </w:r>
      <w:r w:rsidRPr="00B5618D">
        <w:rPr>
          <w:rFonts w:eastAsia="Times New Roman" w:cs="Times New Roman"/>
          <w:szCs w:val="24"/>
        </w:rPr>
        <w:t xml:space="preserve"> εκπρόσωπος της γερμανικής οικονομικής ολιγαρχίας</w:t>
      </w:r>
      <w:r>
        <w:rPr>
          <w:rFonts w:eastAsia="Times New Roman" w:cs="Times New Roman"/>
          <w:szCs w:val="24"/>
        </w:rPr>
        <w:t>,</w:t>
      </w:r>
      <w:r w:rsidRPr="00B5618D">
        <w:rPr>
          <w:rFonts w:eastAsia="Times New Roman" w:cs="Times New Roman"/>
          <w:szCs w:val="24"/>
        </w:rPr>
        <w:t xml:space="preserve"> η κ</w:t>
      </w:r>
      <w:r>
        <w:rPr>
          <w:rFonts w:eastAsia="Times New Roman" w:cs="Times New Roman"/>
          <w:szCs w:val="24"/>
        </w:rPr>
        <w:t>.</w:t>
      </w:r>
      <w:r w:rsidRPr="00B5618D">
        <w:rPr>
          <w:rFonts w:eastAsia="Times New Roman" w:cs="Times New Roman"/>
          <w:szCs w:val="24"/>
        </w:rPr>
        <w:t xml:space="preserve"> </w:t>
      </w:r>
      <w:proofErr w:type="spellStart"/>
      <w:r w:rsidRPr="00B5618D">
        <w:rPr>
          <w:rFonts w:eastAsia="Times New Roman" w:cs="Times New Roman"/>
          <w:szCs w:val="24"/>
        </w:rPr>
        <w:t>Μέρκελ</w:t>
      </w:r>
      <w:proofErr w:type="spellEnd"/>
      <w:r>
        <w:rPr>
          <w:rFonts w:eastAsia="Times New Roman" w:cs="Times New Roman"/>
          <w:szCs w:val="24"/>
        </w:rPr>
        <w:t>,</w:t>
      </w:r>
      <w:r w:rsidRPr="00B5618D">
        <w:rPr>
          <w:rFonts w:eastAsia="Times New Roman" w:cs="Times New Roman"/>
          <w:szCs w:val="24"/>
        </w:rPr>
        <w:t xml:space="preserve"> απέρχεται ικανοποιημέν</w:t>
      </w:r>
      <w:r>
        <w:rPr>
          <w:rFonts w:eastAsia="Times New Roman" w:cs="Times New Roman"/>
          <w:szCs w:val="24"/>
        </w:rPr>
        <w:t>η,</w:t>
      </w:r>
      <w:r w:rsidRPr="00B5618D">
        <w:rPr>
          <w:rFonts w:eastAsia="Times New Roman" w:cs="Times New Roman"/>
          <w:szCs w:val="24"/>
        </w:rPr>
        <w:t xml:space="preserve"> καθώς διέγνωσε </w:t>
      </w:r>
      <w:r w:rsidRPr="00B5618D">
        <w:rPr>
          <w:rFonts w:eastAsia="Times New Roman" w:cs="Times New Roman"/>
          <w:szCs w:val="24"/>
        </w:rPr>
        <w:t>ότι το σαθρό πολιτικό κατεστημένο</w:t>
      </w:r>
      <w:r>
        <w:rPr>
          <w:rFonts w:eastAsia="Times New Roman" w:cs="Times New Roman"/>
          <w:szCs w:val="24"/>
        </w:rPr>
        <w:t>,</w:t>
      </w:r>
      <w:r w:rsidRPr="00B5618D">
        <w:rPr>
          <w:rFonts w:eastAsia="Times New Roman" w:cs="Times New Roman"/>
          <w:szCs w:val="24"/>
        </w:rPr>
        <w:t xml:space="preserve"> το ελλαδικό σύστημα</w:t>
      </w:r>
      <w:r>
        <w:rPr>
          <w:rFonts w:eastAsia="Times New Roman" w:cs="Times New Roman"/>
          <w:szCs w:val="24"/>
        </w:rPr>
        <w:t>,</w:t>
      </w:r>
      <w:r w:rsidRPr="00B5618D">
        <w:rPr>
          <w:rFonts w:eastAsia="Times New Roman" w:cs="Times New Roman"/>
          <w:szCs w:val="24"/>
        </w:rPr>
        <w:t xml:space="preserve"> έχει στρώσει το</w:t>
      </w:r>
      <w:r>
        <w:rPr>
          <w:rFonts w:eastAsia="Times New Roman" w:cs="Times New Roman"/>
          <w:szCs w:val="24"/>
        </w:rPr>
        <w:t>ν</w:t>
      </w:r>
      <w:r w:rsidRPr="00B5618D">
        <w:rPr>
          <w:rFonts w:eastAsia="Times New Roman" w:cs="Times New Roman"/>
          <w:szCs w:val="24"/>
        </w:rPr>
        <w:t xml:space="preserve"> δρόμο της προδοσίας με </w:t>
      </w:r>
      <w:r>
        <w:rPr>
          <w:rFonts w:eastAsia="Times New Roman" w:cs="Times New Roman"/>
          <w:szCs w:val="24"/>
        </w:rPr>
        <w:t xml:space="preserve">πάνω από </w:t>
      </w:r>
      <w:proofErr w:type="spellStart"/>
      <w:r>
        <w:rPr>
          <w:rFonts w:eastAsia="Times New Roman" w:cs="Times New Roman"/>
          <w:szCs w:val="24"/>
        </w:rPr>
        <w:t>εκατόν</w:t>
      </w:r>
      <w:proofErr w:type="spellEnd"/>
      <w:r>
        <w:rPr>
          <w:rFonts w:eastAsia="Times New Roman" w:cs="Times New Roman"/>
          <w:szCs w:val="24"/>
        </w:rPr>
        <w:t xml:space="preserve"> πενήντα έναν προθύμους «</w:t>
      </w:r>
      <w:proofErr w:type="spellStart"/>
      <w:r>
        <w:rPr>
          <w:rFonts w:eastAsia="Times New Roman" w:cs="Times New Roman"/>
          <w:szCs w:val="24"/>
        </w:rPr>
        <w:t>νενέκους</w:t>
      </w:r>
      <w:proofErr w:type="spellEnd"/>
      <w:r>
        <w:rPr>
          <w:rFonts w:eastAsia="Times New Roman" w:cs="Times New Roman"/>
          <w:szCs w:val="24"/>
        </w:rPr>
        <w:t>».</w:t>
      </w:r>
    </w:p>
    <w:p w14:paraId="1789E8AC" w14:textId="77777777" w:rsidR="00690103" w:rsidRDefault="0001178F">
      <w:pPr>
        <w:spacing w:line="600" w:lineRule="auto"/>
        <w:ind w:firstLine="720"/>
        <w:jc w:val="both"/>
        <w:rPr>
          <w:rFonts w:eastAsia="Times New Roman"/>
          <w:szCs w:val="24"/>
        </w:rPr>
      </w:pPr>
      <w:r>
        <w:rPr>
          <w:rFonts w:eastAsia="Times New Roman"/>
          <w:szCs w:val="24"/>
        </w:rPr>
        <w:t>Τ</w:t>
      </w:r>
      <w:r w:rsidRPr="00070D61">
        <w:rPr>
          <w:rFonts w:eastAsia="Times New Roman"/>
          <w:szCs w:val="24"/>
        </w:rPr>
        <w:t xml:space="preserve">ώρα πια </w:t>
      </w:r>
      <w:r>
        <w:rPr>
          <w:rFonts w:eastAsia="Times New Roman"/>
          <w:szCs w:val="24"/>
        </w:rPr>
        <w:t xml:space="preserve">αναμένουμε </w:t>
      </w:r>
      <w:r w:rsidRPr="00070D61">
        <w:rPr>
          <w:rFonts w:eastAsia="Times New Roman"/>
          <w:szCs w:val="24"/>
        </w:rPr>
        <w:t>το</w:t>
      </w:r>
      <w:r>
        <w:rPr>
          <w:rFonts w:eastAsia="Times New Roman"/>
          <w:szCs w:val="24"/>
        </w:rPr>
        <w:t>ν</w:t>
      </w:r>
      <w:r w:rsidRPr="00070D61">
        <w:rPr>
          <w:rFonts w:eastAsia="Times New Roman"/>
          <w:szCs w:val="24"/>
        </w:rPr>
        <w:t xml:space="preserve"> νέο αποκλεισμό των κεντρικών </w:t>
      </w:r>
      <w:r>
        <w:rPr>
          <w:rFonts w:eastAsia="Times New Roman"/>
          <w:szCs w:val="24"/>
        </w:rPr>
        <w:t xml:space="preserve">μας </w:t>
      </w:r>
      <w:r w:rsidRPr="00070D61">
        <w:rPr>
          <w:rFonts w:eastAsia="Times New Roman"/>
          <w:szCs w:val="24"/>
        </w:rPr>
        <w:t xml:space="preserve">γραφείων της οδού Μεσογείων από τους </w:t>
      </w:r>
      <w:r>
        <w:rPr>
          <w:rFonts w:eastAsia="Times New Roman"/>
          <w:szCs w:val="24"/>
        </w:rPr>
        <w:t>«</w:t>
      </w:r>
      <w:proofErr w:type="spellStart"/>
      <w:r>
        <w:rPr>
          <w:rFonts w:eastAsia="Times New Roman"/>
          <w:szCs w:val="24"/>
        </w:rPr>
        <w:t>π</w:t>
      </w:r>
      <w:r w:rsidRPr="00070D61">
        <w:rPr>
          <w:rFonts w:eastAsia="Times New Roman"/>
          <w:szCs w:val="24"/>
        </w:rPr>
        <w:t>ραιτωριανούς</w:t>
      </w:r>
      <w:proofErr w:type="spellEnd"/>
      <w:r>
        <w:rPr>
          <w:rFonts w:eastAsia="Times New Roman"/>
          <w:szCs w:val="24"/>
        </w:rPr>
        <w:t>»</w:t>
      </w:r>
      <w:r w:rsidRPr="00070D61">
        <w:rPr>
          <w:rFonts w:eastAsia="Times New Roman"/>
          <w:szCs w:val="24"/>
        </w:rPr>
        <w:t xml:space="preserve"> των Μ</w:t>
      </w:r>
      <w:r>
        <w:rPr>
          <w:rFonts w:eastAsia="Times New Roman"/>
          <w:szCs w:val="24"/>
        </w:rPr>
        <w:t>.</w:t>
      </w:r>
      <w:r w:rsidRPr="00070D61">
        <w:rPr>
          <w:rFonts w:eastAsia="Times New Roman"/>
          <w:szCs w:val="24"/>
        </w:rPr>
        <w:t>Α</w:t>
      </w:r>
      <w:r>
        <w:rPr>
          <w:rFonts w:eastAsia="Times New Roman"/>
          <w:szCs w:val="24"/>
        </w:rPr>
        <w:t>.</w:t>
      </w:r>
      <w:r w:rsidRPr="00070D61">
        <w:rPr>
          <w:rFonts w:eastAsia="Times New Roman"/>
          <w:szCs w:val="24"/>
        </w:rPr>
        <w:t>Τ</w:t>
      </w:r>
      <w:r>
        <w:rPr>
          <w:rFonts w:eastAsia="Times New Roman"/>
          <w:szCs w:val="24"/>
        </w:rPr>
        <w:t>.</w:t>
      </w:r>
      <w:r w:rsidRPr="00070D61">
        <w:rPr>
          <w:rFonts w:eastAsia="Times New Roman"/>
          <w:szCs w:val="24"/>
        </w:rPr>
        <w:t xml:space="preserve"> και της ΕΛ</w:t>
      </w:r>
      <w:r>
        <w:rPr>
          <w:rFonts w:eastAsia="Times New Roman"/>
          <w:szCs w:val="24"/>
        </w:rPr>
        <w:t>.</w:t>
      </w:r>
      <w:r w:rsidRPr="00070D61">
        <w:rPr>
          <w:rFonts w:eastAsia="Times New Roman"/>
          <w:szCs w:val="24"/>
        </w:rPr>
        <w:t>ΑΣ</w:t>
      </w:r>
      <w:r>
        <w:rPr>
          <w:rFonts w:eastAsia="Times New Roman"/>
          <w:szCs w:val="24"/>
        </w:rPr>
        <w:t>., καθώς και την επόμενη</w:t>
      </w:r>
      <w:r w:rsidRPr="00070D61">
        <w:rPr>
          <w:rFonts w:eastAsia="Times New Roman"/>
          <w:szCs w:val="24"/>
        </w:rPr>
        <w:t xml:space="preserve"> αντισυνταγματική απαγόρευση συγκέντρωσης των </w:t>
      </w:r>
      <w:r>
        <w:rPr>
          <w:rFonts w:eastAsia="Times New Roman"/>
          <w:szCs w:val="24"/>
        </w:rPr>
        <w:t xml:space="preserve">Ελλήνων </w:t>
      </w:r>
      <w:r w:rsidRPr="00070D61">
        <w:rPr>
          <w:rFonts w:eastAsia="Times New Roman"/>
          <w:szCs w:val="24"/>
        </w:rPr>
        <w:t>εθνικιστών</w:t>
      </w:r>
      <w:r>
        <w:rPr>
          <w:rFonts w:eastAsia="Times New Roman"/>
          <w:szCs w:val="24"/>
        </w:rPr>
        <w:t>,</w:t>
      </w:r>
      <w:r w:rsidRPr="00070D61">
        <w:rPr>
          <w:rFonts w:eastAsia="Times New Roman"/>
          <w:szCs w:val="24"/>
        </w:rPr>
        <w:t xml:space="preserve"> της μονής </w:t>
      </w:r>
      <w:r>
        <w:rPr>
          <w:rFonts w:eastAsia="Times New Roman"/>
          <w:szCs w:val="24"/>
        </w:rPr>
        <w:t>δύναμης που εναντιώθηκε</w:t>
      </w:r>
      <w:r w:rsidRPr="00070D61">
        <w:rPr>
          <w:rFonts w:eastAsia="Times New Roman"/>
          <w:szCs w:val="24"/>
        </w:rPr>
        <w:t xml:space="preserve"> στην επίσκεψη </w:t>
      </w:r>
      <w:proofErr w:type="spellStart"/>
      <w:r w:rsidRPr="00070D61">
        <w:rPr>
          <w:rFonts w:eastAsia="Times New Roman"/>
          <w:szCs w:val="24"/>
        </w:rPr>
        <w:t>Μέρκελ</w:t>
      </w:r>
      <w:proofErr w:type="spellEnd"/>
      <w:r>
        <w:rPr>
          <w:rFonts w:eastAsia="Times New Roman"/>
          <w:szCs w:val="24"/>
        </w:rPr>
        <w:t>.</w:t>
      </w:r>
    </w:p>
    <w:p w14:paraId="1789E8AD" w14:textId="77777777" w:rsidR="00690103" w:rsidRDefault="0001178F">
      <w:pPr>
        <w:spacing w:line="600" w:lineRule="auto"/>
        <w:ind w:firstLine="720"/>
        <w:jc w:val="both"/>
        <w:rPr>
          <w:rFonts w:eastAsia="Times New Roman"/>
          <w:szCs w:val="24"/>
        </w:rPr>
      </w:pPr>
      <w:r>
        <w:rPr>
          <w:rFonts w:eastAsia="Times New Roman"/>
          <w:szCs w:val="24"/>
        </w:rPr>
        <w:t>Η</w:t>
      </w:r>
      <w:r w:rsidRPr="00070D61">
        <w:rPr>
          <w:rFonts w:eastAsia="Times New Roman"/>
          <w:szCs w:val="24"/>
        </w:rPr>
        <w:t xml:space="preserve"> Καγκελάριος </w:t>
      </w:r>
      <w:r>
        <w:rPr>
          <w:rFonts w:eastAsia="Times New Roman"/>
          <w:szCs w:val="24"/>
        </w:rPr>
        <w:t xml:space="preserve">της </w:t>
      </w:r>
      <w:r w:rsidRPr="00070D61">
        <w:rPr>
          <w:rFonts w:eastAsia="Times New Roman"/>
          <w:szCs w:val="24"/>
        </w:rPr>
        <w:t xml:space="preserve">Γερμανίας έκανε λόγο </w:t>
      </w:r>
      <w:r>
        <w:rPr>
          <w:rFonts w:eastAsia="Times New Roman"/>
          <w:szCs w:val="24"/>
        </w:rPr>
        <w:t>γ</w:t>
      </w:r>
      <w:r w:rsidRPr="00070D61">
        <w:rPr>
          <w:rFonts w:eastAsia="Times New Roman"/>
          <w:szCs w:val="24"/>
        </w:rPr>
        <w:t xml:space="preserve">ια </w:t>
      </w:r>
      <w:r>
        <w:rPr>
          <w:rFonts w:eastAsia="Times New Roman"/>
          <w:szCs w:val="24"/>
        </w:rPr>
        <w:t>μια</w:t>
      </w:r>
      <w:r w:rsidRPr="00070D61">
        <w:rPr>
          <w:rFonts w:eastAsia="Times New Roman"/>
          <w:szCs w:val="24"/>
        </w:rPr>
        <w:t xml:space="preserve"> ιστορική εκκρεμότητα που</w:t>
      </w:r>
      <w:r>
        <w:rPr>
          <w:rFonts w:eastAsia="Times New Roman"/>
          <w:szCs w:val="24"/>
        </w:rPr>
        <w:t xml:space="preserve"> λαμβάνει τέλο</w:t>
      </w:r>
      <w:r>
        <w:rPr>
          <w:rFonts w:eastAsia="Times New Roman"/>
          <w:szCs w:val="24"/>
        </w:rPr>
        <w:t xml:space="preserve">ς, ότι </w:t>
      </w:r>
      <w:r w:rsidRPr="00070D61">
        <w:rPr>
          <w:rFonts w:eastAsia="Times New Roman"/>
          <w:szCs w:val="24"/>
        </w:rPr>
        <w:t xml:space="preserve">η </w:t>
      </w:r>
      <w:r>
        <w:rPr>
          <w:rFonts w:eastAsia="Times New Roman"/>
          <w:szCs w:val="24"/>
        </w:rPr>
        <w:t xml:space="preserve">κατάπτυστη προδοτική </w:t>
      </w:r>
      <w:r w:rsidRPr="00070D61">
        <w:rPr>
          <w:rFonts w:eastAsia="Times New Roman"/>
          <w:szCs w:val="24"/>
        </w:rPr>
        <w:t xml:space="preserve">συμφωνία των Πρεσπών με τον όρο </w:t>
      </w:r>
      <w:r>
        <w:rPr>
          <w:rFonts w:eastAsia="Times New Roman"/>
          <w:szCs w:val="24"/>
        </w:rPr>
        <w:t>«</w:t>
      </w:r>
      <w:r w:rsidRPr="00070D61">
        <w:rPr>
          <w:rFonts w:eastAsia="Times New Roman"/>
          <w:szCs w:val="24"/>
        </w:rPr>
        <w:t>Βόρειος Μακεδονία</w:t>
      </w:r>
      <w:r>
        <w:rPr>
          <w:rFonts w:eastAsia="Times New Roman"/>
          <w:szCs w:val="24"/>
        </w:rPr>
        <w:t>»</w:t>
      </w:r>
      <w:r w:rsidRPr="00070D61">
        <w:rPr>
          <w:rFonts w:eastAsia="Times New Roman"/>
          <w:szCs w:val="24"/>
        </w:rPr>
        <w:t xml:space="preserve"> είναι </w:t>
      </w:r>
      <w:r>
        <w:rPr>
          <w:rFonts w:eastAsia="Times New Roman"/>
          <w:szCs w:val="24"/>
        </w:rPr>
        <w:t>μια</w:t>
      </w:r>
      <w:r w:rsidRPr="00070D61">
        <w:rPr>
          <w:rFonts w:eastAsia="Times New Roman"/>
          <w:szCs w:val="24"/>
        </w:rPr>
        <w:t xml:space="preserve"> επωφελής συμφωνία και ανοίγει ο δρόμος για την εισδοχή και τη</w:t>
      </w:r>
      <w:r>
        <w:rPr>
          <w:rFonts w:eastAsia="Times New Roman"/>
          <w:szCs w:val="24"/>
        </w:rPr>
        <w:t>ν</w:t>
      </w:r>
      <w:r w:rsidRPr="00070D61">
        <w:rPr>
          <w:rFonts w:eastAsia="Times New Roman"/>
          <w:szCs w:val="24"/>
        </w:rPr>
        <w:t xml:space="preserve"> ένταξη του κρατιδίου στο Ν</w:t>
      </w:r>
      <w:r>
        <w:rPr>
          <w:rFonts w:eastAsia="Times New Roman"/>
          <w:szCs w:val="24"/>
        </w:rPr>
        <w:t>.</w:t>
      </w:r>
      <w:r w:rsidRPr="00070D61">
        <w:rPr>
          <w:rFonts w:eastAsia="Times New Roman"/>
          <w:szCs w:val="24"/>
        </w:rPr>
        <w:t>Α</w:t>
      </w:r>
      <w:r>
        <w:rPr>
          <w:rFonts w:eastAsia="Times New Roman"/>
          <w:szCs w:val="24"/>
        </w:rPr>
        <w:t>.</w:t>
      </w:r>
      <w:r w:rsidRPr="00070D61">
        <w:rPr>
          <w:rFonts w:eastAsia="Times New Roman"/>
          <w:szCs w:val="24"/>
        </w:rPr>
        <w:t>Τ</w:t>
      </w:r>
      <w:r>
        <w:rPr>
          <w:rFonts w:eastAsia="Times New Roman"/>
          <w:szCs w:val="24"/>
        </w:rPr>
        <w:t>.</w:t>
      </w:r>
      <w:r w:rsidRPr="00070D61">
        <w:rPr>
          <w:rFonts w:eastAsia="Times New Roman"/>
          <w:szCs w:val="24"/>
        </w:rPr>
        <w:t>Ο</w:t>
      </w:r>
      <w:r>
        <w:rPr>
          <w:rFonts w:eastAsia="Times New Roman"/>
          <w:szCs w:val="24"/>
        </w:rPr>
        <w:t>.</w:t>
      </w:r>
      <w:r w:rsidRPr="00070D61">
        <w:rPr>
          <w:rFonts w:eastAsia="Times New Roman"/>
          <w:szCs w:val="24"/>
        </w:rPr>
        <w:t xml:space="preserve"> και στην Ευρωπαϊκή Ένωση</w:t>
      </w:r>
      <w:r>
        <w:rPr>
          <w:rFonts w:eastAsia="Times New Roman"/>
          <w:szCs w:val="24"/>
        </w:rPr>
        <w:t xml:space="preserve">, λέγοντας δε </w:t>
      </w:r>
      <w:r w:rsidRPr="00070D61">
        <w:rPr>
          <w:rFonts w:eastAsia="Times New Roman"/>
          <w:szCs w:val="24"/>
        </w:rPr>
        <w:t>χαρακτηριστικά ότι αυτή είναι</w:t>
      </w:r>
      <w:r w:rsidRPr="00070D61">
        <w:rPr>
          <w:rFonts w:eastAsia="Times New Roman"/>
          <w:szCs w:val="24"/>
        </w:rPr>
        <w:t xml:space="preserve"> </w:t>
      </w:r>
      <w:r>
        <w:rPr>
          <w:rFonts w:eastAsia="Times New Roman"/>
          <w:szCs w:val="24"/>
        </w:rPr>
        <w:t>μια</w:t>
      </w:r>
      <w:r w:rsidRPr="00070D61">
        <w:rPr>
          <w:rFonts w:eastAsia="Times New Roman"/>
          <w:szCs w:val="24"/>
        </w:rPr>
        <w:t xml:space="preserve"> καλή συμφωνία για την Ελλάδα</w:t>
      </w:r>
      <w:r>
        <w:rPr>
          <w:rFonts w:eastAsia="Times New Roman"/>
          <w:szCs w:val="24"/>
        </w:rPr>
        <w:t xml:space="preserve">. Τι μας λέτε, κυρία </w:t>
      </w:r>
      <w:proofErr w:type="spellStart"/>
      <w:r>
        <w:rPr>
          <w:rFonts w:eastAsia="Times New Roman"/>
          <w:szCs w:val="24"/>
        </w:rPr>
        <w:t>Μέρκελ</w:t>
      </w:r>
      <w:proofErr w:type="spellEnd"/>
      <w:r>
        <w:rPr>
          <w:rFonts w:eastAsia="Times New Roman"/>
          <w:szCs w:val="24"/>
        </w:rPr>
        <w:t xml:space="preserve">; </w:t>
      </w:r>
    </w:p>
    <w:p w14:paraId="1789E8AE" w14:textId="77777777" w:rsidR="00690103" w:rsidRDefault="0001178F">
      <w:pPr>
        <w:spacing w:line="600" w:lineRule="auto"/>
        <w:ind w:firstLine="720"/>
        <w:jc w:val="both"/>
        <w:rPr>
          <w:rFonts w:eastAsia="Times New Roman"/>
          <w:szCs w:val="24"/>
        </w:rPr>
      </w:pPr>
      <w:r>
        <w:rPr>
          <w:rFonts w:eastAsia="Times New Roman"/>
          <w:szCs w:val="24"/>
        </w:rPr>
        <w:lastRenderedPageBreak/>
        <w:t>Ε</w:t>
      </w:r>
      <w:r w:rsidRPr="00070D61">
        <w:rPr>
          <w:rFonts w:eastAsia="Times New Roman"/>
          <w:szCs w:val="24"/>
        </w:rPr>
        <w:t>πίσης άδειασε και τον κ</w:t>
      </w:r>
      <w:r>
        <w:rPr>
          <w:rFonts w:eastAsia="Times New Roman"/>
          <w:szCs w:val="24"/>
        </w:rPr>
        <w:t xml:space="preserve">. </w:t>
      </w:r>
      <w:r w:rsidRPr="00070D61">
        <w:rPr>
          <w:rFonts w:eastAsia="Times New Roman"/>
          <w:szCs w:val="24"/>
        </w:rPr>
        <w:t>Μητσοτάκη</w:t>
      </w:r>
      <w:r>
        <w:rPr>
          <w:rFonts w:eastAsia="Times New Roman"/>
          <w:szCs w:val="24"/>
        </w:rPr>
        <w:t>, λέγοντας</w:t>
      </w:r>
      <w:r w:rsidRPr="00070D61">
        <w:rPr>
          <w:rFonts w:eastAsia="Times New Roman"/>
          <w:szCs w:val="24"/>
        </w:rPr>
        <w:t xml:space="preserve"> ότι δεν υπάρχει καμ</w:t>
      </w:r>
      <w:r>
        <w:rPr>
          <w:rFonts w:eastAsia="Times New Roman"/>
          <w:szCs w:val="24"/>
        </w:rPr>
        <w:t>μ</w:t>
      </w:r>
      <w:r w:rsidRPr="00070D61">
        <w:rPr>
          <w:rFonts w:eastAsia="Times New Roman"/>
          <w:szCs w:val="24"/>
        </w:rPr>
        <w:t xml:space="preserve">ία σχέση της </w:t>
      </w:r>
      <w:r>
        <w:rPr>
          <w:rFonts w:eastAsia="Times New Roman"/>
          <w:szCs w:val="24"/>
        </w:rPr>
        <w:t>σ</w:t>
      </w:r>
      <w:r w:rsidRPr="00070D61">
        <w:rPr>
          <w:rFonts w:eastAsia="Times New Roman"/>
          <w:szCs w:val="24"/>
        </w:rPr>
        <w:t>υμφωνίας</w:t>
      </w:r>
      <w:r>
        <w:rPr>
          <w:rFonts w:eastAsia="Times New Roman"/>
          <w:szCs w:val="24"/>
        </w:rPr>
        <w:t>,</w:t>
      </w:r>
      <w:r w:rsidRPr="00070D61">
        <w:rPr>
          <w:rFonts w:eastAsia="Times New Roman"/>
          <w:szCs w:val="24"/>
        </w:rPr>
        <w:t xml:space="preserve"> δηλαδή του ονοματολογικού</w:t>
      </w:r>
      <w:r>
        <w:rPr>
          <w:rFonts w:eastAsia="Times New Roman"/>
          <w:szCs w:val="24"/>
        </w:rPr>
        <w:t>,</w:t>
      </w:r>
      <w:r w:rsidRPr="00070D61">
        <w:rPr>
          <w:rFonts w:eastAsia="Times New Roman"/>
          <w:szCs w:val="24"/>
        </w:rPr>
        <w:t xml:space="preserve"> με τις οικονομικές μεταρρυθμίσεις</w:t>
      </w:r>
      <w:r>
        <w:rPr>
          <w:rFonts w:eastAsia="Times New Roman"/>
          <w:szCs w:val="24"/>
        </w:rPr>
        <w:t xml:space="preserve"> και ε</w:t>
      </w:r>
      <w:r w:rsidRPr="00070D61">
        <w:rPr>
          <w:rFonts w:eastAsia="Times New Roman"/>
          <w:szCs w:val="24"/>
        </w:rPr>
        <w:t>ννοώ την μη περικοπή των συντάξεων</w:t>
      </w:r>
      <w:r>
        <w:rPr>
          <w:rFonts w:eastAsia="Times New Roman"/>
          <w:szCs w:val="24"/>
        </w:rPr>
        <w:t>.</w:t>
      </w:r>
      <w:r w:rsidRPr="00070D61">
        <w:rPr>
          <w:rFonts w:eastAsia="Times New Roman"/>
          <w:szCs w:val="24"/>
        </w:rPr>
        <w:t xml:space="preserve"> </w:t>
      </w:r>
      <w:r>
        <w:rPr>
          <w:rFonts w:eastAsia="Times New Roman"/>
          <w:szCs w:val="24"/>
        </w:rPr>
        <w:t>Είπε ότι φ</w:t>
      </w:r>
      <w:r w:rsidRPr="00070D61">
        <w:rPr>
          <w:rFonts w:eastAsia="Times New Roman"/>
          <w:szCs w:val="24"/>
        </w:rPr>
        <w:t>υσικά υπάρχουν διαφορετικές απόψεις</w:t>
      </w:r>
      <w:r>
        <w:rPr>
          <w:rFonts w:eastAsia="Times New Roman"/>
          <w:szCs w:val="24"/>
        </w:rPr>
        <w:t>,</w:t>
      </w:r>
      <w:r w:rsidRPr="00070D61">
        <w:rPr>
          <w:rFonts w:eastAsia="Times New Roman"/>
          <w:szCs w:val="24"/>
        </w:rPr>
        <w:t xml:space="preserve"> αλλά ότι δεν θα εμπλακεί στα ελληνικά πράγματα</w:t>
      </w:r>
      <w:r>
        <w:rPr>
          <w:rFonts w:eastAsia="Times New Roman"/>
          <w:szCs w:val="24"/>
        </w:rPr>
        <w:t>.</w:t>
      </w:r>
      <w:r w:rsidRPr="00070D61">
        <w:rPr>
          <w:rFonts w:eastAsia="Times New Roman"/>
          <w:szCs w:val="24"/>
        </w:rPr>
        <w:t xml:space="preserve"> Ήρθ</w:t>
      </w:r>
      <w:r>
        <w:rPr>
          <w:rFonts w:eastAsia="Times New Roman"/>
          <w:szCs w:val="24"/>
        </w:rPr>
        <w:t>ε</w:t>
      </w:r>
      <w:r w:rsidRPr="00070D61">
        <w:rPr>
          <w:rFonts w:eastAsia="Times New Roman"/>
          <w:szCs w:val="24"/>
        </w:rPr>
        <w:t xml:space="preserve"> για να εμπλακεί και θρασύτατα μας λέει ότι δεν θα εμπλακεί</w:t>
      </w:r>
      <w:r>
        <w:rPr>
          <w:rFonts w:eastAsia="Times New Roman"/>
          <w:szCs w:val="24"/>
        </w:rPr>
        <w:t>.</w:t>
      </w:r>
      <w:r w:rsidRPr="00070D61">
        <w:rPr>
          <w:rFonts w:eastAsia="Times New Roman"/>
          <w:szCs w:val="24"/>
        </w:rPr>
        <w:t xml:space="preserve"> </w:t>
      </w:r>
      <w:r>
        <w:rPr>
          <w:rFonts w:eastAsia="Times New Roman"/>
          <w:szCs w:val="24"/>
        </w:rPr>
        <w:t>Β</w:t>
      </w:r>
      <w:r w:rsidRPr="00070D61">
        <w:rPr>
          <w:rFonts w:eastAsia="Times New Roman"/>
          <w:szCs w:val="24"/>
        </w:rPr>
        <w:t>έβαια</w:t>
      </w:r>
      <w:r>
        <w:rPr>
          <w:rFonts w:eastAsia="Times New Roman"/>
          <w:szCs w:val="24"/>
        </w:rPr>
        <w:t>,</w:t>
      </w:r>
      <w:r w:rsidRPr="00070D61">
        <w:rPr>
          <w:rFonts w:eastAsia="Times New Roman"/>
          <w:szCs w:val="24"/>
        </w:rPr>
        <w:t xml:space="preserve"> η στάση αυτή της κ</w:t>
      </w:r>
      <w:r>
        <w:rPr>
          <w:rFonts w:eastAsia="Times New Roman"/>
          <w:szCs w:val="24"/>
        </w:rPr>
        <w:t>.</w:t>
      </w:r>
      <w:r w:rsidRPr="00070D61">
        <w:rPr>
          <w:rFonts w:eastAsia="Times New Roman"/>
          <w:szCs w:val="24"/>
        </w:rPr>
        <w:t xml:space="preserve"> </w:t>
      </w:r>
      <w:proofErr w:type="spellStart"/>
      <w:r w:rsidRPr="00070D61">
        <w:rPr>
          <w:rFonts w:eastAsia="Times New Roman"/>
          <w:szCs w:val="24"/>
        </w:rPr>
        <w:t>Μέρκελ</w:t>
      </w:r>
      <w:proofErr w:type="spellEnd"/>
      <w:r w:rsidRPr="00070D61">
        <w:rPr>
          <w:rFonts w:eastAsia="Times New Roman"/>
          <w:szCs w:val="24"/>
        </w:rPr>
        <w:t xml:space="preserve"> θα επηρεάσει τον </w:t>
      </w:r>
      <w:r>
        <w:rPr>
          <w:rFonts w:eastAsia="Times New Roman"/>
          <w:szCs w:val="24"/>
        </w:rPr>
        <w:t xml:space="preserve">κ. </w:t>
      </w:r>
      <w:r w:rsidRPr="00070D61">
        <w:rPr>
          <w:rFonts w:eastAsia="Times New Roman"/>
          <w:szCs w:val="24"/>
        </w:rPr>
        <w:t>Μητσοτάκη</w:t>
      </w:r>
      <w:r>
        <w:rPr>
          <w:rFonts w:eastAsia="Times New Roman"/>
          <w:szCs w:val="24"/>
        </w:rPr>
        <w:t>,</w:t>
      </w:r>
      <w:r w:rsidRPr="00070D61">
        <w:rPr>
          <w:rFonts w:eastAsia="Times New Roman"/>
          <w:szCs w:val="24"/>
        </w:rPr>
        <w:t xml:space="preserve"> αλλά δεν θα τον επηρεάσει στην</w:t>
      </w:r>
      <w:r w:rsidRPr="00070D61">
        <w:rPr>
          <w:rFonts w:eastAsia="Times New Roman"/>
          <w:szCs w:val="24"/>
        </w:rPr>
        <w:t xml:space="preserve"> κατεύθυνση να καταψηφίσει την προδοτική </w:t>
      </w:r>
      <w:r>
        <w:rPr>
          <w:rFonts w:eastAsia="Times New Roman"/>
          <w:szCs w:val="24"/>
        </w:rPr>
        <w:t>σ</w:t>
      </w:r>
      <w:r w:rsidRPr="00070D61">
        <w:rPr>
          <w:rFonts w:eastAsia="Times New Roman"/>
          <w:szCs w:val="24"/>
        </w:rPr>
        <w:t>υμφωνία</w:t>
      </w:r>
      <w:r>
        <w:rPr>
          <w:rFonts w:eastAsia="Times New Roman"/>
          <w:szCs w:val="24"/>
        </w:rPr>
        <w:t>,</w:t>
      </w:r>
      <w:r w:rsidRPr="00070D61">
        <w:rPr>
          <w:rFonts w:eastAsia="Times New Roman"/>
          <w:szCs w:val="24"/>
        </w:rPr>
        <w:t xml:space="preserve"> </w:t>
      </w:r>
      <w:r>
        <w:rPr>
          <w:rFonts w:eastAsia="Times New Roman"/>
          <w:szCs w:val="24"/>
        </w:rPr>
        <w:t>δ</w:t>
      </w:r>
      <w:r w:rsidRPr="00070D61">
        <w:rPr>
          <w:rFonts w:eastAsia="Times New Roman"/>
          <w:szCs w:val="24"/>
        </w:rPr>
        <w:t xml:space="preserve">ιότι έχουν βρεθεί </w:t>
      </w:r>
      <w:r>
        <w:rPr>
          <w:rFonts w:eastAsia="Times New Roman"/>
          <w:szCs w:val="24"/>
        </w:rPr>
        <w:t xml:space="preserve">οι </w:t>
      </w:r>
      <w:r w:rsidRPr="00070D61">
        <w:rPr>
          <w:rFonts w:eastAsia="Times New Roman"/>
          <w:szCs w:val="24"/>
        </w:rPr>
        <w:t>πρόθυμοι</w:t>
      </w:r>
      <w:r>
        <w:rPr>
          <w:rFonts w:eastAsia="Times New Roman"/>
          <w:szCs w:val="24"/>
        </w:rPr>
        <w:t>.</w:t>
      </w:r>
      <w:r w:rsidRPr="00070D61">
        <w:rPr>
          <w:rFonts w:eastAsia="Times New Roman"/>
          <w:szCs w:val="24"/>
        </w:rPr>
        <w:t xml:space="preserve"> </w:t>
      </w:r>
      <w:r>
        <w:rPr>
          <w:rFonts w:eastAsia="Times New Roman"/>
          <w:szCs w:val="24"/>
        </w:rPr>
        <w:t>Ο κ. Μητσοτάκης αρκεί να κάνει το εξής και</w:t>
      </w:r>
      <w:r w:rsidRPr="00070D61">
        <w:rPr>
          <w:rFonts w:eastAsia="Times New Roman"/>
          <w:szCs w:val="24"/>
        </w:rPr>
        <w:t xml:space="preserve"> </w:t>
      </w:r>
      <w:r>
        <w:rPr>
          <w:rFonts w:eastAsia="Times New Roman"/>
          <w:szCs w:val="24"/>
        </w:rPr>
        <w:t>τ</w:t>
      </w:r>
      <w:r w:rsidRPr="00070D61">
        <w:rPr>
          <w:rFonts w:eastAsia="Times New Roman"/>
          <w:szCs w:val="24"/>
        </w:rPr>
        <w:t>ο οποίο έχει δηλώσει στους Γερμανούς τοκογλύφους</w:t>
      </w:r>
      <w:r>
        <w:rPr>
          <w:rFonts w:eastAsia="Times New Roman"/>
          <w:szCs w:val="24"/>
        </w:rPr>
        <w:t>:</w:t>
      </w:r>
      <w:r w:rsidRPr="00070D61">
        <w:rPr>
          <w:rFonts w:eastAsia="Times New Roman"/>
          <w:szCs w:val="24"/>
        </w:rPr>
        <w:t xml:space="preserve"> να μην ακυρώσει τη Συμφωνία των Πρεσπών</w:t>
      </w:r>
      <w:r>
        <w:rPr>
          <w:rFonts w:eastAsia="Times New Roman"/>
          <w:szCs w:val="24"/>
        </w:rPr>
        <w:t>.</w:t>
      </w:r>
    </w:p>
    <w:p w14:paraId="1789E8AF" w14:textId="77777777" w:rsidR="00690103" w:rsidRDefault="0001178F">
      <w:pPr>
        <w:spacing w:line="600" w:lineRule="auto"/>
        <w:ind w:firstLine="720"/>
        <w:jc w:val="both"/>
        <w:rPr>
          <w:rFonts w:eastAsia="Times New Roman"/>
          <w:szCs w:val="24"/>
        </w:rPr>
      </w:pPr>
      <w:r>
        <w:rPr>
          <w:rFonts w:eastAsia="Times New Roman"/>
          <w:szCs w:val="24"/>
        </w:rPr>
        <w:t>Η</w:t>
      </w:r>
      <w:r w:rsidRPr="00070D61">
        <w:rPr>
          <w:rFonts w:eastAsia="Times New Roman"/>
          <w:szCs w:val="24"/>
        </w:rPr>
        <w:t xml:space="preserve"> μόνη πολιτική δύναμη </w:t>
      </w:r>
      <w:r>
        <w:rPr>
          <w:rFonts w:eastAsia="Times New Roman"/>
          <w:szCs w:val="24"/>
        </w:rPr>
        <w:t>-</w:t>
      </w:r>
      <w:r w:rsidRPr="00070D61">
        <w:rPr>
          <w:rFonts w:eastAsia="Times New Roman"/>
          <w:szCs w:val="24"/>
        </w:rPr>
        <w:t xml:space="preserve">που πρέπει να </w:t>
      </w:r>
      <w:r w:rsidRPr="00070D61">
        <w:rPr>
          <w:rFonts w:eastAsia="Times New Roman"/>
          <w:szCs w:val="24"/>
        </w:rPr>
        <w:t>το πούμε</w:t>
      </w:r>
      <w:r>
        <w:rPr>
          <w:rFonts w:eastAsia="Times New Roman"/>
          <w:szCs w:val="24"/>
        </w:rPr>
        <w:t>-,</w:t>
      </w:r>
      <w:r w:rsidRPr="00070D61">
        <w:rPr>
          <w:rFonts w:eastAsia="Times New Roman"/>
          <w:szCs w:val="24"/>
        </w:rPr>
        <w:t xml:space="preserve"> </w:t>
      </w:r>
      <w:r>
        <w:rPr>
          <w:rFonts w:eastAsia="Times New Roman"/>
          <w:szCs w:val="24"/>
        </w:rPr>
        <w:t>ο</w:t>
      </w:r>
      <w:r w:rsidRPr="00070D61">
        <w:rPr>
          <w:rFonts w:eastAsia="Times New Roman"/>
          <w:szCs w:val="24"/>
        </w:rPr>
        <w:t xml:space="preserve"> μόνος πολιτικός Αρχηγός ο οποίος δεσμεύτηκε ότι θα ακυρώσει</w:t>
      </w:r>
      <w:r>
        <w:rPr>
          <w:rFonts w:eastAsia="Times New Roman"/>
          <w:szCs w:val="24"/>
        </w:rPr>
        <w:t xml:space="preserve"> τη</w:t>
      </w:r>
      <w:r w:rsidRPr="00070D61">
        <w:rPr>
          <w:rFonts w:eastAsia="Times New Roman"/>
          <w:szCs w:val="24"/>
        </w:rPr>
        <w:t xml:space="preserve"> </w:t>
      </w:r>
      <w:r>
        <w:rPr>
          <w:rFonts w:eastAsia="Times New Roman"/>
          <w:szCs w:val="24"/>
        </w:rPr>
        <w:t>σ</w:t>
      </w:r>
      <w:r w:rsidRPr="00070D61">
        <w:rPr>
          <w:rFonts w:eastAsia="Times New Roman"/>
          <w:szCs w:val="24"/>
        </w:rPr>
        <w:t xml:space="preserve">υμφωνία </w:t>
      </w:r>
      <w:r w:rsidRPr="00070D61">
        <w:rPr>
          <w:rFonts w:eastAsia="Times New Roman"/>
          <w:szCs w:val="24"/>
        </w:rPr>
        <w:t xml:space="preserve">και ότι θα την πετάξει στον κάλαθο των </w:t>
      </w:r>
      <w:proofErr w:type="spellStart"/>
      <w:r w:rsidRPr="00070D61">
        <w:rPr>
          <w:rFonts w:eastAsia="Times New Roman"/>
          <w:szCs w:val="24"/>
        </w:rPr>
        <w:t>αχρήστων</w:t>
      </w:r>
      <w:proofErr w:type="spellEnd"/>
      <w:r>
        <w:rPr>
          <w:rFonts w:eastAsia="Times New Roman"/>
          <w:szCs w:val="24"/>
        </w:rPr>
        <w:t>,</w:t>
      </w:r>
      <w:r w:rsidRPr="00070D61">
        <w:rPr>
          <w:rFonts w:eastAsia="Times New Roman"/>
          <w:szCs w:val="24"/>
        </w:rPr>
        <w:t xml:space="preserve"> όταν έρθει στην εξουσία</w:t>
      </w:r>
      <w:r>
        <w:rPr>
          <w:rFonts w:eastAsia="Times New Roman"/>
          <w:szCs w:val="24"/>
        </w:rPr>
        <w:t>,</w:t>
      </w:r>
      <w:r w:rsidRPr="00070D61">
        <w:rPr>
          <w:rFonts w:eastAsia="Times New Roman"/>
          <w:szCs w:val="24"/>
        </w:rPr>
        <w:t xml:space="preserve"> είναι ο Νικόλαος </w:t>
      </w:r>
      <w:proofErr w:type="spellStart"/>
      <w:r w:rsidRPr="00070D61">
        <w:rPr>
          <w:rFonts w:eastAsia="Times New Roman"/>
          <w:szCs w:val="24"/>
        </w:rPr>
        <w:t>Μιχαλολιάκος</w:t>
      </w:r>
      <w:proofErr w:type="spellEnd"/>
      <w:r>
        <w:rPr>
          <w:rFonts w:eastAsia="Times New Roman"/>
          <w:szCs w:val="24"/>
        </w:rPr>
        <w:t>,</w:t>
      </w:r>
      <w:r w:rsidRPr="00070D61">
        <w:rPr>
          <w:rFonts w:eastAsia="Times New Roman"/>
          <w:szCs w:val="24"/>
        </w:rPr>
        <w:t xml:space="preserve"> είναι η Χρυσή Αυγή</w:t>
      </w:r>
      <w:r>
        <w:rPr>
          <w:rFonts w:eastAsia="Times New Roman"/>
          <w:szCs w:val="24"/>
        </w:rPr>
        <w:t>.</w:t>
      </w:r>
    </w:p>
    <w:p w14:paraId="1789E8B0" w14:textId="77777777" w:rsidR="00690103" w:rsidRDefault="0001178F">
      <w:pPr>
        <w:spacing w:line="600" w:lineRule="auto"/>
        <w:ind w:firstLine="720"/>
        <w:jc w:val="both"/>
        <w:rPr>
          <w:rFonts w:eastAsia="Times New Roman"/>
          <w:szCs w:val="24"/>
        </w:rPr>
      </w:pPr>
      <w:r>
        <w:rPr>
          <w:rFonts w:eastAsia="Times New Roman"/>
          <w:szCs w:val="24"/>
        </w:rPr>
        <w:t>Η</w:t>
      </w:r>
      <w:r w:rsidRPr="00070D61">
        <w:rPr>
          <w:rFonts w:eastAsia="Times New Roman"/>
          <w:szCs w:val="24"/>
        </w:rPr>
        <w:t xml:space="preserve"> Νέα Δημοκρατία του κ</w:t>
      </w:r>
      <w:r>
        <w:rPr>
          <w:rFonts w:eastAsia="Times New Roman"/>
          <w:szCs w:val="24"/>
        </w:rPr>
        <w:t>.</w:t>
      </w:r>
      <w:r w:rsidRPr="00070D61">
        <w:rPr>
          <w:rFonts w:eastAsia="Times New Roman"/>
          <w:szCs w:val="24"/>
        </w:rPr>
        <w:t xml:space="preserve"> Κυριάκου Μητσοτάκη τι </w:t>
      </w:r>
      <w:r w:rsidRPr="00070D61">
        <w:rPr>
          <w:rFonts w:eastAsia="Times New Roman"/>
          <w:szCs w:val="24"/>
        </w:rPr>
        <w:t>κάνει</w:t>
      </w:r>
      <w:r>
        <w:rPr>
          <w:rFonts w:eastAsia="Times New Roman"/>
          <w:szCs w:val="24"/>
        </w:rPr>
        <w:t>; Λέει ότι</w:t>
      </w:r>
      <w:r w:rsidRPr="00070D61">
        <w:rPr>
          <w:rFonts w:eastAsia="Times New Roman"/>
          <w:szCs w:val="24"/>
        </w:rPr>
        <w:t xml:space="preserve"> θα σεβαστεί τ</w:t>
      </w:r>
      <w:r>
        <w:rPr>
          <w:rFonts w:eastAsia="Times New Roman"/>
          <w:szCs w:val="24"/>
        </w:rPr>
        <w:t>ις</w:t>
      </w:r>
      <w:r w:rsidRPr="00070D61">
        <w:rPr>
          <w:rFonts w:eastAsia="Times New Roman"/>
          <w:szCs w:val="24"/>
        </w:rPr>
        <w:t xml:space="preserve"> </w:t>
      </w:r>
      <w:r>
        <w:rPr>
          <w:rFonts w:eastAsia="Times New Roman"/>
          <w:szCs w:val="24"/>
        </w:rPr>
        <w:t>σ</w:t>
      </w:r>
      <w:r w:rsidRPr="00070D61">
        <w:rPr>
          <w:rFonts w:eastAsia="Times New Roman"/>
          <w:szCs w:val="24"/>
        </w:rPr>
        <w:t>υνθήκες</w:t>
      </w:r>
      <w:r>
        <w:rPr>
          <w:rFonts w:eastAsia="Times New Roman"/>
          <w:szCs w:val="24"/>
        </w:rPr>
        <w:t>. Επίσης, αντί να κάνει</w:t>
      </w:r>
      <w:r w:rsidRPr="00070D61">
        <w:rPr>
          <w:rFonts w:eastAsia="Times New Roman"/>
          <w:szCs w:val="24"/>
        </w:rPr>
        <w:t xml:space="preserve"> σημαία </w:t>
      </w:r>
      <w:r>
        <w:rPr>
          <w:rFonts w:eastAsia="Times New Roman"/>
          <w:szCs w:val="24"/>
        </w:rPr>
        <w:lastRenderedPageBreak/>
        <w:t xml:space="preserve">το ότι χρειάζονται από την ελληνική Βουλή </w:t>
      </w:r>
      <w:r w:rsidRPr="00070D61">
        <w:rPr>
          <w:rFonts w:eastAsia="Times New Roman"/>
          <w:szCs w:val="24"/>
        </w:rPr>
        <w:t>τα τρία πέμπτα της πλειοψηφίας</w:t>
      </w:r>
      <w:r>
        <w:rPr>
          <w:rFonts w:eastAsia="Times New Roman"/>
          <w:szCs w:val="24"/>
        </w:rPr>
        <w:t>,</w:t>
      </w:r>
      <w:r w:rsidRPr="00070D61">
        <w:rPr>
          <w:rFonts w:eastAsia="Times New Roman"/>
          <w:szCs w:val="24"/>
        </w:rPr>
        <w:t xml:space="preserve"> δηλαδή 180 Βουλευτές για να περάσει αυτή η </w:t>
      </w:r>
      <w:r>
        <w:rPr>
          <w:rFonts w:eastAsia="Times New Roman"/>
          <w:szCs w:val="24"/>
        </w:rPr>
        <w:t>σ</w:t>
      </w:r>
      <w:r w:rsidRPr="00070D61">
        <w:rPr>
          <w:rFonts w:eastAsia="Times New Roman"/>
          <w:szCs w:val="24"/>
        </w:rPr>
        <w:t>υμφωνία</w:t>
      </w:r>
      <w:r>
        <w:rPr>
          <w:rFonts w:eastAsia="Times New Roman"/>
          <w:szCs w:val="24"/>
        </w:rPr>
        <w:t>,</w:t>
      </w:r>
      <w:r w:rsidRPr="00070D61">
        <w:rPr>
          <w:rFonts w:eastAsia="Times New Roman"/>
          <w:szCs w:val="24"/>
        </w:rPr>
        <w:t xml:space="preserve"> </w:t>
      </w:r>
      <w:r w:rsidRPr="00B26E5D">
        <w:rPr>
          <w:rFonts w:eastAsia="Times New Roman"/>
          <w:szCs w:val="24"/>
        </w:rPr>
        <w:t>ποιεί την νήσσαν</w:t>
      </w:r>
      <w:r>
        <w:rPr>
          <w:rFonts w:eastAsia="Times New Roman"/>
          <w:szCs w:val="24"/>
        </w:rPr>
        <w:t>.</w:t>
      </w:r>
      <w:r w:rsidRPr="00B26E5D">
        <w:rPr>
          <w:rFonts w:eastAsia="Times New Roman"/>
          <w:szCs w:val="24"/>
        </w:rPr>
        <w:t xml:space="preserve"> </w:t>
      </w:r>
      <w:r>
        <w:rPr>
          <w:rFonts w:eastAsia="Times New Roman"/>
          <w:szCs w:val="24"/>
        </w:rPr>
        <w:t>Γ</w:t>
      </w:r>
      <w:r w:rsidRPr="00070D61">
        <w:rPr>
          <w:rFonts w:eastAsia="Times New Roman"/>
          <w:szCs w:val="24"/>
        </w:rPr>
        <w:t>ιατί σιωπά</w:t>
      </w:r>
      <w:r>
        <w:rPr>
          <w:rFonts w:eastAsia="Times New Roman"/>
          <w:szCs w:val="24"/>
        </w:rPr>
        <w:t xml:space="preserve"> η Νέα Δημοκρατία; Γιατί</w:t>
      </w:r>
      <w:r w:rsidRPr="00070D61">
        <w:rPr>
          <w:rFonts w:eastAsia="Times New Roman"/>
          <w:szCs w:val="24"/>
        </w:rPr>
        <w:t xml:space="preserve"> βάζει την κυβερνητική της εκπρόσωπο να ρωτάει πού είναι και ποιοι είναι αυτοί οι </w:t>
      </w:r>
      <w:r>
        <w:rPr>
          <w:rFonts w:eastAsia="Times New Roman"/>
          <w:szCs w:val="24"/>
        </w:rPr>
        <w:t>έξι</w:t>
      </w:r>
      <w:r w:rsidRPr="00070D61">
        <w:rPr>
          <w:rFonts w:eastAsia="Times New Roman"/>
          <w:szCs w:val="24"/>
        </w:rPr>
        <w:t xml:space="preserve"> που θα ψηφίσουν τη </w:t>
      </w:r>
      <w:r>
        <w:rPr>
          <w:rFonts w:eastAsia="Times New Roman"/>
          <w:szCs w:val="24"/>
        </w:rPr>
        <w:t>σ</w:t>
      </w:r>
      <w:r w:rsidRPr="00070D61">
        <w:rPr>
          <w:rFonts w:eastAsia="Times New Roman"/>
          <w:szCs w:val="24"/>
        </w:rPr>
        <w:t xml:space="preserve">υμφωνία </w:t>
      </w:r>
      <w:r w:rsidRPr="00070D61">
        <w:rPr>
          <w:rFonts w:eastAsia="Times New Roman"/>
          <w:szCs w:val="24"/>
        </w:rPr>
        <w:t>που χρειάζεται ο Τσίπρας</w:t>
      </w:r>
      <w:r>
        <w:rPr>
          <w:rFonts w:eastAsia="Times New Roman"/>
          <w:szCs w:val="24"/>
        </w:rPr>
        <w:t>,</w:t>
      </w:r>
      <w:r w:rsidRPr="00070D61">
        <w:rPr>
          <w:rFonts w:eastAsia="Times New Roman"/>
          <w:szCs w:val="24"/>
        </w:rPr>
        <w:t xml:space="preserve"> αντί να ρωτάει πού είναι αυτοί </w:t>
      </w:r>
      <w:r>
        <w:rPr>
          <w:rFonts w:eastAsia="Times New Roman"/>
          <w:szCs w:val="24"/>
        </w:rPr>
        <w:t>οι τ</w:t>
      </w:r>
      <w:r w:rsidRPr="00070D61">
        <w:rPr>
          <w:rFonts w:eastAsia="Times New Roman"/>
          <w:szCs w:val="24"/>
        </w:rPr>
        <w:t xml:space="preserve">ριάντα πέντε που χρειάζονται για τη </w:t>
      </w:r>
      <w:r>
        <w:rPr>
          <w:rFonts w:eastAsia="Times New Roman"/>
          <w:szCs w:val="24"/>
        </w:rPr>
        <w:t>σ</w:t>
      </w:r>
      <w:r w:rsidRPr="00070D61">
        <w:rPr>
          <w:rFonts w:eastAsia="Times New Roman"/>
          <w:szCs w:val="24"/>
        </w:rPr>
        <w:t>υμφωνία</w:t>
      </w:r>
      <w:r>
        <w:rPr>
          <w:rFonts w:eastAsia="Times New Roman"/>
          <w:szCs w:val="24"/>
        </w:rPr>
        <w:t>;</w:t>
      </w:r>
      <w:r w:rsidRPr="00070D61">
        <w:rPr>
          <w:rFonts w:eastAsia="Times New Roman"/>
          <w:szCs w:val="24"/>
        </w:rPr>
        <w:t xml:space="preserve"> Το λέει ρητά το άρθρο 28 του Συντάγ</w:t>
      </w:r>
      <w:r w:rsidRPr="00070D61">
        <w:rPr>
          <w:rFonts w:eastAsia="Times New Roman"/>
          <w:szCs w:val="24"/>
        </w:rPr>
        <w:t>ματος</w:t>
      </w:r>
      <w:r>
        <w:rPr>
          <w:rFonts w:eastAsia="Times New Roman"/>
          <w:szCs w:val="24"/>
        </w:rPr>
        <w:t>.</w:t>
      </w:r>
      <w:r w:rsidRPr="00070D61">
        <w:rPr>
          <w:rFonts w:eastAsia="Times New Roman"/>
          <w:szCs w:val="24"/>
        </w:rPr>
        <w:t xml:space="preserve"> </w:t>
      </w:r>
      <w:r>
        <w:rPr>
          <w:rFonts w:eastAsia="Times New Roman"/>
          <w:szCs w:val="24"/>
        </w:rPr>
        <w:t>Τ</w:t>
      </w:r>
      <w:r w:rsidRPr="00070D61">
        <w:rPr>
          <w:rFonts w:eastAsia="Times New Roman"/>
          <w:szCs w:val="24"/>
        </w:rPr>
        <w:t>ο καταθέτω στα Πρακτικά</w:t>
      </w:r>
      <w:r>
        <w:rPr>
          <w:rFonts w:eastAsia="Times New Roman"/>
          <w:szCs w:val="24"/>
        </w:rPr>
        <w:t>.</w:t>
      </w:r>
      <w:r w:rsidRPr="00070D61">
        <w:rPr>
          <w:rFonts w:eastAsia="Times New Roman"/>
          <w:szCs w:val="24"/>
        </w:rPr>
        <w:t xml:space="preserve"> </w:t>
      </w:r>
      <w:r>
        <w:rPr>
          <w:rFonts w:eastAsia="Times New Roman"/>
          <w:szCs w:val="24"/>
        </w:rPr>
        <w:t>Σ</w:t>
      </w:r>
      <w:r w:rsidRPr="00070D61">
        <w:rPr>
          <w:rFonts w:eastAsia="Times New Roman"/>
          <w:szCs w:val="24"/>
        </w:rPr>
        <w:t>ύμφωνα με το</w:t>
      </w:r>
      <w:r>
        <w:rPr>
          <w:rFonts w:eastAsia="Times New Roman"/>
          <w:szCs w:val="24"/>
        </w:rPr>
        <w:t xml:space="preserve"> άρθρο 28 για τους κανόνες </w:t>
      </w:r>
      <w:r w:rsidRPr="00070D61">
        <w:rPr>
          <w:rFonts w:eastAsia="Times New Roman"/>
          <w:szCs w:val="24"/>
        </w:rPr>
        <w:t>του Διεθνούς Δικαίου και Διεθνών Οργανισμών</w:t>
      </w:r>
      <w:r>
        <w:rPr>
          <w:rFonts w:eastAsia="Times New Roman"/>
          <w:szCs w:val="24"/>
        </w:rPr>
        <w:t>,</w:t>
      </w:r>
      <w:r w:rsidRPr="00070D61">
        <w:rPr>
          <w:rFonts w:eastAsia="Times New Roman"/>
          <w:szCs w:val="24"/>
        </w:rPr>
        <w:t xml:space="preserve"> για </w:t>
      </w:r>
      <w:r>
        <w:rPr>
          <w:rFonts w:eastAsia="Times New Roman"/>
          <w:szCs w:val="24"/>
        </w:rPr>
        <w:t xml:space="preserve">τις </w:t>
      </w:r>
      <w:r>
        <w:rPr>
          <w:rFonts w:eastAsia="Times New Roman"/>
          <w:szCs w:val="24"/>
        </w:rPr>
        <w:t>σ</w:t>
      </w:r>
      <w:r w:rsidRPr="00070D61">
        <w:rPr>
          <w:rFonts w:eastAsia="Times New Roman"/>
          <w:szCs w:val="24"/>
        </w:rPr>
        <w:t>υμφωνίες</w:t>
      </w:r>
      <w:r>
        <w:rPr>
          <w:rFonts w:eastAsia="Times New Roman"/>
          <w:szCs w:val="24"/>
        </w:rPr>
        <w:t xml:space="preserve"> χρειάζονται τα τρία πέμπτα. </w:t>
      </w:r>
    </w:p>
    <w:p w14:paraId="1789E8B1" w14:textId="77777777" w:rsidR="00690103" w:rsidRDefault="0001178F">
      <w:pPr>
        <w:spacing w:line="600" w:lineRule="auto"/>
        <w:ind w:firstLine="720"/>
        <w:jc w:val="both"/>
        <w:rPr>
          <w:rFonts w:eastAsia="Times New Roman"/>
          <w:szCs w:val="24"/>
        </w:rPr>
      </w:pPr>
      <w:r w:rsidRPr="00AE1D46">
        <w:rPr>
          <w:rFonts w:eastAsia="Times New Roman"/>
          <w:szCs w:val="24"/>
        </w:rPr>
        <w:t xml:space="preserve">(Στο σημείο αυτό ο Βουλευτής κ. </w:t>
      </w:r>
      <w:r>
        <w:rPr>
          <w:rFonts w:eastAsia="Times New Roman"/>
          <w:szCs w:val="24"/>
        </w:rPr>
        <w:t>Χρήστος Παππάς</w:t>
      </w:r>
      <w:r w:rsidRPr="00AE1D46">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E1D46">
        <w:rPr>
          <w:rFonts w:eastAsia="Times New Roman"/>
          <w:szCs w:val="24"/>
        </w:rPr>
        <w:t xml:space="preserve">ρχείο </w:t>
      </w:r>
      <w:r w:rsidRPr="00AE1D46">
        <w:rPr>
          <w:rFonts w:eastAsia="Times New Roman"/>
          <w:szCs w:val="24"/>
        </w:rPr>
        <w:t>του Τμήματος Γραμματείας της Διεύθυνσης Στενογραφίας και Πρακτικών της Βουλής)</w:t>
      </w:r>
    </w:p>
    <w:p w14:paraId="1789E8B2" w14:textId="77777777" w:rsidR="00690103" w:rsidRDefault="0001178F">
      <w:pPr>
        <w:spacing w:line="600" w:lineRule="auto"/>
        <w:ind w:firstLine="720"/>
        <w:jc w:val="both"/>
        <w:rPr>
          <w:rFonts w:eastAsia="Times New Roman"/>
          <w:szCs w:val="24"/>
        </w:rPr>
      </w:pPr>
      <w:r>
        <w:rPr>
          <w:rFonts w:eastAsia="Times New Roman"/>
          <w:szCs w:val="24"/>
        </w:rPr>
        <w:t xml:space="preserve">Τι έκανε η </w:t>
      </w:r>
      <w:r w:rsidRPr="00070D61">
        <w:rPr>
          <w:rFonts w:eastAsia="Times New Roman"/>
          <w:szCs w:val="24"/>
        </w:rPr>
        <w:t>Νέα Δημοκρατία</w:t>
      </w:r>
      <w:r>
        <w:rPr>
          <w:rFonts w:eastAsia="Times New Roman"/>
          <w:szCs w:val="24"/>
        </w:rPr>
        <w:t>;</w:t>
      </w:r>
      <w:r w:rsidRPr="00070D61">
        <w:rPr>
          <w:rFonts w:eastAsia="Times New Roman"/>
          <w:szCs w:val="24"/>
        </w:rPr>
        <w:t xml:space="preserve"> </w:t>
      </w:r>
      <w:r>
        <w:rPr>
          <w:rFonts w:eastAsia="Times New Roman"/>
          <w:szCs w:val="24"/>
        </w:rPr>
        <w:t>Έ</w:t>
      </w:r>
      <w:r w:rsidRPr="00070D61">
        <w:rPr>
          <w:rFonts w:eastAsia="Times New Roman"/>
          <w:szCs w:val="24"/>
        </w:rPr>
        <w:t>βαλε από νωρίς ως λαγό τον Τομεάρχη Εξωτερικών</w:t>
      </w:r>
      <w:r>
        <w:rPr>
          <w:rFonts w:eastAsia="Times New Roman"/>
          <w:szCs w:val="24"/>
        </w:rPr>
        <w:t>,</w:t>
      </w:r>
      <w:r w:rsidRPr="00070D61">
        <w:rPr>
          <w:rFonts w:eastAsia="Times New Roman"/>
          <w:szCs w:val="24"/>
        </w:rPr>
        <w:t xml:space="preserve"> τον κ</w:t>
      </w:r>
      <w:r>
        <w:rPr>
          <w:rFonts w:eastAsia="Times New Roman"/>
          <w:szCs w:val="24"/>
        </w:rPr>
        <w:t>.</w:t>
      </w:r>
      <w:r w:rsidRPr="00070D61">
        <w:rPr>
          <w:rFonts w:eastAsia="Times New Roman"/>
          <w:szCs w:val="24"/>
        </w:rPr>
        <w:t xml:space="preserve"> Κουμουτσάκο</w:t>
      </w:r>
      <w:r>
        <w:rPr>
          <w:rFonts w:eastAsia="Times New Roman"/>
          <w:szCs w:val="24"/>
        </w:rPr>
        <w:t>,</w:t>
      </w:r>
      <w:r w:rsidRPr="00070D61">
        <w:rPr>
          <w:rFonts w:eastAsia="Times New Roman"/>
          <w:szCs w:val="24"/>
        </w:rPr>
        <w:t xml:space="preserve"> να δηλώσει σε τηλεοπτική εκπομπή ότι δεν χρειάζονται 180 </w:t>
      </w:r>
      <w:r>
        <w:rPr>
          <w:rFonts w:eastAsia="Times New Roman"/>
          <w:szCs w:val="24"/>
        </w:rPr>
        <w:t xml:space="preserve">Βουλευτές, αλλά </w:t>
      </w:r>
      <w:r w:rsidRPr="00070D61">
        <w:rPr>
          <w:rFonts w:eastAsia="Times New Roman"/>
          <w:szCs w:val="24"/>
        </w:rPr>
        <w:t>χρειάζ</w:t>
      </w:r>
      <w:r>
        <w:rPr>
          <w:rFonts w:eastAsia="Times New Roman"/>
          <w:szCs w:val="24"/>
        </w:rPr>
        <w:t>ονται</w:t>
      </w:r>
      <w:r w:rsidRPr="00070D61">
        <w:rPr>
          <w:rFonts w:eastAsia="Times New Roman"/>
          <w:szCs w:val="24"/>
        </w:rPr>
        <w:t xml:space="preserve"> 150</w:t>
      </w:r>
      <w:r>
        <w:rPr>
          <w:rFonts w:eastAsia="Times New Roman"/>
          <w:szCs w:val="24"/>
        </w:rPr>
        <w:t xml:space="preserve"> Βουλευτές. Μπράβο σας! Άξιοι! Άξιοι της προδοσίας που </w:t>
      </w:r>
      <w:r w:rsidRPr="00070D61">
        <w:rPr>
          <w:rFonts w:eastAsia="Times New Roman"/>
          <w:szCs w:val="24"/>
        </w:rPr>
        <w:t>κάνετε</w:t>
      </w:r>
      <w:r>
        <w:rPr>
          <w:rFonts w:eastAsia="Times New Roman"/>
          <w:szCs w:val="24"/>
        </w:rPr>
        <w:t>,</w:t>
      </w:r>
      <w:r w:rsidRPr="00070D61">
        <w:rPr>
          <w:rFonts w:eastAsia="Times New Roman"/>
          <w:szCs w:val="24"/>
        </w:rPr>
        <w:t xml:space="preserve"> υποκρι</w:t>
      </w:r>
      <w:r>
        <w:rPr>
          <w:rFonts w:eastAsia="Times New Roman"/>
          <w:szCs w:val="24"/>
        </w:rPr>
        <w:t xml:space="preserve">τές </w:t>
      </w:r>
      <w:proofErr w:type="spellStart"/>
      <w:r>
        <w:rPr>
          <w:rFonts w:eastAsia="Times New Roman"/>
          <w:szCs w:val="24"/>
        </w:rPr>
        <w:t>ψευτο</w:t>
      </w:r>
      <w:r w:rsidRPr="00070D61">
        <w:rPr>
          <w:rFonts w:eastAsia="Times New Roman"/>
          <w:szCs w:val="24"/>
        </w:rPr>
        <w:t>δεξ</w:t>
      </w:r>
      <w:r>
        <w:rPr>
          <w:rFonts w:eastAsia="Times New Roman"/>
          <w:szCs w:val="24"/>
        </w:rPr>
        <w:t>ιοί</w:t>
      </w:r>
      <w:proofErr w:type="spellEnd"/>
      <w:r>
        <w:rPr>
          <w:rFonts w:eastAsia="Times New Roman"/>
          <w:szCs w:val="24"/>
        </w:rPr>
        <w:t xml:space="preserve">! </w:t>
      </w:r>
    </w:p>
    <w:p w14:paraId="1789E8B3" w14:textId="77777777" w:rsidR="00690103" w:rsidRDefault="0001178F">
      <w:pPr>
        <w:spacing w:line="600" w:lineRule="auto"/>
        <w:ind w:firstLine="709"/>
        <w:jc w:val="both"/>
        <w:rPr>
          <w:rFonts w:eastAsia="Times New Roman"/>
          <w:szCs w:val="24"/>
        </w:rPr>
      </w:pPr>
      <w:r>
        <w:rPr>
          <w:rFonts w:eastAsia="Times New Roman"/>
          <w:szCs w:val="24"/>
        </w:rPr>
        <w:lastRenderedPageBreak/>
        <w:t>Θ</w:t>
      </w:r>
      <w:r w:rsidRPr="00070D61">
        <w:rPr>
          <w:rFonts w:eastAsia="Times New Roman"/>
          <w:szCs w:val="24"/>
        </w:rPr>
        <w:t xml:space="preserve">α μιλήσω για τη σημερινή επερώτηση που μου προκαλεί μεγάλη εντύπωση </w:t>
      </w:r>
      <w:r>
        <w:rPr>
          <w:rFonts w:eastAsia="Times New Roman"/>
          <w:szCs w:val="24"/>
        </w:rPr>
        <w:t>πώς</w:t>
      </w:r>
      <w:r w:rsidRPr="00070D61">
        <w:rPr>
          <w:rFonts w:eastAsia="Times New Roman"/>
          <w:szCs w:val="24"/>
        </w:rPr>
        <w:t xml:space="preserve"> το ΠΑΣΟ</w:t>
      </w:r>
      <w:r w:rsidRPr="00070D61">
        <w:rPr>
          <w:rFonts w:eastAsia="Times New Roman"/>
          <w:szCs w:val="24"/>
        </w:rPr>
        <w:t>Κ</w:t>
      </w:r>
      <w:r>
        <w:rPr>
          <w:rFonts w:eastAsia="Times New Roman"/>
          <w:szCs w:val="24"/>
        </w:rPr>
        <w:t>,</w:t>
      </w:r>
      <w:r w:rsidRPr="00070D61">
        <w:rPr>
          <w:rFonts w:eastAsia="Times New Roman"/>
          <w:szCs w:val="24"/>
        </w:rPr>
        <w:t xml:space="preserve"> αυτοί οι οποίοι καταρράκωσαν την </w:t>
      </w:r>
      <w:r>
        <w:rPr>
          <w:rFonts w:eastAsia="Times New Roman"/>
          <w:szCs w:val="24"/>
        </w:rPr>
        <w:t>α</w:t>
      </w:r>
      <w:r w:rsidRPr="00070D61">
        <w:rPr>
          <w:rFonts w:eastAsia="Times New Roman"/>
          <w:szCs w:val="24"/>
        </w:rPr>
        <w:t>γροτική πολιτική</w:t>
      </w:r>
      <w:r>
        <w:rPr>
          <w:rFonts w:eastAsia="Times New Roman"/>
          <w:szCs w:val="24"/>
        </w:rPr>
        <w:t>,</w:t>
      </w:r>
      <w:r w:rsidRPr="00070D61">
        <w:rPr>
          <w:rFonts w:eastAsia="Times New Roman"/>
          <w:szCs w:val="24"/>
        </w:rPr>
        <w:t xml:space="preserve"> καταρράκωσαν την εθνική παραγωγή με τις </w:t>
      </w:r>
      <w:r>
        <w:rPr>
          <w:rFonts w:eastAsia="Times New Roman"/>
          <w:szCs w:val="24"/>
        </w:rPr>
        <w:t>σ</w:t>
      </w:r>
      <w:r w:rsidRPr="00070D61">
        <w:rPr>
          <w:rFonts w:eastAsia="Times New Roman"/>
          <w:szCs w:val="24"/>
        </w:rPr>
        <w:t xml:space="preserve">υμφωνίες της Κοινής </w:t>
      </w:r>
      <w:r>
        <w:rPr>
          <w:rFonts w:eastAsia="Times New Roman"/>
          <w:szCs w:val="24"/>
        </w:rPr>
        <w:t>Αγ</w:t>
      </w:r>
      <w:r w:rsidRPr="00070D61">
        <w:rPr>
          <w:rFonts w:eastAsia="Times New Roman"/>
          <w:szCs w:val="24"/>
        </w:rPr>
        <w:t>ροτικής Πολιτικής του Ανδρέα Παπανδρέου</w:t>
      </w:r>
      <w:r>
        <w:rPr>
          <w:rFonts w:eastAsia="Times New Roman"/>
          <w:szCs w:val="24"/>
        </w:rPr>
        <w:t>,</w:t>
      </w:r>
      <w:r w:rsidRPr="00070D61">
        <w:rPr>
          <w:rFonts w:eastAsia="Times New Roman"/>
          <w:szCs w:val="24"/>
        </w:rPr>
        <w:t xml:space="preserve"> τις επιδοτήσεις </w:t>
      </w:r>
      <w:r>
        <w:rPr>
          <w:rFonts w:eastAsia="Times New Roman"/>
          <w:szCs w:val="24"/>
        </w:rPr>
        <w:t>κ.λπ.</w:t>
      </w:r>
      <w:r w:rsidRPr="00070D61">
        <w:rPr>
          <w:rFonts w:eastAsia="Times New Roman"/>
          <w:szCs w:val="24"/>
        </w:rPr>
        <w:t xml:space="preserve"> έχουν το θράσος σήμερα να μιλούν για αγροτική πολιτική</w:t>
      </w:r>
      <w:r>
        <w:rPr>
          <w:rFonts w:eastAsia="Times New Roman"/>
          <w:szCs w:val="24"/>
        </w:rPr>
        <w:t>.</w:t>
      </w:r>
      <w:r w:rsidRPr="00070D61">
        <w:rPr>
          <w:rFonts w:eastAsia="Times New Roman"/>
          <w:szCs w:val="24"/>
        </w:rPr>
        <w:t xml:space="preserve"> </w:t>
      </w:r>
      <w:r>
        <w:rPr>
          <w:rFonts w:eastAsia="Times New Roman"/>
          <w:szCs w:val="24"/>
        </w:rPr>
        <w:t xml:space="preserve">Έχουμε -και είναι </w:t>
      </w:r>
      <w:r w:rsidRPr="00070D61">
        <w:rPr>
          <w:rFonts w:eastAsia="Times New Roman"/>
          <w:szCs w:val="24"/>
        </w:rPr>
        <w:t>κοινό μυστικό</w:t>
      </w:r>
      <w:r>
        <w:rPr>
          <w:rFonts w:eastAsia="Times New Roman"/>
          <w:szCs w:val="24"/>
        </w:rPr>
        <w:t>-</w:t>
      </w:r>
      <w:r w:rsidRPr="00070D61">
        <w:rPr>
          <w:rFonts w:eastAsia="Times New Roman"/>
          <w:szCs w:val="24"/>
        </w:rPr>
        <w:t xml:space="preserve"> </w:t>
      </w:r>
      <w:r>
        <w:rPr>
          <w:rFonts w:eastAsia="Times New Roman"/>
          <w:szCs w:val="24"/>
        </w:rPr>
        <w:t>μια τεράστια κρίση</w:t>
      </w:r>
      <w:r w:rsidRPr="00070D61">
        <w:rPr>
          <w:rFonts w:eastAsia="Times New Roman"/>
          <w:szCs w:val="24"/>
        </w:rPr>
        <w:t xml:space="preserve"> αξιών στην </w:t>
      </w:r>
      <w:r>
        <w:rPr>
          <w:rFonts w:eastAsia="Times New Roman"/>
          <w:szCs w:val="24"/>
        </w:rPr>
        <w:t>ελληνική</w:t>
      </w:r>
      <w:r w:rsidRPr="00070D61">
        <w:rPr>
          <w:rFonts w:eastAsia="Times New Roman"/>
          <w:szCs w:val="24"/>
        </w:rPr>
        <w:t xml:space="preserve"> κοινωνία</w:t>
      </w:r>
      <w:r>
        <w:rPr>
          <w:rFonts w:eastAsia="Times New Roman"/>
          <w:szCs w:val="24"/>
        </w:rPr>
        <w:t>.</w:t>
      </w:r>
      <w:r w:rsidRPr="00070D61">
        <w:rPr>
          <w:rFonts w:eastAsia="Times New Roman"/>
          <w:szCs w:val="24"/>
        </w:rPr>
        <w:t xml:space="preserve"> </w:t>
      </w:r>
      <w:r>
        <w:rPr>
          <w:rFonts w:eastAsia="Times New Roman"/>
          <w:szCs w:val="24"/>
        </w:rPr>
        <w:t>Η</w:t>
      </w:r>
      <w:r w:rsidRPr="00070D61">
        <w:rPr>
          <w:rFonts w:eastAsia="Times New Roman"/>
          <w:szCs w:val="24"/>
        </w:rPr>
        <w:t xml:space="preserve"> κρίση δεν είναι μόνο οικονομική</w:t>
      </w:r>
      <w:r>
        <w:rPr>
          <w:rFonts w:eastAsia="Times New Roman"/>
          <w:szCs w:val="24"/>
        </w:rPr>
        <w:t>. Είναι και οικονομική,</w:t>
      </w:r>
      <w:r w:rsidRPr="00070D61">
        <w:rPr>
          <w:rFonts w:eastAsia="Times New Roman"/>
          <w:szCs w:val="24"/>
        </w:rPr>
        <w:t xml:space="preserve"> αλλά είναι πρωτίστως και πολιτιστική και εθνική</w:t>
      </w:r>
      <w:r>
        <w:rPr>
          <w:rFonts w:eastAsia="Times New Roman"/>
          <w:szCs w:val="24"/>
        </w:rPr>
        <w:t>. Η ε</w:t>
      </w:r>
      <w:r w:rsidRPr="00070D61">
        <w:rPr>
          <w:rFonts w:eastAsia="Times New Roman"/>
          <w:szCs w:val="24"/>
        </w:rPr>
        <w:t>λληνική κοινωνία συνθλίβεται κάτω από τη βαρβαρότητα που επέβαλε το πολιτικό σύστημ</w:t>
      </w:r>
      <w:r w:rsidRPr="00070D61">
        <w:rPr>
          <w:rFonts w:eastAsia="Times New Roman"/>
          <w:szCs w:val="24"/>
        </w:rPr>
        <w:t>α</w:t>
      </w:r>
      <w:r>
        <w:rPr>
          <w:rFonts w:eastAsia="Times New Roman"/>
          <w:szCs w:val="24"/>
        </w:rPr>
        <w:t xml:space="preserve">, </w:t>
      </w:r>
      <w:r w:rsidRPr="00070D61">
        <w:rPr>
          <w:rFonts w:eastAsia="Times New Roman"/>
          <w:szCs w:val="24"/>
        </w:rPr>
        <w:t xml:space="preserve">με τις </w:t>
      </w:r>
      <w:r>
        <w:rPr>
          <w:rFonts w:eastAsia="Times New Roman"/>
          <w:szCs w:val="24"/>
        </w:rPr>
        <w:t>μεθοδεύσεις αυτού, για δεκαετίες.</w:t>
      </w:r>
      <w:r>
        <w:rPr>
          <w:rFonts w:eastAsia="Times New Roman"/>
          <w:szCs w:val="24"/>
        </w:rPr>
        <w:t xml:space="preserve"> </w:t>
      </w:r>
      <w:r>
        <w:rPr>
          <w:rFonts w:eastAsia="Times New Roman"/>
          <w:szCs w:val="24"/>
        </w:rPr>
        <w:t xml:space="preserve">Συνυπεύθυνοι είστε και οι </w:t>
      </w:r>
      <w:r w:rsidRPr="00CF05C3">
        <w:rPr>
          <w:rFonts w:eastAsia="Times New Roman"/>
          <w:szCs w:val="24"/>
        </w:rPr>
        <w:t>του ΠΑΣΟΚ και</w:t>
      </w:r>
      <w:r>
        <w:rPr>
          <w:rFonts w:eastAsia="Times New Roman"/>
          <w:szCs w:val="24"/>
        </w:rPr>
        <w:t xml:space="preserve"> οι</w:t>
      </w:r>
      <w:r w:rsidRPr="00CF05C3">
        <w:rPr>
          <w:rFonts w:eastAsia="Times New Roman"/>
          <w:szCs w:val="24"/>
        </w:rPr>
        <w:t xml:space="preserve"> της Νέας Δημοκρατίας και</w:t>
      </w:r>
      <w:r>
        <w:rPr>
          <w:rFonts w:eastAsia="Times New Roman"/>
          <w:szCs w:val="24"/>
        </w:rPr>
        <w:t xml:space="preserve"> οι</w:t>
      </w:r>
      <w:r w:rsidRPr="00CF05C3">
        <w:rPr>
          <w:rFonts w:eastAsia="Times New Roman"/>
          <w:szCs w:val="24"/>
        </w:rPr>
        <w:t xml:space="preserve"> του ΣΥΡΙΖΑ τώρα</w:t>
      </w:r>
      <w:r>
        <w:rPr>
          <w:rFonts w:eastAsia="Times New Roman"/>
          <w:szCs w:val="24"/>
        </w:rPr>
        <w:t>.</w:t>
      </w:r>
      <w:r w:rsidRPr="00CF05C3">
        <w:rPr>
          <w:rFonts w:eastAsia="Times New Roman"/>
          <w:szCs w:val="24"/>
        </w:rPr>
        <w:t xml:space="preserve"> </w:t>
      </w:r>
    </w:p>
    <w:p w14:paraId="1789E8B4" w14:textId="77777777" w:rsidR="00690103" w:rsidRDefault="0001178F">
      <w:pPr>
        <w:spacing w:line="600" w:lineRule="auto"/>
        <w:ind w:firstLine="720"/>
        <w:jc w:val="both"/>
        <w:rPr>
          <w:rFonts w:eastAsia="Times New Roman"/>
          <w:szCs w:val="24"/>
        </w:rPr>
      </w:pPr>
      <w:r w:rsidRPr="00CF05C3">
        <w:rPr>
          <w:rFonts w:eastAsia="Times New Roman"/>
          <w:szCs w:val="24"/>
        </w:rPr>
        <w:t>Απαξίωση</w:t>
      </w:r>
      <w:r>
        <w:rPr>
          <w:rFonts w:eastAsia="Times New Roman"/>
          <w:szCs w:val="24"/>
        </w:rPr>
        <w:t>,</w:t>
      </w:r>
      <w:r w:rsidRPr="00CF05C3">
        <w:rPr>
          <w:rFonts w:eastAsia="Times New Roman"/>
          <w:szCs w:val="24"/>
        </w:rPr>
        <w:t xml:space="preserve"> </w:t>
      </w:r>
      <w:r>
        <w:rPr>
          <w:rFonts w:eastAsia="Times New Roman"/>
          <w:szCs w:val="24"/>
        </w:rPr>
        <w:t>λ</w:t>
      </w:r>
      <w:r w:rsidRPr="00CF05C3">
        <w:rPr>
          <w:rFonts w:eastAsia="Times New Roman"/>
          <w:szCs w:val="24"/>
        </w:rPr>
        <w:t>οιπόν</w:t>
      </w:r>
      <w:r>
        <w:rPr>
          <w:rFonts w:eastAsia="Times New Roman"/>
          <w:szCs w:val="24"/>
        </w:rPr>
        <w:t>,</w:t>
      </w:r>
      <w:r w:rsidRPr="00CF05C3">
        <w:rPr>
          <w:rFonts w:eastAsia="Times New Roman"/>
          <w:szCs w:val="24"/>
        </w:rPr>
        <w:t xml:space="preserve"> σε όλους τους τομείς παραγωγής</w:t>
      </w:r>
      <w:r>
        <w:rPr>
          <w:rFonts w:eastAsia="Times New Roman"/>
          <w:szCs w:val="24"/>
        </w:rPr>
        <w:t>,</w:t>
      </w:r>
      <w:r w:rsidRPr="00CF05C3">
        <w:rPr>
          <w:rFonts w:eastAsia="Times New Roman"/>
          <w:szCs w:val="24"/>
        </w:rPr>
        <w:t xml:space="preserve"> καταστροφή του παραγωγικού ιστού της χώρας</w:t>
      </w:r>
      <w:r>
        <w:rPr>
          <w:rFonts w:eastAsia="Times New Roman"/>
          <w:szCs w:val="24"/>
        </w:rPr>
        <w:t>,</w:t>
      </w:r>
      <w:r w:rsidRPr="00CF05C3">
        <w:rPr>
          <w:rFonts w:eastAsia="Times New Roman"/>
          <w:szCs w:val="24"/>
        </w:rPr>
        <w:t xml:space="preserve"> μεταβάλαμε</w:t>
      </w:r>
      <w:r>
        <w:rPr>
          <w:rFonts w:eastAsia="Times New Roman"/>
          <w:szCs w:val="24"/>
        </w:rPr>
        <w:t xml:space="preserve"> τη χώρα σε μι</w:t>
      </w:r>
      <w:r w:rsidRPr="00CF05C3">
        <w:rPr>
          <w:rFonts w:eastAsia="Times New Roman"/>
          <w:szCs w:val="24"/>
        </w:rPr>
        <w:t>α μετ</w:t>
      </w:r>
      <w:r w:rsidRPr="00CF05C3">
        <w:rPr>
          <w:rFonts w:eastAsia="Times New Roman"/>
          <w:szCs w:val="24"/>
        </w:rPr>
        <w:t>απρατική περιοχή</w:t>
      </w:r>
      <w:r>
        <w:rPr>
          <w:rFonts w:eastAsia="Times New Roman"/>
          <w:szCs w:val="24"/>
        </w:rPr>
        <w:t>, ό</w:t>
      </w:r>
      <w:r w:rsidRPr="00CF05C3">
        <w:rPr>
          <w:rFonts w:eastAsia="Times New Roman"/>
          <w:szCs w:val="24"/>
        </w:rPr>
        <w:t>χι σε ανεξάρτητη χώρα</w:t>
      </w:r>
      <w:r>
        <w:rPr>
          <w:rFonts w:eastAsia="Times New Roman"/>
          <w:szCs w:val="24"/>
        </w:rPr>
        <w:t>.</w:t>
      </w:r>
      <w:r w:rsidRPr="00CF05C3">
        <w:rPr>
          <w:rFonts w:eastAsia="Times New Roman"/>
          <w:szCs w:val="24"/>
        </w:rPr>
        <w:t xml:space="preserve"> Αυτό που έλεγε ο Ανδρέας ότι θα γίνουμε τα γκαρσόνια της Ευρώπης </w:t>
      </w:r>
      <w:r>
        <w:rPr>
          <w:rFonts w:eastAsia="Times New Roman"/>
          <w:szCs w:val="24"/>
        </w:rPr>
        <w:t>-</w:t>
      </w:r>
      <w:r w:rsidRPr="00CF05C3">
        <w:rPr>
          <w:rFonts w:eastAsia="Times New Roman"/>
          <w:szCs w:val="24"/>
        </w:rPr>
        <w:t>και έκανε</w:t>
      </w:r>
      <w:r>
        <w:rPr>
          <w:rFonts w:eastAsia="Times New Roman"/>
          <w:szCs w:val="24"/>
        </w:rPr>
        <w:t xml:space="preserve"> τα πάντα για να γίνουμε, βεβαίως,</w:t>
      </w:r>
      <w:r w:rsidRPr="00CF05C3">
        <w:rPr>
          <w:rFonts w:eastAsia="Times New Roman"/>
          <w:szCs w:val="24"/>
        </w:rPr>
        <w:t xml:space="preserve"> </w:t>
      </w:r>
      <w:r>
        <w:rPr>
          <w:rFonts w:eastAsia="Times New Roman"/>
          <w:szCs w:val="24"/>
        </w:rPr>
        <w:t>τα γκαρσόνια της</w:t>
      </w:r>
      <w:r w:rsidRPr="00CF05C3">
        <w:rPr>
          <w:rFonts w:eastAsia="Times New Roman"/>
          <w:szCs w:val="24"/>
        </w:rPr>
        <w:t xml:space="preserve"> Ευρώπης</w:t>
      </w:r>
      <w:r>
        <w:rPr>
          <w:rFonts w:eastAsia="Times New Roman"/>
          <w:szCs w:val="24"/>
        </w:rPr>
        <w:t>-</w:t>
      </w:r>
      <w:r w:rsidRPr="00CF05C3">
        <w:rPr>
          <w:rFonts w:eastAsia="Times New Roman"/>
          <w:szCs w:val="24"/>
        </w:rPr>
        <w:t xml:space="preserve"> είναι πλέον πραγματικότητα</w:t>
      </w:r>
      <w:r>
        <w:rPr>
          <w:rFonts w:eastAsia="Times New Roman"/>
          <w:szCs w:val="24"/>
        </w:rPr>
        <w:t>.</w:t>
      </w:r>
      <w:r w:rsidRPr="00CF05C3">
        <w:rPr>
          <w:rFonts w:eastAsia="Times New Roman"/>
          <w:szCs w:val="24"/>
        </w:rPr>
        <w:t xml:space="preserve"> </w:t>
      </w:r>
    </w:p>
    <w:p w14:paraId="1789E8B5" w14:textId="77777777" w:rsidR="00690103" w:rsidRDefault="0001178F">
      <w:pPr>
        <w:spacing w:line="600" w:lineRule="auto"/>
        <w:ind w:firstLine="720"/>
        <w:jc w:val="both"/>
        <w:rPr>
          <w:rFonts w:eastAsia="Times New Roman"/>
          <w:szCs w:val="24"/>
        </w:rPr>
      </w:pPr>
      <w:r w:rsidRPr="00CF05C3">
        <w:rPr>
          <w:rFonts w:eastAsia="Times New Roman"/>
          <w:szCs w:val="24"/>
        </w:rPr>
        <w:lastRenderedPageBreak/>
        <w:t xml:space="preserve">Η Χρυσή Αυγή </w:t>
      </w:r>
      <w:r>
        <w:rPr>
          <w:rFonts w:eastAsia="Times New Roman"/>
          <w:szCs w:val="24"/>
        </w:rPr>
        <w:t xml:space="preserve">πιστεύει </w:t>
      </w:r>
      <w:r w:rsidRPr="00CF05C3">
        <w:rPr>
          <w:rFonts w:eastAsia="Times New Roman"/>
          <w:szCs w:val="24"/>
        </w:rPr>
        <w:t xml:space="preserve">ακράδαντα και το </w:t>
      </w:r>
      <w:r>
        <w:rPr>
          <w:rFonts w:eastAsia="Times New Roman"/>
          <w:szCs w:val="24"/>
        </w:rPr>
        <w:t>λέει με όλ</w:t>
      </w:r>
      <w:r>
        <w:rPr>
          <w:rFonts w:eastAsia="Times New Roman"/>
          <w:szCs w:val="24"/>
        </w:rPr>
        <w:t xml:space="preserve">ες της τις δυνάμεις </w:t>
      </w:r>
      <w:r w:rsidRPr="00CF05C3">
        <w:rPr>
          <w:rFonts w:eastAsia="Times New Roman"/>
          <w:szCs w:val="24"/>
        </w:rPr>
        <w:t xml:space="preserve">ότι η πρωτογενής παραγωγή είναι αυτή η οποία θα μας οδηγήσει στην αυτάρκεια και συγχρόνως </w:t>
      </w:r>
      <w:r>
        <w:rPr>
          <w:rFonts w:eastAsia="Times New Roman"/>
          <w:szCs w:val="24"/>
        </w:rPr>
        <w:t>σ</w:t>
      </w:r>
      <w:r w:rsidRPr="00CF05C3">
        <w:rPr>
          <w:rFonts w:eastAsia="Times New Roman"/>
          <w:szCs w:val="24"/>
        </w:rPr>
        <w:t>την εθνική ανεξαρτησία</w:t>
      </w:r>
      <w:r>
        <w:rPr>
          <w:rFonts w:eastAsia="Times New Roman"/>
          <w:szCs w:val="24"/>
        </w:rPr>
        <w:t>, α</w:t>
      </w:r>
      <w:r w:rsidRPr="00CF05C3">
        <w:rPr>
          <w:rFonts w:eastAsia="Times New Roman"/>
          <w:szCs w:val="24"/>
        </w:rPr>
        <w:t>υτό πάντα σε συνάρτηση με το εθνικό νόμισμα</w:t>
      </w:r>
      <w:r>
        <w:rPr>
          <w:rFonts w:eastAsia="Times New Roman"/>
          <w:szCs w:val="24"/>
        </w:rPr>
        <w:t>,</w:t>
      </w:r>
      <w:r w:rsidRPr="00CF05C3">
        <w:rPr>
          <w:rFonts w:eastAsia="Times New Roman"/>
          <w:szCs w:val="24"/>
        </w:rPr>
        <w:t xml:space="preserve"> που </w:t>
      </w:r>
      <w:r>
        <w:rPr>
          <w:rFonts w:eastAsia="Times New Roman"/>
          <w:szCs w:val="24"/>
        </w:rPr>
        <w:t>ε</w:t>
      </w:r>
      <w:r w:rsidRPr="00CF05C3">
        <w:rPr>
          <w:rFonts w:eastAsia="Times New Roman"/>
          <w:szCs w:val="24"/>
        </w:rPr>
        <w:t>θνικό νόμισμα σημαίνει εθνική ανεξαρτησία</w:t>
      </w:r>
      <w:r>
        <w:rPr>
          <w:rFonts w:eastAsia="Times New Roman"/>
          <w:szCs w:val="24"/>
        </w:rPr>
        <w:t>.</w:t>
      </w:r>
      <w:r w:rsidRPr="00CF05C3">
        <w:rPr>
          <w:rFonts w:eastAsia="Times New Roman"/>
          <w:szCs w:val="24"/>
        </w:rPr>
        <w:t xml:space="preserve"> Βεβαίως</w:t>
      </w:r>
      <w:r>
        <w:rPr>
          <w:rFonts w:eastAsia="Times New Roman"/>
          <w:szCs w:val="24"/>
        </w:rPr>
        <w:t>,</w:t>
      </w:r>
      <w:r w:rsidRPr="00CF05C3">
        <w:rPr>
          <w:rFonts w:eastAsia="Times New Roman"/>
          <w:szCs w:val="24"/>
        </w:rPr>
        <w:t xml:space="preserve"> απαιτείται σκληρή δουλειά και όχι χαραμοφάηδες </w:t>
      </w:r>
      <w:r>
        <w:rPr>
          <w:rFonts w:eastAsia="Times New Roman"/>
          <w:szCs w:val="24"/>
        </w:rPr>
        <w:t>-</w:t>
      </w:r>
      <w:r w:rsidRPr="00CF05C3">
        <w:rPr>
          <w:rFonts w:eastAsia="Times New Roman"/>
          <w:szCs w:val="24"/>
        </w:rPr>
        <w:t>καλή ώρα</w:t>
      </w:r>
      <w:r>
        <w:rPr>
          <w:rFonts w:eastAsia="Times New Roman"/>
          <w:szCs w:val="24"/>
        </w:rPr>
        <w:t>-</w:t>
      </w:r>
      <w:r w:rsidRPr="00CF05C3">
        <w:rPr>
          <w:rFonts w:eastAsia="Times New Roman"/>
          <w:szCs w:val="24"/>
        </w:rPr>
        <w:t xml:space="preserve"> που θα διορί</w:t>
      </w:r>
      <w:r>
        <w:rPr>
          <w:rFonts w:eastAsia="Times New Roman"/>
          <w:szCs w:val="24"/>
        </w:rPr>
        <w:t>ζ</w:t>
      </w:r>
      <w:r w:rsidRPr="00CF05C3">
        <w:rPr>
          <w:rFonts w:eastAsia="Times New Roman"/>
          <w:szCs w:val="24"/>
        </w:rPr>
        <w:t xml:space="preserve">ουν </w:t>
      </w:r>
      <w:r>
        <w:rPr>
          <w:rFonts w:eastAsia="Times New Roman"/>
          <w:szCs w:val="24"/>
        </w:rPr>
        <w:t>«</w:t>
      </w:r>
      <w:r w:rsidRPr="00CF05C3">
        <w:rPr>
          <w:rFonts w:eastAsia="Times New Roman"/>
          <w:szCs w:val="24"/>
        </w:rPr>
        <w:t>ημετέρους</w:t>
      </w:r>
      <w:r>
        <w:rPr>
          <w:rFonts w:eastAsia="Times New Roman"/>
          <w:szCs w:val="24"/>
        </w:rPr>
        <w:t>».</w:t>
      </w:r>
      <w:r w:rsidRPr="00CF05C3">
        <w:rPr>
          <w:rFonts w:eastAsia="Times New Roman"/>
          <w:szCs w:val="24"/>
        </w:rPr>
        <w:t xml:space="preserve"> Απαιτείται να ενεργοποιηθεί </w:t>
      </w:r>
      <w:r>
        <w:rPr>
          <w:rFonts w:eastAsia="Times New Roman"/>
          <w:szCs w:val="24"/>
        </w:rPr>
        <w:t>τ</w:t>
      </w:r>
      <w:r w:rsidRPr="00CF05C3">
        <w:rPr>
          <w:rFonts w:eastAsia="Times New Roman"/>
          <w:szCs w:val="24"/>
        </w:rPr>
        <w:t>ο έμψυχο δυναμικό της Ελλάδας</w:t>
      </w:r>
      <w:r>
        <w:rPr>
          <w:rFonts w:eastAsia="Times New Roman"/>
          <w:szCs w:val="24"/>
        </w:rPr>
        <w:t xml:space="preserve">, οι δαιμόνιοι και </w:t>
      </w:r>
      <w:r w:rsidRPr="00CF05C3">
        <w:rPr>
          <w:rFonts w:eastAsia="Times New Roman"/>
          <w:szCs w:val="24"/>
        </w:rPr>
        <w:t>εργατικοί Έλληνες</w:t>
      </w:r>
      <w:r>
        <w:rPr>
          <w:rFonts w:eastAsia="Times New Roman"/>
          <w:szCs w:val="24"/>
        </w:rPr>
        <w:t>, κ</w:t>
      </w:r>
      <w:r w:rsidRPr="00CF05C3">
        <w:rPr>
          <w:rFonts w:eastAsia="Times New Roman"/>
          <w:szCs w:val="24"/>
        </w:rPr>
        <w:t>αθώς επίσης απαιτείται και η εκμετάλλευση των πλ</w:t>
      </w:r>
      <w:r>
        <w:rPr>
          <w:rFonts w:eastAsia="Times New Roman"/>
          <w:szCs w:val="24"/>
        </w:rPr>
        <w:t xml:space="preserve">ουτοπαραγωγικών πηγών </w:t>
      </w:r>
      <w:r>
        <w:rPr>
          <w:rFonts w:eastAsia="Times New Roman"/>
          <w:szCs w:val="24"/>
        </w:rPr>
        <w:t xml:space="preserve">της χώρας, </w:t>
      </w:r>
      <w:r w:rsidRPr="00CF05C3">
        <w:rPr>
          <w:rFonts w:eastAsia="Times New Roman"/>
          <w:szCs w:val="24"/>
        </w:rPr>
        <w:t xml:space="preserve">δηλαδή </w:t>
      </w:r>
      <w:r>
        <w:rPr>
          <w:rFonts w:eastAsia="Times New Roman"/>
          <w:szCs w:val="24"/>
        </w:rPr>
        <w:t>των υδρογονανθράκων και των πολυτί</w:t>
      </w:r>
      <w:r w:rsidRPr="00CF05C3">
        <w:rPr>
          <w:rFonts w:eastAsia="Times New Roman"/>
          <w:szCs w:val="24"/>
        </w:rPr>
        <w:t xml:space="preserve">μων μετάλλων που κρύβει </w:t>
      </w:r>
      <w:r>
        <w:rPr>
          <w:rFonts w:eastAsia="Times New Roman"/>
          <w:szCs w:val="24"/>
        </w:rPr>
        <w:t>αυτή η ευλογημένη χώρα στο έδαφό</w:t>
      </w:r>
      <w:r w:rsidRPr="00CF05C3">
        <w:rPr>
          <w:rFonts w:eastAsia="Times New Roman"/>
          <w:szCs w:val="24"/>
        </w:rPr>
        <w:t xml:space="preserve">ς </w:t>
      </w:r>
      <w:r>
        <w:rPr>
          <w:rFonts w:eastAsia="Times New Roman"/>
          <w:szCs w:val="24"/>
        </w:rPr>
        <w:t>της.</w:t>
      </w:r>
    </w:p>
    <w:p w14:paraId="1789E8B6" w14:textId="77777777" w:rsidR="00690103" w:rsidRDefault="0001178F">
      <w:pPr>
        <w:spacing w:line="600" w:lineRule="auto"/>
        <w:ind w:firstLine="720"/>
        <w:jc w:val="both"/>
        <w:rPr>
          <w:rFonts w:eastAsia="Times New Roman"/>
          <w:szCs w:val="24"/>
        </w:rPr>
      </w:pPr>
      <w:r w:rsidRPr="00CF05C3">
        <w:rPr>
          <w:rFonts w:eastAsia="Times New Roman"/>
          <w:szCs w:val="24"/>
        </w:rPr>
        <w:t>Εμείς προσβλέπουμε</w:t>
      </w:r>
      <w:r>
        <w:rPr>
          <w:rFonts w:eastAsia="Times New Roman"/>
          <w:szCs w:val="24"/>
        </w:rPr>
        <w:t>,</w:t>
      </w:r>
      <w:r w:rsidRPr="00CF05C3">
        <w:rPr>
          <w:rFonts w:eastAsia="Times New Roman"/>
          <w:szCs w:val="24"/>
        </w:rPr>
        <w:t xml:space="preserve"> λοιπόν</w:t>
      </w:r>
      <w:r>
        <w:rPr>
          <w:rFonts w:eastAsia="Times New Roman"/>
          <w:szCs w:val="24"/>
        </w:rPr>
        <w:t>,</w:t>
      </w:r>
      <w:r w:rsidRPr="00CF05C3">
        <w:rPr>
          <w:rFonts w:eastAsia="Times New Roman"/>
          <w:szCs w:val="24"/>
        </w:rPr>
        <w:t xml:space="preserve"> στην αυτάρκεια</w:t>
      </w:r>
      <w:r>
        <w:rPr>
          <w:rFonts w:eastAsia="Times New Roman"/>
          <w:szCs w:val="24"/>
        </w:rPr>
        <w:t>,</w:t>
      </w:r>
      <w:r w:rsidRPr="00CF05C3">
        <w:rPr>
          <w:rFonts w:eastAsia="Times New Roman"/>
          <w:szCs w:val="24"/>
        </w:rPr>
        <w:t xml:space="preserve"> που αυτός πρέπει να είναι ο μεγάλος μας στόχος</w:t>
      </w:r>
      <w:r>
        <w:rPr>
          <w:rFonts w:eastAsia="Times New Roman"/>
          <w:szCs w:val="24"/>
        </w:rPr>
        <w:t>,</w:t>
      </w:r>
      <w:r w:rsidRPr="00CF05C3">
        <w:rPr>
          <w:rFonts w:eastAsia="Times New Roman"/>
          <w:szCs w:val="24"/>
        </w:rPr>
        <w:t xml:space="preserve"> σε όλα τα βασικά είδη διαβιώσεως</w:t>
      </w:r>
      <w:r>
        <w:rPr>
          <w:rFonts w:eastAsia="Times New Roman"/>
          <w:szCs w:val="24"/>
        </w:rPr>
        <w:t>,</w:t>
      </w:r>
      <w:r w:rsidRPr="00CF05C3">
        <w:rPr>
          <w:rFonts w:eastAsia="Times New Roman"/>
          <w:szCs w:val="24"/>
        </w:rPr>
        <w:t xml:space="preserve"> τρόφιμα</w:t>
      </w:r>
      <w:r>
        <w:rPr>
          <w:rFonts w:eastAsia="Times New Roman"/>
          <w:szCs w:val="24"/>
        </w:rPr>
        <w:t>,</w:t>
      </w:r>
      <w:r w:rsidRPr="00CF05C3">
        <w:rPr>
          <w:rFonts w:eastAsia="Times New Roman"/>
          <w:szCs w:val="24"/>
        </w:rPr>
        <w:t xml:space="preserve"> φάρμακ</w:t>
      </w:r>
      <w:r w:rsidRPr="00CF05C3">
        <w:rPr>
          <w:rFonts w:eastAsia="Times New Roman"/>
          <w:szCs w:val="24"/>
        </w:rPr>
        <w:t>α</w:t>
      </w:r>
      <w:r>
        <w:rPr>
          <w:rFonts w:eastAsia="Times New Roman"/>
          <w:szCs w:val="24"/>
        </w:rPr>
        <w:t>,</w:t>
      </w:r>
      <w:r w:rsidRPr="00CF05C3">
        <w:rPr>
          <w:rFonts w:eastAsia="Times New Roman"/>
          <w:szCs w:val="24"/>
        </w:rPr>
        <w:t xml:space="preserve"> καύσιμα</w:t>
      </w:r>
      <w:r>
        <w:rPr>
          <w:rFonts w:eastAsia="Times New Roman"/>
          <w:szCs w:val="24"/>
        </w:rPr>
        <w:t>,</w:t>
      </w:r>
      <w:r w:rsidRPr="00CF05C3">
        <w:rPr>
          <w:rFonts w:eastAsia="Times New Roman"/>
          <w:szCs w:val="24"/>
        </w:rPr>
        <w:t xml:space="preserve"> όπλα</w:t>
      </w:r>
      <w:r>
        <w:rPr>
          <w:rFonts w:eastAsia="Times New Roman"/>
          <w:szCs w:val="24"/>
        </w:rPr>
        <w:t>.</w:t>
      </w:r>
      <w:r w:rsidRPr="00CF05C3">
        <w:rPr>
          <w:rFonts w:eastAsia="Times New Roman"/>
          <w:szCs w:val="24"/>
        </w:rPr>
        <w:t xml:space="preserve"> Έτσι θα παραμείνει ελεύθερη </w:t>
      </w:r>
      <w:r>
        <w:rPr>
          <w:rFonts w:eastAsia="Times New Roman"/>
          <w:szCs w:val="24"/>
        </w:rPr>
        <w:t xml:space="preserve">η </w:t>
      </w:r>
      <w:r w:rsidRPr="00CF05C3">
        <w:rPr>
          <w:rFonts w:eastAsia="Times New Roman"/>
          <w:szCs w:val="24"/>
        </w:rPr>
        <w:t>Ελλάδα</w:t>
      </w:r>
      <w:r>
        <w:rPr>
          <w:rFonts w:eastAsia="Times New Roman"/>
          <w:szCs w:val="24"/>
        </w:rPr>
        <w:t>,</w:t>
      </w:r>
      <w:r w:rsidRPr="00CF05C3">
        <w:rPr>
          <w:rFonts w:eastAsia="Times New Roman"/>
          <w:szCs w:val="24"/>
        </w:rPr>
        <w:t xml:space="preserve"> έτσι η Ελλάδα θα δημιουργήσει</w:t>
      </w:r>
      <w:r>
        <w:rPr>
          <w:rFonts w:eastAsia="Times New Roman"/>
          <w:szCs w:val="24"/>
        </w:rPr>
        <w:t>. Είμαστε μι</w:t>
      </w:r>
      <w:r w:rsidRPr="00CF05C3">
        <w:rPr>
          <w:rFonts w:eastAsia="Times New Roman"/>
          <w:szCs w:val="24"/>
        </w:rPr>
        <w:t>α πλούσια χώρα</w:t>
      </w:r>
      <w:r>
        <w:rPr>
          <w:rFonts w:eastAsia="Times New Roman"/>
          <w:szCs w:val="24"/>
        </w:rPr>
        <w:t>,</w:t>
      </w:r>
      <w:r w:rsidRPr="00CF05C3">
        <w:rPr>
          <w:rFonts w:eastAsia="Times New Roman"/>
          <w:szCs w:val="24"/>
        </w:rPr>
        <w:t xml:space="preserve"> η οποία δυστυχώς </w:t>
      </w:r>
      <w:r>
        <w:rPr>
          <w:rFonts w:eastAsia="Times New Roman"/>
          <w:szCs w:val="24"/>
        </w:rPr>
        <w:t>πέσαμε</w:t>
      </w:r>
      <w:r w:rsidRPr="00CF05C3">
        <w:rPr>
          <w:rFonts w:eastAsia="Times New Roman"/>
          <w:szCs w:val="24"/>
        </w:rPr>
        <w:t xml:space="preserve"> </w:t>
      </w:r>
      <w:r>
        <w:rPr>
          <w:rFonts w:eastAsia="Times New Roman"/>
          <w:szCs w:val="24"/>
        </w:rPr>
        <w:t xml:space="preserve">στα χέρια πολιτικών υαινών. Οι ύαινες </w:t>
      </w:r>
      <w:r w:rsidRPr="00CF05C3">
        <w:rPr>
          <w:rFonts w:eastAsia="Times New Roman"/>
          <w:szCs w:val="24"/>
        </w:rPr>
        <w:t xml:space="preserve">του </w:t>
      </w:r>
      <w:r>
        <w:rPr>
          <w:rFonts w:eastAsia="Times New Roman"/>
          <w:szCs w:val="24"/>
        </w:rPr>
        <w:t xml:space="preserve">πολιτικού </w:t>
      </w:r>
      <w:r w:rsidRPr="00CF05C3">
        <w:rPr>
          <w:rFonts w:eastAsia="Times New Roman"/>
          <w:szCs w:val="24"/>
        </w:rPr>
        <w:t>συστήματος κατασπαράσσουν την πατρίδα</w:t>
      </w:r>
      <w:r>
        <w:rPr>
          <w:rFonts w:eastAsia="Times New Roman"/>
          <w:szCs w:val="24"/>
        </w:rPr>
        <w:t>.</w:t>
      </w:r>
    </w:p>
    <w:p w14:paraId="1789E8B7" w14:textId="77777777" w:rsidR="00690103" w:rsidRDefault="0001178F">
      <w:pPr>
        <w:spacing w:line="600" w:lineRule="auto"/>
        <w:ind w:firstLine="720"/>
        <w:jc w:val="both"/>
        <w:rPr>
          <w:rFonts w:eastAsia="Times New Roman"/>
          <w:szCs w:val="24"/>
        </w:rPr>
      </w:pPr>
      <w:r>
        <w:rPr>
          <w:rFonts w:eastAsia="Times New Roman"/>
          <w:szCs w:val="24"/>
        </w:rPr>
        <w:lastRenderedPageBreak/>
        <w:t>Η</w:t>
      </w:r>
      <w:r w:rsidRPr="00CF05C3">
        <w:rPr>
          <w:rFonts w:eastAsia="Times New Roman"/>
          <w:szCs w:val="24"/>
        </w:rPr>
        <w:t xml:space="preserve"> Χρυσή Αυγή είναι η μόνη </w:t>
      </w:r>
      <w:r>
        <w:rPr>
          <w:rFonts w:eastAsia="Times New Roman"/>
          <w:szCs w:val="24"/>
        </w:rPr>
        <w:t>ε</w:t>
      </w:r>
      <w:r w:rsidRPr="00CF05C3">
        <w:rPr>
          <w:rFonts w:eastAsia="Times New Roman"/>
          <w:szCs w:val="24"/>
        </w:rPr>
        <w:t>θ</w:t>
      </w:r>
      <w:r w:rsidRPr="00CF05C3">
        <w:rPr>
          <w:rFonts w:eastAsia="Times New Roman"/>
          <w:szCs w:val="24"/>
        </w:rPr>
        <w:t>νική δύναμη</w:t>
      </w:r>
      <w:r>
        <w:rPr>
          <w:rFonts w:eastAsia="Times New Roman"/>
          <w:szCs w:val="24"/>
        </w:rPr>
        <w:t>,</w:t>
      </w:r>
      <w:r w:rsidRPr="00CF05C3">
        <w:rPr>
          <w:rFonts w:eastAsia="Times New Roman"/>
          <w:szCs w:val="24"/>
        </w:rPr>
        <w:t xml:space="preserve"> η μόν</w:t>
      </w:r>
      <w:r>
        <w:rPr>
          <w:rFonts w:eastAsia="Times New Roman"/>
          <w:szCs w:val="24"/>
        </w:rPr>
        <w:t>η δύναμη η οποία υπόκειται σε μι</w:t>
      </w:r>
      <w:r w:rsidRPr="00CF05C3">
        <w:rPr>
          <w:rFonts w:eastAsia="Times New Roman"/>
          <w:szCs w:val="24"/>
        </w:rPr>
        <w:t>α συστηματική συνωμοσία σιωπής από το π</w:t>
      </w:r>
      <w:r>
        <w:rPr>
          <w:rFonts w:eastAsia="Times New Roman"/>
          <w:szCs w:val="24"/>
        </w:rPr>
        <w:t>ολιτικό κατεστημένο και από τα μέσα μαζικής ε</w:t>
      </w:r>
      <w:r w:rsidRPr="00CF05C3">
        <w:rPr>
          <w:rFonts w:eastAsia="Times New Roman"/>
          <w:szCs w:val="24"/>
        </w:rPr>
        <w:t>νημέρωσης και είναι η μόνη δύναμη που στοχεύει στο</w:t>
      </w:r>
      <w:r>
        <w:rPr>
          <w:rFonts w:eastAsia="Times New Roman"/>
          <w:szCs w:val="24"/>
        </w:rPr>
        <w:t xml:space="preserve">ν μονόδρομο, </w:t>
      </w:r>
      <w:r w:rsidRPr="00CF05C3">
        <w:rPr>
          <w:rFonts w:eastAsia="Times New Roman"/>
          <w:szCs w:val="24"/>
        </w:rPr>
        <w:t xml:space="preserve">που είναι και η μόνη </w:t>
      </w:r>
      <w:r>
        <w:rPr>
          <w:rFonts w:eastAsia="Times New Roman"/>
          <w:szCs w:val="24"/>
        </w:rPr>
        <w:t>ε</w:t>
      </w:r>
      <w:r w:rsidRPr="00CF05C3">
        <w:rPr>
          <w:rFonts w:eastAsia="Times New Roman"/>
          <w:szCs w:val="24"/>
        </w:rPr>
        <w:t xml:space="preserve">θνική </w:t>
      </w:r>
      <w:r>
        <w:rPr>
          <w:rFonts w:eastAsia="Times New Roman"/>
          <w:szCs w:val="24"/>
        </w:rPr>
        <w:t xml:space="preserve">οδός, αυτό </w:t>
      </w:r>
      <w:r w:rsidRPr="00CF05C3">
        <w:rPr>
          <w:rFonts w:eastAsia="Times New Roman"/>
          <w:szCs w:val="24"/>
        </w:rPr>
        <w:t xml:space="preserve">που λέγεται </w:t>
      </w:r>
      <w:r>
        <w:rPr>
          <w:rFonts w:eastAsia="Times New Roman"/>
          <w:szCs w:val="24"/>
        </w:rPr>
        <w:t>ε</w:t>
      </w:r>
      <w:r w:rsidRPr="00CF05C3">
        <w:rPr>
          <w:rFonts w:eastAsia="Times New Roman"/>
          <w:szCs w:val="24"/>
        </w:rPr>
        <w:t>θνική π</w:t>
      </w:r>
      <w:r w:rsidRPr="00CF05C3">
        <w:rPr>
          <w:rFonts w:eastAsia="Times New Roman"/>
          <w:szCs w:val="24"/>
        </w:rPr>
        <w:t>αραγωγή</w:t>
      </w:r>
      <w:r>
        <w:rPr>
          <w:rFonts w:eastAsia="Times New Roman"/>
          <w:szCs w:val="24"/>
        </w:rPr>
        <w:t xml:space="preserve">. Διότι, </w:t>
      </w:r>
      <w:r w:rsidRPr="00CF05C3">
        <w:rPr>
          <w:rFonts w:eastAsia="Times New Roman"/>
          <w:szCs w:val="24"/>
        </w:rPr>
        <w:t>όπως έλεγε και ο καθηγητής Παναγιώτης Κονδύλης</w:t>
      </w:r>
      <w:r>
        <w:rPr>
          <w:rFonts w:eastAsia="Times New Roman"/>
          <w:szCs w:val="24"/>
        </w:rPr>
        <w:t>,</w:t>
      </w:r>
      <w:r w:rsidRPr="00CF05C3">
        <w:rPr>
          <w:rFonts w:eastAsia="Times New Roman"/>
          <w:szCs w:val="24"/>
        </w:rPr>
        <w:t xml:space="preserve"> </w:t>
      </w:r>
      <w:r>
        <w:rPr>
          <w:rFonts w:eastAsia="Times New Roman"/>
          <w:szCs w:val="24"/>
        </w:rPr>
        <w:t>-</w:t>
      </w:r>
      <w:r w:rsidRPr="00CF05C3">
        <w:rPr>
          <w:rFonts w:eastAsia="Times New Roman"/>
          <w:szCs w:val="24"/>
        </w:rPr>
        <w:t>και τελειώνω</w:t>
      </w:r>
      <w:r>
        <w:rPr>
          <w:rFonts w:eastAsia="Times New Roman"/>
          <w:szCs w:val="24"/>
        </w:rPr>
        <w:t>,</w:t>
      </w:r>
      <w:r w:rsidRPr="00CF05C3">
        <w:rPr>
          <w:rFonts w:eastAsia="Times New Roman"/>
          <w:szCs w:val="24"/>
        </w:rPr>
        <w:t xml:space="preserve"> κύριε Πρόεδρε</w:t>
      </w:r>
      <w:r>
        <w:rPr>
          <w:rFonts w:eastAsia="Times New Roman"/>
          <w:szCs w:val="24"/>
        </w:rPr>
        <w:t>-</w:t>
      </w:r>
      <w:r w:rsidRPr="00CF05C3">
        <w:rPr>
          <w:rFonts w:eastAsia="Times New Roman"/>
          <w:szCs w:val="24"/>
        </w:rPr>
        <w:t xml:space="preserve"> 1% βιομηχανική ανάπτυξη αξίζει εκατό φορές περισσότερο από 1% τουριστική ανάπτυξη </w:t>
      </w:r>
      <w:r>
        <w:rPr>
          <w:rFonts w:eastAsia="Times New Roman"/>
          <w:szCs w:val="24"/>
        </w:rPr>
        <w:t xml:space="preserve">ή </w:t>
      </w:r>
      <w:r w:rsidRPr="00CF05C3">
        <w:rPr>
          <w:rFonts w:eastAsia="Times New Roman"/>
          <w:szCs w:val="24"/>
        </w:rPr>
        <w:t>καταναλωτική επέκταση</w:t>
      </w:r>
      <w:r>
        <w:rPr>
          <w:rFonts w:eastAsia="Times New Roman"/>
          <w:szCs w:val="24"/>
        </w:rPr>
        <w:t>,</w:t>
      </w:r>
      <w:r w:rsidRPr="00CF05C3">
        <w:rPr>
          <w:rFonts w:eastAsia="Times New Roman"/>
          <w:szCs w:val="24"/>
        </w:rPr>
        <w:t xml:space="preserve"> διότι η πρώτη </w:t>
      </w:r>
      <w:r>
        <w:rPr>
          <w:rFonts w:eastAsia="Times New Roman"/>
          <w:szCs w:val="24"/>
        </w:rPr>
        <w:t>κ</w:t>
      </w:r>
      <w:r w:rsidRPr="00CF05C3">
        <w:rPr>
          <w:rFonts w:eastAsia="Times New Roman"/>
          <w:szCs w:val="24"/>
        </w:rPr>
        <w:t xml:space="preserve">αι μόνο συμβάλλει στην αυτάρκεια της </w:t>
      </w:r>
      <w:r w:rsidRPr="00CF05C3">
        <w:rPr>
          <w:rFonts w:eastAsia="Times New Roman"/>
          <w:szCs w:val="24"/>
        </w:rPr>
        <w:t>πατρίδας</w:t>
      </w:r>
      <w:r>
        <w:rPr>
          <w:rFonts w:eastAsia="Times New Roman"/>
          <w:szCs w:val="24"/>
        </w:rPr>
        <w:t>.</w:t>
      </w:r>
      <w:r w:rsidRPr="00CF05C3">
        <w:rPr>
          <w:rFonts w:eastAsia="Times New Roman"/>
          <w:szCs w:val="24"/>
        </w:rPr>
        <w:t xml:space="preserve"> </w:t>
      </w:r>
    </w:p>
    <w:p w14:paraId="1789E8B8" w14:textId="77777777" w:rsidR="00690103" w:rsidRDefault="0001178F">
      <w:pPr>
        <w:spacing w:line="600" w:lineRule="auto"/>
        <w:ind w:firstLine="720"/>
        <w:jc w:val="both"/>
        <w:rPr>
          <w:rFonts w:eastAsia="Times New Roman"/>
          <w:szCs w:val="24"/>
        </w:rPr>
      </w:pPr>
      <w:r w:rsidRPr="00CF05C3">
        <w:rPr>
          <w:rFonts w:eastAsia="Times New Roman"/>
          <w:szCs w:val="24"/>
        </w:rPr>
        <w:t>Ναι</w:t>
      </w:r>
      <w:r>
        <w:rPr>
          <w:rFonts w:eastAsia="Times New Roman"/>
          <w:szCs w:val="24"/>
        </w:rPr>
        <w:t>,</w:t>
      </w:r>
      <w:r w:rsidRPr="00CF05C3">
        <w:rPr>
          <w:rFonts w:eastAsia="Times New Roman"/>
          <w:szCs w:val="24"/>
        </w:rPr>
        <w:t xml:space="preserve"> μπορούμε μαζί να κάνουμε την Ελλάδα μεγάλη</w:t>
      </w:r>
      <w:r>
        <w:rPr>
          <w:rFonts w:eastAsia="Times New Roman"/>
          <w:szCs w:val="24"/>
        </w:rPr>
        <w:t>,</w:t>
      </w:r>
      <w:r w:rsidRPr="00CF05C3">
        <w:rPr>
          <w:rFonts w:eastAsia="Times New Roman"/>
          <w:szCs w:val="24"/>
        </w:rPr>
        <w:t xml:space="preserve"> κυρίαρχη και ανεξάρτητη</w:t>
      </w:r>
      <w:r>
        <w:rPr>
          <w:rFonts w:eastAsia="Times New Roman"/>
          <w:szCs w:val="24"/>
        </w:rPr>
        <w:t>,</w:t>
      </w:r>
      <w:r w:rsidRPr="00CF05C3">
        <w:rPr>
          <w:rFonts w:eastAsia="Times New Roman"/>
          <w:szCs w:val="24"/>
        </w:rPr>
        <w:t xml:space="preserve"> την εθνική ανάπτυξη και την αυτάρκεια</w:t>
      </w:r>
      <w:r>
        <w:rPr>
          <w:rFonts w:eastAsia="Times New Roman"/>
          <w:szCs w:val="24"/>
        </w:rPr>
        <w:t>,</w:t>
      </w:r>
      <w:r w:rsidRPr="00CF05C3">
        <w:rPr>
          <w:rFonts w:eastAsia="Times New Roman"/>
          <w:szCs w:val="24"/>
        </w:rPr>
        <w:t xml:space="preserve"> να κάνουμε την κοινωνία δίκαιη με ίσες ευκαιρίες για όλους</w:t>
      </w:r>
      <w:r>
        <w:rPr>
          <w:rFonts w:eastAsia="Times New Roman"/>
          <w:szCs w:val="24"/>
        </w:rPr>
        <w:t>,</w:t>
      </w:r>
      <w:r w:rsidRPr="00CF05C3">
        <w:rPr>
          <w:rFonts w:eastAsia="Times New Roman"/>
          <w:szCs w:val="24"/>
        </w:rPr>
        <w:t xml:space="preserve"> τις Ελληνίδες και τους Έλληνες ξανά υπερήφανους</w:t>
      </w:r>
      <w:r>
        <w:rPr>
          <w:rFonts w:eastAsia="Times New Roman"/>
          <w:szCs w:val="24"/>
        </w:rPr>
        <w:t>.</w:t>
      </w:r>
      <w:r w:rsidRPr="00CF05C3">
        <w:rPr>
          <w:rFonts w:eastAsia="Times New Roman"/>
          <w:szCs w:val="24"/>
        </w:rPr>
        <w:t xml:space="preserve"> Το εθνικιστικό κίνημα μ</w:t>
      </w:r>
      <w:r w:rsidRPr="00CF05C3">
        <w:rPr>
          <w:rFonts w:eastAsia="Times New Roman"/>
          <w:szCs w:val="24"/>
        </w:rPr>
        <w:t>πορεί και πρέπει να φέρει τη Χρυσή Αυγή του Ελληνισμού</w:t>
      </w:r>
      <w:r>
        <w:rPr>
          <w:rFonts w:eastAsia="Times New Roman"/>
          <w:szCs w:val="24"/>
        </w:rPr>
        <w:t>.</w:t>
      </w:r>
      <w:r w:rsidRPr="00CF05C3">
        <w:rPr>
          <w:rFonts w:eastAsia="Times New Roman"/>
          <w:szCs w:val="24"/>
        </w:rPr>
        <w:t xml:space="preserve"> </w:t>
      </w:r>
    </w:p>
    <w:p w14:paraId="1789E8B9" w14:textId="77777777" w:rsidR="00690103" w:rsidRDefault="0001178F">
      <w:pPr>
        <w:spacing w:line="600" w:lineRule="auto"/>
        <w:ind w:firstLine="720"/>
        <w:jc w:val="center"/>
        <w:rPr>
          <w:rFonts w:eastAsia="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Χρυσής Αυγής</w:t>
      </w:r>
      <w:r>
        <w:rPr>
          <w:rFonts w:eastAsia="Times New Roman" w:cs="Times New Roman"/>
          <w:szCs w:val="24"/>
        </w:rPr>
        <w:t>)</w:t>
      </w:r>
    </w:p>
    <w:p w14:paraId="1789E8BA" w14:textId="77777777" w:rsidR="00690103" w:rsidRDefault="0001178F">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sidRPr="00CF05C3">
        <w:rPr>
          <w:rFonts w:eastAsia="Times New Roman"/>
          <w:szCs w:val="24"/>
        </w:rPr>
        <w:t xml:space="preserve"> </w:t>
      </w:r>
      <w:r>
        <w:rPr>
          <w:rFonts w:eastAsia="Times New Roman"/>
          <w:szCs w:val="24"/>
        </w:rPr>
        <w:t>Ευχαριστώ, κύριε συνάδελφε.</w:t>
      </w:r>
    </w:p>
    <w:p w14:paraId="1789E8BB" w14:textId="77777777" w:rsidR="00690103" w:rsidRDefault="0001178F">
      <w:pPr>
        <w:spacing w:line="600" w:lineRule="auto"/>
        <w:ind w:firstLine="720"/>
        <w:jc w:val="both"/>
        <w:rPr>
          <w:rFonts w:eastAsia="Times New Roman"/>
          <w:b/>
          <w:szCs w:val="24"/>
        </w:rPr>
      </w:pPr>
      <w:r>
        <w:rPr>
          <w:rFonts w:eastAsia="Times New Roman"/>
          <w:szCs w:val="24"/>
        </w:rPr>
        <w:t xml:space="preserve">Ο συνάδελφος κ. Σπύρος </w:t>
      </w:r>
      <w:proofErr w:type="spellStart"/>
      <w:r>
        <w:rPr>
          <w:rFonts w:eastAsia="Times New Roman"/>
          <w:szCs w:val="24"/>
        </w:rPr>
        <w:t>Δανέλλης</w:t>
      </w:r>
      <w:proofErr w:type="spellEnd"/>
      <w:r>
        <w:rPr>
          <w:rFonts w:eastAsia="Times New Roman"/>
          <w:szCs w:val="24"/>
        </w:rPr>
        <w:t xml:space="preserve"> έχει τον λόγο.</w:t>
      </w:r>
    </w:p>
    <w:p w14:paraId="1789E8BC" w14:textId="77777777" w:rsidR="00690103" w:rsidRDefault="0001178F">
      <w:pPr>
        <w:spacing w:line="600" w:lineRule="auto"/>
        <w:ind w:firstLine="720"/>
        <w:jc w:val="both"/>
        <w:rPr>
          <w:rFonts w:eastAsia="Times New Roman"/>
          <w:szCs w:val="24"/>
        </w:rPr>
      </w:pPr>
      <w:r>
        <w:rPr>
          <w:rFonts w:eastAsia="Times New Roman"/>
          <w:b/>
          <w:szCs w:val="24"/>
        </w:rPr>
        <w:t xml:space="preserve">ΣΠΥΡΙΔΩΝ </w:t>
      </w:r>
      <w:r>
        <w:rPr>
          <w:rFonts w:eastAsia="Times New Roman"/>
          <w:b/>
          <w:szCs w:val="24"/>
        </w:rPr>
        <w:t xml:space="preserve">ΔΑΝΕΛΛΗΣ: </w:t>
      </w:r>
      <w:r w:rsidRPr="00CF05C3">
        <w:rPr>
          <w:rFonts w:eastAsia="Times New Roman"/>
          <w:szCs w:val="24"/>
        </w:rPr>
        <w:t>Ε</w:t>
      </w:r>
      <w:r>
        <w:rPr>
          <w:rFonts w:eastAsia="Times New Roman"/>
          <w:szCs w:val="24"/>
        </w:rPr>
        <w:t>υχαριστώ, κύριε Πρόεδρ</w:t>
      </w:r>
      <w:r>
        <w:rPr>
          <w:rFonts w:eastAsia="Times New Roman"/>
          <w:szCs w:val="24"/>
        </w:rPr>
        <w:t xml:space="preserve">ε. Ευχαριστώ </w:t>
      </w:r>
      <w:r w:rsidRPr="00CF05C3">
        <w:rPr>
          <w:rFonts w:eastAsia="Times New Roman"/>
          <w:szCs w:val="24"/>
        </w:rPr>
        <w:t xml:space="preserve">τους συναδέλφους που μου παραχώρησαν τη σειρά </w:t>
      </w:r>
      <w:r>
        <w:rPr>
          <w:rFonts w:eastAsia="Times New Roman"/>
          <w:szCs w:val="24"/>
        </w:rPr>
        <w:t>τους.</w:t>
      </w:r>
    </w:p>
    <w:p w14:paraId="1789E8BD" w14:textId="77777777" w:rsidR="00690103" w:rsidRDefault="0001178F">
      <w:pPr>
        <w:spacing w:line="600" w:lineRule="auto"/>
        <w:ind w:firstLine="720"/>
        <w:jc w:val="both"/>
        <w:rPr>
          <w:rFonts w:eastAsia="Times New Roman"/>
          <w:szCs w:val="24"/>
        </w:rPr>
      </w:pPr>
      <w:r>
        <w:rPr>
          <w:rFonts w:eastAsia="Times New Roman"/>
          <w:szCs w:val="24"/>
        </w:rPr>
        <w:t>Κυρίες και κύριοι συνάδελφοι,</w:t>
      </w:r>
      <w:r w:rsidRPr="00CF05C3">
        <w:rPr>
          <w:rFonts w:eastAsia="Times New Roman"/>
          <w:szCs w:val="24"/>
        </w:rPr>
        <w:t xml:space="preserve"> θα ξεκινήσ</w:t>
      </w:r>
      <w:r>
        <w:rPr>
          <w:rFonts w:eastAsia="Times New Roman"/>
          <w:szCs w:val="24"/>
        </w:rPr>
        <w:t>ω με</w:t>
      </w:r>
      <w:r w:rsidRPr="00CF05C3">
        <w:rPr>
          <w:rFonts w:eastAsia="Times New Roman"/>
          <w:szCs w:val="24"/>
        </w:rPr>
        <w:t xml:space="preserve"> τη μεγάλη εικόνα και</w:t>
      </w:r>
      <w:r>
        <w:rPr>
          <w:rFonts w:eastAsia="Times New Roman"/>
          <w:szCs w:val="24"/>
        </w:rPr>
        <w:t xml:space="preserve"> η</w:t>
      </w:r>
      <w:r w:rsidRPr="00CF05C3">
        <w:rPr>
          <w:rFonts w:eastAsia="Times New Roman"/>
          <w:szCs w:val="24"/>
        </w:rPr>
        <w:t xml:space="preserve"> μεγάλη εικόνα δεν είναι άλλο από την Κοινή Αγροτική Πολιτική και το πώς αυτή θα αλλάξει μετά το 2020</w:t>
      </w:r>
      <w:r>
        <w:rPr>
          <w:rFonts w:eastAsia="Times New Roman"/>
          <w:szCs w:val="24"/>
        </w:rPr>
        <w:t>,</w:t>
      </w:r>
      <w:r w:rsidRPr="00CF05C3">
        <w:rPr>
          <w:rFonts w:eastAsia="Times New Roman"/>
          <w:szCs w:val="24"/>
        </w:rPr>
        <w:t xml:space="preserve"> δηλαδή μεθαύριο</w:t>
      </w:r>
      <w:r>
        <w:rPr>
          <w:rFonts w:eastAsia="Times New Roman"/>
          <w:szCs w:val="24"/>
        </w:rPr>
        <w:t>.</w:t>
      </w:r>
    </w:p>
    <w:p w14:paraId="1789E8BE" w14:textId="77777777" w:rsidR="00690103" w:rsidRDefault="0001178F">
      <w:pPr>
        <w:spacing w:line="600" w:lineRule="auto"/>
        <w:ind w:firstLine="720"/>
        <w:jc w:val="both"/>
        <w:rPr>
          <w:rFonts w:eastAsia="Times New Roman"/>
          <w:szCs w:val="24"/>
        </w:rPr>
      </w:pPr>
      <w:r w:rsidRPr="00CF05C3">
        <w:rPr>
          <w:rFonts w:eastAsia="Times New Roman"/>
          <w:szCs w:val="24"/>
        </w:rPr>
        <w:t>Σύμφ</w:t>
      </w:r>
      <w:r w:rsidRPr="00CF05C3">
        <w:rPr>
          <w:rFonts w:eastAsia="Times New Roman"/>
          <w:szCs w:val="24"/>
        </w:rPr>
        <w:t xml:space="preserve">ωνα με τις νομοθετικές προτάσεις </w:t>
      </w:r>
      <w:r>
        <w:rPr>
          <w:rFonts w:eastAsia="Times New Roman"/>
          <w:szCs w:val="24"/>
        </w:rPr>
        <w:t xml:space="preserve">της </w:t>
      </w:r>
      <w:r w:rsidRPr="00CF05C3">
        <w:rPr>
          <w:rFonts w:eastAsia="Times New Roman"/>
          <w:szCs w:val="24"/>
        </w:rPr>
        <w:t>Ευρωπαϊκής Επιτροπής για την ΚΑΠ</w:t>
      </w:r>
      <w:r>
        <w:rPr>
          <w:rFonts w:eastAsia="Times New Roman"/>
          <w:szCs w:val="24"/>
        </w:rPr>
        <w:t>,</w:t>
      </w:r>
      <w:r w:rsidRPr="00CF05C3">
        <w:rPr>
          <w:rFonts w:eastAsia="Times New Roman"/>
          <w:szCs w:val="24"/>
        </w:rPr>
        <w:t xml:space="preserve"> μετά το 2020 επιχειρείται η βελτίωση της αειφόρου ανάπτυξης</w:t>
      </w:r>
      <w:r>
        <w:rPr>
          <w:rFonts w:eastAsia="Times New Roman"/>
          <w:szCs w:val="24"/>
        </w:rPr>
        <w:t>, γ</w:t>
      </w:r>
      <w:r w:rsidRPr="00CF05C3">
        <w:rPr>
          <w:rFonts w:eastAsia="Times New Roman"/>
          <w:szCs w:val="24"/>
        </w:rPr>
        <w:t>εωργίας και υπαίθρου μέσω της επίτευξης τριών γενικών στόχων</w:t>
      </w:r>
      <w:r>
        <w:rPr>
          <w:rFonts w:eastAsia="Times New Roman"/>
          <w:szCs w:val="24"/>
        </w:rPr>
        <w:t>,</w:t>
      </w:r>
      <w:r w:rsidRPr="00CF05C3">
        <w:rPr>
          <w:rFonts w:eastAsia="Times New Roman"/>
          <w:szCs w:val="24"/>
        </w:rPr>
        <w:t xml:space="preserve"> οι οποίοι συνοψίζονται στα εξής</w:t>
      </w:r>
      <w:r>
        <w:rPr>
          <w:rFonts w:eastAsia="Times New Roman"/>
          <w:szCs w:val="24"/>
        </w:rPr>
        <w:t>: Πρώτον,</w:t>
      </w:r>
      <w:r w:rsidRPr="00CF05C3">
        <w:rPr>
          <w:rFonts w:eastAsia="Times New Roman"/>
          <w:szCs w:val="24"/>
        </w:rPr>
        <w:t xml:space="preserve"> στην προώθηση του έξ</w:t>
      </w:r>
      <w:r w:rsidRPr="00CF05C3">
        <w:rPr>
          <w:rFonts w:eastAsia="Times New Roman"/>
          <w:szCs w:val="24"/>
        </w:rPr>
        <w:t>υπν</w:t>
      </w:r>
      <w:r>
        <w:rPr>
          <w:rFonts w:eastAsia="Times New Roman"/>
          <w:szCs w:val="24"/>
        </w:rPr>
        <w:t xml:space="preserve">ου ανθεκτικού </w:t>
      </w:r>
      <w:r w:rsidRPr="00CF05C3">
        <w:rPr>
          <w:rFonts w:eastAsia="Times New Roman"/>
          <w:szCs w:val="24"/>
        </w:rPr>
        <w:t>και διαφοροποιημένο</w:t>
      </w:r>
      <w:r>
        <w:rPr>
          <w:rFonts w:eastAsia="Times New Roman"/>
          <w:szCs w:val="24"/>
        </w:rPr>
        <w:t>υ</w:t>
      </w:r>
      <w:r w:rsidRPr="00CF05C3">
        <w:rPr>
          <w:rFonts w:eastAsia="Times New Roman"/>
          <w:szCs w:val="24"/>
        </w:rPr>
        <w:t xml:space="preserve"> γεωργικού τομέα που θα διασφαλίζει τη διατροφική επάρκεια και </w:t>
      </w:r>
      <w:r>
        <w:rPr>
          <w:rFonts w:eastAsia="Times New Roman"/>
          <w:szCs w:val="24"/>
        </w:rPr>
        <w:t>π</w:t>
      </w:r>
      <w:r w:rsidRPr="00CF05C3">
        <w:rPr>
          <w:rFonts w:eastAsia="Times New Roman"/>
          <w:szCs w:val="24"/>
        </w:rPr>
        <w:t>οιότητα</w:t>
      </w:r>
      <w:r>
        <w:rPr>
          <w:rFonts w:eastAsia="Times New Roman"/>
          <w:szCs w:val="24"/>
        </w:rPr>
        <w:t>.</w:t>
      </w:r>
      <w:r w:rsidRPr="00CF05C3">
        <w:rPr>
          <w:rFonts w:eastAsia="Times New Roman"/>
          <w:szCs w:val="24"/>
        </w:rPr>
        <w:t xml:space="preserve"> </w:t>
      </w:r>
      <w:r>
        <w:rPr>
          <w:rFonts w:eastAsia="Times New Roman"/>
          <w:szCs w:val="24"/>
        </w:rPr>
        <w:t xml:space="preserve">Δεύτερον, </w:t>
      </w:r>
      <w:r w:rsidRPr="00CF05C3">
        <w:rPr>
          <w:rFonts w:eastAsia="Times New Roman"/>
          <w:szCs w:val="24"/>
        </w:rPr>
        <w:t>στην προστασία του περιβάλλοντος και των φυσικών πόρων</w:t>
      </w:r>
      <w:r>
        <w:rPr>
          <w:rFonts w:eastAsia="Times New Roman"/>
          <w:szCs w:val="24"/>
        </w:rPr>
        <w:t>,</w:t>
      </w:r>
      <w:r w:rsidRPr="00CF05C3">
        <w:rPr>
          <w:rFonts w:eastAsia="Times New Roman"/>
          <w:szCs w:val="24"/>
        </w:rPr>
        <w:t xml:space="preserve"> όπως και στην κατα</w:t>
      </w:r>
      <w:r>
        <w:rPr>
          <w:rFonts w:eastAsia="Times New Roman"/>
          <w:szCs w:val="24"/>
        </w:rPr>
        <w:t xml:space="preserve">πολέμηση </w:t>
      </w:r>
      <w:r>
        <w:rPr>
          <w:rFonts w:eastAsia="Times New Roman"/>
          <w:szCs w:val="24"/>
        </w:rPr>
        <w:lastRenderedPageBreak/>
        <w:t xml:space="preserve">της κλιματικής αλλαγής. Και τρίτον, </w:t>
      </w:r>
      <w:r w:rsidRPr="00CF05C3">
        <w:rPr>
          <w:rFonts w:eastAsia="Times New Roman"/>
          <w:szCs w:val="24"/>
        </w:rPr>
        <w:t>στη διασφάλιση τη</w:t>
      </w:r>
      <w:r w:rsidRPr="00CF05C3">
        <w:rPr>
          <w:rFonts w:eastAsia="Times New Roman"/>
          <w:szCs w:val="24"/>
        </w:rPr>
        <w:t xml:space="preserve">ς κοινωνικής συνοχής των αγροτικών περιοχών και της αύξησης του </w:t>
      </w:r>
      <w:r>
        <w:rPr>
          <w:rFonts w:eastAsia="Times New Roman"/>
          <w:szCs w:val="24"/>
        </w:rPr>
        <w:t>α</w:t>
      </w:r>
      <w:r w:rsidRPr="00CF05C3">
        <w:rPr>
          <w:rFonts w:eastAsia="Times New Roman"/>
          <w:szCs w:val="24"/>
        </w:rPr>
        <w:t>γροτικού εισοδήματος</w:t>
      </w:r>
      <w:r>
        <w:rPr>
          <w:rFonts w:eastAsia="Times New Roman"/>
          <w:szCs w:val="24"/>
        </w:rPr>
        <w:t xml:space="preserve">. </w:t>
      </w:r>
      <w:r w:rsidRPr="00CF05C3">
        <w:rPr>
          <w:rFonts w:eastAsia="Times New Roman"/>
          <w:szCs w:val="24"/>
        </w:rPr>
        <w:t>Αυτοί οι τρεις στόχοι δη</w:t>
      </w:r>
      <w:r>
        <w:rPr>
          <w:rFonts w:eastAsia="Times New Roman"/>
          <w:szCs w:val="24"/>
        </w:rPr>
        <w:t>μιουργούν στην πραγματικότητα μι</w:t>
      </w:r>
      <w:r w:rsidRPr="00CF05C3">
        <w:rPr>
          <w:rFonts w:eastAsia="Times New Roman"/>
          <w:szCs w:val="24"/>
        </w:rPr>
        <w:t xml:space="preserve">α εξαιρετικά δύσκολη εξίσωση βεβαίως και αυτό γιατί καλούμαστε να συνδυάσουμε παραγωγικότητα </w:t>
      </w:r>
      <w:r>
        <w:rPr>
          <w:rFonts w:eastAsia="Times New Roman"/>
          <w:szCs w:val="24"/>
        </w:rPr>
        <w:t>με</w:t>
      </w:r>
      <w:r w:rsidRPr="00CF05C3">
        <w:rPr>
          <w:rFonts w:eastAsia="Times New Roman"/>
          <w:szCs w:val="24"/>
        </w:rPr>
        <w:t xml:space="preserve"> ανταγωνιστικότητα</w:t>
      </w:r>
      <w:r>
        <w:rPr>
          <w:rFonts w:eastAsia="Times New Roman"/>
          <w:szCs w:val="24"/>
        </w:rPr>
        <w:t>,</w:t>
      </w:r>
      <w:r w:rsidRPr="00CF05C3">
        <w:rPr>
          <w:rFonts w:eastAsia="Times New Roman"/>
          <w:szCs w:val="24"/>
        </w:rPr>
        <w:t xml:space="preserve"> σεβόμενοι το περιβάλλον</w:t>
      </w:r>
      <w:r>
        <w:rPr>
          <w:rFonts w:eastAsia="Times New Roman"/>
          <w:szCs w:val="24"/>
        </w:rPr>
        <w:t>,</w:t>
      </w:r>
      <w:r w:rsidRPr="00CF05C3">
        <w:rPr>
          <w:rFonts w:eastAsia="Times New Roman"/>
          <w:szCs w:val="24"/>
        </w:rPr>
        <w:t xml:space="preserve"> αλ</w:t>
      </w:r>
      <w:r>
        <w:rPr>
          <w:rFonts w:eastAsia="Times New Roman"/>
          <w:szCs w:val="24"/>
        </w:rPr>
        <w:t>λά και προστατεύοντάς το</w:t>
      </w:r>
      <w:r w:rsidRPr="00CF05C3">
        <w:rPr>
          <w:rFonts w:eastAsia="Times New Roman"/>
          <w:szCs w:val="24"/>
        </w:rPr>
        <w:t xml:space="preserve"> παράλληλα</w:t>
      </w:r>
      <w:r>
        <w:rPr>
          <w:rFonts w:eastAsia="Times New Roman"/>
          <w:szCs w:val="24"/>
        </w:rPr>
        <w:t>.</w:t>
      </w:r>
    </w:p>
    <w:p w14:paraId="1789E8BF" w14:textId="77777777" w:rsidR="00690103" w:rsidRDefault="0001178F">
      <w:pPr>
        <w:spacing w:line="600" w:lineRule="auto"/>
        <w:ind w:firstLine="720"/>
        <w:jc w:val="both"/>
        <w:rPr>
          <w:rFonts w:eastAsia="Times New Roman"/>
          <w:szCs w:val="24"/>
        </w:rPr>
      </w:pPr>
      <w:r>
        <w:rPr>
          <w:rFonts w:eastAsia="Times New Roman"/>
          <w:szCs w:val="24"/>
        </w:rPr>
        <w:t>Α</w:t>
      </w:r>
      <w:r w:rsidRPr="00CF05C3">
        <w:rPr>
          <w:rFonts w:eastAsia="Times New Roman"/>
          <w:szCs w:val="24"/>
        </w:rPr>
        <w:t xml:space="preserve">υτό που </w:t>
      </w:r>
      <w:r>
        <w:rPr>
          <w:rFonts w:eastAsia="Times New Roman"/>
          <w:szCs w:val="24"/>
        </w:rPr>
        <w:t>ζ</w:t>
      </w:r>
      <w:r w:rsidRPr="00CF05C3">
        <w:rPr>
          <w:rFonts w:eastAsia="Times New Roman"/>
          <w:szCs w:val="24"/>
        </w:rPr>
        <w:t xml:space="preserve">ητείται από τον Ευρωπαίο και </w:t>
      </w:r>
      <w:r>
        <w:rPr>
          <w:rFonts w:eastAsia="Times New Roman"/>
          <w:szCs w:val="24"/>
        </w:rPr>
        <w:t>ε</w:t>
      </w:r>
      <w:r w:rsidRPr="00CF05C3">
        <w:rPr>
          <w:rFonts w:eastAsia="Times New Roman"/>
          <w:szCs w:val="24"/>
        </w:rPr>
        <w:t>πομένως τον Έλληνα αγρότη είναι ο εκσυγχρονισμός της παραγωγικής διαδικασίας και η απομάκρυνσή του από τα παλιά μοντέλα</w:t>
      </w:r>
      <w:r>
        <w:rPr>
          <w:rFonts w:eastAsia="Times New Roman"/>
          <w:szCs w:val="24"/>
        </w:rPr>
        <w:t>. Είναι ένα άλμα τεράστιο, ιδιαι</w:t>
      </w:r>
      <w:r>
        <w:rPr>
          <w:rFonts w:eastAsia="Times New Roman"/>
          <w:szCs w:val="24"/>
        </w:rPr>
        <w:t>τέρως βεβαίως</w:t>
      </w:r>
      <w:r w:rsidRPr="00CF05C3">
        <w:rPr>
          <w:rFonts w:eastAsia="Times New Roman"/>
          <w:szCs w:val="24"/>
        </w:rPr>
        <w:t xml:space="preserve"> </w:t>
      </w:r>
      <w:r>
        <w:rPr>
          <w:rFonts w:eastAsia="Times New Roman"/>
          <w:szCs w:val="24"/>
        </w:rPr>
        <w:t>για εμάς.</w:t>
      </w:r>
    </w:p>
    <w:p w14:paraId="1789E8C0" w14:textId="77777777" w:rsidR="00690103" w:rsidRDefault="0001178F">
      <w:pPr>
        <w:spacing w:line="600" w:lineRule="auto"/>
        <w:ind w:firstLine="720"/>
        <w:jc w:val="both"/>
        <w:rPr>
          <w:rFonts w:eastAsia="Times New Roman"/>
          <w:szCs w:val="24"/>
        </w:rPr>
      </w:pPr>
      <w:r>
        <w:rPr>
          <w:rFonts w:eastAsia="Times New Roman"/>
          <w:szCs w:val="24"/>
        </w:rPr>
        <w:t>Ποια, όμως, είναι η ουσιαστική αλλαγή του όλου μοντέλου που προτείνει σήμερα η Κομισιόν; Η αλλαγή έγκειται στο</w:t>
      </w:r>
      <w:r w:rsidRPr="00CF05C3">
        <w:rPr>
          <w:rFonts w:eastAsia="Times New Roman"/>
          <w:szCs w:val="24"/>
        </w:rPr>
        <w:t xml:space="preserve"> πώς θα είναι </w:t>
      </w:r>
      <w:proofErr w:type="spellStart"/>
      <w:r w:rsidRPr="00CF05C3">
        <w:rPr>
          <w:rFonts w:eastAsia="Times New Roman"/>
          <w:szCs w:val="24"/>
        </w:rPr>
        <w:t>διαχειρίσιμη</w:t>
      </w:r>
      <w:proofErr w:type="spellEnd"/>
      <w:r w:rsidRPr="00CF05C3">
        <w:rPr>
          <w:rFonts w:eastAsia="Times New Roman"/>
          <w:szCs w:val="24"/>
        </w:rPr>
        <w:t xml:space="preserve"> η νέα ΚΑΠ ως πολιτική συνολικά</w:t>
      </w:r>
      <w:r>
        <w:rPr>
          <w:rFonts w:eastAsia="Times New Roman"/>
          <w:szCs w:val="24"/>
        </w:rPr>
        <w:t>.</w:t>
      </w:r>
      <w:r w:rsidRPr="00CF05C3">
        <w:rPr>
          <w:rFonts w:eastAsia="Times New Roman"/>
          <w:szCs w:val="24"/>
        </w:rPr>
        <w:t xml:space="preserve"> </w:t>
      </w:r>
      <w:r>
        <w:rPr>
          <w:rFonts w:eastAsia="Times New Roman"/>
          <w:szCs w:val="24"/>
        </w:rPr>
        <w:t>Ο</w:t>
      </w:r>
      <w:r w:rsidRPr="00487739">
        <w:rPr>
          <w:rFonts w:eastAsia="Times New Roman"/>
          <w:szCs w:val="24"/>
        </w:rPr>
        <w:t xml:space="preserve">ι δείκτες θα καθορίζονται σε </w:t>
      </w:r>
      <w:r>
        <w:rPr>
          <w:rFonts w:eastAsia="Times New Roman"/>
          <w:szCs w:val="24"/>
        </w:rPr>
        <w:t>ε</w:t>
      </w:r>
      <w:r w:rsidRPr="00487739">
        <w:rPr>
          <w:rFonts w:eastAsia="Times New Roman"/>
          <w:szCs w:val="24"/>
        </w:rPr>
        <w:t>υρωπαϊκό επίπεδο και θα προσαρμό</w:t>
      </w:r>
      <w:r w:rsidRPr="00487739">
        <w:rPr>
          <w:rFonts w:eastAsia="Times New Roman"/>
          <w:szCs w:val="24"/>
        </w:rPr>
        <w:t xml:space="preserve">ζονται σε </w:t>
      </w:r>
      <w:r>
        <w:rPr>
          <w:rFonts w:eastAsia="Times New Roman"/>
          <w:szCs w:val="24"/>
        </w:rPr>
        <w:t>ε</w:t>
      </w:r>
      <w:r w:rsidRPr="00487739">
        <w:rPr>
          <w:rFonts w:eastAsia="Times New Roman"/>
          <w:szCs w:val="24"/>
        </w:rPr>
        <w:t>θνικό</w:t>
      </w:r>
      <w:r>
        <w:rPr>
          <w:rFonts w:eastAsia="Times New Roman"/>
          <w:szCs w:val="24"/>
        </w:rPr>
        <w:t>.</w:t>
      </w:r>
      <w:r w:rsidRPr="00487739">
        <w:rPr>
          <w:rFonts w:eastAsia="Times New Roman"/>
          <w:szCs w:val="24"/>
        </w:rPr>
        <w:t xml:space="preserve"> </w:t>
      </w:r>
      <w:r>
        <w:rPr>
          <w:rFonts w:eastAsia="Times New Roman"/>
          <w:szCs w:val="24"/>
        </w:rPr>
        <w:t xml:space="preserve">Είναι περιττό να αναφερθεί πως, </w:t>
      </w:r>
      <w:r w:rsidRPr="00487739">
        <w:rPr>
          <w:rFonts w:eastAsia="Times New Roman"/>
          <w:szCs w:val="24"/>
        </w:rPr>
        <w:t>αν οι στόχοι των</w:t>
      </w:r>
      <w:r>
        <w:rPr>
          <w:rFonts w:eastAsia="Times New Roman"/>
          <w:szCs w:val="24"/>
        </w:rPr>
        <w:t xml:space="preserve"> επιμέρους εθνικών σχεδίων της ΚΑΠ</w:t>
      </w:r>
      <w:r w:rsidRPr="00487739">
        <w:rPr>
          <w:rFonts w:eastAsia="Times New Roman"/>
          <w:szCs w:val="24"/>
        </w:rPr>
        <w:t xml:space="preserve"> </w:t>
      </w:r>
      <w:r>
        <w:rPr>
          <w:rFonts w:eastAsia="Times New Roman"/>
          <w:szCs w:val="24"/>
        </w:rPr>
        <w:t>δ</w:t>
      </w:r>
      <w:r w:rsidRPr="00487739">
        <w:rPr>
          <w:rFonts w:eastAsia="Times New Roman"/>
          <w:szCs w:val="24"/>
        </w:rPr>
        <w:t>εν επιτευχθούν</w:t>
      </w:r>
      <w:r>
        <w:rPr>
          <w:rFonts w:eastAsia="Times New Roman"/>
          <w:szCs w:val="24"/>
        </w:rPr>
        <w:t>,</w:t>
      </w:r>
      <w:r w:rsidRPr="00487739">
        <w:rPr>
          <w:rFonts w:eastAsia="Times New Roman"/>
          <w:szCs w:val="24"/>
        </w:rPr>
        <w:t xml:space="preserve"> κόβεται η χρηματοδότηση</w:t>
      </w:r>
      <w:r>
        <w:rPr>
          <w:rFonts w:eastAsia="Times New Roman"/>
          <w:szCs w:val="24"/>
        </w:rPr>
        <w:t>.</w:t>
      </w:r>
      <w:r w:rsidRPr="00487739">
        <w:rPr>
          <w:rFonts w:eastAsia="Times New Roman"/>
          <w:szCs w:val="24"/>
        </w:rPr>
        <w:t xml:space="preserve"> </w:t>
      </w:r>
      <w:r>
        <w:rPr>
          <w:rFonts w:eastAsia="Times New Roman"/>
          <w:szCs w:val="24"/>
        </w:rPr>
        <w:t>Α</w:t>
      </w:r>
      <w:r w:rsidRPr="00487739">
        <w:rPr>
          <w:rFonts w:eastAsia="Times New Roman"/>
          <w:szCs w:val="24"/>
        </w:rPr>
        <w:t>υτό</w:t>
      </w:r>
      <w:r>
        <w:rPr>
          <w:rFonts w:eastAsia="Times New Roman"/>
          <w:szCs w:val="24"/>
        </w:rPr>
        <w:t>,</w:t>
      </w:r>
      <w:r w:rsidRPr="00487739">
        <w:rPr>
          <w:rFonts w:eastAsia="Times New Roman"/>
          <w:szCs w:val="24"/>
        </w:rPr>
        <w:t xml:space="preserve"> επιπλέον</w:t>
      </w:r>
      <w:r>
        <w:rPr>
          <w:rFonts w:eastAsia="Times New Roman"/>
          <w:szCs w:val="24"/>
        </w:rPr>
        <w:t>,</w:t>
      </w:r>
      <w:r w:rsidRPr="00487739">
        <w:rPr>
          <w:rFonts w:eastAsia="Times New Roman"/>
          <w:szCs w:val="24"/>
        </w:rPr>
        <w:t xml:space="preserve"> θα ελέγχεται σε ετήσια βάση</w:t>
      </w:r>
      <w:r>
        <w:rPr>
          <w:rFonts w:eastAsia="Times New Roman"/>
          <w:szCs w:val="24"/>
        </w:rPr>
        <w:t>.</w:t>
      </w:r>
      <w:r w:rsidRPr="00487739">
        <w:rPr>
          <w:rFonts w:eastAsia="Times New Roman"/>
          <w:szCs w:val="24"/>
        </w:rPr>
        <w:t xml:space="preserve"> </w:t>
      </w:r>
      <w:r>
        <w:rPr>
          <w:rFonts w:eastAsia="Times New Roman"/>
          <w:szCs w:val="24"/>
        </w:rPr>
        <w:t>Α</w:t>
      </w:r>
      <w:r w:rsidRPr="00487739">
        <w:rPr>
          <w:rFonts w:eastAsia="Times New Roman"/>
          <w:szCs w:val="24"/>
        </w:rPr>
        <w:t xml:space="preserve">ν </w:t>
      </w:r>
      <w:r w:rsidRPr="00487739">
        <w:rPr>
          <w:rFonts w:eastAsia="Times New Roman"/>
          <w:szCs w:val="24"/>
        </w:rPr>
        <w:lastRenderedPageBreak/>
        <w:t>δεν έχουμε πετύχει πάνω από το 50% των στόχων</w:t>
      </w:r>
      <w:r>
        <w:rPr>
          <w:rFonts w:eastAsia="Times New Roman"/>
          <w:szCs w:val="24"/>
        </w:rPr>
        <w:t>,</w:t>
      </w:r>
      <w:r w:rsidRPr="00487739">
        <w:rPr>
          <w:rFonts w:eastAsia="Times New Roman"/>
          <w:szCs w:val="24"/>
        </w:rPr>
        <w:t xml:space="preserve"> θα διακόπτ</w:t>
      </w:r>
      <w:r>
        <w:rPr>
          <w:rFonts w:eastAsia="Times New Roman"/>
          <w:szCs w:val="24"/>
        </w:rPr>
        <w:t>εται</w:t>
      </w:r>
      <w:r w:rsidRPr="00487739">
        <w:rPr>
          <w:rFonts w:eastAsia="Times New Roman"/>
          <w:szCs w:val="24"/>
        </w:rPr>
        <w:t xml:space="preserve"> η χ</w:t>
      </w:r>
      <w:r w:rsidRPr="00487739">
        <w:rPr>
          <w:rFonts w:eastAsia="Times New Roman"/>
          <w:szCs w:val="24"/>
        </w:rPr>
        <w:t>ρηματοδότηση</w:t>
      </w:r>
      <w:r>
        <w:rPr>
          <w:rFonts w:eastAsia="Times New Roman"/>
          <w:szCs w:val="24"/>
        </w:rPr>
        <w:t>.</w:t>
      </w:r>
    </w:p>
    <w:p w14:paraId="1789E8C1" w14:textId="77777777" w:rsidR="00690103" w:rsidRDefault="0001178F">
      <w:pPr>
        <w:spacing w:line="600" w:lineRule="auto"/>
        <w:ind w:firstLine="720"/>
        <w:jc w:val="both"/>
        <w:rPr>
          <w:rFonts w:eastAsia="Times New Roman"/>
          <w:szCs w:val="24"/>
        </w:rPr>
      </w:pPr>
      <w:r w:rsidRPr="00487739">
        <w:rPr>
          <w:rFonts w:eastAsia="Times New Roman"/>
          <w:szCs w:val="24"/>
        </w:rPr>
        <w:t xml:space="preserve"> Άρα</w:t>
      </w:r>
      <w:r>
        <w:rPr>
          <w:rFonts w:eastAsia="Times New Roman"/>
          <w:szCs w:val="24"/>
        </w:rPr>
        <w:t>,</w:t>
      </w:r>
      <w:r w:rsidRPr="00487739">
        <w:rPr>
          <w:rFonts w:eastAsia="Times New Roman"/>
          <w:szCs w:val="24"/>
        </w:rPr>
        <w:t xml:space="preserve"> είναι αναγκαίο να προετοιμαστείς ως κράτος</w:t>
      </w:r>
      <w:r w:rsidRPr="00932067">
        <w:rPr>
          <w:rFonts w:eastAsia="Times New Roman"/>
          <w:szCs w:val="24"/>
        </w:rPr>
        <w:t xml:space="preserve"> </w:t>
      </w:r>
      <w:r w:rsidRPr="00487739">
        <w:rPr>
          <w:rFonts w:eastAsia="Times New Roman"/>
          <w:szCs w:val="24"/>
        </w:rPr>
        <w:t>-</w:t>
      </w:r>
      <w:r w:rsidRPr="00932067">
        <w:rPr>
          <w:rFonts w:eastAsia="Times New Roman"/>
          <w:szCs w:val="24"/>
        </w:rPr>
        <w:t xml:space="preserve"> </w:t>
      </w:r>
      <w:r w:rsidRPr="00487739">
        <w:rPr>
          <w:rFonts w:eastAsia="Times New Roman"/>
          <w:szCs w:val="24"/>
        </w:rPr>
        <w:t xml:space="preserve">μέλος και να χαράξεις ένα σοβαρό </w:t>
      </w:r>
      <w:r>
        <w:rPr>
          <w:rFonts w:eastAsia="Times New Roman"/>
          <w:szCs w:val="24"/>
        </w:rPr>
        <w:t>ε</w:t>
      </w:r>
      <w:r w:rsidRPr="00487739">
        <w:rPr>
          <w:rFonts w:eastAsia="Times New Roman"/>
          <w:szCs w:val="24"/>
        </w:rPr>
        <w:t xml:space="preserve">θνικό σχέδιο </w:t>
      </w:r>
      <w:r>
        <w:rPr>
          <w:rFonts w:eastAsia="Times New Roman"/>
          <w:szCs w:val="24"/>
        </w:rPr>
        <w:t>ΚΑΠ.</w:t>
      </w:r>
      <w:r w:rsidRPr="00487739">
        <w:rPr>
          <w:rFonts w:eastAsia="Times New Roman"/>
          <w:szCs w:val="24"/>
        </w:rPr>
        <w:t xml:space="preserve"> </w:t>
      </w:r>
      <w:r>
        <w:rPr>
          <w:rFonts w:eastAsia="Times New Roman"/>
          <w:szCs w:val="24"/>
        </w:rPr>
        <w:t>Σ</w:t>
      </w:r>
      <w:r w:rsidRPr="00487739">
        <w:rPr>
          <w:rFonts w:eastAsia="Times New Roman"/>
          <w:szCs w:val="24"/>
        </w:rPr>
        <w:t>ε αυτή την κατεύθυνση πρέπει να απαντήσουμε σε καίρια ερωτήματα</w:t>
      </w:r>
      <w:r>
        <w:rPr>
          <w:rFonts w:eastAsia="Times New Roman"/>
          <w:szCs w:val="24"/>
        </w:rPr>
        <w:t>: Π</w:t>
      </w:r>
      <w:r w:rsidRPr="00487739">
        <w:rPr>
          <w:rFonts w:eastAsia="Times New Roman"/>
          <w:szCs w:val="24"/>
        </w:rPr>
        <w:t xml:space="preserve">οια είναι η </w:t>
      </w:r>
      <w:r>
        <w:rPr>
          <w:rFonts w:eastAsia="Times New Roman"/>
          <w:szCs w:val="24"/>
        </w:rPr>
        <w:t>γ</w:t>
      </w:r>
      <w:r w:rsidRPr="00487739">
        <w:rPr>
          <w:rFonts w:eastAsia="Times New Roman"/>
          <w:szCs w:val="24"/>
        </w:rPr>
        <w:t xml:space="preserve">εωργία και η παραγωγή </w:t>
      </w:r>
      <w:r>
        <w:rPr>
          <w:rFonts w:eastAsia="Times New Roman"/>
          <w:szCs w:val="24"/>
        </w:rPr>
        <w:t>μας; Π</w:t>
      </w:r>
      <w:r w:rsidRPr="00487739">
        <w:rPr>
          <w:rFonts w:eastAsia="Times New Roman"/>
          <w:szCs w:val="24"/>
        </w:rPr>
        <w:t>οιοι είναι οι στόχοι μας και πο</w:t>
      </w:r>
      <w:r w:rsidRPr="00487739">
        <w:rPr>
          <w:rFonts w:eastAsia="Times New Roman"/>
          <w:szCs w:val="24"/>
        </w:rPr>
        <w:t>ια η σχέση τους με τους ευρωπαϊκούς</w:t>
      </w:r>
      <w:r>
        <w:rPr>
          <w:rFonts w:eastAsia="Times New Roman"/>
          <w:szCs w:val="24"/>
        </w:rPr>
        <w:t>;</w:t>
      </w:r>
      <w:r w:rsidRPr="00487739">
        <w:rPr>
          <w:rFonts w:eastAsia="Times New Roman"/>
          <w:szCs w:val="24"/>
        </w:rPr>
        <w:t xml:space="preserve"> </w:t>
      </w:r>
      <w:r>
        <w:rPr>
          <w:rFonts w:eastAsia="Times New Roman"/>
          <w:szCs w:val="24"/>
        </w:rPr>
        <w:t>Α</w:t>
      </w:r>
      <w:r w:rsidRPr="00487739">
        <w:rPr>
          <w:rFonts w:eastAsia="Times New Roman"/>
          <w:szCs w:val="24"/>
        </w:rPr>
        <w:t xml:space="preserve">παντούν στα ευρωπαϊκά </w:t>
      </w:r>
      <w:proofErr w:type="spellStart"/>
      <w:r w:rsidRPr="00487739">
        <w:rPr>
          <w:rFonts w:eastAsia="Times New Roman"/>
          <w:szCs w:val="24"/>
        </w:rPr>
        <w:t>standards</w:t>
      </w:r>
      <w:proofErr w:type="spellEnd"/>
      <w:r w:rsidRPr="00487739">
        <w:rPr>
          <w:rFonts w:eastAsia="Times New Roman"/>
          <w:szCs w:val="24"/>
        </w:rPr>
        <w:t xml:space="preserve"> σε σχέση με το περιβάλλον και το κλίμα</w:t>
      </w:r>
      <w:r>
        <w:rPr>
          <w:rFonts w:eastAsia="Times New Roman"/>
          <w:szCs w:val="24"/>
        </w:rPr>
        <w:t>;</w:t>
      </w:r>
      <w:r w:rsidRPr="00487739">
        <w:rPr>
          <w:rFonts w:eastAsia="Times New Roman"/>
          <w:szCs w:val="24"/>
        </w:rPr>
        <w:t xml:space="preserve"> </w:t>
      </w:r>
      <w:r>
        <w:rPr>
          <w:rFonts w:eastAsia="Times New Roman"/>
          <w:szCs w:val="24"/>
        </w:rPr>
        <w:t>Ε</w:t>
      </w:r>
      <w:r w:rsidRPr="00487739">
        <w:rPr>
          <w:rFonts w:eastAsia="Times New Roman"/>
          <w:szCs w:val="24"/>
        </w:rPr>
        <w:t>ίναι το όλο μοντέλο μας οικονομικά βιώσιμο</w:t>
      </w:r>
      <w:r>
        <w:rPr>
          <w:rFonts w:eastAsia="Times New Roman"/>
          <w:szCs w:val="24"/>
        </w:rPr>
        <w:t>;</w:t>
      </w:r>
      <w:r w:rsidRPr="00487739">
        <w:rPr>
          <w:rFonts w:eastAsia="Times New Roman"/>
          <w:szCs w:val="24"/>
        </w:rPr>
        <w:t xml:space="preserve"> </w:t>
      </w:r>
      <w:r>
        <w:rPr>
          <w:rFonts w:eastAsia="Times New Roman"/>
          <w:szCs w:val="24"/>
        </w:rPr>
        <w:t>Π</w:t>
      </w:r>
      <w:r w:rsidRPr="00487739">
        <w:rPr>
          <w:rFonts w:eastAsia="Times New Roman"/>
          <w:szCs w:val="24"/>
        </w:rPr>
        <w:t xml:space="preserve">ροσφέρει διατροφική </w:t>
      </w:r>
      <w:r>
        <w:rPr>
          <w:rFonts w:eastAsia="Times New Roman"/>
          <w:szCs w:val="24"/>
        </w:rPr>
        <w:t>επάρκεια</w:t>
      </w:r>
      <w:r w:rsidRPr="00487739">
        <w:rPr>
          <w:rFonts w:eastAsia="Times New Roman"/>
          <w:szCs w:val="24"/>
        </w:rPr>
        <w:t xml:space="preserve"> </w:t>
      </w:r>
      <w:r>
        <w:rPr>
          <w:rFonts w:eastAsia="Times New Roman"/>
          <w:szCs w:val="24"/>
        </w:rPr>
        <w:t>κ</w:t>
      </w:r>
      <w:r w:rsidRPr="00932067">
        <w:rPr>
          <w:rFonts w:eastAsia="Times New Roman"/>
          <w:szCs w:val="24"/>
        </w:rPr>
        <w:t>.</w:t>
      </w:r>
      <w:r>
        <w:rPr>
          <w:rFonts w:eastAsia="Times New Roman"/>
          <w:szCs w:val="24"/>
        </w:rPr>
        <w:t>λπ</w:t>
      </w:r>
      <w:r w:rsidRPr="00932067">
        <w:rPr>
          <w:rFonts w:eastAsia="Times New Roman"/>
          <w:szCs w:val="24"/>
        </w:rPr>
        <w:t>.</w:t>
      </w:r>
      <w:r>
        <w:rPr>
          <w:rFonts w:eastAsia="Times New Roman"/>
          <w:szCs w:val="24"/>
        </w:rPr>
        <w:t>;</w:t>
      </w:r>
      <w:r w:rsidRPr="00487739">
        <w:rPr>
          <w:rFonts w:eastAsia="Times New Roman"/>
          <w:szCs w:val="24"/>
        </w:rPr>
        <w:t xml:space="preserve"> </w:t>
      </w:r>
    </w:p>
    <w:p w14:paraId="1789E8C2" w14:textId="77777777" w:rsidR="00690103" w:rsidRDefault="0001178F">
      <w:pPr>
        <w:spacing w:line="600" w:lineRule="auto"/>
        <w:ind w:firstLine="720"/>
        <w:jc w:val="both"/>
        <w:rPr>
          <w:rFonts w:eastAsia="Times New Roman"/>
          <w:szCs w:val="24"/>
        </w:rPr>
      </w:pPr>
      <w:r w:rsidRPr="00487739">
        <w:rPr>
          <w:rFonts w:eastAsia="Times New Roman"/>
          <w:szCs w:val="24"/>
        </w:rPr>
        <w:t>Δυστυχώς</w:t>
      </w:r>
      <w:r>
        <w:rPr>
          <w:rFonts w:eastAsia="Times New Roman"/>
          <w:szCs w:val="24"/>
        </w:rPr>
        <w:t>,</w:t>
      </w:r>
      <w:r w:rsidRPr="00487739">
        <w:rPr>
          <w:rFonts w:eastAsia="Times New Roman"/>
          <w:szCs w:val="24"/>
        </w:rPr>
        <w:t xml:space="preserve"> </w:t>
      </w:r>
      <w:r>
        <w:rPr>
          <w:rFonts w:eastAsia="Times New Roman"/>
          <w:szCs w:val="24"/>
        </w:rPr>
        <w:t>ε</w:t>
      </w:r>
      <w:r w:rsidRPr="00487739">
        <w:rPr>
          <w:rFonts w:eastAsia="Times New Roman"/>
          <w:szCs w:val="24"/>
        </w:rPr>
        <w:t>δώ είμαστε ακόμη πολύ μακριά από όλα αυτά</w:t>
      </w:r>
      <w:r>
        <w:rPr>
          <w:rFonts w:eastAsia="Times New Roman"/>
          <w:szCs w:val="24"/>
        </w:rPr>
        <w:t>.</w:t>
      </w:r>
      <w:r w:rsidRPr="00487739">
        <w:rPr>
          <w:rFonts w:eastAsia="Times New Roman"/>
          <w:szCs w:val="24"/>
        </w:rPr>
        <w:t xml:space="preserve"> </w:t>
      </w:r>
      <w:r>
        <w:rPr>
          <w:rFonts w:eastAsia="Times New Roman"/>
          <w:szCs w:val="24"/>
        </w:rPr>
        <w:t>Κ</w:t>
      </w:r>
      <w:r w:rsidRPr="00487739">
        <w:rPr>
          <w:rFonts w:eastAsia="Times New Roman"/>
          <w:szCs w:val="24"/>
        </w:rPr>
        <w:t xml:space="preserve">αι </w:t>
      </w:r>
      <w:r w:rsidRPr="00487739">
        <w:rPr>
          <w:rFonts w:eastAsia="Times New Roman"/>
          <w:szCs w:val="24"/>
        </w:rPr>
        <w:t>σημειωτέον</w:t>
      </w:r>
      <w:r>
        <w:rPr>
          <w:rFonts w:eastAsia="Times New Roman"/>
          <w:szCs w:val="24"/>
        </w:rPr>
        <w:t>, η Κ</w:t>
      </w:r>
      <w:r w:rsidRPr="00487739">
        <w:rPr>
          <w:rFonts w:eastAsia="Times New Roman"/>
          <w:szCs w:val="24"/>
        </w:rPr>
        <w:t xml:space="preserve">ομισιόν </w:t>
      </w:r>
      <w:r>
        <w:rPr>
          <w:rFonts w:eastAsia="Times New Roman"/>
          <w:szCs w:val="24"/>
        </w:rPr>
        <w:t>κρατάει για τον εαυτό της μι</w:t>
      </w:r>
      <w:r w:rsidRPr="00487739">
        <w:rPr>
          <w:rFonts w:eastAsia="Times New Roman"/>
          <w:szCs w:val="24"/>
        </w:rPr>
        <w:t xml:space="preserve">α </w:t>
      </w:r>
      <w:proofErr w:type="spellStart"/>
      <w:r w:rsidRPr="00487739">
        <w:rPr>
          <w:rFonts w:eastAsia="Times New Roman"/>
          <w:szCs w:val="24"/>
        </w:rPr>
        <w:t>πανοπτική</w:t>
      </w:r>
      <w:proofErr w:type="spellEnd"/>
      <w:r w:rsidRPr="00487739">
        <w:rPr>
          <w:rFonts w:eastAsia="Times New Roman"/>
          <w:szCs w:val="24"/>
        </w:rPr>
        <w:t xml:space="preserve"> θεώρηση του </w:t>
      </w:r>
      <w:r>
        <w:rPr>
          <w:rFonts w:eastAsia="Times New Roman"/>
          <w:szCs w:val="24"/>
        </w:rPr>
        <w:t>π</w:t>
      </w:r>
      <w:r w:rsidRPr="00487739">
        <w:rPr>
          <w:rFonts w:eastAsia="Times New Roman"/>
          <w:szCs w:val="24"/>
        </w:rPr>
        <w:t>ρογράμματος</w:t>
      </w:r>
      <w:r>
        <w:rPr>
          <w:rFonts w:eastAsia="Times New Roman"/>
          <w:szCs w:val="24"/>
        </w:rPr>
        <w:t>.</w:t>
      </w:r>
      <w:r w:rsidRPr="00487739">
        <w:rPr>
          <w:rFonts w:eastAsia="Times New Roman"/>
          <w:szCs w:val="24"/>
        </w:rPr>
        <w:t xml:space="preserve"> Προφανώς</w:t>
      </w:r>
      <w:r>
        <w:rPr>
          <w:rFonts w:eastAsia="Times New Roman"/>
          <w:szCs w:val="24"/>
        </w:rPr>
        <w:t>,</w:t>
      </w:r>
      <w:r w:rsidRPr="00487739">
        <w:rPr>
          <w:rFonts w:eastAsia="Times New Roman"/>
          <w:szCs w:val="24"/>
        </w:rPr>
        <w:t xml:space="preserve"> </w:t>
      </w:r>
      <w:r>
        <w:rPr>
          <w:rFonts w:eastAsia="Times New Roman"/>
          <w:szCs w:val="24"/>
        </w:rPr>
        <w:t>όμως,</w:t>
      </w:r>
      <w:r w:rsidRPr="00487739">
        <w:rPr>
          <w:rFonts w:eastAsia="Times New Roman"/>
          <w:szCs w:val="24"/>
        </w:rPr>
        <w:t xml:space="preserve"> μιλάμε πλέον για πλήρη </w:t>
      </w:r>
      <w:proofErr w:type="spellStart"/>
      <w:r w:rsidRPr="00487739">
        <w:rPr>
          <w:rFonts w:eastAsia="Times New Roman"/>
          <w:szCs w:val="24"/>
        </w:rPr>
        <w:t>επανεθν</w:t>
      </w:r>
      <w:r>
        <w:rPr>
          <w:rFonts w:eastAsia="Times New Roman"/>
          <w:szCs w:val="24"/>
        </w:rPr>
        <w:t>ικοποίηση</w:t>
      </w:r>
      <w:proofErr w:type="spellEnd"/>
      <w:r>
        <w:rPr>
          <w:rFonts w:eastAsia="Times New Roman"/>
          <w:szCs w:val="24"/>
        </w:rPr>
        <w:t xml:space="preserve"> και αυτό από μόνο του, κατά την άποψή μας, </w:t>
      </w:r>
      <w:r w:rsidRPr="00487739">
        <w:rPr>
          <w:rFonts w:eastAsia="Times New Roman"/>
          <w:szCs w:val="24"/>
        </w:rPr>
        <w:t>συνιστά οπισθο</w:t>
      </w:r>
      <w:r>
        <w:rPr>
          <w:rFonts w:eastAsia="Times New Roman"/>
          <w:szCs w:val="24"/>
        </w:rPr>
        <w:t xml:space="preserve">χώρηση </w:t>
      </w:r>
      <w:r w:rsidRPr="00487739">
        <w:rPr>
          <w:rFonts w:eastAsia="Times New Roman"/>
          <w:szCs w:val="24"/>
        </w:rPr>
        <w:t>γιατί χάνεται ο ενιαίος χαρακτήρας της πολιτική</w:t>
      </w:r>
      <w:r w:rsidRPr="00487739">
        <w:rPr>
          <w:rFonts w:eastAsia="Times New Roman"/>
          <w:szCs w:val="24"/>
        </w:rPr>
        <w:t>ς</w:t>
      </w:r>
      <w:r>
        <w:rPr>
          <w:rFonts w:eastAsia="Times New Roman"/>
          <w:szCs w:val="24"/>
        </w:rPr>
        <w:t>.</w:t>
      </w:r>
      <w:r w:rsidRPr="00487739">
        <w:rPr>
          <w:rFonts w:eastAsia="Times New Roman"/>
          <w:szCs w:val="24"/>
        </w:rPr>
        <w:t xml:space="preserve"> </w:t>
      </w:r>
      <w:r>
        <w:rPr>
          <w:rFonts w:eastAsia="Times New Roman"/>
          <w:szCs w:val="24"/>
        </w:rPr>
        <w:t>Κ</w:t>
      </w:r>
      <w:r w:rsidRPr="00487739">
        <w:rPr>
          <w:rFonts w:eastAsia="Times New Roman"/>
          <w:szCs w:val="24"/>
        </w:rPr>
        <w:t xml:space="preserve">αι </w:t>
      </w:r>
      <w:r>
        <w:rPr>
          <w:rFonts w:eastAsia="Times New Roman"/>
          <w:szCs w:val="24"/>
        </w:rPr>
        <w:t>β</w:t>
      </w:r>
      <w:r w:rsidRPr="00487739">
        <w:rPr>
          <w:rFonts w:eastAsia="Times New Roman"/>
          <w:szCs w:val="24"/>
        </w:rPr>
        <w:t>εβαίως</w:t>
      </w:r>
      <w:r>
        <w:rPr>
          <w:rFonts w:eastAsia="Times New Roman"/>
          <w:szCs w:val="24"/>
        </w:rPr>
        <w:t>,</w:t>
      </w:r>
      <w:r w:rsidRPr="00487739">
        <w:rPr>
          <w:rFonts w:eastAsia="Times New Roman"/>
          <w:szCs w:val="24"/>
        </w:rPr>
        <w:t xml:space="preserve"> υπάρχει ο κίνδυνος</w:t>
      </w:r>
      <w:r>
        <w:rPr>
          <w:rFonts w:eastAsia="Times New Roman"/>
          <w:szCs w:val="24"/>
        </w:rPr>
        <w:t>,</w:t>
      </w:r>
      <w:r w:rsidRPr="00487739">
        <w:rPr>
          <w:rFonts w:eastAsia="Times New Roman"/>
          <w:szCs w:val="24"/>
        </w:rPr>
        <w:t xml:space="preserve"> το</w:t>
      </w:r>
      <w:r>
        <w:rPr>
          <w:rFonts w:eastAsia="Times New Roman"/>
          <w:szCs w:val="24"/>
        </w:rPr>
        <w:t>ν</w:t>
      </w:r>
      <w:r w:rsidRPr="00487739">
        <w:rPr>
          <w:rFonts w:eastAsia="Times New Roman"/>
          <w:szCs w:val="24"/>
        </w:rPr>
        <w:t xml:space="preserve"> οποίο δεν πρέπει να αγνοούμε</w:t>
      </w:r>
      <w:r>
        <w:rPr>
          <w:rFonts w:eastAsia="Times New Roman"/>
          <w:szCs w:val="24"/>
        </w:rPr>
        <w:t>,</w:t>
      </w:r>
      <w:r w:rsidRPr="00487739">
        <w:rPr>
          <w:rFonts w:eastAsia="Times New Roman"/>
          <w:szCs w:val="24"/>
        </w:rPr>
        <w:t xml:space="preserve"> ότι μετά την </w:t>
      </w:r>
      <w:proofErr w:type="spellStart"/>
      <w:r w:rsidRPr="00487739">
        <w:rPr>
          <w:rFonts w:eastAsia="Times New Roman"/>
          <w:szCs w:val="24"/>
        </w:rPr>
        <w:t>επανε</w:t>
      </w:r>
      <w:r>
        <w:rPr>
          <w:rFonts w:eastAsia="Times New Roman"/>
          <w:szCs w:val="24"/>
        </w:rPr>
        <w:t>θνικοποίηση</w:t>
      </w:r>
      <w:proofErr w:type="spellEnd"/>
      <w:r>
        <w:rPr>
          <w:rFonts w:eastAsia="Times New Roman"/>
          <w:szCs w:val="24"/>
        </w:rPr>
        <w:t xml:space="preserve"> της πολιτικής ακολουθεί </w:t>
      </w:r>
      <w:r w:rsidRPr="00487739">
        <w:rPr>
          <w:rFonts w:eastAsia="Times New Roman"/>
          <w:szCs w:val="24"/>
        </w:rPr>
        <w:t>μοιραία</w:t>
      </w:r>
      <w:r>
        <w:rPr>
          <w:rFonts w:eastAsia="Times New Roman"/>
          <w:szCs w:val="24"/>
        </w:rPr>
        <w:t>,</w:t>
      </w:r>
      <w:r w:rsidRPr="00487739">
        <w:rPr>
          <w:rFonts w:eastAsia="Times New Roman"/>
          <w:szCs w:val="24"/>
        </w:rPr>
        <w:t xml:space="preserve"> έστω σταδιακά</w:t>
      </w:r>
      <w:r>
        <w:rPr>
          <w:rFonts w:eastAsia="Times New Roman"/>
          <w:szCs w:val="24"/>
        </w:rPr>
        <w:t>,</w:t>
      </w:r>
      <w:r w:rsidRPr="00487739">
        <w:rPr>
          <w:rFonts w:eastAsia="Times New Roman"/>
          <w:szCs w:val="24"/>
        </w:rPr>
        <w:t xml:space="preserve"> </w:t>
      </w:r>
      <w:r w:rsidRPr="00487739">
        <w:rPr>
          <w:rFonts w:eastAsia="Times New Roman"/>
          <w:szCs w:val="24"/>
        </w:rPr>
        <w:lastRenderedPageBreak/>
        <w:t xml:space="preserve">και η </w:t>
      </w:r>
      <w:proofErr w:type="spellStart"/>
      <w:r w:rsidRPr="00487739">
        <w:rPr>
          <w:rFonts w:eastAsia="Times New Roman"/>
          <w:szCs w:val="24"/>
        </w:rPr>
        <w:t>επανεθνικοποίηση</w:t>
      </w:r>
      <w:proofErr w:type="spellEnd"/>
      <w:r w:rsidRPr="00487739">
        <w:rPr>
          <w:rFonts w:eastAsia="Times New Roman"/>
          <w:szCs w:val="24"/>
        </w:rPr>
        <w:t xml:space="preserve"> των πόρων που θα στηρίζουν την πολ</w:t>
      </w:r>
      <w:r>
        <w:rPr>
          <w:rFonts w:eastAsia="Times New Roman"/>
          <w:szCs w:val="24"/>
        </w:rPr>
        <w:t>ιτική για την α</w:t>
      </w:r>
      <w:r w:rsidRPr="00487739">
        <w:rPr>
          <w:rFonts w:eastAsia="Times New Roman"/>
          <w:szCs w:val="24"/>
        </w:rPr>
        <w:t xml:space="preserve">γροτική </w:t>
      </w:r>
      <w:r>
        <w:rPr>
          <w:rFonts w:eastAsia="Times New Roman"/>
          <w:szCs w:val="24"/>
        </w:rPr>
        <w:t>α</w:t>
      </w:r>
      <w:r w:rsidRPr="00487739">
        <w:rPr>
          <w:rFonts w:eastAsia="Times New Roman"/>
          <w:szCs w:val="24"/>
        </w:rPr>
        <w:t>νάπτυξη</w:t>
      </w:r>
      <w:r>
        <w:rPr>
          <w:rFonts w:eastAsia="Times New Roman"/>
          <w:szCs w:val="24"/>
        </w:rPr>
        <w:t>.</w:t>
      </w:r>
    </w:p>
    <w:p w14:paraId="1789E8C3" w14:textId="77777777" w:rsidR="00690103" w:rsidRDefault="0001178F">
      <w:pPr>
        <w:spacing w:line="600" w:lineRule="auto"/>
        <w:ind w:firstLine="720"/>
        <w:jc w:val="both"/>
        <w:rPr>
          <w:rFonts w:eastAsia="Times New Roman"/>
          <w:szCs w:val="24"/>
        </w:rPr>
      </w:pPr>
      <w:r>
        <w:rPr>
          <w:rFonts w:eastAsia="Times New Roman"/>
          <w:szCs w:val="24"/>
        </w:rPr>
        <w:t>Πρόκειται</w:t>
      </w:r>
      <w:r w:rsidRPr="00487739">
        <w:rPr>
          <w:rFonts w:eastAsia="Times New Roman"/>
          <w:szCs w:val="24"/>
        </w:rPr>
        <w:t xml:space="preserve"> για αποδ</w:t>
      </w:r>
      <w:r w:rsidRPr="00487739">
        <w:rPr>
          <w:rFonts w:eastAsia="Times New Roman"/>
          <w:szCs w:val="24"/>
        </w:rPr>
        <w:t>υνάμωση τ</w:t>
      </w:r>
      <w:r>
        <w:rPr>
          <w:rFonts w:eastAsia="Times New Roman"/>
          <w:szCs w:val="24"/>
        </w:rPr>
        <w:t>ου όλου συστήματος, γιατί τα κράτη</w:t>
      </w:r>
      <w:r>
        <w:rPr>
          <w:rFonts w:eastAsia="Times New Roman"/>
          <w:szCs w:val="24"/>
        </w:rPr>
        <w:t xml:space="preserve"> </w:t>
      </w:r>
      <w:r>
        <w:rPr>
          <w:rFonts w:eastAsia="Times New Roman"/>
          <w:szCs w:val="24"/>
        </w:rPr>
        <w:t>-</w:t>
      </w:r>
      <w:r>
        <w:rPr>
          <w:rFonts w:eastAsia="Times New Roman"/>
          <w:szCs w:val="24"/>
        </w:rPr>
        <w:t xml:space="preserve"> </w:t>
      </w:r>
      <w:r w:rsidRPr="00487739">
        <w:rPr>
          <w:rFonts w:eastAsia="Times New Roman"/>
          <w:szCs w:val="24"/>
        </w:rPr>
        <w:t>μέλη που διαθέτουν ισχυρή διοίκηση</w:t>
      </w:r>
      <w:r>
        <w:rPr>
          <w:rFonts w:eastAsia="Times New Roman"/>
          <w:szCs w:val="24"/>
        </w:rPr>
        <w:t>,</w:t>
      </w:r>
      <w:r w:rsidRPr="00487739">
        <w:rPr>
          <w:rFonts w:eastAsia="Times New Roman"/>
          <w:szCs w:val="24"/>
        </w:rPr>
        <w:t xml:space="preserve"> στόχους</w:t>
      </w:r>
      <w:r>
        <w:rPr>
          <w:rFonts w:eastAsia="Times New Roman"/>
          <w:szCs w:val="24"/>
        </w:rPr>
        <w:t>,</w:t>
      </w:r>
      <w:r w:rsidRPr="00487739">
        <w:rPr>
          <w:rFonts w:eastAsia="Times New Roman"/>
          <w:szCs w:val="24"/>
        </w:rPr>
        <w:t xml:space="preserve"> </w:t>
      </w:r>
      <w:r>
        <w:rPr>
          <w:rFonts w:eastAsia="Times New Roman"/>
          <w:szCs w:val="24"/>
        </w:rPr>
        <w:t>ε</w:t>
      </w:r>
      <w:r w:rsidRPr="00487739">
        <w:rPr>
          <w:rFonts w:eastAsia="Times New Roman"/>
          <w:szCs w:val="24"/>
        </w:rPr>
        <w:t>θνική γεωργική πολιτική</w:t>
      </w:r>
      <w:r>
        <w:rPr>
          <w:rFonts w:eastAsia="Times New Roman"/>
          <w:szCs w:val="24"/>
        </w:rPr>
        <w:t>,</w:t>
      </w:r>
      <w:r w:rsidRPr="00487739">
        <w:rPr>
          <w:rFonts w:eastAsia="Times New Roman"/>
          <w:szCs w:val="24"/>
        </w:rPr>
        <w:t xml:space="preserve"> αναπόφευκτα </w:t>
      </w:r>
      <w:r>
        <w:rPr>
          <w:rFonts w:eastAsia="Times New Roman"/>
          <w:szCs w:val="24"/>
        </w:rPr>
        <w:t xml:space="preserve">θα </w:t>
      </w:r>
      <w:r w:rsidRPr="00487739">
        <w:rPr>
          <w:rFonts w:eastAsia="Times New Roman"/>
          <w:szCs w:val="24"/>
        </w:rPr>
        <w:t xml:space="preserve">επικρατήσουν στον εσωτερικό ανταγωνισμό και </w:t>
      </w:r>
      <w:r>
        <w:rPr>
          <w:rFonts w:eastAsia="Times New Roman"/>
          <w:szCs w:val="24"/>
        </w:rPr>
        <w:t xml:space="preserve">οι </w:t>
      </w:r>
      <w:r w:rsidRPr="00487739">
        <w:rPr>
          <w:rFonts w:eastAsia="Times New Roman"/>
          <w:szCs w:val="24"/>
        </w:rPr>
        <w:t>ανισότητες θα είναι πιο μεγάλες</w:t>
      </w:r>
      <w:r>
        <w:rPr>
          <w:rFonts w:eastAsia="Times New Roman"/>
          <w:szCs w:val="24"/>
        </w:rPr>
        <w:t>.</w:t>
      </w:r>
      <w:r w:rsidRPr="00487739">
        <w:rPr>
          <w:rFonts w:eastAsia="Times New Roman"/>
          <w:szCs w:val="24"/>
        </w:rPr>
        <w:t xml:space="preserve"> </w:t>
      </w:r>
      <w:r>
        <w:rPr>
          <w:rFonts w:eastAsia="Times New Roman"/>
          <w:szCs w:val="24"/>
        </w:rPr>
        <w:t>Τ</w:t>
      </w:r>
      <w:r w:rsidRPr="00487739">
        <w:rPr>
          <w:rFonts w:eastAsia="Times New Roman"/>
          <w:szCs w:val="24"/>
        </w:rPr>
        <w:t xml:space="preserve">ο μήνυμα που περνάει μέσω της νέας </w:t>
      </w:r>
      <w:r>
        <w:rPr>
          <w:rFonts w:eastAsia="Times New Roman"/>
          <w:szCs w:val="24"/>
        </w:rPr>
        <w:t>α</w:t>
      </w:r>
      <w:r w:rsidRPr="00487739">
        <w:rPr>
          <w:rFonts w:eastAsia="Times New Roman"/>
          <w:szCs w:val="24"/>
        </w:rPr>
        <w:t xml:space="preserve">γροτικής πολιτικής είναι σαφές και αυτό είναι ότι η ευθύνη είναι πάνω </w:t>
      </w:r>
      <w:r>
        <w:rPr>
          <w:rFonts w:eastAsia="Times New Roman"/>
          <w:szCs w:val="24"/>
        </w:rPr>
        <w:t>μας.</w:t>
      </w:r>
      <w:r w:rsidRPr="00487739">
        <w:rPr>
          <w:rFonts w:eastAsia="Times New Roman"/>
          <w:szCs w:val="24"/>
        </w:rPr>
        <w:t xml:space="preserve"> </w:t>
      </w:r>
      <w:r>
        <w:rPr>
          <w:rFonts w:eastAsia="Times New Roman"/>
          <w:szCs w:val="24"/>
        </w:rPr>
        <w:t>Ή</w:t>
      </w:r>
      <w:r w:rsidRPr="00487739">
        <w:rPr>
          <w:rFonts w:eastAsia="Times New Roman"/>
          <w:szCs w:val="24"/>
        </w:rPr>
        <w:t xml:space="preserve"> τώρα ή ποτέ</w:t>
      </w:r>
      <w:r>
        <w:rPr>
          <w:rFonts w:eastAsia="Times New Roman"/>
          <w:szCs w:val="24"/>
        </w:rPr>
        <w:t>,</w:t>
      </w:r>
      <w:r w:rsidRPr="00487739">
        <w:rPr>
          <w:rFonts w:eastAsia="Times New Roman"/>
          <w:szCs w:val="24"/>
        </w:rPr>
        <w:t xml:space="preserve"> </w:t>
      </w:r>
      <w:r>
        <w:rPr>
          <w:rFonts w:eastAsia="Times New Roman"/>
          <w:szCs w:val="24"/>
        </w:rPr>
        <w:t>λ</w:t>
      </w:r>
      <w:r w:rsidRPr="00487739">
        <w:rPr>
          <w:rFonts w:eastAsia="Times New Roman"/>
          <w:szCs w:val="24"/>
        </w:rPr>
        <w:t>οιπόν</w:t>
      </w:r>
      <w:r>
        <w:rPr>
          <w:rFonts w:eastAsia="Times New Roman"/>
          <w:szCs w:val="24"/>
        </w:rPr>
        <w:t>.</w:t>
      </w:r>
      <w:r w:rsidRPr="00487739">
        <w:rPr>
          <w:rFonts w:eastAsia="Times New Roman"/>
          <w:szCs w:val="24"/>
        </w:rPr>
        <w:t xml:space="preserve"> </w:t>
      </w:r>
    </w:p>
    <w:p w14:paraId="1789E8C4" w14:textId="77777777" w:rsidR="00690103" w:rsidRDefault="0001178F">
      <w:pPr>
        <w:spacing w:line="600" w:lineRule="auto"/>
        <w:ind w:firstLine="720"/>
        <w:jc w:val="both"/>
        <w:rPr>
          <w:rFonts w:eastAsia="Times New Roman"/>
          <w:szCs w:val="24"/>
        </w:rPr>
      </w:pPr>
      <w:r>
        <w:rPr>
          <w:rFonts w:eastAsia="Times New Roman"/>
          <w:szCs w:val="24"/>
        </w:rPr>
        <w:t>Κ</w:t>
      </w:r>
      <w:r w:rsidRPr="00487739">
        <w:rPr>
          <w:rFonts w:eastAsia="Times New Roman"/>
          <w:szCs w:val="24"/>
        </w:rPr>
        <w:t>υρίες και κύριοι συνάδελφοι</w:t>
      </w:r>
      <w:r>
        <w:rPr>
          <w:rFonts w:eastAsia="Times New Roman"/>
          <w:szCs w:val="24"/>
        </w:rPr>
        <w:t>,</w:t>
      </w:r>
      <w:r w:rsidRPr="00487739">
        <w:rPr>
          <w:rFonts w:eastAsia="Times New Roman"/>
          <w:szCs w:val="24"/>
        </w:rPr>
        <w:t xml:space="preserve"> </w:t>
      </w:r>
      <w:r>
        <w:rPr>
          <w:rFonts w:eastAsia="Times New Roman"/>
          <w:szCs w:val="24"/>
        </w:rPr>
        <w:t>π</w:t>
      </w:r>
      <w:r w:rsidRPr="00487739">
        <w:rPr>
          <w:rFonts w:eastAsia="Times New Roman"/>
          <w:szCs w:val="24"/>
        </w:rPr>
        <w:t>ο</w:t>
      </w:r>
      <w:r>
        <w:rPr>
          <w:rFonts w:eastAsia="Times New Roman"/>
          <w:szCs w:val="24"/>
        </w:rPr>
        <w:t>ύ</w:t>
      </w:r>
      <w:r w:rsidRPr="00487739">
        <w:rPr>
          <w:rFonts w:eastAsia="Times New Roman"/>
          <w:szCs w:val="24"/>
        </w:rPr>
        <w:t xml:space="preserve"> βρισκόμαστε εμείς </w:t>
      </w:r>
      <w:r>
        <w:rPr>
          <w:rFonts w:eastAsia="Times New Roman"/>
          <w:szCs w:val="24"/>
        </w:rPr>
        <w:t>σ</w:t>
      </w:r>
      <w:r w:rsidRPr="00487739">
        <w:rPr>
          <w:rFonts w:eastAsia="Times New Roman"/>
          <w:szCs w:val="24"/>
        </w:rPr>
        <w:t>ήμερα</w:t>
      </w:r>
      <w:r>
        <w:rPr>
          <w:rFonts w:eastAsia="Times New Roman"/>
          <w:szCs w:val="24"/>
        </w:rPr>
        <w:t>;</w:t>
      </w:r>
      <w:r w:rsidRPr="00487739">
        <w:rPr>
          <w:rFonts w:eastAsia="Times New Roman"/>
          <w:szCs w:val="24"/>
        </w:rPr>
        <w:t xml:space="preserve"> </w:t>
      </w:r>
      <w:r>
        <w:rPr>
          <w:rFonts w:eastAsia="Times New Roman"/>
          <w:szCs w:val="24"/>
        </w:rPr>
        <w:t>Ο</w:t>
      </w:r>
      <w:r w:rsidRPr="00487739">
        <w:rPr>
          <w:rFonts w:eastAsia="Times New Roman"/>
          <w:szCs w:val="24"/>
        </w:rPr>
        <w:t>ι νέοι αγρότες είναι ελάχιστοι</w:t>
      </w:r>
      <w:r>
        <w:rPr>
          <w:rFonts w:eastAsia="Times New Roman"/>
          <w:szCs w:val="24"/>
        </w:rPr>
        <w:t>.</w:t>
      </w:r>
      <w:r w:rsidRPr="00487739">
        <w:rPr>
          <w:rFonts w:eastAsia="Times New Roman"/>
          <w:szCs w:val="24"/>
        </w:rPr>
        <w:t xml:space="preserve"> </w:t>
      </w:r>
      <w:r>
        <w:rPr>
          <w:rFonts w:eastAsia="Times New Roman"/>
          <w:szCs w:val="24"/>
        </w:rPr>
        <w:t>Ε</w:t>
      </w:r>
      <w:r w:rsidRPr="00487739">
        <w:rPr>
          <w:rFonts w:eastAsia="Times New Roman"/>
          <w:szCs w:val="24"/>
        </w:rPr>
        <w:t>ίναι κάτω από το 6%</w:t>
      </w:r>
      <w:r>
        <w:rPr>
          <w:rFonts w:eastAsia="Times New Roman"/>
          <w:szCs w:val="24"/>
        </w:rPr>
        <w:t>.</w:t>
      </w:r>
      <w:r w:rsidRPr="00487739">
        <w:rPr>
          <w:rFonts w:eastAsia="Times New Roman"/>
          <w:szCs w:val="24"/>
        </w:rPr>
        <w:t xml:space="preserve"> </w:t>
      </w:r>
      <w:r>
        <w:rPr>
          <w:rFonts w:eastAsia="Times New Roman"/>
          <w:szCs w:val="24"/>
        </w:rPr>
        <w:t>Η</w:t>
      </w:r>
      <w:r w:rsidRPr="00487739">
        <w:rPr>
          <w:rFonts w:eastAsia="Times New Roman"/>
          <w:szCs w:val="24"/>
        </w:rPr>
        <w:t xml:space="preserve"> συμμετοχή των αγροτών στο ΑΕΠ είναι κάτω</w:t>
      </w:r>
      <w:r w:rsidRPr="00487739">
        <w:rPr>
          <w:rFonts w:eastAsia="Times New Roman"/>
          <w:szCs w:val="24"/>
        </w:rPr>
        <w:t xml:space="preserve"> του 5%</w:t>
      </w:r>
      <w:r>
        <w:rPr>
          <w:rFonts w:eastAsia="Times New Roman"/>
          <w:szCs w:val="24"/>
        </w:rPr>
        <w:t>.</w:t>
      </w:r>
      <w:r w:rsidRPr="00487739">
        <w:rPr>
          <w:rFonts w:eastAsia="Times New Roman"/>
          <w:szCs w:val="24"/>
        </w:rPr>
        <w:t xml:space="preserve"> </w:t>
      </w:r>
      <w:r>
        <w:rPr>
          <w:rFonts w:eastAsia="Times New Roman"/>
          <w:szCs w:val="24"/>
        </w:rPr>
        <w:t>Η</w:t>
      </w:r>
      <w:r w:rsidRPr="00487739">
        <w:rPr>
          <w:rFonts w:eastAsia="Times New Roman"/>
          <w:szCs w:val="24"/>
        </w:rPr>
        <w:t xml:space="preserve"> </w:t>
      </w:r>
      <w:r>
        <w:rPr>
          <w:rFonts w:eastAsia="Times New Roman"/>
          <w:szCs w:val="24"/>
        </w:rPr>
        <w:t>α</w:t>
      </w:r>
      <w:r w:rsidRPr="00487739">
        <w:rPr>
          <w:rFonts w:eastAsia="Times New Roman"/>
          <w:szCs w:val="24"/>
        </w:rPr>
        <w:t>γροτική εκπαίδευση</w:t>
      </w:r>
      <w:r>
        <w:rPr>
          <w:rFonts w:eastAsia="Times New Roman"/>
          <w:szCs w:val="24"/>
        </w:rPr>
        <w:t>, η</w:t>
      </w:r>
      <w:r w:rsidRPr="00487739">
        <w:rPr>
          <w:rFonts w:eastAsia="Times New Roman"/>
          <w:szCs w:val="24"/>
        </w:rPr>
        <w:t xml:space="preserve"> ανταλλαγή πληροφοριών</w:t>
      </w:r>
      <w:r>
        <w:rPr>
          <w:rFonts w:eastAsia="Times New Roman"/>
          <w:szCs w:val="24"/>
        </w:rPr>
        <w:t>,</w:t>
      </w:r>
      <w:r w:rsidRPr="00487739">
        <w:rPr>
          <w:rFonts w:eastAsia="Times New Roman"/>
          <w:szCs w:val="24"/>
        </w:rPr>
        <w:t xml:space="preserve"> γνώσ</w:t>
      </w:r>
      <w:r>
        <w:rPr>
          <w:rFonts w:eastAsia="Times New Roman"/>
          <w:szCs w:val="24"/>
        </w:rPr>
        <w:t>εων</w:t>
      </w:r>
      <w:r w:rsidRPr="00487739">
        <w:rPr>
          <w:rFonts w:eastAsia="Times New Roman"/>
          <w:szCs w:val="24"/>
        </w:rPr>
        <w:t xml:space="preserve"> είναι εξαιρετικά πλημμελής</w:t>
      </w:r>
      <w:r>
        <w:rPr>
          <w:rFonts w:eastAsia="Times New Roman"/>
          <w:szCs w:val="24"/>
        </w:rPr>
        <w:t>.</w:t>
      </w:r>
      <w:r w:rsidRPr="00487739">
        <w:rPr>
          <w:rFonts w:eastAsia="Times New Roman"/>
          <w:szCs w:val="24"/>
        </w:rPr>
        <w:t xml:space="preserve"> </w:t>
      </w:r>
      <w:r>
        <w:rPr>
          <w:rFonts w:eastAsia="Times New Roman"/>
          <w:szCs w:val="24"/>
        </w:rPr>
        <w:t>Η</w:t>
      </w:r>
      <w:r w:rsidRPr="00487739">
        <w:rPr>
          <w:rFonts w:eastAsia="Times New Roman"/>
          <w:szCs w:val="24"/>
        </w:rPr>
        <w:t xml:space="preserve"> πλειοψηφία των εκμεταλλεύσεων δεν είναι βιώσιμες</w:t>
      </w:r>
      <w:r>
        <w:rPr>
          <w:rFonts w:eastAsia="Times New Roman"/>
          <w:szCs w:val="24"/>
        </w:rPr>
        <w:t>.</w:t>
      </w:r>
      <w:r w:rsidRPr="00487739">
        <w:rPr>
          <w:rFonts w:eastAsia="Times New Roman"/>
          <w:szCs w:val="24"/>
        </w:rPr>
        <w:t xml:space="preserve"> </w:t>
      </w:r>
    </w:p>
    <w:p w14:paraId="1789E8C5" w14:textId="77777777" w:rsidR="00690103" w:rsidRDefault="0001178F">
      <w:pPr>
        <w:spacing w:line="600" w:lineRule="auto"/>
        <w:ind w:firstLine="720"/>
        <w:jc w:val="both"/>
        <w:rPr>
          <w:rFonts w:eastAsia="Times New Roman"/>
          <w:szCs w:val="24"/>
        </w:rPr>
      </w:pPr>
      <w:r>
        <w:rPr>
          <w:rFonts w:eastAsia="Times New Roman"/>
          <w:szCs w:val="24"/>
        </w:rPr>
        <w:t>Ο</w:t>
      </w:r>
      <w:r w:rsidRPr="00487739">
        <w:rPr>
          <w:rFonts w:eastAsia="Times New Roman"/>
          <w:szCs w:val="24"/>
        </w:rPr>
        <w:t xml:space="preserve">ι </w:t>
      </w:r>
      <w:r>
        <w:rPr>
          <w:rFonts w:eastAsia="Times New Roman"/>
          <w:szCs w:val="24"/>
        </w:rPr>
        <w:t>α</w:t>
      </w:r>
      <w:r w:rsidRPr="00487739">
        <w:rPr>
          <w:rFonts w:eastAsia="Times New Roman"/>
          <w:szCs w:val="24"/>
        </w:rPr>
        <w:t>γροτικοί συνεταιρισμοί και οι ομάδες παραγωγών είναι υπερχρεωμένες</w:t>
      </w:r>
      <w:r>
        <w:rPr>
          <w:rFonts w:eastAsia="Times New Roman"/>
          <w:szCs w:val="24"/>
        </w:rPr>
        <w:t>.</w:t>
      </w:r>
      <w:r w:rsidRPr="00487739">
        <w:rPr>
          <w:rFonts w:eastAsia="Times New Roman"/>
          <w:szCs w:val="24"/>
        </w:rPr>
        <w:t xml:space="preserve"> </w:t>
      </w:r>
      <w:r>
        <w:rPr>
          <w:rFonts w:eastAsia="Times New Roman"/>
          <w:szCs w:val="24"/>
        </w:rPr>
        <w:t>Δ</w:t>
      </w:r>
      <w:r w:rsidRPr="00487739">
        <w:rPr>
          <w:rFonts w:eastAsia="Times New Roman"/>
          <w:szCs w:val="24"/>
        </w:rPr>
        <w:t>εν είναι</w:t>
      </w:r>
      <w:r>
        <w:rPr>
          <w:rFonts w:eastAsia="Times New Roman"/>
          <w:szCs w:val="24"/>
        </w:rPr>
        <w:t>,</w:t>
      </w:r>
      <w:r w:rsidRPr="00487739">
        <w:rPr>
          <w:rFonts w:eastAsia="Times New Roman"/>
          <w:szCs w:val="24"/>
        </w:rPr>
        <w:t xml:space="preserve"> </w:t>
      </w:r>
      <w:r>
        <w:rPr>
          <w:rFonts w:eastAsia="Times New Roman"/>
          <w:szCs w:val="24"/>
        </w:rPr>
        <w:t>επίσης,</w:t>
      </w:r>
      <w:r w:rsidRPr="00487739">
        <w:rPr>
          <w:rFonts w:eastAsia="Times New Roman"/>
          <w:szCs w:val="24"/>
        </w:rPr>
        <w:t xml:space="preserve"> καθόλου άγνωστ</w:t>
      </w:r>
      <w:r>
        <w:rPr>
          <w:rFonts w:eastAsia="Times New Roman"/>
          <w:szCs w:val="24"/>
        </w:rPr>
        <w:t>ες</w:t>
      </w:r>
      <w:r w:rsidRPr="00487739">
        <w:rPr>
          <w:rFonts w:eastAsia="Times New Roman"/>
          <w:szCs w:val="24"/>
        </w:rPr>
        <w:t xml:space="preserve"> στ</w:t>
      </w:r>
      <w:r w:rsidRPr="00487739">
        <w:rPr>
          <w:rFonts w:eastAsia="Times New Roman"/>
          <w:szCs w:val="24"/>
        </w:rPr>
        <w:t>ο</w:t>
      </w:r>
      <w:r>
        <w:rPr>
          <w:rFonts w:eastAsia="Times New Roman"/>
          <w:szCs w:val="24"/>
        </w:rPr>
        <w:t>ν</w:t>
      </w:r>
      <w:r w:rsidRPr="00487739">
        <w:rPr>
          <w:rFonts w:eastAsia="Times New Roman"/>
          <w:szCs w:val="24"/>
        </w:rPr>
        <w:t xml:space="preserve"> συνεταιριστικό χώρο οι διαχρονικές και εκτεταμένες </w:t>
      </w:r>
      <w:r>
        <w:rPr>
          <w:rFonts w:eastAsia="Times New Roman"/>
          <w:szCs w:val="24"/>
        </w:rPr>
        <w:t xml:space="preserve">σε </w:t>
      </w:r>
      <w:r w:rsidRPr="00487739">
        <w:rPr>
          <w:rFonts w:eastAsia="Times New Roman"/>
          <w:szCs w:val="24"/>
        </w:rPr>
        <w:t xml:space="preserve">όλη την </w:t>
      </w:r>
      <w:r w:rsidRPr="00487739">
        <w:rPr>
          <w:rFonts w:eastAsia="Times New Roman"/>
          <w:szCs w:val="24"/>
        </w:rPr>
        <w:lastRenderedPageBreak/>
        <w:t>ελληνική επικράτεια συμπεριφορές διαφθοράς</w:t>
      </w:r>
      <w:r>
        <w:rPr>
          <w:rFonts w:eastAsia="Times New Roman"/>
          <w:szCs w:val="24"/>
        </w:rPr>
        <w:t>. Ε</w:t>
      </w:r>
      <w:r w:rsidRPr="00487739">
        <w:rPr>
          <w:rFonts w:eastAsia="Times New Roman"/>
          <w:szCs w:val="24"/>
        </w:rPr>
        <w:t>ίναι οι λόγοι για τους οποίους οδηγήθηκε το συνεταιριστικό κίνημα στην απαξίωση και στην κατάρρευση</w:t>
      </w:r>
      <w:r>
        <w:rPr>
          <w:rFonts w:eastAsia="Times New Roman"/>
          <w:szCs w:val="24"/>
        </w:rPr>
        <w:t>,</w:t>
      </w:r>
      <w:r w:rsidRPr="00487739">
        <w:rPr>
          <w:rFonts w:eastAsia="Times New Roman"/>
          <w:szCs w:val="24"/>
        </w:rPr>
        <w:t xml:space="preserve"> τους οποίους πολύ καλά γνωρίζουμε όλοι</w:t>
      </w:r>
      <w:r>
        <w:rPr>
          <w:rFonts w:eastAsia="Times New Roman"/>
          <w:szCs w:val="24"/>
        </w:rPr>
        <w:t>.</w:t>
      </w:r>
      <w:r w:rsidRPr="00487739">
        <w:rPr>
          <w:rFonts w:eastAsia="Times New Roman"/>
          <w:szCs w:val="24"/>
        </w:rPr>
        <w:t xml:space="preserve"> </w:t>
      </w:r>
      <w:r>
        <w:rPr>
          <w:rFonts w:eastAsia="Times New Roman"/>
          <w:szCs w:val="24"/>
        </w:rPr>
        <w:t xml:space="preserve">Και, </w:t>
      </w:r>
      <w:r>
        <w:rPr>
          <w:rFonts w:eastAsia="Times New Roman"/>
          <w:szCs w:val="24"/>
        </w:rPr>
        <w:t>β</w:t>
      </w:r>
      <w:r w:rsidRPr="00487739">
        <w:rPr>
          <w:rFonts w:eastAsia="Times New Roman"/>
          <w:szCs w:val="24"/>
        </w:rPr>
        <w:t>εβαίως</w:t>
      </w:r>
      <w:r>
        <w:rPr>
          <w:rFonts w:eastAsia="Times New Roman"/>
          <w:szCs w:val="24"/>
        </w:rPr>
        <w:t>,</w:t>
      </w:r>
      <w:r w:rsidRPr="00487739">
        <w:rPr>
          <w:rFonts w:eastAsia="Times New Roman"/>
          <w:szCs w:val="24"/>
        </w:rPr>
        <w:t xml:space="preserve"> ουδείς αναμάρτητος</w:t>
      </w:r>
      <w:r>
        <w:rPr>
          <w:rFonts w:eastAsia="Times New Roman"/>
          <w:szCs w:val="24"/>
        </w:rPr>
        <w:t>.</w:t>
      </w:r>
      <w:r w:rsidRPr="00487739">
        <w:rPr>
          <w:rFonts w:eastAsia="Times New Roman"/>
          <w:szCs w:val="24"/>
        </w:rPr>
        <w:t xml:space="preserve"> </w:t>
      </w:r>
      <w:r>
        <w:rPr>
          <w:rFonts w:eastAsia="Times New Roman"/>
          <w:szCs w:val="24"/>
        </w:rPr>
        <w:t>Ι</w:t>
      </w:r>
      <w:r w:rsidRPr="00487739">
        <w:rPr>
          <w:rFonts w:eastAsia="Times New Roman"/>
          <w:szCs w:val="24"/>
        </w:rPr>
        <w:t xml:space="preserve">δίως όσοι διαχειρίστηκαν τότε </w:t>
      </w:r>
      <w:r>
        <w:rPr>
          <w:rFonts w:eastAsia="Times New Roman"/>
          <w:szCs w:val="24"/>
        </w:rPr>
        <w:t xml:space="preserve">όλο αυτό το κρίσιμο θέμα κι όλοι όσοι διόγκωσαν </w:t>
      </w:r>
      <w:r w:rsidRPr="00487739">
        <w:rPr>
          <w:rFonts w:eastAsia="Times New Roman"/>
          <w:szCs w:val="24"/>
        </w:rPr>
        <w:t>αυτήν τη διαφ</w:t>
      </w:r>
      <w:r>
        <w:rPr>
          <w:rFonts w:eastAsia="Times New Roman"/>
          <w:szCs w:val="24"/>
        </w:rPr>
        <w:t>θ</w:t>
      </w:r>
      <w:r w:rsidRPr="00487739">
        <w:rPr>
          <w:rFonts w:eastAsia="Times New Roman"/>
          <w:szCs w:val="24"/>
        </w:rPr>
        <w:t>ορά λόγω των πελατειακών σχέσεων θα πρέπει σήμερα να είναι σοφότεροι</w:t>
      </w:r>
      <w:r>
        <w:rPr>
          <w:rFonts w:eastAsia="Times New Roman"/>
          <w:szCs w:val="24"/>
        </w:rPr>
        <w:t>.</w:t>
      </w:r>
    </w:p>
    <w:p w14:paraId="1789E8C6" w14:textId="77777777" w:rsidR="00690103" w:rsidRDefault="0001178F">
      <w:pPr>
        <w:spacing w:line="600" w:lineRule="auto"/>
        <w:ind w:firstLine="720"/>
        <w:jc w:val="both"/>
        <w:rPr>
          <w:rFonts w:eastAsia="Times New Roman"/>
          <w:szCs w:val="24"/>
        </w:rPr>
      </w:pPr>
      <w:r w:rsidRPr="00487739">
        <w:rPr>
          <w:rFonts w:eastAsia="Times New Roman"/>
          <w:szCs w:val="24"/>
        </w:rPr>
        <w:t xml:space="preserve"> </w:t>
      </w:r>
      <w:r>
        <w:rPr>
          <w:rFonts w:eastAsia="Times New Roman"/>
          <w:szCs w:val="24"/>
        </w:rPr>
        <w:t xml:space="preserve">Ο </w:t>
      </w:r>
      <w:r w:rsidRPr="00487739">
        <w:rPr>
          <w:rFonts w:eastAsia="Times New Roman"/>
          <w:szCs w:val="24"/>
        </w:rPr>
        <w:t>θάνατος τ</w:t>
      </w:r>
      <w:r>
        <w:rPr>
          <w:rFonts w:eastAsia="Times New Roman"/>
          <w:szCs w:val="24"/>
        </w:rPr>
        <w:t xml:space="preserve">ων </w:t>
      </w:r>
      <w:r w:rsidRPr="00487739">
        <w:rPr>
          <w:rFonts w:eastAsia="Times New Roman"/>
          <w:szCs w:val="24"/>
        </w:rPr>
        <w:t>ελληνικ</w:t>
      </w:r>
      <w:r>
        <w:rPr>
          <w:rFonts w:eastAsia="Times New Roman"/>
          <w:szCs w:val="24"/>
        </w:rPr>
        <w:t>ών σ</w:t>
      </w:r>
      <w:r w:rsidRPr="00487739">
        <w:rPr>
          <w:rFonts w:eastAsia="Times New Roman"/>
          <w:szCs w:val="24"/>
        </w:rPr>
        <w:t>υνεταιρισμών οφείλεται στο γεγονός ότι</w:t>
      </w:r>
      <w:r w:rsidRPr="00487739">
        <w:rPr>
          <w:rFonts w:eastAsia="Times New Roman"/>
          <w:szCs w:val="24"/>
        </w:rPr>
        <w:t xml:space="preserve"> ιστορικά και</w:t>
      </w:r>
      <w:r>
        <w:rPr>
          <w:rFonts w:eastAsia="Times New Roman"/>
          <w:szCs w:val="24"/>
        </w:rPr>
        <w:t xml:space="preserve"> ε</w:t>
      </w:r>
      <w:r>
        <w:rPr>
          <w:rFonts w:eastAsia="Times New Roman"/>
          <w:szCs w:val="24"/>
        </w:rPr>
        <w:t>κ</w:t>
      </w:r>
      <w:r>
        <w:rPr>
          <w:rFonts w:eastAsia="Times New Roman"/>
          <w:szCs w:val="24"/>
        </w:rPr>
        <w:t xml:space="preserve"> γενετής </w:t>
      </w:r>
      <w:r w:rsidRPr="00487739">
        <w:rPr>
          <w:rFonts w:eastAsia="Times New Roman"/>
          <w:szCs w:val="24"/>
        </w:rPr>
        <w:t>δεν αποτέλεσαν</w:t>
      </w:r>
      <w:r>
        <w:rPr>
          <w:rFonts w:eastAsia="Times New Roman"/>
          <w:szCs w:val="24"/>
        </w:rPr>
        <w:t xml:space="preserve"> -</w:t>
      </w:r>
      <w:r w:rsidRPr="00487739">
        <w:rPr>
          <w:rFonts w:eastAsia="Times New Roman"/>
          <w:szCs w:val="24"/>
        </w:rPr>
        <w:t xml:space="preserve">στην πλειοψηφία </w:t>
      </w:r>
      <w:r>
        <w:rPr>
          <w:rFonts w:eastAsia="Times New Roman"/>
          <w:szCs w:val="24"/>
        </w:rPr>
        <w:t>τους,</w:t>
      </w:r>
      <w:r w:rsidRPr="00487739">
        <w:rPr>
          <w:rFonts w:eastAsia="Times New Roman"/>
          <w:szCs w:val="24"/>
        </w:rPr>
        <w:t xml:space="preserve"> </w:t>
      </w:r>
      <w:r>
        <w:rPr>
          <w:rFonts w:eastAsia="Times New Roman"/>
          <w:szCs w:val="24"/>
        </w:rPr>
        <w:t>β</w:t>
      </w:r>
      <w:r w:rsidRPr="00487739">
        <w:rPr>
          <w:rFonts w:eastAsia="Times New Roman"/>
          <w:szCs w:val="24"/>
        </w:rPr>
        <w:t>εβαίως</w:t>
      </w:r>
      <w:r>
        <w:rPr>
          <w:rFonts w:eastAsia="Times New Roman"/>
          <w:szCs w:val="24"/>
        </w:rPr>
        <w:t>,</w:t>
      </w:r>
      <w:r w:rsidRPr="00487739">
        <w:rPr>
          <w:rFonts w:eastAsia="Times New Roman"/>
          <w:szCs w:val="24"/>
        </w:rPr>
        <w:t xml:space="preserve"> γιατί υπάρχουν και λαμπρές εξαιρέσεις</w:t>
      </w:r>
      <w:r>
        <w:rPr>
          <w:rFonts w:eastAsia="Times New Roman"/>
          <w:szCs w:val="24"/>
        </w:rPr>
        <w:t>-</w:t>
      </w:r>
      <w:r w:rsidRPr="00487739">
        <w:rPr>
          <w:rFonts w:eastAsia="Times New Roman"/>
          <w:szCs w:val="24"/>
        </w:rPr>
        <w:t xml:space="preserve"> ενώσεις παραγωγών επιχειρηματικού χαρακτήρα</w:t>
      </w:r>
      <w:r>
        <w:rPr>
          <w:rFonts w:eastAsia="Times New Roman"/>
          <w:szCs w:val="24"/>
        </w:rPr>
        <w:t>,</w:t>
      </w:r>
      <w:r w:rsidRPr="00487739">
        <w:rPr>
          <w:rFonts w:eastAsia="Times New Roman"/>
          <w:szCs w:val="24"/>
        </w:rPr>
        <w:t xml:space="preserve"> αλλά εργαλεία άσκησης πολιτικής και όχι μόνο </w:t>
      </w:r>
      <w:r>
        <w:rPr>
          <w:rFonts w:eastAsia="Times New Roman"/>
          <w:szCs w:val="24"/>
        </w:rPr>
        <w:t>α</w:t>
      </w:r>
      <w:r w:rsidRPr="00487739">
        <w:rPr>
          <w:rFonts w:eastAsia="Times New Roman"/>
          <w:szCs w:val="24"/>
        </w:rPr>
        <w:t>γροτικής</w:t>
      </w:r>
      <w:r>
        <w:rPr>
          <w:rFonts w:eastAsia="Times New Roman"/>
          <w:szCs w:val="24"/>
        </w:rPr>
        <w:t>,</w:t>
      </w:r>
      <w:r w:rsidRPr="00487739">
        <w:rPr>
          <w:rFonts w:eastAsia="Times New Roman"/>
          <w:szCs w:val="24"/>
        </w:rPr>
        <w:t xml:space="preserve"> </w:t>
      </w:r>
      <w:r>
        <w:rPr>
          <w:rFonts w:eastAsia="Times New Roman"/>
          <w:szCs w:val="24"/>
        </w:rPr>
        <w:t>β</w:t>
      </w:r>
      <w:r w:rsidRPr="00487739">
        <w:rPr>
          <w:rFonts w:eastAsia="Times New Roman"/>
          <w:szCs w:val="24"/>
        </w:rPr>
        <w:t>εβαίως</w:t>
      </w:r>
      <w:r>
        <w:rPr>
          <w:rFonts w:eastAsia="Times New Roman"/>
          <w:szCs w:val="24"/>
        </w:rPr>
        <w:t>,</w:t>
      </w:r>
      <w:r w:rsidRPr="00487739">
        <w:rPr>
          <w:rFonts w:eastAsia="Times New Roman"/>
          <w:szCs w:val="24"/>
        </w:rPr>
        <w:t xml:space="preserve"> του ελληνικού κράτους και των κυβερ</w:t>
      </w:r>
      <w:r w:rsidRPr="00487739">
        <w:rPr>
          <w:rFonts w:eastAsia="Times New Roman"/>
          <w:szCs w:val="24"/>
        </w:rPr>
        <w:t>νώντων κομμάτων</w:t>
      </w:r>
      <w:r>
        <w:rPr>
          <w:rFonts w:eastAsia="Times New Roman"/>
          <w:szCs w:val="24"/>
        </w:rPr>
        <w:t>.</w:t>
      </w:r>
    </w:p>
    <w:p w14:paraId="1789E8C7" w14:textId="77777777" w:rsidR="00690103" w:rsidRDefault="0001178F">
      <w:pPr>
        <w:spacing w:line="600" w:lineRule="auto"/>
        <w:ind w:firstLine="720"/>
        <w:jc w:val="both"/>
        <w:rPr>
          <w:rFonts w:eastAsia="Times New Roman"/>
          <w:szCs w:val="24"/>
        </w:rPr>
      </w:pPr>
      <w:r>
        <w:rPr>
          <w:rFonts w:eastAsia="Times New Roman"/>
          <w:szCs w:val="24"/>
        </w:rPr>
        <w:t>Επιπλέον,</w:t>
      </w:r>
      <w:r w:rsidRPr="00487739">
        <w:rPr>
          <w:rFonts w:eastAsia="Times New Roman"/>
          <w:szCs w:val="24"/>
        </w:rPr>
        <w:t xml:space="preserve"> οι παρεμβάσεις για την καταπολέμηση διαφόρων νοσημάτων</w:t>
      </w:r>
      <w:r>
        <w:rPr>
          <w:rFonts w:eastAsia="Times New Roman"/>
          <w:szCs w:val="24"/>
        </w:rPr>
        <w:t>,</w:t>
      </w:r>
      <w:r w:rsidRPr="00487739">
        <w:rPr>
          <w:rFonts w:eastAsia="Times New Roman"/>
          <w:szCs w:val="24"/>
        </w:rPr>
        <w:t xml:space="preserve"> εντόμων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sidRPr="00487739">
        <w:rPr>
          <w:rFonts w:eastAsia="Times New Roman"/>
          <w:szCs w:val="24"/>
        </w:rPr>
        <w:t xml:space="preserve"> δεν γίν</w:t>
      </w:r>
      <w:r>
        <w:rPr>
          <w:rFonts w:eastAsia="Times New Roman"/>
          <w:szCs w:val="24"/>
        </w:rPr>
        <w:t>οντ</w:t>
      </w:r>
      <w:r w:rsidRPr="00487739">
        <w:rPr>
          <w:rFonts w:eastAsia="Times New Roman"/>
          <w:szCs w:val="24"/>
        </w:rPr>
        <w:t>αι έγκαιρα και αποτελεσματικά</w:t>
      </w:r>
      <w:r>
        <w:rPr>
          <w:rFonts w:eastAsia="Times New Roman"/>
          <w:szCs w:val="24"/>
        </w:rPr>
        <w:t>,</w:t>
      </w:r>
      <w:r w:rsidRPr="00487739">
        <w:rPr>
          <w:rFonts w:eastAsia="Times New Roman"/>
          <w:szCs w:val="24"/>
        </w:rPr>
        <w:t xml:space="preserve"> λόγω κόστους ή λόγω λανθασμένων διαχειριστικών ζητημάτων</w:t>
      </w:r>
      <w:r>
        <w:rPr>
          <w:rFonts w:eastAsia="Times New Roman"/>
          <w:szCs w:val="24"/>
        </w:rPr>
        <w:t>.</w:t>
      </w:r>
      <w:r w:rsidRPr="00487739">
        <w:rPr>
          <w:rFonts w:eastAsia="Times New Roman"/>
          <w:szCs w:val="24"/>
        </w:rPr>
        <w:t xml:space="preserve"> </w:t>
      </w:r>
      <w:r>
        <w:rPr>
          <w:rFonts w:eastAsia="Times New Roman"/>
          <w:szCs w:val="24"/>
        </w:rPr>
        <w:t>Π</w:t>
      </w:r>
      <w:r w:rsidRPr="00487739">
        <w:rPr>
          <w:rFonts w:eastAsia="Times New Roman"/>
          <w:szCs w:val="24"/>
        </w:rPr>
        <w:t>αραδείγματος χάρ</w:t>
      </w:r>
      <w:r>
        <w:rPr>
          <w:rFonts w:eastAsia="Times New Roman"/>
          <w:szCs w:val="24"/>
        </w:rPr>
        <w:t>ιν</w:t>
      </w:r>
      <w:r>
        <w:rPr>
          <w:rFonts w:eastAsia="Times New Roman"/>
          <w:szCs w:val="24"/>
        </w:rPr>
        <w:t>,</w:t>
      </w:r>
      <w:r w:rsidRPr="00487739">
        <w:rPr>
          <w:rFonts w:eastAsia="Times New Roman"/>
          <w:szCs w:val="24"/>
        </w:rPr>
        <w:t xml:space="preserve"> η δακοκτονία είναι </w:t>
      </w:r>
      <w:r>
        <w:rPr>
          <w:rFonts w:eastAsia="Times New Roman"/>
          <w:szCs w:val="24"/>
        </w:rPr>
        <w:t xml:space="preserve">ένα </w:t>
      </w:r>
      <w:r w:rsidRPr="00487739">
        <w:rPr>
          <w:rFonts w:eastAsia="Times New Roman"/>
          <w:szCs w:val="24"/>
        </w:rPr>
        <w:t>κορυφαίο ζήτημα</w:t>
      </w:r>
      <w:r w:rsidRPr="00487739">
        <w:rPr>
          <w:rFonts w:eastAsia="Times New Roman"/>
          <w:szCs w:val="24"/>
        </w:rPr>
        <w:t xml:space="preserve"> καθυστερήσεων διαχρονικών</w:t>
      </w:r>
      <w:r>
        <w:rPr>
          <w:rFonts w:eastAsia="Times New Roman"/>
          <w:szCs w:val="24"/>
        </w:rPr>
        <w:t>,</w:t>
      </w:r>
      <w:r w:rsidRPr="00487739">
        <w:rPr>
          <w:rFonts w:eastAsia="Times New Roman"/>
          <w:szCs w:val="24"/>
        </w:rPr>
        <w:t xml:space="preserve"> δεν είναι καινούργιο</w:t>
      </w:r>
      <w:r>
        <w:rPr>
          <w:rFonts w:eastAsia="Times New Roman"/>
          <w:szCs w:val="24"/>
        </w:rPr>
        <w:t>.</w:t>
      </w:r>
      <w:r w:rsidRPr="00487739">
        <w:rPr>
          <w:rFonts w:eastAsia="Times New Roman"/>
          <w:szCs w:val="24"/>
        </w:rPr>
        <w:t xml:space="preserve"> </w:t>
      </w:r>
      <w:r>
        <w:rPr>
          <w:rFonts w:eastAsia="Times New Roman"/>
          <w:szCs w:val="24"/>
        </w:rPr>
        <w:lastRenderedPageBreak/>
        <w:t>Ο</w:t>
      </w:r>
      <w:r w:rsidRPr="00487739">
        <w:rPr>
          <w:rFonts w:eastAsia="Times New Roman"/>
          <w:szCs w:val="24"/>
        </w:rPr>
        <w:t>ι αγρότες είναι μονίμως στην αναμονή για να πληρωθούν και να αποζημιωθούν</w:t>
      </w:r>
      <w:r>
        <w:rPr>
          <w:rFonts w:eastAsia="Times New Roman"/>
          <w:szCs w:val="24"/>
        </w:rPr>
        <w:t>.</w:t>
      </w:r>
      <w:r w:rsidRPr="00487739">
        <w:rPr>
          <w:rFonts w:eastAsia="Times New Roman"/>
          <w:szCs w:val="24"/>
        </w:rPr>
        <w:t xml:space="preserve"> </w:t>
      </w:r>
    </w:p>
    <w:p w14:paraId="1789E8C8" w14:textId="77777777" w:rsidR="00690103" w:rsidRDefault="0001178F">
      <w:pPr>
        <w:spacing w:line="600" w:lineRule="auto"/>
        <w:ind w:firstLine="720"/>
        <w:jc w:val="both"/>
        <w:rPr>
          <w:rFonts w:eastAsia="Times New Roman"/>
          <w:szCs w:val="24"/>
        </w:rPr>
      </w:pPr>
      <w:r>
        <w:rPr>
          <w:rFonts w:eastAsia="Times New Roman"/>
          <w:szCs w:val="24"/>
        </w:rPr>
        <w:t xml:space="preserve">Η έλλειψη μεταποίησης, </w:t>
      </w:r>
      <w:r w:rsidRPr="00487739">
        <w:rPr>
          <w:rFonts w:eastAsia="Times New Roman"/>
          <w:szCs w:val="24"/>
        </w:rPr>
        <w:t>τυποποίησης</w:t>
      </w:r>
      <w:r>
        <w:rPr>
          <w:rFonts w:eastAsia="Times New Roman"/>
          <w:szCs w:val="24"/>
        </w:rPr>
        <w:t>,</w:t>
      </w:r>
      <w:r w:rsidRPr="00487739">
        <w:rPr>
          <w:rFonts w:eastAsia="Times New Roman"/>
          <w:szCs w:val="24"/>
        </w:rPr>
        <w:t xml:space="preserve"> παρ</w:t>
      </w:r>
      <w:r>
        <w:rPr>
          <w:rFonts w:eastAsia="Times New Roman"/>
          <w:szCs w:val="24"/>
        </w:rPr>
        <w:t xml:space="preserve">’ </w:t>
      </w:r>
      <w:r w:rsidRPr="00487739">
        <w:rPr>
          <w:rFonts w:eastAsia="Times New Roman"/>
          <w:szCs w:val="24"/>
        </w:rPr>
        <w:t xml:space="preserve">όλο που όλα αυτά τα χρόνια έχουν μοιραστεί αρκετοί </w:t>
      </w:r>
      <w:r>
        <w:rPr>
          <w:rFonts w:eastAsia="Times New Roman"/>
          <w:szCs w:val="24"/>
        </w:rPr>
        <w:t>π</w:t>
      </w:r>
      <w:r w:rsidRPr="00487739">
        <w:rPr>
          <w:rFonts w:eastAsia="Times New Roman"/>
          <w:szCs w:val="24"/>
        </w:rPr>
        <w:t xml:space="preserve">όροι μέσω διαφόρων προγραμμάτων του </w:t>
      </w:r>
      <w:r>
        <w:rPr>
          <w:rFonts w:eastAsia="Times New Roman"/>
          <w:szCs w:val="24"/>
        </w:rPr>
        <w:t>Υ</w:t>
      </w:r>
      <w:r w:rsidRPr="00487739">
        <w:rPr>
          <w:rFonts w:eastAsia="Times New Roman"/>
          <w:szCs w:val="24"/>
        </w:rPr>
        <w:t>πουργείου</w:t>
      </w:r>
      <w:r>
        <w:rPr>
          <w:rFonts w:eastAsia="Times New Roman"/>
          <w:szCs w:val="24"/>
        </w:rPr>
        <w:t>, παραδείγματος χάρ</w:t>
      </w:r>
      <w:r>
        <w:rPr>
          <w:rFonts w:eastAsia="Times New Roman"/>
          <w:szCs w:val="24"/>
        </w:rPr>
        <w:t>ιν</w:t>
      </w:r>
      <w:r>
        <w:rPr>
          <w:rFonts w:eastAsia="Times New Roman"/>
          <w:szCs w:val="24"/>
        </w:rPr>
        <w:t xml:space="preserve"> το «Αλέξανδρος Μπαλτατζής», α</w:t>
      </w:r>
      <w:r w:rsidRPr="00487739">
        <w:rPr>
          <w:rFonts w:eastAsia="Times New Roman"/>
          <w:szCs w:val="24"/>
        </w:rPr>
        <w:t>ποτελεί το</w:t>
      </w:r>
      <w:r>
        <w:rPr>
          <w:rFonts w:eastAsia="Times New Roman"/>
          <w:szCs w:val="24"/>
        </w:rPr>
        <w:t>ν</w:t>
      </w:r>
      <w:r w:rsidRPr="00487739">
        <w:rPr>
          <w:rFonts w:eastAsia="Times New Roman"/>
          <w:szCs w:val="24"/>
        </w:rPr>
        <w:t xml:space="preserve"> βασικό λόγο πίσω από τη χαμηλή προστιθέμενη αξία των ελληνικών αγροτικών προϊόντων</w:t>
      </w:r>
      <w:r>
        <w:rPr>
          <w:rFonts w:eastAsia="Times New Roman"/>
          <w:szCs w:val="24"/>
        </w:rPr>
        <w:t>.</w:t>
      </w:r>
    </w:p>
    <w:p w14:paraId="1789E8C9" w14:textId="77777777" w:rsidR="00690103" w:rsidRDefault="0001178F">
      <w:pPr>
        <w:spacing w:line="600" w:lineRule="auto"/>
        <w:ind w:firstLine="720"/>
        <w:jc w:val="both"/>
        <w:rPr>
          <w:rFonts w:eastAsia="Times New Roman"/>
          <w:szCs w:val="24"/>
        </w:rPr>
      </w:pPr>
      <w:r w:rsidRPr="00487739">
        <w:rPr>
          <w:rFonts w:eastAsia="Times New Roman"/>
          <w:szCs w:val="24"/>
        </w:rPr>
        <w:t xml:space="preserve"> Να σημειωθεί</w:t>
      </w:r>
      <w:r>
        <w:rPr>
          <w:rFonts w:eastAsia="Times New Roman"/>
          <w:szCs w:val="24"/>
        </w:rPr>
        <w:t xml:space="preserve"> ότι</w:t>
      </w:r>
      <w:r w:rsidRPr="00487739">
        <w:rPr>
          <w:rFonts w:eastAsia="Times New Roman"/>
          <w:szCs w:val="24"/>
        </w:rPr>
        <w:t xml:space="preserve"> δεν είμαι από εκείνους που πιστεύουν ότι οι αγρότες δεν πρέπει να φορολογούνται</w:t>
      </w:r>
      <w:r>
        <w:rPr>
          <w:rFonts w:eastAsia="Times New Roman"/>
          <w:szCs w:val="24"/>
        </w:rPr>
        <w:t>.</w:t>
      </w:r>
      <w:r w:rsidRPr="00487739">
        <w:rPr>
          <w:rFonts w:eastAsia="Times New Roman"/>
          <w:szCs w:val="24"/>
        </w:rPr>
        <w:t xml:space="preserve"> Ωστόσο</w:t>
      </w:r>
      <w:r>
        <w:rPr>
          <w:rFonts w:eastAsia="Times New Roman"/>
          <w:szCs w:val="24"/>
        </w:rPr>
        <w:t>,</w:t>
      </w:r>
      <w:r w:rsidRPr="00487739">
        <w:rPr>
          <w:rFonts w:eastAsia="Times New Roman"/>
          <w:szCs w:val="24"/>
        </w:rPr>
        <w:t xml:space="preserve"> οι διαρκείς αλλαγές </w:t>
      </w:r>
      <w:r>
        <w:rPr>
          <w:rFonts w:eastAsia="Times New Roman"/>
          <w:szCs w:val="24"/>
        </w:rPr>
        <w:t>σ</w:t>
      </w:r>
      <w:r w:rsidRPr="00487739">
        <w:rPr>
          <w:rFonts w:eastAsia="Times New Roman"/>
          <w:szCs w:val="24"/>
        </w:rPr>
        <w:t xml:space="preserve">τους κανόνες φορολογίας και ασφαλιστικών εισφορών εξαντλούν </w:t>
      </w:r>
      <w:r>
        <w:rPr>
          <w:rFonts w:eastAsia="Times New Roman"/>
          <w:szCs w:val="24"/>
        </w:rPr>
        <w:t>κ</w:t>
      </w:r>
      <w:r w:rsidRPr="00487739">
        <w:rPr>
          <w:rFonts w:eastAsia="Times New Roman"/>
          <w:szCs w:val="24"/>
        </w:rPr>
        <w:t>άθε είδους επαγγελματία και φυσικά και τους αγρότες</w:t>
      </w:r>
      <w:r>
        <w:rPr>
          <w:rFonts w:eastAsia="Times New Roman"/>
          <w:szCs w:val="24"/>
        </w:rPr>
        <w:t>.</w:t>
      </w:r>
      <w:r w:rsidRPr="00487739">
        <w:rPr>
          <w:rFonts w:eastAsia="Times New Roman"/>
          <w:szCs w:val="24"/>
        </w:rPr>
        <w:t xml:space="preserve"> Πώς μπορεί κάποιος νέος ή και υφιστάμενος αγρότης να αποφασίσει να επενδύσει στη δουλειά του</w:t>
      </w:r>
      <w:r>
        <w:rPr>
          <w:rFonts w:eastAsia="Times New Roman"/>
          <w:szCs w:val="24"/>
        </w:rPr>
        <w:t>, όταν ζει</w:t>
      </w:r>
      <w:r w:rsidRPr="00487739">
        <w:rPr>
          <w:rFonts w:eastAsia="Times New Roman"/>
          <w:szCs w:val="24"/>
        </w:rPr>
        <w:t xml:space="preserve"> </w:t>
      </w:r>
      <w:r>
        <w:rPr>
          <w:rFonts w:eastAsia="Times New Roman"/>
          <w:szCs w:val="24"/>
        </w:rPr>
        <w:t xml:space="preserve">σ’ </w:t>
      </w:r>
      <w:r w:rsidRPr="00487739">
        <w:rPr>
          <w:rFonts w:eastAsia="Times New Roman"/>
          <w:szCs w:val="24"/>
        </w:rPr>
        <w:t>ένα πε</w:t>
      </w:r>
      <w:r w:rsidRPr="00487739">
        <w:rPr>
          <w:rFonts w:eastAsia="Times New Roman"/>
          <w:szCs w:val="24"/>
        </w:rPr>
        <w:t xml:space="preserve">ριβάλλον όπου δεν ξέρει </w:t>
      </w:r>
      <w:r>
        <w:rPr>
          <w:rFonts w:eastAsia="Times New Roman"/>
          <w:szCs w:val="24"/>
        </w:rPr>
        <w:t>τι θα του</w:t>
      </w:r>
      <w:r w:rsidRPr="00487739">
        <w:rPr>
          <w:rFonts w:eastAsia="Times New Roman"/>
          <w:szCs w:val="24"/>
        </w:rPr>
        <w:t xml:space="preserve"> ξημερώσ</w:t>
      </w:r>
      <w:r>
        <w:rPr>
          <w:rFonts w:eastAsia="Times New Roman"/>
          <w:szCs w:val="24"/>
        </w:rPr>
        <w:t>ει;</w:t>
      </w:r>
    </w:p>
    <w:p w14:paraId="1789E8CA" w14:textId="77777777" w:rsidR="00690103" w:rsidRDefault="0001178F">
      <w:pPr>
        <w:spacing w:line="600" w:lineRule="auto"/>
        <w:ind w:firstLine="720"/>
        <w:jc w:val="both"/>
        <w:rPr>
          <w:rFonts w:eastAsia="Times New Roman"/>
          <w:szCs w:val="24"/>
        </w:rPr>
      </w:pPr>
      <w:r>
        <w:rPr>
          <w:rFonts w:eastAsia="Times New Roman"/>
          <w:szCs w:val="24"/>
        </w:rPr>
        <w:t>Ε</w:t>
      </w:r>
      <w:r w:rsidRPr="00487739">
        <w:rPr>
          <w:rFonts w:eastAsia="Times New Roman"/>
          <w:szCs w:val="24"/>
        </w:rPr>
        <w:t xml:space="preserve">ίδαμε τι έγινε με τις παλινωδίες του </w:t>
      </w:r>
      <w:r>
        <w:rPr>
          <w:rFonts w:eastAsia="Times New Roman"/>
          <w:szCs w:val="24"/>
        </w:rPr>
        <w:t>ε</w:t>
      </w:r>
      <w:r w:rsidRPr="00487739">
        <w:rPr>
          <w:rFonts w:eastAsia="Times New Roman"/>
          <w:szCs w:val="24"/>
        </w:rPr>
        <w:t xml:space="preserve">ιδικού </w:t>
      </w:r>
      <w:r>
        <w:rPr>
          <w:rFonts w:eastAsia="Times New Roman"/>
          <w:szCs w:val="24"/>
        </w:rPr>
        <w:t>φ</w:t>
      </w:r>
      <w:r w:rsidRPr="00487739">
        <w:rPr>
          <w:rFonts w:eastAsia="Times New Roman"/>
          <w:szCs w:val="24"/>
        </w:rPr>
        <w:t xml:space="preserve">όρου </w:t>
      </w:r>
      <w:r>
        <w:rPr>
          <w:rFonts w:eastAsia="Times New Roman"/>
          <w:szCs w:val="24"/>
        </w:rPr>
        <w:t>κ</w:t>
      </w:r>
      <w:r w:rsidRPr="00487739">
        <w:rPr>
          <w:rFonts w:eastAsia="Times New Roman"/>
          <w:szCs w:val="24"/>
        </w:rPr>
        <w:t>ατανάλωσης στο κρασί</w:t>
      </w:r>
      <w:r>
        <w:rPr>
          <w:rFonts w:eastAsia="Times New Roman"/>
          <w:szCs w:val="24"/>
        </w:rPr>
        <w:t>.</w:t>
      </w:r>
      <w:r w:rsidRPr="00487739">
        <w:rPr>
          <w:rFonts w:eastAsia="Times New Roman"/>
          <w:szCs w:val="24"/>
        </w:rPr>
        <w:t xml:space="preserve"> Επιτέλους</w:t>
      </w:r>
      <w:r>
        <w:rPr>
          <w:rFonts w:eastAsia="Times New Roman"/>
          <w:szCs w:val="24"/>
        </w:rPr>
        <w:t>,</w:t>
      </w:r>
      <w:r w:rsidRPr="00487739">
        <w:rPr>
          <w:rFonts w:eastAsia="Times New Roman"/>
          <w:szCs w:val="24"/>
        </w:rPr>
        <w:t xml:space="preserve"> θεωρούμε ότι έληξε αυτή η περιπέτεια</w:t>
      </w:r>
      <w:r>
        <w:rPr>
          <w:rFonts w:eastAsia="Times New Roman"/>
          <w:szCs w:val="24"/>
        </w:rPr>
        <w:t xml:space="preserve">, η οποία, όμως, </w:t>
      </w:r>
      <w:r w:rsidRPr="00487739">
        <w:rPr>
          <w:rFonts w:eastAsia="Times New Roman"/>
          <w:szCs w:val="24"/>
        </w:rPr>
        <w:t xml:space="preserve">κόστισε </w:t>
      </w:r>
      <w:r>
        <w:rPr>
          <w:rFonts w:eastAsia="Times New Roman"/>
          <w:szCs w:val="24"/>
        </w:rPr>
        <w:t xml:space="preserve">σε </w:t>
      </w:r>
      <w:r w:rsidRPr="00487739">
        <w:rPr>
          <w:rFonts w:eastAsia="Times New Roman"/>
          <w:szCs w:val="24"/>
        </w:rPr>
        <w:t>ένα</w:t>
      </w:r>
      <w:r>
        <w:rPr>
          <w:rFonts w:eastAsia="Times New Roman"/>
          <w:szCs w:val="24"/>
        </w:rPr>
        <w:t>ν</w:t>
      </w:r>
      <w:r w:rsidRPr="00487739">
        <w:rPr>
          <w:rFonts w:eastAsia="Times New Roman"/>
          <w:szCs w:val="24"/>
        </w:rPr>
        <w:t xml:space="preserve"> κλάδο </w:t>
      </w:r>
      <w:r>
        <w:rPr>
          <w:rFonts w:eastAsia="Times New Roman"/>
          <w:szCs w:val="24"/>
        </w:rPr>
        <w:t xml:space="preserve">ο </w:t>
      </w:r>
      <w:r w:rsidRPr="00487739">
        <w:rPr>
          <w:rFonts w:eastAsia="Times New Roman"/>
          <w:szCs w:val="24"/>
        </w:rPr>
        <w:t xml:space="preserve">οποίος είχε </w:t>
      </w:r>
      <w:r w:rsidRPr="00487739">
        <w:rPr>
          <w:rFonts w:eastAsia="Times New Roman"/>
          <w:szCs w:val="24"/>
        </w:rPr>
        <w:lastRenderedPageBreak/>
        <w:t>κάνει εξαιρετικά βήματα προόδου</w:t>
      </w:r>
      <w:r>
        <w:rPr>
          <w:rFonts w:eastAsia="Times New Roman"/>
          <w:szCs w:val="24"/>
        </w:rPr>
        <w:t xml:space="preserve">, με </w:t>
      </w:r>
      <w:r>
        <w:rPr>
          <w:rFonts w:eastAsia="Times New Roman"/>
          <w:szCs w:val="24"/>
        </w:rPr>
        <w:t>δικές του θυσίες.</w:t>
      </w:r>
      <w:r w:rsidRPr="00487739">
        <w:rPr>
          <w:rFonts w:eastAsia="Times New Roman"/>
          <w:szCs w:val="24"/>
        </w:rPr>
        <w:t xml:space="preserve"> </w:t>
      </w:r>
      <w:r>
        <w:rPr>
          <w:rFonts w:eastAsia="Times New Roman"/>
          <w:szCs w:val="24"/>
        </w:rPr>
        <w:t xml:space="preserve">Ωστόσο, το πλήγμα που </w:t>
      </w:r>
      <w:r w:rsidRPr="00487739">
        <w:rPr>
          <w:rFonts w:eastAsia="Times New Roman"/>
          <w:szCs w:val="24"/>
        </w:rPr>
        <w:t xml:space="preserve">δέχτηκε αυτός ο </w:t>
      </w:r>
      <w:r>
        <w:rPr>
          <w:rFonts w:eastAsia="Times New Roman"/>
          <w:szCs w:val="24"/>
        </w:rPr>
        <w:t>κλάδος</w:t>
      </w:r>
      <w:r w:rsidRPr="00487739">
        <w:rPr>
          <w:rFonts w:eastAsia="Times New Roman"/>
          <w:szCs w:val="24"/>
        </w:rPr>
        <w:t xml:space="preserve"> ο ανερχόμενος</w:t>
      </w:r>
      <w:r>
        <w:rPr>
          <w:rFonts w:eastAsia="Times New Roman"/>
          <w:szCs w:val="24"/>
        </w:rPr>
        <w:t>,</w:t>
      </w:r>
      <w:r w:rsidRPr="00487739">
        <w:rPr>
          <w:rFonts w:eastAsia="Times New Roman"/>
          <w:szCs w:val="24"/>
        </w:rPr>
        <w:t xml:space="preserve"> ο αναπτυσσόμενος</w:t>
      </w:r>
      <w:r>
        <w:rPr>
          <w:rFonts w:eastAsia="Times New Roman"/>
          <w:szCs w:val="24"/>
        </w:rPr>
        <w:t>,</w:t>
      </w:r>
      <w:r w:rsidRPr="00487739">
        <w:rPr>
          <w:rFonts w:eastAsia="Times New Roman"/>
          <w:szCs w:val="24"/>
        </w:rPr>
        <w:t xml:space="preserve"> στα τέσσερα χρόνια εφαρμογής του </w:t>
      </w:r>
      <w:r>
        <w:rPr>
          <w:rFonts w:eastAsia="Times New Roman"/>
          <w:szCs w:val="24"/>
        </w:rPr>
        <w:t>ε</w:t>
      </w:r>
      <w:r w:rsidRPr="00487739">
        <w:rPr>
          <w:rFonts w:eastAsia="Times New Roman"/>
          <w:szCs w:val="24"/>
        </w:rPr>
        <w:t xml:space="preserve">ιδικού </w:t>
      </w:r>
      <w:r>
        <w:rPr>
          <w:rFonts w:eastAsia="Times New Roman"/>
          <w:szCs w:val="24"/>
        </w:rPr>
        <w:t>φ</w:t>
      </w:r>
      <w:r w:rsidRPr="00487739">
        <w:rPr>
          <w:rFonts w:eastAsia="Times New Roman"/>
          <w:szCs w:val="24"/>
        </w:rPr>
        <w:t xml:space="preserve">όρου </w:t>
      </w:r>
      <w:r>
        <w:rPr>
          <w:rFonts w:eastAsia="Times New Roman"/>
          <w:szCs w:val="24"/>
        </w:rPr>
        <w:t>κ</w:t>
      </w:r>
      <w:r w:rsidRPr="00487739">
        <w:rPr>
          <w:rFonts w:eastAsia="Times New Roman"/>
          <w:szCs w:val="24"/>
        </w:rPr>
        <w:t xml:space="preserve">ατανάλωσης </w:t>
      </w:r>
      <w:r>
        <w:rPr>
          <w:rFonts w:eastAsia="Times New Roman"/>
          <w:szCs w:val="24"/>
        </w:rPr>
        <w:t>ήταν μεγάλο.</w:t>
      </w:r>
      <w:r w:rsidRPr="00487739">
        <w:rPr>
          <w:rFonts w:eastAsia="Times New Roman"/>
          <w:szCs w:val="24"/>
        </w:rPr>
        <w:t xml:space="preserve"> </w:t>
      </w:r>
      <w:r>
        <w:rPr>
          <w:rFonts w:eastAsia="Times New Roman"/>
          <w:szCs w:val="24"/>
        </w:rPr>
        <w:t>Κ</w:t>
      </w:r>
      <w:r w:rsidRPr="00487739">
        <w:rPr>
          <w:rFonts w:eastAsia="Times New Roman"/>
          <w:szCs w:val="24"/>
        </w:rPr>
        <w:t>αι δεν ήταν εξαιτίας της οικονομικής επιβάρυνσης τόσο</w:t>
      </w:r>
      <w:r>
        <w:rPr>
          <w:rFonts w:eastAsia="Times New Roman"/>
          <w:szCs w:val="24"/>
        </w:rPr>
        <w:t>,</w:t>
      </w:r>
      <w:r w:rsidRPr="00487739">
        <w:rPr>
          <w:rFonts w:eastAsia="Times New Roman"/>
          <w:szCs w:val="24"/>
        </w:rPr>
        <w:t xml:space="preserve"> όσο των γραφειοκρατικών διαδικασ</w:t>
      </w:r>
      <w:r w:rsidRPr="00487739">
        <w:rPr>
          <w:rFonts w:eastAsia="Times New Roman"/>
          <w:szCs w:val="24"/>
        </w:rPr>
        <w:t>ιών που άνοιξαν άλλα ζητήματα</w:t>
      </w:r>
      <w:r>
        <w:rPr>
          <w:rFonts w:eastAsia="Times New Roman"/>
          <w:szCs w:val="24"/>
        </w:rPr>
        <w:t>.</w:t>
      </w:r>
    </w:p>
    <w:p w14:paraId="1789E8CB" w14:textId="77777777" w:rsidR="00690103" w:rsidRDefault="0001178F">
      <w:pPr>
        <w:spacing w:line="600" w:lineRule="auto"/>
        <w:ind w:firstLine="720"/>
        <w:jc w:val="both"/>
        <w:rPr>
          <w:rFonts w:eastAsia="Times New Roman"/>
          <w:szCs w:val="24"/>
        </w:rPr>
      </w:pPr>
      <w:r>
        <w:rPr>
          <w:rFonts w:eastAsia="Times New Roman"/>
          <w:szCs w:val="24"/>
        </w:rPr>
        <w:t>Γ</w:t>
      </w:r>
      <w:r w:rsidRPr="00487739">
        <w:rPr>
          <w:rFonts w:eastAsia="Times New Roman"/>
          <w:szCs w:val="24"/>
        </w:rPr>
        <w:t>ια να μπορέσουν</w:t>
      </w:r>
      <w:r>
        <w:rPr>
          <w:rFonts w:eastAsia="Times New Roman"/>
          <w:szCs w:val="24"/>
        </w:rPr>
        <w:t>,</w:t>
      </w:r>
      <w:r w:rsidRPr="00487739">
        <w:rPr>
          <w:rFonts w:eastAsia="Times New Roman"/>
          <w:szCs w:val="24"/>
        </w:rPr>
        <w:t xml:space="preserve"> </w:t>
      </w:r>
      <w:r>
        <w:rPr>
          <w:rFonts w:eastAsia="Times New Roman"/>
          <w:szCs w:val="24"/>
        </w:rPr>
        <w:t xml:space="preserve">όμως, οι αγρότες να έχουν φοροδοτική και </w:t>
      </w:r>
      <w:proofErr w:type="spellStart"/>
      <w:r>
        <w:rPr>
          <w:rFonts w:eastAsia="Times New Roman"/>
          <w:szCs w:val="24"/>
        </w:rPr>
        <w:t>εισφοροδοτική</w:t>
      </w:r>
      <w:proofErr w:type="spellEnd"/>
      <w:r>
        <w:rPr>
          <w:rFonts w:eastAsia="Times New Roman"/>
          <w:szCs w:val="24"/>
        </w:rPr>
        <w:t xml:space="preserve"> </w:t>
      </w:r>
      <w:r w:rsidRPr="00487739">
        <w:rPr>
          <w:rFonts w:eastAsia="Times New Roman"/>
          <w:szCs w:val="24"/>
        </w:rPr>
        <w:t>ικανότητα</w:t>
      </w:r>
      <w:r>
        <w:rPr>
          <w:rFonts w:eastAsia="Times New Roman"/>
          <w:szCs w:val="24"/>
        </w:rPr>
        <w:t>,</w:t>
      </w:r>
      <w:r w:rsidRPr="00487739">
        <w:rPr>
          <w:rFonts w:eastAsia="Times New Roman"/>
          <w:szCs w:val="24"/>
        </w:rPr>
        <w:t xml:space="preserve"> </w:t>
      </w:r>
      <w:r>
        <w:rPr>
          <w:rFonts w:eastAsia="Times New Roman"/>
          <w:szCs w:val="24"/>
        </w:rPr>
        <w:t>ν</w:t>
      </w:r>
      <w:r w:rsidRPr="00487739">
        <w:rPr>
          <w:rFonts w:eastAsia="Times New Roman"/>
          <w:szCs w:val="24"/>
        </w:rPr>
        <w:t>ομίζω ότι πρέπει να δημιουργηθούν οι προϋποθέσεις για παραγωγή εισοδήματος</w:t>
      </w:r>
      <w:r>
        <w:rPr>
          <w:rFonts w:eastAsia="Times New Roman"/>
          <w:szCs w:val="24"/>
        </w:rPr>
        <w:t>.</w:t>
      </w:r>
      <w:r w:rsidRPr="00487739">
        <w:rPr>
          <w:rFonts w:eastAsia="Times New Roman"/>
          <w:szCs w:val="24"/>
        </w:rPr>
        <w:t xml:space="preserve"> </w:t>
      </w:r>
      <w:r>
        <w:rPr>
          <w:rFonts w:eastAsia="Times New Roman"/>
          <w:szCs w:val="24"/>
        </w:rPr>
        <w:t>Α</w:t>
      </w:r>
      <w:r w:rsidRPr="00487739">
        <w:rPr>
          <w:rFonts w:eastAsia="Times New Roman"/>
          <w:szCs w:val="24"/>
        </w:rPr>
        <w:t xml:space="preserve">υτό που σήμερα ζητείται είναι η αξιοποίηση των θεσμικών και </w:t>
      </w:r>
      <w:r>
        <w:rPr>
          <w:rFonts w:eastAsia="Times New Roman"/>
          <w:szCs w:val="24"/>
        </w:rPr>
        <w:t>ο</w:t>
      </w:r>
      <w:r w:rsidRPr="00487739">
        <w:rPr>
          <w:rFonts w:eastAsia="Times New Roman"/>
          <w:szCs w:val="24"/>
        </w:rPr>
        <w:t>ικ</w:t>
      </w:r>
      <w:r w:rsidRPr="00487739">
        <w:rPr>
          <w:rFonts w:eastAsia="Times New Roman"/>
          <w:szCs w:val="24"/>
        </w:rPr>
        <w:t xml:space="preserve">ονομικών ευκαιριών που η </w:t>
      </w:r>
      <w:r>
        <w:rPr>
          <w:rFonts w:eastAsia="Times New Roman"/>
          <w:szCs w:val="24"/>
        </w:rPr>
        <w:t>Κ</w:t>
      </w:r>
      <w:r w:rsidRPr="00487739">
        <w:rPr>
          <w:rFonts w:eastAsia="Times New Roman"/>
          <w:szCs w:val="24"/>
        </w:rPr>
        <w:t xml:space="preserve">οινή Αγροτική </w:t>
      </w:r>
      <w:r>
        <w:rPr>
          <w:rFonts w:eastAsia="Times New Roman"/>
          <w:szCs w:val="24"/>
        </w:rPr>
        <w:t>Πολιτική, α</w:t>
      </w:r>
      <w:r w:rsidRPr="00487739">
        <w:rPr>
          <w:rFonts w:eastAsia="Times New Roman"/>
          <w:szCs w:val="24"/>
        </w:rPr>
        <w:t>λλά κ</w:t>
      </w:r>
      <w:r>
        <w:rPr>
          <w:rFonts w:eastAsia="Times New Roman"/>
          <w:szCs w:val="24"/>
        </w:rPr>
        <w:t>αι οι ευκαιρίες που το ελληνικό, μ</w:t>
      </w:r>
      <w:r w:rsidRPr="00487739">
        <w:rPr>
          <w:rFonts w:eastAsia="Times New Roman"/>
          <w:szCs w:val="24"/>
        </w:rPr>
        <w:t xml:space="preserve">εσογειακό </w:t>
      </w:r>
      <w:proofErr w:type="spellStart"/>
      <w:r w:rsidRPr="00487739">
        <w:rPr>
          <w:rFonts w:eastAsia="Times New Roman"/>
          <w:szCs w:val="24"/>
        </w:rPr>
        <w:t>αγροδιατροφικό</w:t>
      </w:r>
      <w:proofErr w:type="spellEnd"/>
      <w:r w:rsidRPr="00487739">
        <w:rPr>
          <w:rFonts w:eastAsia="Times New Roman"/>
          <w:szCs w:val="24"/>
        </w:rPr>
        <w:t xml:space="preserve"> πρότυπο προσφέρουν στον Έλληνα παραγωγό</w:t>
      </w:r>
      <w:r>
        <w:rPr>
          <w:rFonts w:eastAsia="Times New Roman"/>
          <w:szCs w:val="24"/>
        </w:rPr>
        <w:t>.</w:t>
      </w:r>
      <w:r w:rsidRPr="00487739">
        <w:rPr>
          <w:rFonts w:eastAsia="Times New Roman"/>
          <w:szCs w:val="24"/>
        </w:rPr>
        <w:t xml:space="preserve"> </w:t>
      </w:r>
      <w:r>
        <w:rPr>
          <w:rFonts w:eastAsia="Times New Roman"/>
          <w:szCs w:val="24"/>
        </w:rPr>
        <w:t>Α</w:t>
      </w:r>
      <w:r w:rsidRPr="00487739">
        <w:rPr>
          <w:rFonts w:eastAsia="Times New Roman"/>
          <w:szCs w:val="24"/>
        </w:rPr>
        <w:t>λλιώς</w:t>
      </w:r>
      <w:r>
        <w:rPr>
          <w:rFonts w:eastAsia="Times New Roman"/>
          <w:szCs w:val="24"/>
        </w:rPr>
        <w:t>,</w:t>
      </w:r>
      <w:r w:rsidRPr="00487739">
        <w:rPr>
          <w:rFonts w:eastAsia="Times New Roman"/>
          <w:szCs w:val="24"/>
        </w:rPr>
        <w:t xml:space="preserve"> </w:t>
      </w:r>
      <w:r>
        <w:rPr>
          <w:rFonts w:eastAsia="Times New Roman"/>
          <w:szCs w:val="24"/>
        </w:rPr>
        <w:t>μοιραία,</w:t>
      </w:r>
      <w:r w:rsidRPr="00487739">
        <w:rPr>
          <w:rFonts w:eastAsia="Times New Roman"/>
          <w:szCs w:val="24"/>
        </w:rPr>
        <w:t xml:space="preserve"> θα βλέπουμε τα χρόνια να περνούν</w:t>
      </w:r>
      <w:r>
        <w:rPr>
          <w:rFonts w:eastAsia="Times New Roman"/>
          <w:szCs w:val="24"/>
        </w:rPr>
        <w:t>,</w:t>
      </w:r>
      <w:r w:rsidRPr="00487739">
        <w:rPr>
          <w:rFonts w:eastAsia="Times New Roman"/>
          <w:szCs w:val="24"/>
        </w:rPr>
        <w:t xml:space="preserve"> τις ευκαιρίες να χάνονται και τα προβλήματα να πολλαπλασιάζονται</w:t>
      </w:r>
      <w:r>
        <w:rPr>
          <w:rFonts w:eastAsia="Times New Roman"/>
          <w:szCs w:val="24"/>
        </w:rPr>
        <w:t>.</w:t>
      </w:r>
    </w:p>
    <w:p w14:paraId="1789E8CC" w14:textId="77777777" w:rsidR="00690103" w:rsidRDefault="0001178F">
      <w:pPr>
        <w:spacing w:line="600" w:lineRule="auto"/>
        <w:ind w:firstLine="720"/>
        <w:jc w:val="both"/>
        <w:rPr>
          <w:rFonts w:eastAsia="Times New Roman"/>
          <w:szCs w:val="24"/>
        </w:rPr>
      </w:pPr>
      <w:r>
        <w:rPr>
          <w:rFonts w:eastAsia="Times New Roman"/>
          <w:szCs w:val="24"/>
        </w:rPr>
        <w:t>Σας ευχαριστώ.</w:t>
      </w:r>
    </w:p>
    <w:p w14:paraId="1789E8CD" w14:textId="77777777" w:rsidR="00690103" w:rsidRDefault="0001178F">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Ευχαριστούμε, κύριε συνάδελφε.</w:t>
      </w:r>
    </w:p>
    <w:p w14:paraId="1789E8CE" w14:textId="77777777" w:rsidR="00690103" w:rsidRDefault="0001178F">
      <w:pPr>
        <w:spacing w:line="600" w:lineRule="auto"/>
        <w:ind w:firstLine="720"/>
        <w:jc w:val="both"/>
        <w:rPr>
          <w:rFonts w:eastAsia="Times New Roman" w:cs="Times New Roman"/>
          <w:szCs w:val="24"/>
        </w:rPr>
      </w:pPr>
      <w:r>
        <w:rPr>
          <w:rFonts w:eastAsia="Times New Roman"/>
          <w:bCs/>
          <w:szCs w:val="24"/>
        </w:rPr>
        <w:lastRenderedPageBreak/>
        <w:t>Τον λόγο έχει ο συνάδελφος κ. Νικόλαος Μωραΐτης.</w:t>
      </w:r>
    </w:p>
    <w:p w14:paraId="1789E8CF" w14:textId="77777777" w:rsidR="00690103" w:rsidRDefault="0001178F">
      <w:pPr>
        <w:spacing w:line="600" w:lineRule="auto"/>
        <w:ind w:firstLine="720"/>
        <w:jc w:val="both"/>
        <w:rPr>
          <w:rFonts w:eastAsia="Times New Roman" w:cs="Times New Roman"/>
          <w:szCs w:val="24"/>
        </w:rPr>
      </w:pPr>
      <w:r w:rsidRPr="008A2F63">
        <w:rPr>
          <w:rFonts w:eastAsia="Times New Roman" w:cs="Times New Roman"/>
          <w:b/>
          <w:szCs w:val="24"/>
        </w:rPr>
        <w:t>ΝΙΚΟΛΑΟΣ ΜΩΡΑΪΤΗΣ:</w:t>
      </w:r>
      <w:r>
        <w:rPr>
          <w:rFonts w:eastAsia="Times New Roman" w:cs="Times New Roman"/>
          <w:szCs w:val="24"/>
        </w:rPr>
        <w:t xml:space="preserve"> Ε</w:t>
      </w:r>
      <w:r w:rsidRPr="008A2F63">
        <w:rPr>
          <w:rFonts w:eastAsia="Times New Roman" w:cs="Times New Roman"/>
          <w:szCs w:val="24"/>
        </w:rPr>
        <w:t>υχαριστώ</w:t>
      </w:r>
      <w:r>
        <w:rPr>
          <w:rFonts w:eastAsia="Times New Roman" w:cs="Times New Roman"/>
          <w:szCs w:val="24"/>
        </w:rPr>
        <w:t>, κύριε Πρόεδρε.</w:t>
      </w:r>
      <w:r w:rsidRPr="008A2F63">
        <w:rPr>
          <w:rFonts w:eastAsia="Times New Roman" w:cs="Times New Roman"/>
          <w:szCs w:val="24"/>
        </w:rPr>
        <w:t xml:space="preserve"> </w:t>
      </w:r>
    </w:p>
    <w:p w14:paraId="1789E8D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w:t>
      </w:r>
      <w:r w:rsidRPr="008A2F63">
        <w:rPr>
          <w:rFonts w:eastAsia="Times New Roman" w:cs="Times New Roman"/>
          <w:szCs w:val="24"/>
        </w:rPr>
        <w:t>ε τραγική κατάσ</w:t>
      </w:r>
      <w:r w:rsidRPr="008A2F63">
        <w:rPr>
          <w:rFonts w:eastAsia="Times New Roman" w:cs="Times New Roman"/>
          <w:szCs w:val="24"/>
        </w:rPr>
        <w:t>ταση βρίσκονται οι φτωχοί και μεσαίοι αγρότες</w:t>
      </w:r>
      <w:r>
        <w:rPr>
          <w:rFonts w:eastAsia="Times New Roman" w:cs="Times New Roman"/>
          <w:szCs w:val="24"/>
        </w:rPr>
        <w:t>,</w:t>
      </w:r>
      <w:r w:rsidRPr="008A2F63">
        <w:rPr>
          <w:rFonts w:eastAsia="Times New Roman" w:cs="Times New Roman"/>
          <w:szCs w:val="24"/>
        </w:rPr>
        <w:t xml:space="preserve"> ψαράδες και κτηνοτρόφοι σε όλη τη χώρα</w:t>
      </w:r>
      <w:r>
        <w:rPr>
          <w:rFonts w:eastAsia="Times New Roman" w:cs="Times New Roman"/>
          <w:szCs w:val="24"/>
        </w:rPr>
        <w:t>. Βιώνουν τις επιπτώσεις και τα</w:t>
      </w:r>
      <w:r w:rsidRPr="008A2F63">
        <w:rPr>
          <w:rFonts w:eastAsia="Times New Roman" w:cs="Times New Roman"/>
          <w:szCs w:val="24"/>
        </w:rPr>
        <w:t xml:space="preserve"> αδιέξοδα της αντιλαϊκής πολιτικής της Ευρωπαϊκής Ένωσης</w:t>
      </w:r>
      <w:r>
        <w:rPr>
          <w:rFonts w:eastAsia="Times New Roman" w:cs="Times New Roman"/>
          <w:szCs w:val="24"/>
        </w:rPr>
        <w:t>,</w:t>
      </w:r>
      <w:r w:rsidRPr="008A2F63">
        <w:rPr>
          <w:rFonts w:eastAsia="Times New Roman" w:cs="Times New Roman"/>
          <w:szCs w:val="24"/>
        </w:rPr>
        <w:t xml:space="preserve"> της </w:t>
      </w:r>
      <w:r>
        <w:rPr>
          <w:rFonts w:eastAsia="Times New Roman" w:cs="Times New Roman"/>
          <w:szCs w:val="24"/>
        </w:rPr>
        <w:t>Κ</w:t>
      </w:r>
      <w:r w:rsidRPr="008A2F63">
        <w:rPr>
          <w:rFonts w:eastAsia="Times New Roman" w:cs="Times New Roman"/>
          <w:szCs w:val="24"/>
        </w:rPr>
        <w:t xml:space="preserve">οινής Αγροτικής </w:t>
      </w:r>
      <w:r w:rsidRPr="008A2F63">
        <w:rPr>
          <w:rFonts w:eastAsia="Times New Roman" w:cs="Times New Roman"/>
          <w:szCs w:val="24"/>
        </w:rPr>
        <w:t>Π</w:t>
      </w:r>
      <w:r w:rsidRPr="008A2F63">
        <w:rPr>
          <w:rFonts w:eastAsia="Times New Roman" w:cs="Times New Roman"/>
          <w:szCs w:val="24"/>
        </w:rPr>
        <w:t>ολιτικής</w:t>
      </w:r>
      <w:r>
        <w:rPr>
          <w:rFonts w:eastAsia="Times New Roman" w:cs="Times New Roman"/>
          <w:szCs w:val="24"/>
        </w:rPr>
        <w:t>,</w:t>
      </w:r>
      <w:r w:rsidRPr="008A2F63">
        <w:rPr>
          <w:rFonts w:eastAsia="Times New Roman" w:cs="Times New Roman"/>
          <w:szCs w:val="24"/>
        </w:rPr>
        <w:t xml:space="preserve"> που συναποφάσισαν και εφάρμοσαν διαχρονικά όλες οι</w:t>
      </w:r>
      <w:r w:rsidRPr="008A2F63">
        <w:rPr>
          <w:rFonts w:eastAsia="Times New Roman" w:cs="Times New Roman"/>
          <w:szCs w:val="24"/>
        </w:rPr>
        <w:t xml:space="preserve"> κυβερνήσεις του κεφαλαίου</w:t>
      </w:r>
      <w:r>
        <w:rPr>
          <w:rFonts w:eastAsia="Times New Roman" w:cs="Times New Roman"/>
          <w:szCs w:val="24"/>
        </w:rPr>
        <w:t>,</w:t>
      </w:r>
      <w:r w:rsidRPr="008A2F63">
        <w:rPr>
          <w:rFonts w:eastAsia="Times New Roman" w:cs="Times New Roman"/>
          <w:szCs w:val="24"/>
        </w:rPr>
        <w:t xml:space="preserve"> της Νέας Δημοκρατίας και του ΠΑΣΟΚ χθες</w:t>
      </w:r>
      <w:r>
        <w:rPr>
          <w:rFonts w:eastAsia="Times New Roman" w:cs="Times New Roman"/>
          <w:szCs w:val="24"/>
        </w:rPr>
        <w:t xml:space="preserve"> και της σημερινής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8A2F63">
        <w:rPr>
          <w:rFonts w:eastAsia="Times New Roman" w:cs="Times New Roman"/>
          <w:szCs w:val="24"/>
        </w:rPr>
        <w:t>ΑΝΕΛ</w:t>
      </w:r>
      <w:r>
        <w:rPr>
          <w:rFonts w:eastAsia="Times New Roman" w:cs="Times New Roman"/>
          <w:szCs w:val="24"/>
        </w:rPr>
        <w:t>,</w:t>
      </w:r>
      <w:r w:rsidRPr="008A2F63">
        <w:rPr>
          <w:rFonts w:eastAsia="Times New Roman" w:cs="Times New Roman"/>
          <w:szCs w:val="24"/>
        </w:rPr>
        <w:t xml:space="preserve"> που πήρε τη σκυτάλη από τους προηγούμενους</w:t>
      </w:r>
      <w:r>
        <w:rPr>
          <w:rFonts w:eastAsia="Times New Roman" w:cs="Times New Roman"/>
          <w:szCs w:val="24"/>
        </w:rPr>
        <w:t xml:space="preserve"> και</w:t>
      </w:r>
      <w:r w:rsidRPr="008A2F63">
        <w:rPr>
          <w:rFonts w:eastAsia="Times New Roman" w:cs="Times New Roman"/>
          <w:szCs w:val="24"/>
        </w:rPr>
        <w:t xml:space="preserve"> εφαρμόζει αυτή την πολιτική με ιδιαίτερο ζήλο</w:t>
      </w:r>
      <w:r>
        <w:rPr>
          <w:rFonts w:eastAsia="Times New Roman" w:cs="Times New Roman"/>
          <w:szCs w:val="24"/>
        </w:rPr>
        <w:t>.</w:t>
      </w:r>
    </w:p>
    <w:p w14:paraId="1789E8D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Στη σημερινή επερώτηση</w:t>
      </w:r>
      <w:r w:rsidRPr="008A2F63">
        <w:rPr>
          <w:rFonts w:eastAsia="Times New Roman" w:cs="Times New Roman"/>
          <w:szCs w:val="24"/>
        </w:rPr>
        <w:t xml:space="preserve"> γίνεται μία περιγραφή τω</w:t>
      </w:r>
      <w:r w:rsidRPr="008A2F63">
        <w:rPr>
          <w:rFonts w:eastAsia="Times New Roman" w:cs="Times New Roman"/>
          <w:szCs w:val="24"/>
        </w:rPr>
        <w:t>ν προβλημάτων</w:t>
      </w:r>
      <w:r>
        <w:rPr>
          <w:rFonts w:eastAsia="Times New Roman" w:cs="Times New Roman"/>
          <w:szCs w:val="24"/>
        </w:rPr>
        <w:t>,</w:t>
      </w:r>
      <w:r w:rsidRPr="008A2F63">
        <w:rPr>
          <w:rFonts w:eastAsia="Times New Roman" w:cs="Times New Roman"/>
          <w:szCs w:val="24"/>
        </w:rPr>
        <w:t xml:space="preserve"> που βιώνει η φτωχή και μεσαία αγροτιά της χώρας</w:t>
      </w:r>
      <w:r>
        <w:rPr>
          <w:rFonts w:eastAsia="Times New Roman" w:cs="Times New Roman"/>
          <w:szCs w:val="24"/>
        </w:rPr>
        <w:t xml:space="preserve">. Δεν λέτε, όμως, κουβέντα, δεν βγάζετε άχνα </w:t>
      </w:r>
      <w:r w:rsidRPr="008A2F63">
        <w:rPr>
          <w:rFonts w:eastAsia="Times New Roman" w:cs="Times New Roman"/>
          <w:szCs w:val="24"/>
        </w:rPr>
        <w:t>για τις αιτίες</w:t>
      </w:r>
      <w:r w:rsidRPr="003D5F1F">
        <w:rPr>
          <w:rFonts w:eastAsia="Times New Roman" w:cs="Times New Roman"/>
          <w:szCs w:val="24"/>
        </w:rPr>
        <w:t>,</w:t>
      </w:r>
      <w:r w:rsidRPr="008A2F63">
        <w:rPr>
          <w:rFonts w:eastAsia="Times New Roman" w:cs="Times New Roman"/>
          <w:szCs w:val="24"/>
        </w:rPr>
        <w:t xml:space="preserve"> που δημιουργούν αυτά τα τεράστια προβλήματα</w:t>
      </w:r>
      <w:r>
        <w:rPr>
          <w:rFonts w:eastAsia="Times New Roman" w:cs="Times New Roman"/>
          <w:szCs w:val="24"/>
        </w:rPr>
        <w:t>. Ε</w:t>
      </w:r>
      <w:r w:rsidRPr="008A2F63">
        <w:rPr>
          <w:rFonts w:eastAsia="Times New Roman" w:cs="Times New Roman"/>
          <w:szCs w:val="24"/>
        </w:rPr>
        <w:t>πικεντρώνετ</w:t>
      </w:r>
      <w:r>
        <w:rPr>
          <w:rFonts w:eastAsia="Times New Roman" w:cs="Times New Roman"/>
          <w:szCs w:val="24"/>
        </w:rPr>
        <w:t>ε</w:t>
      </w:r>
      <w:r w:rsidRPr="008A2F63">
        <w:rPr>
          <w:rFonts w:eastAsia="Times New Roman" w:cs="Times New Roman"/>
          <w:szCs w:val="24"/>
        </w:rPr>
        <w:t xml:space="preserve"> την κριτική σε ζητήματα διαχείρισης</w:t>
      </w:r>
      <w:r>
        <w:rPr>
          <w:rFonts w:eastAsia="Times New Roman" w:cs="Times New Roman"/>
          <w:szCs w:val="24"/>
        </w:rPr>
        <w:t>,</w:t>
      </w:r>
      <w:r w:rsidRPr="008A2F63">
        <w:rPr>
          <w:rFonts w:eastAsia="Times New Roman" w:cs="Times New Roman"/>
          <w:szCs w:val="24"/>
        </w:rPr>
        <w:t xml:space="preserve"> ανικανότητας </w:t>
      </w:r>
      <w:r>
        <w:rPr>
          <w:rFonts w:eastAsia="Times New Roman" w:cs="Times New Roman"/>
          <w:szCs w:val="24"/>
        </w:rPr>
        <w:t>σ</w:t>
      </w:r>
      <w:r w:rsidRPr="008A2F63">
        <w:rPr>
          <w:rFonts w:eastAsia="Times New Roman" w:cs="Times New Roman"/>
          <w:szCs w:val="24"/>
        </w:rPr>
        <w:t>τη διαπραγμάτευση</w:t>
      </w:r>
      <w:r>
        <w:rPr>
          <w:rFonts w:eastAsia="Times New Roman" w:cs="Times New Roman"/>
          <w:szCs w:val="24"/>
        </w:rPr>
        <w:t>. Ο</w:t>
      </w:r>
      <w:r w:rsidRPr="008A2F63">
        <w:rPr>
          <w:rFonts w:eastAsia="Times New Roman" w:cs="Times New Roman"/>
          <w:szCs w:val="24"/>
        </w:rPr>
        <w:t xml:space="preserve"> ΣΥΡΙΖΑ σας ξεπέρασε</w:t>
      </w:r>
      <w:r>
        <w:rPr>
          <w:rFonts w:eastAsia="Times New Roman" w:cs="Times New Roman"/>
          <w:szCs w:val="24"/>
        </w:rPr>
        <w:t>.</w:t>
      </w:r>
      <w:r w:rsidRPr="008A2F63">
        <w:rPr>
          <w:rFonts w:eastAsia="Times New Roman" w:cs="Times New Roman"/>
          <w:szCs w:val="24"/>
        </w:rPr>
        <w:t xml:space="preserve"> Αποδείχθηκε ο καλύτερος δια</w:t>
      </w:r>
      <w:r w:rsidRPr="008A2F63">
        <w:rPr>
          <w:rFonts w:eastAsia="Times New Roman" w:cs="Times New Roman"/>
          <w:szCs w:val="24"/>
        </w:rPr>
        <w:lastRenderedPageBreak/>
        <w:t>χειριστής αυτής της βάρβαρης αντιλαϊκής πολιτικής για λογαριασμό του κεφαλαίου</w:t>
      </w:r>
      <w:r>
        <w:rPr>
          <w:rFonts w:eastAsia="Times New Roman" w:cs="Times New Roman"/>
          <w:szCs w:val="24"/>
        </w:rPr>
        <w:t>,</w:t>
      </w:r>
      <w:r w:rsidRPr="008A2F63">
        <w:rPr>
          <w:rFonts w:eastAsia="Times New Roman" w:cs="Times New Roman"/>
          <w:szCs w:val="24"/>
        </w:rPr>
        <w:t xml:space="preserve"> των </w:t>
      </w:r>
      <w:r>
        <w:rPr>
          <w:rFonts w:eastAsia="Times New Roman" w:cs="Times New Roman"/>
          <w:szCs w:val="24"/>
        </w:rPr>
        <w:t>πολυεθνικών των</w:t>
      </w:r>
      <w:r w:rsidRPr="008A2F63">
        <w:rPr>
          <w:rFonts w:eastAsia="Times New Roman" w:cs="Times New Roman"/>
          <w:szCs w:val="24"/>
        </w:rPr>
        <w:t xml:space="preserve"> τροφίμων</w:t>
      </w:r>
      <w:r>
        <w:rPr>
          <w:rFonts w:eastAsia="Times New Roman" w:cs="Times New Roman"/>
          <w:szCs w:val="24"/>
        </w:rPr>
        <w:t>. Ο</w:t>
      </w:r>
      <w:r w:rsidRPr="008A2F63">
        <w:rPr>
          <w:rFonts w:eastAsia="Times New Roman" w:cs="Times New Roman"/>
          <w:szCs w:val="24"/>
        </w:rPr>
        <w:t xml:space="preserve"> ΣΥΡΙΖΑ κάνει τη βρ</w:t>
      </w:r>
      <w:r>
        <w:rPr>
          <w:rFonts w:eastAsia="Times New Roman" w:cs="Times New Roman"/>
          <w:szCs w:val="24"/>
        </w:rPr>
        <w:t>ώμικη δουλειά και στον χώρο της α</w:t>
      </w:r>
      <w:r w:rsidRPr="008A2F63">
        <w:rPr>
          <w:rFonts w:eastAsia="Times New Roman" w:cs="Times New Roman"/>
          <w:szCs w:val="24"/>
        </w:rPr>
        <w:t>γροτικής και κτηνοτροφικής παραγωγής</w:t>
      </w:r>
      <w:r>
        <w:rPr>
          <w:rFonts w:eastAsia="Times New Roman" w:cs="Times New Roman"/>
          <w:szCs w:val="24"/>
        </w:rPr>
        <w:t>.</w:t>
      </w:r>
      <w:r w:rsidRPr="008A2F63">
        <w:rPr>
          <w:rFonts w:eastAsia="Times New Roman" w:cs="Times New Roman"/>
          <w:szCs w:val="24"/>
        </w:rPr>
        <w:t xml:space="preserve"> </w:t>
      </w:r>
      <w:r>
        <w:rPr>
          <w:rFonts w:eastAsia="Times New Roman" w:cs="Times New Roman"/>
          <w:szCs w:val="24"/>
        </w:rPr>
        <w:t>Γι’</w:t>
      </w:r>
      <w:r w:rsidRPr="008A2F63">
        <w:rPr>
          <w:rFonts w:eastAsia="Times New Roman" w:cs="Times New Roman"/>
          <w:szCs w:val="24"/>
        </w:rPr>
        <w:t xml:space="preserve"> αυ</w:t>
      </w:r>
      <w:r w:rsidRPr="008A2F63">
        <w:rPr>
          <w:rFonts w:eastAsia="Times New Roman" w:cs="Times New Roman"/>
          <w:szCs w:val="24"/>
        </w:rPr>
        <w:t>τό δεν προλαβαίνει να μαζεύει συγχαρητήρια από τους εταίρους σας και από το κεφάλαιο</w:t>
      </w:r>
      <w:r>
        <w:rPr>
          <w:rFonts w:eastAsia="Times New Roman" w:cs="Times New Roman"/>
          <w:szCs w:val="24"/>
        </w:rPr>
        <w:t>.</w:t>
      </w:r>
    </w:p>
    <w:p w14:paraId="1789E8D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 Α</w:t>
      </w:r>
      <w:r w:rsidRPr="008A2F63">
        <w:rPr>
          <w:rFonts w:eastAsia="Times New Roman" w:cs="Times New Roman"/>
          <w:szCs w:val="24"/>
        </w:rPr>
        <w:t>ναφέρετ</w:t>
      </w:r>
      <w:r>
        <w:rPr>
          <w:rFonts w:eastAsia="Times New Roman" w:cs="Times New Roman"/>
          <w:szCs w:val="24"/>
        </w:rPr>
        <w:t>ε</w:t>
      </w:r>
      <w:r w:rsidRPr="008A2F63">
        <w:rPr>
          <w:rFonts w:eastAsia="Times New Roman" w:cs="Times New Roman"/>
          <w:szCs w:val="24"/>
        </w:rPr>
        <w:t xml:space="preserve"> στην ε</w:t>
      </w:r>
      <w:r>
        <w:rPr>
          <w:rFonts w:eastAsia="Times New Roman" w:cs="Times New Roman"/>
          <w:szCs w:val="24"/>
        </w:rPr>
        <w:t>περώτηση</w:t>
      </w:r>
      <w:r w:rsidRPr="008A2F63">
        <w:rPr>
          <w:rFonts w:eastAsia="Times New Roman" w:cs="Times New Roman"/>
          <w:szCs w:val="24"/>
        </w:rPr>
        <w:t xml:space="preserve"> για τα συγκριτικά πλεονεκτήματα της χώρας</w:t>
      </w:r>
      <w:r>
        <w:rPr>
          <w:rFonts w:eastAsia="Times New Roman" w:cs="Times New Roman"/>
          <w:szCs w:val="24"/>
        </w:rPr>
        <w:t>.</w:t>
      </w:r>
      <w:r w:rsidRPr="008A2F63">
        <w:rPr>
          <w:rFonts w:eastAsia="Times New Roman" w:cs="Times New Roman"/>
          <w:szCs w:val="24"/>
        </w:rPr>
        <w:t xml:space="preserve"> Όντως έτσι είναι και υπάρχουν </w:t>
      </w:r>
      <w:r>
        <w:rPr>
          <w:rFonts w:eastAsia="Times New Roman" w:cs="Times New Roman"/>
          <w:szCs w:val="24"/>
        </w:rPr>
        <w:t>εδαφολογικά, κλιματολογικά</w:t>
      </w:r>
      <w:r w:rsidRPr="008A2F63">
        <w:rPr>
          <w:rFonts w:eastAsia="Times New Roman" w:cs="Times New Roman"/>
          <w:szCs w:val="24"/>
        </w:rPr>
        <w:t xml:space="preserve"> πλεονεκτήματα </w:t>
      </w:r>
      <w:r>
        <w:rPr>
          <w:rFonts w:eastAsia="Times New Roman" w:cs="Times New Roman"/>
          <w:szCs w:val="24"/>
        </w:rPr>
        <w:t xml:space="preserve">για την παραγωγή </w:t>
      </w:r>
      <w:r w:rsidRPr="008A2F63">
        <w:rPr>
          <w:rFonts w:eastAsia="Times New Roman" w:cs="Times New Roman"/>
          <w:szCs w:val="24"/>
        </w:rPr>
        <w:t>ποιοτικών προ</w:t>
      </w:r>
      <w:r w:rsidRPr="008A2F63">
        <w:rPr>
          <w:rFonts w:eastAsia="Times New Roman" w:cs="Times New Roman"/>
          <w:szCs w:val="24"/>
        </w:rPr>
        <w:t>ϊόντων</w:t>
      </w:r>
      <w:r>
        <w:rPr>
          <w:rFonts w:eastAsia="Times New Roman" w:cs="Times New Roman"/>
          <w:szCs w:val="24"/>
        </w:rPr>
        <w:t>,</w:t>
      </w:r>
      <w:r w:rsidRPr="008A2F63">
        <w:rPr>
          <w:rFonts w:eastAsia="Times New Roman" w:cs="Times New Roman"/>
          <w:szCs w:val="24"/>
        </w:rPr>
        <w:t xml:space="preserve"> που μπορούσαν πράγματι να καλύψουν τις σύγχρονες διατροφικές λαϊκές ανάγκες</w:t>
      </w:r>
      <w:r>
        <w:rPr>
          <w:rFonts w:eastAsia="Times New Roman" w:cs="Times New Roman"/>
          <w:szCs w:val="24"/>
        </w:rPr>
        <w:t>.</w:t>
      </w:r>
    </w:p>
    <w:p w14:paraId="1789E8D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Δεν λέε</w:t>
      </w:r>
      <w:r w:rsidRPr="008A2F63">
        <w:rPr>
          <w:rFonts w:eastAsia="Times New Roman" w:cs="Times New Roman"/>
          <w:szCs w:val="24"/>
        </w:rPr>
        <w:t xml:space="preserve">ι κανείς </w:t>
      </w:r>
      <w:r>
        <w:rPr>
          <w:rFonts w:eastAsia="Times New Roman" w:cs="Times New Roman"/>
          <w:szCs w:val="24"/>
        </w:rPr>
        <w:t>σας, όμως,</w:t>
      </w:r>
      <w:r w:rsidRPr="008A2F63">
        <w:rPr>
          <w:rFonts w:eastAsia="Times New Roman" w:cs="Times New Roman"/>
          <w:szCs w:val="24"/>
        </w:rPr>
        <w:t xml:space="preserve"> ότι μία </w:t>
      </w:r>
      <w:r>
        <w:rPr>
          <w:rFonts w:eastAsia="Times New Roman" w:cs="Times New Roman"/>
          <w:szCs w:val="24"/>
        </w:rPr>
        <w:t xml:space="preserve">τέτοια προοπτική σκοντάφτει στον καπιταλιστικό </w:t>
      </w:r>
      <w:r w:rsidRPr="008A2F63">
        <w:rPr>
          <w:rFonts w:eastAsia="Times New Roman" w:cs="Times New Roman"/>
          <w:szCs w:val="24"/>
        </w:rPr>
        <w:t>τρόπο παραγωγής</w:t>
      </w:r>
      <w:r>
        <w:rPr>
          <w:rFonts w:eastAsia="Times New Roman" w:cs="Times New Roman"/>
          <w:szCs w:val="24"/>
        </w:rPr>
        <w:t>,</w:t>
      </w:r>
      <w:r w:rsidRPr="008A2F63">
        <w:rPr>
          <w:rFonts w:eastAsia="Times New Roman" w:cs="Times New Roman"/>
          <w:szCs w:val="24"/>
        </w:rPr>
        <w:t xml:space="preserve"> όπου πρω</w:t>
      </w:r>
      <w:r>
        <w:rPr>
          <w:rFonts w:eastAsia="Times New Roman" w:cs="Times New Roman"/>
          <w:szCs w:val="24"/>
        </w:rPr>
        <w:t>τεύει</w:t>
      </w:r>
      <w:r w:rsidRPr="008A2F63">
        <w:rPr>
          <w:rFonts w:eastAsia="Times New Roman" w:cs="Times New Roman"/>
          <w:szCs w:val="24"/>
        </w:rPr>
        <w:t xml:space="preserve"> το κέ</w:t>
      </w:r>
      <w:r>
        <w:rPr>
          <w:rFonts w:eastAsia="Times New Roman" w:cs="Times New Roman"/>
          <w:szCs w:val="24"/>
        </w:rPr>
        <w:t>ρδος</w:t>
      </w:r>
      <w:r w:rsidRPr="008A2F63">
        <w:rPr>
          <w:rFonts w:eastAsia="Times New Roman" w:cs="Times New Roman"/>
          <w:szCs w:val="24"/>
        </w:rPr>
        <w:t xml:space="preserve"> των πολυεθνικών</w:t>
      </w:r>
      <w:r>
        <w:rPr>
          <w:rFonts w:eastAsia="Times New Roman" w:cs="Times New Roman"/>
          <w:szCs w:val="24"/>
        </w:rPr>
        <w:t>,</w:t>
      </w:r>
      <w:r w:rsidRPr="008A2F63">
        <w:rPr>
          <w:rFonts w:eastAsia="Times New Roman" w:cs="Times New Roman"/>
          <w:szCs w:val="24"/>
        </w:rPr>
        <w:t xml:space="preserve"> των μονοπωλίων και όχι οι λαϊκέ</w:t>
      </w:r>
      <w:r w:rsidRPr="008A2F63">
        <w:rPr>
          <w:rFonts w:eastAsia="Times New Roman" w:cs="Times New Roman"/>
          <w:szCs w:val="24"/>
        </w:rPr>
        <w:t>ς ανάγκες</w:t>
      </w:r>
      <w:r>
        <w:rPr>
          <w:rFonts w:eastAsia="Times New Roman" w:cs="Times New Roman"/>
          <w:szCs w:val="24"/>
        </w:rPr>
        <w:t>. Δεν λέτε</w:t>
      </w:r>
      <w:r w:rsidRPr="008A2F63">
        <w:rPr>
          <w:rFonts w:eastAsia="Times New Roman" w:cs="Times New Roman"/>
          <w:szCs w:val="24"/>
        </w:rPr>
        <w:t xml:space="preserve"> κουβέντα ότι σε αυτό το σ</w:t>
      </w:r>
      <w:r>
        <w:rPr>
          <w:rFonts w:eastAsia="Times New Roman" w:cs="Times New Roman"/>
          <w:szCs w:val="24"/>
        </w:rPr>
        <w:t xml:space="preserve">άπιο </w:t>
      </w:r>
      <w:r w:rsidRPr="008A2F63">
        <w:rPr>
          <w:rFonts w:eastAsia="Times New Roman" w:cs="Times New Roman"/>
          <w:szCs w:val="24"/>
        </w:rPr>
        <w:t>σύστημα</w:t>
      </w:r>
      <w:r>
        <w:rPr>
          <w:rFonts w:eastAsia="Times New Roman" w:cs="Times New Roman"/>
          <w:szCs w:val="24"/>
        </w:rPr>
        <w:t xml:space="preserve"> της εκμετάλλευσης, που όλοι </w:t>
      </w:r>
      <w:r w:rsidRPr="008A2F63">
        <w:rPr>
          <w:rFonts w:eastAsia="Times New Roman" w:cs="Times New Roman"/>
          <w:szCs w:val="24"/>
        </w:rPr>
        <w:t>σας υπηρετείτ</w:t>
      </w:r>
      <w:r>
        <w:rPr>
          <w:rFonts w:eastAsia="Times New Roman" w:cs="Times New Roman"/>
          <w:szCs w:val="24"/>
        </w:rPr>
        <w:t>ε,</w:t>
      </w:r>
      <w:r w:rsidRPr="008A2F63">
        <w:rPr>
          <w:rFonts w:eastAsia="Times New Roman" w:cs="Times New Roman"/>
          <w:szCs w:val="24"/>
        </w:rPr>
        <w:t xml:space="preserve"> ό</w:t>
      </w:r>
      <w:r>
        <w:rPr>
          <w:rFonts w:eastAsia="Times New Roman" w:cs="Times New Roman"/>
          <w:szCs w:val="24"/>
        </w:rPr>
        <w:t>,</w:t>
      </w:r>
      <w:r w:rsidRPr="008A2F63">
        <w:rPr>
          <w:rFonts w:eastAsia="Times New Roman" w:cs="Times New Roman"/>
          <w:szCs w:val="24"/>
        </w:rPr>
        <w:t>τι παράγεται</w:t>
      </w:r>
      <w:r>
        <w:rPr>
          <w:rFonts w:eastAsia="Times New Roman" w:cs="Times New Roman"/>
          <w:szCs w:val="24"/>
        </w:rPr>
        <w:t>,</w:t>
      </w:r>
      <w:r w:rsidRPr="008A2F63">
        <w:rPr>
          <w:rFonts w:eastAsia="Times New Roman" w:cs="Times New Roman"/>
          <w:szCs w:val="24"/>
        </w:rPr>
        <w:t xml:space="preserve"> ό</w:t>
      </w:r>
      <w:r>
        <w:rPr>
          <w:rFonts w:eastAsia="Times New Roman" w:cs="Times New Roman"/>
          <w:szCs w:val="24"/>
        </w:rPr>
        <w:t>,</w:t>
      </w:r>
      <w:r w:rsidRPr="008A2F63">
        <w:rPr>
          <w:rFonts w:eastAsia="Times New Roman" w:cs="Times New Roman"/>
          <w:szCs w:val="24"/>
        </w:rPr>
        <w:t>τι εισάγεται και ό</w:t>
      </w:r>
      <w:r>
        <w:rPr>
          <w:rFonts w:eastAsia="Times New Roman" w:cs="Times New Roman"/>
          <w:szCs w:val="24"/>
        </w:rPr>
        <w:t>,</w:t>
      </w:r>
      <w:r w:rsidRPr="008A2F63">
        <w:rPr>
          <w:rFonts w:eastAsia="Times New Roman" w:cs="Times New Roman"/>
          <w:szCs w:val="24"/>
        </w:rPr>
        <w:t>τι εξάγεται καθορίζεται και υποτάσσεται στο καπιταλιστικό κέρδος</w:t>
      </w:r>
      <w:r>
        <w:rPr>
          <w:rFonts w:eastAsia="Times New Roman" w:cs="Times New Roman"/>
          <w:szCs w:val="24"/>
        </w:rPr>
        <w:t>. Κ</w:t>
      </w:r>
      <w:r w:rsidRPr="008A2F63">
        <w:rPr>
          <w:rFonts w:eastAsia="Times New Roman" w:cs="Times New Roman"/>
          <w:szCs w:val="24"/>
        </w:rPr>
        <w:t xml:space="preserve">αι μέσα σε όλα αυτά κάνετε όλοι σας </w:t>
      </w:r>
      <w:r>
        <w:rPr>
          <w:rFonts w:eastAsia="Times New Roman" w:cs="Times New Roman"/>
          <w:szCs w:val="24"/>
        </w:rPr>
        <w:t xml:space="preserve">τον ντελάλη </w:t>
      </w:r>
      <w:r w:rsidRPr="008A2F63">
        <w:rPr>
          <w:rFonts w:eastAsia="Times New Roman" w:cs="Times New Roman"/>
          <w:szCs w:val="24"/>
        </w:rPr>
        <w:t>δι</w:t>
      </w:r>
      <w:r w:rsidRPr="008A2F63">
        <w:rPr>
          <w:rFonts w:eastAsia="Times New Roman" w:cs="Times New Roman"/>
          <w:szCs w:val="24"/>
        </w:rPr>
        <w:t>αφόρων μέτρων</w:t>
      </w:r>
      <w:r>
        <w:rPr>
          <w:rFonts w:eastAsia="Times New Roman" w:cs="Times New Roman"/>
          <w:szCs w:val="24"/>
        </w:rPr>
        <w:t>, όπως για</w:t>
      </w:r>
      <w:r w:rsidRPr="008A2F63">
        <w:rPr>
          <w:rFonts w:eastAsia="Times New Roman" w:cs="Times New Roman"/>
          <w:szCs w:val="24"/>
        </w:rPr>
        <w:t xml:space="preserve"> παράδειγμα το Πρόγραμμα Αγροτικής Ανάπτυξης</w:t>
      </w:r>
      <w:r>
        <w:rPr>
          <w:rFonts w:eastAsia="Times New Roman" w:cs="Times New Roman"/>
          <w:szCs w:val="24"/>
        </w:rPr>
        <w:t>.</w:t>
      </w:r>
      <w:r w:rsidRPr="008A2F63">
        <w:rPr>
          <w:rFonts w:eastAsia="Times New Roman" w:cs="Times New Roman"/>
          <w:szCs w:val="24"/>
        </w:rPr>
        <w:t xml:space="preserve"> </w:t>
      </w:r>
      <w:r>
        <w:rPr>
          <w:rFonts w:eastAsia="Times New Roman" w:cs="Times New Roman"/>
          <w:szCs w:val="24"/>
        </w:rPr>
        <w:t>Τ</w:t>
      </w:r>
      <w:r w:rsidRPr="008A2F63">
        <w:rPr>
          <w:rFonts w:eastAsia="Times New Roman" w:cs="Times New Roman"/>
          <w:szCs w:val="24"/>
        </w:rPr>
        <w:t>ι είναι στην ουσία</w:t>
      </w:r>
      <w:r>
        <w:rPr>
          <w:rFonts w:eastAsia="Times New Roman" w:cs="Times New Roman"/>
          <w:szCs w:val="24"/>
        </w:rPr>
        <w:t>;</w:t>
      </w:r>
      <w:r w:rsidRPr="008A2F63">
        <w:rPr>
          <w:rFonts w:eastAsia="Times New Roman" w:cs="Times New Roman"/>
          <w:szCs w:val="24"/>
        </w:rPr>
        <w:t xml:space="preserve"> </w:t>
      </w:r>
      <w:r>
        <w:rPr>
          <w:rFonts w:eastAsia="Times New Roman" w:cs="Times New Roman"/>
          <w:szCs w:val="24"/>
        </w:rPr>
        <w:t>Τ</w:t>
      </w:r>
      <w:r w:rsidRPr="008A2F63">
        <w:rPr>
          <w:rFonts w:eastAsia="Times New Roman" w:cs="Times New Roman"/>
          <w:szCs w:val="24"/>
        </w:rPr>
        <w:t xml:space="preserve">ζάμπα ζεστό χρήμα </w:t>
      </w:r>
      <w:r w:rsidRPr="008A2F63">
        <w:rPr>
          <w:rFonts w:eastAsia="Times New Roman" w:cs="Times New Roman"/>
          <w:szCs w:val="24"/>
        </w:rPr>
        <w:lastRenderedPageBreak/>
        <w:t>στους μεγαλοεπιχειρηματίες</w:t>
      </w:r>
      <w:r>
        <w:rPr>
          <w:rFonts w:eastAsia="Times New Roman" w:cs="Times New Roman"/>
          <w:szCs w:val="24"/>
        </w:rPr>
        <w:t>,</w:t>
      </w:r>
      <w:r w:rsidRPr="008A2F63">
        <w:rPr>
          <w:rFonts w:eastAsia="Times New Roman" w:cs="Times New Roman"/>
          <w:szCs w:val="24"/>
        </w:rPr>
        <w:t xml:space="preserve"> στα μονοπώλια</w:t>
      </w:r>
      <w:r>
        <w:rPr>
          <w:rFonts w:eastAsia="Times New Roman" w:cs="Times New Roman"/>
          <w:szCs w:val="24"/>
        </w:rPr>
        <w:t>, που προέρχεται από το ξεζούμισμα</w:t>
      </w:r>
      <w:r w:rsidRPr="008A2F63">
        <w:rPr>
          <w:rFonts w:eastAsia="Times New Roman" w:cs="Times New Roman"/>
          <w:szCs w:val="24"/>
        </w:rPr>
        <w:t xml:space="preserve"> των λαϊκών στρωμάτων</w:t>
      </w:r>
      <w:r>
        <w:rPr>
          <w:rFonts w:eastAsia="Times New Roman" w:cs="Times New Roman"/>
          <w:szCs w:val="24"/>
        </w:rPr>
        <w:t>.</w:t>
      </w:r>
    </w:p>
    <w:p w14:paraId="1789E8D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 Τι λέτε σ</w:t>
      </w:r>
      <w:r w:rsidRPr="008A2F63">
        <w:rPr>
          <w:rFonts w:eastAsia="Times New Roman" w:cs="Times New Roman"/>
          <w:szCs w:val="24"/>
        </w:rPr>
        <w:t xml:space="preserve">τους </w:t>
      </w:r>
      <w:r>
        <w:rPr>
          <w:rFonts w:eastAsia="Times New Roman" w:cs="Times New Roman"/>
          <w:szCs w:val="24"/>
        </w:rPr>
        <w:t>φτωχού</w:t>
      </w:r>
      <w:r w:rsidRPr="008A2F63">
        <w:rPr>
          <w:rFonts w:eastAsia="Times New Roman" w:cs="Times New Roman"/>
          <w:szCs w:val="24"/>
        </w:rPr>
        <w:t>ς αγρότες</w:t>
      </w:r>
      <w:r>
        <w:rPr>
          <w:rFonts w:eastAsia="Times New Roman" w:cs="Times New Roman"/>
          <w:szCs w:val="24"/>
        </w:rPr>
        <w:t>; Ό</w:t>
      </w:r>
      <w:r w:rsidRPr="008A2F63">
        <w:rPr>
          <w:rFonts w:eastAsia="Times New Roman" w:cs="Times New Roman"/>
          <w:szCs w:val="24"/>
        </w:rPr>
        <w:t xml:space="preserve">τι μπορούν </w:t>
      </w:r>
      <w:r>
        <w:rPr>
          <w:rFonts w:eastAsia="Times New Roman" w:cs="Times New Roman"/>
          <w:szCs w:val="24"/>
        </w:rPr>
        <w:t xml:space="preserve">μέσα απ’ αυτά τα </w:t>
      </w:r>
      <w:r>
        <w:rPr>
          <w:rFonts w:eastAsia="Times New Roman" w:cs="Times New Roman"/>
          <w:szCs w:val="24"/>
        </w:rPr>
        <w:t>π</w:t>
      </w:r>
      <w:r w:rsidRPr="008A2F63">
        <w:rPr>
          <w:rFonts w:eastAsia="Times New Roman" w:cs="Times New Roman"/>
          <w:szCs w:val="24"/>
        </w:rPr>
        <w:t xml:space="preserve">ρογράμματα να βρουν λύσεις </w:t>
      </w:r>
      <w:r>
        <w:rPr>
          <w:rFonts w:eastAsia="Times New Roman" w:cs="Times New Roman"/>
          <w:szCs w:val="24"/>
        </w:rPr>
        <w:t>σ</w:t>
      </w:r>
      <w:r w:rsidRPr="008A2F63">
        <w:rPr>
          <w:rFonts w:eastAsia="Times New Roman" w:cs="Times New Roman"/>
          <w:szCs w:val="24"/>
        </w:rPr>
        <w:t xml:space="preserve">τα βάσανά </w:t>
      </w:r>
      <w:r>
        <w:rPr>
          <w:rFonts w:eastAsia="Times New Roman" w:cs="Times New Roman"/>
          <w:szCs w:val="24"/>
        </w:rPr>
        <w:t>τους.</w:t>
      </w:r>
      <w:r w:rsidRPr="008A2F63">
        <w:rPr>
          <w:rFonts w:eastAsia="Times New Roman" w:cs="Times New Roman"/>
          <w:szCs w:val="24"/>
        </w:rPr>
        <w:t xml:space="preserve"> </w:t>
      </w:r>
      <w:r>
        <w:rPr>
          <w:rFonts w:eastAsia="Times New Roman" w:cs="Times New Roman"/>
          <w:szCs w:val="24"/>
        </w:rPr>
        <w:t>Ξέρετε πόση</w:t>
      </w:r>
      <w:r w:rsidRPr="008A2F63">
        <w:rPr>
          <w:rFonts w:eastAsia="Times New Roman" w:cs="Times New Roman"/>
          <w:szCs w:val="24"/>
        </w:rPr>
        <w:t xml:space="preserve"> είναι η συμμετοχή</w:t>
      </w:r>
      <w:r>
        <w:rPr>
          <w:rFonts w:eastAsia="Times New Roman" w:cs="Times New Roman"/>
          <w:szCs w:val="24"/>
        </w:rPr>
        <w:t xml:space="preserve"> των φτωχών αγροτών σε αυτά τα </w:t>
      </w:r>
      <w:r>
        <w:rPr>
          <w:rFonts w:eastAsia="Times New Roman" w:cs="Times New Roman"/>
          <w:szCs w:val="24"/>
        </w:rPr>
        <w:t>π</w:t>
      </w:r>
      <w:r w:rsidRPr="008A2F63">
        <w:rPr>
          <w:rFonts w:eastAsia="Times New Roman" w:cs="Times New Roman"/>
          <w:szCs w:val="24"/>
        </w:rPr>
        <w:t>ρογράμματα</w:t>
      </w:r>
      <w:r>
        <w:rPr>
          <w:rFonts w:eastAsia="Times New Roman" w:cs="Times New Roman"/>
          <w:szCs w:val="24"/>
        </w:rPr>
        <w:t>; Είναι</w:t>
      </w:r>
      <w:r w:rsidRPr="008A2F63">
        <w:rPr>
          <w:rFonts w:eastAsia="Times New Roman" w:cs="Times New Roman"/>
          <w:szCs w:val="24"/>
        </w:rPr>
        <w:t xml:space="preserve"> από 40 έως 65%</w:t>
      </w:r>
      <w:r>
        <w:rPr>
          <w:rFonts w:eastAsia="Times New Roman" w:cs="Times New Roman"/>
          <w:szCs w:val="24"/>
        </w:rPr>
        <w:t>.</w:t>
      </w:r>
      <w:r w:rsidRPr="008A2F63">
        <w:rPr>
          <w:rFonts w:eastAsia="Times New Roman" w:cs="Times New Roman"/>
          <w:szCs w:val="24"/>
        </w:rPr>
        <w:t xml:space="preserve"> </w:t>
      </w:r>
      <w:r>
        <w:rPr>
          <w:rFonts w:eastAsia="Times New Roman" w:cs="Times New Roman"/>
          <w:szCs w:val="24"/>
        </w:rPr>
        <w:t>Κ</w:t>
      </w:r>
      <w:r w:rsidRPr="008A2F63">
        <w:rPr>
          <w:rFonts w:eastAsia="Times New Roman" w:cs="Times New Roman"/>
          <w:szCs w:val="24"/>
        </w:rPr>
        <w:t xml:space="preserve">αι η συμμετοχή </w:t>
      </w:r>
      <w:r>
        <w:rPr>
          <w:rFonts w:eastAsia="Times New Roman" w:cs="Times New Roman"/>
          <w:szCs w:val="24"/>
        </w:rPr>
        <w:t xml:space="preserve">ακόμα και στο πιο μικρό </w:t>
      </w:r>
      <w:r>
        <w:rPr>
          <w:rFonts w:eastAsia="Times New Roman" w:cs="Times New Roman"/>
          <w:szCs w:val="24"/>
        </w:rPr>
        <w:t>π</w:t>
      </w:r>
      <w:r w:rsidRPr="008A2F63">
        <w:rPr>
          <w:rFonts w:eastAsia="Times New Roman" w:cs="Times New Roman"/>
          <w:szCs w:val="24"/>
        </w:rPr>
        <w:t>ρόγραμμα ξεπερνάει τις 15</w:t>
      </w:r>
      <w:r w:rsidRPr="001A15B8">
        <w:rPr>
          <w:rFonts w:eastAsia="Times New Roman" w:cs="Times New Roman"/>
          <w:szCs w:val="24"/>
        </w:rPr>
        <w:t xml:space="preserve"> </w:t>
      </w:r>
      <w:r w:rsidRPr="008A2F63">
        <w:rPr>
          <w:rFonts w:eastAsia="Times New Roman" w:cs="Times New Roman"/>
          <w:szCs w:val="24"/>
        </w:rPr>
        <w:t>χιλιάδες με 20 χιλιάδες</w:t>
      </w:r>
      <w:r>
        <w:rPr>
          <w:rFonts w:eastAsia="Times New Roman" w:cs="Times New Roman"/>
          <w:szCs w:val="24"/>
        </w:rPr>
        <w:t>. Κ</w:t>
      </w:r>
      <w:r w:rsidRPr="008A2F63">
        <w:rPr>
          <w:rFonts w:eastAsia="Times New Roman" w:cs="Times New Roman"/>
          <w:szCs w:val="24"/>
        </w:rPr>
        <w:t>αι οπο</w:t>
      </w:r>
      <w:r w:rsidRPr="008A2F63">
        <w:rPr>
          <w:rFonts w:eastAsia="Times New Roman" w:cs="Times New Roman"/>
          <w:szCs w:val="24"/>
        </w:rPr>
        <w:t xml:space="preserve">ίος εντάχθηκε χρεοκόπησε και νιώθει τώρα τη θηλιά των χρεών να τον </w:t>
      </w:r>
      <w:r>
        <w:rPr>
          <w:rFonts w:eastAsia="Times New Roman" w:cs="Times New Roman"/>
          <w:szCs w:val="24"/>
        </w:rPr>
        <w:t>πνίγει καθημερινά.</w:t>
      </w:r>
    </w:p>
    <w:p w14:paraId="1789E8D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 Η</w:t>
      </w:r>
      <w:r w:rsidRPr="008A2F63">
        <w:rPr>
          <w:rFonts w:eastAsia="Times New Roman" w:cs="Times New Roman"/>
          <w:szCs w:val="24"/>
        </w:rPr>
        <w:t xml:space="preserve"> πραγματικότητα και η ζωή τι απέδειξε</w:t>
      </w:r>
      <w:r>
        <w:rPr>
          <w:rFonts w:eastAsia="Times New Roman" w:cs="Times New Roman"/>
          <w:szCs w:val="24"/>
        </w:rPr>
        <w:t xml:space="preserve">; Αυτά τα </w:t>
      </w:r>
      <w:r>
        <w:rPr>
          <w:rFonts w:eastAsia="Times New Roman" w:cs="Times New Roman"/>
          <w:szCs w:val="24"/>
        </w:rPr>
        <w:t>π</w:t>
      </w:r>
      <w:r w:rsidRPr="008A2F63">
        <w:rPr>
          <w:rFonts w:eastAsia="Times New Roman" w:cs="Times New Roman"/>
          <w:szCs w:val="24"/>
        </w:rPr>
        <w:t>ρογράμματα τα καρπώνονται μεγάλες καπιταλιστικές αγροτικές εκμεταλλεύσεις</w:t>
      </w:r>
      <w:r>
        <w:rPr>
          <w:rFonts w:eastAsia="Times New Roman" w:cs="Times New Roman"/>
          <w:szCs w:val="24"/>
        </w:rPr>
        <w:t>,</w:t>
      </w:r>
      <w:r w:rsidRPr="008A2F63">
        <w:rPr>
          <w:rFonts w:eastAsia="Times New Roman" w:cs="Times New Roman"/>
          <w:szCs w:val="24"/>
        </w:rPr>
        <w:t xml:space="preserve"> που έχουν τη δυνατότητα καθετοποίηση</w:t>
      </w:r>
      <w:r>
        <w:rPr>
          <w:rFonts w:eastAsia="Times New Roman" w:cs="Times New Roman"/>
          <w:szCs w:val="24"/>
        </w:rPr>
        <w:t>ς</w:t>
      </w:r>
      <w:r w:rsidRPr="008A2F63">
        <w:rPr>
          <w:rFonts w:eastAsia="Times New Roman" w:cs="Times New Roman"/>
          <w:szCs w:val="24"/>
        </w:rPr>
        <w:t xml:space="preserve"> της παρ</w:t>
      </w:r>
      <w:r w:rsidRPr="008A2F63">
        <w:rPr>
          <w:rFonts w:eastAsia="Times New Roman" w:cs="Times New Roman"/>
          <w:szCs w:val="24"/>
        </w:rPr>
        <w:t>αγωγής</w:t>
      </w:r>
      <w:r>
        <w:rPr>
          <w:rFonts w:eastAsia="Times New Roman" w:cs="Times New Roman"/>
          <w:szCs w:val="24"/>
        </w:rPr>
        <w:t>,</w:t>
      </w:r>
      <w:r w:rsidRPr="008A2F63">
        <w:rPr>
          <w:rFonts w:eastAsia="Times New Roman" w:cs="Times New Roman"/>
          <w:szCs w:val="24"/>
        </w:rPr>
        <w:t xml:space="preserve"> που έχουν τη δυνατότητα σύναψης συμφωνιών με βιομηχανίες τροφίμων και αλυσίδες σουπερμάρκετ και μπορούν να προωθούν τα προϊόντα </w:t>
      </w:r>
      <w:r>
        <w:rPr>
          <w:rFonts w:eastAsia="Times New Roman" w:cs="Times New Roman"/>
          <w:szCs w:val="24"/>
        </w:rPr>
        <w:t>τους,</w:t>
      </w:r>
      <w:r w:rsidRPr="008A2F63">
        <w:rPr>
          <w:rFonts w:eastAsia="Times New Roman" w:cs="Times New Roman"/>
          <w:szCs w:val="24"/>
        </w:rPr>
        <w:t xml:space="preserve"> ενώ από την άλλη μεριά οι φτωχοί αγρότες σφαγιάζονται </w:t>
      </w:r>
      <w:r>
        <w:rPr>
          <w:rFonts w:eastAsia="Times New Roman" w:cs="Times New Roman"/>
          <w:szCs w:val="24"/>
        </w:rPr>
        <w:t xml:space="preserve">για </w:t>
      </w:r>
      <w:r w:rsidRPr="008A2F63">
        <w:rPr>
          <w:rFonts w:eastAsia="Times New Roman" w:cs="Times New Roman"/>
          <w:szCs w:val="24"/>
        </w:rPr>
        <w:t>τα κέρδη των μονοπωλίων και συνθλίβονται στις μυλόπετρες</w:t>
      </w:r>
      <w:r w:rsidRPr="008A2F63">
        <w:rPr>
          <w:rFonts w:eastAsia="Times New Roman" w:cs="Times New Roman"/>
          <w:szCs w:val="24"/>
        </w:rPr>
        <w:t xml:space="preserve"> του ανταγωνισμού για το κέρδος</w:t>
      </w:r>
      <w:r>
        <w:rPr>
          <w:rFonts w:eastAsia="Times New Roman" w:cs="Times New Roman"/>
          <w:szCs w:val="24"/>
        </w:rPr>
        <w:t>.</w:t>
      </w:r>
    </w:p>
    <w:p w14:paraId="1789E8D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συνέβη και με τα </w:t>
      </w:r>
      <w:r>
        <w:rPr>
          <w:rFonts w:eastAsia="Times New Roman" w:cs="Times New Roman"/>
          <w:szCs w:val="24"/>
        </w:rPr>
        <w:t>Π</w:t>
      </w:r>
      <w:r w:rsidRPr="008A2F63">
        <w:rPr>
          <w:rFonts w:eastAsia="Times New Roman" w:cs="Times New Roman"/>
          <w:szCs w:val="24"/>
        </w:rPr>
        <w:t>ρογράμματα των Νέων Αγροτών</w:t>
      </w:r>
      <w:r>
        <w:rPr>
          <w:rFonts w:eastAsia="Times New Roman" w:cs="Times New Roman"/>
          <w:szCs w:val="24"/>
        </w:rPr>
        <w:t>,</w:t>
      </w:r>
      <w:r w:rsidRPr="008A2F63">
        <w:rPr>
          <w:rFonts w:eastAsia="Times New Roman" w:cs="Times New Roman"/>
          <w:szCs w:val="24"/>
        </w:rPr>
        <w:t xml:space="preserve"> που όλοι σας </w:t>
      </w:r>
      <w:proofErr w:type="spellStart"/>
      <w:r>
        <w:rPr>
          <w:rFonts w:eastAsia="Times New Roman" w:cs="Times New Roman"/>
          <w:szCs w:val="24"/>
        </w:rPr>
        <w:t>πολυ</w:t>
      </w:r>
      <w:r w:rsidRPr="008A2F63">
        <w:rPr>
          <w:rFonts w:eastAsia="Times New Roman" w:cs="Times New Roman"/>
          <w:szCs w:val="24"/>
        </w:rPr>
        <w:t>διαφημίζετ</w:t>
      </w:r>
      <w:r>
        <w:rPr>
          <w:rFonts w:eastAsia="Times New Roman" w:cs="Times New Roman"/>
          <w:szCs w:val="24"/>
        </w:rPr>
        <w:t>ε</w:t>
      </w:r>
      <w:proofErr w:type="spellEnd"/>
      <w:r>
        <w:rPr>
          <w:rFonts w:eastAsia="Times New Roman" w:cs="Times New Roman"/>
          <w:szCs w:val="24"/>
        </w:rPr>
        <w:t>. Ξ</w:t>
      </w:r>
      <w:r w:rsidRPr="008A2F63">
        <w:rPr>
          <w:rFonts w:eastAsia="Times New Roman" w:cs="Times New Roman"/>
          <w:szCs w:val="24"/>
        </w:rPr>
        <w:t>έρετε τι προκύπτει από τα στοιχεία</w:t>
      </w:r>
      <w:r>
        <w:rPr>
          <w:rFonts w:eastAsia="Times New Roman" w:cs="Times New Roman"/>
          <w:szCs w:val="24"/>
        </w:rPr>
        <w:t>;</w:t>
      </w:r>
      <w:r w:rsidRPr="008A2F63">
        <w:rPr>
          <w:rFonts w:eastAsia="Times New Roman" w:cs="Times New Roman"/>
          <w:szCs w:val="24"/>
        </w:rPr>
        <w:t xml:space="preserve"> </w:t>
      </w:r>
      <w:r>
        <w:rPr>
          <w:rFonts w:eastAsia="Times New Roman" w:cs="Times New Roman"/>
          <w:szCs w:val="24"/>
        </w:rPr>
        <w:t>Από τους δέκα</w:t>
      </w:r>
      <w:r w:rsidRPr="008A2F63">
        <w:rPr>
          <w:rFonts w:eastAsia="Times New Roman" w:cs="Times New Roman"/>
          <w:szCs w:val="24"/>
        </w:rPr>
        <w:t xml:space="preserve">  που μπήκαν στο Πρόγραμμα Νέων Αγροτών</w:t>
      </w:r>
      <w:r>
        <w:rPr>
          <w:rFonts w:eastAsia="Times New Roman" w:cs="Times New Roman"/>
          <w:szCs w:val="24"/>
        </w:rPr>
        <w:t>,</w:t>
      </w:r>
      <w:r w:rsidRPr="008A2F63">
        <w:rPr>
          <w:rFonts w:eastAsia="Times New Roman" w:cs="Times New Roman"/>
          <w:szCs w:val="24"/>
        </w:rPr>
        <w:t xml:space="preserve"> όταν τελειώνουν μένει μόνο </w:t>
      </w:r>
      <w:r>
        <w:rPr>
          <w:rFonts w:eastAsia="Times New Roman" w:cs="Times New Roman"/>
          <w:szCs w:val="24"/>
        </w:rPr>
        <w:t>ένας. Κ</w:t>
      </w:r>
      <w:r w:rsidRPr="008A2F63">
        <w:rPr>
          <w:rFonts w:eastAsia="Times New Roman" w:cs="Times New Roman"/>
          <w:szCs w:val="24"/>
        </w:rPr>
        <w:t xml:space="preserve">αι δεν συνέβαλε στο παραμικρό </w:t>
      </w:r>
      <w:r>
        <w:rPr>
          <w:rFonts w:eastAsia="Times New Roman" w:cs="Times New Roman"/>
          <w:szCs w:val="24"/>
        </w:rPr>
        <w:t>στην ηλικιακή ανανέωση του α</w:t>
      </w:r>
      <w:r w:rsidRPr="008A2F63">
        <w:rPr>
          <w:rFonts w:eastAsia="Times New Roman" w:cs="Times New Roman"/>
          <w:szCs w:val="24"/>
        </w:rPr>
        <w:t>γροτικού πληθυσμού</w:t>
      </w:r>
      <w:r>
        <w:rPr>
          <w:rFonts w:eastAsia="Times New Roman" w:cs="Times New Roman"/>
          <w:szCs w:val="24"/>
        </w:rPr>
        <w:t>.</w:t>
      </w:r>
    </w:p>
    <w:p w14:paraId="1789E8D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Ένα ακόμα παραμύθι</w:t>
      </w:r>
      <w:r w:rsidRPr="003D5F1F">
        <w:rPr>
          <w:rFonts w:eastAsia="Times New Roman" w:cs="Times New Roman"/>
          <w:szCs w:val="24"/>
        </w:rPr>
        <w:t>,</w:t>
      </w:r>
      <w:r>
        <w:rPr>
          <w:rFonts w:eastAsia="Times New Roman" w:cs="Times New Roman"/>
          <w:szCs w:val="24"/>
        </w:rPr>
        <w:t xml:space="preserve"> που πλασάρετε ότι θα δώσει λύσει στα βάσανα των φτωχών και μεσαίων αγροτών</w:t>
      </w:r>
      <w:r w:rsidRPr="008A2F63">
        <w:rPr>
          <w:rFonts w:eastAsia="Times New Roman" w:cs="Times New Roman"/>
          <w:szCs w:val="24"/>
        </w:rPr>
        <w:t xml:space="preserve"> </w:t>
      </w:r>
      <w:r>
        <w:rPr>
          <w:rFonts w:eastAsia="Times New Roman" w:cs="Times New Roman"/>
          <w:szCs w:val="24"/>
        </w:rPr>
        <w:t>και κτηνοτρόφων</w:t>
      </w:r>
      <w:r w:rsidRPr="008A2F63">
        <w:rPr>
          <w:rFonts w:eastAsia="Times New Roman" w:cs="Times New Roman"/>
          <w:szCs w:val="24"/>
        </w:rPr>
        <w:t xml:space="preserve"> είναι οι περιβόητες </w:t>
      </w:r>
      <w:proofErr w:type="spellStart"/>
      <w:r w:rsidRPr="008A2F63">
        <w:rPr>
          <w:rFonts w:eastAsia="Times New Roman" w:cs="Times New Roman"/>
          <w:szCs w:val="24"/>
        </w:rPr>
        <w:t>διεπαγγελματικές</w:t>
      </w:r>
      <w:proofErr w:type="spellEnd"/>
      <w:r>
        <w:rPr>
          <w:rFonts w:eastAsia="Times New Roman" w:cs="Times New Roman"/>
          <w:szCs w:val="24"/>
        </w:rPr>
        <w:t>.</w:t>
      </w:r>
      <w:r w:rsidRPr="008A2F63">
        <w:rPr>
          <w:rFonts w:eastAsia="Times New Roman" w:cs="Times New Roman"/>
          <w:szCs w:val="24"/>
        </w:rPr>
        <w:t xml:space="preserve"> Τι κάνετε εδώ</w:t>
      </w:r>
      <w:r>
        <w:rPr>
          <w:rFonts w:eastAsia="Times New Roman" w:cs="Times New Roman"/>
          <w:szCs w:val="24"/>
        </w:rPr>
        <w:t>; Τσουβαλιάζετε</w:t>
      </w:r>
      <w:r w:rsidRPr="008A2F63">
        <w:rPr>
          <w:rFonts w:eastAsia="Times New Roman" w:cs="Times New Roman"/>
          <w:szCs w:val="24"/>
        </w:rPr>
        <w:t xml:space="preserve"> </w:t>
      </w:r>
      <w:r w:rsidRPr="008A2F63">
        <w:rPr>
          <w:rFonts w:eastAsia="Times New Roman" w:cs="Times New Roman"/>
          <w:szCs w:val="24"/>
        </w:rPr>
        <w:t xml:space="preserve">φτωχούς </w:t>
      </w:r>
      <w:proofErr w:type="spellStart"/>
      <w:r>
        <w:rPr>
          <w:rFonts w:eastAsia="Times New Roman" w:cs="Times New Roman"/>
          <w:szCs w:val="24"/>
        </w:rPr>
        <w:t>αγροτοκτηνοτρόφους</w:t>
      </w:r>
      <w:proofErr w:type="spellEnd"/>
      <w:r>
        <w:rPr>
          <w:rFonts w:eastAsia="Times New Roman" w:cs="Times New Roman"/>
          <w:szCs w:val="24"/>
        </w:rPr>
        <w:t xml:space="preserve"> </w:t>
      </w:r>
      <w:r w:rsidRPr="008A2F63">
        <w:rPr>
          <w:rFonts w:eastAsia="Times New Roman" w:cs="Times New Roman"/>
          <w:szCs w:val="24"/>
        </w:rPr>
        <w:t>με τα μονοπώλια μεταποίησης αγροτικών και κτηνοτροφικών προϊόντων</w:t>
      </w:r>
      <w:r>
        <w:rPr>
          <w:rFonts w:eastAsia="Times New Roman" w:cs="Times New Roman"/>
          <w:szCs w:val="24"/>
        </w:rPr>
        <w:t>.</w:t>
      </w:r>
      <w:r w:rsidRPr="008A2F63">
        <w:rPr>
          <w:rFonts w:eastAsia="Times New Roman" w:cs="Times New Roman"/>
          <w:szCs w:val="24"/>
        </w:rPr>
        <w:t xml:space="preserve"> </w:t>
      </w:r>
    </w:p>
    <w:p w14:paraId="1789E8D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Τι</w:t>
      </w:r>
      <w:r w:rsidRPr="008A2F63">
        <w:rPr>
          <w:rFonts w:eastAsia="Times New Roman" w:cs="Times New Roman"/>
          <w:szCs w:val="24"/>
        </w:rPr>
        <w:t xml:space="preserve"> κάνετε</w:t>
      </w:r>
      <w:r>
        <w:rPr>
          <w:rFonts w:eastAsia="Times New Roman" w:cs="Times New Roman"/>
          <w:szCs w:val="24"/>
        </w:rPr>
        <w:t>, δηλαδή; Κρύβετε</w:t>
      </w:r>
      <w:r w:rsidRPr="008A2F63">
        <w:rPr>
          <w:rFonts w:eastAsia="Times New Roman" w:cs="Times New Roman"/>
          <w:szCs w:val="24"/>
        </w:rPr>
        <w:t xml:space="preserve"> τους ταξικούς αντιπάλους της φτωχής αγροτιάς</w:t>
      </w:r>
      <w:r>
        <w:rPr>
          <w:rFonts w:eastAsia="Times New Roman" w:cs="Times New Roman"/>
          <w:szCs w:val="24"/>
        </w:rPr>
        <w:t>,</w:t>
      </w:r>
      <w:r w:rsidRPr="008A2F63">
        <w:rPr>
          <w:rFonts w:eastAsia="Times New Roman" w:cs="Times New Roman"/>
          <w:szCs w:val="24"/>
        </w:rPr>
        <w:t xml:space="preserve"> που είναι </w:t>
      </w:r>
      <w:r>
        <w:rPr>
          <w:rFonts w:eastAsia="Times New Roman" w:cs="Times New Roman"/>
          <w:szCs w:val="24"/>
        </w:rPr>
        <w:t xml:space="preserve">οι </w:t>
      </w:r>
      <w:r w:rsidRPr="008A2F63">
        <w:rPr>
          <w:rFonts w:eastAsia="Times New Roman" w:cs="Times New Roman"/>
          <w:szCs w:val="24"/>
        </w:rPr>
        <w:t>μεγαλέμποροι</w:t>
      </w:r>
      <w:r>
        <w:rPr>
          <w:rFonts w:eastAsia="Times New Roman" w:cs="Times New Roman"/>
          <w:szCs w:val="24"/>
        </w:rPr>
        <w:t>,</w:t>
      </w:r>
      <w:r w:rsidRPr="008A2F63">
        <w:rPr>
          <w:rFonts w:eastAsia="Times New Roman" w:cs="Times New Roman"/>
          <w:szCs w:val="24"/>
        </w:rPr>
        <w:t xml:space="preserve"> οι μεγαλοβιομήχανοι</w:t>
      </w:r>
      <w:r>
        <w:rPr>
          <w:rFonts w:eastAsia="Times New Roman" w:cs="Times New Roman"/>
          <w:szCs w:val="24"/>
        </w:rPr>
        <w:t>.</w:t>
      </w:r>
      <w:r w:rsidRPr="008A2F63">
        <w:rPr>
          <w:rFonts w:eastAsia="Times New Roman" w:cs="Times New Roman"/>
          <w:szCs w:val="24"/>
        </w:rPr>
        <w:t xml:space="preserve"> </w:t>
      </w:r>
      <w:r>
        <w:rPr>
          <w:rFonts w:eastAsia="Times New Roman" w:cs="Times New Roman"/>
          <w:szCs w:val="24"/>
        </w:rPr>
        <w:t>Βάζετε, δηλαδή,</w:t>
      </w:r>
      <w:r w:rsidRPr="008A2F63">
        <w:rPr>
          <w:rFonts w:eastAsia="Times New Roman" w:cs="Times New Roman"/>
          <w:szCs w:val="24"/>
        </w:rPr>
        <w:t xml:space="preserve"> συνεταίρο</w:t>
      </w:r>
      <w:r>
        <w:rPr>
          <w:rFonts w:eastAsia="Times New Roman" w:cs="Times New Roman"/>
          <w:szCs w:val="24"/>
        </w:rPr>
        <w:t>υς αυτού</w:t>
      </w:r>
      <w:r w:rsidRPr="008A2F63">
        <w:rPr>
          <w:rFonts w:eastAsia="Times New Roman" w:cs="Times New Roman"/>
          <w:szCs w:val="24"/>
        </w:rPr>
        <w:t>ς που μ</w:t>
      </w:r>
      <w:r w:rsidRPr="008A2F63">
        <w:rPr>
          <w:rFonts w:eastAsia="Times New Roman" w:cs="Times New Roman"/>
          <w:szCs w:val="24"/>
        </w:rPr>
        <w:t>οχθούν και παλεύουν για την επιβίωσή τους με τα μεγαθήρια</w:t>
      </w:r>
      <w:r>
        <w:rPr>
          <w:rFonts w:eastAsia="Times New Roman" w:cs="Times New Roman"/>
          <w:szCs w:val="24"/>
        </w:rPr>
        <w:t>,</w:t>
      </w:r>
      <w:r w:rsidRPr="008A2F63">
        <w:rPr>
          <w:rFonts w:eastAsia="Times New Roman" w:cs="Times New Roman"/>
          <w:szCs w:val="24"/>
        </w:rPr>
        <w:t xml:space="preserve"> τους εμπόρους</w:t>
      </w:r>
      <w:r>
        <w:rPr>
          <w:rFonts w:eastAsia="Times New Roman" w:cs="Times New Roman"/>
          <w:szCs w:val="24"/>
        </w:rPr>
        <w:t>,</w:t>
      </w:r>
      <w:r w:rsidRPr="008A2F63">
        <w:rPr>
          <w:rFonts w:eastAsia="Times New Roman" w:cs="Times New Roman"/>
          <w:szCs w:val="24"/>
        </w:rPr>
        <w:t xml:space="preserve"> που κερδοσκοπούν και τους κλέβουν τον ιδρώτα</w:t>
      </w:r>
      <w:r>
        <w:rPr>
          <w:rFonts w:eastAsia="Times New Roman" w:cs="Times New Roman"/>
          <w:szCs w:val="24"/>
        </w:rPr>
        <w:t>. Βάζ</w:t>
      </w:r>
      <w:r w:rsidRPr="008A2F63">
        <w:rPr>
          <w:rFonts w:eastAsia="Times New Roman" w:cs="Times New Roman"/>
          <w:szCs w:val="24"/>
        </w:rPr>
        <w:t>ετε παρέα εκμεταλλευτές και εκμεταλλευόμενους</w:t>
      </w:r>
      <w:r>
        <w:rPr>
          <w:rFonts w:eastAsia="Times New Roman" w:cs="Times New Roman"/>
          <w:szCs w:val="24"/>
        </w:rPr>
        <w:t>,</w:t>
      </w:r>
      <w:r w:rsidRPr="008A2F63">
        <w:rPr>
          <w:rFonts w:eastAsia="Times New Roman" w:cs="Times New Roman"/>
          <w:szCs w:val="24"/>
        </w:rPr>
        <w:t xml:space="preserve"> αυτό</w:t>
      </w:r>
      <w:r>
        <w:rPr>
          <w:rFonts w:eastAsia="Times New Roman" w:cs="Times New Roman"/>
          <w:szCs w:val="24"/>
        </w:rPr>
        <w:t>,</w:t>
      </w:r>
      <w:r w:rsidRPr="008A2F63">
        <w:rPr>
          <w:rFonts w:eastAsia="Times New Roman" w:cs="Times New Roman"/>
          <w:szCs w:val="24"/>
        </w:rPr>
        <w:t xml:space="preserve"> δηλαδή</w:t>
      </w:r>
      <w:r>
        <w:rPr>
          <w:rFonts w:eastAsia="Times New Roman" w:cs="Times New Roman"/>
          <w:szCs w:val="24"/>
        </w:rPr>
        <w:t>,</w:t>
      </w:r>
      <w:r w:rsidRPr="008A2F63">
        <w:rPr>
          <w:rFonts w:eastAsia="Times New Roman" w:cs="Times New Roman"/>
          <w:szCs w:val="24"/>
        </w:rPr>
        <w:t xml:space="preserve"> που λέει ο λαός </w:t>
      </w:r>
      <w:r>
        <w:rPr>
          <w:rFonts w:eastAsia="Times New Roman" w:cs="Times New Roman"/>
          <w:szCs w:val="24"/>
        </w:rPr>
        <w:t>μας,</w:t>
      </w:r>
      <w:r w:rsidRPr="008A2F63">
        <w:rPr>
          <w:rFonts w:eastAsia="Times New Roman" w:cs="Times New Roman"/>
          <w:szCs w:val="24"/>
        </w:rPr>
        <w:t xml:space="preserve"> </w:t>
      </w:r>
      <w:r>
        <w:rPr>
          <w:rFonts w:eastAsia="Times New Roman" w:cs="Times New Roman"/>
          <w:szCs w:val="24"/>
        </w:rPr>
        <w:t>«</w:t>
      </w:r>
      <w:r w:rsidRPr="008A2F63">
        <w:rPr>
          <w:rFonts w:eastAsia="Times New Roman" w:cs="Times New Roman"/>
          <w:szCs w:val="24"/>
        </w:rPr>
        <w:t>το</w:t>
      </w:r>
      <w:r>
        <w:rPr>
          <w:rFonts w:eastAsia="Times New Roman" w:cs="Times New Roman"/>
          <w:szCs w:val="24"/>
        </w:rPr>
        <w:t>ν</w:t>
      </w:r>
      <w:r w:rsidRPr="008A2F63">
        <w:rPr>
          <w:rFonts w:eastAsia="Times New Roman" w:cs="Times New Roman"/>
          <w:szCs w:val="24"/>
        </w:rPr>
        <w:t xml:space="preserve"> λύκο να φυλάει τα πρόβατα</w:t>
      </w:r>
      <w:r>
        <w:rPr>
          <w:rFonts w:eastAsia="Times New Roman" w:cs="Times New Roman"/>
          <w:szCs w:val="24"/>
        </w:rPr>
        <w:t>».</w:t>
      </w:r>
    </w:p>
    <w:p w14:paraId="1789E8D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Τ</w:t>
      </w:r>
      <w:r w:rsidRPr="008A2F63">
        <w:rPr>
          <w:rFonts w:eastAsia="Times New Roman" w:cs="Times New Roman"/>
          <w:szCs w:val="24"/>
        </w:rPr>
        <w:t>ο πιο χαρακτηριστ</w:t>
      </w:r>
      <w:r w:rsidRPr="008A2F63">
        <w:rPr>
          <w:rFonts w:eastAsia="Times New Roman" w:cs="Times New Roman"/>
          <w:szCs w:val="24"/>
        </w:rPr>
        <w:t xml:space="preserve">ικό παράδειγμα είναι </w:t>
      </w:r>
      <w:r>
        <w:rPr>
          <w:rFonts w:eastAsia="Times New Roman" w:cs="Times New Roman"/>
          <w:szCs w:val="24"/>
        </w:rPr>
        <w:t xml:space="preserve">οι </w:t>
      </w:r>
      <w:r w:rsidRPr="008A2F63">
        <w:rPr>
          <w:rFonts w:eastAsia="Times New Roman" w:cs="Times New Roman"/>
          <w:szCs w:val="24"/>
        </w:rPr>
        <w:t>κτηνοτρόφοι</w:t>
      </w:r>
      <w:r>
        <w:rPr>
          <w:rFonts w:eastAsia="Times New Roman" w:cs="Times New Roman"/>
          <w:szCs w:val="24"/>
        </w:rPr>
        <w:t>.</w:t>
      </w:r>
      <w:r w:rsidRPr="008A2F63">
        <w:rPr>
          <w:rFonts w:eastAsia="Times New Roman" w:cs="Times New Roman"/>
          <w:szCs w:val="24"/>
        </w:rPr>
        <w:t xml:space="preserve"> </w:t>
      </w:r>
      <w:r>
        <w:rPr>
          <w:rFonts w:eastAsia="Times New Roman" w:cs="Times New Roman"/>
          <w:szCs w:val="24"/>
        </w:rPr>
        <w:t xml:space="preserve">Η τιμή στο γάλα είναι στα </w:t>
      </w:r>
      <w:r>
        <w:rPr>
          <w:rFonts w:eastAsia="Times New Roman" w:cs="Times New Roman"/>
          <w:szCs w:val="24"/>
        </w:rPr>
        <w:t>τ</w:t>
      </w:r>
      <w:r w:rsidRPr="008A2F63">
        <w:rPr>
          <w:rFonts w:eastAsia="Times New Roman" w:cs="Times New Roman"/>
          <w:szCs w:val="24"/>
        </w:rPr>
        <w:t>άρταρα</w:t>
      </w:r>
      <w:r>
        <w:rPr>
          <w:rFonts w:eastAsia="Times New Roman" w:cs="Times New Roman"/>
          <w:szCs w:val="24"/>
        </w:rPr>
        <w:t>. Είναι φθηνότερο και από το</w:t>
      </w:r>
      <w:r w:rsidRPr="008A2F63">
        <w:rPr>
          <w:rFonts w:eastAsia="Times New Roman" w:cs="Times New Roman"/>
          <w:szCs w:val="24"/>
        </w:rPr>
        <w:t xml:space="preserve"> </w:t>
      </w:r>
      <w:r>
        <w:rPr>
          <w:rFonts w:eastAsia="Times New Roman" w:cs="Times New Roman"/>
          <w:szCs w:val="24"/>
        </w:rPr>
        <w:t>εμφιαλωμένο</w:t>
      </w:r>
      <w:r w:rsidRPr="008A2F63">
        <w:rPr>
          <w:rFonts w:eastAsia="Times New Roman" w:cs="Times New Roman"/>
          <w:szCs w:val="24"/>
        </w:rPr>
        <w:t xml:space="preserve"> νερό</w:t>
      </w:r>
      <w:r>
        <w:rPr>
          <w:rFonts w:eastAsia="Times New Roman" w:cs="Times New Roman"/>
          <w:szCs w:val="24"/>
        </w:rPr>
        <w:t>.</w:t>
      </w:r>
      <w:r w:rsidRPr="008A2F63">
        <w:rPr>
          <w:rFonts w:eastAsia="Times New Roman" w:cs="Times New Roman"/>
          <w:szCs w:val="24"/>
        </w:rPr>
        <w:t xml:space="preserve"> </w:t>
      </w:r>
      <w:r>
        <w:rPr>
          <w:rFonts w:eastAsia="Times New Roman" w:cs="Times New Roman"/>
          <w:szCs w:val="24"/>
        </w:rPr>
        <w:t>Τ</w:t>
      </w:r>
      <w:r w:rsidRPr="008A2F63">
        <w:rPr>
          <w:rFonts w:eastAsia="Times New Roman" w:cs="Times New Roman"/>
          <w:szCs w:val="24"/>
        </w:rPr>
        <w:t>ο γάλα</w:t>
      </w:r>
      <w:r>
        <w:rPr>
          <w:rFonts w:eastAsia="Times New Roman" w:cs="Times New Roman"/>
          <w:szCs w:val="24"/>
        </w:rPr>
        <w:t>, όμως,</w:t>
      </w:r>
      <w:r w:rsidRPr="008A2F63">
        <w:rPr>
          <w:rFonts w:eastAsia="Times New Roman" w:cs="Times New Roman"/>
          <w:szCs w:val="24"/>
        </w:rPr>
        <w:t xml:space="preserve"> </w:t>
      </w:r>
      <w:r>
        <w:rPr>
          <w:rFonts w:eastAsia="Times New Roman" w:cs="Times New Roman"/>
          <w:szCs w:val="24"/>
        </w:rPr>
        <w:t xml:space="preserve">και </w:t>
      </w:r>
      <w:r w:rsidRPr="008A2F63">
        <w:rPr>
          <w:rFonts w:eastAsia="Times New Roman" w:cs="Times New Roman"/>
          <w:szCs w:val="24"/>
        </w:rPr>
        <w:t>τα παράγωγά του</w:t>
      </w:r>
      <w:r>
        <w:rPr>
          <w:rFonts w:eastAsia="Times New Roman" w:cs="Times New Roman"/>
          <w:szCs w:val="24"/>
        </w:rPr>
        <w:t>, το γιαούρτι, τ</w:t>
      </w:r>
      <w:r w:rsidRPr="008A2F63">
        <w:rPr>
          <w:rFonts w:eastAsia="Times New Roman" w:cs="Times New Roman"/>
          <w:szCs w:val="24"/>
        </w:rPr>
        <w:t>ο βούτυρο</w:t>
      </w:r>
      <w:r>
        <w:rPr>
          <w:rFonts w:eastAsia="Times New Roman" w:cs="Times New Roman"/>
          <w:szCs w:val="24"/>
        </w:rPr>
        <w:t>, είναι πανάκριβα</w:t>
      </w:r>
      <w:r w:rsidRPr="008A2F63">
        <w:rPr>
          <w:rFonts w:eastAsia="Times New Roman" w:cs="Times New Roman"/>
          <w:szCs w:val="24"/>
        </w:rPr>
        <w:t xml:space="preserve"> </w:t>
      </w:r>
      <w:r>
        <w:rPr>
          <w:rFonts w:eastAsia="Times New Roman" w:cs="Times New Roman"/>
          <w:szCs w:val="24"/>
        </w:rPr>
        <w:t>για τη</w:t>
      </w:r>
      <w:r w:rsidRPr="008A2F63">
        <w:rPr>
          <w:rFonts w:eastAsia="Times New Roman" w:cs="Times New Roman"/>
          <w:szCs w:val="24"/>
        </w:rPr>
        <w:t xml:space="preserve"> λαϊκή κατανάλωση</w:t>
      </w:r>
      <w:r>
        <w:rPr>
          <w:rFonts w:eastAsia="Times New Roman" w:cs="Times New Roman"/>
          <w:szCs w:val="24"/>
        </w:rPr>
        <w:t>, απλησίαστα</w:t>
      </w:r>
      <w:r w:rsidRPr="008A2F63">
        <w:rPr>
          <w:rFonts w:eastAsia="Times New Roman" w:cs="Times New Roman"/>
          <w:szCs w:val="24"/>
        </w:rPr>
        <w:t xml:space="preserve"> για τις φωτιές εργατικές οικογένειες</w:t>
      </w:r>
      <w:r>
        <w:rPr>
          <w:rFonts w:eastAsia="Times New Roman" w:cs="Times New Roman"/>
          <w:szCs w:val="24"/>
        </w:rPr>
        <w:t>, ε</w:t>
      </w:r>
      <w:r w:rsidRPr="008A2F63">
        <w:rPr>
          <w:rFonts w:eastAsia="Times New Roman" w:cs="Times New Roman"/>
          <w:szCs w:val="24"/>
        </w:rPr>
        <w:t>νώ από την άλλη μεριά τα καρτέλ θησαυρίζουν</w:t>
      </w:r>
      <w:r>
        <w:rPr>
          <w:rFonts w:eastAsia="Times New Roman" w:cs="Times New Roman"/>
          <w:szCs w:val="24"/>
        </w:rPr>
        <w:t>.</w:t>
      </w:r>
      <w:r w:rsidRPr="008A2F63">
        <w:rPr>
          <w:rFonts w:eastAsia="Times New Roman" w:cs="Times New Roman"/>
          <w:szCs w:val="24"/>
        </w:rPr>
        <w:t xml:space="preserve"> </w:t>
      </w:r>
      <w:r>
        <w:rPr>
          <w:rFonts w:eastAsia="Times New Roman" w:cs="Times New Roman"/>
          <w:szCs w:val="24"/>
        </w:rPr>
        <w:t xml:space="preserve">Η υποκρισία των κομμάτων της αστικής διαχείρισης δεν έχει τελειωμό. </w:t>
      </w:r>
    </w:p>
    <w:p w14:paraId="1789E8D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Τι λέτε όλοι σας για τον ΕΛΓΑ, που διαχρονικά όλοι σας τον μετατρέψατε σε έναν φορομπηχτικό, φοροεισπρ</w:t>
      </w:r>
      <w:r>
        <w:rPr>
          <w:rFonts w:eastAsia="Times New Roman" w:cs="Times New Roman"/>
          <w:szCs w:val="24"/>
        </w:rPr>
        <w:t>ακτικό μηχανισμό; Ενώ γδέρνει τους αγρότες δεν καλύπτει βασικές ασθένειες και καταστροφές. Τους σπρώχνετε στην ιδιωτική ασφάλιση. Δεν λέτε κουβέντα ότι από το 2011 ο κρατικός προϋπολογισμός δεν έδωσε ούτε ένα ευρώ στον ΕΛΓΑ. Και ακόμα όλοι σας τι κάνατε; Π</w:t>
      </w:r>
      <w:r>
        <w:rPr>
          <w:rFonts w:eastAsia="Times New Roman" w:cs="Times New Roman"/>
          <w:szCs w:val="24"/>
        </w:rPr>
        <w:t>ληρώσατε τους νεκροθάφτες του αγροτικού κινήματος, την ΠΑΣΕΓΕΣ, από τον ιδρώτα των αγροτών.</w:t>
      </w:r>
    </w:p>
    <w:p w14:paraId="1789E8D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Κάνει κριτική το ΚΙΝΑΛ, λέει για τους συνεταιρισμούς ότι πρέπει πιο γρήγορα να ενσωματωθούν στην καπιταλιστική αγορά σαν ανώνυμες εταιρείες. Όμως για τις αγροτικές </w:t>
      </w:r>
      <w:r>
        <w:rPr>
          <w:rFonts w:eastAsia="Times New Roman" w:cs="Times New Roman"/>
          <w:szCs w:val="24"/>
        </w:rPr>
        <w:t xml:space="preserve">συντάξεις </w:t>
      </w:r>
      <w:r>
        <w:rPr>
          <w:rFonts w:eastAsia="Times New Roman" w:cs="Times New Roman"/>
          <w:szCs w:val="24"/>
        </w:rPr>
        <w:lastRenderedPageBreak/>
        <w:t xml:space="preserve">δεν βρήκατε μέσα σε χιλιάδες λέξεις στην επερώτηση μια κουβέντα. Μόνο ο κ. Μανιάτης είπε ότι υπάρχουν καθυστερήσεις, που όντως έτσι είναι. Όμως είναι οι καθυστερήσεις; </w:t>
      </w:r>
    </w:p>
    <w:p w14:paraId="1789E8D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Σήμερα –και θα αναφερθούμε και στον κύριο Υπουργό, που είπε ένα ψέμα συνειδητ</w:t>
      </w:r>
      <w:r>
        <w:rPr>
          <w:rFonts w:eastAsia="Times New Roman" w:cs="Times New Roman"/>
          <w:szCs w:val="24"/>
        </w:rPr>
        <w:t>ά κατά τη γνώμη μας και να απαντήσετε, κύριε Υπουργέ- με τριάντα χρόνια ασφάλισης οι αγρότες, οι γεννηθέντες το 1950 και 1951, παίρνουν 330 ευρώ σύνταξη. Βέβαια έχετε όλοι ευθύνη. Με νόμο του κ. Σημίτη από το 2001, που όλοι κρατήσατε σαν κόρη οφθαλμού, μει</w:t>
      </w:r>
      <w:r>
        <w:rPr>
          <w:rFonts w:eastAsia="Times New Roman" w:cs="Times New Roman"/>
          <w:szCs w:val="24"/>
        </w:rPr>
        <w:t xml:space="preserve">ωνόταν η εθνική </w:t>
      </w:r>
      <w:proofErr w:type="spellStart"/>
      <w:r>
        <w:rPr>
          <w:rFonts w:eastAsia="Times New Roman" w:cs="Times New Roman"/>
          <w:szCs w:val="24"/>
        </w:rPr>
        <w:t>προνοιακή</w:t>
      </w:r>
      <w:proofErr w:type="spellEnd"/>
      <w:r>
        <w:rPr>
          <w:rFonts w:eastAsia="Times New Roman" w:cs="Times New Roman"/>
          <w:szCs w:val="24"/>
        </w:rPr>
        <w:t xml:space="preserve"> σύνταξη 4% τον χρόνο με αποτέλεσμα σήμερα να φτάσουμε σε αυτά τα σημεία. Και ήρθε και η Κυβέρνηση του ΣΥΡΙΖΑ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να δώσει τη χαριστική βολή.</w:t>
      </w:r>
    </w:p>
    <w:p w14:paraId="1789E8D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Κύριε Υπουργέ, σας ρωτάμε: Σήμερα παίρνουν 330 ευρώ. Ποια είναι η εθ</w:t>
      </w:r>
      <w:r>
        <w:rPr>
          <w:rFonts w:eastAsia="Times New Roman" w:cs="Times New Roman"/>
          <w:szCs w:val="24"/>
        </w:rPr>
        <w:t xml:space="preserve">νική σύνταξη; Τα 384 ευρώ; Και ποια είναι η ανταποδοτική; </w:t>
      </w:r>
    </w:p>
    <w:p w14:paraId="1789E8DE" w14:textId="77777777" w:rsidR="00690103" w:rsidRDefault="0001178F">
      <w:pPr>
        <w:spacing w:line="600" w:lineRule="auto"/>
        <w:ind w:firstLine="720"/>
        <w:jc w:val="both"/>
        <w:rPr>
          <w:rFonts w:eastAsia="Times New Roman" w:cs="Times New Roman"/>
          <w:szCs w:val="24"/>
        </w:rPr>
      </w:pPr>
      <w:r w:rsidRPr="009F49B8">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Θα σας απαντήσω.</w:t>
      </w:r>
    </w:p>
    <w:p w14:paraId="1789E8DF" w14:textId="77777777" w:rsidR="00690103" w:rsidRDefault="0001178F">
      <w:pPr>
        <w:spacing w:line="600" w:lineRule="auto"/>
        <w:ind w:firstLine="720"/>
        <w:jc w:val="both"/>
        <w:rPr>
          <w:rFonts w:eastAsia="Times New Roman" w:cs="Times New Roman"/>
          <w:szCs w:val="24"/>
        </w:rPr>
      </w:pPr>
      <w:r w:rsidRPr="009F49B8">
        <w:rPr>
          <w:rFonts w:eastAsia="Times New Roman" w:cs="Times New Roman"/>
          <w:b/>
          <w:szCs w:val="24"/>
        </w:rPr>
        <w:lastRenderedPageBreak/>
        <w:t>ΝΙΚΟΛΑΟΣ ΜΩΡΑΪΤΗΣ:</w:t>
      </w:r>
      <w:r>
        <w:rPr>
          <w:rFonts w:eastAsia="Times New Roman" w:cs="Times New Roman"/>
          <w:szCs w:val="24"/>
        </w:rPr>
        <w:t xml:space="preserve"> Όχι, κύριε Υπουργέ, το ξέρετε, σήμερα παίρνουν εθνική σύνταξη με τριάντα χρόνια 46 ευρώ. Αυτή είν</w:t>
      </w:r>
      <w:r>
        <w:rPr>
          <w:rFonts w:eastAsia="Times New Roman" w:cs="Times New Roman"/>
          <w:szCs w:val="24"/>
        </w:rPr>
        <w:t>αι η πραγματικότητα. Και η εθνική σύνταξη στο σύνολό της, στο 384, θα πάει το 2032. Γιατί δεν το λέτε; Αλλά, ας μην το λέτε, το ξέρουν πολύ καλά οι αγρότες.</w:t>
      </w:r>
    </w:p>
    <w:p w14:paraId="1789E8E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Βέβαια, μιλήσατε για κατακτήσεις και ότι δώσατε κάποια. Όλα αυτά κατακτήθηκαν από τον αγώνα της αγρ</w:t>
      </w:r>
      <w:r>
        <w:rPr>
          <w:rFonts w:eastAsia="Times New Roman" w:cs="Times New Roman"/>
          <w:szCs w:val="24"/>
        </w:rPr>
        <w:t>οτιάς. Το αφορολόγητο για πρώτη φορά μετά από σαράντα πέντε μερόνυχτα στα μπλόκα. Η σταδιακή αύξηση που κέρδισαν οι αγρότες να πάει στα πέντε χρόνια, το ακατάσχετο, που και αυτό τσεκουρώσατε, όπως είναι και ο φόρος στο κρασί</w:t>
      </w:r>
      <w:r w:rsidRPr="003D5F1F">
        <w:rPr>
          <w:rFonts w:eastAsia="Times New Roman" w:cs="Times New Roman"/>
          <w:szCs w:val="24"/>
        </w:rPr>
        <w:t>,</w:t>
      </w:r>
      <w:r>
        <w:rPr>
          <w:rFonts w:eastAsia="Times New Roman" w:cs="Times New Roman"/>
          <w:szCs w:val="24"/>
        </w:rPr>
        <w:t xml:space="preserve"> που πήρατε πίσω και τα μέτρα γ</w:t>
      </w:r>
      <w:r>
        <w:rPr>
          <w:rFonts w:eastAsia="Times New Roman" w:cs="Times New Roman"/>
          <w:szCs w:val="24"/>
        </w:rPr>
        <w:t xml:space="preserve">ια το τσίπουρο, όλα αυτά είναι αποτέλεσμα των αγώνων. Βέβαια δεν τα αναφέρει κανείς σας γιατί συκοφαντείτε τους αγώνες, </w:t>
      </w:r>
      <w:proofErr w:type="spellStart"/>
      <w:r>
        <w:rPr>
          <w:rFonts w:eastAsia="Times New Roman" w:cs="Times New Roman"/>
          <w:szCs w:val="24"/>
        </w:rPr>
        <w:t>ποινικοποιήσατε</w:t>
      </w:r>
      <w:proofErr w:type="spellEnd"/>
      <w:r>
        <w:rPr>
          <w:rFonts w:eastAsia="Times New Roman" w:cs="Times New Roman"/>
          <w:szCs w:val="24"/>
        </w:rPr>
        <w:t xml:space="preserve"> τους αγώνες. </w:t>
      </w:r>
    </w:p>
    <w:p w14:paraId="1789E8E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Υπήρχαν, κύριοι του ΚΙΝΑΛ, τα βουλκανιζατέρ και εσείς σήμερα κάνατε τη χώρα ένα απέραντο </w:t>
      </w:r>
      <w:proofErr w:type="spellStart"/>
      <w:r>
        <w:rPr>
          <w:rFonts w:eastAsia="Times New Roman" w:cs="Times New Roman"/>
          <w:szCs w:val="24"/>
        </w:rPr>
        <w:t>αγροτοδικείο</w:t>
      </w:r>
      <w:proofErr w:type="spellEnd"/>
      <w:r>
        <w:rPr>
          <w:rFonts w:eastAsia="Times New Roman" w:cs="Times New Roman"/>
          <w:szCs w:val="24"/>
        </w:rPr>
        <w:t>. Σέρ</w:t>
      </w:r>
      <w:r>
        <w:rPr>
          <w:rFonts w:eastAsia="Times New Roman" w:cs="Times New Roman"/>
          <w:szCs w:val="24"/>
        </w:rPr>
        <w:t xml:space="preserve">νονται στα δικαστήρια αγρότες. Δεν πρόκειται, όμως, να πτοηθούν οι αγρότες και από τα μέτρα που εξαγγείλατε χθες, κύριε Υπουργέ, </w:t>
      </w:r>
      <w:r>
        <w:rPr>
          <w:rFonts w:eastAsia="Times New Roman" w:cs="Times New Roman"/>
          <w:szCs w:val="24"/>
        </w:rPr>
        <w:lastRenderedPageBreak/>
        <w:t xml:space="preserve">γιατί πραγματικά δεν απαντάνε στα μεγάλα προβλήματα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w:t>
      </w:r>
    </w:p>
    <w:p w14:paraId="1789E8E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Να γιατί εμείς λέμε ότι η αντιπαράθεση μεταξύ τω</w:t>
      </w:r>
      <w:r>
        <w:rPr>
          <w:rFonts w:eastAsia="Times New Roman" w:cs="Times New Roman"/>
          <w:szCs w:val="24"/>
        </w:rPr>
        <w:t xml:space="preserve">ν αστικών κομμάτων είναι βολική. Γίνεται στα επιμέρους. Άλλωστε μαζί όλοι σας ψηφίσατε το τρίτο μνημόνιο. Όλοι μαζί διαχρονικά πήρατε μέτρα και θερίσατε το εισόδημα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Σιγοντάρετε όλοι σας τον αποπροσανατολισμό της φτωχής και μεσαία</w:t>
      </w:r>
      <w:r>
        <w:rPr>
          <w:rFonts w:eastAsia="Times New Roman" w:cs="Times New Roman"/>
          <w:szCs w:val="24"/>
        </w:rPr>
        <w:t xml:space="preserve">ς αγροτιάς από τα μεγάλα προβλήματα που βιώνουν. Αλλά το κυριότερο θέλετε να κρύψετε τις αιτίες που τα δημιουργούν που δεν είναι άλλες από τον καπιταλιστικό τρόπο παραγωγής και εργαλείο αυτής της πολιτικής είναι η Κοινή Αγροτική Πολιτική. </w:t>
      </w:r>
    </w:p>
    <w:p w14:paraId="1789E8E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Τα αστικά κόμματ</w:t>
      </w:r>
      <w:r>
        <w:rPr>
          <w:rFonts w:eastAsia="Times New Roman" w:cs="Times New Roman"/>
          <w:szCs w:val="24"/>
        </w:rPr>
        <w:t>α δημαγωγούν όταν μιλάνε για μεγάλη σημασία της πρωτογενούς παραγωγής, για την ανάγκη παραγωγικής ανασυγκρότησης, για ανατροπή, λέτε, του παραγωγικού μοντέλου. Θέλετε να δημιουργήσετε αυταπάτες, προσδοκίες ότι μπορεί μέσα σε αυτό το σάπιο σύστημα, που τα π</w:t>
      </w:r>
      <w:r>
        <w:rPr>
          <w:rFonts w:eastAsia="Times New Roman" w:cs="Times New Roman"/>
          <w:szCs w:val="24"/>
        </w:rPr>
        <w:t xml:space="preserve">άντα καθορίζονται από το καπιταλιστικό κέρδος, να βρεθούν λύσεις για τη φτωχή και μεσαία αγροτιά. Η οποία έχει πείρα και μπροστά σε </w:t>
      </w:r>
      <w:r>
        <w:rPr>
          <w:rFonts w:eastAsia="Times New Roman" w:cs="Times New Roman"/>
          <w:szCs w:val="24"/>
        </w:rPr>
        <w:lastRenderedPageBreak/>
        <w:t>αυτήν την εκρηκτική κατάσταση</w:t>
      </w:r>
      <w:r>
        <w:rPr>
          <w:rFonts w:eastAsia="Times New Roman" w:cs="Times New Roman"/>
          <w:szCs w:val="24"/>
        </w:rPr>
        <w:t>,</w:t>
      </w:r>
      <w:r>
        <w:rPr>
          <w:rFonts w:eastAsia="Times New Roman" w:cs="Times New Roman"/>
          <w:szCs w:val="24"/>
        </w:rPr>
        <w:t xml:space="preserve"> που επιδεινώνεται μέρα με τη μέρα πρέπει να οργανώσει την πάλη της. Είναι ο μόνος δρόμος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πραγματικά θα δώσει απάντηση σε αυτήν την πολιτική. </w:t>
      </w:r>
    </w:p>
    <w:p w14:paraId="1789E8E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Για το ΚΚΕ η γραμμή που μπορεί να δώσει ανάσα και προοπτική στους βιοπαλαιστές αγρότες είναι το δυνάμωμα της κοινής δράσης ανάμεσα στην εργατική τάξη, στους αυτοαπασχολούμενους της πόλης και της υπαίθρο</w:t>
      </w:r>
      <w:r>
        <w:rPr>
          <w:rFonts w:eastAsia="Times New Roman" w:cs="Times New Roman"/>
          <w:szCs w:val="24"/>
        </w:rPr>
        <w:t>υ, τις γυναίκες και τη νεολαία των λαϊκών οικογενειών με αντιμονοπωλιακούς, αντικαπιταλιστικούς στόχους πάλης σε τροχιά σύγκρουσης με την Ευρωπαϊκή Ένωση, το κεφάλαιο και τις κυβερνήσεις τους. Είναι η μόνη ελπίδα που μπορεί να ανοίξει τον δρόμο για την ικα</w:t>
      </w:r>
      <w:r>
        <w:rPr>
          <w:rFonts w:eastAsia="Times New Roman" w:cs="Times New Roman"/>
          <w:szCs w:val="24"/>
        </w:rPr>
        <w:t xml:space="preserve">νοποίηση των σύγχρονων διατροφικών λαϊκών αναγκών. </w:t>
      </w:r>
    </w:p>
    <w:p w14:paraId="1789E8E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Στη χώρα </w:t>
      </w:r>
      <w:r>
        <w:rPr>
          <w:rFonts w:eastAsia="Times New Roman" w:cs="Times New Roman"/>
          <w:szCs w:val="24"/>
        </w:rPr>
        <w:t>μας,</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υπάρχουν οι αντικειμενικές προϋποθέσεις για μια ριζικά διαφορετική οργάνωση της οικονομίας και της κοινωνίας η οποία μπορεί να διασφαλίσει τη λαϊκή ευημερία αρκεί να ανασυνταχθεί τ</w:t>
      </w:r>
      <w:r>
        <w:rPr>
          <w:rFonts w:eastAsia="Times New Roman" w:cs="Times New Roman"/>
          <w:szCs w:val="24"/>
        </w:rPr>
        <w:t xml:space="preserve">ο λαϊκό κίνημα, να πιστέψει στη δύναμή του με ισχυρό ΚΚΕ και να βαδίσει τη γραμμή σύγκρουσης και ρήξης με την εξουσία των μονοπωλίων, να βάλει τη σφραγίδα του στις εξελίξεις και να αποδείξει στην πράξη ότι η </w:t>
      </w:r>
      <w:r>
        <w:rPr>
          <w:rFonts w:eastAsia="Times New Roman" w:cs="Times New Roman"/>
          <w:szCs w:val="24"/>
        </w:rPr>
        <w:lastRenderedPageBreak/>
        <w:t>κοινωνικοποίηση των συγκεντρωμένων μέσων παραγωγ</w:t>
      </w:r>
      <w:r>
        <w:rPr>
          <w:rFonts w:eastAsia="Times New Roman" w:cs="Times New Roman"/>
          <w:szCs w:val="24"/>
        </w:rPr>
        <w:t>ής θα απελευθερώσει τις μεγάλες αναξιοποίητες παραγωγικές δυνατότητες της χώρας.</w:t>
      </w:r>
    </w:p>
    <w:p w14:paraId="1789E8E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θέλουμε να καταγγείλουμε ένα θανατηφόρο εργοδοτικό έγκλημα που έγινε εχθές το βράδυ στη </w:t>
      </w:r>
      <w:r>
        <w:rPr>
          <w:rFonts w:eastAsia="Times New Roman" w:cs="Times New Roman"/>
          <w:szCs w:val="24"/>
        </w:rPr>
        <w:t>μ</w:t>
      </w:r>
      <w:r>
        <w:rPr>
          <w:rFonts w:eastAsia="Times New Roman" w:cs="Times New Roman"/>
          <w:szCs w:val="24"/>
        </w:rPr>
        <w:t xml:space="preserve">ονάδα του </w:t>
      </w:r>
      <w:r>
        <w:rPr>
          <w:rFonts w:eastAsia="Times New Roman" w:cs="Times New Roman"/>
          <w:szCs w:val="24"/>
        </w:rPr>
        <w:t>«ΝΗΡΕΑ»</w:t>
      </w:r>
      <w:r>
        <w:rPr>
          <w:rFonts w:eastAsia="Times New Roman" w:cs="Times New Roman"/>
          <w:szCs w:val="24"/>
        </w:rPr>
        <w:t xml:space="preserve">, στις ιχθυοκαλλιέργειες στον Αστακό της </w:t>
      </w:r>
      <w:r>
        <w:rPr>
          <w:rFonts w:eastAsia="Times New Roman" w:cs="Times New Roman"/>
          <w:szCs w:val="24"/>
        </w:rPr>
        <w:t>Αιτωλοακαρνανίας. Ένας ακόμη εργάτης δεν επέστρεψε στο σπίτι του, δεν επέστρεψε στη γυναίκα του, δεν επέστρεψε στα τρία παιδιά του και προστέθηκε στον μακρύ κατάλογο των νεκρών της εργατικής τάξης στον βωμό της κερδοφορίας του κεφαλαίου.</w:t>
      </w:r>
    </w:p>
    <w:p w14:paraId="1789E8E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Το λέμε αυτό, κύρι</w:t>
      </w:r>
      <w:r>
        <w:rPr>
          <w:rFonts w:eastAsia="Times New Roman" w:cs="Times New Roman"/>
          <w:szCs w:val="24"/>
        </w:rPr>
        <w:t xml:space="preserve">ε Υπουργέ, γιατί είναι ευθύνη του Υπουργείου οι ιχθυοκαλλιέργειες και οι συνθήκες εκεί, οι οποίες είναι συνθήκες μεσαίωνα. Έχετε τεράστια ευθύνη, και εσείς και οι προηγούμενοι, που κάνατε ένα νομικό οπλοστάσιο το οποίο δεν προσφέρει καμία ασφάλεια στη ζωή </w:t>
      </w:r>
      <w:r>
        <w:rPr>
          <w:rFonts w:eastAsia="Times New Roman" w:cs="Times New Roman"/>
          <w:szCs w:val="24"/>
        </w:rPr>
        <w:t>και την ασφάλεια των εργαζομένων.</w:t>
      </w:r>
    </w:p>
    <w:p w14:paraId="1789E8E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Ευχαριστώ.</w:t>
      </w:r>
    </w:p>
    <w:p w14:paraId="1789E8E9" w14:textId="77777777" w:rsidR="00690103" w:rsidRDefault="0001178F">
      <w:pPr>
        <w:spacing w:line="600" w:lineRule="auto"/>
        <w:ind w:firstLine="720"/>
        <w:jc w:val="both"/>
        <w:rPr>
          <w:rFonts w:eastAsia="Times New Roman" w:cs="Times New Roman"/>
          <w:szCs w:val="24"/>
        </w:rPr>
      </w:pPr>
      <w:r w:rsidRPr="005D0EA1">
        <w:rPr>
          <w:rFonts w:eastAsia="Times New Roman" w:cs="Times New Roman"/>
          <w:b/>
          <w:szCs w:val="24"/>
        </w:rPr>
        <w:lastRenderedPageBreak/>
        <w:t>ΠΡΟΕΔΡΕΥΩΝ (</w:t>
      </w:r>
      <w:r>
        <w:rPr>
          <w:rFonts w:eastAsia="Times New Roman" w:cs="Times New Roman"/>
          <w:b/>
          <w:szCs w:val="24"/>
        </w:rPr>
        <w:t xml:space="preserve">Σπυρίδων </w:t>
      </w:r>
      <w:r w:rsidRPr="005D0EA1">
        <w:rPr>
          <w:rFonts w:eastAsia="Times New Roman" w:cs="Times New Roman"/>
          <w:b/>
          <w:szCs w:val="24"/>
        </w:rPr>
        <w:t>Λ</w:t>
      </w:r>
      <w:r>
        <w:rPr>
          <w:rFonts w:eastAsia="Times New Roman" w:cs="Times New Roman"/>
          <w:b/>
          <w:szCs w:val="24"/>
        </w:rPr>
        <w:t>υκούδης</w:t>
      </w:r>
      <w:r w:rsidRPr="005D0EA1">
        <w:rPr>
          <w:rFonts w:eastAsia="Times New Roman" w:cs="Times New Roman"/>
          <w:b/>
          <w:szCs w:val="24"/>
        </w:rPr>
        <w:t>)</w:t>
      </w:r>
      <w:r w:rsidRPr="000254F9">
        <w:rPr>
          <w:rFonts w:eastAsia="Times New Roman" w:cs="Times New Roman"/>
          <w:b/>
          <w:szCs w:val="24"/>
        </w:rPr>
        <w:t>:</w:t>
      </w:r>
      <w:r>
        <w:rPr>
          <w:rFonts w:eastAsia="Times New Roman" w:cs="Times New Roman"/>
          <w:szCs w:val="24"/>
        </w:rPr>
        <w:t xml:space="preserve"> Σας ευχαριστώ, κύριε συνάδελφε.</w:t>
      </w:r>
    </w:p>
    <w:p w14:paraId="1789E8EA" w14:textId="77777777" w:rsidR="00690103" w:rsidRDefault="0001178F">
      <w:pPr>
        <w:spacing w:line="600" w:lineRule="auto"/>
        <w:ind w:firstLine="720"/>
        <w:jc w:val="both"/>
        <w:rPr>
          <w:rFonts w:eastAsia="Times New Roman" w:cs="Times New Roman"/>
        </w:rPr>
      </w:pPr>
      <w:r w:rsidRPr="00E87716">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sidRPr="00E87716">
        <w:rPr>
          <w:rFonts w:eastAsia="Times New Roman" w:cs="Times New Roman"/>
        </w:rPr>
        <w:t xml:space="preserve">, αφού προηγουμένως συμμετείχαν στο εκπαιδευτικό </w:t>
      </w:r>
      <w:r>
        <w:rPr>
          <w:rFonts w:eastAsia="Times New Roman" w:cs="Times New Roman"/>
        </w:rPr>
        <w:t>πρόγραμμα «Ο Ρήγας και η Επανάσταση</w:t>
      </w:r>
      <w:r w:rsidRPr="00E87716">
        <w:rPr>
          <w:rFonts w:eastAsia="Times New Roman" w:cs="Times New Roman"/>
        </w:rPr>
        <w:t>» που οργανώνει</w:t>
      </w:r>
      <w:r>
        <w:rPr>
          <w:rFonts w:eastAsia="Times New Roman" w:cs="Times New Roman"/>
        </w:rPr>
        <w:t xml:space="preserve"> το Ίδρυμα της Βουλής, είκοσι τέσσερις μαθητές και μαθήτριες και τρεις εκπαιδευτικοί συνοδοί από το 18</w:t>
      </w:r>
      <w:r w:rsidRPr="00E87716">
        <w:rPr>
          <w:rFonts w:eastAsia="Times New Roman" w:cs="Times New Roman"/>
          <w:vertAlign w:val="superscript"/>
        </w:rPr>
        <w:t>ο</w:t>
      </w:r>
      <w:r>
        <w:rPr>
          <w:rFonts w:eastAsia="Times New Roman" w:cs="Times New Roman"/>
        </w:rPr>
        <w:t xml:space="preserve"> Γυμνάσιο Αθηνών</w:t>
      </w:r>
      <w:r w:rsidRPr="00E87716">
        <w:rPr>
          <w:rFonts w:eastAsia="Times New Roman" w:cs="Times New Roman"/>
        </w:rPr>
        <w:t xml:space="preserve">. </w:t>
      </w:r>
    </w:p>
    <w:p w14:paraId="1789E8EB" w14:textId="77777777" w:rsidR="00690103" w:rsidRDefault="0001178F">
      <w:pPr>
        <w:spacing w:line="600" w:lineRule="auto"/>
        <w:ind w:firstLine="720"/>
        <w:jc w:val="both"/>
        <w:rPr>
          <w:rFonts w:eastAsia="Times New Roman" w:cs="Times New Roman"/>
        </w:rPr>
      </w:pPr>
      <w:r>
        <w:rPr>
          <w:rFonts w:eastAsia="Times New Roman" w:cs="Times New Roman"/>
        </w:rPr>
        <w:t>Η Βουλή τούς</w:t>
      </w:r>
      <w:r w:rsidRPr="00291262">
        <w:rPr>
          <w:rFonts w:eastAsia="Times New Roman" w:cs="Times New Roman"/>
        </w:rPr>
        <w:t xml:space="preserve"> καλωσορίζει. </w:t>
      </w:r>
    </w:p>
    <w:p w14:paraId="1789E8EC" w14:textId="77777777" w:rsidR="00690103" w:rsidRDefault="0001178F">
      <w:pPr>
        <w:spacing w:line="600" w:lineRule="auto"/>
        <w:ind w:firstLine="720"/>
        <w:jc w:val="center"/>
        <w:rPr>
          <w:rFonts w:eastAsia="Times New Roman" w:cs="Times New Roman"/>
        </w:rPr>
      </w:pPr>
      <w:r>
        <w:rPr>
          <w:rFonts w:eastAsia="Times New Roman" w:cs="Times New Roman"/>
        </w:rPr>
        <w:t>(Χειροκρ</w:t>
      </w:r>
      <w:r>
        <w:rPr>
          <w:rFonts w:eastAsia="Times New Roman" w:cs="Times New Roman"/>
        </w:rPr>
        <w:t>οτήματα απ</w:t>
      </w:r>
      <w:r>
        <w:rPr>
          <w:rFonts w:eastAsia="Times New Roman" w:cs="Times New Roman"/>
        </w:rPr>
        <w:t>’</w:t>
      </w:r>
      <w:r>
        <w:rPr>
          <w:rFonts w:eastAsia="Times New Roman" w:cs="Times New Roman"/>
        </w:rPr>
        <w:t xml:space="preserve"> </w:t>
      </w:r>
      <w:r w:rsidRPr="00291262">
        <w:rPr>
          <w:rFonts w:eastAsia="Times New Roman" w:cs="Times New Roman"/>
        </w:rPr>
        <w:t>όλες τις πτέρυγες της Βουλής)</w:t>
      </w:r>
    </w:p>
    <w:p w14:paraId="1789E8E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συνάδελφος κ. Αθανάσιος </w:t>
      </w:r>
      <w:proofErr w:type="spellStart"/>
      <w:r>
        <w:rPr>
          <w:rFonts w:eastAsia="Times New Roman" w:cs="Times New Roman"/>
          <w:szCs w:val="24"/>
        </w:rPr>
        <w:t>Παπαχριστόπουλος</w:t>
      </w:r>
      <w:proofErr w:type="spellEnd"/>
      <w:r>
        <w:rPr>
          <w:rFonts w:eastAsia="Times New Roman" w:cs="Times New Roman"/>
          <w:szCs w:val="24"/>
        </w:rPr>
        <w:t>.</w:t>
      </w:r>
    </w:p>
    <w:p w14:paraId="1789E8EE"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sidRPr="000254F9">
        <w:rPr>
          <w:rFonts w:eastAsia="Times New Roman" w:cs="Times New Roman"/>
          <w:b/>
          <w:szCs w:val="24"/>
        </w:rPr>
        <w:t>:</w:t>
      </w:r>
      <w:r w:rsidRPr="000254F9">
        <w:rPr>
          <w:rFonts w:eastAsia="Times New Roman" w:cs="Times New Roman"/>
          <w:szCs w:val="24"/>
        </w:rPr>
        <w:t xml:space="preserve"> </w:t>
      </w:r>
      <w:r>
        <w:rPr>
          <w:rFonts w:eastAsia="Times New Roman" w:cs="Times New Roman"/>
          <w:szCs w:val="24"/>
        </w:rPr>
        <w:t>Ευχαριστώ, κύριε Πρόεδρε.</w:t>
      </w:r>
    </w:p>
    <w:p w14:paraId="1789E8E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Ξέρετε, οι παιδικές αναμνήσεις είναι ανεξίτηλες. Θυμάμαι, λοιπόν, στο ορεινό χωριό της Κορινθίας,</w:t>
      </w:r>
      <w:r>
        <w:rPr>
          <w:rFonts w:eastAsia="Times New Roman" w:cs="Times New Roman"/>
          <w:szCs w:val="24"/>
        </w:rPr>
        <w:t xml:space="preserve"> το Πανόραμα, το χωριό </w:t>
      </w:r>
      <w:r>
        <w:rPr>
          <w:rFonts w:eastAsia="Times New Roman" w:cs="Times New Roman"/>
          <w:szCs w:val="24"/>
        </w:rPr>
        <w:lastRenderedPageBreak/>
        <w:t xml:space="preserve">του πατέρα μου, μια εικόνα απίστευτη: Έσφυζε από ζωή, το σχολείο ήταν γεμάτο από παιδιά και ζούσε ο κόσμος τότε, ο αγροτικός πληθυσμός, οι κτηνοτρόφοι, οι αγρότες. Πραγματικά, είχα την αίσθηση ότι ζω στο κέντρο του κόσμου σαν μικρός </w:t>
      </w:r>
      <w:r>
        <w:rPr>
          <w:rFonts w:eastAsia="Times New Roman" w:cs="Times New Roman"/>
          <w:szCs w:val="24"/>
        </w:rPr>
        <w:t xml:space="preserve">που ήμουν. Το αναφέρω αυτό για να δούμε ακριβώς πώς ερήμωσε αυτός ο τόπος και αν έπρεπε να γίνει ή όχι αυτό. </w:t>
      </w:r>
    </w:p>
    <w:p w14:paraId="1789E8F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Ένα δεύτερο που θέλω να αναφέρω είναι ότι υπάρχει ένα παλιό τραγούδι του Σαββόπουλου που λέει</w:t>
      </w:r>
      <w:r>
        <w:rPr>
          <w:rFonts w:eastAsia="Times New Roman" w:cs="Times New Roman"/>
          <w:szCs w:val="24"/>
        </w:rPr>
        <w:t>:</w:t>
      </w:r>
      <w:r>
        <w:rPr>
          <w:rFonts w:eastAsia="Times New Roman" w:cs="Times New Roman"/>
          <w:szCs w:val="24"/>
        </w:rPr>
        <w:t xml:space="preserve"> «Στα γήπεδα η Ελλάδα αναστενάζει». Εγώ το παραφράζω</w:t>
      </w:r>
      <w:r>
        <w:rPr>
          <w:rFonts w:eastAsia="Times New Roman" w:cs="Times New Roman"/>
          <w:szCs w:val="24"/>
        </w:rPr>
        <w:t xml:space="preserve"> λίγο λέγοντας ότι στα γήπεδα και στα μπουζούκια η Ελλάδα αναστέναζε εκείνη την εποχή, όπου βλέπαμε τα προϊόντα να πέφτουν στις χωματερές, οι αγρότες να κάνουν ψεύτικες καταγραφές προϊόντων και εκτάσεων, να υπάρχει μια απίστευτη συναλλαγή με τους συνεταιρι</w:t>
      </w:r>
      <w:r>
        <w:rPr>
          <w:rFonts w:eastAsia="Times New Roman" w:cs="Times New Roman"/>
          <w:szCs w:val="24"/>
        </w:rPr>
        <w:t xml:space="preserve">σμούς, οι οποίοι θανατώθηκαν από αυτήν την εμπειρία και μια Αγροτική Τράπεζα, που ήταν στήριγμα, να πουλιέται στον κ. </w:t>
      </w:r>
      <w:proofErr w:type="spellStart"/>
      <w:r>
        <w:rPr>
          <w:rFonts w:eastAsia="Times New Roman" w:cs="Times New Roman"/>
          <w:szCs w:val="24"/>
        </w:rPr>
        <w:t>Σάλλα</w:t>
      </w:r>
      <w:proofErr w:type="spellEnd"/>
      <w:r>
        <w:rPr>
          <w:rFonts w:eastAsia="Times New Roman" w:cs="Times New Roman"/>
          <w:szCs w:val="24"/>
        </w:rPr>
        <w:t xml:space="preserve"> αντί 94 εκατομμυρίων, ενώ μόνο το κλασικό κτήριο της Αγροτικής κάνει πάνω από ένα δισεκατομμύριο και μια χώρα την αφήσατε χωρίς Κτημ</w:t>
      </w:r>
      <w:r>
        <w:rPr>
          <w:rFonts w:eastAsia="Times New Roman" w:cs="Times New Roman"/>
          <w:szCs w:val="24"/>
        </w:rPr>
        <w:t xml:space="preserve">ατολόγιο, χωρίς Δασολόγιο, χωρίς τίποτα, </w:t>
      </w:r>
      <w:r>
        <w:rPr>
          <w:rFonts w:eastAsia="Times New Roman" w:cs="Times New Roman"/>
          <w:szCs w:val="24"/>
        </w:rPr>
        <w:lastRenderedPageBreak/>
        <w:t xml:space="preserve">όπως επίσης, έβλεπα τυποποίηση και </w:t>
      </w:r>
      <w:r>
        <w:rPr>
          <w:rFonts w:eastAsia="Times New Roman" w:cs="Times New Roman"/>
          <w:szCs w:val="24"/>
          <w:lang w:val="en-GB"/>
        </w:rPr>
        <w:t>ISO</w:t>
      </w:r>
      <w:r w:rsidRPr="000254F9">
        <w:rPr>
          <w:rFonts w:eastAsia="Times New Roman" w:cs="Times New Roman"/>
          <w:szCs w:val="24"/>
        </w:rPr>
        <w:t xml:space="preserve"> </w:t>
      </w:r>
      <w:r>
        <w:rPr>
          <w:rFonts w:eastAsia="Times New Roman" w:cs="Times New Roman"/>
          <w:szCs w:val="24"/>
        </w:rPr>
        <w:t>να φεύγουν. Είναι απίστευτο λάδι και λεμόνια να φεύγουν και να πηγαίνουν στη Δανία. Επειδή έτυχε να πηγαινοέρχομαι στη Δανία εκείνη την εποχή, γνώριζα ότι οι Δανοί κέρδιζαν από</w:t>
      </w:r>
      <w:r>
        <w:rPr>
          <w:rFonts w:eastAsia="Times New Roman" w:cs="Times New Roman"/>
          <w:szCs w:val="24"/>
        </w:rPr>
        <w:t xml:space="preserve"> τις αγροτικές δραστηριότητες των Ελλήνων, γιατί τυποποίηση και </w:t>
      </w:r>
      <w:r>
        <w:rPr>
          <w:rFonts w:eastAsia="Times New Roman" w:cs="Times New Roman"/>
          <w:szCs w:val="24"/>
          <w:lang w:val="en-GB"/>
        </w:rPr>
        <w:t>ISO</w:t>
      </w:r>
      <w:r>
        <w:rPr>
          <w:rFonts w:eastAsia="Times New Roman" w:cs="Times New Roman"/>
          <w:szCs w:val="24"/>
        </w:rPr>
        <w:t xml:space="preserve"> δεν υπήρχαν. </w:t>
      </w:r>
    </w:p>
    <w:p w14:paraId="1789E8F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Αυτή την πραγματικότητα παραδώσατε και όσο και αν κάνετε φιλότιμες προσπάθειες να αποδείξετε ότι κάτι έγινε</w:t>
      </w:r>
      <w:r w:rsidRPr="002F3F1E">
        <w:rPr>
          <w:rFonts w:eastAsia="Times New Roman" w:cs="Times New Roman"/>
          <w:szCs w:val="24"/>
        </w:rPr>
        <w:t>,</w:t>
      </w:r>
      <w:r>
        <w:rPr>
          <w:rFonts w:eastAsia="Times New Roman" w:cs="Times New Roman"/>
          <w:szCs w:val="24"/>
        </w:rPr>
        <w:t xml:space="preserve"> πολύ αρνητικό, δεν θα το καταφέρετε. Είναι λίγο δύσκολο, γιατί άκ</w:t>
      </w:r>
      <w:r>
        <w:rPr>
          <w:rFonts w:eastAsia="Times New Roman" w:cs="Times New Roman"/>
          <w:szCs w:val="24"/>
        </w:rPr>
        <w:t xml:space="preserve">ουσα πολύ επιθετικούς τους συναδέλφους του ΚΙΝΑΛ και μου έκανε εντύπωση. Ήταν πραγματικά μια επιθετικότητα άνευ όρων. </w:t>
      </w:r>
    </w:p>
    <w:p w14:paraId="1789E8F2"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Και κάτι άλλο, για να συνεννοηθούμε με νούμερα: Δεν είπα ότι όλα είναι τέλεια. Είμαι από αυτούς που έχουν μια ευαισθησία σε αυτόν τον κόσ</w:t>
      </w:r>
      <w:r>
        <w:rPr>
          <w:rFonts w:eastAsia="Times New Roman" w:cs="Times New Roman"/>
          <w:szCs w:val="24"/>
        </w:rPr>
        <w:t>μο, γιατί μεγάλωσα και εγώ σε χωριό, όπως οι πιο πολλοί εδώ μέσα.</w:t>
      </w:r>
    </w:p>
    <w:p w14:paraId="1789E8F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Θυμάμαι ότι ο ίδιος, ο τότε Υπουργός της Αγροτικής Ανάπτυξης, ένας έντιμος πολιτικός, ο </w:t>
      </w:r>
      <w:proofErr w:type="spellStart"/>
      <w:r>
        <w:rPr>
          <w:rFonts w:eastAsia="Times New Roman" w:cs="Times New Roman"/>
          <w:szCs w:val="24"/>
        </w:rPr>
        <w:t>Τσαυτάρης</w:t>
      </w:r>
      <w:proofErr w:type="spellEnd"/>
      <w:r>
        <w:rPr>
          <w:rFonts w:eastAsia="Times New Roman" w:cs="Times New Roman"/>
          <w:szCs w:val="24"/>
        </w:rPr>
        <w:t xml:space="preserve">, με στοιχεία μισό δισεκατομμύριο, δεν μάθαμε ποτέ πού πήγε. Οι κομματικοί των </w:t>
      </w:r>
      <w:r>
        <w:rPr>
          <w:rFonts w:eastAsia="Times New Roman" w:cs="Times New Roman"/>
          <w:szCs w:val="24"/>
        </w:rPr>
        <w:lastRenderedPageBreak/>
        <w:t xml:space="preserve">συνεταιρισμών </w:t>
      </w:r>
      <w:r>
        <w:rPr>
          <w:rFonts w:eastAsia="Times New Roman" w:cs="Times New Roman"/>
          <w:szCs w:val="24"/>
        </w:rPr>
        <w:t xml:space="preserve">έκαναν απίστευτο πάρτι. Και αν θέλετε τη γνώμη μου, παραδώσατε την χώρα χρεωκοπημένη -πρέπει να ακούγεται αυτό, παραδώσατε χρεωκοπημένη τη χώρα- μισό δισεκατομμύριο έτσι, αέρας –τα λέει ο </w:t>
      </w:r>
      <w:proofErr w:type="spellStart"/>
      <w:r>
        <w:rPr>
          <w:rFonts w:eastAsia="Times New Roman" w:cs="Times New Roman"/>
          <w:szCs w:val="24"/>
        </w:rPr>
        <w:t>Τσαυτάρης</w:t>
      </w:r>
      <w:proofErr w:type="spellEnd"/>
      <w:r>
        <w:rPr>
          <w:rFonts w:eastAsia="Times New Roman" w:cs="Times New Roman"/>
          <w:szCs w:val="24"/>
        </w:rPr>
        <w:t>, δεν τα λέω εγώ, τα είπε η συνάδελφος πριν και Υφυπουργός-</w:t>
      </w:r>
      <w:r>
        <w:rPr>
          <w:rFonts w:eastAsia="Times New Roman" w:cs="Times New Roman"/>
          <w:szCs w:val="24"/>
        </w:rPr>
        <w:t xml:space="preserve"> και δεν μάθαμε ποτέ πού πήγε. </w:t>
      </w:r>
    </w:p>
    <w:p w14:paraId="1789E8F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Βέβαια, αυτό είχε σαν συνέπεια να απαξιωθούν οι συνεταιρισμοί που, κατά τη γνώμη μου, αν είχαν κανόνες, θα έπρεπε να δουλεύουν με υγεία και να υπάρχουν, κα</w:t>
      </w:r>
      <w:r>
        <w:rPr>
          <w:rFonts w:eastAsia="Times New Roman" w:cs="Times New Roman"/>
          <w:szCs w:val="24"/>
        </w:rPr>
        <w:t>μ</w:t>
      </w:r>
      <w:r>
        <w:rPr>
          <w:rFonts w:eastAsia="Times New Roman" w:cs="Times New Roman"/>
          <w:szCs w:val="24"/>
        </w:rPr>
        <w:t>μία αντίρρηση. Αυτή την πραγματικότητα ζήσαμε,</w:t>
      </w:r>
      <w:r w:rsidRPr="00CD3D9D">
        <w:rPr>
          <w:rFonts w:eastAsia="Times New Roman" w:cs="Times New Roman"/>
          <w:szCs w:val="24"/>
        </w:rPr>
        <w:t xml:space="preserve"> </w:t>
      </w:r>
      <w:r>
        <w:rPr>
          <w:rFonts w:eastAsia="Times New Roman" w:cs="Times New Roman"/>
          <w:szCs w:val="24"/>
        </w:rPr>
        <w:t xml:space="preserve">ζούμε και παραδώσατε στη χώρα. </w:t>
      </w:r>
    </w:p>
    <w:p w14:paraId="1789E8F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Σημαντικό στοιχείο, όμως, σε όλη αυτή την ιστορία, είναι το εξής: Ξέρουμε ότι οι ετήσιες εισροές από τον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π</w:t>
      </w:r>
      <w:r>
        <w:rPr>
          <w:rFonts w:eastAsia="Times New Roman" w:cs="Times New Roman"/>
          <w:szCs w:val="24"/>
        </w:rPr>
        <w:t>ροϋπολογισμό είναι 3.000.000.000 ευρώ. Τόσες είναι. Όταν παρέλαβε αυτή η Κυβέρνηση τα πρόστιμα και οι καταλο</w:t>
      </w:r>
      <w:r>
        <w:rPr>
          <w:rFonts w:eastAsia="Times New Roman" w:cs="Times New Roman"/>
          <w:szCs w:val="24"/>
        </w:rPr>
        <w:t>γισμοί ήταν ακριβώς 3.000.000.000 ευρώ. Μηδέν, τίποτα. Αυτό παραδώσατε. Αν δεν το ξέρετε, να το μάθετε. Αν νομίζετε ότι λέω υπερβολές, εδώ είναι τα χαρτιά και σας το αποδεικνύουν.</w:t>
      </w:r>
    </w:p>
    <w:p w14:paraId="1789E8F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Μεγάλες κουβέντες και υπερβολές δεν χωρούν σε αυτό. Αυτό πίστευα και αυτό πι</w:t>
      </w:r>
      <w:r>
        <w:rPr>
          <w:rFonts w:eastAsia="Times New Roman" w:cs="Times New Roman"/>
          <w:szCs w:val="24"/>
        </w:rPr>
        <w:t xml:space="preserve">στεύω. Και μου άρεσε και η ομιλία του κ. </w:t>
      </w:r>
      <w:proofErr w:type="spellStart"/>
      <w:r>
        <w:rPr>
          <w:rFonts w:eastAsia="Times New Roman" w:cs="Times New Roman"/>
          <w:szCs w:val="24"/>
        </w:rPr>
        <w:t>Δανέλλη</w:t>
      </w:r>
      <w:proofErr w:type="spellEnd"/>
      <w:r>
        <w:rPr>
          <w:rFonts w:eastAsia="Times New Roman" w:cs="Times New Roman"/>
          <w:szCs w:val="24"/>
        </w:rPr>
        <w:t>, που ανέλυσε με λεπτομέρεια τα πάντα. Είναι ένας Βουλευτής διαβασμένος κατά τη γνώμη μου και τον παρακολούθησα με πολλή προσοχή, όπως επίσης άκουσα με μεγάλη προσοχή τη συνάδελφο από τον ΣΥΡΙΖΑ. Βάλατε το χέ</w:t>
      </w:r>
      <w:r>
        <w:rPr>
          <w:rFonts w:eastAsia="Times New Roman" w:cs="Times New Roman"/>
          <w:szCs w:val="24"/>
        </w:rPr>
        <w:t>ρι επί τον τύπο των ήλων. Δεν είναι μόνο ο τουρισμός, δεν είναι μόνο η ενέργεια, δεν είναι μόνο οι υπηρεσίες. Πιστεύω ότι με τον αγροτικό τομέα πρέπει κάτι να γίνει. Να λέμε και του στραβού το δίκιο, αν δεν υπήρχαν οικονομικοί μετανάστες να δουλεύουν στα κ</w:t>
      </w:r>
      <w:r>
        <w:rPr>
          <w:rFonts w:eastAsia="Times New Roman" w:cs="Times New Roman"/>
          <w:szCs w:val="24"/>
        </w:rPr>
        <w:t xml:space="preserve">τήματα, θα είχαν διαλυθεί τελείως. Ποιος έφτασε τον αγροτικό τομέα σε αυτό το σημείο; Κάνατε κάποια κίνηση να γυρίσει η νεολαία πίσω; Κατά τη γνώμη μου, δεν κάνατε απολύτως τίποτα. </w:t>
      </w:r>
    </w:p>
    <w:p w14:paraId="1789E8F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Εδώ θέλω να επισημάνω δύο σημεία, γιατί ο χρόνος μου είναι λίγος. Προχώρησ</w:t>
      </w:r>
      <w:r>
        <w:rPr>
          <w:rFonts w:eastAsia="Times New Roman" w:cs="Times New Roman"/>
          <w:szCs w:val="24"/>
        </w:rPr>
        <w:t>ε στη διαρκή ανασυγκρότηση αυτού του χώρου μέχρι σαράντα χρόνων, με στόχο να μείνουν ή να γυρίσουν οι νεολαίοι πάλι πίσω. Τι έκανε γι’ αυτή τη δουλειά; Εγώ δεν λέω ότι είναι το μεγαλύτερο βήμα. Τριακόσια εκατομμύρια σε δεκαέξι χιλιάδες νέους αγρότες. Είναι</w:t>
      </w:r>
      <w:r>
        <w:rPr>
          <w:rFonts w:eastAsia="Times New Roman" w:cs="Times New Roman"/>
          <w:szCs w:val="24"/>
        </w:rPr>
        <w:t xml:space="preserve"> σημαντικό και πιστεύω ότι </w:t>
      </w:r>
      <w:r>
        <w:rPr>
          <w:rFonts w:eastAsia="Times New Roman" w:cs="Times New Roman"/>
          <w:szCs w:val="24"/>
        </w:rPr>
        <w:lastRenderedPageBreak/>
        <w:t xml:space="preserve">προχωρά αυτή η ιστορία. Φαντάζομαι ότι θα μπορούσα να μάθω λεπτομέρειες από τους Υπουργούς. </w:t>
      </w:r>
    </w:p>
    <w:p w14:paraId="1789E8F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Ακόμα, για πρώτη φορά, έχουμε έναν φορέα αξιοποίησης της δημόσιας αγροτικής γης. Μαράζωναν χιλιάδες εκτάσεις έτσι </w:t>
      </w:r>
      <w:proofErr w:type="spellStart"/>
      <w:r>
        <w:rPr>
          <w:rFonts w:eastAsia="Times New Roman" w:cs="Times New Roman"/>
          <w:szCs w:val="24"/>
        </w:rPr>
        <w:t>αφημένες</w:t>
      </w:r>
      <w:proofErr w:type="spellEnd"/>
      <w:r>
        <w:rPr>
          <w:rFonts w:eastAsia="Times New Roman" w:cs="Times New Roman"/>
          <w:szCs w:val="24"/>
        </w:rPr>
        <w:t>. Έχει τη σημα</w:t>
      </w:r>
      <w:r>
        <w:rPr>
          <w:rFonts w:eastAsia="Times New Roman" w:cs="Times New Roman"/>
          <w:szCs w:val="24"/>
        </w:rPr>
        <w:t xml:space="preserve">σία του αυτό, γιατί είναι πρώτη φορά που καθιερώνεται αυτό το πράγμα για νέους αγρότες, ώστε να γυρίσουν πίσω και να καλλιεργηθεί η γη με σωστό τρόπο και να μην πηγαίνουν τα προϊόντα για </w:t>
      </w:r>
      <w:r>
        <w:rPr>
          <w:rFonts w:eastAsia="Times New Roman" w:cs="Times New Roman"/>
          <w:szCs w:val="24"/>
          <w:lang w:val="en-US"/>
        </w:rPr>
        <w:t>ISO</w:t>
      </w:r>
      <w:r>
        <w:rPr>
          <w:rFonts w:eastAsia="Times New Roman" w:cs="Times New Roman"/>
          <w:szCs w:val="24"/>
        </w:rPr>
        <w:t xml:space="preserve"> ή τυποποίηση στη Δανία ή στην Ολλανδία. </w:t>
      </w:r>
    </w:p>
    <w:p w14:paraId="1789E8F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Ο σχετικός Οργανισμός, ο</w:t>
      </w:r>
      <w:r>
        <w:rPr>
          <w:rFonts w:eastAsia="Times New Roman" w:cs="Times New Roman"/>
          <w:szCs w:val="24"/>
        </w:rPr>
        <w:t xml:space="preserve"> ΟΔΙΑΙΓΕ, έχει ήδη θεσμοθετηθεί. Ήδη, αυτή τη στιγμή που μιλάμε, έχει συγκροτηθεί και είναι έτοιμος να λειτουργήσει. Και ξέρω από πολλά παιδιά οικογενειακών μου φίλων που δυστυχώς έχουν πάρει πτυχία και έχουν τελειώσει </w:t>
      </w:r>
      <w:r>
        <w:rPr>
          <w:rFonts w:eastAsia="Times New Roman" w:cs="Times New Roman"/>
          <w:szCs w:val="24"/>
        </w:rPr>
        <w:t>π</w:t>
      </w:r>
      <w:r>
        <w:rPr>
          <w:rFonts w:eastAsia="Times New Roman" w:cs="Times New Roman"/>
          <w:szCs w:val="24"/>
        </w:rPr>
        <w:t>ανεπιστήμιο ότι γυρνούν πίσω. Αν δεν</w:t>
      </w:r>
      <w:r>
        <w:rPr>
          <w:rFonts w:eastAsia="Times New Roman" w:cs="Times New Roman"/>
          <w:szCs w:val="24"/>
        </w:rPr>
        <w:t xml:space="preserve"> το ξέρετε, να το μάθετε.</w:t>
      </w:r>
    </w:p>
    <w:p w14:paraId="1789E8F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 Θα ήθελα ακόμη να πω το εξής: Κάποιοι νομίζουν ότι είναι προκλητικό. Όχι. Οι αγρότες έχουν υποφέρει και νομίζω ότι </w:t>
      </w:r>
      <w:r>
        <w:rPr>
          <w:rFonts w:eastAsia="Times New Roman" w:cs="Times New Roman"/>
          <w:szCs w:val="24"/>
        </w:rPr>
        <w:lastRenderedPageBreak/>
        <w:t>αυτή η ρύθμιση που έγινε για 100% διαγραφή των τόκων υπερημερίας στα δάνειά τους, διαγραφή των προστίμων και των π</w:t>
      </w:r>
      <w:r>
        <w:rPr>
          <w:rFonts w:eastAsia="Times New Roman" w:cs="Times New Roman"/>
          <w:szCs w:val="24"/>
        </w:rPr>
        <w:t xml:space="preserve">ροσαυξήσεων και αποπληρωμή σε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καθώς και διαγραφή κεφαλαίου ως 60%, είναι σωστή. Κάποιοι κατηγόρησαν αυτήν την Κυβέρνηση ότι μεροληπτεί. Όχι. Είναι αδικημένος τομέας. Ας λένε ό,τι θέλουν. Έχουν περάσει σκληρά αυτοί οι άνθρωποι και ακόμ</w:t>
      </w:r>
      <w:r>
        <w:rPr>
          <w:rFonts w:eastAsia="Times New Roman" w:cs="Times New Roman"/>
          <w:szCs w:val="24"/>
        </w:rPr>
        <w:t>α περνούν άσχημα.</w:t>
      </w:r>
    </w:p>
    <w:p w14:paraId="1789E8F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Έγινε μία αντιπαράθεση πριν. Η ανταποδοτικότητα, τα 384 ευρώ τα αυξάνει κατά πολύ. Δεν υπήρχε τίποτα πριν και το ξέρετε. Για την εθνική σύνταξη μιλάω. </w:t>
      </w:r>
    </w:p>
    <w:p w14:paraId="1789E8F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Ακόμα, οι συνεταιρισμοί δεν είναι κακό πράγμα. Αν έχουν κανόνες, είναι ό,τι καλύτερο. </w:t>
      </w:r>
      <w:r>
        <w:rPr>
          <w:rFonts w:eastAsia="Times New Roman" w:cs="Times New Roman"/>
          <w:szCs w:val="24"/>
        </w:rPr>
        <w:t>Γίνεται μια φοβερή προσπάθεια για πρώτη φορά να συγκροτηθούν. Αυτό το αρνητικό πρόσημο που είχαν πρέπει να τελειώσει. Είναι δύσκολο, γιατί δεν εμπιστεύεται πια ο αγρότης. Θυμάται τι έγινε. Μερικοί κομματικοί πλούτισαν –γιατί ζούμε στην επαρχία και τα ξέρου</w:t>
      </w:r>
      <w:r>
        <w:rPr>
          <w:rFonts w:eastAsia="Times New Roman" w:cs="Times New Roman"/>
          <w:szCs w:val="24"/>
        </w:rPr>
        <w:t xml:space="preserve">με, δεν έχει τώρα νόημα να σας πω λεπτομέρειες- γι’ αυτό πρέπει κάτι να γίνει. Πρέπει να </w:t>
      </w:r>
      <w:r>
        <w:rPr>
          <w:rFonts w:eastAsia="Times New Roman" w:cs="Times New Roman"/>
          <w:szCs w:val="24"/>
        </w:rPr>
        <w:lastRenderedPageBreak/>
        <w:t>προχωρήσει αυτή η ιστορία, γιατί πιστεύουμε ότι ο αγροτικός τομέας ήταν, είναι και θα παραμείνει πολύ δυνατός τομέας στην οικονομία της χώρας.</w:t>
      </w:r>
    </w:p>
    <w:p w14:paraId="1789E8F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Και ακόμα θέλω να πω ότι</w:t>
      </w:r>
      <w:r>
        <w:rPr>
          <w:rFonts w:eastAsia="Times New Roman" w:cs="Times New Roman"/>
          <w:szCs w:val="24"/>
        </w:rPr>
        <w:t xml:space="preserve"> έγινε αγώνας, το ξέρουμε. Ζήσαμε μνημόνια. Ήταν επιτυχία ότι έστω και καθυστερημένα καταργήθηκε ο φόρος του κρασιού. Για μένα ήταν πάρα πολύ σημαντικό. </w:t>
      </w:r>
    </w:p>
    <w:p w14:paraId="1789E8F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Θέλω να θυμίσω, επίσης, ότι βασική προτεραιότητα ήταν να κινητοποιηθούν πόροι 6 δισεκατομμυρίων. Ακούσ</w:t>
      </w:r>
      <w:r>
        <w:rPr>
          <w:rFonts w:eastAsia="Times New Roman" w:cs="Times New Roman"/>
          <w:szCs w:val="24"/>
        </w:rPr>
        <w:t>τε λίγο, είναι μεγάλο νούμερο.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πολιτικής </w:t>
      </w:r>
      <w:r w:rsidRPr="00792F11">
        <w:rPr>
          <w:rFonts w:eastAsia="Times New Roman" w:cs="Times New Roman"/>
          <w:szCs w:val="24"/>
        </w:rPr>
        <w:t>της αποκεντρωμένης εξουσίας</w:t>
      </w:r>
      <w:r>
        <w:rPr>
          <w:rFonts w:eastAsia="Times New Roman" w:cs="Times New Roman"/>
          <w:szCs w:val="24"/>
        </w:rPr>
        <w:t xml:space="preserve">, της </w:t>
      </w:r>
      <w:r>
        <w:rPr>
          <w:rFonts w:eastAsia="Times New Roman" w:cs="Times New Roman"/>
          <w:szCs w:val="24"/>
        </w:rPr>
        <w:t>α</w:t>
      </w:r>
      <w:r>
        <w:rPr>
          <w:rFonts w:eastAsia="Times New Roman" w:cs="Times New Roman"/>
          <w:szCs w:val="24"/>
        </w:rPr>
        <w:t>υτοδιοίκησης κ</w:t>
      </w:r>
      <w:r>
        <w:rPr>
          <w:rFonts w:eastAsia="Times New Roman" w:cs="Times New Roman"/>
          <w:szCs w:val="24"/>
        </w:rPr>
        <w:t>.</w:t>
      </w:r>
      <w:r>
        <w:rPr>
          <w:rFonts w:eastAsia="Times New Roman" w:cs="Times New Roman"/>
          <w:szCs w:val="24"/>
        </w:rPr>
        <w:t>λπ., αυτά τα 6 δισεκατομμύρια θα τα διαχειριστεί το 37%. Ποιος πραγματικά ενδιαφέρεται, λοιπόν, για την ανάπτυξη των αγροτών; Θα είναι το 37% και πιστ</w:t>
      </w:r>
      <w:r>
        <w:rPr>
          <w:rFonts w:eastAsia="Times New Roman" w:cs="Times New Roman"/>
          <w:szCs w:val="24"/>
        </w:rPr>
        <w:t xml:space="preserve">εύω ότι είναι το πρώτο βήμα. Ήδη, το 82,6% αυτής της δημόσιας δαπάνης, δηλαδή 4,7 δισεκατομμύρια, μέσα σε τριάντα ένα μήνες έχει δεσμευθεί ότι θα είναι για πληρωμές. Να μην σας πω τι γινόταν με τις πληρωμές. Νομίζω ότι και άλλοι συνάδελφοι το </w:t>
      </w:r>
      <w:r>
        <w:rPr>
          <w:rFonts w:eastAsia="Times New Roman" w:cs="Times New Roman"/>
          <w:szCs w:val="24"/>
        </w:rPr>
        <w:lastRenderedPageBreak/>
        <w:t xml:space="preserve">είπαν και το </w:t>
      </w:r>
      <w:r>
        <w:rPr>
          <w:rFonts w:eastAsia="Times New Roman" w:cs="Times New Roman"/>
          <w:szCs w:val="24"/>
        </w:rPr>
        <w:t xml:space="preserve">ξεκαθάρισαν. Μόνο για τους προσεχείς μήνες προγραμματίζονται προκηρύξεις 826 εκατομμυρίων ευρώ στο πρόγραμμα αλιείας, σε όλα. </w:t>
      </w:r>
    </w:p>
    <w:p w14:paraId="1789E8F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789E90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Θέλω, κλείνοντας, διότι δεν έχω σκοπό να κάνω</w:t>
      </w:r>
      <w:r>
        <w:rPr>
          <w:rFonts w:eastAsia="Times New Roman" w:cs="Times New Roman"/>
          <w:szCs w:val="24"/>
        </w:rPr>
        <w:t xml:space="preserve"> κατάχρηση του χρόνου, να πω ότι άκουσα πάρα πολλές φορές μεγάλους τόνους κ</w:t>
      </w:r>
      <w:r>
        <w:rPr>
          <w:rFonts w:eastAsia="Times New Roman" w:cs="Times New Roman"/>
          <w:szCs w:val="24"/>
        </w:rPr>
        <w:t>.</w:t>
      </w:r>
      <w:r>
        <w:rPr>
          <w:rFonts w:eastAsia="Times New Roman" w:cs="Times New Roman"/>
          <w:szCs w:val="24"/>
        </w:rPr>
        <w:t>λπ. και μου έρχεται στο μυαλό καμ</w:t>
      </w:r>
      <w:r>
        <w:rPr>
          <w:rFonts w:eastAsia="Times New Roman" w:cs="Times New Roman"/>
          <w:szCs w:val="24"/>
        </w:rPr>
        <w:t>μ</w:t>
      </w:r>
      <w:r>
        <w:rPr>
          <w:rFonts w:eastAsia="Times New Roman" w:cs="Times New Roman"/>
          <w:szCs w:val="24"/>
        </w:rPr>
        <w:t>ιά φορά το εγγλέζικο ή ακόμα και το κυπριακό κοινοβούλιο. Το να κάνεις κριτική δεν είναι κακό πράγμα. Πρέπει, όμως, πρώτα να έχεις κάνει την αυτοκ</w:t>
      </w:r>
      <w:r>
        <w:rPr>
          <w:rFonts w:eastAsia="Times New Roman" w:cs="Times New Roman"/>
          <w:szCs w:val="24"/>
        </w:rPr>
        <w:t>ριτική σου, να έχεις απολογηθεί γι’ αυτά</w:t>
      </w:r>
      <w:r>
        <w:rPr>
          <w:rFonts w:eastAsia="Times New Roman" w:cs="Times New Roman"/>
          <w:szCs w:val="24"/>
        </w:rPr>
        <w:t>,</w:t>
      </w:r>
      <w:r>
        <w:rPr>
          <w:rFonts w:eastAsia="Times New Roman" w:cs="Times New Roman"/>
          <w:szCs w:val="24"/>
        </w:rPr>
        <w:t xml:space="preserve"> που κάνεις και μετά έχεις δικαίωμα να κάνεις και κριτική. Νομίζω ότι οι υψηλοί τόνοι, η μεγάλη επιθετικότητα και η διαστρέβλωση της πραγματικότητας δεν πείθουν.</w:t>
      </w:r>
    </w:p>
    <w:p w14:paraId="1789E90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Ευχαριστώ.</w:t>
      </w:r>
    </w:p>
    <w:p w14:paraId="1789E902"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w:t>
      </w:r>
      <w:r>
        <w:rPr>
          <w:rFonts w:eastAsia="Times New Roman" w:cs="Times New Roman"/>
          <w:szCs w:val="24"/>
        </w:rPr>
        <w:t xml:space="preserve"> κύριε συνάδελφε.</w:t>
      </w:r>
    </w:p>
    <w:p w14:paraId="1789E90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 xml:space="preserve">Θα παρέμβει τώρα η Υπουργός κ. </w:t>
      </w:r>
      <w:proofErr w:type="spellStart"/>
      <w:r>
        <w:rPr>
          <w:rFonts w:eastAsia="Times New Roman" w:cs="Times New Roman"/>
          <w:szCs w:val="24"/>
        </w:rPr>
        <w:t>Τελιγιορίδου</w:t>
      </w:r>
      <w:proofErr w:type="spellEnd"/>
      <w:r>
        <w:rPr>
          <w:rFonts w:eastAsia="Times New Roman" w:cs="Times New Roman"/>
          <w:szCs w:val="24"/>
        </w:rPr>
        <w:t xml:space="preserve"> και θα σας πω ποιοι θα μιλήσουν στη συνέχεια. Ακολουθούν οι δευτερολογίες των επερωτώντων, όσων θελήσουν να δευτερολογήσουν και θα κλείσει ο Υπουργός. </w:t>
      </w:r>
    </w:p>
    <w:p w14:paraId="1789E90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1789E905"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ΟΛΥΜΠΙΑ ΤΕ</w:t>
      </w:r>
      <w:r>
        <w:rPr>
          <w:rFonts w:eastAsia="Times New Roman" w:cs="Times New Roman"/>
          <w:b/>
          <w:szCs w:val="24"/>
        </w:rPr>
        <w:t>ΛΙΓΙΟΡΙΔΟΥ (Υφυπουργός Αγροτικής Ανάπτυξης και Τροφίμων):</w:t>
      </w:r>
      <w:r>
        <w:rPr>
          <w:rFonts w:eastAsia="Times New Roman" w:cs="Times New Roman"/>
          <w:szCs w:val="24"/>
        </w:rPr>
        <w:t xml:space="preserve"> Ευχαριστώ, κύριε Πρόεδρε.</w:t>
      </w:r>
    </w:p>
    <w:p w14:paraId="1789E90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 συζήτηση που διεξήχθη, παρά τις διαφορές και τις διαφωνίες</w:t>
      </w:r>
      <w:r>
        <w:rPr>
          <w:rFonts w:eastAsia="Times New Roman" w:cs="Times New Roman"/>
          <w:szCs w:val="24"/>
        </w:rPr>
        <w:t>,</w:t>
      </w:r>
      <w:r>
        <w:rPr>
          <w:rFonts w:eastAsia="Times New Roman" w:cs="Times New Roman"/>
          <w:szCs w:val="24"/>
        </w:rPr>
        <w:t xml:space="preserve"> που μπορεί να διατυπώθηκαν από τους συναδέλφους στη ροή της συζήτησης, νομίζω ότι ένα πράγμα αποτελεί κοινή παραδοχή, ότι ο πρωτογενής τομέας της οικονομίας είναι ένας τομέας πάρα πολύ σημαντικός για την πορεία της χώρας μας από εδώ και στο εξής.</w:t>
      </w:r>
    </w:p>
    <w:p w14:paraId="1789E90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 Η συζήτ</w:t>
      </w:r>
      <w:r>
        <w:rPr>
          <w:rFonts w:eastAsia="Times New Roman" w:cs="Times New Roman"/>
          <w:szCs w:val="24"/>
        </w:rPr>
        <w:t>ηση</w:t>
      </w:r>
      <w:r>
        <w:rPr>
          <w:rFonts w:eastAsia="Times New Roman" w:cs="Times New Roman"/>
          <w:szCs w:val="24"/>
        </w:rPr>
        <w:t>,</w:t>
      </w:r>
      <w:r>
        <w:rPr>
          <w:rFonts w:eastAsia="Times New Roman" w:cs="Times New Roman"/>
          <w:szCs w:val="24"/>
        </w:rPr>
        <w:t xml:space="preserve"> που γίνεται για τον πρωτογενή τομέα σε ευρωπαϊκό και διεθνές επίπεδο αναδεικνύει πράγματι αυτή την αξία, καθώς η διατροφική επάρκεια, η διάθεση και παραγωγή ποιοτικών προϊόντων, η ασφαλής διατροφή των πολιτών, η προ</w:t>
      </w:r>
      <w:r>
        <w:rPr>
          <w:rFonts w:eastAsia="Times New Roman" w:cs="Times New Roman"/>
          <w:szCs w:val="24"/>
        </w:rPr>
        <w:lastRenderedPageBreak/>
        <w:t>στασία του περιβάλλοντος μέσα από τη</w:t>
      </w:r>
      <w:r>
        <w:rPr>
          <w:rFonts w:eastAsia="Times New Roman" w:cs="Times New Roman"/>
          <w:szCs w:val="24"/>
        </w:rPr>
        <w:t xml:space="preserve">ν αντιμετώπιση των φαινομένων της κλιματικής αλλαγής, είναι θέματα τα οποία πρέπει να συζητήσουμε και από κοινού να αποφασίσουμε ότι πρέπει με την προσπάθειά μας να θωρακίσουμε το σήμερα και να προσανατολιστούμε στο μέλλον. </w:t>
      </w:r>
    </w:p>
    <w:p w14:paraId="1789E90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Δεν μπορώ, όμως, σ’ αυτήν τη σύ</w:t>
      </w:r>
      <w:r>
        <w:rPr>
          <w:rFonts w:eastAsia="Times New Roman" w:cs="Times New Roman"/>
          <w:szCs w:val="24"/>
        </w:rPr>
        <w:t>ντομη παρέμβασή μου να μην επισημάνω και κάποια σημεία στα οποία έχει γίνει διαστρέβλωση της πραγματικότητας σ’ αυτήν εδώ την Αίθουσα.</w:t>
      </w:r>
    </w:p>
    <w:p w14:paraId="1789E90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Κυρία Αραμπατζή, προφανώς και θα διαψεύσουμε τα σενάρια που θέλουν πριμ από την </w:t>
      </w:r>
      <w:r>
        <w:rPr>
          <w:rFonts w:eastAsia="Times New Roman" w:cs="Times New Roman"/>
          <w:szCs w:val="24"/>
        </w:rPr>
        <w:t>ε</w:t>
      </w:r>
      <w:r>
        <w:rPr>
          <w:rFonts w:eastAsia="Times New Roman" w:cs="Times New Roman"/>
          <w:szCs w:val="24"/>
        </w:rPr>
        <w:t>λληνική Κυβέρνηση, ώστε να προωθήσουμε τ</w:t>
      </w:r>
      <w:r>
        <w:rPr>
          <w:rFonts w:eastAsia="Times New Roman" w:cs="Times New Roman"/>
          <w:szCs w:val="24"/>
        </w:rPr>
        <w:t xml:space="preserve">ους </w:t>
      </w:r>
      <w:proofErr w:type="spellStart"/>
      <w:r>
        <w:rPr>
          <w:rFonts w:eastAsia="Times New Roman" w:cs="Times New Roman"/>
          <w:szCs w:val="24"/>
        </w:rPr>
        <w:t>αιγοπροβατοτρόφους</w:t>
      </w:r>
      <w:proofErr w:type="spellEnd"/>
      <w:r>
        <w:rPr>
          <w:rFonts w:eastAsia="Times New Roman" w:cs="Times New Roman"/>
          <w:szCs w:val="24"/>
        </w:rPr>
        <w:t xml:space="preserve"> στην έξοδο από το επάγγελμα. Αφού, όπως είπατε, είστε πολύ </w:t>
      </w:r>
      <w:proofErr w:type="spellStart"/>
      <w:r>
        <w:rPr>
          <w:rFonts w:eastAsia="Times New Roman" w:cs="Times New Roman"/>
          <w:szCs w:val="24"/>
        </w:rPr>
        <w:t>διαβαστερή</w:t>
      </w:r>
      <w:proofErr w:type="spellEnd"/>
      <w:r>
        <w:rPr>
          <w:rFonts w:eastAsia="Times New Roman" w:cs="Times New Roman"/>
          <w:szCs w:val="24"/>
        </w:rPr>
        <w:t xml:space="preserve"> και διαβάζετε, θα έπρεπε να δείτε ότι αυτή η διάψευση δεν έρχεται μόνο από την πολιτική ηγεσία του Υπουργείου Αγροτικής Ανάπτυξης, αλλά και από την Κομισιόν. </w:t>
      </w:r>
    </w:p>
    <w:p w14:paraId="1789E90A"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ΦΩΤΕ</w:t>
      </w:r>
      <w:r>
        <w:rPr>
          <w:rFonts w:eastAsia="Times New Roman" w:cs="Times New Roman"/>
          <w:b/>
          <w:szCs w:val="24"/>
        </w:rPr>
        <w:t>ΙΝΗ ΑΡΑΜΠΑΤΖΗ:</w:t>
      </w:r>
      <w:r>
        <w:rPr>
          <w:rFonts w:eastAsia="Times New Roman" w:cs="Times New Roman"/>
          <w:szCs w:val="24"/>
        </w:rPr>
        <w:t xml:space="preserve"> Αναφέρθηκα στην Κομισιόν.</w:t>
      </w:r>
    </w:p>
    <w:p w14:paraId="1789E90B"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lastRenderedPageBreak/>
        <w:t>ΟΛΥΜΠΙΑ ΤΕΛΙΓΙΟΡΙΔΟΥ (Υφυπουργός Αγροτικής Ανάπτυξης και Τροφίμων):</w:t>
      </w:r>
      <w:r>
        <w:rPr>
          <w:rFonts w:eastAsia="Times New Roman" w:cs="Times New Roman"/>
          <w:szCs w:val="24"/>
        </w:rPr>
        <w:t xml:space="preserve"> Η Κομισιόν, ξέρετε, συνήθως δεν ασχολείται με σενάρια και φήμες. Χωρίς να γνωρίζω ποια είναι τα κέντρα τα οποία προώθησαν αυτά τα σενάρια, θέλω να </w:t>
      </w:r>
      <w:r>
        <w:rPr>
          <w:rFonts w:eastAsia="Times New Roman" w:cs="Times New Roman"/>
          <w:szCs w:val="24"/>
        </w:rPr>
        <w:t xml:space="preserve">πω ότι έβγαλε μία ανακοίνωση, που λέει ότι δεν σχεδιάζει κίνητρα για έξοδο των κτηνοτρόφων από την </w:t>
      </w:r>
      <w:proofErr w:type="spellStart"/>
      <w:r>
        <w:rPr>
          <w:rFonts w:eastAsia="Times New Roman" w:cs="Times New Roman"/>
          <w:szCs w:val="24"/>
        </w:rPr>
        <w:t>αιγοπροβατοκτηνοτροφία</w:t>
      </w:r>
      <w:proofErr w:type="spellEnd"/>
      <w:r>
        <w:rPr>
          <w:rFonts w:eastAsia="Times New Roman" w:cs="Times New Roman"/>
          <w:szCs w:val="24"/>
        </w:rPr>
        <w:t xml:space="preserve">, αλλά ακριβώς το αντίθετο. Στηρίζει την οικονομική, περιβαλλοντική και κοινωνική συμβολή της </w:t>
      </w:r>
      <w:proofErr w:type="spellStart"/>
      <w:r>
        <w:rPr>
          <w:rFonts w:eastAsia="Times New Roman" w:cs="Times New Roman"/>
          <w:szCs w:val="24"/>
        </w:rPr>
        <w:t>αιγοπροβατοκτηνοτροφίας</w:t>
      </w:r>
      <w:proofErr w:type="spellEnd"/>
      <w:r>
        <w:rPr>
          <w:rFonts w:eastAsia="Times New Roman" w:cs="Times New Roman"/>
          <w:szCs w:val="24"/>
        </w:rPr>
        <w:t xml:space="preserve"> στην κοινωνική συ</w:t>
      </w:r>
      <w:r>
        <w:rPr>
          <w:rFonts w:eastAsia="Times New Roman" w:cs="Times New Roman"/>
          <w:szCs w:val="24"/>
        </w:rPr>
        <w:t xml:space="preserve">νοχή και στην ανάπτυξη. </w:t>
      </w:r>
    </w:p>
    <w:p w14:paraId="1789E90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Χαρακτηριστικά, λοιπόν, λέει στην ανακοίνωση –και αυτό είναι κάτι που έχει γίνει μετά από πολιτικές προσπάθειες αυτής της Κυβέρνησης- ότι η φέτα παραμένει ένα εμβληματικό ελληνικό και ευρωπαϊκό προϊόν και η προσπάθεια της Ευρωπαϊκή</w:t>
      </w:r>
      <w:r>
        <w:rPr>
          <w:rFonts w:eastAsia="Times New Roman" w:cs="Times New Roman"/>
          <w:szCs w:val="24"/>
        </w:rPr>
        <w:t xml:space="preserve">ς Επιτροπής είναι να χτυπήσει τον σφετερισμό του ελληνικού προϊόντος ΠΟΠ από τις απομιμήσεις του. Αναφέρεται και συγκεκριμένα στις προσωπικές προσπάθειες του Ευρωπαίου Επιτρόπου, του κ. </w:t>
      </w:r>
      <w:proofErr w:type="spellStart"/>
      <w:r>
        <w:rPr>
          <w:rFonts w:eastAsia="Times New Roman" w:cs="Times New Roman"/>
          <w:szCs w:val="24"/>
        </w:rPr>
        <w:t>Χόγκαν</w:t>
      </w:r>
      <w:proofErr w:type="spellEnd"/>
      <w:r>
        <w:rPr>
          <w:rFonts w:eastAsia="Times New Roman" w:cs="Times New Roman"/>
          <w:szCs w:val="24"/>
        </w:rPr>
        <w:t xml:space="preserve">, για εμπορικές συμφωνίες. </w:t>
      </w:r>
    </w:p>
    <w:p w14:paraId="1789E90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Η δήλωση και η πολιτική της Ευρωπαϊκ</w:t>
      </w:r>
      <w:r>
        <w:rPr>
          <w:rFonts w:eastAsia="Times New Roman" w:cs="Times New Roman"/>
          <w:szCs w:val="24"/>
        </w:rPr>
        <w:t>ής Επιτροπής να ξέρετε ότι δεν έγινε με από μηχανής θεό. Έγινε με πολιτικές παρεμβάσεις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κάτι που δεν είχε γίνει το προηγούμενο διάστημα. </w:t>
      </w:r>
    </w:p>
    <w:p w14:paraId="1789E90E" w14:textId="77777777" w:rsidR="00690103" w:rsidRDefault="0001178F">
      <w:pPr>
        <w:tabs>
          <w:tab w:val="left" w:pos="6168"/>
        </w:tabs>
        <w:spacing w:line="600" w:lineRule="auto"/>
        <w:ind w:firstLine="720"/>
        <w:jc w:val="both"/>
        <w:rPr>
          <w:rFonts w:eastAsia="Times New Roman" w:cs="Times New Roman"/>
          <w:szCs w:val="24"/>
        </w:rPr>
      </w:pPr>
      <w:r w:rsidRPr="00640C04">
        <w:rPr>
          <w:rFonts w:eastAsia="Times New Roman" w:cs="Times New Roman"/>
          <w:szCs w:val="24"/>
        </w:rPr>
        <w:t xml:space="preserve">Θα μου επιτρέψετε να σας θυμίσω και τις ενέργειες των Ευρωβουλευτών </w:t>
      </w:r>
      <w:r>
        <w:rPr>
          <w:rFonts w:eastAsia="Times New Roman" w:cs="Times New Roman"/>
          <w:szCs w:val="24"/>
        </w:rPr>
        <w:t>σας,</w:t>
      </w:r>
      <w:r w:rsidRPr="00640C04">
        <w:rPr>
          <w:rFonts w:eastAsia="Times New Roman" w:cs="Times New Roman"/>
          <w:szCs w:val="24"/>
        </w:rPr>
        <w:t xml:space="preserve"> όταν ψήφιζαν στ</w:t>
      </w:r>
      <w:r w:rsidRPr="00640C04">
        <w:rPr>
          <w:rFonts w:eastAsia="Times New Roman" w:cs="Times New Roman"/>
          <w:szCs w:val="24"/>
        </w:rPr>
        <w:t xml:space="preserve">ις 17 Φεβρουαρίου τη Συνθήκη </w:t>
      </w:r>
      <w:r>
        <w:rPr>
          <w:rFonts w:eastAsia="Times New Roman" w:cs="Times New Roman"/>
          <w:szCs w:val="24"/>
          <w:lang w:val="en-US"/>
        </w:rPr>
        <w:t>CETA</w:t>
      </w:r>
      <w:r>
        <w:rPr>
          <w:rFonts w:eastAsia="Times New Roman" w:cs="Times New Roman"/>
          <w:szCs w:val="24"/>
        </w:rPr>
        <w:t xml:space="preserve"> με την</w:t>
      </w:r>
      <w:r w:rsidRPr="00640C04">
        <w:rPr>
          <w:rFonts w:eastAsia="Times New Roman" w:cs="Times New Roman"/>
          <w:szCs w:val="24"/>
        </w:rPr>
        <w:t xml:space="preserve"> οποία έφυγε το ελληνικό προϊόν.</w:t>
      </w:r>
    </w:p>
    <w:p w14:paraId="1789E90F" w14:textId="77777777" w:rsidR="00690103" w:rsidRDefault="0001178F">
      <w:pPr>
        <w:tabs>
          <w:tab w:val="left" w:pos="6168"/>
        </w:tabs>
        <w:spacing w:line="600" w:lineRule="auto"/>
        <w:ind w:firstLine="720"/>
        <w:jc w:val="both"/>
        <w:rPr>
          <w:rFonts w:eastAsia="Times New Roman" w:cs="Times New Roman"/>
          <w:szCs w:val="24"/>
        </w:rPr>
      </w:pPr>
      <w:r w:rsidRPr="00640C04">
        <w:rPr>
          <w:rFonts w:eastAsia="Times New Roman" w:cs="Times New Roman"/>
          <w:b/>
          <w:szCs w:val="24"/>
        </w:rPr>
        <w:t xml:space="preserve">ΦΩΤΕΙΝΗ ΑΡΑΜΠΑΤΖΗ: </w:t>
      </w:r>
      <w:r>
        <w:rPr>
          <w:rFonts w:eastAsia="Times New Roman" w:cs="Times New Roman"/>
          <w:szCs w:val="24"/>
        </w:rPr>
        <w:t xml:space="preserve">Μετά από κατεπείγουσα ερώτηση του κ. Κεφαλογιάννη απάντησε η </w:t>
      </w:r>
      <w:r>
        <w:rPr>
          <w:rFonts w:eastAsia="Times New Roman" w:cs="Times New Roman"/>
          <w:szCs w:val="24"/>
        </w:rPr>
        <w:t>ε</w:t>
      </w:r>
      <w:r>
        <w:rPr>
          <w:rFonts w:eastAsia="Times New Roman" w:cs="Times New Roman"/>
          <w:szCs w:val="24"/>
        </w:rPr>
        <w:t xml:space="preserve">πιτροπή. Αυτό δεν το λέτε. </w:t>
      </w:r>
    </w:p>
    <w:p w14:paraId="1789E910" w14:textId="77777777" w:rsidR="00690103" w:rsidRDefault="0001178F">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(Υφυπουργός Αγροτικής Ανάπτυξης και Τροφίμων): </w:t>
      </w:r>
      <w:r w:rsidRPr="00640C04">
        <w:rPr>
          <w:rFonts w:eastAsia="Times New Roman" w:cs="Times New Roman"/>
          <w:szCs w:val="24"/>
        </w:rPr>
        <w:t xml:space="preserve"> Δεύτε</w:t>
      </w:r>
      <w:r w:rsidRPr="00640C04">
        <w:rPr>
          <w:rFonts w:eastAsia="Times New Roman" w:cs="Times New Roman"/>
          <w:szCs w:val="24"/>
        </w:rPr>
        <w:t>ρο θέμα</w:t>
      </w:r>
      <w:r>
        <w:rPr>
          <w:rFonts w:eastAsia="Times New Roman" w:cs="Times New Roman"/>
          <w:szCs w:val="24"/>
        </w:rPr>
        <w:t>:</w:t>
      </w:r>
      <w:r w:rsidRPr="00640C04">
        <w:rPr>
          <w:rFonts w:eastAsia="Times New Roman" w:cs="Times New Roman"/>
          <w:szCs w:val="24"/>
        </w:rPr>
        <w:t xml:space="preserve"> </w:t>
      </w:r>
      <w:proofErr w:type="spellStart"/>
      <w:r w:rsidRPr="00640C04">
        <w:rPr>
          <w:rFonts w:eastAsia="Times New Roman" w:cs="Times New Roman"/>
          <w:szCs w:val="24"/>
        </w:rPr>
        <w:t>επαναχάραξη</w:t>
      </w:r>
      <w:proofErr w:type="spellEnd"/>
      <w:r w:rsidRPr="00640C04">
        <w:rPr>
          <w:rFonts w:eastAsia="Times New Roman" w:cs="Times New Roman"/>
          <w:szCs w:val="24"/>
        </w:rPr>
        <w:t xml:space="preserve"> μειονεκτικών περιοχών</w:t>
      </w:r>
      <w:r>
        <w:rPr>
          <w:rFonts w:eastAsia="Times New Roman" w:cs="Times New Roman"/>
          <w:szCs w:val="24"/>
        </w:rPr>
        <w:t xml:space="preserve">. </w:t>
      </w:r>
      <w:r w:rsidRPr="00640C04">
        <w:rPr>
          <w:rFonts w:eastAsia="Times New Roman" w:cs="Times New Roman"/>
          <w:szCs w:val="24"/>
        </w:rPr>
        <w:t xml:space="preserve"> </w:t>
      </w:r>
      <w:r>
        <w:rPr>
          <w:rFonts w:eastAsia="Times New Roman" w:cs="Times New Roman"/>
          <w:szCs w:val="24"/>
        </w:rPr>
        <w:t xml:space="preserve">Είναι </w:t>
      </w:r>
      <w:r w:rsidRPr="00640C04">
        <w:rPr>
          <w:rFonts w:eastAsia="Times New Roman" w:cs="Times New Roman"/>
          <w:szCs w:val="24"/>
        </w:rPr>
        <w:t>πολιτικό θράσος να ρίχνετε την ευθύνη σε αυτή</w:t>
      </w:r>
      <w:r>
        <w:rPr>
          <w:rFonts w:eastAsia="Times New Roman" w:cs="Times New Roman"/>
          <w:szCs w:val="24"/>
        </w:rPr>
        <w:t>ν</w:t>
      </w:r>
      <w:r w:rsidRPr="00640C04">
        <w:rPr>
          <w:rFonts w:eastAsia="Times New Roman" w:cs="Times New Roman"/>
          <w:szCs w:val="24"/>
        </w:rPr>
        <w:t xml:space="preserve"> την Κυβέρνηση για τα κριτήρια</w:t>
      </w:r>
      <w:r>
        <w:rPr>
          <w:rFonts w:eastAsia="Times New Roman" w:cs="Times New Roman"/>
          <w:szCs w:val="24"/>
        </w:rPr>
        <w:t>,</w:t>
      </w:r>
      <w:r w:rsidRPr="00640C04">
        <w:rPr>
          <w:rFonts w:eastAsia="Times New Roman" w:cs="Times New Roman"/>
          <w:szCs w:val="24"/>
        </w:rPr>
        <w:t xml:space="preserve"> τα οποία εσείς υπογράψατε το 2013 για την εφαρμογή του κανονισμού</w:t>
      </w:r>
      <w:r>
        <w:rPr>
          <w:rFonts w:eastAsia="Times New Roman" w:cs="Times New Roman"/>
          <w:szCs w:val="24"/>
        </w:rPr>
        <w:t>.</w:t>
      </w:r>
    </w:p>
    <w:p w14:paraId="1789E911" w14:textId="77777777" w:rsidR="00690103" w:rsidRDefault="0001178F">
      <w:pPr>
        <w:tabs>
          <w:tab w:val="left" w:pos="6168"/>
        </w:tabs>
        <w:spacing w:line="600" w:lineRule="auto"/>
        <w:ind w:firstLine="720"/>
        <w:jc w:val="both"/>
        <w:rPr>
          <w:rFonts w:eastAsia="Times New Roman" w:cs="Times New Roman"/>
          <w:szCs w:val="24"/>
        </w:rPr>
      </w:pPr>
      <w:r w:rsidRPr="00640C04">
        <w:rPr>
          <w:rFonts w:eastAsia="Times New Roman" w:cs="Times New Roman"/>
          <w:b/>
          <w:szCs w:val="24"/>
        </w:rPr>
        <w:t xml:space="preserve">ΦΩΤΕΙΝΗ ΑΡΑΜΠΑΤΖΗ: </w:t>
      </w:r>
      <w:r>
        <w:rPr>
          <w:rFonts w:eastAsia="Times New Roman" w:cs="Times New Roman"/>
          <w:szCs w:val="24"/>
        </w:rPr>
        <w:t xml:space="preserve">Έχουν βαθμό ελευθερίας τα κριτήρια. </w:t>
      </w:r>
    </w:p>
    <w:p w14:paraId="1789E912" w14:textId="77777777" w:rsidR="00690103" w:rsidRDefault="0001178F">
      <w:pPr>
        <w:tabs>
          <w:tab w:val="left" w:pos="6168"/>
        </w:tabs>
        <w:spacing w:line="600" w:lineRule="auto"/>
        <w:ind w:firstLine="720"/>
        <w:jc w:val="both"/>
        <w:rPr>
          <w:rFonts w:eastAsia="Times New Roman" w:cs="Times New Roman"/>
          <w:szCs w:val="24"/>
        </w:rPr>
      </w:pPr>
      <w:r>
        <w:rPr>
          <w:rFonts w:eastAsia="Times New Roman" w:cs="Times New Roman"/>
          <w:b/>
          <w:szCs w:val="24"/>
        </w:rPr>
        <w:lastRenderedPageBreak/>
        <w:t>ΟΛΥΜ</w:t>
      </w:r>
      <w:r>
        <w:rPr>
          <w:rFonts w:eastAsia="Times New Roman" w:cs="Times New Roman"/>
          <w:b/>
          <w:szCs w:val="24"/>
        </w:rPr>
        <w:t xml:space="preserve">ΠΙΑ ΤΕΛΙΓΙΟΡΙΔΟΥ (Υφυπουργός Αγροτικής Ανάπτυξης και Τροφίμων): </w:t>
      </w:r>
      <w:r w:rsidRPr="00640C04">
        <w:rPr>
          <w:rFonts w:eastAsia="Times New Roman" w:cs="Times New Roman"/>
          <w:szCs w:val="24"/>
        </w:rPr>
        <w:t xml:space="preserve"> </w:t>
      </w:r>
      <w:r>
        <w:rPr>
          <w:rFonts w:eastAsia="Times New Roman" w:cs="Times New Roman"/>
          <w:szCs w:val="24"/>
        </w:rPr>
        <w:t xml:space="preserve">Είναι </w:t>
      </w:r>
      <w:r w:rsidRPr="00640C04">
        <w:rPr>
          <w:rFonts w:eastAsia="Times New Roman" w:cs="Times New Roman"/>
          <w:szCs w:val="24"/>
        </w:rPr>
        <w:t>πολιτικό θράσος</w:t>
      </w:r>
      <w:r>
        <w:rPr>
          <w:rFonts w:eastAsia="Times New Roman" w:cs="Times New Roman"/>
          <w:szCs w:val="24"/>
        </w:rPr>
        <w:t>,</w:t>
      </w:r>
      <w:r w:rsidRPr="00640C04">
        <w:rPr>
          <w:rFonts w:eastAsia="Times New Roman" w:cs="Times New Roman"/>
          <w:szCs w:val="24"/>
        </w:rPr>
        <w:t xml:space="preserve"> λοιπόν</w:t>
      </w:r>
      <w:r>
        <w:rPr>
          <w:rFonts w:eastAsia="Times New Roman" w:cs="Times New Roman"/>
          <w:szCs w:val="24"/>
        </w:rPr>
        <w:t>.</w:t>
      </w:r>
      <w:r w:rsidRPr="00640C04">
        <w:rPr>
          <w:rFonts w:eastAsia="Times New Roman" w:cs="Times New Roman"/>
          <w:szCs w:val="24"/>
        </w:rPr>
        <w:t xml:space="preserve"> Αν </w:t>
      </w:r>
      <w:r>
        <w:rPr>
          <w:rFonts w:eastAsia="Times New Roman" w:cs="Times New Roman"/>
          <w:szCs w:val="24"/>
        </w:rPr>
        <w:t>πράγματι έχουν μείνει δεκατέσσερις</w:t>
      </w:r>
      <w:r w:rsidRPr="00640C04">
        <w:rPr>
          <w:rFonts w:eastAsia="Times New Roman" w:cs="Times New Roman"/>
          <w:szCs w:val="24"/>
        </w:rPr>
        <w:t xml:space="preserve"> κοινότητες από την Περιφερειακή Ενότητα Σερρών εκτός των μειονεκτικών περιοχών</w:t>
      </w:r>
      <w:r>
        <w:rPr>
          <w:rFonts w:eastAsia="Times New Roman" w:cs="Times New Roman"/>
          <w:szCs w:val="24"/>
        </w:rPr>
        <w:t>,</w:t>
      </w:r>
      <w:r w:rsidRPr="00640C04">
        <w:rPr>
          <w:rFonts w:eastAsia="Times New Roman" w:cs="Times New Roman"/>
          <w:szCs w:val="24"/>
        </w:rPr>
        <w:t xml:space="preserve"> νομίζω ότι έχουν κάθε λόγο να διαμαρτυρηθο</w:t>
      </w:r>
      <w:r w:rsidRPr="00640C04">
        <w:rPr>
          <w:rFonts w:eastAsia="Times New Roman" w:cs="Times New Roman"/>
          <w:szCs w:val="24"/>
        </w:rPr>
        <w:t xml:space="preserve">ύν σε </w:t>
      </w:r>
      <w:r>
        <w:rPr>
          <w:rFonts w:eastAsia="Times New Roman" w:cs="Times New Roman"/>
          <w:szCs w:val="24"/>
        </w:rPr>
        <w:t>ε</w:t>
      </w:r>
      <w:r w:rsidRPr="00640C04">
        <w:rPr>
          <w:rFonts w:eastAsia="Times New Roman" w:cs="Times New Roman"/>
          <w:szCs w:val="24"/>
        </w:rPr>
        <w:t xml:space="preserve">σάς που με τα δικά σας κριτήρια </w:t>
      </w:r>
      <w:r>
        <w:rPr>
          <w:rFonts w:eastAsia="Times New Roman" w:cs="Times New Roman"/>
          <w:szCs w:val="24"/>
        </w:rPr>
        <w:t xml:space="preserve">και τη δική σας διαπραγμάτευση έμειναν έξω. </w:t>
      </w:r>
    </w:p>
    <w:p w14:paraId="1789E913" w14:textId="77777777" w:rsidR="00690103" w:rsidRDefault="0001178F">
      <w:pPr>
        <w:tabs>
          <w:tab w:val="left" w:pos="6168"/>
        </w:tabs>
        <w:spacing w:line="600" w:lineRule="auto"/>
        <w:ind w:firstLine="720"/>
        <w:jc w:val="both"/>
        <w:rPr>
          <w:rFonts w:eastAsia="Times New Roman" w:cs="Times New Roman"/>
          <w:szCs w:val="24"/>
        </w:rPr>
      </w:pPr>
      <w:r w:rsidRPr="00640C04">
        <w:rPr>
          <w:rFonts w:eastAsia="Times New Roman" w:cs="Times New Roman"/>
          <w:b/>
          <w:szCs w:val="24"/>
        </w:rPr>
        <w:t xml:space="preserve">ΦΩΤΕΙΝΗ ΑΡΑΜΠΑΤΖΗ: </w:t>
      </w:r>
      <w:r>
        <w:rPr>
          <w:rFonts w:eastAsia="Times New Roman" w:cs="Times New Roman"/>
          <w:szCs w:val="24"/>
        </w:rPr>
        <w:t>Οι</w:t>
      </w:r>
      <w:r>
        <w:rPr>
          <w:rFonts w:eastAsia="Times New Roman" w:cs="Times New Roman"/>
          <w:szCs w:val="24"/>
        </w:rPr>
        <w:t xml:space="preserve"> ογδόντα ένα πώς έγιναν δεκατέσσερ</w:t>
      </w:r>
      <w:r>
        <w:rPr>
          <w:rFonts w:eastAsia="Times New Roman" w:cs="Times New Roman"/>
          <w:szCs w:val="24"/>
        </w:rPr>
        <w:t>ις</w:t>
      </w:r>
      <w:r>
        <w:rPr>
          <w:rFonts w:eastAsia="Times New Roman" w:cs="Times New Roman"/>
          <w:szCs w:val="24"/>
        </w:rPr>
        <w:t xml:space="preserve">; </w:t>
      </w:r>
    </w:p>
    <w:p w14:paraId="1789E914"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συνάδελφε, γιατί διακόπτετε;</w:t>
      </w:r>
    </w:p>
    <w:p w14:paraId="1789E915" w14:textId="77777777" w:rsidR="00690103" w:rsidRDefault="0001178F">
      <w:pPr>
        <w:spacing w:line="600" w:lineRule="auto"/>
        <w:ind w:firstLine="720"/>
        <w:jc w:val="both"/>
        <w:rPr>
          <w:rFonts w:eastAsia="Times New Roman" w:cs="Times New Roman"/>
          <w:szCs w:val="24"/>
        </w:rPr>
      </w:pPr>
      <w:r w:rsidRPr="00640C04">
        <w:rPr>
          <w:rFonts w:eastAsia="Times New Roman" w:cs="Times New Roman"/>
          <w:b/>
          <w:szCs w:val="24"/>
        </w:rPr>
        <w:t xml:space="preserve">ΦΩΤΕΙΝΗ ΑΡΑΜΠΑΤΖΗ: </w:t>
      </w:r>
      <w:r>
        <w:rPr>
          <w:rFonts w:eastAsia="Times New Roman" w:cs="Times New Roman"/>
          <w:szCs w:val="24"/>
        </w:rPr>
        <w:t xml:space="preserve">Μα, δεν μπορώ. Μην τα στρεβλώνουμε. </w:t>
      </w:r>
    </w:p>
    <w:p w14:paraId="1789E916"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 ναι, αλλά δεν πρέπει. </w:t>
      </w:r>
    </w:p>
    <w:p w14:paraId="1789E917"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(Υφυπουργός Αγροτικής Ανάπτυξης και Τροφίμων): </w:t>
      </w:r>
      <w:r>
        <w:rPr>
          <w:rFonts w:eastAsia="Times New Roman" w:cs="Times New Roman"/>
          <w:szCs w:val="24"/>
        </w:rPr>
        <w:t>Η ελληνική Κυβέρνηση κ</w:t>
      </w:r>
      <w:r w:rsidRPr="00640C04">
        <w:rPr>
          <w:rFonts w:eastAsia="Times New Roman" w:cs="Times New Roman"/>
          <w:szCs w:val="24"/>
        </w:rPr>
        <w:t>άνει κάθε προσπάθεια για να εξασφαλίσει στον πρωτογενή τομέα της οικονο</w:t>
      </w:r>
      <w:r w:rsidRPr="00640C04">
        <w:rPr>
          <w:rFonts w:eastAsia="Times New Roman" w:cs="Times New Roman"/>
          <w:szCs w:val="24"/>
        </w:rPr>
        <w:t>μίας την ανάπτυξη της απασχόλησης</w:t>
      </w:r>
      <w:r>
        <w:rPr>
          <w:rFonts w:eastAsia="Times New Roman" w:cs="Times New Roman"/>
          <w:szCs w:val="24"/>
        </w:rPr>
        <w:t>,</w:t>
      </w:r>
      <w:r w:rsidRPr="00640C04">
        <w:rPr>
          <w:rFonts w:eastAsia="Times New Roman" w:cs="Times New Roman"/>
          <w:szCs w:val="24"/>
        </w:rPr>
        <w:t xml:space="preserve"> να αντιμετωπίσει τα </w:t>
      </w:r>
      <w:r w:rsidRPr="00640C04">
        <w:rPr>
          <w:rFonts w:eastAsia="Times New Roman" w:cs="Times New Roman"/>
          <w:szCs w:val="24"/>
        </w:rPr>
        <w:lastRenderedPageBreak/>
        <w:t>προβλήματα</w:t>
      </w:r>
      <w:r>
        <w:rPr>
          <w:rFonts w:eastAsia="Times New Roman" w:cs="Times New Roman"/>
          <w:szCs w:val="24"/>
        </w:rPr>
        <w:t>,</w:t>
      </w:r>
      <w:r w:rsidRPr="00640C04">
        <w:rPr>
          <w:rFonts w:eastAsia="Times New Roman" w:cs="Times New Roman"/>
          <w:szCs w:val="24"/>
        </w:rPr>
        <w:t xml:space="preserve"> όπως είπα και στην </w:t>
      </w:r>
      <w:proofErr w:type="spellStart"/>
      <w:r w:rsidRPr="00640C04">
        <w:rPr>
          <w:rFonts w:eastAsia="Times New Roman" w:cs="Times New Roman"/>
          <w:szCs w:val="24"/>
        </w:rPr>
        <w:t>πρωτολογία</w:t>
      </w:r>
      <w:proofErr w:type="spellEnd"/>
      <w:r w:rsidRPr="00640C04">
        <w:rPr>
          <w:rFonts w:eastAsia="Times New Roman" w:cs="Times New Roman"/>
          <w:szCs w:val="24"/>
        </w:rPr>
        <w:t xml:space="preserve"> μου</w:t>
      </w:r>
      <w:r>
        <w:rPr>
          <w:rFonts w:eastAsia="Times New Roman" w:cs="Times New Roman"/>
          <w:szCs w:val="24"/>
        </w:rPr>
        <w:t>,</w:t>
      </w:r>
      <w:r w:rsidRPr="00640C04">
        <w:rPr>
          <w:rFonts w:eastAsia="Times New Roman" w:cs="Times New Roman"/>
          <w:szCs w:val="24"/>
        </w:rPr>
        <w:t xml:space="preserve"> των </w:t>
      </w:r>
      <w:proofErr w:type="spellStart"/>
      <w:r w:rsidRPr="00640C04">
        <w:rPr>
          <w:rFonts w:eastAsia="Times New Roman" w:cs="Times New Roman"/>
          <w:szCs w:val="24"/>
        </w:rPr>
        <w:t>ελληνοποιήσεων</w:t>
      </w:r>
      <w:proofErr w:type="spellEnd"/>
      <w:r w:rsidRPr="00640C04">
        <w:rPr>
          <w:rFonts w:eastAsia="Times New Roman" w:cs="Times New Roman"/>
          <w:szCs w:val="24"/>
        </w:rPr>
        <w:t xml:space="preserve"> και των παράνομων και δόλιων ενεργειών</w:t>
      </w:r>
      <w:r>
        <w:rPr>
          <w:rFonts w:eastAsia="Times New Roman" w:cs="Times New Roman"/>
          <w:szCs w:val="24"/>
        </w:rPr>
        <w:t>.</w:t>
      </w:r>
      <w:r w:rsidRPr="00640C04">
        <w:rPr>
          <w:rFonts w:eastAsia="Times New Roman" w:cs="Times New Roman"/>
          <w:szCs w:val="24"/>
        </w:rPr>
        <w:t xml:space="preserve"> Ταυτόχρονα</w:t>
      </w:r>
      <w:r>
        <w:rPr>
          <w:rFonts w:eastAsia="Times New Roman" w:cs="Times New Roman"/>
          <w:szCs w:val="24"/>
        </w:rPr>
        <w:t>,</w:t>
      </w:r>
      <w:r w:rsidRPr="00640C04">
        <w:rPr>
          <w:rFonts w:eastAsia="Times New Roman" w:cs="Times New Roman"/>
          <w:szCs w:val="24"/>
        </w:rPr>
        <w:t xml:space="preserve"> ενισχύει την εκπαίδευση των γεωργών των κτηνοτρόφων και των αλιέων</w:t>
      </w:r>
      <w:r>
        <w:rPr>
          <w:rFonts w:eastAsia="Times New Roman" w:cs="Times New Roman"/>
          <w:szCs w:val="24"/>
        </w:rPr>
        <w:t>.</w:t>
      </w:r>
      <w:r w:rsidRPr="00640C04">
        <w:rPr>
          <w:rFonts w:eastAsia="Times New Roman" w:cs="Times New Roman"/>
          <w:szCs w:val="24"/>
        </w:rPr>
        <w:t xml:space="preserve"> </w:t>
      </w:r>
      <w:r>
        <w:rPr>
          <w:rFonts w:eastAsia="Times New Roman" w:cs="Times New Roman"/>
          <w:szCs w:val="24"/>
        </w:rPr>
        <w:t xml:space="preserve">Ενισχύει και </w:t>
      </w:r>
      <w:r w:rsidRPr="00640C04">
        <w:rPr>
          <w:rFonts w:eastAsia="Times New Roman" w:cs="Times New Roman"/>
          <w:szCs w:val="24"/>
        </w:rPr>
        <w:t>δη</w:t>
      </w:r>
      <w:r w:rsidRPr="00640C04">
        <w:rPr>
          <w:rFonts w:eastAsia="Times New Roman" w:cs="Times New Roman"/>
          <w:szCs w:val="24"/>
        </w:rPr>
        <w:t>μιουρ</w:t>
      </w:r>
      <w:r>
        <w:rPr>
          <w:rFonts w:eastAsia="Times New Roman" w:cs="Times New Roman"/>
          <w:szCs w:val="24"/>
        </w:rPr>
        <w:t>γεί την προσπάθεια της ευφυούς γ</w:t>
      </w:r>
      <w:r w:rsidRPr="00640C04">
        <w:rPr>
          <w:rFonts w:eastAsia="Times New Roman" w:cs="Times New Roman"/>
          <w:szCs w:val="24"/>
        </w:rPr>
        <w:t>εωργίας</w:t>
      </w:r>
      <w:r>
        <w:rPr>
          <w:rFonts w:eastAsia="Times New Roman" w:cs="Times New Roman"/>
          <w:szCs w:val="24"/>
        </w:rPr>
        <w:t>.</w:t>
      </w:r>
      <w:r w:rsidRPr="00640C04">
        <w:rPr>
          <w:rFonts w:eastAsia="Times New Roman" w:cs="Times New Roman"/>
          <w:szCs w:val="24"/>
        </w:rPr>
        <w:t xml:space="preserve"> Προσπαθούμε με κάθε τρόπο να μειώσουμε το κόστος παραγωγής</w:t>
      </w:r>
      <w:r>
        <w:rPr>
          <w:rFonts w:eastAsia="Times New Roman" w:cs="Times New Roman"/>
          <w:szCs w:val="24"/>
        </w:rPr>
        <w:t>.</w:t>
      </w:r>
      <w:r w:rsidRPr="00640C04">
        <w:rPr>
          <w:rFonts w:eastAsia="Times New Roman" w:cs="Times New Roman"/>
          <w:szCs w:val="24"/>
        </w:rPr>
        <w:t xml:space="preserve"> Και εδώ εντάσσονται και τα γενικά μέτρα</w:t>
      </w:r>
      <w:r>
        <w:rPr>
          <w:rFonts w:eastAsia="Times New Roman" w:cs="Times New Roman"/>
          <w:szCs w:val="24"/>
        </w:rPr>
        <w:t>,</w:t>
      </w:r>
      <w:r w:rsidRPr="00640C04">
        <w:rPr>
          <w:rFonts w:eastAsia="Times New Roman" w:cs="Times New Roman"/>
          <w:szCs w:val="24"/>
        </w:rPr>
        <w:t xml:space="preserve"> που αφορούν τη σταδιακή μείωση της φορολογίας</w:t>
      </w:r>
      <w:r>
        <w:rPr>
          <w:rFonts w:eastAsia="Times New Roman" w:cs="Times New Roman"/>
          <w:szCs w:val="24"/>
        </w:rPr>
        <w:t>, τη</w:t>
      </w:r>
      <w:r w:rsidRPr="00640C04">
        <w:rPr>
          <w:rFonts w:eastAsia="Times New Roman" w:cs="Times New Roman"/>
          <w:szCs w:val="24"/>
        </w:rPr>
        <w:t xml:space="preserve"> μείωση των ασφαλιστικών εισφορών των αγροτών κατά το ένα τρ</w:t>
      </w:r>
      <w:r w:rsidRPr="00640C04">
        <w:rPr>
          <w:rFonts w:eastAsia="Times New Roman" w:cs="Times New Roman"/>
          <w:szCs w:val="24"/>
        </w:rPr>
        <w:t>ίτο</w:t>
      </w:r>
      <w:r>
        <w:rPr>
          <w:rFonts w:eastAsia="Times New Roman" w:cs="Times New Roman"/>
          <w:szCs w:val="24"/>
        </w:rPr>
        <w:t xml:space="preserve">, </w:t>
      </w:r>
      <w:r w:rsidRPr="00640C04">
        <w:rPr>
          <w:rFonts w:eastAsia="Times New Roman" w:cs="Times New Roman"/>
          <w:szCs w:val="24"/>
        </w:rPr>
        <w:t>την κατάργηση του τέλους επιτηδεύματος</w:t>
      </w:r>
      <w:r>
        <w:rPr>
          <w:rFonts w:eastAsia="Times New Roman" w:cs="Times New Roman"/>
          <w:szCs w:val="24"/>
        </w:rPr>
        <w:t>.</w:t>
      </w:r>
      <w:r w:rsidRPr="00640C04">
        <w:rPr>
          <w:rFonts w:eastAsia="Times New Roman" w:cs="Times New Roman"/>
          <w:szCs w:val="24"/>
        </w:rPr>
        <w:t xml:space="preserve"> </w:t>
      </w:r>
    </w:p>
    <w:p w14:paraId="1789E918" w14:textId="77777777" w:rsidR="00690103" w:rsidRDefault="0001178F">
      <w:pPr>
        <w:spacing w:line="600" w:lineRule="auto"/>
        <w:ind w:firstLine="720"/>
        <w:jc w:val="both"/>
        <w:rPr>
          <w:rFonts w:eastAsia="Times New Roman" w:cs="Times New Roman"/>
          <w:szCs w:val="24"/>
        </w:rPr>
      </w:pPr>
      <w:r w:rsidRPr="00640C04">
        <w:rPr>
          <w:rFonts w:eastAsia="Times New Roman" w:cs="Times New Roman"/>
          <w:szCs w:val="24"/>
        </w:rPr>
        <w:t>Η στόχευσή μας είναι με μέτρα και δράσεις να ενισχύσουμε τους νέους γεωργούς</w:t>
      </w:r>
      <w:r>
        <w:rPr>
          <w:rFonts w:eastAsia="Times New Roman" w:cs="Times New Roman"/>
          <w:szCs w:val="24"/>
        </w:rPr>
        <w:t>,</w:t>
      </w:r>
      <w:r w:rsidRPr="00640C04">
        <w:rPr>
          <w:rFonts w:eastAsia="Times New Roman" w:cs="Times New Roman"/>
          <w:szCs w:val="24"/>
        </w:rPr>
        <w:t xml:space="preserve"> τους κατ</w:t>
      </w:r>
      <w:r>
        <w:rPr>
          <w:rFonts w:eastAsia="Times New Roman" w:cs="Times New Roman"/>
          <w:szCs w:val="24"/>
        </w:rPr>
        <w:t>’</w:t>
      </w:r>
      <w:r w:rsidRPr="00640C04">
        <w:rPr>
          <w:rFonts w:eastAsia="Times New Roman" w:cs="Times New Roman"/>
          <w:szCs w:val="24"/>
        </w:rPr>
        <w:t xml:space="preserve"> επάγγελμα αγρότες και με μία σειρά από προτάσεις και προγράμματα για τα σχέδια βελτίωσης</w:t>
      </w:r>
      <w:r>
        <w:rPr>
          <w:rFonts w:eastAsia="Times New Roman" w:cs="Times New Roman"/>
          <w:szCs w:val="24"/>
        </w:rPr>
        <w:t>,</w:t>
      </w:r>
      <w:r w:rsidRPr="00640C04">
        <w:rPr>
          <w:rFonts w:eastAsia="Times New Roman" w:cs="Times New Roman"/>
          <w:szCs w:val="24"/>
        </w:rPr>
        <w:t xml:space="preserve"> για τη μεταποίηση που θεωρούμε ό</w:t>
      </w:r>
      <w:r w:rsidRPr="00640C04">
        <w:rPr>
          <w:rFonts w:eastAsia="Times New Roman" w:cs="Times New Roman"/>
          <w:szCs w:val="24"/>
        </w:rPr>
        <w:t>τι βοηθάει στην αύξηση της προστιθέμενης αξίας</w:t>
      </w:r>
      <w:r>
        <w:rPr>
          <w:rFonts w:eastAsia="Times New Roman" w:cs="Times New Roman"/>
          <w:szCs w:val="24"/>
        </w:rPr>
        <w:t>,</w:t>
      </w:r>
      <w:r w:rsidRPr="00640C04">
        <w:rPr>
          <w:rFonts w:eastAsia="Times New Roman" w:cs="Times New Roman"/>
          <w:szCs w:val="24"/>
        </w:rPr>
        <w:t xml:space="preserve"> για την ενίσχυση των ομάδων παραγωγών</w:t>
      </w:r>
      <w:r>
        <w:rPr>
          <w:rFonts w:eastAsia="Times New Roman" w:cs="Times New Roman"/>
          <w:szCs w:val="24"/>
        </w:rPr>
        <w:t>,</w:t>
      </w:r>
      <w:r w:rsidRPr="00640C04">
        <w:rPr>
          <w:rFonts w:eastAsia="Times New Roman" w:cs="Times New Roman"/>
          <w:szCs w:val="24"/>
        </w:rPr>
        <w:t xml:space="preserve"> για τα έργα υποδομών</w:t>
      </w:r>
      <w:r>
        <w:rPr>
          <w:rFonts w:eastAsia="Times New Roman" w:cs="Times New Roman"/>
          <w:szCs w:val="24"/>
        </w:rPr>
        <w:t>,</w:t>
      </w:r>
      <w:r w:rsidRPr="00640C04">
        <w:rPr>
          <w:rFonts w:eastAsia="Times New Roman" w:cs="Times New Roman"/>
          <w:szCs w:val="24"/>
        </w:rPr>
        <w:t xml:space="preserve"> εγγειοβελτιωτικά και αρδευτικά</w:t>
      </w:r>
      <w:r>
        <w:rPr>
          <w:rFonts w:eastAsia="Times New Roman" w:cs="Times New Roman"/>
          <w:szCs w:val="24"/>
        </w:rPr>
        <w:t>,</w:t>
      </w:r>
      <w:r w:rsidRPr="00640C04">
        <w:rPr>
          <w:rFonts w:eastAsia="Times New Roman" w:cs="Times New Roman"/>
          <w:szCs w:val="24"/>
        </w:rPr>
        <w:t xml:space="preserve"> για τις </w:t>
      </w:r>
      <w:proofErr w:type="spellStart"/>
      <w:r w:rsidRPr="00640C04">
        <w:rPr>
          <w:rFonts w:eastAsia="Times New Roman" w:cs="Times New Roman"/>
          <w:szCs w:val="24"/>
        </w:rPr>
        <w:t>γεωργοπεριβαλλοντικές</w:t>
      </w:r>
      <w:proofErr w:type="spellEnd"/>
      <w:r w:rsidRPr="00640C04">
        <w:rPr>
          <w:rFonts w:eastAsia="Times New Roman" w:cs="Times New Roman"/>
          <w:szCs w:val="24"/>
        </w:rPr>
        <w:t xml:space="preserve"> δράσεις</w:t>
      </w:r>
      <w:r>
        <w:rPr>
          <w:rFonts w:eastAsia="Times New Roman" w:cs="Times New Roman"/>
          <w:szCs w:val="24"/>
        </w:rPr>
        <w:t>.</w:t>
      </w:r>
      <w:r w:rsidRPr="00640C04">
        <w:rPr>
          <w:rFonts w:eastAsia="Times New Roman" w:cs="Times New Roman"/>
          <w:szCs w:val="24"/>
        </w:rPr>
        <w:t xml:space="preserve"> Πισ</w:t>
      </w:r>
      <w:r>
        <w:rPr>
          <w:rFonts w:eastAsia="Times New Roman" w:cs="Times New Roman"/>
          <w:szCs w:val="24"/>
        </w:rPr>
        <w:t>τεύω ότι δίνουμε στα χέρια του α</w:t>
      </w:r>
      <w:r w:rsidRPr="00640C04">
        <w:rPr>
          <w:rFonts w:eastAsia="Times New Roman" w:cs="Times New Roman"/>
          <w:szCs w:val="24"/>
        </w:rPr>
        <w:t>γροτικού κόσμου της χώρας εκε</w:t>
      </w:r>
      <w:r>
        <w:rPr>
          <w:rFonts w:eastAsia="Times New Roman" w:cs="Times New Roman"/>
          <w:szCs w:val="24"/>
        </w:rPr>
        <w:t>ίνα τα εργαλ</w:t>
      </w:r>
      <w:r>
        <w:rPr>
          <w:rFonts w:eastAsia="Times New Roman" w:cs="Times New Roman"/>
          <w:szCs w:val="24"/>
        </w:rPr>
        <w:t>εία που μέσα από τη</w:t>
      </w:r>
      <w:r w:rsidRPr="00640C04">
        <w:rPr>
          <w:rFonts w:eastAsia="Times New Roman" w:cs="Times New Roman"/>
          <w:szCs w:val="24"/>
        </w:rPr>
        <w:t xml:space="preserve"> συνεργασία και τη συνεννόηση μπορούν να μας οδηγήσουν σε ένα καλύτερο μέλλον</w:t>
      </w:r>
      <w:r>
        <w:rPr>
          <w:rFonts w:eastAsia="Times New Roman" w:cs="Times New Roman"/>
          <w:szCs w:val="24"/>
        </w:rPr>
        <w:t>.</w:t>
      </w:r>
    </w:p>
    <w:p w14:paraId="1789E919" w14:textId="77777777" w:rsidR="00690103" w:rsidRDefault="0001178F">
      <w:pPr>
        <w:spacing w:line="600" w:lineRule="auto"/>
        <w:ind w:firstLine="720"/>
        <w:jc w:val="both"/>
        <w:rPr>
          <w:rFonts w:eastAsia="Times New Roman" w:cs="Times New Roman"/>
          <w:szCs w:val="24"/>
        </w:rPr>
      </w:pPr>
      <w:r w:rsidRPr="00640C04">
        <w:rPr>
          <w:rFonts w:eastAsia="Times New Roman" w:cs="Times New Roman"/>
          <w:szCs w:val="24"/>
        </w:rPr>
        <w:lastRenderedPageBreak/>
        <w:t xml:space="preserve"> Ευχαριστώ</w:t>
      </w:r>
      <w:r>
        <w:rPr>
          <w:rFonts w:eastAsia="Times New Roman" w:cs="Times New Roman"/>
          <w:szCs w:val="24"/>
        </w:rPr>
        <w:t>.</w:t>
      </w:r>
    </w:p>
    <w:p w14:paraId="1789E91A" w14:textId="77777777" w:rsidR="00690103" w:rsidRDefault="000117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789E91B"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συνάδελφε. </w:t>
      </w:r>
      <w:r w:rsidRPr="00640C04">
        <w:rPr>
          <w:rFonts w:eastAsia="Times New Roman" w:cs="Times New Roman"/>
          <w:szCs w:val="24"/>
        </w:rPr>
        <w:t xml:space="preserve"> </w:t>
      </w:r>
    </w:p>
    <w:p w14:paraId="1789E91C"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Εισερχόμαστε στις δευτερολογίες. </w:t>
      </w:r>
    </w:p>
    <w:p w14:paraId="1789E91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Τζελέπης. </w:t>
      </w:r>
    </w:p>
    <w:p w14:paraId="1789E91E"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Ευχαριστώ, κύριε Πρόεδρε. </w:t>
      </w:r>
    </w:p>
    <w:p w14:paraId="1789E91F" w14:textId="77777777" w:rsidR="00690103" w:rsidRDefault="0001178F">
      <w:pPr>
        <w:spacing w:line="600" w:lineRule="auto"/>
        <w:ind w:firstLine="720"/>
        <w:jc w:val="both"/>
        <w:rPr>
          <w:rFonts w:eastAsia="Times New Roman" w:cs="Times New Roman"/>
          <w:szCs w:val="24"/>
        </w:rPr>
      </w:pPr>
      <w:r w:rsidRPr="00640C04">
        <w:rPr>
          <w:rFonts w:eastAsia="Times New Roman" w:cs="Times New Roman"/>
          <w:szCs w:val="24"/>
        </w:rPr>
        <w:t xml:space="preserve"> </w:t>
      </w:r>
      <w:r>
        <w:rPr>
          <w:rFonts w:eastAsia="Times New Roman" w:cs="Times New Roman"/>
          <w:szCs w:val="24"/>
        </w:rPr>
        <w:t xml:space="preserve">Κυρίες και κύριοι συνάδελφοι </w:t>
      </w:r>
      <w:r w:rsidRPr="00640C04">
        <w:rPr>
          <w:rFonts w:eastAsia="Times New Roman" w:cs="Times New Roman"/>
          <w:szCs w:val="24"/>
        </w:rPr>
        <w:t>της Κυβέρνησης</w:t>
      </w:r>
      <w:r>
        <w:rPr>
          <w:rFonts w:eastAsia="Times New Roman" w:cs="Times New Roman"/>
          <w:szCs w:val="24"/>
        </w:rPr>
        <w:t>, είστε τέσσερα</w:t>
      </w:r>
      <w:r w:rsidRPr="00640C04">
        <w:rPr>
          <w:rFonts w:eastAsia="Times New Roman" w:cs="Times New Roman"/>
          <w:szCs w:val="24"/>
        </w:rPr>
        <w:t xml:space="preserve"> χρόνια Κυβέρνηση και πραγματικά</w:t>
      </w:r>
      <w:r>
        <w:rPr>
          <w:rFonts w:eastAsia="Times New Roman" w:cs="Times New Roman"/>
          <w:szCs w:val="24"/>
        </w:rPr>
        <w:t>,</w:t>
      </w:r>
      <w:r w:rsidRPr="00640C04">
        <w:rPr>
          <w:rFonts w:eastAsia="Times New Roman" w:cs="Times New Roman"/>
          <w:szCs w:val="24"/>
        </w:rPr>
        <w:t xml:space="preserve"> </w:t>
      </w:r>
      <w:r>
        <w:rPr>
          <w:rFonts w:eastAsia="Times New Roman" w:cs="Times New Roman"/>
          <w:szCs w:val="24"/>
        </w:rPr>
        <w:t xml:space="preserve">απορώ με το θράσος να έρχεστε </w:t>
      </w:r>
      <w:r w:rsidRPr="00640C04">
        <w:rPr>
          <w:rFonts w:eastAsia="Times New Roman" w:cs="Times New Roman"/>
          <w:szCs w:val="24"/>
        </w:rPr>
        <w:t xml:space="preserve">σήμερα παρουσία των Ελλήνων αγροτών και να λέτε </w:t>
      </w:r>
      <w:r w:rsidRPr="00640C04">
        <w:rPr>
          <w:rFonts w:eastAsia="Times New Roman" w:cs="Times New Roman"/>
          <w:szCs w:val="24"/>
        </w:rPr>
        <w:t>ότι έχετε αλλάξει έστω κάτι προς το θετικό του</w:t>
      </w:r>
      <w:r>
        <w:rPr>
          <w:rFonts w:eastAsia="Times New Roman" w:cs="Times New Roman"/>
          <w:szCs w:val="24"/>
        </w:rPr>
        <w:t>.</w:t>
      </w:r>
      <w:r w:rsidRPr="00640C04">
        <w:rPr>
          <w:rFonts w:eastAsia="Times New Roman" w:cs="Times New Roman"/>
          <w:szCs w:val="24"/>
        </w:rPr>
        <w:t xml:space="preserve"> </w:t>
      </w:r>
    </w:p>
    <w:p w14:paraId="1789E92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Αναφέρατε</w:t>
      </w:r>
      <w:r w:rsidRPr="00640C04">
        <w:rPr>
          <w:rFonts w:eastAsia="Times New Roman" w:cs="Times New Roman"/>
          <w:szCs w:val="24"/>
        </w:rPr>
        <w:t xml:space="preserve"> προηγουμένως ότι </w:t>
      </w:r>
      <w:r>
        <w:rPr>
          <w:rFonts w:eastAsia="Times New Roman" w:cs="Times New Roman"/>
          <w:szCs w:val="24"/>
        </w:rPr>
        <w:t xml:space="preserve">έχετε </w:t>
      </w:r>
      <w:r w:rsidRPr="00640C04">
        <w:rPr>
          <w:rFonts w:eastAsia="Times New Roman" w:cs="Times New Roman"/>
          <w:szCs w:val="24"/>
        </w:rPr>
        <w:t xml:space="preserve">σχέδιο </w:t>
      </w:r>
      <w:r>
        <w:rPr>
          <w:rFonts w:eastAsia="Times New Roman" w:cs="Times New Roman"/>
          <w:szCs w:val="24"/>
        </w:rPr>
        <w:t>εθνικής ανασυγκρότησης του αγροτικού τομέα. Το κατα</w:t>
      </w:r>
      <w:r w:rsidRPr="00640C04">
        <w:rPr>
          <w:rFonts w:eastAsia="Times New Roman" w:cs="Times New Roman"/>
          <w:szCs w:val="24"/>
        </w:rPr>
        <w:t>θέσατε κιόλας και στη Βουλή</w:t>
      </w:r>
      <w:r>
        <w:rPr>
          <w:rFonts w:eastAsia="Times New Roman" w:cs="Times New Roman"/>
          <w:szCs w:val="24"/>
        </w:rPr>
        <w:t>.</w:t>
      </w:r>
      <w:r w:rsidRPr="00640C04">
        <w:rPr>
          <w:rFonts w:eastAsia="Times New Roman" w:cs="Times New Roman"/>
          <w:szCs w:val="24"/>
        </w:rPr>
        <w:t xml:space="preserve"> </w:t>
      </w:r>
      <w:r>
        <w:rPr>
          <w:rFonts w:eastAsia="Times New Roman" w:cs="Times New Roman"/>
          <w:szCs w:val="24"/>
        </w:rPr>
        <w:t xml:space="preserve">Τι καταθέσατε στη </w:t>
      </w:r>
      <w:r w:rsidRPr="00640C04">
        <w:rPr>
          <w:rFonts w:eastAsia="Times New Roman" w:cs="Times New Roman"/>
          <w:szCs w:val="24"/>
        </w:rPr>
        <w:t>Βουλή</w:t>
      </w:r>
      <w:r>
        <w:rPr>
          <w:rFonts w:eastAsia="Times New Roman" w:cs="Times New Roman"/>
          <w:szCs w:val="24"/>
        </w:rPr>
        <w:t>;</w:t>
      </w:r>
      <w:r w:rsidRPr="00640C04">
        <w:rPr>
          <w:rFonts w:eastAsia="Times New Roman" w:cs="Times New Roman"/>
          <w:szCs w:val="24"/>
        </w:rPr>
        <w:t xml:space="preserve"> </w:t>
      </w:r>
    </w:p>
    <w:p w14:paraId="1789E92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Εγώ, κύριε Υπουργέ, επειδή είστε νέος Υπουργός, δεν </w:t>
      </w:r>
      <w:r w:rsidRPr="00640C04">
        <w:rPr>
          <w:rFonts w:eastAsia="Times New Roman" w:cs="Times New Roman"/>
          <w:szCs w:val="24"/>
        </w:rPr>
        <w:t xml:space="preserve">θα ήθελα </w:t>
      </w:r>
      <w:r w:rsidRPr="00640C04">
        <w:rPr>
          <w:rFonts w:eastAsia="Times New Roman" w:cs="Times New Roman"/>
          <w:szCs w:val="24"/>
        </w:rPr>
        <w:t>ποτέ να ήμουν στη θέση σας να υπερασπιστώ το ανύπαρκτο έργο του προηγούμενου</w:t>
      </w:r>
      <w:r>
        <w:rPr>
          <w:rFonts w:eastAsia="Times New Roman" w:cs="Times New Roman"/>
          <w:szCs w:val="24"/>
        </w:rPr>
        <w:t>. Καταθέσατε μ</w:t>
      </w:r>
      <w:r w:rsidRPr="00640C04">
        <w:rPr>
          <w:rFonts w:eastAsia="Times New Roman" w:cs="Times New Roman"/>
          <w:szCs w:val="24"/>
        </w:rPr>
        <w:t>ιάμιση σελίδα</w:t>
      </w:r>
      <w:r>
        <w:rPr>
          <w:rFonts w:eastAsia="Times New Roman" w:cs="Times New Roman"/>
          <w:szCs w:val="24"/>
        </w:rPr>
        <w:t xml:space="preserve"> για τον</w:t>
      </w:r>
      <w:r w:rsidRPr="00640C04">
        <w:rPr>
          <w:rFonts w:eastAsia="Times New Roman" w:cs="Times New Roman"/>
          <w:szCs w:val="24"/>
        </w:rPr>
        <w:t xml:space="preserve"> </w:t>
      </w:r>
      <w:r w:rsidRPr="00640C04">
        <w:rPr>
          <w:rFonts w:eastAsia="Times New Roman" w:cs="Times New Roman"/>
          <w:szCs w:val="24"/>
        </w:rPr>
        <w:lastRenderedPageBreak/>
        <w:t>βασικό</w:t>
      </w:r>
      <w:r>
        <w:rPr>
          <w:rFonts w:eastAsia="Times New Roman" w:cs="Times New Roman"/>
          <w:szCs w:val="24"/>
        </w:rPr>
        <w:t>τερο</w:t>
      </w:r>
      <w:r w:rsidRPr="00640C04">
        <w:rPr>
          <w:rFonts w:eastAsia="Times New Roman" w:cs="Times New Roman"/>
          <w:szCs w:val="24"/>
        </w:rPr>
        <w:t xml:space="preserve"> τομέα της οικονομίας</w:t>
      </w:r>
      <w:r>
        <w:rPr>
          <w:rFonts w:eastAsia="Times New Roman" w:cs="Times New Roman"/>
          <w:szCs w:val="24"/>
        </w:rPr>
        <w:t xml:space="preserve">. Από τη μιάμιση σελίδα, η </w:t>
      </w:r>
      <w:r w:rsidRPr="00640C04">
        <w:rPr>
          <w:rFonts w:eastAsia="Times New Roman" w:cs="Times New Roman"/>
          <w:szCs w:val="24"/>
        </w:rPr>
        <w:t xml:space="preserve">μία </w:t>
      </w:r>
      <w:r>
        <w:rPr>
          <w:rFonts w:eastAsia="Times New Roman" w:cs="Times New Roman"/>
          <w:szCs w:val="24"/>
        </w:rPr>
        <w:t xml:space="preserve">σελίδα </w:t>
      </w:r>
      <w:r w:rsidRPr="00640C04">
        <w:rPr>
          <w:rFonts w:eastAsia="Times New Roman" w:cs="Times New Roman"/>
          <w:szCs w:val="24"/>
        </w:rPr>
        <w:t xml:space="preserve">είναι </w:t>
      </w:r>
      <w:r>
        <w:rPr>
          <w:rFonts w:eastAsia="Times New Roman" w:cs="Times New Roman"/>
          <w:szCs w:val="24"/>
        </w:rPr>
        <w:t xml:space="preserve">το πώς θα κατανεμηθούν </w:t>
      </w:r>
      <w:r w:rsidRPr="00640C04">
        <w:rPr>
          <w:rFonts w:eastAsia="Times New Roman" w:cs="Times New Roman"/>
          <w:szCs w:val="24"/>
        </w:rPr>
        <w:t xml:space="preserve">και τι πράττετε για </w:t>
      </w:r>
      <w:r>
        <w:rPr>
          <w:rFonts w:eastAsia="Times New Roman" w:cs="Times New Roman"/>
          <w:szCs w:val="24"/>
        </w:rPr>
        <w:t xml:space="preserve">τις </w:t>
      </w:r>
      <w:r w:rsidRPr="00640C04">
        <w:rPr>
          <w:rFonts w:eastAsia="Times New Roman" w:cs="Times New Roman"/>
          <w:szCs w:val="24"/>
        </w:rPr>
        <w:t>ενισχύσεις για την ΚΑΠ</w:t>
      </w:r>
      <w:r w:rsidRPr="00640C04">
        <w:rPr>
          <w:rFonts w:eastAsia="Times New Roman" w:cs="Times New Roman"/>
          <w:szCs w:val="24"/>
        </w:rPr>
        <w:t xml:space="preserve"> τα 19,7 δισεκατομμύρια της επταετίας </w:t>
      </w:r>
      <w:r>
        <w:rPr>
          <w:rFonts w:eastAsia="Times New Roman" w:cs="Times New Roman"/>
          <w:szCs w:val="24"/>
        </w:rPr>
        <w:t>2014-2020</w:t>
      </w:r>
      <w:r w:rsidRPr="00640C04">
        <w:rPr>
          <w:rFonts w:eastAsia="Times New Roman" w:cs="Times New Roman"/>
          <w:szCs w:val="24"/>
        </w:rPr>
        <w:t xml:space="preserve"> που εξασφάλισε </w:t>
      </w:r>
      <w:r>
        <w:rPr>
          <w:rFonts w:eastAsia="Times New Roman" w:cs="Times New Roman"/>
          <w:szCs w:val="24"/>
        </w:rPr>
        <w:t xml:space="preserve">η </w:t>
      </w:r>
      <w:r>
        <w:rPr>
          <w:rFonts w:eastAsia="Times New Roman" w:cs="Times New Roman"/>
          <w:szCs w:val="24"/>
        </w:rPr>
        <w:t>κ</w:t>
      </w:r>
      <w:r w:rsidRPr="00640C04">
        <w:rPr>
          <w:rFonts w:eastAsia="Times New Roman" w:cs="Times New Roman"/>
          <w:szCs w:val="24"/>
        </w:rPr>
        <w:t>υβέρνηση ΠΑΣΟΚ</w:t>
      </w:r>
      <w:r>
        <w:rPr>
          <w:rFonts w:eastAsia="Times New Roman" w:cs="Times New Roman"/>
          <w:szCs w:val="24"/>
        </w:rPr>
        <w:t>.</w:t>
      </w:r>
    </w:p>
    <w:p w14:paraId="1789E922"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 xml:space="preserve">Μία σύνοψη είναι! </w:t>
      </w:r>
    </w:p>
    <w:p w14:paraId="1789E923"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Να το ξεκαθαρίσουμε αυτό. Αυτό </w:t>
      </w:r>
      <w:r w:rsidRPr="00640C04">
        <w:rPr>
          <w:rFonts w:eastAsia="Times New Roman" w:cs="Times New Roman"/>
          <w:szCs w:val="24"/>
        </w:rPr>
        <w:t>παραδώσατε στην Βουλή προηγουμένως</w:t>
      </w:r>
      <w:r>
        <w:rPr>
          <w:rFonts w:eastAsia="Times New Roman" w:cs="Times New Roman"/>
          <w:szCs w:val="24"/>
        </w:rPr>
        <w:t>. Παραδώσ</w:t>
      </w:r>
      <w:r>
        <w:rPr>
          <w:rFonts w:eastAsia="Times New Roman" w:cs="Times New Roman"/>
          <w:szCs w:val="24"/>
        </w:rPr>
        <w:t>ατε μιάμιση σελίδα για το</w:t>
      </w:r>
      <w:r w:rsidRPr="00640C04">
        <w:rPr>
          <w:rFonts w:eastAsia="Times New Roman" w:cs="Times New Roman"/>
          <w:szCs w:val="24"/>
        </w:rPr>
        <w:t xml:space="preserve"> </w:t>
      </w:r>
      <w:r>
        <w:rPr>
          <w:rFonts w:eastAsia="Times New Roman" w:cs="Times New Roman"/>
          <w:szCs w:val="24"/>
        </w:rPr>
        <w:t>εθνικό σχέδιο παραγωγικής α</w:t>
      </w:r>
      <w:r w:rsidRPr="00640C04">
        <w:rPr>
          <w:rFonts w:eastAsia="Times New Roman" w:cs="Times New Roman"/>
          <w:szCs w:val="24"/>
        </w:rPr>
        <w:t>νασυγκρότησης</w:t>
      </w:r>
      <w:r>
        <w:rPr>
          <w:rFonts w:eastAsia="Times New Roman" w:cs="Times New Roman"/>
          <w:szCs w:val="24"/>
        </w:rPr>
        <w:t>.</w:t>
      </w:r>
    </w:p>
    <w:p w14:paraId="1789E924" w14:textId="77777777" w:rsidR="00690103" w:rsidRDefault="0001178F">
      <w:pPr>
        <w:spacing w:line="600" w:lineRule="auto"/>
        <w:ind w:firstLine="720"/>
        <w:jc w:val="both"/>
        <w:rPr>
          <w:rFonts w:eastAsia="Times New Roman" w:cs="Times New Roman"/>
          <w:szCs w:val="24"/>
        </w:rPr>
      </w:pPr>
      <w:r w:rsidRPr="00640C04">
        <w:rPr>
          <w:rFonts w:eastAsia="Times New Roman" w:cs="Times New Roman"/>
          <w:szCs w:val="24"/>
        </w:rPr>
        <w:t xml:space="preserve">Και ρωτάτε </w:t>
      </w:r>
      <w:r>
        <w:rPr>
          <w:rFonts w:eastAsia="Times New Roman" w:cs="Times New Roman"/>
          <w:szCs w:val="24"/>
        </w:rPr>
        <w:t xml:space="preserve">τι κάναμε εμείς; </w:t>
      </w:r>
      <w:r w:rsidRPr="00640C04">
        <w:rPr>
          <w:rFonts w:eastAsia="Times New Roman" w:cs="Times New Roman"/>
          <w:szCs w:val="24"/>
        </w:rPr>
        <w:t>Εγώ δεν θα σας πω τι κάναμε εμείς τα προηγούμενα χρόνια για τον αγροτικό χώρο</w:t>
      </w:r>
      <w:r>
        <w:rPr>
          <w:rFonts w:eastAsia="Times New Roman" w:cs="Times New Roman"/>
          <w:szCs w:val="24"/>
        </w:rPr>
        <w:t>.</w:t>
      </w:r>
      <w:r w:rsidRPr="00640C04">
        <w:rPr>
          <w:rFonts w:eastAsia="Times New Roman" w:cs="Times New Roman"/>
          <w:szCs w:val="24"/>
        </w:rPr>
        <w:t xml:space="preserve"> Το </w:t>
      </w:r>
      <w:r>
        <w:rPr>
          <w:rFonts w:eastAsia="Times New Roman" w:cs="Times New Roman"/>
          <w:szCs w:val="24"/>
        </w:rPr>
        <w:t xml:space="preserve">ξέρουν και το βιώνουν </w:t>
      </w:r>
      <w:r w:rsidRPr="00640C04">
        <w:rPr>
          <w:rFonts w:eastAsia="Times New Roman" w:cs="Times New Roman"/>
          <w:szCs w:val="24"/>
        </w:rPr>
        <w:t>πολύ καλά οι αγρότες</w:t>
      </w:r>
      <w:r>
        <w:rPr>
          <w:rFonts w:eastAsia="Times New Roman" w:cs="Times New Roman"/>
          <w:szCs w:val="24"/>
        </w:rPr>
        <w:t>.</w:t>
      </w:r>
      <w:r w:rsidRPr="00640C04">
        <w:rPr>
          <w:rFonts w:eastAsia="Times New Roman" w:cs="Times New Roman"/>
          <w:szCs w:val="24"/>
        </w:rPr>
        <w:t xml:space="preserve"> Τώρα </w:t>
      </w:r>
      <w:r>
        <w:rPr>
          <w:rFonts w:eastAsia="Times New Roman" w:cs="Times New Roman"/>
          <w:szCs w:val="24"/>
        </w:rPr>
        <w:t>έ</w:t>
      </w:r>
      <w:r w:rsidRPr="00640C04">
        <w:rPr>
          <w:rFonts w:eastAsia="Times New Roman" w:cs="Times New Roman"/>
          <w:szCs w:val="24"/>
        </w:rPr>
        <w:t>χουν μέτρο σύγκρισης</w:t>
      </w:r>
      <w:r>
        <w:rPr>
          <w:rFonts w:eastAsia="Times New Roman" w:cs="Times New Roman"/>
          <w:szCs w:val="24"/>
        </w:rPr>
        <w:t>.</w:t>
      </w:r>
      <w:r w:rsidRPr="00640C04">
        <w:rPr>
          <w:rFonts w:eastAsia="Times New Roman" w:cs="Times New Roman"/>
          <w:szCs w:val="24"/>
        </w:rPr>
        <w:t xml:space="preserve"> Δεν σας </w:t>
      </w:r>
      <w:r>
        <w:rPr>
          <w:rFonts w:eastAsia="Times New Roman" w:cs="Times New Roman"/>
          <w:szCs w:val="24"/>
        </w:rPr>
        <w:t xml:space="preserve">ήξεραν </w:t>
      </w:r>
      <w:r w:rsidRPr="00640C04">
        <w:rPr>
          <w:rFonts w:eastAsia="Times New Roman" w:cs="Times New Roman"/>
          <w:szCs w:val="24"/>
        </w:rPr>
        <w:t>μέχρι χθες</w:t>
      </w:r>
      <w:r>
        <w:rPr>
          <w:rFonts w:eastAsia="Times New Roman" w:cs="Times New Roman"/>
          <w:szCs w:val="24"/>
        </w:rPr>
        <w:t>.</w:t>
      </w:r>
      <w:r w:rsidRPr="00640C04">
        <w:rPr>
          <w:rFonts w:eastAsia="Times New Roman" w:cs="Times New Roman"/>
          <w:szCs w:val="24"/>
        </w:rPr>
        <w:t xml:space="preserve"> Πίστευα</w:t>
      </w:r>
      <w:r>
        <w:rPr>
          <w:rFonts w:eastAsia="Times New Roman" w:cs="Times New Roman"/>
          <w:szCs w:val="24"/>
        </w:rPr>
        <w:t>ν</w:t>
      </w:r>
      <w:r w:rsidRPr="00640C04">
        <w:rPr>
          <w:rFonts w:eastAsia="Times New Roman" w:cs="Times New Roman"/>
          <w:szCs w:val="24"/>
        </w:rPr>
        <w:t xml:space="preserve"> τα μεγάλα παραμύθια και τα εύκολα λόγια</w:t>
      </w:r>
      <w:r>
        <w:rPr>
          <w:rFonts w:eastAsia="Times New Roman" w:cs="Times New Roman"/>
          <w:szCs w:val="24"/>
        </w:rPr>
        <w:t>.</w:t>
      </w:r>
    </w:p>
    <w:p w14:paraId="1789E92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Θα σας πω τι</w:t>
      </w:r>
      <w:r w:rsidRPr="00640C04">
        <w:rPr>
          <w:rFonts w:eastAsia="Times New Roman" w:cs="Times New Roman"/>
          <w:szCs w:val="24"/>
        </w:rPr>
        <w:t xml:space="preserve"> κάναμε τελευταία</w:t>
      </w:r>
      <w:r>
        <w:rPr>
          <w:rFonts w:eastAsia="Times New Roman" w:cs="Times New Roman"/>
          <w:szCs w:val="24"/>
        </w:rPr>
        <w:t>,</w:t>
      </w:r>
      <w:r w:rsidRPr="00640C04">
        <w:rPr>
          <w:rFonts w:eastAsia="Times New Roman" w:cs="Times New Roman"/>
          <w:szCs w:val="24"/>
        </w:rPr>
        <w:t xml:space="preserve"> την περίοδο της κρίσης</w:t>
      </w:r>
      <w:r>
        <w:rPr>
          <w:rFonts w:eastAsia="Times New Roman" w:cs="Times New Roman"/>
          <w:szCs w:val="24"/>
        </w:rPr>
        <w:t>. Να πάρουμε τη διακυβέρνηση</w:t>
      </w:r>
      <w:r w:rsidRPr="00640C04">
        <w:rPr>
          <w:rFonts w:eastAsia="Times New Roman" w:cs="Times New Roman"/>
          <w:szCs w:val="24"/>
        </w:rPr>
        <w:t xml:space="preserve"> </w:t>
      </w:r>
      <w:r>
        <w:rPr>
          <w:rFonts w:eastAsia="Times New Roman" w:cs="Times New Roman"/>
          <w:szCs w:val="24"/>
        </w:rPr>
        <w:t>2010-</w:t>
      </w:r>
      <w:r w:rsidRPr="00640C04">
        <w:rPr>
          <w:rFonts w:eastAsia="Times New Roman" w:cs="Times New Roman"/>
          <w:szCs w:val="24"/>
        </w:rPr>
        <w:t>2012 με Πρωθυπουργό τον Γιώργο Παπανδρέου</w:t>
      </w:r>
      <w:r>
        <w:rPr>
          <w:rFonts w:eastAsia="Times New Roman" w:cs="Times New Roman"/>
          <w:szCs w:val="24"/>
        </w:rPr>
        <w:t xml:space="preserve">. Κρατήσαμε εκτός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w:t>
      </w:r>
      <w:r>
        <w:rPr>
          <w:rFonts w:eastAsia="Times New Roman" w:cs="Times New Roman"/>
          <w:szCs w:val="24"/>
        </w:rPr>
        <w:lastRenderedPageBreak/>
        <w:t>τον αγροτι</w:t>
      </w:r>
      <w:r>
        <w:rPr>
          <w:rFonts w:eastAsia="Times New Roman" w:cs="Times New Roman"/>
          <w:szCs w:val="24"/>
        </w:rPr>
        <w:t xml:space="preserve">κό τομέα και το </w:t>
      </w:r>
      <w:r w:rsidRPr="00640C04">
        <w:rPr>
          <w:rFonts w:eastAsia="Times New Roman" w:cs="Times New Roman"/>
          <w:szCs w:val="24"/>
        </w:rPr>
        <w:t>Υπουργείο Ανάπτυξης</w:t>
      </w:r>
      <w:r>
        <w:rPr>
          <w:rFonts w:eastAsia="Times New Roman" w:cs="Times New Roman"/>
          <w:szCs w:val="24"/>
        </w:rPr>
        <w:t xml:space="preserve">. Και δεν θίξαμε </w:t>
      </w:r>
      <w:r w:rsidRPr="00640C04">
        <w:rPr>
          <w:rFonts w:eastAsia="Times New Roman" w:cs="Times New Roman"/>
          <w:szCs w:val="24"/>
        </w:rPr>
        <w:t xml:space="preserve">ούτε ένα ευρώ </w:t>
      </w:r>
      <w:r>
        <w:rPr>
          <w:rFonts w:eastAsia="Times New Roman" w:cs="Times New Roman"/>
          <w:szCs w:val="24"/>
        </w:rPr>
        <w:t>–μ</w:t>
      </w:r>
      <w:r w:rsidRPr="00640C04">
        <w:rPr>
          <w:rFonts w:eastAsia="Times New Roman" w:cs="Times New Roman"/>
          <w:szCs w:val="24"/>
        </w:rPr>
        <w:t>α</w:t>
      </w:r>
      <w:r>
        <w:rPr>
          <w:rFonts w:eastAsia="Times New Roman" w:cs="Times New Roman"/>
          <w:szCs w:val="24"/>
        </w:rPr>
        <w:t>,</w:t>
      </w:r>
      <w:r w:rsidRPr="00640C04">
        <w:rPr>
          <w:rFonts w:eastAsia="Times New Roman" w:cs="Times New Roman"/>
          <w:szCs w:val="24"/>
        </w:rPr>
        <w:t xml:space="preserve"> ούτε ένα ευρώ</w:t>
      </w:r>
      <w:r>
        <w:rPr>
          <w:rFonts w:eastAsia="Times New Roman" w:cs="Times New Roman"/>
          <w:szCs w:val="24"/>
        </w:rPr>
        <w:t>-</w:t>
      </w:r>
      <w:r w:rsidRPr="00640C04">
        <w:rPr>
          <w:rFonts w:eastAsia="Times New Roman" w:cs="Times New Roman"/>
          <w:szCs w:val="24"/>
        </w:rPr>
        <w:t xml:space="preserve"> </w:t>
      </w:r>
      <w:r>
        <w:rPr>
          <w:rFonts w:eastAsia="Times New Roman" w:cs="Times New Roman"/>
          <w:szCs w:val="24"/>
        </w:rPr>
        <w:t xml:space="preserve">στον αγρότη. </w:t>
      </w:r>
    </w:p>
    <w:p w14:paraId="1789E926" w14:textId="77777777" w:rsidR="00690103" w:rsidRDefault="0001178F">
      <w:pPr>
        <w:spacing w:line="600" w:lineRule="auto"/>
        <w:ind w:firstLine="720"/>
        <w:jc w:val="both"/>
        <w:rPr>
          <w:rFonts w:eastAsia="Times New Roman" w:cs="Times New Roman"/>
          <w:szCs w:val="24"/>
        </w:rPr>
      </w:pPr>
      <w:r w:rsidRPr="00377FAE">
        <w:rPr>
          <w:rFonts w:eastAsia="Times New Roman" w:cs="Times New Roman"/>
          <w:szCs w:val="24"/>
        </w:rPr>
        <w:t xml:space="preserve">Το γνωρίζουν και </w:t>
      </w:r>
      <w:r>
        <w:rPr>
          <w:rFonts w:eastAsia="Times New Roman" w:cs="Times New Roman"/>
          <w:szCs w:val="24"/>
        </w:rPr>
        <w:t>το ξέρουν πολύ καλά οι αγρότες κ</w:t>
      </w:r>
      <w:r w:rsidRPr="00377FAE">
        <w:rPr>
          <w:rFonts w:eastAsia="Times New Roman" w:cs="Times New Roman"/>
          <w:szCs w:val="24"/>
        </w:rPr>
        <w:t>αι μάλιστα για να μειώσουμε το κόστος παραγωγής</w:t>
      </w:r>
      <w:r>
        <w:rPr>
          <w:rFonts w:eastAsia="Times New Roman" w:cs="Times New Roman"/>
          <w:szCs w:val="24"/>
        </w:rPr>
        <w:t>,</w:t>
      </w:r>
      <w:r w:rsidRPr="00377FAE">
        <w:rPr>
          <w:rFonts w:eastAsia="Times New Roman" w:cs="Times New Roman"/>
          <w:szCs w:val="24"/>
        </w:rPr>
        <w:t xml:space="preserve"> </w:t>
      </w:r>
      <w:r>
        <w:rPr>
          <w:rFonts w:eastAsia="Times New Roman" w:cs="Times New Roman"/>
          <w:szCs w:val="24"/>
        </w:rPr>
        <w:t xml:space="preserve">πήγαμε την επιστροφή ΦΠΑ </w:t>
      </w:r>
      <w:r w:rsidRPr="00377FAE">
        <w:rPr>
          <w:rFonts w:eastAsia="Times New Roman" w:cs="Times New Roman"/>
          <w:szCs w:val="24"/>
        </w:rPr>
        <w:t xml:space="preserve">από το 6% στο 11% το 2010 και </w:t>
      </w:r>
      <w:r>
        <w:rPr>
          <w:rFonts w:eastAsia="Times New Roman" w:cs="Times New Roman"/>
          <w:szCs w:val="24"/>
        </w:rPr>
        <w:t>μέσ</w:t>
      </w:r>
      <w:r>
        <w:rPr>
          <w:rFonts w:eastAsia="Times New Roman" w:cs="Times New Roman"/>
          <w:szCs w:val="24"/>
        </w:rPr>
        <w:t xml:space="preserve">α στο </w:t>
      </w:r>
      <w:r w:rsidRPr="00377FAE">
        <w:rPr>
          <w:rFonts w:eastAsia="Times New Roman" w:cs="Times New Roman"/>
          <w:szCs w:val="24"/>
        </w:rPr>
        <w:t xml:space="preserve">2011 την επιστροφή του ειδικού φόρου κατανάλωσης πετρελαίου από τα 120 εκατομμύρια στα 160 </w:t>
      </w:r>
      <w:r>
        <w:rPr>
          <w:rFonts w:eastAsia="Times New Roman" w:cs="Times New Roman"/>
          <w:szCs w:val="24"/>
        </w:rPr>
        <w:t xml:space="preserve">εκατομμύρια, </w:t>
      </w:r>
      <w:r w:rsidRPr="00377FAE">
        <w:rPr>
          <w:rFonts w:eastAsia="Times New Roman" w:cs="Times New Roman"/>
          <w:szCs w:val="24"/>
        </w:rPr>
        <w:t>αυτά τα οποία εσείς καταργήσατε</w:t>
      </w:r>
      <w:r>
        <w:rPr>
          <w:rFonts w:eastAsia="Times New Roman" w:cs="Times New Roman"/>
          <w:szCs w:val="24"/>
        </w:rPr>
        <w:t>. Και λέτε τώρα τι κάναμε εμείς για τον πρωτογενή τομέα, εν αντιθέσει με εσάς, όπου τα τέσσερα αυτά χρόνια ο αγρότη</w:t>
      </w:r>
      <w:r>
        <w:rPr>
          <w:rFonts w:eastAsia="Times New Roman" w:cs="Times New Roman"/>
          <w:szCs w:val="24"/>
        </w:rPr>
        <w:t>ς έχασε</w:t>
      </w:r>
      <w:r w:rsidRPr="00377FAE">
        <w:rPr>
          <w:rFonts w:eastAsia="Times New Roman" w:cs="Times New Roman"/>
          <w:szCs w:val="24"/>
        </w:rPr>
        <w:t xml:space="preserve"> από το εισόδημα του </w:t>
      </w:r>
      <w:r>
        <w:rPr>
          <w:rFonts w:eastAsia="Times New Roman" w:cs="Times New Roman"/>
          <w:szCs w:val="24"/>
        </w:rPr>
        <w:t>ετησίως</w:t>
      </w:r>
      <w:r w:rsidRPr="00377FAE">
        <w:rPr>
          <w:rFonts w:eastAsia="Times New Roman" w:cs="Times New Roman"/>
          <w:szCs w:val="24"/>
        </w:rPr>
        <w:t xml:space="preserve"> κοντά στο 1,5 δι</w:t>
      </w:r>
      <w:r>
        <w:rPr>
          <w:rFonts w:eastAsia="Times New Roman" w:cs="Times New Roman"/>
          <w:szCs w:val="24"/>
        </w:rPr>
        <w:t xml:space="preserve">σεκατομμύριο. </w:t>
      </w:r>
    </w:p>
    <w:p w14:paraId="1789E92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Ο στόχος σας ήταν</w:t>
      </w:r>
      <w:r w:rsidRPr="00377FAE">
        <w:rPr>
          <w:rFonts w:eastAsia="Times New Roman" w:cs="Times New Roman"/>
          <w:szCs w:val="24"/>
        </w:rPr>
        <w:t xml:space="preserve"> από την πρώτη στιγμή </w:t>
      </w:r>
      <w:r>
        <w:rPr>
          <w:rFonts w:eastAsia="Times New Roman" w:cs="Times New Roman"/>
          <w:szCs w:val="24"/>
        </w:rPr>
        <w:t>το πώς θα</w:t>
      </w:r>
      <w:r w:rsidRPr="00377FAE">
        <w:rPr>
          <w:rFonts w:eastAsia="Times New Roman" w:cs="Times New Roman"/>
          <w:szCs w:val="24"/>
        </w:rPr>
        <w:t xml:space="preserve"> κά</w:t>
      </w:r>
      <w:r>
        <w:rPr>
          <w:rFonts w:eastAsia="Times New Roman" w:cs="Times New Roman"/>
          <w:szCs w:val="24"/>
        </w:rPr>
        <w:t xml:space="preserve">νετε </w:t>
      </w:r>
      <w:proofErr w:type="spellStart"/>
      <w:r>
        <w:rPr>
          <w:rFonts w:eastAsia="Times New Roman" w:cs="Times New Roman"/>
          <w:szCs w:val="24"/>
        </w:rPr>
        <w:t>φοροαφαίμαξη</w:t>
      </w:r>
      <w:proofErr w:type="spellEnd"/>
      <w:r>
        <w:rPr>
          <w:rFonts w:eastAsia="Times New Roman" w:cs="Times New Roman"/>
          <w:szCs w:val="24"/>
        </w:rPr>
        <w:t xml:space="preserve"> και </w:t>
      </w:r>
      <w:proofErr w:type="spellStart"/>
      <w:r>
        <w:rPr>
          <w:rFonts w:eastAsia="Times New Roman" w:cs="Times New Roman"/>
          <w:szCs w:val="24"/>
        </w:rPr>
        <w:t>εισφοροληστρ</w:t>
      </w:r>
      <w:r w:rsidRPr="00377FAE">
        <w:rPr>
          <w:rFonts w:eastAsia="Times New Roman" w:cs="Times New Roman"/>
          <w:szCs w:val="24"/>
        </w:rPr>
        <w:t>ική</w:t>
      </w:r>
      <w:proofErr w:type="spellEnd"/>
      <w:r w:rsidRPr="00377FAE">
        <w:rPr>
          <w:rFonts w:eastAsia="Times New Roman" w:cs="Times New Roman"/>
          <w:szCs w:val="24"/>
        </w:rPr>
        <w:t xml:space="preserve"> πολιτική </w:t>
      </w:r>
      <w:r>
        <w:rPr>
          <w:rFonts w:eastAsia="Times New Roman" w:cs="Times New Roman"/>
          <w:szCs w:val="24"/>
        </w:rPr>
        <w:t>των άμεσων ενισχύσεων, γιατί τα θεωρούσατε εύκολο χρήμα. Γι’ αυτό και εκτινάξατε</w:t>
      </w:r>
      <w:r w:rsidRPr="00377FAE">
        <w:rPr>
          <w:rFonts w:eastAsia="Times New Roman" w:cs="Times New Roman"/>
          <w:szCs w:val="24"/>
        </w:rPr>
        <w:t xml:space="preserve"> τη φορολογ</w:t>
      </w:r>
      <w:r w:rsidRPr="00377FAE">
        <w:rPr>
          <w:rFonts w:eastAsia="Times New Roman" w:cs="Times New Roman"/>
          <w:szCs w:val="24"/>
        </w:rPr>
        <w:t>ία από το 13</w:t>
      </w:r>
      <w:r>
        <w:rPr>
          <w:rFonts w:eastAsia="Times New Roman" w:cs="Times New Roman"/>
          <w:szCs w:val="24"/>
        </w:rPr>
        <w:t>%</w:t>
      </w:r>
      <w:r w:rsidRPr="00377FAE">
        <w:rPr>
          <w:rFonts w:eastAsia="Times New Roman" w:cs="Times New Roman"/>
          <w:szCs w:val="24"/>
        </w:rPr>
        <w:t xml:space="preserve"> στο </w:t>
      </w:r>
      <w:r>
        <w:rPr>
          <w:rFonts w:eastAsia="Times New Roman" w:cs="Times New Roman"/>
          <w:szCs w:val="24"/>
        </w:rPr>
        <w:t>22,</w:t>
      </w:r>
      <w:r w:rsidRPr="00377FAE">
        <w:rPr>
          <w:rFonts w:eastAsia="Times New Roman" w:cs="Times New Roman"/>
          <w:szCs w:val="24"/>
        </w:rPr>
        <w:t>45%</w:t>
      </w:r>
      <w:r>
        <w:rPr>
          <w:rFonts w:eastAsia="Times New Roman" w:cs="Times New Roman"/>
          <w:szCs w:val="24"/>
        </w:rPr>
        <w:t>,</w:t>
      </w:r>
      <w:r w:rsidRPr="00377FAE">
        <w:rPr>
          <w:rFonts w:eastAsia="Times New Roman" w:cs="Times New Roman"/>
          <w:szCs w:val="24"/>
        </w:rPr>
        <w:t xml:space="preserve"> γι</w:t>
      </w:r>
      <w:r>
        <w:rPr>
          <w:rFonts w:eastAsia="Times New Roman" w:cs="Times New Roman"/>
          <w:szCs w:val="24"/>
        </w:rPr>
        <w:t>’ αυτό</w:t>
      </w:r>
      <w:r w:rsidRPr="00377FAE">
        <w:rPr>
          <w:rFonts w:eastAsia="Times New Roman" w:cs="Times New Roman"/>
          <w:szCs w:val="24"/>
        </w:rPr>
        <w:t xml:space="preserve"> δ</w:t>
      </w:r>
      <w:r>
        <w:rPr>
          <w:rFonts w:eastAsia="Times New Roman" w:cs="Times New Roman"/>
          <w:szCs w:val="24"/>
        </w:rPr>
        <w:t>ιαλύσατε τον ΟΓΑ και τριπλασιάσατε</w:t>
      </w:r>
      <w:r w:rsidRPr="00377FAE">
        <w:rPr>
          <w:rFonts w:eastAsia="Times New Roman" w:cs="Times New Roman"/>
          <w:szCs w:val="24"/>
        </w:rPr>
        <w:t xml:space="preserve"> τις ασφαλιστικές εισφορές</w:t>
      </w:r>
      <w:r>
        <w:rPr>
          <w:rFonts w:eastAsia="Times New Roman" w:cs="Times New Roman"/>
          <w:szCs w:val="24"/>
        </w:rPr>
        <w:t>.</w:t>
      </w:r>
      <w:r w:rsidRPr="00377FAE">
        <w:rPr>
          <w:rFonts w:eastAsia="Times New Roman" w:cs="Times New Roman"/>
          <w:szCs w:val="24"/>
        </w:rPr>
        <w:t xml:space="preserve"> </w:t>
      </w:r>
    </w:p>
    <w:p w14:paraId="1789E928" w14:textId="77777777" w:rsidR="00690103" w:rsidRDefault="0001178F">
      <w:pPr>
        <w:spacing w:line="600" w:lineRule="auto"/>
        <w:ind w:firstLine="720"/>
        <w:jc w:val="both"/>
        <w:rPr>
          <w:rFonts w:eastAsia="Times New Roman" w:cs="Times New Roman"/>
          <w:szCs w:val="24"/>
        </w:rPr>
      </w:pPr>
      <w:r w:rsidRPr="00377FAE">
        <w:rPr>
          <w:rFonts w:eastAsia="Times New Roman" w:cs="Times New Roman"/>
          <w:szCs w:val="24"/>
        </w:rPr>
        <w:t xml:space="preserve">Και μην </w:t>
      </w:r>
      <w:r>
        <w:rPr>
          <w:rFonts w:eastAsia="Times New Roman" w:cs="Times New Roman"/>
          <w:szCs w:val="24"/>
        </w:rPr>
        <w:t>έρχεστε</w:t>
      </w:r>
      <w:r w:rsidRPr="00377FAE">
        <w:rPr>
          <w:rFonts w:eastAsia="Times New Roman" w:cs="Times New Roman"/>
          <w:szCs w:val="24"/>
        </w:rPr>
        <w:t xml:space="preserve"> σήμε</w:t>
      </w:r>
      <w:r>
        <w:rPr>
          <w:rFonts w:eastAsia="Times New Roman" w:cs="Times New Roman"/>
          <w:szCs w:val="24"/>
        </w:rPr>
        <w:t xml:space="preserve">ρα εδώ και μας λέτε ότι </w:t>
      </w:r>
      <w:r w:rsidRPr="00377FAE">
        <w:rPr>
          <w:rFonts w:eastAsia="Times New Roman" w:cs="Times New Roman"/>
          <w:szCs w:val="24"/>
        </w:rPr>
        <w:t xml:space="preserve">στον </w:t>
      </w:r>
      <w:r>
        <w:rPr>
          <w:rFonts w:eastAsia="Times New Roman" w:cs="Times New Roman"/>
          <w:szCs w:val="24"/>
        </w:rPr>
        <w:t>ΟΓΑ</w:t>
      </w:r>
      <w:r w:rsidRPr="00377FAE">
        <w:rPr>
          <w:rFonts w:eastAsia="Times New Roman" w:cs="Times New Roman"/>
          <w:szCs w:val="24"/>
        </w:rPr>
        <w:t xml:space="preserve"> 500 εκατομμύρια </w:t>
      </w:r>
      <w:r>
        <w:rPr>
          <w:rFonts w:eastAsia="Times New Roman" w:cs="Times New Roman"/>
          <w:szCs w:val="24"/>
        </w:rPr>
        <w:t xml:space="preserve">ευρώ </w:t>
      </w:r>
      <w:r w:rsidRPr="00377FAE">
        <w:rPr>
          <w:rFonts w:eastAsia="Times New Roman" w:cs="Times New Roman"/>
          <w:szCs w:val="24"/>
        </w:rPr>
        <w:t xml:space="preserve">χάθηκαν από το </w:t>
      </w:r>
      <w:r>
        <w:rPr>
          <w:rFonts w:eastAsia="Times New Roman" w:cs="Times New Roman"/>
          <w:szCs w:val="24"/>
          <w:lang w:val="en"/>
        </w:rPr>
        <w:t>PSI</w:t>
      </w:r>
      <w:r>
        <w:rPr>
          <w:rFonts w:eastAsia="Times New Roman" w:cs="Times New Roman"/>
          <w:szCs w:val="24"/>
        </w:rPr>
        <w:t xml:space="preserve">! Ο ΟΓΑ δεν είχε </w:t>
      </w:r>
      <w:r>
        <w:rPr>
          <w:rFonts w:eastAsia="Times New Roman" w:cs="Times New Roman"/>
          <w:szCs w:val="24"/>
        </w:rPr>
        <w:lastRenderedPageBreak/>
        <w:t xml:space="preserve">ποτέ αποθεματικά. </w:t>
      </w:r>
      <w:r w:rsidRPr="00377FAE">
        <w:rPr>
          <w:rFonts w:eastAsia="Times New Roman" w:cs="Times New Roman"/>
          <w:szCs w:val="24"/>
        </w:rPr>
        <w:t xml:space="preserve">Να </w:t>
      </w:r>
      <w:r>
        <w:rPr>
          <w:rFonts w:eastAsia="Times New Roman" w:cs="Times New Roman"/>
          <w:szCs w:val="24"/>
        </w:rPr>
        <w:t>σας το τονίσω αυτό.</w:t>
      </w:r>
      <w:r w:rsidRPr="00377FAE">
        <w:rPr>
          <w:rFonts w:eastAsia="Times New Roman" w:cs="Times New Roman"/>
          <w:szCs w:val="24"/>
        </w:rPr>
        <w:t xml:space="preserve"> Κάθε χρ</w:t>
      </w:r>
      <w:r w:rsidRPr="00377FAE">
        <w:rPr>
          <w:rFonts w:eastAsia="Times New Roman" w:cs="Times New Roman"/>
          <w:szCs w:val="24"/>
        </w:rPr>
        <w:t xml:space="preserve">όνο χρηματοδοτούνταν </w:t>
      </w:r>
      <w:r>
        <w:rPr>
          <w:rFonts w:eastAsia="Times New Roman" w:cs="Times New Roman"/>
          <w:szCs w:val="24"/>
        </w:rPr>
        <w:t>ως ΟΓΑ</w:t>
      </w:r>
      <w:r w:rsidRPr="00377FAE">
        <w:rPr>
          <w:rFonts w:eastAsia="Times New Roman" w:cs="Times New Roman"/>
          <w:szCs w:val="24"/>
        </w:rPr>
        <w:t xml:space="preserve"> από τον </w:t>
      </w:r>
      <w:r>
        <w:rPr>
          <w:rFonts w:eastAsia="Times New Roman" w:cs="Times New Roman"/>
          <w:szCs w:val="24"/>
        </w:rPr>
        <w:t>κ</w:t>
      </w:r>
      <w:r w:rsidRPr="00377FAE">
        <w:rPr>
          <w:rFonts w:eastAsia="Times New Roman" w:cs="Times New Roman"/>
          <w:szCs w:val="24"/>
        </w:rPr>
        <w:t xml:space="preserve">ρατικό </w:t>
      </w:r>
      <w:r>
        <w:rPr>
          <w:rFonts w:eastAsia="Times New Roman" w:cs="Times New Roman"/>
          <w:szCs w:val="24"/>
        </w:rPr>
        <w:t>π</w:t>
      </w:r>
      <w:r w:rsidRPr="00377FAE">
        <w:rPr>
          <w:rFonts w:eastAsia="Times New Roman" w:cs="Times New Roman"/>
          <w:szCs w:val="24"/>
        </w:rPr>
        <w:t>ροϋπολογισμό</w:t>
      </w:r>
      <w:r>
        <w:rPr>
          <w:rFonts w:eastAsia="Times New Roman" w:cs="Times New Roman"/>
          <w:szCs w:val="24"/>
        </w:rPr>
        <w:t xml:space="preserve">, </w:t>
      </w:r>
      <w:r w:rsidRPr="00377FAE">
        <w:rPr>
          <w:rFonts w:eastAsia="Times New Roman" w:cs="Times New Roman"/>
          <w:szCs w:val="24"/>
        </w:rPr>
        <w:t xml:space="preserve">γιατί δεν ήταν μόνο </w:t>
      </w:r>
      <w:r>
        <w:rPr>
          <w:rFonts w:eastAsia="Times New Roman" w:cs="Times New Roman"/>
          <w:szCs w:val="24"/>
        </w:rPr>
        <w:t>οι ασφαλίσεις</w:t>
      </w:r>
      <w:r w:rsidRPr="00377FAE">
        <w:rPr>
          <w:rFonts w:eastAsia="Times New Roman" w:cs="Times New Roman"/>
          <w:szCs w:val="24"/>
        </w:rPr>
        <w:t xml:space="preserve"> τω</w:t>
      </w:r>
      <w:r>
        <w:rPr>
          <w:rFonts w:eastAsia="Times New Roman" w:cs="Times New Roman"/>
          <w:szCs w:val="24"/>
        </w:rPr>
        <w:t xml:space="preserve">ν αγροτών, κάλυπτε </w:t>
      </w:r>
      <w:r w:rsidRPr="00377FAE">
        <w:rPr>
          <w:rFonts w:eastAsia="Times New Roman" w:cs="Times New Roman"/>
          <w:szCs w:val="24"/>
        </w:rPr>
        <w:t xml:space="preserve">και μία σειρά άλλες </w:t>
      </w:r>
      <w:r>
        <w:rPr>
          <w:rFonts w:eastAsia="Times New Roman" w:cs="Times New Roman"/>
          <w:szCs w:val="24"/>
        </w:rPr>
        <w:t xml:space="preserve">ασφαλίσεις </w:t>
      </w:r>
      <w:r w:rsidRPr="00377FAE">
        <w:rPr>
          <w:rFonts w:eastAsia="Times New Roman" w:cs="Times New Roman"/>
          <w:szCs w:val="24"/>
        </w:rPr>
        <w:t>όπου δεν υπήρχαν αντίστοιχες εισφορές</w:t>
      </w:r>
      <w:r>
        <w:rPr>
          <w:rFonts w:eastAsia="Times New Roman" w:cs="Times New Roman"/>
          <w:szCs w:val="24"/>
        </w:rPr>
        <w:t>,</w:t>
      </w:r>
      <w:r w:rsidRPr="00377FAE">
        <w:rPr>
          <w:rFonts w:eastAsia="Times New Roman" w:cs="Times New Roman"/>
          <w:szCs w:val="24"/>
        </w:rPr>
        <w:t xml:space="preserve"> είτε αυτοί ήταν ανασφάλιστοι υπερήλικες</w:t>
      </w:r>
      <w:r>
        <w:rPr>
          <w:rFonts w:eastAsia="Times New Roman" w:cs="Times New Roman"/>
          <w:szCs w:val="24"/>
        </w:rPr>
        <w:t>,</w:t>
      </w:r>
      <w:r w:rsidRPr="00377FAE">
        <w:rPr>
          <w:rFonts w:eastAsia="Times New Roman" w:cs="Times New Roman"/>
          <w:szCs w:val="24"/>
        </w:rPr>
        <w:t xml:space="preserve"> είτε ήταν </w:t>
      </w:r>
      <w:proofErr w:type="spellStart"/>
      <w:r w:rsidRPr="00377FAE">
        <w:rPr>
          <w:rFonts w:eastAsia="Times New Roman" w:cs="Times New Roman"/>
          <w:szCs w:val="24"/>
        </w:rPr>
        <w:t>παλιννοστούντες</w:t>
      </w:r>
      <w:proofErr w:type="spellEnd"/>
      <w:r>
        <w:rPr>
          <w:rFonts w:eastAsia="Times New Roman" w:cs="Times New Roman"/>
          <w:szCs w:val="24"/>
        </w:rPr>
        <w:t xml:space="preserve">, είτε μια σειρά από συντάξεις Ίμβρο, Τένεδο και </w:t>
      </w:r>
      <w:r w:rsidRPr="00377FAE">
        <w:rPr>
          <w:rFonts w:eastAsia="Times New Roman" w:cs="Times New Roman"/>
          <w:szCs w:val="24"/>
        </w:rPr>
        <w:t>δεν συμμαζεύεται</w:t>
      </w:r>
      <w:r>
        <w:rPr>
          <w:rFonts w:eastAsia="Times New Roman" w:cs="Times New Roman"/>
          <w:szCs w:val="24"/>
        </w:rPr>
        <w:t>.</w:t>
      </w:r>
      <w:r w:rsidRPr="00377FAE">
        <w:rPr>
          <w:rFonts w:eastAsia="Times New Roman" w:cs="Times New Roman"/>
          <w:szCs w:val="24"/>
        </w:rPr>
        <w:t xml:space="preserve"> Άρα δεν έχει αποθεματικά</w:t>
      </w:r>
      <w:r>
        <w:rPr>
          <w:rFonts w:eastAsia="Times New Roman" w:cs="Times New Roman"/>
          <w:szCs w:val="24"/>
        </w:rPr>
        <w:t>. Ποια</w:t>
      </w:r>
      <w:r w:rsidRPr="00377FAE">
        <w:rPr>
          <w:rFonts w:eastAsia="Times New Roman" w:cs="Times New Roman"/>
          <w:szCs w:val="24"/>
        </w:rPr>
        <w:t xml:space="preserve"> 500 εκατομμύρια λέτε ότι χάθηκαν από το </w:t>
      </w:r>
      <w:r>
        <w:rPr>
          <w:rFonts w:eastAsia="Times New Roman" w:cs="Times New Roman"/>
          <w:szCs w:val="24"/>
          <w:lang w:val="en"/>
        </w:rPr>
        <w:t>PSI</w:t>
      </w:r>
      <w:r>
        <w:rPr>
          <w:rFonts w:eastAsia="Times New Roman" w:cs="Times New Roman"/>
          <w:szCs w:val="24"/>
        </w:rPr>
        <w:t>;</w:t>
      </w:r>
      <w:r w:rsidRPr="00377FAE">
        <w:rPr>
          <w:rFonts w:eastAsia="Times New Roman" w:cs="Times New Roman"/>
          <w:szCs w:val="24"/>
        </w:rPr>
        <w:t xml:space="preserve"> Για όνομα του Θεού</w:t>
      </w:r>
      <w:r>
        <w:rPr>
          <w:rFonts w:eastAsia="Times New Roman" w:cs="Times New Roman"/>
          <w:szCs w:val="24"/>
        </w:rPr>
        <w:t>!</w:t>
      </w:r>
      <w:r w:rsidRPr="00377FAE">
        <w:rPr>
          <w:rFonts w:eastAsia="Times New Roman" w:cs="Times New Roman"/>
          <w:szCs w:val="24"/>
        </w:rPr>
        <w:t xml:space="preserve"> </w:t>
      </w:r>
    </w:p>
    <w:p w14:paraId="1789E929" w14:textId="77777777" w:rsidR="00690103" w:rsidRDefault="0001178F">
      <w:pPr>
        <w:spacing w:line="600" w:lineRule="auto"/>
        <w:ind w:firstLine="720"/>
        <w:jc w:val="both"/>
        <w:rPr>
          <w:rFonts w:eastAsia="Times New Roman" w:cs="Times New Roman"/>
          <w:szCs w:val="24"/>
        </w:rPr>
      </w:pPr>
      <w:r w:rsidRPr="00377FAE">
        <w:rPr>
          <w:rFonts w:eastAsia="Times New Roman" w:cs="Times New Roman"/>
          <w:szCs w:val="24"/>
        </w:rPr>
        <w:t xml:space="preserve">Κοίταξε </w:t>
      </w:r>
      <w:r>
        <w:rPr>
          <w:rFonts w:eastAsia="Times New Roman" w:cs="Times New Roman"/>
          <w:szCs w:val="24"/>
        </w:rPr>
        <w:t xml:space="preserve">να δείτε, </w:t>
      </w:r>
      <w:r w:rsidRPr="00377FAE">
        <w:rPr>
          <w:rFonts w:eastAsia="Times New Roman" w:cs="Times New Roman"/>
          <w:szCs w:val="24"/>
        </w:rPr>
        <w:t>είναι εγκληματικό αυτό</w:t>
      </w:r>
      <w:r>
        <w:rPr>
          <w:rFonts w:eastAsia="Times New Roman" w:cs="Times New Roman"/>
          <w:szCs w:val="24"/>
        </w:rPr>
        <w:t xml:space="preserve"> που γίνεται,</w:t>
      </w:r>
      <w:r w:rsidRPr="00377FAE">
        <w:rPr>
          <w:rFonts w:eastAsia="Times New Roman" w:cs="Times New Roman"/>
          <w:szCs w:val="24"/>
        </w:rPr>
        <w:t xml:space="preserve"> να συμφωνήσουμε σε κάτι</w:t>
      </w:r>
      <w:r>
        <w:rPr>
          <w:rFonts w:eastAsia="Times New Roman" w:cs="Times New Roman"/>
          <w:szCs w:val="24"/>
        </w:rPr>
        <w:t>. Σήμερα υπάρχο</w:t>
      </w:r>
      <w:r>
        <w:rPr>
          <w:rFonts w:eastAsia="Times New Roman" w:cs="Times New Roman"/>
          <w:szCs w:val="24"/>
        </w:rPr>
        <w:t>υν κύριες</w:t>
      </w:r>
      <w:r w:rsidRPr="00377FAE">
        <w:rPr>
          <w:rFonts w:eastAsia="Times New Roman" w:cs="Times New Roman"/>
          <w:szCs w:val="24"/>
        </w:rPr>
        <w:t xml:space="preserve"> συντάξεις του ΟΓΑ</w:t>
      </w:r>
      <w:r w:rsidRPr="00F763CA">
        <w:rPr>
          <w:rFonts w:eastAsia="Times New Roman" w:cs="Times New Roman"/>
          <w:szCs w:val="24"/>
        </w:rPr>
        <w:t>,</w:t>
      </w:r>
      <w:r w:rsidRPr="00377FAE">
        <w:rPr>
          <w:rFonts w:eastAsia="Times New Roman" w:cs="Times New Roman"/>
          <w:szCs w:val="24"/>
        </w:rPr>
        <w:t xml:space="preserve"> που βγαίνουν οι αγρότες</w:t>
      </w:r>
      <w:r w:rsidRPr="00F763CA">
        <w:rPr>
          <w:rFonts w:eastAsia="Times New Roman" w:cs="Times New Roman"/>
          <w:szCs w:val="24"/>
        </w:rPr>
        <w:t>,</w:t>
      </w:r>
      <w:r w:rsidRPr="00377FAE">
        <w:rPr>
          <w:rFonts w:eastAsia="Times New Roman" w:cs="Times New Roman"/>
          <w:szCs w:val="24"/>
        </w:rPr>
        <w:t xml:space="preserve"> που ξεκινάνε τα 120 ευρώ</w:t>
      </w:r>
      <w:r>
        <w:rPr>
          <w:rFonts w:eastAsia="Times New Roman" w:cs="Times New Roman"/>
          <w:szCs w:val="24"/>
        </w:rPr>
        <w:t xml:space="preserve">. Αν ένας αγρότης </w:t>
      </w:r>
      <w:r>
        <w:rPr>
          <w:rFonts w:eastAsia="Times New Roman" w:cs="Times New Roman"/>
          <w:szCs w:val="24"/>
        </w:rPr>
        <w:t>είναι</w:t>
      </w:r>
      <w:r>
        <w:rPr>
          <w:rFonts w:eastAsia="Times New Roman" w:cs="Times New Roman"/>
          <w:szCs w:val="24"/>
        </w:rPr>
        <w:t xml:space="preserve"> είκοσι</w:t>
      </w:r>
      <w:r w:rsidRPr="00377FAE">
        <w:rPr>
          <w:rFonts w:eastAsia="Times New Roman" w:cs="Times New Roman"/>
          <w:szCs w:val="24"/>
        </w:rPr>
        <w:t xml:space="preserve"> χρόνια ασφαλισμένος στον ΟΓΑ και </w:t>
      </w:r>
      <w:r>
        <w:rPr>
          <w:rFonts w:eastAsia="Times New Roman" w:cs="Times New Roman"/>
          <w:szCs w:val="24"/>
        </w:rPr>
        <w:t xml:space="preserve">βγει σήμερα με το νόμο </w:t>
      </w:r>
      <w:proofErr w:type="spellStart"/>
      <w:r>
        <w:rPr>
          <w:rFonts w:eastAsia="Times New Roman" w:cs="Times New Roman"/>
          <w:szCs w:val="24"/>
        </w:rPr>
        <w:t>Κατρούγκαλου</w:t>
      </w:r>
      <w:proofErr w:type="spellEnd"/>
      <w:r>
        <w:rPr>
          <w:rFonts w:eastAsia="Times New Roman" w:cs="Times New Roman"/>
          <w:szCs w:val="24"/>
        </w:rPr>
        <w:t xml:space="preserve">, θα πάρει </w:t>
      </w:r>
      <w:r w:rsidRPr="00377FAE">
        <w:rPr>
          <w:rFonts w:eastAsia="Times New Roman" w:cs="Times New Roman"/>
          <w:szCs w:val="24"/>
        </w:rPr>
        <w:t>120 ευρώ</w:t>
      </w:r>
      <w:r>
        <w:rPr>
          <w:rFonts w:eastAsia="Times New Roman" w:cs="Times New Roman"/>
          <w:szCs w:val="24"/>
        </w:rPr>
        <w:t>. Για να πάρει τα 3</w:t>
      </w:r>
      <w:r w:rsidRPr="00377FAE">
        <w:rPr>
          <w:rFonts w:eastAsia="Times New Roman" w:cs="Times New Roman"/>
          <w:szCs w:val="24"/>
        </w:rPr>
        <w:t xml:space="preserve">80 ευρώ </w:t>
      </w:r>
      <w:r>
        <w:rPr>
          <w:rFonts w:eastAsia="Times New Roman" w:cs="Times New Roman"/>
          <w:szCs w:val="24"/>
        </w:rPr>
        <w:t>εθνική σύνταξη, θέλει σαράντα</w:t>
      </w:r>
      <w:r w:rsidRPr="00377FAE">
        <w:rPr>
          <w:rFonts w:eastAsia="Times New Roman" w:cs="Times New Roman"/>
          <w:szCs w:val="24"/>
        </w:rPr>
        <w:t xml:space="preserve"> χρό</w:t>
      </w:r>
      <w:r w:rsidRPr="00377FAE">
        <w:rPr>
          <w:rFonts w:eastAsia="Times New Roman" w:cs="Times New Roman"/>
          <w:szCs w:val="24"/>
        </w:rPr>
        <w:t>νια</w:t>
      </w:r>
      <w:r>
        <w:rPr>
          <w:rFonts w:eastAsia="Times New Roman" w:cs="Times New Roman"/>
          <w:szCs w:val="24"/>
        </w:rPr>
        <w:t>. Αλλά και αυτά τα</w:t>
      </w:r>
      <w:r w:rsidRPr="00377FAE">
        <w:rPr>
          <w:rFonts w:eastAsia="Times New Roman" w:cs="Times New Roman"/>
          <w:szCs w:val="24"/>
        </w:rPr>
        <w:t xml:space="preserve"> 120 ευρώ ακόμα </w:t>
      </w:r>
      <w:r>
        <w:rPr>
          <w:rFonts w:eastAsia="Times New Roman" w:cs="Times New Roman"/>
          <w:szCs w:val="24"/>
        </w:rPr>
        <w:t>-</w:t>
      </w:r>
      <w:r w:rsidRPr="00377FAE">
        <w:rPr>
          <w:rFonts w:eastAsia="Times New Roman" w:cs="Times New Roman"/>
          <w:szCs w:val="24"/>
        </w:rPr>
        <w:t>δεν είναι δική σας αρμοδιότητα</w:t>
      </w:r>
      <w:r>
        <w:rPr>
          <w:rFonts w:eastAsia="Times New Roman" w:cs="Times New Roman"/>
          <w:szCs w:val="24"/>
        </w:rPr>
        <w:t>- δεν τα παίρνουν. Δεν ξέρω πότε θα τα πάρουν. Σας</w:t>
      </w:r>
      <w:r w:rsidRPr="00377FAE">
        <w:rPr>
          <w:rFonts w:eastAsia="Times New Roman" w:cs="Times New Roman"/>
          <w:szCs w:val="24"/>
        </w:rPr>
        <w:t xml:space="preserve"> είπα προηγουμένως</w:t>
      </w:r>
      <w:r>
        <w:rPr>
          <w:rFonts w:eastAsia="Times New Roman" w:cs="Times New Roman"/>
          <w:szCs w:val="24"/>
        </w:rPr>
        <w:t>,</w:t>
      </w:r>
      <w:r w:rsidRPr="00377FAE">
        <w:rPr>
          <w:rFonts w:eastAsia="Times New Roman" w:cs="Times New Roman"/>
          <w:szCs w:val="24"/>
        </w:rPr>
        <w:t xml:space="preserve"> αν έχει και κάποια ασφάλιση </w:t>
      </w:r>
      <w:r>
        <w:rPr>
          <w:rFonts w:eastAsia="Times New Roman" w:cs="Times New Roman"/>
          <w:szCs w:val="24"/>
        </w:rPr>
        <w:t xml:space="preserve">σε κάποιο άλλο </w:t>
      </w:r>
      <w:r>
        <w:rPr>
          <w:rFonts w:eastAsia="Times New Roman" w:cs="Times New Roman"/>
          <w:szCs w:val="24"/>
        </w:rPr>
        <w:lastRenderedPageBreak/>
        <w:t xml:space="preserve">ταμείο ή στο </w:t>
      </w:r>
      <w:r w:rsidRPr="00377FAE">
        <w:rPr>
          <w:rFonts w:eastAsia="Times New Roman" w:cs="Times New Roman"/>
          <w:szCs w:val="24"/>
        </w:rPr>
        <w:t>εξωτερικό</w:t>
      </w:r>
      <w:r>
        <w:rPr>
          <w:rFonts w:eastAsia="Times New Roman" w:cs="Times New Roman"/>
          <w:szCs w:val="24"/>
        </w:rPr>
        <w:t xml:space="preserve">, τελείωσε, χάθηκε ο αγρότης! Και δεν </w:t>
      </w:r>
      <w:r w:rsidRPr="00377FAE">
        <w:rPr>
          <w:rFonts w:eastAsia="Times New Roman" w:cs="Times New Roman"/>
          <w:szCs w:val="24"/>
        </w:rPr>
        <w:t xml:space="preserve">υπάρχει </w:t>
      </w:r>
      <w:r>
        <w:rPr>
          <w:rFonts w:eastAsia="Times New Roman" w:cs="Times New Roman"/>
          <w:szCs w:val="24"/>
        </w:rPr>
        <w:t xml:space="preserve">και </w:t>
      </w:r>
      <w:r w:rsidRPr="00377FAE">
        <w:rPr>
          <w:rFonts w:eastAsia="Times New Roman" w:cs="Times New Roman"/>
          <w:szCs w:val="24"/>
        </w:rPr>
        <w:t>προ</w:t>
      </w:r>
      <w:r w:rsidRPr="00377FAE">
        <w:rPr>
          <w:rFonts w:eastAsia="Times New Roman" w:cs="Times New Roman"/>
          <w:szCs w:val="24"/>
        </w:rPr>
        <w:t>καταβολή σύνταξης στους αγρότες</w:t>
      </w:r>
      <w:r>
        <w:rPr>
          <w:rFonts w:eastAsia="Times New Roman" w:cs="Times New Roman"/>
          <w:szCs w:val="24"/>
        </w:rPr>
        <w:t>,</w:t>
      </w:r>
      <w:r w:rsidRPr="00377FAE">
        <w:rPr>
          <w:rFonts w:eastAsia="Times New Roman" w:cs="Times New Roman"/>
          <w:szCs w:val="24"/>
        </w:rPr>
        <w:t xml:space="preserve"> εν αντιθέσει με τις άλλες τάξεις και κοινωνικές ομάδες</w:t>
      </w:r>
      <w:r>
        <w:rPr>
          <w:rFonts w:eastAsia="Times New Roman" w:cs="Times New Roman"/>
          <w:szCs w:val="24"/>
        </w:rPr>
        <w:t>.</w:t>
      </w:r>
    </w:p>
    <w:p w14:paraId="1789E92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789E92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Κύριε Πρόεδρε, λίγο την ανοχή σας.</w:t>
      </w:r>
    </w:p>
    <w:p w14:paraId="1789E92C" w14:textId="77777777" w:rsidR="00690103" w:rsidRDefault="0001178F">
      <w:pPr>
        <w:spacing w:line="600" w:lineRule="auto"/>
        <w:ind w:firstLine="720"/>
        <w:jc w:val="both"/>
        <w:rPr>
          <w:rFonts w:eastAsia="Times New Roman" w:cs="Times New Roman"/>
          <w:szCs w:val="24"/>
        </w:rPr>
      </w:pPr>
      <w:r w:rsidRPr="00377FAE">
        <w:rPr>
          <w:rFonts w:eastAsia="Times New Roman" w:cs="Times New Roman"/>
          <w:szCs w:val="24"/>
        </w:rPr>
        <w:t>Σε σχέση τώρα με όλα αυτά τα οποία είπατε προηγο</w:t>
      </w:r>
      <w:r w:rsidRPr="00377FAE">
        <w:rPr>
          <w:rFonts w:eastAsia="Times New Roman" w:cs="Times New Roman"/>
          <w:szCs w:val="24"/>
        </w:rPr>
        <w:t>υμένως ως προς τη νέα ΚΑΠ</w:t>
      </w:r>
      <w:r>
        <w:rPr>
          <w:rFonts w:eastAsia="Times New Roman" w:cs="Times New Roman"/>
          <w:szCs w:val="24"/>
        </w:rPr>
        <w:t>,</w:t>
      </w:r>
      <w:r w:rsidRPr="00377FAE">
        <w:rPr>
          <w:rFonts w:eastAsia="Times New Roman" w:cs="Times New Roman"/>
          <w:szCs w:val="24"/>
        </w:rPr>
        <w:t xml:space="preserve"> κοιτάξτε να δείτε</w:t>
      </w:r>
      <w:r>
        <w:rPr>
          <w:rFonts w:eastAsia="Times New Roman" w:cs="Times New Roman"/>
          <w:szCs w:val="24"/>
        </w:rPr>
        <w:t xml:space="preserve">. </w:t>
      </w:r>
      <w:r w:rsidRPr="00377FAE">
        <w:rPr>
          <w:rFonts w:eastAsia="Times New Roman" w:cs="Times New Roman"/>
          <w:szCs w:val="24"/>
        </w:rPr>
        <w:t>Πάντα οι διαπραγματεύσεις για την ΚΑΠ</w:t>
      </w:r>
      <w:r>
        <w:rPr>
          <w:rFonts w:eastAsia="Times New Roman" w:cs="Times New Roman"/>
          <w:szCs w:val="24"/>
        </w:rPr>
        <w:t>,</w:t>
      </w:r>
      <w:r w:rsidRPr="00377FAE">
        <w:rPr>
          <w:rFonts w:eastAsia="Times New Roman" w:cs="Times New Roman"/>
          <w:szCs w:val="24"/>
        </w:rPr>
        <w:t xml:space="preserve"> για την Κοινή Αγροτική Πολιτική</w:t>
      </w:r>
      <w:r>
        <w:rPr>
          <w:rFonts w:eastAsia="Times New Roman" w:cs="Times New Roman"/>
          <w:szCs w:val="24"/>
        </w:rPr>
        <w:t xml:space="preserve">, ήταν μία δύσκολη άσκηση στις </w:t>
      </w:r>
      <w:r w:rsidRPr="00377FAE">
        <w:rPr>
          <w:rFonts w:eastAsia="Times New Roman" w:cs="Times New Roman"/>
          <w:szCs w:val="24"/>
        </w:rPr>
        <w:t>διαπραγματεύσεις με την Ευρωπαϊκή Ένωση</w:t>
      </w:r>
      <w:r>
        <w:rPr>
          <w:rFonts w:eastAsia="Times New Roman" w:cs="Times New Roman"/>
          <w:szCs w:val="24"/>
        </w:rPr>
        <w:t xml:space="preserve">. Σας είπα προηγουμένως ότι το 2012 η </w:t>
      </w:r>
      <w:r>
        <w:rPr>
          <w:rFonts w:eastAsia="Times New Roman" w:cs="Times New Roman"/>
          <w:szCs w:val="24"/>
        </w:rPr>
        <w:t>κ</w:t>
      </w:r>
      <w:r w:rsidRPr="00377FAE">
        <w:rPr>
          <w:rFonts w:eastAsia="Times New Roman" w:cs="Times New Roman"/>
          <w:szCs w:val="24"/>
        </w:rPr>
        <w:t xml:space="preserve">υβέρνηση </w:t>
      </w:r>
      <w:r>
        <w:rPr>
          <w:rFonts w:eastAsia="Times New Roman" w:cs="Times New Roman"/>
          <w:szCs w:val="24"/>
        </w:rPr>
        <w:t xml:space="preserve">ΠΑΣΟΚ εξασφάλισε τα 19,7 δισεκατομμύρια: </w:t>
      </w:r>
      <w:r w:rsidRPr="00377FAE">
        <w:rPr>
          <w:rFonts w:eastAsia="Times New Roman" w:cs="Times New Roman"/>
          <w:szCs w:val="24"/>
        </w:rPr>
        <w:t>15</w:t>
      </w:r>
      <w:r>
        <w:rPr>
          <w:rFonts w:eastAsia="Times New Roman" w:cs="Times New Roman"/>
          <w:szCs w:val="24"/>
        </w:rPr>
        <w:t xml:space="preserve"> δισεκατομμύρια άμεσες ενισχύσεις και 4,7 δισεκατομμύρια δεύτερος πυλώνας. </w:t>
      </w:r>
      <w:r w:rsidRPr="00377FAE">
        <w:rPr>
          <w:rFonts w:eastAsia="Times New Roman" w:cs="Times New Roman"/>
          <w:szCs w:val="24"/>
        </w:rPr>
        <w:t>Και τότε υπήρχε πρόβλημα</w:t>
      </w:r>
      <w:r>
        <w:rPr>
          <w:rFonts w:eastAsia="Times New Roman" w:cs="Times New Roman"/>
          <w:szCs w:val="24"/>
        </w:rPr>
        <w:t>, γιατί αυξήθηκαν τα κράτη-</w:t>
      </w:r>
      <w:r w:rsidRPr="00377FAE">
        <w:rPr>
          <w:rFonts w:eastAsia="Times New Roman" w:cs="Times New Roman"/>
          <w:szCs w:val="24"/>
        </w:rPr>
        <w:t xml:space="preserve">μέλη από </w:t>
      </w:r>
      <w:r>
        <w:rPr>
          <w:rFonts w:eastAsia="Times New Roman" w:cs="Times New Roman"/>
          <w:szCs w:val="24"/>
        </w:rPr>
        <w:t xml:space="preserve">είκοσι σε είκοσι επτά. </w:t>
      </w:r>
    </w:p>
    <w:p w14:paraId="1789E92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Σήμερα η πρώτη</w:t>
      </w:r>
      <w:r w:rsidRPr="00377FAE">
        <w:rPr>
          <w:rFonts w:eastAsia="Times New Roman" w:cs="Times New Roman"/>
          <w:szCs w:val="24"/>
        </w:rPr>
        <w:t xml:space="preserve"> εκτίμηση είναι με τις δι</w:t>
      </w:r>
      <w:r>
        <w:rPr>
          <w:rFonts w:eastAsia="Times New Roman" w:cs="Times New Roman"/>
          <w:szCs w:val="24"/>
        </w:rPr>
        <w:t xml:space="preserve">απραγματεύσεις </w:t>
      </w:r>
      <w:r>
        <w:rPr>
          <w:rFonts w:eastAsia="Times New Roman" w:cs="Times New Roman"/>
          <w:szCs w:val="24"/>
        </w:rPr>
        <w:t xml:space="preserve">που κάνετε εσείς, ότι </w:t>
      </w:r>
      <w:r w:rsidRPr="00377FAE">
        <w:rPr>
          <w:rFonts w:eastAsia="Times New Roman" w:cs="Times New Roman"/>
          <w:szCs w:val="24"/>
        </w:rPr>
        <w:t>χάνουμε περίπου το 7</w:t>
      </w:r>
      <w:r>
        <w:rPr>
          <w:rFonts w:eastAsia="Times New Roman" w:cs="Times New Roman"/>
          <w:szCs w:val="24"/>
        </w:rPr>
        <w:t xml:space="preserve">% με 8%. Χάνονται 1,4 δισεκατομμύρια </w:t>
      </w:r>
      <w:r w:rsidRPr="00377FAE">
        <w:rPr>
          <w:rFonts w:eastAsia="Times New Roman" w:cs="Times New Roman"/>
          <w:szCs w:val="24"/>
        </w:rPr>
        <w:t>από αυτά μέχρι στιγμής</w:t>
      </w:r>
      <w:r>
        <w:rPr>
          <w:rFonts w:eastAsia="Times New Roman" w:cs="Times New Roman"/>
          <w:szCs w:val="24"/>
        </w:rPr>
        <w:t>.</w:t>
      </w:r>
      <w:r w:rsidRPr="00377FAE">
        <w:rPr>
          <w:rFonts w:eastAsia="Times New Roman" w:cs="Times New Roman"/>
          <w:szCs w:val="24"/>
        </w:rPr>
        <w:t xml:space="preserve"> Θα </w:t>
      </w:r>
      <w:r>
        <w:rPr>
          <w:rFonts w:eastAsia="Times New Roman" w:cs="Times New Roman"/>
          <w:szCs w:val="24"/>
        </w:rPr>
        <w:t xml:space="preserve">δεχτούμε εμείς </w:t>
      </w:r>
      <w:r>
        <w:rPr>
          <w:rFonts w:eastAsia="Times New Roman" w:cs="Times New Roman"/>
          <w:szCs w:val="24"/>
        </w:rPr>
        <w:lastRenderedPageBreak/>
        <w:t>να</w:t>
      </w:r>
      <w:r w:rsidRPr="00377FAE">
        <w:rPr>
          <w:rFonts w:eastAsia="Times New Roman" w:cs="Times New Roman"/>
          <w:szCs w:val="24"/>
        </w:rPr>
        <w:t xml:space="preserve"> πληρώσουμε το </w:t>
      </w:r>
      <w:proofErr w:type="spellStart"/>
      <w:r>
        <w:rPr>
          <w:rFonts w:eastAsia="Times New Roman" w:cs="Times New Roman"/>
          <w:szCs w:val="24"/>
          <w:lang w:val="en-US"/>
        </w:rPr>
        <w:t>Brexit</w:t>
      </w:r>
      <w:proofErr w:type="spellEnd"/>
      <w:r>
        <w:rPr>
          <w:rFonts w:eastAsia="Times New Roman" w:cs="Times New Roman"/>
          <w:szCs w:val="24"/>
        </w:rPr>
        <w:t>;</w:t>
      </w:r>
      <w:r w:rsidRPr="00377FAE">
        <w:rPr>
          <w:rFonts w:eastAsia="Times New Roman" w:cs="Times New Roman"/>
          <w:szCs w:val="24"/>
        </w:rPr>
        <w:t xml:space="preserve"> Θα δεχτούμε να πληρώσουμε τη μεταναστευτική πολιτική</w:t>
      </w:r>
      <w:r>
        <w:rPr>
          <w:rFonts w:eastAsia="Times New Roman" w:cs="Times New Roman"/>
          <w:szCs w:val="24"/>
        </w:rPr>
        <w:t>;</w:t>
      </w:r>
      <w:r w:rsidRPr="00377FAE">
        <w:rPr>
          <w:rFonts w:eastAsia="Times New Roman" w:cs="Times New Roman"/>
          <w:szCs w:val="24"/>
        </w:rPr>
        <w:t xml:space="preserve"> Θα δεχθούμε να πληρώσουμε την ασφάλεια της Ευρώπης μέσα </w:t>
      </w:r>
      <w:r w:rsidRPr="00377FAE">
        <w:rPr>
          <w:rFonts w:eastAsia="Times New Roman" w:cs="Times New Roman"/>
          <w:szCs w:val="24"/>
        </w:rPr>
        <w:t>από την Κοινή Αγροτική Πολιτική</w:t>
      </w:r>
      <w:r>
        <w:rPr>
          <w:rFonts w:eastAsia="Times New Roman" w:cs="Times New Roman"/>
          <w:szCs w:val="24"/>
        </w:rPr>
        <w:t>;</w:t>
      </w:r>
    </w:p>
    <w:p w14:paraId="1789E92E"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κινδυνεύουμε με </w:t>
      </w:r>
      <w:proofErr w:type="spellStart"/>
      <w:r>
        <w:rPr>
          <w:rFonts w:eastAsia="Times New Roman" w:cs="Times New Roman"/>
          <w:szCs w:val="24"/>
        </w:rPr>
        <w:t>επανεθνικοποίηση</w:t>
      </w:r>
      <w:proofErr w:type="spellEnd"/>
      <w:r>
        <w:rPr>
          <w:rFonts w:eastAsia="Times New Roman" w:cs="Times New Roman"/>
          <w:szCs w:val="24"/>
        </w:rPr>
        <w:t xml:space="preserve"> –από την </w:t>
      </w:r>
      <w:r w:rsidRPr="00377FAE">
        <w:rPr>
          <w:rFonts w:eastAsia="Times New Roman" w:cs="Times New Roman"/>
          <w:szCs w:val="24"/>
        </w:rPr>
        <w:t>πίσω πόρτα</w:t>
      </w:r>
      <w:r>
        <w:rPr>
          <w:rFonts w:eastAsia="Times New Roman" w:cs="Times New Roman"/>
          <w:szCs w:val="24"/>
        </w:rPr>
        <w:t>- μέσω των εθνικών σχεδίων</w:t>
      </w:r>
      <w:r>
        <w:rPr>
          <w:rFonts w:eastAsia="Times New Roman" w:cs="Times New Roman"/>
          <w:szCs w:val="24"/>
        </w:rPr>
        <w:t>,</w:t>
      </w:r>
      <w:r w:rsidRPr="00377FAE">
        <w:rPr>
          <w:rFonts w:eastAsia="Times New Roman" w:cs="Times New Roman"/>
          <w:szCs w:val="24"/>
        </w:rPr>
        <w:t xml:space="preserve"> που πρέπει να κάνουμε ως χώρα </w:t>
      </w:r>
      <w:r>
        <w:rPr>
          <w:rFonts w:eastAsia="Times New Roman" w:cs="Times New Roman"/>
          <w:szCs w:val="24"/>
        </w:rPr>
        <w:t>για να αιτιο</w:t>
      </w:r>
      <w:r w:rsidRPr="00377FAE">
        <w:rPr>
          <w:rFonts w:eastAsia="Times New Roman" w:cs="Times New Roman"/>
          <w:szCs w:val="24"/>
        </w:rPr>
        <w:t>λογήσουμε την απορρόφηση των άμεσων ενισχύσεων</w:t>
      </w:r>
      <w:r>
        <w:rPr>
          <w:rFonts w:eastAsia="Times New Roman" w:cs="Times New Roman"/>
          <w:szCs w:val="24"/>
        </w:rPr>
        <w:t>.</w:t>
      </w:r>
      <w:r w:rsidRPr="00377FAE">
        <w:rPr>
          <w:rFonts w:eastAsia="Times New Roman" w:cs="Times New Roman"/>
          <w:szCs w:val="24"/>
        </w:rPr>
        <w:t xml:space="preserve"> </w:t>
      </w:r>
    </w:p>
    <w:p w14:paraId="1789E92F"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w:t>
      </w:r>
      <w:r w:rsidRPr="00377FAE">
        <w:rPr>
          <w:rFonts w:eastAsia="Times New Roman" w:cs="Times New Roman"/>
          <w:szCs w:val="24"/>
        </w:rPr>
        <w:t xml:space="preserve">ι εγώ σας </w:t>
      </w:r>
      <w:r>
        <w:rPr>
          <w:rFonts w:eastAsia="Times New Roman" w:cs="Times New Roman"/>
          <w:szCs w:val="24"/>
        </w:rPr>
        <w:t>ρωτώ, κύριε Υπουργέ:</w:t>
      </w:r>
      <w:r>
        <w:rPr>
          <w:rFonts w:eastAsia="Times New Roman" w:cs="Times New Roman"/>
          <w:szCs w:val="24"/>
        </w:rPr>
        <w:t xml:space="preserve"> Με τον διοικητικό μηχανισμό </w:t>
      </w:r>
      <w:r w:rsidRPr="00377FAE">
        <w:rPr>
          <w:rFonts w:eastAsia="Times New Roman" w:cs="Times New Roman"/>
          <w:szCs w:val="24"/>
        </w:rPr>
        <w:t xml:space="preserve">του </w:t>
      </w:r>
      <w:r>
        <w:rPr>
          <w:rFonts w:eastAsia="Times New Roman" w:cs="Times New Roman"/>
          <w:szCs w:val="24"/>
        </w:rPr>
        <w:t xml:space="preserve">Υπουργείου Αγροτικής Ανάπτυξης, </w:t>
      </w:r>
      <w:r w:rsidRPr="00377FAE">
        <w:rPr>
          <w:rFonts w:eastAsia="Times New Roman" w:cs="Times New Roman"/>
          <w:szCs w:val="24"/>
        </w:rPr>
        <w:t>όπως είναι σήμερα</w:t>
      </w:r>
      <w:r>
        <w:rPr>
          <w:rFonts w:eastAsia="Times New Roman" w:cs="Times New Roman"/>
          <w:szCs w:val="24"/>
        </w:rPr>
        <w:t>,</w:t>
      </w:r>
      <w:r w:rsidRPr="00377FAE">
        <w:rPr>
          <w:rFonts w:eastAsia="Times New Roman" w:cs="Times New Roman"/>
          <w:szCs w:val="24"/>
        </w:rPr>
        <w:t xml:space="preserve"> μπορούμε να είμαστε σίγουροι ότι κάθε χρόνο θα έχουμε τις ενισχύσεις που έχουμε</w:t>
      </w:r>
      <w:r>
        <w:rPr>
          <w:rFonts w:eastAsia="Times New Roman" w:cs="Times New Roman"/>
          <w:szCs w:val="24"/>
        </w:rPr>
        <w:t>, εκεί όπου</w:t>
      </w:r>
      <w:r w:rsidRPr="00377FAE">
        <w:rPr>
          <w:rFonts w:eastAsia="Times New Roman" w:cs="Times New Roman"/>
          <w:szCs w:val="24"/>
        </w:rPr>
        <w:t xml:space="preserve"> θα καταλήξουν</w:t>
      </w:r>
      <w:r>
        <w:rPr>
          <w:rFonts w:eastAsia="Times New Roman" w:cs="Times New Roman"/>
          <w:szCs w:val="24"/>
        </w:rPr>
        <w:t xml:space="preserve">; </w:t>
      </w:r>
    </w:p>
    <w:p w14:paraId="1789E930" w14:textId="77777777" w:rsidR="00690103" w:rsidRDefault="0001178F">
      <w:pPr>
        <w:spacing w:line="600" w:lineRule="auto"/>
        <w:ind w:firstLine="720"/>
        <w:jc w:val="both"/>
        <w:rPr>
          <w:rFonts w:eastAsia="Times New Roman"/>
          <w:bCs/>
          <w:szCs w:val="24"/>
        </w:rPr>
      </w:pPr>
      <w:r>
        <w:rPr>
          <w:rFonts w:eastAsia="Times New Roman" w:cs="Times New Roman"/>
          <w:szCs w:val="24"/>
        </w:rPr>
        <w:t>Πραγματικά, όμως,</w:t>
      </w:r>
      <w:r w:rsidRPr="00377FAE">
        <w:rPr>
          <w:rFonts w:eastAsia="Times New Roman" w:cs="Times New Roman"/>
          <w:szCs w:val="24"/>
        </w:rPr>
        <w:t xml:space="preserve"> επειδή για τη νέα ΚΑΠ είναι πολύ μεγάλο θέμα κα</w:t>
      </w:r>
      <w:r w:rsidRPr="00377FAE">
        <w:rPr>
          <w:rFonts w:eastAsia="Times New Roman" w:cs="Times New Roman"/>
          <w:szCs w:val="24"/>
        </w:rPr>
        <w:t>ι δεν έγινε μέχρι σήμερα κα</w:t>
      </w:r>
      <w:r>
        <w:rPr>
          <w:rFonts w:eastAsia="Times New Roman" w:cs="Times New Roman"/>
          <w:szCs w:val="24"/>
        </w:rPr>
        <w:t>μ</w:t>
      </w:r>
      <w:r w:rsidRPr="00377FAE">
        <w:rPr>
          <w:rFonts w:eastAsia="Times New Roman" w:cs="Times New Roman"/>
          <w:szCs w:val="24"/>
        </w:rPr>
        <w:t>μία συζήτηση σε επίπεδο Βουλής</w:t>
      </w:r>
      <w:r>
        <w:rPr>
          <w:rFonts w:eastAsia="Times New Roman" w:cs="Times New Roman"/>
          <w:szCs w:val="24"/>
        </w:rPr>
        <w:t xml:space="preserve"> για</w:t>
      </w:r>
      <w:r w:rsidRPr="00377FAE">
        <w:rPr>
          <w:rFonts w:eastAsia="Times New Roman" w:cs="Times New Roman"/>
          <w:szCs w:val="24"/>
        </w:rPr>
        <w:t xml:space="preserve"> το τι διαπραγματεύε</w:t>
      </w:r>
      <w:r>
        <w:rPr>
          <w:rFonts w:eastAsia="Times New Roman" w:cs="Times New Roman"/>
          <w:szCs w:val="24"/>
        </w:rPr>
        <w:t>στε,</w:t>
      </w:r>
      <w:r w:rsidRPr="00377FAE">
        <w:rPr>
          <w:rFonts w:eastAsia="Times New Roman" w:cs="Times New Roman"/>
          <w:szCs w:val="24"/>
        </w:rPr>
        <w:t xml:space="preserve"> το πώς διαπραγματεύ</w:t>
      </w:r>
      <w:r>
        <w:rPr>
          <w:rFonts w:eastAsia="Times New Roman" w:cs="Times New Roman"/>
          <w:szCs w:val="24"/>
        </w:rPr>
        <w:t>εστε,</w:t>
      </w:r>
      <w:r w:rsidRPr="00377FAE">
        <w:rPr>
          <w:rFonts w:eastAsia="Times New Roman" w:cs="Times New Roman"/>
          <w:szCs w:val="24"/>
        </w:rPr>
        <w:t xml:space="preserve"> ποιες συμμαχίες έχετε δημιουργήσει σε επίπεδο </w:t>
      </w:r>
      <w:r>
        <w:rPr>
          <w:rFonts w:eastAsia="Times New Roman" w:cs="Times New Roman"/>
          <w:szCs w:val="24"/>
        </w:rPr>
        <w:t xml:space="preserve">άλλων χωρών της </w:t>
      </w:r>
      <w:r w:rsidRPr="00377FAE">
        <w:rPr>
          <w:rFonts w:eastAsia="Times New Roman" w:cs="Times New Roman"/>
          <w:szCs w:val="24"/>
        </w:rPr>
        <w:t>Ευρωπαϊκής Ένωσης</w:t>
      </w:r>
      <w:r>
        <w:rPr>
          <w:rFonts w:eastAsia="Times New Roman" w:cs="Times New Roman"/>
          <w:szCs w:val="24"/>
        </w:rPr>
        <w:t>,</w:t>
      </w:r>
      <w:r w:rsidRPr="00377FAE">
        <w:rPr>
          <w:rFonts w:eastAsia="Times New Roman" w:cs="Times New Roman"/>
          <w:szCs w:val="24"/>
        </w:rPr>
        <w:t xml:space="preserve"> ούτως ώστε να εξασφαλίσουμε τα μέλη</w:t>
      </w:r>
      <w:r>
        <w:rPr>
          <w:rFonts w:eastAsia="Times New Roman" w:cs="Times New Roman"/>
          <w:szCs w:val="24"/>
        </w:rPr>
        <w:t xml:space="preserve">, </w:t>
      </w:r>
      <w:r>
        <w:rPr>
          <w:rFonts w:eastAsia="Times New Roman"/>
          <w:bCs/>
          <w:szCs w:val="24"/>
        </w:rPr>
        <w:t>θα σας πρότεινα άμεσα να γ</w:t>
      </w:r>
      <w:r>
        <w:rPr>
          <w:rFonts w:eastAsia="Times New Roman"/>
          <w:bCs/>
          <w:szCs w:val="24"/>
        </w:rPr>
        <w:t>ίνει συζήτηση για τη νέα ΚΑΠ στην Επιτροπή Παραγωγής και Εμπορίου της Βουλής.</w:t>
      </w:r>
    </w:p>
    <w:p w14:paraId="1789E931" w14:textId="77777777" w:rsidR="00690103" w:rsidRDefault="0001178F">
      <w:pPr>
        <w:spacing w:line="600" w:lineRule="auto"/>
        <w:ind w:firstLine="720"/>
        <w:jc w:val="both"/>
        <w:rPr>
          <w:rFonts w:eastAsia="Times New Roman"/>
          <w:bCs/>
          <w:szCs w:val="24"/>
        </w:rPr>
      </w:pPr>
      <w:r>
        <w:rPr>
          <w:rFonts w:eastAsia="Times New Roman"/>
          <w:bCs/>
          <w:szCs w:val="24"/>
        </w:rPr>
        <w:lastRenderedPageBreak/>
        <w:t xml:space="preserve">Γιατί η νέα ΚΑΠ, όπως έρχεται, </w:t>
      </w:r>
      <w:r w:rsidRPr="005E770B">
        <w:rPr>
          <w:rFonts w:eastAsia="Times New Roman"/>
          <w:bCs/>
          <w:szCs w:val="24"/>
        </w:rPr>
        <w:t xml:space="preserve">είναι και ανατρεπτική και </w:t>
      </w:r>
      <w:r>
        <w:rPr>
          <w:rFonts w:eastAsia="Times New Roman"/>
          <w:bCs/>
          <w:szCs w:val="24"/>
        </w:rPr>
        <w:t>δ</w:t>
      </w:r>
      <w:r w:rsidRPr="005E770B">
        <w:rPr>
          <w:rFonts w:eastAsia="Times New Roman"/>
          <w:bCs/>
          <w:szCs w:val="24"/>
        </w:rPr>
        <w:t xml:space="preserve">ύσκολα </w:t>
      </w:r>
      <w:proofErr w:type="spellStart"/>
      <w:r w:rsidRPr="005E770B">
        <w:rPr>
          <w:rFonts w:eastAsia="Times New Roman"/>
          <w:bCs/>
          <w:szCs w:val="24"/>
        </w:rPr>
        <w:t>διαχειρίσιμη</w:t>
      </w:r>
      <w:proofErr w:type="spellEnd"/>
      <w:r>
        <w:rPr>
          <w:rFonts w:eastAsia="Times New Roman"/>
          <w:bCs/>
          <w:szCs w:val="24"/>
        </w:rPr>
        <w:t>,</w:t>
      </w:r>
      <w:r w:rsidRPr="005E770B">
        <w:rPr>
          <w:rFonts w:eastAsia="Times New Roman"/>
          <w:bCs/>
          <w:szCs w:val="24"/>
        </w:rPr>
        <w:t xml:space="preserve"> σ</w:t>
      </w:r>
      <w:r>
        <w:rPr>
          <w:rFonts w:eastAsia="Times New Roman"/>
          <w:bCs/>
          <w:szCs w:val="24"/>
        </w:rPr>
        <w:t>ύνθετη και</w:t>
      </w:r>
      <w:r w:rsidRPr="005E770B">
        <w:rPr>
          <w:rFonts w:eastAsia="Times New Roman"/>
          <w:bCs/>
          <w:szCs w:val="24"/>
        </w:rPr>
        <w:t xml:space="preserve"> γραφειοκρατική </w:t>
      </w:r>
      <w:r>
        <w:rPr>
          <w:rFonts w:eastAsia="Times New Roman"/>
          <w:bCs/>
          <w:szCs w:val="24"/>
        </w:rPr>
        <w:t xml:space="preserve">και κινδυνεύουμε να </w:t>
      </w:r>
      <w:r w:rsidRPr="005E770B">
        <w:rPr>
          <w:rFonts w:eastAsia="Times New Roman"/>
          <w:bCs/>
          <w:szCs w:val="24"/>
        </w:rPr>
        <w:t>έχουμε μέσω της επικουρικότητας ένα μέ</w:t>
      </w:r>
      <w:r>
        <w:rPr>
          <w:rFonts w:eastAsia="Times New Roman"/>
          <w:bCs/>
          <w:szCs w:val="24"/>
        </w:rPr>
        <w:t>ρ</w:t>
      </w:r>
      <w:r w:rsidRPr="005E770B">
        <w:rPr>
          <w:rFonts w:eastAsia="Times New Roman"/>
          <w:bCs/>
          <w:szCs w:val="24"/>
        </w:rPr>
        <w:t xml:space="preserve">ος </w:t>
      </w:r>
      <w:proofErr w:type="spellStart"/>
      <w:r w:rsidRPr="005E770B">
        <w:rPr>
          <w:rFonts w:eastAsia="Times New Roman"/>
          <w:bCs/>
          <w:szCs w:val="24"/>
        </w:rPr>
        <w:t>επανεθνικοποίηση</w:t>
      </w:r>
      <w:r>
        <w:rPr>
          <w:rFonts w:eastAsia="Times New Roman"/>
          <w:bCs/>
          <w:szCs w:val="24"/>
        </w:rPr>
        <w:t>ς</w:t>
      </w:r>
      <w:proofErr w:type="spellEnd"/>
      <w:r>
        <w:rPr>
          <w:rFonts w:eastAsia="Times New Roman"/>
          <w:bCs/>
          <w:szCs w:val="24"/>
        </w:rPr>
        <w:t>. Κ</w:t>
      </w:r>
      <w:r w:rsidRPr="005E770B">
        <w:rPr>
          <w:rFonts w:eastAsia="Times New Roman"/>
          <w:bCs/>
          <w:szCs w:val="24"/>
        </w:rPr>
        <w:t xml:space="preserve">ινδυνεύουμε </w:t>
      </w:r>
      <w:r>
        <w:rPr>
          <w:rFonts w:eastAsia="Times New Roman"/>
          <w:bCs/>
          <w:szCs w:val="24"/>
        </w:rPr>
        <w:t xml:space="preserve">δε, από την άλλη </w:t>
      </w:r>
      <w:r w:rsidRPr="005E770B">
        <w:rPr>
          <w:rFonts w:eastAsia="Times New Roman"/>
          <w:bCs/>
          <w:szCs w:val="24"/>
        </w:rPr>
        <w:t xml:space="preserve"> πλευρά</w:t>
      </w:r>
      <w:r>
        <w:rPr>
          <w:rFonts w:eastAsia="Times New Roman"/>
          <w:bCs/>
          <w:szCs w:val="24"/>
        </w:rPr>
        <w:t>,</w:t>
      </w:r>
      <w:r w:rsidRPr="005E770B">
        <w:rPr>
          <w:rFonts w:eastAsia="Times New Roman"/>
          <w:bCs/>
          <w:szCs w:val="24"/>
        </w:rPr>
        <w:t xml:space="preserve"> με την περισσότερο </w:t>
      </w:r>
      <w:proofErr w:type="spellStart"/>
      <w:r>
        <w:rPr>
          <w:rFonts w:eastAsia="Times New Roman"/>
          <w:bCs/>
          <w:szCs w:val="24"/>
        </w:rPr>
        <w:t>φιλο</w:t>
      </w:r>
      <w:r w:rsidRPr="005E770B">
        <w:rPr>
          <w:rFonts w:eastAsia="Times New Roman"/>
          <w:bCs/>
          <w:szCs w:val="24"/>
        </w:rPr>
        <w:t>περιβα</w:t>
      </w:r>
      <w:r>
        <w:rPr>
          <w:rFonts w:eastAsia="Times New Roman"/>
          <w:bCs/>
          <w:szCs w:val="24"/>
        </w:rPr>
        <w:t>λλοντολογική</w:t>
      </w:r>
      <w:proofErr w:type="spellEnd"/>
      <w:r>
        <w:rPr>
          <w:rFonts w:eastAsia="Times New Roman"/>
          <w:bCs/>
          <w:szCs w:val="24"/>
        </w:rPr>
        <w:t xml:space="preserve"> </w:t>
      </w:r>
      <w:r w:rsidRPr="005E770B">
        <w:rPr>
          <w:rFonts w:eastAsia="Times New Roman"/>
          <w:bCs/>
          <w:szCs w:val="24"/>
        </w:rPr>
        <w:t>στόχευση που έχει</w:t>
      </w:r>
      <w:r>
        <w:rPr>
          <w:rFonts w:eastAsia="Times New Roman"/>
          <w:bCs/>
          <w:szCs w:val="24"/>
        </w:rPr>
        <w:t xml:space="preserve">. </w:t>
      </w:r>
    </w:p>
    <w:p w14:paraId="1789E932" w14:textId="77777777" w:rsidR="00690103" w:rsidRDefault="0001178F">
      <w:pPr>
        <w:spacing w:line="600" w:lineRule="auto"/>
        <w:ind w:firstLine="720"/>
        <w:jc w:val="both"/>
        <w:rPr>
          <w:rFonts w:eastAsia="Times New Roman"/>
          <w:bCs/>
          <w:szCs w:val="24"/>
        </w:rPr>
      </w:pPr>
      <w:r>
        <w:rPr>
          <w:rFonts w:eastAsia="Times New Roman"/>
          <w:bCs/>
          <w:szCs w:val="24"/>
        </w:rPr>
        <w:t>Όμως, δ</w:t>
      </w:r>
      <w:r w:rsidRPr="005E770B">
        <w:rPr>
          <w:rFonts w:eastAsia="Times New Roman"/>
          <w:bCs/>
          <w:szCs w:val="24"/>
        </w:rPr>
        <w:t>εν καταλαβ</w:t>
      </w:r>
      <w:r>
        <w:rPr>
          <w:rFonts w:eastAsia="Times New Roman"/>
          <w:bCs/>
          <w:szCs w:val="24"/>
        </w:rPr>
        <w:t xml:space="preserve">αίνω. Οι μόνοι που πληρώνουν το περιβάλλον </w:t>
      </w:r>
      <w:r w:rsidRPr="005E770B">
        <w:rPr>
          <w:rFonts w:eastAsia="Times New Roman"/>
          <w:bCs/>
          <w:szCs w:val="24"/>
        </w:rPr>
        <w:t xml:space="preserve">σήμερα </w:t>
      </w:r>
      <w:r>
        <w:rPr>
          <w:rFonts w:eastAsia="Times New Roman"/>
          <w:bCs/>
          <w:szCs w:val="24"/>
        </w:rPr>
        <w:t xml:space="preserve">είναι </w:t>
      </w:r>
      <w:r w:rsidRPr="005E770B">
        <w:rPr>
          <w:rFonts w:eastAsia="Times New Roman"/>
          <w:bCs/>
          <w:szCs w:val="24"/>
        </w:rPr>
        <w:t xml:space="preserve">οι αγρότες μέσα από </w:t>
      </w:r>
      <w:r>
        <w:rPr>
          <w:rFonts w:eastAsia="Times New Roman"/>
          <w:bCs/>
          <w:szCs w:val="24"/>
        </w:rPr>
        <w:t xml:space="preserve">τη νέα ΚΑΠ. Όμως, πρέπει </w:t>
      </w:r>
      <w:r w:rsidRPr="005E770B">
        <w:rPr>
          <w:rFonts w:eastAsia="Times New Roman"/>
          <w:bCs/>
          <w:szCs w:val="24"/>
        </w:rPr>
        <w:t>να δούμε εμείς</w:t>
      </w:r>
      <w:r>
        <w:rPr>
          <w:rFonts w:eastAsia="Times New Roman"/>
          <w:bCs/>
          <w:szCs w:val="24"/>
        </w:rPr>
        <w:t xml:space="preserve"> αν </w:t>
      </w:r>
      <w:r>
        <w:rPr>
          <w:rFonts w:eastAsia="Times New Roman"/>
          <w:bCs/>
          <w:szCs w:val="24"/>
        </w:rPr>
        <w:t>π</w:t>
      </w:r>
      <w:r w:rsidRPr="005E770B">
        <w:rPr>
          <w:rFonts w:eastAsia="Times New Roman"/>
          <w:bCs/>
          <w:szCs w:val="24"/>
        </w:rPr>
        <w:t xml:space="preserve">ρέπει να </w:t>
      </w:r>
      <w:r>
        <w:rPr>
          <w:rFonts w:eastAsia="Times New Roman"/>
          <w:bCs/>
          <w:szCs w:val="24"/>
        </w:rPr>
        <w:t xml:space="preserve">πληρώσουμε περισσότερα απ’ </w:t>
      </w:r>
      <w:r w:rsidRPr="005E770B">
        <w:rPr>
          <w:rFonts w:eastAsia="Times New Roman"/>
          <w:bCs/>
          <w:szCs w:val="24"/>
        </w:rPr>
        <w:t>ό</w:t>
      </w:r>
      <w:r>
        <w:rPr>
          <w:rFonts w:eastAsia="Times New Roman"/>
          <w:bCs/>
          <w:szCs w:val="24"/>
        </w:rPr>
        <w:t>,</w:t>
      </w:r>
      <w:r w:rsidRPr="005E770B">
        <w:rPr>
          <w:rFonts w:eastAsia="Times New Roman"/>
          <w:bCs/>
          <w:szCs w:val="24"/>
        </w:rPr>
        <w:t xml:space="preserve">τι πρέπει να πληρώσουν οι </w:t>
      </w:r>
      <w:r>
        <w:rPr>
          <w:rFonts w:eastAsia="Times New Roman"/>
          <w:bCs/>
          <w:szCs w:val="24"/>
        </w:rPr>
        <w:t>βόρειες χώρες, οι οποίες έχουν αυξημένη και μ</w:t>
      </w:r>
      <w:r w:rsidRPr="005E770B">
        <w:rPr>
          <w:rFonts w:eastAsia="Times New Roman"/>
          <w:bCs/>
          <w:szCs w:val="24"/>
        </w:rPr>
        <w:t xml:space="preserve">εγάλης εντάσεως </w:t>
      </w:r>
      <w:proofErr w:type="spellStart"/>
      <w:r w:rsidRPr="005E770B">
        <w:rPr>
          <w:rFonts w:eastAsia="Times New Roman"/>
          <w:bCs/>
          <w:szCs w:val="24"/>
        </w:rPr>
        <w:t>βοοτροφία</w:t>
      </w:r>
      <w:proofErr w:type="spellEnd"/>
      <w:r w:rsidRPr="005E770B">
        <w:rPr>
          <w:rFonts w:eastAsia="Times New Roman"/>
          <w:bCs/>
          <w:szCs w:val="24"/>
        </w:rPr>
        <w:t xml:space="preserve"> και κτηνοτροφία σε μεγάλα ζώα ιδιαίτερα</w:t>
      </w:r>
      <w:r>
        <w:rPr>
          <w:rFonts w:eastAsia="Times New Roman"/>
          <w:bCs/>
          <w:szCs w:val="24"/>
        </w:rPr>
        <w:t>,</w:t>
      </w:r>
      <w:r w:rsidRPr="005E770B">
        <w:rPr>
          <w:rFonts w:eastAsia="Times New Roman"/>
          <w:bCs/>
          <w:szCs w:val="24"/>
        </w:rPr>
        <w:t xml:space="preserve"> όπου εκεί επιβα</w:t>
      </w:r>
      <w:r>
        <w:rPr>
          <w:rFonts w:eastAsia="Times New Roman"/>
          <w:bCs/>
          <w:szCs w:val="24"/>
        </w:rPr>
        <w:t>ρ</w:t>
      </w:r>
      <w:r w:rsidRPr="005E770B">
        <w:rPr>
          <w:rFonts w:eastAsia="Times New Roman"/>
          <w:bCs/>
          <w:szCs w:val="24"/>
        </w:rPr>
        <w:t>ύνεται το περιβάλλον</w:t>
      </w:r>
      <w:r>
        <w:rPr>
          <w:rFonts w:eastAsia="Times New Roman"/>
          <w:bCs/>
          <w:szCs w:val="24"/>
        </w:rPr>
        <w:t xml:space="preserve">. Αυτά </w:t>
      </w:r>
      <w:r w:rsidRPr="005E770B">
        <w:rPr>
          <w:rFonts w:eastAsia="Times New Roman"/>
          <w:bCs/>
          <w:szCs w:val="24"/>
        </w:rPr>
        <w:t xml:space="preserve">είναι </w:t>
      </w:r>
      <w:r>
        <w:rPr>
          <w:rFonts w:eastAsia="Times New Roman"/>
          <w:bCs/>
          <w:szCs w:val="24"/>
        </w:rPr>
        <w:t>θ</w:t>
      </w:r>
      <w:r w:rsidRPr="005E770B">
        <w:rPr>
          <w:rFonts w:eastAsia="Times New Roman"/>
          <w:bCs/>
          <w:szCs w:val="24"/>
        </w:rPr>
        <w:t xml:space="preserve">έματα </w:t>
      </w:r>
      <w:r>
        <w:rPr>
          <w:rFonts w:eastAsia="Times New Roman"/>
          <w:bCs/>
          <w:szCs w:val="24"/>
        </w:rPr>
        <w:t>για τη νέα ΚΠΑ, που π</w:t>
      </w:r>
      <w:r w:rsidRPr="005E770B">
        <w:rPr>
          <w:rFonts w:eastAsia="Times New Roman"/>
          <w:bCs/>
          <w:szCs w:val="24"/>
        </w:rPr>
        <w:t>ρα</w:t>
      </w:r>
      <w:r w:rsidRPr="005E770B">
        <w:rPr>
          <w:rFonts w:eastAsia="Times New Roman"/>
          <w:bCs/>
          <w:szCs w:val="24"/>
        </w:rPr>
        <w:t>γματικά πρέπει να συζητηθούν εκτενέστερα</w:t>
      </w:r>
      <w:r>
        <w:rPr>
          <w:rFonts w:eastAsia="Times New Roman"/>
          <w:bCs/>
          <w:szCs w:val="24"/>
        </w:rPr>
        <w:t>.</w:t>
      </w:r>
    </w:p>
    <w:p w14:paraId="1789E933" w14:textId="77777777" w:rsidR="00690103" w:rsidRDefault="0001178F">
      <w:pPr>
        <w:spacing w:line="600" w:lineRule="auto"/>
        <w:ind w:firstLine="720"/>
        <w:jc w:val="both"/>
        <w:rPr>
          <w:rFonts w:eastAsia="Times New Roman"/>
          <w:bCs/>
          <w:szCs w:val="24"/>
        </w:rPr>
      </w:pPr>
      <w:r>
        <w:rPr>
          <w:rFonts w:eastAsia="Times New Roman"/>
          <w:bCs/>
          <w:szCs w:val="24"/>
        </w:rPr>
        <w:t>Σε σχέση με την</w:t>
      </w:r>
      <w:r w:rsidRPr="005E770B">
        <w:rPr>
          <w:rFonts w:eastAsia="Times New Roman"/>
          <w:bCs/>
          <w:szCs w:val="24"/>
        </w:rPr>
        <w:t xml:space="preserve"> απορροφητικότητα</w:t>
      </w:r>
      <w:r>
        <w:rPr>
          <w:rFonts w:eastAsia="Times New Roman"/>
          <w:bCs/>
          <w:szCs w:val="24"/>
        </w:rPr>
        <w:t>, δ</w:t>
      </w:r>
      <w:r w:rsidRPr="005E770B">
        <w:rPr>
          <w:rFonts w:eastAsia="Times New Roman"/>
          <w:bCs/>
          <w:szCs w:val="24"/>
        </w:rPr>
        <w:t xml:space="preserve">εν χρειάζεται </w:t>
      </w:r>
      <w:r>
        <w:rPr>
          <w:rFonts w:eastAsia="Times New Roman"/>
          <w:bCs/>
          <w:szCs w:val="24"/>
        </w:rPr>
        <w:t>να</w:t>
      </w:r>
      <w:r w:rsidRPr="005E770B">
        <w:rPr>
          <w:rFonts w:eastAsia="Times New Roman"/>
          <w:bCs/>
          <w:szCs w:val="24"/>
        </w:rPr>
        <w:t xml:space="preserve"> το </w:t>
      </w:r>
      <w:r>
        <w:rPr>
          <w:rFonts w:eastAsia="Times New Roman"/>
          <w:bCs/>
          <w:szCs w:val="24"/>
        </w:rPr>
        <w:t xml:space="preserve">πω εγώ. Το </w:t>
      </w:r>
      <w:r w:rsidRPr="005E770B">
        <w:rPr>
          <w:rFonts w:eastAsia="Times New Roman"/>
          <w:bCs/>
          <w:szCs w:val="24"/>
        </w:rPr>
        <w:t>ξέρουν οι αγρότες</w:t>
      </w:r>
      <w:r>
        <w:rPr>
          <w:rFonts w:eastAsia="Times New Roman"/>
          <w:bCs/>
          <w:szCs w:val="24"/>
        </w:rPr>
        <w:t>. Για τους νέους</w:t>
      </w:r>
      <w:r w:rsidRPr="005E770B">
        <w:rPr>
          <w:rFonts w:eastAsia="Times New Roman"/>
          <w:bCs/>
          <w:szCs w:val="24"/>
        </w:rPr>
        <w:t xml:space="preserve"> αγρότες δύο χρόνια κά</w:t>
      </w:r>
      <w:r>
        <w:rPr>
          <w:rFonts w:eastAsia="Times New Roman"/>
          <w:bCs/>
          <w:szCs w:val="24"/>
        </w:rPr>
        <w:t xml:space="preserve">νετε </w:t>
      </w:r>
      <w:proofErr w:type="spellStart"/>
      <w:r>
        <w:rPr>
          <w:rFonts w:eastAsia="Times New Roman"/>
          <w:bCs/>
          <w:szCs w:val="24"/>
        </w:rPr>
        <w:t>επαναπροκηρύξεις</w:t>
      </w:r>
      <w:proofErr w:type="spellEnd"/>
      <w:r>
        <w:rPr>
          <w:rFonts w:eastAsia="Times New Roman"/>
          <w:bCs/>
          <w:szCs w:val="24"/>
        </w:rPr>
        <w:t xml:space="preserve">. Τον τρίτο χρόνο κλείσατε το </w:t>
      </w:r>
      <w:r w:rsidRPr="005E770B">
        <w:rPr>
          <w:rFonts w:eastAsia="Times New Roman"/>
          <w:bCs/>
          <w:szCs w:val="24"/>
        </w:rPr>
        <w:t>Πρόγραμμα Νέων Αγροτών</w:t>
      </w:r>
      <w:r>
        <w:rPr>
          <w:rFonts w:eastAsia="Times New Roman"/>
          <w:bCs/>
          <w:szCs w:val="24"/>
        </w:rPr>
        <w:t xml:space="preserve">. Όσο για τα σχέδια </w:t>
      </w:r>
      <w:r>
        <w:rPr>
          <w:rFonts w:eastAsia="Times New Roman"/>
          <w:bCs/>
          <w:szCs w:val="24"/>
        </w:rPr>
        <w:t>βελτίωσης, εκεί θα δείτε ότι θα χάσει η μάνα το παιδί και το παιδί τη μάνα. Κάνατε επανα</w:t>
      </w:r>
      <w:r w:rsidRPr="005E770B">
        <w:rPr>
          <w:rFonts w:eastAsia="Times New Roman"/>
          <w:bCs/>
          <w:szCs w:val="24"/>
        </w:rPr>
        <w:t>λαμβαν</w:t>
      </w:r>
      <w:r>
        <w:rPr>
          <w:rFonts w:eastAsia="Times New Roman"/>
          <w:bCs/>
          <w:szCs w:val="24"/>
        </w:rPr>
        <w:t xml:space="preserve">όμενες </w:t>
      </w:r>
      <w:proofErr w:type="spellStart"/>
      <w:r>
        <w:rPr>
          <w:rFonts w:eastAsia="Times New Roman"/>
          <w:bCs/>
          <w:szCs w:val="24"/>
        </w:rPr>
        <w:t>επαναπροκηρύξεις</w:t>
      </w:r>
      <w:proofErr w:type="spellEnd"/>
      <w:r w:rsidRPr="005E770B">
        <w:rPr>
          <w:rFonts w:eastAsia="Times New Roman"/>
          <w:bCs/>
          <w:szCs w:val="24"/>
        </w:rPr>
        <w:t xml:space="preserve"> και σήμερα δεν τολμάτε </w:t>
      </w:r>
      <w:r w:rsidRPr="005E770B">
        <w:rPr>
          <w:rFonts w:eastAsia="Times New Roman"/>
          <w:bCs/>
          <w:szCs w:val="24"/>
        </w:rPr>
        <w:lastRenderedPageBreak/>
        <w:t xml:space="preserve">να </w:t>
      </w:r>
      <w:r>
        <w:rPr>
          <w:rFonts w:eastAsia="Times New Roman"/>
          <w:bCs/>
          <w:szCs w:val="24"/>
        </w:rPr>
        <w:t xml:space="preserve">κλείσετε </w:t>
      </w:r>
      <w:r w:rsidRPr="005E770B">
        <w:rPr>
          <w:rFonts w:eastAsia="Times New Roman"/>
          <w:bCs/>
          <w:szCs w:val="24"/>
        </w:rPr>
        <w:t>τις αξιοποιήσει</w:t>
      </w:r>
      <w:r>
        <w:rPr>
          <w:rFonts w:eastAsia="Times New Roman"/>
          <w:bCs/>
          <w:szCs w:val="24"/>
        </w:rPr>
        <w:t>ς,</w:t>
      </w:r>
      <w:r w:rsidRPr="005E770B">
        <w:rPr>
          <w:rFonts w:eastAsia="Times New Roman"/>
          <w:bCs/>
          <w:szCs w:val="24"/>
        </w:rPr>
        <w:t xml:space="preserve"> γιατί το πολιτικό κόστος </w:t>
      </w:r>
      <w:r>
        <w:rPr>
          <w:rFonts w:eastAsia="Times New Roman"/>
          <w:bCs/>
          <w:szCs w:val="24"/>
        </w:rPr>
        <w:t xml:space="preserve">θα </w:t>
      </w:r>
      <w:r w:rsidRPr="005E770B">
        <w:rPr>
          <w:rFonts w:eastAsia="Times New Roman"/>
          <w:bCs/>
          <w:szCs w:val="24"/>
        </w:rPr>
        <w:t xml:space="preserve">είναι μεγάλο σε σχέση με τις </w:t>
      </w:r>
      <w:r>
        <w:rPr>
          <w:rFonts w:eastAsia="Times New Roman"/>
          <w:bCs/>
          <w:szCs w:val="24"/>
        </w:rPr>
        <w:t>ορέξεις</w:t>
      </w:r>
      <w:r w:rsidRPr="005E770B">
        <w:rPr>
          <w:rFonts w:eastAsia="Times New Roman"/>
          <w:bCs/>
          <w:szCs w:val="24"/>
        </w:rPr>
        <w:t xml:space="preserve"> που ανοίξα</w:t>
      </w:r>
      <w:r>
        <w:rPr>
          <w:rFonts w:eastAsia="Times New Roman"/>
          <w:bCs/>
          <w:szCs w:val="24"/>
        </w:rPr>
        <w:t>τε.</w:t>
      </w:r>
    </w:p>
    <w:p w14:paraId="1789E934" w14:textId="77777777" w:rsidR="00690103" w:rsidRDefault="0001178F">
      <w:pPr>
        <w:spacing w:line="600" w:lineRule="auto"/>
        <w:ind w:firstLine="720"/>
        <w:jc w:val="both"/>
        <w:rPr>
          <w:rFonts w:eastAsia="Times New Roman"/>
          <w:bCs/>
          <w:szCs w:val="24"/>
        </w:rPr>
      </w:pPr>
      <w:r>
        <w:rPr>
          <w:rFonts w:eastAsia="Times New Roman"/>
          <w:bCs/>
          <w:szCs w:val="24"/>
        </w:rPr>
        <w:t xml:space="preserve">Όσον αφορά </w:t>
      </w:r>
      <w:r w:rsidRPr="005E770B">
        <w:rPr>
          <w:rFonts w:eastAsia="Times New Roman"/>
          <w:bCs/>
          <w:szCs w:val="24"/>
        </w:rPr>
        <w:t>τη βιολογική γεωργία</w:t>
      </w:r>
      <w:r>
        <w:rPr>
          <w:rFonts w:eastAsia="Times New Roman"/>
          <w:bCs/>
          <w:szCs w:val="24"/>
        </w:rPr>
        <w:t xml:space="preserve"> και</w:t>
      </w:r>
      <w:r w:rsidRPr="005E770B">
        <w:rPr>
          <w:rFonts w:eastAsia="Times New Roman"/>
          <w:bCs/>
          <w:szCs w:val="24"/>
        </w:rPr>
        <w:t xml:space="preserve"> το πρόγραμ</w:t>
      </w:r>
      <w:r>
        <w:rPr>
          <w:rFonts w:eastAsia="Times New Roman"/>
          <w:bCs/>
          <w:szCs w:val="24"/>
        </w:rPr>
        <w:t xml:space="preserve">μα που ανοίξατε πρόσφατα, από 402 </w:t>
      </w:r>
      <w:r w:rsidRPr="005E770B">
        <w:rPr>
          <w:rFonts w:eastAsia="Times New Roman"/>
          <w:bCs/>
          <w:szCs w:val="24"/>
        </w:rPr>
        <w:t>εκατομμύρια π</w:t>
      </w:r>
      <w:r>
        <w:rPr>
          <w:rFonts w:eastAsia="Times New Roman"/>
          <w:bCs/>
          <w:szCs w:val="24"/>
        </w:rPr>
        <w:t>ρο</w:t>
      </w:r>
      <w:r w:rsidRPr="005E770B">
        <w:rPr>
          <w:rFonts w:eastAsia="Times New Roman"/>
          <w:bCs/>
          <w:szCs w:val="24"/>
        </w:rPr>
        <w:t>κηρύξα</w:t>
      </w:r>
      <w:r>
        <w:rPr>
          <w:rFonts w:eastAsia="Times New Roman"/>
          <w:bCs/>
          <w:szCs w:val="24"/>
        </w:rPr>
        <w:t xml:space="preserve">τε τα 200. Μένουν έξω δυναμικές βιολογικές </w:t>
      </w:r>
      <w:r w:rsidRPr="005E770B">
        <w:rPr>
          <w:rFonts w:eastAsia="Times New Roman"/>
          <w:bCs/>
          <w:szCs w:val="24"/>
        </w:rPr>
        <w:t>καλλιέργειες</w:t>
      </w:r>
      <w:r>
        <w:rPr>
          <w:rFonts w:eastAsia="Times New Roman"/>
          <w:bCs/>
          <w:szCs w:val="24"/>
        </w:rPr>
        <w:t xml:space="preserve">, όπως δενδρώδη, καπνός, βιολογικός καπνός και </w:t>
      </w:r>
      <w:r>
        <w:rPr>
          <w:rFonts w:eastAsia="Times New Roman"/>
          <w:bCs/>
          <w:szCs w:val="24"/>
        </w:rPr>
        <w:t>μ</w:t>
      </w:r>
      <w:r>
        <w:rPr>
          <w:rFonts w:eastAsia="Times New Roman"/>
          <w:bCs/>
          <w:szCs w:val="24"/>
        </w:rPr>
        <w:t>ί</w:t>
      </w:r>
      <w:r>
        <w:rPr>
          <w:rFonts w:eastAsia="Times New Roman"/>
          <w:bCs/>
          <w:szCs w:val="24"/>
        </w:rPr>
        <w:t>α</w:t>
      </w:r>
      <w:r>
        <w:rPr>
          <w:rFonts w:eastAsia="Times New Roman"/>
          <w:bCs/>
          <w:szCs w:val="24"/>
        </w:rPr>
        <w:t xml:space="preserve"> σειρά από άλλα. Ακόμα και τα</w:t>
      </w:r>
      <w:r w:rsidRPr="005E770B">
        <w:rPr>
          <w:rFonts w:eastAsia="Times New Roman"/>
          <w:bCs/>
          <w:szCs w:val="24"/>
        </w:rPr>
        <w:t xml:space="preserve"> </w:t>
      </w:r>
      <w:proofErr w:type="spellStart"/>
      <w:r w:rsidRPr="005E770B">
        <w:rPr>
          <w:rFonts w:eastAsia="Times New Roman"/>
          <w:bCs/>
          <w:szCs w:val="24"/>
        </w:rPr>
        <w:t>οπωροκηπευτικά</w:t>
      </w:r>
      <w:proofErr w:type="spellEnd"/>
      <w:r w:rsidRPr="005E770B">
        <w:rPr>
          <w:rFonts w:eastAsia="Times New Roman"/>
          <w:bCs/>
          <w:szCs w:val="24"/>
        </w:rPr>
        <w:t xml:space="preserve"> </w:t>
      </w:r>
      <w:r>
        <w:rPr>
          <w:rFonts w:eastAsia="Times New Roman"/>
          <w:bCs/>
          <w:szCs w:val="24"/>
        </w:rPr>
        <w:t>έχουν</w:t>
      </w:r>
      <w:r>
        <w:rPr>
          <w:rFonts w:eastAsia="Times New Roman"/>
          <w:bCs/>
          <w:szCs w:val="24"/>
        </w:rPr>
        <w:t xml:space="preserve"> πρόβλημα.</w:t>
      </w:r>
    </w:p>
    <w:p w14:paraId="1789E935" w14:textId="77777777" w:rsidR="00690103" w:rsidRDefault="0001178F">
      <w:pPr>
        <w:spacing w:line="600" w:lineRule="auto"/>
        <w:ind w:firstLine="720"/>
        <w:jc w:val="both"/>
        <w:rPr>
          <w:rFonts w:eastAsia="Times New Roman"/>
          <w:bCs/>
          <w:szCs w:val="24"/>
        </w:rPr>
      </w:pPr>
      <w:r>
        <w:rPr>
          <w:rFonts w:eastAsia="Times New Roman"/>
          <w:bCs/>
          <w:szCs w:val="24"/>
        </w:rPr>
        <w:t xml:space="preserve">Δηλαδή, πού κάνατε τη διαχείριση; Πόση </w:t>
      </w:r>
      <w:r w:rsidRPr="005E770B">
        <w:rPr>
          <w:rFonts w:eastAsia="Times New Roman"/>
          <w:bCs/>
          <w:szCs w:val="24"/>
        </w:rPr>
        <w:t>απορροφητικότητα έχετε</w:t>
      </w:r>
      <w:r>
        <w:rPr>
          <w:rFonts w:eastAsia="Times New Roman"/>
          <w:bCs/>
          <w:szCs w:val="24"/>
        </w:rPr>
        <w:t>; Ε</w:t>
      </w:r>
      <w:r w:rsidRPr="005E770B">
        <w:rPr>
          <w:rFonts w:eastAsia="Times New Roman"/>
          <w:bCs/>
          <w:szCs w:val="24"/>
        </w:rPr>
        <w:t>ίναι από συνεχόμενα</w:t>
      </w:r>
      <w:r>
        <w:rPr>
          <w:rFonts w:eastAsia="Times New Roman"/>
          <w:bCs/>
          <w:szCs w:val="24"/>
        </w:rPr>
        <w:t xml:space="preserve">, </w:t>
      </w:r>
      <w:r w:rsidRPr="005E770B">
        <w:rPr>
          <w:rFonts w:eastAsia="Times New Roman"/>
          <w:bCs/>
          <w:szCs w:val="24"/>
        </w:rPr>
        <w:t xml:space="preserve">συνδεόμενα </w:t>
      </w:r>
      <w:r>
        <w:rPr>
          <w:rFonts w:eastAsia="Times New Roman"/>
          <w:bCs/>
          <w:szCs w:val="24"/>
        </w:rPr>
        <w:t>έργα της προηγούμενη</w:t>
      </w:r>
      <w:r w:rsidRPr="005E770B">
        <w:rPr>
          <w:rFonts w:eastAsia="Times New Roman"/>
          <w:bCs/>
          <w:szCs w:val="24"/>
        </w:rPr>
        <w:t xml:space="preserve">ς </w:t>
      </w:r>
      <w:r>
        <w:rPr>
          <w:rFonts w:eastAsia="Times New Roman"/>
          <w:bCs/>
          <w:szCs w:val="24"/>
        </w:rPr>
        <w:t xml:space="preserve">ΚΑΠ. Είναι εξισωτική για </w:t>
      </w:r>
      <w:proofErr w:type="spellStart"/>
      <w:r>
        <w:rPr>
          <w:rFonts w:eastAsia="Times New Roman"/>
          <w:bCs/>
          <w:szCs w:val="24"/>
        </w:rPr>
        <w:t>αροτραίες</w:t>
      </w:r>
      <w:proofErr w:type="spellEnd"/>
      <w:r>
        <w:rPr>
          <w:rFonts w:eastAsia="Times New Roman"/>
          <w:bCs/>
          <w:szCs w:val="24"/>
        </w:rPr>
        <w:t xml:space="preserve"> καλλιέργειες. Δεν έχετε κάνει καμμία απορρόφηση σε σχέση </w:t>
      </w:r>
      <w:r w:rsidRPr="005E770B">
        <w:rPr>
          <w:rFonts w:eastAsia="Times New Roman"/>
          <w:bCs/>
          <w:szCs w:val="24"/>
        </w:rPr>
        <w:t xml:space="preserve">με τα προγράμματα που </w:t>
      </w:r>
      <w:r>
        <w:rPr>
          <w:rFonts w:eastAsia="Times New Roman"/>
          <w:bCs/>
          <w:szCs w:val="24"/>
        </w:rPr>
        <w:t xml:space="preserve">έπρεπε να </w:t>
      </w:r>
      <w:r w:rsidRPr="005E770B">
        <w:rPr>
          <w:rFonts w:eastAsia="Times New Roman"/>
          <w:bCs/>
          <w:szCs w:val="24"/>
        </w:rPr>
        <w:t>έχε</w:t>
      </w:r>
      <w:r w:rsidRPr="005E770B">
        <w:rPr>
          <w:rFonts w:eastAsia="Times New Roman"/>
          <w:bCs/>
          <w:szCs w:val="24"/>
        </w:rPr>
        <w:t xml:space="preserve">τε ανοίξει </w:t>
      </w:r>
      <w:r>
        <w:rPr>
          <w:rFonts w:eastAsia="Times New Roman"/>
          <w:bCs/>
          <w:szCs w:val="24"/>
        </w:rPr>
        <w:t xml:space="preserve">εσείς. </w:t>
      </w:r>
    </w:p>
    <w:p w14:paraId="1789E936" w14:textId="77777777" w:rsidR="00690103" w:rsidRDefault="0001178F">
      <w:pPr>
        <w:spacing w:line="600" w:lineRule="auto"/>
        <w:ind w:firstLine="720"/>
        <w:jc w:val="both"/>
        <w:rPr>
          <w:rFonts w:eastAsia="Times New Roman"/>
          <w:bCs/>
          <w:szCs w:val="24"/>
        </w:rPr>
      </w:pPr>
      <w:r>
        <w:rPr>
          <w:rFonts w:eastAsia="Times New Roman"/>
          <w:bCs/>
          <w:szCs w:val="24"/>
        </w:rPr>
        <w:t>Όμως, ξέρετε πολύ καλά</w:t>
      </w:r>
      <w:r w:rsidRPr="005E770B">
        <w:rPr>
          <w:rFonts w:eastAsia="Times New Roman"/>
          <w:bCs/>
          <w:szCs w:val="24"/>
        </w:rPr>
        <w:t xml:space="preserve"> ότι είστε μ</w:t>
      </w:r>
      <w:r>
        <w:rPr>
          <w:rFonts w:eastAsia="Times New Roman"/>
          <w:bCs/>
          <w:szCs w:val="24"/>
        </w:rPr>
        <w:t>ί</w:t>
      </w:r>
      <w:r>
        <w:rPr>
          <w:rFonts w:eastAsia="Times New Roman"/>
          <w:bCs/>
          <w:szCs w:val="24"/>
        </w:rPr>
        <w:t>α Κ</w:t>
      </w:r>
      <w:r w:rsidRPr="005E770B">
        <w:rPr>
          <w:rFonts w:eastAsia="Times New Roman"/>
          <w:bCs/>
          <w:szCs w:val="24"/>
        </w:rPr>
        <w:t>υβέρνηση σε αποδρομή</w:t>
      </w:r>
      <w:r>
        <w:rPr>
          <w:rFonts w:eastAsia="Times New Roman"/>
          <w:bCs/>
          <w:szCs w:val="24"/>
        </w:rPr>
        <w:t xml:space="preserve">, είστε </w:t>
      </w:r>
      <w:r>
        <w:rPr>
          <w:rFonts w:eastAsia="Times New Roman"/>
          <w:bCs/>
          <w:szCs w:val="24"/>
        </w:rPr>
        <w:t>μ</w:t>
      </w:r>
      <w:r>
        <w:rPr>
          <w:rFonts w:eastAsia="Times New Roman"/>
          <w:bCs/>
          <w:szCs w:val="24"/>
        </w:rPr>
        <w:t>ί</w:t>
      </w:r>
      <w:r>
        <w:rPr>
          <w:rFonts w:eastAsia="Times New Roman"/>
          <w:bCs/>
          <w:szCs w:val="24"/>
        </w:rPr>
        <w:t>α</w:t>
      </w:r>
      <w:r>
        <w:rPr>
          <w:rFonts w:eastAsia="Times New Roman"/>
          <w:bCs/>
          <w:szCs w:val="24"/>
        </w:rPr>
        <w:t xml:space="preserve"> Κ</w:t>
      </w:r>
      <w:r w:rsidRPr="005E770B">
        <w:rPr>
          <w:rFonts w:eastAsia="Times New Roman"/>
          <w:bCs/>
          <w:szCs w:val="24"/>
        </w:rPr>
        <w:t>υβέρνηση</w:t>
      </w:r>
      <w:r>
        <w:rPr>
          <w:rFonts w:eastAsia="Times New Roman"/>
          <w:bCs/>
          <w:szCs w:val="24"/>
        </w:rPr>
        <w:t>,</w:t>
      </w:r>
      <w:r w:rsidRPr="005E770B">
        <w:rPr>
          <w:rFonts w:eastAsia="Times New Roman"/>
          <w:bCs/>
          <w:szCs w:val="24"/>
        </w:rPr>
        <w:t xml:space="preserve"> η οποία θα αφήσ</w:t>
      </w:r>
      <w:r>
        <w:rPr>
          <w:rFonts w:eastAsia="Times New Roman"/>
          <w:bCs/>
          <w:szCs w:val="24"/>
        </w:rPr>
        <w:t xml:space="preserve">ει </w:t>
      </w:r>
      <w:r w:rsidRPr="005E770B">
        <w:rPr>
          <w:rFonts w:eastAsia="Times New Roman"/>
          <w:bCs/>
          <w:szCs w:val="24"/>
        </w:rPr>
        <w:t xml:space="preserve">όλα </w:t>
      </w:r>
      <w:r>
        <w:rPr>
          <w:rFonts w:eastAsia="Times New Roman"/>
          <w:bCs/>
          <w:szCs w:val="24"/>
        </w:rPr>
        <w:t xml:space="preserve">αυτά </w:t>
      </w:r>
      <w:r w:rsidRPr="005E770B">
        <w:rPr>
          <w:rFonts w:eastAsia="Times New Roman"/>
          <w:bCs/>
          <w:szCs w:val="24"/>
        </w:rPr>
        <w:t xml:space="preserve">τα ανοιχτά θέματα </w:t>
      </w:r>
      <w:r>
        <w:rPr>
          <w:rFonts w:eastAsia="Times New Roman"/>
          <w:bCs/>
          <w:szCs w:val="24"/>
        </w:rPr>
        <w:t>στην επόμενη Κ</w:t>
      </w:r>
      <w:r w:rsidRPr="005E770B">
        <w:rPr>
          <w:rFonts w:eastAsia="Times New Roman"/>
          <w:bCs/>
          <w:szCs w:val="24"/>
        </w:rPr>
        <w:t>υβέρνηση</w:t>
      </w:r>
      <w:r>
        <w:rPr>
          <w:rFonts w:eastAsia="Times New Roman"/>
          <w:bCs/>
          <w:szCs w:val="24"/>
        </w:rPr>
        <w:t>. Απλώς, τώρα λέτε μεγάλα λόγια</w:t>
      </w:r>
      <w:r w:rsidRPr="005E770B">
        <w:rPr>
          <w:rFonts w:eastAsia="Times New Roman"/>
          <w:bCs/>
          <w:szCs w:val="24"/>
        </w:rPr>
        <w:t xml:space="preserve"> για να δημιουργείτε εντυπώσεις</w:t>
      </w:r>
      <w:r>
        <w:rPr>
          <w:rFonts w:eastAsia="Times New Roman"/>
          <w:bCs/>
          <w:szCs w:val="24"/>
        </w:rPr>
        <w:t>.</w:t>
      </w:r>
    </w:p>
    <w:p w14:paraId="1789E937" w14:textId="77777777" w:rsidR="00690103" w:rsidRDefault="0001178F">
      <w:pPr>
        <w:spacing w:line="600" w:lineRule="auto"/>
        <w:ind w:firstLine="720"/>
        <w:jc w:val="both"/>
        <w:rPr>
          <w:rFonts w:eastAsia="Times New Roman"/>
          <w:bCs/>
          <w:szCs w:val="24"/>
        </w:rPr>
      </w:pPr>
      <w:r>
        <w:rPr>
          <w:rFonts w:eastAsia="Times New Roman"/>
          <w:bCs/>
          <w:szCs w:val="24"/>
        </w:rPr>
        <w:lastRenderedPageBreak/>
        <w:t>Κ</w:t>
      </w:r>
      <w:r w:rsidRPr="005E770B">
        <w:rPr>
          <w:rFonts w:eastAsia="Times New Roman"/>
          <w:bCs/>
          <w:szCs w:val="24"/>
        </w:rPr>
        <w:t>λείνω</w:t>
      </w:r>
      <w:r>
        <w:rPr>
          <w:rFonts w:eastAsia="Times New Roman"/>
          <w:bCs/>
          <w:szCs w:val="24"/>
        </w:rPr>
        <w:t>, κύριε Π</w:t>
      </w:r>
      <w:r w:rsidRPr="005E770B">
        <w:rPr>
          <w:rFonts w:eastAsia="Times New Roman"/>
          <w:bCs/>
          <w:szCs w:val="24"/>
        </w:rPr>
        <w:t>ρόεδρε</w:t>
      </w:r>
      <w:r>
        <w:rPr>
          <w:rFonts w:eastAsia="Times New Roman"/>
          <w:bCs/>
          <w:szCs w:val="24"/>
        </w:rPr>
        <w:t>,</w:t>
      </w:r>
      <w:r w:rsidRPr="005E770B">
        <w:rPr>
          <w:rFonts w:eastAsia="Times New Roman"/>
          <w:bCs/>
          <w:szCs w:val="24"/>
        </w:rPr>
        <w:t xml:space="preserve"> κα</w:t>
      </w:r>
      <w:r w:rsidRPr="005E770B">
        <w:rPr>
          <w:rFonts w:eastAsia="Times New Roman"/>
          <w:bCs/>
          <w:szCs w:val="24"/>
        </w:rPr>
        <w:t xml:space="preserve">ι ευχαριστώ για την ανοχή σας </w:t>
      </w:r>
      <w:r>
        <w:rPr>
          <w:rFonts w:eastAsia="Times New Roman"/>
          <w:bCs/>
          <w:szCs w:val="24"/>
        </w:rPr>
        <w:t>αναφερόμενος</w:t>
      </w:r>
      <w:r w:rsidRPr="005E770B">
        <w:rPr>
          <w:rFonts w:eastAsia="Times New Roman"/>
          <w:bCs/>
          <w:szCs w:val="24"/>
        </w:rPr>
        <w:t xml:space="preserve"> </w:t>
      </w:r>
      <w:r>
        <w:rPr>
          <w:rFonts w:eastAsia="Times New Roman"/>
          <w:bCs/>
          <w:szCs w:val="24"/>
        </w:rPr>
        <w:t>σ</w:t>
      </w:r>
      <w:r w:rsidRPr="005E770B">
        <w:rPr>
          <w:rFonts w:eastAsia="Times New Roman"/>
          <w:bCs/>
          <w:szCs w:val="24"/>
        </w:rPr>
        <w:t>τους ελέγχους που ακούσα</w:t>
      </w:r>
      <w:r>
        <w:rPr>
          <w:rFonts w:eastAsia="Times New Roman"/>
          <w:bCs/>
          <w:szCs w:val="24"/>
        </w:rPr>
        <w:t>με. Άρ</w:t>
      </w:r>
      <w:r w:rsidRPr="005E770B">
        <w:rPr>
          <w:rFonts w:eastAsia="Times New Roman"/>
          <w:bCs/>
          <w:szCs w:val="24"/>
        </w:rPr>
        <w:t>χισε να κατρακυλά</w:t>
      </w:r>
      <w:r>
        <w:rPr>
          <w:rFonts w:eastAsia="Times New Roman"/>
          <w:bCs/>
          <w:szCs w:val="24"/>
        </w:rPr>
        <w:t>ει</w:t>
      </w:r>
      <w:r w:rsidRPr="005E770B">
        <w:rPr>
          <w:rFonts w:eastAsia="Times New Roman"/>
          <w:bCs/>
          <w:szCs w:val="24"/>
        </w:rPr>
        <w:t xml:space="preserve"> η τιμή στο </w:t>
      </w:r>
      <w:proofErr w:type="spellStart"/>
      <w:r w:rsidRPr="005E770B">
        <w:rPr>
          <w:rFonts w:eastAsia="Times New Roman"/>
          <w:bCs/>
          <w:szCs w:val="24"/>
        </w:rPr>
        <w:t>αιγοπρόβειο</w:t>
      </w:r>
      <w:proofErr w:type="spellEnd"/>
      <w:r w:rsidRPr="005E770B">
        <w:rPr>
          <w:rFonts w:eastAsia="Times New Roman"/>
          <w:bCs/>
          <w:szCs w:val="24"/>
        </w:rPr>
        <w:t xml:space="preserve"> γάλα πριν ένα χρόνο και κάτι</w:t>
      </w:r>
      <w:r>
        <w:rPr>
          <w:rFonts w:eastAsia="Times New Roman"/>
          <w:bCs/>
          <w:szCs w:val="24"/>
        </w:rPr>
        <w:t>,</w:t>
      </w:r>
      <w:r w:rsidRPr="005E770B">
        <w:rPr>
          <w:rFonts w:eastAsia="Times New Roman"/>
          <w:bCs/>
          <w:szCs w:val="24"/>
        </w:rPr>
        <w:t xml:space="preserve"> όταν κλείστηκε </w:t>
      </w:r>
      <w:r>
        <w:rPr>
          <w:rFonts w:eastAsia="Times New Roman"/>
          <w:bCs/>
          <w:szCs w:val="24"/>
        </w:rPr>
        <w:t xml:space="preserve">η </w:t>
      </w:r>
      <w:r w:rsidRPr="005E770B">
        <w:rPr>
          <w:rFonts w:eastAsia="Times New Roman"/>
          <w:bCs/>
          <w:szCs w:val="24"/>
        </w:rPr>
        <w:t>μεγαλύτερη συμφωνία της χώρας από το</w:t>
      </w:r>
      <w:r>
        <w:rPr>
          <w:rFonts w:eastAsia="Times New Roman"/>
          <w:bCs/>
          <w:szCs w:val="24"/>
        </w:rPr>
        <w:t>ν</w:t>
      </w:r>
      <w:r w:rsidRPr="005E770B">
        <w:rPr>
          <w:rFonts w:eastAsia="Times New Roman"/>
          <w:bCs/>
          <w:szCs w:val="24"/>
        </w:rPr>
        <w:t xml:space="preserve"> μεγαλύτερο </w:t>
      </w:r>
      <w:proofErr w:type="spellStart"/>
      <w:r w:rsidRPr="005E770B">
        <w:rPr>
          <w:rFonts w:eastAsia="Times New Roman"/>
          <w:bCs/>
          <w:szCs w:val="24"/>
        </w:rPr>
        <w:t>μεταπο</w:t>
      </w:r>
      <w:r>
        <w:rPr>
          <w:rFonts w:eastAsia="Times New Roman"/>
          <w:bCs/>
          <w:szCs w:val="24"/>
        </w:rPr>
        <w:t>ιητή</w:t>
      </w:r>
      <w:proofErr w:type="spellEnd"/>
      <w:r>
        <w:rPr>
          <w:rFonts w:eastAsia="Times New Roman"/>
          <w:bCs/>
          <w:szCs w:val="24"/>
        </w:rPr>
        <w:t xml:space="preserve"> </w:t>
      </w:r>
      <w:r w:rsidRPr="005E770B">
        <w:rPr>
          <w:rFonts w:eastAsia="Times New Roman"/>
          <w:bCs/>
          <w:szCs w:val="24"/>
        </w:rPr>
        <w:t>φέτας με 3</w:t>
      </w:r>
      <w:r>
        <w:rPr>
          <w:rFonts w:eastAsia="Times New Roman"/>
          <w:bCs/>
          <w:szCs w:val="24"/>
        </w:rPr>
        <w:t>,</w:t>
      </w:r>
      <w:r w:rsidRPr="005E770B">
        <w:rPr>
          <w:rFonts w:eastAsia="Times New Roman"/>
          <w:bCs/>
          <w:szCs w:val="24"/>
        </w:rPr>
        <w:t xml:space="preserve">60 παραδοτέα σε </w:t>
      </w:r>
      <w:r w:rsidRPr="005E770B">
        <w:rPr>
          <w:rFonts w:eastAsia="Times New Roman"/>
          <w:bCs/>
          <w:szCs w:val="24"/>
        </w:rPr>
        <w:t>σο</w:t>
      </w:r>
      <w:r>
        <w:rPr>
          <w:rFonts w:eastAsia="Times New Roman"/>
          <w:bCs/>
          <w:szCs w:val="24"/>
        </w:rPr>
        <w:t>υ</w:t>
      </w:r>
      <w:r w:rsidRPr="005E770B">
        <w:rPr>
          <w:rFonts w:eastAsia="Times New Roman"/>
          <w:bCs/>
          <w:szCs w:val="24"/>
        </w:rPr>
        <w:t>πε</w:t>
      </w:r>
      <w:r w:rsidRPr="005E770B">
        <w:rPr>
          <w:rFonts w:eastAsia="Times New Roman"/>
          <w:bCs/>
          <w:szCs w:val="24"/>
        </w:rPr>
        <w:t>ρ</w:t>
      </w:r>
      <w:r w:rsidRPr="005E770B">
        <w:rPr>
          <w:rFonts w:eastAsia="Times New Roman"/>
          <w:bCs/>
          <w:szCs w:val="24"/>
        </w:rPr>
        <w:t>μάρκετ του εξωτερικού</w:t>
      </w:r>
      <w:r>
        <w:rPr>
          <w:rFonts w:eastAsia="Times New Roman"/>
          <w:bCs/>
          <w:szCs w:val="24"/>
        </w:rPr>
        <w:t>.</w:t>
      </w:r>
    </w:p>
    <w:p w14:paraId="1789E938" w14:textId="77777777" w:rsidR="00690103" w:rsidRDefault="0001178F">
      <w:pPr>
        <w:spacing w:line="600" w:lineRule="auto"/>
        <w:ind w:firstLine="720"/>
        <w:jc w:val="both"/>
        <w:rPr>
          <w:rFonts w:eastAsia="Times New Roman"/>
          <w:bCs/>
          <w:szCs w:val="24"/>
        </w:rPr>
      </w:pPr>
      <w:r>
        <w:rPr>
          <w:rFonts w:eastAsia="Times New Roman"/>
          <w:bCs/>
          <w:szCs w:val="24"/>
        </w:rPr>
        <w:t>Κι εγώ ρωτώ: Τι</w:t>
      </w:r>
      <w:r w:rsidRPr="005E770B">
        <w:rPr>
          <w:rFonts w:eastAsia="Times New Roman"/>
          <w:bCs/>
          <w:szCs w:val="24"/>
        </w:rPr>
        <w:t xml:space="preserve"> έκανε το Υπουργείο</w:t>
      </w:r>
      <w:r>
        <w:rPr>
          <w:rFonts w:eastAsia="Times New Roman"/>
          <w:bCs/>
          <w:szCs w:val="24"/>
        </w:rPr>
        <w:t xml:space="preserve">; Τι </w:t>
      </w:r>
      <w:r w:rsidRPr="005E770B">
        <w:rPr>
          <w:rFonts w:eastAsia="Times New Roman"/>
          <w:bCs/>
          <w:szCs w:val="24"/>
        </w:rPr>
        <w:t xml:space="preserve">έκανε </w:t>
      </w:r>
      <w:r>
        <w:rPr>
          <w:rFonts w:eastAsia="Times New Roman"/>
          <w:bCs/>
          <w:szCs w:val="24"/>
        </w:rPr>
        <w:t xml:space="preserve">η </w:t>
      </w:r>
      <w:r w:rsidRPr="005E770B">
        <w:rPr>
          <w:rFonts w:eastAsia="Times New Roman"/>
          <w:bCs/>
          <w:szCs w:val="24"/>
        </w:rPr>
        <w:t>Επιτροπή Ανταγωνισμού</w:t>
      </w:r>
      <w:r>
        <w:rPr>
          <w:rFonts w:eastAsia="Times New Roman"/>
          <w:bCs/>
          <w:szCs w:val="24"/>
        </w:rPr>
        <w:t xml:space="preserve">; Χρειάζονται τέσσερα </w:t>
      </w:r>
      <w:r w:rsidRPr="005E770B">
        <w:rPr>
          <w:rFonts w:eastAsia="Times New Roman"/>
          <w:bCs/>
          <w:szCs w:val="24"/>
        </w:rPr>
        <w:t xml:space="preserve">κιλά </w:t>
      </w:r>
      <w:r>
        <w:rPr>
          <w:rFonts w:eastAsia="Times New Roman"/>
          <w:bCs/>
          <w:szCs w:val="24"/>
        </w:rPr>
        <w:t xml:space="preserve">γάλα για να γίνει ένα κιλό φέτα. Στα 3,60 τι θα έβαζε; Νερό; Έγινε καμμία κίνηση τότε; Όχι. Για ποιους ελέγχους μιλάμε; </w:t>
      </w:r>
    </w:p>
    <w:p w14:paraId="1789E939" w14:textId="77777777" w:rsidR="00690103" w:rsidRDefault="0001178F">
      <w:pPr>
        <w:spacing w:line="600" w:lineRule="auto"/>
        <w:ind w:firstLine="720"/>
        <w:jc w:val="both"/>
        <w:rPr>
          <w:rFonts w:eastAsia="Times New Roman"/>
          <w:bCs/>
          <w:szCs w:val="24"/>
        </w:rPr>
      </w:pPr>
      <w:r>
        <w:rPr>
          <w:rFonts w:eastAsia="Times New Roman"/>
          <w:bCs/>
          <w:szCs w:val="24"/>
        </w:rPr>
        <w:t xml:space="preserve">Έχετε τα ισοζύγια σήμερα των μεταποιητικών βιομηχανιών, όταν εσείς με δική σας υπουργική απόφαση, την </w:t>
      </w:r>
      <w:r w:rsidRPr="005E770B">
        <w:rPr>
          <w:rFonts w:eastAsia="Times New Roman"/>
          <w:bCs/>
          <w:szCs w:val="24"/>
        </w:rPr>
        <w:t>1384</w:t>
      </w:r>
      <w:r>
        <w:rPr>
          <w:rFonts w:eastAsia="Times New Roman"/>
          <w:bCs/>
          <w:szCs w:val="24"/>
        </w:rPr>
        <w:t>/</w:t>
      </w:r>
      <w:r w:rsidRPr="005E770B">
        <w:rPr>
          <w:rFonts w:eastAsia="Times New Roman"/>
          <w:bCs/>
          <w:szCs w:val="24"/>
        </w:rPr>
        <w:t>16</w:t>
      </w:r>
      <w:r>
        <w:rPr>
          <w:rFonts w:eastAsia="Times New Roman"/>
          <w:bCs/>
          <w:szCs w:val="24"/>
        </w:rPr>
        <w:t>-</w:t>
      </w:r>
      <w:r>
        <w:rPr>
          <w:rFonts w:eastAsia="Times New Roman"/>
          <w:bCs/>
          <w:szCs w:val="24"/>
        </w:rPr>
        <w:t>3</w:t>
      </w:r>
      <w:r>
        <w:rPr>
          <w:rFonts w:eastAsia="Times New Roman"/>
          <w:bCs/>
          <w:szCs w:val="24"/>
        </w:rPr>
        <w:t>-</w:t>
      </w:r>
      <w:r w:rsidRPr="005E770B">
        <w:rPr>
          <w:rFonts w:eastAsia="Times New Roman"/>
          <w:bCs/>
          <w:szCs w:val="24"/>
        </w:rPr>
        <w:t>2018</w:t>
      </w:r>
      <w:r>
        <w:rPr>
          <w:rFonts w:eastAsia="Times New Roman"/>
          <w:bCs/>
          <w:szCs w:val="24"/>
        </w:rPr>
        <w:t>,</w:t>
      </w:r>
      <w:r w:rsidRPr="005E770B">
        <w:rPr>
          <w:rFonts w:eastAsia="Times New Roman"/>
          <w:bCs/>
          <w:szCs w:val="24"/>
        </w:rPr>
        <w:t xml:space="preserve"> α</w:t>
      </w:r>
      <w:r>
        <w:rPr>
          <w:rFonts w:eastAsia="Times New Roman"/>
          <w:bCs/>
          <w:szCs w:val="24"/>
        </w:rPr>
        <w:t>υτ</w:t>
      </w:r>
      <w:r w:rsidRPr="005E770B">
        <w:rPr>
          <w:rFonts w:eastAsia="Times New Roman"/>
          <w:bCs/>
          <w:szCs w:val="24"/>
        </w:rPr>
        <w:t>ό το σύστημα που επιβάλλετ</w:t>
      </w:r>
      <w:r>
        <w:rPr>
          <w:rFonts w:eastAsia="Times New Roman"/>
          <w:bCs/>
          <w:szCs w:val="24"/>
        </w:rPr>
        <w:t>ε</w:t>
      </w:r>
      <w:r w:rsidRPr="005E770B">
        <w:rPr>
          <w:rFonts w:eastAsia="Times New Roman"/>
          <w:bCs/>
          <w:szCs w:val="24"/>
        </w:rPr>
        <w:t xml:space="preserve"> για να γίνουν</w:t>
      </w:r>
      <w:r>
        <w:rPr>
          <w:rFonts w:eastAsia="Times New Roman"/>
          <w:bCs/>
          <w:szCs w:val="24"/>
        </w:rPr>
        <w:t xml:space="preserve"> οι έλεγχοι δεν </w:t>
      </w:r>
      <w:r w:rsidRPr="005E770B">
        <w:rPr>
          <w:rFonts w:eastAsia="Times New Roman"/>
          <w:bCs/>
          <w:szCs w:val="24"/>
        </w:rPr>
        <w:t>λειτούργησε μέχρι σήμερα</w:t>
      </w:r>
      <w:r>
        <w:rPr>
          <w:rFonts w:eastAsia="Times New Roman"/>
          <w:bCs/>
          <w:szCs w:val="24"/>
        </w:rPr>
        <w:t>.</w:t>
      </w:r>
    </w:p>
    <w:p w14:paraId="1789E93A" w14:textId="77777777" w:rsidR="00690103" w:rsidRDefault="0001178F">
      <w:pPr>
        <w:spacing w:line="600" w:lineRule="auto"/>
        <w:ind w:firstLine="720"/>
        <w:jc w:val="both"/>
        <w:rPr>
          <w:rFonts w:eastAsia="Times New Roman"/>
          <w:bCs/>
          <w:szCs w:val="24"/>
        </w:rPr>
      </w:pPr>
      <w:r>
        <w:rPr>
          <w:rFonts w:eastAsia="Times New Roman"/>
          <w:bCs/>
          <w:szCs w:val="24"/>
        </w:rPr>
        <w:t xml:space="preserve">Άκουσα προηγουμένως να λέτε: «Μα, εμείς μεριμνούμε </w:t>
      </w:r>
      <w:r w:rsidRPr="005E770B">
        <w:rPr>
          <w:rFonts w:eastAsia="Times New Roman"/>
          <w:bCs/>
          <w:szCs w:val="24"/>
        </w:rPr>
        <w:t xml:space="preserve"> </w:t>
      </w:r>
      <w:r w:rsidRPr="005E770B">
        <w:rPr>
          <w:rFonts w:eastAsia="Times New Roman"/>
          <w:bCs/>
          <w:szCs w:val="24"/>
        </w:rPr>
        <w:t xml:space="preserve">να λειτουργήσει </w:t>
      </w:r>
      <w:r>
        <w:rPr>
          <w:rFonts w:eastAsia="Times New Roman"/>
          <w:bCs/>
          <w:szCs w:val="24"/>
        </w:rPr>
        <w:t xml:space="preserve">η </w:t>
      </w:r>
      <w:r w:rsidRPr="005E770B">
        <w:rPr>
          <w:rFonts w:eastAsia="Times New Roman"/>
          <w:bCs/>
          <w:szCs w:val="24"/>
        </w:rPr>
        <w:t>αγορά</w:t>
      </w:r>
      <w:r>
        <w:rPr>
          <w:rFonts w:eastAsia="Times New Roman"/>
          <w:bCs/>
          <w:szCs w:val="24"/>
        </w:rPr>
        <w:t>, ψηφίσαμε νόμο για τη</w:t>
      </w:r>
      <w:r w:rsidRPr="005E770B">
        <w:rPr>
          <w:rFonts w:eastAsia="Times New Roman"/>
          <w:bCs/>
          <w:szCs w:val="24"/>
        </w:rPr>
        <w:t xml:space="preserve"> διακίνηση των </w:t>
      </w:r>
      <w:r>
        <w:rPr>
          <w:rFonts w:eastAsia="Times New Roman"/>
          <w:bCs/>
          <w:szCs w:val="24"/>
        </w:rPr>
        <w:t xml:space="preserve">νωπών </w:t>
      </w:r>
      <w:proofErr w:type="spellStart"/>
      <w:r w:rsidRPr="005E770B">
        <w:rPr>
          <w:rFonts w:eastAsia="Times New Roman"/>
          <w:bCs/>
          <w:szCs w:val="24"/>
        </w:rPr>
        <w:t>οπωροκηπευτικών</w:t>
      </w:r>
      <w:proofErr w:type="spellEnd"/>
      <w:r>
        <w:rPr>
          <w:rFonts w:eastAsia="Times New Roman"/>
          <w:bCs/>
          <w:szCs w:val="24"/>
        </w:rPr>
        <w:t>, γ</w:t>
      </w:r>
      <w:r w:rsidRPr="005E770B">
        <w:rPr>
          <w:rFonts w:eastAsia="Times New Roman"/>
          <w:bCs/>
          <w:szCs w:val="24"/>
        </w:rPr>
        <w:t xml:space="preserve">ια την αποπληρωμή </w:t>
      </w:r>
      <w:r>
        <w:rPr>
          <w:rFonts w:eastAsia="Times New Roman"/>
          <w:bCs/>
          <w:szCs w:val="24"/>
        </w:rPr>
        <w:t>άμεσα σε εξήντα μέρες».  Ε</w:t>
      </w:r>
      <w:r w:rsidRPr="005E770B">
        <w:rPr>
          <w:rFonts w:eastAsia="Times New Roman"/>
          <w:bCs/>
          <w:szCs w:val="24"/>
        </w:rPr>
        <w:t xml:space="preserve">φαρμόζεται αυτός </w:t>
      </w:r>
      <w:r>
        <w:rPr>
          <w:rFonts w:eastAsia="Times New Roman"/>
          <w:bCs/>
          <w:szCs w:val="24"/>
        </w:rPr>
        <w:t>ο νόμος;</w:t>
      </w:r>
    </w:p>
    <w:p w14:paraId="1789E93B" w14:textId="77777777" w:rsidR="00690103" w:rsidRDefault="0001178F">
      <w:pPr>
        <w:spacing w:line="600" w:lineRule="auto"/>
        <w:ind w:firstLine="720"/>
        <w:jc w:val="both"/>
        <w:rPr>
          <w:rFonts w:eastAsia="Times New Roman"/>
          <w:bCs/>
          <w:szCs w:val="24"/>
        </w:rPr>
      </w:pPr>
      <w:r w:rsidRPr="000977E1">
        <w:rPr>
          <w:rFonts w:eastAsia="Times New Roman"/>
          <w:b/>
          <w:bCs/>
          <w:szCs w:val="24"/>
        </w:rPr>
        <w:lastRenderedPageBreak/>
        <w:t>ΠΡΟΕΔΡΕΥΩΝ (Σπυρίδων Λυκούδης):</w:t>
      </w:r>
      <w:r>
        <w:rPr>
          <w:rFonts w:eastAsia="Times New Roman"/>
          <w:bCs/>
          <w:szCs w:val="24"/>
        </w:rPr>
        <w:t xml:space="preserve"> Κύριε συνάδελφε, ολοκληρώστε παρακαλώ.</w:t>
      </w:r>
    </w:p>
    <w:p w14:paraId="1789E93C" w14:textId="77777777" w:rsidR="00690103" w:rsidRDefault="0001178F">
      <w:pPr>
        <w:spacing w:line="600" w:lineRule="auto"/>
        <w:ind w:firstLine="720"/>
        <w:jc w:val="both"/>
        <w:rPr>
          <w:rFonts w:eastAsia="Times New Roman"/>
          <w:bCs/>
          <w:szCs w:val="24"/>
        </w:rPr>
      </w:pPr>
      <w:r w:rsidRPr="000977E1">
        <w:rPr>
          <w:rFonts w:eastAsia="Times New Roman"/>
          <w:b/>
          <w:bCs/>
          <w:szCs w:val="24"/>
        </w:rPr>
        <w:t>ΜΙΧΑΗΛ ΤΖΕΛΕΠΗΣ:</w:t>
      </w:r>
      <w:r>
        <w:rPr>
          <w:rFonts w:eastAsia="Times New Roman"/>
          <w:bCs/>
          <w:szCs w:val="24"/>
        </w:rPr>
        <w:t xml:space="preserve"> Ολοκληρώνω, κύ</w:t>
      </w:r>
      <w:r>
        <w:rPr>
          <w:rFonts w:eastAsia="Times New Roman"/>
          <w:bCs/>
          <w:szCs w:val="24"/>
        </w:rPr>
        <w:t>ριε Πρόεδρε.</w:t>
      </w:r>
    </w:p>
    <w:p w14:paraId="1789E93D" w14:textId="77777777" w:rsidR="00690103" w:rsidRDefault="0001178F">
      <w:pPr>
        <w:spacing w:line="600" w:lineRule="auto"/>
        <w:ind w:firstLine="720"/>
        <w:jc w:val="both"/>
        <w:rPr>
          <w:rFonts w:eastAsia="Times New Roman"/>
          <w:bCs/>
          <w:szCs w:val="24"/>
        </w:rPr>
      </w:pPr>
      <w:r>
        <w:rPr>
          <w:rFonts w:eastAsia="Times New Roman"/>
          <w:bCs/>
          <w:szCs w:val="24"/>
        </w:rPr>
        <w:t xml:space="preserve">Βγάλατε υπουργική απόφαση; Μπορείτε να εφαρμόσετε </w:t>
      </w:r>
      <w:r w:rsidRPr="005E770B">
        <w:rPr>
          <w:rFonts w:eastAsia="Times New Roman"/>
          <w:bCs/>
          <w:szCs w:val="24"/>
        </w:rPr>
        <w:t>αυτό</w:t>
      </w:r>
      <w:r>
        <w:rPr>
          <w:rFonts w:eastAsia="Times New Roman"/>
          <w:bCs/>
          <w:szCs w:val="24"/>
        </w:rPr>
        <w:t xml:space="preserve">ν το νόμο που ψηφίσατε εσείς; Τριάντα ημέρες ήταν η αποπληρωμή. Τις πήγατε στις εξήντα. Θα τις συνδέσετε –λέει- με </w:t>
      </w:r>
      <w:r w:rsidRPr="005E770B">
        <w:rPr>
          <w:rFonts w:eastAsia="Times New Roman"/>
          <w:bCs/>
          <w:szCs w:val="24"/>
        </w:rPr>
        <w:t>τις τράπεζες</w:t>
      </w:r>
      <w:r>
        <w:rPr>
          <w:rFonts w:eastAsia="Times New Roman"/>
          <w:bCs/>
          <w:szCs w:val="24"/>
        </w:rPr>
        <w:t xml:space="preserve"> και όλα αυτά. Κάνατε τίποτα;</w:t>
      </w:r>
      <w:r w:rsidRPr="005E770B">
        <w:rPr>
          <w:rFonts w:eastAsia="Times New Roman"/>
          <w:bCs/>
          <w:szCs w:val="24"/>
        </w:rPr>
        <w:t xml:space="preserve"> </w:t>
      </w:r>
      <w:r>
        <w:rPr>
          <w:rFonts w:eastAsia="Times New Roman"/>
          <w:bCs/>
          <w:szCs w:val="24"/>
        </w:rPr>
        <w:t xml:space="preserve">Βγάλατε </w:t>
      </w:r>
      <w:r w:rsidRPr="005E770B">
        <w:rPr>
          <w:rFonts w:eastAsia="Times New Roman"/>
          <w:bCs/>
          <w:szCs w:val="24"/>
        </w:rPr>
        <w:t>υπουργική απόφαση</w:t>
      </w:r>
      <w:r>
        <w:rPr>
          <w:rFonts w:eastAsia="Times New Roman"/>
          <w:bCs/>
          <w:szCs w:val="24"/>
        </w:rPr>
        <w:t>;</w:t>
      </w:r>
      <w:r w:rsidRPr="005E770B">
        <w:rPr>
          <w:rFonts w:eastAsia="Times New Roman"/>
          <w:bCs/>
          <w:szCs w:val="24"/>
        </w:rPr>
        <w:t xml:space="preserve"> Δεν ε</w:t>
      </w:r>
      <w:r w:rsidRPr="005E770B">
        <w:rPr>
          <w:rFonts w:eastAsia="Times New Roman"/>
          <w:bCs/>
          <w:szCs w:val="24"/>
        </w:rPr>
        <w:t>φαρμόζεται αυτός ο νόμος</w:t>
      </w:r>
      <w:r>
        <w:rPr>
          <w:rFonts w:eastAsia="Times New Roman"/>
          <w:bCs/>
          <w:szCs w:val="24"/>
        </w:rPr>
        <w:t>. Αυτέ</w:t>
      </w:r>
      <w:r w:rsidRPr="005E770B">
        <w:rPr>
          <w:rFonts w:eastAsia="Times New Roman"/>
          <w:bCs/>
          <w:szCs w:val="24"/>
        </w:rPr>
        <w:t xml:space="preserve">ς είναι </w:t>
      </w:r>
      <w:r>
        <w:rPr>
          <w:rFonts w:eastAsia="Times New Roman"/>
          <w:bCs/>
          <w:szCs w:val="24"/>
        </w:rPr>
        <w:t xml:space="preserve">οι </w:t>
      </w:r>
      <w:r w:rsidRPr="005E770B">
        <w:rPr>
          <w:rFonts w:eastAsia="Times New Roman"/>
          <w:bCs/>
          <w:szCs w:val="24"/>
        </w:rPr>
        <w:t xml:space="preserve">πολιτικές </w:t>
      </w:r>
      <w:r>
        <w:rPr>
          <w:rFonts w:eastAsia="Times New Roman"/>
          <w:bCs/>
          <w:szCs w:val="24"/>
        </w:rPr>
        <w:t>σας.</w:t>
      </w:r>
    </w:p>
    <w:p w14:paraId="1789E93E" w14:textId="77777777" w:rsidR="00690103" w:rsidRDefault="0001178F">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Κύριε συνάδελφε, ολοκληρώσατε παρακαλώ.</w:t>
      </w:r>
    </w:p>
    <w:p w14:paraId="1789E93F" w14:textId="77777777" w:rsidR="00690103" w:rsidRDefault="0001178F">
      <w:pPr>
        <w:spacing w:line="600" w:lineRule="auto"/>
        <w:ind w:firstLine="720"/>
        <w:jc w:val="both"/>
        <w:rPr>
          <w:rFonts w:eastAsia="Times New Roman"/>
          <w:bCs/>
          <w:szCs w:val="24"/>
        </w:rPr>
      </w:pPr>
      <w:r>
        <w:rPr>
          <w:rFonts w:eastAsia="Times New Roman"/>
          <w:b/>
          <w:bCs/>
          <w:szCs w:val="24"/>
        </w:rPr>
        <w:t>ΜΙΧΑΗΛ ΤΖΕΛΕΠΗΣ:</w:t>
      </w:r>
      <w:r>
        <w:rPr>
          <w:rFonts w:eastAsia="Times New Roman"/>
          <w:bCs/>
          <w:szCs w:val="24"/>
        </w:rPr>
        <w:t xml:space="preserve"> Κλείνω λέγοντας ό</w:t>
      </w:r>
      <w:r w:rsidRPr="005E770B">
        <w:rPr>
          <w:rFonts w:eastAsia="Times New Roman"/>
          <w:bCs/>
          <w:szCs w:val="24"/>
        </w:rPr>
        <w:t xml:space="preserve">τι </w:t>
      </w:r>
      <w:r>
        <w:rPr>
          <w:rFonts w:eastAsia="Times New Roman"/>
          <w:bCs/>
          <w:szCs w:val="24"/>
        </w:rPr>
        <w:t>πρέπει</w:t>
      </w:r>
      <w:r w:rsidRPr="005E770B">
        <w:rPr>
          <w:rFonts w:eastAsia="Times New Roman"/>
          <w:bCs/>
          <w:szCs w:val="24"/>
        </w:rPr>
        <w:t xml:space="preserve"> πραγματικά </w:t>
      </w:r>
      <w:r>
        <w:rPr>
          <w:rFonts w:eastAsia="Times New Roman"/>
          <w:bCs/>
          <w:szCs w:val="24"/>
        </w:rPr>
        <w:t>-</w:t>
      </w:r>
      <w:r w:rsidRPr="005E770B">
        <w:rPr>
          <w:rFonts w:eastAsia="Times New Roman"/>
          <w:bCs/>
          <w:szCs w:val="24"/>
        </w:rPr>
        <w:t>και σας καλ</w:t>
      </w:r>
      <w:r>
        <w:rPr>
          <w:rFonts w:eastAsia="Times New Roman"/>
          <w:bCs/>
          <w:szCs w:val="24"/>
        </w:rPr>
        <w:t>ώ, κύριε Υ</w:t>
      </w:r>
      <w:r w:rsidRPr="005E770B">
        <w:rPr>
          <w:rFonts w:eastAsia="Times New Roman"/>
          <w:bCs/>
          <w:szCs w:val="24"/>
        </w:rPr>
        <w:t>πουργ</w:t>
      </w:r>
      <w:r>
        <w:rPr>
          <w:rFonts w:eastAsia="Times New Roman"/>
          <w:bCs/>
          <w:szCs w:val="24"/>
        </w:rPr>
        <w:t xml:space="preserve">έ- </w:t>
      </w:r>
      <w:r w:rsidRPr="005E770B">
        <w:rPr>
          <w:rFonts w:eastAsia="Times New Roman"/>
          <w:bCs/>
          <w:szCs w:val="24"/>
        </w:rPr>
        <w:t xml:space="preserve">να έχουμε χρόνο να κάνουμε </w:t>
      </w:r>
      <w:r w:rsidRPr="005E770B">
        <w:rPr>
          <w:rFonts w:eastAsia="Times New Roman"/>
          <w:bCs/>
          <w:szCs w:val="24"/>
        </w:rPr>
        <w:t>μ</w:t>
      </w:r>
      <w:r>
        <w:rPr>
          <w:rFonts w:eastAsia="Times New Roman"/>
          <w:bCs/>
          <w:szCs w:val="24"/>
        </w:rPr>
        <w:t>ί</w:t>
      </w:r>
      <w:r w:rsidRPr="005E770B">
        <w:rPr>
          <w:rFonts w:eastAsia="Times New Roman"/>
          <w:bCs/>
          <w:szCs w:val="24"/>
        </w:rPr>
        <w:t>α</w:t>
      </w:r>
      <w:r w:rsidRPr="005E770B">
        <w:rPr>
          <w:rFonts w:eastAsia="Times New Roman"/>
          <w:bCs/>
          <w:szCs w:val="24"/>
        </w:rPr>
        <w:t xml:space="preserve"> εκτενέστερη συζήτηση</w:t>
      </w:r>
      <w:r>
        <w:rPr>
          <w:rFonts w:eastAsia="Times New Roman"/>
          <w:bCs/>
          <w:szCs w:val="24"/>
        </w:rPr>
        <w:t xml:space="preserve"> σε </w:t>
      </w:r>
      <w:r>
        <w:rPr>
          <w:rFonts w:eastAsia="Times New Roman"/>
          <w:bCs/>
          <w:szCs w:val="24"/>
        </w:rPr>
        <w:t>μ</w:t>
      </w:r>
      <w:r>
        <w:rPr>
          <w:rFonts w:eastAsia="Times New Roman"/>
          <w:bCs/>
          <w:szCs w:val="24"/>
        </w:rPr>
        <w:t>ί</w:t>
      </w:r>
      <w:r>
        <w:rPr>
          <w:rFonts w:eastAsia="Times New Roman"/>
          <w:bCs/>
          <w:szCs w:val="24"/>
        </w:rPr>
        <w:t>α</w:t>
      </w:r>
      <w:r>
        <w:rPr>
          <w:rFonts w:eastAsia="Times New Roman"/>
          <w:bCs/>
          <w:szCs w:val="24"/>
        </w:rPr>
        <w:t xml:space="preserve"> θετική κατεύθυνση για </w:t>
      </w:r>
      <w:r w:rsidRPr="005E770B">
        <w:rPr>
          <w:rFonts w:eastAsia="Times New Roman"/>
          <w:bCs/>
          <w:szCs w:val="24"/>
        </w:rPr>
        <w:t>ένα σημαντικό τομέα της οικονομίας</w:t>
      </w:r>
      <w:r>
        <w:rPr>
          <w:rFonts w:eastAsia="Times New Roman"/>
          <w:bCs/>
          <w:szCs w:val="24"/>
        </w:rPr>
        <w:t>,</w:t>
      </w:r>
      <w:r w:rsidRPr="005E770B">
        <w:rPr>
          <w:rFonts w:eastAsia="Times New Roman"/>
          <w:bCs/>
          <w:szCs w:val="24"/>
        </w:rPr>
        <w:t xml:space="preserve"> να γίνει </w:t>
      </w:r>
      <w:r w:rsidRPr="005E770B">
        <w:rPr>
          <w:rFonts w:eastAsia="Times New Roman"/>
          <w:bCs/>
          <w:szCs w:val="24"/>
        </w:rPr>
        <w:t>μ</w:t>
      </w:r>
      <w:r>
        <w:rPr>
          <w:rFonts w:eastAsia="Times New Roman"/>
          <w:bCs/>
          <w:szCs w:val="24"/>
        </w:rPr>
        <w:t>ί</w:t>
      </w:r>
      <w:r w:rsidRPr="005E770B">
        <w:rPr>
          <w:rFonts w:eastAsia="Times New Roman"/>
          <w:bCs/>
          <w:szCs w:val="24"/>
        </w:rPr>
        <w:t>α</w:t>
      </w:r>
      <w:r w:rsidRPr="005E770B">
        <w:rPr>
          <w:rFonts w:eastAsia="Times New Roman"/>
          <w:bCs/>
          <w:szCs w:val="24"/>
        </w:rPr>
        <w:t xml:space="preserve"> συζήτηση και για τη νέα Κ</w:t>
      </w:r>
      <w:r>
        <w:rPr>
          <w:rFonts w:eastAsia="Times New Roman"/>
          <w:bCs/>
          <w:szCs w:val="24"/>
        </w:rPr>
        <w:t>ΑΠ</w:t>
      </w:r>
      <w:r w:rsidRPr="005E770B">
        <w:rPr>
          <w:rFonts w:eastAsia="Times New Roman"/>
          <w:bCs/>
          <w:szCs w:val="24"/>
        </w:rPr>
        <w:t xml:space="preserve"> ιδιαίτερα</w:t>
      </w:r>
      <w:r>
        <w:rPr>
          <w:rFonts w:eastAsia="Times New Roman"/>
          <w:bCs/>
          <w:szCs w:val="24"/>
        </w:rPr>
        <w:t>,</w:t>
      </w:r>
      <w:r w:rsidRPr="005E770B">
        <w:rPr>
          <w:rFonts w:eastAsia="Times New Roman"/>
          <w:bCs/>
          <w:szCs w:val="24"/>
        </w:rPr>
        <w:t xml:space="preserve"> αλλά και για μέτρα που πρέπει άμεσα να πάρουμε για τον πρωτογενή τομέα</w:t>
      </w:r>
      <w:r>
        <w:rPr>
          <w:rFonts w:eastAsia="Times New Roman"/>
          <w:bCs/>
          <w:szCs w:val="24"/>
        </w:rPr>
        <w:t>,</w:t>
      </w:r>
      <w:r w:rsidRPr="005E770B">
        <w:rPr>
          <w:rFonts w:eastAsia="Times New Roman"/>
          <w:bCs/>
          <w:szCs w:val="24"/>
        </w:rPr>
        <w:t xml:space="preserve"> αν θέλουμε να έχουμε ένα μίνιμουμ διατροφικής</w:t>
      </w:r>
      <w:r w:rsidRPr="005E770B">
        <w:rPr>
          <w:rFonts w:eastAsia="Times New Roman"/>
          <w:bCs/>
          <w:szCs w:val="24"/>
        </w:rPr>
        <w:t xml:space="preserve"> επάρκειας </w:t>
      </w:r>
      <w:r>
        <w:rPr>
          <w:rFonts w:eastAsia="Times New Roman"/>
          <w:bCs/>
          <w:szCs w:val="24"/>
        </w:rPr>
        <w:t>σ</w:t>
      </w:r>
      <w:r w:rsidRPr="005E770B">
        <w:rPr>
          <w:rFonts w:eastAsia="Times New Roman"/>
          <w:bCs/>
          <w:szCs w:val="24"/>
        </w:rPr>
        <w:t>τη χώρα</w:t>
      </w:r>
      <w:r>
        <w:rPr>
          <w:rFonts w:eastAsia="Times New Roman"/>
          <w:bCs/>
          <w:szCs w:val="24"/>
        </w:rPr>
        <w:t>,</w:t>
      </w:r>
      <w:r w:rsidRPr="005E770B">
        <w:rPr>
          <w:rFonts w:eastAsia="Times New Roman"/>
          <w:bCs/>
          <w:szCs w:val="24"/>
        </w:rPr>
        <w:t xml:space="preserve"> αν θέλουμε να </w:t>
      </w:r>
      <w:r w:rsidRPr="005E770B">
        <w:rPr>
          <w:rFonts w:eastAsia="Times New Roman"/>
          <w:bCs/>
          <w:szCs w:val="24"/>
        </w:rPr>
        <w:lastRenderedPageBreak/>
        <w:t>κρατήσουμε τους αγρ</w:t>
      </w:r>
      <w:r>
        <w:rPr>
          <w:rFonts w:eastAsia="Times New Roman"/>
          <w:bCs/>
          <w:szCs w:val="24"/>
        </w:rPr>
        <w:t xml:space="preserve">ότες στην </w:t>
      </w:r>
      <w:r w:rsidRPr="005E770B">
        <w:rPr>
          <w:rFonts w:eastAsia="Times New Roman"/>
          <w:bCs/>
          <w:szCs w:val="24"/>
        </w:rPr>
        <w:t>ελληνική περιφέρεια</w:t>
      </w:r>
      <w:r>
        <w:rPr>
          <w:rFonts w:eastAsia="Times New Roman"/>
          <w:bCs/>
          <w:szCs w:val="24"/>
        </w:rPr>
        <w:t>,</w:t>
      </w:r>
      <w:r w:rsidRPr="005E770B">
        <w:rPr>
          <w:rFonts w:eastAsia="Times New Roman"/>
          <w:bCs/>
          <w:szCs w:val="24"/>
        </w:rPr>
        <w:t xml:space="preserve"> να μπορούν να ζήσουν από το αγροτικό εισόδημα και να κρατήσουμε και την κοινωνική </w:t>
      </w:r>
      <w:r>
        <w:rPr>
          <w:rFonts w:eastAsia="Times New Roman"/>
          <w:bCs/>
          <w:szCs w:val="24"/>
        </w:rPr>
        <w:t>συνοχή.</w:t>
      </w:r>
    </w:p>
    <w:p w14:paraId="1789E940" w14:textId="77777777" w:rsidR="00690103" w:rsidRDefault="0001178F">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w:t>
      </w:r>
      <w:r w:rsidRPr="005E770B">
        <w:rPr>
          <w:rFonts w:eastAsia="Times New Roman"/>
          <w:bCs/>
          <w:szCs w:val="24"/>
        </w:rPr>
        <w:t>Ευχαριστούμε</w:t>
      </w:r>
      <w:r>
        <w:rPr>
          <w:rFonts w:eastAsia="Times New Roman"/>
          <w:bCs/>
          <w:szCs w:val="24"/>
        </w:rPr>
        <w:t>, κύριε συνάδελφε.</w:t>
      </w:r>
    </w:p>
    <w:p w14:paraId="1789E941" w14:textId="77777777" w:rsidR="00690103" w:rsidRDefault="0001178F">
      <w:pPr>
        <w:spacing w:line="600" w:lineRule="auto"/>
        <w:ind w:firstLine="720"/>
        <w:jc w:val="both"/>
        <w:rPr>
          <w:rFonts w:eastAsia="Times New Roman"/>
          <w:bCs/>
          <w:szCs w:val="24"/>
        </w:rPr>
      </w:pPr>
      <w:r>
        <w:rPr>
          <w:rFonts w:eastAsia="Times New Roman"/>
          <w:bCs/>
          <w:szCs w:val="24"/>
        </w:rPr>
        <w:t xml:space="preserve">Ο συνάδελφος κ. </w:t>
      </w:r>
      <w:proofErr w:type="spellStart"/>
      <w:r>
        <w:rPr>
          <w:rFonts w:eastAsia="Times New Roman"/>
          <w:bCs/>
          <w:szCs w:val="24"/>
        </w:rPr>
        <w:t>Κε</w:t>
      </w:r>
      <w:r>
        <w:rPr>
          <w:rFonts w:eastAsia="Times New Roman"/>
          <w:bCs/>
          <w:szCs w:val="24"/>
        </w:rPr>
        <w:t>γκέρογλου</w:t>
      </w:r>
      <w:proofErr w:type="spellEnd"/>
      <w:r>
        <w:rPr>
          <w:rFonts w:eastAsia="Times New Roman"/>
          <w:bCs/>
          <w:szCs w:val="24"/>
        </w:rPr>
        <w:t xml:space="preserve"> έχει τον λόγο.</w:t>
      </w:r>
    </w:p>
    <w:p w14:paraId="1789E942"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ΚΕΓΚΕΡΟΓΛΟΥ: </w:t>
      </w:r>
      <w:r>
        <w:rPr>
          <w:rFonts w:eastAsia="Times New Roman"/>
          <w:color w:val="222222"/>
          <w:szCs w:val="24"/>
          <w:shd w:val="clear" w:color="auto" w:fill="FFFFFF"/>
        </w:rPr>
        <w:t>Ευχαριστώ, κύριε Πρόεδρε.</w:t>
      </w:r>
    </w:p>
    <w:p w14:paraId="1789E943"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διαδικασία παρακολουθούσαμε βέβαια τον Υπουργό να κάνει μία αγωνιώδη προσπάθεια να δικαιολογήσει τα αδικαιολόγητα και βεβαίως να μιλήσει για κάποια αποσπασματικά και επιμέρους μέ</w:t>
      </w:r>
      <w:r>
        <w:rPr>
          <w:rFonts w:eastAsia="Times New Roman"/>
          <w:color w:val="222222"/>
          <w:szCs w:val="24"/>
          <w:shd w:val="clear" w:color="auto" w:fill="FFFFFF"/>
        </w:rPr>
        <w:t xml:space="preserve">τρα που πήρε αυτή η Κυβέρνηση. Όμως, δεν απάντησε στο κεντρικό ζήτημα που έχει να κάνει με το σχέδιο για αγροτική ανάπτυξη, την αξιοποίηση των θεσμικών εργαλείων και των χρημάτων τα οποία είναι στη διάθεση της χώρας, όπως βεβαίως για τις ολιγωρίες και τις </w:t>
      </w:r>
      <w:r>
        <w:rPr>
          <w:rFonts w:eastAsia="Times New Roman"/>
          <w:color w:val="222222"/>
          <w:szCs w:val="24"/>
          <w:shd w:val="clear" w:color="auto" w:fill="FFFFFF"/>
        </w:rPr>
        <w:t xml:space="preserve">λαθεμένες επιλογές σε πάρα πολλά θέματα. Και δεν το έπραξε, γιατί προσπάθησε να καλύψει </w:t>
      </w:r>
      <w:r>
        <w:rPr>
          <w:rFonts w:eastAsia="Times New Roman"/>
          <w:color w:val="222222"/>
          <w:szCs w:val="24"/>
          <w:shd w:val="clear" w:color="auto" w:fill="FFFFFF"/>
        </w:rPr>
        <w:lastRenderedPageBreak/>
        <w:t>την προηγούμενη πολιτική ηγεσία αφενός, η οποία όμως αξιολογήθηκε και από τον Πρωθυπουργό σας και γι’ αυτό ξηλώθηκαν όλοι μαζί, αλλά και γιατί η πραγματικότητα διαψεύδε</w:t>
      </w:r>
      <w:r>
        <w:rPr>
          <w:rFonts w:eastAsia="Times New Roman"/>
          <w:color w:val="222222"/>
          <w:szCs w:val="24"/>
          <w:shd w:val="clear" w:color="auto" w:fill="FFFFFF"/>
        </w:rPr>
        <w:t xml:space="preserve">ι αυτά τα οποία είπατε. </w:t>
      </w:r>
    </w:p>
    <w:p w14:paraId="1789E944"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αγορά για τα βασικά προϊόντα έχει καταρρεύσει. Μιλήσαμε για το γάλα, μιλήσαμε για το ελαιόλαδο και τα άλλα προϊόντα. Το βλέπετε, οι παραγωγοί συνθλίβονται κάτω την πίεση του αθέμιτου ανταγωνισμού από τη μία, των </w:t>
      </w:r>
      <w:proofErr w:type="spellStart"/>
      <w:r>
        <w:rPr>
          <w:rFonts w:eastAsia="Times New Roman"/>
          <w:color w:val="222222"/>
          <w:szCs w:val="24"/>
          <w:shd w:val="clear" w:color="auto" w:fill="FFFFFF"/>
        </w:rPr>
        <w:t>ελληνοποιήσεων</w:t>
      </w:r>
      <w:proofErr w:type="spellEnd"/>
      <w:r>
        <w:rPr>
          <w:rFonts w:eastAsia="Times New Roman"/>
          <w:color w:val="222222"/>
          <w:szCs w:val="24"/>
          <w:shd w:val="clear" w:color="auto" w:fill="FFFFFF"/>
        </w:rPr>
        <w:t xml:space="preserve"> κα</w:t>
      </w:r>
      <w:r>
        <w:rPr>
          <w:rFonts w:eastAsia="Times New Roman"/>
          <w:color w:val="222222"/>
          <w:szCs w:val="24"/>
          <w:shd w:val="clear" w:color="auto" w:fill="FFFFFF"/>
        </w:rPr>
        <w:t xml:space="preserve">ι την απουσία ελέγχων. </w:t>
      </w:r>
    </w:p>
    <w:p w14:paraId="1789E945"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Ταυτόχρονα, δεν υπάρχει κα</w:t>
      </w:r>
      <w:r>
        <w:rPr>
          <w:rFonts w:eastAsia="Times New Roman"/>
          <w:color w:val="222222"/>
          <w:szCs w:val="24"/>
          <w:shd w:val="clear" w:color="auto" w:fill="FFFFFF"/>
        </w:rPr>
        <w:t>μ</w:t>
      </w:r>
      <w:r>
        <w:rPr>
          <w:rFonts w:eastAsia="Times New Roman"/>
          <w:color w:val="222222"/>
          <w:szCs w:val="24"/>
          <w:shd w:val="clear" w:color="auto" w:fill="FFFFFF"/>
        </w:rPr>
        <w:t xml:space="preserve">μία ωφέλεια στον καταναλωτή, καμία μα καμία ωφέλεια. Αντίθετα, με τις αθρόες </w:t>
      </w:r>
      <w:proofErr w:type="spellStart"/>
      <w:r>
        <w:rPr>
          <w:rFonts w:eastAsia="Times New Roman"/>
          <w:color w:val="222222"/>
          <w:szCs w:val="24"/>
          <w:shd w:val="clear" w:color="auto" w:fill="FFFFFF"/>
        </w:rPr>
        <w:t>ελληνοποιήσεις</w:t>
      </w:r>
      <w:proofErr w:type="spellEnd"/>
      <w:r>
        <w:rPr>
          <w:rFonts w:eastAsia="Times New Roman"/>
          <w:color w:val="222222"/>
          <w:szCs w:val="24"/>
          <w:shd w:val="clear" w:color="auto" w:fill="FFFFFF"/>
        </w:rPr>
        <w:t xml:space="preserve">, έχουμε και προϊόντα τα οποία τον εξαπατούν. Σ’ αυτό σηκώνετε τα χέρια. Είστε αδιάφοροι. Αλλάξτε πολιτική, αν θέλετε. Αν δεν θέλετε ή δεν μπορείτε, νομίζω ότι ήρθε </w:t>
      </w:r>
      <w:r>
        <w:rPr>
          <w:rFonts w:eastAsia="Times New Roman"/>
          <w:color w:val="222222"/>
          <w:szCs w:val="24"/>
          <w:shd w:val="clear" w:color="auto" w:fill="FFFFFF"/>
        </w:rPr>
        <w:t xml:space="preserve">η ώρα να αλλάξετε και ως πρόσωπα, αλλά και ως Κυβέρνηση. </w:t>
      </w:r>
    </w:p>
    <w:p w14:paraId="1789E946"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Μιλήσατε για 40% απορρόφηση στο Πρόγραμμα Αγροτικής Ανάπτυξης. Οι αριθμοί δεν λένε από μόνοι τους τίποτα. Είναι 33,3% βεβαίως από την Επιτροπή Παρακολούθησης, αλλά να </w:t>
      </w:r>
      <w:r>
        <w:rPr>
          <w:rFonts w:eastAsia="Times New Roman"/>
          <w:color w:val="222222"/>
          <w:szCs w:val="24"/>
          <w:shd w:val="clear" w:color="auto" w:fill="FFFFFF"/>
        </w:rPr>
        <w:lastRenderedPageBreak/>
        <w:t>δεχτούμε το 40%; Δεχόμαστε το 4</w:t>
      </w:r>
      <w:r>
        <w:rPr>
          <w:rFonts w:eastAsia="Times New Roman"/>
          <w:color w:val="222222"/>
          <w:szCs w:val="24"/>
          <w:shd w:val="clear" w:color="auto" w:fill="FFFFFF"/>
        </w:rPr>
        <w:t xml:space="preserve">0%. Σε ποιους τομείς είναι; Είναι προγράμματα που έτρεχαν, είναι οφειλόμενα, είναι ειλημμένες υποχρεώσεις. </w:t>
      </w:r>
    </w:p>
    <w:p w14:paraId="1789E947"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βασικά προγράμματα για τη στήριξη των ομάδων παραγωγών, για την παροχή γεωργικών συμβουλών, για την ενίσχυση της παραγωγικής διαδικασίας είναι στ</w:t>
      </w:r>
      <w:r>
        <w:rPr>
          <w:rFonts w:eastAsia="Times New Roman"/>
          <w:color w:val="222222"/>
          <w:szCs w:val="24"/>
          <w:shd w:val="clear" w:color="auto" w:fill="FFFFFF"/>
        </w:rPr>
        <w:t xml:space="preserve">ο 0%. Σας κατέθεσα τα στοιχεία. Γιατί δεν κάνετε κάτι σε αυτό, έστω τώρα; Αδρανήσατε τόσο καιρό. Γιατί; </w:t>
      </w:r>
    </w:p>
    <w:p w14:paraId="1789E948"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Είπατε για την κατάργηση του φόρου του κρασιού. Μα, όταν τον βάζατε, που σας το λέγαμε, δεν ίσχυαν αυτά; Και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καταργήσατε τον φόρο σ</w:t>
      </w:r>
      <w:r>
        <w:rPr>
          <w:rFonts w:eastAsia="Times New Roman"/>
          <w:color w:val="222222"/>
          <w:szCs w:val="24"/>
          <w:shd w:val="clear" w:color="auto" w:fill="FFFFFF"/>
        </w:rPr>
        <w:t xml:space="preserve">το κρασί και δεν εφαρμόζετε την απόφαση του Συμβουλίου της Επικρατείας να επιστρέψετε ως </w:t>
      </w:r>
      <w:proofErr w:type="spellStart"/>
      <w:r>
        <w:rPr>
          <w:rFonts w:eastAsia="Times New Roman"/>
          <w:color w:val="222222"/>
          <w:szCs w:val="24"/>
          <w:shd w:val="clear" w:color="auto" w:fill="FFFFFF"/>
        </w:rPr>
        <w:t>αχρεωστήτως</w:t>
      </w:r>
      <w:proofErr w:type="spellEnd"/>
      <w:r>
        <w:rPr>
          <w:rFonts w:eastAsia="Times New Roman"/>
          <w:color w:val="222222"/>
          <w:szCs w:val="24"/>
          <w:shd w:val="clear" w:color="auto" w:fill="FFFFFF"/>
        </w:rPr>
        <w:t xml:space="preserve"> καταβληθέντα τα παράνομα εισπραχθέντα; </w:t>
      </w:r>
    </w:p>
    <w:p w14:paraId="1789E949"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παρανόμως εισπραχθέντα. Θα τα επιστρέψετε στους παραγωγούς, θα τα επιστρέψετε στις συνεταιριστικές οργανώσεις</w:t>
      </w:r>
      <w:r>
        <w:rPr>
          <w:rFonts w:eastAsia="Times New Roman"/>
          <w:color w:val="222222"/>
          <w:szCs w:val="24"/>
          <w:shd w:val="clear" w:color="auto" w:fill="FFFFFF"/>
        </w:rPr>
        <w:t xml:space="preserve"> και τις ομάδες παραγωγών, διότι κακώς τα εισπράξετε. Και βέβαια θα πρέπει να σταματήσει αυτό με τα ελληνικά κρασιά </w:t>
      </w:r>
      <w:r>
        <w:rPr>
          <w:rFonts w:eastAsia="Times New Roman"/>
          <w:color w:val="222222"/>
          <w:szCs w:val="24"/>
          <w:shd w:val="clear" w:color="auto" w:fill="FFFFFF"/>
        </w:rPr>
        <w:lastRenderedPageBreak/>
        <w:t>στα ακριτικά νησιά, όπως στη Λήμνο και άλλα. Δεν μπορεί να συνεχίζεται η επιβολή υψηλού φόρου κατανάλωσης. Πρέπει να πάει τουλάχιστον στα επ</w:t>
      </w:r>
      <w:r>
        <w:rPr>
          <w:rFonts w:eastAsia="Times New Roman"/>
          <w:color w:val="222222"/>
          <w:szCs w:val="24"/>
          <w:shd w:val="clear" w:color="auto" w:fill="FFFFFF"/>
        </w:rPr>
        <w:t xml:space="preserve">ίπεδα του 2009. </w:t>
      </w:r>
    </w:p>
    <w:p w14:paraId="1789E94A"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Είπατε ότι μειώνονται από </w:t>
      </w:r>
      <w:r>
        <w:rPr>
          <w:rFonts w:eastAsia="Times New Roman"/>
          <w:color w:val="222222"/>
          <w:szCs w:val="24"/>
          <w:shd w:val="clear" w:color="auto" w:fill="FFFFFF"/>
        </w:rPr>
        <w:t>1</w:t>
      </w:r>
      <w:r w:rsidRPr="00950F05">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Ιανουαρίου οι ασφαλιστικές εισφορές. Ε, όχι δεν μειώνονται. Ουσιαστικά θα είναι στο ίδιο επίπεδο και μάλιστα ένα μεγάλο ποσοστό αγροτών θα πληρώσει μικρή αύξηση. Γιατί; Γιατί ταυτόχρονα με τη μείωση που κάνατε,</w:t>
      </w:r>
      <w:r>
        <w:rPr>
          <w:rFonts w:eastAsia="Times New Roman"/>
          <w:color w:val="222222"/>
          <w:szCs w:val="24"/>
          <w:shd w:val="clear" w:color="auto" w:fill="FFFFFF"/>
        </w:rPr>
        <w:t xml:space="preserve"> καταργείτε την έκπτωση που προβλεπόταν. Στην πράξη αυτό είναι. </w:t>
      </w:r>
    </w:p>
    <w:p w14:paraId="1789E94B"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πάρα πολύ σημαντικό θέμα με τις αποζημιώσεις για τις οποίες είπατε ότι καταβάλλονται στην ώρα τους. Οι αγρότες γνωρίζουν ότι ο ΕΛΓΑ πληρώνει το 30%. Μάλιστα έχω συγκεκριμένο παράδειγμα</w:t>
      </w:r>
      <w:r>
        <w:rPr>
          <w:rFonts w:eastAsia="Times New Roman"/>
          <w:color w:val="222222"/>
          <w:szCs w:val="24"/>
          <w:shd w:val="clear" w:color="auto" w:fill="FFFFFF"/>
        </w:rPr>
        <w:t xml:space="preserve"> όπου ζημιές του 2017 πληρώθηκαν πριν δύο μήνες, το 30% των ζημιών. Είχε πληρωθεί μόνο το 70%. Πληρώνονται με καθυστέρηση και με δόσεις. Το γνωρίζουν καλά οι αγρότες από την Κρήτη ως τον Έβρο. Δεν είναι όμως μόνο αυτό το ζήτημα. Το ζήτημα είναι ότι περιορί</w:t>
      </w:r>
      <w:r>
        <w:rPr>
          <w:rFonts w:eastAsia="Times New Roman"/>
          <w:color w:val="222222"/>
          <w:szCs w:val="24"/>
          <w:shd w:val="clear" w:color="auto" w:fill="FFFFFF"/>
        </w:rPr>
        <w:t xml:space="preserve">ζεστε σε αυτά και ταυτόχρονα βάζετε μεγάλους φραγμούς. </w:t>
      </w:r>
    </w:p>
    <w:p w14:paraId="1789E94C"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Ως προς την </w:t>
      </w:r>
      <w:proofErr w:type="spellStart"/>
      <w:r>
        <w:rPr>
          <w:rFonts w:eastAsia="Times New Roman"/>
          <w:color w:val="222222"/>
          <w:szCs w:val="24"/>
          <w:shd w:val="clear" w:color="auto" w:fill="FFFFFF"/>
        </w:rPr>
        <w:t>υπερφορολόγηση</w:t>
      </w:r>
      <w:proofErr w:type="spellEnd"/>
      <w:r>
        <w:rPr>
          <w:rFonts w:eastAsia="Times New Roman"/>
          <w:color w:val="222222"/>
          <w:szCs w:val="24"/>
          <w:shd w:val="clear" w:color="auto" w:fill="FFFFFF"/>
        </w:rPr>
        <w:t xml:space="preserve"> πείτε μας. Θα αποδεχθείτε την πρόταση νόμου που έχουμε κάνει για να επανέλθει ο συντελεστής φορολόγησης στο 13%, για να είναι οι επιδοτήσεις ακατάσχετες στο σύνολό τους -και</w:t>
      </w:r>
      <w:r>
        <w:rPr>
          <w:rFonts w:eastAsia="Times New Roman"/>
          <w:color w:val="222222"/>
          <w:szCs w:val="24"/>
          <w:shd w:val="clear" w:color="auto" w:fill="FFFFFF"/>
        </w:rPr>
        <w:t xml:space="preserve"> οι ενισχύσεις και οι αποζημιώσεις και όχι μόνο η ενιαία ενίσχυση- και βέβαια αφορολόγητες μέχρι τις 20.000, για να μπορεί στη συνέχεια από εκεί και πάνω να ενισχυθεί η ομάδα παραγωγών; </w:t>
      </w:r>
    </w:p>
    <w:p w14:paraId="1789E94D"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προτείνει ένα νέο σύστημα ασφαλιστικών εισφορών. Πείτε τη γνώμ</w:t>
      </w:r>
      <w:r>
        <w:rPr>
          <w:rFonts w:eastAsia="Times New Roman"/>
          <w:color w:val="222222"/>
          <w:szCs w:val="24"/>
          <w:shd w:val="clear" w:color="auto" w:fill="FFFFFF"/>
        </w:rPr>
        <w:t xml:space="preserve">η σας στο Υπουργείο Εργασίας. Δεν γίνεται με τον τρόπο που είναι σήμερα συνδεδεμένο με το εισόδημα. Αποτελεί φραγμό για την ανάπτυξη. </w:t>
      </w:r>
    </w:p>
    <w:p w14:paraId="1789E94E"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για τις ομάδες παραγωγών, δεν έχετε αντιληφθεί ότι διαλύονται; Η υψηλή φορολόγηση και οι υψηλές ασφαλιστικές εισφο</w:t>
      </w:r>
      <w:r>
        <w:rPr>
          <w:rFonts w:eastAsia="Times New Roman"/>
          <w:color w:val="222222"/>
          <w:szCs w:val="24"/>
          <w:shd w:val="clear" w:color="auto" w:fill="FFFFFF"/>
        </w:rPr>
        <w:t xml:space="preserve">ρές εκεί οδηγούν. </w:t>
      </w:r>
    </w:p>
    <w:p w14:paraId="1789E94F"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w:t>
      </w:r>
      <w:r w:rsidRPr="00FE6798">
        <w:rPr>
          <w:rFonts w:eastAsia="Times New Roman"/>
          <w:color w:val="222222"/>
          <w:szCs w:val="24"/>
          <w:shd w:val="clear" w:color="auto" w:fill="FFFFFF"/>
        </w:rPr>
        <w:t>χουμε καταθέσει μία ολοκληρωμένη πρόταση που λέει</w:t>
      </w:r>
      <w:r>
        <w:rPr>
          <w:rFonts w:eastAsia="Times New Roman"/>
          <w:color w:val="222222"/>
          <w:szCs w:val="24"/>
          <w:shd w:val="clear" w:color="auto" w:fill="FFFFFF"/>
        </w:rPr>
        <w:t xml:space="preserve"> ότι</w:t>
      </w:r>
      <w:r w:rsidRPr="00FE6798">
        <w:rPr>
          <w:rFonts w:eastAsia="Times New Roman"/>
          <w:color w:val="222222"/>
          <w:szCs w:val="24"/>
          <w:shd w:val="clear" w:color="auto" w:fill="FFFFFF"/>
        </w:rPr>
        <w:t xml:space="preserve"> τα εισοδήματα</w:t>
      </w:r>
      <w:r>
        <w:rPr>
          <w:rFonts w:eastAsia="Times New Roman"/>
          <w:color w:val="222222"/>
          <w:szCs w:val="24"/>
          <w:shd w:val="clear" w:color="auto" w:fill="FFFFFF"/>
        </w:rPr>
        <w:t xml:space="preserve"> από</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τ</w:t>
      </w:r>
      <w:r w:rsidRPr="00FE6798">
        <w:rPr>
          <w:rFonts w:eastAsia="Times New Roman"/>
          <w:color w:val="222222"/>
          <w:szCs w:val="24"/>
          <w:shd w:val="clear" w:color="auto" w:fill="FFFFFF"/>
        </w:rPr>
        <w:t xml:space="preserve">α αγροτικά προϊόντα που διακινούνται μέσα </w:t>
      </w:r>
      <w:r>
        <w:rPr>
          <w:rFonts w:eastAsia="Times New Roman"/>
          <w:color w:val="222222"/>
          <w:szCs w:val="24"/>
          <w:shd w:val="clear" w:color="auto" w:fill="FFFFFF"/>
        </w:rPr>
        <w:t>από τις</w:t>
      </w:r>
      <w:r w:rsidRPr="00FE6798">
        <w:rPr>
          <w:rFonts w:eastAsia="Times New Roman"/>
          <w:color w:val="222222"/>
          <w:szCs w:val="24"/>
          <w:shd w:val="clear" w:color="auto" w:fill="FFFFFF"/>
        </w:rPr>
        <w:t xml:space="preserve"> ομάδες παραγωγών θα λαμβάνονται υπ</w:t>
      </w:r>
      <w:r>
        <w:rPr>
          <w:rFonts w:eastAsia="Times New Roman"/>
          <w:color w:val="222222"/>
          <w:szCs w:val="24"/>
          <w:shd w:val="clear" w:color="auto" w:fill="FFFFFF"/>
        </w:rPr>
        <w:t xml:space="preserve">’ </w:t>
      </w:r>
      <w:proofErr w:type="spellStart"/>
      <w:r w:rsidRPr="00FE6798">
        <w:rPr>
          <w:rFonts w:eastAsia="Times New Roman"/>
          <w:color w:val="222222"/>
          <w:szCs w:val="24"/>
          <w:shd w:val="clear" w:color="auto" w:fill="FFFFFF"/>
        </w:rPr>
        <w:t>όψιν</w:t>
      </w:r>
      <w:proofErr w:type="spellEnd"/>
      <w:r w:rsidRPr="00FE6798">
        <w:rPr>
          <w:rFonts w:eastAsia="Times New Roman"/>
          <w:color w:val="222222"/>
          <w:szCs w:val="24"/>
          <w:shd w:val="clear" w:color="auto" w:fill="FFFFFF"/>
        </w:rPr>
        <w:t xml:space="preserve"> ως εισόδημα μειωμένο κατά 35% και ταυτόχρονα για τους μικρούς </w:t>
      </w:r>
      <w:r w:rsidRPr="00FE6798">
        <w:rPr>
          <w:rFonts w:eastAsia="Times New Roman"/>
          <w:color w:val="222222"/>
          <w:szCs w:val="24"/>
          <w:shd w:val="clear" w:color="auto" w:fill="FFFFFF"/>
        </w:rPr>
        <w:lastRenderedPageBreak/>
        <w:t>παραγωγούς</w:t>
      </w:r>
      <w:r w:rsidRPr="00FE6798">
        <w:rPr>
          <w:rFonts w:eastAsia="Times New Roman"/>
          <w:color w:val="222222"/>
          <w:szCs w:val="24"/>
          <w:shd w:val="clear" w:color="auto" w:fill="FFFFFF"/>
        </w:rPr>
        <w:t xml:space="preserve"> θα έχουμε 5% επιπλέον επιστροφή </w:t>
      </w:r>
      <w:r>
        <w:rPr>
          <w:rFonts w:eastAsia="Times New Roman"/>
          <w:color w:val="222222"/>
          <w:szCs w:val="24"/>
          <w:shd w:val="clear" w:color="auto" w:fill="FFFFFF"/>
        </w:rPr>
        <w:t>ΦΠΑ,</w:t>
      </w:r>
      <w:r w:rsidRPr="00FE6798">
        <w:rPr>
          <w:rFonts w:eastAsia="Times New Roman"/>
          <w:color w:val="222222"/>
          <w:szCs w:val="24"/>
          <w:shd w:val="clear" w:color="auto" w:fill="FFFFFF"/>
        </w:rPr>
        <w:t xml:space="preserve"> ένα μέτρο το οποίο θα μπορεί να είναι ουσιαστικό</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Η</w:t>
      </w:r>
      <w:r w:rsidRPr="00FE6798">
        <w:rPr>
          <w:rFonts w:eastAsia="Times New Roman"/>
          <w:color w:val="222222"/>
          <w:szCs w:val="24"/>
          <w:shd w:val="clear" w:color="auto" w:fill="FFFFFF"/>
        </w:rPr>
        <w:t xml:space="preserve"> κατάργηση του τέλους επιτηδεύματος </w:t>
      </w:r>
      <w:r>
        <w:rPr>
          <w:rFonts w:eastAsia="Times New Roman"/>
          <w:color w:val="222222"/>
          <w:szCs w:val="24"/>
          <w:shd w:val="clear" w:color="auto" w:fill="FFFFFF"/>
        </w:rPr>
        <w:t xml:space="preserve">πρέπει να γίνει </w:t>
      </w:r>
      <w:r w:rsidRPr="00FE6798">
        <w:rPr>
          <w:rFonts w:eastAsia="Times New Roman"/>
          <w:color w:val="222222"/>
          <w:szCs w:val="24"/>
          <w:shd w:val="clear" w:color="auto" w:fill="FFFFFF"/>
        </w:rPr>
        <w:t xml:space="preserve">για όλες τις επιχειρήσεις και δεν </w:t>
      </w:r>
      <w:r>
        <w:rPr>
          <w:rFonts w:eastAsia="Times New Roman"/>
          <w:color w:val="222222"/>
          <w:szCs w:val="24"/>
          <w:shd w:val="clear" w:color="auto" w:fill="FFFFFF"/>
        </w:rPr>
        <w:t>αρκεί για</w:t>
      </w:r>
      <w:r w:rsidRPr="00FE6798">
        <w:rPr>
          <w:rFonts w:eastAsia="Times New Roman"/>
          <w:color w:val="222222"/>
          <w:szCs w:val="24"/>
          <w:shd w:val="clear" w:color="auto" w:fill="FFFFFF"/>
        </w:rPr>
        <w:t xml:space="preserve"> τη συγκεκριμένη περίπτωση</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αν και ήταν ένα βήμα </w:t>
      </w:r>
      <w:r>
        <w:rPr>
          <w:rFonts w:eastAsia="Times New Roman"/>
          <w:color w:val="222222"/>
          <w:szCs w:val="24"/>
          <w:shd w:val="clear" w:color="auto" w:fill="FFFFFF"/>
        </w:rPr>
        <w:t>-</w:t>
      </w:r>
      <w:r w:rsidRPr="00FE6798">
        <w:rPr>
          <w:rFonts w:eastAsia="Times New Roman"/>
          <w:color w:val="222222"/>
          <w:szCs w:val="24"/>
          <w:shd w:val="clear" w:color="auto" w:fill="FFFFFF"/>
        </w:rPr>
        <w:t>το αναγνωρίζετε</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φαίνε</w:t>
      </w:r>
      <w:r w:rsidRPr="00FE6798">
        <w:rPr>
          <w:rFonts w:eastAsia="Times New Roman"/>
          <w:color w:val="222222"/>
          <w:szCs w:val="24"/>
          <w:shd w:val="clear" w:color="auto" w:fill="FFFFFF"/>
        </w:rPr>
        <w:t>ται</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αλλά είναι αναποτελεσματικό</w:t>
      </w:r>
      <w:r>
        <w:rPr>
          <w:rFonts w:eastAsia="Times New Roman"/>
          <w:color w:val="222222"/>
          <w:szCs w:val="24"/>
          <w:shd w:val="clear" w:color="auto" w:fill="FFFFFF"/>
        </w:rPr>
        <w:t>.</w:t>
      </w:r>
    </w:p>
    <w:p w14:paraId="1789E950" w14:textId="77777777" w:rsidR="00690103" w:rsidRDefault="0001178F">
      <w:pPr>
        <w:spacing w:line="600" w:lineRule="auto"/>
        <w:ind w:firstLine="720"/>
        <w:jc w:val="both"/>
        <w:rPr>
          <w:rFonts w:eastAsia="Times New Roman"/>
          <w:color w:val="222222"/>
          <w:szCs w:val="24"/>
          <w:shd w:val="clear" w:color="auto" w:fill="FFFFFF"/>
        </w:rPr>
      </w:pPr>
      <w:r w:rsidRPr="00FE6798">
        <w:rPr>
          <w:rFonts w:eastAsia="Times New Roman"/>
          <w:color w:val="222222"/>
          <w:szCs w:val="24"/>
          <w:shd w:val="clear" w:color="auto" w:fill="FFFFFF"/>
        </w:rPr>
        <w:t>Τέλος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για τους νέους αγρότες έχουμε προτείνει τριετή καταβολή μόνο </w:t>
      </w:r>
      <w:r>
        <w:rPr>
          <w:rFonts w:eastAsia="Times New Roman"/>
          <w:color w:val="222222"/>
          <w:szCs w:val="24"/>
          <w:shd w:val="clear" w:color="auto" w:fill="FFFFFF"/>
        </w:rPr>
        <w:t xml:space="preserve">για την ασφάλιση στην υγεία, </w:t>
      </w:r>
      <w:r w:rsidRPr="00FE6798">
        <w:rPr>
          <w:rFonts w:eastAsia="Times New Roman"/>
          <w:color w:val="222222"/>
          <w:szCs w:val="24"/>
          <w:shd w:val="clear" w:color="auto" w:fill="FFFFFF"/>
        </w:rPr>
        <w:t>προκειμένου να δοθεί ένα κίνητρο στήριξ</w:t>
      </w:r>
      <w:r>
        <w:rPr>
          <w:rFonts w:eastAsia="Times New Roman"/>
          <w:color w:val="222222"/>
          <w:szCs w:val="24"/>
          <w:shd w:val="clear" w:color="auto" w:fill="FFFFFF"/>
        </w:rPr>
        <w:t>ή</w:t>
      </w:r>
      <w:r w:rsidRPr="00FE6798">
        <w:rPr>
          <w:rFonts w:eastAsia="Times New Roman"/>
          <w:color w:val="222222"/>
          <w:szCs w:val="24"/>
          <w:shd w:val="clear" w:color="auto" w:fill="FFFFFF"/>
        </w:rPr>
        <w:t xml:space="preserve">ς </w:t>
      </w:r>
      <w:r>
        <w:rPr>
          <w:rFonts w:eastAsia="Times New Roman"/>
          <w:color w:val="222222"/>
          <w:szCs w:val="24"/>
          <w:shd w:val="clear" w:color="auto" w:fill="FFFFFF"/>
        </w:rPr>
        <w:t>τους.</w:t>
      </w:r>
    </w:p>
    <w:p w14:paraId="1789E951"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κύριοι Υπουργοί,</w:t>
      </w:r>
      <w:r w:rsidRPr="00FE6798">
        <w:rPr>
          <w:rFonts w:eastAsia="Times New Roman"/>
          <w:color w:val="222222"/>
          <w:szCs w:val="24"/>
          <w:shd w:val="clear" w:color="auto" w:fill="FFFFFF"/>
        </w:rPr>
        <w:t xml:space="preserve"> εμείς με την ε</w:t>
      </w:r>
      <w:r>
        <w:rPr>
          <w:rFonts w:eastAsia="Times New Roman"/>
          <w:color w:val="222222"/>
          <w:szCs w:val="24"/>
          <w:shd w:val="clear" w:color="auto" w:fill="FFFFFF"/>
        </w:rPr>
        <w:t>πε</w:t>
      </w:r>
      <w:r w:rsidRPr="00FE6798">
        <w:rPr>
          <w:rFonts w:eastAsia="Times New Roman"/>
          <w:color w:val="222222"/>
          <w:szCs w:val="24"/>
          <w:shd w:val="clear" w:color="auto" w:fill="FFFFFF"/>
        </w:rPr>
        <w:t xml:space="preserve">ρώτηση αυτή δεν κάναμε μόνο </w:t>
      </w:r>
      <w:r w:rsidRPr="00FE6798">
        <w:rPr>
          <w:rFonts w:eastAsia="Times New Roman"/>
          <w:color w:val="222222"/>
          <w:szCs w:val="24"/>
          <w:shd w:val="clear" w:color="auto" w:fill="FFFFFF"/>
        </w:rPr>
        <w:t>κριτική</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δεν σας </w:t>
      </w:r>
      <w:r>
        <w:rPr>
          <w:rFonts w:eastAsia="Times New Roman"/>
          <w:color w:val="222222"/>
          <w:szCs w:val="24"/>
          <w:shd w:val="clear" w:color="auto" w:fill="FFFFFF"/>
        </w:rPr>
        <w:t>εγ</w:t>
      </w:r>
      <w:r w:rsidRPr="00FE6798">
        <w:rPr>
          <w:rFonts w:eastAsia="Times New Roman"/>
          <w:color w:val="222222"/>
          <w:szCs w:val="24"/>
          <w:shd w:val="clear" w:color="auto" w:fill="FFFFFF"/>
        </w:rPr>
        <w:t>καλέσαμε μόνο γι</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αυτά που δεν κάν</w:t>
      </w:r>
      <w:r>
        <w:rPr>
          <w:rFonts w:eastAsia="Times New Roman"/>
          <w:color w:val="222222"/>
          <w:szCs w:val="24"/>
          <w:shd w:val="clear" w:color="auto" w:fill="FFFFFF"/>
        </w:rPr>
        <w:t>ε</w:t>
      </w:r>
      <w:r w:rsidRPr="00FE6798">
        <w:rPr>
          <w:rFonts w:eastAsia="Times New Roman"/>
          <w:color w:val="222222"/>
          <w:szCs w:val="24"/>
          <w:shd w:val="clear" w:color="auto" w:fill="FFFFFF"/>
        </w:rPr>
        <w:t>τε</w:t>
      </w:r>
      <w:r>
        <w:rPr>
          <w:rFonts w:eastAsia="Times New Roman"/>
          <w:color w:val="222222"/>
          <w:szCs w:val="24"/>
          <w:shd w:val="clear" w:color="auto" w:fill="FFFFFF"/>
        </w:rPr>
        <w:t xml:space="preserve"> ή</w:t>
      </w:r>
      <w:r w:rsidRPr="00FE6798">
        <w:rPr>
          <w:rFonts w:eastAsia="Times New Roman"/>
          <w:color w:val="222222"/>
          <w:szCs w:val="24"/>
          <w:shd w:val="clear" w:color="auto" w:fill="FFFFFF"/>
        </w:rPr>
        <w:t xml:space="preserve"> γι</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αυτά που κάν</w:t>
      </w:r>
      <w:r>
        <w:rPr>
          <w:rFonts w:eastAsia="Times New Roman"/>
          <w:color w:val="222222"/>
          <w:szCs w:val="24"/>
          <w:shd w:val="clear" w:color="auto" w:fill="FFFFFF"/>
        </w:rPr>
        <w:t>ε</w:t>
      </w:r>
      <w:r w:rsidRPr="00FE6798">
        <w:rPr>
          <w:rFonts w:eastAsia="Times New Roman"/>
          <w:color w:val="222222"/>
          <w:szCs w:val="24"/>
          <w:shd w:val="clear" w:color="auto" w:fill="FFFFFF"/>
        </w:rPr>
        <w:t>τε λάθος</w:t>
      </w:r>
      <w:r>
        <w:rPr>
          <w:rFonts w:eastAsia="Times New Roman"/>
          <w:color w:val="222222"/>
          <w:szCs w:val="24"/>
          <w:shd w:val="clear" w:color="auto" w:fill="FFFFFF"/>
        </w:rPr>
        <w:t>. Σ</w:t>
      </w:r>
      <w:r w:rsidRPr="00FE6798">
        <w:rPr>
          <w:rFonts w:eastAsia="Times New Roman"/>
          <w:color w:val="222222"/>
          <w:szCs w:val="24"/>
          <w:shd w:val="clear" w:color="auto" w:fill="FFFFFF"/>
        </w:rPr>
        <w:t>ας καταθέσαμε ξανά τις προτάσεις</w:t>
      </w:r>
      <w:r>
        <w:rPr>
          <w:rFonts w:eastAsia="Times New Roman"/>
          <w:color w:val="222222"/>
          <w:szCs w:val="24"/>
          <w:shd w:val="clear" w:color="auto" w:fill="FFFFFF"/>
        </w:rPr>
        <w:t>. Στέκει η π</w:t>
      </w:r>
      <w:r w:rsidRPr="00FE6798">
        <w:rPr>
          <w:rFonts w:eastAsia="Times New Roman"/>
          <w:color w:val="222222"/>
          <w:szCs w:val="24"/>
          <w:shd w:val="clear" w:color="auto" w:fill="FFFFFF"/>
        </w:rPr>
        <w:t xml:space="preserve">ρόταση νόμου και στο ερώτημα που κάνω κάθε φορά στη </w:t>
      </w:r>
      <w:r>
        <w:rPr>
          <w:rFonts w:eastAsia="Times New Roman"/>
          <w:color w:val="222222"/>
          <w:szCs w:val="24"/>
          <w:shd w:val="clear" w:color="auto" w:fill="FFFFFF"/>
        </w:rPr>
        <w:t>Δ</w:t>
      </w:r>
      <w:r w:rsidRPr="00FE6798">
        <w:rPr>
          <w:rFonts w:eastAsia="Times New Roman"/>
          <w:color w:val="222222"/>
          <w:szCs w:val="24"/>
          <w:shd w:val="clear" w:color="auto" w:fill="FFFFFF"/>
        </w:rPr>
        <w:t xml:space="preserve">ιάσκεψη των </w:t>
      </w:r>
      <w:r>
        <w:rPr>
          <w:rFonts w:eastAsia="Times New Roman"/>
          <w:color w:val="222222"/>
          <w:szCs w:val="24"/>
          <w:shd w:val="clear" w:color="auto" w:fill="FFFFFF"/>
        </w:rPr>
        <w:t>Π</w:t>
      </w:r>
      <w:r w:rsidRPr="00FE6798">
        <w:rPr>
          <w:rFonts w:eastAsia="Times New Roman"/>
          <w:color w:val="222222"/>
          <w:szCs w:val="24"/>
          <w:shd w:val="clear" w:color="auto" w:fill="FFFFFF"/>
        </w:rPr>
        <w:t>ροέδρων</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γ</w:t>
      </w:r>
      <w:r w:rsidRPr="00FE6798">
        <w:rPr>
          <w:rFonts w:eastAsia="Times New Roman"/>
          <w:color w:val="222222"/>
          <w:szCs w:val="24"/>
          <w:shd w:val="clear" w:color="auto" w:fill="FFFFFF"/>
        </w:rPr>
        <w:t xml:space="preserve">ιατί δεν </w:t>
      </w:r>
      <w:r>
        <w:rPr>
          <w:rFonts w:eastAsia="Times New Roman"/>
          <w:color w:val="222222"/>
          <w:szCs w:val="24"/>
          <w:shd w:val="clear" w:color="auto" w:fill="FFFFFF"/>
        </w:rPr>
        <w:t>έρχεται</w:t>
      </w:r>
      <w:r w:rsidRPr="00FE6798">
        <w:rPr>
          <w:rFonts w:eastAsia="Times New Roman"/>
          <w:color w:val="222222"/>
          <w:szCs w:val="24"/>
          <w:shd w:val="clear" w:color="auto" w:fill="FFFFFF"/>
        </w:rPr>
        <w:t xml:space="preserve"> η πρόταση νόμο</w:t>
      </w:r>
      <w:r>
        <w:rPr>
          <w:rFonts w:eastAsia="Times New Roman"/>
          <w:color w:val="222222"/>
          <w:szCs w:val="24"/>
          <w:shd w:val="clear" w:color="auto" w:fill="FFFFFF"/>
        </w:rPr>
        <w:t>υ</w:t>
      </w:r>
      <w:r w:rsidRPr="00FE6798">
        <w:rPr>
          <w:rFonts w:eastAsia="Times New Roman"/>
          <w:color w:val="222222"/>
          <w:szCs w:val="24"/>
          <w:shd w:val="clear" w:color="auto" w:fill="FFFFFF"/>
        </w:rPr>
        <w:t xml:space="preserve"> για συζήτηση στη</w:t>
      </w:r>
      <w:r w:rsidRPr="00FE6798">
        <w:rPr>
          <w:rFonts w:eastAsia="Times New Roman"/>
          <w:color w:val="222222"/>
          <w:szCs w:val="24"/>
          <w:shd w:val="clear" w:color="auto" w:fill="FFFFFF"/>
        </w:rPr>
        <w:t xml:space="preserve">ν </w:t>
      </w:r>
      <w:r>
        <w:rPr>
          <w:rFonts w:eastAsia="Times New Roman"/>
          <w:color w:val="222222"/>
          <w:szCs w:val="24"/>
          <w:shd w:val="clear" w:color="auto" w:fill="FFFFFF"/>
        </w:rPr>
        <w:t>ε</w:t>
      </w:r>
      <w:r w:rsidRPr="00FE6798">
        <w:rPr>
          <w:rFonts w:eastAsia="Times New Roman"/>
          <w:color w:val="222222"/>
          <w:szCs w:val="24"/>
          <w:shd w:val="clear" w:color="auto" w:fill="FFFFFF"/>
        </w:rPr>
        <w:t>πιτροπή</w:t>
      </w:r>
      <w:r>
        <w:rPr>
          <w:rFonts w:eastAsia="Times New Roman"/>
          <w:color w:val="222222"/>
          <w:szCs w:val="24"/>
          <w:shd w:val="clear" w:color="auto" w:fill="FFFFFF"/>
        </w:rPr>
        <w:t>, η απάντηση</w:t>
      </w:r>
      <w:r w:rsidRPr="00FE6798">
        <w:rPr>
          <w:rFonts w:eastAsia="Times New Roman"/>
          <w:color w:val="222222"/>
          <w:szCs w:val="24"/>
          <w:shd w:val="clear" w:color="auto" w:fill="FFFFFF"/>
        </w:rPr>
        <w:t xml:space="preserve"> είναι γιατί τα </w:t>
      </w:r>
      <w:r>
        <w:rPr>
          <w:rFonts w:eastAsia="Times New Roman"/>
          <w:color w:val="222222"/>
          <w:szCs w:val="24"/>
          <w:shd w:val="clear" w:color="auto" w:fill="FFFFFF"/>
        </w:rPr>
        <w:t>Υ</w:t>
      </w:r>
      <w:r w:rsidRPr="00FE6798">
        <w:rPr>
          <w:rFonts w:eastAsia="Times New Roman"/>
          <w:color w:val="222222"/>
          <w:szCs w:val="24"/>
          <w:shd w:val="clear" w:color="auto" w:fill="FFFFFF"/>
        </w:rPr>
        <w:t>πουργεία αρνούνται να έρθουν να τη</w:t>
      </w:r>
      <w:r>
        <w:rPr>
          <w:rFonts w:eastAsia="Times New Roman"/>
          <w:color w:val="222222"/>
          <w:szCs w:val="24"/>
          <w:shd w:val="clear" w:color="auto" w:fill="FFFFFF"/>
        </w:rPr>
        <w:t xml:space="preserve"> συ</w:t>
      </w:r>
      <w:r w:rsidRPr="00FE6798">
        <w:rPr>
          <w:rFonts w:eastAsia="Times New Roman"/>
          <w:color w:val="222222"/>
          <w:szCs w:val="24"/>
          <w:shd w:val="clear" w:color="auto" w:fill="FFFFFF"/>
        </w:rPr>
        <w:t>ζητήσουν</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Και βέβαια</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αφορά κυρίως το Υπουργείο Οικονομικών</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Ε</w:t>
      </w:r>
      <w:r w:rsidRPr="00FE6798">
        <w:rPr>
          <w:rFonts w:eastAsia="Times New Roman"/>
          <w:color w:val="222222"/>
          <w:szCs w:val="24"/>
          <w:shd w:val="clear" w:color="auto" w:fill="FFFFFF"/>
        </w:rPr>
        <w:t>ργασίας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αλλά αφορά και </w:t>
      </w:r>
      <w:r>
        <w:rPr>
          <w:rFonts w:eastAsia="Times New Roman"/>
          <w:color w:val="222222"/>
          <w:szCs w:val="24"/>
          <w:shd w:val="clear" w:color="auto" w:fill="FFFFFF"/>
        </w:rPr>
        <w:t>εσά</w:t>
      </w:r>
      <w:r w:rsidRPr="00FE6798">
        <w:rPr>
          <w:rFonts w:eastAsia="Times New Roman"/>
          <w:color w:val="222222"/>
          <w:szCs w:val="24"/>
          <w:shd w:val="clear" w:color="auto" w:fill="FFFFFF"/>
        </w:rPr>
        <w:t>ς</w:t>
      </w:r>
      <w:r>
        <w:rPr>
          <w:rFonts w:eastAsia="Times New Roman"/>
          <w:color w:val="222222"/>
          <w:szCs w:val="24"/>
          <w:shd w:val="clear" w:color="auto" w:fill="FFFFFF"/>
        </w:rPr>
        <w:t>. Ε</w:t>
      </w:r>
      <w:r w:rsidRPr="00FE6798">
        <w:rPr>
          <w:rFonts w:eastAsia="Times New Roman"/>
          <w:color w:val="222222"/>
          <w:szCs w:val="24"/>
          <w:shd w:val="clear" w:color="auto" w:fill="FFFFFF"/>
        </w:rPr>
        <w:t xml:space="preserve">ίναι θέματα </w:t>
      </w:r>
      <w:r>
        <w:rPr>
          <w:rFonts w:eastAsia="Times New Roman"/>
          <w:color w:val="222222"/>
          <w:szCs w:val="24"/>
          <w:shd w:val="clear" w:color="auto" w:fill="FFFFFF"/>
        </w:rPr>
        <w:t>του Υπουργείου Α</w:t>
      </w:r>
      <w:r w:rsidRPr="00FE6798">
        <w:rPr>
          <w:rFonts w:eastAsia="Times New Roman"/>
          <w:color w:val="222222"/>
          <w:szCs w:val="24"/>
          <w:shd w:val="clear" w:color="auto" w:fill="FFFFFF"/>
        </w:rPr>
        <w:t xml:space="preserve">γροτικής </w:t>
      </w:r>
      <w:r>
        <w:rPr>
          <w:rFonts w:eastAsia="Times New Roman"/>
          <w:color w:val="222222"/>
          <w:szCs w:val="24"/>
          <w:shd w:val="clear" w:color="auto" w:fill="FFFFFF"/>
        </w:rPr>
        <w:t>Α</w:t>
      </w:r>
      <w:r w:rsidRPr="00FE6798">
        <w:rPr>
          <w:rFonts w:eastAsia="Times New Roman"/>
          <w:color w:val="222222"/>
          <w:szCs w:val="24"/>
          <w:shd w:val="clear" w:color="auto" w:fill="FFFFFF"/>
        </w:rPr>
        <w:t>νάπτυξης</w:t>
      </w:r>
      <w:r>
        <w:rPr>
          <w:rFonts w:eastAsia="Times New Roman"/>
          <w:color w:val="222222"/>
          <w:szCs w:val="24"/>
          <w:shd w:val="clear" w:color="auto" w:fill="FFFFFF"/>
        </w:rPr>
        <w:t>.</w:t>
      </w:r>
    </w:p>
    <w:p w14:paraId="1789E952" w14:textId="77777777" w:rsidR="00690103" w:rsidRDefault="0001178F">
      <w:pPr>
        <w:spacing w:line="600" w:lineRule="auto"/>
        <w:ind w:firstLine="720"/>
        <w:jc w:val="both"/>
        <w:rPr>
          <w:rFonts w:eastAsia="Times New Roman"/>
          <w:color w:val="222222"/>
          <w:szCs w:val="24"/>
          <w:shd w:val="clear" w:color="auto" w:fill="FFFFFF"/>
        </w:rPr>
      </w:pPr>
      <w:r w:rsidRPr="00FE6798">
        <w:rPr>
          <w:rFonts w:eastAsia="Times New Roman"/>
          <w:color w:val="222222"/>
          <w:szCs w:val="24"/>
          <w:shd w:val="clear" w:color="auto" w:fill="FFFFFF"/>
        </w:rPr>
        <w:lastRenderedPageBreak/>
        <w:t xml:space="preserve"> Ευχαριστώ</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FE6798">
        <w:rPr>
          <w:rFonts w:eastAsia="Times New Roman"/>
          <w:color w:val="222222"/>
          <w:szCs w:val="24"/>
          <w:shd w:val="clear" w:color="auto" w:fill="FFFFFF"/>
        </w:rPr>
        <w:t>ρόεδρε</w:t>
      </w:r>
      <w:r>
        <w:rPr>
          <w:rFonts w:eastAsia="Times New Roman"/>
          <w:color w:val="222222"/>
          <w:szCs w:val="24"/>
          <w:shd w:val="clear" w:color="auto" w:fill="FFFFFF"/>
        </w:rPr>
        <w:t>.</w:t>
      </w:r>
    </w:p>
    <w:p w14:paraId="1789E953"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(Σπυρίδων Λυκούδης): </w:t>
      </w:r>
      <w:r>
        <w:rPr>
          <w:rFonts w:eastAsia="Times New Roman"/>
          <w:color w:val="222222"/>
          <w:szCs w:val="24"/>
          <w:shd w:val="clear" w:color="auto" w:fill="FFFFFF"/>
        </w:rPr>
        <w:t>Ε</w:t>
      </w:r>
      <w:r w:rsidRPr="00FE6798">
        <w:rPr>
          <w:rFonts w:eastAsia="Times New Roman"/>
          <w:color w:val="222222"/>
          <w:szCs w:val="24"/>
          <w:shd w:val="clear" w:color="auto" w:fill="FFFFFF"/>
        </w:rPr>
        <w:t>υχαριστώ</w:t>
      </w:r>
      <w:r>
        <w:rPr>
          <w:rFonts w:eastAsia="Times New Roman"/>
          <w:color w:val="222222"/>
          <w:szCs w:val="24"/>
          <w:shd w:val="clear" w:color="auto" w:fill="FFFFFF"/>
        </w:rPr>
        <w:t xml:space="preserve">, κύριε συνάδελφε. </w:t>
      </w:r>
    </w:p>
    <w:p w14:paraId="1789E954"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sidRPr="00FE6798">
        <w:rPr>
          <w:rFonts w:eastAsia="Times New Roman"/>
          <w:color w:val="222222"/>
          <w:szCs w:val="24"/>
          <w:shd w:val="clear" w:color="auto" w:fill="FFFFFF"/>
        </w:rPr>
        <w:t xml:space="preserve"> συνάδελφος </w:t>
      </w:r>
      <w:r>
        <w:rPr>
          <w:rFonts w:eastAsia="Times New Roman"/>
          <w:color w:val="222222"/>
          <w:szCs w:val="24"/>
          <w:shd w:val="clear" w:color="auto" w:fill="FFFFFF"/>
        </w:rPr>
        <w:t xml:space="preserve">κ. Κουτσούκος </w:t>
      </w:r>
      <w:r w:rsidRPr="00FE6798">
        <w:rPr>
          <w:rFonts w:eastAsia="Times New Roman"/>
          <w:color w:val="222222"/>
          <w:szCs w:val="24"/>
          <w:shd w:val="clear" w:color="auto" w:fill="FFFFFF"/>
        </w:rPr>
        <w:t>έχει το</w:t>
      </w:r>
      <w:r>
        <w:rPr>
          <w:rFonts w:eastAsia="Times New Roman"/>
          <w:color w:val="222222"/>
          <w:szCs w:val="24"/>
          <w:shd w:val="clear" w:color="auto" w:fill="FFFFFF"/>
        </w:rPr>
        <w:t>ν</w:t>
      </w:r>
      <w:r w:rsidRPr="00FE6798">
        <w:rPr>
          <w:rFonts w:eastAsia="Times New Roman"/>
          <w:color w:val="222222"/>
          <w:szCs w:val="24"/>
          <w:shd w:val="clear" w:color="auto" w:fill="FFFFFF"/>
        </w:rPr>
        <w:t xml:space="preserve"> λόγο</w:t>
      </w:r>
      <w:r>
        <w:rPr>
          <w:rFonts w:eastAsia="Times New Roman"/>
          <w:color w:val="222222"/>
          <w:szCs w:val="24"/>
          <w:shd w:val="clear" w:color="auto" w:fill="FFFFFF"/>
        </w:rPr>
        <w:t>.</w:t>
      </w:r>
    </w:p>
    <w:p w14:paraId="1789E955"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ΓΙΑΝΝΗΣ ΚΟΥΤΣΟΥΚΟΣ: </w:t>
      </w:r>
      <w:r>
        <w:rPr>
          <w:rFonts w:eastAsia="Times New Roman"/>
          <w:color w:val="222222"/>
          <w:szCs w:val="24"/>
          <w:shd w:val="clear" w:color="auto" w:fill="FFFFFF"/>
        </w:rPr>
        <w:t>Ε</w:t>
      </w:r>
      <w:r w:rsidRPr="00FE6798">
        <w:rPr>
          <w:rFonts w:eastAsia="Times New Roman"/>
          <w:color w:val="222222"/>
          <w:szCs w:val="24"/>
          <w:shd w:val="clear" w:color="auto" w:fill="FFFFFF"/>
        </w:rPr>
        <w:t>υχαριστώ</w:t>
      </w:r>
      <w:r>
        <w:rPr>
          <w:rFonts w:eastAsia="Times New Roman"/>
          <w:color w:val="222222"/>
          <w:szCs w:val="24"/>
          <w:shd w:val="clear" w:color="auto" w:fill="FFFFFF"/>
        </w:rPr>
        <w:t xml:space="preserve">, κύριε Πρόεδρε. </w:t>
      </w:r>
    </w:p>
    <w:p w14:paraId="1789E956"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Αναφέρθηκε ο Υπουργός σε κάποιο μυθιστόρημα, το οποίο όντως δεν το έχουμε διαβάσει. Όμως, </w:t>
      </w:r>
      <w:r w:rsidRPr="00FE6798">
        <w:rPr>
          <w:rFonts w:eastAsia="Times New Roman"/>
          <w:color w:val="222222"/>
          <w:szCs w:val="24"/>
          <w:shd w:val="clear" w:color="auto" w:fill="FFFFFF"/>
        </w:rPr>
        <w:t xml:space="preserve">έχουμε διαβάσει </w:t>
      </w:r>
      <w:r w:rsidRPr="00FE6798">
        <w:rPr>
          <w:rFonts w:eastAsia="Times New Roman"/>
          <w:color w:val="222222"/>
          <w:szCs w:val="24"/>
          <w:shd w:val="clear" w:color="auto" w:fill="FFFFFF"/>
        </w:rPr>
        <w:t>καλά</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κύριε</w:t>
      </w:r>
      <w:r>
        <w:rPr>
          <w:rFonts w:eastAsia="Times New Roman"/>
          <w:color w:val="222222"/>
          <w:szCs w:val="24"/>
          <w:shd w:val="clear" w:color="auto" w:fill="FFFFFF"/>
        </w:rPr>
        <w:t xml:space="preserve"> Υπουργέ,</w:t>
      </w:r>
      <w:r w:rsidRPr="00FE6798">
        <w:rPr>
          <w:rFonts w:eastAsia="Times New Roman"/>
          <w:color w:val="222222"/>
          <w:szCs w:val="24"/>
          <w:shd w:val="clear" w:color="auto" w:fill="FFFFFF"/>
        </w:rPr>
        <w:t xml:space="preserve"> το μυθιστόρημα που γράφετε εσείς τώρα</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η </w:t>
      </w:r>
      <w:r>
        <w:rPr>
          <w:rFonts w:eastAsia="Times New Roman"/>
          <w:color w:val="222222"/>
          <w:szCs w:val="24"/>
          <w:shd w:val="clear" w:color="auto" w:fill="FFFFFF"/>
        </w:rPr>
        <w:t>Κ</w:t>
      </w:r>
      <w:r w:rsidRPr="00FE6798">
        <w:rPr>
          <w:rFonts w:eastAsia="Times New Roman"/>
          <w:color w:val="222222"/>
          <w:szCs w:val="24"/>
          <w:shd w:val="clear" w:color="auto" w:fill="FFFFFF"/>
        </w:rPr>
        <w:t xml:space="preserve">υβέρνησή </w:t>
      </w:r>
      <w:r>
        <w:rPr>
          <w:rFonts w:eastAsia="Times New Roman"/>
          <w:color w:val="222222"/>
          <w:szCs w:val="24"/>
          <w:shd w:val="clear" w:color="auto" w:fill="FFFFFF"/>
        </w:rPr>
        <w:t>σας,</w:t>
      </w:r>
      <w:r w:rsidRPr="00FE6798">
        <w:rPr>
          <w:rFonts w:eastAsia="Times New Roman"/>
          <w:color w:val="222222"/>
          <w:szCs w:val="24"/>
          <w:shd w:val="clear" w:color="auto" w:fill="FFFFFF"/>
        </w:rPr>
        <w:t xml:space="preserve"> με τίτλο </w:t>
      </w:r>
      <w:r>
        <w:rPr>
          <w:rFonts w:eastAsia="Times New Roman"/>
          <w:color w:val="222222"/>
          <w:szCs w:val="24"/>
          <w:shd w:val="clear" w:color="auto" w:fill="FFFFFF"/>
        </w:rPr>
        <w:t>«Η</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Σ</w:t>
      </w:r>
      <w:r w:rsidRPr="00FE6798">
        <w:rPr>
          <w:rFonts w:eastAsia="Times New Roman"/>
          <w:color w:val="222222"/>
          <w:szCs w:val="24"/>
          <w:shd w:val="clear" w:color="auto" w:fill="FFFFFF"/>
        </w:rPr>
        <w:t xml:space="preserve">υνέχεια των </w:t>
      </w:r>
      <w:r>
        <w:rPr>
          <w:rFonts w:eastAsia="Times New Roman"/>
          <w:color w:val="222222"/>
          <w:szCs w:val="24"/>
          <w:shd w:val="clear" w:color="auto" w:fill="FFFFFF"/>
        </w:rPr>
        <w:t>Ψ</w:t>
      </w:r>
      <w:r w:rsidRPr="00FE6798">
        <w:rPr>
          <w:rFonts w:eastAsia="Times New Roman"/>
          <w:color w:val="222222"/>
          <w:szCs w:val="24"/>
          <w:shd w:val="clear" w:color="auto" w:fill="FFFFFF"/>
        </w:rPr>
        <w:t>εμάτων</w:t>
      </w:r>
      <w:r>
        <w:rPr>
          <w:rFonts w:eastAsia="Times New Roman"/>
          <w:color w:val="222222"/>
          <w:szCs w:val="24"/>
          <w:shd w:val="clear" w:color="auto" w:fill="FFFFFF"/>
        </w:rPr>
        <w:t>». Δ</w:t>
      </w:r>
      <w:r w:rsidRPr="00FE6798">
        <w:rPr>
          <w:rFonts w:eastAsia="Times New Roman"/>
          <w:color w:val="222222"/>
          <w:szCs w:val="24"/>
          <w:shd w:val="clear" w:color="auto" w:fill="FFFFFF"/>
        </w:rPr>
        <w:t>ιότι αντί να κάνετε μία σοβαρή προσέγγιση στα ζητήματα των διαρθρωτικών αλλαγών</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π</w:t>
      </w:r>
      <w:r>
        <w:rPr>
          <w:rFonts w:eastAsia="Times New Roman"/>
          <w:color w:val="222222"/>
          <w:szCs w:val="24"/>
          <w:shd w:val="clear" w:color="auto" w:fill="FFFFFF"/>
        </w:rPr>
        <w:t>έ</w:t>
      </w:r>
      <w:r w:rsidRPr="00FE6798">
        <w:rPr>
          <w:rFonts w:eastAsia="Times New Roman"/>
          <w:color w:val="222222"/>
          <w:szCs w:val="24"/>
          <w:shd w:val="clear" w:color="auto" w:fill="FFFFFF"/>
        </w:rPr>
        <w:t>ραν τη</w:t>
      </w:r>
      <w:r>
        <w:rPr>
          <w:rFonts w:eastAsia="Times New Roman"/>
          <w:color w:val="222222"/>
          <w:szCs w:val="24"/>
          <w:shd w:val="clear" w:color="auto" w:fill="FFFFFF"/>
        </w:rPr>
        <w:t>ς</w:t>
      </w:r>
      <w:r w:rsidRPr="00FE6798">
        <w:rPr>
          <w:rFonts w:eastAsia="Times New Roman"/>
          <w:color w:val="222222"/>
          <w:szCs w:val="24"/>
          <w:shd w:val="clear" w:color="auto" w:fill="FFFFFF"/>
        </w:rPr>
        <w:t xml:space="preserve"> κριτική</w:t>
      </w:r>
      <w:r>
        <w:rPr>
          <w:rFonts w:eastAsia="Times New Roman"/>
          <w:color w:val="222222"/>
          <w:szCs w:val="24"/>
          <w:shd w:val="clear" w:color="auto" w:fill="FFFFFF"/>
        </w:rPr>
        <w:t>ς</w:t>
      </w:r>
      <w:r w:rsidRPr="00FE6798">
        <w:rPr>
          <w:rFonts w:eastAsia="Times New Roman"/>
          <w:color w:val="222222"/>
          <w:szCs w:val="24"/>
          <w:shd w:val="clear" w:color="auto" w:fill="FFFFFF"/>
        </w:rPr>
        <w:t xml:space="preserve"> που ασκήσαμε στη διαχείριση</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επιχειρήσατε μ</w:t>
      </w:r>
      <w:r w:rsidRPr="00FE6798">
        <w:rPr>
          <w:rFonts w:eastAsia="Times New Roman"/>
          <w:color w:val="222222"/>
          <w:szCs w:val="24"/>
          <w:shd w:val="clear" w:color="auto" w:fill="FFFFFF"/>
        </w:rPr>
        <w:t>ε πολύ εύκολο τρόπο να τα χρεώσετε όλα στους προηγούμενους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λέγοντας</w:t>
      </w:r>
      <w:r>
        <w:rPr>
          <w:rFonts w:eastAsia="Times New Roman"/>
          <w:color w:val="222222"/>
          <w:szCs w:val="24"/>
          <w:shd w:val="clear" w:color="auto" w:fill="FFFFFF"/>
        </w:rPr>
        <w:t xml:space="preserve"> μάλιστα</w:t>
      </w:r>
      <w:r w:rsidRPr="00FE6798">
        <w:rPr>
          <w:rFonts w:eastAsia="Times New Roman"/>
          <w:color w:val="222222"/>
          <w:szCs w:val="24"/>
          <w:shd w:val="clear" w:color="auto" w:fill="FFFFFF"/>
        </w:rPr>
        <w:t xml:space="preserve"> και τεράστια ψέματα</w:t>
      </w:r>
      <w:r>
        <w:rPr>
          <w:rFonts w:eastAsia="Times New Roman"/>
          <w:color w:val="222222"/>
          <w:szCs w:val="24"/>
          <w:shd w:val="clear" w:color="auto" w:fill="FFFFFF"/>
        </w:rPr>
        <w:t>.</w:t>
      </w:r>
    </w:p>
    <w:p w14:paraId="1789E957" w14:textId="77777777" w:rsidR="00690103" w:rsidRDefault="0001178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FE6798">
        <w:rPr>
          <w:rFonts w:eastAsia="Times New Roman"/>
          <w:color w:val="222222"/>
          <w:szCs w:val="24"/>
          <w:shd w:val="clear" w:color="auto" w:fill="FFFFFF"/>
        </w:rPr>
        <w:t>δώ</w:t>
      </w:r>
      <w:r>
        <w:rPr>
          <w:rFonts w:eastAsia="Times New Roman"/>
          <w:color w:val="222222"/>
          <w:szCs w:val="24"/>
          <w:shd w:val="clear" w:color="auto" w:fill="FFFFFF"/>
        </w:rPr>
        <w:t>, κ</w:t>
      </w:r>
      <w:r w:rsidRPr="00FE6798">
        <w:rPr>
          <w:rFonts w:eastAsia="Times New Roman"/>
          <w:color w:val="222222"/>
          <w:szCs w:val="24"/>
          <w:shd w:val="clear" w:color="auto" w:fill="FFFFFF"/>
        </w:rPr>
        <w:t>ύριε Υπουργέ</w:t>
      </w:r>
      <w:r>
        <w:rPr>
          <w:rFonts w:eastAsia="Times New Roman"/>
          <w:color w:val="222222"/>
          <w:szCs w:val="24"/>
          <w:shd w:val="clear" w:color="auto" w:fill="FFFFFF"/>
        </w:rPr>
        <w:t>, είναι ο ν.4</w:t>
      </w:r>
      <w:r w:rsidRPr="00FE6798">
        <w:rPr>
          <w:rFonts w:eastAsia="Times New Roman"/>
          <w:color w:val="222222"/>
          <w:szCs w:val="24"/>
          <w:shd w:val="clear" w:color="auto" w:fill="FFFFFF"/>
        </w:rPr>
        <w:t>172</w:t>
      </w:r>
      <w:r>
        <w:rPr>
          <w:rFonts w:eastAsia="Times New Roman"/>
          <w:color w:val="222222"/>
          <w:szCs w:val="24"/>
          <w:shd w:val="clear" w:color="auto" w:fill="FFFFFF"/>
        </w:rPr>
        <w:t xml:space="preserve">/ 2013, ο </w:t>
      </w:r>
      <w:r w:rsidRPr="00FE6798">
        <w:rPr>
          <w:rFonts w:eastAsia="Times New Roman"/>
          <w:color w:val="222222"/>
          <w:szCs w:val="24"/>
          <w:shd w:val="clear" w:color="auto" w:fill="FFFFFF"/>
        </w:rPr>
        <w:t xml:space="preserve">οποίος στο άρθρο 21 λέει ότι ειδικά για τον προσδιορισμό του εισοδήματος από </w:t>
      </w:r>
      <w:r>
        <w:rPr>
          <w:rFonts w:eastAsia="Times New Roman"/>
          <w:color w:val="222222"/>
          <w:szCs w:val="24"/>
          <w:shd w:val="clear" w:color="auto" w:fill="FFFFFF"/>
        </w:rPr>
        <w:t>α</w:t>
      </w:r>
      <w:r w:rsidRPr="00FE6798">
        <w:rPr>
          <w:rFonts w:eastAsia="Times New Roman"/>
          <w:color w:val="222222"/>
          <w:szCs w:val="24"/>
          <w:shd w:val="clear" w:color="auto" w:fill="FFFFFF"/>
        </w:rPr>
        <w:t>γροτική επιχειρηματική δραστηριότητα</w:t>
      </w:r>
      <w:r w:rsidRPr="00FE6798">
        <w:rPr>
          <w:rFonts w:eastAsia="Times New Roman"/>
          <w:color w:val="222222"/>
          <w:szCs w:val="24"/>
          <w:shd w:val="clear" w:color="auto" w:fill="FFFFFF"/>
        </w:rPr>
        <w:t xml:space="preserve"> στα έσοδα από επιχειρηματικές συναλλαγές περιλαμβάνονται τα έσοδα από παραγωγή </w:t>
      </w:r>
      <w:r>
        <w:rPr>
          <w:rFonts w:eastAsia="Times New Roman"/>
          <w:color w:val="222222"/>
          <w:szCs w:val="24"/>
          <w:shd w:val="clear" w:color="auto" w:fill="FFFFFF"/>
        </w:rPr>
        <w:t>γ</w:t>
      </w:r>
      <w:r w:rsidRPr="00FE6798">
        <w:rPr>
          <w:rFonts w:eastAsia="Times New Roman"/>
          <w:color w:val="222222"/>
          <w:szCs w:val="24"/>
          <w:shd w:val="clear" w:color="auto" w:fill="FFFFFF"/>
        </w:rPr>
        <w:t>εωργικών</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κτηνοτροφικών</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δασοκομικών</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υλοτομικών</w:t>
      </w:r>
      <w:r w:rsidRPr="00FE6798">
        <w:rPr>
          <w:rFonts w:eastAsia="Times New Roman"/>
          <w:color w:val="222222"/>
          <w:szCs w:val="24"/>
          <w:shd w:val="clear" w:color="auto" w:fill="FFFFFF"/>
        </w:rPr>
        <w:t xml:space="preserve"> </w:t>
      </w:r>
      <w:r w:rsidRPr="00FE6798">
        <w:rPr>
          <w:rFonts w:eastAsia="Times New Roman"/>
          <w:color w:val="222222"/>
          <w:szCs w:val="24"/>
          <w:shd w:val="clear" w:color="auto" w:fill="FFFFFF"/>
        </w:rPr>
        <w:lastRenderedPageBreak/>
        <w:t xml:space="preserve">και </w:t>
      </w:r>
      <w:r>
        <w:rPr>
          <w:rFonts w:eastAsia="Times New Roman"/>
          <w:color w:val="222222"/>
          <w:szCs w:val="24"/>
          <w:shd w:val="clear" w:color="auto" w:fill="FFFFFF"/>
        </w:rPr>
        <w:t xml:space="preserve">αλιευτικών </w:t>
      </w:r>
      <w:r w:rsidRPr="00FE6798">
        <w:rPr>
          <w:rFonts w:eastAsia="Times New Roman"/>
          <w:color w:val="222222"/>
          <w:szCs w:val="24"/>
          <w:shd w:val="clear" w:color="auto" w:fill="FFFFFF"/>
        </w:rPr>
        <w:t>προϊόντων</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Δεν μιλάει ούτε για τις επιδοτήσεις ούτε για τις </w:t>
      </w:r>
      <w:r>
        <w:rPr>
          <w:rFonts w:eastAsia="Times New Roman"/>
          <w:color w:val="222222"/>
          <w:szCs w:val="24"/>
          <w:shd w:val="clear" w:color="auto" w:fill="FFFFFF"/>
        </w:rPr>
        <w:t>αποζημ</w:t>
      </w:r>
      <w:r w:rsidRPr="00FE6798">
        <w:rPr>
          <w:rFonts w:eastAsia="Times New Roman"/>
          <w:color w:val="222222"/>
          <w:szCs w:val="24"/>
          <w:shd w:val="clear" w:color="auto" w:fill="FFFFFF"/>
        </w:rPr>
        <w:t xml:space="preserve">ιώσεις τις οποίες εσείς </w:t>
      </w:r>
      <w:r>
        <w:rPr>
          <w:rFonts w:eastAsia="Times New Roman"/>
          <w:color w:val="222222"/>
          <w:szCs w:val="24"/>
          <w:shd w:val="clear" w:color="auto" w:fill="FFFFFF"/>
        </w:rPr>
        <w:t>φορολογήσατε.</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Συμβιβαστείτε</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μ</w:t>
      </w:r>
      <w:r>
        <w:rPr>
          <w:rFonts w:eastAsia="Times New Roman"/>
          <w:color w:val="222222"/>
          <w:szCs w:val="24"/>
          <w:shd w:val="clear" w:color="auto" w:fill="FFFFFF"/>
        </w:rPr>
        <w:t>ί</w:t>
      </w:r>
      <w:r>
        <w:rPr>
          <w:rFonts w:eastAsia="Times New Roman"/>
          <w:color w:val="222222"/>
          <w:szCs w:val="24"/>
          <w:shd w:val="clear" w:color="auto" w:fill="FFFFFF"/>
        </w:rPr>
        <w:t>α</w:t>
      </w:r>
      <w:r w:rsidRPr="00FE6798">
        <w:rPr>
          <w:rFonts w:eastAsia="Times New Roman"/>
          <w:color w:val="222222"/>
          <w:szCs w:val="24"/>
          <w:shd w:val="clear" w:color="auto" w:fill="FFFFFF"/>
        </w:rPr>
        <w:t xml:space="preserve"> φορά με την αλήθεια</w:t>
      </w:r>
      <w:r>
        <w:rPr>
          <w:rFonts w:eastAsia="Times New Roman"/>
          <w:color w:val="222222"/>
          <w:szCs w:val="24"/>
          <w:shd w:val="clear" w:color="auto" w:fill="FFFFFF"/>
        </w:rPr>
        <w:t xml:space="preserve"> και πείτε</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w:t>
      </w:r>
      <w:r w:rsidRPr="00FE6798">
        <w:rPr>
          <w:rFonts w:eastAsia="Times New Roman"/>
          <w:color w:val="222222"/>
          <w:szCs w:val="24"/>
          <w:shd w:val="clear" w:color="auto" w:fill="FFFFFF"/>
        </w:rPr>
        <w:t>κάναμε λάθος και πάμε να το διορθώσουμε</w:t>
      </w:r>
      <w:r>
        <w:rPr>
          <w:rFonts w:eastAsia="Times New Roman"/>
          <w:color w:val="222222"/>
          <w:szCs w:val="24"/>
          <w:shd w:val="clear" w:color="auto" w:fill="FFFFFF"/>
        </w:rPr>
        <w:t>».</w:t>
      </w:r>
    </w:p>
    <w:p w14:paraId="1789E958" w14:textId="77777777" w:rsidR="00690103" w:rsidRDefault="0001178F">
      <w:pPr>
        <w:spacing w:line="600" w:lineRule="auto"/>
        <w:ind w:firstLine="720"/>
        <w:jc w:val="both"/>
        <w:rPr>
          <w:rFonts w:eastAsia="Times New Roman"/>
          <w:color w:val="222222"/>
          <w:szCs w:val="24"/>
          <w:shd w:val="clear" w:color="auto" w:fill="FFFFFF"/>
        </w:rPr>
      </w:pPr>
      <w:r w:rsidRPr="00FE6798">
        <w:rPr>
          <w:rFonts w:eastAsia="Times New Roman"/>
          <w:color w:val="222222"/>
          <w:szCs w:val="24"/>
          <w:shd w:val="clear" w:color="auto" w:fill="FFFFFF"/>
        </w:rPr>
        <w:t xml:space="preserve">Σας είπα </w:t>
      </w:r>
      <w:r>
        <w:rPr>
          <w:rFonts w:eastAsia="Times New Roman"/>
          <w:color w:val="222222"/>
          <w:szCs w:val="24"/>
          <w:shd w:val="clear" w:color="auto" w:fill="FFFFFF"/>
        </w:rPr>
        <w:t xml:space="preserve">με </w:t>
      </w:r>
      <w:r w:rsidRPr="00FE6798">
        <w:rPr>
          <w:rFonts w:eastAsia="Times New Roman"/>
          <w:color w:val="222222"/>
          <w:szCs w:val="24"/>
          <w:shd w:val="clear" w:color="auto" w:fill="FFFFFF"/>
        </w:rPr>
        <w:t xml:space="preserve">στοιχεία </w:t>
      </w:r>
      <w:r>
        <w:rPr>
          <w:rFonts w:eastAsia="Times New Roman"/>
          <w:color w:val="222222"/>
          <w:szCs w:val="24"/>
          <w:shd w:val="clear" w:color="auto" w:fill="FFFFFF"/>
        </w:rPr>
        <w:t xml:space="preserve">που προκύπτουν από την </w:t>
      </w:r>
      <w:r w:rsidRPr="00FE6798">
        <w:rPr>
          <w:rFonts w:eastAsia="Times New Roman"/>
          <w:color w:val="222222"/>
          <w:szCs w:val="24"/>
          <w:shd w:val="clear" w:color="auto" w:fill="FFFFFF"/>
        </w:rPr>
        <w:t xml:space="preserve">Εθνική </w:t>
      </w:r>
      <w:r>
        <w:rPr>
          <w:rFonts w:eastAsia="Times New Roman"/>
          <w:color w:val="222222"/>
          <w:szCs w:val="24"/>
          <w:shd w:val="clear" w:color="auto" w:fill="FFFFFF"/>
        </w:rPr>
        <w:t>Σ</w:t>
      </w:r>
      <w:r w:rsidRPr="00FE6798">
        <w:rPr>
          <w:rFonts w:eastAsia="Times New Roman"/>
          <w:color w:val="222222"/>
          <w:szCs w:val="24"/>
          <w:shd w:val="clear" w:color="auto" w:fill="FFFFFF"/>
        </w:rPr>
        <w:t>τατιστική Υπηρεσία</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την οποία τώρα και εσείς αναγνωρίζετε</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ότι είχαμε μία πτώση της ακαθάριστης </w:t>
      </w:r>
      <w:r>
        <w:rPr>
          <w:rFonts w:eastAsia="Times New Roman"/>
          <w:color w:val="222222"/>
          <w:szCs w:val="24"/>
          <w:shd w:val="clear" w:color="auto" w:fill="FFFFFF"/>
        </w:rPr>
        <w:t xml:space="preserve">αξίας </w:t>
      </w:r>
      <w:r w:rsidRPr="00FE6798">
        <w:rPr>
          <w:rFonts w:eastAsia="Times New Roman"/>
          <w:color w:val="222222"/>
          <w:szCs w:val="24"/>
          <w:shd w:val="clear" w:color="auto" w:fill="FFFFFF"/>
        </w:rPr>
        <w:t>των τιμών π</w:t>
      </w:r>
      <w:r w:rsidRPr="00FE6798">
        <w:rPr>
          <w:rFonts w:eastAsia="Times New Roman"/>
          <w:color w:val="222222"/>
          <w:szCs w:val="24"/>
          <w:shd w:val="clear" w:color="auto" w:fill="FFFFFF"/>
        </w:rPr>
        <w:t xml:space="preserve">αραγωγού στη </w:t>
      </w:r>
      <w:r>
        <w:rPr>
          <w:rFonts w:eastAsia="Times New Roman"/>
          <w:color w:val="222222"/>
          <w:szCs w:val="24"/>
          <w:shd w:val="clear" w:color="auto" w:fill="FFFFFF"/>
        </w:rPr>
        <w:t>ζ</w:t>
      </w:r>
      <w:r w:rsidRPr="00FE6798">
        <w:rPr>
          <w:rFonts w:eastAsia="Times New Roman"/>
          <w:color w:val="222222"/>
          <w:szCs w:val="24"/>
          <w:shd w:val="clear" w:color="auto" w:fill="FFFFFF"/>
        </w:rPr>
        <w:t>ωική παραγωγή από 2</w:t>
      </w:r>
      <w:r>
        <w:rPr>
          <w:rFonts w:eastAsia="Times New Roman"/>
          <w:color w:val="222222"/>
          <w:szCs w:val="24"/>
          <w:shd w:val="clear" w:color="auto" w:fill="FFFFFF"/>
        </w:rPr>
        <w:t>,7</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 xml:space="preserve">δισεκατομμύρια </w:t>
      </w:r>
      <w:r w:rsidRPr="00FE6798">
        <w:rPr>
          <w:rFonts w:eastAsia="Times New Roman"/>
          <w:color w:val="222222"/>
          <w:szCs w:val="24"/>
          <w:shd w:val="clear" w:color="auto" w:fill="FFFFFF"/>
        </w:rPr>
        <w:t>στα 2</w:t>
      </w:r>
      <w:r>
        <w:rPr>
          <w:rFonts w:eastAsia="Times New Roman"/>
          <w:color w:val="222222"/>
          <w:szCs w:val="24"/>
          <w:shd w:val="clear" w:color="auto" w:fill="FFFFFF"/>
        </w:rPr>
        <w:t>,</w:t>
      </w:r>
      <w:r w:rsidRPr="00FE6798">
        <w:rPr>
          <w:rFonts w:eastAsia="Times New Roman"/>
          <w:color w:val="222222"/>
          <w:szCs w:val="24"/>
          <w:shd w:val="clear" w:color="auto" w:fill="FFFFFF"/>
        </w:rPr>
        <w:t>4</w:t>
      </w:r>
      <w:r>
        <w:rPr>
          <w:rFonts w:eastAsia="Times New Roman"/>
          <w:color w:val="222222"/>
          <w:szCs w:val="24"/>
          <w:shd w:val="clear" w:color="auto" w:fill="FFFFFF"/>
        </w:rPr>
        <w:t xml:space="preserve"> δισεκατομμύρια. Τ</w:t>
      </w:r>
      <w:r w:rsidRPr="00FE6798">
        <w:rPr>
          <w:rFonts w:eastAsia="Times New Roman"/>
          <w:color w:val="222222"/>
          <w:szCs w:val="24"/>
          <w:shd w:val="clear" w:color="auto" w:fill="FFFFFF"/>
        </w:rPr>
        <w:t>ι νόημα έχει να μας λέτε ότι κάνατε ελέγχους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ότι είδατε τα ισοζύγια</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όταν δεν μπορείτε να εξηγήσετε τι οδήγησε σε αυτή την πτώση της τιμής παραγωγού</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στο </w:t>
      </w:r>
      <w:r>
        <w:rPr>
          <w:rFonts w:eastAsia="Times New Roman"/>
          <w:color w:val="222222"/>
          <w:szCs w:val="24"/>
          <w:shd w:val="clear" w:color="auto" w:fill="FFFFFF"/>
        </w:rPr>
        <w:t>σ</w:t>
      </w:r>
      <w:r w:rsidRPr="00FE6798">
        <w:rPr>
          <w:rFonts w:eastAsia="Times New Roman"/>
          <w:color w:val="222222"/>
          <w:szCs w:val="24"/>
          <w:shd w:val="clear" w:color="auto" w:fill="FFFFFF"/>
        </w:rPr>
        <w:t xml:space="preserve">ύνολο δηλαδή που </w:t>
      </w:r>
      <w:r>
        <w:rPr>
          <w:rFonts w:eastAsia="Times New Roman"/>
          <w:color w:val="222222"/>
          <w:szCs w:val="24"/>
          <w:shd w:val="clear" w:color="auto" w:fill="FFFFFF"/>
        </w:rPr>
        <w:t>εισπράτ</w:t>
      </w:r>
      <w:r>
        <w:rPr>
          <w:rFonts w:eastAsia="Times New Roman"/>
          <w:color w:val="222222"/>
          <w:szCs w:val="24"/>
          <w:shd w:val="clear" w:color="auto" w:fill="FFFFFF"/>
        </w:rPr>
        <w:t>τει η κτηνοτροφία;</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Μπορείτε ν</w:t>
      </w:r>
      <w:r w:rsidRPr="00FE6798">
        <w:rPr>
          <w:rFonts w:eastAsia="Times New Roman"/>
          <w:color w:val="222222"/>
          <w:szCs w:val="24"/>
          <w:shd w:val="clear" w:color="auto" w:fill="FFFFFF"/>
        </w:rPr>
        <w:t>α μας εξηγήσετε</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γ</w:t>
      </w:r>
      <w:r w:rsidRPr="00FE6798">
        <w:rPr>
          <w:rFonts w:eastAsia="Times New Roman"/>
          <w:color w:val="222222"/>
          <w:szCs w:val="24"/>
          <w:shd w:val="clear" w:color="auto" w:fill="FFFFFF"/>
        </w:rPr>
        <w:t>ιατί χωρίς να αλλάξουν τα βασικά δεδομένα</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όπως προκύπτουν από τα ισοζύγια</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μειώθηκαν τόσο δραματικά οι τιμές στο γάλα των παραγωγών</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Μ</w:t>
      </w:r>
      <w:r w:rsidRPr="00FE6798">
        <w:rPr>
          <w:rFonts w:eastAsia="Times New Roman"/>
          <w:color w:val="222222"/>
          <w:szCs w:val="24"/>
          <w:shd w:val="clear" w:color="auto" w:fill="FFFFFF"/>
        </w:rPr>
        <w:t>πορείτε να δώσετε μία εξήγηση</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Π</w:t>
      </w:r>
      <w:r w:rsidRPr="00FE6798">
        <w:rPr>
          <w:rFonts w:eastAsia="Times New Roman"/>
          <w:color w:val="222222"/>
          <w:szCs w:val="24"/>
          <w:shd w:val="clear" w:color="auto" w:fill="FFFFFF"/>
        </w:rPr>
        <w:t xml:space="preserve">ήρατε μία ουσιαστική πολιτική </w:t>
      </w:r>
      <w:r w:rsidRPr="00FE6798">
        <w:rPr>
          <w:rFonts w:eastAsia="Times New Roman"/>
          <w:color w:val="222222"/>
          <w:szCs w:val="24"/>
          <w:shd w:val="clear" w:color="auto" w:fill="FFFFFF"/>
        </w:rPr>
        <w:t>πρωτοβουλία</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Όταν</w:t>
      </w:r>
      <w:r w:rsidRPr="00FE6798">
        <w:rPr>
          <w:rFonts w:eastAsia="Times New Roman"/>
          <w:color w:val="222222"/>
          <w:szCs w:val="24"/>
          <w:shd w:val="clear" w:color="auto" w:fill="FFFFFF"/>
        </w:rPr>
        <w:t xml:space="preserve"> σας κάναμε την ερώτηση</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είπατε ότι δεν έχετε </w:t>
      </w:r>
      <w:r>
        <w:rPr>
          <w:rFonts w:eastAsia="Times New Roman"/>
          <w:color w:val="222222"/>
          <w:szCs w:val="24"/>
          <w:shd w:val="clear" w:color="auto" w:fill="FFFFFF"/>
        </w:rPr>
        <w:t xml:space="preserve">καν </w:t>
      </w:r>
      <w:r w:rsidRPr="00FE6798">
        <w:rPr>
          <w:rFonts w:eastAsia="Times New Roman"/>
          <w:color w:val="222222"/>
          <w:szCs w:val="24"/>
          <w:shd w:val="clear" w:color="auto" w:fill="FFFFFF"/>
        </w:rPr>
        <w:t xml:space="preserve">δώσει στην </w:t>
      </w:r>
      <w:r>
        <w:rPr>
          <w:rFonts w:eastAsia="Times New Roman"/>
          <w:color w:val="222222"/>
          <w:szCs w:val="24"/>
          <w:shd w:val="clear" w:color="auto" w:fill="FFFFFF"/>
        </w:rPr>
        <w:t>Ε</w:t>
      </w:r>
      <w:r w:rsidRPr="00FE6798">
        <w:rPr>
          <w:rFonts w:eastAsia="Times New Roman"/>
          <w:color w:val="222222"/>
          <w:szCs w:val="24"/>
          <w:shd w:val="clear" w:color="auto" w:fill="FFFFFF"/>
        </w:rPr>
        <w:t xml:space="preserve">πιτροπή </w:t>
      </w:r>
      <w:r>
        <w:rPr>
          <w:rFonts w:eastAsia="Times New Roman"/>
          <w:color w:val="222222"/>
          <w:szCs w:val="24"/>
          <w:shd w:val="clear" w:color="auto" w:fill="FFFFFF"/>
        </w:rPr>
        <w:t>Α</w:t>
      </w:r>
      <w:r w:rsidRPr="00FE6798">
        <w:rPr>
          <w:rFonts w:eastAsia="Times New Roman"/>
          <w:color w:val="222222"/>
          <w:szCs w:val="24"/>
          <w:shd w:val="clear" w:color="auto" w:fill="FFFFFF"/>
        </w:rPr>
        <w:t>νταγωνισμού τη δυνατότητα να ελέγξει αν υπάρχουν αθέμιτες πρακτικές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sidRPr="00FE6798">
        <w:rPr>
          <w:rFonts w:eastAsia="Times New Roman"/>
          <w:color w:val="222222"/>
          <w:szCs w:val="24"/>
          <w:shd w:val="clear" w:color="auto" w:fill="FFFFFF"/>
        </w:rPr>
        <w:lastRenderedPageBreak/>
        <w:t>αν υπάρχουν καρτέλ</w:t>
      </w:r>
      <w:r>
        <w:rPr>
          <w:rFonts w:eastAsia="Times New Roman"/>
          <w:color w:val="222222"/>
          <w:szCs w:val="24"/>
          <w:shd w:val="clear" w:color="auto" w:fill="FFFFFF"/>
        </w:rPr>
        <w:t xml:space="preserve">, αν </w:t>
      </w:r>
      <w:r w:rsidRPr="00FE6798">
        <w:rPr>
          <w:rFonts w:eastAsia="Times New Roman"/>
          <w:color w:val="222222"/>
          <w:szCs w:val="24"/>
          <w:shd w:val="clear" w:color="auto" w:fill="FFFFFF"/>
        </w:rPr>
        <w:t>υπάρχου</w:t>
      </w:r>
      <w:r>
        <w:rPr>
          <w:rFonts w:eastAsia="Times New Roman"/>
          <w:color w:val="222222"/>
          <w:szCs w:val="24"/>
          <w:shd w:val="clear" w:color="auto" w:fill="FFFFFF"/>
        </w:rPr>
        <w:t>ν συνεννοήσεις, πέραν των</w:t>
      </w:r>
      <w:r w:rsidRPr="00FE6798">
        <w:rPr>
          <w:rFonts w:eastAsia="Times New Roman"/>
          <w:color w:val="222222"/>
          <w:szCs w:val="24"/>
          <w:shd w:val="clear" w:color="auto" w:fill="FFFFFF"/>
        </w:rPr>
        <w:t xml:space="preserve"> </w:t>
      </w:r>
      <w:proofErr w:type="spellStart"/>
      <w:r w:rsidRPr="00FE6798">
        <w:rPr>
          <w:rFonts w:eastAsia="Times New Roman"/>
          <w:color w:val="222222"/>
          <w:szCs w:val="24"/>
          <w:shd w:val="clear" w:color="auto" w:fill="FFFFFF"/>
        </w:rPr>
        <w:t>ελληνοποιήσεων</w:t>
      </w:r>
      <w:proofErr w:type="spellEnd"/>
      <w:r w:rsidRPr="00FE6798">
        <w:rPr>
          <w:rFonts w:eastAsia="Times New Roman"/>
          <w:color w:val="222222"/>
          <w:szCs w:val="24"/>
          <w:shd w:val="clear" w:color="auto" w:fill="FFFFFF"/>
        </w:rPr>
        <w:t xml:space="preserve"> </w:t>
      </w:r>
      <w:r>
        <w:rPr>
          <w:rFonts w:eastAsia="Times New Roman"/>
          <w:color w:val="222222"/>
          <w:szCs w:val="24"/>
          <w:shd w:val="clear" w:color="auto" w:fill="FFFFFF"/>
        </w:rPr>
        <w:t>π</w:t>
      </w:r>
      <w:r w:rsidRPr="00FE6798">
        <w:rPr>
          <w:rFonts w:eastAsia="Times New Roman"/>
          <w:color w:val="222222"/>
          <w:szCs w:val="24"/>
          <w:shd w:val="clear" w:color="auto" w:fill="FFFFFF"/>
        </w:rPr>
        <w:t>ου ανέφερε ο κ</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Τ</w:t>
      </w:r>
      <w:r>
        <w:rPr>
          <w:rFonts w:eastAsia="Times New Roman"/>
          <w:color w:val="222222"/>
          <w:szCs w:val="24"/>
          <w:shd w:val="clear" w:color="auto" w:fill="FFFFFF"/>
        </w:rPr>
        <w:t>ζ</w:t>
      </w:r>
      <w:r w:rsidRPr="00FE6798">
        <w:rPr>
          <w:rFonts w:eastAsia="Times New Roman"/>
          <w:color w:val="222222"/>
          <w:szCs w:val="24"/>
          <w:shd w:val="clear" w:color="auto" w:fill="FFFFFF"/>
        </w:rPr>
        <w:t>ελ</w:t>
      </w:r>
      <w:r>
        <w:rPr>
          <w:rFonts w:eastAsia="Times New Roman"/>
          <w:color w:val="222222"/>
          <w:szCs w:val="24"/>
          <w:shd w:val="clear" w:color="auto" w:fill="FFFFFF"/>
        </w:rPr>
        <w:t>έ</w:t>
      </w:r>
      <w:r w:rsidRPr="00FE6798">
        <w:rPr>
          <w:rFonts w:eastAsia="Times New Roman"/>
          <w:color w:val="222222"/>
          <w:szCs w:val="24"/>
          <w:shd w:val="clear" w:color="auto" w:fill="FFFFFF"/>
        </w:rPr>
        <w:t>π</w:t>
      </w:r>
      <w:r>
        <w:rPr>
          <w:rFonts w:eastAsia="Times New Roman"/>
          <w:color w:val="222222"/>
          <w:szCs w:val="24"/>
          <w:shd w:val="clear" w:color="auto" w:fill="FFFFFF"/>
        </w:rPr>
        <w:t>η</w:t>
      </w:r>
      <w:r w:rsidRPr="00FE6798">
        <w:rPr>
          <w:rFonts w:eastAsia="Times New Roman"/>
          <w:color w:val="222222"/>
          <w:szCs w:val="24"/>
          <w:shd w:val="clear" w:color="auto" w:fill="FFFFFF"/>
        </w:rPr>
        <w:t>ς νω</w:t>
      </w:r>
      <w:r w:rsidRPr="00FE6798">
        <w:rPr>
          <w:rFonts w:eastAsia="Times New Roman"/>
          <w:color w:val="222222"/>
          <w:szCs w:val="24"/>
          <w:shd w:val="clear" w:color="auto" w:fill="FFFFFF"/>
        </w:rPr>
        <w:t>ρίτερα</w:t>
      </w:r>
      <w:r>
        <w:rPr>
          <w:rFonts w:eastAsia="Times New Roman"/>
          <w:color w:val="222222"/>
          <w:szCs w:val="24"/>
          <w:shd w:val="clear" w:color="auto" w:fill="FFFFFF"/>
        </w:rPr>
        <w:t>.</w:t>
      </w:r>
    </w:p>
    <w:p w14:paraId="1789E959" w14:textId="77777777" w:rsidR="00690103" w:rsidRDefault="0001178F">
      <w:pPr>
        <w:spacing w:line="600" w:lineRule="auto"/>
        <w:ind w:firstLine="720"/>
        <w:jc w:val="both"/>
        <w:rPr>
          <w:rFonts w:eastAsia="Times New Roman" w:cs="Times New Roman"/>
          <w:szCs w:val="24"/>
        </w:rPr>
      </w:pPr>
      <w:r>
        <w:rPr>
          <w:rFonts w:eastAsia="Times New Roman"/>
          <w:color w:val="222222"/>
          <w:szCs w:val="24"/>
          <w:shd w:val="clear" w:color="auto" w:fill="FFFFFF"/>
        </w:rPr>
        <w:t>Α</w:t>
      </w:r>
      <w:r w:rsidRPr="00FE6798">
        <w:rPr>
          <w:rFonts w:eastAsia="Times New Roman"/>
          <w:color w:val="222222"/>
          <w:szCs w:val="24"/>
          <w:shd w:val="clear" w:color="auto" w:fill="FFFFFF"/>
        </w:rPr>
        <w:t xml:space="preserve">πό τα στοιχεία της </w:t>
      </w:r>
      <w:r>
        <w:rPr>
          <w:rFonts w:eastAsia="Times New Roman"/>
          <w:color w:val="222222"/>
          <w:szCs w:val="24"/>
          <w:shd w:val="clear" w:color="auto" w:fill="FFFFFF"/>
        </w:rPr>
        <w:t>ΕΣΥΕ, επίσης,</w:t>
      </w:r>
      <w:r w:rsidRPr="00FE6798">
        <w:rPr>
          <w:rFonts w:eastAsia="Times New Roman"/>
          <w:color w:val="222222"/>
          <w:szCs w:val="24"/>
          <w:shd w:val="clear" w:color="auto" w:fill="FFFFFF"/>
        </w:rPr>
        <w:t xml:space="preserve"> μ</w:t>
      </w:r>
      <w:r>
        <w:rPr>
          <w:rFonts w:eastAsia="Times New Roman"/>
          <w:color w:val="222222"/>
          <w:szCs w:val="24"/>
          <w:shd w:val="clear" w:color="auto" w:fill="FFFFFF"/>
        </w:rPr>
        <w:t>ι</w:t>
      </w:r>
      <w:r w:rsidRPr="00FE6798">
        <w:rPr>
          <w:rFonts w:eastAsia="Times New Roman"/>
          <w:color w:val="222222"/>
          <w:szCs w:val="24"/>
          <w:shd w:val="clear" w:color="auto" w:fill="FFFFFF"/>
        </w:rPr>
        <w:t xml:space="preserve">α και η Υφυπουργός σας </w:t>
      </w:r>
      <w:r>
        <w:rPr>
          <w:rFonts w:eastAsia="Times New Roman"/>
          <w:color w:val="222222"/>
          <w:szCs w:val="24"/>
          <w:shd w:val="clear" w:color="auto" w:fill="FFFFFF"/>
        </w:rPr>
        <w:t>με έναν</w:t>
      </w:r>
      <w:r w:rsidRPr="00FE6798">
        <w:rPr>
          <w:rFonts w:eastAsia="Times New Roman"/>
          <w:color w:val="222222"/>
          <w:szCs w:val="24"/>
          <w:shd w:val="clear" w:color="auto" w:fill="FFFFFF"/>
        </w:rPr>
        <w:t xml:space="preserve"> τρόπο </w:t>
      </w:r>
      <w:r>
        <w:rPr>
          <w:rFonts w:eastAsia="Times New Roman"/>
          <w:color w:val="222222"/>
          <w:szCs w:val="24"/>
          <w:shd w:val="clear" w:color="auto" w:fill="FFFFFF"/>
        </w:rPr>
        <w:t>α</w:t>
      </w:r>
      <w:r w:rsidRPr="00FE6798">
        <w:rPr>
          <w:rFonts w:eastAsia="Times New Roman"/>
          <w:color w:val="222222"/>
          <w:szCs w:val="24"/>
          <w:shd w:val="clear" w:color="auto" w:fill="FFFFFF"/>
        </w:rPr>
        <w:t>παράδεκτο στη ρητορεία του ΣΥΡΙΖΑ τα χρέωσε όλα στους προηγούμενους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νομίζω </w:t>
      </w:r>
      <w:r>
        <w:rPr>
          <w:rFonts w:eastAsia="Times New Roman"/>
          <w:color w:val="222222"/>
          <w:szCs w:val="24"/>
          <w:shd w:val="clear" w:color="auto" w:fill="FFFFFF"/>
        </w:rPr>
        <w:t xml:space="preserve">ότι </w:t>
      </w:r>
      <w:r w:rsidRPr="00FE6798">
        <w:rPr>
          <w:rFonts w:eastAsia="Times New Roman"/>
          <w:color w:val="222222"/>
          <w:szCs w:val="24"/>
          <w:shd w:val="clear" w:color="auto" w:fill="FFFFFF"/>
        </w:rPr>
        <w:t xml:space="preserve">δεν έχει διαβάσει </w:t>
      </w:r>
      <w:r>
        <w:rPr>
          <w:rFonts w:eastAsia="Times New Roman"/>
          <w:color w:val="222222"/>
          <w:szCs w:val="24"/>
          <w:shd w:val="clear" w:color="auto" w:fill="FFFFFF"/>
        </w:rPr>
        <w:t>πως</w:t>
      </w:r>
      <w:r w:rsidRPr="00FE6798">
        <w:rPr>
          <w:rFonts w:eastAsia="Times New Roman"/>
          <w:color w:val="222222"/>
          <w:szCs w:val="24"/>
          <w:shd w:val="clear" w:color="auto" w:fill="FFFFFF"/>
        </w:rPr>
        <w:t xml:space="preserve"> οι τιμές παραγωγού </w:t>
      </w:r>
      <w:r>
        <w:rPr>
          <w:rFonts w:eastAsia="Times New Roman"/>
          <w:color w:val="222222"/>
          <w:szCs w:val="24"/>
          <w:shd w:val="clear" w:color="auto" w:fill="FFFFFF"/>
        </w:rPr>
        <w:t>από το 2010 έως το 20</w:t>
      </w:r>
      <w:r w:rsidRPr="00FE6798">
        <w:rPr>
          <w:rFonts w:eastAsia="Times New Roman"/>
          <w:color w:val="222222"/>
          <w:szCs w:val="24"/>
          <w:shd w:val="clear" w:color="auto" w:fill="FFFFFF"/>
        </w:rPr>
        <w:t>14</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τα χρόνια δηλαδή της κρίσης </w:t>
      </w:r>
      <w:r w:rsidRPr="00FE6798">
        <w:rPr>
          <w:rFonts w:eastAsia="Times New Roman"/>
          <w:color w:val="222222"/>
          <w:szCs w:val="24"/>
          <w:shd w:val="clear" w:color="auto" w:fill="FFFFFF"/>
        </w:rPr>
        <w:t>που μειώθηκε το ΑΕΠ</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όχι μόνο παρέμειναν αμετάβλητες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αλλά αυξήθηκαν οριακά</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w:t>
      </w:r>
      <w:r>
        <w:rPr>
          <w:rFonts w:eastAsia="Times New Roman"/>
          <w:color w:val="222222"/>
          <w:szCs w:val="24"/>
          <w:shd w:val="clear" w:color="auto" w:fill="FFFFFF"/>
        </w:rPr>
        <w:t>Δ</w:t>
      </w:r>
      <w:r w:rsidRPr="00FE6798">
        <w:rPr>
          <w:rFonts w:eastAsia="Times New Roman"/>
          <w:color w:val="222222"/>
          <w:szCs w:val="24"/>
          <w:shd w:val="clear" w:color="auto" w:fill="FFFFFF"/>
        </w:rPr>
        <w:t>ηλαδή</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το σύνολο της ζωικής και της φυτικής παραγωγής ήταν 9,3 δι</w:t>
      </w:r>
      <w:r>
        <w:rPr>
          <w:rFonts w:eastAsia="Times New Roman"/>
          <w:color w:val="222222"/>
          <w:szCs w:val="24"/>
          <w:shd w:val="clear" w:color="auto" w:fill="FFFFFF"/>
        </w:rPr>
        <w:t>σεκατομμύρια</w:t>
      </w:r>
      <w:r w:rsidRPr="00FE6798">
        <w:rPr>
          <w:rFonts w:eastAsia="Times New Roman"/>
          <w:color w:val="222222"/>
          <w:szCs w:val="24"/>
          <w:shd w:val="clear" w:color="auto" w:fill="FFFFFF"/>
        </w:rPr>
        <w:t xml:space="preserve"> το </w:t>
      </w:r>
      <w:r>
        <w:rPr>
          <w:rFonts w:eastAsia="Times New Roman"/>
          <w:color w:val="222222"/>
          <w:szCs w:val="24"/>
          <w:shd w:val="clear" w:color="auto" w:fill="FFFFFF"/>
        </w:rPr>
        <w:t>20</w:t>
      </w:r>
      <w:r w:rsidRPr="00FE6798">
        <w:rPr>
          <w:rFonts w:eastAsia="Times New Roman"/>
          <w:color w:val="222222"/>
          <w:szCs w:val="24"/>
          <w:shd w:val="clear" w:color="auto" w:fill="FFFFFF"/>
        </w:rPr>
        <w:t xml:space="preserve">10 και το </w:t>
      </w:r>
      <w:r>
        <w:rPr>
          <w:rFonts w:eastAsia="Times New Roman"/>
          <w:color w:val="222222"/>
          <w:szCs w:val="24"/>
          <w:shd w:val="clear" w:color="auto" w:fill="FFFFFF"/>
        </w:rPr>
        <w:t>20</w:t>
      </w:r>
      <w:r w:rsidRPr="00FE6798">
        <w:rPr>
          <w:rFonts w:eastAsia="Times New Roman"/>
          <w:color w:val="222222"/>
          <w:szCs w:val="24"/>
          <w:shd w:val="clear" w:color="auto" w:fill="FFFFFF"/>
        </w:rPr>
        <w:t xml:space="preserve">14 ήταν 9,4 και αυξήθηκε το </w:t>
      </w:r>
      <w:r>
        <w:rPr>
          <w:rFonts w:eastAsia="Times New Roman"/>
          <w:color w:val="222222"/>
          <w:szCs w:val="24"/>
          <w:shd w:val="clear" w:color="auto" w:fill="FFFFFF"/>
        </w:rPr>
        <w:t>20</w:t>
      </w:r>
      <w:r w:rsidRPr="00FE6798">
        <w:rPr>
          <w:rFonts w:eastAsia="Times New Roman"/>
          <w:color w:val="222222"/>
          <w:szCs w:val="24"/>
          <w:shd w:val="clear" w:color="auto" w:fill="FFFFFF"/>
        </w:rPr>
        <w:t>17 σε 10</w:t>
      </w:r>
      <w:r>
        <w:rPr>
          <w:rFonts w:eastAsia="Times New Roman"/>
          <w:color w:val="222222"/>
          <w:szCs w:val="24"/>
          <w:shd w:val="clear" w:color="auto" w:fill="FFFFFF"/>
        </w:rPr>
        <w:t>,</w:t>
      </w:r>
      <w:r w:rsidRPr="00FE6798">
        <w:rPr>
          <w:rFonts w:eastAsia="Times New Roman"/>
          <w:color w:val="222222"/>
          <w:szCs w:val="24"/>
          <w:shd w:val="clear" w:color="auto" w:fill="FFFFFF"/>
        </w:rPr>
        <w:t>038</w:t>
      </w:r>
      <w:r>
        <w:rPr>
          <w:rFonts w:eastAsia="Times New Roman"/>
          <w:color w:val="222222"/>
          <w:szCs w:val="24"/>
          <w:shd w:val="clear" w:color="auto" w:fill="FFFFFF"/>
        </w:rPr>
        <w:t>. Τ</w:t>
      </w:r>
      <w:r w:rsidRPr="00FE6798">
        <w:rPr>
          <w:rFonts w:eastAsia="Times New Roman"/>
          <w:color w:val="222222"/>
          <w:szCs w:val="24"/>
          <w:shd w:val="clear" w:color="auto" w:fill="FFFFFF"/>
        </w:rPr>
        <w:t>ην περίοδο δηλαδή της κρίσης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επειδή </w:t>
      </w:r>
      <w:r>
        <w:rPr>
          <w:rFonts w:eastAsia="Times New Roman"/>
          <w:color w:val="222222"/>
          <w:szCs w:val="24"/>
          <w:shd w:val="clear" w:color="auto" w:fill="FFFFFF"/>
        </w:rPr>
        <w:t>ε</w:t>
      </w:r>
      <w:r w:rsidRPr="00FE6798">
        <w:rPr>
          <w:rFonts w:eastAsia="Times New Roman"/>
          <w:color w:val="222222"/>
          <w:szCs w:val="24"/>
          <w:shd w:val="clear" w:color="auto" w:fill="FFFFFF"/>
        </w:rPr>
        <w:t xml:space="preserve">μείς φροντίσαμε να μην έρθει το μνημόνιο στο Υπουργείο </w:t>
      </w:r>
      <w:r>
        <w:rPr>
          <w:rFonts w:eastAsia="Times New Roman"/>
          <w:color w:val="222222"/>
          <w:szCs w:val="24"/>
          <w:shd w:val="clear" w:color="auto" w:fill="FFFFFF"/>
        </w:rPr>
        <w:t>Α</w:t>
      </w:r>
      <w:r w:rsidRPr="00FE6798">
        <w:rPr>
          <w:rFonts w:eastAsia="Times New Roman"/>
          <w:color w:val="222222"/>
          <w:szCs w:val="24"/>
          <w:shd w:val="clear" w:color="auto" w:fill="FFFFFF"/>
        </w:rPr>
        <w:t xml:space="preserve">γροτικής </w:t>
      </w:r>
      <w:r>
        <w:rPr>
          <w:rFonts w:eastAsia="Times New Roman"/>
          <w:color w:val="222222"/>
          <w:szCs w:val="24"/>
          <w:shd w:val="clear" w:color="auto" w:fill="FFFFFF"/>
        </w:rPr>
        <w:t>Α</w:t>
      </w:r>
      <w:r w:rsidRPr="00FE6798">
        <w:rPr>
          <w:rFonts w:eastAsia="Times New Roman"/>
          <w:color w:val="222222"/>
          <w:szCs w:val="24"/>
          <w:shd w:val="clear" w:color="auto" w:fill="FFFFFF"/>
        </w:rPr>
        <w:t>νάπτυξης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δεν βάλαμε πρόσθετους φόρους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δεν βάλαμε πρόσθετες εισφορές</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δεν βάλαμε φόρους στην παραγωγή</w:t>
      </w:r>
      <w:r>
        <w:rPr>
          <w:rFonts w:eastAsia="Times New Roman"/>
          <w:color w:val="222222"/>
          <w:szCs w:val="24"/>
          <w:shd w:val="clear" w:color="auto" w:fill="FFFFFF"/>
        </w:rPr>
        <w:t>, κ</w:t>
      </w:r>
      <w:r w:rsidRPr="00FE6798">
        <w:rPr>
          <w:rFonts w:eastAsia="Times New Roman"/>
          <w:color w:val="222222"/>
          <w:szCs w:val="24"/>
          <w:shd w:val="clear" w:color="auto" w:fill="FFFFFF"/>
        </w:rPr>
        <w:t xml:space="preserve">ρατήθηκε η </w:t>
      </w:r>
      <w:r>
        <w:rPr>
          <w:rFonts w:eastAsia="Times New Roman"/>
          <w:color w:val="222222"/>
          <w:szCs w:val="24"/>
          <w:shd w:val="clear" w:color="auto" w:fill="FFFFFF"/>
        </w:rPr>
        <w:t>α</w:t>
      </w:r>
      <w:r w:rsidRPr="00FE6798">
        <w:rPr>
          <w:rFonts w:eastAsia="Times New Roman"/>
          <w:color w:val="222222"/>
          <w:szCs w:val="24"/>
          <w:shd w:val="clear" w:color="auto" w:fill="FFFFFF"/>
        </w:rPr>
        <w:t>γροτική παραγωγή</w:t>
      </w:r>
      <w:r>
        <w:rPr>
          <w:rFonts w:eastAsia="Times New Roman"/>
          <w:color w:val="222222"/>
          <w:szCs w:val="24"/>
          <w:shd w:val="clear" w:color="auto" w:fill="FFFFFF"/>
        </w:rPr>
        <w:t>. Κ</w:t>
      </w:r>
      <w:r w:rsidRPr="00FE6798">
        <w:rPr>
          <w:rFonts w:eastAsia="Times New Roman"/>
          <w:color w:val="222222"/>
          <w:szCs w:val="24"/>
          <w:shd w:val="clear" w:color="auto" w:fill="FFFFFF"/>
        </w:rPr>
        <w:t xml:space="preserve">αι ήρθατε </w:t>
      </w:r>
      <w:r>
        <w:rPr>
          <w:rFonts w:eastAsia="Times New Roman"/>
          <w:color w:val="222222"/>
          <w:szCs w:val="24"/>
          <w:shd w:val="clear" w:color="auto" w:fill="FFFFFF"/>
        </w:rPr>
        <w:t>εσείς,</w:t>
      </w:r>
      <w:r w:rsidRPr="00FE6798">
        <w:rPr>
          <w:rFonts w:eastAsia="Times New Roman"/>
          <w:color w:val="222222"/>
          <w:szCs w:val="24"/>
          <w:shd w:val="clear" w:color="auto" w:fill="FFFFFF"/>
        </w:rPr>
        <w:t xml:space="preserve"> την περίοδο που η Ελλάδα ξεπέρασε την</w:t>
      </w:r>
      <w:r w:rsidRPr="00FE6798">
        <w:rPr>
          <w:rFonts w:eastAsia="Times New Roman"/>
          <w:color w:val="222222"/>
          <w:szCs w:val="24"/>
          <w:shd w:val="clear" w:color="auto" w:fill="FFFFFF"/>
        </w:rPr>
        <w:t xml:space="preserve"> κρίση</w:t>
      </w:r>
      <w:r>
        <w:rPr>
          <w:rFonts w:eastAsia="Times New Roman"/>
          <w:color w:val="222222"/>
          <w:szCs w:val="24"/>
          <w:shd w:val="clear" w:color="auto" w:fill="FFFFFF"/>
        </w:rPr>
        <w:t>, όπως λέτε,</w:t>
      </w:r>
      <w:r w:rsidRPr="00FE6798">
        <w:rPr>
          <w:rFonts w:eastAsia="Times New Roman"/>
          <w:color w:val="222222"/>
          <w:szCs w:val="24"/>
          <w:shd w:val="clear" w:color="auto" w:fill="FFFFFF"/>
        </w:rPr>
        <w:t xml:space="preserve"> και είχε μία μικρή </w:t>
      </w:r>
      <w:r>
        <w:rPr>
          <w:rFonts w:eastAsia="Times New Roman"/>
          <w:color w:val="222222"/>
          <w:szCs w:val="24"/>
          <w:shd w:val="clear" w:color="auto" w:fill="FFFFFF"/>
        </w:rPr>
        <w:t>–</w:t>
      </w:r>
      <w:r w:rsidRPr="00FE6798">
        <w:rPr>
          <w:rFonts w:eastAsia="Times New Roman"/>
          <w:color w:val="222222"/>
          <w:szCs w:val="24"/>
          <w:shd w:val="clear" w:color="auto" w:fill="FFFFFF"/>
        </w:rPr>
        <w:t>έστω</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αύξηση του ΑΕΠ</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να βάλετε φόρους στην παραγωγή</w:t>
      </w:r>
      <w:r>
        <w:rPr>
          <w:rFonts w:eastAsia="Times New Roman"/>
          <w:color w:val="222222"/>
          <w:szCs w:val="24"/>
          <w:shd w:val="clear" w:color="auto" w:fill="FFFFFF"/>
        </w:rPr>
        <w:t>,</w:t>
      </w:r>
      <w:r w:rsidRPr="00FE6798">
        <w:rPr>
          <w:rFonts w:eastAsia="Times New Roman"/>
          <w:color w:val="222222"/>
          <w:szCs w:val="24"/>
          <w:shd w:val="clear" w:color="auto" w:fill="FFFFFF"/>
        </w:rPr>
        <w:t xml:space="preserve"> πρόσθετους φόρους και εισφορές στους αγρότες</w:t>
      </w:r>
      <w:r>
        <w:rPr>
          <w:rFonts w:eastAsia="Times New Roman"/>
          <w:color w:val="222222"/>
          <w:szCs w:val="24"/>
          <w:shd w:val="clear" w:color="auto" w:fill="FFFFFF"/>
        </w:rPr>
        <w:t xml:space="preserve">. </w:t>
      </w:r>
    </w:p>
    <w:p w14:paraId="1789E95A" w14:textId="77777777" w:rsidR="00690103" w:rsidRDefault="0001178F">
      <w:pPr>
        <w:spacing w:line="600" w:lineRule="auto"/>
        <w:ind w:firstLine="720"/>
        <w:jc w:val="both"/>
        <w:rPr>
          <w:rFonts w:eastAsia="Times New Roman"/>
          <w:szCs w:val="24"/>
        </w:rPr>
      </w:pPr>
      <w:r>
        <w:rPr>
          <w:rFonts w:eastAsia="Times New Roman"/>
          <w:szCs w:val="24"/>
        </w:rPr>
        <w:lastRenderedPageBreak/>
        <w:t>Α</w:t>
      </w:r>
      <w:r w:rsidRPr="00D20E96">
        <w:rPr>
          <w:rFonts w:eastAsia="Times New Roman"/>
          <w:szCs w:val="24"/>
        </w:rPr>
        <w:t xml:space="preserve">πόδειξη αυτού είναι ότι ενώ το αγροτικό εισόδημα </w:t>
      </w:r>
      <w:r>
        <w:rPr>
          <w:rFonts w:eastAsia="Times New Roman"/>
          <w:szCs w:val="24"/>
        </w:rPr>
        <w:t>δηλωνόταν στο 1,5 δισεκατομμύριο, έφτασε</w:t>
      </w:r>
      <w:r w:rsidRPr="00D20E96">
        <w:rPr>
          <w:rFonts w:eastAsia="Times New Roman"/>
          <w:szCs w:val="24"/>
        </w:rPr>
        <w:t xml:space="preserve"> στο 1</w:t>
      </w:r>
      <w:r>
        <w:rPr>
          <w:rFonts w:eastAsia="Times New Roman"/>
          <w:szCs w:val="24"/>
        </w:rPr>
        <w:t>.</w:t>
      </w:r>
      <w:r w:rsidRPr="00D20E96">
        <w:rPr>
          <w:rFonts w:eastAsia="Times New Roman"/>
          <w:szCs w:val="24"/>
        </w:rPr>
        <w:t>250</w:t>
      </w:r>
      <w:r>
        <w:rPr>
          <w:rFonts w:eastAsia="Times New Roman"/>
          <w:szCs w:val="24"/>
        </w:rPr>
        <w:t>.000.000. Δ</w:t>
      </w:r>
      <w:r w:rsidRPr="00D20E96">
        <w:rPr>
          <w:rFonts w:eastAsia="Times New Roman"/>
          <w:szCs w:val="24"/>
        </w:rPr>
        <w:t>εν σα</w:t>
      </w:r>
      <w:r w:rsidRPr="00D20E96">
        <w:rPr>
          <w:rFonts w:eastAsia="Times New Roman"/>
          <w:szCs w:val="24"/>
        </w:rPr>
        <w:t>ς προβληματίζει αυτό</w:t>
      </w:r>
      <w:r>
        <w:rPr>
          <w:rFonts w:eastAsia="Times New Roman"/>
          <w:szCs w:val="24"/>
        </w:rPr>
        <w:t>; Δ</w:t>
      </w:r>
      <w:r w:rsidRPr="00D20E96">
        <w:rPr>
          <w:rFonts w:eastAsia="Times New Roman"/>
          <w:szCs w:val="24"/>
        </w:rPr>
        <w:t>εν καταλάβατε</w:t>
      </w:r>
      <w:r>
        <w:rPr>
          <w:rFonts w:eastAsia="Times New Roman"/>
          <w:szCs w:val="24"/>
        </w:rPr>
        <w:t>,</w:t>
      </w:r>
      <w:r w:rsidRPr="00D20E96">
        <w:rPr>
          <w:rFonts w:eastAsia="Times New Roman"/>
          <w:szCs w:val="24"/>
        </w:rPr>
        <w:t xml:space="preserve"> δηλαδή</w:t>
      </w:r>
      <w:r>
        <w:rPr>
          <w:rFonts w:eastAsia="Times New Roman"/>
          <w:szCs w:val="24"/>
        </w:rPr>
        <w:t>,</w:t>
      </w:r>
      <w:r w:rsidRPr="00D20E96">
        <w:rPr>
          <w:rFonts w:eastAsia="Times New Roman"/>
          <w:szCs w:val="24"/>
        </w:rPr>
        <w:t xml:space="preserve"> ότι οι αγρότες δηλώνουν το χαμηλότερο δυνατό</w:t>
      </w:r>
      <w:r>
        <w:rPr>
          <w:rFonts w:eastAsia="Times New Roman"/>
          <w:szCs w:val="24"/>
        </w:rPr>
        <w:t>,</w:t>
      </w:r>
      <w:r w:rsidRPr="00D20E96">
        <w:rPr>
          <w:rFonts w:eastAsia="Times New Roman"/>
          <w:szCs w:val="24"/>
        </w:rPr>
        <w:t xml:space="preserve"> για να αποφύγουν τους </w:t>
      </w:r>
      <w:r>
        <w:rPr>
          <w:rFonts w:eastAsia="Times New Roman"/>
          <w:szCs w:val="24"/>
        </w:rPr>
        <w:t>φ</w:t>
      </w:r>
      <w:r w:rsidRPr="00D20E96">
        <w:rPr>
          <w:rFonts w:eastAsia="Times New Roman"/>
          <w:szCs w:val="24"/>
        </w:rPr>
        <w:t xml:space="preserve">όρους και τις </w:t>
      </w:r>
      <w:r>
        <w:rPr>
          <w:rFonts w:eastAsia="Times New Roman"/>
          <w:szCs w:val="24"/>
        </w:rPr>
        <w:t>εισ</w:t>
      </w:r>
      <w:r w:rsidRPr="00D20E96">
        <w:rPr>
          <w:rFonts w:eastAsia="Times New Roman"/>
          <w:szCs w:val="24"/>
        </w:rPr>
        <w:t>φορές</w:t>
      </w:r>
      <w:r>
        <w:rPr>
          <w:rFonts w:eastAsia="Times New Roman"/>
          <w:szCs w:val="24"/>
        </w:rPr>
        <w:t>; Κ</w:t>
      </w:r>
      <w:r w:rsidRPr="00D20E96">
        <w:rPr>
          <w:rFonts w:eastAsia="Times New Roman"/>
          <w:szCs w:val="24"/>
        </w:rPr>
        <w:t>αι δεν διαβάζετ</w:t>
      </w:r>
      <w:r>
        <w:rPr>
          <w:rFonts w:eastAsia="Times New Roman"/>
          <w:szCs w:val="24"/>
        </w:rPr>
        <w:t>ε</w:t>
      </w:r>
      <w:r w:rsidRPr="00D20E96">
        <w:rPr>
          <w:rFonts w:eastAsia="Times New Roman"/>
          <w:szCs w:val="24"/>
        </w:rPr>
        <w:t xml:space="preserve"> καν την πρόταση που έχουμε καταθέσει για να δείτε τα μέτρα που προτείνουμε</w:t>
      </w:r>
      <w:r>
        <w:rPr>
          <w:rFonts w:eastAsia="Times New Roman"/>
          <w:szCs w:val="24"/>
        </w:rPr>
        <w:t>,</w:t>
      </w:r>
      <w:r w:rsidRPr="00D20E96">
        <w:rPr>
          <w:rFonts w:eastAsia="Times New Roman"/>
          <w:szCs w:val="24"/>
        </w:rPr>
        <w:t xml:space="preserve"> για να μειώσουμε το</w:t>
      </w:r>
      <w:r>
        <w:rPr>
          <w:rFonts w:eastAsia="Times New Roman"/>
          <w:szCs w:val="24"/>
        </w:rPr>
        <w:t>ν</w:t>
      </w:r>
      <w:r w:rsidRPr="00D20E96">
        <w:rPr>
          <w:rFonts w:eastAsia="Times New Roman"/>
          <w:szCs w:val="24"/>
        </w:rPr>
        <w:t xml:space="preserve"> φό</w:t>
      </w:r>
      <w:r w:rsidRPr="00D20E96">
        <w:rPr>
          <w:rFonts w:eastAsia="Times New Roman"/>
          <w:szCs w:val="24"/>
        </w:rPr>
        <w:t>ρο στο 13%</w:t>
      </w:r>
      <w:r>
        <w:rPr>
          <w:rFonts w:eastAsia="Times New Roman"/>
          <w:szCs w:val="24"/>
        </w:rPr>
        <w:t>, ό</w:t>
      </w:r>
      <w:r w:rsidRPr="00D20E96">
        <w:rPr>
          <w:rFonts w:eastAsia="Times New Roman"/>
          <w:szCs w:val="24"/>
        </w:rPr>
        <w:t>πως ήταν</w:t>
      </w:r>
      <w:r>
        <w:rPr>
          <w:rFonts w:eastAsia="Times New Roman"/>
          <w:szCs w:val="24"/>
        </w:rPr>
        <w:t>,</w:t>
      </w:r>
      <w:r w:rsidRPr="00D20E96">
        <w:rPr>
          <w:rFonts w:eastAsia="Times New Roman"/>
          <w:szCs w:val="24"/>
        </w:rPr>
        <w:t xml:space="preserve"> για να δώσουμε κίνητρα στις ομάδες</w:t>
      </w:r>
      <w:r>
        <w:rPr>
          <w:rFonts w:eastAsia="Times New Roman"/>
          <w:szCs w:val="24"/>
        </w:rPr>
        <w:t>,</w:t>
      </w:r>
      <w:r w:rsidRPr="00D20E96">
        <w:rPr>
          <w:rFonts w:eastAsia="Times New Roman"/>
          <w:szCs w:val="24"/>
        </w:rPr>
        <w:t xml:space="preserve"> για να φύγει </w:t>
      </w:r>
      <w:r>
        <w:rPr>
          <w:rFonts w:eastAsia="Times New Roman"/>
          <w:szCs w:val="24"/>
        </w:rPr>
        <w:t>ο φόρος ε</w:t>
      </w:r>
      <w:r w:rsidRPr="00D20E96">
        <w:rPr>
          <w:rFonts w:eastAsia="Times New Roman"/>
          <w:szCs w:val="24"/>
        </w:rPr>
        <w:t>πιτηδεύματος</w:t>
      </w:r>
      <w:r>
        <w:rPr>
          <w:rFonts w:eastAsia="Times New Roman"/>
          <w:szCs w:val="24"/>
        </w:rPr>
        <w:t>,</w:t>
      </w:r>
      <w:r w:rsidRPr="00D20E96">
        <w:rPr>
          <w:rFonts w:eastAsia="Times New Roman"/>
          <w:szCs w:val="24"/>
        </w:rPr>
        <w:t xml:space="preserve"> για να πάμε στις </w:t>
      </w:r>
      <w:proofErr w:type="spellStart"/>
      <w:r>
        <w:rPr>
          <w:rFonts w:eastAsia="Times New Roman"/>
          <w:szCs w:val="24"/>
        </w:rPr>
        <w:t>εκατόν</w:t>
      </w:r>
      <w:proofErr w:type="spellEnd"/>
      <w:r>
        <w:rPr>
          <w:rFonts w:eastAsia="Times New Roman"/>
          <w:szCs w:val="24"/>
        </w:rPr>
        <w:t xml:space="preserve"> είκοσι</w:t>
      </w:r>
      <w:r w:rsidRPr="00D20E96">
        <w:rPr>
          <w:rFonts w:eastAsia="Times New Roman"/>
          <w:szCs w:val="24"/>
        </w:rPr>
        <w:t xml:space="preserve"> δόσεις</w:t>
      </w:r>
      <w:r>
        <w:rPr>
          <w:rFonts w:eastAsia="Times New Roman"/>
          <w:szCs w:val="24"/>
        </w:rPr>
        <w:t>, για να γίνουν,</w:t>
      </w:r>
      <w:r w:rsidRPr="00D20E96">
        <w:rPr>
          <w:rFonts w:eastAsia="Times New Roman"/>
          <w:szCs w:val="24"/>
        </w:rPr>
        <w:t xml:space="preserve"> δηλαδή</w:t>
      </w:r>
      <w:r>
        <w:rPr>
          <w:rFonts w:eastAsia="Times New Roman"/>
          <w:szCs w:val="24"/>
        </w:rPr>
        <w:t>,</w:t>
      </w:r>
      <w:r w:rsidRPr="00D20E96">
        <w:rPr>
          <w:rFonts w:eastAsia="Times New Roman"/>
          <w:szCs w:val="24"/>
        </w:rPr>
        <w:t xml:space="preserve"> παρεμβάσεις οργανωτικές αναδιάρθρωσης του πρωτογενή τομέα και μέτρα που θα </w:t>
      </w:r>
      <w:r>
        <w:rPr>
          <w:rFonts w:eastAsia="Times New Roman"/>
          <w:szCs w:val="24"/>
        </w:rPr>
        <w:t>ενισχύσουν</w:t>
      </w:r>
      <w:r w:rsidRPr="00D20E96">
        <w:rPr>
          <w:rFonts w:eastAsia="Times New Roman"/>
          <w:szCs w:val="24"/>
        </w:rPr>
        <w:t xml:space="preserve"> την παραγωγή</w:t>
      </w:r>
      <w:r>
        <w:rPr>
          <w:rFonts w:eastAsia="Times New Roman"/>
          <w:szCs w:val="24"/>
        </w:rPr>
        <w:t>;</w:t>
      </w:r>
    </w:p>
    <w:p w14:paraId="1789E95B" w14:textId="77777777" w:rsidR="00690103" w:rsidRDefault="0001178F">
      <w:pPr>
        <w:spacing w:line="600" w:lineRule="auto"/>
        <w:ind w:firstLine="720"/>
        <w:jc w:val="both"/>
        <w:rPr>
          <w:rFonts w:eastAsia="Times New Roman"/>
          <w:szCs w:val="24"/>
        </w:rPr>
      </w:pPr>
      <w:r>
        <w:rPr>
          <w:rFonts w:eastAsia="Times New Roman"/>
          <w:szCs w:val="24"/>
        </w:rPr>
        <w:t>Κ</w:t>
      </w:r>
      <w:r w:rsidRPr="00D20E96">
        <w:rPr>
          <w:rFonts w:eastAsia="Times New Roman"/>
          <w:szCs w:val="24"/>
        </w:rPr>
        <w:t xml:space="preserve">αι δεν μου απαντήσατε καν σε αυτά που </w:t>
      </w:r>
      <w:r>
        <w:rPr>
          <w:rFonts w:eastAsia="Times New Roman"/>
          <w:szCs w:val="24"/>
        </w:rPr>
        <w:t>σ</w:t>
      </w:r>
      <w:r w:rsidRPr="00D20E96">
        <w:rPr>
          <w:rFonts w:eastAsia="Times New Roman"/>
          <w:szCs w:val="24"/>
        </w:rPr>
        <w:t xml:space="preserve">ας ρώτησα και εκείνα που βρήκατε </w:t>
      </w:r>
      <w:r>
        <w:rPr>
          <w:rFonts w:eastAsia="Times New Roman"/>
          <w:szCs w:val="24"/>
        </w:rPr>
        <w:t>έτοιμα. Β</w:t>
      </w:r>
      <w:r w:rsidRPr="00D20E96">
        <w:rPr>
          <w:rFonts w:eastAsia="Times New Roman"/>
          <w:szCs w:val="24"/>
        </w:rPr>
        <w:t xml:space="preserve">ρήκατε </w:t>
      </w:r>
      <w:r>
        <w:rPr>
          <w:rFonts w:eastAsia="Times New Roman"/>
          <w:szCs w:val="24"/>
        </w:rPr>
        <w:t>έτοιμη</w:t>
      </w:r>
      <w:r w:rsidRPr="00D20E96">
        <w:rPr>
          <w:rFonts w:eastAsia="Times New Roman"/>
          <w:szCs w:val="24"/>
        </w:rPr>
        <w:t xml:space="preserve"> την </w:t>
      </w:r>
      <w:r>
        <w:rPr>
          <w:rFonts w:eastAsia="Times New Roman"/>
          <w:szCs w:val="24"/>
        </w:rPr>
        <w:t>Π</w:t>
      </w:r>
      <w:r w:rsidRPr="00D20E96">
        <w:rPr>
          <w:rFonts w:eastAsia="Times New Roman"/>
          <w:szCs w:val="24"/>
        </w:rPr>
        <w:t xml:space="preserve">ολιτική </w:t>
      </w:r>
      <w:r>
        <w:rPr>
          <w:rFonts w:eastAsia="Times New Roman"/>
          <w:szCs w:val="24"/>
        </w:rPr>
        <w:t>Γης</w:t>
      </w:r>
      <w:r w:rsidRPr="00D20E96">
        <w:rPr>
          <w:rFonts w:eastAsia="Times New Roman"/>
          <w:szCs w:val="24"/>
        </w:rPr>
        <w:t xml:space="preserve"> και δεν μπορείτε να την εφαρμόσετε</w:t>
      </w:r>
      <w:r>
        <w:rPr>
          <w:rFonts w:eastAsia="Times New Roman"/>
          <w:szCs w:val="24"/>
        </w:rPr>
        <w:t>. Σ</w:t>
      </w:r>
      <w:r w:rsidRPr="00D20E96">
        <w:rPr>
          <w:rFonts w:eastAsia="Times New Roman"/>
          <w:szCs w:val="24"/>
        </w:rPr>
        <w:t xml:space="preserve">ας είπα </w:t>
      </w:r>
      <w:r>
        <w:rPr>
          <w:rFonts w:eastAsia="Times New Roman"/>
          <w:szCs w:val="24"/>
        </w:rPr>
        <w:t xml:space="preserve">για </w:t>
      </w:r>
      <w:r w:rsidRPr="00D20E96">
        <w:rPr>
          <w:rFonts w:eastAsia="Times New Roman"/>
          <w:szCs w:val="24"/>
        </w:rPr>
        <w:t xml:space="preserve">τους αγρότες στην </w:t>
      </w:r>
      <w:proofErr w:type="spellStart"/>
      <w:r>
        <w:rPr>
          <w:rFonts w:eastAsia="Times New Roman"/>
          <w:szCs w:val="24"/>
        </w:rPr>
        <w:t>Αγουλινίτσα</w:t>
      </w:r>
      <w:proofErr w:type="spellEnd"/>
      <w:r>
        <w:rPr>
          <w:rFonts w:eastAsia="Times New Roman"/>
          <w:szCs w:val="24"/>
        </w:rPr>
        <w:t xml:space="preserve"> και </w:t>
      </w:r>
      <w:r w:rsidRPr="00D20E96">
        <w:rPr>
          <w:rFonts w:eastAsia="Times New Roman"/>
          <w:szCs w:val="24"/>
        </w:rPr>
        <w:t>στη Μουριά που αγωνιούν για το πώς θα διανεμηθούν τα αγροτε</w:t>
      </w:r>
      <w:r w:rsidRPr="00D20E96">
        <w:rPr>
          <w:rFonts w:eastAsia="Times New Roman"/>
          <w:szCs w:val="24"/>
        </w:rPr>
        <w:t>μάχια και υπάρχει αυτή τη στιγμή αγωνία</w:t>
      </w:r>
      <w:r>
        <w:rPr>
          <w:rFonts w:eastAsia="Times New Roman"/>
          <w:szCs w:val="24"/>
        </w:rPr>
        <w:t xml:space="preserve"> σ</w:t>
      </w:r>
      <w:r w:rsidRPr="00D20E96">
        <w:rPr>
          <w:rFonts w:eastAsia="Times New Roman"/>
          <w:szCs w:val="24"/>
        </w:rPr>
        <w:t>το έπα</w:t>
      </w:r>
      <w:r>
        <w:rPr>
          <w:rFonts w:eastAsia="Times New Roman"/>
          <w:szCs w:val="24"/>
        </w:rPr>
        <w:t>κρ</w:t>
      </w:r>
      <w:r w:rsidRPr="00D20E96">
        <w:rPr>
          <w:rFonts w:eastAsia="Times New Roman"/>
          <w:szCs w:val="24"/>
        </w:rPr>
        <w:t>ο</w:t>
      </w:r>
      <w:r>
        <w:rPr>
          <w:rFonts w:eastAsia="Times New Roman"/>
          <w:szCs w:val="24"/>
        </w:rPr>
        <w:t>. Σας είπα, κ</w:t>
      </w:r>
      <w:r w:rsidRPr="00D20E96">
        <w:rPr>
          <w:rFonts w:eastAsia="Times New Roman"/>
          <w:szCs w:val="24"/>
        </w:rPr>
        <w:t>ύριε Υπουργέ</w:t>
      </w:r>
      <w:r>
        <w:rPr>
          <w:rFonts w:eastAsia="Times New Roman"/>
          <w:szCs w:val="24"/>
        </w:rPr>
        <w:t>,</w:t>
      </w:r>
      <w:r w:rsidRPr="00D20E96">
        <w:rPr>
          <w:rFonts w:eastAsia="Times New Roman"/>
          <w:szCs w:val="24"/>
        </w:rPr>
        <w:t xml:space="preserve"> για το </w:t>
      </w:r>
      <w:r>
        <w:rPr>
          <w:rFonts w:eastAsia="Times New Roman"/>
          <w:szCs w:val="24"/>
        </w:rPr>
        <w:t>μ</w:t>
      </w:r>
      <w:r w:rsidRPr="00D20E96">
        <w:rPr>
          <w:rFonts w:eastAsia="Times New Roman"/>
          <w:szCs w:val="24"/>
        </w:rPr>
        <w:t>έτρο που έχει να κάνει με τα εγγειοβελτιωτικά</w:t>
      </w:r>
      <w:r>
        <w:rPr>
          <w:rFonts w:eastAsia="Times New Roman"/>
          <w:szCs w:val="24"/>
        </w:rPr>
        <w:t>,</w:t>
      </w:r>
      <w:r w:rsidRPr="00D20E96">
        <w:rPr>
          <w:rFonts w:eastAsia="Times New Roman"/>
          <w:szCs w:val="24"/>
        </w:rPr>
        <w:t xml:space="preserve"> το 4</w:t>
      </w:r>
      <w:r>
        <w:rPr>
          <w:rFonts w:eastAsia="Times New Roman"/>
          <w:szCs w:val="24"/>
        </w:rPr>
        <w:t>.3.1,</w:t>
      </w:r>
      <w:r w:rsidRPr="00D20E96">
        <w:rPr>
          <w:rFonts w:eastAsia="Times New Roman"/>
          <w:szCs w:val="24"/>
        </w:rPr>
        <w:t xml:space="preserve"> που έχετε έτοιμη τη μελέτη </w:t>
      </w:r>
      <w:r w:rsidRPr="00D20E96">
        <w:rPr>
          <w:rFonts w:eastAsia="Times New Roman"/>
          <w:szCs w:val="24"/>
        </w:rPr>
        <w:lastRenderedPageBreak/>
        <w:t xml:space="preserve">για την </w:t>
      </w:r>
      <w:proofErr w:type="spellStart"/>
      <w:r w:rsidRPr="00D20E96">
        <w:rPr>
          <w:rFonts w:eastAsia="Times New Roman"/>
          <w:szCs w:val="24"/>
        </w:rPr>
        <w:t>υπογειοποίηση</w:t>
      </w:r>
      <w:proofErr w:type="spellEnd"/>
      <w:r w:rsidRPr="00D20E96">
        <w:rPr>
          <w:rFonts w:eastAsia="Times New Roman"/>
          <w:szCs w:val="24"/>
        </w:rPr>
        <w:t xml:space="preserve"> του δικτύου στην Ηλεία και δεν έχετε κάνει τίποτα</w:t>
      </w:r>
      <w:r>
        <w:rPr>
          <w:rFonts w:eastAsia="Times New Roman"/>
          <w:szCs w:val="24"/>
        </w:rPr>
        <w:t>.</w:t>
      </w:r>
      <w:r w:rsidRPr="00D20E96">
        <w:rPr>
          <w:rFonts w:eastAsia="Times New Roman"/>
          <w:szCs w:val="24"/>
        </w:rPr>
        <w:t xml:space="preserve"> Ούτε Πρόεδρο σ</w:t>
      </w:r>
      <w:r w:rsidRPr="00D20E96">
        <w:rPr>
          <w:rFonts w:eastAsia="Times New Roman"/>
          <w:szCs w:val="24"/>
        </w:rPr>
        <w:t xml:space="preserve">το </w:t>
      </w:r>
      <w:r>
        <w:rPr>
          <w:rFonts w:eastAsia="Times New Roman"/>
          <w:szCs w:val="24"/>
        </w:rPr>
        <w:t>ΓΟΕΒ</w:t>
      </w:r>
      <w:r w:rsidRPr="00D20E96">
        <w:rPr>
          <w:rFonts w:eastAsia="Times New Roman"/>
          <w:szCs w:val="24"/>
        </w:rPr>
        <w:t xml:space="preserve"> δε</w:t>
      </w:r>
      <w:r>
        <w:rPr>
          <w:rFonts w:eastAsia="Times New Roman"/>
          <w:szCs w:val="24"/>
        </w:rPr>
        <w:t>ν μπορείτε να διορίσετε. Σ</w:t>
      </w:r>
      <w:r w:rsidRPr="00D20E96">
        <w:rPr>
          <w:rFonts w:eastAsia="Times New Roman"/>
          <w:szCs w:val="24"/>
        </w:rPr>
        <w:t>ας είπα για το λάδι και μου είπατε ότι το Γεωτεχνικό Επιμελητήριο</w:t>
      </w:r>
      <w:r>
        <w:rPr>
          <w:rFonts w:eastAsia="Times New Roman"/>
          <w:szCs w:val="24"/>
        </w:rPr>
        <w:t xml:space="preserve"> λέει</w:t>
      </w:r>
      <w:r w:rsidRPr="00D20E96">
        <w:rPr>
          <w:rFonts w:eastAsia="Times New Roman"/>
          <w:szCs w:val="24"/>
        </w:rPr>
        <w:t xml:space="preserve"> ότι είχαμε ιδιαίτερες συνθήκες</w:t>
      </w:r>
      <w:r>
        <w:rPr>
          <w:rFonts w:eastAsia="Times New Roman"/>
          <w:szCs w:val="24"/>
        </w:rPr>
        <w:t>. Ναι, τις</w:t>
      </w:r>
      <w:r w:rsidRPr="00D20E96">
        <w:rPr>
          <w:rFonts w:eastAsia="Times New Roman"/>
          <w:szCs w:val="24"/>
        </w:rPr>
        <w:t xml:space="preserve"> ξέρ</w:t>
      </w:r>
      <w:r>
        <w:rPr>
          <w:rFonts w:eastAsia="Times New Roman"/>
          <w:szCs w:val="24"/>
        </w:rPr>
        <w:t>α</w:t>
      </w:r>
      <w:r w:rsidRPr="00D20E96">
        <w:rPr>
          <w:rFonts w:eastAsia="Times New Roman"/>
          <w:szCs w:val="24"/>
        </w:rPr>
        <w:t>με τον Αύγουστο τις ιδιαίτερες συνθήκες και δεν πήρατε κανένα μέτρο</w:t>
      </w:r>
      <w:r>
        <w:rPr>
          <w:rFonts w:eastAsia="Times New Roman"/>
          <w:szCs w:val="24"/>
        </w:rPr>
        <w:t>. Τ</w:t>
      </w:r>
      <w:r w:rsidRPr="00D20E96">
        <w:rPr>
          <w:rFonts w:eastAsia="Times New Roman"/>
          <w:szCs w:val="24"/>
        </w:rPr>
        <w:t>ον Αύγουστο</w:t>
      </w:r>
      <w:r>
        <w:rPr>
          <w:rFonts w:eastAsia="Times New Roman"/>
          <w:szCs w:val="24"/>
        </w:rPr>
        <w:t>,</w:t>
      </w:r>
      <w:r w:rsidRPr="00D20E96">
        <w:rPr>
          <w:rFonts w:eastAsia="Times New Roman"/>
          <w:szCs w:val="24"/>
        </w:rPr>
        <w:t xml:space="preserve"> επειδή είχαμε έντον</w:t>
      </w:r>
      <w:r>
        <w:rPr>
          <w:rFonts w:eastAsia="Times New Roman"/>
          <w:szCs w:val="24"/>
        </w:rPr>
        <w:t>ε</w:t>
      </w:r>
      <w:r w:rsidRPr="00D20E96">
        <w:rPr>
          <w:rFonts w:eastAsia="Times New Roman"/>
          <w:szCs w:val="24"/>
        </w:rPr>
        <w:t>ς</w:t>
      </w:r>
      <w:r w:rsidRPr="00D20E96">
        <w:rPr>
          <w:rFonts w:eastAsia="Times New Roman"/>
          <w:szCs w:val="24"/>
        </w:rPr>
        <w:t xml:space="preserve"> υγρασί</w:t>
      </w:r>
      <w:r>
        <w:rPr>
          <w:rFonts w:eastAsia="Times New Roman"/>
          <w:szCs w:val="24"/>
        </w:rPr>
        <w:t>ε</w:t>
      </w:r>
      <w:r w:rsidRPr="00D20E96">
        <w:rPr>
          <w:rFonts w:eastAsia="Times New Roman"/>
          <w:szCs w:val="24"/>
        </w:rPr>
        <w:t>ς</w:t>
      </w:r>
      <w:r>
        <w:rPr>
          <w:rFonts w:eastAsia="Times New Roman"/>
          <w:szCs w:val="24"/>
        </w:rPr>
        <w:t>,</w:t>
      </w:r>
      <w:r w:rsidRPr="00D20E96">
        <w:rPr>
          <w:rFonts w:eastAsia="Times New Roman"/>
          <w:szCs w:val="24"/>
        </w:rPr>
        <w:t xml:space="preserve"> έπρεπε να έχει γίνει παρέμβαση για το</w:t>
      </w:r>
      <w:r>
        <w:rPr>
          <w:rFonts w:eastAsia="Times New Roman"/>
          <w:szCs w:val="24"/>
        </w:rPr>
        <w:t>ν</w:t>
      </w:r>
      <w:r w:rsidRPr="00D20E96">
        <w:rPr>
          <w:rFonts w:eastAsia="Times New Roman"/>
          <w:szCs w:val="24"/>
        </w:rPr>
        <w:t xml:space="preserve"> δάκο και εσείς ακόμα </w:t>
      </w:r>
      <w:r>
        <w:rPr>
          <w:rFonts w:eastAsia="Times New Roman"/>
          <w:szCs w:val="24"/>
        </w:rPr>
        <w:t>«</w:t>
      </w:r>
      <w:r w:rsidRPr="00D20E96">
        <w:rPr>
          <w:rFonts w:eastAsia="Times New Roman"/>
          <w:szCs w:val="24"/>
        </w:rPr>
        <w:t>τρέχ</w:t>
      </w:r>
      <w:r>
        <w:rPr>
          <w:rFonts w:eastAsia="Times New Roman"/>
          <w:szCs w:val="24"/>
        </w:rPr>
        <w:t>α</w:t>
      </w:r>
      <w:r w:rsidRPr="00D20E96">
        <w:rPr>
          <w:rFonts w:eastAsia="Times New Roman"/>
          <w:szCs w:val="24"/>
        </w:rPr>
        <w:t>τε</w:t>
      </w:r>
      <w:r>
        <w:rPr>
          <w:rFonts w:eastAsia="Times New Roman"/>
          <w:szCs w:val="24"/>
        </w:rPr>
        <w:t>»</w:t>
      </w:r>
      <w:r w:rsidRPr="00D20E96">
        <w:rPr>
          <w:rFonts w:eastAsia="Times New Roman"/>
          <w:szCs w:val="24"/>
        </w:rPr>
        <w:t xml:space="preserve"> το</w:t>
      </w:r>
      <w:r>
        <w:rPr>
          <w:rFonts w:eastAsia="Times New Roman"/>
          <w:szCs w:val="24"/>
        </w:rPr>
        <w:t>ν</w:t>
      </w:r>
      <w:r w:rsidRPr="00D20E96">
        <w:rPr>
          <w:rFonts w:eastAsia="Times New Roman"/>
          <w:szCs w:val="24"/>
        </w:rPr>
        <w:t xml:space="preserve"> διαγωνισμό</w:t>
      </w:r>
      <w:r>
        <w:rPr>
          <w:rFonts w:eastAsia="Times New Roman"/>
          <w:szCs w:val="24"/>
        </w:rPr>
        <w:t>. Δ</w:t>
      </w:r>
      <w:r w:rsidRPr="00D20E96">
        <w:rPr>
          <w:rFonts w:eastAsia="Times New Roman"/>
          <w:szCs w:val="24"/>
        </w:rPr>
        <w:t>εν έχετε καμ</w:t>
      </w:r>
      <w:r>
        <w:rPr>
          <w:rFonts w:eastAsia="Times New Roman"/>
          <w:szCs w:val="24"/>
        </w:rPr>
        <w:t>μ</w:t>
      </w:r>
      <w:r w:rsidRPr="00D20E96">
        <w:rPr>
          <w:rFonts w:eastAsia="Times New Roman"/>
          <w:szCs w:val="24"/>
        </w:rPr>
        <w:t>ία ευθύνη</w:t>
      </w:r>
      <w:r>
        <w:rPr>
          <w:rFonts w:eastAsia="Times New Roman"/>
          <w:szCs w:val="24"/>
        </w:rPr>
        <w:t>;</w:t>
      </w:r>
      <w:r w:rsidRPr="00D20E96">
        <w:rPr>
          <w:rFonts w:eastAsia="Times New Roman"/>
          <w:szCs w:val="24"/>
        </w:rPr>
        <w:t xml:space="preserve"> Ο καλός </w:t>
      </w:r>
      <w:r>
        <w:rPr>
          <w:rFonts w:eastAsia="Times New Roman"/>
          <w:szCs w:val="24"/>
        </w:rPr>
        <w:t>θ</w:t>
      </w:r>
      <w:r w:rsidRPr="00D20E96">
        <w:rPr>
          <w:rFonts w:eastAsia="Times New Roman"/>
          <w:szCs w:val="24"/>
        </w:rPr>
        <w:t>εός φταίει για όλα αυτά</w:t>
      </w:r>
      <w:r>
        <w:rPr>
          <w:rFonts w:eastAsia="Times New Roman"/>
          <w:szCs w:val="24"/>
        </w:rPr>
        <w:t>; Υ</w:t>
      </w:r>
      <w:r w:rsidRPr="00D20E96">
        <w:rPr>
          <w:rFonts w:eastAsia="Times New Roman"/>
          <w:szCs w:val="24"/>
        </w:rPr>
        <w:t>πάρχει και πολιτική ευθύνη</w:t>
      </w:r>
      <w:r>
        <w:rPr>
          <w:rFonts w:eastAsia="Times New Roman"/>
          <w:szCs w:val="24"/>
        </w:rPr>
        <w:t>.</w:t>
      </w:r>
    </w:p>
    <w:p w14:paraId="1789E95C" w14:textId="77777777" w:rsidR="00690103" w:rsidRDefault="0001178F">
      <w:pPr>
        <w:spacing w:line="600" w:lineRule="auto"/>
        <w:ind w:firstLine="720"/>
        <w:jc w:val="both"/>
        <w:rPr>
          <w:rFonts w:eastAsia="Times New Roman"/>
          <w:szCs w:val="24"/>
        </w:rPr>
      </w:pPr>
      <w:r w:rsidRPr="00D20E96">
        <w:rPr>
          <w:rFonts w:eastAsia="Times New Roman"/>
          <w:szCs w:val="24"/>
        </w:rPr>
        <w:t xml:space="preserve">Εν πάση </w:t>
      </w:r>
      <w:proofErr w:type="spellStart"/>
      <w:r w:rsidRPr="00D20E96">
        <w:rPr>
          <w:rFonts w:eastAsia="Times New Roman"/>
          <w:szCs w:val="24"/>
        </w:rPr>
        <w:t>περιπτώσει</w:t>
      </w:r>
      <w:proofErr w:type="spellEnd"/>
      <w:r>
        <w:rPr>
          <w:rFonts w:eastAsia="Times New Roman"/>
          <w:szCs w:val="24"/>
        </w:rPr>
        <w:t>,</w:t>
      </w:r>
      <w:r w:rsidRPr="00D20E96">
        <w:rPr>
          <w:rFonts w:eastAsia="Times New Roman"/>
          <w:szCs w:val="24"/>
        </w:rPr>
        <w:t xml:space="preserve"> </w:t>
      </w:r>
      <w:r>
        <w:rPr>
          <w:rFonts w:eastAsia="Times New Roman"/>
          <w:szCs w:val="24"/>
        </w:rPr>
        <w:t xml:space="preserve">για να μην </w:t>
      </w:r>
      <w:r w:rsidRPr="00D20E96">
        <w:rPr>
          <w:rFonts w:eastAsia="Times New Roman"/>
          <w:szCs w:val="24"/>
        </w:rPr>
        <w:t>καταχρώμαι το</w:t>
      </w:r>
      <w:r>
        <w:rPr>
          <w:rFonts w:eastAsia="Times New Roman"/>
          <w:szCs w:val="24"/>
        </w:rPr>
        <w:t>ν</w:t>
      </w:r>
      <w:r w:rsidRPr="00D20E96">
        <w:rPr>
          <w:rFonts w:eastAsia="Times New Roman"/>
          <w:szCs w:val="24"/>
        </w:rPr>
        <w:t xml:space="preserve"> χρόνο</w:t>
      </w:r>
      <w:r>
        <w:rPr>
          <w:rFonts w:eastAsia="Times New Roman"/>
          <w:szCs w:val="24"/>
        </w:rPr>
        <w:t>,</w:t>
      </w:r>
      <w:r w:rsidRPr="00D20E96">
        <w:rPr>
          <w:rFonts w:eastAsia="Times New Roman"/>
          <w:szCs w:val="24"/>
        </w:rPr>
        <w:t xml:space="preserve"> κύριε </w:t>
      </w:r>
      <w:r>
        <w:rPr>
          <w:rFonts w:eastAsia="Times New Roman"/>
          <w:szCs w:val="24"/>
        </w:rPr>
        <w:t>Π</w:t>
      </w:r>
      <w:r w:rsidRPr="00D20E96">
        <w:rPr>
          <w:rFonts w:eastAsia="Times New Roman"/>
          <w:szCs w:val="24"/>
        </w:rPr>
        <w:t>ρόεδρε</w:t>
      </w:r>
      <w:r>
        <w:rPr>
          <w:rFonts w:eastAsia="Times New Roman"/>
          <w:szCs w:val="24"/>
        </w:rPr>
        <w:t>,</w:t>
      </w:r>
      <w:r w:rsidRPr="00D20E96">
        <w:rPr>
          <w:rFonts w:eastAsia="Times New Roman"/>
          <w:szCs w:val="24"/>
        </w:rPr>
        <w:t xml:space="preserve"> υπάρχουν πολύ σοβαρά ζητήματα</w:t>
      </w:r>
      <w:r>
        <w:rPr>
          <w:rFonts w:eastAsia="Times New Roman"/>
          <w:szCs w:val="24"/>
        </w:rPr>
        <w:t xml:space="preserve"> </w:t>
      </w:r>
      <w:r w:rsidRPr="00D20E96">
        <w:rPr>
          <w:rFonts w:eastAsia="Times New Roman"/>
          <w:szCs w:val="24"/>
        </w:rPr>
        <w:t>διαχειριστικά</w:t>
      </w:r>
      <w:r>
        <w:rPr>
          <w:rFonts w:eastAsia="Times New Roman"/>
          <w:szCs w:val="24"/>
        </w:rPr>
        <w:t xml:space="preserve"> και διαρθρωτικά</w:t>
      </w:r>
      <w:r w:rsidRPr="00D20E96">
        <w:rPr>
          <w:rFonts w:eastAsia="Times New Roman"/>
          <w:szCs w:val="24"/>
        </w:rPr>
        <w:t xml:space="preserve"> στον αγροτικό τομέα</w:t>
      </w:r>
      <w:r>
        <w:rPr>
          <w:rFonts w:eastAsia="Times New Roman"/>
          <w:szCs w:val="24"/>
        </w:rPr>
        <w:t>. Η</w:t>
      </w:r>
      <w:r w:rsidRPr="00D20E96">
        <w:rPr>
          <w:rFonts w:eastAsia="Times New Roman"/>
          <w:szCs w:val="24"/>
        </w:rPr>
        <w:t xml:space="preserve"> </w:t>
      </w:r>
      <w:r>
        <w:rPr>
          <w:rFonts w:eastAsia="Times New Roman"/>
          <w:szCs w:val="24"/>
        </w:rPr>
        <w:t>Κ</w:t>
      </w:r>
      <w:r w:rsidRPr="00D20E96">
        <w:rPr>
          <w:rFonts w:eastAsia="Times New Roman"/>
          <w:szCs w:val="24"/>
        </w:rPr>
        <w:t xml:space="preserve">υβέρνηση </w:t>
      </w:r>
      <w:r>
        <w:rPr>
          <w:rFonts w:eastAsia="Times New Roman"/>
          <w:szCs w:val="24"/>
        </w:rPr>
        <w:t>α</w:t>
      </w:r>
      <w:r w:rsidRPr="00D20E96">
        <w:rPr>
          <w:rFonts w:eastAsia="Times New Roman"/>
          <w:szCs w:val="24"/>
        </w:rPr>
        <w:t xml:space="preserve">ποδείχθηκε ανίκανη να </w:t>
      </w:r>
      <w:r>
        <w:rPr>
          <w:rFonts w:eastAsia="Times New Roman"/>
          <w:szCs w:val="24"/>
        </w:rPr>
        <w:t xml:space="preserve">τα </w:t>
      </w:r>
      <w:r w:rsidRPr="00D20E96">
        <w:rPr>
          <w:rFonts w:eastAsia="Times New Roman"/>
          <w:szCs w:val="24"/>
        </w:rPr>
        <w:t>αντιμετωπίσει</w:t>
      </w:r>
      <w:r>
        <w:rPr>
          <w:rFonts w:eastAsia="Times New Roman"/>
          <w:szCs w:val="24"/>
        </w:rPr>
        <w:t>.</w:t>
      </w:r>
    </w:p>
    <w:p w14:paraId="1789E95D" w14:textId="77777777" w:rsidR="00690103" w:rsidRDefault="0001178F">
      <w:pPr>
        <w:spacing w:line="600" w:lineRule="auto"/>
        <w:ind w:firstLine="720"/>
        <w:jc w:val="both"/>
        <w:rPr>
          <w:rFonts w:eastAsia="Times New Roman"/>
          <w:szCs w:val="24"/>
        </w:rPr>
      </w:pPr>
      <w:r>
        <w:rPr>
          <w:rFonts w:eastAsia="Times New Roman"/>
          <w:szCs w:val="24"/>
        </w:rPr>
        <w:t>Η</w:t>
      </w:r>
      <w:r w:rsidRPr="00D20E96">
        <w:rPr>
          <w:rFonts w:eastAsia="Times New Roman"/>
          <w:szCs w:val="24"/>
        </w:rPr>
        <w:t xml:space="preserve"> πρόταση προγραμματικού χαρακτήρα που έχουμε καταθέσει για τις μεγάλες αλλαγές</w:t>
      </w:r>
      <w:r>
        <w:rPr>
          <w:rFonts w:eastAsia="Times New Roman"/>
          <w:szCs w:val="24"/>
        </w:rPr>
        <w:t>,</w:t>
      </w:r>
      <w:r w:rsidRPr="00D20E96">
        <w:rPr>
          <w:rFonts w:eastAsia="Times New Roman"/>
          <w:szCs w:val="24"/>
        </w:rPr>
        <w:t xml:space="preserve"> στη συνέχεια των μεταρρυθμίσεων</w:t>
      </w:r>
      <w:r>
        <w:rPr>
          <w:rFonts w:eastAsia="Times New Roman"/>
          <w:szCs w:val="24"/>
        </w:rPr>
        <w:t>,</w:t>
      </w:r>
      <w:r w:rsidRPr="00D20E96">
        <w:rPr>
          <w:rFonts w:eastAsia="Times New Roman"/>
          <w:szCs w:val="24"/>
        </w:rPr>
        <w:t xml:space="preserve"> είναι μ</w:t>
      </w:r>
      <w:r w:rsidRPr="00D20E96">
        <w:rPr>
          <w:rFonts w:eastAsia="Times New Roman"/>
          <w:szCs w:val="24"/>
        </w:rPr>
        <w:t xml:space="preserve">ία προγραμματική πρόταση η οποία δεσμεύει το </w:t>
      </w:r>
      <w:r>
        <w:rPr>
          <w:rFonts w:eastAsia="Times New Roman"/>
          <w:szCs w:val="24"/>
        </w:rPr>
        <w:t>Κ</w:t>
      </w:r>
      <w:r w:rsidRPr="00D20E96">
        <w:rPr>
          <w:rFonts w:eastAsia="Times New Roman"/>
          <w:szCs w:val="24"/>
        </w:rPr>
        <w:t xml:space="preserve">ίνημα </w:t>
      </w:r>
      <w:r>
        <w:rPr>
          <w:rFonts w:eastAsia="Times New Roman"/>
          <w:szCs w:val="24"/>
        </w:rPr>
        <w:t>Α</w:t>
      </w:r>
      <w:r w:rsidRPr="00D20E96">
        <w:rPr>
          <w:rFonts w:eastAsia="Times New Roman"/>
          <w:szCs w:val="24"/>
        </w:rPr>
        <w:t xml:space="preserve">λλαγής και πιστεύουμε ότι θα μας δώσει ο λαός τη δυνατότητα </w:t>
      </w:r>
      <w:r>
        <w:rPr>
          <w:rFonts w:eastAsia="Times New Roman"/>
          <w:szCs w:val="24"/>
        </w:rPr>
        <w:t>στις επ</w:t>
      </w:r>
      <w:r w:rsidRPr="00D20E96">
        <w:rPr>
          <w:rFonts w:eastAsia="Times New Roman"/>
          <w:szCs w:val="24"/>
        </w:rPr>
        <w:t>ερχόμενες εκλογές</w:t>
      </w:r>
      <w:r>
        <w:rPr>
          <w:rFonts w:eastAsia="Times New Roman"/>
          <w:szCs w:val="24"/>
        </w:rPr>
        <w:t>,</w:t>
      </w:r>
      <w:r w:rsidRPr="00D20E96">
        <w:rPr>
          <w:rFonts w:eastAsia="Times New Roman"/>
          <w:szCs w:val="24"/>
        </w:rPr>
        <w:t xml:space="preserve"> μέσα από αυτή την προγραμματική μας πρόταση</w:t>
      </w:r>
      <w:r>
        <w:rPr>
          <w:rFonts w:eastAsia="Times New Roman"/>
          <w:szCs w:val="24"/>
        </w:rPr>
        <w:t>,</w:t>
      </w:r>
      <w:r w:rsidRPr="00D20E96">
        <w:rPr>
          <w:rFonts w:eastAsia="Times New Roman"/>
          <w:szCs w:val="24"/>
        </w:rPr>
        <w:t xml:space="preserve"> να αλλάξουμε τα δεδομένα στον αγροτικό </w:t>
      </w:r>
      <w:r w:rsidRPr="00D20E96">
        <w:rPr>
          <w:rFonts w:eastAsia="Times New Roman"/>
          <w:szCs w:val="24"/>
        </w:rPr>
        <w:lastRenderedPageBreak/>
        <w:t>τομέα</w:t>
      </w:r>
      <w:r>
        <w:rPr>
          <w:rFonts w:eastAsia="Times New Roman"/>
          <w:szCs w:val="24"/>
        </w:rPr>
        <w:t>, γ</w:t>
      </w:r>
      <w:r w:rsidRPr="00D20E96">
        <w:rPr>
          <w:rFonts w:eastAsia="Times New Roman"/>
          <w:szCs w:val="24"/>
        </w:rPr>
        <w:t>ιατί εμείς προερχόμαστε α</w:t>
      </w:r>
      <w:r w:rsidRPr="00D20E96">
        <w:rPr>
          <w:rFonts w:eastAsia="Times New Roman"/>
          <w:szCs w:val="24"/>
        </w:rPr>
        <w:t xml:space="preserve">πό τον αγρότη και </w:t>
      </w:r>
      <w:r>
        <w:rPr>
          <w:rFonts w:eastAsia="Times New Roman"/>
          <w:szCs w:val="24"/>
        </w:rPr>
        <w:t>έ</w:t>
      </w:r>
      <w:r w:rsidRPr="00D20E96">
        <w:rPr>
          <w:rFonts w:eastAsia="Times New Roman"/>
          <w:szCs w:val="24"/>
        </w:rPr>
        <w:t>χουμε πιάσει και κρατάμε γερά το νήμα της σχέσης με τον αγροτικό κόσμο</w:t>
      </w:r>
      <w:r>
        <w:rPr>
          <w:rFonts w:eastAsia="Times New Roman"/>
          <w:szCs w:val="24"/>
        </w:rPr>
        <w:t>.</w:t>
      </w:r>
    </w:p>
    <w:p w14:paraId="1789E95E" w14:textId="77777777" w:rsidR="00690103" w:rsidRDefault="0001178F">
      <w:pPr>
        <w:spacing w:line="600" w:lineRule="auto"/>
        <w:ind w:firstLine="720"/>
        <w:jc w:val="both"/>
        <w:rPr>
          <w:rFonts w:eastAsia="Times New Roman"/>
          <w:szCs w:val="24"/>
        </w:rPr>
      </w:pPr>
      <w:r w:rsidRPr="00D20E96">
        <w:rPr>
          <w:rFonts w:eastAsia="Times New Roman"/>
          <w:szCs w:val="24"/>
        </w:rPr>
        <w:t>Ευχαριστώ</w:t>
      </w:r>
      <w:r>
        <w:rPr>
          <w:rFonts w:eastAsia="Times New Roman"/>
          <w:szCs w:val="24"/>
        </w:rPr>
        <w:t>,</w:t>
      </w:r>
      <w:r w:rsidRPr="00D20E96">
        <w:rPr>
          <w:rFonts w:eastAsia="Times New Roman"/>
          <w:szCs w:val="24"/>
        </w:rPr>
        <w:t xml:space="preserve"> κύριε </w:t>
      </w:r>
      <w:r>
        <w:rPr>
          <w:rFonts w:eastAsia="Times New Roman"/>
          <w:szCs w:val="24"/>
        </w:rPr>
        <w:t>Π</w:t>
      </w:r>
      <w:r w:rsidRPr="00D20E96">
        <w:rPr>
          <w:rFonts w:eastAsia="Times New Roman"/>
          <w:szCs w:val="24"/>
        </w:rPr>
        <w:t>ρόεδρε</w:t>
      </w:r>
      <w:r>
        <w:rPr>
          <w:rFonts w:eastAsia="Times New Roman"/>
          <w:szCs w:val="24"/>
        </w:rPr>
        <w:t>.</w:t>
      </w:r>
    </w:p>
    <w:p w14:paraId="1789E95F" w14:textId="77777777" w:rsidR="00690103" w:rsidRDefault="0001178F">
      <w:pPr>
        <w:spacing w:line="600" w:lineRule="auto"/>
        <w:ind w:firstLine="720"/>
        <w:jc w:val="both"/>
        <w:rPr>
          <w:rFonts w:eastAsia="Times New Roman"/>
          <w:szCs w:val="24"/>
        </w:rPr>
      </w:pPr>
      <w:r>
        <w:rPr>
          <w:rFonts w:eastAsia="Times New Roman"/>
          <w:b/>
          <w:szCs w:val="24"/>
        </w:rPr>
        <w:t xml:space="preserve">ΠΡΟΕΔΡΕΥΩΝ (Σπυρίδων Λυκούδης): </w:t>
      </w:r>
      <w:r w:rsidRPr="00D20E96">
        <w:rPr>
          <w:rFonts w:eastAsia="Times New Roman"/>
          <w:szCs w:val="24"/>
        </w:rPr>
        <w:t>Ευχαριστώ</w:t>
      </w:r>
      <w:r>
        <w:rPr>
          <w:rFonts w:eastAsia="Times New Roman"/>
          <w:szCs w:val="24"/>
        </w:rPr>
        <w:t>,</w:t>
      </w:r>
      <w:r w:rsidRPr="00D20E96">
        <w:rPr>
          <w:rFonts w:eastAsia="Times New Roman"/>
          <w:szCs w:val="24"/>
        </w:rPr>
        <w:t xml:space="preserve"> κύριε συνάδελφε</w:t>
      </w:r>
      <w:r>
        <w:rPr>
          <w:rFonts w:eastAsia="Times New Roman"/>
          <w:szCs w:val="24"/>
        </w:rPr>
        <w:t>.</w:t>
      </w:r>
    </w:p>
    <w:p w14:paraId="1789E960" w14:textId="77777777" w:rsidR="00690103" w:rsidRDefault="0001178F">
      <w:pPr>
        <w:spacing w:line="600" w:lineRule="auto"/>
        <w:ind w:firstLine="720"/>
        <w:jc w:val="both"/>
        <w:rPr>
          <w:rFonts w:eastAsia="Times New Roman"/>
          <w:szCs w:val="24"/>
        </w:rPr>
      </w:pPr>
      <w:r>
        <w:rPr>
          <w:rFonts w:eastAsia="Times New Roman"/>
          <w:szCs w:val="24"/>
        </w:rPr>
        <w:t>Ο</w:t>
      </w:r>
      <w:r w:rsidRPr="00D20E96">
        <w:rPr>
          <w:rFonts w:eastAsia="Times New Roman"/>
          <w:szCs w:val="24"/>
        </w:rPr>
        <w:t xml:space="preserve"> </w:t>
      </w:r>
      <w:r>
        <w:rPr>
          <w:rFonts w:eastAsia="Times New Roman"/>
          <w:szCs w:val="24"/>
        </w:rPr>
        <w:t xml:space="preserve">κύριος </w:t>
      </w:r>
      <w:r>
        <w:rPr>
          <w:rFonts w:eastAsia="Times New Roman"/>
          <w:szCs w:val="24"/>
        </w:rPr>
        <w:t>Υ</w:t>
      </w:r>
      <w:r w:rsidRPr="00D20E96">
        <w:rPr>
          <w:rFonts w:eastAsia="Times New Roman"/>
          <w:szCs w:val="24"/>
        </w:rPr>
        <w:t xml:space="preserve">πουργός </w:t>
      </w:r>
      <w:r>
        <w:rPr>
          <w:rFonts w:eastAsia="Times New Roman"/>
          <w:szCs w:val="24"/>
        </w:rPr>
        <w:t>έχει τον λόγο.</w:t>
      </w:r>
    </w:p>
    <w:p w14:paraId="1789E961" w14:textId="77777777" w:rsidR="00690103" w:rsidRDefault="0001178F">
      <w:pPr>
        <w:spacing w:line="600" w:lineRule="auto"/>
        <w:ind w:firstLine="720"/>
        <w:jc w:val="both"/>
        <w:rPr>
          <w:rFonts w:eastAsia="Times New Roman"/>
          <w:szCs w:val="24"/>
        </w:rPr>
      </w:pPr>
      <w:r>
        <w:rPr>
          <w:rFonts w:eastAsia="Times New Roman"/>
          <w:b/>
          <w:szCs w:val="24"/>
        </w:rPr>
        <w:t>ΣΤΑΥΡΟΣ ΑΡΑΧΩΒΙΤΗΣ (Υπουργός Αγροτικής Ανάπτυξ</w:t>
      </w:r>
      <w:r>
        <w:rPr>
          <w:rFonts w:eastAsia="Times New Roman"/>
          <w:b/>
          <w:szCs w:val="24"/>
        </w:rPr>
        <w:t>ης και Τροφίμων):</w:t>
      </w:r>
      <w:r>
        <w:rPr>
          <w:rFonts w:eastAsia="Times New Roman"/>
          <w:szCs w:val="24"/>
        </w:rPr>
        <w:t xml:space="preserve"> Ε</w:t>
      </w:r>
      <w:r w:rsidRPr="00D20E96">
        <w:rPr>
          <w:rFonts w:eastAsia="Times New Roman"/>
          <w:szCs w:val="24"/>
        </w:rPr>
        <w:t>υχαριστώ πολύ</w:t>
      </w:r>
      <w:r>
        <w:rPr>
          <w:rFonts w:eastAsia="Times New Roman"/>
          <w:szCs w:val="24"/>
        </w:rPr>
        <w:t>,</w:t>
      </w:r>
      <w:r w:rsidRPr="00D20E96">
        <w:rPr>
          <w:rFonts w:eastAsia="Times New Roman"/>
          <w:szCs w:val="24"/>
        </w:rPr>
        <w:t xml:space="preserve"> κύριε </w:t>
      </w:r>
      <w:r>
        <w:rPr>
          <w:rFonts w:eastAsia="Times New Roman"/>
          <w:szCs w:val="24"/>
        </w:rPr>
        <w:t>Π</w:t>
      </w:r>
      <w:r w:rsidRPr="00D20E96">
        <w:rPr>
          <w:rFonts w:eastAsia="Times New Roman"/>
          <w:szCs w:val="24"/>
        </w:rPr>
        <w:t>ρόεδρε</w:t>
      </w:r>
      <w:r>
        <w:rPr>
          <w:rFonts w:eastAsia="Times New Roman"/>
          <w:szCs w:val="24"/>
        </w:rPr>
        <w:t>.</w:t>
      </w:r>
    </w:p>
    <w:p w14:paraId="1789E962" w14:textId="77777777" w:rsidR="00690103" w:rsidRDefault="0001178F">
      <w:pPr>
        <w:spacing w:line="600" w:lineRule="auto"/>
        <w:ind w:firstLine="720"/>
        <w:jc w:val="both"/>
        <w:rPr>
          <w:rFonts w:eastAsia="Times New Roman"/>
          <w:szCs w:val="24"/>
        </w:rPr>
      </w:pPr>
      <w:r>
        <w:rPr>
          <w:rFonts w:eastAsia="Times New Roman"/>
          <w:szCs w:val="24"/>
        </w:rPr>
        <w:t>Κ</w:t>
      </w:r>
      <w:r w:rsidRPr="00D20E96">
        <w:rPr>
          <w:rFonts w:eastAsia="Times New Roman"/>
          <w:szCs w:val="24"/>
        </w:rPr>
        <w:t>υρίες και κύριοι συνάδελφοι</w:t>
      </w:r>
      <w:r>
        <w:rPr>
          <w:rFonts w:eastAsia="Times New Roman"/>
          <w:szCs w:val="24"/>
        </w:rPr>
        <w:t>, ν</w:t>
      </w:r>
      <w:r w:rsidRPr="00D20E96">
        <w:rPr>
          <w:rFonts w:eastAsia="Times New Roman"/>
          <w:szCs w:val="24"/>
        </w:rPr>
        <w:t xml:space="preserve">α βάλουμε μερικά πράγματα στη θέση </w:t>
      </w:r>
      <w:r>
        <w:rPr>
          <w:rFonts w:eastAsia="Times New Roman"/>
          <w:szCs w:val="24"/>
        </w:rPr>
        <w:t>τους,</w:t>
      </w:r>
      <w:r w:rsidRPr="00D20E96">
        <w:rPr>
          <w:rFonts w:eastAsia="Times New Roman"/>
          <w:szCs w:val="24"/>
        </w:rPr>
        <w:t xml:space="preserve"> γιατί έχω την εντύπωση ότι δεν σας μεταφέρονται ακριβώς όπως είναι</w:t>
      </w:r>
      <w:r>
        <w:rPr>
          <w:rFonts w:eastAsia="Times New Roman"/>
          <w:szCs w:val="24"/>
        </w:rPr>
        <w:t xml:space="preserve"> ή, ε</w:t>
      </w:r>
      <w:r w:rsidRPr="00D20E96">
        <w:rPr>
          <w:rFonts w:eastAsia="Times New Roman"/>
          <w:szCs w:val="24"/>
        </w:rPr>
        <w:t xml:space="preserve">ν πάση </w:t>
      </w:r>
      <w:proofErr w:type="spellStart"/>
      <w:r w:rsidRPr="00D20E96">
        <w:rPr>
          <w:rFonts w:eastAsia="Times New Roman"/>
          <w:szCs w:val="24"/>
        </w:rPr>
        <w:t>περιπτώσει</w:t>
      </w:r>
      <w:proofErr w:type="spellEnd"/>
      <w:r>
        <w:rPr>
          <w:rFonts w:eastAsia="Times New Roman"/>
          <w:szCs w:val="24"/>
        </w:rPr>
        <w:t>,</w:t>
      </w:r>
      <w:r w:rsidRPr="00D20E96">
        <w:rPr>
          <w:rFonts w:eastAsia="Times New Roman"/>
          <w:szCs w:val="24"/>
        </w:rPr>
        <w:t xml:space="preserve"> περνάτε από ένα</w:t>
      </w:r>
      <w:r>
        <w:rPr>
          <w:rFonts w:eastAsia="Times New Roman"/>
          <w:szCs w:val="24"/>
        </w:rPr>
        <w:t>ν</w:t>
      </w:r>
      <w:r w:rsidRPr="00D20E96">
        <w:rPr>
          <w:rFonts w:eastAsia="Times New Roman"/>
          <w:szCs w:val="24"/>
        </w:rPr>
        <w:t xml:space="preserve"> παραμορφωτικό φακό πολλά πράγματα</w:t>
      </w:r>
      <w:r>
        <w:rPr>
          <w:rFonts w:eastAsia="Times New Roman"/>
          <w:szCs w:val="24"/>
        </w:rPr>
        <w:t>.</w:t>
      </w:r>
    </w:p>
    <w:p w14:paraId="1789E963" w14:textId="77777777" w:rsidR="00690103" w:rsidRDefault="0001178F">
      <w:pPr>
        <w:spacing w:line="600" w:lineRule="auto"/>
        <w:ind w:firstLine="720"/>
        <w:jc w:val="both"/>
        <w:rPr>
          <w:rFonts w:eastAsia="Times New Roman"/>
          <w:szCs w:val="24"/>
        </w:rPr>
      </w:pPr>
      <w:r>
        <w:rPr>
          <w:rFonts w:eastAsia="Times New Roman"/>
          <w:szCs w:val="24"/>
        </w:rPr>
        <w:t>Ν</w:t>
      </w:r>
      <w:r w:rsidRPr="00D20E96">
        <w:rPr>
          <w:rFonts w:eastAsia="Times New Roman"/>
          <w:szCs w:val="24"/>
        </w:rPr>
        <w:t xml:space="preserve">α ξεκινήσω με αυτό που σας υποσχέθηκα για το </w:t>
      </w:r>
      <w:r>
        <w:rPr>
          <w:rFonts w:eastAsia="Times New Roman"/>
          <w:szCs w:val="24"/>
        </w:rPr>
        <w:t>Π</w:t>
      </w:r>
      <w:r w:rsidRPr="00D20E96">
        <w:rPr>
          <w:rFonts w:eastAsia="Times New Roman"/>
          <w:szCs w:val="24"/>
        </w:rPr>
        <w:t xml:space="preserve">ρόγραμμα </w:t>
      </w:r>
      <w:r>
        <w:rPr>
          <w:rFonts w:eastAsia="Times New Roman"/>
          <w:szCs w:val="24"/>
        </w:rPr>
        <w:t>Α</w:t>
      </w:r>
      <w:r w:rsidRPr="00D20E96">
        <w:rPr>
          <w:rFonts w:eastAsia="Times New Roman"/>
          <w:szCs w:val="24"/>
        </w:rPr>
        <w:t xml:space="preserve">γροτικής </w:t>
      </w:r>
      <w:r>
        <w:rPr>
          <w:rFonts w:eastAsia="Times New Roman"/>
          <w:szCs w:val="24"/>
        </w:rPr>
        <w:t>Α</w:t>
      </w:r>
      <w:r w:rsidRPr="00D20E96">
        <w:rPr>
          <w:rFonts w:eastAsia="Times New Roman"/>
          <w:szCs w:val="24"/>
        </w:rPr>
        <w:t>νάπτυξης</w:t>
      </w:r>
      <w:r>
        <w:rPr>
          <w:rFonts w:eastAsia="Times New Roman"/>
          <w:szCs w:val="24"/>
        </w:rPr>
        <w:t>. Ο</w:t>
      </w:r>
      <w:r w:rsidRPr="00D20E96">
        <w:rPr>
          <w:rFonts w:eastAsia="Times New Roman"/>
          <w:szCs w:val="24"/>
        </w:rPr>
        <w:t>ι πληρωμές μέχρι τώρα είναι 2,1</w:t>
      </w:r>
      <w:r>
        <w:rPr>
          <w:rFonts w:eastAsia="Times New Roman"/>
          <w:szCs w:val="24"/>
        </w:rPr>
        <w:t xml:space="preserve"> </w:t>
      </w:r>
      <w:r w:rsidRPr="00D20E96">
        <w:rPr>
          <w:rFonts w:eastAsia="Times New Roman"/>
          <w:szCs w:val="24"/>
        </w:rPr>
        <w:t xml:space="preserve">δισεκατομμύρια και από τις ανειλημμένες </w:t>
      </w:r>
      <w:r>
        <w:rPr>
          <w:rFonts w:eastAsia="Times New Roman"/>
          <w:szCs w:val="24"/>
        </w:rPr>
        <w:t xml:space="preserve">υποχρεώσεις </w:t>
      </w:r>
      <w:r w:rsidRPr="00D20E96">
        <w:rPr>
          <w:rFonts w:eastAsia="Times New Roman"/>
          <w:szCs w:val="24"/>
        </w:rPr>
        <w:t>είναι 980 εκατομμύρια</w:t>
      </w:r>
      <w:r>
        <w:rPr>
          <w:rFonts w:eastAsia="Times New Roman"/>
          <w:szCs w:val="24"/>
        </w:rPr>
        <w:t>,</w:t>
      </w:r>
      <w:r w:rsidRPr="00D20E96">
        <w:rPr>
          <w:rFonts w:eastAsia="Times New Roman"/>
          <w:szCs w:val="24"/>
        </w:rPr>
        <w:t xml:space="preserve"> δηλαδή </w:t>
      </w:r>
      <w:r w:rsidRPr="008206B2">
        <w:rPr>
          <w:rFonts w:eastAsia="Times New Roman"/>
          <w:szCs w:val="24"/>
        </w:rPr>
        <w:t>1,120</w:t>
      </w:r>
      <w:r w:rsidRPr="00D20E96">
        <w:rPr>
          <w:rFonts w:eastAsia="Times New Roman"/>
          <w:szCs w:val="24"/>
        </w:rPr>
        <w:t xml:space="preserve"> </w:t>
      </w:r>
      <w:r w:rsidRPr="00D20E96">
        <w:rPr>
          <w:rFonts w:eastAsia="Times New Roman"/>
          <w:szCs w:val="24"/>
        </w:rPr>
        <w:t>δισεκατομμύρι</w:t>
      </w:r>
      <w:r>
        <w:rPr>
          <w:rFonts w:eastAsia="Times New Roman"/>
          <w:szCs w:val="24"/>
        </w:rPr>
        <w:t>ο</w:t>
      </w:r>
      <w:r w:rsidRPr="00D20E96">
        <w:rPr>
          <w:rFonts w:eastAsia="Times New Roman"/>
          <w:szCs w:val="24"/>
        </w:rPr>
        <w:t xml:space="preserve"> είναι ν</w:t>
      </w:r>
      <w:r w:rsidRPr="00D20E96">
        <w:rPr>
          <w:rFonts w:eastAsia="Times New Roman"/>
          <w:szCs w:val="24"/>
        </w:rPr>
        <w:t>έα προγράμματα</w:t>
      </w:r>
      <w:r>
        <w:rPr>
          <w:rFonts w:eastAsia="Times New Roman"/>
          <w:szCs w:val="24"/>
        </w:rPr>
        <w:t>,</w:t>
      </w:r>
      <w:r w:rsidRPr="00D20E96">
        <w:rPr>
          <w:rFonts w:eastAsia="Times New Roman"/>
          <w:szCs w:val="24"/>
        </w:rPr>
        <w:t xml:space="preserve"> νέες πληρωμές</w:t>
      </w:r>
      <w:r>
        <w:rPr>
          <w:rFonts w:eastAsia="Times New Roman"/>
          <w:szCs w:val="24"/>
        </w:rPr>
        <w:t>. Ο</w:t>
      </w:r>
      <w:r w:rsidRPr="00D20E96">
        <w:rPr>
          <w:rFonts w:eastAsia="Times New Roman"/>
          <w:szCs w:val="24"/>
        </w:rPr>
        <w:t xml:space="preserve">ι ανειλημμένες ήταν 1,6 </w:t>
      </w:r>
      <w:r>
        <w:rPr>
          <w:rFonts w:eastAsia="Times New Roman"/>
          <w:szCs w:val="24"/>
        </w:rPr>
        <w:t>δισεκατομ</w:t>
      </w:r>
      <w:r>
        <w:rPr>
          <w:rFonts w:eastAsia="Times New Roman"/>
          <w:szCs w:val="24"/>
        </w:rPr>
        <w:lastRenderedPageBreak/>
        <w:t>μύρι</w:t>
      </w:r>
      <w:r>
        <w:rPr>
          <w:rFonts w:eastAsia="Times New Roman"/>
          <w:szCs w:val="24"/>
        </w:rPr>
        <w:t>ο</w:t>
      </w:r>
      <w:r>
        <w:rPr>
          <w:rFonts w:eastAsia="Times New Roman"/>
          <w:szCs w:val="24"/>
        </w:rPr>
        <w:t xml:space="preserve"> </w:t>
      </w:r>
      <w:r w:rsidRPr="00D20E96">
        <w:rPr>
          <w:rFonts w:eastAsia="Times New Roman"/>
          <w:szCs w:val="24"/>
        </w:rPr>
        <w:t>συνολικά</w:t>
      </w:r>
      <w:r>
        <w:rPr>
          <w:rFonts w:eastAsia="Times New Roman"/>
          <w:szCs w:val="24"/>
        </w:rPr>
        <w:t>. Γ</w:t>
      </w:r>
      <w:r w:rsidRPr="00D20E96">
        <w:rPr>
          <w:rFonts w:eastAsia="Times New Roman"/>
          <w:szCs w:val="24"/>
        </w:rPr>
        <w:t xml:space="preserve">ια να καταλάβουμε τι είναι </w:t>
      </w:r>
      <w:r>
        <w:rPr>
          <w:rFonts w:eastAsia="Times New Roman"/>
          <w:szCs w:val="24"/>
        </w:rPr>
        <w:t xml:space="preserve">οι </w:t>
      </w:r>
      <w:r w:rsidRPr="00D20E96">
        <w:rPr>
          <w:rFonts w:eastAsia="Times New Roman"/>
          <w:szCs w:val="24"/>
        </w:rPr>
        <w:t>ανειλημμένες</w:t>
      </w:r>
      <w:r>
        <w:rPr>
          <w:rFonts w:eastAsia="Times New Roman"/>
          <w:szCs w:val="24"/>
        </w:rPr>
        <w:t>,</w:t>
      </w:r>
      <w:r w:rsidRPr="00D20E96">
        <w:rPr>
          <w:rFonts w:eastAsia="Times New Roman"/>
          <w:szCs w:val="24"/>
        </w:rPr>
        <w:t xml:space="preserve"> είναι οι </w:t>
      </w:r>
      <w:r>
        <w:rPr>
          <w:rFonts w:eastAsia="Times New Roman"/>
          <w:szCs w:val="24"/>
        </w:rPr>
        <w:t>«</w:t>
      </w:r>
      <w:r w:rsidRPr="00D20E96">
        <w:rPr>
          <w:rFonts w:eastAsia="Times New Roman"/>
          <w:szCs w:val="24"/>
        </w:rPr>
        <w:t>ουρές</w:t>
      </w:r>
      <w:r>
        <w:rPr>
          <w:rFonts w:eastAsia="Times New Roman"/>
          <w:szCs w:val="24"/>
        </w:rPr>
        <w:t>»</w:t>
      </w:r>
      <w:r w:rsidRPr="00D20E96">
        <w:rPr>
          <w:rFonts w:eastAsia="Times New Roman"/>
          <w:szCs w:val="24"/>
        </w:rPr>
        <w:t xml:space="preserve"> που αφήσατε</w:t>
      </w:r>
      <w:r>
        <w:rPr>
          <w:rFonts w:eastAsia="Times New Roman"/>
          <w:szCs w:val="24"/>
        </w:rPr>
        <w:t>, που</w:t>
      </w:r>
      <w:r w:rsidRPr="00D20E96">
        <w:rPr>
          <w:rFonts w:eastAsia="Times New Roman"/>
          <w:szCs w:val="24"/>
        </w:rPr>
        <w:t xml:space="preserve"> είναι 1,6 </w:t>
      </w:r>
      <w:r>
        <w:rPr>
          <w:rFonts w:eastAsia="Times New Roman"/>
          <w:szCs w:val="24"/>
        </w:rPr>
        <w:t>δισεκατομμύρι</w:t>
      </w:r>
      <w:r>
        <w:rPr>
          <w:rFonts w:eastAsia="Times New Roman"/>
          <w:szCs w:val="24"/>
        </w:rPr>
        <w:t>ο</w:t>
      </w:r>
      <w:r>
        <w:rPr>
          <w:rFonts w:eastAsia="Times New Roman"/>
          <w:szCs w:val="24"/>
        </w:rPr>
        <w:t>.</w:t>
      </w:r>
      <w:r>
        <w:rPr>
          <w:rFonts w:eastAsia="Times New Roman"/>
          <w:szCs w:val="24"/>
        </w:rPr>
        <w:t xml:space="preserve"> Π</w:t>
      </w:r>
      <w:r w:rsidRPr="00D20E96">
        <w:rPr>
          <w:rFonts w:eastAsia="Times New Roman"/>
          <w:szCs w:val="24"/>
        </w:rPr>
        <w:t xml:space="preserve">ροσπαθούμε να </w:t>
      </w:r>
      <w:r>
        <w:rPr>
          <w:rFonts w:eastAsia="Times New Roman"/>
          <w:szCs w:val="24"/>
        </w:rPr>
        <w:t>εκκα</w:t>
      </w:r>
      <w:r w:rsidRPr="00D20E96">
        <w:rPr>
          <w:rFonts w:eastAsia="Times New Roman"/>
          <w:szCs w:val="24"/>
        </w:rPr>
        <w:t xml:space="preserve">θαρίσουμε τις </w:t>
      </w:r>
      <w:r>
        <w:rPr>
          <w:rFonts w:eastAsia="Times New Roman"/>
          <w:szCs w:val="24"/>
        </w:rPr>
        <w:t>«</w:t>
      </w:r>
      <w:r w:rsidRPr="00D20E96">
        <w:rPr>
          <w:rFonts w:eastAsia="Times New Roman"/>
          <w:szCs w:val="24"/>
        </w:rPr>
        <w:t>ουρές</w:t>
      </w:r>
      <w:r>
        <w:rPr>
          <w:rFonts w:eastAsia="Times New Roman"/>
          <w:szCs w:val="24"/>
        </w:rPr>
        <w:t>»,</w:t>
      </w:r>
      <w:r w:rsidRPr="00D20E96">
        <w:rPr>
          <w:rFonts w:eastAsia="Times New Roman"/>
          <w:szCs w:val="24"/>
        </w:rPr>
        <w:t xml:space="preserve"> </w:t>
      </w:r>
      <w:r>
        <w:rPr>
          <w:rFonts w:eastAsia="Times New Roman"/>
          <w:szCs w:val="24"/>
        </w:rPr>
        <w:t>πληρ</w:t>
      </w:r>
      <w:r w:rsidRPr="00D20E96">
        <w:rPr>
          <w:rFonts w:eastAsia="Times New Roman"/>
          <w:szCs w:val="24"/>
        </w:rPr>
        <w:t xml:space="preserve">ώνοντας και </w:t>
      </w:r>
      <w:r>
        <w:rPr>
          <w:rFonts w:eastAsia="Times New Roman"/>
          <w:szCs w:val="24"/>
        </w:rPr>
        <w:t>«τρέχοντας»</w:t>
      </w:r>
      <w:r w:rsidRPr="00D20E96">
        <w:rPr>
          <w:rFonts w:eastAsia="Times New Roman"/>
          <w:szCs w:val="24"/>
        </w:rPr>
        <w:t xml:space="preserve"> </w:t>
      </w:r>
      <w:r w:rsidRPr="00D20E96">
        <w:rPr>
          <w:rFonts w:eastAsia="Times New Roman"/>
          <w:szCs w:val="24"/>
        </w:rPr>
        <w:t>ταυτόχρονα τα νέα προγράμματα</w:t>
      </w:r>
      <w:r>
        <w:rPr>
          <w:rFonts w:eastAsia="Times New Roman"/>
          <w:szCs w:val="24"/>
        </w:rPr>
        <w:t>.</w:t>
      </w:r>
      <w:r w:rsidRPr="00D20E96">
        <w:rPr>
          <w:rFonts w:eastAsia="Times New Roman"/>
          <w:szCs w:val="24"/>
        </w:rPr>
        <w:t xml:space="preserve"> </w:t>
      </w:r>
      <w:r>
        <w:rPr>
          <w:rFonts w:eastAsia="Times New Roman"/>
          <w:szCs w:val="24"/>
        </w:rPr>
        <w:t>Γ</w:t>
      </w:r>
      <w:r w:rsidRPr="00D20E96">
        <w:rPr>
          <w:rFonts w:eastAsia="Times New Roman"/>
          <w:szCs w:val="24"/>
        </w:rPr>
        <w:t>ια να ξέρουμε τι λέμε δηλαδή</w:t>
      </w:r>
      <w:r>
        <w:rPr>
          <w:rFonts w:eastAsia="Times New Roman"/>
          <w:szCs w:val="24"/>
        </w:rPr>
        <w:t>.</w:t>
      </w:r>
    </w:p>
    <w:p w14:paraId="1789E964" w14:textId="77777777" w:rsidR="00690103" w:rsidRDefault="0001178F">
      <w:pPr>
        <w:spacing w:line="600" w:lineRule="auto"/>
        <w:ind w:firstLine="720"/>
        <w:jc w:val="both"/>
        <w:rPr>
          <w:rFonts w:eastAsia="Times New Roman"/>
          <w:szCs w:val="24"/>
        </w:rPr>
      </w:pPr>
      <w:r>
        <w:rPr>
          <w:rFonts w:eastAsia="Times New Roman"/>
          <w:szCs w:val="24"/>
        </w:rPr>
        <w:t>Α</w:t>
      </w:r>
      <w:r w:rsidRPr="00D20E96">
        <w:rPr>
          <w:rFonts w:eastAsia="Times New Roman"/>
          <w:szCs w:val="24"/>
        </w:rPr>
        <w:t xml:space="preserve">πό </w:t>
      </w:r>
      <w:r>
        <w:rPr>
          <w:rFonts w:eastAsia="Times New Roman"/>
          <w:szCs w:val="24"/>
        </w:rPr>
        <w:t>ε</w:t>
      </w:r>
      <w:r w:rsidRPr="00D20E96">
        <w:rPr>
          <w:rFonts w:eastAsia="Times New Roman"/>
          <w:szCs w:val="24"/>
        </w:rPr>
        <w:t xml:space="preserve">κεί </w:t>
      </w:r>
      <w:r>
        <w:rPr>
          <w:rFonts w:eastAsia="Times New Roman"/>
          <w:szCs w:val="24"/>
        </w:rPr>
        <w:t>κ</w:t>
      </w:r>
      <w:r w:rsidRPr="00D20E96">
        <w:rPr>
          <w:rFonts w:eastAsia="Times New Roman"/>
          <w:szCs w:val="24"/>
        </w:rPr>
        <w:t>αι πέρα</w:t>
      </w:r>
      <w:r>
        <w:rPr>
          <w:rFonts w:eastAsia="Times New Roman"/>
          <w:szCs w:val="24"/>
        </w:rPr>
        <w:t>,</w:t>
      </w:r>
      <w:r w:rsidRPr="00D20E96">
        <w:rPr>
          <w:rFonts w:eastAsia="Times New Roman"/>
          <w:szCs w:val="24"/>
        </w:rPr>
        <w:t xml:space="preserve"> να το ξαναπούμε</w:t>
      </w:r>
      <w:r>
        <w:rPr>
          <w:rFonts w:eastAsia="Times New Roman"/>
          <w:szCs w:val="24"/>
        </w:rPr>
        <w:t>. Από τ</w:t>
      </w:r>
      <w:r w:rsidRPr="00D20E96">
        <w:rPr>
          <w:rFonts w:eastAsia="Times New Roman"/>
          <w:szCs w:val="24"/>
        </w:rPr>
        <w:t xml:space="preserve">ο </w:t>
      </w:r>
      <w:r>
        <w:rPr>
          <w:rFonts w:eastAsia="Times New Roman"/>
          <w:szCs w:val="24"/>
        </w:rPr>
        <w:t>Π</w:t>
      </w:r>
      <w:r w:rsidRPr="00D20E96">
        <w:rPr>
          <w:rFonts w:eastAsia="Times New Roman"/>
          <w:szCs w:val="24"/>
        </w:rPr>
        <w:t xml:space="preserve">ρόγραμμα </w:t>
      </w:r>
      <w:r>
        <w:rPr>
          <w:rFonts w:eastAsia="Times New Roman"/>
          <w:szCs w:val="24"/>
        </w:rPr>
        <w:t>Αγροτικής Ανάπτυξης,</w:t>
      </w:r>
      <w:r w:rsidRPr="00D20E96">
        <w:rPr>
          <w:rFonts w:eastAsia="Times New Roman"/>
          <w:szCs w:val="24"/>
        </w:rPr>
        <w:t xml:space="preserve"> που είναι ένας βασικός μοχλός </w:t>
      </w:r>
      <w:r>
        <w:rPr>
          <w:rFonts w:eastAsia="Times New Roman"/>
          <w:szCs w:val="24"/>
        </w:rPr>
        <w:t xml:space="preserve">και για </w:t>
      </w:r>
      <w:r w:rsidRPr="00D20E96">
        <w:rPr>
          <w:rFonts w:eastAsia="Times New Roman"/>
          <w:szCs w:val="24"/>
        </w:rPr>
        <w:t>αυτό ασχολούμαστε τόσο πολύ και τόσο έντονα</w:t>
      </w:r>
      <w:r>
        <w:rPr>
          <w:rFonts w:eastAsia="Times New Roman"/>
          <w:szCs w:val="24"/>
        </w:rPr>
        <w:t>,</w:t>
      </w:r>
      <w:r w:rsidRPr="00D20E96">
        <w:rPr>
          <w:rFonts w:eastAsia="Times New Roman"/>
          <w:szCs w:val="24"/>
        </w:rPr>
        <w:t xml:space="preserve"> </w:t>
      </w:r>
      <w:r>
        <w:rPr>
          <w:rFonts w:eastAsia="Times New Roman"/>
          <w:szCs w:val="24"/>
        </w:rPr>
        <w:t>τ</w:t>
      </w:r>
      <w:r w:rsidRPr="00D20E96">
        <w:rPr>
          <w:rFonts w:eastAsia="Times New Roman"/>
          <w:szCs w:val="24"/>
        </w:rPr>
        <w:t>ο 88% έχει ήδη ενεργοποιηθεί</w:t>
      </w:r>
      <w:r>
        <w:rPr>
          <w:rFonts w:eastAsia="Times New Roman"/>
          <w:szCs w:val="24"/>
        </w:rPr>
        <w:t>. Τ</w:t>
      </w:r>
      <w:r w:rsidRPr="00D20E96">
        <w:rPr>
          <w:rFonts w:eastAsia="Times New Roman"/>
          <w:szCs w:val="24"/>
        </w:rPr>
        <w:t>ο 88%</w:t>
      </w:r>
      <w:r w:rsidRPr="00D20E96">
        <w:rPr>
          <w:rFonts w:eastAsia="Times New Roman"/>
          <w:szCs w:val="24"/>
        </w:rPr>
        <w:t xml:space="preserve"> έχει ήδη ενεργοποιηθεί</w:t>
      </w:r>
      <w:r>
        <w:rPr>
          <w:rFonts w:eastAsia="Times New Roman"/>
          <w:szCs w:val="24"/>
        </w:rPr>
        <w:t>! Κ</w:t>
      </w:r>
      <w:r w:rsidRPr="00D20E96">
        <w:rPr>
          <w:rFonts w:eastAsia="Times New Roman"/>
          <w:szCs w:val="24"/>
        </w:rPr>
        <w:t>αι το επόμενο διάστημα αναμένονται συνεχόμενες ωρ</w:t>
      </w:r>
      <w:r>
        <w:rPr>
          <w:rFonts w:eastAsia="Times New Roman"/>
          <w:szCs w:val="24"/>
        </w:rPr>
        <w:t>ιμάνσεις, ε</w:t>
      </w:r>
      <w:r w:rsidRPr="00D20E96">
        <w:rPr>
          <w:rFonts w:eastAsia="Times New Roman"/>
          <w:szCs w:val="24"/>
        </w:rPr>
        <w:t>γκρίσεις και πληρωμές</w:t>
      </w:r>
      <w:r>
        <w:rPr>
          <w:rFonts w:eastAsia="Times New Roman"/>
          <w:szCs w:val="24"/>
        </w:rPr>
        <w:t>,</w:t>
      </w:r>
      <w:r w:rsidRPr="00D20E96">
        <w:rPr>
          <w:rFonts w:eastAsia="Times New Roman"/>
          <w:szCs w:val="24"/>
        </w:rPr>
        <w:t xml:space="preserve"> όταν </w:t>
      </w:r>
      <w:r>
        <w:rPr>
          <w:rFonts w:eastAsia="Times New Roman"/>
          <w:szCs w:val="24"/>
        </w:rPr>
        <w:t>-</w:t>
      </w:r>
      <w:r w:rsidRPr="00D20E96">
        <w:rPr>
          <w:rFonts w:eastAsia="Times New Roman"/>
          <w:szCs w:val="24"/>
        </w:rPr>
        <w:t xml:space="preserve">και το έχω καταθέσει </w:t>
      </w:r>
      <w:r>
        <w:rPr>
          <w:rFonts w:eastAsia="Times New Roman"/>
          <w:szCs w:val="24"/>
        </w:rPr>
        <w:t>σ</w:t>
      </w:r>
      <w:r w:rsidRPr="00D20E96">
        <w:rPr>
          <w:rFonts w:eastAsia="Times New Roman"/>
          <w:szCs w:val="24"/>
        </w:rPr>
        <w:t xml:space="preserve">τα </w:t>
      </w:r>
      <w:r>
        <w:rPr>
          <w:rFonts w:eastAsia="Times New Roman"/>
          <w:szCs w:val="24"/>
        </w:rPr>
        <w:t>Π</w:t>
      </w:r>
      <w:r w:rsidRPr="00D20E96">
        <w:rPr>
          <w:rFonts w:eastAsia="Times New Roman"/>
          <w:szCs w:val="24"/>
        </w:rPr>
        <w:t>ρακτικά</w:t>
      </w:r>
      <w:r>
        <w:rPr>
          <w:rFonts w:eastAsia="Times New Roman"/>
          <w:szCs w:val="24"/>
        </w:rPr>
        <w:t>-</w:t>
      </w:r>
      <w:r w:rsidRPr="00D20E96">
        <w:rPr>
          <w:rFonts w:eastAsia="Times New Roman"/>
          <w:szCs w:val="24"/>
        </w:rPr>
        <w:t xml:space="preserve"> το αντίστοιχο χρονικό διάστημα</w:t>
      </w:r>
      <w:r>
        <w:rPr>
          <w:rFonts w:eastAsia="Times New Roman"/>
          <w:szCs w:val="24"/>
        </w:rPr>
        <w:t>,</w:t>
      </w:r>
      <w:r w:rsidRPr="00D20E96">
        <w:rPr>
          <w:rFonts w:eastAsia="Times New Roman"/>
          <w:szCs w:val="24"/>
        </w:rPr>
        <w:t xml:space="preserve"> το δικό </w:t>
      </w:r>
      <w:r>
        <w:rPr>
          <w:rFonts w:eastAsia="Times New Roman"/>
          <w:szCs w:val="24"/>
        </w:rPr>
        <w:t>σας,</w:t>
      </w:r>
      <w:r w:rsidRPr="00D20E96">
        <w:rPr>
          <w:rFonts w:eastAsia="Times New Roman"/>
          <w:szCs w:val="24"/>
        </w:rPr>
        <w:t xml:space="preserve"> ήταν πολύ</w:t>
      </w:r>
      <w:r>
        <w:rPr>
          <w:rFonts w:eastAsia="Times New Roman"/>
          <w:szCs w:val="24"/>
        </w:rPr>
        <w:t>-</w:t>
      </w:r>
      <w:r w:rsidRPr="00D20E96">
        <w:rPr>
          <w:rFonts w:eastAsia="Times New Roman"/>
          <w:szCs w:val="24"/>
        </w:rPr>
        <w:t>πολύ πιο κάτω</w:t>
      </w:r>
      <w:r>
        <w:rPr>
          <w:rFonts w:eastAsia="Times New Roman"/>
          <w:szCs w:val="24"/>
        </w:rPr>
        <w:t>.</w:t>
      </w:r>
    </w:p>
    <w:p w14:paraId="1789E965" w14:textId="77777777" w:rsidR="00690103" w:rsidRDefault="0001178F">
      <w:pPr>
        <w:spacing w:line="600" w:lineRule="auto"/>
        <w:ind w:firstLine="720"/>
        <w:jc w:val="both"/>
        <w:rPr>
          <w:rFonts w:eastAsia="Times New Roman"/>
          <w:szCs w:val="24"/>
        </w:rPr>
      </w:pPr>
      <w:r>
        <w:rPr>
          <w:rFonts w:eastAsia="Times New Roman"/>
          <w:szCs w:val="24"/>
        </w:rPr>
        <w:t>Ν</w:t>
      </w:r>
      <w:r w:rsidRPr="00D20E96">
        <w:rPr>
          <w:rFonts w:eastAsia="Times New Roman"/>
          <w:szCs w:val="24"/>
        </w:rPr>
        <w:t>α πούμε</w:t>
      </w:r>
      <w:r>
        <w:rPr>
          <w:rFonts w:eastAsia="Times New Roman"/>
          <w:szCs w:val="24"/>
        </w:rPr>
        <w:t>,</w:t>
      </w:r>
      <w:r w:rsidRPr="00D20E96">
        <w:rPr>
          <w:rFonts w:eastAsia="Times New Roman"/>
          <w:szCs w:val="24"/>
        </w:rPr>
        <w:t xml:space="preserve"> </w:t>
      </w:r>
      <w:r>
        <w:rPr>
          <w:rFonts w:eastAsia="Times New Roman"/>
          <w:szCs w:val="24"/>
        </w:rPr>
        <w:t>επίσης,</w:t>
      </w:r>
      <w:r w:rsidRPr="00D20E96">
        <w:rPr>
          <w:rFonts w:eastAsia="Times New Roman"/>
          <w:szCs w:val="24"/>
        </w:rPr>
        <w:t xml:space="preserve"> ότι το </w:t>
      </w:r>
      <w:r>
        <w:rPr>
          <w:rFonts w:eastAsia="Times New Roman"/>
          <w:szCs w:val="24"/>
        </w:rPr>
        <w:t>ΠΑΑ</w:t>
      </w:r>
      <w:r w:rsidRPr="00D20E96">
        <w:rPr>
          <w:rFonts w:eastAsia="Times New Roman"/>
          <w:szCs w:val="24"/>
        </w:rPr>
        <w:t xml:space="preserve"> υπερκάλ</w:t>
      </w:r>
      <w:r w:rsidRPr="00D20E96">
        <w:rPr>
          <w:rFonts w:eastAsia="Times New Roman"/>
          <w:szCs w:val="24"/>
        </w:rPr>
        <w:t>υψε το</w:t>
      </w:r>
      <w:r>
        <w:rPr>
          <w:rFonts w:eastAsia="Times New Roman"/>
          <w:szCs w:val="24"/>
        </w:rPr>
        <w:t>ν</w:t>
      </w:r>
      <w:r w:rsidRPr="00D20E96">
        <w:rPr>
          <w:rFonts w:eastAsia="Times New Roman"/>
          <w:szCs w:val="24"/>
        </w:rPr>
        <w:t xml:space="preserve"> στόχο του ΕΣΠΑ </w:t>
      </w:r>
      <w:r>
        <w:rPr>
          <w:rFonts w:eastAsia="Times New Roman"/>
          <w:szCs w:val="24"/>
        </w:rPr>
        <w:t>από</w:t>
      </w:r>
      <w:r w:rsidRPr="00D20E96">
        <w:rPr>
          <w:rFonts w:eastAsia="Times New Roman"/>
          <w:szCs w:val="24"/>
        </w:rPr>
        <w:t xml:space="preserve"> τα </w:t>
      </w:r>
      <w:r>
        <w:rPr>
          <w:rFonts w:eastAsia="Times New Roman"/>
          <w:szCs w:val="24"/>
        </w:rPr>
        <w:t>έτη 2016</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w:t>
      </w:r>
      <w:r w:rsidRPr="00D20E96">
        <w:rPr>
          <w:rFonts w:eastAsia="Times New Roman"/>
          <w:szCs w:val="24"/>
        </w:rPr>
        <w:t>18</w:t>
      </w:r>
      <w:r>
        <w:rPr>
          <w:rFonts w:eastAsia="Times New Roman"/>
          <w:szCs w:val="24"/>
        </w:rPr>
        <w:t>,</w:t>
      </w:r>
      <w:r w:rsidRPr="00D20E96">
        <w:rPr>
          <w:rFonts w:eastAsia="Times New Roman"/>
          <w:szCs w:val="24"/>
        </w:rPr>
        <w:t xml:space="preserve"> συνεισφέροντας το μεγαλύτερο ποσοστό απορρόφησης πόρων από το </w:t>
      </w:r>
      <w:r>
        <w:rPr>
          <w:rFonts w:eastAsia="Times New Roman"/>
          <w:szCs w:val="24"/>
        </w:rPr>
        <w:t>Π</w:t>
      </w:r>
      <w:r w:rsidRPr="00D20E96">
        <w:rPr>
          <w:rFonts w:eastAsia="Times New Roman"/>
          <w:szCs w:val="24"/>
        </w:rPr>
        <w:t>ρόγραμμα Δημοσίων Επενδύσεων</w:t>
      </w:r>
      <w:r>
        <w:rPr>
          <w:rFonts w:eastAsia="Times New Roman"/>
          <w:szCs w:val="24"/>
        </w:rPr>
        <w:t>. Επίσης,</w:t>
      </w:r>
      <w:r w:rsidRPr="00D20E96">
        <w:rPr>
          <w:rFonts w:eastAsia="Times New Roman"/>
          <w:szCs w:val="24"/>
        </w:rPr>
        <w:t xml:space="preserve"> να πούμε ότι για το </w:t>
      </w:r>
      <w:r>
        <w:rPr>
          <w:rFonts w:eastAsia="Times New Roman"/>
          <w:szCs w:val="24"/>
        </w:rPr>
        <w:t>20</w:t>
      </w:r>
      <w:r w:rsidRPr="00D20E96">
        <w:rPr>
          <w:rFonts w:eastAsia="Times New Roman"/>
          <w:szCs w:val="24"/>
        </w:rPr>
        <w:t xml:space="preserve">18 υπερκάλυψε τις υποχρεώσεις του </w:t>
      </w:r>
      <w:r>
        <w:rPr>
          <w:rFonts w:eastAsia="Times New Roman"/>
          <w:szCs w:val="24"/>
        </w:rPr>
        <w:t>κανόνα ν</w:t>
      </w:r>
      <w:r w:rsidRPr="00D20E96">
        <w:rPr>
          <w:rFonts w:eastAsia="Times New Roman"/>
          <w:szCs w:val="24"/>
        </w:rPr>
        <w:t>+3</w:t>
      </w:r>
      <w:r>
        <w:rPr>
          <w:rFonts w:eastAsia="Times New Roman"/>
          <w:szCs w:val="24"/>
        </w:rPr>
        <w:t xml:space="preserve"> που θέτει η Ευρωπαϊκή Ένωση, </w:t>
      </w:r>
      <w:r>
        <w:rPr>
          <w:rFonts w:eastAsia="Times New Roman"/>
          <w:szCs w:val="24"/>
        </w:rPr>
        <w:lastRenderedPageBreak/>
        <w:t>ή</w:t>
      </w:r>
      <w:r w:rsidRPr="00D20E96">
        <w:rPr>
          <w:rFonts w:eastAsia="Times New Roman"/>
          <w:szCs w:val="24"/>
        </w:rPr>
        <w:t xml:space="preserve">δη από το </w:t>
      </w:r>
      <w:r>
        <w:rPr>
          <w:rFonts w:eastAsia="Times New Roman"/>
          <w:szCs w:val="24"/>
        </w:rPr>
        <w:t>2</w:t>
      </w:r>
      <w:r>
        <w:rPr>
          <w:rFonts w:eastAsia="Times New Roman"/>
          <w:szCs w:val="24"/>
        </w:rPr>
        <w:t>0</w:t>
      </w:r>
      <w:r w:rsidRPr="00D20E96">
        <w:rPr>
          <w:rFonts w:eastAsia="Times New Roman"/>
          <w:szCs w:val="24"/>
        </w:rPr>
        <w:t>17</w:t>
      </w:r>
      <w:r>
        <w:rPr>
          <w:rFonts w:eastAsia="Times New Roman"/>
          <w:szCs w:val="24"/>
        </w:rPr>
        <w:t>,</w:t>
      </w:r>
      <w:r w:rsidRPr="00D20E96">
        <w:rPr>
          <w:rFonts w:eastAsia="Times New Roman"/>
          <w:szCs w:val="24"/>
        </w:rPr>
        <w:t xml:space="preserve"> ενώ έχει καλυφθεί κατά το πρώτο εξάμηνο του </w:t>
      </w:r>
      <w:r>
        <w:rPr>
          <w:rFonts w:eastAsia="Times New Roman"/>
          <w:szCs w:val="24"/>
        </w:rPr>
        <w:t>20</w:t>
      </w:r>
      <w:r w:rsidRPr="00D20E96">
        <w:rPr>
          <w:rFonts w:eastAsia="Times New Roman"/>
          <w:szCs w:val="24"/>
        </w:rPr>
        <w:t xml:space="preserve">18 και ο στόχος πληρωμών </w:t>
      </w:r>
      <w:r>
        <w:rPr>
          <w:rFonts w:eastAsia="Times New Roman"/>
          <w:szCs w:val="24"/>
        </w:rPr>
        <w:t>για το 20</w:t>
      </w:r>
      <w:r w:rsidRPr="00D20E96">
        <w:rPr>
          <w:rFonts w:eastAsia="Times New Roman"/>
          <w:szCs w:val="24"/>
        </w:rPr>
        <w:t>19</w:t>
      </w:r>
      <w:r>
        <w:rPr>
          <w:rFonts w:eastAsia="Times New Roman"/>
          <w:szCs w:val="24"/>
        </w:rPr>
        <w:t>.</w:t>
      </w:r>
    </w:p>
    <w:p w14:paraId="1789E966" w14:textId="77777777" w:rsidR="00690103" w:rsidRDefault="0001178F">
      <w:pPr>
        <w:spacing w:line="600" w:lineRule="auto"/>
        <w:ind w:firstLine="720"/>
        <w:jc w:val="both"/>
        <w:rPr>
          <w:rFonts w:eastAsia="Times New Roman" w:cs="Times New Roman"/>
          <w:szCs w:val="24"/>
        </w:rPr>
      </w:pPr>
      <w:r w:rsidRPr="00DB49A2">
        <w:rPr>
          <w:rFonts w:eastAsia="Times New Roman" w:cs="Times New Roman"/>
          <w:szCs w:val="24"/>
        </w:rPr>
        <w:t>Μη μας μιλάτε</w:t>
      </w:r>
      <w:r>
        <w:rPr>
          <w:rFonts w:eastAsia="Times New Roman" w:cs="Times New Roman"/>
          <w:szCs w:val="24"/>
        </w:rPr>
        <w:t>, λοιπόν,</w:t>
      </w:r>
      <w:r w:rsidRPr="00DB49A2">
        <w:rPr>
          <w:rFonts w:eastAsia="Times New Roman" w:cs="Times New Roman"/>
          <w:szCs w:val="24"/>
        </w:rPr>
        <w:t xml:space="preserve"> για ταχύτητα όταν μας παραδώσατε ένα πρόγραμμα με </w:t>
      </w:r>
      <w:r>
        <w:rPr>
          <w:rFonts w:eastAsia="Times New Roman" w:cs="Times New Roman"/>
          <w:szCs w:val="24"/>
        </w:rPr>
        <w:t>τετρακόσιες εξήντα</w:t>
      </w:r>
      <w:r w:rsidRPr="00DB49A2">
        <w:rPr>
          <w:rFonts w:eastAsia="Times New Roman" w:cs="Times New Roman"/>
          <w:szCs w:val="24"/>
        </w:rPr>
        <w:t xml:space="preserve"> παρατηρήσεις</w:t>
      </w:r>
      <w:r>
        <w:rPr>
          <w:rFonts w:eastAsia="Times New Roman" w:cs="Times New Roman"/>
          <w:szCs w:val="24"/>
        </w:rPr>
        <w:t>,</w:t>
      </w:r>
      <w:r w:rsidRPr="00DB49A2">
        <w:rPr>
          <w:rFonts w:eastAsia="Times New Roman" w:cs="Times New Roman"/>
          <w:szCs w:val="24"/>
        </w:rPr>
        <w:t xml:space="preserve"> που στην πραγματικότητα</w:t>
      </w:r>
      <w:r>
        <w:rPr>
          <w:rFonts w:eastAsia="Times New Roman" w:cs="Times New Roman"/>
          <w:szCs w:val="24"/>
        </w:rPr>
        <w:t xml:space="preserve"> ήταν ένα καινούρ</w:t>
      </w:r>
      <w:r>
        <w:rPr>
          <w:rFonts w:eastAsia="Times New Roman" w:cs="Times New Roman"/>
          <w:szCs w:val="24"/>
        </w:rPr>
        <w:t>γ</w:t>
      </w:r>
      <w:r>
        <w:rPr>
          <w:rFonts w:eastAsia="Times New Roman" w:cs="Times New Roman"/>
          <w:szCs w:val="24"/>
        </w:rPr>
        <w:t xml:space="preserve">ιο πρόγραμμα. Το </w:t>
      </w:r>
      <w:r>
        <w:rPr>
          <w:rFonts w:eastAsia="Times New Roman" w:cs="Times New Roman"/>
          <w:szCs w:val="24"/>
        </w:rPr>
        <w:t>ξαναφτιάξαμε μέσα στο 2015. Οι τετρακόσιες πενήντα παρατηρήσεις στην ουσία δεν ήταν τίποτα.</w:t>
      </w:r>
      <w:r w:rsidRPr="00DB49A2">
        <w:rPr>
          <w:rFonts w:eastAsia="Times New Roman" w:cs="Times New Roman"/>
          <w:szCs w:val="24"/>
        </w:rPr>
        <w:t xml:space="preserve"> </w:t>
      </w:r>
      <w:r>
        <w:rPr>
          <w:rFonts w:eastAsia="Times New Roman" w:cs="Times New Roman"/>
          <w:szCs w:val="24"/>
        </w:rPr>
        <w:t>Κ</w:t>
      </w:r>
      <w:r w:rsidRPr="00DB49A2">
        <w:rPr>
          <w:rFonts w:eastAsia="Times New Roman" w:cs="Times New Roman"/>
          <w:szCs w:val="24"/>
        </w:rPr>
        <w:t>αταθέσατε κάτι για να έχετε να καταθέσετε</w:t>
      </w:r>
      <w:r>
        <w:rPr>
          <w:rFonts w:eastAsia="Times New Roman" w:cs="Times New Roman"/>
          <w:szCs w:val="24"/>
        </w:rPr>
        <w:t>. Τ</w:t>
      </w:r>
      <w:r w:rsidRPr="00DB49A2">
        <w:rPr>
          <w:rFonts w:eastAsia="Times New Roman" w:cs="Times New Roman"/>
          <w:szCs w:val="24"/>
        </w:rPr>
        <w:t xml:space="preserve">ο </w:t>
      </w:r>
      <w:r>
        <w:rPr>
          <w:rFonts w:eastAsia="Times New Roman" w:cs="Times New Roman"/>
          <w:szCs w:val="24"/>
        </w:rPr>
        <w:t xml:space="preserve">ξαναφτιάξαμε </w:t>
      </w:r>
      <w:r w:rsidRPr="00DB49A2">
        <w:rPr>
          <w:rFonts w:eastAsia="Times New Roman" w:cs="Times New Roman"/>
          <w:szCs w:val="24"/>
        </w:rPr>
        <w:t xml:space="preserve">το </w:t>
      </w:r>
      <w:r>
        <w:rPr>
          <w:rFonts w:eastAsia="Times New Roman" w:cs="Times New Roman"/>
          <w:szCs w:val="24"/>
        </w:rPr>
        <w:t xml:space="preserve">πρόγραμμα και μας εγκαλείτε; </w:t>
      </w:r>
      <w:r w:rsidRPr="00DB49A2">
        <w:rPr>
          <w:rFonts w:eastAsia="Times New Roman" w:cs="Times New Roman"/>
          <w:szCs w:val="24"/>
        </w:rPr>
        <w:t>Είναι φοβερό αυτό το πράγμα</w:t>
      </w:r>
      <w:r>
        <w:rPr>
          <w:rFonts w:eastAsia="Times New Roman" w:cs="Times New Roman"/>
          <w:szCs w:val="24"/>
        </w:rPr>
        <w:t>. Είναι φοβερό!</w:t>
      </w:r>
    </w:p>
    <w:p w14:paraId="1789E967"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Μ</w:t>
      </w:r>
      <w:r w:rsidRPr="00DB49A2">
        <w:rPr>
          <w:rFonts w:eastAsia="Times New Roman" w:cs="Times New Roman"/>
          <w:szCs w:val="24"/>
        </w:rPr>
        <w:t>ιλήσαμε και για τη διαπραγμά</w:t>
      </w:r>
      <w:r w:rsidRPr="00DB49A2">
        <w:rPr>
          <w:rFonts w:eastAsia="Times New Roman" w:cs="Times New Roman"/>
          <w:szCs w:val="24"/>
        </w:rPr>
        <w:t>τευση</w:t>
      </w:r>
      <w:r>
        <w:rPr>
          <w:rFonts w:eastAsia="Times New Roman" w:cs="Times New Roman"/>
          <w:szCs w:val="24"/>
        </w:rPr>
        <w:t>,</w:t>
      </w:r>
      <w:r w:rsidRPr="00DB49A2">
        <w:rPr>
          <w:rFonts w:eastAsia="Times New Roman" w:cs="Times New Roman"/>
          <w:szCs w:val="24"/>
        </w:rPr>
        <w:t xml:space="preserve"> για το τι γίνεται με τη νέα </w:t>
      </w:r>
      <w:r>
        <w:rPr>
          <w:rFonts w:eastAsia="Times New Roman" w:cs="Times New Roman"/>
          <w:szCs w:val="24"/>
        </w:rPr>
        <w:t>ΚΑΠ. Η</w:t>
      </w:r>
      <w:r w:rsidRPr="00DB49A2">
        <w:rPr>
          <w:rFonts w:eastAsia="Times New Roman" w:cs="Times New Roman"/>
          <w:szCs w:val="24"/>
        </w:rPr>
        <w:t xml:space="preserve"> νέα </w:t>
      </w:r>
      <w:r>
        <w:rPr>
          <w:rFonts w:eastAsia="Times New Roman" w:cs="Times New Roman"/>
          <w:szCs w:val="24"/>
        </w:rPr>
        <w:t>Κ</w:t>
      </w:r>
      <w:r w:rsidRPr="00DB49A2">
        <w:rPr>
          <w:rFonts w:eastAsia="Times New Roman" w:cs="Times New Roman"/>
          <w:szCs w:val="24"/>
        </w:rPr>
        <w:t xml:space="preserve">οινή Αγροτική </w:t>
      </w:r>
      <w:r>
        <w:rPr>
          <w:rFonts w:eastAsia="Times New Roman" w:cs="Times New Roman"/>
          <w:szCs w:val="24"/>
        </w:rPr>
        <w:t>Π</w:t>
      </w:r>
      <w:r w:rsidRPr="00DB49A2">
        <w:rPr>
          <w:rFonts w:eastAsia="Times New Roman" w:cs="Times New Roman"/>
          <w:szCs w:val="24"/>
        </w:rPr>
        <w:t>ολιτική</w:t>
      </w:r>
      <w:r>
        <w:rPr>
          <w:rFonts w:eastAsia="Times New Roman" w:cs="Times New Roman"/>
          <w:szCs w:val="24"/>
        </w:rPr>
        <w:t>,</w:t>
      </w:r>
      <w:r w:rsidRPr="00DB49A2">
        <w:rPr>
          <w:rFonts w:eastAsia="Times New Roman" w:cs="Times New Roman"/>
          <w:szCs w:val="24"/>
        </w:rPr>
        <w:t xml:space="preserve"> την οποία </w:t>
      </w:r>
      <w:r>
        <w:rPr>
          <w:rFonts w:eastAsia="Times New Roman" w:cs="Times New Roman"/>
          <w:szCs w:val="24"/>
        </w:rPr>
        <w:t>ε</w:t>
      </w:r>
      <w:r w:rsidRPr="00DB49A2">
        <w:rPr>
          <w:rFonts w:eastAsia="Times New Roman" w:cs="Times New Roman"/>
          <w:szCs w:val="24"/>
        </w:rPr>
        <w:t xml:space="preserve">υτυχώς διαπραγματευόμαστε εμείς και </w:t>
      </w:r>
      <w:r>
        <w:rPr>
          <w:rFonts w:eastAsia="Times New Roman" w:cs="Times New Roman"/>
          <w:szCs w:val="24"/>
        </w:rPr>
        <w:t xml:space="preserve">δεν </w:t>
      </w:r>
      <w:r w:rsidRPr="00DB49A2">
        <w:rPr>
          <w:rFonts w:eastAsia="Times New Roman" w:cs="Times New Roman"/>
          <w:szCs w:val="24"/>
        </w:rPr>
        <w:t>διαπραγματε</w:t>
      </w:r>
      <w:r>
        <w:rPr>
          <w:rFonts w:eastAsia="Times New Roman" w:cs="Times New Roman"/>
          <w:szCs w:val="24"/>
        </w:rPr>
        <w:t>ύεστε</w:t>
      </w:r>
      <w:r w:rsidRPr="00DB49A2">
        <w:rPr>
          <w:rFonts w:eastAsia="Times New Roman" w:cs="Times New Roman"/>
          <w:szCs w:val="24"/>
        </w:rPr>
        <w:t xml:space="preserve"> </w:t>
      </w:r>
      <w:r>
        <w:rPr>
          <w:rFonts w:eastAsia="Times New Roman" w:cs="Times New Roman"/>
          <w:szCs w:val="24"/>
        </w:rPr>
        <w:t>εσείς…</w:t>
      </w:r>
    </w:p>
    <w:p w14:paraId="1789E968" w14:textId="77777777" w:rsidR="00690103" w:rsidRDefault="0001178F">
      <w:pPr>
        <w:spacing w:line="600" w:lineRule="auto"/>
        <w:ind w:firstLine="720"/>
        <w:jc w:val="both"/>
        <w:rPr>
          <w:rFonts w:eastAsia="Times New Roman" w:cs="Times New Roman"/>
          <w:szCs w:val="24"/>
        </w:rPr>
      </w:pPr>
      <w:r w:rsidRPr="00DB49A2">
        <w:rPr>
          <w:rFonts w:eastAsia="Times New Roman" w:cs="Times New Roman"/>
          <w:b/>
          <w:szCs w:val="24"/>
        </w:rPr>
        <w:t>ΜΙΧΑΗΛ ΤΖΕΛΕΠΗΣ:</w:t>
      </w:r>
      <w:r>
        <w:rPr>
          <w:rFonts w:eastAsia="Times New Roman" w:cs="Times New Roman"/>
          <w:szCs w:val="24"/>
        </w:rPr>
        <w:t xml:space="preserve"> Θα το δούμε αυτό. Στο τέλος ξυρίζουν τον γαμπρό!</w:t>
      </w:r>
    </w:p>
    <w:p w14:paraId="1789E969" w14:textId="77777777" w:rsidR="00690103" w:rsidRDefault="0001178F">
      <w:pPr>
        <w:spacing w:line="600" w:lineRule="auto"/>
        <w:ind w:firstLine="720"/>
        <w:jc w:val="both"/>
        <w:rPr>
          <w:rFonts w:eastAsia="Times New Roman" w:cs="Times New Roman"/>
          <w:szCs w:val="24"/>
        </w:rPr>
      </w:pPr>
      <w:r w:rsidRPr="00DB49A2">
        <w:rPr>
          <w:rFonts w:eastAsia="Times New Roman" w:cs="Times New Roman"/>
          <w:b/>
          <w:szCs w:val="24"/>
        </w:rPr>
        <w:t>ΣΤΑΥΡΟΣ ΑΡΑΧΩΒΙΤΗΣ (Υπουργός Αγροτικής Ανάπτ</w:t>
      </w:r>
      <w:r w:rsidRPr="00DB49A2">
        <w:rPr>
          <w:rFonts w:eastAsia="Times New Roman" w:cs="Times New Roman"/>
          <w:b/>
          <w:szCs w:val="24"/>
        </w:rPr>
        <w:t>υξης και Τροφίμων):</w:t>
      </w:r>
      <w:r>
        <w:rPr>
          <w:rFonts w:eastAsia="Times New Roman" w:cs="Times New Roman"/>
          <w:szCs w:val="24"/>
        </w:rPr>
        <w:t xml:space="preserve"> Θ</w:t>
      </w:r>
      <w:r w:rsidRPr="00DB49A2">
        <w:rPr>
          <w:rFonts w:eastAsia="Times New Roman" w:cs="Times New Roman"/>
          <w:szCs w:val="24"/>
        </w:rPr>
        <w:t>α το δούμε στην πορεία</w:t>
      </w:r>
      <w:r>
        <w:rPr>
          <w:rFonts w:eastAsia="Times New Roman" w:cs="Times New Roman"/>
          <w:szCs w:val="24"/>
        </w:rPr>
        <w:t>. Θα κριθούμε. Εδώ θα είμαστε και θα κριθούμε όλοι.</w:t>
      </w:r>
    </w:p>
    <w:p w14:paraId="1789E96A"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lastRenderedPageBreak/>
        <w:t>Σ</w:t>
      </w:r>
      <w:r w:rsidRPr="00DB49A2">
        <w:rPr>
          <w:rFonts w:eastAsia="Times New Roman" w:cs="Times New Roman"/>
          <w:szCs w:val="24"/>
        </w:rPr>
        <w:t xml:space="preserve">τις θέσεις μας τονίζουμε τη σημασία της διατήρησης </w:t>
      </w:r>
      <w:r>
        <w:rPr>
          <w:rFonts w:eastAsia="Times New Roman" w:cs="Times New Roman"/>
          <w:szCs w:val="24"/>
        </w:rPr>
        <w:t>των κοινοτικών κονδυλίων και τεκμηριώνουμε το γιατί η αγροτική π</w:t>
      </w:r>
      <w:r w:rsidRPr="00DB49A2">
        <w:rPr>
          <w:rFonts w:eastAsia="Times New Roman" w:cs="Times New Roman"/>
          <w:szCs w:val="24"/>
        </w:rPr>
        <w:t xml:space="preserve">ολιτική πρέπει να παραμείνει </w:t>
      </w:r>
      <w:r>
        <w:rPr>
          <w:rFonts w:eastAsia="Times New Roman" w:cs="Times New Roman"/>
          <w:szCs w:val="24"/>
        </w:rPr>
        <w:t xml:space="preserve">και κοινή, αλλά </w:t>
      </w:r>
      <w:r w:rsidRPr="00DB49A2">
        <w:rPr>
          <w:rFonts w:eastAsia="Times New Roman" w:cs="Times New Roman"/>
          <w:szCs w:val="24"/>
        </w:rPr>
        <w:t>και να διατηρήσει τους πό</w:t>
      </w:r>
      <w:r>
        <w:rPr>
          <w:rFonts w:eastAsia="Times New Roman" w:cs="Times New Roman"/>
          <w:szCs w:val="24"/>
        </w:rPr>
        <w:t>ρ</w:t>
      </w:r>
      <w:r w:rsidRPr="00DB49A2">
        <w:rPr>
          <w:rFonts w:eastAsia="Times New Roman" w:cs="Times New Roman"/>
          <w:szCs w:val="24"/>
        </w:rPr>
        <w:t xml:space="preserve">ους </w:t>
      </w:r>
      <w:r>
        <w:rPr>
          <w:rFonts w:eastAsia="Times New Roman" w:cs="Times New Roman"/>
          <w:szCs w:val="24"/>
        </w:rPr>
        <w:t>της,</w:t>
      </w:r>
      <w:r w:rsidRPr="00DB49A2">
        <w:rPr>
          <w:rFonts w:eastAsia="Times New Roman" w:cs="Times New Roman"/>
          <w:szCs w:val="24"/>
        </w:rPr>
        <w:t xml:space="preserve"> τουλάχιστον στα τρέχοντα επίπεδα</w:t>
      </w:r>
      <w:r>
        <w:rPr>
          <w:rFonts w:eastAsia="Times New Roman" w:cs="Times New Roman"/>
          <w:szCs w:val="24"/>
        </w:rPr>
        <w:t>. Κ</w:t>
      </w:r>
      <w:r w:rsidRPr="00DB49A2">
        <w:rPr>
          <w:rFonts w:eastAsia="Times New Roman" w:cs="Times New Roman"/>
          <w:szCs w:val="24"/>
        </w:rPr>
        <w:t>αι αυτό τονίστηκε πρώτη φορά σε Συμβούλιο Αρχηγών από τον ίδιο τον Πρωθυπουργό</w:t>
      </w:r>
      <w:r>
        <w:rPr>
          <w:rFonts w:eastAsia="Times New Roman" w:cs="Times New Roman"/>
          <w:szCs w:val="24"/>
        </w:rPr>
        <w:t>, με</w:t>
      </w:r>
      <w:r w:rsidRPr="00DB49A2">
        <w:rPr>
          <w:rFonts w:eastAsia="Times New Roman" w:cs="Times New Roman"/>
          <w:szCs w:val="24"/>
        </w:rPr>
        <w:t xml:space="preserve"> μία ομολογουμένως άρτια </w:t>
      </w:r>
      <w:r>
        <w:rPr>
          <w:rFonts w:eastAsia="Times New Roman" w:cs="Times New Roman"/>
          <w:szCs w:val="24"/>
        </w:rPr>
        <w:t>τεκμηρίωση γ</w:t>
      </w:r>
      <w:r w:rsidRPr="00DB49A2">
        <w:rPr>
          <w:rFonts w:eastAsia="Times New Roman" w:cs="Times New Roman"/>
          <w:szCs w:val="24"/>
        </w:rPr>
        <w:t>ια ποιους λόγους πρέπει να διατηρηθεί η σταθερότητα</w:t>
      </w:r>
      <w:r>
        <w:rPr>
          <w:rFonts w:eastAsia="Times New Roman" w:cs="Times New Roman"/>
          <w:szCs w:val="24"/>
        </w:rPr>
        <w:t>,</w:t>
      </w:r>
      <w:r w:rsidRPr="00DB49A2">
        <w:rPr>
          <w:rFonts w:eastAsia="Times New Roman" w:cs="Times New Roman"/>
          <w:szCs w:val="24"/>
        </w:rPr>
        <w:t xml:space="preserve"> τι στόχους εξυ</w:t>
      </w:r>
      <w:r w:rsidRPr="00DB49A2">
        <w:rPr>
          <w:rFonts w:eastAsia="Times New Roman" w:cs="Times New Roman"/>
          <w:szCs w:val="24"/>
        </w:rPr>
        <w:t xml:space="preserve">πηρετεί η </w:t>
      </w:r>
      <w:r>
        <w:rPr>
          <w:rFonts w:eastAsia="Times New Roman" w:cs="Times New Roman"/>
          <w:szCs w:val="24"/>
        </w:rPr>
        <w:t>Κ</w:t>
      </w:r>
      <w:r w:rsidRPr="00DB49A2">
        <w:rPr>
          <w:rFonts w:eastAsia="Times New Roman" w:cs="Times New Roman"/>
          <w:szCs w:val="24"/>
        </w:rPr>
        <w:t xml:space="preserve">οινή </w:t>
      </w:r>
      <w:r>
        <w:rPr>
          <w:rFonts w:eastAsia="Times New Roman" w:cs="Times New Roman"/>
          <w:szCs w:val="24"/>
        </w:rPr>
        <w:t>Α</w:t>
      </w:r>
      <w:r w:rsidRPr="00DB49A2">
        <w:rPr>
          <w:rFonts w:eastAsia="Times New Roman" w:cs="Times New Roman"/>
          <w:szCs w:val="24"/>
        </w:rPr>
        <w:t xml:space="preserve">γροτική </w:t>
      </w:r>
      <w:r>
        <w:rPr>
          <w:rFonts w:eastAsia="Times New Roman" w:cs="Times New Roman"/>
          <w:szCs w:val="24"/>
        </w:rPr>
        <w:t>Π</w:t>
      </w:r>
      <w:r w:rsidRPr="00DB49A2">
        <w:rPr>
          <w:rFonts w:eastAsia="Times New Roman" w:cs="Times New Roman"/>
          <w:szCs w:val="24"/>
        </w:rPr>
        <w:t>ολιτική και με ποιο</w:t>
      </w:r>
      <w:r>
        <w:rPr>
          <w:rFonts w:eastAsia="Times New Roman" w:cs="Times New Roman"/>
          <w:szCs w:val="24"/>
        </w:rPr>
        <w:t>υ</w:t>
      </w:r>
      <w:r w:rsidRPr="00DB49A2">
        <w:rPr>
          <w:rFonts w:eastAsia="Times New Roman" w:cs="Times New Roman"/>
          <w:szCs w:val="24"/>
        </w:rPr>
        <w:t xml:space="preserve">ς τρόπους θα καλυφθεί και το </w:t>
      </w:r>
      <w:proofErr w:type="spellStart"/>
      <w:r>
        <w:rPr>
          <w:rFonts w:eastAsia="Times New Roman" w:cs="Times New Roman"/>
          <w:szCs w:val="24"/>
          <w:lang w:val="en-US"/>
        </w:rPr>
        <w:t>Brexit</w:t>
      </w:r>
      <w:proofErr w:type="spellEnd"/>
      <w:r w:rsidRPr="00DB49A2">
        <w:rPr>
          <w:rFonts w:eastAsia="Times New Roman" w:cs="Times New Roman"/>
          <w:szCs w:val="24"/>
        </w:rPr>
        <w:t xml:space="preserve"> και οι νέες χώρες</w:t>
      </w:r>
      <w:r>
        <w:rPr>
          <w:rFonts w:eastAsia="Times New Roman" w:cs="Times New Roman"/>
          <w:szCs w:val="24"/>
        </w:rPr>
        <w:t>.</w:t>
      </w:r>
    </w:p>
    <w:p w14:paraId="1789E96B"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Τ</w:t>
      </w:r>
      <w:r w:rsidRPr="00DB49A2">
        <w:rPr>
          <w:rFonts w:eastAsia="Times New Roman" w:cs="Times New Roman"/>
          <w:szCs w:val="24"/>
        </w:rPr>
        <w:t>εκμηριώθηκε από τον Πρωθυπουργό άψογα και εξέφρασε την κατηγορηματική διαφωνία σε δύο ζητήματα</w:t>
      </w:r>
      <w:r>
        <w:rPr>
          <w:rFonts w:eastAsia="Times New Roman" w:cs="Times New Roman"/>
          <w:szCs w:val="24"/>
        </w:rPr>
        <w:t>. Τ</w:t>
      </w:r>
      <w:r w:rsidRPr="00DB49A2">
        <w:rPr>
          <w:rFonts w:eastAsia="Times New Roman" w:cs="Times New Roman"/>
          <w:szCs w:val="24"/>
        </w:rPr>
        <w:t>ο ένα ήτ</w:t>
      </w:r>
      <w:r>
        <w:rPr>
          <w:rFonts w:eastAsia="Times New Roman" w:cs="Times New Roman"/>
          <w:szCs w:val="24"/>
        </w:rPr>
        <w:t>αν η μείωση του πολυετούς δημοσιονομικού π</w:t>
      </w:r>
      <w:r w:rsidRPr="00DB49A2">
        <w:rPr>
          <w:rFonts w:eastAsia="Times New Roman" w:cs="Times New Roman"/>
          <w:szCs w:val="24"/>
        </w:rPr>
        <w:t xml:space="preserve">λαισίου και το άλλο ήταν η μείωση της χρηματοδότησης της </w:t>
      </w:r>
      <w:r>
        <w:rPr>
          <w:rFonts w:eastAsia="Times New Roman" w:cs="Times New Roman"/>
          <w:szCs w:val="24"/>
        </w:rPr>
        <w:t>Κοινής Α</w:t>
      </w:r>
      <w:r w:rsidRPr="00DB49A2">
        <w:rPr>
          <w:rFonts w:eastAsia="Times New Roman" w:cs="Times New Roman"/>
          <w:szCs w:val="24"/>
        </w:rPr>
        <w:t xml:space="preserve">γροτικής </w:t>
      </w:r>
      <w:r>
        <w:rPr>
          <w:rFonts w:eastAsia="Times New Roman" w:cs="Times New Roman"/>
          <w:szCs w:val="24"/>
        </w:rPr>
        <w:t>Π</w:t>
      </w:r>
      <w:r w:rsidRPr="00DB49A2">
        <w:rPr>
          <w:rFonts w:eastAsia="Times New Roman" w:cs="Times New Roman"/>
          <w:szCs w:val="24"/>
        </w:rPr>
        <w:t>ολιτικής</w:t>
      </w:r>
      <w:r>
        <w:rPr>
          <w:rFonts w:eastAsia="Times New Roman" w:cs="Times New Roman"/>
          <w:szCs w:val="24"/>
        </w:rPr>
        <w:t>. Ο Π</w:t>
      </w:r>
      <w:r w:rsidRPr="00DB49A2">
        <w:rPr>
          <w:rFonts w:eastAsia="Times New Roman" w:cs="Times New Roman"/>
          <w:szCs w:val="24"/>
        </w:rPr>
        <w:t xml:space="preserve">ρωθυπουργός </w:t>
      </w:r>
      <w:r>
        <w:rPr>
          <w:rFonts w:eastAsia="Times New Roman" w:cs="Times New Roman"/>
          <w:szCs w:val="24"/>
        </w:rPr>
        <w:t>μ</w:t>
      </w:r>
      <w:r w:rsidRPr="00DB49A2">
        <w:rPr>
          <w:rFonts w:eastAsia="Times New Roman" w:cs="Times New Roman"/>
          <w:szCs w:val="24"/>
        </w:rPr>
        <w:t xml:space="preserve">άλιστα </w:t>
      </w:r>
      <w:r>
        <w:rPr>
          <w:rFonts w:eastAsia="Times New Roman" w:cs="Times New Roman"/>
          <w:szCs w:val="24"/>
        </w:rPr>
        <w:t>μ</w:t>
      </w:r>
      <w:r w:rsidRPr="00DB49A2">
        <w:rPr>
          <w:rFonts w:eastAsia="Times New Roman" w:cs="Times New Roman"/>
          <w:szCs w:val="24"/>
        </w:rPr>
        <w:t>ίλησε και για τον παράλογο τρόπο υπολογισμού της χρηματ</w:t>
      </w:r>
      <w:r>
        <w:rPr>
          <w:rFonts w:eastAsia="Times New Roman" w:cs="Times New Roman"/>
          <w:szCs w:val="24"/>
        </w:rPr>
        <w:t>οδότησης της κοινωνικής συνοχής. Α</w:t>
      </w:r>
      <w:r w:rsidRPr="00DB49A2">
        <w:rPr>
          <w:rFonts w:eastAsia="Times New Roman" w:cs="Times New Roman"/>
          <w:szCs w:val="24"/>
        </w:rPr>
        <w:t xml:space="preserve">νέφερε ότι η Ελλάδα υπέστη πρωτοφανή αδικία την περίοδο </w:t>
      </w:r>
      <w:r>
        <w:rPr>
          <w:rFonts w:eastAsia="Times New Roman" w:cs="Times New Roman"/>
          <w:szCs w:val="24"/>
        </w:rPr>
        <w:t>20</w:t>
      </w:r>
      <w:r>
        <w:rPr>
          <w:rFonts w:eastAsia="Times New Roman" w:cs="Times New Roman"/>
          <w:szCs w:val="24"/>
        </w:rPr>
        <w:t>14 έως 2020, δηλαδή αυτό που κάνατε μ</w:t>
      </w:r>
      <w:r w:rsidRPr="00DB49A2">
        <w:rPr>
          <w:rFonts w:eastAsia="Times New Roman" w:cs="Times New Roman"/>
          <w:szCs w:val="24"/>
        </w:rPr>
        <w:t>ε τη διαπραγμάτευσ</w:t>
      </w:r>
      <w:r>
        <w:rPr>
          <w:rFonts w:eastAsia="Times New Roman" w:cs="Times New Roman"/>
          <w:szCs w:val="24"/>
        </w:rPr>
        <w:t>ή</w:t>
      </w:r>
      <w:r w:rsidRPr="00DB49A2">
        <w:rPr>
          <w:rFonts w:eastAsia="Times New Roman" w:cs="Times New Roman"/>
          <w:szCs w:val="24"/>
        </w:rPr>
        <w:t xml:space="preserve"> σας</w:t>
      </w:r>
      <w:r>
        <w:rPr>
          <w:rFonts w:eastAsia="Times New Roman" w:cs="Times New Roman"/>
          <w:szCs w:val="24"/>
        </w:rPr>
        <w:t>,</w:t>
      </w:r>
      <w:r w:rsidRPr="00DB49A2">
        <w:rPr>
          <w:rFonts w:eastAsia="Times New Roman" w:cs="Times New Roman"/>
          <w:szCs w:val="24"/>
        </w:rPr>
        <w:t xml:space="preserve"> όταν </w:t>
      </w:r>
      <w:r>
        <w:rPr>
          <w:rFonts w:eastAsia="Times New Roman" w:cs="Times New Roman"/>
          <w:szCs w:val="24"/>
        </w:rPr>
        <w:t xml:space="preserve">η </w:t>
      </w:r>
      <w:r w:rsidRPr="00DB49A2">
        <w:rPr>
          <w:rFonts w:eastAsia="Times New Roman" w:cs="Times New Roman"/>
          <w:szCs w:val="24"/>
        </w:rPr>
        <w:t xml:space="preserve">προηγούμενη </w:t>
      </w:r>
      <w:r>
        <w:rPr>
          <w:rFonts w:eastAsia="Times New Roman" w:cs="Times New Roman"/>
          <w:szCs w:val="24"/>
        </w:rPr>
        <w:t>κ</w:t>
      </w:r>
      <w:r w:rsidRPr="00DB49A2">
        <w:rPr>
          <w:rFonts w:eastAsia="Times New Roman" w:cs="Times New Roman"/>
          <w:szCs w:val="24"/>
        </w:rPr>
        <w:t>υβέρνηση αποδέχτηκε το παράδοξο</w:t>
      </w:r>
      <w:r>
        <w:rPr>
          <w:rFonts w:eastAsia="Times New Roman" w:cs="Times New Roman"/>
          <w:szCs w:val="24"/>
        </w:rPr>
        <w:t xml:space="preserve"> –προσέξτε-, </w:t>
      </w:r>
      <w:r w:rsidRPr="00DB49A2">
        <w:rPr>
          <w:rFonts w:eastAsia="Times New Roman" w:cs="Times New Roman"/>
          <w:szCs w:val="24"/>
        </w:rPr>
        <w:t xml:space="preserve">να υπολογιστεί το ποσό που αναλογεί </w:t>
      </w:r>
      <w:r w:rsidRPr="00DB49A2">
        <w:rPr>
          <w:rFonts w:eastAsia="Times New Roman" w:cs="Times New Roman"/>
          <w:szCs w:val="24"/>
        </w:rPr>
        <w:lastRenderedPageBreak/>
        <w:t>στην Ελλάδα για την τρέχουσα προγραμματική περίοδο</w:t>
      </w:r>
      <w:r>
        <w:rPr>
          <w:rFonts w:eastAsia="Times New Roman" w:cs="Times New Roman"/>
          <w:szCs w:val="24"/>
        </w:rPr>
        <w:t>,</w:t>
      </w:r>
      <w:r w:rsidRPr="00DB49A2">
        <w:rPr>
          <w:rFonts w:eastAsia="Times New Roman" w:cs="Times New Roman"/>
          <w:szCs w:val="24"/>
        </w:rPr>
        <w:t xml:space="preserve"> βάσ</w:t>
      </w:r>
      <w:r>
        <w:rPr>
          <w:rFonts w:eastAsia="Times New Roman" w:cs="Times New Roman"/>
          <w:szCs w:val="24"/>
        </w:rPr>
        <w:t>ει</w:t>
      </w:r>
      <w:r w:rsidRPr="00DB49A2">
        <w:rPr>
          <w:rFonts w:eastAsia="Times New Roman" w:cs="Times New Roman"/>
          <w:szCs w:val="24"/>
        </w:rPr>
        <w:t xml:space="preserve"> του ΑΕΠ</w:t>
      </w:r>
      <w:r>
        <w:rPr>
          <w:rFonts w:eastAsia="Times New Roman" w:cs="Times New Roman"/>
          <w:szCs w:val="24"/>
        </w:rPr>
        <w:t>,</w:t>
      </w:r>
      <w:r w:rsidRPr="00DB49A2">
        <w:rPr>
          <w:rFonts w:eastAsia="Times New Roman" w:cs="Times New Roman"/>
          <w:szCs w:val="24"/>
        </w:rPr>
        <w:t xml:space="preserve"> </w:t>
      </w:r>
      <w:r>
        <w:rPr>
          <w:rFonts w:eastAsia="Times New Roman" w:cs="Times New Roman"/>
          <w:szCs w:val="24"/>
        </w:rPr>
        <w:t>200</w:t>
      </w:r>
      <w:r w:rsidRPr="00DB49A2">
        <w:rPr>
          <w:rFonts w:eastAsia="Times New Roman" w:cs="Times New Roman"/>
          <w:szCs w:val="24"/>
        </w:rPr>
        <w:t>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w:t>
      </w:r>
      <w:r w:rsidRPr="00DB49A2">
        <w:rPr>
          <w:rFonts w:eastAsia="Times New Roman" w:cs="Times New Roman"/>
          <w:szCs w:val="24"/>
        </w:rPr>
        <w:t>9</w:t>
      </w:r>
      <w:r>
        <w:rPr>
          <w:rFonts w:eastAsia="Times New Roman" w:cs="Times New Roman"/>
          <w:szCs w:val="24"/>
        </w:rPr>
        <w:t>. Όταν ήμασταν μ</w:t>
      </w:r>
      <w:r>
        <w:rPr>
          <w:rFonts w:eastAsia="Times New Roman" w:cs="Times New Roman"/>
          <w:szCs w:val="24"/>
        </w:rPr>
        <w:t xml:space="preserve">έσα στην κρίση </w:t>
      </w:r>
      <w:r w:rsidRPr="00DB49A2">
        <w:rPr>
          <w:rFonts w:eastAsia="Times New Roman" w:cs="Times New Roman"/>
          <w:szCs w:val="24"/>
        </w:rPr>
        <w:t>οι έχοντες τότε την ευθύνη της διαπραγμάτευσης</w:t>
      </w:r>
      <w:r>
        <w:rPr>
          <w:rFonts w:eastAsia="Times New Roman" w:cs="Times New Roman"/>
          <w:szCs w:val="24"/>
        </w:rPr>
        <w:t xml:space="preserve"> συζητούσαν</w:t>
      </w:r>
      <w:r w:rsidRPr="00DB49A2">
        <w:rPr>
          <w:rFonts w:eastAsia="Times New Roman" w:cs="Times New Roman"/>
          <w:szCs w:val="24"/>
        </w:rPr>
        <w:t xml:space="preserve"> με το</w:t>
      </w:r>
      <w:r>
        <w:rPr>
          <w:rFonts w:eastAsia="Times New Roman" w:cs="Times New Roman"/>
          <w:szCs w:val="24"/>
        </w:rPr>
        <w:t>ν</w:t>
      </w:r>
      <w:r w:rsidRPr="00DB49A2">
        <w:rPr>
          <w:rFonts w:eastAsia="Times New Roman" w:cs="Times New Roman"/>
          <w:szCs w:val="24"/>
        </w:rPr>
        <w:t xml:space="preserve"> μέσο όρο του ΑΕΠ </w:t>
      </w:r>
      <w:r>
        <w:rPr>
          <w:rFonts w:eastAsia="Times New Roman" w:cs="Times New Roman"/>
          <w:szCs w:val="24"/>
        </w:rPr>
        <w:t>200</w:t>
      </w:r>
      <w:r w:rsidRPr="00DB49A2">
        <w:rPr>
          <w:rFonts w:eastAsia="Times New Roman" w:cs="Times New Roman"/>
          <w:szCs w:val="24"/>
        </w:rPr>
        <w:t>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w:t>
      </w:r>
      <w:r w:rsidRPr="00DB49A2">
        <w:rPr>
          <w:rFonts w:eastAsia="Times New Roman" w:cs="Times New Roman"/>
          <w:szCs w:val="24"/>
        </w:rPr>
        <w:t>9</w:t>
      </w:r>
      <w:r>
        <w:rPr>
          <w:rFonts w:eastAsia="Times New Roman" w:cs="Times New Roman"/>
          <w:szCs w:val="24"/>
        </w:rPr>
        <w:t>.</w:t>
      </w:r>
    </w:p>
    <w:p w14:paraId="1789E96C" w14:textId="77777777" w:rsidR="00690103" w:rsidRDefault="0001178F">
      <w:pPr>
        <w:spacing w:line="600" w:lineRule="auto"/>
        <w:ind w:firstLine="720"/>
        <w:jc w:val="both"/>
        <w:rPr>
          <w:rFonts w:eastAsia="Times New Roman" w:cs="Times New Roman"/>
          <w:szCs w:val="24"/>
        </w:rPr>
      </w:pPr>
      <w:r w:rsidRPr="00A50760">
        <w:rPr>
          <w:rFonts w:eastAsia="Times New Roman" w:cs="Times New Roman"/>
          <w:b/>
          <w:szCs w:val="24"/>
        </w:rPr>
        <w:t>ΜΙΧΑΗΛ ΤΖΕΛΕΠΗΣ:</w:t>
      </w:r>
      <w:r>
        <w:rPr>
          <w:rFonts w:eastAsia="Times New Roman" w:cs="Times New Roman"/>
          <w:szCs w:val="24"/>
        </w:rPr>
        <w:t xml:space="preserve"> Είχαμε κρίση το 2007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w:t>
      </w:r>
    </w:p>
    <w:p w14:paraId="1789E96D" w14:textId="77777777" w:rsidR="00690103" w:rsidRDefault="0001178F">
      <w:pPr>
        <w:spacing w:line="600" w:lineRule="auto"/>
        <w:ind w:firstLine="720"/>
        <w:jc w:val="both"/>
        <w:rPr>
          <w:rFonts w:eastAsia="Times New Roman" w:cs="Times New Roman"/>
          <w:szCs w:val="24"/>
        </w:rPr>
      </w:pPr>
      <w:r w:rsidRPr="00DB49A2">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Ακριβώς επειδή </w:t>
      </w:r>
      <w:r w:rsidRPr="00DB49A2">
        <w:rPr>
          <w:rFonts w:eastAsia="Times New Roman" w:cs="Times New Roman"/>
          <w:szCs w:val="24"/>
        </w:rPr>
        <w:t xml:space="preserve">δεν είχαμε </w:t>
      </w:r>
      <w:r>
        <w:rPr>
          <w:rFonts w:eastAsia="Times New Roman" w:cs="Times New Roman"/>
          <w:szCs w:val="24"/>
        </w:rPr>
        <w:t>κρίση</w:t>
      </w:r>
      <w:r w:rsidRPr="00DB49A2">
        <w:rPr>
          <w:rFonts w:eastAsia="Times New Roman" w:cs="Times New Roman"/>
          <w:szCs w:val="24"/>
        </w:rPr>
        <w:t xml:space="preserve"> το </w:t>
      </w:r>
      <w:r>
        <w:rPr>
          <w:rFonts w:eastAsia="Times New Roman" w:cs="Times New Roman"/>
          <w:szCs w:val="24"/>
        </w:rPr>
        <w:t>200</w:t>
      </w:r>
      <w:r w:rsidRPr="00DB49A2">
        <w:rPr>
          <w:rFonts w:eastAsia="Times New Roman" w:cs="Times New Roman"/>
          <w:szCs w:val="24"/>
        </w:rPr>
        <w:t>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w:t>
      </w:r>
      <w:r w:rsidRPr="00DB49A2">
        <w:rPr>
          <w:rFonts w:eastAsia="Times New Roman" w:cs="Times New Roman"/>
          <w:szCs w:val="24"/>
        </w:rPr>
        <w:t>9</w:t>
      </w:r>
      <w:r>
        <w:rPr>
          <w:rFonts w:eastAsia="Times New Roman" w:cs="Times New Roman"/>
          <w:szCs w:val="24"/>
        </w:rPr>
        <w:t>,</w:t>
      </w:r>
      <w:r w:rsidRPr="00DB49A2">
        <w:rPr>
          <w:rFonts w:eastAsia="Times New Roman" w:cs="Times New Roman"/>
          <w:szCs w:val="24"/>
        </w:rPr>
        <w:t xml:space="preserve"> αλλά η διαπραγμάτευση γινόταν</w:t>
      </w:r>
      <w:r>
        <w:rPr>
          <w:rFonts w:eastAsia="Times New Roman" w:cs="Times New Roman"/>
          <w:szCs w:val="24"/>
        </w:rPr>
        <w:t xml:space="preserve"> το</w:t>
      </w:r>
      <w:r w:rsidRPr="00DB49A2">
        <w:rPr>
          <w:rFonts w:eastAsia="Times New Roman" w:cs="Times New Roman"/>
          <w:szCs w:val="24"/>
        </w:rPr>
        <w:t xml:space="preserve"> </w:t>
      </w:r>
      <w:r>
        <w:rPr>
          <w:rFonts w:eastAsia="Times New Roman" w:cs="Times New Roman"/>
          <w:szCs w:val="24"/>
        </w:rPr>
        <w:t>20</w:t>
      </w:r>
      <w:r w:rsidRPr="00DB49A2">
        <w:rPr>
          <w:rFonts w:eastAsia="Times New Roman" w:cs="Times New Roman"/>
          <w:szCs w:val="24"/>
        </w:rPr>
        <w:t>13</w:t>
      </w:r>
      <w:r>
        <w:rPr>
          <w:rFonts w:eastAsia="Times New Roman" w:cs="Times New Roman"/>
          <w:szCs w:val="24"/>
        </w:rPr>
        <w:t xml:space="preserve"> </w:t>
      </w:r>
      <w:r w:rsidRPr="00DB49A2">
        <w:rPr>
          <w:rFonts w:eastAsia="Times New Roman" w:cs="Times New Roman"/>
          <w:szCs w:val="24"/>
        </w:rPr>
        <w:t>-</w:t>
      </w:r>
      <w:r>
        <w:rPr>
          <w:rFonts w:eastAsia="Times New Roman" w:cs="Times New Roman"/>
          <w:szCs w:val="24"/>
        </w:rPr>
        <w:t xml:space="preserve"> </w:t>
      </w:r>
      <w:r>
        <w:rPr>
          <w:rFonts w:eastAsia="Times New Roman" w:cs="Times New Roman"/>
          <w:szCs w:val="24"/>
        </w:rPr>
        <w:t>2014 συζητάγατ</w:t>
      </w:r>
      <w:r w:rsidRPr="00DB49A2">
        <w:rPr>
          <w:rFonts w:eastAsia="Times New Roman" w:cs="Times New Roman"/>
          <w:szCs w:val="24"/>
        </w:rPr>
        <w:t xml:space="preserve">ε με </w:t>
      </w:r>
      <w:r>
        <w:rPr>
          <w:rFonts w:eastAsia="Times New Roman" w:cs="Times New Roman"/>
          <w:szCs w:val="24"/>
        </w:rPr>
        <w:t xml:space="preserve">όρους προ κρίσης. Αυτό ήταν το παράδοξο. </w:t>
      </w:r>
      <w:r w:rsidRPr="00DB49A2">
        <w:rPr>
          <w:rFonts w:eastAsia="Times New Roman" w:cs="Times New Roman"/>
          <w:szCs w:val="24"/>
        </w:rPr>
        <w:t>Γι</w:t>
      </w:r>
      <w:r>
        <w:rPr>
          <w:rFonts w:eastAsia="Times New Roman" w:cs="Times New Roman"/>
          <w:szCs w:val="24"/>
        </w:rPr>
        <w:t>’</w:t>
      </w:r>
      <w:r w:rsidRPr="00DB49A2">
        <w:rPr>
          <w:rFonts w:eastAsia="Times New Roman" w:cs="Times New Roman"/>
          <w:szCs w:val="24"/>
        </w:rPr>
        <w:t xml:space="preserve"> αυτό οδηγηθήκαμε σε αυτό το πρόγραμμα</w:t>
      </w:r>
      <w:r>
        <w:rPr>
          <w:rFonts w:eastAsia="Times New Roman" w:cs="Times New Roman"/>
          <w:szCs w:val="24"/>
        </w:rPr>
        <w:t>,</w:t>
      </w:r>
      <w:r w:rsidRPr="00DB49A2">
        <w:rPr>
          <w:rFonts w:eastAsia="Times New Roman" w:cs="Times New Roman"/>
          <w:szCs w:val="24"/>
        </w:rPr>
        <w:t xml:space="preserve"> που πολύ καλά ασκούσα</w:t>
      </w:r>
      <w:r>
        <w:rPr>
          <w:rFonts w:eastAsia="Times New Roman" w:cs="Times New Roman"/>
          <w:szCs w:val="24"/>
        </w:rPr>
        <w:t>με</w:t>
      </w:r>
      <w:r w:rsidRPr="00DB49A2">
        <w:rPr>
          <w:rFonts w:eastAsia="Times New Roman" w:cs="Times New Roman"/>
          <w:szCs w:val="24"/>
        </w:rPr>
        <w:t xml:space="preserve"> κριτική </w:t>
      </w:r>
      <w:r>
        <w:rPr>
          <w:rFonts w:eastAsia="Times New Roman" w:cs="Times New Roman"/>
          <w:szCs w:val="24"/>
        </w:rPr>
        <w:t>για το πώς διαπραγματευτήκατ</w:t>
      </w:r>
      <w:r w:rsidRPr="00DB49A2">
        <w:rPr>
          <w:rFonts w:eastAsia="Times New Roman" w:cs="Times New Roman"/>
          <w:szCs w:val="24"/>
        </w:rPr>
        <w:t>ε και</w:t>
      </w:r>
      <w:r>
        <w:rPr>
          <w:rFonts w:eastAsia="Times New Roman" w:cs="Times New Roman"/>
          <w:szCs w:val="24"/>
        </w:rPr>
        <w:t xml:space="preserve"> για το πού </w:t>
      </w:r>
      <w:r w:rsidRPr="00DB49A2">
        <w:rPr>
          <w:rFonts w:eastAsia="Times New Roman" w:cs="Times New Roman"/>
          <w:szCs w:val="24"/>
        </w:rPr>
        <w:t>τελειώσα</w:t>
      </w:r>
      <w:r>
        <w:rPr>
          <w:rFonts w:eastAsia="Times New Roman" w:cs="Times New Roman"/>
          <w:szCs w:val="24"/>
        </w:rPr>
        <w:t xml:space="preserve">τε. Θα σας το </w:t>
      </w:r>
      <w:r>
        <w:rPr>
          <w:rFonts w:eastAsia="Times New Roman" w:cs="Times New Roman"/>
          <w:szCs w:val="24"/>
        </w:rPr>
        <w:t>εξηγήσω.</w:t>
      </w:r>
    </w:p>
    <w:p w14:paraId="1789E96E" w14:textId="77777777" w:rsidR="00690103" w:rsidRDefault="0001178F">
      <w:pPr>
        <w:spacing w:line="600" w:lineRule="auto"/>
        <w:ind w:firstLine="720"/>
        <w:jc w:val="both"/>
        <w:rPr>
          <w:rFonts w:eastAsia="Times New Roman" w:cs="Times New Roman"/>
          <w:szCs w:val="24"/>
        </w:rPr>
      </w:pPr>
      <w:r w:rsidRPr="00A50760">
        <w:rPr>
          <w:rFonts w:eastAsia="Times New Roman" w:cs="Times New Roman"/>
          <w:b/>
          <w:szCs w:val="24"/>
        </w:rPr>
        <w:t>ΜΙΧΑΗΛ ΤΖΕΛΕΠΗΣ:</w:t>
      </w:r>
      <w:r>
        <w:rPr>
          <w:rFonts w:eastAsia="Times New Roman" w:cs="Times New Roman"/>
          <w:szCs w:val="24"/>
        </w:rPr>
        <w:t xml:space="preserve"> Άρα θα φέρετε περισσότερους πόρους τώρα.</w:t>
      </w:r>
    </w:p>
    <w:p w14:paraId="1789E96F" w14:textId="77777777" w:rsidR="00690103" w:rsidRDefault="0001178F">
      <w:pPr>
        <w:spacing w:line="600" w:lineRule="auto"/>
        <w:ind w:firstLine="720"/>
        <w:jc w:val="both"/>
        <w:rPr>
          <w:rFonts w:eastAsia="Times New Roman" w:cs="Times New Roman"/>
          <w:szCs w:val="24"/>
        </w:rPr>
      </w:pPr>
      <w:r w:rsidRPr="00DB49A2">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Ε</w:t>
      </w:r>
      <w:r w:rsidRPr="00DB49A2">
        <w:rPr>
          <w:rFonts w:eastAsia="Times New Roman" w:cs="Times New Roman"/>
          <w:szCs w:val="24"/>
        </w:rPr>
        <w:t>δώ λοιπόν</w:t>
      </w:r>
      <w:r>
        <w:rPr>
          <w:rFonts w:eastAsia="Times New Roman" w:cs="Times New Roman"/>
          <w:szCs w:val="24"/>
        </w:rPr>
        <w:t>, π</w:t>
      </w:r>
      <w:r w:rsidRPr="00DB49A2">
        <w:rPr>
          <w:rFonts w:eastAsia="Times New Roman" w:cs="Times New Roman"/>
          <w:szCs w:val="24"/>
        </w:rPr>
        <w:t>έρα</w:t>
      </w:r>
      <w:r>
        <w:rPr>
          <w:rFonts w:eastAsia="Times New Roman" w:cs="Times New Roman"/>
          <w:szCs w:val="24"/>
        </w:rPr>
        <w:t xml:space="preserve"> από το άδικο που έχει </w:t>
      </w:r>
      <w:r w:rsidRPr="00DB49A2">
        <w:rPr>
          <w:rFonts w:eastAsia="Times New Roman" w:cs="Times New Roman"/>
          <w:szCs w:val="24"/>
        </w:rPr>
        <w:t>συντελεστεί για τη χώρα</w:t>
      </w:r>
      <w:r>
        <w:rPr>
          <w:rFonts w:eastAsia="Times New Roman" w:cs="Times New Roman"/>
          <w:szCs w:val="24"/>
        </w:rPr>
        <w:t>,</w:t>
      </w:r>
      <w:r w:rsidRPr="00DB49A2">
        <w:rPr>
          <w:rFonts w:eastAsia="Times New Roman" w:cs="Times New Roman"/>
          <w:szCs w:val="24"/>
        </w:rPr>
        <w:t xml:space="preserve"> διαφωνούμε </w:t>
      </w:r>
      <w:r>
        <w:rPr>
          <w:rFonts w:eastAsia="Times New Roman" w:cs="Times New Roman"/>
          <w:szCs w:val="24"/>
        </w:rPr>
        <w:t>-</w:t>
      </w:r>
      <w:r w:rsidRPr="00DB49A2">
        <w:rPr>
          <w:rFonts w:eastAsia="Times New Roman" w:cs="Times New Roman"/>
          <w:szCs w:val="24"/>
        </w:rPr>
        <w:t xml:space="preserve">και εκφράστηκε και </w:t>
      </w:r>
      <w:r w:rsidRPr="00DB49A2">
        <w:rPr>
          <w:rFonts w:eastAsia="Times New Roman" w:cs="Times New Roman"/>
          <w:szCs w:val="24"/>
        </w:rPr>
        <w:lastRenderedPageBreak/>
        <w:t>από τον Πρωθυπουργό</w:t>
      </w:r>
      <w:r>
        <w:rPr>
          <w:rFonts w:eastAsia="Times New Roman" w:cs="Times New Roman"/>
          <w:szCs w:val="24"/>
        </w:rPr>
        <w:t>-</w:t>
      </w:r>
      <w:r w:rsidRPr="00DB49A2">
        <w:rPr>
          <w:rFonts w:eastAsia="Times New Roman" w:cs="Times New Roman"/>
          <w:szCs w:val="24"/>
        </w:rPr>
        <w:t xml:space="preserve"> κάθετα σε</w:t>
      </w:r>
      <w:r w:rsidRPr="00DB49A2">
        <w:rPr>
          <w:rFonts w:eastAsia="Times New Roman" w:cs="Times New Roman"/>
          <w:szCs w:val="24"/>
        </w:rPr>
        <w:t xml:space="preserve"> κάθε προσπάθεια εθνικοποίησης της </w:t>
      </w:r>
      <w:r>
        <w:rPr>
          <w:rFonts w:eastAsia="Times New Roman" w:cs="Times New Roman"/>
          <w:szCs w:val="24"/>
        </w:rPr>
        <w:t>ΚΑΠ,</w:t>
      </w:r>
      <w:r w:rsidRPr="00DB49A2">
        <w:rPr>
          <w:rFonts w:eastAsia="Times New Roman" w:cs="Times New Roman"/>
          <w:szCs w:val="24"/>
        </w:rPr>
        <w:t xml:space="preserve"> γιατί ένα τέτοιο φαινόμενο δεν μπορεί να γίνει αποδεκτό και με κανένα</w:t>
      </w:r>
      <w:r>
        <w:rPr>
          <w:rFonts w:eastAsia="Times New Roman" w:cs="Times New Roman"/>
          <w:szCs w:val="24"/>
        </w:rPr>
        <w:t>ν</w:t>
      </w:r>
      <w:r w:rsidRPr="00DB49A2">
        <w:rPr>
          <w:rFonts w:eastAsia="Times New Roman" w:cs="Times New Roman"/>
          <w:szCs w:val="24"/>
        </w:rPr>
        <w:t xml:space="preserve"> τρόπο δεν πρέπει να ανοίξει η πόρτα της διαπραγμάτευσης</w:t>
      </w:r>
      <w:r>
        <w:rPr>
          <w:rFonts w:eastAsia="Times New Roman" w:cs="Times New Roman"/>
          <w:szCs w:val="24"/>
        </w:rPr>
        <w:t>. Ε</w:t>
      </w:r>
      <w:r w:rsidRPr="00DB49A2">
        <w:rPr>
          <w:rFonts w:eastAsia="Times New Roman" w:cs="Times New Roman"/>
          <w:szCs w:val="24"/>
        </w:rPr>
        <w:t>λπίζω ότι δεν λέτε αυτό</w:t>
      </w:r>
      <w:r>
        <w:rPr>
          <w:rFonts w:eastAsia="Times New Roman" w:cs="Times New Roman"/>
          <w:szCs w:val="24"/>
        </w:rPr>
        <w:t>. Νομίζω ότι αυτό το ξεκαθαρίσαμε.</w:t>
      </w:r>
    </w:p>
    <w:p w14:paraId="1789E97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Γ</w:t>
      </w:r>
      <w:r w:rsidRPr="00DB49A2">
        <w:rPr>
          <w:rFonts w:eastAsia="Times New Roman" w:cs="Times New Roman"/>
          <w:szCs w:val="24"/>
        </w:rPr>
        <w:t>ια το θέμα της αλιείας</w:t>
      </w:r>
      <w:r>
        <w:rPr>
          <w:rFonts w:eastAsia="Times New Roman" w:cs="Times New Roman"/>
          <w:szCs w:val="24"/>
        </w:rPr>
        <w:t>:</w:t>
      </w:r>
      <w:r w:rsidRPr="00DB49A2">
        <w:rPr>
          <w:rFonts w:eastAsia="Times New Roman" w:cs="Times New Roman"/>
          <w:szCs w:val="24"/>
        </w:rPr>
        <w:t xml:space="preserve"> το θ</w:t>
      </w:r>
      <w:r w:rsidRPr="00DB49A2">
        <w:rPr>
          <w:rFonts w:eastAsia="Times New Roman" w:cs="Times New Roman"/>
          <w:szCs w:val="24"/>
        </w:rPr>
        <w:t>εσμικό πλαίσιο της αλιείας είναι του 1966</w:t>
      </w:r>
      <w:r>
        <w:rPr>
          <w:rFonts w:eastAsia="Times New Roman" w:cs="Times New Roman"/>
          <w:szCs w:val="24"/>
        </w:rPr>
        <w:t>. Είναι ο ν.</w:t>
      </w:r>
      <w:r w:rsidRPr="00DB49A2">
        <w:rPr>
          <w:rFonts w:eastAsia="Times New Roman" w:cs="Times New Roman"/>
          <w:szCs w:val="24"/>
        </w:rPr>
        <w:t xml:space="preserve">666 του </w:t>
      </w:r>
      <w:r>
        <w:rPr>
          <w:rFonts w:eastAsia="Times New Roman" w:cs="Times New Roman"/>
          <w:szCs w:val="24"/>
        </w:rPr>
        <w:t>’</w:t>
      </w:r>
      <w:r w:rsidRPr="00DB49A2">
        <w:rPr>
          <w:rFonts w:eastAsia="Times New Roman" w:cs="Times New Roman"/>
          <w:szCs w:val="24"/>
        </w:rPr>
        <w:t>66</w:t>
      </w:r>
      <w:r>
        <w:rPr>
          <w:rFonts w:eastAsia="Times New Roman" w:cs="Times New Roman"/>
          <w:szCs w:val="24"/>
        </w:rPr>
        <w:t>,</w:t>
      </w:r>
      <w:r w:rsidRPr="00DB49A2">
        <w:rPr>
          <w:rFonts w:eastAsia="Times New Roman" w:cs="Times New Roman"/>
          <w:szCs w:val="24"/>
        </w:rPr>
        <w:t xml:space="preserve"> ο περίφημος</w:t>
      </w:r>
      <w:r>
        <w:rPr>
          <w:rFonts w:eastAsia="Times New Roman" w:cs="Times New Roman"/>
          <w:szCs w:val="24"/>
        </w:rPr>
        <w:t>.</w:t>
      </w:r>
      <w:r w:rsidRPr="00DB49A2">
        <w:rPr>
          <w:rFonts w:eastAsia="Times New Roman" w:cs="Times New Roman"/>
          <w:szCs w:val="24"/>
        </w:rPr>
        <w:t xml:space="preserve"> Αυτό είναι το θεσμικό πλαίσιο που έχουμε και εμείς προχωράμε σε νέο νόμο για την αλιεία</w:t>
      </w:r>
      <w:r>
        <w:rPr>
          <w:rFonts w:eastAsia="Times New Roman" w:cs="Times New Roman"/>
          <w:szCs w:val="24"/>
        </w:rPr>
        <w:t>. Ε</w:t>
      </w:r>
      <w:r w:rsidRPr="00DB49A2">
        <w:rPr>
          <w:rFonts w:eastAsia="Times New Roman" w:cs="Times New Roman"/>
          <w:szCs w:val="24"/>
        </w:rPr>
        <w:t>μείς θα αλλάξουμε το θεσμικό πλαίσιο</w:t>
      </w:r>
      <w:r>
        <w:rPr>
          <w:rFonts w:eastAsia="Times New Roman" w:cs="Times New Roman"/>
          <w:szCs w:val="24"/>
        </w:rPr>
        <w:t>,</w:t>
      </w:r>
      <w:r w:rsidRPr="00DB49A2">
        <w:rPr>
          <w:rFonts w:eastAsia="Times New Roman" w:cs="Times New Roman"/>
          <w:szCs w:val="24"/>
        </w:rPr>
        <w:t xml:space="preserve"> γιατί δουλεύουμε με όραμα και με σχέδιο</w:t>
      </w:r>
      <w:r>
        <w:rPr>
          <w:rFonts w:eastAsia="Times New Roman" w:cs="Times New Roman"/>
          <w:szCs w:val="24"/>
        </w:rPr>
        <w:t>.</w:t>
      </w:r>
    </w:p>
    <w:p w14:paraId="1789E971" w14:textId="77777777" w:rsidR="00690103" w:rsidRDefault="0001178F">
      <w:pPr>
        <w:spacing w:line="600" w:lineRule="auto"/>
        <w:ind w:firstLine="720"/>
        <w:jc w:val="both"/>
        <w:rPr>
          <w:rFonts w:eastAsia="Times New Roman"/>
          <w:szCs w:val="24"/>
        </w:rPr>
      </w:pPr>
      <w:r>
        <w:rPr>
          <w:rFonts w:eastAsia="Times New Roman" w:cs="Times New Roman"/>
          <w:szCs w:val="24"/>
        </w:rPr>
        <w:t>Κ</w:t>
      </w:r>
      <w:r w:rsidRPr="00DB49A2">
        <w:rPr>
          <w:rFonts w:eastAsia="Times New Roman" w:cs="Times New Roman"/>
          <w:szCs w:val="24"/>
        </w:rPr>
        <w:t xml:space="preserve">αι θα σας πω και κάτι </w:t>
      </w:r>
      <w:r>
        <w:rPr>
          <w:rFonts w:eastAsia="Times New Roman" w:cs="Times New Roman"/>
          <w:szCs w:val="24"/>
        </w:rPr>
        <w:t>μιας και μιλάμε για την αλιεία. Δι</w:t>
      </w:r>
      <w:r w:rsidRPr="00DB49A2">
        <w:rPr>
          <w:rFonts w:eastAsia="Times New Roman" w:cs="Times New Roman"/>
          <w:szCs w:val="24"/>
        </w:rPr>
        <w:t xml:space="preserve">ασώθηκαν </w:t>
      </w:r>
      <w:r>
        <w:rPr>
          <w:rFonts w:eastAsia="Times New Roman" w:cs="Times New Roman"/>
          <w:szCs w:val="24"/>
        </w:rPr>
        <w:t>π</w:t>
      </w:r>
      <w:r w:rsidRPr="00DB49A2">
        <w:rPr>
          <w:rFonts w:eastAsia="Times New Roman" w:cs="Times New Roman"/>
          <w:szCs w:val="24"/>
        </w:rPr>
        <w:t xml:space="preserve">αραδοσιακά σκάφη για πρώτη φορά </w:t>
      </w:r>
      <w:r>
        <w:rPr>
          <w:rFonts w:eastAsia="Times New Roman" w:cs="Times New Roman"/>
          <w:szCs w:val="24"/>
        </w:rPr>
        <w:t>από το πρόγραμμα που ήταν για τη διάλυση των σκαφών, την απόσυρση αλιευτικών</w:t>
      </w:r>
      <w:r w:rsidRPr="00DB49A2">
        <w:rPr>
          <w:rFonts w:eastAsia="Times New Roman" w:cs="Times New Roman"/>
          <w:szCs w:val="24"/>
        </w:rPr>
        <w:t xml:space="preserve"> σκαφών</w:t>
      </w:r>
      <w:r>
        <w:rPr>
          <w:rFonts w:eastAsia="Times New Roman" w:cs="Times New Roman"/>
          <w:szCs w:val="24"/>
        </w:rPr>
        <w:t>. Διασώθηκαν εννέα</w:t>
      </w:r>
      <w:r w:rsidRPr="00DB49A2">
        <w:rPr>
          <w:rFonts w:eastAsia="Times New Roman" w:cs="Times New Roman"/>
          <w:szCs w:val="24"/>
        </w:rPr>
        <w:t xml:space="preserve"> παραδοσιακά σκαριά</w:t>
      </w:r>
      <w:r>
        <w:rPr>
          <w:rFonts w:eastAsia="Times New Roman" w:cs="Times New Roman"/>
          <w:szCs w:val="24"/>
        </w:rPr>
        <w:t>. Κ</w:t>
      </w:r>
      <w:r w:rsidRPr="00DB49A2">
        <w:rPr>
          <w:rFonts w:eastAsia="Times New Roman" w:cs="Times New Roman"/>
          <w:szCs w:val="24"/>
        </w:rPr>
        <w:t xml:space="preserve">αι </w:t>
      </w:r>
      <w:r>
        <w:rPr>
          <w:rFonts w:eastAsia="Times New Roman" w:cs="Times New Roman"/>
          <w:szCs w:val="24"/>
        </w:rPr>
        <w:t xml:space="preserve">μιας και </w:t>
      </w:r>
      <w:r w:rsidRPr="00DB49A2">
        <w:rPr>
          <w:rFonts w:eastAsia="Times New Roman" w:cs="Times New Roman"/>
          <w:szCs w:val="24"/>
        </w:rPr>
        <w:t>μιλάμε για σχέδια απόσυ</w:t>
      </w:r>
      <w:r w:rsidRPr="00DB49A2">
        <w:rPr>
          <w:rFonts w:eastAsia="Times New Roman" w:cs="Times New Roman"/>
          <w:szCs w:val="24"/>
        </w:rPr>
        <w:t>ρσης</w:t>
      </w:r>
      <w:r>
        <w:rPr>
          <w:rFonts w:eastAsia="Times New Roman" w:cs="Times New Roman"/>
          <w:szCs w:val="24"/>
        </w:rPr>
        <w:t>,</w:t>
      </w:r>
      <w:r w:rsidRPr="00DB49A2">
        <w:rPr>
          <w:rFonts w:eastAsia="Times New Roman" w:cs="Times New Roman"/>
          <w:szCs w:val="24"/>
        </w:rPr>
        <w:t xml:space="preserve"> αυτά τα ευφάνταστα </w:t>
      </w:r>
      <w:r>
        <w:rPr>
          <w:rFonts w:eastAsia="Times New Roman" w:cs="Times New Roman"/>
          <w:szCs w:val="24"/>
        </w:rPr>
        <w:t>-</w:t>
      </w:r>
      <w:r w:rsidRPr="00DB49A2">
        <w:rPr>
          <w:rFonts w:eastAsia="Times New Roman" w:cs="Times New Roman"/>
          <w:szCs w:val="24"/>
        </w:rPr>
        <w:t>μάλλον ύποπτα θα έλεγα</w:t>
      </w:r>
      <w:r>
        <w:rPr>
          <w:rFonts w:eastAsia="Times New Roman" w:cs="Times New Roman"/>
          <w:szCs w:val="24"/>
        </w:rPr>
        <w:t>,</w:t>
      </w:r>
      <w:r w:rsidRPr="00DB49A2">
        <w:rPr>
          <w:rFonts w:eastAsia="Times New Roman" w:cs="Times New Roman"/>
          <w:szCs w:val="24"/>
        </w:rPr>
        <w:t xml:space="preserve"> όχι ευφάνταστα</w:t>
      </w:r>
      <w:r>
        <w:rPr>
          <w:rFonts w:eastAsia="Times New Roman" w:cs="Times New Roman"/>
          <w:szCs w:val="24"/>
        </w:rPr>
        <w:t>-</w:t>
      </w:r>
      <w:r w:rsidRPr="00DB49A2">
        <w:rPr>
          <w:rFonts w:eastAsia="Times New Roman" w:cs="Times New Roman"/>
          <w:szCs w:val="24"/>
        </w:rPr>
        <w:t xml:space="preserve"> σενάρια που κυκλοφορούν το</w:t>
      </w:r>
      <w:r>
        <w:rPr>
          <w:rFonts w:eastAsia="Times New Roman" w:cs="Times New Roman"/>
          <w:szCs w:val="24"/>
        </w:rPr>
        <w:t>ν</w:t>
      </w:r>
      <w:r w:rsidRPr="00DB49A2">
        <w:rPr>
          <w:rFonts w:eastAsia="Times New Roman" w:cs="Times New Roman"/>
          <w:szCs w:val="24"/>
        </w:rPr>
        <w:t xml:space="preserve"> τελευταίο καιρό</w:t>
      </w:r>
      <w:r>
        <w:rPr>
          <w:rFonts w:eastAsia="Times New Roman" w:cs="Times New Roman"/>
          <w:szCs w:val="24"/>
        </w:rPr>
        <w:t>,</w:t>
      </w:r>
      <w:r w:rsidRPr="00DB49A2">
        <w:rPr>
          <w:rFonts w:eastAsia="Times New Roman" w:cs="Times New Roman"/>
          <w:szCs w:val="24"/>
        </w:rPr>
        <w:t xml:space="preserve"> </w:t>
      </w:r>
      <w:r>
        <w:rPr>
          <w:rFonts w:eastAsia="Times New Roman" w:cs="Times New Roman"/>
          <w:szCs w:val="24"/>
        </w:rPr>
        <w:t>ό</w:t>
      </w:r>
      <w:r w:rsidRPr="00DB49A2">
        <w:rPr>
          <w:rFonts w:eastAsia="Times New Roman" w:cs="Times New Roman"/>
          <w:szCs w:val="24"/>
        </w:rPr>
        <w:t xml:space="preserve">πως πολύ σωστά </w:t>
      </w:r>
      <w:r>
        <w:rPr>
          <w:rFonts w:eastAsia="Times New Roman" w:cs="Times New Roman"/>
          <w:szCs w:val="24"/>
        </w:rPr>
        <w:t xml:space="preserve">είπε και η Υφυπουργός κ. </w:t>
      </w:r>
      <w:proofErr w:type="spellStart"/>
      <w:r>
        <w:rPr>
          <w:rFonts w:eastAsia="Times New Roman" w:cs="Times New Roman"/>
          <w:szCs w:val="24"/>
        </w:rPr>
        <w:t>Τ</w:t>
      </w:r>
      <w:r w:rsidRPr="00DB49A2">
        <w:rPr>
          <w:rFonts w:eastAsia="Times New Roman" w:cs="Times New Roman"/>
          <w:szCs w:val="24"/>
        </w:rPr>
        <w:t>ελι</w:t>
      </w:r>
      <w:r>
        <w:rPr>
          <w:rFonts w:eastAsia="Times New Roman" w:cs="Times New Roman"/>
          <w:szCs w:val="24"/>
        </w:rPr>
        <w:t>γιορί</w:t>
      </w:r>
      <w:r w:rsidRPr="00DB49A2">
        <w:rPr>
          <w:rFonts w:eastAsia="Times New Roman" w:cs="Times New Roman"/>
          <w:szCs w:val="24"/>
        </w:rPr>
        <w:t>δου</w:t>
      </w:r>
      <w:proofErr w:type="spellEnd"/>
      <w:r>
        <w:rPr>
          <w:rFonts w:eastAsia="Times New Roman" w:cs="Times New Roman"/>
          <w:szCs w:val="24"/>
        </w:rPr>
        <w:t>, είναι ύποπτα. Π</w:t>
      </w:r>
      <w:r w:rsidRPr="00DB49A2">
        <w:rPr>
          <w:rFonts w:eastAsia="Times New Roman" w:cs="Times New Roman"/>
          <w:szCs w:val="24"/>
        </w:rPr>
        <w:t>οτέ δεν συζητήθηκε</w:t>
      </w:r>
      <w:r>
        <w:rPr>
          <w:rFonts w:eastAsia="Times New Roman" w:cs="Times New Roman"/>
          <w:szCs w:val="24"/>
        </w:rPr>
        <w:t xml:space="preserve">, </w:t>
      </w:r>
      <w:r>
        <w:rPr>
          <w:rFonts w:eastAsia="Times New Roman" w:cs="Times New Roman"/>
          <w:szCs w:val="24"/>
        </w:rPr>
        <w:lastRenderedPageBreak/>
        <w:t>ποτέ δεν ζητήθηκε από την ε</w:t>
      </w:r>
      <w:r w:rsidRPr="00DB49A2">
        <w:rPr>
          <w:rFonts w:eastAsia="Times New Roman" w:cs="Times New Roman"/>
          <w:szCs w:val="24"/>
        </w:rPr>
        <w:t>λληνική Κυβέρνηση</w:t>
      </w:r>
      <w:r>
        <w:rPr>
          <w:rFonts w:eastAsia="Times New Roman" w:cs="Times New Roman"/>
          <w:szCs w:val="24"/>
        </w:rPr>
        <w:t>, π</w:t>
      </w:r>
      <w:r w:rsidRPr="00DB49A2">
        <w:rPr>
          <w:rFonts w:eastAsia="Times New Roman" w:cs="Times New Roman"/>
          <w:szCs w:val="24"/>
        </w:rPr>
        <w:t xml:space="preserve">οτέ δεν </w:t>
      </w:r>
      <w:r w:rsidRPr="00DB49A2">
        <w:rPr>
          <w:rFonts w:eastAsia="Times New Roman" w:cs="Times New Roman"/>
          <w:szCs w:val="24"/>
        </w:rPr>
        <w:t xml:space="preserve">συζητήθηκε σε </w:t>
      </w:r>
      <w:r>
        <w:rPr>
          <w:rFonts w:eastAsia="Times New Roman" w:cs="Times New Roman"/>
          <w:szCs w:val="24"/>
        </w:rPr>
        <w:t>ε</w:t>
      </w:r>
      <w:r w:rsidRPr="00DB49A2">
        <w:rPr>
          <w:rFonts w:eastAsia="Times New Roman" w:cs="Times New Roman"/>
          <w:szCs w:val="24"/>
        </w:rPr>
        <w:t>υρωπαϊκό όργανο</w:t>
      </w:r>
      <w:r>
        <w:rPr>
          <w:rFonts w:eastAsia="Times New Roman" w:cs="Times New Roman"/>
          <w:szCs w:val="24"/>
        </w:rPr>
        <w:t>,</w:t>
      </w:r>
      <w:r w:rsidRPr="00DB49A2">
        <w:rPr>
          <w:rFonts w:eastAsia="Times New Roman" w:cs="Times New Roman"/>
          <w:szCs w:val="24"/>
        </w:rPr>
        <w:t xml:space="preserve"> διαψεύδεται από παντού και νομίζω ότι </w:t>
      </w:r>
      <w:r>
        <w:rPr>
          <w:rFonts w:eastAsia="Times New Roman" w:cs="Times New Roman"/>
          <w:szCs w:val="24"/>
        </w:rPr>
        <w:t>ή</w:t>
      </w:r>
      <w:r w:rsidRPr="00DB49A2">
        <w:rPr>
          <w:rFonts w:eastAsia="Times New Roman" w:cs="Times New Roman"/>
          <w:szCs w:val="24"/>
        </w:rPr>
        <w:t xml:space="preserve">δη </w:t>
      </w:r>
      <w:r>
        <w:rPr>
          <w:rFonts w:eastAsia="Times New Roman" w:cs="Times New Roman"/>
          <w:szCs w:val="24"/>
        </w:rPr>
        <w:t>έχουμε</w:t>
      </w:r>
      <w:r w:rsidRPr="00DB49A2">
        <w:rPr>
          <w:rFonts w:eastAsia="Times New Roman" w:cs="Times New Roman"/>
          <w:szCs w:val="24"/>
        </w:rPr>
        <w:t xml:space="preserve"> </w:t>
      </w:r>
      <w:r>
        <w:rPr>
          <w:rFonts w:eastAsia="Times New Roman" w:cs="Times New Roman"/>
          <w:szCs w:val="24"/>
        </w:rPr>
        <w:t xml:space="preserve">ασχοληθεί </w:t>
      </w:r>
      <w:r w:rsidRPr="00DB49A2">
        <w:rPr>
          <w:rFonts w:eastAsia="Times New Roman" w:cs="Times New Roman"/>
          <w:szCs w:val="24"/>
        </w:rPr>
        <w:t xml:space="preserve">πολύ </w:t>
      </w:r>
      <w:r>
        <w:rPr>
          <w:rFonts w:eastAsia="Times New Roman" w:cs="Times New Roman"/>
          <w:szCs w:val="24"/>
        </w:rPr>
        <w:t>και</w:t>
      </w:r>
      <w:r w:rsidRPr="00DB49A2">
        <w:rPr>
          <w:rFonts w:eastAsia="Times New Roman" w:cs="Times New Roman"/>
          <w:szCs w:val="24"/>
        </w:rPr>
        <w:t xml:space="preserve"> όσο συνεχίζεται μία τέτοια συζήτηση</w:t>
      </w:r>
      <w:r>
        <w:rPr>
          <w:rFonts w:eastAsia="Times New Roman" w:cs="Times New Roman"/>
          <w:szCs w:val="24"/>
        </w:rPr>
        <w:t>,</w:t>
      </w:r>
      <w:r w:rsidRPr="00DB49A2">
        <w:rPr>
          <w:rFonts w:eastAsia="Times New Roman" w:cs="Times New Roman"/>
          <w:szCs w:val="24"/>
        </w:rPr>
        <w:t xml:space="preserve"> νομίζω ότι </w:t>
      </w:r>
      <w:r>
        <w:rPr>
          <w:rFonts w:eastAsia="Times New Roman" w:cs="Times New Roman"/>
          <w:szCs w:val="24"/>
        </w:rPr>
        <w:t xml:space="preserve">ρίχνει </w:t>
      </w:r>
      <w:r w:rsidRPr="00DB49A2">
        <w:rPr>
          <w:rFonts w:eastAsia="Times New Roman" w:cs="Times New Roman"/>
          <w:szCs w:val="24"/>
        </w:rPr>
        <w:t>νερό στο</w:t>
      </w:r>
      <w:r>
        <w:rPr>
          <w:rFonts w:eastAsia="Times New Roman" w:cs="Times New Roman"/>
          <w:szCs w:val="24"/>
        </w:rPr>
        <w:t>ν</w:t>
      </w:r>
      <w:r w:rsidRPr="00DB49A2">
        <w:rPr>
          <w:rFonts w:eastAsia="Times New Roman" w:cs="Times New Roman"/>
          <w:szCs w:val="24"/>
        </w:rPr>
        <w:t xml:space="preserve"> μύλο των συμφερόντων</w:t>
      </w:r>
      <w:r>
        <w:rPr>
          <w:rFonts w:eastAsia="Times New Roman" w:cs="Times New Roman"/>
          <w:szCs w:val="24"/>
        </w:rPr>
        <w:t xml:space="preserve"> ή</w:t>
      </w:r>
      <w:r w:rsidRPr="00DB49A2">
        <w:rPr>
          <w:rFonts w:eastAsia="Times New Roman" w:cs="Times New Roman"/>
          <w:szCs w:val="24"/>
        </w:rPr>
        <w:t xml:space="preserve"> τω</w:t>
      </w:r>
      <w:r>
        <w:rPr>
          <w:rFonts w:eastAsia="Times New Roman" w:cs="Times New Roman"/>
          <w:szCs w:val="24"/>
        </w:rPr>
        <w:t>ν λογικών που κρύβονται πίσω απ’</w:t>
      </w:r>
      <w:r w:rsidRPr="00DB49A2">
        <w:rPr>
          <w:rFonts w:eastAsia="Times New Roman" w:cs="Times New Roman"/>
          <w:szCs w:val="24"/>
        </w:rPr>
        <w:t xml:space="preserve"> αυτά</w:t>
      </w:r>
      <w:r>
        <w:rPr>
          <w:rFonts w:eastAsia="Times New Roman" w:cs="Times New Roman"/>
          <w:szCs w:val="24"/>
        </w:rPr>
        <w:t>. Α</w:t>
      </w:r>
      <w:r w:rsidRPr="00DB49A2">
        <w:rPr>
          <w:rFonts w:eastAsia="Times New Roman" w:cs="Times New Roman"/>
          <w:szCs w:val="24"/>
        </w:rPr>
        <w:t xml:space="preserve">λλά βλέπετε ότι </w:t>
      </w:r>
      <w:r>
        <w:rPr>
          <w:rFonts w:eastAsia="Times New Roman" w:cs="Times New Roman"/>
          <w:szCs w:val="24"/>
        </w:rPr>
        <w:t xml:space="preserve">όταν </w:t>
      </w:r>
      <w:r w:rsidRPr="00DB49A2">
        <w:rPr>
          <w:rFonts w:eastAsia="Times New Roman" w:cs="Times New Roman"/>
          <w:szCs w:val="24"/>
        </w:rPr>
        <w:t>εμείς</w:t>
      </w:r>
      <w:r w:rsidRPr="00DB49A2">
        <w:rPr>
          <w:rFonts w:eastAsia="Times New Roman" w:cs="Times New Roman"/>
          <w:szCs w:val="24"/>
        </w:rPr>
        <w:t xml:space="preserve"> προσπαθούμε να στηρίξουμε όλους τους τομείς που υπέστησαν αδικίες</w:t>
      </w:r>
      <w:r>
        <w:rPr>
          <w:rFonts w:eastAsia="Times New Roman" w:cs="Times New Roman"/>
          <w:szCs w:val="24"/>
        </w:rPr>
        <w:t>,</w:t>
      </w:r>
      <w:r w:rsidRPr="00DB49A2">
        <w:rPr>
          <w:rFonts w:eastAsia="Times New Roman" w:cs="Times New Roman"/>
          <w:szCs w:val="24"/>
        </w:rPr>
        <w:t xml:space="preserve"> που υπέστησαν μειώσεις</w:t>
      </w:r>
      <w:r>
        <w:rPr>
          <w:rFonts w:eastAsia="Times New Roman" w:cs="Times New Roman"/>
          <w:szCs w:val="24"/>
        </w:rPr>
        <w:t>,</w:t>
      </w:r>
      <w:r w:rsidRPr="00DB49A2">
        <w:rPr>
          <w:rFonts w:eastAsia="Times New Roman" w:cs="Times New Roman"/>
          <w:szCs w:val="24"/>
        </w:rPr>
        <w:t xml:space="preserve"> που δέχ</w:t>
      </w:r>
      <w:r>
        <w:rPr>
          <w:rFonts w:eastAsia="Times New Roman" w:cs="Times New Roman"/>
          <w:szCs w:val="24"/>
        </w:rPr>
        <w:t>θ</w:t>
      </w:r>
      <w:r w:rsidRPr="00DB49A2">
        <w:rPr>
          <w:rFonts w:eastAsia="Times New Roman" w:cs="Times New Roman"/>
          <w:szCs w:val="24"/>
        </w:rPr>
        <w:t>ηκαν τα προβλήματα της κλιματικής αλλαγής</w:t>
      </w:r>
      <w:r>
        <w:rPr>
          <w:rFonts w:eastAsia="Times New Roman" w:cs="Times New Roman"/>
          <w:szCs w:val="24"/>
        </w:rPr>
        <w:t>,</w:t>
      </w:r>
      <w:r w:rsidRPr="00DB49A2">
        <w:rPr>
          <w:rFonts w:eastAsia="Times New Roman" w:cs="Times New Roman"/>
          <w:szCs w:val="24"/>
        </w:rPr>
        <w:t xml:space="preserve"> σαν πρώτη χώρα γραμμής εμείς και η Κύπρος</w:t>
      </w:r>
      <w:r>
        <w:rPr>
          <w:rFonts w:eastAsia="Times New Roman" w:cs="Times New Roman"/>
          <w:szCs w:val="24"/>
        </w:rPr>
        <w:t>, ε</w:t>
      </w:r>
      <w:r w:rsidRPr="00DB49A2">
        <w:rPr>
          <w:rFonts w:eastAsia="Times New Roman" w:cs="Times New Roman"/>
          <w:szCs w:val="24"/>
        </w:rPr>
        <w:t>σείς έχετε στο μυαλό σας μία λογική</w:t>
      </w:r>
      <w:r>
        <w:rPr>
          <w:rFonts w:eastAsia="Times New Roman" w:cs="Times New Roman"/>
          <w:szCs w:val="24"/>
        </w:rPr>
        <w:t>,</w:t>
      </w:r>
      <w:r w:rsidRPr="00DB49A2">
        <w:rPr>
          <w:rFonts w:eastAsia="Times New Roman" w:cs="Times New Roman"/>
          <w:szCs w:val="24"/>
        </w:rPr>
        <w:t xml:space="preserve"> τη λογική το</w:t>
      </w:r>
      <w:r>
        <w:rPr>
          <w:rFonts w:eastAsia="Times New Roman" w:cs="Times New Roman"/>
          <w:szCs w:val="24"/>
        </w:rPr>
        <w:t>ύ</w:t>
      </w:r>
      <w:r w:rsidRPr="00DB49A2">
        <w:rPr>
          <w:rFonts w:eastAsia="Times New Roman" w:cs="Times New Roman"/>
          <w:szCs w:val="24"/>
        </w:rPr>
        <w:t xml:space="preserve"> </w:t>
      </w:r>
      <w:r>
        <w:rPr>
          <w:rFonts w:eastAsia="Times New Roman" w:cs="Times New Roman"/>
          <w:szCs w:val="24"/>
        </w:rPr>
        <w:t>«</w:t>
      </w:r>
      <w:proofErr w:type="spellStart"/>
      <w:r w:rsidRPr="00DB49A2">
        <w:rPr>
          <w:rFonts w:eastAsia="Times New Roman" w:cs="Times New Roman"/>
          <w:szCs w:val="24"/>
        </w:rPr>
        <w:t>δώστα</w:t>
      </w:r>
      <w:proofErr w:type="spellEnd"/>
      <w:r w:rsidRPr="00DB49A2">
        <w:rPr>
          <w:rFonts w:eastAsia="Times New Roman" w:cs="Times New Roman"/>
          <w:szCs w:val="24"/>
        </w:rPr>
        <w:t xml:space="preserve"> όλα</w:t>
      </w:r>
      <w:r>
        <w:rPr>
          <w:rFonts w:eastAsia="Times New Roman" w:cs="Times New Roman"/>
          <w:szCs w:val="24"/>
        </w:rPr>
        <w:t>».</w:t>
      </w:r>
      <w:r>
        <w:rPr>
          <w:rFonts w:eastAsia="Times New Roman"/>
          <w:szCs w:val="24"/>
        </w:rPr>
        <w:t xml:space="preserve"> </w:t>
      </w:r>
      <w:r>
        <w:rPr>
          <w:rFonts w:eastAsia="Times New Roman"/>
          <w:szCs w:val="24"/>
        </w:rPr>
        <w:t>Δεν ε</w:t>
      </w:r>
      <w:r>
        <w:rPr>
          <w:rFonts w:eastAsia="Times New Roman"/>
          <w:szCs w:val="24"/>
        </w:rPr>
        <w:t>ίναι έτσι. Κ</w:t>
      </w:r>
      <w:r w:rsidRPr="00F453E3">
        <w:rPr>
          <w:rFonts w:eastAsia="Times New Roman"/>
          <w:szCs w:val="24"/>
        </w:rPr>
        <w:t>αθετί που σχεδιάζουμε έχει αίτιο</w:t>
      </w:r>
      <w:r>
        <w:rPr>
          <w:rFonts w:eastAsia="Times New Roman"/>
          <w:szCs w:val="24"/>
        </w:rPr>
        <w:t xml:space="preserve">, έχει αποτέλεσμα, </w:t>
      </w:r>
      <w:r w:rsidRPr="00F453E3">
        <w:rPr>
          <w:rFonts w:eastAsia="Times New Roman"/>
          <w:szCs w:val="24"/>
        </w:rPr>
        <w:t>έχει μετρήσιμο αποτέλεσμα</w:t>
      </w:r>
      <w:r>
        <w:rPr>
          <w:rFonts w:eastAsia="Times New Roman"/>
          <w:szCs w:val="24"/>
        </w:rPr>
        <w:t>,</w:t>
      </w:r>
      <w:r w:rsidRPr="00F453E3">
        <w:rPr>
          <w:rFonts w:eastAsia="Times New Roman"/>
          <w:szCs w:val="24"/>
        </w:rPr>
        <w:t xml:space="preserve"> </w:t>
      </w:r>
      <w:r>
        <w:rPr>
          <w:rFonts w:eastAsia="Times New Roman"/>
          <w:szCs w:val="24"/>
        </w:rPr>
        <w:t>γ</w:t>
      </w:r>
      <w:r w:rsidRPr="00F453E3">
        <w:rPr>
          <w:rFonts w:eastAsia="Times New Roman"/>
          <w:szCs w:val="24"/>
        </w:rPr>
        <w:t xml:space="preserve">ιατί εμείς </w:t>
      </w:r>
      <w:r>
        <w:rPr>
          <w:rFonts w:eastAsia="Times New Roman"/>
          <w:szCs w:val="24"/>
        </w:rPr>
        <w:t>–σας το</w:t>
      </w:r>
      <w:r w:rsidRPr="00F453E3">
        <w:rPr>
          <w:rFonts w:eastAsia="Times New Roman"/>
          <w:szCs w:val="24"/>
        </w:rPr>
        <w:t xml:space="preserve"> ξαναείπα</w:t>
      </w:r>
      <w:r>
        <w:rPr>
          <w:rFonts w:eastAsia="Times New Roman"/>
          <w:szCs w:val="24"/>
        </w:rPr>
        <w:t>-</w:t>
      </w:r>
      <w:r w:rsidRPr="00F453E3">
        <w:rPr>
          <w:rFonts w:eastAsia="Times New Roman"/>
          <w:szCs w:val="24"/>
        </w:rPr>
        <w:t xml:space="preserve"> έχουμε σχέδιο στο πώς δουλεύουμε</w:t>
      </w:r>
      <w:r>
        <w:rPr>
          <w:rFonts w:eastAsia="Times New Roman"/>
          <w:szCs w:val="24"/>
        </w:rPr>
        <w:t>.</w:t>
      </w:r>
      <w:r w:rsidRPr="00F453E3">
        <w:rPr>
          <w:rFonts w:eastAsia="Times New Roman"/>
          <w:szCs w:val="24"/>
        </w:rPr>
        <w:t xml:space="preserve"> </w:t>
      </w:r>
    </w:p>
    <w:p w14:paraId="1789E972" w14:textId="77777777" w:rsidR="00690103" w:rsidRDefault="0001178F">
      <w:pPr>
        <w:spacing w:line="600" w:lineRule="auto"/>
        <w:ind w:firstLine="720"/>
        <w:jc w:val="both"/>
        <w:rPr>
          <w:rFonts w:eastAsia="Times New Roman"/>
          <w:szCs w:val="24"/>
        </w:rPr>
      </w:pPr>
      <w:r>
        <w:rPr>
          <w:rFonts w:eastAsia="Times New Roman"/>
          <w:szCs w:val="24"/>
        </w:rPr>
        <w:t>Έ</w:t>
      </w:r>
      <w:r w:rsidRPr="00F453E3">
        <w:rPr>
          <w:rFonts w:eastAsia="Times New Roman"/>
          <w:szCs w:val="24"/>
        </w:rPr>
        <w:t xml:space="preserve">να άλλο σημείο </w:t>
      </w:r>
      <w:r>
        <w:rPr>
          <w:rFonts w:eastAsia="Times New Roman"/>
          <w:szCs w:val="24"/>
        </w:rPr>
        <w:t xml:space="preserve">στο οποίο </w:t>
      </w:r>
      <w:r w:rsidRPr="00F453E3">
        <w:rPr>
          <w:rFonts w:eastAsia="Times New Roman"/>
          <w:szCs w:val="24"/>
        </w:rPr>
        <w:t xml:space="preserve">θέλω να σταθώ είναι </w:t>
      </w:r>
      <w:r>
        <w:rPr>
          <w:rFonts w:eastAsia="Times New Roman"/>
          <w:szCs w:val="24"/>
        </w:rPr>
        <w:t xml:space="preserve">στο ότι </w:t>
      </w:r>
      <w:r w:rsidRPr="00F453E3">
        <w:rPr>
          <w:rFonts w:eastAsia="Times New Roman"/>
          <w:szCs w:val="24"/>
        </w:rPr>
        <w:t>μας κατηγορείτε για τους ελέγχους</w:t>
      </w:r>
      <w:r>
        <w:rPr>
          <w:rFonts w:eastAsia="Times New Roman"/>
          <w:szCs w:val="24"/>
        </w:rPr>
        <w:t>.</w:t>
      </w:r>
      <w:r w:rsidRPr="00F453E3">
        <w:rPr>
          <w:rFonts w:eastAsia="Times New Roman"/>
          <w:szCs w:val="24"/>
        </w:rPr>
        <w:t xml:space="preserve"> </w:t>
      </w:r>
      <w:r>
        <w:rPr>
          <w:rFonts w:eastAsia="Times New Roman"/>
          <w:szCs w:val="24"/>
        </w:rPr>
        <w:t xml:space="preserve">Έχετε </w:t>
      </w:r>
      <w:proofErr w:type="spellStart"/>
      <w:r>
        <w:rPr>
          <w:rFonts w:eastAsia="Times New Roman"/>
          <w:szCs w:val="24"/>
        </w:rPr>
        <w:t>απο</w:t>
      </w:r>
      <w:r w:rsidRPr="00F453E3">
        <w:rPr>
          <w:rFonts w:eastAsia="Times New Roman"/>
          <w:szCs w:val="24"/>
        </w:rPr>
        <w:t>στελ</w:t>
      </w:r>
      <w:r>
        <w:rPr>
          <w:rFonts w:eastAsia="Times New Roman"/>
          <w:szCs w:val="24"/>
        </w:rPr>
        <w:t>ε</w:t>
      </w:r>
      <w:r w:rsidRPr="00F453E3">
        <w:rPr>
          <w:rFonts w:eastAsia="Times New Roman"/>
          <w:szCs w:val="24"/>
        </w:rPr>
        <w:t>χ</w:t>
      </w:r>
      <w:r>
        <w:rPr>
          <w:rFonts w:eastAsia="Times New Roman"/>
          <w:szCs w:val="24"/>
        </w:rPr>
        <w:t>ώ</w:t>
      </w:r>
      <w:r w:rsidRPr="00F453E3">
        <w:rPr>
          <w:rFonts w:eastAsia="Times New Roman"/>
          <w:szCs w:val="24"/>
        </w:rPr>
        <w:t>σ</w:t>
      </w:r>
      <w:r>
        <w:rPr>
          <w:rFonts w:eastAsia="Times New Roman"/>
          <w:szCs w:val="24"/>
        </w:rPr>
        <w:t>ει</w:t>
      </w:r>
      <w:proofErr w:type="spellEnd"/>
      <w:r w:rsidRPr="00F453E3">
        <w:rPr>
          <w:rFonts w:eastAsia="Times New Roman"/>
          <w:szCs w:val="24"/>
        </w:rPr>
        <w:t xml:space="preserve"> με τις πολιτικές σας ολόκληρο το Υπουργείο Αγροτικής Ανάπτυξης και τους εποπτευόμενους φορείς του</w:t>
      </w:r>
      <w:r>
        <w:rPr>
          <w:rFonts w:eastAsia="Times New Roman"/>
          <w:szCs w:val="24"/>
        </w:rPr>
        <w:t xml:space="preserve">. Τα τρόφιμα </w:t>
      </w:r>
      <w:r w:rsidRPr="00F453E3">
        <w:rPr>
          <w:rFonts w:eastAsia="Times New Roman"/>
          <w:szCs w:val="24"/>
        </w:rPr>
        <w:t xml:space="preserve">και η αλιεία </w:t>
      </w:r>
      <w:r>
        <w:rPr>
          <w:rFonts w:eastAsia="Times New Roman"/>
          <w:szCs w:val="24"/>
        </w:rPr>
        <w:t>ήταν δύο</w:t>
      </w:r>
      <w:r w:rsidRPr="00F453E3">
        <w:rPr>
          <w:rFonts w:eastAsia="Times New Roman"/>
          <w:szCs w:val="24"/>
        </w:rPr>
        <w:t xml:space="preserve"> τομείς που βρέθηκαν να έχουν τη μικρότερη </w:t>
      </w:r>
      <w:r>
        <w:rPr>
          <w:rFonts w:eastAsia="Times New Roman"/>
          <w:szCs w:val="24"/>
        </w:rPr>
        <w:t>δυνατή, την ελάχιστη</w:t>
      </w:r>
      <w:r w:rsidRPr="00F453E3">
        <w:rPr>
          <w:rFonts w:eastAsia="Times New Roman"/>
          <w:szCs w:val="24"/>
        </w:rPr>
        <w:t xml:space="preserve"> στελέχωση σε ιχθυολόγο</w:t>
      </w:r>
      <w:r>
        <w:rPr>
          <w:rFonts w:eastAsia="Times New Roman"/>
          <w:szCs w:val="24"/>
        </w:rPr>
        <w:t>υ</w:t>
      </w:r>
      <w:r w:rsidRPr="00F453E3">
        <w:rPr>
          <w:rFonts w:eastAsia="Times New Roman"/>
          <w:szCs w:val="24"/>
        </w:rPr>
        <w:t>ς και</w:t>
      </w:r>
      <w:r>
        <w:rPr>
          <w:rFonts w:eastAsia="Times New Roman"/>
          <w:szCs w:val="24"/>
        </w:rPr>
        <w:t xml:space="preserve"> σε κτηνιάτρους. Τ</w:t>
      </w:r>
      <w:r w:rsidRPr="00F453E3">
        <w:rPr>
          <w:rFonts w:eastAsia="Times New Roman"/>
          <w:szCs w:val="24"/>
        </w:rPr>
        <w:t xml:space="preserve">ώρα </w:t>
      </w:r>
      <w:r>
        <w:rPr>
          <w:rFonts w:eastAsia="Times New Roman"/>
          <w:szCs w:val="24"/>
        </w:rPr>
        <w:lastRenderedPageBreak/>
        <w:t>ε</w:t>
      </w:r>
      <w:r w:rsidRPr="00F453E3">
        <w:rPr>
          <w:rFonts w:eastAsia="Times New Roman"/>
          <w:szCs w:val="24"/>
        </w:rPr>
        <w:t>μείς προχωράμε</w:t>
      </w:r>
      <w:r>
        <w:rPr>
          <w:rFonts w:eastAsia="Times New Roman"/>
          <w:szCs w:val="24"/>
        </w:rPr>
        <w:t>,</w:t>
      </w:r>
      <w:r w:rsidRPr="00F453E3">
        <w:rPr>
          <w:rFonts w:eastAsia="Times New Roman"/>
          <w:szCs w:val="24"/>
        </w:rPr>
        <w:t xml:space="preserve"> μέσω της κινητικότητας</w:t>
      </w:r>
      <w:r>
        <w:rPr>
          <w:rFonts w:eastAsia="Times New Roman"/>
          <w:szCs w:val="24"/>
        </w:rPr>
        <w:t>,</w:t>
      </w:r>
      <w:r w:rsidRPr="00F453E3">
        <w:rPr>
          <w:rFonts w:eastAsia="Times New Roman"/>
          <w:szCs w:val="24"/>
        </w:rPr>
        <w:t xml:space="preserve"> αλλά και μέσω των νέων προκηρύξεων που εγκρίθηκαν και προχωράνε για το 2019</w:t>
      </w:r>
      <w:r>
        <w:rPr>
          <w:rFonts w:eastAsia="Times New Roman"/>
          <w:szCs w:val="24"/>
        </w:rPr>
        <w:t>,</w:t>
      </w:r>
      <w:r w:rsidRPr="00F453E3">
        <w:rPr>
          <w:rFonts w:eastAsia="Times New Roman"/>
          <w:szCs w:val="24"/>
        </w:rPr>
        <w:t xml:space="preserve"> άμεσα</w:t>
      </w:r>
      <w:r>
        <w:rPr>
          <w:rFonts w:eastAsia="Times New Roman"/>
          <w:szCs w:val="24"/>
        </w:rPr>
        <w:t>, αυτήν τη χρονιά</w:t>
      </w:r>
      <w:r w:rsidRPr="00F453E3">
        <w:rPr>
          <w:rFonts w:eastAsia="Times New Roman"/>
          <w:szCs w:val="24"/>
        </w:rPr>
        <w:t xml:space="preserve"> να στελεχώσουμε τους τομείς που πονάνε</w:t>
      </w:r>
      <w:r>
        <w:rPr>
          <w:rFonts w:eastAsia="Times New Roman"/>
          <w:szCs w:val="24"/>
        </w:rPr>
        <w:t>.</w:t>
      </w:r>
      <w:r w:rsidRPr="00F453E3">
        <w:rPr>
          <w:rFonts w:eastAsia="Times New Roman"/>
          <w:szCs w:val="24"/>
        </w:rPr>
        <w:t xml:space="preserve"> </w:t>
      </w:r>
      <w:r>
        <w:rPr>
          <w:rFonts w:eastAsia="Times New Roman"/>
          <w:szCs w:val="24"/>
        </w:rPr>
        <w:t>Ρ</w:t>
      </w:r>
      <w:r w:rsidRPr="00F453E3">
        <w:rPr>
          <w:rFonts w:eastAsia="Times New Roman"/>
          <w:szCs w:val="24"/>
        </w:rPr>
        <w:t xml:space="preserve">ωτήστε </w:t>
      </w:r>
      <w:r>
        <w:rPr>
          <w:rFonts w:eastAsia="Times New Roman"/>
          <w:szCs w:val="24"/>
        </w:rPr>
        <w:t xml:space="preserve">τους υπαλλήλους του </w:t>
      </w:r>
      <w:r w:rsidRPr="005F7068">
        <w:rPr>
          <w:rFonts w:eastAsia="Times New Roman"/>
          <w:szCs w:val="24"/>
        </w:rPr>
        <w:t>Υπουργείου</w:t>
      </w:r>
      <w:r w:rsidRPr="00F453E3">
        <w:rPr>
          <w:rFonts w:eastAsia="Times New Roman"/>
          <w:szCs w:val="24"/>
        </w:rPr>
        <w:t xml:space="preserve"> Αγροτικής Ανάπτυξης να σας πουν</w:t>
      </w:r>
      <w:r>
        <w:rPr>
          <w:rFonts w:eastAsia="Times New Roman"/>
          <w:szCs w:val="24"/>
        </w:rPr>
        <w:t>, για</w:t>
      </w:r>
      <w:r>
        <w:rPr>
          <w:rFonts w:eastAsia="Times New Roman"/>
          <w:szCs w:val="24"/>
        </w:rPr>
        <w:t xml:space="preserve">τί εμείς δεν θα εφαρμόσουμε </w:t>
      </w:r>
      <w:r w:rsidRPr="00F453E3">
        <w:rPr>
          <w:rFonts w:eastAsia="Times New Roman"/>
          <w:szCs w:val="24"/>
        </w:rPr>
        <w:t xml:space="preserve">τον </w:t>
      </w:r>
      <w:r>
        <w:rPr>
          <w:rFonts w:eastAsia="Times New Roman"/>
          <w:szCs w:val="24"/>
        </w:rPr>
        <w:t>κανόνα</w:t>
      </w:r>
      <w:r w:rsidRPr="00F453E3">
        <w:rPr>
          <w:rFonts w:eastAsia="Times New Roman"/>
          <w:szCs w:val="24"/>
        </w:rPr>
        <w:t xml:space="preserve"> </w:t>
      </w:r>
      <w:r>
        <w:rPr>
          <w:rFonts w:eastAsia="Times New Roman"/>
          <w:szCs w:val="24"/>
        </w:rPr>
        <w:t>«</w:t>
      </w:r>
      <w:r w:rsidRPr="00F453E3">
        <w:rPr>
          <w:rFonts w:eastAsia="Times New Roman"/>
          <w:szCs w:val="24"/>
        </w:rPr>
        <w:t xml:space="preserve">πέντε αποχωρήσεις προς </w:t>
      </w:r>
      <w:r>
        <w:rPr>
          <w:rFonts w:eastAsia="Times New Roman"/>
          <w:szCs w:val="24"/>
        </w:rPr>
        <w:t>μ</w:t>
      </w:r>
      <w:r>
        <w:rPr>
          <w:rFonts w:eastAsia="Times New Roman"/>
          <w:szCs w:val="24"/>
        </w:rPr>
        <w:t>ί</w:t>
      </w:r>
      <w:r>
        <w:rPr>
          <w:rFonts w:eastAsia="Times New Roman"/>
          <w:szCs w:val="24"/>
        </w:rPr>
        <w:t>α</w:t>
      </w:r>
      <w:r w:rsidRPr="00F453E3">
        <w:rPr>
          <w:rFonts w:eastAsia="Times New Roman"/>
          <w:szCs w:val="24"/>
        </w:rPr>
        <w:t xml:space="preserve"> πρόσληψη</w:t>
      </w:r>
      <w:r>
        <w:rPr>
          <w:rFonts w:eastAsia="Times New Roman"/>
          <w:szCs w:val="24"/>
        </w:rPr>
        <w:t>»</w:t>
      </w:r>
      <w:r w:rsidRPr="00F453E3">
        <w:rPr>
          <w:rFonts w:eastAsia="Times New Roman"/>
          <w:szCs w:val="24"/>
        </w:rPr>
        <w:t xml:space="preserve"> </w:t>
      </w:r>
      <w:r>
        <w:rPr>
          <w:rFonts w:eastAsia="Times New Roman"/>
          <w:szCs w:val="24"/>
        </w:rPr>
        <w:t>που οραματίζεται η</w:t>
      </w:r>
      <w:r w:rsidRPr="00F453E3">
        <w:rPr>
          <w:rFonts w:eastAsia="Times New Roman"/>
          <w:szCs w:val="24"/>
        </w:rPr>
        <w:t xml:space="preserve"> Αξιωματική Αντιπολίτευση</w:t>
      </w:r>
      <w:r>
        <w:rPr>
          <w:rFonts w:eastAsia="Times New Roman"/>
          <w:szCs w:val="24"/>
        </w:rPr>
        <w:t>.</w:t>
      </w:r>
      <w:r w:rsidRPr="00F453E3">
        <w:rPr>
          <w:rFonts w:eastAsia="Times New Roman"/>
          <w:szCs w:val="24"/>
        </w:rPr>
        <w:t xml:space="preserve"> </w:t>
      </w:r>
      <w:r>
        <w:rPr>
          <w:rFonts w:eastAsia="Times New Roman"/>
          <w:szCs w:val="24"/>
        </w:rPr>
        <w:t>Ε</w:t>
      </w:r>
      <w:r w:rsidRPr="00F453E3">
        <w:rPr>
          <w:rFonts w:eastAsia="Times New Roman"/>
          <w:szCs w:val="24"/>
        </w:rPr>
        <w:t xml:space="preserve">μείς θα προχωρήσουμε με τον κανόνα </w:t>
      </w:r>
      <w:r>
        <w:rPr>
          <w:rFonts w:eastAsia="Times New Roman"/>
          <w:szCs w:val="24"/>
        </w:rPr>
        <w:t xml:space="preserve">1 </w:t>
      </w:r>
      <w:r w:rsidRPr="00F453E3">
        <w:rPr>
          <w:rFonts w:eastAsia="Times New Roman"/>
          <w:szCs w:val="24"/>
        </w:rPr>
        <w:t xml:space="preserve">προς </w:t>
      </w:r>
      <w:r>
        <w:rPr>
          <w:rFonts w:eastAsia="Times New Roman"/>
          <w:szCs w:val="24"/>
        </w:rPr>
        <w:t>1</w:t>
      </w:r>
      <w:r w:rsidRPr="00F453E3">
        <w:rPr>
          <w:rFonts w:eastAsia="Times New Roman"/>
          <w:szCs w:val="24"/>
        </w:rPr>
        <w:t xml:space="preserve"> σε τομείς που έχουν καίρια ζητήματα</w:t>
      </w:r>
      <w:r>
        <w:rPr>
          <w:rFonts w:eastAsia="Times New Roman"/>
          <w:szCs w:val="24"/>
        </w:rPr>
        <w:t xml:space="preserve"> και</w:t>
      </w:r>
      <w:r w:rsidRPr="00F453E3">
        <w:rPr>
          <w:rFonts w:eastAsia="Times New Roman"/>
          <w:szCs w:val="24"/>
        </w:rPr>
        <w:t xml:space="preserve"> </w:t>
      </w:r>
      <w:proofErr w:type="spellStart"/>
      <w:r w:rsidRPr="00F453E3">
        <w:rPr>
          <w:rFonts w:eastAsia="Times New Roman"/>
          <w:szCs w:val="24"/>
        </w:rPr>
        <w:t>υποστελέχωση</w:t>
      </w:r>
      <w:proofErr w:type="spellEnd"/>
      <w:r>
        <w:rPr>
          <w:rFonts w:eastAsia="Times New Roman"/>
          <w:szCs w:val="24"/>
        </w:rPr>
        <w:t>,</w:t>
      </w:r>
      <w:r w:rsidRPr="00F453E3">
        <w:rPr>
          <w:rFonts w:eastAsia="Times New Roman"/>
          <w:szCs w:val="24"/>
        </w:rPr>
        <w:t xml:space="preserve"> αλλά και είναι κομβικά για την υγιεινή</w:t>
      </w:r>
      <w:r>
        <w:rPr>
          <w:rFonts w:eastAsia="Times New Roman"/>
          <w:szCs w:val="24"/>
        </w:rPr>
        <w:t>,</w:t>
      </w:r>
      <w:r w:rsidRPr="00F453E3">
        <w:rPr>
          <w:rFonts w:eastAsia="Times New Roman"/>
          <w:szCs w:val="24"/>
        </w:rPr>
        <w:t xml:space="preserve"> ασφάλεια των τροφίμων</w:t>
      </w:r>
      <w:r>
        <w:rPr>
          <w:rFonts w:eastAsia="Times New Roman"/>
          <w:szCs w:val="24"/>
        </w:rPr>
        <w:t>,</w:t>
      </w:r>
      <w:r w:rsidRPr="00F453E3">
        <w:rPr>
          <w:rFonts w:eastAsia="Times New Roman"/>
          <w:szCs w:val="24"/>
        </w:rPr>
        <w:t xml:space="preserve"> αλλά και για τη χρηματοδότηση της χώρας</w:t>
      </w:r>
      <w:r>
        <w:rPr>
          <w:rFonts w:eastAsia="Times New Roman"/>
          <w:szCs w:val="24"/>
        </w:rPr>
        <w:t>,</w:t>
      </w:r>
      <w:r w:rsidRPr="00F453E3">
        <w:rPr>
          <w:rFonts w:eastAsia="Times New Roman"/>
          <w:szCs w:val="24"/>
        </w:rPr>
        <w:t xml:space="preserve"> </w:t>
      </w:r>
      <w:r>
        <w:rPr>
          <w:rFonts w:eastAsia="Times New Roman"/>
          <w:szCs w:val="24"/>
        </w:rPr>
        <w:t>γ</w:t>
      </w:r>
      <w:r w:rsidRPr="00F453E3">
        <w:rPr>
          <w:rFonts w:eastAsia="Times New Roman"/>
          <w:szCs w:val="24"/>
        </w:rPr>
        <w:t>ιατί εμείς με αυτά τα πράγματα δεν παίζουμε</w:t>
      </w:r>
      <w:r>
        <w:rPr>
          <w:rFonts w:eastAsia="Times New Roman"/>
          <w:szCs w:val="24"/>
        </w:rPr>
        <w:t>.</w:t>
      </w:r>
    </w:p>
    <w:p w14:paraId="1789E973" w14:textId="77777777" w:rsidR="00690103" w:rsidRDefault="0001178F">
      <w:pPr>
        <w:spacing w:line="600" w:lineRule="auto"/>
        <w:ind w:firstLine="720"/>
        <w:jc w:val="both"/>
        <w:rPr>
          <w:rFonts w:eastAsia="Times New Roman"/>
          <w:szCs w:val="24"/>
        </w:rPr>
      </w:pPr>
      <w:r>
        <w:rPr>
          <w:rFonts w:eastAsia="Times New Roman"/>
          <w:szCs w:val="24"/>
        </w:rPr>
        <w:t>Μιλήσατε</w:t>
      </w:r>
      <w:r w:rsidRPr="00F453E3">
        <w:rPr>
          <w:rFonts w:eastAsia="Times New Roman"/>
          <w:szCs w:val="24"/>
        </w:rPr>
        <w:t xml:space="preserve"> για το σχέδιο</w:t>
      </w:r>
      <w:r>
        <w:rPr>
          <w:rFonts w:eastAsia="Times New Roman"/>
          <w:szCs w:val="24"/>
        </w:rPr>
        <w:t>.</w:t>
      </w:r>
      <w:r w:rsidRPr="00F453E3">
        <w:rPr>
          <w:rFonts w:eastAsia="Times New Roman"/>
          <w:szCs w:val="24"/>
        </w:rPr>
        <w:t xml:space="preserve"> </w:t>
      </w:r>
      <w:r>
        <w:rPr>
          <w:rFonts w:eastAsia="Times New Roman"/>
          <w:szCs w:val="24"/>
        </w:rPr>
        <w:t>Α</w:t>
      </w:r>
      <w:r w:rsidRPr="00F453E3">
        <w:rPr>
          <w:rFonts w:eastAsia="Times New Roman"/>
          <w:szCs w:val="24"/>
        </w:rPr>
        <w:t>υτό που κατέθεσα</w:t>
      </w:r>
      <w:r>
        <w:rPr>
          <w:rFonts w:eastAsia="Times New Roman"/>
          <w:szCs w:val="24"/>
        </w:rPr>
        <w:t xml:space="preserve"> -</w:t>
      </w:r>
      <w:r w:rsidRPr="00F453E3">
        <w:rPr>
          <w:rFonts w:eastAsia="Times New Roman"/>
          <w:szCs w:val="24"/>
        </w:rPr>
        <w:t>αν δεν το καταλάβατε</w:t>
      </w:r>
      <w:r>
        <w:rPr>
          <w:rFonts w:eastAsia="Times New Roman"/>
          <w:szCs w:val="24"/>
        </w:rPr>
        <w:t>,</w:t>
      </w:r>
      <w:r w:rsidRPr="00F453E3">
        <w:rPr>
          <w:rFonts w:eastAsia="Times New Roman"/>
          <w:szCs w:val="24"/>
        </w:rPr>
        <w:t xml:space="preserve"> να το ξαναπώ</w:t>
      </w:r>
      <w:r>
        <w:rPr>
          <w:rFonts w:eastAsia="Times New Roman"/>
          <w:szCs w:val="24"/>
        </w:rPr>
        <w:t xml:space="preserve">- </w:t>
      </w:r>
      <w:r w:rsidRPr="00F453E3">
        <w:rPr>
          <w:rFonts w:eastAsia="Times New Roman"/>
          <w:szCs w:val="24"/>
        </w:rPr>
        <w:t xml:space="preserve">είναι η σύνοψη του </w:t>
      </w:r>
      <w:r>
        <w:rPr>
          <w:rFonts w:eastAsia="Times New Roman"/>
          <w:szCs w:val="24"/>
        </w:rPr>
        <w:t>ε</w:t>
      </w:r>
      <w:r w:rsidRPr="00F453E3">
        <w:rPr>
          <w:rFonts w:eastAsia="Times New Roman"/>
          <w:szCs w:val="24"/>
        </w:rPr>
        <w:t>θνικού</w:t>
      </w:r>
      <w:r w:rsidRPr="00F453E3">
        <w:rPr>
          <w:rFonts w:eastAsia="Times New Roman"/>
          <w:szCs w:val="24"/>
        </w:rPr>
        <w:t xml:space="preserve"> σχεδίου για τον πρωτογενή τομέα</w:t>
      </w:r>
      <w:r>
        <w:rPr>
          <w:rFonts w:eastAsia="Times New Roman"/>
          <w:szCs w:val="24"/>
        </w:rPr>
        <w:t>, ε</w:t>
      </w:r>
      <w:r w:rsidRPr="00F453E3">
        <w:rPr>
          <w:rFonts w:eastAsia="Times New Roman"/>
          <w:szCs w:val="24"/>
        </w:rPr>
        <w:t xml:space="preserve">ίναι </w:t>
      </w:r>
      <w:r>
        <w:rPr>
          <w:rFonts w:eastAsia="Times New Roman"/>
          <w:szCs w:val="24"/>
        </w:rPr>
        <w:t>εβδομήντα</w:t>
      </w:r>
      <w:r w:rsidRPr="00F453E3">
        <w:rPr>
          <w:rFonts w:eastAsia="Times New Roman"/>
          <w:szCs w:val="24"/>
        </w:rPr>
        <w:t xml:space="preserve"> σελίδες</w:t>
      </w:r>
      <w:r>
        <w:rPr>
          <w:rFonts w:eastAsia="Times New Roman"/>
          <w:szCs w:val="24"/>
        </w:rPr>
        <w:t>,</w:t>
      </w:r>
      <w:r w:rsidRPr="00F453E3">
        <w:rPr>
          <w:rFonts w:eastAsia="Times New Roman"/>
          <w:szCs w:val="24"/>
        </w:rPr>
        <w:t xml:space="preserve"> που συζητήθηκ</w:t>
      </w:r>
      <w:r>
        <w:rPr>
          <w:rFonts w:eastAsia="Times New Roman"/>
          <w:szCs w:val="24"/>
        </w:rPr>
        <w:t>ε</w:t>
      </w:r>
      <w:r w:rsidRPr="00F453E3">
        <w:rPr>
          <w:rFonts w:eastAsia="Times New Roman"/>
          <w:szCs w:val="24"/>
        </w:rPr>
        <w:t xml:space="preserve"> στην Επιτροπή Παραγωγής και Εμπορίου</w:t>
      </w:r>
      <w:r>
        <w:rPr>
          <w:rFonts w:eastAsia="Times New Roman"/>
          <w:szCs w:val="24"/>
        </w:rPr>
        <w:t>.</w:t>
      </w:r>
      <w:r w:rsidRPr="00F453E3">
        <w:rPr>
          <w:rFonts w:eastAsia="Times New Roman"/>
          <w:szCs w:val="24"/>
        </w:rPr>
        <w:t xml:space="preserve"> </w:t>
      </w:r>
      <w:r>
        <w:rPr>
          <w:rFonts w:eastAsia="Times New Roman"/>
          <w:szCs w:val="24"/>
        </w:rPr>
        <w:t>Η</w:t>
      </w:r>
      <w:r w:rsidRPr="00F453E3">
        <w:rPr>
          <w:rFonts w:eastAsia="Times New Roman"/>
          <w:szCs w:val="24"/>
        </w:rPr>
        <w:t xml:space="preserve"> </w:t>
      </w:r>
      <w:r>
        <w:rPr>
          <w:rFonts w:eastAsia="Times New Roman"/>
          <w:szCs w:val="24"/>
        </w:rPr>
        <w:t>σύνοψή</w:t>
      </w:r>
      <w:r w:rsidRPr="00F453E3">
        <w:rPr>
          <w:rFonts w:eastAsia="Times New Roman"/>
          <w:szCs w:val="24"/>
        </w:rPr>
        <w:t xml:space="preserve"> του εντάσσεται στην </w:t>
      </w:r>
      <w:r>
        <w:rPr>
          <w:rFonts w:eastAsia="Times New Roman"/>
          <w:szCs w:val="24"/>
        </w:rPr>
        <w:t>ε</w:t>
      </w:r>
      <w:r w:rsidRPr="00F453E3">
        <w:rPr>
          <w:rFonts w:eastAsia="Times New Roman"/>
          <w:szCs w:val="24"/>
        </w:rPr>
        <w:t>θνική στρατηγική και αυτό σας κατέθεσα</w:t>
      </w:r>
      <w:r>
        <w:rPr>
          <w:rFonts w:eastAsia="Times New Roman"/>
          <w:szCs w:val="24"/>
        </w:rPr>
        <w:t>.</w:t>
      </w:r>
      <w:r w:rsidRPr="00F453E3">
        <w:rPr>
          <w:rFonts w:eastAsia="Times New Roman"/>
          <w:szCs w:val="24"/>
        </w:rPr>
        <w:t xml:space="preserve"> </w:t>
      </w:r>
      <w:r>
        <w:rPr>
          <w:rFonts w:eastAsia="Times New Roman"/>
          <w:szCs w:val="24"/>
        </w:rPr>
        <w:t>Ό</w:t>
      </w:r>
      <w:r w:rsidRPr="00F453E3">
        <w:rPr>
          <w:rFonts w:eastAsia="Times New Roman"/>
          <w:szCs w:val="24"/>
        </w:rPr>
        <w:t xml:space="preserve">λα τα άλλα και αυτό ακόμα το έχετε στα χέρια σας ή τουλάχιστον </w:t>
      </w:r>
      <w:r>
        <w:rPr>
          <w:rFonts w:eastAsia="Times New Roman"/>
          <w:szCs w:val="24"/>
        </w:rPr>
        <w:t>θ</w:t>
      </w:r>
      <w:r w:rsidRPr="00F453E3">
        <w:rPr>
          <w:rFonts w:eastAsia="Times New Roman"/>
          <w:szCs w:val="24"/>
        </w:rPr>
        <w:t xml:space="preserve">α πρέπει </w:t>
      </w:r>
      <w:r w:rsidRPr="00F453E3">
        <w:rPr>
          <w:rFonts w:eastAsia="Times New Roman"/>
          <w:szCs w:val="24"/>
        </w:rPr>
        <w:t xml:space="preserve">να το έχετε και να </w:t>
      </w:r>
      <w:r>
        <w:rPr>
          <w:rFonts w:eastAsia="Times New Roman"/>
          <w:szCs w:val="24"/>
        </w:rPr>
        <w:t xml:space="preserve">το έχετε μελετήσει </w:t>
      </w:r>
      <w:r w:rsidRPr="00F453E3">
        <w:rPr>
          <w:rFonts w:eastAsia="Times New Roman"/>
          <w:szCs w:val="24"/>
        </w:rPr>
        <w:t>συζητώντας εδώ</w:t>
      </w:r>
      <w:r>
        <w:rPr>
          <w:rFonts w:eastAsia="Times New Roman"/>
          <w:szCs w:val="24"/>
        </w:rPr>
        <w:t>,</w:t>
      </w:r>
      <w:r w:rsidRPr="00F453E3">
        <w:rPr>
          <w:rFonts w:eastAsia="Times New Roman"/>
          <w:szCs w:val="24"/>
        </w:rPr>
        <w:t xml:space="preserve"> αυτή</w:t>
      </w:r>
      <w:r>
        <w:rPr>
          <w:rFonts w:eastAsia="Times New Roman"/>
          <w:szCs w:val="24"/>
        </w:rPr>
        <w:t>ν</w:t>
      </w:r>
      <w:r w:rsidRPr="00F453E3">
        <w:rPr>
          <w:rFonts w:eastAsia="Times New Roman"/>
          <w:szCs w:val="24"/>
        </w:rPr>
        <w:t xml:space="preserve"> την κορυφαία στιγμή</w:t>
      </w:r>
      <w:r>
        <w:rPr>
          <w:rFonts w:eastAsia="Times New Roman"/>
          <w:szCs w:val="24"/>
        </w:rPr>
        <w:t>.</w:t>
      </w:r>
      <w:r w:rsidRPr="00F453E3">
        <w:rPr>
          <w:rFonts w:eastAsia="Times New Roman"/>
          <w:szCs w:val="24"/>
        </w:rPr>
        <w:t xml:space="preserve"> </w:t>
      </w:r>
    </w:p>
    <w:p w14:paraId="1789E974" w14:textId="77777777" w:rsidR="00690103" w:rsidRDefault="0001178F">
      <w:pPr>
        <w:spacing w:line="600" w:lineRule="auto"/>
        <w:ind w:firstLine="720"/>
        <w:jc w:val="both"/>
        <w:rPr>
          <w:rFonts w:eastAsia="Times New Roman"/>
          <w:szCs w:val="24"/>
        </w:rPr>
      </w:pPr>
      <w:r>
        <w:rPr>
          <w:rFonts w:eastAsia="UB-Helvetica" w:cs="Times New Roman"/>
          <w:szCs w:val="24"/>
        </w:rPr>
        <w:lastRenderedPageBreak/>
        <w:t xml:space="preserve">(Στο σημείο αυτό την Προεδρική Έδρα καταλαμβάνει ο Θ΄ Αντιπρόεδρος της Βουλής κ. </w:t>
      </w:r>
      <w:r w:rsidRPr="007B4D02">
        <w:rPr>
          <w:rFonts w:eastAsia="UB-Helvetica" w:cs="Times New Roman"/>
          <w:b/>
          <w:szCs w:val="24"/>
        </w:rPr>
        <w:t>ΜΑΡΙΟΣ ΓΕΩΡΓΙΑΔΗΣ</w:t>
      </w:r>
      <w:r>
        <w:rPr>
          <w:rFonts w:eastAsia="UB-Helvetica" w:cs="Times New Roman"/>
          <w:szCs w:val="24"/>
        </w:rPr>
        <w:t>)</w:t>
      </w:r>
    </w:p>
    <w:p w14:paraId="1789E975" w14:textId="77777777" w:rsidR="00690103" w:rsidRDefault="0001178F">
      <w:pPr>
        <w:spacing w:line="600" w:lineRule="auto"/>
        <w:ind w:firstLine="720"/>
        <w:jc w:val="both"/>
        <w:rPr>
          <w:rFonts w:eastAsia="Times New Roman"/>
          <w:szCs w:val="24"/>
        </w:rPr>
      </w:pPr>
      <w:r>
        <w:rPr>
          <w:rFonts w:eastAsia="Times New Roman"/>
          <w:szCs w:val="24"/>
        </w:rPr>
        <w:t>Σ</w:t>
      </w:r>
      <w:r w:rsidRPr="00F453E3">
        <w:rPr>
          <w:rFonts w:eastAsia="Times New Roman"/>
          <w:szCs w:val="24"/>
        </w:rPr>
        <w:t xml:space="preserve">τα περιφερειακά συνέδρια </w:t>
      </w:r>
      <w:r>
        <w:rPr>
          <w:rFonts w:eastAsia="Times New Roman"/>
          <w:szCs w:val="24"/>
        </w:rPr>
        <w:t>συζητήθηκαν πάρα πολλά ζητήματα. Π</w:t>
      </w:r>
      <w:r w:rsidRPr="00F453E3">
        <w:rPr>
          <w:rFonts w:eastAsia="Times New Roman"/>
          <w:szCs w:val="24"/>
        </w:rPr>
        <w:t xml:space="preserve">αρακολουθούμε </w:t>
      </w:r>
      <w:r w:rsidRPr="00F453E3">
        <w:rPr>
          <w:rFonts w:eastAsia="Times New Roman"/>
          <w:szCs w:val="24"/>
        </w:rPr>
        <w:t xml:space="preserve">την πορεία υλοποίησής </w:t>
      </w:r>
      <w:r>
        <w:rPr>
          <w:rFonts w:eastAsia="Times New Roman"/>
          <w:szCs w:val="24"/>
        </w:rPr>
        <w:t>τους, κύριε</w:t>
      </w:r>
      <w:r w:rsidRPr="00F453E3">
        <w:rPr>
          <w:rFonts w:eastAsia="Times New Roman"/>
          <w:szCs w:val="24"/>
        </w:rPr>
        <w:t xml:space="preserve"> </w:t>
      </w:r>
      <w:r>
        <w:rPr>
          <w:rFonts w:eastAsia="Times New Roman"/>
          <w:szCs w:val="24"/>
        </w:rPr>
        <w:t>Θ</w:t>
      </w:r>
      <w:r w:rsidRPr="00F453E3">
        <w:rPr>
          <w:rFonts w:eastAsia="Times New Roman"/>
          <w:szCs w:val="24"/>
        </w:rPr>
        <w:t>εοχαρόπουλ</w:t>
      </w:r>
      <w:r>
        <w:rPr>
          <w:rFonts w:eastAsia="Times New Roman"/>
          <w:szCs w:val="24"/>
        </w:rPr>
        <w:t>ε,</w:t>
      </w:r>
      <w:r w:rsidRPr="00F453E3">
        <w:rPr>
          <w:rFonts w:eastAsia="Times New Roman"/>
          <w:szCs w:val="24"/>
        </w:rPr>
        <w:t xml:space="preserve"> και ευχαριστώ ειλικρινά που το επισημάν</w:t>
      </w:r>
      <w:r>
        <w:rPr>
          <w:rFonts w:eastAsia="Times New Roman"/>
          <w:szCs w:val="24"/>
        </w:rPr>
        <w:t>α</w:t>
      </w:r>
      <w:r w:rsidRPr="00F453E3">
        <w:rPr>
          <w:rFonts w:eastAsia="Times New Roman"/>
          <w:szCs w:val="24"/>
        </w:rPr>
        <w:t>τε</w:t>
      </w:r>
      <w:r>
        <w:rPr>
          <w:rFonts w:eastAsia="Times New Roman"/>
          <w:szCs w:val="24"/>
        </w:rPr>
        <w:t>,</w:t>
      </w:r>
      <w:r w:rsidRPr="00F453E3">
        <w:rPr>
          <w:rFonts w:eastAsia="Times New Roman"/>
          <w:szCs w:val="24"/>
        </w:rPr>
        <w:t xml:space="preserve"> για να αναδείξουμε εδώ ακριβώς το</w:t>
      </w:r>
      <w:r>
        <w:rPr>
          <w:rFonts w:eastAsia="Times New Roman"/>
          <w:szCs w:val="24"/>
        </w:rPr>
        <w:t>ν</w:t>
      </w:r>
      <w:r w:rsidRPr="00F453E3">
        <w:rPr>
          <w:rFonts w:eastAsia="Times New Roman"/>
          <w:szCs w:val="24"/>
        </w:rPr>
        <w:t xml:space="preserve"> σχεδιασμό που έχουμε</w:t>
      </w:r>
      <w:r>
        <w:rPr>
          <w:rFonts w:eastAsia="Times New Roman"/>
          <w:szCs w:val="24"/>
        </w:rPr>
        <w:t>,</w:t>
      </w:r>
      <w:r w:rsidRPr="00F453E3">
        <w:rPr>
          <w:rFonts w:eastAsia="Times New Roman"/>
          <w:szCs w:val="24"/>
        </w:rPr>
        <w:t xml:space="preserve"> ότι δεν πέρασαν και τελείωσαν</w:t>
      </w:r>
      <w:r>
        <w:rPr>
          <w:rFonts w:eastAsia="Times New Roman"/>
          <w:szCs w:val="24"/>
        </w:rPr>
        <w:t xml:space="preserve">. Τώρα </w:t>
      </w:r>
      <w:r w:rsidRPr="00F453E3">
        <w:rPr>
          <w:rFonts w:eastAsia="Times New Roman"/>
          <w:szCs w:val="24"/>
        </w:rPr>
        <w:t xml:space="preserve">αρχίζει ο αντίστροφος κύκλος </w:t>
      </w:r>
      <w:r>
        <w:rPr>
          <w:rFonts w:eastAsia="Times New Roman"/>
          <w:szCs w:val="24"/>
        </w:rPr>
        <w:t xml:space="preserve">τού </w:t>
      </w:r>
      <w:r w:rsidRPr="00F453E3">
        <w:rPr>
          <w:rFonts w:eastAsia="Times New Roman"/>
          <w:szCs w:val="24"/>
        </w:rPr>
        <w:t>να δούμε τι έγινε σε κάθε ένα από αυτά</w:t>
      </w:r>
      <w:r>
        <w:rPr>
          <w:rFonts w:eastAsia="Times New Roman"/>
          <w:szCs w:val="24"/>
        </w:rPr>
        <w:t>, δηλαδή ένας</w:t>
      </w:r>
      <w:r w:rsidRPr="00F453E3">
        <w:rPr>
          <w:rFonts w:eastAsia="Times New Roman"/>
          <w:szCs w:val="24"/>
        </w:rPr>
        <w:t xml:space="preserve"> δεύτερος κύκλος περιφερειακών συνεδρίων όπου θα πηγαίνουμε και θα βλέπουμε </w:t>
      </w:r>
      <w:r>
        <w:rPr>
          <w:rFonts w:eastAsia="Times New Roman"/>
          <w:szCs w:val="24"/>
        </w:rPr>
        <w:t xml:space="preserve">σε </w:t>
      </w:r>
      <w:r w:rsidRPr="00F453E3">
        <w:rPr>
          <w:rFonts w:eastAsia="Times New Roman"/>
          <w:szCs w:val="24"/>
        </w:rPr>
        <w:t>κάθε Υπουργείο</w:t>
      </w:r>
      <w:r>
        <w:rPr>
          <w:rFonts w:eastAsia="Times New Roman"/>
          <w:szCs w:val="24"/>
        </w:rPr>
        <w:t>,</w:t>
      </w:r>
      <w:r w:rsidRPr="00F453E3">
        <w:rPr>
          <w:rFonts w:eastAsia="Times New Roman"/>
          <w:szCs w:val="24"/>
        </w:rPr>
        <w:t xml:space="preserve"> </w:t>
      </w:r>
      <w:r>
        <w:rPr>
          <w:rFonts w:eastAsia="Times New Roman"/>
          <w:szCs w:val="24"/>
        </w:rPr>
        <w:t xml:space="preserve">σε </w:t>
      </w:r>
      <w:r w:rsidRPr="00F453E3">
        <w:rPr>
          <w:rFonts w:eastAsia="Times New Roman"/>
          <w:szCs w:val="24"/>
        </w:rPr>
        <w:t>κάθε τομέα τι ακριβώς έχει γίνει από αυτ</w:t>
      </w:r>
      <w:r>
        <w:rPr>
          <w:rFonts w:eastAsia="Times New Roman"/>
          <w:szCs w:val="24"/>
        </w:rPr>
        <w:t>ά</w:t>
      </w:r>
      <w:r w:rsidRPr="00F453E3">
        <w:rPr>
          <w:rFonts w:eastAsia="Times New Roman"/>
          <w:szCs w:val="24"/>
        </w:rPr>
        <w:t xml:space="preserve"> που εξαγγέλθηκ</w:t>
      </w:r>
      <w:r>
        <w:rPr>
          <w:rFonts w:eastAsia="Times New Roman"/>
          <w:szCs w:val="24"/>
        </w:rPr>
        <w:t>αν</w:t>
      </w:r>
      <w:r w:rsidRPr="00F453E3">
        <w:rPr>
          <w:rFonts w:eastAsia="Times New Roman"/>
          <w:szCs w:val="24"/>
        </w:rPr>
        <w:t xml:space="preserve"> σε όλα τα περιφερειακά συνέδρια</w:t>
      </w:r>
      <w:r>
        <w:rPr>
          <w:rFonts w:eastAsia="Times New Roman"/>
          <w:szCs w:val="24"/>
        </w:rPr>
        <w:t>.</w:t>
      </w:r>
    </w:p>
    <w:p w14:paraId="1789E976" w14:textId="77777777" w:rsidR="00690103" w:rsidRDefault="0001178F">
      <w:pPr>
        <w:spacing w:line="600" w:lineRule="auto"/>
        <w:ind w:firstLine="720"/>
        <w:jc w:val="both"/>
        <w:rPr>
          <w:rFonts w:eastAsia="Times New Roman"/>
          <w:szCs w:val="24"/>
        </w:rPr>
      </w:pPr>
      <w:r>
        <w:rPr>
          <w:rFonts w:eastAsia="Times New Roman"/>
          <w:szCs w:val="24"/>
        </w:rPr>
        <w:t>Ε</w:t>
      </w:r>
      <w:r w:rsidRPr="00F453E3">
        <w:rPr>
          <w:rFonts w:eastAsia="Times New Roman"/>
          <w:szCs w:val="24"/>
        </w:rPr>
        <w:t>κσυγχρονί</w:t>
      </w:r>
      <w:r>
        <w:rPr>
          <w:rFonts w:eastAsia="Times New Roman"/>
          <w:szCs w:val="24"/>
        </w:rPr>
        <w:t>ζ</w:t>
      </w:r>
      <w:r w:rsidRPr="00F453E3">
        <w:rPr>
          <w:rFonts w:eastAsia="Times New Roman"/>
          <w:szCs w:val="24"/>
        </w:rPr>
        <w:t xml:space="preserve">ουμε την </w:t>
      </w:r>
      <w:r>
        <w:rPr>
          <w:rFonts w:eastAsia="Times New Roman"/>
          <w:szCs w:val="24"/>
        </w:rPr>
        <w:t>ε</w:t>
      </w:r>
      <w:r w:rsidRPr="00F453E3">
        <w:rPr>
          <w:rFonts w:eastAsia="Times New Roman"/>
          <w:szCs w:val="24"/>
        </w:rPr>
        <w:t xml:space="preserve">λληνική </w:t>
      </w:r>
      <w:r>
        <w:rPr>
          <w:rFonts w:eastAsia="Times New Roman"/>
          <w:szCs w:val="24"/>
        </w:rPr>
        <w:t>γ</w:t>
      </w:r>
      <w:r w:rsidRPr="00F453E3">
        <w:rPr>
          <w:rFonts w:eastAsia="Times New Roman"/>
          <w:szCs w:val="24"/>
        </w:rPr>
        <w:t>εωργία</w:t>
      </w:r>
      <w:r>
        <w:rPr>
          <w:rFonts w:eastAsia="Times New Roman"/>
          <w:szCs w:val="24"/>
        </w:rPr>
        <w:t>.</w:t>
      </w:r>
      <w:r w:rsidRPr="00F453E3">
        <w:rPr>
          <w:rFonts w:eastAsia="Times New Roman"/>
          <w:szCs w:val="24"/>
        </w:rPr>
        <w:t xml:space="preserve"> </w:t>
      </w:r>
      <w:r>
        <w:rPr>
          <w:rFonts w:eastAsia="Times New Roman"/>
          <w:szCs w:val="24"/>
        </w:rPr>
        <w:t>Μ</w:t>
      </w:r>
      <w:r w:rsidRPr="00F453E3">
        <w:rPr>
          <w:rFonts w:eastAsia="Times New Roman"/>
          <w:szCs w:val="24"/>
        </w:rPr>
        <w:t xml:space="preserve">όλις πρόσφατα </w:t>
      </w:r>
      <w:r w:rsidRPr="00F453E3">
        <w:rPr>
          <w:rFonts w:eastAsia="Times New Roman"/>
          <w:szCs w:val="24"/>
        </w:rPr>
        <w:t xml:space="preserve">έκλεισε η εγγραφή των γεωργικών συμβούλων στο σύστημα και ξεκινάει η προκήρυξη του </w:t>
      </w:r>
      <w:r>
        <w:rPr>
          <w:rFonts w:eastAsia="Times New Roman"/>
          <w:szCs w:val="24"/>
        </w:rPr>
        <w:t>Μ</w:t>
      </w:r>
      <w:r w:rsidRPr="00F453E3">
        <w:rPr>
          <w:rFonts w:eastAsia="Times New Roman"/>
          <w:szCs w:val="24"/>
        </w:rPr>
        <w:t xml:space="preserve">έτρου των </w:t>
      </w:r>
      <w:r>
        <w:rPr>
          <w:rFonts w:eastAsia="Times New Roman"/>
          <w:szCs w:val="24"/>
        </w:rPr>
        <w:t>γ</w:t>
      </w:r>
      <w:r w:rsidRPr="00F453E3">
        <w:rPr>
          <w:rFonts w:eastAsia="Times New Roman"/>
          <w:szCs w:val="24"/>
        </w:rPr>
        <w:t>εωργικών συμβο</w:t>
      </w:r>
      <w:r>
        <w:rPr>
          <w:rFonts w:eastAsia="Times New Roman"/>
          <w:szCs w:val="24"/>
        </w:rPr>
        <w:t>ύλων.</w:t>
      </w:r>
      <w:r w:rsidRPr="00F453E3">
        <w:rPr>
          <w:rFonts w:eastAsia="Times New Roman"/>
          <w:szCs w:val="24"/>
        </w:rPr>
        <w:t xml:space="preserve"> </w:t>
      </w:r>
      <w:r>
        <w:rPr>
          <w:rFonts w:eastAsia="Times New Roman"/>
          <w:szCs w:val="24"/>
        </w:rPr>
        <w:t>Επίσης,</w:t>
      </w:r>
      <w:r w:rsidRPr="00F453E3">
        <w:rPr>
          <w:rFonts w:eastAsia="Times New Roman"/>
          <w:szCs w:val="24"/>
        </w:rPr>
        <w:t xml:space="preserve"> </w:t>
      </w:r>
      <w:r>
        <w:rPr>
          <w:rFonts w:eastAsia="Times New Roman"/>
          <w:szCs w:val="24"/>
        </w:rPr>
        <w:t>όσον αφορά την «Ευφυή Γεω</w:t>
      </w:r>
      <w:r w:rsidRPr="00F453E3">
        <w:rPr>
          <w:rFonts w:eastAsia="Times New Roman"/>
          <w:szCs w:val="24"/>
        </w:rPr>
        <w:t>ργία</w:t>
      </w:r>
      <w:r>
        <w:rPr>
          <w:rFonts w:eastAsia="Times New Roman"/>
          <w:szCs w:val="24"/>
        </w:rPr>
        <w:t>», α</w:t>
      </w:r>
      <w:r w:rsidRPr="00F453E3">
        <w:rPr>
          <w:rFonts w:eastAsia="Times New Roman"/>
          <w:szCs w:val="24"/>
        </w:rPr>
        <w:t xml:space="preserve">φού </w:t>
      </w:r>
      <w:proofErr w:type="spellStart"/>
      <w:r>
        <w:rPr>
          <w:rFonts w:eastAsia="Times New Roman"/>
          <w:szCs w:val="24"/>
        </w:rPr>
        <w:t>συνδ</w:t>
      </w:r>
      <w:r w:rsidRPr="00F453E3">
        <w:rPr>
          <w:rFonts w:eastAsia="Times New Roman"/>
          <w:szCs w:val="24"/>
        </w:rPr>
        <w:t>ιαμορφώθηκε</w:t>
      </w:r>
      <w:proofErr w:type="spellEnd"/>
      <w:r w:rsidRPr="00F453E3">
        <w:rPr>
          <w:rFonts w:eastAsia="Times New Roman"/>
          <w:szCs w:val="24"/>
        </w:rPr>
        <w:t xml:space="preserve"> </w:t>
      </w:r>
      <w:r>
        <w:rPr>
          <w:rFonts w:eastAsia="Times New Roman"/>
          <w:szCs w:val="24"/>
        </w:rPr>
        <w:t xml:space="preserve">και </w:t>
      </w:r>
      <w:r w:rsidRPr="00F453E3">
        <w:rPr>
          <w:rFonts w:eastAsia="Times New Roman"/>
          <w:szCs w:val="24"/>
        </w:rPr>
        <w:t>με το Υπουργείο Αγροτικής Ανάπτυξης</w:t>
      </w:r>
      <w:r>
        <w:rPr>
          <w:rFonts w:eastAsia="Times New Roman"/>
          <w:szCs w:val="24"/>
        </w:rPr>
        <w:t>,</w:t>
      </w:r>
      <w:r w:rsidRPr="00F453E3">
        <w:rPr>
          <w:rFonts w:eastAsia="Times New Roman"/>
          <w:szCs w:val="24"/>
        </w:rPr>
        <w:t xml:space="preserve"> </w:t>
      </w:r>
      <w:r>
        <w:rPr>
          <w:rFonts w:eastAsia="Times New Roman"/>
          <w:szCs w:val="24"/>
        </w:rPr>
        <w:t>προχωράμε στην προκήρυξή</w:t>
      </w:r>
      <w:r w:rsidRPr="00F453E3">
        <w:rPr>
          <w:rFonts w:eastAsia="Times New Roman"/>
          <w:szCs w:val="24"/>
        </w:rPr>
        <w:t xml:space="preserve"> </w:t>
      </w:r>
      <w:r>
        <w:rPr>
          <w:rFonts w:eastAsia="Times New Roman"/>
          <w:szCs w:val="24"/>
        </w:rPr>
        <w:t xml:space="preserve">της </w:t>
      </w:r>
      <w:r w:rsidRPr="00F453E3">
        <w:rPr>
          <w:rFonts w:eastAsia="Times New Roman"/>
          <w:szCs w:val="24"/>
        </w:rPr>
        <w:t>το επόμενο</w:t>
      </w:r>
      <w:r w:rsidRPr="00F453E3">
        <w:rPr>
          <w:rFonts w:eastAsia="Times New Roman"/>
          <w:szCs w:val="24"/>
        </w:rPr>
        <w:t xml:space="preserve"> διάστημα</w:t>
      </w:r>
      <w:r>
        <w:rPr>
          <w:rFonts w:eastAsia="Times New Roman"/>
          <w:szCs w:val="24"/>
        </w:rPr>
        <w:t>.</w:t>
      </w:r>
    </w:p>
    <w:p w14:paraId="1789E977" w14:textId="77777777" w:rsidR="00690103" w:rsidRDefault="0001178F">
      <w:pPr>
        <w:spacing w:line="600" w:lineRule="auto"/>
        <w:ind w:firstLine="720"/>
        <w:jc w:val="both"/>
        <w:rPr>
          <w:rFonts w:eastAsia="Times New Roman"/>
          <w:szCs w:val="24"/>
        </w:rPr>
      </w:pPr>
      <w:r>
        <w:rPr>
          <w:rFonts w:eastAsia="Times New Roman"/>
          <w:szCs w:val="24"/>
        </w:rPr>
        <w:lastRenderedPageBreak/>
        <w:t>Επίσης,</w:t>
      </w:r>
      <w:r w:rsidRPr="00F453E3">
        <w:rPr>
          <w:rFonts w:eastAsia="Times New Roman"/>
          <w:szCs w:val="24"/>
        </w:rPr>
        <w:t xml:space="preserve"> το επόμενο διάστημα θα δείτε ότι προχωράμε σε </w:t>
      </w:r>
      <w:r>
        <w:rPr>
          <w:rFonts w:eastAsia="Times New Roman"/>
          <w:szCs w:val="24"/>
        </w:rPr>
        <w:t>μια</w:t>
      </w:r>
      <w:r w:rsidRPr="00F453E3">
        <w:rPr>
          <w:rFonts w:eastAsia="Times New Roman"/>
          <w:szCs w:val="24"/>
        </w:rPr>
        <w:t xml:space="preserve"> σειρά από μέτρα για τη μείωση του κόστους παραγωγής</w:t>
      </w:r>
      <w:r>
        <w:rPr>
          <w:rFonts w:eastAsia="Times New Roman"/>
          <w:szCs w:val="24"/>
        </w:rPr>
        <w:t>,</w:t>
      </w:r>
      <w:r w:rsidRPr="00F453E3">
        <w:rPr>
          <w:rFonts w:eastAsia="Times New Roman"/>
          <w:szCs w:val="24"/>
        </w:rPr>
        <w:t xml:space="preserve"> όπως ήδη έχουμε εξαγγείλει</w:t>
      </w:r>
      <w:r>
        <w:rPr>
          <w:rFonts w:eastAsia="Times New Roman"/>
          <w:szCs w:val="24"/>
        </w:rPr>
        <w:t>.</w:t>
      </w:r>
      <w:r w:rsidRPr="00F453E3">
        <w:rPr>
          <w:rFonts w:eastAsia="Times New Roman"/>
          <w:szCs w:val="24"/>
        </w:rPr>
        <w:t xml:space="preserve"> Μη βιάζεστε</w:t>
      </w:r>
      <w:r>
        <w:rPr>
          <w:rFonts w:eastAsia="Times New Roman"/>
          <w:szCs w:val="24"/>
        </w:rPr>
        <w:t>,</w:t>
      </w:r>
      <w:r w:rsidRPr="00F453E3">
        <w:rPr>
          <w:rFonts w:eastAsia="Times New Roman"/>
          <w:szCs w:val="24"/>
        </w:rPr>
        <w:t xml:space="preserve"> </w:t>
      </w:r>
      <w:r>
        <w:rPr>
          <w:rFonts w:eastAsia="Times New Roman"/>
          <w:szCs w:val="24"/>
        </w:rPr>
        <w:t>όμως.</w:t>
      </w:r>
      <w:r w:rsidRPr="00F453E3">
        <w:rPr>
          <w:rFonts w:eastAsia="Times New Roman"/>
          <w:szCs w:val="24"/>
        </w:rPr>
        <w:t xml:space="preserve"> </w:t>
      </w:r>
      <w:r>
        <w:rPr>
          <w:rFonts w:eastAsia="Times New Roman"/>
          <w:szCs w:val="24"/>
        </w:rPr>
        <w:t>Ό</w:t>
      </w:r>
      <w:r w:rsidRPr="00F453E3">
        <w:rPr>
          <w:rFonts w:eastAsia="Times New Roman"/>
          <w:szCs w:val="24"/>
        </w:rPr>
        <w:t>λα θα τα δείτε στην πορεία τους να ξεδιπλών</w:t>
      </w:r>
      <w:r>
        <w:rPr>
          <w:rFonts w:eastAsia="Times New Roman"/>
          <w:szCs w:val="24"/>
        </w:rPr>
        <w:t>ονται,</w:t>
      </w:r>
      <w:r w:rsidRPr="00F453E3">
        <w:rPr>
          <w:rFonts w:eastAsia="Times New Roman"/>
          <w:szCs w:val="24"/>
        </w:rPr>
        <w:t xml:space="preserve"> </w:t>
      </w:r>
      <w:r>
        <w:rPr>
          <w:rFonts w:eastAsia="Times New Roman"/>
          <w:szCs w:val="24"/>
        </w:rPr>
        <w:t>εσείς, που ό,</w:t>
      </w:r>
      <w:r w:rsidRPr="00F453E3">
        <w:rPr>
          <w:rFonts w:eastAsia="Times New Roman"/>
          <w:szCs w:val="24"/>
        </w:rPr>
        <w:t xml:space="preserve">τι δεν κάνατε </w:t>
      </w:r>
      <w:r>
        <w:rPr>
          <w:rFonts w:eastAsia="Times New Roman"/>
          <w:szCs w:val="24"/>
        </w:rPr>
        <w:t>σαράντα</w:t>
      </w:r>
      <w:r w:rsidRPr="00F453E3">
        <w:rPr>
          <w:rFonts w:eastAsia="Times New Roman"/>
          <w:szCs w:val="24"/>
        </w:rPr>
        <w:t xml:space="preserve"> χ</w:t>
      </w:r>
      <w:r w:rsidRPr="00F453E3">
        <w:rPr>
          <w:rFonts w:eastAsia="Times New Roman"/>
          <w:szCs w:val="24"/>
        </w:rPr>
        <w:t xml:space="preserve">ρόνια </w:t>
      </w:r>
      <w:r>
        <w:rPr>
          <w:rFonts w:eastAsia="Times New Roman"/>
          <w:szCs w:val="24"/>
        </w:rPr>
        <w:t>ή</w:t>
      </w:r>
      <w:r w:rsidRPr="00F453E3">
        <w:rPr>
          <w:rFonts w:eastAsia="Times New Roman"/>
          <w:szCs w:val="24"/>
        </w:rPr>
        <w:t xml:space="preserve"> ό</w:t>
      </w:r>
      <w:r>
        <w:rPr>
          <w:rFonts w:eastAsia="Times New Roman"/>
          <w:szCs w:val="24"/>
        </w:rPr>
        <w:t>,</w:t>
      </w:r>
      <w:r w:rsidRPr="00F453E3">
        <w:rPr>
          <w:rFonts w:eastAsia="Times New Roman"/>
          <w:szCs w:val="24"/>
        </w:rPr>
        <w:t>τι κάνατε</w:t>
      </w:r>
      <w:r>
        <w:rPr>
          <w:rFonts w:eastAsia="Times New Roman"/>
          <w:szCs w:val="24"/>
        </w:rPr>
        <w:t>,</w:t>
      </w:r>
      <w:r w:rsidRPr="00F453E3">
        <w:rPr>
          <w:rFonts w:eastAsia="Times New Roman"/>
          <w:szCs w:val="24"/>
        </w:rPr>
        <w:t xml:space="preserve"> </w:t>
      </w:r>
      <w:r>
        <w:rPr>
          <w:rFonts w:eastAsia="Times New Roman"/>
          <w:szCs w:val="24"/>
        </w:rPr>
        <w:t xml:space="preserve">περιμένετε να κρίνετε εμάς για το ότι δεν έγινε τα τέσσερα </w:t>
      </w:r>
      <w:r w:rsidRPr="00F453E3">
        <w:rPr>
          <w:rFonts w:eastAsia="Times New Roman"/>
          <w:szCs w:val="24"/>
        </w:rPr>
        <w:t>τελευταία χρόνια</w:t>
      </w:r>
      <w:r>
        <w:rPr>
          <w:rFonts w:eastAsia="Times New Roman"/>
          <w:szCs w:val="24"/>
        </w:rPr>
        <w:t>.</w:t>
      </w:r>
      <w:r w:rsidRPr="00F453E3">
        <w:rPr>
          <w:rFonts w:eastAsia="Times New Roman"/>
          <w:szCs w:val="24"/>
        </w:rPr>
        <w:t xml:space="preserve"> </w:t>
      </w:r>
      <w:r>
        <w:rPr>
          <w:rFonts w:eastAsia="Times New Roman"/>
          <w:szCs w:val="24"/>
        </w:rPr>
        <w:t>Α</w:t>
      </w:r>
      <w:r w:rsidRPr="00F453E3">
        <w:rPr>
          <w:rFonts w:eastAsia="Times New Roman"/>
          <w:szCs w:val="24"/>
        </w:rPr>
        <w:t xml:space="preserve">υτό </w:t>
      </w:r>
      <w:r>
        <w:rPr>
          <w:rFonts w:eastAsia="Times New Roman"/>
          <w:szCs w:val="24"/>
        </w:rPr>
        <w:t>ας μην πω ότι είναι</w:t>
      </w:r>
      <w:r w:rsidRPr="00F453E3">
        <w:rPr>
          <w:rFonts w:eastAsia="Times New Roman"/>
          <w:szCs w:val="24"/>
        </w:rPr>
        <w:t xml:space="preserve"> υπερβολικό</w:t>
      </w:r>
      <w:r>
        <w:rPr>
          <w:rFonts w:eastAsia="Times New Roman"/>
          <w:szCs w:val="24"/>
        </w:rPr>
        <w:t>.</w:t>
      </w:r>
    </w:p>
    <w:p w14:paraId="1789E978" w14:textId="77777777" w:rsidR="00690103" w:rsidRDefault="0001178F">
      <w:pPr>
        <w:spacing w:line="600" w:lineRule="auto"/>
        <w:ind w:firstLine="720"/>
        <w:jc w:val="both"/>
        <w:rPr>
          <w:rFonts w:eastAsia="Times New Roman"/>
          <w:szCs w:val="24"/>
        </w:rPr>
      </w:pPr>
      <w:r>
        <w:rPr>
          <w:rFonts w:eastAsia="Times New Roman"/>
          <w:szCs w:val="24"/>
        </w:rPr>
        <w:t xml:space="preserve">Εδώ, όμως, θέλω να απαντήσω και στο </w:t>
      </w:r>
      <w:r w:rsidRPr="00F453E3">
        <w:rPr>
          <w:rFonts w:eastAsia="Times New Roman"/>
          <w:szCs w:val="24"/>
        </w:rPr>
        <w:t>θέμα των συντάξεων</w:t>
      </w:r>
      <w:r>
        <w:rPr>
          <w:rFonts w:eastAsia="Times New Roman"/>
          <w:szCs w:val="24"/>
        </w:rPr>
        <w:t>.</w:t>
      </w:r>
      <w:r w:rsidRPr="00F453E3">
        <w:rPr>
          <w:rFonts w:eastAsia="Times New Roman"/>
          <w:szCs w:val="24"/>
        </w:rPr>
        <w:t xml:space="preserve"> </w:t>
      </w:r>
      <w:r>
        <w:rPr>
          <w:rFonts w:eastAsia="Times New Roman"/>
          <w:szCs w:val="24"/>
        </w:rPr>
        <w:t>Μ</w:t>
      </w:r>
      <w:r w:rsidRPr="00F453E3">
        <w:rPr>
          <w:rFonts w:eastAsia="Times New Roman"/>
          <w:szCs w:val="24"/>
        </w:rPr>
        <w:t>ας κατηγορείτ</w:t>
      </w:r>
      <w:r>
        <w:rPr>
          <w:rFonts w:eastAsia="Times New Roman"/>
          <w:szCs w:val="24"/>
        </w:rPr>
        <w:t>ε</w:t>
      </w:r>
      <w:r w:rsidRPr="00F453E3">
        <w:rPr>
          <w:rFonts w:eastAsia="Times New Roman"/>
          <w:szCs w:val="24"/>
        </w:rPr>
        <w:t xml:space="preserve"> ότι από τις </w:t>
      </w:r>
      <w:r>
        <w:rPr>
          <w:rFonts w:eastAsia="Times New Roman"/>
          <w:szCs w:val="24"/>
        </w:rPr>
        <w:t>δεκατέσσερις χιλιάδες</w:t>
      </w:r>
      <w:r w:rsidRPr="00F453E3">
        <w:rPr>
          <w:rFonts w:eastAsia="Times New Roman"/>
          <w:szCs w:val="24"/>
        </w:rPr>
        <w:t xml:space="preserve"> συντάξεις των γεννηθέντων του </w:t>
      </w:r>
      <w:r>
        <w:rPr>
          <w:rFonts w:eastAsia="Times New Roman"/>
          <w:szCs w:val="24"/>
        </w:rPr>
        <w:t>ʼ</w:t>
      </w:r>
      <w:r w:rsidRPr="00F453E3">
        <w:rPr>
          <w:rFonts w:eastAsia="Times New Roman"/>
          <w:szCs w:val="24"/>
        </w:rPr>
        <w:t xml:space="preserve">50 υπάρχει </w:t>
      </w:r>
      <w:r>
        <w:rPr>
          <w:rFonts w:eastAsia="Times New Roman"/>
          <w:szCs w:val="24"/>
        </w:rPr>
        <w:t>μ</w:t>
      </w:r>
      <w:r>
        <w:rPr>
          <w:rFonts w:eastAsia="Times New Roman"/>
          <w:szCs w:val="24"/>
        </w:rPr>
        <w:t>ί</w:t>
      </w:r>
      <w:r>
        <w:rPr>
          <w:rFonts w:eastAsia="Times New Roman"/>
          <w:szCs w:val="24"/>
        </w:rPr>
        <w:t>α</w:t>
      </w:r>
      <w:r w:rsidRPr="00F453E3">
        <w:rPr>
          <w:rFonts w:eastAsia="Times New Roman"/>
          <w:szCs w:val="24"/>
        </w:rPr>
        <w:t xml:space="preserve"> εκκρεμότητα σε αυτούς που είχαν και </w:t>
      </w:r>
      <w:r>
        <w:rPr>
          <w:rFonts w:eastAsia="Times New Roman"/>
          <w:szCs w:val="24"/>
        </w:rPr>
        <w:t xml:space="preserve">από </w:t>
      </w:r>
      <w:r w:rsidRPr="00F453E3">
        <w:rPr>
          <w:rFonts w:eastAsia="Times New Roman"/>
          <w:szCs w:val="24"/>
        </w:rPr>
        <w:t xml:space="preserve">άλλα ταμεία </w:t>
      </w:r>
      <w:r>
        <w:rPr>
          <w:rFonts w:eastAsia="Times New Roman"/>
          <w:szCs w:val="24"/>
        </w:rPr>
        <w:t>ή</w:t>
      </w:r>
      <w:r w:rsidRPr="00F453E3">
        <w:rPr>
          <w:rFonts w:eastAsia="Times New Roman"/>
          <w:szCs w:val="24"/>
        </w:rPr>
        <w:t xml:space="preserve"> συντάξεις εξωτερικού</w:t>
      </w:r>
      <w:r>
        <w:rPr>
          <w:rFonts w:eastAsia="Times New Roman"/>
          <w:szCs w:val="24"/>
        </w:rPr>
        <w:t>. Μάλιστα. Μ</w:t>
      </w:r>
      <w:r w:rsidRPr="00F453E3">
        <w:rPr>
          <w:rFonts w:eastAsia="Times New Roman"/>
          <w:szCs w:val="24"/>
        </w:rPr>
        <w:t>ήπως θυμάστε πόσες χιλιάδες ήταν οι εκκρεμείς συντάξεις το 2014</w:t>
      </w:r>
      <w:r>
        <w:rPr>
          <w:rFonts w:eastAsia="Times New Roman"/>
          <w:szCs w:val="24"/>
        </w:rPr>
        <w:t>;</w:t>
      </w:r>
      <w:r w:rsidRPr="00F453E3">
        <w:rPr>
          <w:rFonts w:eastAsia="Times New Roman"/>
          <w:szCs w:val="24"/>
        </w:rPr>
        <w:t xml:space="preserve"> </w:t>
      </w:r>
      <w:r>
        <w:rPr>
          <w:rFonts w:eastAsia="Times New Roman"/>
          <w:szCs w:val="24"/>
        </w:rPr>
        <w:t>Μ</w:t>
      </w:r>
      <w:r w:rsidRPr="00F453E3">
        <w:rPr>
          <w:rFonts w:eastAsia="Times New Roman"/>
          <w:szCs w:val="24"/>
        </w:rPr>
        <w:t xml:space="preserve">ήπως θυμάστε ποιος ήταν ο όγκος των </w:t>
      </w:r>
      <w:r>
        <w:rPr>
          <w:rFonts w:eastAsia="Times New Roman"/>
          <w:szCs w:val="24"/>
        </w:rPr>
        <w:t>ακούνητων</w:t>
      </w:r>
      <w:r w:rsidRPr="00F453E3">
        <w:rPr>
          <w:rFonts w:eastAsia="Times New Roman"/>
          <w:szCs w:val="24"/>
        </w:rPr>
        <w:t xml:space="preserve"> συντάξεων α</w:t>
      </w:r>
      <w:r w:rsidRPr="00F453E3">
        <w:rPr>
          <w:rFonts w:eastAsia="Times New Roman"/>
          <w:szCs w:val="24"/>
        </w:rPr>
        <w:t xml:space="preserve">νθρώπων </w:t>
      </w:r>
      <w:r>
        <w:rPr>
          <w:rFonts w:eastAsia="Times New Roman"/>
          <w:szCs w:val="24"/>
        </w:rPr>
        <w:t xml:space="preserve">που </w:t>
      </w:r>
      <w:r w:rsidRPr="00F453E3">
        <w:rPr>
          <w:rFonts w:eastAsia="Times New Roman"/>
          <w:szCs w:val="24"/>
        </w:rPr>
        <w:t>περίμενα</w:t>
      </w:r>
      <w:r>
        <w:rPr>
          <w:rFonts w:eastAsia="Times New Roman"/>
          <w:szCs w:val="24"/>
        </w:rPr>
        <w:t>ν</w:t>
      </w:r>
      <w:r w:rsidRPr="00F453E3">
        <w:rPr>
          <w:rFonts w:eastAsia="Times New Roman"/>
          <w:szCs w:val="24"/>
        </w:rPr>
        <w:t xml:space="preserve"> χρόνια τα εφάπαξ </w:t>
      </w:r>
      <w:r>
        <w:rPr>
          <w:rFonts w:eastAsia="Times New Roman"/>
          <w:szCs w:val="24"/>
        </w:rPr>
        <w:t>τους;</w:t>
      </w:r>
    </w:p>
    <w:p w14:paraId="1789E979" w14:textId="77777777" w:rsidR="00690103" w:rsidRDefault="0001178F">
      <w:pPr>
        <w:spacing w:line="600" w:lineRule="auto"/>
        <w:ind w:firstLine="720"/>
        <w:jc w:val="both"/>
        <w:rPr>
          <w:rFonts w:eastAsia="Times New Roman"/>
          <w:szCs w:val="24"/>
        </w:rPr>
      </w:pPr>
      <w:r w:rsidRPr="00E02E52">
        <w:rPr>
          <w:rFonts w:eastAsia="Times New Roman"/>
          <w:b/>
          <w:szCs w:val="24"/>
        </w:rPr>
        <w:t>ΦΩΤΕΙΝH ΑΡΑΜΠΑΤΖΗ</w:t>
      </w:r>
      <w:r>
        <w:rPr>
          <w:rFonts w:eastAsia="Times New Roman"/>
          <w:b/>
          <w:szCs w:val="24"/>
        </w:rPr>
        <w:t>:</w:t>
      </w:r>
      <w:r w:rsidRPr="00E02E52">
        <w:rPr>
          <w:rFonts w:eastAsia="Times New Roman"/>
          <w:szCs w:val="24"/>
        </w:rPr>
        <w:t xml:space="preserve"> </w:t>
      </w:r>
      <w:r>
        <w:rPr>
          <w:rFonts w:eastAsia="Times New Roman"/>
          <w:szCs w:val="24"/>
        </w:rPr>
        <w:t xml:space="preserve">Αυτοί που δεν έχουν διαδοχική, πληρώθηκαν; </w:t>
      </w:r>
    </w:p>
    <w:p w14:paraId="1789E97A" w14:textId="77777777" w:rsidR="00690103" w:rsidRDefault="0001178F">
      <w:pPr>
        <w:spacing w:line="600" w:lineRule="auto"/>
        <w:ind w:firstLine="720"/>
        <w:jc w:val="both"/>
        <w:rPr>
          <w:rFonts w:eastAsia="Times New Roman"/>
          <w:szCs w:val="24"/>
        </w:rPr>
      </w:pPr>
      <w:r>
        <w:rPr>
          <w:rFonts w:eastAsia="Times New Roman"/>
          <w:b/>
          <w:szCs w:val="24"/>
        </w:rPr>
        <w:lastRenderedPageBreak/>
        <w:t>ΣΤΑΥΡΟΣ ΑΡΑΧΩΒΙΤΗΣ (Υπουργός Αγροτικής Ανάπτυξης και Τροφίμων):</w:t>
      </w:r>
      <w:r w:rsidRPr="00F453E3">
        <w:rPr>
          <w:rFonts w:eastAsia="Times New Roman"/>
          <w:szCs w:val="24"/>
        </w:rPr>
        <w:t xml:space="preserve"> </w:t>
      </w:r>
      <w:r w:rsidRPr="00E509F2">
        <w:rPr>
          <w:rFonts w:eastAsia="Times New Roman"/>
          <w:szCs w:val="24"/>
        </w:rPr>
        <w:t>Ό</w:t>
      </w:r>
      <w:r w:rsidRPr="00F453E3">
        <w:rPr>
          <w:rFonts w:eastAsia="Times New Roman"/>
          <w:szCs w:val="24"/>
        </w:rPr>
        <w:t xml:space="preserve">λα αυτά έχουν μπει σε </w:t>
      </w:r>
      <w:r>
        <w:rPr>
          <w:rFonts w:eastAsia="Times New Roman"/>
          <w:szCs w:val="24"/>
        </w:rPr>
        <w:t>ροή</w:t>
      </w:r>
      <w:r w:rsidRPr="00F453E3">
        <w:rPr>
          <w:rFonts w:eastAsia="Times New Roman"/>
          <w:szCs w:val="24"/>
        </w:rPr>
        <w:t xml:space="preserve"> πληρωμής και είμαστε πλέον στα τρέχοντα</w:t>
      </w:r>
      <w:r>
        <w:rPr>
          <w:rFonts w:eastAsia="Times New Roman"/>
          <w:szCs w:val="24"/>
        </w:rPr>
        <w:t>.</w:t>
      </w:r>
      <w:r w:rsidRPr="00F453E3">
        <w:rPr>
          <w:rFonts w:eastAsia="Times New Roman"/>
          <w:szCs w:val="24"/>
        </w:rPr>
        <w:t xml:space="preserve"> </w:t>
      </w:r>
      <w:r>
        <w:rPr>
          <w:rFonts w:eastAsia="Times New Roman"/>
          <w:szCs w:val="24"/>
        </w:rPr>
        <w:t>Η</w:t>
      </w:r>
      <w:r w:rsidRPr="00F453E3">
        <w:rPr>
          <w:rFonts w:eastAsia="Times New Roman"/>
          <w:szCs w:val="24"/>
        </w:rPr>
        <w:t xml:space="preserve"> μεγάλη πλειοψη</w:t>
      </w:r>
      <w:r w:rsidRPr="00F453E3">
        <w:rPr>
          <w:rFonts w:eastAsia="Times New Roman"/>
          <w:szCs w:val="24"/>
        </w:rPr>
        <w:t>φία όσων υποβάλλονται</w:t>
      </w:r>
      <w:r>
        <w:rPr>
          <w:rFonts w:eastAsia="Times New Roman"/>
          <w:szCs w:val="24"/>
        </w:rPr>
        <w:t>,</w:t>
      </w:r>
      <w:r w:rsidRPr="00F453E3">
        <w:rPr>
          <w:rFonts w:eastAsia="Times New Roman"/>
          <w:szCs w:val="24"/>
        </w:rPr>
        <w:t xml:space="preserve"> πληρώνονται σε διάστημα που δεν είχε υπάρξει ποτέ στο παρελθόν</w:t>
      </w:r>
      <w:r>
        <w:rPr>
          <w:rFonts w:eastAsia="Times New Roman"/>
          <w:szCs w:val="24"/>
        </w:rPr>
        <w:t>,</w:t>
      </w:r>
      <w:r w:rsidRPr="00F453E3">
        <w:rPr>
          <w:rFonts w:eastAsia="Times New Roman"/>
          <w:szCs w:val="24"/>
        </w:rPr>
        <w:t xml:space="preserve"> </w:t>
      </w:r>
      <w:r>
        <w:rPr>
          <w:rFonts w:eastAsia="Times New Roman"/>
          <w:szCs w:val="24"/>
        </w:rPr>
        <w:t>γ</w:t>
      </w:r>
      <w:r w:rsidRPr="00F453E3">
        <w:rPr>
          <w:rFonts w:eastAsia="Times New Roman"/>
          <w:szCs w:val="24"/>
        </w:rPr>
        <w:t>ια να ξέρουμε τι λέμε</w:t>
      </w:r>
      <w:r>
        <w:rPr>
          <w:rFonts w:eastAsia="Times New Roman"/>
          <w:szCs w:val="24"/>
        </w:rPr>
        <w:t>.</w:t>
      </w:r>
    </w:p>
    <w:p w14:paraId="1789E97B" w14:textId="77777777" w:rsidR="00690103" w:rsidRDefault="0001178F">
      <w:pPr>
        <w:spacing w:line="600" w:lineRule="auto"/>
        <w:ind w:firstLine="720"/>
        <w:jc w:val="both"/>
        <w:rPr>
          <w:rFonts w:eastAsia="Times New Roman"/>
          <w:szCs w:val="24"/>
        </w:rPr>
      </w:pPr>
      <w:r w:rsidRPr="00E02E52">
        <w:rPr>
          <w:rFonts w:eastAsia="Times New Roman"/>
          <w:b/>
          <w:szCs w:val="24"/>
        </w:rPr>
        <w:t>ΦΩΤΕΙΝH ΑΡΑΜΠΑΤΖΗ</w:t>
      </w:r>
      <w:r>
        <w:rPr>
          <w:rFonts w:eastAsia="Times New Roman"/>
          <w:b/>
          <w:szCs w:val="24"/>
        </w:rPr>
        <w:t>:</w:t>
      </w:r>
      <w:r w:rsidRPr="00E02E52">
        <w:rPr>
          <w:rFonts w:eastAsia="Times New Roman"/>
          <w:szCs w:val="24"/>
        </w:rPr>
        <w:t xml:space="preserve"> </w:t>
      </w:r>
      <w:r>
        <w:rPr>
          <w:rFonts w:eastAsia="Times New Roman"/>
          <w:szCs w:val="24"/>
        </w:rPr>
        <w:t xml:space="preserve">Α, η μεγάλη πλειοψηφία. </w:t>
      </w:r>
    </w:p>
    <w:p w14:paraId="1789E97C" w14:textId="77777777" w:rsidR="00690103" w:rsidRDefault="0001178F">
      <w:pPr>
        <w:spacing w:line="600" w:lineRule="auto"/>
        <w:ind w:firstLine="720"/>
        <w:jc w:val="both"/>
        <w:rPr>
          <w:rFonts w:eastAsia="Times New Roman"/>
          <w:szCs w:val="24"/>
        </w:rPr>
      </w:pPr>
      <w:r>
        <w:rPr>
          <w:rFonts w:eastAsia="Times New Roman"/>
          <w:b/>
          <w:szCs w:val="24"/>
        </w:rPr>
        <w:t xml:space="preserve">ΣΤΑΥΡΟΣ ΑΡΑΧΩΒΙΤΗΣ (Υπουργός Αγροτικής Ανάπτυξης και Τροφίμων): </w:t>
      </w:r>
      <w:r w:rsidRPr="00937327">
        <w:rPr>
          <w:rFonts w:eastAsia="Times New Roman"/>
          <w:szCs w:val="24"/>
        </w:rPr>
        <w:t xml:space="preserve">Και </w:t>
      </w:r>
      <w:r w:rsidRPr="00F453E3">
        <w:rPr>
          <w:rFonts w:eastAsia="Times New Roman"/>
          <w:szCs w:val="24"/>
        </w:rPr>
        <w:t>αυτό που είπε ο κ</w:t>
      </w:r>
      <w:r>
        <w:rPr>
          <w:rFonts w:eastAsia="Times New Roman"/>
          <w:szCs w:val="24"/>
        </w:rPr>
        <w:t>.</w:t>
      </w:r>
      <w:r w:rsidRPr="00F453E3">
        <w:rPr>
          <w:rFonts w:eastAsia="Times New Roman"/>
          <w:szCs w:val="24"/>
        </w:rPr>
        <w:t xml:space="preserve"> Μωραΐτης </w:t>
      </w:r>
      <w:r>
        <w:rPr>
          <w:rFonts w:eastAsia="Times New Roman"/>
          <w:szCs w:val="24"/>
        </w:rPr>
        <w:t>-</w:t>
      </w:r>
      <w:r w:rsidRPr="00F453E3">
        <w:rPr>
          <w:rFonts w:eastAsia="Times New Roman"/>
          <w:szCs w:val="24"/>
        </w:rPr>
        <w:t xml:space="preserve"> </w:t>
      </w:r>
      <w:r>
        <w:rPr>
          <w:rFonts w:eastAsia="Times New Roman"/>
          <w:szCs w:val="24"/>
        </w:rPr>
        <w:t>ε</w:t>
      </w:r>
      <w:r w:rsidRPr="00F453E3">
        <w:rPr>
          <w:rFonts w:eastAsia="Times New Roman"/>
          <w:szCs w:val="24"/>
        </w:rPr>
        <w:t>μέ</w:t>
      </w:r>
      <w:r w:rsidRPr="00F453E3">
        <w:rPr>
          <w:rFonts w:eastAsia="Times New Roman"/>
          <w:szCs w:val="24"/>
        </w:rPr>
        <w:t>να προσωπικά με πείραξε</w:t>
      </w:r>
      <w:r>
        <w:rPr>
          <w:rFonts w:eastAsia="Times New Roman"/>
          <w:szCs w:val="24"/>
        </w:rPr>
        <w:t>-</w:t>
      </w:r>
      <w:r w:rsidRPr="00F453E3">
        <w:rPr>
          <w:rFonts w:eastAsia="Times New Roman"/>
          <w:szCs w:val="24"/>
        </w:rPr>
        <w:t xml:space="preserve"> για το θέμα των γεννηθέντων του </w:t>
      </w:r>
      <w:r>
        <w:rPr>
          <w:rFonts w:eastAsia="Times New Roman"/>
          <w:szCs w:val="24"/>
        </w:rPr>
        <w:t>ʼ</w:t>
      </w:r>
      <w:r w:rsidRPr="00F453E3">
        <w:rPr>
          <w:rFonts w:eastAsia="Times New Roman"/>
          <w:szCs w:val="24"/>
        </w:rPr>
        <w:t>50</w:t>
      </w:r>
      <w:r>
        <w:rPr>
          <w:rFonts w:eastAsia="Times New Roman"/>
          <w:szCs w:val="24"/>
        </w:rPr>
        <w:t>,</w:t>
      </w:r>
      <w:r w:rsidRPr="00F453E3">
        <w:rPr>
          <w:rFonts w:eastAsia="Times New Roman"/>
          <w:szCs w:val="24"/>
        </w:rPr>
        <w:t xml:space="preserve"> τυγχάνει να το ξέρω από πρώτο χέρι </w:t>
      </w:r>
      <w:r>
        <w:rPr>
          <w:rFonts w:eastAsia="Times New Roman"/>
          <w:szCs w:val="24"/>
        </w:rPr>
        <w:t xml:space="preserve">και </w:t>
      </w:r>
      <w:r w:rsidRPr="00F453E3">
        <w:rPr>
          <w:rFonts w:eastAsia="Times New Roman"/>
          <w:szCs w:val="24"/>
        </w:rPr>
        <w:t xml:space="preserve">νομοθετικά </w:t>
      </w:r>
      <w:r>
        <w:rPr>
          <w:rFonts w:eastAsia="Times New Roman"/>
          <w:szCs w:val="24"/>
        </w:rPr>
        <w:t xml:space="preserve">αλλά </w:t>
      </w:r>
      <w:r w:rsidRPr="00F453E3">
        <w:rPr>
          <w:rFonts w:eastAsia="Times New Roman"/>
          <w:szCs w:val="24"/>
        </w:rPr>
        <w:t xml:space="preserve">και </w:t>
      </w:r>
      <w:r>
        <w:rPr>
          <w:rFonts w:eastAsia="Times New Roman"/>
          <w:szCs w:val="24"/>
        </w:rPr>
        <w:t>προσωπικά.</w:t>
      </w:r>
    </w:p>
    <w:p w14:paraId="1789E97D" w14:textId="77777777" w:rsidR="00690103" w:rsidRDefault="0001178F">
      <w:pPr>
        <w:spacing w:line="600" w:lineRule="auto"/>
        <w:ind w:firstLine="720"/>
        <w:jc w:val="both"/>
        <w:rPr>
          <w:rFonts w:eastAsia="Times New Roman"/>
          <w:szCs w:val="24"/>
        </w:rPr>
      </w:pPr>
      <w:r>
        <w:rPr>
          <w:rFonts w:eastAsia="Times New Roman"/>
          <w:szCs w:val="24"/>
        </w:rPr>
        <w:t xml:space="preserve">Αν δείτε </w:t>
      </w:r>
      <w:r w:rsidRPr="0018662A">
        <w:rPr>
          <w:rFonts w:eastAsia="Times New Roman"/>
          <w:szCs w:val="24"/>
        </w:rPr>
        <w:t>μία απόφαση συ</w:t>
      </w:r>
      <w:r>
        <w:rPr>
          <w:rFonts w:eastAsia="Times New Roman"/>
          <w:szCs w:val="24"/>
        </w:rPr>
        <w:t>νταξιοδότησης ανθρώπου γεννηθέντα</w:t>
      </w:r>
      <w:r w:rsidRPr="0018662A">
        <w:rPr>
          <w:rFonts w:eastAsia="Times New Roman"/>
          <w:szCs w:val="24"/>
        </w:rPr>
        <w:t xml:space="preserve"> το </w:t>
      </w:r>
      <w:r>
        <w:rPr>
          <w:rFonts w:eastAsia="Times New Roman"/>
          <w:szCs w:val="24"/>
        </w:rPr>
        <w:t>’</w:t>
      </w:r>
      <w:r w:rsidRPr="0018662A">
        <w:rPr>
          <w:rFonts w:eastAsia="Times New Roman"/>
          <w:szCs w:val="24"/>
        </w:rPr>
        <w:t>50</w:t>
      </w:r>
      <w:r>
        <w:rPr>
          <w:rFonts w:eastAsia="Times New Roman"/>
          <w:szCs w:val="24"/>
        </w:rPr>
        <w:t xml:space="preserve"> </w:t>
      </w:r>
      <w:r w:rsidRPr="0018662A">
        <w:rPr>
          <w:rFonts w:eastAsia="Times New Roman"/>
          <w:szCs w:val="24"/>
        </w:rPr>
        <w:t>θα καταλάβετε τι σας λέω</w:t>
      </w:r>
      <w:r>
        <w:rPr>
          <w:rFonts w:eastAsia="Times New Roman"/>
          <w:szCs w:val="24"/>
        </w:rPr>
        <w:t>.</w:t>
      </w:r>
      <w:r w:rsidRPr="0018662A">
        <w:rPr>
          <w:rFonts w:eastAsia="Times New Roman"/>
          <w:szCs w:val="24"/>
        </w:rPr>
        <w:t xml:space="preserve"> </w:t>
      </w:r>
      <w:r>
        <w:rPr>
          <w:rFonts w:eastAsia="Times New Roman"/>
          <w:szCs w:val="24"/>
        </w:rPr>
        <w:t>Μ</w:t>
      </w:r>
      <w:r w:rsidRPr="0018662A">
        <w:rPr>
          <w:rFonts w:eastAsia="Times New Roman"/>
          <w:szCs w:val="24"/>
        </w:rPr>
        <w:t>άλλον</w:t>
      </w:r>
      <w:r>
        <w:rPr>
          <w:rFonts w:eastAsia="Times New Roman"/>
          <w:szCs w:val="24"/>
        </w:rPr>
        <w:t>, όμως,</w:t>
      </w:r>
      <w:r w:rsidRPr="0018662A">
        <w:rPr>
          <w:rFonts w:eastAsia="Times New Roman"/>
          <w:szCs w:val="24"/>
        </w:rPr>
        <w:t xml:space="preserve"> </w:t>
      </w:r>
      <w:r>
        <w:rPr>
          <w:rFonts w:eastAsia="Times New Roman"/>
          <w:szCs w:val="24"/>
        </w:rPr>
        <w:t xml:space="preserve">δεν </w:t>
      </w:r>
      <w:r w:rsidRPr="0018662A">
        <w:rPr>
          <w:rFonts w:eastAsia="Times New Roman"/>
          <w:szCs w:val="24"/>
        </w:rPr>
        <w:t xml:space="preserve">το έχετε κάνει </w:t>
      </w:r>
      <w:r w:rsidRPr="0018662A">
        <w:rPr>
          <w:rFonts w:eastAsia="Times New Roman"/>
          <w:szCs w:val="24"/>
        </w:rPr>
        <w:t>και θα χρειαστεί να τη φέρω να την καταθέσω στα Πρακτικά να τη δείτε</w:t>
      </w:r>
      <w:r>
        <w:rPr>
          <w:rFonts w:eastAsia="Times New Roman"/>
          <w:szCs w:val="24"/>
        </w:rPr>
        <w:t>.</w:t>
      </w:r>
      <w:r w:rsidRPr="0018662A">
        <w:rPr>
          <w:rFonts w:eastAsia="Times New Roman"/>
          <w:szCs w:val="24"/>
        </w:rPr>
        <w:t xml:space="preserve"> </w:t>
      </w:r>
      <w:r>
        <w:rPr>
          <w:rFonts w:eastAsia="Times New Roman"/>
          <w:szCs w:val="24"/>
        </w:rPr>
        <w:t>Ε</w:t>
      </w:r>
      <w:r w:rsidRPr="0018662A">
        <w:rPr>
          <w:rFonts w:eastAsia="Times New Roman"/>
          <w:szCs w:val="24"/>
        </w:rPr>
        <w:t>ίναι τόσο καλή απόφαση που γράφετ</w:t>
      </w:r>
      <w:r>
        <w:rPr>
          <w:rFonts w:eastAsia="Times New Roman"/>
          <w:szCs w:val="24"/>
        </w:rPr>
        <w:t>αι επάνω</w:t>
      </w:r>
      <w:r w:rsidRPr="0018662A">
        <w:rPr>
          <w:rFonts w:eastAsia="Times New Roman"/>
          <w:szCs w:val="24"/>
        </w:rPr>
        <w:t xml:space="preserve"> τι θα έπαιρνε μ</w:t>
      </w:r>
      <w:r>
        <w:rPr>
          <w:rFonts w:eastAsia="Times New Roman"/>
          <w:szCs w:val="24"/>
        </w:rPr>
        <w:t>ε τον προηγούμενο νόμο Λοβέρδου-</w:t>
      </w:r>
      <w:proofErr w:type="spellStart"/>
      <w:r w:rsidRPr="0018662A">
        <w:rPr>
          <w:rFonts w:eastAsia="Times New Roman"/>
          <w:szCs w:val="24"/>
        </w:rPr>
        <w:t>Κου</w:t>
      </w:r>
      <w:r w:rsidRPr="0018662A">
        <w:rPr>
          <w:rFonts w:eastAsia="Times New Roman"/>
          <w:szCs w:val="24"/>
        </w:rPr>
        <w:lastRenderedPageBreak/>
        <w:t>τρουμάνη</w:t>
      </w:r>
      <w:proofErr w:type="spellEnd"/>
      <w:r>
        <w:rPr>
          <w:rFonts w:eastAsia="Times New Roman"/>
          <w:szCs w:val="24"/>
        </w:rPr>
        <w:t>,</w:t>
      </w:r>
      <w:r w:rsidRPr="0018662A">
        <w:rPr>
          <w:rFonts w:eastAsia="Times New Roman"/>
          <w:szCs w:val="24"/>
        </w:rPr>
        <w:t xml:space="preserve"> τι θα έπαιρνε με πλήρη εφαρμογή του νόμ</w:t>
      </w:r>
      <w:r>
        <w:rPr>
          <w:rFonts w:eastAsia="Times New Roman"/>
          <w:szCs w:val="24"/>
        </w:rPr>
        <w:t xml:space="preserve">ου </w:t>
      </w:r>
      <w:proofErr w:type="spellStart"/>
      <w:r>
        <w:rPr>
          <w:rFonts w:eastAsia="Times New Roman"/>
          <w:szCs w:val="24"/>
        </w:rPr>
        <w:t>Κατρούγκαλου</w:t>
      </w:r>
      <w:proofErr w:type="spellEnd"/>
      <w:r>
        <w:rPr>
          <w:rFonts w:eastAsia="Times New Roman"/>
          <w:szCs w:val="24"/>
        </w:rPr>
        <w:t xml:space="preserve"> και τι παίρνει σ</w:t>
      </w:r>
      <w:r w:rsidRPr="0018662A">
        <w:rPr>
          <w:rFonts w:eastAsia="Times New Roman"/>
          <w:szCs w:val="24"/>
        </w:rPr>
        <w:t>το μεταβατικ</w:t>
      </w:r>
      <w:r w:rsidRPr="0018662A">
        <w:rPr>
          <w:rFonts w:eastAsia="Times New Roman"/>
          <w:szCs w:val="24"/>
        </w:rPr>
        <w:t>ό</w:t>
      </w:r>
      <w:r>
        <w:rPr>
          <w:rFonts w:eastAsia="Times New Roman"/>
          <w:szCs w:val="24"/>
        </w:rPr>
        <w:t>. Θ</w:t>
      </w:r>
      <w:r w:rsidRPr="0018662A">
        <w:rPr>
          <w:rFonts w:eastAsia="Times New Roman"/>
          <w:szCs w:val="24"/>
        </w:rPr>
        <w:t>α δείτε ότι σε σχέσ</w:t>
      </w:r>
      <w:r>
        <w:rPr>
          <w:rFonts w:eastAsia="Times New Roman"/>
          <w:szCs w:val="24"/>
        </w:rPr>
        <w:t>η με τον νόμο Λοβέρδου</w:t>
      </w:r>
      <w:r>
        <w:rPr>
          <w:rFonts w:eastAsia="Times New Roman"/>
          <w:szCs w:val="24"/>
        </w:rPr>
        <w:t xml:space="preserve"> </w:t>
      </w:r>
      <w:r>
        <w:rPr>
          <w:rFonts w:eastAsia="Times New Roman"/>
          <w:szCs w:val="24"/>
        </w:rPr>
        <w:t>-</w:t>
      </w:r>
      <w:r>
        <w:rPr>
          <w:rFonts w:eastAsia="Times New Roman"/>
          <w:szCs w:val="24"/>
        </w:rPr>
        <w:t xml:space="preserve"> </w:t>
      </w:r>
      <w:proofErr w:type="spellStart"/>
      <w:r w:rsidRPr="0018662A">
        <w:rPr>
          <w:rFonts w:eastAsia="Times New Roman"/>
          <w:szCs w:val="24"/>
        </w:rPr>
        <w:t>Κουτρουμάνη</w:t>
      </w:r>
      <w:proofErr w:type="spellEnd"/>
      <w:r w:rsidRPr="0018662A">
        <w:rPr>
          <w:rFonts w:eastAsia="Times New Roman"/>
          <w:szCs w:val="24"/>
        </w:rPr>
        <w:t xml:space="preserve"> είναι αυξημένη η σύνταξη</w:t>
      </w:r>
      <w:r>
        <w:rPr>
          <w:rFonts w:eastAsia="Times New Roman"/>
          <w:szCs w:val="24"/>
        </w:rPr>
        <w:t>.</w:t>
      </w:r>
    </w:p>
    <w:p w14:paraId="1789E97E" w14:textId="77777777" w:rsidR="00690103" w:rsidRDefault="0001178F">
      <w:pPr>
        <w:spacing w:line="600" w:lineRule="auto"/>
        <w:ind w:firstLine="720"/>
        <w:jc w:val="both"/>
        <w:rPr>
          <w:rFonts w:eastAsia="Times New Roman"/>
          <w:szCs w:val="24"/>
        </w:rPr>
      </w:pPr>
      <w:r w:rsidRPr="0018662A">
        <w:rPr>
          <w:rFonts w:eastAsia="Times New Roman"/>
          <w:szCs w:val="24"/>
        </w:rPr>
        <w:t>Αυτό που</w:t>
      </w:r>
      <w:r>
        <w:rPr>
          <w:rFonts w:eastAsia="Times New Roman"/>
          <w:szCs w:val="24"/>
        </w:rPr>
        <w:t>,</w:t>
      </w:r>
      <w:r w:rsidRPr="0018662A">
        <w:rPr>
          <w:rFonts w:eastAsia="Times New Roman"/>
          <w:szCs w:val="24"/>
        </w:rPr>
        <w:t xml:space="preserve"> προφανώς</w:t>
      </w:r>
      <w:r>
        <w:rPr>
          <w:rFonts w:eastAsia="Times New Roman"/>
          <w:szCs w:val="24"/>
        </w:rPr>
        <w:t>,</w:t>
      </w:r>
      <w:r w:rsidRPr="0018662A">
        <w:rPr>
          <w:rFonts w:eastAsia="Times New Roman"/>
          <w:szCs w:val="24"/>
        </w:rPr>
        <w:t xml:space="preserve"> λέει το </w:t>
      </w:r>
      <w:r>
        <w:rPr>
          <w:rFonts w:eastAsia="Times New Roman"/>
          <w:szCs w:val="24"/>
        </w:rPr>
        <w:t>ΚΚΕ και</w:t>
      </w:r>
      <w:r w:rsidRPr="0018662A">
        <w:rPr>
          <w:rFonts w:eastAsia="Times New Roman"/>
          <w:szCs w:val="24"/>
        </w:rPr>
        <w:t xml:space="preserve"> μας κατηγορεί είναι ότι θέλει πλήρη και άμεση εφαρμογή του νόμου </w:t>
      </w:r>
      <w:proofErr w:type="spellStart"/>
      <w:r w:rsidRPr="0018662A">
        <w:rPr>
          <w:rFonts w:eastAsia="Times New Roman"/>
          <w:szCs w:val="24"/>
        </w:rPr>
        <w:t>Κατρούγκαλου</w:t>
      </w:r>
      <w:proofErr w:type="spellEnd"/>
      <w:r>
        <w:rPr>
          <w:rFonts w:eastAsia="Times New Roman"/>
          <w:szCs w:val="24"/>
        </w:rPr>
        <w:t>.</w:t>
      </w:r>
      <w:r w:rsidRPr="0018662A">
        <w:rPr>
          <w:rFonts w:eastAsia="Times New Roman"/>
          <w:szCs w:val="24"/>
        </w:rPr>
        <w:t xml:space="preserve"> Αυτό θέλει</w:t>
      </w:r>
      <w:r>
        <w:rPr>
          <w:rFonts w:eastAsia="Times New Roman"/>
          <w:szCs w:val="24"/>
        </w:rPr>
        <w:t>,</w:t>
      </w:r>
      <w:r w:rsidRPr="0018662A">
        <w:rPr>
          <w:rFonts w:eastAsia="Times New Roman"/>
          <w:szCs w:val="24"/>
        </w:rPr>
        <w:t xml:space="preserve"> να μην υπάρχει μεταβατική</w:t>
      </w:r>
      <w:r>
        <w:rPr>
          <w:rFonts w:eastAsia="Times New Roman"/>
          <w:szCs w:val="24"/>
        </w:rPr>
        <w:t>.</w:t>
      </w:r>
      <w:r w:rsidRPr="0018662A">
        <w:rPr>
          <w:rFonts w:eastAsia="Times New Roman"/>
          <w:szCs w:val="24"/>
        </w:rPr>
        <w:t xml:space="preserve"> Ας το πει</w:t>
      </w:r>
      <w:r>
        <w:rPr>
          <w:rFonts w:eastAsia="Times New Roman"/>
          <w:szCs w:val="24"/>
        </w:rPr>
        <w:t>,</w:t>
      </w:r>
      <w:r w:rsidRPr="0018662A">
        <w:rPr>
          <w:rFonts w:eastAsia="Times New Roman"/>
          <w:szCs w:val="24"/>
        </w:rPr>
        <w:t xml:space="preserve"> </w:t>
      </w:r>
      <w:r>
        <w:rPr>
          <w:rFonts w:eastAsia="Times New Roman"/>
          <w:szCs w:val="24"/>
        </w:rPr>
        <w:t>όμως,</w:t>
      </w:r>
      <w:r w:rsidRPr="0018662A">
        <w:rPr>
          <w:rFonts w:eastAsia="Times New Roman"/>
          <w:szCs w:val="24"/>
        </w:rPr>
        <w:t xml:space="preserve"> ευθέως ότι </w:t>
      </w:r>
      <w:r>
        <w:rPr>
          <w:rFonts w:eastAsia="Times New Roman"/>
          <w:szCs w:val="24"/>
        </w:rPr>
        <w:t>«</w:t>
      </w:r>
      <w:r w:rsidRPr="0018662A">
        <w:rPr>
          <w:rFonts w:eastAsia="Times New Roman"/>
          <w:szCs w:val="24"/>
        </w:rPr>
        <w:t>συμφωνούμε με το</w:t>
      </w:r>
      <w:r>
        <w:rPr>
          <w:rFonts w:eastAsia="Times New Roman"/>
          <w:szCs w:val="24"/>
        </w:rPr>
        <w:t>ν</w:t>
      </w:r>
      <w:r w:rsidRPr="0018662A">
        <w:rPr>
          <w:rFonts w:eastAsia="Times New Roman"/>
          <w:szCs w:val="24"/>
        </w:rPr>
        <w:t xml:space="preserve"> νόμο </w:t>
      </w:r>
      <w:proofErr w:type="spellStart"/>
      <w:r w:rsidRPr="0018662A">
        <w:rPr>
          <w:rFonts w:eastAsia="Times New Roman"/>
          <w:szCs w:val="24"/>
        </w:rPr>
        <w:t>Κατρούγκαλου</w:t>
      </w:r>
      <w:proofErr w:type="spellEnd"/>
      <w:r>
        <w:rPr>
          <w:rFonts w:eastAsia="Times New Roman"/>
          <w:szCs w:val="24"/>
        </w:rPr>
        <w:t>»,</w:t>
      </w:r>
      <w:r w:rsidRPr="0018662A">
        <w:rPr>
          <w:rFonts w:eastAsia="Times New Roman"/>
          <w:szCs w:val="24"/>
        </w:rPr>
        <w:t xml:space="preserve"> ότι </w:t>
      </w:r>
      <w:r>
        <w:rPr>
          <w:rFonts w:eastAsia="Times New Roman"/>
          <w:szCs w:val="24"/>
        </w:rPr>
        <w:t>«</w:t>
      </w:r>
      <w:r w:rsidRPr="0018662A">
        <w:rPr>
          <w:rFonts w:eastAsia="Times New Roman"/>
          <w:szCs w:val="24"/>
        </w:rPr>
        <w:t>ναι</w:t>
      </w:r>
      <w:r>
        <w:rPr>
          <w:rFonts w:eastAsia="Times New Roman"/>
          <w:szCs w:val="24"/>
        </w:rPr>
        <w:t>,</w:t>
      </w:r>
      <w:r w:rsidRPr="0018662A">
        <w:rPr>
          <w:rFonts w:eastAsia="Times New Roman"/>
          <w:szCs w:val="24"/>
        </w:rPr>
        <w:t xml:space="preserve"> </w:t>
      </w:r>
      <w:r>
        <w:rPr>
          <w:rFonts w:eastAsia="Times New Roman"/>
          <w:szCs w:val="24"/>
        </w:rPr>
        <w:t>δίνει με</w:t>
      </w:r>
      <w:r w:rsidRPr="0018662A">
        <w:rPr>
          <w:rFonts w:eastAsia="Times New Roman"/>
          <w:szCs w:val="24"/>
        </w:rPr>
        <w:t>γαλύτερη παροχή</w:t>
      </w:r>
      <w:r>
        <w:rPr>
          <w:rFonts w:eastAsia="Times New Roman"/>
          <w:szCs w:val="24"/>
        </w:rPr>
        <w:t>»</w:t>
      </w:r>
      <w:r w:rsidRPr="0018662A">
        <w:rPr>
          <w:rFonts w:eastAsia="Times New Roman"/>
          <w:szCs w:val="24"/>
        </w:rPr>
        <w:t xml:space="preserve"> </w:t>
      </w:r>
      <w:r>
        <w:rPr>
          <w:rFonts w:eastAsia="Times New Roman"/>
          <w:szCs w:val="24"/>
        </w:rPr>
        <w:t xml:space="preserve">και «ναι, </w:t>
      </w:r>
      <w:r w:rsidRPr="0018662A">
        <w:rPr>
          <w:rFonts w:eastAsia="Times New Roman"/>
          <w:szCs w:val="24"/>
        </w:rPr>
        <w:t>θέλουμε να εφαρμοστεί χωρίς μεταβατική</w:t>
      </w:r>
      <w:r>
        <w:rPr>
          <w:rFonts w:eastAsia="Times New Roman"/>
          <w:szCs w:val="24"/>
        </w:rPr>
        <w:t>».</w:t>
      </w:r>
      <w:r w:rsidRPr="0018662A">
        <w:rPr>
          <w:rFonts w:eastAsia="Times New Roman"/>
          <w:szCs w:val="24"/>
        </w:rPr>
        <w:t xml:space="preserve"> Αυτό λέει</w:t>
      </w:r>
      <w:r>
        <w:rPr>
          <w:rFonts w:eastAsia="Times New Roman"/>
          <w:szCs w:val="24"/>
        </w:rPr>
        <w:t>,</w:t>
      </w:r>
      <w:r w:rsidRPr="0018662A">
        <w:rPr>
          <w:rFonts w:eastAsia="Times New Roman"/>
          <w:szCs w:val="24"/>
        </w:rPr>
        <w:t xml:space="preserve"> αλλά </w:t>
      </w:r>
      <w:r>
        <w:rPr>
          <w:rFonts w:eastAsia="Times New Roman"/>
          <w:szCs w:val="24"/>
        </w:rPr>
        <w:t xml:space="preserve">να </w:t>
      </w:r>
      <w:r w:rsidRPr="0018662A">
        <w:rPr>
          <w:rFonts w:eastAsia="Times New Roman"/>
          <w:szCs w:val="24"/>
        </w:rPr>
        <w:t>το πει καθαρά</w:t>
      </w:r>
      <w:r>
        <w:rPr>
          <w:rFonts w:eastAsia="Times New Roman"/>
          <w:szCs w:val="24"/>
        </w:rPr>
        <w:t>.</w:t>
      </w:r>
    </w:p>
    <w:p w14:paraId="1789E97F" w14:textId="77777777" w:rsidR="00690103" w:rsidRDefault="0001178F">
      <w:pPr>
        <w:spacing w:line="600" w:lineRule="auto"/>
        <w:ind w:firstLine="720"/>
        <w:jc w:val="both"/>
        <w:rPr>
          <w:rFonts w:eastAsia="Times New Roman"/>
          <w:szCs w:val="24"/>
        </w:rPr>
      </w:pPr>
      <w:r>
        <w:rPr>
          <w:rFonts w:eastAsia="Times New Roman"/>
          <w:szCs w:val="24"/>
        </w:rPr>
        <w:t>Κύριε Πρόεδρε, κυρίες και κύριοι</w:t>
      </w:r>
      <w:r w:rsidRPr="0018662A">
        <w:rPr>
          <w:rFonts w:eastAsia="Times New Roman"/>
          <w:szCs w:val="24"/>
        </w:rPr>
        <w:t xml:space="preserve"> συνάδελφοι</w:t>
      </w:r>
      <w:r>
        <w:rPr>
          <w:rFonts w:eastAsia="Times New Roman"/>
          <w:szCs w:val="24"/>
        </w:rPr>
        <w:t>,</w:t>
      </w:r>
      <w:r w:rsidRPr="0018662A">
        <w:rPr>
          <w:rFonts w:eastAsia="Times New Roman"/>
          <w:szCs w:val="24"/>
        </w:rPr>
        <w:t xml:space="preserve"> εμείς απαντάμε με πράξεις και όχι με λόγια και με ευχές</w:t>
      </w:r>
      <w:r>
        <w:rPr>
          <w:rFonts w:eastAsia="Times New Roman"/>
          <w:szCs w:val="24"/>
        </w:rPr>
        <w:t>.</w:t>
      </w:r>
      <w:r w:rsidRPr="0018662A">
        <w:rPr>
          <w:rFonts w:eastAsia="Times New Roman"/>
          <w:szCs w:val="24"/>
        </w:rPr>
        <w:t xml:space="preserve"> Ο </w:t>
      </w:r>
      <w:r>
        <w:rPr>
          <w:rFonts w:eastAsia="Times New Roman"/>
          <w:szCs w:val="24"/>
        </w:rPr>
        <w:t>α</w:t>
      </w:r>
      <w:r w:rsidRPr="0018662A">
        <w:rPr>
          <w:rFonts w:eastAsia="Times New Roman"/>
          <w:szCs w:val="24"/>
        </w:rPr>
        <w:t>γροτικός κόσμος περιμένει πολλά και περιμένει πολλά από μας γιατί ξέρει ότι εμείς είμαστε δίπλα του</w:t>
      </w:r>
      <w:r>
        <w:rPr>
          <w:rFonts w:eastAsia="Times New Roman"/>
          <w:szCs w:val="24"/>
        </w:rPr>
        <w:t>, ε</w:t>
      </w:r>
      <w:r w:rsidRPr="0018662A">
        <w:rPr>
          <w:rFonts w:eastAsia="Times New Roman"/>
          <w:szCs w:val="24"/>
        </w:rPr>
        <w:t>ίμαστε οι άνθρωποι που μπορούμε να το</w:t>
      </w:r>
      <w:r>
        <w:rPr>
          <w:rFonts w:eastAsia="Times New Roman"/>
          <w:szCs w:val="24"/>
        </w:rPr>
        <w:t>ν</w:t>
      </w:r>
      <w:r w:rsidRPr="0018662A">
        <w:rPr>
          <w:rFonts w:eastAsia="Times New Roman"/>
          <w:szCs w:val="24"/>
        </w:rPr>
        <w:t xml:space="preserve"> καταλάβουμε</w:t>
      </w:r>
      <w:r>
        <w:rPr>
          <w:rFonts w:eastAsia="Times New Roman"/>
          <w:szCs w:val="24"/>
        </w:rPr>
        <w:t>,</w:t>
      </w:r>
      <w:r w:rsidRPr="0018662A">
        <w:rPr>
          <w:rFonts w:eastAsia="Times New Roman"/>
          <w:szCs w:val="24"/>
        </w:rPr>
        <w:t xml:space="preserve"> είμαστε οι άνθρωποι που δεν είμαστε </w:t>
      </w:r>
      <w:r>
        <w:rPr>
          <w:rFonts w:eastAsia="Times New Roman"/>
          <w:szCs w:val="24"/>
        </w:rPr>
        <w:t>πολιτ</w:t>
      </w:r>
      <w:r>
        <w:rPr>
          <w:rFonts w:eastAsia="Times New Roman"/>
          <w:szCs w:val="24"/>
        </w:rPr>
        <w:t>ικοί</w:t>
      </w:r>
      <w:r w:rsidRPr="0018662A">
        <w:rPr>
          <w:rFonts w:eastAsia="Times New Roman"/>
          <w:szCs w:val="24"/>
        </w:rPr>
        <w:t xml:space="preserve"> καριέρας</w:t>
      </w:r>
      <w:r>
        <w:rPr>
          <w:rFonts w:eastAsia="Times New Roman"/>
          <w:szCs w:val="24"/>
        </w:rPr>
        <w:t>,</w:t>
      </w:r>
      <w:r w:rsidRPr="0018662A">
        <w:rPr>
          <w:rFonts w:eastAsia="Times New Roman"/>
          <w:szCs w:val="24"/>
        </w:rPr>
        <w:t xml:space="preserve"> αλλά είμαστε άνθρωποι που θα ξαναγυρίσουμε εκεί </w:t>
      </w:r>
      <w:r>
        <w:rPr>
          <w:rFonts w:eastAsia="Times New Roman"/>
          <w:szCs w:val="24"/>
        </w:rPr>
        <w:t>και θα ξανα</w:t>
      </w:r>
      <w:r w:rsidRPr="0018662A">
        <w:rPr>
          <w:rFonts w:eastAsia="Times New Roman"/>
          <w:szCs w:val="24"/>
        </w:rPr>
        <w:t>κοιτάξουμε αυτό</w:t>
      </w:r>
      <w:r>
        <w:rPr>
          <w:rFonts w:eastAsia="Times New Roman"/>
          <w:szCs w:val="24"/>
        </w:rPr>
        <w:t>ν</w:t>
      </w:r>
      <w:r w:rsidRPr="0018662A">
        <w:rPr>
          <w:rFonts w:eastAsia="Times New Roman"/>
          <w:szCs w:val="24"/>
        </w:rPr>
        <w:t xml:space="preserve"> τον κόσμο που δουλέψαμε δίπλα του</w:t>
      </w:r>
      <w:r>
        <w:rPr>
          <w:rFonts w:eastAsia="Times New Roman"/>
          <w:szCs w:val="24"/>
        </w:rPr>
        <w:t>,</w:t>
      </w:r>
      <w:r w:rsidRPr="0018662A">
        <w:rPr>
          <w:rFonts w:eastAsia="Times New Roman"/>
          <w:szCs w:val="24"/>
        </w:rPr>
        <w:t xml:space="preserve"> θα ξαναζήσουμε δίπλα του και θα το</w:t>
      </w:r>
      <w:r>
        <w:rPr>
          <w:rFonts w:eastAsia="Times New Roman"/>
          <w:szCs w:val="24"/>
        </w:rPr>
        <w:t>ν</w:t>
      </w:r>
      <w:r w:rsidRPr="0018662A">
        <w:rPr>
          <w:rFonts w:eastAsia="Times New Roman"/>
          <w:szCs w:val="24"/>
        </w:rPr>
        <w:t xml:space="preserve"> κοιτάξουμε στα μάτια</w:t>
      </w:r>
      <w:r>
        <w:rPr>
          <w:rFonts w:eastAsia="Times New Roman"/>
          <w:szCs w:val="24"/>
        </w:rPr>
        <w:t>.</w:t>
      </w:r>
      <w:r w:rsidRPr="0018662A">
        <w:rPr>
          <w:rFonts w:eastAsia="Times New Roman"/>
          <w:szCs w:val="24"/>
        </w:rPr>
        <w:t xml:space="preserve"> Ζούμε στην ύπαιθρο</w:t>
      </w:r>
      <w:r>
        <w:rPr>
          <w:rFonts w:eastAsia="Times New Roman"/>
          <w:szCs w:val="24"/>
        </w:rPr>
        <w:t>,</w:t>
      </w:r>
      <w:r w:rsidRPr="0018662A">
        <w:rPr>
          <w:rFonts w:eastAsia="Times New Roman"/>
          <w:szCs w:val="24"/>
        </w:rPr>
        <w:t xml:space="preserve"> ζούμε στα νησιά</w:t>
      </w:r>
      <w:r>
        <w:rPr>
          <w:rFonts w:eastAsia="Times New Roman"/>
          <w:szCs w:val="24"/>
        </w:rPr>
        <w:t>,</w:t>
      </w:r>
      <w:r w:rsidRPr="0018662A">
        <w:rPr>
          <w:rFonts w:eastAsia="Times New Roman"/>
          <w:szCs w:val="24"/>
        </w:rPr>
        <w:t xml:space="preserve"> ζούμε μέσα στην κοινωνία</w:t>
      </w:r>
      <w:r>
        <w:rPr>
          <w:rFonts w:eastAsia="Times New Roman"/>
          <w:szCs w:val="24"/>
        </w:rPr>
        <w:t>,</w:t>
      </w:r>
      <w:r w:rsidRPr="0018662A">
        <w:rPr>
          <w:rFonts w:eastAsia="Times New Roman"/>
          <w:szCs w:val="24"/>
        </w:rPr>
        <w:t xml:space="preserve"> ζούμε με </w:t>
      </w:r>
      <w:r w:rsidRPr="0018662A">
        <w:rPr>
          <w:rFonts w:eastAsia="Times New Roman"/>
          <w:szCs w:val="24"/>
        </w:rPr>
        <w:t>αυτούς τους ανθρώπους</w:t>
      </w:r>
      <w:r>
        <w:rPr>
          <w:rFonts w:eastAsia="Times New Roman"/>
          <w:szCs w:val="24"/>
        </w:rPr>
        <w:t>.</w:t>
      </w:r>
      <w:r w:rsidRPr="0018662A">
        <w:rPr>
          <w:rFonts w:eastAsia="Times New Roman"/>
          <w:szCs w:val="24"/>
        </w:rPr>
        <w:t xml:space="preserve"> </w:t>
      </w:r>
    </w:p>
    <w:p w14:paraId="1789E980" w14:textId="77777777" w:rsidR="00690103" w:rsidRDefault="0001178F">
      <w:pPr>
        <w:spacing w:line="600" w:lineRule="auto"/>
        <w:ind w:firstLine="720"/>
        <w:jc w:val="both"/>
        <w:rPr>
          <w:rFonts w:eastAsia="Times New Roman"/>
          <w:szCs w:val="24"/>
        </w:rPr>
      </w:pPr>
      <w:r>
        <w:rPr>
          <w:rFonts w:eastAsia="Times New Roman"/>
          <w:szCs w:val="24"/>
        </w:rPr>
        <w:lastRenderedPageBreak/>
        <w:t>Έχουμε</w:t>
      </w:r>
      <w:r w:rsidRPr="0018662A">
        <w:rPr>
          <w:rFonts w:eastAsia="Times New Roman"/>
          <w:szCs w:val="24"/>
        </w:rPr>
        <w:t xml:space="preserve"> αποφασίσει ένα πράγμα να χαρά</w:t>
      </w:r>
      <w:r>
        <w:rPr>
          <w:rFonts w:eastAsia="Times New Roman"/>
          <w:szCs w:val="24"/>
        </w:rPr>
        <w:t>ξουμε μια</w:t>
      </w:r>
      <w:r w:rsidRPr="0018662A">
        <w:rPr>
          <w:rFonts w:eastAsia="Times New Roman"/>
          <w:szCs w:val="24"/>
        </w:rPr>
        <w:t xml:space="preserve"> πολιτική χωρίς κοντόφθαλμες και μικροπολιτικές λογικές</w:t>
      </w:r>
      <w:r>
        <w:rPr>
          <w:rFonts w:eastAsia="Times New Roman"/>
          <w:szCs w:val="24"/>
        </w:rPr>
        <w:t>. Αυτό το έχει αποδείξει</w:t>
      </w:r>
      <w:r w:rsidRPr="0018662A">
        <w:rPr>
          <w:rFonts w:eastAsia="Times New Roman"/>
          <w:szCs w:val="24"/>
        </w:rPr>
        <w:t xml:space="preserve"> ο διάλογος που έχουμε </w:t>
      </w:r>
      <w:r>
        <w:rPr>
          <w:rFonts w:eastAsia="Times New Roman"/>
          <w:szCs w:val="24"/>
        </w:rPr>
        <w:t xml:space="preserve">με </w:t>
      </w:r>
      <w:r w:rsidRPr="0018662A">
        <w:rPr>
          <w:rFonts w:eastAsia="Times New Roman"/>
          <w:szCs w:val="24"/>
        </w:rPr>
        <w:t>τους αγρότες μέχρι τώρα</w:t>
      </w:r>
      <w:r w:rsidRPr="004C4D56">
        <w:rPr>
          <w:rFonts w:eastAsia="Times New Roman"/>
          <w:szCs w:val="24"/>
        </w:rPr>
        <w:t xml:space="preserve"> </w:t>
      </w:r>
      <w:r>
        <w:rPr>
          <w:rFonts w:eastAsia="Times New Roman"/>
          <w:szCs w:val="24"/>
        </w:rPr>
        <w:t>και η πορεία μας.</w:t>
      </w:r>
      <w:r w:rsidRPr="0018662A">
        <w:rPr>
          <w:rFonts w:eastAsia="Times New Roman"/>
          <w:szCs w:val="24"/>
        </w:rPr>
        <w:t xml:space="preserve"> Συναντιόμαστε</w:t>
      </w:r>
      <w:r>
        <w:rPr>
          <w:rFonts w:eastAsia="Times New Roman"/>
          <w:szCs w:val="24"/>
        </w:rPr>
        <w:t>,</w:t>
      </w:r>
      <w:r w:rsidRPr="0018662A">
        <w:rPr>
          <w:rFonts w:eastAsia="Times New Roman"/>
          <w:szCs w:val="24"/>
        </w:rPr>
        <w:t xml:space="preserve"> ξαν</w:t>
      </w:r>
      <w:r>
        <w:rPr>
          <w:rFonts w:eastAsia="Times New Roman"/>
          <w:szCs w:val="24"/>
        </w:rPr>
        <w:t>α</w:t>
      </w:r>
      <w:r w:rsidRPr="0018662A">
        <w:rPr>
          <w:rFonts w:eastAsia="Times New Roman"/>
          <w:szCs w:val="24"/>
        </w:rPr>
        <w:t>συναντιόμαστε</w:t>
      </w:r>
      <w:r>
        <w:rPr>
          <w:rFonts w:eastAsia="Times New Roman"/>
          <w:szCs w:val="24"/>
        </w:rPr>
        <w:t>,</w:t>
      </w:r>
      <w:r w:rsidRPr="0018662A">
        <w:rPr>
          <w:rFonts w:eastAsia="Times New Roman"/>
          <w:szCs w:val="24"/>
        </w:rPr>
        <w:t xml:space="preserve"> συζητά</w:t>
      </w:r>
      <w:r w:rsidRPr="0018662A">
        <w:rPr>
          <w:rFonts w:eastAsia="Times New Roman"/>
          <w:szCs w:val="24"/>
        </w:rPr>
        <w:t>με</w:t>
      </w:r>
      <w:r>
        <w:rPr>
          <w:rFonts w:eastAsia="Times New Roman"/>
          <w:szCs w:val="24"/>
        </w:rPr>
        <w:t>,</w:t>
      </w:r>
      <w:r w:rsidRPr="0018662A">
        <w:rPr>
          <w:rFonts w:eastAsia="Times New Roman"/>
          <w:szCs w:val="24"/>
        </w:rPr>
        <w:t xml:space="preserve"> λύνουμε προβλήματα μεγαλύτερα</w:t>
      </w:r>
      <w:r>
        <w:rPr>
          <w:rFonts w:eastAsia="Times New Roman"/>
          <w:szCs w:val="24"/>
        </w:rPr>
        <w:t>,</w:t>
      </w:r>
      <w:r w:rsidRPr="0018662A">
        <w:rPr>
          <w:rFonts w:eastAsia="Times New Roman"/>
          <w:szCs w:val="24"/>
        </w:rPr>
        <w:t xml:space="preserve"> μικρότερα συνέχεια</w:t>
      </w:r>
      <w:r>
        <w:rPr>
          <w:rFonts w:eastAsia="Times New Roman"/>
          <w:szCs w:val="24"/>
        </w:rPr>
        <w:t>.</w:t>
      </w:r>
      <w:r w:rsidRPr="0018662A">
        <w:rPr>
          <w:rFonts w:eastAsia="Times New Roman"/>
          <w:szCs w:val="24"/>
        </w:rPr>
        <w:t xml:space="preserve"> Σκληρή δουλειά</w:t>
      </w:r>
      <w:r>
        <w:rPr>
          <w:rFonts w:eastAsia="Times New Roman"/>
          <w:szCs w:val="24"/>
        </w:rPr>
        <w:t>,</w:t>
      </w:r>
      <w:r w:rsidRPr="0018662A">
        <w:rPr>
          <w:rFonts w:eastAsia="Times New Roman"/>
          <w:szCs w:val="24"/>
        </w:rPr>
        <w:t xml:space="preserve"> </w:t>
      </w:r>
      <w:r>
        <w:rPr>
          <w:rFonts w:eastAsia="Times New Roman"/>
          <w:szCs w:val="24"/>
        </w:rPr>
        <w:t>όμως</w:t>
      </w:r>
      <w:r w:rsidRPr="0018662A">
        <w:rPr>
          <w:rFonts w:eastAsia="Times New Roman"/>
          <w:szCs w:val="24"/>
        </w:rPr>
        <w:t xml:space="preserve"> δουλειά με όραμα και με σχέδιο</w:t>
      </w:r>
      <w:r>
        <w:rPr>
          <w:rFonts w:eastAsia="Times New Roman"/>
          <w:szCs w:val="24"/>
        </w:rPr>
        <w:t>,</w:t>
      </w:r>
      <w:r w:rsidRPr="0018662A">
        <w:rPr>
          <w:rFonts w:eastAsia="Times New Roman"/>
          <w:szCs w:val="24"/>
        </w:rPr>
        <w:t xml:space="preserve"> γιατί όπως λέει και ένας Γάλλος φιλόσοφος</w:t>
      </w:r>
      <w:r>
        <w:rPr>
          <w:rFonts w:eastAsia="Times New Roman"/>
          <w:szCs w:val="24"/>
        </w:rPr>
        <w:t>,</w:t>
      </w:r>
      <w:r w:rsidRPr="0018662A">
        <w:rPr>
          <w:rFonts w:eastAsia="Times New Roman"/>
          <w:szCs w:val="24"/>
        </w:rPr>
        <w:t xml:space="preserve"> δεν υπάρχει ευνοϊκός </w:t>
      </w:r>
      <w:r>
        <w:rPr>
          <w:rFonts w:eastAsia="Times New Roman"/>
          <w:szCs w:val="24"/>
        </w:rPr>
        <w:t>ά</w:t>
      </w:r>
      <w:r w:rsidRPr="0018662A">
        <w:rPr>
          <w:rFonts w:eastAsia="Times New Roman"/>
          <w:szCs w:val="24"/>
        </w:rPr>
        <w:t>νεμος γι</w:t>
      </w:r>
      <w:r>
        <w:rPr>
          <w:rFonts w:eastAsia="Times New Roman"/>
          <w:szCs w:val="24"/>
        </w:rPr>
        <w:t>’</w:t>
      </w:r>
      <w:r w:rsidRPr="0018662A">
        <w:rPr>
          <w:rFonts w:eastAsia="Times New Roman"/>
          <w:szCs w:val="24"/>
        </w:rPr>
        <w:t xml:space="preserve"> αυτόν που δεν ξέρει πού πάει</w:t>
      </w:r>
      <w:r>
        <w:rPr>
          <w:rFonts w:eastAsia="Times New Roman"/>
          <w:szCs w:val="24"/>
        </w:rPr>
        <w:t>.</w:t>
      </w:r>
    </w:p>
    <w:p w14:paraId="1789E981" w14:textId="77777777" w:rsidR="00690103" w:rsidRDefault="0001178F">
      <w:pPr>
        <w:spacing w:line="600" w:lineRule="auto"/>
        <w:ind w:firstLine="720"/>
        <w:jc w:val="both"/>
        <w:rPr>
          <w:rFonts w:eastAsia="Times New Roman"/>
          <w:b/>
          <w:szCs w:val="24"/>
        </w:rPr>
      </w:pPr>
      <w:r w:rsidRPr="009B69A3">
        <w:rPr>
          <w:rFonts w:eastAsia="Times New Roman"/>
          <w:b/>
          <w:szCs w:val="24"/>
        </w:rPr>
        <w:t>ΠΡΟΕΔΡΕΥΩΝ (</w:t>
      </w:r>
      <w:r>
        <w:rPr>
          <w:rFonts w:eastAsia="Times New Roman"/>
          <w:b/>
          <w:szCs w:val="24"/>
        </w:rPr>
        <w:t xml:space="preserve">Μάριος </w:t>
      </w:r>
      <w:r w:rsidRPr="009B69A3">
        <w:rPr>
          <w:rFonts w:eastAsia="Times New Roman"/>
          <w:b/>
          <w:szCs w:val="24"/>
        </w:rPr>
        <w:t xml:space="preserve">Γεωργιάδης): </w:t>
      </w:r>
      <w:r w:rsidRPr="009B69A3">
        <w:rPr>
          <w:rFonts w:eastAsia="Times New Roman"/>
          <w:szCs w:val="24"/>
        </w:rPr>
        <w:t xml:space="preserve">Κύριε Υπουργέ, σας παρακαλώ ολοκληρώστε. Έτσι και αλλιώς </w:t>
      </w:r>
      <w:r>
        <w:rPr>
          <w:rFonts w:eastAsia="Times New Roman"/>
          <w:szCs w:val="24"/>
        </w:rPr>
        <w:t>αφού μιλήσει</w:t>
      </w:r>
      <w:r w:rsidRPr="009B69A3">
        <w:rPr>
          <w:rFonts w:eastAsia="Times New Roman"/>
          <w:szCs w:val="24"/>
        </w:rPr>
        <w:t xml:space="preserve"> </w:t>
      </w:r>
      <w:r>
        <w:rPr>
          <w:rFonts w:eastAsia="Times New Roman"/>
          <w:szCs w:val="24"/>
        </w:rPr>
        <w:t>ο</w:t>
      </w:r>
      <w:r w:rsidRPr="009B69A3">
        <w:rPr>
          <w:rFonts w:eastAsia="Times New Roman"/>
          <w:szCs w:val="24"/>
        </w:rPr>
        <w:t xml:space="preserve"> κ. Θεοχαρόπουλο</w:t>
      </w:r>
      <w:r>
        <w:rPr>
          <w:rFonts w:eastAsia="Times New Roman"/>
          <w:szCs w:val="24"/>
        </w:rPr>
        <w:t>ς θα ολοκληρώσετε εσείς τη συζήτηση.</w:t>
      </w:r>
    </w:p>
    <w:p w14:paraId="1789E982" w14:textId="77777777" w:rsidR="00690103" w:rsidRDefault="0001178F">
      <w:pPr>
        <w:spacing w:line="600" w:lineRule="auto"/>
        <w:ind w:firstLine="720"/>
        <w:jc w:val="both"/>
        <w:rPr>
          <w:rFonts w:eastAsia="Times New Roman"/>
          <w:szCs w:val="24"/>
        </w:rPr>
      </w:pPr>
      <w:r>
        <w:rPr>
          <w:rFonts w:eastAsia="Times New Roman"/>
          <w:b/>
          <w:szCs w:val="24"/>
        </w:rPr>
        <w:t>ΣΤΑΥΡΟΣ ΑΡΑΧΩΒΙΤΗΣ (Υπουργός Αγροτικής Ανάπτυξης και Τροφίμων)</w:t>
      </w:r>
      <w:r w:rsidRPr="009B69A3">
        <w:rPr>
          <w:rFonts w:eastAsia="Times New Roman"/>
          <w:b/>
          <w:szCs w:val="24"/>
        </w:rPr>
        <w:t>:</w:t>
      </w:r>
      <w:r w:rsidRPr="0018662A">
        <w:rPr>
          <w:rFonts w:eastAsia="Times New Roman"/>
          <w:szCs w:val="24"/>
        </w:rPr>
        <w:t xml:space="preserve"> </w:t>
      </w:r>
      <w:r>
        <w:rPr>
          <w:rFonts w:eastAsia="Times New Roman"/>
          <w:szCs w:val="24"/>
        </w:rPr>
        <w:t>Ολοκληρώνω</w:t>
      </w:r>
      <w:r w:rsidRPr="0018662A">
        <w:rPr>
          <w:rFonts w:eastAsia="Times New Roman"/>
          <w:szCs w:val="24"/>
        </w:rPr>
        <w:t xml:space="preserve"> με αυτό</w:t>
      </w:r>
      <w:r>
        <w:rPr>
          <w:rFonts w:eastAsia="Times New Roman"/>
          <w:szCs w:val="24"/>
        </w:rPr>
        <w:t>.</w:t>
      </w:r>
    </w:p>
    <w:p w14:paraId="1789E983" w14:textId="77777777" w:rsidR="00690103" w:rsidRDefault="0001178F">
      <w:pPr>
        <w:spacing w:line="600" w:lineRule="auto"/>
        <w:ind w:firstLine="720"/>
        <w:jc w:val="both"/>
        <w:rPr>
          <w:rFonts w:eastAsia="Times New Roman"/>
          <w:szCs w:val="24"/>
        </w:rPr>
      </w:pPr>
      <w:r>
        <w:rPr>
          <w:rFonts w:eastAsia="Times New Roman"/>
          <w:szCs w:val="24"/>
        </w:rPr>
        <w:t>Θ</w:t>
      </w:r>
      <w:r w:rsidRPr="0018662A">
        <w:rPr>
          <w:rFonts w:eastAsia="Times New Roman"/>
          <w:szCs w:val="24"/>
        </w:rPr>
        <w:t>έλω να σας πω</w:t>
      </w:r>
      <w:r>
        <w:rPr>
          <w:rFonts w:eastAsia="Times New Roman"/>
          <w:szCs w:val="24"/>
        </w:rPr>
        <w:t>, λ</w:t>
      </w:r>
      <w:r w:rsidRPr="0018662A">
        <w:rPr>
          <w:rFonts w:eastAsia="Times New Roman"/>
          <w:szCs w:val="24"/>
        </w:rPr>
        <w:t>οιπόν</w:t>
      </w:r>
      <w:r>
        <w:rPr>
          <w:rFonts w:eastAsia="Times New Roman"/>
          <w:szCs w:val="24"/>
        </w:rPr>
        <w:t>, ότι</w:t>
      </w:r>
      <w:r w:rsidRPr="0018662A">
        <w:rPr>
          <w:rFonts w:eastAsia="Times New Roman"/>
          <w:szCs w:val="24"/>
        </w:rPr>
        <w:t xml:space="preserve"> ο κόσμος έχει και μν</w:t>
      </w:r>
      <w:r w:rsidRPr="0018662A">
        <w:rPr>
          <w:rFonts w:eastAsia="Times New Roman"/>
          <w:szCs w:val="24"/>
        </w:rPr>
        <w:t>ήμη και κρίση και λόγο</w:t>
      </w:r>
      <w:r>
        <w:rPr>
          <w:rFonts w:eastAsia="Times New Roman"/>
          <w:szCs w:val="24"/>
        </w:rPr>
        <w:t xml:space="preserve"> και</w:t>
      </w:r>
      <w:r w:rsidRPr="0018662A">
        <w:rPr>
          <w:rFonts w:eastAsia="Times New Roman"/>
          <w:szCs w:val="24"/>
        </w:rPr>
        <w:t xml:space="preserve"> θα εκφραστεί</w:t>
      </w:r>
      <w:r>
        <w:rPr>
          <w:rFonts w:eastAsia="Times New Roman"/>
          <w:szCs w:val="24"/>
        </w:rPr>
        <w:t>.</w:t>
      </w:r>
      <w:r w:rsidRPr="0018662A">
        <w:rPr>
          <w:rFonts w:eastAsia="Times New Roman"/>
          <w:szCs w:val="24"/>
        </w:rPr>
        <w:t xml:space="preserve"> </w:t>
      </w:r>
      <w:r>
        <w:rPr>
          <w:rFonts w:eastAsia="Times New Roman"/>
          <w:szCs w:val="24"/>
        </w:rPr>
        <w:t>Το 2019 είναι χρονιά</w:t>
      </w:r>
      <w:r w:rsidRPr="0018662A">
        <w:rPr>
          <w:rFonts w:eastAsia="Times New Roman"/>
          <w:szCs w:val="24"/>
        </w:rPr>
        <w:t xml:space="preserve"> εκλογών</w:t>
      </w:r>
      <w:r>
        <w:rPr>
          <w:rFonts w:eastAsia="Times New Roman"/>
          <w:szCs w:val="24"/>
        </w:rPr>
        <w:t>, ε</w:t>
      </w:r>
      <w:r w:rsidRPr="0018662A">
        <w:rPr>
          <w:rFonts w:eastAsia="Times New Roman"/>
          <w:szCs w:val="24"/>
        </w:rPr>
        <w:t>δώ θα είμαστε</w:t>
      </w:r>
      <w:r>
        <w:rPr>
          <w:rFonts w:eastAsia="Times New Roman"/>
          <w:szCs w:val="24"/>
        </w:rPr>
        <w:t>.</w:t>
      </w:r>
    </w:p>
    <w:p w14:paraId="1789E984" w14:textId="77777777" w:rsidR="00690103" w:rsidRDefault="0001178F">
      <w:pPr>
        <w:spacing w:line="600" w:lineRule="auto"/>
        <w:ind w:firstLine="720"/>
        <w:jc w:val="both"/>
        <w:rPr>
          <w:rFonts w:eastAsia="Times New Roman"/>
          <w:szCs w:val="24"/>
        </w:rPr>
      </w:pPr>
      <w:r>
        <w:rPr>
          <w:rFonts w:eastAsia="Times New Roman"/>
          <w:szCs w:val="24"/>
        </w:rPr>
        <w:lastRenderedPageBreak/>
        <w:t>Ν</w:t>
      </w:r>
      <w:r w:rsidRPr="0018662A">
        <w:rPr>
          <w:rFonts w:eastAsia="Times New Roman"/>
          <w:szCs w:val="24"/>
        </w:rPr>
        <w:t xml:space="preserve">α σας ενημερώσω ότι το βιβλίο </w:t>
      </w:r>
      <w:r>
        <w:rPr>
          <w:rFonts w:eastAsia="Times New Roman"/>
          <w:szCs w:val="24"/>
        </w:rPr>
        <w:t xml:space="preserve">«Ο </w:t>
      </w:r>
      <w:proofErr w:type="spellStart"/>
      <w:r>
        <w:rPr>
          <w:rFonts w:eastAsia="Times New Roman"/>
          <w:szCs w:val="24"/>
        </w:rPr>
        <w:t>Κλεπτο</w:t>
      </w:r>
      <w:r w:rsidRPr="0018662A">
        <w:rPr>
          <w:rFonts w:eastAsia="Times New Roman"/>
          <w:szCs w:val="24"/>
        </w:rPr>
        <w:t>μν</w:t>
      </w:r>
      <w:r>
        <w:rPr>
          <w:rFonts w:eastAsia="Times New Roman"/>
          <w:szCs w:val="24"/>
        </w:rPr>
        <w:t>ήμω</w:t>
      </w:r>
      <w:r w:rsidRPr="0018662A">
        <w:rPr>
          <w:rFonts w:eastAsia="Times New Roman"/>
          <w:szCs w:val="24"/>
        </w:rPr>
        <w:t>ν</w:t>
      </w:r>
      <w:proofErr w:type="spellEnd"/>
      <w:r>
        <w:rPr>
          <w:rFonts w:eastAsia="Times New Roman"/>
          <w:szCs w:val="24"/>
        </w:rPr>
        <w:t>»</w:t>
      </w:r>
      <w:r w:rsidRPr="0018662A">
        <w:rPr>
          <w:rFonts w:eastAsia="Times New Roman"/>
          <w:szCs w:val="24"/>
        </w:rPr>
        <w:t xml:space="preserve"> εί</w:t>
      </w:r>
      <w:r>
        <w:rPr>
          <w:rFonts w:eastAsia="Times New Roman"/>
          <w:szCs w:val="24"/>
        </w:rPr>
        <w:t>ναι του Νίκου Παπανδρέου και γι’</w:t>
      </w:r>
      <w:r w:rsidRPr="0018662A">
        <w:rPr>
          <w:rFonts w:eastAsia="Times New Roman"/>
          <w:szCs w:val="24"/>
        </w:rPr>
        <w:t xml:space="preserve"> αυτό έλεγα ότι θα το έχετε μελετήσει και γι</w:t>
      </w:r>
      <w:r>
        <w:rPr>
          <w:rFonts w:eastAsia="Times New Roman"/>
          <w:szCs w:val="24"/>
        </w:rPr>
        <w:t xml:space="preserve">’ </w:t>
      </w:r>
      <w:r w:rsidRPr="0018662A">
        <w:rPr>
          <w:rFonts w:eastAsia="Times New Roman"/>
          <w:szCs w:val="24"/>
        </w:rPr>
        <w:t xml:space="preserve">αυτό ότι </w:t>
      </w:r>
      <w:r>
        <w:rPr>
          <w:rFonts w:eastAsia="Times New Roman"/>
          <w:szCs w:val="24"/>
        </w:rPr>
        <w:t xml:space="preserve">στοχεύσατε </w:t>
      </w:r>
      <w:r w:rsidRPr="0018662A">
        <w:rPr>
          <w:rFonts w:eastAsia="Times New Roman"/>
          <w:szCs w:val="24"/>
        </w:rPr>
        <w:t>την πολιτική σας πάνω</w:t>
      </w:r>
      <w:r w:rsidRPr="0018662A">
        <w:rPr>
          <w:rFonts w:eastAsia="Times New Roman"/>
          <w:szCs w:val="24"/>
        </w:rPr>
        <w:t xml:space="preserve"> σε αυτό το βιβλίο</w:t>
      </w:r>
      <w:r>
        <w:rPr>
          <w:rFonts w:eastAsia="Times New Roman"/>
          <w:szCs w:val="24"/>
        </w:rPr>
        <w:t>. Ό</w:t>
      </w:r>
      <w:r w:rsidRPr="0018662A">
        <w:rPr>
          <w:rFonts w:eastAsia="Times New Roman"/>
          <w:szCs w:val="24"/>
        </w:rPr>
        <w:t>μως ο κόσμος έχει</w:t>
      </w:r>
      <w:r>
        <w:rPr>
          <w:rFonts w:eastAsia="Times New Roman"/>
          <w:szCs w:val="24"/>
        </w:rPr>
        <w:t xml:space="preserve"> μνήμη.</w:t>
      </w:r>
    </w:p>
    <w:p w14:paraId="1789E985" w14:textId="77777777" w:rsidR="00690103" w:rsidRDefault="0001178F">
      <w:pPr>
        <w:spacing w:line="600" w:lineRule="auto"/>
        <w:ind w:firstLine="720"/>
        <w:jc w:val="both"/>
        <w:rPr>
          <w:rFonts w:eastAsia="Times New Roman"/>
          <w:szCs w:val="24"/>
        </w:rPr>
      </w:pPr>
      <w:r w:rsidRPr="0018662A">
        <w:rPr>
          <w:rFonts w:eastAsia="Times New Roman"/>
          <w:szCs w:val="24"/>
        </w:rPr>
        <w:t>Σας ευχαριστώ πολύ</w:t>
      </w:r>
      <w:r>
        <w:rPr>
          <w:rFonts w:eastAsia="Times New Roman"/>
          <w:szCs w:val="24"/>
        </w:rPr>
        <w:t>.</w:t>
      </w:r>
    </w:p>
    <w:p w14:paraId="1789E986" w14:textId="77777777" w:rsidR="00690103" w:rsidRDefault="0001178F">
      <w:pPr>
        <w:spacing w:line="600" w:lineRule="auto"/>
        <w:ind w:firstLine="720"/>
        <w:jc w:val="both"/>
        <w:rPr>
          <w:rFonts w:eastAsia="Times New Roman"/>
          <w:szCs w:val="24"/>
        </w:rPr>
      </w:pPr>
      <w:r>
        <w:rPr>
          <w:rFonts w:eastAsia="Times New Roman"/>
          <w:b/>
          <w:szCs w:val="24"/>
        </w:rPr>
        <w:t>ΠΡΟΕΔΡΕΥΩΝ (Μάριος Γεωργιάδης)</w:t>
      </w:r>
      <w:r w:rsidRPr="00764331">
        <w:rPr>
          <w:rFonts w:eastAsia="Times New Roman"/>
          <w:b/>
          <w:szCs w:val="24"/>
        </w:rPr>
        <w:t>:</w:t>
      </w:r>
      <w:r>
        <w:rPr>
          <w:rFonts w:eastAsia="Times New Roman"/>
          <w:b/>
          <w:szCs w:val="24"/>
        </w:rPr>
        <w:t xml:space="preserve"> </w:t>
      </w:r>
      <w:r w:rsidRPr="00764331">
        <w:rPr>
          <w:rFonts w:eastAsia="Times New Roman"/>
          <w:szCs w:val="24"/>
        </w:rPr>
        <w:t>Ευχαριστούμε τον κύριο Υπουργό.</w:t>
      </w:r>
    </w:p>
    <w:p w14:paraId="1789E987" w14:textId="77777777" w:rsidR="00690103" w:rsidRDefault="0001178F">
      <w:pPr>
        <w:spacing w:line="600" w:lineRule="auto"/>
        <w:ind w:firstLine="720"/>
        <w:jc w:val="both"/>
        <w:rPr>
          <w:rFonts w:eastAsia="Times New Roman"/>
          <w:szCs w:val="24"/>
        </w:rPr>
      </w:pPr>
      <w:r>
        <w:rPr>
          <w:rFonts w:eastAsia="Times New Roman"/>
          <w:szCs w:val="24"/>
        </w:rPr>
        <w:t>Κύριε Θεοχαρόπουλε, έχετε τον λόγο για έξι λεπτά για τη δευτερολογία σας.</w:t>
      </w:r>
    </w:p>
    <w:p w14:paraId="1789E988" w14:textId="77777777" w:rsidR="00690103" w:rsidRDefault="0001178F">
      <w:pPr>
        <w:spacing w:line="600" w:lineRule="auto"/>
        <w:ind w:firstLine="720"/>
        <w:jc w:val="both"/>
        <w:rPr>
          <w:rFonts w:eastAsia="Times New Roman"/>
          <w:szCs w:val="24"/>
        </w:rPr>
      </w:pPr>
      <w:r w:rsidRPr="00764331">
        <w:rPr>
          <w:rFonts w:eastAsia="Times New Roman"/>
          <w:b/>
          <w:szCs w:val="24"/>
        </w:rPr>
        <w:t xml:space="preserve">ΑΘΑΝΑΣΙΟΣ ΘΕΟΧΑΡΟΠΟΥΛΟΣ: </w:t>
      </w:r>
      <w:r w:rsidRPr="00764331">
        <w:rPr>
          <w:rFonts w:eastAsia="Times New Roman"/>
          <w:szCs w:val="24"/>
        </w:rPr>
        <w:t>Κύριε Υπουργέ,</w:t>
      </w:r>
      <w:r>
        <w:rPr>
          <w:rFonts w:eastAsia="Times New Roman"/>
          <w:b/>
          <w:szCs w:val="24"/>
        </w:rPr>
        <w:t xml:space="preserve"> </w:t>
      </w:r>
      <w:r w:rsidRPr="00764331">
        <w:rPr>
          <w:rFonts w:eastAsia="Times New Roman"/>
          <w:szCs w:val="24"/>
        </w:rPr>
        <w:t xml:space="preserve">κατά τη διάρκεια της ομιλίας </w:t>
      </w:r>
      <w:r>
        <w:rPr>
          <w:rFonts w:eastAsia="Times New Roman"/>
          <w:szCs w:val="24"/>
        </w:rPr>
        <w:t>σας και πάλι</w:t>
      </w:r>
      <w:r>
        <w:rPr>
          <w:rFonts w:eastAsia="Times New Roman"/>
          <w:b/>
          <w:szCs w:val="24"/>
        </w:rPr>
        <w:t xml:space="preserve"> </w:t>
      </w:r>
      <w:r w:rsidRPr="0018662A">
        <w:rPr>
          <w:rFonts w:eastAsia="Times New Roman"/>
          <w:szCs w:val="24"/>
        </w:rPr>
        <w:t>δεν απαντήσατε στα ερωτήματα στα οποία θέσαμε και στα ερωτή</w:t>
      </w:r>
      <w:r>
        <w:rPr>
          <w:rFonts w:eastAsia="Times New Roman"/>
          <w:szCs w:val="24"/>
        </w:rPr>
        <w:t xml:space="preserve">ματα τα οποία σας έθεσα και εγώ </w:t>
      </w:r>
      <w:r w:rsidRPr="0018662A">
        <w:rPr>
          <w:rFonts w:eastAsia="Times New Roman"/>
          <w:szCs w:val="24"/>
        </w:rPr>
        <w:t>ως Κοινο</w:t>
      </w:r>
      <w:r>
        <w:rPr>
          <w:rFonts w:eastAsia="Times New Roman"/>
          <w:szCs w:val="24"/>
        </w:rPr>
        <w:t>βουλευ</w:t>
      </w:r>
      <w:r w:rsidRPr="0018662A">
        <w:rPr>
          <w:rFonts w:eastAsia="Times New Roman"/>
          <w:szCs w:val="24"/>
        </w:rPr>
        <w:t xml:space="preserve">τικός Εκπρόσωπος </w:t>
      </w:r>
      <w:r>
        <w:rPr>
          <w:rFonts w:eastAsia="Times New Roman"/>
          <w:szCs w:val="24"/>
        </w:rPr>
        <w:t xml:space="preserve">της </w:t>
      </w:r>
      <w:r w:rsidRPr="0018662A">
        <w:rPr>
          <w:rFonts w:eastAsia="Times New Roman"/>
          <w:szCs w:val="24"/>
        </w:rPr>
        <w:t>Δημοκρατικής Συμπαράταξης</w:t>
      </w:r>
      <w:r>
        <w:rPr>
          <w:rFonts w:eastAsia="Times New Roman"/>
          <w:szCs w:val="24"/>
        </w:rPr>
        <w:t>.</w:t>
      </w:r>
      <w:r w:rsidRPr="0018662A">
        <w:rPr>
          <w:rFonts w:eastAsia="Times New Roman"/>
          <w:szCs w:val="24"/>
        </w:rPr>
        <w:t xml:space="preserve"> </w:t>
      </w:r>
    </w:p>
    <w:p w14:paraId="1789E989" w14:textId="77777777" w:rsidR="00690103" w:rsidRDefault="0001178F">
      <w:pPr>
        <w:spacing w:line="600" w:lineRule="auto"/>
        <w:ind w:firstLine="720"/>
        <w:jc w:val="both"/>
        <w:rPr>
          <w:rFonts w:eastAsia="Times New Roman"/>
          <w:szCs w:val="24"/>
        </w:rPr>
      </w:pPr>
      <w:r>
        <w:rPr>
          <w:rFonts w:eastAsia="Times New Roman"/>
          <w:szCs w:val="24"/>
        </w:rPr>
        <w:t>Λέτε</w:t>
      </w:r>
      <w:r w:rsidRPr="00764331">
        <w:rPr>
          <w:rFonts w:eastAsia="Times New Roman"/>
          <w:szCs w:val="24"/>
        </w:rPr>
        <w:t xml:space="preserve">: </w:t>
      </w:r>
      <w:r>
        <w:rPr>
          <w:rFonts w:eastAsia="Times New Roman"/>
          <w:szCs w:val="24"/>
        </w:rPr>
        <w:t>«</w:t>
      </w:r>
      <w:r w:rsidRPr="0018662A">
        <w:rPr>
          <w:rFonts w:eastAsia="Times New Roman"/>
          <w:szCs w:val="24"/>
        </w:rPr>
        <w:t>Μας κατηγορείτε</w:t>
      </w:r>
      <w:r>
        <w:rPr>
          <w:rFonts w:eastAsia="Times New Roman"/>
          <w:szCs w:val="24"/>
        </w:rPr>
        <w:t>,</w:t>
      </w:r>
      <w:r w:rsidRPr="0018662A">
        <w:rPr>
          <w:rFonts w:eastAsia="Times New Roman"/>
          <w:szCs w:val="24"/>
        </w:rPr>
        <w:t xml:space="preserve"> μας κατηγορείτε</w:t>
      </w:r>
      <w:r>
        <w:rPr>
          <w:rFonts w:eastAsia="Times New Roman"/>
          <w:szCs w:val="24"/>
        </w:rPr>
        <w:t>». Δ</w:t>
      </w:r>
      <w:r w:rsidRPr="0018662A">
        <w:rPr>
          <w:rFonts w:eastAsia="Times New Roman"/>
          <w:szCs w:val="24"/>
        </w:rPr>
        <w:t xml:space="preserve">εν σας κατηγορεί </w:t>
      </w:r>
      <w:r w:rsidRPr="0018662A">
        <w:rPr>
          <w:rFonts w:eastAsia="Times New Roman"/>
          <w:szCs w:val="24"/>
        </w:rPr>
        <w:t>κανένας</w:t>
      </w:r>
      <w:r>
        <w:rPr>
          <w:rFonts w:eastAsia="Times New Roman"/>
          <w:szCs w:val="24"/>
        </w:rPr>
        <w:t>. Κριτική σάς κάνει ως Αντιπολίτευση και ζητάει απαντήσεις,</w:t>
      </w:r>
      <w:r w:rsidRPr="0018662A">
        <w:rPr>
          <w:rFonts w:eastAsia="Times New Roman"/>
          <w:szCs w:val="24"/>
        </w:rPr>
        <w:t xml:space="preserve"> απαντήσεις </w:t>
      </w:r>
      <w:r>
        <w:rPr>
          <w:rFonts w:eastAsia="Times New Roman"/>
          <w:szCs w:val="24"/>
        </w:rPr>
        <w:t>τις</w:t>
      </w:r>
      <w:r w:rsidRPr="0018662A">
        <w:rPr>
          <w:rFonts w:eastAsia="Times New Roman"/>
          <w:szCs w:val="24"/>
        </w:rPr>
        <w:t xml:space="preserve"> οποίες δεν παίρν</w:t>
      </w:r>
      <w:r>
        <w:rPr>
          <w:rFonts w:eastAsia="Times New Roman"/>
          <w:szCs w:val="24"/>
        </w:rPr>
        <w:t>ουμε.</w:t>
      </w:r>
    </w:p>
    <w:p w14:paraId="1789E98A" w14:textId="77777777" w:rsidR="00690103" w:rsidRDefault="0001178F">
      <w:pPr>
        <w:spacing w:line="600" w:lineRule="auto"/>
        <w:ind w:firstLine="720"/>
        <w:jc w:val="both"/>
        <w:rPr>
          <w:rFonts w:eastAsia="Times New Roman"/>
          <w:szCs w:val="24"/>
        </w:rPr>
      </w:pPr>
      <w:r>
        <w:rPr>
          <w:rFonts w:eastAsia="Times New Roman"/>
          <w:szCs w:val="24"/>
        </w:rPr>
        <w:lastRenderedPageBreak/>
        <w:t>Κ</w:t>
      </w:r>
      <w:r w:rsidRPr="0018662A">
        <w:rPr>
          <w:rFonts w:eastAsia="Times New Roman"/>
          <w:szCs w:val="24"/>
        </w:rPr>
        <w:t xml:space="preserve">αι μάλιστα λέτε </w:t>
      </w:r>
      <w:r>
        <w:rPr>
          <w:rFonts w:eastAsia="Times New Roman"/>
          <w:szCs w:val="24"/>
        </w:rPr>
        <w:t>«</w:t>
      </w:r>
      <w:r w:rsidRPr="0018662A">
        <w:rPr>
          <w:rFonts w:eastAsia="Times New Roman"/>
          <w:szCs w:val="24"/>
        </w:rPr>
        <w:t>Μας κατηγορείτε</w:t>
      </w:r>
      <w:r>
        <w:rPr>
          <w:rFonts w:eastAsia="Times New Roman"/>
          <w:szCs w:val="24"/>
        </w:rPr>
        <w:t>,</w:t>
      </w:r>
      <w:r w:rsidRPr="0018662A">
        <w:rPr>
          <w:rFonts w:eastAsia="Times New Roman"/>
          <w:szCs w:val="24"/>
        </w:rPr>
        <w:t xml:space="preserve"> ενώ </w:t>
      </w:r>
      <w:r>
        <w:rPr>
          <w:rFonts w:eastAsia="Times New Roman"/>
          <w:szCs w:val="24"/>
        </w:rPr>
        <w:t>εσείς,</w:t>
      </w:r>
      <w:r w:rsidRPr="0018662A">
        <w:rPr>
          <w:rFonts w:eastAsia="Times New Roman"/>
          <w:szCs w:val="24"/>
        </w:rPr>
        <w:t xml:space="preserve"> ενώ </w:t>
      </w:r>
      <w:r>
        <w:rPr>
          <w:rFonts w:eastAsia="Times New Roman"/>
          <w:szCs w:val="24"/>
        </w:rPr>
        <w:t>εσείς,</w:t>
      </w:r>
      <w:r w:rsidRPr="0018662A">
        <w:rPr>
          <w:rFonts w:eastAsia="Times New Roman"/>
          <w:szCs w:val="24"/>
        </w:rPr>
        <w:t xml:space="preserve"> ενώ </w:t>
      </w:r>
      <w:r>
        <w:rPr>
          <w:rFonts w:eastAsia="Times New Roman"/>
          <w:szCs w:val="24"/>
        </w:rPr>
        <w:t>εσείς…»</w:t>
      </w:r>
      <w:r w:rsidRPr="0018662A">
        <w:rPr>
          <w:rFonts w:eastAsia="Times New Roman"/>
          <w:szCs w:val="24"/>
        </w:rPr>
        <w:t xml:space="preserve"> και πάλι </w:t>
      </w:r>
      <w:r>
        <w:rPr>
          <w:rFonts w:eastAsia="Times New Roman"/>
          <w:szCs w:val="24"/>
        </w:rPr>
        <w:t xml:space="preserve">για </w:t>
      </w:r>
      <w:r w:rsidRPr="0018662A">
        <w:rPr>
          <w:rFonts w:eastAsia="Times New Roman"/>
          <w:szCs w:val="24"/>
        </w:rPr>
        <w:t xml:space="preserve">πριν </w:t>
      </w:r>
      <w:r>
        <w:rPr>
          <w:rFonts w:eastAsia="Times New Roman"/>
          <w:szCs w:val="24"/>
        </w:rPr>
        <w:t xml:space="preserve">από </w:t>
      </w:r>
      <w:r w:rsidRPr="0018662A">
        <w:rPr>
          <w:rFonts w:eastAsia="Times New Roman"/>
          <w:szCs w:val="24"/>
        </w:rPr>
        <w:t>το 2015 απαντάτε</w:t>
      </w:r>
      <w:r>
        <w:rPr>
          <w:rFonts w:eastAsia="Times New Roman"/>
          <w:szCs w:val="24"/>
        </w:rPr>
        <w:t>.</w:t>
      </w:r>
      <w:r w:rsidRPr="0018662A">
        <w:rPr>
          <w:rFonts w:eastAsia="Times New Roman"/>
          <w:szCs w:val="24"/>
        </w:rPr>
        <w:t xml:space="preserve"> Αντιπολιτεύε</w:t>
      </w:r>
      <w:r>
        <w:rPr>
          <w:rFonts w:eastAsia="Times New Roman"/>
          <w:szCs w:val="24"/>
        </w:rPr>
        <w:t>στε</w:t>
      </w:r>
      <w:r w:rsidRPr="0018662A">
        <w:rPr>
          <w:rFonts w:eastAsia="Times New Roman"/>
          <w:szCs w:val="24"/>
        </w:rPr>
        <w:t xml:space="preserve"> την Αντιπολίτευση</w:t>
      </w:r>
      <w:r>
        <w:rPr>
          <w:rFonts w:eastAsia="Times New Roman"/>
          <w:szCs w:val="24"/>
        </w:rPr>
        <w:t>,</w:t>
      </w:r>
      <w:r w:rsidRPr="0018662A">
        <w:rPr>
          <w:rFonts w:eastAsia="Times New Roman"/>
          <w:szCs w:val="24"/>
        </w:rPr>
        <w:t xml:space="preserve"> χωρίς να</w:t>
      </w:r>
      <w:r w:rsidRPr="0018662A">
        <w:rPr>
          <w:rFonts w:eastAsia="Times New Roman"/>
          <w:szCs w:val="24"/>
        </w:rPr>
        <w:t xml:space="preserve"> δίνετ</w:t>
      </w:r>
      <w:r>
        <w:rPr>
          <w:rFonts w:eastAsia="Times New Roman"/>
          <w:szCs w:val="24"/>
        </w:rPr>
        <w:t>ε</w:t>
      </w:r>
      <w:r w:rsidRPr="0018662A">
        <w:rPr>
          <w:rFonts w:eastAsia="Times New Roman"/>
          <w:szCs w:val="24"/>
        </w:rPr>
        <w:t xml:space="preserve"> ούτε συγκεκριμένες απαντήσεις για τα θέματα που θέτουμε ούτε </w:t>
      </w:r>
      <w:r>
        <w:rPr>
          <w:rFonts w:eastAsia="Times New Roman"/>
          <w:szCs w:val="24"/>
        </w:rPr>
        <w:t>βεβαίως παρουσιάζετε</w:t>
      </w:r>
      <w:r w:rsidRPr="0018662A">
        <w:rPr>
          <w:rFonts w:eastAsia="Times New Roman"/>
          <w:szCs w:val="24"/>
        </w:rPr>
        <w:t xml:space="preserve"> και κανένα σχέδιο για την </w:t>
      </w:r>
      <w:r>
        <w:rPr>
          <w:rFonts w:eastAsia="Times New Roman"/>
          <w:szCs w:val="24"/>
        </w:rPr>
        <w:t>α</w:t>
      </w:r>
      <w:r w:rsidRPr="0018662A">
        <w:rPr>
          <w:rFonts w:eastAsia="Times New Roman"/>
          <w:szCs w:val="24"/>
        </w:rPr>
        <w:t>γροτική πολιτική</w:t>
      </w:r>
      <w:r>
        <w:rPr>
          <w:rFonts w:eastAsia="Times New Roman"/>
          <w:szCs w:val="24"/>
        </w:rPr>
        <w:t>.</w:t>
      </w:r>
    </w:p>
    <w:p w14:paraId="1789E98B" w14:textId="77777777" w:rsidR="00690103" w:rsidRDefault="0001178F">
      <w:pPr>
        <w:spacing w:line="600" w:lineRule="auto"/>
        <w:ind w:firstLine="720"/>
        <w:jc w:val="both"/>
        <w:rPr>
          <w:rFonts w:eastAsia="Times New Roman"/>
          <w:szCs w:val="24"/>
        </w:rPr>
      </w:pPr>
      <w:r>
        <w:rPr>
          <w:rFonts w:eastAsia="Times New Roman"/>
          <w:szCs w:val="24"/>
        </w:rPr>
        <w:t>Ε</w:t>
      </w:r>
      <w:r w:rsidRPr="0018662A">
        <w:rPr>
          <w:rFonts w:eastAsia="Times New Roman"/>
          <w:szCs w:val="24"/>
        </w:rPr>
        <w:t xml:space="preserve">ίπατε ότι </w:t>
      </w:r>
      <w:r>
        <w:rPr>
          <w:rFonts w:eastAsia="Times New Roman"/>
          <w:szCs w:val="24"/>
        </w:rPr>
        <w:t>ε</w:t>
      </w:r>
      <w:r w:rsidRPr="0018662A">
        <w:rPr>
          <w:rFonts w:eastAsia="Times New Roman"/>
          <w:szCs w:val="24"/>
        </w:rPr>
        <w:t>υτυχώς</w:t>
      </w:r>
      <w:r>
        <w:rPr>
          <w:rFonts w:eastAsia="Times New Roman"/>
          <w:szCs w:val="24"/>
        </w:rPr>
        <w:t xml:space="preserve"> που</w:t>
      </w:r>
      <w:r w:rsidRPr="0018662A">
        <w:rPr>
          <w:rFonts w:eastAsia="Times New Roman"/>
          <w:szCs w:val="24"/>
        </w:rPr>
        <w:t xml:space="preserve"> </w:t>
      </w:r>
      <w:r>
        <w:rPr>
          <w:rFonts w:eastAsia="Times New Roman"/>
          <w:szCs w:val="24"/>
        </w:rPr>
        <w:t xml:space="preserve">η Κυβέρνησή σας </w:t>
      </w:r>
      <w:r w:rsidRPr="0018662A">
        <w:rPr>
          <w:rFonts w:eastAsia="Times New Roman"/>
          <w:szCs w:val="24"/>
        </w:rPr>
        <w:t>διαπραγματεύε</w:t>
      </w:r>
      <w:r>
        <w:rPr>
          <w:rFonts w:eastAsia="Times New Roman"/>
          <w:szCs w:val="24"/>
        </w:rPr>
        <w:t xml:space="preserve">ται </w:t>
      </w:r>
      <w:r w:rsidRPr="0018662A">
        <w:rPr>
          <w:rFonts w:eastAsia="Times New Roman"/>
          <w:szCs w:val="24"/>
        </w:rPr>
        <w:t>την Κοινή Αγροτική Πολιτική</w:t>
      </w:r>
      <w:r>
        <w:rPr>
          <w:rFonts w:eastAsia="Times New Roman"/>
          <w:szCs w:val="24"/>
        </w:rPr>
        <w:t>.</w:t>
      </w:r>
      <w:r w:rsidRPr="0018662A">
        <w:rPr>
          <w:rFonts w:eastAsia="Times New Roman"/>
          <w:szCs w:val="24"/>
        </w:rPr>
        <w:t xml:space="preserve"> Σας θυμίζω ότι με τη διαπραγμάτευσ</w:t>
      </w:r>
      <w:r>
        <w:rPr>
          <w:rFonts w:eastAsia="Times New Roman"/>
          <w:szCs w:val="24"/>
        </w:rPr>
        <w:t>ή</w:t>
      </w:r>
      <w:r w:rsidRPr="0018662A">
        <w:rPr>
          <w:rFonts w:eastAsia="Times New Roman"/>
          <w:szCs w:val="24"/>
        </w:rPr>
        <w:t xml:space="preserve"> </w:t>
      </w:r>
      <w:r w:rsidRPr="0018662A">
        <w:rPr>
          <w:rFonts w:eastAsia="Times New Roman"/>
          <w:szCs w:val="24"/>
        </w:rPr>
        <w:t xml:space="preserve">σας ουσιαστικά έχουμε ήδη </w:t>
      </w:r>
      <w:r>
        <w:rPr>
          <w:rFonts w:eastAsia="Times New Roman"/>
          <w:szCs w:val="24"/>
        </w:rPr>
        <w:t>μείωση</w:t>
      </w:r>
      <w:r w:rsidRPr="0018662A">
        <w:rPr>
          <w:rFonts w:eastAsia="Times New Roman"/>
          <w:szCs w:val="24"/>
        </w:rPr>
        <w:t xml:space="preserve"> κατά 17% </w:t>
      </w:r>
      <w:r>
        <w:rPr>
          <w:rFonts w:eastAsia="Times New Roman"/>
          <w:szCs w:val="24"/>
        </w:rPr>
        <w:t>των</w:t>
      </w:r>
      <w:r w:rsidRPr="0018662A">
        <w:rPr>
          <w:rFonts w:eastAsia="Times New Roman"/>
          <w:szCs w:val="24"/>
        </w:rPr>
        <w:t xml:space="preserve"> </w:t>
      </w:r>
      <w:r>
        <w:rPr>
          <w:rFonts w:eastAsia="Times New Roman"/>
          <w:szCs w:val="24"/>
        </w:rPr>
        <w:t>πόρων</w:t>
      </w:r>
      <w:r w:rsidRPr="0018662A">
        <w:rPr>
          <w:rFonts w:eastAsia="Times New Roman"/>
          <w:szCs w:val="24"/>
        </w:rPr>
        <w:t xml:space="preserve"> της ΚΑΠ</w:t>
      </w:r>
      <w:r>
        <w:rPr>
          <w:rFonts w:eastAsia="Times New Roman"/>
          <w:szCs w:val="24"/>
        </w:rPr>
        <w:t>.</w:t>
      </w:r>
      <w:r w:rsidRPr="0018662A">
        <w:rPr>
          <w:rFonts w:eastAsia="Times New Roman"/>
          <w:szCs w:val="24"/>
        </w:rPr>
        <w:t xml:space="preserve"> Σας το είπα και στην ομιλία μου στην </w:t>
      </w:r>
      <w:r>
        <w:rPr>
          <w:rFonts w:eastAsia="Times New Roman"/>
          <w:szCs w:val="24"/>
        </w:rPr>
        <w:t>αρχή.</w:t>
      </w:r>
      <w:r w:rsidRPr="0018662A">
        <w:rPr>
          <w:rFonts w:eastAsia="Times New Roman"/>
          <w:szCs w:val="24"/>
        </w:rPr>
        <w:t xml:space="preserve"> Και </w:t>
      </w:r>
      <w:r>
        <w:rPr>
          <w:rFonts w:eastAsia="Times New Roman"/>
          <w:szCs w:val="24"/>
        </w:rPr>
        <w:t>β</w:t>
      </w:r>
      <w:r w:rsidRPr="0018662A">
        <w:rPr>
          <w:rFonts w:eastAsia="Times New Roman"/>
          <w:szCs w:val="24"/>
        </w:rPr>
        <w:t>εβα</w:t>
      </w:r>
      <w:r>
        <w:rPr>
          <w:rFonts w:eastAsia="Times New Roman"/>
          <w:szCs w:val="24"/>
        </w:rPr>
        <w:t>ίως ό,τι είχαμε πάρει, τα 19,5 δισεκατομμύρι</w:t>
      </w:r>
      <w:r>
        <w:rPr>
          <w:rFonts w:eastAsia="Times New Roman"/>
          <w:szCs w:val="24"/>
        </w:rPr>
        <w:t>ο</w:t>
      </w:r>
      <w:r w:rsidRPr="0018662A">
        <w:rPr>
          <w:rFonts w:eastAsia="Times New Roman"/>
          <w:szCs w:val="24"/>
        </w:rPr>
        <w:t xml:space="preserve"> περίπου ευρώ</w:t>
      </w:r>
      <w:r>
        <w:rPr>
          <w:rFonts w:eastAsia="Times New Roman"/>
          <w:szCs w:val="24"/>
        </w:rPr>
        <w:t>,</w:t>
      </w:r>
      <w:r w:rsidRPr="0018662A">
        <w:rPr>
          <w:rFonts w:eastAsia="Times New Roman"/>
          <w:szCs w:val="24"/>
        </w:rPr>
        <w:t xml:space="preserve"> με την προηγούμενη </w:t>
      </w:r>
      <w:r>
        <w:rPr>
          <w:rFonts w:eastAsia="Times New Roman"/>
          <w:szCs w:val="24"/>
        </w:rPr>
        <w:t>διαπραγμάτευση</w:t>
      </w:r>
      <w:r w:rsidRPr="0018662A">
        <w:rPr>
          <w:rFonts w:eastAsia="Times New Roman"/>
          <w:szCs w:val="24"/>
        </w:rPr>
        <w:t xml:space="preserve"> </w:t>
      </w:r>
      <w:r>
        <w:rPr>
          <w:rFonts w:eastAsia="Times New Roman"/>
          <w:szCs w:val="24"/>
        </w:rPr>
        <w:t>του ’12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’13 για αυτήν την επταετία, </w:t>
      </w:r>
      <w:r w:rsidRPr="0018662A">
        <w:rPr>
          <w:rFonts w:eastAsia="Times New Roman"/>
          <w:szCs w:val="24"/>
        </w:rPr>
        <w:t xml:space="preserve">τώρα </w:t>
      </w:r>
      <w:r>
        <w:rPr>
          <w:rFonts w:eastAsia="Times New Roman"/>
          <w:szCs w:val="24"/>
        </w:rPr>
        <w:t>δ</w:t>
      </w:r>
      <w:r w:rsidRPr="0018662A">
        <w:rPr>
          <w:rFonts w:eastAsia="Times New Roman"/>
          <w:szCs w:val="24"/>
        </w:rPr>
        <w:t xml:space="preserve">εν το </w:t>
      </w:r>
      <w:r w:rsidRPr="0018662A">
        <w:rPr>
          <w:rFonts w:eastAsia="Times New Roman"/>
          <w:szCs w:val="24"/>
        </w:rPr>
        <w:t>βλέπετε σε κα</w:t>
      </w:r>
      <w:r>
        <w:rPr>
          <w:rFonts w:eastAsia="Times New Roman"/>
          <w:szCs w:val="24"/>
        </w:rPr>
        <w:t>μ</w:t>
      </w:r>
      <w:r w:rsidRPr="0018662A">
        <w:rPr>
          <w:rFonts w:eastAsia="Times New Roman"/>
          <w:szCs w:val="24"/>
        </w:rPr>
        <w:t>μία περίπτωση για τη νέα περίοδο</w:t>
      </w:r>
      <w:r>
        <w:rPr>
          <w:rFonts w:eastAsia="Times New Roman"/>
          <w:szCs w:val="24"/>
        </w:rPr>
        <w:t>. Τότε το κατηγορούσατε</w:t>
      </w:r>
      <w:r w:rsidRPr="0018662A">
        <w:rPr>
          <w:rFonts w:eastAsia="Times New Roman"/>
          <w:szCs w:val="24"/>
        </w:rPr>
        <w:t xml:space="preserve"> ως Αντιπολίτευση αυτό</w:t>
      </w:r>
      <w:r>
        <w:rPr>
          <w:rFonts w:eastAsia="Times New Roman"/>
          <w:szCs w:val="24"/>
        </w:rPr>
        <w:t>.</w:t>
      </w:r>
    </w:p>
    <w:p w14:paraId="1789E98C" w14:textId="77777777" w:rsidR="00690103" w:rsidRDefault="0001178F">
      <w:pPr>
        <w:spacing w:line="600" w:lineRule="auto"/>
        <w:ind w:firstLine="720"/>
        <w:jc w:val="both"/>
        <w:rPr>
          <w:rFonts w:eastAsia="Times New Roman"/>
          <w:szCs w:val="24"/>
        </w:rPr>
      </w:pPr>
      <w:r>
        <w:rPr>
          <w:rFonts w:eastAsia="Times New Roman"/>
          <w:szCs w:val="24"/>
        </w:rPr>
        <w:t>Βεβαίως, λέτε ότι «είμαστε υπέρ τού να μείνει Κοινή η Αγροτική Πολιτική». Δεν σας είπαμε ότι δεν είστε αυτή τη στιγμή υπέρ τού μείνει Κοινή η Αγροτική Πολιτική. Σα</w:t>
      </w:r>
      <w:r>
        <w:rPr>
          <w:rFonts w:eastAsia="Times New Roman"/>
          <w:szCs w:val="24"/>
        </w:rPr>
        <w:t xml:space="preserve">ς είπαμε για ποιον λόγο και τι κάνατε όταν τέθηκε το θέμα στο Συμβούλιο Υπουργών για την </w:t>
      </w:r>
      <w:proofErr w:type="spellStart"/>
      <w:r>
        <w:rPr>
          <w:rFonts w:eastAsia="Times New Roman"/>
          <w:szCs w:val="24"/>
        </w:rPr>
        <w:t>επανεθνικοποίηση</w:t>
      </w:r>
      <w:proofErr w:type="spellEnd"/>
      <w:r>
        <w:rPr>
          <w:rFonts w:eastAsia="Times New Roman"/>
          <w:szCs w:val="24"/>
        </w:rPr>
        <w:t xml:space="preserve"> της Κοινής Αγροτικής Πολιτικής, αν είχε η Κυβέρνησή σας εκείνη τη στιγμή ένα ολοκληρωμένο </w:t>
      </w:r>
      <w:r>
        <w:rPr>
          <w:rFonts w:eastAsia="Times New Roman"/>
          <w:szCs w:val="24"/>
        </w:rPr>
        <w:lastRenderedPageBreak/>
        <w:t xml:space="preserve">σχέδιο για να μην υπάρχει η τάση </w:t>
      </w:r>
      <w:proofErr w:type="spellStart"/>
      <w:r>
        <w:rPr>
          <w:rFonts w:eastAsia="Times New Roman"/>
          <w:szCs w:val="24"/>
        </w:rPr>
        <w:t>επανεθνικοποίησης</w:t>
      </w:r>
      <w:proofErr w:type="spellEnd"/>
      <w:r>
        <w:rPr>
          <w:rFonts w:eastAsia="Times New Roman"/>
          <w:szCs w:val="24"/>
        </w:rPr>
        <w:t xml:space="preserve"> της Κοινή</w:t>
      </w:r>
      <w:r>
        <w:rPr>
          <w:rFonts w:eastAsia="Times New Roman"/>
          <w:szCs w:val="24"/>
        </w:rPr>
        <w:t xml:space="preserve">ς Αγροτικής Πολιτικής, στο Συμβούλιο Υπουργών όταν γινόταν από την Κυβέρνησή σας η συζήτηση. </w:t>
      </w:r>
    </w:p>
    <w:p w14:paraId="1789E98D" w14:textId="77777777" w:rsidR="00690103" w:rsidRDefault="0001178F">
      <w:pPr>
        <w:spacing w:line="600" w:lineRule="auto"/>
        <w:ind w:firstLine="720"/>
        <w:jc w:val="both"/>
        <w:rPr>
          <w:rFonts w:eastAsia="Times New Roman"/>
          <w:szCs w:val="24"/>
        </w:rPr>
      </w:pPr>
      <w:r>
        <w:rPr>
          <w:rFonts w:eastAsia="Times New Roman"/>
          <w:szCs w:val="24"/>
        </w:rPr>
        <w:t>Β</w:t>
      </w:r>
      <w:r w:rsidRPr="001B7D43">
        <w:rPr>
          <w:rFonts w:eastAsia="Times New Roman"/>
          <w:szCs w:val="24"/>
        </w:rPr>
        <w:t>εβαίως δεν απαντήσατε</w:t>
      </w:r>
      <w:r>
        <w:rPr>
          <w:rFonts w:eastAsia="Times New Roman"/>
          <w:szCs w:val="24"/>
        </w:rPr>
        <w:t xml:space="preserve"> και</w:t>
      </w:r>
      <w:r w:rsidRPr="001B7D43">
        <w:rPr>
          <w:rFonts w:eastAsia="Times New Roman"/>
          <w:szCs w:val="24"/>
        </w:rPr>
        <w:t xml:space="preserve"> τι γίνεται με τους γεωργικούς συμβούλους</w:t>
      </w:r>
      <w:r>
        <w:rPr>
          <w:rFonts w:eastAsia="Times New Roman"/>
          <w:szCs w:val="24"/>
        </w:rPr>
        <w:t xml:space="preserve"> -σ</w:t>
      </w:r>
      <w:r w:rsidRPr="001B7D43">
        <w:rPr>
          <w:rFonts w:eastAsia="Times New Roman"/>
          <w:szCs w:val="24"/>
        </w:rPr>
        <w:t>ας είπα για ποιο</w:t>
      </w:r>
      <w:r>
        <w:rPr>
          <w:rFonts w:eastAsia="Times New Roman"/>
          <w:szCs w:val="24"/>
        </w:rPr>
        <w:t>ν</w:t>
      </w:r>
      <w:r w:rsidRPr="001B7D43">
        <w:rPr>
          <w:rFonts w:eastAsia="Times New Roman"/>
          <w:szCs w:val="24"/>
        </w:rPr>
        <w:t xml:space="preserve"> λόγο το θεωρώ πολύ κρίσιμο</w:t>
      </w:r>
      <w:r>
        <w:rPr>
          <w:rFonts w:eastAsia="Times New Roman"/>
          <w:szCs w:val="24"/>
        </w:rPr>
        <w:t>, π</w:t>
      </w:r>
      <w:r w:rsidRPr="001B7D43">
        <w:rPr>
          <w:rFonts w:eastAsia="Times New Roman"/>
          <w:szCs w:val="24"/>
        </w:rPr>
        <w:t>ροσωπικά το θεωρώ πάρα πολύ κρίσιμο ως μέτρο</w:t>
      </w:r>
      <w:r>
        <w:rPr>
          <w:rFonts w:eastAsia="Times New Roman"/>
          <w:szCs w:val="24"/>
        </w:rPr>
        <w:t>-</w:t>
      </w:r>
      <w:r w:rsidRPr="001B7D43">
        <w:rPr>
          <w:rFonts w:eastAsia="Times New Roman"/>
          <w:szCs w:val="24"/>
        </w:rPr>
        <w:t xml:space="preserve"> και για ποιο</w:t>
      </w:r>
      <w:r>
        <w:rPr>
          <w:rFonts w:eastAsia="Times New Roman"/>
          <w:szCs w:val="24"/>
        </w:rPr>
        <w:t>ν</w:t>
      </w:r>
      <w:r w:rsidRPr="001B7D43">
        <w:rPr>
          <w:rFonts w:eastAsia="Times New Roman"/>
          <w:szCs w:val="24"/>
        </w:rPr>
        <w:t xml:space="preserve"> λόγο υπάρχει τέτοια καθυστέρηση</w:t>
      </w:r>
      <w:r>
        <w:rPr>
          <w:rFonts w:eastAsia="Times New Roman"/>
          <w:szCs w:val="24"/>
        </w:rPr>
        <w:t>,</w:t>
      </w:r>
      <w:r w:rsidRPr="001B7D43">
        <w:rPr>
          <w:rFonts w:eastAsia="Times New Roman"/>
          <w:szCs w:val="24"/>
        </w:rPr>
        <w:t xml:space="preserve"> </w:t>
      </w:r>
      <w:r>
        <w:rPr>
          <w:rFonts w:eastAsia="Times New Roman"/>
          <w:szCs w:val="24"/>
        </w:rPr>
        <w:t>μ</w:t>
      </w:r>
      <w:r w:rsidRPr="001B7D43">
        <w:rPr>
          <w:rFonts w:eastAsia="Times New Roman"/>
          <w:szCs w:val="24"/>
        </w:rPr>
        <w:t>ε αποτέλεσμα να κινδυνεύουν να χαθούν ευρωπαϊκοί</w:t>
      </w:r>
      <w:r w:rsidRPr="00825213">
        <w:rPr>
          <w:rFonts w:eastAsia="Times New Roman"/>
          <w:szCs w:val="24"/>
        </w:rPr>
        <w:t xml:space="preserve"> </w:t>
      </w:r>
      <w:r w:rsidRPr="001B7D43">
        <w:rPr>
          <w:rFonts w:eastAsia="Times New Roman"/>
          <w:szCs w:val="24"/>
        </w:rPr>
        <w:t>π</w:t>
      </w:r>
      <w:r>
        <w:rPr>
          <w:rFonts w:eastAsia="Times New Roman"/>
          <w:szCs w:val="24"/>
        </w:rPr>
        <w:t>όροι,</w:t>
      </w:r>
      <w:r w:rsidRPr="001B7D43">
        <w:rPr>
          <w:rFonts w:eastAsia="Times New Roman"/>
          <w:szCs w:val="24"/>
        </w:rPr>
        <w:t xml:space="preserve"> να μην αξιοποιούνται </w:t>
      </w:r>
      <w:r>
        <w:rPr>
          <w:rFonts w:eastAsia="Times New Roman"/>
          <w:szCs w:val="24"/>
        </w:rPr>
        <w:t>π</w:t>
      </w:r>
      <w:r w:rsidRPr="001B7D43">
        <w:rPr>
          <w:rFonts w:eastAsia="Times New Roman"/>
          <w:szCs w:val="24"/>
        </w:rPr>
        <w:t xml:space="preserve">όροι για επαγγελματίες </w:t>
      </w:r>
      <w:r>
        <w:rPr>
          <w:rFonts w:eastAsia="Times New Roman"/>
          <w:szCs w:val="24"/>
        </w:rPr>
        <w:t xml:space="preserve">που </w:t>
      </w:r>
      <w:r w:rsidRPr="001B7D43">
        <w:rPr>
          <w:rFonts w:eastAsia="Times New Roman"/>
          <w:szCs w:val="24"/>
        </w:rPr>
        <w:t>θα δουλέψουν και τους αγρότες που θα βρού</w:t>
      </w:r>
      <w:r>
        <w:rPr>
          <w:rFonts w:eastAsia="Times New Roman"/>
          <w:szCs w:val="24"/>
        </w:rPr>
        <w:t>ν</w:t>
      </w:r>
      <w:r w:rsidRPr="001B7D43">
        <w:rPr>
          <w:rFonts w:eastAsia="Times New Roman"/>
          <w:szCs w:val="24"/>
        </w:rPr>
        <w:t>ε λύσεις</w:t>
      </w:r>
      <w:r>
        <w:rPr>
          <w:rFonts w:eastAsia="Times New Roman"/>
          <w:szCs w:val="24"/>
        </w:rPr>
        <w:t>.</w:t>
      </w:r>
      <w:r w:rsidRPr="001B7D43">
        <w:rPr>
          <w:rFonts w:eastAsia="Times New Roman"/>
          <w:szCs w:val="24"/>
        </w:rPr>
        <w:t xml:space="preserve"> </w:t>
      </w:r>
    </w:p>
    <w:p w14:paraId="1789E98E" w14:textId="77777777" w:rsidR="00690103" w:rsidRDefault="0001178F">
      <w:pPr>
        <w:spacing w:line="600" w:lineRule="auto"/>
        <w:ind w:firstLine="720"/>
        <w:jc w:val="both"/>
        <w:rPr>
          <w:rFonts w:eastAsia="Times New Roman"/>
          <w:szCs w:val="24"/>
        </w:rPr>
      </w:pPr>
      <w:r w:rsidRPr="001B7D43">
        <w:rPr>
          <w:rFonts w:eastAsia="Times New Roman"/>
          <w:szCs w:val="24"/>
        </w:rPr>
        <w:t>Ούτε βέβαια</w:t>
      </w:r>
      <w:r>
        <w:rPr>
          <w:rFonts w:eastAsia="Times New Roman"/>
          <w:szCs w:val="24"/>
        </w:rPr>
        <w:t xml:space="preserve"> </w:t>
      </w:r>
      <w:r w:rsidRPr="001B7D43">
        <w:rPr>
          <w:rFonts w:eastAsia="Times New Roman"/>
          <w:szCs w:val="24"/>
        </w:rPr>
        <w:t>δώσατε απαντήσεις για τους νέους αγρό</w:t>
      </w:r>
      <w:r w:rsidRPr="001B7D43">
        <w:rPr>
          <w:rFonts w:eastAsia="Times New Roman"/>
          <w:szCs w:val="24"/>
        </w:rPr>
        <w:t>τες</w:t>
      </w:r>
      <w:r>
        <w:rPr>
          <w:rFonts w:eastAsia="Times New Roman"/>
          <w:szCs w:val="24"/>
        </w:rPr>
        <w:t xml:space="preserve">, για κίνητρα, για </w:t>
      </w:r>
      <w:r w:rsidRPr="001B7D43">
        <w:rPr>
          <w:rFonts w:eastAsia="Times New Roman"/>
          <w:szCs w:val="24"/>
        </w:rPr>
        <w:t xml:space="preserve">ψηφιακή </w:t>
      </w:r>
      <w:r>
        <w:rPr>
          <w:rFonts w:eastAsia="Times New Roman"/>
          <w:szCs w:val="24"/>
        </w:rPr>
        <w:t>γ</w:t>
      </w:r>
      <w:r w:rsidRPr="001B7D43">
        <w:rPr>
          <w:rFonts w:eastAsia="Times New Roman"/>
          <w:szCs w:val="24"/>
        </w:rPr>
        <w:t>εωργία</w:t>
      </w:r>
      <w:r>
        <w:rPr>
          <w:rFonts w:eastAsia="Times New Roman"/>
          <w:szCs w:val="24"/>
        </w:rPr>
        <w:t>.</w:t>
      </w:r>
      <w:r w:rsidRPr="001B7D43">
        <w:rPr>
          <w:rFonts w:eastAsia="Times New Roman"/>
          <w:szCs w:val="24"/>
        </w:rPr>
        <w:t xml:space="preserve"> </w:t>
      </w:r>
    </w:p>
    <w:p w14:paraId="1789E98F" w14:textId="77777777" w:rsidR="00690103" w:rsidRDefault="0001178F">
      <w:pPr>
        <w:spacing w:line="600" w:lineRule="auto"/>
        <w:ind w:firstLine="720"/>
        <w:jc w:val="both"/>
        <w:rPr>
          <w:rFonts w:eastAsia="Times New Roman"/>
          <w:szCs w:val="24"/>
        </w:rPr>
      </w:pPr>
      <w:r>
        <w:rPr>
          <w:rFonts w:eastAsia="Times New Roman"/>
          <w:szCs w:val="24"/>
        </w:rPr>
        <w:t>Κ</w:t>
      </w:r>
      <w:r w:rsidRPr="001B7D43">
        <w:rPr>
          <w:rFonts w:eastAsia="Times New Roman"/>
          <w:szCs w:val="24"/>
        </w:rPr>
        <w:t xml:space="preserve">αι είπατε για το αναπτυξιακό </w:t>
      </w:r>
      <w:r>
        <w:rPr>
          <w:rFonts w:eastAsia="Times New Roman"/>
          <w:szCs w:val="24"/>
        </w:rPr>
        <w:t xml:space="preserve">σχέδιο </w:t>
      </w:r>
      <w:r w:rsidRPr="001B7D43">
        <w:rPr>
          <w:rFonts w:eastAsia="Times New Roman"/>
          <w:szCs w:val="24"/>
        </w:rPr>
        <w:t xml:space="preserve">ότι είναι </w:t>
      </w:r>
      <w:r>
        <w:rPr>
          <w:rFonts w:eastAsia="Times New Roman"/>
          <w:szCs w:val="24"/>
        </w:rPr>
        <w:t>εβδομήντα σελίδες, -τ</w:t>
      </w:r>
      <w:r w:rsidRPr="001B7D43">
        <w:rPr>
          <w:rFonts w:eastAsia="Times New Roman"/>
          <w:szCs w:val="24"/>
        </w:rPr>
        <w:t>ο ξέρουμε</w:t>
      </w:r>
      <w:r>
        <w:rPr>
          <w:rFonts w:eastAsia="Times New Roman"/>
          <w:szCs w:val="24"/>
        </w:rPr>
        <w:t>,</w:t>
      </w:r>
      <w:r w:rsidRPr="001B7D43">
        <w:rPr>
          <w:rFonts w:eastAsia="Times New Roman"/>
          <w:szCs w:val="24"/>
        </w:rPr>
        <w:t xml:space="preserve"> τ</w:t>
      </w:r>
      <w:r>
        <w:rPr>
          <w:rFonts w:eastAsia="Times New Roman"/>
          <w:szCs w:val="24"/>
        </w:rPr>
        <w:t>ις</w:t>
      </w:r>
      <w:r w:rsidRPr="001B7D43">
        <w:rPr>
          <w:rFonts w:eastAsia="Times New Roman"/>
          <w:szCs w:val="24"/>
        </w:rPr>
        <w:t xml:space="preserve"> είδαμε</w:t>
      </w:r>
      <w:r>
        <w:rPr>
          <w:rFonts w:eastAsia="Times New Roman"/>
          <w:szCs w:val="24"/>
        </w:rPr>
        <w:t>,</w:t>
      </w:r>
      <w:r w:rsidRPr="001B7D43">
        <w:rPr>
          <w:rFonts w:eastAsia="Times New Roman"/>
          <w:szCs w:val="24"/>
        </w:rPr>
        <w:t xml:space="preserve"> τις δι</w:t>
      </w:r>
      <w:r>
        <w:rPr>
          <w:rFonts w:eastAsia="Times New Roman"/>
          <w:szCs w:val="24"/>
        </w:rPr>
        <w:t>α</w:t>
      </w:r>
      <w:r w:rsidRPr="001B7D43">
        <w:rPr>
          <w:rFonts w:eastAsia="Times New Roman"/>
          <w:szCs w:val="24"/>
        </w:rPr>
        <w:t>β</w:t>
      </w:r>
      <w:r>
        <w:rPr>
          <w:rFonts w:eastAsia="Times New Roman"/>
          <w:szCs w:val="24"/>
        </w:rPr>
        <w:t>ά</w:t>
      </w:r>
      <w:r w:rsidRPr="001B7D43">
        <w:rPr>
          <w:rFonts w:eastAsia="Times New Roman"/>
          <w:szCs w:val="24"/>
        </w:rPr>
        <w:t>σα</w:t>
      </w:r>
      <w:r>
        <w:rPr>
          <w:rFonts w:eastAsia="Times New Roman"/>
          <w:szCs w:val="24"/>
        </w:rPr>
        <w:t>με-</w:t>
      </w:r>
      <w:r w:rsidRPr="001B7D43">
        <w:rPr>
          <w:rFonts w:eastAsia="Times New Roman"/>
          <w:szCs w:val="24"/>
        </w:rPr>
        <w:t xml:space="preserve"> αλλ</w:t>
      </w:r>
      <w:r>
        <w:rPr>
          <w:rFonts w:eastAsia="Times New Roman"/>
          <w:szCs w:val="24"/>
        </w:rPr>
        <w:t>ά δεν βρήκατε κάτι από αυτό το αναπτυξιακό</w:t>
      </w:r>
      <w:r>
        <w:rPr>
          <w:rFonts w:eastAsia="Times New Roman"/>
          <w:szCs w:val="24"/>
        </w:rPr>
        <w:t xml:space="preserve"> σχέδιο</w:t>
      </w:r>
      <w:r>
        <w:rPr>
          <w:rFonts w:eastAsia="Times New Roman"/>
          <w:szCs w:val="24"/>
        </w:rPr>
        <w:t xml:space="preserve"> </w:t>
      </w:r>
      <w:r w:rsidRPr="001B7D43">
        <w:rPr>
          <w:rFonts w:eastAsia="Times New Roman"/>
          <w:szCs w:val="24"/>
        </w:rPr>
        <w:t>να αναλύσετε</w:t>
      </w:r>
      <w:r>
        <w:rPr>
          <w:rFonts w:eastAsia="Times New Roman"/>
          <w:szCs w:val="24"/>
        </w:rPr>
        <w:t>,</w:t>
      </w:r>
      <w:r w:rsidRPr="001B7D43">
        <w:rPr>
          <w:rFonts w:eastAsia="Times New Roman"/>
          <w:szCs w:val="24"/>
        </w:rPr>
        <w:t xml:space="preserve"> να πείτε π</w:t>
      </w:r>
      <w:r>
        <w:rPr>
          <w:rFonts w:eastAsia="Times New Roman"/>
          <w:szCs w:val="24"/>
        </w:rPr>
        <w:t xml:space="preserve">ώς συνδέεται, </w:t>
      </w:r>
      <w:r w:rsidRPr="001B7D43">
        <w:rPr>
          <w:rFonts w:eastAsia="Times New Roman"/>
          <w:szCs w:val="24"/>
        </w:rPr>
        <w:t>για παράδειγμα</w:t>
      </w:r>
      <w:r>
        <w:rPr>
          <w:rFonts w:eastAsia="Times New Roman"/>
          <w:szCs w:val="24"/>
        </w:rPr>
        <w:t>,</w:t>
      </w:r>
      <w:r w:rsidRPr="001B7D43">
        <w:rPr>
          <w:rFonts w:eastAsia="Times New Roman"/>
          <w:szCs w:val="24"/>
        </w:rPr>
        <w:t xml:space="preserve"> η </w:t>
      </w:r>
      <w:r>
        <w:rPr>
          <w:rFonts w:eastAsia="Times New Roman"/>
          <w:szCs w:val="24"/>
        </w:rPr>
        <w:t>α</w:t>
      </w:r>
      <w:r w:rsidRPr="001B7D43">
        <w:rPr>
          <w:rFonts w:eastAsia="Times New Roman"/>
          <w:szCs w:val="24"/>
        </w:rPr>
        <w:t xml:space="preserve">γροτική πολιτική με την </w:t>
      </w:r>
      <w:r>
        <w:rPr>
          <w:rFonts w:eastAsia="Times New Roman"/>
          <w:szCs w:val="24"/>
        </w:rPr>
        <w:t>π</w:t>
      </w:r>
      <w:r w:rsidRPr="001B7D43">
        <w:rPr>
          <w:rFonts w:eastAsia="Times New Roman"/>
          <w:szCs w:val="24"/>
        </w:rPr>
        <w:t>εριφερειακή ανάπτυξη</w:t>
      </w:r>
      <w:r>
        <w:rPr>
          <w:rFonts w:eastAsia="Times New Roman"/>
          <w:szCs w:val="24"/>
        </w:rPr>
        <w:t>,</w:t>
      </w:r>
      <w:r w:rsidRPr="001B7D43">
        <w:rPr>
          <w:rFonts w:eastAsia="Times New Roman"/>
          <w:szCs w:val="24"/>
        </w:rPr>
        <w:t xml:space="preserve"> </w:t>
      </w:r>
      <w:r>
        <w:rPr>
          <w:rFonts w:eastAsia="Times New Roman"/>
          <w:szCs w:val="24"/>
        </w:rPr>
        <w:t>π</w:t>
      </w:r>
      <w:r w:rsidRPr="001B7D43">
        <w:rPr>
          <w:rFonts w:eastAsia="Times New Roman"/>
          <w:szCs w:val="24"/>
        </w:rPr>
        <w:t xml:space="preserve">οιος είναι ο στόχος και το όραμά </w:t>
      </w:r>
      <w:r>
        <w:rPr>
          <w:rFonts w:eastAsia="Times New Roman"/>
          <w:szCs w:val="24"/>
        </w:rPr>
        <w:t>σας,</w:t>
      </w:r>
      <w:r w:rsidRPr="001B7D43">
        <w:rPr>
          <w:rFonts w:eastAsia="Times New Roman"/>
          <w:szCs w:val="24"/>
        </w:rPr>
        <w:t xml:space="preserve"> </w:t>
      </w:r>
      <w:r>
        <w:rPr>
          <w:rFonts w:eastAsia="Times New Roman"/>
          <w:szCs w:val="24"/>
        </w:rPr>
        <w:t>μ</w:t>
      </w:r>
      <w:r w:rsidRPr="001B7D43">
        <w:rPr>
          <w:rFonts w:eastAsia="Times New Roman"/>
          <w:szCs w:val="24"/>
        </w:rPr>
        <w:t xml:space="preserve">έσα σε αυτές οι </w:t>
      </w:r>
      <w:r>
        <w:rPr>
          <w:rFonts w:eastAsia="Times New Roman"/>
          <w:szCs w:val="24"/>
        </w:rPr>
        <w:t>εβδομήντα σελίδες. Πείτε μας</w:t>
      </w:r>
      <w:r w:rsidRPr="001B7D43">
        <w:rPr>
          <w:rFonts w:eastAsia="Times New Roman"/>
          <w:szCs w:val="24"/>
        </w:rPr>
        <w:t xml:space="preserve"> </w:t>
      </w:r>
      <w:r>
        <w:rPr>
          <w:rFonts w:eastAsia="Times New Roman"/>
          <w:szCs w:val="24"/>
        </w:rPr>
        <w:t>σ</w:t>
      </w:r>
      <w:r w:rsidRPr="001B7D43">
        <w:rPr>
          <w:rFonts w:eastAsia="Times New Roman"/>
          <w:szCs w:val="24"/>
        </w:rPr>
        <w:t>υγκεκριμένα</w:t>
      </w:r>
      <w:r>
        <w:rPr>
          <w:rFonts w:eastAsia="Times New Roman"/>
          <w:szCs w:val="24"/>
        </w:rPr>
        <w:t xml:space="preserve"> με </w:t>
      </w:r>
      <w:r>
        <w:rPr>
          <w:rFonts w:eastAsia="Times New Roman"/>
          <w:szCs w:val="24"/>
        </w:rPr>
        <w:lastRenderedPageBreak/>
        <w:t xml:space="preserve">ποια βήματα. Είναι και πολλά άλλα βέβαια, σε σχέση </w:t>
      </w:r>
      <w:r w:rsidRPr="001B7D43">
        <w:rPr>
          <w:rFonts w:eastAsia="Times New Roman"/>
          <w:szCs w:val="24"/>
        </w:rPr>
        <w:t xml:space="preserve">με την </w:t>
      </w:r>
      <w:r>
        <w:rPr>
          <w:rFonts w:eastAsia="Times New Roman"/>
          <w:szCs w:val="24"/>
        </w:rPr>
        <w:t xml:space="preserve">αγροτική </w:t>
      </w:r>
      <w:r w:rsidRPr="001B7D43">
        <w:rPr>
          <w:rFonts w:eastAsia="Times New Roman"/>
          <w:szCs w:val="24"/>
        </w:rPr>
        <w:t>ανασυγκρότηση</w:t>
      </w:r>
      <w:r>
        <w:rPr>
          <w:rFonts w:eastAsia="Times New Roman"/>
          <w:szCs w:val="24"/>
        </w:rPr>
        <w:t>.</w:t>
      </w:r>
    </w:p>
    <w:p w14:paraId="1789E990" w14:textId="77777777" w:rsidR="00690103" w:rsidRDefault="0001178F">
      <w:pPr>
        <w:spacing w:line="600" w:lineRule="auto"/>
        <w:ind w:firstLine="720"/>
        <w:jc w:val="both"/>
        <w:rPr>
          <w:rFonts w:eastAsia="Times New Roman"/>
          <w:szCs w:val="24"/>
        </w:rPr>
      </w:pPr>
      <w:r>
        <w:rPr>
          <w:rFonts w:eastAsia="Times New Roman"/>
          <w:szCs w:val="24"/>
        </w:rPr>
        <w:t>Τι</w:t>
      </w:r>
      <w:r w:rsidRPr="001B7D43">
        <w:rPr>
          <w:rFonts w:eastAsia="Times New Roman"/>
          <w:szCs w:val="24"/>
        </w:rPr>
        <w:t xml:space="preserve"> πρέπει να γίνει</w:t>
      </w:r>
      <w:r>
        <w:rPr>
          <w:rFonts w:eastAsia="Times New Roman"/>
          <w:szCs w:val="24"/>
        </w:rPr>
        <w:t>;</w:t>
      </w:r>
      <w:r w:rsidRPr="001B7D43">
        <w:rPr>
          <w:rFonts w:eastAsia="Times New Roman"/>
          <w:szCs w:val="24"/>
        </w:rPr>
        <w:t xml:space="preserve"> </w:t>
      </w:r>
      <w:r>
        <w:rPr>
          <w:rFonts w:eastAsia="Times New Roman"/>
          <w:szCs w:val="24"/>
        </w:rPr>
        <w:t xml:space="preserve">Γιατί </w:t>
      </w:r>
      <w:r>
        <w:rPr>
          <w:rFonts w:eastAsia="Times New Roman"/>
          <w:szCs w:val="24"/>
        </w:rPr>
        <w:t>εμείς δεν κάνουμε στείρα κριτική. Πρέπει να</w:t>
      </w:r>
      <w:r w:rsidRPr="001B7D43">
        <w:rPr>
          <w:rFonts w:eastAsia="Times New Roman"/>
          <w:szCs w:val="24"/>
        </w:rPr>
        <w:t xml:space="preserve"> αρχίσει άμεσα η σύνταξη ενός εθνικού σχεδίου για </w:t>
      </w:r>
      <w:r>
        <w:rPr>
          <w:rFonts w:eastAsia="Times New Roman"/>
          <w:szCs w:val="24"/>
        </w:rPr>
        <w:t>την ανόρθωση της α</w:t>
      </w:r>
      <w:r w:rsidRPr="001B7D43">
        <w:rPr>
          <w:rFonts w:eastAsia="Times New Roman"/>
          <w:szCs w:val="24"/>
        </w:rPr>
        <w:t>γροτικής οικονομίας</w:t>
      </w:r>
      <w:r>
        <w:rPr>
          <w:rFonts w:eastAsia="Times New Roman"/>
          <w:szCs w:val="24"/>
        </w:rPr>
        <w:t>.</w:t>
      </w:r>
      <w:r w:rsidRPr="001B7D43">
        <w:rPr>
          <w:rFonts w:eastAsia="Times New Roman"/>
          <w:szCs w:val="24"/>
        </w:rPr>
        <w:t xml:space="preserve"> </w:t>
      </w:r>
      <w:r>
        <w:rPr>
          <w:rFonts w:eastAsia="Times New Roman"/>
          <w:szCs w:val="24"/>
        </w:rPr>
        <w:t>Δ</w:t>
      </w:r>
      <w:r w:rsidRPr="001B7D43">
        <w:rPr>
          <w:rFonts w:eastAsia="Times New Roman"/>
          <w:szCs w:val="24"/>
        </w:rPr>
        <w:t xml:space="preserve">εν μπορεί άλλο να περιμένει η εκπόνηση και </w:t>
      </w:r>
      <w:r>
        <w:rPr>
          <w:rFonts w:eastAsia="Times New Roman"/>
          <w:szCs w:val="24"/>
        </w:rPr>
        <w:t xml:space="preserve">η </w:t>
      </w:r>
      <w:r w:rsidRPr="001B7D43">
        <w:rPr>
          <w:rFonts w:eastAsia="Times New Roman"/>
          <w:szCs w:val="24"/>
        </w:rPr>
        <w:t>υλοποίησ</w:t>
      </w:r>
      <w:r>
        <w:rPr>
          <w:rFonts w:eastAsia="Times New Roman"/>
          <w:szCs w:val="24"/>
        </w:rPr>
        <w:t>ή</w:t>
      </w:r>
      <w:r w:rsidRPr="001B7D43">
        <w:rPr>
          <w:rFonts w:eastAsia="Times New Roman"/>
          <w:szCs w:val="24"/>
        </w:rPr>
        <w:t xml:space="preserve"> του</w:t>
      </w:r>
      <w:r>
        <w:rPr>
          <w:rFonts w:eastAsia="Times New Roman"/>
          <w:szCs w:val="24"/>
        </w:rPr>
        <w:t>.</w:t>
      </w:r>
      <w:r w:rsidRPr="001B7D43">
        <w:rPr>
          <w:rFonts w:eastAsia="Times New Roman"/>
          <w:szCs w:val="24"/>
        </w:rPr>
        <w:t xml:space="preserve"> </w:t>
      </w:r>
      <w:r>
        <w:rPr>
          <w:rFonts w:eastAsia="Times New Roman"/>
          <w:szCs w:val="24"/>
        </w:rPr>
        <w:t>Ποιοι π</w:t>
      </w:r>
      <w:r w:rsidRPr="001B7D43">
        <w:rPr>
          <w:rFonts w:eastAsia="Times New Roman"/>
          <w:szCs w:val="24"/>
        </w:rPr>
        <w:t>ρέπει να είναι οι οραματικ</w:t>
      </w:r>
      <w:r>
        <w:rPr>
          <w:rFonts w:eastAsia="Times New Roman"/>
          <w:szCs w:val="24"/>
        </w:rPr>
        <w:t>οί</w:t>
      </w:r>
      <w:r w:rsidRPr="001B7D43">
        <w:rPr>
          <w:rFonts w:eastAsia="Times New Roman"/>
          <w:szCs w:val="24"/>
        </w:rPr>
        <w:t xml:space="preserve"> στόχοι</w:t>
      </w:r>
      <w:r>
        <w:rPr>
          <w:rFonts w:eastAsia="Times New Roman"/>
          <w:szCs w:val="24"/>
        </w:rPr>
        <w:t>;</w:t>
      </w:r>
      <w:r w:rsidRPr="001B7D43">
        <w:rPr>
          <w:rFonts w:eastAsia="Times New Roman"/>
          <w:szCs w:val="24"/>
        </w:rPr>
        <w:t xml:space="preserve"> Εννοώ για να μπορέσ</w:t>
      </w:r>
      <w:r w:rsidRPr="001B7D43">
        <w:rPr>
          <w:rFonts w:eastAsia="Times New Roman"/>
          <w:szCs w:val="24"/>
        </w:rPr>
        <w:t xml:space="preserve">ουμε να κάνουμε κάποια πράγματα ώστε σε δύο-τρία χρόνια να ξεκινήσουμε να βλέπουμε </w:t>
      </w:r>
      <w:r>
        <w:rPr>
          <w:rFonts w:eastAsia="Times New Roman"/>
          <w:szCs w:val="24"/>
        </w:rPr>
        <w:t>α</w:t>
      </w:r>
      <w:r w:rsidRPr="001B7D43">
        <w:rPr>
          <w:rFonts w:eastAsia="Times New Roman"/>
          <w:szCs w:val="24"/>
        </w:rPr>
        <w:t xml:space="preserve">λλιώς την </w:t>
      </w:r>
      <w:r>
        <w:rPr>
          <w:rFonts w:eastAsia="Times New Roman"/>
          <w:szCs w:val="24"/>
        </w:rPr>
        <w:t>α</w:t>
      </w:r>
      <w:r w:rsidRPr="001B7D43">
        <w:rPr>
          <w:rFonts w:eastAsia="Times New Roman"/>
          <w:szCs w:val="24"/>
        </w:rPr>
        <w:t xml:space="preserve">γροτική </w:t>
      </w:r>
      <w:r>
        <w:rPr>
          <w:rFonts w:eastAsia="Times New Roman"/>
          <w:szCs w:val="24"/>
        </w:rPr>
        <w:t>α</w:t>
      </w:r>
      <w:r w:rsidRPr="001B7D43">
        <w:rPr>
          <w:rFonts w:eastAsia="Times New Roman"/>
          <w:szCs w:val="24"/>
        </w:rPr>
        <w:t>νάπτυξη</w:t>
      </w:r>
      <w:r>
        <w:rPr>
          <w:rFonts w:eastAsia="Times New Roman"/>
          <w:szCs w:val="24"/>
        </w:rPr>
        <w:t>,</w:t>
      </w:r>
      <w:r w:rsidRPr="001B7D43">
        <w:rPr>
          <w:rFonts w:eastAsia="Times New Roman"/>
          <w:szCs w:val="24"/>
        </w:rPr>
        <w:t xml:space="preserve"> πέρα από αυτά που είπαμε και στην </w:t>
      </w:r>
      <w:proofErr w:type="spellStart"/>
      <w:r w:rsidRPr="001B7D43">
        <w:rPr>
          <w:rFonts w:eastAsia="Times New Roman"/>
          <w:szCs w:val="24"/>
        </w:rPr>
        <w:t>πρωτολογία</w:t>
      </w:r>
      <w:proofErr w:type="spellEnd"/>
      <w:r w:rsidRPr="001B7D43">
        <w:rPr>
          <w:rFonts w:eastAsia="Times New Roman"/>
          <w:szCs w:val="24"/>
        </w:rPr>
        <w:t xml:space="preserve"> </w:t>
      </w:r>
      <w:r>
        <w:rPr>
          <w:rFonts w:eastAsia="Times New Roman"/>
          <w:szCs w:val="24"/>
        </w:rPr>
        <w:t>κ</w:t>
      </w:r>
      <w:r w:rsidRPr="001B7D43">
        <w:rPr>
          <w:rFonts w:eastAsia="Times New Roman"/>
          <w:szCs w:val="24"/>
        </w:rPr>
        <w:t xml:space="preserve">αι απαντήσατε </w:t>
      </w:r>
      <w:r>
        <w:rPr>
          <w:rFonts w:eastAsia="Times New Roman"/>
          <w:szCs w:val="24"/>
        </w:rPr>
        <w:t xml:space="preserve">ή </w:t>
      </w:r>
      <w:r w:rsidRPr="001B7D43">
        <w:rPr>
          <w:rFonts w:eastAsia="Times New Roman"/>
          <w:szCs w:val="24"/>
        </w:rPr>
        <w:t>δεν απαντήσατε</w:t>
      </w:r>
      <w:r>
        <w:rPr>
          <w:rFonts w:eastAsia="Times New Roman"/>
          <w:szCs w:val="24"/>
        </w:rPr>
        <w:t>.</w:t>
      </w:r>
    </w:p>
    <w:p w14:paraId="1789E991" w14:textId="77777777" w:rsidR="00690103" w:rsidRDefault="0001178F">
      <w:pPr>
        <w:spacing w:line="600" w:lineRule="auto"/>
        <w:ind w:firstLine="720"/>
        <w:jc w:val="both"/>
        <w:rPr>
          <w:rFonts w:eastAsia="Times New Roman"/>
          <w:szCs w:val="24"/>
        </w:rPr>
      </w:pPr>
      <w:r w:rsidRPr="001B7D43">
        <w:rPr>
          <w:rFonts w:eastAsia="Times New Roman"/>
          <w:szCs w:val="24"/>
        </w:rPr>
        <w:t>Πρώτον</w:t>
      </w:r>
      <w:r>
        <w:rPr>
          <w:rFonts w:eastAsia="Times New Roman"/>
          <w:szCs w:val="24"/>
        </w:rPr>
        <w:t>,</w:t>
      </w:r>
      <w:r w:rsidRPr="001B7D43">
        <w:rPr>
          <w:rFonts w:eastAsia="Times New Roman"/>
          <w:szCs w:val="24"/>
        </w:rPr>
        <w:t xml:space="preserve"> να στοχεύ</w:t>
      </w:r>
      <w:r>
        <w:rPr>
          <w:rFonts w:eastAsia="Times New Roman"/>
          <w:szCs w:val="24"/>
        </w:rPr>
        <w:t>σ</w:t>
      </w:r>
      <w:r w:rsidRPr="001B7D43">
        <w:rPr>
          <w:rFonts w:eastAsia="Times New Roman"/>
          <w:szCs w:val="24"/>
        </w:rPr>
        <w:t>ουμε στην καθετοποίηση της παραγωγής</w:t>
      </w:r>
      <w:r>
        <w:rPr>
          <w:rFonts w:eastAsia="Times New Roman"/>
          <w:szCs w:val="24"/>
        </w:rPr>
        <w:t>,</w:t>
      </w:r>
      <w:r w:rsidRPr="001B7D43">
        <w:rPr>
          <w:rFonts w:eastAsia="Times New Roman"/>
          <w:szCs w:val="24"/>
        </w:rPr>
        <w:t xml:space="preserve"> η οποία </w:t>
      </w:r>
      <w:r>
        <w:rPr>
          <w:rFonts w:eastAsia="Times New Roman"/>
          <w:szCs w:val="24"/>
        </w:rPr>
        <w:t>μ</w:t>
      </w:r>
      <w:r w:rsidRPr="001B7D43">
        <w:rPr>
          <w:rFonts w:eastAsia="Times New Roman"/>
          <w:szCs w:val="24"/>
        </w:rPr>
        <w:t>ειώνει το συνολικό κόστος</w:t>
      </w:r>
      <w:r>
        <w:rPr>
          <w:rFonts w:eastAsia="Times New Roman"/>
          <w:szCs w:val="24"/>
        </w:rPr>
        <w:t>,</w:t>
      </w:r>
      <w:r w:rsidRPr="001B7D43">
        <w:rPr>
          <w:rFonts w:eastAsia="Times New Roman"/>
          <w:szCs w:val="24"/>
        </w:rPr>
        <w:t xml:space="preserve"> στη μείωση του ανοίγματος </w:t>
      </w:r>
      <w:r>
        <w:rPr>
          <w:rFonts w:eastAsia="Times New Roman"/>
          <w:szCs w:val="24"/>
        </w:rPr>
        <w:t xml:space="preserve">της </w:t>
      </w:r>
      <w:r w:rsidRPr="001B7D43">
        <w:rPr>
          <w:rFonts w:eastAsia="Times New Roman"/>
          <w:szCs w:val="24"/>
        </w:rPr>
        <w:t>ψαλίδας τιμών</w:t>
      </w:r>
      <w:r>
        <w:rPr>
          <w:rFonts w:eastAsia="Times New Roman"/>
          <w:szCs w:val="24"/>
        </w:rPr>
        <w:t>,</w:t>
      </w:r>
      <w:r w:rsidRPr="001B7D43">
        <w:rPr>
          <w:rFonts w:eastAsia="Times New Roman"/>
          <w:szCs w:val="24"/>
        </w:rPr>
        <w:t xml:space="preserve"> με ρυθμίσεις που αφορούν κυρίως στη μείωση των κερδών στην αλυσίδα εμπορίας</w:t>
      </w:r>
      <w:r>
        <w:rPr>
          <w:rFonts w:eastAsia="Times New Roman"/>
          <w:szCs w:val="24"/>
        </w:rPr>
        <w:t>.</w:t>
      </w:r>
      <w:r w:rsidRPr="001B7D43">
        <w:rPr>
          <w:rFonts w:eastAsia="Times New Roman"/>
          <w:szCs w:val="24"/>
        </w:rPr>
        <w:t xml:space="preserve"> </w:t>
      </w:r>
      <w:r>
        <w:rPr>
          <w:rFonts w:eastAsia="Times New Roman"/>
          <w:szCs w:val="24"/>
        </w:rPr>
        <w:t>Ξ</w:t>
      </w:r>
      <w:r w:rsidRPr="001B7D43">
        <w:rPr>
          <w:rFonts w:eastAsia="Times New Roman"/>
          <w:szCs w:val="24"/>
        </w:rPr>
        <w:t>έρετε</w:t>
      </w:r>
      <w:r>
        <w:rPr>
          <w:rFonts w:eastAsia="Times New Roman"/>
          <w:szCs w:val="24"/>
        </w:rPr>
        <w:t>,</w:t>
      </w:r>
      <w:r w:rsidRPr="001B7D43">
        <w:rPr>
          <w:rFonts w:eastAsia="Times New Roman"/>
          <w:szCs w:val="24"/>
        </w:rPr>
        <w:t xml:space="preserve"> ακόμα και εκείνη η έκθεση του ΟΟΣΑ</w:t>
      </w:r>
      <w:r>
        <w:rPr>
          <w:rFonts w:eastAsia="Times New Roman"/>
          <w:szCs w:val="24"/>
        </w:rPr>
        <w:t>,</w:t>
      </w:r>
      <w:r w:rsidRPr="001B7D43">
        <w:rPr>
          <w:rFonts w:eastAsia="Times New Roman"/>
          <w:szCs w:val="24"/>
        </w:rPr>
        <w:t xml:space="preserve"> η περίφημη</w:t>
      </w:r>
      <w:r>
        <w:rPr>
          <w:rFonts w:eastAsia="Times New Roman"/>
          <w:szCs w:val="24"/>
        </w:rPr>
        <w:t>,</w:t>
      </w:r>
      <w:r w:rsidRPr="001B7D43">
        <w:rPr>
          <w:rFonts w:eastAsia="Times New Roman"/>
          <w:szCs w:val="24"/>
        </w:rPr>
        <w:t xml:space="preserve"> που αναφερόταν στα περιθώρια κέρδους στην αλυσίδα λ</w:t>
      </w:r>
      <w:r w:rsidRPr="001B7D43">
        <w:rPr>
          <w:rFonts w:eastAsia="Times New Roman"/>
          <w:szCs w:val="24"/>
        </w:rPr>
        <w:t>ιανικής πώλησης για το γάλα</w:t>
      </w:r>
      <w:r>
        <w:rPr>
          <w:rFonts w:eastAsia="Times New Roman"/>
          <w:szCs w:val="24"/>
        </w:rPr>
        <w:t>,</w:t>
      </w:r>
      <w:r w:rsidRPr="001B7D43">
        <w:rPr>
          <w:rFonts w:eastAsia="Times New Roman"/>
          <w:szCs w:val="24"/>
        </w:rPr>
        <w:t xml:space="preserve"> έλεγε ότι αυτά τα περιθώρια είναι τα υψηλότερα στην Ευρωπαϊκή Ένωση</w:t>
      </w:r>
      <w:r>
        <w:rPr>
          <w:rFonts w:eastAsia="Times New Roman"/>
          <w:szCs w:val="24"/>
        </w:rPr>
        <w:t>.</w:t>
      </w:r>
      <w:r w:rsidRPr="001B7D43">
        <w:rPr>
          <w:rFonts w:eastAsia="Times New Roman"/>
          <w:szCs w:val="24"/>
        </w:rPr>
        <w:t xml:space="preserve"> </w:t>
      </w:r>
    </w:p>
    <w:p w14:paraId="1789E992" w14:textId="77777777" w:rsidR="00690103" w:rsidRDefault="0001178F">
      <w:pPr>
        <w:spacing w:line="600" w:lineRule="auto"/>
        <w:ind w:firstLine="720"/>
        <w:jc w:val="both"/>
        <w:rPr>
          <w:rFonts w:eastAsia="Times New Roman"/>
          <w:szCs w:val="24"/>
        </w:rPr>
      </w:pPr>
      <w:r>
        <w:rPr>
          <w:rFonts w:eastAsia="Times New Roman"/>
          <w:szCs w:val="24"/>
        </w:rPr>
        <w:lastRenderedPageBreak/>
        <w:t>Ο</w:t>
      </w:r>
      <w:r w:rsidRPr="001B7D43">
        <w:rPr>
          <w:rFonts w:eastAsia="Times New Roman"/>
          <w:szCs w:val="24"/>
        </w:rPr>
        <w:t xml:space="preserve"> προηγούμενος </w:t>
      </w:r>
      <w:r>
        <w:rPr>
          <w:rFonts w:eastAsia="Times New Roman"/>
          <w:szCs w:val="24"/>
        </w:rPr>
        <w:t>Υ</w:t>
      </w:r>
      <w:r w:rsidRPr="001B7D43">
        <w:rPr>
          <w:rFonts w:eastAsia="Times New Roman"/>
          <w:szCs w:val="24"/>
        </w:rPr>
        <w:t xml:space="preserve">πουργός που καθόταν στη θέση σας έλεγε συνεχώς ότι το άνοιγμα ψαλίδας τιμών </w:t>
      </w:r>
      <w:r>
        <w:rPr>
          <w:rFonts w:eastAsia="Times New Roman"/>
          <w:szCs w:val="24"/>
        </w:rPr>
        <w:t xml:space="preserve">είναι 1 προς 7, αλλά δεν έχει μειωθεί, </w:t>
      </w:r>
      <w:r w:rsidRPr="001B7D43">
        <w:rPr>
          <w:rFonts w:eastAsia="Times New Roman"/>
          <w:szCs w:val="24"/>
        </w:rPr>
        <w:t>δεν τα έχ</w:t>
      </w:r>
      <w:r>
        <w:rPr>
          <w:rFonts w:eastAsia="Times New Roman"/>
          <w:szCs w:val="24"/>
        </w:rPr>
        <w:t>ετε</w:t>
      </w:r>
      <w:r w:rsidRPr="001B7D43">
        <w:rPr>
          <w:rFonts w:eastAsia="Times New Roman"/>
          <w:szCs w:val="24"/>
        </w:rPr>
        <w:t xml:space="preserve"> καταφέρει</w:t>
      </w:r>
      <w:r>
        <w:rPr>
          <w:rFonts w:eastAsia="Times New Roman"/>
          <w:szCs w:val="24"/>
        </w:rPr>
        <w:t>.</w:t>
      </w:r>
      <w:r w:rsidRPr="001B7D43">
        <w:rPr>
          <w:rFonts w:eastAsia="Times New Roman"/>
          <w:szCs w:val="24"/>
        </w:rPr>
        <w:t xml:space="preserve"> </w:t>
      </w:r>
      <w:r>
        <w:rPr>
          <w:rFonts w:eastAsia="Times New Roman"/>
          <w:szCs w:val="24"/>
        </w:rPr>
        <w:t>Ε</w:t>
      </w:r>
      <w:r w:rsidRPr="001B7D43">
        <w:rPr>
          <w:rFonts w:eastAsia="Times New Roman"/>
          <w:szCs w:val="24"/>
        </w:rPr>
        <w:t xml:space="preserve">ίναι </w:t>
      </w:r>
      <w:r>
        <w:rPr>
          <w:rFonts w:eastAsia="Times New Roman"/>
          <w:szCs w:val="24"/>
        </w:rPr>
        <w:t>1</w:t>
      </w:r>
      <w:r w:rsidRPr="001B7D43">
        <w:rPr>
          <w:rFonts w:eastAsia="Times New Roman"/>
          <w:szCs w:val="24"/>
        </w:rPr>
        <w:t xml:space="preserve"> προς </w:t>
      </w:r>
      <w:r>
        <w:rPr>
          <w:rFonts w:eastAsia="Times New Roman"/>
          <w:szCs w:val="24"/>
        </w:rPr>
        <w:t>7.</w:t>
      </w:r>
      <w:r w:rsidRPr="001B7D43">
        <w:rPr>
          <w:rFonts w:eastAsia="Times New Roman"/>
          <w:szCs w:val="24"/>
        </w:rPr>
        <w:t xml:space="preserve"> </w:t>
      </w:r>
      <w:r>
        <w:rPr>
          <w:rFonts w:eastAsia="Times New Roman"/>
          <w:szCs w:val="24"/>
        </w:rPr>
        <w:t>Θα υπάρξει μία στρατηγική γ</w:t>
      </w:r>
      <w:r w:rsidRPr="001B7D43">
        <w:rPr>
          <w:rFonts w:eastAsia="Times New Roman"/>
          <w:szCs w:val="24"/>
        </w:rPr>
        <w:t>ια να μειωθεί αυτό το άνοιγμα ψαλίδας τιμών</w:t>
      </w:r>
      <w:r>
        <w:rPr>
          <w:rFonts w:eastAsia="Times New Roman"/>
          <w:szCs w:val="24"/>
        </w:rPr>
        <w:t>,</w:t>
      </w:r>
      <w:r w:rsidRPr="001B7D43">
        <w:rPr>
          <w:rFonts w:eastAsia="Times New Roman"/>
          <w:szCs w:val="24"/>
        </w:rPr>
        <w:t xml:space="preserve"> έτσι ώστε να αυξηθεί η τιμή στο χωράφι και να μειωθεί η τιμή στο ράφι</w:t>
      </w:r>
      <w:r>
        <w:rPr>
          <w:rFonts w:eastAsia="Times New Roman"/>
          <w:szCs w:val="24"/>
        </w:rPr>
        <w:t>;</w:t>
      </w:r>
      <w:r w:rsidRPr="001B7D43">
        <w:rPr>
          <w:rFonts w:eastAsia="Times New Roman"/>
          <w:szCs w:val="24"/>
        </w:rPr>
        <w:t xml:space="preserve"> </w:t>
      </w:r>
      <w:r>
        <w:rPr>
          <w:rFonts w:eastAsia="Times New Roman"/>
          <w:szCs w:val="24"/>
        </w:rPr>
        <w:t xml:space="preserve">Αυτό σημαίνει μείωση του </w:t>
      </w:r>
      <w:r w:rsidRPr="001B7D43">
        <w:rPr>
          <w:rFonts w:eastAsia="Times New Roman"/>
          <w:szCs w:val="24"/>
        </w:rPr>
        <w:t>ανοίγματος ψαλίδας τιμών</w:t>
      </w:r>
      <w:r>
        <w:rPr>
          <w:rFonts w:eastAsia="Times New Roman"/>
          <w:szCs w:val="24"/>
        </w:rPr>
        <w:t>.</w:t>
      </w:r>
      <w:r w:rsidRPr="001B7D43">
        <w:rPr>
          <w:rFonts w:eastAsia="Times New Roman"/>
          <w:szCs w:val="24"/>
        </w:rPr>
        <w:t xml:space="preserve"> </w:t>
      </w:r>
    </w:p>
    <w:p w14:paraId="1789E993" w14:textId="77777777" w:rsidR="00690103" w:rsidRDefault="0001178F">
      <w:pPr>
        <w:spacing w:line="600" w:lineRule="auto"/>
        <w:ind w:firstLine="720"/>
        <w:jc w:val="both"/>
        <w:rPr>
          <w:rFonts w:eastAsia="Times New Roman"/>
          <w:szCs w:val="24"/>
        </w:rPr>
      </w:pPr>
      <w:r>
        <w:rPr>
          <w:rFonts w:eastAsia="Times New Roman"/>
          <w:szCs w:val="24"/>
        </w:rPr>
        <w:t>Θ</w:t>
      </w:r>
      <w:r w:rsidRPr="001B7D43">
        <w:rPr>
          <w:rFonts w:eastAsia="Times New Roman"/>
          <w:szCs w:val="24"/>
        </w:rPr>
        <w:t>α γίνει στροφή στην παραγωγή ποιοτικών αγροτι</w:t>
      </w:r>
      <w:r w:rsidRPr="001B7D43">
        <w:rPr>
          <w:rFonts w:eastAsia="Times New Roman"/>
          <w:szCs w:val="24"/>
        </w:rPr>
        <w:t>κών προϊόντων</w:t>
      </w:r>
      <w:r>
        <w:rPr>
          <w:rFonts w:eastAsia="Times New Roman"/>
          <w:szCs w:val="24"/>
        </w:rPr>
        <w:t>,</w:t>
      </w:r>
      <w:r w:rsidRPr="001B7D43">
        <w:rPr>
          <w:rFonts w:eastAsia="Times New Roman"/>
          <w:szCs w:val="24"/>
        </w:rPr>
        <w:t xml:space="preserve"> προώθηση της ολοκληρωμένης διαχείρισης και της βιολογικής </w:t>
      </w:r>
      <w:r>
        <w:rPr>
          <w:rFonts w:eastAsia="Times New Roman"/>
          <w:szCs w:val="24"/>
        </w:rPr>
        <w:t>γ</w:t>
      </w:r>
      <w:r w:rsidRPr="001B7D43">
        <w:rPr>
          <w:rFonts w:eastAsia="Times New Roman"/>
          <w:szCs w:val="24"/>
        </w:rPr>
        <w:t>εωργίας</w:t>
      </w:r>
      <w:r>
        <w:rPr>
          <w:rFonts w:eastAsia="Times New Roman"/>
          <w:szCs w:val="24"/>
        </w:rPr>
        <w:t>;</w:t>
      </w:r>
      <w:r w:rsidRPr="001B7D43">
        <w:rPr>
          <w:rFonts w:eastAsia="Times New Roman"/>
          <w:szCs w:val="24"/>
        </w:rPr>
        <w:t xml:space="preserve"> </w:t>
      </w:r>
      <w:r>
        <w:rPr>
          <w:rFonts w:eastAsia="Times New Roman"/>
          <w:szCs w:val="24"/>
        </w:rPr>
        <w:t>Ό</w:t>
      </w:r>
      <w:r w:rsidRPr="001B7D43">
        <w:rPr>
          <w:rFonts w:eastAsia="Times New Roman"/>
          <w:szCs w:val="24"/>
        </w:rPr>
        <w:t>ταν λέμε στροφή</w:t>
      </w:r>
      <w:r>
        <w:rPr>
          <w:rFonts w:eastAsia="Times New Roman"/>
          <w:szCs w:val="24"/>
        </w:rPr>
        <w:t>,</w:t>
      </w:r>
      <w:r w:rsidRPr="001B7D43">
        <w:rPr>
          <w:rFonts w:eastAsia="Times New Roman"/>
          <w:szCs w:val="24"/>
        </w:rPr>
        <w:t xml:space="preserve"> </w:t>
      </w:r>
      <w:r>
        <w:rPr>
          <w:rFonts w:eastAsia="Times New Roman"/>
          <w:szCs w:val="24"/>
        </w:rPr>
        <w:t xml:space="preserve">εννοούμε και </w:t>
      </w:r>
      <w:r w:rsidRPr="001B7D43">
        <w:rPr>
          <w:rFonts w:eastAsia="Times New Roman"/>
          <w:szCs w:val="24"/>
        </w:rPr>
        <w:t>ποια κίνητ</w:t>
      </w:r>
      <w:r>
        <w:rPr>
          <w:rFonts w:eastAsia="Times New Roman"/>
          <w:szCs w:val="24"/>
        </w:rPr>
        <w:t>ρα</w:t>
      </w:r>
      <w:r w:rsidRPr="001B7D43">
        <w:rPr>
          <w:rFonts w:eastAsia="Times New Roman"/>
          <w:szCs w:val="24"/>
        </w:rPr>
        <w:t xml:space="preserve"> θα δοθούν</w:t>
      </w:r>
      <w:r>
        <w:rPr>
          <w:rFonts w:eastAsia="Times New Roman"/>
          <w:szCs w:val="24"/>
        </w:rPr>
        <w:t>.</w:t>
      </w:r>
      <w:r w:rsidRPr="001B7D43">
        <w:rPr>
          <w:rFonts w:eastAsia="Times New Roman"/>
          <w:szCs w:val="24"/>
        </w:rPr>
        <w:t xml:space="preserve"> </w:t>
      </w:r>
      <w:r>
        <w:rPr>
          <w:rFonts w:eastAsia="Times New Roman"/>
          <w:szCs w:val="24"/>
        </w:rPr>
        <w:t>Γιατί καθυστερήσεις</w:t>
      </w:r>
      <w:r w:rsidRPr="001B7D43">
        <w:rPr>
          <w:rFonts w:eastAsia="Times New Roman"/>
          <w:szCs w:val="24"/>
        </w:rPr>
        <w:t xml:space="preserve"> έχουμε κ</w:t>
      </w:r>
      <w:r>
        <w:rPr>
          <w:rFonts w:eastAsia="Times New Roman"/>
          <w:szCs w:val="24"/>
        </w:rPr>
        <w:t>ι</w:t>
      </w:r>
      <w:r w:rsidRPr="001B7D43">
        <w:rPr>
          <w:rFonts w:eastAsia="Times New Roman"/>
          <w:szCs w:val="24"/>
        </w:rPr>
        <w:t xml:space="preserve"> εκεί και όχι κίνητρα</w:t>
      </w:r>
      <w:r>
        <w:rPr>
          <w:rFonts w:eastAsia="Times New Roman"/>
          <w:szCs w:val="24"/>
        </w:rPr>
        <w:t>.</w:t>
      </w:r>
    </w:p>
    <w:p w14:paraId="1789E994" w14:textId="77777777" w:rsidR="00690103" w:rsidRDefault="0001178F">
      <w:pPr>
        <w:spacing w:line="600" w:lineRule="auto"/>
        <w:ind w:firstLine="720"/>
        <w:jc w:val="both"/>
        <w:rPr>
          <w:rFonts w:eastAsia="Times New Roman"/>
          <w:szCs w:val="24"/>
        </w:rPr>
      </w:pPr>
      <w:r>
        <w:rPr>
          <w:rFonts w:eastAsia="Times New Roman"/>
          <w:szCs w:val="24"/>
        </w:rPr>
        <w:t>Θα υπάρξουν</w:t>
      </w:r>
      <w:r w:rsidRPr="001B7D43">
        <w:rPr>
          <w:rFonts w:eastAsia="Times New Roman"/>
          <w:szCs w:val="24"/>
        </w:rPr>
        <w:t xml:space="preserve"> ρ</w:t>
      </w:r>
      <w:r>
        <w:rPr>
          <w:rFonts w:eastAsia="Times New Roman"/>
          <w:szCs w:val="24"/>
        </w:rPr>
        <w:t>υθμίσεις</w:t>
      </w:r>
      <w:r w:rsidRPr="001B7D43">
        <w:rPr>
          <w:rFonts w:eastAsia="Times New Roman"/>
          <w:szCs w:val="24"/>
        </w:rPr>
        <w:t xml:space="preserve"> </w:t>
      </w:r>
      <w:r>
        <w:rPr>
          <w:rFonts w:eastAsia="Times New Roman"/>
          <w:szCs w:val="24"/>
        </w:rPr>
        <w:t>εξυγίανσης</w:t>
      </w:r>
      <w:r w:rsidRPr="001B7D43">
        <w:rPr>
          <w:rFonts w:eastAsia="Times New Roman"/>
          <w:szCs w:val="24"/>
        </w:rPr>
        <w:t xml:space="preserve"> του εμπορίου των αγροτικών προϊόν</w:t>
      </w:r>
      <w:r w:rsidRPr="001B7D43">
        <w:rPr>
          <w:rFonts w:eastAsia="Times New Roman"/>
          <w:szCs w:val="24"/>
        </w:rPr>
        <w:t>των που θα φέρουν έσοδα και θα μειώσουν το κόστος</w:t>
      </w:r>
      <w:r>
        <w:rPr>
          <w:rFonts w:eastAsia="Times New Roman"/>
          <w:szCs w:val="24"/>
        </w:rPr>
        <w:t>;</w:t>
      </w:r>
      <w:r w:rsidRPr="001B7D43">
        <w:rPr>
          <w:rFonts w:eastAsia="Times New Roman"/>
          <w:szCs w:val="24"/>
        </w:rPr>
        <w:t xml:space="preserve"> </w:t>
      </w:r>
      <w:r>
        <w:rPr>
          <w:rFonts w:eastAsia="Times New Roman"/>
          <w:szCs w:val="24"/>
        </w:rPr>
        <w:t>Κι</w:t>
      </w:r>
      <w:r w:rsidRPr="001B7D43">
        <w:rPr>
          <w:rFonts w:eastAsia="Times New Roman"/>
          <w:szCs w:val="24"/>
        </w:rPr>
        <w:t xml:space="preserve"> εδώ </w:t>
      </w:r>
      <w:r>
        <w:rPr>
          <w:rFonts w:eastAsia="Times New Roman"/>
          <w:szCs w:val="24"/>
        </w:rPr>
        <w:t>υπάρχουν ζητήματα. Τ</w:t>
      </w:r>
      <w:r w:rsidRPr="001B7D43">
        <w:rPr>
          <w:rFonts w:eastAsia="Times New Roman"/>
          <w:szCs w:val="24"/>
        </w:rPr>
        <w:t>ι γίνεται με τη δημιουργία ενός αξιόπιστου συστήματος ελέγχ</w:t>
      </w:r>
      <w:r>
        <w:rPr>
          <w:rFonts w:eastAsia="Times New Roman"/>
          <w:szCs w:val="24"/>
        </w:rPr>
        <w:t xml:space="preserve">ων και πιστοποιήσεων </w:t>
      </w:r>
      <w:r w:rsidRPr="001B7D43">
        <w:rPr>
          <w:rFonts w:eastAsia="Times New Roman"/>
          <w:szCs w:val="24"/>
        </w:rPr>
        <w:t>σε όλα τα επίπεδα</w:t>
      </w:r>
      <w:r>
        <w:rPr>
          <w:rFonts w:eastAsia="Times New Roman"/>
          <w:szCs w:val="24"/>
        </w:rPr>
        <w:t>;</w:t>
      </w:r>
    </w:p>
    <w:p w14:paraId="1789E995" w14:textId="77777777" w:rsidR="00690103" w:rsidRDefault="0001178F">
      <w:pPr>
        <w:spacing w:line="600" w:lineRule="auto"/>
        <w:ind w:firstLine="720"/>
        <w:jc w:val="both"/>
        <w:rPr>
          <w:rFonts w:eastAsia="Times New Roman"/>
          <w:szCs w:val="24"/>
        </w:rPr>
      </w:pPr>
      <w:r>
        <w:rPr>
          <w:rFonts w:eastAsia="Times New Roman"/>
          <w:szCs w:val="24"/>
        </w:rPr>
        <w:lastRenderedPageBreak/>
        <w:t>Προώθηση σύγχρονων δράσεων</w:t>
      </w:r>
      <w:r w:rsidRPr="001B7D43">
        <w:rPr>
          <w:rFonts w:eastAsia="Times New Roman"/>
          <w:szCs w:val="24"/>
        </w:rPr>
        <w:t xml:space="preserve"> εμπορίας</w:t>
      </w:r>
      <w:r>
        <w:rPr>
          <w:rFonts w:eastAsia="Times New Roman"/>
          <w:szCs w:val="24"/>
        </w:rPr>
        <w:t>,</w:t>
      </w:r>
      <w:r w:rsidRPr="001B7D43">
        <w:rPr>
          <w:rFonts w:eastAsia="Times New Roman"/>
          <w:szCs w:val="24"/>
        </w:rPr>
        <w:t xml:space="preserve"> τυποποίησης</w:t>
      </w:r>
      <w:r>
        <w:rPr>
          <w:rFonts w:eastAsia="Times New Roman"/>
          <w:szCs w:val="24"/>
        </w:rPr>
        <w:t>,</w:t>
      </w:r>
      <w:r w:rsidRPr="001B7D43">
        <w:rPr>
          <w:rFonts w:eastAsia="Times New Roman"/>
          <w:szCs w:val="24"/>
        </w:rPr>
        <w:t xml:space="preserve"> μεταποίησης </w:t>
      </w:r>
      <w:r>
        <w:rPr>
          <w:rFonts w:eastAsia="Times New Roman"/>
          <w:szCs w:val="24"/>
        </w:rPr>
        <w:t>κ</w:t>
      </w:r>
      <w:r w:rsidRPr="001B7D43">
        <w:rPr>
          <w:rFonts w:eastAsia="Times New Roman"/>
          <w:szCs w:val="24"/>
        </w:rPr>
        <w:t xml:space="preserve">αι νέων μορφών </w:t>
      </w:r>
      <w:proofErr w:type="spellStart"/>
      <w:r w:rsidRPr="001B7D43">
        <w:rPr>
          <w:rFonts w:eastAsia="Times New Roman"/>
          <w:szCs w:val="24"/>
        </w:rPr>
        <w:t>σ</w:t>
      </w:r>
      <w:r w:rsidRPr="001B7D43">
        <w:rPr>
          <w:rFonts w:eastAsia="Times New Roman"/>
          <w:szCs w:val="24"/>
        </w:rPr>
        <w:t>υμβολα</w:t>
      </w:r>
      <w:r>
        <w:rPr>
          <w:rFonts w:eastAsia="Times New Roman"/>
          <w:szCs w:val="24"/>
        </w:rPr>
        <w:t>ι</w:t>
      </w:r>
      <w:r w:rsidRPr="001B7D43">
        <w:rPr>
          <w:rFonts w:eastAsia="Times New Roman"/>
          <w:szCs w:val="24"/>
        </w:rPr>
        <w:t>ακής</w:t>
      </w:r>
      <w:proofErr w:type="spellEnd"/>
      <w:r w:rsidRPr="001B7D43">
        <w:rPr>
          <w:rFonts w:eastAsia="Times New Roman"/>
          <w:szCs w:val="24"/>
        </w:rPr>
        <w:t xml:space="preserve"> </w:t>
      </w:r>
      <w:r>
        <w:rPr>
          <w:rFonts w:eastAsia="Times New Roman"/>
          <w:szCs w:val="24"/>
        </w:rPr>
        <w:t>γ</w:t>
      </w:r>
      <w:r w:rsidRPr="001B7D43">
        <w:rPr>
          <w:rFonts w:eastAsia="Times New Roman"/>
          <w:szCs w:val="24"/>
        </w:rPr>
        <w:t>εωργίας πο</w:t>
      </w:r>
      <w:r>
        <w:rPr>
          <w:rFonts w:eastAsia="Times New Roman"/>
          <w:szCs w:val="24"/>
        </w:rPr>
        <w:t>υ θα αυξήσουν τα συνολικά έσοδα. Θα στοχεύσουμε, επιτέλους, -τ</w:t>
      </w:r>
      <w:r w:rsidRPr="001B7D43">
        <w:rPr>
          <w:rFonts w:eastAsia="Times New Roman"/>
          <w:szCs w:val="24"/>
        </w:rPr>
        <w:t>ο λέμε τόσα χρόνια</w:t>
      </w:r>
      <w:r>
        <w:rPr>
          <w:rFonts w:eastAsia="Times New Roman"/>
          <w:szCs w:val="24"/>
        </w:rPr>
        <w:t>-</w:t>
      </w:r>
      <w:r w:rsidRPr="001B7D43">
        <w:rPr>
          <w:rFonts w:eastAsia="Times New Roman"/>
          <w:szCs w:val="24"/>
        </w:rPr>
        <w:t xml:space="preserve"> σε μί</w:t>
      </w:r>
      <w:r>
        <w:rPr>
          <w:rFonts w:eastAsia="Times New Roman"/>
          <w:szCs w:val="24"/>
        </w:rPr>
        <w:t xml:space="preserve">α αναδιάρθρωση των καλλιεργειών, με έμφαση σε </w:t>
      </w:r>
      <w:r w:rsidRPr="001B7D43">
        <w:rPr>
          <w:rFonts w:eastAsia="Times New Roman"/>
          <w:szCs w:val="24"/>
        </w:rPr>
        <w:t>προϊόντα που πλεονεκτού</w:t>
      </w:r>
      <w:r>
        <w:rPr>
          <w:rFonts w:eastAsia="Times New Roman"/>
          <w:szCs w:val="24"/>
        </w:rPr>
        <w:t>με</w:t>
      </w:r>
      <w:r w:rsidRPr="001B7D43">
        <w:rPr>
          <w:rFonts w:eastAsia="Times New Roman"/>
          <w:szCs w:val="24"/>
        </w:rPr>
        <w:t xml:space="preserve"> και μπορούν να σταθούν αυτοδύναμα στις </w:t>
      </w:r>
      <w:r>
        <w:rPr>
          <w:rFonts w:eastAsia="Times New Roman"/>
          <w:szCs w:val="24"/>
        </w:rPr>
        <w:t>δ</w:t>
      </w:r>
      <w:r w:rsidRPr="001B7D43">
        <w:rPr>
          <w:rFonts w:eastAsia="Times New Roman"/>
          <w:szCs w:val="24"/>
        </w:rPr>
        <w:t>ιεθνείς αγορές</w:t>
      </w:r>
      <w:r>
        <w:rPr>
          <w:rFonts w:eastAsia="Times New Roman"/>
          <w:szCs w:val="24"/>
        </w:rPr>
        <w:t>;</w:t>
      </w:r>
      <w:r w:rsidRPr="001B7D43">
        <w:rPr>
          <w:rFonts w:eastAsia="Times New Roman"/>
          <w:szCs w:val="24"/>
        </w:rPr>
        <w:t xml:space="preserve"> </w:t>
      </w:r>
    </w:p>
    <w:p w14:paraId="1789E996" w14:textId="77777777" w:rsidR="00690103" w:rsidRDefault="0001178F">
      <w:pPr>
        <w:spacing w:line="600" w:lineRule="auto"/>
        <w:ind w:firstLine="720"/>
        <w:jc w:val="both"/>
        <w:rPr>
          <w:rFonts w:eastAsia="Times New Roman"/>
          <w:szCs w:val="24"/>
        </w:rPr>
      </w:pPr>
      <w:r>
        <w:rPr>
          <w:rFonts w:eastAsia="Times New Roman"/>
          <w:szCs w:val="24"/>
        </w:rPr>
        <w:t>Σ</w:t>
      </w:r>
      <w:r w:rsidRPr="001B7D43">
        <w:rPr>
          <w:rFonts w:eastAsia="Times New Roman"/>
          <w:szCs w:val="24"/>
        </w:rPr>
        <w:t xml:space="preserve">τροφή στην παραγωγή </w:t>
      </w:r>
      <w:r>
        <w:rPr>
          <w:rFonts w:eastAsia="Times New Roman"/>
          <w:szCs w:val="24"/>
        </w:rPr>
        <w:t>κ</w:t>
      </w:r>
      <w:r w:rsidRPr="001B7D43">
        <w:rPr>
          <w:rFonts w:eastAsia="Times New Roman"/>
          <w:szCs w:val="24"/>
        </w:rPr>
        <w:t>τηνοτροφικών προϊόντων που είμαστε ελλειμματικοί</w:t>
      </w:r>
      <w:r>
        <w:rPr>
          <w:rFonts w:eastAsia="Times New Roman"/>
          <w:szCs w:val="24"/>
        </w:rPr>
        <w:t>,</w:t>
      </w:r>
      <w:r w:rsidRPr="001B7D43">
        <w:rPr>
          <w:rFonts w:eastAsia="Times New Roman"/>
          <w:szCs w:val="24"/>
        </w:rPr>
        <w:t xml:space="preserve"> με αξιοποίηση και διαχείριση βοσκοτόπων ως μοχλό ανάπτυξης της </w:t>
      </w:r>
      <w:r>
        <w:rPr>
          <w:rFonts w:eastAsia="Times New Roman"/>
          <w:szCs w:val="24"/>
        </w:rPr>
        <w:t>υπαίθρου</w:t>
      </w:r>
      <w:r>
        <w:rPr>
          <w:rFonts w:eastAsia="Times New Roman"/>
          <w:szCs w:val="24"/>
        </w:rPr>
        <w:t>.</w:t>
      </w:r>
      <w:r>
        <w:rPr>
          <w:rFonts w:eastAsia="Times New Roman"/>
          <w:szCs w:val="24"/>
        </w:rPr>
        <w:t xml:space="preserve"> </w:t>
      </w:r>
      <w:r w:rsidRPr="001B7D43">
        <w:rPr>
          <w:rFonts w:eastAsia="Times New Roman"/>
          <w:szCs w:val="24"/>
        </w:rPr>
        <w:t xml:space="preserve">Σας ρώτησα </w:t>
      </w:r>
      <w:r>
        <w:rPr>
          <w:rFonts w:eastAsia="Times New Roman"/>
          <w:szCs w:val="24"/>
        </w:rPr>
        <w:t xml:space="preserve">για </w:t>
      </w:r>
      <w:r w:rsidRPr="001B7D43">
        <w:rPr>
          <w:rFonts w:eastAsia="Times New Roman"/>
          <w:szCs w:val="24"/>
        </w:rPr>
        <w:t>ένα συγκεκριμένο ζήτημα</w:t>
      </w:r>
      <w:r>
        <w:rPr>
          <w:rFonts w:eastAsia="Times New Roman"/>
          <w:szCs w:val="24"/>
        </w:rPr>
        <w:t xml:space="preserve"> -δ</w:t>
      </w:r>
      <w:r w:rsidRPr="001B7D43">
        <w:rPr>
          <w:rFonts w:eastAsia="Times New Roman"/>
          <w:szCs w:val="24"/>
        </w:rPr>
        <w:t xml:space="preserve">εν απαντήσατε για τη θεσμοθέτηση </w:t>
      </w:r>
      <w:r>
        <w:rPr>
          <w:rFonts w:eastAsia="Times New Roman"/>
          <w:szCs w:val="24"/>
        </w:rPr>
        <w:t>τ</w:t>
      </w:r>
      <w:r w:rsidRPr="001B7D43">
        <w:rPr>
          <w:rFonts w:eastAsia="Times New Roman"/>
          <w:szCs w:val="24"/>
        </w:rPr>
        <w:t xml:space="preserve">ων </w:t>
      </w:r>
      <w:r>
        <w:rPr>
          <w:rFonts w:eastAsia="Times New Roman"/>
          <w:szCs w:val="24"/>
        </w:rPr>
        <w:t>εξήντα</w:t>
      </w:r>
      <w:r w:rsidRPr="001B7D43">
        <w:rPr>
          <w:rFonts w:eastAsia="Times New Roman"/>
          <w:szCs w:val="24"/>
        </w:rPr>
        <w:t xml:space="preserve"> ημερών</w:t>
      </w:r>
      <w:r>
        <w:rPr>
          <w:rFonts w:eastAsia="Times New Roman"/>
          <w:szCs w:val="24"/>
        </w:rPr>
        <w:t>-</w:t>
      </w:r>
      <w:r w:rsidRPr="001B7D43">
        <w:rPr>
          <w:rFonts w:eastAsia="Times New Roman"/>
          <w:szCs w:val="24"/>
        </w:rPr>
        <w:t xml:space="preserve"> </w:t>
      </w:r>
      <w:r>
        <w:rPr>
          <w:rFonts w:eastAsia="Times New Roman"/>
          <w:szCs w:val="24"/>
        </w:rPr>
        <w:t>που αντιμετωπίζουν</w:t>
      </w:r>
      <w:r w:rsidRPr="001B7D43">
        <w:rPr>
          <w:rFonts w:eastAsia="Times New Roman"/>
          <w:szCs w:val="24"/>
        </w:rPr>
        <w:t xml:space="preserve"> </w:t>
      </w:r>
      <w:r w:rsidRPr="001B7D43">
        <w:rPr>
          <w:rFonts w:eastAsia="Times New Roman"/>
          <w:szCs w:val="24"/>
        </w:rPr>
        <w:t xml:space="preserve">πρόβλημα </w:t>
      </w:r>
      <w:r>
        <w:rPr>
          <w:rFonts w:eastAsia="Times New Roman"/>
          <w:szCs w:val="24"/>
        </w:rPr>
        <w:t xml:space="preserve">οι </w:t>
      </w:r>
      <w:r w:rsidRPr="001B7D43">
        <w:rPr>
          <w:rFonts w:eastAsia="Times New Roman"/>
          <w:szCs w:val="24"/>
        </w:rPr>
        <w:t>κτηνοτρόφοι</w:t>
      </w:r>
      <w:r>
        <w:rPr>
          <w:rFonts w:eastAsia="Times New Roman"/>
          <w:szCs w:val="24"/>
        </w:rPr>
        <w:t>, γιατί</w:t>
      </w:r>
      <w:r w:rsidRPr="001B7D43">
        <w:rPr>
          <w:rFonts w:eastAsia="Times New Roman"/>
          <w:szCs w:val="24"/>
        </w:rPr>
        <w:t xml:space="preserve"> δεν τηρούνται ούτε </w:t>
      </w:r>
      <w:r>
        <w:rPr>
          <w:rFonts w:eastAsia="Times New Roman"/>
          <w:szCs w:val="24"/>
        </w:rPr>
        <w:t>οι εξήντα</w:t>
      </w:r>
      <w:r w:rsidRPr="001B7D43">
        <w:rPr>
          <w:rFonts w:eastAsia="Times New Roman"/>
          <w:szCs w:val="24"/>
        </w:rPr>
        <w:t xml:space="preserve"> μέρες</w:t>
      </w:r>
      <w:r>
        <w:rPr>
          <w:rFonts w:eastAsia="Times New Roman"/>
          <w:szCs w:val="24"/>
        </w:rPr>
        <w:t>,</w:t>
      </w:r>
      <w:r w:rsidRPr="001B7D43">
        <w:rPr>
          <w:rFonts w:eastAsia="Times New Roman"/>
          <w:szCs w:val="24"/>
        </w:rPr>
        <w:t xml:space="preserve"> που θεσμοθέτησε η </w:t>
      </w:r>
      <w:r>
        <w:rPr>
          <w:rFonts w:eastAsia="Times New Roman"/>
          <w:szCs w:val="24"/>
        </w:rPr>
        <w:t>Κ</w:t>
      </w:r>
      <w:r w:rsidRPr="001B7D43">
        <w:rPr>
          <w:rFonts w:eastAsia="Times New Roman"/>
          <w:szCs w:val="24"/>
        </w:rPr>
        <w:t xml:space="preserve">υβέρνησή </w:t>
      </w:r>
      <w:r>
        <w:rPr>
          <w:rFonts w:eastAsia="Times New Roman"/>
          <w:szCs w:val="24"/>
        </w:rPr>
        <w:t xml:space="preserve">σας, στις πληρωμές τους. Αποδεικνύεται </w:t>
      </w:r>
      <w:r w:rsidRPr="001B7D43">
        <w:rPr>
          <w:rFonts w:eastAsia="Times New Roman"/>
          <w:szCs w:val="24"/>
        </w:rPr>
        <w:t>γράμμα κενό περιεχομένου</w:t>
      </w:r>
      <w:r>
        <w:rPr>
          <w:rFonts w:eastAsia="Times New Roman"/>
          <w:szCs w:val="24"/>
        </w:rPr>
        <w:t>.</w:t>
      </w:r>
      <w:r w:rsidRPr="001B7D43">
        <w:rPr>
          <w:rFonts w:eastAsia="Times New Roman"/>
          <w:szCs w:val="24"/>
        </w:rPr>
        <w:t xml:space="preserve"> </w:t>
      </w:r>
      <w:r>
        <w:rPr>
          <w:rFonts w:eastAsia="Times New Roman"/>
          <w:szCs w:val="24"/>
        </w:rPr>
        <w:t>Δ</w:t>
      </w:r>
      <w:r w:rsidRPr="001B7D43">
        <w:rPr>
          <w:rFonts w:eastAsia="Times New Roman"/>
          <w:szCs w:val="24"/>
        </w:rPr>
        <w:t>εν έχετε δώσει απάντηση</w:t>
      </w:r>
      <w:r>
        <w:rPr>
          <w:rFonts w:eastAsia="Times New Roman"/>
          <w:szCs w:val="24"/>
        </w:rPr>
        <w:t xml:space="preserve"> σε κάτι</w:t>
      </w:r>
      <w:r w:rsidRPr="001B7D43">
        <w:rPr>
          <w:rFonts w:eastAsia="Times New Roman"/>
          <w:szCs w:val="24"/>
        </w:rPr>
        <w:t xml:space="preserve"> που αφορά </w:t>
      </w:r>
      <w:r>
        <w:rPr>
          <w:rFonts w:eastAsia="Times New Roman"/>
          <w:szCs w:val="24"/>
        </w:rPr>
        <w:t>τον κτηνοτρόφο που έχει πρόβλημα, γιατί νιώθει αδύναμ</w:t>
      </w:r>
      <w:r>
        <w:rPr>
          <w:rFonts w:eastAsia="Times New Roman"/>
          <w:szCs w:val="24"/>
        </w:rPr>
        <w:t xml:space="preserve">ος σε σχέση με τη διαπραγμάτευση η οποία γίνεται. </w:t>
      </w:r>
    </w:p>
    <w:p w14:paraId="1789E997" w14:textId="77777777" w:rsidR="00690103" w:rsidRDefault="0001178F">
      <w:pPr>
        <w:spacing w:line="600" w:lineRule="auto"/>
        <w:ind w:firstLine="720"/>
        <w:jc w:val="both"/>
        <w:rPr>
          <w:rFonts w:eastAsia="Times New Roman"/>
          <w:szCs w:val="24"/>
        </w:rPr>
      </w:pPr>
      <w:r>
        <w:rPr>
          <w:rFonts w:eastAsia="Times New Roman"/>
          <w:szCs w:val="24"/>
        </w:rPr>
        <w:t xml:space="preserve">Θα υπάρξει αποφασιστική </w:t>
      </w:r>
      <w:r w:rsidRPr="001B7D43">
        <w:rPr>
          <w:rFonts w:eastAsia="Times New Roman"/>
          <w:szCs w:val="24"/>
        </w:rPr>
        <w:t xml:space="preserve">στροφή στην </w:t>
      </w:r>
      <w:r>
        <w:rPr>
          <w:rFonts w:eastAsia="Times New Roman"/>
          <w:szCs w:val="24"/>
        </w:rPr>
        <w:t>α</w:t>
      </w:r>
      <w:r w:rsidRPr="001B7D43">
        <w:rPr>
          <w:rFonts w:eastAsia="Times New Roman"/>
          <w:szCs w:val="24"/>
        </w:rPr>
        <w:t>γροτική έρευνα</w:t>
      </w:r>
      <w:r>
        <w:rPr>
          <w:rFonts w:eastAsia="Times New Roman"/>
          <w:szCs w:val="24"/>
        </w:rPr>
        <w:t>, στη</w:t>
      </w:r>
      <w:r w:rsidRPr="001B7D43">
        <w:rPr>
          <w:rFonts w:eastAsia="Times New Roman"/>
          <w:szCs w:val="24"/>
        </w:rPr>
        <w:t xml:space="preserve"> σύνδεσή της με την παραγωγή και </w:t>
      </w:r>
      <w:r>
        <w:rPr>
          <w:rFonts w:eastAsia="Times New Roman"/>
          <w:szCs w:val="24"/>
        </w:rPr>
        <w:t xml:space="preserve">την </w:t>
      </w:r>
      <w:r w:rsidRPr="001B7D43">
        <w:rPr>
          <w:rFonts w:eastAsia="Times New Roman"/>
          <w:szCs w:val="24"/>
        </w:rPr>
        <w:t>εμπορία</w:t>
      </w:r>
      <w:r>
        <w:rPr>
          <w:rFonts w:eastAsia="Times New Roman"/>
          <w:szCs w:val="24"/>
        </w:rPr>
        <w:t>;</w:t>
      </w:r>
      <w:r w:rsidRPr="001B7D43">
        <w:rPr>
          <w:rFonts w:eastAsia="Times New Roman"/>
          <w:szCs w:val="24"/>
        </w:rPr>
        <w:t xml:space="preserve"> Θα προχω</w:t>
      </w:r>
      <w:r w:rsidRPr="001B7D43">
        <w:rPr>
          <w:rFonts w:eastAsia="Times New Roman"/>
          <w:szCs w:val="24"/>
        </w:rPr>
        <w:lastRenderedPageBreak/>
        <w:t>ρήσου</w:t>
      </w:r>
      <w:r>
        <w:rPr>
          <w:rFonts w:eastAsia="Times New Roman"/>
          <w:szCs w:val="24"/>
        </w:rPr>
        <w:t>με</w:t>
      </w:r>
      <w:r w:rsidRPr="001B7D43">
        <w:rPr>
          <w:rFonts w:eastAsia="Times New Roman"/>
          <w:szCs w:val="24"/>
        </w:rPr>
        <w:t xml:space="preserve"> στην ανάπτυξη έργων υποδομής και κατασκευή αρδευτικών έργων</w:t>
      </w:r>
      <w:r>
        <w:rPr>
          <w:rFonts w:eastAsia="Times New Roman"/>
          <w:szCs w:val="24"/>
        </w:rPr>
        <w:t xml:space="preserve">, που θα μειώσουν το κόστος </w:t>
      </w:r>
      <w:r>
        <w:rPr>
          <w:rFonts w:eastAsia="Times New Roman"/>
          <w:szCs w:val="24"/>
        </w:rPr>
        <w:t>παραγωγής</w:t>
      </w:r>
      <w:r w:rsidRPr="001B7D43">
        <w:rPr>
          <w:rFonts w:eastAsia="Times New Roman"/>
          <w:szCs w:val="24"/>
        </w:rPr>
        <w:t xml:space="preserve"> και θα στηρίξου</w:t>
      </w:r>
      <w:r>
        <w:rPr>
          <w:rFonts w:eastAsia="Times New Roman"/>
          <w:szCs w:val="24"/>
        </w:rPr>
        <w:t>με</w:t>
      </w:r>
      <w:r w:rsidRPr="001B7D43">
        <w:rPr>
          <w:rFonts w:eastAsia="Times New Roman"/>
          <w:szCs w:val="24"/>
        </w:rPr>
        <w:t xml:space="preserve"> πραγματικά συλλογικές δράσεις με εξαγωγικό προσανατολισμό</w:t>
      </w:r>
      <w:r>
        <w:rPr>
          <w:rFonts w:eastAsia="Times New Roman"/>
          <w:szCs w:val="24"/>
        </w:rPr>
        <w:t>;</w:t>
      </w:r>
      <w:r w:rsidRPr="001B7D43">
        <w:rPr>
          <w:rFonts w:eastAsia="Times New Roman"/>
          <w:szCs w:val="24"/>
        </w:rPr>
        <w:t xml:space="preserve"> </w:t>
      </w:r>
      <w:r>
        <w:rPr>
          <w:rFonts w:eastAsia="Times New Roman"/>
          <w:szCs w:val="24"/>
        </w:rPr>
        <w:t>Θ</w:t>
      </w:r>
      <w:r w:rsidRPr="001B7D43">
        <w:rPr>
          <w:rFonts w:eastAsia="Times New Roman"/>
          <w:szCs w:val="24"/>
        </w:rPr>
        <w:t>α ενισχύσουμε ομάδες παραγωγών για δραστηριότητες που αφορούν ειδικά καινοτόμα προϊόντα</w:t>
      </w:r>
      <w:r>
        <w:rPr>
          <w:rFonts w:eastAsia="Times New Roman"/>
          <w:szCs w:val="24"/>
        </w:rPr>
        <w:t xml:space="preserve">; </w:t>
      </w:r>
      <w:r w:rsidRPr="001B7D43">
        <w:rPr>
          <w:rFonts w:eastAsia="Times New Roman"/>
          <w:szCs w:val="24"/>
        </w:rPr>
        <w:t xml:space="preserve"> </w:t>
      </w:r>
    </w:p>
    <w:p w14:paraId="1789E998" w14:textId="77777777" w:rsidR="00690103" w:rsidRDefault="0001178F">
      <w:pPr>
        <w:spacing w:line="600" w:lineRule="auto"/>
        <w:ind w:firstLine="720"/>
        <w:jc w:val="both"/>
        <w:rPr>
          <w:rFonts w:eastAsia="Times New Roman"/>
          <w:szCs w:val="24"/>
        </w:rPr>
      </w:pPr>
      <w:r>
        <w:rPr>
          <w:rFonts w:eastAsia="Times New Roman"/>
          <w:szCs w:val="24"/>
        </w:rPr>
        <w:t>Σε</w:t>
      </w:r>
      <w:r w:rsidRPr="001B7D43">
        <w:rPr>
          <w:rFonts w:eastAsia="Times New Roman"/>
          <w:szCs w:val="24"/>
        </w:rPr>
        <w:t xml:space="preserve"> αυτά τα λ</w:t>
      </w:r>
      <w:r>
        <w:rPr>
          <w:rFonts w:eastAsia="Times New Roman"/>
          <w:szCs w:val="24"/>
        </w:rPr>
        <w:t>επτά</w:t>
      </w:r>
      <w:r w:rsidRPr="001B7D43">
        <w:rPr>
          <w:rFonts w:eastAsia="Times New Roman"/>
          <w:szCs w:val="24"/>
        </w:rPr>
        <w:t xml:space="preserve"> τα οποία είχα προσπάθησα επιγραμματικά να σας πω πώς</w:t>
      </w:r>
      <w:r>
        <w:rPr>
          <w:rFonts w:eastAsia="Times New Roman"/>
          <w:szCs w:val="24"/>
        </w:rPr>
        <w:t>,</w:t>
      </w:r>
      <w:r w:rsidRPr="001B7D43">
        <w:rPr>
          <w:rFonts w:eastAsia="Times New Roman"/>
          <w:szCs w:val="24"/>
        </w:rPr>
        <w:t xml:space="preserve"> </w:t>
      </w:r>
      <w:r>
        <w:rPr>
          <w:rFonts w:eastAsia="Times New Roman"/>
          <w:szCs w:val="24"/>
        </w:rPr>
        <w:t>μ</w:t>
      </w:r>
      <w:r w:rsidRPr="001B7D43">
        <w:rPr>
          <w:rFonts w:eastAsia="Times New Roman"/>
          <w:szCs w:val="24"/>
        </w:rPr>
        <w:t>ε ποι</w:t>
      </w:r>
      <w:r w:rsidRPr="001B7D43">
        <w:rPr>
          <w:rFonts w:eastAsia="Times New Roman"/>
          <w:szCs w:val="24"/>
        </w:rPr>
        <w:t xml:space="preserve">ες δράσεις </w:t>
      </w:r>
      <w:r>
        <w:rPr>
          <w:rFonts w:eastAsia="Times New Roman"/>
          <w:szCs w:val="24"/>
        </w:rPr>
        <w:t>-</w:t>
      </w:r>
      <w:r w:rsidRPr="001B7D43">
        <w:rPr>
          <w:rFonts w:eastAsia="Times New Roman"/>
          <w:szCs w:val="24"/>
        </w:rPr>
        <w:t>αποφ</w:t>
      </w:r>
      <w:r>
        <w:rPr>
          <w:rFonts w:eastAsia="Times New Roman"/>
          <w:szCs w:val="24"/>
        </w:rPr>
        <w:t xml:space="preserve">άσεις σε αυτά </w:t>
      </w:r>
      <w:r w:rsidRPr="001B7D43">
        <w:rPr>
          <w:rFonts w:eastAsia="Times New Roman"/>
          <w:szCs w:val="24"/>
        </w:rPr>
        <w:t xml:space="preserve">και στη συνέχεια να </w:t>
      </w:r>
      <w:r>
        <w:rPr>
          <w:rFonts w:eastAsia="Times New Roman"/>
          <w:szCs w:val="24"/>
        </w:rPr>
        <w:t>αποφασίσουμε πώς</w:t>
      </w:r>
      <w:r w:rsidRPr="001B7D43">
        <w:rPr>
          <w:rFonts w:eastAsia="Times New Roman"/>
          <w:szCs w:val="24"/>
        </w:rPr>
        <w:t xml:space="preserve"> θα </w:t>
      </w:r>
      <w:r>
        <w:rPr>
          <w:rFonts w:eastAsia="Times New Roman"/>
          <w:szCs w:val="24"/>
        </w:rPr>
        <w:t xml:space="preserve">τα </w:t>
      </w:r>
      <w:r w:rsidRPr="001B7D43">
        <w:rPr>
          <w:rFonts w:eastAsia="Times New Roman"/>
          <w:szCs w:val="24"/>
        </w:rPr>
        <w:t>εξειδικεύσουμε</w:t>
      </w:r>
      <w:r>
        <w:rPr>
          <w:rFonts w:eastAsia="Times New Roman"/>
          <w:szCs w:val="24"/>
        </w:rPr>
        <w:t>- πραγματικά</w:t>
      </w:r>
      <w:r w:rsidRPr="001B7D43">
        <w:rPr>
          <w:rFonts w:eastAsia="Times New Roman"/>
          <w:szCs w:val="24"/>
        </w:rPr>
        <w:t xml:space="preserve"> </w:t>
      </w:r>
      <w:r>
        <w:rPr>
          <w:rFonts w:eastAsia="Times New Roman"/>
          <w:szCs w:val="24"/>
        </w:rPr>
        <w:t>θ</w:t>
      </w:r>
      <w:r w:rsidRPr="001B7D43">
        <w:rPr>
          <w:rFonts w:eastAsia="Times New Roman"/>
          <w:szCs w:val="24"/>
        </w:rPr>
        <w:t xml:space="preserve">α μπορέσουμε να </w:t>
      </w:r>
      <w:r>
        <w:rPr>
          <w:rFonts w:eastAsia="Times New Roman"/>
          <w:szCs w:val="24"/>
        </w:rPr>
        <w:t>ανα</w:t>
      </w:r>
      <w:r w:rsidRPr="001B7D43">
        <w:rPr>
          <w:rFonts w:eastAsia="Times New Roman"/>
          <w:szCs w:val="24"/>
        </w:rPr>
        <w:t xml:space="preserve">συγκροτήσουμε την </w:t>
      </w:r>
      <w:r>
        <w:rPr>
          <w:rFonts w:eastAsia="Times New Roman"/>
          <w:szCs w:val="24"/>
        </w:rPr>
        <w:t>α</w:t>
      </w:r>
      <w:r w:rsidRPr="001B7D43">
        <w:rPr>
          <w:rFonts w:eastAsia="Times New Roman"/>
          <w:szCs w:val="24"/>
        </w:rPr>
        <w:t>γροτική παραγωγή</w:t>
      </w:r>
      <w:r>
        <w:rPr>
          <w:rFonts w:eastAsia="Times New Roman"/>
          <w:szCs w:val="24"/>
        </w:rPr>
        <w:t>.</w:t>
      </w:r>
      <w:r w:rsidRPr="001B7D43">
        <w:rPr>
          <w:rFonts w:eastAsia="Times New Roman"/>
          <w:szCs w:val="24"/>
        </w:rPr>
        <w:t xml:space="preserve"> Διότι τα άλλα </w:t>
      </w:r>
      <w:r>
        <w:rPr>
          <w:rFonts w:eastAsia="Times New Roman"/>
          <w:szCs w:val="24"/>
        </w:rPr>
        <w:t>σ</w:t>
      </w:r>
      <w:r w:rsidRPr="001B7D43">
        <w:rPr>
          <w:rFonts w:eastAsia="Times New Roman"/>
          <w:szCs w:val="24"/>
        </w:rPr>
        <w:t xml:space="preserve">τα οποία αναφέρεστε </w:t>
      </w:r>
      <w:r>
        <w:rPr>
          <w:rFonts w:eastAsia="Times New Roman"/>
          <w:szCs w:val="24"/>
        </w:rPr>
        <w:t>ή δεν αναφέρεστε</w:t>
      </w:r>
      <w:r w:rsidRPr="001B7D43">
        <w:rPr>
          <w:rFonts w:eastAsia="Times New Roman"/>
          <w:szCs w:val="24"/>
        </w:rPr>
        <w:t xml:space="preserve"> αποτελούν στοιχεία </w:t>
      </w:r>
      <w:proofErr w:type="spellStart"/>
      <w:r>
        <w:rPr>
          <w:rFonts w:eastAsia="Times New Roman"/>
          <w:szCs w:val="24"/>
        </w:rPr>
        <w:t>μικρο</w:t>
      </w:r>
      <w:r w:rsidRPr="001B7D43">
        <w:rPr>
          <w:rFonts w:eastAsia="Times New Roman"/>
          <w:szCs w:val="24"/>
        </w:rPr>
        <w:t>ρυθμίσεων</w:t>
      </w:r>
      <w:proofErr w:type="spellEnd"/>
      <w:r w:rsidRPr="001B7D43">
        <w:rPr>
          <w:rFonts w:eastAsia="Times New Roman"/>
          <w:szCs w:val="24"/>
        </w:rPr>
        <w:t xml:space="preserve"> που δεν </w:t>
      </w:r>
      <w:r w:rsidRPr="001B7D43">
        <w:rPr>
          <w:rFonts w:eastAsia="Times New Roman"/>
          <w:szCs w:val="24"/>
        </w:rPr>
        <w:t>λύνουν κανένα πρόβλημα</w:t>
      </w:r>
      <w:r>
        <w:rPr>
          <w:rFonts w:eastAsia="Times New Roman"/>
          <w:szCs w:val="24"/>
        </w:rPr>
        <w:t>.</w:t>
      </w:r>
    </w:p>
    <w:p w14:paraId="1789E99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Η</w:t>
      </w:r>
      <w:r w:rsidRPr="00352B3E">
        <w:rPr>
          <w:rFonts w:eastAsia="Times New Roman" w:cs="Times New Roman"/>
          <w:szCs w:val="24"/>
        </w:rPr>
        <w:t xml:space="preserve"> χώρα μας έχει όλες τις δυνατότητες</w:t>
      </w:r>
      <w:r>
        <w:rPr>
          <w:rFonts w:eastAsia="Times New Roman" w:cs="Times New Roman"/>
          <w:szCs w:val="24"/>
        </w:rPr>
        <w:t>,</w:t>
      </w:r>
      <w:r w:rsidRPr="00352B3E">
        <w:rPr>
          <w:rFonts w:eastAsia="Times New Roman" w:cs="Times New Roman"/>
          <w:szCs w:val="24"/>
        </w:rPr>
        <w:t xml:space="preserve"> έχει το κλίμα</w:t>
      </w:r>
      <w:r>
        <w:rPr>
          <w:rFonts w:eastAsia="Times New Roman" w:cs="Times New Roman"/>
          <w:szCs w:val="24"/>
        </w:rPr>
        <w:t>,</w:t>
      </w:r>
      <w:r w:rsidRPr="00352B3E">
        <w:rPr>
          <w:rFonts w:eastAsia="Times New Roman" w:cs="Times New Roman"/>
          <w:szCs w:val="24"/>
        </w:rPr>
        <w:t xml:space="preserve"> έχει τους αγρότες</w:t>
      </w:r>
      <w:r>
        <w:rPr>
          <w:rFonts w:eastAsia="Times New Roman" w:cs="Times New Roman"/>
          <w:szCs w:val="24"/>
        </w:rPr>
        <w:t>, έχει τους</w:t>
      </w:r>
      <w:r w:rsidRPr="00352B3E">
        <w:rPr>
          <w:rFonts w:eastAsia="Times New Roman" w:cs="Times New Roman"/>
          <w:szCs w:val="24"/>
        </w:rPr>
        <w:t xml:space="preserve"> </w:t>
      </w:r>
      <w:r>
        <w:rPr>
          <w:rFonts w:eastAsia="Times New Roman" w:cs="Times New Roman"/>
          <w:szCs w:val="24"/>
        </w:rPr>
        <w:t xml:space="preserve">κτηνοτρόφους, </w:t>
      </w:r>
      <w:r w:rsidRPr="00352B3E">
        <w:rPr>
          <w:rFonts w:eastAsia="Times New Roman" w:cs="Times New Roman"/>
          <w:szCs w:val="24"/>
        </w:rPr>
        <w:t xml:space="preserve">να παράγει </w:t>
      </w:r>
      <w:r>
        <w:rPr>
          <w:rFonts w:eastAsia="Times New Roman" w:cs="Times New Roman"/>
          <w:szCs w:val="24"/>
        </w:rPr>
        <w:t xml:space="preserve">με </w:t>
      </w:r>
      <w:r w:rsidRPr="00352B3E">
        <w:rPr>
          <w:rFonts w:eastAsia="Times New Roman" w:cs="Times New Roman"/>
          <w:szCs w:val="24"/>
        </w:rPr>
        <w:t>συγκριτικά πλεονεκτήματα καινοτόμα</w:t>
      </w:r>
      <w:r>
        <w:rPr>
          <w:rFonts w:eastAsia="Times New Roman" w:cs="Times New Roman"/>
          <w:szCs w:val="24"/>
        </w:rPr>
        <w:t>,</w:t>
      </w:r>
      <w:r w:rsidRPr="00352B3E">
        <w:rPr>
          <w:rFonts w:eastAsia="Times New Roman" w:cs="Times New Roman"/>
          <w:szCs w:val="24"/>
        </w:rPr>
        <w:t xml:space="preserve"> ποιοτικά αγροτικά προϊόντα και να μπορέσει να πετύχει τη διείσδυση στις ξένες αγορές</w:t>
      </w:r>
      <w:r>
        <w:rPr>
          <w:rFonts w:eastAsia="Times New Roman" w:cs="Times New Roman"/>
          <w:szCs w:val="24"/>
        </w:rPr>
        <w:t xml:space="preserve">, </w:t>
      </w:r>
      <w:r>
        <w:rPr>
          <w:rFonts w:eastAsia="Times New Roman" w:cs="Times New Roman"/>
          <w:szCs w:val="24"/>
        </w:rPr>
        <w:t>α</w:t>
      </w:r>
      <w:r w:rsidRPr="00352B3E">
        <w:rPr>
          <w:rFonts w:eastAsia="Times New Roman" w:cs="Times New Roman"/>
          <w:szCs w:val="24"/>
        </w:rPr>
        <w:t xml:space="preserve">ρκεί να υπάρχει αυτό το πλαίσιο </w:t>
      </w:r>
      <w:r>
        <w:rPr>
          <w:rFonts w:eastAsia="Times New Roman" w:cs="Times New Roman"/>
          <w:szCs w:val="24"/>
        </w:rPr>
        <w:t>που θα της δώσει</w:t>
      </w:r>
      <w:r w:rsidRPr="00352B3E">
        <w:rPr>
          <w:rFonts w:eastAsia="Times New Roman" w:cs="Times New Roman"/>
          <w:szCs w:val="24"/>
        </w:rPr>
        <w:t xml:space="preserve"> τη δυνατότητα</w:t>
      </w:r>
      <w:r>
        <w:rPr>
          <w:rFonts w:eastAsia="Times New Roman" w:cs="Times New Roman"/>
          <w:szCs w:val="24"/>
        </w:rPr>
        <w:t>.</w:t>
      </w:r>
      <w:r w:rsidRPr="00352B3E">
        <w:rPr>
          <w:rFonts w:eastAsia="Times New Roman" w:cs="Times New Roman"/>
          <w:szCs w:val="24"/>
        </w:rPr>
        <w:t xml:space="preserve"> Δυστυχώς</w:t>
      </w:r>
      <w:r>
        <w:rPr>
          <w:rFonts w:eastAsia="Times New Roman" w:cs="Times New Roman"/>
          <w:szCs w:val="24"/>
        </w:rPr>
        <w:t>, α</w:t>
      </w:r>
      <w:r w:rsidRPr="00352B3E">
        <w:rPr>
          <w:rFonts w:eastAsia="Times New Roman" w:cs="Times New Roman"/>
          <w:szCs w:val="24"/>
        </w:rPr>
        <w:t xml:space="preserve">κόμη και σήμερα δεν </w:t>
      </w:r>
      <w:r>
        <w:rPr>
          <w:rFonts w:eastAsia="Times New Roman" w:cs="Times New Roman"/>
          <w:szCs w:val="24"/>
        </w:rPr>
        <w:t>μπαίνουν ούτε</w:t>
      </w:r>
      <w:r w:rsidRPr="00352B3E">
        <w:rPr>
          <w:rFonts w:eastAsia="Times New Roman" w:cs="Times New Roman"/>
          <w:szCs w:val="24"/>
        </w:rPr>
        <w:t xml:space="preserve"> οι βά</w:t>
      </w:r>
      <w:r>
        <w:rPr>
          <w:rFonts w:eastAsia="Times New Roman" w:cs="Times New Roman"/>
          <w:szCs w:val="24"/>
        </w:rPr>
        <w:t>σεις για την ανασυγκρότηση της αγροτικής οικονομίας σε αυτό το π</w:t>
      </w:r>
      <w:r w:rsidRPr="00352B3E">
        <w:rPr>
          <w:rFonts w:eastAsia="Times New Roman" w:cs="Times New Roman"/>
          <w:szCs w:val="24"/>
        </w:rPr>
        <w:t>λαίσιο</w:t>
      </w:r>
      <w:r>
        <w:rPr>
          <w:rFonts w:eastAsia="Times New Roman" w:cs="Times New Roman"/>
          <w:szCs w:val="24"/>
        </w:rPr>
        <w:t>.</w:t>
      </w:r>
      <w:r w:rsidRPr="00352B3E">
        <w:rPr>
          <w:rFonts w:eastAsia="Times New Roman" w:cs="Times New Roman"/>
          <w:szCs w:val="24"/>
        </w:rPr>
        <w:t xml:space="preserve"> </w:t>
      </w:r>
    </w:p>
    <w:p w14:paraId="1789E99A" w14:textId="77777777" w:rsidR="00690103" w:rsidRDefault="0001178F">
      <w:pPr>
        <w:spacing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Ευχαριστούμε τον κ. Θεοχαρόπουλο.</w:t>
      </w:r>
    </w:p>
    <w:p w14:paraId="1789E99B" w14:textId="77777777" w:rsidR="00690103" w:rsidRDefault="0001178F">
      <w:pPr>
        <w:spacing w:line="600" w:lineRule="auto"/>
        <w:ind w:firstLine="720"/>
        <w:jc w:val="both"/>
        <w:rPr>
          <w:rFonts w:eastAsia="Times New Roman"/>
          <w:bCs/>
          <w:szCs w:val="24"/>
        </w:rPr>
      </w:pPr>
      <w:r>
        <w:rPr>
          <w:rFonts w:eastAsia="Times New Roman"/>
          <w:bCs/>
          <w:szCs w:val="24"/>
        </w:rPr>
        <w:t>Το</w:t>
      </w:r>
      <w:r>
        <w:rPr>
          <w:rFonts w:eastAsia="Times New Roman"/>
          <w:bCs/>
          <w:szCs w:val="24"/>
        </w:rPr>
        <w:t>ν λόγο έχει ο κύριος Υπουργός για δύο λεπτά, για να κλείσουμε τη διαδικασία.</w:t>
      </w:r>
    </w:p>
    <w:p w14:paraId="1789E99C" w14:textId="77777777" w:rsidR="00690103" w:rsidRDefault="0001178F">
      <w:pPr>
        <w:spacing w:line="600" w:lineRule="auto"/>
        <w:ind w:firstLine="720"/>
        <w:jc w:val="both"/>
        <w:rPr>
          <w:rFonts w:eastAsia="Times New Roman" w:cs="Times New Roman"/>
          <w:szCs w:val="24"/>
        </w:rPr>
      </w:pPr>
      <w:r w:rsidRPr="00352B3E">
        <w:rPr>
          <w:rFonts w:eastAsia="Times New Roman"/>
          <w:b/>
          <w:bCs/>
          <w:szCs w:val="24"/>
        </w:rPr>
        <w:t>ΣΤΑΥΡΟΣ ΑΡΑΧΩΒΙΤΗΣ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Κύριε Πρόεδρε, δεν θα χρειαστώ περισσότερο από δύο λεπτά. </w:t>
      </w:r>
      <w:r w:rsidRPr="00352B3E">
        <w:rPr>
          <w:rFonts w:eastAsia="Times New Roman" w:cs="Times New Roman"/>
          <w:szCs w:val="24"/>
        </w:rPr>
        <w:t>Σας ευχαριστώ</w:t>
      </w:r>
      <w:r>
        <w:rPr>
          <w:rFonts w:eastAsia="Times New Roman" w:cs="Times New Roman"/>
          <w:szCs w:val="24"/>
        </w:rPr>
        <w:t>.</w:t>
      </w:r>
    </w:p>
    <w:p w14:paraId="1789E99D"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Να πούμε εδώ, κύριε Θεοχαρόπουλε, </w:t>
      </w:r>
      <w:r w:rsidRPr="00352B3E">
        <w:rPr>
          <w:rFonts w:eastAsia="Times New Roman" w:cs="Times New Roman"/>
          <w:szCs w:val="24"/>
        </w:rPr>
        <w:t>ότι η δι</w:t>
      </w:r>
      <w:r w:rsidRPr="00352B3E">
        <w:rPr>
          <w:rFonts w:eastAsia="Times New Roman" w:cs="Times New Roman"/>
          <w:szCs w:val="24"/>
        </w:rPr>
        <w:t xml:space="preserve">απραγμάτευση για τη νέα ΚΑΠ </w:t>
      </w:r>
      <w:r>
        <w:rPr>
          <w:rFonts w:eastAsia="Times New Roman" w:cs="Times New Roman"/>
          <w:szCs w:val="24"/>
        </w:rPr>
        <w:t>δεν έχει</w:t>
      </w:r>
      <w:r w:rsidRPr="00352B3E">
        <w:rPr>
          <w:rFonts w:eastAsia="Times New Roman" w:cs="Times New Roman"/>
          <w:szCs w:val="24"/>
        </w:rPr>
        <w:t xml:space="preserve"> κλείσει</w:t>
      </w:r>
      <w:r>
        <w:rPr>
          <w:rFonts w:eastAsia="Times New Roman" w:cs="Times New Roman"/>
          <w:szCs w:val="24"/>
        </w:rPr>
        <w:t>.</w:t>
      </w:r>
      <w:r w:rsidRPr="00352B3E">
        <w:rPr>
          <w:rFonts w:eastAsia="Times New Roman" w:cs="Times New Roman"/>
          <w:szCs w:val="24"/>
        </w:rPr>
        <w:t xml:space="preserve"> Οπότε αυτά τα νούμερα που λέτε ότι χάθηκα</w:t>
      </w:r>
      <w:r>
        <w:rPr>
          <w:rFonts w:eastAsia="Times New Roman" w:cs="Times New Roman"/>
          <w:szCs w:val="24"/>
        </w:rPr>
        <w:t>ν…</w:t>
      </w:r>
    </w:p>
    <w:p w14:paraId="1789E99E" w14:textId="77777777" w:rsidR="00690103" w:rsidRDefault="0001178F">
      <w:pPr>
        <w:spacing w:line="600" w:lineRule="auto"/>
        <w:ind w:firstLine="720"/>
        <w:jc w:val="both"/>
        <w:rPr>
          <w:rFonts w:eastAsia="Times New Roman" w:cs="Times New Roman"/>
          <w:szCs w:val="24"/>
        </w:rPr>
      </w:pPr>
      <w:r w:rsidRPr="00352B3E">
        <w:rPr>
          <w:rFonts w:eastAsia="Times New Roman" w:cs="Times New Roman"/>
          <w:b/>
          <w:szCs w:val="24"/>
        </w:rPr>
        <w:t xml:space="preserve">ΑΘΑΝΑΣΙΟΣ ΘΕΟΧΑΡΟΠΟΥΛΟΣ: </w:t>
      </w:r>
      <w:r>
        <w:rPr>
          <w:rFonts w:eastAsia="Times New Roman" w:cs="Times New Roman"/>
          <w:szCs w:val="24"/>
        </w:rPr>
        <w:t>Χάνονται!</w:t>
      </w:r>
    </w:p>
    <w:p w14:paraId="1789E99F" w14:textId="77777777" w:rsidR="00690103" w:rsidRDefault="0001178F">
      <w:pPr>
        <w:spacing w:line="600" w:lineRule="auto"/>
        <w:ind w:firstLine="720"/>
        <w:jc w:val="both"/>
        <w:rPr>
          <w:rFonts w:eastAsia="Times New Roman" w:cs="Times New Roman"/>
          <w:szCs w:val="24"/>
        </w:rPr>
      </w:pPr>
      <w:r w:rsidRPr="00352B3E">
        <w:rPr>
          <w:rFonts w:eastAsia="Times New Roman"/>
          <w:b/>
          <w:bCs/>
          <w:szCs w:val="24"/>
        </w:rPr>
        <w:t>ΣΤΑΥΡΟΣ ΑΡΑΧΩΒΙΤΗΣ (Υπουργός Αγροτικής Ανάπτυξης και Τροφίμων):</w:t>
      </w:r>
      <w:r w:rsidRPr="00352B3E">
        <w:rPr>
          <w:rFonts w:eastAsia="Times New Roman" w:cs="Times New Roman"/>
          <w:szCs w:val="24"/>
        </w:rPr>
        <w:t xml:space="preserve"> </w:t>
      </w:r>
      <w:r>
        <w:rPr>
          <w:rFonts w:eastAsia="Times New Roman" w:cs="Times New Roman"/>
          <w:szCs w:val="24"/>
        </w:rPr>
        <w:t>Είπατε «χάνονται». Θ</w:t>
      </w:r>
      <w:r w:rsidRPr="00352B3E">
        <w:rPr>
          <w:rFonts w:eastAsia="Times New Roman" w:cs="Times New Roman"/>
          <w:szCs w:val="24"/>
        </w:rPr>
        <w:t>α το δούμε στο τέλος</w:t>
      </w:r>
      <w:r>
        <w:rPr>
          <w:rFonts w:eastAsia="Times New Roman" w:cs="Times New Roman"/>
          <w:szCs w:val="24"/>
        </w:rPr>
        <w:t xml:space="preserve"> και </w:t>
      </w:r>
      <w:r w:rsidRPr="00352B3E">
        <w:rPr>
          <w:rFonts w:eastAsia="Times New Roman" w:cs="Times New Roman"/>
          <w:szCs w:val="24"/>
        </w:rPr>
        <w:t>εδώ θα είμαστε</w:t>
      </w:r>
      <w:r>
        <w:rPr>
          <w:rFonts w:eastAsia="Times New Roman" w:cs="Times New Roman"/>
          <w:szCs w:val="24"/>
        </w:rPr>
        <w:t xml:space="preserve"> –το ξαναείπαμε- να κληθούμε</w:t>
      </w:r>
      <w:r w:rsidRPr="00352B3E">
        <w:rPr>
          <w:rFonts w:eastAsia="Times New Roman" w:cs="Times New Roman"/>
          <w:szCs w:val="24"/>
        </w:rPr>
        <w:t xml:space="preserve"> και να συγκριθούμε</w:t>
      </w:r>
      <w:r>
        <w:rPr>
          <w:rFonts w:eastAsia="Times New Roman" w:cs="Times New Roman"/>
          <w:szCs w:val="24"/>
        </w:rPr>
        <w:t>.</w:t>
      </w:r>
    </w:p>
    <w:p w14:paraId="1789E9A0"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Και βέβαια, κάποιος είπε ό</w:t>
      </w:r>
      <w:r w:rsidRPr="00352B3E">
        <w:rPr>
          <w:rFonts w:eastAsia="Times New Roman" w:cs="Times New Roman"/>
          <w:szCs w:val="24"/>
        </w:rPr>
        <w:t xml:space="preserve">τι λόγω της </w:t>
      </w:r>
      <w:proofErr w:type="spellStart"/>
      <w:r w:rsidRPr="00352B3E">
        <w:rPr>
          <w:rFonts w:eastAsia="Times New Roman" w:cs="Times New Roman"/>
          <w:szCs w:val="24"/>
        </w:rPr>
        <w:t>υπερφορολόγησης</w:t>
      </w:r>
      <w:proofErr w:type="spellEnd"/>
      <w:r w:rsidRPr="00352B3E">
        <w:rPr>
          <w:rFonts w:eastAsia="Times New Roman" w:cs="Times New Roman"/>
          <w:szCs w:val="24"/>
        </w:rPr>
        <w:t xml:space="preserve"> οι αγρότες εντείνουν τη φοροδιαφυγή</w:t>
      </w:r>
      <w:r>
        <w:rPr>
          <w:rFonts w:eastAsia="Times New Roman" w:cs="Times New Roman"/>
          <w:szCs w:val="24"/>
        </w:rPr>
        <w:t>,</w:t>
      </w:r>
      <w:r w:rsidRPr="00352B3E">
        <w:rPr>
          <w:rFonts w:eastAsia="Times New Roman" w:cs="Times New Roman"/>
          <w:szCs w:val="24"/>
        </w:rPr>
        <w:t xml:space="preserve"> φοροδιαφεύγουν</w:t>
      </w:r>
      <w:r>
        <w:rPr>
          <w:rFonts w:eastAsia="Times New Roman" w:cs="Times New Roman"/>
          <w:szCs w:val="24"/>
        </w:rPr>
        <w:t xml:space="preserve">. Θα έπρεπε να είμαστε λίγο πιο προσεκτικοί στο τι λέμε σε αυτή την </w:t>
      </w:r>
      <w:r>
        <w:rPr>
          <w:rFonts w:eastAsia="Times New Roman" w:cs="Times New Roman"/>
          <w:szCs w:val="24"/>
        </w:rPr>
        <w:lastRenderedPageBreak/>
        <w:t>Α</w:t>
      </w:r>
      <w:r w:rsidRPr="00352B3E">
        <w:rPr>
          <w:rFonts w:eastAsia="Times New Roman" w:cs="Times New Roman"/>
          <w:szCs w:val="24"/>
        </w:rPr>
        <w:t>ίθουσα</w:t>
      </w:r>
      <w:r>
        <w:rPr>
          <w:rFonts w:eastAsia="Times New Roman" w:cs="Times New Roman"/>
          <w:szCs w:val="24"/>
        </w:rPr>
        <w:t>. Εάν έχετε καταγγελίες ότι</w:t>
      </w:r>
      <w:r w:rsidRPr="00352B3E">
        <w:rPr>
          <w:rFonts w:eastAsia="Times New Roman" w:cs="Times New Roman"/>
          <w:szCs w:val="24"/>
        </w:rPr>
        <w:t xml:space="preserve"> οι αγρότες φοροδιαφεύγουν</w:t>
      </w:r>
      <w:r>
        <w:rPr>
          <w:rFonts w:eastAsia="Times New Roman" w:cs="Times New Roman"/>
          <w:szCs w:val="24"/>
        </w:rPr>
        <w:t xml:space="preserve"> εκτενώς</w:t>
      </w:r>
      <w:r w:rsidRPr="00352B3E">
        <w:rPr>
          <w:rFonts w:eastAsia="Times New Roman" w:cs="Times New Roman"/>
          <w:szCs w:val="24"/>
        </w:rPr>
        <w:t xml:space="preserve"> ή ότι η φοροδιαφυγή στο συγκεκριμένο κλάδο έχει αυξηθεί</w:t>
      </w:r>
      <w:r>
        <w:rPr>
          <w:rFonts w:eastAsia="Times New Roman" w:cs="Times New Roman"/>
          <w:szCs w:val="24"/>
        </w:rPr>
        <w:t>,</w:t>
      </w:r>
      <w:r w:rsidRPr="00352B3E">
        <w:rPr>
          <w:rFonts w:eastAsia="Times New Roman" w:cs="Times New Roman"/>
          <w:szCs w:val="24"/>
        </w:rPr>
        <w:t xml:space="preserve"> να καταθέσετε στοιχεία</w:t>
      </w:r>
      <w:r>
        <w:rPr>
          <w:rFonts w:eastAsia="Times New Roman" w:cs="Times New Roman"/>
          <w:szCs w:val="24"/>
        </w:rPr>
        <w:t xml:space="preserve">. Η τομή </w:t>
      </w:r>
      <w:r w:rsidRPr="00352B3E">
        <w:rPr>
          <w:rFonts w:eastAsia="Times New Roman" w:cs="Times New Roman"/>
          <w:szCs w:val="24"/>
        </w:rPr>
        <w:t xml:space="preserve">στην πολιτική μας και στην κουλτούρα μας είναι η τόνωση και η ενθάρρυνση </w:t>
      </w:r>
      <w:r>
        <w:rPr>
          <w:rFonts w:eastAsia="Times New Roman" w:cs="Times New Roman"/>
          <w:szCs w:val="24"/>
        </w:rPr>
        <w:t>και η εξυγίανση των συνεταιρισμών,</w:t>
      </w:r>
      <w:r w:rsidRPr="00352B3E">
        <w:rPr>
          <w:rFonts w:eastAsia="Times New Roman" w:cs="Times New Roman"/>
          <w:szCs w:val="24"/>
        </w:rPr>
        <w:t xml:space="preserve"> ακριβώς για να μπορούν οι</w:t>
      </w:r>
      <w:r w:rsidRPr="00352B3E">
        <w:rPr>
          <w:rFonts w:eastAsia="Times New Roman" w:cs="Times New Roman"/>
          <w:szCs w:val="24"/>
        </w:rPr>
        <w:t xml:space="preserve"> αγρότες να είναι σε ένα ασφαλές περιβάλλον </w:t>
      </w:r>
      <w:r>
        <w:rPr>
          <w:rFonts w:eastAsia="Times New Roman" w:cs="Times New Roman"/>
          <w:szCs w:val="24"/>
        </w:rPr>
        <w:t xml:space="preserve">και </w:t>
      </w:r>
      <w:r w:rsidRPr="00352B3E">
        <w:rPr>
          <w:rFonts w:eastAsia="Times New Roman" w:cs="Times New Roman"/>
          <w:szCs w:val="24"/>
        </w:rPr>
        <w:t xml:space="preserve">να απολαμβάνουν </w:t>
      </w:r>
      <w:r>
        <w:rPr>
          <w:rFonts w:eastAsia="Times New Roman" w:cs="Times New Roman"/>
          <w:szCs w:val="24"/>
        </w:rPr>
        <w:t>σε</w:t>
      </w:r>
      <w:r w:rsidRPr="00352B3E">
        <w:rPr>
          <w:rFonts w:eastAsia="Times New Roman" w:cs="Times New Roman"/>
          <w:szCs w:val="24"/>
        </w:rPr>
        <w:t xml:space="preserve"> ένα ασφαλές</w:t>
      </w:r>
      <w:r>
        <w:rPr>
          <w:rFonts w:eastAsia="Times New Roman" w:cs="Times New Roman"/>
          <w:szCs w:val="24"/>
        </w:rPr>
        <w:t xml:space="preserve"> π</w:t>
      </w:r>
      <w:r w:rsidRPr="00352B3E">
        <w:rPr>
          <w:rFonts w:eastAsia="Times New Roman" w:cs="Times New Roman"/>
          <w:szCs w:val="24"/>
        </w:rPr>
        <w:t xml:space="preserve">λαίσιο τον καρπό των κόπων </w:t>
      </w:r>
      <w:r>
        <w:rPr>
          <w:rFonts w:eastAsia="Times New Roman" w:cs="Times New Roman"/>
          <w:szCs w:val="24"/>
        </w:rPr>
        <w:t>τους.</w:t>
      </w:r>
    </w:p>
    <w:p w14:paraId="1789E9A1"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 xml:space="preserve">Και δεν είναι </w:t>
      </w:r>
      <w:r>
        <w:rPr>
          <w:rFonts w:eastAsia="Times New Roman" w:cs="Times New Roman"/>
          <w:szCs w:val="24"/>
        </w:rPr>
        <w:t>μ</w:t>
      </w:r>
      <w:r>
        <w:rPr>
          <w:rFonts w:eastAsia="Times New Roman" w:cs="Times New Roman"/>
          <w:szCs w:val="24"/>
        </w:rPr>
        <w:t>ί</w:t>
      </w:r>
      <w:r w:rsidRPr="00352B3E">
        <w:rPr>
          <w:rFonts w:eastAsia="Times New Roman" w:cs="Times New Roman"/>
          <w:szCs w:val="24"/>
        </w:rPr>
        <w:t>α</w:t>
      </w:r>
      <w:r w:rsidRPr="00352B3E">
        <w:rPr>
          <w:rFonts w:eastAsia="Times New Roman" w:cs="Times New Roman"/>
          <w:szCs w:val="24"/>
        </w:rPr>
        <w:t xml:space="preserve"> μόνο ιδεολογική μας επιλογή</w:t>
      </w:r>
      <w:r>
        <w:rPr>
          <w:rFonts w:eastAsia="Times New Roman" w:cs="Times New Roman"/>
          <w:szCs w:val="24"/>
        </w:rPr>
        <w:t>,</w:t>
      </w:r>
      <w:r w:rsidRPr="00352B3E">
        <w:rPr>
          <w:rFonts w:eastAsia="Times New Roman" w:cs="Times New Roman"/>
          <w:szCs w:val="24"/>
        </w:rPr>
        <w:t xml:space="preserve"> αλλά εί</w:t>
      </w:r>
      <w:r>
        <w:rPr>
          <w:rFonts w:eastAsia="Times New Roman" w:cs="Times New Roman"/>
          <w:szCs w:val="24"/>
        </w:rPr>
        <w:t>ναι μι</w:t>
      </w:r>
      <w:r w:rsidRPr="00352B3E">
        <w:rPr>
          <w:rFonts w:eastAsia="Times New Roman" w:cs="Times New Roman"/>
          <w:szCs w:val="24"/>
        </w:rPr>
        <w:t>α πραγματικότητα που συμβαίνει στην Ευρώπη</w:t>
      </w:r>
      <w:r>
        <w:rPr>
          <w:rFonts w:eastAsia="Times New Roman" w:cs="Times New Roman"/>
          <w:szCs w:val="24"/>
        </w:rPr>
        <w:t>. Κ</w:t>
      </w:r>
      <w:r w:rsidRPr="00352B3E">
        <w:rPr>
          <w:rFonts w:eastAsia="Times New Roman" w:cs="Times New Roman"/>
          <w:szCs w:val="24"/>
        </w:rPr>
        <w:t>αι εδώ στη χώρα μας με βάθος ιστορία</w:t>
      </w:r>
      <w:r>
        <w:rPr>
          <w:rFonts w:eastAsia="Times New Roman" w:cs="Times New Roman"/>
          <w:szCs w:val="24"/>
        </w:rPr>
        <w:t xml:space="preserve">ς </w:t>
      </w:r>
      <w:r>
        <w:rPr>
          <w:rFonts w:eastAsia="Times New Roman" w:cs="Times New Roman"/>
          <w:szCs w:val="24"/>
        </w:rPr>
        <w:t>σ</w:t>
      </w:r>
      <w:r w:rsidRPr="00352B3E">
        <w:rPr>
          <w:rFonts w:eastAsia="Times New Roman" w:cs="Times New Roman"/>
          <w:szCs w:val="24"/>
        </w:rPr>
        <w:t>υνεταιρισμών</w:t>
      </w:r>
      <w:r>
        <w:rPr>
          <w:rFonts w:eastAsia="Times New Roman" w:cs="Times New Roman"/>
          <w:szCs w:val="24"/>
        </w:rPr>
        <w:t>,</w:t>
      </w:r>
      <w:r w:rsidRPr="00352B3E">
        <w:rPr>
          <w:rFonts w:eastAsia="Times New Roman" w:cs="Times New Roman"/>
          <w:szCs w:val="24"/>
        </w:rPr>
        <w:t xml:space="preserve"> με ενερ</w:t>
      </w:r>
      <w:r>
        <w:rPr>
          <w:rFonts w:eastAsia="Times New Roman" w:cs="Times New Roman"/>
          <w:szCs w:val="24"/>
        </w:rPr>
        <w:t>γούς συνεταιρισμούς πάνω από εκατό</w:t>
      </w:r>
      <w:r w:rsidRPr="00352B3E">
        <w:rPr>
          <w:rFonts w:eastAsia="Times New Roman" w:cs="Times New Roman"/>
          <w:szCs w:val="24"/>
        </w:rPr>
        <w:t xml:space="preserve"> χρόνια</w:t>
      </w:r>
      <w:r>
        <w:rPr>
          <w:rFonts w:eastAsia="Times New Roman" w:cs="Times New Roman"/>
          <w:szCs w:val="24"/>
        </w:rPr>
        <w:t>,</w:t>
      </w:r>
      <w:r w:rsidRPr="00352B3E">
        <w:rPr>
          <w:rFonts w:eastAsia="Times New Roman" w:cs="Times New Roman"/>
          <w:szCs w:val="24"/>
        </w:rPr>
        <w:t xml:space="preserve"> καταφέραμε </w:t>
      </w:r>
      <w:r>
        <w:rPr>
          <w:rFonts w:eastAsia="Times New Roman" w:cs="Times New Roman"/>
          <w:szCs w:val="24"/>
        </w:rPr>
        <w:t xml:space="preserve">ένα </w:t>
      </w:r>
      <w:r w:rsidRPr="00352B3E">
        <w:rPr>
          <w:rFonts w:eastAsia="Times New Roman" w:cs="Times New Roman"/>
          <w:szCs w:val="24"/>
        </w:rPr>
        <w:t xml:space="preserve">πολύ μικρό ποσοστό κάτω από </w:t>
      </w:r>
      <w:r>
        <w:rPr>
          <w:rFonts w:eastAsia="Times New Roman" w:cs="Times New Roman"/>
          <w:szCs w:val="24"/>
        </w:rPr>
        <w:t xml:space="preserve">το </w:t>
      </w:r>
      <w:r w:rsidRPr="00352B3E">
        <w:rPr>
          <w:rFonts w:eastAsia="Times New Roman" w:cs="Times New Roman"/>
          <w:szCs w:val="24"/>
        </w:rPr>
        <w:t xml:space="preserve">10% να συμμετέχει </w:t>
      </w:r>
      <w:r>
        <w:rPr>
          <w:rFonts w:eastAsia="Times New Roman" w:cs="Times New Roman"/>
          <w:szCs w:val="24"/>
        </w:rPr>
        <w:t>στους συνεταιρισμούς.</w:t>
      </w:r>
      <w:r w:rsidRPr="00352B3E">
        <w:rPr>
          <w:rFonts w:eastAsia="Times New Roman" w:cs="Times New Roman"/>
          <w:szCs w:val="24"/>
        </w:rPr>
        <w:t xml:space="preserve"> </w:t>
      </w:r>
      <w:r>
        <w:rPr>
          <w:rFonts w:eastAsia="Times New Roman" w:cs="Times New Roman"/>
          <w:szCs w:val="24"/>
        </w:rPr>
        <w:t xml:space="preserve">Και γι’ </w:t>
      </w:r>
      <w:r w:rsidRPr="00352B3E">
        <w:rPr>
          <w:rFonts w:eastAsia="Times New Roman" w:cs="Times New Roman"/>
          <w:szCs w:val="24"/>
        </w:rPr>
        <w:t xml:space="preserve">αυτό θα πρέπει να </w:t>
      </w:r>
      <w:r>
        <w:rPr>
          <w:rFonts w:eastAsia="Times New Roman" w:cs="Times New Roman"/>
          <w:szCs w:val="24"/>
        </w:rPr>
        <w:t>κοιταχτείτε και να κοιταχτούμε ό</w:t>
      </w:r>
      <w:r w:rsidRPr="00352B3E">
        <w:rPr>
          <w:rFonts w:eastAsia="Times New Roman" w:cs="Times New Roman"/>
          <w:szCs w:val="24"/>
        </w:rPr>
        <w:t>λοι στον καθρέφτη</w:t>
      </w:r>
      <w:r>
        <w:rPr>
          <w:rFonts w:eastAsia="Times New Roman" w:cs="Times New Roman"/>
          <w:szCs w:val="24"/>
        </w:rPr>
        <w:t>,</w:t>
      </w:r>
      <w:r w:rsidRPr="00352B3E">
        <w:rPr>
          <w:rFonts w:eastAsia="Times New Roman" w:cs="Times New Roman"/>
          <w:szCs w:val="24"/>
        </w:rPr>
        <w:t xml:space="preserve"> </w:t>
      </w:r>
      <w:r>
        <w:rPr>
          <w:rFonts w:eastAsia="Times New Roman" w:cs="Times New Roman"/>
          <w:szCs w:val="24"/>
        </w:rPr>
        <w:t xml:space="preserve">για </w:t>
      </w:r>
      <w:r w:rsidRPr="00352B3E">
        <w:rPr>
          <w:rFonts w:eastAsia="Times New Roman" w:cs="Times New Roman"/>
          <w:szCs w:val="24"/>
        </w:rPr>
        <w:t xml:space="preserve">να δούμε ποιος </w:t>
      </w:r>
      <w:r>
        <w:rPr>
          <w:rFonts w:eastAsia="Times New Roman" w:cs="Times New Roman"/>
          <w:szCs w:val="24"/>
        </w:rPr>
        <w:t>φταίει κα</w:t>
      </w:r>
      <w:r>
        <w:rPr>
          <w:rFonts w:eastAsia="Times New Roman" w:cs="Times New Roman"/>
          <w:szCs w:val="24"/>
        </w:rPr>
        <w:t>ι να πάμε παρακάτω.</w:t>
      </w:r>
    </w:p>
    <w:p w14:paraId="1789E9A2" w14:textId="77777777" w:rsidR="00690103" w:rsidRDefault="0001178F">
      <w:pPr>
        <w:spacing w:line="600" w:lineRule="auto"/>
        <w:ind w:firstLine="720"/>
        <w:jc w:val="both"/>
        <w:rPr>
          <w:rFonts w:eastAsia="Times New Roman" w:cs="Times New Roman"/>
          <w:b/>
          <w:szCs w:val="24"/>
        </w:rPr>
      </w:pPr>
      <w:r>
        <w:rPr>
          <w:rFonts w:eastAsia="Times New Roman" w:cs="Times New Roman"/>
          <w:szCs w:val="24"/>
        </w:rPr>
        <w:t xml:space="preserve">Δίνουμε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352B3E">
        <w:rPr>
          <w:rFonts w:eastAsia="Times New Roman" w:cs="Times New Roman"/>
          <w:szCs w:val="24"/>
        </w:rPr>
        <w:t xml:space="preserve"> μεγάλη προτεραιότητα</w:t>
      </w:r>
      <w:r>
        <w:rPr>
          <w:rFonts w:eastAsia="Times New Roman" w:cs="Times New Roman"/>
          <w:szCs w:val="24"/>
        </w:rPr>
        <w:t xml:space="preserve"> στο να ξεκολλήσουν</w:t>
      </w:r>
      <w:r w:rsidRPr="00352B3E">
        <w:rPr>
          <w:rFonts w:eastAsia="Times New Roman" w:cs="Times New Roman"/>
          <w:szCs w:val="24"/>
        </w:rPr>
        <w:t xml:space="preserve"> έργα</w:t>
      </w:r>
      <w:r>
        <w:rPr>
          <w:rFonts w:eastAsia="Times New Roman" w:cs="Times New Roman"/>
          <w:szCs w:val="24"/>
        </w:rPr>
        <w:t>,</w:t>
      </w:r>
      <w:r w:rsidRPr="00352B3E">
        <w:rPr>
          <w:rFonts w:eastAsia="Times New Roman" w:cs="Times New Roman"/>
          <w:szCs w:val="24"/>
        </w:rPr>
        <w:t xml:space="preserve"> τα οποία είχαν ήδη μείνει </w:t>
      </w:r>
      <w:r>
        <w:rPr>
          <w:rFonts w:eastAsia="Times New Roman" w:cs="Times New Roman"/>
          <w:szCs w:val="24"/>
        </w:rPr>
        <w:t>κουφάρια</w:t>
      </w:r>
      <w:r w:rsidRPr="00352B3E">
        <w:rPr>
          <w:rFonts w:eastAsia="Times New Roman" w:cs="Times New Roman"/>
          <w:szCs w:val="24"/>
        </w:rPr>
        <w:t xml:space="preserve"> με </w:t>
      </w:r>
      <w:r>
        <w:rPr>
          <w:rFonts w:eastAsia="Times New Roman" w:cs="Times New Roman"/>
          <w:szCs w:val="24"/>
        </w:rPr>
        <w:t xml:space="preserve">τα προηγούμενα </w:t>
      </w:r>
      <w:r>
        <w:rPr>
          <w:rFonts w:eastAsia="Times New Roman" w:cs="Times New Roman"/>
          <w:szCs w:val="24"/>
        </w:rPr>
        <w:t>π</w:t>
      </w:r>
      <w:r w:rsidRPr="00352B3E">
        <w:rPr>
          <w:rFonts w:eastAsia="Times New Roman" w:cs="Times New Roman"/>
          <w:szCs w:val="24"/>
        </w:rPr>
        <w:t>ρογράμματα</w:t>
      </w:r>
      <w:r>
        <w:rPr>
          <w:rFonts w:eastAsia="Times New Roman" w:cs="Times New Roman"/>
          <w:szCs w:val="24"/>
        </w:rPr>
        <w:t xml:space="preserve">. Μιλάμε για μια σειρά από έργα στα οποία αναφερθήκατε και εσείς και αρκετοί από τους Βουλευτές σας. Εμείς </w:t>
      </w:r>
      <w:r>
        <w:rPr>
          <w:rFonts w:eastAsia="Times New Roman" w:cs="Times New Roman"/>
          <w:szCs w:val="24"/>
        </w:rPr>
        <w:lastRenderedPageBreak/>
        <w:t>α</w:t>
      </w:r>
      <w:r w:rsidRPr="00352B3E">
        <w:rPr>
          <w:rFonts w:eastAsia="Times New Roman" w:cs="Times New Roman"/>
          <w:szCs w:val="24"/>
        </w:rPr>
        <w:t xml:space="preserve">υτό που κάνουμε τώρα κατά προτεραιότητα </w:t>
      </w:r>
      <w:r>
        <w:rPr>
          <w:rFonts w:eastAsia="Times New Roman" w:cs="Times New Roman"/>
          <w:szCs w:val="24"/>
        </w:rPr>
        <w:t>-</w:t>
      </w:r>
      <w:r w:rsidRPr="00352B3E">
        <w:rPr>
          <w:rFonts w:eastAsia="Times New Roman" w:cs="Times New Roman"/>
          <w:szCs w:val="24"/>
        </w:rPr>
        <w:t>και έχοντας τη συ</w:t>
      </w:r>
      <w:r>
        <w:rPr>
          <w:rFonts w:eastAsia="Times New Roman" w:cs="Times New Roman"/>
          <w:szCs w:val="24"/>
        </w:rPr>
        <w:t>νεργασία και των υπηρεσιών του Υ</w:t>
      </w:r>
      <w:r w:rsidRPr="00352B3E">
        <w:rPr>
          <w:rFonts w:eastAsia="Times New Roman" w:cs="Times New Roman"/>
          <w:szCs w:val="24"/>
        </w:rPr>
        <w:t>πουργείου</w:t>
      </w:r>
      <w:r>
        <w:rPr>
          <w:rFonts w:eastAsia="Times New Roman" w:cs="Times New Roman"/>
          <w:szCs w:val="24"/>
        </w:rPr>
        <w:t>-</w:t>
      </w:r>
      <w:r w:rsidRPr="00352B3E">
        <w:rPr>
          <w:rFonts w:eastAsia="Times New Roman" w:cs="Times New Roman"/>
          <w:szCs w:val="24"/>
        </w:rPr>
        <w:t xml:space="preserve"> </w:t>
      </w:r>
      <w:r>
        <w:rPr>
          <w:rFonts w:eastAsia="Times New Roman" w:cs="Times New Roman"/>
          <w:szCs w:val="24"/>
        </w:rPr>
        <w:t>είναι ότι ολοκληρώνουμε</w:t>
      </w:r>
      <w:r w:rsidRPr="00352B3E">
        <w:rPr>
          <w:rFonts w:eastAsia="Times New Roman" w:cs="Times New Roman"/>
          <w:szCs w:val="24"/>
        </w:rPr>
        <w:t xml:space="preserve"> το</w:t>
      </w:r>
      <w:r>
        <w:rPr>
          <w:rFonts w:eastAsia="Times New Roman" w:cs="Times New Roman"/>
          <w:szCs w:val="24"/>
        </w:rPr>
        <w:t>ν</w:t>
      </w:r>
      <w:r w:rsidRPr="00352B3E">
        <w:rPr>
          <w:rFonts w:eastAsia="Times New Roman" w:cs="Times New Roman"/>
          <w:szCs w:val="24"/>
        </w:rPr>
        <w:t xml:space="preserve"> σχεδιασμό των έργων με το αρδευτικό τους για να είναι λειτ</w:t>
      </w:r>
      <w:r>
        <w:rPr>
          <w:rFonts w:eastAsia="Times New Roman" w:cs="Times New Roman"/>
          <w:szCs w:val="24"/>
        </w:rPr>
        <w:t xml:space="preserve">ουργικά και να τα εντάξουμε </w:t>
      </w:r>
      <w:r w:rsidRPr="00352B3E">
        <w:rPr>
          <w:rFonts w:eastAsia="Times New Roman" w:cs="Times New Roman"/>
          <w:szCs w:val="24"/>
        </w:rPr>
        <w:t>με κάθε τρόπο</w:t>
      </w:r>
      <w:r>
        <w:rPr>
          <w:rFonts w:eastAsia="Times New Roman" w:cs="Times New Roman"/>
          <w:szCs w:val="24"/>
        </w:rPr>
        <w:t>,</w:t>
      </w:r>
      <w:r w:rsidRPr="00352B3E">
        <w:rPr>
          <w:rFonts w:eastAsia="Times New Roman" w:cs="Times New Roman"/>
          <w:szCs w:val="24"/>
        </w:rPr>
        <w:t xml:space="preserve"> </w:t>
      </w:r>
      <w:r>
        <w:rPr>
          <w:rFonts w:eastAsia="Times New Roman" w:cs="Times New Roman"/>
          <w:szCs w:val="24"/>
        </w:rPr>
        <w:t xml:space="preserve">και </w:t>
      </w:r>
      <w:r w:rsidRPr="00352B3E">
        <w:rPr>
          <w:rFonts w:eastAsia="Times New Roman" w:cs="Times New Roman"/>
          <w:szCs w:val="24"/>
        </w:rPr>
        <w:t xml:space="preserve">με τη συνδρομή του </w:t>
      </w:r>
      <w:r>
        <w:rPr>
          <w:rFonts w:eastAsia="Times New Roman" w:cs="Times New Roman"/>
          <w:szCs w:val="24"/>
        </w:rPr>
        <w:t>μ</w:t>
      </w:r>
      <w:r>
        <w:rPr>
          <w:rFonts w:eastAsia="Times New Roman" w:cs="Times New Roman"/>
          <w:szCs w:val="24"/>
        </w:rPr>
        <w:t>έτ</w:t>
      </w:r>
      <w:r>
        <w:rPr>
          <w:rFonts w:eastAsia="Times New Roman" w:cs="Times New Roman"/>
          <w:szCs w:val="24"/>
        </w:rPr>
        <w:t xml:space="preserve">ρου </w:t>
      </w:r>
      <w:r w:rsidRPr="00352B3E">
        <w:rPr>
          <w:rFonts w:eastAsia="Times New Roman" w:cs="Times New Roman"/>
          <w:szCs w:val="24"/>
        </w:rPr>
        <w:t>4</w:t>
      </w:r>
      <w:r>
        <w:rPr>
          <w:rFonts w:eastAsia="Times New Roman" w:cs="Times New Roman"/>
          <w:szCs w:val="24"/>
        </w:rPr>
        <w:t>.</w:t>
      </w:r>
      <w:r w:rsidRPr="00352B3E">
        <w:rPr>
          <w:rFonts w:eastAsia="Times New Roman" w:cs="Times New Roman"/>
          <w:szCs w:val="24"/>
        </w:rPr>
        <w:t>3</w:t>
      </w:r>
      <w:r>
        <w:rPr>
          <w:rFonts w:eastAsia="Times New Roman" w:cs="Times New Roman"/>
          <w:szCs w:val="24"/>
        </w:rPr>
        <w:t>.</w:t>
      </w:r>
      <w:r w:rsidRPr="00352B3E">
        <w:rPr>
          <w:rFonts w:eastAsia="Times New Roman" w:cs="Times New Roman"/>
          <w:szCs w:val="24"/>
        </w:rPr>
        <w:t>1</w:t>
      </w:r>
      <w:r>
        <w:rPr>
          <w:rFonts w:eastAsia="Times New Roman" w:cs="Times New Roman"/>
          <w:szCs w:val="24"/>
        </w:rPr>
        <w:t>.</w:t>
      </w:r>
      <w:r w:rsidRPr="00352B3E">
        <w:rPr>
          <w:rFonts w:eastAsia="Times New Roman" w:cs="Times New Roman"/>
          <w:szCs w:val="24"/>
        </w:rPr>
        <w:t xml:space="preserve"> αλλά και </w:t>
      </w:r>
      <w:r>
        <w:rPr>
          <w:rFonts w:eastAsia="Times New Roman" w:cs="Times New Roman"/>
          <w:szCs w:val="24"/>
        </w:rPr>
        <w:t>του ΠΔΕ</w:t>
      </w:r>
      <w:r w:rsidRPr="00352B3E">
        <w:rPr>
          <w:rFonts w:eastAsia="Times New Roman" w:cs="Times New Roman"/>
          <w:szCs w:val="24"/>
        </w:rPr>
        <w:t xml:space="preserve"> </w:t>
      </w:r>
      <w:r>
        <w:rPr>
          <w:rFonts w:eastAsia="Times New Roman" w:cs="Times New Roman"/>
          <w:szCs w:val="24"/>
        </w:rPr>
        <w:t>και των συναρμόδιων Υπουργείων, σε</w:t>
      </w:r>
      <w:r w:rsidRPr="00352B3E">
        <w:rPr>
          <w:rFonts w:eastAsia="Times New Roman" w:cs="Times New Roman"/>
          <w:szCs w:val="24"/>
        </w:rPr>
        <w:t xml:space="preserve"> </w:t>
      </w:r>
      <w:r>
        <w:rPr>
          <w:rFonts w:eastAsia="Times New Roman" w:cs="Times New Roman"/>
          <w:szCs w:val="24"/>
        </w:rPr>
        <w:t>ε</w:t>
      </w:r>
      <w:r w:rsidRPr="00352B3E">
        <w:rPr>
          <w:rFonts w:eastAsia="Times New Roman" w:cs="Times New Roman"/>
          <w:szCs w:val="24"/>
        </w:rPr>
        <w:t>υρωπαϊκά</w:t>
      </w:r>
      <w:r>
        <w:rPr>
          <w:rFonts w:eastAsia="Times New Roman" w:cs="Times New Roman"/>
          <w:szCs w:val="24"/>
        </w:rPr>
        <w:t xml:space="preserve"> Π</w:t>
      </w:r>
      <w:r w:rsidRPr="00352B3E">
        <w:rPr>
          <w:rFonts w:eastAsia="Times New Roman" w:cs="Times New Roman"/>
          <w:szCs w:val="24"/>
        </w:rPr>
        <w:t>ρογράμματα</w:t>
      </w:r>
      <w:r>
        <w:rPr>
          <w:rFonts w:eastAsia="Times New Roman" w:cs="Times New Roman"/>
          <w:szCs w:val="24"/>
        </w:rPr>
        <w:t xml:space="preserve">. Γιατί; Γιατί περισσότερο </w:t>
      </w:r>
      <w:r w:rsidRPr="00352B3E">
        <w:rPr>
          <w:rFonts w:eastAsia="Times New Roman" w:cs="Times New Roman"/>
          <w:szCs w:val="24"/>
        </w:rPr>
        <w:t xml:space="preserve">από όλα τώρα μας πιέζει </w:t>
      </w:r>
      <w:r>
        <w:rPr>
          <w:rFonts w:eastAsia="Times New Roman" w:cs="Times New Roman"/>
          <w:szCs w:val="24"/>
        </w:rPr>
        <w:t xml:space="preserve">και η </w:t>
      </w:r>
      <w:r w:rsidRPr="00352B3E">
        <w:rPr>
          <w:rFonts w:eastAsia="Times New Roman" w:cs="Times New Roman"/>
          <w:szCs w:val="24"/>
        </w:rPr>
        <w:t>κλιματική αλλαγή</w:t>
      </w:r>
      <w:r>
        <w:rPr>
          <w:rFonts w:eastAsia="Times New Roman" w:cs="Times New Roman"/>
          <w:szCs w:val="24"/>
        </w:rPr>
        <w:t>. Γι’</w:t>
      </w:r>
      <w:r w:rsidRPr="00352B3E">
        <w:rPr>
          <w:rFonts w:eastAsia="Times New Roman" w:cs="Times New Roman"/>
          <w:szCs w:val="24"/>
        </w:rPr>
        <w:t xml:space="preserve"> αυτό σας λέω</w:t>
      </w:r>
      <w:r>
        <w:rPr>
          <w:rFonts w:eastAsia="Times New Roman" w:cs="Times New Roman"/>
          <w:szCs w:val="24"/>
        </w:rPr>
        <w:t>,</w:t>
      </w:r>
      <w:r w:rsidRPr="00352B3E">
        <w:rPr>
          <w:rFonts w:eastAsia="Times New Roman" w:cs="Times New Roman"/>
          <w:szCs w:val="24"/>
        </w:rPr>
        <w:t xml:space="preserve"> πρέπει να κοιτάμε μπροστά και όχι τα πόδια </w:t>
      </w:r>
      <w:r>
        <w:rPr>
          <w:rFonts w:eastAsia="Times New Roman" w:cs="Times New Roman"/>
          <w:szCs w:val="24"/>
        </w:rPr>
        <w:t>μας.</w:t>
      </w:r>
      <w:r w:rsidRPr="00352B3E">
        <w:rPr>
          <w:rFonts w:eastAsia="Times New Roman" w:cs="Times New Roman"/>
          <w:szCs w:val="24"/>
        </w:rPr>
        <w:t xml:space="preserve"> </w:t>
      </w:r>
    </w:p>
    <w:p w14:paraId="1789E9A3"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Και τελειώνω με τα ενεργά προγ</w:t>
      </w:r>
      <w:r>
        <w:rPr>
          <w:rFonts w:eastAsia="Times New Roman" w:cs="Times New Roman"/>
          <w:szCs w:val="24"/>
        </w:rPr>
        <w:t xml:space="preserve">ράμματα, τα προγράμματα της προώθησης. Υπάρχουν προγράμματα προώθησης. Εμείς δεν μένουμε μόνο στις άυλες δαπάνες, που στο παρελθόν χρησιμοποιούνταν κατά κόρον για τάισμα «ημετέρων». </w:t>
      </w:r>
    </w:p>
    <w:p w14:paraId="1789E9A4"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Εμείς προχωράμε και στην τόνωση της κατανάλωσης που έχει άμεσα αποτελέσματα στον κτηνοτρόφο, στον οινοποιό, στον μελισσοκόμο, στον αγρότη γενικότερα, στον κτηνοτρόφο και στον αλιέα, τόνωση της κατανάλωσης με τα φρούτα στα σχολεία, με δράσεις όπως οι εξαγωγ</w:t>
      </w:r>
      <w:r>
        <w:rPr>
          <w:rFonts w:eastAsia="Times New Roman" w:cs="Times New Roman"/>
          <w:szCs w:val="24"/>
        </w:rPr>
        <w:t xml:space="preserve">ές που συζητήσαμε και με τον κ. </w:t>
      </w:r>
      <w:proofErr w:type="spellStart"/>
      <w:r>
        <w:rPr>
          <w:rFonts w:eastAsia="Times New Roman" w:cs="Times New Roman"/>
          <w:szCs w:val="24"/>
        </w:rPr>
        <w:t>Χόγκαν</w:t>
      </w:r>
      <w:proofErr w:type="spellEnd"/>
      <w:r>
        <w:rPr>
          <w:rFonts w:eastAsia="Times New Roman" w:cs="Times New Roman"/>
          <w:szCs w:val="24"/>
        </w:rPr>
        <w:t xml:space="preserve"> και βρήκαμε και τρόπο χρηματοδότησης για τόνωση </w:t>
      </w:r>
      <w:r>
        <w:rPr>
          <w:rFonts w:eastAsia="Times New Roman" w:cs="Times New Roman"/>
          <w:szCs w:val="24"/>
        </w:rPr>
        <w:lastRenderedPageBreak/>
        <w:t>της κατανάλωσης, όχι για προβολή τονίζω, και για τα προγράμματα προώθησης οίνου, προώθησης κρέατος κ.λπ. τόσο στο εσωτερικό όσο και στο εξωτερικό. Αυτό ακριβώς είναι που</w:t>
      </w:r>
      <w:r>
        <w:rPr>
          <w:rFonts w:eastAsia="Times New Roman" w:cs="Times New Roman"/>
          <w:szCs w:val="24"/>
        </w:rPr>
        <w:t xml:space="preserve"> σημαίνει ότι δουλεύουμε με σχέδιο και ξέρουμε πού πατάμε. </w:t>
      </w:r>
    </w:p>
    <w:p w14:paraId="1789E9A5"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Σας ευχαριστώ πολύ για τη σημερινή συζήτηση. Ο κόσμος μας ακούει και στο τέλος θα μας κρίνει όλους, όχι για αυτά που είπαμε, αλλά για αυτά που κάνουμε.</w:t>
      </w:r>
    </w:p>
    <w:p w14:paraId="1789E9A6"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789E9A7" w14:textId="77777777" w:rsidR="00690103" w:rsidRDefault="0001178F">
      <w:pPr>
        <w:spacing w:line="600" w:lineRule="auto"/>
        <w:ind w:firstLine="720"/>
        <w:jc w:val="both"/>
        <w:rPr>
          <w:rFonts w:eastAsia="Times New Roman" w:cs="Times New Roman"/>
          <w:szCs w:val="24"/>
        </w:rPr>
      </w:pPr>
      <w:r w:rsidRPr="00AD7495">
        <w:rPr>
          <w:rFonts w:eastAsia="Times New Roman" w:cs="Times New Roman"/>
          <w:b/>
          <w:szCs w:val="24"/>
        </w:rPr>
        <w:t>ΠΡΟΕΔΡΕΥΩΝ (Μάριος Γεωργ</w:t>
      </w:r>
      <w:r w:rsidRPr="00AD7495">
        <w:rPr>
          <w:rFonts w:eastAsia="Times New Roman" w:cs="Times New Roman"/>
          <w:b/>
          <w:szCs w:val="24"/>
        </w:rPr>
        <w:t>ιάδης):</w:t>
      </w:r>
      <w:r>
        <w:rPr>
          <w:rFonts w:eastAsia="Times New Roman" w:cs="Times New Roman"/>
          <w:szCs w:val="24"/>
        </w:rPr>
        <w:t xml:space="preserve"> Ευχαριστούμε πολύ.</w:t>
      </w:r>
    </w:p>
    <w:p w14:paraId="1789E9A8"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της επίκαιρης επερώτησης.</w:t>
      </w:r>
    </w:p>
    <w:p w14:paraId="1789E9A9" w14:textId="77777777" w:rsidR="00690103" w:rsidRDefault="0001178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1789E9AA" w14:textId="77777777" w:rsidR="00690103" w:rsidRDefault="0001178F">
      <w:pPr>
        <w:spacing w:line="600" w:lineRule="auto"/>
        <w:ind w:firstLine="720"/>
        <w:jc w:val="both"/>
        <w:rPr>
          <w:rFonts w:eastAsia="Times New Roman" w:cs="Times New Roman"/>
          <w:szCs w:val="24"/>
        </w:rPr>
      </w:pPr>
      <w:r w:rsidRPr="00AD7495">
        <w:rPr>
          <w:rFonts w:eastAsia="Times New Roman" w:cs="Times New Roman"/>
          <w:b/>
          <w:szCs w:val="24"/>
        </w:rPr>
        <w:t>ΟΛΟΙ ΟΙ ΒΟΥΛΕΥΤΕΣ:</w:t>
      </w:r>
      <w:r>
        <w:rPr>
          <w:rFonts w:eastAsia="Times New Roman" w:cs="Times New Roman"/>
          <w:szCs w:val="24"/>
        </w:rPr>
        <w:t xml:space="preserve"> Μάλιστα, μάλιστα.</w:t>
      </w:r>
    </w:p>
    <w:p w14:paraId="1789E9AB" w14:textId="77777777" w:rsidR="00690103" w:rsidRDefault="0001178F">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Με τη συναίνεση του Σώματος κα</w:t>
      </w:r>
      <w:r>
        <w:rPr>
          <w:rFonts w:eastAsia="Times New Roman" w:cs="Times New Roman"/>
          <w:szCs w:val="24"/>
        </w:rPr>
        <w:t xml:space="preserve">ι ώρα 14.20΄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14 Ιανουαρίου και 12.00΄ με αντικείμενο εργασιών του Σώματος</w:t>
      </w:r>
      <w:r w:rsidRPr="001409E6">
        <w:rPr>
          <w:rFonts w:eastAsia="Times New Roman" w:cs="Times New Roman"/>
          <w:szCs w:val="24"/>
        </w:rPr>
        <w:t>,</w:t>
      </w:r>
      <w:r>
        <w:rPr>
          <w:rFonts w:eastAsia="Times New Roman" w:cs="Times New Roman"/>
          <w:szCs w:val="24"/>
        </w:rPr>
        <w:t xml:space="preserve"> νομοθετική εργασία: α) </w:t>
      </w:r>
      <w:r>
        <w:rPr>
          <w:rFonts w:eastAsia="Times New Roman" w:cs="Times New Roman"/>
          <w:szCs w:val="24"/>
        </w:rPr>
        <w:t>ψ</w:t>
      </w:r>
      <w:r>
        <w:rPr>
          <w:rFonts w:eastAsia="Times New Roman" w:cs="Times New Roman"/>
          <w:szCs w:val="24"/>
        </w:rPr>
        <w:t xml:space="preserve">ηφοφορία επί της αρχής, </w:t>
      </w:r>
      <w:r>
        <w:rPr>
          <w:rFonts w:eastAsia="Times New Roman" w:cs="Times New Roman"/>
          <w:szCs w:val="24"/>
        </w:rPr>
        <w:lastRenderedPageBreak/>
        <w:t>των άρθρων και του συνόλου του σχεδίου νόμου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Συνεργασίας μεταξύ του Ανώτατου Συμμαχικού Διοικητή Μετασχηματισμού (SACT) και του Υπουργείου Εθνικής Άμυνας της Ελληνικής Δημοκρατίας, σχετικά με την τοποθέτηση Εθνικού Αντιπροσώπου Συνδέσμου στο Στρατηγείο της Ανώτατης Συμμαχικής Δ</w:t>
      </w:r>
      <w:r>
        <w:rPr>
          <w:rFonts w:eastAsia="Times New Roman" w:cs="Times New Roman"/>
          <w:szCs w:val="24"/>
        </w:rPr>
        <w:t xml:space="preserve">ιοίκησης Μετασχηματισμού και των </w:t>
      </w:r>
      <w:proofErr w:type="spellStart"/>
      <w:r>
        <w:rPr>
          <w:rFonts w:eastAsia="Times New Roman" w:cs="Times New Roman"/>
          <w:szCs w:val="24"/>
        </w:rPr>
        <w:t>ανταλλαγεισών</w:t>
      </w:r>
      <w:proofErr w:type="spellEnd"/>
      <w:r>
        <w:rPr>
          <w:rFonts w:eastAsia="Times New Roman" w:cs="Times New Roman"/>
          <w:szCs w:val="24"/>
        </w:rPr>
        <w:t xml:space="preserve"> επιστολών περί παράτασης της ισχύος του ανωτέρω Μνημονίου» και β) συζήτηση και ψήφιση του σχεδίου νόμου του Υπουργείου Παιδείας και Θρησκευμάτων</w:t>
      </w:r>
      <w:r>
        <w:rPr>
          <w:rFonts w:eastAsia="Times New Roman" w:cs="Times New Roman"/>
          <w:szCs w:val="24"/>
        </w:rPr>
        <w:t>,</w:t>
      </w:r>
      <w:r>
        <w:rPr>
          <w:rFonts w:eastAsia="Times New Roman" w:cs="Times New Roman"/>
          <w:szCs w:val="24"/>
        </w:rPr>
        <w:t xml:space="preserve"> σύμφωνα με την ημερήσια διάταξη που θα σας διανεμηθεί.</w:t>
      </w:r>
    </w:p>
    <w:p w14:paraId="1789E9AC" w14:textId="77777777" w:rsidR="00690103" w:rsidRDefault="0001178F">
      <w:pPr>
        <w:spacing w:line="600" w:lineRule="auto"/>
        <w:ind w:firstLine="720"/>
        <w:jc w:val="both"/>
        <w:rPr>
          <w:rFonts w:eastAsia="Times New Roman" w:cs="Times New Roman"/>
          <w:szCs w:val="24"/>
        </w:rPr>
      </w:pPr>
      <w:r w:rsidRPr="00FA0071">
        <w:rPr>
          <w:rFonts w:eastAsia="Times New Roman" w:cs="Times New Roman"/>
          <w:b/>
          <w:szCs w:val="24"/>
        </w:rPr>
        <w:t>Ο ΠΡΟΕΔΡ</w:t>
      </w:r>
      <w:r w:rsidRPr="00FA0071">
        <w:rPr>
          <w:rFonts w:eastAsia="Times New Roman" w:cs="Times New Roman"/>
          <w:b/>
          <w:szCs w:val="24"/>
        </w:rPr>
        <w:t>ΟΣ</w:t>
      </w:r>
      <w:r>
        <w:rPr>
          <w:rFonts w:eastAsia="Times New Roman" w:cs="Times New Roman"/>
          <w:szCs w:val="24"/>
        </w:rPr>
        <w:t xml:space="preserve">                                                             </w:t>
      </w:r>
      <w:r w:rsidRPr="00FA0071">
        <w:rPr>
          <w:rFonts w:eastAsia="Times New Roman" w:cs="Times New Roman"/>
          <w:b/>
          <w:szCs w:val="24"/>
        </w:rPr>
        <w:t>ΟΙ ΓΡΑΜΜΑΤΕΙΣ</w:t>
      </w:r>
    </w:p>
    <w:sectPr w:rsidR="006901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UNF7iLqLSY9/sqZvsmo34BYNh1U=" w:salt="IhzSOYAbUszMV2ItYWvHi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03"/>
    <w:rsid w:val="0001178F"/>
    <w:rsid w:val="000C1D86"/>
    <w:rsid w:val="006901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E6D5"/>
  <w15:docId w15:val="{CE909BD8-F90B-415E-A8F7-138C6904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2CB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62CB9"/>
    <w:rPr>
      <w:rFonts w:ascii="Segoe UI" w:hAnsi="Segoe UI" w:cs="Segoe UI"/>
      <w:sz w:val="18"/>
      <w:szCs w:val="18"/>
    </w:rPr>
  </w:style>
  <w:style w:type="paragraph" w:styleId="a4">
    <w:name w:val="header"/>
    <w:basedOn w:val="a"/>
    <w:link w:val="Char0"/>
    <w:uiPriority w:val="99"/>
    <w:unhideWhenUsed/>
    <w:rsid w:val="005E1402"/>
    <w:pPr>
      <w:tabs>
        <w:tab w:val="center" w:pos="4153"/>
        <w:tab w:val="right" w:pos="8306"/>
      </w:tabs>
      <w:spacing w:after="0" w:line="240" w:lineRule="auto"/>
    </w:pPr>
  </w:style>
  <w:style w:type="character" w:customStyle="1" w:styleId="Char0">
    <w:name w:val="Κεφαλίδα Char"/>
    <w:basedOn w:val="a0"/>
    <w:link w:val="a4"/>
    <w:uiPriority w:val="99"/>
    <w:rsid w:val="005E1402"/>
  </w:style>
  <w:style w:type="paragraph" w:styleId="a5">
    <w:name w:val="footer"/>
    <w:basedOn w:val="a"/>
    <w:link w:val="Char1"/>
    <w:uiPriority w:val="99"/>
    <w:unhideWhenUsed/>
    <w:rsid w:val="005E1402"/>
    <w:pPr>
      <w:tabs>
        <w:tab w:val="center" w:pos="4153"/>
        <w:tab w:val="right" w:pos="8306"/>
      </w:tabs>
      <w:spacing w:after="0" w:line="240" w:lineRule="auto"/>
    </w:pPr>
  </w:style>
  <w:style w:type="character" w:customStyle="1" w:styleId="Char1">
    <w:name w:val="Υποσέλιδο Char"/>
    <w:basedOn w:val="a0"/>
    <w:link w:val="a5"/>
    <w:uiPriority w:val="99"/>
    <w:rsid w:val="005E1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760</MetadataID>
    <Session xmlns="641f345b-441b-4b81-9152-adc2e73ba5e1">Δ´</Session>
    <Date xmlns="641f345b-441b-4b81-9152-adc2e73ba5e1">2019-01-10T22:00:00+00:00</Date>
    <Status xmlns="641f345b-441b-4b81-9152-adc2e73ba5e1">
      <Url>https://intra.parliament.gr/praktika/Lists/Incoming_Metadata/EditForm.aspx?ID=760&amp;Source=/praktika/Recordings_Library/Forms/AllItems.aspx</Url>
      <Description>Δημοσιεύτηκε</Description>
    </Status>
    <Meeting xmlns="641f345b-441b-4b81-9152-adc2e73ba5e1">ΝΓ´</Meeting>
  </documentManagement>
</p:properties>
</file>

<file path=customXml/itemProps1.xml><?xml version="1.0" encoding="utf-8"?>
<ds:datastoreItem xmlns:ds="http://schemas.openxmlformats.org/officeDocument/2006/customXml" ds:itemID="{6E210195-2CA6-480A-AEF6-8D8BE4140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C6A00-319F-43E4-870F-87A0A9C8DD4C}">
  <ds:schemaRefs>
    <ds:schemaRef ds:uri="http://schemas.microsoft.com/sharepoint/v3/contenttype/forms"/>
  </ds:schemaRefs>
</ds:datastoreItem>
</file>

<file path=customXml/itemProps3.xml><?xml version="1.0" encoding="utf-8"?>
<ds:datastoreItem xmlns:ds="http://schemas.openxmlformats.org/officeDocument/2006/customXml" ds:itemID="{464D8A7B-E50C-487D-B389-5647D95B0CED}">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178</Pages>
  <Words>33146</Words>
  <Characters>178992</Characters>
  <Application>Microsoft Office Word</Application>
  <DocSecurity>0</DocSecurity>
  <Lines>1491</Lines>
  <Paragraphs>423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2019-01-22T08:45:00Z</dcterms:created>
  <dcterms:modified xsi:type="dcterms:W3CDTF">2019-01-22T08:45:00Z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