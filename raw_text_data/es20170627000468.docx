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C82D7" w14:textId="77777777" w:rsidR="00212FF6" w:rsidRPr="00212FF6" w:rsidRDefault="00212FF6" w:rsidP="00212FF6">
      <w:pPr>
        <w:spacing w:after="0" w:line="360" w:lineRule="auto"/>
        <w:rPr>
          <w:ins w:id="0" w:author="Φλούδα Χριστίνα" w:date="2017-07-04T13:27:00Z"/>
          <w:rFonts w:eastAsia="Times New Roman"/>
          <w:szCs w:val="24"/>
          <w:lang w:eastAsia="en-US"/>
        </w:rPr>
      </w:pPr>
      <w:bookmarkStart w:id="1" w:name="_GoBack"/>
      <w:bookmarkEnd w:id="1"/>
      <w:ins w:id="2" w:author="Φλούδα Χριστίνα" w:date="2017-07-04T13:27:00Z">
        <w:r w:rsidRPr="00212FF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974565B" w14:textId="77777777" w:rsidR="00212FF6" w:rsidRPr="00212FF6" w:rsidRDefault="00212FF6" w:rsidP="00212FF6">
      <w:pPr>
        <w:spacing w:after="0" w:line="360" w:lineRule="auto"/>
        <w:rPr>
          <w:ins w:id="3" w:author="Φλούδα Χριστίνα" w:date="2017-07-04T13:27:00Z"/>
          <w:rFonts w:eastAsia="Times New Roman"/>
          <w:szCs w:val="24"/>
          <w:lang w:eastAsia="en-US"/>
        </w:rPr>
      </w:pPr>
    </w:p>
    <w:p w14:paraId="2F21E29C" w14:textId="77777777" w:rsidR="00212FF6" w:rsidRPr="00212FF6" w:rsidRDefault="00212FF6" w:rsidP="00212FF6">
      <w:pPr>
        <w:spacing w:after="0" w:line="360" w:lineRule="auto"/>
        <w:rPr>
          <w:ins w:id="4" w:author="Φλούδα Χριστίνα" w:date="2017-07-04T13:27:00Z"/>
          <w:rFonts w:eastAsia="Times New Roman"/>
          <w:szCs w:val="24"/>
          <w:lang w:eastAsia="en-US"/>
        </w:rPr>
      </w:pPr>
      <w:ins w:id="5" w:author="Φλούδα Χριστίνα" w:date="2017-07-04T13:27:00Z">
        <w:r w:rsidRPr="00212FF6">
          <w:rPr>
            <w:rFonts w:eastAsia="Times New Roman"/>
            <w:szCs w:val="24"/>
            <w:lang w:eastAsia="en-US"/>
          </w:rPr>
          <w:t>ΠΙΝΑΚΑΣ ΠΕΡΙΕΧΟΜΕΝΩΝ</w:t>
        </w:r>
      </w:ins>
    </w:p>
    <w:p w14:paraId="41FF56AF" w14:textId="77777777" w:rsidR="00212FF6" w:rsidRPr="00212FF6" w:rsidRDefault="00212FF6" w:rsidP="00212FF6">
      <w:pPr>
        <w:spacing w:after="0" w:line="360" w:lineRule="auto"/>
        <w:rPr>
          <w:ins w:id="6" w:author="Φλούδα Χριστίνα" w:date="2017-07-04T13:27:00Z"/>
          <w:rFonts w:eastAsia="Times New Roman"/>
          <w:szCs w:val="24"/>
          <w:lang w:eastAsia="en-US"/>
        </w:rPr>
      </w:pPr>
      <w:ins w:id="7" w:author="Φλούδα Χριστίνα" w:date="2017-07-04T13:27:00Z">
        <w:r w:rsidRPr="00212FF6">
          <w:rPr>
            <w:rFonts w:eastAsia="Times New Roman"/>
            <w:szCs w:val="24"/>
            <w:lang w:eastAsia="en-US"/>
          </w:rPr>
          <w:t xml:space="preserve">ΙΖ΄ ΠΕΡΙΟΔΟΣ </w:t>
        </w:r>
      </w:ins>
    </w:p>
    <w:p w14:paraId="7BAD5382" w14:textId="77777777" w:rsidR="00212FF6" w:rsidRPr="00212FF6" w:rsidRDefault="00212FF6" w:rsidP="00212FF6">
      <w:pPr>
        <w:spacing w:after="0" w:line="360" w:lineRule="auto"/>
        <w:rPr>
          <w:ins w:id="8" w:author="Φλούδα Χριστίνα" w:date="2017-07-04T13:27:00Z"/>
          <w:rFonts w:eastAsia="Times New Roman"/>
          <w:szCs w:val="24"/>
          <w:lang w:eastAsia="en-US"/>
        </w:rPr>
      </w:pPr>
      <w:ins w:id="9" w:author="Φλούδα Χριστίνα" w:date="2017-07-04T13:27:00Z">
        <w:r w:rsidRPr="00212FF6">
          <w:rPr>
            <w:rFonts w:eastAsia="Times New Roman"/>
            <w:szCs w:val="24"/>
            <w:lang w:eastAsia="en-US"/>
          </w:rPr>
          <w:t>ΠΡΟΕΔΡΕΥΟΜΕΝΗΣ ΚΟΙΝΟΒΟΥΛΕΥΤΙΚΗΣ ΔΗΜΟΚΡΑΤΙΑΣ</w:t>
        </w:r>
      </w:ins>
    </w:p>
    <w:p w14:paraId="43699D8F" w14:textId="77777777" w:rsidR="00212FF6" w:rsidRPr="00212FF6" w:rsidRDefault="00212FF6" w:rsidP="00212FF6">
      <w:pPr>
        <w:spacing w:after="0" w:line="360" w:lineRule="auto"/>
        <w:rPr>
          <w:ins w:id="10" w:author="Φλούδα Χριστίνα" w:date="2017-07-04T13:27:00Z"/>
          <w:rFonts w:eastAsia="Times New Roman"/>
          <w:szCs w:val="24"/>
          <w:lang w:eastAsia="en-US"/>
        </w:rPr>
      </w:pPr>
      <w:ins w:id="11" w:author="Φλούδα Χριστίνα" w:date="2017-07-04T13:27:00Z">
        <w:r w:rsidRPr="00212FF6">
          <w:rPr>
            <w:rFonts w:eastAsia="Times New Roman"/>
            <w:szCs w:val="24"/>
            <w:lang w:eastAsia="en-US"/>
          </w:rPr>
          <w:t>ΣΥΝΟΔΟΣ Β΄</w:t>
        </w:r>
      </w:ins>
    </w:p>
    <w:p w14:paraId="45CE5030" w14:textId="77777777" w:rsidR="00212FF6" w:rsidRPr="00212FF6" w:rsidRDefault="00212FF6" w:rsidP="00212FF6">
      <w:pPr>
        <w:spacing w:after="0" w:line="360" w:lineRule="auto"/>
        <w:rPr>
          <w:ins w:id="12" w:author="Φλούδα Χριστίνα" w:date="2017-07-04T13:27:00Z"/>
          <w:rFonts w:eastAsia="Times New Roman"/>
          <w:szCs w:val="24"/>
          <w:lang w:eastAsia="en-US"/>
        </w:rPr>
      </w:pPr>
    </w:p>
    <w:p w14:paraId="16E72818" w14:textId="77777777" w:rsidR="00212FF6" w:rsidRPr="00212FF6" w:rsidRDefault="00212FF6" w:rsidP="00212FF6">
      <w:pPr>
        <w:spacing w:after="0" w:line="360" w:lineRule="auto"/>
        <w:rPr>
          <w:ins w:id="13" w:author="Φλούδα Χριστίνα" w:date="2017-07-04T13:27:00Z"/>
          <w:rFonts w:eastAsia="Times New Roman"/>
          <w:szCs w:val="24"/>
          <w:lang w:eastAsia="en-US"/>
        </w:rPr>
      </w:pPr>
      <w:ins w:id="14" w:author="Φλούδα Χριστίνα" w:date="2017-07-04T13:27:00Z">
        <w:r w:rsidRPr="00212FF6">
          <w:rPr>
            <w:rFonts w:eastAsia="Times New Roman"/>
            <w:szCs w:val="24"/>
            <w:lang w:eastAsia="en-US"/>
          </w:rPr>
          <w:t>ΣΥΝΕΔΡΙΑΣΗ ΡΜΒ΄</w:t>
        </w:r>
      </w:ins>
    </w:p>
    <w:p w14:paraId="3CF9CE5A" w14:textId="77777777" w:rsidR="00212FF6" w:rsidRPr="00212FF6" w:rsidRDefault="00212FF6" w:rsidP="00212FF6">
      <w:pPr>
        <w:spacing w:after="0" w:line="360" w:lineRule="auto"/>
        <w:rPr>
          <w:ins w:id="15" w:author="Φλούδα Χριστίνα" w:date="2017-07-04T13:27:00Z"/>
          <w:rFonts w:eastAsia="Times New Roman"/>
          <w:szCs w:val="24"/>
          <w:lang w:eastAsia="en-US"/>
        </w:rPr>
      </w:pPr>
      <w:ins w:id="16" w:author="Φλούδα Χριστίνα" w:date="2017-07-04T13:27:00Z">
        <w:r w:rsidRPr="00212FF6">
          <w:rPr>
            <w:rFonts w:eastAsia="Times New Roman"/>
            <w:szCs w:val="24"/>
            <w:lang w:eastAsia="en-US"/>
          </w:rPr>
          <w:t>Πέμπτη  29 Ιουνίου 2017</w:t>
        </w:r>
      </w:ins>
    </w:p>
    <w:p w14:paraId="566E1DEC" w14:textId="77777777" w:rsidR="00212FF6" w:rsidRPr="00212FF6" w:rsidRDefault="00212FF6" w:rsidP="00212FF6">
      <w:pPr>
        <w:spacing w:after="0" w:line="360" w:lineRule="auto"/>
        <w:rPr>
          <w:ins w:id="17" w:author="Φλούδα Χριστίνα" w:date="2017-07-04T13:27:00Z"/>
          <w:rFonts w:eastAsia="Times New Roman"/>
          <w:szCs w:val="24"/>
          <w:lang w:eastAsia="en-US"/>
        </w:rPr>
      </w:pPr>
    </w:p>
    <w:p w14:paraId="597ECEA9" w14:textId="77777777" w:rsidR="00212FF6" w:rsidRPr="00212FF6" w:rsidRDefault="00212FF6" w:rsidP="00212FF6">
      <w:pPr>
        <w:spacing w:after="0" w:line="360" w:lineRule="auto"/>
        <w:rPr>
          <w:ins w:id="18" w:author="Φλούδα Χριστίνα" w:date="2017-07-04T13:27:00Z"/>
          <w:rFonts w:eastAsia="Times New Roman"/>
          <w:szCs w:val="24"/>
          <w:lang w:eastAsia="en-US"/>
        </w:rPr>
      </w:pPr>
      <w:ins w:id="19" w:author="Φλούδα Χριστίνα" w:date="2017-07-04T13:27:00Z">
        <w:r w:rsidRPr="00212FF6">
          <w:rPr>
            <w:rFonts w:eastAsia="Times New Roman"/>
            <w:szCs w:val="24"/>
            <w:lang w:eastAsia="en-US"/>
          </w:rPr>
          <w:t>ΘΕΜΑΤΑ</w:t>
        </w:r>
      </w:ins>
    </w:p>
    <w:p w14:paraId="70CB00C2" w14:textId="77777777" w:rsidR="00212FF6" w:rsidRPr="00212FF6" w:rsidRDefault="00212FF6" w:rsidP="00212FF6">
      <w:pPr>
        <w:spacing w:after="0" w:line="360" w:lineRule="auto"/>
        <w:rPr>
          <w:ins w:id="20" w:author="Φλούδα Χριστίνα" w:date="2017-07-04T13:27:00Z"/>
          <w:rFonts w:eastAsia="Times New Roman"/>
          <w:szCs w:val="24"/>
          <w:lang w:eastAsia="en-US"/>
        </w:rPr>
      </w:pPr>
      <w:ins w:id="21" w:author="Φλούδα Χριστίνα" w:date="2017-07-04T13:27:00Z">
        <w:r w:rsidRPr="00212FF6">
          <w:rPr>
            <w:rFonts w:eastAsia="Times New Roman"/>
            <w:szCs w:val="24"/>
            <w:lang w:eastAsia="en-US"/>
          </w:rPr>
          <w:t xml:space="preserve"> </w:t>
        </w:r>
        <w:r w:rsidRPr="00212FF6">
          <w:rPr>
            <w:rFonts w:eastAsia="Times New Roman"/>
            <w:szCs w:val="24"/>
            <w:lang w:eastAsia="en-US"/>
          </w:rPr>
          <w:br/>
          <w:t xml:space="preserve">Α. ΕΙΔΙΚΑ ΘΕΜΑΤΑ </w:t>
        </w:r>
        <w:r w:rsidRPr="00212FF6">
          <w:rPr>
            <w:rFonts w:eastAsia="Times New Roman"/>
            <w:szCs w:val="24"/>
            <w:lang w:eastAsia="en-US"/>
          </w:rPr>
          <w:br/>
          <w:t xml:space="preserve">1. Επικύρωση Πρακτικών, σελ. </w:t>
        </w:r>
        <w:r w:rsidRPr="00212FF6">
          <w:rPr>
            <w:rFonts w:eastAsia="Times New Roman"/>
            <w:szCs w:val="24"/>
            <w:lang w:eastAsia="en-US"/>
          </w:rPr>
          <w:br/>
          <w:t xml:space="preserve">2. Ανακοινώνεται ότι η Ειδική Κοινοβουλευτική Επιτροπή για τη διενέργεια προκαταρκτικής εξέτασης κατά του πρώην Υπουργού, κ. Ιωάννη Παπαντωνίου, για την ενδεχόμενη τέλεση αδικημάτων στο πλαίσιο σύναψης συμβάσεων εξοπλιστικών προγραμμάτων του Υπουργείου Εθνικής  Άμυνας, καταθέτει το Πόρισμά της, σελ. </w:t>
        </w:r>
        <w:r w:rsidRPr="00212FF6">
          <w:rPr>
            <w:rFonts w:eastAsia="Times New Roman"/>
            <w:szCs w:val="24"/>
            <w:lang w:eastAsia="en-US"/>
          </w:rPr>
          <w:br/>
          <w:t xml:space="preserve">3. Επί διαδικαστικού θέματος, σελ. </w:t>
        </w:r>
        <w:r w:rsidRPr="00212FF6">
          <w:rPr>
            <w:rFonts w:eastAsia="Times New Roman"/>
            <w:szCs w:val="24"/>
            <w:lang w:eastAsia="en-US"/>
          </w:rPr>
          <w:br/>
          <w:t xml:space="preserve"> </w:t>
        </w:r>
        <w:r w:rsidRPr="00212FF6">
          <w:rPr>
            <w:rFonts w:eastAsia="Times New Roman"/>
            <w:szCs w:val="24"/>
            <w:lang w:eastAsia="en-US"/>
          </w:rPr>
          <w:br/>
          <w:t xml:space="preserve">Β. ΚΟΙΝΟΒΟΥΛΕΥΤΙΚΟΣ ΕΛΕΓΧΟΣ </w:t>
        </w:r>
        <w:r w:rsidRPr="00212FF6">
          <w:rPr>
            <w:rFonts w:eastAsia="Times New Roman"/>
            <w:szCs w:val="24"/>
            <w:lang w:eastAsia="en-US"/>
          </w:rPr>
          <w:br/>
          <w:t xml:space="preserve">1. Κατάθεση αναφορών, σελ. </w:t>
        </w:r>
        <w:r w:rsidRPr="00212FF6">
          <w:rPr>
            <w:rFonts w:eastAsia="Times New Roman"/>
            <w:szCs w:val="24"/>
            <w:lang w:eastAsia="en-US"/>
          </w:rPr>
          <w:br/>
          <w:t xml:space="preserve">2. Ανακοίνωση του δελτίου επικαίρων ερωτήσεων της Παρασκευής 30 Ιουνίου 2017, σελ. </w:t>
        </w:r>
        <w:r w:rsidRPr="00212FF6">
          <w:rPr>
            <w:rFonts w:eastAsia="Times New Roman"/>
            <w:szCs w:val="24"/>
            <w:lang w:eastAsia="en-US"/>
          </w:rPr>
          <w:br/>
          <w:t>3. Συζήτηση επικαίρων ερωτήσεων:</w:t>
        </w:r>
        <w:r w:rsidRPr="00212FF6">
          <w:rPr>
            <w:rFonts w:eastAsia="Times New Roman"/>
            <w:szCs w:val="24"/>
            <w:lang w:eastAsia="en-US"/>
          </w:rPr>
          <w:br/>
          <w:t xml:space="preserve">    α) Προς την Υπουργό Εργασίας, Κοινωνικής Ασφάλισης και Κοινωνικής Αλληλεγγύης:</w:t>
        </w:r>
        <w:r w:rsidRPr="00212FF6">
          <w:rPr>
            <w:rFonts w:eastAsia="Times New Roman"/>
            <w:szCs w:val="24"/>
            <w:lang w:eastAsia="en-US"/>
          </w:rPr>
          <w:br/>
          <w:t xml:space="preserve">        i. με θέμα: «Απασχόληση συνταξιούχων αναπηρίας», σελ. </w:t>
        </w:r>
        <w:r w:rsidRPr="00212FF6">
          <w:rPr>
            <w:rFonts w:eastAsia="Times New Roman"/>
            <w:szCs w:val="24"/>
            <w:lang w:eastAsia="en-US"/>
          </w:rPr>
          <w:br/>
          <w:t xml:space="preserve">        </w:t>
        </w:r>
        <w:proofErr w:type="spellStart"/>
        <w:r w:rsidRPr="00212FF6">
          <w:rPr>
            <w:rFonts w:eastAsia="Times New Roman"/>
            <w:szCs w:val="24"/>
            <w:lang w:eastAsia="en-US"/>
          </w:rPr>
          <w:t>ii</w:t>
        </w:r>
        <w:proofErr w:type="spellEnd"/>
        <w:r w:rsidRPr="00212FF6">
          <w:rPr>
            <w:rFonts w:eastAsia="Times New Roman"/>
            <w:szCs w:val="24"/>
            <w:lang w:eastAsia="en-US"/>
          </w:rPr>
          <w:t xml:space="preserve">. με θέμα: «Να οριστεί άμεσα το νέο Διοικητικό Συμβούλιο του Οργανισμού Μεσολάβησης και Διαιτησίας», σελ. </w:t>
        </w:r>
        <w:r w:rsidRPr="00212FF6">
          <w:rPr>
            <w:rFonts w:eastAsia="Times New Roman"/>
            <w:szCs w:val="24"/>
            <w:lang w:eastAsia="en-US"/>
          </w:rPr>
          <w:br/>
          <w:t xml:space="preserve">    β) Προς τον Υπουργό Αγροτικής Ανάπτυξης και Τροφίμων:</w:t>
        </w:r>
        <w:r w:rsidRPr="00212FF6">
          <w:rPr>
            <w:rFonts w:eastAsia="Times New Roman"/>
            <w:szCs w:val="24"/>
            <w:lang w:eastAsia="en-US"/>
          </w:rPr>
          <w:br/>
          <w:t xml:space="preserve">        i. σχετικά με την ανάγκη άμεσης λήψης μέτρων ενίσχυσης των ελαιοπαραγωγών λόγω των ζημιών στην </w:t>
        </w:r>
        <w:proofErr w:type="spellStart"/>
        <w:r w:rsidRPr="00212FF6">
          <w:rPr>
            <w:rFonts w:eastAsia="Times New Roman"/>
            <w:szCs w:val="24"/>
            <w:lang w:eastAsia="en-US"/>
          </w:rPr>
          <w:t>καρπόδεση</w:t>
        </w:r>
        <w:proofErr w:type="spellEnd"/>
        <w:r w:rsidRPr="00212FF6">
          <w:rPr>
            <w:rFonts w:eastAsia="Times New Roman"/>
            <w:szCs w:val="24"/>
            <w:lang w:eastAsia="en-US"/>
          </w:rPr>
          <w:t xml:space="preserve">  των ελαιόδεντρων στην Αργολίδα, σελ. </w:t>
        </w:r>
        <w:r w:rsidRPr="00212FF6">
          <w:rPr>
            <w:rFonts w:eastAsia="Times New Roman"/>
            <w:szCs w:val="24"/>
            <w:lang w:eastAsia="en-US"/>
          </w:rPr>
          <w:br/>
          <w:t xml:space="preserve">        </w:t>
        </w:r>
        <w:proofErr w:type="spellStart"/>
        <w:r w:rsidRPr="00212FF6">
          <w:rPr>
            <w:rFonts w:eastAsia="Times New Roman"/>
            <w:szCs w:val="24"/>
            <w:lang w:eastAsia="en-US"/>
          </w:rPr>
          <w:t>ii</w:t>
        </w:r>
        <w:proofErr w:type="spellEnd"/>
        <w:r w:rsidRPr="00212FF6">
          <w:rPr>
            <w:rFonts w:eastAsia="Times New Roman"/>
            <w:szCs w:val="24"/>
            <w:lang w:eastAsia="en-US"/>
          </w:rPr>
          <w:t xml:space="preserve">. με θέμα: «Τρέχοντα ζητήματα αγροτικής ανάπτυξης στο νομό Ηρακλείου («Φόρμα 6» Γεωργική Σχολή </w:t>
        </w:r>
        <w:proofErr w:type="spellStart"/>
        <w:r w:rsidRPr="00212FF6">
          <w:rPr>
            <w:rFonts w:eastAsia="Times New Roman"/>
            <w:szCs w:val="24"/>
            <w:lang w:eastAsia="en-US"/>
          </w:rPr>
          <w:t>Μεσσαράς</w:t>
        </w:r>
        <w:proofErr w:type="spellEnd"/>
        <w:r w:rsidRPr="00212FF6">
          <w:rPr>
            <w:rFonts w:eastAsia="Times New Roman"/>
            <w:szCs w:val="24"/>
            <w:lang w:eastAsia="en-US"/>
          </w:rPr>
          <w:t xml:space="preserve">, διαχείριση υδάτινων πόρων)», σελ. </w:t>
        </w:r>
        <w:r w:rsidRPr="00212FF6">
          <w:rPr>
            <w:rFonts w:eastAsia="Times New Roman"/>
            <w:szCs w:val="24"/>
            <w:lang w:eastAsia="en-US"/>
          </w:rPr>
          <w:br/>
          <w:t xml:space="preserve">        </w:t>
        </w:r>
        <w:proofErr w:type="spellStart"/>
        <w:r w:rsidRPr="00212FF6">
          <w:rPr>
            <w:rFonts w:eastAsia="Times New Roman"/>
            <w:szCs w:val="24"/>
            <w:lang w:eastAsia="en-US"/>
          </w:rPr>
          <w:t>iii</w:t>
        </w:r>
        <w:proofErr w:type="spellEnd"/>
        <w:r w:rsidRPr="00212FF6">
          <w:rPr>
            <w:rFonts w:eastAsia="Times New Roman"/>
            <w:szCs w:val="24"/>
            <w:lang w:eastAsia="en-US"/>
          </w:rPr>
          <w:t xml:space="preserve">. σχετικά με απολύσεις έξι εργατών και εξώδικων απειλών της εταιρείας «ΒΙΟΚΑΛΛΙΕΡΓΗΤΕΣ ΣΗΤΕΙΑΣ Α.Ε» προς τους εργαζομένους, σελ. </w:t>
        </w:r>
        <w:r w:rsidRPr="00212FF6">
          <w:rPr>
            <w:rFonts w:eastAsia="Times New Roman"/>
            <w:szCs w:val="24"/>
            <w:lang w:eastAsia="en-US"/>
          </w:rPr>
          <w:br/>
          <w:t xml:space="preserve">        </w:t>
        </w:r>
        <w:proofErr w:type="spellStart"/>
        <w:r w:rsidRPr="00212FF6">
          <w:rPr>
            <w:rFonts w:eastAsia="Times New Roman"/>
            <w:szCs w:val="24"/>
            <w:lang w:eastAsia="en-US"/>
          </w:rPr>
          <w:t>iv</w:t>
        </w:r>
        <w:proofErr w:type="spellEnd"/>
        <w:r w:rsidRPr="00212FF6">
          <w:rPr>
            <w:rFonts w:eastAsia="Times New Roman"/>
            <w:szCs w:val="24"/>
            <w:lang w:eastAsia="en-US"/>
          </w:rPr>
          <w:t xml:space="preserve">. με θέμα: «Διασφάλιση της καταβολής των οφειλόμενων αποδοχών, κατοχύρωση όλων των ασφαλιστικών δικαιωμάτων και συνέχιση της απασχόλησης των εργαζομένων του ξενοδοχείου «ATHENS LEDRA» από τον νέο επιχειρηματικό όμιλο που το απέκτησε», σελ. </w:t>
        </w:r>
        <w:r w:rsidRPr="00212FF6">
          <w:rPr>
            <w:rFonts w:eastAsia="Times New Roman"/>
            <w:szCs w:val="24"/>
            <w:lang w:eastAsia="en-US"/>
          </w:rPr>
          <w:br/>
          <w:t xml:space="preserve">        v. σχετικά με τα προβλήματα των εργαζομένων στη βιομηχανία παραγωγής επαγγελματικών ψυγείων «FRIGOGLASS ΑΒΕΕ» στην Κάτω Αχαΐα του Νομού Αχαΐας, σελ. </w:t>
        </w:r>
        <w:r w:rsidRPr="00212FF6">
          <w:rPr>
            <w:rFonts w:eastAsia="Times New Roman"/>
            <w:szCs w:val="24"/>
            <w:lang w:eastAsia="en-US"/>
          </w:rPr>
          <w:br/>
        </w:r>
      </w:ins>
    </w:p>
    <w:p w14:paraId="36E90ABD" w14:textId="77777777" w:rsidR="00212FF6" w:rsidRPr="00212FF6" w:rsidRDefault="00212FF6" w:rsidP="00212FF6">
      <w:pPr>
        <w:spacing w:after="0" w:line="360" w:lineRule="auto"/>
        <w:rPr>
          <w:ins w:id="22" w:author="Φλούδα Χριστίνα" w:date="2017-07-04T13:27:00Z"/>
          <w:rFonts w:eastAsia="Times New Roman"/>
          <w:szCs w:val="24"/>
          <w:lang w:eastAsia="en-US"/>
        </w:rPr>
      </w:pPr>
    </w:p>
    <w:p w14:paraId="254DBCAB" w14:textId="77777777" w:rsidR="00212FF6" w:rsidRPr="00212FF6" w:rsidRDefault="00212FF6" w:rsidP="00212FF6">
      <w:pPr>
        <w:spacing w:after="0" w:line="360" w:lineRule="auto"/>
        <w:rPr>
          <w:ins w:id="23" w:author="Φλούδα Χριστίνα" w:date="2017-07-04T13:27:00Z"/>
          <w:rFonts w:eastAsia="Times New Roman"/>
          <w:szCs w:val="24"/>
          <w:lang w:eastAsia="en-US"/>
        </w:rPr>
      </w:pPr>
      <w:ins w:id="24" w:author="Φλούδα Χριστίνα" w:date="2017-07-04T13:27:00Z">
        <w:r w:rsidRPr="00212FF6">
          <w:rPr>
            <w:rFonts w:eastAsia="Times New Roman"/>
            <w:szCs w:val="24"/>
            <w:lang w:eastAsia="en-US"/>
          </w:rPr>
          <w:t>ΠΡΟΕΔΡΕΥΩΝ</w:t>
        </w:r>
      </w:ins>
    </w:p>
    <w:p w14:paraId="324BB4F4" w14:textId="77777777" w:rsidR="00212FF6" w:rsidRPr="00212FF6" w:rsidRDefault="00212FF6" w:rsidP="00212FF6">
      <w:pPr>
        <w:spacing w:after="0" w:line="360" w:lineRule="auto"/>
        <w:rPr>
          <w:ins w:id="25" w:author="Φλούδα Χριστίνα" w:date="2017-07-04T13:27:00Z"/>
          <w:rFonts w:eastAsia="Times New Roman"/>
          <w:szCs w:val="24"/>
          <w:lang w:eastAsia="en-US"/>
        </w:rPr>
      </w:pPr>
      <w:ins w:id="26" w:author="Φλούδα Χριστίνα" w:date="2017-07-04T13:27:00Z">
        <w:r w:rsidRPr="00212FF6">
          <w:rPr>
            <w:rFonts w:eastAsia="Times New Roman"/>
            <w:szCs w:val="24"/>
            <w:lang w:eastAsia="en-US"/>
          </w:rPr>
          <w:t>ΒΑΡΕΜΕΝΟΣ Γ. , σελ.</w:t>
        </w:r>
        <w:r w:rsidRPr="00212FF6">
          <w:rPr>
            <w:rFonts w:eastAsia="Times New Roman"/>
            <w:szCs w:val="24"/>
            <w:lang w:eastAsia="en-US"/>
          </w:rPr>
          <w:br/>
        </w:r>
      </w:ins>
    </w:p>
    <w:p w14:paraId="1D69BD66" w14:textId="77777777" w:rsidR="00212FF6" w:rsidRPr="00212FF6" w:rsidRDefault="00212FF6" w:rsidP="00212FF6">
      <w:pPr>
        <w:spacing w:after="0" w:line="360" w:lineRule="auto"/>
        <w:rPr>
          <w:ins w:id="27" w:author="Φλούδα Χριστίνα" w:date="2017-07-04T13:27:00Z"/>
          <w:rFonts w:eastAsia="Times New Roman"/>
          <w:szCs w:val="24"/>
          <w:lang w:eastAsia="en-US"/>
        </w:rPr>
      </w:pPr>
    </w:p>
    <w:p w14:paraId="7C93B3D7" w14:textId="77777777" w:rsidR="00212FF6" w:rsidRPr="00212FF6" w:rsidRDefault="00212FF6" w:rsidP="00212FF6">
      <w:pPr>
        <w:spacing w:after="0" w:line="360" w:lineRule="auto"/>
        <w:rPr>
          <w:ins w:id="28" w:author="Φλούδα Χριστίνα" w:date="2017-07-04T13:27:00Z"/>
          <w:rFonts w:eastAsia="Times New Roman"/>
          <w:szCs w:val="24"/>
          <w:lang w:eastAsia="en-US"/>
        </w:rPr>
      </w:pPr>
      <w:ins w:id="29" w:author="Φλούδα Χριστίνα" w:date="2017-07-04T13:27:00Z">
        <w:r w:rsidRPr="00212FF6">
          <w:rPr>
            <w:rFonts w:eastAsia="Times New Roman"/>
            <w:szCs w:val="24"/>
            <w:lang w:eastAsia="en-US"/>
          </w:rPr>
          <w:t>ΟΜΙΛΗΤΕΣ</w:t>
        </w:r>
      </w:ins>
    </w:p>
    <w:p w14:paraId="3AA8A61D" w14:textId="49672B60" w:rsidR="00212FF6" w:rsidRDefault="00212FF6" w:rsidP="00212FF6">
      <w:pPr>
        <w:spacing w:line="600" w:lineRule="auto"/>
        <w:ind w:firstLine="720"/>
        <w:jc w:val="both"/>
        <w:rPr>
          <w:ins w:id="30" w:author="Φλούδα Χριστίνα" w:date="2017-07-04T13:27:00Z"/>
          <w:rFonts w:eastAsia="Times New Roman"/>
          <w:szCs w:val="24"/>
        </w:rPr>
        <w:pPrChange w:id="31" w:author="Φλούδα Χριστίνα" w:date="2017-07-04T13:27:00Z">
          <w:pPr>
            <w:spacing w:line="600" w:lineRule="auto"/>
            <w:ind w:firstLine="720"/>
            <w:jc w:val="center"/>
          </w:pPr>
        </w:pPrChange>
      </w:pPr>
      <w:ins w:id="32" w:author="Φλούδα Χριστίνα" w:date="2017-07-04T13:27:00Z">
        <w:r w:rsidRPr="00212FF6">
          <w:rPr>
            <w:rFonts w:eastAsia="Times New Roman"/>
            <w:szCs w:val="24"/>
            <w:lang w:eastAsia="en-US"/>
          </w:rPr>
          <w:br/>
          <w:t>Α. Επί διαδικαστικού θέματος:</w:t>
        </w:r>
        <w:r w:rsidRPr="00212FF6">
          <w:rPr>
            <w:rFonts w:eastAsia="Times New Roman"/>
            <w:szCs w:val="24"/>
            <w:lang w:eastAsia="en-US"/>
          </w:rPr>
          <w:br/>
          <w:t>ΒΑΡΕΜΕΝΟΣ Γ. , σελ.</w:t>
        </w:r>
        <w:r w:rsidRPr="00212FF6">
          <w:rPr>
            <w:rFonts w:eastAsia="Times New Roman"/>
            <w:szCs w:val="24"/>
            <w:lang w:eastAsia="en-US"/>
          </w:rPr>
          <w:br/>
        </w:r>
        <w:r w:rsidRPr="00212FF6">
          <w:rPr>
            <w:rFonts w:eastAsia="Times New Roman"/>
            <w:szCs w:val="24"/>
            <w:lang w:eastAsia="en-US"/>
          </w:rPr>
          <w:br/>
          <w:t>Β. Επί των επικαίρων ερωτήσεων:</w:t>
        </w:r>
        <w:r w:rsidRPr="00212FF6">
          <w:rPr>
            <w:rFonts w:eastAsia="Times New Roman"/>
            <w:szCs w:val="24"/>
            <w:lang w:eastAsia="en-US"/>
          </w:rPr>
          <w:br/>
          <w:t>ΑΝΔΡΙΑΝΟΣ Ι. , σελ.</w:t>
        </w:r>
        <w:r w:rsidRPr="00212FF6">
          <w:rPr>
            <w:rFonts w:eastAsia="Times New Roman"/>
            <w:szCs w:val="24"/>
            <w:lang w:eastAsia="en-US"/>
          </w:rPr>
          <w:br/>
          <w:t>ΑΠΟΣΤΟΛΟΥ Ε. , σελ.</w:t>
        </w:r>
        <w:r w:rsidRPr="00212FF6">
          <w:rPr>
            <w:rFonts w:eastAsia="Times New Roman"/>
            <w:szCs w:val="24"/>
            <w:lang w:eastAsia="en-US"/>
          </w:rPr>
          <w:br/>
          <w:t>ΑΧΤΣΙΟΓΛΟΥ Ε. , σελ.</w:t>
        </w:r>
        <w:r w:rsidRPr="00212FF6">
          <w:rPr>
            <w:rFonts w:eastAsia="Times New Roman"/>
            <w:szCs w:val="24"/>
            <w:lang w:eastAsia="en-US"/>
          </w:rPr>
          <w:br/>
          <w:t>ΒΑΡΔΑΚΗΣ Σ. , σελ.</w:t>
        </w:r>
        <w:r w:rsidRPr="00212FF6">
          <w:rPr>
            <w:rFonts w:eastAsia="Times New Roman"/>
            <w:szCs w:val="24"/>
            <w:lang w:eastAsia="en-US"/>
          </w:rPr>
          <w:br/>
          <w:t>ΗΓΟΥΜΕΝΙΔΗΣ Ν. , σελ.</w:t>
        </w:r>
        <w:r w:rsidRPr="00212FF6">
          <w:rPr>
            <w:rFonts w:eastAsia="Times New Roman"/>
            <w:szCs w:val="24"/>
            <w:lang w:eastAsia="en-US"/>
          </w:rPr>
          <w:br/>
          <w:t>ΚΑΡΑΘΑΝΑΣΟΠΟΥΛΟΣ Ν. , σελ.</w:t>
        </w:r>
        <w:r w:rsidRPr="00212FF6">
          <w:rPr>
            <w:rFonts w:eastAsia="Times New Roman"/>
            <w:szCs w:val="24"/>
            <w:lang w:eastAsia="en-US"/>
          </w:rPr>
          <w:br/>
          <w:t>ΚΑΡΡΑΣ Γ. , σελ.</w:t>
        </w:r>
        <w:r w:rsidRPr="00212FF6">
          <w:rPr>
            <w:rFonts w:eastAsia="Times New Roman"/>
            <w:szCs w:val="24"/>
            <w:lang w:eastAsia="en-US"/>
          </w:rPr>
          <w:br/>
          <w:t>ΚΑΤΣΩΤΗΣ Χ. , σελ.</w:t>
        </w:r>
        <w:r w:rsidRPr="00212FF6">
          <w:rPr>
            <w:rFonts w:eastAsia="Times New Roman"/>
            <w:szCs w:val="24"/>
            <w:lang w:eastAsia="en-US"/>
          </w:rPr>
          <w:br/>
          <w:t>ΞΥΔΑΚΗΣ Ν. , σελ.</w:t>
        </w:r>
        <w:r w:rsidRPr="00212FF6">
          <w:rPr>
            <w:rFonts w:eastAsia="Times New Roman"/>
            <w:szCs w:val="24"/>
            <w:lang w:eastAsia="en-US"/>
          </w:rPr>
          <w:br/>
          <w:t>ΠΕΤΡΟΠΟΥΛΟΣ Α. , σελ.</w:t>
        </w:r>
        <w:r w:rsidRPr="00212FF6">
          <w:rPr>
            <w:rFonts w:eastAsia="Times New Roman"/>
            <w:szCs w:val="24"/>
            <w:lang w:eastAsia="en-US"/>
          </w:rPr>
          <w:br/>
          <w:t>ΣΥΝΤΥΧΑΚΗΣ Ε. , σελ.</w:t>
        </w:r>
        <w:r w:rsidRPr="00212FF6">
          <w:rPr>
            <w:rFonts w:eastAsia="Times New Roman"/>
            <w:szCs w:val="24"/>
            <w:lang w:eastAsia="en-US"/>
          </w:rPr>
          <w:br/>
        </w:r>
      </w:ins>
    </w:p>
    <w:p w14:paraId="120314C9" w14:textId="77777777" w:rsidR="00402C5E" w:rsidRDefault="00212FF6">
      <w:pPr>
        <w:spacing w:line="600" w:lineRule="auto"/>
        <w:ind w:firstLine="720"/>
        <w:jc w:val="center"/>
        <w:rPr>
          <w:rFonts w:eastAsia="Times New Roman"/>
          <w:szCs w:val="24"/>
        </w:rPr>
      </w:pPr>
      <w:r>
        <w:rPr>
          <w:rFonts w:eastAsia="Times New Roman"/>
          <w:szCs w:val="24"/>
        </w:rPr>
        <w:t>ΠΡΑΚΤΙΚΑ ΒΟΥΛΗΣ</w:t>
      </w:r>
    </w:p>
    <w:p w14:paraId="120314CA" w14:textId="77777777" w:rsidR="00402C5E" w:rsidRDefault="00212FF6">
      <w:pPr>
        <w:spacing w:line="600" w:lineRule="auto"/>
        <w:ind w:firstLine="720"/>
        <w:jc w:val="center"/>
        <w:rPr>
          <w:rFonts w:eastAsia="Times New Roman"/>
          <w:szCs w:val="24"/>
        </w:rPr>
      </w:pPr>
      <w:r>
        <w:rPr>
          <w:rFonts w:eastAsia="Times New Roman"/>
          <w:szCs w:val="24"/>
        </w:rPr>
        <w:t xml:space="preserve">ΙΖ΄ ΠΕΡΙΟΔΟΣ </w:t>
      </w:r>
    </w:p>
    <w:p w14:paraId="120314CB" w14:textId="77777777" w:rsidR="00402C5E" w:rsidRDefault="00212FF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20314CC" w14:textId="77777777" w:rsidR="00402C5E" w:rsidRDefault="00212FF6">
      <w:pPr>
        <w:spacing w:line="600" w:lineRule="auto"/>
        <w:ind w:firstLine="720"/>
        <w:jc w:val="center"/>
        <w:rPr>
          <w:rFonts w:eastAsia="Times New Roman"/>
          <w:szCs w:val="24"/>
        </w:rPr>
      </w:pPr>
      <w:r>
        <w:rPr>
          <w:rFonts w:eastAsia="Times New Roman"/>
          <w:szCs w:val="24"/>
        </w:rPr>
        <w:t>ΣΥΝΟΔΟΣ Β΄</w:t>
      </w:r>
    </w:p>
    <w:p w14:paraId="120314CD" w14:textId="77777777" w:rsidR="00402C5E" w:rsidRDefault="00212FF6">
      <w:pPr>
        <w:spacing w:line="600" w:lineRule="auto"/>
        <w:ind w:firstLine="720"/>
        <w:jc w:val="center"/>
        <w:rPr>
          <w:rFonts w:eastAsia="Times New Roman"/>
          <w:szCs w:val="24"/>
        </w:rPr>
      </w:pPr>
      <w:r>
        <w:rPr>
          <w:rFonts w:eastAsia="Times New Roman"/>
          <w:szCs w:val="24"/>
        </w:rPr>
        <w:t>ΣΥΝΕΔΡΙΑΣΗ ΡΜΑ΄</w:t>
      </w:r>
    </w:p>
    <w:p w14:paraId="120314CE" w14:textId="77777777" w:rsidR="00402C5E" w:rsidRDefault="00212FF6">
      <w:pPr>
        <w:spacing w:line="600" w:lineRule="auto"/>
        <w:ind w:firstLine="720"/>
        <w:jc w:val="center"/>
        <w:rPr>
          <w:rFonts w:eastAsia="Times New Roman"/>
          <w:szCs w:val="24"/>
        </w:rPr>
      </w:pPr>
      <w:r>
        <w:rPr>
          <w:rFonts w:eastAsia="Times New Roman"/>
          <w:szCs w:val="24"/>
        </w:rPr>
        <w:t>Τρίτη 27 Ιουνίου 2017</w:t>
      </w:r>
    </w:p>
    <w:p w14:paraId="120314CF" w14:textId="77777777" w:rsidR="00402C5E" w:rsidRDefault="00212FF6">
      <w:pPr>
        <w:spacing w:line="600" w:lineRule="auto"/>
        <w:ind w:firstLine="720"/>
        <w:jc w:val="both"/>
        <w:rPr>
          <w:rFonts w:eastAsia="Times New Roman"/>
          <w:b/>
          <w:szCs w:val="24"/>
        </w:rPr>
      </w:pPr>
      <w:r>
        <w:rPr>
          <w:rFonts w:eastAsia="Times New Roman"/>
          <w:szCs w:val="24"/>
        </w:rPr>
        <w:t>Αθήνα, σήμερα στις 27 Ιουνίου 2017, ημέρα Τρίτη και ώρα 10.20΄</w:t>
      </w:r>
      <w:r w:rsidRPr="000F66CC">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F20C43">
        <w:rPr>
          <w:rFonts w:eastAsia="Times New Roman"/>
          <w:b/>
          <w:szCs w:val="24"/>
        </w:rPr>
        <w:t>ΝΙΚΗΤΑ ΚΑΚΛΑΜΑΝΗ</w:t>
      </w:r>
      <w:r>
        <w:rPr>
          <w:rFonts w:eastAsia="Times New Roman"/>
          <w:szCs w:val="24"/>
        </w:rPr>
        <w:t>.</w:t>
      </w:r>
    </w:p>
    <w:p w14:paraId="120314D0" w14:textId="77777777" w:rsidR="00402C5E" w:rsidRDefault="00212FF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120314D1" w14:textId="77777777" w:rsidR="00402C5E" w:rsidRDefault="00212FF6">
      <w:pPr>
        <w:spacing w:line="600" w:lineRule="auto"/>
        <w:ind w:firstLine="720"/>
        <w:jc w:val="both"/>
        <w:rPr>
          <w:rFonts w:eastAsia="Times New Roman"/>
          <w:szCs w:val="24"/>
        </w:rPr>
      </w:pPr>
      <w:r>
        <w:rPr>
          <w:rFonts w:eastAsia="Times New Roman"/>
          <w:szCs w:val="24"/>
        </w:rPr>
        <w:t>Εισερχόμαστ</w:t>
      </w:r>
      <w:r>
        <w:rPr>
          <w:rFonts w:eastAsia="Times New Roman"/>
          <w:szCs w:val="24"/>
        </w:rPr>
        <w:t>ε στην ημερήσια διάταξη της</w:t>
      </w:r>
    </w:p>
    <w:p w14:paraId="120314D2" w14:textId="77777777" w:rsidR="00402C5E" w:rsidRDefault="00212FF6">
      <w:pPr>
        <w:spacing w:line="600" w:lineRule="auto"/>
        <w:ind w:firstLine="720"/>
        <w:jc w:val="center"/>
        <w:rPr>
          <w:rFonts w:eastAsia="Times New Roman"/>
          <w:b/>
          <w:szCs w:val="24"/>
        </w:rPr>
      </w:pPr>
      <w:r>
        <w:rPr>
          <w:rFonts w:eastAsia="Times New Roman"/>
          <w:b/>
          <w:szCs w:val="24"/>
        </w:rPr>
        <w:t>ΝΟΜΟΘΕΤΙΚΗΣ ΕΡΓΑΣΙΑΣ</w:t>
      </w:r>
    </w:p>
    <w:p w14:paraId="120314D3" w14:textId="77777777" w:rsidR="00402C5E" w:rsidRDefault="00212FF6">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w:t>
      </w:r>
      <w:r w:rsidRPr="00642B74">
        <w:rPr>
          <w:rFonts w:eastAsia="Times New Roman"/>
          <w:szCs w:val="24"/>
        </w:rPr>
        <w:t xml:space="preserve"> </w:t>
      </w:r>
      <w:r>
        <w:rPr>
          <w:rFonts w:eastAsia="Times New Roman"/>
          <w:szCs w:val="24"/>
        </w:rPr>
        <w:t xml:space="preserve">και του συνόλου του σχεδίου νόμου του Υπουργείου Πολιτισμού </w:t>
      </w:r>
      <w:r>
        <w:rPr>
          <w:rFonts w:eastAsia="Times New Roman"/>
          <w:szCs w:val="24"/>
        </w:rPr>
        <w:lastRenderedPageBreak/>
        <w:t>και Αθλητισμού</w:t>
      </w:r>
      <w:r>
        <w:rPr>
          <w:rFonts w:eastAsia="Times New Roman"/>
          <w:szCs w:val="24"/>
        </w:rPr>
        <w:t>:</w:t>
      </w:r>
      <w:r>
        <w:rPr>
          <w:rFonts w:eastAsia="Times New Roman"/>
          <w:szCs w:val="24"/>
        </w:rPr>
        <w:t xml:space="preserve"> «Τροποποιήσεις του ν.2725/1999 (Α΄121) και άλλες διατάξεις». </w:t>
      </w:r>
    </w:p>
    <w:p w14:paraId="120314D4" w14:textId="77777777" w:rsidR="00402C5E" w:rsidRDefault="00212FF6">
      <w:pPr>
        <w:spacing w:line="600" w:lineRule="auto"/>
        <w:ind w:firstLine="720"/>
        <w:jc w:val="both"/>
        <w:rPr>
          <w:rFonts w:eastAsia="Times New Roman"/>
          <w:szCs w:val="24"/>
        </w:rPr>
      </w:pPr>
      <w:r>
        <w:rPr>
          <w:rFonts w:eastAsia="Times New Roman"/>
          <w:szCs w:val="24"/>
        </w:rPr>
        <w:t xml:space="preserve">Το ανωτέρω σχέδιο </w:t>
      </w:r>
      <w:r>
        <w:rPr>
          <w:rFonts w:eastAsia="Times New Roman"/>
          <w:szCs w:val="24"/>
        </w:rPr>
        <w:t>νόμου χαρακτηρίστηκε από την Κυβέρνηση ως επείγον και η αρμόδια Διαρκής Επιτροπή Μορφωτικών Υποθέσεων αποδέχθηκε κατά πλειοψηφία τον χαρακτηρισμό του ως επείγοντος, σύμφωνα με το άρθρο 110 του Κανονισμού της Βουλής. Η Διάσκεψη των Προέδρων αποφάσισε στη συ</w:t>
      </w:r>
      <w:r>
        <w:rPr>
          <w:rFonts w:eastAsia="Times New Roman"/>
          <w:szCs w:val="24"/>
        </w:rPr>
        <w:t>νεδρίασή της, στις 22 Ιουνίου 2017, η συζήτηση του νομοσχεδίου να γίνει σε μια συνεδρίαση ενιαία επί της αρχής, επί των άρθρων και των τροπολογιών.</w:t>
      </w:r>
    </w:p>
    <w:p w14:paraId="120314D5" w14:textId="77777777" w:rsidR="00402C5E" w:rsidRDefault="00212FF6">
      <w:pPr>
        <w:spacing w:line="600" w:lineRule="auto"/>
        <w:ind w:firstLine="720"/>
        <w:jc w:val="both"/>
        <w:rPr>
          <w:rFonts w:eastAsia="Times New Roman"/>
          <w:szCs w:val="24"/>
        </w:rPr>
      </w:pPr>
      <w:r>
        <w:rPr>
          <w:rFonts w:eastAsia="Times New Roman"/>
          <w:szCs w:val="24"/>
        </w:rPr>
        <w:t xml:space="preserve">Θέλω να σας ενημερώσω </w:t>
      </w:r>
      <w:r>
        <w:rPr>
          <w:rFonts w:eastAsia="Times New Roman"/>
          <w:szCs w:val="24"/>
        </w:rPr>
        <w:t>πως</w:t>
      </w:r>
      <w:r>
        <w:rPr>
          <w:rFonts w:eastAsia="Times New Roman"/>
          <w:szCs w:val="24"/>
        </w:rPr>
        <w:t>, παρ</w:t>
      </w:r>
      <w:r>
        <w:rPr>
          <w:rFonts w:eastAsia="Times New Roman"/>
          <w:szCs w:val="24"/>
        </w:rPr>
        <w:t xml:space="preserve">’ </w:t>
      </w:r>
      <w:r>
        <w:rPr>
          <w:rFonts w:eastAsia="Times New Roman"/>
          <w:szCs w:val="24"/>
        </w:rPr>
        <w:t>ότι πήραν ΦΕΚ χθες οι αλλαγές του Κανονισμού της Βουλής</w:t>
      </w:r>
      <w:r>
        <w:rPr>
          <w:rFonts w:eastAsia="Times New Roman"/>
          <w:szCs w:val="24"/>
        </w:rPr>
        <w:t>,</w:t>
      </w:r>
      <w:r>
        <w:rPr>
          <w:rFonts w:eastAsia="Times New Roman"/>
          <w:szCs w:val="24"/>
        </w:rPr>
        <w:t xml:space="preserve"> που μειώνουν κατά λ</w:t>
      </w:r>
      <w:r>
        <w:rPr>
          <w:rFonts w:eastAsia="Times New Roman"/>
          <w:szCs w:val="24"/>
        </w:rPr>
        <w:t>ίγο –αλλά μειώνουν- τον χρόνο ομιλίας</w:t>
      </w:r>
      <w:r>
        <w:rPr>
          <w:rFonts w:eastAsia="Times New Roman"/>
          <w:szCs w:val="24"/>
        </w:rPr>
        <w:t>,</w:t>
      </w:r>
      <w:r>
        <w:rPr>
          <w:rFonts w:eastAsia="Times New Roman"/>
          <w:szCs w:val="24"/>
        </w:rPr>
        <w:t xml:space="preserve"> τόσο των εισηγητών</w:t>
      </w:r>
      <w:r>
        <w:rPr>
          <w:rFonts w:eastAsia="Times New Roman"/>
          <w:szCs w:val="24"/>
        </w:rPr>
        <w:t>,</w:t>
      </w:r>
      <w:r>
        <w:rPr>
          <w:rFonts w:eastAsia="Times New Roman"/>
          <w:szCs w:val="24"/>
        </w:rPr>
        <w:t xml:space="preserve"> όσο και των Βουλευτών, με πρωτοβουλία μου επειδή χθες το βράδυ πήρε το ΦΕΚ, σήμερα θα γίνουν οι ομιλίες</w:t>
      </w:r>
      <w:r>
        <w:rPr>
          <w:rFonts w:eastAsia="Times New Roman"/>
          <w:szCs w:val="24"/>
        </w:rPr>
        <w:t>,</w:t>
      </w:r>
      <w:r>
        <w:rPr>
          <w:rFonts w:eastAsia="Times New Roman"/>
          <w:szCs w:val="24"/>
        </w:rPr>
        <w:t xml:space="preserve"> σύμφωνα με τον παλιό Κανονισμό. </w:t>
      </w:r>
    </w:p>
    <w:p w14:paraId="120314D6" w14:textId="77777777" w:rsidR="00402C5E" w:rsidRDefault="00212FF6">
      <w:pPr>
        <w:spacing w:line="600" w:lineRule="auto"/>
        <w:ind w:firstLine="720"/>
        <w:jc w:val="both"/>
        <w:rPr>
          <w:rFonts w:eastAsia="Times New Roman"/>
          <w:szCs w:val="24"/>
        </w:rPr>
      </w:pPr>
      <w:r>
        <w:rPr>
          <w:rFonts w:eastAsia="Times New Roman"/>
          <w:szCs w:val="24"/>
        </w:rPr>
        <w:t xml:space="preserve">Επομένως, οι χρόνοι παραμένουν αυτοί που γνωρίζετε, δηλαδή </w:t>
      </w:r>
      <w:r>
        <w:rPr>
          <w:rFonts w:eastAsia="Times New Roman"/>
          <w:szCs w:val="24"/>
        </w:rPr>
        <w:t>οι εισηγητές και οι ειδικοί αγορητές έχουν δεκαπέντε λεπτά, οι Κοινοβουλευτικοί Εκπρόσωποι δώδεκα λεπτά και επτά λεπτά οι συνάδελφοι</w:t>
      </w:r>
      <w:r>
        <w:rPr>
          <w:rFonts w:eastAsia="Times New Roman"/>
          <w:szCs w:val="24"/>
        </w:rPr>
        <w:t>,</w:t>
      </w:r>
      <w:r>
        <w:rPr>
          <w:rFonts w:eastAsia="Times New Roman"/>
          <w:szCs w:val="24"/>
        </w:rPr>
        <w:t xml:space="preserve"> που θα εγγραφούν. Αυτό σημαίνει, άσχετα </w:t>
      </w:r>
      <w:r>
        <w:rPr>
          <w:rFonts w:eastAsia="Times New Roman"/>
          <w:szCs w:val="24"/>
        </w:rPr>
        <w:lastRenderedPageBreak/>
        <w:t xml:space="preserve">με το αν είναι επείγον το νομοσχέδιο, ότι μόλις ανέβει στο Βήμα ο κ. </w:t>
      </w:r>
      <w:proofErr w:type="spellStart"/>
      <w:r>
        <w:rPr>
          <w:rFonts w:eastAsia="Times New Roman"/>
          <w:szCs w:val="24"/>
        </w:rPr>
        <w:t>Κωνσταντινέας</w:t>
      </w:r>
      <w:proofErr w:type="spellEnd"/>
      <w:r>
        <w:rPr>
          <w:rFonts w:eastAsia="Times New Roman"/>
          <w:szCs w:val="24"/>
        </w:rPr>
        <w:t xml:space="preserve"> και μέχρι να κατέβει από το Βήμα η κ. Καραμανλή, όποιος συνάδελφος θέλει, μπορεί να εγγραφεί</w:t>
      </w:r>
      <w:r>
        <w:rPr>
          <w:rFonts w:eastAsia="Times New Roman"/>
          <w:szCs w:val="24"/>
        </w:rPr>
        <w:t>,</w:t>
      </w:r>
      <w:r>
        <w:rPr>
          <w:rFonts w:eastAsia="Times New Roman"/>
          <w:szCs w:val="24"/>
        </w:rPr>
        <w:t xml:space="preserve"> αφού θα ανοίξει το σύστημα ηλεκτρονικής εγγραφής, ώστε να πάρει τον λόγο</w:t>
      </w:r>
      <w:r>
        <w:rPr>
          <w:rFonts w:eastAsia="Times New Roman"/>
          <w:szCs w:val="24"/>
        </w:rPr>
        <w:t>,</w:t>
      </w:r>
      <w:r>
        <w:rPr>
          <w:rFonts w:eastAsia="Times New Roman"/>
          <w:szCs w:val="24"/>
        </w:rPr>
        <w:t xml:space="preserve"> όταν θα έρθει η σειρά. </w:t>
      </w:r>
    </w:p>
    <w:p w14:paraId="120314D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Όλα τα κόμματα έχουν στείλει, απ’ ό,τι βλέπω, ειδικούς αγορητές</w:t>
      </w:r>
      <w:r>
        <w:rPr>
          <w:rFonts w:eastAsia="Times New Roman" w:cs="Times New Roman"/>
          <w:szCs w:val="24"/>
        </w:rPr>
        <w:t>, εισηγητές και Κοινοβουλευτικούς Εκπροσώπους. Επομένως, είμαστε έτοιμοι να ξεκινήσουμε. Έχω, υποθέτω, την ομόφωνη συμφωνία σας επί της πρότασης που σας έκανα.</w:t>
      </w:r>
    </w:p>
    <w:p w14:paraId="120314D8"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20314D9" w14:textId="77777777" w:rsidR="00402C5E" w:rsidRDefault="00212FF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Καλώ, λοιπόν, τώρα στο Βήμα τον εισηγητή του ΣΥΡΙΖΑ κ. </w:t>
      </w:r>
      <w:proofErr w:type="spellStart"/>
      <w:r>
        <w:rPr>
          <w:rFonts w:eastAsia="Times New Roman" w:cs="Times New Roman"/>
          <w:szCs w:val="24"/>
        </w:rPr>
        <w:t>Κωνσταντινέα</w:t>
      </w:r>
      <w:proofErr w:type="spellEnd"/>
      <w:r>
        <w:rPr>
          <w:rFonts w:eastAsia="Times New Roman" w:cs="Times New Roman"/>
          <w:szCs w:val="24"/>
        </w:rPr>
        <w:t>.</w:t>
      </w:r>
    </w:p>
    <w:p w14:paraId="120314DA" w14:textId="77777777" w:rsidR="00402C5E" w:rsidRDefault="00212FF6">
      <w:pPr>
        <w:spacing w:line="600" w:lineRule="auto"/>
        <w:ind w:firstLine="720"/>
        <w:jc w:val="both"/>
        <w:rPr>
          <w:rFonts w:eastAsia="Times New Roman"/>
          <w:bCs/>
        </w:rPr>
      </w:pPr>
      <w:r>
        <w:rPr>
          <w:rFonts w:eastAsia="Times New Roman" w:cs="Times New Roman"/>
          <w:b/>
          <w:szCs w:val="24"/>
        </w:rPr>
        <w:t>ΠΕΤΡΟΣ ΚΩΝΣΤΑΝΤΙΝΕΑΣ:</w:t>
      </w:r>
      <w:r>
        <w:rPr>
          <w:rFonts w:eastAsia="Times New Roman" w:cs="Times New Roman"/>
          <w:szCs w:val="24"/>
        </w:rPr>
        <w:t xml:space="preserve"> Ευχαριστώ, </w:t>
      </w:r>
      <w:r>
        <w:rPr>
          <w:rFonts w:eastAsia="Times New Roman"/>
          <w:bCs/>
        </w:rPr>
        <w:t>κύριε Πρόεδρε.</w:t>
      </w:r>
    </w:p>
    <w:p w14:paraId="120314DB" w14:textId="77777777" w:rsidR="00402C5E" w:rsidRDefault="00212FF6">
      <w:pPr>
        <w:spacing w:line="600" w:lineRule="auto"/>
        <w:ind w:firstLine="720"/>
        <w:jc w:val="both"/>
        <w:rPr>
          <w:rFonts w:eastAsia="Times New Roman"/>
          <w:bCs/>
        </w:rPr>
      </w:pPr>
      <w:r>
        <w:rPr>
          <w:rFonts w:eastAsia="Times New Roman"/>
          <w:bCs/>
        </w:rPr>
        <w:t>Καλούμαστε σήμερα στο Κοινοβούλιο να μιλήσουμε για το σχέδιο νόμου του Υπουργείου Πολιτισμού και Αθλητισμού που αφορά τροποποιήσεις του ν.</w:t>
      </w:r>
      <w:r>
        <w:rPr>
          <w:rFonts w:eastAsia="Times New Roman"/>
          <w:bCs/>
        </w:rPr>
        <w:t>2725/1999, καθώς και συμπληρωματικές διατάξεις αυτού.</w:t>
      </w:r>
    </w:p>
    <w:p w14:paraId="120314DC" w14:textId="77777777" w:rsidR="00402C5E" w:rsidRDefault="00212FF6">
      <w:pPr>
        <w:spacing w:line="600" w:lineRule="auto"/>
        <w:ind w:firstLine="720"/>
        <w:jc w:val="both"/>
        <w:rPr>
          <w:rFonts w:eastAsia="Times New Roman"/>
          <w:bCs/>
        </w:rPr>
      </w:pPr>
      <w:r>
        <w:rPr>
          <w:rFonts w:eastAsia="Times New Roman"/>
          <w:bCs/>
        </w:rPr>
        <w:lastRenderedPageBreak/>
        <w:t>Το προτεινόμενο σχέδιο, το οποίο απαρτίζεται από δεκαέξι άρθρα, επιχειρεί να επιλύσει προβλήματα</w:t>
      </w:r>
      <w:r>
        <w:rPr>
          <w:rFonts w:eastAsia="Times New Roman"/>
          <w:bCs/>
        </w:rPr>
        <w:t>,</w:t>
      </w:r>
      <w:r>
        <w:rPr>
          <w:rFonts w:eastAsia="Times New Roman"/>
          <w:bCs/>
        </w:rPr>
        <w:t xml:space="preserve"> που ταλανίζουν τον αθλητισμό. Κυρίως, στοχεύει στην εξομάλυνση της καθημερινότητας των εμπλεκομένων με τ</w:t>
      </w:r>
      <w:r>
        <w:rPr>
          <w:rFonts w:eastAsia="Times New Roman"/>
          <w:bCs/>
        </w:rPr>
        <w:t>ον αθλητικό φορέα και την απλοποίηση των διαδικασιών σχετικά με τη λειτουργία τους.</w:t>
      </w:r>
    </w:p>
    <w:p w14:paraId="120314DD" w14:textId="77777777" w:rsidR="00402C5E" w:rsidRDefault="00212FF6">
      <w:pPr>
        <w:spacing w:line="600" w:lineRule="auto"/>
        <w:ind w:firstLine="720"/>
        <w:jc w:val="both"/>
        <w:rPr>
          <w:rFonts w:eastAsia="Times New Roman"/>
          <w:bCs/>
        </w:rPr>
      </w:pPr>
      <w:r>
        <w:rPr>
          <w:rFonts w:eastAsia="Times New Roman"/>
          <w:bCs/>
        </w:rPr>
        <w:t xml:space="preserve">Πιο συγκεκριμένα, στο άρθρο 1 του σχεδίου νόμου τροποποιείται το άρθρο 24 του ν.2725, θωρακίζοντας νομικά τη σύγκληση και τη συγκρότηση της καταστατικής Γενικής Συνέλευσης </w:t>
      </w:r>
      <w:r>
        <w:rPr>
          <w:rFonts w:eastAsia="Times New Roman"/>
          <w:bCs/>
        </w:rPr>
        <w:t xml:space="preserve">της ΕΠΟ, σύμφωνα με το καταστατικό της. Εδώ δίνουμε χώρο, ώστε να εναρμονιστούμε με το καταστατικό της </w:t>
      </w:r>
      <w:r>
        <w:rPr>
          <w:rFonts w:eastAsia="Times New Roman"/>
          <w:bCs/>
          <w:lang w:val="en-US"/>
        </w:rPr>
        <w:t>FIFA</w:t>
      </w:r>
      <w:r>
        <w:rPr>
          <w:rFonts w:eastAsia="Times New Roman"/>
          <w:bCs/>
        </w:rPr>
        <w:t xml:space="preserve"> και της </w:t>
      </w:r>
      <w:r>
        <w:rPr>
          <w:rFonts w:eastAsia="Times New Roman"/>
          <w:bCs/>
          <w:lang w:val="en-US"/>
        </w:rPr>
        <w:t>UEFA</w:t>
      </w:r>
      <w:r>
        <w:rPr>
          <w:rFonts w:eastAsia="Times New Roman"/>
          <w:bCs/>
        </w:rPr>
        <w:t>, καθώς</w:t>
      </w:r>
      <w:r>
        <w:rPr>
          <w:rFonts w:eastAsia="Times New Roman"/>
          <w:bCs/>
        </w:rPr>
        <w:t>,</w:t>
      </w:r>
      <w:r>
        <w:rPr>
          <w:rFonts w:eastAsia="Times New Roman"/>
          <w:bCs/>
        </w:rPr>
        <w:t xml:space="preserve"> με τις παθογένειες</w:t>
      </w:r>
      <w:r>
        <w:rPr>
          <w:rFonts w:eastAsia="Times New Roman"/>
          <w:bCs/>
        </w:rPr>
        <w:t>,</w:t>
      </w:r>
      <w:r>
        <w:rPr>
          <w:rFonts w:eastAsia="Times New Roman"/>
          <w:bCs/>
        </w:rPr>
        <w:t xml:space="preserve"> που είχε τόσο καιρό η Ελληνική Ποδοσφαιρική Ομοσπονδία δεν εναρμονιζόταν ισότιμα με τις διεθνείς ομοσπονδίε</w:t>
      </w:r>
      <w:r>
        <w:rPr>
          <w:rFonts w:eastAsia="Times New Roman"/>
          <w:bCs/>
        </w:rPr>
        <w:t>ς και είδαμε τι γινόταν.</w:t>
      </w:r>
    </w:p>
    <w:p w14:paraId="120314DE" w14:textId="77777777" w:rsidR="00402C5E" w:rsidRDefault="00212FF6">
      <w:pPr>
        <w:spacing w:line="600" w:lineRule="auto"/>
        <w:ind w:firstLine="720"/>
        <w:jc w:val="both"/>
        <w:rPr>
          <w:rFonts w:eastAsia="Times New Roman"/>
          <w:bCs/>
        </w:rPr>
      </w:pPr>
      <w:r>
        <w:rPr>
          <w:rFonts w:eastAsia="Times New Roman"/>
          <w:bCs/>
        </w:rPr>
        <w:t>Στο άρθρο 2 προστίθενται στην παράγραφο 4 του άρθρου 29 η χορήγηση της ειδικής αθλητικής αναγνώρισης του άρθρου 28 στην Αθλητική Ομοσπονδία Νεφροπαθών και Μεταμοσχευμένων με έδρα την Αθήνα, μέλος της Παγκόσμιας Ομοσπονδίας Αγώνων Μ</w:t>
      </w:r>
      <w:r>
        <w:rPr>
          <w:rFonts w:eastAsia="Times New Roman"/>
          <w:bCs/>
        </w:rPr>
        <w:t xml:space="preserve">εταμοσχευμένων και της Ευρωπαϊκής Αθλητικής Ομοσπονδίας Μεταμοσχευμένων. </w:t>
      </w:r>
    </w:p>
    <w:p w14:paraId="120314DF" w14:textId="77777777" w:rsidR="00402C5E" w:rsidRDefault="00212FF6">
      <w:pPr>
        <w:spacing w:line="600" w:lineRule="auto"/>
        <w:ind w:firstLine="720"/>
        <w:jc w:val="both"/>
        <w:rPr>
          <w:rFonts w:eastAsia="Times New Roman"/>
          <w:bCs/>
        </w:rPr>
      </w:pPr>
      <w:r>
        <w:rPr>
          <w:rFonts w:eastAsia="Times New Roman"/>
          <w:bCs/>
        </w:rPr>
        <w:lastRenderedPageBreak/>
        <w:t xml:space="preserve">Εδώ θα ήθελα να πω ότι είχαμε καλέσει αυτούς τους φορείς και τους </w:t>
      </w:r>
      <w:proofErr w:type="spellStart"/>
      <w:r>
        <w:rPr>
          <w:rFonts w:eastAsia="Times New Roman"/>
          <w:bCs/>
        </w:rPr>
        <w:t>Παραολυμπιονίκες</w:t>
      </w:r>
      <w:proofErr w:type="spellEnd"/>
      <w:r>
        <w:rPr>
          <w:rFonts w:eastAsia="Times New Roman"/>
          <w:bCs/>
        </w:rPr>
        <w:t xml:space="preserve"> και ήταν σύμφωνοι. Και είναι μια μεγάλη δικαίωση γι’ αυτούς τους ανθρώπους και για την κοινωνικοποί</w:t>
      </w:r>
      <w:r>
        <w:rPr>
          <w:rFonts w:eastAsia="Times New Roman"/>
          <w:bCs/>
        </w:rPr>
        <w:t>ησή τους και για όλα, καθώς είναι μια ευαίσθητη ομάδα</w:t>
      </w:r>
      <w:r>
        <w:rPr>
          <w:rFonts w:eastAsia="Times New Roman"/>
          <w:bCs/>
        </w:rPr>
        <w:t>,</w:t>
      </w:r>
      <w:r>
        <w:rPr>
          <w:rFonts w:eastAsia="Times New Roman"/>
          <w:bCs/>
        </w:rPr>
        <w:t xml:space="preserve"> που πιάνει πολύ πληθυσμό.</w:t>
      </w:r>
    </w:p>
    <w:p w14:paraId="120314E0" w14:textId="77777777" w:rsidR="00402C5E" w:rsidRDefault="00212FF6">
      <w:pPr>
        <w:spacing w:line="600" w:lineRule="auto"/>
        <w:ind w:firstLine="720"/>
        <w:jc w:val="both"/>
        <w:rPr>
          <w:rFonts w:eastAsia="Times New Roman" w:cs="Times New Roman"/>
          <w:szCs w:val="24"/>
        </w:rPr>
      </w:pPr>
      <w:r>
        <w:rPr>
          <w:rFonts w:eastAsia="Times New Roman"/>
          <w:bCs/>
        </w:rPr>
        <w:t>Στο άρθρο 3 του σχεδίου νόμου, προκειμένου να ρυθμιστούν προβλήματα τεχνικής φύσεως και πρακτικότητας, όσον αφορά την έκδοση της κάρτας φιλάθλου, δίνεται παράταση του χρόνου έ</w:t>
      </w:r>
      <w:r>
        <w:rPr>
          <w:rFonts w:eastAsia="Times New Roman"/>
          <w:bCs/>
        </w:rPr>
        <w:t>ναρξης ισχύος των σχετικών διατάξεων</w:t>
      </w:r>
      <w:r>
        <w:rPr>
          <w:rFonts w:eastAsia="Times New Roman"/>
          <w:bCs/>
        </w:rPr>
        <w:t>,</w:t>
      </w:r>
      <w:r>
        <w:rPr>
          <w:rFonts w:eastAsia="Times New Roman"/>
          <w:bCs/>
        </w:rPr>
        <w:t xml:space="preserve"> που ορίζει αυτή. Πιο συγκεκριμένα, ορίζεται η 31</w:t>
      </w:r>
      <w:r>
        <w:rPr>
          <w:rFonts w:eastAsia="Times New Roman"/>
          <w:bCs/>
          <w:vertAlign w:val="superscript"/>
        </w:rPr>
        <w:t>η</w:t>
      </w:r>
      <w:r>
        <w:rPr>
          <w:rFonts w:eastAsia="Times New Roman"/>
          <w:bCs/>
        </w:rPr>
        <w:t xml:space="preserve"> Δεκεμβρίου του 2017.</w:t>
      </w:r>
    </w:p>
    <w:p w14:paraId="120314E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Κυβέρνηση το προηγούμενο διάστημα προσπάθησε να κάνει κάτι</w:t>
      </w:r>
      <w:r>
        <w:rPr>
          <w:rFonts w:eastAsia="Times New Roman" w:cs="Times New Roman"/>
          <w:szCs w:val="24"/>
        </w:rPr>
        <w:t>,</w:t>
      </w:r>
      <w:r>
        <w:rPr>
          <w:rFonts w:eastAsia="Times New Roman" w:cs="Times New Roman"/>
          <w:szCs w:val="24"/>
        </w:rPr>
        <w:t xml:space="preserve"> το οποίο δεν συμβαίνει εδώ και τριάντα χρόνια και γινόταν σε όλα τα γήπεδα με τις παθ</w:t>
      </w:r>
      <w:r>
        <w:rPr>
          <w:rFonts w:eastAsia="Times New Roman" w:cs="Times New Roman"/>
          <w:szCs w:val="24"/>
        </w:rPr>
        <w:t>ογένειες της βίας. Προσπάθησε να φτιάξει την κάρτα υγείας. Δίνουμε αυτήν την παράταση για πρακτικούς λόγους</w:t>
      </w:r>
      <w:r>
        <w:rPr>
          <w:rFonts w:eastAsia="Times New Roman" w:cs="Times New Roman"/>
          <w:szCs w:val="24"/>
        </w:rPr>
        <w:t>,</w:t>
      </w:r>
      <w:r>
        <w:rPr>
          <w:rFonts w:eastAsia="Times New Roman" w:cs="Times New Roman"/>
          <w:szCs w:val="24"/>
        </w:rPr>
        <w:t xml:space="preserve"> που υπήρχαν και καλούμε τις διεθνείς ομοσπονδίες να μας πουν το πρότυπο που υπάρχει έξω, ώστε να προσπαθήσουμε όλοι μαζί να βελτιώσουμε την κατάστα</w:t>
      </w:r>
      <w:r>
        <w:rPr>
          <w:rFonts w:eastAsia="Times New Roman" w:cs="Times New Roman"/>
          <w:szCs w:val="24"/>
        </w:rPr>
        <w:t>ση, προκειμένου να μπορούν να υπάρχουν πραγματικοί φίλαθλοι, αλλά και έλεγχος των γηπέδων.</w:t>
      </w:r>
    </w:p>
    <w:p w14:paraId="120314E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Αναφορικά μ’ αυτό</w:t>
      </w:r>
      <w:r>
        <w:rPr>
          <w:rFonts w:eastAsia="Times New Roman" w:cs="Times New Roman"/>
          <w:szCs w:val="24"/>
        </w:rPr>
        <w:t>,</w:t>
      </w:r>
      <w:r>
        <w:rPr>
          <w:rFonts w:eastAsia="Times New Roman" w:cs="Times New Roman"/>
          <w:szCs w:val="24"/>
        </w:rPr>
        <w:t xml:space="preserve"> ήθελα να πω ότι όντως θα υπάρχει στο μεσοδιάστημα ένα πρόβλημα. Ευελπιστούμε ότι οι ξένες ομοσπονδίες θα μας βοηθήσουν, καθώς ζητήσαμε βοήθεια από</w:t>
      </w:r>
      <w:r>
        <w:rPr>
          <w:rFonts w:eastAsia="Times New Roman" w:cs="Times New Roman"/>
          <w:szCs w:val="24"/>
        </w:rPr>
        <w:t xml:space="preserve"> τη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 xml:space="preserve">, προκειμένου να επιλυθεί ένα χρονίζον πρόβλημα.  </w:t>
      </w:r>
    </w:p>
    <w:p w14:paraId="120314E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Συνεχίζοντας με το άρθρο 4 για τις αθλητικές εγκαταστάσεις, θα πω ότι τροποποιείται το άρθρο 56Α του ν. 2725/1999 και βάζουμε ένα τοπίο στην </w:t>
      </w:r>
      <w:proofErr w:type="spellStart"/>
      <w:r>
        <w:rPr>
          <w:rFonts w:eastAsia="Times New Roman" w:cs="Times New Roman"/>
          <w:szCs w:val="24"/>
        </w:rPr>
        <w:t>αδειοδότηση</w:t>
      </w:r>
      <w:proofErr w:type="spellEnd"/>
      <w:r>
        <w:rPr>
          <w:rFonts w:eastAsia="Times New Roman" w:cs="Times New Roman"/>
          <w:szCs w:val="24"/>
        </w:rPr>
        <w:t xml:space="preserve"> των αθλητικών εγκαταστάσεων. Τις χωρίζουμε σε κατηγορίες, τις </w:t>
      </w:r>
      <w:r>
        <w:rPr>
          <w:rFonts w:eastAsia="Times New Roman" w:cs="Times New Roman"/>
          <w:szCs w:val="24"/>
        </w:rPr>
        <w:t xml:space="preserve">κοινές αθλητικές εγκαταστάσεις </w:t>
      </w:r>
      <w:r>
        <w:rPr>
          <w:rFonts w:eastAsia="Times New Roman" w:cs="Times New Roman"/>
          <w:szCs w:val="24"/>
        </w:rPr>
        <w:t xml:space="preserve">και τις </w:t>
      </w:r>
      <w:r>
        <w:rPr>
          <w:rFonts w:eastAsia="Times New Roman" w:cs="Times New Roman"/>
          <w:szCs w:val="24"/>
        </w:rPr>
        <w:t>ει</w:t>
      </w:r>
      <w:r>
        <w:rPr>
          <w:rFonts w:eastAsia="Times New Roman" w:cs="Times New Roman"/>
          <w:szCs w:val="24"/>
        </w:rPr>
        <w:t>δικές αθλητικές εγκαταστάσεις</w:t>
      </w:r>
      <w:r>
        <w:rPr>
          <w:rFonts w:eastAsia="Times New Roman" w:cs="Times New Roman"/>
          <w:szCs w:val="24"/>
        </w:rPr>
        <w:t xml:space="preserve">, ανάλογα με το είδος, το μέγεθος, τη δυναμικότητά τους και την κατηγορία των αγώνων που φιλοξενούν. </w:t>
      </w:r>
    </w:p>
    <w:p w14:paraId="120314E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Κατά δεύτερον, ορίζεται η διαδικασία ένταξης των αθλητικών εγκαταστάσεων σε κατηγορίες είτε αυτές υπάγονται στη Γενική Γραμμα</w:t>
      </w:r>
      <w:r>
        <w:rPr>
          <w:rFonts w:eastAsia="Times New Roman" w:cs="Times New Roman"/>
          <w:szCs w:val="24"/>
        </w:rPr>
        <w:t xml:space="preserve">τεία Αθλητισμού είτε στους δήμους της Επικράτειας είτε πρόκειται για σωματειακούς και ιδιωτικούς χώρους άθλησης. </w:t>
      </w:r>
    </w:p>
    <w:p w14:paraId="120314E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4, ακούσαμε προτάσεις και από τη Δημοκρατική Συμπαράταξη και από το Ποτάμι. Δυστυχώς, οι φορείς των δήμων δεν ήρθαν να μας πουν και αυτοί τις προτάσεις τους. Εδώ είναι ο Υπουργός. Μπορούμε να βοηθήσουμε προς </w:t>
      </w:r>
      <w:r>
        <w:rPr>
          <w:rFonts w:eastAsia="Times New Roman" w:cs="Times New Roman"/>
          <w:szCs w:val="24"/>
        </w:rPr>
        <w:lastRenderedPageBreak/>
        <w:t>αυτήν την κατεύθυνση, ώστε α</w:t>
      </w:r>
      <w:r>
        <w:rPr>
          <w:rFonts w:eastAsia="Times New Roman" w:cs="Times New Roman"/>
          <w:szCs w:val="24"/>
        </w:rPr>
        <w:t xml:space="preserve">ν υπάρχουν προβλήματα, να γίνουν διορθώσεις. </w:t>
      </w:r>
    </w:p>
    <w:p w14:paraId="120314E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Με το άρθρο 5 προστίθεται μετά το άρθρο 56Α του ν.2725/1999 το άρθρο 56Β, στο οποίο αναφέρεται ρητά η απαίτηση άδειας λειτουργίας οποιουδήποτε αγωνιστικού χώρου ή χώρου άθλησης, πλην των υπαγόμενων στις διατάξε</w:t>
      </w:r>
      <w:r>
        <w:rPr>
          <w:rFonts w:eastAsia="Times New Roman" w:cs="Times New Roman"/>
          <w:szCs w:val="24"/>
        </w:rPr>
        <w:t xml:space="preserve">ις του άρθρου 32, για τη συνδρομή των αναγκαίων προϋποθέσεων ασφάλειας για </w:t>
      </w:r>
      <w:proofErr w:type="spellStart"/>
      <w:r>
        <w:rPr>
          <w:rFonts w:eastAsia="Times New Roman" w:cs="Times New Roman"/>
          <w:szCs w:val="24"/>
        </w:rPr>
        <w:t>αθλούμενους</w:t>
      </w:r>
      <w:proofErr w:type="spellEnd"/>
      <w:r>
        <w:rPr>
          <w:rFonts w:eastAsia="Times New Roman" w:cs="Times New Roman"/>
          <w:szCs w:val="24"/>
        </w:rPr>
        <w:t xml:space="preserve"> και θεατές. Η άδεια λειτουργίας χορηγείται στη διοίκηση της αθλητικής εγκατάστασης ή στον φορέα τον οποίο αυτή ανήκει</w:t>
      </w:r>
      <w:r>
        <w:rPr>
          <w:rFonts w:eastAsia="Times New Roman" w:cs="Times New Roman"/>
          <w:szCs w:val="24"/>
        </w:rPr>
        <w:t>,</w:t>
      </w:r>
      <w:r>
        <w:rPr>
          <w:rFonts w:eastAsia="Times New Roman" w:cs="Times New Roman"/>
          <w:szCs w:val="24"/>
        </w:rPr>
        <w:t xml:space="preserve"> με βάση την κατηγορία της εγκατάστασης και τον τρό</w:t>
      </w:r>
      <w:r>
        <w:rPr>
          <w:rFonts w:eastAsia="Times New Roman" w:cs="Times New Roman"/>
          <w:szCs w:val="24"/>
        </w:rPr>
        <w:t xml:space="preserve">πο </w:t>
      </w:r>
      <w:proofErr w:type="spellStart"/>
      <w:r>
        <w:rPr>
          <w:rFonts w:eastAsia="Times New Roman" w:cs="Times New Roman"/>
          <w:szCs w:val="24"/>
        </w:rPr>
        <w:t>αδειοδότησης</w:t>
      </w:r>
      <w:proofErr w:type="spellEnd"/>
      <w:r>
        <w:rPr>
          <w:rFonts w:eastAsia="Times New Roman" w:cs="Times New Roman"/>
          <w:szCs w:val="24"/>
        </w:rPr>
        <w:t>,</w:t>
      </w:r>
      <w:r>
        <w:rPr>
          <w:rFonts w:eastAsia="Times New Roman" w:cs="Times New Roman"/>
          <w:szCs w:val="24"/>
        </w:rPr>
        <w:t xml:space="preserve"> που περιγράφεται αναλυτικά για κάθε υποκατηγορία. </w:t>
      </w:r>
    </w:p>
    <w:p w14:paraId="120314E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Στην άδεια λειτουργίας ορίζονται τα αθλήματα που μπορούν να φιλοξενηθούν, καθώς επίσης και ο ανώτατος αριθμός θεατών</w:t>
      </w:r>
      <w:r>
        <w:rPr>
          <w:rFonts w:eastAsia="Times New Roman" w:cs="Times New Roman"/>
          <w:szCs w:val="24"/>
        </w:rPr>
        <w:t>,</w:t>
      </w:r>
      <w:r>
        <w:rPr>
          <w:rFonts w:eastAsia="Times New Roman" w:cs="Times New Roman"/>
          <w:szCs w:val="24"/>
        </w:rPr>
        <w:t xml:space="preserve"> που μπορεί να παρευρεθεί ανά τμήμα. Η άδεια λειτουργίας μπορεί να είνα</w:t>
      </w:r>
      <w:r>
        <w:rPr>
          <w:rFonts w:eastAsia="Times New Roman" w:cs="Times New Roman"/>
          <w:szCs w:val="24"/>
        </w:rPr>
        <w:t>ι προσωρινή</w:t>
      </w:r>
      <w:r>
        <w:rPr>
          <w:rFonts w:eastAsia="Times New Roman" w:cs="Times New Roman"/>
          <w:szCs w:val="24"/>
        </w:rPr>
        <w:t>,</w:t>
      </w:r>
      <w:r>
        <w:rPr>
          <w:rFonts w:eastAsia="Times New Roman" w:cs="Times New Roman"/>
          <w:szCs w:val="24"/>
        </w:rPr>
        <w:t xml:space="preserve"> με τον όρο</w:t>
      </w:r>
      <w:r>
        <w:rPr>
          <w:rFonts w:eastAsia="Times New Roman" w:cs="Times New Roman"/>
          <w:szCs w:val="24"/>
        </w:rPr>
        <w:t>,</w:t>
      </w:r>
      <w:r>
        <w:rPr>
          <w:rFonts w:eastAsia="Times New Roman" w:cs="Times New Roman"/>
          <w:szCs w:val="24"/>
        </w:rPr>
        <w:t xml:space="preserve"> εντός συγκεκριμένου χρονικού ορίζοντα</w:t>
      </w:r>
      <w:r>
        <w:rPr>
          <w:rFonts w:eastAsia="Times New Roman" w:cs="Times New Roman"/>
          <w:szCs w:val="24"/>
        </w:rPr>
        <w:t>,</w:t>
      </w:r>
      <w:r>
        <w:rPr>
          <w:rFonts w:eastAsia="Times New Roman" w:cs="Times New Roman"/>
          <w:szCs w:val="24"/>
        </w:rPr>
        <w:t xml:space="preserve"> να αποκατασταθούν οι ελλείψεις που την καθιστούν προσωρινή.</w:t>
      </w:r>
    </w:p>
    <w:p w14:paraId="120314E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Στο άρθρο 5 αναφέρονται οι διαδικασίες τροποποίησης της ανάκλησης άδειας λειτουργίας. Τέλος, ορίζεται δίμηνος χρονικός ορίζοντας για</w:t>
      </w:r>
      <w:r>
        <w:rPr>
          <w:rFonts w:eastAsia="Times New Roman" w:cs="Times New Roman"/>
          <w:szCs w:val="24"/>
        </w:rPr>
        <w:t xml:space="preserve"> την ισχύ του συγκεκριμένου άρθρου. </w:t>
      </w:r>
    </w:p>
    <w:p w14:paraId="120314E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Όλα αυτά, κατόπιν των προτάσεων των κομμάτων της Αντιπολίτευσης, μπορούμε να τα συζητήσουμε. Πιστεύω ότι το Υφυπουργείο Αθλητισμού, μετά και τις χθεσινές </w:t>
      </w:r>
      <w:r>
        <w:rPr>
          <w:rFonts w:eastAsia="Times New Roman" w:cs="Times New Roman"/>
          <w:szCs w:val="24"/>
        </w:rPr>
        <w:t>επιτροπές</w:t>
      </w:r>
      <w:r>
        <w:rPr>
          <w:rFonts w:eastAsia="Times New Roman" w:cs="Times New Roman"/>
          <w:szCs w:val="24"/>
        </w:rPr>
        <w:t>, τα έχει βάλει σε τέτοια διαδικασία.</w:t>
      </w:r>
    </w:p>
    <w:p w14:paraId="120314EA" w14:textId="77777777" w:rsidR="00402C5E" w:rsidRDefault="00212FF6">
      <w:pPr>
        <w:spacing w:line="600" w:lineRule="auto"/>
        <w:jc w:val="both"/>
        <w:rPr>
          <w:rFonts w:eastAsia="Times New Roman" w:cs="Times New Roman"/>
          <w:szCs w:val="24"/>
        </w:rPr>
      </w:pPr>
      <w:r>
        <w:rPr>
          <w:rFonts w:eastAsia="Times New Roman" w:cs="Times New Roman"/>
          <w:szCs w:val="24"/>
        </w:rPr>
        <w:t>Η διαδικασία υποχρ</w:t>
      </w:r>
      <w:r>
        <w:rPr>
          <w:rFonts w:eastAsia="Times New Roman" w:cs="Times New Roman"/>
          <w:szCs w:val="24"/>
        </w:rPr>
        <w:t xml:space="preserve">εωτικής συγκρότησης της Επιτροπής Ελέγχου </w:t>
      </w:r>
      <w:proofErr w:type="spellStart"/>
      <w:r>
        <w:rPr>
          <w:rFonts w:eastAsia="Times New Roman" w:cs="Times New Roman"/>
          <w:szCs w:val="24"/>
        </w:rPr>
        <w:t>Καταλληλότητας</w:t>
      </w:r>
      <w:proofErr w:type="spellEnd"/>
      <w:r>
        <w:rPr>
          <w:rFonts w:eastAsia="Times New Roman" w:cs="Times New Roman"/>
          <w:szCs w:val="24"/>
        </w:rPr>
        <w:t xml:space="preserve"> είναι πολύ σημαντική, καθώς η </w:t>
      </w:r>
      <w:r>
        <w:rPr>
          <w:rFonts w:eastAsia="Times New Roman" w:cs="Times New Roman"/>
          <w:szCs w:val="24"/>
        </w:rPr>
        <w:t xml:space="preserve">επιτροπή </w:t>
      </w:r>
      <w:r>
        <w:rPr>
          <w:rFonts w:eastAsia="Times New Roman" w:cs="Times New Roman"/>
          <w:szCs w:val="24"/>
        </w:rPr>
        <w:t>επωμίζεται τις εξής αρμοδιότητες: Πρώτον, τον έλεγχο πάσης φύσεως αθλητικών εγκαταστάσεων όσον αφορά τη διαπίστωση της συνδρομής των αναγκαίων προϋποθέσεων ασφα</w:t>
      </w:r>
      <w:r>
        <w:rPr>
          <w:rFonts w:eastAsia="Times New Roman" w:cs="Times New Roman"/>
          <w:szCs w:val="24"/>
        </w:rPr>
        <w:t xml:space="preserve">λείας </w:t>
      </w:r>
      <w:proofErr w:type="spellStart"/>
      <w:r>
        <w:rPr>
          <w:rFonts w:eastAsia="Times New Roman" w:cs="Times New Roman"/>
          <w:szCs w:val="24"/>
        </w:rPr>
        <w:t>αθλούμενων</w:t>
      </w:r>
      <w:proofErr w:type="spellEnd"/>
      <w:r>
        <w:rPr>
          <w:rFonts w:eastAsia="Times New Roman" w:cs="Times New Roman"/>
          <w:szCs w:val="24"/>
        </w:rPr>
        <w:t xml:space="preserve"> και θεατών. Δίνεται η δυνατότητα έκτακτων ελέγχων. Δεύτερον, τον έλεγχο της δυνατότητας απρόσκοπτης προσέλευσης στην αθλητική εγκατάσταση, καθώς και εκκένωσης αυτής από τους θεατές. Τρίτον, τον έλεγχο της ύπαρξης και λειτουργίας του ελάχισ</w:t>
      </w:r>
      <w:r>
        <w:rPr>
          <w:rFonts w:eastAsia="Times New Roman" w:cs="Times New Roman"/>
          <w:szCs w:val="24"/>
        </w:rPr>
        <w:t xml:space="preserve">του απαραίτητου ιατρικού και υγειονομικού εξοπλισμού, καθώς και της γενικής στατικής αντοχής των οικοδομημάτων. </w:t>
      </w:r>
    </w:p>
    <w:p w14:paraId="120314E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Τα πορίσματα της </w:t>
      </w:r>
      <w:r>
        <w:rPr>
          <w:rFonts w:eastAsia="Times New Roman" w:cs="Times New Roman"/>
          <w:szCs w:val="24"/>
        </w:rPr>
        <w:t xml:space="preserve">επιτροπής </w:t>
      </w:r>
      <w:r>
        <w:rPr>
          <w:rFonts w:eastAsia="Times New Roman" w:cs="Times New Roman"/>
          <w:szCs w:val="24"/>
        </w:rPr>
        <w:t xml:space="preserve">θα καθορίζουν και την πορεία της </w:t>
      </w:r>
      <w:proofErr w:type="spellStart"/>
      <w:r>
        <w:rPr>
          <w:rFonts w:eastAsia="Times New Roman" w:cs="Times New Roman"/>
          <w:szCs w:val="24"/>
        </w:rPr>
        <w:t>αδειοδότησης</w:t>
      </w:r>
      <w:proofErr w:type="spellEnd"/>
      <w:r>
        <w:rPr>
          <w:rFonts w:eastAsia="Times New Roman" w:cs="Times New Roman"/>
          <w:szCs w:val="24"/>
        </w:rPr>
        <w:t>. Η ισχύς του παρόντος άρθρου αρχίζει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w:t>
      </w:r>
    </w:p>
    <w:p w14:paraId="120314E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Με το άρθρο 7 του </w:t>
      </w:r>
      <w:r>
        <w:rPr>
          <w:rFonts w:eastAsia="Times New Roman" w:cs="Times New Roman"/>
          <w:szCs w:val="24"/>
        </w:rPr>
        <w:t>σχεδίου νόμου προστίθεται άρθρο 56Δ στον ν.2725, με το οποίο απαγορεύεται ρητώς κάθε αθλητική συνάντηση</w:t>
      </w:r>
      <w:r>
        <w:rPr>
          <w:rFonts w:eastAsia="Times New Roman" w:cs="Times New Roman"/>
          <w:szCs w:val="24"/>
        </w:rPr>
        <w:t>,</w:t>
      </w:r>
      <w:r>
        <w:rPr>
          <w:rFonts w:eastAsia="Times New Roman" w:cs="Times New Roman"/>
          <w:szCs w:val="24"/>
        </w:rPr>
        <w:t xml:space="preserve"> στην περίπτωση που ο χρήστης της αθλητικής εγκατάστασης δεν έχει εξασφαλίσει την άδεια διεξαγωγής της, για να μην υπάρχουν αυτά που γ</w:t>
      </w:r>
      <w:r>
        <w:rPr>
          <w:rFonts w:eastAsia="Times New Roman" w:cs="Times New Roman"/>
          <w:szCs w:val="24"/>
        </w:rPr>
        <w:t>ίνοντ</w:t>
      </w:r>
      <w:r>
        <w:rPr>
          <w:rFonts w:eastAsia="Times New Roman" w:cs="Times New Roman"/>
          <w:szCs w:val="24"/>
        </w:rPr>
        <w:t>αν, όπως διορ</w:t>
      </w:r>
      <w:r>
        <w:rPr>
          <w:rFonts w:eastAsia="Times New Roman" w:cs="Times New Roman"/>
          <w:szCs w:val="24"/>
        </w:rPr>
        <w:t>γανώσεις χωρίς να έχουν άδειες. Εντός της παραγράφου 56Δ αναφέρονται οι προϋποθέσεις χορήγησης της συγκεκριμένης άδειας είτε πρόκειται για κοινές αθλητικές εγκαταστάσεις είτε πρόκειται για ειδικές.</w:t>
      </w:r>
    </w:p>
    <w:p w14:paraId="120314E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 ίδιο συνεχίζουμε και με το άρθρο 8. Είναι τροποποιητικέ</w:t>
      </w:r>
      <w:r>
        <w:rPr>
          <w:rFonts w:eastAsia="Times New Roman" w:cs="Times New Roman"/>
          <w:szCs w:val="24"/>
        </w:rPr>
        <w:t xml:space="preserve">ς των γηπέδων. Το ίδιο συζητήσαμε και στο άρθρο 9. </w:t>
      </w:r>
    </w:p>
    <w:p w14:paraId="120314E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Πάμε στο άρθρο 10 του σχεδίου νόμου. Προσδιορίζεται ρητά το χρονικό σημείο από το οποίο η νέα </w:t>
      </w:r>
      <w:r>
        <w:rPr>
          <w:rFonts w:eastAsia="Times New Roman" w:cs="Times New Roman"/>
          <w:szCs w:val="24"/>
        </w:rPr>
        <w:t>α</w:t>
      </w:r>
      <w:r>
        <w:rPr>
          <w:rFonts w:eastAsia="Times New Roman" w:cs="Times New Roman"/>
          <w:szCs w:val="24"/>
        </w:rPr>
        <w:t xml:space="preserve">θλητική </w:t>
      </w:r>
      <w:r>
        <w:rPr>
          <w:rFonts w:eastAsia="Times New Roman" w:cs="Times New Roman"/>
          <w:szCs w:val="24"/>
        </w:rPr>
        <w:t>α</w:t>
      </w:r>
      <w:r>
        <w:rPr>
          <w:rFonts w:eastAsia="Times New Roman" w:cs="Times New Roman"/>
          <w:szCs w:val="24"/>
        </w:rPr>
        <w:t xml:space="preserve">νώνυμη </w:t>
      </w:r>
      <w:r>
        <w:rPr>
          <w:rFonts w:eastAsia="Times New Roman" w:cs="Times New Roman"/>
          <w:szCs w:val="24"/>
        </w:rPr>
        <w:t>ε</w:t>
      </w:r>
      <w:r>
        <w:rPr>
          <w:rFonts w:eastAsia="Times New Roman" w:cs="Times New Roman"/>
          <w:szCs w:val="24"/>
        </w:rPr>
        <w:t>ταιρεία</w:t>
      </w:r>
      <w:r>
        <w:rPr>
          <w:rFonts w:eastAsia="Times New Roman" w:cs="Times New Roman"/>
          <w:szCs w:val="24"/>
        </w:rPr>
        <w:t>,</w:t>
      </w:r>
      <w:r>
        <w:rPr>
          <w:rFonts w:eastAsia="Times New Roman" w:cs="Times New Roman"/>
          <w:szCs w:val="24"/>
        </w:rPr>
        <w:t xml:space="preserve"> που θα συσταθεί για το ίδιο άθλημα από το ίδιο ιδρυτικό σωματείο της </w:t>
      </w:r>
      <w:proofErr w:type="spellStart"/>
      <w:r>
        <w:rPr>
          <w:rFonts w:eastAsia="Times New Roman" w:cs="Times New Roman"/>
          <w:szCs w:val="24"/>
        </w:rPr>
        <w:t>υποβιβασθείσας</w:t>
      </w:r>
      <w:proofErr w:type="spellEnd"/>
      <w:r>
        <w:rPr>
          <w:rFonts w:eastAsia="Times New Roman" w:cs="Times New Roman"/>
          <w:szCs w:val="24"/>
        </w:rPr>
        <w:t xml:space="preserve">, διαδέχεται αυτοδικαίως την </w:t>
      </w:r>
      <w:proofErr w:type="spellStart"/>
      <w:r>
        <w:rPr>
          <w:rFonts w:eastAsia="Times New Roman" w:cs="Times New Roman"/>
          <w:szCs w:val="24"/>
        </w:rPr>
        <w:t>υποβιβασθείσα</w:t>
      </w:r>
      <w:proofErr w:type="spellEnd"/>
      <w:r>
        <w:rPr>
          <w:rFonts w:eastAsia="Times New Roman" w:cs="Times New Roman"/>
          <w:szCs w:val="24"/>
        </w:rPr>
        <w:t xml:space="preserve"> σε όλες εν γένει τις υποχρεώσεις της. Παράλληλα, διευκρινίζεται ότι η συγκεκριμένη ρύθμιση δεν εφαρμόζεται για τις </w:t>
      </w:r>
      <w:r>
        <w:rPr>
          <w:rFonts w:eastAsia="Times New Roman" w:cs="Times New Roman"/>
          <w:szCs w:val="24"/>
        </w:rPr>
        <w:t>αθλητικές ανώνυμες εταιρείες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είχαν υποβιβαστεί πριν την </w:t>
      </w:r>
      <w:r>
        <w:rPr>
          <w:rFonts w:eastAsia="Times New Roman" w:cs="Times New Roman"/>
          <w:szCs w:val="24"/>
        </w:rPr>
        <w:lastRenderedPageBreak/>
        <w:t>έναρξη της αγωνιστικής περιόδου 2016-</w:t>
      </w:r>
      <w:r>
        <w:rPr>
          <w:rFonts w:eastAsia="Times New Roman" w:cs="Times New Roman"/>
          <w:szCs w:val="24"/>
        </w:rPr>
        <w:t xml:space="preserve">2017, για ευνόητους λόγους. Και σε αυτό είμαστε όλοι σύμφωνοι, από ό,τι καταλάβαμε από τη συζήτηση στην </w:t>
      </w:r>
      <w:r>
        <w:rPr>
          <w:rFonts w:eastAsia="Times New Roman" w:cs="Times New Roman"/>
          <w:szCs w:val="24"/>
        </w:rPr>
        <w:t xml:space="preserve">επιτροπή </w:t>
      </w:r>
      <w:r>
        <w:rPr>
          <w:rFonts w:eastAsia="Times New Roman" w:cs="Times New Roman"/>
          <w:szCs w:val="24"/>
        </w:rPr>
        <w:t>τις προηγούμενες ημέρες.</w:t>
      </w:r>
    </w:p>
    <w:p w14:paraId="120314E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Πάμε στο άρθρο 11. Εξομοιώνεται το μη κερδοσκοπικό κοινωφελές σωματείο με την επωνυμία «</w:t>
      </w:r>
      <w:r>
        <w:rPr>
          <w:rFonts w:eastAsia="Times New Roman" w:cs="Times New Roman"/>
          <w:szCs w:val="24"/>
        </w:rPr>
        <w:t>SPECIAL OLYMPICS INTERNATIONAL</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xml:space="preserve">», μέλος της Παγκόσμιας Ομοσπονδίας </w:t>
      </w:r>
      <w:r>
        <w:rPr>
          <w:rFonts w:eastAsia="Times New Roman" w:cs="Times New Roman"/>
          <w:szCs w:val="24"/>
        </w:rPr>
        <w:t>«</w:t>
      </w:r>
      <w:r>
        <w:rPr>
          <w:rFonts w:eastAsia="Times New Roman" w:cs="Times New Roman"/>
          <w:szCs w:val="24"/>
        </w:rPr>
        <w:t>SPECIAL OLYMPICS INTERNATIONAL</w:t>
      </w:r>
      <w:r>
        <w:rPr>
          <w:rFonts w:eastAsia="Times New Roman" w:cs="Times New Roman"/>
          <w:szCs w:val="24"/>
        </w:rPr>
        <w:t>»</w:t>
      </w:r>
      <w:r>
        <w:rPr>
          <w:rFonts w:eastAsia="Times New Roman" w:cs="Times New Roman"/>
          <w:szCs w:val="24"/>
        </w:rPr>
        <w:t xml:space="preserve">, με τα αναγνωρισμένα από τη Γενική Γραμματεία αθλητικά σωματεία. </w:t>
      </w:r>
    </w:p>
    <w:p w14:paraId="120314F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 ίδιο παράδειγμα </w:t>
      </w:r>
      <w:r>
        <w:rPr>
          <w:rFonts w:eastAsia="Times New Roman" w:cs="Times New Roman"/>
          <w:szCs w:val="24"/>
        </w:rPr>
        <w:t>-</w:t>
      </w:r>
      <w:r>
        <w:rPr>
          <w:rFonts w:eastAsia="Times New Roman" w:cs="Times New Roman"/>
          <w:szCs w:val="24"/>
        </w:rPr>
        <w:t>και πολύ σωστά</w:t>
      </w:r>
      <w:r>
        <w:rPr>
          <w:rFonts w:eastAsia="Times New Roman" w:cs="Times New Roman"/>
          <w:szCs w:val="24"/>
        </w:rPr>
        <w:t>-</w:t>
      </w:r>
      <w:r>
        <w:rPr>
          <w:rFonts w:eastAsia="Times New Roman" w:cs="Times New Roman"/>
          <w:szCs w:val="24"/>
        </w:rPr>
        <w:t xml:space="preserve"> ακολούθησε και η Νέα Δημοκρατία και το ΠΑΣΟΚ σε δύο περιπτώσεις. Το ίδιο κάνουμε και εμείς γι</w:t>
      </w:r>
      <w:r>
        <w:rPr>
          <w:rFonts w:eastAsia="Times New Roman" w:cs="Times New Roman"/>
          <w:szCs w:val="24"/>
        </w:rPr>
        <w:t>’</w:t>
      </w:r>
      <w:r>
        <w:rPr>
          <w:rFonts w:eastAsia="Times New Roman" w:cs="Times New Roman"/>
          <w:szCs w:val="24"/>
        </w:rPr>
        <w:t xml:space="preserve"> αυτή την ομάδα με το </w:t>
      </w:r>
      <w:proofErr w:type="spellStart"/>
      <w:r>
        <w:rPr>
          <w:rFonts w:eastAsia="Times New Roman" w:cs="Times New Roman"/>
          <w:szCs w:val="24"/>
        </w:rPr>
        <w:t>αμαξίδιο</w:t>
      </w:r>
      <w:proofErr w:type="spellEnd"/>
      <w:r>
        <w:rPr>
          <w:rFonts w:eastAsia="Times New Roman" w:cs="Times New Roman"/>
          <w:szCs w:val="24"/>
        </w:rPr>
        <w:t xml:space="preserve"> στο μπάσκετ. Κατόπιν εισηγήσεων των εισηγητών στην </w:t>
      </w:r>
      <w:r>
        <w:rPr>
          <w:rFonts w:eastAsia="Times New Roman" w:cs="Times New Roman"/>
          <w:szCs w:val="24"/>
        </w:rPr>
        <w:t xml:space="preserve">επιτροπή </w:t>
      </w:r>
      <w:r>
        <w:rPr>
          <w:rFonts w:eastAsia="Times New Roman" w:cs="Times New Roman"/>
          <w:szCs w:val="24"/>
        </w:rPr>
        <w:t xml:space="preserve">και των φορέων που ήρθαν, συμφωνήσαμε όλοι. </w:t>
      </w:r>
    </w:p>
    <w:p w14:paraId="120314F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Με το άρθρο 12 δίδεται η </w:t>
      </w:r>
      <w:r>
        <w:rPr>
          <w:rFonts w:eastAsia="Times New Roman" w:cs="Times New Roman"/>
          <w:szCs w:val="24"/>
        </w:rPr>
        <w:t>δυνατότητα της συνέχισης της αξιοποίησης των ολυμπιονικών</w:t>
      </w:r>
      <w:r>
        <w:rPr>
          <w:rFonts w:eastAsia="Times New Roman" w:cs="Times New Roman"/>
          <w:szCs w:val="24"/>
        </w:rPr>
        <w:t>,</w:t>
      </w:r>
      <w:r>
        <w:rPr>
          <w:rFonts w:eastAsia="Times New Roman" w:cs="Times New Roman"/>
          <w:szCs w:val="24"/>
        </w:rPr>
        <w:t xml:space="preserve"> που είναι διορισμένοι στο </w:t>
      </w:r>
      <w:r>
        <w:rPr>
          <w:rFonts w:eastAsia="Times New Roman" w:cs="Times New Roman"/>
          <w:szCs w:val="24"/>
        </w:rPr>
        <w:t xml:space="preserve">δημόσιο </w:t>
      </w:r>
      <w:r>
        <w:rPr>
          <w:rFonts w:eastAsia="Times New Roman" w:cs="Times New Roman"/>
          <w:szCs w:val="24"/>
        </w:rPr>
        <w:t xml:space="preserve">μέσω της απόσπασης είτε στη Γενική Γραμματεία Αθλητισμού είτε σε φορείς που εκπονούν προγράμματα διάδοσης του ολυμπισμού. Είναι αυτό που ζητούσαν όλοι οι αθλητές. </w:t>
      </w:r>
      <w:r>
        <w:rPr>
          <w:rFonts w:eastAsia="Times New Roman" w:cs="Times New Roman"/>
          <w:szCs w:val="24"/>
        </w:rPr>
        <w:t xml:space="preserve">Έγινε μια συζήτηση στην </w:t>
      </w:r>
      <w:r>
        <w:rPr>
          <w:rFonts w:eastAsia="Times New Roman" w:cs="Times New Roman"/>
          <w:szCs w:val="24"/>
        </w:rPr>
        <w:t>επιτροπή</w:t>
      </w:r>
      <w:r>
        <w:rPr>
          <w:rFonts w:eastAsia="Times New Roman" w:cs="Times New Roman"/>
          <w:szCs w:val="24"/>
        </w:rPr>
        <w:t xml:space="preserve">. Πιστεύουμε ότι είναι πολύ καλό και αυτό. </w:t>
      </w:r>
    </w:p>
    <w:p w14:paraId="120314F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13 αναγνωρίζεται από την πολιτεία η προσφορά των προπονητών και αθλητών που κατέκτησαν μετάλλιο σε Ολυμπιακούς ή </w:t>
      </w:r>
      <w:proofErr w:type="spellStart"/>
      <w:r>
        <w:rPr>
          <w:rFonts w:eastAsia="Times New Roman" w:cs="Times New Roman"/>
          <w:szCs w:val="24"/>
        </w:rPr>
        <w:t>Παραολυμπιακούς</w:t>
      </w:r>
      <w:proofErr w:type="spellEnd"/>
      <w:r>
        <w:rPr>
          <w:rFonts w:eastAsia="Times New Roman" w:cs="Times New Roman"/>
          <w:szCs w:val="24"/>
        </w:rPr>
        <w:t xml:space="preserve"> αγώνες, </w:t>
      </w:r>
      <w:r>
        <w:rPr>
          <w:rFonts w:eastAsia="Times New Roman"/>
          <w:szCs w:val="24"/>
        </w:rPr>
        <w:t>οι οποίοι</w:t>
      </w:r>
      <w:r>
        <w:rPr>
          <w:rFonts w:eastAsia="Times New Roman" w:cs="Times New Roman"/>
          <w:szCs w:val="24"/>
        </w:rPr>
        <w:t xml:space="preserve"> δεν διαθέτουν άδεια α</w:t>
      </w:r>
      <w:r>
        <w:rPr>
          <w:rFonts w:eastAsia="Times New Roman" w:cs="Times New Roman"/>
          <w:szCs w:val="24"/>
        </w:rPr>
        <w:t>σκήσεως επαγγέλματος προπονητή και δεν απολαμβάνουν τα σχετικά προνόμια και τις επιβραβεύσεις</w:t>
      </w:r>
      <w:r>
        <w:rPr>
          <w:rFonts w:eastAsia="Times New Roman" w:cs="Times New Roman"/>
          <w:szCs w:val="24"/>
        </w:rPr>
        <w:t>,</w:t>
      </w:r>
      <w:r>
        <w:rPr>
          <w:rFonts w:eastAsia="Times New Roman" w:cs="Times New Roman"/>
          <w:szCs w:val="24"/>
        </w:rPr>
        <w:t xml:space="preserve"> που προβλέπονται από την κείμενη νομοθεσία. Είναι οι ολυμπιονίκες. </w:t>
      </w:r>
      <w:r>
        <w:rPr>
          <w:rFonts w:eastAsia="Times New Roman" w:cs="Times New Roman"/>
          <w:szCs w:val="24"/>
        </w:rPr>
        <w:t>Να μ</w:t>
      </w:r>
      <w:r>
        <w:rPr>
          <w:rFonts w:eastAsia="Times New Roman" w:cs="Times New Roman"/>
          <w:szCs w:val="24"/>
        </w:rPr>
        <w:t xml:space="preserve">ην αναφέρω ονόματα, όπως τον πατέρα της κ. </w:t>
      </w:r>
      <w:proofErr w:type="spellStart"/>
      <w:r>
        <w:rPr>
          <w:rFonts w:eastAsia="Times New Roman" w:cs="Times New Roman"/>
          <w:szCs w:val="24"/>
        </w:rPr>
        <w:t>Κορακάκη</w:t>
      </w:r>
      <w:proofErr w:type="spellEnd"/>
      <w:r>
        <w:rPr>
          <w:rFonts w:eastAsia="Times New Roman" w:cs="Times New Roman"/>
          <w:szCs w:val="24"/>
        </w:rPr>
        <w:t>. Είναι και άλλοι πολλοί άνθρωποι που τ</w:t>
      </w:r>
      <w:r>
        <w:rPr>
          <w:rFonts w:eastAsia="Times New Roman" w:cs="Times New Roman"/>
          <w:szCs w:val="24"/>
        </w:rPr>
        <w:t>ιμήσανε τα χρώματα της Εθνικής με ολυμπιακά μετάλλια. Δυστυχώς, είτε από την ομοσπονδία που δεν βγαίνανε σχολές προπονητών, είτε για άλλους λόγους, αυτοί οι άνθρωποι δεν φα</w:t>
      </w:r>
      <w:r>
        <w:rPr>
          <w:rFonts w:eastAsia="Times New Roman" w:cs="Times New Roman"/>
          <w:szCs w:val="24"/>
        </w:rPr>
        <w:t>ίνοντ</w:t>
      </w:r>
      <w:r>
        <w:rPr>
          <w:rFonts w:eastAsia="Times New Roman" w:cs="Times New Roman"/>
          <w:szCs w:val="24"/>
        </w:rPr>
        <w:t xml:space="preserve">αν πουθενά. Ρυθμίζουμε και αυτή την κατάσταση και αποκαθιστούμε μία, ας πούμε, </w:t>
      </w:r>
      <w:r>
        <w:rPr>
          <w:rFonts w:eastAsia="Times New Roman" w:cs="Times New Roman"/>
          <w:szCs w:val="24"/>
        </w:rPr>
        <w:t>αδικία γι</w:t>
      </w:r>
      <w:r>
        <w:rPr>
          <w:rFonts w:eastAsia="Times New Roman" w:cs="Times New Roman"/>
          <w:szCs w:val="24"/>
        </w:rPr>
        <w:t>’</w:t>
      </w:r>
      <w:r>
        <w:rPr>
          <w:rFonts w:eastAsia="Times New Roman" w:cs="Times New Roman"/>
          <w:szCs w:val="24"/>
        </w:rPr>
        <w:t xml:space="preserve"> αυτούς τους ανθρώπους. </w:t>
      </w:r>
    </w:p>
    <w:p w14:paraId="120314F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Με το άρθρο 14 του προτεινόμενου σχεδίου νόμου προβλέπεται η λειτουργία χώρου γυμναστηρίου σε ξενοδοχειακές μονάδες</w:t>
      </w:r>
      <w:r>
        <w:rPr>
          <w:rFonts w:eastAsia="Times New Roman" w:cs="Times New Roman"/>
          <w:szCs w:val="24"/>
        </w:rPr>
        <w:t>,</w:t>
      </w:r>
      <w:r>
        <w:rPr>
          <w:rFonts w:eastAsia="Times New Roman" w:cs="Times New Roman"/>
          <w:szCs w:val="24"/>
        </w:rPr>
        <w:t xml:space="preserve"> που θα απευθύνονται αποκλειστικά και μόνο σε ενοίκους της μονάδας και με τις ειδικότερες προϋποθέσεις τη</w:t>
      </w:r>
      <w:r>
        <w:rPr>
          <w:rFonts w:eastAsia="Times New Roman" w:cs="Times New Roman"/>
          <w:szCs w:val="24"/>
        </w:rPr>
        <w:t xml:space="preserve">ς προτεινόμενης ρύθμισης ως προς τα τετραγωνικά και την παραμονή των ενοίκων. Μπαίνει ένα τέλος -και στην </w:t>
      </w:r>
      <w:r>
        <w:rPr>
          <w:rFonts w:eastAsia="Times New Roman" w:cs="Times New Roman"/>
          <w:szCs w:val="24"/>
        </w:rPr>
        <w:t>ε</w:t>
      </w:r>
      <w:r>
        <w:rPr>
          <w:rFonts w:eastAsia="Times New Roman" w:cs="Times New Roman"/>
          <w:szCs w:val="24"/>
        </w:rPr>
        <w:t xml:space="preserve">πιτροπή όπου ήρθαν οι άνθρωποι των ξενοδοχειακών επιχειρήσεων συμφώνησαν σε </w:t>
      </w:r>
      <w:r>
        <w:rPr>
          <w:rFonts w:eastAsia="Times New Roman" w:cs="Times New Roman"/>
          <w:szCs w:val="24"/>
        </w:rPr>
        <w:lastRenderedPageBreak/>
        <w:t>αυτό- ώστε να καθορίζονται οι προϋποθέσεις για όλα τα γυμναστήρια των ξεν</w:t>
      </w:r>
      <w:r>
        <w:rPr>
          <w:rFonts w:eastAsia="Times New Roman" w:cs="Times New Roman"/>
          <w:szCs w:val="24"/>
        </w:rPr>
        <w:t>οδοχείων.</w:t>
      </w:r>
    </w:p>
    <w:p w14:paraId="120314F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άρθρο 15 του νομοσχεδίου επιδιώκεται η αποπληρωμή αποζημιώσεων για τη λειτουργία του Ειδικού Σώματος Παρατηρητών της ΔΕΑΒ και της Επιτροπής Επαγγελματικού Αθλητισμού του άρθρου 77 του ν.2725/1999 για το έτος 2016. Αυτά επιβαρύνουν τον </w:t>
      </w:r>
      <w:r>
        <w:rPr>
          <w:rFonts w:eastAsia="Times New Roman" w:cs="Times New Roman"/>
          <w:szCs w:val="24"/>
        </w:rPr>
        <w:t>προϋπολ</w:t>
      </w:r>
      <w:r>
        <w:rPr>
          <w:rFonts w:eastAsia="Times New Roman" w:cs="Times New Roman"/>
          <w:szCs w:val="24"/>
        </w:rPr>
        <w:t xml:space="preserve">ογισμό </w:t>
      </w:r>
      <w:r>
        <w:rPr>
          <w:rFonts w:eastAsia="Times New Roman" w:cs="Times New Roman"/>
          <w:szCs w:val="24"/>
        </w:rPr>
        <w:t>του Υπουργείου Πολιτισμού και συγκεκριμένα του Υπουργείου Αθλητισμού. Πληρώνουμε αυτούς τους ανθρώπους</w:t>
      </w:r>
      <w:r>
        <w:rPr>
          <w:rFonts w:eastAsia="Times New Roman" w:cs="Times New Roman"/>
          <w:szCs w:val="24"/>
        </w:rPr>
        <w:t>,</w:t>
      </w:r>
      <w:r>
        <w:rPr>
          <w:rFonts w:eastAsia="Times New Roman" w:cs="Times New Roman"/>
          <w:szCs w:val="24"/>
        </w:rPr>
        <w:t xml:space="preserve"> που ήταν απλήρωτοι. </w:t>
      </w:r>
    </w:p>
    <w:p w14:paraId="120314F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Τα κόμματα της Μειοψηφίας είπαν κάποια πράγματα για τις </w:t>
      </w:r>
      <w:r>
        <w:rPr>
          <w:rFonts w:eastAsia="Times New Roman" w:cs="Times New Roman"/>
          <w:szCs w:val="24"/>
        </w:rPr>
        <w:t>επιτροπές</w:t>
      </w:r>
      <w:r>
        <w:rPr>
          <w:rFonts w:eastAsia="Times New Roman" w:cs="Times New Roman"/>
          <w:szCs w:val="24"/>
        </w:rPr>
        <w:t>. Συμφωνούμε σε αυτό το πλαίσιο να δούμε και να αξιολογήσου</w:t>
      </w:r>
      <w:r>
        <w:rPr>
          <w:rFonts w:eastAsia="Times New Roman" w:cs="Times New Roman"/>
          <w:szCs w:val="24"/>
        </w:rPr>
        <w:t>με τη ΔΕΑΒ και αυτούς τους ανθρώπους με τι κριτήρια μπαίνουν εκεί. Δυστυχώς, εμείς παραλάβαμε μία κατάσταση της ΔΕΑΒ, που είναι οι μόνοι παρατηρητές του κράτους</w:t>
      </w:r>
      <w:r>
        <w:rPr>
          <w:rFonts w:eastAsia="Times New Roman" w:cs="Times New Roman"/>
          <w:szCs w:val="24"/>
        </w:rPr>
        <w:t>,</w:t>
      </w:r>
      <w:r>
        <w:rPr>
          <w:rFonts w:eastAsia="Times New Roman" w:cs="Times New Roman"/>
          <w:szCs w:val="24"/>
        </w:rPr>
        <w:t xml:space="preserve"> που γράφουν για τα επεισόδια στα γήπεδα. Ευελπιστούμε και είμαστε σε συνεργασία με το Υπουργεί</w:t>
      </w:r>
      <w:r>
        <w:rPr>
          <w:rFonts w:eastAsia="Times New Roman" w:cs="Times New Roman"/>
          <w:szCs w:val="24"/>
        </w:rPr>
        <w:t xml:space="preserve">ο, ώστε να μπει και εκεί μια ρύθμιση για την αξιολόγηση και της </w:t>
      </w:r>
      <w:r>
        <w:rPr>
          <w:rFonts w:eastAsia="Times New Roman" w:cs="Times New Roman"/>
          <w:szCs w:val="24"/>
        </w:rPr>
        <w:t xml:space="preserve">επιτροπής </w:t>
      </w:r>
      <w:r>
        <w:rPr>
          <w:rFonts w:eastAsia="Times New Roman" w:cs="Times New Roman"/>
          <w:szCs w:val="24"/>
        </w:rPr>
        <w:t>και των ανθρώπων αυτών</w:t>
      </w:r>
      <w:r>
        <w:rPr>
          <w:rFonts w:eastAsia="Times New Roman" w:cs="Times New Roman"/>
          <w:szCs w:val="24"/>
        </w:rPr>
        <w:t>,</w:t>
      </w:r>
      <w:r>
        <w:rPr>
          <w:rFonts w:eastAsia="Times New Roman" w:cs="Times New Roman"/>
          <w:szCs w:val="24"/>
        </w:rPr>
        <w:t xml:space="preserve"> που πάνε και κάνουν τις εκθέσεις τους μέσα στα γήπεδα. </w:t>
      </w:r>
    </w:p>
    <w:p w14:paraId="120314F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Εμείς αποκαθιστούμε μία αδικία, όσον αφορά το ότι δεν είχαν πληρωθεί τόσα χρόνια αυτοί οι άνθρωποι, γι</w:t>
      </w:r>
      <w:r>
        <w:rPr>
          <w:rFonts w:eastAsia="Times New Roman" w:cs="Times New Roman"/>
          <w:szCs w:val="24"/>
        </w:rPr>
        <w:t>ατί τα οικονομικά του Υπουργείου Αθλητισμού είναι καλύτερα τώρα από τους προηγούμενους.</w:t>
      </w:r>
    </w:p>
    <w:p w14:paraId="120314F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ευχαριστώ και θα επανέλθω στη δευτερολογία μου</w:t>
      </w:r>
      <w:r>
        <w:rPr>
          <w:rFonts w:eastAsia="Times New Roman" w:cs="Times New Roman"/>
          <w:szCs w:val="24"/>
        </w:rPr>
        <w:t>,</w:t>
      </w:r>
      <w:r>
        <w:rPr>
          <w:rFonts w:eastAsia="Times New Roman" w:cs="Times New Roman"/>
          <w:szCs w:val="24"/>
        </w:rPr>
        <w:t xml:space="preserve"> με την ουσιαστική συζήτηση για τον αθλητισμό, πέρα από τα δεκαέξι άρθρα του νομοσχεδίου στα οποία αναφέρθηκα.</w:t>
      </w:r>
    </w:p>
    <w:p w14:paraId="120314F8" w14:textId="77777777" w:rsidR="00402C5E" w:rsidRDefault="00212FF6">
      <w:pPr>
        <w:spacing w:line="600" w:lineRule="auto"/>
        <w:ind w:firstLine="720"/>
        <w:rPr>
          <w:rFonts w:eastAsia="Times New Roman" w:cs="Times New Roman"/>
          <w:szCs w:val="24"/>
        </w:rPr>
      </w:pPr>
      <w:r>
        <w:rPr>
          <w:rFonts w:eastAsia="Times New Roman" w:cs="Times New Roman"/>
          <w:szCs w:val="24"/>
        </w:rPr>
        <w:t>Σας ευ</w:t>
      </w:r>
      <w:r>
        <w:rPr>
          <w:rFonts w:eastAsia="Times New Roman" w:cs="Times New Roman"/>
          <w:szCs w:val="24"/>
        </w:rPr>
        <w:t>χαριστώ.</w:t>
      </w:r>
    </w:p>
    <w:p w14:paraId="120314F9"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314F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η κ. Άννα Καραμανλή, εισηγήτρια της Νέας Δημοκρατίας, Βουλευτής Β΄ Αθηνών.</w:t>
      </w:r>
    </w:p>
    <w:p w14:paraId="120314FB"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Ευχαριστώ, κύριε Πρόεδρε.</w:t>
      </w:r>
    </w:p>
    <w:p w14:paraId="120314F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βασικός πυρήνας του υπό συζήτηση σχεδίου νόμου είναι το άρθρο 1 που αφορά στη σύγκληση της </w:t>
      </w:r>
      <w:r>
        <w:rPr>
          <w:rFonts w:eastAsia="Times New Roman" w:cs="Times New Roman"/>
          <w:szCs w:val="24"/>
        </w:rPr>
        <w:t>γενικής συνέλευσης</w:t>
      </w:r>
      <w:r>
        <w:rPr>
          <w:rFonts w:eastAsia="Times New Roman" w:cs="Times New Roman"/>
          <w:szCs w:val="24"/>
        </w:rPr>
        <w:t xml:space="preserve"> της ΕΠΟ και δυστυχώς</w:t>
      </w:r>
      <w:r>
        <w:rPr>
          <w:rFonts w:eastAsia="Times New Roman" w:cs="Times New Roman"/>
          <w:szCs w:val="24"/>
        </w:rPr>
        <w:t>,</w:t>
      </w:r>
      <w:r>
        <w:rPr>
          <w:rFonts w:eastAsia="Times New Roman" w:cs="Times New Roman"/>
          <w:szCs w:val="24"/>
        </w:rPr>
        <w:t xml:space="preserve"> αποτελεί ένα ακόμη επεισόδιο στο θεσμικό κατήφορο της Κυβέρνησης στον αθλητισμό, της Κυβέρνηση</w:t>
      </w:r>
      <w:r>
        <w:rPr>
          <w:rFonts w:eastAsia="Times New Roman" w:cs="Times New Roman"/>
          <w:szCs w:val="24"/>
        </w:rPr>
        <w:t>ς που νομοθετεί μονίμως με ε</w:t>
      </w:r>
      <w:r>
        <w:rPr>
          <w:rFonts w:eastAsia="Times New Roman" w:cs="Times New Roman"/>
          <w:szCs w:val="24"/>
        </w:rPr>
        <w:lastRenderedPageBreak/>
        <w:t>πείγουσες και κατεπείγουσες νομοθετικές «φωτοβολίδες κρότου-λάμψης», αποσπασματικά, ρουσφετολογικά. Από τη νομοθέτηση του κατεπείγοντος του κ. Κοντονή φτάσαμε στη νομοθέτηση ειδικού σκοπού του κ. Βασιλειάδη, προκειμένου να συνεδ</w:t>
      </w:r>
      <w:r>
        <w:rPr>
          <w:rFonts w:eastAsia="Times New Roman" w:cs="Times New Roman"/>
          <w:szCs w:val="24"/>
        </w:rPr>
        <w:t xml:space="preserve">ριάσει η Γενική Συνέλευση της ΕΠΟ. Και κάπως έτσι, κύριε Υπουργέ, φτάσατε να νομοθετείτε με ορίζοντα μερικών </w:t>
      </w:r>
      <w:proofErr w:type="spellStart"/>
      <w:r>
        <w:rPr>
          <w:rFonts w:eastAsia="Times New Roman" w:cs="Times New Roman"/>
          <w:szCs w:val="24"/>
        </w:rPr>
        <w:t>εικοσιτετραώρων</w:t>
      </w:r>
      <w:proofErr w:type="spellEnd"/>
      <w:r>
        <w:rPr>
          <w:rFonts w:eastAsia="Times New Roman" w:cs="Times New Roman"/>
          <w:szCs w:val="24"/>
        </w:rPr>
        <w:t>. Για πρώτη φορά στην ιστορία του ελληνικού αθλητισμού</w:t>
      </w:r>
      <w:r>
        <w:rPr>
          <w:rFonts w:eastAsia="Times New Roman" w:cs="Times New Roman"/>
          <w:szCs w:val="24"/>
        </w:rPr>
        <w:t>,</w:t>
      </w:r>
      <w:r>
        <w:rPr>
          <w:rFonts w:eastAsia="Times New Roman" w:cs="Times New Roman"/>
          <w:szCs w:val="24"/>
        </w:rPr>
        <w:t xml:space="preserve"> υπάρχει αυτή η χαώδης διαφορά ανάμεσα στο πρόγραμμα ενός κόμματος και της πο</w:t>
      </w:r>
      <w:r>
        <w:rPr>
          <w:rFonts w:eastAsia="Times New Roman" w:cs="Times New Roman"/>
          <w:szCs w:val="24"/>
        </w:rPr>
        <w:t>λιτικής που ασκεί η Κυβέρνηση.</w:t>
      </w:r>
    </w:p>
    <w:p w14:paraId="120314F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Κωνσταντινέας</w:t>
      </w:r>
      <w:proofErr w:type="spellEnd"/>
      <w:r>
        <w:rPr>
          <w:rFonts w:eastAsia="Times New Roman" w:cs="Times New Roman"/>
          <w:szCs w:val="24"/>
        </w:rPr>
        <w:t>, εισηγητής του νομοσχεδίου για την Κυβέρνηση, εμφανιζόταν υπέρμαχος της απλής αναλογικής στο εκλογικό σύστημα της ΕΠΟ. «Για να τελειώνουμε με τους «δεινόσαυρους» που λυμαίνονται το ποδόσφαιρο» υποστήριζε κα</w:t>
      </w:r>
      <w:r>
        <w:rPr>
          <w:rFonts w:eastAsia="Times New Roman" w:cs="Times New Roman"/>
          <w:szCs w:val="24"/>
        </w:rPr>
        <w:t>ι κατέθετε σχετικές τροπολογίες</w:t>
      </w:r>
      <w:r>
        <w:rPr>
          <w:rFonts w:eastAsia="Times New Roman" w:cs="Times New Roman"/>
          <w:szCs w:val="24"/>
        </w:rPr>
        <w:t>,</w:t>
      </w:r>
      <w:r>
        <w:rPr>
          <w:rFonts w:eastAsia="Times New Roman" w:cs="Times New Roman"/>
          <w:szCs w:val="24"/>
        </w:rPr>
        <w:t xml:space="preserve"> μαζί με εβδομήντα συναδέλφους του</w:t>
      </w:r>
      <w:r>
        <w:rPr>
          <w:rFonts w:eastAsia="Times New Roman" w:cs="Times New Roman"/>
          <w:szCs w:val="24"/>
        </w:rPr>
        <w:t>,</w:t>
      </w:r>
      <w:r>
        <w:rPr>
          <w:rFonts w:eastAsia="Times New Roman" w:cs="Times New Roman"/>
          <w:szCs w:val="24"/>
        </w:rPr>
        <w:t xml:space="preserve"> του ΣΥΡΙΖΑ, οι οποίοι βέβαια σήμερα</w:t>
      </w:r>
      <w:r>
        <w:rPr>
          <w:rFonts w:eastAsia="Times New Roman" w:cs="Times New Roman"/>
          <w:szCs w:val="24"/>
        </w:rPr>
        <w:t>,</w:t>
      </w:r>
      <w:r>
        <w:rPr>
          <w:rFonts w:eastAsia="Times New Roman" w:cs="Times New Roman"/>
          <w:szCs w:val="24"/>
        </w:rPr>
        <w:t xml:space="preserve"> δεν έχουν καμμία αναστολή να ψηφίσουν στην εντελώς αντίθετη κατεύθυνση. Ή δεν βλέπουμε πια «δεινόσαυρους» ή οι «δεινόσαυροι» έγιναν φίλοι μας!</w:t>
      </w:r>
    </w:p>
    <w:p w14:paraId="120314F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Καταθέτω</w:t>
      </w:r>
      <w:r>
        <w:rPr>
          <w:rFonts w:eastAsia="Times New Roman" w:cs="Times New Roman"/>
          <w:szCs w:val="24"/>
        </w:rPr>
        <w:t xml:space="preserve"> στα Πρακτικά τις δηλώσεις του καλού συναδέλφου.</w:t>
      </w:r>
    </w:p>
    <w:p w14:paraId="120314F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Άννα Καραμανλή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03150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Ενώ στο </w:t>
      </w:r>
      <w:r>
        <w:rPr>
          <w:rFonts w:eastAsia="Times New Roman" w:cs="Times New Roman"/>
          <w:szCs w:val="24"/>
        </w:rPr>
        <w:t>π</w:t>
      </w:r>
      <w:r>
        <w:rPr>
          <w:rFonts w:eastAsia="Times New Roman" w:cs="Times New Roman"/>
          <w:szCs w:val="24"/>
        </w:rPr>
        <w:t xml:space="preserve">ρόγραμμά σας μιλάτε για αυξημένη αντιπροσωπευτικότητα, να ψηφίζουν και τα </w:t>
      </w:r>
      <w:r>
        <w:rPr>
          <w:rFonts w:eastAsia="Times New Roman" w:cs="Times New Roman"/>
          <w:szCs w:val="24"/>
        </w:rPr>
        <w:t>πέντε χιλιάδες</w:t>
      </w:r>
      <w:r>
        <w:rPr>
          <w:rFonts w:eastAsia="Times New Roman" w:cs="Times New Roman"/>
          <w:szCs w:val="24"/>
        </w:rPr>
        <w:t xml:space="preserve"> σωματεία της ΕΠΟ, τώρα γυρνάτε, κατά τις επιταγές των διεθνών ομοσπονδιών, σε σχήματα άλλων εποχών</w:t>
      </w:r>
      <w:r>
        <w:rPr>
          <w:rFonts w:eastAsia="Times New Roman" w:cs="Times New Roman"/>
          <w:szCs w:val="24"/>
        </w:rPr>
        <w:t>,</w:t>
      </w:r>
      <w:r>
        <w:rPr>
          <w:rFonts w:eastAsia="Times New Roman" w:cs="Times New Roman"/>
          <w:szCs w:val="24"/>
        </w:rPr>
        <w:t xml:space="preserve"> που οι ίδιοι καταγγέλλατε ως εποχές διαπλοκής και διαφθορά</w:t>
      </w:r>
      <w:r>
        <w:rPr>
          <w:rFonts w:eastAsia="Times New Roman" w:cs="Times New Roman"/>
          <w:szCs w:val="24"/>
        </w:rPr>
        <w:t>ς.</w:t>
      </w:r>
    </w:p>
    <w:p w14:paraId="1203150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Καταθέτω στα Πρακτικά το Πρόγραμμα του ΣΥΡΙΖΑ.</w:t>
      </w:r>
    </w:p>
    <w:p w14:paraId="1203150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 Καραμανλή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03150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 πρώτη φορά παρατηρείται τόσο εντυπωσιακή διαφοροποίηση στις θέσεις και στα έργα δύο Υφυπουργών Αθλητισμού στην ίδια Κυβέρνηση. Ο προκάτοχός σας ήταν αυτός που νομοθέτησε ότι η ΕΠΟ θα λειτουργεί με βάση το Σύνταγμα και την κείμενη νομοθεσία, πλήττοντας</w:t>
      </w:r>
      <w:r>
        <w:rPr>
          <w:rFonts w:eastAsia="Times New Roman" w:cs="Times New Roman"/>
          <w:szCs w:val="24"/>
        </w:rPr>
        <w:t xml:space="preserve"> το αυτοδιοίκητο. Εσείς έρχεστε </w:t>
      </w:r>
      <w:r>
        <w:rPr>
          <w:rFonts w:eastAsia="Times New Roman" w:cs="Times New Roman"/>
          <w:szCs w:val="24"/>
        </w:rPr>
        <w:lastRenderedPageBreak/>
        <w:t xml:space="preserve">για δεύτερη φορά, μετά την τροπολογία για την εκπροσώπηση της ΕΠΟ στην ΕΟΕ, να τον </w:t>
      </w:r>
      <w:proofErr w:type="spellStart"/>
      <w:r>
        <w:rPr>
          <w:rFonts w:eastAsia="Times New Roman" w:cs="Times New Roman"/>
          <w:szCs w:val="24"/>
        </w:rPr>
        <w:t>αποδομήσετε</w:t>
      </w:r>
      <w:proofErr w:type="spellEnd"/>
      <w:r>
        <w:rPr>
          <w:rFonts w:eastAsia="Times New Roman" w:cs="Times New Roman"/>
          <w:szCs w:val="24"/>
        </w:rPr>
        <w:t>. Ξηλώνετε το νόμο Κοντονή κλωστή-κλωστή και έχετε σημάνει οπισθοχώρηση ολοταχώς από τις θέσεις που είχατε πριν από λίγους μήνες κ</w:t>
      </w:r>
      <w:r>
        <w:rPr>
          <w:rFonts w:eastAsia="Times New Roman" w:cs="Times New Roman"/>
          <w:szCs w:val="24"/>
        </w:rPr>
        <w:t>αι δυστυχώς</w:t>
      </w:r>
      <w:r>
        <w:rPr>
          <w:rFonts w:eastAsia="Times New Roman" w:cs="Times New Roman"/>
          <w:szCs w:val="24"/>
        </w:rPr>
        <w:t xml:space="preserve">, </w:t>
      </w:r>
      <w:r>
        <w:rPr>
          <w:rFonts w:eastAsia="Times New Roman" w:cs="Times New Roman"/>
          <w:szCs w:val="24"/>
        </w:rPr>
        <w:t xml:space="preserve">υπάρχει τόσο μεγάλη αντίφαση ανάμεσα στις εξαγγελίες και στα πεπραγμένα σας, κύριε Βασιλειάδη. Σας θυμίζω δήλωσή σας εδώ, σε αυτήν την Αίθουσα, για το εκλογικό σύστημα της ΕΠΟ: «Για εμάς είναι κομβικό σημείο η διεύρυνση της εκλογικής βάσης». </w:t>
      </w:r>
    </w:p>
    <w:p w14:paraId="1203150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Καταθέτω στα Πρακτικά τη δήλωσή σας.</w:t>
      </w:r>
    </w:p>
    <w:p w14:paraId="1203150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 Καραμανλή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03150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Και σήμερα ν</w:t>
      </w:r>
      <w:r>
        <w:rPr>
          <w:rFonts w:eastAsia="Times New Roman" w:cs="Times New Roman"/>
          <w:szCs w:val="24"/>
        </w:rPr>
        <w:t>ομοθετείτε την εξαίρεση της ΕΠΟ από τον νόμο και τη λειτουργία της με βάση το καταστατικό, έστω και σε δόσεις. Και ας μη γελιόμαστε, προλειαίνετε εδώ και καιρό το έδαφος για ένα εκλογικό σύστημα πολύ λιγότερο αντιπροσωπευτικό. Όλο αυτό δεν το λέει κανείς κ</w:t>
      </w:r>
      <w:r>
        <w:rPr>
          <w:rFonts w:eastAsia="Times New Roman" w:cs="Times New Roman"/>
          <w:szCs w:val="24"/>
        </w:rPr>
        <w:t xml:space="preserve">αι πολιτική συνέπεια. </w:t>
      </w:r>
    </w:p>
    <w:p w14:paraId="1203150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Προσπαθείτε επιπλέον να μας πείσετε ότι το ελληνικό ποδόσφαιρο έχει κάνει άλματα προς τα εμπρός. Αυτόν τον ενθουσιασμό σας βεβαίως</w:t>
      </w:r>
      <w:r>
        <w:rPr>
          <w:rFonts w:eastAsia="Times New Roman" w:cs="Times New Roman"/>
          <w:szCs w:val="24"/>
        </w:rPr>
        <w:t>,</w:t>
      </w:r>
      <w:r>
        <w:rPr>
          <w:rFonts w:eastAsia="Times New Roman" w:cs="Times New Roman"/>
          <w:szCs w:val="24"/>
        </w:rPr>
        <w:t xml:space="preserve"> δεν φαίνεται να τον συμμερίζεται ο φίλαθλος κόσμος</w:t>
      </w:r>
      <w:r>
        <w:rPr>
          <w:rFonts w:eastAsia="Times New Roman" w:cs="Times New Roman"/>
          <w:szCs w:val="24"/>
        </w:rPr>
        <w:t>,</w:t>
      </w:r>
      <w:r>
        <w:rPr>
          <w:rFonts w:eastAsia="Times New Roman" w:cs="Times New Roman"/>
          <w:szCs w:val="24"/>
        </w:rPr>
        <w:t xml:space="preserve"> που εξακολουθεί να έχει γυρισμένη την πλάτη στο ά</w:t>
      </w:r>
      <w:r>
        <w:rPr>
          <w:rFonts w:eastAsia="Times New Roman" w:cs="Times New Roman"/>
          <w:szCs w:val="24"/>
        </w:rPr>
        <w:t xml:space="preserve">θλημα και όχι άδικα. Μια αναδρομή εξάλλου στα όσα συνέβησαν στον τελικό του κυπέλλου και στα τελευταία παιχνίδια του πρωταθλήματος μπορεί να σας δώσει μια εξήγηση. </w:t>
      </w:r>
    </w:p>
    <w:p w14:paraId="1203150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Μας παρουσιάσατε χθες ως μεγάλη κατάκτηση τον </w:t>
      </w:r>
      <w:r>
        <w:rPr>
          <w:rFonts w:eastAsia="Times New Roman" w:cs="Times New Roman"/>
          <w:szCs w:val="24"/>
          <w:lang w:val="en-US"/>
        </w:rPr>
        <w:t>assistant</w:t>
      </w:r>
      <w:r>
        <w:rPr>
          <w:rFonts w:eastAsia="Times New Roman" w:cs="Times New Roman"/>
          <w:szCs w:val="24"/>
        </w:rPr>
        <w:t xml:space="preserve"> </w:t>
      </w:r>
      <w:r>
        <w:rPr>
          <w:rFonts w:eastAsia="Times New Roman" w:cs="Times New Roman"/>
          <w:szCs w:val="24"/>
          <w:lang w:val="en-US"/>
        </w:rPr>
        <w:t>referee</w:t>
      </w:r>
      <w:r>
        <w:rPr>
          <w:rFonts w:eastAsia="Times New Roman" w:cs="Times New Roman"/>
          <w:szCs w:val="24"/>
        </w:rPr>
        <w:t>. Σας παραπέμπω και πάλι στο</w:t>
      </w:r>
      <w:r>
        <w:rPr>
          <w:rFonts w:eastAsia="Times New Roman" w:cs="Times New Roman"/>
          <w:szCs w:val="24"/>
        </w:rPr>
        <w:t xml:space="preserve">ν καλό συνάδελφο τον κ. </w:t>
      </w:r>
      <w:proofErr w:type="spellStart"/>
      <w:r>
        <w:rPr>
          <w:rFonts w:eastAsia="Times New Roman" w:cs="Times New Roman"/>
          <w:szCs w:val="24"/>
        </w:rPr>
        <w:t>Κωνσταντινέα</w:t>
      </w:r>
      <w:proofErr w:type="spellEnd"/>
      <w:r>
        <w:rPr>
          <w:rFonts w:eastAsia="Times New Roman" w:cs="Times New Roman"/>
          <w:szCs w:val="24"/>
        </w:rPr>
        <w:t xml:space="preserve">, που έλεγε ότι οι διαιτητές είναι απλήρωτοι εδώ και μήνες και φέτος και αναρωτιόταν πώς θα βάλουμε καινούριους, όταν δεν μπορούν να πληρωθούν αυτοί που ήδη υπάρχουν. </w:t>
      </w:r>
    </w:p>
    <w:p w14:paraId="1203150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Σας καταθέτω για τα Πρακτικά τις δηλώσεις του κ. </w:t>
      </w:r>
      <w:proofErr w:type="spellStart"/>
      <w:r>
        <w:rPr>
          <w:rFonts w:eastAsia="Times New Roman" w:cs="Times New Roman"/>
          <w:szCs w:val="24"/>
        </w:rPr>
        <w:t>Κων</w:t>
      </w:r>
      <w:r>
        <w:rPr>
          <w:rFonts w:eastAsia="Times New Roman" w:cs="Times New Roman"/>
          <w:szCs w:val="24"/>
        </w:rPr>
        <w:t>σταντινέα</w:t>
      </w:r>
      <w:proofErr w:type="spellEnd"/>
      <w:r>
        <w:rPr>
          <w:rFonts w:eastAsia="Times New Roman" w:cs="Times New Roman"/>
          <w:szCs w:val="24"/>
        </w:rPr>
        <w:t xml:space="preserve"> για τους διαιτητές. </w:t>
      </w:r>
    </w:p>
    <w:p w14:paraId="1203150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Άννα Καραμανλή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Πρακτικών της Βουλής) </w:t>
      </w:r>
    </w:p>
    <w:p w14:paraId="1203150B"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ΠΕΤΡΟΣ ΚΩΝΣΤΑΝΤΙΝΕΑΣ: </w:t>
      </w:r>
      <w:r>
        <w:rPr>
          <w:rFonts w:eastAsia="Times New Roman" w:cs="Times New Roman"/>
          <w:szCs w:val="24"/>
        </w:rPr>
        <w:t xml:space="preserve">Κυρία συνάδελφε, χθες τα είπα στην </w:t>
      </w:r>
      <w:r>
        <w:rPr>
          <w:rFonts w:eastAsia="Times New Roman" w:cs="Times New Roman"/>
          <w:szCs w:val="24"/>
        </w:rPr>
        <w:t>επιτροπή</w:t>
      </w:r>
      <w:r>
        <w:rPr>
          <w:rFonts w:eastAsia="Times New Roman" w:cs="Times New Roman"/>
          <w:szCs w:val="24"/>
        </w:rPr>
        <w:t xml:space="preserve">. </w:t>
      </w:r>
    </w:p>
    <w:p w14:paraId="1203150C"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Δηλώσεις σας δεν είναι, κύριε </w:t>
      </w:r>
      <w:proofErr w:type="spellStart"/>
      <w:r>
        <w:rPr>
          <w:rFonts w:eastAsia="Times New Roman" w:cs="Times New Roman"/>
          <w:szCs w:val="24"/>
        </w:rPr>
        <w:t>Κωνσταντινέα</w:t>
      </w:r>
      <w:proofErr w:type="spellEnd"/>
      <w:r>
        <w:rPr>
          <w:rFonts w:eastAsia="Times New Roman" w:cs="Times New Roman"/>
          <w:szCs w:val="24"/>
        </w:rPr>
        <w:t xml:space="preserve">; Είναι δηλώσεις του γείτονα; </w:t>
      </w:r>
    </w:p>
    <w:p w14:paraId="1203150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Μην ερωτάτε τον κ. </w:t>
      </w:r>
      <w:proofErr w:type="spellStart"/>
      <w:r>
        <w:rPr>
          <w:rFonts w:eastAsia="Times New Roman" w:cs="Times New Roman"/>
          <w:szCs w:val="24"/>
        </w:rPr>
        <w:t>Κωνσταντινέα</w:t>
      </w:r>
      <w:proofErr w:type="spellEnd"/>
      <w:r>
        <w:rPr>
          <w:rFonts w:eastAsia="Times New Roman" w:cs="Times New Roman"/>
          <w:szCs w:val="24"/>
        </w:rPr>
        <w:t xml:space="preserve">. </w:t>
      </w:r>
    </w:p>
    <w:p w14:paraId="1203150E"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Χθες τα εί</w:t>
      </w:r>
      <w:r>
        <w:rPr>
          <w:rFonts w:eastAsia="Times New Roman" w:cs="Times New Roman"/>
          <w:szCs w:val="24"/>
        </w:rPr>
        <w:t xml:space="preserve">πα στην </w:t>
      </w:r>
      <w:r>
        <w:rPr>
          <w:rFonts w:eastAsia="Times New Roman" w:cs="Times New Roman"/>
          <w:szCs w:val="24"/>
        </w:rPr>
        <w:t>επιτροπή</w:t>
      </w:r>
      <w:r>
        <w:rPr>
          <w:rFonts w:eastAsia="Times New Roman" w:cs="Times New Roman"/>
          <w:szCs w:val="24"/>
        </w:rPr>
        <w:t>.</w:t>
      </w:r>
    </w:p>
    <w:p w14:paraId="1203150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Προφανώς. Αυτό καταθέτω. Μην ταράζεστε. </w:t>
      </w:r>
    </w:p>
    <w:p w14:paraId="1203151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Αφήστε τον </w:t>
      </w:r>
      <w:proofErr w:type="spellStart"/>
      <w:r>
        <w:rPr>
          <w:rFonts w:eastAsia="Times New Roman" w:cs="Times New Roman"/>
          <w:szCs w:val="24"/>
        </w:rPr>
        <w:t>Κωνσταντινέα</w:t>
      </w:r>
      <w:proofErr w:type="spellEnd"/>
      <w:r>
        <w:rPr>
          <w:rFonts w:eastAsia="Times New Roman" w:cs="Times New Roman"/>
          <w:szCs w:val="24"/>
        </w:rPr>
        <w:t xml:space="preserve">. Πείτε για τα δέκα άρθρα. </w:t>
      </w:r>
    </w:p>
    <w:p w14:paraId="1203151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Κωνσταντινέα</w:t>
      </w:r>
      <w:proofErr w:type="spellEnd"/>
      <w:r>
        <w:rPr>
          <w:rFonts w:eastAsia="Times New Roman" w:cs="Times New Roman"/>
          <w:szCs w:val="24"/>
        </w:rPr>
        <w:t xml:space="preserve">, σας παρακαλώ. </w:t>
      </w:r>
    </w:p>
    <w:p w14:paraId="12031512"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Μην ταράζεστε! Να δούμε </w:t>
      </w:r>
      <w:r>
        <w:rPr>
          <w:rFonts w:eastAsia="Times New Roman" w:cs="Times New Roman"/>
          <w:szCs w:val="24"/>
        </w:rPr>
        <w:t>τώρα τι είπε ο Πρόεδρος της ΕΠΟ…</w:t>
      </w:r>
    </w:p>
    <w:p w14:paraId="1203151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Κυρία Καραμανλή, ακούστε με. Οι ερωτήσεις σας θα απευθύνονται μέσω του Προέδρου και όχι…</w:t>
      </w:r>
    </w:p>
    <w:p w14:paraId="12031514"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Κύριε Πρόεδρε, εγώ μιλούσα για το νομοσχέδιο. Θέλω τον λόγο επί προσωπικού. </w:t>
      </w:r>
    </w:p>
    <w:p w14:paraId="12031515"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(Νικήτας Κακλαμάνης): </w:t>
      </w:r>
      <w:r>
        <w:rPr>
          <w:rFonts w:eastAsia="Times New Roman" w:cs="Times New Roman"/>
          <w:szCs w:val="24"/>
        </w:rPr>
        <w:t xml:space="preserve">Αφήστε τα </w:t>
      </w:r>
      <w:r>
        <w:rPr>
          <w:rFonts w:eastAsia="Times New Roman" w:cs="Times New Roman"/>
          <w:szCs w:val="24"/>
        </w:rPr>
        <w:t xml:space="preserve">«επί </w:t>
      </w:r>
      <w:r>
        <w:rPr>
          <w:rFonts w:eastAsia="Times New Roman" w:cs="Times New Roman"/>
          <w:szCs w:val="24"/>
        </w:rPr>
        <w:t>προσωπικ</w:t>
      </w:r>
      <w:r>
        <w:rPr>
          <w:rFonts w:eastAsia="Times New Roman" w:cs="Times New Roman"/>
          <w:szCs w:val="24"/>
        </w:rPr>
        <w:t>ού»</w:t>
      </w:r>
      <w:r>
        <w:rPr>
          <w:rFonts w:eastAsia="Times New Roman" w:cs="Times New Roman"/>
          <w:szCs w:val="24"/>
        </w:rPr>
        <w:t xml:space="preserve">, κύριε </w:t>
      </w:r>
      <w:proofErr w:type="spellStart"/>
      <w:r>
        <w:rPr>
          <w:rFonts w:eastAsia="Times New Roman" w:cs="Times New Roman"/>
          <w:szCs w:val="24"/>
        </w:rPr>
        <w:t>Κωνσταντινέα</w:t>
      </w:r>
      <w:proofErr w:type="spellEnd"/>
      <w:r>
        <w:rPr>
          <w:rFonts w:eastAsia="Times New Roman" w:cs="Times New Roman"/>
          <w:szCs w:val="24"/>
        </w:rPr>
        <w:t xml:space="preserve">. </w:t>
      </w:r>
    </w:p>
    <w:p w14:paraId="1203151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Πείτε μας για τα δέκα άρθρα του νομοσχεδίου. </w:t>
      </w:r>
    </w:p>
    <w:p w14:paraId="12031517"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Κωνσταντινέα</w:t>
      </w:r>
      <w:proofErr w:type="spellEnd"/>
      <w:r>
        <w:rPr>
          <w:rFonts w:eastAsia="Times New Roman" w:cs="Times New Roman"/>
          <w:szCs w:val="24"/>
        </w:rPr>
        <w:t xml:space="preserve">, δεν σας έχω δώσει τον λόγο </w:t>
      </w:r>
      <w:r>
        <w:rPr>
          <w:rFonts w:eastAsia="Times New Roman" w:cs="Times New Roman"/>
          <w:szCs w:val="24"/>
        </w:rPr>
        <w:t xml:space="preserve">και –δεύτερον- σας άκουσε με θρησκευτική ευλάβεια η κ. Καραμανλή. </w:t>
      </w:r>
    </w:p>
    <w:p w14:paraId="12031518"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Θα ζητήσω τον λόγο επί προσωπικού.</w:t>
      </w:r>
    </w:p>
    <w:p w14:paraId="12031519"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Στη δευτερολογία σας θα απαντήσετε. </w:t>
      </w:r>
    </w:p>
    <w:p w14:paraId="1203151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Εγώ μ</w:t>
      </w:r>
      <w:r>
        <w:rPr>
          <w:rFonts w:eastAsia="Times New Roman" w:cs="Times New Roman"/>
          <w:szCs w:val="24"/>
        </w:rPr>
        <w:t>ιλούσ</w:t>
      </w:r>
      <w:r>
        <w:rPr>
          <w:rFonts w:eastAsia="Times New Roman" w:cs="Times New Roman"/>
          <w:szCs w:val="24"/>
        </w:rPr>
        <w:t>α για το νομοσχέδιο, όχ</w:t>
      </w:r>
      <w:r>
        <w:rPr>
          <w:rFonts w:eastAsia="Times New Roman" w:cs="Times New Roman"/>
          <w:szCs w:val="24"/>
        </w:rPr>
        <w:t xml:space="preserve">ι επί του προσωπικού. </w:t>
      </w:r>
    </w:p>
    <w:p w14:paraId="1203151B"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Ακούτε τι σας λέω; Για τελευταία φορά! Εδώ είναι Βουλή, δεν είναι τηλεοπτικά παράθυρα! Προς όλους το λέω αυτό! </w:t>
      </w:r>
    </w:p>
    <w:p w14:paraId="1203151C"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Ζητώ τον λόγο επί προσωπικού! </w:t>
      </w:r>
    </w:p>
    <w:p w14:paraId="1203151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w:t>
      </w:r>
      <w:r>
        <w:rPr>
          <w:rFonts w:eastAsia="Times New Roman" w:cs="Times New Roman"/>
          <w:szCs w:val="24"/>
        </w:rPr>
        <w:t xml:space="preserve">αία. Αν συμφωνούμε, ακούμε. Όταν θα έρθει η ώρα, πάρτε τον λόγο και απαντήστε! </w:t>
      </w:r>
    </w:p>
    <w:p w14:paraId="1203151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Συνεχίστε, κυρία Καραμανλή.</w:t>
      </w:r>
    </w:p>
    <w:p w14:paraId="1203151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Κύριε Πρόεδρε, εγώ απλά κάνω τη δουλειά μου χρησιμοποιώντας τις δηλώσεις που κάνουν οι συνάδελφοι Βουλευτές στις </w:t>
      </w:r>
      <w:r>
        <w:rPr>
          <w:rFonts w:eastAsia="Times New Roman" w:cs="Times New Roman"/>
          <w:szCs w:val="24"/>
        </w:rPr>
        <w:t xml:space="preserve">επιτροπές </w:t>
      </w:r>
      <w:r>
        <w:rPr>
          <w:rFonts w:eastAsia="Times New Roman" w:cs="Times New Roman"/>
          <w:szCs w:val="24"/>
        </w:rPr>
        <w:t>ή στα καν</w:t>
      </w:r>
      <w:r>
        <w:rPr>
          <w:rFonts w:eastAsia="Times New Roman" w:cs="Times New Roman"/>
          <w:szCs w:val="24"/>
        </w:rPr>
        <w:t>άλια ή στα ραδιόφωνα ή σε συνεντεύξεις τους. Έχω το δικαίωμα να χρησιμοποιώ τις δηλώσεις τους, αυτές που οι ίδιοι έκαναν. Δεν είναι επί του προσωπικού. Δεν κατηγορώ. Λέω τι έχει πει ο συνάδελφος.</w:t>
      </w:r>
    </w:p>
    <w:p w14:paraId="1203152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Να δούμε τώρα, λοιπόν, τι έχει πει ο Πρόεδρος της ΕΠΟ, ο κ. Ρος, χθες στην </w:t>
      </w:r>
      <w:r>
        <w:rPr>
          <w:rFonts w:eastAsia="Times New Roman" w:cs="Times New Roman"/>
          <w:szCs w:val="24"/>
        </w:rPr>
        <w:t>επιτροπή</w:t>
      </w:r>
      <w:r>
        <w:rPr>
          <w:rFonts w:eastAsia="Times New Roman" w:cs="Times New Roman"/>
          <w:szCs w:val="24"/>
        </w:rPr>
        <w:t>. Ελπίζω να μην έχουμε κα</w:t>
      </w:r>
      <w:r>
        <w:rPr>
          <w:rFonts w:eastAsia="Times New Roman" w:cs="Times New Roman"/>
          <w:szCs w:val="24"/>
        </w:rPr>
        <w:t>μ</w:t>
      </w:r>
      <w:r>
        <w:rPr>
          <w:rFonts w:eastAsia="Times New Roman" w:cs="Times New Roman"/>
          <w:szCs w:val="24"/>
        </w:rPr>
        <w:t>μία τηλεφωνική παρέμβαση. «Στους έξι περίπου μήνες που είμαστε ε</w:t>
      </w:r>
      <w:r>
        <w:rPr>
          <w:rFonts w:eastAsia="Times New Roman" w:cs="Times New Roman"/>
          <w:szCs w:val="24"/>
        </w:rPr>
        <w:lastRenderedPageBreak/>
        <w:t>μείς, υπάρχει ύποπτη ομάδα για στημένα παιχνίδια επί δεκαεννέα φορές, άλλη ομάδα γι</w:t>
      </w:r>
      <w:r>
        <w:rPr>
          <w:rFonts w:eastAsia="Times New Roman" w:cs="Times New Roman"/>
          <w:szCs w:val="24"/>
        </w:rPr>
        <w:t>α δεκατέσσερις φορές, άλλη ομάδα για τέσσερις ή πέντε φορές». Ποιος ευθύνεται γι’ αυτά; Κάποια διεθνής συνομωσία; Το καταθέτω στα Πρακτικά, κύριοι συνάδελφοι.</w:t>
      </w:r>
    </w:p>
    <w:p w14:paraId="1203152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 Καραμανλή καταθέτει για τα Πρακτικά το προαναφερθέν έγγραφο,</w:t>
      </w:r>
      <w:r>
        <w:rPr>
          <w:rFonts w:eastAsia="Times New Roman" w:cs="Times New Roman"/>
          <w:szCs w:val="24"/>
        </w:rPr>
        <w:t xml:space="preserve"> 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Πρακτικών της Βουλής) </w:t>
      </w:r>
    </w:p>
    <w:p w14:paraId="1203152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Παλιά η μειωμένη εκπροσώπηση των Ενώσεων στην ΕΠΟ οδηγούσε σε χειραγώγηση στο έργο της </w:t>
      </w:r>
      <w:r>
        <w:rPr>
          <w:rFonts w:eastAsia="Times New Roman" w:cs="Times New Roman"/>
          <w:szCs w:val="24"/>
        </w:rPr>
        <w:t>ομοσπονδίας</w:t>
      </w:r>
      <w:r>
        <w:rPr>
          <w:rFonts w:eastAsia="Times New Roman" w:cs="Times New Roman"/>
          <w:szCs w:val="24"/>
        </w:rPr>
        <w:t xml:space="preserve">. Σήμερα είναι απλώς τρικ. </w:t>
      </w:r>
    </w:p>
    <w:p w14:paraId="1203152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 αφήγημα του </w:t>
      </w:r>
      <w:r>
        <w:rPr>
          <w:rFonts w:eastAsia="Times New Roman" w:cs="Times New Roman"/>
          <w:szCs w:val="24"/>
          <w:lang w:val="en-US"/>
        </w:rPr>
        <w:t>succ</w:t>
      </w:r>
      <w:r>
        <w:rPr>
          <w:rFonts w:eastAsia="Times New Roman" w:cs="Times New Roman"/>
          <w:szCs w:val="24"/>
          <w:lang w:val="en-US"/>
        </w:rPr>
        <w:t>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στο ποδόσφαιρο είναι γνωστό και δεν συγκινεί πλέον κανέναν ούτε και τα αόριστα ευχολόγια ότι πρέπει να κοιτάξουμε μπροστά.</w:t>
      </w:r>
    </w:p>
    <w:p w14:paraId="1203152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Θα συμφωνήσουμε, κύριε Υπουργέ, ότι πρέπει να κοιτάξουμε μπροστά, αλλά πώς; Με ευθύτητα, ειλικρίνεια και συνέπεια, χωρίς να</w:t>
      </w:r>
      <w:r>
        <w:rPr>
          <w:rFonts w:eastAsia="Times New Roman" w:cs="Times New Roman"/>
          <w:szCs w:val="24"/>
        </w:rPr>
        <w:t xml:space="preserve"> αυτοαναιρούμαστε και χωρίς να εκτοξεύουμε επικοινωνιακές </w:t>
      </w:r>
      <w:proofErr w:type="spellStart"/>
      <w:r>
        <w:rPr>
          <w:rFonts w:eastAsia="Times New Roman" w:cs="Times New Roman"/>
          <w:szCs w:val="24"/>
        </w:rPr>
        <w:t>στρακαστρούκες</w:t>
      </w:r>
      <w:proofErr w:type="spellEnd"/>
      <w:r>
        <w:rPr>
          <w:rFonts w:eastAsia="Times New Roman" w:cs="Times New Roman"/>
          <w:szCs w:val="24"/>
        </w:rPr>
        <w:t xml:space="preserve"> για πρόσκαιρα οφέλη. </w:t>
      </w:r>
    </w:p>
    <w:p w14:paraId="1203152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Θα υποχρεωθώ να αναφερθώ μία ακόμη φορά στον πολύπαθο και ταλαιπωρημένο αθλητικό νόμο. «Τον πήγαιναν, τον έφερναν και πίσω τον γυρνούσαν», λέει μια παροιμία. Όλο</w:t>
      </w:r>
      <w:r>
        <w:rPr>
          <w:rFonts w:eastAsia="Times New Roman" w:cs="Times New Roman"/>
          <w:szCs w:val="24"/>
        </w:rPr>
        <w:t xml:space="preserve"> τον εξαγγέλλετε και όλο παραμένει άφαντος. Δεν μπήκα καν στη διαδικασία να μαζέψω δηλώσεις σας για το πότε θα ανακοινωθεί, για το πότε θα συζητηθεί και για το πότε θα ψηφιστεί, γιατί θα έπρεπε να ερχόμουν εδώ με καρότσι.</w:t>
      </w:r>
    </w:p>
    <w:p w14:paraId="1203152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Αντί γι’ αυτό, λοιπόν, για ένα ολο</w:t>
      </w:r>
      <w:r>
        <w:rPr>
          <w:rFonts w:eastAsia="Times New Roman" w:cs="Times New Roman"/>
          <w:szCs w:val="24"/>
        </w:rPr>
        <w:t>κληρωμένο και συνεκτικό σχέδιο, φέρνετε κομμάτι-κομμάτι νομοθετικές προσαρμογές στη λογική της «</w:t>
      </w:r>
      <w:proofErr w:type="spellStart"/>
      <w:r>
        <w:rPr>
          <w:rFonts w:eastAsia="Times New Roman" w:cs="Times New Roman"/>
          <w:szCs w:val="24"/>
        </w:rPr>
        <w:t>σαλαμοποίησης</w:t>
      </w:r>
      <w:proofErr w:type="spellEnd"/>
      <w:r>
        <w:rPr>
          <w:rFonts w:eastAsia="Times New Roman" w:cs="Times New Roman"/>
          <w:szCs w:val="24"/>
        </w:rPr>
        <w:t>», όπως το σημερινό και όπως αυτό που θα επακολουθήσει για την ΕΠΟ</w:t>
      </w:r>
      <w:r>
        <w:rPr>
          <w:rFonts w:eastAsia="Times New Roman" w:cs="Times New Roman"/>
          <w:szCs w:val="24"/>
        </w:rPr>
        <w:t>,</w:t>
      </w:r>
      <w:r>
        <w:rPr>
          <w:rFonts w:eastAsia="Times New Roman" w:cs="Times New Roman"/>
          <w:szCs w:val="24"/>
        </w:rPr>
        <w:t xml:space="preserve"> μετά την ψήφιση του καταστατικού της. Γιατί δεν το κάνετε από τώρα; Για να φύγε</w:t>
      </w:r>
      <w:r>
        <w:rPr>
          <w:rFonts w:eastAsia="Times New Roman" w:cs="Times New Roman"/>
          <w:szCs w:val="24"/>
        </w:rPr>
        <w:t xml:space="preserve">ι η «καυτή πατάτα» από τα χέρια σας και να πάει στην </w:t>
      </w:r>
      <w:r>
        <w:rPr>
          <w:rFonts w:eastAsia="Times New Roman" w:cs="Times New Roman"/>
          <w:szCs w:val="24"/>
        </w:rPr>
        <w:t>ομοσπονδία</w:t>
      </w:r>
      <w:r>
        <w:rPr>
          <w:rFonts w:eastAsia="Times New Roman" w:cs="Times New Roman"/>
          <w:szCs w:val="24"/>
        </w:rPr>
        <w:t xml:space="preserve">; </w:t>
      </w:r>
    </w:p>
    <w:p w14:paraId="1203152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Νέα Δημοκρατία, κυρίες και κύριοι συνάδελφοι, σέβεται απόλυτα το αυτοδιοίκητο της ΕΠΟ. Δεν μπορεί, όμως, να επιβραβεύσει την ανακολουθία της Κυβέρνησης σε έναν ακόμη τομέα. Δεν μπορεί να ε</w:t>
      </w:r>
      <w:r>
        <w:rPr>
          <w:rFonts w:eastAsia="Times New Roman" w:cs="Times New Roman"/>
          <w:szCs w:val="24"/>
        </w:rPr>
        <w:t>πικροτήσει τη λογική του «άλλα λέω και άλλα κάνω» και γι’ αυτό δεν μπορεί να υπερψηφίσει την εν λόγω διάταξη</w:t>
      </w:r>
      <w:r>
        <w:rPr>
          <w:rFonts w:eastAsia="Times New Roman" w:cs="Times New Roman"/>
          <w:szCs w:val="24"/>
        </w:rPr>
        <w:t>,</w:t>
      </w:r>
      <w:r>
        <w:rPr>
          <w:rFonts w:eastAsia="Times New Roman" w:cs="Times New Roman"/>
          <w:szCs w:val="24"/>
        </w:rPr>
        <w:t xml:space="preserve"> που συμπυκνώνει και συμβολίζει αυτήν την νοοτροπία των κυβερνώντων. </w:t>
      </w:r>
    </w:p>
    <w:p w14:paraId="1203152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Περνάω στο άρθρο 3 και την υποχρεωτική κάρτα φιλάθλων ή αλλιώς</w:t>
      </w:r>
      <w:r>
        <w:rPr>
          <w:rFonts w:eastAsia="Times New Roman" w:cs="Times New Roman"/>
          <w:szCs w:val="24"/>
        </w:rPr>
        <w:t>,</w:t>
      </w:r>
      <w:r>
        <w:rPr>
          <w:rFonts w:eastAsia="Times New Roman" w:cs="Times New Roman"/>
          <w:szCs w:val="24"/>
        </w:rPr>
        <w:t xml:space="preserve"> ένα από τα πι</w:t>
      </w:r>
      <w:r>
        <w:rPr>
          <w:rFonts w:eastAsia="Times New Roman" w:cs="Times New Roman"/>
          <w:szCs w:val="24"/>
        </w:rPr>
        <w:t>ο σύντομα ανέκδοτα στον ελληνικό αθλητισμό, γιατί αγγίζει πλέον τα όρια της φαιδρότητας. Παρατείνεται και ουσιαστικά καθίσταται ανεφάρμοστο ένα μέτρο</w:t>
      </w:r>
      <w:r>
        <w:rPr>
          <w:rFonts w:eastAsia="Times New Roman" w:cs="Times New Roman"/>
          <w:szCs w:val="24"/>
        </w:rPr>
        <w:t>,</w:t>
      </w:r>
      <w:r>
        <w:rPr>
          <w:rFonts w:eastAsia="Times New Roman" w:cs="Times New Roman"/>
          <w:szCs w:val="24"/>
        </w:rPr>
        <w:t xml:space="preserve"> που κάποτε το διαφημίζατε ως την απάντηση στη βία. </w:t>
      </w:r>
    </w:p>
    <w:p w14:paraId="1203152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Να σας θυμίσω, κύριε Υπουργέ, τι λέγατε τον περασμένο</w:t>
      </w:r>
      <w:r>
        <w:rPr>
          <w:rFonts w:eastAsia="Times New Roman" w:cs="Times New Roman"/>
          <w:szCs w:val="24"/>
        </w:rPr>
        <w:t xml:space="preserve"> Δεκέμβριο κατά τη συζήτηση της τροπολογίας</w:t>
      </w:r>
      <w:r>
        <w:rPr>
          <w:rFonts w:eastAsia="Times New Roman" w:cs="Times New Roman"/>
          <w:szCs w:val="24"/>
        </w:rPr>
        <w:t>,</w:t>
      </w:r>
      <w:r>
        <w:rPr>
          <w:rFonts w:eastAsia="Times New Roman" w:cs="Times New Roman"/>
          <w:szCs w:val="24"/>
        </w:rPr>
        <w:t xml:space="preserve"> που έδινε την προηγούμενη παράταση στην εφαρμογή του μέτρου; «Είναι η τελευταία φορά</w:t>
      </w:r>
      <w:r>
        <w:rPr>
          <w:rFonts w:eastAsia="Times New Roman" w:cs="Times New Roman"/>
          <w:szCs w:val="24"/>
        </w:rPr>
        <w:t>,</w:t>
      </w:r>
      <w:r>
        <w:rPr>
          <w:rFonts w:eastAsia="Times New Roman" w:cs="Times New Roman"/>
          <w:szCs w:val="24"/>
        </w:rPr>
        <w:t xml:space="preserve"> που δίνεται αυτή η παράταση. Έχουμε διαβεβαιώσει ότι μέχρι τις 31 Μαρτίου θα είμαστε έτοιμοι. Σε κάθε περίπτωση, η νέα αγωνισ</w:t>
      </w:r>
      <w:r>
        <w:rPr>
          <w:rFonts w:eastAsia="Times New Roman" w:cs="Times New Roman"/>
          <w:szCs w:val="24"/>
        </w:rPr>
        <w:t>τική σεζόν θα ξεκινήσει έχοντας όλες τις προϋποθέσεις ασφαλείας». Το καταθέτω στα Πρακτικά.</w:t>
      </w:r>
    </w:p>
    <w:p w14:paraId="1203152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Άννα Καραμανλή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w:t>
      </w:r>
      <w:r>
        <w:rPr>
          <w:rFonts w:eastAsia="Times New Roman" w:cs="Times New Roman"/>
          <w:szCs w:val="24"/>
        </w:rPr>
        <w:t xml:space="preserve">σης Στενογραφίας και Πρακτικών της Βουλής) </w:t>
      </w:r>
    </w:p>
    <w:p w14:paraId="1203152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Σε ραδιοφωνική συνέντευξ</w:t>
      </w:r>
      <w:r>
        <w:rPr>
          <w:rFonts w:eastAsia="Times New Roman" w:cs="Times New Roman"/>
          <w:szCs w:val="24"/>
        </w:rPr>
        <w:t>ή σας</w:t>
      </w:r>
      <w:r>
        <w:rPr>
          <w:rFonts w:eastAsia="Times New Roman" w:cs="Times New Roman"/>
          <w:szCs w:val="24"/>
        </w:rPr>
        <w:t xml:space="preserve"> στις 12 Απριλίου: «Είμαστε σχεδόν έτοιμοι. Θα είναι υποχρεωτική για του χρόνου». Τώρα επικαλείστε την ομάδα εργασίας με την </w:t>
      </w:r>
      <w:r>
        <w:rPr>
          <w:rFonts w:eastAsia="Times New Roman" w:cs="Times New Roman"/>
          <w:szCs w:val="24"/>
          <w:lang w:val="en-US"/>
        </w:rPr>
        <w:t>UEFA</w:t>
      </w:r>
      <w:r>
        <w:rPr>
          <w:rFonts w:eastAsia="Times New Roman" w:cs="Times New Roman"/>
          <w:szCs w:val="24"/>
        </w:rPr>
        <w:t>. Θα μπορούσατε να ξεκινήσετε την εφαρμογή, κύριε Υπου</w:t>
      </w:r>
      <w:r>
        <w:rPr>
          <w:rFonts w:eastAsia="Times New Roman" w:cs="Times New Roman"/>
          <w:szCs w:val="24"/>
        </w:rPr>
        <w:t xml:space="preserve">ργέ, και στην πορεία ή </w:t>
      </w:r>
      <w:r>
        <w:rPr>
          <w:rFonts w:eastAsia="Times New Roman" w:cs="Times New Roman"/>
          <w:szCs w:val="24"/>
        </w:rPr>
        <w:lastRenderedPageBreak/>
        <w:t>στην επόμενη αγωνιστική περίοδο</w:t>
      </w:r>
      <w:r>
        <w:rPr>
          <w:rFonts w:eastAsia="Times New Roman" w:cs="Times New Roman"/>
          <w:szCs w:val="24"/>
        </w:rPr>
        <w:t>,</w:t>
      </w:r>
      <w:r>
        <w:rPr>
          <w:rFonts w:eastAsia="Times New Roman" w:cs="Times New Roman"/>
          <w:szCs w:val="24"/>
        </w:rPr>
        <w:t xml:space="preserve"> να ενσωματώσετε τις παρατηρήσεις των εμπειρογνωμόνων.</w:t>
      </w:r>
    </w:p>
    <w:p w14:paraId="1203152C" w14:textId="77777777" w:rsidR="00402C5E" w:rsidRDefault="00212FF6">
      <w:pPr>
        <w:spacing w:line="600" w:lineRule="auto"/>
        <w:jc w:val="both"/>
        <w:rPr>
          <w:rFonts w:eastAsia="Times New Roman"/>
          <w:szCs w:val="24"/>
        </w:rPr>
      </w:pPr>
      <w:r>
        <w:rPr>
          <w:rFonts w:eastAsia="Times New Roman" w:cs="Times New Roman"/>
          <w:szCs w:val="24"/>
        </w:rPr>
        <w:tab/>
      </w:r>
      <w:r>
        <w:rPr>
          <w:rFonts w:eastAsia="Times New Roman"/>
          <w:szCs w:val="24"/>
        </w:rPr>
        <w:t>Θα σηματοδοτούσε μία αντίδραση απέναντι στο εντεινόμενο φαινόμενο της βίας και ενδεχομένως θα είχε κάποια αποτελέσματα. Η απραξία και η αδράνεια,</w:t>
      </w:r>
      <w:r>
        <w:rPr>
          <w:rFonts w:eastAsia="Times New Roman"/>
          <w:szCs w:val="24"/>
        </w:rPr>
        <w:t xml:space="preserve"> δηλαδή, θα αποδώσουν περισσότερο στο μεσοδιάστημα, την ώρα που τα περιστατικά βίας αυξάνονται και τα ζήσαμε πρόσφατα σε ποδόσφαιρο και μπάσκετ; Μήπως υπάρχουν άλλοι λόγοι; Μακάρι να διαψευστούμε, αλλά προβλέπουμε ότι μάλλον θα βρεθείτε σε δυσχερή θέση να </w:t>
      </w:r>
      <w:r>
        <w:rPr>
          <w:rFonts w:eastAsia="Times New Roman"/>
          <w:szCs w:val="24"/>
        </w:rPr>
        <w:t>ψηφίζετε νέα παράταση, απαξιώνοντας ολοκληρωτικά το μέτρο και εκμηδενίζοντας την αξιοπιστία σας.</w:t>
      </w:r>
    </w:p>
    <w:p w14:paraId="1203152D" w14:textId="77777777" w:rsidR="00402C5E" w:rsidRDefault="00212FF6">
      <w:pPr>
        <w:spacing w:line="600" w:lineRule="auto"/>
        <w:ind w:firstLine="720"/>
        <w:jc w:val="both"/>
        <w:rPr>
          <w:rFonts w:eastAsia="Times New Roman"/>
          <w:szCs w:val="24"/>
        </w:rPr>
      </w:pPr>
      <w:r>
        <w:rPr>
          <w:rFonts w:eastAsia="Times New Roman"/>
          <w:szCs w:val="24"/>
        </w:rPr>
        <w:t>Για τα άρθρα 4 έως 8</w:t>
      </w:r>
      <w:r>
        <w:rPr>
          <w:rFonts w:eastAsia="Times New Roman"/>
          <w:szCs w:val="24"/>
        </w:rPr>
        <w:t>,</w:t>
      </w:r>
      <w:r>
        <w:rPr>
          <w:rFonts w:eastAsia="Times New Roman"/>
          <w:szCs w:val="24"/>
        </w:rPr>
        <w:t xml:space="preserve"> που αφορούν στην κατηγοριοποίηση και </w:t>
      </w:r>
      <w:proofErr w:type="spellStart"/>
      <w:r>
        <w:rPr>
          <w:rFonts w:eastAsia="Times New Roman"/>
          <w:szCs w:val="24"/>
        </w:rPr>
        <w:t>αδειοδότηση</w:t>
      </w:r>
      <w:proofErr w:type="spellEnd"/>
      <w:r>
        <w:rPr>
          <w:rFonts w:eastAsia="Times New Roman"/>
          <w:szCs w:val="24"/>
        </w:rPr>
        <w:t xml:space="preserve"> των αθλητικών εγκαταστάσεων</w:t>
      </w:r>
      <w:r>
        <w:rPr>
          <w:rFonts w:eastAsia="Times New Roman"/>
          <w:szCs w:val="24"/>
        </w:rPr>
        <w:t>,</w:t>
      </w:r>
      <w:r>
        <w:rPr>
          <w:rFonts w:eastAsia="Times New Roman"/>
          <w:szCs w:val="24"/>
        </w:rPr>
        <w:t xml:space="preserve"> είπαμε ότι είναι στη σωστή κατεύθυνση, όμως υπάρχουν ασάφειες και προχειρότητα. Σας προτείναμε να τα ξαναφέρετε με τον αθλητικό νόμο -κανείς δεν ξέρει πότε- και αφού έχει προηγηθεί ευρύτερη διαβούλευση. Συνεπώς, ψηφίζουμε «</w:t>
      </w:r>
      <w:r>
        <w:rPr>
          <w:rFonts w:eastAsia="Times New Roman"/>
          <w:szCs w:val="24"/>
        </w:rPr>
        <w:t>π</w:t>
      </w:r>
      <w:r>
        <w:rPr>
          <w:rFonts w:eastAsia="Times New Roman"/>
          <w:szCs w:val="24"/>
        </w:rPr>
        <w:t>αρών» στα συγκεκριμένα άρθρα.</w:t>
      </w:r>
    </w:p>
    <w:p w14:paraId="1203152E" w14:textId="77777777" w:rsidR="00402C5E" w:rsidRDefault="00212FF6">
      <w:pPr>
        <w:spacing w:line="600" w:lineRule="auto"/>
        <w:ind w:firstLine="720"/>
        <w:jc w:val="both"/>
        <w:rPr>
          <w:rFonts w:eastAsia="Times New Roman"/>
          <w:szCs w:val="24"/>
        </w:rPr>
      </w:pPr>
      <w:r>
        <w:rPr>
          <w:rFonts w:eastAsia="Times New Roman"/>
          <w:szCs w:val="24"/>
        </w:rPr>
        <w:t>Θ</w:t>
      </w:r>
      <w:r>
        <w:rPr>
          <w:rFonts w:eastAsia="Times New Roman"/>
          <w:szCs w:val="24"/>
        </w:rPr>
        <w:t>α πω ότι συμφωνούμε με τα άρθρα του νομοσχεδίου</w:t>
      </w:r>
      <w:r>
        <w:rPr>
          <w:rFonts w:eastAsia="Times New Roman"/>
          <w:szCs w:val="24"/>
        </w:rPr>
        <w:t>,</w:t>
      </w:r>
      <w:r>
        <w:rPr>
          <w:rFonts w:eastAsia="Times New Roman"/>
          <w:szCs w:val="24"/>
        </w:rPr>
        <w:t xml:space="preserve"> που προβλέπουν την αναγνώριση της Αθλητικής Ομοσπονδίας </w:t>
      </w:r>
      <w:r>
        <w:rPr>
          <w:rFonts w:eastAsia="Times New Roman"/>
          <w:szCs w:val="24"/>
        </w:rPr>
        <w:lastRenderedPageBreak/>
        <w:t xml:space="preserve">Νεφροπαθών και των </w:t>
      </w:r>
      <w:r>
        <w:rPr>
          <w:rFonts w:eastAsia="Times New Roman"/>
          <w:szCs w:val="24"/>
        </w:rPr>
        <w:t>«</w:t>
      </w:r>
      <w:r>
        <w:rPr>
          <w:rFonts w:eastAsia="Times New Roman"/>
          <w:szCs w:val="24"/>
          <w:lang w:val="en-US"/>
        </w:rPr>
        <w:t>S</w:t>
      </w:r>
      <w:r w:rsidRPr="000F6191">
        <w:rPr>
          <w:rFonts w:eastAsia="Times New Roman"/>
          <w:sz w:val="20"/>
          <w:szCs w:val="24"/>
          <w:lang w:val="en-US"/>
        </w:rPr>
        <w:t>PECIAL</w:t>
      </w:r>
      <w:r>
        <w:rPr>
          <w:rFonts w:eastAsia="Times New Roman"/>
          <w:szCs w:val="24"/>
        </w:rPr>
        <w:t xml:space="preserve"> </w:t>
      </w:r>
      <w:r>
        <w:rPr>
          <w:rFonts w:eastAsia="Times New Roman"/>
          <w:szCs w:val="24"/>
          <w:lang w:val="en-US"/>
        </w:rPr>
        <w:t>O</w:t>
      </w:r>
      <w:r>
        <w:rPr>
          <w:rFonts w:eastAsia="Times New Roman"/>
          <w:szCs w:val="24"/>
          <w:lang w:val="en-US"/>
        </w:rPr>
        <w:t>LYMPICS</w:t>
      </w:r>
      <w:r>
        <w:rPr>
          <w:rFonts w:eastAsia="Times New Roman"/>
          <w:szCs w:val="24"/>
        </w:rPr>
        <w:t>»</w:t>
      </w:r>
      <w:r>
        <w:rPr>
          <w:rFonts w:eastAsia="Times New Roman"/>
          <w:szCs w:val="24"/>
        </w:rPr>
        <w:t xml:space="preserve"> ως αθλητικά σωματεία.</w:t>
      </w:r>
    </w:p>
    <w:p w14:paraId="1203152F" w14:textId="77777777" w:rsidR="00402C5E" w:rsidRDefault="00212FF6">
      <w:pPr>
        <w:spacing w:line="600" w:lineRule="auto"/>
        <w:ind w:firstLine="720"/>
        <w:jc w:val="both"/>
        <w:rPr>
          <w:rFonts w:eastAsia="Times New Roman"/>
          <w:szCs w:val="24"/>
        </w:rPr>
      </w:pPr>
      <w:r>
        <w:rPr>
          <w:rFonts w:eastAsia="Times New Roman"/>
          <w:szCs w:val="24"/>
        </w:rPr>
        <w:t>Το άρθρο 10 έχει να κάνει με τα χρέη των ομάδων</w:t>
      </w:r>
      <w:r>
        <w:rPr>
          <w:rFonts w:eastAsia="Times New Roman"/>
          <w:szCs w:val="24"/>
        </w:rPr>
        <w:t>,</w:t>
      </w:r>
      <w:r>
        <w:rPr>
          <w:rFonts w:eastAsia="Times New Roman"/>
          <w:szCs w:val="24"/>
        </w:rPr>
        <w:t xml:space="preserve"> που υποβιβάζονται σε ερασιτεχνική κατηγορί</w:t>
      </w:r>
      <w:r>
        <w:rPr>
          <w:rFonts w:eastAsia="Times New Roman"/>
          <w:szCs w:val="24"/>
        </w:rPr>
        <w:t>α και μπαίνουν σε καθεστώς εκκαθάρισης. Με τη ρύθμιση που εισάγετ</w:t>
      </w:r>
      <w:r>
        <w:rPr>
          <w:rFonts w:eastAsia="Times New Roman"/>
          <w:szCs w:val="24"/>
        </w:rPr>
        <w:t>ε</w:t>
      </w:r>
      <w:r>
        <w:rPr>
          <w:rFonts w:eastAsia="Times New Roman"/>
          <w:szCs w:val="24"/>
        </w:rPr>
        <w:t xml:space="preserve"> επιτρέπετ</w:t>
      </w:r>
      <w:r>
        <w:rPr>
          <w:rFonts w:eastAsia="Times New Roman"/>
          <w:szCs w:val="24"/>
        </w:rPr>
        <w:t>ε</w:t>
      </w:r>
      <w:r>
        <w:rPr>
          <w:rFonts w:eastAsia="Times New Roman"/>
          <w:szCs w:val="24"/>
        </w:rPr>
        <w:t xml:space="preserve"> στις ομάδες αυτές να δημιουργήσουν νέα εταιρεία</w:t>
      </w:r>
      <w:r>
        <w:rPr>
          <w:rFonts w:eastAsia="Times New Roman"/>
          <w:szCs w:val="24"/>
        </w:rPr>
        <w:t>,</w:t>
      </w:r>
      <w:r>
        <w:rPr>
          <w:rFonts w:eastAsia="Times New Roman"/>
          <w:szCs w:val="24"/>
        </w:rPr>
        <w:t xml:space="preserve"> για να ανέβουν σε επαγγελματική κατηγορία, χωρίς να επωμισθούν όλα τα βάρη της παλιάς εταιρείας. Πρόκειται για μια διάταξη που μα</w:t>
      </w:r>
      <w:r>
        <w:rPr>
          <w:rFonts w:eastAsia="Times New Roman"/>
          <w:szCs w:val="24"/>
        </w:rPr>
        <w:t>ς προβλημάτισε ιδιαίτερα.</w:t>
      </w:r>
    </w:p>
    <w:p w14:paraId="12031530" w14:textId="77777777" w:rsidR="00402C5E" w:rsidRDefault="00212FF6">
      <w:pPr>
        <w:spacing w:line="600" w:lineRule="auto"/>
        <w:ind w:firstLine="720"/>
        <w:jc w:val="both"/>
        <w:rPr>
          <w:rFonts w:eastAsia="Times New Roman"/>
          <w:szCs w:val="24"/>
        </w:rPr>
      </w:pPr>
      <w:r>
        <w:rPr>
          <w:rFonts w:eastAsia="Times New Roman"/>
          <w:szCs w:val="24"/>
        </w:rPr>
        <w:t xml:space="preserve">Όπως υπογραμμίσαμε και στην </w:t>
      </w:r>
      <w:r>
        <w:rPr>
          <w:rFonts w:eastAsia="Times New Roman"/>
          <w:szCs w:val="24"/>
        </w:rPr>
        <w:t>επιτροπή</w:t>
      </w:r>
      <w:r>
        <w:rPr>
          <w:rFonts w:eastAsia="Times New Roman"/>
          <w:szCs w:val="24"/>
        </w:rPr>
        <w:t>, δεν παραβλέπουμε το γεγονός ότι έχουν αναληφθεί πρωτοβουλίες για τη σύσταση νέων ΠΑΕ</w:t>
      </w:r>
      <w:r>
        <w:rPr>
          <w:rFonts w:eastAsia="Times New Roman"/>
          <w:szCs w:val="24"/>
        </w:rPr>
        <w:t>,</w:t>
      </w:r>
      <w:r>
        <w:rPr>
          <w:rFonts w:eastAsia="Times New Roman"/>
          <w:szCs w:val="24"/>
        </w:rPr>
        <w:t xml:space="preserve"> που αποπνέουν υγεία και καταβάλλεται μια έντιμη προσπάθεια να προκύψουν ομάδες κτισμένες σε στερεές βάσεις</w:t>
      </w:r>
      <w:r>
        <w:rPr>
          <w:rFonts w:eastAsia="Times New Roman"/>
          <w:szCs w:val="24"/>
        </w:rPr>
        <w:t>. Στο παρηκμασμένο σημερινό ελληνικό ποδόσφαιρο, που ταλανίζεται από νοσηρές καταστάσεις και μπορεί να χρησιμοποιείται ως όχημα για άλλα συμφέροντα, η υγεία είναι το κυρίαρχο ζητούμενο, γι’ αυτό και δεν πρόκειται να ορθώσουμε εμπόδιο σε τέτοιες προσπάθειες</w:t>
      </w:r>
      <w:r>
        <w:rPr>
          <w:rFonts w:eastAsia="Times New Roman"/>
          <w:szCs w:val="24"/>
        </w:rPr>
        <w:t>, όταν μάλιστα</w:t>
      </w:r>
      <w:r>
        <w:rPr>
          <w:rFonts w:eastAsia="Times New Roman"/>
          <w:szCs w:val="24"/>
        </w:rPr>
        <w:t>,</w:t>
      </w:r>
      <w:r>
        <w:rPr>
          <w:rFonts w:eastAsia="Times New Roman"/>
          <w:szCs w:val="24"/>
        </w:rPr>
        <w:t xml:space="preserve"> στηρίζονται ενεργά από τις τοπικές κοινωνίες και δεν σταματά βεβαίως το ελληνικό </w:t>
      </w:r>
      <w:r>
        <w:rPr>
          <w:rFonts w:eastAsia="Times New Roman"/>
          <w:szCs w:val="24"/>
        </w:rPr>
        <w:t xml:space="preserve">δημόσιο </w:t>
      </w:r>
      <w:r>
        <w:rPr>
          <w:rFonts w:eastAsia="Times New Roman"/>
          <w:szCs w:val="24"/>
        </w:rPr>
        <w:t>να διεκδικεί τα οφειλόμενα.</w:t>
      </w:r>
    </w:p>
    <w:p w14:paraId="12031531" w14:textId="77777777" w:rsidR="00402C5E" w:rsidRDefault="00212FF6">
      <w:pPr>
        <w:spacing w:line="600" w:lineRule="auto"/>
        <w:ind w:firstLine="720"/>
        <w:jc w:val="both"/>
        <w:rPr>
          <w:rFonts w:eastAsia="Times New Roman"/>
          <w:szCs w:val="24"/>
        </w:rPr>
      </w:pPr>
      <w:r>
        <w:rPr>
          <w:rFonts w:eastAsia="Times New Roman"/>
          <w:szCs w:val="24"/>
        </w:rPr>
        <w:lastRenderedPageBreak/>
        <w:t>Πρέπει, όμως, να μπει επιτέλους μια κόκκινη γραμμή, κύριε Υπουργέ, η οποία θα τηρηθεί αυτήν τη φορά, γιατί, όπως σας τονίσα</w:t>
      </w:r>
      <w:r>
        <w:rPr>
          <w:rFonts w:eastAsia="Times New Roman"/>
          <w:szCs w:val="24"/>
        </w:rPr>
        <w:t>με και όπως όλοι γνωρίζουμε, ο κόσμος του ποδοσφαίρου δεν είναι αγγελικά πλασμένος. Δεν υπάρχουν μόνο υγιείς πρωτοβουλίες. Υπάρχουν και αυτοί που καραδοκούν</w:t>
      </w:r>
      <w:r>
        <w:rPr>
          <w:rFonts w:eastAsia="Times New Roman"/>
          <w:szCs w:val="24"/>
        </w:rPr>
        <w:t>,</w:t>
      </w:r>
      <w:r>
        <w:rPr>
          <w:rFonts w:eastAsia="Times New Roman"/>
          <w:szCs w:val="24"/>
        </w:rPr>
        <w:t xml:space="preserve"> για να βρουν ένα νομοθετικό κενό για να ξεγλιστρήσουν από τις υποχρεώσεις τους ή να τις φορτώσουν </w:t>
      </w:r>
      <w:r>
        <w:rPr>
          <w:rFonts w:eastAsia="Times New Roman"/>
          <w:szCs w:val="24"/>
        </w:rPr>
        <w:t xml:space="preserve">σε τρίτους. Δεν πρέπει να εκπέμψετε ένα μήνυμα ότι η εφαρμογή των νόμων είναι σχετική και ότι με τις κατάλληλες προσβάσεις όλα τακτοποιούνται. Τέτοιες τακτικές </w:t>
      </w:r>
      <w:r>
        <w:rPr>
          <w:rFonts w:eastAsia="Times New Roman"/>
          <w:szCs w:val="24"/>
        </w:rPr>
        <w:t>«</w:t>
      </w:r>
      <w:proofErr w:type="spellStart"/>
      <w:r>
        <w:rPr>
          <w:rFonts w:eastAsia="Times New Roman"/>
          <w:szCs w:val="24"/>
        </w:rPr>
        <w:t>Μαυρογιαλούρου</w:t>
      </w:r>
      <w:proofErr w:type="spellEnd"/>
      <w:r>
        <w:rPr>
          <w:rFonts w:eastAsia="Times New Roman"/>
          <w:szCs w:val="24"/>
        </w:rPr>
        <w:t>»</w:t>
      </w:r>
      <w:r>
        <w:rPr>
          <w:rFonts w:eastAsia="Times New Roman"/>
          <w:szCs w:val="24"/>
        </w:rPr>
        <w:t xml:space="preserve"> δεν προσφέρουν καλές υπηρεσίες στον αθλητισμό. Πρέπει να καταστήσετε σαφές ότι </w:t>
      </w:r>
      <w:r>
        <w:rPr>
          <w:rFonts w:eastAsia="Times New Roman"/>
          <w:szCs w:val="24"/>
        </w:rPr>
        <w:t>ο νόμος δεν θα είναι λάστιχο που θα το τεντώνουμε και θα το μαζεύουμε</w:t>
      </w:r>
      <w:r>
        <w:rPr>
          <w:rFonts w:eastAsia="Times New Roman"/>
          <w:szCs w:val="24"/>
        </w:rPr>
        <w:t>,</w:t>
      </w:r>
      <w:r>
        <w:rPr>
          <w:rFonts w:eastAsia="Times New Roman"/>
          <w:szCs w:val="24"/>
        </w:rPr>
        <w:t xml:space="preserve"> ανάλογα με το τι μας βολεύει. Να υπάρξει ένα πλαίσιο κανόνων</w:t>
      </w:r>
      <w:r>
        <w:rPr>
          <w:rFonts w:eastAsia="Times New Roman"/>
          <w:szCs w:val="24"/>
        </w:rPr>
        <w:t>,</w:t>
      </w:r>
      <w:r>
        <w:rPr>
          <w:rFonts w:eastAsia="Times New Roman"/>
          <w:szCs w:val="24"/>
        </w:rPr>
        <w:t xml:space="preserve"> που θα τηρείται απαρέγκλιτα και δεν θα μετατραπεί σε κουρελόχαρτο</w:t>
      </w:r>
      <w:r>
        <w:rPr>
          <w:rFonts w:eastAsia="Times New Roman"/>
          <w:szCs w:val="24"/>
        </w:rPr>
        <w:t>,</w:t>
      </w:r>
      <w:r>
        <w:rPr>
          <w:rFonts w:eastAsia="Times New Roman"/>
          <w:szCs w:val="24"/>
        </w:rPr>
        <w:t xml:space="preserve"> που κάθε χρόνο θα σβήνονται γραμμές και θα γράφονται και</w:t>
      </w:r>
      <w:r>
        <w:rPr>
          <w:rFonts w:eastAsia="Times New Roman"/>
          <w:szCs w:val="24"/>
        </w:rPr>
        <w:t>νούργιες.</w:t>
      </w:r>
    </w:p>
    <w:p w14:paraId="12031532" w14:textId="77777777" w:rsidR="00402C5E" w:rsidRDefault="00212FF6">
      <w:pPr>
        <w:spacing w:line="600" w:lineRule="auto"/>
        <w:ind w:firstLine="720"/>
        <w:jc w:val="both"/>
        <w:rPr>
          <w:rFonts w:eastAsia="Times New Roman"/>
          <w:szCs w:val="24"/>
        </w:rPr>
      </w:pPr>
      <w:r>
        <w:rPr>
          <w:rFonts w:eastAsia="Times New Roman"/>
          <w:szCs w:val="24"/>
        </w:rPr>
        <w:t>Σε ό,τι αφορά τις δύο τροπολογίες</w:t>
      </w:r>
      <w:r>
        <w:rPr>
          <w:rFonts w:eastAsia="Times New Roman"/>
          <w:szCs w:val="24"/>
        </w:rPr>
        <w:t>,</w:t>
      </w:r>
      <w:r>
        <w:rPr>
          <w:rFonts w:eastAsia="Times New Roman"/>
          <w:szCs w:val="24"/>
        </w:rPr>
        <w:t xml:space="preserve"> που αφορούν σε αθλητικά θέματα, είναι πραγματικά απορίας άξια η ελαφρότητα</w:t>
      </w:r>
      <w:r>
        <w:rPr>
          <w:rFonts w:eastAsia="Times New Roman"/>
          <w:szCs w:val="24"/>
        </w:rPr>
        <w:t>,</w:t>
      </w:r>
      <w:r>
        <w:rPr>
          <w:rFonts w:eastAsia="Times New Roman"/>
          <w:szCs w:val="24"/>
        </w:rPr>
        <w:t xml:space="preserve"> με την οποία αντιμετωπίζεται ένα σημαντικό θέμα</w:t>
      </w:r>
      <w:r>
        <w:rPr>
          <w:rFonts w:eastAsia="Times New Roman"/>
          <w:szCs w:val="24"/>
        </w:rPr>
        <w:t>,</w:t>
      </w:r>
      <w:r>
        <w:rPr>
          <w:rFonts w:eastAsia="Times New Roman"/>
          <w:szCs w:val="24"/>
        </w:rPr>
        <w:t xml:space="preserve"> όπως είναι η κάρτα υγείας, με βουλευτική τροπολογία της τελευταίας στιγμής. Μη μας πείτε ότι δεν το γνωρίζετε, κύριε Βασιλειάδη. Δεν ξέρω αν είναι </w:t>
      </w:r>
      <w:r>
        <w:rPr>
          <w:rFonts w:eastAsia="Times New Roman"/>
          <w:szCs w:val="24"/>
        </w:rPr>
        <w:lastRenderedPageBreak/>
        <w:t xml:space="preserve">προβληματική η επικοινωνία σας με τον Γενικό Γραμματέα Αθλητισμού. Υπάρχουν όμως και </w:t>
      </w:r>
      <w:r>
        <w:rPr>
          <w:rFonts w:eastAsia="Times New Roman"/>
          <w:szCs w:val="24"/>
          <w:lang w:val="en-US"/>
        </w:rPr>
        <w:t>sites</w:t>
      </w:r>
      <w:r>
        <w:rPr>
          <w:rFonts w:eastAsia="Times New Roman"/>
          <w:szCs w:val="24"/>
        </w:rPr>
        <w:t xml:space="preserve"> με καλή πληροφόρη</w:t>
      </w:r>
      <w:r>
        <w:rPr>
          <w:rFonts w:eastAsia="Times New Roman"/>
          <w:szCs w:val="24"/>
        </w:rPr>
        <w:t>ση</w:t>
      </w:r>
      <w:r>
        <w:rPr>
          <w:rFonts w:eastAsia="Times New Roman"/>
          <w:szCs w:val="24"/>
        </w:rPr>
        <w:t>,</w:t>
      </w:r>
      <w:r>
        <w:rPr>
          <w:rFonts w:eastAsia="Times New Roman"/>
          <w:szCs w:val="24"/>
        </w:rPr>
        <w:t xml:space="preserve"> που την έχουν προαναγγείλει εδώ και δύο μέρες και αν μη τι άλλο, έπρεπε να συζητηθούν οι δύο τροπολογίες στις δύο </w:t>
      </w:r>
      <w:r>
        <w:rPr>
          <w:rFonts w:eastAsia="Times New Roman"/>
          <w:szCs w:val="24"/>
        </w:rPr>
        <w:t xml:space="preserve">επιτροπές </w:t>
      </w:r>
      <w:r>
        <w:rPr>
          <w:rFonts w:eastAsia="Times New Roman"/>
          <w:szCs w:val="24"/>
        </w:rPr>
        <w:t xml:space="preserve">που κάναμε. </w:t>
      </w:r>
    </w:p>
    <w:p w14:paraId="12031533" w14:textId="77777777" w:rsidR="00402C5E" w:rsidRDefault="00212FF6">
      <w:pPr>
        <w:spacing w:line="600" w:lineRule="auto"/>
        <w:ind w:firstLine="720"/>
        <w:jc w:val="both"/>
        <w:rPr>
          <w:rFonts w:eastAsia="Times New Roman"/>
          <w:szCs w:val="24"/>
        </w:rPr>
      </w:pPr>
      <w:r>
        <w:rPr>
          <w:rFonts w:eastAsia="Times New Roman"/>
          <w:szCs w:val="24"/>
        </w:rPr>
        <w:t>Το καταθέτω για τα Πρακτικά.</w:t>
      </w:r>
    </w:p>
    <w:p w14:paraId="12031534" w14:textId="77777777" w:rsidR="00402C5E" w:rsidRDefault="00212FF6">
      <w:pPr>
        <w:spacing w:line="600" w:lineRule="auto"/>
        <w:ind w:firstLine="720"/>
        <w:jc w:val="both"/>
        <w:rPr>
          <w:rFonts w:eastAsia="Times New Roman"/>
          <w:szCs w:val="24"/>
        </w:rPr>
      </w:pPr>
      <w:r>
        <w:rPr>
          <w:rFonts w:eastAsia="Times New Roman"/>
          <w:szCs w:val="24"/>
        </w:rPr>
        <w:t>(Στο σημείο αυτό η Βουλευτής κ. Άννα Καραμανλή καταθέτει για τα Πρακτικά το προαναφερθ</w:t>
      </w:r>
      <w:r>
        <w:rPr>
          <w:rFonts w:eastAsia="Times New Roman"/>
          <w:szCs w:val="24"/>
        </w:rPr>
        <w:t>έν έγγραφο, το οποίο βρίσκεται στο αρχείο του Τμήματος Γραμματείας της Διεύθυνσης Στενογραφίας και Πρακτικών της Βουλής)</w:t>
      </w:r>
    </w:p>
    <w:p w14:paraId="12031535" w14:textId="77777777" w:rsidR="00402C5E" w:rsidRDefault="00212FF6">
      <w:pPr>
        <w:spacing w:line="600" w:lineRule="auto"/>
        <w:ind w:firstLine="720"/>
        <w:jc w:val="both"/>
        <w:rPr>
          <w:rFonts w:eastAsia="Times New Roman"/>
          <w:szCs w:val="24"/>
        </w:rPr>
      </w:pPr>
      <w:r>
        <w:rPr>
          <w:rFonts w:eastAsia="Times New Roman"/>
          <w:szCs w:val="24"/>
        </w:rPr>
        <w:t xml:space="preserve">Δεν θα σταθώ άλλο σε αυτούς τους </w:t>
      </w:r>
      <w:proofErr w:type="spellStart"/>
      <w:r>
        <w:rPr>
          <w:rFonts w:eastAsia="Times New Roman"/>
          <w:szCs w:val="24"/>
        </w:rPr>
        <w:t>τακτικισμούς</w:t>
      </w:r>
      <w:proofErr w:type="spellEnd"/>
      <w:r>
        <w:rPr>
          <w:rFonts w:eastAsia="Times New Roman"/>
          <w:szCs w:val="24"/>
        </w:rPr>
        <w:t>,</w:t>
      </w:r>
      <w:r>
        <w:rPr>
          <w:rFonts w:eastAsia="Times New Roman"/>
          <w:szCs w:val="24"/>
        </w:rPr>
        <w:t xml:space="preserve"> που μπορεί να σχετίζονται και με τα εσωκομματικά σας και θα σταθώ στην ουσία. Η τροπολογ</w:t>
      </w:r>
      <w:r>
        <w:rPr>
          <w:rFonts w:eastAsia="Times New Roman"/>
          <w:szCs w:val="24"/>
        </w:rPr>
        <w:t>ία έχει θετικά στοιχεία, καθώς η ισχύουσα διάταξη μιλάει για δελτίο υγείας. Με τον τρόπο αυτό</w:t>
      </w:r>
      <w:r>
        <w:rPr>
          <w:rFonts w:eastAsia="Times New Roman"/>
          <w:szCs w:val="24"/>
        </w:rPr>
        <w:t>,</w:t>
      </w:r>
      <w:r>
        <w:rPr>
          <w:rFonts w:eastAsia="Times New Roman"/>
          <w:szCs w:val="24"/>
        </w:rPr>
        <w:t xml:space="preserve"> έχει επικρατήσει ενσωμάτωση της ιατρικής βεβαίωσης στην πίσω όψη του δελτίου αθλητικής ιδιότητας του αθλητή, δηλαδή δύο σε ένα. Αποτέλεσμα αυτού είναι</w:t>
      </w:r>
      <w:r>
        <w:rPr>
          <w:rFonts w:eastAsia="Times New Roman"/>
          <w:szCs w:val="24"/>
        </w:rPr>
        <w:t>,</w:t>
      </w:r>
      <w:r>
        <w:rPr>
          <w:rFonts w:eastAsia="Times New Roman"/>
          <w:szCs w:val="24"/>
        </w:rPr>
        <w:t xml:space="preserve"> κάθε χρόν</w:t>
      </w:r>
      <w:r>
        <w:rPr>
          <w:rFonts w:eastAsia="Times New Roman"/>
          <w:szCs w:val="24"/>
        </w:rPr>
        <w:t xml:space="preserve">ο να μπαίνει στα δελτία απλά μια σφραγίδα και υπογραφή για την υγεία του </w:t>
      </w:r>
      <w:proofErr w:type="spellStart"/>
      <w:r>
        <w:rPr>
          <w:rFonts w:eastAsia="Times New Roman"/>
          <w:szCs w:val="24"/>
        </w:rPr>
        <w:t>αθλούμενου</w:t>
      </w:r>
      <w:proofErr w:type="spellEnd"/>
      <w:r>
        <w:rPr>
          <w:rFonts w:eastAsia="Times New Roman"/>
          <w:szCs w:val="24"/>
        </w:rPr>
        <w:t>, χωρίς κανονική εξέταση. Είναι καλό, λοιπόν, να διαχωριστεί το δελτίο και η κάρτα υγείας.</w:t>
      </w:r>
    </w:p>
    <w:p w14:paraId="12031536" w14:textId="77777777" w:rsidR="00402C5E" w:rsidRDefault="00212FF6">
      <w:pPr>
        <w:spacing w:line="600" w:lineRule="auto"/>
        <w:ind w:firstLine="720"/>
        <w:jc w:val="both"/>
        <w:rPr>
          <w:rFonts w:eastAsia="Times New Roman"/>
          <w:szCs w:val="24"/>
        </w:rPr>
      </w:pPr>
      <w:r>
        <w:rPr>
          <w:rFonts w:eastAsia="Times New Roman"/>
          <w:szCs w:val="24"/>
        </w:rPr>
        <w:lastRenderedPageBreak/>
        <w:t>Ωστόσο, έχουμε να παρατηρήσουμε τα εξής:</w:t>
      </w:r>
    </w:p>
    <w:p w14:paraId="12031537" w14:textId="77777777" w:rsidR="00402C5E" w:rsidRDefault="00212FF6">
      <w:pPr>
        <w:spacing w:line="600" w:lineRule="auto"/>
        <w:ind w:firstLine="720"/>
        <w:jc w:val="both"/>
        <w:rPr>
          <w:rFonts w:eastAsia="Times New Roman"/>
          <w:szCs w:val="24"/>
        </w:rPr>
      </w:pPr>
      <w:r>
        <w:rPr>
          <w:rFonts w:eastAsia="Times New Roman"/>
          <w:szCs w:val="24"/>
        </w:rPr>
        <w:t>Πρώτον, η ισχύουσα διάταξη έχει εδάφιο, ό</w:t>
      </w:r>
      <w:r>
        <w:rPr>
          <w:rFonts w:eastAsia="Times New Roman"/>
          <w:szCs w:val="24"/>
        </w:rPr>
        <w:t>πως προστέθηκε με τον ν.3708/2008, σύμφωνα με το οποίο στο δελτίο υγείας του κάθε αθλητή καταχωρείται λεπτομερώς κάθε σκεύασμα</w:t>
      </w:r>
      <w:r>
        <w:rPr>
          <w:rFonts w:eastAsia="Times New Roman"/>
          <w:szCs w:val="24"/>
        </w:rPr>
        <w:t>,</w:t>
      </w:r>
      <w:r>
        <w:rPr>
          <w:rFonts w:eastAsia="Times New Roman"/>
          <w:szCs w:val="24"/>
        </w:rPr>
        <w:t xml:space="preserve"> που χορηγείται σε αυτόν. Η διάταξη αυτή είχε διπλό σκοπό: Πρώτον, να γνωρίζει αυτός που θα δώσει πρώτες βοήθειες σε κάποιο περισ</w:t>
      </w:r>
      <w:r>
        <w:rPr>
          <w:rFonts w:eastAsia="Times New Roman"/>
          <w:szCs w:val="24"/>
        </w:rPr>
        <w:t>τατικό</w:t>
      </w:r>
      <w:r>
        <w:rPr>
          <w:rFonts w:eastAsia="Times New Roman"/>
          <w:szCs w:val="24"/>
        </w:rPr>
        <w:t>,</w:t>
      </w:r>
      <w:r>
        <w:rPr>
          <w:rFonts w:eastAsia="Times New Roman"/>
          <w:szCs w:val="24"/>
        </w:rPr>
        <w:t xml:space="preserve"> που θα συμβεί στον αθλητή, αν παίρνει κάποια φάρμακα σε μόνιμη βάση και δεύτερον, να είναι ξεκάθαρο το αν παίρνει κάποιες φαρμακευτικές ουσίες ο αθλητής</w:t>
      </w:r>
      <w:r>
        <w:rPr>
          <w:rFonts w:eastAsia="Times New Roman"/>
          <w:szCs w:val="24"/>
        </w:rPr>
        <w:t>,</w:t>
      </w:r>
      <w:r>
        <w:rPr>
          <w:rFonts w:eastAsia="Times New Roman"/>
          <w:szCs w:val="24"/>
        </w:rPr>
        <w:t xml:space="preserve"> σε περίπτωση ελέγχου ντόπινγκ. Εμείς κρίνουμε απαραίτητο</w:t>
      </w:r>
      <w:r>
        <w:rPr>
          <w:rFonts w:eastAsia="Times New Roman"/>
          <w:szCs w:val="24"/>
        </w:rPr>
        <w:t>,</w:t>
      </w:r>
      <w:r>
        <w:rPr>
          <w:rFonts w:eastAsia="Times New Roman"/>
          <w:szCs w:val="24"/>
        </w:rPr>
        <w:t xml:space="preserve"> το υποχρεωτικό περιεχόμενο της κάρτα</w:t>
      </w:r>
      <w:r>
        <w:rPr>
          <w:rFonts w:eastAsia="Times New Roman"/>
          <w:szCs w:val="24"/>
        </w:rPr>
        <w:t>ς να περιλαμβάνει και τα ιατρικά σκευάσματα</w:t>
      </w:r>
      <w:r>
        <w:rPr>
          <w:rFonts w:eastAsia="Times New Roman"/>
          <w:szCs w:val="24"/>
        </w:rPr>
        <w:t>,</w:t>
      </w:r>
      <w:r>
        <w:rPr>
          <w:rFonts w:eastAsia="Times New Roman"/>
          <w:szCs w:val="24"/>
        </w:rPr>
        <w:t xml:space="preserve"> που τυχόν χορηγούνται στον αθλητή.</w:t>
      </w:r>
    </w:p>
    <w:p w14:paraId="12031538" w14:textId="77777777" w:rsidR="00402C5E" w:rsidRDefault="00212FF6">
      <w:pPr>
        <w:spacing w:line="600" w:lineRule="auto"/>
        <w:ind w:firstLine="720"/>
        <w:jc w:val="both"/>
        <w:rPr>
          <w:rFonts w:eastAsia="Times New Roman"/>
          <w:color w:val="000000" w:themeColor="text1"/>
          <w:szCs w:val="24"/>
        </w:rPr>
      </w:pPr>
      <w:r>
        <w:rPr>
          <w:rFonts w:eastAsia="Times New Roman"/>
          <w:szCs w:val="24"/>
        </w:rPr>
        <w:t>Δεύτερον, το κόστος έκδοσης δελτίων αθλητικής ιδιότητας και κάρτας υγείας μετατίθεται στις ομοσπονδίες. Οι συνάδελφοι</w:t>
      </w:r>
      <w:r>
        <w:rPr>
          <w:rFonts w:eastAsia="Times New Roman"/>
          <w:szCs w:val="24"/>
        </w:rPr>
        <w:t>,</w:t>
      </w:r>
      <w:r>
        <w:rPr>
          <w:rFonts w:eastAsia="Times New Roman"/>
          <w:szCs w:val="24"/>
        </w:rPr>
        <w:t xml:space="preserve"> που κατέθεσαν την τροπολογία</w:t>
      </w:r>
      <w:r>
        <w:rPr>
          <w:rFonts w:eastAsia="Times New Roman"/>
          <w:szCs w:val="24"/>
        </w:rPr>
        <w:t>,</w:t>
      </w:r>
      <w:r>
        <w:rPr>
          <w:rFonts w:eastAsia="Times New Roman"/>
          <w:szCs w:val="24"/>
        </w:rPr>
        <w:t xml:space="preserve"> θα έπρεπε να ξέρουν ότι ήδη</w:t>
      </w:r>
      <w:r>
        <w:rPr>
          <w:rFonts w:eastAsia="Times New Roman"/>
          <w:szCs w:val="24"/>
        </w:rPr>
        <w:t xml:space="preserve"> στα περισσότερα αθλήματα τα δελτία τα πληρώνουν τα ίδια τα σωματεία, μεταθέτοντας το κόστος τους στους αθλητές και τους γονείς τους. Με τη ρύθμιση αυτή είτε θα ξεσηκωθούν οι ομοσπονδίες, αδυνατώντας να καλύψουν το κόστος είτε ο νόμος δεν θα ισχύσει στην π</w:t>
      </w:r>
      <w:r>
        <w:rPr>
          <w:rFonts w:eastAsia="Times New Roman"/>
          <w:szCs w:val="24"/>
        </w:rPr>
        <w:t xml:space="preserve">ράξη και τα σωματεία και οι αθλητές θα πληρώνουν πλέον </w:t>
      </w:r>
      <w:r>
        <w:rPr>
          <w:rFonts w:eastAsia="Times New Roman"/>
          <w:szCs w:val="24"/>
        </w:rPr>
        <w:lastRenderedPageBreak/>
        <w:t>δύο φορές</w:t>
      </w:r>
      <w:r>
        <w:rPr>
          <w:rFonts w:eastAsia="Times New Roman"/>
          <w:szCs w:val="24"/>
        </w:rPr>
        <w:t>,</w:t>
      </w:r>
      <w:r>
        <w:rPr>
          <w:rFonts w:eastAsia="Times New Roman"/>
          <w:szCs w:val="24"/>
        </w:rPr>
        <w:t xml:space="preserve"> τόσο για το δελτίο αθλητικής ιδιότητας, όσο και για την κάρτα υγείας.</w:t>
      </w:r>
    </w:p>
    <w:p w14:paraId="12031539" w14:textId="77777777" w:rsidR="00402C5E" w:rsidRDefault="00212FF6">
      <w:pPr>
        <w:spacing w:line="600" w:lineRule="auto"/>
        <w:ind w:firstLine="720"/>
        <w:jc w:val="both"/>
        <w:rPr>
          <w:rFonts w:eastAsia="Times New Roman"/>
          <w:szCs w:val="24"/>
        </w:rPr>
      </w:pPr>
      <w:r>
        <w:rPr>
          <w:rFonts w:eastAsia="Times New Roman"/>
          <w:szCs w:val="24"/>
        </w:rPr>
        <w:t>Αυτονόητα, δεν μπορούμε να υπερψηφίσουμε μια τροπολογία που κατατίθεται «στο πόδι» και χωρίς να έχει προηγηθεί η απαραίτ</w:t>
      </w:r>
      <w:r>
        <w:rPr>
          <w:rFonts w:eastAsia="Times New Roman"/>
          <w:szCs w:val="24"/>
        </w:rPr>
        <w:t xml:space="preserve">ητη διαβούλευση, </w:t>
      </w:r>
      <w:proofErr w:type="spellStart"/>
      <w:r>
        <w:rPr>
          <w:rFonts w:eastAsia="Times New Roman"/>
          <w:szCs w:val="24"/>
        </w:rPr>
        <w:t>πόσω</w:t>
      </w:r>
      <w:proofErr w:type="spellEnd"/>
      <w:r>
        <w:rPr>
          <w:rFonts w:eastAsia="Times New Roman"/>
          <w:szCs w:val="24"/>
        </w:rPr>
        <w:t xml:space="preserve"> μάλλον σε ένα κατατεθέν σχέδιο νόμου αθλητισμού, που είχαμε το χρονικό περιθώριο να το συζητήσουμε.</w:t>
      </w:r>
    </w:p>
    <w:p w14:paraId="1203153A" w14:textId="77777777" w:rsidR="00402C5E" w:rsidRDefault="00212FF6">
      <w:pPr>
        <w:spacing w:line="600" w:lineRule="auto"/>
        <w:ind w:firstLine="720"/>
        <w:jc w:val="both"/>
        <w:rPr>
          <w:rFonts w:eastAsia="Times New Roman"/>
          <w:szCs w:val="24"/>
        </w:rPr>
      </w:pPr>
      <w:r>
        <w:rPr>
          <w:rFonts w:eastAsia="Times New Roman"/>
          <w:szCs w:val="24"/>
        </w:rPr>
        <w:t>Όσον αφορά στην τροπολογία για τις άδειες των αθλητών, να πούμε ότι η ίδια η Κυβέρνηση έχει τροποποιήσει ήδη δύο φορές τη συγκεκριμένη</w:t>
      </w:r>
      <w:r>
        <w:rPr>
          <w:rFonts w:eastAsia="Times New Roman"/>
          <w:szCs w:val="24"/>
        </w:rPr>
        <w:t xml:space="preserve"> διάταξη μέσα σε δυόμισι χρόνια. Το λέω αυτό</w:t>
      </w:r>
      <w:r>
        <w:rPr>
          <w:rFonts w:eastAsia="Times New Roman"/>
          <w:szCs w:val="24"/>
        </w:rPr>
        <w:t>,</w:t>
      </w:r>
      <w:r>
        <w:rPr>
          <w:rFonts w:eastAsia="Times New Roman"/>
          <w:szCs w:val="24"/>
        </w:rPr>
        <w:t xml:space="preserve"> για να γίνει αντιληπτός ο πρόχειρος και αποσπασματικός τρόπος νομοθέτησής σας. </w:t>
      </w:r>
    </w:p>
    <w:p w14:paraId="1203153B" w14:textId="77777777" w:rsidR="00402C5E" w:rsidRDefault="00212FF6">
      <w:pPr>
        <w:spacing w:line="600" w:lineRule="auto"/>
        <w:ind w:firstLine="720"/>
        <w:jc w:val="both"/>
        <w:rPr>
          <w:rFonts w:eastAsia="Times New Roman"/>
          <w:szCs w:val="24"/>
        </w:rPr>
      </w:pPr>
      <w:r>
        <w:rPr>
          <w:rFonts w:eastAsia="Times New Roman"/>
          <w:szCs w:val="24"/>
        </w:rPr>
        <w:t xml:space="preserve">Ως Νέα Δημοκρατία, θεωρούμε ότι </w:t>
      </w:r>
      <w:proofErr w:type="spellStart"/>
      <w:r>
        <w:rPr>
          <w:rFonts w:eastAsia="Times New Roman"/>
          <w:szCs w:val="24"/>
        </w:rPr>
        <w:t>εκατόν</w:t>
      </w:r>
      <w:proofErr w:type="spellEnd"/>
      <w:r>
        <w:rPr>
          <w:rFonts w:eastAsia="Times New Roman"/>
          <w:szCs w:val="24"/>
        </w:rPr>
        <w:t xml:space="preserve"> πενήντα ημέρες άδειας τον χρόνο, χωρίς να υπολογίζεται η συμμετοχή σε </w:t>
      </w:r>
      <w:r>
        <w:rPr>
          <w:rFonts w:eastAsia="Times New Roman"/>
          <w:szCs w:val="24"/>
          <w:lang w:val="en-US"/>
        </w:rPr>
        <w:t>meeting</w:t>
      </w:r>
      <w:r>
        <w:rPr>
          <w:rFonts w:eastAsia="Times New Roman"/>
          <w:szCs w:val="24"/>
        </w:rPr>
        <w:t xml:space="preserve"> πρόκρισης και</w:t>
      </w:r>
      <w:r>
        <w:rPr>
          <w:rFonts w:eastAsia="Times New Roman"/>
          <w:szCs w:val="24"/>
        </w:rPr>
        <w:t xml:space="preserve"> συμμετοχή στους ίδιους τους αγώνες, είναι υπερβολή και είναι λογικό να στρέψετε ένα τμήμα της κοινωνίας απέναντι στους αθλητές. Σε κάθε περίπτωση, δεν μπορείτε να αποφασίζετε με αυτόν τον πρόχειρο τρόπο, χωρίς να μας εξηγήσουν οι εκπρόσωποι των αθλητών τι</w:t>
      </w:r>
      <w:r>
        <w:rPr>
          <w:rFonts w:eastAsia="Times New Roman"/>
          <w:szCs w:val="24"/>
        </w:rPr>
        <w:t>ς ανάγκες τους και χωρίς να γνωρίζουμε πόσους αθλητές αφορά.</w:t>
      </w:r>
    </w:p>
    <w:p w14:paraId="1203153C"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Κλείνοντας, κυρίες και κύριοι συνάδελφοι, η Νέα Δημοκρατία απέδειξε ότι και σε αυτό το νομοσχέδιο τοποθετείται με γνώμονα το συμφέρον και την προοπτική του ελληνικού αθλητισμού. </w:t>
      </w:r>
    </w:p>
    <w:p w14:paraId="1203153D" w14:textId="77777777" w:rsidR="00402C5E" w:rsidRDefault="00212FF6">
      <w:pPr>
        <w:spacing w:line="600" w:lineRule="auto"/>
        <w:ind w:firstLine="720"/>
        <w:jc w:val="both"/>
        <w:rPr>
          <w:rFonts w:eastAsia="Times New Roman"/>
          <w:szCs w:val="24"/>
        </w:rPr>
      </w:pPr>
      <w:r>
        <w:rPr>
          <w:rFonts w:eastAsia="Times New Roman"/>
          <w:szCs w:val="24"/>
        </w:rPr>
        <w:t>Σας έχουμε ξαναπ</w:t>
      </w:r>
      <w:r>
        <w:rPr>
          <w:rFonts w:eastAsia="Times New Roman"/>
          <w:szCs w:val="24"/>
        </w:rPr>
        <w:t>εί, κύριε Υπουργέ, ότι ο αθλητισμός υπερβαίνει τις πολιτικές διαφορές και πρέπει να οδηγεί σε συγκλίσεις, γι’ αυτό και στηρίξαμε κάποια από τα άρθρα του νομοσχεδίου</w:t>
      </w:r>
      <w:r>
        <w:rPr>
          <w:rFonts w:eastAsia="Times New Roman"/>
          <w:szCs w:val="24"/>
        </w:rPr>
        <w:t>,</w:t>
      </w:r>
      <w:r>
        <w:rPr>
          <w:rFonts w:eastAsia="Times New Roman"/>
          <w:szCs w:val="24"/>
        </w:rPr>
        <w:t xml:space="preserve"> που τα αξιολογήσαμε θετικά. Δυστυχώς, δεν θα μπορούσαμε να πράξουμε το ίδιο και στην περίπ</w:t>
      </w:r>
      <w:r>
        <w:rPr>
          <w:rFonts w:eastAsia="Times New Roman"/>
          <w:szCs w:val="24"/>
        </w:rPr>
        <w:t>τωση του άρθρου για την ΕΠΟ, γιατί συμβολίζει την ανακολουθία σας, γιατί σηματοδοτεί μια πολιτική</w:t>
      </w:r>
      <w:r>
        <w:rPr>
          <w:rFonts w:eastAsia="Times New Roman"/>
          <w:szCs w:val="24"/>
        </w:rPr>
        <w:t>,</w:t>
      </w:r>
      <w:r>
        <w:rPr>
          <w:rFonts w:eastAsia="Times New Roman"/>
          <w:szCs w:val="24"/>
        </w:rPr>
        <w:t xml:space="preserve"> που έχει κρατήσει το ελληνικό ποδόσφαιρο στο σημείο μηδέν, που έχει βυθίσει ακόμα περισσότερο την αξιοπιστία του και το έχει υποχρεώσει σε μνημόνιο διαρκείας</w:t>
      </w:r>
      <w:r>
        <w:rPr>
          <w:rFonts w:eastAsia="Times New Roman"/>
          <w:szCs w:val="24"/>
        </w:rPr>
        <w:t xml:space="preserve">, με τη σπάθη του </w:t>
      </w:r>
      <w:proofErr w:type="spellStart"/>
      <w:r>
        <w:rPr>
          <w:rFonts w:eastAsia="Times New Roman"/>
          <w:szCs w:val="24"/>
          <w:lang w:val="en-US"/>
        </w:rPr>
        <w:t>Grexit</w:t>
      </w:r>
      <w:proofErr w:type="spellEnd"/>
      <w:r>
        <w:rPr>
          <w:rFonts w:eastAsia="Times New Roman"/>
          <w:szCs w:val="24"/>
        </w:rPr>
        <w:t xml:space="preserve"> να ίπταται πάντα πάνω από τα κεφάλια μας και τέλος, γιατί ο στόχος δεν μπορεί να είναι να αλλάξουμε «χαλίφη». Στόχος όλων μας πρέπει να είναι να μην υπάρχει χώρος για «χαλίφη».</w:t>
      </w:r>
    </w:p>
    <w:p w14:paraId="1203153E" w14:textId="77777777" w:rsidR="00402C5E" w:rsidRDefault="00212FF6">
      <w:pPr>
        <w:spacing w:line="600" w:lineRule="auto"/>
        <w:ind w:firstLine="720"/>
        <w:jc w:val="both"/>
        <w:rPr>
          <w:rFonts w:eastAsia="Times New Roman"/>
          <w:szCs w:val="24"/>
        </w:rPr>
      </w:pPr>
      <w:r>
        <w:rPr>
          <w:rFonts w:eastAsia="Times New Roman"/>
          <w:szCs w:val="24"/>
        </w:rPr>
        <w:t>Ευχαριστώ πολύ.</w:t>
      </w:r>
    </w:p>
    <w:p w14:paraId="1203153F" w14:textId="77777777" w:rsidR="00402C5E" w:rsidRDefault="00212FF6">
      <w:pPr>
        <w:spacing w:line="600" w:lineRule="auto"/>
        <w:ind w:firstLine="720"/>
        <w:jc w:val="center"/>
        <w:rPr>
          <w:rFonts w:eastAsia="Times New Roman"/>
          <w:szCs w:val="24"/>
        </w:rPr>
      </w:pPr>
      <w:r>
        <w:rPr>
          <w:rFonts w:eastAsia="Times New Roman"/>
          <w:szCs w:val="24"/>
        </w:rPr>
        <w:t>(Χειροκροτήματα από την πτέρυγα της Νέ</w:t>
      </w:r>
      <w:r>
        <w:rPr>
          <w:rFonts w:eastAsia="Times New Roman"/>
          <w:szCs w:val="24"/>
        </w:rPr>
        <w:t>ας Δημοκρατίας)</w:t>
      </w:r>
    </w:p>
    <w:p w14:paraId="12031540" w14:textId="77777777" w:rsidR="00402C5E" w:rsidRDefault="00212FF6">
      <w:pPr>
        <w:spacing w:line="600" w:lineRule="auto"/>
        <w:ind w:firstLine="720"/>
        <w:jc w:val="both"/>
        <w:rPr>
          <w:rFonts w:eastAsia="Times New Roman"/>
          <w:szCs w:val="24"/>
        </w:rPr>
      </w:pPr>
      <w:r>
        <w:rPr>
          <w:rFonts w:eastAsia="Times New Roman"/>
          <w:b/>
          <w:szCs w:val="24"/>
        </w:rPr>
        <w:lastRenderedPageBreak/>
        <w:t>ΠΕΤΡΟΣ ΚΩΝΣΤΑΝΤΙΝΕΑΣ:</w:t>
      </w:r>
      <w:r>
        <w:rPr>
          <w:rFonts w:eastAsia="Times New Roman"/>
          <w:szCs w:val="24"/>
        </w:rPr>
        <w:t xml:space="preserve"> Κύριε Πρόεδρε …</w:t>
      </w:r>
    </w:p>
    <w:p w14:paraId="12031541"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Κωνσταντινέα</w:t>
      </w:r>
      <w:proofErr w:type="spellEnd"/>
      <w:r>
        <w:rPr>
          <w:rFonts w:eastAsia="Times New Roman"/>
          <w:szCs w:val="24"/>
        </w:rPr>
        <w:t xml:space="preserve"> …</w:t>
      </w:r>
    </w:p>
    <w:p w14:paraId="12031542"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Επτά φορές είπε το όνομα «</w:t>
      </w:r>
      <w:proofErr w:type="spellStart"/>
      <w:r>
        <w:rPr>
          <w:rFonts w:eastAsia="Times New Roman"/>
          <w:szCs w:val="24"/>
        </w:rPr>
        <w:t>Κωνσταντινέας</w:t>
      </w:r>
      <w:proofErr w:type="spellEnd"/>
      <w:r>
        <w:rPr>
          <w:rFonts w:eastAsia="Times New Roman"/>
          <w:szCs w:val="24"/>
        </w:rPr>
        <w:t>». Πρέπει να απαντήσω.</w:t>
      </w:r>
    </w:p>
    <w:p w14:paraId="12031543"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Κωνσταντινέα</w:t>
      </w:r>
      <w:proofErr w:type="spellEnd"/>
      <w:r>
        <w:rPr>
          <w:rFonts w:eastAsia="Times New Roman"/>
          <w:szCs w:val="24"/>
        </w:rPr>
        <w:t>, ακούστε. Επειδή εγώ τον Κανονισμό τον ξέρω απ’ έξω…</w:t>
      </w:r>
    </w:p>
    <w:p w14:paraId="12031544"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Επτά φορές είπε το όνομα «</w:t>
      </w:r>
      <w:proofErr w:type="spellStart"/>
      <w:r>
        <w:rPr>
          <w:rFonts w:eastAsia="Times New Roman"/>
          <w:szCs w:val="24"/>
        </w:rPr>
        <w:t>Κωνσταντινέας</w:t>
      </w:r>
      <w:proofErr w:type="spellEnd"/>
      <w:r>
        <w:rPr>
          <w:rFonts w:eastAsia="Times New Roman"/>
          <w:szCs w:val="24"/>
        </w:rPr>
        <w:t>».</w:t>
      </w:r>
    </w:p>
    <w:p w14:paraId="12031545" w14:textId="77777777" w:rsidR="00402C5E" w:rsidRDefault="00212FF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Ηρεμήστε, παρακαλώ. Εγώ απαντώ.</w:t>
      </w:r>
    </w:p>
    <w:p w14:paraId="12031546"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Από πολιτικό πολιτισμό δεν ανέφε</w:t>
      </w:r>
      <w:r>
        <w:rPr>
          <w:rFonts w:eastAsia="Times New Roman"/>
          <w:szCs w:val="24"/>
        </w:rPr>
        <w:t>ρα ποτέ το όνομα «Καραμανλή».</w:t>
      </w:r>
    </w:p>
    <w:p w14:paraId="12031547"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Κωνσταντινέα</w:t>
      </w:r>
      <w:proofErr w:type="spellEnd"/>
      <w:r>
        <w:rPr>
          <w:rFonts w:eastAsia="Times New Roman"/>
          <w:szCs w:val="24"/>
        </w:rPr>
        <w:t>!</w:t>
      </w:r>
    </w:p>
    <w:p w14:paraId="12031548"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Δεν μπορεί να συνεχιστεί αυτό.</w:t>
      </w:r>
    </w:p>
    <w:p w14:paraId="12031549" w14:textId="77777777" w:rsidR="00402C5E" w:rsidRDefault="00212FF6">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w:t>
      </w:r>
      <w:proofErr w:type="spellStart"/>
      <w:r>
        <w:rPr>
          <w:rFonts w:eastAsia="Times New Roman"/>
          <w:szCs w:val="24"/>
        </w:rPr>
        <w:t>Κωνσταντινέα</w:t>
      </w:r>
      <w:proofErr w:type="spellEnd"/>
      <w:r>
        <w:rPr>
          <w:rFonts w:eastAsia="Times New Roman"/>
          <w:szCs w:val="24"/>
        </w:rPr>
        <w:t xml:space="preserve">, με βάση τον Κανονισμό, προσωπικό υφίσταται όταν γίνεται αναφορά σε </w:t>
      </w:r>
      <w:r>
        <w:rPr>
          <w:rFonts w:eastAsia="Times New Roman"/>
          <w:szCs w:val="24"/>
        </w:rPr>
        <w:t>πρόσωπο με χαρακτηρισμό.</w:t>
      </w:r>
    </w:p>
    <w:p w14:paraId="1203154A"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Με χαρακτήρισε.</w:t>
      </w:r>
    </w:p>
    <w:p w14:paraId="1203154B"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δεν σας χαρακτήρισε. Σας επικαλέστηκε σε δηλώσεις σας, τις οποίες κατέθεσε.</w:t>
      </w:r>
    </w:p>
    <w:p w14:paraId="1203154C"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Ωραία, για να επικαλεστώ κι εγώ τις δηλώσεις, που μίλαγαν στα τηλέφωνα… </w:t>
      </w:r>
    </w:p>
    <w:p w14:paraId="1203154D"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Γράψτε, λοιπόν, ό,τι έχετε για τη δευτερολογία σας.</w:t>
      </w:r>
    </w:p>
    <w:p w14:paraId="1203154E"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…για να δούμε τι έλεγε ο ένας και τι έλεγε ο άλλος.</w:t>
      </w:r>
    </w:p>
    <w:p w14:paraId="1203154F"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w:t>
      </w:r>
      <w:r>
        <w:rPr>
          <w:rFonts w:eastAsia="Times New Roman"/>
          <w:b/>
          <w:szCs w:val="24"/>
        </w:rPr>
        <w:t>λαμάνης):</w:t>
      </w:r>
      <w:r>
        <w:rPr>
          <w:rFonts w:eastAsia="Times New Roman"/>
          <w:szCs w:val="24"/>
        </w:rPr>
        <w:t xml:space="preserve"> Δεν μου λέτε, κύριε </w:t>
      </w:r>
      <w:proofErr w:type="spellStart"/>
      <w:r>
        <w:rPr>
          <w:rFonts w:eastAsia="Times New Roman"/>
          <w:szCs w:val="24"/>
        </w:rPr>
        <w:t>Κωνσταντινέα</w:t>
      </w:r>
      <w:proofErr w:type="spellEnd"/>
      <w:r>
        <w:rPr>
          <w:rFonts w:eastAsia="Times New Roman"/>
          <w:szCs w:val="24"/>
        </w:rPr>
        <w:t>, θέλετε να εφαρμόσω τον Κανονισμό; Σας προειδοποιώ για τελευταία φορά!</w:t>
      </w:r>
    </w:p>
    <w:p w14:paraId="12031550"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Δεν έχω αναφέρει το όνομα «Καραμανλή» ποτέ.</w:t>
      </w:r>
    </w:p>
    <w:p w14:paraId="12031551" w14:textId="77777777" w:rsidR="00402C5E" w:rsidRDefault="00212FF6">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Σας προειδοποιώ για τελευταία φορά!</w:t>
      </w:r>
    </w:p>
    <w:p w14:paraId="12031552" w14:textId="77777777" w:rsidR="00402C5E" w:rsidRDefault="00212FF6">
      <w:pPr>
        <w:spacing w:line="600" w:lineRule="auto"/>
        <w:ind w:firstLine="720"/>
        <w:jc w:val="center"/>
        <w:rPr>
          <w:rFonts w:eastAsia="Times New Roman"/>
          <w:szCs w:val="24"/>
        </w:rPr>
      </w:pPr>
      <w:r>
        <w:rPr>
          <w:rFonts w:eastAsia="Times New Roman"/>
          <w:szCs w:val="24"/>
        </w:rPr>
        <w:t>(Θόρυβο</w:t>
      </w:r>
      <w:r>
        <w:rPr>
          <w:rFonts w:eastAsia="Times New Roman"/>
          <w:szCs w:val="24"/>
        </w:rPr>
        <w:t>ς στην Αίθουσα)</w:t>
      </w:r>
    </w:p>
    <w:p w14:paraId="12031553"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Θα τα πούμε στη δευτερολογία. Θα τα πούμε, γιατί το ίδιο έκανες σε δύο </w:t>
      </w:r>
      <w:r>
        <w:rPr>
          <w:rFonts w:eastAsia="Times New Roman"/>
          <w:szCs w:val="24"/>
        </w:rPr>
        <w:t>επιτροπές</w:t>
      </w:r>
      <w:r>
        <w:rPr>
          <w:rFonts w:eastAsia="Times New Roman"/>
          <w:szCs w:val="24"/>
        </w:rPr>
        <w:t>.</w:t>
      </w:r>
    </w:p>
    <w:p w14:paraId="12031554" w14:textId="77777777" w:rsidR="00402C5E" w:rsidRDefault="00212FF6">
      <w:pPr>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Κύριε </w:t>
      </w:r>
      <w:proofErr w:type="spellStart"/>
      <w:r>
        <w:rPr>
          <w:rFonts w:eastAsia="Times New Roman"/>
          <w:szCs w:val="24"/>
        </w:rPr>
        <w:t>Σεβαστάκη</w:t>
      </w:r>
      <w:proofErr w:type="spellEnd"/>
      <w:r>
        <w:rPr>
          <w:rFonts w:eastAsia="Times New Roman"/>
          <w:szCs w:val="24"/>
        </w:rPr>
        <w:t>, εξηγήστε σας παρακαλώ στον συνάδελφό σας.</w:t>
      </w:r>
    </w:p>
    <w:p w14:paraId="12031555"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Κύριοι συνάδελφοι!</w:t>
      </w:r>
    </w:p>
    <w:p w14:paraId="12031556" w14:textId="77777777" w:rsidR="00402C5E" w:rsidRDefault="00212FF6">
      <w:pPr>
        <w:spacing w:line="600" w:lineRule="auto"/>
        <w:ind w:firstLine="720"/>
        <w:jc w:val="both"/>
        <w:rPr>
          <w:rFonts w:eastAsia="Times New Roman"/>
          <w:szCs w:val="24"/>
        </w:rPr>
      </w:pPr>
      <w:r>
        <w:rPr>
          <w:rFonts w:eastAsia="Times New Roman"/>
          <w:b/>
          <w:szCs w:val="24"/>
        </w:rPr>
        <w:t>ΠΕΤΡΟΣ ΚΩ</w:t>
      </w:r>
      <w:r>
        <w:rPr>
          <w:rFonts w:eastAsia="Times New Roman"/>
          <w:b/>
          <w:szCs w:val="24"/>
        </w:rPr>
        <w:t xml:space="preserve">ΝΣΤΑΝΤΙΝΕΑΣ: </w:t>
      </w:r>
      <w:r>
        <w:rPr>
          <w:rFonts w:eastAsia="Times New Roman"/>
          <w:szCs w:val="24"/>
        </w:rPr>
        <w:t>Θα τα πούμε στη δευτερολογία. Συγγνώμη! Τελειώνει το θέμα, κύριε Πρόεδρε.</w:t>
      </w:r>
    </w:p>
    <w:p w14:paraId="12031557"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b/>
          <w:szCs w:val="24"/>
        </w:rPr>
        <w:t>«</w:t>
      </w:r>
      <w:r>
        <w:rPr>
          <w:rFonts w:eastAsia="Times New Roman"/>
          <w:szCs w:val="24"/>
        </w:rPr>
        <w:t>Σηκώθηκαν τα πόδια να χτυπήσουν το κεφάλι</w:t>
      </w:r>
      <w:r>
        <w:rPr>
          <w:rFonts w:eastAsia="Times New Roman"/>
          <w:szCs w:val="24"/>
        </w:rPr>
        <w:t>»</w:t>
      </w:r>
      <w:r>
        <w:rPr>
          <w:rFonts w:eastAsia="Times New Roman"/>
          <w:szCs w:val="24"/>
        </w:rPr>
        <w:t>. Έλεος πια!</w:t>
      </w:r>
    </w:p>
    <w:p w14:paraId="12031558"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γράφεται τίποτα από τα εκτός μικροφώνου στα Πρακτικά.</w:t>
      </w:r>
    </w:p>
    <w:p w14:paraId="12031559" w14:textId="77777777" w:rsidR="00402C5E" w:rsidRDefault="00212FF6">
      <w:pPr>
        <w:spacing w:line="600" w:lineRule="auto"/>
        <w:ind w:firstLine="720"/>
        <w:jc w:val="both"/>
        <w:rPr>
          <w:rFonts w:eastAsia="Times New Roman"/>
          <w:szCs w:val="24"/>
        </w:rPr>
      </w:pPr>
      <w:r>
        <w:rPr>
          <w:rFonts w:eastAsia="Times New Roman"/>
          <w:szCs w:val="24"/>
        </w:rPr>
        <w:t>Ακούστε λοιπόν: Έχουν εγγραφεί δεκαέξι συνάδελφοι. Αυτό σημαίνει…</w:t>
      </w:r>
    </w:p>
    <w:p w14:paraId="1203155A" w14:textId="77777777" w:rsidR="00402C5E" w:rsidRDefault="00212FF6">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w:t>
      </w:r>
      <w:r>
        <w:rPr>
          <w:rFonts w:eastAsia="Times New Roman"/>
          <w:szCs w:val="24"/>
        </w:rPr>
        <w:t>δ</w:t>
      </w:r>
      <w:r>
        <w:rPr>
          <w:rFonts w:eastAsia="Times New Roman"/>
          <w:szCs w:val="24"/>
        </w:rPr>
        <w:t>εν ακούστηκε)</w:t>
      </w:r>
    </w:p>
    <w:p w14:paraId="1203155B" w14:textId="77777777" w:rsidR="00402C5E" w:rsidRDefault="00212FF6">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w:t>
      </w:r>
      <w:proofErr w:type="spellStart"/>
      <w:r>
        <w:rPr>
          <w:rFonts w:eastAsia="Times New Roman"/>
          <w:szCs w:val="24"/>
        </w:rPr>
        <w:t>Κέλλα</w:t>
      </w:r>
      <w:proofErr w:type="spellEnd"/>
      <w:r>
        <w:rPr>
          <w:rFonts w:eastAsia="Times New Roman"/>
          <w:szCs w:val="24"/>
        </w:rPr>
        <w:t>!</w:t>
      </w:r>
    </w:p>
    <w:p w14:paraId="1203155C" w14:textId="77777777" w:rsidR="00402C5E" w:rsidRDefault="00212FF6">
      <w:pPr>
        <w:spacing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Μάλιστα, κύριε Πρόεδρε!</w:t>
      </w:r>
    </w:p>
    <w:p w14:paraId="1203155D"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Ζωηρός ήλθατε! Ηρεμήστε, όμως, τώρα.</w:t>
      </w:r>
    </w:p>
    <w:p w14:paraId="1203155E" w14:textId="77777777" w:rsidR="00402C5E" w:rsidRDefault="00212FF6">
      <w:pPr>
        <w:spacing w:line="600" w:lineRule="auto"/>
        <w:ind w:firstLine="720"/>
        <w:jc w:val="both"/>
        <w:rPr>
          <w:rFonts w:eastAsia="Times New Roman"/>
          <w:szCs w:val="24"/>
        </w:rPr>
      </w:pPr>
      <w:r>
        <w:rPr>
          <w:rFonts w:eastAsia="Times New Roman"/>
          <w:szCs w:val="24"/>
        </w:rPr>
        <w:t xml:space="preserve">Αυτό σημαίνει ότι έχοντας κάνει μία χρονομέτρηση των χρόνων σε ό,τι αφορά τις </w:t>
      </w:r>
      <w:proofErr w:type="spellStart"/>
      <w:r>
        <w:rPr>
          <w:rFonts w:eastAsia="Times New Roman"/>
          <w:szCs w:val="24"/>
        </w:rPr>
        <w:t>πρωτολογίες</w:t>
      </w:r>
      <w:proofErr w:type="spellEnd"/>
      <w:r>
        <w:rPr>
          <w:rFonts w:eastAsia="Times New Roman"/>
          <w:szCs w:val="24"/>
        </w:rPr>
        <w:t xml:space="preserve"> και εφόσον δεν υπάρχουν άσκοπες διακοπές, με άνεση μάλιστα χρόνου, σε έξι ώρες, μαζί με τους ομιλητές, το νομοσχέδιο ολοκληρώνεται. Επειδή ξέρω ότι υπάρχει η γνωστή ε</w:t>
      </w:r>
      <w:r>
        <w:rPr>
          <w:rFonts w:eastAsia="Times New Roman"/>
          <w:szCs w:val="24"/>
        </w:rPr>
        <w:t xml:space="preserve">πίμαχη τροπολογία, εκτιμώ ότι σε επτά ώρες </w:t>
      </w:r>
      <w:r>
        <w:rPr>
          <w:rFonts w:eastAsia="Times New Roman"/>
          <w:szCs w:val="24"/>
          <w:lang w:val="en-US"/>
        </w:rPr>
        <w:t>maximum</w:t>
      </w:r>
      <w:r>
        <w:rPr>
          <w:rFonts w:eastAsia="Times New Roman"/>
          <w:szCs w:val="24"/>
        </w:rPr>
        <w:t xml:space="preserve"> μπορούμε να τελειώσουμε. Άρα, γύρω στις πέντε να τελειώσουμε, αρκεί να μην υπάρχουν άσκοπες διακοπές και διαπληκτισμοί χωρίς ουσία.</w:t>
      </w:r>
    </w:p>
    <w:p w14:paraId="1203155F" w14:textId="77777777" w:rsidR="00402C5E" w:rsidRDefault="00212FF6">
      <w:pPr>
        <w:spacing w:line="600" w:lineRule="auto"/>
        <w:ind w:firstLine="720"/>
        <w:jc w:val="both"/>
        <w:rPr>
          <w:rFonts w:eastAsia="Times New Roman"/>
          <w:szCs w:val="24"/>
        </w:rPr>
      </w:pPr>
      <w:r>
        <w:rPr>
          <w:rFonts w:eastAsia="Times New Roman"/>
          <w:szCs w:val="24"/>
        </w:rPr>
        <w:t xml:space="preserve">Θα ήθελα να σας παρακαλέσω όλους και τους πιο αυθόρμητους και ορμητικούς </w:t>
      </w:r>
      <w:r>
        <w:rPr>
          <w:rFonts w:eastAsia="Times New Roman"/>
          <w:szCs w:val="24"/>
        </w:rPr>
        <w:t>και τους υπόλοιπους να πάμε συγκροτημένα. Οι δύο εισηγητές μίλησαν μια χαρά στον χρόνο τους. Να πάμε έτσι και να συνεχίσουμε.</w:t>
      </w:r>
    </w:p>
    <w:p w14:paraId="12031560" w14:textId="77777777" w:rsidR="00402C5E" w:rsidRDefault="00212FF6">
      <w:pPr>
        <w:spacing w:line="600" w:lineRule="auto"/>
        <w:ind w:firstLine="720"/>
        <w:jc w:val="both"/>
        <w:rPr>
          <w:rFonts w:eastAsia="Times New Roman"/>
          <w:szCs w:val="24"/>
        </w:rPr>
      </w:pPr>
      <w:r>
        <w:rPr>
          <w:rFonts w:eastAsia="Times New Roman"/>
          <w:szCs w:val="24"/>
        </w:rPr>
        <w:t>Προχωρούμε με την κ</w:t>
      </w:r>
      <w:r>
        <w:rPr>
          <w:rFonts w:eastAsia="Times New Roman"/>
          <w:szCs w:val="24"/>
        </w:rPr>
        <w:t>.</w:t>
      </w:r>
      <w:r>
        <w:rPr>
          <w:rFonts w:eastAsia="Times New Roman"/>
          <w:szCs w:val="24"/>
        </w:rPr>
        <w:t xml:space="preserve"> Χαρά </w:t>
      </w:r>
      <w:proofErr w:type="spellStart"/>
      <w:r>
        <w:rPr>
          <w:rFonts w:eastAsia="Times New Roman"/>
          <w:szCs w:val="24"/>
        </w:rPr>
        <w:t>Κεφαλίδου</w:t>
      </w:r>
      <w:proofErr w:type="spellEnd"/>
      <w:r>
        <w:rPr>
          <w:rFonts w:eastAsia="Times New Roman"/>
          <w:szCs w:val="24"/>
        </w:rPr>
        <w:t xml:space="preserve">,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 xml:space="preserve">γορήτρια της Δημοκρατικής Συμπαράταξης. </w:t>
      </w:r>
    </w:p>
    <w:p w14:paraId="12031561" w14:textId="77777777" w:rsidR="00402C5E" w:rsidRDefault="00212FF6">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έχετε τον λόγο.</w:t>
      </w:r>
    </w:p>
    <w:p w14:paraId="12031562" w14:textId="77777777" w:rsidR="00402C5E" w:rsidRDefault="00212FF6">
      <w:pPr>
        <w:spacing w:line="600" w:lineRule="auto"/>
        <w:ind w:firstLine="720"/>
        <w:jc w:val="both"/>
        <w:rPr>
          <w:rFonts w:eastAsia="Times New Roman"/>
          <w:szCs w:val="24"/>
        </w:rPr>
      </w:pPr>
      <w:r>
        <w:rPr>
          <w:rFonts w:eastAsia="Times New Roman"/>
          <w:b/>
          <w:szCs w:val="24"/>
        </w:rPr>
        <w:lastRenderedPageBreak/>
        <w:t>ΜΑΥΡΟΥΔΗΣ Β</w:t>
      </w:r>
      <w:r>
        <w:rPr>
          <w:rFonts w:eastAsia="Times New Roman"/>
          <w:b/>
          <w:szCs w:val="24"/>
        </w:rPr>
        <w:t>ΟΡΙΔΗΣ:</w:t>
      </w:r>
      <w:r>
        <w:rPr>
          <w:rFonts w:eastAsia="Times New Roman"/>
          <w:szCs w:val="24"/>
        </w:rPr>
        <w:t xml:space="preserve"> Κύριε Πρόεδρε, υπάρχει κάποια συνεννόηση με την Κυβέρνηση για το πότε θα έλθει ο Υπουργός Εσωτερικών;</w:t>
      </w:r>
    </w:p>
    <w:p w14:paraId="12031563"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αλλά είτε υπήρχε είτε όχι, το Προεδρείο αποφασίζει πότε θα του δώσει τον λόγο.</w:t>
      </w:r>
    </w:p>
    <w:p w14:paraId="12031564" w14:textId="77777777" w:rsidR="00402C5E" w:rsidRDefault="00212FF6">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Για να του</w:t>
      </w:r>
      <w:r>
        <w:rPr>
          <w:rFonts w:eastAsia="Times New Roman"/>
          <w:szCs w:val="24"/>
        </w:rPr>
        <w:t xml:space="preserve"> δώσει τον λόγο πρέπει να έλθει εδώ.</w:t>
      </w:r>
    </w:p>
    <w:p w14:paraId="12031565"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Είπαμε να ακουστούν πρώτα επί του νομοσχεδίου οι </w:t>
      </w:r>
      <w:r>
        <w:rPr>
          <w:rFonts w:eastAsia="Times New Roman"/>
          <w:szCs w:val="24"/>
        </w:rPr>
        <w:t xml:space="preserve">εισηγητές </w:t>
      </w:r>
      <w:r>
        <w:rPr>
          <w:rFonts w:eastAsia="Times New Roman"/>
          <w:szCs w:val="24"/>
        </w:rPr>
        <w:t xml:space="preserve">και οι </w:t>
      </w:r>
      <w:r>
        <w:rPr>
          <w:rFonts w:eastAsia="Times New Roman"/>
          <w:szCs w:val="24"/>
        </w:rPr>
        <w:t xml:space="preserve">αγορητές </w:t>
      </w:r>
      <w:r>
        <w:rPr>
          <w:rFonts w:eastAsia="Times New Roman"/>
          <w:szCs w:val="24"/>
        </w:rPr>
        <w:t>και εφόσον έχει έλθει, μετά τον Υπουργό που θα μιλήσει ή αν θέλει ο Υπουργός να του παραχωρήσει τη θέση του, θα</w:t>
      </w:r>
      <w:r>
        <w:rPr>
          <w:rFonts w:eastAsia="Times New Roman"/>
          <w:szCs w:val="24"/>
        </w:rPr>
        <w:t xml:space="preserve"> δώσουμε τον λόγο για την επίμαχη τροπολογία.</w:t>
      </w:r>
    </w:p>
    <w:p w14:paraId="12031566" w14:textId="77777777" w:rsidR="00402C5E" w:rsidRDefault="00212FF6">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Μπορεί και ο κύριος Υπουργός να μιλήσει. Εκπροσωπείται η Κυβέρνηση.</w:t>
      </w:r>
    </w:p>
    <w:p w14:paraId="12031567" w14:textId="77777777" w:rsidR="00402C5E" w:rsidRDefault="00212FF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Τώρα ξέρετε, κύριε Βορίδη, ότι αυτό δεν θα γίνει.</w:t>
      </w:r>
    </w:p>
    <w:p w14:paraId="12031568" w14:textId="77777777" w:rsidR="00402C5E" w:rsidRDefault="00212FF6">
      <w:pPr>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Κεφαλίδου</w:t>
      </w:r>
      <w:proofErr w:type="spellEnd"/>
      <w:r>
        <w:rPr>
          <w:rFonts w:eastAsia="Times New Roman"/>
          <w:szCs w:val="24"/>
        </w:rPr>
        <w:t xml:space="preserve">, έχετε </w:t>
      </w:r>
      <w:r>
        <w:rPr>
          <w:rFonts w:eastAsia="Times New Roman"/>
          <w:szCs w:val="24"/>
        </w:rPr>
        <w:t>τον λόγο.</w:t>
      </w:r>
    </w:p>
    <w:p w14:paraId="12031569"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ΧΑΡΟΥΛΑ (ΧΑΡΑ) ΚΕΦΑΛΙΔΟΥ:</w:t>
      </w:r>
      <w:r>
        <w:rPr>
          <w:rFonts w:eastAsia="Times New Roman" w:cs="Times New Roman"/>
          <w:szCs w:val="24"/>
        </w:rPr>
        <w:t xml:space="preserve"> Ευχαριστώ, κύριε Πρόεδρε.</w:t>
      </w:r>
    </w:p>
    <w:p w14:paraId="1203156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πράγματι, όπως αναφέρεται στην αιτιολογική έκθεση, στο παρόν σχέδιο νόμου ρυθμίζονται θέματα που στοχεύουν στην επίλυση σημαντικών θεμάτων των φορέων</w:t>
      </w:r>
      <w:r>
        <w:rPr>
          <w:rFonts w:eastAsia="Times New Roman" w:cs="Times New Roman"/>
          <w:szCs w:val="24"/>
        </w:rPr>
        <w:t xml:space="preserve"> του αθλητισμού, έστω και αποσπασματικά. Τα καταφέρνουν; Όχι σε βάθος και όχι επαρκώς.</w:t>
      </w:r>
    </w:p>
    <w:p w14:paraId="1203156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 άλλη μια φορά, η απόπειρα τακτοποίησης αναγκαίων θεμάτων</w:t>
      </w:r>
      <w:r>
        <w:rPr>
          <w:rFonts w:eastAsia="Times New Roman" w:cs="Times New Roman"/>
          <w:szCs w:val="24"/>
        </w:rPr>
        <w:t>,</w:t>
      </w:r>
      <w:r>
        <w:rPr>
          <w:rFonts w:eastAsia="Times New Roman" w:cs="Times New Roman"/>
          <w:szCs w:val="24"/>
        </w:rPr>
        <w:t xml:space="preserve"> όπως είναι οι άδειες εγκαταστάσεων, άδειες τέλεσης αγώνων κ.λπ., είναι και επιλεκτική και με το βλέμμα στρα</w:t>
      </w:r>
      <w:r>
        <w:rPr>
          <w:rFonts w:eastAsia="Times New Roman" w:cs="Times New Roman"/>
          <w:szCs w:val="24"/>
        </w:rPr>
        <w:t>μμένο προς τις εκλογές, όποτε και αν γίνουν, Α</w:t>
      </w:r>
      <w:r>
        <w:rPr>
          <w:rFonts w:eastAsia="Times New Roman" w:cs="Times New Roman"/>
          <w:szCs w:val="24"/>
        </w:rPr>
        <w:t>ΜΕ</w:t>
      </w:r>
      <w:r>
        <w:rPr>
          <w:rFonts w:eastAsia="Times New Roman" w:cs="Times New Roman"/>
          <w:szCs w:val="24"/>
        </w:rPr>
        <w:t xml:space="preserve">Α, </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 Ολυμπιονίκες. Τακτοποιούνται σε έναν βαθμό, λοιπόν, επείγουσες εκκρεμότητες, που δυστυχώς έγιναν επείγουσες επειδή αυτό επέλεξε η ηγεσία του Υπουργείου.</w:t>
      </w:r>
    </w:p>
    <w:p w14:paraId="1203156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Όταν τα προβλήματα σέρνονται και φθάνουμε </w:t>
      </w:r>
      <w:r>
        <w:rPr>
          <w:rFonts w:eastAsia="Times New Roman" w:cs="Times New Roman"/>
          <w:szCs w:val="24"/>
        </w:rPr>
        <w:t>«</w:t>
      </w:r>
      <w:r>
        <w:rPr>
          <w:rFonts w:eastAsia="Times New Roman" w:cs="Times New Roman"/>
          <w:szCs w:val="24"/>
        </w:rPr>
        <w:t>στο παρά ένα</w:t>
      </w:r>
      <w:r>
        <w:rPr>
          <w:rFonts w:eastAsia="Times New Roman" w:cs="Times New Roman"/>
          <w:szCs w:val="24"/>
        </w:rPr>
        <w:t>»</w:t>
      </w:r>
      <w:r>
        <w:rPr>
          <w:rFonts w:eastAsia="Times New Roman" w:cs="Times New Roman"/>
          <w:szCs w:val="24"/>
        </w:rPr>
        <w:t>, τότε είναι λογικό όλα να γίνονται επείγοντα. Όμως, είπαμε: Από τη συνήθη πρακτική της Κυβέρνησης τελικά</w:t>
      </w:r>
      <w:r>
        <w:rPr>
          <w:rFonts w:eastAsia="Times New Roman" w:cs="Times New Roman"/>
          <w:szCs w:val="24"/>
        </w:rPr>
        <w:t>,</w:t>
      </w:r>
      <w:r>
        <w:rPr>
          <w:rFonts w:eastAsia="Times New Roman" w:cs="Times New Roman"/>
          <w:szCs w:val="24"/>
        </w:rPr>
        <w:t xml:space="preserve"> δεν μπορεί να ξεφύγει κανείς. Αυτό, βέβαια, αφορά τις διατάξεις που έχουν να κάνουν με την ΕΠ</w:t>
      </w:r>
      <w:r>
        <w:rPr>
          <w:rFonts w:eastAsia="Times New Roman" w:cs="Times New Roman"/>
          <w:szCs w:val="24"/>
        </w:rPr>
        <w:t xml:space="preserve">Ο, αυτές και μόνον αυτές. Όλες οι υπόλοιπες </w:t>
      </w:r>
      <w:r>
        <w:rPr>
          <w:rFonts w:eastAsia="Times New Roman" w:cs="Times New Roman"/>
          <w:szCs w:val="24"/>
        </w:rPr>
        <w:lastRenderedPageBreak/>
        <w:t>που τρύπωσαν, αναρωτιόμαστε ποιον επείγοντα χαρακτήρα έχουν, ώστε να μπορέσει να δικαιολογηθεί η παράκαμψη της διαδικασίας διαβούλευσης.</w:t>
      </w:r>
    </w:p>
    <w:p w14:paraId="1203156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Τι σας ενοχλεί πραγματικά</w:t>
      </w:r>
      <w:r>
        <w:rPr>
          <w:rFonts w:eastAsia="Times New Roman" w:cs="Times New Roman"/>
          <w:szCs w:val="24"/>
        </w:rPr>
        <w:t>,</w:t>
      </w:r>
      <w:r>
        <w:rPr>
          <w:rFonts w:eastAsia="Times New Roman" w:cs="Times New Roman"/>
          <w:szCs w:val="24"/>
        </w:rPr>
        <w:t xml:space="preserve"> στις ομαλές κοινοβουλευτικές διαδικασίες και προ</w:t>
      </w:r>
      <w:r>
        <w:rPr>
          <w:rFonts w:eastAsia="Times New Roman" w:cs="Times New Roman"/>
          <w:szCs w:val="24"/>
        </w:rPr>
        <w:t>σπαθείτε συστηματικά να τις καταστρατηγήσετε; Ποιος είναι ο λόγος να παραλειφθεί η δυνατότητα για σχόλια και παρατηρήσεις των ενδιαφερομένων, που είδατε και στη διαδικασία με τους φορείς πόσο χρήσιμες και ουσιαστικές είναι στην επεξεργασία του νομοσχεδίου;</w:t>
      </w:r>
    </w:p>
    <w:p w14:paraId="1203156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Μπαίνουμε στα άρθρα: Άρθρο 1. </w:t>
      </w:r>
      <w:proofErr w:type="spellStart"/>
      <w:r>
        <w:rPr>
          <w:rFonts w:eastAsia="Times New Roman" w:cs="Times New Roman"/>
          <w:szCs w:val="24"/>
        </w:rPr>
        <w:t>Ξεψηφίζετε</w:t>
      </w:r>
      <w:proofErr w:type="spellEnd"/>
      <w:r>
        <w:rPr>
          <w:rFonts w:eastAsia="Times New Roman" w:cs="Times New Roman"/>
          <w:szCs w:val="24"/>
        </w:rPr>
        <w:t xml:space="preserve"> σταθερά και μεθοδικά τον νόμο Κοντονή, που έτσι και αλλιώς</w:t>
      </w:r>
      <w:r>
        <w:rPr>
          <w:rFonts w:eastAsia="Times New Roman" w:cs="Times New Roman"/>
          <w:szCs w:val="24"/>
        </w:rPr>
        <w:t>,</w:t>
      </w:r>
      <w:r>
        <w:rPr>
          <w:rFonts w:eastAsia="Times New Roman" w:cs="Times New Roman"/>
          <w:szCs w:val="24"/>
        </w:rPr>
        <w:t xml:space="preserve"> έχει γίνει κουρελόχαρτο, γιατί πρέπει να πραγματοποιηθεί η προγραμματισμένη γενική συνέλευση της ΕΠΟ, ανοίγοντας τον δρόμο για την εκλογική διαδικασία, ώσ</w:t>
      </w:r>
      <w:r>
        <w:rPr>
          <w:rFonts w:eastAsia="Times New Roman" w:cs="Times New Roman"/>
          <w:szCs w:val="24"/>
        </w:rPr>
        <w:t>τε να μπορέσουν να συμμετάσχουν οι ελληνικές ομάδες στα κύπελλα Ευρώπης.</w:t>
      </w:r>
    </w:p>
    <w:p w14:paraId="1203156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 να περάσει, κύριε Υπουργέ, η αποδόμηση του προηγούμενου δικού σας αθλητικού νόμου, αθόρυβα και στα ψιλά αποφασίσατε να τον κόψετε σε μικρά κομματάκια και θα μας τον σερβίρετε κάθε</w:t>
      </w:r>
      <w:r>
        <w:rPr>
          <w:rFonts w:eastAsia="Times New Roman" w:cs="Times New Roman"/>
          <w:szCs w:val="24"/>
        </w:rPr>
        <w:t xml:space="preserve"> φορά</w:t>
      </w:r>
      <w:r>
        <w:rPr>
          <w:rFonts w:eastAsia="Times New Roman" w:cs="Times New Roman"/>
          <w:szCs w:val="24"/>
        </w:rPr>
        <w:t>,</w:t>
      </w:r>
      <w:r>
        <w:rPr>
          <w:rFonts w:eastAsia="Times New Roman" w:cs="Times New Roman"/>
          <w:szCs w:val="24"/>
        </w:rPr>
        <w:t xml:space="preserve"> ανάλογα με τη συγκυρία. Είναι ομολογουμένως</w:t>
      </w:r>
      <w:r>
        <w:rPr>
          <w:rFonts w:eastAsia="Times New Roman" w:cs="Times New Roman"/>
          <w:szCs w:val="24"/>
        </w:rPr>
        <w:t>,</w:t>
      </w:r>
      <w:r>
        <w:rPr>
          <w:rFonts w:eastAsia="Times New Roman" w:cs="Times New Roman"/>
          <w:szCs w:val="24"/>
        </w:rPr>
        <w:t xml:space="preserve"> πολύ πιο ευφυής τακτική, αλλά το πόσο αποτελεσματική </w:t>
      </w:r>
      <w:r>
        <w:rPr>
          <w:rFonts w:eastAsia="Times New Roman" w:cs="Times New Roman"/>
          <w:szCs w:val="24"/>
        </w:rPr>
        <w:lastRenderedPageBreak/>
        <w:t>είναι θα φανεί στην πορεία, ειδικά όταν αραχνιάζει ξεχασμένος στα συρτάρια της Γενικής Γραμματείας Αθλητισμού ο αθλητικός νόμος</w:t>
      </w:r>
      <w:r>
        <w:rPr>
          <w:rFonts w:eastAsia="Times New Roman" w:cs="Times New Roman"/>
          <w:szCs w:val="24"/>
        </w:rPr>
        <w:t>,</w:t>
      </w:r>
      <w:r>
        <w:rPr>
          <w:rFonts w:eastAsia="Times New Roman" w:cs="Times New Roman"/>
          <w:szCs w:val="24"/>
        </w:rPr>
        <w:t xml:space="preserve"> που εδώ και πάρα πολύ </w:t>
      </w:r>
      <w:r>
        <w:rPr>
          <w:rFonts w:eastAsia="Times New Roman" w:cs="Times New Roman"/>
          <w:szCs w:val="24"/>
        </w:rPr>
        <w:t>καιρό έχει μπει στη διαβούλευση κι εσείς συνεχίζετε να νομοθετείτε αποσπασματικά και πρόχειρα.</w:t>
      </w:r>
    </w:p>
    <w:p w14:paraId="1203157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Περιμένουμε, βέβαια, να δούμε και πού θα καταλήξει όλο αυτό, ελπίζοντας πως ό,τι κάνετε είναι συμφωνημένο με τη </w:t>
      </w:r>
      <w:r>
        <w:rPr>
          <w:rFonts w:eastAsia="Times New Roman" w:cs="Times New Roman"/>
          <w:szCs w:val="24"/>
          <w:lang w:val="en-US"/>
        </w:rPr>
        <w:t>FIFA</w:t>
      </w:r>
      <w:r>
        <w:rPr>
          <w:rFonts w:eastAsia="Times New Roman" w:cs="Times New Roman"/>
          <w:szCs w:val="24"/>
        </w:rPr>
        <w:t xml:space="preserve"> και ότι κάπου θα οδηγήσει. Το τι ακριβώς σκέ</w:t>
      </w:r>
      <w:r>
        <w:rPr>
          <w:rFonts w:eastAsia="Times New Roman" w:cs="Times New Roman"/>
          <w:szCs w:val="24"/>
        </w:rPr>
        <w:t>φτεται η Κυβέρνηση και ποια είναι η συνολική θέση της για το ποδόσφαιρο, ελπίζουμε σήμερα να το ακούσουμε από εσάς.</w:t>
      </w:r>
    </w:p>
    <w:p w14:paraId="1203157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Άρθρο 2: Αφορά την αθλητική αναγνώριση της Ομοσπονδίας Νεφροπαθών και Μεταμοσχευμένων και είναι απορίας άξιο γιατί</w:t>
      </w:r>
      <w:r>
        <w:rPr>
          <w:rFonts w:eastAsia="Times New Roman" w:cs="Times New Roman"/>
          <w:szCs w:val="24"/>
        </w:rPr>
        <w:t>,</w:t>
      </w:r>
      <w:r>
        <w:rPr>
          <w:rFonts w:eastAsia="Times New Roman" w:cs="Times New Roman"/>
          <w:szCs w:val="24"/>
        </w:rPr>
        <w:t xml:space="preserve"> ένα τόσο σημαντικό θέμα,</w:t>
      </w:r>
      <w:r>
        <w:rPr>
          <w:rFonts w:eastAsia="Times New Roman" w:cs="Times New Roman"/>
          <w:szCs w:val="24"/>
        </w:rPr>
        <w:t xml:space="preserve"> όπως είναι η χορήγηση αθλητικής αναγνώρισης σε Ομοσπονδία Αθλητικών Σωματείων Α</w:t>
      </w:r>
      <w:r>
        <w:rPr>
          <w:rFonts w:eastAsia="Times New Roman" w:cs="Times New Roman"/>
          <w:szCs w:val="24"/>
        </w:rPr>
        <w:t>ΜΕ</w:t>
      </w:r>
      <w:r>
        <w:rPr>
          <w:rFonts w:eastAsia="Times New Roman" w:cs="Times New Roman"/>
          <w:szCs w:val="24"/>
        </w:rPr>
        <w:t>Α</w:t>
      </w:r>
      <w:r>
        <w:rPr>
          <w:rFonts w:eastAsia="Times New Roman" w:cs="Times New Roman"/>
          <w:szCs w:val="24"/>
        </w:rPr>
        <w:t>,</w:t>
      </w:r>
      <w:r>
        <w:rPr>
          <w:rFonts w:eastAsia="Times New Roman" w:cs="Times New Roman"/>
          <w:szCs w:val="24"/>
        </w:rPr>
        <w:t xml:space="preserve"> για λόγους ισονομίας</w:t>
      </w:r>
      <w:r>
        <w:rPr>
          <w:rFonts w:eastAsia="Times New Roman" w:cs="Times New Roman"/>
          <w:szCs w:val="24"/>
        </w:rPr>
        <w:t>,</w:t>
      </w:r>
      <w:r>
        <w:rPr>
          <w:rFonts w:eastAsia="Times New Roman" w:cs="Times New Roman"/>
          <w:szCs w:val="24"/>
        </w:rPr>
        <w:t xml:space="preserve"> γίνεται τόσο επιφανειακά, αποσπασματικά και πρόχειρα. Προφανώς</w:t>
      </w:r>
      <w:r>
        <w:rPr>
          <w:rFonts w:eastAsia="Times New Roman" w:cs="Times New Roman"/>
          <w:szCs w:val="24"/>
        </w:rPr>
        <w:t xml:space="preserve">, </w:t>
      </w:r>
      <w:r>
        <w:rPr>
          <w:rFonts w:eastAsia="Times New Roman" w:cs="Times New Roman"/>
          <w:szCs w:val="24"/>
        </w:rPr>
        <w:t>δεν είμαστε αντίθετοι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υμφωνούμε, αλλά και εκφράζουμε την ανάγκη ολοκλήρωσης αυτής τ</w:t>
      </w:r>
      <w:r>
        <w:rPr>
          <w:rFonts w:eastAsia="Times New Roman" w:cs="Times New Roman"/>
          <w:szCs w:val="24"/>
        </w:rPr>
        <w:t>ης πρωτοβουλίας, γιατί, όπως μας επισήμανε πολύ σωστά η ΕΟΕ, η χορήγηση αθλητικής αναγνώρισης σε ομοσπονδία με νόμο δημιουργεί προβλήματα στις περιπτώσεις ανάκλησης.</w:t>
      </w:r>
    </w:p>
    <w:p w14:paraId="1203157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Άρα, ερωτήματα: Τι γίνεται μετά; Θα γίνεται άρση, όπως στις άλλες ομοσπονδίες; Θα ελέγχοντ</w:t>
      </w:r>
      <w:r>
        <w:rPr>
          <w:rFonts w:eastAsia="Times New Roman" w:cs="Times New Roman"/>
          <w:szCs w:val="24"/>
        </w:rPr>
        <w:t xml:space="preserve">αι οι προϋποθέσεις; Πώς το έχετε σχεδιάσει; Γιατί να μην τροποποιηθεί το άρθρο με τις εξαιρέσεις των απαιτούμενων σωματείων για την αναγνώριση της </w:t>
      </w:r>
      <w:r>
        <w:rPr>
          <w:rFonts w:eastAsia="Times New Roman" w:cs="Times New Roman"/>
          <w:szCs w:val="24"/>
        </w:rPr>
        <w:t>ο</w:t>
      </w:r>
      <w:r>
        <w:rPr>
          <w:rFonts w:eastAsia="Times New Roman" w:cs="Times New Roman"/>
          <w:szCs w:val="24"/>
        </w:rPr>
        <w:t>μοσπονδίας αυτής;</w:t>
      </w:r>
    </w:p>
    <w:p w14:paraId="1203157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Άρθρο 3: Είναι η περίφημη κάρτα φιλάθλου. Δεν στεκόμαστε καν στο θέμα αυτό. Άλλη μια παράτ</w:t>
      </w:r>
      <w:r>
        <w:rPr>
          <w:rFonts w:eastAsia="Times New Roman" w:cs="Times New Roman"/>
          <w:szCs w:val="24"/>
        </w:rPr>
        <w:t>αση, γιατί τελικά πραγματικά</w:t>
      </w:r>
      <w:r>
        <w:rPr>
          <w:rFonts w:eastAsia="Times New Roman" w:cs="Times New Roman"/>
          <w:szCs w:val="24"/>
        </w:rPr>
        <w:t>,</w:t>
      </w:r>
      <w:r>
        <w:rPr>
          <w:rFonts w:eastAsia="Times New Roman" w:cs="Times New Roman"/>
          <w:szCs w:val="24"/>
        </w:rPr>
        <w:t xml:space="preserve"> είναι το πιο σύντομο ανέκδοτο στα γήπεδα. Μάλιστα, έχει πατενταριστεί η έκφραση για κάθε τι που λέγεται και δεν γίνεται: «Σαν την κάρτα του Κοντονή». Τι παραπάνω να πει κανείς; Μιλάμε για σκέτη ιλαροτραγωδία!</w:t>
      </w:r>
    </w:p>
    <w:p w14:paraId="1203157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Υπουργέ, στ</w:t>
      </w:r>
      <w:r>
        <w:rPr>
          <w:rFonts w:eastAsia="Times New Roman" w:cs="Times New Roman"/>
          <w:szCs w:val="24"/>
        </w:rPr>
        <w:t>α άρθρα 4 με 8 πραγματικά είναι σωστή η πρόθεση της Κυβέρνησης να κατηγοριοποιήσει τις αθλητικές εγκαταστάσεις ανάλογα με το είδος της αθλητικής εγκατάστασης, αλλά και αυτό γίνεται αποσπασματικά και «στο πόδι». Γιατί τόση βιασύνη; Όλοι αναγνωρίζουμε την αν</w:t>
      </w:r>
      <w:r>
        <w:rPr>
          <w:rFonts w:eastAsia="Times New Roman" w:cs="Times New Roman"/>
          <w:szCs w:val="24"/>
        </w:rPr>
        <w:t xml:space="preserve">αγκαιότητα ρύθμισης του ζητήματος, αλλά οι συγκεκριμένες διατάξεις είναι </w:t>
      </w:r>
      <w:proofErr w:type="spellStart"/>
      <w:r>
        <w:rPr>
          <w:rFonts w:eastAsia="Times New Roman" w:cs="Times New Roman"/>
          <w:szCs w:val="24"/>
        </w:rPr>
        <w:t>τακτοποιητικές</w:t>
      </w:r>
      <w:proofErr w:type="spellEnd"/>
      <w:r>
        <w:rPr>
          <w:rFonts w:eastAsia="Times New Roman" w:cs="Times New Roman"/>
          <w:szCs w:val="24"/>
        </w:rPr>
        <w:t xml:space="preserve"> εκκρεμοτήτων, χωρίς σχέδιο, χωρίς φιλοσοφία και κατεύθυνση και μάλλον θεωρούμε ότι θα μπερδέψουν τα εμπλεκόμενα μέρη. </w:t>
      </w:r>
      <w:r>
        <w:rPr>
          <w:rFonts w:eastAsia="Times New Roman" w:cs="Times New Roman"/>
          <w:szCs w:val="24"/>
        </w:rPr>
        <w:lastRenderedPageBreak/>
        <w:t>Αντί να δώσουν λύση στα προβλήματα, δημιουργούν επ</w:t>
      </w:r>
      <w:r>
        <w:rPr>
          <w:rFonts w:eastAsia="Times New Roman" w:cs="Times New Roman"/>
          <w:szCs w:val="24"/>
        </w:rPr>
        <w:t>ιπλέον προβλήματα.</w:t>
      </w:r>
    </w:p>
    <w:p w14:paraId="1203157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 ίδιο ισχύει και για τις διατάξεις</w:t>
      </w:r>
      <w:r>
        <w:rPr>
          <w:rFonts w:eastAsia="Times New Roman" w:cs="Times New Roman"/>
          <w:szCs w:val="24"/>
        </w:rPr>
        <w:t>,</w:t>
      </w:r>
      <w:r>
        <w:rPr>
          <w:rFonts w:eastAsia="Times New Roman" w:cs="Times New Roman"/>
          <w:szCs w:val="24"/>
        </w:rPr>
        <w:t xml:space="preserve"> που αναφέρονται στον τρόπο και στη διάρκεια της άδειας λειτουργίας από τις επιτροπές ελέγχου </w:t>
      </w:r>
      <w:proofErr w:type="spellStart"/>
      <w:r>
        <w:rPr>
          <w:rFonts w:eastAsia="Times New Roman" w:cs="Times New Roman"/>
          <w:szCs w:val="24"/>
        </w:rPr>
        <w:t>καταλληλότητας</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σάς θέσαμε σειρά ερωτημάτων, αλλά και προτάσεων. Επιτρέψτε μου να τις αναφέρω επιγραμματικά στην Ολομέλεια. </w:t>
      </w:r>
    </w:p>
    <w:p w14:paraId="1203157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Πρώτον, γιατί διαφορετικές διάρκειες ανάλογα με την κατηγορία; Κάθε χρόνο αυτό σημαίνει ότι θα απαιτούνται νέα έγγραφα και αυτό θα ταλαιπωρ</w:t>
      </w:r>
      <w:r>
        <w:rPr>
          <w:rFonts w:eastAsia="Times New Roman" w:cs="Times New Roman"/>
          <w:szCs w:val="24"/>
        </w:rPr>
        <w:t xml:space="preserve">εί τους εμπλεκόμενους. </w:t>
      </w:r>
    </w:p>
    <w:p w14:paraId="1203157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Δεύτερον, η Γενική Γραμματεία Αθλητισμού θα παίξει τον ρόλο του χειριστή του εθνικού μητρώου κατηγοριοποιήσεων και αδειών </w:t>
      </w:r>
      <w:proofErr w:type="spellStart"/>
      <w:r>
        <w:rPr>
          <w:rFonts w:eastAsia="Times New Roman" w:cs="Times New Roman"/>
          <w:szCs w:val="24"/>
        </w:rPr>
        <w:t>καταλληλότητας</w:t>
      </w:r>
      <w:proofErr w:type="spellEnd"/>
      <w:r>
        <w:rPr>
          <w:rFonts w:eastAsia="Times New Roman" w:cs="Times New Roman"/>
          <w:szCs w:val="24"/>
        </w:rPr>
        <w:t xml:space="preserve"> των αθλητικών εγκαταστάσεων; Αυτή είναι η στόχευση; Η πρότασή μας είναι να υπάρξει αυτό το εθνι</w:t>
      </w:r>
      <w:r>
        <w:rPr>
          <w:rFonts w:eastAsia="Times New Roman" w:cs="Times New Roman"/>
          <w:szCs w:val="24"/>
        </w:rPr>
        <w:t>κό μητρώο, μιας και όλα τα έγγραφα τελικά κοινοποιούνται στη Γενική Γραμματεία Αθλητισμού και μάλιστα πρέπει να αποσαφηνιστεί και η κατηγοριοποίηση: Οι δήμοι για τα δημοτικά, οι περιφέρειες για τα περιφερειακά –σήμερα βάζετε τους δήμους για να το κάνουν αυ</w:t>
      </w:r>
      <w:r>
        <w:rPr>
          <w:rFonts w:eastAsia="Times New Roman" w:cs="Times New Roman"/>
          <w:szCs w:val="24"/>
        </w:rPr>
        <w:t xml:space="preserve">τό- και η Γενική Γραμματεία Αθλητισμού για τα εθνικά. </w:t>
      </w:r>
    </w:p>
    <w:p w14:paraId="1203157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είναι θετικό το ότι η </w:t>
      </w:r>
      <w:r>
        <w:rPr>
          <w:rFonts w:eastAsia="Times New Roman" w:cs="Times New Roman"/>
          <w:szCs w:val="24"/>
        </w:rPr>
        <w:t>π</w:t>
      </w:r>
      <w:r>
        <w:rPr>
          <w:rFonts w:eastAsia="Times New Roman" w:cs="Times New Roman"/>
          <w:szCs w:val="24"/>
        </w:rPr>
        <w:t xml:space="preserve">εριφέρεια εκδίδει άδεια </w:t>
      </w:r>
      <w:proofErr w:type="spellStart"/>
      <w:r>
        <w:rPr>
          <w:rFonts w:eastAsia="Times New Roman" w:cs="Times New Roman"/>
          <w:szCs w:val="24"/>
        </w:rPr>
        <w:t>καταλληλότητας</w:t>
      </w:r>
      <w:proofErr w:type="spellEnd"/>
      <w:r>
        <w:rPr>
          <w:rFonts w:eastAsia="Times New Roman" w:cs="Times New Roman"/>
          <w:szCs w:val="24"/>
        </w:rPr>
        <w:t xml:space="preserve"> και άδεια τέλεσης αγώνα. Υπάρχει, όμως, έντονος προβληματισμός για το πόσο έγκαιρα θα γίνει η μεταβίβαση αρχείων από την αποκεντρωμ</w:t>
      </w:r>
      <w:r>
        <w:rPr>
          <w:rFonts w:eastAsia="Times New Roman" w:cs="Times New Roman"/>
          <w:szCs w:val="24"/>
        </w:rPr>
        <w:t>ένη διοίκηση στις περιφέρειες και για το κατά πόσο τα χρονικά διαστήματα που παρέχονται -είναι δύο μήνες για την έκδοση αποφάσεων κατάταξης των εγκαταστάσεων- επαρκούν.</w:t>
      </w:r>
    </w:p>
    <w:p w14:paraId="1203157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Τέταρτον, μήπως δεν θα πρέπει να μεταβάλλονται συνεχώς οι κατηγορίες; Κάθε χρόνο μπορεί</w:t>
      </w:r>
      <w:r>
        <w:rPr>
          <w:rFonts w:eastAsia="Times New Roman" w:cs="Times New Roman"/>
          <w:szCs w:val="24"/>
        </w:rPr>
        <w:t xml:space="preserve"> να αλλάζουν τα πάντα, να αλλάζουν οι κατηγορίες. Τι θα κάνετε; Η πρότασή μας είναι η εγκατάσταση να κατηγοριοποιείται με βάση τα τεχνικά της χαρακτηριστικά και όχι με βάση τη χρήση. Θα ήταν πιο κατανοητή η κατηγοριοποίηση με βάση μόνο το είδος, το μέγεθος</w:t>
      </w:r>
      <w:r>
        <w:rPr>
          <w:rFonts w:eastAsia="Times New Roman" w:cs="Times New Roman"/>
          <w:szCs w:val="24"/>
        </w:rPr>
        <w:t xml:space="preserve"> και τη δυναμικότητά τους και όλα αυτά με μία ενιαία αντιμετώπιση και η τυχόν απαίτηση πρόσθετων προϋποθέσεων να γίνεται ανάλογα με τη δραστηριότητα ή την κατηγορία αγώνων που φιλοξενούν. </w:t>
      </w:r>
    </w:p>
    <w:p w14:paraId="1203157A" w14:textId="77777777" w:rsidR="00402C5E" w:rsidRDefault="00212FF6">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γιατί μια εγκατάσταση, εάν έχει τις προδιαγραφές για ανώτε</w:t>
      </w:r>
      <w:r>
        <w:rPr>
          <w:rFonts w:eastAsia="Times New Roman" w:cs="Times New Roman"/>
          <w:szCs w:val="24"/>
        </w:rPr>
        <w:t xml:space="preserve">ρη κατηγορία αγώνων, να παίρνει τη μικρότερη; </w:t>
      </w:r>
    </w:p>
    <w:p w14:paraId="1203157B" w14:textId="77777777" w:rsidR="00402C5E" w:rsidRDefault="00212FF6">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στις μικρές κατηγορίες όλα αρχίζουν και τελειώνουν με τις αποφάσεις του δημάρχου. Δηλαδή, εδώ θα έχουμε </w:t>
      </w:r>
      <w:r>
        <w:rPr>
          <w:rFonts w:eastAsia="Times New Roman" w:cs="Times New Roman"/>
          <w:szCs w:val="24"/>
        </w:rPr>
        <w:lastRenderedPageBreak/>
        <w:t>τον δήμαρχο να είναι ιδιοκτήτης, να είναι ελέγχων και ελεγχόμενος. Αυτό δεν δημιουργεί ένα πρόβλημ</w:t>
      </w:r>
      <w:r>
        <w:rPr>
          <w:rFonts w:eastAsia="Times New Roman" w:cs="Times New Roman"/>
          <w:szCs w:val="24"/>
        </w:rPr>
        <w:t xml:space="preserve">α; </w:t>
      </w:r>
    </w:p>
    <w:p w14:paraId="1203157C" w14:textId="77777777" w:rsidR="00402C5E" w:rsidRDefault="00212FF6">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ενώ ζητάτε άδεια και αναλύετε μάλιστα και πολλές περιπτώσεις σε κοινές κατηγορίες, τις ειδικές κατηγορίες, όπως είναι τα κωπηλατικά κέντρα και τα χιονοδρομικά κέντρα, βλέπουμε ότι τις προσπερνάτε με μεγάλη ευκολία. Για παράδειγμα, ενώ στη Δράμ</w:t>
      </w:r>
      <w:r>
        <w:rPr>
          <w:rFonts w:eastAsia="Times New Roman" w:cs="Times New Roman"/>
          <w:szCs w:val="24"/>
        </w:rPr>
        <w:t xml:space="preserve">α απαιτείται άδεια για ένα γηπεδάκι μπάσκετ ενός οικισμού </w:t>
      </w:r>
      <w:proofErr w:type="spellStart"/>
      <w:r>
        <w:rPr>
          <w:rFonts w:eastAsia="Times New Roman" w:cs="Times New Roman"/>
          <w:szCs w:val="24"/>
        </w:rPr>
        <w:t>εκατόν</w:t>
      </w:r>
      <w:proofErr w:type="spellEnd"/>
      <w:r>
        <w:rPr>
          <w:rFonts w:eastAsia="Times New Roman" w:cs="Times New Roman"/>
          <w:szCs w:val="24"/>
        </w:rPr>
        <w:t xml:space="preserve"> πενήντα κατοίκων, δεν κάνετε το ίδιο για μια μόνιμη εγκατάσταση κωπηλασίας όπου θα διεξάγονται διεθνείς αγώνες. Εμείς πιστεύουμε ότι και οι ειδικές κατηγορίες πρέπει να </w:t>
      </w:r>
      <w:proofErr w:type="spellStart"/>
      <w:r>
        <w:rPr>
          <w:rFonts w:eastAsia="Times New Roman" w:cs="Times New Roman"/>
          <w:szCs w:val="24"/>
        </w:rPr>
        <w:t>αδειοδοτούνται</w:t>
      </w:r>
      <w:proofErr w:type="spellEnd"/>
      <w:r>
        <w:rPr>
          <w:rFonts w:eastAsia="Times New Roman" w:cs="Times New Roman"/>
          <w:szCs w:val="24"/>
        </w:rPr>
        <w:t xml:space="preserve">. </w:t>
      </w:r>
    </w:p>
    <w:p w14:paraId="1203157D" w14:textId="77777777" w:rsidR="00402C5E" w:rsidRDefault="00212FF6">
      <w:pPr>
        <w:spacing w:line="600" w:lineRule="auto"/>
        <w:ind w:firstLine="720"/>
        <w:jc w:val="both"/>
        <w:rPr>
          <w:rFonts w:eastAsia="Times New Roman" w:cs="Times New Roman"/>
          <w:szCs w:val="24"/>
        </w:rPr>
      </w:pPr>
      <w:proofErr w:type="spellStart"/>
      <w:r>
        <w:rPr>
          <w:rFonts w:eastAsia="Times New Roman" w:cs="Times New Roman"/>
          <w:szCs w:val="24"/>
        </w:rPr>
        <w:t>Όγδοο</w:t>
      </w:r>
      <w:r>
        <w:rPr>
          <w:rFonts w:eastAsia="Times New Roman" w:cs="Times New Roman"/>
          <w:szCs w:val="24"/>
        </w:rPr>
        <w:t>ν</w:t>
      </w:r>
      <w:proofErr w:type="spellEnd"/>
      <w:r>
        <w:rPr>
          <w:rFonts w:eastAsia="Times New Roman" w:cs="Times New Roman"/>
          <w:szCs w:val="24"/>
        </w:rPr>
        <w:t xml:space="preserve">, ο δήμος θα πρέπει να παρακολουθεί συνεχώς τις μεταβολές της κατηγορίας των πρωταθλημάτων και αυτό συνεπάγεται φόρτο και μεγαλύτερη γραφειοκρατία. </w:t>
      </w:r>
    </w:p>
    <w:p w14:paraId="1203157E" w14:textId="77777777" w:rsidR="00402C5E" w:rsidRDefault="00212FF6">
      <w:pPr>
        <w:spacing w:line="600" w:lineRule="auto"/>
        <w:ind w:firstLine="720"/>
        <w:jc w:val="both"/>
        <w:rPr>
          <w:rFonts w:eastAsia="Times New Roman" w:cs="Times New Roman"/>
          <w:szCs w:val="24"/>
        </w:rPr>
      </w:pPr>
      <w:proofErr w:type="spellStart"/>
      <w:r>
        <w:rPr>
          <w:rFonts w:eastAsia="Times New Roman" w:cs="Times New Roman"/>
          <w:szCs w:val="24"/>
        </w:rPr>
        <w:t>Ένατον</w:t>
      </w:r>
      <w:proofErr w:type="spellEnd"/>
      <w:r>
        <w:rPr>
          <w:rFonts w:eastAsia="Times New Roman" w:cs="Times New Roman"/>
          <w:szCs w:val="24"/>
        </w:rPr>
        <w:t xml:space="preserve">, εάν σε ένα δημοτικό αθλητικό συγκρότημα που υπάρχουν εφτά, οκτώ διαφορετικές κατηγορίες οι οποίες </w:t>
      </w:r>
      <w:r>
        <w:rPr>
          <w:rFonts w:eastAsia="Times New Roman" w:cs="Times New Roman"/>
          <w:szCs w:val="24"/>
        </w:rPr>
        <w:t xml:space="preserve">πιθανόν θα μεταβάλλονται κάθε χρόνο, τι θα γίνεται με την άδεια; Η πρότασή μας είναι ότι όταν υπάρχουν συγκροτήματα, πρέπει να δίνεται άδεια από την ανώτατη επιτροπή, δηλαδή από την περιφέρεια. </w:t>
      </w:r>
    </w:p>
    <w:p w14:paraId="1203157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Τέλος, στην παράγραφο 6 του άρθρου 5 μας μιλάτε για μια ΚΥΑ π</w:t>
      </w:r>
      <w:r>
        <w:rPr>
          <w:rFonts w:eastAsia="Times New Roman" w:cs="Times New Roman"/>
          <w:szCs w:val="24"/>
        </w:rPr>
        <w:t xml:space="preserve">ου θα εξειδικεύσει όλες τις </w:t>
      </w:r>
      <w:proofErr w:type="spellStart"/>
      <w:r>
        <w:rPr>
          <w:rFonts w:eastAsia="Times New Roman" w:cs="Times New Roman"/>
          <w:szCs w:val="24"/>
        </w:rPr>
        <w:t>αδειοδοτήσεις</w:t>
      </w:r>
      <w:proofErr w:type="spellEnd"/>
      <w:r>
        <w:rPr>
          <w:rFonts w:eastAsia="Times New Roman" w:cs="Times New Roman"/>
          <w:szCs w:val="24"/>
        </w:rPr>
        <w:t xml:space="preserve">, ενώ παρακάτω νομοθετείτε εξειδικεύοντας στα άρθρα 6, 7 και 8. </w:t>
      </w:r>
    </w:p>
    <w:p w14:paraId="1203158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Τα άρθρα 9 και 10 τα περνάω επί τροχάδην.</w:t>
      </w:r>
    </w:p>
    <w:p w14:paraId="1203158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άρθρο 11 αφορά την εξομοίωση των </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 xml:space="preserve"> με τα αναγνωρισμένα από τη Γενική Γραμματεία αθλητικά σ</w:t>
      </w:r>
      <w:r>
        <w:rPr>
          <w:rFonts w:eastAsia="Times New Roman" w:cs="Times New Roman"/>
          <w:szCs w:val="24"/>
        </w:rPr>
        <w:t xml:space="preserve">ωματεία. Είναι μεγάλο θέμα. Και εδώ γίνεται πρόχειρα διατυπωμένη η διάταξη για τα </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 Είναι γνωστό ότι το σωματείο αυτό δεν είναι αθλητικό, αλλά για να μπορέσει να επιχορηγηθεί προχωράμε σε αυτήν τη συγκεκριμένη ρύθμιση.</w:t>
      </w:r>
    </w:p>
    <w:p w14:paraId="1203158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Ωστόσο, θεωρούμε ότι εξομοιώνοντας τα </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 xml:space="preserve">, που παρέχουν σημαντικό και αναγνωρισμένο κοινωνικό έργο, με αθλητικό σωματείο, περιορίζετε τη δυνατότητά τους να κινηθούν ευρύτερα και πιο ευέλικτα. Η πρότασή μας είναι να πείτε το απλούστερο, ότι τα </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 xml:space="preserve"> μπορούν να επιχορηγούνται για τις αθλητικές τους δραστηριότητες από τη Γενική Γραμματεία Αθλητισμού. </w:t>
      </w:r>
    </w:p>
    <w:p w14:paraId="1203158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άρθρο 12 είναι πολύ θετική η ρύθμιση για τους Ολυμπιονίκες μας, εφόσον οι φορείς από τους οποίους αποσπώνται </w:t>
      </w:r>
      <w:r>
        <w:rPr>
          <w:rFonts w:eastAsia="Times New Roman" w:cs="Times New Roman"/>
          <w:szCs w:val="24"/>
        </w:rPr>
        <w:lastRenderedPageBreak/>
        <w:t>δεν τους αξιοποιούν σε τ</w:t>
      </w:r>
      <w:r>
        <w:rPr>
          <w:rFonts w:eastAsia="Times New Roman" w:cs="Times New Roman"/>
          <w:szCs w:val="24"/>
        </w:rPr>
        <w:t xml:space="preserve">έτοιες δράσεις. Πιστεύουμε πραγματικά ότι η προσφορά τους, ειδικά στα νέα παιδιά, είναι σπουδαία, είναι σημαντική, είναι αναντικατάστατη. </w:t>
      </w:r>
    </w:p>
    <w:p w14:paraId="1203158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 άρθρο 13 ασχολείται με ένα δαιδαλώδες, ακανθώδες θέμα που έχει να κάνει με την επιλεκτική χορήγηση τιμής ένεκεν δι</w:t>
      </w:r>
      <w:r>
        <w:rPr>
          <w:rFonts w:eastAsia="Times New Roman" w:cs="Times New Roman"/>
          <w:szCs w:val="24"/>
        </w:rPr>
        <w:t xml:space="preserve">πλώματος προπονητή. Επιτρέψτε μου να σας πω ότι όσο τιμητική και αν φαίνεται, κυρίως όταν υπάρχει και η συσχέτιση με τα ολυμπιακά μετάλλια, τόσο προβληματική παρουσιάζεται στην εφαρμογή της. </w:t>
      </w:r>
    </w:p>
    <w:p w14:paraId="1203158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Είναι αντιληπτό, κατανοητό ότι θέλουμε να τιμήσουμε και να διευκ</w:t>
      </w:r>
      <w:r>
        <w:rPr>
          <w:rFonts w:eastAsia="Times New Roman" w:cs="Times New Roman"/>
          <w:szCs w:val="24"/>
        </w:rPr>
        <w:t>ολύνουμε αυτούς τους ανθρώπους που δίνουν την ψυχή τους για τη στήριξη των αθλητών μας. Εγώ η ίδια -το ξαναλέω- έχω έναν λόγο παραπάνω να το θέλω, έχοντας πλήρη γνώση του αγώνα, των δυσκολιών και της τεράστιας προσπάθειας και προσφοράς του πατέρα της δικής</w:t>
      </w:r>
      <w:r>
        <w:rPr>
          <w:rFonts w:eastAsia="Times New Roman" w:cs="Times New Roman"/>
          <w:szCs w:val="24"/>
        </w:rPr>
        <w:t xml:space="preserve"> μας ολυμπιονίκη, της Άννας </w:t>
      </w:r>
      <w:proofErr w:type="spellStart"/>
      <w:r>
        <w:rPr>
          <w:rFonts w:eastAsia="Times New Roman" w:cs="Times New Roman"/>
          <w:szCs w:val="24"/>
        </w:rPr>
        <w:t>Κορακάκη</w:t>
      </w:r>
      <w:proofErr w:type="spellEnd"/>
      <w:r>
        <w:rPr>
          <w:rFonts w:eastAsia="Times New Roman" w:cs="Times New Roman"/>
          <w:szCs w:val="24"/>
        </w:rPr>
        <w:t xml:space="preserve">, που τυχαίνει να είναι και </w:t>
      </w:r>
      <w:proofErr w:type="spellStart"/>
      <w:r>
        <w:rPr>
          <w:rFonts w:eastAsia="Times New Roman" w:cs="Times New Roman"/>
          <w:szCs w:val="24"/>
        </w:rPr>
        <w:t>Δραμινή</w:t>
      </w:r>
      <w:proofErr w:type="spellEnd"/>
      <w:r>
        <w:rPr>
          <w:rFonts w:eastAsia="Times New Roman" w:cs="Times New Roman"/>
          <w:szCs w:val="24"/>
        </w:rPr>
        <w:t>. Όμως διερωτώμαι αν είναι αυτός ο κατάλληλος τρόπος. Και αναρωτιέμαι, γιατί, ενώ απονέμεται άδεια άσκησης επαγγέλματος κατηγορίας Α, νομοθετικά δεν έχετε ρυθμίσει ούτε καν τις κατηγορί</w:t>
      </w:r>
      <w:r>
        <w:rPr>
          <w:rFonts w:eastAsia="Times New Roman" w:cs="Times New Roman"/>
          <w:szCs w:val="24"/>
        </w:rPr>
        <w:t xml:space="preserve">ες. </w:t>
      </w:r>
    </w:p>
    <w:p w14:paraId="1203158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Πρέπει, λοιπόν, να βρεθεί ένας νόμιμος, όχι μόνο στην ουσία αλλά και στη βάση του, τρόπος, για να διευκολύνουμε και να τιμήσουμε τις προσπάθειες αυτών των ανθρώπων. Δεν ζητούν χάρες. Χρειάζονται και δικαιούνται την πρόβλεψη της πολιτείας, για να μπορο</w:t>
      </w:r>
      <w:r>
        <w:rPr>
          <w:rFonts w:eastAsia="Times New Roman" w:cs="Times New Roman"/>
          <w:szCs w:val="24"/>
        </w:rPr>
        <w:t xml:space="preserve">ύν να επιτελέσουν το έργο τους, και εμείς θεωρούμε ότι αυτή η διάταξη όπως την προτείνετε ανοίγει θέματα. </w:t>
      </w:r>
    </w:p>
    <w:p w14:paraId="1203158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Επιλεκτικά θα σας βάλω κάποια: Πώς ορίζεται ως προπονητής κάποιος που δεν έχει άδεια άσκησης επαγγέλματος; Κατά δήλωση του αθλητή; Πώς ένας αθλητής π</w:t>
      </w:r>
      <w:r>
        <w:rPr>
          <w:rFonts w:eastAsia="Times New Roman" w:cs="Times New Roman"/>
          <w:szCs w:val="24"/>
        </w:rPr>
        <w:t xml:space="preserve">ροπονείται από μη προπονητή, όταν τόσο το σωματείο όσο και η ομοσπονδία υποχρεούται να έχει; </w:t>
      </w:r>
    </w:p>
    <w:p w14:paraId="1203158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Αν και το θέμα έχει πολλές τεχνικές δυσκολίες, εμείς θα τολμήσουμε –και το κάναμε ήδη και στην </w:t>
      </w:r>
      <w:r>
        <w:rPr>
          <w:rFonts w:eastAsia="Times New Roman" w:cs="Times New Roman"/>
          <w:szCs w:val="24"/>
        </w:rPr>
        <w:t>ε</w:t>
      </w:r>
      <w:r>
        <w:rPr>
          <w:rFonts w:eastAsia="Times New Roman" w:cs="Times New Roman"/>
          <w:szCs w:val="24"/>
        </w:rPr>
        <w:t xml:space="preserve">πιτροπή- να καταθέσουμε μια πρόταση, συμβάλλοντας ουσιαστικά στην </w:t>
      </w:r>
      <w:r>
        <w:rPr>
          <w:rFonts w:eastAsia="Times New Roman" w:cs="Times New Roman"/>
          <w:szCs w:val="24"/>
        </w:rPr>
        <w:t>εξεύρεση λύσης. Η πρότασή μας, λοιπόν, λέει: Σε πρόσωπα που καθ’ όλο το ολυμπιακό έτος, δηλαδή από 1</w:t>
      </w:r>
      <w:r>
        <w:rPr>
          <w:rFonts w:eastAsia="Times New Roman" w:cs="Times New Roman"/>
          <w:szCs w:val="24"/>
          <w:vertAlign w:val="superscript"/>
        </w:rPr>
        <w:t>η</w:t>
      </w:r>
      <w:r>
        <w:rPr>
          <w:rFonts w:eastAsia="Times New Roman" w:cs="Times New Roman"/>
          <w:szCs w:val="24"/>
        </w:rPr>
        <w:t xml:space="preserve"> Ιανουαρίου μέχρι 31 Δεκεμβρίου, ασκούσαν κατ’ αποκλειστικότητα το προπονητικό έργο σε αθλητές που κατέκτησαν ολυμπιακό μετάλλιο σε Ολυμπιακούς ή </w:t>
      </w:r>
      <w:proofErr w:type="spellStart"/>
      <w:r>
        <w:rPr>
          <w:rFonts w:eastAsia="Times New Roman" w:cs="Times New Roman"/>
          <w:szCs w:val="24"/>
        </w:rPr>
        <w:t>Παραολυμπ</w:t>
      </w:r>
      <w:r>
        <w:rPr>
          <w:rFonts w:eastAsia="Times New Roman" w:cs="Times New Roman"/>
          <w:szCs w:val="24"/>
        </w:rPr>
        <w:t>ιακούς</w:t>
      </w:r>
      <w:proofErr w:type="spellEnd"/>
      <w:r>
        <w:rPr>
          <w:rFonts w:eastAsia="Times New Roman" w:cs="Times New Roman"/>
          <w:szCs w:val="24"/>
        </w:rPr>
        <w:t xml:space="preserve"> Αγώνες, τα οποία δεν διέθεταν άδεια άσκη</w:t>
      </w:r>
      <w:r>
        <w:rPr>
          <w:rFonts w:eastAsia="Times New Roman" w:cs="Times New Roman"/>
          <w:szCs w:val="24"/>
        </w:rPr>
        <w:lastRenderedPageBreak/>
        <w:t>σης επαγγέλματος προπονητή του κλάδου άθλησης των ανωτέρω αθλητών ή δεν είχαν προβεί σε αναγγελία άσκησης επαγγέλματος προπονητή του κλάδου άθλησης των ανωτέρω αθλητών, να δίνεται η δυνατότητα κατ’ εξαίρεση να</w:t>
      </w:r>
      <w:r>
        <w:rPr>
          <w:rFonts w:eastAsia="Times New Roman" w:cs="Times New Roman"/>
          <w:szCs w:val="24"/>
        </w:rPr>
        <w:t xml:space="preserve"> προχωρήσουν σε αναγγελία άσκησης επαγγέλματος το αμέσως επόμενο έτος, η οποία θα λογίζεται ότι έχει ισχύ από 1</w:t>
      </w:r>
      <w:r>
        <w:rPr>
          <w:rFonts w:eastAsia="Times New Roman" w:cs="Times New Roman"/>
          <w:szCs w:val="24"/>
          <w:vertAlign w:val="superscript"/>
        </w:rPr>
        <w:t>η</w:t>
      </w:r>
      <w:r>
        <w:rPr>
          <w:rFonts w:eastAsia="Times New Roman" w:cs="Times New Roman"/>
          <w:szCs w:val="24"/>
        </w:rPr>
        <w:t xml:space="preserve"> Ιανουαρίου του ολυμπιακού έτους. Για την ανωτέρω αποκλειστικά και μόνο περίπτωση τα πρόσωπα αυτά στα απαιτούμενα δικαιολογητικά μπορούν να υποβ</w:t>
      </w:r>
      <w:r>
        <w:rPr>
          <w:rFonts w:eastAsia="Times New Roman" w:cs="Times New Roman"/>
          <w:szCs w:val="24"/>
        </w:rPr>
        <w:t>άλουν, αντί του διπλώματος Σχολής Προπονητών της Γενικής Γραμματείας Αθλητισμού, την απαιτούμενη βεβαίωση του ετήσιου αποκλειστικού προπονητικού έργου που παρείχαν στους ανωτέρω αθλητές. Και φυσικά, η ρύθμιση αυτή πρέπει να έχει ημερομηνία στην οποία καταρ</w:t>
      </w:r>
      <w:r>
        <w:rPr>
          <w:rFonts w:eastAsia="Times New Roman" w:cs="Times New Roman"/>
          <w:szCs w:val="24"/>
        </w:rPr>
        <w:t xml:space="preserve">γείται. Είπατε να είναι το τέλος των Χειμερινών Ολυμπιακών Αγώνων και θεωρούμε ότι είναι λογικό. </w:t>
      </w:r>
    </w:p>
    <w:p w14:paraId="1203158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άρθρο 14 υπάρχει άλλη μια πρόχειρη διάταξη για τα γυμναστήρια των είκοσι έως εκατό τετραγωνικών μέτρων. Η προτεινόμενη ρύθμιση δεν είναι ολοκληρωμένη, για</w:t>
      </w:r>
      <w:r>
        <w:rPr>
          <w:rFonts w:eastAsia="Times New Roman" w:cs="Times New Roman"/>
          <w:szCs w:val="24"/>
        </w:rPr>
        <w:t>τί δεν καλύπτει το τι γίνεται με τους άλλους αθλητικούς χώρους, παραδείγματος χάριν κολυμβητικές δεξαμενές, τένις, χώρους μεγαλύτερους των εκατό τετραγωνικών κ.λπ</w:t>
      </w:r>
      <w:r>
        <w:rPr>
          <w:rFonts w:eastAsia="Times New Roman" w:cs="Times New Roman"/>
          <w:szCs w:val="24"/>
        </w:rPr>
        <w:t>.</w:t>
      </w:r>
      <w:r>
        <w:rPr>
          <w:rFonts w:eastAsia="Times New Roman" w:cs="Times New Roman"/>
          <w:szCs w:val="24"/>
        </w:rPr>
        <w:t xml:space="preserve">. Μπορεί να κλείνουμε μια εκκρεμότητα, </w:t>
      </w:r>
      <w:r>
        <w:rPr>
          <w:rFonts w:eastAsia="Times New Roman" w:cs="Times New Roman"/>
          <w:szCs w:val="24"/>
        </w:rPr>
        <w:lastRenderedPageBreak/>
        <w:t>το θέμα όμως είναι ότι από το ένα άκρο περνάμε στο άλλ</w:t>
      </w:r>
      <w:r>
        <w:rPr>
          <w:rFonts w:eastAsia="Times New Roman" w:cs="Times New Roman"/>
          <w:szCs w:val="24"/>
        </w:rPr>
        <w:t xml:space="preserve">ο. Τι πιστοποιητικό και τι έλεγχο θα έχουν; Οι χώροι δεν θα πρέπει να έχουν προδιαγραφές υγιεινής και ασφάλειας; Δεν θα πρέπει να υπάρχει κατάλληλο προσωπικό, γυμναστές, με άδεια άσκησης επαγγέλματος; </w:t>
      </w:r>
    </w:p>
    <w:p w14:paraId="1203158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 άρθρο 15 μιλάει για την καταβολή αποζημιώσεων στα μ</w:t>
      </w:r>
      <w:r>
        <w:rPr>
          <w:rFonts w:eastAsia="Times New Roman" w:cs="Times New Roman"/>
          <w:szCs w:val="24"/>
        </w:rPr>
        <w:t xml:space="preserve">έλη της ΔΕΑΒ, με το οποίο και συμφωνούμε. </w:t>
      </w:r>
    </w:p>
    <w:p w14:paraId="1203158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Κλείνοντας, για όλους αυτούς τους λόγους, κύριε Υπουργέ, που σας ανέφερα μέχρι τώρα και για κάτι τέτοιες αστοχίες επιμένουμε ότι το παρόν σχέδιο νόμου, δεν ήταν, αλλά το κάνατε επείγον, χωρίς κανέναν πειστικό λόγο</w:t>
      </w:r>
      <w:r>
        <w:rPr>
          <w:rFonts w:eastAsia="Times New Roman" w:cs="Times New Roman"/>
          <w:szCs w:val="24"/>
        </w:rPr>
        <w:t xml:space="preserve">, στερώντας του τη δυνατότητα να ρυθμίσει με επάρκεια, σαφήνεια και δικαιοσύνη τα όντως σοβαρά θέματα του αθλητισμού. Περιμένουμε τις πρωτοβουλίες σας σε σχέση με τις προτάσεις που έχουμε καταθέσει και εγγράφως χθες στην </w:t>
      </w:r>
      <w:r>
        <w:rPr>
          <w:rFonts w:eastAsia="Times New Roman" w:cs="Times New Roman"/>
          <w:szCs w:val="24"/>
        </w:rPr>
        <w:t>ε</w:t>
      </w:r>
      <w:r>
        <w:rPr>
          <w:rFonts w:eastAsia="Times New Roman" w:cs="Times New Roman"/>
          <w:szCs w:val="24"/>
        </w:rPr>
        <w:t>πιτροπή και περιμένουμε να ακούσου</w:t>
      </w:r>
      <w:r>
        <w:rPr>
          <w:rFonts w:eastAsia="Times New Roman" w:cs="Times New Roman"/>
          <w:szCs w:val="24"/>
        </w:rPr>
        <w:t xml:space="preserve">με και την άποψή σας σε σχέση με τις τροπολογίες που έχουν κατατεθεί. </w:t>
      </w:r>
    </w:p>
    <w:p w14:paraId="1203158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τον χρόνο.</w:t>
      </w:r>
    </w:p>
    <w:p w14:paraId="1203158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203158E"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Ήσασταν συνεπής.</w:t>
      </w:r>
    </w:p>
    <w:p w14:paraId="1203158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τη Χρυσή Αυγή, </w:t>
      </w:r>
      <w:r>
        <w:rPr>
          <w:rFonts w:eastAsia="Times New Roman" w:cs="Times New Roman"/>
          <w:szCs w:val="24"/>
        </w:rPr>
        <w:t xml:space="preserve">ο </w:t>
      </w:r>
      <w:r>
        <w:rPr>
          <w:rFonts w:eastAsia="Times New Roman" w:cs="Times New Roman"/>
          <w:szCs w:val="24"/>
        </w:rPr>
        <w:t xml:space="preserve">συνάδελφος κ. Αντώνιος Γρέγος. </w:t>
      </w:r>
    </w:p>
    <w:p w14:paraId="1203159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Ορίστε, κύριε Γρέγο, έχετε τον λόγο.</w:t>
      </w:r>
    </w:p>
    <w:p w14:paraId="1203159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w:t>
      </w:r>
    </w:p>
    <w:p w14:paraId="1203159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Και πάλι έχουμε ένα νομοσχέδιο με τη συνήθη «δημοκρατική» διαδικασία του επείγοντος και μά</w:t>
      </w:r>
      <w:r>
        <w:rPr>
          <w:rFonts w:eastAsia="Times New Roman" w:cs="Times New Roman"/>
          <w:szCs w:val="24"/>
        </w:rPr>
        <w:t>λιστα ένα πάρα πολύ σοβαρό νομοσχέδιο για ένα θέμα που αφορά και τους αθλητές και την κοινωνία γενικότερα.</w:t>
      </w:r>
    </w:p>
    <w:p w14:paraId="1203159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Τα προβλήματα που ταλανίζουν τον χώρο του αθλητισμού είναι πάρα πολλά και έχουν πάρα πολλές κοινωνικές επιπτώσεις: βία στα γήπεδα, ντόπινγκ, παράνομο</w:t>
      </w:r>
      <w:r>
        <w:rPr>
          <w:rFonts w:eastAsia="Times New Roman" w:cs="Times New Roman"/>
          <w:szCs w:val="24"/>
        </w:rPr>
        <w:t xml:space="preserve">ς </w:t>
      </w:r>
      <w:proofErr w:type="spellStart"/>
      <w:r>
        <w:rPr>
          <w:rFonts w:eastAsia="Times New Roman" w:cs="Times New Roman"/>
          <w:szCs w:val="24"/>
        </w:rPr>
        <w:t>στοιχηματισμός</w:t>
      </w:r>
      <w:proofErr w:type="spellEnd"/>
      <w:r>
        <w:rPr>
          <w:rFonts w:eastAsia="Times New Roman" w:cs="Times New Roman"/>
          <w:szCs w:val="24"/>
        </w:rPr>
        <w:t xml:space="preserve">, ανυπαρξία ή άθλια κατάσταση των αθλητικών κέντρων. </w:t>
      </w:r>
    </w:p>
    <w:p w14:paraId="1203159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Τι να πούμε εδώ για τα ολυμπιακά ακίνητα! Είναι μια πολύ μεγάλη ιστορία με πάρα πολύ διαπλοκή. Και μιας που είπα για </w:t>
      </w:r>
      <w:r>
        <w:rPr>
          <w:rFonts w:eastAsia="Times New Roman" w:cs="Times New Roman"/>
          <w:szCs w:val="24"/>
        </w:rPr>
        <w:lastRenderedPageBreak/>
        <w:t>διαπλοκή, θα ήθελα να πω πως στον χώρο του αθλητισμού κυριαρχεί σε πο</w:t>
      </w:r>
      <w:r>
        <w:rPr>
          <w:rFonts w:eastAsia="Times New Roman" w:cs="Times New Roman"/>
          <w:szCs w:val="24"/>
        </w:rPr>
        <w:t>λλές περιπτώσεις ό,τι και στους υπόλοιπους, δηλαδή διαφθορά και διαπλοκή.</w:t>
      </w:r>
    </w:p>
    <w:p w14:paraId="1203159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Έχουμε καταθέσει δεκάδες ερωτήσεις για τα θέματα του αθλητισμού. Είμαστε σε επικοινωνία με αθλητές όλων των επιπέδων και </w:t>
      </w:r>
      <w:proofErr w:type="spellStart"/>
      <w:r>
        <w:rPr>
          <w:rFonts w:eastAsia="Times New Roman" w:cs="Times New Roman"/>
          <w:szCs w:val="24"/>
        </w:rPr>
        <w:t>παραολυμπιονίκες</w:t>
      </w:r>
      <w:proofErr w:type="spellEnd"/>
      <w:r>
        <w:rPr>
          <w:rFonts w:eastAsia="Times New Roman" w:cs="Times New Roman"/>
          <w:szCs w:val="24"/>
        </w:rPr>
        <w:t>, καθώς και με αθλητικούς συλλόγους και σωματ</w:t>
      </w:r>
      <w:r>
        <w:rPr>
          <w:rFonts w:eastAsia="Times New Roman" w:cs="Times New Roman"/>
          <w:szCs w:val="24"/>
        </w:rPr>
        <w:t>εία όπως και ομοσπονδίες. Τα περισσότερα προβλήματα είναι γνωστά, αλλά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κ</w:t>
      </w:r>
      <w:r>
        <w:rPr>
          <w:rFonts w:eastAsia="Times New Roman" w:cs="Times New Roman"/>
          <w:szCs w:val="24"/>
        </w:rPr>
        <w:t>υβέρνηση ως τώρα και φυσικά ούτε κι εσείς δεν έχετε τη βούληση να τα αντιμετωπίσετε.</w:t>
      </w:r>
    </w:p>
    <w:p w14:paraId="1203159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Τα παιδιά μας συνεχίζουν να αθλούνται σε γήπεδα με τσιμέντο και σπασμένες ρακέτες ή εστίες, </w:t>
      </w:r>
      <w:r>
        <w:rPr>
          <w:rFonts w:eastAsia="Times New Roman" w:cs="Times New Roman"/>
          <w:szCs w:val="24"/>
        </w:rPr>
        <w:t>με πολλούς τραυματισμούς και διάφορους άλλους κινδύνους. Το να πας με την οικογένειά σου σε έναν χώρο ποδοσφαίρου αποτελεί ένα μεγάλο ρίσκο.</w:t>
      </w:r>
    </w:p>
    <w:p w14:paraId="1203159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οικονομική κατάσταση της χώρας αποτελεί τροχοπέδη σε κάθε προσπάθεια ανάπτυξης στον χώρο του αθλητισμού. Σε πείσμ</w:t>
      </w:r>
      <w:r>
        <w:rPr>
          <w:rFonts w:eastAsia="Times New Roman" w:cs="Times New Roman"/>
          <w:szCs w:val="24"/>
        </w:rPr>
        <w:t>α όλων αυτών, μέσα στις αλάνες και στα τσιμεντένια γήπεδα, η χώρα μας βγάζει μεγάλους αθλητές και κατακτά διακρίσεις σε πάρα πολλά αγωνίσματα.</w:t>
      </w:r>
    </w:p>
    <w:p w14:paraId="1203159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Η ανάκρουση του εθνικού μας ύμνου μας γεμίζει πάντα με υπερηφάνεια και καταδεικνύει ότι ακόμα και μια μικρή σε έκ</w:t>
      </w:r>
      <w:r>
        <w:rPr>
          <w:rFonts w:eastAsia="Times New Roman" w:cs="Times New Roman"/>
          <w:szCs w:val="24"/>
        </w:rPr>
        <w:t>ταση χώρα μπορεί να κατακτήσει την κορυφή και στον αθλητικό τομέα. Το λέω αυτό σε πείσμα όλων όσων υποστηρίζουν με σθένος μόνον τον επαγγελματικό αθλητισμό και όσων θεωρούν ότι το χρήμα είναι υπέρτατη αξία.</w:t>
      </w:r>
    </w:p>
    <w:p w14:paraId="1203159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Δυστυχώς, πολλές διακρίσεις γίνονται αντικείμενο </w:t>
      </w:r>
      <w:r>
        <w:rPr>
          <w:rFonts w:eastAsia="Times New Roman" w:cs="Times New Roman"/>
          <w:szCs w:val="24"/>
        </w:rPr>
        <w:t>πολιτικής εκμετάλλευσης. Έχουμε άπειρα παραδείγματα.</w:t>
      </w:r>
    </w:p>
    <w:p w14:paraId="1203159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τοποθετήσεις των φορέων αλλά και τον τρόπο λειτουργίας της Κυβέρνησης, θα ψηφίσουμε ανάλογα με τα άρθρα του νομοσχεδίου.</w:t>
      </w:r>
    </w:p>
    <w:p w14:paraId="1203159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Δεν υπάρχει αμφιβολία ότι το ελληνικό ποδόσφαιρο νοσεί βα</w:t>
      </w:r>
      <w:r>
        <w:rPr>
          <w:rFonts w:eastAsia="Times New Roman" w:cs="Times New Roman"/>
          <w:szCs w:val="24"/>
        </w:rPr>
        <w:t>ρύτατα. Δυστυχώς, με απογοήτευση παρατηρούμε ότι η Κυβέρνηση δεν αντιλαμβάνεται τον αθλητισμό ως ένα από τα βασικά κοινωνικά αγαθά, με τα οφέλη που θα μπορέσουν να προκύψουν από ένα σωστά οργανωμένο σύστημα άθλησης ως σύστημα που θα γεννά πρότυπα, θα γεμίζ</w:t>
      </w:r>
      <w:r>
        <w:rPr>
          <w:rFonts w:eastAsia="Times New Roman" w:cs="Times New Roman"/>
          <w:szCs w:val="24"/>
        </w:rPr>
        <w:t>ει στάδια και θα φουσκώνει με προσμονή τις ψυχές των φιλάθλων για την κυριακάτικη γιορτή.</w:t>
      </w:r>
    </w:p>
    <w:p w14:paraId="1203159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Αυτά που επικρατούν είναι παντελής έλλειψη σχεδιασμού και οράματος, η αναξιοκρατία και η αδιαφάνεια, οι πελατειακές σχέσεις, τα επιχειρηματικά συμφέροντα που επιβάλλο</w:t>
      </w:r>
      <w:r>
        <w:rPr>
          <w:rFonts w:eastAsia="Times New Roman" w:cs="Times New Roman"/>
          <w:szCs w:val="24"/>
        </w:rPr>
        <w:t>υν την εφαρμογή δικών τους επιταγών. Το σκηνικό που συνθέτει το ελληνικό ποδόσφαιρο είναι πραγματικά ζοφερό. Υπάρχουν καταγγελίες για ύποπτες συναλλαγές, περίεργες επιτροπές και μέσα σε όλα αυτά έχουμε και τρομερά επεισόδια βίας και παρακμής. Το βλέπουμε κ</w:t>
      </w:r>
      <w:r>
        <w:rPr>
          <w:rFonts w:eastAsia="Times New Roman" w:cs="Times New Roman"/>
          <w:szCs w:val="24"/>
        </w:rPr>
        <w:t>αθημερινά και γινόμαστε μάρτυρες τέτοιων επεισοδίων.</w:t>
      </w:r>
    </w:p>
    <w:p w14:paraId="1203159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Σε αυτά τα δεδομένα η Κυβέρνηση απαντά με το παρόν νομοσχέδιο, το οποίο για άλλη μια φορά εξανεμίζει κάθε ελπίδα για πάταξη της διαπλοκής στον αθλητισμό. Ξεκίνησε με φιλόδοξα σχέδια περί καταπολέμησης τη</w:t>
      </w:r>
      <w:r>
        <w:rPr>
          <w:rFonts w:eastAsia="Times New Roman" w:cs="Times New Roman"/>
          <w:szCs w:val="24"/>
        </w:rPr>
        <w:t>ς διαφθοράς και πράγματι όλοι ανέμεναν ένα σχέδιο νόμου το οποίο θα ενσωματώνει ένα σύνολο διατάξεων με αυστηρά μέτρα για όσους συμμετέχουν στις ομοσπονδίες, με σκληρά μέτρα τήρησης της τάξης στα γήπεδα, με απαγόρευση παράνομων στοιχημάτων, αλλά τελικά ελά</w:t>
      </w:r>
      <w:r>
        <w:rPr>
          <w:rFonts w:eastAsia="Times New Roman" w:cs="Times New Roman"/>
          <w:szCs w:val="24"/>
        </w:rPr>
        <w:t>χιστα από αυτά έγιναν.</w:t>
      </w:r>
    </w:p>
    <w:p w14:paraId="1203159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Και μόνον η έκθεση της </w:t>
      </w:r>
      <w:r>
        <w:rPr>
          <w:rFonts w:eastAsia="Times New Roman" w:cs="Times New Roman"/>
          <w:szCs w:val="24"/>
          <w:lang w:val="en-US"/>
        </w:rPr>
        <w:t>UEFA</w:t>
      </w:r>
      <w:r>
        <w:rPr>
          <w:rFonts w:eastAsia="Times New Roman" w:cs="Times New Roman"/>
          <w:szCs w:val="24"/>
        </w:rPr>
        <w:t xml:space="preserve"> που κατατάσσει το ελληνικό ποδόσφαιρο στα τελευταία του ευρωπαϊκού χάρτη αρκεί για να </w:t>
      </w:r>
      <w:r>
        <w:rPr>
          <w:rFonts w:eastAsia="Times New Roman" w:cs="Times New Roman"/>
          <w:szCs w:val="24"/>
        </w:rPr>
        <w:lastRenderedPageBreak/>
        <w:t xml:space="preserve">επιβεβαιώσει τη νοσηρή κατάσταση που έχει περιέλθει το ελληνικό ποδόσφαιρο. Δεν μπορούμε, όμως, να δεχτούμε ότι η </w:t>
      </w:r>
      <w:r>
        <w:rPr>
          <w:rFonts w:eastAsia="Times New Roman" w:cs="Times New Roman"/>
          <w:szCs w:val="24"/>
          <w:lang w:val="en-US"/>
        </w:rPr>
        <w:t>UEFA</w:t>
      </w:r>
      <w:r>
        <w:rPr>
          <w:rFonts w:eastAsia="Times New Roman" w:cs="Times New Roman"/>
          <w:szCs w:val="24"/>
        </w:rPr>
        <w:t xml:space="preserve"> ή η </w:t>
      </w:r>
      <w:r>
        <w:rPr>
          <w:rFonts w:eastAsia="Times New Roman" w:cs="Times New Roman"/>
          <w:szCs w:val="24"/>
          <w:lang w:val="en-US"/>
        </w:rPr>
        <w:t>FIFA</w:t>
      </w:r>
      <w:r>
        <w:rPr>
          <w:rFonts w:eastAsia="Times New Roman" w:cs="Times New Roman"/>
          <w:szCs w:val="24"/>
        </w:rPr>
        <w:t xml:space="preserve"> θα είναι επικυρίαρχος. </w:t>
      </w:r>
    </w:p>
    <w:p w14:paraId="1203159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Και εδώ να πούμε άλλη μια φορά, κύριε Υπουργέ, ότι απαιτούμε να καταγγείλετε τη χρήση του ονόματος «Μακεδονία» στο γειτονικό μόρφωμα.</w:t>
      </w:r>
    </w:p>
    <w:p w14:paraId="120315A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Στον επαγγελματικό αθλητισμό και ειδικότερ</w:t>
      </w:r>
      <w:r>
        <w:rPr>
          <w:rFonts w:eastAsia="Times New Roman" w:cs="Times New Roman"/>
          <w:szCs w:val="24"/>
        </w:rPr>
        <w:t>α</w:t>
      </w:r>
      <w:r>
        <w:rPr>
          <w:rFonts w:eastAsia="Times New Roman" w:cs="Times New Roman"/>
          <w:szCs w:val="24"/>
        </w:rPr>
        <w:t xml:space="preserve"> στο ποδόσφαιρο οι </w:t>
      </w:r>
      <w:proofErr w:type="spellStart"/>
      <w:r>
        <w:rPr>
          <w:rFonts w:eastAsia="Times New Roman" w:cs="Times New Roman"/>
          <w:szCs w:val="24"/>
        </w:rPr>
        <w:t>μεγαλοπαράγοντες</w:t>
      </w:r>
      <w:proofErr w:type="spellEnd"/>
      <w:r>
        <w:rPr>
          <w:rFonts w:eastAsia="Times New Roman" w:cs="Times New Roman"/>
          <w:szCs w:val="24"/>
        </w:rPr>
        <w:t>, τα πελατ</w:t>
      </w:r>
      <w:r>
        <w:rPr>
          <w:rFonts w:eastAsia="Times New Roman" w:cs="Times New Roman"/>
          <w:szCs w:val="24"/>
        </w:rPr>
        <w:t>ειακά συμφέροντα και οι κομματικές σχέσεις οργιάζουν. Το ποδόσφαιρο αποτελεί δεξαμενή ψήφων και ικανοποίηση πολιτικών και οικονομικών σκοπιμοτήτων. Υπό αυτές τις συνθήκες, και το υγιές κομμάτι του αθλητισμού και των φιλάθλων τείνει να εκλείψει.</w:t>
      </w:r>
    </w:p>
    <w:p w14:paraId="120315A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Επειδή με τ</w:t>
      </w:r>
      <w:r>
        <w:rPr>
          <w:rFonts w:eastAsia="Times New Roman" w:cs="Times New Roman"/>
          <w:szCs w:val="24"/>
        </w:rPr>
        <w:t>ις διατάξεις που εισάγετε ουδέν αλλάζετε από το παρόν σύστημα που έχει διαμορφωθεί στον ελληνικό αθλητισμό, επί της αρχής θα δηλώσουμε ότι υπάρχουν κάποια θετικά άρθρα και κάποια άρθρα θα τα καταψηφίσουμε.</w:t>
      </w:r>
    </w:p>
    <w:p w14:paraId="120315A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άρθρο 1 ρυθμίζονται θέματα σύγκλησης, συγκρότη</w:t>
      </w:r>
      <w:r>
        <w:rPr>
          <w:rFonts w:eastAsia="Times New Roman" w:cs="Times New Roman"/>
          <w:szCs w:val="24"/>
        </w:rPr>
        <w:t xml:space="preserve">σης και λειτουργίας της Γενικής Συνέλευσης της Ελληνικής Ποδοσφαιρικής Ομοσπονδίας, της ΕΠΟ. Εδώ επανερχόμαστε στο </w:t>
      </w:r>
      <w:r>
        <w:rPr>
          <w:rFonts w:eastAsia="Times New Roman" w:cs="Times New Roman"/>
          <w:szCs w:val="24"/>
        </w:rPr>
        <w:lastRenderedPageBreak/>
        <w:t>ζήτημα που έθιξα κατά την έναρξη της τοποθέτησής μου. Η ηγεσία του ποδοσφαίρου είναι εγκλωβισμένη σε πολιτικά παιχνίδια αποπροσανατολισμού κα</w:t>
      </w:r>
      <w:r>
        <w:rPr>
          <w:rFonts w:eastAsia="Times New Roman" w:cs="Times New Roman"/>
          <w:szCs w:val="24"/>
        </w:rPr>
        <w:t>ι υποταγής και δεν εμπνέει σχεδόν κανέναν.</w:t>
      </w:r>
    </w:p>
    <w:p w14:paraId="120315A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Αντίθετα, ενισχύει την απογοήτευση του κόσμου και την απομάκρυνσή του από τους χώρους του αθλητισμού. Εκτός από τη λειτουργία της και βάσει των ημερομηνιών, θα πρέπει, επιτέλους, να γίνει η περιβόητη κάθαρση. Αργή</w:t>
      </w:r>
      <w:r>
        <w:rPr>
          <w:rFonts w:eastAsia="Times New Roman" w:cs="Times New Roman"/>
          <w:szCs w:val="24"/>
        </w:rPr>
        <w:t>σατε για άλλη μια φορά ακόμα και το αφήσατε και πάλι για τελευταία στιγμή.</w:t>
      </w:r>
    </w:p>
    <w:p w14:paraId="120315A4" w14:textId="77777777" w:rsidR="00402C5E" w:rsidRDefault="00212FF6">
      <w:pPr>
        <w:spacing w:line="600" w:lineRule="auto"/>
        <w:ind w:firstLine="720"/>
        <w:jc w:val="both"/>
        <w:rPr>
          <w:rFonts w:eastAsia="Times New Roman"/>
          <w:szCs w:val="24"/>
        </w:rPr>
      </w:pPr>
      <w:r>
        <w:rPr>
          <w:rFonts w:eastAsia="Times New Roman"/>
          <w:szCs w:val="24"/>
        </w:rPr>
        <w:t>Με το άρθρο 2 χορηγείται ειδική αθλητική αναγνώριση στην Αθλητική Ομοσπονδία Νεφροπαθών και Μεταμοσχευμένων. Μας βρίσκει σύμφωνους όλη αυτή η διάταξη, αλλά δεν αρκεί για να επιλύσει</w:t>
      </w:r>
      <w:r>
        <w:rPr>
          <w:rFonts w:eastAsia="Times New Roman"/>
          <w:szCs w:val="24"/>
        </w:rPr>
        <w:t xml:space="preserve"> τα προβλήματα που αντιμετωπίζουν οι αθλητές που αγωνίζονται σε </w:t>
      </w:r>
      <w:proofErr w:type="spellStart"/>
      <w:r>
        <w:rPr>
          <w:rFonts w:eastAsia="Times New Roman"/>
          <w:szCs w:val="24"/>
        </w:rPr>
        <w:t>π</w:t>
      </w:r>
      <w:r>
        <w:rPr>
          <w:rFonts w:eastAsia="Times New Roman"/>
          <w:szCs w:val="24"/>
        </w:rPr>
        <w:t>αραολυμπιακούς</w:t>
      </w:r>
      <w:proofErr w:type="spellEnd"/>
      <w:r>
        <w:rPr>
          <w:rFonts w:eastAsia="Times New Roman"/>
          <w:szCs w:val="24"/>
        </w:rPr>
        <w:t xml:space="preserve"> και οι αθλητές με εν γένει δυσκολίες. </w:t>
      </w:r>
    </w:p>
    <w:p w14:paraId="120315A5" w14:textId="77777777" w:rsidR="00402C5E" w:rsidRDefault="00212FF6">
      <w:pPr>
        <w:spacing w:line="600" w:lineRule="auto"/>
        <w:ind w:firstLine="720"/>
        <w:jc w:val="both"/>
        <w:rPr>
          <w:rFonts w:eastAsia="Times New Roman"/>
          <w:szCs w:val="24"/>
        </w:rPr>
      </w:pPr>
      <w:r>
        <w:rPr>
          <w:rFonts w:eastAsia="Times New Roman"/>
          <w:szCs w:val="24"/>
        </w:rPr>
        <w:t xml:space="preserve">Με το άρθρο 3 παρατείνεται ο χρόνος έναρξης της εφαρμογής και χρήσης της ηλεκτρονικής κάρτας φιλάθλου. Όπως στο παρελθόν, έτσι και σήμερα, τασσόμαστε κατά της ηλεκτρονικής παρακολούθησης  των φιλάθλων. Συνιστά βάναυση παραβίαση </w:t>
      </w:r>
      <w:r>
        <w:rPr>
          <w:rFonts w:eastAsia="Times New Roman"/>
          <w:szCs w:val="24"/>
        </w:rPr>
        <w:lastRenderedPageBreak/>
        <w:t>των προσωπικών δεδομένων και</w:t>
      </w:r>
      <w:r>
        <w:rPr>
          <w:rFonts w:eastAsia="Times New Roman"/>
          <w:szCs w:val="24"/>
        </w:rPr>
        <w:t xml:space="preserve"> προσβάλλει τη συνταγματική αρχή προστασίας της προσωπικότητας. </w:t>
      </w:r>
    </w:p>
    <w:p w14:paraId="120315A6" w14:textId="77777777" w:rsidR="00402C5E" w:rsidRDefault="00212FF6">
      <w:pPr>
        <w:spacing w:line="600" w:lineRule="auto"/>
        <w:ind w:firstLine="720"/>
        <w:jc w:val="both"/>
        <w:rPr>
          <w:rFonts w:eastAsia="Times New Roman"/>
          <w:szCs w:val="24"/>
        </w:rPr>
      </w:pPr>
      <w:r>
        <w:rPr>
          <w:rFonts w:eastAsia="Times New Roman"/>
          <w:szCs w:val="24"/>
        </w:rPr>
        <w:t xml:space="preserve">Προσχηματικά και μόνο, επικαλείστε το επιχείρημα περί πάταξης της αθλητικής βίας, μέσω της χρήσης της κάρτας φιλάθλου. Η πολιτεία γενικά και οι αστυνομικές αρχές γενικότερα διαθέτουν τα μέσα </w:t>
      </w:r>
      <w:r>
        <w:rPr>
          <w:rFonts w:eastAsia="Times New Roman"/>
          <w:szCs w:val="24"/>
        </w:rPr>
        <w:t xml:space="preserve">προκειμένου αφ’ ενός να καταστείλουν την κάθε μορφής βία στους αθλητικούς χώρους, αφ’ ετέρου, να εμφυσήσουν στους φιλάθλους ένα πνεύμα που προάγει τον αθλητισμό. </w:t>
      </w:r>
    </w:p>
    <w:p w14:paraId="120315A7" w14:textId="77777777" w:rsidR="00402C5E" w:rsidRDefault="00212FF6">
      <w:pPr>
        <w:spacing w:line="600" w:lineRule="auto"/>
        <w:ind w:firstLine="720"/>
        <w:jc w:val="both"/>
        <w:rPr>
          <w:rFonts w:eastAsia="Times New Roman"/>
          <w:szCs w:val="24"/>
        </w:rPr>
      </w:pPr>
      <w:r>
        <w:rPr>
          <w:rFonts w:eastAsia="Times New Roman"/>
          <w:szCs w:val="24"/>
        </w:rPr>
        <w:t>Ο λόγος για τον οποίο δεν αποτρέπουν τις αποκλίνουσες συμπεριφορές είναι μόνο για να διατηρού</w:t>
      </w:r>
      <w:r>
        <w:rPr>
          <w:rFonts w:eastAsia="Times New Roman"/>
          <w:szCs w:val="24"/>
        </w:rPr>
        <w:t xml:space="preserve">ν το άλλοθι του ηλεκτρονικού φακελώματος. Θυμίζουμε ότι απαιτείται και ΑΦΜ και ΑΜΚΑ γι’ αυτόν τον σκοπό, το οποίο αποτελεί ένα ευαίσθητο προσωπικό δεδομένο. </w:t>
      </w:r>
    </w:p>
    <w:p w14:paraId="120315A8" w14:textId="77777777" w:rsidR="00402C5E" w:rsidRDefault="00212FF6">
      <w:pPr>
        <w:spacing w:line="600" w:lineRule="auto"/>
        <w:ind w:firstLine="720"/>
        <w:jc w:val="both"/>
        <w:rPr>
          <w:rFonts w:eastAsia="Times New Roman"/>
          <w:szCs w:val="24"/>
        </w:rPr>
      </w:pPr>
      <w:r>
        <w:rPr>
          <w:rFonts w:eastAsia="Times New Roman"/>
          <w:szCs w:val="24"/>
        </w:rPr>
        <w:t>Επίσης, η κάρτα φιλάθλου και το ηλεκτρονικό εισιτήριο πολύ λίγο μπορεί να συνεισφέρει στην καταπολ</w:t>
      </w:r>
      <w:r>
        <w:rPr>
          <w:rFonts w:eastAsia="Times New Roman"/>
          <w:szCs w:val="24"/>
        </w:rPr>
        <w:t xml:space="preserve">έμηση της βίας, την οποία όλοι καταδικάζουμε, διότι ποτέ κανένας φίλαθλος δεν χρησιμοποιεί τη θέση την οποία αναγράφει το εισιτήριο. </w:t>
      </w:r>
    </w:p>
    <w:p w14:paraId="120315A9"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Τα άρθρα 4, 5, 6 και 7 είναι μία σειρά διατάξεων με τις οποίες επιχειρείται η απλοποίηση των διαδικασιών κατηγοριοποίησης </w:t>
      </w:r>
      <w:r>
        <w:rPr>
          <w:rFonts w:eastAsia="Times New Roman"/>
          <w:szCs w:val="24"/>
        </w:rPr>
        <w:t xml:space="preserve">των αθλητικών εγκαταστάσεων και χορήγησης αδειών. Συστήνεται, μάλιστα, και η Επιτροπή Ελέγχου </w:t>
      </w:r>
      <w:proofErr w:type="spellStart"/>
      <w:r>
        <w:rPr>
          <w:rFonts w:eastAsia="Times New Roman"/>
          <w:szCs w:val="24"/>
        </w:rPr>
        <w:t>Καταλληλότητας</w:t>
      </w:r>
      <w:proofErr w:type="spellEnd"/>
      <w:r>
        <w:rPr>
          <w:rFonts w:eastAsia="Times New Roman"/>
          <w:szCs w:val="24"/>
        </w:rPr>
        <w:t xml:space="preserve"> αθλητικών εγκαταστάσεων και καθορίζεται ο τρόπος λειτουργίας αυτής. </w:t>
      </w:r>
    </w:p>
    <w:p w14:paraId="120315AA" w14:textId="77777777" w:rsidR="00402C5E" w:rsidRDefault="00212FF6">
      <w:pPr>
        <w:spacing w:line="600" w:lineRule="auto"/>
        <w:ind w:firstLine="720"/>
        <w:jc w:val="both"/>
        <w:rPr>
          <w:rFonts w:eastAsia="Times New Roman"/>
          <w:szCs w:val="24"/>
        </w:rPr>
      </w:pPr>
      <w:r>
        <w:rPr>
          <w:rFonts w:eastAsia="Times New Roman"/>
          <w:szCs w:val="24"/>
        </w:rPr>
        <w:t>Τώρα εδώ τίθεται το εξής ερώτημα: Κατά πόσο θα γίνεται ουσιαστικός έλεγχος και</w:t>
      </w:r>
      <w:r>
        <w:rPr>
          <w:rFonts w:eastAsia="Times New Roman"/>
          <w:szCs w:val="24"/>
        </w:rPr>
        <w:t xml:space="preserve"> δεν θα περιορίζεται σε μία τυπική έγκριση; Είναι γνωστό ότι στα γρανάζια της γραφειοκρατίας, τα οποία υπάρχουν και στους δήμους και στις περιφέρειες, θα δημιουργηθούν πολλά προβλήματα και οι συνήθεις αναρμοδιότητες. Εξυπακούεται ότι απαιτούνται ασφαλείς χ</w:t>
      </w:r>
      <w:r>
        <w:rPr>
          <w:rFonts w:eastAsia="Times New Roman"/>
          <w:szCs w:val="24"/>
        </w:rPr>
        <w:t xml:space="preserve">ώροι άθλησης για όλους. </w:t>
      </w:r>
    </w:p>
    <w:p w14:paraId="120315AB" w14:textId="77777777" w:rsidR="00402C5E" w:rsidRDefault="00212FF6">
      <w:pPr>
        <w:spacing w:line="600" w:lineRule="auto"/>
        <w:ind w:firstLine="720"/>
        <w:jc w:val="both"/>
        <w:rPr>
          <w:rFonts w:eastAsia="Times New Roman"/>
          <w:szCs w:val="24"/>
        </w:rPr>
      </w:pPr>
      <w:r>
        <w:rPr>
          <w:rFonts w:eastAsia="Times New Roman"/>
          <w:szCs w:val="24"/>
        </w:rPr>
        <w:t xml:space="preserve">Να πούμε εδώ, κύριε Υπουργέ, -θα σας καταθέσω και σχετική ερώτηση- ότι οι </w:t>
      </w:r>
      <w:r>
        <w:rPr>
          <w:rFonts w:eastAsia="Times New Roman"/>
          <w:szCs w:val="24"/>
        </w:rPr>
        <w:t>ε</w:t>
      </w:r>
      <w:r>
        <w:rPr>
          <w:rFonts w:eastAsia="Times New Roman"/>
          <w:szCs w:val="24"/>
        </w:rPr>
        <w:t xml:space="preserve">πιτροπές που προτείνονται να δημιουργηθούν για τον έλεγχο της </w:t>
      </w:r>
      <w:proofErr w:type="spellStart"/>
      <w:r>
        <w:rPr>
          <w:rFonts w:eastAsia="Times New Roman"/>
          <w:szCs w:val="24"/>
        </w:rPr>
        <w:t>καταλληλότητας</w:t>
      </w:r>
      <w:proofErr w:type="spellEnd"/>
      <w:r>
        <w:rPr>
          <w:rFonts w:eastAsia="Times New Roman"/>
          <w:szCs w:val="24"/>
        </w:rPr>
        <w:t xml:space="preserve"> των αγωνιστικών χώρων πιστεύω ότι θα έπρεπε να εξετάσουν και το κατά πόσο οι αρ</w:t>
      </w:r>
      <w:r>
        <w:rPr>
          <w:rFonts w:eastAsia="Times New Roman"/>
          <w:szCs w:val="24"/>
        </w:rPr>
        <w:t>χικές αθλητικές εγκαταστάσεις έχουν παραμείνει πιστές στον αρχικό σχεδιασμό τους για τα αθλήματα που κλήθηκαν να καλύ</w:t>
      </w:r>
      <w:r>
        <w:rPr>
          <w:rFonts w:eastAsia="Times New Roman"/>
          <w:szCs w:val="24"/>
        </w:rPr>
        <w:lastRenderedPageBreak/>
        <w:t xml:space="preserve">ψουν, δηλαδή, να εξετάσουν ποιες παρεμβάσεις έγιναν στα γυμναστήρια και τι επιπτώσεις είχε αυτό στην ανάπτυξη συγκεκριμένων αθλημάτων στην </w:t>
      </w:r>
      <w:r>
        <w:rPr>
          <w:rFonts w:eastAsia="Times New Roman"/>
          <w:szCs w:val="24"/>
        </w:rPr>
        <w:t xml:space="preserve">περιοχή. </w:t>
      </w:r>
    </w:p>
    <w:p w14:paraId="120315AC" w14:textId="77777777" w:rsidR="00402C5E" w:rsidRDefault="00212FF6">
      <w:pPr>
        <w:spacing w:line="600" w:lineRule="auto"/>
        <w:ind w:firstLine="720"/>
        <w:jc w:val="both"/>
        <w:rPr>
          <w:rFonts w:eastAsia="Times New Roman"/>
          <w:szCs w:val="24"/>
        </w:rPr>
      </w:pPr>
      <w:r>
        <w:rPr>
          <w:rFonts w:eastAsia="Times New Roman"/>
          <w:szCs w:val="24"/>
        </w:rPr>
        <w:t xml:space="preserve">Στο άρθρο 8 φαίνεται ότι ο συντάκτης του άρθρου έχει ελλιπείς νομικές γνώσεις -τα είπαμε και στην </w:t>
      </w:r>
      <w:r>
        <w:rPr>
          <w:rFonts w:eastAsia="Times New Roman"/>
          <w:szCs w:val="24"/>
        </w:rPr>
        <w:t>ε</w:t>
      </w:r>
      <w:r>
        <w:rPr>
          <w:rFonts w:eastAsia="Times New Roman"/>
          <w:szCs w:val="24"/>
        </w:rPr>
        <w:t>πιτροπή- και είμαι επιεικής στον χαρακτηρισμό. Τι ακριβώς σημαίνει η φράση «ποινική δίωξη δεν μπορεί να ασκηθεί και ο υπεύθυνος απαλλάσσεται από κά</w:t>
      </w:r>
      <w:r>
        <w:rPr>
          <w:rFonts w:eastAsia="Times New Roman"/>
          <w:szCs w:val="24"/>
        </w:rPr>
        <w:t>θε ποινή»; Σε κάθε περίπτωση, όμως, η λειτουργία αθλητικής εγκατάστασης που στερείται άδειας συνιστά διοικητική παράβαση και ως τέτοια πρέπει να αντιμετωπίζεται και ουδόλως προσβάλλει κάποιο έννομο αγαθό, ώστε να έχει ποινικό ενδιαφέρον και να επισύρει ποι</w:t>
      </w:r>
      <w:r>
        <w:rPr>
          <w:rFonts w:eastAsia="Times New Roman"/>
          <w:szCs w:val="24"/>
        </w:rPr>
        <w:t xml:space="preserve">νή φυλάκισης. </w:t>
      </w:r>
    </w:p>
    <w:p w14:paraId="120315AD" w14:textId="77777777" w:rsidR="00402C5E" w:rsidRDefault="00212FF6">
      <w:pPr>
        <w:spacing w:line="600" w:lineRule="auto"/>
        <w:ind w:firstLine="720"/>
        <w:jc w:val="both"/>
        <w:rPr>
          <w:rFonts w:eastAsia="Times New Roman"/>
          <w:szCs w:val="24"/>
        </w:rPr>
      </w:pPr>
      <w:r>
        <w:rPr>
          <w:rFonts w:eastAsia="Times New Roman"/>
          <w:szCs w:val="24"/>
        </w:rPr>
        <w:t xml:space="preserve">Στην Ελλάδα έχουμε την τάση να </w:t>
      </w:r>
      <w:proofErr w:type="spellStart"/>
      <w:r>
        <w:rPr>
          <w:rFonts w:eastAsia="Times New Roman"/>
          <w:szCs w:val="24"/>
        </w:rPr>
        <w:t>ποινικοποιούμε</w:t>
      </w:r>
      <w:proofErr w:type="spellEnd"/>
      <w:r>
        <w:rPr>
          <w:rFonts w:eastAsia="Times New Roman"/>
          <w:szCs w:val="24"/>
        </w:rPr>
        <w:t xml:space="preserve"> τις διοικητικές παρεμβάσεις στο σύνολό τους, ενώ είναι δύο διαφορετικοί τομείς δικαίου. Ακόμα, όμως, κι αν εντάξετε τη λειτουργία αθλητικής εγκατάστασης χωρίς άδεια στις ποινικές παραβάσεις, εντο</w:t>
      </w:r>
      <w:r>
        <w:rPr>
          <w:rFonts w:eastAsia="Times New Roman"/>
          <w:szCs w:val="24"/>
        </w:rPr>
        <w:t>πίζεται μία αναντιστοιχία στην ποινή φυλάκισης των τριών μηνών και της χρηματικής ποινής των 50.000 ευρώ.</w:t>
      </w:r>
    </w:p>
    <w:p w14:paraId="120315AE" w14:textId="77777777" w:rsidR="00402C5E" w:rsidRDefault="00212FF6">
      <w:pPr>
        <w:spacing w:line="600" w:lineRule="auto"/>
        <w:ind w:firstLine="720"/>
        <w:jc w:val="both"/>
        <w:rPr>
          <w:rFonts w:eastAsia="Times New Roman"/>
          <w:szCs w:val="24"/>
        </w:rPr>
      </w:pPr>
      <w:r>
        <w:rPr>
          <w:rFonts w:eastAsia="Times New Roman"/>
          <w:szCs w:val="24"/>
        </w:rPr>
        <w:lastRenderedPageBreak/>
        <w:t>Με τα άρθρα 9 και 10 μειώνεται η εγγυητική επιστολή που καταθέτουν οι ΚΑΕ, τίθεται εν αμφιβόλω η πληρωμή των παικτών και των προπονητών. Χρειάζεται δι</w:t>
      </w:r>
      <w:r>
        <w:rPr>
          <w:rFonts w:eastAsia="Times New Roman"/>
          <w:szCs w:val="24"/>
        </w:rPr>
        <w:t>αφάνεια και δικαιοσύνη.</w:t>
      </w:r>
    </w:p>
    <w:p w14:paraId="120315AF" w14:textId="77777777" w:rsidR="00402C5E" w:rsidRDefault="00212FF6">
      <w:pPr>
        <w:spacing w:line="600" w:lineRule="auto"/>
        <w:ind w:firstLine="720"/>
        <w:jc w:val="both"/>
        <w:rPr>
          <w:rFonts w:eastAsia="Times New Roman"/>
          <w:szCs w:val="24"/>
        </w:rPr>
      </w:pPr>
      <w:r>
        <w:rPr>
          <w:rFonts w:eastAsia="Times New Roman"/>
          <w:szCs w:val="24"/>
        </w:rPr>
        <w:t xml:space="preserve">Και μια που μιλάμε γι’ αυτό, να πούμε ότι στην </w:t>
      </w:r>
      <w:r>
        <w:rPr>
          <w:rFonts w:eastAsia="Times New Roman"/>
          <w:szCs w:val="24"/>
        </w:rPr>
        <w:t>ε</w:t>
      </w:r>
      <w:r>
        <w:rPr>
          <w:rFonts w:eastAsia="Times New Roman"/>
          <w:szCs w:val="24"/>
        </w:rPr>
        <w:t>πιτροπή ο Υπουργός μίλησε για ισονομία κι αυτό ακριβώς απαιτεί και ο κάθε υγιώς σκεπτόμενος φίλαθλος. Να πούμε, επίσης, ότι αυτή είναι και η αιτία που δημιουργούνται πολλές φορές βίαια</w:t>
      </w:r>
      <w:r>
        <w:rPr>
          <w:rFonts w:eastAsia="Times New Roman"/>
          <w:szCs w:val="24"/>
        </w:rPr>
        <w:t xml:space="preserve"> επεισόδια στα γήπεδα της χώρας, χωρίς να είναι, φυσικά, άμοιροι ευθυνών οι υπόλοιποι, μέσα ενημέρωσης, παράγοντες και τα γνωστά συμφέροντα. </w:t>
      </w:r>
    </w:p>
    <w:p w14:paraId="120315B0" w14:textId="77777777" w:rsidR="00402C5E" w:rsidRDefault="00212FF6">
      <w:pPr>
        <w:spacing w:line="600" w:lineRule="auto"/>
        <w:ind w:firstLine="720"/>
        <w:jc w:val="both"/>
        <w:rPr>
          <w:rFonts w:eastAsia="Times New Roman"/>
          <w:szCs w:val="24"/>
        </w:rPr>
      </w:pPr>
      <w:r>
        <w:rPr>
          <w:rFonts w:eastAsia="Times New Roman"/>
          <w:szCs w:val="24"/>
        </w:rPr>
        <w:t>Στο άρθρο 11 η εξομοίωση του μη κερδοσκοπικού κοινωφελούς σωματείου «</w:t>
      </w:r>
      <w:r>
        <w:rPr>
          <w:rFonts w:eastAsia="Times New Roman"/>
          <w:szCs w:val="24"/>
          <w:lang w:val="en-US"/>
        </w:rPr>
        <w:t>Special</w:t>
      </w:r>
      <w:r w:rsidRPr="00557F09">
        <w:rPr>
          <w:rFonts w:eastAsia="Times New Roman"/>
          <w:szCs w:val="24"/>
        </w:rPr>
        <w:t xml:space="preserve"> </w:t>
      </w:r>
      <w:r>
        <w:rPr>
          <w:rFonts w:eastAsia="Times New Roman"/>
          <w:szCs w:val="24"/>
          <w:lang w:val="en-US"/>
        </w:rPr>
        <w:t>Olympics</w:t>
      </w:r>
      <w:r w:rsidRPr="00557F09">
        <w:rPr>
          <w:rFonts w:eastAsia="Times New Roman"/>
          <w:szCs w:val="24"/>
        </w:rPr>
        <w:t xml:space="preserve"> </w:t>
      </w:r>
      <w:r>
        <w:rPr>
          <w:rFonts w:eastAsia="Times New Roman"/>
          <w:szCs w:val="24"/>
          <w:lang w:val="en-US"/>
        </w:rPr>
        <w:t>International</w:t>
      </w:r>
      <w:r w:rsidRPr="00557F09">
        <w:rPr>
          <w:rFonts w:eastAsia="Times New Roman"/>
          <w:szCs w:val="24"/>
        </w:rPr>
        <w:t xml:space="preserve"> </w:t>
      </w:r>
      <w:r>
        <w:rPr>
          <w:rFonts w:eastAsia="Times New Roman"/>
          <w:szCs w:val="24"/>
          <w:lang w:val="en-US"/>
        </w:rPr>
        <w:t>Hellas</w:t>
      </w:r>
      <w:r>
        <w:rPr>
          <w:rFonts w:eastAsia="Times New Roman"/>
          <w:szCs w:val="24"/>
        </w:rPr>
        <w:t xml:space="preserve">» με τα </w:t>
      </w:r>
      <w:r>
        <w:rPr>
          <w:rFonts w:eastAsia="Times New Roman"/>
          <w:szCs w:val="24"/>
        </w:rPr>
        <w:t>αναγνωρισμένα αθλητικά σωματεία δεν επιλύει αυτομάτως τα προβλήματα που αντιμετωπίζουν οι αθλητές που έχουν κινητικές δυσκολίες. Δεν είναι καθόλου εύκολη η πρόσβαση ατόμων με αναπηρία στης αθλητικές εγκαταστάσεις και αθλητικά σωματεία, συλλόγους και οποιον</w:t>
      </w:r>
      <w:r>
        <w:rPr>
          <w:rFonts w:eastAsia="Times New Roman"/>
          <w:szCs w:val="24"/>
        </w:rPr>
        <w:t xml:space="preserve">δήποτε αθλητικό χώρο, ώστε να μπορέσουν να ασχοληθούν με κάποιο άθλημα. Δεν υπάρχει οργανωμένος μηχανισμός από την πολιτεία και τα περισσότερα άτομα με </w:t>
      </w:r>
      <w:r>
        <w:rPr>
          <w:rFonts w:eastAsia="Times New Roman"/>
          <w:szCs w:val="24"/>
        </w:rPr>
        <w:lastRenderedPageBreak/>
        <w:t xml:space="preserve">ειδικές ανάγκες ασχολούνται με τον αθλητισμό από τύχη ή επειδή τον αγαπούν πάρα πολύ. </w:t>
      </w:r>
    </w:p>
    <w:p w14:paraId="120315B1" w14:textId="77777777" w:rsidR="00402C5E" w:rsidRDefault="00212FF6">
      <w:pPr>
        <w:spacing w:line="600" w:lineRule="auto"/>
        <w:ind w:firstLine="720"/>
        <w:jc w:val="both"/>
        <w:rPr>
          <w:rFonts w:eastAsia="Times New Roman"/>
          <w:szCs w:val="24"/>
        </w:rPr>
      </w:pPr>
      <w:r>
        <w:rPr>
          <w:rFonts w:eastAsia="Times New Roman"/>
          <w:szCs w:val="24"/>
        </w:rPr>
        <w:t>Είμαστε πάντα δίπ</w:t>
      </w:r>
      <w:r>
        <w:rPr>
          <w:rFonts w:eastAsia="Times New Roman"/>
          <w:szCs w:val="24"/>
        </w:rPr>
        <w:t xml:space="preserve">λα τους και τους στηρίζουμε. Στηρίζουμε αυτούς τους μαχητές του στίβου και της ζωής. </w:t>
      </w:r>
    </w:p>
    <w:p w14:paraId="120315B2" w14:textId="77777777" w:rsidR="00402C5E" w:rsidRDefault="00212FF6">
      <w:pPr>
        <w:spacing w:line="600" w:lineRule="auto"/>
        <w:ind w:firstLine="720"/>
        <w:jc w:val="both"/>
        <w:rPr>
          <w:rFonts w:eastAsia="Times New Roman"/>
          <w:szCs w:val="24"/>
        </w:rPr>
      </w:pPr>
      <w:r>
        <w:rPr>
          <w:rFonts w:eastAsia="Times New Roman"/>
          <w:szCs w:val="24"/>
        </w:rPr>
        <w:t xml:space="preserve">Με το άρθρο 12, επανέρχονται σε ισχύ διατάξεις περί διορισμών των ολυμπιονικών στο </w:t>
      </w:r>
      <w:r>
        <w:rPr>
          <w:rFonts w:eastAsia="Times New Roman"/>
          <w:szCs w:val="24"/>
        </w:rPr>
        <w:t>δ</w:t>
      </w:r>
      <w:r>
        <w:rPr>
          <w:rFonts w:eastAsia="Times New Roman"/>
          <w:szCs w:val="24"/>
        </w:rPr>
        <w:t>ημόσιο. Αρχικά, θα συμφωνήσουμε ότι ορθώς πρέπει να αμείβονται και να χορηγούνται κάπο</w:t>
      </w:r>
      <w:r>
        <w:rPr>
          <w:rFonts w:eastAsia="Times New Roman"/>
          <w:szCs w:val="24"/>
        </w:rPr>
        <w:t xml:space="preserve">ια προνόμια στους αθλητές, οι οποίοι με τόσες δυσκολίες και με μηδαμινή κρατική βοήθεια κατάφεραν να κατακτήσουν μια θέση στο βάθρο. Είναι κι αυτό μια ελάχιστη αναγνώριση της πολιτείας, έστω και εκ των υστέρων. </w:t>
      </w:r>
    </w:p>
    <w:p w14:paraId="120315B3" w14:textId="77777777" w:rsidR="00402C5E" w:rsidRDefault="00212FF6">
      <w:pPr>
        <w:spacing w:line="600" w:lineRule="auto"/>
        <w:ind w:firstLine="720"/>
        <w:jc w:val="both"/>
        <w:rPr>
          <w:rFonts w:eastAsia="Times New Roman"/>
          <w:szCs w:val="24"/>
        </w:rPr>
      </w:pPr>
      <w:r>
        <w:rPr>
          <w:rFonts w:eastAsia="Times New Roman"/>
          <w:szCs w:val="24"/>
        </w:rPr>
        <w:t>Αυτό, όμως, που εμείς θέλουμε να πούμε είναι</w:t>
      </w:r>
      <w:r>
        <w:rPr>
          <w:rFonts w:eastAsia="Times New Roman"/>
          <w:szCs w:val="24"/>
        </w:rPr>
        <w:t xml:space="preserve"> ότι θα μπορούσαν αυτοί οι άνθρωποι, με τόσες ειδικές γνώσεις στα θέματα αθλητισμού, να αξιοποιηθούν στα σχολεία, στα αθλητικά σωματεία, να ενθαρρύνουν τα νέα παιδιά, να δώσουν κατευθυντήριες γραμμές, να μεταφέρουν τη δική τους γνώση και εμπειρία, αυτή που</w:t>
      </w:r>
      <w:r>
        <w:rPr>
          <w:rFonts w:eastAsia="Times New Roman"/>
          <w:szCs w:val="24"/>
        </w:rPr>
        <w:t xml:space="preserve"> η πολιτεία τούς είχε στερήσει.     </w:t>
      </w:r>
    </w:p>
    <w:p w14:paraId="120315B4"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Άρθρο 13. Σαφώς αναγνωρίζουμε την προσφορά των προπονητών των αθλητών που κατέκτησαν μετάλλιο στους Ολυμπιακούς Αγώνες οι οποίοι δεν διαθέτουν άδεια ασκήσεως προπονητή. Θα πρέπει, όμως, να ληφθεί υπ’ </w:t>
      </w:r>
      <w:proofErr w:type="spellStart"/>
      <w:r>
        <w:rPr>
          <w:rFonts w:eastAsia="Times New Roman"/>
          <w:szCs w:val="24"/>
        </w:rPr>
        <w:t>όψιν</w:t>
      </w:r>
      <w:proofErr w:type="spellEnd"/>
      <w:r>
        <w:rPr>
          <w:rFonts w:eastAsia="Times New Roman"/>
          <w:szCs w:val="24"/>
        </w:rPr>
        <w:t xml:space="preserve"> ότι υπάρχουν τ</w:t>
      </w:r>
      <w:r>
        <w:rPr>
          <w:rFonts w:eastAsia="Times New Roman"/>
          <w:szCs w:val="24"/>
        </w:rPr>
        <w:t>α αντίστοιχα ιδρύματα που πιστοποιούν αυτή την άδεια. Μιλάω για τα ΤΕΦΑΑ.</w:t>
      </w:r>
    </w:p>
    <w:p w14:paraId="120315B5" w14:textId="77777777" w:rsidR="00402C5E" w:rsidRDefault="00212FF6">
      <w:pPr>
        <w:spacing w:line="600" w:lineRule="auto"/>
        <w:ind w:firstLine="720"/>
        <w:jc w:val="both"/>
        <w:rPr>
          <w:rFonts w:eastAsia="Times New Roman"/>
          <w:szCs w:val="24"/>
        </w:rPr>
      </w:pPr>
      <w:r>
        <w:rPr>
          <w:rFonts w:eastAsia="Times New Roman"/>
          <w:szCs w:val="24"/>
        </w:rPr>
        <w:t xml:space="preserve">Άρθρο 14. Όπως είπαμε στην </w:t>
      </w:r>
      <w:r>
        <w:rPr>
          <w:rFonts w:eastAsia="Times New Roman"/>
          <w:szCs w:val="24"/>
        </w:rPr>
        <w:t>ε</w:t>
      </w:r>
      <w:r>
        <w:rPr>
          <w:rFonts w:eastAsia="Times New Roman"/>
          <w:szCs w:val="24"/>
        </w:rPr>
        <w:t>πιτροπή, διατηρούμε επιφυλάξεις και θεωρούμε ότι πρέπει να υπάρχουν οι απαραίτητες προδιαγραφές, προκειμένου να λειτουργούν οργανωμένα γυμναστήρια σε ξενο</w:t>
      </w:r>
      <w:r>
        <w:rPr>
          <w:rFonts w:eastAsia="Times New Roman"/>
          <w:szCs w:val="24"/>
        </w:rPr>
        <w:t xml:space="preserve">δοχειακές μονάδες. Σαφώς και πρέπει να υπάρχουν. Είναι απαίτηση πολλών τουριστών πλέον. Προέχει, όμως, όπως είπα και στην </w:t>
      </w:r>
      <w:r>
        <w:rPr>
          <w:rFonts w:eastAsia="Times New Roman"/>
          <w:szCs w:val="24"/>
        </w:rPr>
        <w:t>ε</w:t>
      </w:r>
      <w:r>
        <w:rPr>
          <w:rFonts w:eastAsia="Times New Roman"/>
          <w:szCs w:val="24"/>
        </w:rPr>
        <w:t xml:space="preserve">πιτροπή, η ασφάλεια των </w:t>
      </w:r>
      <w:proofErr w:type="spellStart"/>
      <w:r>
        <w:rPr>
          <w:rFonts w:eastAsia="Times New Roman"/>
          <w:szCs w:val="24"/>
        </w:rPr>
        <w:t>αθλούμενων</w:t>
      </w:r>
      <w:proofErr w:type="spellEnd"/>
      <w:r>
        <w:rPr>
          <w:rFonts w:eastAsia="Times New Roman"/>
          <w:szCs w:val="24"/>
        </w:rPr>
        <w:t xml:space="preserve"> και στοιχειώδη επιτήρηση των συγκεκριμένων χώρων. Συμβαίνουν πάρα πολλά ατυχήματα σε χώρους γυμνασ</w:t>
      </w:r>
      <w:r>
        <w:rPr>
          <w:rFonts w:eastAsia="Times New Roman"/>
          <w:szCs w:val="24"/>
        </w:rPr>
        <w:t>τηρίων από κακή χρήση οργάνων.</w:t>
      </w:r>
    </w:p>
    <w:p w14:paraId="120315B6" w14:textId="77777777" w:rsidR="00402C5E" w:rsidRDefault="00212FF6">
      <w:pPr>
        <w:spacing w:line="600" w:lineRule="auto"/>
        <w:ind w:firstLine="720"/>
        <w:jc w:val="both"/>
        <w:rPr>
          <w:rFonts w:eastAsia="Times New Roman"/>
          <w:szCs w:val="24"/>
        </w:rPr>
      </w:pPr>
      <w:r>
        <w:rPr>
          <w:rFonts w:eastAsia="Times New Roman"/>
          <w:szCs w:val="24"/>
        </w:rPr>
        <w:t xml:space="preserve">Οι επιτροπές που προτείνετε να δημιουργηθούν για τον έλεγχο της καταλληλόλητας των αγωνιστικών χώρων πιστεύω ότι θα έπρεπε να εξετάσουν και το κατά πόσο οι αρχικές αθλητικές εγκαταστάσεις που σας είπα πριν τηρούν αυτούς τους </w:t>
      </w:r>
      <w:r>
        <w:rPr>
          <w:rFonts w:eastAsia="Times New Roman"/>
          <w:szCs w:val="24"/>
        </w:rPr>
        <w:t xml:space="preserve">όρους. </w:t>
      </w:r>
    </w:p>
    <w:p w14:paraId="120315B7" w14:textId="77777777" w:rsidR="00402C5E" w:rsidRDefault="00212FF6">
      <w:pPr>
        <w:spacing w:line="600" w:lineRule="auto"/>
        <w:ind w:firstLine="720"/>
        <w:jc w:val="both"/>
        <w:rPr>
          <w:rFonts w:eastAsia="Times New Roman"/>
          <w:szCs w:val="24"/>
        </w:rPr>
      </w:pPr>
      <w:r>
        <w:rPr>
          <w:rFonts w:eastAsia="Times New Roman"/>
          <w:szCs w:val="24"/>
        </w:rPr>
        <w:lastRenderedPageBreak/>
        <w:t>Άρθρο 15. Δεδομένου ότι η Διαρκής Επιτροπή κατά της Αθλητικής Βίας, η ΔΕΑΒ, επιβαρύνει μέχρι του ποσού των 61.000 ευρώ τον κρατικό προϋπολογισμό, θα έπρεπε στο παρόν νομοσχέδιο να επισυναφθεί και μια τριμηνιαία έκθεση πεπραγμένων της, σύμφωνα με τι</w:t>
      </w:r>
      <w:r>
        <w:rPr>
          <w:rFonts w:eastAsia="Times New Roman"/>
          <w:szCs w:val="24"/>
        </w:rPr>
        <w:t>ς αρχές της διαφάνειας και της ενημέρωσης της κοινής γνώμης, ώστε να μην υπάρχει κα</w:t>
      </w:r>
      <w:r>
        <w:rPr>
          <w:rFonts w:eastAsia="Times New Roman"/>
          <w:szCs w:val="24"/>
        </w:rPr>
        <w:t>μ</w:t>
      </w:r>
      <w:r>
        <w:rPr>
          <w:rFonts w:eastAsia="Times New Roman"/>
          <w:szCs w:val="24"/>
        </w:rPr>
        <w:t xml:space="preserve">μία αμφιβολία για το έργο που προάγουν τα μέλη της </w:t>
      </w:r>
      <w:r>
        <w:rPr>
          <w:rFonts w:eastAsia="Times New Roman"/>
          <w:szCs w:val="24"/>
        </w:rPr>
        <w:t>ε</w:t>
      </w:r>
      <w:r>
        <w:rPr>
          <w:rFonts w:eastAsia="Times New Roman"/>
          <w:szCs w:val="24"/>
        </w:rPr>
        <w:t>πιτροπής. Και αυτή η έκθεση είναι κάτι που στο παρελθόν είχε υιοθετηθεί και είχε λειτουργήσει.</w:t>
      </w:r>
    </w:p>
    <w:p w14:paraId="120315B8" w14:textId="77777777" w:rsidR="00402C5E" w:rsidRDefault="00212FF6">
      <w:pPr>
        <w:spacing w:line="600" w:lineRule="auto"/>
        <w:ind w:firstLine="720"/>
        <w:jc w:val="both"/>
        <w:rPr>
          <w:rFonts w:eastAsia="Times New Roman"/>
          <w:szCs w:val="24"/>
        </w:rPr>
      </w:pPr>
      <w:r>
        <w:rPr>
          <w:rFonts w:eastAsia="Times New Roman"/>
          <w:szCs w:val="24"/>
        </w:rPr>
        <w:t>Τα μέλη της ΔΕΑΒ, ανάλογα</w:t>
      </w:r>
      <w:r>
        <w:rPr>
          <w:rFonts w:eastAsia="Times New Roman"/>
          <w:szCs w:val="24"/>
        </w:rPr>
        <w:t xml:space="preserve"> με τους αγώνες που συμμετέχουν, αμείβονται και με κάποιο ποσό, το οποίο δικαιούνται. Το θέμα είναι ότι ακόμα και εδώ γίνονται μέλη με κομματικά κριτήρια, ενώ δεν γίνεται και σωστή επιμόρφωσή τους. Επίσης, δεν υπάρχει ενημέρωση, επιμόρφωση των παρατηρητών </w:t>
      </w:r>
      <w:r>
        <w:rPr>
          <w:rFonts w:eastAsia="Times New Roman"/>
          <w:szCs w:val="24"/>
        </w:rPr>
        <w:t>οι οποίοι καλούνται να καταγράψουν σε ένα παρωχημένο έντυπο τις παρατηρήσεις τους από τους αγώνες. Δεν υπάρχουν ούτε σαφείς οδηγίες και δεν γίνεται κανένα σεμινάριο.</w:t>
      </w:r>
    </w:p>
    <w:p w14:paraId="120315B9" w14:textId="77777777" w:rsidR="00402C5E" w:rsidRDefault="00212FF6">
      <w:pPr>
        <w:spacing w:line="600" w:lineRule="auto"/>
        <w:ind w:firstLine="720"/>
        <w:jc w:val="both"/>
        <w:rPr>
          <w:rFonts w:eastAsia="Times New Roman"/>
          <w:szCs w:val="24"/>
        </w:rPr>
      </w:pPr>
      <w:r>
        <w:rPr>
          <w:rFonts w:eastAsia="Times New Roman"/>
          <w:szCs w:val="24"/>
        </w:rPr>
        <w:t xml:space="preserve">Όσον αφορά τις αμοιβές των διαιτητών, είναι γνωστό ότι είναι απλήρωτοι από την </w:t>
      </w:r>
      <w:r>
        <w:rPr>
          <w:rFonts w:eastAsia="Times New Roman"/>
          <w:szCs w:val="24"/>
        </w:rPr>
        <w:t>έβδομη</w:t>
      </w:r>
      <w:r>
        <w:rPr>
          <w:rFonts w:eastAsia="Times New Roman"/>
          <w:szCs w:val="24"/>
          <w:vertAlign w:val="superscript"/>
        </w:rPr>
        <w:t xml:space="preserve"> </w:t>
      </w:r>
      <w:r>
        <w:rPr>
          <w:rFonts w:eastAsia="Times New Roman"/>
          <w:szCs w:val="24"/>
        </w:rPr>
        <w:t>αγων</w:t>
      </w:r>
      <w:r>
        <w:rPr>
          <w:rFonts w:eastAsia="Times New Roman"/>
          <w:szCs w:val="24"/>
        </w:rPr>
        <w:t xml:space="preserve">ιστική. Η ΚΕΔ είχε στείλει επιστολή στην ΕΠΟ και στη </w:t>
      </w:r>
      <w:r>
        <w:rPr>
          <w:rFonts w:eastAsia="Times New Roman"/>
          <w:szCs w:val="24"/>
          <w:lang w:val="en-US"/>
        </w:rPr>
        <w:t>Super</w:t>
      </w:r>
      <w:r>
        <w:rPr>
          <w:rFonts w:eastAsia="Times New Roman"/>
          <w:szCs w:val="24"/>
        </w:rPr>
        <w:t xml:space="preserve"> </w:t>
      </w:r>
      <w:r>
        <w:rPr>
          <w:rFonts w:eastAsia="Times New Roman"/>
          <w:szCs w:val="24"/>
          <w:lang w:val="en-US"/>
        </w:rPr>
        <w:t>League</w:t>
      </w:r>
      <w:r>
        <w:rPr>
          <w:rFonts w:eastAsia="Times New Roman"/>
          <w:szCs w:val="24"/>
        </w:rPr>
        <w:t xml:space="preserve">. Το θέμα το γνωρίζει </w:t>
      </w:r>
      <w:r>
        <w:rPr>
          <w:rFonts w:eastAsia="Times New Roman"/>
          <w:szCs w:val="24"/>
        </w:rPr>
        <w:lastRenderedPageBreak/>
        <w:t xml:space="preserve">ο Υπουργός. Και δεν είναι μόνο οι διαιτητές. Είναι και οι βοηθοί, είναι και οι παρατηρητές και ακούσαμε για ένα ποσό της τάξης του 1.000.000 ευρώ τελικά. Και </w:t>
      </w:r>
      <w:r>
        <w:rPr>
          <w:rFonts w:eastAsia="Times New Roman"/>
          <w:szCs w:val="24"/>
        </w:rPr>
        <w:t>διερωτόμαστε ποιον θα επιβαρύνει αυτό το χρέος.</w:t>
      </w:r>
    </w:p>
    <w:p w14:paraId="120315BA" w14:textId="77777777" w:rsidR="00402C5E" w:rsidRDefault="00212FF6">
      <w:pPr>
        <w:spacing w:line="600" w:lineRule="auto"/>
        <w:ind w:firstLine="720"/>
        <w:jc w:val="both"/>
        <w:rPr>
          <w:rFonts w:eastAsia="Times New Roman"/>
          <w:szCs w:val="24"/>
        </w:rPr>
      </w:pPr>
      <w:r>
        <w:rPr>
          <w:rFonts w:eastAsia="Times New Roman"/>
          <w:szCs w:val="24"/>
        </w:rPr>
        <w:t xml:space="preserve">Όσον αφορά τις τροπολογίες που έγιναν άρθρα, θα πω για το άρθρο 21 ότι η ΔΑΛ είναι δημιουργία </w:t>
      </w:r>
      <w:proofErr w:type="spellStart"/>
      <w:r>
        <w:rPr>
          <w:rFonts w:eastAsia="Times New Roman"/>
          <w:szCs w:val="24"/>
        </w:rPr>
        <w:t>Δρίτσα</w:t>
      </w:r>
      <w:proofErr w:type="spellEnd"/>
      <w:r>
        <w:rPr>
          <w:rFonts w:eastAsia="Times New Roman"/>
          <w:szCs w:val="24"/>
        </w:rPr>
        <w:t xml:space="preserve"> λίγο πριν από την πτώση του ΟΛΠ. Σκοπός της είναι, όπως έλεγε ο Υπουργός, ο έλεγχος των λιμένων που έχουν πωληθεί -μέχρι τώρα ο ΟΛΠ και ο ΟΛΘ. Και πάλι, όμ</w:t>
      </w:r>
      <w:r>
        <w:rPr>
          <w:rFonts w:eastAsia="Times New Roman"/>
          <w:szCs w:val="24"/>
        </w:rPr>
        <w:t xml:space="preserve">ως, εδώ η Κυβέρνηση φτιάχνει ένα κομματικό κράτος. Οι περισσότεροι, όπως ο πρόεδρος, είναι κομματικοί υπάλληλοι. Θα συσταθούν διευθύνσεις, θα μπορούν να γίνονται αποσπάσεις, προσλήψεις. </w:t>
      </w:r>
    </w:p>
    <w:p w14:paraId="120315BB" w14:textId="77777777" w:rsidR="00402C5E" w:rsidRDefault="00212FF6">
      <w:pPr>
        <w:spacing w:line="600" w:lineRule="auto"/>
        <w:ind w:firstLine="720"/>
        <w:jc w:val="both"/>
        <w:rPr>
          <w:rFonts w:eastAsia="Times New Roman"/>
          <w:szCs w:val="24"/>
        </w:rPr>
      </w:pPr>
      <w:r>
        <w:rPr>
          <w:rFonts w:eastAsia="Times New Roman"/>
          <w:szCs w:val="24"/>
        </w:rPr>
        <w:t xml:space="preserve">Σκοπός της ΔΑΛ είναι ο έλεγχος, δηλαδή, να εποπτεύει τον ΟΛΠ και τον </w:t>
      </w:r>
      <w:r>
        <w:rPr>
          <w:rFonts w:eastAsia="Times New Roman"/>
          <w:szCs w:val="24"/>
        </w:rPr>
        <w:t xml:space="preserve">ΟΛΘ, δηλαδή ό,τι ρόλο έχει η </w:t>
      </w:r>
      <w:r>
        <w:rPr>
          <w:rFonts w:eastAsia="Times New Roman"/>
          <w:szCs w:val="24"/>
        </w:rPr>
        <w:t>ρ</w:t>
      </w:r>
      <w:r>
        <w:rPr>
          <w:rFonts w:eastAsia="Times New Roman"/>
          <w:szCs w:val="24"/>
        </w:rPr>
        <w:t xml:space="preserve">υθμιστική </w:t>
      </w:r>
      <w:r>
        <w:rPr>
          <w:rFonts w:eastAsia="Times New Roman"/>
          <w:szCs w:val="24"/>
        </w:rPr>
        <w:t>α</w:t>
      </w:r>
      <w:r>
        <w:rPr>
          <w:rFonts w:eastAsia="Times New Roman"/>
          <w:szCs w:val="24"/>
        </w:rPr>
        <w:t xml:space="preserve">ρχή </w:t>
      </w:r>
      <w:r>
        <w:rPr>
          <w:rFonts w:eastAsia="Times New Roman"/>
          <w:szCs w:val="24"/>
        </w:rPr>
        <w:t>λ</w:t>
      </w:r>
      <w:r>
        <w:rPr>
          <w:rFonts w:eastAsia="Times New Roman"/>
          <w:szCs w:val="24"/>
        </w:rPr>
        <w:t xml:space="preserve">ιμένων. Πρόσφατα ο Υπουργός </w:t>
      </w:r>
      <w:proofErr w:type="spellStart"/>
      <w:r>
        <w:rPr>
          <w:rFonts w:eastAsia="Times New Roman"/>
          <w:szCs w:val="24"/>
        </w:rPr>
        <w:t>Κουρουμπλής</w:t>
      </w:r>
      <w:proofErr w:type="spellEnd"/>
      <w:r>
        <w:rPr>
          <w:rFonts w:eastAsia="Times New Roman"/>
          <w:szCs w:val="24"/>
        </w:rPr>
        <w:t>, χωρίς να ενημερώσει κανέναν, έφερε στη Διάσκεψη των Προέδρων την αντικατάσταση των μελών της με νέα μέλη και εντελώς τυχαία από κάποιο άσχετο μέρος.</w:t>
      </w:r>
    </w:p>
    <w:p w14:paraId="120315BC" w14:textId="77777777" w:rsidR="00402C5E" w:rsidRDefault="00212FF6">
      <w:pPr>
        <w:spacing w:line="600" w:lineRule="auto"/>
        <w:ind w:firstLine="720"/>
        <w:jc w:val="both"/>
        <w:rPr>
          <w:rFonts w:eastAsia="Times New Roman"/>
          <w:szCs w:val="24"/>
        </w:rPr>
      </w:pPr>
      <w:r>
        <w:rPr>
          <w:rFonts w:eastAsia="Times New Roman"/>
          <w:szCs w:val="24"/>
        </w:rPr>
        <w:t xml:space="preserve">Η ΔΑΛ θα έχει τρεις </w:t>
      </w:r>
      <w:r>
        <w:rPr>
          <w:rFonts w:eastAsia="Times New Roman"/>
          <w:szCs w:val="24"/>
        </w:rPr>
        <w:t xml:space="preserve">θέσεις για την οργανική της σύνθεση και θα βαρύνει τον προϋπολογισμό του Υπουργείου Νησιωτικής </w:t>
      </w:r>
      <w:r>
        <w:rPr>
          <w:rFonts w:eastAsia="Times New Roman"/>
          <w:szCs w:val="24"/>
        </w:rPr>
        <w:lastRenderedPageBreak/>
        <w:t>Πολιτικής. Δικαίωμα απόσπασης θα έχουν και από το Λιμενικό Σώμα και από τις Ένοπλες Δυνάμεις. Επίσης, υπολογίζεται η ετήσια δαπάνη στα 51.000 ευρώ από τη σύσταση</w:t>
      </w:r>
      <w:r>
        <w:rPr>
          <w:rFonts w:eastAsia="Times New Roman"/>
          <w:szCs w:val="24"/>
        </w:rPr>
        <w:t xml:space="preserve"> των νέων οργανικών μονάδων της ΔΑΛ και συγκεκριμένα από καταβολή αυξημένων αποδοχών στον γενικό διευθυντή για την αντιμετώπιση των εξόδων. Άρα θα υπάρξει εδώ κόστος.</w:t>
      </w:r>
    </w:p>
    <w:p w14:paraId="120315BD" w14:textId="77777777" w:rsidR="00402C5E" w:rsidRDefault="00212FF6">
      <w:pPr>
        <w:spacing w:line="600" w:lineRule="auto"/>
        <w:ind w:firstLine="720"/>
        <w:jc w:val="both"/>
        <w:rPr>
          <w:rFonts w:eastAsia="Times New Roman"/>
          <w:szCs w:val="24"/>
        </w:rPr>
      </w:pPr>
      <w:r>
        <w:rPr>
          <w:rFonts w:eastAsia="Times New Roman"/>
          <w:szCs w:val="24"/>
        </w:rPr>
        <w:t>Ο χώρος του αθλητισμού θα συνεχίσει να νοσεί, εάν δεν ληφθούν τα κατάλληλα μέτρα. Δεν έχο</w:t>
      </w:r>
      <w:r>
        <w:rPr>
          <w:rFonts w:eastAsia="Times New Roman"/>
          <w:szCs w:val="24"/>
        </w:rPr>
        <w:t>υν αξία μόνο τα χρυσά μετάλλια στους Ολυμπιακούς Αγώνες ή τα διασυλλογικά πρωταθλήματα. Αξία έχουν και τα ερασιτεχνικά και τα τοπικά, γιατί μέσα από αυτά βγαίνουν οι μελλοντικοί, οι μεγάλοι αθλητές. Την ώρα που πακτωλός χρημάτων δίνεται στα αθλητικά σωματε</w:t>
      </w:r>
      <w:r>
        <w:rPr>
          <w:rFonts w:eastAsia="Times New Roman"/>
          <w:szCs w:val="24"/>
        </w:rPr>
        <w:t xml:space="preserve">ία μεγάλων κατηγοριών, στα αντίστοιχα πρωταθλήματα </w:t>
      </w:r>
      <w:proofErr w:type="spellStart"/>
      <w:r>
        <w:rPr>
          <w:rFonts w:eastAsia="Times New Roman"/>
          <w:szCs w:val="24"/>
        </w:rPr>
        <w:t>παίδων</w:t>
      </w:r>
      <w:proofErr w:type="spellEnd"/>
      <w:r>
        <w:rPr>
          <w:rFonts w:eastAsia="Times New Roman"/>
          <w:szCs w:val="24"/>
        </w:rPr>
        <w:t xml:space="preserve"> εκλιπαρούν για τα βασικά είδη που είναι απαραίτητα.</w:t>
      </w:r>
    </w:p>
    <w:p w14:paraId="120315BE" w14:textId="77777777" w:rsidR="00402C5E" w:rsidRDefault="00212FF6">
      <w:pPr>
        <w:spacing w:line="600" w:lineRule="auto"/>
        <w:ind w:firstLine="720"/>
        <w:jc w:val="both"/>
        <w:rPr>
          <w:rFonts w:eastAsia="Times New Roman"/>
          <w:szCs w:val="24"/>
        </w:rPr>
      </w:pPr>
      <w:r>
        <w:rPr>
          <w:rFonts w:eastAsia="Times New Roman"/>
          <w:szCs w:val="24"/>
        </w:rPr>
        <w:t>Θέλω να κάνω μια σύσταση σε όλα τα σωματεία, ειδικά του ποδοσφαίρου. Αξιοποιήστε τους Έλληνες αθλητές και μην αφήνετε όσους αξίζουν να φεύγουν στο</w:t>
      </w:r>
      <w:r>
        <w:rPr>
          <w:rFonts w:eastAsia="Times New Roman"/>
          <w:szCs w:val="24"/>
        </w:rPr>
        <w:t xml:space="preserve"> εξωτερικό. Ο αθλητισμός και οι αθλητές μας είναι ένας θησαυρός που πρέπει να διαχειρίζεται ανάλογα. Είναι πολιτισμός και κληρονομιά που δικαιούμαστε όλοι.</w:t>
      </w:r>
    </w:p>
    <w:p w14:paraId="120315BF"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Ευχαριστώ. </w:t>
      </w:r>
    </w:p>
    <w:p w14:paraId="120315C0" w14:textId="77777777" w:rsidR="00402C5E" w:rsidRDefault="00212FF6">
      <w:pPr>
        <w:spacing w:line="600" w:lineRule="auto"/>
        <w:ind w:firstLine="720"/>
        <w:jc w:val="center"/>
        <w:rPr>
          <w:rFonts w:eastAsia="Times New Roman" w:cs="Times New Roman"/>
          <w:szCs w:val="24"/>
        </w:rPr>
      </w:pPr>
      <w:r>
        <w:rPr>
          <w:rFonts w:eastAsia="Times New Roman"/>
          <w:szCs w:val="24"/>
        </w:rPr>
        <w:t>(Χειροκροτήματα από την πτέρυγα τ</w:t>
      </w:r>
      <w:r>
        <w:rPr>
          <w:rFonts w:eastAsia="Times New Roman"/>
          <w:szCs w:val="24"/>
        </w:rPr>
        <w:t xml:space="preserve">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20315C1" w14:textId="77777777" w:rsidR="00402C5E" w:rsidRDefault="00212FF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w:t>
      </w:r>
      <w:r>
        <w:rPr>
          <w:rFonts w:eastAsia="Times New Roman"/>
          <w:bCs/>
          <w:szCs w:val="24"/>
        </w:rPr>
        <w:t xml:space="preserve">όγο έχει ο συνάδελφος ειδικός αγορητής του Κομμουνιστικού Κόμματος </w:t>
      </w:r>
      <w:r>
        <w:rPr>
          <w:rFonts w:eastAsia="Times New Roman"/>
          <w:bCs/>
          <w:szCs w:val="24"/>
        </w:rPr>
        <w:t xml:space="preserve">Ελλάδας </w:t>
      </w:r>
      <w:r>
        <w:rPr>
          <w:rFonts w:eastAsia="Times New Roman"/>
          <w:bCs/>
          <w:szCs w:val="24"/>
        </w:rPr>
        <w:t>κ. Εμμανουήλ Συντυχάκης.</w:t>
      </w:r>
    </w:p>
    <w:p w14:paraId="120315C2" w14:textId="77777777" w:rsidR="00402C5E" w:rsidRDefault="00212FF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Ευχαριστώ, κύριε Πρόεδρε.</w:t>
      </w:r>
    </w:p>
    <w:p w14:paraId="120315C3" w14:textId="77777777" w:rsidR="00402C5E" w:rsidRDefault="00212FF6">
      <w:pPr>
        <w:spacing w:line="600" w:lineRule="auto"/>
        <w:ind w:firstLine="720"/>
        <w:jc w:val="both"/>
        <w:rPr>
          <w:rFonts w:eastAsia="Times New Roman" w:cs="Times New Roman"/>
          <w:szCs w:val="24"/>
        </w:rPr>
      </w:pPr>
      <w:r>
        <w:rPr>
          <w:rFonts w:eastAsia="Times New Roman"/>
          <w:bCs/>
          <w:szCs w:val="24"/>
        </w:rPr>
        <w:t>Κυρίες και κύριοι Βουλευτές, το προτεινόμενο σχέδιο νόμου από την πλευρά της Κυβέρνησης δεν επιλύει τα χρόνι</w:t>
      </w:r>
      <w:r>
        <w:rPr>
          <w:rFonts w:eastAsia="Times New Roman"/>
          <w:bCs/>
          <w:szCs w:val="24"/>
        </w:rPr>
        <w:t>α προβλήματα στον αθλητισμό και πολύ δε περισσότερο οι τροποποιήσεις που προβλέπει στο</w:t>
      </w:r>
      <w:r>
        <w:rPr>
          <w:rFonts w:eastAsia="Times New Roman"/>
          <w:bCs/>
          <w:szCs w:val="24"/>
        </w:rPr>
        <w:t>ν</w:t>
      </w:r>
      <w:r>
        <w:rPr>
          <w:rFonts w:eastAsia="Times New Roman"/>
          <w:bCs/>
          <w:szCs w:val="24"/>
        </w:rPr>
        <w:t xml:space="preserve"> ν.2725/1999 ούτε εξυγιαίνουν το ποδόσφαιρο ούτε πατάσσουν τη διαφθορά και τη διαπλοκή. Γι’ αυτό και επί της αρχής ψηφίζουμε «</w:t>
      </w:r>
      <w:r>
        <w:rPr>
          <w:rFonts w:eastAsia="Times New Roman"/>
          <w:bCs/>
          <w:szCs w:val="24"/>
        </w:rPr>
        <w:t>παρών</w:t>
      </w:r>
      <w:r>
        <w:rPr>
          <w:rFonts w:eastAsia="Times New Roman"/>
          <w:bCs/>
          <w:szCs w:val="24"/>
        </w:rPr>
        <w:t>».</w:t>
      </w:r>
    </w:p>
    <w:p w14:paraId="120315C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 ΚΚΕ, το είπαμε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δεν υποτιμά οποιαδήποτε συζήτηση, που μπορεί να συμβάλει έστω και στο ελάχιστο στην αντιμετώπιση προβλημάτων στον χώρο του αθλητισμού. Όπως δεν έλυσε ο ν.2725/1999 τα χρόνια προβλήματα στον αθλητισμό, αντίθετα γιγαντώθηκε η διαπλοκή και τα συμφέροντα, αφ</w:t>
      </w:r>
      <w:r>
        <w:rPr>
          <w:rFonts w:eastAsia="Times New Roman" w:cs="Times New Roman"/>
          <w:szCs w:val="24"/>
        </w:rPr>
        <w:t xml:space="preserve">ού το κριτήριο ήταν και παραμένει το κέρδος, έτσι και οι </w:t>
      </w:r>
      <w:r>
        <w:rPr>
          <w:rFonts w:eastAsia="Times New Roman" w:cs="Times New Roman"/>
          <w:szCs w:val="24"/>
        </w:rPr>
        <w:lastRenderedPageBreak/>
        <w:t xml:space="preserve">όποιες τροποποιήσεις στον ν.2725, ανεξάρτητα αν κάποιες από αυτές είναι γενικά σωστές και τις ψηφίζουμε, δεν πρόκειται να εξαλείψουν το κύριο που είναι η επιχειρηματική δράση και η ιδιοκτησία ομάδων </w:t>
      </w:r>
      <w:r>
        <w:rPr>
          <w:rFonts w:eastAsia="Times New Roman" w:cs="Times New Roman"/>
          <w:szCs w:val="24"/>
        </w:rPr>
        <w:t>από επιχειρηματικούς ομίλους και αποτελούν τη μήτρα αυτών των προβλημάτων.</w:t>
      </w:r>
    </w:p>
    <w:p w14:paraId="120315C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 παράδειγμα από μόνο του το ηλεκτρονικό εισιτήριο και η ηλεκτρονική κάρτα δεν πρόκειται να πατάξει επί της ουσίας το φαινόμενο της βίας στα γήπεδα. Γι’ αυτό άλλωστε ψηφίζουμε και</w:t>
      </w:r>
      <w:r>
        <w:rPr>
          <w:rFonts w:eastAsia="Times New Roman" w:cs="Times New Roman"/>
          <w:szCs w:val="24"/>
        </w:rPr>
        <w:t xml:space="preserve"> «</w:t>
      </w:r>
      <w:r>
        <w:rPr>
          <w:rFonts w:eastAsia="Times New Roman" w:cs="Times New Roman"/>
          <w:szCs w:val="24"/>
        </w:rPr>
        <w:t>παρών</w:t>
      </w:r>
      <w:r>
        <w:rPr>
          <w:rFonts w:eastAsia="Times New Roman" w:cs="Times New Roman"/>
          <w:szCs w:val="24"/>
        </w:rPr>
        <w:t>» στη σχετική διάταξη στο άρθρο 3 για τη μετάθεση του χρόνου έναρξης εφαρμογής της. Μας προβληματίζει, όμως, το εξής γεγονός: Ότι το ηλεκτρονικό εισιτήριο και η ηλεκτρονική κάρτα αντικειμενικά θα ανοίξει τον δρόμο στην καταπάτηση δημοκρατικών δικαιω</w:t>
      </w:r>
      <w:r>
        <w:rPr>
          <w:rFonts w:eastAsia="Times New Roman" w:cs="Times New Roman"/>
          <w:szCs w:val="24"/>
        </w:rPr>
        <w:t xml:space="preserve">μάτων και θα αρθεί και το απόρρητο των προσωπικών δεδομένων. </w:t>
      </w:r>
    </w:p>
    <w:p w14:paraId="120315C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Οι παρακάτω διατάξεις τις οποίες αναφέρω και τις οποίες ψηφίζουμε, επαναλαμβάνω, δεν ανατρέπουν το συνολικό σκηνικό. Όπως το άρθρο 2, που αφορά την ειδική αθλητική αναγνώριση στην Ομοσπονδία Νεφ</w:t>
      </w:r>
      <w:r>
        <w:rPr>
          <w:rFonts w:eastAsia="Times New Roman" w:cs="Times New Roman"/>
          <w:szCs w:val="24"/>
        </w:rPr>
        <w:t xml:space="preserve">ροπαθών και Μεταμοσχευμένων, το άρθρο 11, που αφορά την εξομοίωση των </w:t>
      </w:r>
      <w:r>
        <w:rPr>
          <w:rFonts w:eastAsia="Times New Roman" w:cs="Times New Roman"/>
          <w:szCs w:val="24"/>
        </w:rPr>
        <w:t>«</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και τα αναγνωρισμένα αθλητικά σωματεία από τη Γενική Γραμματεία Αθλητισμού, το άρθρο 12 σχετικά με την αξιοποίηση ολυμπιονικών από τη Γενική Γραμματεία Αθλητισμού, που είναι διορισμένοι στο δημόσιο, για τη διάδοση του ολυμπισμού, το άρθρο 13, που αφορά τη</w:t>
      </w:r>
      <w:r>
        <w:rPr>
          <w:rFonts w:eastAsia="Times New Roman" w:cs="Times New Roman"/>
          <w:szCs w:val="24"/>
        </w:rPr>
        <w:t xml:space="preserve"> χορήγηση άδειας ασκήσεως επαγγέλματος προπονητή στους προπονητές ολυμπιονικών ως αναγνώριση της προσφοράς τους και το άρθρο 15 για την αποπληρωμή των αποζημιώσεων του Ειδικού Σώματος Παρατηρητών της ΔΕΑΒ και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α</w:t>
      </w:r>
      <w:r>
        <w:rPr>
          <w:rFonts w:eastAsia="Times New Roman" w:cs="Times New Roman"/>
          <w:szCs w:val="24"/>
        </w:rPr>
        <w:t xml:space="preserve">θλητισμού για το </w:t>
      </w:r>
      <w:r>
        <w:rPr>
          <w:rFonts w:eastAsia="Times New Roman" w:cs="Times New Roman"/>
          <w:szCs w:val="24"/>
        </w:rPr>
        <w:t>2016.</w:t>
      </w:r>
    </w:p>
    <w:p w14:paraId="120315C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Οι διατάξεις αυτές, τις οποίες τις ψηφίζει το Κομμουνιστικού Κόμμα Ελλάδας, επαναλαμβάνω δεν αλλάζουν το σκηνικό, δεν συνιστούν ούτε καν ασπιρίνη. Και αυτό γιατί; Γιατί την ίδια στιγμή τα προβλήματα τρέχουν με ιλιγγιώδη ταχύτητα, ο αθλητισμός συρρικν</w:t>
      </w:r>
      <w:r>
        <w:rPr>
          <w:rFonts w:eastAsia="Times New Roman" w:cs="Times New Roman"/>
          <w:szCs w:val="24"/>
        </w:rPr>
        <w:t xml:space="preserve">ώνεται για τον λαό και τη νεολαία, ερασιτεχνικά σωματεία φυτοζωούν, τα γήπεδα και τα κολυμβητήρια κλείνουν, οι κρατικές επιχορηγήσεις προς τον αθλητισμό και τις ομοσπονδίες μειώνονται και η φυσική αγωγή στο σχολείο συρρικνώνεται. Για να μην πούμε, φυσικά, </w:t>
      </w:r>
      <w:r>
        <w:rPr>
          <w:rFonts w:eastAsia="Times New Roman" w:cs="Times New Roman"/>
          <w:szCs w:val="24"/>
        </w:rPr>
        <w:t>για την ακόμα χειρότερη κατάσταση στον ειδικό αθλητισμό και τα διακόσες χιλιάδες παιδιά που μένουν φυ</w:t>
      </w:r>
      <w:r>
        <w:rPr>
          <w:rFonts w:eastAsia="Times New Roman" w:cs="Times New Roman"/>
          <w:szCs w:val="24"/>
        </w:rPr>
        <w:lastRenderedPageBreak/>
        <w:t xml:space="preserve">λακισμένα στα σπίτια τους, ακριβώς γιατί το κράτος τα έχει καταδικάσει, για τον σχολικό αθλητισμό, τις δεκάδες δημόσιες αθλητικές εγκαταστάσεις, που είναι </w:t>
      </w:r>
      <w:proofErr w:type="spellStart"/>
      <w:r>
        <w:rPr>
          <w:rFonts w:eastAsia="Times New Roman" w:cs="Times New Roman"/>
          <w:szCs w:val="24"/>
        </w:rPr>
        <w:t>αφημένες</w:t>
      </w:r>
      <w:proofErr w:type="spellEnd"/>
      <w:r>
        <w:rPr>
          <w:rFonts w:eastAsia="Times New Roman" w:cs="Times New Roman"/>
          <w:szCs w:val="24"/>
        </w:rPr>
        <w:t xml:space="preserve"> στην τύχη τους με κάποιες από αυτές να γίνονται «φιλέτα» για τους επιχειρηματίες.</w:t>
      </w:r>
    </w:p>
    <w:p w14:paraId="120315C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Για τα ζητήματα των </w:t>
      </w:r>
      <w:proofErr w:type="spellStart"/>
      <w:r>
        <w:rPr>
          <w:rFonts w:eastAsia="Times New Roman" w:cs="Times New Roman"/>
          <w:szCs w:val="24"/>
        </w:rPr>
        <w:t>αδειοδοτήσεων</w:t>
      </w:r>
      <w:proofErr w:type="spellEnd"/>
      <w:r>
        <w:rPr>
          <w:rFonts w:eastAsia="Times New Roman" w:cs="Times New Roman"/>
          <w:szCs w:val="24"/>
        </w:rPr>
        <w:t>, των κατηγοριών και των ποινών, από το άρθρο 4 έως και το 8, λέμε «</w:t>
      </w:r>
      <w:r>
        <w:rPr>
          <w:rFonts w:eastAsia="Times New Roman" w:cs="Times New Roman"/>
          <w:szCs w:val="24"/>
        </w:rPr>
        <w:t>παρών</w:t>
      </w:r>
      <w:r>
        <w:rPr>
          <w:rFonts w:eastAsia="Times New Roman" w:cs="Times New Roman"/>
          <w:szCs w:val="24"/>
        </w:rPr>
        <w:t>». Δεν λέμε «</w:t>
      </w:r>
      <w:r>
        <w:rPr>
          <w:rFonts w:eastAsia="Times New Roman" w:cs="Times New Roman"/>
          <w:szCs w:val="24"/>
        </w:rPr>
        <w:t>όχι</w:t>
      </w:r>
      <w:r>
        <w:rPr>
          <w:rFonts w:eastAsia="Times New Roman" w:cs="Times New Roman"/>
          <w:szCs w:val="24"/>
        </w:rPr>
        <w:t>» στην απλοποίηση και επιτάχυνση των διαδικ</w:t>
      </w:r>
      <w:r>
        <w:rPr>
          <w:rFonts w:eastAsia="Times New Roman" w:cs="Times New Roman"/>
          <w:szCs w:val="24"/>
        </w:rPr>
        <w:t xml:space="preserve">ασιών για τις άδειες λειτουργίας και </w:t>
      </w:r>
      <w:proofErr w:type="spellStart"/>
      <w:r>
        <w:rPr>
          <w:rFonts w:eastAsia="Times New Roman" w:cs="Times New Roman"/>
          <w:szCs w:val="24"/>
        </w:rPr>
        <w:t>καταλληλότητας</w:t>
      </w:r>
      <w:proofErr w:type="spellEnd"/>
      <w:r>
        <w:rPr>
          <w:rFonts w:eastAsia="Times New Roman" w:cs="Times New Roman"/>
          <w:szCs w:val="24"/>
        </w:rPr>
        <w:t xml:space="preserve"> των αθλητικών εγκαταστάσεων. Βέβαια, πάντα το βάρος της Επιτροπής Ελέγχου </w:t>
      </w:r>
      <w:proofErr w:type="spellStart"/>
      <w:r>
        <w:rPr>
          <w:rFonts w:eastAsia="Times New Roman" w:cs="Times New Roman"/>
          <w:szCs w:val="24"/>
        </w:rPr>
        <w:t>Καταλληλότητας</w:t>
      </w:r>
      <w:proofErr w:type="spellEnd"/>
      <w:r>
        <w:rPr>
          <w:rFonts w:eastAsia="Times New Roman" w:cs="Times New Roman"/>
          <w:szCs w:val="24"/>
        </w:rPr>
        <w:t xml:space="preserve"> έπεφτε στις διοργανώσεις των μεγάλων διοργανώσεων. </w:t>
      </w:r>
    </w:p>
    <w:p w14:paraId="120315C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 ζητούμενο, όμως, είναι άλλο, δηλαδή, τι γίνεται με τις δεκάδ</w:t>
      </w:r>
      <w:r>
        <w:rPr>
          <w:rFonts w:eastAsia="Times New Roman" w:cs="Times New Roman"/>
          <w:szCs w:val="24"/>
        </w:rPr>
        <w:t xml:space="preserve">ες εκατοντάδες μικρότερες ή μεγαλύτερες αθλητικές εγκαταστάσεις ανά τη χώρα που είναι στην κυριολεξία εγκαταλελειμμένες; Μεταφέρετε την ευθύνη των αδειών </w:t>
      </w:r>
      <w:proofErr w:type="spellStart"/>
      <w:r>
        <w:rPr>
          <w:rFonts w:eastAsia="Times New Roman" w:cs="Times New Roman"/>
          <w:szCs w:val="24"/>
        </w:rPr>
        <w:t>καταλληλότητας</w:t>
      </w:r>
      <w:proofErr w:type="spellEnd"/>
      <w:r>
        <w:rPr>
          <w:rFonts w:eastAsia="Times New Roman" w:cs="Times New Roman"/>
          <w:szCs w:val="24"/>
        </w:rPr>
        <w:t xml:space="preserve"> στις περιφέρειες και στους δήμους, στην Τοπική Διοίκηση. Με τι προϋποθέσεις γίνεται αυτ</w:t>
      </w:r>
      <w:r>
        <w:rPr>
          <w:rFonts w:eastAsia="Times New Roman" w:cs="Times New Roman"/>
          <w:szCs w:val="24"/>
        </w:rPr>
        <w:t xml:space="preserve">ό, όταν τα αθλητικά κέντρα είναι </w:t>
      </w:r>
      <w:proofErr w:type="spellStart"/>
      <w:r>
        <w:rPr>
          <w:rFonts w:eastAsia="Times New Roman" w:cs="Times New Roman"/>
          <w:szCs w:val="24"/>
        </w:rPr>
        <w:t>παραμελημένα</w:t>
      </w:r>
      <w:proofErr w:type="spellEnd"/>
      <w:r>
        <w:rPr>
          <w:rFonts w:eastAsia="Times New Roman" w:cs="Times New Roman"/>
          <w:szCs w:val="24"/>
        </w:rPr>
        <w:t xml:space="preserve">, ενώ απαιτείται η σωστή λειτουργία τους, η στελέχωσή τους με προσωπικό, με γενναία, επαρκή χρηματοδότηση από το κράτος για τη συντήρησή τους; Ποιος θα τα επιβαρυνθεί όλα αυτά; </w:t>
      </w:r>
      <w:r>
        <w:rPr>
          <w:rFonts w:eastAsia="Times New Roman" w:cs="Times New Roman"/>
          <w:szCs w:val="24"/>
        </w:rPr>
        <w:lastRenderedPageBreak/>
        <w:t>Θα τα επιβαρυνθούν οι δήμοι, δηλαδ</w:t>
      </w:r>
      <w:r>
        <w:rPr>
          <w:rFonts w:eastAsia="Times New Roman" w:cs="Times New Roman"/>
          <w:szCs w:val="24"/>
        </w:rPr>
        <w:t xml:space="preserve">ή, οι δημότες με διόγκωση της φορολογίας και των τελών. Το κράτος απαλλάσσεται εντελώς από αυτήν τη διαδικασία. </w:t>
      </w:r>
    </w:p>
    <w:p w14:paraId="120315C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 εμάς, για το Κομμουνιστικό Κόμμα Ελλάδ</w:t>
      </w:r>
      <w:r>
        <w:rPr>
          <w:rFonts w:eastAsia="Times New Roman" w:cs="Times New Roman"/>
          <w:szCs w:val="24"/>
        </w:rPr>
        <w:t>α</w:t>
      </w:r>
      <w:r>
        <w:rPr>
          <w:rFonts w:eastAsia="Times New Roman" w:cs="Times New Roman"/>
          <w:szCs w:val="24"/>
        </w:rPr>
        <w:t xml:space="preserve">ς, το ζήτημα δεν είναι ότι περνούν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δ</w:t>
      </w:r>
      <w:r>
        <w:rPr>
          <w:rFonts w:eastAsia="Times New Roman" w:cs="Times New Roman"/>
          <w:szCs w:val="24"/>
        </w:rPr>
        <w:t>ιοίκηση χωρίς πόρους και προϋποθέσεις, αλλά το γεγον</w:t>
      </w:r>
      <w:r>
        <w:rPr>
          <w:rFonts w:eastAsia="Times New Roman" w:cs="Times New Roman"/>
          <w:szCs w:val="24"/>
        </w:rPr>
        <w:t>ός ότι ο αθλητισμός, ως κοινωνικό αγαθό που πρέπει να είναι και να παρέχεται δημόσια και δωρεάν από το ίδιο το κράτος και να χρηματοδοτείται από το ίδιο το κράτος, μεταφέρεται αποκλειστικά στην ευθύνη των δήμων.</w:t>
      </w:r>
    </w:p>
    <w:p w14:paraId="120315C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σας κάναμε συγκεκριμένες καταγ</w:t>
      </w:r>
      <w:r>
        <w:rPr>
          <w:rFonts w:eastAsia="Times New Roman" w:cs="Times New Roman"/>
          <w:szCs w:val="24"/>
        </w:rPr>
        <w:t>γελίες για το ΟΑΚΑ, το Στάδιο Ελευθερίας στο Ηράκλειο, το Παγκρήτιο Στάδιό του, το Κολυμβητήριο κ.λπ</w:t>
      </w:r>
      <w:r>
        <w:rPr>
          <w:rFonts w:eastAsia="Times New Roman" w:cs="Times New Roman"/>
          <w:szCs w:val="24"/>
        </w:rPr>
        <w:t>.</w:t>
      </w:r>
      <w:r>
        <w:rPr>
          <w:rFonts w:eastAsia="Times New Roman" w:cs="Times New Roman"/>
          <w:szCs w:val="24"/>
        </w:rPr>
        <w:t>. Θα δώσουμε, όμως, συνέχεια, διότι δεν πήραμε και απαντήσεις γύρω από αυτά τα ζητήματα. Για παράδειγμα, στο Ηράκλειο, που διαθέτει δύο κλειστά αθλητικά κέ</w:t>
      </w:r>
      <w:r>
        <w:rPr>
          <w:rFonts w:eastAsia="Times New Roman" w:cs="Times New Roman"/>
          <w:szCs w:val="24"/>
        </w:rPr>
        <w:t xml:space="preserve">ντρα, </w:t>
      </w:r>
      <w:proofErr w:type="spellStart"/>
      <w:r>
        <w:rPr>
          <w:rFonts w:eastAsia="Times New Roman" w:cs="Times New Roman"/>
          <w:szCs w:val="24"/>
        </w:rPr>
        <w:t>Πατελών</w:t>
      </w:r>
      <w:proofErr w:type="spellEnd"/>
      <w:r>
        <w:rPr>
          <w:rFonts w:eastAsia="Times New Roman" w:cs="Times New Roman"/>
          <w:szCs w:val="24"/>
        </w:rPr>
        <w:t xml:space="preserve"> και </w:t>
      </w:r>
      <w:proofErr w:type="spellStart"/>
      <w:r>
        <w:rPr>
          <w:rFonts w:eastAsia="Times New Roman" w:cs="Times New Roman"/>
          <w:szCs w:val="24"/>
        </w:rPr>
        <w:t>Αοράκια</w:t>
      </w:r>
      <w:proofErr w:type="spellEnd"/>
      <w:r>
        <w:rPr>
          <w:rFonts w:eastAsia="Times New Roman" w:cs="Times New Roman"/>
          <w:szCs w:val="24"/>
        </w:rPr>
        <w:t xml:space="preserve">, δεν έχουν πάρει ούτε ένα </w:t>
      </w:r>
      <w:proofErr w:type="spellStart"/>
      <w:r>
        <w:rPr>
          <w:rFonts w:eastAsia="Times New Roman" w:cs="Times New Roman"/>
          <w:szCs w:val="24"/>
        </w:rPr>
        <w:t>σεντ</w:t>
      </w:r>
      <w:proofErr w:type="spellEnd"/>
      <w:r>
        <w:rPr>
          <w:rFonts w:eastAsia="Times New Roman" w:cs="Times New Roman"/>
          <w:szCs w:val="24"/>
        </w:rPr>
        <w:t xml:space="preserve"> από τότε που φτιάχτηκαν και ανοίγουν μόνο όταν γίνονται αγώνες, με κάτι υποτυπώδη ψίχουλα από δω και από κει, και μετά ξανά λουκέτο. </w:t>
      </w:r>
    </w:p>
    <w:p w14:paraId="120315C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 το Παγκρήτιο Στάδιο</w:t>
      </w:r>
      <w:r>
        <w:rPr>
          <w:rFonts w:eastAsia="Times New Roman" w:cs="Times New Roman"/>
          <w:szCs w:val="24"/>
        </w:rPr>
        <w:t xml:space="preserve"> θα αναφέρω ότι</w:t>
      </w:r>
      <w:r>
        <w:rPr>
          <w:rFonts w:eastAsia="Times New Roman" w:cs="Times New Roman"/>
          <w:szCs w:val="24"/>
        </w:rPr>
        <w:t xml:space="preserve"> από την εποχή που πέρασε σ</w:t>
      </w:r>
      <w:r>
        <w:rPr>
          <w:rFonts w:eastAsia="Times New Roman" w:cs="Times New Roman"/>
          <w:szCs w:val="24"/>
        </w:rPr>
        <w:t xml:space="preserve">την ευθύνη του Δήμου από τα Ολυμπιακά Ακίνητα, </w:t>
      </w:r>
      <w:r>
        <w:rPr>
          <w:rFonts w:eastAsia="Times New Roman" w:cs="Times New Roman"/>
          <w:szCs w:val="24"/>
        </w:rPr>
        <w:lastRenderedPageBreak/>
        <w:t xml:space="preserve">υπάρχει μία συμφωνία για ετήσια επιχορήγηση 400 χιλιάδων ευρώ. Μέχρι τώρα, όλα αυτά τα χρόνια, επίσης δεν πήρε ούτε ένα </w:t>
      </w:r>
      <w:proofErr w:type="spellStart"/>
      <w:r>
        <w:rPr>
          <w:rFonts w:eastAsia="Times New Roman" w:cs="Times New Roman"/>
          <w:szCs w:val="24"/>
        </w:rPr>
        <w:t>σεντ</w:t>
      </w:r>
      <w:proofErr w:type="spellEnd"/>
      <w:r>
        <w:rPr>
          <w:rFonts w:eastAsia="Times New Roman" w:cs="Times New Roman"/>
          <w:szCs w:val="24"/>
        </w:rPr>
        <w:t>. Υπήρξε δέσμευση αυτής της Κυβέρνησης για χρηματοδότηση του στεγάστρου στο Παγκρήτιο</w:t>
      </w:r>
      <w:r>
        <w:rPr>
          <w:rFonts w:eastAsia="Times New Roman" w:cs="Times New Roman"/>
          <w:szCs w:val="24"/>
        </w:rPr>
        <w:t xml:space="preserve"> Στάδιο που έπαθε ζημιά. Ούτε φωνή ούτε ακρόαση. </w:t>
      </w:r>
    </w:p>
    <w:p w14:paraId="120315C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τάδιο Ελευθερίας</w:t>
      </w:r>
      <w:r>
        <w:rPr>
          <w:rFonts w:eastAsia="Times New Roman" w:cs="Times New Roman"/>
          <w:szCs w:val="24"/>
        </w:rPr>
        <w:t xml:space="preserve"> υπάρχει</w:t>
      </w:r>
      <w:r>
        <w:rPr>
          <w:rFonts w:eastAsia="Times New Roman" w:cs="Times New Roman"/>
          <w:szCs w:val="24"/>
        </w:rPr>
        <w:t xml:space="preserve"> η απόλυτη εγκατάλειψη. </w:t>
      </w:r>
      <w:r>
        <w:rPr>
          <w:rFonts w:eastAsia="Times New Roman" w:cs="Times New Roman"/>
          <w:szCs w:val="24"/>
        </w:rPr>
        <w:t>Είναι κ</w:t>
      </w:r>
      <w:r>
        <w:rPr>
          <w:rFonts w:eastAsia="Times New Roman" w:cs="Times New Roman"/>
          <w:szCs w:val="24"/>
        </w:rPr>
        <w:t xml:space="preserve">λειστή ακόμα και η κεντρική είσοδος του σταδίου, λόγω στατικών προβλημάτων μέρους του τοιχίου δίπλα στην κεντρική είσοδο, δεν είναι προσπελάσιμη. </w:t>
      </w:r>
      <w:r>
        <w:rPr>
          <w:rFonts w:eastAsia="Times New Roman" w:cs="Times New Roman"/>
          <w:szCs w:val="24"/>
        </w:rPr>
        <w:t xml:space="preserve">Οι κερκίδες επίσης είναι σε άθλια κατάσταση. Το ταρτάν επίσης άχρηστο. Οι συνθήκες μέσα από τις κερκίδες, στα αποδυτήρια και στα </w:t>
      </w:r>
      <w:proofErr w:type="spellStart"/>
      <w:r>
        <w:rPr>
          <w:rFonts w:eastAsia="Times New Roman" w:cs="Times New Roman"/>
          <w:szCs w:val="24"/>
        </w:rPr>
        <w:t>ντουζ</w:t>
      </w:r>
      <w:proofErr w:type="spellEnd"/>
      <w:r>
        <w:rPr>
          <w:rFonts w:eastAsia="Times New Roman" w:cs="Times New Roman"/>
          <w:szCs w:val="24"/>
        </w:rPr>
        <w:t>, είναι άκρως ανθυγιεινές και επικίνδυνες, με παλιό και σκουριασμένο εξοπλισμό.</w:t>
      </w:r>
    </w:p>
    <w:p w14:paraId="120315C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κ</w:t>
      </w:r>
      <w:r>
        <w:rPr>
          <w:rFonts w:eastAsia="Times New Roman" w:cs="Times New Roman"/>
          <w:szCs w:val="24"/>
        </w:rPr>
        <w:t>ολυμβητήριο Ηρακλείου, στην τέταρτη π</w:t>
      </w:r>
      <w:r>
        <w:rPr>
          <w:rFonts w:eastAsia="Times New Roman" w:cs="Times New Roman"/>
          <w:szCs w:val="24"/>
        </w:rPr>
        <w:t xml:space="preserve">όλη της Ελλάδας, είναι η μοναδική πενηντάρα και η μοναδική δημόσια πισίνα. Ποιος θα </w:t>
      </w:r>
      <w:proofErr w:type="spellStart"/>
      <w:r>
        <w:rPr>
          <w:rFonts w:eastAsia="Times New Roman" w:cs="Times New Roman"/>
          <w:szCs w:val="24"/>
        </w:rPr>
        <w:t>πρωτομπεί</w:t>
      </w:r>
      <w:proofErr w:type="spellEnd"/>
      <w:r>
        <w:rPr>
          <w:rFonts w:eastAsia="Times New Roman" w:cs="Times New Roman"/>
          <w:szCs w:val="24"/>
        </w:rPr>
        <w:t xml:space="preserve"> σε αυτήν την πισίνα; Ποιος θα αθληθεί; Είναι ένα πραγματικό αίσχος. Βέβαια, η μία κερκίδα που έχει, διακοσίων πενήντα με τριακοσίων ατόμων, δεν επαρκεί, όταν εξυπ</w:t>
      </w:r>
      <w:r>
        <w:rPr>
          <w:rFonts w:eastAsia="Times New Roman" w:cs="Times New Roman"/>
          <w:szCs w:val="24"/>
        </w:rPr>
        <w:t xml:space="preserve">ηρετούνται εκατοντάδες παιδιά καθημερινά και με τουρνουά κάθε Σαββατοκύριακο. Τα αποδυτήρια τριτοκοσμικά, ενώ απαιτείται δεύτερη μικρή πισίνα και η χρηματοδότηση ανύπαρκτη. </w:t>
      </w:r>
    </w:p>
    <w:p w14:paraId="120315C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Για το ΟΑΚΑ σας τα είπα και στην πρώτη ανάγνωση. Έτυχε το περασμένο Σαββατοκύριακο</w:t>
      </w:r>
      <w:r>
        <w:rPr>
          <w:rFonts w:eastAsia="Times New Roman" w:cs="Times New Roman"/>
          <w:szCs w:val="24"/>
        </w:rPr>
        <w:t xml:space="preserve"> να πραγματοποιηθούν οι πανελλήνιοι κολυμβητικοί αγώνες. Το θέαμα βέβαια των αγώνων πάρα πολύ ωραίο, το θέαμα της εγκατάλειψης των εγκαταστάσεων άκρως αποκρουστικό. Εγκαταστάσεις ασυντήρητες, ασανσέρ να μη λειτουργούν, οι αγώνες να διεξάγονται με σαράντα β</w:t>
      </w:r>
      <w:r>
        <w:rPr>
          <w:rFonts w:eastAsia="Times New Roman" w:cs="Times New Roman"/>
          <w:szCs w:val="24"/>
        </w:rPr>
        <w:t xml:space="preserve">αθμούς, χωρίς να υπάρχει </w:t>
      </w:r>
      <w:r>
        <w:rPr>
          <w:rFonts w:eastAsia="Times New Roman" w:cs="Times New Roman"/>
          <w:szCs w:val="24"/>
          <w:lang w:val="en-US"/>
        </w:rPr>
        <w:t>air</w:t>
      </w:r>
      <w:r>
        <w:rPr>
          <w:rFonts w:eastAsia="Times New Roman" w:cs="Times New Roman"/>
          <w:szCs w:val="24"/>
        </w:rPr>
        <w:t xml:space="preserve"> </w:t>
      </w:r>
      <w:r>
        <w:rPr>
          <w:rFonts w:eastAsia="Times New Roman" w:cs="Times New Roman"/>
          <w:szCs w:val="24"/>
          <w:lang w:val="en-US"/>
        </w:rPr>
        <w:t>condition</w:t>
      </w:r>
      <w:r>
        <w:rPr>
          <w:rFonts w:eastAsia="Times New Roman" w:cs="Times New Roman"/>
          <w:szCs w:val="24"/>
        </w:rPr>
        <w:t xml:space="preserve">. Ένα δημόσιο, ένα κρατικό κολυμβητήριο, έχει στην πραγματικότητα παραχωρηθεί σε ιδιώτες. Οι εθνικές ομάδες πόλο, μπάσκετ, βόλεϊ, πληρώνουν για τους αγώνες. Οι ομάδες για να μπουν στο ΟΑΚΑ πρέπει να πληρώσουν ενοίκιο. </w:t>
      </w:r>
      <w:r>
        <w:rPr>
          <w:rFonts w:eastAsia="Times New Roman" w:cs="Times New Roman"/>
          <w:szCs w:val="24"/>
        </w:rPr>
        <w:t xml:space="preserve">Η Κολυμβητική Ομοσπονδία, για παράδειγμα, πληρώνει 400 ευρώ για να περάσει το πόδι της στο ΟΑΚΑ. Ημερησίως η ΚΟΕ πληρώνει 1500 ευρώ για τους πανελλήνιους αγώνες. Δηλαδή ένα δημόσιο αγαθό πλέον έχει γίνει εμπόρευμα. </w:t>
      </w:r>
    </w:p>
    <w:p w14:paraId="120315D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άρθρο 9, κυρίες και κύριοι, που αφορ</w:t>
      </w:r>
      <w:r>
        <w:rPr>
          <w:rFonts w:eastAsia="Times New Roman" w:cs="Times New Roman"/>
          <w:szCs w:val="24"/>
        </w:rPr>
        <w:t xml:space="preserve">ά τη μείωση του ποσοστού εγγυητικής επιστολής που υποχρεούνται να καταθέσουν οι ΚΑΕ και την εξομοίωσή τους με τις άλλες ανώνυμες εταιρίες ψηφίζουμε «παρών». Με βάση τον ΠΣΑΚ, το συνδικαλιστικό όργανο των καλαθοσφαιριστών, το Υπουργείο πρέπει να προχωρήσει </w:t>
      </w:r>
      <w:r>
        <w:rPr>
          <w:rFonts w:eastAsia="Times New Roman" w:cs="Times New Roman"/>
          <w:szCs w:val="24"/>
        </w:rPr>
        <w:t xml:space="preserve">σε μια σειρά ρυθμίσεις που ζητούν οι αθλητές και δεν </w:t>
      </w:r>
      <w:r>
        <w:rPr>
          <w:rFonts w:eastAsia="Times New Roman" w:cs="Times New Roman"/>
          <w:szCs w:val="24"/>
        </w:rPr>
        <w:lastRenderedPageBreak/>
        <w:t>είναι μόνο η εγγυητική επιστολή. Ψηφίζουμε «παρών», γιατί πολύ φοβόμαστε ότι αυτή η μείωση από το 25% στο 5%, δηλαδή από τις 100 χιλιάδες στις 60 χιλιάδες ευρώ, θα είναι προς το συμφέρον τελικά των επιχε</w:t>
      </w:r>
      <w:r>
        <w:rPr>
          <w:rFonts w:eastAsia="Times New Roman" w:cs="Times New Roman"/>
          <w:szCs w:val="24"/>
        </w:rPr>
        <w:t xml:space="preserve">ιρηματιών και όχι των αθλητών. </w:t>
      </w:r>
    </w:p>
    <w:p w14:paraId="120315D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άρθρο 10 ψηφίζουμε «παρών». Αφορά την αυτοδίκαιη διαδοχή της </w:t>
      </w:r>
      <w:proofErr w:type="spellStart"/>
      <w:r>
        <w:rPr>
          <w:rFonts w:eastAsia="Times New Roman" w:cs="Times New Roman"/>
          <w:szCs w:val="24"/>
        </w:rPr>
        <w:t>υποβιβασθείσας</w:t>
      </w:r>
      <w:proofErr w:type="spellEnd"/>
      <w:r>
        <w:rPr>
          <w:rFonts w:eastAsia="Times New Roman" w:cs="Times New Roman"/>
          <w:szCs w:val="24"/>
        </w:rPr>
        <w:t xml:space="preserve"> αθλητικής ανώνυμης εταιρείας από το ίδιο ιδρυτικό αθλητικό σωματείο της </w:t>
      </w:r>
      <w:proofErr w:type="spellStart"/>
      <w:r>
        <w:rPr>
          <w:rFonts w:eastAsia="Times New Roman" w:cs="Times New Roman"/>
          <w:szCs w:val="24"/>
        </w:rPr>
        <w:t>υποβιβασθείσας</w:t>
      </w:r>
      <w:proofErr w:type="spellEnd"/>
      <w:r>
        <w:rPr>
          <w:rFonts w:eastAsia="Times New Roman" w:cs="Times New Roman"/>
          <w:szCs w:val="24"/>
        </w:rPr>
        <w:t>. Γιατί; Γιατί αφήνει απ’ έξω όλους τους προηγούμενους χρό</w:t>
      </w:r>
      <w:r>
        <w:rPr>
          <w:rFonts w:eastAsia="Times New Roman" w:cs="Times New Roman"/>
          <w:szCs w:val="24"/>
        </w:rPr>
        <w:t>νους, πριν δηλαδή το 2016. Και ένα ερώτημα είναι αυτό, γιατί δεν καλύπτει όλες τις υποθέσεις πριν το 2016.</w:t>
      </w:r>
    </w:p>
    <w:p w14:paraId="120315D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ά</w:t>
      </w:r>
      <w:r>
        <w:rPr>
          <w:rFonts w:eastAsia="Times New Roman" w:cs="Times New Roman"/>
          <w:szCs w:val="24"/>
        </w:rPr>
        <w:t xml:space="preserve">ρθρο 14 λέμε «όχι». </w:t>
      </w:r>
      <w:r>
        <w:rPr>
          <w:rFonts w:eastAsia="Times New Roman" w:cs="Times New Roman"/>
          <w:szCs w:val="24"/>
        </w:rPr>
        <w:t>Το συγκεκριμένο άρθρο α</w:t>
      </w:r>
      <w:r>
        <w:rPr>
          <w:rFonts w:eastAsia="Times New Roman" w:cs="Times New Roman"/>
          <w:szCs w:val="24"/>
        </w:rPr>
        <w:t>φορά τον καθορισμό πλαισίου λειτουργίας χώρων γυμναστηρίων εντός ξενοδοχείων. Είναι φανερό ότι πρόκει</w:t>
      </w:r>
      <w:r>
        <w:rPr>
          <w:rFonts w:eastAsia="Times New Roman" w:cs="Times New Roman"/>
          <w:szCs w:val="24"/>
        </w:rPr>
        <w:t>ται για μια φωτογραφική διάταξη, με πρόσχημα την αναγκαιότητα να υπάρχει ένα πλαίσιο λειτουργίας των χώρων γυμναστηρίων στα ξενοδοχεία. Ο πραγματικός στόχος ποιος είναι; Ο πραγματικός στόχος είναι να συγκεντρωθεί σιγά-σιγά ο χώρος της εκγύμνασης, των γυμνα</w:t>
      </w:r>
      <w:r>
        <w:rPr>
          <w:rFonts w:eastAsia="Times New Roman" w:cs="Times New Roman"/>
          <w:szCs w:val="24"/>
        </w:rPr>
        <w:t>στηρίων δηλαδή αυτών που υπάρχουν στη γειτονιά, στις ξενοδοχειακές μονάδες και κυρίως στις μεγάλες ξενοδοχειακές μονάδες.</w:t>
      </w:r>
    </w:p>
    <w:p w14:paraId="120315D3"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lastRenderedPageBreak/>
        <w:t xml:space="preserve">Το είπαμε και στην </w:t>
      </w:r>
      <w:r>
        <w:rPr>
          <w:rFonts w:eastAsia="Times New Roman" w:cs="Times New Roman"/>
          <w:szCs w:val="24"/>
        </w:rPr>
        <w:t>ε</w:t>
      </w:r>
      <w:r>
        <w:rPr>
          <w:rFonts w:eastAsia="Times New Roman" w:cs="Times New Roman"/>
          <w:szCs w:val="24"/>
        </w:rPr>
        <w:t>πιτροπή. Αυτό το επιχείρημα, που αναφέρθηκε από τον Υπουργό αλλά και από τον εκπρόσωπο των ξενοδόχων, ότι θα επιτρέπεται μόνο για τους ενοίκους, προφανώς δεν πείθει κανέναν, αντιθέτως προκαλεί κιόλας, διότι ήδη είναι ανεξέλεγκτη κατάσταση. Για πηγαίνετε στ</w:t>
      </w:r>
      <w:r>
        <w:rPr>
          <w:rFonts w:eastAsia="Times New Roman" w:cs="Times New Roman"/>
          <w:szCs w:val="24"/>
        </w:rPr>
        <w:t xml:space="preserve">ις τουριστικές περιοχές να δείτε, που υποτίθεται ότι δεν έχουν πλαίσιο λειτουργίας, αλλά την ίδια στιγμή τα διαφημιστικά καλούν με εκπτωτικές διαδικασίες τον απλό κοσμάκη να πάει στα </w:t>
      </w:r>
      <w:r>
        <w:rPr>
          <w:rFonts w:eastAsia="Times New Roman" w:cs="Times New Roman"/>
          <w:szCs w:val="24"/>
          <w:lang w:val="en-US"/>
        </w:rPr>
        <w:t>spa</w:t>
      </w:r>
      <w:r>
        <w:rPr>
          <w:rFonts w:eastAsia="Times New Roman" w:cs="Times New Roman"/>
          <w:szCs w:val="24"/>
        </w:rPr>
        <w:t xml:space="preserve"> και στα γυμναστήρια των ξενοδοχείων. </w:t>
      </w:r>
    </w:p>
    <w:p w14:paraId="120315D4"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t>Κυρίες και κύριοι, άφησα τελευτ</w:t>
      </w:r>
      <w:r>
        <w:rPr>
          <w:rFonts w:eastAsia="Times New Roman" w:cs="Times New Roman"/>
          <w:szCs w:val="24"/>
        </w:rPr>
        <w:t xml:space="preserve">αίο το άρθρο 1, που αφορά την σύγκληση, συγκρότηση, λειτουργία της Γενικής Συνέλευσης της ΕΠΟ. Ποιος, αλήθεια, πιστεύει ότι η παρέμβαση της </w:t>
      </w:r>
      <w:r>
        <w:rPr>
          <w:rFonts w:eastAsia="Times New Roman" w:cs="Times New Roman"/>
          <w:szCs w:val="24"/>
          <w:lang w:val="en-US"/>
        </w:rPr>
        <w:t>FIFA</w:t>
      </w:r>
      <w:r>
        <w:rPr>
          <w:rFonts w:eastAsia="Times New Roman" w:cs="Times New Roman"/>
          <w:szCs w:val="24"/>
        </w:rPr>
        <w:t xml:space="preserve"> στα </w:t>
      </w:r>
      <w:proofErr w:type="spellStart"/>
      <w:r>
        <w:rPr>
          <w:rFonts w:eastAsia="Times New Roman" w:cs="Times New Roman"/>
          <w:szCs w:val="24"/>
        </w:rPr>
        <w:t>τεκταινόμενα</w:t>
      </w:r>
      <w:proofErr w:type="spellEnd"/>
      <w:r>
        <w:rPr>
          <w:rFonts w:eastAsia="Times New Roman" w:cs="Times New Roman"/>
          <w:szCs w:val="24"/>
        </w:rPr>
        <w:t xml:space="preserve"> της ΕΠΟ, που και αυτή υπηρετεί τον εμπορευματοποιημένο αθλητισμό σε παγκόσμιο επίπεδο και </w:t>
      </w:r>
      <w:proofErr w:type="spellStart"/>
      <w:r>
        <w:rPr>
          <w:rFonts w:eastAsia="Times New Roman" w:cs="Times New Roman"/>
          <w:szCs w:val="24"/>
        </w:rPr>
        <w:t>βαρύ</w:t>
      </w:r>
      <w:r>
        <w:rPr>
          <w:rFonts w:eastAsia="Times New Roman" w:cs="Times New Roman"/>
          <w:szCs w:val="24"/>
        </w:rPr>
        <w:t>νεται</w:t>
      </w:r>
      <w:proofErr w:type="spellEnd"/>
      <w:r>
        <w:rPr>
          <w:rFonts w:eastAsia="Times New Roman" w:cs="Times New Roman"/>
          <w:szCs w:val="24"/>
        </w:rPr>
        <w:t xml:space="preserve"> με παρόμοια και μεγαλύτερα προβλήματα διαφθοράς και διαπλοκής, θα δώσει τέλος. Δεν υπάρχει επιχειρηματική δράση, που να μην είναι άμεσα ή έμμεσα συνδεδεμένη με συμφέροντα τη διαπλοκή και τη διαφθορά.</w:t>
      </w:r>
    </w:p>
    <w:p w14:paraId="120315D5"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lastRenderedPageBreak/>
        <w:t xml:space="preserve">Η παρέμβαση της </w:t>
      </w:r>
      <w:r>
        <w:rPr>
          <w:rFonts w:eastAsia="Times New Roman" w:cs="Times New Roman"/>
          <w:szCs w:val="24"/>
          <w:lang w:val="en-US"/>
        </w:rPr>
        <w:t>FIFA</w:t>
      </w:r>
      <w:r>
        <w:rPr>
          <w:rFonts w:eastAsia="Times New Roman" w:cs="Times New Roman"/>
          <w:szCs w:val="24"/>
        </w:rPr>
        <w:t xml:space="preserve"> μέσω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ξομάλυνσης έρχεται να διαιτητεύσει στην ουσία τις επιχειρηματικές κόντρες ανταγωνιστών στην ΕΠΟ. Το αίτημα για εξυγίανση και κάθαρση τώρα, που προτάσσει η Κυβέρνηση, παρ’ όλο που την ίδια στιγμή λέει ότι οι συνθήκες δεν επιτρέπουν τη ρήξη αυτή, δεν λύνεται</w:t>
      </w:r>
      <w:r>
        <w:rPr>
          <w:rFonts w:eastAsia="Times New Roman" w:cs="Times New Roman"/>
          <w:szCs w:val="24"/>
        </w:rPr>
        <w:t xml:space="preserve"> με τα επαναλαμβανόμενα μερεμέτια και τα φτιασιδώματα, με παλιά πολυχρησιμοποιημένα υλικά ούτε με </w:t>
      </w:r>
      <w:proofErr w:type="spellStart"/>
      <w:r>
        <w:rPr>
          <w:rFonts w:eastAsia="Times New Roman" w:cs="Times New Roman"/>
          <w:szCs w:val="24"/>
        </w:rPr>
        <w:t>τακτικισμούς</w:t>
      </w:r>
      <w:proofErr w:type="spellEnd"/>
      <w:r>
        <w:rPr>
          <w:rFonts w:eastAsia="Times New Roman" w:cs="Times New Roman"/>
          <w:szCs w:val="24"/>
        </w:rPr>
        <w:t xml:space="preserve"> ούτε με τη διαιτησία της </w:t>
      </w:r>
      <w:r>
        <w:rPr>
          <w:rFonts w:eastAsia="Times New Roman" w:cs="Times New Roman"/>
          <w:szCs w:val="24"/>
          <w:lang w:val="en-US"/>
        </w:rPr>
        <w:t>FIFA</w:t>
      </w:r>
      <w:r>
        <w:rPr>
          <w:rFonts w:eastAsia="Times New Roman" w:cs="Times New Roman"/>
          <w:szCs w:val="24"/>
        </w:rPr>
        <w:t xml:space="preserve"> και αυτές τις λεγόμενες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ε</w:t>
      </w:r>
      <w:r>
        <w:rPr>
          <w:rFonts w:eastAsia="Times New Roman" w:cs="Times New Roman"/>
          <w:szCs w:val="24"/>
        </w:rPr>
        <w:t xml:space="preserve">ξομάλυνσης. </w:t>
      </w:r>
    </w:p>
    <w:p w14:paraId="120315D6"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t xml:space="preserve">Με την εναλλαγή προσώπων και τις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ε</w:t>
      </w:r>
      <w:r>
        <w:rPr>
          <w:rFonts w:eastAsia="Times New Roman" w:cs="Times New Roman"/>
          <w:szCs w:val="24"/>
        </w:rPr>
        <w:t>ξομάλυνσης για τη διαχε</w:t>
      </w:r>
      <w:r>
        <w:rPr>
          <w:rFonts w:eastAsia="Times New Roman" w:cs="Times New Roman"/>
          <w:szCs w:val="24"/>
        </w:rPr>
        <w:t>ίριση ενός σαθρού, σάπιου οικοδομήματος μέχρι τα θεμέλια δεν σώνεται ο αθλητισμός και μάλιστα, από τα πρόσωπα, που διαχειρίστηκαν ως εκφραστές αυτής της πολιτικής όλα αυτά τα χρόνια και που οδήγησαν τον ερασιτεχνικό αθλητισμό και το ποδόσφαιρο σε μαρασμό κ</w:t>
      </w:r>
      <w:r>
        <w:rPr>
          <w:rFonts w:eastAsia="Times New Roman" w:cs="Times New Roman"/>
          <w:szCs w:val="24"/>
        </w:rPr>
        <w:t xml:space="preserve">αι οικονομική εξαθλίωση με την κατάργηση ακόμα αυτών των ισχνών επιχορηγήσεων. </w:t>
      </w:r>
    </w:p>
    <w:p w14:paraId="120315D7"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t>Θα μπορούσατε, αν θέλατε, να καταργήσετε τη συμμετοχή των ελληνικών ομάδων στο πάσης φύσεως στοίχημα ή στα παιχνίδια του τζόγου, να ελέγξετε τις ανώνυμες αθλητικές εταιρείες, τ</w:t>
      </w:r>
      <w:r>
        <w:rPr>
          <w:rFonts w:eastAsia="Times New Roman" w:cs="Times New Roman"/>
          <w:szCs w:val="24"/>
        </w:rPr>
        <w:t xml:space="preserve">ις ΠΑΕ, τις ΚΑΕ από το Υπουργείο Ανάπτυξης, να μην υπάρχει </w:t>
      </w:r>
      <w:r>
        <w:rPr>
          <w:rFonts w:eastAsia="Times New Roman" w:cs="Times New Roman"/>
          <w:szCs w:val="24"/>
        </w:rPr>
        <w:lastRenderedPageBreak/>
        <w:t xml:space="preserve">καμία χρηματοδότησή τους από το κράτος, είτε άμεση είτε έμμεση, να απαγορευτεί ο δανεισμός παικτών μεταξύ ομάδων της ίδιας κατηγορίας. </w:t>
      </w:r>
    </w:p>
    <w:p w14:paraId="120315D8"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t xml:space="preserve">Το ΚΚΕ </w:t>
      </w:r>
      <w:proofErr w:type="spellStart"/>
      <w:r>
        <w:rPr>
          <w:rFonts w:eastAsia="Times New Roman" w:cs="Times New Roman"/>
          <w:szCs w:val="24"/>
        </w:rPr>
        <w:t>πολλάκις</w:t>
      </w:r>
      <w:proofErr w:type="spellEnd"/>
      <w:r>
        <w:rPr>
          <w:rFonts w:eastAsia="Times New Roman" w:cs="Times New Roman"/>
          <w:szCs w:val="24"/>
        </w:rPr>
        <w:t xml:space="preserve"> έχει δηλώσει, έχει καταθέσει και εδώ στη Βουλ</w:t>
      </w:r>
      <w:r>
        <w:rPr>
          <w:rFonts w:eastAsia="Times New Roman" w:cs="Times New Roman"/>
          <w:szCs w:val="24"/>
        </w:rPr>
        <w:t xml:space="preserve">ή τις προτάσεις αυτές. Δεν έχουν γίνει δεκτές. Γιατί; Γιατί ακριβώς χτυπούν αυτό που λέμε μήτρα του προβλήματος, που είναι η επιχειρηματική δράση και ο ρόλος των επιχειρηματιών στον χώρο του αθλητισμού. </w:t>
      </w:r>
    </w:p>
    <w:p w14:paraId="120315D9"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t>Ο αθλητισμός για το Κομμουνιστικό Κόμμα Ελλάδας είνα</w:t>
      </w:r>
      <w:r>
        <w:rPr>
          <w:rFonts w:eastAsia="Times New Roman" w:cs="Times New Roman"/>
          <w:szCs w:val="24"/>
        </w:rPr>
        <w:t>ι κοινωνική, εκπαιδευτική, ειρηνική, πολιτιστική δραστηριότητα, είναι δικαίωμα, που πρέπει να απολαμβάνουν τα παιδιά, οι νέοι και τα λαϊκά στρώματα. Είναι λαϊκό, αναφαίρετο δικαίωμα, που πρέπει να στηρίζεται και να ενισχύεται ηθικά και οικονομικά από τον κ</w:t>
      </w:r>
      <w:r>
        <w:rPr>
          <w:rFonts w:eastAsia="Times New Roman" w:cs="Times New Roman"/>
          <w:szCs w:val="24"/>
        </w:rPr>
        <w:t xml:space="preserve">ρατικό προϋπολογισμό στα πλαίσια ενός κεντρικού πανεθνικού σχεδιασμού, αλλά αυτό προϋποθέτει άλλη εξουσία, προϋποθέτει άλλη κυβέρνηση με κοινωνικοποιημένα τα μέσα παραγωγής, όπου πραγματικά ο αθλητισμός θα είναι κοινωνικό δικαίωμα και όχι εμπόρευμα. </w:t>
      </w:r>
    </w:p>
    <w:p w14:paraId="120315DA"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t>Με αυ</w:t>
      </w:r>
      <w:r>
        <w:rPr>
          <w:rFonts w:eastAsia="Times New Roman" w:cs="Times New Roman"/>
          <w:szCs w:val="24"/>
        </w:rPr>
        <w:t xml:space="preserve">τές τις κουβέντες το ΚΚΕ ψηφίζει «παρών» επί της αρχής και όπως αναφέρθηκα και για τα άρθρα του συγκεκριμένου </w:t>
      </w:r>
      <w:r>
        <w:rPr>
          <w:rFonts w:eastAsia="Times New Roman" w:cs="Times New Roman"/>
          <w:szCs w:val="24"/>
        </w:rPr>
        <w:lastRenderedPageBreak/>
        <w:t xml:space="preserve">νομοσχεδίου. Τώρα σε σχέση με τις τροπολογίες δεν υπάρχει χρόνος. Νομίζω ότι θα δοθεί δυνατότητα στην πορεία να αναπτυχθεί διάλογος και κυρίως με </w:t>
      </w:r>
      <w:r>
        <w:rPr>
          <w:rFonts w:eastAsia="Times New Roman" w:cs="Times New Roman"/>
          <w:szCs w:val="24"/>
        </w:rPr>
        <w:t xml:space="preserve">την επίμαχη, την τροπολογία, που αφορά τους συμβασιούχους στους Οργανισμούς Τοπικής Αυτοδιοίκησης. </w:t>
      </w:r>
    </w:p>
    <w:p w14:paraId="120315DB"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120315DC"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Κι εγώ, κύριε Συντυχάκη. </w:t>
      </w:r>
    </w:p>
    <w:p w14:paraId="120315DD"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t xml:space="preserve">Προχωρούμε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των Ανεξαρτήτων Ελλήνων, τον κ. Γ</w:t>
      </w:r>
      <w:r>
        <w:rPr>
          <w:rFonts w:eastAsia="Times New Roman" w:cs="Times New Roman"/>
          <w:szCs w:val="24"/>
        </w:rPr>
        <w:t xml:space="preserve">εώργιο Λαζαρίδη. </w:t>
      </w:r>
    </w:p>
    <w:p w14:paraId="120315DE"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t>Κύριε Λαζαρίδη, έχετε τον λόγο.</w:t>
      </w:r>
    </w:p>
    <w:p w14:paraId="120315DF"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120315E0" w14:textId="77777777" w:rsidR="00402C5E" w:rsidRDefault="00212FF6">
      <w:pPr>
        <w:tabs>
          <w:tab w:val="left" w:pos="1733"/>
        </w:tabs>
        <w:spacing w:line="600" w:lineRule="auto"/>
        <w:ind w:firstLine="720"/>
        <w:jc w:val="both"/>
        <w:rPr>
          <w:rFonts w:eastAsia="Times New Roman" w:cs="Times New Roman"/>
          <w:szCs w:val="24"/>
        </w:rPr>
      </w:pPr>
      <w:r>
        <w:rPr>
          <w:rFonts w:eastAsia="Times New Roman" w:cs="Times New Roman"/>
          <w:szCs w:val="24"/>
        </w:rPr>
        <w:t>Πριν ξεκινήσω τον σχολιασμό μου για το νομοσχέδιο, θα ήθελα να σχολιάσω λιγάκι σε ένα σημείο την τοποθέτηση της εκπροσώπου της Νέας Δημοκρατίας, η οποία μίλ</w:t>
      </w:r>
      <w:r>
        <w:rPr>
          <w:rFonts w:eastAsia="Times New Roman" w:cs="Times New Roman"/>
          <w:szCs w:val="24"/>
        </w:rPr>
        <w:t xml:space="preserve">ησε για παθογένειες στο ποδόσφαιρο, αλλά με τον τρόπο, με τον οποίον έκανε αναφορά σε αυτές τις παθογένειες, ήταν σαν αυτές οι παθογένειες να οφείλονται σε αυτά τα δυο χρόνια, που κυβερνά αυτή η Κυβέρνηση. </w:t>
      </w:r>
    </w:p>
    <w:p w14:paraId="120315E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Οι παθογένειες  αυτές στο ποδόσφαιρο…</w:t>
      </w:r>
    </w:p>
    <w:p w14:paraId="120315E2"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(Νικήτας Κακλαμάνης): </w:t>
      </w:r>
      <w:r>
        <w:rPr>
          <w:rFonts w:eastAsia="Times New Roman" w:cs="Times New Roman"/>
          <w:szCs w:val="24"/>
        </w:rPr>
        <w:t xml:space="preserve">Δυόμισι χρόνια. </w:t>
      </w:r>
    </w:p>
    <w:p w14:paraId="120315E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Δυόμισι χρόνια, βεβαίως, έχετε δίκιο, κύριε Πρόεδρε. Δυόμισι χρόνια, δεκτό. </w:t>
      </w:r>
    </w:p>
    <w:p w14:paraId="120315E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Οι παθογένειες, όμως, στο ποδόσφαιρο είναι γνωστό ότι έχουν βάθος πολλών ετών. Όχι απλώς ετών, δεκαετιών. Και ειδικά εμε</w:t>
      </w:r>
      <w:r>
        <w:rPr>
          <w:rFonts w:eastAsia="Times New Roman" w:cs="Times New Roman"/>
          <w:szCs w:val="24"/>
        </w:rPr>
        <w:t>ίς οι οποίοι είμαστε από την περιφέρεια -κι εγώ συγκεκριμένα από τη Θεσσαλονίκη- έχουμε βιώσει στο πετσί μας αυτές τις παθογένειες, γιατί όλα λειτουργούσαν σε βάρος των ομάδων της Θεσσαλονίκης.</w:t>
      </w:r>
    </w:p>
    <w:p w14:paraId="120315E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Κάνω αναφορά στη Θεσσαλονίκη, γιατί αυτές ήταν που διεκδικούσα</w:t>
      </w:r>
      <w:r>
        <w:rPr>
          <w:rFonts w:eastAsia="Times New Roman" w:cs="Times New Roman"/>
          <w:szCs w:val="24"/>
        </w:rPr>
        <w:t>ν την πρωτοκαθεδρία των ομάδων των Αθηνών και κάνω αναφορά για τις τρεις ομάδες της Θεσσαλονίκης, τον ΠΑΟΚ, τον ΗΡΑΚΛΗ και τον ΑΡΗ. Βιώσαμε, λοιπόν, όλοι στο πετσί μας αυτή την αδικία από τις ομάδες των Αθηνών.</w:t>
      </w:r>
    </w:p>
    <w:p w14:paraId="120315E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Βέβαια, η συνάδελφος είναι από τη Θεσσαλονίκη</w:t>
      </w:r>
      <w:r>
        <w:rPr>
          <w:rFonts w:eastAsia="Times New Roman" w:cs="Times New Roman"/>
          <w:szCs w:val="24"/>
        </w:rPr>
        <w:t xml:space="preserve">, είναι συμπατριώτισσα, οπότε αυτά που λέω, τα έχει ζήσει και η ίδια επάνω στη Θεσσαλονίκη. Μιλώ για τις αδικίες, κυρία συνάδελφε, </w:t>
      </w:r>
      <w:r>
        <w:rPr>
          <w:rFonts w:eastAsia="Times New Roman" w:cs="Times New Roman"/>
          <w:szCs w:val="24"/>
        </w:rPr>
        <w:lastRenderedPageBreak/>
        <w:t xml:space="preserve">που ζήσαμε πάνω στη Θεσσαλονίκη και που οφείλονται στον τρόπο με τον οποίο διοικείτο και είχε δομηθεί όλο αυτό το οικοδόμημα </w:t>
      </w:r>
      <w:r>
        <w:rPr>
          <w:rFonts w:eastAsia="Times New Roman" w:cs="Times New Roman"/>
          <w:szCs w:val="24"/>
        </w:rPr>
        <w:t>που λέμε του ποδοσφαίρου.</w:t>
      </w:r>
    </w:p>
    <w:p w14:paraId="120315E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Και για να γίνω πιο συγκεκριμένος: Φαντάζεστε εάν το φαινόμενο </w:t>
      </w:r>
      <w:proofErr w:type="spellStart"/>
      <w:r>
        <w:rPr>
          <w:rFonts w:eastAsia="Times New Roman" w:cs="Times New Roman"/>
          <w:szCs w:val="24"/>
        </w:rPr>
        <w:t>Κοσκωτά</w:t>
      </w:r>
      <w:proofErr w:type="spellEnd"/>
      <w:r>
        <w:rPr>
          <w:rFonts w:eastAsia="Times New Roman" w:cs="Times New Roman"/>
          <w:szCs w:val="24"/>
        </w:rPr>
        <w:t xml:space="preserve"> είχε γίνει σε μια ομάδα επάνω της Θεσσαλονίκης; Θα είχε εξαφανιστεί εντελώς από τον χάρτη. Για ομάδα, όμως, εδώ του κέντρου των Αθηνών επρόκειτο για ένα φαινόμ</w:t>
      </w:r>
      <w:r>
        <w:rPr>
          <w:rFonts w:eastAsia="Times New Roman" w:cs="Times New Roman"/>
          <w:szCs w:val="24"/>
        </w:rPr>
        <w:t>ενο, το οποίο δεν έπρεπε να επηρεάσει την πορεία της ομάδας, γιατί ήταν πρόεδρος –λέει- σε μια ιστορική ομάδα. Όταν πρόκειται, δηλαδή, για ομάδες των Αθηνών, ισχύουν άλλα μέτρα και άλλα σταθμά. Γι’ αυτό λέω ότι οι παθογένειες έχουν βάθος δεκαετιών. Είναι ν</w:t>
      </w:r>
      <w:r>
        <w:rPr>
          <w:rFonts w:eastAsia="Times New Roman" w:cs="Times New Roman"/>
          <w:szCs w:val="24"/>
        </w:rPr>
        <w:t xml:space="preserve">τροπή ο τρόπος με τον οποίο έχει δομηθεί και έχει στηθεί όλο αυτό. Ή να πάμε στο άλλο το φαινόμενο με τους διαιτητές, το πώς κρίνονται, το πώς διαιτητεύουν και τι συνέπειες πρόκειται να υποστούν, όταν αδικούν μια ομάδα εδώ του κέντρου των Αθηνών. Και μιλώ </w:t>
      </w:r>
      <w:r>
        <w:rPr>
          <w:rFonts w:eastAsia="Times New Roman" w:cs="Times New Roman"/>
          <w:szCs w:val="24"/>
        </w:rPr>
        <w:t xml:space="preserve">για τον Παναθηναϊκό, τον Ολυμπιακό, την ΑΕΚ. Όταν αδικούν αυτούς πρόκειται για ανθρώπινο λάθος, όταν αδικούν μια ομάδα της Θεσσαλονίκης ή της περιφέρειας, ισχύουν άλλα μέτρα και άλλα σταθμά. </w:t>
      </w:r>
    </w:p>
    <w:p w14:paraId="120315E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συγχωρείτε</w:t>
      </w:r>
      <w:proofErr w:type="spellEnd"/>
      <w:r>
        <w:rPr>
          <w:rFonts w:eastAsia="Times New Roman" w:cs="Times New Roman"/>
          <w:szCs w:val="24"/>
        </w:rPr>
        <w:t>, έκανα εδώ ένα λάθος. Όταν αδικούν ομάδα του κατεσ</w:t>
      </w:r>
      <w:r>
        <w:rPr>
          <w:rFonts w:eastAsia="Times New Roman" w:cs="Times New Roman"/>
          <w:szCs w:val="24"/>
        </w:rPr>
        <w:t>τημένου, είτε τον Παναθηναϊκό είτε τον Ολυμπιακό είτε την ΑΕΚ, τιμωρούνται με την πιο αυστηρή διαδικασία. Όταν, όμως, αδικείται μια ομάδα επάνω από τη Θεσσαλονίκη ή της περιφέρειας, πρόκειται για ανθρώπινο λάθος. Πάντως, αυτό είναι κάτι το οποίο κάποια στι</w:t>
      </w:r>
      <w:r>
        <w:rPr>
          <w:rFonts w:eastAsia="Times New Roman" w:cs="Times New Roman"/>
          <w:szCs w:val="24"/>
        </w:rPr>
        <w:t xml:space="preserve">γμή πρέπει να το συζητήσουμε, τον τρόπο δηλαδή με τον οποίο έχει δομηθεί όλο αυτό το οικοδόμημα του ποδοσφαίρου. Γιατί μέσα από αυτό συντηρείται ένα φαινόμενο -θα μπορούσαμε να πούμε ακόμα και παρανομίες-  που εμπίπτει στον Ποινικό Κώδικα. </w:t>
      </w:r>
    </w:p>
    <w:p w14:paraId="120315E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Να περάσω τώρα </w:t>
      </w:r>
      <w:r>
        <w:rPr>
          <w:rFonts w:eastAsia="Times New Roman" w:cs="Times New Roman"/>
          <w:szCs w:val="24"/>
        </w:rPr>
        <w:t>στον σχολιασμό του παρόντος νομοσχεδίου.</w:t>
      </w:r>
    </w:p>
    <w:p w14:paraId="120315E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αυτές τις μέρες για ένα νέο νομοσχέδιο που αλλάζει το ποδόσφαιρο και τον αθλητισμό εν γένει, τον ερασιτεχνικό και επαγγελματικό αθλητισμό. Πολλές φορές, άλλωστε, χρειάζεται να</w:t>
      </w:r>
      <w:r>
        <w:rPr>
          <w:rFonts w:eastAsia="Times New Roman" w:cs="Times New Roman"/>
          <w:szCs w:val="24"/>
        </w:rPr>
        <w:t xml:space="preserve"> νομοθετούμε και να κάνουμε τροποποιήσεις των υφιστάμενων νόμων, οι οποίες θα διευκολύνουν και θα βελτιώνουν καταστάσεις. Την αναγκαιότητα, όμως, της κατάθεσής του, με τη μορφή του επείγοντος, την κατα</w:t>
      </w:r>
      <w:r>
        <w:rPr>
          <w:rFonts w:eastAsia="Times New Roman" w:cs="Times New Roman"/>
          <w:szCs w:val="24"/>
        </w:rPr>
        <w:lastRenderedPageBreak/>
        <w:t>νοούμε από έναν βασικό λόγο, που δεν είναι άλλος από τη</w:t>
      </w:r>
      <w:r>
        <w:rPr>
          <w:rFonts w:eastAsia="Times New Roman" w:cs="Times New Roman"/>
          <w:szCs w:val="24"/>
        </w:rPr>
        <w:t>ν επικείμενη διεξαγωγή της καταστατικής γενικής συνέλευσης της ελληνικής ποδοσφαιρικής ομοσπονδίας.</w:t>
      </w:r>
    </w:p>
    <w:p w14:paraId="120315E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Όπως γνωρίζετε, από τον Οκτώβρη είμαστε σε συνεργασία με τη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 ούτως ώστε να προχωρήσουμε σε μια εξομάλυνση της κατάστασης, σε μια επιστροφή</w:t>
      </w:r>
      <w:r>
        <w:rPr>
          <w:rFonts w:eastAsia="Times New Roman" w:cs="Times New Roman"/>
          <w:szCs w:val="24"/>
        </w:rPr>
        <w:t xml:space="preserve"> στην κανονικότητα, με εκλογές για την ΕΠΟ εντός του Ιουλίου και την ελπίδα και την προσμονή όλων να αλλάξει κάτι επιτέλους και κυρίως να παύσει η αμφιλεγόμενη δράση των διοικητικών αρχών του ελληνικού ποδοσφαίρου.</w:t>
      </w:r>
    </w:p>
    <w:p w14:paraId="120315E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Κυρίες και κύριοι, το αυτοδιοίκητο πολλές</w:t>
      </w:r>
      <w:r>
        <w:rPr>
          <w:rFonts w:eastAsia="Times New Roman" w:cs="Times New Roman"/>
          <w:szCs w:val="24"/>
        </w:rPr>
        <w:t xml:space="preserve"> φορές εμπλεκόταν με το αυτόνομο και ως εκ τούτου, με το παράνομο. Μόνο η αλλαγή καταστατικού απέμενε και εφόσον όλα πάνε καλά και το νέο καταστατικό εγκριθεί, θα έρθει και νέα πρωτοβουλία για την εξυγίανση του ποδοσφαίρου, εάν κάτι τέτοιο κριθεί αναγκαίο,</w:t>
      </w:r>
      <w:r>
        <w:rPr>
          <w:rFonts w:eastAsia="Times New Roman" w:cs="Times New Roman"/>
          <w:szCs w:val="24"/>
        </w:rPr>
        <w:t xml:space="preserve"> μια τελική δηλαδή διάταξη για τον χώρο του ποδοσφαίρου.</w:t>
      </w:r>
    </w:p>
    <w:p w14:paraId="120315E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Συνοψίζοντας, λοιπόν, θέλω να πω ότι πρέπει να υπάρχει ψηφισμένο το καινούργιο άρθρο πριν από τις 30-6-2017 και δημοσιευμένο, ούτως ώστε να </w:t>
      </w:r>
      <w:proofErr w:type="spellStart"/>
      <w:r>
        <w:rPr>
          <w:rFonts w:eastAsia="Times New Roman" w:cs="Times New Roman"/>
          <w:szCs w:val="24"/>
        </w:rPr>
        <w:t>συγκληθεί</w:t>
      </w:r>
      <w:proofErr w:type="spellEnd"/>
      <w:r>
        <w:rPr>
          <w:rFonts w:eastAsia="Times New Roman" w:cs="Times New Roman"/>
          <w:szCs w:val="24"/>
        </w:rPr>
        <w:t xml:space="preserve"> απρόσκοπτα η Γενική Συνέλευση της ΕΠΟ και να </w:t>
      </w:r>
      <w:r>
        <w:rPr>
          <w:rFonts w:eastAsia="Times New Roman" w:cs="Times New Roman"/>
          <w:szCs w:val="24"/>
        </w:rPr>
        <w:t>πάρει τις αποφάσεις της.</w:t>
      </w:r>
    </w:p>
    <w:p w14:paraId="120315E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Πέραν του ποδοσφαίρου, όμως, το σχέδιο νόμου προτείνει νέο πλαίσιο και ρυθμίζει θέματα που θα επιλύσουν σημαντικά προβλήματα των εμπλεκόμενων με τον αθλητισμό φορέων. Γίνεται κατηγοριοποίηση των εθνικών αθλητικών υποδομών, προκειμέ</w:t>
      </w:r>
      <w:r>
        <w:rPr>
          <w:rFonts w:eastAsia="Times New Roman" w:cs="Times New Roman"/>
          <w:szCs w:val="24"/>
        </w:rPr>
        <w:t xml:space="preserve">νου να υπάρξει η σχετική διαδικασία </w:t>
      </w:r>
      <w:proofErr w:type="spellStart"/>
      <w:r>
        <w:rPr>
          <w:rFonts w:eastAsia="Times New Roman" w:cs="Times New Roman"/>
          <w:szCs w:val="24"/>
        </w:rPr>
        <w:t>αδειοδότησής</w:t>
      </w:r>
      <w:proofErr w:type="spellEnd"/>
      <w:r>
        <w:rPr>
          <w:rFonts w:eastAsia="Times New Roman" w:cs="Times New Roman"/>
          <w:szCs w:val="24"/>
        </w:rPr>
        <w:t xml:space="preserve"> τους. Πραγματοποιείται κατηγοριοποίηση των αθλητικών εγκαταστάσεων σύμφωνα με το είδος της αθλητικής εγκατάστασης, το σύνολο των θεατών και το είδος των αγώνων που θα πραγματοποιούνται σ’ αυτές και ρυθμίζοντ</w:t>
      </w:r>
      <w:r>
        <w:rPr>
          <w:rFonts w:eastAsia="Times New Roman" w:cs="Times New Roman"/>
          <w:szCs w:val="24"/>
        </w:rPr>
        <w:t xml:space="preserve">αι συναφώς ο τρόπος και η διάρκεια της άδειας λειτουργίας από τις αντίστοιχες επιτροπές ελέγχου </w:t>
      </w:r>
      <w:proofErr w:type="spellStart"/>
      <w:r>
        <w:rPr>
          <w:rFonts w:eastAsia="Times New Roman" w:cs="Times New Roman"/>
          <w:szCs w:val="24"/>
        </w:rPr>
        <w:t>καταλληλότητας</w:t>
      </w:r>
      <w:proofErr w:type="spellEnd"/>
      <w:r>
        <w:rPr>
          <w:rFonts w:eastAsia="Times New Roman" w:cs="Times New Roman"/>
          <w:szCs w:val="24"/>
        </w:rPr>
        <w:t xml:space="preserve">. </w:t>
      </w:r>
    </w:p>
    <w:p w14:paraId="120315E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Τα ελληνικά γήπεδα έχουν μεγάλο πρόβλημα στην </w:t>
      </w:r>
      <w:proofErr w:type="spellStart"/>
      <w:r>
        <w:rPr>
          <w:rFonts w:eastAsia="Times New Roman" w:cs="Times New Roman"/>
          <w:szCs w:val="24"/>
        </w:rPr>
        <w:t>αδειοδότησή</w:t>
      </w:r>
      <w:proofErr w:type="spellEnd"/>
      <w:r>
        <w:rPr>
          <w:rFonts w:eastAsia="Times New Roman" w:cs="Times New Roman"/>
          <w:szCs w:val="24"/>
        </w:rPr>
        <w:t xml:space="preserve"> τους. Εδώ και δεκαετίες δίνονται προσωρινές άδειες λειτουργίας των γηπέδων με παρατάσ</w:t>
      </w:r>
      <w:r>
        <w:rPr>
          <w:rFonts w:eastAsia="Times New Roman" w:cs="Times New Roman"/>
          <w:szCs w:val="24"/>
        </w:rPr>
        <w:t>εις, με την άδεια λειτουργίας να μην είναι ποτέ μόνιμη. Αυτό γινόταν, επειδή δεν υπήρχε μ</w:t>
      </w:r>
      <w:r>
        <w:rPr>
          <w:rFonts w:eastAsia="Times New Roman" w:cs="Times New Roman"/>
          <w:szCs w:val="24"/>
        </w:rPr>
        <w:t>ι</w:t>
      </w:r>
      <w:r>
        <w:rPr>
          <w:rFonts w:eastAsia="Times New Roman" w:cs="Times New Roman"/>
          <w:szCs w:val="24"/>
        </w:rPr>
        <w:t xml:space="preserve">α κατηγοριοποίηση, που πλέον υπάρχει. Ρυθμίζονται </w:t>
      </w:r>
      <w:r>
        <w:rPr>
          <w:rFonts w:eastAsia="Times New Roman" w:cs="Times New Roman"/>
          <w:szCs w:val="24"/>
        </w:rPr>
        <w:t xml:space="preserve">οι προδιαγραφές –και αυτό είναι πολύ σημαντικό- κυρίως όμως εκσυγχρονίζονται και </w:t>
      </w:r>
      <w:proofErr w:type="spellStart"/>
      <w:r>
        <w:rPr>
          <w:rFonts w:eastAsia="Times New Roman" w:cs="Times New Roman"/>
          <w:szCs w:val="24"/>
        </w:rPr>
        <w:t>εξορθολογίζονται</w:t>
      </w:r>
      <w:proofErr w:type="spellEnd"/>
      <w:r>
        <w:rPr>
          <w:rFonts w:eastAsia="Times New Roman" w:cs="Times New Roman"/>
          <w:szCs w:val="24"/>
        </w:rPr>
        <w:t xml:space="preserve"> οι διαδικασίες, ώστε να μην είναι χρονοβόρες και γραφειοκρατικές και δίνονται οι άδειες γρήγορα κατά περίπτωση. </w:t>
      </w:r>
    </w:p>
    <w:p w14:paraId="120315F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Για την ανάπτυξη του αθλητισμού ατόμων με ανα</w:t>
      </w:r>
      <w:r>
        <w:rPr>
          <w:rFonts w:eastAsia="Times New Roman" w:cs="Times New Roman"/>
          <w:szCs w:val="24"/>
        </w:rPr>
        <w:t>πηρία και ατόμων με ειδικές ανάγκες, ο νομοθέτης ορθά μέχρι σήμερα προέβλεπε ηπιότερες προϋποθέσεις για τη δημιουργία αθλητικών ομοσπονδιών, όπως ορθά χορηγείται με το παρόν σχέδιο νόμου η αθλητική αναγνώριση του άρθρου 28 στην Αθλητική Ομοσπονδία Νεφροπαθ</w:t>
      </w:r>
      <w:r>
        <w:rPr>
          <w:rFonts w:eastAsia="Times New Roman" w:cs="Times New Roman"/>
          <w:szCs w:val="24"/>
        </w:rPr>
        <w:t>ών και Μεταμοσχευμένων. Πρόκειται για διάταξη πολύ σημαντική για αυτούς τους ανθρώπους.</w:t>
      </w:r>
    </w:p>
    <w:p w14:paraId="120315F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Όσον αφορά την κάρτα φιλάθλου, η αναβολή που δίνεται είναι λογική και αποδεκτή, καθώς είναι προτιμότερο αυτό, παρά να ξεκινήσει το πρωτάθλημα και να μπουν σε μια νέα δι</w:t>
      </w:r>
      <w:r>
        <w:rPr>
          <w:rFonts w:eastAsia="Times New Roman" w:cs="Times New Roman"/>
          <w:szCs w:val="24"/>
        </w:rPr>
        <w:t>αδικασία και έξοδα με αλλαγή ξανά στο πλαίσιο ή στην εφαρμογή του.</w:t>
      </w:r>
    </w:p>
    <w:p w14:paraId="120315F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Επίσης σημαντική διάταξη, που πιστεύουμε ότι είναι ορθή, είναι αυτή που προτείνει να δίνεται τιμής ένεκεν η άδεια ασκήσεως επαγγέλματος προπονητή στους προπονητές ανθρώπων που κατέλαβαν την</w:t>
      </w:r>
      <w:r>
        <w:rPr>
          <w:rFonts w:eastAsia="Times New Roman" w:cs="Times New Roman"/>
          <w:szCs w:val="24"/>
        </w:rPr>
        <w:t xml:space="preserve"> πρώτη έως τρίτη θέση στους Ολυμπιακούς ή </w:t>
      </w:r>
      <w:proofErr w:type="spellStart"/>
      <w:r>
        <w:rPr>
          <w:rFonts w:eastAsia="Times New Roman" w:cs="Times New Roman"/>
          <w:szCs w:val="24"/>
        </w:rPr>
        <w:t>Παραολυμπιακούς</w:t>
      </w:r>
      <w:proofErr w:type="spellEnd"/>
      <w:r>
        <w:rPr>
          <w:rFonts w:eastAsia="Times New Roman" w:cs="Times New Roman"/>
          <w:szCs w:val="24"/>
        </w:rPr>
        <w:t xml:space="preserve"> Αγώνες, οι οποίοι δεν διαθέτουν σχετική άδεια, δηλαδή άδεια άσκησης επαγγέλματος προπονητή κατηγορίας Α΄ για το άθλημα στο οποίο επιτεύχθηκε η διάκριση. Είχαμε το παράδοξο να μην τους αναγνωρίζεται </w:t>
      </w:r>
      <w:r>
        <w:rPr>
          <w:rFonts w:eastAsia="Times New Roman" w:cs="Times New Roman"/>
          <w:szCs w:val="24"/>
        </w:rPr>
        <w:t>η ιδιότητα ως προ</w:t>
      </w:r>
      <w:r>
        <w:rPr>
          <w:rFonts w:eastAsia="Times New Roman" w:cs="Times New Roman"/>
          <w:szCs w:val="24"/>
        </w:rPr>
        <w:lastRenderedPageBreak/>
        <w:t>πονητές αφ</w:t>
      </w:r>
      <w:r>
        <w:rPr>
          <w:rFonts w:eastAsia="Times New Roman" w:cs="Times New Roman"/>
          <w:szCs w:val="24"/>
        </w:rPr>
        <w:t xml:space="preserve">’ </w:t>
      </w:r>
      <w:r>
        <w:rPr>
          <w:rFonts w:eastAsia="Times New Roman" w:cs="Times New Roman"/>
          <w:szCs w:val="24"/>
        </w:rPr>
        <w:t>ενός και αφ</w:t>
      </w:r>
      <w:r>
        <w:rPr>
          <w:rFonts w:eastAsia="Times New Roman" w:cs="Times New Roman"/>
          <w:szCs w:val="24"/>
        </w:rPr>
        <w:t xml:space="preserve">’ </w:t>
      </w:r>
      <w:r>
        <w:rPr>
          <w:rFonts w:eastAsia="Times New Roman" w:cs="Times New Roman"/>
          <w:szCs w:val="24"/>
        </w:rPr>
        <w:t>ετέρου να μην μπορούν να γίνονται αποδέκτες και αυτοί των προνομίων που ο νόμος προβλέπει για τους προπονητές των αθλητών που φέρνουν μεγάλες επιτυχίες στην χώρα.</w:t>
      </w:r>
    </w:p>
    <w:p w14:paraId="120315F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 αυτές τις διατάξεις</w:t>
      </w:r>
      <w:r>
        <w:rPr>
          <w:rFonts w:eastAsia="Times New Roman" w:cs="Times New Roman"/>
          <w:szCs w:val="24"/>
        </w:rPr>
        <w:t xml:space="preserve"> δεν λύνεται το σύνολο των προβλημάτων του χώρου του αθλητισμού, αλλά χρειάζεται συνεργασία και συγκεκριμένες προτάσεις από τους αρμόδιους φορείς, όπως συνέβη κατά τη διάρκεια των </w:t>
      </w:r>
      <w:r>
        <w:rPr>
          <w:rFonts w:eastAsia="Times New Roman" w:cs="Times New Roman"/>
          <w:szCs w:val="24"/>
        </w:rPr>
        <w:t xml:space="preserve">επιτροπών </w:t>
      </w:r>
      <w:r>
        <w:rPr>
          <w:rFonts w:eastAsia="Times New Roman" w:cs="Times New Roman"/>
          <w:szCs w:val="24"/>
        </w:rPr>
        <w:t>και όπως φαίνεται και από τη διάθεση του αρμόδιου Υπουργού να συμπ</w:t>
      </w:r>
      <w:r>
        <w:rPr>
          <w:rFonts w:eastAsia="Times New Roman" w:cs="Times New Roman"/>
          <w:szCs w:val="24"/>
        </w:rPr>
        <w:t xml:space="preserve">ράξει σε κάτι τέτοιο. Δίνονται λύσεις σε βασικά ζητήματα που απασχολούν πολύ την ελληνική κοινή γνώμη, όπως είναι το θέμα του ποδοσφαίρου, αλλά και αυτά που ταλανίζουν τις μικρές κοινωνίες, όπως αυτά της </w:t>
      </w:r>
      <w:proofErr w:type="spellStart"/>
      <w:r>
        <w:rPr>
          <w:rFonts w:eastAsia="Times New Roman" w:cs="Times New Roman"/>
          <w:szCs w:val="24"/>
        </w:rPr>
        <w:t>αδειοδότησης</w:t>
      </w:r>
      <w:proofErr w:type="spellEnd"/>
      <w:r>
        <w:rPr>
          <w:rFonts w:eastAsia="Times New Roman" w:cs="Times New Roman"/>
          <w:szCs w:val="24"/>
        </w:rPr>
        <w:t xml:space="preserve"> εγκαταστάσεων όπου αθλούνται καθημερινά</w:t>
      </w:r>
      <w:r>
        <w:rPr>
          <w:rFonts w:eastAsia="Times New Roman" w:cs="Times New Roman"/>
          <w:szCs w:val="24"/>
        </w:rPr>
        <w:t xml:space="preserve"> οι συνάνθρωποί μας. Γι’ αυτόν τον λόγο, αλλά και για τις άλλες σημαντικές διατάξεις οι Ανεξάρτητοι Έλληνες στηρίζουμε το παρόν νομοσχέδιο.</w:t>
      </w:r>
    </w:p>
    <w:p w14:paraId="120315F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ευχαριστώ.</w:t>
      </w:r>
    </w:p>
    <w:p w14:paraId="120315F5"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20315F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w:t>
      </w:r>
      <w:r>
        <w:rPr>
          <w:rFonts w:eastAsia="Times New Roman" w:cs="Times New Roman"/>
          <w:szCs w:val="24"/>
        </w:rPr>
        <w:t>με, κύριε Λαζαρίδη.</w:t>
      </w:r>
    </w:p>
    <w:p w14:paraId="120315F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ειδική αγορήτρια </w:t>
      </w:r>
      <w:r>
        <w:rPr>
          <w:rFonts w:eastAsia="Times New Roman" w:cs="Times New Roman"/>
          <w:szCs w:val="24"/>
        </w:rPr>
        <w:t xml:space="preserve">της Ένωσης Κεντρώων κ. Θεοδώρα </w:t>
      </w:r>
      <w:proofErr w:type="spellStart"/>
      <w:r>
        <w:rPr>
          <w:rFonts w:eastAsia="Times New Roman" w:cs="Times New Roman"/>
          <w:szCs w:val="24"/>
        </w:rPr>
        <w:t>Μεγαλοοικονόμου</w:t>
      </w:r>
      <w:proofErr w:type="spellEnd"/>
      <w:r>
        <w:rPr>
          <w:rFonts w:eastAsia="Times New Roman" w:cs="Times New Roman"/>
          <w:szCs w:val="24"/>
        </w:rPr>
        <w:t>.</w:t>
      </w:r>
    </w:p>
    <w:p w14:paraId="120315F8"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Ευχαριστώ, κύριε Πρόεδρε. </w:t>
      </w:r>
    </w:p>
    <w:p w14:paraId="120315F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δυστυχώς, στις περισσότερες των περιπτώσεων πια ερχόμαστε </w:t>
      </w:r>
      <w:r>
        <w:rPr>
          <w:rFonts w:eastAsia="Times New Roman" w:cs="Times New Roman"/>
          <w:szCs w:val="24"/>
        </w:rPr>
        <w:t xml:space="preserve">στην Ολομέλεια για τη συζήτηση ενός νομοσχεδίου με τη διαδικασία του επείγοντος ή του κατεπείγοντος. Προφανώς, η σημερινή συζήτηση εντάσσεται ακριβώς στο ίδιο πλαίσιο. Έχουμε ένα σχέδιο νόμου, που μόλις πριν δύο ημέρες πέρασε από την αρμόδια </w:t>
      </w:r>
      <w:r>
        <w:rPr>
          <w:rFonts w:eastAsia="Times New Roman" w:cs="Times New Roman"/>
          <w:szCs w:val="24"/>
        </w:rPr>
        <w:t>επιτροπή</w:t>
      </w:r>
      <w:r>
        <w:rPr>
          <w:rFonts w:eastAsia="Times New Roman" w:cs="Times New Roman"/>
          <w:szCs w:val="24"/>
        </w:rPr>
        <w:t xml:space="preserve">, και </w:t>
      </w:r>
      <w:r>
        <w:rPr>
          <w:rFonts w:eastAsia="Times New Roman" w:cs="Times New Roman"/>
          <w:szCs w:val="24"/>
        </w:rPr>
        <w:t xml:space="preserve">φτάσαμε στην ημέρα της ψήφισής του. </w:t>
      </w:r>
    </w:p>
    <w:p w14:paraId="120315F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Δυστυχώς, διατηρώ σοβαρές επιφυλάξεις για το κατά πόσο συνιστά πράγματι μια επείγουσα διαδικασία που δεν μπορούσε να προβλεφθεί από την Κυβέρνηση, η οποία αιφνιδιάστηκε. </w:t>
      </w:r>
    </w:p>
    <w:p w14:paraId="120315F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Κυβέρνηση επικαλέστηκε της εξελίξεις που επίκε</w:t>
      </w:r>
      <w:r>
        <w:rPr>
          <w:rFonts w:eastAsia="Times New Roman" w:cs="Times New Roman"/>
          <w:szCs w:val="24"/>
        </w:rPr>
        <w:t xml:space="preserve">ινται άμεσα στην ΕΠΟ και για τις οποίες πρέπει να ψηφιστεί εντός των </w:t>
      </w:r>
      <w:r>
        <w:rPr>
          <w:rFonts w:eastAsia="Times New Roman" w:cs="Times New Roman"/>
          <w:szCs w:val="24"/>
        </w:rPr>
        <w:lastRenderedPageBreak/>
        <w:t>ημερών η διάταξη του άρθρου 1 για τη Γενική Συνέλευση της ΕΠΟ. Δεν ξέρω κατά πόσο πείθουν τα επιχειρήματα του κυρίου Υπουργού, ότι πολύ πρόσφατα ενημερώθηκε για τους ασφυκτικούς χρόνους κ</w:t>
      </w:r>
      <w:r>
        <w:rPr>
          <w:rFonts w:eastAsia="Times New Roman" w:cs="Times New Roman"/>
          <w:szCs w:val="24"/>
        </w:rPr>
        <w:t xml:space="preserve">ι επομένως, η επείγουσα διαδικασία στο Κοινοβούλιο ήταν πράγματι μονόδρομος. </w:t>
      </w:r>
    </w:p>
    <w:p w14:paraId="120315F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Βέβαια, μπορεί η καχυποψία μας να οφείλεται στο ότι σχεδόν όλα τα νομοσχέδια έχουν φθάσει στην Ολομέλεια ακριβώς με τον ίδιο τρόπο και με τις αντίστοιχες δικαιολογίες. Σε κάθε πε</w:t>
      </w:r>
      <w:r>
        <w:rPr>
          <w:rFonts w:eastAsia="Times New Roman" w:cs="Times New Roman"/>
          <w:szCs w:val="24"/>
        </w:rPr>
        <w:t xml:space="preserve">ρίπτωση το ζητούμενο είναι να ασχοληθούμε με την ουσία του νομοθετήματος και να καταθέσουμε τις παρατηρήσεις μας και στις επιμέρους διατάξεις. </w:t>
      </w:r>
    </w:p>
    <w:p w14:paraId="120315F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βασική ίσως ρύθμιση του νομοσχεδίου είναι πράγματι το άρθρο 1, το οποίο αποτελεί μια ακόμη διορθωτική κίνηση σ</w:t>
      </w:r>
      <w:r>
        <w:rPr>
          <w:rFonts w:eastAsia="Times New Roman" w:cs="Times New Roman"/>
          <w:szCs w:val="24"/>
        </w:rPr>
        <w:t xml:space="preserve">ε σχέση με τη λειτουργία της Ελληνικής Ποδοσφαιρικής Ομοσπονδίας. </w:t>
      </w:r>
    </w:p>
    <w:p w14:paraId="120315F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Πράγματι, τα τελευταία έτη όλοι μας γνωρίζουμε πολύ καλά την τραγική κατάσταση στην οποία έχει περιέλθει το ελληνικό ποδόσφαιρο, την ατέρμονη παρακμή και τη δυσωδία που οδήγησε σε ακραίες κ</w:t>
      </w:r>
      <w:r>
        <w:rPr>
          <w:rFonts w:eastAsia="Times New Roman" w:cs="Times New Roman"/>
          <w:szCs w:val="24"/>
        </w:rPr>
        <w:t xml:space="preserve">αταστάσεις, σε σχηματισμό δικογραφιών και </w:t>
      </w:r>
      <w:r>
        <w:rPr>
          <w:rFonts w:eastAsia="Times New Roman" w:cs="Times New Roman"/>
          <w:szCs w:val="24"/>
        </w:rPr>
        <w:lastRenderedPageBreak/>
        <w:t xml:space="preserve">φυσικά σε μια κατάσταση άνευ προηγουμένου εντός των ελληνικών γηπέδων. </w:t>
      </w:r>
    </w:p>
    <w:p w14:paraId="120315F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Αν είναι το ποδόσφαιρο ως το πιο λαοφιλές άθλημα να μας ενώνει, να μας παθιάζει, αλλά με υγιή τρόπο και να μας ελκύει στο να το παρακολουθούμε</w:t>
      </w:r>
      <w:r>
        <w:rPr>
          <w:rFonts w:eastAsia="Times New Roman" w:cs="Times New Roman"/>
          <w:szCs w:val="24"/>
        </w:rPr>
        <w:t xml:space="preserve"> με χαρά έχει καταντήσει μια οικονομική δραστηριότητα –διότι περί αυτού πρόκειται- και όχι μια αθλητική οργάνωση που αγγίζει συχνά τα όρια της παραβατικότητας και της παρανομίας. </w:t>
      </w:r>
    </w:p>
    <w:p w14:paraId="1203160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Κυβέρνηση εξ αρχής έχει κάνει δυνατές και βαρύγδουπες εξαγγελίες για εξυγί</w:t>
      </w:r>
      <w:r>
        <w:rPr>
          <w:rFonts w:eastAsia="Times New Roman" w:cs="Times New Roman"/>
          <w:szCs w:val="24"/>
        </w:rPr>
        <w:t xml:space="preserve">ανση του ποδοσφαίρου και αλλαγή σκηνικού. Ο νόμος Κοντονή έφερε αρκετές αλλαγές, πολλές από τις οποίες ήταν βίαιες. Σήμερα, η ΕΠΟ παραμένει υπό ιδιόμορφο καθεστώς, καθώς ο έλεγχος βρίσκεται ακόμη στην προσωρινή διοικούσα </w:t>
      </w:r>
      <w:r>
        <w:rPr>
          <w:rFonts w:eastAsia="Times New Roman" w:cs="Times New Roman"/>
          <w:szCs w:val="24"/>
        </w:rPr>
        <w:t>επιτροπή</w:t>
      </w:r>
      <w:r>
        <w:rPr>
          <w:rFonts w:eastAsia="Times New Roman" w:cs="Times New Roman"/>
          <w:szCs w:val="24"/>
        </w:rPr>
        <w:t xml:space="preserve">. </w:t>
      </w:r>
    </w:p>
    <w:p w14:paraId="1203160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Με διάταξη που συζητάμε </w:t>
      </w:r>
      <w:r>
        <w:rPr>
          <w:rFonts w:eastAsia="Times New Roman" w:cs="Times New Roman"/>
          <w:szCs w:val="24"/>
        </w:rPr>
        <w:t xml:space="preserve">σήμερα ουσιαστικά ανοίγει ο δρόμος για τη σύγκλιση γενικής συνέλευσης στην ΕΠΟ, προκειμένου να δρομολογηθούν οι εξελίξεις των αρχαιρεσιών. Προτείνουμε μάλιστα τα μέλη του </w:t>
      </w:r>
      <w:r>
        <w:rPr>
          <w:rFonts w:eastAsia="Times New Roman" w:cs="Times New Roman"/>
          <w:szCs w:val="24"/>
        </w:rPr>
        <w:t>διοικητικού συμβουλίου στις</w:t>
      </w:r>
      <w:r>
        <w:rPr>
          <w:rFonts w:eastAsia="Times New Roman" w:cs="Times New Roman"/>
          <w:szCs w:val="24"/>
        </w:rPr>
        <w:t xml:space="preserve"> ΕΠΟ να έχουν το ασυμβίβαστο να είναι πρόεδροι της ενώσεώς</w:t>
      </w:r>
      <w:r>
        <w:rPr>
          <w:rFonts w:eastAsia="Times New Roman" w:cs="Times New Roman"/>
          <w:szCs w:val="24"/>
        </w:rPr>
        <w:t xml:space="preserve"> τους. </w:t>
      </w:r>
    </w:p>
    <w:p w14:paraId="1203160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Η Ένωση Κεντρώων προφανώς στηρίζει κάθε προσπάθεια ουσιαστικής αναβάθμισης του ελληνικού ποδοσφαίρου. Θέλουμε να δούμε πάλι τις ένδοξες εποχές του αθλήματος και να επιστρέψει το ποδόσφαιρο στην εποχή που κάθε οικογένεια μπορούσε να προσέλθει στο γή</w:t>
      </w:r>
      <w:r>
        <w:rPr>
          <w:rFonts w:eastAsia="Times New Roman" w:cs="Times New Roman"/>
          <w:szCs w:val="24"/>
        </w:rPr>
        <w:t xml:space="preserve">πεδο με τα παιδιά της. </w:t>
      </w:r>
    </w:p>
    <w:p w14:paraId="1203160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Βεβαίως, η Κυβέρνηση με τους μέχρι σήμερα χειρισμούς της δεν μας έχει αποδείξει ότι έχει όντως επιτευχθεί η κάθαρση στο χώρο του ποδοσφαίρου. Σε κα</w:t>
      </w:r>
      <w:r>
        <w:rPr>
          <w:rFonts w:eastAsia="Times New Roman" w:cs="Times New Roman"/>
          <w:szCs w:val="24"/>
        </w:rPr>
        <w:t>μ</w:t>
      </w:r>
      <w:r>
        <w:rPr>
          <w:rFonts w:eastAsia="Times New Roman" w:cs="Times New Roman"/>
          <w:szCs w:val="24"/>
        </w:rPr>
        <w:t>μία περίπτωση δεν μπορούμε να μιλήσουμε για απόλυτη επιτυχία του κυβερνητικού εγχειρ</w:t>
      </w:r>
      <w:r>
        <w:rPr>
          <w:rFonts w:eastAsia="Times New Roman" w:cs="Times New Roman"/>
          <w:szCs w:val="24"/>
        </w:rPr>
        <w:t xml:space="preserve">ήματος. Αντιθέτως, τα φαινόμενα βίας στα γήπεδα αποτελούν μια πραγματικότητα, ακόμη και σήμερα. </w:t>
      </w:r>
    </w:p>
    <w:p w14:paraId="1203160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Επίσης, όπως ενημερωθήκαμε, η ΕΠΟ κουβαλάει αυτή τη στιγμή ένα παθητικό με ζημίες τις τάξεως των 13 εκατομμυρίων ευρώ. Τα προβλήματα λοιπόν είναι πολλά και πολ</w:t>
      </w:r>
      <w:r>
        <w:rPr>
          <w:rFonts w:eastAsia="Times New Roman" w:cs="Times New Roman"/>
          <w:szCs w:val="24"/>
        </w:rPr>
        <w:t xml:space="preserve">ύπλοκα. Επομένως, παραμένουμε επιφυλακτικοί απέναντι σε όλη αυτή την προσπάθεια και παρακολουθούμε τις εξελίξεις για να δούμε αν στο τέλος θα υπάρξει οριστική λύση στα προβλήματα του ποδοσφαίρου. </w:t>
      </w:r>
    </w:p>
    <w:p w14:paraId="1203160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τα άρθρα του νομοσχεδίου, δεν μπορούμε παρά να </w:t>
      </w:r>
      <w:r>
        <w:rPr>
          <w:rFonts w:eastAsia="Times New Roman" w:cs="Times New Roman"/>
          <w:szCs w:val="24"/>
        </w:rPr>
        <w:t xml:space="preserve">συμφωνήσουμε με την αθλητική αναγνώριση της αθλητικής ομοσπονδίας νεφροπαθών και μεταμοσχευμένων, στο πλαίσιο της ισότιμης αντιμετώπισης και αυτής της κατηγορίας των αθλητών με χρόνια προβλήματα υγείας. </w:t>
      </w:r>
    </w:p>
    <w:p w14:paraId="1203160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Ωστόσο, δεν μπορώ να επικροτήσω τη μεγάλη καθυστέρησ</w:t>
      </w:r>
      <w:r>
        <w:rPr>
          <w:rFonts w:eastAsia="Times New Roman" w:cs="Times New Roman"/>
          <w:szCs w:val="24"/>
        </w:rPr>
        <w:t>η που παρατηρείται σε σχέση με την εφαρμογή της κάρτας του φιλάθλου, με δεδομένο μάλιστα ότι η συγκεκριμένη κάρτα αποτελεί εξαγγελία της Κυβέρνησης, προκειμένου να βοηθηθεί η κατάσταση στα γήπεδα.</w:t>
      </w:r>
    </w:p>
    <w:p w14:paraId="1203160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Θεωρώ πως είναι μια αποτυχία του Υπουργείου το γεγονός ότι καθυστερεί </w:t>
      </w:r>
      <w:r>
        <w:rPr>
          <w:rFonts w:eastAsia="Times New Roman" w:cs="Times New Roman"/>
          <w:szCs w:val="24"/>
        </w:rPr>
        <w:t xml:space="preserve">όλη </w:t>
      </w:r>
      <w:r>
        <w:rPr>
          <w:rFonts w:eastAsia="Times New Roman" w:cs="Times New Roman"/>
          <w:szCs w:val="24"/>
        </w:rPr>
        <w:t xml:space="preserve">η εφαρμογή του μέτρου τουλάχιστον μέχρι το τέλους του 2017 και, μάλιστα, χωρίς να έχουμε πλήρη εικόνα για το πού ακριβώς έγκειται το πρόβλημα. </w:t>
      </w:r>
    </w:p>
    <w:p w14:paraId="1203160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Σε κάθε περίπτωση, αναμένουμε η Κυβέρν</w:t>
      </w:r>
      <w:r>
        <w:rPr>
          <w:rFonts w:eastAsia="Times New Roman" w:cs="Times New Roman"/>
          <w:szCs w:val="24"/>
        </w:rPr>
        <w:t>ηση να τηρήσει τουλάχιστον τη δέσμευσή της για την έναρξη της λειτουργίας της «</w:t>
      </w:r>
      <w:r>
        <w:rPr>
          <w:rFonts w:eastAsia="Times New Roman" w:cs="Times New Roman"/>
          <w:szCs w:val="24"/>
        </w:rPr>
        <w:t>κάρτας φιλάθλου</w:t>
      </w:r>
      <w:r>
        <w:rPr>
          <w:rFonts w:eastAsia="Times New Roman" w:cs="Times New Roman"/>
          <w:szCs w:val="24"/>
        </w:rPr>
        <w:t xml:space="preserve">» από το 2018, προκειμένου να δούμε μια βελτίωση στην κατάσταση του ποδοσφαίρου. </w:t>
      </w:r>
    </w:p>
    <w:p w14:paraId="1203160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Από την άλλη πλευρά, μας βρίσκουν σύμφωνους σε μεγάλο βαθμό οι αλλαγές που γίνον</w:t>
      </w:r>
      <w:r>
        <w:rPr>
          <w:rFonts w:eastAsia="Times New Roman" w:cs="Times New Roman"/>
          <w:szCs w:val="24"/>
        </w:rPr>
        <w:t>ται στην κατηγοριοποίηση των αθλητικών εγκαταστάσεων. Επιδιώκεται να υπάρξει, επιτέλους, μια τάξη σε κάθε αθλητικό χώρο, να ανήκει σε μια συγκεκριμένη κατηγορία, για την οποία αντίστοιχα θα πρέπει να λάβει την κατάλληλη άδεια λειτουργίας από τον αρμόδιο δή</w:t>
      </w:r>
      <w:r>
        <w:rPr>
          <w:rFonts w:eastAsia="Times New Roman" w:cs="Times New Roman"/>
          <w:szCs w:val="24"/>
        </w:rPr>
        <w:t>μο.</w:t>
      </w:r>
    </w:p>
    <w:p w14:paraId="1203160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Επίσης, συμφωνούμε με τη διάταξη που μειώνει την εγγυητική επιστολή για την καλαθοσφαίριση στο πλαίσιο της ισότητας σε σχέση και με τα λοιπά αθλήματα, με δεδομένο ότι συμφώνησαν και οι εκπρόσωποι των φορέων καλαθοσφαίρισης.</w:t>
      </w:r>
    </w:p>
    <w:p w14:paraId="1203160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Έρχομαι τώρα σε ένα άλλο θέμ</w:t>
      </w:r>
      <w:r>
        <w:rPr>
          <w:rFonts w:eastAsia="Times New Roman" w:cs="Times New Roman"/>
          <w:szCs w:val="24"/>
        </w:rPr>
        <w:t>α. Τα τελευταία χρόνια, σχεδόν κάθε αθλητική χρονιά, βλέπουμε αθλητικές ανώνυμες εταιρείες -κυρίως του χώρου του ποδοσφαίρου- να πτωχεύουν, να πέφτουν κατηγορία και πολλές φορές να οδηγούνται στην αδράνεια. Τα χρέη αυτών των εταιριών αναζητούνται θεωρητικώ</w:t>
      </w:r>
      <w:r>
        <w:rPr>
          <w:rFonts w:eastAsia="Times New Roman" w:cs="Times New Roman"/>
          <w:szCs w:val="24"/>
        </w:rPr>
        <w:t>ς από τον εκάστοτε διευθύνοντα σύμβουλο. Όμως, όπως γνωρίζουμε όλοι πολύ καλά, τις περισσότερες φορές έχουν φροντίσει να βάζουν σε αυτές τις θέσεις κυρίως αχυράνθρωπους, προκειμένου οι πραγματικοί υπαίτιοι που συχνά καταχράστηκαν το αθλητικό χρήμα, να παρα</w:t>
      </w:r>
      <w:r>
        <w:rPr>
          <w:rFonts w:eastAsia="Times New Roman" w:cs="Times New Roman"/>
          <w:szCs w:val="24"/>
        </w:rPr>
        <w:t xml:space="preserve">μένουν αλώβητοι. </w:t>
      </w:r>
    </w:p>
    <w:p w14:paraId="1203160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Η αλήθεια είναι ότι η σημερινή διάταξη ελάχιστα θα βοηθήσει, διότι προβλέπει ότι εφόσον το ίδιο σωματείο ιδρύσει νέα αθλητική ανώνυμη εταιρεία για το ίδιο άθλημα, τότε θα αναλαμβάνει όλα τα χρέη του προηγούμενου. Φαντάζομαι, όμως, ότι για</w:t>
      </w:r>
      <w:r>
        <w:rPr>
          <w:rFonts w:eastAsia="Times New Roman" w:cs="Times New Roman"/>
          <w:szCs w:val="24"/>
        </w:rPr>
        <w:t xml:space="preserve"> να ξεπεραστεί αυτός ο σκόπελος, απλώς θα φροντίζουν να ιδρύουν νέα αθλητικά σωματεία και να κρύβονται πίσω από αυτά.</w:t>
      </w:r>
    </w:p>
    <w:p w14:paraId="1203160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τη μετακίνηση των </w:t>
      </w:r>
      <w:r>
        <w:rPr>
          <w:rFonts w:eastAsia="Times New Roman" w:cs="Times New Roman"/>
          <w:szCs w:val="24"/>
        </w:rPr>
        <w:t xml:space="preserve">ολυμπιονικών </w:t>
      </w:r>
      <w:r>
        <w:rPr>
          <w:rFonts w:eastAsia="Times New Roman" w:cs="Times New Roman"/>
          <w:szCs w:val="24"/>
        </w:rPr>
        <w:t>από άλλους τομείς στο δημόσιο τομέα και την αξιοποίησή τους από τη Γενική Γραμματεία Αθ</w:t>
      </w:r>
      <w:r>
        <w:rPr>
          <w:rFonts w:eastAsia="Times New Roman" w:cs="Times New Roman"/>
          <w:szCs w:val="24"/>
        </w:rPr>
        <w:t xml:space="preserve">λητισμού, πρόκειται πράγματι για μια εύλογη κίνηση που θα βοηθήσει στο να προσφέρουν το μέγιστο αυτοί οι μεγάλοι αθλητές που διαθέτουν τεράστια εμπειρία, η οποία μέχρι σήμερα παραμένει ανεκμετάλλευτη. </w:t>
      </w:r>
    </w:p>
    <w:p w14:paraId="1203160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Επίσης, φυσικά και συμφωνούμε με την αναβάθμιση και εξ</w:t>
      </w:r>
      <w:r>
        <w:rPr>
          <w:rFonts w:eastAsia="Times New Roman" w:cs="Times New Roman"/>
          <w:szCs w:val="24"/>
        </w:rPr>
        <w:t xml:space="preserve">ομοίωση του μη κερδοσκοπικού σωματείου </w:t>
      </w:r>
      <w:r>
        <w:rPr>
          <w:rFonts w:eastAsia="Times New Roman" w:cs="Times New Roman"/>
          <w:szCs w:val="24"/>
        </w:rPr>
        <w:t>«</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w:t>
      </w:r>
      <w:r>
        <w:rPr>
          <w:rFonts w:eastAsia="Times New Roman" w:cs="Times New Roman"/>
          <w:szCs w:val="24"/>
        </w:rPr>
        <w:t xml:space="preserve"> με τα αθλητικά σωματεία της Γενικής Γραμματείας Αθλητισμού. Η πολιτεία οφείλει να στηρίζει πλήρως τα άτομα με αναπηρία και κυρίως να κάνει το παν ώστε αυτά τα άτομα - παιδιά ή ε</w:t>
      </w:r>
      <w:r>
        <w:rPr>
          <w:rFonts w:eastAsia="Times New Roman" w:cs="Times New Roman"/>
          <w:szCs w:val="24"/>
        </w:rPr>
        <w:t>νήλικες- να στρέφονται προς τον αθλητισμό ως μια εξαιρετική διέξοδος στα προβλήματα της καθημερινότητας.</w:t>
      </w:r>
    </w:p>
    <w:p w14:paraId="1203160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Το έργο του σωματείου </w:t>
      </w:r>
      <w:r>
        <w:rPr>
          <w:rFonts w:eastAsia="Times New Roman" w:cs="Times New Roman"/>
          <w:szCs w:val="24"/>
        </w:rPr>
        <w:t>«</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w:t>
      </w:r>
      <w:r>
        <w:rPr>
          <w:rFonts w:eastAsia="Times New Roman" w:cs="Times New Roman"/>
          <w:szCs w:val="24"/>
        </w:rPr>
        <w:t xml:space="preserve"> είναι εξαιρετικό και στοχεύει στην όσο το δυνατόν μεγαλύτερη ενημέρωση του κοινού και των ατόμων με αναπηρία σ</w:t>
      </w:r>
      <w:r>
        <w:rPr>
          <w:rFonts w:eastAsia="Times New Roman" w:cs="Times New Roman"/>
          <w:szCs w:val="24"/>
        </w:rPr>
        <w:t>ε κάθε γωνιά της Ελλάδας για τα αθλητικά δρώμενα. Προφανώς στηρίζουμε κάθε πρωτοβουλία που συνδράμει στο έργο τους.</w:t>
      </w:r>
    </w:p>
    <w:p w14:paraId="1203161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Περνάω τώρα σε ένα άλλο θέμα. Υπάρχει μια διάταξη στο νομοσχέδιο, με την οποία ενώ συμφωνούμε σε γενικές γραμμές, εντούτοις έχουμε κάποιες α</w:t>
      </w:r>
      <w:r>
        <w:rPr>
          <w:rFonts w:eastAsia="Times New Roman" w:cs="Times New Roman"/>
          <w:szCs w:val="24"/>
        </w:rPr>
        <w:t xml:space="preserve">ντιρρήσεις στον τρόπο που εφαρμόζεται. Μιλώ για την καταρχήν εξαίρεση απονομής αδείας ασκήσεως επαγγέλματος προπονητή Α’ κατηγορίας. Για όποιον διετέλεσε προπονητής αθλητών που κατέκτησαν </w:t>
      </w:r>
      <w:r>
        <w:rPr>
          <w:rFonts w:eastAsia="Times New Roman" w:cs="Times New Roman"/>
          <w:szCs w:val="24"/>
        </w:rPr>
        <w:t xml:space="preserve">ολυμπιακό </w:t>
      </w:r>
      <w:r>
        <w:rPr>
          <w:rFonts w:eastAsia="Times New Roman" w:cs="Times New Roman"/>
          <w:szCs w:val="24"/>
        </w:rPr>
        <w:t>μετάλλιο, προκύπτουν διάφορα ζητήματα όπως το πώς προπονεί</w:t>
      </w:r>
      <w:r>
        <w:rPr>
          <w:rFonts w:eastAsia="Times New Roman" w:cs="Times New Roman"/>
          <w:szCs w:val="24"/>
        </w:rPr>
        <w:t xml:space="preserve"> κάποιος στο επίπεδο των Ολυμπιακών Αγώνων χωρίς κα</w:t>
      </w:r>
      <w:r>
        <w:rPr>
          <w:rFonts w:eastAsia="Times New Roman" w:cs="Times New Roman"/>
          <w:szCs w:val="24"/>
        </w:rPr>
        <w:t>μ</w:t>
      </w:r>
      <w:r>
        <w:rPr>
          <w:rFonts w:eastAsia="Times New Roman" w:cs="Times New Roman"/>
          <w:szCs w:val="24"/>
        </w:rPr>
        <w:t>μία αντίστοιχη πιστοποίηση, καθώς και το εάν έπρεπε να διατυπωθούν κάποιες συμπληρωματικές προϋποθέσεις στη διάταξη, η οποία κατά τα λοιπά είναι εύλογη.</w:t>
      </w:r>
    </w:p>
    <w:p w14:paraId="1203161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Τέλος, θα ήθελα να κάνω μια αναφορά στην τροπολογία</w:t>
      </w:r>
      <w:r>
        <w:rPr>
          <w:rFonts w:eastAsia="Times New Roman" w:cs="Times New Roman"/>
          <w:szCs w:val="24"/>
        </w:rPr>
        <w:t xml:space="preserve"> που αφορά τις συμβάσεις για τις υπηρεσίες καθαριότητας, την οποία ανέφερε ο κύριος Υπουργός αργά χθες το βράδυ. Όλοι μας ζούμε τις τραγικές καταστάσεις των τελευταίων ημερών, όπου η </w:t>
      </w:r>
      <w:r>
        <w:rPr>
          <w:rFonts w:eastAsia="Times New Roman" w:cs="Times New Roman"/>
          <w:szCs w:val="24"/>
        </w:rPr>
        <w:lastRenderedPageBreak/>
        <w:t xml:space="preserve">απεργία στην καθαριότητα, σε συνδυασμό με τις υψηλές θερμοκρασίες, έχουν </w:t>
      </w:r>
      <w:r>
        <w:rPr>
          <w:rFonts w:eastAsia="Times New Roman" w:cs="Times New Roman"/>
          <w:szCs w:val="24"/>
        </w:rPr>
        <w:t xml:space="preserve">δημιουργήσει μια εξαιρετικά επικίνδυνη κατάσταση για τη δημόσια υγεία. </w:t>
      </w:r>
    </w:p>
    <w:p w14:paraId="12031612" w14:textId="77777777" w:rsidR="00402C5E" w:rsidRDefault="00212FF6">
      <w:pPr>
        <w:tabs>
          <w:tab w:val="left" w:pos="3767"/>
        </w:tabs>
        <w:spacing w:line="600" w:lineRule="auto"/>
        <w:ind w:firstLine="720"/>
        <w:jc w:val="both"/>
        <w:rPr>
          <w:rFonts w:eastAsia="Times New Roman" w:cs="Times New Roman"/>
          <w:szCs w:val="24"/>
        </w:rPr>
      </w:pPr>
      <w:r>
        <w:rPr>
          <w:rFonts w:eastAsia="Times New Roman" w:cs="Times New Roman"/>
          <w:szCs w:val="24"/>
        </w:rPr>
        <w:t>Δυστυχώς, για άλλη μια φορά το Υπουργείο καθυστέρησε να παραδεχθεί πως υπάρχει σοβαρό πρόβλημα και αντιστοίχως καθυστέρησε να δώσει μια λογική λύση. Μάλιστα, θα ήθελα να αναφέρω ότι πρ</w:t>
      </w:r>
      <w:r>
        <w:rPr>
          <w:rFonts w:eastAsia="Times New Roman" w:cs="Times New Roman"/>
          <w:szCs w:val="24"/>
        </w:rPr>
        <w:t xml:space="preserve">οσωπικά είχα καταθέσει σχετική επίκαιρη ερώτηση στον κύριο Υπουργό στις 20 Μαρτίου του 2017. </w:t>
      </w:r>
    </w:p>
    <w:p w14:paraId="1203161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Μάλιστα, ο κύριος Υπουργός μου απάντησε στην επίκαιρη αυτή ερώτηση μετά από ένα μήνα, στις 24 Απριλίου του 2017. Και θα ήθελα να σας διαβάσω μέρος της ερώτησής μο</w:t>
      </w:r>
      <w:r>
        <w:rPr>
          <w:rFonts w:eastAsia="Times New Roman" w:cs="Times New Roman"/>
          <w:szCs w:val="24"/>
        </w:rPr>
        <w:t>υ -την οποία και θα καταθέσω για τα Πρακτικά- αλλά και της απάντησης του κυρίου Υπουργού.</w:t>
      </w:r>
    </w:p>
    <w:p w14:paraId="1203161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την προαναφερθείσα ερώτηση,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w:t>
      </w:r>
      <w:r>
        <w:rPr>
          <w:rFonts w:eastAsia="Times New Roman" w:cs="Times New Roman"/>
          <w:szCs w:val="24"/>
        </w:rPr>
        <w:t>ης Διεύθυνσης Στενογραφίας και Πρακτικών της Βουλής)</w:t>
      </w:r>
    </w:p>
    <w:p w14:paraId="1203161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Διαβάζω: «Βλέπω ότι είναι άνθρωποι που δικαιούνται να πάρουν τους μισθούς τους, αλλά και σε αντίστοιχες περιπτώσεις </w:t>
      </w:r>
      <w:r>
        <w:rPr>
          <w:rFonts w:eastAsia="Times New Roman" w:cs="Times New Roman"/>
          <w:szCs w:val="24"/>
        </w:rPr>
        <w:lastRenderedPageBreak/>
        <w:t>το Ελεγκτικό Συνέδριο έχει αρνηθεί την κάλυψη αντιστοίχων κονδυλίων, όταν η ανανέωση τω</w:t>
      </w:r>
      <w:r>
        <w:rPr>
          <w:rFonts w:eastAsia="Times New Roman" w:cs="Times New Roman"/>
          <w:szCs w:val="24"/>
        </w:rPr>
        <w:t xml:space="preserve">ν συμβάσεων ορισμένου χρόνου υπερβαίνει τους είκοσι τέσσερις μήνες. Αυτό είναι πάγιο. Και, μάλιστα, το </w:t>
      </w:r>
      <w:r>
        <w:rPr>
          <w:rFonts w:eastAsia="Times New Roman" w:cs="Times New Roman"/>
          <w:szCs w:val="24"/>
        </w:rPr>
        <w:t>προεδρικό</w:t>
      </w:r>
      <w:r>
        <w:rPr>
          <w:rFonts w:eastAsia="Times New Roman" w:cs="Times New Roman"/>
          <w:szCs w:val="24"/>
        </w:rPr>
        <w:t xml:space="preserve"> </w:t>
      </w:r>
      <w:r>
        <w:rPr>
          <w:rFonts w:eastAsia="Times New Roman" w:cs="Times New Roman"/>
          <w:szCs w:val="24"/>
        </w:rPr>
        <w:t xml:space="preserve">διάταγμα </w:t>
      </w:r>
      <w:r>
        <w:rPr>
          <w:rFonts w:eastAsia="Times New Roman" w:cs="Times New Roman"/>
          <w:szCs w:val="24"/>
        </w:rPr>
        <w:t xml:space="preserve">164/2004, γνωστό ως </w:t>
      </w:r>
      <w:r>
        <w:rPr>
          <w:rFonts w:eastAsia="Times New Roman" w:cs="Times New Roman"/>
          <w:szCs w:val="24"/>
        </w:rPr>
        <w:t>προεδρικό διάταγμα</w:t>
      </w:r>
      <w:r>
        <w:rPr>
          <w:rFonts w:eastAsia="Times New Roman" w:cs="Times New Roman"/>
          <w:szCs w:val="24"/>
        </w:rPr>
        <w:t xml:space="preserve"> Παυλόπουλου, έθετε συγκεκριμένους περιορισμούς και τους όρους από τους οποίους μετατρέπεται μια</w:t>
      </w:r>
      <w:r>
        <w:rPr>
          <w:rFonts w:eastAsia="Times New Roman" w:cs="Times New Roman"/>
          <w:szCs w:val="24"/>
        </w:rPr>
        <w:t xml:space="preserve"> σύμβαση ορισμένου χρόνου διαδοχικώς </w:t>
      </w:r>
      <w:proofErr w:type="spellStart"/>
      <w:r>
        <w:rPr>
          <w:rFonts w:eastAsia="Times New Roman" w:cs="Times New Roman"/>
          <w:szCs w:val="24"/>
        </w:rPr>
        <w:t>ανανεούμενη</w:t>
      </w:r>
      <w:proofErr w:type="spellEnd"/>
      <w:r>
        <w:rPr>
          <w:rFonts w:eastAsia="Times New Roman" w:cs="Times New Roman"/>
          <w:szCs w:val="24"/>
        </w:rPr>
        <w:t xml:space="preserve"> σε αορίστου χρόνου. Από τότε είναι σταθερή η άρνηση των επιτροπών του Ελεγκτικού Συνεδρίου να εγκρίνουν πληρωμές όταν αφορούν συμβάσεις που θα ξεπεράσουν τους είκοσι τέσσερις μήνες διαδοχικής εργασίας. Αυτή </w:t>
      </w:r>
      <w:r>
        <w:rPr>
          <w:rFonts w:eastAsia="Times New Roman" w:cs="Times New Roman"/>
          <w:szCs w:val="24"/>
        </w:rPr>
        <w:t xml:space="preserve">είναι πάγια απόφαση του Ελεγκτικού Συνεδρίου. </w:t>
      </w:r>
    </w:p>
    <w:p w14:paraId="1203161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Βεβαίως, το Υπουργείο Εσωτερικών έστειλε στην Αποκεντρωμένη Διοίκηση, όπως είπατε, τη σχετική εγκύκλιο, ζητώντας να εφαρμόσουν τον νόμο οι όποιοι δήμαρχοι δεν παρέδιδαν τις συμβάσεις ή δεν πληρώνουν τους εργαζ</w:t>
      </w:r>
      <w:r>
        <w:rPr>
          <w:rFonts w:eastAsia="Times New Roman" w:cs="Times New Roman"/>
          <w:szCs w:val="24"/>
        </w:rPr>
        <w:t>όμενους. Ωστόσο, παραμένει το πρόβλημα ότι οι δήμαρχοι δεν καταβάλλουν τα δεδουλευμένα τους, όχι επειδή δεν έχουν, αλλά επειδή έχουν την επιφύλαξη από την πλευρά του Ελεγκτικού Συνεδρίου, φοβούμενοι ότι θα παρανομήσουν. Και φοβούνται ότι μετά θα είναι υπόλ</w:t>
      </w:r>
      <w:r>
        <w:rPr>
          <w:rFonts w:eastAsia="Times New Roman" w:cs="Times New Roman"/>
          <w:szCs w:val="24"/>
        </w:rPr>
        <w:t xml:space="preserve">ογοι και θα βρεθούν να έχουν πληρώσει με δική τους πρωτοβουλία, </w:t>
      </w:r>
      <w:r>
        <w:rPr>
          <w:rFonts w:eastAsia="Times New Roman" w:cs="Times New Roman"/>
          <w:szCs w:val="24"/>
        </w:rPr>
        <w:lastRenderedPageBreak/>
        <w:t xml:space="preserve">αφού δεν έχουν την κατοχύρωση του Ελεγκτικού Συνεδρίου και πως το Ελεγκτικό Συνέδριο θα τους πηγαίνει μετά στα δικαστήρια. Δεν έχετε δώσει κάποια οριστική απόφαση ή εγκύκλιο και θα πείτε: «Το </w:t>
      </w:r>
      <w:r>
        <w:rPr>
          <w:rFonts w:eastAsia="Times New Roman" w:cs="Times New Roman"/>
          <w:szCs w:val="24"/>
        </w:rPr>
        <w:t>παίρνω εγώ στην πλάτη μου. Εσείς πληρώστε.». Οπότε, εγώ μίλησα με δημάρχους και μου είπαν ότι δεν μπορούν γιατί θα βρεθούν εκτεθειμένοι, αφού οι επαναλαμβανόμενες ανανεώσεις των συμβάσεων μετατρέπονται σε αορίστου χρόνου. Κι έτσι η εγκύκλιος παραμένει ανεφ</w:t>
      </w:r>
      <w:r>
        <w:rPr>
          <w:rFonts w:eastAsia="Times New Roman" w:cs="Times New Roman"/>
          <w:szCs w:val="24"/>
        </w:rPr>
        <w:t>άρμοστη. Και από την άλλη, εσείς πρέπει να λάβετε την πρωτοβουλία.</w:t>
      </w:r>
    </w:p>
    <w:p w14:paraId="1203161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Προχωρώ στην απάντηση του κυρίου Υπουργού, του κ. Παναγιώτη Σκουρλέτη. «Εμείς αυτό που έχουμε κάνει είναι ακριβώς να πάρουμε την κατάσταση στα χέρια μας, κάνοντας τις κατάλληλες νομοθετικές</w:t>
      </w:r>
      <w:r>
        <w:rPr>
          <w:rFonts w:eastAsia="Times New Roman" w:cs="Times New Roman"/>
          <w:szCs w:val="24"/>
        </w:rPr>
        <w:t xml:space="preserve"> πρωτοβουλίες. Από εκεί και πέρα, δεν υπάρχει άλλη δυνατότητα, με βάση τον θεσμικό μας ρόλο, εκ μέρους της Κυβέρνησης, να κάνουμε κάτι παραπάνω. Εμείς και την πολιτική μας βούληση και τη θεσμική μας δυνατότητα την έχουμε εξαντλήσει. Άρα, περιμένουμε να δού</w:t>
      </w:r>
      <w:r>
        <w:rPr>
          <w:rFonts w:eastAsia="Times New Roman" w:cs="Times New Roman"/>
          <w:szCs w:val="24"/>
        </w:rPr>
        <w:t>με τι θα γίνει τελικά εκ μέρους του Ελεγκτικού Συνεδρίου.</w:t>
      </w:r>
    </w:p>
    <w:p w14:paraId="1203161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 συγκεκριμένο, δε, </w:t>
      </w:r>
      <w:r>
        <w:rPr>
          <w:rFonts w:eastAsia="Times New Roman" w:cs="Times New Roman"/>
          <w:szCs w:val="24"/>
        </w:rPr>
        <w:t>προεδρικό διάταγμα</w:t>
      </w:r>
      <w:r>
        <w:rPr>
          <w:rFonts w:eastAsia="Times New Roman" w:cs="Times New Roman"/>
          <w:szCs w:val="24"/>
        </w:rPr>
        <w:t xml:space="preserve"> Παυλόπουλου αναφερόταν σε συγκεκριμένες περιπτώσεις τότε και δεν υπάρχει </w:t>
      </w:r>
      <w:r>
        <w:rPr>
          <w:rFonts w:eastAsia="Times New Roman" w:cs="Times New Roman"/>
          <w:szCs w:val="24"/>
        </w:rPr>
        <w:lastRenderedPageBreak/>
        <w:t>-επαναλαμβάνω- σε καμμιά περίπτωση μνεία συνταγματική που να λέει ότι το 24μηνο είναι</w:t>
      </w:r>
      <w:r>
        <w:rPr>
          <w:rFonts w:eastAsia="Times New Roman" w:cs="Times New Roman"/>
          <w:szCs w:val="24"/>
        </w:rPr>
        <w:t xml:space="preserve"> το ανώτατο όριο. Όμως, από εκεί και έπειτα, αυτές οι συμβάσεις, οι οποίες παρατάθηκαν, κατά την έναρξη της παράτασής τους δεν είχαν συμπληρώσει τους είκοσι τέσσερις μήνες. Μπορεί κάποιες από αυτές στην πορεία, στη διάρκεια της παράτασής τους, να το συμπλή</w:t>
      </w:r>
      <w:r>
        <w:rPr>
          <w:rFonts w:eastAsia="Times New Roman" w:cs="Times New Roman"/>
          <w:szCs w:val="24"/>
        </w:rPr>
        <w:t>ρωσαν, αλλά αυτός δεν είναι λόγος να διακοπούν στη μέση.</w:t>
      </w:r>
    </w:p>
    <w:p w14:paraId="1203161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Από εκεί και έπειτα, σας λέω ότι ήδη έχουν δοθεί εντολές σε συγκεκριμένους αποκεντρωμένους προϊσταμένους να καλέσουν όσους δημάρχους αρνούνται να παρατείνουν αυτές τις συμβάσεις ή να πληρώσουν τον κό</w:t>
      </w:r>
      <w:r>
        <w:rPr>
          <w:rFonts w:eastAsia="Times New Roman" w:cs="Times New Roman"/>
          <w:szCs w:val="24"/>
        </w:rPr>
        <w:t>σμο που έχει δουλέψει να συμμορφωθεί. Και η εντολή είναι να πράξουν αυτά που προβλέπονται με βάση τον νόμο.</w:t>
      </w:r>
    </w:p>
    <w:p w14:paraId="1203161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Τέλος, θέλω να σας πω ότι η Κυβέρνηση έχει μια αυξημένη ευαισθησία στο θέμα των συμβασιούχων. Και δεν μιλάω μόνο για τις συγκεκριμένες περιπτώσεις τ</w:t>
      </w:r>
      <w:r>
        <w:rPr>
          <w:rFonts w:eastAsia="Times New Roman" w:cs="Times New Roman"/>
          <w:szCs w:val="24"/>
        </w:rPr>
        <w:t xml:space="preserve">ων εργαζομένων στην καθαριότητα και αυτούς των οποίων έχει παραταθεί η διάρκεια της σύμβασής τους μέχρι το τέλος του 2017. Αναφέρομαι σε εκείνο το πέλαγος, αυτή την πανσπερμία των συμβασιούχων -οι </w:t>
      </w:r>
      <w:r>
        <w:rPr>
          <w:rFonts w:eastAsia="Times New Roman" w:cs="Times New Roman"/>
          <w:szCs w:val="24"/>
        </w:rPr>
        <w:lastRenderedPageBreak/>
        <w:t xml:space="preserve">οποίοι είναι πολλές χιλιάδες- που απασχολούνται είτε στους </w:t>
      </w:r>
      <w:r>
        <w:rPr>
          <w:rFonts w:eastAsia="Times New Roman" w:cs="Times New Roman"/>
          <w:szCs w:val="24"/>
        </w:rPr>
        <w:t>δήμους είτε στον δημόσιο τομέα και είμαστε υποχρεωμένοι ως πολιτεία -όχι μόνο ως σημερινή Κυβέρνηση- επιτέλους να δώσουμε μια λύση στην ομηρία τους».</w:t>
      </w:r>
    </w:p>
    <w:p w14:paraId="1203161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Καταθέτω για τα Πρακτικά τα παραπάνω αποσπάσματα.</w:t>
      </w:r>
    </w:p>
    <w:p w14:paraId="1203161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w:t>
      </w:r>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203161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κυρία συνάδελφε, να κλείσετε. Είναι ήδη στη «</w:t>
      </w:r>
      <w:r>
        <w:rPr>
          <w:rFonts w:eastAsia="Times New Roman" w:cs="Times New Roman"/>
          <w:szCs w:val="24"/>
        </w:rPr>
        <w:t>ΔΙΑΥΓΕΙ</w:t>
      </w:r>
      <w:r>
        <w:rPr>
          <w:rFonts w:eastAsia="Times New Roman" w:cs="Times New Roman"/>
          <w:szCs w:val="24"/>
        </w:rPr>
        <w:t>Α</w:t>
      </w:r>
      <w:r>
        <w:rPr>
          <w:rFonts w:eastAsia="Times New Roman" w:cs="Times New Roman"/>
          <w:szCs w:val="24"/>
        </w:rPr>
        <w:t>» οι ερωτήσεις και οι απαντήσεις.</w:t>
      </w:r>
    </w:p>
    <w:p w14:paraId="1203161E"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Θα ήθελα για μισό λεπτό την ανοχή σας, κύριε Πρόεδρε.</w:t>
      </w:r>
    </w:p>
    <w:p w14:paraId="1203161F" w14:textId="77777777" w:rsidR="00402C5E" w:rsidRDefault="00212FF6">
      <w:pPr>
        <w:spacing w:after="0" w:line="600" w:lineRule="auto"/>
        <w:ind w:firstLine="720"/>
        <w:jc w:val="both"/>
        <w:rPr>
          <w:rFonts w:eastAsia="Times New Roman" w:cs="Times New Roman"/>
          <w:szCs w:val="24"/>
        </w:rPr>
      </w:pPr>
      <w:r>
        <w:rPr>
          <w:rFonts w:eastAsia="Times New Roman" w:cs="Times New Roman"/>
          <w:szCs w:val="24"/>
        </w:rPr>
        <w:t>Κύριε Υπουργέ, δεν λάβατε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την ερώτησή μου. Αφού, όμως, υπήρχαν τόσες φωνές από νομικούς, που τόνιζαν ότι υπήρχε θέμα αντισυνταγματικότητας, δεν θα έπρεπε να υπάρξει πιο νωρίς κινητοποίηση από το Υπουργείο; Περιμένατε να φτάσει η κατάσταση στο απροχώρητο; Περιμένατε να φτάσουν </w:t>
      </w:r>
      <w:r>
        <w:rPr>
          <w:rFonts w:eastAsia="Times New Roman" w:cs="Times New Roman"/>
          <w:szCs w:val="24"/>
        </w:rPr>
        <w:t xml:space="preserve">τα </w:t>
      </w:r>
      <w:r>
        <w:rPr>
          <w:rFonts w:eastAsia="Times New Roman" w:cs="Times New Roman"/>
          <w:szCs w:val="24"/>
        </w:rPr>
        <w:lastRenderedPageBreak/>
        <w:t xml:space="preserve">σκουπίδια, εν μέσω τουριστικής περιόδου, στον ουρανό, να μην μπορούν οι τουρίστες να περάσουν την Πανεπιστημίου για να πάνε μέχρι την Ακρόπολη; Εκεί περιμένατε να φτάσουν τα πράγματα, στη Μύκονο και στη Σαντορίνη; Δεν είναι δυνατόν! </w:t>
      </w:r>
    </w:p>
    <w:p w14:paraId="1203162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το είπα από τον</w:t>
      </w:r>
      <w:r>
        <w:rPr>
          <w:rFonts w:eastAsia="Times New Roman" w:cs="Times New Roman"/>
          <w:szCs w:val="24"/>
        </w:rPr>
        <w:t xml:space="preserve"> Μάρτιο και απαντήσατε τον Απρίλιο. Σας το έλεγαν νομικοί. Δηλαδή, τι περιμένατε; Τώρα κανονίστε πώς θα τα βγάλετε πέρα. </w:t>
      </w:r>
    </w:p>
    <w:p w14:paraId="1203162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w:t>
      </w:r>
      <w:r>
        <w:rPr>
          <w:rFonts w:eastAsia="Times New Roman" w:cs="Times New Roman"/>
          <w:szCs w:val="24"/>
        </w:rPr>
        <w:t>Βουλευτού</w:t>
      </w:r>
      <w:r>
        <w:rPr>
          <w:rFonts w:eastAsia="Times New Roman" w:cs="Times New Roman"/>
          <w:szCs w:val="24"/>
        </w:rPr>
        <w:t>)</w:t>
      </w:r>
    </w:p>
    <w:p w14:paraId="1203162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Αυτή είναι μία υγειονομική βόμβα! Περιμένετε να πέσει χολέρα; Αν περιμένετε και αυτό, τι να σας πω; </w:t>
      </w:r>
    </w:p>
    <w:p w14:paraId="1203162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Θα τοποθετηθούμε και θα απαντήσουμε και στη συνέχεια. </w:t>
      </w:r>
    </w:p>
    <w:p w14:paraId="1203162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031625"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203162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Και κλείνουν οι αγορεύσεις των </w:t>
      </w:r>
      <w:r>
        <w:rPr>
          <w:rFonts w:eastAsia="Times New Roman" w:cs="Times New Roman"/>
          <w:szCs w:val="24"/>
        </w:rPr>
        <w:t xml:space="preserve">ειδικών αγορητών </w:t>
      </w:r>
      <w:r>
        <w:rPr>
          <w:rFonts w:eastAsia="Times New Roman" w:cs="Times New Roman"/>
          <w:szCs w:val="24"/>
        </w:rPr>
        <w:t xml:space="preserve">με τον κ. Γεώργιο </w:t>
      </w:r>
      <w:proofErr w:type="spellStart"/>
      <w:r>
        <w:rPr>
          <w:rFonts w:eastAsia="Times New Roman" w:cs="Times New Roman"/>
          <w:szCs w:val="24"/>
        </w:rPr>
        <w:t>Μαυρωτά</w:t>
      </w:r>
      <w:proofErr w:type="spellEnd"/>
      <w:r>
        <w:rPr>
          <w:rFonts w:eastAsia="Times New Roman" w:cs="Times New Roman"/>
          <w:szCs w:val="24"/>
        </w:rPr>
        <w:t xml:space="preserve"> από το Ποτάμι. </w:t>
      </w:r>
    </w:p>
    <w:p w14:paraId="12031627"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 </w:t>
      </w:r>
    </w:p>
    <w:p w14:paraId="1203162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Το βασικό αντικείμενο του νομοσχεδίου είναι οι τροποποιήσεις του ν.2725/1999, του περίφημου «αθλητικού νόμου», σε ό,τι</w:t>
      </w:r>
      <w:r>
        <w:rPr>
          <w:rFonts w:eastAsia="Times New Roman" w:cs="Times New Roman"/>
          <w:szCs w:val="24"/>
        </w:rPr>
        <w:t xml:space="preserve"> έχει να κάνει με αθλητικές εγκαταστάσεις: κατηγοριοποίηση, </w:t>
      </w:r>
      <w:proofErr w:type="spellStart"/>
      <w:r>
        <w:rPr>
          <w:rFonts w:eastAsia="Times New Roman" w:cs="Times New Roman"/>
          <w:szCs w:val="24"/>
        </w:rPr>
        <w:t>αδειοδότηση</w:t>
      </w:r>
      <w:proofErr w:type="spellEnd"/>
      <w:r>
        <w:rPr>
          <w:rFonts w:eastAsia="Times New Roman" w:cs="Times New Roman"/>
          <w:szCs w:val="24"/>
        </w:rPr>
        <w:t xml:space="preserve">, </w:t>
      </w:r>
      <w:r>
        <w:rPr>
          <w:rFonts w:eastAsia="Times New Roman" w:cs="Times New Roman"/>
          <w:szCs w:val="24"/>
        </w:rPr>
        <w:t xml:space="preserve">επιτροπές ελέγχου </w:t>
      </w:r>
      <w:proofErr w:type="spellStart"/>
      <w:r>
        <w:rPr>
          <w:rFonts w:eastAsia="Times New Roman" w:cs="Times New Roman"/>
          <w:szCs w:val="24"/>
        </w:rPr>
        <w:t>καταλληλότητας</w:t>
      </w:r>
      <w:proofErr w:type="spellEnd"/>
      <w:r>
        <w:rPr>
          <w:rFonts w:eastAsia="Times New Roman" w:cs="Times New Roman"/>
          <w:szCs w:val="24"/>
        </w:rPr>
        <w:t xml:space="preserve">, άδειες αγώνων. Πράγματα γενικά προς τη σωστή κατεύθυνση είναι αυτά που αποτελούν τον πυρήνα του συγκεκριμένου νομοσχεδίου των δεκαπέντε άρθρων. </w:t>
      </w:r>
    </w:p>
    <w:p w14:paraId="1203162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ήρθε -κακώς κατά τη γνώμη μας- σαν επείγον και μαζί ήρθαν και άσχετες τροπολογίες, για τις οποίες θα μιλήσω στο τέλος. </w:t>
      </w:r>
    </w:p>
    <w:p w14:paraId="1203162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Πλην του βασικού θέματος των αθλητικών εγκαταστάσεων, περιλαμβάνονται και άλλες σκόρπιες, αποσπασματικές διατάξεις, κάποιες εκ των οπο</w:t>
      </w:r>
      <w:r>
        <w:rPr>
          <w:rFonts w:eastAsia="Times New Roman" w:cs="Times New Roman"/>
          <w:szCs w:val="24"/>
        </w:rPr>
        <w:t>ίων είναι νομοτελειακές, όπως για παράδειγμα η καθιερωμένη πλέον παράταση για την «</w:t>
      </w:r>
      <w:r>
        <w:rPr>
          <w:rFonts w:eastAsia="Times New Roman" w:cs="Times New Roman"/>
          <w:szCs w:val="24"/>
        </w:rPr>
        <w:t>κάρτα φιλάθλου</w:t>
      </w:r>
      <w:r>
        <w:rPr>
          <w:rFonts w:eastAsia="Times New Roman" w:cs="Times New Roman"/>
          <w:szCs w:val="24"/>
        </w:rPr>
        <w:t xml:space="preserve">». Κάθε έξι μήνες δίνουμε και μία παράταση. Και όλα αυτά, σε αναμονή του αθλητικού νομοσχεδίου, που το ακούμε, αλλά δεν το βλέπουμε. </w:t>
      </w:r>
    </w:p>
    <w:p w14:paraId="1203162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Θα ξεκινήσω από το άρθρο </w:t>
      </w:r>
      <w:r>
        <w:rPr>
          <w:rFonts w:eastAsia="Times New Roman" w:cs="Times New Roman"/>
          <w:szCs w:val="24"/>
        </w:rPr>
        <w:t xml:space="preserve">1, που είναι ίσως το μόνο επείγον του νομοσχεδίου, για να δρομολογηθεί η άρση του διοικητικού αδιεξόδου στο ελληνικό ποδόσφαιρο. </w:t>
      </w:r>
    </w:p>
    <w:p w14:paraId="1203162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Το άρθρο 2 αφορά στην αναγνώριση της Ομοσπονδίας Νεφροπαθών και Μεταμοσχευμένων. Συμφωνούμε χωρίς αστερίσκους. Ο αθλητισμός νε</w:t>
      </w:r>
      <w:r>
        <w:rPr>
          <w:rFonts w:eastAsia="Times New Roman" w:cs="Times New Roman"/>
          <w:szCs w:val="24"/>
        </w:rPr>
        <w:t xml:space="preserve">φροπαθών και μεταμοσχευμένων είναι ένα κομμάτι που χρειάζεται ώθηση. Μάλιστα, αυτές τις ημέρες γίνεται και το παγκόσμιο πρωτάθλημα νεφροπαθών και μεταμοσχευμένων στη </w:t>
      </w:r>
      <w:proofErr w:type="spellStart"/>
      <w:r>
        <w:rPr>
          <w:rFonts w:eastAsia="Times New Roman" w:cs="Times New Roman"/>
          <w:szCs w:val="24"/>
        </w:rPr>
        <w:t>Μάλαγα</w:t>
      </w:r>
      <w:proofErr w:type="spellEnd"/>
      <w:r>
        <w:rPr>
          <w:rFonts w:eastAsia="Times New Roman" w:cs="Times New Roman"/>
          <w:szCs w:val="24"/>
        </w:rPr>
        <w:t xml:space="preserve">. </w:t>
      </w:r>
    </w:p>
    <w:p w14:paraId="1203162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τρίτο άρθρο έχουμε την περίφημη και καθιερωμένη πλέον παράταση για την «</w:t>
      </w:r>
      <w:r>
        <w:rPr>
          <w:rFonts w:eastAsia="Times New Roman" w:cs="Times New Roman"/>
          <w:szCs w:val="24"/>
        </w:rPr>
        <w:t>κάρτα</w:t>
      </w:r>
      <w:r>
        <w:rPr>
          <w:rFonts w:eastAsia="Times New Roman" w:cs="Times New Roman"/>
          <w:szCs w:val="24"/>
        </w:rPr>
        <w:t xml:space="preserve"> φιλάθλων</w:t>
      </w:r>
      <w:r>
        <w:rPr>
          <w:rFonts w:eastAsia="Times New Roman" w:cs="Times New Roman"/>
          <w:szCs w:val="24"/>
        </w:rPr>
        <w:t xml:space="preserve">». Από τον Αύγουστο του 2015, όταν την είχε εξαγγείλει ο κ. Κοντονής με αλλεπάλληλες παρατάσεις, πήγαμε στις 31 Μαρτίου του 2017 και τώρα πάμε στις 31 Δεκεμβρίου του 2017, εν μέσω, μάλιστα, της αγωνιστικής περιόδου. </w:t>
      </w:r>
    </w:p>
    <w:p w14:paraId="1203162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Βάζω στοίχημα με τον κύριο Υπο</w:t>
      </w:r>
      <w:r>
        <w:rPr>
          <w:rFonts w:eastAsia="Times New Roman" w:cs="Times New Roman"/>
          <w:szCs w:val="24"/>
        </w:rPr>
        <w:t xml:space="preserve">υργό ένα τραπέζι στο εστιατόριο της Βουλής, ότι θα έχουμε και άλλη παράταση. Μάλιστα, ζητώ να καταγραφεί αυτό στα Πρακτικά, για να είμαι και δεσμευμένος. </w:t>
      </w:r>
    </w:p>
    <w:p w14:paraId="1203162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Είμαστε και εμείς καλεσμένοι;</w:t>
      </w:r>
    </w:p>
    <w:p w14:paraId="1203163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έχετε τρόπο να περάσετε καλύτερ</w:t>
      </w:r>
      <w:r>
        <w:rPr>
          <w:rFonts w:eastAsia="Times New Roman" w:cs="Times New Roman"/>
          <w:szCs w:val="24"/>
        </w:rPr>
        <w:t>α την ώρα σας;</w:t>
      </w:r>
    </w:p>
    <w:p w14:paraId="1203163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Αυτή, λοιπόν, η μη υλοποίηση όσων ψηφίζουμε, είναι η μεγάλη μάστιγα τα τελευταία δέκα χρόνια. </w:t>
      </w:r>
    </w:p>
    <w:p w14:paraId="1203163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Κύριε Βορίδη, το γεγονός ότι κάνω το τραπέζι στο εστιατόριο της Βουλής δείχνει τη σιγουριά μου ότι θα έχουμε πάλι παράταση! </w:t>
      </w:r>
    </w:p>
    <w:p w14:paraId="1203163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Νο</w:t>
      </w:r>
      <w:r>
        <w:rPr>
          <w:rFonts w:eastAsia="Times New Roman" w:cs="Times New Roman"/>
          <w:szCs w:val="24"/>
        </w:rPr>
        <w:t xml:space="preserve">μοθετούμε, λοιπόν, για να είμαστε εντάξει με τους έξω, αλλά δεν εφαρμόζουμε για να μην σπάσουμε αυγά με τους μέσα. </w:t>
      </w:r>
    </w:p>
    <w:p w14:paraId="1203163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Τα άρθρα 4 έως 8, που αφορούν την κατηγοριοποίηση και την </w:t>
      </w:r>
      <w:proofErr w:type="spellStart"/>
      <w:r>
        <w:rPr>
          <w:rFonts w:eastAsia="Times New Roman" w:cs="Times New Roman"/>
          <w:szCs w:val="24"/>
        </w:rPr>
        <w:t>αδειοδότηση</w:t>
      </w:r>
      <w:proofErr w:type="spellEnd"/>
      <w:r>
        <w:rPr>
          <w:rFonts w:eastAsia="Times New Roman" w:cs="Times New Roman"/>
          <w:szCs w:val="24"/>
        </w:rPr>
        <w:t xml:space="preserve"> των αθλητικών εγκαταστάσεων, πιστεύουμε ότι είναι στη σωστή λογική. Απ</w:t>
      </w:r>
      <w:r>
        <w:rPr>
          <w:rFonts w:eastAsia="Times New Roman" w:cs="Times New Roman"/>
          <w:szCs w:val="24"/>
        </w:rPr>
        <w:t>λώς έχουμε κάποιες απορίες: Ξέρουμε πόσες είναι οι αθλητικές εγκαταστάσεις στη χώρα; Υπάρχει κάποια καταγραφή; Υπάρχει ένα μητρώο αθλητικών εγκαταστάσεων; Και δεν εννοώ μόνο τις αθλητικές εγκαταστάσεις της Γενικής Γραμματείας Αθλητισμού, αλλά γενικότερα όλ</w:t>
      </w:r>
      <w:r>
        <w:rPr>
          <w:rFonts w:eastAsia="Times New Roman" w:cs="Times New Roman"/>
          <w:szCs w:val="24"/>
        </w:rPr>
        <w:t xml:space="preserve">ων. Γιατί αυτή η συγκεκριμένη κατηγοριοποίηση που υπάρχει στο νομοσχέδιο; Γι’ αυτό δεν έχουμε ακόμα σαφείς απαντήσεις για το πώς προέκυψε. Δηλαδή, γιατί να έχουμε ξεχωριστές κατηγορίες Α1, </w:t>
      </w:r>
      <w:r>
        <w:rPr>
          <w:rFonts w:eastAsia="Times New Roman" w:cs="Times New Roman"/>
          <w:szCs w:val="24"/>
        </w:rPr>
        <w:lastRenderedPageBreak/>
        <w:t>Α2, Β1, Β2, Γ1, Γ2 στις εγκαταστάσεις, τη στιγμή που η αντιμετώπιση</w:t>
      </w:r>
      <w:r>
        <w:rPr>
          <w:rFonts w:eastAsia="Times New Roman" w:cs="Times New Roman"/>
          <w:szCs w:val="24"/>
        </w:rPr>
        <w:t xml:space="preserve">, σε ό,τι αφορά την </w:t>
      </w:r>
      <w:proofErr w:type="spellStart"/>
      <w:r>
        <w:rPr>
          <w:rFonts w:eastAsia="Times New Roman" w:cs="Times New Roman"/>
          <w:szCs w:val="24"/>
        </w:rPr>
        <w:t>αδειοδότηση</w:t>
      </w:r>
      <w:proofErr w:type="spellEnd"/>
      <w:r>
        <w:rPr>
          <w:rFonts w:eastAsia="Times New Roman" w:cs="Times New Roman"/>
          <w:szCs w:val="24"/>
        </w:rPr>
        <w:t xml:space="preserve">, είναι η ίδια γι’ αυτές τις κατηγορίες. </w:t>
      </w:r>
    </w:p>
    <w:p w14:paraId="1203163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Μάλιστα, για την κατηγορία Α1, δηλαδή τη μικρότερη κατηγορία, όπου μιλάμε για εγκαταστάσεις έως πεντακοσίων θεατών σε οικισμούς κάτω των διακοσίων κατοίκων, εκεί που είναι μόνο </w:t>
      </w:r>
      <w:proofErr w:type="spellStart"/>
      <w:r>
        <w:rPr>
          <w:rFonts w:eastAsia="Times New Roman" w:cs="Times New Roman"/>
          <w:szCs w:val="24"/>
        </w:rPr>
        <w:t>προπον</w:t>
      </w:r>
      <w:r>
        <w:rPr>
          <w:rFonts w:eastAsia="Times New Roman" w:cs="Times New Roman"/>
          <w:szCs w:val="24"/>
        </w:rPr>
        <w:t>ητήρια</w:t>
      </w:r>
      <w:proofErr w:type="spellEnd"/>
      <w:r>
        <w:rPr>
          <w:rFonts w:eastAsia="Times New Roman" w:cs="Times New Roman"/>
          <w:szCs w:val="24"/>
        </w:rPr>
        <w:t xml:space="preserve"> και δεν γίνονται αγώνες, στην παράγραφο </w:t>
      </w:r>
      <w:r>
        <w:rPr>
          <w:rFonts w:eastAsia="Times New Roman" w:cs="Times New Roman"/>
          <w:szCs w:val="24"/>
        </w:rPr>
        <w:t xml:space="preserve">2α΄ </w:t>
      </w:r>
      <w:r>
        <w:rPr>
          <w:rFonts w:eastAsia="Times New Roman" w:cs="Times New Roman"/>
          <w:szCs w:val="24"/>
        </w:rPr>
        <w:t xml:space="preserve">του άρθρου 5 λέτε ότι πρέπει να κατατεθεί υπεύθυνη δήλωση του ιδιοκτήτη ότι δεν ανέβηκε κατηγορία. Μα, αφού εκεί δεν γίνονται αγώνες! Υπάρχουν, δηλαδή, κάποιες λεπτομέρειες που χρήζουν κάποιας προσοχής. </w:t>
      </w:r>
    </w:p>
    <w:p w14:paraId="1203163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πίσης, χρειάζονται διευκρινίσεις σε ό,τι αφορά στους αγώνες εθνικών κατηγοριών. Ποιοι είναι αυτοί οι αγώνες εθνικής κατηγορίας; Για παράδειγμα, ένας αγώνας πανελληνίου εφηβικού πρωταθλήματος, που μπορεί να γίνει σε κάποια περιοχή είναι εθνικής κατηγορίας. </w:t>
      </w:r>
      <w:r>
        <w:rPr>
          <w:rFonts w:eastAsia="Times New Roman" w:cs="Times New Roman"/>
          <w:szCs w:val="24"/>
        </w:rPr>
        <w:t>Εάν όχι, γιατί; Και γιατί να διαχωρίζουμε τους τοπικούς και ερασιτεχνικούς αγώνες από τους αγώνες των εθνικών κατηγοριών;</w:t>
      </w:r>
    </w:p>
    <w:p w14:paraId="1203163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Η κατηγορία Δ «κλειστές εγκαταστάσεις με έως χίλιους θεατές» -δεν είναι και λίγοι χίλιοι θεατές- ή και η κατηγορία Ε1, που </w:t>
      </w:r>
      <w:r>
        <w:rPr>
          <w:rFonts w:eastAsia="Times New Roman" w:cs="Times New Roman"/>
          <w:szCs w:val="24"/>
        </w:rPr>
        <w:lastRenderedPageBreak/>
        <w:t>έχει κλειστ</w:t>
      </w:r>
      <w:r>
        <w:rPr>
          <w:rFonts w:eastAsia="Times New Roman" w:cs="Times New Roman"/>
          <w:szCs w:val="24"/>
        </w:rPr>
        <w:t xml:space="preserve">ή εγκατάσταση με πάνω από χίλιους θεατές δεν θα περνάνε από </w:t>
      </w:r>
      <w:r>
        <w:rPr>
          <w:rFonts w:eastAsia="Times New Roman" w:cs="Times New Roman"/>
          <w:szCs w:val="24"/>
        </w:rPr>
        <w:t xml:space="preserve">επιτροπή </w:t>
      </w:r>
      <w:proofErr w:type="spellStart"/>
      <w:r>
        <w:rPr>
          <w:rFonts w:eastAsia="Times New Roman" w:cs="Times New Roman"/>
          <w:szCs w:val="24"/>
        </w:rPr>
        <w:t>καταλληλότητας</w:t>
      </w:r>
      <w:proofErr w:type="spellEnd"/>
      <w:r>
        <w:rPr>
          <w:rFonts w:eastAsia="Times New Roman" w:cs="Times New Roman"/>
          <w:szCs w:val="24"/>
        </w:rPr>
        <w:t xml:space="preserve"> με βάση το νομοσχέδιο. Πυρασφάλεια κλπ. δεν θα χρειάζονται οι συγκεκριμένες εγκαταστάσεις;</w:t>
      </w:r>
    </w:p>
    <w:p w14:paraId="12031638"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αυτό το επείγον νομοσχέδιο, λοιπόν, δίνεται περιθώριο δυο μηνών στους </w:t>
      </w:r>
      <w:r>
        <w:rPr>
          <w:rFonts w:eastAsia="Times New Roman" w:cs="Times New Roman"/>
          <w:szCs w:val="24"/>
        </w:rPr>
        <w:t>αρμόδιους φορείς για την κατηγοριοποίηση των εγκαταστάσεων. Αυτό γίνεται, προφανώς, για να ξεκινήσουν τα πρωταθλήματα τον Σεπτέμβριο. Γίνεται, όμως, μέσα στο καλοκαίρι, μέσα στον Αύγουστο, όπου θα πρέπει περιφέρειες, δήμοι κλπ. να συγκροτήσουν τις αντίστοι</w:t>
      </w:r>
      <w:r>
        <w:rPr>
          <w:rFonts w:eastAsia="Times New Roman" w:cs="Times New Roman"/>
          <w:szCs w:val="24"/>
        </w:rPr>
        <w:t xml:space="preserve">χες </w:t>
      </w:r>
      <w:r>
        <w:rPr>
          <w:rFonts w:eastAsia="Times New Roman" w:cs="Times New Roman"/>
          <w:szCs w:val="24"/>
        </w:rPr>
        <w:t xml:space="preserve">επιτροπές ελέγχου </w:t>
      </w:r>
      <w:proofErr w:type="spellStart"/>
      <w:r>
        <w:rPr>
          <w:rFonts w:eastAsia="Times New Roman" w:cs="Times New Roman"/>
          <w:szCs w:val="24"/>
        </w:rPr>
        <w:t>καταλληλότητας</w:t>
      </w:r>
      <w:proofErr w:type="spellEnd"/>
      <w:r>
        <w:rPr>
          <w:rFonts w:eastAsia="Times New Roman" w:cs="Times New Roman"/>
          <w:szCs w:val="24"/>
        </w:rPr>
        <w:t xml:space="preserve">, να πάνε να ελέγξουν τις εγκαταστάσεις και να δώσουν τις άδειες. </w:t>
      </w:r>
    </w:p>
    <w:p w14:paraId="12031639"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Προβλέπω ότι και εδώ πέρα θα έρθουμε τον Σεπτέμβριο και θα ψηφίζουμε πάλι παρατάσεις. </w:t>
      </w:r>
    </w:p>
    <w:p w14:paraId="1203163A"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 άρθρο 5 που έχει να κάνει με την άδεια λειτουργίας, </w:t>
      </w:r>
      <w:r>
        <w:rPr>
          <w:rFonts w:eastAsia="Times New Roman" w:cs="Times New Roman"/>
          <w:szCs w:val="24"/>
        </w:rPr>
        <w:t xml:space="preserve">είπαμε και στην </w:t>
      </w:r>
      <w:r>
        <w:rPr>
          <w:rFonts w:eastAsia="Times New Roman" w:cs="Times New Roman"/>
          <w:szCs w:val="24"/>
        </w:rPr>
        <w:t xml:space="preserve">επιτροπή </w:t>
      </w:r>
      <w:r>
        <w:rPr>
          <w:rFonts w:eastAsia="Times New Roman" w:cs="Times New Roman"/>
          <w:szCs w:val="24"/>
        </w:rPr>
        <w:t xml:space="preserve">ότι θα υπάρξει η περίπτωση δημοτικά στάδια να </w:t>
      </w:r>
      <w:proofErr w:type="spellStart"/>
      <w:r>
        <w:rPr>
          <w:rFonts w:eastAsia="Times New Roman" w:cs="Times New Roman"/>
          <w:szCs w:val="24"/>
        </w:rPr>
        <w:t>αδειοδοτούνται</w:t>
      </w:r>
      <w:proofErr w:type="spellEnd"/>
      <w:r>
        <w:rPr>
          <w:rFonts w:eastAsia="Times New Roman" w:cs="Times New Roman"/>
          <w:szCs w:val="24"/>
        </w:rPr>
        <w:t xml:space="preserve"> από δήμους, δηλαδή ελέγχων και ελεγχόμενος να είναι ο ίδιος. </w:t>
      </w:r>
    </w:p>
    <w:p w14:paraId="1203163B"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6 έχει να κάνει με την </w:t>
      </w:r>
      <w:r>
        <w:rPr>
          <w:rFonts w:eastAsia="Times New Roman" w:cs="Times New Roman"/>
          <w:szCs w:val="24"/>
        </w:rPr>
        <w:t xml:space="preserve">επιτροπή ελέγχου </w:t>
      </w:r>
      <w:proofErr w:type="spellStart"/>
      <w:r>
        <w:rPr>
          <w:rFonts w:eastAsia="Times New Roman" w:cs="Times New Roman"/>
          <w:szCs w:val="24"/>
        </w:rPr>
        <w:t>καταλληλότητας</w:t>
      </w:r>
      <w:proofErr w:type="spellEnd"/>
      <w:r>
        <w:rPr>
          <w:rFonts w:eastAsia="Times New Roman" w:cs="Times New Roman"/>
          <w:szCs w:val="24"/>
        </w:rPr>
        <w:t xml:space="preserve">, δηλαδή από ποιους απαρτίζεται αυτή η </w:t>
      </w:r>
      <w:r>
        <w:rPr>
          <w:rFonts w:eastAsia="Times New Roman" w:cs="Times New Roman"/>
          <w:szCs w:val="24"/>
        </w:rPr>
        <w:t>επιτρο</w:t>
      </w:r>
      <w:r>
        <w:rPr>
          <w:rFonts w:eastAsia="Times New Roman" w:cs="Times New Roman"/>
          <w:szCs w:val="24"/>
        </w:rPr>
        <w:t xml:space="preserve">πή </w:t>
      </w:r>
      <w:r>
        <w:rPr>
          <w:rFonts w:eastAsia="Times New Roman" w:cs="Times New Roman"/>
          <w:szCs w:val="24"/>
        </w:rPr>
        <w:t xml:space="preserve">που ελέγχει την </w:t>
      </w:r>
      <w:proofErr w:type="spellStart"/>
      <w:r>
        <w:rPr>
          <w:rFonts w:eastAsia="Times New Roman" w:cs="Times New Roman"/>
          <w:szCs w:val="24"/>
        </w:rPr>
        <w:t>καταλληλότητα</w:t>
      </w:r>
      <w:proofErr w:type="spellEnd"/>
      <w:r>
        <w:rPr>
          <w:rFonts w:eastAsia="Times New Roman" w:cs="Times New Roman"/>
          <w:szCs w:val="24"/>
        </w:rPr>
        <w:t xml:space="preserve"> των εγκαταστάσεων. </w:t>
      </w:r>
    </w:p>
    <w:p w14:paraId="1203163C"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μεγάλο ερώτημα είναι το πώς θα διασφαλίσουμε ότι θα λειτουργούν. Έχουμε μια συγκεκριμένη πρόταση σε αυτό. Απλώς θα ήθελα να κάνω μια επισήμανση: Μέσα στο νομοσχέδιο μιλάμε για γιατρό του ΕΣΥ, κατά πρ</w:t>
      </w:r>
      <w:r>
        <w:rPr>
          <w:rFonts w:eastAsia="Times New Roman" w:cs="Times New Roman"/>
          <w:szCs w:val="24"/>
        </w:rPr>
        <w:t xml:space="preserve">οτίμηση με </w:t>
      </w:r>
      <w:proofErr w:type="spellStart"/>
      <w:r>
        <w:rPr>
          <w:rFonts w:eastAsia="Times New Roman" w:cs="Times New Roman"/>
          <w:szCs w:val="24"/>
        </w:rPr>
        <w:t>αθλητιατρική</w:t>
      </w:r>
      <w:proofErr w:type="spellEnd"/>
      <w:r>
        <w:rPr>
          <w:rFonts w:eastAsia="Times New Roman" w:cs="Times New Roman"/>
          <w:szCs w:val="24"/>
        </w:rPr>
        <w:t xml:space="preserve"> ειδικότητα. Να σας πληροφορήσω εδώ ότι οι ιατρικές σχολές στην Ελλάδα δεν δίνουν </w:t>
      </w:r>
      <w:proofErr w:type="spellStart"/>
      <w:r>
        <w:rPr>
          <w:rFonts w:eastAsia="Times New Roman" w:cs="Times New Roman"/>
          <w:szCs w:val="24"/>
        </w:rPr>
        <w:t>αθλητιατρική</w:t>
      </w:r>
      <w:proofErr w:type="spellEnd"/>
      <w:r>
        <w:rPr>
          <w:rFonts w:eastAsia="Times New Roman" w:cs="Times New Roman"/>
          <w:szCs w:val="24"/>
        </w:rPr>
        <w:t xml:space="preserve"> ειδικότητα, οπότε ίσως χρειαστεί αναδιατύπωση, δηλαδή να πούμε «γιατρός με εμπειρία σε αθλητικά ζητήματα» ή καλύτερα να πούμε «με εμπειρία</w:t>
      </w:r>
      <w:r>
        <w:rPr>
          <w:rFonts w:eastAsia="Times New Roman" w:cs="Times New Roman"/>
          <w:szCs w:val="24"/>
        </w:rPr>
        <w:t xml:space="preserve"> σε αντιμετώπιση έκτακτων περιστατικών», γιατί η δουλειά τους είναι να δουν αν υπάρχει ο απαραίτητος ιατρικός εξοπλισμός στις εγκαταστάσεις. </w:t>
      </w:r>
    </w:p>
    <w:p w14:paraId="1203163D"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πιστεύουμε ότι θα πρέπει να προβλεφθούν και αναπληρωματικά μέλη για αυτές τις επιτροπές, ώστε να έχουν μεγ</w:t>
      </w:r>
      <w:r>
        <w:rPr>
          <w:rFonts w:eastAsia="Times New Roman" w:cs="Times New Roman"/>
          <w:szCs w:val="24"/>
        </w:rPr>
        <w:t xml:space="preserve">αλύτερη ευελιξία, να είναι πιο εύκολο, δηλαδή, να συγκροτείται αυτή η </w:t>
      </w:r>
      <w:r>
        <w:rPr>
          <w:rFonts w:eastAsia="Times New Roman" w:cs="Times New Roman"/>
          <w:szCs w:val="24"/>
        </w:rPr>
        <w:t xml:space="preserve">επιτροπή </w:t>
      </w:r>
      <w:r>
        <w:rPr>
          <w:rFonts w:eastAsia="Times New Roman" w:cs="Times New Roman"/>
          <w:szCs w:val="24"/>
        </w:rPr>
        <w:t xml:space="preserve">και να μην περιμένουμε πότε θα μπορέσουν να συντονιστούν και οι τέσσερις άνθρωποι, για να πάνε να κάνουν τους ελέγχους, αλλά να υπάρχουν και αναπληρωτές. </w:t>
      </w:r>
    </w:p>
    <w:p w14:paraId="1203163E"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7 επισημαίνεται ότι χρειάζεται άδεια για τις αθλητικές συναντήσεις. Να δούμε για ποιες αθλητικές συναντήσεις. Δεν πρέπει να χρειάζεται για ένα απλό τουρνουά ή για έναν φιλικό αγώνα, γιατί θα μαζέψουμε μια απίστευτη γραφειοκρατία. </w:t>
      </w:r>
    </w:p>
    <w:p w14:paraId="1203163F"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υπάρχου</w:t>
      </w:r>
      <w:r>
        <w:rPr>
          <w:rFonts w:eastAsia="Times New Roman" w:cs="Times New Roman"/>
          <w:szCs w:val="24"/>
        </w:rPr>
        <w:t>ν περιπτώσεις τακτικών συναντήσεων που μπορεί να γίνονται και δυο φορές την εβδομάδα. Και εκεί πέρα θα πηγαίνουμε να ζητάμε άδεια δυο φορές την εβδομάδα; Είναι αυτό ρεαλιστικό; Είναι αποτελεσματικό;</w:t>
      </w:r>
    </w:p>
    <w:p w14:paraId="12031640"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άρθρο 8 πιστεύουμε ότι οι κυρώσεις, όπως είναι μέσα σ</w:t>
      </w:r>
      <w:r>
        <w:rPr>
          <w:rFonts w:eastAsia="Times New Roman" w:cs="Times New Roman"/>
          <w:szCs w:val="24"/>
        </w:rPr>
        <w:t xml:space="preserve">το νομοσχέδιο, είναι διατυπωμένες ελλιπώς και χρειάζονται περαιτέρω επεξεργασία. Έτσι όπως είναι διατυπωμένες, μπορούν να δράσουν μόνο ως φόβητρο, δηλαδή ως ένα προληπτικό μέσο και τίποτα άλλο. </w:t>
      </w:r>
    </w:p>
    <w:p w14:paraId="12031641"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άρθρο 11 έχει να κάνει με την αναγνώριση του Σωματείου </w:t>
      </w:r>
      <w:r>
        <w:rPr>
          <w:rFonts w:eastAsia="Times New Roman" w:cs="Times New Roman"/>
          <w:szCs w:val="24"/>
        </w:rPr>
        <w:t>«</w:t>
      </w:r>
      <w:r>
        <w:rPr>
          <w:rFonts w:eastAsia="Times New Roman" w:cs="Times New Roman"/>
          <w:szCs w:val="24"/>
          <w:lang w:val="en-US"/>
        </w:rPr>
        <w:t>Sp</w:t>
      </w:r>
      <w:r>
        <w:rPr>
          <w:rFonts w:eastAsia="Times New Roman" w:cs="Times New Roman"/>
          <w:szCs w:val="24"/>
          <w:lang w:val="en-US"/>
        </w:rPr>
        <w:t>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w:t>
      </w:r>
      <w:r>
        <w:rPr>
          <w:rFonts w:eastAsia="Times New Roman" w:cs="Times New Roman"/>
          <w:szCs w:val="24"/>
        </w:rPr>
        <w:t xml:space="preserve">. Ακούσαμε στις επιτροπές και τον κ. </w:t>
      </w:r>
      <w:proofErr w:type="spellStart"/>
      <w:r>
        <w:rPr>
          <w:rFonts w:eastAsia="Times New Roman" w:cs="Times New Roman"/>
          <w:szCs w:val="24"/>
        </w:rPr>
        <w:t>Κοδέλα</w:t>
      </w:r>
      <w:proofErr w:type="spellEnd"/>
      <w:r>
        <w:rPr>
          <w:rFonts w:eastAsia="Times New Roman" w:cs="Times New Roman"/>
          <w:szCs w:val="24"/>
        </w:rPr>
        <w:t>, τον Πρόεδρο και συμφωνούμε. Πρέπει να δούμε εδώ πέρα πόσο σπουδαίο πράγμα είναι για την κοινωνικοποίηση αυτών των παιδιών να συμμετέχουν σε αθλητικές δραστηριότητες. Πιστεύουμε ότι η αναγνώριση το</w:t>
      </w:r>
      <w:r>
        <w:rPr>
          <w:rFonts w:eastAsia="Times New Roman" w:cs="Times New Roman"/>
          <w:szCs w:val="24"/>
        </w:rPr>
        <w:t xml:space="preserve">υ </w:t>
      </w:r>
      <w:r>
        <w:rPr>
          <w:rFonts w:eastAsia="Times New Roman" w:cs="Times New Roman"/>
          <w:szCs w:val="24"/>
        </w:rPr>
        <w:t xml:space="preserve">σωματείου </w:t>
      </w:r>
      <w:r>
        <w:rPr>
          <w:rFonts w:eastAsia="Times New Roman" w:cs="Times New Roman"/>
          <w:szCs w:val="24"/>
        </w:rPr>
        <w:t xml:space="preserve">είναι ένα βήμα </w:t>
      </w:r>
      <w:r>
        <w:rPr>
          <w:rFonts w:eastAsia="Times New Roman" w:cs="Times New Roman"/>
          <w:szCs w:val="24"/>
        </w:rPr>
        <w:lastRenderedPageBreak/>
        <w:t xml:space="preserve">προς τη σωστή κατεύθυνση και θα δώσει μια ώθηση σε αυτές τις δραστηριότητες. </w:t>
      </w:r>
    </w:p>
    <w:p w14:paraId="12031642"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 άρθρο 12 που αφορά τους </w:t>
      </w:r>
      <w:proofErr w:type="spellStart"/>
      <w:r>
        <w:rPr>
          <w:rFonts w:eastAsia="Times New Roman" w:cs="Times New Roman"/>
          <w:szCs w:val="24"/>
        </w:rPr>
        <w:t>διακριθέντες</w:t>
      </w:r>
      <w:proofErr w:type="spellEnd"/>
      <w:r>
        <w:rPr>
          <w:rFonts w:eastAsia="Times New Roman" w:cs="Times New Roman"/>
          <w:szCs w:val="24"/>
        </w:rPr>
        <w:t xml:space="preserve"> αθλητές, είμαστε σύμφωνοι στην κατεύθυνση της βέλτιστης αξιοποίησής τους, ώστε να προκύψει μια αμοιβ</w:t>
      </w:r>
      <w:r>
        <w:rPr>
          <w:rFonts w:eastAsia="Times New Roman" w:cs="Times New Roman"/>
          <w:szCs w:val="24"/>
        </w:rPr>
        <w:t>αία επωφελής κατάσταση τόσο για τους ίδιους όσο και για την κοινωνία.</w:t>
      </w:r>
    </w:p>
    <w:p w14:paraId="12031643"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άρθρο 13 έχει να κάνει με την τιμής ένεκεν απονομή άδειας ασκήσεως επαγγέλματος σε προπονητή. Θεωρούμε πως η επάρκεια των προπονητών που προπονούν </w:t>
      </w:r>
      <w:r>
        <w:rPr>
          <w:rFonts w:eastAsia="Times New Roman" w:cs="Times New Roman"/>
          <w:szCs w:val="24"/>
        </w:rPr>
        <w:t xml:space="preserve">ολυμπιονίκες </w:t>
      </w:r>
      <w:r>
        <w:rPr>
          <w:rFonts w:eastAsia="Times New Roman" w:cs="Times New Roman"/>
          <w:szCs w:val="24"/>
        </w:rPr>
        <w:t>είναι δεδομένη εκ του α</w:t>
      </w:r>
      <w:r>
        <w:rPr>
          <w:rFonts w:eastAsia="Times New Roman" w:cs="Times New Roman"/>
          <w:szCs w:val="24"/>
        </w:rPr>
        <w:t>ποτελέσματος. Όμως, αντιλαμβανόμαστε και τις αιτιάσεις της Πανελλήνιας Ομοσπονδίας Προπονητών Αθλημάτων και νομίζουμε πως πρέπει να αναζητηθεί μια χρυσή τομή. Πιθανότατα μια τέτοια χρυσή τομή θα είναι ο Υπουργός να απονέμει αυτές τις άδειες κατόπιν εισήγησ</w:t>
      </w:r>
      <w:r>
        <w:rPr>
          <w:rFonts w:eastAsia="Times New Roman" w:cs="Times New Roman"/>
          <w:szCs w:val="24"/>
        </w:rPr>
        <w:t xml:space="preserve">ης είτε της αντίστοιχης Ομοσπονδίας είτε της Ελληνικής Ολυμπιακής Επιτροπής, της ΕΟΕ. </w:t>
      </w:r>
    </w:p>
    <w:p w14:paraId="12031644"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άρθρο 15 έχουμε τα δεδουλευμένα της Διαρκούς Επιτροπής Αντιμετώπισης Βίας. Εντάξει, δεν έχουμε καμμία αντίρρηση. Όμως, ποιοι είναι αυτοί οι λόγοι της μη έγκαιρης κατ</w:t>
      </w:r>
      <w:r>
        <w:rPr>
          <w:rFonts w:eastAsia="Times New Roman" w:cs="Times New Roman"/>
          <w:szCs w:val="24"/>
        </w:rPr>
        <w:t>αβο</w:t>
      </w:r>
      <w:r>
        <w:rPr>
          <w:rFonts w:eastAsia="Times New Roman" w:cs="Times New Roman"/>
          <w:szCs w:val="24"/>
        </w:rPr>
        <w:lastRenderedPageBreak/>
        <w:t>λής; Είναι ένα ερώτημα. Υπάρχει και η εμπειρία από προηγούμενους αντίστοιχους θεσμούς, όπως οι δειγματολήπτες των ελέγχων ντόπινγκ, όπου ολόκληρος εθνικός σχεδιασμός είχε κινδυνεύσει λόγω της καθυστέρησης της καταβολής των δεδουλευμένων. Δεν πρέπει να π</w:t>
      </w:r>
      <w:r>
        <w:rPr>
          <w:rFonts w:eastAsia="Times New Roman" w:cs="Times New Roman"/>
          <w:szCs w:val="24"/>
        </w:rPr>
        <w:t xml:space="preserve">άθουμε το ίδιο και στην αντιμετώπιση της βίας. </w:t>
      </w:r>
    </w:p>
    <w:p w14:paraId="12031645"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να έρθω λίγο στις τροπολογίες. Ήρθαν και βουλευτικές τροπολογίες, σε θέματα, όμως, που είναι καθαρά αντικείμενο του Υπουργού, τις οποίες πιστεύουμε ότι θα κάνει δεκτές. Θεωρώ ότι είναι άστοχο αυτό λόγω τη</w:t>
      </w:r>
      <w:r>
        <w:rPr>
          <w:rFonts w:eastAsia="Times New Roman" w:cs="Times New Roman"/>
          <w:szCs w:val="24"/>
        </w:rPr>
        <w:t xml:space="preserve">ς διαδικασίας που ακολουθείται, δηλαδή το ότι δεν είχαμε τη δυνατότητα να τα συζητήσουμε αυτά χθες που είχαμε και τους φορείς και μάλιστα το θέμα με τις άδειες των </w:t>
      </w:r>
      <w:proofErr w:type="spellStart"/>
      <w:r>
        <w:rPr>
          <w:rFonts w:eastAsia="Times New Roman" w:cs="Times New Roman"/>
          <w:szCs w:val="24"/>
        </w:rPr>
        <w:t>διακριθέντων</w:t>
      </w:r>
      <w:proofErr w:type="spellEnd"/>
      <w:r>
        <w:rPr>
          <w:rFonts w:eastAsia="Times New Roman" w:cs="Times New Roman"/>
          <w:szCs w:val="24"/>
        </w:rPr>
        <w:t xml:space="preserve"> αθλητών ή των προετοιμαζόμενων για Ολυμπιακούς Αγώνες. </w:t>
      </w:r>
    </w:p>
    <w:p w14:paraId="1203164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Θα ήταν πολύ χρήσιμο να</w:t>
      </w:r>
      <w:r>
        <w:rPr>
          <w:rFonts w:eastAsia="Times New Roman" w:cs="Times New Roman"/>
          <w:szCs w:val="24"/>
        </w:rPr>
        <w:t xml:space="preserve"> ακούσουμε εκεί και την άποψη του Συλλόγου Ελλήνων Ολυμπιονικών. Δεν είχαμε αυτή την ευκαιρία. Γιατί; Διότι δεν συμπεριελήφθη στο αρχικό νομοσχέδιο και ήρθε μετά ως «βουλευτική τροπολογία». Και το βάζω εντός εισαγωγικών, γιατί μάλλον κατ’ </w:t>
      </w:r>
      <w:proofErr w:type="spellStart"/>
      <w:r>
        <w:rPr>
          <w:rFonts w:eastAsia="Times New Roman" w:cs="Times New Roman"/>
          <w:szCs w:val="24"/>
        </w:rPr>
        <w:t>ουσίαν</w:t>
      </w:r>
      <w:proofErr w:type="spellEnd"/>
      <w:r>
        <w:rPr>
          <w:rFonts w:eastAsia="Times New Roman" w:cs="Times New Roman"/>
          <w:szCs w:val="24"/>
        </w:rPr>
        <w:t xml:space="preserve"> είναι υπου</w:t>
      </w:r>
      <w:r>
        <w:rPr>
          <w:rFonts w:eastAsia="Times New Roman" w:cs="Times New Roman"/>
          <w:szCs w:val="24"/>
        </w:rPr>
        <w:t xml:space="preserve">ργικές και οι δύο τροπολογίες. </w:t>
      </w:r>
    </w:p>
    <w:p w14:paraId="1203164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Θα μιλήσω περισσότερο στη δευτερολογία μου γι’ αυτά τα δύο. </w:t>
      </w:r>
    </w:p>
    <w:p w14:paraId="1203164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Παραδείγματος </w:t>
      </w:r>
      <w:r>
        <w:rPr>
          <w:rFonts w:eastAsia="Times New Roman" w:cs="Times New Roman"/>
          <w:szCs w:val="24"/>
        </w:rPr>
        <w:t>χάριν</w:t>
      </w:r>
      <w:r>
        <w:rPr>
          <w:rFonts w:eastAsia="Times New Roman" w:cs="Times New Roman"/>
          <w:szCs w:val="24"/>
        </w:rPr>
        <w:t xml:space="preserve">, όσον αφορά την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υγείας</w:t>
      </w:r>
      <w:r>
        <w:rPr>
          <w:rFonts w:eastAsia="Times New Roman" w:cs="Times New Roman"/>
          <w:szCs w:val="24"/>
        </w:rPr>
        <w:t xml:space="preserve">, θέλω να μας εξηγήσετε γιατί η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υ</w:t>
      </w:r>
      <w:r>
        <w:rPr>
          <w:rFonts w:eastAsia="Times New Roman" w:cs="Times New Roman"/>
          <w:szCs w:val="24"/>
        </w:rPr>
        <w:t>γείας δίνει το κάτι παραπάνω και όχι η ιατρική βεβαίωση που υπάρχει με το δε</w:t>
      </w:r>
      <w:r>
        <w:rPr>
          <w:rFonts w:eastAsia="Times New Roman" w:cs="Times New Roman"/>
          <w:szCs w:val="24"/>
        </w:rPr>
        <w:t xml:space="preserve">λτίο της αθλητικής ταυτότητας. Να μας εξηγήσετε, δηλαδή, αν επιβαρύνουμε με μεγαλύτερη γραφειοκρατία τους αθλητές. </w:t>
      </w:r>
    </w:p>
    <w:p w14:paraId="1203164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Οι δύο χθεσινές υπουργικές τροπολογίες έγιναν άρθρα, τα άρθρα 16 έως 21 του νομοσχεδίου. Η πρώτη αφορά τον αναπτυξιακό νόμο και η δεύτερη τη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Λ</w:t>
      </w:r>
      <w:r>
        <w:rPr>
          <w:rFonts w:eastAsia="Times New Roman" w:cs="Times New Roman"/>
          <w:szCs w:val="24"/>
        </w:rPr>
        <w:t>ιμένων</w:t>
      </w:r>
      <w:r>
        <w:rPr>
          <w:rFonts w:eastAsia="Times New Roman" w:cs="Times New Roman"/>
          <w:szCs w:val="24"/>
        </w:rPr>
        <w:t>. Οι τροπολογίες αυτές έρχονται να αλλάξουν πράγματα που ψηφίσαμε τους τελευταίους μήνες. Είναι η νομοθεσία δια της μεθόδου δοκιμής και σφάλματος, φαίνεται, μία μέθοδος που χρησιμοποιούμε στα μαθηματικά με επιτυχία, αλλά στα κοινοβουλε</w:t>
      </w:r>
      <w:r>
        <w:rPr>
          <w:rFonts w:eastAsia="Times New Roman" w:cs="Times New Roman"/>
          <w:szCs w:val="24"/>
        </w:rPr>
        <w:t>υτικά γίνεται «τσάτρα-</w:t>
      </w:r>
      <w:proofErr w:type="spellStart"/>
      <w:r>
        <w:rPr>
          <w:rFonts w:eastAsia="Times New Roman" w:cs="Times New Roman"/>
          <w:szCs w:val="24"/>
        </w:rPr>
        <w:t>πάτρα</w:t>
      </w:r>
      <w:proofErr w:type="spellEnd"/>
      <w:r>
        <w:rPr>
          <w:rFonts w:eastAsia="Times New Roman" w:cs="Times New Roman"/>
          <w:szCs w:val="24"/>
        </w:rPr>
        <w:t>».</w:t>
      </w:r>
    </w:p>
    <w:p w14:paraId="1203164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Ας ξεκινήσουμε απ’ αυτήν που αλλάζει τον αναπτυξιακό νόμο, τον ν.4399/2016. Τροποποιείται το άρθρο 14 που αφορά τη διαδικασία αξιολόγησης επενδυτικών προτάσεων. Ένα από τα σημαντικότερα άρθρα του αναπτυξιακού νόμου τροποποιείτ</w:t>
      </w:r>
      <w:r>
        <w:rPr>
          <w:rFonts w:eastAsia="Times New Roman" w:cs="Times New Roman"/>
          <w:szCs w:val="24"/>
        </w:rPr>
        <w:t xml:space="preserve">αι, </w:t>
      </w:r>
      <w:r>
        <w:rPr>
          <w:rFonts w:eastAsia="Times New Roman" w:cs="Times New Roman"/>
          <w:szCs w:val="24"/>
        </w:rPr>
        <w:lastRenderedPageBreak/>
        <w:t xml:space="preserve">κατά τη γνώμη μας, κατά απαράδεκτο τρόπο, ως μία παράγραφος ενός </w:t>
      </w:r>
      <w:proofErr w:type="spellStart"/>
      <w:r>
        <w:rPr>
          <w:rFonts w:eastAsia="Times New Roman" w:cs="Times New Roman"/>
          <w:szCs w:val="24"/>
        </w:rPr>
        <w:t>υποάρθρου</w:t>
      </w:r>
      <w:proofErr w:type="spellEnd"/>
      <w:r>
        <w:rPr>
          <w:rFonts w:eastAsia="Times New Roman" w:cs="Times New Roman"/>
          <w:szCs w:val="24"/>
        </w:rPr>
        <w:t xml:space="preserve"> μίας τροπολογίας σε ένα επείγον νομοσχέδιο.</w:t>
      </w:r>
    </w:p>
    <w:p w14:paraId="1203164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τέταρτο άρθρο παρέχεται η δυνατότητα στον Υπουργό Οικονομίας και Ανάπτυξης με απόφασή του να συστήνει ομάδες εργασίας για την πρα</w:t>
      </w:r>
      <w:r>
        <w:rPr>
          <w:rFonts w:eastAsia="Times New Roman" w:cs="Times New Roman"/>
          <w:szCs w:val="24"/>
        </w:rPr>
        <w:t xml:space="preserve">γματοποίηση διοικητικών ελέγχων, πιστοποίησης, ολοκλήρωσης και έναρξης παραγωγικής λειτουργίας των επενδυτικών σχεδίων παραγωγής ηλεκτρισμού από ηλιακή ενέργεια έως 150 </w:t>
      </w:r>
      <w:r>
        <w:rPr>
          <w:rFonts w:eastAsia="Times New Roman" w:cs="Times New Roman"/>
          <w:szCs w:val="24"/>
          <w:lang w:val="en-US"/>
        </w:rPr>
        <w:t>KW</w:t>
      </w:r>
      <w:r>
        <w:rPr>
          <w:rFonts w:eastAsia="Times New Roman" w:cs="Times New Roman"/>
          <w:szCs w:val="24"/>
        </w:rPr>
        <w:t xml:space="preserve">. </w:t>
      </w:r>
    </w:p>
    <w:p w14:paraId="1203164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Είναι αξιοσημείωτο ότι πρόκειται για ομάδες εργασίας με αποζημίωση, η οποία θα καθ</w:t>
      </w:r>
      <w:r>
        <w:rPr>
          <w:rFonts w:eastAsia="Times New Roman" w:cs="Times New Roman"/>
          <w:szCs w:val="24"/>
        </w:rPr>
        <w:t xml:space="preserve">ορίζεται με ίδια απόφαση του Υπουργού Οικονομίας και Ανάπτυξης, ενώ η δαπάνη, με την οποία θα επιβαρυνθεί ο Κρατικός Προϋπολογισμός, δεν προσδιορίζεται στην </w:t>
      </w:r>
      <w:r>
        <w:rPr>
          <w:rFonts w:eastAsia="Times New Roman" w:cs="Times New Roman"/>
          <w:szCs w:val="24"/>
        </w:rPr>
        <w:t xml:space="preserve">έκθεση </w:t>
      </w:r>
      <w:r>
        <w:rPr>
          <w:rFonts w:eastAsia="Times New Roman" w:cs="Times New Roman"/>
          <w:szCs w:val="24"/>
        </w:rPr>
        <w:t>του Γενικού Λογιστηρίου του Κράτους. Είναι άλλη μία τροπολογία σε άσχετο σχέδιο νόμου, με πα</w:t>
      </w:r>
      <w:r>
        <w:rPr>
          <w:rFonts w:eastAsia="Times New Roman" w:cs="Times New Roman"/>
          <w:szCs w:val="24"/>
        </w:rPr>
        <w:t>ρατάσεις, διευκολύνσεις και κυρίως με μεταφορά αρμοδιοτήτων στον Υπουργό για εξυπηρετήσεις και άλλες διευθετήσεις.</w:t>
      </w:r>
    </w:p>
    <w:p w14:paraId="1203164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Στην τροπολογία για τη Δημόσια Αρχή Λιμένων είχατε ψηφίσει πριν ένα χρόνο τον ν. 4389/2016 για τη δημιουργία της ΔΑΛ, της Δημόσιας Αρχής Λιμέ</w:t>
      </w:r>
      <w:r>
        <w:rPr>
          <w:rFonts w:eastAsia="Times New Roman" w:cs="Times New Roman"/>
          <w:szCs w:val="24"/>
        </w:rPr>
        <w:t xml:space="preserve">νων και πριν τρεις μήνες με τον ν.4417/2017 για τους πόρους της ΔΑΛ. Σήμερα, με τροπολογία </w:t>
      </w:r>
      <w:r>
        <w:rPr>
          <w:rFonts w:eastAsia="Times New Roman" w:cs="Times New Roman"/>
          <w:szCs w:val="24"/>
        </w:rPr>
        <w:lastRenderedPageBreak/>
        <w:t xml:space="preserve">σε άσχετο επείγον νομοσχέδιο, φέρνετε την αλλαγή του άρθρου 130 του ν.4389 που είχαμε ψηφίσει πέρσι. </w:t>
      </w:r>
    </w:p>
    <w:p w14:paraId="1203164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Έρχεστε με τις διατάξεις αυτές -που δεν προλαβαίνουμε, ουσιαστι</w:t>
      </w:r>
      <w:r>
        <w:rPr>
          <w:rFonts w:eastAsia="Times New Roman" w:cs="Times New Roman"/>
          <w:szCs w:val="24"/>
        </w:rPr>
        <w:t xml:space="preserve">κά, να μελετήσουμε σαράντα σελίδες μέσα σε μερικές ώρες- να βάλετε πράγματα που σας βολεύουν, γιατί είδατε ότι με την πρώτη έκδοση του νόμου κάτι δεν πήγαινε καλά και έρχεστε τώρα, ουσιαστικά, να τα ρυθμίσετε καλύτερα προς όφελός σας. </w:t>
      </w:r>
    </w:p>
    <w:p w14:paraId="1203164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Δημιουργούνται νέες </w:t>
      </w:r>
      <w:r>
        <w:rPr>
          <w:rFonts w:eastAsia="Times New Roman" w:cs="Times New Roman"/>
          <w:szCs w:val="24"/>
        </w:rPr>
        <w:t xml:space="preserve">οργανικές θέσεις, μετατάξεις, αποσπάσεις που δεν μπορεί να αρνηθεί η </w:t>
      </w:r>
      <w:r>
        <w:rPr>
          <w:rFonts w:eastAsia="Times New Roman" w:cs="Times New Roman"/>
          <w:szCs w:val="24"/>
        </w:rPr>
        <w:t>υπηρεσία</w:t>
      </w:r>
      <w:r>
        <w:rPr>
          <w:rFonts w:eastAsia="Times New Roman" w:cs="Times New Roman"/>
          <w:szCs w:val="24"/>
        </w:rPr>
        <w:t>, χωρίς να αναφέρεται εάν αυτές γίνονται με ή χωρίς πρόσκληση ενδιαφέροντος, προσωρινές τοποθετήσεις και διάφορα άλλα, στα οποία έχουμε συνηθίσει βέβαια τον τελευταίο καιρό.</w:t>
      </w:r>
    </w:p>
    <w:p w14:paraId="1203165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Δεδομ</w:t>
      </w:r>
      <w:r>
        <w:rPr>
          <w:rFonts w:eastAsia="Times New Roman" w:cs="Times New Roman"/>
          <w:szCs w:val="24"/>
        </w:rPr>
        <w:t>ένης, όμως, της σημαντικότητας των θεμάτων που ρυθμίζει η εν λόγω τροπολογία, δηλαδή τη διοικητική διάρθρωση της Δημόσιας Αρχής Λιμένων, θεωρούμε ότι θα έπρεπε να εισαχθεί στο πλαίσιο κανονικής νομοθετικής διαδικασίας και όχι εμβόλιμης σε άσχετο σχέδιο νόμ</w:t>
      </w:r>
      <w:r>
        <w:rPr>
          <w:rFonts w:eastAsia="Times New Roman" w:cs="Times New Roman"/>
          <w:szCs w:val="24"/>
        </w:rPr>
        <w:t>ου, γι’ αυτό και θα την καταψηφίσουμε.</w:t>
      </w:r>
    </w:p>
    <w:p w14:paraId="1203165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στην τροπολογία του κ. Σκουρλέτη για τους συμβασιούχους. Είναι μία τροπολογία που κατατέθηκε χθες, προφανώς όμως είναι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Την επεξεργάζεστε δηλαδή αυτή τη στιγμή μετά τη συνάντηση των εργαζομένων με τον </w:t>
      </w:r>
      <w:r>
        <w:rPr>
          <w:rFonts w:eastAsia="Times New Roman" w:cs="Times New Roman"/>
          <w:szCs w:val="24"/>
        </w:rPr>
        <w:t>Πρωθυπουργό, ώστε να φέρετε κάποια νομοτεχνική βελτίωση. Είναι μία τροπολογία υπό διαμόρφωση, τώρα βγαίνει από το «φούρνο».</w:t>
      </w:r>
    </w:p>
    <w:p w14:paraId="1203165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Πέρσι τον Οκτώβριο με το Νόμο Βερναρδάκη φέρατε την παράταση των συμβάσεων μέχρι 31-12-2017. Σας λέγαμε από τότε ότι παίρνετε στο λαιμό σας εργαζομένους, γιατί θα κριθούν αντισυνταγματικές αυτές οι παρατάσεις. Δεν ίδρωσε το αφτί σας και όντως, έρχεται το Ε</w:t>
      </w:r>
      <w:r>
        <w:rPr>
          <w:rFonts w:eastAsia="Times New Roman" w:cs="Times New Roman"/>
          <w:szCs w:val="24"/>
        </w:rPr>
        <w:t xml:space="preserve">λεγκτικό Συνέδριο, ζητάει πίσω τα χρήματα από τους εργαζόμενους που κακώς ανανεώθηκαν οι συμβάσεις τους. Φθάσαμε σήμερα στο αμήν η χώρα να έχει γίνει απέραντη χωματερή. </w:t>
      </w:r>
    </w:p>
    <w:p w14:paraId="1203165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Και ω του θαύματος, έρχεται και αναλαμβάνει προσωπικά ο Πρωθυπουργός ως άλλος Μέγας Αλ</w:t>
      </w:r>
      <w:r>
        <w:rPr>
          <w:rFonts w:eastAsia="Times New Roman" w:cs="Times New Roman"/>
          <w:szCs w:val="24"/>
        </w:rPr>
        <w:t xml:space="preserve">έξανδρος να λύσει αυτό το </w:t>
      </w:r>
      <w:r>
        <w:rPr>
          <w:rFonts w:eastAsia="Times New Roman" w:cs="Times New Roman"/>
          <w:szCs w:val="24"/>
        </w:rPr>
        <w:t>γόρδιο δεσμό</w:t>
      </w:r>
      <w:r>
        <w:rPr>
          <w:rFonts w:eastAsia="Times New Roman" w:cs="Times New Roman"/>
          <w:szCs w:val="24"/>
        </w:rPr>
        <w:t xml:space="preserve"> με επικοινωνιακές συναντήσεις στο Μέγαρο Μαξίμου. </w:t>
      </w:r>
    </w:p>
    <w:p w14:paraId="1203165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Να ξεκαθαρίσουμε κάτι. Οι συμβάσεις ορισμένου χρόνου είναι συμβάσεις για συγκεκριμένο χρονικό διάστημα και όχι για </w:t>
      </w:r>
      <w:r>
        <w:rPr>
          <w:rFonts w:eastAsia="Times New Roman" w:cs="Times New Roman"/>
          <w:szCs w:val="24"/>
        </w:rPr>
        <w:lastRenderedPageBreak/>
        <w:t>να γίνονται, μετά από πιέσεις και πελατειακές πρακτ</w:t>
      </w:r>
      <w:r>
        <w:rPr>
          <w:rFonts w:eastAsia="Times New Roman" w:cs="Times New Roman"/>
          <w:szCs w:val="24"/>
        </w:rPr>
        <w:t xml:space="preserve">ικές, αορίστου χρόνου. </w:t>
      </w:r>
    </w:p>
    <w:p w14:paraId="1203165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Αν καλύπτουν πάγιες και διαρκείς ανάγκες, αυτό είναι κάτι που θα φανεί μόνο αν δημιουργηθούν τα οργανογράμματα και τα περιγράμματα θέσεων που έχει ανάγκη ο δημόσιος τομέας. Και καθυστερούμε σημαντικά στο συγκεκριμένο θέμα. </w:t>
      </w:r>
    </w:p>
    <w:p w14:paraId="1203165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παροι</w:t>
      </w:r>
      <w:r>
        <w:rPr>
          <w:rFonts w:eastAsia="Times New Roman" w:cs="Times New Roman"/>
          <w:szCs w:val="24"/>
        </w:rPr>
        <w:t>κούντες</w:t>
      </w:r>
      <w:proofErr w:type="spellEnd"/>
      <w:r>
        <w:rPr>
          <w:rFonts w:eastAsia="Times New Roman" w:cs="Times New Roman"/>
          <w:szCs w:val="24"/>
        </w:rPr>
        <w:t xml:space="preserve"> την Ιερουσαλήμ γνωρίζουμε πώς δουλεύει το σύστημα στους δήμους. Μονιμοποιούνταν κάποιοι εργαζόμενοι στην καθαριότητα, μετακόμιζαν σε διοικητικές θέσεις και προσλαμβάναμε άλλους συμβασιούχους για την αποκομιδή. Κι αυτό το τροπάριο συνεχιζόταν. Στο μ</w:t>
      </w:r>
      <w:r>
        <w:rPr>
          <w:rFonts w:eastAsia="Times New Roman" w:cs="Times New Roman"/>
          <w:szCs w:val="24"/>
        </w:rPr>
        <w:t>όνο που εξυπηρετούσε ήταν στην ομηρία των εργαζομένων, τις πελατειακές σχέσεις και τον λαϊκισμό που οδηγούσαν και οδηγούν σε μη βιώσιμες λύσεις και σε αβίωτες πόλεις.</w:t>
      </w:r>
    </w:p>
    <w:p w14:paraId="12031657" w14:textId="77777777" w:rsidR="00402C5E" w:rsidRDefault="00212FF6">
      <w:pPr>
        <w:spacing w:line="600" w:lineRule="auto"/>
        <w:ind w:firstLine="720"/>
        <w:jc w:val="both"/>
        <w:rPr>
          <w:rFonts w:eastAsia="Times New Roman"/>
          <w:bCs/>
        </w:rPr>
      </w:pPr>
      <w:r>
        <w:rPr>
          <w:rFonts w:eastAsia="Times New Roman" w:cs="Times New Roman"/>
          <w:szCs w:val="24"/>
        </w:rPr>
        <w:t xml:space="preserve">Το Ποτάμι –και κλείνω με αυτό, </w:t>
      </w:r>
      <w:r>
        <w:rPr>
          <w:rFonts w:eastAsia="Times New Roman"/>
          <w:bCs/>
        </w:rPr>
        <w:t>κύριε Πρόεδρε- από την αρχή είχε πει ότι δεν θεωρεί ταμπού</w:t>
      </w:r>
      <w:r>
        <w:rPr>
          <w:rFonts w:eastAsia="Times New Roman"/>
          <w:bCs/>
        </w:rPr>
        <w:t xml:space="preserve"> την εμπλοκή ιδιωτών στην αποκομιδή των απορριμμάτων, αν έτσι εξασφαλίζονται καλύτερα αποτελέσματα με το μικρότερο κόστος για τους πολίτες, κάτι το οποίο δεν εξετάζει καθόλου η Κυβέρνηση. Αρκεί, βέβαια, να υπάρχουν έλεγχος και κανόνες. Αυτή είναι η δουλειά</w:t>
      </w:r>
      <w:r>
        <w:rPr>
          <w:rFonts w:eastAsia="Times New Roman"/>
          <w:bCs/>
        </w:rPr>
        <w:t xml:space="preserve"> του κράτους </w:t>
      </w:r>
      <w:r>
        <w:rPr>
          <w:rFonts w:eastAsia="Times New Roman"/>
          <w:bCs/>
        </w:rPr>
        <w:lastRenderedPageBreak/>
        <w:t>άλλωστε, να ελέγχει αν τηρούνται οι κανόνες παντού για όλους και να περιορίζει την αυθαιρεσία.</w:t>
      </w:r>
    </w:p>
    <w:p w14:paraId="12031658" w14:textId="77777777" w:rsidR="00402C5E" w:rsidRDefault="00212FF6">
      <w:pPr>
        <w:spacing w:line="600" w:lineRule="auto"/>
        <w:ind w:firstLine="720"/>
        <w:jc w:val="both"/>
        <w:rPr>
          <w:rFonts w:eastAsia="Times New Roman"/>
          <w:bCs/>
        </w:rPr>
      </w:pPr>
      <w:r>
        <w:rPr>
          <w:rFonts w:eastAsia="Times New Roman"/>
          <w:bCs/>
        </w:rPr>
        <w:t>Και όσοι από την Κυβέρνηση μιλούν για συνθήκες «γαλέρας» στον ιδιωτικό τομέα, να τους θυμίσουμε ότι αυτοί είναι στην Κυβέρνηση και αυτοί θα πρέπει ν</w:t>
      </w:r>
      <w:r>
        <w:rPr>
          <w:rFonts w:eastAsia="Times New Roman"/>
          <w:bCs/>
        </w:rPr>
        <w:t>α ελέγχουν να μην υπάρχουν αυτές οι συνθήκες «γαλέρας».</w:t>
      </w:r>
    </w:p>
    <w:p w14:paraId="12031659" w14:textId="77777777" w:rsidR="00402C5E" w:rsidRDefault="00212FF6">
      <w:pPr>
        <w:spacing w:line="600" w:lineRule="auto"/>
        <w:ind w:firstLine="720"/>
        <w:jc w:val="both"/>
        <w:rPr>
          <w:rFonts w:eastAsia="Times New Roman"/>
          <w:bCs/>
        </w:rPr>
      </w:pPr>
      <w:r>
        <w:rPr>
          <w:rFonts w:eastAsia="Times New Roman"/>
          <w:bCs/>
        </w:rPr>
        <w:t>Θα περιμένουμε, λοιπόν, την τελική μορφή της συγκεκριμένης τροπολογίας.</w:t>
      </w:r>
    </w:p>
    <w:p w14:paraId="1203165A" w14:textId="77777777" w:rsidR="00402C5E" w:rsidRDefault="00212FF6">
      <w:pPr>
        <w:spacing w:line="600" w:lineRule="auto"/>
        <w:ind w:firstLine="720"/>
        <w:jc w:val="both"/>
        <w:rPr>
          <w:rFonts w:eastAsia="Times New Roman"/>
          <w:bCs/>
        </w:rPr>
      </w:pPr>
      <w:r>
        <w:rPr>
          <w:rFonts w:eastAsia="Times New Roman"/>
          <w:bCs/>
        </w:rPr>
        <w:t>Γι’ αυτό καθ’ αυτό το αθλητικό νομοσχέδιο των αρχικών δεκαπέντε άρθρων ήμασταν γενικά θετικοί. Όμως, αποδοκιμάζοντας αυτή την πρ</w:t>
      </w:r>
      <w:r>
        <w:rPr>
          <w:rFonts w:eastAsia="Times New Roman"/>
          <w:bCs/>
        </w:rPr>
        <w:t>ακτική του επείγοντος με τις άσχετες τροπολογίες, θα είμαστε επιφυλακτικοί ως το τέλος της συζήτησης.</w:t>
      </w:r>
    </w:p>
    <w:p w14:paraId="1203165B" w14:textId="77777777" w:rsidR="00402C5E" w:rsidRDefault="00212FF6">
      <w:pPr>
        <w:spacing w:line="600" w:lineRule="auto"/>
        <w:ind w:firstLine="720"/>
        <w:jc w:val="both"/>
        <w:rPr>
          <w:rFonts w:eastAsia="Times New Roman"/>
          <w:bCs/>
        </w:rPr>
      </w:pPr>
      <w:r>
        <w:rPr>
          <w:rFonts w:eastAsia="Times New Roman"/>
          <w:bCs/>
        </w:rPr>
        <w:t>Ευχαριστώ πολύ.</w:t>
      </w:r>
    </w:p>
    <w:p w14:paraId="1203165C" w14:textId="77777777" w:rsidR="00402C5E" w:rsidRDefault="00212FF6">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Λοιπόν, τον λόγο θα πάρει τώρα ο Υφυπουργός κ. Βασιλειάδης.</w:t>
      </w:r>
    </w:p>
    <w:p w14:paraId="1203165D" w14:textId="77777777" w:rsidR="00402C5E" w:rsidRDefault="00212FF6">
      <w:pPr>
        <w:spacing w:line="600" w:lineRule="auto"/>
        <w:ind w:firstLine="720"/>
        <w:jc w:val="both"/>
        <w:rPr>
          <w:rFonts w:eastAsia="Times New Roman"/>
          <w:bCs/>
        </w:rPr>
      </w:pPr>
      <w:r>
        <w:rPr>
          <w:rFonts w:eastAsia="Times New Roman"/>
          <w:b/>
          <w:bCs/>
        </w:rPr>
        <w:t>ΠΑΝΑΓΙΩΤΗΣ (ΠΑΝΟΣ) ΣΚΟΥΡΟΛΙΑΚΟΣ:</w:t>
      </w:r>
      <w:r>
        <w:rPr>
          <w:rFonts w:eastAsia="Times New Roman"/>
          <w:bCs/>
        </w:rPr>
        <w:t xml:space="preserve"> Κύριε Πρόεδρ</w:t>
      </w:r>
      <w:r>
        <w:rPr>
          <w:rFonts w:eastAsia="Times New Roman"/>
          <w:bCs/>
        </w:rPr>
        <w:t>ε, σας είχα ζητήσει…</w:t>
      </w:r>
    </w:p>
    <w:p w14:paraId="1203165E" w14:textId="77777777" w:rsidR="00402C5E" w:rsidRDefault="00212FF6">
      <w:pPr>
        <w:spacing w:line="600" w:lineRule="auto"/>
        <w:ind w:firstLine="720"/>
        <w:jc w:val="both"/>
        <w:rPr>
          <w:rFonts w:eastAsia="Times New Roman"/>
          <w:bCs/>
        </w:rPr>
      </w:pPr>
      <w:r>
        <w:rPr>
          <w:rFonts w:eastAsia="Times New Roman"/>
          <w:b/>
          <w:bCs/>
        </w:rPr>
        <w:lastRenderedPageBreak/>
        <w:t>ΠΡΟΕΔΡΕΥΩΝ (Νικήτας Κακλαμάνης):</w:t>
      </w:r>
      <w:r>
        <w:rPr>
          <w:rFonts w:eastAsia="Times New Roman"/>
          <w:bCs/>
        </w:rPr>
        <w:t xml:space="preserve"> Όχι, δεν μπορεί να γίνει αυτό. Σας παρακαλώ, κύριε </w:t>
      </w:r>
      <w:proofErr w:type="spellStart"/>
      <w:r>
        <w:rPr>
          <w:rFonts w:eastAsia="Times New Roman"/>
          <w:bCs/>
        </w:rPr>
        <w:t>Σκουρολιάκο</w:t>
      </w:r>
      <w:proofErr w:type="spellEnd"/>
      <w:r>
        <w:rPr>
          <w:rFonts w:eastAsia="Times New Roman"/>
          <w:bCs/>
        </w:rPr>
        <w:t xml:space="preserve">. Αφήστε με να ολοκληρώσω. </w:t>
      </w:r>
    </w:p>
    <w:p w14:paraId="1203165F" w14:textId="77777777" w:rsidR="00402C5E" w:rsidRDefault="00212FF6">
      <w:pPr>
        <w:spacing w:line="600" w:lineRule="auto"/>
        <w:ind w:firstLine="720"/>
        <w:jc w:val="both"/>
        <w:rPr>
          <w:rFonts w:eastAsia="Times New Roman"/>
          <w:bCs/>
        </w:rPr>
      </w:pPr>
      <w:r>
        <w:rPr>
          <w:rFonts w:eastAsia="Times New Roman"/>
          <w:bCs/>
        </w:rPr>
        <w:t>Στον κ. Βασιλειάδη θα δώσω δύο-τρία λεπτά παραπάνω, με την παράκληση –κι έρχομαι τώρα στο θέμα που σας απασχολεί</w:t>
      </w:r>
      <w:r>
        <w:rPr>
          <w:rFonts w:eastAsia="Times New Roman"/>
          <w:bCs/>
        </w:rPr>
        <w:t>- αν είστε έτοιμος, να απαντήσετε για το ποιες τροπολογίες Βουλευτών κάνετε αποδεκτές.</w:t>
      </w:r>
    </w:p>
    <w:p w14:paraId="12031660" w14:textId="77777777" w:rsidR="00402C5E" w:rsidRDefault="00212FF6">
      <w:pPr>
        <w:spacing w:line="600" w:lineRule="auto"/>
        <w:ind w:firstLine="720"/>
        <w:jc w:val="both"/>
        <w:rPr>
          <w:rFonts w:eastAsia="Times New Roman"/>
          <w:bCs/>
        </w:rPr>
      </w:pPr>
      <w:r>
        <w:rPr>
          <w:rFonts w:eastAsia="Times New Roman"/>
          <w:b/>
          <w:bCs/>
        </w:rPr>
        <w:t>ΓΕΩΡΓΙΟΣ ΒΑΣΙΛΕΙΑΔΗΣ (Υφυπουργός Πολιτισμού και Αθλητισμού):</w:t>
      </w:r>
      <w:r>
        <w:rPr>
          <w:rFonts w:eastAsia="Times New Roman"/>
          <w:bCs/>
        </w:rPr>
        <w:t xml:space="preserve"> Δεν θα τις αναλύσουν πρώτα, ώστε μετά να τις κάνω αποδεκτές;</w:t>
      </w:r>
    </w:p>
    <w:p w14:paraId="12031661" w14:textId="77777777" w:rsidR="00402C5E" w:rsidRDefault="00212FF6">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Ακούστε. Αν εί</w:t>
      </w:r>
      <w:r>
        <w:rPr>
          <w:rFonts w:eastAsia="Times New Roman"/>
          <w:bCs/>
        </w:rPr>
        <w:t xml:space="preserve">στε έτοιμος, θέλω να ξέρουν οι συνάδελφοι, γιατί μπορούν να θέλουν να τοποθετηθούν πριν τοποθετηθείτε ξανά εσείς στη δευτερολογία σας. </w:t>
      </w:r>
    </w:p>
    <w:p w14:paraId="12031662" w14:textId="77777777" w:rsidR="00402C5E" w:rsidRDefault="00212FF6">
      <w:pPr>
        <w:spacing w:line="600" w:lineRule="auto"/>
        <w:ind w:firstLine="720"/>
        <w:jc w:val="both"/>
        <w:rPr>
          <w:rFonts w:eastAsia="Times New Roman"/>
          <w:bCs/>
        </w:rPr>
      </w:pPr>
      <w:r>
        <w:rPr>
          <w:rFonts w:eastAsia="Times New Roman"/>
          <w:bCs/>
        </w:rPr>
        <w:t xml:space="preserve">Οπότε, αριθμητικά μπορείτε να πείτε ότι κάνετε δεκτές την τάδε, τάδε και τάδε, ώστε να ξέρουν οι συνάδελφοι –όπως ο κ. </w:t>
      </w:r>
      <w:proofErr w:type="spellStart"/>
      <w:r>
        <w:rPr>
          <w:rFonts w:eastAsia="Times New Roman"/>
          <w:bCs/>
        </w:rPr>
        <w:t>Σ</w:t>
      </w:r>
      <w:r>
        <w:rPr>
          <w:rFonts w:eastAsia="Times New Roman"/>
          <w:bCs/>
        </w:rPr>
        <w:t>κουρολιάκος</w:t>
      </w:r>
      <w:proofErr w:type="spellEnd"/>
      <w:r>
        <w:rPr>
          <w:rFonts w:eastAsia="Times New Roman"/>
          <w:bCs/>
        </w:rPr>
        <w:t xml:space="preserve"> θέλει για ένα-δύο λεπτά να τοποθετηθεί για την τροπολογία του και όποιος δεν θέλει δεν θα τοποθετηθεί- κι εσείς στο τέλος με τη δευτερολογία σας, αν θέλετε, επανέρχεστε. Για να </w:t>
      </w:r>
      <w:r>
        <w:rPr>
          <w:rFonts w:eastAsia="Times New Roman"/>
          <w:bCs/>
        </w:rPr>
        <w:lastRenderedPageBreak/>
        <w:t>διευκολύνουμε τους συναδέλφους το λέω αυτό, αλλιώς τυπικά έχετε εσε</w:t>
      </w:r>
      <w:r>
        <w:rPr>
          <w:rFonts w:eastAsia="Times New Roman"/>
          <w:bCs/>
        </w:rPr>
        <w:t>ίς δίκιο.</w:t>
      </w:r>
    </w:p>
    <w:p w14:paraId="12031663" w14:textId="77777777" w:rsidR="00402C5E" w:rsidRDefault="00212FF6">
      <w:pPr>
        <w:spacing w:line="600" w:lineRule="auto"/>
        <w:ind w:firstLine="720"/>
        <w:jc w:val="both"/>
        <w:rPr>
          <w:rFonts w:eastAsia="Times New Roman"/>
          <w:bCs/>
        </w:rPr>
      </w:pPr>
      <w:r>
        <w:rPr>
          <w:rFonts w:eastAsia="Times New Roman"/>
          <w:bCs/>
        </w:rPr>
        <w:t>Ορίστε, σας βάζω είκοσι λεπτά με μια μικρή ανοχή, εφόσον αναφερθείτε και στις τροπολογίες.</w:t>
      </w:r>
    </w:p>
    <w:p w14:paraId="12031664" w14:textId="77777777" w:rsidR="00402C5E" w:rsidRDefault="00212FF6">
      <w:pPr>
        <w:spacing w:line="600" w:lineRule="auto"/>
        <w:ind w:firstLine="720"/>
        <w:jc w:val="both"/>
        <w:rPr>
          <w:rFonts w:eastAsia="Times New Roman"/>
          <w:bCs/>
        </w:rPr>
      </w:pPr>
      <w:r>
        <w:rPr>
          <w:rFonts w:eastAsia="Times New Roman"/>
          <w:b/>
          <w:bCs/>
        </w:rPr>
        <w:t>ΓΕΩΡΓΙΟΣ ΒΑΣΙΛΕΙΑΔΗΣ (Υφυπουργός Πολιτισμού και Αθλητισμού):</w:t>
      </w:r>
      <w:r>
        <w:rPr>
          <w:rFonts w:eastAsia="Times New Roman"/>
          <w:bCs/>
        </w:rPr>
        <w:t xml:space="preserve"> Έχω κρατήσει και «κάβα» και υπόλοιπο από χθες. Να σας ενημερώσει η κ. Καραμανλή.</w:t>
      </w:r>
    </w:p>
    <w:p w14:paraId="12031665" w14:textId="77777777" w:rsidR="00402C5E" w:rsidRDefault="00212FF6">
      <w:pPr>
        <w:spacing w:line="600" w:lineRule="auto"/>
        <w:ind w:firstLine="720"/>
        <w:jc w:val="both"/>
        <w:rPr>
          <w:rFonts w:eastAsia="Times New Roman"/>
          <w:bCs/>
        </w:rPr>
      </w:pPr>
      <w:r>
        <w:rPr>
          <w:rFonts w:eastAsia="Times New Roman"/>
          <w:b/>
          <w:bCs/>
        </w:rPr>
        <w:t>ΠΡΟΕΔΡΕΥΩΝ (Ν</w:t>
      </w:r>
      <w:r>
        <w:rPr>
          <w:rFonts w:eastAsia="Times New Roman"/>
          <w:b/>
          <w:bCs/>
        </w:rPr>
        <w:t>ικήτας Κακλαμάνης):</w:t>
      </w:r>
      <w:r>
        <w:rPr>
          <w:rFonts w:eastAsia="Times New Roman"/>
          <w:bCs/>
        </w:rPr>
        <w:t xml:space="preserve"> Από χθες δεν υπάρχουν υπόλοιπα στην Ολομέλεια. Τα υπόλοιπα στις επιτροπές δεν προστίθενται στην Ολομέλεια.</w:t>
      </w:r>
    </w:p>
    <w:p w14:paraId="12031666" w14:textId="77777777" w:rsidR="00402C5E" w:rsidRDefault="00212FF6">
      <w:pPr>
        <w:spacing w:line="600" w:lineRule="auto"/>
        <w:ind w:firstLine="720"/>
        <w:jc w:val="both"/>
        <w:rPr>
          <w:rFonts w:eastAsia="Times New Roman"/>
          <w:bCs/>
        </w:rPr>
      </w:pPr>
      <w:r>
        <w:rPr>
          <w:rFonts w:eastAsia="Times New Roman"/>
          <w:b/>
          <w:bCs/>
        </w:rPr>
        <w:t>ΓΕΩΡΓΙΟΣ ΒΑΣΙΛΕΙΑΔΗΣ (Υφυπουργός Πολιτισμού και Αθλητισμού):</w:t>
      </w:r>
      <w:r>
        <w:rPr>
          <w:rFonts w:eastAsia="Times New Roman"/>
          <w:bCs/>
        </w:rPr>
        <w:t xml:space="preserve"> Με κοροϊδέψανε, κύριε Πρόεδρε.</w:t>
      </w:r>
    </w:p>
    <w:p w14:paraId="12031667" w14:textId="77777777" w:rsidR="00402C5E" w:rsidRDefault="00212FF6">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Λόγω</w:t>
      </w:r>
      <w:r>
        <w:rPr>
          <w:rFonts w:eastAsia="Times New Roman"/>
          <w:bCs/>
        </w:rPr>
        <w:t xml:space="preserve"> συμπάθειας, θα είμαστε ανεκτικοί. </w:t>
      </w:r>
    </w:p>
    <w:p w14:paraId="12031668" w14:textId="77777777" w:rsidR="00402C5E" w:rsidRDefault="00212FF6">
      <w:pPr>
        <w:spacing w:line="600" w:lineRule="auto"/>
        <w:ind w:firstLine="720"/>
        <w:jc w:val="both"/>
        <w:rPr>
          <w:rFonts w:eastAsia="Times New Roman"/>
          <w:bCs/>
        </w:rPr>
      </w:pPr>
      <w:r>
        <w:rPr>
          <w:rFonts w:eastAsia="Times New Roman"/>
          <w:b/>
          <w:bCs/>
        </w:rPr>
        <w:t>ΓΕΩΡΓΙΟΣ ΒΑΣΙΛΕΙΑΔΗΣ (Υφυπουργός Πολιτισμού και Αθλητισμού):</w:t>
      </w:r>
      <w:r>
        <w:rPr>
          <w:rFonts w:eastAsia="Times New Roman"/>
          <w:bCs/>
        </w:rPr>
        <w:t xml:space="preserve"> Κυρίες και κύριοι Βουλευτές, συζητάμε σή</w:t>
      </w:r>
      <w:r>
        <w:rPr>
          <w:rFonts w:eastAsia="Times New Roman"/>
          <w:bCs/>
        </w:rPr>
        <w:lastRenderedPageBreak/>
        <w:t>μερα το νομοσχέδιο με τις τροποποιήσεις του ν.2725/1999, ρυθμίζοντας κάποια επείγοντα ζητήματα, κάποια κομβικά ζητήματα</w:t>
      </w:r>
      <w:r>
        <w:rPr>
          <w:rFonts w:eastAsia="Times New Roman"/>
          <w:bCs/>
        </w:rPr>
        <w:t xml:space="preserve"> της αθλητικής κατάστασης και της αθλητικής ζωής της χώρας.</w:t>
      </w:r>
    </w:p>
    <w:p w14:paraId="12031669" w14:textId="77777777" w:rsidR="00402C5E" w:rsidRDefault="00212FF6">
      <w:pPr>
        <w:spacing w:line="600" w:lineRule="auto"/>
        <w:ind w:firstLine="720"/>
        <w:jc w:val="both"/>
        <w:rPr>
          <w:rFonts w:eastAsia="Times New Roman"/>
          <w:bCs/>
        </w:rPr>
      </w:pPr>
      <w:r>
        <w:rPr>
          <w:rFonts w:eastAsia="Times New Roman"/>
          <w:bCs/>
        </w:rPr>
        <w:t>Δυστυχώς, πολλές διατάξεις έχουν μεγαλύτερη επικοινωνιακή βαρύτητα –ας το θέσουμε έτσι- από κάποιες άλλες που είναι περισσότερο σημαντικές κι ενδεχομένως εσφαλμένα μονοπωλούν τη συζήτηση που έγινε</w:t>
      </w:r>
      <w:r>
        <w:rPr>
          <w:rFonts w:eastAsia="Times New Roman"/>
          <w:bCs/>
        </w:rPr>
        <w:t xml:space="preserve"> αυτές τις μέρες στο Κοινοβούλιο. Αυτό είναι αντιληπτό για πολλούς και διάφορους λόγους.</w:t>
      </w:r>
    </w:p>
    <w:p w14:paraId="1203166A" w14:textId="77777777" w:rsidR="00402C5E" w:rsidRDefault="00212FF6">
      <w:pPr>
        <w:spacing w:line="600" w:lineRule="auto"/>
        <w:ind w:firstLine="720"/>
        <w:jc w:val="both"/>
        <w:rPr>
          <w:rFonts w:eastAsia="Times New Roman"/>
          <w:bCs/>
        </w:rPr>
      </w:pPr>
      <w:r>
        <w:rPr>
          <w:rFonts w:eastAsia="Times New Roman"/>
          <w:bCs/>
        </w:rPr>
        <w:t>Αυτό που δεν γίνεται αντιληπτό είναι γιατί ακόμη και αυτές τις μέρες, ακόμη και μετά από αυτή την εμπειρία που είχαμε όλους αυτούς τους μήνες με τα πεπραγμένα της ποδο</w:t>
      </w:r>
      <w:r>
        <w:rPr>
          <w:rFonts w:eastAsia="Times New Roman"/>
          <w:bCs/>
        </w:rPr>
        <w:t>σφαιρικής ομοσπονδίας και όλα αυτά –γιατί σε αυτό αναφέρομαι- που έρχονται στην επιφάνεια, εξακολουθούμε να έχουμε μια άρνηση στο να δούμε και να παραδεχθούμε την πραγματικότητα και να προχωρήσουμε στην επόμενη μέρα.</w:t>
      </w:r>
    </w:p>
    <w:p w14:paraId="1203166B" w14:textId="77777777" w:rsidR="00402C5E" w:rsidRDefault="00212FF6">
      <w:pPr>
        <w:spacing w:line="600" w:lineRule="auto"/>
        <w:ind w:firstLine="720"/>
        <w:jc w:val="both"/>
        <w:rPr>
          <w:rFonts w:eastAsia="Times New Roman"/>
          <w:bCs/>
        </w:rPr>
      </w:pPr>
      <w:r>
        <w:rPr>
          <w:rFonts w:eastAsia="Times New Roman"/>
          <w:bCs/>
        </w:rPr>
        <w:t>Θα μου επιτρέψετε, λοιπόν, να δούμε βήμ</w:t>
      </w:r>
      <w:r>
        <w:rPr>
          <w:rFonts w:eastAsia="Times New Roman"/>
          <w:bCs/>
        </w:rPr>
        <w:t xml:space="preserve">α </w:t>
      </w:r>
      <w:proofErr w:type="spellStart"/>
      <w:r>
        <w:rPr>
          <w:rFonts w:eastAsia="Times New Roman"/>
          <w:bCs/>
        </w:rPr>
        <w:t>βήμα</w:t>
      </w:r>
      <w:proofErr w:type="spellEnd"/>
      <w:r>
        <w:rPr>
          <w:rFonts w:eastAsia="Times New Roman"/>
          <w:bCs/>
        </w:rPr>
        <w:t xml:space="preserve"> και κομμάτι </w:t>
      </w:r>
      <w:proofErr w:type="spellStart"/>
      <w:r>
        <w:rPr>
          <w:rFonts w:eastAsia="Times New Roman"/>
          <w:bCs/>
        </w:rPr>
        <w:t>κομμάτι</w:t>
      </w:r>
      <w:proofErr w:type="spellEnd"/>
      <w:r>
        <w:rPr>
          <w:rFonts w:eastAsia="Times New Roman"/>
          <w:bCs/>
        </w:rPr>
        <w:t xml:space="preserve"> το ποιες είναι αυτές οι σοβαρές ρυθμίσεις που έρχονται με αυτή τη νομοθετική πρωτοβουλία. </w:t>
      </w:r>
    </w:p>
    <w:p w14:paraId="1203166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ερχόμαστε στο πλαίσιο της διαπραγμάτευσης με την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 διαπραγμάτευση η οποία ήρθε ως αποτέλεσμα της έκνομης κατά</w:t>
      </w:r>
      <w:r>
        <w:rPr>
          <w:rFonts w:eastAsia="Times New Roman" w:cs="Times New Roman"/>
          <w:szCs w:val="24"/>
        </w:rPr>
        <w:t>στασης που επικρατούσε στον χώρο του ποδοσφαίρου.</w:t>
      </w:r>
    </w:p>
    <w:p w14:paraId="1203166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 σημείο μηδέν δεν ήρθε από αυτήν εδώ την Κυβέρνηση, κυρία Καραμανλή. Στο σημείο μηδέν βρισκόταν το ελληνικό ποδόσφαιρο μετά από χρόνια απραξίας, κλείσιμο του ματιού συνωμοτικά μπροστά σε όλα αυτά που </w:t>
      </w:r>
      <w:proofErr w:type="spellStart"/>
      <w:r>
        <w:rPr>
          <w:rFonts w:eastAsia="Times New Roman" w:cs="Times New Roman"/>
          <w:szCs w:val="24"/>
        </w:rPr>
        <w:t>συνέ</w:t>
      </w:r>
      <w:r>
        <w:rPr>
          <w:rFonts w:eastAsia="Times New Roman" w:cs="Times New Roman"/>
          <w:szCs w:val="24"/>
        </w:rPr>
        <w:t>βαιναν</w:t>
      </w:r>
      <w:proofErr w:type="spellEnd"/>
      <w:r>
        <w:rPr>
          <w:rFonts w:eastAsia="Times New Roman" w:cs="Times New Roman"/>
          <w:szCs w:val="24"/>
        </w:rPr>
        <w:t xml:space="preserve"> και της μη </w:t>
      </w:r>
      <w:proofErr w:type="spellStart"/>
      <w:r>
        <w:rPr>
          <w:rFonts w:eastAsia="Times New Roman" w:cs="Times New Roman"/>
          <w:szCs w:val="24"/>
        </w:rPr>
        <w:t>αποτόλμησης</w:t>
      </w:r>
      <w:proofErr w:type="spellEnd"/>
      <w:r>
        <w:rPr>
          <w:rFonts w:eastAsia="Times New Roman" w:cs="Times New Roman"/>
          <w:szCs w:val="24"/>
        </w:rPr>
        <w:t xml:space="preserve"> του να πάρουμε επιτέλους θέση, μία θέση που πήγε η </w:t>
      </w:r>
      <w:r>
        <w:rPr>
          <w:rFonts w:eastAsia="Times New Roman" w:cs="Times New Roman"/>
          <w:szCs w:val="24"/>
        </w:rPr>
        <w:t xml:space="preserve">ελληνική </w:t>
      </w:r>
      <w:r>
        <w:rPr>
          <w:rFonts w:eastAsia="Times New Roman" w:cs="Times New Roman"/>
          <w:szCs w:val="24"/>
        </w:rPr>
        <w:t xml:space="preserve">Κυβέρνηση να πάρει το 2006 και δεν τα κατάφερε και τούτη εδώ η Κυβέρνηση τα καταφέρνει, γιατί πλέον οι διεθνείς οργανισμοί του ποδοσφαίρου, τους οποίους </w:t>
      </w:r>
      <w:r>
        <w:rPr>
          <w:rFonts w:eastAsia="Times New Roman" w:cs="Times New Roman"/>
          <w:szCs w:val="24"/>
        </w:rPr>
        <w:t>αναγνωρίζουμε, παίρνουν θέση, έχουν άποψη και βάζουν για πρώτη φορά το δάχτυλο επί τον τύπον των ήλων και είμαστε έτοιμοι να περάσουμε στην επόμενη μέρα.</w:t>
      </w:r>
    </w:p>
    <w:p w14:paraId="1203166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Ερχόμαστε, λοιπόν, στο πλαίσιο της διαπραγμάτευσης, με δεδομένο ότι η ελληνική πολιτεία και η </w:t>
      </w:r>
      <w:r>
        <w:rPr>
          <w:rFonts w:eastAsia="Times New Roman" w:cs="Times New Roman"/>
          <w:szCs w:val="24"/>
        </w:rPr>
        <w:t xml:space="preserve">ελληνική </w:t>
      </w:r>
      <w:r>
        <w:rPr>
          <w:rFonts w:eastAsia="Times New Roman" w:cs="Times New Roman"/>
          <w:szCs w:val="24"/>
        </w:rPr>
        <w:t xml:space="preserve">Κυβέρνηση ζητούν να υπάρχουν συγκεκριμένοι κανόνες που λειτουργεί κάθε νομική οντότητα σε τούτη εδώ την έννομη τάξη, κανόνες διαφάνειας, κανόνες ισονομίας, κανόνες ορθής διακυβέρνησης. Και </w:t>
      </w:r>
      <w:r>
        <w:rPr>
          <w:rFonts w:eastAsia="Times New Roman" w:cs="Times New Roman"/>
          <w:szCs w:val="24"/>
        </w:rPr>
        <w:lastRenderedPageBreak/>
        <w:t xml:space="preserve">ναι, δεν μένουμε σε τεχνικά ζητήματα. Και είναι αδιανόητο </w:t>
      </w:r>
      <w:r>
        <w:rPr>
          <w:rFonts w:eastAsia="Times New Roman" w:cs="Times New Roman"/>
          <w:szCs w:val="24"/>
        </w:rPr>
        <w:t>το ότι εγείρεται ζήτημα στο αν διαφωνούμε για την απλή αναλογική. Είναι εσωτερικό μας ζήτημα.</w:t>
      </w:r>
    </w:p>
    <w:p w14:paraId="1203166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Δεν είναι το κομβικό πολιτικό, κυρία Καραμανλή.</w:t>
      </w:r>
    </w:p>
    <w:p w14:paraId="1203167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Αρχικά ήταν, όμως.</w:t>
      </w:r>
    </w:p>
    <w:p w14:paraId="1203167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Το κομβικό πολιτικ</w:t>
      </w:r>
      <w:r>
        <w:rPr>
          <w:rFonts w:eastAsia="Times New Roman" w:cs="Times New Roman"/>
          <w:szCs w:val="24"/>
        </w:rPr>
        <w:t>ό ζήτημα είναι ότι επιτέλους μπαίνουν για πρώτη φορά κανόνες. Είναι αυτό που πετύχαμε και είναι ο λόγος για τον οποίο έγινε η παρέμβαση και θα γίνουν και οι όποιες υποχωρήσεις στην πορεία, οι οποίες και συμφωνημένες είναι και από την αρχή προγραμματισμένες</w:t>
      </w:r>
      <w:r>
        <w:rPr>
          <w:rFonts w:eastAsia="Times New Roman" w:cs="Times New Roman"/>
          <w:szCs w:val="24"/>
        </w:rPr>
        <w:t xml:space="preserve"> ήταν.</w:t>
      </w:r>
    </w:p>
    <w:p w14:paraId="1203167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Επομένως, δίνεται η δυνατότητα στους φορείς του ποδοσφαίρου, στη γενική τους συνέλευση, που τους επιτρέπουμε να γίνει με βάση το καταστατικό τους, να προχωρήσουν μπροστά και αμέσως μετά πάλι, για να μην παραβιάζουμε ανοιχτές θύρες, όταν με νομοτεχνι</w:t>
      </w:r>
      <w:r>
        <w:rPr>
          <w:rFonts w:eastAsia="Times New Roman" w:cs="Times New Roman"/>
          <w:szCs w:val="24"/>
        </w:rPr>
        <w:t>κή παρέμβαση θα επιτραπεί να γίνουν και οι εκλογές, να προχωρήσουν στην επόμενη ημέρα, με νέες αναλογίες στο εκλογικό σώμα του ποδοσφαίρου, με μεγαλύτερη συμ</w:t>
      </w:r>
      <w:r>
        <w:rPr>
          <w:rFonts w:eastAsia="Times New Roman" w:cs="Times New Roman"/>
          <w:szCs w:val="24"/>
        </w:rPr>
        <w:lastRenderedPageBreak/>
        <w:t>μετοχή του επαγγελματικού ποδοσφαίρου, με σπάσιμο των στεγανών, με κατακτήσεις, όπως οι τακτικοί δι</w:t>
      </w:r>
      <w:r>
        <w:rPr>
          <w:rFonts w:eastAsia="Times New Roman" w:cs="Times New Roman"/>
          <w:szCs w:val="24"/>
        </w:rPr>
        <w:t xml:space="preserve">καστές, οι οποίοι έρχονται για πρώτη φορά και επιβάλλουν ποινές που δεν βλέπαμε όλα αυτά τα χρόνια, ποινές που έρχονται ανεξάρτητα από τον κάθε επιχειρηματία που βρίσκεται πίσω από κάθε ΠΑΕ, που δεν κάνουν τα στραβά μάτια, που πολλές φορές μπορεί να είναι </w:t>
      </w:r>
      <w:r>
        <w:rPr>
          <w:rFonts w:eastAsia="Times New Roman" w:cs="Times New Roman"/>
          <w:szCs w:val="24"/>
        </w:rPr>
        <w:t>σκληρές, να μας στεναχωρούν ή να στενοχωρούν κάποιους από τους συναδέλφους σας, αλλά είναι η πραγματικότητα, είναι το κράτος δικαίου και το κράτος δικαίου το διασφαλίζει η τακτική δικαιοσύνη, το διασφαλίζουν οι Έλληνες δικαστές.</w:t>
      </w:r>
    </w:p>
    <w:p w14:paraId="1203167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Η επιβολή της νομιμότητας, </w:t>
      </w:r>
      <w:r>
        <w:rPr>
          <w:rFonts w:eastAsia="Times New Roman" w:cs="Times New Roman"/>
          <w:szCs w:val="24"/>
        </w:rPr>
        <w:t>λοιπόν, είναι κατάκτηση και δεν μπορώ να καταλάβω γιατί έστω και αυτή την στιγμή δεν αναγνωρίζουμε έστω και αυτό, στις αλλαγές που έγιναν, λοιπόν. Μένετε στη διαφωνία που μπορεί να έχουμε στο πλαίσιο μιας στρατηγικής διαπραγμάτευσης. Θα γίνουν και οι τακτι</w:t>
      </w:r>
      <w:r>
        <w:rPr>
          <w:rFonts w:eastAsia="Times New Roman" w:cs="Times New Roman"/>
          <w:szCs w:val="24"/>
        </w:rPr>
        <w:t>κές αναδιπλώσεις σε θέματα που θα επιλέξουμε εμείς και με τον τρόπο που θα επιλέξουμε εμείς. Το αποτέλεσμα να δούμε και το αποτέλεσμα είναι θετικό. Το αποτέλεσμα είναι ότι για πρώτη φορά επιβάλλεται καθεστώς νομιμότητας και ερχόμαστε και σπάμε τα δεσμά</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υπήρχαν όλα αυτά τα χρόνια ακόμη και σε θέματα τα οποία δεν </w:t>
      </w:r>
      <w:r>
        <w:rPr>
          <w:rFonts w:eastAsia="Times New Roman" w:cs="Times New Roman"/>
          <w:szCs w:val="24"/>
        </w:rPr>
        <w:lastRenderedPageBreak/>
        <w:t xml:space="preserve">άπτονται της πολιτικής, αλλά επηρεάζουν τον τρόπο εξέλιξης του ποδοσφαίρου, όπως είναι η διαιτησία. Πετυχαίνουμε και έρχεται το βίντεο </w:t>
      </w:r>
      <w:r>
        <w:rPr>
          <w:rFonts w:eastAsia="Times New Roman" w:cs="Times New Roman"/>
          <w:szCs w:val="24"/>
          <w:lang w:val="en-US"/>
        </w:rPr>
        <w:t>assistant</w:t>
      </w:r>
      <w:r>
        <w:rPr>
          <w:rFonts w:eastAsia="Times New Roman" w:cs="Times New Roman"/>
          <w:szCs w:val="24"/>
        </w:rPr>
        <w:t xml:space="preserve"> </w:t>
      </w:r>
      <w:r>
        <w:rPr>
          <w:rFonts w:eastAsia="Times New Roman" w:cs="Times New Roman"/>
          <w:szCs w:val="24"/>
          <w:lang w:val="en-US"/>
        </w:rPr>
        <w:t>referee</w:t>
      </w:r>
      <w:r>
        <w:rPr>
          <w:rFonts w:eastAsia="Times New Roman" w:cs="Times New Roman"/>
          <w:szCs w:val="24"/>
        </w:rPr>
        <w:t>, για να πάψουν οι σκιές, για να πάψουν οι</w:t>
      </w:r>
      <w:r>
        <w:rPr>
          <w:rFonts w:eastAsia="Times New Roman" w:cs="Times New Roman"/>
          <w:szCs w:val="24"/>
        </w:rPr>
        <w:t xml:space="preserve"> εξαρτήσεις και με τις άλλες παρεμβάσεις που θα γίνουν και τα καινούργια πειθαρχικά που έρχονται μετά από την επεξεργασία της ΠΔΕ σε συμφωνία με τη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w:t>
      </w:r>
    </w:p>
    <w:p w14:paraId="1203167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Είναι όλες αυτές οι αλλαγές που δεν τολμούσε κανένας να κάνει όλα αυτά τα χρόνια, δεν τολ</w:t>
      </w:r>
      <w:r>
        <w:rPr>
          <w:rFonts w:eastAsia="Times New Roman" w:cs="Times New Roman"/>
          <w:szCs w:val="24"/>
        </w:rPr>
        <w:t>μούσε κανένας να συζητήσει όλα αυτά τα χρόνια, δεν τολμούσε κανένας να ορθώσει το ανάστημα όλα αυτά τα χρόνια.</w:t>
      </w:r>
    </w:p>
    <w:p w14:paraId="1203167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Ας σταματήσουμε, λοιπόν, να κάνουμε τις υπόλοιπες διαπιστώσεις, γιατί ξέρετε κάτι; Όταν ανακαλύφθηκαν οι κοριοί μέσα σε γραφεία και </w:t>
      </w:r>
      <w:proofErr w:type="spellStart"/>
      <w:r>
        <w:rPr>
          <w:rFonts w:eastAsia="Times New Roman" w:cs="Times New Roman"/>
          <w:szCs w:val="24"/>
        </w:rPr>
        <w:t>παραγραφεία</w:t>
      </w:r>
      <w:proofErr w:type="spellEnd"/>
      <w:r>
        <w:rPr>
          <w:rFonts w:eastAsia="Times New Roman" w:cs="Times New Roman"/>
          <w:szCs w:val="24"/>
        </w:rPr>
        <w:t xml:space="preserve">, </w:t>
      </w:r>
      <w:r>
        <w:rPr>
          <w:rFonts w:eastAsia="Times New Roman" w:cs="Times New Roman"/>
          <w:szCs w:val="24"/>
        </w:rPr>
        <w:t xml:space="preserve">η στάση σας ήταν ότι σήμερα είναι Τρίτη. Όταν διαπιστώθηκαν οι μαύρες τρύπες, η στάση σας ήταν ότι σήμερα είναι Τρίτη. Όταν διαπιστώθηκαν τα οικονομικά σκάνδαλα με την σφραγίδα της </w:t>
      </w:r>
      <w:r>
        <w:rPr>
          <w:rFonts w:eastAsia="Times New Roman" w:cs="Times New Roman"/>
          <w:szCs w:val="24"/>
        </w:rPr>
        <w:t>«</w:t>
      </w:r>
      <w:r>
        <w:rPr>
          <w:rFonts w:eastAsia="Times New Roman" w:cs="Times New Roman"/>
          <w:szCs w:val="24"/>
          <w:lang w:val="en-US"/>
        </w:rPr>
        <w:t>DELOITTE</w:t>
      </w:r>
      <w:r>
        <w:rPr>
          <w:rFonts w:eastAsia="Times New Roman" w:cs="Times New Roman"/>
          <w:szCs w:val="24"/>
        </w:rPr>
        <w:t>»</w:t>
      </w:r>
      <w:r>
        <w:rPr>
          <w:rFonts w:eastAsia="Times New Roman" w:cs="Times New Roman"/>
          <w:szCs w:val="24"/>
        </w:rPr>
        <w:t>, του ιδιωτικού τομέα, σήμερα είναι απλώς Τρίτη.</w:t>
      </w:r>
    </w:p>
    <w:p w14:paraId="1203167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Επειδή, όμως, ο </w:t>
      </w:r>
      <w:r>
        <w:rPr>
          <w:rFonts w:eastAsia="Times New Roman" w:cs="Times New Roman"/>
          <w:szCs w:val="24"/>
        </w:rPr>
        <w:t xml:space="preserve">κόσμος ξέρει, καταλαβαίνει και ξέρει τι αλλαγές έγιναν και ξέρει πως μόνο εμείς μπορούμε να εγγυηθούμε </w:t>
      </w:r>
      <w:r>
        <w:rPr>
          <w:rFonts w:eastAsia="Times New Roman" w:cs="Times New Roman"/>
          <w:szCs w:val="24"/>
        </w:rPr>
        <w:lastRenderedPageBreak/>
        <w:t>ότι μπορεί να υπάρξει μια καλύτερη μέρα όχι μόνο για το ποδόσφαιρο, αλλά για το σύνολο του αθλητισμού, γι’ αυτό προχωρούμε και με την στήριξη της κοινωνί</w:t>
      </w:r>
      <w:r>
        <w:rPr>
          <w:rFonts w:eastAsia="Times New Roman" w:cs="Times New Roman"/>
          <w:szCs w:val="24"/>
        </w:rPr>
        <w:t>ας.</w:t>
      </w:r>
    </w:p>
    <w:p w14:paraId="1203167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Από εκεί και μετά ερχόμαστε να λύσουμε ζητήματα αναγνώρισης δικαιωμάτων συμπολιτών μας, οι οποίοι έτσι και αλλιώς λόγω της κακής και στρεβλής δομής του ελληνικού κράτους βρίσκονταν για πολλούς και διάφορους λόγους στο περιθώριο. Κι εμείς πολλές φορές λ</w:t>
      </w:r>
      <w:r>
        <w:rPr>
          <w:rFonts w:eastAsia="Times New Roman" w:cs="Times New Roman"/>
          <w:szCs w:val="24"/>
        </w:rPr>
        <w:t xml:space="preserve">όγω της οικονομικής κρίσης δεν καταφέρνουμε να κάνουμε όλα αυτά που είχαμε στο μυαλό μας ή που θέλουμε. Καταφέρνουμε σιγά-σιγά, με τακτικές κινήσεις, να κερδίζουμε βήμα-βήμα, ημέρα με την ημέρα, περισσότερα δικαιώματα. Αναφέρομαι στην αναγνώριση της </w:t>
      </w:r>
      <w:r>
        <w:rPr>
          <w:rFonts w:eastAsia="Times New Roman" w:cs="Times New Roman"/>
          <w:szCs w:val="24"/>
        </w:rPr>
        <w:t>α</w:t>
      </w:r>
      <w:r>
        <w:rPr>
          <w:rFonts w:eastAsia="Times New Roman" w:cs="Times New Roman"/>
          <w:szCs w:val="24"/>
        </w:rPr>
        <w:t>θλητι</w:t>
      </w:r>
      <w:r>
        <w:rPr>
          <w:rFonts w:eastAsia="Times New Roman" w:cs="Times New Roman"/>
          <w:szCs w:val="24"/>
        </w:rPr>
        <w:t xml:space="preserve">κής </w:t>
      </w:r>
      <w:r>
        <w:rPr>
          <w:rFonts w:eastAsia="Times New Roman" w:cs="Times New Roman"/>
          <w:szCs w:val="24"/>
        </w:rPr>
        <w:t>ο</w:t>
      </w:r>
      <w:r>
        <w:rPr>
          <w:rFonts w:eastAsia="Times New Roman" w:cs="Times New Roman"/>
          <w:szCs w:val="24"/>
        </w:rPr>
        <w:t xml:space="preserve">μοσπονδίας των </w:t>
      </w:r>
      <w:r>
        <w:rPr>
          <w:rFonts w:eastAsia="Times New Roman" w:cs="Times New Roman"/>
          <w:szCs w:val="24"/>
        </w:rPr>
        <w:t>ν</w:t>
      </w:r>
      <w:r>
        <w:rPr>
          <w:rFonts w:eastAsia="Times New Roman" w:cs="Times New Roman"/>
          <w:szCs w:val="24"/>
        </w:rPr>
        <w:t xml:space="preserve">εφροπαθών, καθώς και στην αναγνώριση του </w:t>
      </w:r>
      <w:r>
        <w:rPr>
          <w:rFonts w:eastAsia="Times New Roman" w:cs="Times New Roman"/>
          <w:szCs w:val="24"/>
        </w:rPr>
        <w:t>α</w:t>
      </w:r>
      <w:r>
        <w:rPr>
          <w:rFonts w:eastAsia="Times New Roman" w:cs="Times New Roman"/>
          <w:szCs w:val="24"/>
        </w:rPr>
        <w:t xml:space="preserve">θλητικού </w:t>
      </w:r>
      <w:r>
        <w:rPr>
          <w:rFonts w:eastAsia="Times New Roman" w:cs="Times New Roman"/>
          <w:szCs w:val="24"/>
        </w:rPr>
        <w:t>σ</w:t>
      </w:r>
      <w:r>
        <w:rPr>
          <w:rFonts w:eastAsia="Times New Roman" w:cs="Times New Roman"/>
          <w:szCs w:val="24"/>
        </w:rPr>
        <w:t xml:space="preserve">ωματείου των </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 xml:space="preserve">. </w:t>
      </w:r>
    </w:p>
    <w:p w14:paraId="1203167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Αυτά δεν τα κάνουμε για να χαϊδέψουμε αυτιά ή για να κοιτάξουμε εκλογικά ακροατήρια. Δεν το συνηθίζουμε, ούτε είναι στη λογική και στη φιλοσοφία μας. Ό</w:t>
      </w:r>
      <w:r>
        <w:rPr>
          <w:rFonts w:eastAsia="Times New Roman" w:cs="Times New Roman"/>
          <w:szCs w:val="24"/>
        </w:rPr>
        <w:t xml:space="preserve">μως, το κάνουμε για να μπορέσουμε, με τις παρεμβάσεις που δίνει ο νόμος, να συνδράμουμε στη Γενική Γραμματεία Αθλητισμού όχι οικονομικά, καθώς δεν έχουμε χρήματα –μαντάρα τα κάνατε και εδώ μας τα αφήσατε, δεν </w:t>
      </w:r>
      <w:r>
        <w:rPr>
          <w:rFonts w:eastAsia="Times New Roman" w:cs="Times New Roman"/>
          <w:szCs w:val="24"/>
        </w:rPr>
        <w:lastRenderedPageBreak/>
        <w:t>υπάρχουν χρήματα- αλλά με θεσμικές παρεμβάσεις,</w:t>
      </w:r>
      <w:r>
        <w:rPr>
          <w:rFonts w:eastAsia="Times New Roman" w:cs="Times New Roman"/>
          <w:szCs w:val="24"/>
        </w:rPr>
        <w:t xml:space="preserve"> όπως είναι η παροχή γυμναστών μέσα από το προγράμματά μας κ</w:t>
      </w:r>
      <w:r>
        <w:rPr>
          <w:rFonts w:eastAsia="Times New Roman" w:cs="Times New Roman"/>
          <w:szCs w:val="24"/>
        </w:rPr>
        <w:t>.</w:t>
      </w:r>
      <w:r>
        <w:rPr>
          <w:rFonts w:eastAsia="Times New Roman" w:cs="Times New Roman"/>
          <w:szCs w:val="24"/>
        </w:rPr>
        <w:t xml:space="preserve">λπ. </w:t>
      </w:r>
      <w:r>
        <w:rPr>
          <w:rFonts w:eastAsia="Times New Roman" w:cs="Times New Roman"/>
          <w:szCs w:val="24"/>
        </w:rPr>
        <w:t>.</w:t>
      </w:r>
    </w:p>
    <w:p w14:paraId="1203167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Θέλουμε, με όλα όσα προβλέπει το θεσμικό μας πλαίσιο που λειτουργεί πλέον ορθολογικά, να έρθουμε να βοηθήσουμε αυτές τις κατηγορίες των συμπολιτών μας, προκειμένου να τους δώσουμε διέξοδο. </w:t>
      </w:r>
      <w:r>
        <w:rPr>
          <w:rFonts w:eastAsia="Times New Roman" w:cs="Times New Roman"/>
          <w:szCs w:val="24"/>
        </w:rPr>
        <w:t xml:space="preserve">Θέλουμε να τους δώσουμε τη δυνατότητα να αθλούνται με αξιοπρέπεια σε ασφαλείς αθλητικές εγκαταστάσεις, με όποιες παρεμβάσεις μπορούμε να κάνουμε. </w:t>
      </w:r>
    </w:p>
    <w:p w14:paraId="1203167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Ας αναφερθούμε τώρα στο θέμα της </w:t>
      </w:r>
      <w:proofErr w:type="spellStart"/>
      <w:r>
        <w:rPr>
          <w:rFonts w:eastAsia="Times New Roman" w:cs="Times New Roman"/>
          <w:szCs w:val="24"/>
        </w:rPr>
        <w:t>αδειοδότησης</w:t>
      </w:r>
      <w:proofErr w:type="spellEnd"/>
      <w:r>
        <w:rPr>
          <w:rFonts w:eastAsia="Times New Roman" w:cs="Times New Roman"/>
          <w:szCs w:val="24"/>
        </w:rPr>
        <w:t xml:space="preserve"> των αθλητικών εγκαταστάσεων. Δεν μπορώ να καταλάβω κάτι. Έρχετα</w:t>
      </w:r>
      <w:r>
        <w:rPr>
          <w:rFonts w:eastAsia="Times New Roman" w:cs="Times New Roman"/>
          <w:szCs w:val="24"/>
        </w:rPr>
        <w:t xml:space="preserve">ι ένα νέο πλαίσιο </w:t>
      </w:r>
      <w:proofErr w:type="spellStart"/>
      <w:r>
        <w:rPr>
          <w:rFonts w:eastAsia="Times New Roman" w:cs="Times New Roman"/>
          <w:szCs w:val="24"/>
        </w:rPr>
        <w:t>εξορθολογισμού</w:t>
      </w:r>
      <w:proofErr w:type="spellEnd"/>
      <w:r>
        <w:rPr>
          <w:rFonts w:eastAsia="Times New Roman" w:cs="Times New Roman"/>
          <w:szCs w:val="24"/>
        </w:rPr>
        <w:t xml:space="preserve"> της ορθής προσπάθειας του νομοθέτη, πριν από δεκατρία, δεκατέσσερα χρόνια, να βάλει κανόνες στη λειτουργία αυτών των εγκαταστάσεων, οι οποίοι επί της ουσίας είχαν τέτοια γραφειοκρατία και τέτοια προβλήματα που δεν μπορούσαν</w:t>
      </w:r>
      <w:r>
        <w:rPr>
          <w:rFonts w:eastAsia="Times New Roman" w:cs="Times New Roman"/>
          <w:szCs w:val="24"/>
        </w:rPr>
        <w:t xml:space="preserve"> να λειτουργήσουν. Εδώ και δεκατρία χρόνια δίνουμε συνεχείς παρατάσεις για την ασφαλή λειτουργία των αθλητικών μας εγκαταστάσεων. Επί δεκατρία χρόνια έχουμε θεσπίσει κανόνες που εν γνώσει μας τους παραβιάζουμε συνεχώς, γιατί πρόκειται για ένα δαιδαλώδες πλ</w:t>
      </w:r>
      <w:r>
        <w:rPr>
          <w:rFonts w:eastAsia="Times New Roman" w:cs="Times New Roman"/>
          <w:szCs w:val="24"/>
        </w:rPr>
        <w:t xml:space="preserve">αίσιο. </w:t>
      </w:r>
    </w:p>
    <w:p w14:paraId="1203167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ερχόμαστε εδώ να το λύσουμε, κάνοντας πολύ απλές τις διαδικασίες, αλλά χωρίς έκπτωση στα τεχνικά χαρακτηριστικά. Μέσα στον νόμο δεν μπορούν να </w:t>
      </w:r>
      <w:proofErr w:type="spellStart"/>
      <w:r>
        <w:rPr>
          <w:rFonts w:eastAsia="Times New Roman" w:cs="Times New Roman"/>
          <w:szCs w:val="24"/>
        </w:rPr>
        <w:t>περιγραφούν</w:t>
      </w:r>
      <w:proofErr w:type="spellEnd"/>
      <w:r>
        <w:rPr>
          <w:rFonts w:eastAsia="Times New Roman" w:cs="Times New Roman"/>
          <w:szCs w:val="24"/>
        </w:rPr>
        <w:t xml:space="preserve"> μια-μια οι λεπτομέρειες, αλλά προφανώς ισχύει ο νόμος για τα αυθαίρετα, προφανώς ισχύει</w:t>
      </w:r>
      <w:r>
        <w:rPr>
          <w:rFonts w:eastAsia="Times New Roman" w:cs="Times New Roman"/>
          <w:szCs w:val="24"/>
        </w:rPr>
        <w:t xml:space="preserve"> ο νόμος για την πυρόσβεση, προφανώς ισχύει το νομικό πλαίσιο. Το θέμα είναι η διαδικασία που ακολουθείται για να λειτουργήσει αυτό το πλαίσιο και η κατηγοριοποίηση ανάλογα όχι με την εγκατάσταση αυτή καθ’ αυτή, αλλά με το τι αγώνες γίνονται σε κάθε εγκατά</w:t>
      </w:r>
      <w:r>
        <w:rPr>
          <w:rFonts w:eastAsia="Times New Roman" w:cs="Times New Roman"/>
          <w:szCs w:val="24"/>
        </w:rPr>
        <w:t xml:space="preserve">σταση και πού βρίσκονται. Δεν είναι δυνατόν αυτή τη στιγμή –αυτό το πλαίσιο είχαμε- το Ολυμπιακό Στάδιο και ένα γηπεδάκι σε ένα απομακρυσμένο χωριό της περιφέρειας να έχουν ακριβώς την ίδια διαδικασία </w:t>
      </w:r>
      <w:proofErr w:type="spellStart"/>
      <w:r>
        <w:rPr>
          <w:rFonts w:eastAsia="Times New Roman" w:cs="Times New Roman"/>
          <w:szCs w:val="24"/>
        </w:rPr>
        <w:t>αδειοδότησης</w:t>
      </w:r>
      <w:proofErr w:type="spellEnd"/>
      <w:r>
        <w:rPr>
          <w:rFonts w:eastAsia="Times New Roman" w:cs="Times New Roman"/>
          <w:szCs w:val="24"/>
        </w:rPr>
        <w:t>. Αυτό είναι πλήρης παραλογισμός. Αυτό είχε</w:t>
      </w:r>
      <w:r>
        <w:rPr>
          <w:rFonts w:eastAsia="Times New Roman" w:cs="Times New Roman"/>
          <w:szCs w:val="24"/>
        </w:rPr>
        <w:t xml:space="preserve"> σαν αποτέλεσμα κα</w:t>
      </w:r>
      <w:r>
        <w:rPr>
          <w:rFonts w:eastAsia="Times New Roman" w:cs="Times New Roman"/>
          <w:szCs w:val="24"/>
        </w:rPr>
        <w:t>μ</w:t>
      </w:r>
      <w:r>
        <w:rPr>
          <w:rFonts w:eastAsia="Times New Roman" w:cs="Times New Roman"/>
          <w:szCs w:val="24"/>
        </w:rPr>
        <w:t xml:space="preserve">μία εγκατάσταση να μην μπορεί να </w:t>
      </w:r>
      <w:proofErr w:type="spellStart"/>
      <w:r>
        <w:rPr>
          <w:rFonts w:eastAsia="Times New Roman" w:cs="Times New Roman"/>
          <w:szCs w:val="24"/>
        </w:rPr>
        <w:t>αδειοδοτηθεί</w:t>
      </w:r>
      <w:proofErr w:type="spellEnd"/>
      <w:r>
        <w:rPr>
          <w:rFonts w:eastAsia="Times New Roman" w:cs="Times New Roman"/>
          <w:szCs w:val="24"/>
        </w:rPr>
        <w:t xml:space="preserve">. </w:t>
      </w:r>
    </w:p>
    <w:p w14:paraId="1203167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Τι κάνουμε, λοιπόν; Κάνουμε ό,τι γίνεται σε ένα σύγχρονο κράτος, δηλαδή</w:t>
      </w:r>
      <w:r>
        <w:rPr>
          <w:rFonts w:eastAsia="Times New Roman" w:cs="Times New Roman"/>
          <w:szCs w:val="24"/>
        </w:rPr>
        <w:t>,</w:t>
      </w:r>
      <w:r>
        <w:rPr>
          <w:rFonts w:eastAsia="Times New Roman" w:cs="Times New Roman"/>
          <w:szCs w:val="24"/>
        </w:rPr>
        <w:t xml:space="preserve"> αποκεντρώνουμε τις αρμοδιότητες. Πηγαίνουν στον δήμο και οι μικρής εμβέλειας εγκαταστάσεις. Αυτή είναι η ειδοποιός διαφορά, όταν μιλάμε για αγώνες εθνικών πρωταθλημάτων. Προφανώς, ένα </w:t>
      </w:r>
      <w:r>
        <w:rPr>
          <w:rFonts w:eastAsia="Times New Roman" w:cs="Times New Roman"/>
          <w:szCs w:val="24"/>
        </w:rPr>
        <w:t>π</w:t>
      </w:r>
      <w:r>
        <w:rPr>
          <w:rFonts w:eastAsia="Times New Roman" w:cs="Times New Roman"/>
          <w:szCs w:val="24"/>
        </w:rPr>
        <w:t xml:space="preserve">ανελλήνιο </w:t>
      </w:r>
      <w:r>
        <w:rPr>
          <w:rFonts w:eastAsia="Times New Roman" w:cs="Times New Roman"/>
          <w:szCs w:val="24"/>
        </w:rPr>
        <w:t>π</w:t>
      </w:r>
      <w:r>
        <w:rPr>
          <w:rFonts w:eastAsia="Times New Roman" w:cs="Times New Roman"/>
          <w:szCs w:val="24"/>
        </w:rPr>
        <w:t xml:space="preserve">ρωτάθλημα </w:t>
      </w:r>
      <w:r>
        <w:rPr>
          <w:rFonts w:eastAsia="Times New Roman" w:cs="Times New Roman"/>
          <w:szCs w:val="24"/>
        </w:rPr>
        <w:t>σ</w:t>
      </w:r>
      <w:r>
        <w:rPr>
          <w:rFonts w:eastAsia="Times New Roman" w:cs="Times New Roman"/>
          <w:szCs w:val="24"/>
        </w:rPr>
        <w:t xml:space="preserve">τίβου </w:t>
      </w:r>
      <w:r>
        <w:rPr>
          <w:rFonts w:eastAsia="Times New Roman" w:cs="Times New Roman"/>
          <w:szCs w:val="24"/>
        </w:rPr>
        <w:t>ε</w:t>
      </w:r>
      <w:r>
        <w:rPr>
          <w:rFonts w:eastAsia="Times New Roman" w:cs="Times New Roman"/>
          <w:szCs w:val="24"/>
        </w:rPr>
        <w:t>φήβων είναι εθνικό πρωτάθλημα και περιλαμ</w:t>
      </w:r>
      <w:r>
        <w:rPr>
          <w:rFonts w:eastAsia="Times New Roman" w:cs="Times New Roman"/>
          <w:szCs w:val="24"/>
        </w:rPr>
        <w:t xml:space="preserve">βάνει εθνικές κατηγορίες, </w:t>
      </w:r>
      <w:r>
        <w:rPr>
          <w:rFonts w:eastAsia="Times New Roman" w:cs="Times New Roman"/>
          <w:szCs w:val="24"/>
        </w:rPr>
        <w:lastRenderedPageBreak/>
        <w:t xml:space="preserve">γιατί εκεί υπάρχει μεγαλύτερη προσέλευση και, άρα, πρέπει να υπάρχουν άλλοι κανόνες ασφαλείας και άλλος τρόπος ελέγχου της εγκατάστασης. Προφανώς υπάρχει επανέλεγχος. Προφανώς, λοιπόν, πάμε σε ένα εκσυγχρονισμένο στάδιο. </w:t>
      </w:r>
    </w:p>
    <w:p w14:paraId="1203167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Υπάρχει </w:t>
      </w:r>
      <w:r>
        <w:rPr>
          <w:rFonts w:eastAsia="Times New Roman" w:cs="Times New Roman"/>
          <w:szCs w:val="24"/>
        </w:rPr>
        <w:t xml:space="preserve">η εξουσιοδοτική ΚΥΑ για τις τεχνικές λεπτομέρειες της διαδικασίας του νόμου. Πέρα από την ΚΥΑ, ενδεχομένως μιλάμε για μια μεταρρύθμιση. Μπορεί στην πορεία, </w:t>
      </w:r>
      <w:proofErr w:type="spellStart"/>
      <w:r>
        <w:rPr>
          <w:rFonts w:eastAsia="Times New Roman" w:cs="Times New Roman"/>
          <w:szCs w:val="24"/>
        </w:rPr>
        <w:t>εφαρμοζομένων</w:t>
      </w:r>
      <w:proofErr w:type="spellEnd"/>
      <w:r>
        <w:rPr>
          <w:rFonts w:eastAsia="Times New Roman" w:cs="Times New Roman"/>
          <w:szCs w:val="24"/>
        </w:rPr>
        <w:t xml:space="preserve"> αυτών των διατάξεων, να δούμε ότι υπάρχουν κάποια σημεία που είναι προβληματικά ή δημι</w:t>
      </w:r>
      <w:r>
        <w:rPr>
          <w:rFonts w:eastAsia="Times New Roman" w:cs="Times New Roman"/>
          <w:szCs w:val="24"/>
        </w:rPr>
        <w:t xml:space="preserve">ουργούν κάποιες δυσκολίες. Αυτά θα τα δούμε στην πράξη. Όμως, κατά γενική ομολογία είναι προς τη σωστή κατεύθυνση και οι διαδικασίες είναι απλοποιημένες. Δεν υπάρχει προφανώς σύγκρουση συμφερόντων και ταύτιση ελέγχου και ελεγχόμενων. Οι δήμοι αναλαμβάνουν </w:t>
      </w:r>
      <w:r>
        <w:rPr>
          <w:rFonts w:eastAsia="Times New Roman" w:cs="Times New Roman"/>
          <w:szCs w:val="24"/>
        </w:rPr>
        <w:t>την ευθύνη τους. Στους δήμους καταλήγουν όλα. Λειτουργούν με βάση τους κανόνες και με βάση τα έγγραφα που έχουν. Από εκεί και μετά αναλαμβάνουν την ευθύνη.</w:t>
      </w:r>
    </w:p>
    <w:p w14:paraId="1203167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Άρα, δεν νομίζω ότι θα υπάρξει και κάποιος φορέας της ελληνικής έννομης τάξης ο οποίος «ελαφρά τη κα</w:t>
      </w:r>
      <w:r>
        <w:rPr>
          <w:rFonts w:eastAsia="Times New Roman" w:cs="Times New Roman"/>
          <w:szCs w:val="24"/>
        </w:rPr>
        <w:t xml:space="preserve">ρδία» θα δώσει άδεια αν δεν τηρούνται οι προϋποθέσεις του νόμου. Όμως, και </w:t>
      </w:r>
      <w:r>
        <w:rPr>
          <w:rFonts w:eastAsia="Times New Roman" w:cs="Times New Roman"/>
          <w:szCs w:val="24"/>
        </w:rPr>
        <w:lastRenderedPageBreak/>
        <w:t>αν δώσει άδεια, θα έχει και την ευθύνη, και πλέον θα έχουμε επιτέλους κάποιον να αναλάβει την ευθύνη.</w:t>
      </w:r>
    </w:p>
    <w:p w14:paraId="1203167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Επειδή αναφερθήκαμε και στον </w:t>
      </w:r>
      <w:proofErr w:type="spellStart"/>
      <w:r>
        <w:rPr>
          <w:rFonts w:eastAsia="Times New Roman" w:cs="Times New Roman"/>
          <w:szCs w:val="24"/>
        </w:rPr>
        <w:t>Πανθεσσαλικό</w:t>
      </w:r>
      <w:proofErr w:type="spellEnd"/>
      <w:r>
        <w:rPr>
          <w:rFonts w:eastAsia="Times New Roman" w:cs="Times New Roman"/>
          <w:szCs w:val="24"/>
        </w:rPr>
        <w:t xml:space="preserve">, να σας πω ότι δεν άκουσα τίποτα για </w:t>
      </w:r>
      <w:r>
        <w:rPr>
          <w:rFonts w:eastAsia="Times New Roman" w:cs="Times New Roman"/>
          <w:szCs w:val="24"/>
        </w:rPr>
        <w:t>την άδεια τέλεσης που έδωσε ο κ. Αγοραστός. Τίποτα απολύτως! Όμως, ας μην το ανοίξουμε αυτό το κεφάλαιο.</w:t>
      </w:r>
    </w:p>
    <w:p w14:paraId="1203168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Επομένως, επιτέλους, αυτό που χρειάζεται είναι απλές διαδικασίες, διαδικασίες διάφανες και ξεκάθαρες, για να μπορεί ο κάθε ενδιαφερόμενος, ανά πάσα στι</w:t>
      </w:r>
      <w:r>
        <w:rPr>
          <w:rFonts w:eastAsia="Times New Roman" w:cs="Times New Roman"/>
          <w:szCs w:val="24"/>
        </w:rPr>
        <w:t xml:space="preserve">γμή, να ξέρει τι πρέπει να κάνει, σε ποιον πρέπει να απευθυνθεί και ποιος θα έχει την ευθύνη. </w:t>
      </w:r>
    </w:p>
    <w:p w14:paraId="1203168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Από εκεί και μετά, σχετικά με τις ρυθμίσεις που φέρνουμε για το επαγγελματικό μπάσκετ, ταλανιστήκαμε πολύ γιατί υπήρχε μια δεδομένη οικονομική κατάσταση στις </w:t>
      </w:r>
      <w:r>
        <w:rPr>
          <w:rFonts w:eastAsia="Times New Roman" w:cs="Times New Roman"/>
          <w:szCs w:val="24"/>
        </w:rPr>
        <w:t>κ</w:t>
      </w:r>
      <w:r>
        <w:rPr>
          <w:rFonts w:eastAsia="Times New Roman" w:cs="Times New Roman"/>
          <w:szCs w:val="24"/>
        </w:rPr>
        <w:t>αλ</w:t>
      </w:r>
      <w:r>
        <w:rPr>
          <w:rFonts w:eastAsia="Times New Roman" w:cs="Times New Roman"/>
          <w:szCs w:val="24"/>
        </w:rPr>
        <w:t xml:space="preserve">αθοσφαιρικές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ταιρείες, η οποία επέβαλε το να ξαναδούμε τ</w:t>
      </w:r>
      <w:r>
        <w:rPr>
          <w:rFonts w:eastAsia="Times New Roman" w:cs="Times New Roman"/>
          <w:szCs w:val="24"/>
        </w:rPr>
        <w:t>ο</w:t>
      </w:r>
      <w:r>
        <w:rPr>
          <w:rFonts w:eastAsia="Times New Roman" w:cs="Times New Roman"/>
          <w:szCs w:val="24"/>
        </w:rPr>
        <w:t xml:space="preserve"> οικονομικ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οποί</w:t>
      </w:r>
      <w:r>
        <w:rPr>
          <w:rFonts w:eastAsia="Times New Roman" w:cs="Times New Roman"/>
          <w:szCs w:val="24"/>
        </w:rPr>
        <w:t>ο</w:t>
      </w:r>
      <w:r>
        <w:rPr>
          <w:rFonts w:eastAsia="Times New Roman" w:cs="Times New Roman"/>
          <w:szCs w:val="24"/>
        </w:rPr>
        <w:t xml:space="preserve"> απαιτεί ο νόμος για να συμμετάσχει μια ΚΑΕ σε ένα πρωτάθλημα. </w:t>
      </w:r>
    </w:p>
    <w:p w14:paraId="1203168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ότι το σύνολο του επαγγελματικού αθλητισμού στη χώρα, λόγω, </w:t>
      </w:r>
      <w:proofErr w:type="spellStart"/>
      <w:r>
        <w:rPr>
          <w:rFonts w:eastAsia="Times New Roman" w:cs="Times New Roman"/>
          <w:szCs w:val="24"/>
        </w:rPr>
        <w:t>αφ</w:t>
      </w:r>
      <w:r>
        <w:rPr>
          <w:rFonts w:eastAsia="Times New Roman" w:cs="Times New Roman"/>
          <w:szCs w:val="24"/>
        </w:rPr>
        <w:t>΄</w:t>
      </w:r>
      <w:r>
        <w:rPr>
          <w:rFonts w:eastAsia="Times New Roman" w:cs="Times New Roman"/>
          <w:szCs w:val="24"/>
        </w:rPr>
        <w:t>ενός</w:t>
      </w:r>
      <w:proofErr w:type="spellEnd"/>
      <w:r>
        <w:rPr>
          <w:rFonts w:eastAsia="Times New Roman" w:cs="Times New Roman"/>
          <w:szCs w:val="24"/>
        </w:rPr>
        <w:t xml:space="preserve"> μεν της οικον</w:t>
      </w:r>
      <w:r>
        <w:rPr>
          <w:rFonts w:eastAsia="Times New Roman" w:cs="Times New Roman"/>
          <w:szCs w:val="24"/>
        </w:rPr>
        <w:t xml:space="preserve">ομικής κρίση, </w:t>
      </w:r>
      <w:proofErr w:type="spellStart"/>
      <w:r>
        <w:rPr>
          <w:rFonts w:eastAsia="Times New Roman" w:cs="Times New Roman"/>
          <w:szCs w:val="24"/>
        </w:rPr>
        <w:t>αφ</w:t>
      </w:r>
      <w:r>
        <w:rPr>
          <w:rFonts w:eastAsia="Times New Roman" w:cs="Times New Roman"/>
          <w:szCs w:val="24"/>
        </w:rPr>
        <w:t>΄</w:t>
      </w:r>
      <w:r>
        <w:rPr>
          <w:rFonts w:eastAsia="Times New Roman" w:cs="Times New Roman"/>
          <w:szCs w:val="24"/>
        </w:rPr>
        <w:t>ετέρου</w:t>
      </w:r>
      <w:proofErr w:type="spellEnd"/>
      <w:r>
        <w:rPr>
          <w:rFonts w:eastAsia="Times New Roman" w:cs="Times New Roman"/>
          <w:szCs w:val="24"/>
        </w:rPr>
        <w:t xml:space="preserve"> δε της τραγικής διοίκησης που υπήρξε όλα αυτά τα χρόνια και κυρίως τα χρόνια της ευμάρειας -των μηδενικών επενδύσεων, του κακού προγραμματισμού και των φαινομένων βίας που οι ίδιες οι ανώνυμες εταιρείες τις εκθρέψανε για να υπερασπί</w:t>
      </w:r>
      <w:r>
        <w:rPr>
          <w:rFonts w:eastAsia="Times New Roman" w:cs="Times New Roman"/>
          <w:szCs w:val="24"/>
        </w:rPr>
        <w:t>σουν αλλότρια επιχειρηματικά συμφέροντα και συμφέροντα άσχετα με τον αθλητισμό- έχουν οδηγήσει αυτή τη στιγμή σε μια κατάσταση που, αν θέλουμε να είμαστε ειλικρινείς, δεν σηκώνουν το σύνολο των ομάδων που υπάρχουν, τόσο στο ποδόσφαιρο, όσο και στο μπάσκετ.</w:t>
      </w:r>
    </w:p>
    <w:p w14:paraId="1203168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Υπάρχει και μια γενικότερη συζήτηση για μια αναδιάρθρωση όλων των κατηγοριών των επαγγελματικών πρωταθλημάτων με μείωση των ομάδων. Δεν σηκώνουμε τόσες ανώνυμες εταιρείες. Ήδη στο βόλεϊ αυτό είναι μια πραγματικότητα. Και φοβάμαι ότι το ίδιο μπορεί να δούμ</w:t>
      </w:r>
      <w:r>
        <w:rPr>
          <w:rFonts w:eastAsia="Times New Roman" w:cs="Times New Roman"/>
          <w:szCs w:val="24"/>
        </w:rPr>
        <w:t xml:space="preserve">ε και στο μπάσκετ. Δεν συζητάω για τη Β΄ Εθνική ή </w:t>
      </w:r>
      <w:proofErr w:type="spellStart"/>
      <w:r>
        <w:rPr>
          <w:rFonts w:eastAsia="Times New Roman" w:cs="Times New Roman"/>
          <w:szCs w:val="24"/>
        </w:rPr>
        <w:t>F</w:t>
      </w:r>
      <w:r>
        <w:rPr>
          <w:rFonts w:eastAsia="Times New Roman" w:cs="Times New Roman"/>
          <w:szCs w:val="24"/>
        </w:rPr>
        <w:t>ootball</w:t>
      </w:r>
      <w:proofErr w:type="spellEnd"/>
      <w:r>
        <w:rPr>
          <w:rFonts w:eastAsia="Times New Roman" w:cs="Times New Roman"/>
          <w:szCs w:val="24"/>
        </w:rPr>
        <w:t xml:space="preserve"> </w:t>
      </w:r>
      <w:proofErr w:type="spellStart"/>
      <w:r>
        <w:rPr>
          <w:rFonts w:eastAsia="Times New Roman" w:cs="Times New Roman"/>
          <w:szCs w:val="24"/>
        </w:rPr>
        <w:t>L</w:t>
      </w:r>
      <w:r>
        <w:rPr>
          <w:rFonts w:eastAsia="Times New Roman" w:cs="Times New Roman"/>
          <w:szCs w:val="24"/>
        </w:rPr>
        <w:t>eague</w:t>
      </w:r>
      <w:proofErr w:type="spellEnd"/>
      <w:r>
        <w:rPr>
          <w:rFonts w:eastAsia="Times New Roman" w:cs="Times New Roman"/>
          <w:szCs w:val="24"/>
        </w:rPr>
        <w:t>, αλλά και για τη S</w:t>
      </w:r>
      <w:r>
        <w:rPr>
          <w:rFonts w:eastAsia="Times New Roman" w:cs="Times New Roman"/>
          <w:szCs w:val="24"/>
        </w:rPr>
        <w:t>uper</w:t>
      </w:r>
      <w:r>
        <w:rPr>
          <w:rFonts w:eastAsia="Times New Roman" w:cs="Times New Roman"/>
          <w:szCs w:val="24"/>
        </w:rPr>
        <w:t xml:space="preserve"> </w:t>
      </w:r>
      <w:proofErr w:type="spellStart"/>
      <w:r>
        <w:rPr>
          <w:rFonts w:eastAsia="Times New Roman" w:cs="Times New Roman"/>
          <w:szCs w:val="24"/>
        </w:rPr>
        <w:t>L</w:t>
      </w:r>
      <w:r>
        <w:rPr>
          <w:rFonts w:eastAsia="Times New Roman" w:cs="Times New Roman"/>
          <w:szCs w:val="24"/>
        </w:rPr>
        <w:t>eague</w:t>
      </w:r>
      <w:proofErr w:type="spellEnd"/>
      <w:r>
        <w:rPr>
          <w:rFonts w:eastAsia="Times New Roman" w:cs="Times New Roman"/>
          <w:szCs w:val="24"/>
        </w:rPr>
        <w:t>.</w:t>
      </w:r>
    </w:p>
    <w:p w14:paraId="1203168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Κάνουμε, λοιπόν, αυτή την παρέμβαση, γνωρίζοντας ότι γίνεται μια διευκόλυνση, εφόσον όλοι οι παίκτες και καλαθοσφαιριστές συμφωνούν. Γνωρίζουμε, όμως, ότι αυτό</w:t>
      </w:r>
      <w:r>
        <w:rPr>
          <w:rFonts w:eastAsia="Times New Roman" w:cs="Times New Roman"/>
          <w:szCs w:val="24"/>
        </w:rPr>
        <w:t xml:space="preserve"> δεν αποτελεί κάποια λύση. Αποτελεί ένα χάπι που μας δίνει λίγο χρόνο. Και από εκεί και μετά πρέπει να ξεκινήσει μια μεγάλη και ανοικτή συζήτηση για το μέλλον του επαγγελματικού αθλητισμού στη χώρα, μια συζήτηση που δυστυχώς ακόμα και αν τούτη εδώ η Βουλή,</w:t>
      </w:r>
      <w:r>
        <w:rPr>
          <w:rFonts w:eastAsia="Times New Roman" w:cs="Times New Roman"/>
          <w:szCs w:val="24"/>
        </w:rPr>
        <w:t xml:space="preserve"> αν τούτο εδώ το Κοινοβούλιο είχε τη διάθεση να την ανοίξει και να την ανοίξει σε βάθος, φοβάμαι ότι πολλές φορές δεν θα έβρισκε συνομιλητές. Δεν βρίσκει συνομιλητές γιατί τόσα χρόνια τούτο εδώ το Κοινοβούλιο είχε μάθει να παρεμβαίνει και να σώζει αυτούς π</w:t>
      </w:r>
      <w:r>
        <w:rPr>
          <w:rFonts w:eastAsia="Times New Roman" w:cs="Times New Roman"/>
          <w:szCs w:val="24"/>
        </w:rPr>
        <w:t xml:space="preserve">ου δεν έπρεπε να σώσει, για να μπορέσει κάθε φορά να εξυπηρετεί μικροκομματικά και μικροπολιτικά συμφέροντα. </w:t>
      </w:r>
    </w:p>
    <w:p w14:paraId="1203168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Πιστεύουν, λοιπόν, ότι πάλι ως μάννα εξ ουρανού θα έρθει μια λύση από εδώ πέρα. Θα καταλάβουν σε λίγο ότι από εδώ πέρα τέτοιου είδους λύσεις δεν θ</w:t>
      </w:r>
      <w:r>
        <w:rPr>
          <w:rFonts w:eastAsia="Times New Roman" w:cs="Times New Roman"/>
          <w:szCs w:val="24"/>
        </w:rPr>
        <w:t>α έρθουν, και ελπίζω με τη συναίνεση όλων. Και θα ξεκινήσουμε όλοι μαζί έναν διάλογο για το μέλλον του επαγγελματικού αθλητισμού στη χώρα.</w:t>
      </w:r>
    </w:p>
    <w:p w14:paraId="1203168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πλαίσιο αυτό, εντάσσεται και η παρέμβαση που γίνεται, σχετικά με τις ομάδες που τίθενται σε εκκαθάριση για κάθε </w:t>
      </w:r>
      <w:r>
        <w:rPr>
          <w:rFonts w:eastAsia="Times New Roman" w:cs="Times New Roman"/>
          <w:szCs w:val="24"/>
        </w:rPr>
        <w:lastRenderedPageBreak/>
        <w:t>λ</w:t>
      </w:r>
      <w:r>
        <w:rPr>
          <w:rFonts w:eastAsia="Times New Roman" w:cs="Times New Roman"/>
          <w:szCs w:val="24"/>
        </w:rPr>
        <w:t>όγο, με τις ομάδες που υποβιβάζονται και τίθενται σε εκκαθάριση, και την ακολουθία των χρεών σε περίπτωση που αυτές ξαναγίνουν ανώνυμες εταιρείες.</w:t>
      </w:r>
    </w:p>
    <w:p w14:paraId="1203168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Υπήρξε μια νομοθετική πρωτοβουλία πέρσι στην ορθή κατεύθυνση, η οποία έθεσε συγκεκριμένους όρους, συγκεκριμέν</w:t>
      </w:r>
      <w:r>
        <w:rPr>
          <w:rFonts w:eastAsia="Times New Roman" w:cs="Times New Roman"/>
          <w:szCs w:val="24"/>
        </w:rPr>
        <w:t>ους κανόνες και κυρίως προσπάθησε να αντιμετωπίσει το φαινόμενο εταιρείες να κλείνουν και τα χρέη να χάνονται, και να δίνει τη δυνατότητα σε διάφορους επιτήδειους να παίζουν με τις διατάξεις του αθλητικού νόμου.</w:t>
      </w:r>
    </w:p>
    <w:p w14:paraId="1203168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Παρ’ όλα αυτά, αυτό που διαπιστώσαμε είναι ό</w:t>
      </w:r>
      <w:r>
        <w:rPr>
          <w:rFonts w:eastAsia="Times New Roman" w:cs="Times New Roman"/>
          <w:szCs w:val="24"/>
        </w:rPr>
        <w:t xml:space="preserve">τι υπήρξαν κάποια θολά σημεία. Αυτά τα θολά σημεία θέλαμε σήμερα εδώ να τα κλείσουμε, τραβώντας μια διαχωριστική γραμμή το καλοκαίρι του 2016, μια σαφή διαχωριστική γραμμή που ορίζει για ποιους και σε ποια έκταση ισχύει το νέο νομικό πλαίσιο. </w:t>
      </w:r>
    </w:p>
    <w:p w14:paraId="1203168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Από εκεί και</w:t>
      </w:r>
      <w:r>
        <w:rPr>
          <w:rFonts w:eastAsia="Times New Roman" w:cs="Times New Roman"/>
          <w:szCs w:val="24"/>
        </w:rPr>
        <w:t xml:space="preserve"> μετά -και το τόνισα και στις επιτροπές αυτό-, θα πρέπει να ανοίξει μια κουβέντα, γιατί όντως το πλαίσιο είναι αρκετά αυστηρό, για το αν θα πρέπει να υπάρξει με κάποιον τρόπο και με σαφή κριτήρια μια δεύτερη ευκαιρία. Αλλά αυτό εδώ </w:t>
      </w:r>
      <w:r>
        <w:rPr>
          <w:rFonts w:eastAsia="Times New Roman" w:cs="Times New Roman"/>
          <w:szCs w:val="24"/>
        </w:rPr>
        <w:lastRenderedPageBreak/>
        <w:t>θα πρέπει να γίνει με σο</w:t>
      </w:r>
      <w:r>
        <w:rPr>
          <w:rFonts w:eastAsia="Times New Roman" w:cs="Times New Roman"/>
          <w:szCs w:val="24"/>
        </w:rPr>
        <w:t>βαρό διάλογο και ελπίζω μετά την ύπαρξη μιας εκλεγμένης ομοσπονδίας στο ελληνικό ποδόσφαιρο θέλω να πιστεύω ως το τέλος του καλοκαιριού.</w:t>
      </w:r>
    </w:p>
    <w:p w14:paraId="1203168A"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Από εκεί και μετά ερχόμαστε να λύσουμε διάφορα ζητήματα</w:t>
      </w:r>
      <w:r>
        <w:rPr>
          <w:rFonts w:eastAsia="Times New Roman" w:cs="Times New Roman"/>
          <w:szCs w:val="24"/>
        </w:rPr>
        <w:t>,</w:t>
      </w:r>
      <w:r>
        <w:rPr>
          <w:rFonts w:eastAsia="Times New Roman" w:cs="Times New Roman"/>
          <w:szCs w:val="24"/>
        </w:rPr>
        <w:t xml:space="preserve"> που αφορούν την αντιμετώπιση εκ μέρους της πολιτείας ολυμπιονικών και προπονητών, αφ’ ενός μεν ολυμπιονικών δίνοντάς τους τη δυνατότητα κινητικότητας στις υπηρεσίες της Γενικής Γραμματείας Αθλητισμού και γενικά στις υπηρεσίες</w:t>
      </w:r>
      <w:r>
        <w:rPr>
          <w:rFonts w:eastAsia="Times New Roman" w:cs="Times New Roman"/>
          <w:szCs w:val="24"/>
        </w:rPr>
        <w:t>,</w:t>
      </w:r>
      <w:r>
        <w:rPr>
          <w:rFonts w:eastAsia="Times New Roman" w:cs="Times New Roman"/>
          <w:szCs w:val="24"/>
        </w:rPr>
        <w:t xml:space="preserve"> που προάγεται η ολυμπιακή ιδέα. Για πρώτη φορά προσπαθούμε να εκμεταλλευτούμε –δεν λέω σε απόλυτο βαθμό, δεν λέω ικανοποιητικά- τους αθλητές μας. Δεν θέλουμε αθλητές «παρκαρισμένους» στο δημόσιο, που αυτό προσβάλλει και την πολιτεία και αυτούς, θέλουμε να</w:t>
      </w:r>
      <w:r>
        <w:rPr>
          <w:rFonts w:eastAsia="Times New Roman" w:cs="Times New Roman"/>
          <w:szCs w:val="24"/>
        </w:rPr>
        <w:t xml:space="preserve"> τους χρησιμοποιήσουμε ορθά, να τους φέρουμε στα σχολεία μας, να τους φέρουμε στα στάδιά μας όπου τα ανοίγουμε, όπως έχουμε ανοίξει το Στάδιο Ειρήνης και Φιλίας και έχουν περάσει από την αρχή της χρονιάς δέκα χιλιάδες μαθητές και του χρόνου θα είμαστε ακόμ</w:t>
      </w:r>
      <w:r>
        <w:rPr>
          <w:rFonts w:eastAsia="Times New Roman" w:cs="Times New Roman"/>
          <w:szCs w:val="24"/>
        </w:rPr>
        <w:t xml:space="preserve">α καλύτερα, όπως θέλουμε να ανοίξουμε το Ολυμπιακό Στάδιο και θα χρησιμοποιούμε τους δημόσιους αυτούς υπαλλήλους, που είναι ολυμπιονίκες και έχουν </w:t>
      </w:r>
      <w:r>
        <w:rPr>
          <w:rFonts w:eastAsia="Times New Roman" w:cs="Times New Roman"/>
          <w:szCs w:val="24"/>
        </w:rPr>
        <w:lastRenderedPageBreak/>
        <w:t>τιμήσει τη χώρα μας, κάνοντας αυτό που μπορούν και βοηθώντας την πολιτεία σε αυτό που ξέρουν και μπορούν να κ</w:t>
      </w:r>
      <w:r>
        <w:rPr>
          <w:rFonts w:eastAsia="Times New Roman" w:cs="Times New Roman"/>
          <w:szCs w:val="24"/>
        </w:rPr>
        <w:t>άνουν καλά. Έτσι γίνεται η ορθή εκμετάλλευση του ανθρώπινου δυναμικού και κυρίως αυτών των ανθρώπων</w:t>
      </w:r>
      <w:r>
        <w:rPr>
          <w:rFonts w:eastAsia="Times New Roman" w:cs="Times New Roman"/>
          <w:szCs w:val="24"/>
        </w:rPr>
        <w:t>,</w:t>
      </w:r>
      <w:r>
        <w:rPr>
          <w:rFonts w:eastAsia="Times New Roman" w:cs="Times New Roman"/>
          <w:szCs w:val="24"/>
        </w:rPr>
        <w:t xml:space="preserve"> που τιμούν τη χώρα μας. Τους δίνουμε, λοιπόν, τη δυνατότητα αυτής της εξαίρεσης.</w:t>
      </w:r>
    </w:p>
    <w:p w14:paraId="1203168B"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Ταυτόχρονα, ερχόμαστε να λύσουμε ένα ζήτημα που προέκυψε σε αυτούς τους Ολ</w:t>
      </w:r>
      <w:r>
        <w:rPr>
          <w:rFonts w:eastAsia="Times New Roman" w:cs="Times New Roman"/>
          <w:szCs w:val="24"/>
        </w:rPr>
        <w:t xml:space="preserve">υμπιακούς Αγώνες κυρίως, αλλά συμβαίνει και συνέβαινε και στο παρελθόν και λόγω της ύπαρξης του νόμου πολλές φορές βλέπαμε διάφορα ευτράπελα στις δηλώσεις προπονητών ολυμπιονικών. Τι ερχόμαστε λοιπόν να πούμε; Ότι για ένα συγκεκριμένο χρονικό διάστημα και </w:t>
      </w:r>
      <w:r>
        <w:rPr>
          <w:rFonts w:eastAsia="Times New Roman" w:cs="Times New Roman"/>
          <w:szCs w:val="24"/>
        </w:rPr>
        <w:t>με δεδομένο ότι για πολλά χρόνια –το πολλά χρόνια το ξεχνάμε. Όλοι πιστεύουμε ότι αυτή η χώρα υπάρχει εδώ και δυόμισι χρόνια. Τώρα ας θέσουμε τα δυόμισι χρόνια πριν την εποχή του Χριστού, προ Χριστού λοιπόν για το υπόλοιπο πολιτικό σύστημα- δεν λειτουργούσ</w:t>
      </w:r>
      <w:r>
        <w:rPr>
          <w:rFonts w:eastAsia="Times New Roman" w:cs="Times New Roman"/>
          <w:szCs w:val="24"/>
        </w:rPr>
        <w:t>αν σχολές προπονητών ή τέλος πάντων λειτουργούσαν με ένα πλαίσιο θολό και πάρα πολλοί προπονητές, μολονότι ασκούσαν το επάγγελμα, δεν είχαν το δικαίωμα και τη δυνατότητα να μπουν  στις σχολές αυτές.</w:t>
      </w:r>
    </w:p>
    <w:p w14:paraId="1203168C"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Ερχόμαστε, λοιπόν, για μια ειδική κατηγορία προπονητών, γ</w:t>
      </w:r>
      <w:r>
        <w:rPr>
          <w:rFonts w:eastAsia="Times New Roman" w:cs="Times New Roman"/>
          <w:szCs w:val="24"/>
        </w:rPr>
        <w:t xml:space="preserve">ια πολύ περιορισμένα άτομα, για τους προπονητές αθλητών οι οποίοι κατέλαβαν από την πρώτη μέχρι την τρίτη θέση στους Ολυμπιακούς Αγώνες και τους </w:t>
      </w:r>
      <w:proofErr w:type="spellStart"/>
      <w:r>
        <w:rPr>
          <w:rFonts w:eastAsia="Times New Roman" w:cs="Times New Roman"/>
          <w:szCs w:val="24"/>
        </w:rPr>
        <w:t>Παραολυμπιακούς</w:t>
      </w:r>
      <w:proofErr w:type="spellEnd"/>
      <w:r>
        <w:rPr>
          <w:rFonts w:eastAsia="Times New Roman" w:cs="Times New Roman"/>
          <w:szCs w:val="24"/>
        </w:rPr>
        <w:t xml:space="preserve"> να τους δώσουμε κατ’ εξαίρεση τη δυνατότητα, την αναγνώριση του προπονητή, με αναδρομική ισχύ γ</w:t>
      </w:r>
      <w:r>
        <w:rPr>
          <w:rFonts w:eastAsia="Times New Roman" w:cs="Times New Roman"/>
          <w:szCs w:val="24"/>
        </w:rPr>
        <w:t>ια να μπορέσουν να έχουν και τα προνόμια</w:t>
      </w:r>
      <w:r>
        <w:rPr>
          <w:rFonts w:eastAsia="Times New Roman" w:cs="Times New Roman"/>
          <w:szCs w:val="24"/>
        </w:rPr>
        <w:t>,</w:t>
      </w:r>
      <w:r>
        <w:rPr>
          <w:rFonts w:eastAsia="Times New Roman" w:cs="Times New Roman"/>
          <w:szCs w:val="24"/>
        </w:rPr>
        <w:t xml:space="preserve"> που ο νόμος ορίζει  για τους προπονητές των ολυμπιονικών. Και ακούγοντας και τη συζήτηση, τον πολύ γόνιμο διάλογο από όσων είχαν διάθεση να τον κάνουν στις </w:t>
      </w:r>
      <w:r>
        <w:rPr>
          <w:rFonts w:eastAsia="Times New Roman" w:cs="Times New Roman"/>
          <w:szCs w:val="24"/>
        </w:rPr>
        <w:t>ε</w:t>
      </w:r>
      <w:r>
        <w:rPr>
          <w:rFonts w:eastAsia="Times New Roman" w:cs="Times New Roman"/>
          <w:szCs w:val="24"/>
        </w:rPr>
        <w:t xml:space="preserve">πιτροπές, με μια νομοτεχνική βελτίωση -τις οποίες θα τις </w:t>
      </w:r>
      <w:r>
        <w:rPr>
          <w:rFonts w:eastAsia="Times New Roman" w:cs="Times New Roman"/>
          <w:szCs w:val="24"/>
        </w:rPr>
        <w:t xml:space="preserve">πω στο σύνολό τους αργότερα- δίνουν τη δυνατότητα στον Υπουργό Αθλητισμού μετά από εισήγηση της οικείας </w:t>
      </w:r>
      <w:r>
        <w:rPr>
          <w:rFonts w:eastAsia="Times New Roman" w:cs="Times New Roman"/>
          <w:szCs w:val="24"/>
        </w:rPr>
        <w:t>ο</w:t>
      </w:r>
      <w:r>
        <w:rPr>
          <w:rFonts w:eastAsia="Times New Roman" w:cs="Times New Roman"/>
          <w:szCs w:val="24"/>
        </w:rPr>
        <w:t>μοσπονδίας να δίνει την άδεια άσκησης επαγγέλματος τιμής ένεκεν σε αυτούς τους ανθρώπους. Υπάρχουν πολλές κατηγορίες προπονητών, που δεν έχουν γίνει γι</w:t>
      </w:r>
      <w:r>
        <w:rPr>
          <w:rFonts w:eastAsia="Times New Roman" w:cs="Times New Roman"/>
          <w:szCs w:val="24"/>
        </w:rPr>
        <w:t>α διαφόρους λόγους, είτε γιατί δεν λειτουργούσαν οι σχολές, είτε γιατί δεν υπήρχε αντίστοιχο τμήμα σχολών, είτε γιατί είναι αλλοδαποί που έχουν άλλα κριτήρια και τα κριτήρια στο δικό τους νομικό σύστημα δεν αναγνωρίζονται από το ελληνικό, όλα αυτά είναι πρ</w:t>
      </w:r>
      <w:r>
        <w:rPr>
          <w:rFonts w:eastAsia="Times New Roman" w:cs="Times New Roman"/>
          <w:szCs w:val="24"/>
        </w:rPr>
        <w:t xml:space="preserve">άγματα που εξετάζουμε και πρέπει να λύσουμε με τον αθλητικό νόμο. Αλλά έχει και περιορισμένη ισχύ, γιατί πλέον </w:t>
      </w:r>
      <w:r>
        <w:rPr>
          <w:rFonts w:eastAsia="Times New Roman" w:cs="Times New Roman"/>
          <w:szCs w:val="24"/>
        </w:rPr>
        <w:lastRenderedPageBreak/>
        <w:t>υπάρχει ένα θεσμικό πλαίσιο και ένα νομικό πλαίσιο για τη λειτουργία των σχολών και ευελπιστούμε ότι από τον Σεπτέμβριο θα μπούμε σε μια κανονικό</w:t>
      </w:r>
      <w:r>
        <w:rPr>
          <w:rFonts w:eastAsia="Times New Roman" w:cs="Times New Roman"/>
          <w:szCs w:val="24"/>
        </w:rPr>
        <w:t>τητα στη λειτουργία αυτών.</w:t>
      </w:r>
    </w:p>
    <w:p w14:paraId="1203168D"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Αντιπρόεδρος της Βουλής κ</w:t>
      </w:r>
      <w:r w:rsidRPr="007F3A3B">
        <w:rPr>
          <w:rFonts w:eastAsia="Times New Roman" w:cs="Times New Roman"/>
          <w:b/>
          <w:szCs w:val="24"/>
        </w:rPr>
        <w:t>. ΣΠΥΡΙΔΩΝ ΛΥΚΟΥΔΗΣ</w:t>
      </w:r>
      <w:r>
        <w:rPr>
          <w:rFonts w:eastAsia="Times New Roman" w:cs="Times New Roman"/>
          <w:szCs w:val="24"/>
        </w:rPr>
        <w:t>)</w:t>
      </w:r>
    </w:p>
    <w:p w14:paraId="1203168E"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Πέραν από τις αποζημιώσεις των μελών των επιθεωρητών της ΔΕΑΒ και της Επιτροπής Επαγγελματικού Αθλητισμού -που μας δίνει τη δυνατ</w:t>
      </w:r>
      <w:r>
        <w:rPr>
          <w:rFonts w:eastAsia="Times New Roman" w:cs="Times New Roman"/>
          <w:szCs w:val="24"/>
        </w:rPr>
        <w:t xml:space="preserve">ότητα να καταβάλουμε λόγω της καλυτέρευσης των οικονομικών του κράτους- ερχόμαστε να κάνουμε και μια σοβαρή παρέμβαση σχετικά με τους χώρους άθλησης στα ξενοδοχεία. Υπάρχει ένα νομικό πλαίσιο, το οποίο είναι σαφές για το πώς λειτουργούν τα γυμναστήρια και </w:t>
      </w:r>
      <w:r>
        <w:rPr>
          <w:rFonts w:eastAsia="Times New Roman" w:cs="Times New Roman"/>
          <w:szCs w:val="24"/>
        </w:rPr>
        <w:t xml:space="preserve">υπήρχε και ένα έωλο πλαίσιο για το τι γίνεται με χώρους άθλησης-γυμναστήρια τα οποία δεν απευθύνονται στο ευρύ κοινό. </w:t>
      </w:r>
    </w:p>
    <w:p w14:paraId="1203168F" w14:textId="77777777" w:rsidR="00402C5E" w:rsidRDefault="00212FF6">
      <w:pPr>
        <w:spacing w:after="0" w:line="600" w:lineRule="auto"/>
        <w:ind w:firstLine="720"/>
        <w:jc w:val="both"/>
        <w:rPr>
          <w:rFonts w:eastAsia="Times New Roman" w:cs="Times New Roman"/>
          <w:szCs w:val="24"/>
        </w:rPr>
      </w:pPr>
      <w:r>
        <w:rPr>
          <w:rFonts w:eastAsia="Times New Roman" w:cs="Times New Roman"/>
          <w:szCs w:val="24"/>
        </w:rPr>
        <w:t>Δεν είναι γυμναστήρια με την έννοια του όρου, αλλά ταυτόχρονα δεν μπορούν να χαρακτηριστούν και διαφορετικά, μολονότι η τουριστική νομοθε</w:t>
      </w:r>
      <w:r>
        <w:rPr>
          <w:rFonts w:eastAsia="Times New Roman" w:cs="Times New Roman"/>
          <w:szCs w:val="24"/>
        </w:rPr>
        <w:t xml:space="preserve">σία αναγνωρίζει ως πλεονέκτημα ενός καταλύματος την ύπαρξη τέτοιου χώρου. Τι λέμε, λοιπόν; Λέμε ότι αυτοί οι χώροι από είκοσι έως εκατό τετραγωνικά, εφόσον διατίθενται αποκλειστικά στους ενοίκους, εξαιρούνται του άρθρου 32 </w:t>
      </w:r>
      <w:r>
        <w:rPr>
          <w:rFonts w:eastAsia="Times New Roman" w:cs="Times New Roman"/>
          <w:szCs w:val="24"/>
        </w:rPr>
        <w:lastRenderedPageBreak/>
        <w:t>του ν.2725. Και επομένως, καλύπτο</w:t>
      </w:r>
      <w:r>
        <w:rPr>
          <w:rFonts w:eastAsia="Times New Roman" w:cs="Times New Roman"/>
          <w:szCs w:val="24"/>
        </w:rPr>
        <w:t>υμε ένα ασαφές νομικό πλαίσιο το οποίο υπήρχε.</w:t>
      </w:r>
    </w:p>
    <w:p w14:paraId="1203169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Προφανώς είναι προς τη σωστή κατεύθυνση και προφανώς γι’ αυτό τον λόγο, όπως και όλες οι διατάξεις, έγιναν αποδεκτές από το σύνολο των φορέων, όπως αποτυπώθηκε με πολύ μεγάλη ευγλωττία στη χθεσινή συνεδρίαση τ</w:t>
      </w:r>
      <w:r>
        <w:rPr>
          <w:rFonts w:eastAsia="Times New Roman" w:cs="Times New Roman"/>
          <w:szCs w:val="24"/>
        </w:rPr>
        <w:t>ων φορέων. Και νομίζω ότι είναι από τις λίγες φορές που το σύνολο των φορέων, που λαμβάνουν μέρος σε μια διαβούλευση, σε μια συζήτηση στο Κοινοβούλιο, συμφωνούν όλοι στην ίδια κατεύθυνση και μιλάνε όλοι με κοινό παρονομαστή: Ότι είμαστε στη σωστή κατεύθυνσ</w:t>
      </w:r>
      <w:r>
        <w:rPr>
          <w:rFonts w:eastAsia="Times New Roman" w:cs="Times New Roman"/>
          <w:szCs w:val="24"/>
        </w:rPr>
        <w:t xml:space="preserve">η. </w:t>
      </w:r>
    </w:p>
    <w:p w14:paraId="1203169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Δεν λέμε ούτε καμωνόμαστε ότι λύνουμε όλα τα προβλήματα. Όμως τα προβλήματα, με τα οποία καταπιανόμαστε, τα λύνουμε. Είναι προφανές ότι έχει καθυστερήσει ο αθλητικός νόμος. Όμως πείτε μου: Είναι γνωστό ότι είμαστε σε μια ανοικτή διαδικασία διαβούλευσης</w:t>
      </w:r>
      <w:r>
        <w:rPr>
          <w:rFonts w:eastAsia="Times New Roman" w:cs="Times New Roman"/>
          <w:szCs w:val="24"/>
        </w:rPr>
        <w:t xml:space="preserve"> με την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 Θα ήταν σοβαρό να φέρνουμε ένα καινούργιο αθλητικό πλαίσιο, το οποίο σε έναν μήνα, σε δύο μήνες, να αρχίσουμε να το τροποποιούμε;</w:t>
      </w:r>
    </w:p>
    <w:p w14:paraId="1203169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κάρτα φιλάθλων. </w:t>
      </w:r>
    </w:p>
    <w:p w14:paraId="12031693" w14:textId="77777777" w:rsidR="00402C5E" w:rsidRDefault="00212FF6">
      <w:pPr>
        <w:spacing w:line="600" w:lineRule="auto"/>
        <w:ind w:firstLine="720"/>
        <w:jc w:val="both"/>
        <w:rPr>
          <w:rFonts w:eastAsia="Times New Roman" w:cs="Times New Roman"/>
          <w:szCs w:val="24"/>
        </w:rPr>
      </w:pPr>
      <w:r>
        <w:rPr>
          <w:rFonts w:eastAsia="Times New Roman"/>
          <w:b/>
          <w:bCs/>
        </w:rPr>
        <w:lastRenderedPageBreak/>
        <w:t>ΠΡΟΕΔΡΕΥΩΝ (Σπυρίδων Λυκούδης):</w:t>
      </w:r>
      <w:r>
        <w:rPr>
          <w:rFonts w:eastAsia="Times New Roman" w:cs="Times New Roman"/>
          <w:szCs w:val="24"/>
        </w:rPr>
        <w:t xml:space="preserve"> Κύριε Υπουργέ, επειδή έχετε περά</w:t>
      </w:r>
      <w:r>
        <w:rPr>
          <w:rFonts w:eastAsia="Times New Roman" w:cs="Times New Roman"/>
          <w:szCs w:val="24"/>
        </w:rPr>
        <w:t xml:space="preserve">σει τον χρόνο σας και επειδή έχετε και δευτερολογία και </w:t>
      </w:r>
      <w:proofErr w:type="spellStart"/>
      <w:r>
        <w:rPr>
          <w:rFonts w:eastAsia="Times New Roman" w:cs="Times New Roman"/>
          <w:szCs w:val="24"/>
        </w:rPr>
        <w:t>τριτολογία</w:t>
      </w:r>
      <w:proofErr w:type="spellEnd"/>
      <w:r>
        <w:rPr>
          <w:rFonts w:eastAsia="Times New Roman" w:cs="Times New Roman"/>
          <w:szCs w:val="24"/>
        </w:rPr>
        <w:t>…</w:t>
      </w:r>
    </w:p>
    <w:p w14:paraId="12031694"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Δύο λεπτά και τελειώνω, κύριε Πρόεδρε. </w:t>
      </w:r>
    </w:p>
    <w:p w14:paraId="12031695" w14:textId="77777777" w:rsidR="00402C5E" w:rsidRDefault="00212FF6">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Επειδή έχετε περιθώριο να συνεχίσετε σε άλλη παρουσία σ</w:t>
      </w:r>
      <w:r>
        <w:rPr>
          <w:rFonts w:eastAsia="Times New Roman" w:cs="Times New Roman"/>
          <w:szCs w:val="24"/>
        </w:rPr>
        <w:t xml:space="preserve">ας, αφήστε να χειριστούμε καλύτερα τον χρόνο. Έχετε δευτερολογία, έχετε </w:t>
      </w:r>
      <w:proofErr w:type="spellStart"/>
      <w:r>
        <w:rPr>
          <w:rFonts w:eastAsia="Times New Roman" w:cs="Times New Roman"/>
          <w:szCs w:val="24"/>
        </w:rPr>
        <w:t>τριτολογία</w:t>
      </w:r>
      <w:proofErr w:type="spellEnd"/>
      <w:r>
        <w:rPr>
          <w:rFonts w:eastAsia="Times New Roman" w:cs="Times New Roman"/>
          <w:szCs w:val="24"/>
        </w:rPr>
        <w:t xml:space="preserve">. </w:t>
      </w:r>
    </w:p>
    <w:p w14:paraId="1203169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Ένα λεπτό θέλω και τελειώνω. Να μιλήσω για την κάρτα φιλάθλων. Ένα λεπτό, κύριε Πρόεδρε. </w:t>
      </w:r>
    </w:p>
    <w:p w14:paraId="12031697" w14:textId="77777777" w:rsidR="00402C5E" w:rsidRDefault="00212FF6">
      <w:pPr>
        <w:spacing w:line="600" w:lineRule="auto"/>
        <w:ind w:firstLine="720"/>
        <w:jc w:val="both"/>
        <w:rPr>
          <w:rFonts w:eastAsia="Times New Roman" w:cs="Times New Roman"/>
          <w:szCs w:val="24"/>
        </w:rPr>
      </w:pPr>
      <w:r>
        <w:rPr>
          <w:rFonts w:eastAsia="Times New Roman"/>
          <w:b/>
          <w:bCs/>
        </w:rPr>
        <w:t>ΠΡΟΕΔΡΕΥΩΝ (Σπυρίδων</w:t>
      </w:r>
      <w:r>
        <w:rPr>
          <w:rFonts w:eastAsia="Times New Roman"/>
          <w:b/>
          <w:bCs/>
        </w:rPr>
        <w:t xml:space="preserve"> Λυκούδης):</w:t>
      </w:r>
      <w:r>
        <w:rPr>
          <w:rFonts w:eastAsia="Times New Roman" w:cs="Times New Roman"/>
          <w:szCs w:val="24"/>
        </w:rPr>
        <w:t xml:space="preserve"> Εντάξει. </w:t>
      </w:r>
    </w:p>
    <w:p w14:paraId="12031698"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Εξηγήσαμε και στις </w:t>
      </w:r>
      <w:r>
        <w:rPr>
          <w:rFonts w:eastAsia="Times New Roman" w:cs="Times New Roman"/>
          <w:szCs w:val="24"/>
        </w:rPr>
        <w:t>ε</w:t>
      </w:r>
      <w:r>
        <w:rPr>
          <w:rFonts w:eastAsia="Times New Roman" w:cs="Times New Roman"/>
          <w:szCs w:val="24"/>
        </w:rPr>
        <w:t xml:space="preserve">πιτροπές ότι, όπως ήμασταν έτοιμοι να εφαρμοστεί από φέτος το καλοκαίρι, έχουμε κάνει μια συμφωνία με τη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 xml:space="preserve"> να αλλάξουμε από κοινού </w:t>
      </w:r>
      <w:r>
        <w:rPr>
          <w:rFonts w:eastAsia="Times New Roman" w:cs="Times New Roman"/>
          <w:szCs w:val="24"/>
        </w:rPr>
        <w:lastRenderedPageBreak/>
        <w:t>τους κ</w:t>
      </w:r>
      <w:r>
        <w:rPr>
          <w:rFonts w:eastAsia="Times New Roman" w:cs="Times New Roman"/>
          <w:szCs w:val="24"/>
        </w:rPr>
        <w:t xml:space="preserve">ανόνες ασφαλείας και να φτιαχτεί η ομάδα των εμπειρογνωμόνων της </w:t>
      </w:r>
      <w:r>
        <w:rPr>
          <w:rFonts w:eastAsia="Times New Roman" w:cs="Times New Roman"/>
          <w:szCs w:val="24"/>
          <w:lang w:val="en-US"/>
        </w:rPr>
        <w:t>UEFA</w:t>
      </w:r>
      <w:r>
        <w:rPr>
          <w:rFonts w:eastAsia="Times New Roman" w:cs="Times New Roman"/>
          <w:szCs w:val="24"/>
        </w:rPr>
        <w:t xml:space="preserve"> μαζί με τις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α</w:t>
      </w:r>
      <w:r>
        <w:rPr>
          <w:rFonts w:eastAsia="Times New Roman" w:cs="Times New Roman"/>
          <w:szCs w:val="24"/>
        </w:rPr>
        <w:t xml:space="preserve">θλητικής </w:t>
      </w:r>
      <w:r>
        <w:rPr>
          <w:rFonts w:eastAsia="Times New Roman" w:cs="Times New Roman"/>
          <w:szCs w:val="24"/>
        </w:rPr>
        <w:t>β</w:t>
      </w:r>
      <w:r>
        <w:rPr>
          <w:rFonts w:eastAsia="Times New Roman" w:cs="Times New Roman"/>
          <w:szCs w:val="24"/>
        </w:rPr>
        <w:t>ίας Αθήνας και Θεσσαλονίκης και τους αθλητικούς εισαγγελείς, ούτως ώστε να φτιάξουμε ένα νέο πλαίσιο. Θα ήταν αστείο να μπούμε σε μια διαδικασία όπου θ</w:t>
      </w:r>
      <w:r>
        <w:rPr>
          <w:rFonts w:eastAsia="Times New Roman" w:cs="Times New Roman"/>
          <w:szCs w:val="24"/>
        </w:rPr>
        <w:t xml:space="preserve">α βάλουμε τον κόσμο να πάει να απογραφεί τώρα και σε δύο μήνες να ξεκινήσουμε πάλι μια διαδικασία. Αυτό λέμε. Ελπίζουμε να γίνει κατανοητό. Εάν δεν γίνει, δεν πειράζει. Εμείς θα δικαιωθούμε πάλι. </w:t>
      </w:r>
    </w:p>
    <w:p w14:paraId="1203169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203169A" w14:textId="77777777" w:rsidR="00402C5E" w:rsidRDefault="00212FF6">
      <w:pPr>
        <w:spacing w:line="600" w:lineRule="auto"/>
        <w:ind w:firstLine="720"/>
        <w:jc w:val="center"/>
        <w:rPr>
          <w:rFonts w:eastAsia="Times New Roman"/>
          <w:bCs/>
        </w:rPr>
      </w:pPr>
      <w:r>
        <w:rPr>
          <w:rFonts w:eastAsia="Times New Roman"/>
          <w:bCs/>
        </w:rPr>
        <w:t>(Χειροκροτήματα από την πτέρυγα τ</w:t>
      </w:r>
      <w:r>
        <w:rPr>
          <w:rFonts w:eastAsia="Times New Roman"/>
          <w:bCs/>
        </w:rPr>
        <w:t>ου ΣΥΡΙΖΑ)</w:t>
      </w:r>
    </w:p>
    <w:p w14:paraId="1203169B" w14:textId="77777777" w:rsidR="00402C5E" w:rsidRDefault="00212FF6">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Σας ευχαριστούμε, κύριε Υπουργέ. </w:t>
      </w:r>
    </w:p>
    <w:p w14:paraId="1203169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ανοχή σας θα δώσω τον λόγο στον συνάδελφο, τον κ. </w:t>
      </w:r>
      <w:proofErr w:type="spellStart"/>
      <w:r>
        <w:rPr>
          <w:rFonts w:eastAsia="Times New Roman" w:cs="Times New Roman"/>
          <w:szCs w:val="24"/>
        </w:rPr>
        <w:t>Σκουρολιάκο</w:t>
      </w:r>
      <w:proofErr w:type="spellEnd"/>
      <w:r>
        <w:rPr>
          <w:rFonts w:eastAsia="Times New Roman" w:cs="Times New Roman"/>
          <w:szCs w:val="24"/>
        </w:rPr>
        <w:t xml:space="preserve">, για να κάνει μια διευκρίνιση για τους διορισμούς των καλλιτεχνικών διευθυντών στα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θ</w:t>
      </w:r>
      <w:r>
        <w:rPr>
          <w:rFonts w:eastAsia="Times New Roman" w:cs="Times New Roman"/>
          <w:szCs w:val="24"/>
        </w:rPr>
        <w:t xml:space="preserve">έατρα. </w:t>
      </w:r>
    </w:p>
    <w:p w14:paraId="1203169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Έχετε τον λόγο για δύο λεπτά, παρακαλώ πολύ, κύριε </w:t>
      </w:r>
      <w:proofErr w:type="spellStart"/>
      <w:r>
        <w:rPr>
          <w:rFonts w:eastAsia="Times New Roman" w:cs="Times New Roman"/>
          <w:szCs w:val="24"/>
        </w:rPr>
        <w:t>Σ</w:t>
      </w:r>
      <w:r>
        <w:rPr>
          <w:rFonts w:eastAsia="Times New Roman" w:cs="Times New Roman"/>
          <w:szCs w:val="24"/>
        </w:rPr>
        <w:t>κουρολιάκο</w:t>
      </w:r>
      <w:proofErr w:type="spellEnd"/>
      <w:r>
        <w:rPr>
          <w:rFonts w:eastAsia="Times New Roman" w:cs="Times New Roman"/>
          <w:szCs w:val="24"/>
        </w:rPr>
        <w:t xml:space="preserve">. </w:t>
      </w:r>
    </w:p>
    <w:p w14:paraId="1203169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03169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ΠΑΝΑΓΙΩΤΗΣ (ΠΑΝΟΣ) ΣΚΟΥΡΟΛΙΑΚΟΣ:</w:t>
      </w:r>
      <w:r>
        <w:rPr>
          <w:rFonts w:eastAsia="Times New Roman" w:cs="Times New Roman"/>
          <w:szCs w:val="24"/>
        </w:rPr>
        <w:t xml:space="preserve"> Ευχαριστώ, κύριε Πρόεδρε. </w:t>
      </w:r>
    </w:p>
    <w:p w14:paraId="120316A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νομοθετική ρύθμιση που αφορά, όπως είπε και ο κύριος Πρόεδρος, τις προσλήψεις των καλλιτεχνικών διευθυντών των </w:t>
      </w:r>
      <w:r>
        <w:rPr>
          <w:rFonts w:eastAsia="Times New Roman" w:cs="Times New Roman"/>
          <w:szCs w:val="24"/>
        </w:rPr>
        <w:t>δ</w:t>
      </w:r>
      <w:r>
        <w:rPr>
          <w:rFonts w:eastAsia="Times New Roman" w:cs="Times New Roman"/>
          <w:szCs w:val="24"/>
        </w:rPr>
        <w:t xml:space="preserve">ημοτικών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θ</w:t>
      </w:r>
      <w:r>
        <w:rPr>
          <w:rFonts w:eastAsia="Times New Roman" w:cs="Times New Roman"/>
          <w:szCs w:val="24"/>
        </w:rPr>
        <w:t xml:space="preserve">εάτρων. </w:t>
      </w:r>
    </w:p>
    <w:p w14:paraId="120316A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Τελευταία έχει παρατηρηθεί ότι μπαίνουν κριτήρια κατά την προκήρυξη των θέσεων, όπου αναζητείται και ζητείται ως προϋπόθεση η ύπαρξη τίτλου πανεπιστημιακής, τεχνολογικής ή δευτεροβάθμιας εκπαίδευσης -βεβαίως σε κάθε περίπτωση εξαιρείται η υποχρεωτική-, κρι</w:t>
      </w:r>
      <w:r>
        <w:rPr>
          <w:rFonts w:eastAsia="Times New Roman" w:cs="Times New Roman"/>
          <w:szCs w:val="24"/>
        </w:rPr>
        <w:t xml:space="preserve">τήρια τα οποία ουδέποτε νομοθετήθηκαν. </w:t>
      </w:r>
    </w:p>
    <w:p w14:paraId="120316A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Έτσι, λοιπόν, με δεδομένη την ιδιαιτερότητα στον χώρο της </w:t>
      </w:r>
      <w:r>
        <w:rPr>
          <w:rFonts w:eastAsia="Times New Roman" w:cs="Times New Roman"/>
          <w:szCs w:val="24"/>
        </w:rPr>
        <w:t>τ</w:t>
      </w:r>
      <w:r>
        <w:rPr>
          <w:rFonts w:eastAsia="Times New Roman" w:cs="Times New Roman"/>
          <w:szCs w:val="24"/>
        </w:rPr>
        <w:t xml:space="preserve">έχνης, όπου η καλλιτεχνική αξία είναι πάρα πολύ σημαντική και αποφασιστική, αναζητούνται κριτήρια συνδεόμενα με ουσιαστικά και όχι τυπικά προσόντα, δηλαδή η </w:t>
      </w:r>
      <w:r>
        <w:rPr>
          <w:rFonts w:eastAsia="Times New Roman" w:cs="Times New Roman"/>
          <w:szCs w:val="24"/>
        </w:rPr>
        <w:t xml:space="preserve">αναγνωρισμένη προσφορά, η διάκριση και η κατάρτιση στον χώρο της </w:t>
      </w:r>
      <w:r>
        <w:rPr>
          <w:rFonts w:eastAsia="Times New Roman" w:cs="Times New Roman"/>
          <w:szCs w:val="24"/>
        </w:rPr>
        <w:t>τ</w:t>
      </w:r>
      <w:r>
        <w:rPr>
          <w:rFonts w:eastAsia="Times New Roman" w:cs="Times New Roman"/>
          <w:szCs w:val="24"/>
        </w:rPr>
        <w:t>έχνης και η εμπειρία. Προτείνεται, λοιπόν, η συγκεκριμένη πρόβλεψη, να δύναται να προσλαμβάνονται ανεξαρτήτως κατοχής τίτλου συγκε</w:t>
      </w:r>
      <w:r>
        <w:rPr>
          <w:rFonts w:eastAsia="Times New Roman" w:cs="Times New Roman"/>
          <w:szCs w:val="24"/>
        </w:rPr>
        <w:lastRenderedPageBreak/>
        <w:t>κριμένης εκπαιδευτικής βαθμίδας. Βεβαίως, οι προσλήψεις καλλ</w:t>
      </w:r>
      <w:r>
        <w:rPr>
          <w:rFonts w:eastAsia="Times New Roman" w:cs="Times New Roman"/>
          <w:szCs w:val="24"/>
        </w:rPr>
        <w:t xml:space="preserve">ιτεχνικών διευθυντών που τυχόν έλαβαν χώρα πριν την έναρξη ισχύος του παρόντος, θεωρούνται νόμιμες. </w:t>
      </w:r>
    </w:p>
    <w:p w14:paraId="120316A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Έτσι λειτουργούν όλα αυτά τα θέατρα από το 1982 σύμφωνα με τον ιδρυτικό τους νόμο, ενώ όπως είπαμε, ουδέποτε νομοθετήθηκαν πρόσθετες προβλέψεις. Και πρέπει</w:t>
      </w:r>
      <w:r>
        <w:rPr>
          <w:rFonts w:eastAsia="Times New Roman" w:cs="Times New Roman"/>
          <w:szCs w:val="24"/>
        </w:rPr>
        <w:t xml:space="preserve"> να είμαστε προσεκτικοί, ιδιαίτερα οι διοικήσεις των ΔΗΠΕΘΕ, οι δήμαρχοι, γιατί όπου μπαίνουν πρόσθετες πρόνοιες μπορεί να θεωρηθεί ότι είναι εκ του πονηρού και θα μπορούσαν να κατηγορηθούν και ως «φωτογραφικές». Δεν μπορούμε να ζητάμε πτυχία ανώτατης εκπα</w:t>
      </w:r>
      <w:r>
        <w:rPr>
          <w:rFonts w:eastAsia="Times New Roman" w:cs="Times New Roman"/>
          <w:szCs w:val="24"/>
        </w:rPr>
        <w:t xml:space="preserve">ίδευσης σε μια χώρα όπου δεν υπάρχει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σ</w:t>
      </w:r>
      <w:r>
        <w:rPr>
          <w:rFonts w:eastAsia="Times New Roman" w:cs="Times New Roman"/>
          <w:szCs w:val="24"/>
        </w:rPr>
        <w:t xml:space="preserve">χολή </w:t>
      </w:r>
      <w:r>
        <w:rPr>
          <w:rFonts w:eastAsia="Times New Roman" w:cs="Times New Roman"/>
          <w:szCs w:val="24"/>
        </w:rPr>
        <w:t>π</w:t>
      </w:r>
      <w:r>
        <w:rPr>
          <w:rFonts w:eastAsia="Times New Roman" w:cs="Times New Roman"/>
          <w:szCs w:val="24"/>
        </w:rPr>
        <w:t xml:space="preserve">αραστατικών </w:t>
      </w:r>
      <w:r>
        <w:rPr>
          <w:rFonts w:eastAsia="Times New Roman" w:cs="Times New Roman"/>
          <w:szCs w:val="24"/>
        </w:rPr>
        <w:t>τ</w:t>
      </w:r>
      <w:r>
        <w:rPr>
          <w:rFonts w:eastAsia="Times New Roman" w:cs="Times New Roman"/>
          <w:szCs w:val="24"/>
        </w:rPr>
        <w:t xml:space="preserve">εχνών στα </w:t>
      </w:r>
      <w:r>
        <w:rPr>
          <w:rFonts w:eastAsia="Times New Roman" w:cs="Times New Roman"/>
          <w:szCs w:val="24"/>
        </w:rPr>
        <w:t>π</w:t>
      </w:r>
      <w:r>
        <w:rPr>
          <w:rFonts w:eastAsia="Times New Roman" w:cs="Times New Roman"/>
          <w:szCs w:val="24"/>
        </w:rPr>
        <w:t xml:space="preserve">ανεπιστήμια. </w:t>
      </w:r>
    </w:p>
    <w:p w14:paraId="120316A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0316A5" w14:textId="77777777" w:rsidR="00402C5E" w:rsidRDefault="00212FF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 και για τον σεβασμό στον χρόνο.</w:t>
      </w:r>
    </w:p>
    <w:p w14:paraId="120316A6" w14:textId="77777777" w:rsidR="00402C5E" w:rsidRDefault="00212FF6">
      <w:pPr>
        <w:spacing w:line="600" w:lineRule="auto"/>
        <w:ind w:firstLine="720"/>
        <w:jc w:val="both"/>
        <w:rPr>
          <w:rFonts w:eastAsia="Times New Roman"/>
          <w:szCs w:val="24"/>
        </w:rPr>
      </w:pPr>
      <w:r>
        <w:rPr>
          <w:rFonts w:eastAsia="Times New Roman"/>
          <w:szCs w:val="24"/>
        </w:rPr>
        <w:t xml:space="preserve">Η συνάδελφος κ. Ελένη </w:t>
      </w:r>
      <w:proofErr w:type="spellStart"/>
      <w:r>
        <w:rPr>
          <w:rFonts w:eastAsia="Times New Roman"/>
          <w:szCs w:val="24"/>
        </w:rPr>
        <w:t>Αυλωνίτου</w:t>
      </w:r>
      <w:proofErr w:type="spellEnd"/>
      <w:r>
        <w:rPr>
          <w:rFonts w:eastAsia="Times New Roman"/>
          <w:szCs w:val="24"/>
        </w:rPr>
        <w:t xml:space="preserve"> από τον ΣΥΡΙΖΑ έχει τον λ</w:t>
      </w:r>
      <w:r>
        <w:rPr>
          <w:rFonts w:eastAsia="Times New Roman"/>
          <w:szCs w:val="24"/>
        </w:rPr>
        <w:t>όγο για επτά λεπτά.</w:t>
      </w:r>
    </w:p>
    <w:p w14:paraId="120316A7" w14:textId="77777777" w:rsidR="00402C5E" w:rsidRDefault="00212FF6">
      <w:pPr>
        <w:spacing w:line="600" w:lineRule="auto"/>
        <w:ind w:firstLine="720"/>
        <w:jc w:val="both"/>
        <w:rPr>
          <w:rFonts w:eastAsia="Times New Roman"/>
          <w:szCs w:val="24"/>
        </w:rPr>
      </w:pPr>
      <w:r>
        <w:rPr>
          <w:rFonts w:eastAsia="Times New Roman"/>
          <w:b/>
          <w:szCs w:val="24"/>
        </w:rPr>
        <w:t>ΕΛΕΝΗ ΑΥΛΩΝΙΤΟΥ:</w:t>
      </w:r>
      <w:r>
        <w:rPr>
          <w:rFonts w:eastAsia="Times New Roman"/>
          <w:szCs w:val="24"/>
        </w:rPr>
        <w:t xml:space="preserve"> Ευχαριστώ πολύ, κύριε Πρόεδρε.</w:t>
      </w:r>
    </w:p>
    <w:p w14:paraId="120316A8"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στο σημερινό νομοσχέδιο «Τροποποιήσεις του ν.2725/1999 </w:t>
      </w:r>
      <w:r>
        <w:rPr>
          <w:rFonts w:eastAsia="Times New Roman"/>
          <w:szCs w:val="24"/>
        </w:rPr>
        <w:t>(Α΄</w:t>
      </w:r>
      <w:r>
        <w:rPr>
          <w:rFonts w:eastAsia="Times New Roman"/>
          <w:szCs w:val="24"/>
        </w:rPr>
        <w:t xml:space="preserve"> </w:t>
      </w:r>
      <w:r>
        <w:rPr>
          <w:rFonts w:eastAsia="Times New Roman"/>
          <w:szCs w:val="24"/>
        </w:rPr>
        <w:t>121)</w:t>
      </w:r>
      <w:r>
        <w:rPr>
          <w:rFonts w:eastAsia="Times New Roman"/>
          <w:szCs w:val="24"/>
        </w:rPr>
        <w:t xml:space="preserve"> και άλλες διατάξεις» θέλω να ασχοληθώ ιδιαίτερα με το πολύπαθο αλλά πολύ σημαντικό θέμα της </w:t>
      </w:r>
      <w:proofErr w:type="spellStart"/>
      <w:r>
        <w:rPr>
          <w:rFonts w:eastAsia="Times New Roman"/>
          <w:szCs w:val="24"/>
        </w:rPr>
        <w:t>αδ</w:t>
      </w:r>
      <w:r>
        <w:rPr>
          <w:rFonts w:eastAsia="Times New Roman"/>
          <w:szCs w:val="24"/>
        </w:rPr>
        <w:t>ειοδότησης</w:t>
      </w:r>
      <w:proofErr w:type="spellEnd"/>
      <w:r>
        <w:rPr>
          <w:rFonts w:eastAsia="Times New Roman"/>
          <w:szCs w:val="24"/>
        </w:rPr>
        <w:t xml:space="preserve"> λειτουργίας των αθλητικών εγκαταστάσεων και της </w:t>
      </w:r>
      <w:proofErr w:type="spellStart"/>
      <w:r>
        <w:rPr>
          <w:rFonts w:eastAsia="Times New Roman"/>
          <w:szCs w:val="24"/>
        </w:rPr>
        <w:t>αδειοδότησης</w:t>
      </w:r>
      <w:proofErr w:type="spellEnd"/>
      <w:r>
        <w:rPr>
          <w:rFonts w:eastAsia="Times New Roman"/>
          <w:szCs w:val="24"/>
        </w:rPr>
        <w:t xml:space="preserve"> διεξαγωγής των αθλητικών συναντήσεων που περιλαμβάνονται στα άρθρα 4 έως 8. Θέλω να ασχοληθώ ιδιαίτερα, γιατί εδώ σε αυτό το θέμα καταδεικνύεται ο τρόπος λειτουργίας όλα τα προηγούμενα</w:t>
      </w:r>
      <w:r>
        <w:rPr>
          <w:rFonts w:eastAsia="Times New Roman"/>
          <w:szCs w:val="24"/>
        </w:rPr>
        <w:t xml:space="preserve"> χρόνια, ο τρόπος λειτουργίας της χώρας, όταν εν </w:t>
      </w:r>
      <w:proofErr w:type="spellStart"/>
      <w:r>
        <w:rPr>
          <w:rFonts w:eastAsia="Times New Roman"/>
          <w:szCs w:val="24"/>
        </w:rPr>
        <w:t>έτει</w:t>
      </w:r>
      <w:proofErr w:type="spellEnd"/>
      <w:r>
        <w:rPr>
          <w:rFonts w:eastAsia="Times New Roman"/>
          <w:szCs w:val="24"/>
        </w:rPr>
        <w:t xml:space="preserve"> 2017 έχουμε αυθαίρετες ολυμπιακές εγκαταστάσεις. Όχι αυθαίρετες αθλητικές εγκαταστάσεις στην Άνω Μαγούλα, αλλά αυθαίρετες ολυμπιακές εγκαταστάσεις.</w:t>
      </w:r>
    </w:p>
    <w:p w14:paraId="120316A9" w14:textId="77777777" w:rsidR="00402C5E" w:rsidRDefault="00212FF6">
      <w:pPr>
        <w:spacing w:line="600" w:lineRule="auto"/>
        <w:ind w:firstLine="720"/>
        <w:jc w:val="both"/>
        <w:rPr>
          <w:rFonts w:eastAsia="Times New Roman"/>
          <w:szCs w:val="24"/>
        </w:rPr>
      </w:pPr>
      <w:r>
        <w:rPr>
          <w:rFonts w:eastAsia="Times New Roman"/>
          <w:szCs w:val="24"/>
        </w:rPr>
        <w:t xml:space="preserve">Το ζήτημα, λοιπόν, της </w:t>
      </w:r>
      <w:proofErr w:type="spellStart"/>
      <w:r>
        <w:rPr>
          <w:rFonts w:eastAsia="Times New Roman"/>
          <w:szCs w:val="24"/>
        </w:rPr>
        <w:t>αδειοδότησης</w:t>
      </w:r>
      <w:proofErr w:type="spellEnd"/>
      <w:r>
        <w:rPr>
          <w:rFonts w:eastAsia="Times New Roman"/>
          <w:szCs w:val="24"/>
        </w:rPr>
        <w:t xml:space="preserve"> της λειτουργίας τω</w:t>
      </w:r>
      <w:r>
        <w:rPr>
          <w:rFonts w:eastAsia="Times New Roman"/>
          <w:szCs w:val="24"/>
        </w:rPr>
        <w:t>ν αθλητικών εγκαταστάσεων φαίνεται εκ πρώτης όψεως απλό και αντικειμενικά θα έπρεπε να είναι, αλλά η εξέλιξή του μέσα στα χρόνια στην Ελλάδα θα μπορούσε πραγματικά να γίνει ένα ολόκληρο μυθιστόρημα.</w:t>
      </w:r>
    </w:p>
    <w:p w14:paraId="120316AA" w14:textId="77777777" w:rsidR="00402C5E" w:rsidRDefault="00212FF6">
      <w:pPr>
        <w:spacing w:line="600" w:lineRule="auto"/>
        <w:ind w:firstLine="720"/>
        <w:jc w:val="both"/>
        <w:rPr>
          <w:rFonts w:eastAsia="Times New Roman"/>
          <w:szCs w:val="24"/>
        </w:rPr>
      </w:pPr>
      <w:r>
        <w:rPr>
          <w:rFonts w:eastAsia="Times New Roman"/>
          <w:szCs w:val="24"/>
        </w:rPr>
        <w:t>Το 1999 ο ν.2725 δεν προέβλεπε απολύτως τίποτα για το θέμ</w:t>
      </w:r>
      <w:r>
        <w:rPr>
          <w:rFonts w:eastAsia="Times New Roman"/>
          <w:szCs w:val="24"/>
        </w:rPr>
        <w:t>α και όπως αποδείχθηκε στη συνέχεια, πολύ καλά έκανε, γιατί οι κατοπινές ρυθμίσεις που νομοθετήθηκαν ποτέ δεν κατάφεραν να εφαρμοστούν.</w:t>
      </w:r>
    </w:p>
    <w:p w14:paraId="120316AB" w14:textId="77777777" w:rsidR="00402C5E" w:rsidRDefault="00212FF6">
      <w:pPr>
        <w:spacing w:line="600" w:lineRule="auto"/>
        <w:ind w:firstLine="720"/>
        <w:jc w:val="both"/>
        <w:rPr>
          <w:rFonts w:eastAsia="Times New Roman"/>
          <w:szCs w:val="24"/>
        </w:rPr>
      </w:pPr>
      <w:r>
        <w:rPr>
          <w:rFonts w:eastAsia="Times New Roman"/>
          <w:szCs w:val="24"/>
        </w:rPr>
        <w:lastRenderedPageBreak/>
        <w:t>Το 2002 ο ν.3057 πρόσθεσε στο άρθρο 56 του ν.2725/1999, που αφορούσε την εκμετάλλευση διαφημιστικών χώρων μέσα στις αθλη</w:t>
      </w:r>
      <w:r>
        <w:rPr>
          <w:rFonts w:eastAsia="Times New Roman"/>
          <w:szCs w:val="24"/>
        </w:rPr>
        <w:t xml:space="preserve">τικές εγκαταστάσεις, το άρθρο 56Α με τον μεγαλεπήβολο τίτλο «Άδεια λειτουργίας αθλητικών εγκαταστάσεων και άδεια τελέσεως αγώνων». Το άρθρο όριζε με σαφήνεια ότι σκοπός του είναι η εξασφάλιση των αναγκαίων προϋποθέσεων ασφαλείας για </w:t>
      </w:r>
      <w:proofErr w:type="spellStart"/>
      <w:r>
        <w:rPr>
          <w:rFonts w:eastAsia="Times New Roman"/>
          <w:szCs w:val="24"/>
        </w:rPr>
        <w:t>αθλούμενους</w:t>
      </w:r>
      <w:proofErr w:type="spellEnd"/>
      <w:r>
        <w:rPr>
          <w:rFonts w:eastAsia="Times New Roman"/>
          <w:szCs w:val="24"/>
        </w:rPr>
        <w:t xml:space="preserve"> και θεατές.</w:t>
      </w:r>
      <w:r>
        <w:rPr>
          <w:rFonts w:eastAsia="Times New Roman"/>
          <w:szCs w:val="24"/>
        </w:rPr>
        <w:t xml:space="preserve"> Προέβλεπε ετήσια άδεια λειτουργίας που χορηγείται από τον </w:t>
      </w:r>
      <w:r>
        <w:rPr>
          <w:rFonts w:eastAsia="Times New Roman"/>
          <w:szCs w:val="24"/>
        </w:rPr>
        <w:t>γ</w:t>
      </w:r>
      <w:r>
        <w:rPr>
          <w:rFonts w:eastAsia="Times New Roman"/>
          <w:szCs w:val="24"/>
        </w:rPr>
        <w:t xml:space="preserve">ενικό </w:t>
      </w:r>
      <w:r>
        <w:rPr>
          <w:rFonts w:eastAsia="Times New Roman"/>
          <w:szCs w:val="24"/>
        </w:rPr>
        <w:t>γ</w:t>
      </w:r>
      <w:r>
        <w:rPr>
          <w:rFonts w:eastAsia="Times New Roman"/>
          <w:szCs w:val="24"/>
        </w:rPr>
        <w:t xml:space="preserve">ραμματέα της </w:t>
      </w:r>
      <w:r>
        <w:rPr>
          <w:rFonts w:eastAsia="Times New Roman"/>
          <w:szCs w:val="24"/>
        </w:rPr>
        <w:t>π</w:t>
      </w:r>
      <w:r>
        <w:rPr>
          <w:rFonts w:eastAsia="Times New Roman"/>
          <w:szCs w:val="24"/>
        </w:rPr>
        <w:t xml:space="preserve">εριφέρειας μετά από γνωμοδότηση της </w:t>
      </w:r>
      <w:r>
        <w:rPr>
          <w:rFonts w:eastAsia="Times New Roman"/>
          <w:szCs w:val="24"/>
        </w:rPr>
        <w:t>ε</w:t>
      </w:r>
      <w:r>
        <w:rPr>
          <w:rFonts w:eastAsia="Times New Roman"/>
          <w:szCs w:val="24"/>
        </w:rPr>
        <w:t xml:space="preserve">πιτροπής. Η </w:t>
      </w:r>
      <w:r>
        <w:rPr>
          <w:rFonts w:eastAsia="Times New Roman"/>
          <w:szCs w:val="24"/>
        </w:rPr>
        <w:t>ε</w:t>
      </w:r>
      <w:r>
        <w:rPr>
          <w:rFonts w:eastAsia="Times New Roman"/>
          <w:szCs w:val="24"/>
        </w:rPr>
        <w:t xml:space="preserve">πιτροπή αυτή </w:t>
      </w:r>
      <w:proofErr w:type="spellStart"/>
      <w:r>
        <w:rPr>
          <w:rFonts w:eastAsia="Times New Roman"/>
          <w:szCs w:val="24"/>
        </w:rPr>
        <w:t>περιελάμβανε</w:t>
      </w:r>
      <w:proofErr w:type="spellEnd"/>
      <w:r>
        <w:rPr>
          <w:rFonts w:eastAsia="Times New Roman"/>
          <w:szCs w:val="24"/>
        </w:rPr>
        <w:t xml:space="preserve">, μεταξύ των άλλων, μηχανικό, γιατρό, αστυνομία, πυροσβεστική και ήλεγχε, μεταξύ πολλών άλλων, και </w:t>
      </w:r>
      <w:r>
        <w:rPr>
          <w:rFonts w:eastAsia="Times New Roman"/>
          <w:szCs w:val="24"/>
        </w:rPr>
        <w:t>τη στατική αντοχή των κερκίδων.</w:t>
      </w:r>
    </w:p>
    <w:p w14:paraId="120316AC" w14:textId="77777777" w:rsidR="00402C5E" w:rsidRDefault="00212FF6">
      <w:pPr>
        <w:spacing w:line="600" w:lineRule="auto"/>
        <w:ind w:firstLine="720"/>
        <w:jc w:val="both"/>
        <w:rPr>
          <w:rFonts w:eastAsia="Times New Roman"/>
          <w:szCs w:val="24"/>
        </w:rPr>
      </w:pPr>
      <w:r>
        <w:rPr>
          <w:rFonts w:eastAsia="Times New Roman"/>
          <w:szCs w:val="24"/>
        </w:rPr>
        <w:t>Την επόμενη χρονιά, το 2003, έναν χρόνο πριν τη διεξαγωγή των Ολυμπιακών Αγώνων στην Αθήνα, ο ν.3217/2003 τροποποίησε το άρθρο 56Α, ορίζοντας ότι οι σχετικές διατάξεις θα εφαρμοστούν μόνο μετά από την έκδοση κοινής υπουργική</w:t>
      </w:r>
      <w:r>
        <w:rPr>
          <w:rFonts w:eastAsia="Times New Roman"/>
          <w:szCs w:val="24"/>
        </w:rPr>
        <w:t>ς απόφασης, δηλαδή έβαζε το θέμα στις καλένδες.</w:t>
      </w:r>
    </w:p>
    <w:p w14:paraId="120316AD" w14:textId="77777777" w:rsidR="00402C5E" w:rsidRDefault="00212FF6">
      <w:pPr>
        <w:spacing w:line="600" w:lineRule="auto"/>
        <w:ind w:firstLine="720"/>
        <w:jc w:val="both"/>
        <w:rPr>
          <w:rFonts w:eastAsia="Times New Roman"/>
          <w:szCs w:val="24"/>
        </w:rPr>
      </w:pPr>
      <w:r>
        <w:rPr>
          <w:rFonts w:eastAsia="Times New Roman"/>
          <w:szCs w:val="24"/>
        </w:rPr>
        <w:t xml:space="preserve">Το 2012 ο ν.4049 προσάρμοσε το άρθρο 56Α στα δεδομένα του </w:t>
      </w:r>
      <w:r>
        <w:rPr>
          <w:rFonts w:eastAsia="Times New Roman"/>
          <w:szCs w:val="24"/>
        </w:rPr>
        <w:t>«</w:t>
      </w:r>
      <w:r>
        <w:rPr>
          <w:rFonts w:eastAsia="Times New Roman"/>
          <w:szCs w:val="24"/>
        </w:rPr>
        <w:t>ΚΑΛΛΙΚΡΑΤΗ</w:t>
      </w:r>
      <w:r>
        <w:rPr>
          <w:rFonts w:eastAsia="Times New Roman"/>
          <w:szCs w:val="24"/>
        </w:rPr>
        <w:t>»</w:t>
      </w:r>
      <w:r>
        <w:rPr>
          <w:rFonts w:eastAsia="Times New Roman"/>
          <w:szCs w:val="24"/>
        </w:rPr>
        <w:t>, αναθέτοντας την αρμοδιότητα έκδο</w:t>
      </w:r>
      <w:r>
        <w:rPr>
          <w:rFonts w:eastAsia="Times New Roman"/>
          <w:szCs w:val="24"/>
        </w:rPr>
        <w:lastRenderedPageBreak/>
        <w:t xml:space="preserve">σης της άδειας στον </w:t>
      </w:r>
      <w:r>
        <w:rPr>
          <w:rFonts w:eastAsia="Times New Roman"/>
          <w:szCs w:val="24"/>
        </w:rPr>
        <w:t>γ</w:t>
      </w:r>
      <w:r>
        <w:rPr>
          <w:rFonts w:eastAsia="Times New Roman"/>
          <w:szCs w:val="24"/>
        </w:rPr>
        <w:t xml:space="preserve">ενικό </w:t>
      </w:r>
      <w:r>
        <w:rPr>
          <w:rFonts w:eastAsia="Times New Roman"/>
          <w:szCs w:val="24"/>
        </w:rPr>
        <w:t>γ</w:t>
      </w:r>
      <w:r>
        <w:rPr>
          <w:rFonts w:eastAsia="Times New Roman"/>
          <w:szCs w:val="24"/>
        </w:rPr>
        <w:t xml:space="preserve">ραμματέα της </w:t>
      </w:r>
      <w:r>
        <w:rPr>
          <w:rFonts w:eastAsia="Times New Roman"/>
          <w:szCs w:val="24"/>
        </w:rPr>
        <w:t>α</w:t>
      </w:r>
      <w:r>
        <w:rPr>
          <w:rFonts w:eastAsia="Times New Roman"/>
          <w:szCs w:val="24"/>
        </w:rPr>
        <w:t xml:space="preserve">ποκεντρωμένης </w:t>
      </w:r>
      <w:r>
        <w:rPr>
          <w:rFonts w:eastAsia="Times New Roman"/>
          <w:szCs w:val="24"/>
        </w:rPr>
        <w:t>δ</w:t>
      </w:r>
      <w:r>
        <w:rPr>
          <w:rFonts w:eastAsia="Times New Roman"/>
          <w:szCs w:val="24"/>
        </w:rPr>
        <w:t>ιοίκησης. Εδώ, όμως, έγινε και μια ακόμα ενδιαφ</w:t>
      </w:r>
      <w:r>
        <w:rPr>
          <w:rFonts w:eastAsia="Times New Roman"/>
          <w:szCs w:val="24"/>
        </w:rPr>
        <w:t>έρουσα αλλαγή. Ενώ μέχρι τώρα στη χορήγηση άδειας υπό αίρεση η προθεσμία απαγορευόταν, το 2012 επετράπη.</w:t>
      </w:r>
    </w:p>
    <w:p w14:paraId="120316AE" w14:textId="77777777" w:rsidR="00402C5E" w:rsidRDefault="00212FF6">
      <w:pPr>
        <w:spacing w:line="600" w:lineRule="auto"/>
        <w:ind w:firstLine="720"/>
        <w:jc w:val="both"/>
        <w:rPr>
          <w:rFonts w:eastAsia="Times New Roman"/>
          <w:szCs w:val="24"/>
        </w:rPr>
      </w:pPr>
      <w:r>
        <w:rPr>
          <w:rFonts w:eastAsia="Times New Roman"/>
          <w:szCs w:val="24"/>
        </w:rPr>
        <w:t xml:space="preserve">Οπότε φτάνουμε στο 2014 και προκύπτει αίφνης ότι το </w:t>
      </w:r>
      <w:r>
        <w:rPr>
          <w:rFonts w:eastAsia="Times New Roman"/>
          <w:szCs w:val="24"/>
        </w:rPr>
        <w:t>κ</w:t>
      </w:r>
      <w:r>
        <w:rPr>
          <w:rFonts w:eastAsia="Times New Roman"/>
          <w:szCs w:val="24"/>
        </w:rPr>
        <w:t xml:space="preserve">ολυμβητήριο του ΟΑΚΑ δεν μπορεί, λέει, να χρησιμοποιηθεί για την τέλεση αγώνων κολύμβησης, επειδή </w:t>
      </w:r>
      <w:r>
        <w:rPr>
          <w:rFonts w:eastAsia="Times New Roman"/>
          <w:szCs w:val="24"/>
        </w:rPr>
        <w:t xml:space="preserve">δεν διαθέτει άδεια λειτουργίας. Αναζητώντας, βρήκα ότι ο λόγος που δεν διαθέτει άδεια λειτουργίας είναι γιατί έχει </w:t>
      </w:r>
      <w:proofErr w:type="spellStart"/>
      <w:r>
        <w:rPr>
          <w:rFonts w:eastAsia="Times New Roman"/>
          <w:szCs w:val="24"/>
        </w:rPr>
        <w:t>οικοδομηθεί</w:t>
      </w:r>
      <w:proofErr w:type="spellEnd"/>
      <w:r>
        <w:rPr>
          <w:rFonts w:eastAsia="Times New Roman"/>
          <w:szCs w:val="24"/>
        </w:rPr>
        <w:t xml:space="preserve"> χωρίς πολεοδομική άδεια, είναι δηλαδή αυθαίρετο. «Γιατί τόση βιασύνη;» διερωτήθηκε η εκπρόσωπος της Δημοκρατικής Συμπαράταξης. Γι</w:t>
      </w:r>
      <w:r>
        <w:rPr>
          <w:rFonts w:eastAsia="Times New Roman"/>
          <w:szCs w:val="24"/>
        </w:rPr>
        <w:t xml:space="preserve">ατί βιαζόμαστε να </w:t>
      </w:r>
      <w:proofErr w:type="spellStart"/>
      <w:r>
        <w:rPr>
          <w:rFonts w:eastAsia="Times New Roman"/>
          <w:szCs w:val="24"/>
        </w:rPr>
        <w:t>αδειοδοτήσουμε</w:t>
      </w:r>
      <w:proofErr w:type="spellEnd"/>
      <w:r>
        <w:rPr>
          <w:rFonts w:eastAsia="Times New Roman"/>
          <w:szCs w:val="24"/>
        </w:rPr>
        <w:t xml:space="preserve"> μια ολυμπιακή εγκατάσταση</w:t>
      </w:r>
      <w:r>
        <w:rPr>
          <w:rFonts w:eastAsia="Times New Roman"/>
          <w:szCs w:val="24"/>
        </w:rPr>
        <w:t>,</w:t>
      </w:r>
      <w:r>
        <w:rPr>
          <w:rFonts w:eastAsia="Times New Roman"/>
          <w:szCs w:val="24"/>
        </w:rPr>
        <w:t xml:space="preserve"> που είναι αυθαίρετη, αντί να σπεύδουμε βραδέως, όπως έκαναν τόσα χρόνια;</w:t>
      </w:r>
    </w:p>
    <w:p w14:paraId="120316AF" w14:textId="77777777" w:rsidR="00402C5E" w:rsidRDefault="00212FF6">
      <w:pPr>
        <w:spacing w:line="600" w:lineRule="auto"/>
        <w:ind w:firstLine="720"/>
        <w:jc w:val="both"/>
        <w:rPr>
          <w:rFonts w:eastAsia="Times New Roman"/>
          <w:color w:val="000000" w:themeColor="text1"/>
          <w:szCs w:val="24"/>
        </w:rPr>
      </w:pPr>
      <w:r>
        <w:rPr>
          <w:rFonts w:eastAsia="Times New Roman"/>
          <w:szCs w:val="24"/>
        </w:rPr>
        <w:t xml:space="preserve">Είχα κάνει τότε σχετική κοινοβουλευτική ερώτηση στον τότε Υφυπουργό Αθλητισμού κ. Ανδριανό, που έδωσε στο πρόβλημα τη μόνη </w:t>
      </w:r>
      <w:r>
        <w:rPr>
          <w:rFonts w:eastAsia="Times New Roman"/>
          <w:szCs w:val="24"/>
        </w:rPr>
        <w:t xml:space="preserve">λύση που μπορούσε να δώσει, μεταφέροντας με τον ν.4280/2014 την αρμοδιότητα χορήγησης άδειας λειτουργίας του ΟΑΚΑ, του ΣΕΦ και του </w:t>
      </w:r>
      <w:proofErr w:type="spellStart"/>
      <w:r>
        <w:rPr>
          <w:rFonts w:eastAsia="Times New Roman"/>
          <w:szCs w:val="24"/>
        </w:rPr>
        <w:t>Καυτανζόγλειου</w:t>
      </w:r>
      <w:proofErr w:type="spellEnd"/>
      <w:r>
        <w:rPr>
          <w:rFonts w:eastAsia="Times New Roman"/>
          <w:szCs w:val="24"/>
        </w:rPr>
        <w:t xml:space="preserve"> στη Γενική Γραμματεία Αθλητισμού.</w:t>
      </w:r>
    </w:p>
    <w:p w14:paraId="120316B0" w14:textId="77777777" w:rsidR="00402C5E" w:rsidRDefault="00212FF6">
      <w:pPr>
        <w:spacing w:line="600" w:lineRule="auto"/>
        <w:ind w:firstLine="720"/>
        <w:jc w:val="both"/>
        <w:rPr>
          <w:rFonts w:eastAsia="Times New Roman"/>
          <w:szCs w:val="24"/>
        </w:rPr>
      </w:pPr>
      <w:r>
        <w:rPr>
          <w:rFonts w:eastAsia="Times New Roman"/>
          <w:szCs w:val="24"/>
        </w:rPr>
        <w:lastRenderedPageBreak/>
        <w:t>Για να χρησιμοποιήσω μια αγαπημένη έκφραση του πρώτου διδάξαντος και αρμόδιο</w:t>
      </w:r>
      <w:r>
        <w:rPr>
          <w:rFonts w:eastAsia="Times New Roman"/>
          <w:szCs w:val="24"/>
        </w:rPr>
        <w:t>υ Υπουργού για την ολυμπιακή προετοιμασία, κ. Ευάγγελου Βενιζέλου, ο κ. Ανδριανός έδωσε μια λύση</w:t>
      </w:r>
      <w:r>
        <w:rPr>
          <w:rFonts w:eastAsia="Times New Roman"/>
          <w:szCs w:val="24"/>
        </w:rPr>
        <w:t>,</w:t>
      </w:r>
      <w:r>
        <w:rPr>
          <w:rFonts w:eastAsia="Times New Roman"/>
          <w:szCs w:val="24"/>
        </w:rPr>
        <w:t xml:space="preserve"> που αποτελεί πλάσμα δικαίου. Δεν έχουμε ουσιαστική λύση στο θέμα, οπότε νομοθετούμε μια λύση. Πώς λέει στην Αγία Γραφή «</w:t>
      </w:r>
      <w:proofErr w:type="spellStart"/>
      <w:r>
        <w:rPr>
          <w:rFonts w:eastAsia="Times New Roman"/>
          <w:szCs w:val="24"/>
        </w:rPr>
        <w:t>γενηθήτω</w:t>
      </w:r>
      <w:proofErr w:type="spellEnd"/>
      <w:r>
        <w:rPr>
          <w:rFonts w:eastAsia="Times New Roman"/>
          <w:szCs w:val="24"/>
        </w:rPr>
        <w:t xml:space="preserve"> φως», εδώ εμείς είπαμε «</w:t>
      </w:r>
      <w:proofErr w:type="spellStart"/>
      <w:r>
        <w:rPr>
          <w:rFonts w:eastAsia="Times New Roman"/>
          <w:szCs w:val="24"/>
        </w:rPr>
        <w:t>γενηθ</w:t>
      </w:r>
      <w:r>
        <w:rPr>
          <w:rFonts w:eastAsia="Times New Roman"/>
          <w:szCs w:val="24"/>
        </w:rPr>
        <w:t>ήτω</w:t>
      </w:r>
      <w:proofErr w:type="spellEnd"/>
      <w:r>
        <w:rPr>
          <w:rFonts w:eastAsia="Times New Roman"/>
          <w:szCs w:val="24"/>
        </w:rPr>
        <w:t xml:space="preserve"> άδεια» και </w:t>
      </w:r>
      <w:proofErr w:type="spellStart"/>
      <w:r>
        <w:rPr>
          <w:rFonts w:eastAsia="Times New Roman"/>
          <w:szCs w:val="24"/>
        </w:rPr>
        <w:t>εγενήθη</w:t>
      </w:r>
      <w:proofErr w:type="spellEnd"/>
      <w:r>
        <w:rPr>
          <w:rFonts w:eastAsia="Times New Roman"/>
          <w:szCs w:val="24"/>
        </w:rPr>
        <w:t>. Έλα, όμως, που δεν μπορούμε το ίδιο εύκολα να πούμε «</w:t>
      </w:r>
      <w:proofErr w:type="spellStart"/>
      <w:r>
        <w:rPr>
          <w:rFonts w:eastAsia="Times New Roman"/>
          <w:szCs w:val="24"/>
        </w:rPr>
        <w:t>γενηθήτω</w:t>
      </w:r>
      <w:proofErr w:type="spellEnd"/>
      <w:r>
        <w:rPr>
          <w:rFonts w:eastAsia="Times New Roman"/>
          <w:szCs w:val="24"/>
        </w:rPr>
        <w:t xml:space="preserve"> στατική μελέτη». </w:t>
      </w:r>
    </w:p>
    <w:p w14:paraId="120316B1" w14:textId="77777777" w:rsidR="00402C5E" w:rsidRDefault="00212FF6">
      <w:pPr>
        <w:spacing w:line="600" w:lineRule="auto"/>
        <w:ind w:firstLine="720"/>
        <w:jc w:val="both"/>
        <w:rPr>
          <w:rFonts w:eastAsia="Times New Roman"/>
          <w:szCs w:val="24"/>
        </w:rPr>
      </w:pPr>
      <w:r>
        <w:rPr>
          <w:rFonts w:eastAsia="Times New Roman"/>
          <w:szCs w:val="24"/>
        </w:rPr>
        <w:t>Με ποιο τρόπο λοιπόν, θα ελεγχθεί η στατική αντοχή των κερκίδων που θέλει το άρθρο 56Α; Προφανώς, δεν θα ελεγχθεί ή θα πρέπει να γκρεμιστούν οι κερκίδες</w:t>
      </w:r>
      <w:r>
        <w:rPr>
          <w:rFonts w:eastAsia="Times New Roman"/>
          <w:szCs w:val="24"/>
        </w:rPr>
        <w:t>. Οπότε, εκεί που κάθεσαι στην κερκίδα και παρακολουθείς αγώνα, άντε να σου έρθει κανένα πλάσμα δικαίου από την οροφή στο κεφάλι!</w:t>
      </w:r>
    </w:p>
    <w:p w14:paraId="120316B2" w14:textId="77777777" w:rsidR="00402C5E" w:rsidRDefault="00212FF6">
      <w:pPr>
        <w:spacing w:line="600" w:lineRule="auto"/>
        <w:ind w:firstLine="720"/>
        <w:jc w:val="both"/>
        <w:rPr>
          <w:rFonts w:eastAsia="Times New Roman"/>
          <w:szCs w:val="24"/>
        </w:rPr>
      </w:pPr>
      <w:r>
        <w:rPr>
          <w:rFonts w:eastAsia="Times New Roman"/>
          <w:szCs w:val="24"/>
        </w:rPr>
        <w:t>Κυρίες και κύριοι Βουλευτές, εμείς εδώ μπορούμε να νομοθετούμε ό,τι θέλουμε, μέσα στο πλαίσιο του Συντάγματος. Η αντικειμενική</w:t>
      </w:r>
      <w:r>
        <w:rPr>
          <w:rFonts w:eastAsia="Times New Roman"/>
          <w:szCs w:val="24"/>
        </w:rPr>
        <w:t xml:space="preserve"> πραγματικότητα όμως υπάρχει άσχετα από το τι νομοθετούμε εμείς. Η στατική ενός κτηρίου δεν αλλάζει διά νόμου. Θέλει </w:t>
      </w:r>
      <w:proofErr w:type="spellStart"/>
      <w:r>
        <w:rPr>
          <w:rFonts w:eastAsia="Times New Roman"/>
          <w:szCs w:val="24"/>
        </w:rPr>
        <w:t>μπετά</w:t>
      </w:r>
      <w:proofErr w:type="spellEnd"/>
      <w:r>
        <w:rPr>
          <w:rFonts w:eastAsia="Times New Roman"/>
          <w:szCs w:val="24"/>
        </w:rPr>
        <w:t xml:space="preserve">, θέλει σίδερα, θέλει στατική μελέτη. Υποτίθεται, βέβαια, ότι όλα αυτά προβλέπονται από τον νόμο. Τι κάνεις, όμως, </w:t>
      </w:r>
      <w:r>
        <w:rPr>
          <w:rFonts w:eastAsia="Times New Roman"/>
          <w:szCs w:val="24"/>
        </w:rPr>
        <w:lastRenderedPageBreak/>
        <w:t>όταν σειρά κυβερνήσ</w:t>
      </w:r>
      <w:r>
        <w:rPr>
          <w:rFonts w:eastAsia="Times New Roman"/>
          <w:szCs w:val="24"/>
        </w:rPr>
        <w:t>εων απλά παραβιάζει τους νόμους, με εντολή Υπουργού, ακόμα και του ίδιου Υπουργού που έγραψε τον νόμο, όπως έγινε στην ολυμπιακή προετοιμασία, και έχεις να μαζέψεις πραγματικά τα ασυμμάζευτα;</w:t>
      </w:r>
    </w:p>
    <w:p w14:paraId="120316B3" w14:textId="77777777" w:rsidR="00402C5E" w:rsidRDefault="00212FF6">
      <w:pPr>
        <w:spacing w:line="600" w:lineRule="auto"/>
        <w:ind w:firstLine="720"/>
        <w:jc w:val="both"/>
        <w:rPr>
          <w:rFonts w:eastAsia="Times New Roman"/>
          <w:szCs w:val="24"/>
        </w:rPr>
      </w:pPr>
      <w:r>
        <w:rPr>
          <w:rFonts w:eastAsia="Times New Roman"/>
          <w:szCs w:val="24"/>
        </w:rPr>
        <w:t xml:space="preserve">Το σημερινό νομοσχέδιο ξεκινά συμμαζεύοντας τη διαδικασία </w:t>
      </w:r>
      <w:proofErr w:type="spellStart"/>
      <w:r>
        <w:rPr>
          <w:rFonts w:eastAsia="Times New Roman"/>
          <w:szCs w:val="24"/>
        </w:rPr>
        <w:t>αδειοδ</w:t>
      </w:r>
      <w:r>
        <w:rPr>
          <w:rFonts w:eastAsia="Times New Roman"/>
          <w:szCs w:val="24"/>
        </w:rPr>
        <w:t>ότησης</w:t>
      </w:r>
      <w:proofErr w:type="spellEnd"/>
      <w:r>
        <w:rPr>
          <w:rFonts w:eastAsia="Times New Roman"/>
          <w:szCs w:val="24"/>
        </w:rPr>
        <w:t xml:space="preserve"> και απλοποιώντας την. Αναγνωρίζει ότι το ΟΑΚΑ και μια υπαίθρια αθλητική εγκατάσταση χωρίς κερκίδες σε ένα χωριό δεν έχουν ακριβώς τον ίδιο φόρτο θεατών και συνεπώς δεν πρέπει να έχουν και τους ίδιους όρους </w:t>
      </w:r>
      <w:proofErr w:type="spellStart"/>
      <w:r>
        <w:rPr>
          <w:rFonts w:eastAsia="Times New Roman"/>
          <w:szCs w:val="24"/>
        </w:rPr>
        <w:t>αδειοδότησης</w:t>
      </w:r>
      <w:proofErr w:type="spellEnd"/>
      <w:r>
        <w:rPr>
          <w:rFonts w:eastAsia="Times New Roman"/>
          <w:szCs w:val="24"/>
        </w:rPr>
        <w:t xml:space="preserve">. </w:t>
      </w:r>
    </w:p>
    <w:p w14:paraId="120316B4" w14:textId="77777777" w:rsidR="00402C5E" w:rsidRDefault="00212FF6">
      <w:pPr>
        <w:spacing w:line="600" w:lineRule="auto"/>
        <w:ind w:firstLine="720"/>
        <w:jc w:val="both"/>
        <w:rPr>
          <w:rFonts w:eastAsia="Times New Roman"/>
          <w:szCs w:val="24"/>
        </w:rPr>
      </w:pPr>
      <w:r>
        <w:rPr>
          <w:rFonts w:eastAsia="Times New Roman"/>
          <w:szCs w:val="24"/>
        </w:rPr>
        <w:t>Έτσι οι αθλητικές εγκαταστάσ</w:t>
      </w:r>
      <w:r>
        <w:rPr>
          <w:rFonts w:eastAsia="Times New Roman"/>
          <w:szCs w:val="24"/>
        </w:rPr>
        <w:t xml:space="preserve">εις χωρίζονται σε δέκα κατηγορίες, που αντιστοιχούν στον φόρτο θεατών. Οι μικρές κατηγορίες </w:t>
      </w:r>
      <w:proofErr w:type="spellStart"/>
      <w:r>
        <w:rPr>
          <w:rFonts w:eastAsia="Times New Roman"/>
          <w:szCs w:val="24"/>
        </w:rPr>
        <w:t>αδειοδοτούνται</w:t>
      </w:r>
      <w:proofErr w:type="spellEnd"/>
      <w:r>
        <w:rPr>
          <w:rFonts w:eastAsia="Times New Roman"/>
          <w:szCs w:val="24"/>
        </w:rPr>
        <w:t xml:space="preserve"> από τον δήμαρχο, οι μεγάλες από την </w:t>
      </w:r>
      <w:r>
        <w:rPr>
          <w:rFonts w:eastAsia="Times New Roman"/>
          <w:szCs w:val="24"/>
        </w:rPr>
        <w:t>π</w:t>
      </w:r>
      <w:r>
        <w:rPr>
          <w:rFonts w:eastAsia="Times New Roman"/>
          <w:szCs w:val="24"/>
        </w:rPr>
        <w:t>εριφέρεια. Στις μικρές κατηγορίες χρειάζεται βεβαίωση μηχανικού ή της τεχνικής υπηρεσίας του δήμου. Στις μεγάλες</w:t>
      </w:r>
      <w:r>
        <w:rPr>
          <w:rFonts w:eastAsia="Times New Roman"/>
          <w:szCs w:val="24"/>
        </w:rPr>
        <w:t xml:space="preserve"> κατηγορίες συγκροτείται ειδική επιτροπή. Το ΟΑΚΑ, το ΣΕΦ, το </w:t>
      </w:r>
      <w:proofErr w:type="spellStart"/>
      <w:r>
        <w:rPr>
          <w:rFonts w:eastAsia="Times New Roman"/>
          <w:szCs w:val="24"/>
        </w:rPr>
        <w:t>Καυτανζόγλειο</w:t>
      </w:r>
      <w:proofErr w:type="spellEnd"/>
      <w:r>
        <w:rPr>
          <w:rFonts w:eastAsia="Times New Roman"/>
          <w:szCs w:val="24"/>
        </w:rPr>
        <w:t xml:space="preserve"> και ο Αγ. Κοσμάς παραμένουν στη Γενική Γραμματεία Αθλητισμού, που καλείται ουσιαστικά να διαχειριστεί τα αυθαίρετα εθνικά στάδια</w:t>
      </w:r>
      <w:r>
        <w:rPr>
          <w:rFonts w:eastAsia="Times New Roman"/>
          <w:szCs w:val="24"/>
        </w:rPr>
        <w:t>,</w:t>
      </w:r>
      <w:r>
        <w:rPr>
          <w:rFonts w:eastAsia="Times New Roman"/>
          <w:szCs w:val="24"/>
        </w:rPr>
        <w:t xml:space="preserve"> που διαθέτει η χώρα μας και ίσως κάποτε να κατα</w:t>
      </w:r>
      <w:r>
        <w:rPr>
          <w:rFonts w:eastAsia="Times New Roman"/>
          <w:szCs w:val="24"/>
        </w:rPr>
        <w:lastRenderedPageBreak/>
        <w:t>φέρ</w:t>
      </w:r>
      <w:r>
        <w:rPr>
          <w:rFonts w:eastAsia="Times New Roman"/>
          <w:szCs w:val="24"/>
        </w:rPr>
        <w:t xml:space="preserve">ει να τα νομιμοποιήσει. Βέβαια, για να μπει τάξη στους αθλητικούς χώρους δεν φθάνει να το λένε οι νόμοι. Πρέπει αυτοί οι νόμοι να εφαρμόζονται κιόλας. </w:t>
      </w:r>
    </w:p>
    <w:p w14:paraId="120316B5" w14:textId="77777777" w:rsidR="00402C5E" w:rsidRDefault="00212FF6">
      <w:pPr>
        <w:spacing w:line="600" w:lineRule="auto"/>
        <w:ind w:firstLine="720"/>
        <w:jc w:val="both"/>
        <w:rPr>
          <w:rFonts w:eastAsia="Times New Roman"/>
          <w:szCs w:val="24"/>
        </w:rPr>
      </w:pPr>
      <w:r>
        <w:rPr>
          <w:rFonts w:eastAsia="Times New Roman"/>
          <w:szCs w:val="24"/>
        </w:rPr>
        <w:t xml:space="preserve">Ευελπιστώντας ότι αυτήν τη φορά θα συμβεί και αυτό υπερψηφίζω το νομοσχέδιο επί της αρχής και κατ’ </w:t>
      </w:r>
      <w:proofErr w:type="spellStart"/>
      <w:r>
        <w:rPr>
          <w:rFonts w:eastAsia="Times New Roman"/>
          <w:szCs w:val="24"/>
        </w:rPr>
        <w:t>άρθρο</w:t>
      </w:r>
      <w:r>
        <w:rPr>
          <w:rFonts w:eastAsia="Times New Roman"/>
          <w:szCs w:val="24"/>
        </w:rPr>
        <w:t>ν</w:t>
      </w:r>
      <w:proofErr w:type="spellEnd"/>
      <w:r>
        <w:rPr>
          <w:rFonts w:eastAsia="Times New Roman"/>
          <w:szCs w:val="24"/>
        </w:rPr>
        <w:t>, που λύνει πολλές τρέχουσες, πραγματικά αυτονόητες και σημαντικές εκκρεμότητες της αθλητικής κοινότητας.</w:t>
      </w:r>
    </w:p>
    <w:p w14:paraId="120316B6" w14:textId="77777777" w:rsidR="00402C5E" w:rsidRDefault="00212FF6">
      <w:pPr>
        <w:spacing w:line="600" w:lineRule="auto"/>
        <w:ind w:firstLine="720"/>
        <w:jc w:val="both"/>
        <w:rPr>
          <w:rFonts w:eastAsia="Times New Roman"/>
          <w:szCs w:val="24"/>
        </w:rPr>
      </w:pPr>
      <w:r>
        <w:rPr>
          <w:rFonts w:eastAsia="Times New Roman"/>
          <w:szCs w:val="24"/>
        </w:rPr>
        <w:t>Σας ευχαριστώ.</w:t>
      </w:r>
    </w:p>
    <w:p w14:paraId="120316B7" w14:textId="77777777" w:rsidR="00402C5E" w:rsidRDefault="00212FF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0316B8" w14:textId="77777777" w:rsidR="00402C5E" w:rsidRDefault="00212FF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πολύ, κυρία συνάδελφε.</w:t>
      </w:r>
    </w:p>
    <w:p w14:paraId="120316B9" w14:textId="77777777" w:rsidR="00402C5E" w:rsidRDefault="00212FF6">
      <w:pPr>
        <w:spacing w:line="600" w:lineRule="auto"/>
        <w:ind w:firstLine="720"/>
        <w:jc w:val="both"/>
        <w:rPr>
          <w:rFonts w:eastAsia="Times New Roman"/>
          <w:szCs w:val="24"/>
        </w:rPr>
      </w:pPr>
      <w:r>
        <w:rPr>
          <w:rFonts w:eastAsia="Times New Roman"/>
          <w:szCs w:val="24"/>
        </w:rPr>
        <w:t>Ο συνάδελφος κ. Κωνστα</w:t>
      </w:r>
      <w:r>
        <w:rPr>
          <w:rFonts w:eastAsia="Times New Roman"/>
          <w:szCs w:val="24"/>
        </w:rPr>
        <w:t>ντίνος Κουκοδήμος από τη Νέα Δημοκρατία έχει τον λόγο.</w:t>
      </w:r>
    </w:p>
    <w:p w14:paraId="120316BA" w14:textId="77777777" w:rsidR="00402C5E" w:rsidRDefault="00212FF6">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Κύριε Πρόεδρε, μου δίνετε μισό λεπτό;</w:t>
      </w:r>
    </w:p>
    <w:p w14:paraId="120316BB" w14:textId="77777777" w:rsidR="00402C5E" w:rsidRDefault="00212FF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Ορίστε.</w:t>
      </w:r>
    </w:p>
    <w:p w14:paraId="120316BC" w14:textId="77777777" w:rsidR="00402C5E" w:rsidRDefault="00212FF6">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ΟΔΥΣΣΕΑΣ ΚΩΝΣΤΑΝΤΙΝΟΠΟΥΛΟΣ: </w:t>
      </w:r>
      <w:r>
        <w:rPr>
          <w:rFonts w:eastAsia="Times New Roman"/>
          <w:szCs w:val="24"/>
        </w:rPr>
        <w:t>Υπάρχουν τροπολογίες</w:t>
      </w:r>
      <w:r>
        <w:rPr>
          <w:rFonts w:eastAsia="Times New Roman"/>
          <w:szCs w:val="24"/>
        </w:rPr>
        <w:t>,</w:t>
      </w:r>
      <w:r>
        <w:rPr>
          <w:rFonts w:eastAsia="Times New Roman"/>
          <w:szCs w:val="24"/>
        </w:rPr>
        <w:t xml:space="preserve"> που αφορούν το Υπουργείο Ανάπτυξης και έχει κάνει </w:t>
      </w:r>
      <w:r>
        <w:rPr>
          <w:rFonts w:eastAsia="Times New Roman"/>
          <w:szCs w:val="24"/>
        </w:rPr>
        <w:lastRenderedPageBreak/>
        <w:t>κάποιες αποδεκτές, από ό,τι καταλαβαίνω, ο Υπουργός. Υπάρχει κάποιος εδώ να μιλήσουμε γι’ αυτά τα θέματα ή θα μιλάμε στον κύριο Υπουργό, ο οποίος δεν τα γνωρίζει;</w:t>
      </w:r>
    </w:p>
    <w:p w14:paraId="120316BD" w14:textId="77777777" w:rsidR="00402C5E" w:rsidRDefault="00212FF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Όταν υπάρξ</w:t>
      </w:r>
      <w:r>
        <w:rPr>
          <w:rFonts w:eastAsia="Times New Roman"/>
          <w:szCs w:val="24"/>
        </w:rPr>
        <w:t>ει Υπουργός θα συνεννοηθείτε. Για την ώρα δεν υπάρχει κάποιος αρμόδιος.</w:t>
      </w:r>
    </w:p>
    <w:p w14:paraId="120316BE" w14:textId="77777777" w:rsidR="00402C5E" w:rsidRDefault="00212FF6">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Μισό λεπτό, κύριε Πρόεδρε.</w:t>
      </w:r>
    </w:p>
    <w:p w14:paraId="120316BF" w14:textId="77777777" w:rsidR="00402C5E" w:rsidRDefault="00212FF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Δεν μπορεί να σας το λύσει αυτό το Προεδρείο, κύριε Κωνσταντινόπουλε.</w:t>
      </w:r>
    </w:p>
    <w:p w14:paraId="120316C0" w14:textId="77777777" w:rsidR="00402C5E" w:rsidRDefault="00212FF6">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Όχι, δεν θα το λύσει το Προεδρείο αυτό, κύριε Πρόεδρε. Το ζητούμενο είναι να έλθει κάποιος από την Κυβέρνηση.</w:t>
      </w:r>
    </w:p>
    <w:p w14:paraId="120316C1" w14:textId="77777777" w:rsidR="00402C5E" w:rsidRDefault="00212FF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Μα, ούτε ο κ. Βασιλειάδης θα σας το λύσει. Είναι δυνατόν;</w:t>
      </w:r>
    </w:p>
    <w:p w14:paraId="120316C2" w14:textId="77777777" w:rsidR="00402C5E" w:rsidRDefault="00212FF6">
      <w:pPr>
        <w:spacing w:line="600" w:lineRule="auto"/>
        <w:ind w:firstLine="720"/>
        <w:jc w:val="both"/>
        <w:rPr>
          <w:rFonts w:eastAsia="Times New Roman"/>
          <w:szCs w:val="24"/>
        </w:rPr>
      </w:pPr>
      <w:r>
        <w:rPr>
          <w:rFonts w:eastAsia="Times New Roman"/>
          <w:szCs w:val="24"/>
        </w:rPr>
        <w:t>Κύριε Κουκοδήμο, έχετε τον λ</w:t>
      </w:r>
      <w:r>
        <w:rPr>
          <w:rFonts w:eastAsia="Times New Roman"/>
          <w:szCs w:val="24"/>
        </w:rPr>
        <w:t>όγο.</w:t>
      </w:r>
    </w:p>
    <w:p w14:paraId="120316C3" w14:textId="77777777" w:rsidR="00402C5E" w:rsidRDefault="00212FF6">
      <w:pPr>
        <w:spacing w:line="600" w:lineRule="auto"/>
        <w:ind w:firstLine="720"/>
        <w:jc w:val="both"/>
        <w:rPr>
          <w:rFonts w:eastAsia="Times New Roman"/>
          <w:szCs w:val="24"/>
        </w:rPr>
      </w:pPr>
      <w:r>
        <w:rPr>
          <w:rFonts w:eastAsia="Times New Roman"/>
          <w:b/>
          <w:szCs w:val="24"/>
        </w:rPr>
        <w:t>ΚΩΝΣΤΑΝΤΙΝΟΣ ΚΟΥΚΟΔΗΜΟΣ:</w:t>
      </w:r>
      <w:r>
        <w:rPr>
          <w:rFonts w:eastAsia="Times New Roman"/>
          <w:szCs w:val="24"/>
        </w:rPr>
        <w:t xml:space="preserve"> Ευχαριστώ, κύριε Πρόεδρε.</w:t>
      </w:r>
    </w:p>
    <w:p w14:paraId="120316C4"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τον Μάιο του 2015, εγώ τότε ως </w:t>
      </w:r>
      <w:r>
        <w:rPr>
          <w:rFonts w:eastAsia="Times New Roman"/>
          <w:szCs w:val="24"/>
        </w:rPr>
        <w:t>τ</w:t>
      </w:r>
      <w:r>
        <w:rPr>
          <w:rFonts w:eastAsia="Times New Roman"/>
          <w:szCs w:val="24"/>
        </w:rPr>
        <w:t xml:space="preserve">ομεάρχης </w:t>
      </w:r>
      <w:r>
        <w:rPr>
          <w:rFonts w:eastAsia="Times New Roman"/>
          <w:szCs w:val="24"/>
        </w:rPr>
        <w:t>α</w:t>
      </w:r>
      <w:r>
        <w:rPr>
          <w:rFonts w:eastAsia="Times New Roman"/>
          <w:szCs w:val="24"/>
        </w:rPr>
        <w:t>θλητισμού της Νέας Δημοκρατίας και ο κ. Κοντονής ως Υφυπουργός αρμόδιος για τα θέματα του αθλητισμού, συζητούσαμε σε αυτά εδώ τα</w:t>
      </w:r>
      <w:r>
        <w:rPr>
          <w:rFonts w:eastAsia="Times New Roman"/>
          <w:szCs w:val="24"/>
        </w:rPr>
        <w:t xml:space="preserve"> έδρανα για τα θέματα του αθλητισμού, για τη βία, για τα μέτρα που πρέπει να λάβει η πολιτεία.</w:t>
      </w:r>
    </w:p>
    <w:p w14:paraId="120316C5" w14:textId="77777777" w:rsidR="00402C5E" w:rsidRDefault="00212FF6">
      <w:pPr>
        <w:spacing w:line="600" w:lineRule="auto"/>
        <w:ind w:firstLine="720"/>
        <w:jc w:val="both"/>
        <w:rPr>
          <w:rFonts w:eastAsia="Times New Roman"/>
          <w:szCs w:val="24"/>
        </w:rPr>
      </w:pPr>
      <w:r>
        <w:rPr>
          <w:rFonts w:eastAsia="Times New Roman"/>
          <w:szCs w:val="24"/>
        </w:rPr>
        <w:t xml:space="preserve">Εκεί, για πρώτη φορά, και με ένα νομοθέτημα που τότε η Νέα Δημοκρατία είχε ζητήσει να αποσυρθεί, μπήκαμε στο επίκεντρο συζήτησης. Τόσο στην </w:t>
      </w:r>
      <w:r>
        <w:rPr>
          <w:rFonts w:eastAsia="Times New Roman"/>
          <w:szCs w:val="24"/>
          <w:lang w:val="en-US"/>
        </w:rPr>
        <w:t>UEFA</w:t>
      </w:r>
      <w:r>
        <w:rPr>
          <w:rFonts w:eastAsia="Times New Roman"/>
          <w:szCs w:val="24"/>
        </w:rPr>
        <w:t xml:space="preserve"> όσο και στη </w:t>
      </w:r>
      <w:r>
        <w:rPr>
          <w:rFonts w:eastAsia="Times New Roman"/>
          <w:szCs w:val="24"/>
          <w:lang w:val="en-US"/>
        </w:rPr>
        <w:t>FIFA</w:t>
      </w:r>
      <w:r>
        <w:rPr>
          <w:rFonts w:eastAsia="Times New Roman"/>
          <w:szCs w:val="24"/>
        </w:rPr>
        <w:t xml:space="preserve"> έγιναν αλλεπάλληλες συναντήσεις και απειλήθηκε το ελληνικό ποδόσφαιρο με αποκλεισμό.</w:t>
      </w:r>
    </w:p>
    <w:p w14:paraId="120316C6" w14:textId="77777777" w:rsidR="00402C5E" w:rsidRDefault="00212FF6">
      <w:pPr>
        <w:spacing w:line="600" w:lineRule="auto"/>
        <w:ind w:firstLine="720"/>
        <w:jc w:val="both"/>
        <w:rPr>
          <w:rFonts w:eastAsia="Times New Roman"/>
          <w:szCs w:val="24"/>
        </w:rPr>
      </w:pPr>
      <w:r>
        <w:rPr>
          <w:rFonts w:eastAsia="Times New Roman"/>
          <w:szCs w:val="24"/>
        </w:rPr>
        <w:t>Ακούστηκαν εδώ μέσα πολλά για την Κυβέρνηση που δεν υποχωρεί, για τη διαφθορά την οποία θα καταπολεμήσει, για τη βία που θα εκλείψει. Εκείνο το νομοσχέδιο με δεκαπέντε άρ</w:t>
      </w:r>
      <w:r>
        <w:rPr>
          <w:rFonts w:eastAsia="Times New Roman"/>
          <w:szCs w:val="24"/>
        </w:rPr>
        <w:t>θρα, αν θυμάμαι καλά, σύμφωνα με όσα υποστήριζε ο κ. Κοντονής θα ήταν η αρχή του τέλους για μια σειρά από προβλήματα που ταλαιπωρούσαν τον ποδοσφαιρικό κόσμο και τη φίλαθλη οικογένεια. Επιπλέον, παίρναμε και τις δεσμεύσεις του τότε Υπουργού, ότι πολύ σύντο</w:t>
      </w:r>
      <w:r>
        <w:rPr>
          <w:rFonts w:eastAsia="Times New Roman"/>
          <w:szCs w:val="24"/>
        </w:rPr>
        <w:t xml:space="preserve">μα και έγκαιρα θα συζητούσαμε τον αθλητικό νόμο </w:t>
      </w:r>
      <w:r>
        <w:rPr>
          <w:rFonts w:eastAsia="Times New Roman"/>
          <w:szCs w:val="24"/>
        </w:rPr>
        <w:lastRenderedPageBreak/>
        <w:t>σε νέα βάση και πιο ολοκληρωμένα. Μεγάλες κουβέντες, όνειρα θερινής νυκτός!</w:t>
      </w:r>
    </w:p>
    <w:p w14:paraId="120316C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Δύο χρόνια μετά δεν έχουμε στα χέρια μας τίποτα. Δεν έχουμε νέο αθλητικό νόμο. Έχουμε και πάλι ένα νομοσχέδιο</w:t>
      </w:r>
      <w:r>
        <w:rPr>
          <w:rFonts w:eastAsia="Times New Roman" w:cs="Times New Roman"/>
          <w:szCs w:val="24"/>
        </w:rPr>
        <w:t>,</w:t>
      </w:r>
      <w:r>
        <w:rPr>
          <w:rFonts w:eastAsia="Times New Roman" w:cs="Times New Roman"/>
          <w:szCs w:val="24"/>
        </w:rPr>
        <w:t xml:space="preserve"> που προσπαθεί να λύσε</w:t>
      </w:r>
      <w:r>
        <w:rPr>
          <w:rFonts w:eastAsia="Times New Roman" w:cs="Times New Roman"/>
          <w:szCs w:val="24"/>
        </w:rPr>
        <w:t>ι προβλήματα του προηγούμενου νομοθετήματος, αυτού του κ. Κοντονή.</w:t>
      </w:r>
    </w:p>
    <w:p w14:paraId="120316C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Έρχεται με κάποια άρθρα να σώσει ό,τι μπορεί, εάν μπορεί, και πάλι στο «παρά πέντε». Και παραμένει το ερώτημα: Πού είναι το ολοκληρωμένο αθλητικό νομοσχέδιο; Γιατί νομοθετούμε και πάλι πρόχ</w:t>
      </w:r>
      <w:r>
        <w:rPr>
          <w:rFonts w:eastAsia="Times New Roman" w:cs="Times New Roman"/>
          <w:szCs w:val="24"/>
        </w:rPr>
        <w:t xml:space="preserve">ειρα; Δεν γνωρίζατε για τις εκλογές της ΕΠΟ; </w:t>
      </w:r>
    </w:p>
    <w:p w14:paraId="120316C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Άκουσα εσάς, κύριε Υπουργέ, σε τηλεοπτική εκπομπή να δηλώνετε τα εξής: «Πρώτη φορά είναι στο τραπέζι το </w:t>
      </w:r>
      <w:proofErr w:type="spellStart"/>
      <w:r>
        <w:rPr>
          <w:rFonts w:eastAsia="Times New Roman" w:cs="Times New Roman"/>
          <w:szCs w:val="24"/>
          <w:lang w:val="en-US"/>
        </w:rPr>
        <w:t>G</w:t>
      </w:r>
      <w:r>
        <w:rPr>
          <w:rFonts w:eastAsia="Times New Roman" w:cs="Times New Roman"/>
          <w:szCs w:val="24"/>
          <w:lang w:val="en-US"/>
        </w:rPr>
        <w:t>rexit</w:t>
      </w:r>
      <w:proofErr w:type="spellEnd"/>
      <w:r>
        <w:rPr>
          <w:rFonts w:eastAsia="Times New Roman" w:cs="Times New Roman"/>
          <w:szCs w:val="24"/>
        </w:rPr>
        <w:t xml:space="preserve"> όχι γιατί συγκρούεται το αυτοδιοίκητο του ποδοσφαίρου με τους νόμους του κράτους, αλλά γιατί υπήρχε</w:t>
      </w:r>
      <w:r>
        <w:rPr>
          <w:rFonts w:eastAsia="Times New Roman" w:cs="Times New Roman"/>
          <w:szCs w:val="24"/>
        </w:rPr>
        <w:t xml:space="preserve"> μια δεδομένη κατάσταση στους κανόνες λειτουργίας της ΕΠΟ». Δηλαδή, μας είπατε δημόσια ότι η ΕΠΟ λειτουργεί παράνομα, ή ότι κάνει πράξεις που χρήζουν έρευνας, ίσως και δικαστικής. </w:t>
      </w:r>
    </w:p>
    <w:p w14:paraId="120316C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Εγώ νομίζω –και θα μιλήσω προσωπικά- ότι το </w:t>
      </w:r>
      <w:proofErr w:type="spellStart"/>
      <w:r>
        <w:rPr>
          <w:rFonts w:eastAsia="Times New Roman" w:cs="Times New Roman"/>
          <w:szCs w:val="24"/>
          <w:lang w:val="en-US"/>
        </w:rPr>
        <w:t>G</w:t>
      </w:r>
      <w:r>
        <w:rPr>
          <w:rFonts w:eastAsia="Times New Roman" w:cs="Times New Roman"/>
          <w:szCs w:val="24"/>
          <w:lang w:val="en-US"/>
        </w:rPr>
        <w:t>rexit</w:t>
      </w:r>
      <w:proofErr w:type="spellEnd"/>
      <w:r>
        <w:rPr>
          <w:rFonts w:eastAsia="Times New Roman" w:cs="Times New Roman"/>
          <w:szCs w:val="24"/>
        </w:rPr>
        <w:t xml:space="preserve"> θα είναι στο τραπέζι όσο</w:t>
      </w:r>
      <w:r>
        <w:rPr>
          <w:rFonts w:eastAsia="Times New Roman" w:cs="Times New Roman"/>
          <w:szCs w:val="24"/>
        </w:rPr>
        <w:t xml:space="preserve"> δεν θα διορθώνεται αυτή η κατάσταση. </w:t>
      </w:r>
      <w:r>
        <w:rPr>
          <w:rFonts w:eastAsia="Times New Roman" w:cs="Times New Roman"/>
          <w:szCs w:val="24"/>
        </w:rPr>
        <w:lastRenderedPageBreak/>
        <w:t xml:space="preserve">Αυτό που πρέπει να κάνουμε είναι να πάμε προς την ίδια κατεύθυνση -και θα εξηγήσω τι εννοώ, γιατί κανείς δεν είναι ικανοποιημένος με αυτό το εσφαλμένο πλαίσιο λειτουργίας-, δηλαδή, με βάση το καταστατικό της </w:t>
      </w:r>
      <w:r>
        <w:rPr>
          <w:rFonts w:eastAsia="Times New Roman" w:cs="Times New Roman"/>
          <w:szCs w:val="24"/>
          <w:lang w:val="en-US"/>
        </w:rPr>
        <w:t>FIFA</w:t>
      </w:r>
      <w:r>
        <w:rPr>
          <w:rFonts w:eastAsia="Times New Roman" w:cs="Times New Roman"/>
          <w:szCs w:val="24"/>
        </w:rPr>
        <w:t xml:space="preserve"> και τ</w:t>
      </w:r>
      <w:r>
        <w:rPr>
          <w:rFonts w:eastAsia="Times New Roman" w:cs="Times New Roman"/>
          <w:szCs w:val="24"/>
        </w:rPr>
        <w:t xml:space="preserve">ης </w:t>
      </w:r>
      <w:r>
        <w:rPr>
          <w:rFonts w:eastAsia="Times New Roman" w:cs="Times New Roman"/>
          <w:szCs w:val="24"/>
          <w:lang w:val="en-US"/>
        </w:rPr>
        <w:t>UEFA</w:t>
      </w:r>
      <w:r>
        <w:rPr>
          <w:rFonts w:eastAsia="Times New Roman" w:cs="Times New Roman"/>
          <w:szCs w:val="24"/>
        </w:rPr>
        <w:t xml:space="preserve"> στο οποίο είναι εναρμονισμένο και το καταστατικό της ΕΠΟ και τίποτε άλλο. Είναι η προσωπική μου άποψη. Εάν λοιπόν δεν τηρείται το καταστατικό, τότε να το καταγγέλλουμε εμείς στη </w:t>
      </w:r>
      <w:r>
        <w:rPr>
          <w:rFonts w:eastAsia="Times New Roman" w:cs="Times New Roman"/>
          <w:szCs w:val="24"/>
          <w:lang w:val="en-US"/>
        </w:rPr>
        <w:t>FIFA</w:t>
      </w:r>
      <w:r>
        <w:rPr>
          <w:rFonts w:eastAsia="Times New Roman" w:cs="Times New Roman"/>
          <w:szCs w:val="24"/>
        </w:rPr>
        <w:t xml:space="preserve"> και στην </w:t>
      </w:r>
      <w:r>
        <w:rPr>
          <w:rFonts w:eastAsia="Times New Roman" w:cs="Times New Roman"/>
          <w:szCs w:val="24"/>
          <w:lang w:val="en-US"/>
        </w:rPr>
        <w:t>UEFA</w:t>
      </w:r>
      <w:r>
        <w:rPr>
          <w:rFonts w:eastAsia="Times New Roman" w:cs="Times New Roman"/>
          <w:szCs w:val="24"/>
        </w:rPr>
        <w:t xml:space="preserve"> και να απειλούμε εμείς ως κράτος πλέον ότι θα σταμα</w:t>
      </w:r>
      <w:r>
        <w:rPr>
          <w:rFonts w:eastAsia="Times New Roman" w:cs="Times New Roman"/>
          <w:szCs w:val="24"/>
        </w:rPr>
        <w:t xml:space="preserve">τήσουμε το πρωτάθλημα και δεν θα τους δίνουμε τις αθλητικές εγκαταστάσεις για χρήση. </w:t>
      </w:r>
    </w:p>
    <w:p w14:paraId="120316C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Οι διαπιστώσεις δεν είναι τωρινές. Τις είχα στο πρόγραμμά μου ως </w:t>
      </w:r>
      <w:r>
        <w:rPr>
          <w:rFonts w:eastAsia="Times New Roman" w:cs="Times New Roman"/>
          <w:szCs w:val="24"/>
        </w:rPr>
        <w:t>τ</w:t>
      </w:r>
      <w:r>
        <w:rPr>
          <w:rFonts w:eastAsia="Times New Roman" w:cs="Times New Roman"/>
          <w:szCs w:val="24"/>
        </w:rPr>
        <w:t xml:space="preserve">ομεάρχης </w:t>
      </w:r>
      <w:r>
        <w:rPr>
          <w:rFonts w:eastAsia="Times New Roman" w:cs="Times New Roman"/>
          <w:szCs w:val="24"/>
        </w:rPr>
        <w:t>α</w:t>
      </w:r>
      <w:r>
        <w:rPr>
          <w:rFonts w:eastAsia="Times New Roman" w:cs="Times New Roman"/>
          <w:szCs w:val="24"/>
        </w:rPr>
        <w:t>θλητισμού για πολλά χρόνια. Τα ίδια συζητούσαμε και πριν από δύο χρόνια κι ακόμα πάλι συζητάμε</w:t>
      </w:r>
      <w:r>
        <w:rPr>
          <w:rFonts w:eastAsia="Times New Roman" w:cs="Times New Roman"/>
          <w:szCs w:val="24"/>
        </w:rPr>
        <w:t xml:space="preserve"> για την κάρτα του φιλάθλου. Δηλώσατε ότι υπάρχει φόβος πως εάν το μέτρο τεθεί σε ισχύ στις αρχές Ιουλίου, μπορεί να αναγκαστούμε εν συνεχεία να το αλλάξουμε πάλι και έτσι αποφασίσατε να δώσετε μια παράταση. Είπατε προηγουμένως ότι είστε σε συζητήσεις και </w:t>
      </w:r>
      <w:r>
        <w:rPr>
          <w:rFonts w:eastAsia="Times New Roman" w:cs="Times New Roman"/>
          <w:szCs w:val="24"/>
        </w:rPr>
        <w:t xml:space="preserve">ότι αυτό μάλλον θα γίνει τον Σεπτέμβριο. Το περιμένουμε. Όμως εγώ έχω μια απορία: Γιατί δεν είμαστε έτοιμοι τώρα; Τι θα αλλάξει μέχρι το φθινόπωρο που υποστηρίζετε ότι τότε θα </w:t>
      </w:r>
      <w:r>
        <w:rPr>
          <w:rFonts w:eastAsia="Times New Roman" w:cs="Times New Roman"/>
          <w:szCs w:val="24"/>
        </w:rPr>
        <w:lastRenderedPageBreak/>
        <w:t>είμαστε σε θέση να το κάνουμε; Ποια είναι τα βήματα τα οποία έχουν γίνει ή τι απ</w:t>
      </w:r>
      <w:r>
        <w:rPr>
          <w:rFonts w:eastAsia="Times New Roman" w:cs="Times New Roman"/>
          <w:szCs w:val="24"/>
        </w:rPr>
        <w:t xml:space="preserve">ομένει να γίνει; Πρέπει και αυτό στη δευτερολογία σας να μας το εξηγήσετε. </w:t>
      </w:r>
    </w:p>
    <w:p w14:paraId="120316C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υπήρξα αθλητής σε παγκόσμιο επίπεδο. Αντιμετώπισα τα προβλήματα από μέσα. Δεν μπορώ να κάνω ότι δεν καταλαβαίνω. Και τις δυσκολίες τις ξέρω και τα προ</w:t>
      </w:r>
      <w:r>
        <w:rPr>
          <w:rFonts w:eastAsia="Times New Roman" w:cs="Times New Roman"/>
          <w:szCs w:val="24"/>
        </w:rPr>
        <w:t xml:space="preserve">βλήματα που υπάρχουν τα γνωρίζω. Όσα προβλήματα αντιμετώπισε ο αθλητισμός προήλθαν κυρίως από αυτήν την πρόχειρη παρέμβαση της πολιτείας, την έλλειψη πολιτικής βούλησης και την ατολμία. </w:t>
      </w:r>
    </w:p>
    <w:p w14:paraId="120316C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Θεωρώ ότι με τη διαδικασία του επείγοντος δεν μπορεί να γίνει ούτε ου</w:t>
      </w:r>
      <w:r>
        <w:rPr>
          <w:rFonts w:eastAsia="Times New Roman" w:cs="Times New Roman"/>
          <w:szCs w:val="24"/>
        </w:rPr>
        <w:t xml:space="preserve">σιαστικός ούτε αποτελεσματικός διάλογος. Δεν αντιμετωπίζουμε τα προβλήματα, τα διογκώνουμε, κύριοι συνάδελφοι, τα βάζουμε κάτω από το χαλί και αυτό είναι λυπηρό, γιατί μόλις λίγες μέρες πριν και πάλι ο αθλητισμός μάς έκανε να χαμογελάσουμε, εμάς και όλους </w:t>
      </w:r>
      <w:r>
        <w:rPr>
          <w:rFonts w:eastAsia="Times New Roman" w:cs="Times New Roman"/>
          <w:szCs w:val="24"/>
        </w:rPr>
        <w:t xml:space="preserve">τους Έλληνες. Αναφέρομαι φυσικά στην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 xml:space="preserve">μάδα </w:t>
      </w:r>
      <w:r>
        <w:rPr>
          <w:rFonts w:eastAsia="Times New Roman" w:cs="Times New Roman"/>
          <w:szCs w:val="24"/>
        </w:rPr>
        <w:t>Μ</w:t>
      </w:r>
      <w:r>
        <w:rPr>
          <w:rFonts w:eastAsia="Times New Roman" w:cs="Times New Roman"/>
          <w:szCs w:val="24"/>
        </w:rPr>
        <w:t xml:space="preserve">πάσκετ των γυναικών, καθώς επίσης και στην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 xml:space="preserve">μάδα </w:t>
      </w:r>
      <w:r>
        <w:rPr>
          <w:rFonts w:eastAsia="Times New Roman" w:cs="Times New Roman"/>
          <w:szCs w:val="24"/>
        </w:rPr>
        <w:t>Σ</w:t>
      </w:r>
      <w:r>
        <w:rPr>
          <w:rFonts w:eastAsia="Times New Roman" w:cs="Times New Roman"/>
          <w:szCs w:val="24"/>
        </w:rPr>
        <w:t>τίβου ανδρών και γυναικών που παρέμεινε στη</w:t>
      </w:r>
      <w:r w:rsidRPr="001D2E30">
        <w:rPr>
          <w:rFonts w:eastAsia="Times New Roman" w:cs="Times New Roman"/>
          <w:szCs w:val="24"/>
        </w:rPr>
        <w:t xml:space="preserve"> </w:t>
      </w:r>
      <w:r>
        <w:rPr>
          <w:rFonts w:eastAsia="Times New Roman" w:cs="Times New Roman"/>
          <w:szCs w:val="24"/>
          <w:lang w:val="en-US"/>
        </w:rPr>
        <w:t>Super</w:t>
      </w:r>
      <w:r w:rsidRPr="00DA215B">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Συγχαρητήρια κιόλας στα παιδιά μας. </w:t>
      </w:r>
    </w:p>
    <w:p w14:paraId="120316C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κλείνοντας θα ήθελα να πω ότι νομοθετείτε για μια ακόμη φορά πρόχειρα. Τις συνέπειες της τακτικής αυτής τις βιώνουμε καθημερινά. Δεν είναι δική μας διαπίστωση, είναι όλης της κοινωνίας. </w:t>
      </w:r>
    </w:p>
    <w:p w14:paraId="120316C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Βεβαίως, στο νομοσχέδιό σας, κύριε Υπου</w:t>
      </w:r>
      <w:r>
        <w:rPr>
          <w:rFonts w:eastAsia="Times New Roman" w:cs="Times New Roman"/>
          <w:szCs w:val="24"/>
        </w:rPr>
        <w:t>ργέ, υπάρχουν σημαντικά άρθρα, τα οποία τα ψηφίζουμε. Χαίρομαι που έχουμε έναν Υφυπουργό με τον οποίον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ουλάχιστον</w:t>
      </w:r>
      <w:r>
        <w:rPr>
          <w:rFonts w:eastAsia="Times New Roman" w:cs="Times New Roman"/>
          <w:szCs w:val="24"/>
        </w:rPr>
        <w:t>.</w:t>
      </w:r>
      <w:r>
        <w:rPr>
          <w:rFonts w:eastAsia="Times New Roman" w:cs="Times New Roman"/>
          <w:szCs w:val="24"/>
        </w:rPr>
        <w:t xml:space="preserve"> μπορούμε να έχουμε μια επικοινωνία τελείως διαφορετική. Ειλικρινά σας συμπαθώ. </w:t>
      </w:r>
    </w:p>
    <w:p w14:paraId="120316D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εισηγήτρια της Νέας Δημοκρατίας έχει πει σε ποια άρθρα συ</w:t>
      </w:r>
      <w:r>
        <w:rPr>
          <w:rFonts w:eastAsia="Times New Roman" w:cs="Times New Roman"/>
          <w:szCs w:val="24"/>
        </w:rPr>
        <w:t xml:space="preserve">μφωνούμε και σε ποια διαφωνούμε. </w:t>
      </w:r>
    </w:p>
    <w:p w14:paraId="120316D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20316D2" w14:textId="77777777" w:rsidR="00402C5E" w:rsidRDefault="00212FF6">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0316D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120316D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Δημήτριος Κωνσταντόπουλος από τη Δημοκρατική Συμπαράταξ</w:t>
      </w:r>
      <w:r>
        <w:rPr>
          <w:rFonts w:eastAsia="Times New Roman" w:cs="Times New Roman"/>
          <w:szCs w:val="24"/>
        </w:rPr>
        <w:t xml:space="preserve">η. </w:t>
      </w:r>
    </w:p>
    <w:p w14:paraId="120316D5"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 xml:space="preserve">Κύριε Πρόεδρε, κύριε Υπουργέ, κυρίες και κύριοι συνάδελφοι, τρέχει το Υπουργείο με το παρόν σχέδιο νόμου να προλάβει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 xml:space="preserve">υνέλευση της ΕΠΟ </w:t>
      </w:r>
      <w:r>
        <w:rPr>
          <w:rFonts w:eastAsia="Times New Roman" w:cs="Times New Roman"/>
          <w:szCs w:val="24"/>
        </w:rPr>
        <w:t xml:space="preserve">στις 30 Ιουνίου, παρά το γεγονός ότι το Υπουργείο γνώριζε πολύ καλά και πολύ νωρίς πότε θα γίνει η συνέλευση της ΕΠΟ και παρά το γεγονός ότι στα μέσα Μαΐου είχαμε μια πρώτη εικόνα για τις αλλαγές που είχε ζητήσει τόσο η </w:t>
      </w:r>
      <w:r>
        <w:rPr>
          <w:rFonts w:eastAsia="Times New Roman" w:cs="Times New Roman"/>
          <w:szCs w:val="24"/>
          <w:lang w:val="en-US"/>
        </w:rPr>
        <w:t>UEFA</w:t>
      </w:r>
      <w:r>
        <w:rPr>
          <w:rFonts w:eastAsia="Times New Roman" w:cs="Times New Roman"/>
          <w:szCs w:val="24"/>
        </w:rPr>
        <w:t xml:space="preserve"> όσο και η </w:t>
      </w:r>
      <w:r>
        <w:rPr>
          <w:rFonts w:eastAsia="Times New Roman" w:cs="Times New Roman"/>
          <w:szCs w:val="24"/>
          <w:lang w:val="en-US"/>
        </w:rPr>
        <w:t>FIFA</w:t>
      </w:r>
      <w:r>
        <w:rPr>
          <w:rFonts w:eastAsia="Times New Roman" w:cs="Times New Roman"/>
          <w:szCs w:val="24"/>
        </w:rPr>
        <w:t xml:space="preserve">.  </w:t>
      </w:r>
    </w:p>
    <w:p w14:paraId="120316D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Ωστόσο, αποδί</w:t>
      </w:r>
      <w:r>
        <w:rPr>
          <w:rFonts w:eastAsia="Times New Roman" w:cs="Times New Roman"/>
          <w:szCs w:val="24"/>
        </w:rPr>
        <w:t xml:space="preserve">δετε τον χαρακτήρα του επείγοντος σε ένα νομοσχέδιο που θα μπορούσε να έρθει με κανονική διαδικασία. Έτσι, με την προχειρότητα και τη βιαστική διατύπωση των διατάξεων δημιουργούνται θέματα αντί να επιλύονται ζητήματα. </w:t>
      </w:r>
    </w:p>
    <w:p w14:paraId="120316D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Είναι μάλιστα, εντυπωσιακό, κύριε Υπο</w:t>
      </w:r>
      <w:r>
        <w:rPr>
          <w:rFonts w:eastAsia="Times New Roman" w:cs="Times New Roman"/>
          <w:szCs w:val="24"/>
        </w:rPr>
        <w:t>υργέ, ότι σήμερα τεμαχίζεται ο νόμος Κοντονή, ενώ επιμένετε να μη φέρνετε στη Βουλή τον αθλητικό νόμο</w:t>
      </w:r>
      <w:r>
        <w:rPr>
          <w:rFonts w:eastAsia="Times New Roman" w:cs="Times New Roman"/>
          <w:szCs w:val="24"/>
        </w:rPr>
        <w:t>,</w:t>
      </w:r>
      <w:r>
        <w:rPr>
          <w:rFonts w:eastAsia="Times New Roman" w:cs="Times New Roman"/>
          <w:szCs w:val="24"/>
        </w:rPr>
        <w:t xml:space="preserve"> που εσείς ως Κυβέρνηση διατυμπανίζατε. Να θυμίσω ότι διαλαλούσατε τότε, με τον νόμο Κοντονή, ότι θα αντιμετωπίσετε τη διαφθορά και τη διαπλοκή. Τότε περη</w:t>
      </w:r>
      <w:r>
        <w:rPr>
          <w:rFonts w:eastAsia="Times New Roman" w:cs="Times New Roman"/>
          <w:szCs w:val="24"/>
        </w:rPr>
        <w:t xml:space="preserve">φανευόταν η Κυβέρνηση ΣΥΡΙΖΑ-ΑΝΕΛ ότι δεν θα διστάσετε να βάλετε το δάχτυλο επί τον τύπον των ήλων, ότι θα τα βάλετε με το </w:t>
      </w:r>
      <w:r>
        <w:rPr>
          <w:rFonts w:eastAsia="Times New Roman" w:cs="Times New Roman"/>
          <w:szCs w:val="24"/>
        </w:rPr>
        <w:lastRenderedPageBreak/>
        <w:t xml:space="preserve">κατεστημένο, ότι θα τα βάλετε με τη διαφθορά, όπως λέγατε. Αποτέλεσμα, ωστόσο, δεν υπάρχει. </w:t>
      </w:r>
    </w:p>
    <w:p w14:paraId="120316D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Τι υπάρχει; Μια κομπορρημοσύνη χωρίς ουσ</w:t>
      </w:r>
      <w:r>
        <w:rPr>
          <w:rFonts w:eastAsia="Times New Roman" w:cs="Times New Roman"/>
          <w:szCs w:val="24"/>
        </w:rPr>
        <w:t>ία. Διότι θα είχε ιδιαίτερη βαρύτητα -θα έλεγα- και ουσία το νομοσχέδιο, αν προκρινόταν ένα συνολικό σχέδιο εξυγίανσης του επαγγελματικού αλλά και του ερασιτεχνικού αθλητισμού, ένα νομοσχέδιο που θα είναι αποτέλεσμα μιας υπερκομματικής διαδικασίας, μιας δι</w:t>
      </w:r>
      <w:r>
        <w:rPr>
          <w:rFonts w:eastAsia="Times New Roman" w:cs="Times New Roman"/>
          <w:szCs w:val="24"/>
        </w:rPr>
        <w:t>αβούλευσης, αποτέλεσμα ενός διαλόγου</w:t>
      </w:r>
      <w:r>
        <w:rPr>
          <w:rFonts w:eastAsia="Times New Roman" w:cs="Times New Roman"/>
          <w:szCs w:val="24"/>
        </w:rPr>
        <w:t>,</w:t>
      </w:r>
      <w:r>
        <w:rPr>
          <w:rFonts w:eastAsia="Times New Roman" w:cs="Times New Roman"/>
          <w:szCs w:val="24"/>
        </w:rPr>
        <w:t xml:space="preserve"> που θα αντανακλά την κοινωνική αποδοχή, ώστε ο νόμος που θα προκύψει να εφαρμοστεί στο σύνολό του. </w:t>
      </w:r>
    </w:p>
    <w:p w14:paraId="120316D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Με νομοθετικά τεμάχια -κατά τη βούληση κάθε Υπουργού- που υπόκεινται εκβιαστικά προς ψήφιση, δεν μπορούμε να μιλάμε για μεταρρυθμίσεις και ιδιαίτερα για σκληρές μάχες ενάντια στα συμφέροντα που λυμαίνονται τον χώρο. </w:t>
      </w:r>
    </w:p>
    <w:p w14:paraId="120316D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Κύριε Υπουργέ, φέρτε τον αθλητικό νόμο </w:t>
      </w:r>
      <w:r>
        <w:rPr>
          <w:rFonts w:eastAsia="Times New Roman" w:cs="Times New Roman"/>
          <w:szCs w:val="24"/>
        </w:rPr>
        <w:t xml:space="preserve">στη Βουλή για να τα δούμε και να τα συζητήσουμε όλα. </w:t>
      </w:r>
    </w:p>
    <w:p w14:paraId="120316D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Τώρα, επί του παρόντος νομοσχεδίου.</w:t>
      </w:r>
    </w:p>
    <w:p w14:paraId="120316D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άρθρο 1, ο κ. Κοντονής με τον ν.4326/2015 νομοθέτησε ότι η ΕΠΟ θα λειτουργεί με βάση το Σύνταγμα και όχι με </w:t>
      </w:r>
      <w:r>
        <w:rPr>
          <w:rFonts w:eastAsia="Times New Roman" w:cs="Times New Roman"/>
          <w:szCs w:val="24"/>
        </w:rPr>
        <w:lastRenderedPageBreak/>
        <w:t>βάση το καταστατικό της. Διεμήνυε τότε ότι παρά το γεγ</w:t>
      </w:r>
      <w:r>
        <w:rPr>
          <w:rFonts w:eastAsia="Times New Roman" w:cs="Times New Roman"/>
          <w:szCs w:val="24"/>
        </w:rPr>
        <w:t xml:space="preserve">ονός ότι σέβεται το αυτοδιοίκητο, η Κυβέρνηση θα ασκήσει όλα τα δικαιώματα που της παρέχει το Σύνταγμα, μιλώντας φυσικά ξεκάθαρα για ένα ανεξέλεγκτο σύστημα που έχει δημιουργηθεί. </w:t>
      </w:r>
    </w:p>
    <w:p w14:paraId="120316D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Σήμερα, κύριε Υπουργέ, ανατρέπετε τον νόμο Κοντονή, μετά από την υπόδειξη τ</w:t>
      </w:r>
      <w:r>
        <w:rPr>
          <w:rFonts w:eastAsia="Times New Roman" w:cs="Times New Roman"/>
          <w:szCs w:val="24"/>
        </w:rPr>
        <w:t xml:space="preserve">ης </w:t>
      </w:r>
      <w:r>
        <w:rPr>
          <w:rFonts w:eastAsia="Times New Roman" w:cs="Times New Roman"/>
          <w:szCs w:val="24"/>
          <w:lang w:val="en-US"/>
        </w:rPr>
        <w:t>FIFA</w:t>
      </w:r>
      <w:r>
        <w:rPr>
          <w:rFonts w:eastAsia="Times New Roman" w:cs="Times New Roman"/>
          <w:szCs w:val="24"/>
        </w:rPr>
        <w:t>, ώστε η ΕΠΟ να λειτουργεί βάσει του καταστατικού της. Δηλαδή εσείς σήμερα ουσιαστικά τι φέρνετε; Φέρνετε ξανά την κανονικότητα στο ελληνικό ποδόσφαιρο. Το είχαμε τονίσει και τότε, κύριε Υπουργέ. Και αυτό το λέω όχι βέβαια για την ιστορία, αλλά απλώ</w:t>
      </w:r>
      <w:r>
        <w:rPr>
          <w:rFonts w:eastAsia="Times New Roman" w:cs="Times New Roman"/>
          <w:szCs w:val="24"/>
        </w:rPr>
        <w:t xml:space="preserve">ς για να θυμίσω ότι τότε μονίμως η Κυβέρνηση ΣΥΡΙΖΑ-ΑΝΕΛ ήθελε τεχνηέντως να βρίσκει εχθρούς ώστε να μπορεί, φυσικά, να δικαιολογείται στη συνέχεια. </w:t>
      </w:r>
    </w:p>
    <w:p w14:paraId="120316D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πρότασή μας και τότε και τώρα είναι η ίδια: Φέρτε τον αθλητικό νόμο να λύσουμε όλα τα ζητήματα, να βρούμ</w:t>
      </w:r>
      <w:r>
        <w:rPr>
          <w:rFonts w:eastAsia="Times New Roman" w:cs="Times New Roman"/>
          <w:szCs w:val="24"/>
        </w:rPr>
        <w:t>ε τα νομοθετικά κενά και τους ανενεργούς νόμους, να δούμε τα οικονομικά των ομοσπονδιών, να δούμε τις διεθνείς μας υποχρεώσεις, να δούμε τους πραγματικούς όρους για τη βία στα γήπεδα, να αξιολογήσουμε και να καθορίσουμε τις κυρώσεις στην αθλητική διαιτησία</w:t>
      </w:r>
      <w:r>
        <w:rPr>
          <w:rFonts w:eastAsia="Times New Roman" w:cs="Times New Roman"/>
          <w:szCs w:val="24"/>
        </w:rPr>
        <w:t xml:space="preserve">, να τα δούμε όλα και να αποδείξουμε -και νομοθετικά αλλά και πρακτικά- ότι μεριμνούμε και επιδιώκουμε να υιοθετήσουμε </w:t>
      </w:r>
      <w:r>
        <w:rPr>
          <w:rFonts w:eastAsia="Times New Roman" w:cs="Times New Roman"/>
          <w:szCs w:val="24"/>
        </w:rPr>
        <w:lastRenderedPageBreak/>
        <w:t>ένα πλήρες νομοθετικό πλαίσιο για τον αθλητισμό, που θα ανταποκρίνεται στην ανάγκη για διαφάνεια και αξιοπιστία, που σέβεται το Σύνταγμα,</w:t>
      </w:r>
      <w:r>
        <w:rPr>
          <w:rFonts w:eastAsia="Times New Roman" w:cs="Times New Roman"/>
          <w:szCs w:val="24"/>
        </w:rPr>
        <w:t xml:space="preserve"> τη νομοθεσία και το κοινοτικό δίκαιο. Διότι από μόνη της, χωρίς επικουρικό πλαίσιο, η κάρτα φιλάθλου δεν μπορεί να φέρει το επιθυμητό αποτέλεσμα, όπως επίσης και η κατηγοριοποίηση των αθλητικών εγκαταστάσεων που προκρίνει το παρόν νομοσχέδιο.</w:t>
      </w:r>
    </w:p>
    <w:p w14:paraId="120316D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Υπουργ</w:t>
      </w:r>
      <w:r>
        <w:rPr>
          <w:rFonts w:eastAsia="Times New Roman" w:cs="Times New Roman"/>
          <w:szCs w:val="24"/>
        </w:rPr>
        <w:t xml:space="preserve">έ, σας ανέλυσε στην </w:t>
      </w:r>
      <w:r>
        <w:rPr>
          <w:rFonts w:eastAsia="Times New Roman" w:cs="Times New Roman"/>
          <w:szCs w:val="24"/>
        </w:rPr>
        <w:t>ε</w:t>
      </w:r>
      <w:r>
        <w:rPr>
          <w:rFonts w:eastAsia="Times New Roman" w:cs="Times New Roman"/>
          <w:szCs w:val="24"/>
        </w:rPr>
        <w:t xml:space="preserve">πιτροπή η </w:t>
      </w:r>
      <w:proofErr w:type="spellStart"/>
      <w:r>
        <w:rPr>
          <w:rFonts w:eastAsia="Times New Roman" w:cs="Times New Roman"/>
          <w:szCs w:val="24"/>
        </w:rPr>
        <w:t>εισηγήτριά</w:t>
      </w:r>
      <w:proofErr w:type="spellEnd"/>
      <w:r>
        <w:rPr>
          <w:rFonts w:eastAsia="Times New Roman" w:cs="Times New Roman"/>
          <w:szCs w:val="24"/>
        </w:rPr>
        <w:t xml:space="preserve"> μας, η κ. </w:t>
      </w:r>
      <w:proofErr w:type="spellStart"/>
      <w:r>
        <w:rPr>
          <w:rFonts w:eastAsia="Times New Roman" w:cs="Times New Roman"/>
          <w:szCs w:val="24"/>
        </w:rPr>
        <w:t>Κεφαλίδου</w:t>
      </w:r>
      <w:proofErr w:type="spellEnd"/>
      <w:r>
        <w:rPr>
          <w:rFonts w:eastAsia="Times New Roman" w:cs="Times New Roman"/>
          <w:szCs w:val="24"/>
        </w:rPr>
        <w:t>, για ποιους λόγους πιέζουμε για μια πληρέστερη διατύπωση των άρθρων, για να μην υπάρχει η ασάφεια και η ελλιπής αναφορά, όπως στη διάταξη για την αθλητική αναγνώριση στην Αθλητική Ομοσπονδία Νεφ</w:t>
      </w:r>
      <w:r>
        <w:rPr>
          <w:rFonts w:eastAsia="Times New Roman" w:cs="Times New Roman"/>
          <w:szCs w:val="24"/>
        </w:rPr>
        <w:t>ροπαθών και Μεταμοσχευμένων. Σας είπαμε τις προτάσεις μας και πώς θα μπορούσαν αυτές να συμπεριληφθούν στο νομοσχέδιο ώστε να μην δημιουργηθούν περαιτέρω προβλήματα και φυσικά να μη δημιουργήσουμε και προστιθέμενη γραφειοκρατία.</w:t>
      </w:r>
    </w:p>
    <w:p w14:paraId="120316E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Τέλος, θα ήθελα να υπογραμμ</w:t>
      </w:r>
      <w:r>
        <w:rPr>
          <w:rFonts w:eastAsia="Times New Roman" w:cs="Times New Roman"/>
          <w:szCs w:val="24"/>
        </w:rPr>
        <w:t xml:space="preserve">ίσω ότι ο αθλητισμός είναι δείκτης πολιτισμού μιας κοινωνίας που χρειάζεται τη στήριξη όλων μας, χωρίς τυμπανοκρουσίες, χωρίς κομματικές κορώνες, χωρίς πολλά «θα». Οι δυνατότητες της χώρας μας φάνηκαν και </w:t>
      </w:r>
      <w:r>
        <w:rPr>
          <w:rFonts w:eastAsia="Times New Roman" w:cs="Times New Roman"/>
          <w:szCs w:val="24"/>
        </w:rPr>
        <w:lastRenderedPageBreak/>
        <w:t>εκτιμώ ότι αποτυπώθηκαν ανεξίτηλα. Μην ξεχνάτε το σ</w:t>
      </w:r>
      <w:r>
        <w:rPr>
          <w:rFonts w:eastAsia="Times New Roman" w:cs="Times New Roman"/>
          <w:szCs w:val="24"/>
        </w:rPr>
        <w:t xml:space="preserve">τοίχημα που όλοι μαζί κερδίσαμε με τους Ολυμπιακούς Αγώνες του 2004 στην καθ’ όλα πετυχημένη διοργάνωση των ολυμπιακών εκείνων αγώνων. </w:t>
      </w:r>
    </w:p>
    <w:p w14:paraId="120316E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Ας βάλουμε λοιπόν και πάλι στόχο να επιστρέψουμε σε εκείνο το σημείο και να βάλουμε επιτέλους τάξη στο χάος</w:t>
      </w:r>
      <w:r>
        <w:rPr>
          <w:rFonts w:eastAsia="Times New Roman" w:cs="Times New Roman"/>
          <w:szCs w:val="24"/>
        </w:rPr>
        <w:t>,</w:t>
      </w:r>
      <w:r>
        <w:rPr>
          <w:rFonts w:eastAsia="Times New Roman" w:cs="Times New Roman"/>
          <w:szCs w:val="24"/>
        </w:rPr>
        <w:t xml:space="preserve"> που έχει δη</w:t>
      </w:r>
      <w:r>
        <w:rPr>
          <w:rFonts w:eastAsia="Times New Roman" w:cs="Times New Roman"/>
          <w:szCs w:val="24"/>
        </w:rPr>
        <w:t xml:space="preserve">μιουργηθεί στον χώρο του αθλητισμού. </w:t>
      </w:r>
    </w:p>
    <w:p w14:paraId="120316E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Υπουργέ, στην Ελλάδα της κρίσης με τον πληθυσμό να γερνά, όπως καταγράφηκε από την ΕΛΣΤΑΤ, σε μια εποχή που το δημογραφικό και η υπογεννητικότητα είναι μείζονα ζητήματα για την ελληνική κοινωνία, χρειάζεται πραγμ</w:t>
      </w:r>
      <w:r>
        <w:rPr>
          <w:rFonts w:eastAsia="Times New Roman" w:cs="Times New Roman"/>
          <w:szCs w:val="24"/>
        </w:rPr>
        <w:t xml:space="preserve">ατικά ουσιαστική στήριξη και κρατική μέριμνα για την πολύτεκνη οικογένεια. </w:t>
      </w:r>
    </w:p>
    <w:p w14:paraId="120316E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Στα πρότυπα των εθνικών μεταρρυθμίσεων και ρυθμίσεων για τους πολυτέκνους που ήδη υπάρχουν στη νομοθεσία, η Ανώτατη Συνομοσπονδία Πολυτέκνων Ελλάδος έχει διατυπώσει ένα δίκαιο αίτη</w:t>
      </w:r>
      <w:r>
        <w:rPr>
          <w:rFonts w:eastAsia="Times New Roman" w:cs="Times New Roman"/>
          <w:szCs w:val="24"/>
        </w:rPr>
        <w:t>μά της, το οποίο φυσικά ανταποκρίνεται στις αρχές του κοινωνικού κράτους, αλλά και στη σημερινή συγκυρία, να δημιουργηθεί ειδική κατηγορία για τα τέκνα των πολύτεκνων οικογενειών που διαθέτουν φυσικά τα νόμιμα προσόντα.</w:t>
      </w:r>
    </w:p>
    <w:p w14:paraId="120316E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Όσον αφορά στην απόκτηση άδειας φαρμ</w:t>
      </w:r>
      <w:r>
        <w:rPr>
          <w:rFonts w:eastAsia="Times New Roman" w:cs="Times New Roman"/>
          <w:szCs w:val="24"/>
        </w:rPr>
        <w:t>ακείου, τούτο υπό την προϋπόθεση ότι οι ενδιαφερόμενοι ή οι συγγενείς τους έως και τον δεύτερο βαθμό δεν έχουν ή δεν είχαν ποτέ άδεια φαρμακείου και δεν μετέχουν ή δεν μετείχαν στην εταιρική σύνθεση εκμετάλλευσης φαρμακείου, φυσικά με την προσκόμιση και το</w:t>
      </w:r>
      <w:r>
        <w:rPr>
          <w:rFonts w:eastAsia="Times New Roman" w:cs="Times New Roman"/>
          <w:szCs w:val="24"/>
        </w:rPr>
        <w:t>ν αυστηρό έλεγχο των δικαιολογητικών, κατά τα ισχύοντα στους διαγωνισμούς του ΑΣΕΠ, που εξασφαλίζουν φυσικά το δίκαιο της ρύθμισης.</w:t>
      </w:r>
    </w:p>
    <w:p w14:paraId="120316E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Υπουργέ, γνωρίζουμε όλοι τις σοβαρές δυσκολίες που αντιμετωπίζουν οι πολύτεκνες οικογένειες και μάλιστα σε μια περίοδο</w:t>
      </w:r>
      <w:r>
        <w:rPr>
          <w:rFonts w:eastAsia="Times New Roman" w:cs="Times New Roman"/>
          <w:szCs w:val="24"/>
        </w:rPr>
        <w:t xml:space="preserve"> κρίσης. Σας καλούμε, λοιπόν, να κάνετε αποδεκτή αυτήν την τροπολογία που κατέθεσα.</w:t>
      </w:r>
    </w:p>
    <w:p w14:paraId="120316E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Υπουργέ, οι μεγάλες και ουσιαστικές μεταρρυθμίσεις είναι μπροστά μας. Χρειάζεται, όμως, πολιτική βούληση και πολιτικό σθένος. Χθες και σήμερα βιώνουμε ξανά τα «κόκκιν</w:t>
      </w:r>
      <w:r>
        <w:rPr>
          <w:rFonts w:eastAsia="Times New Roman" w:cs="Times New Roman"/>
          <w:szCs w:val="24"/>
        </w:rPr>
        <w:t>α δάνεια» και ιδιαίτερα τις περιπτώσεις των καταναλωτικών δανείων.</w:t>
      </w:r>
    </w:p>
    <w:p w14:paraId="120316E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Έχω πει από αυτό το Βήμα κατ’ επανάληψη να προηγηθούν οι δανειολήπτες των ξένων </w:t>
      </w:r>
      <w:r>
        <w:rPr>
          <w:rFonts w:eastAsia="Times New Roman" w:cs="Times New Roman"/>
          <w:szCs w:val="24"/>
          <w:lang w:val="en-US"/>
        </w:rPr>
        <w:t>funds</w:t>
      </w:r>
      <w:r>
        <w:rPr>
          <w:rFonts w:eastAsia="Times New Roman" w:cs="Times New Roman"/>
          <w:szCs w:val="24"/>
        </w:rPr>
        <w:t>. Δεν είναι δυνατόν τα δά</w:t>
      </w:r>
      <w:r>
        <w:rPr>
          <w:rFonts w:eastAsia="Times New Roman" w:cs="Times New Roman"/>
          <w:szCs w:val="24"/>
        </w:rPr>
        <w:lastRenderedPageBreak/>
        <w:t xml:space="preserve">νεια να πωλούνται </w:t>
      </w:r>
      <w:r>
        <w:rPr>
          <w:rFonts w:eastAsia="Times New Roman" w:cs="Times New Roman"/>
          <w:szCs w:val="24"/>
        </w:rPr>
        <w:t xml:space="preserve">-και ιδιαίτερα </w:t>
      </w:r>
      <w:r>
        <w:rPr>
          <w:rFonts w:eastAsia="Times New Roman" w:cs="Times New Roman"/>
          <w:szCs w:val="24"/>
        </w:rPr>
        <w:t xml:space="preserve">και τα καταναλωτικά να πωλούνται, όπως και τα </w:t>
      </w:r>
      <w:r>
        <w:rPr>
          <w:rFonts w:eastAsia="Times New Roman" w:cs="Times New Roman"/>
          <w:szCs w:val="24"/>
        </w:rPr>
        <w:t>κόκκινα δάνεια</w:t>
      </w:r>
      <w:r>
        <w:rPr>
          <w:rFonts w:eastAsia="Times New Roman" w:cs="Times New Roman"/>
          <w:szCs w:val="24"/>
        </w:rPr>
        <w:t>-</w:t>
      </w:r>
      <w:r>
        <w:rPr>
          <w:rFonts w:eastAsia="Times New Roman" w:cs="Times New Roman"/>
          <w:szCs w:val="24"/>
        </w:rPr>
        <w:t xml:space="preserve"> στο 5% της αρχικής τους ονομαστικής αξίας και να τα παίρνουν τα </w:t>
      </w:r>
      <w:r>
        <w:rPr>
          <w:rFonts w:eastAsia="Times New Roman" w:cs="Times New Roman"/>
          <w:szCs w:val="24"/>
          <w:lang w:val="en-US"/>
        </w:rPr>
        <w:t>funds</w:t>
      </w:r>
      <w:r>
        <w:rPr>
          <w:rFonts w:eastAsia="Times New Roman" w:cs="Times New Roman"/>
          <w:szCs w:val="24"/>
        </w:rPr>
        <w:t>.</w:t>
      </w:r>
    </w:p>
    <w:p w14:paraId="120316E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Ας δώσουμε τη δυνατότητα, κύριε Υπουργέ, στους δανειολήπτες να προηγηθούν. Να πάρουμε παράδειγμα προς μίμηση τους αδελφούς μας τους Κύπριους οι οποίοι το πρόταξαν, το πέ</w:t>
      </w:r>
      <w:r>
        <w:rPr>
          <w:rFonts w:eastAsia="Times New Roman" w:cs="Times New Roman"/>
          <w:szCs w:val="24"/>
        </w:rPr>
        <w:t xml:space="preserve">τυχαν και τα δάνεια δεν πήγαν στην αγορά, αλλά ουσιαστικά πηγαίνουν στους </w:t>
      </w:r>
      <w:proofErr w:type="spellStart"/>
      <w:r>
        <w:rPr>
          <w:rFonts w:eastAsia="Times New Roman" w:cs="Times New Roman"/>
          <w:szCs w:val="24"/>
        </w:rPr>
        <w:t>νοικοκυραίους</w:t>
      </w:r>
      <w:proofErr w:type="spellEnd"/>
      <w:r>
        <w:rPr>
          <w:rFonts w:eastAsia="Times New Roman" w:cs="Times New Roman"/>
          <w:szCs w:val="24"/>
        </w:rPr>
        <w:t>.</w:t>
      </w:r>
    </w:p>
    <w:p w14:paraId="120316E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Κλείνοντας, θα πω ότι χρειάζεται πολιτική βούληση και πολιτικό σθένος για να πετύχουμε. Αυτό πρέπει να είναι το στοίχημά μας.</w:t>
      </w:r>
    </w:p>
    <w:p w14:paraId="120316E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0316E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της Δημοκρατικής Συμπαράταξης ΠΑΣΟΚ-ΔΗΜΑΡ)</w:t>
      </w:r>
    </w:p>
    <w:p w14:paraId="120316EC"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120316E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Ο συνάδελφος κ. Δημήτριος </w:t>
      </w:r>
      <w:proofErr w:type="spellStart"/>
      <w:r>
        <w:rPr>
          <w:rFonts w:eastAsia="Times New Roman" w:cs="Times New Roman"/>
          <w:szCs w:val="24"/>
        </w:rPr>
        <w:t>Κουκούτσης</w:t>
      </w:r>
      <w:proofErr w:type="spellEnd"/>
      <w:r>
        <w:rPr>
          <w:rFonts w:eastAsia="Times New Roman" w:cs="Times New Roman"/>
          <w:szCs w:val="24"/>
        </w:rPr>
        <w:t>, Ανεξάρτητος Βουλευτής, έχει τον λόγο.</w:t>
      </w:r>
    </w:p>
    <w:p w14:paraId="120316E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Επίσης, οι συνάδελφοι Κοινοβουλευτικοί Εκπρόσωποι να δηλώσουν επιθ</w:t>
      </w:r>
      <w:r>
        <w:rPr>
          <w:rFonts w:eastAsia="Times New Roman" w:cs="Times New Roman"/>
          <w:szCs w:val="24"/>
        </w:rPr>
        <w:t>υμία αν θέλουν να μιλήσουν ή όχι και πότε.</w:t>
      </w:r>
    </w:p>
    <w:p w14:paraId="120316E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Όμως, δεν έχουν έλθει οι Υπουργοί ακόμα.</w:t>
      </w:r>
    </w:p>
    <w:p w14:paraId="120316F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λέω γιατί είσαστε μόνο δύο Κοινοβουλευτικοί Εκπρόσωποι στην Αίθουσα, κύριε </w:t>
      </w:r>
      <w:proofErr w:type="spellStart"/>
      <w:r>
        <w:rPr>
          <w:rFonts w:eastAsia="Times New Roman" w:cs="Times New Roman"/>
          <w:szCs w:val="24"/>
        </w:rPr>
        <w:t>Κατσώτη</w:t>
      </w:r>
      <w:proofErr w:type="spellEnd"/>
      <w:r>
        <w:rPr>
          <w:rFonts w:eastAsia="Times New Roman" w:cs="Times New Roman"/>
          <w:szCs w:val="24"/>
        </w:rPr>
        <w:t>. Ευχαριστώ.</w:t>
      </w:r>
    </w:p>
    <w:p w14:paraId="120316F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Το λέμε γιατί μπορεί να κάνουν αλλαγές με τις τροπολογίες. Έτσι μαθαίνουμε.</w:t>
      </w:r>
    </w:p>
    <w:p w14:paraId="120316F2"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Κουκούτση</w:t>
      </w:r>
      <w:proofErr w:type="spellEnd"/>
      <w:r>
        <w:rPr>
          <w:rFonts w:eastAsia="Times New Roman" w:cs="Times New Roman"/>
          <w:szCs w:val="24"/>
        </w:rPr>
        <w:t>, έχετε τον λόγο.</w:t>
      </w:r>
    </w:p>
    <w:p w14:paraId="120316F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Ευχαριστώ, κύριε Πρόεδρε.</w:t>
      </w:r>
    </w:p>
    <w:p w14:paraId="120316F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Σήμερα έχουμε άλλο ένα σημαντικό νομοσχέδιο, το οποίο έρχεται πάλι</w:t>
      </w:r>
      <w:r>
        <w:rPr>
          <w:rFonts w:eastAsia="Times New Roman" w:cs="Times New Roman"/>
          <w:szCs w:val="24"/>
        </w:rPr>
        <w:t xml:space="preserve"> με τη μορφή του κατεπείγοντος, χωρίς να τύχει σωστής επεξεργασίας μέσα στα πλαίσια ενός ειλικρινούς διαλόγου. Η ακρόαση των φορέων έδειξε ότι όλη η διαδικασία είναι και ήταν προσχηματική. Το νομοσχέδιο χωρίς προετοιμασία και με αποσπασματικές ρυθμίσεις εί</w:t>
      </w:r>
      <w:r>
        <w:rPr>
          <w:rFonts w:eastAsia="Times New Roman" w:cs="Times New Roman"/>
          <w:szCs w:val="24"/>
        </w:rPr>
        <w:t>ναι ασαφές και ουσιαστικά αφήνει κενά.</w:t>
      </w:r>
    </w:p>
    <w:p w14:paraId="120316F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Στο προτεινόμενο σχέδιο νόμου ρυθμίζονται θέματα που καλούνται να επιλύσουν σημαντικά ζητήματα των εμπλεκομένων με τον αθλητισμό φορέων, ενώ παράλληλα έχουμε διατάξεις σχετικά με τη λειτουργία τους.</w:t>
      </w:r>
    </w:p>
    <w:p w14:paraId="120316F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Βέβαια, πρέπει να ομολογήσετε ότι το κατεπείγον αφορά στη δρομολόγηση του έργου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ξομάλυνσης που όρισε η </w:t>
      </w:r>
      <w:r>
        <w:rPr>
          <w:rFonts w:eastAsia="Times New Roman" w:cs="Times New Roman"/>
          <w:szCs w:val="24"/>
          <w:lang w:val="en-US"/>
        </w:rPr>
        <w:t>FIFA</w:t>
      </w:r>
      <w:r>
        <w:rPr>
          <w:rFonts w:eastAsia="Times New Roman" w:cs="Times New Roman"/>
          <w:szCs w:val="24"/>
        </w:rPr>
        <w:t xml:space="preserve"> στην ΕΠΟ σχετικά με την αναμόρφωση των καταστατικών λειτουργιών της τελευταίας.</w:t>
      </w:r>
    </w:p>
    <w:p w14:paraId="120316F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Υπάρχουν θετικά στοιχεία, όπως η ειδική αθλητική αναγ</w:t>
      </w:r>
      <w:r>
        <w:rPr>
          <w:rFonts w:eastAsia="Times New Roman" w:cs="Times New Roman"/>
          <w:szCs w:val="24"/>
        </w:rPr>
        <w:t>νώριση της Ομοσπονδίας Νευροπαθών και Μεταμοσχευμένων, πραγματοποιείται κατηγοριοποίηση των αθλητικών εγκαταστάσεων σύμφωνα με το είδος της αθλητικής εγκατάστασης, το σύνολο των θεατών και το είδος των αγορών που θα πραγματοποιούνται σε αυτές και ρυθμίζετα</w:t>
      </w:r>
      <w:r>
        <w:rPr>
          <w:rFonts w:eastAsia="Times New Roman" w:cs="Times New Roman"/>
          <w:szCs w:val="24"/>
        </w:rPr>
        <w:t xml:space="preserve">ι και η διάρκεια της άδειας λειτουργίας από τις αντίστοιχες Επιτροπές ελέγχου καταλληλόλητας. Εξομοιώνεται </w:t>
      </w:r>
      <w:r>
        <w:rPr>
          <w:rFonts w:eastAsia="Times New Roman" w:cs="Times New Roman"/>
          <w:szCs w:val="24"/>
        </w:rPr>
        <w:t>μετά</w:t>
      </w:r>
      <w:r>
        <w:rPr>
          <w:rFonts w:eastAsia="Times New Roman" w:cs="Times New Roman"/>
          <w:szCs w:val="24"/>
        </w:rPr>
        <w:t xml:space="preserve"> τη δημοσίευση του ν.2725/1999, αναγνωρισμένο από τη Γενική Γραμματεία Αθλητισμού «Αθλητικά Σωματεία», το Μη Κερδοσκοπικό Κοινωφελές Σωματείο με </w:t>
      </w:r>
      <w:r>
        <w:rPr>
          <w:rFonts w:eastAsia="Times New Roman" w:cs="Times New Roman"/>
          <w:szCs w:val="24"/>
        </w:rPr>
        <w:t>την επωνυμία «</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w:t>
      </w:r>
    </w:p>
    <w:p w14:paraId="120316F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Θετικό είναι και το βήμα για τις αποζημιώσεις των μελών του Ειδικού Σώματος Παρατηρητών της Διαρκούς Επιτροπής Αντιμετώπισης της Βίας και των μελών της Επιτροπής Επαγγελματικού Αθλητισμού για το έτος 20</w:t>
      </w:r>
      <w:r>
        <w:rPr>
          <w:rFonts w:eastAsia="Times New Roman" w:cs="Times New Roman"/>
          <w:szCs w:val="24"/>
        </w:rPr>
        <w:t xml:space="preserve">16. </w:t>
      </w:r>
    </w:p>
    <w:p w14:paraId="120316F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Θεωρώ ότι οι διατάξεις που ρυθμίζουν θέματα ηλεκτρονικού εισιτηρίου και της κάρτας φιλάθλου είναι ανεδαφικές και δεν μπορούν, κύριε Υπουργέ, να τεθούν σε εφαρμογή με τις παρούσες τριτοκοσμικές συνθήκες του ελληνικού αθλητισμού. </w:t>
      </w:r>
    </w:p>
    <w:p w14:paraId="120316FA" w14:textId="77777777" w:rsidR="00402C5E" w:rsidRDefault="00212FF6">
      <w:pPr>
        <w:spacing w:line="600" w:lineRule="auto"/>
        <w:ind w:firstLine="720"/>
        <w:jc w:val="both"/>
        <w:rPr>
          <w:rFonts w:eastAsia="Times New Roman"/>
          <w:szCs w:val="24"/>
        </w:rPr>
      </w:pPr>
      <w:r>
        <w:rPr>
          <w:rFonts w:eastAsia="Times New Roman" w:cs="Times New Roman"/>
          <w:szCs w:val="24"/>
        </w:rPr>
        <w:t xml:space="preserve">Χθες είδαμε στην </w:t>
      </w:r>
      <w:r>
        <w:rPr>
          <w:rFonts w:eastAsia="Times New Roman" w:cs="Times New Roman"/>
          <w:szCs w:val="24"/>
        </w:rPr>
        <w:t>ε</w:t>
      </w:r>
      <w:r>
        <w:rPr>
          <w:rFonts w:eastAsia="Times New Roman" w:cs="Times New Roman"/>
          <w:szCs w:val="24"/>
        </w:rPr>
        <w:t>πιτρ</w:t>
      </w:r>
      <w:r>
        <w:rPr>
          <w:rFonts w:eastAsia="Times New Roman" w:cs="Times New Roman"/>
          <w:szCs w:val="24"/>
        </w:rPr>
        <w:t>οπή να έχουν έρθει εκπρόσωποι της Ελληνικής Αστυνομίας και εξέφρασα την άποψη ότι πρέπει κάποτε η Ελληνική Αστυνομία να βγει από τους αθλητικούς χώρους.</w:t>
      </w:r>
      <w:r>
        <w:rPr>
          <w:rFonts w:eastAsia="Times New Roman"/>
          <w:szCs w:val="24"/>
        </w:rPr>
        <w:t xml:space="preserve"> </w:t>
      </w:r>
      <w:r>
        <w:rPr>
          <w:rFonts w:eastAsia="Times New Roman"/>
          <w:szCs w:val="24"/>
        </w:rPr>
        <w:t>Έχουμε δει στο παρελθόν τραγελαφικά γεγονότα, ένστολοι, αξιωματικοί των Σωμάτων Ασφαλείας να εξευτελίζο</w:t>
      </w:r>
      <w:r>
        <w:rPr>
          <w:rFonts w:eastAsia="Times New Roman"/>
          <w:szCs w:val="24"/>
        </w:rPr>
        <w:t xml:space="preserve">νται, να εξυβρίζονται από ανθρώπους της νύχτας που ασχολούνται με τον επαγγελματικό αθλητισμό, να λοιδορούνται και όλοι να ποιούν την νήσσαν. </w:t>
      </w:r>
    </w:p>
    <w:p w14:paraId="120316FB" w14:textId="77777777" w:rsidR="00402C5E" w:rsidRDefault="00212FF6">
      <w:pPr>
        <w:spacing w:line="600" w:lineRule="auto"/>
        <w:ind w:firstLine="720"/>
        <w:jc w:val="both"/>
        <w:rPr>
          <w:rFonts w:eastAsia="Times New Roman"/>
          <w:szCs w:val="24"/>
        </w:rPr>
      </w:pPr>
      <w:r>
        <w:rPr>
          <w:rFonts w:eastAsia="Times New Roman"/>
          <w:szCs w:val="24"/>
        </w:rPr>
        <w:t>Κάποια στιγμή, λοιπόν, πρέπει να πάψουν οι αστυνομικοί σε αυτήν εδώ τη χώρα να αντιμετωπίζονται στα γήπεδα με αυτ</w:t>
      </w:r>
      <w:r>
        <w:rPr>
          <w:rFonts w:eastAsia="Times New Roman"/>
          <w:szCs w:val="24"/>
        </w:rPr>
        <w:t xml:space="preserve">όν τον τρόπο από τον κάθε αληταρά, που θέλει να πάει μόνο για να </w:t>
      </w:r>
      <w:r>
        <w:rPr>
          <w:rFonts w:eastAsia="Times New Roman"/>
          <w:szCs w:val="24"/>
        </w:rPr>
        <w:lastRenderedPageBreak/>
        <w:t xml:space="preserve">δημιουργήσει προβλήματα και τον οποίον ουσιαστικά έχουν εκεί αυτοί που διοικούν τις μεγάλες ΠΑΕ, τις μεγάλες ΚΑΕ.  </w:t>
      </w:r>
    </w:p>
    <w:p w14:paraId="120316FC" w14:textId="77777777" w:rsidR="00402C5E" w:rsidRDefault="00212FF6">
      <w:pPr>
        <w:spacing w:line="600" w:lineRule="auto"/>
        <w:ind w:firstLine="720"/>
        <w:jc w:val="both"/>
        <w:rPr>
          <w:rFonts w:eastAsia="Times New Roman"/>
          <w:szCs w:val="24"/>
        </w:rPr>
      </w:pPr>
      <w:r>
        <w:rPr>
          <w:rFonts w:eastAsia="Times New Roman"/>
          <w:szCs w:val="24"/>
        </w:rPr>
        <w:t>Στο άρθρο 9 του σχετικού νόμου προβλέπεται η μείωση του ποσοστού εγγυητικής</w:t>
      </w:r>
      <w:r>
        <w:rPr>
          <w:rFonts w:eastAsia="Times New Roman"/>
          <w:szCs w:val="24"/>
        </w:rPr>
        <w:t xml:space="preserve"> επιστολής που υποχρεούνται να καταθέσουν οι ΚΑΕ και η εξομοίωσή του με τις υπόλοιπες αθλητικές ανώνυμες εταιρείες. Χθες στην </w:t>
      </w:r>
      <w:r>
        <w:rPr>
          <w:rFonts w:eastAsia="Times New Roman"/>
          <w:szCs w:val="24"/>
        </w:rPr>
        <w:t>ε</w:t>
      </w:r>
      <w:r>
        <w:rPr>
          <w:rFonts w:eastAsia="Times New Roman"/>
          <w:szCs w:val="24"/>
        </w:rPr>
        <w:t>πιτροπή είδαμε ένα παράδοξο. Είδαμε τους συνδικαλιστές των καλαθοσφαιριστών, που είναι οι άμεσα θιγόμενοι, να υπεραμύνονται της δ</w:t>
      </w:r>
      <w:r>
        <w:rPr>
          <w:rFonts w:eastAsia="Times New Roman"/>
          <w:szCs w:val="24"/>
        </w:rPr>
        <w:t>ιάταξης.</w:t>
      </w:r>
    </w:p>
    <w:p w14:paraId="120316FD" w14:textId="77777777" w:rsidR="00402C5E" w:rsidRDefault="00212FF6">
      <w:pPr>
        <w:spacing w:line="600" w:lineRule="auto"/>
        <w:ind w:firstLine="720"/>
        <w:jc w:val="both"/>
        <w:rPr>
          <w:rFonts w:eastAsia="Times New Roman"/>
          <w:szCs w:val="24"/>
        </w:rPr>
      </w:pPr>
      <w:r>
        <w:rPr>
          <w:rFonts w:eastAsia="Times New Roman"/>
          <w:szCs w:val="24"/>
        </w:rPr>
        <w:t>Όσον αφορά στη μεταφορά των αρμοδιοτήτων αποκεντρωμένων διοικήσεων στην αιρετή περιφέρεια και σύμφωνα με τα άρθρα 4, 5 και 6, επιχειρείται η ένταξη των αθλητικών εγκαταστάσεων σε κατηγορίες. Εδώ υπάρχει ένα πρόβλημα. Έως σήμερα, αρμόδιο όργανο για</w:t>
      </w:r>
      <w:r>
        <w:rPr>
          <w:rFonts w:eastAsia="Times New Roman"/>
          <w:szCs w:val="24"/>
        </w:rPr>
        <w:t xml:space="preserve"> τη χορήγηση άδειας λειτουργίας οποιουδήποτε αγωνιστικού χώρου, εθνικού, ολυμπιακού, περιφερειακού, δημοτικού και όλων γενικά των χώρων άθλησης στη χώρα, ήταν ο </w:t>
      </w:r>
      <w:r>
        <w:rPr>
          <w:rFonts w:eastAsia="Times New Roman"/>
          <w:szCs w:val="24"/>
        </w:rPr>
        <w:t>γ</w:t>
      </w:r>
      <w:r>
        <w:rPr>
          <w:rFonts w:eastAsia="Times New Roman"/>
          <w:szCs w:val="24"/>
        </w:rPr>
        <w:t xml:space="preserve">ενικός </w:t>
      </w:r>
      <w:r>
        <w:rPr>
          <w:rFonts w:eastAsia="Times New Roman"/>
          <w:szCs w:val="24"/>
        </w:rPr>
        <w:t>γ</w:t>
      </w:r>
      <w:r>
        <w:rPr>
          <w:rFonts w:eastAsia="Times New Roman"/>
          <w:szCs w:val="24"/>
        </w:rPr>
        <w:t>ραμματέας της οικείας αποκεντρωμένης διοίκησης. Από τη στιγμή που μεταφέρονται οι αρμο</w:t>
      </w:r>
      <w:r>
        <w:rPr>
          <w:rFonts w:eastAsia="Times New Roman"/>
          <w:szCs w:val="24"/>
        </w:rPr>
        <w:t>διότητες αυτές στην περιφέρεια, προκύπτουν κάποια ερωτήματα. Η ίδια η Ένωση Περιφερειών Ελλάδος δηλώνει ότι αδυνατεί να ανταπεξέλ</w:t>
      </w:r>
      <w:r>
        <w:rPr>
          <w:rFonts w:eastAsia="Times New Roman"/>
          <w:szCs w:val="24"/>
        </w:rPr>
        <w:lastRenderedPageBreak/>
        <w:t>θει στα νέα δεδομένα λόγω έλλειψης διοικητικών δομών και κυρίως προσωπικού. Παράλληλα, δηλώνει ότι απαιτείται τροποποίηση των ο</w:t>
      </w:r>
      <w:r>
        <w:rPr>
          <w:rFonts w:eastAsia="Times New Roman"/>
          <w:szCs w:val="24"/>
        </w:rPr>
        <w:t xml:space="preserve">ργανισμών εσωτερικής υπηρεσίας των περιφερειών και ανάλογοι οικονομικοί πόροι που δεν υπάρχουν. </w:t>
      </w:r>
    </w:p>
    <w:p w14:paraId="120316FE" w14:textId="77777777" w:rsidR="00402C5E" w:rsidRDefault="00212FF6">
      <w:pPr>
        <w:spacing w:line="600" w:lineRule="auto"/>
        <w:ind w:firstLine="720"/>
        <w:jc w:val="both"/>
        <w:rPr>
          <w:rFonts w:eastAsia="Times New Roman"/>
          <w:szCs w:val="24"/>
        </w:rPr>
      </w:pPr>
      <w:r>
        <w:rPr>
          <w:rFonts w:eastAsia="Times New Roman"/>
          <w:szCs w:val="24"/>
        </w:rPr>
        <w:t>Η κατάσταση δυσχεραίνει, βέβαια, ακόμα πιο πολύ από τη στιγμή που στις περιφέρειες περιέρχεται η αρμοδιότητα για τη χορήγηση της άδειας διεξαγωγής αθλητικών συ</w:t>
      </w:r>
      <w:r>
        <w:rPr>
          <w:rFonts w:eastAsia="Times New Roman"/>
          <w:szCs w:val="24"/>
        </w:rPr>
        <w:t xml:space="preserve">ναντήσεων, αναλογιζόμενοι βέβαια τον μεγάλο αριθμό τους, την έλλειψη προσωπικού που απαιτείται και κυρίως, όπως είπαμε, την υλικοτεχνική υποδομή. </w:t>
      </w:r>
    </w:p>
    <w:p w14:paraId="120316FF" w14:textId="77777777" w:rsidR="00402C5E" w:rsidRDefault="00212FF6">
      <w:pPr>
        <w:spacing w:line="600" w:lineRule="auto"/>
        <w:ind w:firstLine="720"/>
        <w:jc w:val="both"/>
        <w:rPr>
          <w:rFonts w:eastAsia="Times New Roman"/>
          <w:szCs w:val="24"/>
        </w:rPr>
      </w:pPr>
      <w:r>
        <w:rPr>
          <w:rFonts w:eastAsia="Times New Roman"/>
          <w:szCs w:val="24"/>
        </w:rPr>
        <w:t>Αμφιλεγόμενο είναι και το άρθρο στο οποίο χορηγείται κατ’ εξαίρεση σε προπονητές αθλητών που κατέκτησαν μετάλ</w:t>
      </w:r>
      <w:r>
        <w:rPr>
          <w:rFonts w:eastAsia="Times New Roman"/>
          <w:szCs w:val="24"/>
        </w:rPr>
        <w:t xml:space="preserve">λιο σε Ολυμπιακούς ή </w:t>
      </w:r>
      <w:proofErr w:type="spellStart"/>
      <w:r>
        <w:rPr>
          <w:rFonts w:eastAsia="Times New Roman"/>
          <w:szCs w:val="24"/>
        </w:rPr>
        <w:t>Παραολυμπιακούς</w:t>
      </w:r>
      <w:proofErr w:type="spellEnd"/>
      <w:r>
        <w:rPr>
          <w:rFonts w:eastAsia="Times New Roman"/>
          <w:szCs w:val="24"/>
        </w:rPr>
        <w:t xml:space="preserve"> αγώνες και οι οποίοι δεν διαθέτουν σχετική άδεια. </w:t>
      </w:r>
    </w:p>
    <w:p w14:paraId="12031700" w14:textId="77777777" w:rsidR="00402C5E" w:rsidRDefault="00212FF6">
      <w:pPr>
        <w:spacing w:line="600" w:lineRule="auto"/>
        <w:ind w:firstLine="720"/>
        <w:jc w:val="both"/>
        <w:rPr>
          <w:rFonts w:eastAsia="Times New Roman"/>
          <w:szCs w:val="24"/>
        </w:rPr>
      </w:pPr>
      <w:r>
        <w:rPr>
          <w:rFonts w:eastAsia="Times New Roman"/>
          <w:szCs w:val="24"/>
        </w:rPr>
        <w:t xml:space="preserve">Δυστυχώς, το παρόν νομοσχέδιο δεν κάνει κάποια σημαντική τομή, αλλά συνεχίζει να είναι στο ίδιο μήκος κύματος με το παρελθόν. </w:t>
      </w:r>
    </w:p>
    <w:p w14:paraId="12031701"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Κυρίες και κύριοι Βουλευτές, ο ελληνικός </w:t>
      </w:r>
      <w:r>
        <w:rPr>
          <w:rFonts w:eastAsia="Times New Roman"/>
          <w:szCs w:val="24"/>
        </w:rPr>
        <w:t>αθλητισμός βρίσκεται εδώ και πάρα πολλά χρόνια σε τέλμα. Οι ελλείψεις χρηματοδοτήσεων από τον κρατικό προϋπολογισμό δίνουν το ελεύθερο στα σωματεία να γυρίσουν το βλέμμα τους σε κάθε είδους εμπορική δραστηριότητα για να μπορούν να αντιμετωπίσουν τις λειτου</w:t>
      </w:r>
      <w:r>
        <w:rPr>
          <w:rFonts w:eastAsia="Times New Roman"/>
          <w:szCs w:val="24"/>
        </w:rPr>
        <w:t xml:space="preserve">ργικές τους ανάγκες. </w:t>
      </w:r>
    </w:p>
    <w:p w14:paraId="12031702" w14:textId="77777777" w:rsidR="00402C5E" w:rsidRDefault="00212FF6">
      <w:pPr>
        <w:spacing w:line="600" w:lineRule="auto"/>
        <w:ind w:firstLine="720"/>
        <w:jc w:val="both"/>
        <w:rPr>
          <w:rFonts w:eastAsia="Times New Roman"/>
          <w:szCs w:val="24"/>
        </w:rPr>
      </w:pPr>
      <w:r>
        <w:rPr>
          <w:rFonts w:eastAsia="Times New Roman"/>
          <w:szCs w:val="24"/>
        </w:rPr>
        <w:t xml:space="preserve">Η αθλητική δραστηριότητα, δυστυχώς, είναι άρρηκτα δεμένη πλέον με τα τηλεοπτικά δικαιώματα, τις πάσης φύσεως εμπορικές δραστηριότητες, τον τζόγο, το μέσο του στοιχήματος και την αντιπαράθεση συμφερόντων μεγαλοεπιχειρηματιών, κάτι που </w:t>
      </w:r>
      <w:r>
        <w:rPr>
          <w:rFonts w:eastAsia="Times New Roman"/>
          <w:szCs w:val="24"/>
        </w:rPr>
        <w:t xml:space="preserve">καταδεικνύεται τον τελευταίο καιρό και στην Αίθουσα του Ελληνικού Κοινοβουλίου. </w:t>
      </w:r>
    </w:p>
    <w:p w14:paraId="12031703" w14:textId="77777777" w:rsidR="00402C5E" w:rsidRDefault="00212FF6">
      <w:pPr>
        <w:spacing w:line="600" w:lineRule="auto"/>
        <w:ind w:firstLine="720"/>
        <w:jc w:val="both"/>
        <w:rPr>
          <w:rFonts w:eastAsia="Times New Roman"/>
          <w:szCs w:val="24"/>
        </w:rPr>
      </w:pPr>
      <w:r>
        <w:rPr>
          <w:rFonts w:eastAsia="Times New Roman"/>
          <w:szCs w:val="24"/>
        </w:rPr>
        <w:t>Για να πάψει, λοιπόν, ο αθλητισμός να είναι έρμαιο συμφερόντων, θα πρέπει να αλλάξουν τα αθλητικά πρότυπα. Πώς, όμως, να αλλάξουν, όταν μειώνονται οι ώρες φυσικής αγωγής στα σ</w:t>
      </w:r>
      <w:r>
        <w:rPr>
          <w:rFonts w:eastAsia="Times New Roman"/>
          <w:szCs w:val="24"/>
        </w:rPr>
        <w:t xml:space="preserve">χολεία, όταν οι δήμοι θέλουν χρήματα για να αθληθούν οι δημότες, όταν τα σωματεία μεταφέρουν το κόστος στα παιδιά, επειδή δεν έχουν την οικονομική δυνατότητα; </w:t>
      </w:r>
    </w:p>
    <w:p w14:paraId="12031704" w14:textId="77777777" w:rsidR="00402C5E" w:rsidRDefault="00212FF6">
      <w:pPr>
        <w:spacing w:line="600" w:lineRule="auto"/>
        <w:ind w:firstLine="720"/>
        <w:jc w:val="both"/>
        <w:rPr>
          <w:rFonts w:eastAsia="Times New Roman"/>
          <w:szCs w:val="24"/>
        </w:rPr>
      </w:pPr>
      <w:r>
        <w:rPr>
          <w:rFonts w:eastAsia="Times New Roman"/>
          <w:szCs w:val="24"/>
        </w:rPr>
        <w:lastRenderedPageBreak/>
        <w:t>Επίσης, πολλά έχουν ειπωθεί για τον ιατρικό έλεγχο των νέων αθλητών. Παρ’ όλα αυτά, ακόμα μεγαλώ</w:t>
      </w:r>
      <w:r>
        <w:rPr>
          <w:rFonts w:eastAsia="Times New Roman"/>
          <w:szCs w:val="24"/>
        </w:rPr>
        <w:t xml:space="preserve">νει ο τραγικός απολογισμός νέων θλιβερών περιστατικών. Υπάρχει περίπτωση σήμερα να κάνει κάποιος πρωταθλητισμό χωρίς οικονομικά κίνητρα; </w:t>
      </w:r>
    </w:p>
    <w:p w14:paraId="12031705" w14:textId="77777777" w:rsidR="00402C5E" w:rsidRDefault="00212FF6">
      <w:pPr>
        <w:spacing w:line="600" w:lineRule="auto"/>
        <w:ind w:firstLine="720"/>
        <w:jc w:val="both"/>
        <w:rPr>
          <w:rFonts w:eastAsia="Times New Roman"/>
          <w:szCs w:val="24"/>
        </w:rPr>
      </w:pPr>
      <w:r>
        <w:rPr>
          <w:rFonts w:eastAsia="Times New Roman"/>
          <w:szCs w:val="24"/>
        </w:rPr>
        <w:t xml:space="preserve">Δεν θα ήθελα να αναφερθώ εκτενέστερα και στο θεσμό των </w:t>
      </w:r>
      <w:r>
        <w:rPr>
          <w:rFonts w:eastAsia="Times New Roman"/>
          <w:szCs w:val="24"/>
          <w:lang w:val="en-US"/>
        </w:rPr>
        <w:t>Olympic</w:t>
      </w:r>
      <w:r>
        <w:rPr>
          <w:rFonts w:eastAsia="Times New Roman"/>
          <w:szCs w:val="24"/>
        </w:rPr>
        <w:t xml:space="preserve"> </w:t>
      </w:r>
      <w:r>
        <w:rPr>
          <w:rFonts w:eastAsia="Times New Roman"/>
          <w:szCs w:val="24"/>
          <w:lang w:val="en-US"/>
        </w:rPr>
        <w:t>Games</w:t>
      </w:r>
      <w:r>
        <w:rPr>
          <w:rFonts w:eastAsia="Times New Roman"/>
          <w:szCs w:val="24"/>
        </w:rPr>
        <w:t xml:space="preserve"> -γιατί μόνο Ολυμπιακοί Αγώνες δεν είναι-, στην εμ</w:t>
      </w:r>
      <w:r>
        <w:rPr>
          <w:rFonts w:eastAsia="Times New Roman"/>
          <w:szCs w:val="24"/>
        </w:rPr>
        <w:t xml:space="preserve">πορευματοποίησή τους, στα μεγαθήρια των χορηγών, στο ντόπινγκ, στη σήψη, στο κέρδος. Σήμερα, η βιομηχανία του αθλητισμού είναι μια ισχυρή οικονομική επιχείρηση, η οποία έχει ενταχθεί καθαρά στο σύγχρονο μάρκετινγκ. Ως εκ τούτου, η ίδια η επιχείρηση και οι </w:t>
      </w:r>
      <w:r>
        <w:rPr>
          <w:rFonts w:eastAsia="Times New Roman"/>
          <w:szCs w:val="24"/>
        </w:rPr>
        <w:t xml:space="preserve">χορηγοί της το μόνο που έχουν να κάνουν είναι να αυξήσουν τα κέρδη τους. Είναι λογικό αυτό, επιχείρηση είναι. Η επίτευξη των στόχων ενός αθλητή έχει πλέον αξία οικονομική. Κατά συνέπεια, μεγαλώνει και η πίεση. Άλλωστε, σήμερα σημασία έχει μόνο ο πρώτος. Ο </w:t>
      </w:r>
      <w:r>
        <w:rPr>
          <w:rFonts w:eastAsia="Times New Roman"/>
          <w:szCs w:val="24"/>
        </w:rPr>
        <w:t xml:space="preserve">δεύτερος δεν είναι τίποτα. </w:t>
      </w:r>
    </w:p>
    <w:p w14:paraId="12031706" w14:textId="77777777" w:rsidR="00402C5E" w:rsidRDefault="00212FF6">
      <w:pPr>
        <w:spacing w:line="600" w:lineRule="auto"/>
        <w:ind w:firstLine="720"/>
        <w:jc w:val="both"/>
        <w:rPr>
          <w:rFonts w:eastAsia="Times New Roman"/>
          <w:szCs w:val="24"/>
        </w:rPr>
      </w:pPr>
      <w:r>
        <w:rPr>
          <w:rFonts w:eastAsia="Times New Roman"/>
          <w:szCs w:val="24"/>
        </w:rPr>
        <w:t>Ακόμα και την εποχή του πάλαι ποτέ Ψυχρού Πολέμου, ο αθλητισμός χρησιμοποιήθηκε για να πιστοποιήσει την πολιτική δύναμη και την ανωτερότητα των τότε υπερδυνάμεων, πράγμα που γίνεται και σήμερα.</w:t>
      </w:r>
    </w:p>
    <w:p w14:paraId="12031707"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Ποιος από τους μεγαλύτερους εξ </w:t>
      </w:r>
      <w:r>
        <w:rPr>
          <w:rFonts w:eastAsia="Times New Roman"/>
          <w:szCs w:val="24"/>
        </w:rPr>
        <w:t>ημών δεν θυμάται σε Δύση και Ανατολή αφ</w:t>
      </w:r>
      <w:r>
        <w:rPr>
          <w:rFonts w:eastAsia="Times New Roman"/>
          <w:szCs w:val="24"/>
        </w:rPr>
        <w:t xml:space="preserve">’ </w:t>
      </w:r>
      <w:r>
        <w:rPr>
          <w:rFonts w:eastAsia="Times New Roman"/>
          <w:szCs w:val="24"/>
        </w:rPr>
        <w:t xml:space="preserve">ενός τους έγχρωμους υπεραθλητές της Αμερικής, από τους οποίους ούτε οι μισοί δεν πέρασαν τα πενήντα έτη ζωής και αντίστοιχα τις τραγικές μορφές των γυναικών της πάλαι ποτέ </w:t>
      </w:r>
      <w:proofErr w:type="spellStart"/>
      <w:r>
        <w:rPr>
          <w:rFonts w:eastAsia="Times New Roman"/>
          <w:szCs w:val="24"/>
        </w:rPr>
        <w:t>σοβιετίας</w:t>
      </w:r>
      <w:proofErr w:type="spellEnd"/>
      <w:r>
        <w:rPr>
          <w:rFonts w:eastAsia="Times New Roman"/>
          <w:szCs w:val="24"/>
        </w:rPr>
        <w:t xml:space="preserve"> και της Ανατολικής Γερμανίας, με </w:t>
      </w:r>
      <w:r>
        <w:rPr>
          <w:rFonts w:eastAsia="Times New Roman"/>
          <w:szCs w:val="24"/>
        </w:rPr>
        <w:t>τη θηριώδη σωματική διάπλαση και τα τσιγκελωτά μουστάκια τους ως αποτέλεσμα των ουσιών που τους χορηγούσαν;</w:t>
      </w:r>
    </w:p>
    <w:p w14:paraId="12031708" w14:textId="77777777" w:rsidR="00402C5E" w:rsidRDefault="00212FF6">
      <w:pPr>
        <w:spacing w:line="600" w:lineRule="auto"/>
        <w:ind w:firstLine="720"/>
        <w:jc w:val="both"/>
        <w:rPr>
          <w:rFonts w:eastAsia="Times New Roman"/>
          <w:szCs w:val="24"/>
        </w:rPr>
      </w:pPr>
      <w:r>
        <w:rPr>
          <w:rFonts w:eastAsia="Times New Roman"/>
          <w:szCs w:val="24"/>
        </w:rPr>
        <w:t>Δυστυχώς, όλα αυτά τα χρόνια δεν άλλαξε τίποτα. Χρειάζονται ριζικές τομές για να απαλλαγεί ο αθλητισμός από την αρρώστια και τη σαπίλα. Φαίνεται ότι</w:t>
      </w:r>
      <w:r>
        <w:rPr>
          <w:rFonts w:eastAsia="Times New Roman"/>
          <w:szCs w:val="24"/>
        </w:rPr>
        <w:t xml:space="preserve"> ανεξάρτητα από τους κανόνες που έφερε η κρίση στη χώρα μας, με ημίμετρα δεν σώζεται η κατάσταση, παρά το φιλότιμο και τη δύναμη ψυχής αυτών των αθλητών που έχουν το μεράκι ακόμα και συνεχίζουν την προσπάθειά τους.</w:t>
      </w:r>
    </w:p>
    <w:p w14:paraId="12031709" w14:textId="77777777" w:rsidR="00402C5E" w:rsidRDefault="00212FF6">
      <w:pPr>
        <w:spacing w:line="600" w:lineRule="auto"/>
        <w:ind w:firstLine="720"/>
        <w:jc w:val="both"/>
        <w:rPr>
          <w:rFonts w:eastAsia="Times New Roman"/>
          <w:szCs w:val="24"/>
        </w:rPr>
      </w:pPr>
      <w:r>
        <w:rPr>
          <w:rFonts w:eastAsia="Times New Roman"/>
          <w:szCs w:val="24"/>
        </w:rPr>
        <w:t>Ευχαριστώ πολύ.</w:t>
      </w:r>
    </w:p>
    <w:p w14:paraId="1203170A" w14:textId="77777777" w:rsidR="00402C5E" w:rsidRDefault="00212FF6">
      <w:pPr>
        <w:spacing w:line="600" w:lineRule="auto"/>
        <w:ind w:firstLine="720"/>
        <w:jc w:val="both"/>
        <w:rPr>
          <w:rFonts w:eastAsia="Times New Roman"/>
          <w:szCs w:val="24"/>
        </w:rPr>
      </w:pPr>
      <w:r>
        <w:rPr>
          <w:rFonts w:eastAsia="Times New Roman"/>
          <w:b/>
          <w:szCs w:val="24"/>
        </w:rPr>
        <w:t>ΠΡΟΕΔΡΕΥΩΝ (Σπυρίδων Λυκο</w:t>
      </w:r>
      <w:r>
        <w:rPr>
          <w:rFonts w:eastAsia="Times New Roman"/>
          <w:b/>
          <w:szCs w:val="24"/>
        </w:rPr>
        <w:t>ύδης):</w:t>
      </w:r>
      <w:r>
        <w:rPr>
          <w:rFonts w:eastAsia="Times New Roman"/>
          <w:szCs w:val="24"/>
        </w:rPr>
        <w:t xml:space="preserve"> Ευχαριστούμε.</w:t>
      </w:r>
    </w:p>
    <w:p w14:paraId="1203170B" w14:textId="77777777" w:rsidR="00402C5E" w:rsidRDefault="00212FF6">
      <w:pPr>
        <w:spacing w:line="600" w:lineRule="auto"/>
        <w:ind w:firstLine="720"/>
        <w:jc w:val="both"/>
        <w:rPr>
          <w:rFonts w:eastAsia="Times New Roman"/>
          <w:szCs w:val="24"/>
        </w:rPr>
      </w:pPr>
      <w:r>
        <w:rPr>
          <w:rFonts w:eastAsia="Times New Roman"/>
          <w:szCs w:val="24"/>
        </w:rPr>
        <w:t>Τον λόγο έχει ο κ. Γεώργιος Πάλλης.</w:t>
      </w:r>
    </w:p>
    <w:p w14:paraId="1203170C"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 xml:space="preserve">Κυρίες και κύριοι συνάδελφοι, κύριε Υπουργέ, δεν θα καταχραστώ τον χρόνο. Νομίζω ότι όποιοι </w:t>
      </w:r>
      <w:r>
        <w:rPr>
          <w:rFonts w:eastAsia="Times New Roman"/>
          <w:szCs w:val="24"/>
        </w:rPr>
        <w:lastRenderedPageBreak/>
        <w:t>από εμάς βρίσκονται στην Αίθουσα, αλλά και συμπολίτες μας που παρακολούθησαν από την τηλεό</w:t>
      </w:r>
      <w:r>
        <w:rPr>
          <w:rFonts w:eastAsia="Times New Roman"/>
          <w:szCs w:val="24"/>
        </w:rPr>
        <w:t xml:space="preserve">ραση την τοποθέτηση του Υπουργού –μία μεστή, επί της ουσίας και με απόλυτη ειλικρίνεια τοποθέτηση- μπορούν να κατανοήσουν ότι για πρώτη φορά στη χώρα μετά από πάρα πολλά χρόνια πάει να μπει μια τάξη σε όλα αυτά που παραλάβαμε. Όλοι γνωρίζουν στον τόπο μας </w:t>
      </w:r>
      <w:r>
        <w:rPr>
          <w:rFonts w:eastAsia="Times New Roman"/>
          <w:szCs w:val="24"/>
        </w:rPr>
        <w:t>τις αθλητικές εγκαταστάσεις που είναι ανύπαρκτες, στα χαρτιά, τις παρεμβάσεις που γίνονται τόσα χρόνια, τα προβλήματα που έχει εν γένει ο αθλητισμός.</w:t>
      </w:r>
    </w:p>
    <w:p w14:paraId="1203170D" w14:textId="77777777" w:rsidR="00402C5E" w:rsidRDefault="00212FF6">
      <w:pPr>
        <w:spacing w:line="600" w:lineRule="auto"/>
        <w:ind w:firstLine="720"/>
        <w:jc w:val="both"/>
        <w:rPr>
          <w:rFonts w:eastAsia="Times New Roman"/>
          <w:szCs w:val="24"/>
        </w:rPr>
      </w:pPr>
      <w:r>
        <w:rPr>
          <w:rFonts w:eastAsia="Times New Roman"/>
          <w:szCs w:val="24"/>
        </w:rPr>
        <w:t xml:space="preserve">Εγώ θα μιλήσω για δύο τροπολογίες που έχω καταθέσει μαζί με συναδέλφους και αφορούν στα προβλήματα που προέκυψαν στο νομό μας, στη Λέσβο, σε σχέση με τον σεισμό που έγινε στις 12 Ιούνη. </w:t>
      </w:r>
    </w:p>
    <w:p w14:paraId="1203170E" w14:textId="77777777" w:rsidR="00402C5E" w:rsidRDefault="00212FF6">
      <w:pPr>
        <w:spacing w:line="600" w:lineRule="auto"/>
        <w:ind w:firstLine="720"/>
        <w:jc w:val="both"/>
        <w:rPr>
          <w:rFonts w:eastAsia="Times New Roman"/>
          <w:szCs w:val="24"/>
        </w:rPr>
      </w:pPr>
      <w:r>
        <w:rPr>
          <w:rFonts w:eastAsia="Times New Roman"/>
          <w:szCs w:val="24"/>
        </w:rPr>
        <w:t>Η μία τροπολογία με αριθμό 1084 επί της ουσίας αφορά την εξασφάλιση τ</w:t>
      </w:r>
      <w:r>
        <w:rPr>
          <w:rFonts w:eastAsia="Times New Roman"/>
          <w:szCs w:val="24"/>
        </w:rPr>
        <w:t>ης μεταφοράς των μαθητών για την παράταση του σχολικού έτους λόγω του σεισμού. Είχαμε μία εξαιρετική αντιμετώπιση από το κράτος σε όλα τα επίπεδα και από την Αυτοδιοίκηση και προφανώς θεωρώ ότι και από το Υπουργείο θα γίνει αποδεκτή, ώστε αυτά τα παιδιά να</w:t>
      </w:r>
      <w:r>
        <w:rPr>
          <w:rFonts w:eastAsia="Times New Roman"/>
          <w:szCs w:val="24"/>
        </w:rPr>
        <w:t xml:space="preserve"> κλείσουν κανονικά τη χρο</w:t>
      </w:r>
      <w:r>
        <w:rPr>
          <w:rFonts w:eastAsia="Times New Roman"/>
          <w:szCs w:val="24"/>
        </w:rPr>
        <w:lastRenderedPageBreak/>
        <w:t>νιά τους χωρίς προβλήματα τις τελευταίες μέρες. Είναι μ</w:t>
      </w:r>
      <w:r>
        <w:rPr>
          <w:rFonts w:eastAsia="Times New Roman"/>
          <w:szCs w:val="24"/>
        </w:rPr>
        <w:t>ί</w:t>
      </w:r>
      <w:r>
        <w:rPr>
          <w:rFonts w:eastAsia="Times New Roman"/>
          <w:szCs w:val="24"/>
        </w:rPr>
        <w:t>α παράταση από τις 30 Ιουνίου -όπως λέει στον ν.4415/2016- να πάει η χρονιά μέχρι τις 3 Ιουλίου, να κλείσουμε σωστά τη χρονιά και να πάνε τα παιδιά να δώσουν τις εξετάσεις του</w:t>
      </w:r>
      <w:r>
        <w:rPr>
          <w:rFonts w:eastAsia="Times New Roman"/>
          <w:szCs w:val="24"/>
        </w:rPr>
        <w:t>ς.</w:t>
      </w:r>
    </w:p>
    <w:p w14:paraId="1203170F" w14:textId="77777777" w:rsidR="00402C5E" w:rsidRDefault="00212FF6">
      <w:pPr>
        <w:spacing w:line="600" w:lineRule="auto"/>
        <w:ind w:firstLine="720"/>
        <w:jc w:val="both"/>
        <w:rPr>
          <w:rFonts w:eastAsia="Times New Roman"/>
          <w:szCs w:val="24"/>
        </w:rPr>
      </w:pPr>
      <w:r>
        <w:rPr>
          <w:rFonts w:eastAsia="Times New Roman"/>
          <w:szCs w:val="24"/>
        </w:rPr>
        <w:t>Η δεύτερη τροπολογία με αριθμό 1086 αφορά στις χρηματικές δωρεές υπέρ της Περιφερειακής Ενότητας Λέσβου. Είναι μ</w:t>
      </w:r>
      <w:r>
        <w:rPr>
          <w:rFonts w:eastAsia="Times New Roman"/>
          <w:szCs w:val="24"/>
        </w:rPr>
        <w:t>ί</w:t>
      </w:r>
      <w:r>
        <w:rPr>
          <w:rFonts w:eastAsia="Times New Roman"/>
          <w:szCs w:val="24"/>
        </w:rPr>
        <w:t xml:space="preserve">α διαδικασία που έχει ξεκινήσει για τη διαπεριφερειακή συνεργασία και </w:t>
      </w:r>
      <w:proofErr w:type="spellStart"/>
      <w:r>
        <w:rPr>
          <w:rFonts w:eastAsia="Times New Roman"/>
          <w:szCs w:val="24"/>
        </w:rPr>
        <w:t>αλληλοστήριξη</w:t>
      </w:r>
      <w:proofErr w:type="spellEnd"/>
      <w:r>
        <w:rPr>
          <w:rFonts w:eastAsia="Times New Roman"/>
          <w:szCs w:val="24"/>
        </w:rPr>
        <w:t xml:space="preserve"> από την περιφέρεια Αττικής. Ζητάμε, λοιπόν, στο άρθρο 57</w:t>
      </w:r>
      <w:r>
        <w:rPr>
          <w:rFonts w:eastAsia="Times New Roman"/>
          <w:szCs w:val="24"/>
        </w:rPr>
        <w:t xml:space="preserve"> του ν.4456/2017 να προστεθεί παράγραφος που λέει ότι επιτρέπεται η δωρεά χρημάτων εξ ιδίων πόρων από περιφέρεια της χώρας στην περιφέρεια Βορείου Αιγαίου υπέρ της Περιφερειακής Ενότητας Λέσβου με απόφαση του οικείου περιφερειακού συμβουλίου, κατά παρέκκλι</w:t>
      </w:r>
      <w:r>
        <w:rPr>
          <w:rFonts w:eastAsia="Times New Roman"/>
          <w:szCs w:val="24"/>
        </w:rPr>
        <w:t xml:space="preserve">ση των διατάξεων του </w:t>
      </w:r>
      <w:proofErr w:type="spellStart"/>
      <w:r>
        <w:rPr>
          <w:rFonts w:eastAsia="Times New Roman"/>
          <w:szCs w:val="24"/>
        </w:rPr>
        <w:t>π.δ.</w:t>
      </w:r>
      <w:proofErr w:type="spellEnd"/>
      <w:r>
        <w:rPr>
          <w:rFonts w:eastAsia="Times New Roman"/>
          <w:szCs w:val="24"/>
        </w:rPr>
        <w:t xml:space="preserve"> 30/1996 και του </w:t>
      </w:r>
      <w:r>
        <w:rPr>
          <w:rFonts w:eastAsia="Times New Roman"/>
          <w:szCs w:val="24"/>
        </w:rPr>
        <w:t>π.δ.</w:t>
      </w:r>
      <w:r>
        <w:rPr>
          <w:rFonts w:eastAsia="Times New Roman"/>
          <w:szCs w:val="24"/>
        </w:rPr>
        <w:t>242/1996 για την υλοποίηση έργων, μελετών, προμηθειών και υπηρεσιών, προκειμένου να αντιμετωπιστούν τα αποτελέσματα και οι συνέπειες του σεισμού στη Λέσβο στις 12</w:t>
      </w:r>
      <w:r>
        <w:rPr>
          <w:rFonts w:eastAsia="Times New Roman"/>
          <w:szCs w:val="24"/>
        </w:rPr>
        <w:t>-</w:t>
      </w:r>
      <w:r>
        <w:rPr>
          <w:rFonts w:eastAsia="Times New Roman"/>
          <w:szCs w:val="24"/>
        </w:rPr>
        <w:t>06</w:t>
      </w:r>
      <w:r>
        <w:rPr>
          <w:rFonts w:eastAsia="Times New Roman"/>
          <w:szCs w:val="24"/>
        </w:rPr>
        <w:t>-</w:t>
      </w:r>
      <w:r>
        <w:rPr>
          <w:rFonts w:eastAsia="Times New Roman"/>
          <w:szCs w:val="24"/>
        </w:rPr>
        <w:t xml:space="preserve">2017. Διευκρινίζει ότι τα χρήματα αυτά, εάν </w:t>
      </w:r>
      <w:r>
        <w:rPr>
          <w:rFonts w:eastAsia="Times New Roman"/>
          <w:szCs w:val="24"/>
        </w:rPr>
        <w:t>δεν αξιοποιηθούν εντός τεσσάρων ετών, επιστρέφονται στην περιφέρεια που τα δωρίζει.</w:t>
      </w:r>
    </w:p>
    <w:p w14:paraId="12031710" w14:textId="77777777" w:rsidR="00402C5E" w:rsidRDefault="00212FF6">
      <w:pPr>
        <w:spacing w:line="600" w:lineRule="auto"/>
        <w:ind w:firstLine="720"/>
        <w:jc w:val="both"/>
        <w:rPr>
          <w:rFonts w:eastAsia="Times New Roman"/>
          <w:szCs w:val="24"/>
        </w:rPr>
      </w:pPr>
      <w:r>
        <w:rPr>
          <w:rFonts w:eastAsia="Times New Roman"/>
          <w:szCs w:val="24"/>
        </w:rPr>
        <w:lastRenderedPageBreak/>
        <w:t>Νομίζω ότι και το Υπουργείο θα αποδεχθεί και τις δύο τροπολογίες λόγω του επείγοντος, αλλά φαντάζομαι ότι όλες οι παρατάξεις, όπως και οι συνάδελφοι από το νομό μου, θα υπε</w:t>
      </w:r>
      <w:r>
        <w:rPr>
          <w:rFonts w:eastAsia="Times New Roman"/>
          <w:szCs w:val="24"/>
        </w:rPr>
        <w:t>ρψηφίσουν αυτές τις δύο τροπολογίες. Είναι σημαντικό, όπως ξεκίνησε πάρα πολύ καλά η αντιμετώπιση του σεισμού στην Λέσβο, να συνεχίσουμε όλοι ενωμένα με αυτόν τον ρυθμό, ούτως ώστε όχι μόνο να συμβεί η αποκατάσταση, αλλά να καταφέρουμε σε περιοχές που είχα</w:t>
      </w:r>
      <w:r>
        <w:rPr>
          <w:rFonts w:eastAsia="Times New Roman"/>
          <w:szCs w:val="24"/>
        </w:rPr>
        <w:t>με χρόνια προβλήματα να έχουμε και τη βελτίωση των υποδομών και ένα καλύτερο μέλλον για τον τόπο.</w:t>
      </w:r>
    </w:p>
    <w:p w14:paraId="12031711" w14:textId="77777777" w:rsidR="00402C5E" w:rsidRDefault="00212FF6">
      <w:pPr>
        <w:spacing w:line="600" w:lineRule="auto"/>
        <w:ind w:firstLine="720"/>
        <w:jc w:val="both"/>
        <w:rPr>
          <w:rFonts w:eastAsia="Times New Roman"/>
          <w:szCs w:val="24"/>
        </w:rPr>
      </w:pPr>
      <w:r>
        <w:rPr>
          <w:rFonts w:eastAsia="Times New Roman"/>
          <w:szCs w:val="24"/>
        </w:rPr>
        <w:t>Σας ευχαριστώ πολύ και ελπίζω στη δική σας θετική ψήφο.</w:t>
      </w:r>
    </w:p>
    <w:p w14:paraId="12031712"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31713" w14:textId="77777777" w:rsidR="00402C5E" w:rsidRDefault="00212FF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Πάλλη.</w:t>
      </w:r>
    </w:p>
    <w:p w14:paraId="12031714" w14:textId="77777777" w:rsidR="00402C5E" w:rsidRDefault="00212FF6">
      <w:pPr>
        <w:spacing w:line="600" w:lineRule="auto"/>
        <w:ind w:firstLine="720"/>
        <w:jc w:val="both"/>
        <w:rPr>
          <w:rFonts w:eastAsia="Times New Roman"/>
          <w:szCs w:val="24"/>
        </w:rPr>
      </w:pPr>
      <w:r>
        <w:rPr>
          <w:rFonts w:eastAsia="Times New Roman"/>
          <w:szCs w:val="24"/>
        </w:rPr>
        <w:t>Το</w:t>
      </w:r>
      <w:r>
        <w:rPr>
          <w:rFonts w:eastAsia="Times New Roman"/>
          <w:szCs w:val="24"/>
        </w:rPr>
        <w:t>ν λόγο έχει ο συνάδελφος κ. Κωνσταντινόπουλος.</w:t>
      </w:r>
    </w:p>
    <w:p w14:paraId="12031715" w14:textId="77777777" w:rsidR="00402C5E" w:rsidRDefault="00212FF6">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Κύριε Πρόεδρε, θα μιλήσω σε σχέση με την τροπολογία που έχει καταθέσει ο Υπουργός Ανάπτυξης. Δεν ξέρω πώς ο παριστάμενος Υπουργός </w:t>
      </w:r>
      <w:r>
        <w:rPr>
          <w:rFonts w:eastAsia="Times New Roman"/>
          <w:szCs w:val="24"/>
        </w:rPr>
        <w:lastRenderedPageBreak/>
        <w:t>θα μπορούσε να κατανοήσει -για λόγους αρμοδιότητας,</w:t>
      </w:r>
      <w:r>
        <w:rPr>
          <w:rFonts w:eastAsia="Times New Roman"/>
          <w:szCs w:val="24"/>
        </w:rPr>
        <w:t xml:space="preserve"> όχι τίποτα παραπάνω, για να μην παρεξηγηθούμε- αυτά που θα πω.</w:t>
      </w:r>
    </w:p>
    <w:p w14:paraId="12031716" w14:textId="77777777" w:rsidR="00402C5E" w:rsidRDefault="00212FF6">
      <w:pPr>
        <w:spacing w:line="600" w:lineRule="auto"/>
        <w:ind w:firstLine="709"/>
        <w:jc w:val="both"/>
        <w:rPr>
          <w:rFonts w:eastAsia="Times New Roman" w:cs="Times New Roman"/>
          <w:szCs w:val="24"/>
        </w:rPr>
      </w:pPr>
      <w:r>
        <w:rPr>
          <w:rFonts w:eastAsia="Times New Roman"/>
          <w:szCs w:val="24"/>
        </w:rPr>
        <w:t>Εδώ υπάρχει το εξής κύριε Υπουργέ. Έρχεται η Κυβέρνηση και δίνει παρατάσεις εκ των υστέρων.</w:t>
      </w:r>
      <w:r>
        <w:rPr>
          <w:rFonts w:eastAsia="Times New Roman" w:cs="Times New Roman"/>
          <w:szCs w:val="24"/>
        </w:rPr>
        <w:t xml:space="preserve"> </w:t>
      </w:r>
      <w:r>
        <w:rPr>
          <w:rFonts w:eastAsia="Times New Roman" w:cs="Times New Roman"/>
          <w:szCs w:val="24"/>
        </w:rPr>
        <w:t>Δηλαδή έχει λήξει η παράταση –όπως καταλαβαίνετε, τότε ποια τράπεζα θα βοηθήσει τον επενδυτή- και έρ</w:t>
      </w:r>
      <w:r>
        <w:rPr>
          <w:rFonts w:eastAsia="Times New Roman" w:cs="Times New Roman"/>
          <w:szCs w:val="24"/>
        </w:rPr>
        <w:t>χεται τώρα και δίνει εκ των υστέρων παρατάσεις.</w:t>
      </w:r>
    </w:p>
    <w:p w14:paraId="1203171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Υπουργέ, εγώ δεν καταλαβαίνω τι ανάπτυξη θέλετε να κάνετε και πώς θα στηρίξετε τις επιχειρήσεις. Εγώ δεν μπορώ να το καταλάβω αυτό.</w:t>
      </w:r>
    </w:p>
    <w:p w14:paraId="1203171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Δεύτερον, έχουμε τους αναπτυξιακούς νόμους του 2005 και του 2014. Σας </w:t>
      </w:r>
      <w:r>
        <w:rPr>
          <w:rFonts w:eastAsia="Times New Roman" w:cs="Times New Roman"/>
          <w:szCs w:val="24"/>
        </w:rPr>
        <w:t>λέω ότι για επενδύσεις που υποβλήθηκαν το 2005, με τον ν.3299, παράταση είναι η 31</w:t>
      </w:r>
      <w:r w:rsidRPr="00C3793A">
        <w:rPr>
          <w:rFonts w:eastAsia="Times New Roman" w:cs="Times New Roman"/>
          <w:szCs w:val="24"/>
          <w:vertAlign w:val="superscript"/>
        </w:rPr>
        <w:t>η</w:t>
      </w:r>
      <w:r>
        <w:rPr>
          <w:rFonts w:eastAsia="Times New Roman" w:cs="Times New Roman"/>
          <w:szCs w:val="24"/>
        </w:rPr>
        <w:t xml:space="preserve"> Ιουλίου 2017, ενώ για επενδύσεις που υποβλήθηκαν δεκατέσσερα χρόνια μετά –βεβαίως αυτές είναι στην κυβέρνηση ΠΑΣΟΚ ενώ οι προηγούμενες είναι του Κώστα Καραμανλή- δίνετε μόν</w:t>
      </w:r>
      <w:r>
        <w:rPr>
          <w:rFonts w:eastAsia="Times New Roman" w:cs="Times New Roman"/>
          <w:szCs w:val="24"/>
        </w:rPr>
        <w:t xml:space="preserve">ο πέντε μήνες μετά. </w:t>
      </w:r>
    </w:p>
    <w:p w14:paraId="1203171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Εγώ δεν καταλαβαίνω γιατί, αφού έρχεστε να λύσετε ένα θέμα με τις παρατάσεις, με τις οποίες εμείς συμφωνούμε, δεν τους δίνετε τη δυνατότητα να προχωρήσουν. Θέλουμε να το </w:t>
      </w:r>
      <w:r>
        <w:rPr>
          <w:rFonts w:eastAsia="Times New Roman" w:cs="Times New Roman"/>
          <w:szCs w:val="24"/>
        </w:rPr>
        <w:lastRenderedPageBreak/>
        <w:t>δούμε, να το στηρίξουμε, να δούμε τις επενδύσεις που βρίσκονται σ</w:t>
      </w:r>
      <w:r>
        <w:rPr>
          <w:rFonts w:eastAsia="Times New Roman" w:cs="Times New Roman"/>
          <w:szCs w:val="24"/>
        </w:rPr>
        <w:t>την ολοκλήρωσή τους. Υπάρχουν τα επιμελητήρια που λένε ότι όλες οι επενδύσεις του νόμου του 2004 και του 2011 είναι ώριμες, έχουν οικοδομική άδεια και έγκριση δανείου. Πρέπει να τους δώσουμε τη δυνατότητα να προχωρήσουν. Εσείς δεν τους δίνετε τέτοια δυνατό</w:t>
      </w:r>
      <w:r>
        <w:rPr>
          <w:rFonts w:eastAsia="Times New Roman" w:cs="Times New Roman"/>
          <w:szCs w:val="24"/>
        </w:rPr>
        <w:t xml:space="preserve">τητα. </w:t>
      </w:r>
    </w:p>
    <w:p w14:paraId="1203171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Εγώ δεν καταλαβαίνω ο κ. Παπαδημητρίου πού τα έχει σκεφτεί αυτά όλα; Τιμωρεί όλους τους επενδυτές, οι οποίοι -ο νόμος ήταν το 2014- καταθέσαν όλες τις αιτήσεις και είναι ο προηγούμενος αναπτυξιακός νόμος του 2011. Εγώ θέλω μια απάντηση. Οι επενδυτές</w:t>
      </w:r>
      <w:r>
        <w:rPr>
          <w:rFonts w:eastAsia="Times New Roman" w:cs="Times New Roman"/>
          <w:szCs w:val="24"/>
        </w:rPr>
        <w:t xml:space="preserve"> θέλουν σήμερα μια απάντηση από εσάς, να τους πείτε τι έρχεστε να κάνετε σήμερα.</w:t>
      </w:r>
    </w:p>
    <w:p w14:paraId="1203171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προτείνουμε να πάρετε πίσω αυτήν τη ρύθμιση. Εμείς λέμε «ναι» στις παρατάσεις. Παρατάσεις με βάση και τις απόψεις των επιμελητηρίων και όλα αυτά, αλλά να φτιάξουμε ένα σχέ</w:t>
      </w:r>
      <w:r>
        <w:rPr>
          <w:rFonts w:eastAsia="Times New Roman" w:cs="Times New Roman"/>
          <w:szCs w:val="24"/>
        </w:rPr>
        <w:t xml:space="preserve">διο το οποίο να έχει αξία. Εσείς μέσα από όλη αυτήν τη διαδικασία τιμωρείτε όλους όσοι έκαναν πράξη του ν. 3908/2011 και όλες τις επενδύσεις που υποβληθήκαν μέχρι το 2013-2014. Αυτή είναι πραγματική τιμωρία. </w:t>
      </w:r>
    </w:p>
    <w:p w14:paraId="1203171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Αντιθέτως -θα δω και πολιτικά χαρακτηριστικά κα</w:t>
      </w:r>
      <w:r>
        <w:rPr>
          <w:rFonts w:eastAsia="Times New Roman" w:cs="Times New Roman"/>
          <w:szCs w:val="24"/>
        </w:rPr>
        <w:t>ι, ξέρετε, δεν βρίσκω κάτι άλλο να πω- δίνετε πλεονεκτήματα στον νόμο της κυβέρνησης Καραμανλή. Κατανοώ τη σχέση που έχετε με τη συγκεκριμένη ομάδα, αλλά εδώ μιλάμε για επενδυτές. Θα μπορείτε αυτά να δείτε σε άλλη φάση.</w:t>
      </w:r>
    </w:p>
    <w:p w14:paraId="1203171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Υπουργέ, ας έρθει ο κ. Παπαδημ</w:t>
      </w:r>
      <w:r>
        <w:rPr>
          <w:rFonts w:eastAsia="Times New Roman" w:cs="Times New Roman"/>
          <w:szCs w:val="24"/>
        </w:rPr>
        <w:t xml:space="preserve">ητρίου, ο κ. </w:t>
      </w:r>
      <w:proofErr w:type="spellStart"/>
      <w:r>
        <w:rPr>
          <w:rFonts w:eastAsia="Times New Roman" w:cs="Times New Roman"/>
          <w:szCs w:val="24"/>
        </w:rPr>
        <w:t>Χαρίτσης</w:t>
      </w:r>
      <w:proofErr w:type="spellEnd"/>
      <w:r>
        <w:rPr>
          <w:rFonts w:eastAsia="Times New Roman" w:cs="Times New Roman"/>
          <w:szCs w:val="24"/>
        </w:rPr>
        <w:t xml:space="preserve">, όποιος εν πάση </w:t>
      </w:r>
      <w:proofErr w:type="spellStart"/>
      <w:r>
        <w:rPr>
          <w:rFonts w:eastAsia="Times New Roman" w:cs="Times New Roman"/>
          <w:szCs w:val="24"/>
        </w:rPr>
        <w:t>περιπτώσει</w:t>
      </w:r>
      <w:proofErr w:type="spellEnd"/>
      <w:r>
        <w:rPr>
          <w:rFonts w:eastAsia="Times New Roman" w:cs="Times New Roman"/>
          <w:szCs w:val="24"/>
        </w:rPr>
        <w:t xml:space="preserve"> ξέρει την ελληνική πραγματικότητα καλύτερα, για να μπορέσουμε να συζητήσουμε και να βρούμε λύσεις από τις οποίες θα επωφεληθούν οι επενδυτές, όχι, όμως, διατάξεις οι οποίες δημιουργούν περισσότερα προβλήματα</w:t>
      </w:r>
      <w:r>
        <w:rPr>
          <w:rFonts w:eastAsia="Times New Roman" w:cs="Times New Roman"/>
          <w:szCs w:val="24"/>
        </w:rPr>
        <w:t xml:space="preserve"> στους επενδυτές.</w:t>
      </w:r>
    </w:p>
    <w:p w14:paraId="1203171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03171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 κύριε Κωνσταντινόπουλε.</w:t>
      </w:r>
    </w:p>
    <w:p w14:paraId="1203172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 Ανεξάρτητος Βουλευτής.</w:t>
      </w:r>
    </w:p>
    <w:p w14:paraId="1203172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Πρόεδρε, ευχαριστώ.</w:t>
      </w:r>
    </w:p>
    <w:p w14:paraId="1203172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Κωνσταντινόπουλος </w:t>
      </w:r>
      <w:proofErr w:type="spellStart"/>
      <w:r>
        <w:rPr>
          <w:rFonts w:eastAsia="Times New Roman" w:cs="Times New Roman"/>
          <w:szCs w:val="24"/>
        </w:rPr>
        <w:t>επανέφερε</w:t>
      </w:r>
      <w:proofErr w:type="spellEnd"/>
      <w:r>
        <w:rPr>
          <w:rFonts w:eastAsia="Times New Roman" w:cs="Times New Roman"/>
          <w:szCs w:val="24"/>
        </w:rPr>
        <w:t xml:space="preserve"> ένα κρίσιμο ζήτημα της νομοθετικής λειτουργίας της Βουλής, δηλαδή ότι έρχονται τροπολογίες από διάφορα Υπουργεία χωρίς την παρουσία των Υπουργών και οι Βουλευτές επιχειρούν να ανοίξουν έναν διάλογο και συνήθως ο </w:t>
      </w:r>
      <w:r>
        <w:rPr>
          <w:rFonts w:eastAsia="Times New Roman" w:cs="Times New Roman"/>
          <w:szCs w:val="24"/>
        </w:rPr>
        <w:t xml:space="preserve">Υπουργός ο επισπεύδων το νομοσχέδιο είναι αναρμόδιος και ευλόγως δεν μπορεί να δώσει καμμία απάντηση. Το ίδιο φαινόμενο παρατηρείται και στο σημερινό νομοσχέδιο, το οποίο ως προς τον κορμό του, τουλάχιστον ως προς τον αθλητισμό, είναι και αξιοπρόσεκτο και </w:t>
      </w:r>
      <w:r>
        <w:rPr>
          <w:rFonts w:eastAsia="Times New Roman" w:cs="Times New Roman"/>
          <w:szCs w:val="24"/>
        </w:rPr>
        <w:t>έχει και αντικείμενο.</w:t>
      </w:r>
    </w:p>
    <w:p w14:paraId="1203172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Έχουν πει πολλά οι συνάδελφοί μου προηγουμένως και δεν θέλω να τα επαναλάβω. Θέλω μόνο να σταθώ σε ένα ζήτημα σε σχέση με τον αθλητισμό, το οποίο συνδέεται με την κάρτα φιλάθλου και ειδικότερα με τη βία στα γήπεδα. Αυτήν τη στιγμή, όσ</w:t>
      </w:r>
      <w:r>
        <w:rPr>
          <w:rFonts w:eastAsia="Times New Roman" w:cs="Times New Roman"/>
          <w:szCs w:val="24"/>
        </w:rPr>
        <w:t>ες προσπάθειες κι αν έχουν γίνει εδώ και πολλά χρόνια, το φαινόμενο της βίας επανέρχεται στους αθλητικούς χώρους και δεν γνωρίζουμε αν θα εξαλειφθεί. Βλέπω, λοιπόν, ότι με το άρθρο 3 του νομοσχεδίου παρατείνεται για μια φορά ακόμα ο χρόνος εκείνος που θα κ</w:t>
      </w:r>
      <w:r>
        <w:rPr>
          <w:rFonts w:eastAsia="Times New Roman" w:cs="Times New Roman"/>
          <w:szCs w:val="24"/>
        </w:rPr>
        <w:t xml:space="preserve">αταστούν η κάρτα φιλάθλου και εντεύθεν το ηλεκτρονικό εισιτήριο, υποχρεωτικά για τα γήπεδα. Η αιτιολογική έκθεση </w:t>
      </w:r>
      <w:r>
        <w:rPr>
          <w:rFonts w:eastAsia="Times New Roman" w:cs="Times New Roman"/>
          <w:szCs w:val="24"/>
        </w:rPr>
        <w:lastRenderedPageBreak/>
        <w:t>δεν με βοηθάει. Μου λέει μόνο ότι ουσιαστικά τεχνικοί λόγοι το επιβάλλουν και φαίνεται να υπάρχουν και αιτήματα φορέων. Δεν νομίζω, όμως, ότι ο</w:t>
      </w:r>
      <w:r>
        <w:rPr>
          <w:rFonts w:eastAsia="Times New Roman" w:cs="Times New Roman"/>
          <w:szCs w:val="24"/>
        </w:rPr>
        <w:t>ι τεχνικοί λόγοι στον παρόντα 21</w:t>
      </w:r>
      <w:r>
        <w:rPr>
          <w:rFonts w:eastAsia="Times New Roman" w:cs="Times New Roman"/>
          <w:szCs w:val="24"/>
          <w:vertAlign w:val="superscript"/>
        </w:rPr>
        <w:t>ο</w:t>
      </w:r>
      <w:r>
        <w:rPr>
          <w:rFonts w:eastAsia="Times New Roman" w:cs="Times New Roman"/>
          <w:szCs w:val="24"/>
        </w:rPr>
        <w:t xml:space="preserve"> αιώνα είναι ανυπέρβλητοι, αλλά και επιπλέον δεν γνωρίζω τα αιτήματα εκείνα και για ποιον λόγο υποβάλλονται. </w:t>
      </w:r>
    </w:p>
    <w:p w14:paraId="1203172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Νομίζω λοιπόν, κύριε Υπουργέ, ότι θα πρέπει να επισπεύσετε, τουλάχιστον μέχρι την έναρξη του πρωταθλήματος, Σεπτέ</w:t>
      </w:r>
      <w:r>
        <w:rPr>
          <w:rFonts w:eastAsia="Times New Roman" w:cs="Times New Roman"/>
          <w:szCs w:val="24"/>
        </w:rPr>
        <w:t>μβρη-Οκτώβρη, αν υπάρχει δυνατότητα να αντιμετωπιστεί αυτό το ζήτημα, διότι έχω την βεβαιότητα πως εφόσον μιλάμε για προθεσμία Δεκεμβρίου, αφού τα πρωταθλήματα θα έχουν αρχίσει, θα πούμε «ε, ας πάμε και το επόμενο εξάμηνο, να το δούμε πια με την έναρξη της</w:t>
      </w:r>
      <w:r>
        <w:rPr>
          <w:rFonts w:eastAsia="Times New Roman" w:cs="Times New Roman"/>
          <w:szCs w:val="24"/>
        </w:rPr>
        <w:t xml:space="preserve"> επομένης περιόδου». Νομίζω, λοιπόν, ότι αν τεθεί παράταση προθεσμίας, θα πρέπει πάντα να τίθεται σε χρονικό συσχετισμό με την έναρξη των πρωταθλημάτων. </w:t>
      </w:r>
    </w:p>
    <w:p w14:paraId="1203172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Αφήνω, λοιπόν, το αθλητικό νομοσχέδιο. Θέλω να σχολιάσω κάτι το οποίο απέκτησε έντονη επικαιρότητα τις</w:t>
      </w:r>
      <w:r>
        <w:rPr>
          <w:rFonts w:eastAsia="Times New Roman" w:cs="Times New Roman"/>
          <w:szCs w:val="24"/>
        </w:rPr>
        <w:t xml:space="preserve"> τελευταίες ημέρες, στα ζητήματα των δήμων, της αποκομιδής των απορριμμάτων, της υπηρεσιακής και υπαλληλικής σχέσης του προσωπικού καθαριότητας. Δεν είναι κάτι που δεν περιμέναμε, αν θέλετε, </w:t>
      </w:r>
      <w:r>
        <w:rPr>
          <w:rFonts w:eastAsia="Times New Roman" w:cs="Times New Roman"/>
          <w:szCs w:val="24"/>
        </w:rPr>
        <w:lastRenderedPageBreak/>
        <w:t xml:space="preserve">σε αυτό το σημείο, ότι θα </w:t>
      </w:r>
      <w:proofErr w:type="spellStart"/>
      <w:r>
        <w:rPr>
          <w:rFonts w:eastAsia="Times New Roman" w:cs="Times New Roman"/>
          <w:szCs w:val="24"/>
        </w:rPr>
        <w:t>επανήρχετο</w:t>
      </w:r>
      <w:proofErr w:type="spellEnd"/>
      <w:r>
        <w:rPr>
          <w:rFonts w:eastAsia="Times New Roman" w:cs="Times New Roman"/>
          <w:szCs w:val="24"/>
        </w:rPr>
        <w:t xml:space="preserve"> το γεγονός, ότι θα καθίστατο</w:t>
      </w:r>
      <w:r>
        <w:rPr>
          <w:rFonts w:eastAsia="Times New Roman" w:cs="Times New Roman"/>
          <w:szCs w:val="24"/>
        </w:rPr>
        <w:t xml:space="preserve"> κρίσιμο στην παρούσα περίοδο. Για ποιον λόγο; Είναι γνωστό ότι οι παρατάσεις των συμβάσεων έχουν δοθεί -έχω στα χέρια μου τουλάχιστον τέσσερις το τελευταίο διάστημα- με νομοθετικές διατάξεις. </w:t>
      </w:r>
    </w:p>
    <w:p w14:paraId="1203172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Ήταν γνωστό, όμως, εξίσου ότι η τροποποίηση του Συντάγματος το 2001 επέφερε μία μεταβολή στο καθεστώς των εργασιακών σχέσεων του προσωπικού των δήμων και έπρεπε να έχει αντιμετωπιστεί το ζήτημα έγκαιρα υπέρ των εργαζομένων, ώστε να μην οδηγούνται σε ομηρία</w:t>
      </w:r>
      <w:r>
        <w:rPr>
          <w:rFonts w:eastAsia="Times New Roman" w:cs="Times New Roman"/>
          <w:szCs w:val="24"/>
        </w:rPr>
        <w:t>, όπως γίνεται και σήμερα ακόμα, όπου δεν έχει ξεκαθαριστεί ποιος αριθμός είναι ο αναγκαίος, δεν έχουμε οργανογράμματα δήμων, ούτως ώστε να γνωρίζουμε ποιοι τελικά θα προσληφθούν και πόσοι θα είναι από εκείνους που σήμερα εργάζονται και βρίσκονται σε απεργ</w:t>
      </w:r>
      <w:r>
        <w:rPr>
          <w:rFonts w:eastAsia="Times New Roman" w:cs="Times New Roman"/>
          <w:szCs w:val="24"/>
        </w:rPr>
        <w:t xml:space="preserve">ία. Όλα αυτά είναι επισφαλή και καταλαβαίνουμε ότι απαιτούν και χρόνο. Ο χρόνος, όμως, αυτός έχει μία συνέπεια, κύριε Πρόεδρε, μία συνέπεια στην κατάσταση των εργαζομένων και των οικογενειών τους και μία άλλη συνέπεια στην απρόσκοπτη και τακτική αποκομιδή </w:t>
      </w:r>
      <w:r>
        <w:rPr>
          <w:rFonts w:eastAsia="Times New Roman" w:cs="Times New Roman"/>
          <w:szCs w:val="24"/>
        </w:rPr>
        <w:t xml:space="preserve">των απορριμμάτων. </w:t>
      </w:r>
    </w:p>
    <w:p w14:paraId="1203172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λοιπόν, ότι η τροπολογία αυτή, την οποία φέρνει ο Υπουργός Εσωτερικών, δεν λύνει το πρόβλημα. Είναι αναγκασμένος ενδεχομένως από τις αποφάσεις του Ελεγκτικού Συνεδρίου. Θα τις σχολιάσω και αυτές, λέγοντας ότι ήταν γνωστό εδώ και </w:t>
      </w:r>
      <w:r>
        <w:rPr>
          <w:rFonts w:eastAsia="Times New Roman" w:cs="Times New Roman"/>
          <w:szCs w:val="24"/>
        </w:rPr>
        <w:t>έναν χρόνο τουλάχιστον ότι το Ελεγκτικό Συνέδριο έκρουε κώδωνα αντισυνταγματικότητας για τις συμβάσεις ορισμένου χρόνου που κάλυπταν πρόσκαιρες ανάγκες. Είχε τονίσει τουλάχιστον το κλιμάκιο από την άνοιξη του 2016 το ζήτημα αυτό και είχε κλονίσει τη βασιμό</w:t>
      </w:r>
      <w:r>
        <w:rPr>
          <w:rFonts w:eastAsia="Times New Roman" w:cs="Times New Roman"/>
          <w:szCs w:val="24"/>
        </w:rPr>
        <w:t xml:space="preserve">τητα των ρυθμίσεων. Εντούτοις, δεν ελήφθη καμία πρόνοια και σήμερα </w:t>
      </w:r>
      <w:proofErr w:type="spellStart"/>
      <w:r>
        <w:rPr>
          <w:rFonts w:eastAsia="Times New Roman" w:cs="Times New Roman"/>
          <w:szCs w:val="24"/>
        </w:rPr>
        <w:t>βρισκόμεθα</w:t>
      </w:r>
      <w:proofErr w:type="spellEnd"/>
      <w:r>
        <w:rPr>
          <w:rFonts w:eastAsia="Times New Roman" w:cs="Times New Roman"/>
          <w:szCs w:val="24"/>
        </w:rPr>
        <w:t xml:space="preserve"> στην ίδια κατάσταση στην οποία βρισκόμασταν πέρυσι και </w:t>
      </w:r>
      <w:proofErr w:type="spellStart"/>
      <w:r>
        <w:rPr>
          <w:rFonts w:eastAsia="Times New Roman" w:cs="Times New Roman"/>
          <w:szCs w:val="24"/>
        </w:rPr>
        <w:t>πρόπερσι</w:t>
      </w:r>
      <w:proofErr w:type="spellEnd"/>
      <w:r>
        <w:rPr>
          <w:rFonts w:eastAsia="Times New Roman" w:cs="Times New Roman"/>
          <w:szCs w:val="24"/>
        </w:rPr>
        <w:t xml:space="preserve">. </w:t>
      </w:r>
    </w:p>
    <w:p w14:paraId="1203172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Δεν ξέρω και δεν έχω τον χρόνο, κύριε Πρόεδρε, να «βασανίσω» την τροπολογία του Υπουργείου Εσωτερικών. Τη βλέπω </w:t>
      </w:r>
      <w:r>
        <w:rPr>
          <w:rFonts w:eastAsia="Times New Roman" w:cs="Times New Roman"/>
          <w:szCs w:val="24"/>
        </w:rPr>
        <w:t>πρόχειρα αυτή τη στιγμή. Θεωρώ, όμως, ότι δεν λύνει τα προβλήματα. Θεωρώ ότι θα δημιουργήσει επιπλέον προβλήματα σε εκείνα τα οποία υποστηρίζει ότι θα επιλύσει. Θα βρεθεί πάλι στα δικαστήρια η υπόθεση και ειδικά στο Ελεγκτικό Συνέδριο με τον έλεγχο των δαπ</w:t>
      </w:r>
      <w:r>
        <w:rPr>
          <w:rFonts w:eastAsia="Times New Roman" w:cs="Times New Roman"/>
          <w:szCs w:val="24"/>
        </w:rPr>
        <w:t xml:space="preserve">ανών, έστω και αν είναι κατασταλτικός, διότι είχε την πρόνοια η Κυβέρνηση, γνωρίζοντας ότι δεν μπορεί να </w:t>
      </w:r>
      <w:r>
        <w:rPr>
          <w:rFonts w:eastAsia="Times New Roman" w:cs="Times New Roman"/>
          <w:szCs w:val="24"/>
        </w:rPr>
        <w:lastRenderedPageBreak/>
        <w:t xml:space="preserve">αντιμετωπίσει τέτοια προβλήματα, να καταργήσει τον προληπτικό έλεγχο και βρισκόμαστε σε αυτήν την κατάσταση. </w:t>
      </w:r>
    </w:p>
    <w:p w14:paraId="1203172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Νομίζω, λοιπόν, ότι πρέπει η Βουλή να προ</w:t>
      </w:r>
      <w:r>
        <w:rPr>
          <w:rFonts w:eastAsia="Times New Roman" w:cs="Times New Roman"/>
          <w:szCs w:val="24"/>
        </w:rPr>
        <w:t>στατεύσει το σύνολο των εργαζομένων, τους οποίους σήμερα έχουμε σε μια ομηρία, γιατί δεν ξέρουν το μέλλον τους. Πρέπει, λοιπόν, να βελτιωθεί η τροπολογία αυτή, να δώσει και οριστική επίλυση, αλλά και με τον τρόπο που δεν θα επιτρέπει στο μέλλον την επανάλη</w:t>
      </w:r>
      <w:r>
        <w:rPr>
          <w:rFonts w:eastAsia="Times New Roman" w:cs="Times New Roman"/>
          <w:szCs w:val="24"/>
        </w:rPr>
        <w:t>ψη βίαιων φαινομένων.</w:t>
      </w:r>
    </w:p>
    <w:p w14:paraId="1203172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Τελειώνοντας, σε αυτό το σημείο, κύριε Πρόεδρε, θέλω να πω δύο κουβέντες μόνο για ένα θέμα που είχα θίξει και παλαιότερα σε ομιλίες μου στη Βουλή για τις, από τη μ</w:t>
      </w:r>
      <w:r>
        <w:rPr>
          <w:rFonts w:eastAsia="Times New Roman" w:cs="Times New Roman"/>
          <w:szCs w:val="24"/>
        </w:rPr>
        <w:t>ί</w:t>
      </w:r>
      <w:r>
        <w:rPr>
          <w:rFonts w:eastAsia="Times New Roman" w:cs="Times New Roman"/>
          <w:szCs w:val="24"/>
        </w:rPr>
        <w:t>α πλευρά, λεγόμενες «ρυθμιστικές αρχές», που σωρηδόν δημιουργούνται το</w:t>
      </w:r>
      <w:r>
        <w:rPr>
          <w:rFonts w:eastAsia="Times New Roman" w:cs="Times New Roman"/>
          <w:szCs w:val="24"/>
        </w:rPr>
        <w:t xml:space="preserve"> τελευταίο διάστημα. Δεν μιλώ για τις συνταγματικά κατοχυρωμένες, εκείνες για τις οποίες δεν μπορούμε να πούμε τίποτα. Μιλώ για εκείνες που με νομοθετικές διατάξεις δημιουργούνται και έχω μ</w:t>
      </w:r>
      <w:r>
        <w:rPr>
          <w:rFonts w:eastAsia="Times New Roman" w:cs="Times New Roman"/>
          <w:szCs w:val="24"/>
        </w:rPr>
        <w:t>ί</w:t>
      </w:r>
      <w:r>
        <w:rPr>
          <w:rFonts w:eastAsia="Times New Roman" w:cs="Times New Roman"/>
          <w:szCs w:val="24"/>
        </w:rPr>
        <w:t xml:space="preserve">α αμυδρή εικόνα ότι είναι ενδεχόμενα σήμερα είκοσι μία. </w:t>
      </w:r>
      <w:r>
        <w:rPr>
          <w:rFonts w:eastAsia="Times New Roman" w:cs="Times New Roman"/>
          <w:szCs w:val="24"/>
        </w:rPr>
        <w:t>Ν</w:t>
      </w:r>
      <w:r>
        <w:rPr>
          <w:rFonts w:eastAsia="Times New Roman" w:cs="Times New Roman"/>
          <w:szCs w:val="24"/>
        </w:rPr>
        <w:t>α σχολιάσ</w:t>
      </w:r>
      <w:r>
        <w:rPr>
          <w:rFonts w:eastAsia="Times New Roman" w:cs="Times New Roman"/>
          <w:szCs w:val="24"/>
        </w:rPr>
        <w:t xml:space="preserve">ω και να καυτηριάσω, αν θέλετε, το γεγονός ότι παράλληλα με τη </w:t>
      </w:r>
      <w:r>
        <w:rPr>
          <w:rFonts w:eastAsia="Times New Roman" w:cs="Times New Roman"/>
          <w:szCs w:val="24"/>
        </w:rPr>
        <w:t>ρ</w:t>
      </w:r>
      <w:r>
        <w:rPr>
          <w:rFonts w:eastAsia="Times New Roman" w:cs="Times New Roman"/>
          <w:szCs w:val="24"/>
        </w:rPr>
        <w:t xml:space="preserve">υθμιστική </w:t>
      </w:r>
      <w:r>
        <w:rPr>
          <w:rFonts w:eastAsia="Times New Roman" w:cs="Times New Roman"/>
          <w:szCs w:val="24"/>
        </w:rPr>
        <w:t>α</w:t>
      </w:r>
      <w:r>
        <w:rPr>
          <w:rFonts w:eastAsia="Times New Roman" w:cs="Times New Roman"/>
          <w:szCs w:val="24"/>
        </w:rPr>
        <w:t>ρχή, που επιδιώκει ένα βαθμό ανεξαρτησίας -</w:t>
      </w:r>
      <w:r>
        <w:rPr>
          <w:rFonts w:eastAsia="Times New Roman" w:cs="Times New Roman"/>
          <w:szCs w:val="24"/>
        </w:rPr>
        <w:lastRenderedPageBreak/>
        <w:t>είναι και αυτό αμφίβολο πλέον μετά τα προχθεσινά της Ρυθμιστικής Αρχής Λιμένων, γνωστά- να σχολιάσω, όμως, την τροπολογία της Δημόσιας Αρχ</w:t>
      </w:r>
      <w:r>
        <w:rPr>
          <w:rFonts w:eastAsia="Times New Roman" w:cs="Times New Roman"/>
          <w:szCs w:val="24"/>
        </w:rPr>
        <w:t xml:space="preserve">ής Λιμένων. </w:t>
      </w:r>
    </w:p>
    <w:p w14:paraId="1203172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Θέτω ένα ερώτημα και νομίζω ότι θα είναι μεν απλοϊκό, αλλά είναι και καταλυτικό: Ποια η χρεία μιας Υπηρεσίας που φέρει τον τίτλο «Ρυθμιστική Αρχή Λιμένος» και μιας δεύτερης …</w:t>
      </w:r>
    </w:p>
    <w:p w14:paraId="1203172C" w14:textId="77777777" w:rsidR="00402C5E" w:rsidRDefault="00212FF6">
      <w:pPr>
        <w:spacing w:line="48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w:t>
      </w:r>
      <w:r>
        <w:rPr>
          <w:rFonts w:eastAsia="Times New Roman" w:cs="Times New Roman"/>
          <w:szCs w:val="24"/>
        </w:rPr>
        <w:t>υρίου Βουλευτή)</w:t>
      </w:r>
    </w:p>
    <w:p w14:paraId="1203172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Ολοκληρώνω αμέσως, κύριε Πρόεδρε. Έχω δηλώσει ότι θα σέβομαι και τον περιορισμό του χρόνου, που επέβαλε η Πλειοψηφία της Βουλής στους Βουλευτές. Έχω εκφράσει την άποψή μου, ότι έχω κατηγορηθεί ότι έχω κάνει κατάχρηση του χρόνου εντός Αιθούσ</w:t>
      </w:r>
      <w:r>
        <w:rPr>
          <w:rFonts w:eastAsia="Times New Roman" w:cs="Times New Roman"/>
          <w:szCs w:val="24"/>
        </w:rPr>
        <w:t>ης και επιφυλάσσομαι γι’ αυτά τα θέματα.</w:t>
      </w:r>
    </w:p>
    <w:p w14:paraId="1203172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Τελειώνοντας, λοιπόν, θα πω το εξής: Δεν κατανοώ εγώ τουλάχιστον -και θεωρώ τον εαυτό μου έμπειρο περί τη νομοθεσία- ποια είναι η ανάγκη Δημόσιας Αρχής Λιμένος, ποια είναι η ανάγκη Ρυθμιστικής Αρχής Λιμένος, πώς μπο</w:t>
      </w:r>
      <w:r>
        <w:rPr>
          <w:rFonts w:eastAsia="Times New Roman" w:cs="Times New Roman"/>
          <w:szCs w:val="24"/>
        </w:rPr>
        <w:t>ρούν να λειτουργήσουν αυτά. Μήπως μας επιβάλλονται ρυθμιστικές αρχές και θέλουμε να τις καπελώνουμε με μ</w:t>
      </w:r>
      <w:r>
        <w:rPr>
          <w:rFonts w:eastAsia="Times New Roman" w:cs="Times New Roman"/>
          <w:szCs w:val="24"/>
        </w:rPr>
        <w:t>ί</w:t>
      </w:r>
      <w:r>
        <w:rPr>
          <w:rFonts w:eastAsia="Times New Roman" w:cs="Times New Roman"/>
          <w:szCs w:val="24"/>
        </w:rPr>
        <w:t xml:space="preserve">α δημόσια </w:t>
      </w:r>
      <w:r>
        <w:rPr>
          <w:rFonts w:eastAsia="Times New Roman" w:cs="Times New Roman"/>
          <w:szCs w:val="24"/>
        </w:rPr>
        <w:t>α</w:t>
      </w:r>
      <w:r>
        <w:rPr>
          <w:rFonts w:eastAsia="Times New Roman" w:cs="Times New Roman"/>
          <w:szCs w:val="24"/>
        </w:rPr>
        <w:t>ρχή; Δεν το γνωρίζω. Αναμένω απαντήσεις.</w:t>
      </w:r>
    </w:p>
    <w:p w14:paraId="1203172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1203173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1203173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Ο συνάδελφος </w:t>
      </w:r>
      <w:r>
        <w:rPr>
          <w:rFonts w:eastAsia="Times New Roman" w:cs="Times New Roman"/>
          <w:szCs w:val="24"/>
        </w:rPr>
        <w:t xml:space="preserve">κ. Γεώργιος </w:t>
      </w:r>
      <w:proofErr w:type="spellStart"/>
      <w:r>
        <w:rPr>
          <w:rFonts w:eastAsia="Times New Roman" w:cs="Times New Roman"/>
          <w:szCs w:val="24"/>
        </w:rPr>
        <w:t>Πάντζας</w:t>
      </w:r>
      <w:proofErr w:type="spellEnd"/>
      <w:r>
        <w:rPr>
          <w:rFonts w:eastAsia="Times New Roman" w:cs="Times New Roman"/>
          <w:szCs w:val="24"/>
        </w:rPr>
        <w:t xml:space="preserve"> έχει τον λόγο.</w:t>
      </w:r>
    </w:p>
    <w:p w14:paraId="1203173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Πάντζα</w:t>
      </w:r>
      <w:proofErr w:type="spellEnd"/>
      <w:r>
        <w:rPr>
          <w:rFonts w:eastAsia="Times New Roman" w:cs="Times New Roman"/>
          <w:szCs w:val="24"/>
        </w:rPr>
        <w:t>, έχετε τον λόγο.</w:t>
      </w:r>
    </w:p>
    <w:p w14:paraId="1203173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ΠΑΝΤΖΑΣ:</w:t>
      </w:r>
      <w:r>
        <w:rPr>
          <w:rFonts w:eastAsia="Times New Roman" w:cs="Times New Roman"/>
          <w:szCs w:val="24"/>
        </w:rPr>
        <w:t xml:space="preserve">  Ευχαριστώ, κύριε Πρόεδρε.</w:t>
      </w:r>
    </w:p>
    <w:p w14:paraId="1203173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Συζητάμε μ</w:t>
      </w:r>
      <w:r>
        <w:rPr>
          <w:rFonts w:eastAsia="Times New Roman" w:cs="Times New Roman"/>
          <w:szCs w:val="24"/>
        </w:rPr>
        <w:t>ί</w:t>
      </w:r>
      <w:r>
        <w:rPr>
          <w:rFonts w:eastAsia="Times New Roman" w:cs="Times New Roman"/>
          <w:szCs w:val="24"/>
        </w:rPr>
        <w:t>α σημαντική νομοθετική πρωτοβουλία του Υπουργείου Αθλητισμού, όσο και αν θέλουν κάποιοι Βουλευτές της Αντιπολίτευσης να το μειώσουν. Μα</w:t>
      </w:r>
      <w:r>
        <w:rPr>
          <w:rFonts w:eastAsia="Times New Roman" w:cs="Times New Roman"/>
          <w:szCs w:val="24"/>
        </w:rPr>
        <w:t xml:space="preserve">ς έχουν συνηθίσει, άλλωστε, να είναι κόντρα σε ό,τι και αν νομοθετεί η Κυβέρνηση. Θα έλεγε κανείς ότι κάθε πρωί συνεννοείστε μεταξύ σας τηλεφωνικώς για να έχετε ενιαία γραμμή. </w:t>
      </w:r>
    </w:p>
    <w:p w14:paraId="1203173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 xml:space="preserve">α σημαντική πρωτοβουλία της Κυβέρνησης που χαρακτηρίζεται από </w:t>
      </w:r>
      <w:r>
        <w:rPr>
          <w:rFonts w:eastAsia="Times New Roman" w:cs="Times New Roman"/>
          <w:szCs w:val="24"/>
        </w:rPr>
        <w:t>παρεμβάσεις ριζοσπαστικές και αναγκαίες, που πολλές από αυτές σε συνάρτηση με την πραγματικότητα που επικρατεί στον χώρο του αθλητισμού είναι αυτονόητες και απαιτητές, μ</w:t>
      </w:r>
      <w:r>
        <w:rPr>
          <w:rFonts w:eastAsia="Times New Roman" w:cs="Times New Roman"/>
          <w:szCs w:val="24"/>
        </w:rPr>
        <w:t>ί</w:t>
      </w:r>
      <w:r>
        <w:rPr>
          <w:rFonts w:eastAsia="Times New Roman" w:cs="Times New Roman"/>
          <w:szCs w:val="24"/>
        </w:rPr>
        <w:t>α πραγματικότητα που τουλάχιστον στο κομμάτι των αθλητικών εγκαταστάσεων θυμίζει καμέν</w:t>
      </w:r>
      <w:r>
        <w:rPr>
          <w:rFonts w:eastAsia="Times New Roman" w:cs="Times New Roman"/>
          <w:szCs w:val="24"/>
        </w:rPr>
        <w:t xml:space="preserve">η γη, αυτή που άφησαν τα δύο πρώην μεγάλα κόμματα, ΠΑΣΟΚ και Νέα Δημοκρατία, </w:t>
      </w:r>
      <w:r>
        <w:rPr>
          <w:rFonts w:eastAsia="Times New Roman" w:cs="Times New Roman"/>
          <w:szCs w:val="24"/>
        </w:rPr>
        <w:lastRenderedPageBreak/>
        <w:t>που συγκυβέρνησαν τα τελευταία τριάντα χρόνια τον τόπο και τον χρεοκόπησαν.</w:t>
      </w:r>
    </w:p>
    <w:p w14:paraId="1203173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Μη νομίζετε ότι ο ελληνικός λαός έχει πάθει αμνησία και δεν ξέρει ποιος δημιούργησε αυτή την καμένη γη:</w:t>
      </w:r>
      <w:r>
        <w:rPr>
          <w:rFonts w:eastAsia="Times New Roman" w:cs="Times New Roman"/>
          <w:szCs w:val="24"/>
        </w:rPr>
        <w:t xml:space="preserve"> Αθλητικές εγκαταστάσεις που μετά τους Ολυμπιακούς Αγώνες αφέθηκαν στη μοίρα τους χωρίς αξιοποίηση, χωρίς συντήρηση, παρά μόνο φορτωμένες με μεγάλα χρέη.</w:t>
      </w:r>
    </w:p>
    <w:p w14:paraId="1203173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Σήμερα, λοιπόν, με την κατηγοριοποίηση που προβλέπει το σχέδιο νόμου ορίζουμε τις αναγκαίες προϋποθέσε</w:t>
      </w:r>
      <w:r>
        <w:rPr>
          <w:rFonts w:eastAsia="Times New Roman" w:cs="Times New Roman"/>
          <w:szCs w:val="24"/>
        </w:rPr>
        <w:t xml:space="preserve">ις, ώστε να διασφαλιστεί η ασφάλεια των </w:t>
      </w:r>
      <w:proofErr w:type="spellStart"/>
      <w:r>
        <w:rPr>
          <w:rFonts w:eastAsia="Times New Roman" w:cs="Times New Roman"/>
          <w:szCs w:val="24"/>
        </w:rPr>
        <w:t>αθλούμενων</w:t>
      </w:r>
      <w:proofErr w:type="spellEnd"/>
      <w:r>
        <w:rPr>
          <w:rFonts w:eastAsia="Times New Roman" w:cs="Times New Roman"/>
          <w:szCs w:val="24"/>
        </w:rPr>
        <w:t>, αλλά και των θεατών. Ξεκινάμε τη διαδικασία, ώστε οι αθλητικές εγκαταστάσεις να αποκτήσουν άδεια λειτουργίας, μ</w:t>
      </w:r>
      <w:r>
        <w:rPr>
          <w:rFonts w:eastAsia="Times New Roman" w:cs="Times New Roman"/>
          <w:szCs w:val="24"/>
        </w:rPr>
        <w:t>ί</w:t>
      </w:r>
      <w:r>
        <w:rPr>
          <w:rFonts w:eastAsia="Times New Roman" w:cs="Times New Roman"/>
          <w:szCs w:val="24"/>
        </w:rPr>
        <w:t xml:space="preserve">α απαραίτητη προϋπόθεση για τη μελλοντική αξιοποίησή τους. </w:t>
      </w:r>
    </w:p>
    <w:p w14:paraId="1203173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Νομοθετούμε με γνώμονα τα λαϊκά </w:t>
      </w:r>
      <w:r>
        <w:rPr>
          <w:rFonts w:eastAsia="Times New Roman" w:cs="Times New Roman"/>
          <w:szCs w:val="24"/>
        </w:rPr>
        <w:t xml:space="preserve">και κοινωνικά ερείσματα. Αναφέρομαι στη διάταξη, με την οποία δίνεται η δυνατότητα σε αθλητικές ανώνυμες εταιρείες να υποβιβάζονται χωρίς, όμως, να απαλλάσσονται από τα χρέη που έχουν δημιουργήσει προς το </w:t>
      </w:r>
      <w:r>
        <w:rPr>
          <w:rFonts w:eastAsia="Times New Roman" w:cs="Times New Roman"/>
          <w:szCs w:val="24"/>
        </w:rPr>
        <w:t>δ</w:t>
      </w:r>
      <w:r>
        <w:rPr>
          <w:rFonts w:eastAsia="Times New Roman" w:cs="Times New Roman"/>
          <w:szCs w:val="24"/>
        </w:rPr>
        <w:t xml:space="preserve">ημόσιο, τους οργανισμούς κοινωνικής ασφάλισης </w:t>
      </w:r>
      <w:proofErr w:type="spellStart"/>
      <w:r>
        <w:rPr>
          <w:rFonts w:eastAsia="Times New Roman" w:cs="Times New Roman"/>
          <w:szCs w:val="24"/>
        </w:rPr>
        <w:t>κ.ο.</w:t>
      </w:r>
      <w:r>
        <w:rPr>
          <w:rFonts w:eastAsia="Times New Roman" w:cs="Times New Roman"/>
          <w:szCs w:val="24"/>
        </w:rPr>
        <w:t>κ.</w:t>
      </w:r>
      <w:proofErr w:type="spellEnd"/>
      <w:r>
        <w:rPr>
          <w:rFonts w:eastAsia="Times New Roman" w:cs="Times New Roman"/>
          <w:szCs w:val="24"/>
        </w:rPr>
        <w:t xml:space="preserve">, προστατεύοντας, όμως, το ερασιτεχνικό σωματείο τους, δηλαδή, την ιστορία του συλλόγου και της παράδοσης, που για </w:t>
      </w:r>
      <w:r>
        <w:rPr>
          <w:rFonts w:eastAsia="Times New Roman" w:cs="Times New Roman"/>
          <w:szCs w:val="24"/>
        </w:rPr>
        <w:lastRenderedPageBreak/>
        <w:t xml:space="preserve">δεκαετίες δημιούργησε, έχοντας αφήσει παρακαταθήκες για το ίδιο το άθλημα. </w:t>
      </w:r>
    </w:p>
    <w:p w14:paraId="1203173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Νομοθετούμε με βάση τις σημερινές κοινωνικές ανάγκες στον τομέα</w:t>
      </w:r>
      <w:r>
        <w:rPr>
          <w:rFonts w:eastAsia="Times New Roman" w:cs="Times New Roman"/>
          <w:szCs w:val="24"/>
        </w:rPr>
        <w:t xml:space="preserve"> του αθλητισμού και κυρίως ευάλωτων κοινωνικών ομάδων, όπως οι </w:t>
      </w:r>
      <w:r>
        <w:rPr>
          <w:rFonts w:eastAsia="Times New Roman" w:cs="Times New Roman"/>
          <w:szCs w:val="24"/>
        </w:rPr>
        <w:t>«</w:t>
      </w:r>
      <w:r>
        <w:rPr>
          <w:rFonts w:eastAsia="Times New Roman" w:cs="Times New Roman"/>
          <w:szCs w:val="24"/>
          <w:lang w:val="en-GB"/>
        </w:rPr>
        <w:t>Special</w:t>
      </w:r>
      <w:r>
        <w:rPr>
          <w:rFonts w:eastAsia="Times New Roman" w:cs="Times New Roman"/>
          <w:szCs w:val="24"/>
        </w:rPr>
        <w:t xml:space="preserve"> </w:t>
      </w:r>
      <w:r>
        <w:rPr>
          <w:rFonts w:eastAsia="Times New Roman" w:cs="Times New Roman"/>
          <w:szCs w:val="24"/>
          <w:lang w:val="en-GB"/>
        </w:rPr>
        <w:t>Olympics</w:t>
      </w:r>
      <w:r>
        <w:rPr>
          <w:rFonts w:eastAsia="Times New Roman" w:cs="Times New Roman"/>
          <w:szCs w:val="24"/>
        </w:rPr>
        <w:t>»</w:t>
      </w:r>
      <w:r>
        <w:rPr>
          <w:rFonts w:eastAsia="Times New Roman" w:cs="Times New Roman"/>
          <w:szCs w:val="24"/>
        </w:rPr>
        <w:t>, οι νεφροπαθείς και οι μεταμοσχευμένοι, τους οποίους η πολιτεία αναγνωρίζει και στηρίζει.</w:t>
      </w:r>
    </w:p>
    <w:p w14:paraId="1203173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Είναι σημαντικό, λοιπόν, να πούμε ότι με το νομοσχέδιο αυτό επιλύουμε σημαντικές και</w:t>
      </w:r>
      <w:r>
        <w:rPr>
          <w:rFonts w:eastAsia="Times New Roman" w:cs="Times New Roman"/>
          <w:szCs w:val="24"/>
        </w:rPr>
        <w:t xml:space="preserve"> χρόνιες παθογένειες, ενώ παράλληλα προωθούμε μία άλλη λογική στον αθλητισμό.</w:t>
      </w:r>
    </w:p>
    <w:p w14:paraId="1203173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Πέραν αυτών, όμως, θέλω να σταθώ στις δύο τροπολογίες που κατέθεσα με συναδέλφους μου Βουλευτές και που θεωρώ ότι είναι πολύ σημαντικές.</w:t>
      </w:r>
    </w:p>
    <w:p w14:paraId="1203173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πρώτη αφορά τις άδειες προπονητών και α</w:t>
      </w:r>
      <w:r>
        <w:rPr>
          <w:rFonts w:eastAsia="Times New Roman" w:cs="Times New Roman"/>
          <w:szCs w:val="24"/>
        </w:rPr>
        <w:t>θλητών που θα πρέπει, κατά τη γνώμη μας, να παίρνουν από τη δουλειά τους, κατά το στάδιο της προετοιμασίας τους. Αυτό νομίζω ότι δεν χρειάζεται μεγάλη ανάλυση. Όλοι το καταλαβαίνουμε.</w:t>
      </w:r>
    </w:p>
    <w:p w14:paraId="1203173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Η δεύτερη αφορά το τεράστιο θέμα της κάρτας υγείας αθλητή. Ένα χρόνιο πρ</w:t>
      </w:r>
      <w:r>
        <w:rPr>
          <w:rFonts w:eastAsia="Times New Roman" w:cs="Times New Roman"/>
          <w:szCs w:val="24"/>
        </w:rPr>
        <w:t xml:space="preserve">όβλημα που απαιτεί μία σημαντική παρέμβαση και ο λόγος είναι ότι εδώ και δεκαοκτώ χρόνια εκκρεμεί η κοινή υπουργική απόφαση που αφορά την κάρτα του αθλητή. Γιατί υπήρχαν πολλές συντεχνίες, οι οποίες ήθελαν να συμμετέχουν, με αποτέλεσμα να μπλοκάρει όλο το </w:t>
      </w:r>
      <w:r>
        <w:rPr>
          <w:rFonts w:eastAsia="Times New Roman" w:cs="Times New Roman"/>
          <w:szCs w:val="24"/>
        </w:rPr>
        <w:t xml:space="preserve">σύστημα. Χωρίς ιατρικά πρωτόκολλα, αν είναι δυνατόν! Ποιες εξετάσεις απαιτούνται, ώστε να προλάβουμε αιφνίδιους θανάτους νέων ανθρώπων; Είναι μία σημαντική παρέμβαση. Γιατί η αυθαιρεσία που υπάρχει στο θέμα αυτό ήταν και είναι τεράστια. </w:t>
      </w:r>
    </w:p>
    <w:p w14:paraId="1203173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Όλοι θα γνωρίζετε </w:t>
      </w:r>
      <w:r>
        <w:rPr>
          <w:rFonts w:eastAsia="Times New Roman" w:cs="Times New Roman"/>
          <w:szCs w:val="24"/>
        </w:rPr>
        <w:t>ή θα έχετε ακούσει ότι οι ιατρικές εξετάσεις των αθλητών δεν ήταν πάντα ουσιαστικές. Σε πολλές περιπτώσεις, μάλιστα, έμπαινε η ιατρική σφραγίδα στο δελτίο ερήμην του αθλητή. Αυτό, λοιπόν, πρέπει να τελειώσει, γιατί μιλάμε για ανθρώπινες ζωές. Αντί, λοιπόν,</w:t>
      </w:r>
      <w:r>
        <w:rPr>
          <w:rFonts w:eastAsia="Times New Roman" w:cs="Times New Roman"/>
          <w:szCs w:val="24"/>
        </w:rPr>
        <w:t xml:space="preserve"> να στηριχθεί η τροπολογία αυτή και από τα άλλα Κόμματα, ενώ επί δεκαοκτώ χρόνια δεν είχε κάνει τίποτε η Νέα Δημοκρατία, σήμερα μας εγκαλεί για το γεγονός ότι λύνουμε αυτή την παθογένεια. Τι άλλο να ακούσουμε πραγματικά; Είναι κανείς να απορεί με τα επιχει</w:t>
      </w:r>
      <w:r>
        <w:rPr>
          <w:rFonts w:eastAsia="Times New Roman" w:cs="Times New Roman"/>
          <w:szCs w:val="24"/>
        </w:rPr>
        <w:t>ρήματα της Αντιπολίτευσης.</w:t>
      </w:r>
    </w:p>
    <w:p w14:paraId="1203173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το πάρτι στον τομέα του αθλητισμού τελείωσε. Αυτό βέβαια, σας δυσαρεστεί, κύριοι της Αντιπολίτευσης. Τελείωσε οριστικά η εποχή που ΠΑΣΟΚ και Νέα Δημοκρατία νομοθετούσαν υπέρ των παραγόντων και των κομ</w:t>
      </w:r>
      <w:r>
        <w:rPr>
          <w:rFonts w:eastAsia="Times New Roman" w:cs="Times New Roman"/>
          <w:szCs w:val="24"/>
        </w:rPr>
        <w:t>ισάριων στον αθλητισμό. Η νέα εποχή σηματοδοτεί παρεμβάσεις με θετικό κοινωνικό πρόσημο και κύριο μέλημα και προτεραιότητα, τον ερασιτεχνικό αθλητισμό.</w:t>
      </w:r>
    </w:p>
    <w:p w14:paraId="1203174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Είμαστε, λοιπόν, έτοιμοι στο τελικό στάδιο, να εισάγουμε στα αθλητικά και κοινωνικά δρώμενα, έναν νέο </w:t>
      </w:r>
      <w:r>
        <w:rPr>
          <w:rFonts w:eastAsia="Times New Roman" w:cs="Times New Roman"/>
          <w:szCs w:val="24"/>
        </w:rPr>
        <w:t xml:space="preserve">νόμο-πλαίσιο εκσυγχρονισμένο και διαχρονικό, δίκαιο και αναβαθμισμένο με τις σημερινές παρεμβάσεις του Υπουργείου που θα ενσωματωθούν στο νέο αθλητικό νομοσχέδιο, το οποίο θα το φέρουμε προς ψήφιση μέσα στη χρονιά. Είναι, λοιπόν, μία σημαντική πρωτοβουλία </w:t>
      </w:r>
      <w:r>
        <w:rPr>
          <w:rFonts w:eastAsia="Times New Roman" w:cs="Times New Roman"/>
          <w:szCs w:val="24"/>
        </w:rPr>
        <w:t xml:space="preserve">της Κυβέρνησης που δικαιολογεί σε πολλά άρθρα της το επείγον της νομοθέτησης. Είναι μία σημαντική νομοθέτηση που –προσέξτε- διορθώνει και όχι τακτοποιεί. Γιατί στην τακτοποίηση οι εξπέρ του είδους είναι άλλοι και έχουν ονοματεπώνυμο. Ο ελληνικός λαός τους </w:t>
      </w:r>
      <w:r>
        <w:rPr>
          <w:rFonts w:eastAsia="Times New Roman" w:cs="Times New Roman"/>
          <w:szCs w:val="24"/>
        </w:rPr>
        <w:t xml:space="preserve">γνωρίζει. Είναι γνωστοί οι κατά </w:t>
      </w:r>
      <w:proofErr w:type="spellStart"/>
      <w:r>
        <w:rPr>
          <w:rFonts w:eastAsia="Times New Roman" w:cs="Times New Roman"/>
          <w:szCs w:val="24"/>
        </w:rPr>
        <w:t>κόσμον</w:t>
      </w:r>
      <w:proofErr w:type="spellEnd"/>
      <w:r>
        <w:rPr>
          <w:rFonts w:eastAsia="Times New Roman" w:cs="Times New Roman"/>
          <w:szCs w:val="24"/>
        </w:rPr>
        <w:t xml:space="preserve"> ΠΑΣΟΚ και Νέα Δημοκρατία.</w:t>
      </w:r>
    </w:p>
    <w:p w14:paraId="1203174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ευχαριστώ.</w:t>
      </w:r>
    </w:p>
    <w:p w14:paraId="12031742"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203174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Και εμείς σας ευχαριστούμε κύριε </w:t>
      </w:r>
      <w:proofErr w:type="spellStart"/>
      <w:r>
        <w:rPr>
          <w:rFonts w:eastAsia="Times New Roman" w:cs="Times New Roman"/>
          <w:szCs w:val="24"/>
        </w:rPr>
        <w:t>Πάντζα</w:t>
      </w:r>
      <w:proofErr w:type="spellEnd"/>
      <w:r>
        <w:rPr>
          <w:rFonts w:eastAsia="Times New Roman" w:cs="Times New Roman"/>
          <w:szCs w:val="24"/>
        </w:rPr>
        <w:t>.</w:t>
      </w:r>
    </w:p>
    <w:p w14:paraId="1203174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από την Ένωση Κεντρώων, συνάδ</w:t>
      </w:r>
      <w:r>
        <w:rPr>
          <w:rFonts w:eastAsia="Times New Roman" w:cs="Times New Roman"/>
          <w:szCs w:val="24"/>
        </w:rPr>
        <w:t xml:space="preserve">ελφος κ. Ιωάννης </w:t>
      </w:r>
      <w:proofErr w:type="spellStart"/>
      <w:r>
        <w:rPr>
          <w:rFonts w:eastAsia="Times New Roman" w:cs="Times New Roman"/>
          <w:szCs w:val="24"/>
        </w:rPr>
        <w:t>Σαρίδης</w:t>
      </w:r>
      <w:proofErr w:type="spellEnd"/>
      <w:r>
        <w:rPr>
          <w:rFonts w:eastAsia="Times New Roman" w:cs="Times New Roman"/>
          <w:szCs w:val="24"/>
        </w:rPr>
        <w:t>, έχει τον λόγο για δώδεκα λεπτά.</w:t>
      </w:r>
    </w:p>
    <w:p w14:paraId="12031745"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1203174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άκουσα σήμερα το πρωί τον κ. Παπαδημητρίου, τον Υπουργό Οικονομίας και Ανάπτυξης, να δηλώνει σε γνωστή εκ</w:t>
      </w:r>
      <w:r>
        <w:rPr>
          <w:rFonts w:eastAsia="Times New Roman" w:cs="Times New Roman"/>
          <w:szCs w:val="24"/>
        </w:rPr>
        <w:t xml:space="preserve">πομπή του </w:t>
      </w:r>
      <w:r>
        <w:rPr>
          <w:rFonts w:eastAsia="Times New Roman" w:cs="Times New Roman"/>
          <w:szCs w:val="24"/>
        </w:rPr>
        <w:t>«</w:t>
      </w:r>
      <w:r>
        <w:rPr>
          <w:rFonts w:eastAsia="Times New Roman" w:cs="Times New Roman"/>
          <w:szCs w:val="24"/>
          <w:lang w:val="en-US"/>
        </w:rPr>
        <w:t>BBC</w:t>
      </w:r>
      <w:r>
        <w:rPr>
          <w:rFonts w:eastAsia="Times New Roman" w:cs="Times New Roman"/>
          <w:szCs w:val="24"/>
        </w:rPr>
        <w:t>»</w:t>
      </w:r>
      <w:r>
        <w:rPr>
          <w:rFonts w:eastAsia="Times New Roman" w:cs="Times New Roman"/>
          <w:szCs w:val="24"/>
        </w:rPr>
        <w:t xml:space="preserve"> πως δεν είναι πολιτικός. Τον είδα μάλιστα να εκνευρίζεται εμφανώς, επειδή ο δημοσιογράφος επέμενε να χρησιμοποιεί δηλώσεις του κ. Βενιζέλου, για να περιγράψει πώς αντιλαμβάνεται μερίδα των Ελλήνων το τι είχε συμβεί, ποιος φταίει, αλλά και τ</w:t>
      </w:r>
      <w:r>
        <w:rPr>
          <w:rFonts w:eastAsia="Times New Roman" w:cs="Times New Roman"/>
          <w:szCs w:val="24"/>
        </w:rPr>
        <w:t xml:space="preserve">ο ποια είναι αυτή τη στιγμή η πραγματική κατάσταση στη χώρα μας. </w:t>
      </w:r>
    </w:p>
    <w:p w14:paraId="1203174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Η τρέχουσα εικόνα της χώρας μας στο εξωτερικό διαμορφώνεται εν πολλοίς και από τέτοιες εμφανίσεις Υπουργών, σε τόσο σοβαρές εκπομπές, όπως το περίφημο </w:t>
      </w:r>
      <w:r>
        <w:rPr>
          <w:rFonts w:eastAsia="Times New Roman" w:cs="Times New Roman"/>
          <w:szCs w:val="24"/>
          <w:lang w:val="en-US"/>
        </w:rPr>
        <w:t>HARD</w:t>
      </w:r>
      <w:proofErr w:type="spellStart"/>
      <w:r>
        <w:rPr>
          <w:rFonts w:eastAsia="Times New Roman" w:cs="Times New Roman"/>
          <w:szCs w:val="24"/>
        </w:rPr>
        <w:t>tal</w:t>
      </w:r>
      <w:proofErr w:type="spellEnd"/>
      <w:r>
        <w:rPr>
          <w:rFonts w:eastAsia="Times New Roman" w:cs="Times New Roman"/>
          <w:szCs w:val="24"/>
          <w:lang w:val="en-US"/>
        </w:rPr>
        <w:t>k</w:t>
      </w:r>
      <w:r>
        <w:rPr>
          <w:rFonts w:eastAsia="Times New Roman" w:cs="Times New Roman"/>
          <w:szCs w:val="24"/>
        </w:rPr>
        <w:t>. Δεν λέω πως οι πολίτες των ξέ</w:t>
      </w:r>
      <w:r>
        <w:rPr>
          <w:rFonts w:eastAsia="Times New Roman" w:cs="Times New Roman"/>
          <w:szCs w:val="24"/>
        </w:rPr>
        <w:t xml:space="preserve">νων χωρών περίμεναν να διαμορφώσουν </w:t>
      </w:r>
      <w:r>
        <w:rPr>
          <w:rFonts w:eastAsia="Times New Roman" w:cs="Times New Roman"/>
          <w:szCs w:val="24"/>
        </w:rPr>
        <w:lastRenderedPageBreak/>
        <w:t>γνώμη για το ιστορικό μας έθνος από τις δηλώσεις Παπαδημητρίου.</w:t>
      </w:r>
    </w:p>
    <w:p w14:paraId="1203174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 οποιοσδήποτε στον πλανήτη έχει πάρει πτυχίο σε οποιοδήποτε επιστημονικό πεδίο θα έχει υποχρεωτικά βρεθεί μπροστά σε λίγη Ελλάδα. Όμως, οι επενδυτές δεν εν</w:t>
      </w:r>
      <w:r>
        <w:rPr>
          <w:rFonts w:eastAsia="Times New Roman" w:cs="Times New Roman"/>
          <w:szCs w:val="24"/>
        </w:rPr>
        <w:t>διαφέρονται καθόλου για τα προ χιλίων χρόνων επιτεύγματά μας. Κριτήριό τους είναι οι αριθμοί και οι δείκτες της οικονομίας και μάλιστα όπως αυτοί μετρούν τα πράγματα και όχι όπως τα παρουσιάζουμε εμείς.</w:t>
      </w:r>
    </w:p>
    <w:p w14:paraId="1203174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Όταν, λοιπόν, ο Υπουργός Οικονομίας και Ανάπτυξης δηλ</w:t>
      </w:r>
      <w:r>
        <w:rPr>
          <w:rFonts w:eastAsia="Times New Roman" w:cs="Times New Roman"/>
          <w:szCs w:val="24"/>
        </w:rPr>
        <w:t>ώνει σε μ</w:t>
      </w:r>
      <w:r>
        <w:rPr>
          <w:rFonts w:eastAsia="Times New Roman" w:cs="Times New Roman"/>
          <w:szCs w:val="24"/>
        </w:rPr>
        <w:t>ί</w:t>
      </w:r>
      <w:r>
        <w:rPr>
          <w:rFonts w:eastAsia="Times New Roman" w:cs="Times New Roman"/>
          <w:szCs w:val="24"/>
        </w:rPr>
        <w:t xml:space="preserve">α τέτοια εκπομπή πως δεν είναι πολιτικός, δημιουργεί πρόβλημα στη χώρα. Δημιουργεί μεγάλο πρόβλημα στη χώρα. Πολιτικός, όπως θα σας πει και ο σεβαστός συνάδελφος, ο κ. </w:t>
      </w:r>
      <w:proofErr w:type="spellStart"/>
      <w:r>
        <w:rPr>
          <w:rFonts w:eastAsia="Times New Roman" w:cs="Times New Roman"/>
          <w:szCs w:val="24"/>
        </w:rPr>
        <w:t>Λάππας</w:t>
      </w:r>
      <w:proofErr w:type="spellEnd"/>
      <w:r>
        <w:rPr>
          <w:rFonts w:eastAsia="Times New Roman" w:cs="Times New Roman"/>
          <w:szCs w:val="24"/>
        </w:rPr>
        <w:t xml:space="preserve">, ο οποίος απουσιάζει από την Αίθουσα, αλλά το είχε πει, γίνεσαι θες δε </w:t>
      </w:r>
      <w:r>
        <w:rPr>
          <w:rFonts w:eastAsia="Times New Roman" w:cs="Times New Roman"/>
          <w:szCs w:val="24"/>
        </w:rPr>
        <w:t>θες, από τη στιγμή που δέχθηκες να αναλάβεις πολιτικές ευθύνες.</w:t>
      </w:r>
    </w:p>
    <w:p w14:paraId="1203174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Είχα την τιμή να εκπροσωπήσω την Ένωση Κεντρώων σε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ξεταστικές </w:t>
      </w:r>
      <w:r>
        <w:rPr>
          <w:rFonts w:eastAsia="Times New Roman" w:cs="Times New Roman"/>
          <w:szCs w:val="24"/>
        </w:rPr>
        <w:t>ε</w:t>
      </w:r>
      <w:r>
        <w:rPr>
          <w:rFonts w:eastAsia="Times New Roman" w:cs="Times New Roman"/>
          <w:szCs w:val="24"/>
        </w:rPr>
        <w:t xml:space="preserve">πιτροπές, όπου άκουσα να γίνεται πολλή συζήτηση για το τι ακριβώς σημαίνει η φράση «πολιτικές ευθύνες». </w:t>
      </w:r>
      <w:r>
        <w:rPr>
          <w:rFonts w:eastAsia="Times New Roman" w:cs="Times New Roman"/>
          <w:szCs w:val="24"/>
        </w:rPr>
        <w:lastRenderedPageBreak/>
        <w:t>Αυτό που δεν αμφισβή</w:t>
      </w:r>
      <w:r>
        <w:rPr>
          <w:rFonts w:eastAsia="Times New Roman" w:cs="Times New Roman"/>
          <w:szCs w:val="24"/>
        </w:rPr>
        <w:t xml:space="preserve">τησε κανείς ήταν η παραδοχή πως ο επικεφαλής, ο πολιτικός προϊστάμενος, ο φέρων τη γνώση με λίγα λόγια, φέρει και την ευθύνη. </w:t>
      </w:r>
    </w:p>
    <w:p w14:paraId="1203174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Κύριε Παπαδημητρίου, δεν μας κάνατε την τιμή να έρθετε να στηρίξετε την τροπολογία. Μπορεί να μην θεωρείτε τον εαυτό σας </w:t>
      </w:r>
      <w:r>
        <w:rPr>
          <w:rFonts w:eastAsia="Times New Roman" w:cs="Times New Roman"/>
          <w:szCs w:val="24"/>
        </w:rPr>
        <w:t>πολιτικό, επειδή ίσως δεν έχετε υποστεί τη βάσανο της κάλπης, αλλά είστε πολιτικός, επειδή φέρετε την πολιτική ευθύνη του Υπουργείου, του οποίου προΐστασθε με τη θέλησή σας.</w:t>
      </w:r>
    </w:p>
    <w:p w14:paraId="1203174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Κλείνω τη μικρή, αλλά σημαντική αυτή παρένθεση με ένα σχόλιο για τον εκνευρισμό πο</w:t>
      </w:r>
      <w:r>
        <w:rPr>
          <w:rFonts w:eastAsia="Times New Roman" w:cs="Times New Roman"/>
          <w:szCs w:val="24"/>
        </w:rPr>
        <w:t xml:space="preserve">υ εισέπραξαν όσοι παρακολούθησαν τον κ. Παπαδημητρίου να αρνείται, </w:t>
      </w:r>
      <w:proofErr w:type="spellStart"/>
      <w:r>
        <w:rPr>
          <w:rFonts w:eastAsia="Times New Roman" w:cs="Times New Roman"/>
          <w:szCs w:val="24"/>
        </w:rPr>
        <w:t>εκνευριζόμενος</w:t>
      </w:r>
      <w:proofErr w:type="spellEnd"/>
      <w:r>
        <w:rPr>
          <w:rFonts w:eastAsia="Times New Roman" w:cs="Times New Roman"/>
          <w:szCs w:val="24"/>
        </w:rPr>
        <w:t>, να σχολιάσει τα λόγια του κ. Βενιζέλου.</w:t>
      </w:r>
    </w:p>
    <w:p w14:paraId="1203174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Παπαδημητρίου, οι ξένοι που σας είδαν δεν έχουν κα</w:t>
      </w:r>
      <w:r>
        <w:rPr>
          <w:rFonts w:eastAsia="Times New Roman" w:cs="Times New Roman"/>
          <w:szCs w:val="24"/>
        </w:rPr>
        <w:t>μ</w:t>
      </w:r>
      <w:r>
        <w:rPr>
          <w:rFonts w:eastAsia="Times New Roman" w:cs="Times New Roman"/>
          <w:szCs w:val="24"/>
        </w:rPr>
        <w:t>μία υποχρέωση να ξέρουν ποιος είναι ο κ. Βενιζέλος ή τι ρόλο έχει παίξει στη</w:t>
      </w:r>
      <w:r>
        <w:rPr>
          <w:rFonts w:eastAsia="Times New Roman" w:cs="Times New Roman"/>
          <w:szCs w:val="24"/>
        </w:rPr>
        <w:t xml:space="preserve">ν ιστορία της κρίσης στην Ελλάδα. Όπως καταλαβαίνετε, λοιπόν, αυτό που σας είδαν να κάνετε είναι να αρνείστε να σχολιάσετε κάτι, με πρόσχημα και μόνο με πρόσχημα το ποιος το είπε. Αυτό δυσφημεί τη χώρα μας, διώχνει τους επενδυτές, καθώς δίνει την εντύπωση </w:t>
      </w:r>
      <w:r>
        <w:rPr>
          <w:rFonts w:eastAsia="Times New Roman" w:cs="Times New Roman"/>
          <w:szCs w:val="24"/>
        </w:rPr>
        <w:t xml:space="preserve">πως η πολιτική ηγεσία αυτού του τόπου δεν αντιλαμβάνεται την έννοια της φράσης «πολιτικές ευθύνες» </w:t>
      </w:r>
      <w:r>
        <w:rPr>
          <w:rFonts w:eastAsia="Times New Roman" w:cs="Times New Roman"/>
          <w:szCs w:val="24"/>
        </w:rPr>
        <w:lastRenderedPageBreak/>
        <w:t xml:space="preserve">και κρύβεται πίσω από το δάκτυλό της, αποποιούμενη τις δικές της ευθύνες, ενώ παράλληλα δεν κατανοεί και την αξία του διαλόγου με επιχειρήματα. </w:t>
      </w:r>
    </w:p>
    <w:p w14:paraId="1203174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Πότε θα σταμ</w:t>
      </w:r>
      <w:r>
        <w:rPr>
          <w:rFonts w:eastAsia="Times New Roman" w:cs="Times New Roman"/>
          <w:szCs w:val="24"/>
        </w:rPr>
        <w:t>ατήσουμε να ψάχνουμε τη βαρύτητα των λόγων στο επώνυμο του υπογράφοντα; Πότε θα ξεκινήσουμε να μιλάμε με επιχειρήματα μέσα σ’ αυτή την Αίθουσα, αλλά και έξω απ’ αυτή την Αίθουσα; Πότε θα ξεκινήσουμε να απαντάμε στην ουσία και θα σταματήσουμε να ασχολούμαστ</w:t>
      </w:r>
      <w:r>
        <w:rPr>
          <w:rFonts w:eastAsia="Times New Roman" w:cs="Times New Roman"/>
          <w:szCs w:val="24"/>
        </w:rPr>
        <w:t xml:space="preserve">ε με το </w:t>
      </w:r>
      <w:proofErr w:type="spellStart"/>
      <w:r>
        <w:rPr>
          <w:rFonts w:eastAsia="Times New Roman" w:cs="Times New Roman"/>
          <w:szCs w:val="24"/>
        </w:rPr>
        <w:t>φαίνεσθαι</w:t>
      </w:r>
      <w:proofErr w:type="spellEnd"/>
      <w:r>
        <w:rPr>
          <w:rFonts w:eastAsia="Times New Roman" w:cs="Times New Roman"/>
          <w:szCs w:val="24"/>
        </w:rPr>
        <w:t xml:space="preserve">; Τότε θα έρθουν πράγματι επενδυτές στη χώρα μας, όταν τα αλλάξουμε όλα αυτά, όταν συνειδητοποιήσουμε τις ευθύνες μας και πράξουμε αναλόγως. </w:t>
      </w:r>
    </w:p>
    <w:p w14:paraId="1203174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Τότε, λοιπόν, ίσως να μας πείθατε πως σας είναι πράγματι απαραίτητη η πρόβλεψη της διάταξης του π</w:t>
      </w:r>
      <w:r>
        <w:rPr>
          <w:rFonts w:eastAsia="Times New Roman" w:cs="Times New Roman"/>
          <w:szCs w:val="24"/>
        </w:rPr>
        <w:t>ρώτου άρθρου της εκπρόθεσμης φυσικά τροπολογίας που μας φέρνετε με το γενικό αριθμό 1074 και ειδικό 12. Κάνετε, μάλιστα, λόγο στην αιτιολογική έκθεση για σημαντικό αριθμό επενδυτικών σχεδίων που έχουν κατατεθεί. Θα ελεγχθούν άμεσα με ερωτήσεις αυτοί οι ισχ</w:t>
      </w:r>
      <w:r>
        <w:rPr>
          <w:rFonts w:eastAsia="Times New Roman" w:cs="Times New Roman"/>
          <w:szCs w:val="24"/>
        </w:rPr>
        <w:t>υρισμοί σας, κύριε Υπουργέ. Άμεσα, αύριο κιόλας, θα ελεγχθούν στη διαδικασία του κοινοβουλευτικού ελέγχου. Δ</w:t>
      </w:r>
      <w:r>
        <w:rPr>
          <w:rFonts w:eastAsia="Times New Roman" w:cs="Times New Roman"/>
          <w:szCs w:val="24"/>
        </w:rPr>
        <w:t>ύ</w:t>
      </w:r>
      <w:r>
        <w:rPr>
          <w:rFonts w:eastAsia="Times New Roman" w:cs="Times New Roman"/>
          <w:szCs w:val="24"/>
        </w:rPr>
        <w:t xml:space="preserve">ο ερωτήσεις έχει καταθέσει ο ομιλών απ’ αυτό το Βήμα. Έχει στα χέρια τους τις </w:t>
      </w:r>
      <w:r>
        <w:rPr>
          <w:rFonts w:eastAsia="Times New Roman" w:cs="Times New Roman"/>
          <w:szCs w:val="24"/>
        </w:rPr>
        <w:lastRenderedPageBreak/>
        <w:t xml:space="preserve">ερωτήσεις, έχει στα χέρια του τα στοιχεία για το Δεκέμβριο του 2016, </w:t>
      </w:r>
      <w:r>
        <w:rPr>
          <w:rFonts w:eastAsia="Times New Roman" w:cs="Times New Roman"/>
          <w:szCs w:val="24"/>
        </w:rPr>
        <w:t xml:space="preserve">για τον Απρίλιο του 2017 και από αύριο, ενδεχομένως για τον Ιούλιο του 2017. </w:t>
      </w:r>
    </w:p>
    <w:p w14:paraId="1203175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Κατά τα άλλα, μπορεί να μην νιώθετε πολιτικός, κύριε </w:t>
      </w:r>
      <w:proofErr w:type="spellStart"/>
      <w:r>
        <w:rPr>
          <w:rFonts w:eastAsia="Times New Roman" w:cs="Times New Roman"/>
          <w:szCs w:val="24"/>
        </w:rPr>
        <w:t>Παπαδητρίου</w:t>
      </w:r>
      <w:proofErr w:type="spellEnd"/>
      <w:r>
        <w:rPr>
          <w:rFonts w:eastAsia="Times New Roman" w:cs="Times New Roman"/>
          <w:szCs w:val="24"/>
        </w:rPr>
        <w:t>, αλλά με το δεύτερο άρθρο της εν λόγω νυχτερινής σας τροπολογίας μας ζητάτε να σας εξουσιοδοτήσουμε για την έκδοσ</w:t>
      </w:r>
      <w:r>
        <w:rPr>
          <w:rFonts w:eastAsia="Times New Roman" w:cs="Times New Roman"/>
          <w:szCs w:val="24"/>
        </w:rPr>
        <w:t xml:space="preserve">η μιας πολύ σημαντικής υπουργικής απόφασης. Το πόσο σημαντικό είναι το περιεχόμενό της, ωστόσο, δεν σας έκανε να νιώσετε την υποχρέωση να το φέρετε για σοβαρή συζήτηση εδώ στο Κοινοβούλιο. Δεν σας έκανε να νιώσετε την υποχρέωση να έρθετε εδώ μέχρι στιγμής </w:t>
      </w:r>
      <w:r>
        <w:rPr>
          <w:rFonts w:eastAsia="Times New Roman" w:cs="Times New Roman"/>
          <w:szCs w:val="24"/>
        </w:rPr>
        <w:t>για να το στηρίξετε. Το ότι δεν νιώθετε πολιτικός, κύριε Παπαδημητρίου, δεν σας απαλλάσσει από τις πολιτικές σας ευθύνες, τις οποίες έχετε.</w:t>
      </w:r>
    </w:p>
    <w:p w14:paraId="12031751" w14:textId="77777777" w:rsidR="00402C5E" w:rsidRDefault="00212FF6">
      <w:pPr>
        <w:spacing w:line="600" w:lineRule="auto"/>
        <w:ind w:firstLine="720"/>
        <w:jc w:val="both"/>
        <w:rPr>
          <w:rFonts w:eastAsia="Times New Roman" w:cs="Times New Roman"/>
          <w:bCs/>
          <w:shd w:val="clear" w:color="auto" w:fill="FFFFFF"/>
        </w:rPr>
      </w:pPr>
      <w:r>
        <w:rPr>
          <w:rFonts w:eastAsia="Times New Roman" w:cs="Times New Roman"/>
          <w:szCs w:val="24"/>
        </w:rPr>
        <w:t>Οι παρατάσεις που προβλέπονται στο άρθρο 3 λένε πολλά για το τι συμβαίνει σ’ αυτή τη χώρα.</w:t>
      </w:r>
      <w:r>
        <w:rPr>
          <w:rFonts w:eastAsia="Times New Roman" w:cs="Times New Roman"/>
          <w:bCs/>
          <w:shd w:val="clear" w:color="auto" w:fill="FFFFFF"/>
        </w:rPr>
        <w:t xml:space="preserve"> </w:t>
      </w:r>
      <w:r>
        <w:rPr>
          <w:rFonts w:eastAsia="Times New Roman" w:cs="Times New Roman"/>
          <w:bCs/>
          <w:shd w:val="clear" w:color="auto" w:fill="FFFFFF"/>
        </w:rPr>
        <w:t>Οι παρατάσεις, οι αναβολέ</w:t>
      </w:r>
      <w:r>
        <w:rPr>
          <w:rFonts w:eastAsia="Times New Roman" w:cs="Times New Roman"/>
          <w:bCs/>
          <w:shd w:val="clear" w:color="auto" w:fill="FFFFFF"/>
        </w:rPr>
        <w:t xml:space="preserve">ς και τα νομοθετικά μπαλώματα αποδεικνύουν εξ ορισμού, όταν μιλάμε για επενδυτικά σχέδια, την έλλειψη πολιτικής βούλησης και στρατηγικού σχεδιασμού. Όπως και το γεγονός </w:t>
      </w:r>
      <w:r>
        <w:rPr>
          <w:rFonts w:eastAsia="Times New Roman" w:cs="Times New Roman"/>
          <w:bCs/>
          <w:shd w:val="clear" w:color="auto" w:fill="FFFFFF"/>
        </w:rPr>
        <w:lastRenderedPageBreak/>
        <w:t xml:space="preserve">πως μόλις σήμερα, τον Ιούνιο του 2017, με το </w:t>
      </w:r>
      <w:r>
        <w:rPr>
          <w:rFonts w:eastAsia="Times New Roman"/>
          <w:bCs/>
          <w:shd w:val="clear" w:color="auto" w:fill="FFFFFF"/>
        </w:rPr>
        <w:t>άρθρο</w:t>
      </w:r>
      <w:r>
        <w:rPr>
          <w:rFonts w:eastAsia="Times New Roman" w:cs="Times New Roman"/>
          <w:bCs/>
          <w:shd w:val="clear" w:color="auto" w:fill="FFFFFF"/>
        </w:rPr>
        <w:t xml:space="preserve"> 4 της </w:t>
      </w:r>
      <w:r>
        <w:rPr>
          <w:rFonts w:eastAsia="Times New Roman"/>
          <w:bCs/>
          <w:shd w:val="clear" w:color="auto" w:fill="FFFFFF"/>
        </w:rPr>
        <w:t>συγκεκριμένης</w:t>
      </w:r>
      <w:r>
        <w:rPr>
          <w:rFonts w:eastAsia="Times New Roman" w:cs="Times New Roman"/>
          <w:bCs/>
          <w:shd w:val="clear" w:color="auto" w:fill="FFFFFF"/>
        </w:rPr>
        <w:t xml:space="preserve"> τροπολογίας, ξεκ</w:t>
      </w:r>
      <w:r>
        <w:rPr>
          <w:rFonts w:eastAsia="Times New Roman" w:cs="Times New Roman"/>
          <w:bCs/>
          <w:shd w:val="clear" w:color="auto" w:fill="FFFFFF"/>
        </w:rPr>
        <w:t xml:space="preserve">ινάτε να δείτε τι θα γίνει με τον έλεγχο της πορείας των επενδύσεων στην ενέργεια. </w:t>
      </w:r>
    </w:p>
    <w:p w14:paraId="12031752" w14:textId="77777777" w:rsidR="00402C5E" w:rsidRDefault="00212FF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Κλείνω τον σχολιασμό μου σε αυτή την πολύ σημαντική τροπολογία του Υπουργείου Οικονομικών και Ανάπτυξης, διαβάζοντας την τελευταία πρόταση της αιτιολογικής έκθεσης, που τη </w:t>
      </w:r>
      <w:r>
        <w:rPr>
          <w:rFonts w:eastAsia="Times New Roman" w:cs="Times New Roman"/>
          <w:bCs/>
          <w:shd w:val="clear" w:color="auto" w:fill="FFFFFF"/>
        </w:rPr>
        <w:t xml:space="preserve">συνοδεύει, και όποιος κατάλαβε, κατάλαβε: «Τέλος, πραγματοποιούνται διορθώσεις σφαλμάτων σε επιμέρους διατυπώσεις των εν λόγω διατάξεων». </w:t>
      </w:r>
    </w:p>
    <w:p w14:paraId="12031753" w14:textId="77777777" w:rsidR="00402C5E" w:rsidRDefault="00212FF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Την ίδια στιγμή που ο κ. Παπαδημητρίου μας έφερε αυτήν την τροπολογία, αγνοεί μ</w:t>
      </w:r>
      <w:r>
        <w:rPr>
          <w:rFonts w:eastAsia="Times New Roman" w:cs="Times New Roman"/>
          <w:bCs/>
          <w:shd w:val="clear" w:color="auto" w:fill="FFFFFF"/>
        </w:rPr>
        <w:t>ί</w:t>
      </w:r>
      <w:r>
        <w:rPr>
          <w:rFonts w:eastAsia="Times New Roman" w:cs="Times New Roman"/>
          <w:bCs/>
          <w:shd w:val="clear" w:color="auto" w:fill="FFFFFF"/>
        </w:rPr>
        <w:t xml:space="preserve">α άλλη νομοθετική ρύθμιση που </w:t>
      </w:r>
      <w:r>
        <w:rPr>
          <w:rFonts w:eastAsia="Times New Roman"/>
          <w:bCs/>
          <w:shd w:val="clear" w:color="auto" w:fill="FFFFFF"/>
        </w:rPr>
        <w:t>είναι</w:t>
      </w:r>
      <w:r>
        <w:rPr>
          <w:rFonts w:eastAsia="Times New Roman" w:cs="Times New Roman"/>
          <w:bCs/>
          <w:shd w:val="clear" w:color="auto" w:fill="FFFFFF"/>
        </w:rPr>
        <w:t xml:space="preserve"> υ</w:t>
      </w:r>
      <w:r>
        <w:rPr>
          <w:rFonts w:eastAsia="Times New Roman" w:cs="Times New Roman"/>
          <w:bCs/>
          <w:shd w:val="clear" w:color="auto" w:fill="FFFFFF"/>
        </w:rPr>
        <w:t>ποχρεωμένους να κάνει. Αναφέρομαι στη ρύθμιση η οποία είχε έρθει με μ</w:t>
      </w:r>
      <w:r>
        <w:rPr>
          <w:rFonts w:eastAsia="Times New Roman" w:cs="Times New Roman"/>
          <w:bCs/>
          <w:shd w:val="clear" w:color="auto" w:fill="FFFFFF"/>
        </w:rPr>
        <w:t>ί</w:t>
      </w:r>
      <w:r>
        <w:rPr>
          <w:rFonts w:eastAsia="Times New Roman" w:cs="Times New Roman"/>
          <w:bCs/>
          <w:shd w:val="clear" w:color="auto" w:fill="FFFFFF"/>
        </w:rPr>
        <w:t xml:space="preserve">α τροπολογία που είχαν καταθέσει οι Ανεξάρτητοι Έλληνες και την </w:t>
      </w:r>
      <w:r>
        <w:rPr>
          <w:rFonts w:eastAsia="Times New Roman"/>
          <w:bCs/>
          <w:shd w:val="clear" w:color="auto" w:fill="FFFFFF"/>
        </w:rPr>
        <w:t>είχαν</w:t>
      </w:r>
      <w:r>
        <w:rPr>
          <w:rFonts w:eastAsia="Times New Roman" w:cs="Times New Roman"/>
          <w:bCs/>
          <w:shd w:val="clear" w:color="auto" w:fill="FFFFFF"/>
        </w:rPr>
        <w:t xml:space="preserve"> στηρίξει όλα τα κόμματα της αντιπολίτευσης, για να μπορέσουν οι επιχειρηματίες εκείνοι οι οποίοι είχαν ενταχθεί στον</w:t>
      </w:r>
      <w:r>
        <w:rPr>
          <w:rFonts w:eastAsia="Times New Roman" w:cs="Times New Roman"/>
          <w:bCs/>
          <w:shd w:val="clear" w:color="auto" w:fill="FFFFFF"/>
        </w:rPr>
        <w:t xml:space="preserve"> αναπτυξιακό νόμο και για λόγους ανωτέρας βίας δεν μπόρεσαν να υλοποιήσουν τον σχεδιασμό τους. </w:t>
      </w:r>
      <w:r>
        <w:rPr>
          <w:rFonts w:eastAsia="Times New Roman" w:cs="Times New Roman"/>
          <w:bCs/>
          <w:shd w:val="clear" w:color="auto" w:fill="FFFFFF"/>
          <w:lang w:val="en-US"/>
        </w:rPr>
        <w:t>O</w:t>
      </w:r>
      <w:r>
        <w:rPr>
          <w:rFonts w:eastAsia="Times New Roman" w:cs="Times New Roman"/>
          <w:bCs/>
          <w:shd w:val="clear" w:color="auto" w:fill="FFFFFF"/>
        </w:rPr>
        <w:t>ι επιχειρηματίες αυτοί, οι άνθρωποι αυτοί, ενώ θέλουν να γυρίσουν πίσω την προκαταβολή που έχουν πάρει, δεν γίνεται δεκτή πίσω η προκαταβολή αυτή από το Υπουργε</w:t>
      </w:r>
      <w:r>
        <w:rPr>
          <w:rFonts w:eastAsia="Times New Roman" w:cs="Times New Roman"/>
          <w:bCs/>
          <w:shd w:val="clear" w:color="auto" w:fill="FFFFFF"/>
        </w:rPr>
        <w:t xml:space="preserve">ίο, πληρώνουν στις τράπεζες λόγω </w:t>
      </w:r>
      <w:r>
        <w:rPr>
          <w:rFonts w:eastAsia="Times New Roman" w:cs="Times New Roman"/>
          <w:bCs/>
          <w:shd w:val="clear" w:color="auto" w:fill="FFFFFF"/>
        </w:rPr>
        <w:lastRenderedPageBreak/>
        <w:t xml:space="preserve">εγγυητικών, ακόμη και σήμερα, τη στιγμή που μιλάμε, τις προμήθειες και κινδυνεύουν οι άνθρωποι να καταστραφούν. </w:t>
      </w:r>
    </w:p>
    <w:p w14:paraId="12031754" w14:textId="77777777" w:rsidR="00402C5E" w:rsidRDefault="00212FF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Κάπως έτσι σκέφτεται το Υπουργείο Οικονομίας και Ανάπτυξης το μέλλον της χώρας αυτής. Μετά να μην διερωτόμαστε</w:t>
      </w:r>
      <w:r>
        <w:rPr>
          <w:rFonts w:eastAsia="Times New Roman" w:cs="Times New Roman"/>
          <w:bCs/>
          <w:shd w:val="clear" w:color="auto" w:fill="FFFFFF"/>
        </w:rPr>
        <w:t xml:space="preserve"> γιατί έχουμε αυτήν την εικόνα την οποίαν έχουμε και γιατί φέρνουμε τα αποτελέσματα αυτά τα οποία φέρνουμε. </w:t>
      </w:r>
    </w:p>
    <w:p w14:paraId="12031755" w14:textId="77777777" w:rsidR="00402C5E" w:rsidRDefault="00212FF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Κυρίες και κύριοι Βουλευτές, προχωρώ στην εξέταση της τροπολογίας του Υπουργείου Ναυτιλίας με γενικό αριθμό 1075 και ειδικό 13. </w:t>
      </w:r>
      <w:r>
        <w:rPr>
          <w:rFonts w:eastAsia="Times New Roman"/>
          <w:bCs/>
          <w:shd w:val="clear" w:color="auto" w:fill="FFFFFF"/>
        </w:rPr>
        <w:t>Είναι</w:t>
      </w:r>
      <w:r>
        <w:rPr>
          <w:rFonts w:eastAsia="Times New Roman" w:cs="Times New Roman"/>
          <w:bCs/>
          <w:shd w:val="clear" w:color="auto" w:fill="FFFFFF"/>
        </w:rPr>
        <w:t xml:space="preserve"> εκπρόθεσμη κα</w:t>
      </w:r>
      <w:r>
        <w:rPr>
          <w:rFonts w:eastAsia="Times New Roman" w:cs="Times New Roman"/>
          <w:bCs/>
          <w:shd w:val="clear" w:color="auto" w:fill="FFFFFF"/>
        </w:rPr>
        <w:t xml:space="preserve">ι αυτή και αριθμεί συνολικά σαράντα μία σελίδες μαζί με τα συνοδευτικά έγγραφα. </w:t>
      </w:r>
    </w:p>
    <w:p w14:paraId="12031756" w14:textId="77777777" w:rsidR="00402C5E" w:rsidRDefault="00212FF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Μόλις χθες μας εξηγούσε εδώ στην Αίθουσα αυτή ο Υπουργός κ. </w:t>
      </w:r>
      <w:proofErr w:type="spellStart"/>
      <w:r>
        <w:rPr>
          <w:rFonts w:eastAsia="Times New Roman" w:cs="Times New Roman"/>
          <w:bCs/>
          <w:shd w:val="clear" w:color="auto" w:fill="FFFFFF"/>
        </w:rPr>
        <w:t>Κουρουμπλής</w:t>
      </w:r>
      <w:proofErr w:type="spellEnd"/>
      <w:r>
        <w:rPr>
          <w:rFonts w:eastAsia="Times New Roman" w:cs="Times New Roman"/>
          <w:bCs/>
          <w:shd w:val="clear" w:color="auto" w:fill="FFFFFF"/>
        </w:rPr>
        <w:t>, με αφορμή μάλιστα σχετική επερώτηση της Νέας Δημοκρατίας, για τη μείωση των αφίξεων κρουαζιερόπλοιων σ</w:t>
      </w:r>
      <w:r>
        <w:rPr>
          <w:rFonts w:eastAsia="Times New Roman" w:cs="Times New Roman"/>
          <w:bCs/>
          <w:shd w:val="clear" w:color="auto" w:fill="FFFFFF"/>
        </w:rPr>
        <w:t xml:space="preserve">το Αιγαίο, σε τι κατάσταση ήταν το Υπουργείο, όταν το παρέλαβε η Κυβέρνηση ΣΥΡΙΖΑ. Έχουν περάσει, όμως, έκτοτε δυόμισι χρόνια. </w:t>
      </w:r>
    </w:p>
    <w:p w14:paraId="12031757" w14:textId="77777777" w:rsidR="00402C5E" w:rsidRDefault="00212FF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Με την παρούσα τροπολογία ρυθμίζονται ζητήματα στελέχωσης και διάρθρωσης της Δημοσίας Αρχής Λιμένων. Τη χρησιμότητά της και την </w:t>
      </w:r>
      <w:r>
        <w:rPr>
          <w:rFonts w:eastAsia="Times New Roman" w:cs="Times New Roman"/>
          <w:bCs/>
          <w:shd w:val="clear" w:color="auto" w:fill="FFFFFF"/>
        </w:rPr>
        <w:t xml:space="preserve">αξία της μένει να τη δούμε και να την κρίνουμε από το έργο της. </w:t>
      </w:r>
    </w:p>
    <w:p w14:paraId="12031758" w14:textId="77777777" w:rsidR="00402C5E" w:rsidRDefault="00212FF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ίδρυση του </w:t>
      </w:r>
      <w:r>
        <w:rPr>
          <w:rFonts w:eastAsia="Times New Roman" w:cs="Times New Roman"/>
          <w:bCs/>
          <w:shd w:val="clear" w:color="auto" w:fill="FFFFFF"/>
        </w:rPr>
        <w:t>π</w:t>
      </w:r>
      <w:r>
        <w:rPr>
          <w:rFonts w:eastAsia="Times New Roman" w:cs="Times New Roman"/>
          <w:bCs/>
          <w:shd w:val="clear" w:color="auto" w:fill="FFFFFF"/>
        </w:rPr>
        <w:t xml:space="preserve">εριφερειακού </w:t>
      </w:r>
      <w:r>
        <w:rPr>
          <w:rFonts w:eastAsia="Times New Roman" w:cs="Times New Roman"/>
          <w:bCs/>
          <w:shd w:val="clear" w:color="auto" w:fill="FFFFFF"/>
        </w:rPr>
        <w:t>γ</w:t>
      </w:r>
      <w:r>
        <w:rPr>
          <w:rFonts w:eastAsia="Times New Roman" w:cs="Times New Roman"/>
          <w:bCs/>
          <w:shd w:val="clear" w:color="auto" w:fill="FFFFFF"/>
        </w:rPr>
        <w:t xml:space="preserve">ραφείου της Θεσσαλονίκης </w:t>
      </w:r>
      <w:r>
        <w:rPr>
          <w:rFonts w:eastAsia="Times New Roman"/>
          <w:bCs/>
          <w:shd w:val="clear" w:color="auto" w:fill="FFFFFF"/>
        </w:rPr>
        <w:t>είναι</w:t>
      </w:r>
      <w:r>
        <w:rPr>
          <w:rFonts w:eastAsia="Times New Roman" w:cs="Times New Roman"/>
          <w:bCs/>
          <w:shd w:val="clear" w:color="auto" w:fill="FFFFFF"/>
        </w:rPr>
        <w:t xml:space="preserve"> σημαντική, όπως και η προσπάθεια να αξιοποιήσετε το ανθρώπινο δυναμικό του πρώην Υπουργείου Μακεδονίας και Θράκης. Το διαλύσατε, όμως, διά παντός αυτό το Υπουργείο τελικά. Αυτό που δεν μας λέτε </w:t>
      </w:r>
      <w:r>
        <w:rPr>
          <w:rFonts w:eastAsia="Times New Roman"/>
          <w:bCs/>
          <w:shd w:val="clear" w:color="auto" w:fill="FFFFFF"/>
        </w:rPr>
        <w:t>είναι</w:t>
      </w:r>
      <w:r>
        <w:rPr>
          <w:rFonts w:eastAsia="Times New Roman" w:cs="Times New Roman"/>
          <w:bCs/>
          <w:shd w:val="clear" w:color="auto" w:fill="FFFFFF"/>
        </w:rPr>
        <w:t xml:space="preserve"> τι περιμένετε από τη λειτουργία του </w:t>
      </w:r>
      <w:r>
        <w:rPr>
          <w:rFonts w:eastAsia="Times New Roman" w:cs="Times New Roman"/>
          <w:bCs/>
          <w:shd w:val="clear" w:color="auto" w:fill="FFFFFF"/>
        </w:rPr>
        <w:t>γ</w:t>
      </w:r>
      <w:r>
        <w:rPr>
          <w:rFonts w:eastAsia="Times New Roman" w:cs="Times New Roman"/>
          <w:bCs/>
          <w:shd w:val="clear" w:color="auto" w:fill="FFFFFF"/>
        </w:rPr>
        <w:t>ραφείου Θεσσαλονίκ</w:t>
      </w:r>
      <w:r>
        <w:rPr>
          <w:rFonts w:eastAsia="Times New Roman" w:cs="Times New Roman"/>
          <w:bCs/>
          <w:shd w:val="clear" w:color="auto" w:fill="FFFFFF"/>
        </w:rPr>
        <w:t xml:space="preserve">ης. Θα </w:t>
      </w:r>
      <w:r>
        <w:rPr>
          <w:rFonts w:eastAsia="Times New Roman"/>
          <w:bCs/>
          <w:shd w:val="clear" w:color="auto" w:fill="FFFFFF"/>
        </w:rPr>
        <w:t>είναι</w:t>
      </w:r>
      <w:r>
        <w:rPr>
          <w:rFonts w:eastAsia="Times New Roman" w:cs="Times New Roman"/>
          <w:bCs/>
          <w:shd w:val="clear" w:color="auto" w:fill="FFFFFF"/>
        </w:rPr>
        <w:t xml:space="preserve"> αντίστοιχη με τη λειτουργία του </w:t>
      </w:r>
      <w:r>
        <w:rPr>
          <w:rFonts w:eastAsia="Times New Roman" w:cs="Times New Roman"/>
          <w:bCs/>
          <w:shd w:val="clear" w:color="auto" w:fill="FFFFFF"/>
        </w:rPr>
        <w:t>Γ</w:t>
      </w:r>
      <w:r>
        <w:rPr>
          <w:rFonts w:eastAsia="Times New Roman" w:cs="Times New Roman"/>
          <w:bCs/>
          <w:shd w:val="clear" w:color="auto" w:fill="FFFFFF"/>
        </w:rPr>
        <w:t xml:space="preserve">ραφείου του Πρωθυπουργού; </w:t>
      </w:r>
    </w:p>
    <w:p w14:paraId="12031759" w14:textId="77777777" w:rsidR="00402C5E" w:rsidRDefault="00212FF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Όπως και να έχει, αυτή η προσπάθεια του Υπουργείου, για να δώσει εκ νέου μια πνοή στα λιμάνια μας και να διατηρήσει υπό δημόσιο έλεγχο κάποια πράγματα, βρίσκεται ακόμα σε στάδιο που δ</w:t>
      </w:r>
      <w:r>
        <w:rPr>
          <w:rFonts w:eastAsia="Times New Roman" w:cs="Times New Roman"/>
          <w:bCs/>
          <w:shd w:val="clear" w:color="auto" w:fill="FFFFFF"/>
        </w:rPr>
        <w:t xml:space="preserve">εν μας επιτρέπει να αισιοδοξούμε, ούτε φυσικά να πιστέψουμε πως έχετε καταφέρει να αλλάξετε κάτι προς το καλύτερο. </w:t>
      </w:r>
    </w:p>
    <w:p w14:paraId="1203175A" w14:textId="77777777" w:rsidR="00402C5E" w:rsidRDefault="00212FF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Αντιθέτως, οι νομοθετικές πρακτικές που ακολουθείτε ενισχύουν την επιχειρηματολογία εκείνων που σας κατηγορούν πως προσπαθείτε να δημιουργήσετε έναν κομματικό στρατό </w:t>
      </w:r>
      <w:r>
        <w:rPr>
          <w:rFonts w:eastAsia="Times New Roman" w:cs="Times New Roman"/>
          <w:bCs/>
          <w:shd w:val="clear" w:color="auto" w:fill="FFFFFF"/>
        </w:rPr>
        <w:lastRenderedPageBreak/>
        <w:t xml:space="preserve">στην καρδιά του ελληνικού </w:t>
      </w:r>
      <w:r>
        <w:rPr>
          <w:rFonts w:eastAsia="Times New Roman" w:cs="Times New Roman"/>
          <w:bCs/>
          <w:shd w:val="clear" w:color="auto" w:fill="FFFFFF"/>
        </w:rPr>
        <w:t>δ</w:t>
      </w:r>
      <w:r>
        <w:rPr>
          <w:rFonts w:eastAsia="Times New Roman" w:cs="Times New Roman"/>
          <w:bCs/>
          <w:shd w:val="clear" w:color="auto" w:fill="FFFFFF"/>
        </w:rPr>
        <w:t xml:space="preserve">ημοσίου </w:t>
      </w:r>
      <w:r>
        <w:rPr>
          <w:rFonts w:eastAsia="Times New Roman"/>
          <w:bCs/>
          <w:shd w:val="clear" w:color="auto" w:fill="FFFFFF"/>
        </w:rPr>
        <w:t>–</w:t>
      </w:r>
      <w:r>
        <w:rPr>
          <w:rFonts w:eastAsia="Times New Roman" w:cs="Times New Roman"/>
          <w:bCs/>
          <w:shd w:val="clear" w:color="auto" w:fill="FFFFFF"/>
        </w:rPr>
        <w:t xml:space="preserve">και όχι μόνο την ενισχύουν, αλλά </w:t>
      </w:r>
      <w:r>
        <w:rPr>
          <w:rFonts w:eastAsia="Times New Roman"/>
          <w:bCs/>
          <w:shd w:val="clear" w:color="auto" w:fill="FFFFFF"/>
        </w:rPr>
        <w:t>είναι</w:t>
      </w:r>
      <w:r>
        <w:rPr>
          <w:rFonts w:eastAsia="Times New Roman" w:cs="Times New Roman"/>
          <w:bCs/>
          <w:shd w:val="clear" w:color="auto" w:fill="FFFFFF"/>
        </w:rPr>
        <w:t xml:space="preserve"> και σίγουρο ότι</w:t>
      </w:r>
      <w:r>
        <w:rPr>
          <w:rFonts w:eastAsia="Times New Roman" w:cs="Times New Roman"/>
          <w:bCs/>
          <w:shd w:val="clear" w:color="auto" w:fill="FFFFFF"/>
        </w:rPr>
        <w:t xml:space="preserve"> αυτό πάτε να κάνετε. </w:t>
      </w:r>
    </w:p>
    <w:p w14:paraId="1203175B" w14:textId="77777777" w:rsidR="00402C5E" w:rsidRDefault="00212FF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Είπα και σήμερα το πρωί στην </w:t>
      </w:r>
      <w:r>
        <w:rPr>
          <w:rFonts w:eastAsia="Times New Roman" w:cs="Times New Roman"/>
          <w:bCs/>
          <w:shd w:val="clear" w:color="auto" w:fill="FFFFFF"/>
        </w:rPr>
        <w:t>ε</w:t>
      </w:r>
      <w:r>
        <w:rPr>
          <w:rFonts w:eastAsia="Times New Roman" w:cs="Times New Roman"/>
          <w:bCs/>
          <w:shd w:val="clear" w:color="auto" w:fill="FFFFFF"/>
        </w:rPr>
        <w:t xml:space="preserve">πιτροπή ότι χάσαμε ως χώρα το «τρένο» της ποσοτικής χαλάρωσης, χωρίς να έχουμε παρουσιάσει κάποια χειροπιαστή πρόοδο στο θέμα της βιωσιμότητας του ελληνικού χρέους. Έχουμε αναγκαστεί να </w:t>
      </w:r>
      <w:proofErr w:type="spellStart"/>
      <w:r>
        <w:rPr>
          <w:rFonts w:eastAsia="Times New Roman" w:cs="Times New Roman"/>
          <w:bCs/>
          <w:shd w:val="clear" w:color="auto" w:fill="FFFFFF"/>
        </w:rPr>
        <w:t>προνομοθετούμε</w:t>
      </w:r>
      <w:proofErr w:type="spellEnd"/>
      <w:r>
        <w:rPr>
          <w:rFonts w:eastAsia="Times New Roman" w:cs="Times New Roman"/>
          <w:bCs/>
          <w:shd w:val="clear" w:color="auto" w:fill="FFFFFF"/>
        </w:rPr>
        <w:t xml:space="preserve"> μέ</w:t>
      </w:r>
      <w:r>
        <w:rPr>
          <w:rFonts w:eastAsia="Times New Roman" w:cs="Times New Roman"/>
          <w:bCs/>
          <w:shd w:val="clear" w:color="auto" w:fill="FFFFFF"/>
        </w:rPr>
        <w:t xml:space="preserve">τρα και διατάξεις που τελούν υπό αίρεση. Έχουμε υποχρεωθεί να επανερχόμαστε σε νομοθετήματα, για να αλλάξουμε απλώς τη διατύπωσή τους, ώστε να μην νιώθουν ανασφάλεια οι δανειστές. </w:t>
      </w:r>
    </w:p>
    <w:p w14:paraId="1203175C" w14:textId="77777777" w:rsidR="00402C5E" w:rsidRDefault="00212FF6">
      <w:pPr>
        <w:spacing w:line="600" w:lineRule="auto"/>
        <w:ind w:firstLine="720"/>
        <w:jc w:val="both"/>
        <w:rPr>
          <w:rFonts w:eastAsia="Times New Roman" w:cs="Times New Roman"/>
          <w:szCs w:val="24"/>
        </w:rPr>
      </w:pPr>
      <w:r>
        <w:rPr>
          <w:rFonts w:eastAsia="Times New Roman" w:cs="Times New Roman"/>
          <w:bCs/>
          <w:shd w:val="clear" w:color="auto" w:fill="FFFFFF"/>
        </w:rPr>
        <w:t>Όλα τα οικονομικά στοιχεία της χώρας επιδεινώνονται. Η ανεργία παραμένει στ</w:t>
      </w:r>
      <w:r>
        <w:rPr>
          <w:rFonts w:eastAsia="Times New Roman" w:cs="Times New Roman"/>
          <w:bCs/>
          <w:shd w:val="clear" w:color="auto" w:fill="FFFFFF"/>
        </w:rPr>
        <w:t xml:space="preserve">ο 25%. </w:t>
      </w:r>
      <w:r>
        <w:rPr>
          <w:rFonts w:eastAsia="Times New Roman"/>
          <w:bCs/>
          <w:shd w:val="clear" w:color="auto" w:fill="FFFFFF"/>
        </w:rPr>
        <w:t>Είναι</w:t>
      </w:r>
      <w:r>
        <w:rPr>
          <w:rFonts w:eastAsia="Times New Roman" w:cs="Times New Roman"/>
          <w:bCs/>
          <w:shd w:val="clear" w:color="auto" w:fill="FFFFFF"/>
        </w:rPr>
        <w:t xml:space="preserve"> μεγάλο το νούμερο. Με ανεργία κοντά στο 25% </w:t>
      </w:r>
      <w:r>
        <w:rPr>
          <w:rFonts w:eastAsia="Times New Roman"/>
          <w:bCs/>
          <w:shd w:val="clear" w:color="auto" w:fill="FFFFFF"/>
        </w:rPr>
        <w:t>–</w:t>
      </w:r>
      <w:r>
        <w:rPr>
          <w:rFonts w:eastAsia="Times New Roman" w:cs="Times New Roman"/>
          <w:bCs/>
          <w:shd w:val="clear" w:color="auto" w:fill="FFFFFF"/>
        </w:rPr>
        <w:t>και 24% να μου πείτε</w:t>
      </w:r>
      <w:r>
        <w:rPr>
          <w:rFonts w:eastAsia="Times New Roman"/>
          <w:bCs/>
          <w:shd w:val="clear" w:color="auto" w:fill="FFFFFF"/>
        </w:rPr>
        <w:t>–</w:t>
      </w:r>
      <w:r>
        <w:rPr>
          <w:rFonts w:eastAsia="Times New Roman" w:cs="Times New Roman"/>
          <w:bCs/>
          <w:shd w:val="clear" w:color="auto" w:fill="FFFFFF"/>
        </w:rPr>
        <w:t xml:space="preserve"> δεν υπάρχει μέλλον. </w:t>
      </w:r>
      <w:r>
        <w:rPr>
          <w:rFonts w:eastAsia="Times New Roman" w:cs="Times New Roman"/>
          <w:szCs w:val="24"/>
        </w:rPr>
        <w:t>Και δεν είναι υπάρχει μέλλον, γιατί πάρα πολύς κόσμος, χιλιάδες νέοι άνθρωποι φεύγουν στο εξωτερικό, γιατί δεν μπορούν να βασιστούν σε αυτά τα οποία βλέπουν</w:t>
      </w:r>
      <w:r>
        <w:rPr>
          <w:rFonts w:eastAsia="Times New Roman" w:cs="Times New Roman"/>
          <w:szCs w:val="24"/>
        </w:rPr>
        <w:t>, σε αυτά τα οποία ψηφίζουν μέσα σε αυτήν την Αίθουσα -μέτρα, τροπολογίες, νόμους, διατάξεις- γι’ αυτούς, χωρίς αυτούς.</w:t>
      </w:r>
    </w:p>
    <w:p w14:paraId="1203175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03175E"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Ευχαριστούμε, κύριε συνάδελφε. </w:t>
      </w:r>
    </w:p>
    <w:p w14:paraId="1203175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w:t>
      </w:r>
      <w:r>
        <w:rPr>
          <w:rFonts w:eastAsia="Times New Roman" w:cs="Times New Roman"/>
          <w:b/>
          <w:szCs w:val="24"/>
        </w:rPr>
        <w:t xml:space="preserve">μού): </w:t>
      </w:r>
      <w:r>
        <w:rPr>
          <w:rFonts w:eastAsia="Times New Roman" w:cs="Times New Roman"/>
          <w:szCs w:val="24"/>
        </w:rPr>
        <w:t xml:space="preserve">Κύριε Πρόεδρε, θα ήθελα τον λόγο, για κάποιες νομοτεχνικές βελτιώσεις. </w:t>
      </w:r>
    </w:p>
    <w:p w14:paraId="1203176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Υπουργέ. Έχετε τον λόγο. </w:t>
      </w:r>
    </w:p>
    <w:p w14:paraId="1203176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 xml:space="preserve">Κύριε Πρόεδρε, καταθέτω κάποιες νομοτεχνικές </w:t>
      </w:r>
      <w:r>
        <w:rPr>
          <w:rFonts w:eastAsia="Times New Roman" w:cs="Times New Roman"/>
          <w:szCs w:val="24"/>
        </w:rPr>
        <w:t xml:space="preserve">βελτιώσεις, που προέκυψαν και από τη συζήτηση χθες στις </w:t>
      </w:r>
      <w:r>
        <w:rPr>
          <w:rFonts w:eastAsia="Times New Roman" w:cs="Times New Roman"/>
          <w:szCs w:val="24"/>
        </w:rPr>
        <w:t>ε</w:t>
      </w:r>
      <w:r>
        <w:rPr>
          <w:rFonts w:eastAsia="Times New Roman" w:cs="Times New Roman"/>
          <w:szCs w:val="24"/>
        </w:rPr>
        <w:t xml:space="preserve">πιτροπές και την Παρασκευή, αλλά και ενσωματώνοντας και κάποιες προτάσεις της Επιστημονικής Επιτροπής της Βουλής. </w:t>
      </w:r>
    </w:p>
    <w:p w14:paraId="1203176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κ. Γεώργιος Βασιλειάδης καταθέτει για τα Πρακτικά τις </w:t>
      </w:r>
      <w:r>
        <w:rPr>
          <w:rFonts w:eastAsia="Times New Roman" w:cs="Times New Roman"/>
          <w:szCs w:val="24"/>
        </w:rPr>
        <w:t xml:space="preserve">προαναφερθείσες νομοτεχνικές βελτιώσεις, οι οποίες έχουν ως εξής: </w:t>
      </w:r>
    </w:p>
    <w:p w14:paraId="12031763"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 xml:space="preserve"> ΑΛΛΑΓΗ ΣΕΛΙΔΑΣ</w:t>
      </w:r>
    </w:p>
    <w:p w14:paraId="12031764" w14:textId="77777777" w:rsidR="00402C5E" w:rsidRDefault="00212FF6">
      <w:pPr>
        <w:ind w:firstLine="720"/>
        <w:jc w:val="center"/>
        <w:rPr>
          <w:rFonts w:eastAsia="Times New Roman" w:cs="Times New Roman"/>
          <w:szCs w:val="24"/>
        </w:rPr>
      </w:pPr>
      <w:r>
        <w:rPr>
          <w:rFonts w:eastAsia="Times New Roman" w:cs="Times New Roman"/>
          <w:szCs w:val="24"/>
        </w:rPr>
        <w:t>(Να μπουν οι σελ.170-172)</w:t>
      </w:r>
    </w:p>
    <w:p w14:paraId="12031765"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203176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ΒΑΣΙΛΕΙΑΔΗΣ (Υφυπουργός Πολιτισμού και Αθλητισμού): </w:t>
      </w:r>
      <w:r>
        <w:rPr>
          <w:rFonts w:eastAsia="Times New Roman" w:cs="Times New Roman"/>
          <w:szCs w:val="24"/>
        </w:rPr>
        <w:t>Σχετικά με τις βουλευτικές τροπολογίες που έχουν κατατεθεί κάνω αποδεκτή την τροπολογία με γενικό αριθμό 1077 με θέμα «κάλυψη δασών, πυροπροστασίας», την τροπολογία με γενικό αριθμό 1078 με θέμα «παράταση συγχώνευση ΦΟΣΔΑ στους περιφερειακούς συνδέσμους ΦΟ</w:t>
      </w:r>
      <w:r>
        <w:rPr>
          <w:rFonts w:eastAsia="Times New Roman" w:cs="Times New Roman"/>
          <w:szCs w:val="24"/>
        </w:rPr>
        <w:t>ΣΔΑ», την τροπολογία με γενικό αριθμό 1080 με θέμα «αυτοδίκαιη έκπτωση αιρετών μελών με κώλυμα εκλογής σε συμβούλια επιλογής προϊσταμένων ΣΕΠ και τα υπηρεσιακά συμβούλια των περιφερειών», την τροπολογία με γενικό αριθμό 1081, σχετικά με την κάρτα υγείας το</w:t>
      </w:r>
      <w:r>
        <w:rPr>
          <w:rFonts w:eastAsia="Times New Roman" w:cs="Times New Roman"/>
          <w:szCs w:val="24"/>
        </w:rPr>
        <w:t xml:space="preserve">υ αθλητή, που δεν προλάβαμε να την ενσωματώσουμε στο συγκεκριμένο σχέδιο νόμου, γιατί χθες τελειώσαμε τις συζητήσεις με το Υπουργείο Υγείας, οπότε είναι προς τη σωστή κατεύθυνση και αφορά και τον αθλητισμό. Κάνω δεκτή την τροπολογία με γενικό αριθμό 1082, </w:t>
      </w:r>
      <w:r>
        <w:rPr>
          <w:rFonts w:eastAsia="Times New Roman" w:cs="Times New Roman"/>
          <w:szCs w:val="24"/>
        </w:rPr>
        <w:t>σχετικά με τις άδειες προετοιμασίας αθλητών-προπονητών, την τροπολογία 1084, για τη μεταφορά μαθητών και μαθητριών που επί της ουσίας αφορά τον Νομό Λέσβου, την τροπολογία με γενικό αριθμό 1086 για τις χρηματικές δωρεές υπέρ της Περιφερειακής Ενότητας Λέσβ</w:t>
      </w:r>
      <w:r>
        <w:rPr>
          <w:rFonts w:eastAsia="Times New Roman" w:cs="Times New Roman"/>
          <w:szCs w:val="24"/>
        </w:rPr>
        <w:t>ου, όπως αναπτύχθηκε, και την τροπολογία με γενικό αριθμό 1087.</w:t>
      </w:r>
    </w:p>
    <w:p w14:paraId="1203176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Δεν κάνω αποδεκτή την τροπολογία με γενικό αριθμό 1083, μολονότι κατανοώ το αίτημα και ως πολύτεκνος στέργω στο αίτημα αυτό. Παρ’ όλα αυτά, θα έπρεπε να γίνει μ</w:t>
      </w:r>
      <w:r>
        <w:rPr>
          <w:rFonts w:eastAsia="Times New Roman" w:cs="Times New Roman"/>
          <w:szCs w:val="24"/>
        </w:rPr>
        <w:t>ί</w:t>
      </w:r>
      <w:r>
        <w:rPr>
          <w:rFonts w:eastAsia="Times New Roman" w:cs="Times New Roman"/>
          <w:szCs w:val="24"/>
        </w:rPr>
        <w:t>α πιο εκτεταμένη, κατά τη γνώμη</w:t>
      </w:r>
      <w:r>
        <w:rPr>
          <w:rFonts w:eastAsia="Times New Roman" w:cs="Times New Roman"/>
          <w:szCs w:val="24"/>
        </w:rPr>
        <w:t xml:space="preserve"> μου συζήτηση, με το Υπουργείο Υγείας. Επομένως, δεν μπορώ να την κάνω αποδεκτή, όπως και την τροπολογία με γενικό αριθμό 1076, σχετικά με την καταβολή δεδουλευμένων. Νομίζω ότι θα πρέπει να έρθει με άλλη διαδικασία και άλλη συζήτηση. </w:t>
      </w:r>
    </w:p>
    <w:p w14:paraId="1203176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Πρόεδρε, οι τρ</w:t>
      </w:r>
      <w:r>
        <w:rPr>
          <w:rFonts w:eastAsia="Times New Roman" w:cs="Times New Roman"/>
          <w:szCs w:val="24"/>
        </w:rPr>
        <w:t xml:space="preserve">οπολογίες με γενικό αριθμό 1081 και 1082 για τις κάρτες υγείας αθλητών και τις άδειες προετοιμασίας αθλητών, θα ήθελα, αν είναι δυνατόν, να μπουν πριν από το άρθρο 16. </w:t>
      </w:r>
    </w:p>
    <w:p w14:paraId="1203176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03176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Για την τροπολογία με γενικό αριθμό 1085;</w:t>
      </w:r>
    </w:p>
    <w:p w14:paraId="1203176B"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 xml:space="preserve">Σ ΒΑΣΙΛΕΙΑΔΗΣ (Υφυπουργός Πολιτισμού και Αθλητισμού): </w:t>
      </w:r>
      <w:r>
        <w:rPr>
          <w:rFonts w:eastAsia="Times New Roman" w:cs="Times New Roman"/>
          <w:szCs w:val="24"/>
        </w:rPr>
        <w:t xml:space="preserve">Για την τροπολογία με γενικό αριθμό 1085 θα έρθει ο κ. Σκουρλέτης. </w:t>
      </w:r>
    </w:p>
    <w:p w14:paraId="1203176C"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Την κάνετε αποδεκτή; </w:t>
      </w:r>
    </w:p>
    <w:p w14:paraId="1203176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ΒΑΣΙΛΕΙΑΔΗΣ (Υφυπουργός Πολιτισμού και Αθλητισμού): </w:t>
      </w:r>
      <w:r>
        <w:rPr>
          <w:rFonts w:eastAsia="Times New Roman" w:cs="Times New Roman"/>
          <w:szCs w:val="24"/>
        </w:rPr>
        <w:t xml:space="preserve">Είναι προφανές, αλλά θα έρθει </w:t>
      </w:r>
      <w:r>
        <w:rPr>
          <w:rFonts w:eastAsia="Times New Roman" w:cs="Times New Roman"/>
          <w:szCs w:val="24"/>
        </w:rPr>
        <w:t xml:space="preserve">ο κύριος Υπουργός να την αναπτύξει. </w:t>
      </w:r>
    </w:p>
    <w:p w14:paraId="1203176E"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Κύριε Πρόεδρε, θα ήθελα τον λόγο για ένα λεπτό. </w:t>
      </w:r>
    </w:p>
    <w:p w14:paraId="1203176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w:t>
      </w:r>
      <w:proofErr w:type="spellStart"/>
      <w:r>
        <w:rPr>
          <w:rFonts w:eastAsia="Times New Roman" w:cs="Times New Roman"/>
          <w:szCs w:val="24"/>
        </w:rPr>
        <w:t>Κατσώτη</w:t>
      </w:r>
      <w:proofErr w:type="spellEnd"/>
      <w:r>
        <w:rPr>
          <w:rFonts w:eastAsia="Times New Roman" w:cs="Times New Roman"/>
          <w:szCs w:val="24"/>
        </w:rPr>
        <w:t xml:space="preserve">. </w:t>
      </w:r>
    </w:p>
    <w:p w14:paraId="1203177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Είναι γνωστό, κύριε Πρόεδρε, ότι μας παρακολουθούν σήμερα χιλιάδες συμβασιούχο</w:t>
      </w:r>
      <w:r>
        <w:rPr>
          <w:rFonts w:eastAsia="Times New Roman" w:cs="Times New Roman"/>
          <w:szCs w:val="24"/>
        </w:rPr>
        <w:t xml:space="preserve">ι για την τροπολογία την οποία έχει καταθέσει ο Υπουργός Εσωτερικών. Υπήρχε μια συνάντηση. Διαδίδονται διάφορα πράγματα. Υπάρχουν αλλαγές. Ακόμη, δεν έχει έρθει ο Υπουργός να πει ποιες είναι οι αλλαγές στην τροπολογία που κάνει. </w:t>
      </w:r>
    </w:p>
    <w:p w14:paraId="1203177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Τελειώνει εδώ σήμερα η συζ</w:t>
      </w:r>
      <w:r>
        <w:rPr>
          <w:rFonts w:eastAsia="Times New Roman" w:cs="Times New Roman"/>
          <w:szCs w:val="24"/>
        </w:rPr>
        <w:t xml:space="preserve">ήτηση. Εμείς θέλουμε να δούμε τι είναι αυτές οι αλλαγές και ποια είναι η σκοπιμότητα που καθυστερεί ο Υπουργός. Διότι πιστεύω ότι υπάρχει σκοπιμότητα που καθυστερεί. </w:t>
      </w:r>
    </w:p>
    <w:p w14:paraId="12031772"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Γεωργαντά, έχετε τον λόγο. </w:t>
      </w:r>
    </w:p>
    <w:p w14:paraId="1203177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 xml:space="preserve">Ευχαριστώ, κύριε Πρόεδρε. </w:t>
      </w:r>
    </w:p>
    <w:p w14:paraId="1203177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Θα συμφωνήσω κι εγώ ότι σε μ</w:t>
      </w:r>
      <w:r>
        <w:rPr>
          <w:rFonts w:eastAsia="Times New Roman" w:cs="Times New Roman"/>
          <w:szCs w:val="24"/>
        </w:rPr>
        <w:t>ί</w:t>
      </w:r>
      <w:r>
        <w:rPr>
          <w:rFonts w:eastAsia="Times New Roman" w:cs="Times New Roman"/>
          <w:szCs w:val="24"/>
        </w:rPr>
        <w:t xml:space="preserve">α τόσο σημαντική τροπολογία, όπως είναι η 1085 ή και η 1076 θα έπρεπε να είναι ο Υπουργός εδώ, έτσι ώστε να δώσει τις διευκρινίσεις. </w:t>
      </w:r>
    </w:p>
    <w:p w14:paraId="1203177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Σε κάθε περίπτωση, η διαβούλευση αυτή της τελευταίας στιγμής θεωρώ</w:t>
      </w:r>
      <w:r>
        <w:rPr>
          <w:rFonts w:eastAsia="Times New Roman" w:cs="Times New Roman"/>
          <w:szCs w:val="24"/>
        </w:rPr>
        <w:t xml:space="preserve"> ότι μόνο ως πρόχειρη μπορεί να χαρακτηριστεί και μου δίνει το δικαίωμα να τη χαρακτηρίσω έτσι η μέχρι τώρα διαχείριση του ζητήματος των συμβασιούχων από τους κυβερνώντες. </w:t>
      </w:r>
    </w:p>
    <w:p w14:paraId="1203177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Να διευκρινίσουμε δύο πράγματα, κύριοι συνάδελφοι: Όλο αυτό το ζήτημα με τους συμβα</w:t>
      </w:r>
      <w:r>
        <w:rPr>
          <w:rFonts w:eastAsia="Times New Roman" w:cs="Times New Roman"/>
          <w:szCs w:val="24"/>
        </w:rPr>
        <w:t>σιούχους καθαριότητας των ΟΤΑ ξεκίνησε μετά την επιλογή της Κυβέρνησης στις 11 Μαΐου 2015 και με το να παρατείνει τις ενεργείς συμβάσεις εκείνη τη στιγμή και να δώσει κι ένα δικαίωμα νέων συμβάσεων μέχρι τις 31 Δεκεμβρίου 2015.</w:t>
      </w:r>
    </w:p>
    <w:p w14:paraId="1203177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Στη συνέχεια με νέα νομοθετι</w:t>
      </w:r>
      <w:r>
        <w:rPr>
          <w:rFonts w:eastAsia="Times New Roman" w:cs="Times New Roman"/>
          <w:szCs w:val="24"/>
        </w:rPr>
        <w:t xml:space="preserve">κή ρύθμιση πήγε αυτές τις συμβάσεις μέχρι 31 Δεκεμβρίου 2016 και στη συνέχεια με την τελευταία ρύθμιση, μέχρι 31 Δεκεμβρίου 2017, τουλάχιστον έτσι επιδίωκε. </w:t>
      </w:r>
    </w:p>
    <w:p w14:paraId="1203177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Τι είχαν και οι τρεις αυτές νομοθετικές πρωτοβουλίες ως κύριο χαρακτηριστικό; Ένα, ήταν και οι τρε</w:t>
      </w:r>
      <w:r>
        <w:rPr>
          <w:rFonts w:eastAsia="Times New Roman" w:cs="Times New Roman"/>
          <w:szCs w:val="24"/>
        </w:rPr>
        <w:t xml:space="preserve">ις γραμμένες με τη διατύπωση «κατά παρέκκλιση κάθε γενικής και ειδικής διάταξης». Και βέβαια, γιατί έπρεπε να το πει αυτό η Κυβέρνηση; Γιατί όχι μόνο με το υφιστάμενο νομοθετικό πλαίσιο του απλού νόμου ήταν αντίθετες, αλλά βεβαίως ήταν αντίθετες και με τη </w:t>
      </w:r>
      <w:r>
        <w:rPr>
          <w:rFonts w:eastAsia="Times New Roman" w:cs="Times New Roman"/>
          <w:szCs w:val="24"/>
        </w:rPr>
        <w:t xml:space="preserve">συνταγματική διάταξη του άρθρου 103 παράγραφος 8 του Συντάγματος, την οποία σχεδόν όλοι οι Βουλευτές της </w:t>
      </w:r>
      <w:r>
        <w:rPr>
          <w:rFonts w:eastAsia="Times New Roman" w:cs="Times New Roman"/>
          <w:szCs w:val="24"/>
        </w:rPr>
        <w:t>Α</w:t>
      </w:r>
      <w:r>
        <w:rPr>
          <w:rFonts w:eastAsia="Times New Roman" w:cs="Times New Roman"/>
          <w:szCs w:val="24"/>
        </w:rPr>
        <w:t>ντιπολίτευσης κουραστήκαμε να την αναφέρουμε εδώ μέσα και να λέμε προς την Κυβέρνηση ότι η επιλογή αυτή θα εγκλωβίσει τους εργαζομένους, θα δημιουργήσ</w:t>
      </w:r>
      <w:r>
        <w:rPr>
          <w:rFonts w:eastAsia="Times New Roman" w:cs="Times New Roman"/>
          <w:szCs w:val="24"/>
        </w:rPr>
        <w:t>ει αδιέξοδα, καθώς είναι ξεκάθαρο ότι δεν μπορεί να υπάρχει καμ</w:t>
      </w:r>
      <w:r>
        <w:rPr>
          <w:rFonts w:eastAsia="Times New Roman" w:cs="Times New Roman"/>
          <w:szCs w:val="24"/>
        </w:rPr>
        <w:t>μ</w:t>
      </w:r>
      <w:r>
        <w:rPr>
          <w:rFonts w:eastAsia="Times New Roman" w:cs="Times New Roman"/>
          <w:szCs w:val="24"/>
        </w:rPr>
        <w:t>ία παράταση στις συμβάσεις ορισμένου χρόνου και βεβαίως καμ</w:t>
      </w:r>
      <w:r>
        <w:rPr>
          <w:rFonts w:eastAsia="Times New Roman" w:cs="Times New Roman"/>
          <w:szCs w:val="24"/>
        </w:rPr>
        <w:t>μ</w:t>
      </w:r>
      <w:r>
        <w:rPr>
          <w:rFonts w:eastAsia="Times New Roman" w:cs="Times New Roman"/>
          <w:szCs w:val="24"/>
        </w:rPr>
        <w:t xml:space="preserve">ία μετατροπή συμβάσεων ορισμένου χρόνου σε αορίστου. </w:t>
      </w:r>
    </w:p>
    <w:p w14:paraId="1203177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 άρθρο 103 παράγραφος 8 του Συντάγματος το μάθανε όλοι οι υπάλληλοι της Βουλ</w:t>
      </w:r>
      <w:r>
        <w:rPr>
          <w:rFonts w:eastAsia="Times New Roman" w:cs="Times New Roman"/>
          <w:szCs w:val="24"/>
        </w:rPr>
        <w:t>ής τόσες πολλές φορές που ακούστηκε εδώ, αλλά τρεις Υπουργοί συνεχόμενοι από την πλευρά της Κυβέρνησης έρχονταν και υπερασπίζονταν ουσιαστικά τη δυνατότητα να γίνει μετατροπή αυτών των συμβάσεων σε αορίστου χρόνου.</w:t>
      </w:r>
    </w:p>
    <w:p w14:paraId="1203177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Έρχεται, λοιπόν, η ομόφωνη απόφαση του Ελ</w:t>
      </w:r>
      <w:r>
        <w:rPr>
          <w:rFonts w:eastAsia="Times New Roman" w:cs="Times New Roman"/>
          <w:szCs w:val="24"/>
        </w:rPr>
        <w:t xml:space="preserve">εγκτικού Συνεδρίου η οποία λέει το αυτονόητο, το οποίο όποιος ανοίξει σήμερα το άρθρο 103 θα το διαβάσει. Αλλά ξέρετε δεν ήταν αυτό ξαφνικό για την Κυβέρνηση, η οποία δείχνει αυτή τη στιγμή ότι παλεύει για να αντιμετωπίσει το αδιέξοδο το οποίο δημιούργησε </w:t>
      </w:r>
      <w:r>
        <w:rPr>
          <w:rFonts w:eastAsia="Times New Roman" w:cs="Times New Roman"/>
          <w:szCs w:val="24"/>
        </w:rPr>
        <w:t>η ίδια. Εδώ και ένα χρόνο οι επιθεωρητές στα κλιμάκια δεν ενέκριναν την πληρωμή των ενταλμάτων και δεν ενέκριναν την πληρωμή των ενταλμάτων ακριβώς γιατί υπήρχε η αντισυνταγματικότητα στην παράταση αυτών των συμβάσεων.</w:t>
      </w:r>
    </w:p>
    <w:p w14:paraId="1203177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Οι μόνοι που δεν φταίνε για ό,τι έχει</w:t>
      </w:r>
      <w:r>
        <w:rPr>
          <w:rFonts w:eastAsia="Times New Roman" w:cs="Times New Roman"/>
          <w:szCs w:val="24"/>
        </w:rPr>
        <w:t xml:space="preserve"> συμβεί είναι οι εργαζόμενοι. Ο εργαζόμενος </w:t>
      </w:r>
      <w:proofErr w:type="spellStart"/>
      <w:r>
        <w:rPr>
          <w:rFonts w:eastAsia="Times New Roman" w:cs="Times New Roman"/>
          <w:szCs w:val="24"/>
        </w:rPr>
        <w:t>προσδοκεί</w:t>
      </w:r>
      <w:proofErr w:type="spellEnd"/>
      <w:r>
        <w:rPr>
          <w:rFonts w:eastAsia="Times New Roman" w:cs="Times New Roman"/>
          <w:szCs w:val="24"/>
        </w:rPr>
        <w:t xml:space="preserve"> ό,τι καλύτερο για τον εαυτό του, ό,τι καλύτερο για την οικογένειά του. Πρέπει, όμως, το πολιτικό προσωπικό να είναι υπεύθυνο, όταν ακριβώς παίζει με την αγωνία αυτών των εργαζομένων. </w:t>
      </w:r>
    </w:p>
    <w:p w14:paraId="1203177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Εν προκειμένω, το </w:t>
      </w:r>
      <w:r>
        <w:rPr>
          <w:rFonts w:eastAsia="Times New Roman" w:cs="Times New Roman"/>
          <w:szCs w:val="24"/>
        </w:rPr>
        <w:t xml:space="preserve">πολιτικό προσωπικό, η παρούσα Κυβέρνηση, δεν έπαιξε μόνο με την αγωνία αυτών των εργαζομένων, έπαιξε και με τους δήμους. Τι εννοώ με τους δήμους; Άρθρο 102 του Συντάγματος: Κατοχυρώνεται η οικονομική και διοικητική αυτοτέλεια των δήμων. Αν η αποκομιδή των </w:t>
      </w:r>
      <w:r>
        <w:rPr>
          <w:rFonts w:eastAsia="Times New Roman" w:cs="Times New Roman"/>
          <w:szCs w:val="24"/>
        </w:rPr>
        <w:t xml:space="preserve">σκουπιδιών </w:t>
      </w:r>
      <w:r>
        <w:rPr>
          <w:rFonts w:eastAsia="Times New Roman" w:cs="Times New Roman"/>
          <w:szCs w:val="24"/>
        </w:rPr>
        <w:lastRenderedPageBreak/>
        <w:t>που είναι μια καθαρά τοπική υπόθεση δεν αφήνεται στο κάθε δημοτικό συμβούλιο και στον κάθε δήμαρχο να επιλέξει ποιος είναι ο προσφορότερος τρόπος για να την καλύψει, ακριβώς επειδή την πληρώνουν μέσω των ανταποδοτικών υπηρεσιών οι δημότες του, τ</w:t>
      </w:r>
      <w:r>
        <w:rPr>
          <w:rFonts w:eastAsia="Times New Roman" w:cs="Times New Roman"/>
          <w:szCs w:val="24"/>
        </w:rPr>
        <w:t xml:space="preserve">ότε τι ρόλο παίζουν οι ΟΤΑ; Είναι μια καθαρά τυπική υπόθεση. Πληρώνεται από τους δημότες. </w:t>
      </w:r>
    </w:p>
    <w:p w14:paraId="1203177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Έρχεται, λοιπόν, η Κυβέρνηση και λέει: «Θα γίνουν αυτές οι παρατάσεις που θα τις πληρώνετε εσείς, δηλαδή οι δημότες, άσχετα αν είχε γίνει αίτημα ή όχι από τους δήμου</w:t>
      </w:r>
      <w:r>
        <w:rPr>
          <w:rFonts w:eastAsia="Times New Roman" w:cs="Times New Roman"/>
          <w:szCs w:val="24"/>
        </w:rPr>
        <w:t xml:space="preserve">ς». </w:t>
      </w:r>
    </w:p>
    <w:p w14:paraId="1203177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Διευκρινίζω κάτι εδώ το οποίο δεν ακούστηκε επαρκώς. Οι μισοί δήμοι στην χώρα έχουν εποχιακές ανάγκες. Αυτή τη στιγμή η Χαλκιδική έχει ένα εκατομμύριο κόσμο. Τον χειμώνα έχει ενενήντα χιλιάδες. Είναι η ίδια η ανάγκη για την παροχή, για τους υπαλλήλους</w:t>
      </w:r>
      <w:r>
        <w:rPr>
          <w:rFonts w:eastAsia="Times New Roman" w:cs="Times New Roman"/>
          <w:szCs w:val="24"/>
        </w:rPr>
        <w:t xml:space="preserve"> που χρειάζονται για την αποκομιδή των σκουπιδιών τον χειμώνα και το καλοκαίρι; Αν κάποιος μου πει ότι είναι ίδια και πρέπει αυτούς οι οποίοι χρειάζονται τους τρεις τέσσερις μήνες του καλοκαιριού, να τους έχουμε και όλους τους μήνες του χειμώνα, ας αναλάβε</w:t>
      </w:r>
      <w:r>
        <w:rPr>
          <w:rFonts w:eastAsia="Times New Roman" w:cs="Times New Roman"/>
          <w:szCs w:val="24"/>
        </w:rPr>
        <w:t xml:space="preserve">ι και αυτή την ευθύνη της όποια επιβάρυνσης των δημοτών εδώ ενώπιον όλων των Ελλήνων. Να τελειώσει αυτή η ιστορία. </w:t>
      </w:r>
    </w:p>
    <w:p w14:paraId="1203177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Σήμερα με αυτή τη νομοθετική ρύθμιση, με την πρωτοβουλία της Κυβέρνησης, αυτό το οποίο επιχειρείται είναι πάλι ένα πολύ μεγάλο αδιέξοδο. Ουσ</w:t>
      </w:r>
      <w:r>
        <w:rPr>
          <w:rFonts w:eastAsia="Times New Roman" w:cs="Times New Roman"/>
          <w:szCs w:val="24"/>
        </w:rPr>
        <w:t xml:space="preserve">ιαστικά θέλει να κερδίσει λίγο χρόνο η Κυβέρνηση. Γιατί; Κάνει το εξής, πρώτον θα πω σε σχέση με τους εργαζόμενους, λέει ότι θα παραταθούν ουσιαστικά οι συμβάσεις των ήδη συμβασιούχων, των ήδη εργαζόμενων μέχρι τις 7 Ιουνίου, μέχρι 31 Μαρτίου 2018, εφόσον </w:t>
      </w:r>
      <w:r>
        <w:rPr>
          <w:rFonts w:eastAsia="Times New Roman" w:cs="Times New Roman"/>
          <w:szCs w:val="24"/>
        </w:rPr>
        <w:t xml:space="preserve">υπάρχουν κενές υφιστάμενες οργανικές θέσεις ή ο κάθε δήμος ζητήσει να γίνει τροποποίηση του οργανογράμματός του και δημιουργηθούν κενές θέσεις. </w:t>
      </w:r>
    </w:p>
    <w:p w14:paraId="1203178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Σε μια τέτοια περίπτωση δύναται -έτσι γράφει η τροπολογία που σήμερα έχουμε μπροστά μας- το δημοτικό συμβούλιο </w:t>
      </w:r>
      <w:r>
        <w:rPr>
          <w:rFonts w:eastAsia="Times New Roman" w:cs="Times New Roman"/>
          <w:szCs w:val="24"/>
        </w:rPr>
        <w:t xml:space="preserve">να εγκρίνει να απασχολήσει κάποιους αν υπάρχουν δύο προϋποθέσεις. Η μια προϋπόθεση είναι αυτή που είπαμε, δηλαδή να υπάρχουν κενές υφιστάμενες οργανικές θέσεις και η δεύτερη να υπάρχουν λόγοι δημόσιας υγείας. </w:t>
      </w:r>
    </w:p>
    <w:p w14:paraId="1203178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Ποιος θα τους καθορίσει; Με ποια κριτήρια; Πώς</w:t>
      </w:r>
      <w:r>
        <w:rPr>
          <w:rFonts w:eastAsia="Times New Roman" w:cs="Times New Roman"/>
          <w:szCs w:val="24"/>
        </w:rPr>
        <w:t xml:space="preserve">; Τι θα γίνει σε μια περίπτωση στην οποία ένας δήμος έχει ανάγκη για όλο το έτος δέκα ανθρώπων, αλλά για το καλοκαίρι εκατό ανθρώπων; Αφήνει να μαλώνουν οι εργαζόμενοι με τις δημοτικές αρχές και </w:t>
      </w:r>
      <w:r>
        <w:rPr>
          <w:rFonts w:eastAsia="Times New Roman" w:cs="Times New Roman"/>
          <w:szCs w:val="24"/>
        </w:rPr>
        <w:lastRenderedPageBreak/>
        <w:t>με τα δημοτικά συμβούλια, γιατί αυτό κάνει ουσιαστικά. Τους λ</w:t>
      </w:r>
      <w:r>
        <w:rPr>
          <w:rFonts w:eastAsia="Times New Roman" w:cs="Times New Roman"/>
          <w:szCs w:val="24"/>
        </w:rPr>
        <w:t>έει: «Εγώ έδωσα τα λεφτά στους δήμους να σας κρατήσουν», βάζοντας, όμως, αυτές τις προϋποθέσεις γιατί δεν μπορούσε να κάνει και διαφορετικά, πλέον είναι στενά τα περιθώρια στα οποία μπορεί να κινηθεί, ουσιαστικά μεταθέτει το πρόβλημα για αργότερα, κερδίζει</w:t>
      </w:r>
      <w:r>
        <w:rPr>
          <w:rFonts w:eastAsia="Times New Roman" w:cs="Times New Roman"/>
          <w:szCs w:val="24"/>
        </w:rPr>
        <w:t xml:space="preserve"> χρόνο αυτή τη στιγμή και αφήνει όλους τους συμβασιούχους να μαλώνουν με τους δήμους.</w:t>
      </w:r>
    </w:p>
    <w:p w14:paraId="1203178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Κάνει, όμως, και κάτι άλλο, το οποίο είναι απαράδεκτο. Ο τρόπος, με τον οποίον ενισχύει και πριμοδοτεί τη μέχρι τώρα προϋπηρεσία των συμβασιούχων ουσιαστικά οδηγεί σε μια</w:t>
      </w:r>
      <w:r>
        <w:rPr>
          <w:rFonts w:eastAsia="Times New Roman" w:cs="Times New Roman"/>
          <w:szCs w:val="24"/>
        </w:rPr>
        <w:t xml:space="preserve"> κλειστή προκήρυξη, σε μια φωτογραφική διάταξη. Είναι δικαίωμα του κάθε Έλληνα, ο οποίος έχει προϋπηρεσία στην καθαριότητα είτε την έχει αποκτήσει δουλεύοντας στον ιδιωτικό τομέα είτε την έχει αποκτήσει δουλεύοντας με παλιές συμβάσεις στους δήμους και στου</w:t>
      </w:r>
      <w:r>
        <w:rPr>
          <w:rFonts w:eastAsia="Times New Roman" w:cs="Times New Roman"/>
          <w:szCs w:val="24"/>
        </w:rPr>
        <w:t>ς ΟΤΑ, να μπορέσει να συμμετάσχει στον διαγωνισμό των όποιων μονίμων θέσεων ζητήσουν οι δήμοι. Με τον τρόπο, όμως, που είναι γραμμένη η σημερινή προκήρυξη, με τα δεκαεπτά μόρια ανά μήνα για είκοσι τέσσερις μήνες -σύνολο τετρακόσια ο</w:t>
      </w:r>
      <w:r>
        <w:rPr>
          <w:rFonts w:eastAsia="Times New Roman" w:cs="Times New Roman"/>
          <w:szCs w:val="24"/>
        </w:rPr>
        <w:t>κ</w:t>
      </w:r>
      <w:r>
        <w:rPr>
          <w:rFonts w:eastAsia="Times New Roman" w:cs="Times New Roman"/>
          <w:szCs w:val="24"/>
        </w:rPr>
        <w:t xml:space="preserve">τώ- όταν η ανώτερη </w:t>
      </w:r>
      <w:proofErr w:type="spellStart"/>
      <w:r>
        <w:rPr>
          <w:rFonts w:eastAsia="Times New Roman" w:cs="Times New Roman"/>
          <w:szCs w:val="24"/>
        </w:rPr>
        <w:t>μοριοδότηση</w:t>
      </w:r>
      <w:proofErr w:type="spellEnd"/>
      <w:r>
        <w:rPr>
          <w:rFonts w:eastAsia="Times New Roman" w:cs="Times New Roman"/>
          <w:szCs w:val="24"/>
        </w:rPr>
        <w:t xml:space="preserve"> για πέντε έτη είναι τετρακόσια </w:t>
      </w:r>
      <w:r>
        <w:rPr>
          <w:rFonts w:eastAsia="Times New Roman" w:cs="Times New Roman"/>
          <w:szCs w:val="24"/>
        </w:rPr>
        <w:lastRenderedPageBreak/>
        <w:t>είκοσι και με δεδομένο ότι όλες αυτές οι συμβάσεις έχουν παραταθεί πριν από τις 11 Μαΐου του 2015 μέχρι σήμερα, απλά λείπει το ονοματεπώνυμο όποιων έχουν εργαστεί –επαναλαμβάνω- με την προϋπόθεση ότι οι δήμοι θα ζ</w:t>
      </w:r>
      <w:r>
        <w:rPr>
          <w:rFonts w:eastAsia="Times New Roman" w:cs="Times New Roman"/>
          <w:szCs w:val="24"/>
        </w:rPr>
        <w:t>ητήσουν τόσα άτομα για τις θέσεις τους.</w:t>
      </w:r>
    </w:p>
    <w:p w14:paraId="1203178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Γιατί, λοιπόν, κάποιος που δουλεύει στην καθαριότητα δέκα χρόνια στον ιδιωτικό τομέα και εννοείται ότι έχει και αυτός την εμπειρία και την προϋπηρεσία που είναι αναγκαία να μην έχει καμ</w:t>
      </w:r>
      <w:r>
        <w:rPr>
          <w:rFonts w:eastAsia="Times New Roman" w:cs="Times New Roman"/>
          <w:szCs w:val="24"/>
        </w:rPr>
        <w:t>μ</w:t>
      </w:r>
      <w:r>
        <w:rPr>
          <w:rFonts w:eastAsia="Times New Roman" w:cs="Times New Roman"/>
          <w:szCs w:val="24"/>
        </w:rPr>
        <w:t>ιά τύχη σ’ ένα συγκεκριμένο τέ</w:t>
      </w:r>
      <w:r>
        <w:rPr>
          <w:rFonts w:eastAsia="Times New Roman" w:cs="Times New Roman"/>
          <w:szCs w:val="24"/>
        </w:rPr>
        <w:t xml:space="preserve">τοιο διαγωνισμό; Να υπήρχε κάποια αυξημένη </w:t>
      </w:r>
      <w:proofErr w:type="spellStart"/>
      <w:r>
        <w:rPr>
          <w:rFonts w:eastAsia="Times New Roman" w:cs="Times New Roman"/>
          <w:szCs w:val="24"/>
        </w:rPr>
        <w:t>μοριοδότηση</w:t>
      </w:r>
      <w:proofErr w:type="spellEnd"/>
      <w:r>
        <w:rPr>
          <w:rFonts w:eastAsia="Times New Roman" w:cs="Times New Roman"/>
          <w:szCs w:val="24"/>
        </w:rPr>
        <w:t xml:space="preserve"> θα μπορούσε να είναι συζητήσιμο. Όμως, όχι με τέτοιο τρόπο, ο οποίος ουσιαστικά αποκλείει όλους τους άλλους.</w:t>
      </w:r>
    </w:p>
    <w:p w14:paraId="1203178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03178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Τελειώνω</w:t>
      </w:r>
      <w:r>
        <w:rPr>
          <w:rFonts w:eastAsia="Times New Roman" w:cs="Times New Roman"/>
          <w:szCs w:val="24"/>
        </w:rPr>
        <w:t>, κύριε Πρόεδρε. Λίγο χρόνο θέλω ακόμη.</w:t>
      </w:r>
    </w:p>
    <w:p w14:paraId="1203178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ενώ συζητούνται όλα αυτά από μια Κυβέρνηση που ενδιαφέρεται για τους εργαζομένους, δεν βλέπω καμμιά κουβέντα για τα δεδουλευμένα, για τα οφειλόμενα δεδουλευμένα, που με βάση την αρχή της</w:t>
      </w:r>
      <w:r>
        <w:rPr>
          <w:rFonts w:eastAsia="Times New Roman" w:cs="Times New Roman"/>
          <w:szCs w:val="24"/>
        </w:rPr>
        <w:t xml:space="preserve"> εμπιστοσύνης του </w:t>
      </w:r>
      <w:r>
        <w:rPr>
          <w:rFonts w:eastAsia="Times New Roman" w:cs="Times New Roman"/>
          <w:szCs w:val="24"/>
        </w:rPr>
        <w:lastRenderedPageBreak/>
        <w:t xml:space="preserve">διοικούμενου απέναντι στη διοίκηση, του πολίτη απέναντι στο κράτος, δικαίως αυτοί οι εργαζόμενοι αυτήν τη στιγμή διεκδικούν. Αυτό δεν το βλέπω να αναφέρεται πουθενά. Δεν υπάρχει. </w:t>
      </w:r>
    </w:p>
    <w:p w14:paraId="1203178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Έχουμε καταθέσει μια τροπολογία με τον κ. Βορίδη. Η τροπολ</w:t>
      </w:r>
      <w:r>
        <w:rPr>
          <w:rFonts w:eastAsia="Times New Roman" w:cs="Times New Roman"/>
          <w:szCs w:val="24"/>
        </w:rPr>
        <w:t>ογία αυτή είναι απολύτως ξεκάθαρη σε σχέση με το ζήτημα αυτό. Είναι υποχρέωση του Κοινοβουλίου, γιατί το Κοινοβούλιο παρατύπως με την πλειοψηφία του πέρασε αυτές τις νομοθετικές τροπολογίες και εγκλώβισε αυτούς τους ανθρώπους, να δώσει τη δυνατότητα να πλη</w:t>
      </w:r>
      <w:r>
        <w:rPr>
          <w:rFonts w:eastAsia="Times New Roman" w:cs="Times New Roman"/>
          <w:szCs w:val="24"/>
        </w:rPr>
        <w:t xml:space="preserve">ρωθούν άμεσα. Επίσης, να μην τους κοροϊδεύει, γιατί ουσιαστικά με τον τρόπο που έρχεται αυτή η τροπολογία μεταθέτει το πρόβλημα με πλείστες </w:t>
      </w:r>
      <w:proofErr w:type="spellStart"/>
      <w:r>
        <w:rPr>
          <w:rFonts w:eastAsia="Times New Roman" w:cs="Times New Roman"/>
          <w:szCs w:val="24"/>
        </w:rPr>
        <w:t>αντισυνταγματικότητες</w:t>
      </w:r>
      <w:proofErr w:type="spellEnd"/>
      <w:r>
        <w:rPr>
          <w:rFonts w:eastAsia="Times New Roman" w:cs="Times New Roman"/>
          <w:szCs w:val="24"/>
        </w:rPr>
        <w:t xml:space="preserve"> στο περιεχόμενο της διατάξεως και συγχρόνως δημιουργεί καινούρ</w:t>
      </w:r>
      <w:r>
        <w:rPr>
          <w:rFonts w:eastAsia="Times New Roman" w:cs="Times New Roman"/>
          <w:szCs w:val="24"/>
        </w:rPr>
        <w:t>γ</w:t>
      </w:r>
      <w:r>
        <w:rPr>
          <w:rFonts w:eastAsia="Times New Roman" w:cs="Times New Roman"/>
          <w:szCs w:val="24"/>
        </w:rPr>
        <w:t>ιες αφορμές για συγκρούσεις ανά</w:t>
      </w:r>
      <w:r>
        <w:rPr>
          <w:rFonts w:eastAsia="Times New Roman" w:cs="Times New Roman"/>
          <w:szCs w:val="24"/>
        </w:rPr>
        <w:t xml:space="preserve">μεσα στους δήμους και στους εργαζόμενους. </w:t>
      </w:r>
    </w:p>
    <w:p w14:paraId="1203178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Πρέπει να αφεθούν οι δήμοι να αποφασίσουν ο καθένας μόνος του, επειδή ξέρουν τις ιδιαίτερες τοπικές συνθήκες, με ποιον τρόπο θα αποφασίσουν να κάνουν την αποκομιδή των σκουπιδιών, την οποία πληρώνουν οι δημότες. Ά</w:t>
      </w:r>
      <w:r>
        <w:rPr>
          <w:rFonts w:eastAsia="Times New Roman" w:cs="Times New Roman"/>
          <w:szCs w:val="24"/>
        </w:rPr>
        <w:t xml:space="preserve">λλος μπορεί να χρειάζεται μόνιμο προσωπικό κάποιο διάστημα, κάποιο άλλο </w:t>
      </w:r>
      <w:r>
        <w:rPr>
          <w:rFonts w:eastAsia="Times New Roman" w:cs="Times New Roman"/>
          <w:szCs w:val="24"/>
        </w:rPr>
        <w:lastRenderedPageBreak/>
        <w:t>διάστημα να μη θέλει μόνιμο προσωπικό και να επιλέξει συμβασιούχους, άλλος μπορεί να θέλει να κάνει και μια σύμπραξη του δημοσίου με τον ιδιωτικό τομέα για όποιο διάστημα είναι μεγαλύτ</w:t>
      </w:r>
      <w:r>
        <w:rPr>
          <w:rFonts w:eastAsia="Times New Roman" w:cs="Times New Roman"/>
          <w:szCs w:val="24"/>
        </w:rPr>
        <w:t>ερες οι ανάγκες.</w:t>
      </w:r>
    </w:p>
    <w:p w14:paraId="1203178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Δεν πρέπει για αυτό το πράγμα να έχουμε καμ</w:t>
      </w:r>
      <w:r>
        <w:rPr>
          <w:rFonts w:eastAsia="Times New Roman" w:cs="Times New Roman"/>
          <w:szCs w:val="24"/>
        </w:rPr>
        <w:t>μ</w:t>
      </w:r>
      <w:r>
        <w:rPr>
          <w:rFonts w:eastAsia="Times New Roman" w:cs="Times New Roman"/>
          <w:szCs w:val="24"/>
        </w:rPr>
        <w:t>ιά φοβία. Γίνεται παντού. Δεν θα έλθει το Κοινοβούλιο εδώ σήμερα να αποφασίσει πώς θα μαζεύονται τα σκουπίδια, τα οποία τα πληρώνει σε κάθε βήμα ο δημότης. Εννοείται ότι στηρίζουμε την οικονομική</w:t>
      </w:r>
      <w:r>
        <w:rPr>
          <w:rFonts w:eastAsia="Times New Roman" w:cs="Times New Roman"/>
          <w:szCs w:val="24"/>
        </w:rPr>
        <w:t xml:space="preserve"> και διοικητική αυτοτέλεια των δήμων. Να αφεθούν με τα εργαλεία, τα οποία υπάρχουν αυτήν τη στιγμή, οι δήμοι να αποφασίσουν μόνοι για τις ανάγκες τους και να μην τους βάζουμε ανάμεσα στα όποια ψέματα είπαμε στους εργαζομένους.</w:t>
      </w:r>
    </w:p>
    <w:p w14:paraId="1203178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203178B"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Νέας Δημοκρατίας)</w:t>
      </w:r>
    </w:p>
    <w:p w14:paraId="1203178C"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1203178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Σεβαστάκης</w:t>
      </w:r>
      <w:proofErr w:type="spellEnd"/>
      <w:r>
        <w:rPr>
          <w:rFonts w:eastAsia="Times New Roman" w:cs="Times New Roman"/>
          <w:szCs w:val="24"/>
        </w:rPr>
        <w:t xml:space="preserve"> Δημήτριος από τον ΣΥΡΙΖΑ έχει τον λόγο</w:t>
      </w:r>
    </w:p>
    <w:p w14:paraId="1203178E"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ΔΗΜΗΤΡΙΟΣ ΣΕΒΑΣΤΑΚΗΣ:</w:t>
      </w:r>
      <w:r>
        <w:rPr>
          <w:rFonts w:eastAsia="Times New Roman" w:cs="Times New Roman"/>
          <w:szCs w:val="24"/>
        </w:rPr>
        <w:t xml:space="preserve"> Κυρίες και κύριοι, κάθε νομοσχέδιο το μεταβάλλουμε σε </w:t>
      </w:r>
      <w:proofErr w:type="spellStart"/>
      <w:r>
        <w:rPr>
          <w:rFonts w:eastAsia="Times New Roman" w:cs="Times New Roman"/>
          <w:szCs w:val="24"/>
        </w:rPr>
        <w:t>πολυθεματικό</w:t>
      </w:r>
      <w:proofErr w:type="spellEnd"/>
      <w:r>
        <w:rPr>
          <w:rFonts w:eastAsia="Times New Roman" w:cs="Times New Roman"/>
          <w:szCs w:val="24"/>
        </w:rPr>
        <w:t xml:space="preserve">. Άλλος μιλάει για τον Παπαδημητρίου, άλλος μιλάει για κάτι άλλο. Κάνουμε, δηλαδή, μια </w:t>
      </w:r>
      <w:proofErr w:type="spellStart"/>
      <w:r>
        <w:rPr>
          <w:rFonts w:eastAsia="Times New Roman" w:cs="Times New Roman"/>
          <w:szCs w:val="24"/>
        </w:rPr>
        <w:t>διαμερισματοποίηση</w:t>
      </w:r>
      <w:proofErr w:type="spellEnd"/>
      <w:r>
        <w:rPr>
          <w:rFonts w:eastAsia="Times New Roman" w:cs="Times New Roman"/>
          <w:szCs w:val="24"/>
        </w:rPr>
        <w:t xml:space="preserve"> των θεμάτων.</w:t>
      </w:r>
    </w:p>
    <w:p w14:paraId="1203178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Ελπίζω να σας ακούει η Κυβέρνηση.</w:t>
      </w:r>
    </w:p>
    <w:p w14:paraId="1203179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ΔΗΜΗΤΡΙΟΣ ΣΕΒΑΣΤΑ</w:t>
      </w:r>
      <w:r>
        <w:rPr>
          <w:rFonts w:eastAsia="Times New Roman" w:cs="Times New Roman"/>
          <w:b/>
          <w:szCs w:val="24"/>
        </w:rPr>
        <w:t xml:space="preserve">ΚΗΣ: </w:t>
      </w:r>
      <w:r>
        <w:rPr>
          <w:rFonts w:eastAsia="Times New Roman" w:cs="Times New Roman"/>
          <w:szCs w:val="24"/>
        </w:rPr>
        <w:t xml:space="preserve">Μόλις ο προηγούμενος ομιλητής </w:t>
      </w:r>
      <w:proofErr w:type="spellStart"/>
      <w:r>
        <w:rPr>
          <w:rFonts w:eastAsia="Times New Roman" w:cs="Times New Roman"/>
          <w:szCs w:val="24"/>
        </w:rPr>
        <w:t>αυτονόμησε</w:t>
      </w:r>
      <w:proofErr w:type="spellEnd"/>
      <w:r>
        <w:rPr>
          <w:rFonts w:eastAsia="Times New Roman" w:cs="Times New Roman"/>
          <w:szCs w:val="24"/>
        </w:rPr>
        <w:t xml:space="preserve"> ένα σημείο και, μάλιστα, χωρίς τις πληροφορίες, χωρίς το κείμενο και επομένως, τη δυνατότητα να σταθεί απέναντι σε ένα κείμενο συντεταγμένο και αποφασισμένο που κατατίθεται.</w:t>
      </w:r>
    </w:p>
    <w:p w14:paraId="1203179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Επίσης, θα διόρθωνα τον κ. </w:t>
      </w:r>
      <w:proofErr w:type="spellStart"/>
      <w:r>
        <w:rPr>
          <w:rFonts w:eastAsia="Times New Roman" w:cs="Times New Roman"/>
          <w:szCs w:val="24"/>
        </w:rPr>
        <w:t>Σαρίδη</w:t>
      </w:r>
      <w:proofErr w:type="spellEnd"/>
      <w:r>
        <w:rPr>
          <w:rFonts w:eastAsia="Times New Roman" w:cs="Times New Roman"/>
          <w:szCs w:val="24"/>
        </w:rPr>
        <w:t>. Η</w:t>
      </w:r>
      <w:r>
        <w:rPr>
          <w:rFonts w:eastAsia="Times New Roman" w:cs="Times New Roman"/>
          <w:szCs w:val="24"/>
        </w:rPr>
        <w:t xml:space="preserve"> τροπολογία που υποστήριξε ο κ. </w:t>
      </w:r>
      <w:proofErr w:type="spellStart"/>
      <w:r>
        <w:rPr>
          <w:rFonts w:eastAsia="Times New Roman" w:cs="Times New Roman"/>
          <w:szCs w:val="24"/>
        </w:rPr>
        <w:t>Χαρίτσης</w:t>
      </w:r>
      <w:proofErr w:type="spellEnd"/>
      <w:r>
        <w:rPr>
          <w:rFonts w:eastAsia="Times New Roman" w:cs="Times New Roman"/>
          <w:szCs w:val="24"/>
        </w:rPr>
        <w:t xml:space="preserve"> εξ ονόματος φυσικά ολόκληρου του Υπουργείου συνοδεύεται και από κάτι, ότι μια υψηλή επίδοση του Υπουργείου Ανάπτυξης και Οικονομικών, μια υψηλή επίδοση ως προς την πρόσληψη και αξιοποίηση προγραμμάτων. Εγώ έχω ιδέες</w:t>
      </w:r>
      <w:r>
        <w:rPr>
          <w:rFonts w:eastAsia="Times New Roman" w:cs="Times New Roman"/>
          <w:szCs w:val="24"/>
        </w:rPr>
        <w:t>, έχω ενστάσεις και για τις θεματικές και για τις κατηγορίες. Εντούτοις, είναι αδιαμφισβήτητο ότι έχει πολύ υψηλή επίδοση και υψηλή απορροφητικότητα.</w:t>
      </w:r>
    </w:p>
    <w:p w14:paraId="12031792"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1203179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Μπορεί να σταματήσει ο διάλ</w:t>
      </w:r>
      <w:r>
        <w:rPr>
          <w:rFonts w:eastAsia="Times New Roman" w:cs="Times New Roman"/>
          <w:szCs w:val="24"/>
        </w:rPr>
        <w:t>ογος, κύριοι συνάδελφοι;</w:t>
      </w:r>
    </w:p>
    <w:p w14:paraId="12031794"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Πανηγυρίζουμε την άφιξη του Υπουργού! </w:t>
      </w:r>
    </w:p>
    <w:p w14:paraId="12031795"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πολύ. </w:t>
      </w:r>
    </w:p>
    <w:p w14:paraId="1203179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Άρα, θα τοποθετηθούμε όλοι πάνω στο κείμενο και την τεκμηρίωσή του από τον Υπουργό. </w:t>
      </w:r>
    </w:p>
    <w:p w14:paraId="1203179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Θα μείνω στο νομο</w:t>
      </w:r>
      <w:r>
        <w:rPr>
          <w:rFonts w:eastAsia="Times New Roman" w:cs="Times New Roman"/>
          <w:szCs w:val="24"/>
        </w:rPr>
        <w:t>σχέδιο, κυρίως στο περιβάλλον, πάνω στο οποίο προσπαθεί να συγκροτήσει και τη λογική του και το κανονιστικό σύστημα που εισηγείται και ενσωματώνει. Το διεθνές αθλητικό περιβάλλον είναι εξαιρετικά ανταγωνιστικό και θα έλεγα ότι ο σκληρός διεθνής επαγγελματι</w:t>
      </w:r>
      <w:r>
        <w:rPr>
          <w:rFonts w:eastAsia="Times New Roman" w:cs="Times New Roman"/>
          <w:szCs w:val="24"/>
        </w:rPr>
        <w:t xml:space="preserve">σμός μάλλον αποδυναμώνει την πολιτιστική διάσταση του αθλητικού διαβήματος. </w:t>
      </w:r>
    </w:p>
    <w:p w14:paraId="1203179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Επίσης έχουμε ένα σύμπλεγμα από αντιφατικά, αντίδικα συμφέροντα ή προσδοκίες στο χώρο του αθλητισμού και συγχρόνως έχουμε μία πολύ υψηλή λειτουργία του εξισορρόπησης και άμβλυνσης</w:t>
      </w:r>
      <w:r>
        <w:rPr>
          <w:rFonts w:eastAsia="Times New Roman" w:cs="Times New Roman"/>
          <w:szCs w:val="24"/>
        </w:rPr>
        <w:t xml:space="preserve"> των κοινωνικών αντιθέσεων. </w:t>
      </w:r>
    </w:p>
    <w:p w14:paraId="1203179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ο αθλητισμός έχει μεγεθύνει τον κοινωνικό του ρόλο με την κρίση και στη σκιά της κρίσης. Άρα, είναι πολύ σημαντική και πολύ θετική η μέριμνα και το ενδιαφέρον που εγείρει από τις πολιτικές παρατάξεις. </w:t>
      </w:r>
    </w:p>
    <w:p w14:paraId="1203179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Ως προς τα στοιχεί</w:t>
      </w:r>
      <w:r>
        <w:rPr>
          <w:rFonts w:eastAsia="Times New Roman" w:cs="Times New Roman"/>
          <w:szCs w:val="24"/>
        </w:rPr>
        <w:t xml:space="preserve">α που προσπαθεί να οργανώσει, σε αυτό το πλήθος των αντιφάσεων είναι προφανές ότι το νομοσχέδιο θα ενσωματώνει ποικίλες επιθυμίες και θα κατατείνει στην προσπάθεια </w:t>
      </w:r>
      <w:proofErr w:type="spellStart"/>
      <w:r>
        <w:rPr>
          <w:rFonts w:eastAsia="Times New Roman" w:cs="Times New Roman"/>
          <w:szCs w:val="24"/>
        </w:rPr>
        <w:t>εξορθολογισμού</w:t>
      </w:r>
      <w:proofErr w:type="spellEnd"/>
      <w:r>
        <w:rPr>
          <w:rFonts w:eastAsia="Times New Roman" w:cs="Times New Roman"/>
          <w:szCs w:val="24"/>
        </w:rPr>
        <w:t xml:space="preserve"> αυτού του εξαιρετικά αντιφατικού πεδίου. </w:t>
      </w:r>
    </w:p>
    <w:p w14:paraId="1203179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Θα μείνω σε μία παράμετρο που με εν</w:t>
      </w:r>
      <w:r>
        <w:rPr>
          <w:rFonts w:eastAsia="Times New Roman" w:cs="Times New Roman"/>
          <w:szCs w:val="24"/>
        </w:rPr>
        <w:t>διαφέρει περισσότερο και πολιτικά, στην έννοια της μικρής αθλητικής δομής που έχει τοπικά χαρακτηριστικά και που νομίζω ότι ενσωματώνει τις τοπικές κοινωνίες, την τοπική επιθυμία για ανάπτυξη. Το βλέπουμε στα μικρά αθλητικά σωματεία και στις μικρές αθλητικ</w:t>
      </w:r>
      <w:r>
        <w:rPr>
          <w:rFonts w:eastAsia="Times New Roman" w:cs="Times New Roman"/>
          <w:szCs w:val="24"/>
        </w:rPr>
        <w:t>ές δομές στην περιφέρεια, στον Νομό Σάμου, στην Ικαρία, στους Φούρνους. Είναι μικρές δομές που στεγάζουν μία πολύ μεγάλη κοινωνική επιθυμία και για άθληση, και για ανταγωνισμό και για κοινωνική συνεύρεση.</w:t>
      </w:r>
    </w:p>
    <w:p w14:paraId="1203179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Νομίζω ότι αυτή η πλευρά ενισχύει τις τοπικές κοινω</w:t>
      </w:r>
      <w:r>
        <w:rPr>
          <w:rFonts w:eastAsia="Times New Roman" w:cs="Times New Roman"/>
          <w:szCs w:val="24"/>
        </w:rPr>
        <w:t xml:space="preserve">νίες και τις τεχνικές υπηρεσίες.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θέλω να επισημάνω ότι αυξάνεται η τεχνική απαίτηση των τεχνικών υπηρεσιών των δήμων, άρα πρέπει να ενισχυθούν γιατί είναι πιο σύνθετα τα αντικείμενα χωροταξικά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Επομένως εάν έχουμε τη διάθεση να στη</w:t>
      </w:r>
      <w:r>
        <w:rPr>
          <w:rFonts w:eastAsia="Times New Roman" w:cs="Times New Roman"/>
          <w:szCs w:val="24"/>
        </w:rPr>
        <w:t xml:space="preserve">ρίξουμε την αποκέντρωση, θα πρέπει να δώσουμε τη δυνατότητα σε αυτές τις δομές να ενισχυθούν. </w:t>
      </w:r>
    </w:p>
    <w:p w14:paraId="1203179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Θα έλεγα ότι το νομοσχέδιο που προσπαθεί να οργανώσει μία υπερδομή κατά κάποιο τρόπο που αφορά τα λιμάνια, επίσης έχει πολύ μεγάλη σημασία. Δεν ξέρω τον τρόπο με</w:t>
      </w:r>
      <w:r>
        <w:rPr>
          <w:rFonts w:eastAsia="Times New Roman" w:cs="Times New Roman"/>
          <w:szCs w:val="24"/>
        </w:rPr>
        <w:t xml:space="preserve"> τον οποίο θα πραγματωθεί, αλλά αυτή τη στιγμή τα λιμενικά ταμεία, είτε δημοτικά είτε κρατικά, χρειάζονται στήριξη, χρειάζονται θεσμική και τεχνική ενίσχυση. </w:t>
      </w:r>
    </w:p>
    <w:p w14:paraId="1203179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Επίσης, αναμένοντας την τροπολογία του Υπουργείου Εσωτερικών, του κ. Σκουρλέτη για τους συμβασιού</w:t>
      </w:r>
      <w:r>
        <w:rPr>
          <w:rFonts w:eastAsia="Times New Roman" w:cs="Times New Roman"/>
          <w:szCs w:val="24"/>
        </w:rPr>
        <w:t xml:space="preserve">χους, θέλω να κάνω μία μικρή επισήμανση. Είναι πολύ εύκολο κανείς να πλειοδοτεί, έτσι ή αλλιώς, σε εργαζόμενους που μπορεί να πεταχτούν απ’ έξω, που έχουν αυτό το βίωμα του «απ’ έξω», του αποσυνάγωγου. </w:t>
      </w:r>
    </w:p>
    <w:p w14:paraId="1203179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είμαστε μετριοπαθείς και να προσπαθούμε να </w:t>
      </w:r>
      <w:r>
        <w:rPr>
          <w:rFonts w:eastAsia="Times New Roman" w:cs="Times New Roman"/>
          <w:szCs w:val="24"/>
        </w:rPr>
        <w:t xml:space="preserve">προτείνουμε την πιο αξιόπιστη λύση σε ένα νομικό περιβάλλον που ξέρουμε πολύ καλά ότι είναι δαιδαλώδες και ενίοτε εχθρικό. </w:t>
      </w:r>
    </w:p>
    <w:p w14:paraId="120317A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0317A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Κύριε Υπουργέ, έχετε τον λόγο. </w:t>
      </w:r>
    </w:p>
    <w:p w14:paraId="120317A2"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Κυρίες και κύριοι συνάδελφοι, όπως γνωρίζετε, τις προηγούμενες ημέρες με αλλεπάλληλες συναντήσεις με τους φορείς της </w:t>
      </w:r>
      <w:r>
        <w:rPr>
          <w:rFonts w:eastAsia="Times New Roman" w:cs="Times New Roman"/>
          <w:szCs w:val="24"/>
        </w:rPr>
        <w:t>α</w:t>
      </w:r>
      <w:r>
        <w:rPr>
          <w:rFonts w:eastAsia="Times New Roman" w:cs="Times New Roman"/>
          <w:szCs w:val="24"/>
        </w:rPr>
        <w:t>υτοδιοίκησης και των εργαζομένων προσπαθήσαμε με ένα ανοιχτό πνεύμα διαλόγου να καταλ</w:t>
      </w:r>
      <w:r>
        <w:rPr>
          <w:rFonts w:eastAsia="Times New Roman" w:cs="Times New Roman"/>
          <w:szCs w:val="24"/>
        </w:rPr>
        <w:t xml:space="preserve">ήξουμε σε μια τροπολογία, την οποία και σας έχουμε καταθέσει, η οποία δίνει μια ρεαλιστική διέξοδο στην κατάσταση που έχει δημιουργηθεί. </w:t>
      </w:r>
    </w:p>
    <w:p w14:paraId="120317A3"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Έχουν γραφτεί και έχουν ακουστεί πάρα πολλά πράγματα τις τελευταίες ημέρες. Τα περισσότερα δεν αντιστοιχούν στην πραγμ</w:t>
      </w:r>
      <w:r>
        <w:rPr>
          <w:rFonts w:eastAsia="Times New Roman" w:cs="Times New Roman"/>
          <w:szCs w:val="24"/>
        </w:rPr>
        <w:t xml:space="preserve">ατικότητα, είναι ανακριβή. </w:t>
      </w:r>
    </w:p>
    <w:p w14:paraId="120317A4"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θέλω να ξεκαθαρίσω εξ αρχής ότι ουδέποτε, όσο είμαι μετά τον τελευταίο ανασχηματισμό στο Υπουργείο Εσωτερικών, απευθυνόμενος είτε δημόσια είτε σε κατ’ ιδίαν συναντήσεις με </w:t>
      </w:r>
      <w:r>
        <w:rPr>
          <w:rFonts w:eastAsia="Times New Roman" w:cs="Times New Roman"/>
          <w:szCs w:val="24"/>
        </w:rPr>
        <w:lastRenderedPageBreak/>
        <w:t xml:space="preserve">τους εκπροσώπους της ΠΟΕ-ΟΤΑ και τους συλλόγους των </w:t>
      </w:r>
      <w:r>
        <w:rPr>
          <w:rFonts w:eastAsia="Times New Roman" w:cs="Times New Roman"/>
          <w:szCs w:val="24"/>
        </w:rPr>
        <w:t>συμβασιούχων στην καθαριότητα, δεν δημιούργησα την παραμικρή προσδοκία ότι μετά το πέρας της 31</w:t>
      </w:r>
      <w:r>
        <w:rPr>
          <w:rFonts w:eastAsia="Times New Roman" w:cs="Times New Roman"/>
          <w:szCs w:val="24"/>
          <w:vertAlign w:val="superscript"/>
        </w:rPr>
        <w:t>ης</w:t>
      </w:r>
      <w:r>
        <w:rPr>
          <w:rFonts w:eastAsia="Times New Roman" w:cs="Times New Roman"/>
          <w:szCs w:val="24"/>
        </w:rPr>
        <w:t xml:space="preserve"> Δεκεμβρίου του τρέχοντος έτους, όπως προέβλεπε η παλαιότερη νομοθετική μας ρύθμιση, θα μετατρέπονταν οι συμβάσεις αυτών των ανθρώπων σε αορίστου χρόνου. </w:t>
      </w:r>
    </w:p>
    <w:p w14:paraId="120317A5"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Κάτι τέτοιο, το οποίο κατά κόρον υιοθετείται από διάφορες πλευρές, είναι απολύτως ανακριβές. </w:t>
      </w:r>
    </w:p>
    <w:p w14:paraId="120317A6"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Αντίθετα –και αυτό φαίνεται και από τα Πρακτικά στη Βουλή, αλλά και τις δημόσιες δηλώσεις μου, τις συνεντεύξεις μου είτε στο ραδιόφωνο είτε στην τηλεόραση- διαχώρ</w:t>
      </w:r>
      <w:r>
        <w:rPr>
          <w:rFonts w:eastAsia="Times New Roman" w:cs="Times New Roman"/>
          <w:szCs w:val="24"/>
        </w:rPr>
        <w:t xml:space="preserve">ισα εκείνες τις περιπτώσεις των δεκάδων χιλιάδων συμβασιούχων σε άλλους τομείς -είτε της </w:t>
      </w:r>
      <w:r>
        <w:rPr>
          <w:rFonts w:eastAsia="Times New Roman" w:cs="Times New Roman"/>
          <w:szCs w:val="24"/>
        </w:rPr>
        <w:t>α</w:t>
      </w:r>
      <w:r>
        <w:rPr>
          <w:rFonts w:eastAsia="Times New Roman" w:cs="Times New Roman"/>
          <w:szCs w:val="24"/>
        </w:rPr>
        <w:t>υτοδιοίκησης, είτε του δημόσιου τομέα, του ευρύτερου δημόσιου τομέα, στο Ανοι</w:t>
      </w:r>
      <w:r>
        <w:rPr>
          <w:rFonts w:eastAsia="Times New Roman" w:cs="Times New Roman"/>
          <w:szCs w:val="24"/>
        </w:rPr>
        <w:t>κ</w:t>
      </w:r>
      <w:r>
        <w:rPr>
          <w:rFonts w:eastAsia="Times New Roman" w:cs="Times New Roman"/>
          <w:szCs w:val="24"/>
        </w:rPr>
        <w:t>τό Πανεπιστήμιο, στα νοσοκομεία- όπου επί δεκαετίες εργάζονται, καλύπτοντας πάγιες και δ</w:t>
      </w:r>
      <w:r>
        <w:rPr>
          <w:rFonts w:eastAsia="Times New Roman" w:cs="Times New Roman"/>
          <w:szCs w:val="24"/>
        </w:rPr>
        <w:t xml:space="preserve">ιαρκείς ανάγκες με συνεχώς </w:t>
      </w:r>
      <w:proofErr w:type="spellStart"/>
      <w:r>
        <w:rPr>
          <w:rFonts w:eastAsia="Times New Roman" w:cs="Times New Roman"/>
          <w:szCs w:val="24"/>
        </w:rPr>
        <w:t>ανανεούμενες</w:t>
      </w:r>
      <w:proofErr w:type="spellEnd"/>
      <w:r>
        <w:rPr>
          <w:rFonts w:eastAsia="Times New Roman" w:cs="Times New Roman"/>
          <w:szCs w:val="24"/>
        </w:rPr>
        <w:t xml:space="preserve"> συμβάσεις. </w:t>
      </w:r>
    </w:p>
    <w:p w14:paraId="120317A7"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κάλεσα, μάλιστα, όλα τα κόμματα να καθίσουμε σε έναν ουδέτερο πολιτικά χρόνο, να σκύψουμε πάνω στο πρόβλημα και να μπορέσουμε να δώσουμε μια λύση, μια λύση για ένα πρό</w:t>
      </w:r>
      <w:r>
        <w:rPr>
          <w:rFonts w:eastAsia="Times New Roman" w:cs="Times New Roman"/>
          <w:szCs w:val="24"/>
        </w:rPr>
        <w:lastRenderedPageBreak/>
        <w:t>βλημα που έρχεται από τα παλιά, γ</w:t>
      </w:r>
      <w:r>
        <w:rPr>
          <w:rFonts w:eastAsia="Times New Roman" w:cs="Times New Roman"/>
          <w:szCs w:val="24"/>
        </w:rPr>
        <w:t xml:space="preserve">ια ένα πρόβλημα που προέκυψε από μια πρακτική του δικομματισμού, του πάλαι ποτέ παλαιού και ισχυρού δικομματισμού, που προφανώς δεν ήταν ουδέτερος πολιτικά και ήθελε να έχει σε συνθήκες ομηρίας αυτούς τους εργαζόμενους. </w:t>
      </w:r>
    </w:p>
    <w:p w14:paraId="120317A8"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καθίσουμε, λοιπόν, να σκεφθούμε </w:t>
      </w:r>
      <w:r>
        <w:rPr>
          <w:rFonts w:eastAsia="Times New Roman" w:cs="Times New Roman"/>
          <w:szCs w:val="24"/>
        </w:rPr>
        <w:t xml:space="preserve">μια τέτοια λύση, η οποία θα είναι συμβατή με το Σύνταγμά μας, αλλά και τις ευρωπαϊκές οδηγίες που αναφέρονται στην κατάχρηση της </w:t>
      </w:r>
      <w:r>
        <w:rPr>
          <w:rFonts w:eastAsia="Times New Roman" w:cs="Times New Roman"/>
          <w:szCs w:val="24"/>
        </w:rPr>
        <w:t>σ</w:t>
      </w:r>
      <w:r>
        <w:rPr>
          <w:rFonts w:eastAsia="Times New Roman" w:cs="Times New Roman"/>
          <w:szCs w:val="24"/>
        </w:rPr>
        <w:t xml:space="preserve">ύμβασης; Είναι μια ανοιχτή πρόσκληση και πρόκληση για όλους. </w:t>
      </w:r>
    </w:p>
    <w:p w14:paraId="120317A9"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Πάνω σε αυτό πρέπει να τοποθετηθείτε χωρίς δεύτερες συζητήσεις κ</w:t>
      </w:r>
      <w:r>
        <w:rPr>
          <w:rFonts w:eastAsia="Times New Roman" w:cs="Times New Roman"/>
          <w:szCs w:val="24"/>
        </w:rPr>
        <w:t xml:space="preserve">αι χωρίς αναφορές του τύπου «πάτε να δημιουργήσετε νέο κομματικό στρατό ή να επιβαρύνετε τον κρατικό προϋπολογισμό», διότι ξέρετε ότι αυτοί οι άνθρωποι εργάζονται ήδη, αμείβονται, άρα, δεν υπάρχει θέμα μιας επιπλέον επιβάρυνσης. Επιπλέον, είναι τόσα πολλά </w:t>
      </w:r>
      <w:r>
        <w:rPr>
          <w:rFonts w:eastAsia="Times New Roman" w:cs="Times New Roman"/>
          <w:szCs w:val="24"/>
        </w:rPr>
        <w:t>τα χρόνια που καλύπτουν αυτές τις θέσεις, που αν κάποιος μπορούσε να κατηγορηθεί για διορισμούς με κομματικά κριτήρια, ο μόνος που δεν θα μπορούσε να κατηγορηθεί θα ήταν η παρούσα Κυβέρνηση. Το γνωρίζετε καλά, αλλά είστε πραγματικά όμηροι των ιδεοληψιών σα</w:t>
      </w:r>
      <w:r>
        <w:rPr>
          <w:rFonts w:eastAsia="Times New Roman" w:cs="Times New Roman"/>
          <w:szCs w:val="24"/>
        </w:rPr>
        <w:t xml:space="preserve">ς, των ακαμψιών σας, ενός ακραίου αντικοινωνικού νεοφιλελευθερισμού. </w:t>
      </w:r>
      <w:r>
        <w:rPr>
          <w:rFonts w:eastAsia="Times New Roman" w:cs="Times New Roman"/>
          <w:szCs w:val="24"/>
        </w:rPr>
        <w:lastRenderedPageBreak/>
        <w:t xml:space="preserve">Και είναι ακατανόητο γιατί δεν θέλετε να δώσετε μια λύση πάνω σε αυτό το θέμα. </w:t>
      </w:r>
    </w:p>
    <w:p w14:paraId="120317AA"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διαφορετικό το ζήτημα με τους συγκεκριμένους συμβασιούχους. Γνωρίζουμε ότι η πρακτική των συνεχώς </w:t>
      </w:r>
      <w:proofErr w:type="spellStart"/>
      <w:r>
        <w:rPr>
          <w:rFonts w:eastAsia="Times New Roman" w:cs="Times New Roman"/>
          <w:szCs w:val="24"/>
        </w:rPr>
        <w:t>ανα</w:t>
      </w:r>
      <w:r>
        <w:rPr>
          <w:rFonts w:eastAsia="Times New Roman" w:cs="Times New Roman"/>
          <w:szCs w:val="24"/>
        </w:rPr>
        <w:t>νεούμενων</w:t>
      </w:r>
      <w:proofErr w:type="spellEnd"/>
      <w:r>
        <w:rPr>
          <w:rFonts w:eastAsia="Times New Roman" w:cs="Times New Roman"/>
          <w:szCs w:val="24"/>
        </w:rPr>
        <w:t xml:space="preserve"> συμβάσεων και στην καθαριότητα τελικά δημιουργεί άλλου είδους προβλήματα. Μας το είπε το Ελεγκτικό Συνέδριο. Τι μας είπε το Ελεγκτικό Συνέδριο; Μας είπε: «Ακούστε, κύριοι, με βάση την πρακτική ουσιαστικά αναγνωρίζεται ότι αυτοί οι άνθρωποι δεν εί</w:t>
      </w:r>
      <w:r>
        <w:rPr>
          <w:rFonts w:eastAsia="Times New Roman" w:cs="Times New Roman"/>
          <w:szCs w:val="24"/>
        </w:rPr>
        <w:t xml:space="preserve">ναι εποχικοί, όπως κατ’ όνομα τους ονομάζετε, αλλά καλύπτουν διαρκείς και πάγιες ανάγκες». Και μας κάλεσε να βρούμε λύση. Αυτό επιχειρούμε αυτή τη στιγμή. </w:t>
      </w:r>
    </w:p>
    <w:p w14:paraId="120317AB"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Επιχειρούμε, λοιπόν, με βάση το σκεπτικό του Ελεγκτικού Συνεδρίου, αλλά και με βάση την έκτακτη κατά</w:t>
      </w:r>
      <w:r>
        <w:rPr>
          <w:rFonts w:eastAsia="Times New Roman" w:cs="Times New Roman"/>
          <w:szCs w:val="24"/>
        </w:rPr>
        <w:t xml:space="preserve">σταση που έχει δημιουργηθεί -την οποία τη βλέπουμε όλοι στους δρόμους, είναι ορατή, είναι οι συνθήκες καύσωνα, οι απειλές στην υγεία, τα προβλήματα που δημιουργούνται σε μια αυξημένη τουριστική περίοδο- να δώσουμε τη δυνατότητα στην </w:t>
      </w:r>
      <w:r>
        <w:rPr>
          <w:rFonts w:eastAsia="Times New Roman" w:cs="Times New Roman"/>
          <w:szCs w:val="24"/>
        </w:rPr>
        <w:t>α</w:t>
      </w:r>
      <w:r>
        <w:rPr>
          <w:rFonts w:eastAsia="Times New Roman" w:cs="Times New Roman"/>
          <w:szCs w:val="24"/>
        </w:rPr>
        <w:t>υτοδιοίκηση με τα μέσα</w:t>
      </w:r>
      <w:r>
        <w:rPr>
          <w:rFonts w:eastAsia="Times New Roman" w:cs="Times New Roman"/>
          <w:szCs w:val="24"/>
        </w:rPr>
        <w:t xml:space="preserve"> που διαθέτει να καλύψει οποιοδήποτε κενό και να οδηγηθούμε σε νέες συμβάσεις για όσο διάστημα θα πρέπει να κάνουμε το </w:t>
      </w:r>
      <w:r>
        <w:rPr>
          <w:rFonts w:eastAsia="Times New Roman" w:cs="Times New Roman"/>
          <w:szCs w:val="24"/>
        </w:rPr>
        <w:lastRenderedPageBreak/>
        <w:t xml:space="preserve">αυτονόητο. Ποιο είναι το αυτονόητο; Μόνιμες και σταθερές θέσεις εργασίας, επιτέλους, στην καθαριότητα! </w:t>
      </w:r>
    </w:p>
    <w:p w14:paraId="120317AC"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Πώς θα προκύψουν αυτές; Με βάση τ</w:t>
      </w:r>
      <w:r>
        <w:rPr>
          <w:rFonts w:eastAsia="Times New Roman" w:cs="Times New Roman"/>
          <w:szCs w:val="24"/>
        </w:rPr>
        <w:t>α οριζόμενα που υπάρχουν από τη νομοθεσία μας, με βάση τα αιτήματα που θα καταθέσουν οι δήμοι. Γνωρίζετε πολύ καλά πως ο περιορισμός που υπάρχει είναι ότι τα ανταποδοτικά έσοδα, μέσα από τα οποία πληρώνονται αυτές οι υπηρεσίες, πρέπει να καλύπτουν τον προϋ</w:t>
      </w:r>
      <w:r>
        <w:rPr>
          <w:rFonts w:eastAsia="Times New Roman" w:cs="Times New Roman"/>
          <w:szCs w:val="24"/>
        </w:rPr>
        <w:t xml:space="preserve">πολογισμό της μισθοδοσίας των εργαζομένων. </w:t>
      </w:r>
    </w:p>
    <w:p w14:paraId="120317A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Οι δήμαρχοι έχουν την ευθύνη, μέσα από τους οργανισμούς που τους δίνουμε τη δυνατότητα να </w:t>
      </w:r>
      <w:proofErr w:type="spellStart"/>
      <w:r>
        <w:rPr>
          <w:rFonts w:eastAsia="Times New Roman" w:cs="Times New Roman"/>
          <w:szCs w:val="24"/>
        </w:rPr>
        <w:t>επικαιροποιήσουν</w:t>
      </w:r>
      <w:proofErr w:type="spellEnd"/>
      <w:r>
        <w:rPr>
          <w:rFonts w:eastAsia="Times New Roman" w:cs="Times New Roman"/>
          <w:szCs w:val="24"/>
        </w:rPr>
        <w:t>, να μας καταθέσουν τις ανάγκες τους. Ξεκινάμε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με δυόμισι χιλιάδες θέσεις εργασίας. Μπορεί να γ</w:t>
      </w:r>
      <w:r>
        <w:rPr>
          <w:rFonts w:eastAsia="Times New Roman" w:cs="Times New Roman"/>
          <w:szCs w:val="24"/>
        </w:rPr>
        <w:t>ίνουν πολύ περισσότερες. Δίνουμε τη δυνατότητα μέσα από γρήγορες αξιολογήσεις των νέων οργανισμών, να βάλουμε επιτέλους κανόνες σ’ αυτό το θολό τοπίο. Το θέλετε</w:t>
      </w:r>
      <w:r w:rsidRPr="006F0FA3">
        <w:rPr>
          <w:rFonts w:eastAsia="Times New Roman" w:cs="Times New Roman"/>
          <w:szCs w:val="24"/>
        </w:rPr>
        <w:t>,</w:t>
      </w:r>
      <w:r>
        <w:rPr>
          <w:rFonts w:eastAsia="Times New Roman" w:cs="Times New Roman"/>
          <w:szCs w:val="24"/>
        </w:rPr>
        <w:t xml:space="preserve"> ναι ή όχι; </w:t>
      </w:r>
    </w:p>
    <w:p w14:paraId="120317A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απάντηση από τη Νέα Δημοκρατία δόθηκε και μάλιστα από τον Αρχηγό της Αξιωματικής</w:t>
      </w:r>
      <w:r>
        <w:rPr>
          <w:rFonts w:eastAsia="Times New Roman" w:cs="Times New Roman"/>
          <w:szCs w:val="24"/>
        </w:rPr>
        <w:t xml:space="preserve"> Αντιπολίτευσης: Όχι. Αυτή τη στιγμή προτείνει το εξής: «Δώστε τους τα δεδουλευμένα και απόλυση». Δεν στέκεται μόνο εκεί, συνεχίζει και παραπέρα. Λέει ότι αυτό το κρίσιμο θέμα της αποκομιδής των απορριμμάτων πρέπει </w:t>
      </w:r>
      <w:r>
        <w:rPr>
          <w:rFonts w:eastAsia="Times New Roman" w:cs="Times New Roman"/>
          <w:szCs w:val="24"/>
        </w:rPr>
        <w:lastRenderedPageBreak/>
        <w:t xml:space="preserve">να είναι υπόθεση ΣΔΙΤ, συμπράξεων μεταξύ </w:t>
      </w:r>
      <w:r>
        <w:rPr>
          <w:rFonts w:eastAsia="Times New Roman" w:cs="Times New Roman"/>
          <w:szCs w:val="24"/>
        </w:rPr>
        <w:t xml:space="preserve">της τοπικής αυτοδιοίκησης και ιδιωτικών εταιρειών. Τι να γίνει δηλαδή; Να μην προκηρυχθούν νέες θέσεις εργασίας, σταθερές και μόνιμες. Αυτό μας προτείνετε αυτή τη στιγμή. </w:t>
      </w:r>
    </w:p>
    <w:p w14:paraId="120317A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Μαθαίνω ότι αυτή τη στιγμή που συνεδριάζει η </w:t>
      </w:r>
      <w:r>
        <w:rPr>
          <w:rFonts w:eastAsia="Times New Roman" w:cs="Times New Roman"/>
          <w:szCs w:val="24"/>
        </w:rPr>
        <w:t>ε</w:t>
      </w:r>
      <w:r>
        <w:rPr>
          <w:rFonts w:eastAsia="Times New Roman" w:cs="Times New Roman"/>
          <w:szCs w:val="24"/>
        </w:rPr>
        <w:t xml:space="preserve">κτελεστική </w:t>
      </w:r>
      <w:r>
        <w:rPr>
          <w:rFonts w:eastAsia="Times New Roman" w:cs="Times New Roman"/>
          <w:szCs w:val="24"/>
        </w:rPr>
        <w:t>ε</w:t>
      </w:r>
      <w:r>
        <w:rPr>
          <w:rFonts w:eastAsia="Times New Roman" w:cs="Times New Roman"/>
          <w:szCs w:val="24"/>
        </w:rPr>
        <w:t>πιτροπή της ΠΟΕ-ΟΤΑ, η παρ</w:t>
      </w:r>
      <w:r>
        <w:rPr>
          <w:rFonts w:eastAsia="Times New Roman" w:cs="Times New Roman"/>
          <w:szCs w:val="24"/>
        </w:rPr>
        <w:t xml:space="preserve">άταξή σας κατευθύνεται στο να μην υιοθετήσει την πρόταση του </w:t>
      </w:r>
      <w:r>
        <w:rPr>
          <w:rFonts w:eastAsia="Times New Roman" w:cs="Times New Roman"/>
          <w:szCs w:val="24"/>
        </w:rPr>
        <w:t>π</w:t>
      </w:r>
      <w:r>
        <w:rPr>
          <w:rFonts w:eastAsia="Times New Roman" w:cs="Times New Roman"/>
          <w:szCs w:val="24"/>
        </w:rPr>
        <w:t>ροέδρου για αναστολή της απεργίας. Επιλέγετε αυτή την ώρα, χάριν της ομηρίας σας σε ιδεοληπτικές νεοφιλελεύθερες απόψεις, να βυθίζεται η Αθήνα και η χώρα στα σκουπίδια και να σταματήσει βιαίως η</w:t>
      </w:r>
      <w:r>
        <w:rPr>
          <w:rFonts w:eastAsia="Times New Roman" w:cs="Times New Roman"/>
          <w:szCs w:val="24"/>
        </w:rPr>
        <w:t xml:space="preserve"> εργασιακή σχέση των μέχρι τώρα εργαζομένων. Γιατί; Για να παραδώσετε τον τομέα αυτό στα κερδοσκοπικά συμφέροντα που υπηρετείτε. </w:t>
      </w:r>
    </w:p>
    <w:p w14:paraId="120317B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Και σας ρωτώ, είναι έξω από αυτά που ορίζει το Σύνταγμα ως σκοπό για την </w:t>
      </w:r>
      <w:r>
        <w:rPr>
          <w:rFonts w:eastAsia="Times New Roman" w:cs="Times New Roman"/>
          <w:szCs w:val="24"/>
        </w:rPr>
        <w:t>α</w:t>
      </w:r>
      <w:r>
        <w:rPr>
          <w:rFonts w:eastAsia="Times New Roman" w:cs="Times New Roman"/>
          <w:szCs w:val="24"/>
        </w:rPr>
        <w:t>υτοδιοίκηση στον τομέα της καθαριότητας; Δεν είναι έ</w:t>
      </w:r>
      <w:r>
        <w:rPr>
          <w:rFonts w:eastAsia="Times New Roman" w:cs="Times New Roman"/>
          <w:szCs w:val="24"/>
        </w:rPr>
        <w:t xml:space="preserve">νας πρωταρχικός σκοπός και ρόλος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το να έχει εκείνη την ευθύνη της συλλογής των απορριμμάτων; Γιατί λοιπόν, σήμερα αρνείστε το αυτονόητο, ερχόμενοι και </w:t>
      </w:r>
      <w:proofErr w:type="spellStart"/>
      <w:r>
        <w:rPr>
          <w:rFonts w:eastAsia="Times New Roman" w:cs="Times New Roman"/>
          <w:szCs w:val="24"/>
        </w:rPr>
        <w:t>εναντιούμενοι</w:t>
      </w:r>
      <w:proofErr w:type="spellEnd"/>
      <w:r>
        <w:rPr>
          <w:rFonts w:eastAsia="Times New Roman" w:cs="Times New Roman"/>
          <w:szCs w:val="24"/>
        </w:rPr>
        <w:t xml:space="preserve"> και με τη συντριπτική πλειοψηφία των αιρετών; Γιατί χθες η ΚΕΔΕ σ</w:t>
      </w:r>
      <w:r>
        <w:rPr>
          <w:rFonts w:eastAsia="Times New Roman" w:cs="Times New Roman"/>
          <w:szCs w:val="24"/>
        </w:rPr>
        <w:t>την συνάντηση το είπε ξεκάθαρα «Δεν θέλουμε να περάσουν αυτές οι υπηρεσίες στους ιδιώτες».</w:t>
      </w:r>
    </w:p>
    <w:p w14:paraId="120317B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Εσείς, λοιπόν, μας προτείνετε καμ</w:t>
      </w:r>
      <w:r>
        <w:rPr>
          <w:rFonts w:eastAsia="Times New Roman" w:cs="Times New Roman"/>
          <w:szCs w:val="24"/>
        </w:rPr>
        <w:t>μ</w:t>
      </w:r>
      <w:r>
        <w:rPr>
          <w:rFonts w:eastAsia="Times New Roman" w:cs="Times New Roman"/>
          <w:szCs w:val="24"/>
        </w:rPr>
        <w:t>ία πρόσληψη, να συνεχιστεί αυτό το καθεστώς που υπάρχει σήμερα. Στην αναμπουμπούλα ο λύκος χαίρεται. Γιατί, κύριε Βορίδη; Για να βά</w:t>
      </w:r>
      <w:r>
        <w:rPr>
          <w:rFonts w:eastAsia="Times New Roman" w:cs="Times New Roman"/>
          <w:szCs w:val="24"/>
        </w:rPr>
        <w:t>λετε έναν, δύο, τρεις δικούς σας ανθρώπους να φέρουν ακόμη και μέσα στο Σαββατοκύριακο ιδιωτικές εταιρείες. Αυτό είναι το σχέδιό σας. Αναλάβετε τις ευθύνες σας λοιπόν.</w:t>
      </w:r>
    </w:p>
    <w:p w14:paraId="120317B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Σας καλώ εδώ, από το Βήμα της Βουλής, να τοποθετηθείτε στο εξής: Θέλετε απολυμένους έξι </w:t>
      </w:r>
      <w:r>
        <w:rPr>
          <w:rFonts w:eastAsia="Times New Roman" w:cs="Times New Roman"/>
          <w:szCs w:val="24"/>
        </w:rPr>
        <w:t>χιλιάδες εκατό ανθρώπους; Θέλετε να υπάρξουν νέες μόνιμες θέσεις εργασίας στην καθαριότητα, μέσα από τον διαγωνισμό του ΑΣΕΠ, ενός ανοικτού διαγωνισμού, ο οποίος βέβαια πρέπει να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στους όρους με τους οποίους θα γίνει και την εμπειρία που θα </w:t>
      </w:r>
      <w:proofErr w:type="spellStart"/>
      <w:r>
        <w:rPr>
          <w:rFonts w:eastAsia="Times New Roman" w:cs="Times New Roman"/>
          <w:szCs w:val="24"/>
        </w:rPr>
        <w:t>μοριοδοτεί</w:t>
      </w:r>
      <w:proofErr w:type="spellEnd"/>
      <w:r>
        <w:rPr>
          <w:rFonts w:eastAsia="Times New Roman" w:cs="Times New Roman"/>
          <w:szCs w:val="24"/>
        </w:rPr>
        <w:t xml:space="preserve"> αυτούς τους ανθρώπους που δουλεύουν μέχρι τώρα;</w:t>
      </w:r>
    </w:p>
    <w:p w14:paraId="120317B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Τα ερωτήματα είναι ξεκάθαρα. Αφήστε τις υπεκφυγές, μην κρύβεστε πίσω από στημένα δημοσιεύματα. Δεν αρκούν αυτά για να συγκαλύψουν τ</w:t>
      </w:r>
      <w:r>
        <w:rPr>
          <w:rFonts w:eastAsia="Times New Roman" w:cs="Times New Roman"/>
          <w:szCs w:val="24"/>
        </w:rPr>
        <w:t xml:space="preserve">ην πραγματικότητα. Εδώ δεν χωρούν δεύτερες σκέψεις. </w:t>
      </w:r>
    </w:p>
    <w:p w14:paraId="120317B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κυρίες και κύριοι συνάδελφοι, αυτή τη στιγμή να συμφωνήσετε -έχετε μία ευκαιρία- σε αυτό τουλάχιστον το θέμα, το θέμα των απορριμμάτων. Μπορεί στα άλλα να </w:t>
      </w:r>
      <w:r>
        <w:rPr>
          <w:rFonts w:eastAsia="Times New Roman" w:cs="Times New Roman"/>
          <w:szCs w:val="24"/>
        </w:rPr>
        <w:lastRenderedPageBreak/>
        <w:t>μην συμφωνούμε, όπως στο μέλ</w:t>
      </w:r>
      <w:r>
        <w:rPr>
          <w:rFonts w:eastAsia="Times New Roman" w:cs="Times New Roman"/>
          <w:szCs w:val="24"/>
        </w:rPr>
        <w:t xml:space="preserve">λον της Ευρώπης, την αξιολόγηση της απόφασης του </w:t>
      </w:r>
      <w:proofErr w:type="spellStart"/>
      <w:r>
        <w:rPr>
          <w:rFonts w:eastAsia="Times New Roman" w:cs="Times New Roman"/>
          <w:szCs w:val="24"/>
          <w:lang w:val="en-US"/>
        </w:rPr>
        <w:t>Eurogroup</w:t>
      </w:r>
      <w:proofErr w:type="spellEnd"/>
      <w:r>
        <w:rPr>
          <w:rFonts w:eastAsia="Times New Roman" w:cs="Times New Roman"/>
          <w:szCs w:val="24"/>
        </w:rPr>
        <w:t>, αλλά σε αυτό δεν μπορούμε να συμφωνήσουμε; Στον βωμό ποιας σκοπιμότητας θέλετε να συνεχίσετε να παίζετε με ανθρώπινες ζωές, με θέσεις εργασίας, με τα σκουπίδια, με την υγεία; Αν τελικά επιλέξετε α</w:t>
      </w:r>
      <w:r>
        <w:rPr>
          <w:rFonts w:eastAsia="Times New Roman" w:cs="Times New Roman"/>
          <w:szCs w:val="24"/>
        </w:rPr>
        <w:t xml:space="preserve">υτή τη στείρα στάση, θα πρόκειται για μία ανάλγητη και πλήρως αντικοινωνική τοποθέτηση. </w:t>
      </w:r>
    </w:p>
    <w:p w14:paraId="120317B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Ταυτόχρονα, ολοκληρώνοντας, θέλω να καταθέσω δύο νομοτεχνικές βελτιώσεις, η μία επί της αιτιολογικής και μία συγκεκριμένη επί της διάταξης που καταθέσαμε, οι οποίες απ</w:t>
      </w:r>
      <w:r>
        <w:rPr>
          <w:rFonts w:eastAsia="Times New Roman" w:cs="Times New Roman"/>
          <w:szCs w:val="24"/>
        </w:rPr>
        <w:t>οτυπώνουν το πνεύμα της σημερινής συνάντησης που είχε ο Πρωθυπουργός με τους εκπροσώπους της ΠΟΕ-ΟΤΑ.</w:t>
      </w:r>
    </w:p>
    <w:p w14:paraId="120317B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Στη συγκεκριμένη διάταξη δεν προσδιορίζεται πλέον το όριο ηλικίας για την υποβολή αίτησης για τον συγκεκριμένο διαγωνισμό. Νομίζω ότι είναι κάτι που πρέπε</w:t>
      </w:r>
      <w:r>
        <w:rPr>
          <w:rFonts w:eastAsia="Times New Roman" w:cs="Times New Roman"/>
          <w:szCs w:val="24"/>
        </w:rPr>
        <w:t xml:space="preserve">ι να το δεχθούμε. Μιλάμε για ανθρώπους, κάποιοι εκ των οποίων είναι στο όριο της συνταξιοδότησης. Έχουν δουλέψει αρκετά χρόνια, μπορεί όχι συνεχόμενα,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Δεν μπορούμε να τους στε</w:t>
      </w:r>
      <w:r>
        <w:rPr>
          <w:rFonts w:eastAsia="Times New Roman" w:cs="Times New Roman"/>
          <w:szCs w:val="24"/>
        </w:rPr>
        <w:lastRenderedPageBreak/>
        <w:t xml:space="preserve">ρήσουμε αυτή τη </w:t>
      </w:r>
      <w:proofErr w:type="spellStart"/>
      <w:r>
        <w:rPr>
          <w:rFonts w:eastAsia="Times New Roman" w:cs="Times New Roman"/>
          <w:szCs w:val="24"/>
        </w:rPr>
        <w:t>μοριοδότηση</w:t>
      </w:r>
      <w:proofErr w:type="spellEnd"/>
      <w:r>
        <w:rPr>
          <w:rFonts w:eastAsia="Times New Roman" w:cs="Times New Roman"/>
          <w:szCs w:val="24"/>
        </w:rPr>
        <w:t>. Κατά τα άλλα αυτός ο διαγω</w:t>
      </w:r>
      <w:r>
        <w:rPr>
          <w:rFonts w:eastAsia="Times New Roman" w:cs="Times New Roman"/>
          <w:szCs w:val="24"/>
        </w:rPr>
        <w:t>νισμός είναι ανοι</w:t>
      </w:r>
      <w:r>
        <w:rPr>
          <w:rFonts w:eastAsia="Times New Roman" w:cs="Times New Roman"/>
          <w:szCs w:val="24"/>
        </w:rPr>
        <w:t>κ</w:t>
      </w:r>
      <w:r>
        <w:rPr>
          <w:rFonts w:eastAsia="Times New Roman" w:cs="Times New Roman"/>
          <w:szCs w:val="24"/>
        </w:rPr>
        <w:t xml:space="preserve">τός. Οποιοσδήποτε που ενδιαφέρεται μπορεί να συμμετάσχει. </w:t>
      </w:r>
    </w:p>
    <w:p w14:paraId="120317B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Θεωρώ, λοιπόν, ότι εξασφαλίζουμε και το να είμαστε εντάξει με ό,τι το Σύνταγμα επιτάσσει και να συμμορφωθούμε με το πλαίσιο των αποφάσεων του Ελεγκτικού Συνεδρίου, αλλά ταυτόχρονα</w:t>
      </w:r>
      <w:r>
        <w:rPr>
          <w:rFonts w:eastAsia="Times New Roman" w:cs="Times New Roman"/>
          <w:szCs w:val="24"/>
        </w:rPr>
        <w:t xml:space="preserve"> να μην είμαστε και κοινωνικά ανάλγητοι. </w:t>
      </w:r>
    </w:p>
    <w:p w14:paraId="120317B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0317B9" w14:textId="77777777" w:rsidR="00402C5E" w:rsidRDefault="00212FF6">
      <w:pPr>
        <w:spacing w:line="600" w:lineRule="auto"/>
        <w:ind w:firstLine="720"/>
        <w:jc w:val="center"/>
        <w:rPr>
          <w:rFonts w:eastAsia="Times New Roman"/>
          <w:bCs/>
        </w:rPr>
      </w:pPr>
      <w:r>
        <w:rPr>
          <w:rFonts w:eastAsia="Times New Roman"/>
          <w:bCs/>
        </w:rPr>
        <w:t>(Χειροκροτήματα από την πτέρυγα του ΣΥΡΙΖΑ)</w:t>
      </w:r>
    </w:p>
    <w:p w14:paraId="120317BA" w14:textId="77777777" w:rsidR="00402C5E" w:rsidRDefault="00212FF6">
      <w:pPr>
        <w:spacing w:line="600" w:lineRule="auto"/>
        <w:ind w:firstLine="720"/>
        <w:jc w:val="both"/>
        <w:rPr>
          <w:rFonts w:eastAsia="Times New Roman"/>
          <w:bCs/>
        </w:rPr>
      </w:pPr>
      <w:r>
        <w:rPr>
          <w:rFonts w:eastAsia="Times New Roman"/>
          <w:bCs/>
        </w:rPr>
        <w:t>(Στο σημείο αυτό ο Υπουργός κ. Παναγιώτης (Πάνος) Σκουρλέτης καταθέτει για τα Πρακτικά τις προαναφερθείσες νομοτεχνικές βελτιώσεις οι οποίες έχουν ως εξής</w:t>
      </w:r>
      <w:r>
        <w:rPr>
          <w:rFonts w:eastAsia="Times New Roman"/>
          <w:bCs/>
        </w:rPr>
        <w:t>:</w:t>
      </w:r>
    </w:p>
    <w:p w14:paraId="120317BB" w14:textId="77777777" w:rsidR="00402C5E" w:rsidRDefault="00212FF6">
      <w:pPr>
        <w:spacing w:line="600" w:lineRule="auto"/>
        <w:ind w:firstLine="720"/>
        <w:jc w:val="center"/>
        <w:rPr>
          <w:rFonts w:eastAsia="Times New Roman"/>
          <w:bCs/>
        </w:rPr>
      </w:pPr>
      <w:r>
        <w:rPr>
          <w:rFonts w:eastAsia="Times New Roman"/>
          <w:bCs/>
        </w:rPr>
        <w:t>(</w:t>
      </w:r>
      <w:r>
        <w:rPr>
          <w:rFonts w:eastAsia="Times New Roman"/>
          <w:bCs/>
        </w:rPr>
        <w:t>Αλλαγή σελ.</w:t>
      </w:r>
      <w:r>
        <w:rPr>
          <w:rFonts w:eastAsia="Times New Roman"/>
          <w:bCs/>
        </w:rPr>
        <w:t>)</w:t>
      </w:r>
    </w:p>
    <w:p w14:paraId="120317BC" w14:textId="77777777" w:rsidR="00402C5E" w:rsidRDefault="00212FF6">
      <w:pPr>
        <w:spacing w:line="600" w:lineRule="auto"/>
        <w:ind w:firstLine="720"/>
        <w:jc w:val="center"/>
        <w:rPr>
          <w:rFonts w:eastAsia="Times New Roman"/>
          <w:bCs/>
        </w:rPr>
      </w:pPr>
      <w:r>
        <w:rPr>
          <w:rFonts w:eastAsia="Times New Roman"/>
          <w:bCs/>
        </w:rPr>
        <w:t>(</w:t>
      </w:r>
      <w:r>
        <w:rPr>
          <w:rFonts w:eastAsia="Times New Roman"/>
          <w:bCs/>
        </w:rPr>
        <w:t>Να μπει η σελ.195</w:t>
      </w:r>
      <w:r>
        <w:rPr>
          <w:rFonts w:eastAsia="Times New Roman"/>
          <w:bCs/>
        </w:rPr>
        <w:t>)</w:t>
      </w:r>
    </w:p>
    <w:p w14:paraId="120317BD" w14:textId="77777777" w:rsidR="00402C5E" w:rsidRDefault="00212FF6">
      <w:pPr>
        <w:spacing w:line="600" w:lineRule="auto"/>
        <w:ind w:firstLine="720"/>
        <w:jc w:val="center"/>
        <w:rPr>
          <w:rFonts w:eastAsia="Times New Roman"/>
          <w:bCs/>
        </w:rPr>
      </w:pPr>
      <w:r>
        <w:rPr>
          <w:rFonts w:eastAsia="Times New Roman"/>
          <w:bCs/>
        </w:rPr>
        <w:t>(</w:t>
      </w:r>
      <w:r>
        <w:rPr>
          <w:rFonts w:eastAsia="Times New Roman"/>
          <w:bCs/>
        </w:rPr>
        <w:t>Αλλαγή σελ.</w:t>
      </w:r>
      <w:r>
        <w:rPr>
          <w:rFonts w:eastAsia="Times New Roman"/>
          <w:bCs/>
        </w:rPr>
        <w:t>)</w:t>
      </w:r>
    </w:p>
    <w:p w14:paraId="120317BE" w14:textId="77777777" w:rsidR="00402C5E" w:rsidRDefault="00212FF6">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cs="Times New Roman"/>
          <w:szCs w:val="24"/>
        </w:rPr>
        <w:t xml:space="preserve">Ευχαριστούμε, </w:t>
      </w:r>
      <w:r>
        <w:rPr>
          <w:rFonts w:eastAsia="Times New Roman"/>
          <w:bCs/>
        </w:rPr>
        <w:t>κύριε Υπουργέ.</w:t>
      </w:r>
    </w:p>
    <w:p w14:paraId="120317BF" w14:textId="77777777" w:rsidR="00402C5E" w:rsidRDefault="00212FF6">
      <w:pPr>
        <w:spacing w:line="600" w:lineRule="auto"/>
        <w:ind w:firstLine="720"/>
        <w:jc w:val="both"/>
        <w:rPr>
          <w:rFonts w:eastAsia="Times New Roman"/>
          <w:bCs/>
        </w:rPr>
      </w:pPr>
      <w:r>
        <w:rPr>
          <w:rFonts w:eastAsia="Times New Roman"/>
          <w:bCs/>
        </w:rPr>
        <w:lastRenderedPageBreak/>
        <w:t xml:space="preserve">Κυρίες και κύριοι συνάδελφοι, έχω την τιμή να ανακοινώσω στο Σώμα  ότι η Διαρκής Επιτροπή Εθνικής Άμυνας και Εξωτερικών Υποθέσεων καταθέτει την </w:t>
      </w:r>
      <w:r>
        <w:rPr>
          <w:rFonts w:eastAsia="Times New Roman"/>
          <w:bCs/>
        </w:rPr>
        <w:t>έ</w:t>
      </w:r>
      <w:r>
        <w:rPr>
          <w:rFonts w:eastAsia="Times New Roman"/>
          <w:bCs/>
        </w:rPr>
        <w:t>κθεσή της στο σχέδιο νόμου του Υπουργείου Εξωτερικών</w:t>
      </w:r>
      <w:r>
        <w:rPr>
          <w:rFonts w:eastAsia="Times New Roman"/>
          <w:bCs/>
        </w:rPr>
        <w:t>:</w:t>
      </w:r>
      <w:r>
        <w:rPr>
          <w:rFonts w:eastAsia="Times New Roman"/>
          <w:bCs/>
        </w:rPr>
        <w:t xml:space="preserve"> «Κύρωση της Συμφωνίας-Πλαίσιο Εταιρικής Σχέσης και Συνεργασίας μεταξύ της Ευρωπαϊκής Ένωσης και των Κρατών Μελών της, αφενός και της Δημοκρατίας των Φιλιππίνων, αφετέρου».</w:t>
      </w:r>
    </w:p>
    <w:p w14:paraId="120317C0" w14:textId="77777777" w:rsidR="00402C5E" w:rsidRDefault="00212FF6">
      <w:pPr>
        <w:spacing w:line="600" w:lineRule="auto"/>
        <w:ind w:firstLine="720"/>
        <w:jc w:val="both"/>
        <w:rPr>
          <w:rFonts w:eastAsia="Times New Roman"/>
          <w:bCs/>
        </w:rPr>
      </w:pPr>
      <w:r>
        <w:rPr>
          <w:rFonts w:eastAsia="Times New Roman"/>
          <w:bCs/>
        </w:rPr>
        <w:t>Ο κ. Θεοχάρης έχει τον λόγο γι</w:t>
      </w:r>
      <w:r>
        <w:rPr>
          <w:rFonts w:eastAsia="Times New Roman"/>
          <w:bCs/>
        </w:rPr>
        <w:t>α επτά λεπτά.</w:t>
      </w:r>
    </w:p>
    <w:p w14:paraId="120317C1" w14:textId="77777777" w:rsidR="00402C5E" w:rsidRDefault="00212FF6">
      <w:pPr>
        <w:spacing w:line="600" w:lineRule="auto"/>
        <w:ind w:firstLine="720"/>
        <w:jc w:val="both"/>
        <w:rPr>
          <w:rFonts w:eastAsia="Times New Roman"/>
          <w:bCs/>
        </w:rPr>
      </w:pPr>
      <w:r>
        <w:rPr>
          <w:rFonts w:eastAsia="Times New Roman"/>
          <w:b/>
          <w:bCs/>
        </w:rPr>
        <w:t>ΘΕΟΧΑΡΗΣ (ΧΑΡΗΣ) ΘΕΟΧΑΡΗΣ:</w:t>
      </w:r>
      <w:r>
        <w:rPr>
          <w:rFonts w:eastAsia="Times New Roman"/>
          <w:bCs/>
        </w:rPr>
        <w:t xml:space="preserve"> Ευχαριστώ, κύριε Πρόεδρε. Θα ζητήσω εκ προοιμίου την ανοχή σας, γιατί μόλις μίλησε ο Υπουργός, ο οποίος είπε πάρα πολύ σημαντικά πράγματα και θα πρέπει αναγκαστικά να αναδιατάξω την ομιλία μου καθώς την κάνω.</w:t>
      </w:r>
    </w:p>
    <w:p w14:paraId="120317C2" w14:textId="77777777" w:rsidR="00402C5E" w:rsidRDefault="00212FF6">
      <w:pPr>
        <w:spacing w:line="600" w:lineRule="auto"/>
        <w:ind w:firstLine="720"/>
        <w:jc w:val="both"/>
        <w:rPr>
          <w:rFonts w:eastAsia="Times New Roman"/>
          <w:bCs/>
        </w:rPr>
      </w:pPr>
      <w:r>
        <w:rPr>
          <w:rFonts w:eastAsia="Times New Roman"/>
          <w:bCs/>
        </w:rPr>
        <w:t>Έχει π</w:t>
      </w:r>
      <w:r>
        <w:rPr>
          <w:rFonts w:eastAsia="Times New Roman"/>
          <w:bCs/>
        </w:rPr>
        <w:t>ολύ ενδιαφέρον η ανάλυση του Υπουργού και σε πολλά σημεία νομίζω αξίζει σχολιασμού. Πρώτα απ’ όλα, ας πούμε το αυτονόητο. Οι νόμοι για τους πολίτες, όταν τους παραβαίνουν, έχουν σημαντικές κυρώσεις. Το αντίστοιχο για τους Βουλευτές και τους Υπουργούς είναι</w:t>
      </w:r>
      <w:r>
        <w:rPr>
          <w:rFonts w:eastAsia="Times New Roman"/>
          <w:bCs/>
        </w:rPr>
        <w:t xml:space="preserve"> το Σύνταγμα. Είναι δυνατόν να συνεχίζουμε να μην έχουμε καμ</w:t>
      </w:r>
      <w:r>
        <w:rPr>
          <w:rFonts w:eastAsia="Times New Roman"/>
          <w:bCs/>
        </w:rPr>
        <w:t>μ</w:t>
      </w:r>
      <w:r>
        <w:rPr>
          <w:rFonts w:eastAsia="Times New Roman"/>
          <w:bCs/>
        </w:rPr>
        <w:t xml:space="preserve">ία κύρωση, όταν φέρνετε τη μια μετά την άλλη τις αντισυνταγματικές διατάξεις και τις ψηφίζετε </w:t>
      </w:r>
      <w:r>
        <w:rPr>
          <w:rFonts w:eastAsia="Times New Roman"/>
          <w:bCs/>
        </w:rPr>
        <w:lastRenderedPageBreak/>
        <w:t>εδώ στη Βουλή; Κάνετε αλλαγή του Συντάγματος. Θα παραμείνει αυτό; Θα συνεχίσουμε να καταπατάμε και να</w:t>
      </w:r>
      <w:r>
        <w:rPr>
          <w:rFonts w:eastAsia="Times New Roman"/>
          <w:bCs/>
        </w:rPr>
        <w:t xml:space="preserve"> ευτελίζουμε το Σύνταγμά μας χάριν του δημοσίου ή μιας πολιτικής σκοπιμότητας και να μην υπάρχει καμ</w:t>
      </w:r>
      <w:r>
        <w:rPr>
          <w:rFonts w:eastAsia="Times New Roman"/>
          <w:bCs/>
        </w:rPr>
        <w:t>μ</w:t>
      </w:r>
      <w:r>
        <w:rPr>
          <w:rFonts w:eastAsia="Times New Roman"/>
          <w:bCs/>
        </w:rPr>
        <w:t xml:space="preserve">ία κύρωση σε κανέναν Υπουργό; </w:t>
      </w:r>
    </w:p>
    <w:p w14:paraId="120317C3" w14:textId="77777777" w:rsidR="00402C5E" w:rsidRDefault="00212FF6">
      <w:pPr>
        <w:spacing w:line="600" w:lineRule="auto"/>
        <w:ind w:firstLine="720"/>
        <w:jc w:val="both"/>
        <w:rPr>
          <w:rFonts w:eastAsia="Times New Roman"/>
          <w:bCs/>
        </w:rPr>
      </w:pPr>
      <w:r>
        <w:rPr>
          <w:rFonts w:eastAsia="Times New Roman"/>
          <w:bCs/>
        </w:rPr>
        <w:t>Δεύτερον, μιλήσατε για τον δικομματισμό, ότι αυτό το πρόβλημα σας το παρέδωσε ο δικομματισμός. Πράγματι, αυτό ισχύει. Αυτό ε</w:t>
      </w:r>
      <w:r>
        <w:rPr>
          <w:rFonts w:eastAsia="Times New Roman"/>
          <w:bCs/>
        </w:rPr>
        <w:t>ίναι ένα πρόβλημα μιας δομής του ελληνικού κράτους που ουσιαστικά έχει χτιστεί όλα αυτά τα χρόνια, τουλάχιστον τα σαράντα χρόνια της Μεταπολίτευσης και μπορεί και από πιο πριν.</w:t>
      </w:r>
    </w:p>
    <w:p w14:paraId="120317C4" w14:textId="77777777" w:rsidR="00402C5E" w:rsidRDefault="00212FF6">
      <w:pPr>
        <w:spacing w:line="600" w:lineRule="auto"/>
        <w:ind w:firstLine="720"/>
        <w:jc w:val="both"/>
        <w:rPr>
          <w:rFonts w:eastAsia="Times New Roman"/>
          <w:bCs/>
        </w:rPr>
      </w:pPr>
      <w:r>
        <w:rPr>
          <w:rFonts w:eastAsia="Times New Roman"/>
          <w:bCs/>
        </w:rPr>
        <w:t xml:space="preserve">Όμως, ποιο είναι το δικό σας πολιτικό </w:t>
      </w:r>
      <w:proofErr w:type="spellStart"/>
      <w:r>
        <w:rPr>
          <w:rFonts w:eastAsia="Times New Roman"/>
          <w:bCs/>
        </w:rPr>
        <w:t>πρόταγμα</w:t>
      </w:r>
      <w:proofErr w:type="spellEnd"/>
      <w:r>
        <w:rPr>
          <w:rFonts w:eastAsia="Times New Roman"/>
          <w:bCs/>
        </w:rPr>
        <w:t>; Τι θέλετε να κάνετε; Είστε ή δε</w:t>
      </w:r>
      <w:r>
        <w:rPr>
          <w:rFonts w:eastAsia="Times New Roman"/>
          <w:bCs/>
        </w:rPr>
        <w:t>ν είστε ο «</w:t>
      </w:r>
      <w:proofErr w:type="spellStart"/>
      <w:r>
        <w:rPr>
          <w:rFonts w:eastAsia="Times New Roman"/>
          <w:bCs/>
        </w:rPr>
        <w:t>Ιζνογκούντ</w:t>
      </w:r>
      <w:proofErr w:type="spellEnd"/>
      <w:r>
        <w:rPr>
          <w:rFonts w:eastAsia="Times New Roman"/>
          <w:bCs/>
        </w:rPr>
        <w:t xml:space="preserve">» της πολιτικής; Θέλει ο ΣΥΡΙΖΑ να γίνει ΠΑΣΟΚ στη θέση του ΠΑΣΟΚ; Θέλει ο κ. Τσίπρας να γίνει Ανδρέας στη θέση του Ανδρέα ή όχι; Αυτό είναι το </w:t>
      </w:r>
      <w:proofErr w:type="spellStart"/>
      <w:r>
        <w:rPr>
          <w:rFonts w:eastAsia="Times New Roman"/>
          <w:bCs/>
        </w:rPr>
        <w:t>πρόταγμά</w:t>
      </w:r>
      <w:proofErr w:type="spellEnd"/>
      <w:r>
        <w:rPr>
          <w:rFonts w:eastAsia="Times New Roman"/>
          <w:bCs/>
        </w:rPr>
        <w:t xml:space="preserve"> σας. Έχετε κλέψει πρόσωπα, νοοτροπίες και πρακτικές, όπως θα σας αποδείξω, κύριε Σ</w:t>
      </w:r>
      <w:r>
        <w:rPr>
          <w:rFonts w:eastAsia="Times New Roman"/>
          <w:bCs/>
        </w:rPr>
        <w:t>κουρλέτη.</w:t>
      </w:r>
    </w:p>
    <w:p w14:paraId="120317C5" w14:textId="77777777" w:rsidR="00402C5E" w:rsidRDefault="00212FF6">
      <w:pPr>
        <w:spacing w:line="600" w:lineRule="auto"/>
        <w:ind w:firstLine="720"/>
        <w:jc w:val="both"/>
        <w:rPr>
          <w:rFonts w:eastAsia="Times New Roman"/>
          <w:bCs/>
        </w:rPr>
      </w:pPr>
      <w:r>
        <w:rPr>
          <w:rFonts w:eastAsia="Times New Roman"/>
          <w:bCs/>
        </w:rPr>
        <w:t>Τρίτον, μιλήσατε -και γι’ αυτό τα μπλέκετε λίγο και τα κάνατε, συγγνώμη για την αγελαία έκφραση, «αχταρμά»- για νεοφιλελεύθερες επιλογές. Μα, είναι το πελατειακό κράτος νεοφιλελεύθερο; Το ανάποδο, κύριε Σκουρλέτη. Μην μπερδεύουμε τα πράγματα. Μην</w:t>
      </w:r>
      <w:r>
        <w:rPr>
          <w:rFonts w:eastAsia="Times New Roman"/>
          <w:bCs/>
        </w:rPr>
        <w:t xml:space="preserve"> λέμε απλώς λέξεις. Ο νεοφιλελευθερισμός μπορεί να </w:t>
      </w:r>
      <w:r>
        <w:rPr>
          <w:rFonts w:eastAsia="Times New Roman"/>
          <w:bCs/>
        </w:rPr>
        <w:lastRenderedPageBreak/>
        <w:t>κατηγορηθεί για στυγνότητα, ότι λέει: «Κύριοι, τέρμα η σύμβασή σας. Το νεοφιλελεύθερο θα ήταν να απολυθούν και να κόψουν τον λαιμό τους, να κάνουν ό,τι θέλουν.». Αυτό ναι, αλλά όχι το πελατειακό κράτος που</w:t>
      </w:r>
      <w:r>
        <w:rPr>
          <w:rFonts w:eastAsia="Times New Roman"/>
          <w:bCs/>
        </w:rPr>
        <w:t xml:space="preserve"> σας παρέδωσαν, το πελατειακό κράτος που αντιγράφετε και συνεχίζετε.</w:t>
      </w:r>
    </w:p>
    <w:p w14:paraId="120317C6" w14:textId="77777777" w:rsidR="00402C5E" w:rsidRDefault="00212FF6">
      <w:pPr>
        <w:spacing w:line="600" w:lineRule="auto"/>
        <w:ind w:firstLine="720"/>
        <w:jc w:val="both"/>
        <w:rPr>
          <w:rFonts w:eastAsia="Times New Roman"/>
          <w:bCs/>
        </w:rPr>
      </w:pPr>
      <w:r>
        <w:rPr>
          <w:rFonts w:eastAsia="Times New Roman"/>
          <w:bCs/>
        </w:rPr>
        <w:t xml:space="preserve">Λοιπόν, αν θέλατε να μας πείσετε ότι πράγματι έχετε σκοπό να αντιταχθείτε σε αυτό το πελατειακό κράτος -γιατί εγώ δεν κάνω στείρα αντιπολίτευση, έρχομαι πάντα με συγκεκριμένες θέσεις- ας </w:t>
      </w:r>
      <w:r>
        <w:rPr>
          <w:rFonts w:eastAsia="Times New Roman"/>
          <w:bCs/>
        </w:rPr>
        <w:t>μας φέρνατε εδώ μια μόνιμη λύση ή έστω τα ψήγματα και τις απαρχές της μόνιμης λύσης.</w:t>
      </w:r>
    </w:p>
    <w:p w14:paraId="120317C7" w14:textId="77777777" w:rsidR="00402C5E" w:rsidRDefault="00212FF6">
      <w:pPr>
        <w:spacing w:line="600" w:lineRule="auto"/>
        <w:ind w:firstLine="720"/>
        <w:jc w:val="both"/>
        <w:rPr>
          <w:rFonts w:eastAsia="Times New Roman"/>
          <w:bCs/>
        </w:rPr>
      </w:pPr>
      <w:r>
        <w:rPr>
          <w:rFonts w:eastAsia="Times New Roman"/>
          <w:bCs/>
        </w:rPr>
        <w:t>Θα έπρεπε μαζί με αυτή την τροπολογία να μας φέρνατε τρία πράγματα: Πρώτον, μια ανάλυση αναγκών για τους δήμους. Έγινε ανάλυση αναγκών, ποιες είναι εποχιακές και ποιες μόν</w:t>
      </w:r>
      <w:r>
        <w:rPr>
          <w:rFonts w:eastAsia="Times New Roman"/>
          <w:bCs/>
        </w:rPr>
        <w:t xml:space="preserve">ιμες; Στον </w:t>
      </w:r>
      <w:r>
        <w:rPr>
          <w:rFonts w:eastAsia="Times New Roman"/>
          <w:bCs/>
        </w:rPr>
        <w:t>δ</w:t>
      </w:r>
      <w:r>
        <w:rPr>
          <w:rFonts w:eastAsia="Times New Roman"/>
          <w:bCs/>
        </w:rPr>
        <w:t xml:space="preserve">ήμο από τον οποίο κατάγομαι, στα Βαρδούσια, στον Δήμο </w:t>
      </w:r>
      <w:proofErr w:type="spellStart"/>
      <w:r>
        <w:rPr>
          <w:rFonts w:eastAsia="Times New Roman"/>
          <w:bCs/>
        </w:rPr>
        <w:t>Δωρίδος</w:t>
      </w:r>
      <w:proofErr w:type="spellEnd"/>
      <w:r>
        <w:rPr>
          <w:rFonts w:eastAsia="Times New Roman"/>
          <w:bCs/>
        </w:rPr>
        <w:t>, υπάρχουν εποχιακές ανάγκες; Όχι. Στην Μύκονο, όμως, δεν υπάρχουν εποχιακές ανάγκες; Έχουν τις ίδιες ανάγκες τον χειμώνα και τις ίδιες το καλοκαίρι; Εσείς δίνετε τις θέσεις στο Μαξίμ</w:t>
      </w:r>
      <w:r>
        <w:rPr>
          <w:rFonts w:eastAsia="Times New Roman"/>
          <w:bCs/>
        </w:rPr>
        <w:t>ου χωρίς καμ</w:t>
      </w:r>
      <w:r>
        <w:rPr>
          <w:rFonts w:eastAsia="Times New Roman"/>
          <w:bCs/>
        </w:rPr>
        <w:t>μ</w:t>
      </w:r>
      <w:r>
        <w:rPr>
          <w:rFonts w:eastAsia="Times New Roman"/>
          <w:bCs/>
        </w:rPr>
        <w:t xml:space="preserve">ία ανάλυση, χωρίς κανένα χαρτί που να λέει τι χρειάζεται και τι δεν χρειάζεται. </w:t>
      </w:r>
    </w:p>
    <w:p w14:paraId="120317C8" w14:textId="77777777" w:rsidR="00402C5E" w:rsidRDefault="00212FF6">
      <w:pPr>
        <w:spacing w:line="600" w:lineRule="auto"/>
        <w:ind w:firstLine="720"/>
        <w:jc w:val="both"/>
        <w:rPr>
          <w:rFonts w:eastAsia="Times New Roman" w:cs="Times New Roman"/>
          <w:szCs w:val="24"/>
        </w:rPr>
      </w:pPr>
      <w:r>
        <w:rPr>
          <w:rFonts w:eastAsia="Times New Roman"/>
          <w:bCs/>
        </w:rPr>
        <w:lastRenderedPageBreak/>
        <w:t>Δεύτερον, οι συμβασιούχοι είναι ιδιώτες. Δεν είναι δημόσια η αποκομιδή των σκουπιδιών. Εάν οι εποχιακές ανάγκες πρέπει να καλυφθούν από ιδιώτες, όπως συμβασιούχου</w:t>
      </w:r>
      <w:r>
        <w:rPr>
          <w:rFonts w:eastAsia="Times New Roman"/>
          <w:bCs/>
        </w:rPr>
        <w:t>ς και όχι από μόνιμους υπαλλήλους, τότε, για να μην τους έχετε ομήρους και να μην λέτε «πράγματι, εμείς θέλουμε να συνεχίσουμε και να φτιάξουμε μια νέα στρατιά ομήρων», να βάλετε μια διάταξη ότι πρέπει τουλάχιστον να είναι μαζεμένοι πέντε, πέντε σε μια ετα</w:t>
      </w:r>
      <w:r>
        <w:rPr>
          <w:rFonts w:eastAsia="Times New Roman"/>
          <w:bCs/>
        </w:rPr>
        <w:t>ιρική μορφή και να έρθουν και να μην δημιουργούνται δικαιώματα εργασιακής σχέσης. Να μην δημιουργήσετε μια νέα γενιά ομήρων που θέλετε να τους μονιμοποιήσετε, όπως έκαναν επανειλημμένα και οι προηγούμενοι. Αντιγράφετε το μοντέλο τους. Δεν κάνετε κάτι άλλο.</w:t>
      </w:r>
    </w:p>
    <w:p w14:paraId="120317C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Τρίτον, απαγορεύστε τη μετακίνηση εκτός της καθαριότητας. Όποιος μπει στην καθαριότητα, θα φύγει συνταξιούχος από την καθαριότητα. Διότι το τρενάκι λέει, «μπαίνω συμβασιούχος στην καθαριότητα, μονιμοποιούμαι, φεύγω από την καθαριότητα και πάω σε άλλες υπη</w:t>
      </w:r>
      <w:r>
        <w:rPr>
          <w:rFonts w:eastAsia="Times New Roman" w:cs="Times New Roman"/>
          <w:szCs w:val="24"/>
        </w:rPr>
        <w:t>ρεσίες, δημιουργώ νέες τρύπες και φτιάχνω πάλι από την αρχή το τρενάκι νέων αναγκών, νέων συμβασιούχων» και έτσι συνεχίζουμε.</w:t>
      </w:r>
    </w:p>
    <w:p w14:paraId="120317C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Αποδείξτε μας, λοιπόν, ότι δεν θα δημιουργηθεί ξανά και θα ψηφίσουμε δεκαπλάσιες προσλήψεις από αυτές που φέρνετε.</w:t>
      </w:r>
    </w:p>
    <w:p w14:paraId="120317C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Αναγκαστικά θα </w:t>
      </w:r>
      <w:r>
        <w:rPr>
          <w:rFonts w:eastAsia="Times New Roman" w:cs="Times New Roman"/>
          <w:szCs w:val="24"/>
        </w:rPr>
        <w:t>μιλήσω πολύ λιγότερο και πολύ πιο συνεπτυγμένα για τα θέματα του νομοσχεδίου. Είναι ένα νομοσχέδιο που, κατ’ αρχάς, δεν έχει καμμία σχέση με τον αθλητικό νόμο. Αυτό περιμένουμε, αυτό μας έχετε υποσχεθεί εδώ και δυόμισι χρόνια και αυτό περιμένουμε για να μπ</w:t>
      </w:r>
      <w:r>
        <w:rPr>
          <w:rFonts w:eastAsia="Times New Roman" w:cs="Times New Roman"/>
          <w:szCs w:val="24"/>
        </w:rPr>
        <w:t>ει επιτέλους μια τάξη σε αυτή την πανσπερμία των διατάξεων που έχουμε μπροστά μας.</w:t>
      </w:r>
    </w:p>
    <w:p w14:paraId="120317C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Θα έπρεπε να ξεκινήσουμε με το Σύνταγμα, με τον αθλητικό νόμο και μετά με τους κανονισμούς και τα καταστατικά των </w:t>
      </w:r>
      <w:r>
        <w:rPr>
          <w:rFonts w:eastAsia="Times New Roman" w:cs="Times New Roman"/>
          <w:szCs w:val="24"/>
        </w:rPr>
        <w:t>ο</w:t>
      </w:r>
      <w:r>
        <w:rPr>
          <w:rFonts w:eastAsia="Times New Roman" w:cs="Times New Roman"/>
          <w:szCs w:val="24"/>
        </w:rPr>
        <w:t>ργανισμών και εμείς τα γυρίζουμε ανάποδα. Δεν αλλάζετε, λο</w:t>
      </w:r>
      <w:r>
        <w:rPr>
          <w:rFonts w:eastAsia="Times New Roman" w:cs="Times New Roman"/>
          <w:szCs w:val="24"/>
        </w:rPr>
        <w:t xml:space="preserve">ιπόν, και με αυτό το νομοσχέδιο την πραγματικότητα. Απλώς φέρνετε αποσπασματικές ρυθμίσεις. </w:t>
      </w:r>
      <w:proofErr w:type="spellStart"/>
      <w:r>
        <w:rPr>
          <w:rFonts w:eastAsia="Times New Roman" w:cs="Times New Roman"/>
          <w:szCs w:val="24"/>
        </w:rPr>
        <w:t>Νομολαγνεία</w:t>
      </w:r>
      <w:proofErr w:type="spellEnd"/>
      <w:r>
        <w:rPr>
          <w:rFonts w:eastAsia="Times New Roman" w:cs="Times New Roman"/>
          <w:szCs w:val="24"/>
        </w:rPr>
        <w:t xml:space="preserve"> ακόμα και για πράγματα τα οποία θα μπορούσαμε να τα είχαμε λύσει μόνοι μας. Αυτονόητα θέματα: Βία στα γήπεδα, σχέσεις πολιτείας και αθλητικών ομοσπονδιώ</w:t>
      </w:r>
      <w:r>
        <w:rPr>
          <w:rFonts w:eastAsia="Times New Roman" w:cs="Times New Roman"/>
          <w:szCs w:val="24"/>
        </w:rPr>
        <w:t>ν, ζητήματα παράνομου τζόγου για τη διεξαγωγή παράνομων παιγνίων, από τα οποία έχουμε απώλεια φόρων ύψους 1,5 δισεκατομμυρίου κάθε έτος. Και κόβουμε συντά</w:t>
      </w:r>
      <w:r>
        <w:rPr>
          <w:rFonts w:eastAsia="Times New Roman" w:cs="Times New Roman"/>
          <w:szCs w:val="24"/>
        </w:rPr>
        <w:lastRenderedPageBreak/>
        <w:t>ξεις! Πρόσφατα, μάλιστα, κατέθεσα και σχετική ερώτηση και περιμένω απάντηση να δούμε τι θα κάνουμε επι</w:t>
      </w:r>
      <w:r>
        <w:rPr>
          <w:rFonts w:eastAsia="Times New Roman" w:cs="Times New Roman"/>
          <w:szCs w:val="24"/>
        </w:rPr>
        <w:t>τέλους για αυτά τα θέματα.</w:t>
      </w:r>
    </w:p>
    <w:p w14:paraId="120317C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όμως, στο άρθρο 1 προχωρούμε χωρίς να ξέρουμε καθόλου αν αυτό το καταστατικό θα υιοθετηθεί από την ΕΠΟ. Και υπάρχουν πάρα πολλά ζητήματα με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υνέλευση που θα γίνει τις επόμενες μέρες. Περιμένουμε να δού</w:t>
      </w:r>
      <w:r>
        <w:rPr>
          <w:rFonts w:eastAsia="Times New Roman" w:cs="Times New Roman"/>
          <w:szCs w:val="24"/>
        </w:rPr>
        <w:t>με εάν πράγματι γίνει αυτή η συγκρότηση, αν σταματήσει να είναι το ποδοσφαιρικό πρωτάθλημα υπό επιτροπεία, γιατί είμαστε η μόνη χώρα στην οποία ξέρουμε ότι όποτε υπάρχει μεγάλο αθλητικό γεγονός, όπως για παράδειγμα στον τελικό Κυπέλου, θα έχουμε επεισόδια.</w:t>
      </w:r>
    </w:p>
    <w:p w14:paraId="120317C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Μετατίθεται για άλλη μια φορά ο χρόνος έναρξης για το ηλεκτρονικό εισιτήριο και για την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φ</w:t>
      </w:r>
      <w:r>
        <w:rPr>
          <w:rFonts w:eastAsia="Times New Roman" w:cs="Times New Roman"/>
          <w:szCs w:val="24"/>
        </w:rPr>
        <w:t>ιλάθλου. Έχει πια καταντήσει ανέκδοτο. Πήγαμε στα τέλη Δεκεμβρίου του 2017 από τις 31 Μαρτίου του 2017, που ο προηγούμενος Υπουργός την είχε θέσει για 30 Σεπτεμ</w:t>
      </w:r>
      <w:r>
        <w:rPr>
          <w:rFonts w:eastAsia="Times New Roman" w:cs="Times New Roman"/>
          <w:szCs w:val="24"/>
        </w:rPr>
        <w:t>βρίου του 2016. Συνεπώς, πια δεν μπορούμε να πιστέψουμε ότι υπάρχει βούληση και θέληση. Δεν δέχομαι ότι δεν μπορούμε. Πιστεύω ότι δεν θέλουμε να ολοκληρώσουμε επιτυχημένα μοντέλα τα οποία έχουν δουλέψει στο εξωτερικό.</w:t>
      </w:r>
    </w:p>
    <w:p w14:paraId="120317CF" w14:textId="77777777" w:rsidR="00402C5E" w:rsidRDefault="00212FF6">
      <w:pPr>
        <w:spacing w:line="600" w:lineRule="auto"/>
        <w:ind w:firstLine="720"/>
        <w:jc w:val="both"/>
        <w:rPr>
          <w:rFonts w:eastAsia="Times New Roman"/>
          <w:bCs/>
        </w:rPr>
      </w:pPr>
      <w:r>
        <w:rPr>
          <w:rFonts w:eastAsia="Times New Roman"/>
          <w:bCs/>
        </w:rPr>
        <w:lastRenderedPageBreak/>
        <w:t>(Στο σημείο αυτό κτυπάει το κουδούνι λ</w:t>
      </w:r>
      <w:r>
        <w:rPr>
          <w:rFonts w:eastAsia="Times New Roman"/>
          <w:bCs/>
        </w:rPr>
        <w:t>ήξεως του χρόνου ομιλίας του κυρίου Βουλευτή)</w:t>
      </w:r>
    </w:p>
    <w:p w14:paraId="120317D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Ζητήματα αθλητικών εγκαταστάσεων που θα μας πνίξουν σε προεδρικά διατάγματα και κοινές υπουργικές αποφάσεις. Σχετικά ζητήματα με τις αθλητικές ανώνυμες εταιρείες. Όταν πέφτουν, να δημιουργείται μια νέα αθλητική</w:t>
      </w:r>
      <w:r>
        <w:rPr>
          <w:rFonts w:eastAsia="Times New Roman" w:cs="Times New Roman"/>
          <w:szCs w:val="24"/>
        </w:rPr>
        <w:t xml:space="preserve"> ανώνυμη εταιρεία η οποία να αναλαμβάνει τις υποχρεώσεις της </w:t>
      </w:r>
      <w:proofErr w:type="spellStart"/>
      <w:r>
        <w:rPr>
          <w:rFonts w:eastAsia="Times New Roman" w:cs="Times New Roman"/>
          <w:szCs w:val="24"/>
        </w:rPr>
        <w:t>υποβιβασθείσας</w:t>
      </w:r>
      <w:proofErr w:type="spellEnd"/>
      <w:r>
        <w:rPr>
          <w:rFonts w:eastAsia="Times New Roman" w:cs="Times New Roman"/>
          <w:szCs w:val="24"/>
        </w:rPr>
        <w:t xml:space="preserve"> από το 2016-2017. Δεν θα διαφωνούσα με αυτές τις ρυθμίσεις αν μας αποδεικνύατε ότι δεν έχουν απλά ρουσφετολογικό χαρακτήρα για κάποιες συγκεκριμένες ομάδες, όπως ακούγεται, και ότι</w:t>
      </w:r>
      <w:r>
        <w:rPr>
          <w:rFonts w:eastAsia="Times New Roman" w:cs="Times New Roman"/>
          <w:szCs w:val="24"/>
        </w:rPr>
        <w:t xml:space="preserve"> υπάρχουν και τα εχέγγυα πως οι νέες διοικήσεις ιστορικών, κατά τα άλλα, ομάδων που αξίζουν να είναι σε πρωταθλήματα, δεν θα κατασπαταλήσουν, δεν θα κατακλέψουν και δεν θα κακοδιοικήσουν τις ομάδες αυτές για να φτάσουμε και πάλι στο ίδιο πρόβλημα σε δύο, τ</w:t>
      </w:r>
      <w:r>
        <w:rPr>
          <w:rFonts w:eastAsia="Times New Roman" w:cs="Times New Roman"/>
          <w:szCs w:val="24"/>
        </w:rPr>
        <w:t>ρία, πέντε χρόνια.</w:t>
      </w:r>
    </w:p>
    <w:p w14:paraId="120317D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Είναι ανάγκη, επιτέλους, να συνεχίσουμε την κωδικοποίηση και να δούμε πώς, έστω στο θέμα του αθλητισμού, που δεν είναι φορτισμένο πολιτικά, όλοι μπορούμε να συνεργαστούμε για να δώσουμε μόνιμες λύσεις.</w:t>
      </w:r>
    </w:p>
    <w:p w14:paraId="120317D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και ιδ</w:t>
      </w:r>
      <w:r>
        <w:rPr>
          <w:rFonts w:eastAsia="Times New Roman" w:cs="Times New Roman"/>
          <w:szCs w:val="24"/>
        </w:rPr>
        <w:t>ιαίτερα της Κυβέρνησης, η διαχείριση που κάνετε στα θέματα του αθλητισμού, όπως είπα και στην αρχή, δεν διαφέρουν από τα υπόλοιπα θέματα της καθημερινότητας. Μίλησα ήδη για τα σκουπίδια εν μέσω καλοκαιριού και μας είπε, μάλιστα, ο Υπουργός ότι αυτό το πρόβ</w:t>
      </w:r>
      <w:r>
        <w:rPr>
          <w:rFonts w:eastAsia="Times New Roman" w:cs="Times New Roman"/>
          <w:szCs w:val="24"/>
        </w:rPr>
        <w:t>λημα έχει δημιουργηθεί. Η ελληνική γλώσσα είναι φανταστική. Δεν λέει «το δημιουργήσαμε». Παντού λέμε «έσπασα το ποτήρι». Εμείς στα ελληνικά λέμε «έσπασε το ποτήρι». Πού; Κάπως αφαιρετικά. Εσείς δημιουργήσατε το πρόβλημα. Εσείς δημιουργήσατε αυτό το πρόβλημ</w:t>
      </w:r>
      <w:r>
        <w:rPr>
          <w:rFonts w:eastAsia="Times New Roman" w:cs="Times New Roman"/>
          <w:szCs w:val="24"/>
        </w:rPr>
        <w:t xml:space="preserve">α με τις αντισυνταγματικές διατάξεις και τώρα μας λέτε ότι έχει δημιουργηθεί. </w:t>
      </w:r>
    </w:p>
    <w:p w14:paraId="120317D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Αυτό το πελατειακό κράτος, λοιπόν, το παραλάβατε από τους προηγούμενους και σε αυτό έχετε επενδύσει τη μόνιμη παραμονή σας στην εξουσία.</w:t>
      </w:r>
    </w:p>
    <w:p w14:paraId="120317D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Διαβάζω σήμερα -και κλείνω με αυτό, κύρι</w:t>
      </w:r>
      <w:r>
        <w:rPr>
          <w:rFonts w:eastAsia="Times New Roman" w:cs="Times New Roman"/>
          <w:szCs w:val="24"/>
        </w:rPr>
        <w:t>ε Πρόεδρε και ευχαριστώ για την ανοχή σας- ότι το Υπουργείο Πολιτισμού χαρακτηρίζει μνημείο το κτήριο της Μεραρχίας στα Χανιά, το οποίο είναι κατειλημμένο από το 2003, εμποδίζοντας ουσιαστικά στην πράξη τον διαγωνισμό με τον οποίο πριν λίγο καιρό το κτήριο</w:t>
      </w:r>
      <w:r>
        <w:rPr>
          <w:rFonts w:eastAsia="Times New Roman" w:cs="Times New Roman"/>
          <w:szCs w:val="24"/>
        </w:rPr>
        <w:t xml:space="preserve"> κατοχυρώθηκε σε ιδιώτη.</w:t>
      </w:r>
    </w:p>
    <w:p w14:paraId="120317D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Η ανάπτυξη που είναι το νέο σας πολιτικό αφήγημα -και μάλιστα, η δίκαιη ανάπτυξη- δεν είναι στόχος σας. Είναι ο βασικός εχθρός σας και την πολεμάτε. Η χώρα, όμως, με όχημα νέους ανθρώπους, νέες νοοτροπίες και νέο πολιτικό ύφος θα β</w:t>
      </w:r>
      <w:r>
        <w:rPr>
          <w:rFonts w:eastAsia="Times New Roman" w:cs="Times New Roman"/>
          <w:szCs w:val="24"/>
        </w:rPr>
        <w:t>ρει τον δρόμο της και θα προχωρήσει μπροστά. Όποιος δεν μπορεί να ακολουθήσει, θα αφεθεί πίσω.</w:t>
      </w:r>
    </w:p>
    <w:p w14:paraId="120317D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120317D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διαβάζω τον κατάλογο όπως έχει διαμορφωθεί. Θα μιλήσουν οι συνάδελφοι κ.κ. Θεοχαρόπουλος, Βορίδης, </w:t>
      </w:r>
      <w:proofErr w:type="spellStart"/>
      <w:r>
        <w:rPr>
          <w:rFonts w:eastAsia="Times New Roman" w:cs="Times New Roman"/>
          <w:szCs w:val="24"/>
        </w:rPr>
        <w:t>Κατσώτης</w:t>
      </w:r>
      <w:proofErr w:type="spellEnd"/>
      <w:r>
        <w:rPr>
          <w:rFonts w:eastAsia="Times New Roman" w:cs="Times New Roman"/>
          <w:szCs w:val="24"/>
        </w:rPr>
        <w:t xml:space="preserve">, Νικολόπουλος, </w:t>
      </w:r>
      <w:proofErr w:type="spellStart"/>
      <w:r>
        <w:rPr>
          <w:rFonts w:eastAsia="Times New Roman" w:cs="Times New Roman"/>
          <w:szCs w:val="24"/>
        </w:rPr>
        <w:t>Αϊβατίδης</w:t>
      </w:r>
      <w:proofErr w:type="spellEnd"/>
      <w:r>
        <w:rPr>
          <w:rFonts w:eastAsia="Times New Roman" w:cs="Times New Roman"/>
          <w:szCs w:val="24"/>
        </w:rPr>
        <w:t xml:space="preserve">, Ψαριανός, Ακριώτης και </w:t>
      </w:r>
      <w:proofErr w:type="spellStart"/>
      <w:r>
        <w:rPr>
          <w:rFonts w:eastAsia="Times New Roman" w:cs="Times New Roman"/>
          <w:szCs w:val="24"/>
        </w:rPr>
        <w:t>Δριτσέλη</w:t>
      </w:r>
      <w:proofErr w:type="spellEnd"/>
      <w:r>
        <w:rPr>
          <w:rFonts w:eastAsia="Times New Roman" w:cs="Times New Roman"/>
          <w:szCs w:val="24"/>
        </w:rPr>
        <w:t xml:space="preserve">. Λείπουν δυο συνάδελφοι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που δεν </w:t>
      </w:r>
      <w:r>
        <w:rPr>
          <w:rFonts w:eastAsia="Times New Roman" w:cs="Times New Roman"/>
          <w:szCs w:val="24"/>
        </w:rPr>
        <w:t>έχουν ακόμα δηλώσει αν θέλουν να μιλήσουν. Εάν έρθουν, θα μας το πουν. Τελευταία είναι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Έτσι και αλλιώς το έχετε πει,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xml:space="preserve">. </w:t>
      </w:r>
    </w:p>
    <w:p w14:paraId="120317D8"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Κύριε Πρόεδρε, θα ήθελα να κάνω μια πρόταση προς τους κυρίους συναδέλφους, αν συμφωνούν και οι </w:t>
      </w:r>
      <w:r>
        <w:rPr>
          <w:rFonts w:eastAsia="Times New Roman" w:cs="Times New Roman"/>
          <w:szCs w:val="24"/>
        </w:rPr>
        <w:t xml:space="preserve">υπόλοιποι </w:t>
      </w:r>
      <w:r>
        <w:rPr>
          <w:rFonts w:eastAsia="Times New Roman" w:cs="Times New Roman"/>
          <w:szCs w:val="24"/>
        </w:rPr>
        <w:t>Κ</w:t>
      </w:r>
      <w:r>
        <w:rPr>
          <w:rFonts w:eastAsia="Times New Roman" w:cs="Times New Roman"/>
          <w:szCs w:val="24"/>
        </w:rPr>
        <w:t>οινοβουλευτικοί. Προτείνω να ολο</w:t>
      </w:r>
      <w:r>
        <w:rPr>
          <w:rFonts w:eastAsia="Times New Roman" w:cs="Times New Roman"/>
          <w:szCs w:val="24"/>
        </w:rPr>
        <w:lastRenderedPageBreak/>
        <w:t xml:space="preserve">κληρωθεί ο κατάλογος των ομιλητών προκειμένου να μην περιμένουν οι άνθρωποι και μετά να τοποθετηθούμε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με τη σειρά της Κοινοβουλευτικής μας Ομάδας.</w:t>
      </w:r>
    </w:p>
    <w:p w14:paraId="120317D9"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Όμως, έχουν ζητήσει οι συνάδελφοί σας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να μιλήσουν. Δεν είναι αυθαίρετος ο κατάλογος. Έχει διαμορφωθεί με βάση κάποια αιτήματα. Δηλαδή, ο κ. </w:t>
      </w:r>
      <w:proofErr w:type="spellStart"/>
      <w:r>
        <w:rPr>
          <w:rFonts w:eastAsia="Times New Roman" w:cs="Times New Roman"/>
          <w:szCs w:val="24"/>
        </w:rPr>
        <w:t>Κατσώτης</w:t>
      </w:r>
      <w:proofErr w:type="spellEnd"/>
      <w:r>
        <w:rPr>
          <w:rFonts w:eastAsia="Times New Roman" w:cs="Times New Roman"/>
          <w:szCs w:val="24"/>
        </w:rPr>
        <w:t xml:space="preserve"> έχει ζητήσει να μιλήσει, όπως και ο κ. Ψαριανός, ο κ. Θεοχαρόπουλος κ.λπ.. </w:t>
      </w:r>
    </w:p>
    <w:p w14:paraId="120317D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ΚΕΦΑΛΟΓΙΑΝΝΗΣ: </w:t>
      </w:r>
      <w:r>
        <w:rPr>
          <w:rFonts w:eastAsia="Times New Roman" w:cs="Times New Roman"/>
          <w:szCs w:val="24"/>
        </w:rPr>
        <w:t xml:space="preserve">Εγώ το είπα, κύριε Πρόεδρε, προς διευκόλυνση των συναδέλφων. Όμως, δεν υπάρχει κανένα πρόβλημα. </w:t>
      </w:r>
    </w:p>
    <w:p w14:paraId="120317DB"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Σας λέω ότι με βάση τα αιτήματά τους διαμορφώθηκε ο κατάλογος.</w:t>
      </w:r>
    </w:p>
    <w:p w14:paraId="120317DC"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Κανένα πρόβλημα, κύρι</w:t>
      </w:r>
      <w:r>
        <w:rPr>
          <w:rFonts w:eastAsia="Times New Roman" w:cs="Times New Roman"/>
          <w:szCs w:val="24"/>
        </w:rPr>
        <w:t>ε Πρόεδρε.</w:t>
      </w:r>
    </w:p>
    <w:p w14:paraId="120317D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κύριε Θεοχαρόπουλε, έχετε τον λόγο για δώδεκα λεπτά.</w:t>
      </w:r>
    </w:p>
    <w:p w14:paraId="120317D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Μετά ακολουθεί ο κ. Βορίδης.</w:t>
      </w:r>
    </w:p>
    <w:p w14:paraId="120317D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Ευχαριστώ, κύριε Πρόεδρε.</w:t>
      </w:r>
    </w:p>
    <w:p w14:paraId="120317E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Υπουργέ, παίζετε αυτές τις ημέρες</w:t>
      </w:r>
      <w:r>
        <w:rPr>
          <w:rFonts w:eastAsia="Times New Roman" w:cs="Times New Roman"/>
          <w:szCs w:val="24"/>
        </w:rPr>
        <w:t xml:space="preserve"> ο </w:t>
      </w:r>
      <w:proofErr w:type="spellStart"/>
      <w:r>
        <w:rPr>
          <w:rFonts w:eastAsia="Times New Roman" w:cs="Times New Roman"/>
          <w:szCs w:val="24"/>
        </w:rPr>
        <w:t>Πρωθυργός</w:t>
      </w:r>
      <w:proofErr w:type="spellEnd"/>
      <w:r>
        <w:rPr>
          <w:rFonts w:eastAsia="Times New Roman" w:cs="Times New Roman"/>
          <w:szCs w:val="24"/>
        </w:rPr>
        <w:t xml:space="preserve"> και εσείς</w:t>
      </w:r>
      <w:r>
        <w:rPr>
          <w:rFonts w:eastAsia="Times New Roman" w:cs="Times New Roman"/>
          <w:szCs w:val="24"/>
        </w:rPr>
        <w:t xml:space="preserve"> τον καλό</w:t>
      </w:r>
      <w:r>
        <w:rPr>
          <w:rFonts w:eastAsia="Times New Roman" w:cs="Times New Roman"/>
          <w:szCs w:val="24"/>
        </w:rPr>
        <w:t xml:space="preserve"> κ</w:t>
      </w:r>
      <w:r>
        <w:rPr>
          <w:rFonts w:eastAsia="Times New Roman" w:cs="Times New Roman"/>
          <w:szCs w:val="24"/>
        </w:rPr>
        <w:t>αι</w:t>
      </w:r>
      <w:r>
        <w:rPr>
          <w:rFonts w:eastAsia="Times New Roman" w:cs="Times New Roman"/>
          <w:szCs w:val="24"/>
        </w:rPr>
        <w:t xml:space="preserve"> τον κακό</w:t>
      </w:r>
      <w:r>
        <w:rPr>
          <w:rFonts w:eastAsia="Times New Roman" w:cs="Times New Roman"/>
          <w:szCs w:val="24"/>
        </w:rPr>
        <w:t>,</w:t>
      </w:r>
      <w:r>
        <w:rPr>
          <w:rFonts w:eastAsia="Times New Roman" w:cs="Times New Roman"/>
          <w:szCs w:val="24"/>
        </w:rPr>
        <w:t xml:space="preserve"> δεν ξέρω ο άσχημος ποιος είναι. </w:t>
      </w:r>
    </w:p>
    <w:p w14:paraId="120317E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αυτή η διαδικασία δεν τιμά το ελληνικό Κοινοβούλιο. Ξέρετε γιατί; Το είπε προηγουμένως και ο </w:t>
      </w:r>
      <w:r>
        <w:rPr>
          <w:rFonts w:eastAsia="Times New Roman" w:cs="Times New Roman"/>
          <w:szCs w:val="24"/>
        </w:rPr>
        <w:t>ε</w:t>
      </w:r>
      <w:r>
        <w:rPr>
          <w:rFonts w:eastAsia="Times New Roman" w:cs="Times New Roman"/>
          <w:szCs w:val="24"/>
        </w:rPr>
        <w:t>ισηγητής του Κομμουνιστικού Κόμματος Ελλάδας. Βρισκόμαστε εδώ, σας περιμένουμε και μαθαίνουμε απ</w:t>
      </w:r>
      <w:r>
        <w:rPr>
          <w:rFonts w:eastAsia="Times New Roman" w:cs="Times New Roman"/>
          <w:szCs w:val="24"/>
        </w:rPr>
        <w:t xml:space="preserve">ό τα </w:t>
      </w:r>
      <w:r>
        <w:rPr>
          <w:rFonts w:eastAsia="Times New Roman" w:cs="Times New Roman"/>
          <w:szCs w:val="24"/>
          <w:lang w:val="en-US"/>
        </w:rPr>
        <w:t>sites</w:t>
      </w:r>
      <w:r>
        <w:rPr>
          <w:rFonts w:eastAsia="Times New Roman" w:cs="Times New Roman"/>
          <w:szCs w:val="24"/>
        </w:rPr>
        <w:t xml:space="preserve"> το τι κάνετε σε μια τροπολογία που έχει κατατεθεί εδώ. Και στο τέλος αυτής της διαδικασίας έρχεστε να μας δώσετε τις νομοτεχνικές βελτιώσεις και να γίνει μια συζήτηση επί μιας τροπολογίας για ένα διαχρονικό θέμα που όπως είπατε εσείς -θα σας πω </w:t>
      </w:r>
      <w:r>
        <w:rPr>
          <w:rFonts w:eastAsia="Times New Roman" w:cs="Times New Roman"/>
          <w:szCs w:val="24"/>
        </w:rPr>
        <w:t>τη δική μας θέση στη συνέχεια- η επίλυσή του</w:t>
      </w:r>
      <w:r>
        <w:rPr>
          <w:rFonts w:eastAsia="Times New Roman" w:cs="Times New Roman"/>
          <w:szCs w:val="24"/>
        </w:rPr>
        <w:t xml:space="preserve"> θ</w:t>
      </w:r>
      <w:r>
        <w:rPr>
          <w:rFonts w:eastAsia="Times New Roman" w:cs="Times New Roman"/>
          <w:szCs w:val="24"/>
        </w:rPr>
        <w:t>α γίνει μέσα σε μια ώρα</w:t>
      </w:r>
      <w:r>
        <w:rPr>
          <w:rFonts w:eastAsia="Times New Roman" w:cs="Times New Roman"/>
          <w:szCs w:val="24"/>
        </w:rPr>
        <w:t>!</w:t>
      </w:r>
      <w:r>
        <w:rPr>
          <w:rFonts w:eastAsia="Times New Roman" w:cs="Times New Roman"/>
          <w:szCs w:val="24"/>
        </w:rPr>
        <w:t xml:space="preserve"> Αν νομίζετε ότι έτσι επιλύονται τα προβλήματα της χώρας, πραγματικά νομίζω ότι είστε βαθιά νυχτωμένοι στην Κυβέρνηση. </w:t>
      </w:r>
    </w:p>
    <w:p w14:paraId="120317E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άκουσα να λέτε ότι το πρόβλημα έρχεται από παλιά. Βεβαίως υπήρ</w:t>
      </w:r>
      <w:r>
        <w:rPr>
          <w:rFonts w:eastAsia="Times New Roman" w:cs="Times New Roman"/>
          <w:szCs w:val="24"/>
        </w:rPr>
        <w:t xml:space="preserve">χε το πρόβλημα και παλιά. Όμως, η λογική σας επί δυόμισι χρόνια είναι πιο παλιά από το παλιό σε αυτό το ζήτημα. Βεβαίως κατανοώ τον εκνευρισμό σας κατά τη διαδικασία της ομιλίας σας, γιατί είναι έντονες οι μέρες και γιατί υπήρχαν πάρα </w:t>
      </w:r>
      <w:r>
        <w:rPr>
          <w:rFonts w:eastAsia="Times New Roman" w:cs="Times New Roman"/>
          <w:szCs w:val="24"/>
        </w:rPr>
        <w:lastRenderedPageBreak/>
        <w:t xml:space="preserve">πολλές ανατροπές και </w:t>
      </w:r>
      <w:r>
        <w:rPr>
          <w:rFonts w:eastAsia="Times New Roman" w:cs="Times New Roman"/>
          <w:szCs w:val="24"/>
        </w:rPr>
        <w:t xml:space="preserve">μέσα στην Κυβέρνησή σας. Όμως, επιτέλους, μη λαϊκίζετε τώρα. </w:t>
      </w:r>
    </w:p>
    <w:p w14:paraId="120317E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Επίσης μιλήσατε για το νομοθετικό πλαίσιο -θα σας πω και στη συνέχεια- που υπάρχει σε σχέση με την ανάθεση -αν κατάλαβα καλά- από τους δήμους σε δημόσιους διαγωνισμούς που έχουν τη δυνατότητα να</w:t>
      </w:r>
      <w:r>
        <w:rPr>
          <w:rFonts w:eastAsia="Times New Roman" w:cs="Times New Roman"/>
          <w:szCs w:val="24"/>
        </w:rPr>
        <w:t xml:space="preserve"> κάνουν σύμφωνα με το νομοθετικό πλαίσιο του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και τον νόμο από το 2011. Αν διαφωνείτε, γιατί δεν τον καταργείτε επί δυόμισι χρόνια; Και αναφέρομαι στην Κυβέρνησή σας. Δεν αναφέρομαι σε σας προσωπικά. Η Κυβέρνησή σας, άλλωστε, είναι στην εξουσία</w:t>
      </w:r>
      <w:r>
        <w:rPr>
          <w:rFonts w:eastAsia="Times New Roman" w:cs="Times New Roman"/>
          <w:szCs w:val="24"/>
        </w:rPr>
        <w:t xml:space="preserve"> επί δυόμισι χρόνια. Δεν έχετε περάσει μόνο εσείς από το Υπουργείο. Αυτός κι αν είναι λαϊκισμός. Κατηγορείτε κάτι το οποίο υπάρχει και, μάλιστα, ξέρετε ότι έχει σχέση με ευρωπαϊκές </w:t>
      </w:r>
      <w:r>
        <w:rPr>
          <w:rFonts w:eastAsia="Times New Roman" w:cs="Times New Roman"/>
          <w:szCs w:val="24"/>
        </w:rPr>
        <w:t>ο</w:t>
      </w:r>
      <w:r>
        <w:rPr>
          <w:rFonts w:eastAsia="Times New Roman" w:cs="Times New Roman"/>
          <w:szCs w:val="24"/>
        </w:rPr>
        <w:t xml:space="preserve">δηγίες, καθώς δεν είναι μόνο εθνικό το ζήτημα. Εν πάση </w:t>
      </w:r>
      <w:proofErr w:type="spellStart"/>
      <w:r>
        <w:rPr>
          <w:rFonts w:eastAsia="Times New Roman" w:cs="Times New Roman"/>
          <w:szCs w:val="24"/>
        </w:rPr>
        <w:t>περιπτώσει</w:t>
      </w:r>
      <w:proofErr w:type="spellEnd"/>
      <w:r>
        <w:rPr>
          <w:rFonts w:eastAsia="Times New Roman" w:cs="Times New Roman"/>
          <w:szCs w:val="24"/>
        </w:rPr>
        <w:t>, ακόμα κ</w:t>
      </w:r>
      <w:r>
        <w:rPr>
          <w:rFonts w:eastAsia="Times New Roman" w:cs="Times New Roman"/>
          <w:szCs w:val="24"/>
        </w:rPr>
        <w:t xml:space="preserve">αι σε αυτό το ζήτημα παρουσιάζεστε με μια λογική η οποία νομίζω ότι δεν είναι ανάλογη των περιστάσεων. </w:t>
      </w:r>
    </w:p>
    <w:p w14:paraId="120317E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Βεβαίως, κύριε Υπουργέ, το θέμα των συμβασιούχων και των απορριμμάτων είναι πρόβλημα διαχρονικό που έχει ταλανίσει τη χώρα οικονομικά, κοινωνικά, αλλά κ</w:t>
      </w:r>
      <w:r>
        <w:rPr>
          <w:rFonts w:eastAsia="Times New Roman" w:cs="Times New Roman"/>
          <w:szCs w:val="24"/>
        </w:rPr>
        <w:t xml:space="preserve">αι πολιτικά. Όμως, τα τελευταία χρόνια υπήρχε μια επίλυση στο συγκεκριμένο ζήτημα. </w:t>
      </w:r>
      <w:r>
        <w:rPr>
          <w:rFonts w:eastAsia="Times New Roman" w:cs="Times New Roman"/>
          <w:szCs w:val="24"/>
        </w:rPr>
        <w:lastRenderedPageBreak/>
        <w:t xml:space="preserve">Δεν </w:t>
      </w:r>
      <w:r>
        <w:rPr>
          <w:rFonts w:eastAsia="Times New Roman" w:cs="Times New Roman"/>
          <w:szCs w:val="24"/>
        </w:rPr>
        <w:t>υπήρχε</w:t>
      </w:r>
      <w:r>
        <w:rPr>
          <w:rFonts w:eastAsia="Times New Roman" w:cs="Times New Roman"/>
          <w:szCs w:val="24"/>
        </w:rPr>
        <w:t xml:space="preserve"> αυτή η κατάσταση, την οποία εσείς ξεκινήσατε ξανά στη συνέχεια. Θυμάστε τι έχει γίνει στη χώρα μας, πώς έφτασε η χώρα μας στην κρίση, για παράδειγμα, με τους συμβ</w:t>
      </w:r>
      <w:r>
        <w:rPr>
          <w:rFonts w:eastAsia="Times New Roman" w:cs="Times New Roman"/>
          <w:szCs w:val="24"/>
        </w:rPr>
        <w:t xml:space="preserve">ασιούχους το 2007-2009, πώς γιγαντώθηκαν τα ελλείμματα και πώς γιγαντώθηκε η κρίση. Θα περιμέναμε και μια αυτοκριτική από τη Νέα Δημοκρατία κάποια στιγμή στο συγκεκριμένο ζήτημα. </w:t>
      </w:r>
    </w:p>
    <w:p w14:paraId="120317E5"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Δηλαδή, η κρίση προέρχε</w:t>
      </w:r>
      <w:r>
        <w:rPr>
          <w:rFonts w:eastAsia="Times New Roman" w:cs="Times New Roman"/>
          <w:szCs w:val="24"/>
        </w:rPr>
        <w:t xml:space="preserve">ται από τους συμβασιούχους; </w:t>
      </w:r>
    </w:p>
    <w:p w14:paraId="120317E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Σκουρλέτη, μην εκνευρίζεστε. Η κρίση προέρχεται από </w:t>
      </w:r>
      <w:r>
        <w:rPr>
          <w:rFonts w:eastAsia="Times New Roman" w:cs="Times New Roman"/>
          <w:szCs w:val="24"/>
        </w:rPr>
        <w:t>τη</w:t>
      </w:r>
      <w:r>
        <w:rPr>
          <w:rFonts w:eastAsia="Times New Roman" w:cs="Times New Roman"/>
          <w:szCs w:val="24"/>
        </w:rPr>
        <w:t xml:space="preserve"> λογική…</w:t>
      </w:r>
    </w:p>
    <w:p w14:paraId="120317E7"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Δεν εκνευρίζομαι. Γελάω. Απλώς, πείτε το για να γραφτεί στα Πρακτικά. </w:t>
      </w:r>
    </w:p>
    <w:p w14:paraId="120317E8"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…η οποία είναι ενός πελατειακού συστήματος…</w:t>
      </w:r>
    </w:p>
    <w:p w14:paraId="120317E9"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Που εσείς το φτιάξατε επί τριάντα χρόνια. </w:t>
      </w:r>
    </w:p>
    <w:p w14:paraId="120317E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…το οποίο διογκώνετε εδώ και δυόμισι χρόνια σε όλα τα επίπεδα. </w:t>
      </w:r>
    </w:p>
    <w:p w14:paraId="120317E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Βεβαίως εμείς έχουμε πει ότι πρέπ</w:t>
      </w:r>
      <w:r>
        <w:rPr>
          <w:rFonts w:eastAsia="Times New Roman" w:cs="Times New Roman"/>
          <w:szCs w:val="24"/>
        </w:rPr>
        <w:t>ει να δοθεί λύση με τους συμβασιούχους και μάλιστα μέσω ΑΣΕΠ, με διαφάνεια και αξιοκρατία.</w:t>
      </w:r>
    </w:p>
    <w:p w14:paraId="120317EC"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ΠΑΝΑΓΙΩΤΑ ΔΡΙΤΣΕΛΗ: </w:t>
      </w:r>
      <w:r>
        <w:rPr>
          <w:rFonts w:eastAsia="Times New Roman" w:cs="Times New Roman"/>
          <w:szCs w:val="24"/>
        </w:rPr>
        <w:t xml:space="preserve">Γιατί, εμείς τι λέμε δηλαδή; </w:t>
      </w:r>
    </w:p>
    <w:p w14:paraId="120317E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Έχουμε ξεκαθαρίσει από την πρώτη στιγμή ότι αυτή τη θέση μας θα πρέπει να την αξιοποιήσετε</w:t>
      </w:r>
      <w:r>
        <w:rPr>
          <w:rFonts w:eastAsia="Times New Roman" w:cs="Times New Roman"/>
          <w:szCs w:val="24"/>
        </w:rPr>
        <w:t xml:space="preserve">, όπως ταυτόχρονα και το νομοθετικό πλαίσιο και οτιδήποτε αυτό προβλέπει για μεταβατικές περιόδους ή για εποχικές ανάγκες. Δεν έχουμε εμείς, ξέρετε, ιδεοληπτικές εμμονές σ’ αυτά. </w:t>
      </w:r>
    </w:p>
    <w:p w14:paraId="120317E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Εσείς, κύριε Σκουρλέτη και η Κυβέρνησή σας είστε που καμώνεστε πως σ’ αυτό τ</w:t>
      </w:r>
      <w:r>
        <w:rPr>
          <w:rFonts w:eastAsia="Times New Roman" w:cs="Times New Roman"/>
          <w:szCs w:val="24"/>
        </w:rPr>
        <w:t>ο ζήτημα δεν καταλαβαίνετε τι κάνετε.</w:t>
      </w:r>
    </w:p>
    <w:p w14:paraId="120317E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Πραγματικά εδώ και δυόμισι χρόνια δίνετε κάλπικες υποσχέσεις, αγνοώντας, ως συνήθως, κάθε νομιμότητα. Το ίδιο κάνετε και σε αυτό το ζήτημα. Και αυτό αποδείχθηκε. Αντί να δώσετε λύση σε αυτό το ζήτημα το οποίο ταλανίζει</w:t>
      </w:r>
      <w:r>
        <w:rPr>
          <w:rFonts w:eastAsia="Times New Roman" w:cs="Times New Roman"/>
          <w:szCs w:val="24"/>
        </w:rPr>
        <w:t xml:space="preserve"> τη χώρα για χρόνια, </w:t>
      </w:r>
      <w:r>
        <w:rPr>
          <w:rFonts w:eastAsia="Times New Roman" w:cs="Times New Roman"/>
          <w:szCs w:val="24"/>
        </w:rPr>
        <w:lastRenderedPageBreak/>
        <w:t>με κουτοπόνηρες λογικές παλαιοκομματικής νοοτροπίας εξακολουθείτε να οδηγείτε σε αδιέξοδο ανθρώπους και σε ταλαιπωρία τους πολίτες.</w:t>
      </w:r>
    </w:p>
    <w:p w14:paraId="120317F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Αν θέλετε την άποψή μας, όλα τα στοιχεία με τα οποία πολιτεύεται η Κυβέρνησή σας από την πρώτη ημέρα τη</w:t>
      </w:r>
      <w:r>
        <w:rPr>
          <w:rFonts w:eastAsia="Times New Roman" w:cs="Times New Roman"/>
          <w:szCs w:val="24"/>
        </w:rPr>
        <w:t xml:space="preserve">ς θητείας της, αποτυπώνονται στο ζήτημα των συμβασιούχων στις υπηρεσίες καθαριότητας των ΟΤΑ: Υποσχεσιολογία. Διεύρυνση του πελατειακού συστήματος. Διαφωνίες μεταξύ των Υπουργών. Αλήθεια, έχετε την ίδια άποψη -είναι εδώ πέρα και οι δύο Υπουργοί, η κ. </w:t>
      </w:r>
      <w:proofErr w:type="spellStart"/>
      <w:r>
        <w:rPr>
          <w:rFonts w:eastAsia="Times New Roman" w:cs="Times New Roman"/>
          <w:szCs w:val="24"/>
        </w:rPr>
        <w:t>Γεροβ</w:t>
      </w:r>
      <w:r>
        <w:rPr>
          <w:rFonts w:eastAsia="Times New Roman" w:cs="Times New Roman"/>
          <w:szCs w:val="24"/>
        </w:rPr>
        <w:t>ασίλη</w:t>
      </w:r>
      <w:proofErr w:type="spellEnd"/>
      <w:r>
        <w:rPr>
          <w:rFonts w:eastAsia="Times New Roman" w:cs="Times New Roman"/>
          <w:szCs w:val="24"/>
        </w:rPr>
        <w:t xml:space="preserve"> και ο κ. Σκουρλέτης-, για το αν είναι στο μνημόνιο ή όχι αυτή η αναλογία; Ακούμε τόσες ημέρες ότι διαφωνείτε. Ξεκαθαρίστε εδώ, στο ελληνικό Κοινοβούλιο, αν έχετε την ίδια στάση και αν θεωρείτε ότι δεν υπάρχει κανένα πρόβλημα. Επίσης αντιμετώπιση της </w:t>
      </w:r>
      <w:r>
        <w:rPr>
          <w:rFonts w:eastAsia="Times New Roman" w:cs="Times New Roman"/>
          <w:szCs w:val="24"/>
        </w:rPr>
        <w:t xml:space="preserve">δικαιοσύνης α λα καρτ. Ορισμένες αποφάσεις τις σεβόμαστε, άλλες τις καταγγέλλουμε, αλλού θεωρούμε ότι υπάρχει πραξικόπημα! </w:t>
      </w:r>
    </w:p>
    <w:p w14:paraId="120317F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Επιτέλους να καταλάβετε ότι αυτά τα ζητήματα απαιτούν σοβαρότητα, υπευθυνότητα και γνώση. </w:t>
      </w:r>
    </w:p>
    <w:p w14:paraId="120317F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Βεβαίως και οι δήμοι οφείλουν να συνεργασ</w:t>
      </w:r>
      <w:r>
        <w:rPr>
          <w:rFonts w:eastAsia="Times New Roman" w:cs="Times New Roman"/>
          <w:szCs w:val="24"/>
        </w:rPr>
        <w:t xml:space="preserve">τούν για την άμεση αποκομιδή των σκουπιδιών, ώστε να αποφευχθεί μια μη </w:t>
      </w:r>
      <w:r>
        <w:rPr>
          <w:rFonts w:eastAsia="Times New Roman" w:cs="Times New Roman"/>
          <w:szCs w:val="24"/>
        </w:rPr>
        <w:lastRenderedPageBreak/>
        <w:t>αναστρέψιμη κατάσταση και να αξιοποιηθούν όλες οι δυνατότητες που υπάρχουν στο θεσμικό πλαίσιο. Όμως, επιτέλους, δεν μπορούμε να ταλαιπωρούμε άλλο τους πολίτες με παλαιοκομματικές προοπ</w:t>
      </w:r>
      <w:r>
        <w:rPr>
          <w:rFonts w:eastAsia="Times New Roman" w:cs="Times New Roman"/>
          <w:szCs w:val="24"/>
        </w:rPr>
        <w:t xml:space="preserve">τικές και να εμπαίζουμε τους ανέργους και βεβαίως τους εργαζόμενους, γιατί αυτό γίνεται όλα αυτά τα χρόνια. </w:t>
      </w:r>
    </w:p>
    <w:p w14:paraId="120317F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Η Δημοκρατική Συμπαράταξη έχει ξεκαθαρίσει ότι πρέπει να μπει ένα οριστικό τέλος στο φαύλο πελατειακό σύστημα, να τεθεί ως προτεραιότητα η </w:t>
      </w:r>
      <w:r>
        <w:rPr>
          <w:rFonts w:eastAsia="Times New Roman" w:cs="Times New Roman"/>
          <w:szCs w:val="24"/>
        </w:rPr>
        <w:t>καθαριότητα των πόλεων, να υπάρξει αρμονική συνύπαρξη και συνεργασία κεντρικής διοίκησης και δήμων, με στόχο να γίνει επιτέλους η χώρα μας μία κανονική ευρωπαϊκή χώρα στο θέμα της αποκομιδής των απορριμμάτων, αλλιώς ο φαύλος κύκλος αυτός θα συνεχίζεται, όπ</w:t>
      </w:r>
      <w:r>
        <w:rPr>
          <w:rFonts w:eastAsia="Times New Roman" w:cs="Times New Roman"/>
          <w:szCs w:val="24"/>
        </w:rPr>
        <w:t xml:space="preserve">ως θα συνεχίζεται και η εξαπάτηση εργαζόμενων και ανέργων. Δεν πρέπει να μπαίνουμε σε έναν κοινωνικό αυτοματισμό στη χώρα μας. </w:t>
      </w:r>
    </w:p>
    <w:p w14:paraId="120317F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Φέρνετε πραγματικά στο «και πέντε» αλλαγές </w:t>
      </w:r>
      <w:r>
        <w:rPr>
          <w:rFonts w:eastAsia="Times New Roman"/>
          <w:szCs w:val="24"/>
        </w:rPr>
        <w:t>οι οποίες</w:t>
      </w:r>
      <w:r>
        <w:rPr>
          <w:rFonts w:eastAsia="Times New Roman" w:cs="Times New Roman"/>
          <w:szCs w:val="24"/>
        </w:rPr>
        <w:t xml:space="preserve"> έχουν συμφωνηθεί, </w:t>
      </w:r>
      <w:r>
        <w:rPr>
          <w:rFonts w:eastAsia="Times New Roman"/>
          <w:szCs w:val="24"/>
        </w:rPr>
        <w:t>οι οποίες, όμως,</w:t>
      </w:r>
      <w:r>
        <w:rPr>
          <w:rFonts w:eastAsia="Times New Roman" w:cs="Times New Roman"/>
          <w:szCs w:val="24"/>
        </w:rPr>
        <w:t xml:space="preserve"> θα έπρεπε να συζητηθούν, κύριε Σκουρλέτη</w:t>
      </w:r>
      <w:r>
        <w:rPr>
          <w:rFonts w:eastAsia="Times New Roman" w:cs="Times New Roman"/>
          <w:szCs w:val="24"/>
        </w:rPr>
        <w:t>, στις αρμόδιες επιτροπές. Θα έπρεπε να συζητηθούν όλα αυτά τα ζητήματα. Θα έπρεπε να πάμε με μια νομοθέτηση και να σας καταθέσουμε τις απόψεις μας για το τι γίνεται σε αυτά τα ζητήματα</w:t>
      </w:r>
      <w:r>
        <w:rPr>
          <w:rFonts w:eastAsia="Times New Roman" w:cs="Times New Roman"/>
          <w:szCs w:val="24"/>
        </w:rPr>
        <w:t xml:space="preserve"> πριν φτάσει η κατάσταση σε αδιέξοδο με τα </w:t>
      </w:r>
      <w:r>
        <w:rPr>
          <w:rFonts w:eastAsia="Times New Roman" w:cs="Times New Roman"/>
          <w:szCs w:val="24"/>
        </w:rPr>
        <w:lastRenderedPageBreak/>
        <w:t>σκουπίδια στους δρόμους.</w:t>
      </w:r>
      <w:r>
        <w:rPr>
          <w:rFonts w:eastAsia="Times New Roman" w:cs="Times New Roman"/>
          <w:szCs w:val="24"/>
        </w:rPr>
        <w:t xml:space="preserve"> Εδώ</w:t>
      </w:r>
      <w:r>
        <w:rPr>
          <w:rFonts w:eastAsia="Times New Roman" w:cs="Times New Roman"/>
          <w:szCs w:val="24"/>
        </w:rPr>
        <w:t xml:space="preserve"> ουσιαστικά αποφασίζετε, διαπραγματεύεστε μόνο μέσα, εσωτερικά, στην </w:t>
      </w:r>
      <w:r>
        <w:rPr>
          <w:rFonts w:eastAsia="Times New Roman" w:cs="Times New Roman"/>
          <w:szCs w:val="24"/>
        </w:rPr>
        <w:t>Κ</w:t>
      </w:r>
      <w:r>
        <w:rPr>
          <w:rFonts w:eastAsia="Times New Roman" w:cs="Times New Roman"/>
          <w:szCs w:val="24"/>
        </w:rPr>
        <w:t>υβέρνησή σας, μας φέρνετε αλλαγές στο πόδι και ζητάτε από το ελληνικό Κοινοβούλιο στα δικά σας λάθη να γίνουν συνένοχες οι άλλες δυνάμεις! Πραγματικά αυτό δεν είναι δυνατόν να συνεχιστεί</w:t>
      </w:r>
      <w:r>
        <w:rPr>
          <w:rFonts w:eastAsia="Times New Roman" w:cs="Times New Roman"/>
          <w:szCs w:val="24"/>
        </w:rPr>
        <w:t xml:space="preserve">. </w:t>
      </w:r>
    </w:p>
    <w:p w14:paraId="120317F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Βεβαίως, ακόμα και η επιχειρηματολογία στην αιτιολογική έκθεση σε ορισμένα σημεία θέλει προσοχή, για να μην έχετε ξανά τα ίδια προβλήματα. Μέχρι και στην αύξηση των εργατικών ατυχημάτων αναφέρεστε</w:t>
      </w:r>
      <w:r>
        <w:rPr>
          <w:rFonts w:eastAsia="Times New Roman" w:cs="Times New Roman"/>
          <w:szCs w:val="24"/>
        </w:rPr>
        <w:t>,</w:t>
      </w:r>
      <w:r>
        <w:rPr>
          <w:rFonts w:eastAsia="Times New Roman" w:cs="Times New Roman"/>
          <w:szCs w:val="24"/>
        </w:rPr>
        <w:t xml:space="preserve"> αν δεν υπάρχει η εμπειρία. Βεβαίως χρειάζεται και η εμπ</w:t>
      </w:r>
      <w:r>
        <w:rPr>
          <w:rFonts w:eastAsia="Times New Roman" w:cs="Times New Roman"/>
          <w:szCs w:val="24"/>
        </w:rPr>
        <w:t xml:space="preserve">ειρία </w:t>
      </w:r>
      <w:r>
        <w:rPr>
          <w:rFonts w:eastAsia="Times New Roman" w:cs="Times New Roman"/>
          <w:szCs w:val="24"/>
        </w:rPr>
        <w:t>κ</w:t>
      </w:r>
      <w:r>
        <w:rPr>
          <w:rFonts w:eastAsia="Times New Roman" w:cs="Times New Roman"/>
          <w:szCs w:val="24"/>
        </w:rPr>
        <w:t xml:space="preserve">αι εμείς έχουμε πει ότι οι άνθρωποι,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έχουν δεχθεί τόσες υποσχέσεις</w:t>
      </w:r>
      <w:r>
        <w:rPr>
          <w:rFonts w:eastAsia="Times New Roman" w:cs="Times New Roman"/>
          <w:szCs w:val="24"/>
        </w:rPr>
        <w:t>,</w:t>
      </w:r>
      <w:r>
        <w:rPr>
          <w:rFonts w:eastAsia="Times New Roman" w:cs="Times New Roman"/>
          <w:szCs w:val="24"/>
        </w:rPr>
        <w:t xml:space="preserve"> δεν είναι υπεύθυνοι. Όμως, προσέξτε λίγο τι γράφετε στην αιτιολογική έκθεση, γιατί νομίζω ότι φτάνετε στο άλλο άκρο.</w:t>
      </w:r>
    </w:p>
    <w:p w14:paraId="120317F6" w14:textId="77777777" w:rsidR="00402C5E" w:rsidRDefault="00212FF6">
      <w:pPr>
        <w:spacing w:line="600" w:lineRule="auto"/>
        <w:ind w:firstLine="720"/>
        <w:jc w:val="both"/>
        <w:rPr>
          <w:rFonts w:eastAsia="Times New Roman" w:cs="Times New Roman"/>
          <w:bCs/>
          <w:szCs w:val="24"/>
        </w:rPr>
      </w:pPr>
      <w:r>
        <w:rPr>
          <w:rFonts w:eastAsia="Times New Roman" w:cs="Times New Roman"/>
          <w:szCs w:val="24"/>
        </w:rPr>
        <w:t>Κύριε Βασιλειάδη, όπως καταλαβαίνετε, χω</w:t>
      </w:r>
      <w:r>
        <w:rPr>
          <w:rFonts w:eastAsia="Times New Roman" w:cs="Times New Roman"/>
          <w:szCs w:val="24"/>
        </w:rPr>
        <w:t xml:space="preserve">ρίς δική μας ευθύνη -δεν είναι εδώ ο Υπουργός Αθλητισμού-, δυστυχώς δεν συζητούμε σήμερα πάλι ως κύριο θέμα το θέμα του αθλητισμού. </w:t>
      </w:r>
      <w:r>
        <w:rPr>
          <w:rFonts w:eastAsia="Times New Roman" w:cs="Times New Roman"/>
          <w:szCs w:val="24"/>
        </w:rPr>
        <w:t>Λ</w:t>
      </w:r>
      <w:r>
        <w:rPr>
          <w:rFonts w:eastAsia="Times New Roman" w:cs="Times New Roman"/>
          <w:szCs w:val="24"/>
        </w:rPr>
        <w:t xml:space="preserve">έω «δυστυχώς», γιατί είναι πολύ σοβαρό το ζήτημα. Όμως, τις </w:t>
      </w:r>
      <w:r>
        <w:rPr>
          <w:rFonts w:eastAsia="Times New Roman" w:cs="Times New Roman"/>
          <w:bCs/>
          <w:szCs w:val="24"/>
        </w:rPr>
        <w:t>τροπολογίες εσείς τις βάζετε για συζήτηση.</w:t>
      </w:r>
    </w:p>
    <w:p w14:paraId="120317F7" w14:textId="77777777" w:rsidR="00402C5E" w:rsidRDefault="00212FF6">
      <w:pPr>
        <w:spacing w:line="600" w:lineRule="auto"/>
        <w:ind w:firstLine="720"/>
        <w:jc w:val="both"/>
        <w:rPr>
          <w:rFonts w:eastAsia="Times New Roman" w:cs="Times New Roman"/>
          <w:bCs/>
          <w:szCs w:val="24"/>
        </w:rPr>
      </w:pPr>
      <w:r>
        <w:rPr>
          <w:rFonts w:eastAsia="Times New Roman" w:cs="Times New Roman"/>
          <w:b/>
          <w:bCs/>
          <w:szCs w:val="24"/>
        </w:rPr>
        <w:t xml:space="preserve">ΠΕΤΡΟΣ ΚΩΝΣΤΑΝΤΙΝΕΑΣ: </w:t>
      </w:r>
      <w:r>
        <w:rPr>
          <w:rFonts w:eastAsia="Times New Roman" w:cs="Times New Roman"/>
          <w:bCs/>
          <w:szCs w:val="24"/>
        </w:rPr>
        <w:t>Τα γεγονότα μ</w:t>
      </w:r>
      <w:r>
        <w:rPr>
          <w:rFonts w:eastAsia="Times New Roman" w:cs="Times New Roman"/>
          <w:bCs/>
          <w:szCs w:val="24"/>
        </w:rPr>
        <w:t>ά</w:t>
      </w:r>
      <w:r>
        <w:rPr>
          <w:rFonts w:eastAsia="Times New Roman" w:cs="Times New Roman"/>
          <w:bCs/>
          <w:szCs w:val="24"/>
        </w:rPr>
        <w:t>ς προλαβαίνουν.</w:t>
      </w:r>
    </w:p>
    <w:p w14:paraId="120317F8" w14:textId="77777777" w:rsidR="00402C5E" w:rsidRDefault="00212FF6">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ΑΘΑΝΑΣΙΟΣ ΘΕΟΧΑΡΟΠΟΥΛΟΣ: </w:t>
      </w:r>
      <w:r>
        <w:rPr>
          <w:rFonts w:eastAsia="Times New Roman" w:cs="Times New Roman"/>
          <w:bCs/>
          <w:szCs w:val="24"/>
        </w:rPr>
        <w:t>Εσείς τις βάζετε. Μάλιστα, είπε ο κ. Βασιλειάδης</w:t>
      </w:r>
      <w:r>
        <w:rPr>
          <w:rFonts w:eastAsia="Times New Roman" w:cs="Times New Roman"/>
          <w:bCs/>
          <w:szCs w:val="24"/>
        </w:rPr>
        <w:t>:</w:t>
      </w:r>
      <w:r>
        <w:rPr>
          <w:rFonts w:eastAsia="Times New Roman" w:cs="Times New Roman"/>
          <w:bCs/>
          <w:szCs w:val="24"/>
        </w:rPr>
        <w:t xml:space="preserve"> «Γιατί συζητάτε για άλλα θέματα;».</w:t>
      </w:r>
    </w:p>
    <w:p w14:paraId="120317F9" w14:textId="77777777" w:rsidR="00402C5E" w:rsidRDefault="00212FF6">
      <w:pPr>
        <w:spacing w:line="600" w:lineRule="auto"/>
        <w:ind w:firstLine="720"/>
        <w:jc w:val="both"/>
        <w:rPr>
          <w:rFonts w:eastAsia="Times New Roman" w:cs="Times New Roman"/>
          <w:szCs w:val="24"/>
        </w:rPr>
      </w:pPr>
      <w:r>
        <w:rPr>
          <w:rFonts w:eastAsia="Times New Roman" w:cs="Times New Roman"/>
          <w:b/>
          <w:bCs/>
          <w:szCs w:val="24"/>
        </w:rPr>
        <w:t xml:space="preserve">ΠΕΤΡΟΣ ΚΩΝΣΤΑΝΤΙΝΕΑΣ: </w:t>
      </w:r>
      <w:r>
        <w:rPr>
          <w:rFonts w:eastAsia="Times New Roman" w:cs="Times New Roman"/>
          <w:bCs/>
          <w:szCs w:val="24"/>
        </w:rPr>
        <w:t>Να τους αφήσουμε άνεργους τους ανθρώπους;</w:t>
      </w:r>
    </w:p>
    <w:p w14:paraId="120317FA" w14:textId="77777777" w:rsidR="00402C5E" w:rsidRDefault="00212FF6">
      <w:pPr>
        <w:spacing w:line="600" w:lineRule="auto"/>
        <w:ind w:firstLine="720"/>
        <w:jc w:val="both"/>
        <w:rPr>
          <w:rFonts w:eastAsia="Times New Roman" w:cs="Times New Roman"/>
          <w:bCs/>
          <w:szCs w:val="24"/>
        </w:rPr>
      </w:pPr>
      <w:r>
        <w:rPr>
          <w:rFonts w:eastAsia="Times New Roman" w:cs="Times New Roman"/>
          <w:b/>
          <w:bCs/>
          <w:szCs w:val="24"/>
        </w:rPr>
        <w:t xml:space="preserve">ΑΘΑΝΑΣΙΟΣ ΘΕΟΧΑΡΟΠΟΥΛΟΣ: </w:t>
      </w:r>
      <w:r>
        <w:rPr>
          <w:rFonts w:eastAsia="Times New Roman" w:cs="Times New Roman"/>
          <w:bCs/>
          <w:szCs w:val="24"/>
        </w:rPr>
        <w:t>Εσείς</w:t>
      </w:r>
      <w:r>
        <w:rPr>
          <w:rFonts w:eastAsia="Times New Roman" w:cs="Times New Roman"/>
          <w:bCs/>
          <w:szCs w:val="24"/>
        </w:rPr>
        <w:t xml:space="preserve"> τα βάζετε προς συζήτηση, κύριε </w:t>
      </w:r>
      <w:proofErr w:type="spellStart"/>
      <w:r>
        <w:rPr>
          <w:rFonts w:eastAsia="Times New Roman" w:cs="Times New Roman"/>
          <w:bCs/>
          <w:szCs w:val="24"/>
        </w:rPr>
        <w:t>Σεβαστάκη</w:t>
      </w:r>
      <w:proofErr w:type="spellEnd"/>
      <w:r>
        <w:rPr>
          <w:rFonts w:eastAsia="Times New Roman" w:cs="Times New Roman"/>
          <w:bCs/>
          <w:szCs w:val="24"/>
        </w:rPr>
        <w:t xml:space="preserve">. Δεν βάζουμε εμείς αυτά τα θέματα προς συζήτηση στο ελληνικό Κοινοβούλιο. </w:t>
      </w:r>
    </w:p>
    <w:p w14:paraId="120317FB" w14:textId="77777777" w:rsidR="00402C5E" w:rsidRDefault="00212FF6">
      <w:pPr>
        <w:spacing w:line="600" w:lineRule="auto"/>
        <w:ind w:firstLine="720"/>
        <w:jc w:val="both"/>
        <w:rPr>
          <w:rFonts w:eastAsia="Times New Roman" w:cs="Times New Roman"/>
          <w:bCs/>
          <w:szCs w:val="24"/>
        </w:rPr>
      </w:pPr>
      <w:r>
        <w:rPr>
          <w:rFonts w:eastAsia="Times New Roman" w:cs="Times New Roman"/>
          <w:bCs/>
          <w:szCs w:val="24"/>
        </w:rPr>
        <w:t>Ν</w:t>
      </w:r>
      <w:r>
        <w:rPr>
          <w:rFonts w:eastAsia="Times New Roman" w:cs="Times New Roman"/>
          <w:bCs/>
          <w:szCs w:val="24"/>
        </w:rPr>
        <w:t xml:space="preserve">α σας πω κάτι; Σας άκουσα να λέτε, κύριε Υπουργέ, </w:t>
      </w:r>
      <w:r>
        <w:rPr>
          <w:rFonts w:eastAsia="Times New Roman" w:cs="Times New Roman"/>
          <w:bCs/>
          <w:szCs w:val="24"/>
        </w:rPr>
        <w:t xml:space="preserve">κύριε Βασιλειάδη, </w:t>
      </w:r>
      <w:r>
        <w:rPr>
          <w:rFonts w:eastAsia="Times New Roman" w:cs="Times New Roman"/>
          <w:bCs/>
          <w:szCs w:val="24"/>
        </w:rPr>
        <w:t xml:space="preserve">ότι </w:t>
      </w:r>
      <w:r>
        <w:rPr>
          <w:rFonts w:eastAsia="Times New Roman" w:cs="Times New Roman"/>
          <w:bCs/>
          <w:szCs w:val="24"/>
        </w:rPr>
        <w:t>«</w:t>
      </w:r>
      <w:r>
        <w:rPr>
          <w:rFonts w:eastAsia="Times New Roman" w:cs="Times New Roman"/>
          <w:bCs/>
          <w:szCs w:val="24"/>
        </w:rPr>
        <w:t>δεν συνηθίζουμε να χαϊδεύουμε α</w:t>
      </w:r>
      <w:r>
        <w:rPr>
          <w:rFonts w:eastAsia="Times New Roman" w:cs="Times New Roman"/>
          <w:bCs/>
          <w:szCs w:val="24"/>
        </w:rPr>
        <w:t>υ</w:t>
      </w:r>
      <w:r>
        <w:rPr>
          <w:rFonts w:eastAsia="Times New Roman" w:cs="Times New Roman"/>
          <w:bCs/>
          <w:szCs w:val="24"/>
        </w:rPr>
        <w:t>τιά και εκλογικά ακροατήρια</w:t>
      </w:r>
      <w:r>
        <w:rPr>
          <w:rFonts w:eastAsia="Times New Roman" w:cs="Times New Roman"/>
          <w:bCs/>
          <w:szCs w:val="24"/>
        </w:rPr>
        <w:t>»</w:t>
      </w:r>
      <w:r>
        <w:rPr>
          <w:rFonts w:eastAsia="Times New Roman" w:cs="Times New Roman"/>
          <w:bCs/>
          <w:szCs w:val="24"/>
        </w:rPr>
        <w:t>. Αυτ</w:t>
      </w:r>
      <w:r>
        <w:rPr>
          <w:rFonts w:eastAsia="Times New Roman" w:cs="Times New Roman"/>
          <w:bCs/>
          <w:szCs w:val="24"/>
        </w:rPr>
        <w:t>ό μάλλον αυτοκριτική είναι, για όσα έχετε κάνει και όσα έχετε πει. Φαντάζομαι ότι χρειάζεται και μια αυτοκριτική.  Το να λέτε σήμερα στο ελληνικό Κοινοβούλιο ότι δεν συνηθίζετε να χαϊδεύετε α</w:t>
      </w:r>
      <w:r>
        <w:rPr>
          <w:rFonts w:eastAsia="Times New Roman" w:cs="Times New Roman"/>
          <w:bCs/>
          <w:szCs w:val="24"/>
        </w:rPr>
        <w:t>υ</w:t>
      </w:r>
      <w:r>
        <w:rPr>
          <w:rFonts w:eastAsia="Times New Roman" w:cs="Times New Roman"/>
          <w:bCs/>
          <w:szCs w:val="24"/>
        </w:rPr>
        <w:t>τιά και εκλογικά ακροατήρια, πραγματικά μας ξεπερνά το συγκεκριμ</w:t>
      </w:r>
      <w:r>
        <w:rPr>
          <w:rFonts w:eastAsia="Times New Roman" w:cs="Times New Roman"/>
          <w:bCs/>
          <w:szCs w:val="24"/>
        </w:rPr>
        <w:t>ένο ζήτημα!</w:t>
      </w:r>
    </w:p>
    <w:p w14:paraId="120317FC" w14:textId="77777777" w:rsidR="00402C5E" w:rsidRDefault="00212FF6">
      <w:pPr>
        <w:spacing w:line="600" w:lineRule="auto"/>
        <w:ind w:firstLine="720"/>
        <w:jc w:val="both"/>
        <w:rPr>
          <w:rFonts w:eastAsia="Times New Roman" w:cs="Times New Roman"/>
          <w:bCs/>
          <w:szCs w:val="24"/>
        </w:rPr>
      </w:pPr>
      <w:r>
        <w:rPr>
          <w:rFonts w:eastAsia="Times New Roman" w:cs="Times New Roman"/>
          <w:bCs/>
          <w:szCs w:val="24"/>
        </w:rPr>
        <w:t>Βεβαίως, κύριε Υπουργέ, κάνετε δεκτές τροπολογίες μόνο Βουλευτών του ΣΥΡΙΖΑ</w:t>
      </w:r>
      <w:r>
        <w:rPr>
          <w:rFonts w:eastAsia="Times New Roman" w:cs="Times New Roman"/>
          <w:bCs/>
          <w:szCs w:val="24"/>
        </w:rPr>
        <w:t>,</w:t>
      </w:r>
      <w:r>
        <w:rPr>
          <w:rFonts w:eastAsia="Times New Roman" w:cs="Times New Roman"/>
          <w:bCs/>
          <w:szCs w:val="24"/>
        </w:rPr>
        <w:t xml:space="preserve"> οκτώ τροπολογίες αυτή τη στιγμή</w:t>
      </w:r>
      <w:r>
        <w:rPr>
          <w:rFonts w:eastAsia="Times New Roman" w:cs="Times New Roman"/>
          <w:bCs/>
          <w:szCs w:val="24"/>
        </w:rPr>
        <w:t>,</w:t>
      </w:r>
      <w:r>
        <w:rPr>
          <w:rFonts w:eastAsia="Times New Roman" w:cs="Times New Roman"/>
          <w:bCs/>
          <w:szCs w:val="24"/>
        </w:rPr>
        <w:t xml:space="preserve"> μερικές εκ των οποίων θα ήθελα να σας πω ότι δεν μας βρίσκουν σύμφωνους. </w:t>
      </w:r>
    </w:p>
    <w:p w14:paraId="120317FD" w14:textId="77777777" w:rsidR="00402C5E" w:rsidRDefault="00212FF6">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Ακούσαμε τον κ. </w:t>
      </w:r>
      <w:proofErr w:type="spellStart"/>
      <w:r>
        <w:rPr>
          <w:rFonts w:eastAsia="Times New Roman" w:cs="Times New Roman"/>
          <w:bCs/>
          <w:szCs w:val="24"/>
        </w:rPr>
        <w:t>Σκουρολιάκο</w:t>
      </w:r>
      <w:proofErr w:type="spellEnd"/>
      <w:r>
        <w:rPr>
          <w:rFonts w:eastAsia="Times New Roman" w:cs="Times New Roman"/>
          <w:bCs/>
          <w:szCs w:val="24"/>
        </w:rPr>
        <w:t xml:space="preserve"> να παρουσιάζει τροπολογία πριν α</w:t>
      </w:r>
      <w:r>
        <w:rPr>
          <w:rFonts w:eastAsia="Times New Roman" w:cs="Times New Roman"/>
          <w:bCs/>
          <w:szCs w:val="24"/>
        </w:rPr>
        <w:t>πό λίγο, η οποία αναφέρει: «</w:t>
      </w:r>
      <w:r>
        <w:rPr>
          <w:rFonts w:eastAsia="Times New Roman" w:cs="Times New Roman"/>
          <w:bCs/>
          <w:szCs w:val="24"/>
        </w:rPr>
        <w:t>Ο</w:t>
      </w:r>
      <w:r>
        <w:rPr>
          <w:rFonts w:eastAsia="Times New Roman" w:cs="Times New Roman"/>
          <w:bCs/>
          <w:szCs w:val="24"/>
        </w:rPr>
        <w:t>ι καλλιτεχνικοί διευθυντές των δημοτικών περιφερειακών θεάτρων της χώρας δύναται να προσλαμβάνονται, ανεξαρτήτως κατοχής τίτλου συγκεκριμένης εκπαιδευτικής βαθμίδας</w:t>
      </w:r>
      <w:r>
        <w:rPr>
          <w:rFonts w:eastAsia="Times New Roman" w:cs="Times New Roman"/>
          <w:bCs/>
          <w:szCs w:val="24"/>
        </w:rPr>
        <w:t>.</w:t>
      </w:r>
      <w:r>
        <w:rPr>
          <w:rFonts w:eastAsia="Times New Roman" w:cs="Times New Roman"/>
          <w:bCs/>
          <w:szCs w:val="24"/>
        </w:rPr>
        <w:t xml:space="preserve">». Συμφωνείτε; </w:t>
      </w:r>
    </w:p>
    <w:p w14:paraId="120317FE" w14:textId="77777777" w:rsidR="00402C5E" w:rsidRDefault="00212FF6">
      <w:pPr>
        <w:spacing w:line="600" w:lineRule="auto"/>
        <w:ind w:firstLine="720"/>
        <w:jc w:val="both"/>
        <w:rPr>
          <w:rFonts w:eastAsia="Times New Roman" w:cs="Times New Roman"/>
          <w:szCs w:val="24"/>
        </w:rPr>
      </w:pPr>
      <w:r>
        <w:rPr>
          <w:rFonts w:eastAsia="Times New Roman" w:cs="Times New Roman"/>
          <w:b/>
          <w:bCs/>
          <w:szCs w:val="24"/>
        </w:rPr>
        <w:t xml:space="preserve">ΦΩΤΕΙΝΗ ΒΑΚΗ: </w:t>
      </w:r>
      <w:r>
        <w:rPr>
          <w:rFonts w:eastAsia="Times New Roman" w:cs="Times New Roman"/>
          <w:bCs/>
          <w:szCs w:val="24"/>
        </w:rPr>
        <w:t>Βεβαίως.</w:t>
      </w:r>
    </w:p>
    <w:p w14:paraId="120317FF" w14:textId="77777777" w:rsidR="00402C5E" w:rsidRDefault="00212FF6">
      <w:pPr>
        <w:spacing w:line="600" w:lineRule="auto"/>
        <w:ind w:firstLine="720"/>
        <w:jc w:val="both"/>
        <w:rPr>
          <w:rFonts w:eastAsia="Times New Roman" w:cs="Times New Roman"/>
          <w:bCs/>
          <w:szCs w:val="24"/>
        </w:rPr>
      </w:pPr>
      <w:r>
        <w:rPr>
          <w:rFonts w:eastAsia="Times New Roman" w:cs="Times New Roman"/>
          <w:b/>
          <w:bCs/>
          <w:szCs w:val="24"/>
        </w:rPr>
        <w:t>ΑΘΑΝΑΣΙΟΣ ΘΕΟΧΑΡΟΠΟΥΛΟΣ</w:t>
      </w:r>
      <w:r>
        <w:rPr>
          <w:rFonts w:eastAsia="Times New Roman" w:cs="Times New Roman"/>
          <w:b/>
          <w:bCs/>
          <w:szCs w:val="24"/>
        </w:rPr>
        <w:t xml:space="preserve">: </w:t>
      </w:r>
      <w:r>
        <w:rPr>
          <w:rFonts w:eastAsia="Times New Roman" w:cs="Times New Roman"/>
          <w:bCs/>
          <w:szCs w:val="24"/>
        </w:rPr>
        <w:t>Δηλαδή, συμφωνήσατε εσείς και δεχτήκατε αυτή την τροπολογία; Να μας εξηγήσετε, γιατί όταν δέχεστε οκτώ βουλευτικές τροπολογίες έτσι -και μάλιστα με τέτοια ζητήματα, που τουλάχιστον μας κάνουν καχύποπτους για τις προθέσεις-</w:t>
      </w:r>
      <w:r>
        <w:rPr>
          <w:rFonts w:eastAsia="Times New Roman" w:cs="Times New Roman"/>
          <w:bCs/>
          <w:szCs w:val="24"/>
        </w:rPr>
        <w:t>,</w:t>
      </w:r>
      <w:r>
        <w:rPr>
          <w:rFonts w:eastAsia="Times New Roman" w:cs="Times New Roman"/>
          <w:bCs/>
          <w:szCs w:val="24"/>
        </w:rPr>
        <w:t xml:space="preserve"> νομίζω ότι θα πρέπει να τοποθε</w:t>
      </w:r>
      <w:r>
        <w:rPr>
          <w:rFonts w:eastAsia="Times New Roman" w:cs="Times New Roman"/>
          <w:bCs/>
          <w:szCs w:val="24"/>
        </w:rPr>
        <w:t>τηθείτε.</w:t>
      </w:r>
    </w:p>
    <w:p w14:paraId="12031800" w14:textId="77777777" w:rsidR="00402C5E" w:rsidRDefault="00212FF6">
      <w:pPr>
        <w:spacing w:line="600" w:lineRule="auto"/>
        <w:ind w:firstLine="720"/>
        <w:jc w:val="both"/>
        <w:rPr>
          <w:rFonts w:eastAsia="Times New Roman" w:cs="Times New Roman"/>
          <w:bCs/>
          <w:szCs w:val="24"/>
        </w:rPr>
      </w:pPr>
      <w:r>
        <w:rPr>
          <w:rFonts w:eastAsia="Times New Roman" w:cs="Times New Roman"/>
          <w:bCs/>
          <w:szCs w:val="24"/>
        </w:rPr>
        <w:t xml:space="preserve">Κύριε Υπουργέ, δεν είναι δύσκολο να συμπεράνει κανείς ότι για τη σημερινή Κυβέρνηση ο αθλητισμός δεν αποτελεί επένδυση για την κοινωνία, όπως θα έπρεπε να αποτελεί και όπως ήταν και στις δικές σας προεκλογικές δεσμεύσεις. </w:t>
      </w:r>
    </w:p>
    <w:p w14:paraId="12031801" w14:textId="77777777" w:rsidR="00402C5E" w:rsidRDefault="00212FF6">
      <w:pPr>
        <w:spacing w:line="600" w:lineRule="auto"/>
        <w:ind w:firstLine="720"/>
        <w:jc w:val="both"/>
        <w:rPr>
          <w:rFonts w:eastAsia="Times New Roman" w:cs="Times New Roman"/>
          <w:szCs w:val="24"/>
        </w:rPr>
      </w:pPr>
      <w:r>
        <w:rPr>
          <w:rFonts w:eastAsia="Times New Roman" w:cs="Times New Roman"/>
          <w:bCs/>
          <w:szCs w:val="24"/>
        </w:rPr>
        <w:t xml:space="preserve">Παρά, λοιπόν, αυτές τις </w:t>
      </w:r>
      <w:r>
        <w:rPr>
          <w:rFonts w:eastAsia="Times New Roman" w:cs="Times New Roman"/>
          <w:bCs/>
          <w:szCs w:val="24"/>
        </w:rPr>
        <w:t>εξαγγελίες σας -που δεν είναι, άλλωστε, η πρώτη φορά που διαψεύδονται-</w:t>
      </w:r>
      <w:r>
        <w:rPr>
          <w:rFonts w:eastAsia="Times New Roman" w:cs="Times New Roman"/>
          <w:bCs/>
          <w:szCs w:val="24"/>
        </w:rPr>
        <w:t>,</w:t>
      </w:r>
      <w:r>
        <w:rPr>
          <w:rFonts w:eastAsia="Times New Roman" w:cs="Times New Roman"/>
          <w:bCs/>
          <w:szCs w:val="24"/>
        </w:rPr>
        <w:t xml:space="preserve"> που λέγατε ότι στην κορωνίδα της προγραμματικής πρότασή</w:t>
      </w:r>
      <w:r>
        <w:rPr>
          <w:rFonts w:eastAsia="Times New Roman" w:cs="Times New Roman"/>
          <w:bCs/>
          <w:szCs w:val="24"/>
        </w:rPr>
        <w:t>ς</w:t>
      </w:r>
      <w:r>
        <w:rPr>
          <w:rFonts w:eastAsia="Times New Roman" w:cs="Times New Roman"/>
          <w:bCs/>
          <w:szCs w:val="24"/>
        </w:rPr>
        <w:t xml:space="preserve"> σας βρίσκονται οι στόχοι της υπεράσπισης του κοινωνικού αγαθού του αθλητισμού, η </w:t>
      </w:r>
      <w:r>
        <w:rPr>
          <w:rFonts w:eastAsia="Times New Roman" w:cs="Times New Roman"/>
          <w:bCs/>
          <w:szCs w:val="24"/>
        </w:rPr>
        <w:lastRenderedPageBreak/>
        <w:t>δημοκρατία και η διαφάνεια στη λειτουργία, ο α</w:t>
      </w:r>
      <w:r>
        <w:rPr>
          <w:rFonts w:eastAsia="Times New Roman" w:cs="Times New Roman"/>
          <w:bCs/>
          <w:szCs w:val="24"/>
        </w:rPr>
        <w:t>θλητισμός και σήμερα μένει δέσμιος υπαρκτών παθογενειών.</w:t>
      </w:r>
    </w:p>
    <w:p w14:paraId="12031802"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Δυόμισι χρόνια τώρα οι λιγοστές ευκαιρίες που μας δόθηκαν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για να συζητήσουμε θέματα σχετικά με τον αθλητισμό </w:t>
      </w:r>
      <w:proofErr w:type="spellStart"/>
      <w:r>
        <w:rPr>
          <w:rFonts w:eastAsia="Times New Roman" w:cs="Times New Roman"/>
          <w:szCs w:val="24"/>
        </w:rPr>
        <w:t>ευτελίστηκαν</w:t>
      </w:r>
      <w:proofErr w:type="spellEnd"/>
      <w:r>
        <w:rPr>
          <w:rFonts w:eastAsia="Times New Roman" w:cs="Times New Roman"/>
          <w:szCs w:val="24"/>
        </w:rPr>
        <w:t xml:space="preserve">. Αυτό γίνεται και σήμερα. </w:t>
      </w:r>
      <w:r>
        <w:rPr>
          <w:rFonts w:eastAsia="Times New Roman" w:cs="Times New Roman"/>
          <w:szCs w:val="24"/>
          <w:lang w:val="en-US"/>
        </w:rPr>
        <w:t>M</w:t>
      </w:r>
      <w:r>
        <w:rPr>
          <w:rFonts w:eastAsia="Times New Roman" w:cs="Times New Roman"/>
          <w:szCs w:val="24"/>
        </w:rPr>
        <w:t>ε την επίκληση ενός εφικτού χρονικού πλαισίου και την απειλή ότι ο ελληνικός αθλητισμός θα υποστεί κυρώσεις σχετικά με τη συμμετοχή σε Ολυμπιακούς Αγώνες, ψηφίστηκαν κάποια στιγμή</w:t>
      </w:r>
      <w:r>
        <w:rPr>
          <w:rFonts w:eastAsia="Times New Roman" w:cs="Times New Roman"/>
          <w:szCs w:val="24"/>
        </w:rPr>
        <w:t>,</w:t>
      </w:r>
      <w:r>
        <w:rPr>
          <w:rFonts w:eastAsia="Times New Roman" w:cs="Times New Roman"/>
          <w:szCs w:val="24"/>
        </w:rPr>
        <w:t xml:space="preserve"> πέραν από τις αναγκαίες ρυθμίσεις</w:t>
      </w:r>
      <w:r>
        <w:rPr>
          <w:rFonts w:eastAsia="Times New Roman" w:cs="Times New Roman"/>
          <w:szCs w:val="24"/>
        </w:rPr>
        <w:t>,</w:t>
      </w:r>
      <w:r>
        <w:rPr>
          <w:rFonts w:eastAsia="Times New Roman" w:cs="Times New Roman"/>
          <w:szCs w:val="24"/>
        </w:rPr>
        <w:t xml:space="preserve"> και πλήθος άλλων ετερόκλητων και αποσπασ</w:t>
      </w:r>
      <w:r>
        <w:rPr>
          <w:rFonts w:eastAsia="Times New Roman" w:cs="Times New Roman"/>
          <w:szCs w:val="24"/>
        </w:rPr>
        <w:t>ματικών διατάξεων, διατάξεων που προφανώς σε καμ</w:t>
      </w:r>
      <w:r>
        <w:rPr>
          <w:rFonts w:eastAsia="Times New Roman" w:cs="Times New Roman"/>
          <w:szCs w:val="24"/>
        </w:rPr>
        <w:t>μ</w:t>
      </w:r>
      <w:r>
        <w:rPr>
          <w:rFonts w:eastAsia="Times New Roman" w:cs="Times New Roman"/>
          <w:szCs w:val="24"/>
        </w:rPr>
        <w:t>ία περίπτωση δεν δικαιολογούσαν τον κατεπείγοντα χαρακτήρα, απλά επιβεβαίωναν με κάθε τρόπο την ανεύθυνη κυβερνητική πολιτική. Κυρώσαμε πρόσφατα και δύο μνημόνια κατανόησης στον τομέα του αθλητισμού που υπέγ</w:t>
      </w:r>
      <w:r>
        <w:rPr>
          <w:rFonts w:eastAsia="Times New Roman" w:cs="Times New Roman"/>
          <w:szCs w:val="24"/>
        </w:rPr>
        <w:t xml:space="preserve">ραψε η Ελλάδα. Και εκεί τα ίδια. Δεν μπορέσαμε, δηλαδή, να κάνουμε μία συζήτηση. </w:t>
      </w:r>
    </w:p>
    <w:p w14:paraId="1203180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0E6390">
        <w:rPr>
          <w:rFonts w:eastAsia="Times New Roman" w:cs="Times New Roman"/>
          <w:b/>
          <w:szCs w:val="24"/>
        </w:rPr>
        <w:t>ΣΠΥΡΙΔΩΝ ΛΥΚΟΥΔΗΣ</w:t>
      </w:r>
      <w:r>
        <w:rPr>
          <w:rFonts w:eastAsia="Times New Roman" w:cs="Times New Roman"/>
          <w:szCs w:val="24"/>
        </w:rPr>
        <w:t>)</w:t>
      </w:r>
    </w:p>
    <w:p w14:paraId="12031804"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Εσείς συνεχίζετε να παρουσιάζετε την όποια αποσπασματική σας παρέμβαση ως</w:t>
      </w:r>
      <w:r>
        <w:rPr>
          <w:rFonts w:eastAsia="Times New Roman" w:cs="Times New Roman"/>
          <w:szCs w:val="24"/>
        </w:rPr>
        <w:t xml:space="preserve"> την απάντηση στο διαχρονικό αίτημα, με στόχο τον διαφανή και διαυγή ελληνικό αθλητισμό. </w:t>
      </w:r>
    </w:p>
    <w:p w14:paraId="12031805"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Περιμένουμε, αγαπητοί συνάδελφοι, αγαπητέ Υπουργέ, τον νέο αθλητικό νόμο</w:t>
      </w:r>
      <w:r>
        <w:rPr>
          <w:rFonts w:eastAsia="Times New Roman" w:cs="Times New Roman"/>
          <w:szCs w:val="24"/>
        </w:rPr>
        <w:t>,</w:t>
      </w:r>
      <w:r>
        <w:rPr>
          <w:rFonts w:eastAsia="Times New Roman" w:cs="Times New Roman"/>
          <w:szCs w:val="24"/>
        </w:rPr>
        <w:t xml:space="preserve"> που θα τροποποιήσει αυτόν του προκατόχου σας, του κ. Κοντονή, και «θα φέρει τη νέα ημέρα»</w:t>
      </w:r>
      <w:r>
        <w:rPr>
          <w:rFonts w:eastAsia="Times New Roman" w:cs="Times New Roman"/>
          <w:szCs w:val="24"/>
        </w:rPr>
        <w:t>,</w:t>
      </w:r>
      <w:r>
        <w:rPr>
          <w:rFonts w:eastAsia="Times New Roman" w:cs="Times New Roman"/>
          <w:szCs w:val="24"/>
        </w:rPr>
        <w:t xml:space="preserve"> ό</w:t>
      </w:r>
      <w:r>
        <w:rPr>
          <w:rFonts w:eastAsia="Times New Roman" w:cs="Times New Roman"/>
          <w:szCs w:val="24"/>
        </w:rPr>
        <w:t>πως λέτε</w:t>
      </w:r>
      <w:r>
        <w:rPr>
          <w:rFonts w:eastAsia="Times New Roman" w:cs="Times New Roman"/>
          <w:szCs w:val="24"/>
        </w:rPr>
        <w:t>,</w:t>
      </w:r>
      <w:r>
        <w:rPr>
          <w:rFonts w:eastAsia="Times New Roman" w:cs="Times New Roman"/>
          <w:szCs w:val="24"/>
        </w:rPr>
        <w:t xml:space="preserve"> στην ΕΠΟ και στο ελληνικό ποδόσφαιρο, «θα δώσει νέα πνοή στον επαγγελματικό και ερασιτεχνικό αθλητισμό», όπως λέτε. Λόγια! Συνεχώς λόγια</w:t>
      </w:r>
      <w:r>
        <w:rPr>
          <w:rFonts w:eastAsia="Times New Roman" w:cs="Times New Roman"/>
          <w:szCs w:val="24"/>
        </w:rPr>
        <w:t>!</w:t>
      </w:r>
      <w:r>
        <w:rPr>
          <w:rFonts w:eastAsia="Times New Roman" w:cs="Times New Roman"/>
          <w:szCs w:val="24"/>
        </w:rPr>
        <w:t xml:space="preserve">  </w:t>
      </w:r>
    </w:p>
    <w:p w14:paraId="12031806"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Ακόμα, όμως, και αυτή η δυνατότητα που μας δόθηκε με το σημερινό νομοσχέδιο επισκιάζεται από την επικαιρότ</w:t>
      </w:r>
      <w:r>
        <w:rPr>
          <w:rFonts w:eastAsia="Times New Roman" w:cs="Times New Roman"/>
          <w:szCs w:val="24"/>
        </w:rPr>
        <w:t>ητα. Γιατί δεν φέρνετε ένα συνολικό νομοθέτημα που θα αποτυπώνει το όραμά σας για τον αθλητισμό και μία σαφή πρόταση για τη μετάβαση από μία λογική με την οποία δεν συμφωνούμε στην ανάπτυξη του αθλητισμού;</w:t>
      </w:r>
    </w:p>
    <w:p w14:paraId="12031807"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Καλούμαστε με τη διαδικασία του επείγοντος και σε </w:t>
      </w:r>
      <w:r>
        <w:rPr>
          <w:rFonts w:eastAsia="Times New Roman" w:cs="Times New Roman"/>
          <w:szCs w:val="24"/>
        </w:rPr>
        <w:t>αυτό το νομοσχέδιο να συζητήσουμε το παρόν νομοσχέδιο εν</w:t>
      </w:r>
      <w:r>
        <w:rPr>
          <w:rFonts w:eastAsia="Times New Roman" w:cs="Times New Roman"/>
          <w:szCs w:val="24"/>
        </w:rPr>
        <w:t xml:space="preserve"> </w:t>
      </w:r>
      <w:r>
        <w:rPr>
          <w:rFonts w:eastAsia="Times New Roman" w:cs="Times New Roman"/>
          <w:szCs w:val="24"/>
        </w:rPr>
        <w:t xml:space="preserve">όψει της προγραμματισμένης για τις 30 Ιουνίου του 2017 γενικής συνέλευσης της ΕΠΟ. Γιατί; Για να δοθεί η δυνατότητα να ψηφιστούν οι </w:t>
      </w:r>
      <w:r>
        <w:rPr>
          <w:rFonts w:eastAsia="Times New Roman" w:cs="Times New Roman"/>
          <w:szCs w:val="24"/>
        </w:rPr>
        <w:lastRenderedPageBreak/>
        <w:t xml:space="preserve">απαιτούμενες καταστατικές τροποποιήσεις, ανοίγοντας ουσιαστικά τον </w:t>
      </w:r>
      <w:r>
        <w:rPr>
          <w:rFonts w:eastAsia="Times New Roman" w:cs="Times New Roman"/>
          <w:szCs w:val="24"/>
        </w:rPr>
        <w:t>δρόμο για την εκλογική διαδικασία και διασφαλίζοντας την αποφυγή κυρώσεων στο ελληνικό ποδόσφαιρο. Το έργο, δηλαδή, επαναλαμβάνεται, διότι προφανώς και το επείγον προέκυψε από αδυναμία του δικού σας χειρισμού, της Κυβέρνησής σας. Διότι γνωρίζατε ένα μήνα π</w:t>
      </w:r>
      <w:r>
        <w:rPr>
          <w:rFonts w:eastAsia="Times New Roman" w:cs="Times New Roman"/>
          <w:szCs w:val="24"/>
        </w:rPr>
        <w:t xml:space="preserve">ριν, για παράδειγμα, ότι στις 30 Ιουνίου θα γίνει η συνέλευση. </w:t>
      </w:r>
    </w:p>
    <w:p w14:paraId="12031808"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Με την ανάγκη, λοιπόν, των τακτοποιήσεων που επείγουν, ασχέτως βέβαια και σε τι είδους δηλώσεις προχώρησε ο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ε</w:t>
      </w:r>
      <w:r>
        <w:rPr>
          <w:rFonts w:eastAsia="Times New Roman" w:cs="Times New Roman"/>
          <w:szCs w:val="24"/>
        </w:rPr>
        <w:t xml:space="preserve">πιτροπής της ΕΠΟ τις προηγούμενες ημέρες, τσουβαλιάστηκαν και μερικές </w:t>
      </w:r>
      <w:r>
        <w:rPr>
          <w:rFonts w:eastAsia="Times New Roman" w:cs="Times New Roman"/>
          <w:szCs w:val="24"/>
        </w:rPr>
        <w:t>ακόμη διατάξεις.</w:t>
      </w:r>
    </w:p>
    <w:p w14:paraId="12031809"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Σας ήλθε το πόρισμα της </w:t>
      </w:r>
      <w:r>
        <w:rPr>
          <w:rFonts w:eastAsia="Times New Roman" w:cs="Times New Roman"/>
          <w:szCs w:val="24"/>
        </w:rPr>
        <w:t>«</w:t>
      </w:r>
      <w:r>
        <w:rPr>
          <w:rFonts w:eastAsia="Times New Roman" w:cs="Times New Roman"/>
          <w:szCs w:val="24"/>
          <w:lang w:val="en-US"/>
        </w:rPr>
        <w:t>DELOITTE</w:t>
      </w:r>
      <w:r>
        <w:rPr>
          <w:rFonts w:eastAsia="Times New Roman" w:cs="Times New Roman"/>
          <w:szCs w:val="24"/>
        </w:rPr>
        <w:t>»</w:t>
      </w:r>
      <w:r>
        <w:rPr>
          <w:rFonts w:eastAsia="Times New Roman" w:cs="Times New Roman"/>
          <w:szCs w:val="24"/>
        </w:rPr>
        <w:t>.</w:t>
      </w:r>
    </w:p>
    <w:p w14:paraId="1203180A"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μου απαντήσετε. Έχετε και δευτερολογία, κύριε Υπουργέ</w:t>
      </w:r>
      <w:r>
        <w:rPr>
          <w:rFonts w:eastAsia="Times New Roman" w:cs="Times New Roman"/>
          <w:szCs w:val="24"/>
        </w:rPr>
        <w:t>,</w:t>
      </w:r>
      <w:r>
        <w:rPr>
          <w:rFonts w:eastAsia="Times New Roman" w:cs="Times New Roman"/>
          <w:szCs w:val="24"/>
        </w:rPr>
        <w:t xml:space="preserve"> και </w:t>
      </w:r>
      <w:proofErr w:type="spellStart"/>
      <w:r>
        <w:rPr>
          <w:rFonts w:eastAsia="Times New Roman" w:cs="Times New Roman"/>
          <w:szCs w:val="24"/>
        </w:rPr>
        <w:t>τριτολογία</w:t>
      </w:r>
      <w:proofErr w:type="spellEnd"/>
      <w:r>
        <w:rPr>
          <w:rFonts w:eastAsia="Times New Roman" w:cs="Times New Roman"/>
          <w:szCs w:val="24"/>
        </w:rPr>
        <w:t xml:space="preserve">. </w:t>
      </w:r>
    </w:p>
    <w:p w14:paraId="1203180B"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Δεν θα αναφερθώ διεξοδικά σε κάθε μία από </w:t>
      </w:r>
      <w:r>
        <w:rPr>
          <w:rFonts w:eastAsia="Times New Roman" w:cs="Times New Roman"/>
          <w:szCs w:val="24"/>
        </w:rPr>
        <w:t>αυτές, κάποιες από τις οποίες μπορεί να είναι ακόμη και στη σωστή κατεύθυνση, κάτι που εμείς είπαμε. Ειλικρινά, όμως, δεν γίνεται κατα</w:t>
      </w:r>
      <w:r>
        <w:rPr>
          <w:rFonts w:eastAsia="Times New Roman" w:cs="Times New Roman"/>
          <w:szCs w:val="24"/>
        </w:rPr>
        <w:lastRenderedPageBreak/>
        <w:t>νοητός ο λόγος της βιασύνης. Χαρακτηριστικό παράδειγμα αποτελούν οι διατάξεις των άρθρων 4 και 5</w:t>
      </w:r>
      <w:r>
        <w:rPr>
          <w:rFonts w:eastAsia="Times New Roman" w:cs="Times New Roman"/>
          <w:szCs w:val="24"/>
        </w:rPr>
        <w:t>,</w:t>
      </w:r>
      <w:r>
        <w:rPr>
          <w:rFonts w:eastAsia="Times New Roman" w:cs="Times New Roman"/>
          <w:szCs w:val="24"/>
        </w:rPr>
        <w:t xml:space="preserve"> που προβλέπουν την κατηγ</w:t>
      </w:r>
      <w:r>
        <w:rPr>
          <w:rFonts w:eastAsia="Times New Roman" w:cs="Times New Roman"/>
          <w:szCs w:val="24"/>
        </w:rPr>
        <w:t>οριοποίηση των αθλητικών εγκαταστάσεων</w:t>
      </w:r>
      <w:r>
        <w:rPr>
          <w:rFonts w:eastAsia="Times New Roman" w:cs="Times New Roman"/>
          <w:szCs w:val="24"/>
        </w:rPr>
        <w:t>,</w:t>
      </w:r>
      <w:r>
        <w:rPr>
          <w:rFonts w:eastAsia="Times New Roman" w:cs="Times New Roman"/>
          <w:szCs w:val="24"/>
        </w:rPr>
        <w:t xml:space="preserve"> προκειμένου να υπάρξει σχετική διαδικασία </w:t>
      </w:r>
      <w:proofErr w:type="spellStart"/>
      <w:r>
        <w:rPr>
          <w:rFonts w:eastAsia="Times New Roman" w:cs="Times New Roman"/>
          <w:szCs w:val="24"/>
        </w:rPr>
        <w:t>αδειοδότησής</w:t>
      </w:r>
      <w:proofErr w:type="spellEnd"/>
      <w:r>
        <w:rPr>
          <w:rFonts w:eastAsia="Times New Roman" w:cs="Times New Roman"/>
          <w:szCs w:val="24"/>
        </w:rPr>
        <w:t xml:space="preserve"> τους</w:t>
      </w:r>
      <w:r>
        <w:rPr>
          <w:rFonts w:eastAsia="Times New Roman" w:cs="Times New Roman"/>
          <w:szCs w:val="24"/>
        </w:rPr>
        <w:t>,</w:t>
      </w:r>
      <w:r>
        <w:rPr>
          <w:rFonts w:eastAsia="Times New Roman" w:cs="Times New Roman"/>
          <w:szCs w:val="24"/>
        </w:rPr>
        <w:t xml:space="preserve"> σύμφωνα με το είδος της αθλητικής εγκατάστασης, το σύνολο των θεατών και το είδος των αγώνων που θα πραγματοποιούνται. Είναι διατάξεις που ενδεχομένως με τ</w:t>
      </w:r>
      <w:r>
        <w:rPr>
          <w:rFonts w:eastAsia="Times New Roman" w:cs="Times New Roman"/>
          <w:szCs w:val="24"/>
        </w:rPr>
        <w:t xml:space="preserve">η σωστή εφαρμογή τους να συμβάλουν στην απλοποίηση των διαδικασιών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ναι, τις χρειαζόμαστε. Προς τι</w:t>
      </w:r>
      <w:r>
        <w:rPr>
          <w:rFonts w:eastAsia="Times New Roman" w:cs="Times New Roman"/>
          <w:szCs w:val="24"/>
        </w:rPr>
        <w:t>,</w:t>
      </w:r>
      <w:r>
        <w:rPr>
          <w:rFonts w:eastAsia="Times New Roman" w:cs="Times New Roman"/>
          <w:szCs w:val="24"/>
        </w:rPr>
        <w:t xml:space="preserve"> όμως, αυτή η αποσπασματικότητα; </w:t>
      </w:r>
    </w:p>
    <w:p w14:paraId="1203180C"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ίδιας φύσης προχειρότητα υπάρχει και στις ρυθμίσεις σχετικά με την Επιτροπή Ελέγχου </w:t>
      </w:r>
      <w:proofErr w:type="spellStart"/>
      <w:r>
        <w:rPr>
          <w:rFonts w:eastAsia="Times New Roman" w:cs="Times New Roman"/>
          <w:szCs w:val="24"/>
        </w:rPr>
        <w:t>Καταλληλότητας</w:t>
      </w:r>
      <w:proofErr w:type="spellEnd"/>
      <w:r>
        <w:rPr>
          <w:rFonts w:eastAsia="Times New Roman" w:cs="Times New Roman"/>
          <w:szCs w:val="24"/>
        </w:rPr>
        <w:t xml:space="preserve"> των Αθλητικών Εγκα</w:t>
      </w:r>
      <w:r>
        <w:rPr>
          <w:rFonts w:eastAsia="Times New Roman" w:cs="Times New Roman"/>
          <w:szCs w:val="24"/>
        </w:rPr>
        <w:t xml:space="preserve">ταστάσεων. </w:t>
      </w:r>
      <w:r>
        <w:rPr>
          <w:rFonts w:eastAsia="Times New Roman" w:cs="Times New Roman"/>
          <w:szCs w:val="24"/>
        </w:rPr>
        <w:t>Φ</w:t>
      </w:r>
      <w:r>
        <w:rPr>
          <w:rFonts w:eastAsia="Times New Roman" w:cs="Times New Roman"/>
          <w:szCs w:val="24"/>
        </w:rPr>
        <w:t>αντάζομαι πως συμφωνούμε όλοι εδώ στην Αίθουσα στην ανάπτυξη του αθλητισμού ατόμων με αναπηρία και ατόμων με ειδικές ανάγκες, γιατί πρόκειται και αυτή η προσέγγιση και αυτ</w:t>
      </w:r>
      <w:r>
        <w:rPr>
          <w:rFonts w:eastAsia="Times New Roman" w:cs="Times New Roman"/>
          <w:szCs w:val="24"/>
        </w:rPr>
        <w:t>ά</w:t>
      </w:r>
      <w:r>
        <w:rPr>
          <w:rFonts w:eastAsia="Times New Roman" w:cs="Times New Roman"/>
          <w:szCs w:val="24"/>
        </w:rPr>
        <w:t xml:space="preserve"> τ</w:t>
      </w:r>
      <w:r>
        <w:rPr>
          <w:rFonts w:eastAsia="Times New Roman" w:cs="Times New Roman"/>
          <w:szCs w:val="24"/>
        </w:rPr>
        <w:t>α</w:t>
      </w:r>
      <w:r>
        <w:rPr>
          <w:rFonts w:eastAsia="Times New Roman" w:cs="Times New Roman"/>
          <w:szCs w:val="24"/>
        </w:rPr>
        <w:t xml:space="preserve"> </w:t>
      </w:r>
      <w:proofErr w:type="spellStart"/>
      <w:r>
        <w:rPr>
          <w:rFonts w:eastAsia="Times New Roman" w:cs="Times New Roman"/>
          <w:szCs w:val="24"/>
        </w:rPr>
        <w:t>ζητημάτ</w:t>
      </w:r>
      <w:r>
        <w:rPr>
          <w:rFonts w:eastAsia="Times New Roman" w:cs="Times New Roman"/>
          <w:szCs w:val="24"/>
        </w:rPr>
        <w:t>α</w:t>
      </w:r>
      <w:proofErr w:type="spellEnd"/>
      <w:r>
        <w:rPr>
          <w:rFonts w:eastAsia="Times New Roman" w:cs="Times New Roman"/>
          <w:szCs w:val="24"/>
        </w:rPr>
        <w:t xml:space="preserve"> να αντιμετωπίζονται έτσι αποσπασματικά, με διατάξεις.</w:t>
      </w:r>
    </w:p>
    <w:p w14:paraId="1203180D"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Το κάνατε και εσείς.</w:t>
      </w:r>
    </w:p>
    <w:p w14:paraId="1203180E"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Κυρίες και κύριοι Βουλευτές, σταματήστε πλέον να αντιπολιτεύεστε την Αντιπολίτευση. Είστε δυόμισι χρόνια στην Κυβέρνηση. Απαντήστε. Εδώ είστε για να δέχεσθε την κριτική και να απαντάτε. Στ</w:t>
      </w:r>
      <w:r>
        <w:rPr>
          <w:rFonts w:eastAsia="Times New Roman" w:cs="Times New Roman"/>
          <w:szCs w:val="24"/>
        </w:rPr>
        <w:t>αματήστε να αντιπολιτεύεστε την Αντιπολίτευση. Δεν σας ακούει ο ελληνικός λαός με αυτά που κάνετε.</w:t>
      </w:r>
    </w:p>
    <w:p w14:paraId="1203180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203181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1203181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ΘΕΟΧΑΡΟΠΟΥΛΟΣ:</w:t>
      </w:r>
      <w:r>
        <w:rPr>
          <w:rFonts w:eastAsia="Times New Roman" w:cs="Times New Roman"/>
          <w:szCs w:val="24"/>
        </w:rPr>
        <w:t xml:space="preserve"> Κλείνω, κύριε Πρόεδρε, με ένα σημαντικό σημείο. Δεν αμφισβητώ σε καμ</w:t>
      </w:r>
      <w:r>
        <w:rPr>
          <w:rFonts w:eastAsia="Times New Roman" w:cs="Times New Roman"/>
          <w:szCs w:val="24"/>
        </w:rPr>
        <w:t>μ</w:t>
      </w:r>
      <w:r>
        <w:rPr>
          <w:rFonts w:eastAsia="Times New Roman" w:cs="Times New Roman"/>
          <w:szCs w:val="24"/>
        </w:rPr>
        <w:t>ία περίπτωση τη σημασία της αναγνώρισης της προσφοράς των προπονητών, των αθλητών που κατέκτησαν μετάλλιο στους Ολυμπιακούς, αλλά θα πρέπει να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εδώ πέρα και</w:t>
      </w:r>
      <w:r>
        <w:rPr>
          <w:rFonts w:eastAsia="Times New Roman" w:cs="Times New Roman"/>
          <w:szCs w:val="24"/>
        </w:rPr>
        <w:t xml:space="preserve"> όσα σ</w:t>
      </w:r>
      <w:r>
        <w:rPr>
          <w:rFonts w:eastAsia="Times New Roman" w:cs="Times New Roman"/>
          <w:szCs w:val="24"/>
        </w:rPr>
        <w:t>ά</w:t>
      </w:r>
      <w:r>
        <w:rPr>
          <w:rFonts w:eastAsia="Times New Roman" w:cs="Times New Roman"/>
          <w:szCs w:val="24"/>
        </w:rPr>
        <w:t xml:space="preserve">ς είπε και η κ. </w:t>
      </w:r>
      <w:proofErr w:type="spellStart"/>
      <w:r>
        <w:rPr>
          <w:rFonts w:eastAsia="Times New Roman" w:cs="Times New Roman"/>
          <w:szCs w:val="24"/>
        </w:rPr>
        <w:t>Κεφαλίδου</w:t>
      </w:r>
      <w:proofErr w:type="spellEnd"/>
      <w:r>
        <w:rPr>
          <w:rFonts w:eastAsia="Times New Roman" w:cs="Times New Roman"/>
          <w:szCs w:val="24"/>
        </w:rPr>
        <w:t xml:space="preserve"> στην αρχή.</w:t>
      </w:r>
    </w:p>
    <w:p w14:paraId="1203181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Κλείνω με το εξής</w:t>
      </w:r>
      <w:r>
        <w:rPr>
          <w:rFonts w:eastAsia="Times New Roman" w:cs="Times New Roman"/>
          <w:szCs w:val="24"/>
        </w:rPr>
        <w:t>.</w:t>
      </w:r>
      <w:r>
        <w:rPr>
          <w:rFonts w:eastAsia="Times New Roman" w:cs="Times New Roman"/>
          <w:szCs w:val="24"/>
        </w:rPr>
        <w:t xml:space="preserve"> Σε μία χώρα που πρέπει επιτέλους να γίνει μία γενναία αλλαγή πολιτικής και να εφαρμοστούν πραγμα</w:t>
      </w:r>
      <w:r>
        <w:rPr>
          <w:rFonts w:eastAsia="Times New Roman" w:cs="Times New Roman"/>
          <w:szCs w:val="24"/>
        </w:rPr>
        <w:lastRenderedPageBreak/>
        <w:t>τικά προοδευτικές μεταρρυθμίσεις σε κάθε τομέα πολιτικής, προκειμένου να υπερβεί την πολυδιάστατη</w:t>
      </w:r>
      <w:r>
        <w:rPr>
          <w:rFonts w:eastAsia="Times New Roman" w:cs="Times New Roman"/>
          <w:szCs w:val="24"/>
        </w:rPr>
        <w:t xml:space="preserve"> κρίση, δεν είναι δυνατόν ο αθλητισμός να είναι φτωχός συγγενής. Να σταθούμε επιτέλους στο ύψος των περιστάσεων. Ας δείξουμε ως χώρα και σε αυτά τα ζητήματα ότι έχουμε μία λαμπρή παράδοση και συγκριτικά πλεονεκτήματα με την προσοχή που αξίζουν αυτά. </w:t>
      </w:r>
    </w:p>
    <w:p w14:paraId="1203181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κτυπάει το κουδούνι λήξεως του χρόνου ομιλίας του κυρίου Βουλευτή) </w:t>
      </w:r>
    </w:p>
    <w:p w14:paraId="1203181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Σε επιμέρους θέματα, όπως στην κάρτα του αθλητή, δεν μπαίνω αυτή τη στιγμή. Είπατε ότι σε δύο-τρεις μήνες θα τη φέρετε. </w:t>
      </w:r>
    </w:p>
    <w:p w14:paraId="12031815"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1203181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ΘΕΟΧΑΡΟΠΟΥΛΟΣ:</w:t>
      </w:r>
      <w:r>
        <w:rPr>
          <w:rFonts w:eastAsia="Times New Roman" w:cs="Times New Roman"/>
          <w:szCs w:val="24"/>
        </w:rPr>
        <w:t xml:space="preserve"> Δύο χρόνια περιμένουμε. Πραγματικά, λύστε τα ζητήματα, γιατί δεν υπάρχει άλλος χρόνος.</w:t>
      </w:r>
    </w:p>
    <w:p w14:paraId="1203181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ευχαριστώ.</w:t>
      </w:r>
    </w:p>
    <w:p w14:paraId="12031818"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κ. Βορίδης έχει τον λόγο και μετά ο κ. Νικολόπουλος.</w:t>
      </w:r>
    </w:p>
    <w:p w14:paraId="12031819" w14:textId="77777777" w:rsidR="00402C5E" w:rsidRDefault="00212FF6">
      <w:pPr>
        <w:spacing w:line="600" w:lineRule="auto"/>
        <w:ind w:firstLine="720"/>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Ευχαριστώ πολύ, κύριε Πρόεδρε.</w:t>
      </w:r>
    </w:p>
    <w:p w14:paraId="1203181A" w14:textId="77777777" w:rsidR="00402C5E" w:rsidRDefault="00212FF6">
      <w:pPr>
        <w:spacing w:line="600" w:lineRule="auto"/>
        <w:ind w:firstLine="720"/>
        <w:jc w:val="both"/>
        <w:rPr>
          <w:rFonts w:eastAsia="Times New Roman"/>
          <w:szCs w:val="24"/>
        </w:rPr>
      </w:pPr>
      <w:r>
        <w:rPr>
          <w:rFonts w:eastAsia="Times New Roman"/>
          <w:szCs w:val="24"/>
        </w:rPr>
        <w:t xml:space="preserve">Κατ’ αρχάς, κυρίες και κύριοι συνάδελφοι, ας πάρουμε τα πράγματα από την αρχή. Δεν είναι η Νέα Δημοκρατία η οποία εκ του νόμου </w:t>
      </w:r>
      <w:proofErr w:type="spellStart"/>
      <w:r>
        <w:rPr>
          <w:rFonts w:eastAsia="Times New Roman"/>
          <w:szCs w:val="24"/>
        </w:rPr>
        <w:t>παρέτεινε</w:t>
      </w:r>
      <w:proofErr w:type="spellEnd"/>
      <w:r>
        <w:rPr>
          <w:rFonts w:eastAsia="Times New Roman"/>
          <w:szCs w:val="24"/>
        </w:rPr>
        <w:t xml:space="preserve"> συμβάσεις, κύριε Υπουργέ. Εσείς το πράξατε. Εμείς τις παρατείναμε; Ο κ. Βερναρδάκης ήρθ</w:t>
      </w:r>
      <w:r>
        <w:rPr>
          <w:rFonts w:eastAsia="Times New Roman"/>
          <w:szCs w:val="24"/>
        </w:rPr>
        <w:t>ε πρώτος και είπε σε αυτούς τους ανθρώπους, οι οποίοι είχαν προσληφθεί με συμβάσεις ορισμένου χρόνου για οκτώ μήνες –και αυτό ήταν ένα σύστημα το οποίο δούλευε-, «παρατείνω τη σύμβαση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2016». </w:t>
      </w:r>
      <w:r>
        <w:rPr>
          <w:rFonts w:eastAsia="Times New Roman"/>
          <w:szCs w:val="24"/>
        </w:rPr>
        <w:t>Ε</w:t>
      </w:r>
      <w:r>
        <w:rPr>
          <w:rFonts w:eastAsia="Times New Roman"/>
          <w:szCs w:val="24"/>
        </w:rPr>
        <w:t>ν συνεχεία, η παρισταμένη κυρία Υπουργός, η κ</w:t>
      </w:r>
      <w:r>
        <w:rPr>
          <w:rFonts w:eastAsia="Times New Roman"/>
          <w:szCs w:val="24"/>
        </w:rPr>
        <w:t>.</w:t>
      </w:r>
      <w:r>
        <w:rPr>
          <w:rFonts w:eastAsia="Times New Roman"/>
          <w:szCs w:val="24"/>
        </w:rPr>
        <w:t xml:space="preserve"> </w:t>
      </w:r>
      <w:proofErr w:type="spellStart"/>
      <w:r>
        <w:rPr>
          <w:rFonts w:eastAsia="Times New Roman"/>
          <w:szCs w:val="24"/>
        </w:rPr>
        <w:t>Γεροβ</w:t>
      </w:r>
      <w:r>
        <w:rPr>
          <w:rFonts w:eastAsia="Times New Roman"/>
          <w:szCs w:val="24"/>
        </w:rPr>
        <w:t>ασίλη</w:t>
      </w:r>
      <w:proofErr w:type="spellEnd"/>
      <w:r>
        <w:rPr>
          <w:rFonts w:eastAsia="Times New Roman"/>
          <w:szCs w:val="24"/>
        </w:rPr>
        <w:t>, το έπραξε 31</w:t>
      </w:r>
      <w:r>
        <w:rPr>
          <w:rFonts w:eastAsia="Times New Roman"/>
          <w:szCs w:val="24"/>
        </w:rPr>
        <w:t>-</w:t>
      </w:r>
      <w:r>
        <w:rPr>
          <w:rFonts w:eastAsia="Times New Roman"/>
          <w:szCs w:val="24"/>
        </w:rPr>
        <w:t>12</w:t>
      </w:r>
      <w:r>
        <w:rPr>
          <w:rFonts w:eastAsia="Times New Roman"/>
          <w:szCs w:val="24"/>
        </w:rPr>
        <w:t>-</w:t>
      </w:r>
      <w:r>
        <w:rPr>
          <w:rFonts w:eastAsia="Times New Roman"/>
          <w:szCs w:val="24"/>
        </w:rPr>
        <w:t>2017. Έχει υποστηρίξει τις συγκεκριμένες πρωτοβουλίες σε συνεργασία με εσάς. Εμείς το κάναμε αυτό; Εμείς είπαμε σε αυτούς τους ανθρώπους, οι οποίοι είχαν συγκεκριμένο και προσδιορισμένο χρονικό διάστημα εργασίας, «</w:t>
      </w:r>
      <w:r>
        <w:rPr>
          <w:rFonts w:eastAsia="Times New Roman"/>
          <w:szCs w:val="24"/>
        </w:rPr>
        <w:t>ξ</w:t>
      </w:r>
      <w:r>
        <w:rPr>
          <w:rFonts w:eastAsia="Times New Roman"/>
          <w:szCs w:val="24"/>
        </w:rPr>
        <w:t>έρετε, θα συνεχίσε</w:t>
      </w:r>
      <w:r>
        <w:rPr>
          <w:rFonts w:eastAsia="Times New Roman"/>
          <w:szCs w:val="24"/>
        </w:rPr>
        <w:t>τε να εργάζεστε»; Εσείς το κάνατε αυτό.</w:t>
      </w:r>
    </w:p>
    <w:p w14:paraId="1203181B" w14:textId="77777777" w:rsidR="00402C5E" w:rsidRDefault="00212FF6">
      <w:pPr>
        <w:spacing w:line="600" w:lineRule="auto"/>
        <w:ind w:firstLine="720"/>
        <w:jc w:val="both"/>
        <w:rPr>
          <w:rFonts w:eastAsia="Times New Roman"/>
          <w:szCs w:val="24"/>
        </w:rPr>
      </w:pPr>
      <w:r>
        <w:rPr>
          <w:rFonts w:eastAsia="Times New Roman"/>
          <w:szCs w:val="24"/>
        </w:rPr>
        <w:t xml:space="preserve">Εκείνη τη χρονική στιγμή, σας λέγαμε ότι αυτό είναι αντισυνταγματικό, ότι θα δημιουργήσει εμπλοκή –τη θυμάμαι τη συζήτησή μας σαν να ήταν χθες- και εσείς κάνατε αυτό που ήταν κλείσιμο ματιού, που ήταν ρουσφετολογικό </w:t>
      </w:r>
      <w:r>
        <w:rPr>
          <w:rFonts w:eastAsia="Times New Roman"/>
          <w:szCs w:val="24"/>
        </w:rPr>
        <w:t xml:space="preserve">και όχι γιατί, όπως ακούγεται, αυτοί δεν προσελήφθησαν με τον ΑΣΕΠ -βεβαίως, με </w:t>
      </w:r>
      <w:r>
        <w:rPr>
          <w:rFonts w:eastAsia="Times New Roman"/>
          <w:szCs w:val="24"/>
        </w:rPr>
        <w:lastRenderedPageBreak/>
        <w:t xml:space="preserve">τον ΑΣΕΠ προσελήφθησαν, με την ειδική διαδικασία ΑΣΕΠ. Γιατί κλείνεις το μάτι στον συγκεκριμένο, ο οποίος έχει προσληφθεί για οκτώ μήνες, για να ικανοποιήσει πάρα πολλές φορές </w:t>
      </w:r>
      <w:r>
        <w:rPr>
          <w:rFonts w:eastAsia="Times New Roman"/>
          <w:szCs w:val="24"/>
        </w:rPr>
        <w:t>εποχικές ανάγκες σε δήμους παραθεριστικούς, σε δήμους τουριστικούς. Κλείνεις το μάτι και του λες</w:t>
      </w:r>
      <w:r>
        <w:rPr>
          <w:rFonts w:eastAsia="Times New Roman"/>
          <w:szCs w:val="24"/>
        </w:rPr>
        <w:t>:</w:t>
      </w:r>
      <w:r>
        <w:rPr>
          <w:rFonts w:eastAsia="Times New Roman"/>
          <w:szCs w:val="24"/>
        </w:rPr>
        <w:t xml:space="preserve"> «Μη στεναχωριέσαι. Σε πάω τώρα να χαρακτηρίσω ότι είναι πάγιες και διαρκείς</w:t>
      </w:r>
      <w:r>
        <w:rPr>
          <w:rFonts w:eastAsia="Times New Roman"/>
          <w:szCs w:val="24"/>
        </w:rPr>
        <w:t>.</w:t>
      </w:r>
      <w:r>
        <w:rPr>
          <w:rFonts w:eastAsia="Times New Roman"/>
          <w:szCs w:val="24"/>
        </w:rPr>
        <w:t>». Δεν έχει γίνει αυτή η συζήτηση εδώ; Γιατί εκείνη τη χρονική στιγμή δεν καλέσατε</w:t>
      </w:r>
      <w:r>
        <w:rPr>
          <w:rFonts w:eastAsia="Times New Roman"/>
          <w:szCs w:val="24"/>
        </w:rPr>
        <w:t xml:space="preserve"> όμορφα και ωραία τους δήμους να κάνουν τον προγραμματισμό για τα οργανογράμματα, για να πάμε σε κανονική διαδικασία προσλήψεων; Γιατί δεν το κάνατε; Εύκολη, απλή, καθαρή λύση. Δεν το κάνατε. Δεν το κάνατε, γιατί αισιοδοξούσατε, γιατί κάνατε δηλώσεις ότι ό</w:t>
      </w:r>
      <w:r>
        <w:rPr>
          <w:rFonts w:eastAsia="Times New Roman"/>
          <w:szCs w:val="24"/>
        </w:rPr>
        <w:t>λα θα πάνε καλά.</w:t>
      </w:r>
    </w:p>
    <w:p w14:paraId="1203181C" w14:textId="77777777" w:rsidR="00402C5E" w:rsidRDefault="00212FF6">
      <w:pPr>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Εσωτερικών): </w:t>
      </w:r>
      <w:r>
        <w:rPr>
          <w:rFonts w:eastAsia="Times New Roman"/>
          <w:szCs w:val="24"/>
        </w:rPr>
        <w:t>Τώρα να το κάνουμε; Να υπάρξουν προσλήψεις; Να γίνει αυτός ο ωραίος προγραμματισμός;</w:t>
      </w:r>
    </w:p>
    <w:p w14:paraId="1203181D" w14:textId="77777777" w:rsidR="00402C5E" w:rsidRDefault="00212FF6">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Γιατί βιάζεστε; Με επιταχύνετε. Γιατί; Αφήστε λίγο το επιχείρημα να εξελιχθεί. Αντ</w:t>
      </w:r>
      <w:r>
        <w:rPr>
          <w:rFonts w:eastAsia="Times New Roman"/>
          <w:szCs w:val="24"/>
        </w:rPr>
        <w:t>ιλαμβάνομαι ότι είμαστε στην εξαιρετικά δυσάρεστη πλευρά του επιχειρήματος, αλλά και το υπόλοιπο μη νομίζετε ότι θα γίνει καλύτερο. Όλο και χειρότερο θα γίνεται.</w:t>
      </w:r>
    </w:p>
    <w:p w14:paraId="1203181E"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Άρα γιατί το κάνατε αυτό; Διότι υπάρχουν δηλώσεις σας και δηλώνετε: «Η απόφαση του Ελεγκτικού </w:t>
      </w:r>
      <w:r>
        <w:rPr>
          <w:rFonts w:eastAsia="Times New Roman"/>
          <w:szCs w:val="24"/>
        </w:rPr>
        <w:t>Συνεδρίου θα είναι θετική</w:t>
      </w:r>
      <w:r>
        <w:rPr>
          <w:rFonts w:eastAsia="Times New Roman"/>
          <w:szCs w:val="24"/>
        </w:rPr>
        <w:t>.</w:t>
      </w:r>
      <w:r>
        <w:rPr>
          <w:rFonts w:eastAsia="Times New Roman"/>
          <w:szCs w:val="24"/>
        </w:rPr>
        <w:t>». Τι τις κάνετε αυτές τις προβλέψεις μη νομικός άνθρωπος και είμαστε εδώ τόσοι και τόσοι και σας λέμε «έτσι θα γίνει» και γίνεται και θεωρείτε ότι το κάνουμε για να σας κάνουμε κακό και να σας βλάψουμε; Δωρεάν υπηρεσία παροχής νο</w:t>
      </w:r>
      <w:r>
        <w:rPr>
          <w:rFonts w:eastAsia="Times New Roman"/>
          <w:szCs w:val="24"/>
        </w:rPr>
        <w:t xml:space="preserve">μικών συμβουλών στην Κυβέρνηση κάνουμε. </w:t>
      </w:r>
      <w:r>
        <w:rPr>
          <w:rFonts w:eastAsia="Times New Roman"/>
          <w:szCs w:val="24"/>
          <w:lang w:val="en-US"/>
        </w:rPr>
        <w:t>Pro</w:t>
      </w:r>
      <w:r>
        <w:rPr>
          <w:rFonts w:eastAsia="Times New Roman"/>
          <w:szCs w:val="24"/>
        </w:rPr>
        <w:t xml:space="preserve"> </w:t>
      </w:r>
      <w:r>
        <w:rPr>
          <w:rFonts w:eastAsia="Times New Roman"/>
          <w:szCs w:val="24"/>
          <w:lang w:val="en-US"/>
        </w:rPr>
        <w:t>bono</w:t>
      </w:r>
      <w:r>
        <w:rPr>
          <w:rFonts w:eastAsia="Times New Roman"/>
          <w:szCs w:val="24"/>
        </w:rPr>
        <w:t xml:space="preserve"> δουλεύουμε.</w:t>
      </w:r>
    </w:p>
    <w:p w14:paraId="1203181F" w14:textId="77777777" w:rsidR="00402C5E" w:rsidRDefault="00212FF6">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031820" w14:textId="77777777" w:rsidR="00402C5E" w:rsidRDefault="00212FF6">
      <w:pPr>
        <w:spacing w:line="600" w:lineRule="auto"/>
        <w:ind w:firstLine="720"/>
        <w:jc w:val="both"/>
        <w:rPr>
          <w:rFonts w:eastAsia="Times New Roman"/>
          <w:szCs w:val="24"/>
        </w:rPr>
      </w:pPr>
      <w:r>
        <w:rPr>
          <w:rFonts w:eastAsia="Times New Roman"/>
          <w:szCs w:val="24"/>
        </w:rPr>
        <w:t>Άρα, λοιπόν, δεν ακούτε. Δημιουργείτε την εμπλοκή, δημιουργείτε την προσδοκία και</w:t>
      </w:r>
      <w:r>
        <w:rPr>
          <w:rFonts w:eastAsia="Times New Roman"/>
          <w:szCs w:val="24"/>
        </w:rPr>
        <w:t>,</w:t>
      </w:r>
      <w:r>
        <w:rPr>
          <w:rFonts w:eastAsia="Times New Roman"/>
          <w:szCs w:val="24"/>
        </w:rPr>
        <w:t xml:space="preserve"> προσέξτε, έρχεστε τώρα κ</w:t>
      </w:r>
      <w:r>
        <w:rPr>
          <w:rFonts w:eastAsia="Times New Roman"/>
          <w:szCs w:val="24"/>
        </w:rPr>
        <w:t>α</w:t>
      </w:r>
      <w:r>
        <w:rPr>
          <w:rFonts w:eastAsia="Times New Roman"/>
          <w:szCs w:val="24"/>
        </w:rPr>
        <w:t>ι λέτε</w:t>
      </w:r>
      <w:r>
        <w:rPr>
          <w:rFonts w:eastAsia="Times New Roman"/>
          <w:szCs w:val="24"/>
        </w:rPr>
        <w:t>:</w:t>
      </w:r>
      <w:r>
        <w:rPr>
          <w:rFonts w:eastAsia="Times New Roman"/>
          <w:szCs w:val="24"/>
        </w:rPr>
        <w:t xml:space="preserve"> «Τι να κάνουμε; Να τα αντ</w:t>
      </w:r>
      <w:r>
        <w:rPr>
          <w:rFonts w:eastAsia="Times New Roman"/>
          <w:szCs w:val="24"/>
        </w:rPr>
        <w:t>ιμετωπίσουμε. Για να δούμε τώρα πώς να τα αντιμετωπίσουμε</w:t>
      </w:r>
      <w:r>
        <w:rPr>
          <w:rFonts w:eastAsia="Times New Roman"/>
          <w:szCs w:val="24"/>
        </w:rPr>
        <w:t>.</w:t>
      </w:r>
      <w:r>
        <w:rPr>
          <w:rFonts w:eastAsia="Times New Roman"/>
          <w:szCs w:val="24"/>
        </w:rPr>
        <w:t>». Λέτε</w:t>
      </w:r>
      <w:r>
        <w:rPr>
          <w:rFonts w:eastAsia="Times New Roman"/>
          <w:szCs w:val="24"/>
        </w:rPr>
        <w:t>:</w:t>
      </w:r>
      <w:r>
        <w:rPr>
          <w:rFonts w:eastAsia="Times New Roman"/>
          <w:szCs w:val="24"/>
        </w:rPr>
        <w:t xml:space="preserve"> «Να συζητήσουμε για τις οργανικές θέσεις</w:t>
      </w:r>
      <w:r>
        <w:rPr>
          <w:rFonts w:eastAsia="Times New Roman"/>
          <w:szCs w:val="24"/>
        </w:rPr>
        <w:t>.</w:t>
      </w:r>
      <w:r>
        <w:rPr>
          <w:rFonts w:eastAsia="Times New Roman"/>
          <w:szCs w:val="24"/>
        </w:rPr>
        <w:t>». Ερώτηση: Τη συζήτηση περί οργανικών θέσεων τώρα τη θυμηθήκατε, με τους όγκους των απορριμμάτων; Στη συζήτηση για τις οργανικές θέσεις, αν πράγματ</w:t>
      </w:r>
      <w:r>
        <w:rPr>
          <w:rFonts w:eastAsia="Times New Roman"/>
          <w:szCs w:val="24"/>
        </w:rPr>
        <w:t xml:space="preserve">ι χρειάζονται αλλαγές στις οργανικές θέσεις των δήμων, αυτή δεν θα πρέπει να γίνει συνολικά και οργανωμένα; Τα οργανογράμματα τι είναι; Θα τα αλλάζουν οι δήμοι ανά πέντε μέρες; Τώρα, δηλαδή, θα τα κάνουν </w:t>
      </w:r>
      <w:r>
        <w:rPr>
          <w:rFonts w:eastAsia="Times New Roman"/>
          <w:szCs w:val="24"/>
        </w:rPr>
        <w:lastRenderedPageBreak/>
        <w:t>για να διευρύνουν και να βάλουν τους υπηρετούντες στ</w:t>
      </w:r>
      <w:r>
        <w:rPr>
          <w:rFonts w:eastAsia="Times New Roman"/>
          <w:szCs w:val="24"/>
        </w:rPr>
        <w:t xml:space="preserve">ην καθαριότητα, αύριο θα θέλουμε διοικητικούς, μεθαύριο κάτι άλλο. Έτσι θα τα κάνουμε τα οργανογράμματα; Στο πόδι; Εν όψει της πιέσεως των κινητοποιήσεων; Το πρώτο ερώτημα ήταν αυτό. </w:t>
      </w:r>
      <w:r>
        <w:rPr>
          <w:rFonts w:eastAsia="Times New Roman"/>
          <w:szCs w:val="24"/>
        </w:rPr>
        <w:t>Εγώ σας τα λέω πάλι τώρα. Θα βγουν πάλι αυτά που σας λέω, γιατί δεν ακούτ</w:t>
      </w:r>
      <w:r>
        <w:rPr>
          <w:rFonts w:eastAsia="Times New Roman"/>
          <w:szCs w:val="24"/>
        </w:rPr>
        <w:t>ε ξανά.</w:t>
      </w:r>
    </w:p>
    <w:p w14:paraId="12031821" w14:textId="77777777" w:rsidR="00402C5E" w:rsidRDefault="00212FF6">
      <w:pPr>
        <w:spacing w:line="600" w:lineRule="auto"/>
        <w:ind w:firstLine="720"/>
        <w:jc w:val="both"/>
        <w:rPr>
          <w:rFonts w:eastAsia="Times New Roman"/>
          <w:szCs w:val="24"/>
        </w:rPr>
      </w:pPr>
      <w:r>
        <w:rPr>
          <w:rFonts w:eastAsia="Times New Roman"/>
          <w:szCs w:val="24"/>
        </w:rPr>
        <w:t>Δεύτερο ερώτημα. Τι έρχεστε και κάνετε; Λέτε «</w:t>
      </w:r>
      <w:proofErr w:type="spellStart"/>
      <w:r>
        <w:rPr>
          <w:rFonts w:eastAsia="Times New Roman"/>
          <w:szCs w:val="24"/>
        </w:rPr>
        <w:t>μοριοδότηση</w:t>
      </w:r>
      <w:proofErr w:type="spellEnd"/>
      <w:r>
        <w:rPr>
          <w:rFonts w:eastAsia="Times New Roman"/>
          <w:szCs w:val="24"/>
        </w:rPr>
        <w:t xml:space="preserve">». Συγγνώμη, η </w:t>
      </w:r>
      <w:proofErr w:type="spellStart"/>
      <w:r>
        <w:rPr>
          <w:rFonts w:eastAsia="Times New Roman"/>
          <w:szCs w:val="24"/>
        </w:rPr>
        <w:t>μοριοδότηση</w:t>
      </w:r>
      <w:proofErr w:type="spellEnd"/>
      <w:r>
        <w:rPr>
          <w:rFonts w:eastAsia="Times New Roman"/>
          <w:szCs w:val="24"/>
        </w:rPr>
        <w:t xml:space="preserve"> ποιους αφορά;</w:t>
      </w:r>
    </w:p>
    <w:p w14:paraId="12031822" w14:textId="77777777" w:rsidR="00402C5E" w:rsidRDefault="00212FF6">
      <w:pPr>
        <w:spacing w:line="600" w:lineRule="auto"/>
        <w:ind w:firstLine="720"/>
        <w:jc w:val="both"/>
        <w:rPr>
          <w:rFonts w:eastAsia="Times New Roman"/>
          <w:szCs w:val="24"/>
        </w:rPr>
      </w:pPr>
      <w:r>
        <w:rPr>
          <w:rFonts w:eastAsia="Times New Roman"/>
          <w:szCs w:val="24"/>
        </w:rPr>
        <w:t>Αφού θέλετε να πάμε σε κανονικές προσλήψεις, είστε ακέραιος και αδαμάντινος και θέλετε να είστε διαφανής προς πάσα κατεύθυνση, γιατί μας εγκαλείτε, ερ</w:t>
      </w:r>
      <w:r>
        <w:rPr>
          <w:rFonts w:eastAsia="Times New Roman"/>
          <w:szCs w:val="24"/>
        </w:rPr>
        <w:t xml:space="preserve">ωτώ, λοιπόν: Η </w:t>
      </w:r>
      <w:proofErr w:type="spellStart"/>
      <w:r>
        <w:rPr>
          <w:rFonts w:eastAsia="Times New Roman"/>
          <w:szCs w:val="24"/>
        </w:rPr>
        <w:t>μοριοδότηση</w:t>
      </w:r>
      <w:proofErr w:type="spellEnd"/>
      <w:r>
        <w:rPr>
          <w:rFonts w:eastAsia="Times New Roman"/>
          <w:szCs w:val="24"/>
        </w:rPr>
        <w:t xml:space="preserve"> που προβλέπεται στην τροπολογία σας ποιους αφορά; Να σας κάνω λογαριασμό; Τα μόρια που παίρνουν οι συγκεκριμένοι για τους οποίους μιλάμε είναι τετρακόσια οκτώ από τα δύο οκτάμηνα. Ξέρετε πόσα είναι τα </w:t>
      </w:r>
      <w:r>
        <w:rPr>
          <w:rFonts w:eastAsia="Times New Roman"/>
          <w:szCs w:val="24"/>
          <w:lang w:val="en-US"/>
        </w:rPr>
        <w:t>maximum</w:t>
      </w:r>
      <w:r>
        <w:rPr>
          <w:rFonts w:eastAsia="Times New Roman"/>
          <w:szCs w:val="24"/>
        </w:rPr>
        <w:t xml:space="preserve"> μόρια που μπορείς να</w:t>
      </w:r>
      <w:r>
        <w:rPr>
          <w:rFonts w:eastAsia="Times New Roman"/>
          <w:szCs w:val="24"/>
        </w:rPr>
        <w:t xml:space="preserve"> πάρεις για την πενταετία; Είναι τετρακόσια είκοσι. Τι; Τα δώδεκα μόρια αφήνετε; </w:t>
      </w:r>
      <w:r>
        <w:rPr>
          <w:rFonts w:eastAsia="Times New Roman"/>
          <w:szCs w:val="24"/>
        </w:rPr>
        <w:t>Α</w:t>
      </w:r>
      <w:r>
        <w:rPr>
          <w:rFonts w:eastAsia="Times New Roman"/>
          <w:szCs w:val="24"/>
        </w:rPr>
        <w:t>υτό το λέτε ισότητα</w:t>
      </w:r>
      <w:r>
        <w:rPr>
          <w:rFonts w:eastAsia="Times New Roman"/>
          <w:szCs w:val="24"/>
        </w:rPr>
        <w:t xml:space="preserve">; Μην </w:t>
      </w:r>
      <w:proofErr w:type="spellStart"/>
      <w:r>
        <w:rPr>
          <w:rFonts w:eastAsia="Times New Roman"/>
          <w:szCs w:val="24"/>
        </w:rPr>
        <w:t>κοροϊδευόμαστε</w:t>
      </w:r>
      <w:proofErr w:type="spellEnd"/>
      <w:r>
        <w:rPr>
          <w:rFonts w:eastAsia="Times New Roman"/>
          <w:szCs w:val="24"/>
        </w:rPr>
        <w:t xml:space="preserve">. Αυτό είναι φωτογραφικό, απολύτως για τους συγκεκριμένους ανθρώπους. Μάλιστα. Τακτοποίηση εκλογικής πελατείας. Σας λέω από τώρα. Θα πέσει για λόγους ισότητας και αυτό. Θα πέσει η διάταξη αυτή. </w:t>
      </w:r>
      <w:r>
        <w:rPr>
          <w:rFonts w:eastAsia="Times New Roman"/>
          <w:szCs w:val="24"/>
        </w:rPr>
        <w:lastRenderedPageBreak/>
        <w:t xml:space="preserve">Πάλι τους κοροϊδεύετε. Τους </w:t>
      </w:r>
      <w:proofErr w:type="spellStart"/>
      <w:r>
        <w:rPr>
          <w:rFonts w:eastAsia="Times New Roman"/>
          <w:szCs w:val="24"/>
        </w:rPr>
        <w:t>ξανακοροϊδεύετ</w:t>
      </w:r>
      <w:r>
        <w:rPr>
          <w:rFonts w:eastAsia="Times New Roman"/>
          <w:szCs w:val="24"/>
        </w:rPr>
        <w:t>ε</w:t>
      </w:r>
      <w:proofErr w:type="spellEnd"/>
      <w:r>
        <w:rPr>
          <w:rFonts w:eastAsia="Times New Roman"/>
          <w:szCs w:val="24"/>
        </w:rPr>
        <w:t xml:space="preserve">. Δεν υπάρχει περίπτωση να περάσει. </w:t>
      </w:r>
    </w:p>
    <w:p w14:paraId="12031823" w14:textId="77777777" w:rsidR="00402C5E" w:rsidRDefault="00212FF6">
      <w:pPr>
        <w:spacing w:line="600" w:lineRule="auto"/>
        <w:ind w:firstLine="720"/>
        <w:jc w:val="both"/>
        <w:rPr>
          <w:rFonts w:eastAsia="Times New Roman"/>
          <w:szCs w:val="24"/>
        </w:rPr>
      </w:pPr>
      <w:r>
        <w:rPr>
          <w:rFonts w:eastAsia="Times New Roman"/>
          <w:szCs w:val="24"/>
        </w:rPr>
        <w:t>Έρχομαι και σας ερωτώ. Δεν κατάλαβα, αυτές οι θέσεις που ενδεχομένως θα ανοίξουν -δύο, δυόμισι, τρεις χιλιάδες- κάτω από αυτό το καθεστώς πιέσεως και λύσεως της κινητοποίησης που σας πιέζει, γιατί πρέπει να αφορούν μόν</w:t>
      </w:r>
      <w:r>
        <w:rPr>
          <w:rFonts w:eastAsia="Times New Roman"/>
          <w:szCs w:val="24"/>
        </w:rPr>
        <w:t>ο αυτούς; Όλους τους άλλους που βάζετε απέναντι δεν τους σκέφτεστε; Στην Ελλάδα του 24% και του 25% ανεργία, αυτοί οι συγκεκριμένοι πρέπει να έχουν προνόμιο για υπηρεσίες καθαριότητας, σε συγκεκριμένες θέσεις</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αι μάλιστα προνόμιο φωτογραφικό</w:t>
      </w:r>
      <w:r>
        <w:rPr>
          <w:rFonts w:eastAsia="Times New Roman"/>
          <w:szCs w:val="24"/>
        </w:rPr>
        <w:t>,</w:t>
      </w:r>
      <w:r>
        <w:rPr>
          <w:rFonts w:eastAsia="Times New Roman"/>
          <w:szCs w:val="24"/>
        </w:rPr>
        <w:t xml:space="preserve"> κλειστό; Οι </w:t>
      </w:r>
      <w:r>
        <w:rPr>
          <w:rFonts w:eastAsia="Times New Roman"/>
          <w:szCs w:val="24"/>
        </w:rPr>
        <w:t xml:space="preserve">υπόλοιποι γιατί δεν μπορούν να πάνε να δουλέψουν; Γιατί δεν μπορούν να διεκδικήσουν μια θέση; Γιατί πρέπει ειδικώς αυτοί, που πήραν τα </w:t>
      </w:r>
      <w:r>
        <w:rPr>
          <w:rFonts w:eastAsia="Times New Roman"/>
          <w:szCs w:val="24"/>
        </w:rPr>
        <w:t>τρία</w:t>
      </w:r>
      <w:r>
        <w:rPr>
          <w:rFonts w:eastAsia="Times New Roman"/>
          <w:szCs w:val="24"/>
        </w:rPr>
        <w:t xml:space="preserve"> οκτάμηνα και τους παρατείνατε με το</w:t>
      </w:r>
      <w:r>
        <w:rPr>
          <w:rFonts w:eastAsia="Times New Roman"/>
          <w:szCs w:val="24"/>
        </w:rPr>
        <w:t>ν</w:t>
      </w:r>
      <w:r>
        <w:rPr>
          <w:rFonts w:eastAsia="Times New Roman"/>
          <w:szCs w:val="24"/>
        </w:rPr>
        <w:t xml:space="preserve"> συγκεκριμένο τρόπο, να αποκλείσουν όλους τους υπόλοιπους; Να δώσετε και μια εξή</w:t>
      </w:r>
      <w:r>
        <w:rPr>
          <w:rFonts w:eastAsia="Times New Roman"/>
          <w:szCs w:val="24"/>
        </w:rPr>
        <w:t xml:space="preserve">γηση σε όλους τους υπόλοιπους; </w:t>
      </w:r>
    </w:p>
    <w:p w14:paraId="12031824" w14:textId="77777777" w:rsidR="00402C5E" w:rsidRDefault="00212FF6">
      <w:pPr>
        <w:spacing w:line="600" w:lineRule="auto"/>
        <w:ind w:firstLine="720"/>
        <w:jc w:val="both"/>
        <w:rPr>
          <w:rFonts w:eastAsia="Times New Roman"/>
          <w:szCs w:val="24"/>
        </w:rPr>
      </w:pPr>
      <w:r>
        <w:rPr>
          <w:rFonts w:eastAsia="Times New Roman"/>
          <w:szCs w:val="24"/>
        </w:rPr>
        <w:t xml:space="preserve">Πάμε τώρα. Εδώ φυσικά δεν είναι οι δέκα χιλιάδες. Εδώ είναι οι δυόμισι. Άρα και εξ αυτών μέρος. Αλλά όλο </w:t>
      </w:r>
      <w:proofErr w:type="spellStart"/>
      <w:r>
        <w:rPr>
          <w:rFonts w:eastAsia="Times New Roman"/>
          <w:szCs w:val="24"/>
        </w:rPr>
        <w:t>ανορθόλογο</w:t>
      </w:r>
      <w:proofErr w:type="spellEnd"/>
      <w:r>
        <w:rPr>
          <w:rFonts w:eastAsia="Times New Roman"/>
          <w:szCs w:val="24"/>
        </w:rPr>
        <w:t>,</w:t>
      </w:r>
      <w:r>
        <w:rPr>
          <w:rFonts w:eastAsia="Times New Roman"/>
          <w:szCs w:val="24"/>
        </w:rPr>
        <w:t xml:space="preserve"> για να ικανοποιήσουμε το πρόβλημα το οποίο έχουμε δημιουργήσει.</w:t>
      </w:r>
    </w:p>
    <w:p w14:paraId="12031825"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Πάμε και στο </w:t>
      </w:r>
      <w:r>
        <w:rPr>
          <w:rFonts w:eastAsia="Times New Roman"/>
          <w:szCs w:val="24"/>
        </w:rPr>
        <w:t>«</w:t>
      </w:r>
      <w:r>
        <w:rPr>
          <w:rFonts w:eastAsia="Times New Roman"/>
          <w:szCs w:val="24"/>
        </w:rPr>
        <w:t>προσωρινό</w:t>
      </w:r>
      <w:r>
        <w:rPr>
          <w:rFonts w:eastAsia="Times New Roman"/>
          <w:szCs w:val="24"/>
        </w:rPr>
        <w:t>»</w:t>
      </w:r>
      <w:r>
        <w:rPr>
          <w:rFonts w:eastAsia="Times New Roman"/>
          <w:szCs w:val="24"/>
        </w:rPr>
        <w:t xml:space="preserve">. Θέλετε πρόβλεψη και για το </w:t>
      </w:r>
      <w:r>
        <w:rPr>
          <w:rFonts w:eastAsia="Times New Roman"/>
          <w:szCs w:val="24"/>
        </w:rPr>
        <w:t>«</w:t>
      </w:r>
      <w:r>
        <w:rPr>
          <w:rFonts w:eastAsia="Times New Roman"/>
          <w:szCs w:val="24"/>
        </w:rPr>
        <w:t>προσωρινό</w:t>
      </w:r>
      <w:r>
        <w:rPr>
          <w:rFonts w:eastAsia="Times New Roman"/>
          <w:szCs w:val="24"/>
        </w:rPr>
        <w:t>»</w:t>
      </w:r>
      <w:r>
        <w:rPr>
          <w:rFonts w:eastAsia="Times New Roman"/>
          <w:szCs w:val="24"/>
        </w:rPr>
        <w:t>; Να σας την κάνω; Πάει κι αυτό. Όπως είναι θα φύγει. Γιατί; Διότι ποια είναι η δήθεν νομικά άρτια αιτιολογία της προσωρινότητας; Τι κάνει με την προσωρινή ρύθμιση; Ουσιαστικά όσοι είναι τώρα και εργάζονται παρατείνε</w:t>
      </w:r>
      <w:r>
        <w:rPr>
          <w:rFonts w:eastAsia="Times New Roman"/>
          <w:szCs w:val="24"/>
        </w:rPr>
        <w:t xml:space="preserve">ται η σύμβασή τους μέχρι να ολοκληρωθεί η προκήρυξη του ΑΣΕΠ για όλους, αλλά πάντως όχι αργότερα από τις 31 Μαρτίου του 2018, αν θυμάμαι σωστά την ημερομηνία. Είναι σωστή η ημερομηνία; Κάπου εκεί είναι. Όχι αργότερα. </w:t>
      </w:r>
    </w:p>
    <w:p w14:paraId="12031826" w14:textId="77777777" w:rsidR="00402C5E" w:rsidRDefault="00212FF6">
      <w:pPr>
        <w:spacing w:line="600" w:lineRule="auto"/>
        <w:ind w:firstLine="720"/>
        <w:jc w:val="both"/>
        <w:rPr>
          <w:rFonts w:eastAsia="Times New Roman"/>
          <w:szCs w:val="24"/>
        </w:rPr>
      </w:pPr>
      <w:r>
        <w:rPr>
          <w:rFonts w:eastAsia="Times New Roman"/>
          <w:szCs w:val="24"/>
        </w:rPr>
        <w:t>(Στο σημείο αυτό την Προεδρική Έδρα κα</w:t>
      </w:r>
      <w:r>
        <w:rPr>
          <w:rFonts w:eastAsia="Times New Roman"/>
          <w:szCs w:val="24"/>
        </w:rPr>
        <w:t xml:space="preserve">ταλαμβάνει ο </w:t>
      </w:r>
      <w:r>
        <w:rPr>
          <w:rFonts w:eastAsia="Times New Roman"/>
          <w:szCs w:val="24"/>
        </w:rPr>
        <w:t>Α</w:t>
      </w:r>
      <w:r>
        <w:rPr>
          <w:rFonts w:eastAsia="Times New Roman"/>
          <w:szCs w:val="24"/>
        </w:rPr>
        <w:t xml:space="preserve">΄ Αντιπρόεδρος της Βουλής κ. </w:t>
      </w:r>
      <w:r w:rsidRPr="00C2315F">
        <w:rPr>
          <w:rFonts w:eastAsia="Times New Roman"/>
          <w:b/>
          <w:szCs w:val="24"/>
        </w:rPr>
        <w:t>ΑΝΑΣΤΑΣΙΟΣ ΚΟΥΡΑΚΗΣ</w:t>
      </w:r>
      <w:r>
        <w:rPr>
          <w:rFonts w:eastAsia="Times New Roman"/>
          <w:szCs w:val="24"/>
        </w:rPr>
        <w:t>)</w:t>
      </w:r>
    </w:p>
    <w:p w14:paraId="12031827" w14:textId="77777777" w:rsidR="00402C5E" w:rsidRDefault="00212FF6">
      <w:pPr>
        <w:spacing w:line="600" w:lineRule="auto"/>
        <w:ind w:firstLine="720"/>
        <w:jc w:val="both"/>
        <w:rPr>
          <w:rFonts w:eastAsia="Times New Roman"/>
          <w:szCs w:val="24"/>
        </w:rPr>
      </w:pPr>
      <w:r>
        <w:rPr>
          <w:rFonts w:eastAsia="Times New Roman"/>
          <w:szCs w:val="24"/>
        </w:rPr>
        <w:t>Κάνετε, λοιπόν, αυτή την παράταση. Θέμα πρώτο: Τι σας είπε το Ελεγκτικό Συνέδριο για τις παρατάσεις; Τι σας είπε; Ότι δεν επιτρέπονται. Τις ξανακάνετε. Με ποια αιτιολογία τις ξανακάνετε; Ακούσ</w:t>
      </w:r>
      <w:r>
        <w:rPr>
          <w:rFonts w:eastAsia="Times New Roman"/>
          <w:szCs w:val="24"/>
        </w:rPr>
        <w:t>τε. Βάζετε δυο προϋποθέσεις. Λέει: «</w:t>
      </w:r>
      <w:r>
        <w:rPr>
          <w:rFonts w:eastAsia="Times New Roman"/>
          <w:szCs w:val="24"/>
        </w:rPr>
        <w:t>Ν</w:t>
      </w:r>
      <w:r>
        <w:rPr>
          <w:rFonts w:eastAsia="Times New Roman"/>
          <w:szCs w:val="24"/>
        </w:rPr>
        <w:t>α έχουν βάλει τις οργανικές θέσεις οι δήμοι</w:t>
      </w:r>
      <w:r>
        <w:rPr>
          <w:rFonts w:eastAsia="Times New Roman"/>
          <w:szCs w:val="24"/>
        </w:rPr>
        <w:t>.</w:t>
      </w:r>
      <w:r>
        <w:rPr>
          <w:rFonts w:eastAsia="Times New Roman"/>
          <w:szCs w:val="24"/>
        </w:rPr>
        <w:t>». Καλώς. Ας πούμε ότι τις βάζουν. Ερωτώ εγώ: Οι οργανικές θέσεις θα είναι για όλους; Οι οργανικές θέσεις των δήμων, λέτε εσείς ότι θα είναι δυόμισι χιλιάδες. Άρα</w:t>
      </w:r>
      <w:r>
        <w:rPr>
          <w:rFonts w:eastAsia="Times New Roman"/>
          <w:szCs w:val="24"/>
        </w:rPr>
        <w:t>,</w:t>
      </w:r>
      <w:r>
        <w:rPr>
          <w:rFonts w:eastAsia="Times New Roman"/>
          <w:szCs w:val="24"/>
        </w:rPr>
        <w:t xml:space="preserve"> στην καλύτε</w:t>
      </w:r>
      <w:r>
        <w:rPr>
          <w:rFonts w:eastAsia="Times New Roman"/>
          <w:szCs w:val="24"/>
        </w:rPr>
        <w:t>ρη περίπτωση</w:t>
      </w:r>
      <w:r>
        <w:rPr>
          <w:rFonts w:eastAsia="Times New Roman"/>
          <w:szCs w:val="24"/>
        </w:rPr>
        <w:t>,</w:t>
      </w:r>
      <w:r>
        <w:rPr>
          <w:rFonts w:eastAsia="Times New Roman"/>
          <w:szCs w:val="24"/>
        </w:rPr>
        <w:t xml:space="preserve"> αυτό αφήνει </w:t>
      </w:r>
      <w:proofErr w:type="spellStart"/>
      <w:r>
        <w:rPr>
          <w:rFonts w:eastAsia="Times New Roman"/>
          <w:szCs w:val="24"/>
        </w:rPr>
        <w:t>επτάμισι</w:t>
      </w:r>
      <w:proofErr w:type="spellEnd"/>
      <w:r>
        <w:rPr>
          <w:rFonts w:eastAsia="Times New Roman"/>
          <w:szCs w:val="24"/>
        </w:rPr>
        <w:t xml:space="preserve"> χιλιάδες απέξω. Σας έρχονται τώρα τα χαιρετίσματα από την ΠΟΕ</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ΟΤΑ μαθαίνω. </w:t>
      </w:r>
      <w:r>
        <w:rPr>
          <w:rFonts w:eastAsia="Times New Roman"/>
          <w:szCs w:val="24"/>
        </w:rPr>
        <w:lastRenderedPageBreak/>
        <w:t>Διότι, ξαναλέω, η παράταση για να δικαιολογηθεί</w:t>
      </w:r>
      <w:r>
        <w:rPr>
          <w:rFonts w:eastAsia="Times New Roman"/>
          <w:szCs w:val="24"/>
        </w:rPr>
        <w:t>,</w:t>
      </w:r>
      <w:r>
        <w:rPr>
          <w:rFonts w:eastAsia="Times New Roman"/>
          <w:szCs w:val="24"/>
        </w:rPr>
        <w:t xml:space="preserve"> έστω με το σαθρό σκεπτικό</w:t>
      </w:r>
      <w:r>
        <w:rPr>
          <w:rFonts w:eastAsia="Times New Roman"/>
          <w:szCs w:val="24"/>
        </w:rPr>
        <w:t>,</w:t>
      </w:r>
      <w:r>
        <w:rPr>
          <w:rFonts w:eastAsia="Times New Roman"/>
          <w:szCs w:val="24"/>
        </w:rPr>
        <w:t xml:space="preserve"> πρέπει να έχουν υπάρξει οργανικές θέσεις. Άρα, λοιπόν, οι οργανικές </w:t>
      </w:r>
      <w:r>
        <w:rPr>
          <w:rFonts w:eastAsia="Times New Roman"/>
          <w:szCs w:val="24"/>
        </w:rPr>
        <w:t xml:space="preserve">θέσεις θα είναι δυόμισι χιλιάδες, οι απασχολούμενοι σήμερα συμβασιούχοι είναι δέκα χιλιάδες, οι </w:t>
      </w:r>
      <w:proofErr w:type="spellStart"/>
      <w:r>
        <w:rPr>
          <w:rFonts w:eastAsia="Times New Roman"/>
          <w:szCs w:val="24"/>
        </w:rPr>
        <w:t>επτάμισι</w:t>
      </w:r>
      <w:proofErr w:type="spellEnd"/>
      <w:r>
        <w:rPr>
          <w:rFonts w:eastAsia="Times New Roman"/>
          <w:szCs w:val="24"/>
        </w:rPr>
        <w:t xml:space="preserve"> χιλιάδες μένουν εκτός.</w:t>
      </w:r>
    </w:p>
    <w:p w14:paraId="12031828" w14:textId="77777777" w:rsidR="00402C5E" w:rsidRDefault="00212FF6">
      <w:pPr>
        <w:spacing w:line="600" w:lineRule="auto"/>
        <w:ind w:firstLine="720"/>
        <w:jc w:val="both"/>
        <w:rPr>
          <w:rFonts w:eastAsia="Times New Roman"/>
          <w:szCs w:val="24"/>
        </w:rPr>
      </w:pPr>
      <w:r>
        <w:rPr>
          <w:rFonts w:eastAsia="Times New Roman"/>
          <w:b/>
          <w:szCs w:val="24"/>
        </w:rPr>
        <w:t xml:space="preserve">ΠΑΝΑΓΙΩΤΑ ΔΡΙΤΣΕΛΗ: </w:t>
      </w:r>
      <w:r>
        <w:rPr>
          <w:rFonts w:eastAsia="Times New Roman"/>
          <w:szCs w:val="24"/>
        </w:rPr>
        <w:t>Δεν τα ξέρετε καλά.</w:t>
      </w:r>
    </w:p>
    <w:p w14:paraId="12031829" w14:textId="77777777" w:rsidR="00402C5E" w:rsidRDefault="00212FF6">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Όχι, δεν τα ξέρω. Να μου τα εξηγήσετε.</w:t>
      </w:r>
    </w:p>
    <w:p w14:paraId="1203182A" w14:textId="77777777" w:rsidR="00402C5E" w:rsidRDefault="00212FF6">
      <w:pPr>
        <w:spacing w:line="600" w:lineRule="auto"/>
        <w:ind w:firstLine="720"/>
        <w:jc w:val="both"/>
        <w:rPr>
          <w:rFonts w:eastAsia="Times New Roman"/>
          <w:szCs w:val="24"/>
        </w:rPr>
      </w:pPr>
      <w:r>
        <w:rPr>
          <w:rFonts w:eastAsia="Times New Roman"/>
          <w:b/>
          <w:szCs w:val="24"/>
        </w:rPr>
        <w:t>ΠΡΟΕΔΡΕΥΩΝ (Αναστάσιος Κουράκη</w:t>
      </w:r>
      <w:r>
        <w:rPr>
          <w:rFonts w:eastAsia="Times New Roman"/>
          <w:b/>
          <w:szCs w:val="24"/>
        </w:rPr>
        <w:t>ς):</w:t>
      </w:r>
      <w:r>
        <w:rPr>
          <w:rFonts w:eastAsia="Times New Roman"/>
          <w:szCs w:val="24"/>
        </w:rPr>
        <w:t xml:space="preserve"> Ολοκληρώστε</w:t>
      </w:r>
      <w:r>
        <w:rPr>
          <w:rFonts w:eastAsia="Times New Roman"/>
          <w:szCs w:val="24"/>
        </w:rPr>
        <w:t>,</w:t>
      </w:r>
      <w:r>
        <w:rPr>
          <w:rFonts w:eastAsia="Times New Roman"/>
          <w:szCs w:val="24"/>
        </w:rPr>
        <w:t xml:space="preserve"> σας παρακαλώ, κύριε Βορίδη.</w:t>
      </w:r>
    </w:p>
    <w:p w14:paraId="1203182B" w14:textId="77777777" w:rsidR="00402C5E" w:rsidRDefault="00212FF6">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Γιατί πάλι λέγατε την άλλη φορά ότι δεν τα ήξερα και έχετε ένα κακό ιστορικό προηγούμενο μαζί μου. Όλο δεν τα ξέρω και όλα τελικά τα ξέρω.</w:t>
      </w:r>
    </w:p>
    <w:p w14:paraId="1203182C" w14:textId="77777777" w:rsidR="00402C5E" w:rsidRDefault="00212FF6">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Βορίδη, αν έχ</w:t>
      </w:r>
      <w:r>
        <w:rPr>
          <w:rFonts w:eastAsia="Times New Roman"/>
          <w:szCs w:val="24"/>
        </w:rPr>
        <w:t>ετε την καλοσύνη να ολοκληρώσετε.</w:t>
      </w:r>
    </w:p>
    <w:p w14:paraId="1203182D" w14:textId="77777777" w:rsidR="00402C5E" w:rsidRDefault="00212FF6">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Έχετε κακό ιστορικό προηγούμενο. Λίγο προσέξτε το.</w:t>
      </w:r>
    </w:p>
    <w:p w14:paraId="1203182E"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Τελειώνω. Επαναλαμβάνω, εγώ δεν έχω αντίρρηση να κάνουμε θεωρητικές ιδεολογικές και πολιτικές συζητήσεις. Όταν, όμως, πάμε επί του πεδίου, εκεί είναι </w:t>
      </w:r>
      <w:r>
        <w:rPr>
          <w:rFonts w:eastAsia="Times New Roman"/>
          <w:szCs w:val="24"/>
        </w:rPr>
        <w:t>μετρημένα κουκιά. Στα μετρημένα κουκιά δεν γίνεται να μην τα ξέρω. Ξέρω αυτά που ξέρω. Δεν λέω ότι είμαι αλάνθαστος, αλλά θέλω να ακούσω το επιχείρημα το οποίο ανατρέπει αυτό το συγκεκριμένο.</w:t>
      </w:r>
    </w:p>
    <w:p w14:paraId="1203182F" w14:textId="77777777" w:rsidR="00402C5E" w:rsidRDefault="00212FF6">
      <w:pPr>
        <w:spacing w:line="600" w:lineRule="auto"/>
        <w:ind w:firstLine="720"/>
        <w:jc w:val="both"/>
        <w:rPr>
          <w:rFonts w:eastAsia="Times New Roman"/>
          <w:szCs w:val="24"/>
        </w:rPr>
      </w:pPr>
      <w:r>
        <w:rPr>
          <w:rFonts w:eastAsia="Times New Roman"/>
          <w:szCs w:val="24"/>
        </w:rPr>
        <w:t>Το δεύτερο ζήτημα που έχετε και τελειώνω</w:t>
      </w:r>
      <w:r>
        <w:rPr>
          <w:rFonts w:eastAsia="Times New Roman"/>
          <w:szCs w:val="24"/>
        </w:rPr>
        <w:t>,</w:t>
      </w:r>
      <w:r>
        <w:rPr>
          <w:rFonts w:eastAsia="Times New Roman"/>
          <w:szCs w:val="24"/>
        </w:rPr>
        <w:t xml:space="preserve"> κύριε Πρόεδρε</w:t>
      </w:r>
      <w:r>
        <w:rPr>
          <w:rFonts w:eastAsia="Times New Roman"/>
          <w:szCs w:val="24"/>
        </w:rPr>
        <w:t>,</w:t>
      </w:r>
      <w:r>
        <w:rPr>
          <w:rFonts w:eastAsia="Times New Roman"/>
          <w:szCs w:val="24"/>
        </w:rPr>
        <w:t xml:space="preserve"> είναι ό</w:t>
      </w:r>
      <w:r>
        <w:rPr>
          <w:rFonts w:eastAsia="Times New Roman"/>
          <w:szCs w:val="24"/>
        </w:rPr>
        <w:t>τι λέτε ότι είμαστε σε κατάσταση εκτάκτου ανάγκης. Εξαιτίας ποιου πράγματος;</w:t>
      </w:r>
    </w:p>
    <w:p w14:paraId="12031830" w14:textId="77777777" w:rsidR="00402C5E" w:rsidRDefault="00212FF6">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Έκτακτη ανάγκη.</w:t>
      </w:r>
    </w:p>
    <w:p w14:paraId="12031831" w14:textId="77777777" w:rsidR="00402C5E" w:rsidRDefault="00212FF6">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Βεβαίως και υπάρχει έκτακτη ανάγκη, η οποία δημιουργείται από τις κινητοποιήσεις. </w:t>
      </w:r>
    </w:p>
    <w:p w14:paraId="12031832" w14:textId="77777777" w:rsidR="00402C5E" w:rsidRDefault="00402C5E">
      <w:pPr>
        <w:spacing w:line="600" w:lineRule="auto"/>
        <w:ind w:firstLine="720"/>
        <w:jc w:val="both"/>
        <w:rPr>
          <w:rFonts w:eastAsia="Times New Roman"/>
          <w:szCs w:val="24"/>
        </w:rPr>
      </w:pPr>
    </w:p>
    <w:p w14:paraId="1203183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Δεν προσλαμβάνουμε και δεν λύνουμε θέμα</w:t>
      </w:r>
      <w:r>
        <w:rPr>
          <w:rFonts w:eastAsia="Times New Roman" w:cs="Times New Roman"/>
          <w:szCs w:val="24"/>
        </w:rPr>
        <w:t>τα σε αυτή τη βάση</w:t>
      </w:r>
      <w:r>
        <w:rPr>
          <w:rFonts w:eastAsia="Times New Roman" w:cs="Times New Roman"/>
          <w:szCs w:val="24"/>
        </w:rPr>
        <w:t>,</w:t>
      </w:r>
      <w:r>
        <w:rPr>
          <w:rFonts w:eastAsia="Times New Roman" w:cs="Times New Roman"/>
          <w:szCs w:val="24"/>
        </w:rPr>
        <w:t xml:space="preserve"> επειδή υπάρχουν κινητοποιήσεις. Απορρίπτετε τα δίμηνα. Γιατί; Απορρίπτετε τα οκτάμηνα. Γιατί; Θα σας ρωτήσει το Ελεγκτικό Συνέδριο, όχι εγώ, προς Θεού. Εγώ μια σκέψη κάνω. Α</w:t>
      </w:r>
      <w:r>
        <w:rPr>
          <w:rFonts w:eastAsia="Times New Roman" w:cs="Times New Roman"/>
          <w:szCs w:val="24"/>
        </w:rPr>
        <w:lastRenderedPageBreak/>
        <w:t>πορρίπτετε τη δυνατότητα του άρθρου 61 του νόμου. Τι λέει ο νόμ</w:t>
      </w:r>
      <w:r>
        <w:rPr>
          <w:rFonts w:eastAsia="Times New Roman" w:cs="Times New Roman"/>
          <w:szCs w:val="24"/>
        </w:rPr>
        <w:t xml:space="preserve">ος, κυρίες και κύριοι συνάδελφοι; Αυτό είναι ψηφισμένο. Δεν σας αρέσει; Να το αλλάξετε. </w:t>
      </w:r>
    </w:p>
    <w:p w14:paraId="12031834"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Βορίδη, ολοκληρώστε τη σκέψη σας</w:t>
      </w:r>
      <w:r>
        <w:rPr>
          <w:rFonts w:eastAsia="Times New Roman" w:cs="Times New Roman"/>
          <w:szCs w:val="24"/>
        </w:rPr>
        <w:t>,</w:t>
      </w:r>
      <w:r>
        <w:rPr>
          <w:rFonts w:eastAsia="Times New Roman" w:cs="Times New Roman"/>
          <w:szCs w:val="24"/>
        </w:rPr>
        <w:t xml:space="preserve"> σας παρακαλώ. </w:t>
      </w:r>
    </w:p>
    <w:p w14:paraId="12031835"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Τελειώνω, κύριε Πρόεδρε. </w:t>
      </w:r>
    </w:p>
    <w:p w14:paraId="12031836"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Έχετε περάσει τον χρόνο σας. </w:t>
      </w:r>
    </w:p>
    <w:p w14:paraId="12031837"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Σας ευχαριστώ πάρα πολύ για την κατανόησή σας, για την ανοχή σας. Την εκτιμώ ιδιαιτέρως, αλλά τελειώνω το επιχείρημα. </w:t>
      </w:r>
    </w:p>
    <w:p w14:paraId="12031838"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Σε δέκα δευτερόλεπτα κλείνουμε. </w:t>
      </w:r>
    </w:p>
    <w:p w14:paraId="12031839"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w:t>
      </w:r>
      <w:r>
        <w:rPr>
          <w:rFonts w:eastAsia="Times New Roman" w:cs="Times New Roman"/>
          <w:szCs w:val="24"/>
        </w:rPr>
        <w:t>ι λέει, λοιπόν, το άρθρο 61; Ανάμεσα σε σειρά δυνατοτήτων λέει ότι</w:t>
      </w:r>
      <w:r>
        <w:rPr>
          <w:rFonts w:eastAsia="Times New Roman" w:cs="Times New Roman"/>
          <w:szCs w:val="24"/>
        </w:rPr>
        <w:t>,</w:t>
      </w:r>
      <w:r>
        <w:rPr>
          <w:rFonts w:eastAsia="Times New Roman" w:cs="Times New Roman"/>
          <w:szCs w:val="24"/>
        </w:rPr>
        <w:t xml:space="preserve"> εάν δήμος το επιθυμεί και αποφασίσει το δημοτικό συμβούλιο με 50% συν ένα την απόφαση και αιτιολογήσει την απόφασή του αυτή</w:t>
      </w:r>
      <w:r>
        <w:rPr>
          <w:rFonts w:eastAsia="Times New Roman" w:cs="Times New Roman"/>
          <w:szCs w:val="24"/>
        </w:rPr>
        <w:t>,</w:t>
      </w:r>
      <w:r>
        <w:rPr>
          <w:rFonts w:eastAsia="Times New Roman" w:cs="Times New Roman"/>
          <w:szCs w:val="24"/>
        </w:rPr>
        <w:t xml:space="preserve"> συνεκτιμώντας τα </w:t>
      </w:r>
      <w:r>
        <w:rPr>
          <w:rFonts w:eastAsia="Times New Roman" w:cs="Times New Roman"/>
          <w:szCs w:val="24"/>
        </w:rPr>
        <w:lastRenderedPageBreak/>
        <w:t>οικονομικά δεδομένα του, μπορεί να αναθέσει τη</w:t>
      </w:r>
      <w:r>
        <w:rPr>
          <w:rFonts w:eastAsia="Times New Roman" w:cs="Times New Roman"/>
          <w:szCs w:val="24"/>
        </w:rPr>
        <w:t>ν παροχή της υπηρεσίας καθαριότητας σε ιδιώτες. Το λέει; Είναι έτσι; Το έχετε αλλάξει; Όχι. Υπάρχει αυτή η νομική δυνατότητα;</w:t>
      </w:r>
    </w:p>
    <w:p w14:paraId="1203183A"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Αυτό θέλετε; Άρα να το κάνουμε.</w:t>
      </w:r>
    </w:p>
    <w:p w14:paraId="1203183B"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Θα σας πω τι θέλω, κύριε Μπάρκα, επειδή εξανίσταστε έτσι </w:t>
      </w:r>
      <w:r>
        <w:rPr>
          <w:rFonts w:eastAsia="Times New Roman" w:cs="Times New Roman"/>
          <w:szCs w:val="24"/>
        </w:rPr>
        <w:t xml:space="preserve">ωραίος και </w:t>
      </w:r>
      <w:proofErr w:type="spellStart"/>
      <w:r>
        <w:rPr>
          <w:rFonts w:eastAsia="Times New Roman" w:cs="Times New Roman"/>
          <w:szCs w:val="24"/>
        </w:rPr>
        <w:t>μπρατσωμένος</w:t>
      </w:r>
      <w:proofErr w:type="spellEnd"/>
      <w:r>
        <w:rPr>
          <w:rFonts w:eastAsia="Times New Roman" w:cs="Times New Roman"/>
          <w:szCs w:val="24"/>
        </w:rPr>
        <w:t xml:space="preserve"> αποκαλυπτικά. </w:t>
      </w:r>
    </w:p>
    <w:p w14:paraId="1203183C"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Ναι, αλλά δεν κάνουμε έτσι δουλειά.</w:t>
      </w:r>
    </w:p>
    <w:p w14:paraId="1203183D"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Επειδή, λοιπόν, συμβαίνει αυτό, ακούστε τι θέλω εγώ. Ξέρετε τι θέλω; Θέλω να εμπιστευτούμε την αυτοδιοίκηση. Αυτό θέλω. Θέλω να </w:t>
      </w:r>
      <w:r>
        <w:rPr>
          <w:rFonts w:eastAsia="Times New Roman" w:cs="Times New Roman"/>
          <w:szCs w:val="24"/>
        </w:rPr>
        <w:t xml:space="preserve">υπάρχουν οι νομικές δυνατότητες στα χέρια των δήμων. Θέλω η Ικαρία να μπορεί να αποφασίζει τον τρόπο που θα μαζέψει τα απορρίμματά της και να μην το αποφασίζει ο Σκουρλέτης, ο Υπουργός στην Αθήνα.  </w:t>
      </w:r>
    </w:p>
    <w:p w14:paraId="1203183E"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ευχαριστούμε, κύ</w:t>
      </w:r>
      <w:r>
        <w:rPr>
          <w:rFonts w:eastAsia="Times New Roman" w:cs="Times New Roman"/>
          <w:szCs w:val="24"/>
        </w:rPr>
        <w:t xml:space="preserve">ριε Βορίδη. </w:t>
      </w:r>
    </w:p>
    <w:p w14:paraId="1203183F"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Εσείς, όμως, δεν θέλετε αυτό. Εσείς</w:t>
      </w:r>
      <w:r>
        <w:rPr>
          <w:rFonts w:eastAsia="Times New Roman" w:cs="Times New Roman"/>
          <w:szCs w:val="24"/>
        </w:rPr>
        <w:t>,</w:t>
      </w:r>
      <w:r>
        <w:rPr>
          <w:rFonts w:eastAsia="Times New Roman" w:cs="Times New Roman"/>
          <w:szCs w:val="24"/>
        </w:rPr>
        <w:t xml:space="preserve"> εγκλωβισμένοι μέσα στην καταστροφή και το χάος που έχετε δημιουργήσει, να κάνετε ρυθμίσεις</w:t>
      </w:r>
      <w:r>
        <w:rPr>
          <w:rFonts w:eastAsia="Times New Roman" w:cs="Times New Roman"/>
          <w:szCs w:val="24"/>
        </w:rPr>
        <w:t>,</w:t>
      </w:r>
      <w:r>
        <w:rPr>
          <w:rFonts w:eastAsia="Times New Roman" w:cs="Times New Roman"/>
          <w:szCs w:val="24"/>
        </w:rPr>
        <w:t xml:space="preserve"> για να εμφανίζεται ο κ. Τσίπρας ως </w:t>
      </w:r>
      <w:proofErr w:type="spellStart"/>
      <w:r>
        <w:rPr>
          <w:rFonts w:eastAsia="Times New Roman" w:cs="Times New Roman"/>
          <w:szCs w:val="24"/>
        </w:rPr>
        <w:t>σώζων</w:t>
      </w:r>
      <w:proofErr w:type="spellEnd"/>
      <w:r>
        <w:rPr>
          <w:rFonts w:eastAsia="Times New Roman" w:cs="Times New Roman"/>
          <w:szCs w:val="24"/>
        </w:rPr>
        <w:t xml:space="preserve"> δήθεν αυτούς που ο ίδιος έχει εγκλωβίσει. Δεν περνάνε αυτά. Δεν σας πιστεύει κανείς. Είστε πλέον όμηροι των καταστάσεων που εσείς οι ίδιοι δημιουργήσατε. </w:t>
      </w:r>
    </w:p>
    <w:p w14:paraId="12031840"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031841" w14:textId="77777777" w:rsidR="00402C5E" w:rsidRDefault="00212FF6">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w:t>
      </w:r>
      <w:r>
        <w:rPr>
          <w:rFonts w:eastAsia="Times New Roman" w:cs="Times New Roman"/>
          <w:szCs w:val="24"/>
        </w:rPr>
        <w:t>ημοκρατίας)</w:t>
      </w:r>
    </w:p>
    <w:p w14:paraId="12031842"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πολύ. </w:t>
      </w:r>
    </w:p>
    <w:p w14:paraId="12031843"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Εσωτερικών κ. Σκουρλέτης. </w:t>
      </w:r>
    </w:p>
    <w:p w14:paraId="12031844"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ΠΑΝΑΓΙΩΤΗΣ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 (Υπουργός Εσωτερικών): </w:t>
      </w:r>
      <w:r>
        <w:rPr>
          <w:rFonts w:eastAsia="Times New Roman" w:cs="Times New Roman"/>
          <w:szCs w:val="24"/>
        </w:rPr>
        <w:t xml:space="preserve">Νομίζω ότι είναι απαραίτητες κάποιες διευκρινίσεις. </w:t>
      </w:r>
    </w:p>
    <w:p w14:paraId="1203184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Πρώτα από όλα, πρέπει να γνωρίζ</w:t>
      </w:r>
      <w:r>
        <w:rPr>
          <w:rFonts w:eastAsia="Times New Roman" w:cs="Times New Roman"/>
          <w:szCs w:val="24"/>
        </w:rPr>
        <w:t xml:space="preserve">ουμε. Δεν πρέπει να γίνεται αυτή η σύγχυση και παρακαλώ να το πείτε και προς τον Πρόεδρο του κόμματός σας. Πράγματι το ποιος διορίζεται στην </w:t>
      </w:r>
      <w:r>
        <w:rPr>
          <w:rFonts w:eastAsia="Times New Roman" w:cs="Times New Roman"/>
          <w:szCs w:val="24"/>
        </w:rPr>
        <w:lastRenderedPageBreak/>
        <w:t xml:space="preserve">αυτοδιοίκηση δεν είναι υπόθεση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μιάς</w:t>
      </w:r>
      <w:proofErr w:type="spellEnd"/>
      <w:r>
        <w:rPr>
          <w:rFonts w:eastAsia="Times New Roman" w:cs="Times New Roman"/>
          <w:szCs w:val="24"/>
        </w:rPr>
        <w:t xml:space="preserve"> Κυβέρνησης και κανενός Υπουργού. Προσδιορίζεται από τους οργανισμούς των δήμ</w:t>
      </w:r>
      <w:r>
        <w:rPr>
          <w:rFonts w:eastAsia="Times New Roman" w:cs="Times New Roman"/>
          <w:szCs w:val="24"/>
        </w:rPr>
        <w:t xml:space="preserve">ων, τις συγκεκριμένες οργανικές θέσεις, τα αιτήματα προς κάλυψη όποιων κενών υπάρχουν αλλά και από το ύψος των ανταποδοτικών εσόδων. Αυτό είναι τελειωμένο, είναι απαντημένο. Άρα δεν διορίζει η Κυβέρνηση στην αυτοδιοίκηση. </w:t>
      </w:r>
    </w:p>
    <w:p w14:paraId="1203184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Διότι εσείς μιλάτε εδώ και δίνετε</w:t>
      </w:r>
      <w:r>
        <w:rPr>
          <w:rFonts w:eastAsia="Times New Roman" w:cs="Times New Roman"/>
          <w:szCs w:val="24"/>
        </w:rPr>
        <w:t xml:space="preserve"> την εντύπωση ότι πάμε εμείς να επιβάλουμε νέους κρατικούς υπαλλήλους. Αυτά δεν ξέρω πο</w:t>
      </w:r>
      <w:r>
        <w:rPr>
          <w:rFonts w:eastAsia="Times New Roman" w:cs="Times New Roman"/>
          <w:szCs w:val="24"/>
        </w:rPr>
        <w:t>ύ</w:t>
      </w:r>
      <w:r>
        <w:rPr>
          <w:rFonts w:eastAsia="Times New Roman" w:cs="Times New Roman"/>
          <w:szCs w:val="24"/>
        </w:rPr>
        <w:t xml:space="preserve"> μπορεί να συμβαίνουν. Μπορεί στη Βόρια Κορέα</w:t>
      </w:r>
      <w:r>
        <w:rPr>
          <w:rFonts w:eastAsia="Times New Roman" w:cs="Times New Roman"/>
          <w:szCs w:val="24"/>
        </w:rPr>
        <w:t>,</w:t>
      </w:r>
      <w:r>
        <w:rPr>
          <w:rFonts w:eastAsia="Times New Roman" w:cs="Times New Roman"/>
          <w:szCs w:val="24"/>
        </w:rPr>
        <w:t xml:space="preserve"> που είναι το παράδειγμα </w:t>
      </w:r>
      <w:r>
        <w:rPr>
          <w:rFonts w:eastAsia="Times New Roman" w:cs="Times New Roman"/>
          <w:szCs w:val="24"/>
        </w:rPr>
        <w:t>στο οποίο</w:t>
      </w:r>
      <w:r>
        <w:rPr>
          <w:rFonts w:eastAsia="Times New Roman" w:cs="Times New Roman"/>
          <w:szCs w:val="24"/>
        </w:rPr>
        <w:t xml:space="preserve"> αναφέρεστε συνέχεια. Δεν συμβαίνουν εδώ πέρα όπως το προβλέπει το Σύνταγμα. </w:t>
      </w:r>
    </w:p>
    <w:p w14:paraId="12031847"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ΜΑΥΡΟΥΔΗΣ </w:t>
      </w:r>
      <w:r>
        <w:rPr>
          <w:rFonts w:eastAsia="Times New Roman" w:cs="Times New Roman"/>
          <w:b/>
          <w:szCs w:val="24"/>
        </w:rPr>
        <w:t xml:space="preserve">ΒΟΡΙΔΗΣ: </w:t>
      </w:r>
      <w:r>
        <w:rPr>
          <w:rFonts w:eastAsia="Times New Roman" w:cs="Times New Roman"/>
          <w:szCs w:val="24"/>
        </w:rPr>
        <w:t xml:space="preserve">Μακριά από εσάς! </w:t>
      </w:r>
    </w:p>
    <w:p w14:paraId="12031848"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ΠΑΝΑΓΙΩΤΗΣ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 (Υπουργός Εσωτερικών): </w:t>
      </w:r>
      <w:r>
        <w:rPr>
          <w:rFonts w:eastAsia="Times New Roman" w:cs="Times New Roman"/>
          <w:szCs w:val="24"/>
        </w:rPr>
        <w:t>Από εκεί και έπειτα μας λέτε για τα δίμηνα. Δηλαδή, να κάνουμε ένα δίμηνο; Να κάνουμε δεύτερο δίμηνο, τρίτο δίμηνο; Να έρθουμε σε αντίθεση ακριβώς με το σκεπτικό του Ελεγκτικού</w:t>
      </w:r>
      <w:r>
        <w:rPr>
          <w:rFonts w:eastAsia="Times New Roman" w:cs="Times New Roman"/>
          <w:szCs w:val="24"/>
        </w:rPr>
        <w:t xml:space="preserve"> Συνεδρίου. Διαβάστε το Ελεγκτικό Συνέδριο</w:t>
      </w:r>
      <w:r>
        <w:rPr>
          <w:rFonts w:eastAsia="Times New Roman" w:cs="Times New Roman"/>
          <w:szCs w:val="24"/>
        </w:rPr>
        <w:t>,</w:t>
      </w:r>
      <w:r>
        <w:rPr>
          <w:rFonts w:eastAsia="Times New Roman" w:cs="Times New Roman"/>
          <w:szCs w:val="24"/>
        </w:rPr>
        <w:t xml:space="preserve"> το οποίο είναι ανώτατο δικαστήριο και λέει: Προσέξτε, πέρα από τις συγκε</w:t>
      </w:r>
      <w:r>
        <w:rPr>
          <w:rFonts w:eastAsia="Times New Roman" w:cs="Times New Roman"/>
          <w:szCs w:val="24"/>
        </w:rPr>
        <w:lastRenderedPageBreak/>
        <w:t>κριμένες περιπτώσεις των παραθεριστικών περιοχών</w:t>
      </w:r>
      <w:r>
        <w:rPr>
          <w:rFonts w:eastAsia="Times New Roman" w:cs="Times New Roman"/>
          <w:szCs w:val="24"/>
        </w:rPr>
        <w:t>,</w:t>
      </w:r>
      <w:r>
        <w:rPr>
          <w:rFonts w:eastAsia="Times New Roman" w:cs="Times New Roman"/>
          <w:szCs w:val="24"/>
        </w:rPr>
        <w:t xml:space="preserve"> που είπατε και εσείς, άρα πάντοτε θα υπάρχει ένας μεγαλύτερος αριθμός συμβασιούχων από τις</w:t>
      </w:r>
      <w:r>
        <w:rPr>
          <w:rFonts w:eastAsia="Times New Roman" w:cs="Times New Roman"/>
          <w:szCs w:val="24"/>
        </w:rPr>
        <w:t xml:space="preserve"> μόνιμες θέσεις, κατά τα άλλα αυτές οι θέσεις πρέπει να είναι πάγιες, μόνιμες και διαρκείς. </w:t>
      </w:r>
    </w:p>
    <w:p w14:paraId="1203184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Ποιος θα κάνει αυτόν τον παραγραμματισμό; Οι δήμοι. Τι αρνείστε εσείς με την πρότασή σας; Αυτό το δικαίωμα των δήμων. Και τους λέτε, θέλοντας να επιβάλετε τη δικιά</w:t>
      </w:r>
      <w:r>
        <w:rPr>
          <w:rFonts w:eastAsia="Times New Roman" w:cs="Times New Roman"/>
          <w:szCs w:val="24"/>
        </w:rPr>
        <w:t xml:space="preserve"> σας άποψη για τα πράγματα: «Κύριοι, κάντε ΣΔΙΤ». Διότι, εάν κάνεις ΣΔΙΤ, δεν θα κάνεις μόνιμες προσλήψεις. </w:t>
      </w:r>
    </w:p>
    <w:p w14:paraId="1203184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Κάντε ό,τι θέλετε. </w:t>
      </w:r>
    </w:p>
    <w:p w14:paraId="1203184B"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Το άρθρο 61</w:t>
      </w:r>
      <w:r>
        <w:rPr>
          <w:rFonts w:eastAsia="Times New Roman" w:cs="Times New Roman"/>
          <w:szCs w:val="24"/>
        </w:rPr>
        <w:t>,</w:t>
      </w:r>
      <w:r>
        <w:rPr>
          <w:rFonts w:eastAsia="Times New Roman" w:cs="Times New Roman"/>
          <w:szCs w:val="24"/>
        </w:rPr>
        <w:t xml:space="preserve"> το οποίο επικαλείστε</w:t>
      </w:r>
      <w:r>
        <w:rPr>
          <w:rFonts w:eastAsia="Times New Roman" w:cs="Times New Roman"/>
          <w:szCs w:val="24"/>
        </w:rPr>
        <w:t>,</w:t>
      </w:r>
      <w:r>
        <w:rPr>
          <w:rFonts w:eastAsia="Times New Roman" w:cs="Times New Roman"/>
          <w:szCs w:val="24"/>
        </w:rPr>
        <w:t xml:space="preserve"> λέει ότι πρέπει προηγουμένως να έχουν εξαντληθεί όλες οι δυνατότητες. </w:t>
      </w:r>
      <w:r>
        <w:rPr>
          <w:rFonts w:eastAsia="Times New Roman" w:cs="Times New Roman"/>
          <w:szCs w:val="24"/>
        </w:rPr>
        <w:t>Ε</w:t>
      </w:r>
      <w:r>
        <w:rPr>
          <w:rFonts w:eastAsia="Times New Roman" w:cs="Times New Roman"/>
          <w:szCs w:val="24"/>
        </w:rPr>
        <w:t>άν δεν έχει τη δυνατότητα με ίδια μέσα ο δήμος να καλύψει τη συγκεκριμένη υπηρεσία, τότε να προσφύγει στις ιδιωτικές εταιρείες. Αυτό δεν το είπατε στην αναφορά που κάνατε στο άρθρο 61.</w:t>
      </w:r>
      <w:r>
        <w:rPr>
          <w:rFonts w:eastAsia="Times New Roman" w:cs="Times New Roman"/>
          <w:szCs w:val="24"/>
        </w:rPr>
        <w:t xml:space="preserve"> Γιατί; Γιατί η στόχευσή σας είναι φανερή. Ξέρετε τι θέλετε και σας το αναγνωρίζω; Το είπατε. </w:t>
      </w:r>
    </w:p>
    <w:p w14:paraId="1203184C" w14:textId="77777777" w:rsidR="00402C5E" w:rsidRDefault="00212FF6">
      <w:pPr>
        <w:spacing w:line="600" w:lineRule="auto"/>
        <w:ind w:firstLine="709"/>
        <w:jc w:val="both"/>
        <w:rPr>
          <w:rFonts w:eastAsia="Times New Roman" w:cs="Times New Roman"/>
          <w:szCs w:val="24"/>
        </w:rPr>
      </w:pPr>
      <w:r>
        <w:rPr>
          <w:rFonts w:eastAsia="Times New Roman" w:cs="Times New Roman"/>
          <w:szCs w:val="24"/>
        </w:rPr>
        <w:lastRenderedPageBreak/>
        <w:t>Θέλετε ιδιώτες στα σκουπίδια, όχι μόνο στο θέμα της επεξεργασίας και της διαχείρισης, στα ζητήματα της ανακύκλωσης και όλα αυτά που γίνονται τώρα</w:t>
      </w:r>
      <w:r>
        <w:rPr>
          <w:rFonts w:eastAsia="Times New Roman" w:cs="Times New Roman"/>
          <w:szCs w:val="24"/>
        </w:rPr>
        <w:t>,</w:t>
      </w:r>
      <w:r>
        <w:rPr>
          <w:rFonts w:eastAsia="Times New Roman" w:cs="Times New Roman"/>
          <w:szCs w:val="24"/>
        </w:rPr>
        <w:t xml:space="preserve"> τα οποία είναι</w:t>
      </w:r>
      <w:r>
        <w:rPr>
          <w:rFonts w:eastAsia="Times New Roman" w:cs="Times New Roman"/>
          <w:szCs w:val="24"/>
        </w:rPr>
        <w:t xml:space="preserve"> διαδημοτικά ζητήματα, το θέλετε ακόμα και σε αυτό το πρωτοβάθμιο επίπεδο. Διότι πρόκειται περί ενός πολύ συγκεκριμένου δογματισμού, τουλάχιστον εγώ έτσι το αντιλήφθηκα.</w:t>
      </w:r>
    </w:p>
    <w:p w14:paraId="1203184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Δεύτερον, μιλήσατε για τις ανταποδοτικές υπηρεσίες και εσείς και ο κ. Θεοχαρόπουλος πρ</w:t>
      </w:r>
      <w:r>
        <w:rPr>
          <w:rFonts w:eastAsia="Times New Roman" w:cs="Times New Roman"/>
          <w:szCs w:val="24"/>
        </w:rPr>
        <w:t>ιν. Τι σημαίνει ανταποδοτικές υπηρεσίες; Ότι αυτές πληρώνονται από εσάς, από εμένα και από όλους όσοι είμαστε εδώ πέρα, μέσα από τους λογαριασμούς το</w:t>
      </w:r>
      <w:r>
        <w:rPr>
          <w:rFonts w:eastAsia="Times New Roman" w:cs="Times New Roman"/>
          <w:szCs w:val="24"/>
        </w:rPr>
        <w:t>υ</w:t>
      </w:r>
      <w:r>
        <w:rPr>
          <w:rFonts w:eastAsia="Times New Roman" w:cs="Times New Roman"/>
          <w:szCs w:val="24"/>
        </w:rPr>
        <w:t xml:space="preserve"> ηλεκτρικού ρεύματος. Αυτές οι δαπάνες δεν επιβαρύνουν ούτε τους προϋπολογισμούς των δήμων ούτε εμμέσως το</w:t>
      </w:r>
      <w:r>
        <w:rPr>
          <w:rFonts w:eastAsia="Times New Roman" w:cs="Times New Roman"/>
          <w:szCs w:val="24"/>
        </w:rPr>
        <w:t>ν κρατικό προϋπολογισμό. Ναι ή όχι; Ναι</w:t>
      </w:r>
      <w:r>
        <w:rPr>
          <w:rFonts w:eastAsia="Times New Roman" w:cs="Times New Roman"/>
          <w:szCs w:val="24"/>
        </w:rPr>
        <w:t>,</w:t>
      </w:r>
      <w:r>
        <w:rPr>
          <w:rFonts w:eastAsia="Times New Roman" w:cs="Times New Roman"/>
          <w:szCs w:val="24"/>
        </w:rPr>
        <w:t xml:space="preserve"> και ακριβώς με αυτό…</w:t>
      </w:r>
    </w:p>
    <w:p w14:paraId="1203184E"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Όχι. Έχετε αλλάξει τη νομοθεσία. </w:t>
      </w:r>
    </w:p>
    <w:p w14:paraId="1203184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Λάθος κάνετε. Μιλάτε για μια κατ’ εξαίρεση περίπτωση</w:t>
      </w:r>
      <w:r>
        <w:rPr>
          <w:rFonts w:eastAsia="Times New Roman" w:cs="Times New Roman"/>
          <w:szCs w:val="24"/>
        </w:rPr>
        <w:t>,</w:t>
      </w:r>
      <w:r>
        <w:rPr>
          <w:rFonts w:eastAsia="Times New Roman" w:cs="Times New Roman"/>
          <w:szCs w:val="24"/>
        </w:rPr>
        <w:t xml:space="preserve"> που υπήρξε και η δυνατότητα και απ</w:t>
      </w:r>
      <w:r>
        <w:rPr>
          <w:rFonts w:eastAsia="Times New Roman" w:cs="Times New Roman"/>
          <w:szCs w:val="24"/>
        </w:rPr>
        <w:t xml:space="preserve">ό άλλα έσοδα να </w:t>
      </w:r>
      <w:r>
        <w:rPr>
          <w:rFonts w:eastAsia="Times New Roman" w:cs="Times New Roman"/>
          <w:szCs w:val="24"/>
        </w:rPr>
        <w:lastRenderedPageBreak/>
        <w:t xml:space="preserve">χρηματοδοτούνται αυτές οι δαπάνες. Αυτές οι υπηρεσίες είναι πλήρως ανταποδοτικές. Μελετήστε το. </w:t>
      </w:r>
    </w:p>
    <w:p w14:paraId="1203185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μετά θα ήθελα τον λόγο.</w:t>
      </w:r>
    </w:p>
    <w:p w14:paraId="1203185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Για</w:t>
      </w:r>
      <w:r>
        <w:rPr>
          <w:rFonts w:eastAsia="Times New Roman" w:cs="Times New Roman"/>
          <w:szCs w:val="24"/>
        </w:rPr>
        <w:t xml:space="preserve"> αυτό ακριβώς έχουμε συμφωνήσ</w:t>
      </w:r>
      <w:r>
        <w:rPr>
          <w:rFonts w:eastAsia="Times New Roman" w:cs="Times New Roman"/>
          <w:szCs w:val="24"/>
        </w:rPr>
        <w:t xml:space="preserve">ει ότι εξαιρούνται από τον κανόνα του 1 προς 4 </w:t>
      </w:r>
      <w:r>
        <w:rPr>
          <w:rFonts w:eastAsia="Times New Roman" w:cs="Times New Roman"/>
          <w:szCs w:val="24"/>
        </w:rPr>
        <w:t>κ</w:t>
      </w:r>
      <w:r>
        <w:rPr>
          <w:rFonts w:eastAsia="Times New Roman" w:cs="Times New Roman"/>
          <w:szCs w:val="24"/>
        </w:rPr>
        <w:t xml:space="preserve">αι αυτό έχει αποτυπωθεί και στη νομοθεσία την οποία εμείς είχαμε ως Κυβέρνηση διαμορφώσει, με το λεγόμενο </w:t>
      </w:r>
      <w:r>
        <w:rPr>
          <w:rFonts w:eastAsia="Times New Roman" w:cs="Times New Roman"/>
          <w:szCs w:val="24"/>
        </w:rPr>
        <w:t>«</w:t>
      </w:r>
      <w:r>
        <w:rPr>
          <w:rFonts w:eastAsia="Times New Roman" w:cs="Times New Roman"/>
          <w:szCs w:val="24"/>
        </w:rPr>
        <w:t>παράλληλο πρόγραμμα</w:t>
      </w:r>
      <w:r>
        <w:rPr>
          <w:rFonts w:eastAsia="Times New Roman" w:cs="Times New Roman"/>
          <w:szCs w:val="24"/>
        </w:rPr>
        <w:t>»</w:t>
      </w:r>
      <w:r>
        <w:rPr>
          <w:rFonts w:eastAsia="Times New Roman" w:cs="Times New Roman"/>
          <w:szCs w:val="24"/>
        </w:rPr>
        <w:t>. Είναι το άρθρο 7 του ν.4368/2016</w:t>
      </w:r>
      <w:r>
        <w:rPr>
          <w:rFonts w:eastAsia="Times New Roman" w:cs="Times New Roman"/>
          <w:szCs w:val="24"/>
        </w:rPr>
        <w:t>,</w:t>
      </w:r>
      <w:r>
        <w:rPr>
          <w:rFonts w:eastAsia="Times New Roman" w:cs="Times New Roman"/>
          <w:szCs w:val="24"/>
        </w:rPr>
        <w:t xml:space="preserve"> που ακριβώς εξαιρούσε από τον κανόνα προσλήψε</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συνταξιοδοτήσεων στο </w:t>
      </w:r>
      <w:r>
        <w:rPr>
          <w:rFonts w:eastAsia="Times New Roman" w:cs="Times New Roman"/>
          <w:szCs w:val="24"/>
        </w:rPr>
        <w:t>δ</w:t>
      </w:r>
      <w:r>
        <w:rPr>
          <w:rFonts w:eastAsia="Times New Roman" w:cs="Times New Roman"/>
          <w:szCs w:val="24"/>
        </w:rPr>
        <w:t xml:space="preserve">ημόσιο την καθαριότητα όταν πρόκειται για ΥΕ και ΔΕ. Το ακούτε, κύριε Βορίδη; </w:t>
      </w:r>
    </w:p>
    <w:p w14:paraId="1203185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Επί του συγκεκριμένου, λοιπόν, θα μιλήσουμε. Ακούστηκε ότι φέρνουμε αλλαγές στο «και πέντε». Δεν την αντιλαμβάνομαι αυτή την κριτική σήμερα. </w:t>
      </w:r>
      <w:r>
        <w:rPr>
          <w:rFonts w:eastAsia="Times New Roman" w:cs="Times New Roman"/>
          <w:szCs w:val="24"/>
        </w:rPr>
        <w:t>Β</w:t>
      </w:r>
      <w:r>
        <w:rPr>
          <w:rFonts w:eastAsia="Times New Roman" w:cs="Times New Roman"/>
          <w:szCs w:val="24"/>
        </w:rPr>
        <w:t>εβαίως κ</w:t>
      </w:r>
      <w:r>
        <w:rPr>
          <w:rFonts w:eastAsia="Times New Roman" w:cs="Times New Roman"/>
          <w:szCs w:val="24"/>
        </w:rPr>
        <w:t>αι στο «και πέντε» θα φέρουμε και στο «παρά πέντε» θα φέρουμε</w:t>
      </w:r>
      <w:r>
        <w:rPr>
          <w:rFonts w:eastAsia="Times New Roman" w:cs="Times New Roman"/>
          <w:szCs w:val="24"/>
        </w:rPr>
        <w:t>,</w:t>
      </w:r>
      <w:r>
        <w:rPr>
          <w:rFonts w:eastAsia="Times New Roman" w:cs="Times New Roman"/>
          <w:szCs w:val="24"/>
        </w:rPr>
        <w:t xml:space="preserve"> όταν υπάρχει αυτό το θέμα με τα σκουπίδια. Τι θέλετε</w:t>
      </w:r>
      <w:r>
        <w:rPr>
          <w:rFonts w:eastAsia="Times New Roman" w:cs="Times New Roman"/>
          <w:szCs w:val="24"/>
        </w:rPr>
        <w:t>,</w:t>
      </w:r>
      <w:r>
        <w:rPr>
          <w:rFonts w:eastAsia="Times New Roman" w:cs="Times New Roman"/>
          <w:szCs w:val="24"/>
        </w:rPr>
        <w:t xml:space="preserve"> δηλαδή; Να μη γίνουν συναντήσεις; Να μη γίνουν συνεννοήσεις; Θέλετε να το περάσουμε μήπως από τις επιτροπές; Να το πάμε σε τέσσερ</w:t>
      </w:r>
      <w:r>
        <w:rPr>
          <w:rFonts w:eastAsia="Times New Roman" w:cs="Times New Roman"/>
          <w:szCs w:val="24"/>
        </w:rPr>
        <w:t>ι</w:t>
      </w:r>
      <w:r>
        <w:rPr>
          <w:rFonts w:eastAsia="Times New Roman" w:cs="Times New Roman"/>
          <w:szCs w:val="24"/>
        </w:rPr>
        <w:t>ς επιτροπ</w:t>
      </w:r>
      <w:r>
        <w:rPr>
          <w:rFonts w:eastAsia="Times New Roman" w:cs="Times New Roman"/>
          <w:szCs w:val="24"/>
        </w:rPr>
        <w:t xml:space="preserve">ές, να </w:t>
      </w:r>
      <w:r>
        <w:rPr>
          <w:rFonts w:eastAsia="Times New Roman" w:cs="Times New Roman"/>
          <w:szCs w:val="24"/>
        </w:rPr>
        <w:lastRenderedPageBreak/>
        <w:t>φωνάξουμε ακρόαση φορέων και τα σκουπίδια να σωρεύονται; Δηλαδή, κύριε Θεοχαρόπουλε, δεν μπορείτε να καταλάβετε ότι επιβάλλεται να υπάρχουν άλλου είδους αντανακλαστικά όταν κινδυνεύει η δημόσια υγεία; Τι είδους κοινοβουλευτικός λαϊκισμός είναι αυτός</w:t>
      </w:r>
      <w:r>
        <w:rPr>
          <w:rFonts w:eastAsia="Times New Roman" w:cs="Times New Roman"/>
          <w:szCs w:val="24"/>
        </w:rPr>
        <w:t xml:space="preserve">; </w:t>
      </w:r>
    </w:p>
    <w:p w14:paraId="1203185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Διαστρέφετε αυτά που λέμε. Να το είχαμε κάνει κανονικά, είπαμε.</w:t>
      </w:r>
    </w:p>
    <w:p w14:paraId="12031854"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Εσείς οι πάλαι ποτέ προοδευτικοί τελικά συναγωνίζεστε να γίνετε πιο νεοφιλελεύθεροι από τους αυθεντικούς νεοφιλ</w:t>
      </w:r>
      <w:r>
        <w:rPr>
          <w:rFonts w:eastAsia="Times New Roman" w:cs="Times New Roman"/>
          <w:szCs w:val="24"/>
        </w:rPr>
        <w:t>ελεύθερους. Έλεος πλέον!</w:t>
      </w:r>
    </w:p>
    <w:p w14:paraId="1203185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Οργανογράμματα. Στις 15 Φεβρουαρίου έληγε το όριο το οποίο είχε θέσει η κ. </w:t>
      </w:r>
      <w:proofErr w:type="spellStart"/>
      <w:r>
        <w:rPr>
          <w:rFonts w:eastAsia="Times New Roman" w:cs="Times New Roman"/>
          <w:szCs w:val="24"/>
        </w:rPr>
        <w:t>Γεροβασίλη</w:t>
      </w:r>
      <w:proofErr w:type="spellEnd"/>
      <w:r>
        <w:rPr>
          <w:rFonts w:eastAsia="Times New Roman" w:cs="Times New Roman"/>
          <w:szCs w:val="24"/>
        </w:rPr>
        <w:t xml:space="preserve"> με εγκύκλιό της προς όλους στον δημόσιο τομέα και εγώ μετά προς τους ΟΤΑ για να καταθέσουν, στις 15 Φεβρουαρίου που τους καλούσαμε, τους νέους </w:t>
      </w:r>
      <w:r>
        <w:rPr>
          <w:rFonts w:eastAsia="Times New Roman" w:cs="Times New Roman"/>
          <w:szCs w:val="24"/>
        </w:rPr>
        <w:t>οργανισμούς</w:t>
      </w:r>
      <w:r>
        <w:rPr>
          <w:rFonts w:eastAsia="Times New Roman" w:cs="Times New Roman"/>
          <w:szCs w:val="24"/>
        </w:rPr>
        <w:t>,</w:t>
      </w:r>
      <w:r>
        <w:rPr>
          <w:rFonts w:eastAsia="Times New Roman" w:cs="Times New Roman"/>
          <w:szCs w:val="24"/>
        </w:rPr>
        <w:t xml:space="preserve"> που είναι προϋπόθεση για το νέο σύστημα κινητικότητας. Άρα κανένας αιφνιδιασμός. Προγραμματισμένη δουλειά, μεθοδικά και όπως προβλέπεται. </w:t>
      </w:r>
      <w:r>
        <w:rPr>
          <w:rFonts w:eastAsia="Times New Roman" w:cs="Times New Roman"/>
          <w:szCs w:val="24"/>
        </w:rPr>
        <w:t>Όμως κ</w:t>
      </w:r>
      <w:r>
        <w:rPr>
          <w:rFonts w:eastAsia="Times New Roman" w:cs="Times New Roman"/>
          <w:szCs w:val="24"/>
        </w:rPr>
        <w:t xml:space="preserve">αι αυτό φαίνεται το αγνοείτε και είναι παρά πολύ συγκεκριμένο. </w:t>
      </w:r>
    </w:p>
    <w:p w14:paraId="12031856" w14:textId="77777777" w:rsidR="00402C5E" w:rsidRDefault="00212FF6">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Μοριοδότηση</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Μοριοδότηση</w:t>
      </w:r>
      <w:proofErr w:type="spellEnd"/>
      <w:r>
        <w:rPr>
          <w:rFonts w:eastAsia="Times New Roman" w:cs="Times New Roman"/>
          <w:szCs w:val="24"/>
        </w:rPr>
        <w:t xml:space="preserve"> για όλους και αυτούς που ήταν στα συγκεκριμένα οκτάμηνα και για άλλους που έχουν δουλέψει κατά το παρελθόν προβλέπεται από τη συγκεκριμένη διάταξη. Η </w:t>
      </w:r>
      <w:proofErr w:type="spellStart"/>
      <w:r>
        <w:rPr>
          <w:rFonts w:eastAsia="Times New Roman" w:cs="Times New Roman"/>
          <w:szCs w:val="24"/>
        </w:rPr>
        <w:t>μοριοδότηση</w:t>
      </w:r>
      <w:proofErr w:type="spellEnd"/>
      <w:r>
        <w:rPr>
          <w:rFonts w:eastAsia="Times New Roman" w:cs="Times New Roman"/>
          <w:szCs w:val="24"/>
        </w:rPr>
        <w:t xml:space="preserve"> της εργασιακής εμπειρίας δεν είναι το μόνο κριτήριο. Η ανεργία, για παράδειγμα, έ</w:t>
      </w:r>
      <w:r>
        <w:rPr>
          <w:rFonts w:eastAsia="Times New Roman" w:cs="Times New Roman"/>
          <w:szCs w:val="24"/>
        </w:rPr>
        <w:t>χει πολύ περισσότερα μόρια. Άρα υπάρχει μια πολλαπλότητα αυτή τη στιγμή προϋποθέσεων</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μοριοδοτείται</w:t>
      </w:r>
      <w:proofErr w:type="spellEnd"/>
      <w:r>
        <w:rPr>
          <w:rFonts w:eastAsia="Times New Roman" w:cs="Times New Roman"/>
          <w:szCs w:val="24"/>
        </w:rPr>
        <w:t xml:space="preserve"> ανάλογα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ην ευθύνη την έχει ο ΑΣΕΠ, άρα δεν ευσταθεί το επιχείρημά σας</w:t>
      </w:r>
      <w:r>
        <w:rPr>
          <w:rFonts w:eastAsia="Times New Roman" w:cs="Times New Roman"/>
          <w:szCs w:val="24"/>
        </w:rPr>
        <w:t>,</w:t>
      </w:r>
      <w:r>
        <w:rPr>
          <w:rFonts w:eastAsia="Times New Roman" w:cs="Times New Roman"/>
          <w:szCs w:val="24"/>
        </w:rPr>
        <w:t xml:space="preserve"> που λέτε ότι πρόκειται περί ενός κλειστού</w:t>
      </w:r>
      <w:r>
        <w:rPr>
          <w:rFonts w:eastAsia="Times New Roman" w:cs="Times New Roman"/>
          <w:szCs w:val="24"/>
        </w:rPr>
        <w:t>,</w:t>
      </w:r>
      <w:r>
        <w:rPr>
          <w:rFonts w:eastAsia="Times New Roman" w:cs="Times New Roman"/>
          <w:szCs w:val="24"/>
        </w:rPr>
        <w:t xml:space="preserve"> φωτογραφικού διαγωνισμού. </w:t>
      </w:r>
    </w:p>
    <w:p w14:paraId="1203185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Τι θα μπο</w:t>
      </w:r>
      <w:r>
        <w:rPr>
          <w:rFonts w:eastAsia="Times New Roman" w:cs="Times New Roman"/>
          <w:szCs w:val="24"/>
        </w:rPr>
        <w:t>ρούσε, λοιπόν, να γίνει στην παρούσα φάση; Διότι το έκτακτο της ανάγκης δεν προκύπτει μόνο από τις κινητοποιήσεις ή από τους όγκους των σκουπιδιών. Προκύπτει από την αντικειμενική πραγματικότητα</w:t>
      </w:r>
      <w:r>
        <w:rPr>
          <w:rFonts w:eastAsia="Times New Roman" w:cs="Times New Roman"/>
          <w:szCs w:val="24"/>
        </w:rPr>
        <w:t>,</w:t>
      </w:r>
      <w:r>
        <w:rPr>
          <w:rFonts w:eastAsia="Times New Roman" w:cs="Times New Roman"/>
          <w:szCs w:val="24"/>
        </w:rPr>
        <w:t xml:space="preserve"> που δημιουργεί εξαιρετικές καταστάσεις, κατεπείγουσες καταστ</w:t>
      </w:r>
      <w:r>
        <w:rPr>
          <w:rFonts w:eastAsia="Times New Roman" w:cs="Times New Roman"/>
          <w:szCs w:val="24"/>
        </w:rPr>
        <w:t>άσεις, μετά από την εφαρμογή της απόφασης του Ελεγκτικού Συνεδρίου και την έλλειψη προηγούμενα ενός ανάλογου προγραμματισμού</w:t>
      </w:r>
      <w:r>
        <w:rPr>
          <w:rFonts w:eastAsia="Times New Roman" w:cs="Times New Roman"/>
          <w:szCs w:val="24"/>
        </w:rPr>
        <w:t>,</w:t>
      </w:r>
      <w:r>
        <w:rPr>
          <w:rFonts w:eastAsia="Times New Roman" w:cs="Times New Roman"/>
          <w:szCs w:val="24"/>
        </w:rPr>
        <w:t xml:space="preserve"> έτσι ώστε να έχουν δρομολογηθεί λύσεις. Όλοι περιμένανε ότι θα είχαμε το απώτατο όριο της 31</w:t>
      </w:r>
      <w:r>
        <w:rPr>
          <w:rFonts w:eastAsia="Times New Roman" w:cs="Times New Roman"/>
          <w:szCs w:val="24"/>
          <w:vertAlign w:val="superscript"/>
        </w:rPr>
        <w:t>ης</w:t>
      </w:r>
      <w:r>
        <w:rPr>
          <w:rFonts w:eastAsia="Times New Roman" w:cs="Times New Roman"/>
          <w:szCs w:val="24"/>
        </w:rPr>
        <w:t xml:space="preserve"> Δεκεμβρίου του έτους. </w:t>
      </w:r>
    </w:p>
    <w:p w14:paraId="1203185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Δεύτερον, σχ</w:t>
      </w:r>
      <w:r>
        <w:rPr>
          <w:rFonts w:eastAsia="Times New Roman" w:cs="Times New Roman"/>
          <w:szCs w:val="24"/>
        </w:rPr>
        <w:t xml:space="preserve">ετικά με τη δήλωση στην οποία αναφερθήκατε, την προσωπική δήλωση. Εγώ ποτέ δεν προσπάθησα να </w:t>
      </w:r>
      <w:r>
        <w:rPr>
          <w:rFonts w:eastAsia="Times New Roman" w:cs="Times New Roman"/>
          <w:szCs w:val="24"/>
        </w:rPr>
        <w:lastRenderedPageBreak/>
        <w:t>υποκαταστήσω το Ελεγκτικό Συνέδριο. Αυτό που είπα και που θεωρώ ότι ίσως να συμφωνείτε και εσείς είναι άλλο και δέχομαι ειλικρινά αν θέλετε να μου παράσχετε δωρεάν</w:t>
      </w:r>
      <w:r>
        <w:rPr>
          <w:rFonts w:eastAsia="Times New Roman" w:cs="Times New Roman"/>
          <w:szCs w:val="24"/>
        </w:rPr>
        <w:t xml:space="preserve"> νομικές συμβουλές, δώστε μου και το τηλέφωνο, να ανταλλάξουμε τηλέφωνα, είναι μια ευκαιρία. </w:t>
      </w:r>
    </w:p>
    <w:p w14:paraId="12031859"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Να σας δώσω το τηλέφωνο, αλλά όχι δωρεάν. </w:t>
      </w:r>
    </w:p>
    <w:p w14:paraId="1203185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Αλλά η δήλωση η οποία είχα κάνει εγώ για το Ελε</w:t>
      </w:r>
      <w:r>
        <w:rPr>
          <w:rFonts w:eastAsia="Times New Roman" w:cs="Times New Roman"/>
          <w:szCs w:val="24"/>
        </w:rPr>
        <w:t>γκτικό Συνέδριο είναι μια εκτίμηση σε σχέση με τα δεδουλευμένα, η οποία προκύπτει από την ίδια τη νομολογία του Ελεγκτικού Συνεδρίου.</w:t>
      </w:r>
    </w:p>
    <w:p w14:paraId="1203185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Δεν μπορώ να φανταστώ Έλληνες δικαστές να μη θέλουν να πληρωθούν άνθρωποι οι οποίοι μπορεί να μη γνώριζαν ότι θα κριθεί </w:t>
      </w:r>
      <w:r>
        <w:rPr>
          <w:rFonts w:eastAsia="Times New Roman" w:cs="Times New Roman"/>
          <w:szCs w:val="24"/>
        </w:rPr>
        <w:t>–</w:t>
      </w:r>
      <w:r>
        <w:rPr>
          <w:rFonts w:eastAsia="Times New Roman" w:cs="Times New Roman"/>
          <w:szCs w:val="24"/>
        </w:rPr>
        <w:t>κ</w:t>
      </w:r>
      <w:r>
        <w:rPr>
          <w:rFonts w:eastAsia="Times New Roman" w:cs="Times New Roman"/>
          <w:szCs w:val="24"/>
        </w:rPr>
        <w:t>αι δεν γνώριζαν, είναι βέβαιο ότι δεν γνώριζαν ότι θα κριθεί</w:t>
      </w:r>
      <w:r>
        <w:rPr>
          <w:rFonts w:eastAsia="Times New Roman" w:cs="Times New Roman"/>
          <w:szCs w:val="24"/>
        </w:rPr>
        <w:t>–</w:t>
      </w:r>
      <w:r>
        <w:rPr>
          <w:rFonts w:eastAsia="Times New Roman" w:cs="Times New Roman"/>
          <w:szCs w:val="24"/>
        </w:rPr>
        <w:t xml:space="preserve"> παράνομη η εργασιακή τους σχέση και η παράταση της εργασιακής σχέσης. Είναι η γνωστή πλάνη που λέτε. Δεν έχει κριθεί στο κλιμάκιο, το περιμένουμε. </w:t>
      </w:r>
      <w:r>
        <w:rPr>
          <w:rFonts w:eastAsia="Times New Roman" w:cs="Times New Roman"/>
          <w:szCs w:val="24"/>
        </w:rPr>
        <w:t>Ε</w:t>
      </w:r>
      <w:r>
        <w:rPr>
          <w:rFonts w:eastAsia="Times New Roman" w:cs="Times New Roman"/>
          <w:szCs w:val="24"/>
        </w:rPr>
        <w:t xml:space="preserve">πειδή εκτιμάτε εσείς ότι κατά </w:t>
      </w:r>
      <w:r>
        <w:rPr>
          <w:rFonts w:eastAsia="Times New Roman" w:cs="Times New Roman"/>
          <w:szCs w:val="24"/>
        </w:rPr>
        <w:lastRenderedPageBreak/>
        <w:t xml:space="preserve">πάσα πιθανότητα </w:t>
      </w:r>
      <w:r>
        <w:rPr>
          <w:rFonts w:eastAsia="Times New Roman" w:cs="Times New Roman"/>
          <w:szCs w:val="24"/>
        </w:rPr>
        <w:t>θα είναι αυτή η απόφαση, μας φέρνετε ως «τζάμπα μάγκες» -αυτή είναι πια η λογική που κινείστε- και καταθέτετε και μια τροπολογία για τα δεδουλευμένα.</w:t>
      </w:r>
    </w:p>
    <w:p w14:paraId="1203185C"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Κάνετε δεκτή την τροπολογία μας;</w:t>
      </w:r>
    </w:p>
    <w:p w14:paraId="1203185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Η</w:t>
      </w:r>
      <w:r>
        <w:rPr>
          <w:rFonts w:eastAsia="Times New Roman" w:cs="Times New Roman"/>
          <w:szCs w:val="24"/>
        </w:rPr>
        <w:t xml:space="preserve"> συγκεκριμένη τροπολογία έχει και κάποια άλλα πραγματάκια. Κάντε τη γυμνή και καθαρή και θα το δούμε, αλλά προηγουμένως πρέπει να περιμένουμε την απόφαση του κλιμακίου. Έτσι δεν είναι; Ως νομικός εσείς τα ξέρετε καλύτερα από εμένα.</w:t>
      </w:r>
    </w:p>
    <w:p w14:paraId="1203185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νομί</w:t>
      </w:r>
      <w:r>
        <w:rPr>
          <w:rFonts w:eastAsia="Times New Roman" w:cs="Times New Roman"/>
          <w:szCs w:val="24"/>
        </w:rPr>
        <w:t xml:space="preserve">ζω ότι πρόκειται για μια πρόταση η οποία προσπαθεί στη δεδομένη στιγμή να προκρίνει τη βέλτιστη λύση. Αν θέλετε να σας πληροφορήσω, για να το έχετε υπ’ </w:t>
      </w:r>
      <w:proofErr w:type="spellStart"/>
      <w:r>
        <w:rPr>
          <w:rFonts w:eastAsia="Times New Roman" w:cs="Times New Roman"/>
          <w:szCs w:val="24"/>
        </w:rPr>
        <w:t>όψιν</w:t>
      </w:r>
      <w:proofErr w:type="spellEnd"/>
      <w:r>
        <w:rPr>
          <w:rFonts w:eastAsia="Times New Roman" w:cs="Times New Roman"/>
          <w:szCs w:val="24"/>
        </w:rPr>
        <w:t xml:space="preserve"> σας και για τις παραπέρα παρεμβάσεις σας, </w:t>
      </w:r>
      <w:proofErr w:type="spellStart"/>
      <w:r>
        <w:rPr>
          <w:rFonts w:eastAsia="Times New Roman" w:cs="Times New Roman"/>
          <w:szCs w:val="24"/>
        </w:rPr>
        <w:t>μοριοδότηση</w:t>
      </w:r>
      <w:proofErr w:type="spellEnd"/>
      <w:r>
        <w:rPr>
          <w:rFonts w:eastAsia="Times New Roman" w:cs="Times New Roman"/>
          <w:szCs w:val="24"/>
        </w:rPr>
        <w:t xml:space="preserve"> προβλέπεται και για τα παιδιά, </w:t>
      </w:r>
      <w:proofErr w:type="spellStart"/>
      <w:r>
        <w:rPr>
          <w:rFonts w:eastAsia="Times New Roman" w:cs="Times New Roman"/>
          <w:szCs w:val="24"/>
        </w:rPr>
        <w:t>μοριοδότηση</w:t>
      </w:r>
      <w:proofErr w:type="spellEnd"/>
      <w:r>
        <w:rPr>
          <w:rFonts w:eastAsia="Times New Roman" w:cs="Times New Roman"/>
          <w:szCs w:val="24"/>
        </w:rPr>
        <w:t xml:space="preserve"> πρ</w:t>
      </w:r>
      <w:r>
        <w:rPr>
          <w:rFonts w:eastAsia="Times New Roman" w:cs="Times New Roman"/>
          <w:szCs w:val="24"/>
        </w:rPr>
        <w:t xml:space="preserve">οβλέπεται και για τους πολύτεκνους, </w:t>
      </w:r>
      <w:proofErr w:type="spellStart"/>
      <w:r>
        <w:rPr>
          <w:rFonts w:eastAsia="Times New Roman" w:cs="Times New Roman"/>
          <w:szCs w:val="24"/>
        </w:rPr>
        <w:t>μοριοδότηση</w:t>
      </w:r>
      <w:proofErr w:type="spellEnd"/>
      <w:r>
        <w:rPr>
          <w:rFonts w:eastAsia="Times New Roman" w:cs="Times New Roman"/>
          <w:szCs w:val="24"/>
        </w:rPr>
        <w:t xml:space="preserve"> προβλέπεται και για την ανεργία κ.λπ. και πάει λέγοντας.</w:t>
      </w:r>
    </w:p>
    <w:p w14:paraId="1203185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Άρα αφήστε αυτή τη στιγμή τα επιχειρήματα που προσφέρουν σε ένα και μόνο πράγμα, το να προωθήσετε αυτή την εμμονή σας να παραδώσετε τα σκουπίδια στους </w:t>
      </w:r>
      <w:r>
        <w:rPr>
          <w:rFonts w:eastAsia="Times New Roman" w:cs="Times New Roman"/>
          <w:szCs w:val="24"/>
        </w:rPr>
        <w:t>ιδιώτες και να αρνείστε σε αυτούς τους ανθρώπους τη συνέχιση και όχι την παράταση, δεν πρόκειται για παράταση, πρόκειται</w:t>
      </w:r>
      <w:r>
        <w:rPr>
          <w:rFonts w:eastAsia="Times New Roman" w:cs="Times New Roman"/>
          <w:szCs w:val="24"/>
        </w:rPr>
        <w:t>,</w:t>
      </w:r>
      <w:r>
        <w:rPr>
          <w:rFonts w:eastAsia="Times New Roman" w:cs="Times New Roman"/>
          <w:szCs w:val="24"/>
        </w:rPr>
        <w:t xml:space="preserve"> κάτω από εξαιρετικά επείγουσες συνθήκες, συνέχιση μιας εργασιακής σχέσης δυνητικά, δεν υποχρεώνουμε, «δύναται» λέει η συγκεκριμένη τρο</w:t>
      </w:r>
      <w:r>
        <w:rPr>
          <w:rFonts w:eastAsia="Times New Roman" w:cs="Times New Roman"/>
          <w:szCs w:val="24"/>
        </w:rPr>
        <w:t>πολογία, δεν υποχρεώνει τους δημάρχους, δίνει, λοιπόν, μια διέξοδο και κυρίως βάζει τα πράγματα σε μια σωστή βάση</w:t>
      </w:r>
      <w:r>
        <w:rPr>
          <w:rFonts w:eastAsia="Times New Roman" w:cs="Times New Roman"/>
          <w:szCs w:val="24"/>
        </w:rPr>
        <w:t>,</w:t>
      </w:r>
      <w:r>
        <w:rPr>
          <w:rFonts w:eastAsia="Times New Roman" w:cs="Times New Roman"/>
          <w:szCs w:val="24"/>
        </w:rPr>
        <w:t xml:space="preserve"> προωθώντας μόνιμες, σταθερές σχέσεις εργασίας.</w:t>
      </w:r>
    </w:p>
    <w:p w14:paraId="1203186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ευχαριστώ.</w:t>
      </w:r>
    </w:p>
    <w:p w14:paraId="1203186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1203186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 κ. Νικολόπουλος έχει τον λόγο</w:t>
      </w:r>
      <w:r>
        <w:rPr>
          <w:rFonts w:eastAsia="Times New Roman" w:cs="Times New Roman"/>
          <w:szCs w:val="24"/>
        </w:rPr>
        <w:t>.</w:t>
      </w:r>
    </w:p>
    <w:p w14:paraId="1203186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Κυρίες και κύριοι συνάδελφοι, ο κόσμος τι ζητά από εμάς; Οι πολίτες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συνομιλούν αυτές τις μέρες μαζί με εμάς όλους και με τον κ. Βορίδη και με τους άλλους; Τι του λένε, τι μας λένε να πούμε εδώ στη </w:t>
      </w:r>
      <w:r>
        <w:rPr>
          <w:rFonts w:eastAsia="Times New Roman" w:cs="Times New Roman"/>
          <w:szCs w:val="24"/>
        </w:rPr>
        <w:lastRenderedPageBreak/>
        <w:t xml:space="preserve">Βουλή και τι μας </w:t>
      </w:r>
      <w:r>
        <w:rPr>
          <w:rFonts w:eastAsia="Times New Roman" w:cs="Times New Roman"/>
          <w:szCs w:val="24"/>
        </w:rPr>
        <w:t>λένε, προς ποια κατεύθυνση</w:t>
      </w:r>
      <w:r>
        <w:rPr>
          <w:rFonts w:eastAsia="Times New Roman" w:cs="Times New Roman"/>
          <w:szCs w:val="24"/>
        </w:rPr>
        <w:t>,</w:t>
      </w:r>
      <w:r>
        <w:rPr>
          <w:rFonts w:eastAsia="Times New Roman" w:cs="Times New Roman"/>
          <w:szCs w:val="24"/>
        </w:rPr>
        <w:t xml:space="preserve"> δηλαδή, να πιέσουμε τα πράγματα; Μας λένε ότι πρέπει να λυθούν τα προβλήματα των εργαζομένων και να μαζευτούν τα σκουπίδια;</w:t>
      </w:r>
    </w:p>
    <w:p w14:paraId="1203186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 αυτό συμβαίνει και σήμερα από το πρωί ο κόσμος λέει ότι μπορεί να είμαστε κοντά σε μια λύση, είναι δυ</w:t>
      </w:r>
      <w:r>
        <w:rPr>
          <w:rFonts w:eastAsia="Times New Roman" w:cs="Times New Roman"/>
          <w:szCs w:val="24"/>
        </w:rPr>
        <w:t>νατόν, συνάδελφοι, από αυτό το Βήμα να δείχνουν ότι τόσο πολύ λυπούνται και στενοχωριούνται γιατί ενδεχομένως βρεθεί μια λύση; Δηλαδή ποιοι είναι εκείνοι που εδώ είπαν σε όποιον Βουλευτή «να πας εκεί πέρα και να πεις τα σκουπίδια να τα μαζεύει ο Μπόμπολας,</w:t>
      </w:r>
      <w:r>
        <w:rPr>
          <w:rFonts w:eastAsia="Times New Roman" w:cs="Times New Roman"/>
          <w:szCs w:val="24"/>
        </w:rPr>
        <w:t xml:space="preserve"> γιατί είναι μια χρυσή δουλειά». Έτσι, για να καταλάβουμε.</w:t>
      </w:r>
    </w:p>
    <w:p w14:paraId="1203186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Ξέρετε, το λέω γιατί είπε ο φίλος, ο καλός </w:t>
      </w:r>
      <w:r>
        <w:rPr>
          <w:rFonts w:eastAsia="Times New Roman" w:cs="Times New Roman"/>
          <w:szCs w:val="24"/>
        </w:rPr>
        <w:t>κ</w:t>
      </w:r>
      <w:r>
        <w:rPr>
          <w:rFonts w:eastAsia="Times New Roman" w:cs="Times New Roman"/>
          <w:szCs w:val="24"/>
        </w:rPr>
        <w:t>οινοβουλευτικός, ο κ. Βορίδης</w:t>
      </w:r>
      <w:r>
        <w:rPr>
          <w:rFonts w:eastAsia="Times New Roman" w:cs="Times New Roman"/>
          <w:szCs w:val="24"/>
        </w:rPr>
        <w:t>,</w:t>
      </w:r>
      <w:r>
        <w:rPr>
          <w:rFonts w:eastAsia="Times New Roman" w:cs="Times New Roman"/>
          <w:szCs w:val="24"/>
        </w:rPr>
        <w:t xml:space="preserve"> «ας πάρουμε τα πράγματα από την αρχή», έτσι ξεκίνησε. Δεν ξέρω ποια είναι η αρχή για τον κ. Βορίδη. Για μένα η αρχή είναι </w:t>
      </w:r>
      <w:r>
        <w:rPr>
          <w:rFonts w:eastAsia="Times New Roman" w:cs="Times New Roman"/>
          <w:szCs w:val="24"/>
        </w:rPr>
        <w:t>εκείνη η βασική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είχε η παράταξη </w:t>
      </w:r>
      <w:r>
        <w:rPr>
          <w:rFonts w:eastAsia="Times New Roman" w:cs="Times New Roman"/>
          <w:szCs w:val="24"/>
        </w:rPr>
        <w:t xml:space="preserve">μέσα στην οποία </w:t>
      </w:r>
      <w:r>
        <w:rPr>
          <w:rFonts w:eastAsia="Times New Roman" w:cs="Times New Roman"/>
          <w:szCs w:val="24"/>
        </w:rPr>
        <w:t>γεννήθηκα και μεγάλωσα, του Κωνσταντίνου Καραμανλή</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ι έλεγε ξεκάθαρα; Αυτό που </w:t>
      </w:r>
      <w:r>
        <w:rPr>
          <w:rFonts w:eastAsia="Times New Roman" w:cs="Times New Roman"/>
          <w:szCs w:val="24"/>
        </w:rPr>
        <w:t xml:space="preserve">μάλλον </w:t>
      </w:r>
      <w:r>
        <w:rPr>
          <w:rFonts w:eastAsia="Times New Roman" w:cs="Times New Roman"/>
          <w:szCs w:val="24"/>
        </w:rPr>
        <w:t>ψήφισε και ο κ. Βορίδης και εγώ</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 xml:space="preserve"> ότι όλοι οι συμβασιούχοι, με τον περίφημο νόμο Παυλόπουλου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Πόσοι;</w:t>
      </w:r>
      <w:r>
        <w:rPr>
          <w:rFonts w:eastAsia="Times New Roman" w:cs="Times New Roman"/>
          <w:szCs w:val="24"/>
        </w:rPr>
        <w:t xml:space="preserve"> </w:t>
      </w:r>
      <w:r>
        <w:rPr>
          <w:rFonts w:eastAsia="Times New Roman" w:cs="Times New Roman"/>
          <w:szCs w:val="24"/>
        </w:rPr>
        <w:t>Ε</w:t>
      </w:r>
      <w:r>
        <w:rPr>
          <w:rFonts w:eastAsia="Times New Roman" w:cs="Times New Roman"/>
          <w:szCs w:val="24"/>
        </w:rPr>
        <w:t>κατό χιλ</w:t>
      </w:r>
      <w:r>
        <w:rPr>
          <w:rFonts w:eastAsia="Times New Roman" w:cs="Times New Roman"/>
          <w:szCs w:val="24"/>
        </w:rPr>
        <w:t>ιάδες; Εκεί κάποιοι λένε πως μπορεί να ήταν και λίγο λιγότερο</w:t>
      </w:r>
      <w:r>
        <w:rPr>
          <w:rFonts w:eastAsia="Times New Roman" w:cs="Times New Roman"/>
          <w:szCs w:val="24"/>
        </w:rPr>
        <w:t>ι.</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πειδή </w:t>
      </w:r>
      <w:r>
        <w:rPr>
          <w:rFonts w:eastAsia="Times New Roman" w:cs="Times New Roman"/>
          <w:szCs w:val="24"/>
        </w:rPr>
        <w:t xml:space="preserve">ήταν λαϊκή η παράταξη </w:t>
      </w:r>
      <w:r>
        <w:rPr>
          <w:rFonts w:eastAsia="Times New Roman" w:cs="Times New Roman"/>
          <w:szCs w:val="24"/>
        </w:rPr>
        <w:lastRenderedPageBreak/>
        <w:t>τότε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η παράταξη </w:t>
      </w:r>
      <w:r>
        <w:rPr>
          <w:rFonts w:eastAsia="Times New Roman" w:cs="Times New Roman"/>
          <w:szCs w:val="24"/>
        </w:rPr>
        <w:t xml:space="preserve">τότε </w:t>
      </w:r>
      <w:r>
        <w:rPr>
          <w:rFonts w:eastAsia="Times New Roman" w:cs="Times New Roman"/>
          <w:szCs w:val="24"/>
        </w:rPr>
        <w:t>έλεγε το συμφέρον των εργαζομένων</w:t>
      </w:r>
      <w:r>
        <w:rPr>
          <w:rFonts w:eastAsia="Times New Roman" w:cs="Times New Roman"/>
          <w:szCs w:val="24"/>
        </w:rPr>
        <w:t>,</w:t>
      </w:r>
      <w:r>
        <w:rPr>
          <w:rFonts w:eastAsia="Times New Roman" w:cs="Times New Roman"/>
          <w:szCs w:val="24"/>
        </w:rPr>
        <w:t xml:space="preserve"> το ψήφισε όλη η Βουλή, όλη</w:t>
      </w:r>
      <w:r>
        <w:rPr>
          <w:rFonts w:eastAsia="Times New Roman" w:cs="Times New Roman"/>
          <w:szCs w:val="24"/>
        </w:rPr>
        <w:t>…</w:t>
      </w:r>
      <w:r>
        <w:rPr>
          <w:rFonts w:eastAsia="Times New Roman" w:cs="Times New Roman"/>
          <w:szCs w:val="24"/>
        </w:rPr>
        <w:t xml:space="preserve"> </w:t>
      </w:r>
    </w:p>
    <w:p w14:paraId="1203186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Σήμερα τι είναι αυτό τώρα; Τι </w:t>
      </w:r>
      <w:proofErr w:type="spellStart"/>
      <w:r>
        <w:rPr>
          <w:rFonts w:eastAsia="Times New Roman" w:cs="Times New Roman"/>
          <w:szCs w:val="24"/>
        </w:rPr>
        <w:t>κωλοπ</w:t>
      </w:r>
      <w:r>
        <w:rPr>
          <w:rFonts w:eastAsia="Times New Roman" w:cs="Times New Roman"/>
          <w:szCs w:val="24"/>
        </w:rPr>
        <w:t>η</w:t>
      </w:r>
      <w:r>
        <w:rPr>
          <w:rFonts w:eastAsia="Times New Roman" w:cs="Times New Roman"/>
          <w:szCs w:val="24"/>
        </w:rPr>
        <w:t>λάλα</w:t>
      </w:r>
      <w:proofErr w:type="spellEnd"/>
      <w:r>
        <w:rPr>
          <w:rFonts w:eastAsia="Times New Roman" w:cs="Times New Roman"/>
          <w:szCs w:val="24"/>
        </w:rPr>
        <w:t xml:space="preserve"> έχει πιάσει τον Μητσοτάκη;</w:t>
      </w:r>
      <w:r>
        <w:rPr>
          <w:rFonts w:eastAsia="Times New Roman" w:cs="Times New Roman"/>
          <w:szCs w:val="24"/>
        </w:rPr>
        <w:t xml:space="preserve"> </w:t>
      </w:r>
      <w:r>
        <w:rPr>
          <w:rFonts w:eastAsia="Times New Roman" w:cs="Times New Roman"/>
          <w:szCs w:val="24"/>
        </w:rPr>
        <w:t>Ακούστε τώρα τι λέει ο Μητσοτάκης. Ακούστε, το διαβάζω ακριβώς: «Δεν μπορεί να γίνει κα</w:t>
      </w:r>
      <w:r>
        <w:rPr>
          <w:rFonts w:eastAsia="Times New Roman" w:cs="Times New Roman"/>
          <w:szCs w:val="24"/>
        </w:rPr>
        <w:t>μ</w:t>
      </w:r>
      <w:r>
        <w:rPr>
          <w:rFonts w:eastAsia="Times New Roman" w:cs="Times New Roman"/>
          <w:szCs w:val="24"/>
        </w:rPr>
        <w:t>μία μονιμοποίηση εκτός του συνταγματικού πλαισίου και των δημοσιονομικών δυνατοτήτων</w:t>
      </w:r>
      <w:r>
        <w:rPr>
          <w:rFonts w:eastAsia="Times New Roman" w:cs="Times New Roman"/>
          <w:szCs w:val="24"/>
        </w:rPr>
        <w:t>.</w:t>
      </w:r>
      <w:r>
        <w:rPr>
          <w:rFonts w:eastAsia="Times New Roman" w:cs="Times New Roman"/>
          <w:szCs w:val="24"/>
        </w:rPr>
        <w:t>». Άλλαξε το Σύνταγμα; Είπε, όμως, κύριε Υπουργέ, ο κ. Βορίδης: «Πάρτε την τεχνογνω</w:t>
      </w:r>
      <w:r>
        <w:rPr>
          <w:rFonts w:eastAsia="Times New Roman" w:cs="Times New Roman"/>
          <w:szCs w:val="24"/>
        </w:rPr>
        <w:t>σία μας», λέει, «ελάτε να σας πούμε πώς γίνεται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να βγάζει αποφάσεις που θέλουμε, ελάτε να σας πούμε πώς το Νομικό Συμβούλιο μπορεί να βγάζει αποφάσεις, που δεν έχετε μάθει ακόμα, ελάτε εδώ να σας πούμε</w:t>
      </w:r>
      <w:r>
        <w:rPr>
          <w:rFonts w:eastAsia="Times New Roman" w:cs="Times New Roman"/>
          <w:szCs w:val="24"/>
        </w:rPr>
        <w:t>.</w:t>
      </w:r>
      <w:r>
        <w:rPr>
          <w:rFonts w:eastAsia="Times New Roman" w:cs="Times New Roman"/>
          <w:szCs w:val="24"/>
        </w:rPr>
        <w:t xml:space="preserve">».  </w:t>
      </w:r>
    </w:p>
    <w:p w14:paraId="12031867" w14:textId="77777777" w:rsidR="00402C5E" w:rsidRDefault="00212FF6">
      <w:pPr>
        <w:spacing w:line="600" w:lineRule="auto"/>
        <w:jc w:val="both"/>
        <w:rPr>
          <w:rFonts w:eastAsia="Times New Roman"/>
          <w:szCs w:val="24"/>
        </w:rPr>
      </w:pPr>
      <w:r>
        <w:rPr>
          <w:rFonts w:eastAsia="Times New Roman"/>
          <w:szCs w:val="24"/>
        </w:rPr>
        <w:t>Είτε βάζουμε τους δικαστές στο «Ντυνάν»</w:t>
      </w:r>
      <w:r>
        <w:rPr>
          <w:rFonts w:eastAsia="Times New Roman"/>
          <w:szCs w:val="24"/>
        </w:rPr>
        <w:t xml:space="preserve"> τζάμπα είτε τους δίνουμε «δωράκια» είτε δεν ανοίγουμε λογαριασμούς είτε προαναγγέλλουμε, όπως με τα κανάλια, ότι δεν θα περάσει ποτέ αυτός ο νόμος. </w:t>
      </w:r>
      <w:r>
        <w:rPr>
          <w:rFonts w:eastAsia="Times New Roman"/>
          <w:szCs w:val="24"/>
        </w:rPr>
        <w:t>Τ</w:t>
      </w:r>
      <w:r>
        <w:rPr>
          <w:rFonts w:eastAsia="Times New Roman"/>
          <w:szCs w:val="24"/>
        </w:rPr>
        <w:t xml:space="preserve">ο προαναγγέλλουν και το γράφουν οι </w:t>
      </w:r>
      <w:proofErr w:type="spellStart"/>
      <w:r>
        <w:rPr>
          <w:rFonts w:eastAsia="Times New Roman"/>
          <w:szCs w:val="24"/>
        </w:rPr>
        <w:t>μιντιάρχες</w:t>
      </w:r>
      <w:proofErr w:type="spellEnd"/>
      <w:r>
        <w:rPr>
          <w:rFonts w:eastAsia="Times New Roman"/>
          <w:szCs w:val="24"/>
        </w:rPr>
        <w:t>. Λέει: «Ελάτε, μα δεν θα ξυπνήσετε ποτέ, να σας πούμε πώς γί</w:t>
      </w:r>
      <w:r>
        <w:rPr>
          <w:rFonts w:eastAsia="Times New Roman"/>
          <w:szCs w:val="24"/>
        </w:rPr>
        <w:t xml:space="preserve">νεται;». Το είπε και σήμερα. </w:t>
      </w:r>
    </w:p>
    <w:p w14:paraId="12031868" w14:textId="77777777" w:rsidR="00402C5E" w:rsidRDefault="00212FF6">
      <w:pPr>
        <w:spacing w:line="600" w:lineRule="auto"/>
        <w:ind w:firstLine="720"/>
        <w:jc w:val="both"/>
        <w:rPr>
          <w:rFonts w:eastAsia="Times New Roman"/>
          <w:szCs w:val="24"/>
        </w:rPr>
      </w:pPr>
      <w:r>
        <w:rPr>
          <w:rFonts w:eastAsia="Times New Roman"/>
          <w:szCs w:val="24"/>
        </w:rPr>
        <w:t>Είναι πολύ καθαρό και νομίζω ότι δεν πρέπει να χάσω άλλο</w:t>
      </w:r>
      <w:r>
        <w:rPr>
          <w:rFonts w:eastAsia="Times New Roman"/>
          <w:szCs w:val="24"/>
        </w:rPr>
        <w:t>ν</w:t>
      </w:r>
      <w:r>
        <w:rPr>
          <w:rFonts w:eastAsia="Times New Roman"/>
          <w:szCs w:val="24"/>
        </w:rPr>
        <w:t xml:space="preserve"> χρόνο, γιατί καταλαβαίνουν όλοι. Καταλαβαίνουν από την κριτική που έκανε εδώ ο </w:t>
      </w:r>
      <w:r>
        <w:rPr>
          <w:rFonts w:eastAsia="Times New Roman"/>
          <w:szCs w:val="24"/>
        </w:rPr>
        <w:t>ε</w:t>
      </w:r>
      <w:r>
        <w:rPr>
          <w:rFonts w:eastAsia="Times New Roman"/>
          <w:szCs w:val="24"/>
        </w:rPr>
        <w:t xml:space="preserve">κπρόσωπος στον κ. Μητσοτάκη. Τον </w:t>
      </w:r>
      <w:r>
        <w:rPr>
          <w:rFonts w:eastAsia="Times New Roman"/>
          <w:szCs w:val="24"/>
        </w:rPr>
        <w:lastRenderedPageBreak/>
        <w:t xml:space="preserve">αδικώ τώρα τον κ. Βορίδη, αλλά θέλω να πω από πού πήρε </w:t>
      </w:r>
      <w:r>
        <w:rPr>
          <w:rFonts w:eastAsia="Times New Roman"/>
          <w:szCs w:val="24"/>
        </w:rPr>
        <w:t>το γράμμα, για να πει: «Εσείς είσαστε με τους εργαζόμενους και κάνετε το κακό να κάνετε «φωτογραφικές» διατάξεις. Εμείς θέλουμε να κάνουμε «φωτογραφικές» διατάξεις, αν είναι για κανένα</w:t>
      </w:r>
      <w:r>
        <w:rPr>
          <w:rFonts w:eastAsia="Times New Roman"/>
          <w:szCs w:val="24"/>
        </w:rPr>
        <w:t>ν</w:t>
      </w:r>
      <w:r>
        <w:rPr>
          <w:rFonts w:eastAsia="Times New Roman"/>
          <w:szCs w:val="24"/>
        </w:rPr>
        <w:t xml:space="preserve"> νταβατζή. Για εκείνον θα το κάνουμε και θα είμαστε και περήφανοι. Εσεί</w:t>
      </w:r>
      <w:r>
        <w:rPr>
          <w:rFonts w:eastAsia="Times New Roman"/>
          <w:szCs w:val="24"/>
        </w:rPr>
        <w:t xml:space="preserve">ς κρατήστε τους </w:t>
      </w:r>
      <w:proofErr w:type="spellStart"/>
      <w:r>
        <w:rPr>
          <w:rFonts w:eastAsia="Times New Roman"/>
          <w:szCs w:val="24"/>
        </w:rPr>
        <w:t>σκουπιδιαραίους</w:t>
      </w:r>
      <w:proofErr w:type="spellEnd"/>
      <w:r>
        <w:rPr>
          <w:rFonts w:eastAsia="Times New Roman"/>
          <w:szCs w:val="24"/>
        </w:rPr>
        <w:t>.</w:t>
      </w:r>
      <w:r>
        <w:rPr>
          <w:rFonts w:eastAsia="Times New Roman"/>
          <w:szCs w:val="24"/>
        </w:rPr>
        <w:t xml:space="preserve">». </w:t>
      </w:r>
    </w:p>
    <w:p w14:paraId="12031869" w14:textId="77777777" w:rsidR="00402C5E" w:rsidRDefault="00212FF6">
      <w:pPr>
        <w:spacing w:line="600" w:lineRule="auto"/>
        <w:ind w:firstLine="720"/>
        <w:jc w:val="both"/>
        <w:rPr>
          <w:rFonts w:eastAsia="Times New Roman"/>
          <w:szCs w:val="24"/>
        </w:rPr>
      </w:pPr>
      <w:r>
        <w:rPr>
          <w:rFonts w:eastAsia="Times New Roman"/>
          <w:szCs w:val="24"/>
        </w:rPr>
        <w:t xml:space="preserve">Ε, θα τους κρατήσουμε, κύριε Βορίδη! </w:t>
      </w:r>
      <w:r>
        <w:rPr>
          <w:rFonts w:eastAsia="Times New Roman"/>
          <w:szCs w:val="24"/>
        </w:rPr>
        <w:t xml:space="preserve">εσείς </w:t>
      </w:r>
      <w:r>
        <w:rPr>
          <w:rFonts w:eastAsia="Times New Roman"/>
          <w:szCs w:val="24"/>
        </w:rPr>
        <w:t xml:space="preserve">κρατήστε την ελίτ όλων αυτών των αλητών, που δεν ντρέπονται ούτε να πάνε να πληρώσουν τα νοσήλια της πεθεράς τους και της μάνας τους.   </w:t>
      </w:r>
    </w:p>
    <w:p w14:paraId="1203186A" w14:textId="77777777" w:rsidR="00402C5E" w:rsidRDefault="00212FF6">
      <w:pPr>
        <w:spacing w:line="600" w:lineRule="auto"/>
        <w:ind w:firstLine="720"/>
        <w:jc w:val="both"/>
        <w:rPr>
          <w:rFonts w:eastAsia="Times New Roman"/>
          <w:szCs w:val="24"/>
        </w:rPr>
      </w:pPr>
      <w:r>
        <w:rPr>
          <w:rFonts w:eastAsia="Times New Roman"/>
          <w:szCs w:val="24"/>
        </w:rPr>
        <w:t>Κυρίες και κύριοι συνάδελφοι, χαίρομαι π</w:t>
      </w:r>
      <w:r>
        <w:rPr>
          <w:rFonts w:eastAsia="Times New Roman"/>
          <w:szCs w:val="24"/>
        </w:rPr>
        <w:t xml:space="preserve">ου επέρχονται βελτιώσεις στον ν.2725/1999, γιατί είναι, πράγματι, ένας νόμος που έχει παλιώσει πια και αρκετά άρθρα του χρειάζεται να </w:t>
      </w:r>
      <w:proofErr w:type="spellStart"/>
      <w:r>
        <w:rPr>
          <w:rFonts w:eastAsia="Times New Roman"/>
          <w:szCs w:val="24"/>
        </w:rPr>
        <w:t>επικαιροποιηθούν</w:t>
      </w:r>
      <w:proofErr w:type="spellEnd"/>
      <w:r>
        <w:rPr>
          <w:rFonts w:eastAsia="Times New Roman"/>
          <w:szCs w:val="24"/>
        </w:rPr>
        <w:t>, όπως συμβαίνει σήμερα.</w:t>
      </w:r>
    </w:p>
    <w:p w14:paraId="1203186B" w14:textId="77777777" w:rsidR="00402C5E" w:rsidRDefault="00212FF6">
      <w:pPr>
        <w:spacing w:line="600" w:lineRule="auto"/>
        <w:ind w:firstLine="720"/>
        <w:jc w:val="both"/>
        <w:rPr>
          <w:rFonts w:eastAsia="Times New Roman"/>
          <w:szCs w:val="24"/>
        </w:rPr>
      </w:pPr>
      <w:r>
        <w:rPr>
          <w:rFonts w:eastAsia="Times New Roman"/>
          <w:szCs w:val="24"/>
        </w:rPr>
        <w:t xml:space="preserve"> Είναι γνωστές, όμως, και οι παθογένειες του ελληνικού αθλητισμού και στο νομοθετ</w:t>
      </w:r>
      <w:r>
        <w:rPr>
          <w:rFonts w:eastAsia="Times New Roman"/>
          <w:szCs w:val="24"/>
        </w:rPr>
        <w:t>ικό επίπεδο και θα παραβίαζα κι εδώ ανοικτές θύρες</w:t>
      </w:r>
      <w:r>
        <w:rPr>
          <w:rFonts w:eastAsia="Times New Roman"/>
          <w:szCs w:val="24"/>
        </w:rPr>
        <w:t>,</w:t>
      </w:r>
      <w:r>
        <w:rPr>
          <w:rFonts w:eastAsia="Times New Roman"/>
          <w:szCs w:val="24"/>
        </w:rPr>
        <w:t xml:space="preserve"> αν έλεγα πολύ συγκεκριμένα περιστατικά. Φτάνουν, κύριε Υπουργέ, τα σημερινά πρωτοσέλιδα για όλα τα χαΐρια της ΕΠΟ, αλλά δεν έχω τόσο</w:t>
      </w:r>
      <w:r>
        <w:rPr>
          <w:rFonts w:eastAsia="Times New Roman"/>
          <w:szCs w:val="24"/>
        </w:rPr>
        <w:t>ν</w:t>
      </w:r>
      <w:r>
        <w:rPr>
          <w:rFonts w:eastAsia="Times New Roman"/>
          <w:szCs w:val="24"/>
        </w:rPr>
        <w:t xml:space="preserve"> χρόνο να αναφερθώ, παρ</w:t>
      </w:r>
      <w:r>
        <w:rPr>
          <w:rFonts w:eastAsia="Times New Roman"/>
          <w:szCs w:val="24"/>
        </w:rPr>
        <w:t xml:space="preserve">’ </w:t>
      </w:r>
      <w:r>
        <w:rPr>
          <w:rFonts w:eastAsia="Times New Roman"/>
          <w:szCs w:val="24"/>
        </w:rPr>
        <w:t>ότι πολλές φορές στον κοινοβουλευτικό έλεγχο α</w:t>
      </w:r>
      <w:r>
        <w:rPr>
          <w:rFonts w:eastAsia="Times New Roman"/>
          <w:szCs w:val="24"/>
        </w:rPr>
        <w:t xml:space="preserve">σχολήθηκα και με αυτά. </w:t>
      </w:r>
    </w:p>
    <w:p w14:paraId="1203186C"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Είναι αναγκαίο, όντως, να ξεριζωθούν όλες αυτές οι παθογένειες και το συζητούμενο σήμερα σχέδιο νόμου πιστεύω πως κινείται προς τη σωστή κατεύθυνση. Δεν λύνει, φυσικά, το σύνολο των δυσεπίλυτων προβλημάτων του αθλητισμού, που έχουν </w:t>
      </w:r>
      <w:r>
        <w:rPr>
          <w:rFonts w:eastAsia="Times New Roman"/>
          <w:szCs w:val="24"/>
        </w:rPr>
        <w:t xml:space="preserve">πολλαπλασιαστεί κιόλας λόγω της οξύτατης οικονομικής κρίσης. Διαφαίνεται, ωστόσο, ότι οι προθέσεις της πολιτικής ηγεσίας του αθλητισμού συμβαδίζουν με τις φίλαθλες απαιτήσεις. </w:t>
      </w:r>
    </w:p>
    <w:p w14:paraId="1203186D" w14:textId="77777777" w:rsidR="00402C5E" w:rsidRDefault="00212FF6">
      <w:pPr>
        <w:spacing w:line="600" w:lineRule="auto"/>
        <w:ind w:firstLine="720"/>
        <w:jc w:val="both"/>
        <w:rPr>
          <w:rFonts w:eastAsia="Times New Roman"/>
          <w:szCs w:val="24"/>
        </w:rPr>
      </w:pPr>
      <w:r>
        <w:rPr>
          <w:rFonts w:eastAsia="Times New Roman"/>
          <w:szCs w:val="24"/>
        </w:rPr>
        <w:t>Τα δεκαέξι άρθρα, λοιπόν, του προτεινομένου σχεδίου νόμου συναντώνται με τον κο</w:t>
      </w:r>
      <w:r>
        <w:rPr>
          <w:rFonts w:eastAsia="Times New Roman"/>
          <w:szCs w:val="24"/>
        </w:rPr>
        <w:t xml:space="preserve">ινό νου κι αυτό εγώ θέλω να το υπογραμμίσω. Βεβαίως, έπρεπε προ πολλού να είχαν επέλθει αυτές οι τροποποιήσεις. Δεν βαριέσαι, όμως, κάλλιο αργά παρά ποτέ. </w:t>
      </w:r>
    </w:p>
    <w:p w14:paraId="1203186E" w14:textId="77777777" w:rsidR="00402C5E" w:rsidRDefault="00212FF6">
      <w:pPr>
        <w:spacing w:line="600" w:lineRule="auto"/>
        <w:ind w:firstLine="720"/>
        <w:jc w:val="both"/>
        <w:rPr>
          <w:rFonts w:eastAsia="Times New Roman"/>
          <w:szCs w:val="24"/>
        </w:rPr>
      </w:pPr>
      <w:r>
        <w:rPr>
          <w:rFonts w:eastAsia="Times New Roman"/>
          <w:szCs w:val="24"/>
        </w:rPr>
        <w:t>Το ίδιο λέω, λοιπόν, και για το άρθρο 10</w:t>
      </w:r>
      <w:r>
        <w:rPr>
          <w:rFonts w:eastAsia="Times New Roman"/>
          <w:szCs w:val="24"/>
        </w:rPr>
        <w:t>,</w:t>
      </w:r>
      <w:r>
        <w:rPr>
          <w:rFonts w:eastAsia="Times New Roman"/>
          <w:szCs w:val="24"/>
        </w:rPr>
        <w:t xml:space="preserve"> που δίνει τη δυνατότητα δεύτερης, απαλλαγμένης βαρών</w:t>
      </w:r>
      <w:r>
        <w:rPr>
          <w:rFonts w:eastAsia="Times New Roman"/>
          <w:szCs w:val="24"/>
        </w:rPr>
        <w:t>,</w:t>
      </w:r>
      <w:r>
        <w:rPr>
          <w:rFonts w:eastAsia="Times New Roman"/>
          <w:szCs w:val="24"/>
        </w:rPr>
        <w:t xml:space="preserve"> ευκα</w:t>
      </w:r>
      <w:r>
        <w:rPr>
          <w:rFonts w:eastAsia="Times New Roman"/>
          <w:szCs w:val="24"/>
        </w:rPr>
        <w:t>ιρίας σε υπό σύσταση αθλητικές ανώνυμες εταιρείες. Ήμουν κι εγώ ένας από εκείνους</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ασκώντας κοινοβουλευτικό έλεγχο, δημόσιο δηλαδή, στη διαφάνεια, προέτρεψα τον κύριο Υπουργό, τον κ. Βασιλειάδη, να υιοθετήσει την αγωνία </w:t>
      </w:r>
      <w:proofErr w:type="spellStart"/>
      <w:r>
        <w:rPr>
          <w:rFonts w:eastAsia="Times New Roman"/>
          <w:szCs w:val="24"/>
        </w:rPr>
        <w:t>χρεοπνιγμένων</w:t>
      </w:r>
      <w:proofErr w:type="spellEnd"/>
      <w:r>
        <w:rPr>
          <w:rFonts w:eastAsia="Times New Roman"/>
          <w:szCs w:val="24"/>
        </w:rPr>
        <w:t xml:space="preserve"> ομάδων και να τη μετατρέψει σε ελπίδα. Το έκανα γιατί αφουγκράστηκα και διερμήνευσα ακριβώς αυτό το πάθο</w:t>
      </w:r>
      <w:r>
        <w:rPr>
          <w:rFonts w:eastAsia="Times New Roman"/>
          <w:szCs w:val="24"/>
        </w:rPr>
        <w:t>ς για το ποδόσφαιρο επιφανών, πετυχημένων</w:t>
      </w:r>
      <w:r>
        <w:rPr>
          <w:rFonts w:eastAsia="Times New Roman"/>
          <w:szCs w:val="24"/>
        </w:rPr>
        <w:t>,</w:t>
      </w:r>
      <w:r>
        <w:rPr>
          <w:rFonts w:eastAsia="Times New Roman"/>
          <w:szCs w:val="24"/>
        </w:rPr>
        <w:t xml:space="preserve"> στις δουλειές του ο καθένας, συμπολιτών. </w:t>
      </w:r>
      <w:r>
        <w:rPr>
          <w:rFonts w:eastAsia="Times New Roman"/>
          <w:szCs w:val="24"/>
        </w:rPr>
        <w:lastRenderedPageBreak/>
        <w:t xml:space="preserve">Δεν είναι εφοπλιστές, δεν έχουν μέσα ενημέρωσης, δεν έχουν πετρέλαια. Ο ένας έχει βουλκανιζατέρ, αλλά έχει το καλύτερο βουλκανιζατέρ στην Πάτρα. Είναι βιοπαλαιστές. </w:t>
      </w:r>
      <w:r>
        <w:rPr>
          <w:rFonts w:eastAsia="Times New Roman"/>
          <w:szCs w:val="24"/>
        </w:rPr>
        <w:t>Έ</w:t>
      </w:r>
      <w:r>
        <w:rPr>
          <w:rFonts w:eastAsia="Times New Roman"/>
          <w:szCs w:val="24"/>
        </w:rPr>
        <w:t xml:space="preserve">καναν </w:t>
      </w:r>
      <w:r>
        <w:rPr>
          <w:rFonts w:eastAsia="Times New Roman"/>
          <w:szCs w:val="24"/>
        </w:rPr>
        <w:t xml:space="preserve">την Παναχαϊκή Συμμαχία -έτσι την είπαν- κι έχουν φιλοδοξία να αναγεννήσουν και πάλι την ιστορική Παναχαϊκή. </w:t>
      </w:r>
    </w:p>
    <w:p w14:paraId="1203186F" w14:textId="77777777" w:rsidR="00402C5E" w:rsidRDefault="00212FF6">
      <w:pPr>
        <w:spacing w:line="600" w:lineRule="auto"/>
        <w:ind w:firstLine="720"/>
        <w:jc w:val="both"/>
        <w:rPr>
          <w:rFonts w:eastAsia="Times New Roman"/>
          <w:szCs w:val="24"/>
        </w:rPr>
      </w:pPr>
      <w:r>
        <w:rPr>
          <w:rFonts w:eastAsia="Times New Roman"/>
          <w:szCs w:val="24"/>
        </w:rPr>
        <w:t>Μη σπεύσετε, όμως, σας παρακαλώ, να πείτε ότι διάκειμαι θετικά απέναντι στο σχέδιο νόμου, επειδή διευκολύνεται η ομάδα της ιδιαίτερης πατρίδας μου.</w:t>
      </w:r>
      <w:r>
        <w:rPr>
          <w:rFonts w:eastAsia="Times New Roman"/>
          <w:szCs w:val="24"/>
        </w:rPr>
        <w:t xml:space="preserve"> Θα συνέβαινε αυτό, αν η προτεινόμενη ρύθμιση ήταν μια χαριστική πράξη σε βάρος των συμφερόντων του </w:t>
      </w:r>
      <w:r>
        <w:rPr>
          <w:rFonts w:eastAsia="Times New Roman"/>
          <w:szCs w:val="24"/>
        </w:rPr>
        <w:t>δ</w:t>
      </w:r>
      <w:r>
        <w:rPr>
          <w:rFonts w:eastAsia="Times New Roman"/>
          <w:szCs w:val="24"/>
        </w:rPr>
        <w:t>ημοσίου. Ξέρουμε ότι στο παρελθόν υπήρξαν κυβερνήσεις που συμπεριφέρθηκαν σκανδαλωδώς, χαριστικά, σε ΠΑΕ</w:t>
      </w:r>
      <w:r>
        <w:rPr>
          <w:rFonts w:eastAsia="Times New Roman"/>
          <w:szCs w:val="24"/>
        </w:rPr>
        <w:t>,</w:t>
      </w:r>
      <w:r>
        <w:rPr>
          <w:rFonts w:eastAsia="Times New Roman"/>
          <w:szCs w:val="24"/>
        </w:rPr>
        <w:t xml:space="preserve"> και μάλιστα πλουσίων ανθρώπων, που δεν ήθελαν να </w:t>
      </w:r>
      <w:r>
        <w:rPr>
          <w:rFonts w:eastAsia="Times New Roman"/>
          <w:szCs w:val="24"/>
        </w:rPr>
        <w:t>βάλουν το χέρι στη</w:t>
      </w:r>
      <w:r>
        <w:rPr>
          <w:rFonts w:eastAsia="Times New Roman"/>
          <w:szCs w:val="24"/>
        </w:rPr>
        <w:t>ν</w:t>
      </w:r>
      <w:r>
        <w:rPr>
          <w:rFonts w:eastAsia="Times New Roman"/>
          <w:szCs w:val="24"/>
        </w:rPr>
        <w:t xml:space="preserve"> τσέπη και έλεγαν να το πληρώσει ο κόσμος. Το ξέρουμε. </w:t>
      </w:r>
    </w:p>
    <w:p w14:paraId="12031870" w14:textId="77777777" w:rsidR="00402C5E" w:rsidRDefault="00212FF6">
      <w:pPr>
        <w:spacing w:line="600" w:lineRule="auto"/>
        <w:ind w:firstLine="720"/>
        <w:jc w:val="both"/>
        <w:rPr>
          <w:rFonts w:eastAsia="Times New Roman"/>
          <w:szCs w:val="24"/>
        </w:rPr>
      </w:pPr>
      <w:r>
        <w:rPr>
          <w:rFonts w:eastAsia="Times New Roman"/>
          <w:szCs w:val="24"/>
        </w:rPr>
        <w:t xml:space="preserve">Σήμερα, όμως, δεν γίνεται αυτό. Ο κύριος Υπουργός πράττει νομίζω το αυτονόητο και το δίκαιο και το σωστό. Καταλογίζονται τα χρέη σε εκείνους που τα δημιούργησαν. Κατοχυρώνεται, λοιπόν, το εισπρακτικό δικαίωμα του </w:t>
      </w:r>
      <w:r>
        <w:rPr>
          <w:rFonts w:eastAsia="Times New Roman"/>
          <w:szCs w:val="24"/>
        </w:rPr>
        <w:t>δ</w:t>
      </w:r>
      <w:r>
        <w:rPr>
          <w:rFonts w:eastAsia="Times New Roman"/>
          <w:szCs w:val="24"/>
        </w:rPr>
        <w:t>ημοσίου κι έτσι δίνεται η δυνατότητα της δ</w:t>
      </w:r>
      <w:r>
        <w:rPr>
          <w:rFonts w:eastAsia="Times New Roman"/>
          <w:szCs w:val="24"/>
        </w:rPr>
        <w:t xml:space="preserve">εύτερης ευκαιρίας σε συλλόγους της χώρας, ανάμεσά τους και η Παναχαϊκή, που πιθανώς είχαν κακοπέσει </w:t>
      </w:r>
      <w:r>
        <w:rPr>
          <w:rFonts w:eastAsia="Times New Roman"/>
          <w:szCs w:val="24"/>
        </w:rPr>
        <w:lastRenderedPageBreak/>
        <w:t>στο παρελθόν και βρέθηκαν με δυσβάσταχτα χρέη</w:t>
      </w:r>
      <w:r>
        <w:rPr>
          <w:rFonts w:eastAsia="Times New Roman"/>
          <w:szCs w:val="24"/>
        </w:rPr>
        <w:t>,</w:t>
      </w:r>
      <w:r>
        <w:rPr>
          <w:rFonts w:eastAsia="Times New Roman"/>
          <w:szCs w:val="24"/>
        </w:rPr>
        <w:t xml:space="preserve"> που μοιραία υπονόμευσαν την αθλητική τους δράση και στο τέλος από την οικονομική ασφυξία εξέπνευσαν. </w:t>
      </w:r>
    </w:p>
    <w:p w14:paraId="12031871" w14:textId="77777777" w:rsidR="00402C5E" w:rsidRDefault="00212FF6">
      <w:pPr>
        <w:spacing w:line="600" w:lineRule="auto"/>
        <w:ind w:firstLine="720"/>
        <w:jc w:val="both"/>
        <w:rPr>
          <w:rFonts w:eastAsia="Times New Roman"/>
          <w:szCs w:val="24"/>
        </w:rPr>
      </w:pPr>
      <w:r>
        <w:rPr>
          <w:rFonts w:eastAsia="Times New Roman"/>
          <w:szCs w:val="24"/>
        </w:rPr>
        <w:t>Θα ήταν</w:t>
      </w:r>
      <w:r>
        <w:rPr>
          <w:rFonts w:eastAsia="Times New Roman"/>
          <w:szCs w:val="24"/>
        </w:rPr>
        <w:t xml:space="preserve"> άδικο ομάδες με ιστορία να </w:t>
      </w:r>
      <w:r>
        <w:rPr>
          <w:rFonts w:eastAsia="Times New Roman"/>
          <w:szCs w:val="24"/>
        </w:rPr>
        <w:t>υφίσταντο</w:t>
      </w:r>
      <w:r>
        <w:rPr>
          <w:rFonts w:eastAsia="Times New Roman"/>
          <w:szCs w:val="24"/>
        </w:rPr>
        <w:t xml:space="preserve"> μια ισόβια τιμωρία και να οδηγούνταν σε αφανισμό.</w:t>
      </w:r>
      <w:r>
        <w:rPr>
          <w:rFonts w:eastAsia="Times New Roman"/>
          <w:szCs w:val="24"/>
        </w:rPr>
        <w:t xml:space="preserve"> </w:t>
      </w:r>
      <w:r>
        <w:rPr>
          <w:rFonts w:eastAsia="Times New Roman"/>
          <w:szCs w:val="24"/>
        </w:rPr>
        <w:t>Ευτυχώς κάτι τέτοιο δεν πρόκειται να συμβεί</w:t>
      </w:r>
      <w:r>
        <w:rPr>
          <w:rFonts w:eastAsia="Times New Roman"/>
          <w:szCs w:val="24"/>
        </w:rPr>
        <w:t>,</w:t>
      </w:r>
      <w:r>
        <w:rPr>
          <w:rFonts w:eastAsia="Times New Roman"/>
          <w:szCs w:val="24"/>
        </w:rPr>
        <w:t xml:space="preserve"> χάρη στο άρθρο 10.</w:t>
      </w:r>
    </w:p>
    <w:p w14:paraId="12031872" w14:textId="77777777" w:rsidR="00402C5E" w:rsidRDefault="00212FF6">
      <w:pPr>
        <w:spacing w:line="600" w:lineRule="auto"/>
        <w:ind w:firstLine="720"/>
        <w:jc w:val="both"/>
        <w:rPr>
          <w:rFonts w:eastAsia="Times New Roman"/>
          <w:szCs w:val="24"/>
        </w:rPr>
      </w:pPr>
      <w:r>
        <w:rPr>
          <w:rFonts w:eastAsia="Times New Roman"/>
          <w:szCs w:val="24"/>
        </w:rPr>
        <w:t>Κλείνοντας, θέλω να ολοκληρώσω</w:t>
      </w:r>
      <w:r>
        <w:rPr>
          <w:rFonts w:eastAsia="Times New Roman"/>
          <w:szCs w:val="24"/>
        </w:rPr>
        <w:t>,</w:t>
      </w:r>
      <w:r>
        <w:rPr>
          <w:rFonts w:eastAsia="Times New Roman"/>
          <w:szCs w:val="24"/>
        </w:rPr>
        <w:t xml:space="preserve"> αφού σταθώ ιδιαίτερα σε αυτή τη λεγόμενη δεύτερη ευκαιρία, που αφορά όλε</w:t>
      </w:r>
      <w:r>
        <w:rPr>
          <w:rFonts w:eastAsia="Times New Roman"/>
          <w:szCs w:val="24"/>
        </w:rPr>
        <w:t xml:space="preserve">ς τις εκφάνσεις της οικονομικής ζωής του τόπου. Υπάρχει μια νοσηρή αντίληψη στη χώρα μας για το </w:t>
      </w:r>
      <w:proofErr w:type="spellStart"/>
      <w:r>
        <w:rPr>
          <w:rFonts w:eastAsia="Times New Roman"/>
          <w:szCs w:val="24"/>
        </w:rPr>
        <w:t>επιχειρείν</w:t>
      </w:r>
      <w:proofErr w:type="spellEnd"/>
      <w:r>
        <w:rPr>
          <w:rFonts w:eastAsia="Times New Roman"/>
          <w:szCs w:val="24"/>
        </w:rPr>
        <w:t>. Βάλλεται και αντιμετωπίζεται εχθρικά σε πολλές περιπτώσεις</w:t>
      </w:r>
      <w:r>
        <w:rPr>
          <w:rFonts w:eastAsia="Times New Roman"/>
          <w:szCs w:val="24"/>
        </w:rPr>
        <w:t>,</w:t>
      </w:r>
      <w:r>
        <w:rPr>
          <w:rFonts w:eastAsia="Times New Roman"/>
          <w:szCs w:val="24"/>
        </w:rPr>
        <w:t xml:space="preserve"> γιατί έδωσαν δικαίωμα οι κρατικοδίαιτοι δήθεν επιχειρηματίες. Κοιτάξτε τους, όλοι με θαλ</w:t>
      </w:r>
      <w:r>
        <w:rPr>
          <w:rFonts w:eastAsia="Times New Roman"/>
          <w:szCs w:val="24"/>
        </w:rPr>
        <w:t>ασσοδάνεια είναι! Αυτό κρατάει την μπαγκέτα και δυστυχώς αυθαιρετεί και γίνεται δυνάστης.</w:t>
      </w:r>
    </w:p>
    <w:p w14:paraId="12031873" w14:textId="77777777" w:rsidR="00402C5E" w:rsidRDefault="00212FF6">
      <w:pPr>
        <w:spacing w:line="600" w:lineRule="auto"/>
        <w:ind w:firstLine="720"/>
        <w:jc w:val="both"/>
        <w:rPr>
          <w:rFonts w:eastAsia="Times New Roman"/>
          <w:szCs w:val="24"/>
        </w:rPr>
      </w:pPr>
      <w:r>
        <w:rPr>
          <w:rFonts w:eastAsia="Times New Roman"/>
          <w:szCs w:val="24"/>
        </w:rPr>
        <w:t>Εάν θέλουμε, λοιπόν, να αφήσουμε μια παρακαταθήκη στις επόμενες γενιές, έχουμε χρέος να καταστήσουμε το κράτος φιλικό προς τον πολίτη και την ιδιωτική πρωτοβουλία. Μό</w:t>
      </w:r>
      <w:r>
        <w:rPr>
          <w:rFonts w:eastAsia="Times New Roman"/>
          <w:szCs w:val="24"/>
        </w:rPr>
        <w:t>νο που δεν πρέπει να είναι μια αναλαμπή, κύριε Υπουργέ</w:t>
      </w:r>
      <w:r>
        <w:rPr>
          <w:rFonts w:eastAsia="Times New Roman"/>
          <w:szCs w:val="24"/>
        </w:rPr>
        <w:t>,</w:t>
      </w:r>
      <w:r>
        <w:rPr>
          <w:rFonts w:eastAsia="Times New Roman"/>
          <w:szCs w:val="24"/>
        </w:rPr>
        <w:t xml:space="preserve"> και δεν πρέπει να είναι μια εξαίρεση. Αντίθετα, πρέπει να αποτελέσει το έναυσμα </w:t>
      </w:r>
      <w:r>
        <w:rPr>
          <w:rFonts w:eastAsia="Times New Roman"/>
          <w:szCs w:val="24"/>
        </w:rPr>
        <w:lastRenderedPageBreak/>
        <w:t>για να πειστεί η κοινωνία ότι έχουμε τη βούληση να επανιδρύσουμε το κράτος και να το θέσουμε στην υπηρεσία του πολίτη.</w:t>
      </w:r>
    </w:p>
    <w:p w14:paraId="12031874" w14:textId="77777777" w:rsidR="00402C5E" w:rsidRDefault="00212FF6">
      <w:pPr>
        <w:spacing w:line="600" w:lineRule="auto"/>
        <w:ind w:firstLine="720"/>
        <w:jc w:val="both"/>
        <w:rPr>
          <w:rFonts w:eastAsia="Times New Roman"/>
          <w:szCs w:val="24"/>
        </w:rPr>
      </w:pPr>
      <w:r>
        <w:rPr>
          <w:rFonts w:eastAsia="Times New Roman"/>
          <w:szCs w:val="24"/>
        </w:rPr>
        <w:t>Σ</w:t>
      </w:r>
      <w:r>
        <w:rPr>
          <w:rFonts w:eastAsia="Times New Roman"/>
          <w:szCs w:val="24"/>
        </w:rPr>
        <w:t>ας ευχαριστώ πολύ και εσάς, κύριε συνάδελφε του ΚΚΕ, για το ότι προηγήθηκα.</w:t>
      </w:r>
    </w:p>
    <w:p w14:paraId="12031875"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Νικολόπουλο.</w:t>
      </w:r>
    </w:p>
    <w:p w14:paraId="1203187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Ελλάδας κ. Χρήστος </w:t>
      </w:r>
      <w:proofErr w:type="spellStart"/>
      <w:r>
        <w:rPr>
          <w:rFonts w:eastAsia="Times New Roman" w:cs="Times New Roman"/>
          <w:szCs w:val="24"/>
        </w:rPr>
        <w:t>Κατσώτης</w:t>
      </w:r>
      <w:proofErr w:type="spellEnd"/>
      <w:r>
        <w:rPr>
          <w:rFonts w:eastAsia="Times New Roman" w:cs="Times New Roman"/>
          <w:szCs w:val="24"/>
        </w:rPr>
        <w:t>, για δώδεκα λ</w:t>
      </w:r>
      <w:r>
        <w:rPr>
          <w:rFonts w:eastAsia="Times New Roman" w:cs="Times New Roman"/>
          <w:szCs w:val="24"/>
        </w:rPr>
        <w:t>επτά.</w:t>
      </w:r>
    </w:p>
    <w:p w14:paraId="12031877"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1203187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Προηγουμένως πρέπει να πούμε ότι ακούστηκαν αλήθειες για την ταξική λειτουργία των μηχανισμών του κράτους, προκειμένου να διασφαλίσουν την υλοποίηση αυτής της πολιτικής που έρχεται να καλύψει ανάγκες του κε</w:t>
      </w:r>
      <w:r>
        <w:rPr>
          <w:rFonts w:eastAsia="Times New Roman" w:cs="Times New Roman"/>
          <w:szCs w:val="24"/>
        </w:rPr>
        <w:t>φαλαίου</w:t>
      </w:r>
      <w:r>
        <w:rPr>
          <w:rFonts w:eastAsia="Times New Roman" w:cs="Times New Roman"/>
          <w:szCs w:val="24"/>
        </w:rPr>
        <w:t>,</w:t>
      </w:r>
      <w:r>
        <w:rPr>
          <w:rFonts w:eastAsia="Times New Roman" w:cs="Times New Roman"/>
          <w:szCs w:val="24"/>
        </w:rPr>
        <w:t xml:space="preserve"> όποτε κριθεί αναγκαίο. </w:t>
      </w:r>
      <w:r>
        <w:rPr>
          <w:rFonts w:eastAsia="Times New Roman" w:cs="Times New Roman"/>
          <w:szCs w:val="24"/>
        </w:rPr>
        <w:t>Έ</w:t>
      </w:r>
      <w:r>
        <w:rPr>
          <w:rFonts w:eastAsia="Times New Roman" w:cs="Times New Roman"/>
          <w:szCs w:val="24"/>
        </w:rPr>
        <w:t>τσι είναι γνωστό ότι πολλές απ’ αυτές τις αποφάσεις κρίνονται συνταγματικές</w:t>
      </w:r>
      <w:r>
        <w:rPr>
          <w:rFonts w:eastAsia="Times New Roman" w:cs="Times New Roman"/>
          <w:szCs w:val="24"/>
        </w:rPr>
        <w:t>,</w:t>
      </w:r>
      <w:r>
        <w:rPr>
          <w:rFonts w:eastAsia="Times New Roman" w:cs="Times New Roman"/>
          <w:szCs w:val="24"/>
        </w:rPr>
        <w:t xml:space="preserve"> επειδή ακριβώς υπηρετούν την πραγματική εξουσία αυτού του τόπου.</w:t>
      </w:r>
    </w:p>
    <w:p w14:paraId="1203187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Ο εισηγητής μας αναφέρθηκε εκτενώς στο νομοσχέδιο. Θα αναφερθεί και στις τροπολογίες που κάνει δεκτές ο Υπουργός. </w:t>
      </w:r>
    </w:p>
    <w:p w14:paraId="1203187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Θέλω να σταθώ στην τροπολογία του Υπουργείου Εσωτερικών. Ποια είναι τα θέματα; Κατ’ αρχάς τα σκουπίδια</w:t>
      </w:r>
      <w:r>
        <w:rPr>
          <w:rFonts w:eastAsia="Times New Roman" w:cs="Times New Roman"/>
          <w:szCs w:val="24"/>
        </w:rPr>
        <w:t>,</w:t>
      </w:r>
      <w:r>
        <w:rPr>
          <w:rFonts w:eastAsia="Times New Roman" w:cs="Times New Roman"/>
          <w:szCs w:val="24"/>
        </w:rPr>
        <w:t xml:space="preserve"> που δημιουργούν αποπνικτική κατάσταση</w:t>
      </w:r>
      <w:r>
        <w:rPr>
          <w:rFonts w:eastAsia="Times New Roman" w:cs="Times New Roman"/>
          <w:szCs w:val="24"/>
        </w:rPr>
        <w:t xml:space="preserve"> και δικαιολογημένα ο λαός θέλει να μαζευτούν. Δεύτερον, είναι οι συμβασιούχοι που μαζεύουν τα σκουπίδια, οι οποίοι απολύονται, αλλά τα σκουπίδια με ευθύνη της Κυβέρνησης παραμένουν.</w:t>
      </w:r>
    </w:p>
    <w:p w14:paraId="1203187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Τρίτον, είναι οι επιχειρηματικοί όμιλοι</w:t>
      </w:r>
      <w:r>
        <w:rPr>
          <w:rFonts w:eastAsia="Times New Roman" w:cs="Times New Roman"/>
          <w:szCs w:val="24"/>
        </w:rPr>
        <w:t>,</w:t>
      </w:r>
      <w:r>
        <w:rPr>
          <w:rFonts w:eastAsia="Times New Roman" w:cs="Times New Roman"/>
          <w:szCs w:val="24"/>
        </w:rPr>
        <w:t xml:space="preserve"> που ως έτοιμοι από καιρό περιμέν</w:t>
      </w:r>
      <w:r>
        <w:rPr>
          <w:rFonts w:eastAsia="Times New Roman" w:cs="Times New Roman"/>
          <w:szCs w:val="24"/>
        </w:rPr>
        <w:t>ουν τους δημάρχους -αξιοποιώντας το νομοθετικό πλαίσιο που τους το επιτρέπει- να τους αναθέσουν εργολαβία την καθαριότητα.</w:t>
      </w:r>
    </w:p>
    <w:p w14:paraId="1203187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έταρτον, είναι οι «λαγοί» δήμαρχοι</w:t>
      </w:r>
      <w:r>
        <w:rPr>
          <w:rFonts w:eastAsia="Times New Roman" w:cs="Times New Roman"/>
          <w:szCs w:val="24"/>
        </w:rPr>
        <w:t>,</w:t>
      </w:r>
      <w:r>
        <w:rPr>
          <w:rFonts w:eastAsia="Times New Roman" w:cs="Times New Roman"/>
          <w:szCs w:val="24"/>
        </w:rPr>
        <w:t xml:space="preserve"> τύπου </w:t>
      </w:r>
      <w:proofErr w:type="spellStart"/>
      <w:r>
        <w:rPr>
          <w:rFonts w:eastAsia="Times New Roman" w:cs="Times New Roman"/>
          <w:szCs w:val="24"/>
        </w:rPr>
        <w:t>Μπουτάρη</w:t>
      </w:r>
      <w:proofErr w:type="spellEnd"/>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αν δεν είναι οι ίδιοι επιχειρηματίες, με ζήλο υπερασπίζουν την παραχώρηση τω</w:t>
      </w:r>
      <w:r>
        <w:rPr>
          <w:rFonts w:eastAsia="Times New Roman" w:cs="Times New Roman"/>
          <w:szCs w:val="24"/>
        </w:rPr>
        <w:t>ν υπηρεσιών</w:t>
      </w:r>
      <w:r>
        <w:rPr>
          <w:rFonts w:eastAsia="Times New Roman" w:cs="Times New Roman"/>
          <w:szCs w:val="24"/>
        </w:rPr>
        <w:t>,</w:t>
      </w:r>
      <w:r>
        <w:rPr>
          <w:rFonts w:eastAsia="Times New Roman" w:cs="Times New Roman"/>
          <w:szCs w:val="24"/>
        </w:rPr>
        <w:t xml:space="preserve"> τις οποίες θα κληθούν για πολλοστή φορά οι δημότες να πληρώσουν πολύ ακριβά - και όπως σε κάποιες χώρες που πληρώνουν με το κιλό το σκουπίδι- μέσα από την αύξηση των δημοτικών τελών.</w:t>
      </w:r>
    </w:p>
    <w:p w14:paraId="1203187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Κυβέρνηση έφερε τη συγκεκριμένη τροπολογία και το μάτι της</w:t>
      </w:r>
      <w:r>
        <w:rPr>
          <w:rFonts w:eastAsia="Times New Roman" w:cs="Times New Roman"/>
          <w:szCs w:val="24"/>
        </w:rPr>
        <w:t xml:space="preserve"> το έχει στραμμένο στο σταμάτημα των κινητοποιήσεων των εργαζομένων. Προσπαθεί να εκτονώσει την κατάσταση, να ρίξει στάχτη στα μάτια τους. </w:t>
      </w:r>
    </w:p>
    <w:p w14:paraId="1203187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Έχει τραβήξει έναν δρόμο η Κυβέρνηση καιρό τώρα, τον έχει χαράξει. Ποιος είναι αυτός ο δρόμος; Η προώθηση των επενδύ</w:t>
      </w:r>
      <w:r>
        <w:rPr>
          <w:rFonts w:eastAsia="Times New Roman" w:cs="Times New Roman"/>
          <w:szCs w:val="24"/>
        </w:rPr>
        <w:t>σεων, των ιδιωτικοποιήσεων, το φιλικό περιβάλλον για τους επενδυτές και βέβαια και στον τομέα της καθαριότητας, της αποκομιδής, γενικά της διαχείρισης των απορριμμάτων και της ενίσχυσης της ανταποδοτικότητας</w:t>
      </w:r>
      <w:r>
        <w:rPr>
          <w:rFonts w:eastAsia="Times New Roman" w:cs="Times New Roman"/>
          <w:szCs w:val="24"/>
        </w:rPr>
        <w:t>,</w:t>
      </w:r>
      <w:r>
        <w:rPr>
          <w:rFonts w:eastAsia="Times New Roman" w:cs="Times New Roman"/>
          <w:szCs w:val="24"/>
        </w:rPr>
        <w:t xml:space="preserve"> που έχει προχωρήσει σε πολύ μεγάλο βαθμό και βέ</w:t>
      </w:r>
      <w:r>
        <w:rPr>
          <w:rFonts w:eastAsia="Times New Roman" w:cs="Times New Roman"/>
          <w:szCs w:val="24"/>
        </w:rPr>
        <w:t xml:space="preserve">βαια η </w:t>
      </w:r>
      <w:proofErr w:type="spellStart"/>
      <w:r>
        <w:rPr>
          <w:rFonts w:eastAsia="Times New Roman" w:cs="Times New Roman"/>
          <w:szCs w:val="24"/>
        </w:rPr>
        <w:t>φοροληστεία</w:t>
      </w:r>
      <w:proofErr w:type="spellEnd"/>
      <w:r>
        <w:rPr>
          <w:rFonts w:eastAsia="Times New Roman" w:cs="Times New Roman"/>
          <w:szCs w:val="24"/>
        </w:rPr>
        <w:t xml:space="preserve"> του ίδιου του λαού.</w:t>
      </w:r>
    </w:p>
    <w:p w14:paraId="1203187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Κάτω από τη πίεση των μαζικών κινητοποιήσεων των συμβασιούχων και την αποφασιστικότητά τους να διεκδικήσουν μόνιμη και σταθερή δουλειά για όλους, ήρθε η τροπολογία αυτή που θα πούμε παρακάτω.</w:t>
      </w:r>
    </w:p>
    <w:p w14:paraId="1203188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Δυόμισι χρόνια τώρα, κύρι</w:t>
      </w:r>
      <w:r>
        <w:rPr>
          <w:rFonts w:eastAsia="Times New Roman" w:cs="Times New Roman"/>
          <w:szCs w:val="24"/>
        </w:rPr>
        <w:t xml:space="preserve">ε Υπουργέ, όχι μόνο δεν άλλαξε το νομοθετικό πλαίσιο, αλλά κάτω από τη συνεχιζόμενη απαγόρευση των προσλήψεων και τη διογκούμενη </w:t>
      </w:r>
      <w:proofErr w:type="spellStart"/>
      <w:r>
        <w:rPr>
          <w:rFonts w:eastAsia="Times New Roman" w:cs="Times New Roman"/>
          <w:szCs w:val="24"/>
        </w:rPr>
        <w:t>υποστελέχωση</w:t>
      </w:r>
      <w:proofErr w:type="spellEnd"/>
      <w:r>
        <w:rPr>
          <w:rFonts w:eastAsia="Times New Roman" w:cs="Times New Roman"/>
          <w:szCs w:val="24"/>
        </w:rPr>
        <w:t xml:space="preserve"> δημιούργησε το έδαφος της προώθησης των ιδιωτικοποιήσεων στον τομέα της καθαριότητας. Είναι ένας τομέας που, απ’ ό</w:t>
      </w:r>
      <w:r>
        <w:rPr>
          <w:rFonts w:eastAsia="Times New Roman" w:cs="Times New Roman"/>
          <w:szCs w:val="24"/>
        </w:rPr>
        <w:t xml:space="preserve">,τι φάνηκε και από τον κ. </w:t>
      </w:r>
      <w:proofErr w:type="spellStart"/>
      <w:r>
        <w:rPr>
          <w:rFonts w:eastAsia="Times New Roman" w:cs="Times New Roman"/>
          <w:szCs w:val="24"/>
        </w:rPr>
        <w:t>Μπουτάρη</w:t>
      </w:r>
      <w:proofErr w:type="spellEnd"/>
      <w:r>
        <w:rPr>
          <w:rFonts w:eastAsia="Times New Roman" w:cs="Times New Roman"/>
          <w:szCs w:val="24"/>
        </w:rPr>
        <w:t>, περιμένουν οι μεγαλοεπιχειρηματίες να αρπάξουν.</w:t>
      </w:r>
    </w:p>
    <w:p w14:paraId="1203188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Χρόνια τώρα μοιράζατε ψέματα στους εργαζόμενους. Μιλάγατε για μονιμοποιήσεις και ας λέγατε –έτσι είπατε τώρα εδώ- </w:t>
      </w:r>
      <w:r>
        <w:rPr>
          <w:rFonts w:eastAsia="Times New Roman" w:cs="Times New Roman"/>
          <w:szCs w:val="24"/>
        </w:rPr>
        <w:lastRenderedPageBreak/>
        <w:t>ότι ποτέ δεν δημιουργήσατε τέτοιες προσδοκίες στους εργαζό</w:t>
      </w:r>
      <w:r>
        <w:rPr>
          <w:rFonts w:eastAsia="Times New Roman" w:cs="Times New Roman"/>
          <w:szCs w:val="24"/>
        </w:rPr>
        <w:t>μενους. Αυτό είπατε προηγουμένως εδώ.</w:t>
      </w:r>
    </w:p>
    <w:p w14:paraId="12031882"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Στους συγκεκριμένους.</w:t>
      </w:r>
    </w:p>
    <w:p w14:paraId="12031883" w14:textId="77777777" w:rsidR="00402C5E" w:rsidRDefault="00212FF6">
      <w:pPr>
        <w:spacing w:line="600" w:lineRule="auto"/>
        <w:ind w:firstLine="709"/>
        <w:jc w:val="both"/>
        <w:rPr>
          <w:rFonts w:eastAsia="Times New Roman"/>
          <w:szCs w:val="24"/>
        </w:rPr>
      </w:pPr>
      <w:r>
        <w:rPr>
          <w:rFonts w:eastAsia="Times New Roman" w:cs="Times New Roman"/>
          <w:b/>
          <w:szCs w:val="24"/>
        </w:rPr>
        <w:t xml:space="preserve">ΧΡΗΣΤΟΣ ΚΑΤΣΩΤΗΣ: </w:t>
      </w:r>
      <w:r>
        <w:rPr>
          <w:rFonts w:eastAsia="Times New Roman" w:cs="Times New Roman"/>
          <w:szCs w:val="24"/>
        </w:rPr>
        <w:t>Στους συγκεκριμένους; Να ακούσουν πάλι για δεύτερη φορά οι συγκεκριμένοι εργαζόμενοι, ότι ποτέ η Κυβέρνηση αυτή δεν δημιούργη</w:t>
      </w:r>
      <w:r>
        <w:rPr>
          <w:rFonts w:eastAsia="Times New Roman" w:cs="Times New Roman"/>
          <w:szCs w:val="24"/>
        </w:rPr>
        <w:t>σε προσδοκίες για τη μονιμοποίησή τους.</w:t>
      </w:r>
    </w:p>
    <w:p w14:paraId="1203188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Σήμερα βέβαια ανακαλύψατε το συνταγματικό κώλυμα, το προβάλλετε σαν επιχείρημα ότι θέλετε</w:t>
      </w:r>
      <w:r>
        <w:rPr>
          <w:rFonts w:eastAsia="Times New Roman" w:cs="Times New Roman"/>
          <w:szCs w:val="24"/>
        </w:rPr>
        <w:t>,</w:t>
      </w:r>
      <w:r>
        <w:rPr>
          <w:rFonts w:eastAsia="Times New Roman" w:cs="Times New Roman"/>
          <w:szCs w:val="24"/>
        </w:rPr>
        <w:t xml:space="preserve"> αλλά δεν μπορείτε. Αντί να προχωρήσετε σε δημιουργία μόνιμων θέσεων εργασίας και να εντάξετε σε αυτές όλους τους εργαζόμενους</w:t>
      </w:r>
      <w:r>
        <w:rPr>
          <w:rFonts w:eastAsia="Times New Roman" w:cs="Times New Roman"/>
          <w:szCs w:val="24"/>
        </w:rPr>
        <w:t xml:space="preserve"> με τις ελαστικές σχέσεις εργασίας, τους άνεργους, συνεχίζετε το καθεστώς αυτό της ενίσχυσης των ελαστικών σχέσεων εργασίας και τις βαφτίζετε, βέβαια, ότι είναι πάγιες ανάγκες, όπως η καθαριότητα στους δήμους, στα νοσοκομεία, ως έκτακτες με πρόσκαιρο ή παρ</w:t>
      </w:r>
      <w:r>
        <w:rPr>
          <w:rFonts w:eastAsia="Times New Roman" w:cs="Times New Roman"/>
          <w:szCs w:val="24"/>
        </w:rPr>
        <w:t xml:space="preserve">οδικό χαρακτήρα. </w:t>
      </w:r>
    </w:p>
    <w:p w14:paraId="1203188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Αλήθεια, στον «Ευαγγελισμό» από όλη αυτή τη ρύθμιση που κάνατε και </w:t>
      </w:r>
      <w:proofErr w:type="spellStart"/>
      <w:r>
        <w:rPr>
          <w:rFonts w:eastAsia="Times New Roman" w:cs="Times New Roman"/>
          <w:szCs w:val="24"/>
        </w:rPr>
        <w:t>μοριοδοτήσατε</w:t>
      </w:r>
      <w:proofErr w:type="spellEnd"/>
      <w:r>
        <w:rPr>
          <w:rFonts w:eastAsia="Times New Roman" w:cs="Times New Roman"/>
          <w:szCs w:val="24"/>
        </w:rPr>
        <w:t xml:space="preserve"> αυτούς</w:t>
      </w:r>
      <w:r>
        <w:rPr>
          <w:rFonts w:eastAsia="Times New Roman" w:cs="Times New Roman"/>
          <w:szCs w:val="24"/>
        </w:rPr>
        <w:t xml:space="preserve"> </w:t>
      </w:r>
      <w:r>
        <w:rPr>
          <w:rFonts w:eastAsia="Times New Roman" w:cs="Times New Roman"/>
          <w:szCs w:val="24"/>
        </w:rPr>
        <w:t xml:space="preserve">τους εργαζόμενους, τους </w:t>
      </w:r>
      <w:r>
        <w:rPr>
          <w:rFonts w:eastAsia="Times New Roman" w:cs="Times New Roman"/>
          <w:szCs w:val="24"/>
        </w:rPr>
        <w:lastRenderedPageBreak/>
        <w:t xml:space="preserve">συμβασιούχους, πόσοι έμειναν εκτός; Μπορείτε εδώ να ενημερώσετε το Σώμα; Το 70% όσων πήγαν στο ΑΣΕΠ και </w:t>
      </w:r>
      <w:proofErr w:type="spellStart"/>
      <w:r>
        <w:rPr>
          <w:rFonts w:eastAsia="Times New Roman" w:cs="Times New Roman"/>
          <w:szCs w:val="24"/>
        </w:rPr>
        <w:t>μοριοδοτήθηκαν</w:t>
      </w:r>
      <w:proofErr w:type="spellEnd"/>
      <w:r>
        <w:rPr>
          <w:rFonts w:eastAsia="Times New Roman" w:cs="Times New Roman"/>
          <w:szCs w:val="24"/>
        </w:rPr>
        <w:t xml:space="preserve"> με αυτό</w:t>
      </w:r>
      <w:r>
        <w:rPr>
          <w:rFonts w:eastAsia="Times New Roman" w:cs="Times New Roman"/>
          <w:szCs w:val="24"/>
        </w:rPr>
        <w:t xml:space="preserve"> που τους είχατε υποσχεθεί είναι εκτός της εργασίας τους. Το λέμε αυτό</w:t>
      </w:r>
      <w:r>
        <w:rPr>
          <w:rFonts w:eastAsia="Times New Roman" w:cs="Times New Roman"/>
          <w:szCs w:val="24"/>
        </w:rPr>
        <w:t>,</w:t>
      </w:r>
      <w:r>
        <w:rPr>
          <w:rFonts w:eastAsia="Times New Roman" w:cs="Times New Roman"/>
          <w:szCs w:val="24"/>
        </w:rPr>
        <w:t xml:space="preserve"> για να το ακούσουν οι συμβασιούχοι, οι οποίοι έχουν προσδοκίες. Εσείς βέβαια προσπαθείτε να τις ενισχύσετε μέσα από την </w:t>
      </w:r>
      <w:r w:rsidRPr="00931EA5">
        <w:rPr>
          <w:rFonts w:eastAsia="Times New Roman" w:cs="Times New Roman"/>
          <w:szCs w:val="24"/>
        </w:rPr>
        <w:t>τοποθέτησή σας.</w:t>
      </w:r>
    </w:p>
    <w:p w14:paraId="1203188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Οι συμβασιούχοι για άλλη μια φορά έφεραν στο προ</w:t>
      </w:r>
      <w:r>
        <w:rPr>
          <w:rFonts w:eastAsia="Times New Roman" w:cs="Times New Roman"/>
          <w:szCs w:val="24"/>
        </w:rPr>
        <w:t>σκήνιο το ζήτημα και την αναγκαιότητα της σταθερής δουλειάς, ανέδειξαν τους όρους και τις προϋποθέσεις για να καλύπτεται ολόπλευρα αυτό το δικαίωμα σε όλους τους εργαζόμενους σε δημόσιο και ιδιωτικό τομέα -και εμείς, ως ΚΚΕ, καλούμε τους εργαζόμενους και σ</w:t>
      </w:r>
      <w:r>
        <w:rPr>
          <w:rFonts w:eastAsia="Times New Roman" w:cs="Times New Roman"/>
          <w:szCs w:val="24"/>
        </w:rPr>
        <w:t>τον δημόσιο και στον ιδιωτικό τομέα να γενικεύσουν αυτόν τον αγώνα για σταθερή και μόνιμη δουλειά ενάντια σε όλο αυτό το καθεστώς ζούγκλας, γαλέρας, που έχετε δημιουργήσει και εσείς και η Νέα Δημοκρατία και οι προηγούμενες κυβερνήσεις τα τελευταία χρόνια-,</w:t>
      </w:r>
      <w:r>
        <w:rPr>
          <w:rFonts w:eastAsia="Times New Roman" w:cs="Times New Roman"/>
          <w:szCs w:val="24"/>
        </w:rPr>
        <w:t xml:space="preserve"> προϋποθέσεις που συγκρούονται με τη λογική που βάζετε και στη συγκεκριμένη τροπολογία, ότι πρέπει ο δήμος να έχει εξασφαλίσει από ανταποδοτικά έσοδα την πληρωμή των εργαζομένων. Δηλαδή ο λαός και πάλι να πληρώνει για βασικές υπηρεσίες, που θα έπρεπε να εξ</w:t>
      </w:r>
      <w:r>
        <w:rPr>
          <w:rFonts w:eastAsia="Times New Roman" w:cs="Times New Roman"/>
          <w:szCs w:val="24"/>
        </w:rPr>
        <w:t xml:space="preserve">ασφαλίζονται από </w:t>
      </w:r>
      <w:r>
        <w:rPr>
          <w:rFonts w:eastAsia="Times New Roman" w:cs="Times New Roman"/>
          <w:szCs w:val="24"/>
        </w:rPr>
        <w:lastRenderedPageBreak/>
        <w:t>τον κρατικό προϋπολογισμό, που βέβαια τα υποζύγια του προϋπολογισμού είναι πάλι οι μισθωτοί, οι συνταξιούχοι, τα λαϊκά στρώματα.</w:t>
      </w:r>
    </w:p>
    <w:p w14:paraId="1203188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Ούτε καν αυτό που ορίζει η παράγραφος 5 του άρθρου 102 του Συντάγματος δεν τηρείτε, δηλαδή ότι το κράτος πρέπε</w:t>
      </w:r>
      <w:r>
        <w:rPr>
          <w:rFonts w:eastAsia="Times New Roman" w:cs="Times New Roman"/>
          <w:szCs w:val="24"/>
        </w:rPr>
        <w:t>ι να λαμβάνει τα νομοθετικά, κανονιστικά και δημοσιονομικά μέτρα που απαιτούνται για την εξασφάλιση της οικονομικής αυτοτέλειας και των πόρων που είναι αναγκαίοι για την εκπλήρωση της αποστολής και την άσκηση των αρμοδιοτήτων των Οργανισμών Τοπικής Αυτοδιο</w:t>
      </w:r>
      <w:r>
        <w:rPr>
          <w:rFonts w:eastAsia="Times New Roman" w:cs="Times New Roman"/>
          <w:szCs w:val="24"/>
        </w:rPr>
        <w:t xml:space="preserve">ίκησης. Κάθε μεταβίβαση αρμοδιοτήτων από κεντρικά ή περιφερειακά όργανα του κράτους προς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συνεπάγεται και τη μεταφορά των αντίστοιχων πόρων, δηλαδή να αποδίδονται στους ΟΤΑ οι πόροι που αντιστοιχούν σε αυτές τις αρμοδιότητες. </w:t>
      </w:r>
    </w:p>
    <w:p w14:paraId="1203188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Εσείς </w:t>
      </w:r>
      <w:r>
        <w:rPr>
          <w:rFonts w:eastAsia="Times New Roman" w:cs="Times New Roman"/>
          <w:szCs w:val="24"/>
        </w:rPr>
        <w:t>στο μνημόνιο υπογράψατε από 5 δισεκατομμύρια 400 εκατομμύρια ευρώ για τους δήμους να πάνε στα 3 δισεκατομμύρια 400 εκατομμύρια. Αφαιρέσατε 2 δισεκατομμύρια ευρώ από τους δήμους.</w:t>
      </w:r>
    </w:p>
    <w:p w14:paraId="12031889"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ΠΑΝΑΓΙΩΤΗΣ (ΠΑΝΟΣ) ΣΚΟΥΡΛΕΤΗΣ (Υπουργός Εσωτερικών):</w:t>
      </w:r>
      <w:r>
        <w:rPr>
          <w:rFonts w:eastAsia="Times New Roman" w:cs="Times New Roman"/>
          <w:szCs w:val="24"/>
        </w:rPr>
        <w:t xml:space="preserve"> Λάθος κάνετε. Τα 5 δισεκατομμύρια 400 εκατομμύρια ήταν η οροφή που δεν εκπληρώθηκε ποτέ. Γιατί παραπληροφορείτε;</w:t>
      </w:r>
    </w:p>
    <w:p w14:paraId="1203188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Εσείς τώρα σαν Κυβέρνηση το γράψατε στο μνημόνιο, από 5 δισεκατομμύρια 400 εκατομμύρια πήγαν στα 3 δισεκατομμύρια. Αφαιρέσατε 2 δισεκατομμύρια από τους δήμους! Αφήστε τα αυτά.</w:t>
      </w:r>
    </w:p>
    <w:p w14:paraId="1203188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Αντί να προχωρήσει η </w:t>
      </w:r>
      <w:r>
        <w:rPr>
          <w:rFonts w:eastAsia="Times New Roman" w:cs="Times New Roman"/>
          <w:szCs w:val="24"/>
        </w:rPr>
        <w:t>α</w:t>
      </w:r>
      <w:r>
        <w:rPr>
          <w:rFonts w:eastAsia="Times New Roman" w:cs="Times New Roman"/>
          <w:szCs w:val="24"/>
        </w:rPr>
        <w:t>υτοδιοίκηση σε ισάριθμες με τους υπηρετούντες με τις συμβ</w:t>
      </w:r>
      <w:r>
        <w:rPr>
          <w:rFonts w:eastAsia="Times New Roman" w:cs="Times New Roman"/>
          <w:szCs w:val="24"/>
        </w:rPr>
        <w:t xml:space="preserve">άσεις ιδιωτικού δικαίου ορισμένου χρόνου οργανικές θέσεις εργασίας προσωπικού σε κάθε δήμο, ζητάτε από τους δήμους να προχωρήσουν σε εκτίμηση των αναγκών, προκειμένου να βγάλετε από πάνω σας την ευθύνη. Και αν κάποιοι δήμοι ζητήσουν λιγότερες θέσεις ή και </w:t>
      </w:r>
      <w:r>
        <w:rPr>
          <w:rFonts w:eastAsia="Times New Roman" w:cs="Times New Roman"/>
          <w:szCs w:val="24"/>
        </w:rPr>
        <w:t xml:space="preserve">καθόλου, γιατί θέλουν να προωθήσουν την ιδιωτικοποίηση, όπως ο </w:t>
      </w:r>
      <w:proofErr w:type="spellStart"/>
      <w:r>
        <w:rPr>
          <w:rFonts w:eastAsia="Times New Roman" w:cs="Times New Roman"/>
          <w:szCs w:val="24"/>
        </w:rPr>
        <w:t>Μπουτάρης</w:t>
      </w:r>
      <w:proofErr w:type="spellEnd"/>
      <w:r>
        <w:rPr>
          <w:rFonts w:eastAsia="Times New Roman" w:cs="Times New Roman"/>
          <w:szCs w:val="24"/>
        </w:rPr>
        <w:t xml:space="preserve"> αλλά και άλλοι δήμαρχοι-«λαγοί» των επιχειρηματικών ομίλων, τότε δεν θα έχουν τα απαραίτητα ανταποδοτικά έσοδα.</w:t>
      </w:r>
    </w:p>
    <w:p w14:paraId="1203188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Προχωράτε σε απολύσεις χιλιάδων εργαζομένων και προσπαθείτε να «χρυσώσε</w:t>
      </w:r>
      <w:r>
        <w:rPr>
          <w:rFonts w:eastAsia="Times New Roman" w:cs="Times New Roman"/>
          <w:szCs w:val="24"/>
        </w:rPr>
        <w:t xml:space="preserve">τε το χάπι» και να βγάλετε τις ευθύνες </w:t>
      </w:r>
      <w:r>
        <w:rPr>
          <w:rFonts w:eastAsia="Times New Roman" w:cs="Times New Roman"/>
          <w:szCs w:val="24"/>
        </w:rPr>
        <w:lastRenderedPageBreak/>
        <w:t>από πάνω σας. Προχωράτε σε απολύσεις, γιατί στηρίζετε την παράδοση των τομέων ευθύνης στους ΟΤΑ, όλων των κερδοφόρων αρμοδιοτήτων, στους επιχειρηματικούς ομίλους παρά αυτά που λέτε. Αν πράγματι θέλετε να μην πάνε σε ε</w:t>
      </w:r>
      <w:r>
        <w:rPr>
          <w:rFonts w:eastAsia="Times New Roman" w:cs="Times New Roman"/>
          <w:szCs w:val="24"/>
        </w:rPr>
        <w:t>πιχειρηματικούς ομίλους, δεν έχετε παρά να καταργήσετε το νομοθετικό πλαίσιο που το επιτρέπει. Εσείς, όμως, το αφήνετε άθικτο. Έτσι οι επιχειρηματικοί όμιλοι έχουν προετοιμαστεί από καιρό να πάρουν αυτό το «φιλέτο».</w:t>
      </w:r>
    </w:p>
    <w:p w14:paraId="1203188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Υπουργέ, η συγκεκριμένη ρύθμιση, π</w:t>
      </w:r>
      <w:r>
        <w:rPr>
          <w:rFonts w:eastAsia="Times New Roman" w:cs="Times New Roman"/>
          <w:szCs w:val="24"/>
        </w:rPr>
        <w:t>αρά και αυτή την προσπάθεια που έγινε, τη συνάντηση που είχατε σήμερα, δεν απαντά στις αγωνίες και στα αιτήματα όλων αυτών που μέρες τώρα αγωνίζονται για τη διασφάλιση της δουλειάς τους. Για όλους τους συμβασιούχους το αίτημα για μόνιμη και σταθερή δουλειά</w:t>
      </w:r>
      <w:r>
        <w:rPr>
          <w:rFonts w:eastAsia="Times New Roman" w:cs="Times New Roman"/>
          <w:szCs w:val="24"/>
        </w:rPr>
        <w:t xml:space="preserve"> μπορεί να ικανοποιηθεί με έναν τρόπο καθαρό και πολιτικό, με το να μετατρέψει η Κυβέρνηση τώρα τις συμβάσεις σε αορίστου χρόνου. Έτσι θα ικανοποιηθεί το αίτημά τους και οι δήμοι θα έχουν τους αναγκαίους εργαζόμενους για την καθαριότητα. </w:t>
      </w:r>
    </w:p>
    <w:p w14:paraId="1203188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ενισχυμένη πριμ</w:t>
      </w:r>
      <w:r>
        <w:rPr>
          <w:rFonts w:eastAsia="Times New Roman" w:cs="Times New Roman"/>
          <w:szCs w:val="24"/>
        </w:rPr>
        <w:t xml:space="preserve">οδότησή τους, όπως προβλέπει η τροπολογία, δεν ξεπερνά τη </w:t>
      </w:r>
      <w:proofErr w:type="spellStart"/>
      <w:r>
        <w:rPr>
          <w:rFonts w:eastAsia="Times New Roman" w:cs="Times New Roman"/>
          <w:szCs w:val="24"/>
        </w:rPr>
        <w:t>μοριοδότηση</w:t>
      </w:r>
      <w:proofErr w:type="spellEnd"/>
      <w:r>
        <w:rPr>
          <w:rFonts w:eastAsia="Times New Roman" w:cs="Times New Roman"/>
          <w:szCs w:val="24"/>
        </w:rPr>
        <w:t xml:space="preserve"> άλλων κριτηρίων, που ση</w:t>
      </w:r>
      <w:r>
        <w:rPr>
          <w:rFonts w:eastAsia="Times New Roman" w:cs="Times New Roman"/>
          <w:szCs w:val="24"/>
        </w:rPr>
        <w:lastRenderedPageBreak/>
        <w:t xml:space="preserve">μαίνει ότι δεν διασφαλίζει τη δουλειά των ήδη συμβασιούχων. Ανέφερα και το παράδειγμα του «Ευαγγελισμού». Η αφαίρεση του ορίου ηλικίας των πενήντα ετών, που έθετε </w:t>
      </w:r>
      <w:r>
        <w:rPr>
          <w:rFonts w:eastAsia="Times New Roman" w:cs="Times New Roman"/>
          <w:szCs w:val="24"/>
        </w:rPr>
        <w:t>η αρχική τροπολογία, αποτελεί ένα βήμα για όλους αυτούς που βρίσκονται στη δύσκολη ηλικία των πενήντα ως εξήντα επτά ετών, που έχετε ανεβάσει το όριο ηλικίας για τη σύνταξη. Ωστόσο, θέλουμε να επισημάνουμε ότι ούτε αυτό από μόνο του δεν μπορεί να διασφαλίσ</w:t>
      </w:r>
      <w:r>
        <w:rPr>
          <w:rFonts w:eastAsia="Times New Roman" w:cs="Times New Roman"/>
          <w:szCs w:val="24"/>
        </w:rPr>
        <w:t>ει την πρόσληψή τους από το ΑΣΕΠ, όπως προβλέπει η ρύθμιση. Οι αλλαγές αυτές που ενσωματώνονται δεν μπορούν να αντισταθμίσουν την ουσία της ρύθμισης, που αναγγέλλει τις απολύσεις των περισσότερων συμβασιούχων, που προβλέπει έναν διαχωρισμό χωρίς καν να ανα</w:t>
      </w:r>
      <w:r>
        <w:rPr>
          <w:rFonts w:eastAsia="Times New Roman" w:cs="Times New Roman"/>
          <w:szCs w:val="24"/>
        </w:rPr>
        <w:t>φέρεται στον αριθμό των θέσεων που θα αφορά, αλλά και αν γίνει με τους όρους που θέτει η Κυβέρνηση, δεν θα αφορά παρά ένα μέρος των σημερινών συμβασιούχων, δυόμισι χιλιάδων η βάση, όπως είπε ο Υπουργός, με βάση τις θέσεις που έχουν δοθεί έως τώρα. Θυμίζουμ</w:t>
      </w:r>
      <w:r>
        <w:rPr>
          <w:rFonts w:eastAsia="Times New Roman" w:cs="Times New Roman"/>
          <w:szCs w:val="24"/>
        </w:rPr>
        <w:t xml:space="preserve">ε ότι οι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που έχουν αποτυπωθεί και στο </w:t>
      </w:r>
      <w:r>
        <w:rPr>
          <w:rFonts w:eastAsia="Times New Roman" w:cs="Times New Roman"/>
          <w:szCs w:val="24"/>
        </w:rPr>
        <w:t>μ</w:t>
      </w:r>
      <w:r>
        <w:rPr>
          <w:rFonts w:eastAsia="Times New Roman" w:cs="Times New Roman"/>
          <w:szCs w:val="24"/>
        </w:rPr>
        <w:t xml:space="preserve">εσοπρόθεσμο, και για τους ΟΤΑ προβλέπουν μηδενικές προσλήψεις για το 2018 και το 2019. Θυμίζουμε επίσης ότι υπάρχει διαγωνισμός, </w:t>
      </w:r>
      <w:r>
        <w:rPr>
          <w:rFonts w:eastAsia="Times New Roman" w:cs="Times New Roman"/>
          <w:szCs w:val="24"/>
        </w:rPr>
        <w:lastRenderedPageBreak/>
        <w:t xml:space="preserve">κύριε Υπουργέ, για μόνιμες προσλήψεις στους δήμους από το 2009, </w:t>
      </w:r>
      <w:r>
        <w:rPr>
          <w:rFonts w:eastAsia="Times New Roman" w:cs="Times New Roman"/>
          <w:szCs w:val="24"/>
        </w:rPr>
        <w:t xml:space="preserve">που ακόμα δεν έχουν προσληφθεί. </w:t>
      </w:r>
    </w:p>
    <w:p w14:paraId="1203188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Όσον αφορά τις νέες συμβάσεις, είναι καθαρό ότι δεν αφορά όλους τους συμβασιούχους. Αναφέρεται μόνο σε αυτούς που είναι στην καθαριότητα, των οποίων η ανανέωση των συμβάσεων εξαρτάται, όπως λέει η ρύθμιση, από αποφάσεις των</w:t>
      </w:r>
      <w:r>
        <w:rPr>
          <w:rFonts w:eastAsia="Times New Roman" w:cs="Times New Roman"/>
          <w:szCs w:val="24"/>
        </w:rPr>
        <w:t xml:space="preserve"> δημοτικών συμβουλίων, που όπως γράφει «δύναται με αιτιολογημένη απόφασή του να απασχολήσει στις αντίστοιχες θέσεις όσους παρείχαν τις υπηρεσίες αυτές μέχρι 7-6-2017». Αυτό σημαίνει ότι οι συμβασιούχοι θα μπουν σε ένα καλάθι και θα τους επιλέξει η εκάστοτε</w:t>
      </w:r>
      <w:r>
        <w:rPr>
          <w:rFonts w:eastAsia="Times New Roman" w:cs="Times New Roman"/>
          <w:szCs w:val="24"/>
        </w:rPr>
        <w:t xml:space="preserve"> δημοτική αρχή. Αλήθεια, τι περιεχόμενο έχει αυτό που αναφέρει η «αιτιολογημένη απόφαση»; Άρα από χέρι οι νέες συμβάσεις δεν αφορούν όλους τους εργαζομένους ή στην καλύτερη περίπτωση θα αποφασίζουν οι δημοτικές αρχές.</w:t>
      </w:r>
    </w:p>
    <w:p w14:paraId="1203189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Θα σημειώσουμε ακόμη ότι δεν είναι τυχ</w:t>
      </w:r>
      <w:r>
        <w:rPr>
          <w:rFonts w:eastAsia="Times New Roman" w:cs="Times New Roman"/>
          <w:szCs w:val="24"/>
        </w:rPr>
        <w:t>αία η φράση «αντίστοιχες θέσεις» ή τουλάχιστον εγείρει πολλά ερωτηματικά. Η παραπάνω έκφραση συναρτάται με το ζήτημα των οργανικών θέσεων που κάθε δήμος θα δηλώσει ότι ζητάει μόνιμες προσλήψεις. Άρα και από το πότε και το αν ο εκάστοτε δήμος θα παρέμβει δι</w:t>
      </w:r>
      <w:r>
        <w:rPr>
          <w:rFonts w:eastAsia="Times New Roman" w:cs="Times New Roman"/>
          <w:szCs w:val="24"/>
        </w:rPr>
        <w:t xml:space="preserve">ορθωτικά στον οργανισμό για τη δημιουργία νέων θέσεων, </w:t>
      </w:r>
      <w:r>
        <w:rPr>
          <w:rFonts w:eastAsia="Times New Roman" w:cs="Times New Roman"/>
          <w:szCs w:val="24"/>
        </w:rPr>
        <w:lastRenderedPageBreak/>
        <w:t>άρα στο τέλος του Αυγούστου, με βάση τη ρύθμιση και το πρώτο εδάφιο που αναφέρει πώς θα προσδιοριστούν οι αντίστοιχες θέσεις και βρίσκει την έκφραση και η δεύτερη παράγραφος του δεύτερου εδαφίου, που π</w:t>
      </w:r>
      <w:r>
        <w:rPr>
          <w:rFonts w:eastAsia="Times New Roman" w:cs="Times New Roman"/>
          <w:szCs w:val="24"/>
        </w:rPr>
        <w:t xml:space="preserve">ροσδιορίζει γιατί μπορούν να απασχοληθούν με νέες συμβάσεις οι σημερινοί συμβασιούχοι, χωρίς να θεμελιώνουν άλλα δικαιώματα. </w:t>
      </w:r>
    </w:p>
    <w:p w14:paraId="1203189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Με βάση τα παραπάνω, η Κυβέρνηση κοροϊδεύει και εμπαίζει τους συμβασιούχους και προς την ανανέωση των συμβάσεων. Κοροϊδεύετε αισχρ</w:t>
      </w:r>
      <w:r>
        <w:rPr>
          <w:rFonts w:eastAsia="Times New Roman" w:cs="Times New Roman"/>
          <w:szCs w:val="24"/>
        </w:rPr>
        <w:t xml:space="preserve">ά, κύριε Υπουργέ, και τον κόσμο που ζητά -και λογικά- να μαζευτούν τα σκουπίδια. </w:t>
      </w:r>
    </w:p>
    <w:p w14:paraId="1203189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Όσον αφορά τον διαγωνισμό για νέες, όπως λέει η Κυβέρνηση, προσλήψεις, όπου θα έχουν προτεραιότητα οι τωρινοί συμβασιούχοι, να σημειώσουμε τα παρακάτω. Εκτός του ότι δεν τεκμ</w:t>
      </w:r>
      <w:r>
        <w:rPr>
          <w:rFonts w:eastAsia="Times New Roman" w:cs="Times New Roman"/>
          <w:szCs w:val="24"/>
        </w:rPr>
        <w:t xml:space="preserve">αίρεται από πουθενά δέσμευση ότι θα καλυφθούν όλες οι θέσεις, που πιθανόν θα ζητήσουν υποθετικά οι δήμοι, από την άλλη πρέπει να είναι καθαρό ότι οι περισσότεροι δήμοι δεν έχουν οργανικές θέσεις σήμερα, γιατί τα προηγούμενα μνημόνια τις </w:t>
      </w:r>
      <w:r>
        <w:rPr>
          <w:rFonts w:eastAsia="Times New Roman" w:cs="Times New Roman"/>
          <w:szCs w:val="24"/>
        </w:rPr>
        <w:t>κ</w:t>
      </w:r>
      <w:r>
        <w:rPr>
          <w:rFonts w:eastAsia="Times New Roman" w:cs="Times New Roman"/>
          <w:szCs w:val="24"/>
        </w:rPr>
        <w:t>ούρεψαν και δεύτερ</w:t>
      </w:r>
      <w:r>
        <w:rPr>
          <w:rFonts w:eastAsia="Times New Roman" w:cs="Times New Roman"/>
          <w:szCs w:val="24"/>
        </w:rPr>
        <w:t xml:space="preserve">ον, και να θέλουν μια σειρά δήμοι να ζητήσουν μόνιμο προσωπικό δεν μπορούν, αφού μπαίνει ως προϋπόθεση η βεβαίωση της οικονομικής επιτροπής ότι καλύπτεται από τις </w:t>
      </w:r>
      <w:r>
        <w:rPr>
          <w:rFonts w:eastAsia="Times New Roman" w:cs="Times New Roman"/>
          <w:szCs w:val="24"/>
        </w:rPr>
        <w:lastRenderedPageBreak/>
        <w:t>εγγεγραμμένες πιστώσεις η ετήσια δαπάνη του καταληκτικού βαθμού για τον αριθμό των εργαζομένω</w:t>
      </w:r>
      <w:r>
        <w:rPr>
          <w:rFonts w:eastAsia="Times New Roman" w:cs="Times New Roman"/>
          <w:szCs w:val="24"/>
        </w:rPr>
        <w:t>ν που θα ζητήσει.</w:t>
      </w:r>
    </w:p>
    <w:p w14:paraId="1203189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Ας μην ξεχνάμε ότι η ίδια η Κυβέρνηση έχει κάνει την παραδοχή ότι κοντά στους ογδόντα δήμους είναι «στο κόκκινο» και μόνο εικονικά ισοσκελίζουν πολλοί από αυτούς. </w:t>
      </w:r>
    </w:p>
    <w:p w14:paraId="12031894"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Τρεις δήμοι είναι στο</w:t>
      </w:r>
      <w:r>
        <w:rPr>
          <w:rFonts w:eastAsia="Times New Roman" w:cs="Times New Roman"/>
          <w:szCs w:val="24"/>
        </w:rPr>
        <w:t xml:space="preserve"> Παρατηρητήριο, τι λέτε τώρα;</w:t>
      </w:r>
    </w:p>
    <w:p w14:paraId="12031895"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Εσείς το έχετε πει. Να σας φέρω τα δημοσιεύματα; Στο Παρατηρητήριο είναι τρεις. Ογδόντα λοιπόν είναι «στο κόκκινο», λέτε. </w:t>
      </w:r>
    </w:p>
    <w:p w14:paraId="1203189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Λάθος κάνετε. </w:t>
      </w:r>
    </w:p>
    <w:p w14:paraId="12031897"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Πώς να πιστοποιήσουν, λοιπόν, ανταποδοτικά έσοδα τον Ιούλ</w:t>
      </w:r>
      <w:r>
        <w:rPr>
          <w:rFonts w:eastAsia="Times New Roman" w:cs="Times New Roman"/>
          <w:szCs w:val="24"/>
        </w:rPr>
        <w:t>ιο</w:t>
      </w:r>
      <w:r>
        <w:rPr>
          <w:rFonts w:eastAsia="Times New Roman" w:cs="Times New Roman"/>
          <w:szCs w:val="24"/>
        </w:rPr>
        <w:t xml:space="preserve"> </w:t>
      </w:r>
      <w:r>
        <w:rPr>
          <w:rFonts w:eastAsia="Times New Roman" w:cs="Times New Roman"/>
          <w:szCs w:val="24"/>
        </w:rPr>
        <w:t>μήνα</w:t>
      </w:r>
      <w:r>
        <w:rPr>
          <w:rFonts w:eastAsia="Times New Roman" w:cs="Times New Roman"/>
          <w:szCs w:val="24"/>
        </w:rPr>
        <w:t xml:space="preserve"> αυτοί οι δήμοι; </w:t>
      </w:r>
    </w:p>
    <w:p w14:paraId="1203189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Θα έπρεπε να έχουν έγκαιρα προβλέψει να κάνουν άγριο σαφάρι στα νοικοκυριά για να έχουν το απόθεμα. Τελικά, εάν κάποιοι δήμοι μπορούν οικονομικά να ζητήσουν νέες προσλήψεις </w:t>
      </w:r>
      <w:r>
        <w:rPr>
          <w:rFonts w:eastAsia="Times New Roman" w:cs="Times New Roman"/>
          <w:szCs w:val="24"/>
        </w:rPr>
        <w:t xml:space="preserve">και νέες οργανικές θέσεις, είναι οι μεγάλοι και πλούσιοι σε έσοδα </w:t>
      </w:r>
      <w:r>
        <w:rPr>
          <w:rFonts w:eastAsia="Times New Roman" w:cs="Times New Roman"/>
          <w:szCs w:val="24"/>
        </w:rPr>
        <w:lastRenderedPageBreak/>
        <w:t xml:space="preserve">δήμοι. Όμως, αυτοί έχουν ήδη επιλέξει τους εργολάβους. Πώς άραγε θα τους αναγκάσει η Κυβέρνηση να μην ανοίξουν τις πόρτες στους εργολάβους; </w:t>
      </w:r>
    </w:p>
    <w:p w14:paraId="1203189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Είπαμε: Καταργήστε το νομοθετικό πλαίσιο. Όμως, α</w:t>
      </w:r>
      <w:r>
        <w:rPr>
          <w:rFonts w:eastAsia="Times New Roman" w:cs="Times New Roman"/>
          <w:szCs w:val="24"/>
        </w:rPr>
        <w:t xml:space="preserve">υτό δεν το κάνετε, γι’ αυτό λέμε ότι κοροϊδεύετε και τους συμβασιούχους αλλά και τους εργαζόμενους και τον λαό συνολικά. </w:t>
      </w:r>
    </w:p>
    <w:p w14:paraId="1203189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Όσον αφορά τη Νέα Δημοκρατία, είναι γνωστή η θέση της. Το ότι βγήκε ο Αρχηγός της Νέας Δημοκρατίας και είπε να σταματήσουν οι αγώνες, </w:t>
      </w:r>
      <w:r>
        <w:rPr>
          <w:rFonts w:eastAsia="Times New Roman" w:cs="Times New Roman"/>
          <w:szCs w:val="24"/>
        </w:rPr>
        <w:t xml:space="preserve">ουσιαστικά να πάνε εθελοντικά να δουλέψουν οι απολυμένοι ή να έρθουν τα συνεργεία των επιχειρηματικών ομίλων να μαζέψουν τα σκουπίδια, είναι κάτι που θα πρέπει να το </w:t>
      </w:r>
      <w:r>
        <w:rPr>
          <w:rFonts w:eastAsia="Times New Roman" w:cs="Times New Roman"/>
          <w:szCs w:val="24"/>
        </w:rPr>
        <w:t xml:space="preserve">λάβουν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οι εργαζόμενοι και να </w:t>
      </w:r>
      <w:r>
        <w:rPr>
          <w:rFonts w:eastAsia="Times New Roman" w:cs="Times New Roman"/>
          <w:szCs w:val="24"/>
        </w:rPr>
        <w:t xml:space="preserve">λάβουν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τη δική σας πολιτική και βεβαίως </w:t>
      </w:r>
      <w:r>
        <w:rPr>
          <w:rFonts w:eastAsia="Times New Roman" w:cs="Times New Roman"/>
          <w:szCs w:val="24"/>
        </w:rPr>
        <w:t xml:space="preserve">να συνεχίσουν τον αγώνα γι’ αυτά που δικαιούνται, για αυτά που τους στερεί αυτή η πολιτική που στηρίζει τις ανάγκες των μονοπωλιακών ομίλων και τους νέους δρόμους κερδοφορίας που δίνετε μέσω της ιδιωτικοποίησης, μέσα από την εμπορευματοποίηση των πάντων. </w:t>
      </w:r>
    </w:p>
    <w:p w14:paraId="1203189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Και ως ΚΚΕ, βέβαια, δεν θα ψηφίσουμε την τροπολογία.</w:t>
      </w:r>
    </w:p>
    <w:p w14:paraId="1203189C"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Αυτό ήταν απολύτως κατανοητό, κύριε </w:t>
      </w:r>
      <w:proofErr w:type="spellStart"/>
      <w:r>
        <w:rPr>
          <w:rFonts w:eastAsia="Times New Roman" w:cs="Times New Roman"/>
          <w:szCs w:val="24"/>
        </w:rPr>
        <w:t>Κατσώτη</w:t>
      </w:r>
      <w:proofErr w:type="spellEnd"/>
      <w:r>
        <w:rPr>
          <w:rFonts w:eastAsia="Times New Roman" w:cs="Times New Roman"/>
          <w:szCs w:val="24"/>
        </w:rPr>
        <w:t>.</w:t>
      </w:r>
    </w:p>
    <w:p w14:paraId="1203189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Ευχαριστούμε τον κ. </w:t>
      </w:r>
      <w:proofErr w:type="spellStart"/>
      <w:r>
        <w:rPr>
          <w:rFonts w:eastAsia="Times New Roman" w:cs="Times New Roman"/>
          <w:szCs w:val="24"/>
        </w:rPr>
        <w:t>Κατσώτη</w:t>
      </w:r>
      <w:proofErr w:type="spellEnd"/>
      <w:r>
        <w:rPr>
          <w:rFonts w:eastAsia="Times New Roman" w:cs="Times New Roman"/>
          <w:szCs w:val="24"/>
        </w:rPr>
        <w:t>.</w:t>
      </w:r>
    </w:p>
    <w:p w14:paraId="1203189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Τον λόγο έχει η Υπουργός Διοικητικής Ανασυγκρότησης κ. Όλγα </w:t>
      </w:r>
      <w:proofErr w:type="spellStart"/>
      <w:r>
        <w:rPr>
          <w:rFonts w:eastAsia="Times New Roman" w:cs="Times New Roman"/>
          <w:szCs w:val="24"/>
        </w:rPr>
        <w:t>Γεροβασίλη</w:t>
      </w:r>
      <w:proofErr w:type="spellEnd"/>
      <w:r>
        <w:rPr>
          <w:rFonts w:eastAsia="Times New Roman" w:cs="Times New Roman"/>
          <w:szCs w:val="24"/>
        </w:rPr>
        <w:t>, για πέντε λεπτά.</w:t>
      </w:r>
    </w:p>
    <w:p w14:paraId="1203189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Ευχαριστώ, κύριε Πρόεδρε. Θα είμαι συντομότερη, μιας και η τροπολογία έχει αναλυθεί στην ουσία της. </w:t>
      </w:r>
    </w:p>
    <w:p w14:paraId="120318A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Αισθάνομαι την ανάγκη να πω ότι πραγματικά –και φάνηκε αυτό στις τοποθετήσεις- αυτή η συζήτηση σήμερ</w:t>
      </w:r>
      <w:r>
        <w:rPr>
          <w:rFonts w:eastAsia="Times New Roman" w:cs="Times New Roman"/>
          <w:szCs w:val="24"/>
        </w:rPr>
        <w:t xml:space="preserve">α για την τροπολογία είναι μια βαθιά ιδεολογική συζήτηση. Δεν είναι κακό αυτό βεβαίως. Καλό είναι μέσα σε αυτή την Αίθουσα να λύνουμε και να τοποθετούμαστε καθαρά και σε αυτά τα ζητήματα. </w:t>
      </w:r>
    </w:p>
    <w:p w14:paraId="120318A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Δεν είναι μόνο ιδεολογική, ξέρετε, στο επίπεδο τού εάν τα σκουπίδια</w:t>
      </w:r>
      <w:r>
        <w:rPr>
          <w:rFonts w:eastAsia="Times New Roman" w:cs="Times New Roman"/>
          <w:szCs w:val="24"/>
        </w:rPr>
        <w:t xml:space="preserve"> θα τα μαζεύουν ιδιωτικές εταιρείες ή οι εργαζόμενοι. Είναι και σε πολλά άλλα ζητήματα που φαίνονται μέσα στη συζήτηση σαν τεχνικά, αλλά που δεν είναι.</w:t>
      </w:r>
    </w:p>
    <w:p w14:paraId="120318A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Παρατήρησα, ας πούμε, για το αυτοδιοίκητο της </w:t>
      </w:r>
      <w:r>
        <w:rPr>
          <w:rFonts w:eastAsia="Times New Roman" w:cs="Times New Roman"/>
          <w:szCs w:val="24"/>
        </w:rPr>
        <w:t>α</w:t>
      </w:r>
      <w:r>
        <w:rPr>
          <w:rFonts w:eastAsia="Times New Roman" w:cs="Times New Roman"/>
          <w:szCs w:val="24"/>
        </w:rPr>
        <w:t>υτοδιοίκησης ο ίδιος ομιλητής σε άλλο σημείο να το υποστη</w:t>
      </w:r>
      <w:r>
        <w:rPr>
          <w:rFonts w:eastAsia="Times New Roman" w:cs="Times New Roman"/>
          <w:szCs w:val="24"/>
        </w:rPr>
        <w:t xml:space="preserve">ρίζει φανατικά και σε άλλο σημείο, που δεν βολεύει με την ιδεολογική του τοποθέτηση, να το απορρίπτει σε δευτερόλεπτα. </w:t>
      </w:r>
    </w:p>
    <w:p w14:paraId="120318A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 ίδιο και όσον αφορά τα ανταποδοτικά τέλη των δήμων, δηλαδή πώς θα χρησιμοποιεί ένας δήμος και τι νομικά εργαλεία θα του δίνει η Κυβέρ</w:t>
      </w:r>
      <w:r>
        <w:rPr>
          <w:rFonts w:eastAsia="Times New Roman" w:cs="Times New Roman"/>
          <w:szCs w:val="24"/>
        </w:rPr>
        <w:t>νηση όσον αφορά τις ανταποδοτικές υπηρεσίες που, όπως ξέρετε όλοι, είναι χρήματα που είναι από φορολόγηση, στα αλήθεια, είναι τα τέλη</w:t>
      </w:r>
      <w:r>
        <w:rPr>
          <w:rFonts w:eastAsia="Times New Roman" w:cs="Times New Roman"/>
          <w:szCs w:val="24"/>
        </w:rPr>
        <w:t>,</w:t>
      </w:r>
      <w:r>
        <w:rPr>
          <w:rFonts w:eastAsia="Times New Roman" w:cs="Times New Roman"/>
          <w:szCs w:val="24"/>
        </w:rPr>
        <w:t xml:space="preserve"> τα οποία πληρώνουν οι ίδιοι οι δημότες και αυτά πρέπει να επιστρέψουν στους ίδιους χωρίς να αφήνουν κέρδος. </w:t>
      </w:r>
    </w:p>
    <w:p w14:paraId="120318A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Όλα αυτά τα </w:t>
      </w:r>
      <w:r>
        <w:rPr>
          <w:rFonts w:eastAsia="Times New Roman" w:cs="Times New Roman"/>
          <w:szCs w:val="24"/>
        </w:rPr>
        <w:t>ζητήματα, λοιπόν, θα πρέπει νομίζω να τα δούμε ή από τη μια πλευρά ή από την άλλη, εάν θέλουμε οι υπηρεσίες που παρέχουν οι δημόσιες δομές, άρα και οι δήμοι, προς τους πολίτες να είναι ισάξιες και των χρημάτων που πληρώνουν οι πολίτες και να αποδίδονται απ</w:t>
      </w:r>
      <w:r>
        <w:rPr>
          <w:rFonts w:eastAsia="Times New Roman" w:cs="Times New Roman"/>
          <w:szCs w:val="24"/>
        </w:rPr>
        <w:t>ευθείας σε αυτούς, χωρίς ενδιάμεσα να κερδίζει και κάποιος άλλος, που έτσι και αλλιώς θα αφαιρέσει υπηρεσία από τον πολίτη.</w:t>
      </w:r>
    </w:p>
    <w:p w14:paraId="120318A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Ήθελα να ρωτήσω τον κ. Μητσοτάκη, που είπε ότι πρέπει να τα διαχειριστούν όπως θέλουν οι </w:t>
      </w:r>
      <w:r>
        <w:rPr>
          <w:rFonts w:eastAsia="Times New Roman" w:cs="Times New Roman"/>
          <w:szCs w:val="24"/>
        </w:rPr>
        <w:t>δ</w:t>
      </w:r>
      <w:r>
        <w:rPr>
          <w:rFonts w:eastAsia="Times New Roman" w:cs="Times New Roman"/>
          <w:szCs w:val="24"/>
        </w:rPr>
        <w:t xml:space="preserve">ήμοι στην Ικαρία και στην </w:t>
      </w:r>
      <w:r>
        <w:rPr>
          <w:rFonts w:eastAsia="Times New Roman" w:cs="Times New Roman"/>
          <w:szCs w:val="24"/>
        </w:rPr>
        <w:lastRenderedPageBreak/>
        <w:t xml:space="preserve">Ηγουμενίτσα, το </w:t>
      </w:r>
      <w:r>
        <w:rPr>
          <w:rFonts w:eastAsia="Times New Roman" w:cs="Times New Roman"/>
          <w:szCs w:val="24"/>
        </w:rPr>
        <w:t xml:space="preserve">εξής: Στην Ηγουμενίτσα, στην Ικαρία υπάρχουν ιδιωτικές εταιρείες που έχουν την τεχνική υποδομή για να κάνουν αύριο αποκομιδή απορριμμάτων; Εγώ επειδή είμαι από επαρχία -ο κ. Μητσοτάκης δεν είναι- ξέρω πως όχι. Τι εννοεί, λοιπόν, ο ποιητής στη συγκεκριμένη </w:t>
      </w:r>
      <w:r>
        <w:rPr>
          <w:rFonts w:eastAsia="Times New Roman" w:cs="Times New Roman"/>
          <w:szCs w:val="24"/>
        </w:rPr>
        <w:t>περίπτωση; Εννοεί ότι με την υποδομή των δήμων, τα αυτοκίνητα και τα διάφορα άλλα που απαιτούνται, θα ενοικιαστούν εργαζόμενοι, διότι δεν λύνεται αυτό διαφορετικά αύριο το πρωί, παρά μόνο με αυτόν τον τρόπο. Άρα αύριο το πρωί, ναι βεβαίως, μια εταιρεία που</w:t>
      </w:r>
      <w:r>
        <w:rPr>
          <w:rFonts w:eastAsia="Times New Roman" w:cs="Times New Roman"/>
          <w:szCs w:val="24"/>
        </w:rPr>
        <w:t xml:space="preserve"> θα νοικιάζει εργαζόμενους μπορεί να συσταθεί στο δευτερόλεπτο, οι άλλες όχι. Και δεν είναι οι μεγαλοεργολάβοι, που ενδεχομένως να μπορούσαν, είναι και άλλοι, υποκρύπτονται και όλα αυτά. </w:t>
      </w:r>
    </w:p>
    <w:p w14:paraId="120318A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η ανταποδοτική καθαριότητα προς τους πολίτες είναι δικαίωμά τους –κατοχυρωμένο δικαίωμα του πολίτη- και είναι και θέμα φυσικά δημόσιας υγείας. </w:t>
      </w:r>
      <w:r>
        <w:rPr>
          <w:rFonts w:eastAsia="Times New Roman" w:cs="Times New Roman"/>
          <w:szCs w:val="24"/>
          <w:lang w:val="en-US"/>
        </w:rPr>
        <w:t>E</w:t>
      </w:r>
      <w:r>
        <w:rPr>
          <w:rFonts w:eastAsia="Times New Roman" w:cs="Times New Roman"/>
          <w:szCs w:val="24"/>
        </w:rPr>
        <w:t>ξ ου και αντιμετωπίζουμε το επείγον αυτές τις ημέρες από «ενοικιαζόμενους» εργαζόμενους. Με πόσα λεφτά, πώς; Αυ</w:t>
      </w:r>
      <w:r>
        <w:rPr>
          <w:rFonts w:eastAsia="Times New Roman" w:cs="Times New Roman"/>
          <w:szCs w:val="24"/>
        </w:rPr>
        <w:t xml:space="preserve">τό, λοιπόν, θέλουμε. Αυτές είναι οι συνθήκες γαλέρας και αυτή την ανάπτυξη ονειρεύονται όσοι ονειρεύονται αυτό. Δεν μιλούν καν για τον υγιή ιδιωτικό τομέα. Αυτός μένει απ’ έξω, είναι άλλη ιστορία. Αν θέλουμε, λοιπόν, </w:t>
      </w:r>
      <w:r>
        <w:rPr>
          <w:rFonts w:eastAsia="Times New Roman" w:cs="Times New Roman"/>
          <w:szCs w:val="24"/>
        </w:rPr>
        <w:lastRenderedPageBreak/>
        <w:t xml:space="preserve">να πούμε αλήθεια, περί αυτών θα πρέπει </w:t>
      </w:r>
      <w:r>
        <w:rPr>
          <w:rFonts w:eastAsia="Times New Roman" w:cs="Times New Roman"/>
          <w:szCs w:val="24"/>
        </w:rPr>
        <w:t>να μιλήσουμε. Και δεν είναι εδώ τεχνικά τα ζητήματα, αν δηλαδή η τάδε διάταξη –αυτό που είπε ο κ. Βορίδης ο οποίος είναι εξαιρετικός νομικός- είναι λίγο έτσι ή είναι λίγο αλλιώς. Εξάλλου ο κ. Βορίδης, αν θυμάμαι καλά, είναι και ο πρώτος που διέρρευσε τη δι</w:t>
      </w:r>
      <w:r>
        <w:rPr>
          <w:rFonts w:eastAsia="Times New Roman" w:cs="Times New Roman"/>
          <w:szCs w:val="24"/>
        </w:rPr>
        <w:t>αρροή της αποφάσεως του Ελεγκτικού Συνεδρίου, γιατί υπάρχει τεχνογνωσία και σ</w:t>
      </w:r>
      <w:r>
        <w:rPr>
          <w:rFonts w:eastAsia="Times New Roman" w:cs="Times New Roman"/>
          <w:szCs w:val="24"/>
        </w:rPr>
        <w:t>ε</w:t>
      </w:r>
      <w:r>
        <w:rPr>
          <w:rFonts w:eastAsia="Times New Roman" w:cs="Times New Roman"/>
          <w:szCs w:val="24"/>
        </w:rPr>
        <w:t xml:space="preserve"> αυτό, πάρα πολύ καλή τεχνογνωσία, για να χαρεί, λοιπόν, με τη σειρά της η Νέα Δημοκρατία και άλλοι ότι θα έμεναν απλήρωτοι άνθρωποι</w:t>
      </w:r>
      <w:r>
        <w:rPr>
          <w:rFonts w:eastAsia="Times New Roman" w:cs="Times New Roman"/>
          <w:szCs w:val="24"/>
        </w:rPr>
        <w:t>,</w:t>
      </w:r>
      <w:r>
        <w:rPr>
          <w:rFonts w:eastAsia="Times New Roman" w:cs="Times New Roman"/>
          <w:szCs w:val="24"/>
        </w:rPr>
        <w:t xml:space="preserve"> οι οποίοι μαζεύουν σκουπίδια για τετρακόσια </w:t>
      </w:r>
      <w:r>
        <w:rPr>
          <w:rFonts w:eastAsia="Times New Roman" w:cs="Times New Roman"/>
          <w:szCs w:val="24"/>
        </w:rPr>
        <w:t>ευρώ. Γι’ αυτή</w:t>
      </w:r>
      <w:r>
        <w:rPr>
          <w:rFonts w:eastAsia="Times New Roman" w:cs="Times New Roman"/>
          <w:szCs w:val="24"/>
        </w:rPr>
        <w:t xml:space="preserve"> </w:t>
      </w:r>
      <w:r>
        <w:rPr>
          <w:rFonts w:eastAsia="Times New Roman" w:cs="Times New Roman"/>
          <w:szCs w:val="24"/>
        </w:rPr>
        <w:t xml:space="preserve">την τάξη μιλάμε, γι’ αυτούς τους ανθρώπους μιλάμε και νομίζω ότι θα άξιζε τον κόπο να το κάναμε με μεγαλύτερη ευαισθησία. </w:t>
      </w:r>
    </w:p>
    <w:p w14:paraId="120318A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Έχουν ακουστεί και άλλα πολλά αυτές τις ημέρες, επ’ ευκαιρία και των συμβασιούχων και τι τάξαμε και τι δεν τάξαμε και </w:t>
      </w:r>
      <w:r>
        <w:rPr>
          <w:rFonts w:eastAsia="Times New Roman" w:cs="Times New Roman"/>
          <w:szCs w:val="24"/>
        </w:rPr>
        <w:t>τι καλλιεργήσαμε. Δεν νομίζω ότι θα βρει κάποιος διατυπωμένη δήλωση που να λέω –κι όχι μόνο εγώ, αλλά και άλλοι Υπουργοί- ότι όλοι αυτοί οι άνθρωποι που εργάζονται με συμβάσεις στους δήμους στην καθαριότητα ή οπουδήποτε αλλού, την άλλη μέρα το πρωί θα μετα</w:t>
      </w:r>
      <w:r>
        <w:rPr>
          <w:rFonts w:eastAsia="Times New Roman" w:cs="Times New Roman"/>
          <w:szCs w:val="24"/>
        </w:rPr>
        <w:t xml:space="preserve">τραπούν με αντισυνταγματικό τρόπο κατευθείαν </w:t>
      </w:r>
      <w:r>
        <w:rPr>
          <w:rFonts w:eastAsia="Times New Roman" w:cs="Times New Roman"/>
          <w:szCs w:val="24"/>
        </w:rPr>
        <w:lastRenderedPageBreak/>
        <w:t xml:space="preserve">σε εργαζόμενους με σταθερή μόνιμη εργασία. Προσωπικά, λοιπόν, κι όχι μόνο εγώ, αλλά και άλλοι εμπλεκόμενοι Υπουργοί -και οι προηγούμενοι και νυν- σε συναντήσεις και με την ΠΟΕ </w:t>
      </w:r>
      <w:r>
        <w:rPr>
          <w:rFonts w:eastAsia="Times New Roman" w:cs="Times New Roman"/>
          <w:szCs w:val="24"/>
        </w:rPr>
        <w:t>-</w:t>
      </w:r>
      <w:r>
        <w:rPr>
          <w:rFonts w:eastAsia="Times New Roman" w:cs="Times New Roman"/>
          <w:szCs w:val="24"/>
        </w:rPr>
        <w:t xml:space="preserve"> </w:t>
      </w:r>
      <w:r>
        <w:rPr>
          <w:rFonts w:eastAsia="Times New Roman" w:cs="Times New Roman"/>
          <w:szCs w:val="24"/>
        </w:rPr>
        <w:t>ΟΤΑ και με την ΑΔΕΔΥ, αλλά και με</w:t>
      </w:r>
      <w:r>
        <w:rPr>
          <w:rFonts w:eastAsia="Times New Roman" w:cs="Times New Roman"/>
          <w:szCs w:val="24"/>
        </w:rPr>
        <w:t xml:space="preserve"> άλλους εκπροσώπους συνδικαλιστικών φορέων που μας ζητούσαν επίμονα αυτό, δηλαδή να μετατραπούν την άλλη ημέρα το πρωί όλοι σε εργαζόμενους με σταθερή μόνιμη εργασία, είπαμε σαφώς «όχι, δεν γίνεται». Να μη λέμε πράγματα που δεν γίνονται και επίσης να μη ζη</w:t>
      </w:r>
      <w:r>
        <w:rPr>
          <w:rFonts w:eastAsia="Times New Roman" w:cs="Times New Roman"/>
          <w:szCs w:val="24"/>
        </w:rPr>
        <w:t>τάμε πράγματα που ξέρουμε ότι δεν γίνονται γιατί είναι ενάντια στο Σύνταγμα. Το Σύνταγμα δεν αλλάζει αύριο το πρωί, ακόμη και να θέλαμε. Θέλει πέντε χρόνια για να αλλάξει το Σύνταγμα.</w:t>
      </w:r>
    </w:p>
    <w:p w14:paraId="120318A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Επομένως τι εισηγείται ένα σοβαρό συνδικαλιστικό κίνημα; Αυτό που δεν μπ</w:t>
      </w:r>
      <w:r>
        <w:rPr>
          <w:rFonts w:eastAsia="Times New Roman" w:cs="Times New Roman"/>
          <w:szCs w:val="24"/>
        </w:rPr>
        <w:t>ορεί να γίνει ποτέ ή αυτό που σήμερα κατοχυρώνει με τον καλύτερο δυνατό τρόπο τη μη ιδιωτικοποίηση των υπηρεσιών που να έχουν σταθερή και μόνιμη εργασία από τούδε και στο εξής; Σε λίγο καιρό και στο εξής, γιατί τώρα θα πρέπει υποχρεωτικά να πάμε σε μία και</w:t>
      </w:r>
      <w:r>
        <w:rPr>
          <w:rFonts w:eastAsia="Times New Roman" w:cs="Times New Roman"/>
          <w:szCs w:val="24"/>
        </w:rPr>
        <w:t xml:space="preserve">νούργια σύμβαση λόγω των εκτάκτων υγειονομικών αναγκών που δημιουργήθηκαν, μέχρι να ολοκληρωθεί εν πάση </w:t>
      </w:r>
      <w:proofErr w:type="spellStart"/>
      <w:r>
        <w:rPr>
          <w:rFonts w:eastAsia="Times New Roman" w:cs="Times New Roman"/>
          <w:szCs w:val="24"/>
        </w:rPr>
        <w:t>περιπτώσει</w:t>
      </w:r>
      <w:proofErr w:type="spellEnd"/>
      <w:r>
        <w:rPr>
          <w:rFonts w:eastAsia="Times New Roman" w:cs="Times New Roman"/>
          <w:szCs w:val="24"/>
        </w:rPr>
        <w:t xml:space="preserve"> ο διαγωνισμός του ΑΣΕΠ, ο οποίος είναι με συνταγματικά κριτήρια, με αντικειμενικά κριτήρια </w:t>
      </w:r>
      <w:proofErr w:type="spellStart"/>
      <w:r>
        <w:rPr>
          <w:rFonts w:eastAsia="Times New Roman" w:cs="Times New Roman"/>
          <w:szCs w:val="24"/>
        </w:rPr>
        <w:lastRenderedPageBreak/>
        <w:t>μοριοδότησης</w:t>
      </w:r>
      <w:proofErr w:type="spellEnd"/>
      <w:r>
        <w:rPr>
          <w:rFonts w:eastAsia="Times New Roman" w:cs="Times New Roman"/>
          <w:szCs w:val="24"/>
        </w:rPr>
        <w:t>. Πόσα χρόνια είναι οι συμβασιούχοι στ</w:t>
      </w:r>
      <w:r>
        <w:rPr>
          <w:rFonts w:eastAsia="Times New Roman" w:cs="Times New Roman"/>
          <w:szCs w:val="24"/>
        </w:rPr>
        <w:t>ην καθαριότητα και δεν προσελήφθη ποτέ κανείς, παρά μόνο από αυτούς τους δημάρχους που δεν ήταν του ΣΥΡΙΖΑ φυσικά, οι οποίοι έπαιρναν τους εργαζόμενους και τους πήγαιναν στα γραφεία, ενώ τους είχαν προσλάβει για την καθαριότητα και στη συνέχεια πάλι έπαιρν</w:t>
      </w:r>
      <w:r>
        <w:rPr>
          <w:rFonts w:eastAsia="Times New Roman" w:cs="Times New Roman"/>
          <w:szCs w:val="24"/>
        </w:rPr>
        <w:t>αν συμβασιούχους στην καθαριότητα; Οι άνθρωποι που εργάστηκαν με οκτάμηνα στην καθαριότητα είναι χιλιάδες σε αυτόν τον τόπο και σήμερα είναι άνεργοι, όπως και αυτός του οποίου τελειώνει η σύμβασ</w:t>
      </w:r>
      <w:r>
        <w:rPr>
          <w:rFonts w:eastAsia="Times New Roman" w:cs="Times New Roman"/>
          <w:szCs w:val="24"/>
        </w:rPr>
        <w:t>η</w:t>
      </w:r>
      <w:r>
        <w:rPr>
          <w:rFonts w:eastAsia="Times New Roman" w:cs="Times New Roman"/>
          <w:szCs w:val="24"/>
        </w:rPr>
        <w:t xml:space="preserve"> των οκτώ μηνών, δεν είναι ένας εργαζόμενος τον οποίο πρέπει </w:t>
      </w:r>
      <w:r>
        <w:rPr>
          <w:rFonts w:eastAsia="Times New Roman" w:cs="Times New Roman"/>
          <w:szCs w:val="24"/>
        </w:rPr>
        <w:t xml:space="preserve">να τον δούμε διότι είναι σε πλεονεκτική θέση. Οκτώ μήνες είναι εργαζόμενος, την άλλη ημέρα είναι άνεργος. Επομένως, όταν λέμε το δικαίωμα των ανέργων, εννοούμε και τον </w:t>
      </w:r>
      <w:proofErr w:type="spellStart"/>
      <w:r>
        <w:rPr>
          <w:rFonts w:eastAsia="Times New Roman" w:cs="Times New Roman"/>
          <w:szCs w:val="24"/>
        </w:rPr>
        <w:t>οκταμηνίτη</w:t>
      </w:r>
      <w:proofErr w:type="spellEnd"/>
      <w:r>
        <w:rPr>
          <w:rFonts w:eastAsia="Times New Roman" w:cs="Times New Roman"/>
          <w:szCs w:val="24"/>
        </w:rPr>
        <w:t xml:space="preserve"> συμβασιούχο. Είναι το ίδιο. </w:t>
      </w:r>
    </w:p>
    <w:p w14:paraId="120318A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Άρα, τι θέλουμε να κάνουμε εμείς, ποια «δικά μας</w:t>
      </w:r>
      <w:r>
        <w:rPr>
          <w:rFonts w:eastAsia="Times New Roman" w:cs="Times New Roman"/>
          <w:szCs w:val="24"/>
        </w:rPr>
        <w:t xml:space="preserve"> παιδιά»; Ποιος τους διόρισε αυτούς; Δεν διορίστηκαν. Ποιος τους έπαιρνε με συμβάσεις; Εμείς τους παίρναμε; Εμείς δώσαμε παράταση και είπαμε πού κρίθηκε, πώς κρίθηκε, διότι είπαμε πως χρειαζόμαστε χρόνο για να αντιμετωπίσουμε οριστικά και μόνιμα με έναν στ</w:t>
      </w:r>
      <w:r>
        <w:rPr>
          <w:rFonts w:eastAsia="Times New Roman" w:cs="Times New Roman"/>
          <w:szCs w:val="24"/>
        </w:rPr>
        <w:t xml:space="preserve">έρεο τρόπο αυτό το ζήτημα, το οποίο θα έπρεπε να απασχολεί ένα σοβαρό Κοινοβούλιο. </w:t>
      </w:r>
    </w:p>
    <w:p w14:paraId="120318A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μπορεί η κατάσταση στη χώρα, αλλά και σοβαρές υπηρεσίες να </w:t>
      </w:r>
      <w:r>
        <w:rPr>
          <w:rFonts w:eastAsia="Times New Roman" w:cs="Times New Roman"/>
          <w:szCs w:val="24"/>
        </w:rPr>
        <w:t xml:space="preserve">στηρίζονται </w:t>
      </w:r>
      <w:r>
        <w:rPr>
          <w:rFonts w:eastAsia="Times New Roman" w:cs="Times New Roman"/>
          <w:szCs w:val="24"/>
        </w:rPr>
        <w:t xml:space="preserve">σε συμβασιούχους. Ο συμβασιούχος χρειάζεται. Πότε; Για έκτακτη ανάγκη, εποχιακή ανάγκη, βεβαίως. </w:t>
      </w:r>
      <w:r>
        <w:rPr>
          <w:rFonts w:eastAsia="Times New Roman" w:cs="Times New Roman"/>
          <w:szCs w:val="24"/>
        </w:rPr>
        <w:t>Δεν έχει ένας τουριστικός δήμος, όπου τον χειμώνα μένουν διακόσιοι και το καλοκαίρι χιλιάδες, τις ίδιες ανάγκες, ούτε μπορεί να τους έχει ως μόνιμο προσωπικό αυτούς που παίρνει το καλοκαίρι και τον χειμώνα. Βεβαίως και πρέπει ο δήμος να κάνει σωστό προγραμ</w:t>
      </w:r>
      <w:r>
        <w:rPr>
          <w:rFonts w:eastAsia="Times New Roman" w:cs="Times New Roman"/>
          <w:szCs w:val="24"/>
        </w:rPr>
        <w:t>ματισμό. Αυτή θα ήταν μία σοβαρή συζήτηση.</w:t>
      </w:r>
    </w:p>
    <w:p w14:paraId="120318A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ευχαριστώ.</w:t>
      </w:r>
    </w:p>
    <w:p w14:paraId="120318AC"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120318A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Υπουργό Διοικητικής Ανασυγκρότησης κ. Όλγα </w:t>
      </w:r>
      <w:proofErr w:type="spellStart"/>
      <w:r>
        <w:rPr>
          <w:rFonts w:eastAsia="Times New Roman" w:cs="Times New Roman"/>
          <w:szCs w:val="24"/>
        </w:rPr>
        <w:t>Γεροβασίλη</w:t>
      </w:r>
      <w:proofErr w:type="spellEnd"/>
      <w:r>
        <w:rPr>
          <w:rFonts w:eastAsia="Times New Roman" w:cs="Times New Roman"/>
          <w:szCs w:val="24"/>
        </w:rPr>
        <w:t xml:space="preserve">. </w:t>
      </w:r>
    </w:p>
    <w:p w14:paraId="120318A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Αϊβατίδης</w:t>
      </w:r>
      <w:proofErr w:type="spellEnd"/>
      <w:r>
        <w:rPr>
          <w:rFonts w:eastAsia="Times New Roman" w:cs="Times New Roman"/>
          <w:szCs w:val="24"/>
        </w:rPr>
        <w:t xml:space="preserve"> από τον Λαϊκό Σύνδεσμο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για επτά λεπτά.</w:t>
      </w:r>
    </w:p>
    <w:p w14:paraId="120318A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Ευχαριστώ πολύ, κύριε Πρόεδρε.</w:t>
      </w:r>
    </w:p>
    <w:p w14:paraId="120318B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πανθομολογούμενο πως το συγκεκριμένο σχέδιο νόμου εισήχθη με τη διαδικασία του επείγοντος αποκλειστικά και μόνο λόγω του άρθρου 1, αφού έχει τεθεί </w:t>
      </w:r>
      <w:r>
        <w:rPr>
          <w:rFonts w:eastAsia="Times New Roman" w:cs="Times New Roman"/>
          <w:szCs w:val="24"/>
        </w:rPr>
        <w:t xml:space="preserve">καταληκτική ημερομηνία από πλευράς </w:t>
      </w:r>
      <w:r>
        <w:rPr>
          <w:rFonts w:eastAsia="Times New Roman" w:cs="Times New Roman"/>
          <w:szCs w:val="24"/>
          <w:lang w:val="en-US"/>
        </w:rPr>
        <w:t>FIFA</w:t>
      </w:r>
      <w:r>
        <w:rPr>
          <w:rFonts w:eastAsia="Times New Roman" w:cs="Times New Roman"/>
          <w:szCs w:val="24"/>
        </w:rPr>
        <w:t xml:space="preserve"> σχετικώς με την ΕΠΟ. </w:t>
      </w:r>
    </w:p>
    <w:p w14:paraId="120318B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 πρόβλημα, κύριε Υφυπουργέ Αθλητισμού, για το ελληνικό ποδόσφαιρο δεν είναι το πιθανό </w:t>
      </w:r>
      <w:proofErr w:type="spellStart"/>
      <w:r>
        <w:rPr>
          <w:rFonts w:eastAsia="Times New Roman" w:cs="Times New Roman"/>
          <w:szCs w:val="24"/>
          <w:lang w:val="en-US"/>
        </w:rPr>
        <w:t>Grexit</w:t>
      </w:r>
      <w:proofErr w:type="spellEnd"/>
      <w:r>
        <w:rPr>
          <w:rFonts w:eastAsia="Times New Roman" w:cs="Times New Roman"/>
          <w:szCs w:val="24"/>
        </w:rPr>
        <w:t>, είναι ο αφελληνισμός που έχει υποστεί, ένας αφελληνισμός ο οποίος οφείλεται σε δύο βασικά δεδομένα</w:t>
      </w:r>
      <w:r>
        <w:rPr>
          <w:rFonts w:eastAsia="Times New Roman" w:cs="Times New Roman"/>
          <w:szCs w:val="24"/>
        </w:rPr>
        <w:t xml:space="preserve">. Το πρώτο είναι η υπόθεση του Ζαν-Μαρκ </w:t>
      </w:r>
      <w:proofErr w:type="spellStart"/>
      <w:r>
        <w:rPr>
          <w:rFonts w:eastAsia="Times New Roman" w:cs="Times New Roman"/>
          <w:szCs w:val="24"/>
        </w:rPr>
        <w:t>Μποσμάν</w:t>
      </w:r>
      <w:proofErr w:type="spellEnd"/>
      <w:r>
        <w:rPr>
          <w:rFonts w:eastAsia="Times New Roman" w:cs="Times New Roman"/>
          <w:szCs w:val="24"/>
        </w:rPr>
        <w:t xml:space="preserve"> το 1995, εξαιτίας της οποίας παρεμποδίζεται η εξέλιξη των αυτόχθονων ταλέντων στην Ελλάδα και έχει αλλάξει τελείως, έχει αλλοιωθεί η φυσιογνωμία των πρωταθλημάτων της χώρας.</w:t>
      </w:r>
    </w:p>
    <w:p w14:paraId="120318B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που οδηγεί σε </w:t>
      </w:r>
      <w:r>
        <w:rPr>
          <w:rFonts w:eastAsia="Times New Roman" w:cs="Times New Roman"/>
          <w:szCs w:val="24"/>
        </w:rPr>
        <w:t>αφελληνισμό είναι η τροπολογία του προκατόχου του Υφυπουργού κ. Βασιλειάδη, του κ. Κοντονή, ο οποίος τον Νοέμβριο του 2016 ουσιαστικά εγκαθίδρυσε και νομιμοποίησε με αυτή την τροπολογία την προσωρινή επιτροπή εξομάλυνσης της ΕΠΟ.</w:t>
      </w:r>
    </w:p>
    <w:p w14:paraId="120318B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FIFA</w:t>
      </w:r>
      <w:r>
        <w:rPr>
          <w:rFonts w:eastAsia="Times New Roman" w:cs="Times New Roman"/>
          <w:szCs w:val="24"/>
        </w:rPr>
        <w:t xml:space="preserve"> είναι ένα διεθνές σ</w:t>
      </w:r>
      <w:r>
        <w:rPr>
          <w:rFonts w:eastAsia="Times New Roman" w:cs="Times New Roman"/>
          <w:szCs w:val="24"/>
        </w:rPr>
        <w:t>ωματείο ιδιωτικού χαρακτήρα και φρονούμε ότι αυτή η προσωρινή διοίκηση, αλλά και το άρθρο 1 του παρόντος σχεδίου νόμου, παραβιάζουν αναφανδόν το Σύ</w:t>
      </w:r>
      <w:r>
        <w:rPr>
          <w:rFonts w:eastAsia="Times New Roman" w:cs="Times New Roman"/>
          <w:szCs w:val="24"/>
        </w:rPr>
        <w:lastRenderedPageBreak/>
        <w:t xml:space="preserve">νταγμα και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Καταστρατηγείται η εθνική κυριαρχία, η οποία δεν αφορά μόνο τα σύνορα της χώρας</w:t>
      </w:r>
      <w:r>
        <w:rPr>
          <w:rFonts w:eastAsia="Times New Roman" w:cs="Times New Roman"/>
          <w:szCs w:val="24"/>
        </w:rPr>
        <w:t xml:space="preserve"> μας, αλλά αφορά, κύριε Υφυπουργέ, την παραγωγή και την εφαρμογή δικαίου στην Ελλάδα. </w:t>
      </w:r>
    </w:p>
    <w:p w14:paraId="120318B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Όσον αφορά στα άρθρα 2 και 11 του παρόντος σχεδίου νόμου, η Χρυσή Αυγή θα τα υπερψηφίσει, πάντα προσηλωμένη στο να είναι αρωγός στα άτομα με ειδικές ανάγκες. Θα ενθυμίσω</w:t>
      </w:r>
      <w:r>
        <w:rPr>
          <w:rFonts w:eastAsia="Times New Roman" w:cs="Times New Roman"/>
          <w:szCs w:val="24"/>
        </w:rPr>
        <w:t xml:space="preserve"> ότι το άρθρο 2 προβλέπει τη δυνατότητα εγκαθίδρυσης αθλητικής ομοσπονδίας με πέντε μόνο αθλητικά σωματεία, όταν βεβαίως μιλάμε για αθλητές με αναπηρίες. Το δε άρθρο 11 προσβλέπει στην αναγνώριση του σωματείου </w:t>
      </w:r>
      <w:r>
        <w:rPr>
          <w:rFonts w:eastAsia="Times New Roman" w:cs="Times New Roman"/>
          <w:szCs w:val="24"/>
        </w:rPr>
        <w:t>«</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w:t>
      </w:r>
      <w:r>
        <w:rPr>
          <w:rFonts w:eastAsia="Times New Roman" w:cs="Times New Roman"/>
          <w:szCs w:val="24"/>
        </w:rPr>
        <w:t xml:space="preserve"> με πλή</w:t>
      </w:r>
      <w:r>
        <w:rPr>
          <w:rFonts w:eastAsia="Times New Roman" w:cs="Times New Roman"/>
          <w:szCs w:val="24"/>
        </w:rPr>
        <w:t xml:space="preserve">ρη και ισότιμη μορφή και στην ένταξή του στη Γενική Γραμματεία Αθλητισμού. </w:t>
      </w:r>
    </w:p>
    <w:p w14:paraId="120318B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3, θα ήθελα να πω ότι είμαστε κατά της κάρτας φιλάθλου. </w:t>
      </w:r>
    </w:p>
    <w:p w14:paraId="120318B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Σχετικώς με τα άρθρα 4, 5, 6, 7 και 8, επειδή έχουν κάποια θετικά στοιχεία, τείνουμε να ψηφίσουμε «</w:t>
      </w:r>
      <w:r>
        <w:rPr>
          <w:rFonts w:eastAsia="Times New Roman" w:cs="Times New Roman"/>
          <w:szCs w:val="24"/>
        </w:rPr>
        <w:t>π</w:t>
      </w:r>
      <w:r>
        <w:rPr>
          <w:rFonts w:eastAsia="Times New Roman" w:cs="Times New Roman"/>
          <w:szCs w:val="24"/>
        </w:rPr>
        <w:t>αρώ</w:t>
      </w:r>
      <w:r>
        <w:rPr>
          <w:rFonts w:eastAsia="Times New Roman" w:cs="Times New Roman"/>
          <w:szCs w:val="24"/>
        </w:rPr>
        <w:t xml:space="preserve">ν». </w:t>
      </w:r>
    </w:p>
    <w:p w14:paraId="120318B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Για το άρθρο 9 έχουμε επιφύλαξη. </w:t>
      </w:r>
    </w:p>
    <w:p w14:paraId="120318B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Για το άρθρο 10 έχουμε μια σοβαρή ένσταση που αφορά σε ένα σημείο του συγκεκριμένου άρθρου, το οποίο ουσιαστικά δίνει μια αναδρομικότητα, μια αναδρομική ισχύ στο συγκεκριμένο άρθρο. Αυτό αφορά την αγωνιστική περίοδο 2</w:t>
      </w:r>
      <w:r>
        <w:rPr>
          <w:rFonts w:eastAsia="Times New Roman" w:cs="Times New Roman"/>
          <w:szCs w:val="24"/>
        </w:rPr>
        <w:t xml:space="preserve">016-2017, η οποία βεβαίως έχει ολοκληρωθεί. </w:t>
      </w:r>
    </w:p>
    <w:p w14:paraId="120318B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Σχετικώς με το άρθρο 12, επίσης διατηρούμε σοβαρές επιφυλάξεις για τις αποσπάσεις των Ολυμπιονικών στη Γενική Γραμματεία Αθλητισμού με διάφορες αρμοδιότητες ή σε άλλους φορείς. </w:t>
      </w:r>
    </w:p>
    <w:p w14:paraId="120318B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Επίσης, έχουμε σοβαρότατες επιφυλ</w:t>
      </w:r>
      <w:r>
        <w:rPr>
          <w:rFonts w:eastAsia="Times New Roman" w:cs="Times New Roman"/>
          <w:szCs w:val="24"/>
        </w:rPr>
        <w:t>άξεις για το άρθρο 13, διότι είμαστε αντίθετοι στην κατ’ απονομή ιδιοτήτων, διπλωμάτων και ως εν προκειμένω άδεια ασκήσεως επαγγέλματος προπονητού.</w:t>
      </w:r>
    </w:p>
    <w:p w14:paraId="120318B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άρθρο 14 υπάρχουν θετικά στοιχεία και θα το δούμε πιθανότατα ψηφίζοντας «</w:t>
      </w:r>
      <w:r>
        <w:rPr>
          <w:rFonts w:eastAsia="Times New Roman" w:cs="Times New Roman"/>
          <w:szCs w:val="24"/>
        </w:rPr>
        <w:t>π</w:t>
      </w:r>
      <w:r>
        <w:rPr>
          <w:rFonts w:eastAsia="Times New Roman" w:cs="Times New Roman"/>
          <w:szCs w:val="24"/>
        </w:rPr>
        <w:t>αρών», όπως επίσης και το τελε</w:t>
      </w:r>
      <w:r>
        <w:rPr>
          <w:rFonts w:eastAsia="Times New Roman" w:cs="Times New Roman"/>
          <w:szCs w:val="24"/>
        </w:rPr>
        <w:t xml:space="preserve">υταίο άρθρο του αρχικού σχεδίου νόμου, του σώματος του εν λόγω σχεδίου νόμου, το άρθρο 15 που αφορά στην αποπληρωμή αποζημιώσεων για το Ειδικό Σώμα Παρατηρητών. </w:t>
      </w:r>
    </w:p>
    <w:p w14:paraId="120318B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Ο Υφυπουργός, ο κ. Γεώργιος Βασιλειάδης, έχει διατελέσει Γενικός Γραμματέας της Καταπολέμησης </w:t>
      </w:r>
      <w:r>
        <w:rPr>
          <w:rFonts w:eastAsia="Times New Roman" w:cs="Times New Roman"/>
          <w:szCs w:val="24"/>
        </w:rPr>
        <w:t xml:space="preserve">της Διαφθοράς. </w:t>
      </w:r>
    </w:p>
    <w:p w14:paraId="120318BD" w14:textId="77777777" w:rsidR="00402C5E" w:rsidRDefault="00212FF6">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Αναγνωρίζουμε σε αυτόν οπωσδήποτε </w:t>
      </w:r>
      <w:r>
        <w:rPr>
          <w:rFonts w:eastAsia="Times New Roman"/>
          <w:bCs/>
          <w:shd w:val="clear" w:color="auto" w:fill="FFFFFF"/>
        </w:rPr>
        <w:t>–</w:t>
      </w:r>
      <w:r>
        <w:rPr>
          <w:rFonts w:eastAsia="Times New Roman" w:cs="Times New Roman"/>
          <w:bCs/>
          <w:shd w:val="clear" w:color="auto" w:fill="FFFFFF"/>
        </w:rPr>
        <w:t>και του πιστώνεται, νομίζω, πολιτικά</w:t>
      </w:r>
      <w:r>
        <w:rPr>
          <w:rFonts w:eastAsia="Times New Roman"/>
          <w:bCs/>
          <w:shd w:val="clear" w:color="auto" w:fill="FFFFFF"/>
        </w:rPr>
        <w:t>–</w:t>
      </w:r>
      <w:r>
        <w:rPr>
          <w:rFonts w:eastAsia="Times New Roman" w:cs="Times New Roman"/>
          <w:bCs/>
          <w:shd w:val="clear" w:color="auto" w:fill="FFFFFF"/>
        </w:rPr>
        <w:t xml:space="preserve"> ότι επιμελήθηκε για να εξασφαλίσει το ελληνικό κράτος τη λίστα </w:t>
      </w:r>
      <w:proofErr w:type="spellStart"/>
      <w:r>
        <w:rPr>
          <w:rFonts w:eastAsia="Times New Roman" w:cs="Times New Roman"/>
          <w:bCs/>
          <w:shd w:val="clear" w:color="auto" w:fill="FFFFFF"/>
        </w:rPr>
        <w:t>Μπόργιανς</w:t>
      </w:r>
      <w:proofErr w:type="spellEnd"/>
      <w:r>
        <w:rPr>
          <w:rFonts w:eastAsia="Times New Roman" w:cs="Times New Roman"/>
          <w:bCs/>
          <w:shd w:val="clear" w:color="auto" w:fill="FFFFFF"/>
        </w:rPr>
        <w:t>.</w:t>
      </w:r>
    </w:p>
    <w:p w14:paraId="120318BE" w14:textId="77777777" w:rsidR="00402C5E" w:rsidRDefault="00212FF6">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Όσον αφορά, όμως, την παρέμβαση στην </w:t>
      </w:r>
      <w:r>
        <w:rPr>
          <w:rFonts w:eastAsia="Times New Roman" w:cs="Times New Roman"/>
          <w:bCs/>
          <w:shd w:val="clear" w:color="auto" w:fill="FFFFFF"/>
        </w:rPr>
        <w:t>ε</w:t>
      </w:r>
      <w:r>
        <w:rPr>
          <w:rFonts w:eastAsia="Times New Roman" w:cs="Times New Roman"/>
          <w:bCs/>
          <w:shd w:val="clear" w:color="auto" w:fill="FFFFFF"/>
        </w:rPr>
        <w:t xml:space="preserve">πιτροπή του Προέδρου της προσωρινής διοίκησης εξομάλυνσης της ΕΠΟ, του κ. Ιωάννη Δρόσου, θα ήθελα να πω ότι ο κ. Ιωάννης Δρόσος </w:t>
      </w:r>
      <w:r>
        <w:rPr>
          <w:rFonts w:eastAsia="Times New Roman"/>
          <w:bCs/>
          <w:shd w:val="clear" w:color="auto" w:fill="FFFFFF"/>
        </w:rPr>
        <w:t>είναι</w:t>
      </w:r>
      <w:r>
        <w:rPr>
          <w:rFonts w:eastAsia="Times New Roman" w:cs="Times New Roman"/>
          <w:bCs/>
          <w:shd w:val="clear" w:color="auto" w:fill="FFFFFF"/>
        </w:rPr>
        <w:t xml:space="preserve"> ένας τακτικός καθηγητής </w:t>
      </w:r>
      <w:r>
        <w:rPr>
          <w:rFonts w:eastAsia="Times New Roman" w:cs="Times New Roman"/>
          <w:bCs/>
          <w:shd w:val="clear" w:color="auto" w:fill="FFFFFF"/>
        </w:rPr>
        <w:t>Σ</w:t>
      </w:r>
      <w:r>
        <w:rPr>
          <w:rFonts w:eastAsia="Times New Roman" w:cs="Times New Roman"/>
          <w:bCs/>
          <w:shd w:val="clear" w:color="auto" w:fill="FFFFFF"/>
        </w:rPr>
        <w:t xml:space="preserve">υνταγματικού </w:t>
      </w:r>
      <w:r>
        <w:rPr>
          <w:rFonts w:eastAsia="Times New Roman" w:cs="Times New Roman"/>
          <w:bCs/>
          <w:shd w:val="clear" w:color="auto" w:fill="FFFFFF"/>
        </w:rPr>
        <w:t>Δ</w:t>
      </w:r>
      <w:r>
        <w:rPr>
          <w:rFonts w:eastAsia="Times New Roman" w:cs="Times New Roman"/>
          <w:bCs/>
          <w:shd w:val="clear" w:color="auto" w:fill="FFFFFF"/>
        </w:rPr>
        <w:t>ικαίου στη Νομική Σχολή Αθηνών και έκανε τρεις βασικές παρατηρήσεις. Μίλησε για έλλ</w:t>
      </w:r>
      <w:r>
        <w:rPr>
          <w:rFonts w:eastAsia="Times New Roman" w:cs="Times New Roman"/>
          <w:bCs/>
          <w:shd w:val="clear" w:color="auto" w:fill="FFFFFF"/>
        </w:rPr>
        <w:t xml:space="preserve">ειμα 13 εκατομμυρίων ευρώ και σκοτεινή διαχείριση, μια «μαύρη τρύπα» δηλαδή, όσον αφορά την ΕΠΟ και για ύποπτους αγώνες, στημένους δηλαδή, για δύο ομάδες. </w:t>
      </w:r>
    </w:p>
    <w:p w14:paraId="120318BF" w14:textId="77777777" w:rsidR="00402C5E" w:rsidRDefault="00212FF6">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Θα πρέπει, λοιπόν, κύριε Υφυπουργέ </w:t>
      </w:r>
      <w:r>
        <w:rPr>
          <w:rFonts w:eastAsia="Times New Roman" w:cs="Times New Roman"/>
          <w:bCs/>
          <w:shd w:val="clear" w:color="auto" w:fill="FFFFFF"/>
        </w:rPr>
        <w:t>Αθλητισμού, να επιληφθείτε και να απαντήσετε στη Χρυσή Αυγή με ποιον τρόπο θα πατάξετε τα φαινόμενα αυτά, όπως επίσης με ποια μεθοδολογία θα οδηγήσετε τους υπαιτίους στην ελληνική δικαιοσύνη. Το λέω αυτό διότι σε ανάλογα ερωτήματα ή σε παρεμβάσεις υπό τη μ</w:t>
      </w:r>
      <w:r>
        <w:rPr>
          <w:rFonts w:eastAsia="Times New Roman" w:cs="Times New Roman"/>
          <w:bCs/>
          <w:shd w:val="clear" w:color="auto" w:fill="FFFFFF"/>
        </w:rPr>
        <w:t>ορφή των επίκαιρων ερωτήσεων, ο προκάτοχός σας, ο κ. Χα</w:t>
      </w:r>
      <w:r>
        <w:rPr>
          <w:rFonts w:eastAsia="Times New Roman" w:cs="Times New Roman"/>
          <w:bCs/>
          <w:shd w:val="clear" w:color="auto" w:fill="FFFFFF"/>
        </w:rPr>
        <w:lastRenderedPageBreak/>
        <w:t xml:space="preserve">ράλαμπος-Σταύρος Κοντονής, αντί να απαντήσει σε </w:t>
      </w:r>
      <w:r>
        <w:rPr>
          <w:rFonts w:eastAsia="Times New Roman"/>
          <w:bCs/>
          <w:shd w:val="clear" w:color="auto" w:fill="FFFFFF"/>
        </w:rPr>
        <w:t>συγκεκριμένα</w:t>
      </w:r>
      <w:r>
        <w:rPr>
          <w:rFonts w:eastAsia="Times New Roman" w:cs="Times New Roman"/>
          <w:bCs/>
          <w:shd w:val="clear" w:color="auto" w:fill="FFFFFF"/>
        </w:rPr>
        <w:t xml:space="preserve"> ερωτήματα, όπως έγινε εχθές επί παραδείγματι στην επίκαιρη ερώτηση του Ιωάννη Λαγού, αναλώθηκε λόγω ένδειας πολιτικών επιχειρημάτων και ένδε</w:t>
      </w:r>
      <w:r>
        <w:rPr>
          <w:rFonts w:eastAsia="Times New Roman" w:cs="Times New Roman"/>
          <w:bCs/>
          <w:shd w:val="clear" w:color="auto" w:fill="FFFFFF"/>
        </w:rPr>
        <w:t xml:space="preserve">ιας επιχειρημάτων με έρεισμα στην κοινή λογική, σε χαρακτηρισμούς περί νεοναζί και οτιδήποτε άλλο. </w:t>
      </w:r>
    </w:p>
    <w:p w14:paraId="120318C0" w14:textId="77777777" w:rsidR="00402C5E" w:rsidRDefault="00212FF6">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Να θυμίσω ότι ο κ. Κοντονής ανήκει στην Ανανεωτική Κομμουνιστική Οικολογική Αριστερά, σε αυτή την τρομερή συνιστώσα του ΣΥΡΙΖΑ που το 1989 είχε φτάσει στο π</w:t>
      </w:r>
      <w:r>
        <w:rPr>
          <w:rFonts w:eastAsia="Times New Roman" w:cs="Times New Roman"/>
          <w:bCs/>
          <w:shd w:val="clear" w:color="auto" w:fill="FFFFFF"/>
        </w:rPr>
        <w:t xml:space="preserve">οσοστό του 0,28%. Να θυμίσω ότι ο Ιωάννης </w:t>
      </w:r>
      <w:proofErr w:type="spellStart"/>
      <w:r>
        <w:rPr>
          <w:rFonts w:eastAsia="Times New Roman" w:cs="Times New Roman"/>
          <w:bCs/>
          <w:shd w:val="clear" w:color="auto" w:fill="FFFFFF"/>
        </w:rPr>
        <w:t>Μπανιάς</w:t>
      </w:r>
      <w:proofErr w:type="spellEnd"/>
      <w:r>
        <w:rPr>
          <w:rFonts w:eastAsia="Times New Roman" w:cs="Times New Roman"/>
          <w:bCs/>
          <w:shd w:val="clear" w:color="auto" w:fill="FFFFFF"/>
        </w:rPr>
        <w:t xml:space="preserve"> είχε αρνηθεί να αφαιρέσει το σφυροδρέπανο από το ΚΚΕ Εσωτερικού τότε, όπως επίσης και τη λέξη «Κομμουνιστικό». Κόμμα, εννοείται. Ο κ. Κοντονής ήταν μεταξύ των αρωγών στο πολιτικό έργο, αν δεν κάνω λάθος, το</w:t>
      </w:r>
      <w:r>
        <w:rPr>
          <w:rFonts w:eastAsia="Times New Roman" w:cs="Times New Roman"/>
          <w:bCs/>
          <w:shd w:val="clear" w:color="auto" w:fill="FFFFFF"/>
        </w:rPr>
        <w:t xml:space="preserve">υ </w:t>
      </w:r>
      <w:proofErr w:type="spellStart"/>
      <w:r>
        <w:rPr>
          <w:rFonts w:eastAsia="Times New Roman" w:cs="Times New Roman"/>
          <w:bCs/>
          <w:shd w:val="clear" w:color="auto" w:fill="FFFFFF"/>
        </w:rPr>
        <w:t>θανόντος</w:t>
      </w:r>
      <w:proofErr w:type="spellEnd"/>
      <w:r>
        <w:rPr>
          <w:rFonts w:eastAsia="Times New Roman" w:cs="Times New Roman"/>
          <w:bCs/>
          <w:shd w:val="clear" w:color="auto" w:fill="FFFFFF"/>
        </w:rPr>
        <w:t xml:space="preserve"> Ιωάννη </w:t>
      </w:r>
      <w:proofErr w:type="spellStart"/>
      <w:r>
        <w:rPr>
          <w:rFonts w:eastAsia="Times New Roman" w:cs="Times New Roman"/>
          <w:bCs/>
          <w:shd w:val="clear" w:color="auto" w:fill="FFFFFF"/>
        </w:rPr>
        <w:t>Μπανιά</w:t>
      </w:r>
      <w:proofErr w:type="spellEnd"/>
      <w:r>
        <w:rPr>
          <w:rFonts w:eastAsia="Times New Roman" w:cs="Times New Roman"/>
          <w:bCs/>
          <w:shd w:val="clear" w:color="auto" w:fill="FFFFFF"/>
        </w:rPr>
        <w:t>.</w:t>
      </w:r>
    </w:p>
    <w:p w14:paraId="120318C1" w14:textId="77777777" w:rsidR="00402C5E" w:rsidRDefault="00212FF6">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Θα παρακαλούσα, κύριε Υφυπουργέ, να μην στρεψοδικήσετε και να μας απαντήσετε, διότι επειδή αυτή η Αίθουσα </w:t>
      </w:r>
      <w:r>
        <w:rPr>
          <w:rFonts w:eastAsia="Times New Roman"/>
          <w:bCs/>
          <w:shd w:val="clear" w:color="auto" w:fill="FFFFFF"/>
        </w:rPr>
        <w:t>έχει</w:t>
      </w:r>
      <w:r>
        <w:rPr>
          <w:rFonts w:eastAsia="Times New Roman" w:cs="Times New Roman"/>
          <w:bCs/>
          <w:shd w:val="clear" w:color="auto" w:fill="FFFFFF"/>
        </w:rPr>
        <w:t xml:space="preserve"> αρκ</w:t>
      </w:r>
      <w:r>
        <w:rPr>
          <w:rFonts w:eastAsia="Times New Roman"/>
          <w:bCs/>
          <w:shd w:val="clear" w:color="auto" w:fill="FFFFFF"/>
        </w:rPr>
        <w:t>ετ</w:t>
      </w:r>
      <w:r>
        <w:rPr>
          <w:rFonts w:eastAsia="Times New Roman" w:cs="Times New Roman"/>
          <w:bCs/>
          <w:shd w:val="clear" w:color="auto" w:fill="FFFFFF"/>
        </w:rPr>
        <w:t xml:space="preserve">ούς συναδέλφους οι οποίοι έχουν κομμουνιστική ιδεολογία, όπως </w:t>
      </w:r>
      <w:r>
        <w:rPr>
          <w:rFonts w:eastAsia="Times New Roman"/>
          <w:bCs/>
          <w:shd w:val="clear" w:color="auto" w:fill="FFFFFF"/>
        </w:rPr>
        <w:t>είναι</w:t>
      </w:r>
      <w:r>
        <w:rPr>
          <w:rFonts w:eastAsia="Times New Roman" w:cs="Times New Roman"/>
          <w:bCs/>
          <w:shd w:val="clear" w:color="auto" w:fill="FFFFFF"/>
        </w:rPr>
        <w:t xml:space="preserve"> ο κ. Κοντονής, αλλά και άλλους που ήταν στον «</w:t>
      </w:r>
      <w:r>
        <w:rPr>
          <w:rFonts w:eastAsia="Times New Roman" w:cs="Times New Roman"/>
          <w:bCs/>
          <w:shd w:val="clear" w:color="auto" w:fill="FFFFFF"/>
        </w:rPr>
        <w:t xml:space="preserve">Ρήγα </w:t>
      </w:r>
      <w:proofErr w:type="spellStart"/>
      <w:r>
        <w:rPr>
          <w:rFonts w:eastAsia="Times New Roman" w:cs="Times New Roman"/>
          <w:bCs/>
          <w:shd w:val="clear" w:color="auto" w:fill="FFFFFF"/>
        </w:rPr>
        <w:t>Φερραίο</w:t>
      </w:r>
      <w:proofErr w:type="spellEnd"/>
      <w:r>
        <w:rPr>
          <w:rFonts w:eastAsia="Times New Roman" w:cs="Times New Roman"/>
          <w:bCs/>
          <w:shd w:val="clear" w:color="auto" w:fill="FFFFFF"/>
        </w:rPr>
        <w:t xml:space="preserve">» επί παραδείγματι, θα καταθέσω για τα Πρακτικά και για όσους κομμουνιστές ενδιαφέρονται μια βιβλιογραφία από το </w:t>
      </w:r>
      <w:proofErr w:type="spellStart"/>
      <w:r>
        <w:rPr>
          <w:rFonts w:eastAsia="Times New Roman" w:cs="Times New Roman"/>
          <w:bCs/>
          <w:shd w:val="clear" w:color="auto" w:fill="FFFFFF"/>
        </w:rPr>
        <w:lastRenderedPageBreak/>
        <w:t>Ρούσκαγια</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Πράβντα</w:t>
      </w:r>
      <w:proofErr w:type="spellEnd"/>
      <w:r>
        <w:rPr>
          <w:rFonts w:eastAsia="Times New Roman" w:cs="Times New Roman"/>
          <w:bCs/>
          <w:shd w:val="clear" w:color="auto" w:fill="FFFFFF"/>
        </w:rPr>
        <w:t xml:space="preserve">, που μας λέει ότι το 1917 στο χαρτονόμισμα των χιλίων </w:t>
      </w:r>
      <w:proofErr w:type="spellStart"/>
      <w:r>
        <w:rPr>
          <w:rFonts w:eastAsia="Times New Roman" w:cs="Times New Roman"/>
          <w:bCs/>
          <w:shd w:val="clear" w:color="auto" w:fill="FFFFFF"/>
        </w:rPr>
        <w:t>ρουβλίων</w:t>
      </w:r>
      <w:proofErr w:type="spellEnd"/>
      <w:r>
        <w:rPr>
          <w:rFonts w:eastAsia="Times New Roman" w:cs="Times New Roman"/>
          <w:bCs/>
          <w:shd w:val="clear" w:color="auto" w:fill="FFFFFF"/>
        </w:rPr>
        <w:t xml:space="preserve"> απεικονίζεται η σβάστικα επί Βλαντίμιρ </w:t>
      </w:r>
      <w:proofErr w:type="spellStart"/>
      <w:r>
        <w:rPr>
          <w:rFonts w:eastAsia="Times New Roman" w:cs="Times New Roman"/>
          <w:bCs/>
          <w:shd w:val="clear" w:color="auto" w:fill="FFFFFF"/>
        </w:rPr>
        <w:t>Ίλιτς</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Ουλιά</w:t>
      </w:r>
      <w:r>
        <w:rPr>
          <w:rFonts w:eastAsia="Times New Roman" w:cs="Times New Roman"/>
          <w:bCs/>
          <w:shd w:val="clear" w:color="auto" w:fill="FFFFFF"/>
        </w:rPr>
        <w:t>νοφ</w:t>
      </w:r>
      <w:proofErr w:type="spellEnd"/>
      <w:r>
        <w:rPr>
          <w:rFonts w:eastAsia="Times New Roman" w:cs="Times New Roman"/>
          <w:bCs/>
          <w:shd w:val="clear" w:color="auto" w:fill="FFFFFF"/>
        </w:rPr>
        <w:t xml:space="preserve">, του γνωστού Λένιν δηλαδή, και το 1918 ο Στρατός των Μπολσεβίκων έδινε μετάλλια με τη σβάστικα. </w:t>
      </w:r>
    </w:p>
    <w:p w14:paraId="120318C2" w14:textId="77777777" w:rsidR="00402C5E" w:rsidRDefault="00212FF6">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Αυτό, λοιπόν, για τα Πρακτικά, για να σταματήσει επιτέλους κάποια στιγμή να χρησιμοποιείται αυτό το επιχείρημα περί νεοναζί. </w:t>
      </w:r>
    </w:p>
    <w:p w14:paraId="120318C3" w14:textId="77777777" w:rsidR="00402C5E" w:rsidRDefault="00212FF6">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w:t>
      </w:r>
      <w:r>
        <w:rPr>
          <w:rFonts w:eastAsia="Times New Roman" w:cs="Times New Roman"/>
        </w:rPr>
        <w:t xml:space="preserve">κ. Ιωάννης </w:t>
      </w:r>
      <w:proofErr w:type="spellStart"/>
      <w:r>
        <w:rPr>
          <w:rFonts w:eastAsia="Times New Roman" w:cs="Times New Roman"/>
        </w:rPr>
        <w:t>Αϊβατίδης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0318C4" w14:textId="77777777" w:rsidR="00402C5E" w:rsidRDefault="00212FF6">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Θα απαντάτε. Θα σύρεστε να απαντάτε στα ερωτήματά μας. Ούτε ο κ. Κοντονής, </w:t>
      </w:r>
      <w:r>
        <w:rPr>
          <w:rFonts w:eastAsia="Times New Roman" w:cs="Times New Roman"/>
          <w:bCs/>
          <w:shd w:val="clear" w:color="auto" w:fill="FFFFFF"/>
        </w:rPr>
        <w:t xml:space="preserve">ούτε </w:t>
      </w:r>
      <w:r>
        <w:rPr>
          <w:rFonts w:eastAsia="Times New Roman"/>
          <w:bCs/>
          <w:shd w:val="clear" w:color="auto" w:fill="FFFFFF"/>
        </w:rPr>
        <w:t xml:space="preserve">άλλος </w:t>
      </w:r>
      <w:proofErr w:type="spellStart"/>
      <w:r>
        <w:rPr>
          <w:rFonts w:eastAsia="Times New Roman" w:cs="Times New Roman"/>
          <w:bCs/>
          <w:shd w:val="clear" w:color="auto" w:fill="FFFFFF"/>
        </w:rPr>
        <w:t>παλαιοκομμουνιστής</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νεοκαπιταλιστής</w:t>
      </w:r>
      <w:proofErr w:type="spellEnd"/>
      <w:r>
        <w:rPr>
          <w:rFonts w:eastAsia="Times New Roman" w:cs="Times New Roman"/>
          <w:bCs/>
          <w:shd w:val="clear" w:color="auto" w:fill="FFFFFF"/>
        </w:rPr>
        <w:t xml:space="preserve"> ή νεοφιλελεύθερος πλέον θα απαντά στρεψοδικώντας. Θα απαντάτε επί της ουσίας. </w:t>
      </w:r>
    </w:p>
    <w:p w14:paraId="120318C5" w14:textId="77777777" w:rsidR="00402C5E" w:rsidRDefault="00212FF6">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Τέλος, στόχος της Χρυσής Αυγής </w:t>
      </w:r>
      <w:r>
        <w:rPr>
          <w:rFonts w:eastAsia="Times New Roman"/>
          <w:bCs/>
          <w:shd w:val="clear" w:color="auto" w:fill="FFFFFF"/>
        </w:rPr>
        <w:t>είναι</w:t>
      </w:r>
      <w:r>
        <w:rPr>
          <w:rFonts w:eastAsia="Times New Roman" w:cs="Times New Roman"/>
          <w:bCs/>
          <w:shd w:val="clear" w:color="auto" w:fill="FFFFFF"/>
        </w:rPr>
        <w:t xml:space="preserve"> ο </w:t>
      </w:r>
      <w:proofErr w:type="spellStart"/>
      <w:r>
        <w:rPr>
          <w:rFonts w:eastAsia="Times New Roman" w:cs="Times New Roman"/>
          <w:bCs/>
          <w:shd w:val="clear" w:color="auto" w:fill="FFFFFF"/>
        </w:rPr>
        <w:t>επανελληνισμός</w:t>
      </w:r>
      <w:proofErr w:type="spellEnd"/>
      <w:r>
        <w:rPr>
          <w:rFonts w:eastAsia="Times New Roman" w:cs="Times New Roman"/>
          <w:bCs/>
          <w:shd w:val="clear" w:color="auto" w:fill="FFFFFF"/>
        </w:rPr>
        <w:t xml:space="preserve"> του ελληνικού ποδοσφαίρου. </w:t>
      </w:r>
    </w:p>
    <w:p w14:paraId="120318C6" w14:textId="77777777" w:rsidR="00402C5E" w:rsidRDefault="00212FF6">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Ευχαριστώ, κύριε Πρόεδρε.  </w:t>
      </w:r>
    </w:p>
    <w:p w14:paraId="120318C7" w14:textId="77777777" w:rsidR="00402C5E" w:rsidRDefault="00212FF6">
      <w:pPr>
        <w:spacing w:line="600" w:lineRule="auto"/>
        <w:ind w:firstLine="720"/>
        <w:contextualSpacing/>
        <w:jc w:val="center"/>
        <w:rPr>
          <w:rFonts w:eastAsia="Times New Roman" w:cs="Times New Roman"/>
        </w:rPr>
      </w:pPr>
      <w:r>
        <w:rPr>
          <w:rFonts w:eastAsia="Times New Roman" w:cs="Times New Roman"/>
        </w:rPr>
        <w:t>(Χειροκροτήματα από τ</w:t>
      </w:r>
      <w:r>
        <w:rPr>
          <w:rFonts w:eastAsia="Times New Roman" w:cs="Times New Roman"/>
        </w:rPr>
        <w:t>ην πτέρυγα της Χρυσής Αυγής)</w:t>
      </w:r>
    </w:p>
    <w:p w14:paraId="120318C8" w14:textId="77777777" w:rsidR="00402C5E" w:rsidRDefault="00212FF6">
      <w:pPr>
        <w:spacing w:after="0" w:line="600" w:lineRule="auto"/>
        <w:ind w:firstLine="720"/>
        <w:contextualSpacing/>
        <w:jc w:val="both"/>
        <w:rPr>
          <w:rFonts w:eastAsia="Times New Roman" w:cs="Times New Roman"/>
          <w:bCs/>
          <w:shd w:val="clear" w:color="auto" w:fill="FFFFFF"/>
        </w:rPr>
      </w:pPr>
      <w:r>
        <w:rPr>
          <w:rFonts w:eastAsia="Times New Roman"/>
          <w:b/>
          <w:bCs/>
          <w:shd w:val="clear" w:color="auto" w:fill="FFFFFF"/>
        </w:rPr>
        <w:lastRenderedPageBreak/>
        <w:t xml:space="preserve">ΠΡΟΕΔΡΕΥΩΝ (Αναστάσιος Κουράκης): </w:t>
      </w:r>
      <w:r>
        <w:rPr>
          <w:rFonts w:eastAsia="Times New Roman" w:cs="Times New Roman"/>
          <w:bCs/>
          <w:shd w:val="clear" w:color="auto" w:fill="FFFFFF"/>
        </w:rPr>
        <w:t xml:space="preserve">Προχωρούμε με τον Κοινοβουλευτικό Εκπρόσωπο από το Ποτάμι, τον κ. Γρηγόρη Ψαριανό, για δώδεκα λεπτά. </w:t>
      </w:r>
    </w:p>
    <w:p w14:paraId="120318C9" w14:textId="77777777" w:rsidR="00402C5E" w:rsidRDefault="00212FF6">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ΓΡΗΓΟΡΙΟΣ ΨΑΡΙΑΝΟΣ:</w:t>
      </w:r>
      <w:r>
        <w:rPr>
          <w:rFonts w:eastAsia="Times New Roman" w:cs="Times New Roman"/>
          <w:bCs/>
          <w:shd w:val="clear" w:color="auto" w:fill="FFFFFF"/>
        </w:rPr>
        <w:t xml:space="preserve"> Θα μπορούσα να μιλήσω ως </w:t>
      </w:r>
      <w:proofErr w:type="spellStart"/>
      <w:r>
        <w:rPr>
          <w:rFonts w:eastAsia="Times New Roman" w:cs="Times New Roman"/>
          <w:bCs/>
          <w:shd w:val="clear" w:color="auto" w:fill="FFFFFF"/>
        </w:rPr>
        <w:t>παλαιοκομμουνιστής</w:t>
      </w:r>
      <w:proofErr w:type="spellEnd"/>
      <w:r>
        <w:rPr>
          <w:rFonts w:eastAsia="Times New Roman" w:cs="Times New Roman"/>
          <w:bCs/>
          <w:shd w:val="clear" w:color="auto" w:fill="FFFFFF"/>
        </w:rPr>
        <w:t>, έστω και ανανεωτικός, έστω</w:t>
      </w:r>
      <w:r>
        <w:rPr>
          <w:rFonts w:eastAsia="Times New Roman" w:cs="Times New Roman"/>
          <w:bCs/>
          <w:shd w:val="clear" w:color="auto" w:fill="FFFFFF"/>
        </w:rPr>
        <w:t xml:space="preserve"> και ορκισμένος αναθεωρητής, αλλά θα προτιμήσω πλέον να μιλήσω ως εκπρόσωπος των εργολάβων. Νομίζω ότι πρέπει να συζητάμε επί πραγματικών γεγονότων και ξεκάθαρα. </w:t>
      </w:r>
    </w:p>
    <w:p w14:paraId="120318C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 κ. Βορίδης μάς μίλησε πριν, εκπροσωπώντας βέβαια εργολάβους και αυτός, κάποιον συγκεκριμένο</w:t>
      </w:r>
      <w:r>
        <w:rPr>
          <w:rFonts w:eastAsia="Times New Roman" w:cs="Times New Roman"/>
          <w:szCs w:val="24"/>
        </w:rPr>
        <w:t xml:space="preserve"> εργολάβο. Εγώ δεν έχω συγκεκριμένο όνομα εργολάβου, γιατί είχα ένα αφεντικό, έναν εργολάβο, μεγαλοεργολάβο, ο οποίος άλλαξε στρατόπεδο, έκανε </w:t>
      </w:r>
      <w:proofErr w:type="spellStart"/>
      <w:r>
        <w:rPr>
          <w:rFonts w:eastAsia="Times New Roman" w:cs="Times New Roman"/>
          <w:szCs w:val="24"/>
        </w:rPr>
        <w:t>κωλοτούμπα</w:t>
      </w:r>
      <w:proofErr w:type="spellEnd"/>
      <w:r>
        <w:rPr>
          <w:rFonts w:eastAsia="Times New Roman" w:cs="Times New Roman"/>
          <w:szCs w:val="24"/>
        </w:rPr>
        <w:t xml:space="preserve"> κι έχω μείνει άνεργος από αυτόν τον εργολάβο και ψάχνω να βρω έναν εργολάβο να του δώσω τα σκουπίδια. </w:t>
      </w:r>
      <w:r>
        <w:rPr>
          <w:rFonts w:eastAsia="Times New Roman" w:cs="Times New Roman"/>
          <w:szCs w:val="24"/>
        </w:rPr>
        <w:t xml:space="preserve">Υπάρχουν πολλοί που ενδιαφέρονται. </w:t>
      </w:r>
    </w:p>
    <w:p w14:paraId="120318C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 να σταματήσουμε τις ειρωνείες και να κλείνουμε το μάτι σε κάθε ανοησία που σκεφτόμαστε ή λέμε ή σκέφτεται ή λέει κάποιος, πρέπει να αποφασίσουμε σε αυτή τη χώρα τι θέλουμε. Πρέπει να αποφασίσουμε αν θέλουμε να είμαστ</w:t>
      </w:r>
      <w:r>
        <w:rPr>
          <w:rFonts w:eastAsia="Times New Roman" w:cs="Times New Roman"/>
          <w:szCs w:val="24"/>
        </w:rPr>
        <w:t xml:space="preserve">ε μια κανονική ευρωπαϊκή χώρα ή αν θέλουμε να είμαστε μια ευρωπαϊκή Σομαλία </w:t>
      </w:r>
      <w:r>
        <w:rPr>
          <w:rFonts w:eastAsia="Times New Roman" w:cs="Times New Roman"/>
          <w:szCs w:val="24"/>
        </w:rPr>
        <w:lastRenderedPageBreak/>
        <w:t>ολίγον σοβιετική. Εάν θέλουμε το δεύτερο, να σκίσουμε τα μνημόνια, να τους στείλουμε από εκεί που ήρθαν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κ.λπ.- να τους κοπανήσουμε στο κεφάλι τα μνημόνια, να προσλάβουμε όλους τους ανέργους στο δημόσιο –ενάμισι εκατομμύριο είναι οι άνεργοι, θα βρούμε θέσεις- και να τους προσλάβουμε όλους σε όλες τις υπηρεσίες, σε δήμους, σε περιφέρειες, σε Υπουργεία, σε οργ</w:t>
      </w:r>
      <w:r>
        <w:rPr>
          <w:rFonts w:eastAsia="Times New Roman" w:cs="Times New Roman"/>
          <w:szCs w:val="24"/>
        </w:rPr>
        <w:t>ανισμούς και να είναι όλα δημόσια και να μην έχουμε αυτή την ιστορία με τους εργολάβους και τα ιδιωτικά συμφέροντα που πίνουν το αίμα του λαού με το μπουρί της σόμπας.</w:t>
      </w:r>
    </w:p>
    <w:p w14:paraId="120318C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Έχουμε ιδιωτικά σχολεία. Να τα κλείσουμε. Έχουμε μια δωρεάν παιδεία υπέροχη και δυστυχώς</w:t>
      </w:r>
      <w:r>
        <w:rPr>
          <w:rFonts w:eastAsia="Times New Roman" w:cs="Times New Roman"/>
          <w:szCs w:val="24"/>
        </w:rPr>
        <w:t xml:space="preserve"> τα παιδιά μας πηγαίνουν στα φροντιστήρια. Να τα κλείσουμε τα φροντιστήρια. Είναι κάτι ιδιώτες συμφεροντολόγοι με σκοπό το κέδρος</w:t>
      </w:r>
      <w:r>
        <w:rPr>
          <w:rFonts w:eastAsia="Times New Roman" w:cs="Times New Roman"/>
          <w:szCs w:val="24"/>
        </w:rPr>
        <w:t>,</w:t>
      </w:r>
      <w:r>
        <w:rPr>
          <w:rFonts w:eastAsia="Times New Roman" w:cs="Times New Roman"/>
          <w:szCs w:val="24"/>
        </w:rPr>
        <w:t xml:space="preserve"> που ξεπουλάμε τα παιδιά μας στα δίδακτρά τους ή δίνουμε τα δίδακτρά τους –ας πούμε- για να ενισχύουμε μαύρες τσέπες. Να το πά</w:t>
      </w:r>
      <w:r>
        <w:rPr>
          <w:rFonts w:eastAsia="Times New Roman" w:cs="Times New Roman"/>
          <w:szCs w:val="24"/>
        </w:rPr>
        <w:t xml:space="preserve">ρουμε απόφαση και να πούμε τι θέλουμε. </w:t>
      </w:r>
    </w:p>
    <w:p w14:paraId="120318C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Θα ήθελα να μιλήσω ως εκπρόσωπος των εργολάβων και θα ήθελα να κάνω ένα προσωπικό </w:t>
      </w:r>
      <w:proofErr w:type="spellStart"/>
      <w:r>
        <w:rPr>
          <w:rFonts w:eastAsia="Times New Roman" w:cs="Times New Roman"/>
          <w:szCs w:val="24"/>
        </w:rPr>
        <w:t>ντιμπέιτ</w:t>
      </w:r>
      <w:proofErr w:type="spellEnd"/>
      <w:r>
        <w:rPr>
          <w:rFonts w:eastAsia="Times New Roman" w:cs="Times New Roman"/>
          <w:szCs w:val="24"/>
        </w:rPr>
        <w:t xml:space="preserve"> ανάμεσα στους δύο </w:t>
      </w:r>
      <w:r>
        <w:rPr>
          <w:rFonts w:eastAsia="Times New Roman" w:cs="Times New Roman"/>
          <w:szCs w:val="24"/>
        </w:rPr>
        <w:lastRenderedPageBreak/>
        <w:t xml:space="preserve">εαυτούς μου και να μιλήσω και ως </w:t>
      </w:r>
      <w:proofErr w:type="spellStart"/>
      <w:r>
        <w:rPr>
          <w:rFonts w:eastAsia="Times New Roman" w:cs="Times New Roman"/>
          <w:szCs w:val="24"/>
        </w:rPr>
        <w:t>παλαιοκομμουνιστής</w:t>
      </w:r>
      <w:proofErr w:type="spellEnd"/>
      <w:r>
        <w:rPr>
          <w:rFonts w:eastAsia="Times New Roman" w:cs="Times New Roman"/>
          <w:szCs w:val="24"/>
        </w:rPr>
        <w:t>, που έλεγαν οι κύριοι πριν, οι εκλεκτοί αυτοί συνάδελφο</w:t>
      </w:r>
      <w:r>
        <w:rPr>
          <w:rFonts w:eastAsia="Times New Roman" w:cs="Times New Roman"/>
          <w:szCs w:val="24"/>
        </w:rPr>
        <w:t>ι. Τι ακριβώς θέλουμε να κάνουμε; Ποιο είναι το μοντέλο αυτής της χώρας;</w:t>
      </w:r>
    </w:p>
    <w:p w14:paraId="120318C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Κύριε Σκουρλέτη, κι εσείς κι εγώ είχαμε κάποτε καφετέριες. Τις κλείσαμε γιατί δεν πήγαν καλά. Έπρεπε να τις είχαμε παραχωρήσει στο δημόσιο, να κρατικοποιηθούν και να μην τις πουλήσουμ</w:t>
      </w:r>
      <w:r>
        <w:rPr>
          <w:rFonts w:eastAsia="Times New Roman" w:cs="Times New Roman"/>
          <w:szCs w:val="24"/>
        </w:rPr>
        <w:t xml:space="preserve">ε, ούτε να τις κλείσουμε. Είχαμε δύο άτομα στην κάθε καφετέρια που δούλευαν. Έπρεπε να τις δώσουμε στο δημόσιο, να προσλάβουμε διακόσια άτομα και να αρθούν αυτές οι καφετέριες. Γιατί τις κλείσαμε; Να τις δίναμε στο δημόσιο. </w:t>
      </w:r>
    </w:p>
    <w:p w14:paraId="120318C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Έναν γωνιακό φούρνο που έχει έν</w:t>
      </w:r>
      <w:r>
        <w:rPr>
          <w:rFonts w:eastAsia="Times New Roman" w:cs="Times New Roman"/>
          <w:szCs w:val="24"/>
        </w:rPr>
        <w:t>ας άνθρωπος με τη γυναίκα του και το παιδί του και τον δουλεύουν, να τον κρατικοποιήσουμε, να απαγορευτεί η λειτουργία ιδιωτικών φούρνων. Είναι ντροπή να πουλούν οι ιδιώτες τα ψωμιά. Να κρατικοποιήσουμε τους φούρνους. Να προσλάβουμε σε κάθε φούρνο τριακόσι</w:t>
      </w:r>
      <w:r>
        <w:rPr>
          <w:rFonts w:eastAsia="Times New Roman" w:cs="Times New Roman"/>
          <w:szCs w:val="24"/>
        </w:rPr>
        <w:t xml:space="preserve">α άτομα και ό,τι βρέξει ας κατεβάσει. </w:t>
      </w:r>
    </w:p>
    <w:p w14:paraId="120318D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Θα βρούμε </w:t>
      </w:r>
      <w:proofErr w:type="spellStart"/>
      <w:r>
        <w:rPr>
          <w:rFonts w:eastAsia="Times New Roman" w:cs="Times New Roman"/>
          <w:szCs w:val="24"/>
        </w:rPr>
        <w:t>λεφτόδεντρα</w:t>
      </w:r>
      <w:proofErr w:type="spellEnd"/>
      <w:r>
        <w:rPr>
          <w:rFonts w:eastAsia="Times New Roman" w:cs="Times New Roman"/>
          <w:szCs w:val="24"/>
        </w:rPr>
        <w:t xml:space="preserve"> να πληρώνουμε τον λαό. Αυτό να κάνουμε. Να το κάνουμε τώρα. Να σκίσουμε τα μνημόνια. Να τους διαολοστείλουμε αυτούς τους άθλιους τοκογλύφους εκβια</w:t>
      </w:r>
      <w:r>
        <w:rPr>
          <w:rFonts w:eastAsia="Times New Roman" w:cs="Times New Roman"/>
          <w:szCs w:val="24"/>
        </w:rPr>
        <w:lastRenderedPageBreak/>
        <w:t>στές που δανείζονται με επτά και μας δανείζουν με</w:t>
      </w:r>
      <w:r>
        <w:rPr>
          <w:rFonts w:eastAsia="Times New Roman" w:cs="Times New Roman"/>
          <w:szCs w:val="24"/>
        </w:rPr>
        <w:t xml:space="preserve"> ένα και να κάνουμε μια κανονική λαϊκή δημοκρατία, να ησυχάσουμε. Γιατί το παλεύουμε; Λίγο φιλελεύθερο. Λίγο νεοφιλελεύθερο. Λίγο σοσιαλιστικό. Λίγο σοσιαλδημοκρατικό. Κάνουμε και λίγο τον </w:t>
      </w:r>
      <w:r>
        <w:rPr>
          <w:rFonts w:eastAsia="Times New Roman" w:cs="Times New Roman"/>
          <w:szCs w:val="24"/>
        </w:rPr>
        <w:t>«</w:t>
      </w:r>
      <w:proofErr w:type="spellStart"/>
      <w:r>
        <w:rPr>
          <w:rFonts w:eastAsia="Times New Roman" w:cs="Times New Roman"/>
          <w:szCs w:val="24"/>
        </w:rPr>
        <w:t>Ολαντρέου</w:t>
      </w:r>
      <w:proofErr w:type="spellEnd"/>
      <w:r>
        <w:rPr>
          <w:rFonts w:eastAsia="Times New Roman" w:cs="Times New Roman"/>
          <w:szCs w:val="24"/>
        </w:rPr>
        <w:t>»</w:t>
      </w:r>
      <w:r>
        <w:rPr>
          <w:rFonts w:eastAsia="Times New Roman" w:cs="Times New Roman"/>
          <w:szCs w:val="24"/>
        </w:rPr>
        <w:t xml:space="preserve">, που τον </w:t>
      </w:r>
      <w:proofErr w:type="spellStart"/>
      <w:r>
        <w:rPr>
          <w:rFonts w:eastAsia="Times New Roman" w:cs="Times New Roman"/>
          <w:szCs w:val="24"/>
        </w:rPr>
        <w:t>καταχεριάζαμε</w:t>
      </w:r>
      <w:proofErr w:type="spellEnd"/>
      <w:r>
        <w:rPr>
          <w:rFonts w:eastAsia="Times New Roman" w:cs="Times New Roman"/>
          <w:szCs w:val="24"/>
        </w:rPr>
        <w:t xml:space="preserve">. Και επειδή «την ήπιε» ο </w:t>
      </w:r>
      <w:r>
        <w:rPr>
          <w:rFonts w:eastAsia="Times New Roman" w:cs="Times New Roman"/>
          <w:szCs w:val="24"/>
        </w:rPr>
        <w:t>«</w:t>
      </w:r>
      <w:proofErr w:type="spellStart"/>
      <w:r>
        <w:rPr>
          <w:rFonts w:eastAsia="Times New Roman" w:cs="Times New Roman"/>
          <w:szCs w:val="24"/>
        </w:rPr>
        <w:t>Ολαντρ</w:t>
      </w:r>
      <w:r>
        <w:rPr>
          <w:rFonts w:eastAsia="Times New Roman" w:cs="Times New Roman"/>
          <w:szCs w:val="24"/>
        </w:rPr>
        <w:t>έου</w:t>
      </w:r>
      <w:proofErr w:type="spellEnd"/>
      <w:r>
        <w:rPr>
          <w:rFonts w:eastAsia="Times New Roman" w:cs="Times New Roman"/>
          <w:szCs w:val="24"/>
        </w:rPr>
        <w:t>»</w:t>
      </w:r>
      <w:r>
        <w:rPr>
          <w:rFonts w:eastAsia="Times New Roman" w:cs="Times New Roman"/>
          <w:szCs w:val="24"/>
        </w:rPr>
        <w:t xml:space="preserve">, μήπως κάνουμε τώρα τον Μακρόν σιγά-σιγά και να την κάνουμε λίγο «γυριστή», λίγο πιο πέρα. Πρέπει να αποφασίσουμε τι θέλουμε. </w:t>
      </w:r>
    </w:p>
    <w:p w14:paraId="120318D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Πρώτο αγαθό είναι η δημόσια υγεία. Οι τόνοι των σκουπιδιών, που λένε «τα σκουπίδια του Σκουρλέτη», είναι ντροπή όλων μας. Δε</w:t>
      </w:r>
      <w:r>
        <w:rPr>
          <w:rFonts w:eastAsia="Times New Roman" w:cs="Times New Roman"/>
          <w:szCs w:val="24"/>
        </w:rPr>
        <w:t xml:space="preserve">ν είναι μόνο δική σας. Πρέπει να αποφασίσουμε ότι αυτό είναι το πρώτιστο αγαθό. </w:t>
      </w:r>
    </w:p>
    <w:p w14:paraId="120318D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Υπάρχει το νομικό πλαίσιο –και αν δεν υπάρχει, να το διευρύνουμε- οι δήμοι να διαχειριστούν οι ίδιοι τα απορρίμματα: Δημοτική Επιχείρηση Διαχείρισης Απορριμμάτων, ΔΕΔΑ. Ή να τ</w:t>
      </w:r>
      <w:r>
        <w:rPr>
          <w:rFonts w:eastAsia="Times New Roman" w:cs="Times New Roman"/>
          <w:szCs w:val="24"/>
        </w:rPr>
        <w:t xml:space="preserve">α αναθέσουν στον ιδιώτη, που θα πλειοδοτήσει στον διαγωνισμό ή θα δώσει την καλύτερη προσφορά. Ή να το παίξουμε με αυτά τα </w:t>
      </w:r>
      <w:proofErr w:type="spellStart"/>
      <w:r>
        <w:rPr>
          <w:rFonts w:eastAsia="Times New Roman" w:cs="Times New Roman"/>
          <w:szCs w:val="24"/>
        </w:rPr>
        <w:t>βρωμόλογα</w:t>
      </w:r>
      <w:proofErr w:type="spellEnd"/>
      <w:r>
        <w:rPr>
          <w:rFonts w:eastAsia="Times New Roman" w:cs="Times New Roman"/>
          <w:szCs w:val="24"/>
        </w:rPr>
        <w:t xml:space="preserve"> που λέμε, τις ΣΔΙΤ. Είναι μερικοί που πετάγονται μόλις ακούν τη λέξη ΣΔΙΤ. Είναι μια δοκιμασμένη μέθοδος </w:t>
      </w:r>
      <w:r>
        <w:rPr>
          <w:rFonts w:eastAsia="Times New Roman" w:cs="Times New Roman"/>
          <w:szCs w:val="24"/>
        </w:rPr>
        <w:lastRenderedPageBreak/>
        <w:t>παγκοσμίως. Και αυ</w:t>
      </w:r>
      <w:r>
        <w:rPr>
          <w:rFonts w:eastAsia="Times New Roman" w:cs="Times New Roman"/>
          <w:szCs w:val="24"/>
        </w:rPr>
        <w:t>τές οι μέθοδ</w:t>
      </w:r>
      <w:r>
        <w:rPr>
          <w:rFonts w:eastAsia="Times New Roman" w:cs="Times New Roman"/>
          <w:szCs w:val="24"/>
        </w:rPr>
        <w:t>οι</w:t>
      </w:r>
      <w:r>
        <w:rPr>
          <w:rFonts w:eastAsia="Times New Roman" w:cs="Times New Roman"/>
          <w:szCs w:val="24"/>
        </w:rPr>
        <w:t xml:space="preserve">, που λέγαμε παλιά, είναι δοκιμασμένες, υπαρκτές και αποδίδουν. Γιατί δεν το ψάχνουμε; Ποιος έχει ιδεοληψίες; </w:t>
      </w:r>
    </w:p>
    <w:p w14:paraId="120318D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 Βορίδης έχει την ιδεοληψία γιατί είναι τσάτσος εργολάβου. Ο Σκουρλέτης έχει την ιδεοληψία</w:t>
      </w:r>
      <w:r>
        <w:rPr>
          <w:rFonts w:eastAsia="Times New Roman" w:cs="Times New Roman"/>
          <w:szCs w:val="24"/>
        </w:rPr>
        <w:t>,</w:t>
      </w:r>
      <w:r>
        <w:rPr>
          <w:rFonts w:eastAsia="Times New Roman" w:cs="Times New Roman"/>
          <w:szCs w:val="24"/>
        </w:rPr>
        <w:t xml:space="preserve"> γιατί είναι κομισάριος της </w:t>
      </w:r>
      <w:proofErr w:type="spellStart"/>
      <w:r>
        <w:rPr>
          <w:rFonts w:eastAsia="Times New Roman" w:cs="Times New Roman"/>
          <w:szCs w:val="24"/>
        </w:rPr>
        <w:t>Σ</w:t>
      </w:r>
      <w:r>
        <w:rPr>
          <w:rFonts w:eastAsia="Times New Roman" w:cs="Times New Roman"/>
          <w:szCs w:val="24"/>
        </w:rPr>
        <w:t>οβιετίας</w:t>
      </w:r>
      <w:proofErr w:type="spellEnd"/>
      <w:r>
        <w:rPr>
          <w:rFonts w:eastAsia="Times New Roman" w:cs="Times New Roman"/>
          <w:szCs w:val="24"/>
        </w:rPr>
        <w:t>!</w:t>
      </w:r>
    </w:p>
    <w:p w14:paraId="120318D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Τι θα κάνουμε, δηλαδή; Πρέπει να βρούμε ένα μέσο δρόμο, αυτό το </w:t>
      </w:r>
      <w:proofErr w:type="spellStart"/>
      <w:r>
        <w:rPr>
          <w:rFonts w:eastAsia="Times New Roman" w:cs="Times New Roman"/>
          <w:szCs w:val="24"/>
        </w:rPr>
        <w:t>βρωμο</w:t>
      </w:r>
      <w:proofErr w:type="spellEnd"/>
      <w:r>
        <w:rPr>
          <w:rFonts w:eastAsia="Times New Roman" w:cs="Times New Roman"/>
          <w:szCs w:val="24"/>
        </w:rPr>
        <w:t>-</w:t>
      </w:r>
      <w:r>
        <w:rPr>
          <w:rFonts w:eastAsia="Times New Roman" w:cs="Times New Roman"/>
          <w:szCs w:val="24"/>
        </w:rPr>
        <w:t>ΣΔΙΤ και να αφήσουμε στους δήμους το υπαρκτό θεσμοθετημένο δικαίωμα να διαχειριστούν τα απορρίμματά τους και στο</w:t>
      </w:r>
      <w:r>
        <w:rPr>
          <w:rFonts w:eastAsia="Times New Roman" w:cs="Times New Roman"/>
          <w:szCs w:val="24"/>
        </w:rPr>
        <w:t>ν</w:t>
      </w:r>
      <w:r>
        <w:rPr>
          <w:rFonts w:eastAsia="Times New Roman" w:cs="Times New Roman"/>
          <w:szCs w:val="24"/>
        </w:rPr>
        <w:t xml:space="preserve"> διαχωρισμό και στην ανακύκλωση και στους ΧΥΤΥ και όχι ΧΥΤΑ ή χωματερές. </w:t>
      </w:r>
      <w:r>
        <w:rPr>
          <w:rFonts w:eastAsia="Times New Roman" w:cs="Times New Roman"/>
          <w:szCs w:val="24"/>
        </w:rPr>
        <w:t>Κλείναμε την Κερατέα δ</w:t>
      </w:r>
      <w:r>
        <w:rPr>
          <w:rFonts w:eastAsia="Times New Roman" w:cs="Times New Roman"/>
          <w:szCs w:val="24"/>
        </w:rPr>
        <w:t>ύ</w:t>
      </w:r>
      <w:r>
        <w:rPr>
          <w:rFonts w:eastAsia="Times New Roman" w:cs="Times New Roman"/>
          <w:szCs w:val="24"/>
        </w:rPr>
        <w:t xml:space="preserve">ο χρόνια με τα </w:t>
      </w:r>
      <w:proofErr w:type="spellStart"/>
      <w:r>
        <w:rPr>
          <w:rFonts w:eastAsia="Times New Roman" w:cs="Times New Roman"/>
          <w:szCs w:val="24"/>
        </w:rPr>
        <w:t>δίκανα</w:t>
      </w:r>
      <w:proofErr w:type="spellEnd"/>
      <w:r>
        <w:rPr>
          <w:rFonts w:eastAsia="Times New Roman" w:cs="Times New Roman"/>
          <w:szCs w:val="24"/>
        </w:rPr>
        <w:t xml:space="preserve"> και με τους κουκουλοφόρους και κόβαμε τους δρόμους για να μην γίνει ΧΥΤΥ, Χώρος Υγειονομικής Ταφής Υπολειμμάτων, που προϋποθέτει διαχωρισμό, διαχείριση σοβαρή και ανακύκλωση. </w:t>
      </w:r>
    </w:p>
    <w:p w14:paraId="120318D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Τα σκουπίδια είναι τεράστια περιουσ</w:t>
      </w:r>
      <w:r>
        <w:rPr>
          <w:rFonts w:eastAsia="Times New Roman" w:cs="Times New Roman"/>
          <w:szCs w:val="24"/>
        </w:rPr>
        <w:t>ία και δικαίως κάποιοι εργολάβοι τα λιγουρεύονται, αλλά δεν μπορούμε να πούμε ότι θα ανανεώνουμε συμβάσεις εποχιακές χιλίων, δ</w:t>
      </w:r>
      <w:r>
        <w:rPr>
          <w:rFonts w:eastAsia="Times New Roman" w:cs="Times New Roman"/>
          <w:szCs w:val="24"/>
        </w:rPr>
        <w:t>ύ</w:t>
      </w:r>
      <w:r>
        <w:rPr>
          <w:rFonts w:eastAsia="Times New Roman" w:cs="Times New Roman"/>
          <w:szCs w:val="24"/>
        </w:rPr>
        <w:t>ο χιλιάδων, πέντε χιλιάδων, εκατό χιλιάδων. Γιατί; Επειδή θέλουμε να φτιά</w:t>
      </w:r>
      <w:r>
        <w:rPr>
          <w:rFonts w:eastAsia="Times New Roman" w:cs="Times New Roman"/>
          <w:szCs w:val="24"/>
        </w:rPr>
        <w:lastRenderedPageBreak/>
        <w:t>ξουμε «</w:t>
      </w:r>
      <w:proofErr w:type="spellStart"/>
      <w:r>
        <w:rPr>
          <w:rFonts w:eastAsia="Times New Roman" w:cs="Times New Roman"/>
          <w:szCs w:val="24"/>
        </w:rPr>
        <w:t>πελατάκια</w:t>
      </w:r>
      <w:proofErr w:type="spellEnd"/>
      <w:r>
        <w:rPr>
          <w:rFonts w:eastAsia="Times New Roman" w:cs="Times New Roman"/>
          <w:szCs w:val="24"/>
        </w:rPr>
        <w:t>»; Να προσλάβουμε ενάμισι εκατομμύριο αν</w:t>
      </w:r>
      <w:r>
        <w:rPr>
          <w:rFonts w:eastAsia="Times New Roman" w:cs="Times New Roman"/>
          <w:szCs w:val="24"/>
        </w:rPr>
        <w:t xml:space="preserve">έργους, όλους στην καθαριότητα και να είμαστε «τζάμι», να δουλεύει η χώρα και να λάμπει. </w:t>
      </w:r>
    </w:p>
    <w:p w14:paraId="120318D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Είχαμε ένα σύστημα στο λιμάνι στον Πειραιά και ήταν κάποιοι εκεί του ΟΛΠ οι οποίοι φοράγανε κάτι μαύρα γυαλιά, μόνιμοι και ακριβοπληρωμένοι. Φοράγανε κάτι μαύρες </w:t>
      </w:r>
      <w:proofErr w:type="spellStart"/>
      <w:r>
        <w:rPr>
          <w:rFonts w:eastAsia="Times New Roman" w:cs="Times New Roman"/>
          <w:szCs w:val="24"/>
        </w:rPr>
        <w:t>γυαλαμπούκες</w:t>
      </w:r>
      <w:proofErr w:type="spellEnd"/>
      <w:r>
        <w:rPr>
          <w:rFonts w:eastAsia="Times New Roman" w:cs="Times New Roman"/>
          <w:szCs w:val="24"/>
        </w:rPr>
        <w:t xml:space="preserve"> και κάθονταν έτσι αραχτοί και πίναν τη </w:t>
      </w:r>
      <w:proofErr w:type="spellStart"/>
      <w:r>
        <w:rPr>
          <w:rFonts w:eastAsia="Times New Roman" w:cs="Times New Roman"/>
          <w:szCs w:val="24"/>
        </w:rPr>
        <w:t>φραπεδιά</w:t>
      </w:r>
      <w:proofErr w:type="spellEnd"/>
      <w:r>
        <w:rPr>
          <w:rFonts w:eastAsia="Times New Roman" w:cs="Times New Roman"/>
          <w:szCs w:val="24"/>
        </w:rPr>
        <w:t xml:space="preserve"> τους και δουλεύαν κάτι σκυλιά για ένα τάλιρο, κάτι μετανάστες και κάτι τέτοιοι. Και αυτοί με τις </w:t>
      </w:r>
      <w:proofErr w:type="spellStart"/>
      <w:r>
        <w:rPr>
          <w:rFonts w:eastAsia="Times New Roman" w:cs="Times New Roman"/>
          <w:szCs w:val="24"/>
        </w:rPr>
        <w:t>γυαλαμπούκες</w:t>
      </w:r>
      <w:proofErr w:type="spellEnd"/>
      <w:r>
        <w:rPr>
          <w:rFonts w:eastAsia="Times New Roman" w:cs="Times New Roman"/>
          <w:szCs w:val="24"/>
        </w:rPr>
        <w:t>, σαν μαφιόζοι μου φαίνονταν, ήταν δικοί μας άνθρωποι. Δεν τους έβαλε ούτε η άθλια Νέα</w:t>
      </w:r>
      <w:r>
        <w:rPr>
          <w:rFonts w:eastAsia="Times New Roman" w:cs="Times New Roman"/>
          <w:szCs w:val="24"/>
        </w:rPr>
        <w:t xml:space="preserve"> Δημοκρατία ούτε το </w:t>
      </w:r>
      <w:proofErr w:type="spellStart"/>
      <w:r>
        <w:rPr>
          <w:rFonts w:eastAsia="Times New Roman" w:cs="Times New Roman"/>
          <w:szCs w:val="24"/>
        </w:rPr>
        <w:t>βρωμο</w:t>
      </w:r>
      <w:proofErr w:type="spellEnd"/>
      <w:r>
        <w:rPr>
          <w:rFonts w:eastAsia="Times New Roman" w:cs="Times New Roman"/>
          <w:szCs w:val="24"/>
        </w:rPr>
        <w:t>-</w:t>
      </w:r>
      <w:r>
        <w:rPr>
          <w:rFonts w:eastAsia="Times New Roman" w:cs="Times New Roman"/>
          <w:szCs w:val="24"/>
        </w:rPr>
        <w:t xml:space="preserve">ΠΑΣΟΚ ούτε το </w:t>
      </w:r>
      <w:proofErr w:type="spellStart"/>
      <w:r>
        <w:rPr>
          <w:rFonts w:eastAsia="Times New Roman" w:cs="Times New Roman"/>
          <w:szCs w:val="24"/>
        </w:rPr>
        <w:t>παλιο</w:t>
      </w:r>
      <w:proofErr w:type="spellEnd"/>
      <w:r>
        <w:rPr>
          <w:rFonts w:eastAsia="Times New Roman" w:cs="Times New Roman"/>
          <w:szCs w:val="24"/>
        </w:rPr>
        <w:t>-</w:t>
      </w:r>
      <w:r>
        <w:rPr>
          <w:rFonts w:eastAsia="Times New Roman" w:cs="Times New Roman"/>
          <w:szCs w:val="24"/>
        </w:rPr>
        <w:t xml:space="preserve">ΚΚΕ. Όλοι μας ήμασταν. Στους συνδικαλιστικούς φορείς ήμασταν όλοι. Άλλοι ήταν της Αριστεράς, άλλοι ήταν του ΠΑΣΟΚ, άλλοι ήταν της Νέας Δημοκρατίας, άλλοι ήταν άλλων τρισάθλιων κομμάτων και συμφερόντων. Δηλαδή, </w:t>
      </w:r>
      <w:r>
        <w:rPr>
          <w:rFonts w:eastAsia="Times New Roman" w:cs="Times New Roman"/>
          <w:szCs w:val="24"/>
        </w:rPr>
        <w:t xml:space="preserve">έτσι δεν ήταν; </w:t>
      </w:r>
    </w:p>
    <w:p w14:paraId="120318D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Δεν είναι ότι φταίνε αυτοί που τους προσλάβανε και αυτοί και αυτοί. Και εμείς τους προσλάβαμε. Ήμουν Βουλευτής του ΣΥΡΙΖΑ, με συνάδελφο-σύντροφο που ήταν και Υπουργός στην προηγούμενη </w:t>
      </w:r>
      <w:r>
        <w:rPr>
          <w:rFonts w:eastAsia="Times New Roman" w:cs="Times New Roman"/>
          <w:szCs w:val="24"/>
        </w:rPr>
        <w:t>κ</w:t>
      </w:r>
      <w:r>
        <w:rPr>
          <w:rFonts w:eastAsia="Times New Roman" w:cs="Times New Roman"/>
          <w:szCs w:val="24"/>
        </w:rPr>
        <w:t xml:space="preserve">υβέρνηση ΣΥΡΙΖΑ-ΑΝΕΞΕΛ, στην Κυβέρνηση </w:t>
      </w:r>
      <w:r>
        <w:rPr>
          <w:rFonts w:eastAsia="Times New Roman" w:cs="Times New Roman"/>
          <w:szCs w:val="24"/>
        </w:rPr>
        <w:lastRenderedPageBreak/>
        <w:t xml:space="preserve">αυτή των άθλιων </w:t>
      </w:r>
      <w:r>
        <w:rPr>
          <w:rFonts w:eastAsia="Times New Roman" w:cs="Times New Roman"/>
          <w:szCs w:val="24"/>
        </w:rPr>
        <w:t>«</w:t>
      </w:r>
      <w:proofErr w:type="spellStart"/>
      <w:r>
        <w:rPr>
          <w:rFonts w:eastAsia="Times New Roman" w:cs="Times New Roman"/>
          <w:szCs w:val="24"/>
        </w:rPr>
        <w:t>τσιπροκαμμένων</w:t>
      </w:r>
      <w:proofErr w:type="spellEnd"/>
      <w:r>
        <w:rPr>
          <w:rFonts w:eastAsia="Times New Roman" w:cs="Times New Roman"/>
          <w:szCs w:val="24"/>
        </w:rPr>
        <w:t>» που διαδέχτηκε τους άθλιους «</w:t>
      </w:r>
      <w:proofErr w:type="spellStart"/>
      <w:r>
        <w:rPr>
          <w:rFonts w:eastAsia="Times New Roman" w:cs="Times New Roman"/>
          <w:szCs w:val="24"/>
        </w:rPr>
        <w:t>σαμαροβενιζέλους</w:t>
      </w:r>
      <w:proofErr w:type="spellEnd"/>
      <w:r>
        <w:rPr>
          <w:rFonts w:eastAsia="Times New Roman" w:cs="Times New Roman"/>
          <w:szCs w:val="24"/>
        </w:rPr>
        <w:t>». Ήταν, λοιπόν, ένας Υπουργός ο οποίος τώρα «την έχει κάνει», έχει χαιρετήσει και του βγάζω το καπέλο, γιατί είχε ένα καθαρό πρόγραμμα. Τον πουλήσατε και σηκώθηκε και έφυγε ο άνθρωπος.</w:t>
      </w:r>
    </w:p>
    <w:p w14:paraId="120318D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Όταν μιλ</w:t>
      </w:r>
      <w:r>
        <w:rPr>
          <w:rFonts w:eastAsia="Times New Roman" w:cs="Times New Roman"/>
          <w:szCs w:val="24"/>
        </w:rPr>
        <w:t>ούσαμε για να μονιμοποιηθούν οκτακόσιοι πενήντα συμβασιούχοι στην ΕΡΤ το 2008, του έλεγα -να μην πω το όνομά του-: «Ρε σύντροφε, δεν μπορούμε να το δεχτούμε αυτό». Και μου είπε: «Εσύ με ποιους είσαι, δεν είσαι με τους εργαζόμενους;». Του είπα: «Όχι, Παναγι</w:t>
      </w:r>
      <w:r>
        <w:rPr>
          <w:rFonts w:eastAsia="Times New Roman" w:cs="Times New Roman"/>
          <w:szCs w:val="24"/>
        </w:rPr>
        <w:t xml:space="preserve">ώτη. Είμαι με τους άνεργους». Να προσλάβουμε ενάμισι εκατομμύριο άνεργους. </w:t>
      </w:r>
    </w:p>
    <w:p w14:paraId="120318D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Οι συμβασιούχοι, οι </w:t>
      </w:r>
      <w:proofErr w:type="spellStart"/>
      <w:r>
        <w:rPr>
          <w:rFonts w:eastAsia="Times New Roman" w:cs="Times New Roman"/>
          <w:szCs w:val="24"/>
        </w:rPr>
        <w:t>οκταμηνίτες</w:t>
      </w:r>
      <w:proofErr w:type="spellEnd"/>
      <w:r>
        <w:rPr>
          <w:rFonts w:eastAsia="Times New Roman" w:cs="Times New Roman"/>
          <w:szCs w:val="24"/>
        </w:rPr>
        <w:t xml:space="preserve">, οι </w:t>
      </w:r>
      <w:proofErr w:type="spellStart"/>
      <w:r>
        <w:rPr>
          <w:rFonts w:eastAsia="Times New Roman" w:cs="Times New Roman"/>
          <w:szCs w:val="24"/>
        </w:rPr>
        <w:t>εννιαμηνίτες</w:t>
      </w:r>
      <w:proofErr w:type="spellEnd"/>
      <w:r>
        <w:rPr>
          <w:rFonts w:eastAsia="Times New Roman" w:cs="Times New Roman"/>
          <w:szCs w:val="24"/>
        </w:rPr>
        <w:t xml:space="preserve">, οι </w:t>
      </w:r>
      <w:proofErr w:type="spellStart"/>
      <w:r>
        <w:rPr>
          <w:rFonts w:eastAsia="Times New Roman" w:cs="Times New Roman"/>
          <w:szCs w:val="24"/>
        </w:rPr>
        <w:t>διχρονίτες</w:t>
      </w:r>
      <w:proofErr w:type="spellEnd"/>
      <w:r>
        <w:rPr>
          <w:rFonts w:eastAsia="Times New Roman" w:cs="Times New Roman"/>
          <w:szCs w:val="24"/>
        </w:rPr>
        <w:t xml:space="preserve"> με τις παρατάσεις, κάπως τακτοποιούνται, κάπως τη βολεύουν. Οι άλλοι δεν έχουν πού την κεφαλή </w:t>
      </w:r>
      <w:proofErr w:type="spellStart"/>
      <w:r>
        <w:rPr>
          <w:rFonts w:eastAsia="Times New Roman" w:cs="Times New Roman"/>
          <w:szCs w:val="24"/>
        </w:rPr>
        <w:t>κλίναι</w:t>
      </w:r>
      <w:proofErr w:type="spellEnd"/>
      <w:r>
        <w:rPr>
          <w:rFonts w:eastAsia="Times New Roman" w:cs="Times New Roman"/>
          <w:szCs w:val="24"/>
        </w:rPr>
        <w:t>. Είναι στο</w:t>
      </w:r>
      <w:r>
        <w:rPr>
          <w:rFonts w:eastAsia="Times New Roman" w:cs="Times New Roman"/>
          <w:szCs w:val="24"/>
        </w:rPr>
        <w:t>ν</w:t>
      </w:r>
      <w:r>
        <w:rPr>
          <w:rFonts w:eastAsia="Times New Roman" w:cs="Times New Roman"/>
          <w:szCs w:val="24"/>
        </w:rPr>
        <w:t xml:space="preserve"> δρόμο, στον αέρα, δεν τους υπολογίζει κανένας. Δεν έχουν ΓΣΕΕ, δεν έχουν ΑΔΕΔΥ, δεν έχουν ΠΟΕ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ΟΤΑ, δεν έχουν ΓΕΝΟΠ</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ΔΕΗ. Δεν έχουν τίποτα, κανέναν συνδικαλιστικό φορέα. Είναι άνεργοι και δεν έχουν στον ήλιο μοίρα. Αυτούς πρέπει πρώτα να κοιτάζουμε στα </w:t>
      </w:r>
      <w:r>
        <w:rPr>
          <w:rFonts w:eastAsia="Times New Roman" w:cs="Times New Roman"/>
          <w:szCs w:val="24"/>
        </w:rPr>
        <w:t xml:space="preserve">μάτια και να λέμε αλήθειες. </w:t>
      </w:r>
    </w:p>
    <w:p w14:paraId="120318D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Για τη διαχείριση των απορριμμάτων υπάρχει η λύση και η λύση είναι να αναλάβουν οι δήμοι τη διευθέτηση του ζητήματος με ίδια έσοδα, με τη βοήθεια ενδεχομένως από το κράτος, με πρόσθετη χρηματοδότηση που οι ίδιοι θα αναζητήσουν,</w:t>
      </w:r>
      <w:r>
        <w:rPr>
          <w:rFonts w:eastAsia="Times New Roman" w:cs="Times New Roman"/>
          <w:szCs w:val="24"/>
        </w:rPr>
        <w:t xml:space="preserve"> αλλά τη λύση την έχουν. Με ιδιώτη; Με ιδιώτη. Με δημοτική επιχείρηση; Με δημοτική επιχείρηση. Αλλά να είναι ανθούσα, να μην προσλάβουμε όλο το συγγενολόι μας και να πέσει έξω. </w:t>
      </w:r>
    </w:p>
    <w:p w14:paraId="120318D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Έλεγα σε αυτόν τον σύντροφο ότι εάν κάνουμε στην ΕΡΤ τότε αυτά που κάναμε παλι</w:t>
      </w:r>
      <w:r>
        <w:rPr>
          <w:rFonts w:eastAsia="Times New Roman" w:cs="Times New Roman"/>
          <w:szCs w:val="24"/>
        </w:rPr>
        <w:t xml:space="preserve">ότερα στην </w:t>
      </w:r>
      <w:r>
        <w:rPr>
          <w:rFonts w:eastAsia="Times New Roman" w:cs="Times New Roman"/>
          <w:szCs w:val="24"/>
        </w:rPr>
        <w:t>«ΟΛΥΜΠΙΑΚΗ»</w:t>
      </w:r>
      <w:r>
        <w:rPr>
          <w:rFonts w:eastAsia="Times New Roman" w:cs="Times New Roman"/>
          <w:szCs w:val="24"/>
        </w:rPr>
        <w:t>, θα πέσει έξω η ΕΡΤ και θα διαλυθεί και έπεσε έξω και διαλύθηκε και το ξέρουμε όλοι. Και τώρα πληρώνουμε μια ΕΡΤ</w:t>
      </w:r>
      <w:r>
        <w:rPr>
          <w:rFonts w:eastAsia="Times New Roman" w:cs="Times New Roman"/>
          <w:szCs w:val="24"/>
        </w:rPr>
        <w:t>,</w:t>
      </w:r>
      <w:r>
        <w:rPr>
          <w:rFonts w:eastAsia="Times New Roman" w:cs="Times New Roman"/>
          <w:szCs w:val="24"/>
        </w:rPr>
        <w:t xml:space="preserve"> η οποία δεν ξέρουμε τι ακριβώς κάνει, τι ακριβώς παίζει, τι ακριβώς δείχνει. </w:t>
      </w:r>
    </w:p>
    <w:p w14:paraId="120318D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Δεν έχω τίποτα με τη δημόσια ραδιοτηλεόρα</w:t>
      </w:r>
      <w:r>
        <w:rPr>
          <w:rFonts w:eastAsia="Times New Roman" w:cs="Times New Roman"/>
          <w:szCs w:val="24"/>
        </w:rPr>
        <w:t xml:space="preserve">ση, γιατί έχω δουλέψει εκεί και ξέρω πολύ καλά ότι υπάρχουν εβδομήντα κηπουροί και κήπος δεν υπάρχει. Ξέρω πολύ καλά ότι υπάρχουν </w:t>
      </w:r>
      <w:proofErr w:type="spellStart"/>
      <w:r>
        <w:rPr>
          <w:rFonts w:eastAsia="Times New Roman" w:cs="Times New Roman"/>
          <w:szCs w:val="24"/>
        </w:rPr>
        <w:t>εκατόν</w:t>
      </w:r>
      <w:proofErr w:type="spellEnd"/>
      <w:r>
        <w:rPr>
          <w:rFonts w:eastAsia="Times New Roman" w:cs="Times New Roman"/>
          <w:szCs w:val="24"/>
        </w:rPr>
        <w:t xml:space="preserve"> είκοσι ηχολήπτες βάρδιας, αλλά όταν θες να κάνεις μια ηχογράφηση, δεν έχει ηχολήπτη, γιατί λείπουν εκείνη την ώρα οι άν</w:t>
      </w:r>
      <w:r>
        <w:rPr>
          <w:rFonts w:eastAsia="Times New Roman" w:cs="Times New Roman"/>
          <w:szCs w:val="24"/>
        </w:rPr>
        <w:t xml:space="preserve">θρωποι. </w:t>
      </w:r>
    </w:p>
    <w:p w14:paraId="120318D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Αυτά τα πράγματα να τα πούμε και να τα λέμε. Αυτό ως προς τη διαχείριση του δημόσιου και ιδιωτικού τομέα.</w:t>
      </w:r>
    </w:p>
    <w:p w14:paraId="120318D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αθλητικό νομοσχέδιο, στα δυόμισι χρόνια </w:t>
      </w:r>
      <w:r>
        <w:rPr>
          <w:rFonts w:eastAsia="Times New Roman" w:cs="Times New Roman"/>
          <w:szCs w:val="24"/>
        </w:rPr>
        <w:t>«</w:t>
      </w:r>
      <w:proofErr w:type="spellStart"/>
      <w:r>
        <w:rPr>
          <w:rFonts w:eastAsia="Times New Roman" w:cs="Times New Roman"/>
          <w:szCs w:val="24"/>
        </w:rPr>
        <w:t>τσιπροκαμμένων</w:t>
      </w:r>
      <w:proofErr w:type="spellEnd"/>
      <w:r>
        <w:rPr>
          <w:rFonts w:eastAsia="Times New Roman" w:cs="Times New Roman"/>
          <w:szCs w:val="24"/>
        </w:rPr>
        <w:t>»</w:t>
      </w:r>
      <w:r>
        <w:rPr>
          <w:rFonts w:eastAsia="Times New Roman" w:cs="Times New Roman"/>
          <w:szCs w:val="24"/>
        </w:rPr>
        <w:t xml:space="preserve"> περιμέναμε από την αριστερή Κυβέρνηση με τις δεξιές ψεκασμένες προεκτάσει</w:t>
      </w:r>
      <w:r>
        <w:rPr>
          <w:rFonts w:eastAsia="Times New Roman" w:cs="Times New Roman"/>
          <w:szCs w:val="24"/>
        </w:rPr>
        <w:t>ς, που τις χειροκροτούμε κιόλας με πάθος όταν μιλούνε εδώ οι συνάδελφοι συνέταιροι μας, να φέρει ένα ολοκληρωμένο νομοσχέδιο για τον επαγγελματικό αθλητισμό, για τον εξωσχολικό αθλητισμό, για τον ερασιτεχνικό αθλητισμό, για τα σωματεία και όχι το κράτος κα</w:t>
      </w:r>
      <w:r>
        <w:rPr>
          <w:rFonts w:eastAsia="Times New Roman" w:cs="Times New Roman"/>
          <w:szCs w:val="24"/>
        </w:rPr>
        <w:t>ι οι παράγοντες να τρέχουμε να υποδεχθούμε τους γίγαντες παγκόσμιους πρωταθλητές στο χόκεϊ επί χόρτου, όταν πάρουμε το μετάλλιο, αλλά να είμαστε παρόντες και στις προετοιμασίες και παντού. Περιμέναμε να φέρει ένα ολοκληρωμένο αθλητικό νομοσχέδιο, που να κό</w:t>
      </w:r>
      <w:r>
        <w:rPr>
          <w:rFonts w:eastAsia="Times New Roman" w:cs="Times New Roman"/>
          <w:szCs w:val="24"/>
        </w:rPr>
        <w:t xml:space="preserve">βει τον ομφάλιο λώρο ανάμεσα στους </w:t>
      </w:r>
      <w:proofErr w:type="spellStart"/>
      <w:r>
        <w:rPr>
          <w:rFonts w:eastAsia="Times New Roman" w:cs="Times New Roman"/>
          <w:szCs w:val="24"/>
        </w:rPr>
        <w:t>ολιγάρχες</w:t>
      </w:r>
      <w:proofErr w:type="spellEnd"/>
      <w:r>
        <w:rPr>
          <w:rFonts w:eastAsia="Times New Roman" w:cs="Times New Roman"/>
          <w:szCs w:val="24"/>
        </w:rPr>
        <w:t xml:space="preserve"> του ποδοσφαίρου, στους στρατούς των συνδέσμων φιλάθλων, που δεν είναι φίλαθλοι, είναι συνήθως σύνδεσμοι υποψήφιων δολοφόνων και καταστροφέων, ώστε να έχουμε συγκεκριμένα καταστατικά στους συνδέσμους, να υπάρχουν</w:t>
      </w:r>
      <w:r>
        <w:rPr>
          <w:rFonts w:eastAsia="Times New Roman" w:cs="Times New Roman"/>
          <w:szCs w:val="24"/>
        </w:rPr>
        <w:t xml:space="preserve"> οι σύνδεσμοι με καταστατικά, με εκλογές, με δημοκρατικές διαδικασίες, όλες οι ομοσπονδίες του αθλητισμού να έχουν ένα συγκεκριμένο εκλογικό νόμο, να κάνουν εκλογές, όχι άλλες με απλή αναλογική, άλλες με πλειοψηφικό, άλλες με αυτοδιοίκητο και άλλες με </w:t>
      </w:r>
      <w:proofErr w:type="spellStart"/>
      <w:r>
        <w:rPr>
          <w:rFonts w:eastAsia="Times New Roman" w:cs="Times New Roman"/>
          <w:szCs w:val="24"/>
        </w:rPr>
        <w:t>αυτο</w:t>
      </w:r>
      <w:r>
        <w:rPr>
          <w:rFonts w:eastAsia="Times New Roman" w:cs="Times New Roman"/>
          <w:szCs w:val="24"/>
        </w:rPr>
        <w:t>αδιοίκητο</w:t>
      </w:r>
      <w:proofErr w:type="spellEnd"/>
      <w:r>
        <w:rPr>
          <w:rFonts w:eastAsia="Times New Roman" w:cs="Times New Roman"/>
          <w:szCs w:val="24"/>
        </w:rPr>
        <w:t>.</w:t>
      </w:r>
    </w:p>
    <w:p w14:paraId="120318D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Να τα βάλουμε όλα αυτά κάτω και να τα συζητήσουμε εδώ πέρα επί δύο- τρεις μήνες -όσο χρειάζεται- με όλους τους φορείς και να συγκροτήσουμε, να συντάξουμε ένα ολοκληρωμένο αθλητικό νομοσχέδιο και να μην κάνουμε αυτή την αποσπασματική συζήτηση σε </w:t>
      </w:r>
      <w:r>
        <w:rPr>
          <w:rFonts w:eastAsia="Times New Roman" w:cs="Times New Roman"/>
          <w:szCs w:val="24"/>
        </w:rPr>
        <w:t>υποπεριπτώσεις, επειδή ο Δρόσος θέλει να τακτοποιήσει την ΕΠΟ ή δεν ξέρω ποιος θέλει να κάνει τι ή έχουμε προθεσμίες ή δεν έχουμε και μας βάζουν το πιστόλι στον κρόταφο.</w:t>
      </w:r>
    </w:p>
    <w:p w14:paraId="120318E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Έχουμε τώρα επείγον ένα νομοσχέδιο αθλητικό, που δεν είναι αθλητικό νομοσχέδιο, αλλά ε</w:t>
      </w:r>
      <w:r>
        <w:rPr>
          <w:rFonts w:eastAsia="Times New Roman" w:cs="Times New Roman"/>
          <w:szCs w:val="24"/>
        </w:rPr>
        <w:t xml:space="preserve">ίναι κάτι τακτοποιήσεις. Και έλεγε ο </w:t>
      </w:r>
      <w:proofErr w:type="spellStart"/>
      <w:r>
        <w:rPr>
          <w:rFonts w:eastAsia="Times New Roman" w:cs="Times New Roman"/>
          <w:szCs w:val="24"/>
        </w:rPr>
        <w:t>Σεβαστάκης</w:t>
      </w:r>
      <w:proofErr w:type="spellEnd"/>
      <w:r>
        <w:rPr>
          <w:rFonts w:eastAsia="Times New Roman" w:cs="Times New Roman"/>
          <w:szCs w:val="24"/>
        </w:rPr>
        <w:t xml:space="preserve"> πριν ότι δεν μπορεί να μιλάμε για όλα. Μα, θα μιλήσουμε. Εδώ τώρα μιλάμε για τον αθλητισμό και για τα σκουπίδια. </w:t>
      </w:r>
    </w:p>
    <w:p w14:paraId="120318E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Θα μιλήσω και για τους καλλιτεχνικούς διευθυντές, γιατί έδωσα μια τροπολογία στον Υπουργό, που</w:t>
      </w:r>
      <w:r>
        <w:rPr>
          <w:rFonts w:eastAsia="Times New Roman" w:cs="Times New Roman"/>
          <w:szCs w:val="24"/>
        </w:rPr>
        <w:t xml:space="preserve"> την απέρριψε, γιατί έχω έναν ξάδερφο, που θέλει να διοριστεί καλλιτεχνικός διευθυντής, αλλά δεν έχει πτυχίο. Έτσι; Δεν είναι και εγνωσμένου κύρους. Είναι απλώς φίλος μου και ήθελα να τον διορίσω τον άνθρωπο και απορρίφθηκε αυτή η τροπολογία, ενώ περνούν ε</w:t>
      </w:r>
      <w:r>
        <w:rPr>
          <w:rFonts w:eastAsia="Times New Roman" w:cs="Times New Roman"/>
          <w:szCs w:val="24"/>
        </w:rPr>
        <w:t>ύκολα άλλες τέτοιες τροπολογίες φωτογραφικών τοποθετήσεων.</w:t>
      </w:r>
    </w:p>
    <w:p w14:paraId="120318E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Να είμαστε ειλικρινείς και να μην κάνουμε </w:t>
      </w:r>
      <w:proofErr w:type="spellStart"/>
      <w:r>
        <w:rPr>
          <w:rFonts w:eastAsia="Times New Roman" w:cs="Times New Roman"/>
          <w:szCs w:val="24"/>
        </w:rPr>
        <w:t>μαϊμουδιές</w:t>
      </w:r>
      <w:proofErr w:type="spellEnd"/>
      <w:r>
        <w:rPr>
          <w:rFonts w:eastAsia="Times New Roman" w:cs="Times New Roman"/>
          <w:szCs w:val="24"/>
        </w:rPr>
        <w:t xml:space="preserve"> δείχνοντας τους προηγούμενους απατεώνες, ενώ εμείς είμαστε και καινούργιοι και καλύτεροι απατεώνες από τους προηγούμενους.</w:t>
      </w:r>
    </w:p>
    <w:p w14:paraId="120318E3"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 xml:space="preserve">ην πτέρυγα του </w:t>
      </w:r>
      <w:r>
        <w:rPr>
          <w:rFonts w:eastAsia="Times New Roman" w:cs="Times New Roman"/>
          <w:szCs w:val="24"/>
        </w:rPr>
        <w:t>ποταμιού</w:t>
      </w:r>
      <w:r>
        <w:rPr>
          <w:rFonts w:eastAsia="Times New Roman" w:cs="Times New Roman"/>
          <w:szCs w:val="24"/>
        </w:rPr>
        <w:t>)</w:t>
      </w:r>
    </w:p>
    <w:p w14:paraId="120318E4"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 με τον κ. Γιώργο Ακριώτη, Βουλευτή του ΣΥΡΙΖΑ.</w:t>
      </w:r>
    </w:p>
    <w:p w14:paraId="120318E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Έχετε τον λόγο, κύριε συνάδελφε, για επτά λεπτά.</w:t>
      </w:r>
    </w:p>
    <w:p w14:paraId="120318E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Ευχαριστώ, κύριε Πρόεδρε.</w:t>
      </w:r>
    </w:p>
    <w:p w14:paraId="120318E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τροπολογία, τ</w:t>
      </w:r>
      <w:r>
        <w:rPr>
          <w:rFonts w:eastAsia="Times New Roman" w:cs="Times New Roman"/>
          <w:szCs w:val="24"/>
        </w:rPr>
        <w:t>ην οποία έφερε ο Υπουργός Εσωτερικών επισκίασε το νομοσχέδιο, το οποίο συζητούσαμε σήμερα. Δικαίως το επισκίασε, βέβαια, γιατί ήταν το επίκαιρο, το επείγον, αυτό το οποίο επέβαλε να δοθεί λύση σε αυτό το σοβαρό πρόβλημα που αντιμετωπίζουν οι εργαζόμενοι, α</w:t>
      </w:r>
      <w:r>
        <w:rPr>
          <w:rFonts w:eastAsia="Times New Roman" w:cs="Times New Roman"/>
          <w:szCs w:val="24"/>
        </w:rPr>
        <w:t xml:space="preserve">ντιμετωπίζει, όμως, και η κοινωνία, το πρόβλημα των σκουπιδιών τα οποία πρέπει να </w:t>
      </w:r>
      <w:proofErr w:type="spellStart"/>
      <w:r>
        <w:rPr>
          <w:rFonts w:eastAsia="Times New Roman" w:cs="Times New Roman"/>
          <w:szCs w:val="24"/>
        </w:rPr>
        <w:t>περισυλλ</w:t>
      </w:r>
      <w:r>
        <w:rPr>
          <w:rFonts w:eastAsia="Times New Roman" w:cs="Times New Roman"/>
          <w:szCs w:val="24"/>
        </w:rPr>
        <w:t>ε</w:t>
      </w:r>
      <w:r>
        <w:rPr>
          <w:rFonts w:eastAsia="Times New Roman" w:cs="Times New Roman"/>
          <w:szCs w:val="24"/>
        </w:rPr>
        <w:t>γο</w:t>
      </w:r>
      <w:r>
        <w:rPr>
          <w:rFonts w:eastAsia="Times New Roman" w:cs="Times New Roman"/>
          <w:szCs w:val="24"/>
        </w:rPr>
        <w:t>ύ</w:t>
      </w:r>
      <w:r>
        <w:rPr>
          <w:rFonts w:eastAsia="Times New Roman" w:cs="Times New Roman"/>
          <w:szCs w:val="24"/>
        </w:rPr>
        <w:t>ν</w:t>
      </w:r>
      <w:proofErr w:type="spellEnd"/>
      <w:r>
        <w:rPr>
          <w:rFonts w:eastAsia="Times New Roman" w:cs="Times New Roman"/>
          <w:szCs w:val="24"/>
        </w:rPr>
        <w:t>.</w:t>
      </w:r>
    </w:p>
    <w:p w14:paraId="120318E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Ζούμε αυτές τις μέρες, με την ευκαιρία της συζήτησης του νομοσχεδίου, ένα άλλο επεισόδιο πολιτικής υποκρισίας από την Αξιωματική Αντιπολίτευση, αλλά και από άλ</w:t>
      </w:r>
      <w:r>
        <w:rPr>
          <w:rFonts w:eastAsia="Times New Roman" w:cs="Times New Roman"/>
          <w:szCs w:val="24"/>
        </w:rPr>
        <w:t xml:space="preserve">λα κόμματα. Μιλάω για το ζήτημα του επείγοντος. Θεωρώ ότι επαρκώς απάντησε ο </w:t>
      </w:r>
      <w:r>
        <w:rPr>
          <w:rFonts w:eastAsia="Times New Roman" w:cs="Times New Roman"/>
          <w:szCs w:val="24"/>
        </w:rPr>
        <w:lastRenderedPageBreak/>
        <w:t>Υπουργός γιατί είναι επείγον αυτό το νομοσχέδιο και οι ρυθμίσεις τις οποίες φέρνει.</w:t>
      </w:r>
    </w:p>
    <w:p w14:paraId="120318E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Τι συνέβη; Στην πρώτη συνεδρίαση τονίστηκε η ανάγκη να υπάρξει ενδελεχής ακρόαση των φορέων και</w:t>
      </w:r>
      <w:r>
        <w:rPr>
          <w:rFonts w:eastAsia="Times New Roman" w:cs="Times New Roman"/>
          <w:szCs w:val="24"/>
        </w:rPr>
        <w:t xml:space="preserve"> η αξία της διαβούλευσης. </w:t>
      </w:r>
    </w:p>
    <w:p w14:paraId="120318E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Τι είδαμε στην πορεία; Όταν ήρθαν οι φορείς, ψάχναμε την Αντιπολίτευση. Μόνο διά του </w:t>
      </w:r>
      <w:proofErr w:type="spellStart"/>
      <w:r>
        <w:rPr>
          <w:rFonts w:eastAsia="Times New Roman" w:cs="Times New Roman"/>
          <w:szCs w:val="24"/>
        </w:rPr>
        <w:t>νομίμου</w:t>
      </w:r>
      <w:proofErr w:type="spellEnd"/>
      <w:r>
        <w:rPr>
          <w:rFonts w:eastAsia="Times New Roman" w:cs="Times New Roman"/>
          <w:szCs w:val="24"/>
        </w:rPr>
        <w:t xml:space="preserve"> εκπροσώπου ήταν στην ακρόαση των φορέων. Δεν άκουσαν τους φορείς που τοποθετήθηκαν και είπαν θετικά για όλα τα ζητήματα που τους αφορούσ</w:t>
      </w:r>
      <w:r>
        <w:rPr>
          <w:rFonts w:eastAsia="Times New Roman" w:cs="Times New Roman"/>
          <w:szCs w:val="24"/>
        </w:rPr>
        <w:t>αν.</w:t>
      </w:r>
    </w:p>
    <w:p w14:paraId="120318E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Τι φέρνετε εδώ τώρα; Δεν σας αφορά η ουσία, δεν σας αφορούν τα ζητήματα που ρυθμίζει το νομοσχέδιο. Σας αφορούν τυμπανοκρουσίες, επικοινωνιακές κορώνες και τα φώτα της δημοσιότητας, ούτως ώστε να εξυπηρετήσετε την επικοινωνιακή σας τακτική. </w:t>
      </w:r>
    </w:p>
    <w:p w14:paraId="120318E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με την επιπόλαια στάση σας αδικείτε τα σοβαρά ζητήματα που συζητούνται σε αυτό το νομοσχέδιο. Ποιος θα μπορέσει στα σοβαρά να διαφωνήσει με την ανάγκη εξυγίανσης του αθλητισμού; </w:t>
      </w:r>
    </w:p>
    <w:p w14:paraId="120318E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Άκουσα την εισηγήτρια της Νέας Δημοκρατίας, η οποία έκανε</w:t>
      </w:r>
      <w:r>
        <w:rPr>
          <w:rFonts w:eastAsia="Times New Roman" w:cs="Times New Roman"/>
          <w:szCs w:val="24"/>
        </w:rPr>
        <w:t xml:space="preserve"> κριτική για τα επεισόδια στον τελικό του κυπέλλου. Θα πρέπει να σας θυμίσω ότι οι τέσσερις πρώτες ομάδες του πρωταθλήματος βρίσκονται σε τιμωρία. Να θυμίσω, επίσης, ότι παλιότερα, όταν αυτοί ήταν στα πράγματα, είχαν γίνει τραγικά πράγματα στον αθλητισμό κ</w:t>
      </w:r>
      <w:r>
        <w:rPr>
          <w:rFonts w:eastAsia="Times New Roman" w:cs="Times New Roman"/>
          <w:szCs w:val="24"/>
        </w:rPr>
        <w:t xml:space="preserve">αι στο ποδόσφαιρο, χωρίς κανένας να ευθύνεται και να τιμωρείται γι’ αυτές τις ιστορίες. </w:t>
      </w:r>
    </w:p>
    <w:p w14:paraId="120318E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Ποιος μπορεί στα σοβαρά να διαφωνήσει με την ανάγκη να διασφαλίσουμε ένα καθεστώς νομιμότητας, διαφάνειας, ένα καθεστώς διοίκησης και λογοδοσίας στον αντίποδα της </w:t>
      </w:r>
      <w:proofErr w:type="spellStart"/>
      <w:r>
        <w:rPr>
          <w:rFonts w:eastAsia="Times New Roman" w:cs="Times New Roman"/>
          <w:szCs w:val="24"/>
        </w:rPr>
        <w:t>εκνο</w:t>
      </w:r>
      <w:r>
        <w:rPr>
          <w:rFonts w:eastAsia="Times New Roman" w:cs="Times New Roman"/>
          <w:szCs w:val="24"/>
        </w:rPr>
        <w:t>μίας</w:t>
      </w:r>
      <w:proofErr w:type="spellEnd"/>
      <w:r>
        <w:rPr>
          <w:rFonts w:eastAsia="Times New Roman" w:cs="Times New Roman"/>
          <w:szCs w:val="24"/>
        </w:rPr>
        <w:t xml:space="preserve"> που επί χρόνια ολόκληρα ταλανίζει το ελληνικό ποδόσφαιρο;</w:t>
      </w:r>
    </w:p>
    <w:p w14:paraId="120318E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Ποιος μπορεί στα σοβαρά να διαφωνήσει με την ανάγκη να δοθεί η δυνατότητα συγκρότησης και λειτουργίας Γενικής Συνέλευσης της ΕΠΟ, ώστε να ψηφιστούν οι απαιτούμενες καταστατικές τροποποιήσεις και να ανοίξει ο δρόμος για τις εκλογές; </w:t>
      </w:r>
    </w:p>
    <w:p w14:paraId="120318F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Ποιος μπορεί στα σοβαρά να διαφωνήσει με την ανάγκη να υπάρχει έγκαιρη εναρμόνιση με τις ευρωπαϊκές αρχές και να μην αντιμετωπιστεί το πρόβλημα με τη συμμετοχή των ελληνικών ομάδων στα κύπελλα Ευρώπης; </w:t>
      </w:r>
    </w:p>
    <w:p w14:paraId="120318F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Ποιος μπορεί στα σοβαρά να διαφωνήσει με την ανάγκη ν</w:t>
      </w:r>
      <w:r>
        <w:rPr>
          <w:rFonts w:eastAsia="Times New Roman" w:cs="Times New Roman"/>
          <w:szCs w:val="24"/>
        </w:rPr>
        <w:t>α</w:t>
      </w:r>
      <w:r>
        <w:rPr>
          <w:rFonts w:eastAsia="Times New Roman" w:cs="Times New Roman"/>
          <w:b/>
          <w:szCs w:val="24"/>
        </w:rPr>
        <w:t xml:space="preserve"> </w:t>
      </w:r>
      <w:r>
        <w:rPr>
          <w:rFonts w:eastAsia="Times New Roman" w:cs="Times New Roman"/>
          <w:szCs w:val="24"/>
        </w:rPr>
        <w:t xml:space="preserve">απλουστεύσουμε τις διαδικασίες </w:t>
      </w:r>
      <w:proofErr w:type="spellStart"/>
      <w:r>
        <w:rPr>
          <w:rFonts w:eastAsia="Times New Roman" w:cs="Times New Roman"/>
          <w:szCs w:val="24"/>
        </w:rPr>
        <w:t>αδειοδότησης</w:t>
      </w:r>
      <w:proofErr w:type="spellEnd"/>
      <w:r>
        <w:rPr>
          <w:rFonts w:eastAsia="Times New Roman" w:cs="Times New Roman"/>
          <w:szCs w:val="24"/>
        </w:rPr>
        <w:t xml:space="preserve"> των αθλητικών εγκαταστάσεων;</w:t>
      </w:r>
    </w:p>
    <w:p w14:paraId="120318F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Εδώ θέλω να διαπιστώσω το γεγονός ότι η ΚΕΔΕ και η Ε</w:t>
      </w:r>
      <w:r>
        <w:rPr>
          <w:rFonts w:eastAsia="Times New Roman" w:cs="Times New Roman"/>
          <w:szCs w:val="24"/>
        </w:rPr>
        <w:t>Ν</w:t>
      </w:r>
      <w:r>
        <w:rPr>
          <w:rFonts w:eastAsia="Times New Roman" w:cs="Times New Roman"/>
          <w:szCs w:val="24"/>
        </w:rPr>
        <w:t xml:space="preserve">ΠΕ έλειπαν από τη διαδικασία ακρόασης των φορέων. Ας μας προβληματίσει αυτό. </w:t>
      </w:r>
    </w:p>
    <w:p w14:paraId="120318F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Ποιος μπορεί στα σοβαρά να διαφωνήσει με την ανάγκ</w:t>
      </w:r>
      <w:r>
        <w:rPr>
          <w:rFonts w:eastAsia="Times New Roman" w:cs="Times New Roman"/>
          <w:szCs w:val="24"/>
        </w:rPr>
        <w:t>η αναγνώρισης Αθλητικής Ομοσπονδίας Νεφροπαθών και Μεταμοσχευμένων; Είναι μία διάταξη ζωτικής σημασίας για την κοινωνική τους επανένταξη.</w:t>
      </w:r>
    </w:p>
    <w:p w14:paraId="120318F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Ποιος μπορεί στα σοβαρά να διαφωνήσει με την ανάγκη, μέχρι τη λειτουργία των σχολών προπονητών, να δοθεί τιμής ένεκεν </w:t>
      </w:r>
      <w:r>
        <w:rPr>
          <w:rFonts w:eastAsia="Times New Roman" w:cs="Times New Roman"/>
          <w:szCs w:val="24"/>
        </w:rPr>
        <w:t xml:space="preserve">η άδεια αυτή στους επαγγελματίες προπονητές ανθρώπων που κατέλαβαν από την πρώτη έως την τρίτη θέση στους Ολυμπιακούς ή </w:t>
      </w:r>
      <w:proofErr w:type="spellStart"/>
      <w:r>
        <w:rPr>
          <w:rFonts w:eastAsia="Times New Roman" w:cs="Times New Roman"/>
          <w:szCs w:val="24"/>
        </w:rPr>
        <w:t>Παραολυμπιακούς</w:t>
      </w:r>
      <w:proofErr w:type="spellEnd"/>
      <w:r>
        <w:rPr>
          <w:rFonts w:eastAsia="Times New Roman" w:cs="Times New Roman"/>
          <w:szCs w:val="24"/>
        </w:rPr>
        <w:t xml:space="preserve"> Αγώνες; </w:t>
      </w:r>
    </w:p>
    <w:p w14:paraId="120318F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Υπάρχουν και κάποιες τροπολογίες, για τις οποίες ήθελα να πω κάποια πράγματα. Η μία τροπολογία είναι του Υπουργ</w:t>
      </w:r>
      <w:r>
        <w:rPr>
          <w:rFonts w:eastAsia="Times New Roman" w:cs="Times New Roman"/>
          <w:szCs w:val="24"/>
        </w:rPr>
        <w:t>είου Ανάπτυξης, με την οποία ρυθμίζονται δυσλειτουργίες στην αξιο</w:t>
      </w:r>
      <w:r>
        <w:rPr>
          <w:rFonts w:eastAsia="Times New Roman" w:cs="Times New Roman"/>
          <w:szCs w:val="24"/>
        </w:rPr>
        <w:lastRenderedPageBreak/>
        <w:t>λόγηση των επενδυτικών σχεδίων και η επιτάχυνση της υλοποίησης του νόμου, η μείωση της γραφειοκρατίας και η επιτάχυνση της διαδικασίας καταβολής των σχετικών ενισχύσεων που προβλέπει ο νόμος.</w:t>
      </w:r>
      <w:r>
        <w:rPr>
          <w:rFonts w:eastAsia="Times New Roman" w:cs="Times New Roman"/>
          <w:szCs w:val="24"/>
        </w:rPr>
        <w:t xml:space="preserve"> Επίσης, παρατείνεται η υλοποίηση των επενδυτικών σχεδίων των παλαιότερων αναπτυξιακών νόμων. Σε αυτά, ποιος άραγε θα μπορούσε να διαφωνήσει; </w:t>
      </w:r>
    </w:p>
    <w:p w14:paraId="120318F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Η άλλη τροπολογία του Υπουργείου Εμπορικής Ναυτιλίας αφορά τη στελέχωση της Δημόσιας Αρχής Λιμένων, που ιδρύθηκε </w:t>
      </w:r>
      <w:r>
        <w:rPr>
          <w:rFonts w:eastAsia="Times New Roman" w:cs="Times New Roman"/>
          <w:szCs w:val="24"/>
        </w:rPr>
        <w:t xml:space="preserve">και που έχει να διαδραματίσει έναν σοβαρό ρόλο, την παρακολούθηση της εφαρμογής της εργασιακής νομοθεσίας και της διά βίου εκπαίδευσης των εργαζομένων στη λιμενική ζώνη. </w:t>
      </w:r>
    </w:p>
    <w:p w14:paraId="120318F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Κύριοι συνάδελφοι, θεωρούμε ότι αυτά τα ζητήματα, τα οποία συζητήθηκαν σε αυτό το νομ</w:t>
      </w:r>
      <w:r>
        <w:rPr>
          <w:rFonts w:eastAsia="Times New Roman" w:cs="Times New Roman"/>
          <w:szCs w:val="24"/>
        </w:rPr>
        <w:t xml:space="preserve">οσχέδιο και οι τροπολογίες, οι οποίες έχουν κατατεθεί για ψήφιση, είναι σοβαρά ζητήματα τα οποία θα πρέπει να αντιμετωπίσουμε ως Κοινοβούλιο. </w:t>
      </w:r>
    </w:p>
    <w:p w14:paraId="120318F8" w14:textId="77777777" w:rsidR="00402C5E" w:rsidRDefault="00212FF6">
      <w:pPr>
        <w:tabs>
          <w:tab w:val="left" w:pos="2738"/>
          <w:tab w:val="center" w:pos="4753"/>
          <w:tab w:val="left" w:pos="5456"/>
        </w:tabs>
        <w:spacing w:line="600" w:lineRule="auto"/>
        <w:ind w:firstLine="720"/>
        <w:jc w:val="both"/>
        <w:rPr>
          <w:rFonts w:eastAsia="Times New Roman" w:cs="Times New Roman"/>
          <w:szCs w:val="24"/>
        </w:rPr>
      </w:pPr>
      <w:r>
        <w:rPr>
          <w:rFonts w:eastAsia="Times New Roman" w:cs="Times New Roman"/>
          <w:szCs w:val="24"/>
        </w:rPr>
        <w:t>Όσον αφορά τη διαδικασία και τη λειτουργία της Αντιπολίτευσης, νομίζουμε ότι μετά το κλείσιμο της δεύτερης αξιολό</w:t>
      </w:r>
      <w:r>
        <w:rPr>
          <w:rFonts w:eastAsia="Times New Roman" w:cs="Times New Roman"/>
          <w:szCs w:val="24"/>
        </w:rPr>
        <w:t xml:space="preserve">γησης η χώρα γυρίζει σελίδα, πέρασε και αυτόν τον κάβο, θα υπάρξουν καλύτερες εξελίξεις για την οικονομία και για τη χώρα μας, χωρίς να παραβλέπουμε ότι θα υπάρξουν και κίνδυνοι και ταλαιπωρίες. </w:t>
      </w:r>
    </w:p>
    <w:p w14:paraId="120318F9" w14:textId="77777777" w:rsidR="00402C5E" w:rsidRDefault="00212FF6">
      <w:pPr>
        <w:tabs>
          <w:tab w:val="left" w:pos="2738"/>
          <w:tab w:val="center" w:pos="4753"/>
          <w:tab w:val="left" w:pos="5456"/>
        </w:tabs>
        <w:spacing w:line="600" w:lineRule="auto"/>
        <w:ind w:firstLine="720"/>
        <w:jc w:val="both"/>
        <w:rPr>
          <w:rFonts w:eastAsia="Times New Roman" w:cs="Times New Roman"/>
          <w:szCs w:val="24"/>
        </w:rPr>
      </w:pPr>
      <w:r>
        <w:rPr>
          <w:rFonts w:eastAsia="Times New Roman" w:cs="Times New Roman"/>
          <w:szCs w:val="24"/>
        </w:rPr>
        <w:lastRenderedPageBreak/>
        <w:t>Ματαιοπονείτε, συνάδελφοι της Αντιπολίτευσης και ιδιαίτερα τ</w:t>
      </w:r>
      <w:r>
        <w:rPr>
          <w:rFonts w:eastAsia="Times New Roman" w:cs="Times New Roman"/>
          <w:szCs w:val="24"/>
        </w:rPr>
        <w:t xml:space="preserve">ης Νέας Δημοκρατίας, εάν συνεχίζετε να επενδύετε στα σενάρια καταστροφής. Η χώρα μπαίνει σε τροχιά κανονικότητας. Καιρός να συνειδητοποιήσετε ότι οι εξελίξεις σάς προσπερνούν και εσείς επιμένετε να δίνετε μάχες οπισθοφυλακής. </w:t>
      </w:r>
    </w:p>
    <w:p w14:paraId="120318FA" w14:textId="77777777" w:rsidR="00402C5E" w:rsidRDefault="00212FF6">
      <w:pPr>
        <w:tabs>
          <w:tab w:val="left" w:pos="2738"/>
          <w:tab w:val="center" w:pos="4753"/>
          <w:tab w:val="left" w:pos="5456"/>
        </w:tabs>
        <w:spacing w:line="600" w:lineRule="auto"/>
        <w:ind w:firstLine="720"/>
        <w:jc w:val="both"/>
        <w:rPr>
          <w:rFonts w:eastAsia="Times New Roman" w:cs="Times New Roman"/>
          <w:szCs w:val="24"/>
        </w:rPr>
      </w:pPr>
      <w:r>
        <w:rPr>
          <w:rFonts w:eastAsia="Times New Roman" w:cs="Times New Roman"/>
          <w:szCs w:val="24"/>
        </w:rPr>
        <w:t xml:space="preserve">Όσο περνάει ο καιρός τόσο θα </w:t>
      </w:r>
      <w:r>
        <w:rPr>
          <w:rFonts w:eastAsia="Times New Roman" w:cs="Times New Roman"/>
          <w:szCs w:val="24"/>
        </w:rPr>
        <w:t>χάσκει το κενό στρατηγικής, στο οποίο έχετε περιπέσει. Όσο θα βελτιώνεται το οικονομικό κλίμα και θα αλλάζει αργά, αλλά σταθερά η ψυχολογία του κόσμου, τόσο εσείς θα απομένετε γυμνοί από επιχειρήματα, τόσο πιο παράταιρα και φάλτσα θα ηχεί ο αντιπολιτευτικό</w:t>
      </w:r>
      <w:r>
        <w:rPr>
          <w:rFonts w:eastAsia="Times New Roman" w:cs="Times New Roman"/>
          <w:szCs w:val="24"/>
        </w:rPr>
        <w:t xml:space="preserve">ς σας σκοπός, τόσο πιο φαιδρό, αλλά και λυπηρό θα είναι το θέαμα και το ακρόαμα που θα παρουσιάζετε. </w:t>
      </w:r>
    </w:p>
    <w:p w14:paraId="120318FB" w14:textId="77777777" w:rsidR="00402C5E" w:rsidRDefault="00212FF6">
      <w:pPr>
        <w:tabs>
          <w:tab w:val="left" w:pos="2738"/>
          <w:tab w:val="center" w:pos="4753"/>
          <w:tab w:val="left" w:pos="5456"/>
        </w:tabs>
        <w:spacing w:line="600" w:lineRule="auto"/>
        <w:ind w:firstLine="720"/>
        <w:jc w:val="both"/>
        <w:rPr>
          <w:rFonts w:eastAsia="Times New Roman" w:cs="Times New Roman"/>
          <w:szCs w:val="24"/>
        </w:rPr>
      </w:pPr>
      <w:r>
        <w:rPr>
          <w:rFonts w:eastAsia="Times New Roman" w:cs="Times New Roman"/>
          <w:szCs w:val="24"/>
        </w:rPr>
        <w:t xml:space="preserve">Ξεμείνατε από </w:t>
      </w:r>
      <w:proofErr w:type="spellStart"/>
      <w:r>
        <w:rPr>
          <w:rFonts w:eastAsia="Times New Roman" w:cs="Times New Roman"/>
          <w:szCs w:val="24"/>
        </w:rPr>
        <w:t>πυρομαχικά</w:t>
      </w:r>
      <w:proofErr w:type="spellEnd"/>
      <w:r>
        <w:rPr>
          <w:rFonts w:eastAsia="Times New Roman" w:cs="Times New Roman"/>
          <w:szCs w:val="24"/>
        </w:rPr>
        <w:t>, κύριοι, αλλά τα κανόνια σας βαράνε ακόμα! Εσείς, οι τάχα μου λάτρες της αριστείας, μένετε στάσιμοι και μετεξεταστέοι!</w:t>
      </w:r>
    </w:p>
    <w:p w14:paraId="120318FC" w14:textId="77777777" w:rsidR="00402C5E" w:rsidRDefault="00212FF6">
      <w:pPr>
        <w:tabs>
          <w:tab w:val="left" w:pos="2738"/>
          <w:tab w:val="center" w:pos="4753"/>
          <w:tab w:val="left" w:pos="5456"/>
        </w:tabs>
        <w:spacing w:line="600" w:lineRule="auto"/>
        <w:ind w:firstLine="720"/>
        <w:jc w:val="both"/>
        <w:rPr>
          <w:rFonts w:eastAsia="Times New Roman" w:cs="Times New Roman"/>
          <w:szCs w:val="24"/>
        </w:rPr>
      </w:pPr>
      <w:r>
        <w:rPr>
          <w:rFonts w:eastAsia="Times New Roman" w:cs="Times New Roman"/>
          <w:szCs w:val="24"/>
        </w:rPr>
        <w:t>Εμείς προχ</w:t>
      </w:r>
      <w:r>
        <w:rPr>
          <w:rFonts w:eastAsia="Times New Roman" w:cs="Times New Roman"/>
          <w:szCs w:val="24"/>
        </w:rPr>
        <w:t>ωράμε, λύνουμε προβλήματα, ανοίγουμε προοπτικές!</w:t>
      </w:r>
    </w:p>
    <w:p w14:paraId="120318FD" w14:textId="77777777" w:rsidR="00402C5E" w:rsidRDefault="00212FF6">
      <w:pPr>
        <w:tabs>
          <w:tab w:val="left" w:pos="2738"/>
          <w:tab w:val="center" w:pos="4753"/>
          <w:tab w:val="left" w:pos="5456"/>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0318FE" w14:textId="77777777" w:rsidR="00402C5E" w:rsidRDefault="00212FF6">
      <w:pPr>
        <w:spacing w:line="600" w:lineRule="auto"/>
        <w:ind w:left="360"/>
        <w:jc w:val="center"/>
        <w:rPr>
          <w:rFonts w:eastAsia="Times New Roman" w:cs="Times New Roman"/>
          <w:szCs w:val="24"/>
        </w:rPr>
      </w:pPr>
      <w:r>
        <w:rPr>
          <w:rFonts w:eastAsia="Times New Roman" w:cs="Times New Roman"/>
          <w:szCs w:val="24"/>
        </w:rPr>
        <w:t>(Χειροκροτήματα από την πτέρυγα του ΣΥΡΙΖΑ)</w:t>
      </w:r>
    </w:p>
    <w:p w14:paraId="120318FF"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τον κ. Ακριώτη, Βουλευτή του ΣΥΡΙΖΑ. </w:t>
      </w:r>
    </w:p>
    <w:p w14:paraId="12031900"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η κ. Παναγιώτη </w:t>
      </w:r>
      <w:proofErr w:type="spellStart"/>
      <w:r>
        <w:rPr>
          <w:rFonts w:eastAsia="Times New Roman" w:cs="Times New Roman"/>
          <w:szCs w:val="24"/>
        </w:rPr>
        <w:t>Δριτσέλη</w:t>
      </w:r>
      <w:proofErr w:type="spellEnd"/>
      <w:r>
        <w:rPr>
          <w:rFonts w:eastAsia="Times New Roman" w:cs="Times New Roman"/>
          <w:szCs w:val="24"/>
        </w:rPr>
        <w:t>, Βουλευτής του ΣΥΡΙΖΑ, γ</w:t>
      </w:r>
      <w:r>
        <w:rPr>
          <w:rFonts w:eastAsia="Times New Roman" w:cs="Times New Roman"/>
          <w:szCs w:val="24"/>
        </w:rPr>
        <w:t xml:space="preserve">ια επτά λεπτά. </w:t>
      </w:r>
    </w:p>
    <w:p w14:paraId="12031901"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ΠΑΝΑΓΙΩΤΑ ΔΡΙΤΣΕΛΗ: </w:t>
      </w:r>
      <w:r>
        <w:rPr>
          <w:rFonts w:eastAsia="Times New Roman" w:cs="Times New Roman"/>
          <w:szCs w:val="24"/>
        </w:rPr>
        <w:t>Κυρίες και κύριοι Βουλευτές, πόσο κουραστικό, αλήθεια, έχει καταντήσει κάθε φορά που συζητάμε αθλητικό νομοσχέδιο να ακούμε -κυρίως από την Αξιωματική Αντιπολίτευση- την καραμέλα για το πόσο άτσαλα νομοθετούμε, για το ότ</w:t>
      </w:r>
      <w:r>
        <w:rPr>
          <w:rFonts w:eastAsia="Times New Roman" w:cs="Times New Roman"/>
          <w:szCs w:val="24"/>
        </w:rPr>
        <w:t xml:space="preserve">ι διεκπεραιώνουμε πράγματα και για το γιατί δεν φέρνουμε αυτόν τον περιβόητο αθλητικό νόμο. </w:t>
      </w:r>
    </w:p>
    <w:p w14:paraId="12031902"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πω </w:t>
      </w:r>
      <w:r>
        <w:rPr>
          <w:rFonts w:eastAsia="Times New Roman" w:cs="Times New Roman"/>
          <w:szCs w:val="24"/>
        </w:rPr>
        <w:t>ότι είναι</w:t>
      </w:r>
      <w:r>
        <w:rPr>
          <w:rFonts w:eastAsia="Times New Roman" w:cs="Times New Roman"/>
          <w:szCs w:val="24"/>
        </w:rPr>
        <w:t xml:space="preserve"> αλήθεια και πρέπει να αναλογιστούμε –τι;- πόσες νομοθετικές πρωτοβουλίες έχει πάρει αυτή η Κυβέρνηση για τα αθλητικά δρώμενα της χώρας από το </w:t>
      </w:r>
      <w:r>
        <w:rPr>
          <w:rFonts w:eastAsia="Times New Roman" w:cs="Times New Roman"/>
          <w:szCs w:val="24"/>
        </w:rPr>
        <w:t xml:space="preserve">2015 μέχρι και τώρα -με όποιον τρόπο θέλετε εσείς να τον βαφτίσετε- και πόσες είδαμε τα προηγούμενα χρόνια και δη την περίοδο από το 2012 μέχρι και το 2015. </w:t>
      </w:r>
    </w:p>
    <w:p w14:paraId="12031903"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εγώ συμφωνώ ως ένα βαθμό ότι αυτό το νομοσχέδιο επιλύει σημαντικές ε</w:t>
      </w:r>
      <w:r>
        <w:rPr>
          <w:rFonts w:eastAsia="Times New Roman" w:cs="Times New Roman"/>
          <w:szCs w:val="24"/>
        </w:rPr>
        <w:t xml:space="preserve">κκρεμότητες </w:t>
      </w:r>
      <w:r>
        <w:rPr>
          <w:rFonts w:eastAsia="Times New Roman" w:cs="Times New Roman"/>
          <w:szCs w:val="24"/>
        </w:rPr>
        <w:lastRenderedPageBreak/>
        <w:t>και ότι δεν είναι η τεράστια τομή που θέλουμε στα αθλητικά. Ωστόσο και κάθε εβδομάδα να νομοθετούσαμε, όλα αυτά τα κενά των προηγούμενων ετών που πρέπει η πολιτική ηγεσία του Υπουργείου Πολιτισμού και Αθλητισμού να καλύψει δεν επρόκειτο να καλυ</w:t>
      </w:r>
      <w:r>
        <w:rPr>
          <w:rFonts w:eastAsia="Times New Roman" w:cs="Times New Roman"/>
          <w:szCs w:val="24"/>
        </w:rPr>
        <w:t xml:space="preserve">φθούν από τη μια στιγμή στην άλλη, ούτε σε ένα, αλλά ούτε και σε δυο χρόνια. Και αυτό θα πρέπει να το καταλάβουμε. </w:t>
      </w:r>
    </w:p>
    <w:p w14:paraId="12031904"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sidRPr="00C1399A">
        <w:rPr>
          <w:rFonts w:eastAsia="Times New Roman" w:cs="Times New Roman"/>
          <w:color w:val="000000" w:themeColor="text1"/>
          <w:szCs w:val="24"/>
        </w:rPr>
        <w:t>Κανείς πάλι δεν μπορεί να πει ότι αυτό το νομοσχέδιο είναι έξω από τη λογική που υπάρχει στην Κυβέρνηση για εξυγίανση σε κάθε επίπεδο και φυ</w:t>
      </w:r>
      <w:r w:rsidRPr="00C1399A">
        <w:rPr>
          <w:rFonts w:eastAsia="Times New Roman" w:cs="Times New Roman"/>
          <w:color w:val="000000" w:themeColor="text1"/>
          <w:szCs w:val="24"/>
        </w:rPr>
        <w:t xml:space="preserve">σικά και στον αθλητισμό. Είναι ένα σχέδιο νόμου </w:t>
      </w:r>
      <w:r w:rsidRPr="00C1399A">
        <w:rPr>
          <w:rFonts w:eastAsia="Times New Roman" w:cs="Times New Roman"/>
          <w:color w:val="000000" w:themeColor="text1"/>
          <w:szCs w:val="24"/>
        </w:rPr>
        <w:t>-</w:t>
      </w:r>
      <w:r w:rsidRPr="00C1399A">
        <w:rPr>
          <w:rFonts w:eastAsia="Times New Roman" w:cs="Times New Roman"/>
          <w:color w:val="000000" w:themeColor="text1"/>
          <w:szCs w:val="24"/>
        </w:rPr>
        <w:t>ένα</w:t>
      </w:r>
      <w:r w:rsidRPr="00C1399A">
        <w:rPr>
          <w:rFonts w:eastAsia="Times New Roman" w:cs="Times New Roman"/>
          <w:color w:val="000000" w:themeColor="text1"/>
          <w:szCs w:val="24"/>
        </w:rPr>
        <w:t>ς</w:t>
      </w:r>
      <w:r w:rsidRPr="00C1399A">
        <w:rPr>
          <w:rFonts w:eastAsia="Times New Roman" w:cs="Times New Roman"/>
          <w:color w:val="000000" w:themeColor="text1"/>
          <w:szCs w:val="24"/>
        </w:rPr>
        <w:t xml:space="preserve"> ν</w:t>
      </w:r>
      <w:r w:rsidRPr="00C1399A">
        <w:rPr>
          <w:rFonts w:eastAsia="Times New Roman" w:cs="Times New Roman"/>
          <w:color w:val="000000" w:themeColor="text1"/>
          <w:szCs w:val="24"/>
        </w:rPr>
        <w:t>όμος</w:t>
      </w:r>
      <w:r w:rsidRPr="00C1399A">
        <w:rPr>
          <w:rFonts w:eastAsia="Times New Roman" w:cs="Times New Roman"/>
          <w:color w:val="000000" w:themeColor="text1"/>
          <w:szCs w:val="24"/>
        </w:rPr>
        <w:t xml:space="preserve"> σε λίγο- </w:t>
      </w:r>
      <w:r w:rsidRPr="00C1399A">
        <w:rPr>
          <w:rFonts w:eastAsia="Times New Roman" w:cs="Times New Roman"/>
          <w:color w:val="000000" w:themeColor="text1"/>
          <w:szCs w:val="24"/>
        </w:rPr>
        <w:t>που</w:t>
      </w:r>
      <w:r w:rsidRPr="00C1399A">
        <w:rPr>
          <w:rFonts w:eastAsia="Times New Roman" w:cs="Times New Roman"/>
          <w:color w:val="000000" w:themeColor="text1"/>
          <w:szCs w:val="24"/>
        </w:rPr>
        <w:t xml:space="preserve"> εγγράφεται σε αυτή τη διαρκή και συντονισμένη προσπάθεια που κάνουμε, </w:t>
      </w:r>
      <w:r>
        <w:rPr>
          <w:rFonts w:eastAsia="Times New Roman" w:cs="Times New Roman"/>
          <w:szCs w:val="24"/>
        </w:rPr>
        <w:t>προκειμένου να αναβαθμίσουμε τον αθλητισμό –και τον ερασιτεχνικό και τον επαγγελματικό- η οποία έχει ξεκινήσει απ</w:t>
      </w:r>
      <w:r>
        <w:rPr>
          <w:rFonts w:eastAsia="Times New Roman" w:cs="Times New Roman"/>
          <w:szCs w:val="24"/>
        </w:rPr>
        <w:t xml:space="preserve">ό το 2015 μέχρι και τώρα. Δεν είναι καθόλου έξω από αυτή τη λογική. </w:t>
      </w:r>
    </w:p>
    <w:p w14:paraId="12031905"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Οπότε σταματήστε συνεχώς να εγκαλείτε την Κυβέρνηση ότι μεθοδεύει καταστάσεις. Προφανώς εμείς ξέρουμε και νομοθετούμε με αυτόν τον τρόπο. Εσείς ούτε νομοθετούσατε, αλλά δεν ξέρουμε και πώ</w:t>
      </w:r>
      <w:r>
        <w:rPr>
          <w:rFonts w:eastAsia="Times New Roman" w:cs="Times New Roman"/>
          <w:szCs w:val="24"/>
        </w:rPr>
        <w:t xml:space="preserve">ς επιλύατε τελικά όλες αυτές τις εκκρεμότητες τις οποίες έχετε αφήσει πίσω. </w:t>
      </w:r>
    </w:p>
    <w:p w14:paraId="12031906"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νομοσχέδιο κάνει σοβαρά βήματα και για τις καταστατικές διαδικασίες της ΕΠΟ και για τα ζητήματα των αθλητών με αναπηρία και για τους προπονητές των </w:t>
      </w:r>
      <w:proofErr w:type="spellStart"/>
      <w:r>
        <w:rPr>
          <w:rFonts w:eastAsia="Times New Roman" w:cs="Times New Roman"/>
          <w:szCs w:val="24"/>
        </w:rPr>
        <w:t>διακριθέντων</w:t>
      </w:r>
      <w:proofErr w:type="spellEnd"/>
      <w:r>
        <w:rPr>
          <w:rFonts w:eastAsia="Times New Roman" w:cs="Times New Roman"/>
          <w:szCs w:val="24"/>
        </w:rPr>
        <w:t xml:space="preserve"> αθλητών και εισάγει και άλλες προοδευτικές διατάξεις, οι οποίες είναι πάγια αιτήματα τη</w:t>
      </w:r>
      <w:r>
        <w:rPr>
          <w:rFonts w:eastAsia="Times New Roman" w:cs="Times New Roman"/>
          <w:szCs w:val="24"/>
        </w:rPr>
        <w:t>ς αθλητικής κοινότητας. Και αυτό είναι σημαντικό και είδαμε και χθες στην ακρόαση των φορέων</w:t>
      </w:r>
      <w:r>
        <w:rPr>
          <w:rFonts w:eastAsia="Times New Roman" w:cs="Times New Roman"/>
          <w:szCs w:val="24"/>
        </w:rPr>
        <w:t xml:space="preserve"> </w:t>
      </w:r>
      <w:r>
        <w:rPr>
          <w:rFonts w:eastAsia="Times New Roman" w:cs="Times New Roman"/>
          <w:szCs w:val="24"/>
        </w:rPr>
        <w:t xml:space="preserve">πόσο </w:t>
      </w:r>
      <w:r>
        <w:rPr>
          <w:rFonts w:eastAsia="Times New Roman" w:cs="Times New Roman"/>
          <w:szCs w:val="24"/>
        </w:rPr>
        <w:t xml:space="preserve">αγκάλιασαν </w:t>
      </w:r>
      <w:r>
        <w:rPr>
          <w:rFonts w:eastAsia="Times New Roman" w:cs="Times New Roman"/>
          <w:szCs w:val="24"/>
        </w:rPr>
        <w:t xml:space="preserve">όλοι οι άνθρωποι αυτή την πρωτοβουλία και δεν βρέθηκε ένας να μιλήσει κατά οποιουδήποτε άρθρου. </w:t>
      </w:r>
    </w:p>
    <w:p w14:paraId="12031907" w14:textId="77777777" w:rsidR="00402C5E" w:rsidRDefault="00212FF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αυτό που θέλω να σταθώ –γιατί θεωρώ ότι είναι και το σημαντικότερο του νομοσχεδίου- είναι το άρθρο 4 με την κατηγοριοποίηση των αθλητικών εγκαταστάσεων. Αυτή, κατά την άποψή μου, είναι ιδιαίτερα σημαντική, κυρίως για τον αθλητισμό της περιφέρειας, διότι</w:t>
      </w:r>
      <w:r>
        <w:rPr>
          <w:rFonts w:eastAsia="Times New Roman" w:cs="Times New Roman"/>
          <w:szCs w:val="24"/>
        </w:rPr>
        <w:t xml:space="preserve"> οι μικρές αθλητικές εγκαταστάσεις της ελληνικής επαρχίας δεν σταματούν να υπάγονται στη βαριά γραφειοκρατία του παρελθόντος και αυτή η ρύθμιση αποτελεί ένα βήμα για τη συνολική αναβάθμιση των μικρών αθλητικών εγκαταστάσεων που υπάρχουν στην επαρχία. </w:t>
      </w:r>
    </w:p>
    <w:p w14:paraId="1203190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Βέβα</w:t>
      </w:r>
      <w:r>
        <w:rPr>
          <w:rFonts w:eastAsia="Times New Roman" w:cs="Times New Roman"/>
          <w:szCs w:val="24"/>
        </w:rPr>
        <w:t>ια, θα πρέπει να επισημανθεί ότι το θέμα της ασφάλειας των αθλητικών εγκαταστάσεων αλλά και των αθλητών, ι</w:t>
      </w:r>
      <w:r>
        <w:rPr>
          <w:rFonts w:eastAsia="Times New Roman" w:cs="Times New Roman"/>
          <w:szCs w:val="24"/>
        </w:rPr>
        <w:lastRenderedPageBreak/>
        <w:t>διαίτερα στον ερασιτεχνικό αθλητισμό, χρήζει και πρέπει να δώσουμε ιδιαίτερη σημασία. Κάθε εβδομάδα –είναι γεγονός αυτό- στα μικρά γήπεδα της επαρχίας</w:t>
      </w:r>
      <w:r>
        <w:rPr>
          <w:rFonts w:eastAsia="Times New Roman" w:cs="Times New Roman"/>
          <w:szCs w:val="24"/>
        </w:rPr>
        <w:t xml:space="preserve"> διενεργούνται αγώνες ερασιτεχνικών πρωταθλημάτων, χωρίς πάντοτε και παντού να διασφαλίζονται στον απόλυτο βαθμό όλες οι απαραίτητες συνθήκες ασφαλείας για τους αθλητές αλλά και για τους θεατές. Δυστυχώς σε ορισμένες περιπτώσεις αυτά τα κενά αποδεικνύονται</w:t>
      </w:r>
      <w:r>
        <w:rPr>
          <w:rFonts w:eastAsia="Times New Roman" w:cs="Times New Roman"/>
          <w:szCs w:val="24"/>
        </w:rPr>
        <w:t xml:space="preserve"> μοιραία για τους </w:t>
      </w:r>
      <w:proofErr w:type="spellStart"/>
      <w:r>
        <w:rPr>
          <w:rFonts w:eastAsia="Times New Roman" w:cs="Times New Roman"/>
          <w:szCs w:val="24"/>
        </w:rPr>
        <w:t>αθλούμενους</w:t>
      </w:r>
      <w:proofErr w:type="spellEnd"/>
      <w:r>
        <w:rPr>
          <w:rFonts w:eastAsia="Times New Roman" w:cs="Times New Roman"/>
          <w:szCs w:val="24"/>
        </w:rPr>
        <w:t xml:space="preserve"> και αυτό θα πρέπει να αλλάξει. </w:t>
      </w:r>
    </w:p>
    <w:p w14:paraId="1203190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Είναι σαφές ότι η Γενική Γραμματεία Αθλητισμού καταβάλλει τεράστιες προσπάθειες γι</w:t>
      </w:r>
      <w:r>
        <w:rPr>
          <w:rFonts w:eastAsia="Times New Roman" w:cs="Times New Roman"/>
          <w:szCs w:val="24"/>
        </w:rPr>
        <w:t>’</w:t>
      </w:r>
      <w:r>
        <w:rPr>
          <w:rFonts w:eastAsia="Times New Roman" w:cs="Times New Roman"/>
          <w:szCs w:val="24"/>
        </w:rPr>
        <w:t xml:space="preserve"> αυτή την αναβάθμιση,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βέβαια και του Προγράμματος Δημοσίων Επενδύσεων, το οποίο συμβάλλει σημαντικά</w:t>
      </w:r>
      <w:r>
        <w:rPr>
          <w:rFonts w:eastAsia="Times New Roman" w:cs="Times New Roman"/>
          <w:szCs w:val="24"/>
        </w:rPr>
        <w:t xml:space="preserve"> σε αυτή την κατεύθυνση και προφανώς υπάρχει και μια διαφορετική προσέγγιση σε σχέση με τα προηγούμενα χρόνια για το πώς τα χρήματα από το Πρόγραμμα Δημοσίων Επενδύσεων πηγαίνουν προς όλη την περιφέρεια. Πλέον σταματάμε τη λογική των μεγάλων φαραωνικών έργ</w:t>
      </w:r>
      <w:r>
        <w:rPr>
          <w:rFonts w:eastAsia="Times New Roman" w:cs="Times New Roman"/>
          <w:szCs w:val="24"/>
        </w:rPr>
        <w:t>ων, τα οποία ουσιαστικά φαίνεται ότι ρημάζουν και προωθούμε και χρηματοδοτούμε μικρά γήπεδα που ενισχύουν κυρίως το</w:t>
      </w:r>
      <w:r>
        <w:rPr>
          <w:rFonts w:eastAsia="Times New Roman" w:cs="Times New Roman"/>
          <w:szCs w:val="24"/>
        </w:rPr>
        <w:t>ν</w:t>
      </w:r>
      <w:r>
        <w:rPr>
          <w:rFonts w:eastAsia="Times New Roman" w:cs="Times New Roman"/>
          <w:szCs w:val="24"/>
        </w:rPr>
        <w:t xml:space="preserve"> μαζικό αθλητισμό. </w:t>
      </w:r>
    </w:p>
    <w:p w14:paraId="1203190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Αυτό, όμως, δεν σημαίνει ότι θα πρέπει να εφησυχάζουμε, γιατί αυτό το κενό που πρέπει να καλυφθεί είναι τεράστιο και στο</w:t>
      </w:r>
      <w:r>
        <w:rPr>
          <w:rFonts w:eastAsia="Times New Roman" w:cs="Times New Roman"/>
          <w:szCs w:val="24"/>
        </w:rPr>
        <w:t xml:space="preserve"> συγκεκριμένο ζήτημα. Σε σχέση με τον ερασιτεχνικό αθλητισμό σε άλλες χώρες </w:t>
      </w:r>
      <w:r>
        <w:rPr>
          <w:rFonts w:eastAsia="Times New Roman" w:cs="Times New Roman"/>
          <w:szCs w:val="24"/>
        </w:rPr>
        <w:t xml:space="preserve">αυτό </w:t>
      </w:r>
      <w:r>
        <w:rPr>
          <w:rFonts w:eastAsia="Times New Roman" w:cs="Times New Roman"/>
          <w:szCs w:val="24"/>
        </w:rPr>
        <w:t xml:space="preserve">ίσως και να μη συμβαίνει. </w:t>
      </w:r>
    </w:p>
    <w:p w14:paraId="1203190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Σε αυτό το σημείο θέλω να πω δυο πράγματα για τον τρόπο κριτικής της Αξιωματικής Αντιπολίτευσης. Ακούσαμε τον Κοινοβουλευτικό Εκπρόσωπο της Δημοκρατ</w:t>
      </w:r>
      <w:r>
        <w:rPr>
          <w:rFonts w:eastAsia="Times New Roman" w:cs="Times New Roman"/>
          <w:szCs w:val="24"/>
        </w:rPr>
        <w:t>ικής Συμπαράταξης. Δεν καταλαβαίνω για ποιο πράγμα εγκαλεί τελικά τον κ. Βασιλειάδη, λέγοντας ότι κάνει δεκτές οκτώ βουλευτικές τροπολογίες τσουβαλιάζοντας τα πάντα</w:t>
      </w:r>
      <w:r>
        <w:rPr>
          <w:rFonts w:eastAsia="Times New Roman" w:cs="Times New Roman"/>
          <w:szCs w:val="24"/>
        </w:rPr>
        <w:t>,</w:t>
      </w:r>
      <w:r>
        <w:rPr>
          <w:rFonts w:eastAsia="Times New Roman" w:cs="Times New Roman"/>
          <w:szCs w:val="24"/>
        </w:rPr>
        <w:t xml:space="preserve"> χωρίς ουσιαστικά να μιλάει για την ουσία των τροπολογιών.</w:t>
      </w:r>
    </w:p>
    <w:p w14:paraId="1203190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Πραγματικά, αν θέλουμε να μιλήσο</w:t>
      </w:r>
      <w:r>
        <w:rPr>
          <w:rFonts w:eastAsia="Times New Roman" w:cs="Times New Roman"/>
          <w:szCs w:val="24"/>
        </w:rPr>
        <w:t>υμε για την ουσία</w:t>
      </w:r>
      <w:r>
        <w:rPr>
          <w:rFonts w:eastAsia="Times New Roman" w:cs="Times New Roman"/>
          <w:szCs w:val="24"/>
        </w:rPr>
        <w:t>,</w:t>
      </w:r>
      <w:r>
        <w:rPr>
          <w:rFonts w:eastAsia="Times New Roman" w:cs="Times New Roman"/>
          <w:szCs w:val="24"/>
        </w:rPr>
        <w:t xml:space="preserve"> θα πρέπει κάποια στιγμή όλοι εδώ να δούμε τα εξής ζητήματα. Δεν θέλει κάποιος την κάρτα υγείας του αθλητή; Δεν θέλει κάποιος να υπάρχει ρύθμιση για την κατάσταση που επικρατεί στη Λέσβο; Δεν θέλει κάποιος να υπάρχουν</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άδειες σε α</w:t>
      </w:r>
      <w:r>
        <w:rPr>
          <w:rFonts w:eastAsia="Times New Roman" w:cs="Times New Roman"/>
          <w:szCs w:val="24"/>
        </w:rPr>
        <w:t xml:space="preserve">θλητές και προπονητές όσον αφορά τους αγώνες; </w:t>
      </w:r>
    </w:p>
    <w:p w14:paraId="1203190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Αυτή είναι η ουσία και ως ένα</w:t>
      </w:r>
      <w:r>
        <w:rPr>
          <w:rFonts w:eastAsia="Times New Roman" w:cs="Times New Roman"/>
          <w:szCs w:val="24"/>
        </w:rPr>
        <w:t>ν</w:t>
      </w:r>
      <w:r>
        <w:rPr>
          <w:rFonts w:eastAsia="Times New Roman" w:cs="Times New Roman"/>
          <w:szCs w:val="24"/>
        </w:rPr>
        <w:t xml:space="preserve"> βαθμό μπορεί κάποιος να καταλαβαίνει έναν αντιπολιτευτικό οίστρο, που υπάρχει φυσικά, </w:t>
      </w:r>
      <w:r>
        <w:rPr>
          <w:rFonts w:eastAsia="Times New Roman" w:cs="Times New Roman"/>
          <w:szCs w:val="24"/>
        </w:rPr>
        <w:lastRenderedPageBreak/>
        <w:t>αλλά το να τσουβαλιάζουμε τα πάντα μέσα σε μια λογική του τύπου «κάνω μικροκομματική και μικ</w:t>
      </w:r>
      <w:r>
        <w:rPr>
          <w:rFonts w:eastAsia="Times New Roman" w:cs="Times New Roman"/>
          <w:szCs w:val="24"/>
        </w:rPr>
        <w:t xml:space="preserve">ροπολιτική κριτική και αντιπολίτευση, χωρίς να κοιτάω την ουσία των πραγμάτων» σίγουρα δεν μπορεί να βγει σε καλό. </w:t>
      </w:r>
    </w:p>
    <w:p w14:paraId="1203190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Θέλω να πω δυο πράγματα για την </w:t>
      </w:r>
      <w:r>
        <w:rPr>
          <w:rFonts w:eastAsia="Times New Roman" w:cs="Times New Roman"/>
          <w:szCs w:val="24"/>
        </w:rPr>
        <w:t>κάρτα υ</w:t>
      </w:r>
      <w:r>
        <w:rPr>
          <w:rFonts w:eastAsia="Times New Roman" w:cs="Times New Roman"/>
          <w:szCs w:val="24"/>
        </w:rPr>
        <w:t>γείας του αθλητή. Φαντάζομαι ότι όλοι καταλαβαίνουμε πως αποτελεί ένα ουσιαστικό βήμα για τη σωματική</w:t>
      </w:r>
      <w:r>
        <w:rPr>
          <w:rFonts w:eastAsia="Times New Roman" w:cs="Times New Roman"/>
          <w:szCs w:val="24"/>
        </w:rPr>
        <w:t xml:space="preserve"> ακεραιότητα του αθλητή. Είναι μια ρύθμιση που αποτελεί πραγματική τομή για το σύνολο του αθλητισμού και του επαγγελματικού και του ερασιτεχνικού. Είναι κρίσιμη προφανώς και για τους επαγγελματίες αθλητές αλλά και για τους μαθητές και για τους ερασιτέχνες </w:t>
      </w:r>
      <w:r>
        <w:rPr>
          <w:rFonts w:eastAsia="Times New Roman" w:cs="Times New Roman"/>
          <w:szCs w:val="24"/>
        </w:rPr>
        <w:t xml:space="preserve">αθλητές σε ολόκληρη τη χώρα. </w:t>
      </w:r>
    </w:p>
    <w:p w14:paraId="1203190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λόγια</w:t>
      </w:r>
      <w:r>
        <w:rPr>
          <w:rFonts w:eastAsia="Times New Roman" w:cs="Times New Roman"/>
          <w:szCs w:val="24"/>
        </w:rPr>
        <w:t xml:space="preserve"> για το κίνημα των αθλητών με αναπηρία. Σε σχέση με τους νεφροπαθείς και τους μεταμοσχευμένους αθλητές και σε σχέση με το έργο του Σωματείου των </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Olympics</w:t>
      </w:r>
      <w:r>
        <w:rPr>
          <w:rFonts w:eastAsia="Times New Roman" w:cs="Times New Roman"/>
          <w:szCs w:val="24"/>
        </w:rPr>
        <w:t>, επιφέρουμε σε αυτό το σημείο πάρα πολύ σημαντικές βελτ</w:t>
      </w:r>
      <w:r>
        <w:rPr>
          <w:rFonts w:eastAsia="Times New Roman" w:cs="Times New Roman"/>
          <w:szCs w:val="24"/>
        </w:rPr>
        <w:t>ιώσεις. Προφανώς θα πρέπει πάλι να πούμε ότι αυτά γίνονται μέσα σε ένα περιοριστικό πλαίσιο, δηλαδή σε μια κατάσταση περιοριστικής δημοσιονομικής πολιτικής</w:t>
      </w:r>
      <w:r>
        <w:rPr>
          <w:rFonts w:eastAsia="Times New Roman" w:cs="Times New Roman"/>
          <w:szCs w:val="24"/>
        </w:rPr>
        <w:t>,</w:t>
      </w:r>
      <w:r>
        <w:rPr>
          <w:rFonts w:eastAsia="Times New Roman" w:cs="Times New Roman"/>
          <w:szCs w:val="24"/>
        </w:rPr>
        <w:t xml:space="preserve"> που φυσικά επηρεάζει σημα</w:t>
      </w:r>
      <w:r>
        <w:rPr>
          <w:rFonts w:eastAsia="Times New Roman" w:cs="Times New Roman"/>
          <w:szCs w:val="24"/>
        </w:rPr>
        <w:lastRenderedPageBreak/>
        <w:t>ντικά και τους αθλητές με αναπηρία. Όμως η δέσμευσή μας παραμένει. Ποια εί</w:t>
      </w:r>
      <w:r>
        <w:rPr>
          <w:rFonts w:eastAsia="Times New Roman" w:cs="Times New Roman"/>
          <w:szCs w:val="24"/>
        </w:rPr>
        <w:t>ναι η δέσμευσή μας; Ότι εμείς θα αναζητήσουμε και θα εξαντλήσουμε κάθε δυνατότητα και κάθε περιθώριο, ώστε συνεχώς να αλλάζει προς το καλύτερο η καθημερινότητα των αθλητών αυτών και να γίνονται πιο ευνοϊκές οι συνθήκες.</w:t>
      </w:r>
    </w:p>
    <w:p w14:paraId="1203191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Τελειώνω, κύριε Πρόεδρε, αναφερόμενη</w:t>
      </w:r>
      <w:r>
        <w:rPr>
          <w:rFonts w:eastAsia="Times New Roman" w:cs="Times New Roman"/>
          <w:szCs w:val="24"/>
        </w:rPr>
        <w:t xml:space="preserve"> στην τροπολογία που αφορά τους ΟΤΑ. Είναι φανερό ότι στο θέμα αυτό συγκρούονται δ</w:t>
      </w:r>
      <w:r>
        <w:rPr>
          <w:rFonts w:eastAsia="Times New Roman" w:cs="Times New Roman"/>
          <w:szCs w:val="24"/>
        </w:rPr>
        <w:t>ύ</w:t>
      </w:r>
      <w:r>
        <w:rPr>
          <w:rFonts w:eastAsia="Times New Roman" w:cs="Times New Roman"/>
          <w:szCs w:val="24"/>
        </w:rPr>
        <w:t>ο κόσμοι, δ</w:t>
      </w:r>
      <w:r>
        <w:rPr>
          <w:rFonts w:eastAsia="Times New Roman" w:cs="Times New Roman"/>
          <w:szCs w:val="24"/>
        </w:rPr>
        <w:t>ύ</w:t>
      </w:r>
      <w:r>
        <w:rPr>
          <w:rFonts w:eastAsia="Times New Roman" w:cs="Times New Roman"/>
          <w:szCs w:val="24"/>
        </w:rPr>
        <w:t xml:space="preserve">ο ιδεολογικές κοσμοθεωρίες </w:t>
      </w:r>
      <w:r>
        <w:rPr>
          <w:rFonts w:eastAsia="Times New Roman" w:cs="Times New Roman"/>
          <w:szCs w:val="24"/>
        </w:rPr>
        <w:t>-</w:t>
      </w:r>
      <w:r>
        <w:rPr>
          <w:rFonts w:eastAsia="Times New Roman" w:cs="Times New Roman"/>
          <w:szCs w:val="24"/>
        </w:rPr>
        <w:t>να το πω έτσι. Η ουσία, στην οποία κανένας δυστυχώς δεν απάντησε, είναι τελείως ταξική και ως τέτοια θα πρέπει να τη δούμε.</w:t>
      </w:r>
    </w:p>
    <w:p w14:paraId="1203191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Έχουμε, λ</w:t>
      </w:r>
      <w:r>
        <w:rPr>
          <w:rFonts w:eastAsia="Times New Roman" w:cs="Times New Roman"/>
          <w:szCs w:val="24"/>
        </w:rPr>
        <w:t>οιπόν, δ</w:t>
      </w:r>
      <w:r>
        <w:rPr>
          <w:rFonts w:eastAsia="Times New Roman" w:cs="Times New Roman"/>
          <w:szCs w:val="24"/>
        </w:rPr>
        <w:t>ύ</w:t>
      </w:r>
      <w:r>
        <w:rPr>
          <w:rFonts w:eastAsia="Times New Roman" w:cs="Times New Roman"/>
          <w:szCs w:val="24"/>
        </w:rPr>
        <w:t xml:space="preserve">ο κόσμους. Από τη μια έχουμε τον κόσμο της </w:t>
      </w:r>
      <w:r>
        <w:rPr>
          <w:rFonts w:eastAsia="Times New Roman" w:cs="Times New Roman"/>
          <w:szCs w:val="24"/>
        </w:rPr>
        <w:t>Α</w:t>
      </w:r>
      <w:r>
        <w:rPr>
          <w:rFonts w:eastAsia="Times New Roman" w:cs="Times New Roman"/>
          <w:szCs w:val="24"/>
        </w:rPr>
        <w:t xml:space="preserve">ντιπολίτευσης με τους εργολάβους που αδημονούν να αρπάξουν αυτό το κομμάτι από την </w:t>
      </w:r>
      <w:r>
        <w:rPr>
          <w:rFonts w:eastAsia="Times New Roman" w:cs="Times New Roman"/>
          <w:szCs w:val="24"/>
        </w:rPr>
        <w:t>α</w:t>
      </w:r>
      <w:r>
        <w:rPr>
          <w:rFonts w:eastAsia="Times New Roman" w:cs="Times New Roman"/>
          <w:szCs w:val="24"/>
        </w:rPr>
        <w:t>υτοδιοίκηση, γιατί είναι αρκετά ελκυστικό και κερδοφόρο και από την άλλη έχουμε τον κόσμο του ΣΥΡΙΖΑ που δίνει μ</w:t>
      </w:r>
      <w:r>
        <w:rPr>
          <w:rFonts w:eastAsia="Times New Roman" w:cs="Times New Roman"/>
          <w:szCs w:val="24"/>
        </w:rPr>
        <w:t>ί</w:t>
      </w:r>
      <w:r>
        <w:rPr>
          <w:rFonts w:eastAsia="Times New Roman" w:cs="Times New Roman"/>
          <w:szCs w:val="24"/>
        </w:rPr>
        <w:t>α μάχη, προκειμένου αυτή η εργασία να προστατευθεί και να παραμείνει αυτή η αρμοδιότητα στους δήμους</w:t>
      </w:r>
      <w:r>
        <w:rPr>
          <w:rFonts w:eastAsia="Times New Roman" w:cs="Times New Roman"/>
          <w:szCs w:val="24"/>
        </w:rPr>
        <w:t>,</w:t>
      </w:r>
      <w:r>
        <w:rPr>
          <w:rFonts w:eastAsia="Times New Roman" w:cs="Times New Roman"/>
          <w:szCs w:val="24"/>
        </w:rPr>
        <w:t xml:space="preserve"> ως οφείλει να κάνει. </w:t>
      </w:r>
    </w:p>
    <w:p w14:paraId="1203191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Ας θυμηθούμε</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τι συνέβαινε με την καθαριότητα στα νοσοκομεία, όταν αυτή παραδόθηκε στους ιδιώτες. </w:t>
      </w:r>
      <w:r>
        <w:rPr>
          <w:rFonts w:eastAsia="Times New Roman" w:cs="Times New Roman"/>
          <w:szCs w:val="24"/>
        </w:rPr>
        <w:lastRenderedPageBreak/>
        <w:t>Ας θυμηθούμε πώς σ</w:t>
      </w:r>
      <w:r>
        <w:rPr>
          <w:rFonts w:eastAsia="Times New Roman" w:cs="Times New Roman"/>
          <w:szCs w:val="24"/>
        </w:rPr>
        <w:t>υμπεριφέρθηκαν οι εργολάβοι στις καθαρίστριες και πόση ανακούφιση αισθάνθηκαν από την άλλη, όταν το κράτος ήρθε και έκανε απευθείας σύμβαση με αυτές τις γυναίκες. Σε αυτή, λοιπόν, την κατεύθυνση θεωρώ ότι είναι και η τροπολογία για τους ΟΤΑ.</w:t>
      </w:r>
    </w:p>
    <w:p w14:paraId="1203191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ιοι Βουλευτές, εμείς θα συνεχίσουμε έναν αγώνα</w:t>
      </w:r>
      <w:r>
        <w:rPr>
          <w:rFonts w:eastAsia="Times New Roman" w:cs="Times New Roman"/>
          <w:szCs w:val="24"/>
        </w:rPr>
        <w:t>,</w:t>
      </w:r>
      <w:r>
        <w:rPr>
          <w:rFonts w:eastAsia="Times New Roman" w:cs="Times New Roman"/>
          <w:szCs w:val="24"/>
        </w:rPr>
        <w:t xml:space="preserve"> τον οποίο έχουμε ξεκινήσει εδώ και δυόμισι περίπου χρόνια σε όλα τα επίπεδα και σε αυτόν τον αγώνα ξέρουμε ότι δεν είμαστε μόνοι. Όσο και να κραυγάζετε, όσες κορώνες και να βγάζετε, το ξέρω πάρα πολύ καλά ότι</w:t>
      </w:r>
      <w:r>
        <w:rPr>
          <w:rFonts w:eastAsia="Times New Roman" w:cs="Times New Roman"/>
          <w:szCs w:val="24"/>
        </w:rPr>
        <w:t xml:space="preserve"> στο τέλος της τετραετίας, το 2019 δηλαδή, ο κόσμος θα έχει βγάλει τα συμπεράσματά του, τα οποία ήδη τα βγάζει, γιατί καθημερινά νομίζω ότι παρουσιάζετε το πραγματικό σας πρόσωπο και τότε ίσως να αναμετρηθούμε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w:t>
      </w:r>
    </w:p>
    <w:p w14:paraId="12031914" w14:textId="77777777" w:rsidR="00402C5E" w:rsidRDefault="00212FF6">
      <w:pPr>
        <w:spacing w:line="600" w:lineRule="auto"/>
        <w:ind w:firstLine="709"/>
        <w:jc w:val="center"/>
        <w:rPr>
          <w:rFonts w:eastAsia="Times New Roman"/>
          <w:bCs/>
        </w:rPr>
      </w:pPr>
      <w:r>
        <w:rPr>
          <w:rFonts w:eastAsia="Times New Roman"/>
          <w:bCs/>
        </w:rPr>
        <w:t>(Χειροκροτήματα από την πτέρυ</w:t>
      </w:r>
      <w:r>
        <w:rPr>
          <w:rFonts w:eastAsia="Times New Roman"/>
          <w:bCs/>
        </w:rPr>
        <w:t>γα του ΣΥΡΙΖΑ)</w:t>
      </w:r>
    </w:p>
    <w:p w14:paraId="12031915" w14:textId="77777777" w:rsidR="00402C5E" w:rsidRDefault="00212FF6">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 xml:space="preserve">Ευχαριστούμε τη Βουλευτή του ΣΥΡΙΖΑ κ. Παναγιώτα </w:t>
      </w:r>
      <w:proofErr w:type="spellStart"/>
      <w:r>
        <w:rPr>
          <w:rFonts w:eastAsia="Times New Roman" w:cs="Times New Roman"/>
          <w:szCs w:val="24"/>
        </w:rPr>
        <w:t>Δριτσέλη</w:t>
      </w:r>
      <w:proofErr w:type="spellEnd"/>
      <w:r>
        <w:rPr>
          <w:rFonts w:eastAsia="Times New Roman" w:cs="Times New Roman"/>
          <w:szCs w:val="24"/>
        </w:rPr>
        <w:t>.</w:t>
      </w:r>
    </w:p>
    <w:p w14:paraId="1203191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Τον λόγο έχει ο κ. Ιωάννης Κεφαλογιάννης, Κοινοβουλευτικός Εκπρόσωπος της Νέας Δημοκρατίας, για δώδεκα λεπτά.</w:t>
      </w:r>
    </w:p>
    <w:p w14:paraId="12031917"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ΙΩΑΝΝΗΣ ΚΕΦΑΛΟΓΙΑΝΝΗΣ:</w:t>
      </w:r>
      <w:r>
        <w:rPr>
          <w:rFonts w:eastAsia="Times New Roman" w:cs="Times New Roman"/>
          <w:szCs w:val="24"/>
        </w:rPr>
        <w:t xml:space="preserve"> Ευχαριστώ, κύρι</w:t>
      </w:r>
      <w:r>
        <w:rPr>
          <w:rFonts w:eastAsia="Times New Roman" w:cs="Times New Roman"/>
          <w:szCs w:val="24"/>
        </w:rPr>
        <w:t>ε Πρόεδρε.</w:t>
      </w:r>
    </w:p>
    <w:p w14:paraId="1203191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Ακούγοντας και την προηγούμενη αγαπητή ομιλήτρια, δεν μπορώ να μην πω για τον τρόπο με τον οποίο γίνεται η νομοθέτηση. Δεν είχα σκοπό, αλλά δείτε</w:t>
      </w:r>
      <w:r>
        <w:rPr>
          <w:rFonts w:eastAsia="Times New Roman" w:cs="Times New Roman"/>
          <w:szCs w:val="24"/>
        </w:rPr>
        <w:t>:</w:t>
      </w:r>
      <w:r>
        <w:rPr>
          <w:rFonts w:eastAsia="Times New Roman" w:cs="Times New Roman"/>
          <w:szCs w:val="24"/>
        </w:rPr>
        <w:t xml:space="preserve"> Όταν έχουμε ένα νομοσχέδιο το οποίο ρυθμίζει θέματα του αθλητισμού, που ξέραμε εκ των προτέρων και</w:t>
      </w:r>
      <w:r>
        <w:rPr>
          <w:rFonts w:eastAsia="Times New Roman" w:cs="Times New Roman"/>
          <w:szCs w:val="24"/>
        </w:rPr>
        <w:t xml:space="preserve"> εδώ και πάρα πολύ καιρό ότι έπρεπε να ρυθμιστούν -και αναφέρομαι κυρίως στα θέματα της ΕΠΟ- και έγινε ολόκληρη συζήτηση στην </w:t>
      </w:r>
      <w:r>
        <w:rPr>
          <w:rFonts w:eastAsia="Times New Roman" w:cs="Times New Roman"/>
          <w:szCs w:val="24"/>
        </w:rPr>
        <w:t>ε</w:t>
      </w:r>
      <w:r>
        <w:rPr>
          <w:rFonts w:eastAsia="Times New Roman" w:cs="Times New Roman"/>
          <w:szCs w:val="24"/>
        </w:rPr>
        <w:t>πιτροπή αν είναι επείγον ή όχι, φοβούμαι ότι, δυστυχώς, ως Κυβέρνηση ΣΥΡΙΖΑ και Ανεξαρτήτων Ελλήνων έχετε κάνει την αντικανονικότ</w:t>
      </w:r>
      <w:r>
        <w:rPr>
          <w:rFonts w:eastAsia="Times New Roman" w:cs="Times New Roman"/>
          <w:szCs w:val="24"/>
        </w:rPr>
        <w:t>ητα κανόνα. Και -ξέρετε- να καταλάβω</w:t>
      </w:r>
      <w:r>
        <w:rPr>
          <w:rFonts w:eastAsia="Times New Roman" w:cs="Times New Roman"/>
          <w:szCs w:val="24"/>
        </w:rPr>
        <w:t>,</w:t>
      </w:r>
      <w:r>
        <w:rPr>
          <w:rFonts w:eastAsia="Times New Roman" w:cs="Times New Roman"/>
          <w:szCs w:val="24"/>
        </w:rPr>
        <w:t xml:space="preserve"> όταν υπάρχει πίεση χρόνου να περάσουν κάποια μέτρα, είτε γιατί επίκειται ένα </w:t>
      </w:r>
      <w:proofErr w:type="spellStart"/>
      <w:r>
        <w:rPr>
          <w:rFonts w:eastAsia="Times New Roman" w:cs="Times New Roman"/>
          <w:szCs w:val="24"/>
          <w:lang w:val="en-US"/>
        </w:rPr>
        <w:t>Eurogroup</w:t>
      </w:r>
      <w:proofErr w:type="spellEnd"/>
      <w:r>
        <w:rPr>
          <w:rFonts w:eastAsia="Times New Roman" w:cs="Times New Roman"/>
          <w:szCs w:val="24"/>
        </w:rPr>
        <w:t xml:space="preserve"> είτε γιατί επίκειται μια σύνοδος κορυφής, </w:t>
      </w:r>
      <w:r>
        <w:rPr>
          <w:rFonts w:eastAsia="Times New Roman" w:cs="Times New Roman"/>
          <w:szCs w:val="24"/>
        </w:rPr>
        <w:t>τότε</w:t>
      </w:r>
      <w:r>
        <w:rPr>
          <w:rFonts w:eastAsia="Times New Roman" w:cs="Times New Roman"/>
          <w:szCs w:val="24"/>
        </w:rPr>
        <w:t xml:space="preserve"> να το φέρετε και </w:t>
      </w:r>
      <w:r>
        <w:rPr>
          <w:rFonts w:eastAsia="Times New Roman" w:cs="Times New Roman"/>
          <w:szCs w:val="24"/>
        </w:rPr>
        <w:t>ως</w:t>
      </w:r>
      <w:r>
        <w:rPr>
          <w:rFonts w:eastAsia="Times New Roman" w:cs="Times New Roman"/>
          <w:szCs w:val="24"/>
        </w:rPr>
        <w:t xml:space="preserve"> επείγον και </w:t>
      </w:r>
      <w:r>
        <w:rPr>
          <w:rFonts w:eastAsia="Times New Roman" w:cs="Times New Roman"/>
          <w:szCs w:val="24"/>
        </w:rPr>
        <w:t>ως</w:t>
      </w:r>
      <w:r>
        <w:rPr>
          <w:rFonts w:eastAsia="Times New Roman" w:cs="Times New Roman"/>
          <w:szCs w:val="24"/>
        </w:rPr>
        <w:t xml:space="preserve"> κατεπείγον. Όμως, να έρχεται με την έννοια του επ</w:t>
      </w:r>
      <w:r>
        <w:rPr>
          <w:rFonts w:eastAsia="Times New Roman" w:cs="Times New Roman"/>
          <w:szCs w:val="24"/>
        </w:rPr>
        <w:t>είγοντος ένα νομοσχέδιο το οποίο σας είπα προηγουμένως ότι ξέρετε πάρα πολύ καλά εδώ και καιρό τις ρυθμίσεις, αρχίζει και μας προβληματίζει.</w:t>
      </w:r>
    </w:p>
    <w:p w14:paraId="1203191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Έχουμε κάνει πολλές φορές έκκληση προς το Προεδρείο και στη Διάσκεψη των Προέδρων αυτό το πράγμα να σταματήσει και </w:t>
      </w:r>
      <w:r>
        <w:rPr>
          <w:rFonts w:eastAsia="Times New Roman" w:cs="Times New Roman"/>
          <w:szCs w:val="24"/>
        </w:rPr>
        <w:t xml:space="preserve">δυστυχώς φαίνεται ότι αυτό το κάνετε κανόνα. Ίσως αν δεν </w:t>
      </w:r>
      <w:r>
        <w:rPr>
          <w:rFonts w:eastAsia="Times New Roman" w:cs="Times New Roman"/>
          <w:szCs w:val="24"/>
        </w:rPr>
        <w:lastRenderedPageBreak/>
        <w:t xml:space="preserve">αντιδρούσε η Νέα Δημοκρατία και διά της </w:t>
      </w:r>
      <w:proofErr w:type="spellStart"/>
      <w:r>
        <w:rPr>
          <w:rFonts w:eastAsia="Times New Roman" w:cs="Times New Roman"/>
          <w:szCs w:val="24"/>
        </w:rPr>
        <w:t>εισηγήτριάς</w:t>
      </w:r>
      <w:proofErr w:type="spellEnd"/>
      <w:r>
        <w:rPr>
          <w:rFonts w:eastAsia="Times New Roman" w:cs="Times New Roman"/>
          <w:szCs w:val="24"/>
        </w:rPr>
        <w:t xml:space="preserve"> της, της κ. Καραμανλή, στην </w:t>
      </w:r>
      <w:r>
        <w:rPr>
          <w:rFonts w:eastAsia="Times New Roman" w:cs="Times New Roman"/>
          <w:szCs w:val="24"/>
        </w:rPr>
        <w:t>ε</w:t>
      </w:r>
      <w:r>
        <w:rPr>
          <w:rFonts w:eastAsia="Times New Roman" w:cs="Times New Roman"/>
          <w:szCs w:val="24"/>
        </w:rPr>
        <w:t xml:space="preserve">πιτροπή, ίσως και αυτό το νομοσχέδιο να ερχόταν πάλι με τη μέθοδο του κατεπείγοντος ή του επείγοντος, χωρίς να ακούγονται οι αρμόδιοι φορείς και να το περάσουμε στην ουσία με μια διαδικασία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w:t>
      </w:r>
    </w:p>
    <w:p w14:paraId="1203191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Πραγματικά αναρωτιέμαι</w:t>
      </w:r>
      <w:r>
        <w:rPr>
          <w:rFonts w:eastAsia="Times New Roman" w:cs="Times New Roman"/>
          <w:szCs w:val="24"/>
        </w:rPr>
        <w:t xml:space="preserve">, </w:t>
      </w:r>
      <w:r>
        <w:rPr>
          <w:rFonts w:eastAsia="Times New Roman" w:cs="Times New Roman"/>
          <w:szCs w:val="24"/>
        </w:rPr>
        <w:t>τι φοβάται η Κυβέρνηση, τι φοβ</w:t>
      </w:r>
      <w:r>
        <w:rPr>
          <w:rFonts w:eastAsia="Times New Roman" w:cs="Times New Roman"/>
          <w:szCs w:val="24"/>
        </w:rPr>
        <w:t>άται ο ΣΥΡΙΖΑ, τι φοβούνται οι Ανεξάρτητοι Έλληνες</w:t>
      </w:r>
      <w:r>
        <w:rPr>
          <w:rFonts w:eastAsia="Times New Roman" w:cs="Times New Roman"/>
          <w:szCs w:val="24"/>
        </w:rPr>
        <w:t>;</w:t>
      </w:r>
      <w:r>
        <w:rPr>
          <w:rFonts w:eastAsia="Times New Roman" w:cs="Times New Roman"/>
          <w:szCs w:val="24"/>
        </w:rPr>
        <w:t xml:space="preserve"> Δεν θέλετε να συζητιούνται τα νομοσχέδια με την κανονική διαδικασία;</w:t>
      </w:r>
    </w:p>
    <w:p w14:paraId="1203191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Δεν μπορείτε συνεχώς, κύριοι Υπουργοί, να επικαλείστε ζητήματα τα οποία ξέρετε εκ των προτέρων και να βαφτίζετε τα νομοσχέδια ως επείγο</w:t>
      </w:r>
      <w:r>
        <w:rPr>
          <w:rFonts w:eastAsia="Times New Roman" w:cs="Times New Roman"/>
          <w:szCs w:val="24"/>
        </w:rPr>
        <w:t>ντα.</w:t>
      </w:r>
    </w:p>
    <w:p w14:paraId="1203191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Πάμε και στην πρόχειρη νομοθέτηση. Κατατέθηκε μια σειρά τροπολογιών. Κάποιες σχετίζονται και κάποιες όχι. Αν δείτε, όμως, το νομοσχέδιο το πώς ήρθε -γιατί εμένα μου αρέσουν οι αριθμοί- θα δείτε ότι από τις δεκαπέντε σελίδες του νομοσχεδίου οι εννιά, δ</w:t>
      </w:r>
      <w:r>
        <w:rPr>
          <w:rFonts w:eastAsia="Times New Roman" w:cs="Times New Roman"/>
          <w:szCs w:val="24"/>
        </w:rPr>
        <w:t>ηλαδή τα τρία πέμπτα</w:t>
      </w:r>
      <w:r>
        <w:rPr>
          <w:rFonts w:eastAsia="Times New Roman" w:cs="Times New Roman"/>
          <w:szCs w:val="24"/>
        </w:rPr>
        <w:t>,</w:t>
      </w:r>
      <w:r>
        <w:rPr>
          <w:rFonts w:eastAsia="Times New Roman" w:cs="Times New Roman"/>
          <w:szCs w:val="24"/>
        </w:rPr>
        <w:t xml:space="preserve"> αφορούν στην ουσία τροπολογίες. Οι έξι σελίδες αφορούν το νομοσχέδιο αθλητισμού και αν πάμε από το άρθρο 16 και επόμενα, το οποίο αφορά τις τροπολογίες, στην ουσία είναι οι εννιά σελίδες. Αυτό δεν είναι δείγμα πρόχειρης νομοθέτησης; Ε</w:t>
      </w:r>
      <w:r>
        <w:rPr>
          <w:rFonts w:eastAsia="Times New Roman" w:cs="Times New Roman"/>
          <w:szCs w:val="24"/>
        </w:rPr>
        <w:t xml:space="preserve">ννιά στις δεκαπέντε σελίδες </w:t>
      </w:r>
      <w:r>
        <w:rPr>
          <w:rFonts w:eastAsia="Times New Roman" w:cs="Times New Roman"/>
          <w:szCs w:val="24"/>
        </w:rPr>
        <w:lastRenderedPageBreak/>
        <w:t>του νομοσχεδίου αφορούν τροπολογίες, ξέχωρα από τις τροπολογίες που ήρθαν σήμερα, βουλευτικές ή υπουργικές.</w:t>
      </w:r>
    </w:p>
    <w:p w14:paraId="1203191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Άρα γιατί παραπονείστε όταν σας λένε ότι νομοθετείτε προχείρως; Νομίζω ότι είναι κάτι το οποίο κάποια στιγμή -το λέω και</w:t>
      </w:r>
      <w:r>
        <w:rPr>
          <w:rFonts w:eastAsia="Times New Roman" w:cs="Times New Roman"/>
          <w:szCs w:val="24"/>
        </w:rPr>
        <w:t xml:space="preserve"> για τώρα</w:t>
      </w:r>
      <w:r>
        <w:rPr>
          <w:rFonts w:eastAsia="Times New Roman" w:cs="Times New Roman"/>
          <w:szCs w:val="24"/>
        </w:rPr>
        <w:t>,</w:t>
      </w:r>
      <w:r>
        <w:rPr>
          <w:rFonts w:eastAsia="Times New Roman" w:cs="Times New Roman"/>
          <w:szCs w:val="24"/>
        </w:rPr>
        <w:t xml:space="preserve"> το λέω και για το μέλλον- πρέπει να σταματήσει σε αυτή την Αίθουσα. Δεν είναι, βεβαίως, δικαιολογία ότι «ξέρετε, τα έκαναν και οι προηγούμενοι». Το έχω ακούσει πολλές φορές αυτό το επιχείρημα. Υποτίθεται ότι η δική σας η Κυβέρνηση θα ερχόταν εδώ</w:t>
      </w:r>
      <w:r>
        <w:rPr>
          <w:rFonts w:eastAsia="Times New Roman" w:cs="Times New Roman"/>
          <w:szCs w:val="24"/>
        </w:rPr>
        <w:t xml:space="preserve"> πέρα να φέρει ένα άλλο κοινοβουλευτικό ήθος και</w:t>
      </w:r>
      <w:r>
        <w:rPr>
          <w:rFonts w:eastAsia="Times New Roman" w:cs="Times New Roman"/>
          <w:szCs w:val="24"/>
        </w:rPr>
        <w:t>,</w:t>
      </w:r>
      <w:r>
        <w:rPr>
          <w:rFonts w:eastAsia="Times New Roman" w:cs="Times New Roman"/>
          <w:szCs w:val="24"/>
        </w:rPr>
        <w:t xml:space="preserve"> δυστυχώς, ακολουθείτε μεθόδους χειρότερες από αυτές του παρελθόντος. Είναι κάτι το οποίο πρέπει να μας προβληματίσει όλους.</w:t>
      </w:r>
    </w:p>
    <w:p w14:paraId="1203191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Πολύ σύντομα θα μπω σε κάποια άρθρα του νομοσχεδίου</w:t>
      </w:r>
      <w:r>
        <w:rPr>
          <w:rFonts w:eastAsia="Times New Roman" w:cs="Times New Roman"/>
          <w:szCs w:val="24"/>
        </w:rPr>
        <w:t>,</w:t>
      </w:r>
      <w:r>
        <w:rPr>
          <w:rFonts w:eastAsia="Times New Roman" w:cs="Times New Roman"/>
          <w:szCs w:val="24"/>
        </w:rPr>
        <w:t xml:space="preserve"> που αφορούν τροπολογίες. Άρθρο 17, για το οποίο είμαστε αρνητικοί.</w:t>
      </w:r>
    </w:p>
    <w:p w14:paraId="1203191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Πραγματικά, αγαπητές κυρίες και αγαπητοί κύριοι συνάδελφοι</w:t>
      </w:r>
      <w:r>
        <w:rPr>
          <w:rFonts w:eastAsia="Times New Roman" w:cs="Times New Roman"/>
          <w:szCs w:val="24"/>
        </w:rPr>
        <w:t>,</w:t>
      </w:r>
      <w:r>
        <w:rPr>
          <w:rFonts w:eastAsia="Times New Roman" w:cs="Times New Roman"/>
          <w:szCs w:val="24"/>
        </w:rPr>
        <w:t xml:space="preserve"> και να θέλει κάποιος να αγιάσει</w:t>
      </w:r>
      <w:r>
        <w:rPr>
          <w:rFonts w:eastAsia="Times New Roman" w:cs="Times New Roman"/>
          <w:szCs w:val="24"/>
        </w:rPr>
        <w:t>,</w:t>
      </w:r>
      <w:r>
        <w:rPr>
          <w:rFonts w:eastAsia="Times New Roman" w:cs="Times New Roman"/>
          <w:szCs w:val="24"/>
        </w:rPr>
        <w:t xml:space="preserve"> δεν μπορεί</w:t>
      </w:r>
      <w:r>
        <w:rPr>
          <w:rFonts w:eastAsia="Times New Roman" w:cs="Times New Roman"/>
          <w:szCs w:val="24"/>
        </w:rPr>
        <w:t>!</w:t>
      </w:r>
    </w:p>
    <w:p w14:paraId="1203192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Προσπαθώ να καταλάβω, κύριε Υπουργέ, τι θέλετε να κάνετε με το άρθρο 17</w:t>
      </w:r>
      <w:r>
        <w:rPr>
          <w:rFonts w:eastAsia="Times New Roman" w:cs="Times New Roman"/>
          <w:szCs w:val="24"/>
        </w:rPr>
        <w:t>,</w:t>
      </w:r>
      <w:r>
        <w:rPr>
          <w:rFonts w:eastAsia="Times New Roman" w:cs="Times New Roman"/>
          <w:szCs w:val="24"/>
        </w:rPr>
        <w:t xml:space="preserve"> που αφορά </w:t>
      </w:r>
      <w:r>
        <w:rPr>
          <w:rFonts w:eastAsia="Times New Roman" w:cs="Times New Roman"/>
          <w:szCs w:val="24"/>
        </w:rPr>
        <w:t>τροπολογία του Υπουργείου Ανάπτυξης. Έρχεστε σήμερα με απόφαση του Υπουργείου Οικονομίας να ορίσετε τα απαιτούμενα δικαιολογητικά που χρειάζονται για τη διαδικασία και κάθε αναγκαία λεπτομέρεια για την καταβολή επιχορήγησης για τους αναπτυξιακούς νόμους το</w:t>
      </w:r>
      <w:r>
        <w:rPr>
          <w:rFonts w:eastAsia="Times New Roman" w:cs="Times New Roman"/>
          <w:szCs w:val="24"/>
        </w:rPr>
        <w:t>υ 1998, του 2004, του 2011 και του 2016.</w:t>
      </w:r>
    </w:p>
    <w:p w14:paraId="1203192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Και άντε να καταλάβω ότι για τις επενδύσεις του 2016 αυτά χρειάζονται. Όμως, με </w:t>
      </w:r>
      <w:proofErr w:type="spellStart"/>
      <w:r>
        <w:rPr>
          <w:rFonts w:eastAsia="Times New Roman" w:cs="Times New Roman"/>
          <w:szCs w:val="24"/>
        </w:rPr>
        <w:t>συγχωρείτε</w:t>
      </w:r>
      <w:proofErr w:type="spellEnd"/>
      <w:r>
        <w:rPr>
          <w:rFonts w:eastAsia="Times New Roman" w:cs="Times New Roman"/>
          <w:szCs w:val="24"/>
        </w:rPr>
        <w:t>, μιλάμε για επενδύσεις που κατά βάση έχουν ολοκληρωθεί και θα πρέπει να έχουν ελεγχθεί. Μάλιστα, κάποιες από αυτές ολοκληρώθ</w:t>
      </w:r>
      <w:r>
        <w:rPr>
          <w:rFonts w:eastAsia="Times New Roman" w:cs="Times New Roman"/>
          <w:szCs w:val="24"/>
        </w:rPr>
        <w:t>ηκαν με κάποιον τρόπο ίσως μη σύννομο με τις προϋποθέσεις των αναπτυξιακών νόμων και κάποιες από αυτές ακόμη εκκρεμούν στα δικαστήρια. Τι κάνετε μ</w:t>
      </w:r>
      <w:r>
        <w:rPr>
          <w:rFonts w:eastAsia="Times New Roman" w:cs="Times New Roman"/>
          <w:szCs w:val="24"/>
        </w:rPr>
        <w:t>ε</w:t>
      </w:r>
      <w:r>
        <w:rPr>
          <w:rFonts w:eastAsia="Times New Roman" w:cs="Times New Roman"/>
          <w:szCs w:val="24"/>
        </w:rPr>
        <w:t xml:space="preserve"> αυτό το άρθρο; Τις νομιμοποιείτε εκ των υστέρων; </w:t>
      </w:r>
    </w:p>
    <w:p w14:paraId="1203192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Όσον αφορά το άρθρο 18, η συγκεκριμένη τροπολογία είναι απ</w:t>
      </w:r>
      <w:r>
        <w:rPr>
          <w:rFonts w:eastAsia="Times New Roman" w:cs="Times New Roman"/>
          <w:szCs w:val="24"/>
        </w:rPr>
        <w:t>όδειξη της αδυναμίας της Κυβέρνησης να ολοκληρώσει τα ποιοτικά σχέδια των παλαιότερων αναπτυξιακών νόμων, οι οφειλές των οποίων δυστυχώς παραμένουν σε ένα δυσθεώρητο ύψος, περίπου στο ύψος των 4 δισεκατομμυρίων ευρώ. Δυστυχώς είχαμε προειδοποιήσει πολύ έγκ</w:t>
      </w:r>
      <w:r>
        <w:rPr>
          <w:rFonts w:eastAsia="Times New Roman" w:cs="Times New Roman"/>
          <w:szCs w:val="24"/>
        </w:rPr>
        <w:t xml:space="preserve">αιρα γι’ αυτή την αρνητική </w:t>
      </w:r>
      <w:r>
        <w:rPr>
          <w:rFonts w:eastAsia="Times New Roman" w:cs="Times New Roman"/>
          <w:szCs w:val="24"/>
        </w:rPr>
        <w:lastRenderedPageBreak/>
        <w:t xml:space="preserve">εξέλιξη, τόσο το προηγούμενο διάστημα όσο και κατά τη συζήτηση και ψήφιση του πρόσφατου αναπτυξιακού νόμου. </w:t>
      </w:r>
    </w:p>
    <w:p w14:paraId="1203192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θέση μας, κύριε Υπουργέ, ήταν και παραμένει αυτή της οριζόντιας παράτασης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και στα επενδυτικά σχέδ</w:t>
      </w:r>
      <w:r>
        <w:rPr>
          <w:rFonts w:eastAsia="Times New Roman" w:cs="Times New Roman"/>
          <w:szCs w:val="24"/>
        </w:rPr>
        <w:t>ια των παλαιότερων επενδυτικών νόμων, χωρίς να είναι απαραίτητη η προϋπόθεση της επίτευξης του 50% των επενδύσεων. Ειδάλλως, πλήθος αξιόπιστων και βιώσιμων επενδυτικών σχεδίων</w:t>
      </w:r>
      <w:r>
        <w:rPr>
          <w:rFonts w:eastAsia="Times New Roman" w:cs="Times New Roman"/>
          <w:szCs w:val="24"/>
        </w:rPr>
        <w:t>,</w:t>
      </w:r>
      <w:r>
        <w:rPr>
          <w:rFonts w:eastAsia="Times New Roman" w:cs="Times New Roman"/>
          <w:szCs w:val="24"/>
        </w:rPr>
        <w:t xml:space="preserve"> που βρίσκονται σε εξέλιξη, θα ακυρωθούν. Δυστυχώς πιστεύουμε ότι η σημερινή τρο</w:t>
      </w:r>
      <w:r>
        <w:rPr>
          <w:rFonts w:eastAsia="Times New Roman" w:cs="Times New Roman"/>
          <w:szCs w:val="24"/>
        </w:rPr>
        <w:t xml:space="preserve">πολογία επί της ουσίας δεν επιλύει το ζήτημα. Ο όρος της ολοκλήρωσης κατά 50% έως 31 Ιουλίου μοιάζει άπιαστος, δυστυχώς, λόγω της κακής κατάστασης της αγοράς. </w:t>
      </w:r>
    </w:p>
    <w:p w14:paraId="1203192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Μετά από ένα</w:t>
      </w:r>
      <w:r>
        <w:rPr>
          <w:rFonts w:eastAsia="Times New Roman" w:cs="Times New Roman"/>
          <w:szCs w:val="24"/>
        </w:rPr>
        <w:t>ν</w:t>
      </w:r>
      <w:r>
        <w:rPr>
          <w:rFonts w:eastAsia="Times New Roman" w:cs="Times New Roman"/>
          <w:szCs w:val="24"/>
        </w:rPr>
        <w:t xml:space="preserve"> χρόνο σχεδόν από την ψήφιση του νέου αναπτυξιακού νόμου, του ν.4399/2016, από την </w:t>
      </w:r>
      <w:r>
        <w:rPr>
          <w:rFonts w:eastAsia="Times New Roman" w:cs="Times New Roman"/>
          <w:szCs w:val="24"/>
        </w:rPr>
        <w:t>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δυστυχώς ούτε μία επένδυση δεν έχει προχωρήσει. Επιπλέον, ενώ μέχρι 20 Μαρτίου 2017 θα έπρεπε ήδη να έχει ολοκληρωθεί ο έλεγχος πληρότητας και νομιμότητας των επενδυτικών σχεδίων, παρ’ όλα αυτά η διαδικασία δεν έχει ακόμη ξεκινήσει</w:t>
      </w:r>
      <w:r>
        <w:rPr>
          <w:rFonts w:eastAsia="Times New Roman" w:cs="Times New Roman"/>
          <w:szCs w:val="24"/>
        </w:rPr>
        <w:t>,</w:t>
      </w:r>
      <w:r>
        <w:rPr>
          <w:rFonts w:eastAsia="Times New Roman" w:cs="Times New Roman"/>
          <w:szCs w:val="24"/>
        </w:rPr>
        <w:t xml:space="preserve"> λόγω έλλειψης ετοιμότητας του πληροφοριακού συστήματος κρατικών ενισχύσεων. Δυστυχώς, έτσι, ένας πολύ μεγάλος </w:t>
      </w:r>
      <w:r>
        <w:rPr>
          <w:rFonts w:eastAsia="Times New Roman" w:cs="Times New Roman"/>
          <w:szCs w:val="24"/>
        </w:rPr>
        <w:lastRenderedPageBreak/>
        <w:t>αριθμός επενδυτικών προτάσεων παραμένουν ακόμη σε αναμονή και οι επιχειρήσεις βεβαίως σε αβεβαιότητα.</w:t>
      </w:r>
    </w:p>
    <w:p w14:paraId="1203192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Αναφερόμενος τώρα στις τροπολογίες –δεν θα</w:t>
      </w:r>
      <w:r>
        <w:rPr>
          <w:rFonts w:eastAsia="Times New Roman" w:cs="Times New Roman"/>
          <w:szCs w:val="24"/>
        </w:rPr>
        <w:t xml:space="preserve"> αναφερθώ περαιτέρω στο νομοσχέδιο, γιατί με έχει καλύψει πλήρως η εισηγήτρια της Νέας Δημοκρατίας και φαντάζομαι ότι θα τοποθετηθεί και στη δευτερολογία της- θα πω τα εξής:</w:t>
      </w:r>
    </w:p>
    <w:p w14:paraId="1203192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που ενσωματώθηκε στο νομοσχέδιο ως άρθρο 21, κυρίες και </w:t>
      </w:r>
      <w:r>
        <w:rPr>
          <w:rFonts w:eastAsia="Times New Roman" w:cs="Times New Roman"/>
          <w:szCs w:val="24"/>
        </w:rPr>
        <w:t>κύριοι συνάδελφοι, μιλάμε στην ουσία για ένα νομοσχέδιο μέσα στο νομοσχέδιο. Μ</w:t>
      </w:r>
      <w:r>
        <w:rPr>
          <w:rFonts w:eastAsia="Times New Roman" w:cs="Times New Roman"/>
          <w:szCs w:val="24"/>
        </w:rPr>
        <w:t>ε</w:t>
      </w:r>
      <w:r>
        <w:rPr>
          <w:rFonts w:eastAsia="Times New Roman" w:cs="Times New Roman"/>
          <w:szCs w:val="24"/>
        </w:rPr>
        <w:t xml:space="preserve"> αυτή δημιουργείτε ένα μίνι Υπουργείο. Προσέξτε, δημιουργείτε δύο Γενικές Διευθύνσεις στο Υπουργείο Ναυτιλίας και Νησιωτικής Πολιτικής, όταν ολόκληρο Υπουργείο Πολιτισμού έχει δύο Γενικές Διευθύνσεις. Δηλαδή, δημιουργείτε ένα καινούργιο Υπουργείο, καινούργ</w:t>
      </w:r>
      <w:r>
        <w:rPr>
          <w:rFonts w:eastAsia="Times New Roman" w:cs="Times New Roman"/>
          <w:szCs w:val="24"/>
        </w:rPr>
        <w:t>ιες δομές, καινούργια γραφειοκρατία. Δεν θα πω εγώ για τις προσλήψεις που μπορούν να γίνουν ή να μη γίνουν, αλλά αντιλαμβάνεστε ότι αντί να προχωράμε μπροστά και να ξεπερνάμε αυτά τα εμπόδια, κάτι που είναι απαραίτητο για να πάει μπροστά η οικονομία, εσείς</w:t>
      </w:r>
      <w:r>
        <w:rPr>
          <w:rFonts w:eastAsia="Times New Roman" w:cs="Times New Roman"/>
          <w:szCs w:val="24"/>
        </w:rPr>
        <w:t xml:space="preserve"> δημιουργείτε καινούργια γραφειοκρατία.</w:t>
      </w:r>
    </w:p>
    <w:p w14:paraId="1203192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Όσον αφορά τη με αριθμό 1077/15 τροπολογία, την οποία έκανε δεκτή ο Υπουργός, εμείς θα είμαστε αρνητικοί, όπως και στη με αριθμό 1078/16 τροπολογία. Το ίδιο ισχύει και για τη με αριθμό 1080/18 τροπολογία.</w:t>
      </w:r>
    </w:p>
    <w:p w14:paraId="1203192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Θα μου επιτ</w:t>
      </w:r>
      <w:r>
        <w:rPr>
          <w:rFonts w:eastAsia="Times New Roman" w:cs="Times New Roman"/>
          <w:szCs w:val="24"/>
        </w:rPr>
        <w:t xml:space="preserve">ρέψετε μία αναφορά στη με αριθμό 1081/19 τροπολογία που αφορά την </w:t>
      </w:r>
      <w:r>
        <w:rPr>
          <w:rFonts w:eastAsia="Times New Roman" w:cs="Times New Roman"/>
          <w:szCs w:val="24"/>
        </w:rPr>
        <w:t>κάρτα υγείας</w:t>
      </w:r>
      <w:r>
        <w:rPr>
          <w:rFonts w:eastAsia="Times New Roman" w:cs="Times New Roman"/>
          <w:szCs w:val="24"/>
        </w:rPr>
        <w:t xml:space="preserve"> των αθλητών. Στην ουσία της είμαστε θετικοί.</w:t>
      </w:r>
    </w:p>
    <w:p w14:paraId="1203192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Όμως, κύριε Υπουργέ, νομίζω ότι κι εσείς θα θέλατε αυτή η συγκεκριμένη ρύθμιση να έρθει ως μέρος του κανονικού νομοσχεδίου και όχι μ</w:t>
      </w:r>
      <w:r>
        <w:rPr>
          <w:rFonts w:eastAsia="Times New Roman" w:cs="Times New Roman"/>
          <w:szCs w:val="24"/>
        </w:rPr>
        <w:t>ε τροπολογία. Θα ήθελα μία τοποθέτηση επ’ αυτού στη δευτερολογία σας. Δεν μπορούμε να νομοθετούμε μ</w:t>
      </w:r>
      <w:r>
        <w:rPr>
          <w:rFonts w:eastAsia="Times New Roman" w:cs="Times New Roman"/>
          <w:szCs w:val="24"/>
        </w:rPr>
        <w:t>ε</w:t>
      </w:r>
      <w:r>
        <w:rPr>
          <w:rFonts w:eastAsia="Times New Roman" w:cs="Times New Roman"/>
          <w:szCs w:val="24"/>
        </w:rPr>
        <w:t xml:space="preserve"> αυτόν τον τρόπο. Είναι ένα πολύ σοβαρό ζήτημα. Σας είπα ότι επί της ουσίας είμαστε θετικοί. Βεβαίως, ακριβώς για τον λόγο ότι έρχεται ως τροπολογία θα δηλώ</w:t>
      </w:r>
      <w:r>
        <w:rPr>
          <w:rFonts w:eastAsia="Times New Roman" w:cs="Times New Roman"/>
          <w:szCs w:val="24"/>
        </w:rPr>
        <w:t>σουμε «</w:t>
      </w:r>
      <w:r>
        <w:rPr>
          <w:rFonts w:eastAsia="Times New Roman" w:cs="Times New Roman"/>
          <w:szCs w:val="24"/>
        </w:rPr>
        <w:t>παρών</w:t>
      </w:r>
      <w:r>
        <w:rPr>
          <w:rFonts w:eastAsia="Times New Roman" w:cs="Times New Roman"/>
          <w:szCs w:val="24"/>
        </w:rPr>
        <w:t>»…</w:t>
      </w:r>
    </w:p>
    <w:p w14:paraId="1203192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Για την </w:t>
      </w:r>
      <w:r>
        <w:rPr>
          <w:rFonts w:eastAsia="Times New Roman" w:cs="Times New Roman"/>
          <w:szCs w:val="24"/>
        </w:rPr>
        <w:t>κάρτα υγείας</w:t>
      </w:r>
      <w:r>
        <w:rPr>
          <w:rFonts w:eastAsia="Times New Roman" w:cs="Times New Roman"/>
          <w:szCs w:val="24"/>
        </w:rPr>
        <w:t xml:space="preserve"> λέτε;</w:t>
      </w:r>
    </w:p>
    <w:p w14:paraId="1203192B"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Μάλιστα. Για την </w:t>
      </w:r>
      <w:r>
        <w:rPr>
          <w:rFonts w:eastAsia="Times New Roman" w:cs="Times New Roman"/>
          <w:szCs w:val="24"/>
        </w:rPr>
        <w:t>κ</w:t>
      </w:r>
      <w:r>
        <w:rPr>
          <w:rFonts w:eastAsia="Times New Roman" w:cs="Times New Roman"/>
          <w:szCs w:val="24"/>
        </w:rPr>
        <w:t>άρτα.</w:t>
      </w:r>
    </w:p>
    <w:p w14:paraId="1203192C"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Ήταν το Υπουργείο Υγείας μέσα. Ήταν σοβαρό το ζήτημα.</w:t>
      </w:r>
    </w:p>
    <w:p w14:paraId="1203192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Ναι, αλλά θέλω να σας πω κάτι. Είναι ένα σοβαρ</w:t>
      </w:r>
      <w:r>
        <w:rPr>
          <w:rFonts w:eastAsia="Times New Roman" w:cs="Times New Roman"/>
          <w:szCs w:val="24"/>
        </w:rPr>
        <w:t>ό ζήτημα. Συμφωνούμε όλοι σ’ αυτό. Έχουμε κάθε καλή διάθεση, αλλά δεν μπορούμε να νομοθετούμε μέσω τροπολογιών.</w:t>
      </w:r>
    </w:p>
    <w:p w14:paraId="1203192E"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Κύριε συνάδελφε, ενσωματώθηκε.</w:t>
      </w:r>
    </w:p>
    <w:p w14:paraId="1203192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Κάνω μία δημόσια έκκληση προς όλους σ’ αυτό το ζήτημα.</w:t>
      </w:r>
    </w:p>
    <w:p w14:paraId="1203193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Όσον αφορά τη με αριθ</w:t>
      </w:r>
      <w:r>
        <w:rPr>
          <w:rFonts w:eastAsia="Times New Roman" w:cs="Times New Roman"/>
          <w:szCs w:val="24"/>
        </w:rPr>
        <w:t xml:space="preserve">μό 1082/20 τροπολογία, είμαστε αρνητικοί ως </w:t>
      </w:r>
      <w:r>
        <w:rPr>
          <w:rFonts w:eastAsia="Times New Roman" w:cs="Times New Roman"/>
          <w:szCs w:val="24"/>
        </w:rPr>
        <w:t>προς το</w:t>
      </w:r>
      <w:r>
        <w:rPr>
          <w:rFonts w:eastAsia="Times New Roman" w:cs="Times New Roman"/>
          <w:szCs w:val="24"/>
        </w:rPr>
        <w:t xml:space="preserve"> εξής: Βεβαίως και πρέπει να δίνονται άδειες προς τους αθλητές και ειδικά σε αθλητές που είναι στις εθνικές μας ομάδες ή που ετοιμάζονται για τους Ολυμπιακούς. Όμως, δεν μπορούμε να κάνουμε τον διαχωρισμό </w:t>
      </w:r>
      <w:r>
        <w:rPr>
          <w:rFonts w:eastAsia="Times New Roman" w:cs="Times New Roman"/>
          <w:szCs w:val="24"/>
        </w:rPr>
        <w:t>και να λέμε «άδεια με αποδοχές». Η πολιτεία έχει μεριμνήσει –και σωστά- και έχει δώσει σ’ αυτούς τους ανθρώπους κάποια προνόμια. Από εκεί και πέρα, όμως, δεν μπορούμε να δίνουμε περαιτέρω προνόμια σε σχέση με τους υπόλοιπους εργαζομένους. Να δίνονται, βεβα</w:t>
      </w:r>
      <w:r>
        <w:rPr>
          <w:rFonts w:eastAsia="Times New Roman" w:cs="Times New Roman"/>
          <w:szCs w:val="24"/>
        </w:rPr>
        <w:t>ίως, άδειες και να υπάρχει διευκόλυνση όσον αφορά την προετοιμασία τους, αλλά όχι άδειες μετ’ αποδοχών.</w:t>
      </w:r>
    </w:p>
    <w:p w14:paraId="1203193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w:t>
      </w:r>
      <w:r>
        <w:rPr>
          <w:rFonts w:eastAsia="Times New Roman" w:cs="Times New Roman"/>
          <w:bCs/>
          <w:szCs w:val="24"/>
        </w:rPr>
        <w:t>τροπολογία</w:t>
      </w:r>
      <w:r>
        <w:rPr>
          <w:rFonts w:eastAsia="Times New Roman" w:cs="Times New Roman"/>
          <w:szCs w:val="24"/>
        </w:rPr>
        <w:t xml:space="preserve"> με γενικό αριθμό 1084 και ειδικό αριθμό 22, που αφορά τη μεταφορά μαθητών και μαθητριών και στην ουσία την επέκταση της προθεσ</w:t>
      </w:r>
      <w:r>
        <w:rPr>
          <w:rFonts w:eastAsia="Times New Roman" w:cs="Times New Roman"/>
          <w:szCs w:val="24"/>
        </w:rPr>
        <w:t xml:space="preserve">μίας, είμαστε θετικοί. </w:t>
      </w:r>
    </w:p>
    <w:p w14:paraId="1203193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Ερχόμαστε στην περίφημη </w:t>
      </w:r>
      <w:r>
        <w:rPr>
          <w:rFonts w:eastAsia="Times New Roman" w:cs="Times New Roman"/>
          <w:bCs/>
          <w:szCs w:val="24"/>
        </w:rPr>
        <w:t>τροπολογία</w:t>
      </w:r>
      <w:r>
        <w:rPr>
          <w:rFonts w:eastAsia="Times New Roman" w:cs="Times New Roman"/>
          <w:szCs w:val="24"/>
        </w:rPr>
        <w:t xml:space="preserve"> του κ. Σκουρλέτη, την </w:t>
      </w:r>
      <w:r>
        <w:rPr>
          <w:rFonts w:eastAsia="Times New Roman" w:cs="Times New Roman"/>
          <w:bCs/>
          <w:szCs w:val="24"/>
        </w:rPr>
        <w:t>τροπολογία</w:t>
      </w:r>
      <w:r>
        <w:rPr>
          <w:rFonts w:eastAsia="Times New Roman" w:cs="Times New Roman"/>
          <w:szCs w:val="24"/>
        </w:rPr>
        <w:t xml:space="preserve"> με γενικό αριθμό 1085 και ειδικό αριθμό 23. Κυρίες και κύριοι συνάδελφοι, είναι γνωστό ότι μετά τη δημοσίευση της ομόφωνης απόφασης του Ελεγκτικού Συνεδρίου η Κυβέρ</w:t>
      </w:r>
      <w:r>
        <w:rPr>
          <w:rFonts w:eastAsia="Times New Roman" w:cs="Times New Roman"/>
          <w:szCs w:val="24"/>
        </w:rPr>
        <w:t>νηση βρέθηκε πλήρως εκτεθειμένη. Πέρα</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υ</w:t>
      </w:r>
      <w:r>
        <w:rPr>
          <w:rFonts w:eastAsia="Times New Roman" w:cs="Times New Roman"/>
          <w:szCs w:val="24"/>
        </w:rPr>
        <w:t xml:space="preserve"> ότι βρέθηκε πλήρως εκτεθειμένη, ήταν και πολιτικά και ηθικά </w:t>
      </w:r>
      <w:proofErr w:type="spellStart"/>
      <w:r>
        <w:rPr>
          <w:rFonts w:eastAsia="Times New Roman" w:cs="Times New Roman"/>
          <w:szCs w:val="24"/>
        </w:rPr>
        <w:t>υπόλογη</w:t>
      </w:r>
      <w:proofErr w:type="spellEnd"/>
      <w:r>
        <w:rPr>
          <w:rFonts w:eastAsia="Times New Roman" w:cs="Times New Roman"/>
          <w:szCs w:val="24"/>
        </w:rPr>
        <w:t>,</w:t>
      </w:r>
      <w:r>
        <w:rPr>
          <w:rFonts w:eastAsia="Times New Roman" w:cs="Times New Roman"/>
          <w:szCs w:val="24"/>
        </w:rPr>
        <w:t xml:space="preserve"> τόσο απέναντι βεβαίως στους εργαζομένους όσο και στους αιρετούς των ΟΤΑ. </w:t>
      </w:r>
    </w:p>
    <w:p w14:paraId="1203193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Είναι ξεκάθαρο ότι το άρθρο 103 του Συντάγματος απαγορεύει ρητά και ξε</w:t>
      </w:r>
      <w:r>
        <w:rPr>
          <w:rFonts w:eastAsia="Times New Roman" w:cs="Times New Roman"/>
          <w:szCs w:val="24"/>
        </w:rPr>
        <w:t>κάθαρα –και το ξέρετε από την πρώτη στιγμή- τις παρατάσεις των συμβάσεων ορισμένου χρόνου και, δυστυχώς, η Κυβέρνηση το αγνόησε σκόπιμα. Όταν σας το λέγαμε σε αυτή</w:t>
      </w:r>
      <w:r>
        <w:rPr>
          <w:rFonts w:eastAsia="Times New Roman" w:cs="Times New Roman"/>
          <w:szCs w:val="24"/>
        </w:rPr>
        <w:t>ν</w:t>
      </w:r>
      <w:r>
        <w:rPr>
          <w:rFonts w:eastAsia="Times New Roman" w:cs="Times New Roman"/>
          <w:szCs w:val="24"/>
        </w:rPr>
        <w:t xml:space="preserve"> εδώ την Αίθουσα, μας λέγατε καταστροφολόγους, μας λέγατε ότι βάζαμε εμπόδια. </w:t>
      </w:r>
    </w:p>
    <w:p w14:paraId="1203193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Δυστυχώς</w:t>
      </w:r>
      <w:r>
        <w:rPr>
          <w:rFonts w:eastAsia="Times New Roman" w:cs="Times New Roman"/>
          <w:szCs w:val="24"/>
        </w:rPr>
        <w:t xml:space="preserve"> νομοθετήσατε πρόχειρα, πονηρά, με τη λογική «ας περάσει και το πολύ-πολύ ας βρεθεί αντισυνταγματικό», όπως και πράγματι έγινε. Και ερχόσαστε μετά από κάποιους μήνες να διορθώσετε κάτι το οποίο εσείς δημιουργήσατε. Βεβαίως, αντί να συμμορφωθεί η Κυβέρνηση </w:t>
      </w:r>
      <w:r>
        <w:rPr>
          <w:rFonts w:eastAsia="Times New Roman" w:cs="Times New Roman"/>
          <w:szCs w:val="24"/>
        </w:rPr>
        <w:t>στις φωνές της υπευθυνότητας και της νομιμότητας, προχωρούσε συνεχώς σε νέες νομοθετικές προτεραιότητες και διαδικασίας, παραβιάζοντας στην ουσία το Σύνταγμα, εν γνώσει της.</w:t>
      </w:r>
    </w:p>
    <w:p w14:paraId="1203193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Δημιούργησε ψεύτικες προσδοκίες σε χιλιάδες ανθρώπους, σε χιλιάδες εργαζόμενους, </w:t>
      </w:r>
      <w:r>
        <w:rPr>
          <w:rFonts w:eastAsia="Times New Roman"/>
          <w:szCs w:val="24"/>
        </w:rPr>
        <w:t>ο</w:t>
      </w:r>
      <w:r>
        <w:rPr>
          <w:rFonts w:eastAsia="Times New Roman"/>
          <w:szCs w:val="24"/>
        </w:rPr>
        <w:t>ι οποίοι</w:t>
      </w:r>
      <w:r>
        <w:rPr>
          <w:rFonts w:eastAsia="Times New Roman" w:cs="Times New Roman"/>
          <w:szCs w:val="24"/>
        </w:rPr>
        <w:t xml:space="preserve"> αυτή τη στιγμή δικαίως αισθάνονται εξαπατημένοι και απογοητευμένοι. Και το έλεγαν από τότε στην Κυβέρνηση. Εγκλώβισε βέβαια ταυτόχρονα και τους δημάρχους και τα δημοτικά συμβούλια σε μια αδικαιολόγητη αντιπαράθεση με τους εργαζόμενους και τα αρμόδ</w:t>
      </w:r>
      <w:r>
        <w:rPr>
          <w:rFonts w:eastAsia="Times New Roman" w:cs="Times New Roman"/>
          <w:szCs w:val="24"/>
        </w:rPr>
        <w:t xml:space="preserve">ια Υπουργεία. </w:t>
      </w:r>
    </w:p>
    <w:p w14:paraId="1203193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Σας τα λέγαμε, κυρίες και κύριοι της Κυβέρνησης, ότι παίζετε με την αγωνία των εργαζομένων, χιλιάδων οικογενειών. Δημιουργήσατε ένα κλίμα αδιαφάνειας, αναξιοκρατίας και έλλειψης </w:t>
      </w:r>
      <w:r>
        <w:rPr>
          <w:rFonts w:eastAsia="Times New Roman" w:cs="Times New Roman"/>
          <w:szCs w:val="24"/>
        </w:rPr>
        <w:lastRenderedPageBreak/>
        <w:t>δικαιοσύνης στην κοινωνία 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επιδείξατε μια εγκλημα</w:t>
      </w:r>
      <w:r>
        <w:rPr>
          <w:rFonts w:eastAsia="Times New Roman" w:cs="Times New Roman"/>
          <w:szCs w:val="24"/>
        </w:rPr>
        <w:t xml:space="preserve">τική αδιαφορία και ανευθυνότητα και αδιαφορήσατε σε συνεχείς και σε </w:t>
      </w:r>
      <w:proofErr w:type="spellStart"/>
      <w:r>
        <w:rPr>
          <w:rFonts w:eastAsia="Times New Roman" w:cs="Times New Roman"/>
          <w:szCs w:val="24"/>
        </w:rPr>
        <w:t>στοιχειοθετημένες</w:t>
      </w:r>
      <w:proofErr w:type="spellEnd"/>
      <w:r>
        <w:rPr>
          <w:rFonts w:eastAsia="Times New Roman" w:cs="Times New Roman"/>
          <w:szCs w:val="24"/>
        </w:rPr>
        <w:t xml:space="preserve"> ενστάσεις της Νέας Δημοκρατίας.</w:t>
      </w:r>
    </w:p>
    <w:p w14:paraId="1203193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Κύριοι Υπουργοί, η δική μας θέση είναι ξεκάθαρη. Καταθέσαμε </w:t>
      </w:r>
      <w:r>
        <w:rPr>
          <w:rFonts w:eastAsia="Times New Roman" w:cs="Times New Roman"/>
          <w:bCs/>
          <w:szCs w:val="24"/>
        </w:rPr>
        <w:t>τροπολογία</w:t>
      </w:r>
      <w:r>
        <w:rPr>
          <w:rFonts w:eastAsia="Times New Roman" w:cs="Times New Roman"/>
          <w:szCs w:val="24"/>
        </w:rPr>
        <w:t xml:space="preserve"> επ</w:t>
      </w:r>
      <w:r>
        <w:rPr>
          <w:rFonts w:eastAsia="Times New Roman" w:cs="Times New Roman"/>
          <w:szCs w:val="24"/>
        </w:rPr>
        <w:t>’</w:t>
      </w:r>
      <w:r>
        <w:rPr>
          <w:rFonts w:eastAsia="Times New Roman" w:cs="Times New Roman"/>
          <w:szCs w:val="24"/>
        </w:rPr>
        <w:t xml:space="preserve"> αυτού και λέμε ότι πράγματι πρέπει να πληρωθούν άμεσα τα δεδουλ</w:t>
      </w:r>
      <w:r>
        <w:rPr>
          <w:rFonts w:eastAsia="Times New Roman" w:cs="Times New Roman"/>
          <w:szCs w:val="24"/>
        </w:rPr>
        <w:t>ευμένα των εργαζομένων συμβασιούχων</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εξαπατήθηκαν από την Κυβέρνηση. Πρέπει, όμως, να πούμε και στους εργαζομένους την αλήθεια: Δεν μπορεί να γίνει κα</w:t>
      </w:r>
      <w:r>
        <w:rPr>
          <w:rFonts w:eastAsia="Times New Roman" w:cs="Times New Roman"/>
          <w:szCs w:val="24"/>
        </w:rPr>
        <w:t>μ</w:t>
      </w:r>
      <w:r>
        <w:rPr>
          <w:rFonts w:eastAsia="Times New Roman" w:cs="Times New Roman"/>
          <w:szCs w:val="24"/>
        </w:rPr>
        <w:t xml:space="preserve">μία νομιμοποίηση εκτός του συνταγματικού πλαισίου. </w:t>
      </w:r>
    </w:p>
    <w:p w14:paraId="1203193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Άκουσα προηγουμένως τον κ. Σκουρλέτη να μιλ</w:t>
      </w:r>
      <w:r>
        <w:rPr>
          <w:rFonts w:eastAsia="Times New Roman" w:cs="Times New Roman"/>
          <w:szCs w:val="24"/>
        </w:rPr>
        <w:t>άει για απολύσεις. Προφανώς ο όρος απόλυση δεν υφίσταται όταν λήγει μια σύμβαση. Πρέπει, όμως, να γίνει μια ειλικρινής συζήτηση πώς αυτοί οι άνθρωποι θα βρουν πράγματι δουλειά, αλλά όχι με τον τρόπο που τους εξαπάτησε η Κυβέρνηση και συνεχίζει και τους εξα</w:t>
      </w:r>
      <w:r>
        <w:rPr>
          <w:rFonts w:eastAsia="Times New Roman" w:cs="Times New Roman"/>
          <w:szCs w:val="24"/>
        </w:rPr>
        <w:t xml:space="preserve">πατά. Αυτή η </w:t>
      </w:r>
      <w:r>
        <w:rPr>
          <w:rFonts w:eastAsia="Times New Roman" w:cs="Times New Roman"/>
          <w:bCs/>
          <w:szCs w:val="24"/>
        </w:rPr>
        <w:t>τροπολογία,</w:t>
      </w:r>
      <w:r>
        <w:rPr>
          <w:rFonts w:eastAsia="Times New Roman" w:cs="Times New Roman"/>
          <w:szCs w:val="24"/>
        </w:rPr>
        <w:t xml:space="preserve"> δυστυχώς -σας το λέω και ως δικηγόρος- φοβούμαι ότι και αυτή θα καταπέσει.</w:t>
      </w:r>
    </w:p>
    <w:p w14:paraId="1203193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Άκουσα προηγουμένως κάποιες ενστάσεις όσον αφορά την ιδιωτική καθαριότητα ότι δήθεν εξυπηρετούμε κάποια συμφέροντα κ.λπ.</w:t>
      </w:r>
      <w:r>
        <w:rPr>
          <w:rFonts w:eastAsia="Times New Roman" w:cs="Times New Roman"/>
          <w:szCs w:val="24"/>
        </w:rPr>
        <w:t>.</w:t>
      </w:r>
    </w:p>
    <w:p w14:paraId="1203193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w:t>
      </w:r>
      <w:r>
        <w:rPr>
          <w:rFonts w:eastAsia="Times New Roman" w:cs="Times New Roman"/>
          <w:szCs w:val="24"/>
        </w:rPr>
        <w:t>κουδούνι λήξεως του χρόνου ομιλίας του κυρίου Βουλευτή)</w:t>
      </w:r>
    </w:p>
    <w:p w14:paraId="1203193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203193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Μάλιστα η κ. </w:t>
      </w:r>
      <w:proofErr w:type="spellStart"/>
      <w:r>
        <w:rPr>
          <w:rFonts w:eastAsia="Times New Roman" w:cs="Times New Roman"/>
          <w:szCs w:val="24"/>
        </w:rPr>
        <w:t>Γεροβασίλη</w:t>
      </w:r>
      <w:proofErr w:type="spellEnd"/>
      <w:r>
        <w:rPr>
          <w:rFonts w:eastAsia="Times New Roman" w:cs="Times New Roman"/>
          <w:szCs w:val="24"/>
        </w:rPr>
        <w:t xml:space="preserve"> λέει ότι όσοι θέλουν την ιδιωτική καθαριότητα ως ΟΤΑ</w:t>
      </w:r>
      <w:r>
        <w:rPr>
          <w:rFonts w:eastAsia="Times New Roman" w:cs="Times New Roman"/>
          <w:szCs w:val="24"/>
        </w:rPr>
        <w:t>,</w:t>
      </w:r>
      <w:r>
        <w:rPr>
          <w:rFonts w:eastAsia="Times New Roman" w:cs="Times New Roman"/>
          <w:szCs w:val="24"/>
        </w:rPr>
        <w:t xml:space="preserve"> στην ουσία θέλουν συνθήκες γαλέρας στους εργαζόμενους και στις ανταποδοτικές υπηρεσίες. Ο κ. Σκ</w:t>
      </w:r>
      <w:r>
        <w:rPr>
          <w:rFonts w:eastAsia="Times New Roman" w:cs="Times New Roman"/>
          <w:szCs w:val="24"/>
        </w:rPr>
        <w:t xml:space="preserve">ουρλέτης είπε ότι σχεδόν τα ΣΔΙΤ είναι πράγματα του διαβόλου! Κάπως έτσι τα χαρακτήρισε. </w:t>
      </w:r>
    </w:p>
    <w:p w14:paraId="1203193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Εγώ θα σας καταθέσω, κυρίες και κύριοι συνάδελφοι, σήμερα ένα δημοσίευμα εν προκειμένω της </w:t>
      </w:r>
      <w:r>
        <w:rPr>
          <w:rFonts w:eastAsia="Times New Roman" w:cs="Times New Roman"/>
          <w:szCs w:val="24"/>
        </w:rPr>
        <w:t>εφημερίδας «</w:t>
      </w:r>
      <w:r>
        <w:rPr>
          <w:rFonts w:eastAsia="Times New Roman" w:cs="Times New Roman"/>
          <w:szCs w:val="24"/>
        </w:rPr>
        <w:t>ΚΑΘΗΜΕΡΙΝΗ</w:t>
      </w:r>
      <w:r>
        <w:rPr>
          <w:rFonts w:eastAsia="Times New Roman" w:cs="Times New Roman"/>
          <w:szCs w:val="24"/>
        </w:rPr>
        <w:t>»</w:t>
      </w:r>
      <w:r>
        <w:rPr>
          <w:rFonts w:eastAsia="Times New Roman" w:cs="Times New Roman"/>
          <w:szCs w:val="24"/>
        </w:rPr>
        <w:t>. Λέει ότι ο Αναπληρωτής Υπουργός Περιβάλλοντος παρο</w:t>
      </w:r>
      <w:r>
        <w:rPr>
          <w:rFonts w:eastAsia="Times New Roman" w:cs="Times New Roman"/>
          <w:szCs w:val="24"/>
        </w:rPr>
        <w:t>υσίασε την έγκριση ΣΔΙΤ ως μονόδρομο στους δημάρχους της Πελοποννήσου για τα σκουπίδια. Το καταθέτω για τα Πρακτικά.</w:t>
      </w:r>
    </w:p>
    <w:p w14:paraId="1203193E" w14:textId="77777777" w:rsidR="00402C5E" w:rsidRDefault="00212FF6">
      <w:pPr>
        <w:spacing w:line="600" w:lineRule="auto"/>
        <w:ind w:firstLine="720"/>
        <w:jc w:val="both"/>
        <w:rPr>
          <w:rFonts w:eastAsia="Times New Roman" w:cs="Times New Roman"/>
        </w:rPr>
      </w:pPr>
      <w:r>
        <w:rPr>
          <w:rFonts w:eastAsia="Times New Roman" w:cs="Times New Roman"/>
        </w:rPr>
        <w:t>(Στο σημείο αυτό ο Βουλευτής κ. Ιωάννης Κεφαλογιάννης καταθέτει για τα Πρακτικά το προαναφερθέν δημοσίευμα, το οποίο βρίσκεται στο αρχείο τ</w:t>
      </w:r>
      <w:r>
        <w:rPr>
          <w:rFonts w:eastAsia="Times New Roman" w:cs="Times New Roman"/>
        </w:rPr>
        <w:t>ου Τμήματος Γραμματείας της Διεύθυνσης Στενογραφίας και Πρακτικών της Βουλής)</w:t>
      </w:r>
    </w:p>
    <w:p w14:paraId="1203193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Αποφασίστε, λοιπόν, μέσα στην Κυβέρνηση αν θέλετε ή δεν θέλετε τα ΣΔΙΤ. Δεν μπορεί να έρχεται ο κ. Σκουρλέτης εδώ </w:t>
      </w:r>
      <w:r>
        <w:rPr>
          <w:rFonts w:eastAsia="Times New Roman" w:cs="Times New Roman"/>
          <w:szCs w:val="24"/>
        </w:rPr>
        <w:lastRenderedPageBreak/>
        <w:t>πέρα και να μας λέει ότι «τα ΣΔΙΤ είναι πράγματα του διαβόλου κα</w:t>
      </w:r>
      <w:r>
        <w:rPr>
          <w:rFonts w:eastAsia="Times New Roman" w:cs="Times New Roman"/>
          <w:szCs w:val="24"/>
        </w:rPr>
        <w:t xml:space="preserve">ι δεν τα θέλουμε» και την ίδια στιγμή ο Υφυπουργός Περιβάλλοντος να λέει «είναι μονόδρομος». </w:t>
      </w:r>
    </w:p>
    <w:p w14:paraId="1203194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αυτή η διγλωσσία, αυτός ο τρόπος με τον οποίο προσπαθεί η Κυβέρνηση να τα έχει καλά και να κλείνει το μάτι σε κάποιους και να κλείνει τα μάτι και στους απ</w:t>
      </w:r>
      <w:r>
        <w:rPr>
          <w:rFonts w:eastAsia="Times New Roman" w:cs="Times New Roman"/>
          <w:szCs w:val="24"/>
        </w:rPr>
        <w:t xml:space="preserve">έναντι, κάποια στιγμή πρέπει να σταματήσει! Πάρτε μια ξεκάθαρη θέση. Μία Κυβέρνηση είστε. Δεν μπορεί ο ένας Υπουργός να λέει ότι είναι καλά τα ΣΔΙΤ και ο άλλος </w:t>
      </w:r>
      <w:r>
        <w:rPr>
          <w:rFonts w:eastAsia="Times New Roman" w:cs="Times New Roman"/>
          <w:szCs w:val="24"/>
        </w:rPr>
        <w:t>Υ</w:t>
      </w:r>
      <w:r>
        <w:rPr>
          <w:rFonts w:eastAsia="Times New Roman" w:cs="Times New Roman"/>
          <w:szCs w:val="24"/>
        </w:rPr>
        <w:t xml:space="preserve">πουργός να λέει ότι είναι κακά τα ΣΔΙΤ! Σταματήστε πλέον την κοροϊδία! </w:t>
      </w:r>
    </w:p>
    <w:p w14:paraId="1203194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Ολοκληρώνω, κύριε Πρόεδ</w:t>
      </w:r>
      <w:r>
        <w:rPr>
          <w:rFonts w:eastAsia="Times New Roman" w:cs="Times New Roman"/>
          <w:szCs w:val="24"/>
        </w:rPr>
        <w:t xml:space="preserve">ρε, με τις δύο τελευταίες </w:t>
      </w:r>
      <w:r>
        <w:rPr>
          <w:rFonts w:eastAsia="Times New Roman" w:cs="Times New Roman"/>
          <w:bCs/>
          <w:szCs w:val="24"/>
        </w:rPr>
        <w:t xml:space="preserve">τροπολογίες. Πρώτον, με την 1086/24 για τις χρηματικές δωρεές υπέρ της </w:t>
      </w:r>
      <w:r>
        <w:rPr>
          <w:rFonts w:eastAsia="Times New Roman" w:cs="Times New Roman"/>
          <w:bCs/>
          <w:szCs w:val="24"/>
        </w:rPr>
        <w:t>Π</w:t>
      </w:r>
      <w:r>
        <w:rPr>
          <w:rFonts w:eastAsia="Times New Roman" w:cs="Times New Roman"/>
          <w:bCs/>
          <w:szCs w:val="24"/>
        </w:rPr>
        <w:t>ερι</w:t>
      </w:r>
      <w:r>
        <w:rPr>
          <w:rFonts w:eastAsia="Times New Roman" w:cs="Times New Roman"/>
          <w:bCs/>
          <w:szCs w:val="24"/>
        </w:rPr>
        <w:t>φερεια</w:t>
      </w:r>
      <w:r>
        <w:rPr>
          <w:rFonts w:eastAsia="Times New Roman" w:cs="Times New Roman"/>
          <w:bCs/>
          <w:szCs w:val="24"/>
        </w:rPr>
        <w:t xml:space="preserve">κής </w:t>
      </w:r>
      <w:r>
        <w:rPr>
          <w:rFonts w:eastAsia="Times New Roman" w:cs="Times New Roman"/>
          <w:bCs/>
          <w:szCs w:val="24"/>
        </w:rPr>
        <w:t>Ε</w:t>
      </w:r>
      <w:r>
        <w:rPr>
          <w:rFonts w:eastAsia="Times New Roman" w:cs="Times New Roman"/>
          <w:bCs/>
          <w:szCs w:val="24"/>
        </w:rPr>
        <w:t>νότητας Λέσβου, βεβαίως και είμαστε θετικοί. Βεβαίως και στηρίζουμε τους ανθρώπους</w:t>
      </w:r>
      <w:r>
        <w:rPr>
          <w:rFonts w:eastAsia="Times New Roman" w:cs="Times New Roman"/>
          <w:bCs/>
          <w:szCs w:val="24"/>
        </w:rPr>
        <w:t>,</w:t>
      </w:r>
      <w:r>
        <w:rPr>
          <w:rFonts w:eastAsia="Times New Roman" w:cs="Times New Roman"/>
          <w:bCs/>
          <w:szCs w:val="24"/>
        </w:rPr>
        <w:t xml:space="preserve"> </w:t>
      </w:r>
      <w:r>
        <w:rPr>
          <w:rFonts w:eastAsia="Times New Roman"/>
          <w:bCs/>
          <w:szCs w:val="24"/>
        </w:rPr>
        <w:t>οι οποίοι υπέστησαν τη συγκεκριμένη θεομηνία. Όμως, πρέπει</w:t>
      </w:r>
      <w:r>
        <w:rPr>
          <w:rFonts w:eastAsia="Times New Roman"/>
          <w:bCs/>
          <w:szCs w:val="24"/>
        </w:rPr>
        <w:t xml:space="preserve"> σε κάθε περίπτωση να τονίσουμε ότι θα πρέπει αυτά τα χρήματα να πάνε για αυτούς τους σκοπούς. Πρέπει να διασφαλιστεί αυτό το πράγμα και να μη δούμε, όπως έχουμε δει σε πάρα πολλές περιπτώσεις στο παρελθόν, ότι για άλλον λόγο εκταμιεύονται χρήματα και αλλο</w:t>
      </w:r>
      <w:r>
        <w:rPr>
          <w:rFonts w:eastAsia="Times New Roman"/>
          <w:bCs/>
          <w:szCs w:val="24"/>
        </w:rPr>
        <w:t>ύ πηγαίνουν.</w:t>
      </w:r>
      <w:r>
        <w:rPr>
          <w:rFonts w:eastAsia="Times New Roman" w:cs="Times New Roman"/>
          <w:szCs w:val="24"/>
        </w:rPr>
        <w:t xml:space="preserve"> </w:t>
      </w:r>
    </w:p>
    <w:p w14:paraId="1203194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Σε 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εμείς είμαστε θετικοί. Θα ψηφίσουμε «</w:t>
      </w:r>
      <w:r>
        <w:rPr>
          <w:rFonts w:eastAsia="Times New Roman" w:cs="Times New Roman"/>
          <w:szCs w:val="24"/>
        </w:rPr>
        <w:t>ναι</w:t>
      </w:r>
      <w:r>
        <w:rPr>
          <w:rFonts w:eastAsia="Times New Roman" w:cs="Times New Roman"/>
          <w:szCs w:val="24"/>
        </w:rPr>
        <w:t>» και χαίρομαι που συμφωνεί και ο συνάδελφος από τη Λέσβο, αλλά αυτό τώρα θα πρέπει να διασφαλίσετε.</w:t>
      </w:r>
    </w:p>
    <w:p w14:paraId="12031943"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ολοκληρώνω με την τροπολογία 1087/25</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βεβαίως</w:t>
      </w:r>
      <w:r>
        <w:rPr>
          <w:rFonts w:eastAsia="Times New Roman" w:cs="Times New Roman"/>
          <w:szCs w:val="24"/>
        </w:rPr>
        <w:t xml:space="preserve"> αφορά, για να ξέρετε, την πρόσ</w:t>
      </w:r>
      <w:r>
        <w:rPr>
          <w:rFonts w:eastAsia="Times New Roman" w:cs="Times New Roman"/>
          <w:szCs w:val="24"/>
        </w:rPr>
        <w:t xml:space="preserve">ληψη καλλιτεχνικών διευθυντών </w:t>
      </w:r>
      <w:r>
        <w:rPr>
          <w:rFonts w:eastAsia="Times New Roman" w:cs="Times New Roman"/>
          <w:szCs w:val="24"/>
        </w:rPr>
        <w:t>στα</w:t>
      </w:r>
      <w:r>
        <w:rPr>
          <w:rFonts w:eastAsia="Times New Roman" w:cs="Times New Roman"/>
          <w:szCs w:val="24"/>
        </w:rPr>
        <w:t xml:space="preserve"> θ</w:t>
      </w:r>
      <w:r>
        <w:rPr>
          <w:rFonts w:eastAsia="Times New Roman" w:cs="Times New Roman"/>
          <w:szCs w:val="24"/>
        </w:rPr>
        <w:t>έατρα</w:t>
      </w:r>
      <w:r>
        <w:rPr>
          <w:rFonts w:eastAsia="Times New Roman" w:cs="Times New Roman"/>
          <w:szCs w:val="24"/>
        </w:rPr>
        <w:t>. Δεν θα μπω στη διαδικασία εάν αυτοί οι άνθρωποι χρειάζονται πτυχίο ή δεν χρειάζονται. Προφανώς είναι και κάποιοι, οι οποίοι είναι εγνωσμένης αξίας. Αλλά προσέξτε πού είναι η βασική μας ένσταση και θα ψηφίσουμε «όχι</w:t>
      </w:r>
      <w:r>
        <w:rPr>
          <w:rFonts w:eastAsia="Times New Roman" w:cs="Times New Roman"/>
          <w:szCs w:val="24"/>
        </w:rPr>
        <w:t>». Διαβάζω την τελευταία φράση: «Προσλήψεις καλλιτεχνικών διευθυντών που τυχόν έλαβαν χώρα πριν την έναρξη ισχύος του παρόντος θεωρούνται νόμιμες». Κυρίες και κύριοι συνάδελφοι, νομιμοποιήσεις αυθαιρέτων είχα ακούσει, νομιμοποιήσεις καλλιτεχνικών διευθυντώ</w:t>
      </w:r>
      <w:r>
        <w:rPr>
          <w:rFonts w:eastAsia="Times New Roman" w:cs="Times New Roman"/>
          <w:szCs w:val="24"/>
        </w:rPr>
        <w:t xml:space="preserve">ν πρώτη φορά σε αυτή την Αίθουσα! </w:t>
      </w:r>
    </w:p>
    <w:p w14:paraId="12031944"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031945"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Ιωάννη Κεφαλογιάννη, Κοινοβουλευτικό Εκπρόσωπο της Νέας Δημοκρατίας.</w:t>
      </w:r>
    </w:p>
    <w:p w14:paraId="12031946"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Φωτεινή </w:t>
      </w:r>
      <w:proofErr w:type="spellStart"/>
      <w:r>
        <w:rPr>
          <w:rFonts w:eastAsia="Times New Roman" w:cs="Times New Roman"/>
          <w:szCs w:val="24"/>
        </w:rPr>
        <w:t>Βάκη</w:t>
      </w:r>
      <w:proofErr w:type="spellEnd"/>
      <w:r>
        <w:rPr>
          <w:rFonts w:eastAsia="Times New Roman" w:cs="Times New Roman"/>
          <w:szCs w:val="24"/>
        </w:rPr>
        <w:t>, Κοινοβουλευτική Εκπρόσωπος του ΣΥΡΙΖΑ, για δώ</w:t>
      </w:r>
      <w:r>
        <w:rPr>
          <w:rFonts w:eastAsia="Times New Roman" w:cs="Times New Roman"/>
          <w:szCs w:val="24"/>
        </w:rPr>
        <w:t>δεκα λεπτά.</w:t>
      </w:r>
    </w:p>
    <w:p w14:paraId="12031947"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κύριε Πρόεδρε. </w:t>
      </w:r>
    </w:p>
    <w:p w14:paraId="12031948"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επιτρέψτε μου και εμένα δύο λόγια κατ’ αρχάς, για ένα σημαντικό νομοσχέδιο, το οποίο δυστυχώς το αδίκησαν τα επείγοντα και φλέγοντα της καθημερινότητας, στα οποία θα αναφερθώ</w:t>
      </w:r>
      <w:r>
        <w:rPr>
          <w:rFonts w:eastAsia="Times New Roman" w:cs="Times New Roman"/>
          <w:szCs w:val="24"/>
        </w:rPr>
        <w:t xml:space="preserve"> και εγώ έτσι εν συνεχεία και επιτρέψτε μου δυο λόγια, όσον αφορά το πνεύμα του νομοσχεδίου, που νομίζω ούτως ή άλλως ότι έχει αναλυθεί ενδελεχώς και από τον κύριο Υπουργό και από τους </w:t>
      </w:r>
      <w:r>
        <w:rPr>
          <w:rFonts w:eastAsia="Times New Roman" w:cs="Times New Roman"/>
          <w:szCs w:val="24"/>
        </w:rPr>
        <w:t>ε</w:t>
      </w:r>
      <w:r>
        <w:rPr>
          <w:rFonts w:eastAsia="Times New Roman" w:cs="Times New Roman"/>
          <w:szCs w:val="24"/>
        </w:rPr>
        <w:t>ισηγητές βεβαίως, των κομμάτων.</w:t>
      </w:r>
    </w:p>
    <w:p w14:paraId="12031949"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απαρτίζεται από </w:t>
      </w:r>
      <w:r>
        <w:rPr>
          <w:rFonts w:eastAsia="Times New Roman" w:cs="Times New Roman"/>
          <w:szCs w:val="24"/>
        </w:rPr>
        <w:t>άρθρα που έχουν πολλαπλή στόχευση, αφ</w:t>
      </w:r>
      <w:r>
        <w:rPr>
          <w:rFonts w:eastAsia="Times New Roman" w:cs="Times New Roman"/>
          <w:szCs w:val="24"/>
        </w:rPr>
        <w:t xml:space="preserve">’ </w:t>
      </w:r>
      <w:r>
        <w:rPr>
          <w:rFonts w:eastAsia="Times New Roman" w:cs="Times New Roman"/>
          <w:szCs w:val="24"/>
        </w:rPr>
        <w:t>ενός να θωρακίσουν θεσμικά την εύρυθμη λειτουργία και διοίκηση της ΕΠΟ, με σεβασμό στον αυτοδιοίκητο ρόλο της, που δυστυχώς πλείστες όσες φορές στο παρελθόν έγινε το φύλλο συκής του κακοδιοίκητου, αφ</w:t>
      </w:r>
      <w:r>
        <w:rPr>
          <w:rFonts w:eastAsia="Times New Roman" w:cs="Times New Roman"/>
          <w:szCs w:val="24"/>
        </w:rPr>
        <w:t xml:space="preserve">’ </w:t>
      </w:r>
      <w:r>
        <w:rPr>
          <w:rFonts w:eastAsia="Times New Roman" w:cs="Times New Roman"/>
          <w:szCs w:val="24"/>
        </w:rPr>
        <w:t xml:space="preserve">ετέρου στόχευση </w:t>
      </w:r>
      <w:r>
        <w:rPr>
          <w:rFonts w:eastAsia="Times New Roman" w:cs="Times New Roman"/>
          <w:szCs w:val="24"/>
        </w:rPr>
        <w:t xml:space="preserve">του νομοσχεδίου είναι να άρει αποκλεισμούς και να κατοχυρώσει εν τοις </w:t>
      </w:r>
      <w:proofErr w:type="spellStart"/>
      <w:r>
        <w:rPr>
          <w:rFonts w:eastAsia="Times New Roman" w:cs="Times New Roman"/>
          <w:szCs w:val="24"/>
        </w:rPr>
        <w:t>πράγμασι</w:t>
      </w:r>
      <w:proofErr w:type="spellEnd"/>
      <w:r>
        <w:rPr>
          <w:rFonts w:eastAsia="Times New Roman" w:cs="Times New Roman"/>
          <w:szCs w:val="24"/>
        </w:rPr>
        <w:t xml:space="preserve"> την ισοτιμία συμπολιτών μας, που μέχρι πρότινος, στην αθλητική και όχι μόνο επικράτεια, αντιμετωπίζονταν ως παιδιά ενός κατώτερου θεού. </w:t>
      </w:r>
    </w:p>
    <w:p w14:paraId="1203194A"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Επιπλέον, αποπειράται να συνεχίσει και ν</w:t>
      </w:r>
      <w:r>
        <w:rPr>
          <w:rFonts w:eastAsia="Times New Roman" w:cs="Times New Roman"/>
          <w:szCs w:val="24"/>
        </w:rPr>
        <w:t xml:space="preserve">α ολοκληρώσει μία προσπάθεια που ξεκίνησε η Κυβέρνηση από το 2015 να καταπολεμήσει τη μεγάλη μάστιγα και μία προσπάθεια που ευελπιστούμε να τύχει συναίνεσης και από τη </w:t>
      </w:r>
      <w:r>
        <w:rPr>
          <w:rFonts w:eastAsia="Times New Roman" w:cs="Times New Roman"/>
          <w:szCs w:val="24"/>
        </w:rPr>
        <w:t>Μ</w:t>
      </w:r>
      <w:r>
        <w:rPr>
          <w:rFonts w:eastAsia="Times New Roman" w:cs="Times New Roman"/>
          <w:szCs w:val="24"/>
        </w:rPr>
        <w:t xml:space="preserve">είζονα και από την </w:t>
      </w:r>
      <w:r>
        <w:rPr>
          <w:rFonts w:eastAsia="Times New Roman" w:cs="Times New Roman"/>
          <w:szCs w:val="24"/>
        </w:rPr>
        <w:t>Ε</w:t>
      </w:r>
      <w:r>
        <w:rPr>
          <w:rFonts w:eastAsia="Times New Roman" w:cs="Times New Roman"/>
          <w:szCs w:val="24"/>
        </w:rPr>
        <w:t xml:space="preserve">λάσσονα Αντιπολίτευση: </w:t>
      </w:r>
      <w:r>
        <w:rPr>
          <w:rFonts w:eastAsia="Times New Roman" w:cs="Times New Roman"/>
          <w:szCs w:val="24"/>
        </w:rPr>
        <w:t>τ</w:t>
      </w:r>
      <w:r>
        <w:rPr>
          <w:rFonts w:eastAsia="Times New Roman" w:cs="Times New Roman"/>
          <w:szCs w:val="24"/>
        </w:rPr>
        <w:t>η βία στα γήπεδα. Τι να κάνουμε; Στα γήπεδα</w:t>
      </w:r>
      <w:r>
        <w:rPr>
          <w:rFonts w:eastAsia="Times New Roman" w:cs="Times New Roman"/>
          <w:szCs w:val="24"/>
        </w:rPr>
        <w:t xml:space="preserve"> η Ελλάδα αναστενάζει. Και στα γήπεδα αίρεται ο νόμος, το δίκαιο και εξισώνεται με το δίκαιο της «παράγκας», που επωάζει το αυγό του φιδιού και εκκολάπτονται τα τέρατα της βίας και του φασισμού, που συμπυκνώνει και </w:t>
      </w:r>
      <w:r>
        <w:rPr>
          <w:rFonts w:eastAsia="Times New Roman" w:cs="Times New Roman"/>
          <w:szCs w:val="24"/>
        </w:rPr>
        <w:t>«</w:t>
      </w:r>
      <w:proofErr w:type="spellStart"/>
      <w:r>
        <w:rPr>
          <w:rFonts w:eastAsia="Times New Roman" w:cs="Times New Roman"/>
          <w:szCs w:val="24"/>
        </w:rPr>
        <w:t>εγκολπώνει</w:t>
      </w:r>
      <w:proofErr w:type="spellEnd"/>
      <w:r>
        <w:rPr>
          <w:rFonts w:eastAsia="Times New Roman" w:cs="Times New Roman"/>
          <w:szCs w:val="24"/>
        </w:rPr>
        <w:t>»</w:t>
      </w:r>
      <w:r>
        <w:rPr>
          <w:rFonts w:eastAsia="Times New Roman" w:cs="Times New Roman"/>
          <w:szCs w:val="24"/>
        </w:rPr>
        <w:t xml:space="preserve"> το μαύρο χρήμα, παραοικονομί</w:t>
      </w:r>
      <w:r>
        <w:rPr>
          <w:rFonts w:eastAsia="Times New Roman" w:cs="Times New Roman"/>
          <w:szCs w:val="24"/>
        </w:rPr>
        <w:t>α, δίκτυα εκβιασμών και εξαπάτησης. Άρθρα και διατάξεις</w:t>
      </w:r>
      <w:r>
        <w:rPr>
          <w:rFonts w:eastAsia="Times New Roman" w:cs="Times New Roman"/>
          <w:szCs w:val="24"/>
        </w:rPr>
        <w:t>,</w:t>
      </w:r>
      <w:r>
        <w:rPr>
          <w:rFonts w:eastAsia="Times New Roman" w:cs="Times New Roman"/>
          <w:szCs w:val="24"/>
        </w:rPr>
        <w:t xml:space="preserve"> συνεπώς, που αποσκοπούν -και με λάθη και με αστοχίες, δεν υπάρχουν τέλεια νομοθετήματα- να εξαλείψουν τη βία, ας γίνονται αντικείμενα ευρείας διαβούλευσης με διάθεση συναινετική και καλόπιστη. Και ας γίνουν και κάποια εξ αυτών και εφαλτήρια υπέρβασης μικρ</w:t>
      </w:r>
      <w:r>
        <w:rPr>
          <w:rFonts w:eastAsia="Times New Roman" w:cs="Times New Roman"/>
          <w:szCs w:val="24"/>
        </w:rPr>
        <w:t>οπολιτικής εκμετάλλευσης και σκοπιμοτήτων.</w:t>
      </w:r>
    </w:p>
    <w:p w14:paraId="1203194B"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στην αρχαία Ελλάδα όταν οι </w:t>
      </w:r>
      <w:r>
        <w:rPr>
          <w:rFonts w:eastAsia="Times New Roman" w:cs="Times New Roman"/>
          <w:szCs w:val="24"/>
        </w:rPr>
        <w:t>Ο</w:t>
      </w:r>
      <w:r>
        <w:rPr>
          <w:rFonts w:eastAsia="Times New Roman" w:cs="Times New Roman"/>
          <w:szCs w:val="24"/>
        </w:rPr>
        <w:t xml:space="preserve">λυμπιονίκες έμπαιναν στην πόλη, γκρεμιζόταν λέει ένα κομμάτι από τα τείχη, αφού πόλη που γέννησε </w:t>
      </w:r>
      <w:r>
        <w:rPr>
          <w:rFonts w:eastAsia="Times New Roman" w:cs="Times New Roman"/>
          <w:szCs w:val="24"/>
        </w:rPr>
        <w:t>Ο</w:t>
      </w:r>
      <w:r>
        <w:rPr>
          <w:rFonts w:eastAsia="Times New Roman" w:cs="Times New Roman"/>
          <w:szCs w:val="24"/>
        </w:rPr>
        <w:t>λυμπιονίκη δεν είχε ανά</w:t>
      </w:r>
      <w:r>
        <w:rPr>
          <w:rFonts w:eastAsia="Times New Roman" w:cs="Times New Roman"/>
          <w:szCs w:val="24"/>
        </w:rPr>
        <w:lastRenderedPageBreak/>
        <w:t>γκη από τείχη. Η σύγχρονη Ελλάδα γέ</w:t>
      </w:r>
      <w:r>
        <w:rPr>
          <w:rFonts w:eastAsia="Times New Roman" w:cs="Times New Roman"/>
          <w:szCs w:val="24"/>
        </w:rPr>
        <w:t xml:space="preserve">ννησε και αυτή τους </w:t>
      </w:r>
      <w:r>
        <w:rPr>
          <w:rFonts w:eastAsia="Times New Roman" w:cs="Times New Roman"/>
          <w:szCs w:val="24"/>
        </w:rPr>
        <w:t>Ο</w:t>
      </w:r>
      <w:r>
        <w:rPr>
          <w:rFonts w:eastAsia="Times New Roman" w:cs="Times New Roman"/>
          <w:szCs w:val="24"/>
        </w:rPr>
        <w:t>λυμπιονίκες της. Ας τους προσφέρουμε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τη δυνατότητα να αξιοποιηθούν, όσο μπορούν</w:t>
      </w:r>
      <w:r>
        <w:rPr>
          <w:rFonts w:eastAsia="Times New Roman" w:cs="Times New Roman"/>
          <w:szCs w:val="24"/>
        </w:rPr>
        <w:t>,</w:t>
      </w:r>
      <w:r>
        <w:rPr>
          <w:rFonts w:eastAsia="Times New Roman" w:cs="Times New Roman"/>
          <w:szCs w:val="24"/>
        </w:rPr>
        <w:t xml:space="preserve"> στη Γενική Γραμματεία Αθλητισμού, κάτι που προβλέπει το νομοσχέδιο και κυρίως σε προγράμματα που προάγουν, προβάλλουν, μεταλαμπαδεύουν τ</w:t>
      </w:r>
      <w:r>
        <w:rPr>
          <w:rFonts w:eastAsia="Times New Roman" w:cs="Times New Roman"/>
          <w:szCs w:val="24"/>
        </w:rPr>
        <w:t>α</w:t>
      </w:r>
      <w:r>
        <w:rPr>
          <w:rFonts w:eastAsia="Times New Roman" w:cs="Times New Roman"/>
          <w:szCs w:val="24"/>
        </w:rPr>
        <w:t xml:space="preserve"> </w:t>
      </w:r>
      <w:r>
        <w:rPr>
          <w:rFonts w:eastAsia="Times New Roman" w:cs="Times New Roman"/>
          <w:szCs w:val="24"/>
        </w:rPr>
        <w:t>Ο</w:t>
      </w:r>
      <w:r>
        <w:rPr>
          <w:rFonts w:eastAsia="Times New Roman" w:cs="Times New Roman"/>
          <w:szCs w:val="24"/>
        </w:rPr>
        <w:t>λυμπια</w:t>
      </w:r>
      <w:r>
        <w:rPr>
          <w:rFonts w:eastAsia="Times New Roman" w:cs="Times New Roman"/>
          <w:szCs w:val="24"/>
        </w:rPr>
        <w:t>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Ι</w:t>
      </w:r>
      <w:r>
        <w:rPr>
          <w:rFonts w:eastAsia="Times New Roman" w:cs="Times New Roman"/>
          <w:szCs w:val="24"/>
        </w:rPr>
        <w:t>δεώδ</w:t>
      </w:r>
      <w:r>
        <w:rPr>
          <w:rFonts w:eastAsia="Times New Roman" w:cs="Times New Roman"/>
          <w:szCs w:val="24"/>
        </w:rPr>
        <w:t>η</w:t>
      </w:r>
      <w:r>
        <w:rPr>
          <w:rFonts w:eastAsia="Times New Roman" w:cs="Times New Roman"/>
          <w:szCs w:val="24"/>
        </w:rPr>
        <w:t xml:space="preserve">, τις </w:t>
      </w:r>
      <w:r>
        <w:rPr>
          <w:rFonts w:eastAsia="Times New Roman" w:cs="Times New Roman"/>
          <w:szCs w:val="24"/>
        </w:rPr>
        <w:t>Ο</w:t>
      </w:r>
      <w:r>
        <w:rPr>
          <w:rFonts w:eastAsia="Times New Roman" w:cs="Times New Roman"/>
          <w:szCs w:val="24"/>
        </w:rPr>
        <w:t xml:space="preserve">λυμπιακές </w:t>
      </w:r>
      <w:r>
        <w:rPr>
          <w:rFonts w:eastAsia="Times New Roman" w:cs="Times New Roman"/>
          <w:szCs w:val="24"/>
        </w:rPr>
        <w:t>α</w:t>
      </w:r>
      <w:r>
        <w:rPr>
          <w:rFonts w:eastAsia="Times New Roman" w:cs="Times New Roman"/>
          <w:szCs w:val="24"/>
        </w:rPr>
        <w:t xml:space="preserve">ξίες, τον </w:t>
      </w:r>
      <w:r>
        <w:rPr>
          <w:rFonts w:eastAsia="Times New Roman" w:cs="Times New Roman"/>
          <w:szCs w:val="24"/>
        </w:rPr>
        <w:t>Ο</w:t>
      </w:r>
      <w:r>
        <w:rPr>
          <w:rFonts w:eastAsia="Times New Roman" w:cs="Times New Roman"/>
          <w:szCs w:val="24"/>
        </w:rPr>
        <w:t>λυμπισμό.</w:t>
      </w:r>
    </w:p>
    <w:p w14:paraId="1203194C"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Υπάρχουν όμως και κάποιοι αφανείς ήρωες πίσω από όσους η πόλη υποδέχεται με επευφημίες και πανηγυρισμούς, όσους δεν θα φωτίσουν οι προβολείς της δόξας, μολονότι της έστρωσαν τον δρόμο, όσο</w:t>
      </w:r>
      <w:r>
        <w:rPr>
          <w:rFonts w:eastAsia="Times New Roman" w:cs="Times New Roman"/>
          <w:szCs w:val="24"/>
        </w:rPr>
        <w:t>υς</w:t>
      </w:r>
      <w:r>
        <w:rPr>
          <w:rFonts w:eastAsia="Times New Roman" w:cs="Times New Roman"/>
          <w:szCs w:val="24"/>
        </w:rPr>
        <w:t xml:space="preserve"> υπήρξαν οι αφανεί</w:t>
      </w:r>
      <w:r>
        <w:rPr>
          <w:rFonts w:eastAsia="Times New Roman" w:cs="Times New Roman"/>
          <w:szCs w:val="24"/>
        </w:rPr>
        <w:t xml:space="preserve">ς συντελεστές της, μολονότι αυτή δεν τους καταδέχθηκε και αναφέρομαι βεβαίως στους προπονητές των αθλητών που κατέκτησαν μετάλλια στους Ολυμπιακούς Αγώνες ή τους </w:t>
      </w:r>
      <w:proofErr w:type="spellStart"/>
      <w:r>
        <w:rPr>
          <w:rFonts w:eastAsia="Times New Roman" w:cs="Times New Roman"/>
          <w:szCs w:val="24"/>
        </w:rPr>
        <w:t>Παραολυμπιακούς</w:t>
      </w:r>
      <w:proofErr w:type="spellEnd"/>
      <w:r>
        <w:rPr>
          <w:rFonts w:eastAsia="Times New Roman" w:cs="Times New Roman"/>
          <w:szCs w:val="24"/>
        </w:rPr>
        <w:t xml:space="preserve"> Αγώνες και δεν διαθέτουν την άδεια άσκησης επαγγέλματος προπονητή. Η πολιτεία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με το άρθρο 13 του παρόντος νομοσχεδίου αναγνωρίζει την προσφορά τους.</w:t>
      </w:r>
    </w:p>
    <w:p w14:paraId="1203194D" w14:textId="77777777" w:rsidR="00402C5E" w:rsidRDefault="00212FF6">
      <w:pPr>
        <w:spacing w:line="600" w:lineRule="auto"/>
        <w:ind w:firstLine="720"/>
        <w:jc w:val="both"/>
        <w:rPr>
          <w:rFonts w:eastAsia="Times New Roman"/>
          <w:szCs w:val="24"/>
        </w:rPr>
      </w:pPr>
      <w:r>
        <w:rPr>
          <w:rFonts w:eastAsia="Times New Roman"/>
          <w:szCs w:val="24"/>
        </w:rPr>
        <w:t xml:space="preserve">Κι αν η αρχαία πόλις γκρέμιζε τα τείχη για να υποδεχθεί τον δαφνοστεφή </w:t>
      </w:r>
      <w:r>
        <w:rPr>
          <w:rFonts w:eastAsia="Times New Roman"/>
          <w:szCs w:val="24"/>
        </w:rPr>
        <w:t>Ο</w:t>
      </w:r>
      <w:r>
        <w:rPr>
          <w:rFonts w:eastAsia="Times New Roman"/>
          <w:szCs w:val="24"/>
        </w:rPr>
        <w:t>λυμπιονίκη της, η σύγχρονη πολιτεία</w:t>
      </w:r>
      <w:r>
        <w:rPr>
          <w:rFonts w:eastAsia="Times New Roman"/>
          <w:szCs w:val="24"/>
        </w:rPr>
        <w:t>,</w:t>
      </w:r>
      <w:r>
        <w:rPr>
          <w:rFonts w:eastAsia="Times New Roman"/>
          <w:szCs w:val="24"/>
        </w:rPr>
        <w:t xml:space="preserve"> που θέλει να αποκαλε</w:t>
      </w:r>
      <w:r>
        <w:rPr>
          <w:rFonts w:eastAsia="Times New Roman"/>
          <w:szCs w:val="24"/>
        </w:rPr>
        <w:t>ίται κι</w:t>
      </w:r>
      <w:r>
        <w:rPr>
          <w:rFonts w:eastAsia="Times New Roman"/>
          <w:szCs w:val="24"/>
        </w:rPr>
        <w:t xml:space="preserve"> αυτή δημοκρατική και </w:t>
      </w:r>
      <w:proofErr w:type="spellStart"/>
      <w:r>
        <w:rPr>
          <w:rFonts w:eastAsia="Times New Roman"/>
          <w:szCs w:val="24"/>
        </w:rPr>
        <w:t>ευτεταγμένη</w:t>
      </w:r>
      <w:proofErr w:type="spellEnd"/>
      <w:r>
        <w:rPr>
          <w:rFonts w:eastAsia="Times New Roman"/>
          <w:szCs w:val="24"/>
        </w:rPr>
        <w:t>, ας γκ</w:t>
      </w:r>
      <w:r>
        <w:rPr>
          <w:rFonts w:eastAsia="Times New Roman"/>
          <w:szCs w:val="24"/>
        </w:rPr>
        <w:t xml:space="preserve">ρεμίσει κάποια άλλα τείχη για κάποιους ήρωες που περπατούν στα </w:t>
      </w:r>
      <w:r>
        <w:rPr>
          <w:rFonts w:eastAsia="Times New Roman"/>
          <w:szCs w:val="24"/>
        </w:rPr>
        <w:lastRenderedPageBreak/>
        <w:t xml:space="preserve">σκοτεινά και αντιμετωπίζονταν, δυστυχώς, ως πολίτες δεύτερης κατηγορίας, τους ανθρώπους με αναπηρία, τους νεφροπαθείς και μεταμοσχευμένους, για τους οποίους με τον παρόν νομοσχέδιο προβλέπεται </w:t>
      </w:r>
      <w:r>
        <w:rPr>
          <w:rFonts w:eastAsia="Times New Roman"/>
          <w:szCs w:val="24"/>
        </w:rPr>
        <w:t>η χορήγηση αθλητικής αναγνώρισης στην Αθλητική Ομοσπονδία.</w:t>
      </w:r>
    </w:p>
    <w:p w14:paraId="1203194E" w14:textId="77777777" w:rsidR="00402C5E" w:rsidRDefault="00212FF6">
      <w:pPr>
        <w:spacing w:line="600" w:lineRule="auto"/>
        <w:ind w:firstLine="720"/>
        <w:jc w:val="both"/>
        <w:rPr>
          <w:rFonts w:eastAsia="Times New Roman"/>
          <w:szCs w:val="24"/>
        </w:rPr>
      </w:pPr>
      <w:r>
        <w:rPr>
          <w:rFonts w:eastAsia="Times New Roman"/>
          <w:szCs w:val="24"/>
        </w:rPr>
        <w:t xml:space="preserve">Και σε αυτό το πλαίσιο εξομοιώνεται και το μη κερδοσκοπικό κοινωφελές Σωματείο με την επωνυμία </w:t>
      </w:r>
      <w:r>
        <w:rPr>
          <w:rFonts w:eastAsia="Times New Roman"/>
          <w:szCs w:val="24"/>
          <w:lang w:val="en-US"/>
        </w:rPr>
        <w:t>Special</w:t>
      </w:r>
      <w:r>
        <w:rPr>
          <w:rFonts w:eastAsia="Times New Roman"/>
          <w:szCs w:val="24"/>
        </w:rPr>
        <w:t xml:space="preserve"> </w:t>
      </w:r>
      <w:r>
        <w:rPr>
          <w:rFonts w:eastAsia="Times New Roman"/>
          <w:szCs w:val="24"/>
          <w:lang w:val="en-US"/>
        </w:rPr>
        <w:t>Olympics</w:t>
      </w:r>
      <w:r>
        <w:rPr>
          <w:rFonts w:eastAsia="Times New Roman"/>
          <w:szCs w:val="24"/>
        </w:rPr>
        <w:t xml:space="preserve"> </w:t>
      </w:r>
      <w:r>
        <w:rPr>
          <w:rFonts w:eastAsia="Times New Roman"/>
          <w:szCs w:val="24"/>
          <w:lang w:val="en-US"/>
        </w:rPr>
        <w:t>International</w:t>
      </w:r>
      <w:r>
        <w:rPr>
          <w:rFonts w:eastAsia="Times New Roman"/>
          <w:szCs w:val="24"/>
        </w:rPr>
        <w:t xml:space="preserve"> </w:t>
      </w:r>
      <w:r>
        <w:rPr>
          <w:rFonts w:eastAsia="Times New Roman"/>
          <w:szCs w:val="24"/>
          <w:lang w:val="en-US"/>
        </w:rPr>
        <w:t>Hellas</w:t>
      </w:r>
      <w:r>
        <w:rPr>
          <w:rFonts w:eastAsia="Times New Roman"/>
          <w:szCs w:val="24"/>
        </w:rPr>
        <w:t xml:space="preserve">, μέλος της παγκόσμιας ομοσπονδίας </w:t>
      </w:r>
      <w:r>
        <w:rPr>
          <w:rFonts w:eastAsia="Times New Roman"/>
          <w:szCs w:val="24"/>
          <w:lang w:val="en-US"/>
        </w:rPr>
        <w:t>Special</w:t>
      </w:r>
      <w:r>
        <w:rPr>
          <w:rFonts w:eastAsia="Times New Roman"/>
          <w:szCs w:val="24"/>
        </w:rPr>
        <w:t xml:space="preserve"> </w:t>
      </w:r>
      <w:r>
        <w:rPr>
          <w:rFonts w:eastAsia="Times New Roman"/>
          <w:szCs w:val="24"/>
          <w:lang w:val="en-US"/>
        </w:rPr>
        <w:t>Olympics</w:t>
      </w:r>
      <w:r>
        <w:rPr>
          <w:rFonts w:eastAsia="Times New Roman"/>
          <w:szCs w:val="24"/>
        </w:rPr>
        <w:t xml:space="preserve"> </w:t>
      </w:r>
      <w:r>
        <w:rPr>
          <w:rFonts w:eastAsia="Times New Roman"/>
          <w:szCs w:val="24"/>
          <w:lang w:val="en-US"/>
        </w:rPr>
        <w:t>International</w:t>
      </w:r>
      <w:r>
        <w:rPr>
          <w:rFonts w:eastAsia="Times New Roman"/>
          <w:szCs w:val="24"/>
        </w:rPr>
        <w:t>, με τα αναγνωρισμένα από τη Γενικ</w:t>
      </w:r>
      <w:r>
        <w:rPr>
          <w:rFonts w:eastAsia="Times New Roman"/>
          <w:szCs w:val="24"/>
        </w:rPr>
        <w:t>ή</w:t>
      </w:r>
      <w:r>
        <w:rPr>
          <w:rFonts w:eastAsia="Times New Roman"/>
          <w:szCs w:val="24"/>
        </w:rPr>
        <w:t xml:space="preserve"> Γραμματεία Αθλητισμού αθλητικά σωματεία. Είναι, λοιπόν, πολύ σημαντικές αυτές οι διατάξεις.</w:t>
      </w:r>
    </w:p>
    <w:p w14:paraId="1203194F" w14:textId="77777777" w:rsidR="00402C5E" w:rsidRDefault="00212FF6">
      <w:pPr>
        <w:spacing w:line="600" w:lineRule="auto"/>
        <w:ind w:firstLine="720"/>
        <w:jc w:val="both"/>
        <w:rPr>
          <w:rFonts w:eastAsia="Times New Roman"/>
          <w:szCs w:val="24"/>
        </w:rPr>
      </w:pPr>
      <w:r>
        <w:rPr>
          <w:rFonts w:eastAsia="Times New Roman"/>
          <w:szCs w:val="24"/>
        </w:rPr>
        <w:t>Κυρίες και κύριοι συνάδελφοι, δεν σκόπευα, είναι αλήθεια, να αναφερθώ στην επικαιρότητα, αλλά ο παροξυσμός της Αντιπολίτευσης απ</w:t>
      </w:r>
      <w:r>
        <w:rPr>
          <w:rFonts w:eastAsia="Times New Roman"/>
          <w:szCs w:val="24"/>
        </w:rPr>
        <w:t xml:space="preserve">ό τη μία, ελλείψει στρατηγικής, οράματος και σχεδίου, τώρα που τελείωσε η αξιολόγηση και θυμίζει παραφράζοντας τον ποιητή «Και τώρα τι θα </w:t>
      </w:r>
      <w:proofErr w:type="spellStart"/>
      <w:r>
        <w:rPr>
          <w:rFonts w:eastAsia="Times New Roman"/>
          <w:szCs w:val="24"/>
        </w:rPr>
        <w:t>απογίνομεν</w:t>
      </w:r>
      <w:proofErr w:type="spellEnd"/>
      <w:r>
        <w:rPr>
          <w:rFonts w:eastAsia="Times New Roman"/>
          <w:szCs w:val="24"/>
        </w:rPr>
        <w:t xml:space="preserve"> χωρίς εκκρεμή αξιολόγηση. Ήταν κι αυτή μια κάποια </w:t>
      </w:r>
      <w:proofErr w:type="spellStart"/>
      <w:r>
        <w:rPr>
          <w:rFonts w:eastAsia="Times New Roman"/>
          <w:szCs w:val="24"/>
        </w:rPr>
        <w:t>λύσις</w:t>
      </w:r>
      <w:proofErr w:type="spellEnd"/>
      <w:r>
        <w:rPr>
          <w:rFonts w:eastAsia="Times New Roman"/>
          <w:szCs w:val="24"/>
        </w:rPr>
        <w:t>», με υποχρεώνει να θίξω κάποια φλέγοντα θέματα, που</w:t>
      </w:r>
      <w:r>
        <w:rPr>
          <w:rFonts w:eastAsia="Times New Roman"/>
          <w:szCs w:val="24"/>
        </w:rPr>
        <w:t>, αν μη τι άλλο, είναι και φλέγοντα θέματα για την κοινωνία.</w:t>
      </w:r>
    </w:p>
    <w:p w14:paraId="12031950" w14:textId="77777777" w:rsidR="00402C5E" w:rsidRDefault="00212FF6">
      <w:pPr>
        <w:spacing w:line="600" w:lineRule="auto"/>
        <w:ind w:firstLine="720"/>
        <w:jc w:val="both"/>
        <w:rPr>
          <w:rFonts w:eastAsia="Times New Roman"/>
          <w:szCs w:val="24"/>
        </w:rPr>
      </w:pPr>
      <w:r>
        <w:rPr>
          <w:rFonts w:eastAsia="Times New Roman"/>
          <w:szCs w:val="24"/>
        </w:rPr>
        <w:lastRenderedPageBreak/>
        <w:t>Δυσοσμία, λοιπόν, από τα σκουπίδια. Ναι, είναι μεγάλη η δυσοσμία από τα σκουπίδια και αφόρητη και μας αφορά όλους. Εντονότερη, όμως, δυσοσμία αναδίδουν όχι τα σκουπίδια, αλλά μια μεγάλη και αμαρτ</w:t>
      </w:r>
      <w:r>
        <w:rPr>
          <w:rFonts w:eastAsia="Times New Roman"/>
          <w:szCs w:val="24"/>
        </w:rPr>
        <w:t>ωλή ιστορία που τα περιβάλλει. Ας κάνουμε, λοιπόν, μια σύντομη ανασκόπηση.</w:t>
      </w:r>
    </w:p>
    <w:p w14:paraId="12031951" w14:textId="77777777" w:rsidR="00402C5E" w:rsidRDefault="00212FF6">
      <w:pPr>
        <w:spacing w:line="600" w:lineRule="auto"/>
        <w:ind w:firstLine="720"/>
        <w:jc w:val="both"/>
        <w:rPr>
          <w:rFonts w:eastAsia="Times New Roman"/>
          <w:szCs w:val="24"/>
        </w:rPr>
      </w:pPr>
      <w:r>
        <w:rPr>
          <w:rFonts w:eastAsia="Times New Roman"/>
          <w:szCs w:val="24"/>
        </w:rPr>
        <w:t>Για δεκαετίες τώρα στην τοπική αυτοδιοίκηση χιλιάδες εργαζόμενοι δούλευαν με συμβάσεις ορισμένου χρόνου, η ανανέωση των οποίων ήταν το προϊόν μιας άρρητης, ενίοτε και ρητής και ανίε</w:t>
      </w:r>
      <w:r>
        <w:rPr>
          <w:rFonts w:eastAsia="Times New Roman"/>
          <w:szCs w:val="24"/>
        </w:rPr>
        <w:t>ρης συναλλαγής, μιας υπόσχεσης μονιμοποίησης</w:t>
      </w:r>
      <w:r>
        <w:rPr>
          <w:rFonts w:eastAsia="Times New Roman"/>
          <w:szCs w:val="24"/>
        </w:rPr>
        <w:t>,</w:t>
      </w:r>
      <w:r>
        <w:rPr>
          <w:rFonts w:eastAsia="Times New Roman"/>
          <w:szCs w:val="24"/>
        </w:rPr>
        <w:t xml:space="preserve"> για να χειραφετηθούν από τον ζυγό της ομηρίας, με αντάλλαγμα μια ψήφο που θα διευκόλυνε την άνοδο κάποιων στον θώκο της εξουσίας.</w:t>
      </w:r>
    </w:p>
    <w:p w14:paraId="12031952" w14:textId="77777777" w:rsidR="00402C5E" w:rsidRDefault="00212FF6">
      <w:pPr>
        <w:spacing w:line="600" w:lineRule="auto"/>
        <w:ind w:firstLine="720"/>
        <w:jc w:val="both"/>
        <w:rPr>
          <w:rFonts w:eastAsia="Times New Roman"/>
          <w:szCs w:val="24"/>
        </w:rPr>
      </w:pPr>
      <w:r>
        <w:rPr>
          <w:rFonts w:eastAsia="Times New Roman"/>
          <w:szCs w:val="24"/>
        </w:rPr>
        <w:t xml:space="preserve">Το 2001 ήρθε, λοιπόν, η συνταγματική </w:t>
      </w:r>
      <w:r>
        <w:rPr>
          <w:rFonts w:eastAsia="Times New Roman"/>
          <w:szCs w:val="24"/>
        </w:rPr>
        <w:t>Α</w:t>
      </w:r>
      <w:r>
        <w:rPr>
          <w:rFonts w:eastAsia="Times New Roman"/>
          <w:szCs w:val="24"/>
        </w:rPr>
        <w:t>ναθεώρηση που απαγόρευε τη μετατροπή των σ</w:t>
      </w:r>
      <w:r>
        <w:rPr>
          <w:rFonts w:eastAsia="Times New Roman"/>
          <w:szCs w:val="24"/>
        </w:rPr>
        <w:t>υμβάσεων ορισμένου χρόνου σε αορίστου. Οι δεκάδες χιλιάδες συμβασιούχοι, όμως, εξακολουθούσαν να υπάρχουν. Η ανάγκη προσωπικού στον νευραλγικό τομέα της καθαριότητας εξακολουθούσε να υπάρχει και μαζί με αυτές, εξακολουθούσε να υπάρχει και η ελπίδα αυτών τω</w:t>
      </w:r>
      <w:r>
        <w:rPr>
          <w:rFonts w:eastAsia="Times New Roman"/>
          <w:szCs w:val="24"/>
        </w:rPr>
        <w:t>ν ανθρώπων για σταθερή εργασία.</w:t>
      </w:r>
    </w:p>
    <w:p w14:paraId="12031953"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Στη θέση της συνταγματικής, λοιπόν, απαγόρευσης της μετατροπής των συμβάσεων μπήκε μια ακόμα </w:t>
      </w:r>
      <w:r w:rsidRPr="008F56A4">
        <w:rPr>
          <w:rFonts w:eastAsia="Times New Roman"/>
          <w:szCs w:val="24"/>
        </w:rPr>
        <w:t>α</w:t>
      </w:r>
      <w:r>
        <w:rPr>
          <w:rFonts w:eastAsia="Times New Roman"/>
          <w:szCs w:val="24"/>
        </w:rPr>
        <w:t xml:space="preserve">θετημένη υπόσχεση. Η </w:t>
      </w:r>
      <w:proofErr w:type="spellStart"/>
      <w:r>
        <w:rPr>
          <w:rFonts w:eastAsia="Times New Roman"/>
          <w:szCs w:val="24"/>
        </w:rPr>
        <w:t>μοριοδότηση</w:t>
      </w:r>
      <w:proofErr w:type="spellEnd"/>
      <w:r>
        <w:rPr>
          <w:rFonts w:eastAsia="Times New Roman"/>
          <w:szCs w:val="24"/>
        </w:rPr>
        <w:t xml:space="preserve"> αυτών των εργαζόμενων όταν και όποτε θα γινόταν διαγωνισμός μέσω ΑΣΕΠ. Και ύστερα ήρθε η κρίση κα</w:t>
      </w:r>
      <w:r>
        <w:rPr>
          <w:rFonts w:eastAsia="Times New Roman"/>
          <w:szCs w:val="24"/>
        </w:rPr>
        <w:t xml:space="preserve">ι τα μνημόνια και η </w:t>
      </w:r>
      <w:proofErr w:type="spellStart"/>
      <w:r>
        <w:rPr>
          <w:rFonts w:eastAsia="Times New Roman"/>
          <w:szCs w:val="24"/>
        </w:rPr>
        <w:t>μοριοδότηση</w:t>
      </w:r>
      <w:proofErr w:type="spellEnd"/>
      <w:r>
        <w:rPr>
          <w:rFonts w:eastAsia="Times New Roman"/>
          <w:szCs w:val="24"/>
        </w:rPr>
        <w:t xml:space="preserve"> έμοιαζε ευσεβής πόθος που χάιδευε ενίοτε αυτιά, ενώ άνοιγε μια άλλη </w:t>
      </w:r>
      <w:proofErr w:type="spellStart"/>
      <w:r>
        <w:rPr>
          <w:rFonts w:eastAsia="Times New Roman"/>
          <w:szCs w:val="24"/>
        </w:rPr>
        <w:t>κ</w:t>
      </w:r>
      <w:r>
        <w:rPr>
          <w:rFonts w:eastAsia="Times New Roman"/>
          <w:szCs w:val="24"/>
        </w:rPr>
        <w:t>ερκόπορτα</w:t>
      </w:r>
      <w:proofErr w:type="spellEnd"/>
      <w:r>
        <w:rPr>
          <w:rFonts w:eastAsia="Times New Roman"/>
          <w:szCs w:val="24"/>
        </w:rPr>
        <w:t>, της αμαχητί παράδοσης της καθαριότητας στους ιδιώτες.</w:t>
      </w:r>
    </w:p>
    <w:p w14:paraId="12031954" w14:textId="77777777" w:rsidR="00402C5E" w:rsidRDefault="00212FF6">
      <w:pPr>
        <w:spacing w:line="600" w:lineRule="auto"/>
        <w:ind w:firstLine="720"/>
        <w:jc w:val="both"/>
        <w:rPr>
          <w:rFonts w:eastAsia="Times New Roman"/>
          <w:szCs w:val="24"/>
        </w:rPr>
      </w:pPr>
      <w:r>
        <w:rPr>
          <w:rFonts w:eastAsia="Times New Roman"/>
          <w:szCs w:val="24"/>
        </w:rPr>
        <w:t xml:space="preserve">Κυρίες και κύριοι Βουλευτές, οι πολιτικές σας πολλών δεκαετιών, που αντιμετώπιζαν τους </w:t>
      </w:r>
      <w:r>
        <w:rPr>
          <w:rFonts w:eastAsia="Times New Roman"/>
          <w:szCs w:val="24"/>
        </w:rPr>
        <w:t>ανθρώπους που μαζεύουν τα σκουπίδια σαν σκουπίδια, οι πολιτικές σας που έριξαν στα σκουπίδια το ιερό δικαίωμα μιας αξιοπρεπούς και σταθερής εργασίας είναι που γέμιζαν και γεμίζουν τους δρόμους σκουπίδια. Και είναι πρόδηλο τι εξυπηρετούσε αυτή η πολιτική, ε</w:t>
      </w:r>
      <w:r>
        <w:rPr>
          <w:rFonts w:eastAsia="Times New Roman"/>
          <w:szCs w:val="24"/>
        </w:rPr>
        <w:t>κτός από τον ρόλο που της επιφυλάσσατε, του εργαλείου ψηφοθηρίας της προηγούμενες δεκαετίες. Την εκχώρηση των σύγχρονων ομήρων της καθαριότητας στα σκλαβοπάζαρα των εργολαβικών εταιρειών και του ιδιωτικού συμφέροντος, την ομηρία τους στις εργασιακές σχέσει</w:t>
      </w:r>
      <w:r>
        <w:rPr>
          <w:rFonts w:eastAsia="Times New Roman"/>
          <w:szCs w:val="24"/>
        </w:rPr>
        <w:t xml:space="preserve">ς γαλέρας και στη μισή ζωή της </w:t>
      </w:r>
      <w:proofErr w:type="spellStart"/>
      <w:r>
        <w:rPr>
          <w:rFonts w:eastAsia="Times New Roman"/>
          <w:szCs w:val="24"/>
        </w:rPr>
        <w:t>ημιαπασχόλησης</w:t>
      </w:r>
      <w:proofErr w:type="spellEnd"/>
      <w:r>
        <w:rPr>
          <w:rFonts w:eastAsia="Times New Roman"/>
          <w:szCs w:val="24"/>
        </w:rPr>
        <w:t xml:space="preserve">. Άλλωστε, εξ όσων θυμάμαι, αντισταθήκατε σθεναρά στην τροπολογία </w:t>
      </w:r>
      <w:r>
        <w:rPr>
          <w:rFonts w:eastAsia="Times New Roman"/>
          <w:szCs w:val="24"/>
        </w:rPr>
        <w:lastRenderedPageBreak/>
        <w:t>τον Σεπτέμβριο του 2016, με την οποία καταργήσαμε το καθεστώς των εργολαβικών εταιρειών στη δημόσια διοίκηση και το κράτος.</w:t>
      </w:r>
    </w:p>
    <w:p w14:paraId="12031955" w14:textId="77777777" w:rsidR="00402C5E" w:rsidRDefault="00212FF6">
      <w:pPr>
        <w:spacing w:line="600" w:lineRule="auto"/>
        <w:ind w:firstLine="720"/>
        <w:jc w:val="both"/>
        <w:rPr>
          <w:rFonts w:eastAsia="Times New Roman"/>
          <w:szCs w:val="24"/>
        </w:rPr>
      </w:pPr>
      <w:r>
        <w:rPr>
          <w:rFonts w:eastAsia="Times New Roman"/>
          <w:szCs w:val="24"/>
        </w:rPr>
        <w:t xml:space="preserve">Η ανάθεση, όμως, της </w:t>
      </w:r>
      <w:r>
        <w:rPr>
          <w:rFonts w:eastAsia="Times New Roman"/>
          <w:szCs w:val="24"/>
        </w:rPr>
        <w:t>καθαριότητας των δήμων σε εργολαβικές εταιρείες δεν είναι μόνο μια στυγνά αντεργατική και ταξική πολιτική, αλλά και προδήλως αντισυνταγματική. Διότι η καθαριότητα συνιστά κύριο και όχι συμπληρωματικό έργο της αυτοδιοίκησης, για το οποίο άλλωστε απολαμβάνει</w:t>
      </w:r>
      <w:r>
        <w:rPr>
          <w:rFonts w:eastAsia="Times New Roman"/>
          <w:szCs w:val="24"/>
        </w:rPr>
        <w:t xml:space="preserve"> και ανταποδοτικά τέλη.</w:t>
      </w:r>
    </w:p>
    <w:p w14:paraId="12031956" w14:textId="77777777" w:rsidR="00402C5E" w:rsidRDefault="00212FF6">
      <w:pPr>
        <w:spacing w:line="600" w:lineRule="auto"/>
        <w:ind w:firstLine="720"/>
        <w:jc w:val="both"/>
        <w:rPr>
          <w:rFonts w:eastAsia="Times New Roman"/>
          <w:szCs w:val="24"/>
        </w:rPr>
      </w:pPr>
      <w:r>
        <w:rPr>
          <w:rFonts w:eastAsia="Times New Roman"/>
          <w:szCs w:val="24"/>
        </w:rPr>
        <w:t>Η νομοθετική ρύθμιση που κατέθεσε το Υπουργείο συνιστά λύση και διέξοδο, υιοθετώντας μεταξύ άλλων και το σκεπτικό του Ελεγκτικού Συνεδρίου που αναφέρεται σε πάγιες και διαρκείς ανάγκες.</w:t>
      </w:r>
    </w:p>
    <w:p w14:paraId="1203195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Δημιουργούνται νέες συμβάσεις εργασίας για όσο</w:t>
      </w:r>
      <w:r>
        <w:rPr>
          <w:rFonts w:eastAsia="Times New Roman" w:cs="Times New Roman"/>
          <w:szCs w:val="24"/>
        </w:rPr>
        <w:t xml:space="preserve">υς εργάστηκαν μέχρι τις 7-6-2017 επί τη βάσει επειγουσών και έκτακτων αναγκών.  Προκηρύσσει άμεσα με βάση τις ανάγκες των δήμων μέσω ΑΣΕΠ διαδικασία πρόσληψης τακτικού προσωπικού των δήμων, ήτοι θέσεις μόνιμης και πλήρους απασχόλησης. Και οι </w:t>
      </w:r>
      <w:proofErr w:type="spellStart"/>
      <w:r>
        <w:rPr>
          <w:rFonts w:eastAsia="Times New Roman" w:cs="Times New Roman"/>
          <w:szCs w:val="24"/>
        </w:rPr>
        <w:t>παρατασιούχοι</w:t>
      </w:r>
      <w:proofErr w:type="spellEnd"/>
      <w:r>
        <w:rPr>
          <w:rFonts w:eastAsia="Times New Roman" w:cs="Times New Roman"/>
          <w:szCs w:val="24"/>
        </w:rPr>
        <w:t>,</w:t>
      </w:r>
      <w:r>
        <w:rPr>
          <w:rFonts w:eastAsia="Times New Roman" w:cs="Times New Roman"/>
          <w:szCs w:val="24"/>
        </w:rPr>
        <w:t xml:space="preserve"> αυτή η ιδιότυπη κατηγορία που προστέ</w:t>
      </w:r>
      <w:r>
        <w:rPr>
          <w:rFonts w:eastAsia="Times New Roman" w:cs="Times New Roman"/>
          <w:szCs w:val="24"/>
        </w:rPr>
        <w:lastRenderedPageBreak/>
        <w:t xml:space="preserve">θηκε στο </w:t>
      </w:r>
      <w:proofErr w:type="spellStart"/>
      <w:r>
        <w:rPr>
          <w:rFonts w:eastAsia="Times New Roman" w:cs="Times New Roman"/>
          <w:szCs w:val="24"/>
        </w:rPr>
        <w:t>οργουελικό</w:t>
      </w:r>
      <w:proofErr w:type="spellEnd"/>
      <w:r>
        <w:rPr>
          <w:rFonts w:eastAsia="Times New Roman" w:cs="Times New Roman"/>
          <w:szCs w:val="24"/>
        </w:rPr>
        <w:t xml:space="preserve"> ιδίωμα των εργασιακών σχέσεων των τελευταίων δεκαετιών, μαζί με τους </w:t>
      </w:r>
      <w:proofErr w:type="spellStart"/>
      <w:r>
        <w:rPr>
          <w:rFonts w:eastAsia="Times New Roman" w:cs="Times New Roman"/>
          <w:szCs w:val="24"/>
        </w:rPr>
        <w:t>απασχολήσιμος</w:t>
      </w:r>
      <w:proofErr w:type="spellEnd"/>
      <w:r>
        <w:rPr>
          <w:rFonts w:eastAsia="Times New Roman" w:cs="Times New Roman"/>
          <w:szCs w:val="24"/>
        </w:rPr>
        <w:t xml:space="preserve">, ευέλικτους, </w:t>
      </w:r>
      <w:proofErr w:type="spellStart"/>
      <w:r>
        <w:rPr>
          <w:rFonts w:eastAsia="Times New Roman" w:cs="Times New Roman"/>
          <w:szCs w:val="24"/>
        </w:rPr>
        <w:t>ημιαπασχολήσιμους</w:t>
      </w:r>
      <w:proofErr w:type="spellEnd"/>
      <w:r>
        <w:rPr>
          <w:rFonts w:eastAsia="Times New Roman" w:cs="Times New Roman"/>
          <w:szCs w:val="24"/>
        </w:rPr>
        <w:t xml:space="preserve">, </w:t>
      </w:r>
      <w:proofErr w:type="spellStart"/>
      <w:r>
        <w:rPr>
          <w:rFonts w:eastAsia="Times New Roman" w:cs="Times New Roman"/>
          <w:szCs w:val="24"/>
        </w:rPr>
        <w:t>ημιαπασχολημένους</w:t>
      </w:r>
      <w:proofErr w:type="spellEnd"/>
      <w:r>
        <w:rPr>
          <w:rFonts w:eastAsia="Times New Roman" w:cs="Times New Roman"/>
          <w:szCs w:val="24"/>
        </w:rPr>
        <w:t xml:space="preserve"> και εν τέλει αναλώσιμους, θα έχουν και αυτοί μια ειδική </w:t>
      </w:r>
      <w:proofErr w:type="spellStart"/>
      <w:r>
        <w:rPr>
          <w:rFonts w:eastAsia="Times New Roman" w:cs="Times New Roman"/>
          <w:szCs w:val="24"/>
        </w:rPr>
        <w:t>μοριοδότησ</w:t>
      </w:r>
      <w:r>
        <w:rPr>
          <w:rFonts w:eastAsia="Times New Roman" w:cs="Times New Roman"/>
          <w:szCs w:val="24"/>
        </w:rPr>
        <w:t>η</w:t>
      </w:r>
      <w:proofErr w:type="spellEnd"/>
      <w:r>
        <w:rPr>
          <w:rFonts w:eastAsia="Times New Roman" w:cs="Times New Roman"/>
          <w:szCs w:val="24"/>
        </w:rPr>
        <w:t xml:space="preserve"> προϋπηρεσίας. </w:t>
      </w:r>
    </w:p>
    <w:p w14:paraId="1203195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Γιατί για εμάς δεν είναι σκουπίδια οι άνθρωποι που μαζεύουν τα σκουπίδια. Ο αγώνας και η αγωνία τους μας αφορά όλους. Και ο αγώνας όμως της Κυβέρνησης, η μάχη της δεν στρέφεται κατά των εργαζόμενων. Είναι ένας αγώνας αποδόμησης ενός πελατε</w:t>
      </w:r>
      <w:r>
        <w:rPr>
          <w:rFonts w:eastAsia="Times New Roman" w:cs="Times New Roman"/>
          <w:szCs w:val="24"/>
        </w:rPr>
        <w:t xml:space="preserve">ιακού κράτους που υποσχόταν τα πάντα, χωρίς να δίνει τίποτα, που μετέφραζε ανθρώπινες ζωές για δεκαετίες σε ψήφους και αντιμετώπιζε τους εργαζόμενους ως </w:t>
      </w:r>
      <w:proofErr w:type="spellStart"/>
      <w:r>
        <w:rPr>
          <w:rFonts w:eastAsia="Times New Roman" w:cs="Times New Roman"/>
          <w:szCs w:val="24"/>
        </w:rPr>
        <w:t>θυσιαστέους</w:t>
      </w:r>
      <w:proofErr w:type="spellEnd"/>
      <w:r>
        <w:rPr>
          <w:rFonts w:eastAsia="Times New Roman" w:cs="Times New Roman"/>
          <w:szCs w:val="24"/>
        </w:rPr>
        <w:t xml:space="preserve"> σε εργολαβικά συμφέροντα. Είναι, εάν θέλετε, εν τέλει ένας αγώνας προάσπισης μέχρι τελευταί</w:t>
      </w:r>
      <w:r>
        <w:rPr>
          <w:rFonts w:eastAsia="Times New Roman" w:cs="Times New Roman"/>
          <w:szCs w:val="24"/>
        </w:rPr>
        <w:t>ας ρανίδας, μια έννοια που τραυματίστηκε όσο κα</w:t>
      </w:r>
      <w:r>
        <w:rPr>
          <w:rFonts w:eastAsia="Times New Roman" w:cs="Times New Roman"/>
          <w:szCs w:val="24"/>
        </w:rPr>
        <w:t>μ</w:t>
      </w:r>
      <w:r>
        <w:rPr>
          <w:rFonts w:eastAsia="Times New Roman" w:cs="Times New Roman"/>
          <w:szCs w:val="24"/>
        </w:rPr>
        <w:t xml:space="preserve">μία άλλη, του δημοσίου συμφέροντος. </w:t>
      </w:r>
    </w:p>
    <w:p w14:paraId="1203195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203195A"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3195B"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πάρα πολύ τη Φωτεινή </w:t>
      </w:r>
      <w:proofErr w:type="spellStart"/>
      <w:r>
        <w:rPr>
          <w:rFonts w:eastAsia="Times New Roman" w:cs="Times New Roman"/>
          <w:szCs w:val="24"/>
        </w:rPr>
        <w:t>Βάκη</w:t>
      </w:r>
      <w:proofErr w:type="spellEnd"/>
      <w:r>
        <w:rPr>
          <w:rFonts w:eastAsia="Times New Roman" w:cs="Times New Roman"/>
          <w:szCs w:val="24"/>
        </w:rPr>
        <w:t xml:space="preserve"> για την ομιλία της και για το λογ</w:t>
      </w:r>
      <w:r>
        <w:rPr>
          <w:rFonts w:eastAsia="Times New Roman" w:cs="Times New Roman"/>
          <w:szCs w:val="24"/>
        </w:rPr>
        <w:t xml:space="preserve">οτεχνικό της ύφος. </w:t>
      </w:r>
    </w:p>
    <w:p w14:paraId="1203195C"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Καλώ στο Βήμα τον κ. Χατζησάββα Χρήστο</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κπρόσωπο της Χρυσής Αυγής</w:t>
      </w:r>
      <w:r>
        <w:rPr>
          <w:rFonts w:eastAsia="Times New Roman" w:cs="Times New Roman"/>
          <w:szCs w:val="24"/>
        </w:rPr>
        <w:t>,</w:t>
      </w:r>
      <w:r>
        <w:rPr>
          <w:rFonts w:eastAsia="Times New Roman" w:cs="Times New Roman"/>
          <w:szCs w:val="24"/>
        </w:rPr>
        <w:t xml:space="preserve"> για να πάρει τον λόγο για δώδεκα λεπτά. </w:t>
      </w:r>
    </w:p>
    <w:p w14:paraId="1203195D"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 xml:space="preserve">Ευχαριστώ, κύριε Πρόεδρε. </w:t>
      </w:r>
    </w:p>
    <w:p w14:paraId="1203195E"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Ωραία, εντοπίστηκε για άλλη μια φορά το αυγό του φιδιού, οι Έλλ</w:t>
      </w:r>
      <w:r>
        <w:rPr>
          <w:rFonts w:eastAsia="Times New Roman" w:cs="Times New Roman"/>
          <w:szCs w:val="24"/>
        </w:rPr>
        <w:t xml:space="preserve">ηνες εθνικιστές πατριώτες που φταίνε για όλα. Δυστυχώς δεν εντοπίστηκε το αυγό το οποίο εξέθρεψε αυτούς οι οποίοι ως </w:t>
      </w:r>
      <w:proofErr w:type="spellStart"/>
      <w:r>
        <w:rPr>
          <w:rFonts w:eastAsia="Times New Roman" w:cs="Times New Roman"/>
          <w:szCs w:val="24"/>
        </w:rPr>
        <w:t>αντιμνημονιακοί</w:t>
      </w:r>
      <w:proofErr w:type="spellEnd"/>
      <w:r>
        <w:rPr>
          <w:rFonts w:eastAsia="Times New Roman" w:cs="Times New Roman"/>
          <w:szCs w:val="24"/>
        </w:rPr>
        <w:t xml:space="preserve"> κατέλαβαν την εξουσία και τώρα είναι η χειρότερη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Υπογράψατε μνημόνια, φέρατε μέτρα, φέρνετε συνεχώς μ</w:t>
      </w:r>
      <w:r>
        <w:rPr>
          <w:rFonts w:eastAsia="Times New Roman" w:cs="Times New Roman"/>
          <w:szCs w:val="24"/>
        </w:rPr>
        <w:t xml:space="preserve">έτρα. </w:t>
      </w:r>
    </w:p>
    <w:p w14:paraId="1203195F"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 επείγον για το σημερινό νομοσχέδιο δεν το βλέπω πάλι πουθενά. Κάποιες εντολές είναι της </w:t>
      </w:r>
      <w:r>
        <w:rPr>
          <w:rFonts w:eastAsia="Times New Roman" w:cs="Times New Roman"/>
          <w:szCs w:val="24"/>
          <w:lang w:val="en-US"/>
        </w:rPr>
        <w:t>UEFA</w:t>
      </w:r>
      <w:r>
        <w:rPr>
          <w:rFonts w:eastAsia="Times New Roman" w:cs="Times New Roman"/>
          <w:szCs w:val="24"/>
        </w:rPr>
        <w:t xml:space="preserve"> και της </w:t>
      </w:r>
      <w:r>
        <w:rPr>
          <w:rFonts w:eastAsia="Times New Roman" w:cs="Times New Roman"/>
          <w:szCs w:val="24"/>
          <w:lang w:val="en-US"/>
        </w:rPr>
        <w:t>FIFA</w:t>
      </w:r>
      <w:r>
        <w:rPr>
          <w:rFonts w:eastAsia="Times New Roman" w:cs="Times New Roman"/>
          <w:szCs w:val="24"/>
        </w:rPr>
        <w:t>. Σας βολεύουν εσάς λόγω των εκλογών της ΕΠΟ και θα τις εφαρμόσετε όταν υπάρχουν άλλα επείγοντα θέματα, όπως είναι η οικονομική κρίση</w:t>
      </w:r>
      <w:r>
        <w:rPr>
          <w:rFonts w:eastAsia="Times New Roman" w:cs="Times New Roman"/>
          <w:szCs w:val="24"/>
        </w:rPr>
        <w:t>,</w:t>
      </w:r>
      <w:r>
        <w:rPr>
          <w:rFonts w:eastAsia="Times New Roman" w:cs="Times New Roman"/>
          <w:szCs w:val="24"/>
        </w:rPr>
        <w:t xml:space="preserve"> που δεν έχει μείνει τίποτα όρθιο, όπως είναι οι θέσεις εργασίας που δεν μπορεί να βρει κανένας Έλληνες πλέον και αναγκάζεται να φεύγει στο εξωτερικό. Είναι οι μισθοί οι οποίοι έχουν μειωθεί τόσο πολύ, που πλέον ακόμα και να δουλεύεις, ακόμα </w:t>
      </w:r>
      <w:r>
        <w:rPr>
          <w:rFonts w:eastAsia="Times New Roman" w:cs="Times New Roman"/>
          <w:szCs w:val="24"/>
        </w:rPr>
        <w:lastRenderedPageBreak/>
        <w:t>και να αμείβεσ</w:t>
      </w:r>
      <w:r>
        <w:rPr>
          <w:rFonts w:eastAsia="Times New Roman" w:cs="Times New Roman"/>
          <w:szCs w:val="24"/>
        </w:rPr>
        <w:t xml:space="preserve">αι δεν μπορείς να επιβιώσεις. Υπάρχουν και οι συντάξεις που κατέληξαν να είναι ίσως και το μοναδικό έσοδο για μια οικογένεια για να μπορεί να συντηρηθεί. </w:t>
      </w:r>
    </w:p>
    <w:p w14:paraId="12031960"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Υπάρχει επείγον και στο να βρεθεί τρόπος να επιστρέψουν οι νέοι </w:t>
      </w:r>
      <w:r>
        <w:rPr>
          <w:rFonts w:eastAsia="Times New Roman" w:cs="Times New Roman"/>
          <w:szCs w:val="24"/>
        </w:rPr>
        <w:t>μας,</w:t>
      </w:r>
      <w:r>
        <w:rPr>
          <w:rFonts w:eastAsia="Times New Roman" w:cs="Times New Roman"/>
          <w:szCs w:val="24"/>
        </w:rPr>
        <w:t xml:space="preserve"> οι οποίοι έφυγαν στο εξωτερικό, </w:t>
      </w:r>
      <w:r>
        <w:rPr>
          <w:rFonts w:eastAsia="Times New Roman" w:cs="Times New Roman"/>
          <w:szCs w:val="24"/>
        </w:rPr>
        <w:t xml:space="preserve">όχι όπως λένε τα στελέχη του ΚΚΕ ως προδότες, αλλά ως προδομένοι και κυνηγημένοι. Είναι επείγον να βρεθεί τρόπος για την επιβίωση των Ελλήνων, των πολυτέκνων, των αγροτών, των εργατών. </w:t>
      </w:r>
    </w:p>
    <w:p w14:paraId="12031961"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Επείγουσα και έκτακτη ανάγκη προέκυψε και πριν από μερικές μέρες και θ</w:t>
      </w:r>
      <w:r>
        <w:rPr>
          <w:rFonts w:eastAsia="Times New Roman" w:cs="Times New Roman"/>
          <w:szCs w:val="24"/>
        </w:rPr>
        <w:t>α πρέπει να βρεθεί μια λύση για το θέμα των αδειών παραγωγών αγροτικών προϊόντων που δεν μπορούν να ανανεώσουν τις άδειές τους οι συνταξιούχοι παραγωγοί και δεν έχει ψηφιστεί ο νέος νόμος για να μπορέσουν να εκδώσουν και νέες άδειες. Μένουν οι παραγωγές μέ</w:t>
      </w:r>
      <w:r>
        <w:rPr>
          <w:rFonts w:eastAsia="Times New Roman" w:cs="Times New Roman"/>
          <w:szCs w:val="24"/>
        </w:rPr>
        <w:t xml:space="preserve">σα στα χωράφια και σε λίγες μέρες θα είναι άχρηστες. </w:t>
      </w:r>
    </w:p>
    <w:p w14:paraId="12031962" w14:textId="77777777" w:rsidR="00402C5E" w:rsidRDefault="00212FF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Επείγουσες ανάγκες στον αθλητισμό υπάρχουν φυσικά, αλλά από ό,τι φαίνεται δεν σας ενδιαφέρουν. Κατ</w:t>
      </w:r>
      <w:r>
        <w:rPr>
          <w:rFonts w:eastAsia="Times New Roman" w:cs="Times New Roman"/>
          <w:szCs w:val="24"/>
        </w:rPr>
        <w:t xml:space="preserve">’ </w:t>
      </w:r>
      <w:r>
        <w:rPr>
          <w:rFonts w:eastAsia="Times New Roman" w:cs="Times New Roman"/>
          <w:szCs w:val="24"/>
        </w:rPr>
        <w:t>αρχάς θα πρέπει να δώσετε μια ευκαιρία στην ελληνική οικογένεια να μπορεί να στέλνει τα παιδιά της δωρ</w:t>
      </w:r>
      <w:r>
        <w:rPr>
          <w:rFonts w:eastAsia="Times New Roman" w:cs="Times New Roman"/>
          <w:szCs w:val="24"/>
        </w:rPr>
        <w:t xml:space="preserve">εάν και στα </w:t>
      </w:r>
      <w:r>
        <w:rPr>
          <w:rFonts w:eastAsia="Times New Roman" w:cs="Times New Roman"/>
          <w:szCs w:val="24"/>
        </w:rPr>
        <w:t xml:space="preserve">δημόσια </w:t>
      </w:r>
      <w:r>
        <w:rPr>
          <w:rFonts w:eastAsia="Times New Roman" w:cs="Times New Roman"/>
          <w:szCs w:val="24"/>
        </w:rPr>
        <w:t xml:space="preserve">σχολεία και στον αθλητισμό. Θα πρέπει να μεριμνήσετε για τα γυμναστήρια, </w:t>
      </w:r>
      <w:r>
        <w:rPr>
          <w:rFonts w:eastAsia="Times New Roman" w:cs="Times New Roman"/>
          <w:szCs w:val="24"/>
        </w:rPr>
        <w:lastRenderedPageBreak/>
        <w:t>τα κολυμβητήρια, τα γήπεδα γενικότερα, κυρίως στην επαρχία που</w:t>
      </w:r>
      <w:r>
        <w:rPr>
          <w:rFonts w:eastAsia="Times New Roman" w:cs="Times New Roman"/>
          <w:szCs w:val="24"/>
        </w:rPr>
        <w:t>,</w:t>
      </w:r>
      <w:r>
        <w:rPr>
          <w:rFonts w:eastAsia="Times New Roman" w:cs="Times New Roman"/>
          <w:szCs w:val="24"/>
        </w:rPr>
        <w:t xml:space="preserve"> είτε κλείνουν είτε υπολειτουργούν είτε δεν έχουν άδειες και λειτουργούν παράνομα. Θα πρέπει να βάλε</w:t>
      </w:r>
      <w:r>
        <w:rPr>
          <w:rFonts w:eastAsia="Times New Roman" w:cs="Times New Roman"/>
          <w:szCs w:val="24"/>
        </w:rPr>
        <w:t xml:space="preserve">τε ένα τέλος γενικότερα σε αυτά που πρεσβεύει αυτό που λένε μοντέρνος αθλητισμός και μοντέρνο ποδόσφαιρο: κλίκες, χρήμα και </w:t>
      </w:r>
      <w:proofErr w:type="spellStart"/>
      <w:r>
        <w:rPr>
          <w:rFonts w:eastAsia="Times New Roman" w:cs="Times New Roman"/>
          <w:szCs w:val="24"/>
        </w:rPr>
        <w:t>ντόπα</w:t>
      </w:r>
      <w:proofErr w:type="spellEnd"/>
      <w:r>
        <w:rPr>
          <w:rFonts w:eastAsia="Times New Roman" w:cs="Times New Roman"/>
          <w:szCs w:val="24"/>
        </w:rPr>
        <w:t xml:space="preserve">. Αυτό είναι το μοντέρνο ποδόσφαιρο.  </w:t>
      </w:r>
    </w:p>
    <w:p w14:paraId="1203196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Στα παιδιά των οικογενειών, αν δεν μπορέσουν να πληρώσουν τους προπονητές, σε πολλές περ</w:t>
      </w:r>
      <w:r>
        <w:rPr>
          <w:rFonts w:eastAsia="Times New Roman" w:cs="Times New Roman"/>
          <w:szCs w:val="24"/>
        </w:rPr>
        <w:t>ιπτώσεις καρφώνονται τα δελτία τους τόσο ψηλά</w:t>
      </w:r>
      <w:r>
        <w:rPr>
          <w:rFonts w:eastAsia="Times New Roman" w:cs="Times New Roman"/>
          <w:szCs w:val="24"/>
        </w:rPr>
        <w:t>,</w:t>
      </w:r>
      <w:r>
        <w:rPr>
          <w:rFonts w:eastAsia="Times New Roman" w:cs="Times New Roman"/>
          <w:szCs w:val="24"/>
        </w:rPr>
        <w:t xml:space="preserve"> που δεν τα φτάνουν ποτέ τα παιδιά για να μπορέσουν να τα πάρουν και να παίξουν σε κάποιον αγώνα. Εθνικές ομάδες αναβολικών υπάρχουν σε Ολυμπιακούς Αγώνες, σε παγκόσμια πρωταθλήματα. Και υπάρχει σκιώδης λίστα κ</w:t>
      </w:r>
      <w:r>
        <w:rPr>
          <w:rFonts w:eastAsia="Times New Roman" w:cs="Times New Roman"/>
          <w:szCs w:val="24"/>
        </w:rPr>
        <w:t xml:space="preserve">ατάταξης των αθλητών, πέραν της καταγωγής τους και της χώρας τους, σε σχέση με το από ποια εταιρεία παίρνουν τα αναβολικά. </w:t>
      </w:r>
    </w:p>
    <w:p w14:paraId="1203196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Ξέρουν όλοι πάρα πολύ καλά ότι σε υψηλό επίπεδο αθλητισμού ή πληρώνεις και μένεις απλά να παλεύεις με τα θηρία των αναβολικών ή παίρ</w:t>
      </w:r>
      <w:r>
        <w:rPr>
          <w:rFonts w:eastAsia="Times New Roman" w:cs="Times New Roman"/>
          <w:szCs w:val="24"/>
        </w:rPr>
        <w:t xml:space="preserve">νεις κι εσύ αναβολικά για να συνεχίσεις. Σε δεκάδες μη εμπορικά αθλήματα οι αθλητές δεν μπορούν να βρουν χορηγούς. Προχθές μου έλεγε αθλητής της ξιφασκίας ότι </w:t>
      </w:r>
      <w:r>
        <w:rPr>
          <w:rFonts w:eastAsia="Times New Roman" w:cs="Times New Roman"/>
          <w:szCs w:val="24"/>
        </w:rPr>
        <w:lastRenderedPageBreak/>
        <w:t>δεν μπορεί να βρει ούτε έναν χορηγό να του κάνει τα εισιτήρια για να μπορεί να πηγαίνει στους αγώ</w:t>
      </w:r>
      <w:r>
        <w:rPr>
          <w:rFonts w:eastAsia="Times New Roman" w:cs="Times New Roman"/>
          <w:szCs w:val="24"/>
        </w:rPr>
        <w:t xml:space="preserve">νες. </w:t>
      </w:r>
    </w:p>
    <w:p w14:paraId="1203196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 στοίχημα είναι καταστροφή για τον αθλητισμό και για το ποδόσφαιρο και όχι μόνο στην Ελλάδα. Πολλοί αθλητές και ομάδες έγιναν επαγγελματίες του τζόγου. Θα πρέπει να βάλετε τέρμα σε κάθε μορφή τζόγου</w:t>
      </w:r>
      <w:r>
        <w:rPr>
          <w:rFonts w:eastAsia="Times New Roman" w:cs="Times New Roman"/>
          <w:szCs w:val="24"/>
        </w:rPr>
        <w:t>,</w:t>
      </w:r>
      <w:r>
        <w:rPr>
          <w:rFonts w:eastAsia="Times New Roman" w:cs="Times New Roman"/>
          <w:szCs w:val="24"/>
        </w:rPr>
        <w:t xml:space="preserve"> είτε είναι ιδιωτικός είτε είναι δημόσιος και ειδ</w:t>
      </w:r>
      <w:r>
        <w:rPr>
          <w:rFonts w:eastAsia="Times New Roman" w:cs="Times New Roman"/>
          <w:szCs w:val="24"/>
        </w:rPr>
        <w:t xml:space="preserve">ικότερα όσον αφορά τον αθλητισμό. </w:t>
      </w:r>
    </w:p>
    <w:p w14:paraId="1203196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Η βία, τώρα, στα γήπεδα, αλλά και γενικότερα η </w:t>
      </w:r>
      <w:proofErr w:type="spellStart"/>
      <w:r>
        <w:rPr>
          <w:rFonts w:eastAsia="Times New Roman" w:cs="Times New Roman"/>
          <w:szCs w:val="24"/>
        </w:rPr>
        <w:t>οπαδική</w:t>
      </w:r>
      <w:proofErr w:type="spellEnd"/>
      <w:r>
        <w:rPr>
          <w:rFonts w:eastAsia="Times New Roman" w:cs="Times New Roman"/>
          <w:szCs w:val="24"/>
        </w:rPr>
        <w:t xml:space="preserve"> βία, δεν μπορεί να καταπολεμηθεί με φακέλωμα. Αν και σε κάποιες χώρες αυτό μπορεί να πέτυχε, θα πρέπει να εντοπίσουμε τη διαφορά. Αυτές οι χώρες είναι εθνικά ανεξάρτη</w:t>
      </w:r>
      <w:r>
        <w:rPr>
          <w:rFonts w:eastAsia="Times New Roman" w:cs="Times New Roman"/>
          <w:szCs w:val="24"/>
        </w:rPr>
        <w:t>τες, δεν είναι σε κατάσταση κατοχής. Τα στοιχεία που συλλέγουν ελέγχονται και αξιοποιούνται από τους φορείς της χώρας. Εμείς τώρα δεν ξέρουμε πώς θα δουλέψει αυτό το φακέλωμα, το ηλεκτρονικό, αν και είναι άχρηστο ούτως ή άλλως. Στον τελικό ΑΕΚ</w:t>
      </w:r>
      <w:r>
        <w:rPr>
          <w:rFonts w:eastAsia="Times New Roman" w:cs="Times New Roman"/>
          <w:szCs w:val="24"/>
        </w:rPr>
        <w:t xml:space="preserve"> – </w:t>
      </w:r>
      <w:r>
        <w:rPr>
          <w:rFonts w:eastAsia="Times New Roman" w:cs="Times New Roman"/>
          <w:szCs w:val="24"/>
        </w:rPr>
        <w:t>ΠΑΟΚ</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δημιουργήθηκε</w:t>
      </w:r>
      <w:r>
        <w:rPr>
          <w:rFonts w:eastAsia="Times New Roman" w:cs="Times New Roman"/>
          <w:szCs w:val="24"/>
        </w:rPr>
        <w:t xml:space="preserve"> τόσο μεγάλο ζήτημα για τους αριθμούς των θέσεων, για το αν είναι ή δεν είναι αριθμημένες, τελικά ο καθένας έμπαινε από όποια πύλη έβρισκε, ο καθένας καθόταν όπου ήθελε, πήγαιναν με εισιτήρια της ΑΕΚ και </w:t>
      </w:r>
      <w:r>
        <w:rPr>
          <w:rFonts w:eastAsia="Times New Roman" w:cs="Times New Roman"/>
          <w:szCs w:val="24"/>
        </w:rPr>
        <w:t>έ</w:t>
      </w:r>
      <w:r>
        <w:rPr>
          <w:rFonts w:eastAsia="Times New Roman" w:cs="Times New Roman"/>
          <w:szCs w:val="24"/>
        </w:rPr>
        <w:t>μπα</w:t>
      </w:r>
      <w:r>
        <w:rPr>
          <w:rFonts w:eastAsia="Times New Roman" w:cs="Times New Roman"/>
          <w:szCs w:val="24"/>
        </w:rPr>
        <w:t>ι</w:t>
      </w:r>
      <w:r>
        <w:rPr>
          <w:rFonts w:eastAsia="Times New Roman" w:cs="Times New Roman"/>
          <w:szCs w:val="24"/>
        </w:rPr>
        <w:t xml:space="preserve">ναν στην κερκίδα </w:t>
      </w:r>
      <w:r>
        <w:rPr>
          <w:rFonts w:eastAsia="Times New Roman" w:cs="Times New Roman"/>
          <w:szCs w:val="24"/>
        </w:rPr>
        <w:lastRenderedPageBreak/>
        <w:t>του ΠΑΟΚ, π</w:t>
      </w:r>
      <w:r>
        <w:rPr>
          <w:rFonts w:eastAsia="Times New Roman" w:cs="Times New Roman"/>
          <w:szCs w:val="24"/>
        </w:rPr>
        <w:t>ή</w:t>
      </w:r>
      <w:r>
        <w:rPr>
          <w:rFonts w:eastAsia="Times New Roman" w:cs="Times New Roman"/>
          <w:szCs w:val="24"/>
        </w:rPr>
        <w:t>γα</w:t>
      </w:r>
      <w:r>
        <w:rPr>
          <w:rFonts w:eastAsia="Times New Roman" w:cs="Times New Roman"/>
          <w:szCs w:val="24"/>
        </w:rPr>
        <w:t>ι</w:t>
      </w:r>
      <w:r>
        <w:rPr>
          <w:rFonts w:eastAsia="Times New Roman" w:cs="Times New Roman"/>
          <w:szCs w:val="24"/>
        </w:rPr>
        <w:t>να</w:t>
      </w:r>
      <w:r>
        <w:rPr>
          <w:rFonts w:eastAsia="Times New Roman" w:cs="Times New Roman"/>
          <w:szCs w:val="24"/>
        </w:rPr>
        <w:t xml:space="preserve">ν με εισιτήρια του ΠΑΟΚ και </w:t>
      </w:r>
      <w:r>
        <w:rPr>
          <w:rFonts w:eastAsia="Times New Roman" w:cs="Times New Roman"/>
          <w:szCs w:val="24"/>
        </w:rPr>
        <w:t>έμπαιναν</w:t>
      </w:r>
      <w:r>
        <w:rPr>
          <w:rFonts w:eastAsia="Times New Roman" w:cs="Times New Roman"/>
          <w:szCs w:val="24"/>
        </w:rPr>
        <w:t xml:space="preserve"> στην κερκίδα της ΑΕΚ. </w:t>
      </w:r>
    </w:p>
    <w:p w14:paraId="1203196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Αν θέλετε να λύσετε το πρόβλημα πρέπει να πείτε κάποιες αλήθειες</w:t>
      </w:r>
      <w:r>
        <w:rPr>
          <w:rFonts w:eastAsia="Times New Roman" w:cs="Times New Roman"/>
          <w:szCs w:val="24"/>
        </w:rPr>
        <w:t>,</w:t>
      </w:r>
      <w:r>
        <w:rPr>
          <w:rFonts w:eastAsia="Times New Roman" w:cs="Times New Roman"/>
          <w:szCs w:val="24"/>
        </w:rPr>
        <w:t xml:space="preserve"> οι οποίες ισχύουν, όπως το ότι μεγάλο μέρος της </w:t>
      </w:r>
      <w:proofErr w:type="spellStart"/>
      <w:r>
        <w:rPr>
          <w:rFonts w:eastAsia="Times New Roman" w:cs="Times New Roman"/>
          <w:szCs w:val="24"/>
        </w:rPr>
        <w:t>οπαδικής</w:t>
      </w:r>
      <w:proofErr w:type="spellEnd"/>
      <w:r>
        <w:rPr>
          <w:rFonts w:eastAsia="Times New Roman" w:cs="Times New Roman"/>
          <w:szCs w:val="24"/>
        </w:rPr>
        <w:t xml:space="preserve"> βίας εξυπηρετεί την εκάστοτε κυβέρνηση στην πόλωση της κοινωνίας. Ειδικότ</w:t>
      </w:r>
      <w:r>
        <w:rPr>
          <w:rFonts w:eastAsia="Times New Roman" w:cs="Times New Roman"/>
          <w:szCs w:val="24"/>
        </w:rPr>
        <w:t xml:space="preserve">ερα εσάς, που πιστεύετε στην πάλη των τάξεων, σας εξυπηρετεί μια χαρά. Στη Θεσσαλονίκη πριν λίγο καιρό είχαμε νεκρό έναν νεαρό οπαδό από γνωστό χώρο, </w:t>
      </w:r>
      <w:r>
        <w:rPr>
          <w:rFonts w:eastAsia="Times New Roman" w:cs="Times New Roman"/>
          <w:szCs w:val="24"/>
        </w:rPr>
        <w:t>μέλη του οποίου</w:t>
      </w:r>
      <w:r>
        <w:rPr>
          <w:rFonts w:eastAsia="Times New Roman" w:cs="Times New Roman"/>
          <w:szCs w:val="24"/>
        </w:rPr>
        <w:t xml:space="preserve"> παρίσταναν οπαδούς ομάδας σε γνωστό μέρος. Έχει γίνει κα</w:t>
      </w:r>
      <w:r>
        <w:rPr>
          <w:rFonts w:eastAsia="Times New Roman" w:cs="Times New Roman"/>
          <w:szCs w:val="24"/>
        </w:rPr>
        <w:t>μ</w:t>
      </w:r>
      <w:r>
        <w:rPr>
          <w:rFonts w:eastAsia="Times New Roman" w:cs="Times New Roman"/>
          <w:szCs w:val="24"/>
        </w:rPr>
        <w:t>μιά σύλληψη; Έχει εντοπιστεί κανε</w:t>
      </w:r>
      <w:r>
        <w:rPr>
          <w:rFonts w:eastAsia="Times New Roman" w:cs="Times New Roman"/>
          <w:szCs w:val="24"/>
        </w:rPr>
        <w:t xml:space="preserve">ίς; </w:t>
      </w:r>
    </w:p>
    <w:p w14:paraId="1203196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Τώρα, ως κομμουνιστές ή </w:t>
      </w:r>
      <w:proofErr w:type="spellStart"/>
      <w:r>
        <w:rPr>
          <w:rFonts w:eastAsia="Times New Roman" w:cs="Times New Roman"/>
          <w:szCs w:val="24"/>
        </w:rPr>
        <w:t>παλαιοκομμουνιστές</w:t>
      </w:r>
      <w:proofErr w:type="spellEnd"/>
      <w:r>
        <w:rPr>
          <w:rFonts w:eastAsia="Times New Roman" w:cs="Times New Roman"/>
          <w:szCs w:val="24"/>
        </w:rPr>
        <w:t xml:space="preserve"> -μπορείτε να είστε ό,τι θέλετε, όπως είπε και ένας συναγωνιστής- θα πρέπει για να εξυπηρετήσετε αυτή την υπόστασή σας, να σκίσετε και κανένα μνημόνιο και να σταματήσετε επιτέλους να λέτε «θεσμούς» τους διεθνε</w:t>
      </w:r>
      <w:r>
        <w:rPr>
          <w:rFonts w:eastAsia="Times New Roman" w:cs="Times New Roman"/>
          <w:szCs w:val="24"/>
        </w:rPr>
        <w:t xml:space="preserve">ίς τοκογλύφους. </w:t>
      </w:r>
    </w:p>
    <w:p w14:paraId="1203196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Βουνό τα σκουπίδια από τη μία μεριά, βουνό οι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από την άλλη</w:t>
      </w:r>
      <w:r>
        <w:rPr>
          <w:rFonts w:eastAsia="Times New Roman" w:cs="Times New Roman"/>
          <w:szCs w:val="24"/>
        </w:rPr>
        <w:t>!</w:t>
      </w:r>
      <w:r>
        <w:rPr>
          <w:rFonts w:eastAsia="Times New Roman" w:cs="Times New Roman"/>
          <w:szCs w:val="24"/>
        </w:rPr>
        <w:t xml:space="preserve"> Ο Σκουρλέτης πρότεινε επέκταση της ομηρίας -ρουσφετολογική βέβαια- πολιτικής και εργασιακής ομηρίας, όπως δηλαδή έκαναν και οι προηγούμενες κυβερνήσεις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πί πέντε χρόνια η Νέα Δημοκρατία, μετά το ΠΑΣΟΚ κ.λπ.. </w:t>
      </w:r>
    </w:p>
    <w:p w14:paraId="1203196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Με την πίεση των γεγονότων των τελευταίων ημερών συρθήκατε τώρα σε μια αλλαγή. Τα προβλήματα αυτά, όμως, είναι διαχρονικά. Σε ανάλογο πρόβλημα στον Δήμο της Αθήνας το 2011 η Χρυσή Αυγή, δι</w:t>
      </w:r>
      <w:r>
        <w:rPr>
          <w:rFonts w:eastAsia="Times New Roman" w:cs="Times New Roman"/>
          <w:szCs w:val="24"/>
        </w:rPr>
        <w:t>ά</w:t>
      </w:r>
      <w:r>
        <w:rPr>
          <w:rFonts w:eastAsia="Times New Roman" w:cs="Times New Roman"/>
          <w:szCs w:val="24"/>
        </w:rPr>
        <w:t xml:space="preserve"> μέσου του </w:t>
      </w:r>
      <w:r>
        <w:rPr>
          <w:rFonts w:eastAsia="Times New Roman" w:cs="Times New Roman"/>
          <w:szCs w:val="24"/>
        </w:rPr>
        <w:t xml:space="preserve">Αρχηγού της, του Νίκου </w:t>
      </w:r>
      <w:proofErr w:type="spellStart"/>
      <w:r>
        <w:rPr>
          <w:rFonts w:eastAsia="Times New Roman" w:cs="Times New Roman"/>
          <w:szCs w:val="24"/>
        </w:rPr>
        <w:t>Μιχαλολιάκου</w:t>
      </w:r>
      <w:proofErr w:type="spellEnd"/>
      <w:r>
        <w:rPr>
          <w:rFonts w:eastAsia="Times New Roman" w:cs="Times New Roman"/>
          <w:szCs w:val="24"/>
        </w:rPr>
        <w:t xml:space="preserve">, είχε δώσει κάποιες προτάσεις. Ανάλογη περίπτωση είναι και τώρα. Οι θέσεις μας εμάς δεν αλλάζουν. </w:t>
      </w:r>
    </w:p>
    <w:p w14:paraId="1203196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 αρχή θα πρέπει να καταλάβετε ότι δεν κληρονομήσατε μόνο προβλήματα, όπως είναι αυτό το μεγάλο πρόβλημα των σκουπιδιών</w:t>
      </w:r>
      <w:r>
        <w:rPr>
          <w:rFonts w:eastAsia="Times New Roman" w:cs="Times New Roman"/>
          <w:szCs w:val="24"/>
        </w:rPr>
        <w:t>. Στο μεταξύ έχετε γίνει Κυβέρνηση. Είστε δυόμισι χρόνια Κυβέρνηση και πρέπει επιτέλους να κυβερνήσετε, να δώσετε μια λύση και να μη συνεχίζεται αυτό που γινόταν με τον νόμο-λάστιχο, όπου ο καθένας το τραβούσε όπου ήθελε για να εξυπηρετήσει την κομματική τ</w:t>
      </w:r>
      <w:r>
        <w:rPr>
          <w:rFonts w:eastAsia="Times New Roman" w:cs="Times New Roman"/>
          <w:szCs w:val="24"/>
        </w:rPr>
        <w:t>ου πελατεία και τον κομματικό στρατό που φτιάχνει. Θα μπορούσατε με αξιοκρατικά κριτήρια να μονιμοποιήσετε τους εργαζόμενους, οι οποίοι και θέλουν να δουλέψουν στη συγκεκριμένη εργασία, αλλά έχουν και την εργασιακή εμπειρία και μπορούν να το κάνουν μια χαρ</w:t>
      </w:r>
      <w:r>
        <w:rPr>
          <w:rFonts w:eastAsia="Times New Roman" w:cs="Times New Roman"/>
          <w:szCs w:val="24"/>
        </w:rPr>
        <w:t xml:space="preserve">ά. </w:t>
      </w:r>
    </w:p>
    <w:p w14:paraId="1203196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Όμως, όλες οι ρυθμίσεις που διέπουν τα εργασιακά στη χώρα μας είναι </w:t>
      </w:r>
      <w:proofErr w:type="spellStart"/>
      <w:r>
        <w:rPr>
          <w:rFonts w:eastAsia="Times New Roman" w:cs="Times New Roman"/>
          <w:szCs w:val="24"/>
        </w:rPr>
        <w:t>μνημονιακά</w:t>
      </w:r>
      <w:proofErr w:type="spellEnd"/>
      <w:r>
        <w:rPr>
          <w:rFonts w:eastAsia="Times New Roman" w:cs="Times New Roman"/>
          <w:szCs w:val="24"/>
        </w:rPr>
        <w:t xml:space="preserve"> ελεγχόμενες και </w:t>
      </w:r>
      <w:proofErr w:type="spellStart"/>
      <w:r>
        <w:rPr>
          <w:rFonts w:eastAsia="Times New Roman" w:cs="Times New Roman"/>
          <w:szCs w:val="24"/>
        </w:rPr>
        <w:t>μνηνονιακά</w:t>
      </w:r>
      <w:proofErr w:type="spellEnd"/>
      <w:r>
        <w:rPr>
          <w:rFonts w:eastAsia="Times New Roman" w:cs="Times New Roman"/>
          <w:szCs w:val="24"/>
        </w:rPr>
        <w:t xml:space="preserve"> απαιτούμενες. Αν τα μνημόνια είναι παράνομα, όπως λέγατε πριν γίνετε </w:t>
      </w:r>
      <w:r>
        <w:rPr>
          <w:rFonts w:eastAsia="Times New Roman" w:cs="Times New Roman"/>
          <w:szCs w:val="24"/>
        </w:rPr>
        <w:lastRenderedPageBreak/>
        <w:t xml:space="preserve">μια </w:t>
      </w:r>
      <w:proofErr w:type="spellStart"/>
      <w:r>
        <w:rPr>
          <w:rFonts w:eastAsia="Times New Roman" w:cs="Times New Roman"/>
          <w:szCs w:val="24"/>
        </w:rPr>
        <w:t>μνημονιακή</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υβέρνηση, όλα τα μέτρα, οι απολύσεις, αλλά και η απαγόρευση </w:t>
      </w:r>
      <w:r>
        <w:rPr>
          <w:rFonts w:eastAsia="Times New Roman" w:cs="Times New Roman"/>
          <w:szCs w:val="24"/>
        </w:rPr>
        <w:t>των προσλήψεων, θα πρέπει να είναι παράνομ</w:t>
      </w:r>
      <w:r>
        <w:rPr>
          <w:rFonts w:eastAsia="Times New Roman" w:cs="Times New Roman"/>
          <w:szCs w:val="24"/>
        </w:rPr>
        <w:t>α</w:t>
      </w:r>
      <w:r>
        <w:rPr>
          <w:rFonts w:eastAsia="Times New Roman" w:cs="Times New Roman"/>
          <w:szCs w:val="24"/>
        </w:rPr>
        <w:t xml:space="preserve">. </w:t>
      </w:r>
    </w:p>
    <w:p w14:paraId="1203196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Δυστυχώς, όμως, έρχεται η πραγματικότητα και ξεπερνάει όλα τα παραπάνω και αντιμετωπίζουμε βουνά σκουπιδιών. Τις προάλλες στη Θεσσαλονίκη τα αυτοκίνητα δεν μπορούσαν να περάσουν από έναν δρόμο και έκαναν αναστρ</w:t>
      </w:r>
      <w:r>
        <w:rPr>
          <w:rFonts w:eastAsia="Times New Roman" w:cs="Times New Roman"/>
          <w:szCs w:val="24"/>
        </w:rPr>
        <w:t xml:space="preserve">οφή για να γυρίσουν πίσω και να περάσουν από </w:t>
      </w:r>
      <w:r>
        <w:rPr>
          <w:rFonts w:eastAsia="Times New Roman" w:cs="Times New Roman"/>
          <w:szCs w:val="24"/>
        </w:rPr>
        <w:t>α</w:t>
      </w:r>
      <w:r>
        <w:rPr>
          <w:rFonts w:eastAsia="Times New Roman" w:cs="Times New Roman"/>
          <w:szCs w:val="24"/>
        </w:rPr>
        <w:t>λλο</w:t>
      </w:r>
      <w:r>
        <w:rPr>
          <w:rFonts w:eastAsia="Times New Roman" w:cs="Times New Roman"/>
          <w:szCs w:val="24"/>
        </w:rPr>
        <w:t>ύ</w:t>
      </w:r>
      <w:r>
        <w:rPr>
          <w:rFonts w:eastAsia="Times New Roman" w:cs="Times New Roman"/>
          <w:szCs w:val="24"/>
        </w:rPr>
        <w:t>. Στην Αθήνα τα προβλήματα είναι ακόμα μεγαλύτερα. Μέσα στη ζέστη ελλοχεύει ο κίνδυνος για λοιμώδεις ασθένειες. Ποιος αναλαμβάνει, άραγε, την ευθύνη για εξάπλωση των ασθενειών, για αυτή την υγειονομική βόμβ</w:t>
      </w:r>
      <w:r>
        <w:rPr>
          <w:rFonts w:eastAsia="Times New Roman" w:cs="Times New Roman"/>
          <w:szCs w:val="24"/>
        </w:rPr>
        <w:t>α που υπάρχει αυτή τη στιγμή μέσα στις πόλεις;</w:t>
      </w:r>
    </w:p>
    <w:p w14:paraId="1203196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Δεν θα υπάρξει, λοιπόν, λύση</w:t>
      </w:r>
      <w:r>
        <w:rPr>
          <w:rFonts w:eastAsia="Times New Roman" w:cs="Times New Roman"/>
          <w:szCs w:val="24"/>
        </w:rPr>
        <w:t>,</w:t>
      </w:r>
      <w:r>
        <w:rPr>
          <w:rFonts w:eastAsia="Times New Roman" w:cs="Times New Roman"/>
          <w:szCs w:val="24"/>
        </w:rPr>
        <w:t xml:space="preserve"> όσο υπάρχουν υπηρέτες των δανειστών, όσο κυριαρχούν πολιτικάντηδες και υπηρέτες των πολιτικάντηδων και συνδικαλιστές, φυσικά, των </w:t>
      </w:r>
      <w:proofErr w:type="spellStart"/>
      <w:r>
        <w:rPr>
          <w:rFonts w:eastAsia="Times New Roman" w:cs="Times New Roman"/>
          <w:szCs w:val="24"/>
        </w:rPr>
        <w:t>μνημονιακών</w:t>
      </w:r>
      <w:proofErr w:type="spellEnd"/>
      <w:r>
        <w:rPr>
          <w:rFonts w:eastAsia="Times New Roman" w:cs="Times New Roman"/>
          <w:szCs w:val="24"/>
        </w:rPr>
        <w:t xml:space="preserve"> αποκομμάτων που τρίβουν τα χέρια τους</w:t>
      </w:r>
      <w:r>
        <w:rPr>
          <w:rFonts w:eastAsia="Times New Roman" w:cs="Times New Roman"/>
          <w:szCs w:val="24"/>
        </w:rPr>
        <w:t xml:space="preserve"> και ετοιμάζουν ήδη ιδιωτικές εταιρίες και τους </w:t>
      </w:r>
      <w:proofErr w:type="spellStart"/>
      <w:r>
        <w:rPr>
          <w:rFonts w:eastAsia="Times New Roman" w:cs="Times New Roman"/>
          <w:szCs w:val="24"/>
        </w:rPr>
        <w:t>αβαντάρουν</w:t>
      </w:r>
      <w:proofErr w:type="spellEnd"/>
      <w:r>
        <w:rPr>
          <w:rFonts w:eastAsia="Times New Roman" w:cs="Times New Roman"/>
          <w:szCs w:val="24"/>
        </w:rPr>
        <w:t xml:space="preserve">, φυσικά, δήμαρχοι σαν τον </w:t>
      </w:r>
      <w:proofErr w:type="spellStart"/>
      <w:r>
        <w:rPr>
          <w:rFonts w:eastAsia="Times New Roman" w:cs="Times New Roman"/>
          <w:szCs w:val="24"/>
        </w:rPr>
        <w:t>Μπουτάρη</w:t>
      </w:r>
      <w:proofErr w:type="spellEnd"/>
      <w:r>
        <w:rPr>
          <w:rFonts w:eastAsia="Times New Roman" w:cs="Times New Roman"/>
          <w:szCs w:val="24"/>
        </w:rPr>
        <w:t xml:space="preserve">, που τόσο τον καίει αυτόν τον δήμαρχο, τον </w:t>
      </w:r>
      <w:proofErr w:type="spellStart"/>
      <w:r>
        <w:rPr>
          <w:rFonts w:eastAsia="Times New Roman" w:cs="Times New Roman"/>
          <w:szCs w:val="24"/>
        </w:rPr>
        <w:t>Μπουτάρη</w:t>
      </w:r>
      <w:proofErr w:type="spellEnd"/>
      <w:r>
        <w:rPr>
          <w:rFonts w:eastAsia="Times New Roman" w:cs="Times New Roman"/>
          <w:szCs w:val="24"/>
        </w:rPr>
        <w:t>, να πάρουν ιδιώτες στη διαχείριση των απορριμμάτων και των ανακυκλώσιμων.</w:t>
      </w:r>
    </w:p>
    <w:p w14:paraId="1203196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Δώστε λύση τώρα σαν Κυβέρνηση, με μο</w:t>
      </w:r>
      <w:r>
        <w:rPr>
          <w:rFonts w:eastAsia="Times New Roman" w:cs="Times New Roman"/>
          <w:szCs w:val="24"/>
        </w:rPr>
        <w:t xml:space="preserve">νιμοποίηση των εργαζομένων στην καθαριότητα. Καθαρίστε τώρα τις πόλεις από τα σκουπίδια. Μη δίνετε πάτημα ούτε στη Νέα Δημοκρατία ούτε στους </w:t>
      </w:r>
      <w:proofErr w:type="spellStart"/>
      <w:r>
        <w:rPr>
          <w:rFonts w:eastAsia="Times New Roman" w:cs="Times New Roman"/>
          <w:szCs w:val="24"/>
        </w:rPr>
        <w:t>Μπουτάρηδες</w:t>
      </w:r>
      <w:proofErr w:type="spellEnd"/>
      <w:r>
        <w:rPr>
          <w:rFonts w:eastAsia="Times New Roman" w:cs="Times New Roman"/>
          <w:szCs w:val="24"/>
        </w:rPr>
        <w:t xml:space="preserve"> που ζητούν να πάει στους ιδιώτες η διαχείριση των απορριμμάτων. Δώστε σωστή και δίκαιη λύση στους Έλλην</w:t>
      </w:r>
      <w:r>
        <w:rPr>
          <w:rFonts w:eastAsia="Times New Roman" w:cs="Times New Roman"/>
          <w:szCs w:val="24"/>
        </w:rPr>
        <w:t xml:space="preserve">ες εργαζόμενους, αν φυσικά η </w:t>
      </w:r>
      <w:proofErr w:type="spellStart"/>
      <w:r>
        <w:rPr>
          <w:rFonts w:eastAsia="Times New Roman" w:cs="Times New Roman"/>
          <w:szCs w:val="24"/>
        </w:rPr>
        <w:t>μνημονιακή</w:t>
      </w:r>
      <w:proofErr w:type="spellEnd"/>
      <w:r>
        <w:rPr>
          <w:rFonts w:eastAsia="Times New Roman" w:cs="Times New Roman"/>
          <w:szCs w:val="24"/>
        </w:rPr>
        <w:t xml:space="preserve"> εντολή σάς το επιτρέπει.</w:t>
      </w:r>
    </w:p>
    <w:p w14:paraId="12031970"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203197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Ολοκληρώθηκε ο κατάλογος των ομιλητών. Προχωρούμε στις δευτερολογίες.</w:t>
      </w:r>
    </w:p>
    <w:p w14:paraId="1203197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Πέτρος </w:t>
      </w:r>
      <w:proofErr w:type="spellStart"/>
      <w:r>
        <w:rPr>
          <w:rFonts w:eastAsia="Times New Roman" w:cs="Times New Roman"/>
          <w:szCs w:val="24"/>
        </w:rPr>
        <w:t>Κωνσταντινέ</w:t>
      </w:r>
      <w:r>
        <w:rPr>
          <w:rFonts w:eastAsia="Times New Roman" w:cs="Times New Roman"/>
          <w:szCs w:val="24"/>
        </w:rPr>
        <w:t>ας</w:t>
      </w:r>
      <w:proofErr w:type="spellEnd"/>
      <w:r>
        <w:rPr>
          <w:rFonts w:eastAsia="Times New Roman" w:cs="Times New Roman"/>
          <w:szCs w:val="24"/>
        </w:rPr>
        <w:t>, Βουλευτής του ΣΥΡΙΖΑ.</w:t>
      </w:r>
    </w:p>
    <w:p w14:paraId="1203197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Ευχαριστώ.</w:t>
      </w:r>
    </w:p>
    <w:p w14:paraId="1203197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ήθελα να ξεκινήσω με τις δύο αθλητικές τροπολογίες που ενσωματώνονται, όπως είπε και ο κύριος Υφυπουργός.</w:t>
      </w:r>
    </w:p>
    <w:p w14:paraId="1203197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Η πρώτη αφορά στην άδεια προετοιμασίας, μετ’ αποδοχών, αθλητών υψηλ</w:t>
      </w:r>
      <w:r>
        <w:rPr>
          <w:rFonts w:eastAsia="Times New Roman" w:cs="Times New Roman"/>
          <w:szCs w:val="24"/>
        </w:rPr>
        <w:t>ού</w:t>
      </w:r>
      <w:r>
        <w:rPr>
          <w:rFonts w:eastAsia="Times New Roman" w:cs="Times New Roman"/>
          <w:szCs w:val="24"/>
        </w:rPr>
        <w:t xml:space="preserve"> επιπέδ</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και προπονητών</w:t>
      </w:r>
      <w:r>
        <w:rPr>
          <w:rFonts w:eastAsia="Times New Roman" w:cs="Times New Roman"/>
          <w:szCs w:val="24"/>
        </w:rPr>
        <w:t>-</w:t>
      </w:r>
      <w:r>
        <w:rPr>
          <w:rFonts w:eastAsia="Times New Roman" w:cs="Times New Roman"/>
          <w:szCs w:val="24"/>
        </w:rPr>
        <w:t xml:space="preserve"> που εργάζονται σε δημόσιους φορείς με σκοπό τη συμμετοχή τους σε σημαντικά αθλητικά γεγονότα και με αντικειμενικά κριτήρια. Δεν μπορούμε να τους χρησιμοποιούμε όποτε θέλουμε και όταν τους χρειαζόμαστε για διακρίσεις, να μην υπάρχει αυτή </w:t>
      </w:r>
      <w:r>
        <w:rPr>
          <w:rFonts w:eastAsia="Times New Roman" w:cs="Times New Roman"/>
          <w:szCs w:val="24"/>
        </w:rPr>
        <w:t>η αποκατάσταση.</w:t>
      </w:r>
    </w:p>
    <w:p w14:paraId="1203197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w:t>
      </w:r>
      <w:r>
        <w:rPr>
          <w:rFonts w:eastAsia="Times New Roman" w:cs="Times New Roman"/>
          <w:szCs w:val="24"/>
        </w:rPr>
        <w:t>ήταν</w:t>
      </w:r>
      <w:r>
        <w:rPr>
          <w:rFonts w:eastAsia="Times New Roman" w:cs="Times New Roman"/>
          <w:szCs w:val="24"/>
        </w:rPr>
        <w:t xml:space="preserve"> πάγια στις προγραμματικές δηλώσεις του αθλητικού τμήματος του ΣΥΡΙΖΑ. Καταλαβαίνω τον κ. Κεφαλογιάννη ότι μπορεί να μπήκε λίγο βιαστικά, αλλά </w:t>
      </w:r>
      <w:r>
        <w:rPr>
          <w:rFonts w:eastAsia="Times New Roman" w:cs="Times New Roman"/>
          <w:szCs w:val="24"/>
        </w:rPr>
        <w:t xml:space="preserve">η </w:t>
      </w:r>
      <w:r>
        <w:rPr>
          <w:rFonts w:eastAsia="Times New Roman" w:cs="Times New Roman"/>
          <w:szCs w:val="24"/>
        </w:rPr>
        <w:t>επεξεργασία</w:t>
      </w:r>
      <w:r>
        <w:rPr>
          <w:rFonts w:eastAsia="Times New Roman" w:cs="Times New Roman"/>
          <w:szCs w:val="24"/>
        </w:rPr>
        <w:t xml:space="preserve"> της ολοκληρώθηκε, δ</w:t>
      </w:r>
      <w:r>
        <w:rPr>
          <w:rFonts w:eastAsia="Times New Roman" w:cs="Times New Roman"/>
          <w:szCs w:val="24"/>
        </w:rPr>
        <w:t xml:space="preserve">εν </w:t>
      </w:r>
      <w:r>
        <w:rPr>
          <w:rFonts w:eastAsia="Times New Roman" w:cs="Times New Roman"/>
          <w:szCs w:val="24"/>
        </w:rPr>
        <w:t xml:space="preserve">έγινε βιαστικά </w:t>
      </w:r>
      <w:r>
        <w:rPr>
          <w:rFonts w:eastAsia="Times New Roman" w:cs="Times New Roman"/>
          <w:szCs w:val="24"/>
        </w:rPr>
        <w:t xml:space="preserve">και το αποτέλεσμά της είναι αυτό </w:t>
      </w:r>
      <w:r>
        <w:rPr>
          <w:rFonts w:eastAsia="Times New Roman" w:cs="Times New Roman"/>
          <w:szCs w:val="24"/>
        </w:rPr>
        <w:t>το οποίο ενσωματώνεται στα άρθρα.</w:t>
      </w:r>
    </w:p>
    <w:p w14:paraId="12031977" w14:textId="77777777" w:rsidR="00402C5E" w:rsidRDefault="00212FF6">
      <w:pPr>
        <w:spacing w:line="600" w:lineRule="auto"/>
        <w:ind w:firstLine="720"/>
        <w:jc w:val="both"/>
        <w:rPr>
          <w:rFonts w:eastAsia="Times New Roman" w:cs="Times New Roman"/>
          <w:color w:val="000000" w:themeColor="text1"/>
          <w:szCs w:val="24"/>
        </w:rPr>
      </w:pPr>
      <w:r w:rsidRPr="003A2337">
        <w:rPr>
          <w:rFonts w:eastAsia="Times New Roman" w:cs="Times New Roman"/>
          <w:color w:val="000000" w:themeColor="text1"/>
          <w:szCs w:val="24"/>
        </w:rPr>
        <w:t xml:space="preserve">Σχετικά με την </w:t>
      </w:r>
      <w:r w:rsidRPr="003A2337">
        <w:rPr>
          <w:rFonts w:eastAsia="Times New Roman" w:cs="Times New Roman"/>
          <w:color w:val="000000" w:themeColor="text1"/>
          <w:szCs w:val="24"/>
        </w:rPr>
        <w:t>κάρτα υ</w:t>
      </w:r>
      <w:r w:rsidRPr="003A2337">
        <w:rPr>
          <w:rFonts w:eastAsia="Times New Roman" w:cs="Times New Roman"/>
          <w:color w:val="000000" w:themeColor="text1"/>
          <w:szCs w:val="24"/>
        </w:rPr>
        <w:t xml:space="preserve">γείας θα ήθελα να πω ότι αυτό μας τιμά όλους, ώστε να μη γίνονται </w:t>
      </w:r>
      <w:r w:rsidRPr="003A2337">
        <w:rPr>
          <w:rFonts w:eastAsia="Times New Roman" w:cs="Times New Roman"/>
          <w:color w:val="000000" w:themeColor="text1"/>
          <w:szCs w:val="24"/>
        </w:rPr>
        <w:t>αυτά</w:t>
      </w:r>
      <w:r w:rsidRPr="003A2337">
        <w:rPr>
          <w:rFonts w:eastAsia="Times New Roman" w:cs="Times New Roman"/>
          <w:color w:val="000000" w:themeColor="text1"/>
          <w:szCs w:val="24"/>
        </w:rPr>
        <w:t xml:space="preserve"> που γινόντουσαν. Όσο για τα δελτία που υπογράφουν και έχουν </w:t>
      </w:r>
      <w:r w:rsidRPr="003A2337">
        <w:rPr>
          <w:rFonts w:eastAsia="Times New Roman" w:cs="Times New Roman"/>
          <w:color w:val="000000" w:themeColor="text1"/>
          <w:szCs w:val="24"/>
        </w:rPr>
        <w:t>κάρτα υ</w:t>
      </w:r>
      <w:r w:rsidRPr="003A2337">
        <w:rPr>
          <w:rFonts w:eastAsia="Times New Roman" w:cs="Times New Roman"/>
          <w:color w:val="000000" w:themeColor="text1"/>
          <w:szCs w:val="24"/>
        </w:rPr>
        <w:t>γείας, ξέρουμε πώς έμπαιναν ο</w:t>
      </w:r>
      <w:r w:rsidRPr="003A2337">
        <w:rPr>
          <w:rFonts w:eastAsia="Times New Roman" w:cs="Times New Roman"/>
          <w:color w:val="000000" w:themeColor="text1"/>
          <w:szCs w:val="24"/>
        </w:rPr>
        <w:t>ι σφραγίδες των γιατρών σε αθλητικά σωματεία.</w:t>
      </w:r>
    </w:p>
    <w:p w14:paraId="12031978" w14:textId="77777777" w:rsidR="00402C5E" w:rsidRDefault="00212FF6">
      <w:pPr>
        <w:spacing w:line="600" w:lineRule="auto"/>
        <w:ind w:firstLine="720"/>
        <w:jc w:val="both"/>
        <w:rPr>
          <w:rFonts w:eastAsia="Times New Roman" w:cs="Times New Roman"/>
          <w:szCs w:val="24"/>
        </w:rPr>
      </w:pPr>
      <w:r w:rsidRPr="00662BA5">
        <w:rPr>
          <w:rFonts w:eastAsia="Times New Roman" w:cs="Times New Roman"/>
          <w:szCs w:val="24"/>
        </w:rPr>
        <w:t>Ξεκινάω τον λόγο μου ως εξής: Εδώ ήρθαμε να προωθήσουμε τροποποιητικές διατάξεις του ν.2725/1999. Τονίζω πως δεν πρόκειται για ένα νόμο-πλαίσιο, ο οποίος επιτάσσει εντατικό δημόσιο διάλογο, το οποίο θα έρθει κα</w:t>
      </w:r>
      <w:r w:rsidRPr="00662BA5">
        <w:rPr>
          <w:rFonts w:eastAsia="Times New Roman" w:cs="Times New Roman"/>
          <w:szCs w:val="24"/>
        </w:rPr>
        <w:t xml:space="preserve">ι αυτό. Πρόκειται για ένα </w:t>
      </w:r>
      <w:r w:rsidRPr="00662BA5">
        <w:rPr>
          <w:rFonts w:eastAsia="Times New Roman" w:cs="Times New Roman"/>
          <w:szCs w:val="24"/>
        </w:rPr>
        <w:lastRenderedPageBreak/>
        <w:t>μίνι νομοσχέδιο</w:t>
      </w:r>
      <w:r w:rsidRPr="00662BA5">
        <w:rPr>
          <w:rFonts w:eastAsia="Times New Roman" w:cs="Times New Roman"/>
          <w:szCs w:val="24"/>
        </w:rPr>
        <w:t>,</w:t>
      </w:r>
      <w:r w:rsidRPr="00662BA5">
        <w:rPr>
          <w:rFonts w:eastAsia="Times New Roman" w:cs="Times New Roman"/>
          <w:szCs w:val="24"/>
        </w:rPr>
        <w:t xml:space="preserve"> που προσπαθεί να συνθέσει </w:t>
      </w:r>
      <w:r>
        <w:rPr>
          <w:rFonts w:eastAsia="Times New Roman" w:cs="Times New Roman"/>
          <w:szCs w:val="24"/>
        </w:rPr>
        <w:t>το διαλυμένο παζλ του αθλητισμού. Δυόμισι χρόνια τώρα βάζουμε τάξη σε όλο αυτό το συνονθύλευμα αναρχίας που επικρατούσε στον αθλητισμό από τις προηγούμενες κυβερνήσεις.</w:t>
      </w:r>
    </w:p>
    <w:p w14:paraId="1203197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Με ικανοποίηση στη</w:t>
      </w:r>
      <w:r>
        <w:rPr>
          <w:rFonts w:eastAsia="Times New Roman" w:cs="Times New Roman"/>
          <w:szCs w:val="24"/>
        </w:rPr>
        <w:t xml:space="preserve"> χθεσινή ακρόαση όλων των εμπλεκομένων φορέων δεχτήκαμε για όλα τα άρθρα, μηδενός εξαιρουμένου, τα θετικά σχόλια. Αυτό, όμως, που μας προκαλεί αλγεινή εντύπωση, είναι η τάση της Αξιωματικής Αντιπολίτευσης να μας κουνάει το δάχτυλο πάνω σε ένα υπερκομματικό</w:t>
      </w:r>
      <w:r>
        <w:rPr>
          <w:rFonts w:eastAsia="Times New Roman" w:cs="Times New Roman"/>
          <w:szCs w:val="24"/>
        </w:rPr>
        <w:t xml:space="preserve"> ζήτημα, όπως είναι ο αθλητισμός, την ίδια στιγμή που η ίδια είχε δημιουργήσει τη μεγαλύτερη δεξαμενή ψηφοθηρίας μέσω άσκησης πολιτικής υπέρ των ημετέρων.</w:t>
      </w:r>
    </w:p>
    <w:p w14:paraId="1203197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Τι να </w:t>
      </w:r>
      <w:proofErr w:type="spellStart"/>
      <w:r>
        <w:rPr>
          <w:rFonts w:eastAsia="Times New Roman" w:cs="Times New Roman"/>
          <w:szCs w:val="24"/>
        </w:rPr>
        <w:t>πρωτοθυμηθεί</w:t>
      </w:r>
      <w:proofErr w:type="spellEnd"/>
      <w:r>
        <w:rPr>
          <w:rFonts w:eastAsia="Times New Roman" w:cs="Times New Roman"/>
          <w:szCs w:val="24"/>
        </w:rPr>
        <w:t xml:space="preserve"> κανείς; Τα διπλά ΑΦΜ; Τις εταιρικές συνενώσεις; Τη διαγραφή χρεών, χωρίς καταλογισ</w:t>
      </w:r>
      <w:r>
        <w:rPr>
          <w:rFonts w:eastAsia="Times New Roman" w:cs="Times New Roman"/>
          <w:szCs w:val="24"/>
        </w:rPr>
        <w:t xml:space="preserve">μό ευθύνης σε υπαίτιους, μέσα σε μία νύχτα; Την πλήρη απαξίωση των ερασιτεχνικών σωματείων υπέρ των ανώνυμων εταιρειών; Να θυμηθεί κανείς το σύστημα σαράντα χρόνων που ψήφιζε χαρακτηριστικές τροπολογίες εν μία </w:t>
      </w:r>
      <w:proofErr w:type="spellStart"/>
      <w:r>
        <w:rPr>
          <w:rFonts w:eastAsia="Times New Roman" w:cs="Times New Roman"/>
          <w:szCs w:val="24"/>
        </w:rPr>
        <w:t>νυκτί</w:t>
      </w:r>
      <w:proofErr w:type="spellEnd"/>
      <w:r>
        <w:rPr>
          <w:rFonts w:eastAsia="Times New Roman" w:cs="Times New Roman"/>
          <w:szCs w:val="24"/>
        </w:rPr>
        <w:t xml:space="preserve"> και που κατασπαταλούσε χρήματα προς όφελ</w:t>
      </w:r>
      <w:r>
        <w:rPr>
          <w:rFonts w:eastAsia="Times New Roman" w:cs="Times New Roman"/>
          <w:szCs w:val="24"/>
        </w:rPr>
        <w:t xml:space="preserve">ος φίλων και κουμπάρων; </w:t>
      </w:r>
    </w:p>
    <w:p w14:paraId="1203197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Η κ. Καραμανλή γελάει, ίσως δεν τα θυμάται.</w:t>
      </w:r>
    </w:p>
    <w:p w14:paraId="1203197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Να θυμηθεί κανείς τα σωματεία-φαντάσματα</w:t>
      </w:r>
      <w:r>
        <w:rPr>
          <w:rFonts w:eastAsia="Times New Roman" w:cs="Times New Roman"/>
          <w:szCs w:val="24"/>
        </w:rPr>
        <w:t>,</w:t>
      </w:r>
      <w:r>
        <w:rPr>
          <w:rFonts w:eastAsia="Times New Roman" w:cs="Times New Roman"/>
          <w:szCs w:val="24"/>
        </w:rPr>
        <w:t xml:space="preserve"> που ρουφούσαν κρατικές επιχορηγήσεις και δεν είχαν πάει να βγάλουν σφραγίδα στα τυπογραφεία;</w:t>
      </w:r>
    </w:p>
    <w:p w14:paraId="1203197D" w14:textId="77777777" w:rsidR="00402C5E" w:rsidRDefault="00212FF6">
      <w:pPr>
        <w:spacing w:line="600" w:lineRule="auto"/>
        <w:ind w:firstLine="720"/>
        <w:jc w:val="both"/>
        <w:rPr>
          <w:rFonts w:eastAsia="Times New Roman"/>
          <w:szCs w:val="24"/>
        </w:rPr>
      </w:pPr>
      <w:r>
        <w:rPr>
          <w:rFonts w:eastAsia="Times New Roman"/>
          <w:szCs w:val="24"/>
        </w:rPr>
        <w:t>Να θυμηθούμε χρηματοδοτήσεις για στάδια, που νομίζατ</w:t>
      </w:r>
      <w:r>
        <w:rPr>
          <w:rFonts w:eastAsia="Times New Roman"/>
          <w:szCs w:val="24"/>
        </w:rPr>
        <w:t xml:space="preserve">ε ότι θα χτιζόταν το </w:t>
      </w:r>
      <w:proofErr w:type="spellStart"/>
      <w:r>
        <w:rPr>
          <w:rFonts w:eastAsia="Times New Roman"/>
          <w:szCs w:val="24"/>
        </w:rPr>
        <w:t>Μαρακανά</w:t>
      </w:r>
      <w:proofErr w:type="spellEnd"/>
      <w:r>
        <w:rPr>
          <w:rFonts w:eastAsia="Times New Roman"/>
          <w:szCs w:val="24"/>
        </w:rPr>
        <w:t xml:space="preserve"> και</w:t>
      </w:r>
      <w:r>
        <w:rPr>
          <w:rFonts w:eastAsia="Times New Roman"/>
          <w:szCs w:val="24"/>
        </w:rPr>
        <w:t>,</w:t>
      </w:r>
      <w:r>
        <w:rPr>
          <w:rFonts w:eastAsia="Times New Roman"/>
          <w:szCs w:val="24"/>
        </w:rPr>
        <w:t xml:space="preserve"> τελικά, γινόταν ένα γηπεδάκι ομάδας</w:t>
      </w:r>
      <w:r>
        <w:rPr>
          <w:rFonts w:eastAsia="Times New Roman"/>
          <w:szCs w:val="24"/>
        </w:rPr>
        <w:t>,</w:t>
      </w:r>
      <w:r>
        <w:rPr>
          <w:rFonts w:eastAsia="Times New Roman"/>
          <w:szCs w:val="24"/>
        </w:rPr>
        <w:t xml:space="preserve"> στο οποίο δεν μπορούσαν ούτε οι αθλητές να παίξουν μέσα; Δεν τα ξεχνάμε όλα αυτά. Μήπως να θυμηθούμε το πρόσφατο σκάνδαλο της ΕΠΟ με την </w:t>
      </w:r>
      <w:r>
        <w:rPr>
          <w:rFonts w:eastAsia="Times New Roman"/>
          <w:szCs w:val="24"/>
        </w:rPr>
        <w:t>κ</w:t>
      </w:r>
      <w:r>
        <w:rPr>
          <w:rFonts w:eastAsia="Times New Roman"/>
          <w:szCs w:val="24"/>
        </w:rPr>
        <w:t xml:space="preserve">άρτα </w:t>
      </w:r>
      <w:r>
        <w:rPr>
          <w:rFonts w:eastAsia="Times New Roman"/>
          <w:szCs w:val="24"/>
        </w:rPr>
        <w:t>υ</w:t>
      </w:r>
      <w:r>
        <w:rPr>
          <w:rFonts w:eastAsia="Times New Roman"/>
          <w:szCs w:val="24"/>
        </w:rPr>
        <w:t>γείας</w:t>
      </w:r>
      <w:r>
        <w:rPr>
          <w:rFonts w:eastAsia="Times New Roman"/>
          <w:szCs w:val="24"/>
        </w:rPr>
        <w:t xml:space="preserve"> αθλητή, στο οποίο, μάλιστα, εμπλέκεται και ένας αχυράνθρωπος</w:t>
      </w:r>
      <w:r>
        <w:rPr>
          <w:rFonts w:eastAsia="Times New Roman"/>
          <w:szCs w:val="24"/>
        </w:rPr>
        <w:t>,</w:t>
      </w:r>
      <w:r>
        <w:rPr>
          <w:rFonts w:eastAsia="Times New Roman"/>
          <w:szCs w:val="24"/>
        </w:rPr>
        <w:t xml:space="preserve"> που είναι πολιτικά προσκείμενος σε εσάς και ο οποίος είναι από τον τόπο μου;</w:t>
      </w:r>
    </w:p>
    <w:p w14:paraId="1203197E" w14:textId="77777777" w:rsidR="00402C5E" w:rsidRDefault="00212FF6">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Πώς λέγεται; </w:t>
      </w:r>
    </w:p>
    <w:p w14:paraId="1203197F"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Είναι για πέντε κακουργήματα.</w:t>
      </w:r>
    </w:p>
    <w:p w14:paraId="12031980" w14:textId="77777777" w:rsidR="00402C5E" w:rsidRDefault="00212FF6">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Πείτ</w:t>
      </w:r>
      <w:r>
        <w:rPr>
          <w:rFonts w:eastAsia="Times New Roman"/>
          <w:szCs w:val="24"/>
        </w:rPr>
        <w:t>ε το όνομα.</w:t>
      </w:r>
    </w:p>
    <w:p w14:paraId="12031981"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Μήπως, κυρία Καραμανλή, να θυμηθούμε τους Υπουργούς των προηγούμενων κυβερνήσεων, οι οποίοι έπαιρναν το ταμείο του Υπουργείου τους για την περιφέρειά τους για μία χούφτα ψήφους; Γήπεδο «5</w:t>
      </w:r>
      <w:r>
        <w:rPr>
          <w:rFonts w:eastAsia="Times New Roman"/>
          <w:szCs w:val="24"/>
          <w:lang w:val="en-US"/>
        </w:rPr>
        <w:t>x</w:t>
      </w:r>
      <w:r>
        <w:rPr>
          <w:rFonts w:eastAsia="Times New Roman"/>
          <w:szCs w:val="24"/>
        </w:rPr>
        <w:t xml:space="preserve">5» </w:t>
      </w:r>
      <w:r>
        <w:rPr>
          <w:rFonts w:eastAsia="Times New Roman"/>
          <w:szCs w:val="24"/>
        </w:rPr>
        <w:lastRenderedPageBreak/>
        <w:t>κατασκευάστηκε στο χωριό επαρχί</w:t>
      </w:r>
      <w:r>
        <w:rPr>
          <w:rFonts w:eastAsia="Times New Roman"/>
          <w:szCs w:val="24"/>
        </w:rPr>
        <w:t xml:space="preserve">ας Υφυπουργού σας, όπου ο μικρότερος κάτοικος εκεί ήταν εξήντα τριών ετών. </w:t>
      </w:r>
    </w:p>
    <w:p w14:paraId="12031982" w14:textId="77777777" w:rsidR="00402C5E" w:rsidRDefault="00212FF6">
      <w:pPr>
        <w:spacing w:line="600" w:lineRule="auto"/>
        <w:ind w:firstLine="720"/>
        <w:jc w:val="both"/>
        <w:rPr>
          <w:rFonts w:eastAsia="Times New Roman"/>
          <w:szCs w:val="24"/>
        </w:rPr>
      </w:pPr>
      <w:r>
        <w:rPr>
          <w:rFonts w:eastAsia="Times New Roman"/>
          <w:szCs w:val="24"/>
        </w:rPr>
        <w:t xml:space="preserve">Κι επειδή σας άκουσα να κόπτεσθε για το αθλητικό τμήμα του ΣΥΡΙΖΑ και τη γνωμοδότησή του, μπορώ, αν θέλετε, να σας δώσω τις θέσεις του και το έργο του. Γιατί το αθλητικό τμήμα της </w:t>
      </w:r>
      <w:r>
        <w:rPr>
          <w:rFonts w:eastAsia="Times New Roman"/>
          <w:szCs w:val="24"/>
        </w:rPr>
        <w:t xml:space="preserve">Νέας Δημοκρατίας δεν υφίσταται. Έχει επιτελέσει σημαντικό έργο, καταγράφοντας πόλη </w:t>
      </w:r>
      <w:proofErr w:type="spellStart"/>
      <w:r>
        <w:rPr>
          <w:rFonts w:eastAsia="Times New Roman"/>
          <w:szCs w:val="24"/>
        </w:rPr>
        <w:t>πόλη</w:t>
      </w:r>
      <w:proofErr w:type="spellEnd"/>
      <w:r>
        <w:rPr>
          <w:rFonts w:eastAsia="Times New Roman"/>
          <w:szCs w:val="24"/>
        </w:rPr>
        <w:t>, χωριό χωρίο, τα προβλήματα που υπάρχουν γενικότερα στον αθλητισμό, όταν εσείς και οι όμοιοί σας διαμορφώνατε άποψη για τον αθλητισμό μεταξύ των γραφείων των ανώνυμων ε</w:t>
      </w:r>
      <w:r>
        <w:rPr>
          <w:rFonts w:eastAsia="Times New Roman"/>
          <w:szCs w:val="24"/>
        </w:rPr>
        <w:t xml:space="preserve">ταιρειών. </w:t>
      </w:r>
    </w:p>
    <w:p w14:paraId="12031983" w14:textId="77777777" w:rsidR="00402C5E" w:rsidRDefault="00212FF6">
      <w:pPr>
        <w:spacing w:line="600" w:lineRule="auto"/>
        <w:ind w:firstLine="720"/>
        <w:jc w:val="both"/>
        <w:rPr>
          <w:rFonts w:eastAsia="Times New Roman"/>
          <w:szCs w:val="24"/>
        </w:rPr>
      </w:pPr>
      <w:r>
        <w:rPr>
          <w:rFonts w:eastAsia="Times New Roman"/>
          <w:szCs w:val="24"/>
        </w:rPr>
        <w:t xml:space="preserve">Τέλος από αυτό το Βήμα θα ήθελα να </w:t>
      </w:r>
      <w:proofErr w:type="spellStart"/>
      <w:r>
        <w:rPr>
          <w:rFonts w:eastAsia="Times New Roman"/>
          <w:szCs w:val="24"/>
        </w:rPr>
        <w:t>επιστήσω</w:t>
      </w:r>
      <w:proofErr w:type="spellEnd"/>
      <w:r>
        <w:rPr>
          <w:rFonts w:eastAsia="Times New Roman"/>
          <w:szCs w:val="24"/>
        </w:rPr>
        <w:t xml:space="preserve"> την προσοχή στο ΕΣΡ, διότι με την ισχυρή παρουσία </w:t>
      </w:r>
      <w:proofErr w:type="spellStart"/>
      <w:r>
        <w:rPr>
          <w:rFonts w:eastAsia="Times New Roman"/>
          <w:szCs w:val="24"/>
        </w:rPr>
        <w:t>μεγαλοπαραγόντων</w:t>
      </w:r>
      <w:proofErr w:type="spellEnd"/>
      <w:r>
        <w:rPr>
          <w:rFonts w:eastAsia="Times New Roman"/>
          <w:szCs w:val="24"/>
        </w:rPr>
        <w:t xml:space="preserve"> στη </w:t>
      </w:r>
      <w:proofErr w:type="spellStart"/>
      <w:r>
        <w:rPr>
          <w:rFonts w:eastAsia="Times New Roman"/>
          <w:szCs w:val="24"/>
        </w:rPr>
        <w:t>μιντιακή</w:t>
      </w:r>
      <w:proofErr w:type="spellEnd"/>
      <w:r>
        <w:rPr>
          <w:rFonts w:eastAsia="Times New Roman"/>
          <w:szCs w:val="24"/>
        </w:rPr>
        <w:t xml:space="preserve"> αρένα φοβάμαι</w:t>
      </w:r>
      <w:r>
        <w:rPr>
          <w:rFonts w:eastAsia="Times New Roman"/>
          <w:szCs w:val="24"/>
        </w:rPr>
        <w:t>,</w:t>
      </w:r>
      <w:r>
        <w:rPr>
          <w:rFonts w:eastAsia="Times New Roman"/>
          <w:szCs w:val="24"/>
        </w:rPr>
        <w:t xml:space="preserve"> ότι θα ξεκινήσει ένα ατελείωτο γαϊτανάκι </w:t>
      </w:r>
      <w:proofErr w:type="spellStart"/>
      <w:r>
        <w:rPr>
          <w:rFonts w:eastAsia="Times New Roman"/>
          <w:szCs w:val="24"/>
        </w:rPr>
        <w:t>οπαδικών</w:t>
      </w:r>
      <w:proofErr w:type="spellEnd"/>
      <w:r>
        <w:rPr>
          <w:rFonts w:eastAsia="Times New Roman"/>
          <w:szCs w:val="24"/>
        </w:rPr>
        <w:t xml:space="preserve"> μηχανών του κιμά, που θα διαβρώσει συνειδήσεις. Μακάρι ν</w:t>
      </w:r>
      <w:r>
        <w:rPr>
          <w:rFonts w:eastAsia="Times New Roman"/>
          <w:szCs w:val="24"/>
        </w:rPr>
        <w:t xml:space="preserve">α μη βγω μάντης κακών εξελίξεων. </w:t>
      </w:r>
    </w:p>
    <w:p w14:paraId="12031984" w14:textId="77777777" w:rsidR="00402C5E" w:rsidRDefault="00212FF6">
      <w:pPr>
        <w:spacing w:line="600" w:lineRule="auto"/>
        <w:ind w:firstLine="720"/>
        <w:jc w:val="both"/>
        <w:rPr>
          <w:rFonts w:eastAsia="Times New Roman"/>
          <w:szCs w:val="24"/>
        </w:rPr>
      </w:pPr>
      <w:r>
        <w:rPr>
          <w:rFonts w:eastAsia="Times New Roman"/>
          <w:szCs w:val="24"/>
        </w:rPr>
        <w:t xml:space="preserve">Κυρία Καραμανλή, ο καθένας έχει τη δική του πορεία στο μετερίζι του </w:t>
      </w:r>
      <w:proofErr w:type="spellStart"/>
      <w:r>
        <w:rPr>
          <w:rFonts w:eastAsia="Times New Roman"/>
          <w:szCs w:val="24"/>
        </w:rPr>
        <w:t>αθλητισμού.</w:t>
      </w:r>
      <w:r>
        <w:rPr>
          <w:rFonts w:eastAsia="Times New Roman"/>
          <w:szCs w:val="24"/>
        </w:rPr>
        <w:t>Ε</w:t>
      </w:r>
      <w:r>
        <w:rPr>
          <w:rFonts w:eastAsia="Times New Roman"/>
          <w:szCs w:val="24"/>
        </w:rPr>
        <w:t>πειδή</w:t>
      </w:r>
      <w:proofErr w:type="spellEnd"/>
      <w:r>
        <w:rPr>
          <w:rFonts w:eastAsia="Times New Roman"/>
          <w:szCs w:val="24"/>
        </w:rPr>
        <w:t xml:space="preserve"> εδώ και τρεις μέρες συζητάμε για ένα μικρό νομοσχέδιο και αναφέρατε το όνομά μου, το όνομα του Πέτρου </w:t>
      </w:r>
      <w:proofErr w:type="spellStart"/>
      <w:r>
        <w:rPr>
          <w:rFonts w:eastAsia="Times New Roman"/>
          <w:szCs w:val="24"/>
        </w:rPr>
        <w:t>Κωνσταντινέα</w:t>
      </w:r>
      <w:proofErr w:type="spellEnd"/>
      <w:r>
        <w:rPr>
          <w:rFonts w:eastAsia="Times New Roman"/>
          <w:szCs w:val="24"/>
        </w:rPr>
        <w:t>, παραπάνω απ’ ότι είν</w:t>
      </w:r>
      <w:r>
        <w:rPr>
          <w:rFonts w:eastAsia="Times New Roman"/>
          <w:szCs w:val="24"/>
        </w:rPr>
        <w:t xml:space="preserve">αι τα προβλήματα ακούστε το εξής: Ξεκινήσαμε από το ίδιο μετερίζι </w:t>
      </w:r>
      <w:r>
        <w:rPr>
          <w:rFonts w:eastAsia="Times New Roman"/>
          <w:szCs w:val="24"/>
        </w:rPr>
        <w:t xml:space="preserve">ως </w:t>
      </w:r>
      <w:r>
        <w:rPr>
          <w:rFonts w:eastAsia="Times New Roman"/>
          <w:szCs w:val="24"/>
        </w:rPr>
        <w:t xml:space="preserve">αθλητές και </w:t>
      </w:r>
      <w:r>
        <w:rPr>
          <w:rFonts w:eastAsia="Times New Roman"/>
          <w:szCs w:val="24"/>
        </w:rPr>
        <w:lastRenderedPageBreak/>
        <w:t xml:space="preserve">καταλήξαμε </w:t>
      </w:r>
      <w:r>
        <w:rPr>
          <w:rFonts w:eastAsia="Times New Roman"/>
          <w:szCs w:val="24"/>
        </w:rPr>
        <w:t xml:space="preserve">ως </w:t>
      </w:r>
      <w:r>
        <w:rPr>
          <w:rFonts w:eastAsia="Times New Roman"/>
          <w:szCs w:val="24"/>
        </w:rPr>
        <w:t>Βουλευτές. Επειδή με παρακολουθείτε κι επειδή ψάχνετε στο ίντερνετ με τους συνεργάτες σας, θα σας δώσω να διαβάσετε το τελευταίο μου άρθρο «Υπάρχουν, άραγε, ρομα</w:t>
      </w:r>
      <w:r>
        <w:rPr>
          <w:rFonts w:eastAsia="Times New Roman"/>
          <w:szCs w:val="24"/>
        </w:rPr>
        <w:t xml:space="preserve">ντικοί;». Διαβάστε το. Το καταθέτω και για τα Πρακτικά. </w:t>
      </w:r>
    </w:p>
    <w:p w14:paraId="12031985" w14:textId="77777777" w:rsidR="00402C5E" w:rsidRDefault="00212FF6">
      <w:pPr>
        <w:spacing w:line="600" w:lineRule="auto"/>
        <w:ind w:firstLine="720"/>
        <w:jc w:val="both"/>
        <w:rPr>
          <w:rFonts w:eastAsia="Times New Roman"/>
          <w:szCs w:val="24"/>
        </w:rPr>
      </w:pPr>
      <w:r>
        <w:rPr>
          <w:rFonts w:eastAsia="Times New Roman"/>
          <w:szCs w:val="24"/>
        </w:rPr>
        <w:t xml:space="preserve">(Στο σημείο αυτό ο Βουλευτής κ. Πέτρος </w:t>
      </w:r>
      <w:proofErr w:type="spellStart"/>
      <w:r>
        <w:rPr>
          <w:rFonts w:eastAsia="Times New Roman"/>
          <w:szCs w:val="24"/>
        </w:rPr>
        <w:t>Κωνσταντινέας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w:t>
      </w:r>
      <w:r>
        <w:rPr>
          <w:rFonts w:eastAsia="Times New Roman"/>
          <w:szCs w:val="24"/>
        </w:rPr>
        <w:t xml:space="preserve">ν της Βουλής) </w:t>
      </w:r>
    </w:p>
    <w:p w14:paraId="12031986" w14:textId="77777777" w:rsidR="00402C5E" w:rsidRDefault="00212FF6">
      <w:pPr>
        <w:spacing w:line="600" w:lineRule="auto"/>
        <w:ind w:firstLine="720"/>
        <w:jc w:val="both"/>
        <w:rPr>
          <w:rFonts w:eastAsia="Times New Roman"/>
          <w:szCs w:val="24"/>
        </w:rPr>
      </w:pPr>
      <w:r>
        <w:rPr>
          <w:rFonts w:eastAsia="Times New Roman"/>
          <w:szCs w:val="24"/>
        </w:rPr>
        <w:t xml:space="preserve">Γιατί, κυρία Καραμανλή, άλλοι ζημιώνονται ψυχικά και οικονομικά για τις ρομαντικές τους ιδέες κι άλλοι καταφεύγουν να πάρουν συμβουλές από υπόδικους και καταδικασμένους τελεσίδικα. Ναι, μη μου κουνάτε το δάχτυλο, εσείς τα κάνατε αυτά. </w:t>
      </w:r>
    </w:p>
    <w:p w14:paraId="12031987"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Δεν κούνησα κανένα δάχτυλο. </w:t>
      </w:r>
    </w:p>
    <w:p w14:paraId="12031988"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Το έκαναν για ψηφοθηρικούς λόγους στη Β</w:t>
      </w:r>
      <w:r>
        <w:rPr>
          <w:rFonts w:eastAsia="Times New Roman"/>
          <w:szCs w:val="24"/>
        </w:rPr>
        <w:t>΄</w:t>
      </w:r>
      <w:r>
        <w:rPr>
          <w:rFonts w:eastAsia="Times New Roman"/>
          <w:szCs w:val="24"/>
        </w:rPr>
        <w:t xml:space="preserve"> Αθηνών. Αυτή είναι η πραγματικότητα. Δεν είμαστε όλοι το ίδιο.</w:t>
      </w:r>
    </w:p>
    <w:p w14:paraId="12031989"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Τέλος επειδή σας κόπτει το αθλητικό τμήμα και ο Πέτρος </w:t>
      </w:r>
      <w:proofErr w:type="spellStart"/>
      <w:r>
        <w:rPr>
          <w:rFonts w:eastAsia="Times New Roman"/>
          <w:szCs w:val="24"/>
        </w:rPr>
        <w:t>Κωνσταντινέας</w:t>
      </w:r>
      <w:proofErr w:type="spellEnd"/>
      <w:r>
        <w:rPr>
          <w:rFonts w:eastAsia="Times New Roman"/>
          <w:szCs w:val="24"/>
        </w:rPr>
        <w:t>, θα σας πω το τε</w:t>
      </w:r>
      <w:r>
        <w:rPr>
          <w:rFonts w:eastAsia="Times New Roman"/>
          <w:szCs w:val="24"/>
        </w:rPr>
        <w:t xml:space="preserve">λευταίο: Ο Πέτρος </w:t>
      </w:r>
      <w:proofErr w:type="spellStart"/>
      <w:r>
        <w:rPr>
          <w:rFonts w:eastAsia="Times New Roman"/>
          <w:szCs w:val="24"/>
        </w:rPr>
        <w:t>Κωνσταντινέας</w:t>
      </w:r>
      <w:proofErr w:type="spellEnd"/>
      <w:r>
        <w:rPr>
          <w:rFonts w:eastAsia="Times New Roman"/>
          <w:szCs w:val="24"/>
        </w:rPr>
        <w:t xml:space="preserve"> δεν είναι κανενός Γιάννη, κανενός Ιβάν, κανενός Δημήτρη και κανενός Βαγγέλη. Άλλοι τα έκαναν αυτά. </w:t>
      </w:r>
    </w:p>
    <w:p w14:paraId="1203198A" w14:textId="77777777" w:rsidR="00402C5E" w:rsidRDefault="00212FF6">
      <w:pPr>
        <w:spacing w:line="600" w:lineRule="auto"/>
        <w:ind w:firstLine="720"/>
        <w:jc w:val="both"/>
        <w:rPr>
          <w:rFonts w:eastAsia="Times New Roman"/>
          <w:szCs w:val="24"/>
        </w:rPr>
      </w:pPr>
      <w:r>
        <w:rPr>
          <w:rFonts w:eastAsia="Times New Roman"/>
          <w:szCs w:val="24"/>
        </w:rPr>
        <w:t xml:space="preserve">Σας ευχαριστώ πολύ. </w:t>
      </w:r>
    </w:p>
    <w:p w14:paraId="1203198B" w14:textId="77777777" w:rsidR="00402C5E" w:rsidRDefault="00212FF6">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 xml:space="preserve">Τον λόγο έχει η </w:t>
      </w:r>
      <w:r>
        <w:rPr>
          <w:rFonts w:eastAsia="Times New Roman"/>
          <w:szCs w:val="24"/>
        </w:rPr>
        <w:t>ε</w:t>
      </w:r>
      <w:r>
        <w:rPr>
          <w:rFonts w:eastAsia="Times New Roman"/>
          <w:szCs w:val="24"/>
        </w:rPr>
        <w:t xml:space="preserve">ισηγήτρια της Νέας Δημοκρατίας, η κ. Καραμανλή, για </w:t>
      </w:r>
      <w:r>
        <w:rPr>
          <w:rFonts w:eastAsia="Times New Roman"/>
          <w:szCs w:val="24"/>
        </w:rPr>
        <w:t>επτά λεπτά.</w:t>
      </w:r>
    </w:p>
    <w:p w14:paraId="1203198C"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Ευχαριστώ, κύριε Πρόεδρε.</w:t>
      </w:r>
    </w:p>
    <w:p w14:paraId="1203198D" w14:textId="77777777" w:rsidR="00402C5E" w:rsidRDefault="00212FF6">
      <w:pPr>
        <w:spacing w:line="600" w:lineRule="auto"/>
        <w:ind w:firstLine="720"/>
        <w:jc w:val="both"/>
        <w:rPr>
          <w:rFonts w:eastAsia="Times New Roman"/>
          <w:szCs w:val="24"/>
        </w:rPr>
      </w:pPr>
      <w:r>
        <w:rPr>
          <w:rFonts w:eastAsia="Times New Roman"/>
          <w:szCs w:val="24"/>
        </w:rPr>
        <w:t>Πραγματικά δεν ξέρω τι σας συμβαίνει, κύριε συνάδελφε</w:t>
      </w:r>
      <w:r>
        <w:rPr>
          <w:rFonts w:eastAsia="Times New Roman"/>
          <w:szCs w:val="24"/>
        </w:rPr>
        <w:t>,</w:t>
      </w:r>
      <w:r>
        <w:rPr>
          <w:rFonts w:eastAsia="Times New Roman"/>
          <w:szCs w:val="24"/>
        </w:rPr>
        <w:t xml:space="preserve"> και γιατί καταφεύγετε σε τέτοια μέσα και σε τέτοιες πηγές για να στηριχθείτε. Πρέπει να είστε, πραγματικά, κυριευμένος από απέραντη απόγνωση να ξέρ</w:t>
      </w:r>
      <w:r>
        <w:rPr>
          <w:rFonts w:eastAsia="Times New Roman"/>
          <w:szCs w:val="24"/>
        </w:rPr>
        <w:t xml:space="preserve">ετε. </w:t>
      </w:r>
      <w:r>
        <w:rPr>
          <w:rFonts w:eastAsia="Times New Roman"/>
          <w:szCs w:val="24"/>
        </w:rPr>
        <w:t>Θ</w:t>
      </w:r>
      <w:r>
        <w:rPr>
          <w:rFonts w:eastAsia="Times New Roman"/>
          <w:szCs w:val="24"/>
        </w:rPr>
        <w:t xml:space="preserve">α ήθελα να σας πω κάτι το οποίο, όμως, πρέπει να μείνει μεταξύ μας </w:t>
      </w:r>
      <w:r>
        <w:rPr>
          <w:rFonts w:eastAsia="Times New Roman"/>
          <w:szCs w:val="24"/>
        </w:rPr>
        <w:t>κ</w:t>
      </w:r>
      <w:r>
        <w:rPr>
          <w:rFonts w:eastAsia="Times New Roman"/>
          <w:szCs w:val="24"/>
        </w:rPr>
        <w:t xml:space="preserve">ι αυτό πρέπει να μου το υποσχεθείτε εδώ στην Ολομέλεια. </w:t>
      </w:r>
    </w:p>
    <w:p w14:paraId="1203198E" w14:textId="77777777" w:rsidR="00402C5E" w:rsidRDefault="00212FF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Πώς εννοείτε το «μεταξύ μας», δηλαδή; </w:t>
      </w:r>
    </w:p>
    <w:p w14:paraId="1203198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Παρακαλώ μη</w:t>
      </w:r>
      <w:r>
        <w:rPr>
          <w:rFonts w:eastAsia="Times New Roman" w:cs="Times New Roman"/>
          <w:szCs w:val="24"/>
        </w:rPr>
        <w:t xml:space="preserve"> με διακόπτετε, κύριε Πρόεδρε.</w:t>
      </w:r>
    </w:p>
    <w:p w14:paraId="1203199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Εάν όντως σας ενδιαφέρει η γνώμη μου γι’ αυτό που είπατε προ ολίγου, θέλω να σας επισημάνω το εξής: Στις </w:t>
      </w:r>
      <w:r>
        <w:rPr>
          <w:rFonts w:eastAsia="Times New Roman" w:cs="Times New Roman"/>
          <w:szCs w:val="24"/>
        </w:rPr>
        <w:t xml:space="preserve">9 </w:t>
      </w:r>
      <w:r>
        <w:rPr>
          <w:rFonts w:eastAsia="Times New Roman" w:cs="Times New Roman"/>
          <w:szCs w:val="24"/>
        </w:rPr>
        <w:t xml:space="preserve">το βράδυ, δηλαδή σε τέσσερις ώρες από τώρα, θα μιλήσω στο τηλέφωνο με την κολλητή μου και εκεί θα τα πω όλα. Γι’ αυτό </w:t>
      </w:r>
      <w:r>
        <w:rPr>
          <w:rFonts w:eastAsia="Times New Roman" w:cs="Times New Roman"/>
          <w:szCs w:val="24"/>
        </w:rPr>
        <w:t>σας παρακαλώ να πάτε στους φίλους σας, να τους παραγγείλετε τη συνομιλία μας να είναι πεντακάθαρη και με κεφαλαία γράμματα.</w:t>
      </w:r>
    </w:p>
    <w:p w14:paraId="12031991"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203199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Σε εσάς, κύριε Υπουργέ</w:t>
      </w:r>
      <w:r>
        <w:rPr>
          <w:rFonts w:eastAsia="Times New Roman" w:cs="Times New Roman"/>
          <w:szCs w:val="24"/>
        </w:rPr>
        <w:t>,</w:t>
      </w:r>
      <w:r>
        <w:rPr>
          <w:rFonts w:eastAsia="Times New Roman" w:cs="Times New Roman"/>
          <w:szCs w:val="24"/>
        </w:rPr>
        <w:t xml:space="preserve"> τώρα. Χαίρομαι που χρησιμοποιείτε τις εκφράσεις μου ότι σήμερα είναι Τρ</w:t>
      </w:r>
      <w:r>
        <w:rPr>
          <w:rFonts w:eastAsia="Times New Roman" w:cs="Times New Roman"/>
          <w:szCs w:val="24"/>
        </w:rPr>
        <w:t xml:space="preserve">ίτη. Πραγματικά σήμερα είναι Τρίτη και γελάει κάθε πικραμένος. Επίσης είναι Τρίτη και σε όλη αυτή την προσπάθεια ιδιαιτέρως του προκατόχου σας -γιατί εσείς πληρώνετε, ως επί τω </w:t>
      </w:r>
      <w:proofErr w:type="spellStart"/>
      <w:r>
        <w:rPr>
          <w:rFonts w:eastAsia="Times New Roman" w:cs="Times New Roman"/>
          <w:szCs w:val="24"/>
        </w:rPr>
        <w:t>πλείστον</w:t>
      </w:r>
      <w:proofErr w:type="spellEnd"/>
      <w:r>
        <w:rPr>
          <w:rFonts w:eastAsia="Times New Roman" w:cs="Times New Roman"/>
          <w:szCs w:val="24"/>
        </w:rPr>
        <w:t>, το μάρμαρο του προκατόχου σας, του κ. Κοντονή- δεν έχετε πλέον τη στή</w:t>
      </w:r>
      <w:r>
        <w:rPr>
          <w:rFonts w:eastAsia="Times New Roman" w:cs="Times New Roman"/>
          <w:szCs w:val="24"/>
        </w:rPr>
        <w:t>ριξη της κοινωνίας σε ό,τι κάνετε, γιατί η κοινωνία έχει γυρίσει την πλάτη της στο πολύπαθο ποδόσφαιρο.</w:t>
      </w:r>
    </w:p>
    <w:p w14:paraId="1203199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Είπατε, κύριε Υπουργέ, ότι τους κανόνες στη διαπραγμάτευση</w:t>
      </w:r>
      <w:r>
        <w:rPr>
          <w:rFonts w:eastAsia="Times New Roman" w:cs="Times New Roman"/>
          <w:szCs w:val="24"/>
        </w:rPr>
        <w:t>,</w:t>
      </w:r>
      <w:r>
        <w:rPr>
          <w:rFonts w:eastAsia="Times New Roman" w:cs="Times New Roman"/>
          <w:szCs w:val="24"/>
        </w:rPr>
        <w:t xml:space="preserve"> τους θέτει η ελληνική πολιτεία. Τους θέτει η </w:t>
      </w:r>
      <w:r>
        <w:rPr>
          <w:rFonts w:eastAsia="Times New Roman" w:cs="Times New Roman"/>
          <w:szCs w:val="24"/>
          <w:lang w:val="en-US"/>
        </w:rPr>
        <w:t>FIFA</w:t>
      </w:r>
      <w:r>
        <w:rPr>
          <w:rFonts w:eastAsia="Times New Roman" w:cs="Times New Roman"/>
          <w:szCs w:val="24"/>
        </w:rPr>
        <w:t>. Παραδεχθείτε το. Είπατε ακόμη ότι στο πλα</w:t>
      </w:r>
      <w:r>
        <w:rPr>
          <w:rFonts w:eastAsia="Times New Roman" w:cs="Times New Roman"/>
          <w:szCs w:val="24"/>
        </w:rPr>
        <w:t xml:space="preserve">ίσιο της διαπραγμάτευσης γίνονται και τακτικές αναδιπλώσεις, αλλά σημασία έχει το τελικό αποτέλεσμα. </w:t>
      </w:r>
    </w:p>
    <w:p w14:paraId="1203199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Πείτε μας, είναι τακτική αναδίπλωση</w:t>
      </w:r>
      <w:r>
        <w:rPr>
          <w:rFonts w:eastAsia="Times New Roman" w:cs="Times New Roman"/>
          <w:szCs w:val="24"/>
        </w:rPr>
        <w:t>,</w:t>
      </w:r>
      <w:r>
        <w:rPr>
          <w:rFonts w:eastAsia="Times New Roman" w:cs="Times New Roman"/>
          <w:szCs w:val="24"/>
        </w:rPr>
        <w:t xml:space="preserve"> να περιμένει η πολιτεία πρώτα το καταστατικό της ΕΠΟ και μετά να νομοθετήσει; Εσείς δεν ήσασταν εκείνος</w:t>
      </w:r>
      <w:r>
        <w:rPr>
          <w:rFonts w:eastAsia="Times New Roman" w:cs="Times New Roman"/>
          <w:szCs w:val="24"/>
        </w:rPr>
        <w:t>,</w:t>
      </w:r>
      <w:r>
        <w:rPr>
          <w:rFonts w:eastAsia="Times New Roman" w:cs="Times New Roman"/>
          <w:szCs w:val="24"/>
        </w:rPr>
        <w:t xml:space="preserve"> που δηλώνατε</w:t>
      </w:r>
      <w:r>
        <w:rPr>
          <w:rFonts w:eastAsia="Times New Roman" w:cs="Times New Roman"/>
          <w:szCs w:val="24"/>
        </w:rPr>
        <w:t xml:space="preserve"> ότι η αντιπροσωπευτικότητα των σωματείων στα όργανα της ΕΠΟ είναι για το κόμμα σας μείζονος σημασίας; Τώρα γιατί είστε έτοιμος να δεχθείτε ακόμη και έναν εκπρόσωπο των ενώσεων για την εκλογική γενική συνέλευση της ΕΠΟ;</w:t>
      </w:r>
    </w:p>
    <w:p w14:paraId="1203199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Μιλήσατε ακόμη μία φορά υπέρ της απο</w:t>
      </w:r>
      <w:r>
        <w:rPr>
          <w:rFonts w:eastAsia="Times New Roman" w:cs="Times New Roman"/>
          <w:szCs w:val="24"/>
        </w:rPr>
        <w:t>νομής δικαιοσύνης στο ποδόσφαιρο από τακτικούς δικαστές, κύριε Βασιλειάδη. Συμφωνούμε. Εσείς -όχι εσείς ο ίδιος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εννοώ- δεν είστε, όμως, που καταργήσατε στην πράξη την απόφαση του διαιτητικού</w:t>
      </w:r>
      <w:r>
        <w:rPr>
          <w:rFonts w:eastAsia="Times New Roman" w:cs="Times New Roman"/>
          <w:b/>
          <w:szCs w:val="24"/>
        </w:rPr>
        <w:t xml:space="preserve"> </w:t>
      </w:r>
      <w:r>
        <w:rPr>
          <w:rFonts w:eastAsia="Times New Roman" w:cs="Times New Roman"/>
          <w:szCs w:val="24"/>
        </w:rPr>
        <w:t>δικαστηρίου της ΕΠΟ τον περασμένο Οκτώβ</w:t>
      </w:r>
      <w:r>
        <w:rPr>
          <w:rFonts w:eastAsia="Times New Roman" w:cs="Times New Roman"/>
          <w:szCs w:val="24"/>
        </w:rPr>
        <w:t xml:space="preserve">ριο, αποδεχόμενος την επιτροπεία της </w:t>
      </w:r>
      <w:r>
        <w:rPr>
          <w:rFonts w:eastAsia="Times New Roman" w:cs="Times New Roman"/>
          <w:szCs w:val="24"/>
          <w:lang w:val="en-US"/>
        </w:rPr>
        <w:t>FIFA</w:t>
      </w:r>
      <w:r>
        <w:rPr>
          <w:rFonts w:eastAsia="Times New Roman" w:cs="Times New Roman"/>
          <w:szCs w:val="24"/>
        </w:rPr>
        <w:t xml:space="preserve"> στο ελληνικό ποδόσφαιρο μέσω της προσωρινής διοικούσας επιτροπής; </w:t>
      </w:r>
    </w:p>
    <w:p w14:paraId="1203199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Όσον αφορά τις αθλητικές εγκαταστάσεις, είπατε ότι για δεκατρία χρόνια υπήρχε δαιδαλώδες θεσμικό πλαίσιο που δεν μπορούσε να εφαρμοστεί και γι’ αυτ</w:t>
      </w:r>
      <w:r>
        <w:rPr>
          <w:rFonts w:eastAsia="Times New Roman" w:cs="Times New Roman"/>
          <w:szCs w:val="24"/>
        </w:rPr>
        <w:t xml:space="preserve">ό βάζετε απλούστερους κανόνες και αποκεντρώνετε τις αρμοδιότητες. Οι φορείς, όμως, που καλούνται να υλοποιήσουν αυτούς τους κανόνες και να επωμιστούν τις ανάλογες ευθύνες, δεν έχουν πει την άποψή τους. </w:t>
      </w:r>
    </w:p>
    <w:p w14:paraId="1203199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Έχει έρθει υπόμνημα από τον Πρόεδρο της Ένωσης Περιφε</w:t>
      </w:r>
      <w:r>
        <w:rPr>
          <w:rFonts w:eastAsia="Times New Roman" w:cs="Times New Roman"/>
          <w:szCs w:val="24"/>
        </w:rPr>
        <w:t>ρειών Ελλάδος, κ. Κώστα Αγοραστό -το οποίο θα καταθέσω στα Πρακτικά- ο οποίος μεταξύ άλλων λέει: «</w:t>
      </w:r>
      <w:proofErr w:type="spellStart"/>
      <w:r>
        <w:rPr>
          <w:rFonts w:eastAsia="Times New Roman" w:cs="Times New Roman"/>
          <w:szCs w:val="24"/>
        </w:rPr>
        <w:t>Μεσούντος</w:t>
      </w:r>
      <w:proofErr w:type="spellEnd"/>
      <w:r>
        <w:rPr>
          <w:rFonts w:eastAsia="Times New Roman" w:cs="Times New Roman"/>
          <w:szCs w:val="24"/>
        </w:rPr>
        <w:t xml:space="preserve"> του διαλόγου για το νέο θεσμικό πλαίσιο των ΟΤΑ, κατατίθεται για σοβαρότατα ζητήματα, απολύτως αιφνιδιαστικά, ένα νομοσχέδιο με αποσπασματικές ρυθμί</w:t>
      </w:r>
      <w:r>
        <w:rPr>
          <w:rFonts w:eastAsia="Times New Roman" w:cs="Times New Roman"/>
          <w:szCs w:val="24"/>
        </w:rPr>
        <w:t>σεις, χωρίς καμ</w:t>
      </w:r>
      <w:r>
        <w:rPr>
          <w:rFonts w:eastAsia="Times New Roman" w:cs="Times New Roman"/>
          <w:szCs w:val="24"/>
        </w:rPr>
        <w:t>μιά</w:t>
      </w:r>
      <w:r>
        <w:rPr>
          <w:rFonts w:eastAsia="Times New Roman" w:cs="Times New Roman"/>
          <w:szCs w:val="24"/>
        </w:rPr>
        <w:t xml:space="preserve"> προετοιμασία και προγραμματισμό, χωρίς να έχει προηγηθεί οιασδήποτε μορφής ενημέρωση και διάλογος μεταξύ των συναρμοδίων Υπουργείων και των θεσμικών οργάνων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βαθμού.». </w:t>
      </w:r>
    </w:p>
    <w:p w14:paraId="1203199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Υποστηρίζει ακόμη το εξής: «Πλήθο</w:t>
      </w:r>
      <w:r>
        <w:rPr>
          <w:rFonts w:eastAsia="Times New Roman" w:cs="Times New Roman"/>
          <w:szCs w:val="24"/>
        </w:rPr>
        <w:t>ς θεμάτων που εξ ορισμού θα έπρεπε να είχαν συμπεριληφθεί στις διατάξεις του νόμου, παραμένουν ασαφή ή αρρύθμιστα σε γκρίζες ζώνες και παραπέμπονται σε παράγωγες δευτερογενείς νομοθετικές ρυθμίσεις, δηλαδή υπουργικές αποφάσεις, οι οποίες κατά κανόνα είτε έ</w:t>
      </w:r>
      <w:r>
        <w:rPr>
          <w:rFonts w:eastAsia="Times New Roman" w:cs="Times New Roman"/>
          <w:szCs w:val="24"/>
        </w:rPr>
        <w:t>ρχονται πολύ αργά είτε ποτέ.».</w:t>
      </w:r>
    </w:p>
    <w:p w14:paraId="1203199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 Καραμανλή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03199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Στο άρθρο 18 παράγ</w:t>
      </w:r>
      <w:r>
        <w:rPr>
          <w:rFonts w:eastAsia="Times New Roman" w:cs="Times New Roman"/>
          <w:szCs w:val="24"/>
        </w:rPr>
        <w:t>ραφος 3 -σας το ζητήσαμε και λίγο νωρίτερα, να μας απαντήσετε παρακαλώ- προβλέπεται η δυνατότητα, με υπεύθυνη δήλωση, ο φορέας της επένδυσης να μειώσει το τελικό ενισχυόμενο κόστος της επένδυσης</w:t>
      </w:r>
      <w:r>
        <w:rPr>
          <w:rFonts w:eastAsia="Times New Roman" w:cs="Times New Roman"/>
          <w:szCs w:val="24"/>
        </w:rPr>
        <w:t>,</w:t>
      </w:r>
      <w:r>
        <w:rPr>
          <w:rFonts w:eastAsia="Times New Roman" w:cs="Times New Roman"/>
          <w:szCs w:val="24"/>
        </w:rPr>
        <w:t xml:space="preserve"> από αυτό που αρχικά είχε εγκριθεί. Ρωτάμε: Αυτή η υπεύθυνη δ</w:t>
      </w:r>
      <w:r>
        <w:rPr>
          <w:rFonts w:eastAsia="Times New Roman" w:cs="Times New Roman"/>
          <w:szCs w:val="24"/>
        </w:rPr>
        <w:t xml:space="preserve">ήλωση θα κατατίθεται στην </w:t>
      </w:r>
      <w:r>
        <w:rPr>
          <w:rFonts w:eastAsia="Times New Roman" w:cs="Times New Roman"/>
          <w:szCs w:val="24"/>
        </w:rPr>
        <w:t>ε</w:t>
      </w:r>
      <w:r>
        <w:rPr>
          <w:rFonts w:eastAsia="Times New Roman" w:cs="Times New Roman"/>
          <w:szCs w:val="24"/>
        </w:rPr>
        <w:t>πιτροπή για να εξεταστεί ή αρκεί μόνο η κατάθεσή της και μειώνεται το κόστος; Ρωτάμε, για να μπορέσουμε να πάρουμε θέση και να δούμε τι θα ψηφίσουμε.</w:t>
      </w:r>
    </w:p>
    <w:p w14:paraId="1203199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Όσον αφορά τις άδειες των διακρινόμενων αθλητών, έχω να πω τα εξής: Κατ’ 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t xml:space="preserve">είναι η τρίτη συνεχόμενη φορά που τροποποιείτε ως Κυβέρνηση όχι απλά το συγκεκριμένο άρθρο αλλά τη συγκεκριμένη παράγραφο του άρθρου. Αυτό και εάν είναι πρόχειρη και αποσπασματική νομοθέτηση. </w:t>
      </w:r>
    </w:p>
    <w:p w14:paraId="1203199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Μιλήσατε, κύριε Βασιλειάδη, και για αθλητές που δεν τους θέλετε</w:t>
      </w:r>
      <w:r>
        <w:rPr>
          <w:rFonts w:eastAsia="Times New Roman" w:cs="Times New Roman"/>
          <w:szCs w:val="24"/>
        </w:rPr>
        <w:t xml:space="preserve"> «παρκαρισμένους» στο δημόσιο. Με αυτό που κάνετε, με τις </w:t>
      </w:r>
      <w:proofErr w:type="spellStart"/>
      <w:r>
        <w:rPr>
          <w:rFonts w:eastAsia="Times New Roman" w:cs="Times New Roman"/>
          <w:szCs w:val="24"/>
        </w:rPr>
        <w:t>εκατόν</w:t>
      </w:r>
      <w:proofErr w:type="spellEnd"/>
      <w:r>
        <w:rPr>
          <w:rFonts w:eastAsia="Times New Roman" w:cs="Times New Roman"/>
          <w:szCs w:val="24"/>
        </w:rPr>
        <w:t xml:space="preserve"> πενήντα</w:t>
      </w:r>
      <w:r>
        <w:rPr>
          <w:rFonts w:eastAsia="Times New Roman" w:cs="Times New Roman"/>
          <w:szCs w:val="24"/>
        </w:rPr>
        <w:t xml:space="preserve"> έως </w:t>
      </w:r>
      <w:proofErr w:type="spellStart"/>
      <w:r>
        <w:rPr>
          <w:rFonts w:eastAsia="Times New Roman" w:cs="Times New Roman"/>
          <w:szCs w:val="24"/>
        </w:rPr>
        <w:t>εκατόν</w:t>
      </w:r>
      <w:proofErr w:type="spellEnd"/>
      <w:r>
        <w:rPr>
          <w:rFonts w:eastAsia="Times New Roman" w:cs="Times New Roman"/>
          <w:szCs w:val="24"/>
        </w:rPr>
        <w:t xml:space="preserve"> εξήντα πέντε</w:t>
      </w:r>
      <w:r>
        <w:rPr>
          <w:rFonts w:eastAsia="Times New Roman" w:cs="Times New Roman"/>
          <w:szCs w:val="24"/>
        </w:rPr>
        <w:t xml:space="preserve"> υπηρεσιακές ημέρες αδείας, κύριε Υφυπουργέ, δεν «παρκάρετε» μόνιμα αθλητές στο δημόσιο;</w:t>
      </w:r>
    </w:p>
    <w:p w14:paraId="1203199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Μας κατατάξατε στο τέλος της </w:t>
      </w:r>
      <w:proofErr w:type="spellStart"/>
      <w:r>
        <w:rPr>
          <w:rFonts w:eastAsia="Times New Roman" w:cs="Times New Roman"/>
          <w:szCs w:val="24"/>
        </w:rPr>
        <w:t>πρωτολογίας</w:t>
      </w:r>
      <w:proofErr w:type="spellEnd"/>
      <w:r>
        <w:rPr>
          <w:rFonts w:eastAsia="Times New Roman" w:cs="Times New Roman"/>
          <w:szCs w:val="24"/>
        </w:rPr>
        <w:t xml:space="preserve"> σας στους προ Χριστού κυβερνών</w:t>
      </w:r>
      <w:r>
        <w:rPr>
          <w:rFonts w:eastAsia="Times New Roman" w:cs="Times New Roman"/>
          <w:szCs w:val="24"/>
        </w:rPr>
        <w:t xml:space="preserve">τες. Έτσι όπως νομοθετείτε και πολιτεύεστε ως κόμμα και ως Κυβέρνηση, κύριε Υπουργέ, </w:t>
      </w:r>
      <w:r>
        <w:rPr>
          <w:rFonts w:eastAsia="Times New Roman" w:cs="Times New Roman"/>
          <w:szCs w:val="24"/>
        </w:rPr>
        <w:t>εσείς,</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επιχειρείτε διακαώς</w:t>
      </w:r>
      <w:r>
        <w:rPr>
          <w:rFonts w:eastAsia="Times New Roman" w:cs="Times New Roman"/>
          <w:szCs w:val="24"/>
        </w:rPr>
        <w:t>,</w:t>
      </w:r>
      <w:r>
        <w:rPr>
          <w:rFonts w:eastAsia="Times New Roman" w:cs="Times New Roman"/>
          <w:szCs w:val="24"/>
        </w:rPr>
        <w:t xml:space="preserve"> να γίνετε μέρος του κακού παρελθόντος. Με άλλα λόγια είστε μέρος του προβλήματος και όχι της λύσης του.</w:t>
      </w:r>
    </w:p>
    <w:p w14:paraId="1203199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ευχαριστώ.</w:t>
      </w:r>
    </w:p>
    <w:p w14:paraId="1203199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(Ανασ</w:t>
      </w:r>
      <w:r>
        <w:rPr>
          <w:rFonts w:eastAsia="Times New Roman" w:cs="Times New Roman"/>
          <w:b/>
          <w:szCs w:val="24"/>
        </w:rPr>
        <w:t xml:space="preserve">τάσιος Κουράκης): </w:t>
      </w:r>
      <w:r>
        <w:rPr>
          <w:rFonts w:eastAsia="Times New Roman" w:cs="Times New Roman"/>
          <w:szCs w:val="24"/>
        </w:rPr>
        <w:t>Ευχαριστούμε την κ. Καραμανλή.</w:t>
      </w:r>
    </w:p>
    <w:p w14:paraId="120319A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γορήτρια της Δημοκρατικής Συμπαράταξης κ. Χαρά </w:t>
      </w:r>
      <w:proofErr w:type="spellStart"/>
      <w:r>
        <w:rPr>
          <w:rFonts w:eastAsia="Times New Roman" w:cs="Times New Roman"/>
          <w:szCs w:val="24"/>
        </w:rPr>
        <w:t>Κεφαλίδου</w:t>
      </w:r>
      <w:proofErr w:type="spellEnd"/>
      <w:r>
        <w:rPr>
          <w:rFonts w:eastAsia="Times New Roman" w:cs="Times New Roman"/>
          <w:szCs w:val="24"/>
        </w:rPr>
        <w:t>.</w:t>
      </w:r>
    </w:p>
    <w:p w14:paraId="120319A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120319A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Σε ό,τι αφορά το νομοσχέδιο</w:t>
      </w:r>
      <w:r>
        <w:rPr>
          <w:rFonts w:eastAsia="Times New Roman" w:cs="Times New Roman"/>
          <w:szCs w:val="24"/>
        </w:rPr>
        <w:t>,</w:t>
      </w:r>
      <w:r>
        <w:rPr>
          <w:rFonts w:eastAsia="Times New Roman" w:cs="Times New Roman"/>
          <w:szCs w:val="24"/>
        </w:rPr>
        <w:t xml:space="preserve"> θα τοποθετηθώ επί των άρθρων στο τέλος. Θέλω να δώσω λίγο περισσότερο χρόνο στις τροπολογίες, που και αυτή τη φορά δεν καταφέραμε να περιορίσουμε τον κακό μας εαυτό και πολλές και αρκετές από αυτές ούτε επείγουσες </w:t>
      </w:r>
      <w:r>
        <w:rPr>
          <w:rFonts w:eastAsia="Times New Roman" w:cs="Times New Roman"/>
          <w:szCs w:val="24"/>
        </w:rPr>
        <w:t>ήταν</w:t>
      </w:r>
      <w:r>
        <w:rPr>
          <w:rFonts w:eastAsia="Times New Roman" w:cs="Times New Roman"/>
          <w:szCs w:val="24"/>
        </w:rPr>
        <w:t xml:space="preserve"> αλλά μάλλον άσχετες.</w:t>
      </w:r>
    </w:p>
    <w:p w14:paraId="120319A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Ξεκινάω με την </w:t>
      </w:r>
      <w:r>
        <w:rPr>
          <w:rFonts w:eastAsia="Times New Roman" w:cs="Times New Roman"/>
          <w:szCs w:val="24"/>
        </w:rPr>
        <w:t>υπουργική, η οποία αφορά τροποποίηση διατάξεων του ν.3908/2011. Ο κ. Κωνσταντινόπουλος έχει ζητήσει τον λόγο και έχει τοποθετηθεί στην Ολομέλεια. Εκεί, λοιπόν, είμαστε θετικοί.</w:t>
      </w:r>
    </w:p>
    <w:p w14:paraId="120319A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Πάμε στην υπουργική με γενικό αριθμό 1075/2013, που αφορά το Υπουργείο Ναυτιλία</w:t>
      </w:r>
      <w:r>
        <w:rPr>
          <w:rFonts w:eastAsia="Times New Roman" w:cs="Times New Roman"/>
          <w:szCs w:val="24"/>
        </w:rPr>
        <w:t>ς. Εκεί, λοιπόν, θα καταψηφίσουμε, θεωρώντας ότι στο άρθρο 130 της παραγράφου 6 του ν.4389/2016</w:t>
      </w:r>
      <w:r>
        <w:rPr>
          <w:rFonts w:eastAsia="Times New Roman" w:cs="Times New Roman"/>
          <w:szCs w:val="24"/>
        </w:rPr>
        <w:t>,</w:t>
      </w:r>
      <w:r>
        <w:rPr>
          <w:rFonts w:eastAsia="Times New Roman" w:cs="Times New Roman"/>
          <w:szCs w:val="24"/>
        </w:rPr>
        <w:t xml:space="preserve"> καταργείται η οργάνωση και η διάρθρωση των οργανωτικών μονάδων της Δημόσιας Αρχής Λιμένος, που έπρεπε με προεδρικό διάταγμα να έχουν συγκεκριμενοποιηθεί. Ρυθμί</w:t>
      </w:r>
      <w:r>
        <w:rPr>
          <w:rFonts w:eastAsia="Times New Roman" w:cs="Times New Roman"/>
          <w:szCs w:val="24"/>
        </w:rPr>
        <w:t xml:space="preserve">ζονταν, δηλαδή, με προεδρικό διάταγμα. Η συγκεκριμένη τροπολογία δεν ολοκληρώνει αυτή την υποχρέωση που είχε από το προεδρικό διάταγμα και αναρωτιόμαστε ποιος φορέας μέχρι σήμερα ήλεγχε την υπηρεσία δημοσίου συμφέροντος του μεγαλύτερου λιμανιού της χώρας, </w:t>
      </w:r>
      <w:r>
        <w:rPr>
          <w:rFonts w:eastAsia="Times New Roman" w:cs="Times New Roman"/>
          <w:szCs w:val="24"/>
        </w:rPr>
        <w:t xml:space="preserve">που είναι η Δημόσια Αρχή Λιμένος, και με ποιον τρόπο θα γίνει κάτι αντίστοιχο και στο λιμάνι της Θεσσαλονίκης. </w:t>
      </w:r>
    </w:p>
    <w:p w14:paraId="120319A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Τέλος </w:t>
      </w:r>
      <w:r>
        <w:rPr>
          <w:rFonts w:eastAsia="Times New Roman" w:cs="Times New Roman"/>
          <w:szCs w:val="24"/>
        </w:rPr>
        <w:t>στις παραγράφους</w:t>
      </w:r>
      <w:r>
        <w:rPr>
          <w:rFonts w:eastAsia="Times New Roman" w:cs="Times New Roman"/>
          <w:szCs w:val="24"/>
        </w:rPr>
        <w:t xml:space="preserve"> 16 και 17 προβλέπεται ότι θα μπορεί να αποσπαστεί στη Δημόσια Αρχή Λιμένος, εκτός του </w:t>
      </w:r>
      <w:r>
        <w:rPr>
          <w:rFonts w:eastAsia="Times New Roman" w:cs="Times New Roman"/>
          <w:szCs w:val="24"/>
        </w:rPr>
        <w:t>ο</w:t>
      </w:r>
      <w:r>
        <w:rPr>
          <w:rFonts w:eastAsia="Times New Roman" w:cs="Times New Roman"/>
          <w:szCs w:val="24"/>
        </w:rPr>
        <w:t>ργανισμού, για πέντε χρόνια προσωπ</w:t>
      </w:r>
      <w:r>
        <w:rPr>
          <w:rFonts w:eastAsia="Times New Roman" w:cs="Times New Roman"/>
          <w:szCs w:val="24"/>
        </w:rPr>
        <w:t>ικό</w:t>
      </w:r>
      <w:r>
        <w:rPr>
          <w:rFonts w:eastAsia="Times New Roman" w:cs="Times New Roman"/>
          <w:szCs w:val="24"/>
        </w:rPr>
        <w:t>,</w:t>
      </w:r>
      <w:r>
        <w:rPr>
          <w:rFonts w:eastAsia="Times New Roman" w:cs="Times New Roman"/>
          <w:szCs w:val="24"/>
        </w:rPr>
        <w:t xml:space="preserve"> που είτε θα προέρχεται </w:t>
      </w:r>
      <w:r>
        <w:rPr>
          <w:rFonts w:eastAsia="Times New Roman" w:cs="Times New Roman"/>
          <w:szCs w:val="24"/>
        </w:rPr>
        <w:lastRenderedPageBreak/>
        <w:t>από το Υπουργείο Ναυτιλίας, χωρίς τη σύμφωνη γνώμη του υπηρεσιακού συμβουλίου, είτε από το Λιμενικό Σώμα -μάλιστα σε μια κρίσιμη περίοδο λόγω του μεταναστευτικού- και από τις Ένοπλες Δυνάμεις χωρίς να υπάρχει αντιστοίχιση των αρ</w:t>
      </w:r>
      <w:r>
        <w:rPr>
          <w:rFonts w:eastAsia="Times New Roman" w:cs="Times New Roman"/>
          <w:szCs w:val="24"/>
        </w:rPr>
        <w:t xml:space="preserve">μοδιοτήτων. Άρα θεωρούμε ότι είναι απολύτως φωτογραφική, εξυπηρετεί τις υποχρεώσεις, ίσως, που έχουν αναλάβει ο κ. </w:t>
      </w:r>
      <w:proofErr w:type="spellStart"/>
      <w:r>
        <w:rPr>
          <w:rFonts w:eastAsia="Times New Roman" w:cs="Times New Roman"/>
          <w:szCs w:val="24"/>
        </w:rPr>
        <w:t>Κουρουμπλής</w:t>
      </w:r>
      <w:proofErr w:type="spellEnd"/>
      <w:r>
        <w:rPr>
          <w:rFonts w:eastAsia="Times New Roman" w:cs="Times New Roman"/>
          <w:szCs w:val="24"/>
        </w:rPr>
        <w:t xml:space="preserve"> με τον κ. Καμμένο και γι’ αυτό αυτή την τροπολογία την καταψηφίζουμε.</w:t>
      </w:r>
    </w:p>
    <w:p w14:paraId="120319A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Πάμε στην υπουργική τροπολογία για τον επανακαθορισμό του π</w:t>
      </w:r>
      <w:r>
        <w:rPr>
          <w:rFonts w:eastAsia="Times New Roman" w:cs="Times New Roman"/>
          <w:szCs w:val="24"/>
        </w:rPr>
        <w:t xml:space="preserve">λαισίου παροχής υπηρεσιών καθαριότητας. Πολύς λόγος έχει γίνει σήμερα. Μονοπωλήθηκε σχεδόν η κουβέντα. Εγώ πρέπει να σας πω ότι η </w:t>
      </w:r>
      <w:proofErr w:type="spellStart"/>
      <w:r>
        <w:rPr>
          <w:rFonts w:eastAsia="Times New Roman" w:cs="Times New Roman"/>
          <w:szCs w:val="24"/>
        </w:rPr>
        <w:t>πολυαναμενόμενη</w:t>
      </w:r>
      <w:proofErr w:type="spellEnd"/>
      <w:r>
        <w:rPr>
          <w:rFonts w:eastAsia="Times New Roman" w:cs="Times New Roman"/>
          <w:szCs w:val="24"/>
        </w:rPr>
        <w:t xml:space="preserve"> λύση</w:t>
      </w:r>
      <w:r>
        <w:rPr>
          <w:rFonts w:eastAsia="Times New Roman" w:cs="Times New Roman"/>
          <w:szCs w:val="24"/>
        </w:rPr>
        <w:t>,</w:t>
      </w:r>
      <w:r>
        <w:rPr>
          <w:rFonts w:eastAsia="Times New Roman" w:cs="Times New Roman"/>
          <w:szCs w:val="24"/>
        </w:rPr>
        <w:t xml:space="preserve"> στερείται στοιχειωδών δικλίδων </w:t>
      </w:r>
      <w:proofErr w:type="spellStart"/>
      <w:r>
        <w:rPr>
          <w:rFonts w:eastAsia="Times New Roman" w:cs="Times New Roman"/>
          <w:szCs w:val="24"/>
        </w:rPr>
        <w:t>εφαρμοσιμότητας</w:t>
      </w:r>
      <w:proofErr w:type="spellEnd"/>
      <w:r>
        <w:rPr>
          <w:rFonts w:eastAsia="Times New Roman" w:cs="Times New Roman"/>
          <w:szCs w:val="24"/>
        </w:rPr>
        <w:t>.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τάζει απεριόριστους διορισμούς</w:t>
      </w:r>
      <w:r>
        <w:rPr>
          <w:rFonts w:eastAsia="Times New Roman" w:cs="Times New Roman"/>
          <w:szCs w:val="24"/>
        </w:rPr>
        <w:t xml:space="preserve">, που είναι μόνο προφορικοί. </w:t>
      </w:r>
    </w:p>
    <w:p w14:paraId="120319A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Στο κείμενο, λοιπόν, της τροπολογίας αποφεύγουν να εξαιρέσουν ρητά τις ανταποδοτικές υπηρεσίες από τις περιοριστικές, για τις προσλήψεις, </w:t>
      </w:r>
      <w:proofErr w:type="spellStart"/>
      <w:r>
        <w:rPr>
          <w:rFonts w:eastAsia="Times New Roman" w:cs="Times New Roman"/>
          <w:szCs w:val="24"/>
        </w:rPr>
        <w:t>μνημονιακές</w:t>
      </w:r>
      <w:proofErr w:type="spellEnd"/>
      <w:r>
        <w:rPr>
          <w:rFonts w:eastAsia="Times New Roman" w:cs="Times New Roman"/>
          <w:szCs w:val="24"/>
        </w:rPr>
        <w:t xml:space="preserve"> διατάξεις, που οι ίδιοι μόλις ψήφισαν. Στελέχη τους, άλλωστε, όπως είναι ο κ</w:t>
      </w:r>
      <w:r>
        <w:rPr>
          <w:rFonts w:eastAsia="Times New Roman" w:cs="Times New Roman"/>
          <w:szCs w:val="24"/>
        </w:rPr>
        <w:t xml:space="preserve">. </w:t>
      </w:r>
      <w:proofErr w:type="spellStart"/>
      <w:r>
        <w:rPr>
          <w:rFonts w:eastAsia="Times New Roman" w:cs="Times New Roman"/>
          <w:szCs w:val="24"/>
        </w:rPr>
        <w:t>Κατρούγκαλος</w:t>
      </w:r>
      <w:proofErr w:type="spellEnd"/>
      <w:r>
        <w:rPr>
          <w:rFonts w:eastAsia="Times New Roman" w:cs="Times New Roman"/>
          <w:szCs w:val="24"/>
        </w:rPr>
        <w:t xml:space="preserve"> </w:t>
      </w:r>
      <w:r>
        <w:rPr>
          <w:rFonts w:eastAsia="Times New Roman" w:cs="Times New Roman"/>
          <w:szCs w:val="24"/>
        </w:rPr>
        <w:lastRenderedPageBreak/>
        <w:t xml:space="preserve">πρωτεργάτης του σημερινού χάους των </w:t>
      </w:r>
      <w:proofErr w:type="spellStart"/>
      <w:r>
        <w:rPr>
          <w:rFonts w:eastAsia="Times New Roman" w:cs="Times New Roman"/>
          <w:szCs w:val="24"/>
        </w:rPr>
        <w:t>παρατασιούχων</w:t>
      </w:r>
      <w:proofErr w:type="spellEnd"/>
      <w:r>
        <w:rPr>
          <w:rFonts w:eastAsia="Times New Roman" w:cs="Times New Roman"/>
          <w:szCs w:val="24"/>
        </w:rPr>
        <w:t xml:space="preserve">, ομολογούν ακόμη ότι η εξαίρεση αυτών των προσλήψεων από το μνημόνιο δεν έχει συμφωνηθεί, αλλά για αυτό καταβάλλεται σχετική προσπάθεια. Ό,τι καταλαβαίνει κανείς από αυτό. Πολιτική απάτη που </w:t>
      </w:r>
      <w:r>
        <w:rPr>
          <w:rFonts w:eastAsia="Times New Roman" w:cs="Times New Roman"/>
          <w:szCs w:val="24"/>
        </w:rPr>
        <w:t>δεν σταματά εκεί.</w:t>
      </w:r>
    </w:p>
    <w:p w14:paraId="120319A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Κάθε φράση της λύσης που σήμερα μας παρουσίασε ο κ. Σκουρλέτης, αποδεικνύει πως μόνη έγνοια </w:t>
      </w:r>
      <w:r>
        <w:rPr>
          <w:rFonts w:eastAsia="Times New Roman" w:cs="Times New Roman"/>
          <w:szCs w:val="24"/>
        </w:rPr>
        <w:t>τους,</w:t>
      </w:r>
      <w:r>
        <w:rPr>
          <w:rFonts w:eastAsia="Times New Roman" w:cs="Times New Roman"/>
          <w:szCs w:val="24"/>
        </w:rPr>
        <w:t xml:space="preserve"> είναι να φύγει η καυτή πατάτα από τα χέρια τους. Οι υπογράφοντες Υπουργοί δεν αναλαμβάνουν καμ</w:t>
      </w:r>
      <w:r>
        <w:rPr>
          <w:rFonts w:eastAsia="Times New Roman" w:cs="Times New Roman"/>
          <w:szCs w:val="24"/>
        </w:rPr>
        <w:t>μιά</w:t>
      </w:r>
      <w:r>
        <w:rPr>
          <w:rFonts w:eastAsia="Times New Roman" w:cs="Times New Roman"/>
          <w:szCs w:val="24"/>
        </w:rPr>
        <w:t xml:space="preserve"> δική τους δέσμευση ούτε καν την εκ μέρους </w:t>
      </w:r>
      <w:r>
        <w:rPr>
          <w:rFonts w:eastAsia="Times New Roman" w:cs="Times New Roman"/>
          <w:szCs w:val="24"/>
        </w:rPr>
        <w:t>τους έγκριση και προώθηση του αιτήματος στους δήμους. Θέτουν προθεσμίες μόνο για τις ενέργειες των άλλων. Είναι δε εντυπωσιακό</w:t>
      </w:r>
      <w:r>
        <w:rPr>
          <w:rFonts w:eastAsia="Times New Roman" w:cs="Times New Roman"/>
          <w:szCs w:val="24"/>
        </w:rPr>
        <w:t>,</w:t>
      </w:r>
      <w:r>
        <w:rPr>
          <w:rFonts w:eastAsia="Times New Roman" w:cs="Times New Roman"/>
          <w:szCs w:val="24"/>
        </w:rPr>
        <w:t xml:space="preserve"> πως καμ</w:t>
      </w:r>
      <w:r>
        <w:rPr>
          <w:rFonts w:eastAsia="Times New Roman" w:cs="Times New Roman"/>
          <w:szCs w:val="24"/>
        </w:rPr>
        <w:t>μιά</w:t>
      </w:r>
      <w:r>
        <w:rPr>
          <w:rFonts w:eastAsia="Times New Roman" w:cs="Times New Roman"/>
          <w:szCs w:val="24"/>
        </w:rPr>
        <w:t xml:space="preserve"> διασφάλιση δεν φαίνεται να υπάρχει για τα δεδουλευμένα χιλιάδων συνανθρώπων μας. </w:t>
      </w:r>
    </w:p>
    <w:p w14:paraId="120319A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Ξορκίζουν στα λόγια την ιδιωτικοποί</w:t>
      </w:r>
      <w:r>
        <w:rPr>
          <w:rFonts w:eastAsia="Times New Roman" w:cs="Times New Roman"/>
          <w:szCs w:val="24"/>
        </w:rPr>
        <w:t>ηση των υπηρεσιών αποκομιδής</w:t>
      </w:r>
      <w:r>
        <w:rPr>
          <w:rFonts w:eastAsia="Times New Roman" w:cs="Times New Roman"/>
          <w:szCs w:val="24"/>
        </w:rPr>
        <w:t>,</w:t>
      </w:r>
      <w:r>
        <w:rPr>
          <w:rFonts w:eastAsia="Times New Roman" w:cs="Times New Roman"/>
          <w:szCs w:val="24"/>
        </w:rPr>
        <w:t xml:space="preserve"> όταν -θα σας θυμίσω- αυτή η Κυβέρνηση ικανοποίησε το χρόνιο αίτημα </w:t>
      </w:r>
      <w:proofErr w:type="spellStart"/>
      <w:r>
        <w:rPr>
          <w:rFonts w:eastAsia="Times New Roman" w:cs="Times New Roman"/>
          <w:szCs w:val="24"/>
        </w:rPr>
        <w:t>παραχωρησιούχων</w:t>
      </w:r>
      <w:proofErr w:type="spellEnd"/>
      <w:r>
        <w:rPr>
          <w:rFonts w:eastAsia="Times New Roman" w:cs="Times New Roman"/>
          <w:szCs w:val="24"/>
        </w:rPr>
        <w:t xml:space="preserve"> μεγάλων έργων</w:t>
      </w:r>
      <w:r>
        <w:rPr>
          <w:rFonts w:eastAsia="Times New Roman" w:cs="Times New Roman"/>
          <w:szCs w:val="24"/>
        </w:rPr>
        <w:t>,</w:t>
      </w:r>
      <w:r>
        <w:rPr>
          <w:rFonts w:eastAsia="Times New Roman" w:cs="Times New Roman"/>
          <w:szCs w:val="24"/>
        </w:rPr>
        <w:t xml:space="preserve"> που ζητούσαν να εξαιρεθούν από τα ανταποδοτικά τέλη καθαριότητας. Να σας θυμίσω ότι αυτό το αίτημα οι προηγούμενες κυβερ</w:t>
      </w:r>
      <w:r>
        <w:rPr>
          <w:rFonts w:eastAsia="Times New Roman" w:cs="Times New Roman"/>
          <w:szCs w:val="24"/>
        </w:rPr>
        <w:lastRenderedPageBreak/>
        <w:t>νήσεις δ</w:t>
      </w:r>
      <w:r>
        <w:rPr>
          <w:rFonts w:eastAsia="Times New Roman" w:cs="Times New Roman"/>
          <w:szCs w:val="24"/>
        </w:rPr>
        <w:t xml:space="preserve">εν το είχαν αποδεχθεί. </w:t>
      </w:r>
      <w:r>
        <w:rPr>
          <w:rFonts w:eastAsia="Times New Roman" w:cs="Times New Roman"/>
          <w:szCs w:val="24"/>
        </w:rPr>
        <w:t>Φ</w:t>
      </w:r>
      <w:r>
        <w:rPr>
          <w:rFonts w:eastAsia="Times New Roman" w:cs="Times New Roman"/>
          <w:szCs w:val="24"/>
        </w:rPr>
        <w:t>υσικά αυτό, όπως καταλαβαίνετε, οδήγησε στην ιδιωτικοποίηση των υπηρεσιών καθαριότητας σε κάθε μεγάλη αποκρατικοποίηση.</w:t>
      </w:r>
    </w:p>
    <w:p w14:paraId="120319A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Συνοψίζοντας, «</w:t>
      </w:r>
      <w:proofErr w:type="spellStart"/>
      <w:r>
        <w:rPr>
          <w:rFonts w:eastAsia="Times New Roman" w:cs="Times New Roman"/>
          <w:szCs w:val="24"/>
        </w:rPr>
        <w:t>ώδινεν</w:t>
      </w:r>
      <w:proofErr w:type="spellEnd"/>
      <w:r>
        <w:rPr>
          <w:rFonts w:eastAsia="Times New Roman" w:cs="Times New Roman"/>
          <w:szCs w:val="24"/>
        </w:rPr>
        <w:t xml:space="preserve"> όρος και </w:t>
      </w:r>
      <w:proofErr w:type="spellStart"/>
      <w:r>
        <w:rPr>
          <w:rFonts w:eastAsia="Times New Roman" w:cs="Times New Roman"/>
          <w:szCs w:val="24"/>
        </w:rPr>
        <w:t>έτεκεν</w:t>
      </w:r>
      <w:proofErr w:type="spellEnd"/>
      <w:r>
        <w:rPr>
          <w:rFonts w:eastAsia="Times New Roman" w:cs="Times New Roman"/>
          <w:szCs w:val="24"/>
        </w:rPr>
        <w:t xml:space="preserve"> μυν», διότι υποσχεθήκατε τα πάντα στους πάντες, λαϊκίσατε και τελικά αυτοπ</w:t>
      </w:r>
      <w:r>
        <w:rPr>
          <w:rFonts w:eastAsia="Times New Roman" w:cs="Times New Roman"/>
          <w:szCs w:val="24"/>
        </w:rPr>
        <w:t xml:space="preserve">αγιδευτήκατε στις ίδιες στις δικές σας </w:t>
      </w:r>
      <w:proofErr w:type="spellStart"/>
      <w:r>
        <w:rPr>
          <w:rFonts w:eastAsia="Times New Roman" w:cs="Times New Roman"/>
          <w:szCs w:val="24"/>
        </w:rPr>
        <w:t>αντισυνταγματικότητες</w:t>
      </w:r>
      <w:proofErr w:type="spellEnd"/>
      <w:r>
        <w:rPr>
          <w:rFonts w:eastAsia="Times New Roman" w:cs="Times New Roman"/>
          <w:szCs w:val="24"/>
        </w:rPr>
        <w:t xml:space="preserve">. Η Δημοκρατική Συμπαράταξη, λοιπόν, καταψηφίζει αυτή την τροπολογία. </w:t>
      </w:r>
    </w:p>
    <w:p w14:paraId="120319A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έσπευσε η κ. </w:t>
      </w:r>
      <w:proofErr w:type="spellStart"/>
      <w:r>
        <w:rPr>
          <w:rFonts w:eastAsia="Times New Roman" w:cs="Times New Roman"/>
          <w:szCs w:val="24"/>
        </w:rPr>
        <w:t>Γεροβασίλη</w:t>
      </w:r>
      <w:proofErr w:type="spellEnd"/>
      <w:r>
        <w:rPr>
          <w:rFonts w:eastAsia="Times New Roman" w:cs="Times New Roman"/>
          <w:szCs w:val="24"/>
        </w:rPr>
        <w:t xml:space="preserve"> να μας πει ότι όλο το θέμα της διαχείρισης των σκουπιδιών έχει και ιδεολογικά χαρακτηριστικά, </w:t>
      </w:r>
      <w:r>
        <w:rPr>
          <w:rFonts w:eastAsia="Times New Roman" w:cs="Times New Roman"/>
          <w:szCs w:val="24"/>
        </w:rPr>
        <w:t>σας λέω, λοιπόν, ότι σήμερα η Κυβέρνηση των ΣΥΡΙΖΑ και ΑΝΕΛ απομονώνεται από τη Βουλή, διότι το σύνολο της Αντιπολίτευσης είναι απέναντι σε αυτή την κοροϊδία.</w:t>
      </w:r>
    </w:p>
    <w:p w14:paraId="120319A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Επιτέλους πρέπει κάποια στιγμή να σκεφτούμε ότι η χώρα πρέπει να προχωρήσει μπροστά. </w:t>
      </w:r>
    </w:p>
    <w:p w14:paraId="120319A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Προχωράμε σ</w:t>
      </w:r>
      <w:r>
        <w:rPr>
          <w:rFonts w:eastAsia="Times New Roman" w:cs="Times New Roman"/>
          <w:szCs w:val="24"/>
        </w:rPr>
        <w:t xml:space="preserve">τη βουλευτική τροπολογία που αφορά την πυροπροστασία. Δηλώνουμε «παρών». </w:t>
      </w:r>
    </w:p>
    <w:p w14:paraId="120319A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 τη βουλευτική τροπολογία που αφορά τον ΦΟΔΣΑ είμαστε θετικοί.</w:t>
      </w:r>
    </w:p>
    <w:p w14:paraId="120319A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 βουλευτική τροπολογία που αφορά την εκλογή σε ΣΕΠ, λέμε «όχι». </w:t>
      </w:r>
    </w:p>
    <w:p w14:paraId="120319B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Σε ό,τι αφορά την κάρτα υγείας αθλητή λέμε </w:t>
      </w:r>
      <w:r>
        <w:rPr>
          <w:rFonts w:eastAsia="Times New Roman" w:cs="Times New Roman"/>
          <w:szCs w:val="24"/>
        </w:rPr>
        <w:t>«ναι» αλλά θέλουμε να βάλουμε και μία υποσημείωση. Λέτε εδώ ότι η έκδοση της κάρτας υγείας των αθλητών γίνεται ατελώς χωρίς καμ</w:t>
      </w:r>
      <w:r>
        <w:rPr>
          <w:rFonts w:eastAsia="Times New Roman" w:cs="Times New Roman"/>
          <w:szCs w:val="24"/>
        </w:rPr>
        <w:t>μιά</w:t>
      </w:r>
      <w:r>
        <w:rPr>
          <w:rFonts w:eastAsia="Times New Roman" w:cs="Times New Roman"/>
          <w:szCs w:val="24"/>
        </w:rPr>
        <w:t xml:space="preserve"> οικονομική επιβάρυνση των αθλητικών σωματείων και των αθλητών. Απλώς να σας θυμίσω ότι εάν οποιοσδήποτε πάρει αυτή τη στιγμή </w:t>
      </w:r>
      <w:r>
        <w:rPr>
          <w:rFonts w:eastAsia="Times New Roman" w:cs="Times New Roman"/>
          <w:szCs w:val="24"/>
        </w:rPr>
        <w:t xml:space="preserve">τηλέφωνο σε ένα δημόσιο νοσοκομείο και ζητήσει να κλείσει κάποιες εξετάσεις, η καθυστέρηση θα είναι από έξι μήνες έως έναν χρόνο, που σημαίνει ότι πρακτικά οδηγείτε όλους αυτούς τους πολίτες στο να πάνε σε ιδιώτη. Άρα περισσεύει η υποκρισία και εδώ, κύριε </w:t>
      </w:r>
      <w:r>
        <w:rPr>
          <w:rFonts w:eastAsia="Times New Roman" w:cs="Times New Roman"/>
          <w:szCs w:val="24"/>
        </w:rPr>
        <w:t xml:space="preserve">Υπουργέ. </w:t>
      </w:r>
    </w:p>
    <w:p w14:paraId="120319B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Για τη βουλευτική τροπολογία που αφορά τις άδειες προετοιμασίας αθλητών και προπονητών, θεωρούμε πολύ μεγάλο το διάστημα των </w:t>
      </w:r>
      <w:proofErr w:type="spellStart"/>
      <w:r>
        <w:rPr>
          <w:rFonts w:eastAsia="Times New Roman" w:cs="Times New Roman"/>
          <w:szCs w:val="24"/>
        </w:rPr>
        <w:t>εκατόν</w:t>
      </w:r>
      <w:proofErr w:type="spellEnd"/>
      <w:r>
        <w:rPr>
          <w:rFonts w:eastAsia="Times New Roman" w:cs="Times New Roman"/>
          <w:szCs w:val="24"/>
        </w:rPr>
        <w:t xml:space="preserve"> εξήντα ημερών. Η θέση μας είναι «παρών». </w:t>
      </w:r>
    </w:p>
    <w:p w14:paraId="120319B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Για τη μεταφορά μαθητών και μαθητριών επειδή αφορά έναν νομό ο οποίος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ραγματικά</w:t>
      </w:r>
      <w:r>
        <w:rPr>
          <w:rFonts w:eastAsia="Times New Roman" w:cs="Times New Roman"/>
          <w:szCs w:val="24"/>
        </w:rPr>
        <w:t>,</w:t>
      </w:r>
      <w:r>
        <w:rPr>
          <w:rFonts w:eastAsia="Times New Roman" w:cs="Times New Roman"/>
          <w:szCs w:val="24"/>
        </w:rPr>
        <w:t xml:space="preserve"> έχει πληγεί από ακραία φαινόμενα, λέμε «ναι».</w:t>
      </w:r>
    </w:p>
    <w:p w14:paraId="120319B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τις χρηματικές δωρεές στην Περιφερειακή Ενότητα της Λέσβου, φυσικά και συμφωνούμε, αλλά θεωρούμε ότι δεν πρέπει να είναι τόσο περιορισμένο και «φωτογραφικό». Πρέπει να αφορά γενικότερα </w:t>
      </w:r>
      <w:r>
        <w:rPr>
          <w:rFonts w:eastAsia="Times New Roman" w:cs="Times New Roman"/>
          <w:szCs w:val="24"/>
        </w:rPr>
        <w:t>και άλλες περιοχές</w:t>
      </w:r>
      <w:r>
        <w:rPr>
          <w:rFonts w:eastAsia="Times New Roman" w:cs="Times New Roman"/>
          <w:szCs w:val="24"/>
        </w:rPr>
        <w:t>,</w:t>
      </w:r>
      <w:r>
        <w:rPr>
          <w:rFonts w:eastAsia="Times New Roman" w:cs="Times New Roman"/>
          <w:szCs w:val="24"/>
        </w:rPr>
        <w:t xml:space="preserve"> που ενδεχομένως πλήττονται από έκτακτες συνθήκες. </w:t>
      </w:r>
    </w:p>
    <w:p w14:paraId="120319B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Τέλος, σε ό,τι αφορά την τροπολογία που ήρθε για τα ΔΗΠΕΘΕ, θέλω να σας πω ότι εκεί, επειδή βρισκόμαστε στο 2017 και όχι στη δεκαετία του 1980, είναι αδιανόητο να ζητάμε ο διευθυντής πο</w:t>
      </w:r>
      <w:r>
        <w:rPr>
          <w:rFonts w:eastAsia="Times New Roman" w:cs="Times New Roman"/>
          <w:szCs w:val="24"/>
        </w:rPr>
        <w:t>υ θα αναλάβει το ΔΗΠΕΘΕ</w:t>
      </w:r>
      <w:r>
        <w:rPr>
          <w:rFonts w:eastAsia="Times New Roman" w:cs="Times New Roman"/>
          <w:szCs w:val="24"/>
        </w:rPr>
        <w:t>,</w:t>
      </w:r>
      <w:r>
        <w:rPr>
          <w:rFonts w:eastAsia="Times New Roman" w:cs="Times New Roman"/>
          <w:szCs w:val="24"/>
        </w:rPr>
        <w:t xml:space="preserve"> να έχει γνώσεις τουλάχιστον γυμνασίου. Επειδή οι αρμοδιότητες που θα έχει δεν είναι μόνο το καλλιτεχνικό πρόγραμμα αλλά και διοικητικές αρμοδιότητες, θεωρούμε ότι τουλάχιστον ένα πανεπιστημιακό πτυχίο είναι αναγκαίο. Σε ό,τι αφορά </w:t>
      </w:r>
      <w:r>
        <w:rPr>
          <w:rFonts w:eastAsia="Times New Roman" w:cs="Times New Roman"/>
          <w:szCs w:val="24"/>
        </w:rPr>
        <w:t>το εγνωσμένο κύρος, το οποίο θα δώσει και τη δυνατότητα της αξιολόγησης, ποια επιτροπή θα είναι αυτή</w:t>
      </w:r>
      <w:r>
        <w:rPr>
          <w:rFonts w:eastAsia="Times New Roman" w:cs="Times New Roman"/>
          <w:szCs w:val="24"/>
        </w:rPr>
        <w:t>,</w:t>
      </w:r>
      <w:r>
        <w:rPr>
          <w:rFonts w:eastAsia="Times New Roman" w:cs="Times New Roman"/>
          <w:szCs w:val="24"/>
        </w:rPr>
        <w:t xml:space="preserve"> που θα κρίνει το εγνωσμένο κύρος και με ποια κριτήρια;</w:t>
      </w:r>
    </w:p>
    <w:p w14:paraId="120319B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Επειδή τα ΔΗΠΕΘΕ είναι πια σε περιφερειακό επίπεδο, δεν μπορούμε να γυρίσουμε ούτε στη δεκαετία του</w:t>
      </w:r>
      <w:r>
        <w:rPr>
          <w:rFonts w:eastAsia="Times New Roman" w:cs="Times New Roman"/>
          <w:szCs w:val="24"/>
        </w:rPr>
        <w:t xml:space="preserve"> 1980 ούτε να θυμόμαστε τους νόμους της Μελίνας, που για την εποχή τους μπορεί να ήταν εμπνευσμένοι αλλά σήμερα, δόξα τω </w:t>
      </w:r>
      <w:r>
        <w:rPr>
          <w:rFonts w:eastAsia="Times New Roman" w:cs="Times New Roman"/>
          <w:szCs w:val="24"/>
        </w:rPr>
        <w:t>θ</w:t>
      </w:r>
      <w:r>
        <w:rPr>
          <w:rFonts w:eastAsia="Times New Roman" w:cs="Times New Roman"/>
          <w:szCs w:val="24"/>
        </w:rPr>
        <w:t xml:space="preserve">εώ, θέατρα </w:t>
      </w:r>
      <w:r>
        <w:rPr>
          <w:rFonts w:eastAsia="Times New Roman" w:cs="Times New Roman"/>
          <w:szCs w:val="24"/>
        </w:rPr>
        <w:lastRenderedPageBreak/>
        <w:t>δεν υπάρχουν μόνο στην Αθήνα και στη Θεσσαλονίκη αλλά υπάρχουν και σε όλες τις επαρχιακές πόλεις. Οι συνθήκες έχουν αλλάξει</w:t>
      </w:r>
      <w:r>
        <w:rPr>
          <w:rFonts w:eastAsia="Times New Roman" w:cs="Times New Roman"/>
          <w:szCs w:val="24"/>
        </w:rPr>
        <w:t>.</w:t>
      </w:r>
    </w:p>
    <w:p w14:paraId="120319B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Έχω ολοκληρώσει, κύριε Πρόεδρε. Θα μου δώσετε τον λόγο μετά για την κατ’ άρθρο τοποθέτηση στο νομοσχέδιο; </w:t>
      </w:r>
    </w:p>
    <w:p w14:paraId="120319B7" w14:textId="77777777" w:rsidR="00402C5E" w:rsidRDefault="00212FF6">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Ναι μου το είπε και η κ. Καραμανλή. Θα μπορέσετε μετά να τοποθετηθείτε κατ’ άρθρο. </w:t>
      </w:r>
    </w:p>
    <w:p w14:paraId="120319B8" w14:textId="77777777" w:rsidR="00402C5E" w:rsidRDefault="00212FF6">
      <w:pPr>
        <w:spacing w:line="600" w:lineRule="auto"/>
        <w:ind w:firstLine="720"/>
        <w:jc w:val="both"/>
        <w:rPr>
          <w:rFonts w:eastAsia="Times New Roman"/>
          <w:bCs/>
          <w:szCs w:val="24"/>
        </w:rPr>
      </w:pPr>
      <w:r>
        <w:rPr>
          <w:rFonts w:eastAsia="Times New Roman"/>
          <w:b/>
          <w:bCs/>
          <w:szCs w:val="24"/>
        </w:rPr>
        <w:t xml:space="preserve">ΧΑΡΟΥΛΑ (ΧΑΡΑ) ΚΕΦΑΛΙΔΟΥ: </w:t>
      </w:r>
      <w:r>
        <w:rPr>
          <w:rFonts w:eastAsia="Times New Roman"/>
          <w:bCs/>
          <w:szCs w:val="24"/>
        </w:rPr>
        <w:t>Σας</w:t>
      </w:r>
      <w:r>
        <w:rPr>
          <w:rFonts w:eastAsia="Times New Roman"/>
          <w:bCs/>
          <w:szCs w:val="24"/>
        </w:rPr>
        <w:t xml:space="preserve"> ευχαριστώ πολύ. </w:t>
      </w:r>
    </w:p>
    <w:p w14:paraId="120319B9" w14:textId="77777777" w:rsidR="00402C5E" w:rsidRDefault="00212FF6">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Τον λόγο έχει ο κ. Αντώνιος Γρέγος, </w:t>
      </w:r>
      <w:r>
        <w:rPr>
          <w:rFonts w:eastAsia="Times New Roman"/>
          <w:bCs/>
          <w:szCs w:val="24"/>
        </w:rPr>
        <w:t>ε</w:t>
      </w:r>
      <w:r>
        <w:rPr>
          <w:rFonts w:eastAsia="Times New Roman"/>
          <w:bCs/>
          <w:szCs w:val="24"/>
        </w:rPr>
        <w:t xml:space="preserve">ιδικός </w:t>
      </w:r>
      <w:r>
        <w:rPr>
          <w:rFonts w:eastAsia="Times New Roman"/>
          <w:bCs/>
          <w:szCs w:val="24"/>
        </w:rPr>
        <w:t>α</w:t>
      </w:r>
      <w:r>
        <w:rPr>
          <w:rFonts w:eastAsia="Times New Roman"/>
          <w:bCs/>
          <w:szCs w:val="24"/>
        </w:rPr>
        <w:t xml:space="preserve">γορητής της Χρυσής Αυγής, για την δευτερολογία του. </w:t>
      </w:r>
    </w:p>
    <w:p w14:paraId="120319BA" w14:textId="77777777" w:rsidR="00402C5E" w:rsidRDefault="00212FF6">
      <w:pPr>
        <w:spacing w:line="600" w:lineRule="auto"/>
        <w:ind w:firstLine="720"/>
        <w:jc w:val="both"/>
        <w:rPr>
          <w:rFonts w:eastAsia="Times New Roman"/>
          <w:bCs/>
          <w:szCs w:val="24"/>
        </w:rPr>
      </w:pPr>
      <w:r>
        <w:rPr>
          <w:rFonts w:eastAsia="Times New Roman"/>
          <w:b/>
          <w:bCs/>
          <w:szCs w:val="24"/>
        </w:rPr>
        <w:t>ΑΝΤΩΝΙΟΣ ΓΡΕΓΟΣ:</w:t>
      </w:r>
      <w:r>
        <w:rPr>
          <w:rFonts w:eastAsia="Times New Roman"/>
          <w:bCs/>
          <w:szCs w:val="24"/>
        </w:rPr>
        <w:t xml:space="preserve"> Ευχαριστώ, κύριε Πρόεδρε. </w:t>
      </w:r>
    </w:p>
    <w:p w14:paraId="120319BB" w14:textId="77777777" w:rsidR="00402C5E" w:rsidRDefault="00212FF6">
      <w:pPr>
        <w:spacing w:line="600" w:lineRule="auto"/>
        <w:ind w:firstLine="720"/>
        <w:jc w:val="both"/>
        <w:rPr>
          <w:rFonts w:eastAsia="Times New Roman"/>
          <w:bCs/>
          <w:szCs w:val="24"/>
        </w:rPr>
      </w:pPr>
      <w:r>
        <w:rPr>
          <w:rFonts w:eastAsia="Times New Roman"/>
          <w:bCs/>
          <w:szCs w:val="24"/>
        </w:rPr>
        <w:t>Έχουμε σήμερα ένα ακόμα νομοσχέδιο με τη διαδικασία του επείγο</w:t>
      </w:r>
      <w:r>
        <w:rPr>
          <w:rFonts w:eastAsia="Times New Roman"/>
          <w:bCs/>
          <w:szCs w:val="24"/>
        </w:rPr>
        <w:t>ντος και χωρίς καμμ</w:t>
      </w:r>
      <w:r>
        <w:rPr>
          <w:rFonts w:eastAsia="Times New Roman"/>
          <w:bCs/>
          <w:szCs w:val="24"/>
        </w:rPr>
        <w:t>ιά</w:t>
      </w:r>
      <w:r>
        <w:rPr>
          <w:rFonts w:eastAsia="Times New Roman"/>
          <w:bCs/>
          <w:szCs w:val="24"/>
        </w:rPr>
        <w:t xml:space="preserve"> διαβούλευση. Το καταγγείλαμε και στις </w:t>
      </w:r>
      <w:r>
        <w:rPr>
          <w:rFonts w:eastAsia="Times New Roman"/>
          <w:bCs/>
          <w:szCs w:val="24"/>
        </w:rPr>
        <w:t>ε</w:t>
      </w:r>
      <w:r>
        <w:rPr>
          <w:rFonts w:eastAsia="Times New Roman"/>
          <w:bCs/>
          <w:szCs w:val="24"/>
        </w:rPr>
        <w:t>πιτροπές. Έχετε ξεπεράσει κάθε όριο σχετικά με τη νομοθέτηση αλλά και γενικότερα. Ξεκινήσαμε με ένα αθλητικό νομοσχέδιο με αμιγώς αθλητικά θέματα που θα πρέπει να λυθούν ά</w:t>
      </w:r>
      <w:r>
        <w:rPr>
          <w:rFonts w:eastAsia="Times New Roman"/>
          <w:bCs/>
          <w:szCs w:val="24"/>
        </w:rPr>
        <w:lastRenderedPageBreak/>
        <w:t>μεσα και φέρνετε ένα ακό</w:t>
      </w:r>
      <w:r>
        <w:rPr>
          <w:rFonts w:eastAsia="Times New Roman"/>
          <w:bCs/>
          <w:szCs w:val="24"/>
        </w:rPr>
        <w:t>μη νομοσχέδιο με ένα σωρό εκπρόθεσμες τροπολογίες κάτω από την ασφυκτική πίεση των καταστάσεων και έχοντας ήδη θέσει σε κίνδυνο τη δημόσια υγεία με τις πολιτικές σας και φυσικά πάντα με την επιτροπεία των δανειστών. Πανηγυρίζετε για το κλείσιμο της αξιολόγ</w:t>
      </w:r>
      <w:r>
        <w:rPr>
          <w:rFonts w:eastAsia="Times New Roman"/>
          <w:bCs/>
          <w:szCs w:val="24"/>
        </w:rPr>
        <w:t xml:space="preserve">ησης και τα 8,5 δισεκατομμύρια που θα δοθούν και πάλι πίσω στους δανειστές. </w:t>
      </w:r>
    </w:p>
    <w:p w14:paraId="120319BC" w14:textId="77777777" w:rsidR="00402C5E" w:rsidRDefault="00212FF6">
      <w:pPr>
        <w:spacing w:line="600" w:lineRule="auto"/>
        <w:ind w:firstLine="720"/>
        <w:jc w:val="both"/>
        <w:rPr>
          <w:rFonts w:eastAsia="Times New Roman"/>
          <w:bCs/>
          <w:szCs w:val="24"/>
        </w:rPr>
      </w:pPr>
      <w:r>
        <w:rPr>
          <w:rFonts w:eastAsia="Times New Roman"/>
          <w:bCs/>
          <w:szCs w:val="24"/>
        </w:rPr>
        <w:t xml:space="preserve">Υπάρχουν άρθρα του νομοσχεδίου που θα τα ψηφίσουμε, όπως είναι το άρθρο 2 και το άρθρο 11. Υπάρχουν άλλα που θα ψηφίσουμε «παρών» και κάποια που θα καταψηφίσουμε, όπως το άρθρο 3 ή κάποιες τροπολογίες που έγιναν άρθρα. </w:t>
      </w:r>
    </w:p>
    <w:p w14:paraId="120319BD" w14:textId="77777777" w:rsidR="00402C5E" w:rsidRDefault="00212FF6">
      <w:pPr>
        <w:spacing w:line="600" w:lineRule="auto"/>
        <w:ind w:firstLine="720"/>
        <w:jc w:val="both"/>
        <w:rPr>
          <w:rFonts w:eastAsia="Times New Roman" w:cs="Times New Roman"/>
          <w:szCs w:val="24"/>
        </w:rPr>
      </w:pPr>
      <w:r>
        <w:rPr>
          <w:rFonts w:eastAsia="Times New Roman"/>
          <w:bCs/>
          <w:szCs w:val="24"/>
        </w:rPr>
        <w:t>Την ώρα που μιλάμε, εξαιτίας των πολ</w:t>
      </w:r>
      <w:r>
        <w:rPr>
          <w:rFonts w:eastAsia="Times New Roman"/>
          <w:bCs/>
          <w:szCs w:val="24"/>
        </w:rPr>
        <w:t>ιτικών Νέας Δημοκρατίας, ΠΑΣΟΚ, ΣΥΡΙΖΑ και πολλών ανίκανων δημάρχων -σύμφωνα με καταγγελία υπάρχει και η προειδοποίηση του ΚΕΕΛΠΝΟ- η δημόσια υγεία βρίσκεται σε άμεσο κίνδυνο και η εικόνα της χώρας έχει πληγεί τρομερά εν μέσω τουριστικής περιόδου. Λέμε και</w:t>
      </w:r>
      <w:r>
        <w:rPr>
          <w:rFonts w:eastAsia="Times New Roman"/>
          <w:bCs/>
          <w:szCs w:val="24"/>
        </w:rPr>
        <w:t xml:space="preserve"> πάλι ότι για αυτή την κατάσταση ευθύνονται και η Νέα Δημοκρατία και το ΠΑΣΟΚ και ο ΣΥΡΙΖΑ.</w:t>
      </w:r>
    </w:p>
    <w:p w14:paraId="120319B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Χθες μιλούσαμε για κρουαζιέρες και σήμερα μιλάμε για χρήση γυμναστηρίων σε ξενοδοχειακές μονάδες και με αυτές τις κινήσεις λέμε ότι θα αναβαθμιστεί ο τουρισμός. Αυτ</w:t>
      </w:r>
      <w:r>
        <w:rPr>
          <w:rFonts w:eastAsia="Times New Roman" w:cs="Times New Roman"/>
          <w:szCs w:val="24"/>
        </w:rPr>
        <w:t xml:space="preserve">ή τη στιγμή οι </w:t>
      </w:r>
      <w:r>
        <w:rPr>
          <w:rFonts w:eastAsia="Times New Roman" w:cs="Times New Roman"/>
          <w:szCs w:val="24"/>
        </w:rPr>
        <w:lastRenderedPageBreak/>
        <w:t>εικόνες που κυκλοφορούν στο διαδίκτυο σε όλον τον κόσμο</w:t>
      </w:r>
      <w:r>
        <w:rPr>
          <w:rFonts w:eastAsia="Times New Roman" w:cs="Times New Roman"/>
          <w:szCs w:val="24"/>
        </w:rPr>
        <w:t>,</w:t>
      </w:r>
      <w:r>
        <w:rPr>
          <w:rFonts w:eastAsia="Times New Roman" w:cs="Times New Roman"/>
          <w:szCs w:val="24"/>
        </w:rPr>
        <w:t xml:space="preserve"> μάς έχουν κάνει διεθνώς ρεζίλι. Οι πελατειακές σχέσεις των κυβερνήσεων και η εκμετάλλευση των εργαζομένων οδήγησαν ακόμα μια φορά σε αυτή την κατάσταση και φυσικά ευθύνη έχουν και πολλ</w:t>
      </w:r>
      <w:r>
        <w:rPr>
          <w:rFonts w:eastAsia="Times New Roman" w:cs="Times New Roman"/>
          <w:szCs w:val="24"/>
        </w:rPr>
        <w:t>οί δήμαρχοι, που το μόνο που τους ενδιαφέρει είναι να διοργανώνουν παρελάσεις με γνωστούς χορηγούς ή να απαγορεύουν νόμιμες συγκεντρώσεις της Χρυσής Αυγής ή διανομές τροφίμων σε Έλληνες.</w:t>
      </w:r>
    </w:p>
    <w:p w14:paraId="120319B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Μιλήσαμε εκτεταμένα στο άρθρο 3 για παραβίαση προσωπικών δεδομένων, γ</w:t>
      </w:r>
      <w:r>
        <w:rPr>
          <w:rFonts w:eastAsia="Times New Roman" w:cs="Times New Roman"/>
          <w:szCs w:val="24"/>
        </w:rPr>
        <w:t>ιατί τα στοιχεία που απαιτούνται για την έκδοση του αγωνιστικού εισιτηρίου είναι και το ΑΜΚΑ και το ΑΦΜ. Να πούμε εδώ ότι οι γνωστές ευαίσθητες ομάδες</w:t>
      </w:r>
      <w:r>
        <w:rPr>
          <w:rFonts w:eastAsia="Times New Roman" w:cs="Times New Roman"/>
          <w:szCs w:val="24"/>
        </w:rPr>
        <w:t>,</w:t>
      </w:r>
      <w:r>
        <w:rPr>
          <w:rFonts w:eastAsia="Times New Roman" w:cs="Times New Roman"/>
          <w:szCs w:val="24"/>
        </w:rPr>
        <w:t xml:space="preserve"> χρησιμοποιούν ή δεν χρησιμοποιούν διπλά ΑΦΜ ή κάποια πλαστά ΑΜΚΑ</w:t>
      </w:r>
      <w:r>
        <w:rPr>
          <w:rFonts w:eastAsia="Times New Roman" w:cs="Times New Roman"/>
          <w:szCs w:val="24"/>
        </w:rPr>
        <w:t>,</w:t>
      </w:r>
      <w:r>
        <w:rPr>
          <w:rFonts w:eastAsia="Times New Roman" w:cs="Times New Roman"/>
          <w:szCs w:val="24"/>
        </w:rPr>
        <w:t xml:space="preserve"> προκειμένου να εισπράξουν επιδόματα. Κ</w:t>
      </w:r>
      <w:r>
        <w:rPr>
          <w:rFonts w:eastAsia="Times New Roman" w:cs="Times New Roman"/>
          <w:szCs w:val="24"/>
        </w:rPr>
        <w:t>αταλαβαίνετε σε ποιες ευαίσθητες ομάδες αναφέρομαι. Θα καταθέσω και σχετική ερώτηση πάνω σε αυτό, γιατί έχουμε καταγγελίες από υπαλλήλους σε δήμους και σε περιφέρειες.</w:t>
      </w:r>
    </w:p>
    <w:p w14:paraId="120319C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Συνεχίζει η Κυβέρνηση με ψέματα και υποσχέσεις</w:t>
      </w:r>
      <w:r>
        <w:rPr>
          <w:rFonts w:eastAsia="Times New Roman" w:cs="Times New Roman"/>
          <w:szCs w:val="24"/>
        </w:rPr>
        <w:t>,</w:t>
      </w:r>
      <w:r>
        <w:rPr>
          <w:rFonts w:eastAsia="Times New Roman" w:cs="Times New Roman"/>
          <w:szCs w:val="24"/>
        </w:rPr>
        <w:t xml:space="preserve"> να προσπαθεί να εκμεταλλευθεί εργαζόμενους και μάλιστα σε βάρος </w:t>
      </w:r>
      <w:r>
        <w:rPr>
          <w:rFonts w:eastAsia="Times New Roman" w:cs="Times New Roman"/>
          <w:szCs w:val="24"/>
        </w:rPr>
        <w:lastRenderedPageBreak/>
        <w:t>όλων των πολιτών. Φυσικά οι δανειστές τοκογλύφοι απαγορεύουν τις προσλήψεις και αυτοί στο τέλος διαμορφώνουν την πολιτική της Κυβέρνησης. Φυσικά προκύπτουν κάποια ερωτήματα που χρήζουν άμεσων</w:t>
      </w:r>
      <w:r>
        <w:rPr>
          <w:rFonts w:eastAsia="Times New Roman" w:cs="Times New Roman"/>
          <w:szCs w:val="24"/>
        </w:rPr>
        <w:t xml:space="preserve"> απαντήσεων, αν θα γίνουν κανονικά οι πληρωμές των ανθρώπων αυτών, ποιος είναι επιτέλους ο αριθμός των συμβασιούχων καθαριότητας που υπάρχουν στους δήμους, πόσοι έχουν αποσπαστεί σε υπηρεσίες γραφείου ή σε διάφορες άλλες άσχετες θέσεις.</w:t>
      </w:r>
    </w:p>
    <w:p w14:paraId="120319C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Φυσικά να πούμε ότι</w:t>
      </w:r>
      <w:r>
        <w:rPr>
          <w:rFonts w:eastAsia="Times New Roman" w:cs="Times New Roman"/>
          <w:szCs w:val="24"/>
        </w:rPr>
        <w:t xml:space="preserve"> ήρθαν τελευταία στιγμή οι αρμόδιοι Υπουργοί να μας ενημερώσουν και να απολογηθούν όχι ενώπιον μας αλλά ενώπιον του ελληνικού λαού. Να πούμε ότι η καθαριότητα είναι και αδιαπραγμάτευτο αγαθό και υποχρέωση της πολιτείας και οι πολίτες πληρώνουν γι’ αυτό το </w:t>
      </w:r>
      <w:r>
        <w:rPr>
          <w:rFonts w:eastAsia="Times New Roman" w:cs="Times New Roman"/>
          <w:szCs w:val="24"/>
        </w:rPr>
        <w:t>αγαθό. Υπάρχουν τρόποι τα σκουπίδια να αξιοποιηθούν όπως σε πολλά προηγμένα κράτη και να γίνουν λύση και όχι πρόβλημα.</w:t>
      </w:r>
    </w:p>
    <w:p w14:paraId="120319C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Ακόμα με τροπολογίες της τελευταίας στιγμής τα προβλήματα αυτά δεν πρόκειται να εκλείψουν. Θα συνεχιστούν. Γνωρίζετε τα προβλήματα. Εμείς</w:t>
      </w:r>
      <w:r>
        <w:rPr>
          <w:rFonts w:eastAsia="Times New Roman" w:cs="Times New Roman"/>
          <w:szCs w:val="24"/>
        </w:rPr>
        <w:t xml:space="preserve"> τα είχαμε καταγγείλει επανειλημμένα και για μια ακόμα φορά δεν κάνατε ό,τι μπορούσατε και ό,τι έπρεπε.</w:t>
      </w:r>
    </w:p>
    <w:p w14:paraId="120319C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προλάβω τους συνήθεις κακόπιστους, θα ψηφίσουμε ανάλογα σε κάθε άρθρο, όπως έχουμε αιτιολογήσει στις ομιλίες μας. </w:t>
      </w:r>
    </w:p>
    <w:p w14:paraId="120319C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που </w:t>
      </w:r>
      <w:r>
        <w:rPr>
          <w:rFonts w:eastAsia="Times New Roman" w:cs="Times New Roman"/>
          <w:szCs w:val="24"/>
        </w:rPr>
        <w:t>αφορά τους σεισμόπληκτους της Λέσβου, το νησί έχει ένα τεράστιο πρόβλημα, όπως και η Χίος, λόγω της συνεχιζόμενης εισβολής λαθρομεταναστών και παραμονής τους στο νησί και τη σωρεία εγκληματικών ενεργειών σε βάρος των κατοίκων. Φυσικά θα πρέπει να βοηθηθούν</w:t>
      </w:r>
      <w:r>
        <w:rPr>
          <w:rFonts w:eastAsia="Times New Roman" w:cs="Times New Roman"/>
          <w:szCs w:val="24"/>
        </w:rPr>
        <w:t xml:space="preserve"> οι κάτοικοι.</w:t>
      </w:r>
    </w:p>
    <w:p w14:paraId="120319C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Επίσης πρέπει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το υπόμνημα της Ένωσης Περιφερειών Ελλάδος</w:t>
      </w:r>
      <w:r>
        <w:rPr>
          <w:rFonts w:eastAsia="Times New Roman" w:cs="Times New Roman"/>
          <w:szCs w:val="24"/>
        </w:rPr>
        <w:t>,</w:t>
      </w:r>
      <w:r>
        <w:rPr>
          <w:rFonts w:eastAsia="Times New Roman" w:cs="Times New Roman"/>
          <w:szCs w:val="24"/>
        </w:rPr>
        <w:t xml:space="preserve"> σχετικά με τα άρθρα στα οποία αναφέρεται αυτό το υπόμνημα. Ήρθε λίγο καθυστερημένα αυτό και δεν ήρθε ο συγκεκριμένος φορέας στην </w:t>
      </w:r>
      <w:r>
        <w:rPr>
          <w:rFonts w:eastAsia="Times New Roman" w:cs="Times New Roman"/>
          <w:szCs w:val="24"/>
        </w:rPr>
        <w:t>ε</w:t>
      </w:r>
      <w:r>
        <w:rPr>
          <w:rFonts w:eastAsia="Times New Roman" w:cs="Times New Roman"/>
          <w:szCs w:val="24"/>
        </w:rPr>
        <w:t>πιτροπή.</w:t>
      </w:r>
    </w:p>
    <w:p w14:paraId="120319C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Όπως είχα πει και στην</w:t>
      </w:r>
      <w:r>
        <w:rPr>
          <w:rFonts w:eastAsia="Times New Roman" w:cs="Times New Roman"/>
          <w:szCs w:val="24"/>
        </w:rPr>
        <w:t xml:space="preserve"> πρώτη αναφορά μου στην </w:t>
      </w:r>
      <w:r>
        <w:rPr>
          <w:rFonts w:eastAsia="Times New Roman" w:cs="Times New Roman"/>
          <w:szCs w:val="24"/>
        </w:rPr>
        <w:t>ε</w:t>
      </w:r>
      <w:r>
        <w:rPr>
          <w:rFonts w:eastAsia="Times New Roman" w:cs="Times New Roman"/>
          <w:szCs w:val="24"/>
        </w:rPr>
        <w:t>πιτροπή, ξέραμε ότι θα έρθουν άσχετες τροπολογίες οι οποίες θα επισκιάσουν το νομοσχέδιο. Αυτό θα συνεχιστεί προφανώς, γιατί λάθος ξεκινήσατε, λάθος συνεχίζετε και άσχημα θα κλείσει και αυτή η δεύτερη αριστερή παρένθεση και δυστυχώ</w:t>
      </w:r>
      <w:r>
        <w:rPr>
          <w:rFonts w:eastAsia="Times New Roman" w:cs="Times New Roman"/>
          <w:szCs w:val="24"/>
        </w:rPr>
        <w:t>ς σε βάρος των Ελλήνων πολιτών.</w:t>
      </w:r>
    </w:p>
    <w:p w14:paraId="120319C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20319C8" w14:textId="77777777" w:rsidR="00402C5E" w:rsidRDefault="00212FF6">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w:t>
      </w:r>
    </w:p>
    <w:p w14:paraId="120319C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του Κομμουνιστικού Κόμματος Ελλάδ</w:t>
      </w:r>
      <w:r>
        <w:rPr>
          <w:rFonts w:eastAsia="Times New Roman" w:cs="Times New Roman"/>
          <w:szCs w:val="24"/>
        </w:rPr>
        <w:t>α</w:t>
      </w:r>
      <w:r>
        <w:rPr>
          <w:rFonts w:eastAsia="Times New Roman" w:cs="Times New Roman"/>
          <w:szCs w:val="24"/>
        </w:rPr>
        <w:t>ς, τον κ. Εμμανουήλ Συντυχάκη, για τη δευτερολογία του.</w:t>
      </w:r>
    </w:p>
    <w:p w14:paraId="120319C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Πρόεδρε, δεν έ</w:t>
      </w:r>
      <w:r>
        <w:rPr>
          <w:rFonts w:eastAsia="Times New Roman" w:cs="Times New Roman"/>
          <w:szCs w:val="24"/>
        </w:rPr>
        <w:t xml:space="preserve">χουμε να προσθέσουμε κάτι περισσότερο για το σχέδιο νόμου, αν και ο Υπουργός απέφυγε να πάρει θέση. Ανεξάρτητα αν το νομοσχέδιο ήταν περιορισμένου χαρακτήρα, δόθηκε η δυνατότητα να γίνει μια συζήτηση για τα φλέγοντα προβλήματα που απασχολούν τον αθλητισμό </w:t>
      </w:r>
      <w:r>
        <w:rPr>
          <w:rFonts w:eastAsia="Times New Roman" w:cs="Times New Roman"/>
          <w:szCs w:val="24"/>
        </w:rPr>
        <w:t xml:space="preserve">στη χώρα μας, όπως είναι τα ζητήματα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των αθλητικών κέντρων, των ερασιτεχνικών σωματείων, ακόμα και για αθλητές που μένουν απλήρωτοι και έχουν προσφύγει στο Υπουργείο Εργασίας, στο Υπουργείο Αθλητισμού και δεν έχουν πάρει ακόμα τα χρήμ</w:t>
      </w:r>
      <w:r>
        <w:rPr>
          <w:rFonts w:eastAsia="Times New Roman" w:cs="Times New Roman"/>
          <w:szCs w:val="24"/>
        </w:rPr>
        <w:t>ατα που τους χρωστούν. Είναι μέτρα για τον σχολικό αθλητισμό, για τον αθλητισμό στην ειδική αγωγή.</w:t>
      </w:r>
    </w:p>
    <w:p w14:paraId="120319C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Δεν έχουμε την απαίτηση να υιοθετήσετε τη θέση που έχει το ΚΚΕ ότι ο αθλητισμός είναι δικαίωμα, είναι ένα κοινωνικό αγαθό, δεν είναι εμπόρευμα.</w:t>
      </w:r>
    </w:p>
    <w:p w14:paraId="120319C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είναι πλέον φανερό ότι έχετε ταχθεί με την ιδέα ότι ο αθλητισμός είναι ταυτόσημη έννοια με την επιχείρηση και το κέρδος.</w:t>
      </w:r>
    </w:p>
    <w:p w14:paraId="120319C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Σε σχέση με τις τροπολογίες, κατ’ αρχάς ως προς την τροπολογία που αφορά τους συμβασιούχους στους δήμους, ο Κοινοβουλευτικός μας Εκπρό</w:t>
      </w:r>
      <w:r>
        <w:rPr>
          <w:rFonts w:eastAsia="Times New Roman" w:cs="Times New Roman"/>
          <w:szCs w:val="24"/>
        </w:rPr>
        <w:t>σωπος ανέλυσε εκτενώς τη θέση του ΚΚΕ</w:t>
      </w:r>
      <w:r>
        <w:rPr>
          <w:rFonts w:eastAsia="Times New Roman" w:cs="Times New Roman"/>
          <w:szCs w:val="24"/>
        </w:rPr>
        <w:t>,</w:t>
      </w:r>
      <w:r>
        <w:rPr>
          <w:rFonts w:eastAsia="Times New Roman" w:cs="Times New Roman"/>
          <w:szCs w:val="24"/>
        </w:rPr>
        <w:t xml:space="preserve"> σχετικά με την εν λόγω τροπολογία και τον λόγο για τον οποίο καταψηφίζουμε αυτή την τροπολογία.</w:t>
      </w:r>
    </w:p>
    <w:p w14:paraId="120319CE"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Από την τοποθέτηση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θέλω μόνο να σχολιάσω αυτό που είπε ότι «εμείς, δηλαδή</w:t>
      </w:r>
      <w:r>
        <w:rPr>
          <w:rFonts w:eastAsia="Times New Roman" w:cs="Times New Roman"/>
          <w:szCs w:val="24"/>
        </w:rPr>
        <w:t>,</w:t>
      </w:r>
      <w:r>
        <w:rPr>
          <w:rFonts w:eastAsia="Times New Roman" w:cs="Times New Roman"/>
          <w:szCs w:val="24"/>
        </w:rPr>
        <w:t xml:space="preserve"> η Κυβέρνηση, νομοθετούμε με </w:t>
      </w:r>
      <w:r>
        <w:rPr>
          <w:rFonts w:eastAsia="Times New Roman" w:cs="Times New Roman"/>
          <w:szCs w:val="24"/>
        </w:rPr>
        <w:t>ρεαλιστικό τρόπο».</w:t>
      </w:r>
    </w:p>
    <w:p w14:paraId="120319CF"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Αλήθεια τι είναι ρεαλισμός και για ποιου τα συμφέροντα μάχεται με ρεαλισμό η Κυβέρνηση; Είναι ρεαλισμός</w:t>
      </w:r>
      <w:r>
        <w:rPr>
          <w:rFonts w:eastAsia="Times New Roman" w:cs="Times New Roman"/>
          <w:szCs w:val="24"/>
        </w:rPr>
        <w:t>,</w:t>
      </w:r>
      <w:r>
        <w:rPr>
          <w:rFonts w:eastAsia="Times New Roman" w:cs="Times New Roman"/>
          <w:szCs w:val="24"/>
        </w:rPr>
        <w:t xml:space="preserve"> να πεταχτούν στον δρόμο χιλιάδες συμβασιούχοι, αφού όλες οι κυβερνήσεις –κι εσείς μέσα- τους ξεζουμίσατε </w:t>
      </w:r>
      <w:r>
        <w:rPr>
          <w:rFonts w:eastAsia="Times New Roman" w:cs="Times New Roman"/>
          <w:szCs w:val="24"/>
        </w:rPr>
        <w:t xml:space="preserve">και </w:t>
      </w:r>
      <w:r>
        <w:rPr>
          <w:rFonts w:eastAsia="Times New Roman" w:cs="Times New Roman"/>
          <w:szCs w:val="24"/>
        </w:rPr>
        <w:t>τώρα τους πετάτε στον δ</w:t>
      </w:r>
      <w:r>
        <w:rPr>
          <w:rFonts w:eastAsia="Times New Roman" w:cs="Times New Roman"/>
          <w:szCs w:val="24"/>
        </w:rPr>
        <w:t xml:space="preserve">ρόμο; Είναι ρεαλισμός η εύκολη λύση και ο συμβιβασμός με τις </w:t>
      </w:r>
      <w:r>
        <w:rPr>
          <w:rFonts w:eastAsia="Times New Roman" w:cs="Times New Roman"/>
          <w:szCs w:val="24"/>
        </w:rPr>
        <w:lastRenderedPageBreak/>
        <w:t>δυσκολίες; Είναι ρεαλισμός</w:t>
      </w:r>
      <w:r>
        <w:rPr>
          <w:rFonts w:eastAsia="Times New Roman" w:cs="Times New Roman"/>
          <w:szCs w:val="24"/>
        </w:rPr>
        <w:t>,</w:t>
      </w:r>
      <w:r>
        <w:rPr>
          <w:rFonts w:eastAsia="Times New Roman" w:cs="Times New Roman"/>
          <w:szCs w:val="24"/>
        </w:rPr>
        <w:t xml:space="preserve"> να καταργούνται κατακτήσεις</w:t>
      </w:r>
      <w:r>
        <w:rPr>
          <w:rFonts w:eastAsia="Times New Roman" w:cs="Times New Roman"/>
          <w:szCs w:val="24"/>
        </w:rPr>
        <w:t>,</w:t>
      </w:r>
      <w:r>
        <w:rPr>
          <w:rFonts w:eastAsia="Times New Roman" w:cs="Times New Roman"/>
          <w:szCs w:val="24"/>
        </w:rPr>
        <w:t xml:space="preserve"> που με σκληρούς και συχνά αιματηρούς αγώνες κέρδισε η εργατική τάξη στη χώρα μας; Είναι ρεαλισμός</w:t>
      </w:r>
      <w:r>
        <w:rPr>
          <w:rFonts w:eastAsia="Times New Roman" w:cs="Times New Roman"/>
          <w:szCs w:val="24"/>
        </w:rPr>
        <w:t>,</w:t>
      </w:r>
      <w:r>
        <w:rPr>
          <w:rFonts w:eastAsia="Times New Roman" w:cs="Times New Roman"/>
          <w:szCs w:val="24"/>
        </w:rPr>
        <w:t xml:space="preserve"> αυτό που θεωρείται δεδομένο, το «έτσι τ</w:t>
      </w:r>
      <w:r>
        <w:rPr>
          <w:rFonts w:eastAsia="Times New Roman" w:cs="Times New Roman"/>
          <w:szCs w:val="24"/>
        </w:rPr>
        <w:t xml:space="preserve">α βρήκαμε, έτσι θα πορευτούμε»; </w:t>
      </w:r>
    </w:p>
    <w:p w14:paraId="120319D0"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πρέπει να μας απαντήσετε απέναντι σ’ αυτά τα ζητήματα. Γιατί δεν είναι ρεαλισμός, για παράδειγμα, οι εργαζόμενοι να αγωνίζονται και να διεκδικούν το δικαίωμα στη δουλειά; Γιατί δεν είναι ρεαλισμός</w:t>
      </w:r>
      <w:r>
        <w:rPr>
          <w:rFonts w:eastAsia="Times New Roman" w:cs="Times New Roman"/>
          <w:szCs w:val="24"/>
        </w:rPr>
        <w:t>,</w:t>
      </w:r>
      <w:r>
        <w:rPr>
          <w:rFonts w:eastAsia="Times New Roman" w:cs="Times New Roman"/>
          <w:szCs w:val="24"/>
        </w:rPr>
        <w:t xml:space="preserve"> το να διεκδικεί ο συμβ</w:t>
      </w:r>
      <w:r>
        <w:rPr>
          <w:rFonts w:eastAsia="Times New Roman" w:cs="Times New Roman"/>
          <w:szCs w:val="24"/>
        </w:rPr>
        <w:t>ασιούχος να μην υπάρξει καμμ</w:t>
      </w:r>
      <w:r>
        <w:rPr>
          <w:rFonts w:eastAsia="Times New Roman" w:cs="Times New Roman"/>
          <w:szCs w:val="24"/>
        </w:rPr>
        <w:t>ιά</w:t>
      </w:r>
      <w:r>
        <w:rPr>
          <w:rFonts w:eastAsia="Times New Roman" w:cs="Times New Roman"/>
          <w:szCs w:val="24"/>
        </w:rPr>
        <w:t xml:space="preserve"> απόλυση και αντιθέτως να διεκδικούν το δικαίωμα στη μόνιμη και σταθερή δουλειά; Γιατί δεν είναι ρεαλισμός</w:t>
      </w:r>
      <w:r>
        <w:rPr>
          <w:rFonts w:eastAsia="Times New Roman" w:cs="Times New Roman"/>
          <w:szCs w:val="24"/>
        </w:rPr>
        <w:t>,</w:t>
      </w:r>
      <w:r>
        <w:rPr>
          <w:rFonts w:eastAsia="Times New Roman" w:cs="Times New Roman"/>
          <w:szCs w:val="24"/>
        </w:rPr>
        <w:t xml:space="preserve"> το να ζητάνε εδώ και τώρα στη Βουλή</w:t>
      </w:r>
      <w:r>
        <w:rPr>
          <w:rFonts w:eastAsia="Times New Roman" w:cs="Times New Roman"/>
          <w:szCs w:val="24"/>
        </w:rPr>
        <w:t>,</w:t>
      </w:r>
      <w:r>
        <w:rPr>
          <w:rFonts w:eastAsia="Times New Roman" w:cs="Times New Roman"/>
          <w:szCs w:val="24"/>
        </w:rPr>
        <w:t xml:space="preserve"> να γίνει δεκτή η νομοθετική ρύθμιση που κατέθεσαν οι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α</w:t>
      </w:r>
      <w:r>
        <w:rPr>
          <w:rFonts w:eastAsia="Times New Roman" w:cs="Times New Roman"/>
          <w:szCs w:val="24"/>
        </w:rPr>
        <w:t xml:space="preserve">γώνα </w:t>
      </w:r>
      <w:r>
        <w:rPr>
          <w:rFonts w:eastAsia="Times New Roman" w:cs="Times New Roman"/>
          <w:szCs w:val="24"/>
        </w:rPr>
        <w:t>σ</w:t>
      </w:r>
      <w:r>
        <w:rPr>
          <w:rFonts w:eastAsia="Times New Roman" w:cs="Times New Roman"/>
          <w:szCs w:val="24"/>
        </w:rPr>
        <w:t>υμβασιούχων</w:t>
      </w:r>
      <w:r>
        <w:rPr>
          <w:rFonts w:eastAsia="Times New Roman" w:cs="Times New Roman"/>
          <w:szCs w:val="24"/>
        </w:rPr>
        <w:t xml:space="preserve"> από όλη την Ελλάδα για την άμεση μετατροπή όλων των συμβάσεων από ορισμένου χρόνου σε αορίστου; Γιατί δεν είναι ρεαλισμός το «καμμ</w:t>
      </w:r>
      <w:r>
        <w:rPr>
          <w:rFonts w:eastAsia="Times New Roman" w:cs="Times New Roman"/>
          <w:szCs w:val="24"/>
        </w:rPr>
        <w:t>ιά</w:t>
      </w:r>
      <w:r>
        <w:rPr>
          <w:rFonts w:eastAsia="Times New Roman" w:cs="Times New Roman"/>
          <w:szCs w:val="24"/>
        </w:rPr>
        <w:t xml:space="preserve"> ιδιωτικοποίηση της υπηρεσίας καθαριότητας»; Γιατί δεν είναι ρεαλισμός, εν τέλει, οι εργαζόμενοι να απαιτούν τα αυτονόητα δ</w:t>
      </w:r>
      <w:r>
        <w:rPr>
          <w:rFonts w:eastAsia="Times New Roman" w:cs="Times New Roman"/>
          <w:szCs w:val="24"/>
        </w:rPr>
        <w:t>ηλαδή τα δικαιώματα σύμφωνα με τις σύγχρονες ανάγκες τους, σύμφωνα με την αύξηση της παραγωγικότητας της εργασίας και την αντικειμενική πρόοδο της επιστήμης και της τεχνολογίας;</w:t>
      </w:r>
    </w:p>
    <w:p w14:paraId="120319D1" w14:textId="77777777" w:rsidR="00402C5E" w:rsidRDefault="00212FF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Απλώς η Κυβέρνηση, κυρίες και κύριοι, έχει επιλέξει στρατόπεδο. Βγάζει όλη τη </w:t>
      </w:r>
      <w:r>
        <w:rPr>
          <w:rFonts w:eastAsia="Times New Roman" w:cs="Times New Roman"/>
          <w:szCs w:val="24"/>
        </w:rPr>
        <w:t xml:space="preserve">βρώμικη δουλειά από εκεί που την άφησαν η Νέα Δημοκρατία και το ΠΑΣΟΚ με τις προηγούμενες νομοθετήσεις και δουλεύουν για λογαριασμό των επιχειρηματικών ομίλων και των εργολάβων. </w:t>
      </w:r>
    </w:p>
    <w:p w14:paraId="120319D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 Αντιπρόεδρος της Βουλής</w:t>
      </w:r>
      <w:r>
        <w:rPr>
          <w:rFonts w:eastAsia="Times New Roman" w:cs="Times New Roman"/>
          <w:szCs w:val="24"/>
        </w:rPr>
        <w:t xml:space="preserve"> κ. </w:t>
      </w:r>
      <w:r w:rsidRPr="0033556D">
        <w:rPr>
          <w:rFonts w:eastAsia="Times New Roman" w:cs="Times New Roman"/>
          <w:b/>
          <w:szCs w:val="24"/>
        </w:rPr>
        <w:t>ΔΗΜΗΤΡΙΟΣ ΚΡΕΜΑΣΤΙΝΟΣ</w:t>
      </w:r>
      <w:r>
        <w:rPr>
          <w:rFonts w:eastAsia="Times New Roman" w:cs="Times New Roman"/>
          <w:szCs w:val="24"/>
        </w:rPr>
        <w:t>)</w:t>
      </w:r>
    </w:p>
    <w:p w14:paraId="120319D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Αντί να προχωρήσει σε αυτοδίκαιη σύσταση ισάριθμων θέσεων με τους υπηρετούντες με συμβάσεις ιδιωτικού δικαίου ορισμένου χρόνου, ζητά από τους δήμους</w:t>
      </w:r>
      <w:r>
        <w:rPr>
          <w:rFonts w:eastAsia="Times New Roman" w:cs="Times New Roman"/>
          <w:szCs w:val="24"/>
        </w:rPr>
        <w:t>,</w:t>
      </w:r>
      <w:r>
        <w:rPr>
          <w:rFonts w:eastAsia="Times New Roman" w:cs="Times New Roman"/>
          <w:szCs w:val="24"/>
        </w:rPr>
        <w:t xml:space="preserve"> να προχωρήσουν σε εκτίμηση των αναγκών. Για να δούμε τι θα πει «εκτίμηση των αν</w:t>
      </w:r>
      <w:r>
        <w:rPr>
          <w:rFonts w:eastAsia="Times New Roman" w:cs="Times New Roman"/>
          <w:szCs w:val="24"/>
        </w:rPr>
        <w:t xml:space="preserve">αγκών». Θα μπορούσε να γίνει, για παράδειγμα, κατά το Κομμουνιστικό Κόμμα, εάν άρει την απαγόρευση των προσλήψεων. Ιδού η </w:t>
      </w:r>
      <w:r>
        <w:rPr>
          <w:rFonts w:eastAsia="Times New Roman" w:cs="Times New Roman"/>
          <w:szCs w:val="24"/>
        </w:rPr>
        <w:t>Ρ</w:t>
      </w:r>
      <w:r>
        <w:rPr>
          <w:rFonts w:eastAsia="Times New Roman" w:cs="Times New Roman"/>
          <w:szCs w:val="24"/>
        </w:rPr>
        <w:t>όδος ιδού και το πήδημα. Γιατί δεν το κάνει; Δεν το κάνει γιατί έχει τη δέσμευση απέναντι στους εταίρους, απέναντι στην Ευρωπαϊκή Ένω</w:t>
      </w:r>
      <w:r>
        <w:rPr>
          <w:rFonts w:eastAsia="Times New Roman" w:cs="Times New Roman"/>
          <w:szCs w:val="24"/>
        </w:rPr>
        <w:t xml:space="preserve">ση, απέναντι στο μεγάλο κεφάλαιο. </w:t>
      </w:r>
    </w:p>
    <w:p w14:paraId="120319D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Θα μπορούσε να προχωρήσει στην αυτοδίκαιη σύσταση μονίμων θέσεων εργασίας ίσων με τον συνολικό αριθμό των υπηρετούντων. Θα μπορούσε, για παράδειγμα, να καλύψει τις πιστώσεις των δήμων. Γιατί δεν τις καλύπτει; Θα μπορούσε </w:t>
      </w:r>
      <w:r>
        <w:rPr>
          <w:rFonts w:eastAsia="Times New Roman" w:cs="Times New Roman"/>
          <w:szCs w:val="24"/>
        </w:rPr>
        <w:t xml:space="preserve">να τις </w:t>
      </w:r>
      <w:r>
        <w:rPr>
          <w:rFonts w:eastAsia="Times New Roman" w:cs="Times New Roman"/>
          <w:szCs w:val="24"/>
        </w:rPr>
        <w:lastRenderedPageBreak/>
        <w:t>καλύψει</w:t>
      </w:r>
      <w:r>
        <w:rPr>
          <w:rFonts w:eastAsia="Times New Roman" w:cs="Times New Roman"/>
          <w:szCs w:val="24"/>
        </w:rPr>
        <w:t>,</w:t>
      </w:r>
      <w:r>
        <w:rPr>
          <w:rFonts w:eastAsia="Times New Roman" w:cs="Times New Roman"/>
          <w:szCs w:val="24"/>
        </w:rPr>
        <w:t xml:space="preserve"> εάν καταργούσε το άρθρο 61 του ν.3979/2011 και όλο αυτό το νομοθετικό οπλοστάσιο που παραδίδει τις υπηρεσίες καθαριότητας στους ιδιώτες. </w:t>
      </w:r>
    </w:p>
    <w:p w14:paraId="120319D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Όλα αυτά τα αναφέρουμε σε σχέση με τη συγκεκριμένη τροπολογία και με αφορμή την τοποθέτηση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w:t>
      </w:r>
      <w:r>
        <w:rPr>
          <w:rFonts w:eastAsia="Times New Roman" w:cs="Times New Roman"/>
          <w:szCs w:val="24"/>
        </w:rPr>
        <w:t>βασίλη</w:t>
      </w:r>
      <w:proofErr w:type="spellEnd"/>
      <w:r>
        <w:rPr>
          <w:rFonts w:eastAsia="Times New Roman" w:cs="Times New Roman"/>
          <w:szCs w:val="24"/>
        </w:rPr>
        <w:t>.</w:t>
      </w:r>
    </w:p>
    <w:p w14:paraId="120319D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Σε σχέση με τη με αριθμό 1074 τροπολογία με τα άρθρα 16 έως 20 που αφορά την τροποποίηση διατάξεων του ν.4399/2016, δηλαδή τον αναπτυξιακό νόμο, την καταψηφίζουμε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καταψηφίζουμε τα άρθρα 16 έως 20, γιατί θεωρούμε ότι αυτές οι τροποποιήσεις που φέρνει αυτή η τροπολογία</w:t>
      </w:r>
      <w:r>
        <w:rPr>
          <w:rFonts w:eastAsia="Times New Roman" w:cs="Times New Roman"/>
          <w:szCs w:val="24"/>
        </w:rPr>
        <w:t>,</w:t>
      </w:r>
      <w:r>
        <w:rPr>
          <w:rFonts w:eastAsia="Times New Roman" w:cs="Times New Roman"/>
          <w:szCs w:val="24"/>
        </w:rPr>
        <w:t xml:space="preserve"> ενισχύουν ακόμα περισσότερο τα προνόμια του μεγάλου κεφαλαίου και επιταχύνουν τις επενδυτικές δραστηριότητες αυτού.</w:t>
      </w:r>
    </w:p>
    <w:p w14:paraId="120319D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Σε σχέση με το άρθρο 21 και τ</w:t>
      </w:r>
      <w:r>
        <w:rPr>
          <w:rFonts w:eastAsia="Times New Roman" w:cs="Times New Roman"/>
          <w:szCs w:val="24"/>
        </w:rPr>
        <w:t>ην τροπολογία με γενικό αριθμό 1075 που αφορά τη ρύθμιση του Υπουργείου Ναυτιλίας σχετικά με την στελέχωση της Δημόσιας Αρχής Λιμένων, θα θέλαμε να πούμε τι κάνει αυτή η τροπολογία, την οποία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καταψηφίζουμε. Αυτή η τροπολογία διαμορφώνει μια νέα </w:t>
      </w:r>
      <w:r>
        <w:rPr>
          <w:rFonts w:eastAsia="Times New Roman" w:cs="Times New Roman"/>
          <w:szCs w:val="24"/>
        </w:rPr>
        <w:t>α</w:t>
      </w:r>
      <w:r>
        <w:rPr>
          <w:rFonts w:eastAsia="Times New Roman" w:cs="Times New Roman"/>
          <w:szCs w:val="24"/>
        </w:rPr>
        <w:t>ρχή</w:t>
      </w:r>
      <w:r>
        <w:rPr>
          <w:rFonts w:eastAsia="Times New Roman" w:cs="Times New Roman"/>
          <w:szCs w:val="24"/>
        </w:rPr>
        <w:t>,</w:t>
      </w:r>
      <w:r>
        <w:rPr>
          <w:rFonts w:eastAsia="Times New Roman" w:cs="Times New Roman"/>
          <w:szCs w:val="24"/>
        </w:rPr>
        <w:t xml:space="preserve"> που θα διεκπεραιώνει τις υποθέσεις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στα λιμάνια της χώρας, εκεί που δεν μπορεί το Υπουργείο Ναυτιλίας. Είναι </w:t>
      </w:r>
      <w:r>
        <w:rPr>
          <w:rFonts w:eastAsia="Times New Roman" w:cs="Times New Roman"/>
          <w:szCs w:val="24"/>
        </w:rPr>
        <w:lastRenderedPageBreak/>
        <w:t>απλά τα πράγματα. Υπάρχει εκδούλευση, λοιπόν, στους επιχειρηματικούς ομίλους.</w:t>
      </w:r>
    </w:p>
    <w:p w14:paraId="120319D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Σε σχέση με τις βουλευτικές </w:t>
      </w:r>
      <w:r>
        <w:rPr>
          <w:rFonts w:eastAsia="Times New Roman" w:cs="Times New Roman"/>
          <w:bCs/>
          <w:szCs w:val="24"/>
        </w:rPr>
        <w:t>τροπολογίες η με γενικό α</w:t>
      </w:r>
      <w:r>
        <w:rPr>
          <w:rFonts w:eastAsia="Times New Roman" w:cs="Times New Roman"/>
          <w:bCs/>
          <w:szCs w:val="24"/>
        </w:rPr>
        <w:t xml:space="preserve">ριθμό 1076 δεν γίνεται αποδεκτή. </w:t>
      </w:r>
      <w:r>
        <w:rPr>
          <w:rFonts w:eastAsia="Times New Roman" w:cs="Times New Roman"/>
          <w:szCs w:val="24"/>
        </w:rPr>
        <w:t xml:space="preserve">Προχωρώ με αυτές που έχουν γίνει αποδεκτές. Η </w:t>
      </w:r>
      <w:r>
        <w:rPr>
          <w:rFonts w:eastAsia="Times New Roman" w:cs="Times New Roman"/>
          <w:bCs/>
          <w:szCs w:val="24"/>
        </w:rPr>
        <w:t>τροπολογία</w:t>
      </w:r>
      <w:r>
        <w:rPr>
          <w:rFonts w:eastAsia="Times New Roman" w:cs="Times New Roman"/>
          <w:szCs w:val="24"/>
        </w:rPr>
        <w:t xml:space="preserve"> με γενικό αριθμό 1077 αφορά την κάλυψη δράσεων πυροπροστασίας. Κοιτάξτε, εμείς θα πούμε «όχι». Είναι πρόκληση. Οι δήμοι παίρνουν που παίρνουν ψίχουλα για την αντιπυρι</w:t>
      </w:r>
      <w:r>
        <w:rPr>
          <w:rFonts w:eastAsia="Times New Roman" w:cs="Times New Roman"/>
          <w:szCs w:val="24"/>
        </w:rPr>
        <w:t xml:space="preserve">κή προστασία και τους ζητάτε να καλύψουν με αυτά τα ψίχουλα, δηλαδή να χρηματοδοτήσετε τους συνδέσμους των ΟΤΑ για πυροπροστασία, αλλά που με τη σειρά τους οι σύνδεσμοι θα τα δώσουν στους εργολάβους. Έλεος! Είναι προκλητική η συγκεκριμένη </w:t>
      </w:r>
      <w:r>
        <w:rPr>
          <w:rFonts w:eastAsia="Times New Roman" w:cs="Times New Roman"/>
          <w:bCs/>
          <w:szCs w:val="24"/>
        </w:rPr>
        <w:t>τροπολογία</w:t>
      </w:r>
      <w:r>
        <w:rPr>
          <w:rFonts w:eastAsia="Times New Roman" w:cs="Times New Roman"/>
          <w:szCs w:val="24"/>
        </w:rPr>
        <w:t xml:space="preserve"> και επ</w:t>
      </w:r>
      <w:r>
        <w:rPr>
          <w:rFonts w:eastAsia="Times New Roman" w:cs="Times New Roman"/>
          <w:szCs w:val="24"/>
        </w:rPr>
        <w:t>ικίνδυνη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για τα ζητήματα της αντιπυρικής προστασίας, ειδικά στην κρίσιμη φάση που διανύουμε. </w:t>
      </w:r>
    </w:p>
    <w:p w14:paraId="120319D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zCs w:val="24"/>
        </w:rPr>
        <w:t>τροπολογία</w:t>
      </w:r>
      <w:r>
        <w:rPr>
          <w:rFonts w:eastAsia="Times New Roman" w:cs="Times New Roman"/>
          <w:szCs w:val="24"/>
        </w:rPr>
        <w:t xml:space="preserve"> με γενικό αριθμό 1078 για την παράταση συγχωνεύσεων ΦΟΔΣΑ στους περιφερειακούς, λέμε «όχι». Είναι η πολλοστή φορά που ζητάτε παράταση συγ</w:t>
      </w:r>
      <w:r>
        <w:rPr>
          <w:rFonts w:eastAsia="Times New Roman" w:cs="Times New Roman"/>
          <w:szCs w:val="24"/>
        </w:rPr>
        <w:t>χώνευσης ΦΟΔΣΑ στους περιφερειακούς. Αυτό το κάνει η Κυβέρνηση για να κερδίσει χρόνο</w:t>
      </w:r>
      <w:r>
        <w:rPr>
          <w:rFonts w:eastAsia="Times New Roman" w:cs="Times New Roman"/>
          <w:szCs w:val="24"/>
        </w:rPr>
        <w:t>,</w:t>
      </w:r>
      <w:r>
        <w:rPr>
          <w:rFonts w:eastAsia="Times New Roman" w:cs="Times New Roman"/>
          <w:szCs w:val="24"/>
        </w:rPr>
        <w:t xml:space="preserve"> </w:t>
      </w:r>
      <w:r>
        <w:rPr>
          <w:rFonts w:eastAsia="Times New Roman"/>
          <w:bCs/>
        </w:rPr>
        <w:t>προκειμένου να</w:t>
      </w:r>
      <w:r>
        <w:rPr>
          <w:rFonts w:eastAsia="Times New Roman" w:cs="Times New Roman"/>
          <w:szCs w:val="24"/>
        </w:rPr>
        <w:t xml:space="preserve"> προχωρήσουν τα ΣΔΙΤ, με τα οποία κάποτε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ο ΣΥΡΙΖΑ δήλωνε ότι είναι αντίθετος.</w:t>
      </w:r>
    </w:p>
    <w:p w14:paraId="120319D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w:t>
      </w:r>
      <w:r>
        <w:rPr>
          <w:rFonts w:eastAsia="Times New Roman" w:cs="Times New Roman"/>
          <w:szCs w:val="24"/>
        </w:rPr>
        <w:t>ρίου Βουλευτή)</w:t>
      </w:r>
    </w:p>
    <w:p w14:paraId="120319D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20319D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Σε σχέση με την </w:t>
      </w:r>
      <w:r>
        <w:rPr>
          <w:rFonts w:eastAsia="Times New Roman" w:cs="Times New Roman"/>
          <w:bCs/>
          <w:szCs w:val="24"/>
        </w:rPr>
        <w:t>τροπολογία</w:t>
      </w:r>
      <w:r>
        <w:rPr>
          <w:rFonts w:eastAsia="Times New Roman" w:cs="Times New Roman"/>
          <w:szCs w:val="24"/>
        </w:rPr>
        <w:t xml:space="preserve"> με γενικό αριθμό 1080 για την αυτοδίκαιη έκπτωση αιρετών μελών με κώλυμα εκλογής σε συμβούλια επιλογής προϊσταμένων για τα υπηρεσιακά συμβούλια των περιφερειών λέμε «όχι». Η </w:t>
      </w:r>
      <w:r>
        <w:rPr>
          <w:rFonts w:eastAsia="Times New Roman" w:cs="Times New Roman"/>
          <w:bCs/>
          <w:szCs w:val="24"/>
        </w:rPr>
        <w:t>τροπολογία</w:t>
      </w:r>
      <w:r>
        <w:rPr>
          <w:rFonts w:eastAsia="Times New Roman" w:cs="Times New Roman"/>
          <w:szCs w:val="24"/>
        </w:rPr>
        <w:t xml:space="preserve"> στην ουσία ξέρετε τι κάνει; Ζητά να παραιτηθεί η γενική διευθύντρια που εκλέχθηκε, παρανόμως βέβαια, αφού δεν συνυπολογίστηκαν οι ψήφοι εργαζομένων δύο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Ε</w:t>
      </w:r>
      <w:r>
        <w:rPr>
          <w:rFonts w:eastAsia="Times New Roman" w:cs="Times New Roman"/>
          <w:szCs w:val="24"/>
        </w:rPr>
        <w:t xml:space="preserve">νοτήτων, Ζακύνθου και Κεφαλλονιάς της </w:t>
      </w:r>
      <w:r>
        <w:rPr>
          <w:rFonts w:eastAsia="Times New Roman" w:cs="Times New Roman"/>
          <w:szCs w:val="24"/>
        </w:rPr>
        <w:t>Π</w:t>
      </w:r>
      <w:r>
        <w:rPr>
          <w:rFonts w:eastAsia="Times New Roman" w:cs="Times New Roman"/>
          <w:szCs w:val="24"/>
        </w:rPr>
        <w:t>εριφέρειας Ιονίων Νήσων, και στη θέση της να έρθε</w:t>
      </w:r>
      <w:r>
        <w:rPr>
          <w:rFonts w:eastAsia="Times New Roman" w:cs="Times New Roman"/>
          <w:szCs w:val="24"/>
        </w:rPr>
        <w:t>ι ο επιλαχών. Στην ουσία, δηλαδή, παρακάμπτει τις ψήφους των εργαζομένων, αντί να κάνει το δικό τους αίτημα αλλά και της περιφέρειας για επανάληψη των εκλογών.</w:t>
      </w:r>
    </w:p>
    <w:p w14:paraId="120319D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zCs w:val="24"/>
        </w:rPr>
        <w:t>τροπολογία</w:t>
      </w:r>
      <w:r>
        <w:rPr>
          <w:rFonts w:eastAsia="Times New Roman" w:cs="Times New Roman"/>
          <w:szCs w:val="24"/>
        </w:rPr>
        <w:t xml:space="preserve"> με γενικό αριθμό 1081 για την κάρτα υγείας αθλητή δηλώνουμε «παρών». Θεωρούμε ότ</w:t>
      </w:r>
      <w:r>
        <w:rPr>
          <w:rFonts w:eastAsia="Times New Roman" w:cs="Times New Roman"/>
          <w:szCs w:val="24"/>
        </w:rPr>
        <w:t>ι η πρόληψη και ο έλεγχος πρέπει να παρέχονται δωρεάν στη νέα γενιά από ένα οργανωμένο δίκτυο υπηρεσιών πρωτοβάθμιας φροντίδας υ</w:t>
      </w:r>
      <w:r>
        <w:rPr>
          <w:rFonts w:eastAsia="Times New Roman" w:cs="Times New Roman"/>
          <w:szCs w:val="24"/>
        </w:rPr>
        <w:lastRenderedPageBreak/>
        <w:t>γείας. Δεν μπορεί το κόστος και την οργάνωση αυτής της δραστηριότητας να τα αναλάβουν τα σωματεία, με επιβάρυνση για τους γονείς</w:t>
      </w:r>
      <w:r>
        <w:rPr>
          <w:rFonts w:eastAsia="Times New Roman" w:cs="Times New Roman"/>
          <w:szCs w:val="24"/>
        </w:rPr>
        <w:t xml:space="preserve">. </w:t>
      </w:r>
    </w:p>
    <w:p w14:paraId="120319D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zCs w:val="24"/>
        </w:rPr>
        <w:t>τροπολογία</w:t>
      </w:r>
      <w:r>
        <w:rPr>
          <w:rFonts w:eastAsia="Times New Roman" w:cs="Times New Roman"/>
          <w:szCs w:val="24"/>
        </w:rPr>
        <w:t xml:space="preserve"> με γενικό αριθμό 1082 για τις άδειες προετοιμασίας αθλητών-προπονητών, λέμε «ναι». </w:t>
      </w:r>
    </w:p>
    <w:p w14:paraId="120319D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με γενικό αριθμό 1083 δεν γίνεται αποδεκτή.</w:t>
      </w:r>
    </w:p>
    <w:p w14:paraId="120319E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zCs w:val="24"/>
        </w:rPr>
        <w:t>τροπολογία</w:t>
      </w:r>
      <w:r>
        <w:rPr>
          <w:rFonts w:eastAsia="Times New Roman" w:cs="Times New Roman"/>
          <w:szCs w:val="24"/>
        </w:rPr>
        <w:t xml:space="preserve"> με γενικό αριθμό 1084, που αφορά τη μεταφορά των μαθητών, λέμε «ναι». </w:t>
      </w:r>
    </w:p>
    <w:p w14:paraId="120319E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zCs w:val="24"/>
        </w:rPr>
        <w:t>τροπ</w:t>
      </w:r>
      <w:r>
        <w:rPr>
          <w:rFonts w:eastAsia="Times New Roman" w:cs="Times New Roman"/>
          <w:bCs/>
          <w:szCs w:val="24"/>
        </w:rPr>
        <w:t>ολογία</w:t>
      </w:r>
      <w:r>
        <w:rPr>
          <w:rFonts w:eastAsia="Times New Roman" w:cs="Times New Roman"/>
          <w:szCs w:val="24"/>
        </w:rPr>
        <w:t xml:space="preserve"> με γενικό αριθμό 1086 για τις χρηματικές δωρεές υπέρ της </w:t>
      </w:r>
      <w:r>
        <w:rPr>
          <w:rFonts w:eastAsia="Times New Roman" w:cs="Times New Roman"/>
          <w:szCs w:val="24"/>
        </w:rPr>
        <w:t>Π</w:t>
      </w:r>
      <w:r>
        <w:rPr>
          <w:rFonts w:eastAsia="Times New Roman" w:cs="Times New Roman"/>
          <w:szCs w:val="24"/>
        </w:rPr>
        <w:t xml:space="preserve">εριφερειακής </w:t>
      </w:r>
      <w:r>
        <w:rPr>
          <w:rFonts w:eastAsia="Times New Roman" w:cs="Times New Roman"/>
          <w:szCs w:val="24"/>
        </w:rPr>
        <w:t>Ε</w:t>
      </w:r>
      <w:r>
        <w:rPr>
          <w:rFonts w:eastAsia="Times New Roman" w:cs="Times New Roman"/>
          <w:szCs w:val="24"/>
        </w:rPr>
        <w:t>νότητας Ανατολικού Αιγαίου, Λέσβου δηλαδή, που αφορά τους σεισμούς, λέμε «ναι».</w:t>
      </w:r>
    </w:p>
    <w:p w14:paraId="120319E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zCs w:val="24"/>
        </w:rPr>
        <w:t>τροπολογία</w:t>
      </w:r>
      <w:r>
        <w:rPr>
          <w:rFonts w:eastAsia="Times New Roman" w:cs="Times New Roman"/>
          <w:szCs w:val="24"/>
        </w:rPr>
        <w:t xml:space="preserve"> με γενικό αριθμό 1087 που αφορά τους καλλιτεχνικούς διευθυντές των περιφερειακών </w:t>
      </w:r>
      <w:r>
        <w:rPr>
          <w:rFonts w:eastAsia="Times New Roman" w:cs="Times New Roman"/>
          <w:szCs w:val="24"/>
        </w:rPr>
        <w:t>θεάτρων, λέμε «ναι». Καλύτερα να είναι καλλιτεχνικοί διευθυντές, που είναι και γνώστες του αντικειμένου και του χώρου παρά κάποιοι με πτυχίο, αλλά χωρίς να διαθέτουν την καλλιτεχνική εμπειρία. Αυτό το λέω χωρίς να υποτιμώ τον ρόλο του πτυχίου.</w:t>
      </w:r>
    </w:p>
    <w:p w14:paraId="120319E3" w14:textId="77777777" w:rsidR="00402C5E" w:rsidRDefault="00212FF6">
      <w:pPr>
        <w:spacing w:line="600" w:lineRule="auto"/>
        <w:ind w:firstLine="720"/>
        <w:jc w:val="both"/>
        <w:rPr>
          <w:rFonts w:eastAsia="Times New Roman" w:cs="Times New Roman"/>
          <w:szCs w:val="24"/>
        </w:rPr>
      </w:pPr>
      <w:r>
        <w:rPr>
          <w:rFonts w:eastAsia="Times New Roman"/>
          <w:color w:val="000000"/>
          <w:szCs w:val="24"/>
        </w:rPr>
        <w:t>Ευχαριστώ, κ</w:t>
      </w:r>
      <w:r>
        <w:rPr>
          <w:rFonts w:eastAsia="Times New Roman"/>
          <w:color w:val="000000"/>
          <w:szCs w:val="24"/>
        </w:rPr>
        <w:t>ύριε Πρόεδρε.</w:t>
      </w:r>
      <w:r>
        <w:rPr>
          <w:rFonts w:eastAsia="Times New Roman" w:cs="Times New Roman"/>
          <w:szCs w:val="24"/>
        </w:rPr>
        <w:t xml:space="preserve"> </w:t>
      </w:r>
    </w:p>
    <w:p w14:paraId="120319E4" w14:textId="77777777" w:rsidR="00402C5E" w:rsidRDefault="00212FF6">
      <w:pPr>
        <w:spacing w:line="600" w:lineRule="auto"/>
        <w:ind w:firstLine="720"/>
        <w:jc w:val="both"/>
        <w:rPr>
          <w:rFonts w:eastAsia="Times New Roman" w:cs="Times New Roman"/>
          <w:szCs w:val="24"/>
        </w:rPr>
      </w:pPr>
      <w:r>
        <w:rPr>
          <w:rFonts w:eastAsia="Times New Roman"/>
          <w:b/>
          <w:bCs/>
        </w:rPr>
        <w:lastRenderedPageBreak/>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Κι εγώ ευχαριστώ.</w:t>
      </w:r>
    </w:p>
    <w:p w14:paraId="120319E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Ποινι</w:t>
      </w:r>
      <w:r>
        <w:rPr>
          <w:rFonts w:eastAsia="Times New Roman" w:cs="Times New Roman"/>
          <w:szCs w:val="24"/>
        </w:rPr>
        <w:t>κή ευθύνη των Υπουργών όπως ισχύει στις 27</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w:t>
      </w:r>
    </w:p>
    <w:p w14:paraId="120319E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1. </w:t>
      </w:r>
      <w:r w:rsidRPr="00B31896">
        <w:rPr>
          <w:rFonts w:eastAsia="Times New Roman" w:cs="Times New Roman"/>
          <w:szCs w:val="24"/>
        </w:rPr>
        <w:t>Π</w:t>
      </w:r>
      <w:r>
        <w:rPr>
          <w:rFonts w:eastAsia="Times New Roman" w:cs="Times New Roman"/>
          <w:szCs w:val="24"/>
        </w:rPr>
        <w:t>οινική δικογραφία που αφορά στους:</w:t>
      </w:r>
      <w:r>
        <w:rPr>
          <w:rFonts w:eastAsia="Times New Roman" w:cs="Times New Roman"/>
          <w:szCs w:val="24"/>
        </w:rPr>
        <w:t xml:space="preserve"> </w:t>
      </w:r>
      <w:r w:rsidRPr="00042CCB">
        <w:rPr>
          <w:rFonts w:eastAsia="Times New Roman" w:cs="Times New Roman"/>
          <w:szCs w:val="24"/>
        </w:rPr>
        <w:t>Π</w:t>
      </w:r>
      <w:r w:rsidRPr="003D3A6A">
        <w:rPr>
          <w:rFonts w:eastAsia="Times New Roman" w:cs="Times New Roman"/>
          <w:szCs w:val="24"/>
        </w:rPr>
        <w:t xml:space="preserve">ρώην Υπουργό Εθνικής Άμυνας κ. Ευάγγελο </w:t>
      </w:r>
      <w:proofErr w:type="spellStart"/>
      <w:r w:rsidRPr="003D3A6A">
        <w:rPr>
          <w:rFonts w:eastAsia="Times New Roman" w:cs="Times New Roman"/>
          <w:szCs w:val="24"/>
        </w:rPr>
        <w:t>Μεϊμαράκη</w:t>
      </w:r>
      <w:proofErr w:type="spellEnd"/>
      <w:r w:rsidRPr="003D3A6A">
        <w:rPr>
          <w:rFonts w:eastAsia="Times New Roman" w:cs="Times New Roman"/>
          <w:szCs w:val="24"/>
        </w:rPr>
        <w:t xml:space="preserve">, πρώην Υπουργό Μεταφορών και Επικοινωνιών και πρώην Υπουργό Πολιτισμού κ. Μιχάλη Λιάπη και στον πρώην Υπουργό </w:t>
      </w:r>
      <w:r w:rsidRPr="003D3A6A">
        <w:rPr>
          <w:rFonts w:eastAsia="Times New Roman" w:cs="Times New Roman"/>
          <w:szCs w:val="24"/>
        </w:rPr>
        <w:t>Πολιτισμού και πρώην Υπουργό Εμπορικής Ναυτιλίας, Αιγαίου και Νησιωτικής Πολιτικής κ. Γεώργιο Βουλγαράκη,</w:t>
      </w:r>
    </w:p>
    <w:p w14:paraId="120319E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2. </w:t>
      </w:r>
      <w:r>
        <w:rPr>
          <w:rFonts w:eastAsia="Times New Roman" w:cs="Times New Roman"/>
          <w:szCs w:val="24"/>
        </w:rPr>
        <w:t>Π</w:t>
      </w:r>
      <w:r>
        <w:rPr>
          <w:rFonts w:eastAsia="Times New Roman" w:cs="Times New Roman"/>
          <w:szCs w:val="24"/>
        </w:rPr>
        <w:t>οινική δικογραφία που αφορά στον Πρωθυπουργό κ. Αλέξιο Τσίπρα, στον Υπουργό Εθνικής Άμυνας κ. Παναγιώτη Καμμένο και στον Υπουργό Ψηφιακής Πολιτική</w:t>
      </w:r>
      <w:r>
        <w:rPr>
          <w:rFonts w:eastAsia="Times New Roman" w:cs="Times New Roman"/>
          <w:szCs w:val="24"/>
        </w:rPr>
        <w:t>ς, Τηλεπικοινωνιών και Ενημέρωσης κ. Νικόλαο Παππά.</w:t>
      </w:r>
    </w:p>
    <w:p w14:paraId="120319E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3.</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οινική δικογραφία που αφορά στους: </w:t>
      </w:r>
    </w:p>
    <w:p w14:paraId="120319E9"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Πρώην Υπουργό Εσωτερικών και Διοικητικής Ανασυγκρότησης κ. Παναγιώτη </w:t>
      </w:r>
      <w:proofErr w:type="spellStart"/>
      <w:r>
        <w:rPr>
          <w:rFonts w:eastAsia="Times New Roman" w:cs="Times New Roman"/>
          <w:szCs w:val="24"/>
        </w:rPr>
        <w:t>Κουρουμπλή</w:t>
      </w:r>
      <w:proofErr w:type="spellEnd"/>
      <w:r>
        <w:rPr>
          <w:rFonts w:eastAsia="Times New Roman" w:cs="Times New Roman"/>
          <w:szCs w:val="24"/>
        </w:rPr>
        <w:t>,</w:t>
      </w:r>
    </w:p>
    <w:p w14:paraId="120319EA"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Πρώην Υπουργό Οικονομίας, Ανάπτυξης και Τουρισμού κ. Γεώργιο Σταθάκη</w:t>
      </w:r>
      <w:r>
        <w:rPr>
          <w:rFonts w:eastAsia="Times New Roman" w:cs="Times New Roman"/>
          <w:szCs w:val="24"/>
        </w:rPr>
        <w:t>,</w:t>
      </w:r>
    </w:p>
    <w:p w14:paraId="120319EB"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Πρώην Υπουργό</w:t>
      </w:r>
      <w:r>
        <w:rPr>
          <w:rFonts w:eastAsia="Times New Roman" w:cs="Times New Roman"/>
          <w:szCs w:val="24"/>
        </w:rPr>
        <w:t xml:space="preserve"> Δικαιοσύνης, Διαφάνειας και Ανθρωπίνων Δικαιωμάτων κ. Νικόλαο Παρασκευόπουλο</w:t>
      </w:r>
      <w:r>
        <w:rPr>
          <w:rFonts w:eastAsia="Times New Roman" w:cs="Times New Roman"/>
          <w:szCs w:val="24"/>
        </w:rPr>
        <w:t>,</w:t>
      </w:r>
    </w:p>
    <w:p w14:paraId="120319EC"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 xml:space="preserve">Πρώην Υπουργό Εργασίας, Κοινωνικής Ασφάλισης και Κοινωνικής Αλληλεγγύης κ. Γεώργιο </w:t>
      </w:r>
      <w:proofErr w:type="spellStart"/>
      <w:r>
        <w:rPr>
          <w:rFonts w:eastAsia="Times New Roman" w:cs="Times New Roman"/>
          <w:szCs w:val="24"/>
        </w:rPr>
        <w:t>Κατρούγκαλο</w:t>
      </w:r>
      <w:proofErr w:type="spellEnd"/>
      <w:r>
        <w:rPr>
          <w:rFonts w:eastAsia="Times New Roman" w:cs="Times New Roman"/>
          <w:szCs w:val="24"/>
        </w:rPr>
        <w:t>,</w:t>
      </w:r>
    </w:p>
    <w:p w14:paraId="120319ED"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Υπουργό Υγείας κ. Ανδρέα Ξανθό</w:t>
      </w:r>
      <w:r>
        <w:rPr>
          <w:rFonts w:eastAsia="Times New Roman" w:cs="Times New Roman"/>
          <w:szCs w:val="24"/>
        </w:rPr>
        <w:t>,</w:t>
      </w:r>
    </w:p>
    <w:p w14:paraId="120319EE"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 xml:space="preserve">Υπουργό Οικονόμων κ. Ευκλείδη </w:t>
      </w:r>
      <w:proofErr w:type="spellStart"/>
      <w:r>
        <w:rPr>
          <w:rFonts w:eastAsia="Times New Roman" w:cs="Times New Roman"/>
          <w:szCs w:val="24"/>
        </w:rPr>
        <w:t>Τσακαλώτο</w:t>
      </w:r>
      <w:proofErr w:type="spellEnd"/>
      <w:r>
        <w:rPr>
          <w:rFonts w:eastAsia="Times New Roman" w:cs="Times New Roman"/>
          <w:szCs w:val="24"/>
        </w:rPr>
        <w:t>,</w:t>
      </w:r>
    </w:p>
    <w:p w14:paraId="120319EF"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Πρώην Υπ</w:t>
      </w:r>
      <w:r>
        <w:rPr>
          <w:rFonts w:eastAsia="Times New Roman" w:cs="Times New Roman"/>
          <w:szCs w:val="24"/>
        </w:rPr>
        <w:t>ουργό Περιβάλλοντος και Ενέργειας κ. Παναγιώτη Σκουρλέτη</w:t>
      </w:r>
      <w:r>
        <w:rPr>
          <w:rFonts w:eastAsia="Times New Roman" w:cs="Times New Roman"/>
          <w:szCs w:val="24"/>
        </w:rPr>
        <w:t>,</w:t>
      </w:r>
    </w:p>
    <w:p w14:paraId="120319F0"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 xml:space="preserve">Υπουργό Υποδομών, Μεταφορών και Δικτύων κ. Χρήστο </w:t>
      </w:r>
      <w:proofErr w:type="spellStart"/>
      <w:r>
        <w:rPr>
          <w:rFonts w:eastAsia="Times New Roman" w:cs="Times New Roman"/>
          <w:szCs w:val="24"/>
        </w:rPr>
        <w:t>Σπίρτζη</w:t>
      </w:r>
      <w:proofErr w:type="spellEnd"/>
      <w:r>
        <w:rPr>
          <w:rFonts w:eastAsia="Times New Roman" w:cs="Times New Roman"/>
          <w:szCs w:val="24"/>
        </w:rPr>
        <w:t>,</w:t>
      </w:r>
    </w:p>
    <w:p w14:paraId="120319F1"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 xml:space="preserve">Πρώην Υπουργό Ναυτιλίας και Νησιωτικής Πολιτικής κ. Θεόδωρο </w:t>
      </w:r>
      <w:proofErr w:type="spellStart"/>
      <w:r>
        <w:rPr>
          <w:rFonts w:eastAsia="Times New Roman" w:cs="Times New Roman"/>
          <w:szCs w:val="24"/>
        </w:rPr>
        <w:t>Δρίτσα</w:t>
      </w:r>
      <w:proofErr w:type="spellEnd"/>
      <w:r>
        <w:rPr>
          <w:rFonts w:eastAsia="Times New Roman" w:cs="Times New Roman"/>
          <w:szCs w:val="24"/>
        </w:rPr>
        <w:t>,</w:t>
      </w:r>
    </w:p>
    <w:p w14:paraId="120319F2"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Υπουργό Αγροτικής Ανάπτυξης και Τροφίμων κ. Ευάγγελο Αποστόλου</w:t>
      </w:r>
      <w:r>
        <w:rPr>
          <w:rFonts w:eastAsia="Times New Roman" w:cs="Times New Roman"/>
          <w:szCs w:val="24"/>
        </w:rPr>
        <w:t>,</w:t>
      </w:r>
    </w:p>
    <w:p w14:paraId="120319F3"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Υπουργό</w:t>
      </w:r>
      <w:r>
        <w:rPr>
          <w:rFonts w:eastAsia="Times New Roman" w:cs="Times New Roman"/>
          <w:szCs w:val="24"/>
        </w:rPr>
        <w:t xml:space="preserve"> Επικρατείας κ. Αλέξανδρο </w:t>
      </w:r>
      <w:proofErr w:type="spellStart"/>
      <w:r>
        <w:rPr>
          <w:rFonts w:eastAsia="Times New Roman" w:cs="Times New Roman"/>
          <w:szCs w:val="24"/>
        </w:rPr>
        <w:t>Φλαμπουράρη</w:t>
      </w:r>
      <w:proofErr w:type="spellEnd"/>
      <w:r>
        <w:rPr>
          <w:rFonts w:eastAsia="Times New Roman" w:cs="Times New Roman"/>
          <w:szCs w:val="24"/>
        </w:rPr>
        <w:t>,</w:t>
      </w:r>
    </w:p>
    <w:p w14:paraId="120319F4"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lastRenderedPageBreak/>
        <w:t>Πρώην Αναπληρωτή Υπουργό Εσωτερικών και Διοικητικής Ανασυγκρότησης κ. Χριστόφορο Βερναρδάκη</w:t>
      </w:r>
      <w:r>
        <w:rPr>
          <w:rFonts w:eastAsia="Times New Roman" w:cs="Times New Roman"/>
          <w:szCs w:val="24"/>
        </w:rPr>
        <w:t>,</w:t>
      </w:r>
    </w:p>
    <w:p w14:paraId="120319F5"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Αναπληρωτή Υπουργό Δικαιοσύνης, Διαφάνειας και Ανθρωπίνων Δικαιωμάτων κ. Δημήτριο Παπαγγελόπουλο</w:t>
      </w:r>
      <w:r>
        <w:rPr>
          <w:rFonts w:eastAsia="Times New Roman" w:cs="Times New Roman"/>
          <w:szCs w:val="24"/>
        </w:rPr>
        <w:t>,</w:t>
      </w:r>
    </w:p>
    <w:p w14:paraId="120319F6"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Αναπληρώτρια Υπουργό Εργασ</w:t>
      </w:r>
      <w:r>
        <w:rPr>
          <w:rFonts w:eastAsia="Times New Roman" w:cs="Times New Roman"/>
          <w:szCs w:val="24"/>
        </w:rPr>
        <w:t>ίας, Κοινωνικής Ασφάλισης και Κοινωνικής Αλληλεγγύης κ. Θεανώ Φωτίου</w:t>
      </w:r>
      <w:r>
        <w:rPr>
          <w:rFonts w:eastAsia="Times New Roman" w:cs="Times New Roman"/>
          <w:szCs w:val="24"/>
        </w:rPr>
        <w:t>,</w:t>
      </w:r>
    </w:p>
    <w:p w14:paraId="120319F7"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Αναπληρώτρια Υπουργό Εργασίας, Κοινωνικής Ασφάλισης και Κοινωνικής Αλληλεγγύης κ. Ουρανία Αντωνοπούλου</w:t>
      </w:r>
      <w:r>
        <w:rPr>
          <w:rFonts w:eastAsia="Times New Roman" w:cs="Times New Roman"/>
          <w:szCs w:val="24"/>
        </w:rPr>
        <w:t>,</w:t>
      </w:r>
    </w:p>
    <w:p w14:paraId="120319F8"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 xml:space="preserve">Αναπληρωτή Υπουργό Υγείας κ. Παύλο </w:t>
      </w:r>
      <w:proofErr w:type="spellStart"/>
      <w:r>
        <w:rPr>
          <w:rFonts w:eastAsia="Times New Roman" w:cs="Times New Roman"/>
          <w:szCs w:val="24"/>
        </w:rPr>
        <w:t>Πολάκη</w:t>
      </w:r>
      <w:proofErr w:type="spellEnd"/>
      <w:r>
        <w:rPr>
          <w:rFonts w:eastAsia="Times New Roman" w:cs="Times New Roman"/>
          <w:szCs w:val="24"/>
        </w:rPr>
        <w:t>,</w:t>
      </w:r>
    </w:p>
    <w:p w14:paraId="120319F9"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Πρώην Αναπληρωτή Υπουργό Οικονομικών κ.</w:t>
      </w:r>
      <w:r>
        <w:rPr>
          <w:rFonts w:eastAsia="Times New Roman" w:cs="Times New Roman"/>
          <w:szCs w:val="24"/>
        </w:rPr>
        <w:t xml:space="preserve"> Τρύφωνα Αλεξιάδη</w:t>
      </w:r>
      <w:r>
        <w:rPr>
          <w:rFonts w:eastAsia="Times New Roman" w:cs="Times New Roman"/>
          <w:szCs w:val="24"/>
        </w:rPr>
        <w:t>,</w:t>
      </w:r>
    </w:p>
    <w:p w14:paraId="120319FA"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 xml:space="preserve">Αναπληρωτή Υπουργό Οικονομικών κ. Γεώργιο </w:t>
      </w:r>
      <w:proofErr w:type="spellStart"/>
      <w:r>
        <w:rPr>
          <w:rFonts w:eastAsia="Times New Roman" w:cs="Times New Roman"/>
          <w:szCs w:val="24"/>
        </w:rPr>
        <w:t>Χουλιαράκη</w:t>
      </w:r>
      <w:proofErr w:type="spellEnd"/>
      <w:r>
        <w:rPr>
          <w:rFonts w:eastAsia="Times New Roman" w:cs="Times New Roman"/>
          <w:szCs w:val="24"/>
        </w:rPr>
        <w:t>,</w:t>
      </w:r>
    </w:p>
    <w:p w14:paraId="120319FB" w14:textId="77777777" w:rsidR="00402C5E" w:rsidRDefault="00212FF6">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Πρώην Αναπληρωτή Υπουργό Περιβάλλοντος και Ενέργειας κ. Ιωάννη Τσιρώνη.</w:t>
      </w:r>
    </w:p>
    <w:p w14:paraId="120319F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Προχωράμε με τον κ. Λαζαρίδη, ο οποίος έχει τον λόγο για πέντε λεπτά. </w:t>
      </w:r>
    </w:p>
    <w:p w14:paraId="120319F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Ευχαριστώ, κύριε Πρόεδρε. </w:t>
      </w:r>
    </w:p>
    <w:p w14:paraId="120319F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Οι προηγούμενοι συνάδελφοι μίλησαν για επτά λεπτά, κύριε Πρόεδρε. Δεν θα τα εξαντλήσω, δεν υπάρχει θέμα. </w:t>
      </w:r>
    </w:p>
    <w:p w14:paraId="120319F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Εγώ θα ήθελα να ξεκινήσω</w:t>
      </w:r>
      <w:r>
        <w:rPr>
          <w:rFonts w:eastAsia="Times New Roman" w:cs="Times New Roman"/>
          <w:szCs w:val="24"/>
        </w:rPr>
        <w:t>,</w:t>
      </w:r>
      <w:r>
        <w:rPr>
          <w:rFonts w:eastAsia="Times New Roman" w:cs="Times New Roman"/>
          <w:szCs w:val="24"/>
        </w:rPr>
        <w:t xml:space="preserve"> σχολιάζοντας αυτό που άκουσα από τους περισσότερους συναδέλφους της Αντιπολίτευσης, τα παράπονα ό</w:t>
      </w:r>
      <w:r>
        <w:rPr>
          <w:rFonts w:eastAsia="Times New Roman" w:cs="Times New Roman"/>
          <w:szCs w:val="24"/>
        </w:rPr>
        <w:t>σον αφορά στις τροπολογίες. Θα ήθελα για άλλη μία φορά να πω το εξής: Οι τροπολογίες αυτές γιατί έρχονται; Έρχονται για να διορθώσουν τα λάθη του παρελθόντος, γιατί ο τρόπος με τον οποίο κυβέρνησαν</w:t>
      </w:r>
      <w:r>
        <w:rPr>
          <w:rFonts w:eastAsia="Times New Roman" w:cs="Times New Roman"/>
          <w:szCs w:val="24"/>
        </w:rPr>
        <w:t>,</w:t>
      </w:r>
      <w:r>
        <w:rPr>
          <w:rFonts w:eastAsia="Times New Roman" w:cs="Times New Roman"/>
          <w:szCs w:val="24"/>
        </w:rPr>
        <w:t xml:space="preserve"> είχε σαν αποτέλεσμα την καταστροφή της χώρας και στη συνέ</w:t>
      </w:r>
      <w:r>
        <w:rPr>
          <w:rFonts w:eastAsia="Times New Roman" w:cs="Times New Roman"/>
          <w:szCs w:val="24"/>
        </w:rPr>
        <w:t>χεια ανέλαβαν τη διάσωση, έκαναν ακόμη χειρότερα τα πράγματα, έφεραν και νόμους οι οποίοι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ήταν ένα μπάχαλο. </w:t>
      </w:r>
    </w:p>
    <w:p w14:paraId="12031A0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Θα σας αναφέρω ένα</w:t>
      </w:r>
      <w:r>
        <w:rPr>
          <w:rFonts w:eastAsia="Times New Roman" w:cs="Times New Roman"/>
          <w:szCs w:val="24"/>
        </w:rPr>
        <w:t xml:space="preserve"> </w:t>
      </w:r>
      <w:r>
        <w:rPr>
          <w:rFonts w:eastAsia="Times New Roman" w:cs="Times New Roman"/>
          <w:szCs w:val="24"/>
        </w:rPr>
        <w:t>δύο παραδείγματα. Προσωπικά έφερα μία τροπολογία πριν από μερικούς μήνες</w:t>
      </w:r>
      <w:r>
        <w:rPr>
          <w:rFonts w:eastAsia="Times New Roman" w:cs="Times New Roman"/>
          <w:szCs w:val="24"/>
        </w:rPr>
        <w:t>,</w:t>
      </w:r>
      <w:r>
        <w:rPr>
          <w:rFonts w:eastAsia="Times New Roman" w:cs="Times New Roman"/>
          <w:szCs w:val="24"/>
        </w:rPr>
        <w:t xml:space="preserve"> με την οποία μπορέσαμε και σώσαμε τα οικό</w:t>
      </w:r>
      <w:r>
        <w:rPr>
          <w:rFonts w:eastAsia="Times New Roman" w:cs="Times New Roman"/>
          <w:szCs w:val="24"/>
        </w:rPr>
        <w:t>πεδα ή για να είμαι πιο ακριβής τα οικόπεδα τα οποία προορίζονταν για σχολεία σε όλους τους δήμους στην Ελλάδα. Πήγαν και υποχρέωσαν τους δήμους, τους έδωσαν οικόπεδα και τους υποχρέωσαν να υπογράψουν ότι εντός πέντε ετών</w:t>
      </w:r>
      <w:r>
        <w:rPr>
          <w:rFonts w:eastAsia="Times New Roman" w:cs="Times New Roman"/>
          <w:szCs w:val="24"/>
        </w:rPr>
        <w:t>,</w:t>
      </w:r>
      <w:r>
        <w:rPr>
          <w:rFonts w:eastAsia="Times New Roman" w:cs="Times New Roman"/>
          <w:szCs w:val="24"/>
        </w:rPr>
        <w:t xml:space="preserve"> θα έπρεπε να υλοποιήσουν την κατα</w:t>
      </w:r>
      <w:r>
        <w:rPr>
          <w:rFonts w:eastAsia="Times New Roman" w:cs="Times New Roman"/>
          <w:szCs w:val="24"/>
        </w:rPr>
        <w:t>σκευή του σχολείου -μηχανικός είμαι στο επάγγελμα με μεγάλη πείρα στις κατασκευές- δηλαδή θα έπρεπε εντός πέντε ετών ο δήμος να ολοκληρώσει τη μελέτη, να βρει κονδύλια, να κατασκευάσει, να ε</w:t>
      </w:r>
      <w:r>
        <w:rPr>
          <w:rFonts w:eastAsia="Times New Roman" w:cs="Times New Roman"/>
          <w:szCs w:val="24"/>
        </w:rPr>
        <w:lastRenderedPageBreak/>
        <w:t xml:space="preserve">ξοπλίσει το σχολείο και να το λειτουργήσει, πράγμα το οποίο είναι </w:t>
      </w:r>
      <w:r>
        <w:rPr>
          <w:rFonts w:eastAsia="Times New Roman" w:cs="Times New Roman"/>
          <w:szCs w:val="24"/>
        </w:rPr>
        <w:t xml:space="preserve">αδύνατον πρακτικά. Εν τω μεταξύ θα πρέπει υπολογίσουμε και την οικονομική κρίση, την οποία βιώνει η πατρίδα μας. </w:t>
      </w:r>
    </w:p>
    <w:p w14:paraId="12031A0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Τι είχε αυτό σαν αποτέλεσμα; Να πέσει το ΤΑΙΠΕΔ στα οικόπεδα αυτά, να θέλει να πάρει τα οικόπεδα από τους δήμους, με αποτέλεσμα να πάει περίπα</w:t>
      </w:r>
      <w:r>
        <w:rPr>
          <w:rFonts w:eastAsia="Times New Roman" w:cs="Times New Roman"/>
          <w:szCs w:val="24"/>
        </w:rPr>
        <w:t xml:space="preserve">το η υπόθεση σχολείο και στη συνέχεια το ΤΑΙΠΕΔ να τα εκποιήσει. Με τροπολογία ήρθαμε και γλιτώσαμε τα σχολεία και τα πέντε χρόνια τα κάναμε πενήντα. Η Νέα Δημοκρατία καταψήφισε την τροπολογία αυτή, όπως και άλλα κόμματα την καταψήφισαν. </w:t>
      </w:r>
    </w:p>
    <w:p w14:paraId="12031A0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Θα αναφέρω κάτι ά</w:t>
      </w:r>
      <w:r>
        <w:rPr>
          <w:rFonts w:eastAsia="Times New Roman" w:cs="Times New Roman"/>
          <w:szCs w:val="24"/>
        </w:rPr>
        <w:t>λλο σε σχέση με τα αναπτυξιακά προγράμματα τα οποία είχαν φέρει. Έφεραν αναπτυξιακά προγράμματα</w:t>
      </w:r>
      <w:r>
        <w:rPr>
          <w:rFonts w:eastAsia="Times New Roman" w:cs="Times New Roman"/>
          <w:szCs w:val="24"/>
        </w:rPr>
        <w:t>,</w:t>
      </w:r>
      <w:r>
        <w:rPr>
          <w:rFonts w:eastAsia="Times New Roman" w:cs="Times New Roman"/>
          <w:szCs w:val="24"/>
        </w:rPr>
        <w:t xml:space="preserve"> μέσα στα οποία δεν είχαν προβλέψει το νομικό πλαίσιο</w:t>
      </w:r>
      <w:r>
        <w:rPr>
          <w:rFonts w:eastAsia="Times New Roman" w:cs="Times New Roman"/>
          <w:szCs w:val="24"/>
        </w:rPr>
        <w:t>,</w:t>
      </w:r>
      <w:r>
        <w:rPr>
          <w:rFonts w:eastAsia="Times New Roman" w:cs="Times New Roman"/>
          <w:szCs w:val="24"/>
        </w:rPr>
        <w:t xml:space="preserve"> με το οποίο θα είχε τη δυνατότητα κάποιος ο οποίος συμμετείχε σε αυτό το πρόγραμμα επενδύσεων</w:t>
      </w:r>
      <w:r>
        <w:rPr>
          <w:rFonts w:eastAsia="Times New Roman" w:cs="Times New Roman"/>
          <w:szCs w:val="24"/>
        </w:rPr>
        <w:t>,</w:t>
      </w:r>
      <w:r>
        <w:rPr>
          <w:rFonts w:eastAsia="Times New Roman" w:cs="Times New Roman"/>
          <w:szCs w:val="24"/>
        </w:rPr>
        <w:t xml:space="preserve"> να μπορεί </w:t>
      </w:r>
      <w:r>
        <w:rPr>
          <w:rFonts w:eastAsia="Times New Roman" w:cs="Times New Roman"/>
          <w:szCs w:val="24"/>
        </w:rPr>
        <w:t xml:space="preserve">να επιστρέψει τα χρήματα, εφόσον δεν μπορούσε για λόγους ανωτέρας βίας να υλοποιήσει αυτό το επενδυτικό πρόγραμμα, δηλαδή εξαιτίας θανάτου, εξαιτίας καιρικών συνθηκών κ.λπ.. Δεν υπήρχε το νομικό πλαίσιο και οι άνθρωποι ήταν εγκλωβισμένοι και δεν μπορούσαν </w:t>
      </w:r>
      <w:r>
        <w:rPr>
          <w:rFonts w:eastAsia="Times New Roman" w:cs="Times New Roman"/>
          <w:szCs w:val="24"/>
        </w:rPr>
        <w:lastRenderedPageBreak/>
        <w:t xml:space="preserve">οι επιχειρηματίες να επιστρέψουν τα χρήματα. Φέραμε τροπολογία και βοηθήσαμε τους ανθρώπους αυτούς να επιστρέψουν τα χρήματα και να μπορέσουν να λύσουν αυτό το πρόβλημα. </w:t>
      </w:r>
    </w:p>
    <w:p w14:paraId="12031A0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Κάτι άλλο τώρα από πλευράς ΠΑΣΟΚ. Μίλησε το ΠΑΣΟΚ για διορισμούς. Ποιος μίλησε για δι</w:t>
      </w:r>
      <w:r>
        <w:rPr>
          <w:rFonts w:eastAsia="Times New Roman" w:cs="Times New Roman"/>
          <w:szCs w:val="24"/>
        </w:rPr>
        <w:t xml:space="preserve">ορισμούς; Το ΠΑΣΟΚ, το κόμμα το οποίο έκανε στην ουσία κατάληψη του κράτους. </w:t>
      </w:r>
    </w:p>
    <w:p w14:paraId="12031A0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Ξέρετε, εγώ τότε ήμουν νέος φοιτητής στα πρώτα χρόνια και θυμάμαι ότι με σημειώματα τότε διόριζαν οι Βουλευτές του ΠΑΣΟΚ κόσμο στο δημόσιο</w:t>
      </w:r>
      <w:r>
        <w:rPr>
          <w:rFonts w:eastAsia="Times New Roman" w:cs="Times New Roman"/>
          <w:b/>
          <w:szCs w:val="24"/>
        </w:rPr>
        <w:t xml:space="preserve"> </w:t>
      </w:r>
      <w:r>
        <w:rPr>
          <w:rFonts w:eastAsia="Times New Roman" w:cs="Times New Roman"/>
          <w:szCs w:val="24"/>
        </w:rPr>
        <w:t>και σας το λέω εγώ, Βουλευτής των Ανεξά</w:t>
      </w:r>
      <w:r>
        <w:rPr>
          <w:rFonts w:eastAsia="Times New Roman" w:cs="Times New Roman"/>
          <w:szCs w:val="24"/>
        </w:rPr>
        <w:t>ρτητων Ελλήνων, που εμείς μέσα στην Κοινοβουλευτική μας Ομάδα δεν έχουμε ούτε έναν δημόσιο υπάλληλο. Είμαστε όλοι επιστήμονες, ελεύθεροι επαγγελματίες και επιχειρηματίες. Επομένως το ΠΑΣΟΚ</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δεν μπορεί να μιλάει για διορισμούς στο δημόσιο. Αυτό</w:t>
      </w:r>
      <w:r>
        <w:rPr>
          <w:rFonts w:eastAsia="Times New Roman" w:cs="Times New Roman"/>
          <w:szCs w:val="24"/>
        </w:rPr>
        <w:t xml:space="preserve"> ας μην το εκλάβει κανείς ως μομφή προς τους δημοσίους υπαλλήλους. Αλίμονο! Υπάρχει η συντριπτική πλειοψηφία των δημοσίων υπαλλήλων που είναι έντιμοι, είναι ικανοί και επιτελούν το καθήκον τους με συνέπεια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τους ευχαριστούμε ως Έλληνες γι’ </w:t>
      </w:r>
      <w:r>
        <w:rPr>
          <w:rFonts w:eastAsia="Times New Roman" w:cs="Times New Roman"/>
          <w:szCs w:val="24"/>
        </w:rPr>
        <w:t xml:space="preserve">αυτό. </w:t>
      </w:r>
    </w:p>
    <w:p w14:paraId="12031A05" w14:textId="77777777" w:rsidR="00402C5E" w:rsidRDefault="00212FF6">
      <w:pPr>
        <w:spacing w:line="600" w:lineRule="auto"/>
        <w:ind w:firstLine="720"/>
        <w:jc w:val="both"/>
        <w:rPr>
          <w:rFonts w:eastAsia="Times New Roman"/>
          <w:szCs w:val="24"/>
        </w:rPr>
      </w:pPr>
      <w:r>
        <w:rPr>
          <w:rFonts w:eastAsia="Times New Roman"/>
          <w:szCs w:val="24"/>
        </w:rPr>
        <w:t xml:space="preserve">Κάτι άλλο τώρα προς την Αντιπολίτευση. Θα πρέπει να είναι προσεκτική στο θέμα της διαχείρισης των σκουπιδιών, γιατί </w:t>
      </w:r>
      <w:r>
        <w:rPr>
          <w:rFonts w:eastAsia="Times New Roman"/>
          <w:szCs w:val="24"/>
        </w:rPr>
        <w:lastRenderedPageBreak/>
        <w:t xml:space="preserve">ξέρετε ότι το μεγαλύτερο κομμάτι σήμερα, όσον αφορά τα κέρδη της μαφίας είτε στην Ιταλία είτε οπουδήποτε στον κόσμο έχει να κάνει με </w:t>
      </w:r>
      <w:r>
        <w:rPr>
          <w:rFonts w:eastAsia="Times New Roman"/>
          <w:szCs w:val="24"/>
        </w:rPr>
        <w:t xml:space="preserve">τα σκουπίδια. Επομένως δεν μπορεί να τάσσεται κανείς </w:t>
      </w:r>
      <w:r>
        <w:rPr>
          <w:rFonts w:eastAsia="Times New Roman"/>
          <w:szCs w:val="24"/>
          <w:lang w:val="en-US"/>
        </w:rPr>
        <w:t>a</w:t>
      </w:r>
      <w:r>
        <w:rPr>
          <w:rFonts w:eastAsia="Times New Roman"/>
          <w:szCs w:val="24"/>
        </w:rPr>
        <w:t xml:space="preserve"> </w:t>
      </w:r>
      <w:r>
        <w:rPr>
          <w:rFonts w:eastAsia="Times New Roman"/>
          <w:szCs w:val="24"/>
          <w:lang w:val="en-US"/>
        </w:rPr>
        <w:t>priori</w:t>
      </w:r>
      <w:r>
        <w:rPr>
          <w:rFonts w:eastAsia="Times New Roman"/>
          <w:szCs w:val="24"/>
        </w:rPr>
        <w:t xml:space="preserve"> με τέτοια ελαφρότητα και να λέει «όχι να πάνε τα σκουπίδια στους ιδιώτες» κ.λπ.</w:t>
      </w:r>
      <w:r>
        <w:rPr>
          <w:rFonts w:eastAsia="Times New Roman"/>
          <w:szCs w:val="24"/>
        </w:rPr>
        <w:t>.</w:t>
      </w:r>
      <w:r>
        <w:rPr>
          <w:rFonts w:eastAsia="Times New Roman"/>
          <w:szCs w:val="24"/>
        </w:rPr>
        <w:t xml:space="preserve"> Θα πρέπει να είναι κανείς πάρα πολύ προσεκτικός σε αυτό.</w:t>
      </w:r>
    </w:p>
    <w:p w14:paraId="12031A06" w14:textId="77777777" w:rsidR="00402C5E" w:rsidRDefault="00212FF6">
      <w:pPr>
        <w:spacing w:line="600" w:lineRule="auto"/>
        <w:ind w:firstLine="720"/>
        <w:jc w:val="both"/>
        <w:rPr>
          <w:rFonts w:eastAsia="Times New Roman"/>
          <w:szCs w:val="24"/>
        </w:rPr>
      </w:pPr>
      <w:r>
        <w:rPr>
          <w:rFonts w:eastAsia="Times New Roman"/>
          <w:szCs w:val="24"/>
        </w:rPr>
        <w:t>Εδώ ολοκλήρωσα, κύριε Πρόεδρε. Σας ευχαριστώ πολύ.</w:t>
      </w:r>
    </w:p>
    <w:p w14:paraId="12031A07" w14:textId="77777777" w:rsidR="00402C5E" w:rsidRDefault="00212FF6">
      <w:pPr>
        <w:spacing w:line="600" w:lineRule="auto"/>
        <w:ind w:firstLine="720"/>
        <w:jc w:val="both"/>
        <w:rPr>
          <w:rFonts w:eastAsia="Times New Roman"/>
          <w:szCs w:val="24"/>
        </w:rPr>
      </w:pPr>
      <w:r>
        <w:rPr>
          <w:rFonts w:eastAsia="Times New Roman"/>
          <w:b/>
          <w:szCs w:val="24"/>
        </w:rPr>
        <w:t>ΠΡΟΕΔ</w:t>
      </w:r>
      <w:r>
        <w:rPr>
          <w:rFonts w:eastAsia="Times New Roman"/>
          <w:b/>
          <w:szCs w:val="24"/>
        </w:rPr>
        <w:t>ΡΕΥΩΝ (Δημήτριος Κρεμαστινός):</w:t>
      </w:r>
      <w:r>
        <w:rPr>
          <w:rFonts w:eastAsia="Times New Roman"/>
          <w:szCs w:val="24"/>
        </w:rPr>
        <w:t xml:space="preserve"> Κι εγώ σας ευχαριστώ.</w:t>
      </w:r>
    </w:p>
    <w:p w14:paraId="12031A08" w14:textId="77777777" w:rsidR="00402C5E" w:rsidRDefault="00212FF6">
      <w:pPr>
        <w:spacing w:line="600" w:lineRule="auto"/>
        <w:ind w:firstLine="720"/>
        <w:jc w:val="both"/>
        <w:rPr>
          <w:rFonts w:eastAsia="Times New Roman"/>
          <w:szCs w:val="24"/>
        </w:rPr>
      </w:pPr>
      <w:r>
        <w:rPr>
          <w:rFonts w:eastAsia="Times New Roman"/>
          <w:szCs w:val="24"/>
        </w:rPr>
        <w:t xml:space="preserve">Προχωρούμε με την επόμενη ομιλήτρια, την κ. </w:t>
      </w:r>
      <w:proofErr w:type="spellStart"/>
      <w:r>
        <w:rPr>
          <w:rFonts w:eastAsia="Times New Roman"/>
          <w:szCs w:val="24"/>
        </w:rPr>
        <w:t>Μεγαλοοικονόμου</w:t>
      </w:r>
      <w:proofErr w:type="spellEnd"/>
      <w:r>
        <w:rPr>
          <w:rFonts w:eastAsia="Times New Roman"/>
          <w:szCs w:val="24"/>
        </w:rPr>
        <w:t>.</w:t>
      </w:r>
    </w:p>
    <w:p w14:paraId="12031A09" w14:textId="77777777" w:rsidR="00402C5E" w:rsidRDefault="00212FF6">
      <w:pPr>
        <w:spacing w:line="600" w:lineRule="auto"/>
        <w:ind w:firstLine="720"/>
        <w:jc w:val="both"/>
        <w:rPr>
          <w:rFonts w:eastAsia="Times New Roman"/>
          <w:szCs w:val="24"/>
        </w:rPr>
      </w:pPr>
      <w:r>
        <w:rPr>
          <w:rFonts w:eastAsia="Times New Roman"/>
          <w:szCs w:val="24"/>
        </w:rPr>
        <w:t xml:space="preserve">Παρακαλώ, κυρία </w:t>
      </w:r>
      <w:proofErr w:type="spellStart"/>
      <w:r>
        <w:rPr>
          <w:rFonts w:eastAsia="Times New Roman"/>
          <w:szCs w:val="24"/>
        </w:rPr>
        <w:t>Μεγαλοοικονόμου</w:t>
      </w:r>
      <w:proofErr w:type="spellEnd"/>
      <w:r>
        <w:rPr>
          <w:rFonts w:eastAsia="Times New Roman"/>
          <w:szCs w:val="24"/>
        </w:rPr>
        <w:t>, έχετε τον λόγο.</w:t>
      </w:r>
    </w:p>
    <w:p w14:paraId="12031A0A"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Ευχαριστώ, κύριε Πρόεδρε.</w:t>
      </w:r>
    </w:p>
    <w:p w14:paraId="12031A0B" w14:textId="77777777" w:rsidR="00402C5E" w:rsidRDefault="00212FF6">
      <w:pPr>
        <w:spacing w:line="600" w:lineRule="auto"/>
        <w:ind w:firstLine="720"/>
        <w:jc w:val="both"/>
        <w:rPr>
          <w:rFonts w:eastAsia="Times New Roman"/>
          <w:szCs w:val="24"/>
        </w:rPr>
      </w:pPr>
      <w:r>
        <w:rPr>
          <w:rFonts w:eastAsia="Times New Roman"/>
          <w:szCs w:val="24"/>
        </w:rPr>
        <w:t xml:space="preserve">Εγώ δεν θα αναφερθώ σε πολλά πράγματα, </w:t>
      </w:r>
      <w:r>
        <w:rPr>
          <w:rFonts w:eastAsia="Times New Roman"/>
          <w:szCs w:val="24"/>
        </w:rPr>
        <w:t xml:space="preserve">απλώς θέλω να πω, κύριε Υπουργέ, ότι για άλλη μια φορά είδαμε ένα επείγον νομοσχέδιο, που θεωρώ ότι μόνο για την ΕΠΟ ήταν το επείγον και φτάσαμε στη λήξη του </w:t>
      </w:r>
      <w:r>
        <w:rPr>
          <w:rFonts w:eastAsia="Times New Roman"/>
          <w:szCs w:val="24"/>
        </w:rPr>
        <w:t>κ</w:t>
      </w:r>
      <w:r>
        <w:rPr>
          <w:rFonts w:eastAsia="Times New Roman"/>
          <w:szCs w:val="24"/>
        </w:rPr>
        <w:t>αι είναι ένα σοβαρό πρόβλημα, γιατί επί τόσα χρόνια διαιωνίζεται αυτό το ποδοσφαιρικό πρόβλημα με</w:t>
      </w:r>
      <w:r>
        <w:rPr>
          <w:rFonts w:eastAsia="Times New Roman"/>
          <w:szCs w:val="24"/>
        </w:rPr>
        <w:t xml:space="preserve"> </w:t>
      </w:r>
      <w:r>
        <w:rPr>
          <w:rFonts w:eastAsia="Times New Roman"/>
          <w:szCs w:val="24"/>
        </w:rPr>
        <w:lastRenderedPageBreak/>
        <w:t>βιαιότητες, με στημένα παιχνίδια, με όλα αυτά τα προβλήματα. Πρέπει το ηλεκτρονικό εισιτήριο να το εφαρμόσουμε</w:t>
      </w:r>
      <w:r>
        <w:rPr>
          <w:rFonts w:eastAsia="Times New Roman"/>
          <w:szCs w:val="24"/>
        </w:rPr>
        <w:t>,</w:t>
      </w:r>
      <w:r>
        <w:rPr>
          <w:rFonts w:eastAsia="Times New Roman"/>
          <w:szCs w:val="24"/>
        </w:rPr>
        <w:t xml:space="preserve"> όσο μπορούμε πιο γρήγορα.</w:t>
      </w:r>
    </w:p>
    <w:p w14:paraId="12031A0C" w14:textId="77777777" w:rsidR="00402C5E" w:rsidRDefault="00212FF6">
      <w:pPr>
        <w:spacing w:line="600" w:lineRule="auto"/>
        <w:ind w:firstLine="720"/>
        <w:jc w:val="both"/>
        <w:rPr>
          <w:rFonts w:eastAsia="Times New Roman"/>
          <w:szCs w:val="24"/>
        </w:rPr>
      </w:pPr>
      <w:r>
        <w:rPr>
          <w:rFonts w:eastAsia="Times New Roman"/>
          <w:szCs w:val="24"/>
        </w:rPr>
        <w:t xml:space="preserve">Το μόνο που θεωρώ ότι ήταν σημαντικό είναι τα </w:t>
      </w:r>
      <w:r>
        <w:rPr>
          <w:rFonts w:eastAsia="Times New Roman"/>
          <w:szCs w:val="24"/>
          <w:lang w:val="en-US"/>
        </w:rPr>
        <w:t>Special</w:t>
      </w:r>
      <w:r>
        <w:rPr>
          <w:rFonts w:eastAsia="Times New Roman"/>
          <w:szCs w:val="24"/>
        </w:rPr>
        <w:t xml:space="preserve"> </w:t>
      </w:r>
      <w:r>
        <w:rPr>
          <w:rFonts w:eastAsia="Times New Roman"/>
          <w:szCs w:val="24"/>
          <w:lang w:val="en-US"/>
        </w:rPr>
        <w:t>Olympics</w:t>
      </w:r>
      <w:r>
        <w:rPr>
          <w:rFonts w:eastAsia="Times New Roman"/>
          <w:szCs w:val="24"/>
        </w:rPr>
        <w:t xml:space="preserve"> και πρέπει να φροντίσουμε για την αναβάθμισή τους, να κάνουμε ό,τι είναι δυνατόν από μέρους</w:t>
      </w:r>
      <w:r>
        <w:rPr>
          <w:rFonts w:eastAsia="Times New Roman"/>
          <w:szCs w:val="24"/>
        </w:rPr>
        <w:t xml:space="preserve"> μας,</w:t>
      </w:r>
      <w:r>
        <w:rPr>
          <w:rFonts w:eastAsia="Times New Roman"/>
          <w:szCs w:val="24"/>
        </w:rPr>
        <w:t xml:space="preserve"> να τους βοηθήσουμε όσο περισσότερο μπορούμε, γιατί το έχουν</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ανάγκη. Μας κάνουν υπερήφανους, γιατί είναι μια ειδική κατηγορία</w:t>
      </w:r>
      <w:r>
        <w:rPr>
          <w:rFonts w:eastAsia="Times New Roman"/>
          <w:szCs w:val="24"/>
        </w:rPr>
        <w:t>,</w:t>
      </w:r>
      <w:r>
        <w:rPr>
          <w:rFonts w:eastAsia="Times New Roman"/>
          <w:szCs w:val="24"/>
        </w:rPr>
        <w:t xml:space="preserve"> που πιστεύω ότι δίν</w:t>
      </w:r>
      <w:r>
        <w:rPr>
          <w:rFonts w:eastAsia="Times New Roman"/>
          <w:szCs w:val="24"/>
        </w:rPr>
        <w:t>ουν σώμα και ψυχή</w:t>
      </w:r>
      <w:r>
        <w:rPr>
          <w:rFonts w:eastAsia="Times New Roman"/>
          <w:szCs w:val="24"/>
        </w:rPr>
        <w:t>,</w:t>
      </w:r>
      <w:r>
        <w:rPr>
          <w:rFonts w:eastAsia="Times New Roman"/>
          <w:szCs w:val="24"/>
        </w:rPr>
        <w:t xml:space="preserve"> για να φτάσουν να σηκώσουν την ελληνική σημαία εκεί που πρέπει να τη σηκώσουν, χωρίς να περιμένουν τίποτα από το ελληνικό κράτος. Αυτούς πρέπει να κοιτάξουμε πάνω από όλα. Τα υπόλοιπα τα βλέπω τελείως στημένα.</w:t>
      </w:r>
    </w:p>
    <w:p w14:paraId="12031A0D" w14:textId="77777777" w:rsidR="00402C5E" w:rsidRDefault="00212FF6">
      <w:pPr>
        <w:spacing w:line="600" w:lineRule="auto"/>
        <w:ind w:firstLine="720"/>
        <w:jc w:val="both"/>
        <w:rPr>
          <w:rFonts w:eastAsia="Times New Roman"/>
          <w:szCs w:val="24"/>
        </w:rPr>
      </w:pPr>
      <w:r>
        <w:rPr>
          <w:rFonts w:eastAsia="Times New Roman"/>
          <w:szCs w:val="24"/>
        </w:rPr>
        <w:t xml:space="preserve">Ως προς την τροπολογία για </w:t>
      </w:r>
      <w:r>
        <w:rPr>
          <w:rFonts w:eastAsia="Times New Roman"/>
          <w:szCs w:val="24"/>
        </w:rPr>
        <w:t>τους δήμους και τα απόβλητα ήταν ένα πρόβλημα που θέλατε να πάθετε. Τόσες φορές δίνατε συνέχεια αναβολή στην αναβολή, αναθεωρούσατε τις συμβάσεις. Σας το είχα επισημάνει από τον Μάρτιο, αλλά δεν με άκουσε ο κύριος Υπουργός. Δεν ξέρω τι θα κάνετε τώρα, τι α</w:t>
      </w:r>
      <w:r>
        <w:rPr>
          <w:rFonts w:eastAsia="Times New Roman"/>
          <w:szCs w:val="24"/>
        </w:rPr>
        <w:t xml:space="preserve">ποφασίσατε και αν συμφωνήσατε. Δυστυχώς δεν μπόρεσα να το παρακολουθήσω, γιατί ήμουν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για την υγεία. Δεν </w:t>
      </w:r>
      <w:r>
        <w:rPr>
          <w:rFonts w:eastAsia="Times New Roman"/>
          <w:szCs w:val="24"/>
        </w:rPr>
        <w:lastRenderedPageBreak/>
        <w:t>ξέρω τι έγινε. Ελπίζω να βρήκατε άκρη, γιατί τα σκουπίδια θα μας πνίξουν και υπάρχει φόβος για ασθένειες. Ελπίζω να βρήκατε άκρ</w:t>
      </w:r>
      <w:r>
        <w:rPr>
          <w:rFonts w:eastAsia="Times New Roman"/>
          <w:szCs w:val="24"/>
        </w:rPr>
        <w:t>η και λύση. Το εύχομαι αυτό. Είναι για το καλό της πατρίδας μας και της υγείας κυριότερα.</w:t>
      </w:r>
    </w:p>
    <w:p w14:paraId="12031A0E" w14:textId="77777777" w:rsidR="00402C5E" w:rsidRDefault="00212FF6">
      <w:pPr>
        <w:spacing w:line="600" w:lineRule="auto"/>
        <w:ind w:firstLine="720"/>
        <w:jc w:val="both"/>
        <w:rPr>
          <w:rFonts w:eastAsia="Times New Roman"/>
          <w:szCs w:val="24"/>
        </w:rPr>
      </w:pPr>
      <w:r>
        <w:rPr>
          <w:rFonts w:eastAsia="Times New Roman"/>
          <w:szCs w:val="24"/>
        </w:rPr>
        <w:t>Θα επιφυλαχτούμε τώρα για την ψηφοφορία. Ελπίζω και εύχομαι να τα βρούμε.</w:t>
      </w:r>
    </w:p>
    <w:p w14:paraId="12031A0F" w14:textId="77777777" w:rsidR="00402C5E" w:rsidRDefault="00212FF6">
      <w:pPr>
        <w:spacing w:line="600" w:lineRule="auto"/>
        <w:ind w:firstLine="720"/>
        <w:jc w:val="both"/>
        <w:rPr>
          <w:rFonts w:eastAsia="Times New Roman"/>
          <w:szCs w:val="24"/>
        </w:rPr>
      </w:pPr>
      <w:r>
        <w:rPr>
          <w:rFonts w:eastAsia="Times New Roman"/>
          <w:szCs w:val="24"/>
        </w:rPr>
        <w:t>Ευχαριστώ.</w:t>
      </w:r>
    </w:p>
    <w:p w14:paraId="12031A10" w14:textId="77777777" w:rsidR="00402C5E" w:rsidRDefault="00212FF6">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κυρία </w:t>
      </w:r>
      <w:proofErr w:type="spellStart"/>
      <w:r>
        <w:rPr>
          <w:rFonts w:eastAsia="Times New Roman"/>
          <w:szCs w:val="24"/>
        </w:rPr>
        <w:t>Μεγαλοοικονόμου</w:t>
      </w:r>
      <w:proofErr w:type="spellEnd"/>
      <w:r>
        <w:rPr>
          <w:rFonts w:eastAsia="Times New Roman"/>
          <w:szCs w:val="24"/>
        </w:rPr>
        <w:t>.</w:t>
      </w:r>
    </w:p>
    <w:p w14:paraId="12031A11" w14:textId="77777777" w:rsidR="00402C5E" w:rsidRDefault="00212FF6">
      <w:pPr>
        <w:spacing w:line="600" w:lineRule="auto"/>
        <w:ind w:firstLine="720"/>
        <w:jc w:val="both"/>
        <w:rPr>
          <w:rFonts w:eastAsia="Times New Roman"/>
          <w:szCs w:val="24"/>
        </w:rPr>
      </w:pPr>
      <w:r>
        <w:rPr>
          <w:rFonts w:eastAsia="Times New Roman"/>
          <w:szCs w:val="24"/>
        </w:rPr>
        <w:t>Ο κ.</w:t>
      </w:r>
      <w:r>
        <w:rPr>
          <w:rFonts w:eastAsia="Times New Roman"/>
          <w:szCs w:val="24"/>
        </w:rPr>
        <w:t xml:space="preserve"> </w:t>
      </w:r>
      <w:proofErr w:type="spellStart"/>
      <w:r>
        <w:rPr>
          <w:rFonts w:eastAsia="Times New Roman"/>
          <w:szCs w:val="24"/>
        </w:rPr>
        <w:t>Μαυρωτάς</w:t>
      </w:r>
      <w:proofErr w:type="spellEnd"/>
      <w:r>
        <w:rPr>
          <w:rFonts w:eastAsia="Times New Roman"/>
          <w:szCs w:val="24"/>
        </w:rPr>
        <w:t xml:space="preserve"> έχει τον λόγο.</w:t>
      </w:r>
    </w:p>
    <w:p w14:paraId="12031A12" w14:textId="77777777" w:rsidR="00402C5E" w:rsidRDefault="00212FF6">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κύριε Πρόεδρε.</w:t>
      </w:r>
    </w:p>
    <w:p w14:paraId="12031A13" w14:textId="77777777" w:rsidR="00402C5E" w:rsidRDefault="00212FF6">
      <w:pPr>
        <w:spacing w:line="600" w:lineRule="auto"/>
        <w:ind w:firstLine="720"/>
        <w:jc w:val="both"/>
        <w:rPr>
          <w:rFonts w:eastAsia="Times New Roman"/>
          <w:szCs w:val="24"/>
        </w:rPr>
      </w:pPr>
      <w:r>
        <w:rPr>
          <w:rFonts w:eastAsia="Times New Roman"/>
          <w:szCs w:val="24"/>
        </w:rPr>
        <w:t>Επιτρέψτε μου να ξεκινήσω από κάτι που είπε ο συνάδελφος, ο Κοινοβουλευτικός Εκπρόσωπος από τη Χρυσή Αυγή, που μίλησε για ντόπινγκ και αναβολικά. Το ντόπινγκ και τα αναβολικά ας μην τα τ</w:t>
      </w:r>
      <w:r>
        <w:rPr>
          <w:rFonts w:eastAsia="Times New Roman"/>
          <w:szCs w:val="24"/>
        </w:rPr>
        <w:t>σουβαλιάζουμε όλα. Υπάρχουν οι πονηροί που κόβουν δρόμο και υπάρχουν και οι χιλιάδες καθαροί αθλητές</w:t>
      </w:r>
      <w:r>
        <w:rPr>
          <w:rFonts w:eastAsia="Times New Roman"/>
          <w:szCs w:val="24"/>
        </w:rPr>
        <w:t>,</w:t>
      </w:r>
      <w:r>
        <w:rPr>
          <w:rFonts w:eastAsia="Times New Roman"/>
          <w:szCs w:val="24"/>
        </w:rPr>
        <w:t xml:space="preserve"> που με τις δικές τους δυνάμεις προχωρούν όσο μπορούν. Το ντόπινγκ είναι ένας λεκές για τον αθλητισμό, δεν είναι ο ίδιος ο αθλητισμός. Μη στέλνουμε, λοιπόν</w:t>
      </w:r>
      <w:r>
        <w:rPr>
          <w:rFonts w:eastAsia="Times New Roman"/>
          <w:szCs w:val="24"/>
        </w:rPr>
        <w:t xml:space="preserve">, μηνύματα αποθαρρυντικά για τον </w:t>
      </w:r>
      <w:r>
        <w:rPr>
          <w:rFonts w:eastAsia="Times New Roman"/>
          <w:szCs w:val="24"/>
        </w:rPr>
        <w:lastRenderedPageBreak/>
        <w:t>αθλητισμό, ειδικά σε γονείς και παιδιά. Σας το λέει αυτό ένας άνθρωπος</w:t>
      </w:r>
      <w:r>
        <w:rPr>
          <w:rFonts w:eastAsia="Times New Roman"/>
          <w:szCs w:val="24"/>
        </w:rPr>
        <w:t>,</w:t>
      </w:r>
      <w:r>
        <w:rPr>
          <w:rFonts w:eastAsia="Times New Roman"/>
          <w:szCs w:val="24"/>
        </w:rPr>
        <w:t xml:space="preserve"> που έχει φάει τη ζωή του στον αθλητισμό, οπότε κάτι ξέρει.</w:t>
      </w:r>
    </w:p>
    <w:p w14:paraId="12031A14" w14:textId="77777777" w:rsidR="00402C5E" w:rsidRDefault="00212FF6">
      <w:pPr>
        <w:spacing w:line="600" w:lineRule="auto"/>
        <w:ind w:firstLine="720"/>
        <w:jc w:val="both"/>
        <w:rPr>
          <w:rFonts w:eastAsia="Times New Roman"/>
          <w:szCs w:val="24"/>
        </w:rPr>
      </w:pPr>
      <w:r>
        <w:rPr>
          <w:rFonts w:eastAsia="Times New Roman"/>
          <w:szCs w:val="24"/>
        </w:rPr>
        <w:t>Πάμε να δούμε λίγο τα του νομοσχεδίου. Το υπόμνημα από την Ένωση Περιφερειών Ελλάδας όντως δ</w:t>
      </w:r>
      <w:r>
        <w:rPr>
          <w:rFonts w:eastAsia="Times New Roman"/>
          <w:szCs w:val="24"/>
        </w:rPr>
        <w:t>εν το ξέραμε και θα ήταν πολύ χρήσιμο</w:t>
      </w:r>
      <w:r>
        <w:rPr>
          <w:rFonts w:eastAsia="Times New Roman"/>
          <w:szCs w:val="24"/>
        </w:rPr>
        <w:t>,</w:t>
      </w:r>
      <w:r>
        <w:rPr>
          <w:rFonts w:eastAsia="Times New Roman"/>
          <w:szCs w:val="24"/>
        </w:rPr>
        <w:t xml:space="preserve"> να είχαμε εδώ κάποιον εκπρόσωπό της χθες στην ακρόαση των φορέων να μας μιλήσει. Το υπόμνημα δείχνει ότι υπήρξε μάλλον μια φτωχή </w:t>
      </w:r>
      <w:proofErr w:type="spellStart"/>
      <w:r>
        <w:rPr>
          <w:rFonts w:eastAsia="Times New Roman"/>
          <w:szCs w:val="24"/>
        </w:rPr>
        <w:t>προσυνεννόηση</w:t>
      </w:r>
      <w:proofErr w:type="spellEnd"/>
      <w:r>
        <w:rPr>
          <w:rFonts w:eastAsia="Times New Roman"/>
          <w:szCs w:val="24"/>
        </w:rPr>
        <w:t xml:space="preserve"> στις διαδικασίες </w:t>
      </w:r>
      <w:proofErr w:type="spellStart"/>
      <w:r>
        <w:rPr>
          <w:rFonts w:eastAsia="Times New Roman"/>
          <w:szCs w:val="24"/>
        </w:rPr>
        <w:t>αδειοδότησης</w:t>
      </w:r>
      <w:proofErr w:type="spellEnd"/>
      <w:r>
        <w:rPr>
          <w:rFonts w:eastAsia="Times New Roman"/>
          <w:szCs w:val="24"/>
        </w:rPr>
        <w:t xml:space="preserve"> μεταξύ Υπουργείου και Ένωσης Περιφερειών Ελλ</w:t>
      </w:r>
      <w:r>
        <w:rPr>
          <w:rFonts w:eastAsia="Times New Roman"/>
          <w:szCs w:val="24"/>
        </w:rPr>
        <w:t xml:space="preserve">άδος. </w:t>
      </w:r>
    </w:p>
    <w:p w14:paraId="12031A1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Όσον αφορά τις τροπολογίες, ένα γενικό σχόλιο είναι ότι, δυστυχώς, υπάρχει μία ομολογουμένως συνεπής πρακτική της Κυβέρνησης</w:t>
      </w:r>
      <w:r>
        <w:rPr>
          <w:rFonts w:eastAsia="Times New Roman" w:cs="Times New Roman"/>
          <w:szCs w:val="24"/>
        </w:rPr>
        <w:t>,</w:t>
      </w:r>
      <w:r>
        <w:rPr>
          <w:rFonts w:eastAsia="Times New Roman" w:cs="Times New Roman"/>
          <w:szCs w:val="24"/>
        </w:rPr>
        <w:t xml:space="preserve"> να εισάγει μεταμεσονύκτιες σχεδόν τροπολογίες την τελευταία στιγμή σε τελείως άσχετα σχέδια νόμου. Ακόμα και εάν οι ρυθμίσε</w:t>
      </w:r>
      <w:r>
        <w:rPr>
          <w:rFonts w:eastAsia="Times New Roman" w:cs="Times New Roman"/>
          <w:szCs w:val="24"/>
        </w:rPr>
        <w:t xml:space="preserve">ις που εισάγονται έχουν κάποια βάση, με τον τρόπο που εισάγονται και με το διαδικαστικό αυτό τερτίπι μάς δημιουργείται εκ προοιμίου μία καχυποψία. </w:t>
      </w:r>
    </w:p>
    <w:p w14:paraId="12031A1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Ξεκινάω με την τροπολογία με γενικό αριθμό 1077 και ειδικό αριθμό 15</w:t>
      </w:r>
      <w:r>
        <w:rPr>
          <w:rFonts w:eastAsia="Times New Roman" w:cs="Times New Roman"/>
          <w:szCs w:val="24"/>
        </w:rPr>
        <w:t>,</w:t>
      </w:r>
      <w:r>
        <w:rPr>
          <w:rFonts w:eastAsia="Times New Roman" w:cs="Times New Roman"/>
          <w:szCs w:val="24"/>
        </w:rPr>
        <w:t xml:space="preserve"> που έχει να κάνει με τις δράσεις πυροπ</w:t>
      </w:r>
      <w:r>
        <w:rPr>
          <w:rFonts w:eastAsia="Times New Roman" w:cs="Times New Roman"/>
          <w:szCs w:val="24"/>
        </w:rPr>
        <w:t>ροστα</w:t>
      </w:r>
      <w:r>
        <w:rPr>
          <w:rFonts w:eastAsia="Times New Roman" w:cs="Times New Roman"/>
          <w:szCs w:val="24"/>
        </w:rPr>
        <w:lastRenderedPageBreak/>
        <w:t>σίας και που διατίθενται πιστώσεις σε συνδέσμους ΟΤΑ. Η συγκεκριμένη τροπολογία στην αιτιολογική έκθεση αναφέρει ότι σκοπός είναι η ενίσχυση της αντιπυρικής προστασίας, προκειμένου να πραγματοποιηθεί ο έγκαιρος προγραμματισμός των απαιτούμενων προληπτ</w:t>
      </w:r>
      <w:r>
        <w:rPr>
          <w:rFonts w:eastAsia="Times New Roman" w:cs="Times New Roman"/>
          <w:szCs w:val="24"/>
        </w:rPr>
        <w:t xml:space="preserve">ικών δράσεων. Η αντιπυρική, όμως, περίοδος έχει ξεκινήσει ήδη από τον Μάιο και έγκαιρος προγραμματισμός δεν μπορεί να είναι τέλος Ιουνίου. Είναι, λοιπόν, μάλλον λίγο μπαγιάτικη. </w:t>
      </w:r>
    </w:p>
    <w:p w14:paraId="12031A17" w14:textId="77777777" w:rsidR="00402C5E" w:rsidRDefault="00212FF6">
      <w:pPr>
        <w:spacing w:line="600" w:lineRule="auto"/>
        <w:ind w:firstLine="720"/>
        <w:jc w:val="both"/>
        <w:rPr>
          <w:rFonts w:eastAsia="Times New Roman" w:cs="Times New Roman"/>
          <w:szCs w:val="24"/>
        </w:rPr>
      </w:pPr>
      <w:r w:rsidRPr="00662BA5">
        <w:rPr>
          <w:rFonts w:eastAsia="Times New Roman" w:cs="Times New Roman"/>
          <w:szCs w:val="24"/>
        </w:rPr>
        <w:t>Σε ό,τι έχει να κάνει με τις δωρεές από άλλες περιφέρειες προς τη Λέσβο</w:t>
      </w:r>
      <w:r w:rsidRPr="00662BA5">
        <w:rPr>
          <w:rFonts w:eastAsia="Times New Roman" w:cs="Times New Roman"/>
          <w:szCs w:val="24"/>
        </w:rPr>
        <w:t>,</w:t>
      </w:r>
      <w:r w:rsidRPr="00662BA5">
        <w:rPr>
          <w:rFonts w:eastAsia="Times New Roman" w:cs="Times New Roman"/>
          <w:szCs w:val="24"/>
        </w:rPr>
        <w:t xml:space="preserve"> είμα</w:t>
      </w:r>
      <w:r w:rsidRPr="00662BA5">
        <w:rPr>
          <w:rFonts w:eastAsia="Times New Roman" w:cs="Times New Roman"/>
          <w:szCs w:val="24"/>
        </w:rPr>
        <w:t>στε σαφώς θετικοί. Είπα κάποια πράγματα για την τροπολογία με γενικό αριθμό 1081 και την τροπολογία με γενικό αριθμό 1082</w:t>
      </w:r>
      <w:r w:rsidRPr="00662BA5">
        <w:rPr>
          <w:rFonts w:eastAsia="Times New Roman" w:cs="Times New Roman"/>
          <w:szCs w:val="24"/>
        </w:rPr>
        <w:t>,</w:t>
      </w:r>
      <w:r w:rsidRPr="00662BA5">
        <w:rPr>
          <w:rFonts w:eastAsia="Times New Roman" w:cs="Times New Roman"/>
          <w:szCs w:val="24"/>
        </w:rPr>
        <w:t xml:space="preserve"> που αφορούν την </w:t>
      </w:r>
      <w:r w:rsidRPr="00662BA5">
        <w:rPr>
          <w:rFonts w:eastAsia="Times New Roman" w:cs="Times New Roman"/>
          <w:szCs w:val="24"/>
        </w:rPr>
        <w:t>κ</w:t>
      </w:r>
      <w:r w:rsidRPr="00662BA5">
        <w:rPr>
          <w:rFonts w:eastAsia="Times New Roman" w:cs="Times New Roman"/>
          <w:szCs w:val="24"/>
        </w:rPr>
        <w:t xml:space="preserve">άρτα </w:t>
      </w:r>
      <w:r w:rsidRPr="00662BA5">
        <w:rPr>
          <w:rFonts w:eastAsia="Times New Roman" w:cs="Times New Roman"/>
          <w:szCs w:val="24"/>
        </w:rPr>
        <w:t>υ</w:t>
      </w:r>
      <w:r w:rsidRPr="00662BA5">
        <w:rPr>
          <w:rFonts w:eastAsia="Times New Roman" w:cs="Times New Roman"/>
          <w:szCs w:val="24"/>
        </w:rPr>
        <w:t xml:space="preserve">γείας </w:t>
      </w:r>
      <w:r w:rsidRPr="00662BA5">
        <w:rPr>
          <w:rFonts w:eastAsia="Times New Roman" w:cs="Times New Roman"/>
          <w:szCs w:val="24"/>
        </w:rPr>
        <w:t>α</w:t>
      </w:r>
      <w:r w:rsidRPr="00662BA5">
        <w:rPr>
          <w:rFonts w:eastAsia="Times New Roman" w:cs="Times New Roman"/>
          <w:szCs w:val="24"/>
        </w:rPr>
        <w:t xml:space="preserve">θλητή και τις άδειες προετοιμασίας αθλητών, προπονητών. Θα θέλαμε λίγο χρόνο να τα συζητήσουμε αυτά τα πράγματα. Εάν ερχόντουσαν με την κανονική διαδικασία, πιθανόν να ήμασταν θετικοί. </w:t>
      </w:r>
    </w:p>
    <w:p w14:paraId="12031A1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Για τη μεταφορά μαθητών στη Λέσβο και εκεί είμαστε θετικοί. </w:t>
      </w:r>
    </w:p>
    <w:p w14:paraId="12031A1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Για τους </w:t>
      </w:r>
      <w:r>
        <w:rPr>
          <w:rFonts w:eastAsia="Times New Roman" w:cs="Times New Roman"/>
          <w:szCs w:val="24"/>
        </w:rPr>
        <w:t xml:space="preserve">καλλιτεχνικούς διευθυντές -τα είπε και ο Κοινοβουλευτικός μας Εκπρόσωπος- δεν μπορούμε να είμαστε θετικοί. </w:t>
      </w:r>
    </w:p>
    <w:p w14:paraId="12031A1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κλείσω με την τροπολογία 1085/23 του κ. Σκουρλέτη για τους συμβασιούχους των ΟΤΑ. Με την τροπολογία αυτή η Κυβέρνηση πετάει το μπαλ</w:t>
      </w:r>
      <w:r>
        <w:rPr>
          <w:rFonts w:eastAsia="Times New Roman" w:cs="Times New Roman"/>
          <w:szCs w:val="24"/>
        </w:rPr>
        <w:t>άκι εξ</w:t>
      </w:r>
      <w:r>
        <w:rPr>
          <w:rFonts w:eastAsia="Times New Roman" w:cs="Times New Roman"/>
          <w:szCs w:val="24"/>
        </w:rPr>
        <w:t xml:space="preserve"> </w:t>
      </w:r>
      <w:r>
        <w:rPr>
          <w:rFonts w:eastAsia="Times New Roman" w:cs="Times New Roman"/>
          <w:szCs w:val="24"/>
        </w:rPr>
        <w:t xml:space="preserve">ολοκλήρου στους δήμους. Τους λέει εάν έχετε ανταποδοτικά τέλη, τότε να προσλάβετε. Όμως, για να έχουν αυξημένα ανταποδοτικά τέλη οι δήμοι, θα πρέπει να αυξήσουν τα τέλη καθαριότητας, δηλαδή να πληρώσουν παραπάνω οι δημότες. </w:t>
      </w:r>
    </w:p>
    <w:p w14:paraId="12031A1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Και εν τέλει τα «</w:t>
      </w:r>
      <w:proofErr w:type="spellStart"/>
      <w:r>
        <w:rPr>
          <w:rFonts w:eastAsia="Times New Roman" w:cs="Times New Roman"/>
          <w:szCs w:val="24"/>
        </w:rPr>
        <w:t>κιμπαρι</w:t>
      </w:r>
      <w:r>
        <w:rPr>
          <w:rFonts w:eastAsia="Times New Roman" w:cs="Times New Roman"/>
          <w:szCs w:val="24"/>
        </w:rPr>
        <w:t>λίκια</w:t>
      </w:r>
      <w:proofErr w:type="spellEnd"/>
      <w:r>
        <w:rPr>
          <w:rFonts w:eastAsia="Times New Roman" w:cs="Times New Roman"/>
          <w:szCs w:val="24"/>
        </w:rPr>
        <w:t>» που έκανε ο ΣΥΡΙΖΑ με τους συμβασιούχους από το 2015 και μετά και κυρίως από τον Οκτώβρη του 2016 θα τα πληρώσουν οι δημότες. Μάλιστα, στη σελίδα 4 της αιτιολογικής έκθεσης της τροπολογίας, αναφέρει ότι δεν υπάρχει άλλο πρόσφορο μέσο για την αντιμετ</w:t>
      </w:r>
      <w:r>
        <w:rPr>
          <w:rFonts w:eastAsia="Times New Roman" w:cs="Times New Roman"/>
          <w:szCs w:val="24"/>
        </w:rPr>
        <w:t xml:space="preserve">ώπιση της παρούσας επείγουσας ανάγκης καθαριότητας με τους σορούς που έχουν δημιουργηθεί. Όμως, αυτό είναι ένα ψέμα, γιατί στον </w:t>
      </w:r>
      <w:r>
        <w:rPr>
          <w:rFonts w:eastAsia="Times New Roman" w:cs="Times New Roman"/>
          <w:szCs w:val="24"/>
        </w:rPr>
        <w:t>«</w:t>
      </w:r>
      <w:r>
        <w:rPr>
          <w:rFonts w:eastAsia="Times New Roman" w:cs="Times New Roman"/>
          <w:szCs w:val="24"/>
        </w:rPr>
        <w:t>Κ</w:t>
      </w:r>
      <w:r>
        <w:rPr>
          <w:rFonts w:eastAsia="Times New Roman" w:cs="Times New Roman"/>
          <w:szCs w:val="24"/>
        </w:rPr>
        <w:t>ΑΛΛΙΚΡΑΤΗ</w:t>
      </w:r>
      <w:r>
        <w:rPr>
          <w:rFonts w:eastAsia="Times New Roman" w:cs="Times New Roman"/>
          <w:szCs w:val="24"/>
        </w:rPr>
        <w:t>»</w:t>
      </w:r>
      <w:r>
        <w:rPr>
          <w:rFonts w:eastAsia="Times New Roman" w:cs="Times New Roman"/>
          <w:szCs w:val="24"/>
        </w:rPr>
        <w:t xml:space="preserve">, στο άρθρο 61 υπάρχει ρητή πρόβλεψη που επιτρέπει στους δήμους να συνάπτουν συμβάσεις με ιδιώτες για την αποκομιδή </w:t>
      </w:r>
      <w:r>
        <w:rPr>
          <w:rFonts w:eastAsia="Times New Roman" w:cs="Times New Roman"/>
          <w:szCs w:val="24"/>
        </w:rPr>
        <w:t xml:space="preserve">των σκουπιδιών. Οπότε μεταξύ δημόσιας υγείας και μικροπολιτικής εμείς είμαστε σαφώς με τη δημόσια υγεία. </w:t>
      </w:r>
    </w:p>
    <w:p w14:paraId="12031A1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Μιλήσαμε για ΣΔΙΤ, για συμπράξεις δημόσιου και ιδιωτικού τομέα. Ακούσαμε μια μόνιμη ρητορική, ότι κάθε ιδιωτικό είναι </w:t>
      </w:r>
      <w:r>
        <w:rPr>
          <w:rFonts w:eastAsia="Times New Roman" w:cs="Times New Roman"/>
          <w:szCs w:val="24"/>
        </w:rPr>
        <w:lastRenderedPageBreak/>
        <w:t>σε συνθήκες γαλέρας, Ακούσαμε γι</w:t>
      </w:r>
      <w:r>
        <w:rPr>
          <w:rFonts w:eastAsia="Times New Roman" w:cs="Times New Roman"/>
          <w:szCs w:val="24"/>
        </w:rPr>
        <w:t xml:space="preserve">α σκλαβοπάζαρα. Όμως, αφού εσείς είστε η Κυβέρνηση, αυτό που πρέπει να κάνετε μόνο είναι να υπάρξει μεγαλύτερος έλεγχος και κανόνες σε αυτές τις εταιρείες που κατηγορείτε. Αυτό είναι δική σας δουλειά. </w:t>
      </w:r>
    </w:p>
    <w:p w14:paraId="12031A1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Σε ό,τι αφορά δε τη </w:t>
      </w:r>
      <w:proofErr w:type="spellStart"/>
      <w:r>
        <w:rPr>
          <w:rFonts w:eastAsia="Times New Roman" w:cs="Times New Roman"/>
          <w:szCs w:val="24"/>
        </w:rPr>
        <w:t>μοριοδότηση</w:t>
      </w:r>
      <w:proofErr w:type="spellEnd"/>
      <w:r>
        <w:rPr>
          <w:rFonts w:eastAsia="Times New Roman" w:cs="Times New Roman"/>
          <w:szCs w:val="24"/>
        </w:rPr>
        <w:t xml:space="preserve"> των υπαρχόντων είναι τ</w:t>
      </w:r>
      <w:r>
        <w:rPr>
          <w:rFonts w:eastAsia="Times New Roman" w:cs="Times New Roman"/>
          <w:szCs w:val="24"/>
        </w:rPr>
        <w:t>όσο υψηλή –το ακούσαμε και από άλλους ομιλητές- που ουσιαστικά αποκλείει όποιον δεν υπηρετεί σε υπηρεσίες καθαριότητας από τον συγκεκριμένο διαγωνισμό. Αυτό είναι ένα ζήτημα. Πιθανότατα θα καταπέσει εάν προσφύγει κάποιος σε δικαστήρια επικαλούμενος την αρχ</w:t>
      </w:r>
      <w:r>
        <w:rPr>
          <w:rFonts w:eastAsia="Times New Roman" w:cs="Times New Roman"/>
          <w:szCs w:val="24"/>
        </w:rPr>
        <w:t xml:space="preserve">ή της ισότητας. Είναι, δηλαδή, μια φωτογραφική διάταξη για όσους ήδη δουλεύουν. </w:t>
      </w:r>
    </w:p>
    <w:p w14:paraId="12031A1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Τους ανέργους, όμως, που θα μπορούσαν να διεκδικήσουν μια θέση και που δεν έχουν καμμία ΠΟΕ-ΟΤΑ να τους εκφράζει δεν τους ρωτάμε ποτέ. Οι άνεργοι δεν έχουν, δεν είχαν φωνή, δε</w:t>
      </w:r>
      <w:r>
        <w:rPr>
          <w:rFonts w:eastAsia="Times New Roman" w:cs="Times New Roman"/>
          <w:szCs w:val="24"/>
        </w:rPr>
        <w:t>ν θα διαβούν ποτέ την πόρτα του Μαξίμου. Ας πρόσεχαν!</w:t>
      </w:r>
    </w:p>
    <w:p w14:paraId="12031A1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031A20"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2031A2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Και εγώ ευχαριστώ. </w:t>
      </w:r>
    </w:p>
    <w:p w14:paraId="12031A2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Αθλητισμού κ. Βασιλειάδης. </w:t>
      </w:r>
    </w:p>
    <w:p w14:paraId="12031A2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w:t>
      </w:r>
      <w:r>
        <w:rPr>
          <w:rFonts w:eastAsia="Times New Roman" w:cs="Times New Roman"/>
          <w:b/>
          <w:szCs w:val="24"/>
        </w:rPr>
        <w:t xml:space="preserve">ργός Πολιτισμού και Αθλητισμού): </w:t>
      </w:r>
      <w:r>
        <w:rPr>
          <w:rFonts w:eastAsia="Times New Roman" w:cs="Times New Roman"/>
          <w:szCs w:val="24"/>
        </w:rPr>
        <w:t xml:space="preserve">Κύριε Πρόεδρε, κατ’ αρχάς, επειδή δεν καταγράφηκε πριν, να δηλώσω ότι κάνω αποδεκτή την τροπολογία 1085 με τις νομοτεχνικές βελτιώσεις, σχετικά με το θέμα των σκουπιδιών. </w:t>
      </w:r>
    </w:p>
    <w:p w14:paraId="12031A2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Ακούσαμε ενδιαφέροντα πράγματα όλο αυτό το </w:t>
      </w:r>
      <w:r>
        <w:rPr>
          <w:rFonts w:eastAsia="Times New Roman" w:cs="Times New Roman"/>
          <w:szCs w:val="24"/>
        </w:rPr>
        <w:t>τριήμερο, από την Παρασκευή μέχρι και σήμερα, σχετικά με τις διατάξεις που φέραμε προς ψήφιση.</w:t>
      </w:r>
    </w:p>
    <w:p w14:paraId="12031A25"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Σε ορισμένα πράγματα εξακολουθούμε να κάνουμε ότι δεν καταλαβαίνουμε και αναφέρομαι στην έννοια του επείγοντος, ιδίως όσον αφορά το θέμα της Ελληνικής Ποδοσφαιρι</w:t>
      </w:r>
      <w:r>
        <w:rPr>
          <w:rFonts w:eastAsia="Times New Roman" w:cs="Times New Roman"/>
          <w:szCs w:val="24"/>
        </w:rPr>
        <w:t>κής Ομοσπονδίας. Θα το πω μια τελευταία φορά και ας κάνουμε πάλι ότι δεν καταλαβαίνουμε: Η διάσταση που υπήρχε σχετικά με το θέμα της Ποδοσφαιρικής Ομοσπονδίας ήταν ότι μέχρι και πριν από ένα χρόνο, πριν από την αλλαγή δηλαδή που φέραμε με τον νόμο Κοντονή</w:t>
      </w:r>
      <w:r>
        <w:rPr>
          <w:rFonts w:eastAsia="Times New Roman" w:cs="Times New Roman"/>
          <w:szCs w:val="24"/>
        </w:rPr>
        <w:t xml:space="preserve">, η Ελληνική Ποδοσφαιρική Ομοσπονδία εξαιρείτο από </w:t>
      </w:r>
      <w:r>
        <w:rPr>
          <w:rFonts w:eastAsia="Times New Roman" w:cs="Times New Roman"/>
          <w:szCs w:val="24"/>
        </w:rPr>
        <w:lastRenderedPageBreak/>
        <w:t xml:space="preserve">τις διατάξεις του νόμου. Ξεκίνησαν όλες αυτές οι διαδικασίες που είδαμε, η διελκυστίνδα αυτή που ζήσαμε και σε συνεργασία με τη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 xml:space="preserve"> αυτήν τη στιγμή λέμε ότι πάμε σε μια νέα μέρα στην ΕΠΟ, που</w:t>
      </w:r>
      <w:r>
        <w:rPr>
          <w:rFonts w:eastAsia="Times New Roman" w:cs="Times New Roman"/>
          <w:szCs w:val="24"/>
        </w:rPr>
        <w:t xml:space="preserve"> προβλέπει ένα νέο καταστατικό το οποίο θα σέβεται την ελληνική έννομη τάξη και θα έχει ενσωματωμένο ένα σχέδιο δράσης για την ορθή διακυβέρνηση, τη λογοδοσία, τη χρηστή διοίκηση κ.λπ.</w:t>
      </w:r>
      <w:r>
        <w:rPr>
          <w:rFonts w:eastAsia="Times New Roman" w:cs="Times New Roman"/>
          <w:szCs w:val="24"/>
        </w:rPr>
        <w:t>.</w:t>
      </w:r>
      <w:r>
        <w:rPr>
          <w:rFonts w:eastAsia="Times New Roman" w:cs="Times New Roman"/>
          <w:szCs w:val="24"/>
        </w:rPr>
        <w:t xml:space="preserve"> </w:t>
      </w:r>
    </w:p>
    <w:p w14:paraId="12031A2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Στις 29 Μαΐου αποφασίστηκε η Γενική Συνέλευση της ΕΠΟ να γίνει στις 3</w:t>
      </w:r>
      <w:r>
        <w:rPr>
          <w:rFonts w:eastAsia="Times New Roman" w:cs="Times New Roman"/>
          <w:szCs w:val="24"/>
        </w:rPr>
        <w:t xml:space="preserve">0 Ιουνίου και την προηγούμενη Τετάρτη ήρθε το νέο καταστατικό που ενσωματώνει μέσα όλα τα συμφωνημένα. Την προηγούμενη Τετάρτη, δηλαδή, δόθηκε το έναυσμα για να μπορέσουμε να δώσουμε τη δυνατότητα να γίνει αυτή η </w:t>
      </w:r>
      <w:r>
        <w:rPr>
          <w:rFonts w:eastAsia="Times New Roman" w:cs="Times New Roman"/>
          <w:szCs w:val="24"/>
        </w:rPr>
        <w:t>γενική συνέλευση</w:t>
      </w:r>
      <w:r>
        <w:rPr>
          <w:rFonts w:eastAsia="Times New Roman" w:cs="Times New Roman"/>
          <w:szCs w:val="24"/>
        </w:rPr>
        <w:t>. Επομένως, όλα τα άλλα είν</w:t>
      </w:r>
      <w:r>
        <w:rPr>
          <w:rFonts w:eastAsia="Times New Roman" w:cs="Times New Roman"/>
          <w:szCs w:val="24"/>
        </w:rPr>
        <w:t xml:space="preserve">αι δικαιολογίες για να καλύψουμε μια άρνηση, να πούμε ότι κάτι γίνεται, κάτι άλλαξε και κάποιες νίκες γίνανε. Και αυτό μου κάνει εντύπωση, κυρίως, γιατί έρχεται και από πολιτικά κόμματα τα οποία είχαν δώσει μια αντίστοιχη μάχη χωρίς επιτυχία, δυστυχώς για </w:t>
      </w:r>
      <w:r>
        <w:rPr>
          <w:rFonts w:eastAsia="Times New Roman" w:cs="Times New Roman"/>
          <w:szCs w:val="24"/>
        </w:rPr>
        <w:t xml:space="preserve">το ποδόσφαιρο, το 2006. </w:t>
      </w:r>
    </w:p>
    <w:p w14:paraId="12031A2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Πριν πάω στα ερωτήματα για την τροπολογία του Υπουργείου Ανάπτυξης, θα ήθελα να δούμε λίγο το εξής θέμα: Λάβαμε </w:t>
      </w:r>
      <w:r>
        <w:rPr>
          <w:rFonts w:eastAsia="Times New Roman" w:cs="Times New Roman"/>
          <w:szCs w:val="24"/>
        </w:rPr>
        <w:lastRenderedPageBreak/>
        <w:t>κι εμείς γνώση της θέσης της Ένωσης Περιφερειών σχετικά με το παρόν νομοσχέδιο. Μου κάνει εντύπωση -γιατί μάλλον δεν με</w:t>
      </w:r>
      <w:r>
        <w:rPr>
          <w:rFonts w:eastAsia="Times New Roman" w:cs="Times New Roman"/>
          <w:szCs w:val="24"/>
        </w:rPr>
        <w:t>λέτησε καλά, δεν πληροφορήθηκε καλά ή δεν συνεννοηθήκατε καλά- ότι ο Πρόεδρος της ΕΝΠΕ, λοιπόν, λέει ότι περνάνε στις περιφέρειες οι άδει</w:t>
      </w:r>
      <w:r>
        <w:rPr>
          <w:rFonts w:eastAsia="Times New Roman" w:cs="Times New Roman"/>
          <w:szCs w:val="24"/>
        </w:rPr>
        <w:t>ε</w:t>
      </w:r>
      <w:r>
        <w:rPr>
          <w:rFonts w:eastAsia="Times New Roman" w:cs="Times New Roman"/>
          <w:szCs w:val="24"/>
        </w:rPr>
        <w:t>ς τέλεσης των αγώνων όλης της Ελλάδας. Το πρόβλημα είναι για τον κ. Αγοραστό ότι αυτή η αρμοδιότητα είναι ήδη στις περ</w:t>
      </w:r>
      <w:r>
        <w:rPr>
          <w:rFonts w:eastAsia="Times New Roman" w:cs="Times New Roman"/>
          <w:szCs w:val="24"/>
        </w:rPr>
        <w:t>ιφέρειες, δεν άλλαξε κάτι. Αυτό που αλλάζει είναι οι άδειες λειτουργίας, οι οποίες μειώνονται πάρα πολύ και απλοποιούμε τη διαδικασία.</w:t>
      </w:r>
    </w:p>
    <w:p w14:paraId="12031A2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Και σε κάθε περίπτωση, όταν ένα πάγιο αίτημα της </w:t>
      </w:r>
      <w:r>
        <w:rPr>
          <w:rFonts w:eastAsia="Times New Roman" w:cs="Times New Roman"/>
          <w:szCs w:val="24"/>
        </w:rPr>
        <w:t>τοπικής αυτοδιοίκησης</w:t>
      </w:r>
      <w:r>
        <w:rPr>
          <w:rFonts w:eastAsia="Times New Roman" w:cs="Times New Roman"/>
          <w:szCs w:val="24"/>
        </w:rPr>
        <w:t xml:space="preserve"> γίνεται αποδεκτό, δεν μπορώ να καταλάβω για ποιον </w:t>
      </w:r>
      <w:r>
        <w:rPr>
          <w:rFonts w:eastAsia="Times New Roman" w:cs="Times New Roman"/>
          <w:szCs w:val="24"/>
        </w:rPr>
        <w:t xml:space="preserve">λόγο να ακολουθούμε αυτό το μικροπολιτικό και χωρίς νόημα παιχνίδι. Είναι ένα </w:t>
      </w:r>
      <w:proofErr w:type="spellStart"/>
      <w:r>
        <w:rPr>
          <w:rFonts w:eastAsia="Times New Roman" w:cs="Times New Roman"/>
          <w:szCs w:val="24"/>
        </w:rPr>
        <w:t>παιχνιδάκι</w:t>
      </w:r>
      <w:proofErr w:type="spellEnd"/>
      <w:r>
        <w:rPr>
          <w:rFonts w:eastAsia="Times New Roman" w:cs="Times New Roman"/>
          <w:szCs w:val="24"/>
        </w:rPr>
        <w:t xml:space="preserve"> το οποίο δεν έχει απολύτως κανένα νόημα. Καταλαβαίνουμε ότι ο κ. Αγοραστός προσπαθεί να </w:t>
      </w:r>
      <w:proofErr w:type="spellStart"/>
      <w:r>
        <w:rPr>
          <w:rFonts w:eastAsia="Times New Roman" w:cs="Times New Roman"/>
          <w:szCs w:val="24"/>
        </w:rPr>
        <w:t>τσιτάρει</w:t>
      </w:r>
      <w:proofErr w:type="spellEnd"/>
      <w:r>
        <w:rPr>
          <w:rFonts w:eastAsia="Times New Roman" w:cs="Times New Roman"/>
          <w:szCs w:val="24"/>
        </w:rPr>
        <w:t xml:space="preserve"> τις θέσεις της Νέας Δημοκρατίας. Η βιασύνη που έχει, βέβαια, να </w:t>
      </w:r>
      <w:proofErr w:type="spellStart"/>
      <w:r>
        <w:rPr>
          <w:rFonts w:eastAsia="Times New Roman" w:cs="Times New Roman"/>
          <w:szCs w:val="24"/>
        </w:rPr>
        <w:t>αδειοδ</w:t>
      </w:r>
      <w:r>
        <w:rPr>
          <w:rFonts w:eastAsia="Times New Roman" w:cs="Times New Roman"/>
          <w:szCs w:val="24"/>
        </w:rPr>
        <w:t>οτεί</w:t>
      </w:r>
      <w:proofErr w:type="spellEnd"/>
      <w:r>
        <w:rPr>
          <w:rFonts w:eastAsia="Times New Roman" w:cs="Times New Roman"/>
          <w:szCs w:val="24"/>
        </w:rPr>
        <w:t xml:space="preserve"> αθλητικές διοργανώσεις χωρίς να παρακολουθεί -γιατί εκεί είναι το δικαίωμα που είχε και πριν αλλάξει ο νόμος- δεν ακολουθεί τη σπουδή που δείχνει τώρα να καταδικάσει την παρούσα νομοθετική πρωτοβουλία. </w:t>
      </w:r>
    </w:p>
    <w:p w14:paraId="12031A2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Τέλος πάντων, σε κάθε περίπτωση, νομίζω ότι είμα</w:t>
      </w:r>
      <w:r>
        <w:rPr>
          <w:rFonts w:eastAsia="Times New Roman" w:cs="Times New Roman"/>
          <w:szCs w:val="24"/>
        </w:rPr>
        <w:t xml:space="preserve">στε όλοι λίγο πιο κάτω από τις περιστάσεις. Έχει έρθει μια αξιόλογη νομοθετική πρωτοβουλία, απλοποιούμε μια διαδικασία και φέρνουμε ένα σύγχρονο νομικό πλαίσιο, κάτι που ήταν αίτημα από το σύνολο της </w:t>
      </w:r>
      <w:r>
        <w:rPr>
          <w:rFonts w:eastAsia="Times New Roman" w:cs="Times New Roman"/>
          <w:szCs w:val="24"/>
        </w:rPr>
        <w:t>τοπικής αυτοδιοίκησης</w:t>
      </w:r>
      <w:r>
        <w:rPr>
          <w:rFonts w:eastAsia="Times New Roman" w:cs="Times New Roman"/>
          <w:szCs w:val="24"/>
        </w:rPr>
        <w:t xml:space="preserve">, του αθλητικού κόσμου αλλά και του πολιτικού κόσμου. Δεν χρειάζεται να γίνεται όλο αυτό. Ας πούμε και μια καλή κουβέντα. Ας δώσουμε τόπο στην οργή και ας υπερψηφίσουμε και μια μεταρρύθμιση. </w:t>
      </w:r>
    </w:p>
    <w:p w14:paraId="12031A2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Από κει και μετά, σχετικά με τις ημέρες άδειας των αθλητών: Νομί</w:t>
      </w:r>
      <w:r>
        <w:rPr>
          <w:rFonts w:eastAsia="Times New Roman" w:cs="Times New Roman"/>
          <w:szCs w:val="24"/>
        </w:rPr>
        <w:t xml:space="preserve">ζω ότι εδώ ο κ. Κεφαλογιάννης έκανε ένα μεγάλο ατόπημα. Δίνουμε άδεια σε αθλητές δημοσίους υπαλλήλους για την προετοιμασία τους. Οι μέρες της άδειας δεν είναι </w:t>
      </w:r>
      <w:proofErr w:type="spellStart"/>
      <w:r>
        <w:rPr>
          <w:rFonts w:eastAsia="Times New Roman" w:cs="Times New Roman"/>
          <w:szCs w:val="24"/>
        </w:rPr>
        <w:t>εκατόν</w:t>
      </w:r>
      <w:proofErr w:type="spellEnd"/>
      <w:r>
        <w:rPr>
          <w:rFonts w:eastAsia="Times New Roman" w:cs="Times New Roman"/>
          <w:szCs w:val="24"/>
        </w:rPr>
        <w:t xml:space="preserve"> εξήντα. Είναι </w:t>
      </w:r>
      <w:proofErr w:type="spellStart"/>
      <w:r>
        <w:rPr>
          <w:rFonts w:eastAsia="Times New Roman" w:cs="Times New Roman"/>
          <w:szCs w:val="24"/>
        </w:rPr>
        <w:t>εκατόν</w:t>
      </w:r>
      <w:proofErr w:type="spellEnd"/>
      <w:r>
        <w:rPr>
          <w:rFonts w:eastAsia="Times New Roman" w:cs="Times New Roman"/>
          <w:szCs w:val="24"/>
        </w:rPr>
        <w:t xml:space="preserve"> εξήντα ημέρες μόνο κατά τα ολυμπιακά έτη, που ως γνωστόν έχουμε και μ</w:t>
      </w:r>
      <w:r>
        <w:rPr>
          <w:rFonts w:eastAsia="Times New Roman" w:cs="Times New Roman"/>
          <w:szCs w:val="24"/>
        </w:rPr>
        <w:t xml:space="preserve">εγαλύτερη προετοιμασία και περισσότερα μίτινγκ και διοργανώσεις, τέλος πάντων, όπου θα πρέπει να πάρουν μέρος για να μπορέσουν να πιάσουν το όριο και να πάνε στους ολυμπιακούς αγώνες. Την ίδια στιγμή, οι ιστιοπλόοι, για παράδειγμα, χρειάζονται δέκα </w:t>
      </w:r>
      <w:r>
        <w:rPr>
          <w:rFonts w:eastAsia="Times New Roman" w:cs="Times New Roman"/>
          <w:szCs w:val="24"/>
        </w:rPr>
        <w:t xml:space="preserve">μέρες </w:t>
      </w:r>
      <w:r>
        <w:rPr>
          <w:rFonts w:eastAsia="Times New Roman" w:cs="Times New Roman"/>
          <w:szCs w:val="24"/>
        </w:rPr>
        <w:t>μ</w:t>
      </w:r>
      <w:r>
        <w:rPr>
          <w:rFonts w:eastAsia="Times New Roman" w:cs="Times New Roman"/>
          <w:szCs w:val="24"/>
        </w:rPr>
        <w:t xml:space="preserve">όνο και μόνο για εκτελωνισμό, στήσιμο και </w:t>
      </w:r>
      <w:proofErr w:type="spellStart"/>
      <w:r>
        <w:rPr>
          <w:rFonts w:eastAsia="Times New Roman" w:cs="Times New Roman"/>
          <w:szCs w:val="24"/>
        </w:rPr>
        <w:t>ξεστήσιμο</w:t>
      </w:r>
      <w:proofErr w:type="spellEnd"/>
      <w:r>
        <w:rPr>
          <w:rFonts w:eastAsia="Times New Roman" w:cs="Times New Roman"/>
          <w:szCs w:val="24"/>
        </w:rPr>
        <w:t xml:space="preserve"> του σκάφους. Αυτές όλες οι περιπτώσεις λαμβάνονται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p>
    <w:p w14:paraId="12031A2B" w14:textId="77777777" w:rsidR="00402C5E" w:rsidRDefault="00212FF6">
      <w:pPr>
        <w:tabs>
          <w:tab w:val="left" w:pos="4015"/>
        </w:tabs>
        <w:spacing w:line="600" w:lineRule="auto"/>
        <w:ind w:firstLine="720"/>
        <w:jc w:val="both"/>
        <w:rPr>
          <w:rFonts w:eastAsia="Times New Roman" w:cs="Times New Roman"/>
          <w:szCs w:val="24"/>
        </w:rPr>
      </w:pPr>
      <w:r>
        <w:rPr>
          <w:rFonts w:eastAsia="Times New Roman" w:cs="Times New Roman"/>
          <w:szCs w:val="24"/>
        </w:rPr>
        <w:lastRenderedPageBreak/>
        <w:t>Προφανώς οι άδειες αυτές δεν μπορεί να είναι άδειες άνευ αποδοχών. Μην κοροϊδεύουμε. Ή θέλουμε να στηρίξουμε τον αθλητισμό και να στηρίξουμε τ</w:t>
      </w:r>
      <w:r>
        <w:rPr>
          <w:rFonts w:eastAsia="Times New Roman" w:cs="Times New Roman"/>
          <w:szCs w:val="24"/>
        </w:rPr>
        <w:t>ους αθλητές ή δεν θέλουμε. Αν θέλουμε στηρίζουμε το να παίρνουν άδεια μετ’ αποδοχών και να πηγαίνουν στην προετοιμασία των εθνικών ομάδων. Και οι άδειες αυτές είναι μέσα στο λογικό πλαίσιο. Εδώ ήταν ένα ατόπημα. Νομίζω ότι θα το διορθώσετε με την ψήφο σας.</w:t>
      </w:r>
      <w:r>
        <w:rPr>
          <w:rFonts w:eastAsia="Times New Roman" w:cs="Times New Roman"/>
          <w:szCs w:val="24"/>
        </w:rPr>
        <w:t xml:space="preserve"> </w:t>
      </w:r>
    </w:p>
    <w:p w14:paraId="12031A2C" w14:textId="77777777" w:rsidR="00402C5E" w:rsidRDefault="00212FF6">
      <w:pPr>
        <w:tabs>
          <w:tab w:val="left" w:pos="4015"/>
        </w:tabs>
        <w:spacing w:line="600" w:lineRule="auto"/>
        <w:ind w:firstLine="720"/>
        <w:jc w:val="both"/>
        <w:rPr>
          <w:rFonts w:eastAsia="Times New Roman" w:cs="Times New Roman"/>
          <w:szCs w:val="24"/>
        </w:rPr>
      </w:pPr>
      <w:r>
        <w:rPr>
          <w:rFonts w:eastAsia="Times New Roman" w:cs="Times New Roman"/>
          <w:szCs w:val="24"/>
        </w:rPr>
        <w:t xml:space="preserve">Σχετικά με την έκδοση της </w:t>
      </w:r>
      <w:r>
        <w:rPr>
          <w:rFonts w:eastAsia="Times New Roman" w:cs="Times New Roman"/>
          <w:szCs w:val="24"/>
        </w:rPr>
        <w:t>κάρτας υγείας</w:t>
      </w:r>
      <w:r>
        <w:rPr>
          <w:rFonts w:eastAsia="Times New Roman" w:cs="Times New Roman"/>
          <w:szCs w:val="24"/>
        </w:rPr>
        <w:t xml:space="preserve">, θέλω να πω ότι αυτή δίνεται ατελώς από την ομοσπονδία. Όπως θα διαβάσετε και στο άρθρο, ανανεώνεται η </w:t>
      </w:r>
      <w:r>
        <w:rPr>
          <w:rFonts w:eastAsia="Times New Roman" w:cs="Times New Roman"/>
          <w:szCs w:val="24"/>
        </w:rPr>
        <w:t>κάρτα υγείας</w:t>
      </w:r>
      <w:r>
        <w:rPr>
          <w:rFonts w:eastAsia="Times New Roman" w:cs="Times New Roman"/>
          <w:szCs w:val="24"/>
        </w:rPr>
        <w:t xml:space="preserve"> του αθλητή από τις αθλητικές ομοσπονδίες και η τροποποίηση των δελτίων αθλητικής ιδιότητας καθώς κ</w:t>
      </w:r>
      <w:r>
        <w:rPr>
          <w:rFonts w:eastAsia="Times New Roman" w:cs="Times New Roman"/>
          <w:szCs w:val="24"/>
        </w:rPr>
        <w:t xml:space="preserve">αι η έκδοση της </w:t>
      </w:r>
      <w:r>
        <w:rPr>
          <w:rFonts w:eastAsia="Times New Roman" w:cs="Times New Roman"/>
          <w:szCs w:val="24"/>
        </w:rPr>
        <w:t>κάρτας υγείας</w:t>
      </w:r>
      <w:r>
        <w:rPr>
          <w:rFonts w:eastAsia="Times New Roman" w:cs="Times New Roman"/>
          <w:szCs w:val="24"/>
        </w:rPr>
        <w:t xml:space="preserve"> των αθλητών γίνεται ατελώς από την ομοσπονδία. Άρα, νομίζω ότι εδώ δεν υπάρχει ζήτημα. </w:t>
      </w:r>
    </w:p>
    <w:p w14:paraId="12031A2D" w14:textId="77777777" w:rsidR="00402C5E" w:rsidRDefault="00212FF6">
      <w:pPr>
        <w:tabs>
          <w:tab w:val="left" w:pos="4015"/>
        </w:tabs>
        <w:spacing w:line="600" w:lineRule="auto"/>
        <w:ind w:firstLine="720"/>
        <w:jc w:val="both"/>
        <w:rPr>
          <w:rFonts w:eastAsia="Times New Roman" w:cs="Times New Roman"/>
          <w:szCs w:val="24"/>
        </w:rPr>
      </w:pPr>
      <w:r>
        <w:rPr>
          <w:rFonts w:eastAsia="Times New Roman" w:cs="Times New Roman"/>
          <w:szCs w:val="24"/>
        </w:rPr>
        <w:t xml:space="preserve">Είναι ένα ζήτημα όντως και θα πρέπει να το εξετάσουμε το πώς θα αλλάξει το πλαίσιο, για να υπάρχει δωρεάν εξέταση των αθλητών. Είναι κάτι </w:t>
      </w:r>
      <w:r>
        <w:rPr>
          <w:rFonts w:eastAsia="Times New Roman" w:cs="Times New Roman"/>
          <w:szCs w:val="24"/>
        </w:rPr>
        <w:t xml:space="preserve">που το δουλεύουμε με το Υπουργείο Υγείας. Δεν είμαστε ακόμα έτοιμοι γι’ αυτό, αλλά ελπίζω ότι σε σύντομο χρονικό διάστημα θα μπορέσουμε να έχουμε μια λύση στο συγκεκριμένο θέμα. Είναι ένα μεγάλο πρόβλημα, γιατί έτσι κι αλλιώς </w:t>
      </w:r>
      <w:r>
        <w:rPr>
          <w:rFonts w:eastAsia="Times New Roman" w:cs="Times New Roman"/>
          <w:szCs w:val="24"/>
        </w:rPr>
        <w:lastRenderedPageBreak/>
        <w:t xml:space="preserve">τα νοσοκομεία μας ήταν </w:t>
      </w:r>
      <w:proofErr w:type="spellStart"/>
      <w:r>
        <w:rPr>
          <w:rFonts w:eastAsia="Times New Roman" w:cs="Times New Roman"/>
          <w:szCs w:val="24"/>
        </w:rPr>
        <w:t>υποστελ</w:t>
      </w:r>
      <w:r>
        <w:rPr>
          <w:rFonts w:eastAsia="Times New Roman" w:cs="Times New Roman"/>
          <w:szCs w:val="24"/>
        </w:rPr>
        <w:t>εχωμένα</w:t>
      </w:r>
      <w:proofErr w:type="spellEnd"/>
      <w:r>
        <w:rPr>
          <w:rFonts w:eastAsia="Times New Roman" w:cs="Times New Roman"/>
          <w:szCs w:val="24"/>
        </w:rPr>
        <w:t xml:space="preserve"> και δίνουμε μια μάχη, για να μπορέσει να γίνει μια σοβαρή στελέχωση και μέσα σ’ αυτό το πλαίσιο να βρούμε λύση και στο συγκεκριμένο ζήτημα. </w:t>
      </w:r>
    </w:p>
    <w:p w14:paraId="12031A2E" w14:textId="77777777" w:rsidR="00402C5E" w:rsidRDefault="00212FF6">
      <w:pPr>
        <w:tabs>
          <w:tab w:val="left" w:pos="4015"/>
        </w:tabs>
        <w:spacing w:line="600" w:lineRule="auto"/>
        <w:ind w:firstLine="720"/>
        <w:jc w:val="both"/>
        <w:rPr>
          <w:rFonts w:eastAsia="Times New Roman" w:cs="Times New Roman"/>
          <w:szCs w:val="24"/>
        </w:rPr>
      </w:pPr>
      <w:r>
        <w:rPr>
          <w:rFonts w:eastAsia="Times New Roman" w:cs="Times New Roman"/>
          <w:szCs w:val="24"/>
        </w:rPr>
        <w:t>Ως προς το ερώτημα της κ. Καραμανλή, για την τροπολογία του Υπουργείου Οικονομίας σχετικά με την υπεύθυνη δ</w:t>
      </w:r>
      <w:r>
        <w:rPr>
          <w:rFonts w:eastAsia="Times New Roman" w:cs="Times New Roman"/>
          <w:szCs w:val="24"/>
        </w:rPr>
        <w:t xml:space="preserve">ήλωση, θέλω να πω ότι υποβάλλεται τώρα η υπεύθυνη δήλωση με συγκεντρωτική κατάσταση των δαπανών για το 50% η οποία δεν θα εξεταστεί τώρα αλλά στην ολοκλήρωση του έργου. </w:t>
      </w:r>
    </w:p>
    <w:p w14:paraId="12031A2F" w14:textId="77777777" w:rsidR="00402C5E" w:rsidRDefault="00212FF6">
      <w:pPr>
        <w:tabs>
          <w:tab w:val="left" w:pos="4015"/>
        </w:tabs>
        <w:spacing w:line="600" w:lineRule="auto"/>
        <w:ind w:firstLine="720"/>
        <w:jc w:val="both"/>
        <w:rPr>
          <w:rFonts w:eastAsia="Times New Roman" w:cs="Times New Roman"/>
          <w:szCs w:val="24"/>
        </w:rPr>
      </w:pPr>
      <w:r>
        <w:rPr>
          <w:rFonts w:eastAsia="Times New Roman" w:cs="Times New Roman"/>
          <w:szCs w:val="24"/>
        </w:rPr>
        <w:t>Σχετικά με τις παρατηρήσεις του κ. Κωνσταντινόπουλου, θέλω να πω ότι δεν υπάρχει αποκλ</w:t>
      </w:r>
      <w:r>
        <w:rPr>
          <w:rFonts w:eastAsia="Times New Roman" w:cs="Times New Roman"/>
          <w:szCs w:val="24"/>
        </w:rPr>
        <w:t xml:space="preserve">εισμός κανενός. Όπως γνωρίζετε βάσει της παραγράφου 2 του άρθρου 8 του </w:t>
      </w:r>
      <w:r>
        <w:rPr>
          <w:rFonts w:eastAsia="Times New Roman" w:cs="Times New Roman"/>
          <w:szCs w:val="24"/>
        </w:rPr>
        <w:t>π δ.</w:t>
      </w:r>
      <w:r>
        <w:rPr>
          <w:rFonts w:eastAsia="Times New Roman" w:cs="Times New Roman"/>
          <w:szCs w:val="24"/>
        </w:rPr>
        <w:t>33/2011, όσοι υλοποιήσουν τα σχέδιά τους σε ποσοστό 50% μέχρι την καταληκτική ημερομηνία, την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που δίνεται με την τροπολογία, δικαιούνται παράταση δυο χρόνων. Με την προτ</w:t>
      </w:r>
      <w:r>
        <w:rPr>
          <w:rFonts w:eastAsia="Times New Roman" w:cs="Times New Roman"/>
          <w:szCs w:val="24"/>
        </w:rPr>
        <w:t>εινόμενη ρύθμιση αντιμετωπίζονται με τον ίδιο τρόπο όλα τα επενδυτικά σχέδια του ν</w:t>
      </w:r>
      <w:r>
        <w:rPr>
          <w:rFonts w:eastAsia="Times New Roman" w:cs="Times New Roman"/>
          <w:szCs w:val="24"/>
        </w:rPr>
        <w:t>.</w:t>
      </w:r>
      <w:r>
        <w:rPr>
          <w:rFonts w:eastAsia="Times New Roman" w:cs="Times New Roman"/>
          <w:szCs w:val="24"/>
        </w:rPr>
        <w:t>3908/2011, καθώς εξομοιώνεται η προθεσμία ολοκλήρωσης όλων των προ και μετά του 2012 επενδυτικών σχεδίων με καταληκτική ημερομηνία την 31</w:t>
      </w:r>
      <w:r>
        <w:rPr>
          <w:rFonts w:eastAsia="Times New Roman" w:cs="Times New Roman"/>
          <w:szCs w:val="24"/>
          <w:vertAlign w:val="superscript"/>
        </w:rPr>
        <w:t>η</w:t>
      </w:r>
      <w:r>
        <w:rPr>
          <w:rFonts w:eastAsia="Times New Roman" w:cs="Times New Roman"/>
          <w:szCs w:val="24"/>
        </w:rPr>
        <w:t xml:space="preserve"> Δεκεμβρίου. Η ρύθμιση αυτή ικανοπο</w:t>
      </w:r>
      <w:r>
        <w:rPr>
          <w:rFonts w:eastAsia="Times New Roman" w:cs="Times New Roman"/>
          <w:szCs w:val="24"/>
        </w:rPr>
        <w:t xml:space="preserve">ιεί αιτήματα επενδυτικών φορέων και αποτελεί προσπάθεια να ολοκληρωθούν, επιτέλους, οι εκκρεμότητες των </w:t>
      </w:r>
      <w:r>
        <w:rPr>
          <w:rFonts w:eastAsia="Times New Roman" w:cs="Times New Roman"/>
          <w:szCs w:val="24"/>
        </w:rPr>
        <w:lastRenderedPageBreak/>
        <w:t xml:space="preserve">παλιών αναπτυξιακών νόμων και να δοθεί έμφαση στον νέο νόμο. </w:t>
      </w:r>
    </w:p>
    <w:p w14:paraId="12031A30" w14:textId="77777777" w:rsidR="00402C5E" w:rsidRDefault="00212FF6">
      <w:pPr>
        <w:tabs>
          <w:tab w:val="left" w:pos="4015"/>
        </w:tabs>
        <w:spacing w:line="600" w:lineRule="auto"/>
        <w:ind w:firstLine="720"/>
        <w:jc w:val="both"/>
        <w:rPr>
          <w:rFonts w:eastAsia="Times New Roman" w:cs="Times New Roman"/>
          <w:szCs w:val="24"/>
        </w:rPr>
      </w:pPr>
      <w:r>
        <w:rPr>
          <w:rFonts w:eastAsia="Times New Roman" w:cs="Times New Roman"/>
          <w:szCs w:val="24"/>
        </w:rPr>
        <w:t xml:space="preserve">Ως προς τις υπόλοιπες τροπολογίες θα ήθελα να σταθώ στην </w:t>
      </w:r>
      <w:r>
        <w:rPr>
          <w:rFonts w:eastAsia="Times New Roman" w:cs="Times New Roman"/>
          <w:szCs w:val="24"/>
        </w:rPr>
        <w:t xml:space="preserve">κάρτα υγείας </w:t>
      </w:r>
      <w:r>
        <w:rPr>
          <w:rFonts w:eastAsia="Times New Roman" w:cs="Times New Roman"/>
          <w:szCs w:val="24"/>
        </w:rPr>
        <w:t xml:space="preserve">του αθλητή και στις </w:t>
      </w:r>
      <w:r>
        <w:rPr>
          <w:rFonts w:eastAsia="Times New Roman" w:cs="Times New Roman"/>
          <w:szCs w:val="24"/>
        </w:rPr>
        <w:t xml:space="preserve">άδειες προετοιμασίας των αθλητών. Δεν προλάβαμε την </w:t>
      </w:r>
      <w:r>
        <w:rPr>
          <w:rFonts w:eastAsia="Times New Roman" w:cs="Times New Roman"/>
          <w:szCs w:val="24"/>
        </w:rPr>
        <w:t>κάρτα υγείας</w:t>
      </w:r>
      <w:r>
        <w:rPr>
          <w:rFonts w:eastAsia="Times New Roman" w:cs="Times New Roman"/>
          <w:szCs w:val="24"/>
        </w:rPr>
        <w:t xml:space="preserve"> του αθλητή, γιατί χρειαζόταν να κατατεθεί μια μικρή επεξεργασία από το Υπουργείο Εργασίας μαζί με το υπόλοιπο σώμα του νομοσχεδίου. Έτσι κι αλλιώς ήταν στο πλαίσιο της πολιτικής μας. Το ίδιο </w:t>
      </w:r>
      <w:r>
        <w:rPr>
          <w:rFonts w:eastAsia="Times New Roman" w:cs="Times New Roman"/>
          <w:szCs w:val="24"/>
        </w:rPr>
        <w:t>και οι άδειες των αθλητών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προπονητών. Προφανώς θα κάνουμε κι άλλες παρεμβάσεις. Κι όπου βρίσκουμε ότι μπορούμε να κάνουμε παρεμβάσεις ή όπου βρίσκουμε σφάλματα στην οικεία νομοθεσία, θα ερχόμαστε εδώ και με παρεμβάσεις θα τα διορθώνουμε. </w:t>
      </w:r>
    </w:p>
    <w:p w14:paraId="12031A31" w14:textId="77777777" w:rsidR="00402C5E" w:rsidRDefault="00212FF6">
      <w:pPr>
        <w:tabs>
          <w:tab w:val="left" w:pos="4015"/>
        </w:tabs>
        <w:spacing w:line="600" w:lineRule="auto"/>
        <w:ind w:firstLine="720"/>
        <w:jc w:val="both"/>
        <w:rPr>
          <w:rFonts w:eastAsia="Times New Roman" w:cs="Times New Roman"/>
          <w:szCs w:val="24"/>
        </w:rPr>
      </w:pPr>
      <w:r>
        <w:rPr>
          <w:rFonts w:eastAsia="Times New Roman" w:cs="Times New Roman"/>
          <w:szCs w:val="24"/>
        </w:rPr>
        <w:t>Ξαναλέω γιατί γ</w:t>
      </w:r>
      <w:r>
        <w:rPr>
          <w:rFonts w:eastAsia="Times New Roman" w:cs="Times New Roman"/>
          <w:szCs w:val="24"/>
        </w:rPr>
        <w:t xml:space="preserve">ια την </w:t>
      </w:r>
      <w:r>
        <w:rPr>
          <w:rFonts w:eastAsia="Times New Roman" w:cs="Times New Roman"/>
          <w:szCs w:val="24"/>
        </w:rPr>
        <w:t>κάρτα υγείας</w:t>
      </w:r>
      <w:r>
        <w:rPr>
          <w:rFonts w:eastAsia="Times New Roman" w:cs="Times New Roman"/>
          <w:szCs w:val="24"/>
        </w:rPr>
        <w:t xml:space="preserve"> του αθλητή υπήρξε αυτή η καθυστέρηση με το Υπουργείο Υγείας. Όμως, από τη στιγμή που τώρα έχουμε νομοθετικό έργο του Υπουργείου Αθλητισμού, είπαμε να το φέρουμε τώρα. Ομοίως είχαμε ένα ζήτημα με τις άδειες προετοιμασίας των αθλητών. Είχ</w:t>
      </w:r>
      <w:r>
        <w:rPr>
          <w:rFonts w:eastAsia="Times New Roman" w:cs="Times New Roman"/>
          <w:szCs w:val="24"/>
        </w:rPr>
        <w:t xml:space="preserve">ε ανακύψει ένα ζήτημα το οποίο δεν αφορά στη σημερινή συζήτηση. Αφορούσε κακή χρήση της συγκεκριμένης διάταξης. Το λύσαμε υπηρεσιακά και γι’ αυτό φέρνουμε αυτό το θέμα. </w:t>
      </w:r>
    </w:p>
    <w:p w14:paraId="12031A32" w14:textId="77777777" w:rsidR="00402C5E" w:rsidRDefault="00212FF6">
      <w:pPr>
        <w:tabs>
          <w:tab w:val="left" w:pos="4015"/>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χαίρομαι που παρά τις διαφωνίες και παρά το γεγονός ότι ε</w:t>
      </w:r>
      <w:r>
        <w:rPr>
          <w:rFonts w:eastAsia="Times New Roman" w:cs="Times New Roman"/>
          <w:szCs w:val="24"/>
        </w:rPr>
        <w:t xml:space="preserve">ίναι δύσκολο πολλές φορές όλοι μας να παραδεχθούμε κάποια πράγματα ή κάποια κακώς κείμενα που υπήρχαν επί προηγούμενων ημερών, στο τέλος της ημέρας οι περισσότερες διατάξεις συμφωνούμε ότι είναι προς τη σωστή κατεύθυνση και λύνουν προβλήματα του ελληνικού </w:t>
      </w:r>
      <w:r>
        <w:rPr>
          <w:rFonts w:eastAsia="Times New Roman" w:cs="Times New Roman"/>
          <w:szCs w:val="24"/>
        </w:rPr>
        <w:t xml:space="preserve">αθλητισμού. </w:t>
      </w:r>
    </w:p>
    <w:p w14:paraId="12031A33" w14:textId="77777777" w:rsidR="00402C5E" w:rsidRDefault="00212FF6">
      <w:pPr>
        <w:tabs>
          <w:tab w:val="left" w:pos="4015"/>
        </w:tabs>
        <w:spacing w:line="600" w:lineRule="auto"/>
        <w:ind w:firstLine="720"/>
        <w:jc w:val="both"/>
        <w:rPr>
          <w:rFonts w:eastAsia="Times New Roman" w:cs="Times New Roman"/>
          <w:szCs w:val="24"/>
        </w:rPr>
      </w:pPr>
      <w:r>
        <w:rPr>
          <w:rFonts w:eastAsia="Times New Roman" w:cs="Times New Roman"/>
          <w:szCs w:val="24"/>
        </w:rPr>
        <w:t xml:space="preserve">Σας καλώ όλους να υπερψηφίσετε τις διατάξεις του νομοσχεδίου αυτού. </w:t>
      </w:r>
    </w:p>
    <w:p w14:paraId="12031A34" w14:textId="77777777" w:rsidR="00402C5E" w:rsidRDefault="00212FF6">
      <w:pPr>
        <w:tabs>
          <w:tab w:val="left" w:pos="4015"/>
        </w:tabs>
        <w:spacing w:line="600" w:lineRule="auto"/>
        <w:ind w:firstLine="720"/>
        <w:jc w:val="both"/>
        <w:rPr>
          <w:rFonts w:eastAsia="Times New Roman" w:cs="Times New Roman"/>
          <w:szCs w:val="24"/>
        </w:rPr>
      </w:pPr>
      <w:r>
        <w:rPr>
          <w:rFonts w:eastAsia="Times New Roman" w:cs="Times New Roman"/>
          <w:szCs w:val="24"/>
        </w:rPr>
        <w:t>Σας καλώ όλους, όπως έκανα από την πρώτη μέρα που ανέλαβα, να συμμετάσχετε στον ανοιχτό και συνεχή διάλογο που έχουμε για τα προβλήματα που υπάρχουν. Δεν επιδιώκουμε τις συγκ</w:t>
      </w:r>
      <w:r>
        <w:rPr>
          <w:rFonts w:eastAsia="Times New Roman" w:cs="Times New Roman"/>
          <w:szCs w:val="24"/>
        </w:rPr>
        <w:t>ρούσεις μόνο και μόνο για τη σύγκρουση. Επιδιώκουμε συγκρούσεις, συζήτηση και διάλογο που θα οδηγεί σε λύσεις για το νέο πλαίσιο που θα πρέπει να έχει η αθλητική ζωή της χώρας. Τα προβλήματα είναι πολλά, είναι χρονίζοντα, ήρθε και η οικονομική κρίση με την</w:t>
      </w:r>
      <w:r>
        <w:rPr>
          <w:rFonts w:eastAsia="Times New Roman" w:cs="Times New Roman"/>
          <w:szCs w:val="24"/>
        </w:rPr>
        <w:t xml:space="preserve"> κατάρρευση του όλου συστήματος που υπήρχε και έχουμε φτάσει σε ένα σημείο ιδιαίτερα προβληματικό για το σύνολο της αθλητικής ζωής. </w:t>
      </w:r>
    </w:p>
    <w:p w14:paraId="12031A35" w14:textId="77777777" w:rsidR="00402C5E" w:rsidRDefault="00212FF6">
      <w:pPr>
        <w:tabs>
          <w:tab w:val="left" w:pos="4015"/>
        </w:tabs>
        <w:spacing w:line="600" w:lineRule="auto"/>
        <w:ind w:firstLine="720"/>
        <w:jc w:val="both"/>
        <w:rPr>
          <w:rFonts w:eastAsia="Times New Roman" w:cs="Times New Roman"/>
          <w:szCs w:val="24"/>
        </w:rPr>
      </w:pPr>
      <w:r>
        <w:rPr>
          <w:rFonts w:eastAsia="Times New Roman" w:cs="Times New Roman"/>
          <w:szCs w:val="24"/>
        </w:rPr>
        <w:t xml:space="preserve">Αναγνωρίζω ότι τα προβλήματα είναι μεγάλα, αναγνωρίζω ότι μπορεί να γίνονται και λάθη. Ένα πράγμα, όμως, μπορώ </w:t>
      </w:r>
      <w:r>
        <w:rPr>
          <w:rFonts w:eastAsia="Times New Roman" w:cs="Times New Roman"/>
          <w:szCs w:val="24"/>
        </w:rPr>
        <w:lastRenderedPageBreak/>
        <w:t>να σας διαβε</w:t>
      </w:r>
      <w:r>
        <w:rPr>
          <w:rFonts w:eastAsia="Times New Roman" w:cs="Times New Roman"/>
          <w:szCs w:val="24"/>
        </w:rPr>
        <w:t xml:space="preserve">βαιώσω, ότι καθημερινά δίνουμε μια μάχη για να στηρίξουμε όχι μόνον τους αθλητές μας, αλλά το σύνολο του ελληνικού λαού που έχει δικαίωμα να αθλείται σε αξιοπρεπείς συνθήκες, σε αξιοπρεπείς εγκαταστάσεις, σε εγκαταστάσεις που αρμόζουν σε μια </w:t>
      </w:r>
      <w:r>
        <w:rPr>
          <w:rFonts w:eastAsia="Times New Roman" w:cs="Times New Roman"/>
          <w:szCs w:val="24"/>
        </w:rPr>
        <w:t xml:space="preserve">πάλαι </w:t>
      </w:r>
      <w:r>
        <w:rPr>
          <w:rFonts w:eastAsia="Times New Roman" w:cs="Times New Roman"/>
          <w:szCs w:val="24"/>
        </w:rPr>
        <w:t xml:space="preserve">ποτέ </w:t>
      </w:r>
      <w:r>
        <w:rPr>
          <w:rFonts w:eastAsia="Times New Roman" w:cs="Times New Roman"/>
          <w:szCs w:val="24"/>
        </w:rPr>
        <w:t>ολυμπιακή χώρα. Τα προβλήματα είναι πολλά, τα προβλήματα μεγάλα, με καθημερινές παρεμβάσεις και με σκληρή δουλειά προσπαθούμε να τα λύσουμε στο μέτρο του δυνατού.</w:t>
      </w:r>
    </w:p>
    <w:p w14:paraId="12031A3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031A37" w14:textId="77777777" w:rsidR="00402C5E" w:rsidRDefault="00212FF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31A38"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Κύριε Πρό</w:t>
      </w:r>
      <w:r>
        <w:rPr>
          <w:rFonts w:eastAsia="Times New Roman" w:cs="Times New Roman"/>
          <w:szCs w:val="24"/>
        </w:rPr>
        <w:t>εδρε, θα ήθελα τον λόγο.</w:t>
      </w:r>
    </w:p>
    <w:p w14:paraId="12031A39"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Συνήθως με την ολοκλήρωση της ομιλίας του Υπουργού, ολοκληρώνεται η συνεδρίαση, αλλά επειδή ζητήσατε τον λόγο για δύο λεπτά, θα σας τον δώσω.</w:t>
      </w:r>
    </w:p>
    <w:p w14:paraId="12031A3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Ευχαριστώ πολύ.</w:t>
      </w:r>
    </w:p>
    <w:p w14:paraId="12031A3B"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Θα ήθελα να απευθ</w:t>
      </w:r>
      <w:r>
        <w:rPr>
          <w:rFonts w:eastAsia="Times New Roman" w:cs="Times New Roman"/>
          <w:szCs w:val="24"/>
        </w:rPr>
        <w:t xml:space="preserve">υνθώ και στον Υπουργό που τελείωσε και θα ήθελα να εξάρω το ύφος και τους χαμηλούς τόνους με τους οποίους μας μίλησε και στην </w:t>
      </w:r>
      <w:r>
        <w:rPr>
          <w:rFonts w:eastAsia="Times New Roman" w:cs="Times New Roman"/>
          <w:szCs w:val="24"/>
        </w:rPr>
        <w:t xml:space="preserve">επιτροπή </w:t>
      </w:r>
      <w:r>
        <w:rPr>
          <w:rFonts w:eastAsia="Times New Roman" w:cs="Times New Roman"/>
          <w:szCs w:val="24"/>
        </w:rPr>
        <w:t>και εδώ.</w:t>
      </w:r>
    </w:p>
    <w:p w14:paraId="12031A3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Οι διαφωνίες μας δεν ήταν επί της ουσίας. Έχουμε ψηφίσει τα περισσότερα πράγματα. Οι διαφωνίες μας και το «παρών</w:t>
      </w:r>
      <w:r>
        <w:rPr>
          <w:rFonts w:eastAsia="Times New Roman" w:cs="Times New Roman"/>
          <w:szCs w:val="24"/>
        </w:rPr>
        <w:t xml:space="preserve">» ήταν επί της διαδικασίας. Και επειδή ο κ. </w:t>
      </w:r>
      <w:proofErr w:type="spellStart"/>
      <w:r>
        <w:rPr>
          <w:rFonts w:eastAsia="Times New Roman" w:cs="Times New Roman"/>
          <w:szCs w:val="24"/>
        </w:rPr>
        <w:t>Σεβαστάκης</w:t>
      </w:r>
      <w:proofErr w:type="spellEnd"/>
      <w:r>
        <w:rPr>
          <w:rFonts w:eastAsia="Times New Roman" w:cs="Times New Roman"/>
          <w:szCs w:val="24"/>
        </w:rPr>
        <w:t xml:space="preserve"> πριν είπε ότι μιλάμε για όλα, από τα κολεόπτερα, τους υδροβιότοπους, τις συμβάσεις, τις κυρώσεις συμβάσεων, σε ένα νομοσχέδιο δηλαδή βάζουμε ό,τι άλλο μπορούμε μέσα, εδώ έχουμε κάθετη διαφωνία και πρέπ</w:t>
      </w:r>
      <w:r>
        <w:rPr>
          <w:rFonts w:eastAsia="Times New Roman" w:cs="Times New Roman"/>
          <w:szCs w:val="24"/>
        </w:rPr>
        <w:t>ει αυτό να το τελειώσουμε, κύριε Πρόεδρε και κύριε Υπουργέ και κυρία Κυβέρνηση</w:t>
      </w:r>
      <w:r>
        <w:rPr>
          <w:rFonts w:eastAsia="Times New Roman" w:cs="Times New Roman"/>
          <w:szCs w:val="24"/>
        </w:rPr>
        <w:t>!</w:t>
      </w:r>
    </w:p>
    <w:p w14:paraId="12031A3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Δεν μπορούμε να ψηφίζουμε τα πάντα και να συζητούμε τα πάντα για τα πάντα. Επειδή πριν είπα ότι έδωσα μια φωτογραφική τροπολογία για έναν ξάδελφό μου και </w:t>
      </w:r>
      <w:proofErr w:type="spellStart"/>
      <w:r>
        <w:rPr>
          <w:rFonts w:eastAsia="Times New Roman" w:cs="Times New Roman"/>
          <w:szCs w:val="24"/>
        </w:rPr>
        <w:t>απερρίφθη</w:t>
      </w:r>
      <w:proofErr w:type="spellEnd"/>
      <w:r>
        <w:rPr>
          <w:rFonts w:eastAsia="Times New Roman" w:cs="Times New Roman"/>
          <w:szCs w:val="24"/>
        </w:rPr>
        <w:t xml:space="preserve"> η </w:t>
      </w:r>
      <w:r>
        <w:rPr>
          <w:rFonts w:eastAsia="Times New Roman" w:cs="Times New Roman"/>
          <w:szCs w:val="24"/>
        </w:rPr>
        <w:t>τροπολογία, ήταν ένα αστείο. Άλλος το έκανε, όχι εγώ. Δεν θέλω να διορίσω εγώ καλλιτεχνικό διευθυντή με φωτογραφική τροπολογία.</w:t>
      </w:r>
    </w:p>
    <w:p w14:paraId="12031A3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Απλώς θέλω να πω ότι αναγκαζόμαστε, κύριε Υπουργέ, να μιλάμε εφ’ όλης της ύλης για όλα τα θέματα σε ένα ειδικού τύπου νομοσχέδιο</w:t>
      </w:r>
      <w:r>
        <w:rPr>
          <w:rFonts w:eastAsia="Times New Roman" w:cs="Times New Roman"/>
          <w:szCs w:val="24"/>
        </w:rPr>
        <w:t xml:space="preserve"> χωρίς να μιλάμε, όμως, εφ’ όλης της ύλης στο </w:t>
      </w:r>
      <w:r>
        <w:rPr>
          <w:rFonts w:eastAsia="Times New Roman" w:cs="Times New Roman"/>
          <w:szCs w:val="24"/>
        </w:rPr>
        <w:lastRenderedPageBreak/>
        <w:t>νομοσχέδιο για τον αθλητισμό που χρειαζόμαστε. Το περιμένουμε δυόμισι χρόνια. Θα περιμένουμε λίγο ακόμα, δεν ξέρω πόσο θα κρατήσει αυτή η συγκυβέρνηση, αλλά ελπίζουμε σύντομα να έχουμε ένα πλήρες νομοσχέδιο για</w:t>
      </w:r>
      <w:r>
        <w:rPr>
          <w:rFonts w:eastAsia="Times New Roman" w:cs="Times New Roman"/>
          <w:szCs w:val="24"/>
        </w:rPr>
        <w:t xml:space="preserve"> τον αθλητισμό, για το ντόπινγκ, για τη βία στα γήπεδα, για τον ομφάλιο λώρο στους Προέδρους, στις ΠΑΕ, στους συνδέσμους, στα επεισόδια, για τα στημένα παιχνίδια, τις διαιτησίες, για τον εξωσχολικό αθλητισμό, για όλα.</w:t>
      </w:r>
    </w:p>
    <w:p w14:paraId="12031A3F"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Και ένα τελευταίο σχόλιο για την τροπο</w:t>
      </w:r>
      <w:r>
        <w:rPr>
          <w:rFonts w:eastAsia="Times New Roman" w:cs="Times New Roman"/>
          <w:szCs w:val="24"/>
        </w:rPr>
        <w:t xml:space="preserve">λογία του κ. Σκουρλέτη που είπα για τα «σκουπίδια Σκουρλέτη». Καθημερινά τριακόσια φορτηγά φτάνουν στο εργοστάσιο παραγωγής ηλεκτρικής ενέργειας στο </w:t>
      </w:r>
      <w:proofErr w:type="spellStart"/>
      <w:r>
        <w:rPr>
          <w:rFonts w:eastAsia="Times New Roman" w:cs="Times New Roman"/>
          <w:szCs w:val="24"/>
        </w:rPr>
        <w:t>Γκέτεμποργκ</w:t>
      </w:r>
      <w:proofErr w:type="spellEnd"/>
      <w:r>
        <w:rPr>
          <w:rFonts w:eastAsia="Times New Roman" w:cs="Times New Roman"/>
          <w:szCs w:val="24"/>
        </w:rPr>
        <w:t xml:space="preserve"> στη Σουηδία. Μεταφέρουν σκουπίδια τα οποία ανακυκλώνονται και καίγονται, παράγοντας θέρμανση σε</w:t>
      </w:r>
      <w:r>
        <w:rPr>
          <w:rFonts w:eastAsia="Times New Roman" w:cs="Times New Roman"/>
          <w:szCs w:val="24"/>
        </w:rPr>
        <w:t xml:space="preserve"> όλη την περιοχή. Τα σκουπίδια είναι μεγάλο περιουσιακό στοιχείο. Μπορεί να τα αξιοποιήσει ιδιώτης, μπορεί και το </w:t>
      </w:r>
      <w:r>
        <w:rPr>
          <w:rFonts w:eastAsia="Times New Roman" w:cs="Times New Roman"/>
          <w:szCs w:val="24"/>
        </w:rPr>
        <w:t>δημόσιο</w:t>
      </w:r>
      <w:r>
        <w:rPr>
          <w:rFonts w:eastAsia="Times New Roman" w:cs="Times New Roman"/>
          <w:szCs w:val="24"/>
        </w:rPr>
        <w:t xml:space="preserve">, μπορεί και ο ιδιώτης μαζί με το </w:t>
      </w:r>
      <w:r>
        <w:rPr>
          <w:rFonts w:eastAsia="Times New Roman" w:cs="Times New Roman"/>
          <w:szCs w:val="24"/>
        </w:rPr>
        <w:t>δημόσιο</w:t>
      </w:r>
      <w:r>
        <w:rPr>
          <w:rFonts w:eastAsia="Times New Roman" w:cs="Times New Roman"/>
          <w:szCs w:val="24"/>
        </w:rPr>
        <w:t>.</w:t>
      </w:r>
    </w:p>
    <w:p w14:paraId="12031A4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Αν υπάρχουν στον ιδιωτικό τομέα συνθήκες γαλέρας, κύριοι Υπουργοί, η Κυβέρνηση να προσέχει τ</w:t>
      </w:r>
      <w:r>
        <w:rPr>
          <w:rFonts w:eastAsia="Times New Roman" w:cs="Times New Roman"/>
          <w:szCs w:val="24"/>
        </w:rPr>
        <w:t xml:space="preserve">ις γαλέρες, τις θαλαμηγούς ή τις </w:t>
      </w:r>
      <w:proofErr w:type="spellStart"/>
      <w:r>
        <w:rPr>
          <w:rFonts w:eastAsia="Times New Roman" w:cs="Times New Roman"/>
          <w:szCs w:val="24"/>
        </w:rPr>
        <w:t>τριήρεις</w:t>
      </w:r>
      <w:proofErr w:type="spellEnd"/>
      <w:r>
        <w:rPr>
          <w:rFonts w:eastAsia="Times New Roman" w:cs="Times New Roman"/>
          <w:szCs w:val="24"/>
        </w:rPr>
        <w:t xml:space="preserve">. Δεν υπάρχουν σε όλον τον ιδιωτικό τομέα </w:t>
      </w:r>
      <w:r>
        <w:rPr>
          <w:rFonts w:eastAsia="Times New Roman" w:cs="Times New Roman"/>
          <w:szCs w:val="24"/>
        </w:rPr>
        <w:lastRenderedPageBreak/>
        <w:t>συνθήκες γαλέρας. Αντίθετα, υπάρχουν στον δημόσιο τομέα συνθήκες καφενείου που ρίχνουμε βελάκια, πάμε ή δεν πάμε, δεν μας ελέγχει κανένας και πληρωνόμαστε.</w:t>
      </w:r>
    </w:p>
    <w:p w14:paraId="12031A41"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Λοιπόν, για να το</w:t>
      </w:r>
      <w:r>
        <w:rPr>
          <w:rFonts w:eastAsia="Times New Roman" w:cs="Times New Roman"/>
          <w:szCs w:val="24"/>
        </w:rPr>
        <w:t xml:space="preserve"> κλείσουμε αυτό το θέμα, και για το θέμα των σκουπιδιών πρέπει να πω ότι οι Σουηδοί εισάγουν σκουπίδια. Τα σκουπίδια από τις πόλεις μας, λοιπόν, να φροντίσει ο κ. Σκουρλέτης ή όποιος άλλος Υπουργός να τα πουλήσει αύριο στη Σουηδία. Οι άνθρωποι ζητάνε σκουπ</w:t>
      </w:r>
      <w:r>
        <w:rPr>
          <w:rFonts w:eastAsia="Times New Roman" w:cs="Times New Roman"/>
          <w:szCs w:val="24"/>
        </w:rPr>
        <w:t>ίδια.</w:t>
      </w:r>
    </w:p>
    <w:p w14:paraId="12031A4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031A4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Εγώ ευχαριστώ, κύριε Ψαριανέ.</w:t>
      </w:r>
    </w:p>
    <w:p w14:paraId="12031A44"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szCs w:val="24"/>
        </w:rPr>
        <w:t>Κυρίες και κύριοι συνάδελφοι, κηρύσσεται περαιωμένη η συζήτηση επί της αρχής, των άρθρων</w:t>
      </w:r>
      <w:r>
        <w:rPr>
          <w:rFonts w:eastAsia="Times New Roman"/>
          <w:szCs w:val="24"/>
        </w:rPr>
        <w:t xml:space="preserve"> και</w:t>
      </w:r>
      <w:r>
        <w:rPr>
          <w:rFonts w:eastAsia="Times New Roman"/>
          <w:szCs w:val="24"/>
        </w:rPr>
        <w:t xml:space="preserve"> των τροπολογιών του νομοσχεδίου του Υπουργείου Πολιτισμού και Αθλητισμο</w:t>
      </w:r>
      <w:r>
        <w:rPr>
          <w:rFonts w:eastAsia="Times New Roman"/>
          <w:szCs w:val="24"/>
        </w:rPr>
        <w:t>ύ</w:t>
      </w:r>
      <w:r>
        <w:rPr>
          <w:rFonts w:eastAsia="Times New Roman"/>
          <w:szCs w:val="24"/>
        </w:rPr>
        <w:t>:</w:t>
      </w:r>
      <w:r>
        <w:rPr>
          <w:rFonts w:eastAsia="Times New Roman"/>
          <w:szCs w:val="24"/>
        </w:rPr>
        <w:t xml:space="preserve"> </w:t>
      </w:r>
      <w:r>
        <w:rPr>
          <w:rFonts w:eastAsia="Times New Roman"/>
          <w:color w:val="000000"/>
          <w:szCs w:val="24"/>
          <w:shd w:val="clear" w:color="auto" w:fill="FFFFFF"/>
        </w:rPr>
        <w:t xml:space="preserve">«Τροποποιήσεις του </w:t>
      </w:r>
      <w:r>
        <w:rPr>
          <w:rFonts w:eastAsia="Times New Roman"/>
          <w:color w:val="000000"/>
          <w:szCs w:val="24"/>
          <w:shd w:val="clear" w:color="auto" w:fill="FFFFFF"/>
        </w:rPr>
        <w:t>ν.</w:t>
      </w:r>
      <w:r>
        <w:rPr>
          <w:rFonts w:eastAsia="Times New Roman"/>
          <w:color w:val="000000"/>
          <w:szCs w:val="24"/>
          <w:shd w:val="clear" w:color="auto" w:fill="FFFFFF"/>
        </w:rPr>
        <w:t>2725/1999 (Α΄</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121) και άλλες διατάξεις». </w:t>
      </w:r>
    </w:p>
    <w:p w14:paraId="12031A45"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νομοσχέδιο επί της αρχής;</w:t>
      </w:r>
    </w:p>
    <w:p w14:paraId="12031A46"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ΠΕΤΡΟΣ ΚΩΝΣΤΑΝΤΙΝΕΑΣ: </w:t>
      </w:r>
      <w:r>
        <w:rPr>
          <w:rFonts w:eastAsia="Times New Roman"/>
          <w:color w:val="000000"/>
          <w:szCs w:val="24"/>
          <w:shd w:val="clear" w:color="auto" w:fill="FFFFFF"/>
        </w:rPr>
        <w:t>Ναι.</w:t>
      </w:r>
    </w:p>
    <w:p w14:paraId="12031A47"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ΑΝΝΑ ΚΑΡΑΜΑΝΛΗ: </w:t>
      </w:r>
      <w:r>
        <w:rPr>
          <w:rFonts w:eastAsia="Times New Roman"/>
          <w:color w:val="000000"/>
          <w:szCs w:val="24"/>
          <w:shd w:val="clear" w:color="auto" w:fill="FFFFFF"/>
        </w:rPr>
        <w:t>Παρών.</w:t>
      </w:r>
    </w:p>
    <w:p w14:paraId="12031A48"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ΧΑΡΟΥΛΑ (ΧΑΡΑ) ΚΕΦΑΛΙΔΟΥ: </w:t>
      </w:r>
      <w:r>
        <w:rPr>
          <w:rFonts w:eastAsia="Times New Roman"/>
          <w:color w:val="000000"/>
          <w:szCs w:val="24"/>
          <w:shd w:val="clear" w:color="auto" w:fill="FFFFFF"/>
        </w:rPr>
        <w:t>Παρών.</w:t>
      </w:r>
    </w:p>
    <w:p w14:paraId="12031A49"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ΑΝΤΩΝΙΟΣ ΓΡΕΓΟΣ: </w:t>
      </w:r>
      <w:r>
        <w:rPr>
          <w:rFonts w:eastAsia="Times New Roman"/>
          <w:color w:val="000000"/>
          <w:szCs w:val="24"/>
          <w:shd w:val="clear" w:color="auto" w:fill="FFFFFF"/>
        </w:rPr>
        <w:t xml:space="preserve">Όχι. </w:t>
      </w:r>
    </w:p>
    <w:p w14:paraId="12031A4A"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ΕΜΜΑΝΟΥΗΛ ΣΥΝΤΥΧΑΚΗΣ: </w:t>
      </w:r>
      <w:r>
        <w:rPr>
          <w:rFonts w:eastAsia="Times New Roman"/>
          <w:color w:val="000000"/>
          <w:szCs w:val="24"/>
          <w:shd w:val="clear" w:color="auto" w:fill="FFFFFF"/>
        </w:rPr>
        <w:t>Παρών.</w:t>
      </w:r>
    </w:p>
    <w:p w14:paraId="12031A4B"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ΓΕΩΡΓΙΟΣ ΛΑΖΑΡΙΔΗΣ: </w:t>
      </w:r>
      <w:r>
        <w:rPr>
          <w:rFonts w:eastAsia="Times New Roman"/>
          <w:color w:val="000000"/>
          <w:szCs w:val="24"/>
          <w:shd w:val="clear" w:color="auto" w:fill="FFFFFF"/>
        </w:rPr>
        <w:t>Ναι.</w:t>
      </w:r>
    </w:p>
    <w:p w14:paraId="12031A4C"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ΘΕΟΔΩΡΑ ΜΕΓΑΛΟΟΙΚΟΝΟΜΟΥ: </w:t>
      </w:r>
      <w:r>
        <w:rPr>
          <w:rFonts w:eastAsia="Times New Roman"/>
          <w:color w:val="000000"/>
          <w:szCs w:val="24"/>
          <w:shd w:val="clear" w:color="auto" w:fill="FFFFFF"/>
        </w:rPr>
        <w:t>Ναι.</w:t>
      </w:r>
    </w:p>
    <w:p w14:paraId="12031A4D"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ΓΕΩΡΓΙΟΣ ΜΑΥΡΩΤΑΣ: </w:t>
      </w:r>
      <w:r>
        <w:rPr>
          <w:rFonts w:eastAsia="Times New Roman"/>
          <w:color w:val="000000"/>
          <w:szCs w:val="24"/>
          <w:shd w:val="clear" w:color="auto" w:fill="FFFFFF"/>
        </w:rPr>
        <w:t xml:space="preserve">Παρών. </w:t>
      </w:r>
    </w:p>
    <w:p w14:paraId="12031A4E"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ΠΡΟΕΔΡΟΣ (Δημήτριος Κρεμαστινός): </w:t>
      </w:r>
      <w:r>
        <w:rPr>
          <w:rFonts w:eastAsia="Times New Roman"/>
          <w:color w:val="000000"/>
          <w:szCs w:val="24"/>
          <w:shd w:val="clear" w:color="auto" w:fill="FFFFFF"/>
        </w:rPr>
        <w:t xml:space="preserve">Συνεπώς το νομοσχέδιο του Υπουργείου </w:t>
      </w:r>
      <w:r>
        <w:rPr>
          <w:rFonts w:eastAsia="Times New Roman"/>
          <w:szCs w:val="24"/>
        </w:rPr>
        <w:t>Πολιτισμού και Αθλητισμού</w:t>
      </w:r>
      <w:r>
        <w:rPr>
          <w:rFonts w:eastAsia="Times New Roman"/>
          <w:szCs w:val="24"/>
        </w:rPr>
        <w:t>:</w:t>
      </w:r>
      <w:r>
        <w:rPr>
          <w:rFonts w:eastAsia="Times New Roman"/>
          <w:szCs w:val="24"/>
        </w:rPr>
        <w:t xml:space="preserve"> </w:t>
      </w:r>
      <w:r>
        <w:rPr>
          <w:rFonts w:eastAsia="Times New Roman"/>
          <w:color w:val="000000"/>
          <w:szCs w:val="24"/>
          <w:shd w:val="clear" w:color="auto" w:fill="FFFFFF"/>
        </w:rPr>
        <w:t xml:space="preserve">«Τροποποιήσεις του </w:t>
      </w:r>
      <w:r>
        <w:rPr>
          <w:rFonts w:eastAsia="Times New Roman"/>
          <w:color w:val="000000"/>
          <w:szCs w:val="24"/>
          <w:shd w:val="clear" w:color="auto" w:fill="FFFFFF"/>
        </w:rPr>
        <w:t>ν.</w:t>
      </w:r>
      <w:r>
        <w:rPr>
          <w:rFonts w:eastAsia="Times New Roman"/>
          <w:color w:val="000000"/>
          <w:szCs w:val="24"/>
          <w:shd w:val="clear" w:color="auto" w:fill="FFFFFF"/>
        </w:rPr>
        <w:t>2725/1999 (Α΄</w:t>
      </w:r>
      <w:r>
        <w:rPr>
          <w:rFonts w:eastAsia="Times New Roman"/>
          <w:color w:val="000000"/>
          <w:szCs w:val="24"/>
          <w:shd w:val="clear" w:color="auto" w:fill="FFFFFF"/>
        </w:rPr>
        <w:t xml:space="preserve"> </w:t>
      </w:r>
      <w:r>
        <w:rPr>
          <w:rFonts w:eastAsia="Times New Roman"/>
          <w:color w:val="000000"/>
          <w:szCs w:val="24"/>
          <w:shd w:val="clear" w:color="auto" w:fill="FFFFFF"/>
        </w:rPr>
        <w:t>121) και άλλες διατάξεις» έγινε δε</w:t>
      </w:r>
      <w:r>
        <w:rPr>
          <w:rFonts w:eastAsia="Times New Roman"/>
          <w:color w:val="000000"/>
          <w:szCs w:val="24"/>
          <w:shd w:val="clear" w:color="auto" w:fill="FFFFFF"/>
        </w:rPr>
        <w:t>κτό επί της αρχής κατά πλειοψηφία.</w:t>
      </w:r>
    </w:p>
    <w:p w14:paraId="12031A4F" w14:textId="77777777" w:rsidR="00402C5E" w:rsidRDefault="00212FF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Εισερχόμαστε στην </w:t>
      </w:r>
      <w:r>
        <w:rPr>
          <w:rFonts w:eastAsia="Times New Roman"/>
          <w:color w:val="000000"/>
          <w:szCs w:val="24"/>
          <w:shd w:val="clear" w:color="auto" w:fill="FFFFFF"/>
        </w:rPr>
        <w:t>ψήφιση των άρθρων.</w:t>
      </w:r>
    </w:p>
    <w:p w14:paraId="12031A5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12031A51"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52"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Παρών.</w:t>
      </w:r>
    </w:p>
    <w:p w14:paraId="12031A53"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Παρών.</w:t>
      </w:r>
    </w:p>
    <w:p w14:paraId="12031A54" w14:textId="77777777" w:rsidR="00402C5E" w:rsidRDefault="00212FF6">
      <w:pPr>
        <w:spacing w:line="600" w:lineRule="auto"/>
        <w:ind w:firstLine="720"/>
        <w:jc w:val="both"/>
        <w:rPr>
          <w:rFonts w:eastAsia="Times New Roman"/>
          <w:szCs w:val="24"/>
        </w:rPr>
      </w:pPr>
      <w:r>
        <w:rPr>
          <w:rFonts w:eastAsia="Times New Roman"/>
          <w:b/>
          <w:szCs w:val="24"/>
        </w:rPr>
        <w:lastRenderedPageBreak/>
        <w:t xml:space="preserve">ΑΝΤΩΝΙΟΣ ΓΡΕΓΟΣ: </w:t>
      </w:r>
      <w:r>
        <w:rPr>
          <w:rFonts w:eastAsia="Times New Roman"/>
          <w:szCs w:val="24"/>
        </w:rPr>
        <w:t xml:space="preserve">Όχι. </w:t>
      </w:r>
    </w:p>
    <w:p w14:paraId="12031A55"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12031A56"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57"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Ναι.</w:t>
      </w:r>
    </w:p>
    <w:p w14:paraId="12031A58"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12031A59" w14:textId="77777777" w:rsidR="00402C5E" w:rsidRDefault="00212FF6">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 έγινε δεκτό ως έχει κατά πλειοψηφία.</w:t>
      </w:r>
    </w:p>
    <w:p w14:paraId="12031A5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12031A5B"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5C"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12031A5D"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A5E"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Ναι.</w:t>
      </w:r>
    </w:p>
    <w:p w14:paraId="12031A5F"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12031A60"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61"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Ναι.</w:t>
      </w:r>
    </w:p>
    <w:p w14:paraId="12031A62"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12031A63" w14:textId="77777777" w:rsidR="00402C5E" w:rsidRDefault="00212FF6">
      <w:pPr>
        <w:spacing w:line="600" w:lineRule="auto"/>
        <w:ind w:firstLine="720"/>
        <w:jc w:val="both"/>
        <w:rPr>
          <w:rFonts w:eastAsia="Times New Roman" w:cs="Times New Roman"/>
          <w:szCs w:val="24"/>
        </w:rPr>
      </w:pPr>
      <w:r>
        <w:rPr>
          <w:rFonts w:eastAsia="Times New Roman"/>
          <w:b/>
          <w:szCs w:val="24"/>
        </w:rPr>
        <w:lastRenderedPageBreak/>
        <w:t xml:space="preserve">ΠΡΟΕΔΡΕΥΩΝ (Δημήτριος Κρεμαστινός): </w:t>
      </w:r>
      <w:r>
        <w:rPr>
          <w:rFonts w:eastAsia="Times New Roman" w:cs="Times New Roman"/>
          <w:szCs w:val="24"/>
        </w:rPr>
        <w:t xml:space="preserve">Συνεπώς το άρθρο 2 έγινε δεκτό ως έχει </w:t>
      </w:r>
      <w:r>
        <w:rPr>
          <w:rFonts w:eastAsia="Times New Roman" w:cs="Times New Roman"/>
          <w:szCs w:val="24"/>
        </w:rPr>
        <w:t xml:space="preserve">ομοφώνως. </w:t>
      </w:r>
    </w:p>
    <w:p w14:paraId="12031A6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12031A65"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66"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Όχι. </w:t>
      </w:r>
    </w:p>
    <w:p w14:paraId="12031A67"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Όχι.</w:t>
      </w:r>
    </w:p>
    <w:p w14:paraId="12031A68"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Όχι. </w:t>
      </w:r>
    </w:p>
    <w:p w14:paraId="12031A69"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12031A6A"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6B"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Ναι.</w:t>
      </w:r>
    </w:p>
    <w:p w14:paraId="12031A6C" w14:textId="77777777" w:rsidR="00402C5E" w:rsidRDefault="00212FF6">
      <w:pPr>
        <w:spacing w:line="600" w:lineRule="auto"/>
        <w:ind w:firstLine="720"/>
        <w:jc w:val="both"/>
        <w:rPr>
          <w:rFonts w:eastAsia="Times New Roman"/>
          <w:b/>
          <w:szCs w:val="24"/>
        </w:rPr>
      </w:pPr>
      <w:r>
        <w:rPr>
          <w:rFonts w:eastAsia="Times New Roman"/>
          <w:b/>
          <w:szCs w:val="24"/>
        </w:rPr>
        <w:t>ΓΕΩΡΓΙ</w:t>
      </w:r>
      <w:r>
        <w:rPr>
          <w:rFonts w:eastAsia="Times New Roman"/>
          <w:b/>
          <w:szCs w:val="24"/>
        </w:rPr>
        <w:t xml:space="preserve">ΟΣ ΜΑΥΡΩΤΑΣ: </w:t>
      </w:r>
      <w:r>
        <w:rPr>
          <w:rFonts w:eastAsia="Times New Roman"/>
          <w:szCs w:val="24"/>
        </w:rPr>
        <w:t>Όχι.</w:t>
      </w:r>
    </w:p>
    <w:p w14:paraId="12031A6D" w14:textId="77777777" w:rsidR="00402C5E" w:rsidRDefault="00212FF6">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 έγινε δεκτό ως έχει κατά πλειοψηφία.</w:t>
      </w:r>
    </w:p>
    <w:p w14:paraId="12031A6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14:paraId="12031A6F"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70" w14:textId="77777777" w:rsidR="00402C5E" w:rsidRDefault="00212FF6">
      <w:pPr>
        <w:spacing w:line="600" w:lineRule="auto"/>
        <w:ind w:firstLine="720"/>
        <w:jc w:val="both"/>
        <w:rPr>
          <w:rFonts w:eastAsia="Times New Roman"/>
          <w:szCs w:val="24"/>
        </w:rPr>
      </w:pPr>
      <w:r>
        <w:rPr>
          <w:rFonts w:eastAsia="Times New Roman"/>
          <w:b/>
          <w:szCs w:val="24"/>
        </w:rPr>
        <w:lastRenderedPageBreak/>
        <w:t xml:space="preserve">ΑΝΝΑ ΚΑΡΑΜΑΝΛΗ: </w:t>
      </w:r>
      <w:r>
        <w:rPr>
          <w:rFonts w:eastAsia="Times New Roman"/>
          <w:szCs w:val="24"/>
        </w:rPr>
        <w:t>Όχι.</w:t>
      </w:r>
    </w:p>
    <w:p w14:paraId="12031A71"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Όχι.</w:t>
      </w:r>
    </w:p>
    <w:p w14:paraId="12031A72"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12031A73"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12031A74"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75"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Παρών.</w:t>
      </w:r>
    </w:p>
    <w:p w14:paraId="12031A76"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12031A77" w14:textId="77777777" w:rsidR="00402C5E" w:rsidRDefault="00212FF6">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4 έγινε δεκτό, όπως τροποποιήθηκε από τον κύριο Υπουργό, κατά πλειοψηφία.</w:t>
      </w:r>
    </w:p>
    <w:p w14:paraId="12031A7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όπως τροποποιήθηκε από τον κύριο Υπουργό;</w:t>
      </w:r>
    </w:p>
    <w:p w14:paraId="12031A79"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7A"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A7B"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Όχι.</w:t>
      </w:r>
    </w:p>
    <w:p w14:paraId="12031A7C" w14:textId="77777777" w:rsidR="00402C5E" w:rsidRDefault="00212FF6">
      <w:pPr>
        <w:spacing w:line="600" w:lineRule="auto"/>
        <w:ind w:firstLine="720"/>
        <w:jc w:val="both"/>
        <w:rPr>
          <w:rFonts w:eastAsia="Times New Roman"/>
          <w:szCs w:val="24"/>
        </w:rPr>
      </w:pPr>
      <w:r>
        <w:rPr>
          <w:rFonts w:eastAsia="Times New Roman"/>
          <w:b/>
          <w:szCs w:val="24"/>
        </w:rPr>
        <w:t>ΑΝΤΩΝΙΟ</w:t>
      </w:r>
      <w:r>
        <w:rPr>
          <w:rFonts w:eastAsia="Times New Roman"/>
          <w:b/>
          <w:szCs w:val="24"/>
        </w:rPr>
        <w:t xml:space="preserve">Σ ΓΡΕΓΟΣ: </w:t>
      </w:r>
      <w:r>
        <w:rPr>
          <w:rFonts w:eastAsia="Times New Roman"/>
          <w:szCs w:val="24"/>
        </w:rPr>
        <w:t>Παρών.</w:t>
      </w:r>
    </w:p>
    <w:p w14:paraId="12031A7D" w14:textId="77777777" w:rsidR="00402C5E" w:rsidRDefault="00212FF6">
      <w:pPr>
        <w:spacing w:line="600" w:lineRule="auto"/>
        <w:ind w:firstLine="720"/>
        <w:jc w:val="both"/>
        <w:rPr>
          <w:rFonts w:eastAsia="Times New Roman"/>
          <w:szCs w:val="24"/>
        </w:rPr>
      </w:pPr>
      <w:r>
        <w:rPr>
          <w:rFonts w:eastAsia="Times New Roman"/>
          <w:b/>
          <w:szCs w:val="24"/>
        </w:rPr>
        <w:lastRenderedPageBreak/>
        <w:t xml:space="preserve">ΕΜΜΑΝΟΥΗΛ ΣΥΝΤΥΧΑΚΗΣ: </w:t>
      </w:r>
      <w:r>
        <w:rPr>
          <w:rFonts w:eastAsia="Times New Roman"/>
          <w:szCs w:val="24"/>
        </w:rPr>
        <w:t>Παρών.</w:t>
      </w:r>
    </w:p>
    <w:p w14:paraId="12031A7E"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7F"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Ναι.</w:t>
      </w:r>
    </w:p>
    <w:p w14:paraId="12031A80"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12031A81" w14:textId="77777777" w:rsidR="00402C5E" w:rsidRDefault="00212FF6">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5 έγινε δεκτό, όπως τροποποιήθηκε από τον κύριο Υπουργό, κατά πλειοψηφία.</w:t>
      </w:r>
    </w:p>
    <w:p w14:paraId="12031A8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w:t>
      </w:r>
      <w:r>
        <w:rPr>
          <w:rFonts w:eastAsia="Times New Roman" w:cs="Times New Roman"/>
          <w:szCs w:val="24"/>
        </w:rPr>
        <w:t>ωτάται το Σώμα: Γίνεται δεκτό το άρθρο 6, όπως τροποποιήθηκε από τον κύριο Υπουργό;</w:t>
      </w:r>
    </w:p>
    <w:p w14:paraId="12031A83"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84"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A85"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Όχι.</w:t>
      </w:r>
    </w:p>
    <w:p w14:paraId="12031A86"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12031A87"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12031A88"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89" w14:textId="77777777" w:rsidR="00402C5E" w:rsidRDefault="00212FF6">
      <w:pPr>
        <w:spacing w:line="600" w:lineRule="auto"/>
        <w:ind w:firstLine="720"/>
        <w:jc w:val="both"/>
        <w:rPr>
          <w:rFonts w:eastAsia="Times New Roman"/>
          <w:b/>
          <w:szCs w:val="24"/>
        </w:rPr>
      </w:pPr>
      <w:r>
        <w:rPr>
          <w:rFonts w:eastAsia="Times New Roman"/>
          <w:b/>
          <w:szCs w:val="24"/>
        </w:rPr>
        <w:t>ΘΕΟΔΩΡΑ ΜΕΓΑΛΟΟ</w:t>
      </w:r>
      <w:r>
        <w:rPr>
          <w:rFonts w:eastAsia="Times New Roman"/>
          <w:b/>
          <w:szCs w:val="24"/>
        </w:rPr>
        <w:t xml:space="preserve">ΙΚΟΝΟΜΟΥ: </w:t>
      </w:r>
      <w:r>
        <w:rPr>
          <w:rFonts w:eastAsia="Times New Roman"/>
          <w:szCs w:val="24"/>
        </w:rPr>
        <w:t>Παρών.</w:t>
      </w:r>
    </w:p>
    <w:p w14:paraId="12031A8A" w14:textId="77777777" w:rsidR="00402C5E" w:rsidRDefault="00212FF6">
      <w:pPr>
        <w:spacing w:line="600" w:lineRule="auto"/>
        <w:ind w:firstLine="720"/>
        <w:jc w:val="both"/>
        <w:rPr>
          <w:rFonts w:eastAsia="Times New Roman"/>
          <w:szCs w:val="24"/>
        </w:rPr>
      </w:pPr>
      <w:r>
        <w:rPr>
          <w:rFonts w:eastAsia="Times New Roman"/>
          <w:b/>
          <w:szCs w:val="24"/>
        </w:rPr>
        <w:lastRenderedPageBreak/>
        <w:t xml:space="preserve">ΓΕΩΡΓΙΟΣ ΜΑΥΡΩΤΑΣ: </w:t>
      </w:r>
      <w:r>
        <w:rPr>
          <w:rFonts w:eastAsia="Times New Roman"/>
          <w:szCs w:val="24"/>
        </w:rPr>
        <w:t>Παρών.</w:t>
      </w:r>
    </w:p>
    <w:p w14:paraId="12031A8B" w14:textId="77777777" w:rsidR="00402C5E" w:rsidRDefault="00212FF6">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6 έγινε δεκτό, όπως τροποποιήθηκε από τον κύριο Υπουργό, κατά πλειοψηφία.</w:t>
      </w:r>
    </w:p>
    <w:p w14:paraId="12031A8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όπως τροποποιήθηκε από τον κύριο Υπουργό;</w:t>
      </w:r>
    </w:p>
    <w:p w14:paraId="12031A8D"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8E"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A8F"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Όχι.</w:t>
      </w:r>
    </w:p>
    <w:p w14:paraId="12031A90"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12031A91"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12031A92"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93" w14:textId="77777777" w:rsidR="00402C5E" w:rsidRDefault="00212FF6">
      <w:pPr>
        <w:spacing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Παρών.</w:t>
      </w:r>
    </w:p>
    <w:p w14:paraId="12031A94"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12031A95" w14:textId="77777777" w:rsidR="00402C5E" w:rsidRDefault="00212FF6">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7 έγινε δεκτό, όπως τροποποιήθηκε από τον κύριο Υπουργό, κατά πλειοψηφία.</w:t>
      </w:r>
    </w:p>
    <w:p w14:paraId="12031A96"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8 ως έχει;</w:t>
      </w:r>
    </w:p>
    <w:p w14:paraId="12031A97"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98"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Όχι. </w:t>
      </w:r>
    </w:p>
    <w:p w14:paraId="12031A99"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Όχι.</w:t>
      </w:r>
    </w:p>
    <w:p w14:paraId="12031A9A" w14:textId="77777777" w:rsidR="00402C5E" w:rsidRDefault="00212FF6">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Παρών.  </w:t>
      </w:r>
    </w:p>
    <w:p w14:paraId="12031A9B" w14:textId="77777777" w:rsidR="00402C5E" w:rsidRDefault="00212FF6">
      <w:pPr>
        <w:spacing w:line="600" w:lineRule="auto"/>
        <w:ind w:firstLine="720"/>
        <w:jc w:val="both"/>
        <w:rPr>
          <w:rFonts w:eastAsia="Times New Roman"/>
          <w:szCs w:val="24"/>
        </w:rPr>
      </w:pPr>
      <w:r>
        <w:rPr>
          <w:rFonts w:eastAsia="Times New Roman"/>
          <w:b/>
          <w:szCs w:val="24"/>
        </w:rPr>
        <w:t>ΕΜΜΑΝΟΥ</w:t>
      </w:r>
      <w:r>
        <w:rPr>
          <w:rFonts w:eastAsia="Times New Roman"/>
          <w:b/>
          <w:szCs w:val="24"/>
        </w:rPr>
        <w:t xml:space="preserve">ΗΛ ΣΥΝΤΥΧΑΚΗΣ: </w:t>
      </w:r>
      <w:r>
        <w:rPr>
          <w:rFonts w:eastAsia="Times New Roman"/>
          <w:szCs w:val="24"/>
        </w:rPr>
        <w:t>Παρών.</w:t>
      </w:r>
    </w:p>
    <w:p w14:paraId="12031A9C"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9D"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Παρών.</w:t>
      </w:r>
    </w:p>
    <w:p w14:paraId="12031A9E"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p>
    <w:p w14:paraId="12031A9F" w14:textId="77777777" w:rsidR="00402C5E" w:rsidRDefault="00212FF6">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8 έγινε δεκτό ως έχει κατά πλειοψηφία.</w:t>
      </w:r>
    </w:p>
    <w:p w14:paraId="12031AA0"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12031AA1"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w:t>
      </w:r>
      <w:r>
        <w:rPr>
          <w:rFonts w:eastAsia="Times New Roman"/>
          <w:b/>
          <w:szCs w:val="24"/>
        </w:rPr>
        <w:t xml:space="preserve">ΚΩΝΣΤΑΝΤΙΝΕΑΣ: </w:t>
      </w:r>
      <w:r>
        <w:rPr>
          <w:rFonts w:eastAsia="Times New Roman"/>
          <w:szCs w:val="24"/>
        </w:rPr>
        <w:t>Ναι.</w:t>
      </w:r>
    </w:p>
    <w:p w14:paraId="12031AA2"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Ναι. </w:t>
      </w:r>
    </w:p>
    <w:p w14:paraId="12031AA3"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AA4"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12031AA5" w14:textId="77777777" w:rsidR="00402C5E" w:rsidRDefault="00212FF6">
      <w:pPr>
        <w:spacing w:line="600" w:lineRule="auto"/>
        <w:ind w:firstLine="720"/>
        <w:jc w:val="both"/>
        <w:rPr>
          <w:rFonts w:eastAsia="Times New Roman"/>
          <w:szCs w:val="24"/>
        </w:rPr>
      </w:pPr>
      <w:r>
        <w:rPr>
          <w:rFonts w:eastAsia="Times New Roman"/>
          <w:b/>
          <w:szCs w:val="24"/>
        </w:rPr>
        <w:lastRenderedPageBreak/>
        <w:t xml:space="preserve">ΕΜΜΑΝΟΥΗΛ ΣΥΝΤΥΧΑΚΗΣ: </w:t>
      </w:r>
      <w:r>
        <w:rPr>
          <w:rFonts w:eastAsia="Times New Roman"/>
          <w:szCs w:val="24"/>
        </w:rPr>
        <w:t>Παρών.</w:t>
      </w:r>
    </w:p>
    <w:p w14:paraId="12031AA6"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A7"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Ναι.</w:t>
      </w:r>
    </w:p>
    <w:p w14:paraId="12031AA8"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12031AA9" w14:textId="77777777" w:rsidR="00402C5E" w:rsidRDefault="00212FF6">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9 έγινε δεκτό ως έχει κατά πλειοψηφία.</w:t>
      </w:r>
    </w:p>
    <w:p w14:paraId="12031AAA"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όπως τροποποιήθηκε από τον κύριο Υπουργό;</w:t>
      </w:r>
    </w:p>
    <w:p w14:paraId="12031AAB"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AC"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12031AAD"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AAE"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12031AAF"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12031AB0"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B1"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Ναι.</w:t>
      </w:r>
    </w:p>
    <w:p w14:paraId="12031AB2"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12031AB3" w14:textId="77777777" w:rsidR="00402C5E" w:rsidRDefault="00212FF6">
      <w:pPr>
        <w:spacing w:line="600" w:lineRule="auto"/>
        <w:ind w:firstLine="720"/>
        <w:jc w:val="both"/>
        <w:rPr>
          <w:rFonts w:eastAsia="Times New Roman" w:cs="Times New Roman"/>
          <w:szCs w:val="24"/>
        </w:rPr>
      </w:pPr>
      <w:r>
        <w:rPr>
          <w:rFonts w:eastAsia="Times New Roman"/>
          <w:b/>
          <w:szCs w:val="24"/>
        </w:rPr>
        <w:lastRenderedPageBreak/>
        <w:t xml:space="preserve">ΠΡΟΕΔΡΕΥΩΝ (Δημήτριος Κρεμαστινός): </w:t>
      </w:r>
      <w:r>
        <w:rPr>
          <w:rFonts w:eastAsia="Times New Roman" w:cs="Times New Roman"/>
          <w:szCs w:val="24"/>
        </w:rPr>
        <w:t>Συνεπώς το άρθρο 10 έγινε δεκτό, όπως τροποποιήθηκε από τον κύριο Υπουργό, κατά πλειοψηφία.</w:t>
      </w:r>
    </w:p>
    <w:p w14:paraId="12031AB4"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11 ως έχει;</w:t>
      </w:r>
    </w:p>
    <w:p w14:paraId="12031AB5"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B6"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12031AB7"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AB8"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Ναι.  </w:t>
      </w:r>
    </w:p>
    <w:p w14:paraId="12031AB9"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12031ABA"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BB"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Ναι.</w:t>
      </w:r>
    </w:p>
    <w:p w14:paraId="12031ABC"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12031ABD" w14:textId="77777777" w:rsidR="00402C5E" w:rsidRDefault="00212FF6">
      <w:pPr>
        <w:spacing w:line="600" w:lineRule="auto"/>
        <w:ind w:firstLine="720"/>
        <w:jc w:val="both"/>
        <w:rPr>
          <w:rFonts w:eastAsia="Times New Roman" w:cs="Times New Roman"/>
          <w:szCs w:val="24"/>
        </w:rPr>
      </w:pPr>
      <w:r>
        <w:rPr>
          <w:rFonts w:eastAsia="Times New Roman"/>
          <w:b/>
          <w:szCs w:val="24"/>
        </w:rPr>
        <w:t>ΠΡΟΕΔΡΕΥΩΝ (</w:t>
      </w:r>
      <w:r>
        <w:rPr>
          <w:rFonts w:eastAsia="Times New Roman"/>
          <w:b/>
          <w:szCs w:val="24"/>
        </w:rPr>
        <w:t xml:space="preserve">Δημήτριος Κρεμαστινός): </w:t>
      </w:r>
      <w:r>
        <w:rPr>
          <w:rFonts w:eastAsia="Times New Roman" w:cs="Times New Roman"/>
          <w:szCs w:val="24"/>
        </w:rPr>
        <w:t>Συνεπώς το άρθρο 11 έγινε δεκτό ως έχει ομοφώνως.</w:t>
      </w:r>
    </w:p>
    <w:p w14:paraId="12031ABE"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12031ABF"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C0" w14:textId="77777777" w:rsidR="00402C5E" w:rsidRDefault="00212FF6">
      <w:pPr>
        <w:spacing w:line="600" w:lineRule="auto"/>
        <w:ind w:firstLine="720"/>
        <w:jc w:val="both"/>
        <w:rPr>
          <w:rFonts w:eastAsia="Times New Roman"/>
          <w:szCs w:val="24"/>
        </w:rPr>
      </w:pPr>
      <w:r>
        <w:rPr>
          <w:rFonts w:eastAsia="Times New Roman"/>
          <w:b/>
          <w:szCs w:val="24"/>
        </w:rPr>
        <w:lastRenderedPageBreak/>
        <w:t xml:space="preserve">ΑΝΝΑ ΚΑΡΑΜΑΝΛΗ: </w:t>
      </w:r>
      <w:r>
        <w:rPr>
          <w:rFonts w:eastAsia="Times New Roman"/>
          <w:szCs w:val="24"/>
        </w:rPr>
        <w:t>Ναι.</w:t>
      </w:r>
    </w:p>
    <w:p w14:paraId="12031AC1"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AC2"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Όχι. </w:t>
      </w:r>
    </w:p>
    <w:p w14:paraId="12031AC3"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12031AC4"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C5"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Ναι.</w:t>
      </w:r>
    </w:p>
    <w:p w14:paraId="12031AC6"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12031AC7" w14:textId="77777777" w:rsidR="00402C5E" w:rsidRDefault="00212FF6">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12 έγινε δεκτό ως έχει κατά πλειοψηφία.</w:t>
      </w:r>
    </w:p>
    <w:p w14:paraId="12031AC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όπως τροποποιήθηκε από τον κύριο Υπουργ</w:t>
      </w:r>
      <w:r>
        <w:rPr>
          <w:rFonts w:eastAsia="Times New Roman" w:cs="Times New Roman"/>
          <w:szCs w:val="24"/>
        </w:rPr>
        <w:t>ό;</w:t>
      </w:r>
    </w:p>
    <w:p w14:paraId="12031AC9"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CA"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12031ACB"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ACC"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12031ACD"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12031ACE" w14:textId="77777777" w:rsidR="00402C5E" w:rsidRDefault="00212FF6">
      <w:pPr>
        <w:spacing w:line="600" w:lineRule="auto"/>
        <w:ind w:firstLine="720"/>
        <w:jc w:val="both"/>
        <w:rPr>
          <w:rFonts w:eastAsia="Times New Roman"/>
          <w:b/>
          <w:szCs w:val="24"/>
        </w:rPr>
      </w:pPr>
      <w:r>
        <w:rPr>
          <w:rFonts w:eastAsia="Times New Roman"/>
          <w:b/>
          <w:szCs w:val="24"/>
        </w:rPr>
        <w:lastRenderedPageBreak/>
        <w:t xml:space="preserve">ΓΕΩΡΓΙΟΣ ΛΑΖΑΡΙΔΗΣ: </w:t>
      </w:r>
      <w:r>
        <w:rPr>
          <w:rFonts w:eastAsia="Times New Roman"/>
          <w:szCs w:val="24"/>
        </w:rPr>
        <w:t>Ναι.</w:t>
      </w:r>
    </w:p>
    <w:p w14:paraId="12031ACF"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Ναι.</w:t>
      </w:r>
    </w:p>
    <w:p w14:paraId="12031AD0"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12031AD1" w14:textId="77777777" w:rsidR="00402C5E" w:rsidRDefault="00212FF6">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13 έγινε δεκτό, όπως τροποποιήθηκε από τον κύριο Υπουργό, κατά πλειοψηφία.</w:t>
      </w:r>
    </w:p>
    <w:p w14:paraId="12031AD2"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12031AD3" w14:textId="77777777" w:rsidR="00402C5E" w:rsidRDefault="00212FF6">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Ναι.</w:t>
      </w:r>
    </w:p>
    <w:p w14:paraId="12031AD4"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Ναι.  </w:t>
      </w:r>
    </w:p>
    <w:p w14:paraId="12031AD5"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Παρών.</w:t>
      </w:r>
    </w:p>
    <w:p w14:paraId="12031AD6"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12031AD7" w14:textId="77777777" w:rsidR="00402C5E" w:rsidRDefault="00212FF6">
      <w:pPr>
        <w:spacing w:line="600" w:lineRule="auto"/>
        <w:ind w:firstLine="720"/>
        <w:jc w:val="both"/>
        <w:rPr>
          <w:rFonts w:eastAsia="Times New Roman"/>
          <w:szCs w:val="24"/>
        </w:rPr>
      </w:pPr>
      <w:r>
        <w:rPr>
          <w:rFonts w:eastAsia="Times New Roman"/>
          <w:b/>
          <w:szCs w:val="24"/>
        </w:rPr>
        <w:t>ΕΜΜΑΝΟΥΗΛ Σ</w:t>
      </w:r>
      <w:r>
        <w:rPr>
          <w:rFonts w:eastAsia="Times New Roman"/>
          <w:b/>
          <w:szCs w:val="24"/>
        </w:rPr>
        <w:t xml:space="preserve">ΥΝΤΥΧΑΚΗΣ: </w:t>
      </w:r>
      <w:r>
        <w:rPr>
          <w:rFonts w:eastAsia="Times New Roman"/>
          <w:szCs w:val="24"/>
        </w:rPr>
        <w:t>Όχι.</w:t>
      </w:r>
    </w:p>
    <w:p w14:paraId="12031AD8"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D9"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Ναι.</w:t>
      </w:r>
    </w:p>
    <w:p w14:paraId="12031ADA"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12031ADB" w14:textId="77777777" w:rsidR="00402C5E" w:rsidRDefault="00212FF6">
      <w:pPr>
        <w:spacing w:line="600" w:lineRule="auto"/>
        <w:ind w:firstLine="720"/>
        <w:jc w:val="both"/>
        <w:rPr>
          <w:rFonts w:eastAsia="Times New Roman" w:cs="Times New Roman"/>
          <w:szCs w:val="24"/>
        </w:rPr>
      </w:pPr>
      <w:r>
        <w:rPr>
          <w:rFonts w:eastAsia="Times New Roman"/>
          <w:b/>
          <w:szCs w:val="24"/>
        </w:rPr>
        <w:lastRenderedPageBreak/>
        <w:t xml:space="preserve">ΠΡΟΕΔΡΕΥΩΝ (Δημήτριος Κρεμαστινός): </w:t>
      </w:r>
      <w:r>
        <w:rPr>
          <w:rFonts w:eastAsia="Times New Roman" w:cs="Times New Roman"/>
          <w:szCs w:val="24"/>
        </w:rPr>
        <w:t>Συνεπώς το άρθρο 14 έγινε δεκτό ως έχει κατά πλειοψηφία.</w:t>
      </w:r>
    </w:p>
    <w:p w14:paraId="12031AD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12031ADD" w14:textId="77777777" w:rsidR="00402C5E" w:rsidRDefault="00212FF6">
      <w:pPr>
        <w:spacing w:line="600" w:lineRule="auto"/>
        <w:ind w:firstLine="720"/>
        <w:jc w:val="both"/>
        <w:rPr>
          <w:rFonts w:eastAsia="Times New Roman"/>
          <w:szCs w:val="24"/>
        </w:rPr>
      </w:pPr>
      <w:r>
        <w:rPr>
          <w:rFonts w:eastAsia="Times New Roman"/>
          <w:b/>
          <w:szCs w:val="24"/>
        </w:rPr>
        <w:t>ΠΕΤΡΟΣ ΚΩΝΣΤΑΝΤ</w:t>
      </w:r>
      <w:r>
        <w:rPr>
          <w:rFonts w:eastAsia="Times New Roman"/>
          <w:b/>
          <w:szCs w:val="24"/>
        </w:rPr>
        <w:t xml:space="preserve">ΙΝΕΑΣ: </w:t>
      </w:r>
      <w:r>
        <w:rPr>
          <w:rFonts w:eastAsia="Times New Roman"/>
          <w:szCs w:val="24"/>
        </w:rPr>
        <w:t>Ναι.</w:t>
      </w:r>
    </w:p>
    <w:p w14:paraId="12031ADE"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12031ADF"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AE0"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12031AE1"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12031AE2"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12031AE3" w14:textId="77777777" w:rsidR="00402C5E" w:rsidRDefault="00212FF6">
      <w:pPr>
        <w:spacing w:line="600" w:lineRule="auto"/>
        <w:ind w:firstLine="720"/>
        <w:jc w:val="both"/>
        <w:rPr>
          <w:rFonts w:eastAsia="Times New Roman"/>
          <w:b/>
          <w:szCs w:val="24"/>
        </w:rPr>
      </w:pPr>
      <w:r>
        <w:rPr>
          <w:rFonts w:eastAsia="Times New Roman"/>
          <w:b/>
          <w:szCs w:val="24"/>
        </w:rPr>
        <w:t xml:space="preserve">ΘΕΟΔΩΡΑ ΜΕΓΑΛΟΟΙΚΟΝΟΜΟΥ: </w:t>
      </w:r>
      <w:r>
        <w:rPr>
          <w:rFonts w:eastAsia="Times New Roman"/>
          <w:szCs w:val="24"/>
        </w:rPr>
        <w:t>Παρών.</w:t>
      </w:r>
    </w:p>
    <w:p w14:paraId="12031AE4" w14:textId="77777777" w:rsidR="00402C5E" w:rsidRDefault="00212FF6">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12031AE5" w14:textId="77777777" w:rsidR="00402C5E" w:rsidRDefault="00212FF6">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15 έγινε δεκτό ως έχει κατά πλειοψηφία.</w:t>
      </w:r>
    </w:p>
    <w:p w14:paraId="12031AE6"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1081 και ειδικό 19 ως έχει; </w:t>
      </w:r>
    </w:p>
    <w:p w14:paraId="12031AE7"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AE8" w14:textId="77777777" w:rsidR="00402C5E" w:rsidRDefault="00212FF6">
      <w:pPr>
        <w:spacing w:line="600" w:lineRule="auto"/>
        <w:ind w:firstLine="720"/>
        <w:jc w:val="both"/>
        <w:rPr>
          <w:rFonts w:eastAsia="Times New Roman"/>
          <w:szCs w:val="24"/>
        </w:rPr>
      </w:pPr>
      <w:r>
        <w:rPr>
          <w:rFonts w:eastAsia="Times New Roman"/>
          <w:b/>
          <w:szCs w:val="24"/>
        </w:rPr>
        <w:lastRenderedPageBreak/>
        <w:t xml:space="preserve">ΑΝΝΑ ΚΑΡΑΜΑΝΛΗ: </w:t>
      </w:r>
      <w:r>
        <w:rPr>
          <w:rFonts w:eastAsia="Times New Roman"/>
          <w:szCs w:val="24"/>
        </w:rPr>
        <w:t>Παρών.</w:t>
      </w:r>
    </w:p>
    <w:p w14:paraId="12031AE9"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AEA"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12031AEB"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w:t>
      </w:r>
      <w:r>
        <w:rPr>
          <w:rFonts w:eastAsia="Times New Roman"/>
          <w:b/>
          <w:szCs w:val="24"/>
        </w:rPr>
        <w:t xml:space="preserve">ΣΥΝΤΥΧΑΚΗΣ: </w:t>
      </w:r>
      <w:r>
        <w:rPr>
          <w:rFonts w:eastAsia="Times New Roman"/>
          <w:szCs w:val="24"/>
        </w:rPr>
        <w:t>Παρών.</w:t>
      </w:r>
    </w:p>
    <w:p w14:paraId="12031AEC"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AED"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12031AEE"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Παρών.</w:t>
      </w:r>
    </w:p>
    <w:p w14:paraId="12031AE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w:t>
      </w:r>
      <w:r>
        <w:rPr>
          <w:rFonts w:eastAsia="Times New Roman"/>
          <w:szCs w:val="24"/>
        </w:rPr>
        <w:t>αριθμό 1081 και ειδικό 19</w:t>
      </w:r>
      <w:r>
        <w:rPr>
          <w:rFonts w:eastAsia="Times New Roman" w:cs="Times New Roman"/>
          <w:szCs w:val="24"/>
        </w:rPr>
        <w:t xml:space="preserve"> έγινε δεκτή ως έχει κατά πλειοψηφία και εντάσσεται στο νομοσχέδ</w:t>
      </w:r>
      <w:r>
        <w:rPr>
          <w:rFonts w:eastAsia="Times New Roman" w:cs="Times New Roman"/>
          <w:szCs w:val="24"/>
        </w:rPr>
        <w:t>ιο ως άρθρο 16.</w:t>
      </w:r>
    </w:p>
    <w:p w14:paraId="12031AF0"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1082 και ειδικό 20 ως έχει; </w:t>
      </w:r>
    </w:p>
    <w:p w14:paraId="12031AF1"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AF2"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AF3"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 xml:space="preserve">Παρών. </w:t>
      </w:r>
    </w:p>
    <w:p w14:paraId="12031AF4"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12031AF5" w14:textId="77777777" w:rsidR="00402C5E" w:rsidRDefault="00212FF6">
      <w:pPr>
        <w:spacing w:line="600" w:lineRule="auto"/>
        <w:ind w:firstLine="720"/>
        <w:jc w:val="both"/>
        <w:rPr>
          <w:rFonts w:eastAsia="Times New Roman"/>
          <w:szCs w:val="24"/>
        </w:rPr>
      </w:pPr>
      <w:r>
        <w:rPr>
          <w:rFonts w:eastAsia="Times New Roman"/>
          <w:b/>
          <w:szCs w:val="24"/>
        </w:rPr>
        <w:lastRenderedPageBreak/>
        <w:t xml:space="preserve">ΕΜΜΑΝΟΥΗΛ ΣΥΝΤΥΧΑΚΗΣ: </w:t>
      </w:r>
      <w:r>
        <w:rPr>
          <w:rFonts w:eastAsia="Times New Roman"/>
          <w:szCs w:val="24"/>
        </w:rPr>
        <w:t>Ναι.</w:t>
      </w:r>
    </w:p>
    <w:p w14:paraId="12031AF6" w14:textId="77777777" w:rsidR="00402C5E" w:rsidRDefault="00212FF6">
      <w:pPr>
        <w:spacing w:line="600" w:lineRule="auto"/>
        <w:ind w:firstLine="720"/>
        <w:jc w:val="both"/>
        <w:rPr>
          <w:rFonts w:eastAsia="Times New Roman"/>
          <w:szCs w:val="24"/>
        </w:rPr>
      </w:pPr>
      <w:r>
        <w:rPr>
          <w:rFonts w:eastAsia="Times New Roman"/>
          <w:b/>
          <w:szCs w:val="24"/>
        </w:rPr>
        <w:t>ΓΕΩΡΓΙΟΣ ΛΑΖΑΡΙΔΗΣ</w:t>
      </w:r>
      <w:r>
        <w:rPr>
          <w:rFonts w:eastAsia="Times New Roman"/>
          <w:b/>
          <w:szCs w:val="24"/>
        </w:rPr>
        <w:t xml:space="preserve">: </w:t>
      </w:r>
      <w:r>
        <w:rPr>
          <w:rFonts w:eastAsia="Times New Roman"/>
          <w:szCs w:val="24"/>
        </w:rPr>
        <w:t>Ναι.</w:t>
      </w:r>
    </w:p>
    <w:p w14:paraId="12031AF7"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Παρών.</w:t>
      </w:r>
    </w:p>
    <w:p w14:paraId="12031AF8"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Παρών.</w:t>
      </w:r>
    </w:p>
    <w:p w14:paraId="12031AF9"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w:t>
      </w:r>
      <w:r>
        <w:rPr>
          <w:rFonts w:eastAsia="Times New Roman"/>
          <w:szCs w:val="24"/>
        </w:rPr>
        <w:t>αριθμό 1082 και ειδικό 20</w:t>
      </w:r>
      <w:r>
        <w:rPr>
          <w:rFonts w:eastAsia="Times New Roman" w:cs="Times New Roman"/>
          <w:szCs w:val="24"/>
        </w:rPr>
        <w:t xml:space="preserve"> έγινε δεκτή ως έχει κατά πλειοψηφία και εντάσσεται στο νομοσχέδιο ως άρθρο 17.</w:t>
      </w:r>
    </w:p>
    <w:p w14:paraId="12031AFA"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δεκτό το νέο άρθρο 18 ως έχει; </w:t>
      </w:r>
    </w:p>
    <w:p w14:paraId="12031AFB"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AFC"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12031AFD"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AFE"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12031AFF"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2031B00"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01"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12031B02" w14:textId="77777777" w:rsidR="00402C5E" w:rsidRDefault="00212FF6">
      <w:pPr>
        <w:spacing w:line="600" w:lineRule="auto"/>
        <w:ind w:firstLine="720"/>
        <w:jc w:val="both"/>
        <w:rPr>
          <w:rFonts w:eastAsia="Times New Roman"/>
          <w:b/>
          <w:szCs w:val="24"/>
        </w:rPr>
      </w:pPr>
      <w:r>
        <w:rPr>
          <w:rFonts w:eastAsia="Times New Roman"/>
          <w:b/>
          <w:szCs w:val="24"/>
        </w:rPr>
        <w:lastRenderedPageBreak/>
        <w:t xml:space="preserve">ΓΕΩΡΓΙΟΣ </w:t>
      </w:r>
      <w:r>
        <w:rPr>
          <w:rFonts w:eastAsia="Times New Roman"/>
          <w:b/>
          <w:szCs w:val="24"/>
        </w:rPr>
        <w:t>ΜΑΥΡΩΤΑΣ:</w:t>
      </w:r>
      <w:r>
        <w:rPr>
          <w:rFonts w:eastAsia="Times New Roman"/>
          <w:szCs w:val="24"/>
        </w:rPr>
        <w:t xml:space="preserve"> Όχι.</w:t>
      </w:r>
    </w:p>
    <w:p w14:paraId="12031B0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το άρθρο 18 έγινε δεκτό ως έχει κατά πλειοψηφία.</w:t>
      </w:r>
    </w:p>
    <w:p w14:paraId="12031B04"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δεκτό το νέο άρθρο 19 ως έχει; </w:t>
      </w:r>
    </w:p>
    <w:p w14:paraId="12031B05"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B06"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B07"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B08" w14:textId="77777777" w:rsidR="00402C5E" w:rsidRDefault="00212FF6">
      <w:pPr>
        <w:spacing w:line="600" w:lineRule="auto"/>
        <w:ind w:firstLine="720"/>
        <w:jc w:val="both"/>
        <w:rPr>
          <w:rFonts w:eastAsia="Times New Roman"/>
          <w:szCs w:val="24"/>
        </w:rPr>
      </w:pPr>
      <w:r>
        <w:rPr>
          <w:rFonts w:eastAsia="Times New Roman"/>
          <w:b/>
          <w:szCs w:val="24"/>
        </w:rPr>
        <w:t>ΑΝΤΩΝΙΟΣ ΓΡ</w:t>
      </w:r>
      <w:r>
        <w:rPr>
          <w:rFonts w:eastAsia="Times New Roman"/>
          <w:b/>
          <w:szCs w:val="24"/>
        </w:rPr>
        <w:t xml:space="preserve">ΕΓΟΣ: </w:t>
      </w:r>
      <w:r>
        <w:rPr>
          <w:rFonts w:eastAsia="Times New Roman"/>
          <w:szCs w:val="24"/>
        </w:rPr>
        <w:t>Όχι.</w:t>
      </w:r>
    </w:p>
    <w:p w14:paraId="12031B09"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2031B0A"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0B"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12031B0C"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Όχι.</w:t>
      </w:r>
    </w:p>
    <w:p w14:paraId="12031B0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το άρθρο 19 έγινε δεκτό ως έχει κατά πλειοψηφία.</w:t>
      </w:r>
    </w:p>
    <w:p w14:paraId="12031B0E" w14:textId="77777777" w:rsidR="00402C5E" w:rsidRDefault="00212FF6">
      <w:pPr>
        <w:spacing w:line="600" w:lineRule="auto"/>
        <w:ind w:firstLine="720"/>
        <w:jc w:val="both"/>
        <w:rPr>
          <w:rFonts w:eastAsia="Times New Roman"/>
          <w:szCs w:val="24"/>
        </w:rPr>
      </w:pPr>
      <w:r>
        <w:rPr>
          <w:rFonts w:eastAsia="Times New Roman"/>
          <w:szCs w:val="24"/>
        </w:rPr>
        <w:t>Ερωτάται το Σώμα: Γίνεται δεκτό το νέο άρθρο 2</w:t>
      </w:r>
      <w:r>
        <w:rPr>
          <w:rFonts w:eastAsia="Times New Roman"/>
          <w:szCs w:val="24"/>
        </w:rPr>
        <w:t xml:space="preserve">0 ως έχει; </w:t>
      </w:r>
    </w:p>
    <w:p w14:paraId="12031B0F"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B10" w14:textId="77777777" w:rsidR="00402C5E" w:rsidRDefault="00212FF6">
      <w:pPr>
        <w:spacing w:line="600" w:lineRule="auto"/>
        <w:ind w:firstLine="720"/>
        <w:jc w:val="both"/>
        <w:rPr>
          <w:rFonts w:eastAsia="Times New Roman"/>
          <w:szCs w:val="24"/>
        </w:rPr>
      </w:pPr>
      <w:r>
        <w:rPr>
          <w:rFonts w:eastAsia="Times New Roman"/>
          <w:b/>
          <w:szCs w:val="24"/>
        </w:rPr>
        <w:lastRenderedPageBreak/>
        <w:t xml:space="preserve">ΑΝΝΑ ΚΑΡΑΜΑΝΛΗ: </w:t>
      </w:r>
      <w:r>
        <w:rPr>
          <w:rFonts w:eastAsia="Times New Roman"/>
          <w:szCs w:val="24"/>
        </w:rPr>
        <w:t>Ναι.</w:t>
      </w:r>
    </w:p>
    <w:p w14:paraId="12031B11"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B12"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12031B13"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2031B14"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15"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12031B16"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Όχι.</w:t>
      </w:r>
    </w:p>
    <w:p w14:paraId="12031B17"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το άρθρο 20 έγινε δεκτό ως έχει κατά πλειοψηφία.</w:t>
      </w:r>
    </w:p>
    <w:p w14:paraId="12031B18"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δεκτό το νέο άρθρο 21 ως έχει; </w:t>
      </w:r>
    </w:p>
    <w:p w14:paraId="12031B19"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B1A"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B1B"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B1C"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12031B1D"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2031B1E"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1F" w14:textId="77777777" w:rsidR="00402C5E" w:rsidRDefault="00212FF6">
      <w:pPr>
        <w:spacing w:line="600" w:lineRule="auto"/>
        <w:ind w:firstLine="720"/>
        <w:jc w:val="both"/>
        <w:rPr>
          <w:rFonts w:eastAsia="Times New Roman"/>
          <w:szCs w:val="24"/>
        </w:rPr>
      </w:pPr>
      <w:r>
        <w:rPr>
          <w:rFonts w:eastAsia="Times New Roman"/>
          <w:b/>
          <w:szCs w:val="24"/>
        </w:rPr>
        <w:lastRenderedPageBreak/>
        <w:t>ΘΕΟΔΩΡΑ ΜΕΓΑΛΟΟΙΚΟΝΟΜΟΥ:</w:t>
      </w:r>
      <w:r>
        <w:rPr>
          <w:rFonts w:eastAsia="Times New Roman"/>
          <w:szCs w:val="24"/>
        </w:rPr>
        <w:t xml:space="preserve"> Όχι.</w:t>
      </w:r>
    </w:p>
    <w:p w14:paraId="12031B20"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Όχι.</w:t>
      </w:r>
    </w:p>
    <w:p w14:paraId="12031B2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το άρθρο 21 έγινε δεκτό ως έχει κατά πλειοψηφία.</w:t>
      </w:r>
    </w:p>
    <w:p w14:paraId="12031B22"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δεκτό το νέο άρθρο 22 ως έχει; </w:t>
      </w:r>
    </w:p>
    <w:p w14:paraId="12031B23"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B24"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B25"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B26"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12031B27"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2031B28"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29"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12031B2A"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Όχι.</w:t>
      </w:r>
    </w:p>
    <w:p w14:paraId="12031B2B"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το άρθρο 22 έγινε δεκτό ως έχει</w:t>
      </w:r>
      <w:r>
        <w:rPr>
          <w:rFonts w:eastAsia="Times New Roman" w:cs="Times New Roman"/>
          <w:szCs w:val="24"/>
        </w:rPr>
        <w:t xml:space="preserve"> κατά πλειοψηφία.</w:t>
      </w:r>
    </w:p>
    <w:p w14:paraId="12031B2C"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δεκτό το νέο άρθρο 23 ως έχει; </w:t>
      </w:r>
    </w:p>
    <w:p w14:paraId="12031B2D" w14:textId="77777777" w:rsidR="00402C5E" w:rsidRDefault="00212FF6">
      <w:pPr>
        <w:spacing w:line="600" w:lineRule="auto"/>
        <w:ind w:firstLine="720"/>
        <w:jc w:val="both"/>
        <w:rPr>
          <w:rFonts w:eastAsia="Times New Roman"/>
          <w:szCs w:val="24"/>
        </w:rPr>
      </w:pPr>
      <w:r>
        <w:rPr>
          <w:rFonts w:eastAsia="Times New Roman"/>
          <w:b/>
          <w:szCs w:val="24"/>
        </w:rPr>
        <w:lastRenderedPageBreak/>
        <w:t>ΠΕΤΡΟΣ ΚΩΝΣΤΑΝΤΙΝΕΑΣ:</w:t>
      </w:r>
      <w:r>
        <w:rPr>
          <w:rFonts w:eastAsia="Times New Roman"/>
          <w:szCs w:val="24"/>
        </w:rPr>
        <w:t xml:space="preserve"> Ναι.</w:t>
      </w:r>
    </w:p>
    <w:p w14:paraId="12031B2E"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B2F"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Όχι.</w:t>
      </w:r>
    </w:p>
    <w:p w14:paraId="12031B30"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12031B31"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2031B32"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33"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Όχι.</w:t>
      </w:r>
    </w:p>
    <w:p w14:paraId="12031B34"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Όχι.</w:t>
      </w:r>
    </w:p>
    <w:p w14:paraId="12031B35"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το άρθρο 23 έγινε δεκτό ως έχει κατά πλειοψηφία.</w:t>
      </w:r>
    </w:p>
    <w:p w14:paraId="12031B36"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1085 και ειδικό 23, όπως τροποποιήθηκε από τον κύριο Υπουργό; </w:t>
      </w:r>
    </w:p>
    <w:p w14:paraId="12031B37" w14:textId="77777777" w:rsidR="00402C5E" w:rsidRDefault="00212FF6">
      <w:pPr>
        <w:spacing w:line="600" w:lineRule="auto"/>
        <w:ind w:firstLine="720"/>
        <w:jc w:val="both"/>
        <w:rPr>
          <w:rFonts w:eastAsia="Times New Roman"/>
          <w:szCs w:val="24"/>
        </w:rPr>
      </w:pPr>
      <w:r>
        <w:rPr>
          <w:rFonts w:eastAsia="Times New Roman"/>
          <w:b/>
          <w:szCs w:val="24"/>
        </w:rPr>
        <w:t>ΠΕΤΡΟΣ Κ</w:t>
      </w:r>
      <w:r>
        <w:rPr>
          <w:rFonts w:eastAsia="Times New Roman"/>
          <w:b/>
          <w:szCs w:val="24"/>
        </w:rPr>
        <w:t>ΩΝΣΤΑΝΤΙΝΕΑΣ:</w:t>
      </w:r>
      <w:r>
        <w:rPr>
          <w:rFonts w:eastAsia="Times New Roman"/>
          <w:szCs w:val="24"/>
        </w:rPr>
        <w:t xml:space="preserve"> Ναι.</w:t>
      </w:r>
    </w:p>
    <w:p w14:paraId="12031B38"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B39"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Όχι.</w:t>
      </w:r>
    </w:p>
    <w:p w14:paraId="12031B3A" w14:textId="77777777" w:rsidR="00402C5E" w:rsidRDefault="00212FF6">
      <w:pPr>
        <w:spacing w:line="600" w:lineRule="auto"/>
        <w:ind w:firstLine="720"/>
        <w:jc w:val="both"/>
        <w:rPr>
          <w:rFonts w:eastAsia="Times New Roman"/>
          <w:szCs w:val="24"/>
        </w:rPr>
      </w:pPr>
      <w:r>
        <w:rPr>
          <w:rFonts w:eastAsia="Times New Roman"/>
          <w:b/>
          <w:szCs w:val="24"/>
        </w:rPr>
        <w:lastRenderedPageBreak/>
        <w:t xml:space="preserve">ΑΝΤΩΝΙΟΣ ΓΡΕΓΟΣ: </w:t>
      </w:r>
      <w:r>
        <w:rPr>
          <w:rFonts w:eastAsia="Times New Roman"/>
          <w:szCs w:val="24"/>
        </w:rPr>
        <w:t>Παρών.</w:t>
      </w:r>
    </w:p>
    <w:p w14:paraId="12031B3B"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2031B3C"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3D"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Παρών.</w:t>
      </w:r>
    </w:p>
    <w:p w14:paraId="12031B3E"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Όχι.</w:t>
      </w:r>
    </w:p>
    <w:p w14:paraId="12031B3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η τροπολογία </w:t>
      </w:r>
      <w:r>
        <w:rPr>
          <w:rFonts w:eastAsia="Times New Roman"/>
          <w:szCs w:val="24"/>
        </w:rPr>
        <w:t xml:space="preserve">με γενικό αριθμό 1085 και ειδικό 23 </w:t>
      </w:r>
      <w:r>
        <w:rPr>
          <w:rFonts w:eastAsia="Times New Roman" w:cs="Times New Roman"/>
          <w:szCs w:val="24"/>
        </w:rPr>
        <w:t xml:space="preserve">έγινε δεκτή, </w:t>
      </w:r>
      <w:r>
        <w:rPr>
          <w:rFonts w:eastAsia="Times New Roman"/>
          <w:szCs w:val="24"/>
        </w:rPr>
        <w:t>όπως τροποποιήθηκε από τον κύριο Υπουργό,</w:t>
      </w:r>
      <w:r>
        <w:rPr>
          <w:rFonts w:eastAsia="Times New Roman" w:cs="Times New Roman"/>
          <w:szCs w:val="24"/>
        </w:rPr>
        <w:t xml:space="preserve"> κατά πλειοψηφία και εντάσσεται στο νομοσχέδιο ως ίδιο άρθρο.</w:t>
      </w:r>
    </w:p>
    <w:p w14:paraId="12031B40"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1077 και ειδικό 15 ως έχει; </w:t>
      </w:r>
    </w:p>
    <w:p w14:paraId="12031B41"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B42"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B43"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Παρών.</w:t>
      </w:r>
    </w:p>
    <w:p w14:paraId="12031B44"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12031B45"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2031B46"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47" w14:textId="77777777" w:rsidR="00402C5E" w:rsidRDefault="00212FF6">
      <w:pPr>
        <w:spacing w:line="600" w:lineRule="auto"/>
        <w:ind w:firstLine="720"/>
        <w:jc w:val="both"/>
        <w:rPr>
          <w:rFonts w:eastAsia="Times New Roman"/>
          <w:szCs w:val="24"/>
        </w:rPr>
      </w:pPr>
      <w:r>
        <w:rPr>
          <w:rFonts w:eastAsia="Times New Roman"/>
          <w:b/>
          <w:szCs w:val="24"/>
        </w:rPr>
        <w:lastRenderedPageBreak/>
        <w:t>ΘΕΟΔΩΡΑ ΜΕΓΑΛΟΟΙΚΟΝΟΜΟΥ:</w:t>
      </w:r>
      <w:r>
        <w:rPr>
          <w:rFonts w:eastAsia="Times New Roman"/>
          <w:szCs w:val="24"/>
        </w:rPr>
        <w:t xml:space="preserve"> Παρών.</w:t>
      </w:r>
    </w:p>
    <w:p w14:paraId="12031B48"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Ναι.</w:t>
      </w:r>
    </w:p>
    <w:p w14:paraId="12031B49" w14:textId="77777777" w:rsidR="00402C5E" w:rsidRDefault="00212FF6">
      <w:pPr>
        <w:spacing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w:t>
      </w:r>
      <w:r>
        <w:rPr>
          <w:rFonts w:eastAsia="Times New Roman" w:cs="Times New Roman"/>
          <w:szCs w:val="24"/>
        </w:rPr>
        <w:t xml:space="preserve">ς η τροπολογία </w:t>
      </w:r>
      <w:r>
        <w:rPr>
          <w:rFonts w:eastAsia="Times New Roman"/>
          <w:szCs w:val="24"/>
        </w:rPr>
        <w:t xml:space="preserve">με γενικό αριθμό 1077 και ειδικό 15 </w:t>
      </w:r>
      <w:r>
        <w:rPr>
          <w:rFonts w:eastAsia="Times New Roman" w:cs="Times New Roman"/>
          <w:szCs w:val="24"/>
        </w:rPr>
        <w:t>έγινε δεκτή ως έχει κατά πλειοψηφία και εντάσσεται στο νομοσχέδιο ως ίδιο άρθρο.</w:t>
      </w:r>
    </w:p>
    <w:p w14:paraId="12031B4A"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1078 και ειδικό 16 ως έχει; </w:t>
      </w:r>
    </w:p>
    <w:p w14:paraId="12031B4B"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B4C"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B4D"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B4E"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12031B4F"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2031B50"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51"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12031B52"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Όχι.</w:t>
      </w:r>
    </w:p>
    <w:p w14:paraId="12031B5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Συνεπώς η τροπολογία </w:t>
      </w:r>
      <w:r>
        <w:rPr>
          <w:rFonts w:eastAsia="Times New Roman"/>
          <w:szCs w:val="24"/>
        </w:rPr>
        <w:t>με γενικό αριθμό 10</w:t>
      </w:r>
      <w:r>
        <w:rPr>
          <w:rFonts w:eastAsia="Times New Roman"/>
          <w:szCs w:val="24"/>
        </w:rPr>
        <w:t xml:space="preserve">78 και ειδικό 16 </w:t>
      </w:r>
      <w:r>
        <w:rPr>
          <w:rFonts w:eastAsia="Times New Roman" w:cs="Times New Roman"/>
          <w:szCs w:val="24"/>
        </w:rPr>
        <w:t>έγινε δεκτή ως έχει κατά πλειοψηφία και εντάσσεται στο νομοσχέδιο ως ίδιο άρθρο.</w:t>
      </w:r>
    </w:p>
    <w:p w14:paraId="12031B54"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1080 και ειδικό 18 ως έχει; </w:t>
      </w:r>
    </w:p>
    <w:p w14:paraId="12031B55"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B56"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12031B57"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Όχι.</w:t>
      </w:r>
    </w:p>
    <w:p w14:paraId="12031B58"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12031B59"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2031B5A"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5B"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Όχι.</w:t>
      </w:r>
    </w:p>
    <w:p w14:paraId="12031B5C"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Όχι.</w:t>
      </w:r>
    </w:p>
    <w:p w14:paraId="12031B5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w:t>
      </w:r>
      <w:r>
        <w:rPr>
          <w:rFonts w:eastAsia="Times New Roman"/>
          <w:szCs w:val="24"/>
        </w:rPr>
        <w:t>αριθμό 1080 και ειδικό 18</w:t>
      </w:r>
      <w:r>
        <w:rPr>
          <w:rFonts w:eastAsia="Times New Roman" w:cs="Times New Roman"/>
          <w:szCs w:val="24"/>
        </w:rPr>
        <w:t xml:space="preserve"> έγιν</w:t>
      </w:r>
      <w:r>
        <w:rPr>
          <w:rFonts w:eastAsia="Times New Roman" w:cs="Times New Roman"/>
          <w:szCs w:val="24"/>
        </w:rPr>
        <w:t xml:space="preserve">ε δεκτή ως </w:t>
      </w:r>
      <w:r>
        <w:rPr>
          <w:rFonts w:eastAsia="Times New Roman" w:cs="Times New Roman"/>
          <w:szCs w:val="24"/>
        </w:rPr>
        <w:lastRenderedPageBreak/>
        <w:t>έχει κατά πλειοψηφία και εντάσσεται στο νομοσχέδιο ως ίδιο άρθρο.</w:t>
      </w:r>
    </w:p>
    <w:p w14:paraId="12031B5E"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1084 και ειδικό 22 ως έχει; </w:t>
      </w:r>
    </w:p>
    <w:p w14:paraId="12031B5F"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B60"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12031B61"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B62" w14:textId="77777777" w:rsidR="00402C5E" w:rsidRDefault="00212FF6">
      <w:pPr>
        <w:spacing w:line="600" w:lineRule="auto"/>
        <w:ind w:firstLine="720"/>
        <w:jc w:val="both"/>
        <w:rPr>
          <w:rFonts w:eastAsia="Times New Roman"/>
          <w:szCs w:val="24"/>
        </w:rPr>
      </w:pPr>
      <w:r>
        <w:rPr>
          <w:rFonts w:eastAsia="Times New Roman"/>
          <w:b/>
          <w:szCs w:val="24"/>
        </w:rPr>
        <w:t xml:space="preserve">ΑΝΤΩΝΙΟΣ </w:t>
      </w:r>
      <w:r>
        <w:rPr>
          <w:rFonts w:eastAsia="Times New Roman"/>
          <w:b/>
          <w:szCs w:val="24"/>
        </w:rPr>
        <w:t xml:space="preserve">ΓΡΕΓΟΣ: </w:t>
      </w:r>
      <w:r>
        <w:rPr>
          <w:rFonts w:eastAsia="Times New Roman"/>
          <w:szCs w:val="24"/>
        </w:rPr>
        <w:t>Παρών.</w:t>
      </w:r>
    </w:p>
    <w:p w14:paraId="12031B63"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12031B64"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65"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12031B66"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Ναι.</w:t>
      </w:r>
    </w:p>
    <w:p w14:paraId="12031B67"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w:t>
      </w:r>
      <w:r>
        <w:rPr>
          <w:rFonts w:eastAsia="Times New Roman"/>
          <w:szCs w:val="24"/>
        </w:rPr>
        <w:t>αριθμό 1084 και ειδικό 22</w:t>
      </w:r>
      <w:r>
        <w:rPr>
          <w:rFonts w:eastAsia="Times New Roman" w:cs="Times New Roman"/>
          <w:szCs w:val="24"/>
        </w:rPr>
        <w:t xml:space="preserve"> έγινε δεκτή ως έχει κατά πλειοψηφία και εντάσσεται στο νομοσχέδιο ως ίδιο άρθρο.</w:t>
      </w:r>
    </w:p>
    <w:p w14:paraId="12031B68" w14:textId="77777777" w:rsidR="00402C5E" w:rsidRDefault="00212FF6">
      <w:pPr>
        <w:spacing w:line="600" w:lineRule="auto"/>
        <w:ind w:firstLine="720"/>
        <w:jc w:val="both"/>
        <w:rPr>
          <w:rFonts w:eastAsia="Times New Roman"/>
          <w:szCs w:val="24"/>
        </w:rPr>
      </w:pPr>
      <w:r>
        <w:rPr>
          <w:rFonts w:eastAsia="Times New Roman"/>
          <w:szCs w:val="24"/>
        </w:rPr>
        <w:lastRenderedPageBreak/>
        <w:t xml:space="preserve">Ερωτάται το Σώμα: Γίνεται δεκτή η τροπολογία με γενικό αριθμό 1086 και ειδικό 24 ως έχει; </w:t>
      </w:r>
    </w:p>
    <w:p w14:paraId="12031B69"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B6A" w14:textId="77777777" w:rsidR="00402C5E" w:rsidRDefault="00212FF6">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12031B6B"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Ναι.</w:t>
      </w:r>
    </w:p>
    <w:p w14:paraId="12031B6C" w14:textId="77777777" w:rsidR="00402C5E" w:rsidRDefault="00212FF6">
      <w:pPr>
        <w:spacing w:line="600" w:lineRule="auto"/>
        <w:ind w:firstLine="720"/>
        <w:jc w:val="both"/>
        <w:rPr>
          <w:rFonts w:eastAsia="Times New Roman"/>
          <w:szCs w:val="24"/>
        </w:rPr>
      </w:pPr>
      <w:r>
        <w:rPr>
          <w:rFonts w:eastAsia="Times New Roman"/>
          <w:b/>
          <w:szCs w:val="24"/>
        </w:rPr>
        <w:t>ΑΝΤΩ</w:t>
      </w:r>
      <w:r>
        <w:rPr>
          <w:rFonts w:eastAsia="Times New Roman"/>
          <w:b/>
          <w:szCs w:val="24"/>
        </w:rPr>
        <w:t xml:space="preserve">ΝΙΟΣ ΓΡΕΓΟΣ: </w:t>
      </w:r>
      <w:r>
        <w:rPr>
          <w:rFonts w:eastAsia="Times New Roman"/>
          <w:szCs w:val="24"/>
        </w:rPr>
        <w:t>Παρών.</w:t>
      </w:r>
    </w:p>
    <w:p w14:paraId="12031B6D"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12031B6E"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6F"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12031B70"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Ναι.</w:t>
      </w:r>
    </w:p>
    <w:p w14:paraId="12031B7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w:t>
      </w:r>
      <w:r>
        <w:rPr>
          <w:rFonts w:eastAsia="Times New Roman"/>
          <w:szCs w:val="24"/>
        </w:rPr>
        <w:t>αριθμό 1086 και ειδικό 24</w:t>
      </w:r>
      <w:r>
        <w:rPr>
          <w:rFonts w:eastAsia="Times New Roman" w:cs="Times New Roman"/>
          <w:szCs w:val="24"/>
        </w:rPr>
        <w:t xml:space="preserve"> έγινε δεκτή ως έχει κατά πλειοψηφία και εντάσσεται στο νομοσχέδιο ως ίδιο άρθρο.</w:t>
      </w:r>
    </w:p>
    <w:p w14:paraId="12031B72" w14:textId="77777777" w:rsidR="00402C5E" w:rsidRDefault="00212FF6">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1087 και ειδικό 25 ως έχει; </w:t>
      </w:r>
    </w:p>
    <w:p w14:paraId="12031B73" w14:textId="77777777" w:rsidR="00402C5E" w:rsidRDefault="00212FF6">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Ναι.</w:t>
      </w:r>
    </w:p>
    <w:p w14:paraId="12031B74" w14:textId="77777777" w:rsidR="00402C5E" w:rsidRDefault="00212FF6">
      <w:pPr>
        <w:spacing w:line="600" w:lineRule="auto"/>
        <w:ind w:firstLine="720"/>
        <w:jc w:val="both"/>
        <w:rPr>
          <w:rFonts w:eastAsia="Times New Roman"/>
          <w:szCs w:val="24"/>
        </w:rPr>
      </w:pPr>
      <w:r>
        <w:rPr>
          <w:rFonts w:eastAsia="Times New Roman"/>
          <w:b/>
          <w:szCs w:val="24"/>
        </w:rPr>
        <w:lastRenderedPageBreak/>
        <w:t xml:space="preserve">ΑΝΝΑ ΚΑΡΑΜΑΝΛΗ: </w:t>
      </w:r>
      <w:r>
        <w:rPr>
          <w:rFonts w:eastAsia="Times New Roman"/>
          <w:szCs w:val="24"/>
        </w:rPr>
        <w:t>Όχι.</w:t>
      </w:r>
    </w:p>
    <w:p w14:paraId="12031B75" w14:textId="77777777" w:rsidR="00402C5E" w:rsidRDefault="00212FF6">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Όχι.</w:t>
      </w:r>
    </w:p>
    <w:p w14:paraId="12031B76" w14:textId="77777777" w:rsidR="00402C5E" w:rsidRDefault="00212FF6">
      <w:pPr>
        <w:spacing w:line="600" w:lineRule="auto"/>
        <w:ind w:firstLine="720"/>
        <w:jc w:val="both"/>
        <w:rPr>
          <w:rFonts w:eastAsia="Times New Roman"/>
          <w:szCs w:val="24"/>
        </w:rPr>
      </w:pPr>
      <w:r>
        <w:rPr>
          <w:rFonts w:eastAsia="Times New Roman"/>
          <w:b/>
          <w:szCs w:val="24"/>
        </w:rPr>
        <w:t>ΑΝΤΩ</w:t>
      </w:r>
      <w:r>
        <w:rPr>
          <w:rFonts w:eastAsia="Times New Roman"/>
          <w:b/>
          <w:szCs w:val="24"/>
        </w:rPr>
        <w:t xml:space="preserve">ΝΙΟΣ ΓΡΕΓΟΣ: </w:t>
      </w:r>
      <w:r>
        <w:rPr>
          <w:rFonts w:eastAsia="Times New Roman"/>
          <w:szCs w:val="24"/>
        </w:rPr>
        <w:t>Όχι.</w:t>
      </w:r>
    </w:p>
    <w:p w14:paraId="12031B77" w14:textId="77777777" w:rsidR="00402C5E" w:rsidRDefault="00212FF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12031B78" w14:textId="77777777" w:rsidR="00402C5E" w:rsidRDefault="00212FF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2031B79" w14:textId="77777777" w:rsidR="00402C5E" w:rsidRDefault="00212FF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Όχι.</w:t>
      </w:r>
    </w:p>
    <w:p w14:paraId="12031B7A" w14:textId="77777777" w:rsidR="00402C5E" w:rsidRDefault="00212FF6">
      <w:pPr>
        <w:spacing w:line="600" w:lineRule="auto"/>
        <w:ind w:firstLine="720"/>
        <w:jc w:val="both"/>
        <w:rPr>
          <w:rFonts w:eastAsia="Times New Roman"/>
          <w:b/>
          <w:szCs w:val="24"/>
        </w:rPr>
      </w:pPr>
      <w:r>
        <w:rPr>
          <w:rFonts w:eastAsia="Times New Roman"/>
          <w:b/>
          <w:szCs w:val="24"/>
        </w:rPr>
        <w:t>ΓΕΩΡΓΙΟΣ ΜΑΥΡΩΤΑΣ:</w:t>
      </w:r>
      <w:r>
        <w:rPr>
          <w:rFonts w:eastAsia="Times New Roman"/>
          <w:szCs w:val="24"/>
        </w:rPr>
        <w:t xml:space="preserve"> Όχι.</w:t>
      </w:r>
    </w:p>
    <w:p w14:paraId="12031B7B" w14:textId="77777777" w:rsidR="00402C5E" w:rsidRDefault="00212FF6">
      <w:pPr>
        <w:spacing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w:t>
      </w:r>
      <w:r>
        <w:rPr>
          <w:rFonts w:eastAsia="Times New Roman"/>
          <w:szCs w:val="24"/>
        </w:rPr>
        <w:t>αριθμό 1087 και ειδικό 25</w:t>
      </w:r>
      <w:r>
        <w:rPr>
          <w:rFonts w:eastAsia="Times New Roman" w:cs="Times New Roman"/>
          <w:szCs w:val="24"/>
        </w:rPr>
        <w:t xml:space="preserve"> έγινε δεκτή ως έχει κατά πλειοψηφία και</w:t>
      </w:r>
      <w:r>
        <w:rPr>
          <w:rFonts w:eastAsia="Times New Roman" w:cs="Times New Roman"/>
          <w:szCs w:val="24"/>
        </w:rPr>
        <w:t xml:space="preserve"> εντάσσεται στο νομοσχέδιο ως ίδιο άρθρο.</w:t>
      </w:r>
    </w:p>
    <w:p w14:paraId="12031B7C"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12031B7D"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12031B7E"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Ναι.</w:t>
      </w:r>
    </w:p>
    <w:p w14:paraId="12031B7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Παρών.</w:t>
      </w:r>
    </w:p>
    <w:p w14:paraId="12031B8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Ναι.</w:t>
      </w:r>
    </w:p>
    <w:p w14:paraId="12031B8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Όχι.</w:t>
      </w:r>
    </w:p>
    <w:p w14:paraId="12031B82"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12031B83"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2031B84"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12031B85"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12031B8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ακροτελεύτιο άρθρο έγινε δεκτό κατά πλειοψηφία.</w:t>
      </w:r>
    </w:p>
    <w:p w14:paraId="12031B87"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Πολιτισμού και Αθλητ</w:t>
      </w:r>
      <w:r>
        <w:rPr>
          <w:rFonts w:eastAsia="Times New Roman" w:cs="Times New Roman"/>
          <w:szCs w:val="24"/>
        </w:rPr>
        <w:t>ισμού</w:t>
      </w:r>
      <w:r>
        <w:rPr>
          <w:rFonts w:eastAsia="Times New Roman" w:cs="Times New Roman"/>
          <w:szCs w:val="24"/>
        </w:rPr>
        <w:t>:</w:t>
      </w:r>
      <w:r>
        <w:rPr>
          <w:rFonts w:eastAsia="Times New Roman" w:cs="Times New Roman"/>
          <w:szCs w:val="24"/>
        </w:rPr>
        <w:t xml:space="preserve"> «Τροποποιήσεις του </w:t>
      </w:r>
      <w:r>
        <w:rPr>
          <w:rFonts w:eastAsia="Times New Roman" w:cs="Times New Roman"/>
          <w:szCs w:val="24"/>
        </w:rPr>
        <w:t>ν.</w:t>
      </w:r>
      <w:r>
        <w:rPr>
          <w:rFonts w:eastAsia="Times New Roman" w:cs="Times New Roman"/>
          <w:szCs w:val="24"/>
        </w:rPr>
        <w:t>2725/1999 (Α΄</w:t>
      </w:r>
      <w:r>
        <w:rPr>
          <w:rFonts w:eastAsia="Times New Roman" w:cs="Times New Roman"/>
          <w:szCs w:val="24"/>
        </w:rPr>
        <w:t xml:space="preserve"> </w:t>
      </w:r>
      <w:r>
        <w:rPr>
          <w:rFonts w:eastAsia="Times New Roman" w:cs="Times New Roman"/>
          <w:szCs w:val="24"/>
        </w:rPr>
        <w:t>121) και άλλες διατάξεις» έγινε δεκτό επί της αρχής και επί των άρθρων.</w:t>
      </w:r>
    </w:p>
    <w:p w14:paraId="12031B8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Προ</w:t>
      </w:r>
      <w:r>
        <w:rPr>
          <w:rFonts w:eastAsia="Times New Roman" w:cs="Times New Roman"/>
          <w:szCs w:val="24"/>
        </w:rPr>
        <w:t>χωρούμε στη</w:t>
      </w:r>
      <w:r>
        <w:rPr>
          <w:rFonts w:eastAsia="Times New Roman" w:cs="Times New Roman"/>
          <w:szCs w:val="24"/>
        </w:rPr>
        <w:t>ν</w:t>
      </w:r>
      <w:r>
        <w:rPr>
          <w:rFonts w:eastAsia="Times New Roman" w:cs="Times New Roman"/>
          <w:szCs w:val="24"/>
        </w:rPr>
        <w:t xml:space="preserve"> ψήφιση του νομοσχεδίου και στο σύνολο.</w:t>
      </w:r>
    </w:p>
    <w:p w14:paraId="12031B89"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12031B8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Ναι</w:t>
      </w:r>
      <w:r>
        <w:rPr>
          <w:rFonts w:eastAsia="Times New Roman" w:cs="Times New Roman"/>
          <w:szCs w:val="24"/>
        </w:rPr>
        <w:t>.</w:t>
      </w:r>
    </w:p>
    <w:p w14:paraId="12031B8B"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Παρών.</w:t>
      </w:r>
    </w:p>
    <w:p w14:paraId="12031B8C"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Παρών.</w:t>
      </w:r>
    </w:p>
    <w:p w14:paraId="12031B8D"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Όχι.</w:t>
      </w:r>
    </w:p>
    <w:p w14:paraId="12031B8E"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12031B8F"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2031B90"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Παρών.</w:t>
      </w:r>
    </w:p>
    <w:p w14:paraId="12031B91"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12031B92"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νομοσχέδιο έγινε δεκτό και στο σύνολο κατά πλειοψηφία.</w:t>
      </w:r>
    </w:p>
    <w:p w14:paraId="12031B93"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Πολιτισμού και Αθλητισμού</w:t>
      </w:r>
      <w:r>
        <w:rPr>
          <w:rFonts w:eastAsia="Times New Roman" w:cs="Times New Roman"/>
          <w:szCs w:val="24"/>
        </w:rPr>
        <w:t>:</w:t>
      </w:r>
      <w:r>
        <w:rPr>
          <w:rFonts w:eastAsia="Times New Roman" w:cs="Times New Roman"/>
          <w:szCs w:val="24"/>
        </w:rPr>
        <w:t xml:space="preserve"> «Τροποποιήσεις του </w:t>
      </w:r>
      <w:r>
        <w:rPr>
          <w:rFonts w:eastAsia="Times New Roman" w:cs="Times New Roman"/>
          <w:szCs w:val="24"/>
        </w:rPr>
        <w:t>ν.</w:t>
      </w:r>
      <w:r>
        <w:rPr>
          <w:rFonts w:eastAsia="Times New Roman" w:cs="Times New Roman"/>
          <w:szCs w:val="24"/>
        </w:rPr>
        <w:t>2725/1999 (Α΄</w:t>
      </w:r>
      <w:r>
        <w:rPr>
          <w:rFonts w:eastAsia="Times New Roman" w:cs="Times New Roman"/>
          <w:szCs w:val="24"/>
        </w:rPr>
        <w:t xml:space="preserve"> </w:t>
      </w:r>
      <w:r>
        <w:rPr>
          <w:rFonts w:eastAsia="Times New Roman" w:cs="Times New Roman"/>
          <w:szCs w:val="24"/>
        </w:rPr>
        <w:t>121)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στο σύνολο και έχει ως εξής:</w:t>
      </w:r>
    </w:p>
    <w:p w14:paraId="12031B94" w14:textId="77777777" w:rsidR="00402C5E" w:rsidRDefault="00212FF6">
      <w:pPr>
        <w:spacing w:line="600" w:lineRule="auto"/>
        <w:ind w:firstLine="720"/>
        <w:jc w:val="center"/>
        <w:rPr>
          <w:rFonts w:eastAsia="Times New Roman" w:cs="Times New Roman"/>
          <w:color w:val="FF0000"/>
          <w:szCs w:val="24"/>
        </w:rPr>
      </w:pPr>
      <w:r w:rsidRPr="00306A42">
        <w:rPr>
          <w:rFonts w:eastAsia="Times New Roman" w:cs="Times New Roman"/>
          <w:color w:val="FF0000"/>
          <w:szCs w:val="24"/>
        </w:rPr>
        <w:t>(Να καταχωριστεί το κείμενο του νομοσχεδίου</w:t>
      </w:r>
      <w:r w:rsidRPr="00306A42">
        <w:rPr>
          <w:rFonts w:eastAsia="Times New Roman" w:cs="Times New Roman"/>
          <w:color w:val="FF0000"/>
          <w:szCs w:val="24"/>
        </w:rPr>
        <w:t>, σελίδα 386</w:t>
      </w:r>
      <w:r w:rsidRPr="00306A42">
        <w:rPr>
          <w:rFonts w:eastAsia="Times New Roman" w:cs="Times New Roman"/>
          <w:color w:val="FF0000"/>
          <w:szCs w:val="24"/>
          <w:vertAlign w:val="superscript"/>
        </w:rPr>
        <w:t>α</w:t>
      </w:r>
      <w:r w:rsidRPr="00306A42">
        <w:rPr>
          <w:rFonts w:eastAsia="Times New Roman" w:cs="Times New Roman"/>
          <w:color w:val="FF0000"/>
          <w:szCs w:val="24"/>
        </w:rPr>
        <w:t>)</w:t>
      </w:r>
    </w:p>
    <w:p w14:paraId="12031B95"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w:t>
      </w:r>
      <w:r>
        <w:rPr>
          <w:rFonts w:eastAsia="Times New Roman" w:cs="Times New Roman"/>
          <w:szCs w:val="24"/>
        </w:rPr>
        <w:t>πικύρωση των Πρακτικών ως προς τη</w:t>
      </w:r>
      <w:r>
        <w:rPr>
          <w:rFonts w:eastAsia="Times New Roman" w:cs="Times New Roman"/>
          <w:szCs w:val="24"/>
        </w:rPr>
        <w:t>ν</w:t>
      </w:r>
      <w:r>
        <w:rPr>
          <w:rFonts w:eastAsia="Times New Roman" w:cs="Times New Roman"/>
          <w:szCs w:val="24"/>
        </w:rPr>
        <w:t xml:space="preserve"> ψήφιση στο σύνολο του παραπάνω νομοσχεδίου.</w:t>
      </w:r>
    </w:p>
    <w:p w14:paraId="12031B96"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12031B97"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12031B98" w14:textId="77777777" w:rsidR="00402C5E" w:rsidRDefault="00212FF6">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w:t>
      </w:r>
      <w:r>
        <w:rPr>
          <w:rFonts w:eastAsia="Times New Roman" w:cs="Times New Roman"/>
          <w:szCs w:val="24"/>
        </w:rPr>
        <w:t>ό να λύσουμε τη συνεδρίαση;</w:t>
      </w:r>
    </w:p>
    <w:p w14:paraId="12031B99"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12031B9A" w14:textId="77777777" w:rsidR="00402C5E" w:rsidRDefault="00212FF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τη συναίνεση του Σώματος και ώρα 18.40΄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Πέμπτη 29 Ιουνίου 2017 και ώρα 9.30΄,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p>
    <w:p w14:paraId="12031B9B" w14:textId="77777777" w:rsidR="00402C5E" w:rsidRDefault="00212FF6">
      <w:pPr>
        <w:spacing w:line="600" w:lineRule="auto"/>
        <w:jc w:val="both"/>
        <w:rPr>
          <w:rFonts w:eastAsia="Times New Roman" w:cs="Times New Roman"/>
          <w:szCs w:val="24"/>
        </w:rPr>
      </w:pPr>
      <w:r>
        <w:rPr>
          <w:rFonts w:eastAsia="Times New Roman" w:cs="Times New Roman"/>
          <w:b/>
          <w:szCs w:val="24"/>
        </w:rPr>
        <w:t>Ο ΠΡΟΕΔΡΟ</w:t>
      </w:r>
      <w:r>
        <w:rPr>
          <w:rFonts w:eastAsia="Times New Roman" w:cs="Times New Roman"/>
          <w:b/>
          <w:szCs w:val="24"/>
        </w:rPr>
        <w:t>Σ</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ΓΡΑΜΜΑΤΕΙΣ</w:t>
      </w:r>
    </w:p>
    <w:p w14:paraId="12031B9C" w14:textId="77777777" w:rsidR="00402C5E" w:rsidRDefault="00402C5E">
      <w:pPr>
        <w:spacing w:line="600" w:lineRule="auto"/>
        <w:ind w:firstLine="720"/>
        <w:jc w:val="both"/>
        <w:rPr>
          <w:rFonts w:eastAsia="Times New Roman" w:cs="Times New Roman"/>
          <w:szCs w:val="24"/>
        </w:rPr>
      </w:pPr>
    </w:p>
    <w:sectPr w:rsidR="00402C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RpfQZ67QBOuQlbiXeKFumaNGQ2Q=" w:salt="RavW6cKwUu99Lhm/Vs/q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5E"/>
    <w:rsid w:val="00212FF6"/>
    <w:rsid w:val="002B1CA8"/>
    <w:rsid w:val="00402C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14C9"/>
  <w15:docId w15:val="{07F6FBC0-9648-4E03-91F0-D117E7F7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31E5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31E51"/>
    <w:rPr>
      <w:rFonts w:ascii="Segoe UI" w:hAnsi="Segoe UI" w:cs="Segoe UI"/>
      <w:sz w:val="18"/>
      <w:szCs w:val="18"/>
    </w:rPr>
  </w:style>
  <w:style w:type="paragraph" w:styleId="a4">
    <w:name w:val="List Paragraph"/>
    <w:basedOn w:val="a"/>
    <w:uiPriority w:val="34"/>
    <w:qFormat/>
    <w:rsid w:val="00A07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468</MetadataID>
    <Session xmlns="641f345b-441b-4b81-9152-adc2e73ba5e1">Β´</Session>
    <Date xmlns="641f345b-441b-4b81-9152-adc2e73ba5e1">2017-06-26T21:00:00+00:00</Date>
    <Status xmlns="641f345b-441b-4b81-9152-adc2e73ba5e1">
      <Url>http://srv-sp1/praktika/Lists/Incoming_Metadata/EditForm.aspx?ID=468&amp;Source=/praktika/Recordings_Library/Forms/AllItems.aspx</Url>
      <Description>Δημοσιεύτηκε</Description>
    </Status>
    <Meeting xmlns="641f345b-441b-4b81-9152-adc2e73ba5e1">ΡΜΑ´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331AFE-5CAA-4A02-8850-FCB0DF3B2BF6}">
  <ds:schemaRefs>
    <ds:schemaRef ds:uri="641f345b-441b-4b81-9152-adc2e73ba5e1"/>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BD9FE2B6-9FAD-4849-B842-89F62A6724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18DAAF-7D45-4306-8984-CAB1C03123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364</Pages>
  <Words>65855</Words>
  <Characters>355621</Characters>
  <Application>Microsoft Office Word</Application>
  <DocSecurity>0</DocSecurity>
  <Lines>2963</Lines>
  <Paragraphs>841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2017-07-04T10:28:00Z</dcterms:created>
  <dcterms:modified xsi:type="dcterms:W3CDTF">2017-07-04T10:28:00Z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