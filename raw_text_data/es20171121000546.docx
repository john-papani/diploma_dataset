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B8D010" w14:textId="77777777" w:rsidR="00CE3D49" w:rsidRPr="00CE3D49" w:rsidRDefault="00CE3D49" w:rsidP="00CE3D49">
      <w:pPr>
        <w:spacing w:after="0" w:line="360" w:lineRule="auto"/>
        <w:rPr>
          <w:ins w:id="0" w:author="Φλούδα Χριστίνα" w:date="2017-11-30T10:39:00Z"/>
          <w:rFonts w:eastAsia="Times New Roman"/>
          <w:szCs w:val="24"/>
          <w:lang w:eastAsia="en-US"/>
        </w:rPr>
      </w:pPr>
      <w:bookmarkStart w:id="1" w:name="_GoBack"/>
      <w:bookmarkEnd w:id="1"/>
      <w:ins w:id="2" w:author="Φλούδα Χριστίνα" w:date="2017-11-30T10:39:00Z">
        <w:r w:rsidRPr="00CE3D49">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1412EEF9" w14:textId="77777777" w:rsidR="00CE3D49" w:rsidRPr="00CE3D49" w:rsidRDefault="00CE3D49" w:rsidP="00CE3D49">
      <w:pPr>
        <w:spacing w:after="0" w:line="360" w:lineRule="auto"/>
        <w:rPr>
          <w:ins w:id="3" w:author="Φλούδα Χριστίνα" w:date="2017-11-30T10:39:00Z"/>
          <w:rFonts w:eastAsia="Times New Roman"/>
          <w:szCs w:val="24"/>
          <w:lang w:eastAsia="en-US"/>
        </w:rPr>
      </w:pPr>
    </w:p>
    <w:p w14:paraId="3566955C" w14:textId="77777777" w:rsidR="00CE3D49" w:rsidRPr="00CE3D49" w:rsidRDefault="00CE3D49" w:rsidP="00CE3D49">
      <w:pPr>
        <w:spacing w:after="0" w:line="360" w:lineRule="auto"/>
        <w:rPr>
          <w:ins w:id="4" w:author="Φλούδα Χριστίνα" w:date="2017-11-30T10:39:00Z"/>
          <w:rFonts w:eastAsia="Times New Roman"/>
          <w:szCs w:val="24"/>
          <w:lang w:eastAsia="en-US"/>
        </w:rPr>
      </w:pPr>
      <w:ins w:id="5" w:author="Φλούδα Χριστίνα" w:date="2017-11-30T10:39:00Z">
        <w:r w:rsidRPr="00CE3D49">
          <w:rPr>
            <w:rFonts w:eastAsia="Times New Roman"/>
            <w:szCs w:val="24"/>
            <w:lang w:eastAsia="en-US"/>
          </w:rPr>
          <w:t>ΠΙΝΑΚΑΣ ΠΕΡΙΕΧΟΜΕΝΩΝ</w:t>
        </w:r>
      </w:ins>
    </w:p>
    <w:p w14:paraId="3B7CA82A" w14:textId="77777777" w:rsidR="00CE3D49" w:rsidRPr="00CE3D49" w:rsidRDefault="00CE3D49" w:rsidP="00CE3D49">
      <w:pPr>
        <w:spacing w:after="0" w:line="360" w:lineRule="auto"/>
        <w:rPr>
          <w:ins w:id="6" w:author="Φλούδα Χριστίνα" w:date="2017-11-30T10:39:00Z"/>
          <w:rFonts w:eastAsia="Times New Roman"/>
          <w:szCs w:val="24"/>
          <w:lang w:eastAsia="en-US"/>
        </w:rPr>
      </w:pPr>
      <w:ins w:id="7" w:author="Φλούδα Χριστίνα" w:date="2017-11-30T10:39:00Z">
        <w:r w:rsidRPr="00CE3D49">
          <w:rPr>
            <w:rFonts w:eastAsia="Times New Roman"/>
            <w:szCs w:val="24"/>
            <w:lang w:eastAsia="en-US"/>
          </w:rPr>
          <w:t xml:space="preserve">ΙΖ΄ ΠΕΡΙΟΔΟΣ </w:t>
        </w:r>
      </w:ins>
    </w:p>
    <w:p w14:paraId="384C2082" w14:textId="77777777" w:rsidR="00CE3D49" w:rsidRPr="00CE3D49" w:rsidRDefault="00CE3D49" w:rsidP="00CE3D49">
      <w:pPr>
        <w:spacing w:after="0" w:line="360" w:lineRule="auto"/>
        <w:rPr>
          <w:ins w:id="8" w:author="Φλούδα Χριστίνα" w:date="2017-11-30T10:39:00Z"/>
          <w:rFonts w:eastAsia="Times New Roman"/>
          <w:szCs w:val="24"/>
          <w:lang w:eastAsia="en-US"/>
        </w:rPr>
      </w:pPr>
      <w:ins w:id="9" w:author="Φλούδα Χριστίνα" w:date="2017-11-30T10:39:00Z">
        <w:r w:rsidRPr="00CE3D49">
          <w:rPr>
            <w:rFonts w:eastAsia="Times New Roman"/>
            <w:szCs w:val="24"/>
            <w:lang w:eastAsia="en-US"/>
          </w:rPr>
          <w:t>ΠΡΟΕΔΡΕΥΟΜΕΝΗΣ ΚΟΙΝΟΒΟΥΛΕΥΤΙΚΗΣ ΔΗΜΟΚΡΑΤΙΑΣ</w:t>
        </w:r>
      </w:ins>
    </w:p>
    <w:p w14:paraId="5B87FF7B" w14:textId="77777777" w:rsidR="00CE3D49" w:rsidRPr="00CE3D49" w:rsidRDefault="00CE3D49" w:rsidP="00CE3D49">
      <w:pPr>
        <w:spacing w:after="0" w:line="360" w:lineRule="auto"/>
        <w:rPr>
          <w:ins w:id="10" w:author="Φλούδα Χριστίνα" w:date="2017-11-30T10:39:00Z"/>
          <w:rFonts w:eastAsia="Times New Roman"/>
          <w:szCs w:val="24"/>
          <w:lang w:eastAsia="en-US"/>
        </w:rPr>
      </w:pPr>
      <w:ins w:id="11" w:author="Φλούδα Χριστίνα" w:date="2017-11-30T10:39:00Z">
        <w:r w:rsidRPr="00CE3D49">
          <w:rPr>
            <w:rFonts w:eastAsia="Times New Roman"/>
            <w:szCs w:val="24"/>
            <w:lang w:eastAsia="en-US"/>
          </w:rPr>
          <w:t>ΣΥΝΟΔΟΣ Γ΄</w:t>
        </w:r>
      </w:ins>
    </w:p>
    <w:p w14:paraId="0B60ECE0" w14:textId="77777777" w:rsidR="00CE3D49" w:rsidRPr="00CE3D49" w:rsidRDefault="00CE3D49" w:rsidP="00CE3D49">
      <w:pPr>
        <w:spacing w:after="0" w:line="360" w:lineRule="auto"/>
        <w:rPr>
          <w:ins w:id="12" w:author="Φλούδα Χριστίνα" w:date="2017-11-30T10:39:00Z"/>
          <w:rFonts w:eastAsia="Times New Roman"/>
          <w:szCs w:val="24"/>
          <w:lang w:eastAsia="en-US"/>
        </w:rPr>
      </w:pPr>
    </w:p>
    <w:p w14:paraId="206C0307" w14:textId="77777777" w:rsidR="00CE3D49" w:rsidRPr="00CE3D49" w:rsidRDefault="00CE3D49" w:rsidP="00CE3D49">
      <w:pPr>
        <w:spacing w:after="0" w:line="360" w:lineRule="auto"/>
        <w:rPr>
          <w:ins w:id="13" w:author="Φλούδα Χριστίνα" w:date="2017-11-30T10:39:00Z"/>
          <w:rFonts w:eastAsia="Times New Roman"/>
          <w:szCs w:val="24"/>
          <w:lang w:eastAsia="en-US"/>
        </w:rPr>
      </w:pPr>
      <w:ins w:id="14" w:author="Φλούδα Χριστίνα" w:date="2017-11-30T10:39:00Z">
        <w:r w:rsidRPr="00CE3D49">
          <w:rPr>
            <w:rFonts w:eastAsia="Times New Roman"/>
            <w:szCs w:val="24"/>
            <w:lang w:eastAsia="en-US"/>
          </w:rPr>
          <w:t>ΣΥΝΕΔΡΙΑΣΗ ΛΒ΄</w:t>
        </w:r>
      </w:ins>
    </w:p>
    <w:p w14:paraId="6ABCD91D" w14:textId="77777777" w:rsidR="00CE3D49" w:rsidRPr="00CE3D49" w:rsidRDefault="00CE3D49" w:rsidP="00CE3D49">
      <w:pPr>
        <w:spacing w:after="0" w:line="360" w:lineRule="auto"/>
        <w:rPr>
          <w:ins w:id="15" w:author="Φλούδα Χριστίνα" w:date="2017-11-30T10:39:00Z"/>
          <w:rFonts w:eastAsia="Times New Roman"/>
          <w:szCs w:val="24"/>
          <w:lang w:eastAsia="en-US"/>
        </w:rPr>
      </w:pPr>
      <w:ins w:id="16" w:author="Φλούδα Χριστίνα" w:date="2017-11-30T10:39:00Z">
        <w:r w:rsidRPr="00CE3D49">
          <w:rPr>
            <w:rFonts w:eastAsia="Times New Roman"/>
            <w:szCs w:val="24"/>
            <w:lang w:eastAsia="en-US"/>
          </w:rPr>
          <w:t>Τρίτη  21 Νοεμβρίου 2017</w:t>
        </w:r>
      </w:ins>
    </w:p>
    <w:p w14:paraId="69E228DD" w14:textId="77777777" w:rsidR="00CE3D49" w:rsidRPr="00CE3D49" w:rsidRDefault="00CE3D49" w:rsidP="00CE3D49">
      <w:pPr>
        <w:spacing w:after="0" w:line="360" w:lineRule="auto"/>
        <w:rPr>
          <w:ins w:id="17" w:author="Φλούδα Χριστίνα" w:date="2017-11-30T10:39:00Z"/>
          <w:rFonts w:eastAsia="Times New Roman"/>
          <w:szCs w:val="24"/>
          <w:lang w:eastAsia="en-US"/>
        </w:rPr>
      </w:pPr>
    </w:p>
    <w:p w14:paraId="2446A5BD" w14:textId="77777777" w:rsidR="00CE3D49" w:rsidRPr="00CE3D49" w:rsidRDefault="00CE3D49" w:rsidP="00CE3D49">
      <w:pPr>
        <w:spacing w:after="0" w:line="360" w:lineRule="auto"/>
        <w:rPr>
          <w:ins w:id="18" w:author="Φλούδα Χριστίνα" w:date="2017-11-30T10:39:00Z"/>
          <w:rFonts w:eastAsia="Times New Roman"/>
          <w:szCs w:val="24"/>
          <w:lang w:eastAsia="en-US"/>
        </w:rPr>
      </w:pPr>
      <w:ins w:id="19" w:author="Φλούδα Χριστίνα" w:date="2017-11-30T10:39:00Z">
        <w:r w:rsidRPr="00CE3D49">
          <w:rPr>
            <w:rFonts w:eastAsia="Times New Roman"/>
            <w:szCs w:val="24"/>
            <w:lang w:eastAsia="en-US"/>
          </w:rPr>
          <w:t>ΘΕΜΑΤΑ</w:t>
        </w:r>
      </w:ins>
    </w:p>
    <w:p w14:paraId="45511C60" w14:textId="77777777" w:rsidR="00CE3D49" w:rsidRPr="00CE3D49" w:rsidRDefault="00CE3D49" w:rsidP="00CE3D49">
      <w:pPr>
        <w:spacing w:after="0" w:line="360" w:lineRule="auto"/>
        <w:rPr>
          <w:ins w:id="20" w:author="Φλούδα Χριστίνα" w:date="2017-11-30T10:39:00Z"/>
          <w:rFonts w:eastAsia="Times New Roman"/>
          <w:szCs w:val="24"/>
          <w:lang w:eastAsia="en-US"/>
        </w:rPr>
      </w:pPr>
      <w:ins w:id="21" w:author="Φλούδα Χριστίνα" w:date="2017-11-30T10:39:00Z">
        <w:r w:rsidRPr="00CE3D49">
          <w:rPr>
            <w:rFonts w:eastAsia="Times New Roman"/>
            <w:szCs w:val="24"/>
            <w:lang w:eastAsia="en-US"/>
          </w:rPr>
          <w:t xml:space="preserve"> </w:t>
        </w:r>
        <w:r w:rsidRPr="00CE3D49">
          <w:rPr>
            <w:rFonts w:eastAsia="Times New Roman"/>
            <w:szCs w:val="24"/>
            <w:lang w:eastAsia="en-US"/>
          </w:rPr>
          <w:br/>
          <w:t xml:space="preserve">Α. ΕΙΔΙΚΑ ΘΕΜΑΤΑ </w:t>
        </w:r>
        <w:r w:rsidRPr="00CE3D49">
          <w:rPr>
            <w:rFonts w:eastAsia="Times New Roman"/>
            <w:szCs w:val="24"/>
            <w:lang w:eastAsia="en-US"/>
          </w:rPr>
          <w:br/>
          <w:t xml:space="preserve">1. Επικύρωση Πρακτικών, σελ. </w:t>
        </w:r>
        <w:r w:rsidRPr="00CE3D49">
          <w:rPr>
            <w:rFonts w:eastAsia="Times New Roman"/>
            <w:szCs w:val="24"/>
            <w:lang w:eastAsia="en-US"/>
          </w:rPr>
          <w:br/>
          <w:t xml:space="preserve">2. Ανακοινώνεται ότι τη συνεδρίαση παρακολουθούν μαθητές από το Γυμνάσιο Βελεστίνου Μαγνησίας, το Δημοτικό Σχολείο Αγίου Δημητρίου Πέτα, το Δημοτικό Σχολείο </w:t>
        </w:r>
        <w:proofErr w:type="spellStart"/>
        <w:r w:rsidRPr="00CE3D49">
          <w:rPr>
            <w:rFonts w:eastAsia="Times New Roman"/>
            <w:szCs w:val="24"/>
            <w:lang w:eastAsia="en-US"/>
          </w:rPr>
          <w:t>Νεοχωρίου</w:t>
        </w:r>
        <w:proofErr w:type="spellEnd"/>
        <w:r w:rsidRPr="00CE3D49">
          <w:rPr>
            <w:rFonts w:eastAsia="Times New Roman"/>
            <w:szCs w:val="24"/>
            <w:lang w:eastAsia="en-US"/>
          </w:rPr>
          <w:t xml:space="preserve">  Άρτας και το 4ο Δημοτικό Σχολείο Αργοστολίου Κεφαλληνίας, σελ. </w:t>
        </w:r>
        <w:r w:rsidRPr="00CE3D49">
          <w:rPr>
            <w:rFonts w:eastAsia="Times New Roman"/>
            <w:szCs w:val="24"/>
            <w:lang w:eastAsia="en-US"/>
          </w:rPr>
          <w:br/>
          <w:t xml:space="preserve">3. Ανακοινώνεται ότι ο Αναπληρωτής Υπουργός Οικονομικών κ. Γεώργιος </w:t>
        </w:r>
        <w:proofErr w:type="spellStart"/>
        <w:r w:rsidRPr="00CE3D49">
          <w:rPr>
            <w:rFonts w:eastAsia="Times New Roman"/>
            <w:szCs w:val="24"/>
            <w:lang w:eastAsia="en-US"/>
          </w:rPr>
          <w:t>Χουλιαράκης</w:t>
        </w:r>
        <w:proofErr w:type="spellEnd"/>
        <w:r w:rsidRPr="00CE3D49">
          <w:rPr>
            <w:rFonts w:eastAsia="Times New Roman"/>
            <w:szCs w:val="24"/>
            <w:lang w:eastAsia="en-US"/>
          </w:rPr>
          <w:t xml:space="preserve"> θα καταθέσει τον κρατικό προϋπολογισμό οικονομικού έτους 2018, σελ. </w:t>
        </w:r>
        <w:r w:rsidRPr="00CE3D49">
          <w:rPr>
            <w:rFonts w:eastAsia="Times New Roman"/>
            <w:szCs w:val="24"/>
            <w:lang w:eastAsia="en-US"/>
          </w:rPr>
          <w:br/>
          <w:t xml:space="preserve">4. Επί διαδικαστικού θέματος, σελ. </w:t>
        </w:r>
        <w:r w:rsidRPr="00CE3D49">
          <w:rPr>
            <w:rFonts w:eastAsia="Times New Roman"/>
            <w:szCs w:val="24"/>
            <w:lang w:eastAsia="en-US"/>
          </w:rPr>
          <w:br/>
          <w:t xml:space="preserve"> </w:t>
        </w:r>
        <w:r w:rsidRPr="00CE3D49">
          <w:rPr>
            <w:rFonts w:eastAsia="Times New Roman"/>
            <w:szCs w:val="24"/>
            <w:lang w:eastAsia="en-US"/>
          </w:rPr>
          <w:br/>
          <w:t xml:space="preserve">Β. ΝΟΜΟΘΕΤΙΚΗ ΕΡΓΑΣΙΑ </w:t>
        </w:r>
        <w:r w:rsidRPr="00CE3D49">
          <w:rPr>
            <w:rFonts w:eastAsia="Times New Roman"/>
            <w:szCs w:val="24"/>
            <w:lang w:eastAsia="en-US"/>
          </w:rPr>
          <w:br/>
          <w:t xml:space="preserve">1. Συζήτηση και ψήφιση επί της των σχεδίων νόμων του Υπουργείου Οικονομικών: </w:t>
        </w:r>
      </w:ins>
    </w:p>
    <w:p w14:paraId="53BA6B1C" w14:textId="77777777" w:rsidR="00CE3D49" w:rsidRPr="00CE3D49" w:rsidRDefault="00CE3D49" w:rsidP="00CE3D49">
      <w:pPr>
        <w:spacing w:after="0" w:line="360" w:lineRule="auto"/>
        <w:rPr>
          <w:ins w:id="22" w:author="Φλούδα Χριστίνα" w:date="2017-11-30T10:39:00Z"/>
          <w:rFonts w:eastAsia="Times New Roman"/>
          <w:szCs w:val="24"/>
          <w:lang w:eastAsia="en-US"/>
        </w:rPr>
      </w:pPr>
      <w:ins w:id="23" w:author="Φλούδα Χριστίνα" w:date="2017-11-30T10:39:00Z">
        <w:r w:rsidRPr="00CE3D49">
          <w:rPr>
            <w:rFonts w:eastAsia="Times New Roman"/>
            <w:szCs w:val="24"/>
            <w:lang w:eastAsia="en-US"/>
          </w:rPr>
          <w:t xml:space="preserve">    α) Κύρωση του Απολογισμού του Κράτους, οικονομικού έτους 2015, σελ.</w:t>
        </w:r>
      </w:ins>
    </w:p>
    <w:p w14:paraId="31AC0204" w14:textId="77777777" w:rsidR="00CE3D49" w:rsidRPr="00CE3D49" w:rsidRDefault="00CE3D49" w:rsidP="00CE3D49">
      <w:pPr>
        <w:spacing w:after="0" w:line="360" w:lineRule="auto"/>
        <w:rPr>
          <w:ins w:id="24" w:author="Φλούδα Χριστίνα" w:date="2017-11-30T10:39:00Z"/>
          <w:rFonts w:eastAsia="Times New Roman"/>
          <w:szCs w:val="24"/>
          <w:lang w:eastAsia="en-US"/>
        </w:rPr>
      </w:pPr>
      <w:ins w:id="25" w:author="Φλούδα Χριστίνα" w:date="2017-11-30T10:39:00Z">
        <w:r w:rsidRPr="00CE3D49">
          <w:rPr>
            <w:rFonts w:eastAsia="Times New Roman"/>
            <w:szCs w:val="24"/>
            <w:lang w:eastAsia="en-US"/>
          </w:rPr>
          <w:t xml:space="preserve">    β) Κύρωση του Ισολογισμού του Κράτους, οικονομικού έτους 2015, σελ. </w:t>
        </w:r>
        <w:r w:rsidRPr="00CE3D49">
          <w:rPr>
            <w:rFonts w:eastAsia="Times New Roman"/>
            <w:szCs w:val="24"/>
            <w:lang w:eastAsia="en-US"/>
          </w:rPr>
          <w:br/>
          <w:t>2. Κατάθεση σχεδίου νόμου:</w:t>
        </w:r>
      </w:ins>
    </w:p>
    <w:p w14:paraId="2ED61C0F" w14:textId="77777777" w:rsidR="00CE3D49" w:rsidRPr="00CE3D49" w:rsidRDefault="00CE3D49" w:rsidP="00CE3D49">
      <w:pPr>
        <w:spacing w:after="0" w:line="360" w:lineRule="auto"/>
        <w:rPr>
          <w:ins w:id="26" w:author="Φλούδα Χριστίνα" w:date="2017-11-30T10:39:00Z"/>
          <w:rFonts w:eastAsia="Times New Roman"/>
          <w:szCs w:val="24"/>
          <w:lang w:eastAsia="en-US"/>
        </w:rPr>
      </w:pPr>
      <w:ins w:id="27" w:author="Φλούδα Χριστίνα" w:date="2017-11-30T10:39:00Z">
        <w:r w:rsidRPr="00CE3D49">
          <w:rPr>
            <w:rFonts w:eastAsia="Times New Roman"/>
            <w:szCs w:val="24"/>
            <w:lang w:eastAsia="en-US"/>
          </w:rPr>
          <w:t xml:space="preserve">Οι Υπουργοί Ψηφιακής Πολιτικής, Τηλεπικοινωνιών και Ενημέρωσης, Οικονομικών, καθώς και η Υφυπουργός Οικονομικών κατέθεσαν στις 21/11/2017 σχέδιο νόμου: «Ανανέωση - τροποποίηση - κωδικοποίηση της σύμβασης περί παροχής ειδικής άδειας εκμετάλλευσης του αποκλειστικού δικαιώματος του Ελληνικού Δημοσίου στη πρόσβαση και χρήση της ονομαστικής θέσης των 39ο ανατολικώς επί της τροχιάς των τεχνητών γεωστατικών δορυφόρων της Γης και των συσχετισμένων αυτής ραδιοσυχνοτήτων τηλεπικοινωνίας διά της κατασκευής, εκτόξευσης, λειτουργίας και εμπορικής εκμετάλλευσης ενός συστήματος δορυφορικών τηλεπικοινωνιών πανελλήνιας και διασυνοριακής εμβέλειας υπό την επωνυμία: ΕΛΛΑΣ SAT (HELLAS SAT), σελ. </w:t>
        </w:r>
        <w:r w:rsidRPr="00CE3D49">
          <w:rPr>
            <w:rFonts w:eastAsia="Times New Roman"/>
            <w:szCs w:val="24"/>
            <w:lang w:eastAsia="en-US"/>
          </w:rPr>
          <w:br/>
        </w:r>
      </w:ins>
    </w:p>
    <w:p w14:paraId="66FF45A9" w14:textId="77777777" w:rsidR="00CE3D49" w:rsidRPr="00CE3D49" w:rsidRDefault="00CE3D49" w:rsidP="00CE3D49">
      <w:pPr>
        <w:spacing w:after="0" w:line="360" w:lineRule="auto"/>
        <w:rPr>
          <w:ins w:id="28" w:author="Φλούδα Χριστίνα" w:date="2017-11-30T10:39:00Z"/>
          <w:rFonts w:eastAsia="Times New Roman"/>
          <w:szCs w:val="24"/>
          <w:lang w:eastAsia="en-US"/>
        </w:rPr>
      </w:pPr>
      <w:ins w:id="29" w:author="Φλούδα Χριστίνα" w:date="2017-11-30T10:39:00Z">
        <w:r w:rsidRPr="00CE3D49">
          <w:rPr>
            <w:rFonts w:eastAsia="Times New Roman"/>
            <w:szCs w:val="24"/>
            <w:lang w:eastAsia="en-US"/>
          </w:rPr>
          <w:t>ΠΡΟΕΔΡΟΣ</w:t>
        </w:r>
      </w:ins>
    </w:p>
    <w:p w14:paraId="6A2058E8" w14:textId="77777777" w:rsidR="00CE3D49" w:rsidRPr="00CE3D49" w:rsidRDefault="00CE3D49" w:rsidP="00CE3D49">
      <w:pPr>
        <w:spacing w:after="0" w:line="360" w:lineRule="auto"/>
        <w:rPr>
          <w:ins w:id="30" w:author="Φλούδα Χριστίνα" w:date="2017-11-30T10:39:00Z"/>
          <w:rFonts w:eastAsia="Times New Roman"/>
          <w:szCs w:val="24"/>
          <w:lang w:eastAsia="en-US"/>
        </w:rPr>
      </w:pPr>
      <w:ins w:id="31" w:author="Φλούδα Χριστίνα" w:date="2017-11-30T10:39:00Z">
        <w:r w:rsidRPr="00CE3D49">
          <w:rPr>
            <w:rFonts w:eastAsia="Times New Roman"/>
            <w:szCs w:val="24"/>
            <w:lang w:eastAsia="en-US"/>
          </w:rPr>
          <w:t>ΒΟΥΤΣΗΣ Ν. , σελ.</w:t>
        </w:r>
        <w:r w:rsidRPr="00CE3D49">
          <w:rPr>
            <w:rFonts w:eastAsia="Times New Roman"/>
            <w:szCs w:val="24"/>
            <w:lang w:eastAsia="en-US"/>
          </w:rPr>
          <w:br/>
        </w:r>
      </w:ins>
    </w:p>
    <w:p w14:paraId="75FFA76D" w14:textId="77777777" w:rsidR="00CE3D49" w:rsidRPr="00CE3D49" w:rsidRDefault="00CE3D49" w:rsidP="00CE3D49">
      <w:pPr>
        <w:spacing w:after="0" w:line="360" w:lineRule="auto"/>
        <w:rPr>
          <w:ins w:id="32" w:author="Φλούδα Χριστίνα" w:date="2017-11-30T10:39:00Z"/>
          <w:rFonts w:eastAsia="Times New Roman"/>
          <w:szCs w:val="24"/>
          <w:lang w:eastAsia="en-US"/>
        </w:rPr>
      </w:pPr>
      <w:ins w:id="33" w:author="Φλούδα Χριστίνα" w:date="2017-11-30T10:39:00Z">
        <w:r w:rsidRPr="00CE3D49">
          <w:rPr>
            <w:rFonts w:eastAsia="Times New Roman"/>
            <w:szCs w:val="24"/>
            <w:lang w:eastAsia="en-US"/>
          </w:rPr>
          <w:t>ΠΡΟΕΔΡΕΥΩΝ</w:t>
        </w:r>
      </w:ins>
    </w:p>
    <w:p w14:paraId="6BC6F70F" w14:textId="77777777" w:rsidR="00CE3D49" w:rsidRPr="00CE3D49" w:rsidRDefault="00CE3D49" w:rsidP="00CE3D49">
      <w:pPr>
        <w:spacing w:after="0" w:line="360" w:lineRule="auto"/>
        <w:rPr>
          <w:ins w:id="34" w:author="Φλούδα Χριστίνα" w:date="2017-11-30T10:39:00Z"/>
          <w:rFonts w:eastAsia="Times New Roman"/>
          <w:szCs w:val="24"/>
          <w:lang w:eastAsia="en-US"/>
        </w:rPr>
      </w:pPr>
      <w:ins w:id="35" w:author="Φλούδα Χριστίνα" w:date="2017-11-30T10:39:00Z">
        <w:r w:rsidRPr="00CE3D49">
          <w:rPr>
            <w:rFonts w:eastAsia="Times New Roman"/>
            <w:szCs w:val="24"/>
            <w:lang w:eastAsia="en-US"/>
          </w:rPr>
          <w:t>ΚΑΚΛΑΜΑΝΗΣ Ν. , σελ.</w:t>
        </w:r>
        <w:r w:rsidRPr="00CE3D49">
          <w:rPr>
            <w:rFonts w:eastAsia="Times New Roman"/>
            <w:szCs w:val="24"/>
            <w:lang w:eastAsia="en-US"/>
          </w:rPr>
          <w:br/>
        </w:r>
      </w:ins>
    </w:p>
    <w:p w14:paraId="4B00DB08" w14:textId="77777777" w:rsidR="00CE3D49" w:rsidRPr="00CE3D49" w:rsidRDefault="00CE3D49" w:rsidP="00CE3D49">
      <w:pPr>
        <w:spacing w:after="0" w:line="360" w:lineRule="auto"/>
        <w:rPr>
          <w:ins w:id="36" w:author="Φλούδα Χριστίνα" w:date="2017-11-30T10:39:00Z"/>
          <w:rFonts w:eastAsia="Times New Roman"/>
          <w:szCs w:val="24"/>
          <w:lang w:eastAsia="en-US"/>
        </w:rPr>
      </w:pPr>
    </w:p>
    <w:p w14:paraId="7ADFA0FD" w14:textId="77777777" w:rsidR="00CE3D49" w:rsidRPr="00CE3D49" w:rsidRDefault="00CE3D49" w:rsidP="00CE3D49">
      <w:pPr>
        <w:spacing w:after="0" w:line="360" w:lineRule="auto"/>
        <w:rPr>
          <w:ins w:id="37" w:author="Φλούδα Χριστίνα" w:date="2017-11-30T10:39:00Z"/>
          <w:rFonts w:eastAsia="Times New Roman"/>
          <w:szCs w:val="24"/>
          <w:lang w:eastAsia="en-US"/>
        </w:rPr>
      </w:pPr>
      <w:ins w:id="38" w:author="Φλούδα Χριστίνα" w:date="2017-11-30T10:39:00Z">
        <w:r w:rsidRPr="00CE3D49">
          <w:rPr>
            <w:rFonts w:eastAsia="Times New Roman"/>
            <w:szCs w:val="24"/>
            <w:lang w:eastAsia="en-US"/>
          </w:rPr>
          <w:t>ΟΜΙΛΗΤΕΣ</w:t>
        </w:r>
      </w:ins>
    </w:p>
    <w:p w14:paraId="1691D583" w14:textId="702FF701" w:rsidR="00CE3D49" w:rsidRDefault="00CE3D49" w:rsidP="00CE3D49">
      <w:pPr>
        <w:spacing w:line="600" w:lineRule="auto"/>
        <w:ind w:firstLine="720"/>
        <w:jc w:val="center"/>
        <w:rPr>
          <w:ins w:id="39" w:author="Φλούδα Χριστίνα" w:date="2017-11-30T10:39:00Z"/>
          <w:rFonts w:eastAsia="Times New Roman" w:cs="Times New Roman"/>
          <w:szCs w:val="24"/>
        </w:rPr>
      </w:pPr>
      <w:ins w:id="40" w:author="Φλούδα Χριστίνα" w:date="2017-11-30T10:39:00Z">
        <w:r w:rsidRPr="00CE3D49">
          <w:rPr>
            <w:rFonts w:eastAsia="Times New Roman"/>
            <w:szCs w:val="24"/>
            <w:lang w:eastAsia="en-US"/>
          </w:rPr>
          <w:br/>
          <w:t>Α. Επί της κατάθεσης του κρατικού προϋπολογισμού:</w:t>
        </w:r>
        <w:r w:rsidRPr="00CE3D49">
          <w:rPr>
            <w:rFonts w:eastAsia="Times New Roman"/>
            <w:szCs w:val="24"/>
            <w:lang w:eastAsia="en-US"/>
          </w:rPr>
          <w:br/>
          <w:t>ΧΟΥΛΙΑΡΑΚΗΣ Γ. , σελ.</w:t>
        </w:r>
        <w:r w:rsidRPr="00CE3D49">
          <w:rPr>
            <w:rFonts w:eastAsia="Times New Roman"/>
            <w:szCs w:val="24"/>
            <w:lang w:eastAsia="en-US"/>
          </w:rPr>
          <w:br/>
        </w:r>
        <w:r w:rsidRPr="00CE3D49">
          <w:rPr>
            <w:rFonts w:eastAsia="Times New Roman"/>
            <w:szCs w:val="24"/>
            <w:lang w:eastAsia="en-US"/>
          </w:rPr>
          <w:br/>
          <w:t>Β. Επί διαδικαστικού θέματος:</w:t>
        </w:r>
        <w:r w:rsidRPr="00CE3D49">
          <w:rPr>
            <w:rFonts w:eastAsia="Times New Roman"/>
            <w:szCs w:val="24"/>
            <w:lang w:eastAsia="en-US"/>
          </w:rPr>
          <w:br/>
          <w:t>ΒΟΥΤΣΗΣ Ν. , σελ.</w:t>
        </w:r>
        <w:r w:rsidRPr="00CE3D49">
          <w:rPr>
            <w:rFonts w:eastAsia="Times New Roman"/>
            <w:szCs w:val="24"/>
            <w:lang w:eastAsia="en-US"/>
          </w:rPr>
          <w:br/>
          <w:t>ΚΑΚΛΑΜΑΝΗΣ Ν. , σελ.</w:t>
        </w:r>
        <w:r w:rsidRPr="00CE3D49">
          <w:rPr>
            <w:rFonts w:eastAsia="Times New Roman"/>
            <w:szCs w:val="24"/>
            <w:lang w:eastAsia="en-US"/>
          </w:rPr>
          <w:br/>
          <w:t>ΛΟΒΕΡΔΟΣ Α. , σελ.</w:t>
        </w:r>
        <w:r w:rsidRPr="00CE3D49">
          <w:rPr>
            <w:rFonts w:eastAsia="Times New Roman"/>
            <w:szCs w:val="24"/>
            <w:lang w:eastAsia="en-US"/>
          </w:rPr>
          <w:br/>
        </w:r>
        <w:r w:rsidRPr="00CE3D49">
          <w:rPr>
            <w:rFonts w:eastAsia="Times New Roman"/>
            <w:szCs w:val="24"/>
            <w:lang w:eastAsia="en-US"/>
          </w:rPr>
          <w:br/>
          <w:t>Γ. Επί των σχεδίων νόμων του Υπουργείου Οικονομικών:</w:t>
        </w:r>
        <w:r w:rsidRPr="00CE3D49">
          <w:rPr>
            <w:rFonts w:eastAsia="Times New Roman"/>
            <w:szCs w:val="24"/>
            <w:lang w:eastAsia="en-US"/>
          </w:rPr>
          <w:br/>
          <w:t>ΑΜΥΡΑΣ Γ. , σελ.</w:t>
        </w:r>
        <w:r w:rsidRPr="00CE3D49">
          <w:rPr>
            <w:rFonts w:eastAsia="Times New Roman"/>
            <w:szCs w:val="24"/>
            <w:lang w:eastAsia="en-US"/>
          </w:rPr>
          <w:br/>
          <w:t>ΔΕΝΔΙΑΣ Ν. , σελ.</w:t>
        </w:r>
        <w:r w:rsidRPr="00CE3D49">
          <w:rPr>
            <w:rFonts w:eastAsia="Times New Roman"/>
            <w:szCs w:val="24"/>
            <w:lang w:eastAsia="en-US"/>
          </w:rPr>
          <w:br/>
          <w:t>ΚΑΒΑΔΕΛΛΑΣ Δ. , σελ.</w:t>
        </w:r>
        <w:r w:rsidRPr="00CE3D49">
          <w:rPr>
            <w:rFonts w:eastAsia="Times New Roman"/>
            <w:szCs w:val="24"/>
            <w:lang w:eastAsia="en-US"/>
          </w:rPr>
          <w:br/>
          <w:t>ΚΑΡΑΘΑΝΑΣΟΠΟΥΛΟΣ Ν. , σελ.</w:t>
        </w:r>
        <w:r w:rsidRPr="00CE3D49">
          <w:rPr>
            <w:rFonts w:eastAsia="Times New Roman"/>
            <w:szCs w:val="24"/>
            <w:lang w:eastAsia="en-US"/>
          </w:rPr>
          <w:br/>
          <w:t>ΚΑΡΑΚΩΣΤΑΣ Ε. , σελ.</w:t>
        </w:r>
        <w:r w:rsidRPr="00CE3D49">
          <w:rPr>
            <w:rFonts w:eastAsia="Times New Roman"/>
            <w:szCs w:val="24"/>
            <w:lang w:eastAsia="en-US"/>
          </w:rPr>
          <w:br/>
          <w:t>ΚΑΤΣΙΑΝΤΩΝΗΣ Γ. , σελ.</w:t>
        </w:r>
        <w:r w:rsidRPr="00CE3D49">
          <w:rPr>
            <w:rFonts w:eastAsia="Times New Roman"/>
            <w:szCs w:val="24"/>
            <w:lang w:eastAsia="en-US"/>
          </w:rPr>
          <w:br/>
          <w:t>ΚΟΥΤΣΟΥΚΟΣ Γ. , σελ.</w:t>
        </w:r>
        <w:r w:rsidRPr="00CE3D49">
          <w:rPr>
            <w:rFonts w:eastAsia="Times New Roman"/>
            <w:szCs w:val="24"/>
            <w:lang w:eastAsia="en-US"/>
          </w:rPr>
          <w:br/>
          <w:t>ΛΟΒΕΡΔΟΣ Α. , σελ.</w:t>
        </w:r>
        <w:r w:rsidRPr="00CE3D49">
          <w:rPr>
            <w:rFonts w:eastAsia="Times New Roman"/>
            <w:szCs w:val="24"/>
            <w:lang w:eastAsia="en-US"/>
          </w:rPr>
          <w:br/>
          <w:t>ΜΑΝΤΑΣ Χ. , σελ.</w:t>
        </w:r>
        <w:r w:rsidRPr="00CE3D49">
          <w:rPr>
            <w:rFonts w:eastAsia="Times New Roman"/>
            <w:szCs w:val="24"/>
            <w:lang w:eastAsia="en-US"/>
          </w:rPr>
          <w:br/>
          <w:t>ΜΑΡΔΑΣ Δ. , σελ.</w:t>
        </w:r>
        <w:r w:rsidRPr="00CE3D49">
          <w:rPr>
            <w:rFonts w:eastAsia="Times New Roman"/>
            <w:szCs w:val="24"/>
            <w:lang w:eastAsia="en-US"/>
          </w:rPr>
          <w:br/>
          <w:t>ΜΠΓΙΑΛΑΣ Χ. , σελ.</w:t>
        </w:r>
        <w:r w:rsidRPr="00CE3D49">
          <w:rPr>
            <w:rFonts w:eastAsia="Times New Roman"/>
            <w:szCs w:val="24"/>
            <w:lang w:eastAsia="en-US"/>
          </w:rPr>
          <w:br/>
          <w:t>ΠΑΠΑΧΡΙΣΤΟΠΟΥΛΟΣ Α. , σελ.</w:t>
        </w:r>
        <w:r w:rsidRPr="00CE3D49">
          <w:rPr>
            <w:rFonts w:eastAsia="Times New Roman"/>
            <w:szCs w:val="24"/>
            <w:lang w:eastAsia="en-US"/>
          </w:rPr>
          <w:br/>
          <w:t>ΠΑΠΠΑΣ Χ. , σελ.</w:t>
        </w:r>
        <w:r w:rsidRPr="00CE3D49">
          <w:rPr>
            <w:rFonts w:eastAsia="Times New Roman"/>
            <w:szCs w:val="24"/>
            <w:lang w:eastAsia="en-US"/>
          </w:rPr>
          <w:br/>
          <w:t>ΦΟΡΤΣΑΚΗΣ Θ. , σελ.</w:t>
        </w:r>
        <w:r w:rsidRPr="00CE3D49">
          <w:rPr>
            <w:rFonts w:eastAsia="Times New Roman"/>
            <w:szCs w:val="24"/>
            <w:lang w:eastAsia="en-US"/>
          </w:rPr>
          <w:br/>
          <w:t>ΧΟΥΛΙΑΡΑΚΗΣ Γ. , σελ.</w:t>
        </w:r>
        <w:r w:rsidRPr="00CE3D49">
          <w:rPr>
            <w:rFonts w:eastAsia="Times New Roman"/>
            <w:szCs w:val="24"/>
            <w:lang w:eastAsia="en-US"/>
          </w:rPr>
          <w:br/>
        </w:r>
      </w:ins>
    </w:p>
    <w:p w14:paraId="50618DF4" w14:textId="77777777" w:rsidR="008F2976" w:rsidRDefault="00CE3D49">
      <w:pPr>
        <w:spacing w:line="600" w:lineRule="auto"/>
        <w:ind w:firstLine="720"/>
        <w:jc w:val="center"/>
        <w:rPr>
          <w:rFonts w:eastAsia="Times New Roman" w:cs="Times New Roman"/>
          <w:szCs w:val="24"/>
        </w:rPr>
      </w:pPr>
      <w:r>
        <w:rPr>
          <w:rFonts w:eastAsia="Times New Roman" w:cs="Times New Roman"/>
          <w:szCs w:val="24"/>
        </w:rPr>
        <w:t>ΠΡΑΚΤΙΚΑ ΒΟΥΛΗΣ</w:t>
      </w:r>
    </w:p>
    <w:p w14:paraId="50618DF5" w14:textId="77777777" w:rsidR="008F2976" w:rsidRDefault="00CE3D49">
      <w:pPr>
        <w:spacing w:line="600" w:lineRule="auto"/>
        <w:ind w:firstLine="720"/>
        <w:jc w:val="center"/>
        <w:rPr>
          <w:rFonts w:eastAsia="Times New Roman" w:cs="Times New Roman"/>
          <w:szCs w:val="24"/>
        </w:rPr>
      </w:pPr>
      <w:r>
        <w:rPr>
          <w:rFonts w:eastAsia="Times New Roman" w:cs="Times New Roman"/>
          <w:szCs w:val="24"/>
        </w:rPr>
        <w:t xml:space="preserve">ΙΖ΄ ΠΕΡΙΟΔΟΣ </w:t>
      </w:r>
    </w:p>
    <w:p w14:paraId="50618DF6" w14:textId="77777777" w:rsidR="008F2976" w:rsidRDefault="00CE3D49">
      <w:pPr>
        <w:spacing w:line="600" w:lineRule="auto"/>
        <w:ind w:firstLine="720"/>
        <w:jc w:val="center"/>
        <w:rPr>
          <w:rFonts w:eastAsia="Times New Roman" w:cs="Times New Roman"/>
          <w:szCs w:val="24"/>
        </w:rPr>
      </w:pPr>
      <w:r>
        <w:rPr>
          <w:rFonts w:eastAsia="Times New Roman" w:cs="Times New Roman"/>
          <w:szCs w:val="24"/>
        </w:rPr>
        <w:t>ΠΡΟΕΔΡΕΥΟΜΕΝΗΣ ΚΟΙΝΟΒΟΥΛΕΥΤΙΚΗΣ ΔΗΜΟΚΡΑΤΙΑΣ</w:t>
      </w:r>
    </w:p>
    <w:p w14:paraId="50618DF7" w14:textId="77777777" w:rsidR="008F2976" w:rsidRDefault="00CE3D49">
      <w:pPr>
        <w:spacing w:line="600" w:lineRule="auto"/>
        <w:ind w:firstLine="720"/>
        <w:jc w:val="center"/>
        <w:rPr>
          <w:rFonts w:eastAsia="Times New Roman" w:cs="Times New Roman"/>
          <w:szCs w:val="24"/>
        </w:rPr>
      </w:pPr>
      <w:r>
        <w:rPr>
          <w:rFonts w:eastAsia="Times New Roman" w:cs="Times New Roman"/>
          <w:szCs w:val="24"/>
        </w:rPr>
        <w:t>ΣΥΝΟΔΟΣ Γ΄</w:t>
      </w:r>
    </w:p>
    <w:p w14:paraId="50618DF8" w14:textId="77777777" w:rsidR="008F2976" w:rsidRDefault="00CE3D49">
      <w:pPr>
        <w:spacing w:line="600" w:lineRule="auto"/>
        <w:ind w:firstLine="720"/>
        <w:jc w:val="center"/>
        <w:rPr>
          <w:rFonts w:eastAsia="Times New Roman" w:cs="Times New Roman"/>
          <w:szCs w:val="24"/>
        </w:rPr>
      </w:pPr>
      <w:r>
        <w:rPr>
          <w:rFonts w:eastAsia="Times New Roman" w:cs="Times New Roman"/>
          <w:szCs w:val="24"/>
        </w:rPr>
        <w:t>ΣΥΝΕΔΡΙΑΣΗ ΛΒ΄</w:t>
      </w:r>
    </w:p>
    <w:p w14:paraId="50618DF9" w14:textId="77777777" w:rsidR="008F2976" w:rsidRDefault="00CE3D49">
      <w:pPr>
        <w:spacing w:line="600" w:lineRule="auto"/>
        <w:ind w:firstLine="720"/>
        <w:jc w:val="center"/>
        <w:rPr>
          <w:rFonts w:eastAsia="Times New Roman" w:cs="Times New Roman"/>
          <w:szCs w:val="24"/>
        </w:rPr>
      </w:pPr>
      <w:r>
        <w:rPr>
          <w:rFonts w:eastAsia="Times New Roman" w:cs="Times New Roman"/>
          <w:szCs w:val="24"/>
        </w:rPr>
        <w:t>Τρίτη 21 Νοεμβρίου 2017</w:t>
      </w:r>
    </w:p>
    <w:p w14:paraId="50618DFA" w14:textId="77777777" w:rsidR="008F2976" w:rsidRDefault="00CE3D49">
      <w:pPr>
        <w:spacing w:line="600" w:lineRule="auto"/>
        <w:ind w:firstLine="720"/>
        <w:jc w:val="both"/>
        <w:rPr>
          <w:rFonts w:eastAsia="Times New Roman" w:cs="Times New Roman"/>
          <w:szCs w:val="24"/>
        </w:rPr>
      </w:pPr>
      <w:r>
        <w:rPr>
          <w:rFonts w:eastAsia="Times New Roman" w:cs="Times New Roman"/>
          <w:szCs w:val="24"/>
        </w:rPr>
        <w:t>Αθήνα, σήμερα στις 21 Νοεμβρίου 2017, ημέρα Τρίτη και ώρα 18.12΄</w:t>
      </w:r>
      <w:r>
        <w:rPr>
          <w:rFonts w:eastAsia="Times New Roman" w:cs="Times New Roman"/>
          <w:szCs w:val="24"/>
        </w:rPr>
        <w:t>,</w:t>
      </w:r>
      <w:r>
        <w:rPr>
          <w:rFonts w:eastAsia="Times New Roman" w:cs="Times New Roman"/>
          <w:szCs w:val="24"/>
        </w:rPr>
        <w:t xml:space="preserve"> συνήλθε στην Αίθουσα των συνεδριάσεων του Βουλευτηρίου η Βουλή σε ολομέλεια για να συνεδριάσει υπό την προεδρία του Προέδρου αυτής κ. </w:t>
      </w:r>
      <w:r w:rsidRPr="000A300D">
        <w:rPr>
          <w:rFonts w:eastAsia="Times New Roman" w:cs="Times New Roman"/>
          <w:b/>
          <w:szCs w:val="24"/>
        </w:rPr>
        <w:t>ΝΙΚΟΛΑΟΥ ΒΟΥΤΣΗ</w:t>
      </w:r>
      <w:r>
        <w:rPr>
          <w:rFonts w:eastAsia="Times New Roman" w:cs="Times New Roman"/>
          <w:szCs w:val="24"/>
        </w:rPr>
        <w:t xml:space="preserve">. </w:t>
      </w:r>
    </w:p>
    <w:p w14:paraId="50618DFB" w14:textId="77777777" w:rsidR="008F2976" w:rsidRDefault="00CE3D49">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Κυρίες και κύριοι συνάδελφοι, αρχίζει η συνεδρίαση.</w:t>
      </w:r>
    </w:p>
    <w:p w14:paraId="50618DFC" w14:textId="77777777" w:rsidR="008F2976" w:rsidRDefault="00CE3D49">
      <w:pPr>
        <w:spacing w:line="600" w:lineRule="auto"/>
        <w:ind w:firstLine="720"/>
        <w:jc w:val="both"/>
        <w:rPr>
          <w:rFonts w:eastAsia="Times New Roman" w:cs="Times New Roman"/>
          <w:szCs w:val="24"/>
        </w:rPr>
      </w:pPr>
      <w:r>
        <w:rPr>
          <w:rFonts w:eastAsia="Times New Roman" w:cs="Times New Roman"/>
          <w:szCs w:val="24"/>
        </w:rPr>
        <w:t xml:space="preserve">(ΕΠΙΚΥΡΩΣΗ ΠΡΑΚΤΙΚΩΝ: </w:t>
      </w:r>
      <w:r>
        <w:rPr>
          <w:rFonts w:eastAsia="Times New Roman" w:cs="Times New Roman"/>
          <w:szCs w:val="24"/>
        </w:rPr>
        <w:t>Σύμφωνα με την από 20-11-2017 εξουσιοδότηση του Σώματος</w:t>
      </w:r>
      <w:r>
        <w:rPr>
          <w:rFonts w:eastAsia="Times New Roman" w:cs="Times New Roman"/>
          <w:szCs w:val="24"/>
        </w:rPr>
        <w:t xml:space="preserve"> επικυρώθηκαν με ευθύνη του Προεδρείου τα πρακτικά της ΛΑ΄ συνεδριάσεώς του, της Δευτέρας </w:t>
      </w:r>
      <w:r>
        <w:rPr>
          <w:rFonts w:eastAsia="Times New Roman" w:cs="Times New Roman"/>
          <w:szCs w:val="24"/>
        </w:rPr>
        <w:lastRenderedPageBreak/>
        <w:t>20 Νοεμβρίου 2017</w:t>
      </w:r>
      <w:r>
        <w:rPr>
          <w:rFonts w:eastAsia="Times New Roman" w:cs="Times New Roman"/>
          <w:szCs w:val="24"/>
        </w:rPr>
        <w:t xml:space="preserve">, </w:t>
      </w:r>
      <w:r>
        <w:rPr>
          <w:rFonts w:eastAsia="Times New Roman" w:cs="Times New Roman"/>
          <w:szCs w:val="24"/>
        </w:rPr>
        <w:t>σε ό,τι αφορά την ψήφιση στο σύνολο το σχεδίου νόμου</w:t>
      </w:r>
      <w:r>
        <w:rPr>
          <w:rFonts w:eastAsia="Times New Roman" w:cs="Times New Roman"/>
          <w:szCs w:val="24"/>
        </w:rPr>
        <w:t>:</w:t>
      </w:r>
      <w:r>
        <w:rPr>
          <w:rFonts w:eastAsia="Times New Roman" w:cs="Times New Roman"/>
          <w:szCs w:val="24"/>
        </w:rPr>
        <w:t xml:space="preserve"> «Διανομή Κοινωνικού Μερίσματος και άλλ</w:t>
      </w:r>
      <w:r>
        <w:rPr>
          <w:rFonts w:eastAsia="Times New Roman" w:cs="Times New Roman"/>
          <w:szCs w:val="24"/>
        </w:rPr>
        <w:t>ες διατάξεις».)</w:t>
      </w:r>
    </w:p>
    <w:p w14:paraId="50618DFD" w14:textId="77777777" w:rsidR="008F2976" w:rsidRDefault="00CE3D49">
      <w:pPr>
        <w:spacing w:line="600" w:lineRule="auto"/>
        <w:ind w:firstLine="720"/>
        <w:jc w:val="both"/>
        <w:rPr>
          <w:rFonts w:eastAsia="Times New Roman" w:cs="Times New Roman"/>
          <w:szCs w:val="24"/>
        </w:rPr>
      </w:pPr>
      <w:r>
        <w:rPr>
          <w:rFonts w:eastAsia="Times New Roman" w:cs="Times New Roman"/>
          <w:szCs w:val="24"/>
        </w:rPr>
        <w:t xml:space="preserve">Πριν εισέλθουμε στην ημερήσια διάταξη της νομοθετικής εργασίας για την κύρωση του </w:t>
      </w:r>
      <w:r>
        <w:rPr>
          <w:rFonts w:eastAsia="Times New Roman" w:cs="Times New Roman"/>
          <w:szCs w:val="24"/>
        </w:rPr>
        <w:t>α</w:t>
      </w:r>
      <w:r>
        <w:rPr>
          <w:rFonts w:eastAsia="Times New Roman" w:cs="Times New Roman"/>
          <w:szCs w:val="24"/>
        </w:rPr>
        <w:t xml:space="preserve">πολογισμού του </w:t>
      </w:r>
      <w:r>
        <w:rPr>
          <w:rFonts w:eastAsia="Times New Roman" w:cs="Times New Roman"/>
          <w:szCs w:val="24"/>
        </w:rPr>
        <w:t>κ</w:t>
      </w:r>
      <w:r>
        <w:rPr>
          <w:rFonts w:eastAsia="Times New Roman" w:cs="Times New Roman"/>
          <w:szCs w:val="24"/>
        </w:rPr>
        <w:t xml:space="preserve">ράτους οικονομικούς έτους 2015 και την κύρωση του </w:t>
      </w:r>
      <w:r>
        <w:rPr>
          <w:rFonts w:eastAsia="Times New Roman" w:cs="Times New Roman"/>
          <w:szCs w:val="24"/>
        </w:rPr>
        <w:t>ι</w:t>
      </w:r>
      <w:r>
        <w:rPr>
          <w:rFonts w:eastAsia="Times New Roman" w:cs="Times New Roman"/>
          <w:szCs w:val="24"/>
        </w:rPr>
        <w:t xml:space="preserve">σολογισμού του </w:t>
      </w:r>
      <w:r>
        <w:rPr>
          <w:rFonts w:eastAsia="Times New Roman" w:cs="Times New Roman"/>
          <w:szCs w:val="24"/>
        </w:rPr>
        <w:t>κ</w:t>
      </w:r>
      <w:r>
        <w:rPr>
          <w:rFonts w:eastAsia="Times New Roman" w:cs="Times New Roman"/>
          <w:szCs w:val="24"/>
        </w:rPr>
        <w:t>ράτους οικονομικού έτους 2015, έχω την τιμή να ανακοινώσω στο Σώμα ότι ο Α</w:t>
      </w:r>
      <w:r>
        <w:rPr>
          <w:rFonts w:eastAsia="Times New Roman" w:cs="Times New Roman"/>
          <w:szCs w:val="24"/>
        </w:rPr>
        <w:t xml:space="preserve">ναπληρωτής Υπουργός Οικονομικών κ. Γεώργιος </w:t>
      </w:r>
      <w:proofErr w:type="spellStart"/>
      <w:r>
        <w:rPr>
          <w:rFonts w:eastAsia="Times New Roman" w:cs="Times New Roman"/>
          <w:szCs w:val="24"/>
        </w:rPr>
        <w:t>Χουλιαράκης</w:t>
      </w:r>
      <w:proofErr w:type="spellEnd"/>
      <w:r>
        <w:rPr>
          <w:rFonts w:eastAsia="Times New Roman" w:cs="Times New Roman"/>
          <w:szCs w:val="24"/>
        </w:rPr>
        <w:t xml:space="preserve"> θα καταθέσει τον κρατικό προϋπολογισμό οικονομικού έτους 2018.</w:t>
      </w:r>
    </w:p>
    <w:p w14:paraId="50618DFE" w14:textId="77777777" w:rsidR="008F2976" w:rsidRDefault="00CE3D49">
      <w:pPr>
        <w:spacing w:line="600" w:lineRule="auto"/>
        <w:ind w:firstLine="720"/>
        <w:jc w:val="both"/>
        <w:rPr>
          <w:rFonts w:eastAsia="Times New Roman" w:cs="Times New Roman"/>
          <w:szCs w:val="24"/>
        </w:rPr>
      </w:pPr>
      <w:r>
        <w:rPr>
          <w:rFonts w:eastAsia="Times New Roman" w:cs="Times New Roman"/>
          <w:szCs w:val="24"/>
        </w:rPr>
        <w:t xml:space="preserve">Ο Αναπληρωτής Υπουργός Οικονομικών κ. Γεώργιος </w:t>
      </w:r>
      <w:proofErr w:type="spellStart"/>
      <w:r>
        <w:rPr>
          <w:rFonts w:eastAsia="Times New Roman" w:cs="Times New Roman"/>
          <w:szCs w:val="24"/>
        </w:rPr>
        <w:t>Χουλιαράκης</w:t>
      </w:r>
      <w:proofErr w:type="spellEnd"/>
      <w:r>
        <w:rPr>
          <w:rFonts w:eastAsia="Times New Roman" w:cs="Times New Roman"/>
          <w:szCs w:val="24"/>
        </w:rPr>
        <w:t xml:space="preserve"> έχει τον λόγο.</w:t>
      </w:r>
    </w:p>
    <w:p w14:paraId="50618DFF" w14:textId="77777777" w:rsidR="008F2976" w:rsidRDefault="00CE3D49">
      <w:pPr>
        <w:spacing w:line="600" w:lineRule="auto"/>
        <w:ind w:firstLine="720"/>
        <w:jc w:val="both"/>
        <w:rPr>
          <w:rFonts w:eastAsia="Times New Roman" w:cs="Times New Roman"/>
          <w:szCs w:val="24"/>
        </w:rPr>
      </w:pPr>
      <w:r>
        <w:rPr>
          <w:rFonts w:eastAsia="Times New Roman" w:cs="Times New Roman"/>
          <w:b/>
          <w:szCs w:val="24"/>
        </w:rPr>
        <w:t xml:space="preserve">ΓΕΩΡΓΙΟΣ ΧΟΥΛΙΑΡΑΚΗΣ (Αναπληρωτής Υπουργός Οικονομικών): </w:t>
      </w:r>
      <w:r>
        <w:rPr>
          <w:rFonts w:eastAsia="Times New Roman" w:cs="Times New Roman"/>
          <w:szCs w:val="24"/>
        </w:rPr>
        <w:t xml:space="preserve">Κύριε </w:t>
      </w:r>
      <w:r>
        <w:rPr>
          <w:rFonts w:eastAsia="Times New Roman" w:cs="Times New Roman"/>
          <w:szCs w:val="24"/>
        </w:rPr>
        <w:t>Πρόεδρε, κυρίες και κύριοι Βουλευτές, έχω την τιμή να καταθέσω στο Σώμα τον κρατικό προϋπολογισμό του οικονομικού έτους 2018 και την εισηγητική του έκθεση.</w:t>
      </w:r>
    </w:p>
    <w:p w14:paraId="50618E00" w14:textId="77777777" w:rsidR="008F2976" w:rsidRDefault="00CE3D49">
      <w:pPr>
        <w:spacing w:line="600" w:lineRule="auto"/>
        <w:ind w:firstLine="720"/>
        <w:jc w:val="both"/>
        <w:rPr>
          <w:rFonts w:eastAsia="Times New Roman" w:cs="Times New Roman"/>
          <w:szCs w:val="24"/>
        </w:rPr>
      </w:pPr>
      <w:r>
        <w:rPr>
          <w:rFonts w:eastAsia="Times New Roman" w:cs="Times New Roman"/>
          <w:szCs w:val="24"/>
        </w:rPr>
        <w:t xml:space="preserve">Καταθέτω, επίσης, τον </w:t>
      </w:r>
      <w:r>
        <w:rPr>
          <w:rFonts w:eastAsia="Times New Roman" w:cs="Times New Roman"/>
          <w:szCs w:val="24"/>
        </w:rPr>
        <w:t>α</w:t>
      </w:r>
      <w:r>
        <w:rPr>
          <w:rFonts w:eastAsia="Times New Roman" w:cs="Times New Roman"/>
          <w:szCs w:val="24"/>
        </w:rPr>
        <w:t xml:space="preserve">πολογισμό του κρατικού προϋπολογισμού οικονομικού έτους 2016 και τον </w:t>
      </w:r>
      <w:r>
        <w:rPr>
          <w:rFonts w:eastAsia="Times New Roman" w:cs="Times New Roman"/>
          <w:szCs w:val="24"/>
        </w:rPr>
        <w:t>ι</w:t>
      </w:r>
      <w:r>
        <w:rPr>
          <w:rFonts w:eastAsia="Times New Roman" w:cs="Times New Roman"/>
          <w:szCs w:val="24"/>
        </w:rPr>
        <w:t>σολογισ</w:t>
      </w:r>
      <w:r>
        <w:rPr>
          <w:rFonts w:eastAsia="Times New Roman" w:cs="Times New Roman"/>
          <w:szCs w:val="24"/>
        </w:rPr>
        <w:t xml:space="preserve">μό χρήσης </w:t>
      </w:r>
      <w:r>
        <w:rPr>
          <w:rFonts w:eastAsia="Times New Roman" w:cs="Times New Roman"/>
          <w:szCs w:val="24"/>
        </w:rPr>
        <w:lastRenderedPageBreak/>
        <w:t xml:space="preserve">2016, έκθεση επί των φορολογικών δαπανών, έκθεση των γενικών διευθυντών του Γενικού Λογιστηρίου του Κράτους, φορολογικής διοίκησης, τελωνείων και ειδικών φόρων κατανάλωσης, δημόσιας περιουσίας και κοινωφελών υπηρεσιών του Υπουργείου Οικονομικών, </w:t>
      </w:r>
      <w:r>
        <w:rPr>
          <w:rFonts w:eastAsia="Times New Roman" w:cs="Times New Roman"/>
          <w:szCs w:val="24"/>
        </w:rPr>
        <w:t>καθώς και τις δηλώσεις που προβλέπονται στο άρθρο 58 του ν.4270/2014, όπως αυτό ισχύει.</w:t>
      </w:r>
    </w:p>
    <w:p w14:paraId="50618E01" w14:textId="77777777" w:rsidR="008F2976" w:rsidRDefault="00CE3D49">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Αναπληρωτής Υπουργός κ. Γεώργιος </w:t>
      </w:r>
      <w:proofErr w:type="spellStart"/>
      <w:r>
        <w:rPr>
          <w:rFonts w:eastAsia="Times New Roman" w:cs="Times New Roman"/>
          <w:szCs w:val="24"/>
        </w:rPr>
        <w:t>Χουλιαράκης</w:t>
      </w:r>
      <w:proofErr w:type="spellEnd"/>
      <w:r>
        <w:rPr>
          <w:rFonts w:eastAsia="Times New Roman" w:cs="Times New Roman"/>
          <w:szCs w:val="24"/>
        </w:rPr>
        <w:t xml:space="preserve"> καταθέτει στον Πρόεδρο της Βουλής </w:t>
      </w:r>
      <w:r>
        <w:rPr>
          <w:rFonts w:eastAsia="Times New Roman" w:cs="Times New Roman"/>
          <w:szCs w:val="24"/>
        </w:rPr>
        <w:t xml:space="preserve">σε </w:t>
      </w:r>
      <w:r>
        <w:rPr>
          <w:rFonts w:eastAsia="Times New Roman" w:cs="Times New Roman"/>
          <w:szCs w:val="24"/>
        </w:rPr>
        <w:t>ψηφιακό μέσο αποθήκευσης</w:t>
      </w:r>
      <w:r>
        <w:rPr>
          <w:rFonts w:eastAsia="Times New Roman" w:cs="Times New Roman"/>
          <w:szCs w:val="24"/>
        </w:rPr>
        <w:t xml:space="preserve"> (</w:t>
      </w:r>
      <w:r>
        <w:rPr>
          <w:rFonts w:eastAsia="Times New Roman" w:cs="Times New Roman"/>
          <w:szCs w:val="24"/>
          <w:lang w:val="en-US"/>
        </w:rPr>
        <w:t>USB</w:t>
      </w:r>
      <w:r w:rsidRPr="00B5125E">
        <w:rPr>
          <w:rFonts w:eastAsia="Times New Roman" w:cs="Times New Roman"/>
          <w:szCs w:val="24"/>
        </w:rPr>
        <w:t xml:space="preserve"> </w:t>
      </w:r>
      <w:r>
        <w:rPr>
          <w:rFonts w:eastAsia="Times New Roman" w:cs="Times New Roman"/>
          <w:szCs w:val="24"/>
          <w:lang w:val="en-US"/>
        </w:rPr>
        <w:t>stick</w:t>
      </w:r>
      <w:r w:rsidRPr="00B5125E">
        <w:rPr>
          <w:rFonts w:eastAsia="Times New Roman" w:cs="Times New Roman"/>
          <w:szCs w:val="24"/>
        </w:rPr>
        <w:t>)</w:t>
      </w:r>
      <w:r>
        <w:rPr>
          <w:rFonts w:eastAsia="Times New Roman" w:cs="Times New Roman"/>
          <w:szCs w:val="24"/>
        </w:rPr>
        <w:t xml:space="preserve"> τον κρατικό προϋπολογισμό του οικονομικού έτους 2018, την εισηγητική του έκθεση, καθώς επίσης και τον </w:t>
      </w:r>
      <w:r>
        <w:rPr>
          <w:rFonts w:eastAsia="Times New Roman" w:cs="Times New Roman"/>
          <w:szCs w:val="24"/>
        </w:rPr>
        <w:t>α</w:t>
      </w:r>
      <w:r>
        <w:rPr>
          <w:rFonts w:eastAsia="Times New Roman" w:cs="Times New Roman"/>
          <w:szCs w:val="24"/>
        </w:rPr>
        <w:t xml:space="preserve">πολογισμό του κρατικού προϋπολογισμού οικονομικού έτους 2016, τον </w:t>
      </w:r>
      <w:r>
        <w:rPr>
          <w:rFonts w:eastAsia="Times New Roman" w:cs="Times New Roman"/>
          <w:szCs w:val="24"/>
        </w:rPr>
        <w:t>ι</w:t>
      </w:r>
      <w:r>
        <w:rPr>
          <w:rFonts w:eastAsia="Times New Roman" w:cs="Times New Roman"/>
          <w:szCs w:val="24"/>
        </w:rPr>
        <w:t>σολογισμό χρήσης 2016, έκθεση επί των φορολογικών δαπανών, έκθεση των γενικών διευθυν</w:t>
      </w:r>
      <w:r>
        <w:rPr>
          <w:rFonts w:eastAsia="Times New Roman" w:cs="Times New Roman"/>
          <w:szCs w:val="24"/>
        </w:rPr>
        <w:t>τών του Γενικού Λογιστηρίου του Κράτους, φορολογικής διοίκησης, τελωνείων και ειδικών φόρων κατανάλωσης, δημόσιας περιουσίας και κοινωφελών υπηρεσιών του Υπουργείου Οικονομικών, καθώς και τις δηλώσεις που προβλέπονται στο άρθρο 58 του ν.4270/2014, όπως αυτ</w:t>
      </w:r>
      <w:r>
        <w:rPr>
          <w:rFonts w:eastAsia="Times New Roman" w:cs="Times New Roman"/>
          <w:szCs w:val="24"/>
        </w:rPr>
        <w:t>ό ισχύει)</w:t>
      </w:r>
    </w:p>
    <w:p w14:paraId="50618E02" w14:textId="77777777" w:rsidR="008F2976" w:rsidRDefault="00CE3D49">
      <w:pPr>
        <w:spacing w:line="600" w:lineRule="auto"/>
        <w:ind w:firstLine="720"/>
        <w:jc w:val="both"/>
        <w:rPr>
          <w:rFonts w:eastAsia="Times New Roman" w:cs="Times New Roman"/>
          <w:szCs w:val="24"/>
        </w:rPr>
      </w:pPr>
      <w:r>
        <w:rPr>
          <w:rFonts w:eastAsia="Times New Roman" w:cs="Times New Roman"/>
          <w:szCs w:val="24"/>
        </w:rPr>
        <w:t xml:space="preserve">Κύριε Πρόεδρε, θα σας παρακαλέσω να οριστούν ημερομηνίες για τη συζήτηση του κρατικού προϋπολογισμού στη Διαρκή </w:t>
      </w:r>
      <w:r>
        <w:rPr>
          <w:rFonts w:eastAsia="Times New Roman" w:cs="Times New Roman"/>
          <w:szCs w:val="24"/>
        </w:rPr>
        <w:lastRenderedPageBreak/>
        <w:t>Επιτροπή Οικονομικών Υποθέσεων και στην Ολομέλεια του Σώματος.</w:t>
      </w:r>
    </w:p>
    <w:p w14:paraId="50618E03" w14:textId="77777777" w:rsidR="008F2976" w:rsidRDefault="00CE3D49">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50618E04" w14:textId="77777777" w:rsidR="008F2976" w:rsidRDefault="00CE3D49">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Κυρίες και κύριοι συνάδελφ</w:t>
      </w:r>
      <w:r>
        <w:rPr>
          <w:rFonts w:eastAsia="Times New Roman" w:cs="Times New Roman"/>
          <w:szCs w:val="24"/>
        </w:rPr>
        <w:t xml:space="preserve">οι, επιτρέψτε μου να σας ενημερώσω ότι η συζήτηση του κρατικού προϋπολογισμού στην αρμόδια Διαρκή Επιτροπή Οικονομικών Υποθέσεων θα ξεκινήσει την Πέμπτη 23 Νοεμβρίου 2017 για τέσσερις συνεδριάσεις, μετά από συνεννόηση με το </w:t>
      </w:r>
      <w:r>
        <w:rPr>
          <w:rFonts w:eastAsia="Times New Roman" w:cs="Times New Roman"/>
          <w:szCs w:val="24"/>
        </w:rPr>
        <w:t>π</w:t>
      </w:r>
      <w:r>
        <w:rPr>
          <w:rFonts w:eastAsia="Times New Roman" w:cs="Times New Roman"/>
          <w:szCs w:val="24"/>
        </w:rPr>
        <w:t xml:space="preserve">ροεδρείο της </w:t>
      </w:r>
      <w:r>
        <w:rPr>
          <w:rFonts w:eastAsia="Times New Roman" w:cs="Times New Roman"/>
          <w:szCs w:val="24"/>
        </w:rPr>
        <w:t>ε</w:t>
      </w:r>
      <w:r>
        <w:rPr>
          <w:rFonts w:eastAsia="Times New Roman" w:cs="Times New Roman"/>
          <w:szCs w:val="24"/>
        </w:rPr>
        <w:t xml:space="preserve">πιτροπής. </w:t>
      </w:r>
    </w:p>
    <w:p w14:paraId="50618E05" w14:textId="77777777" w:rsidR="008F2976" w:rsidRDefault="00CE3D49">
      <w:pPr>
        <w:spacing w:line="600" w:lineRule="auto"/>
        <w:ind w:firstLine="720"/>
        <w:jc w:val="both"/>
        <w:rPr>
          <w:rFonts w:eastAsia="Times New Roman" w:cs="Times New Roman"/>
          <w:szCs w:val="24"/>
        </w:rPr>
      </w:pPr>
      <w:r>
        <w:rPr>
          <w:rFonts w:eastAsia="Times New Roman" w:cs="Times New Roman"/>
          <w:szCs w:val="24"/>
        </w:rPr>
        <w:t>Η συζή</w:t>
      </w:r>
      <w:r>
        <w:rPr>
          <w:rFonts w:eastAsia="Times New Roman" w:cs="Times New Roman"/>
          <w:szCs w:val="24"/>
        </w:rPr>
        <w:t>τηση στην Ολομέλεια της Βουλής θα ξεκινήσει τη Δευτέρα 18 Δεκεμβρίου 2017, σύμφωνα με το άρθρο 123, παρ</w:t>
      </w:r>
      <w:r>
        <w:rPr>
          <w:rFonts w:eastAsia="Times New Roman" w:cs="Times New Roman"/>
          <w:szCs w:val="24"/>
        </w:rPr>
        <w:t xml:space="preserve">άγραφο </w:t>
      </w:r>
      <w:r>
        <w:rPr>
          <w:rFonts w:eastAsia="Times New Roman" w:cs="Times New Roman"/>
          <w:szCs w:val="24"/>
        </w:rPr>
        <w:t>1 του Κανονισμού της Βουλής και θα ολοκληρωθεί μέσα σε πέντε το πολύ συνεχείς συνεδριάσεις έως την Παρασκευή 22 Δεκεμβρίου 2017, με τη διεξαγωγή ο</w:t>
      </w:r>
      <w:r>
        <w:rPr>
          <w:rFonts w:eastAsia="Times New Roman" w:cs="Times New Roman"/>
          <w:szCs w:val="24"/>
        </w:rPr>
        <w:t>νομαστικής ψηφοφορίας.</w:t>
      </w:r>
    </w:p>
    <w:p w14:paraId="50618E06" w14:textId="77777777" w:rsidR="008F2976" w:rsidRDefault="00CE3D49">
      <w:pPr>
        <w:spacing w:line="600" w:lineRule="auto"/>
        <w:ind w:firstLine="720"/>
        <w:jc w:val="both"/>
        <w:rPr>
          <w:rFonts w:eastAsia="Times New Roman" w:cs="Times New Roman"/>
          <w:szCs w:val="24"/>
        </w:rPr>
      </w:pPr>
      <w:r>
        <w:rPr>
          <w:rFonts w:eastAsia="Times New Roman" w:cs="Times New Roman"/>
          <w:szCs w:val="24"/>
        </w:rPr>
        <w:t xml:space="preserve">Εύχομαι, κύριε Υπουργέ, και οι επόμενοι προϋπολογισμοί να είναι καλύτεροι. </w:t>
      </w:r>
    </w:p>
    <w:p w14:paraId="50618E07" w14:textId="77777777" w:rsidR="008F2976" w:rsidRDefault="00CE3D49">
      <w:pPr>
        <w:spacing w:line="600" w:lineRule="auto"/>
        <w:ind w:firstLine="720"/>
        <w:jc w:val="center"/>
        <w:rPr>
          <w:rFonts w:eastAsia="Times New Roman" w:cs="Times New Roman"/>
          <w:color w:val="FF0000"/>
          <w:szCs w:val="24"/>
        </w:rPr>
      </w:pPr>
      <w:r w:rsidRPr="004B6C89">
        <w:rPr>
          <w:rFonts w:eastAsia="Times New Roman" w:cs="Times New Roman"/>
          <w:color w:val="FF0000"/>
          <w:szCs w:val="24"/>
        </w:rPr>
        <w:t>(ΑΛΛΑΓΗ ΣΕΛΙΔΑΣ ΛΟΓΩ ΑΛΛΑΓΗΣ ΘΕΜΑΤΟΣ)</w:t>
      </w:r>
    </w:p>
    <w:p w14:paraId="50618E08" w14:textId="77777777" w:rsidR="008F2976" w:rsidRDefault="00CE3D49">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Δ΄ Αντιπρόεδρος της Βουλής κ. </w:t>
      </w:r>
      <w:r w:rsidRPr="00DA7778">
        <w:rPr>
          <w:rFonts w:eastAsia="Times New Roman" w:cs="Times New Roman"/>
          <w:b/>
          <w:szCs w:val="24"/>
        </w:rPr>
        <w:t>ΝΙΚΗΤΑΣ ΚΑΚΛΑΜΑΝΗΣ</w:t>
      </w:r>
      <w:r>
        <w:rPr>
          <w:rFonts w:eastAsia="Times New Roman" w:cs="Times New Roman"/>
          <w:szCs w:val="24"/>
        </w:rPr>
        <w:t>)</w:t>
      </w:r>
    </w:p>
    <w:p w14:paraId="50618E09" w14:textId="77777777" w:rsidR="008F2976" w:rsidRDefault="00CE3D49">
      <w:pPr>
        <w:spacing w:line="600" w:lineRule="auto"/>
        <w:ind w:firstLine="720"/>
        <w:jc w:val="both"/>
        <w:rPr>
          <w:rFonts w:eastAsia="Times New Roman" w:cs="Times New Roman"/>
          <w:szCs w:val="24"/>
        </w:rPr>
      </w:pPr>
      <w:r>
        <w:rPr>
          <w:rFonts w:eastAsia="Times New Roman" w:cs="Times New Roman"/>
          <w:b/>
          <w:szCs w:val="24"/>
        </w:rPr>
        <w:lastRenderedPageBreak/>
        <w:t>ΠΡΟΕΔΡΕΥΩΝ (Νικήτα</w:t>
      </w:r>
      <w:r>
        <w:rPr>
          <w:rFonts w:eastAsia="Times New Roman" w:cs="Times New Roman"/>
          <w:b/>
          <w:szCs w:val="24"/>
        </w:rPr>
        <w:t xml:space="preserve">ς Κακλαμάνης): </w:t>
      </w:r>
      <w:r>
        <w:rPr>
          <w:rFonts w:eastAsia="Times New Roman" w:cs="Times New Roman"/>
          <w:szCs w:val="24"/>
        </w:rPr>
        <w:t xml:space="preserve">Κυρίες και κύριοι συνάδελφοι, εισερχόμαστε στην ημερήσια διάταξη της </w:t>
      </w:r>
    </w:p>
    <w:p w14:paraId="50618E0A" w14:textId="77777777" w:rsidR="008F2976" w:rsidRDefault="00CE3D49">
      <w:pPr>
        <w:spacing w:line="600" w:lineRule="auto"/>
        <w:ind w:firstLine="720"/>
        <w:jc w:val="center"/>
        <w:rPr>
          <w:rFonts w:eastAsia="Times New Roman"/>
          <w:b/>
          <w:szCs w:val="24"/>
        </w:rPr>
      </w:pPr>
      <w:r>
        <w:rPr>
          <w:rFonts w:eastAsia="Times New Roman"/>
          <w:b/>
          <w:szCs w:val="24"/>
        </w:rPr>
        <w:t>ΝΟΜΟΘΕΤΙΚΗΣ ΕΡΓΑΣΙΑΣ</w:t>
      </w:r>
    </w:p>
    <w:p w14:paraId="50618E0B" w14:textId="77777777" w:rsidR="008F2976" w:rsidRDefault="00CE3D49">
      <w:pPr>
        <w:spacing w:line="600" w:lineRule="auto"/>
        <w:ind w:firstLine="720"/>
        <w:jc w:val="both"/>
        <w:rPr>
          <w:rFonts w:eastAsia="Times New Roman"/>
          <w:szCs w:val="24"/>
        </w:rPr>
      </w:pPr>
      <w:r>
        <w:rPr>
          <w:rFonts w:eastAsia="Times New Roman"/>
          <w:szCs w:val="24"/>
        </w:rPr>
        <w:t>Μόνη συζήτηση και ψήφιση επί των σχεδίων νόμων του Υπουργείου Οικονομικών: α</w:t>
      </w:r>
      <w:r>
        <w:rPr>
          <w:rFonts w:eastAsia="Times New Roman"/>
          <w:szCs w:val="24"/>
        </w:rPr>
        <w:t>.</w:t>
      </w:r>
      <w:r>
        <w:rPr>
          <w:rFonts w:eastAsia="Times New Roman"/>
          <w:szCs w:val="24"/>
        </w:rPr>
        <w:t xml:space="preserve"> Κύρωση του Απολογισμού του Κράτους</w:t>
      </w:r>
      <w:r>
        <w:rPr>
          <w:rFonts w:eastAsia="Times New Roman"/>
          <w:szCs w:val="24"/>
        </w:rPr>
        <w:t>,</w:t>
      </w:r>
      <w:r>
        <w:rPr>
          <w:rFonts w:eastAsia="Times New Roman"/>
          <w:szCs w:val="24"/>
        </w:rPr>
        <w:t xml:space="preserve"> οικονομικού έτους 2015, β</w:t>
      </w:r>
      <w:r>
        <w:rPr>
          <w:rFonts w:eastAsia="Times New Roman"/>
          <w:szCs w:val="24"/>
        </w:rPr>
        <w:t>.</w:t>
      </w:r>
      <w:r>
        <w:rPr>
          <w:rFonts w:eastAsia="Times New Roman"/>
          <w:szCs w:val="24"/>
        </w:rPr>
        <w:t xml:space="preserve"> Κύρωση του Ισολογισμού του Κράτους</w:t>
      </w:r>
      <w:r>
        <w:rPr>
          <w:rFonts w:eastAsia="Times New Roman"/>
          <w:szCs w:val="24"/>
        </w:rPr>
        <w:t>,</w:t>
      </w:r>
      <w:r>
        <w:rPr>
          <w:rFonts w:eastAsia="Times New Roman"/>
          <w:szCs w:val="24"/>
        </w:rPr>
        <w:t xml:space="preserve"> οικονομικού έτους 2015.</w:t>
      </w:r>
    </w:p>
    <w:p w14:paraId="50618E0C" w14:textId="77777777" w:rsidR="008F2976" w:rsidRDefault="00CE3D49">
      <w:pPr>
        <w:spacing w:line="600" w:lineRule="auto"/>
        <w:ind w:firstLine="720"/>
        <w:jc w:val="both"/>
        <w:rPr>
          <w:rFonts w:eastAsia="Times New Roman"/>
          <w:szCs w:val="24"/>
        </w:rPr>
      </w:pPr>
      <w:r>
        <w:rPr>
          <w:rFonts w:eastAsia="Times New Roman"/>
          <w:szCs w:val="24"/>
        </w:rPr>
        <w:t xml:space="preserve">Η συζήτηση του </w:t>
      </w:r>
      <w:r>
        <w:rPr>
          <w:rFonts w:eastAsia="Times New Roman"/>
          <w:szCs w:val="24"/>
        </w:rPr>
        <w:t>α</w:t>
      </w:r>
      <w:r>
        <w:rPr>
          <w:rFonts w:eastAsia="Times New Roman"/>
          <w:szCs w:val="24"/>
        </w:rPr>
        <w:t xml:space="preserve">πολογισμού και του </w:t>
      </w:r>
      <w:r>
        <w:rPr>
          <w:rFonts w:eastAsia="Times New Roman"/>
          <w:szCs w:val="24"/>
        </w:rPr>
        <w:t>ι</w:t>
      </w:r>
      <w:r>
        <w:rPr>
          <w:rFonts w:eastAsia="Times New Roman"/>
          <w:szCs w:val="24"/>
        </w:rPr>
        <w:t xml:space="preserve">σολογισμού του </w:t>
      </w:r>
      <w:r>
        <w:rPr>
          <w:rFonts w:eastAsia="Times New Roman"/>
          <w:szCs w:val="24"/>
        </w:rPr>
        <w:t>κ</w:t>
      </w:r>
      <w:r>
        <w:rPr>
          <w:rFonts w:eastAsia="Times New Roman"/>
          <w:szCs w:val="24"/>
        </w:rPr>
        <w:t>ράτους γίνεται</w:t>
      </w:r>
      <w:r>
        <w:rPr>
          <w:rFonts w:eastAsia="Times New Roman"/>
          <w:szCs w:val="24"/>
        </w:rPr>
        <w:t>,</w:t>
      </w:r>
      <w:r>
        <w:rPr>
          <w:rFonts w:eastAsia="Times New Roman"/>
          <w:szCs w:val="24"/>
        </w:rPr>
        <w:t xml:space="preserve"> όπως ορίζει ο Κανονισμός της Βουλής, με ανάλογη εφαρμογή των άρθρων 122 και 123 παρ</w:t>
      </w:r>
      <w:r>
        <w:rPr>
          <w:rFonts w:eastAsia="Times New Roman"/>
          <w:szCs w:val="24"/>
        </w:rPr>
        <w:t>άγραφος</w:t>
      </w:r>
      <w:r>
        <w:rPr>
          <w:rFonts w:eastAsia="Times New Roman"/>
          <w:szCs w:val="24"/>
        </w:rPr>
        <w:t xml:space="preserve"> 8, </w:t>
      </w:r>
      <w:r>
        <w:rPr>
          <w:rFonts w:eastAsia="Times New Roman"/>
          <w:szCs w:val="24"/>
        </w:rPr>
        <w:t xml:space="preserve">και των άρθρων </w:t>
      </w:r>
      <w:r>
        <w:rPr>
          <w:rFonts w:eastAsia="Times New Roman"/>
          <w:szCs w:val="24"/>
        </w:rPr>
        <w:t>107 και 97.</w:t>
      </w:r>
    </w:p>
    <w:p w14:paraId="50618E0D" w14:textId="77777777" w:rsidR="008F2976" w:rsidRDefault="00CE3D49">
      <w:pPr>
        <w:spacing w:line="600" w:lineRule="auto"/>
        <w:ind w:firstLine="720"/>
        <w:jc w:val="both"/>
        <w:rPr>
          <w:rFonts w:eastAsia="Times New Roman"/>
          <w:szCs w:val="24"/>
        </w:rPr>
      </w:pPr>
      <w:r>
        <w:rPr>
          <w:rFonts w:eastAsia="Times New Roman"/>
          <w:szCs w:val="24"/>
        </w:rPr>
        <w:t>Σύμφων</w:t>
      </w:r>
      <w:r>
        <w:rPr>
          <w:rFonts w:eastAsia="Times New Roman"/>
          <w:szCs w:val="24"/>
        </w:rPr>
        <w:t>α, λοιπόν, με το άρθρο 107 που εφαρμόζεται αναλόγως, η Διάσκεψη των Προέδρων στη συνεδρίασή της στις 15 Οκτωβρίου 2017, αποφάσισε να διεξαχθεί η συζήτηση σε μία συνεδρίαση και αν χρειαστεί να προχωρήσουμε σε δεύτερη.</w:t>
      </w:r>
    </w:p>
    <w:p w14:paraId="50618E0E" w14:textId="77777777" w:rsidR="008F2976" w:rsidRDefault="00CE3D49">
      <w:pPr>
        <w:spacing w:line="600" w:lineRule="auto"/>
        <w:ind w:firstLine="720"/>
        <w:jc w:val="both"/>
        <w:rPr>
          <w:rFonts w:eastAsia="Times New Roman"/>
          <w:szCs w:val="24"/>
        </w:rPr>
      </w:pPr>
      <w:r>
        <w:rPr>
          <w:rFonts w:eastAsia="Times New Roman"/>
          <w:szCs w:val="24"/>
        </w:rPr>
        <w:t xml:space="preserve">Προτείνουμε να γίνει εγγραφή ομιλητών </w:t>
      </w:r>
      <w:r>
        <w:rPr>
          <w:rFonts w:eastAsia="Times New Roman"/>
          <w:szCs w:val="24"/>
        </w:rPr>
        <w:t>με κάρτα και να μη δοθεί κατάλογος ομιλητών από τα κόμματα για να υπάρξει ευρύτερη συμμετοχή Βουλευτών εφόσον το επιθυμούν, με χρόνο ομι</w:t>
      </w:r>
      <w:r>
        <w:rPr>
          <w:rFonts w:eastAsia="Times New Roman"/>
          <w:szCs w:val="24"/>
        </w:rPr>
        <w:lastRenderedPageBreak/>
        <w:t>λίας πέντε λεπτά και με εναλλαγή ομιλητών. Δικαίωμα δευτερολογίας στη διαδικασία αυτή έχουν μόνο οι εισηγητές και οι ειδ</w:t>
      </w:r>
      <w:r>
        <w:rPr>
          <w:rFonts w:eastAsia="Times New Roman"/>
          <w:szCs w:val="24"/>
        </w:rPr>
        <w:t>ικοί αγορητές μετά την ολοκλήρωση της ομιλίας του τελευταίου ομιλητή.</w:t>
      </w:r>
    </w:p>
    <w:p w14:paraId="50618E0F" w14:textId="77777777" w:rsidR="008F2976" w:rsidRDefault="00CE3D49">
      <w:pPr>
        <w:spacing w:line="600" w:lineRule="auto"/>
        <w:ind w:firstLine="720"/>
        <w:jc w:val="both"/>
        <w:rPr>
          <w:rFonts w:eastAsia="Times New Roman"/>
          <w:szCs w:val="24"/>
        </w:rPr>
      </w:pPr>
      <w:r>
        <w:rPr>
          <w:rFonts w:eastAsia="Times New Roman"/>
          <w:szCs w:val="24"/>
        </w:rPr>
        <w:t>Συμφωνείτε, κυρίες και κύριοι συνάδελφοι;</w:t>
      </w:r>
    </w:p>
    <w:p w14:paraId="50618E10" w14:textId="77777777" w:rsidR="008F2976" w:rsidRDefault="00CE3D49">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Μάλιστα, μάλιστα.</w:t>
      </w:r>
    </w:p>
    <w:p w14:paraId="50618E11" w14:textId="77777777" w:rsidR="008F2976" w:rsidRDefault="00CE3D49">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Η Βουλή </w:t>
      </w:r>
      <w:proofErr w:type="spellStart"/>
      <w:r>
        <w:rPr>
          <w:rFonts w:eastAsia="Times New Roman"/>
          <w:szCs w:val="24"/>
        </w:rPr>
        <w:t>συνεφώνησε</w:t>
      </w:r>
      <w:proofErr w:type="spellEnd"/>
      <w:r>
        <w:rPr>
          <w:rFonts w:eastAsia="Times New Roman"/>
          <w:szCs w:val="24"/>
        </w:rPr>
        <w:t>.</w:t>
      </w:r>
    </w:p>
    <w:p w14:paraId="50618E12" w14:textId="77777777" w:rsidR="008F2976" w:rsidRDefault="00CE3D49">
      <w:pPr>
        <w:spacing w:line="600" w:lineRule="auto"/>
        <w:ind w:firstLine="720"/>
        <w:jc w:val="both"/>
        <w:rPr>
          <w:rFonts w:eastAsia="Times New Roman"/>
          <w:szCs w:val="24"/>
        </w:rPr>
      </w:pPr>
      <w:r>
        <w:rPr>
          <w:rFonts w:eastAsia="Times New Roman"/>
          <w:szCs w:val="24"/>
        </w:rPr>
        <w:t>Θέλω εξαρχής να σας πω ότι από</w:t>
      </w:r>
      <w:r>
        <w:rPr>
          <w:rFonts w:eastAsia="Times New Roman"/>
          <w:szCs w:val="24"/>
        </w:rPr>
        <w:t xml:space="preserve"> </w:t>
      </w:r>
      <w:r>
        <w:rPr>
          <w:rFonts w:eastAsia="Times New Roman"/>
          <w:szCs w:val="24"/>
        </w:rPr>
        <w:t xml:space="preserve">την </w:t>
      </w:r>
      <w:r>
        <w:rPr>
          <w:rFonts w:eastAsia="Times New Roman"/>
          <w:szCs w:val="24"/>
        </w:rPr>
        <w:t xml:space="preserve">εμπειρία </w:t>
      </w:r>
      <w:r>
        <w:rPr>
          <w:rFonts w:eastAsia="Times New Roman"/>
          <w:szCs w:val="24"/>
        </w:rPr>
        <w:t>των δύο τελ</w:t>
      </w:r>
      <w:r>
        <w:rPr>
          <w:rFonts w:eastAsia="Times New Roman"/>
          <w:szCs w:val="24"/>
        </w:rPr>
        <w:t xml:space="preserve">ευταίων ετών </w:t>
      </w:r>
      <w:r>
        <w:rPr>
          <w:rFonts w:eastAsia="Times New Roman"/>
          <w:szCs w:val="24"/>
        </w:rPr>
        <w:t xml:space="preserve">–πέρσι και </w:t>
      </w:r>
      <w:proofErr w:type="spellStart"/>
      <w:r>
        <w:rPr>
          <w:rFonts w:eastAsia="Times New Roman"/>
          <w:szCs w:val="24"/>
        </w:rPr>
        <w:t>πρόπερσι</w:t>
      </w:r>
      <w:proofErr w:type="spellEnd"/>
      <w:r>
        <w:rPr>
          <w:rFonts w:eastAsia="Times New Roman"/>
          <w:szCs w:val="24"/>
        </w:rPr>
        <w:t xml:space="preserve">- </w:t>
      </w:r>
      <w:r>
        <w:rPr>
          <w:rFonts w:eastAsia="Times New Roman"/>
          <w:szCs w:val="24"/>
        </w:rPr>
        <w:t xml:space="preserve">θα </w:t>
      </w:r>
      <w:r>
        <w:rPr>
          <w:rFonts w:eastAsia="Times New Roman"/>
          <w:szCs w:val="24"/>
        </w:rPr>
        <w:t xml:space="preserve">υπάρξει </w:t>
      </w:r>
      <w:r>
        <w:rPr>
          <w:rFonts w:eastAsia="Times New Roman"/>
          <w:szCs w:val="24"/>
        </w:rPr>
        <w:t>ελαστικότητα</w:t>
      </w:r>
      <w:r w:rsidRPr="0045585A">
        <w:rPr>
          <w:rFonts w:eastAsia="Times New Roman"/>
          <w:szCs w:val="24"/>
        </w:rPr>
        <w:t xml:space="preserve"> </w:t>
      </w:r>
      <w:r>
        <w:rPr>
          <w:rFonts w:eastAsia="Times New Roman"/>
          <w:szCs w:val="24"/>
        </w:rPr>
        <w:t>στους χρόνους</w:t>
      </w:r>
      <w:r>
        <w:rPr>
          <w:rFonts w:eastAsia="Times New Roman"/>
          <w:szCs w:val="24"/>
        </w:rPr>
        <w:t xml:space="preserve"> των ομιλητών</w:t>
      </w:r>
      <w:r>
        <w:rPr>
          <w:rFonts w:eastAsia="Times New Roman"/>
          <w:szCs w:val="24"/>
        </w:rPr>
        <w:t>, διότι δεν υπήρξε μεγάλο ενδιαφέρον εγγραφής από συναδέλφους και επομένως αν κάποιος θέλει λίγο περισσότερο χρόνο θα υπάρ</w:t>
      </w:r>
      <w:r>
        <w:rPr>
          <w:rFonts w:eastAsia="Times New Roman"/>
          <w:szCs w:val="24"/>
        </w:rPr>
        <w:t>ξ</w:t>
      </w:r>
      <w:r>
        <w:rPr>
          <w:rFonts w:eastAsia="Times New Roman"/>
          <w:szCs w:val="24"/>
        </w:rPr>
        <w:t xml:space="preserve">ει ανοχή από το Προεδρείο. </w:t>
      </w:r>
    </w:p>
    <w:p w14:paraId="50618E13" w14:textId="77777777" w:rsidR="008F2976" w:rsidRDefault="00CE3D49">
      <w:pPr>
        <w:spacing w:line="600" w:lineRule="auto"/>
        <w:ind w:firstLine="720"/>
        <w:jc w:val="both"/>
        <w:rPr>
          <w:rFonts w:eastAsia="Times New Roman"/>
          <w:szCs w:val="24"/>
        </w:rPr>
      </w:pPr>
      <w:r>
        <w:rPr>
          <w:rFonts w:eastAsia="Times New Roman"/>
          <w:szCs w:val="24"/>
        </w:rPr>
        <w:t xml:space="preserve">Ξεκινάμε, λοιπόν, με </w:t>
      </w:r>
      <w:r>
        <w:rPr>
          <w:rFonts w:eastAsia="Times New Roman"/>
          <w:szCs w:val="24"/>
        </w:rPr>
        <w:t xml:space="preserve">τον </w:t>
      </w:r>
      <w:r>
        <w:rPr>
          <w:rFonts w:eastAsia="Times New Roman"/>
          <w:szCs w:val="24"/>
        </w:rPr>
        <w:t>γ</w:t>
      </w:r>
      <w:r>
        <w:rPr>
          <w:rFonts w:eastAsia="Times New Roman"/>
          <w:szCs w:val="24"/>
        </w:rPr>
        <w:t xml:space="preserve">ενικό </w:t>
      </w:r>
      <w:r>
        <w:rPr>
          <w:rFonts w:eastAsia="Times New Roman"/>
          <w:szCs w:val="24"/>
        </w:rPr>
        <w:t>ε</w:t>
      </w:r>
      <w:r>
        <w:rPr>
          <w:rFonts w:eastAsia="Times New Roman"/>
          <w:szCs w:val="24"/>
        </w:rPr>
        <w:t xml:space="preserve">ισηγητή του ΣΥΡΙΖΑ, τον συνάδελφο κ. Δημήτριο </w:t>
      </w:r>
      <w:proofErr w:type="spellStart"/>
      <w:r>
        <w:rPr>
          <w:rFonts w:eastAsia="Times New Roman"/>
          <w:szCs w:val="24"/>
        </w:rPr>
        <w:t>Μάρδα</w:t>
      </w:r>
      <w:proofErr w:type="spellEnd"/>
      <w:r>
        <w:rPr>
          <w:rFonts w:eastAsia="Times New Roman"/>
          <w:szCs w:val="24"/>
        </w:rPr>
        <w:t>.</w:t>
      </w:r>
    </w:p>
    <w:p w14:paraId="50618E14" w14:textId="77777777" w:rsidR="008F2976" w:rsidRDefault="00CE3D49">
      <w:pPr>
        <w:spacing w:line="600" w:lineRule="auto"/>
        <w:ind w:firstLine="720"/>
        <w:jc w:val="both"/>
        <w:rPr>
          <w:rFonts w:eastAsia="Times New Roman"/>
          <w:szCs w:val="24"/>
        </w:rPr>
      </w:pPr>
      <w:r>
        <w:rPr>
          <w:rFonts w:eastAsia="Times New Roman"/>
          <w:szCs w:val="24"/>
        </w:rPr>
        <w:t xml:space="preserve">Ορίστε, κύριε </w:t>
      </w:r>
      <w:proofErr w:type="spellStart"/>
      <w:r>
        <w:rPr>
          <w:rFonts w:eastAsia="Times New Roman"/>
          <w:szCs w:val="24"/>
        </w:rPr>
        <w:t>Μάρδρα</w:t>
      </w:r>
      <w:proofErr w:type="spellEnd"/>
      <w:r>
        <w:rPr>
          <w:rFonts w:eastAsia="Times New Roman"/>
          <w:szCs w:val="24"/>
        </w:rPr>
        <w:t>, έχετε τον λόγο για οκτώ λεπτά.</w:t>
      </w:r>
    </w:p>
    <w:p w14:paraId="50618E15" w14:textId="77777777" w:rsidR="008F2976" w:rsidRDefault="00CE3D49">
      <w:pPr>
        <w:spacing w:line="600" w:lineRule="auto"/>
        <w:ind w:firstLine="720"/>
        <w:jc w:val="both"/>
        <w:rPr>
          <w:rFonts w:eastAsia="Times New Roman"/>
          <w:szCs w:val="24"/>
        </w:rPr>
      </w:pPr>
      <w:r>
        <w:rPr>
          <w:rFonts w:eastAsia="Times New Roman"/>
          <w:b/>
          <w:szCs w:val="24"/>
        </w:rPr>
        <w:t xml:space="preserve">ΔΗΜΗΤΡΙΟΣ ΜΑΡΔΑΣ: </w:t>
      </w:r>
      <w:r>
        <w:rPr>
          <w:rFonts w:eastAsia="Times New Roman"/>
          <w:szCs w:val="24"/>
        </w:rPr>
        <w:t xml:space="preserve">Κύριε Πρόεδρε, κυρίες και κύριοι, έχουμε να συζητήσουμε τον </w:t>
      </w:r>
      <w:r>
        <w:rPr>
          <w:rFonts w:eastAsia="Times New Roman"/>
          <w:szCs w:val="24"/>
        </w:rPr>
        <w:t>α</w:t>
      </w:r>
      <w:r>
        <w:rPr>
          <w:rFonts w:eastAsia="Times New Roman"/>
          <w:szCs w:val="24"/>
        </w:rPr>
        <w:t xml:space="preserve">πολογισμό και </w:t>
      </w:r>
      <w:r>
        <w:rPr>
          <w:rFonts w:eastAsia="Times New Roman"/>
          <w:szCs w:val="24"/>
        </w:rPr>
        <w:t>ι</w:t>
      </w:r>
      <w:r>
        <w:rPr>
          <w:rFonts w:eastAsia="Times New Roman"/>
          <w:szCs w:val="24"/>
        </w:rPr>
        <w:t xml:space="preserve">σολογισμό του έτους </w:t>
      </w:r>
      <w:r>
        <w:rPr>
          <w:rFonts w:eastAsia="Times New Roman"/>
          <w:szCs w:val="24"/>
        </w:rPr>
        <w:lastRenderedPageBreak/>
        <w:t xml:space="preserve">2015. Ως προς τον </w:t>
      </w:r>
      <w:r>
        <w:rPr>
          <w:rFonts w:eastAsia="Times New Roman"/>
          <w:szCs w:val="24"/>
        </w:rPr>
        <w:t>α</w:t>
      </w:r>
      <w:r>
        <w:rPr>
          <w:rFonts w:eastAsia="Times New Roman"/>
          <w:szCs w:val="24"/>
        </w:rPr>
        <w:t xml:space="preserve">πολογισμό, ιδιαίτερο ενδιαφέρον παρουσιάζουν οι εγγραφές εκείνες οι οποίες αναφέρονται στα πιστωτικά έσοδα του κράτους, </w:t>
      </w:r>
      <w:r>
        <w:rPr>
          <w:rFonts w:eastAsia="Times New Roman"/>
          <w:szCs w:val="24"/>
        </w:rPr>
        <w:t xml:space="preserve">στις οποίες </w:t>
      </w:r>
      <w:r>
        <w:rPr>
          <w:rFonts w:eastAsia="Times New Roman"/>
          <w:szCs w:val="24"/>
        </w:rPr>
        <w:t>είχαμε για το 2015 περίπου 770 δισεκατομμύρια πιστωτικά έσοδα από σύνολο προϋπολογισμού 94,3 δισεκατομμυρίων.</w:t>
      </w:r>
    </w:p>
    <w:p w14:paraId="50618E16" w14:textId="77777777" w:rsidR="008F2976" w:rsidRDefault="00CE3D49">
      <w:pPr>
        <w:spacing w:line="600" w:lineRule="auto"/>
        <w:ind w:firstLine="720"/>
        <w:jc w:val="both"/>
        <w:rPr>
          <w:rFonts w:eastAsia="Times New Roman"/>
          <w:szCs w:val="24"/>
        </w:rPr>
      </w:pPr>
      <w:r>
        <w:rPr>
          <w:rFonts w:eastAsia="Times New Roman"/>
          <w:szCs w:val="24"/>
        </w:rPr>
        <w:t>Ως προς τις δα</w:t>
      </w:r>
      <w:r>
        <w:rPr>
          <w:rFonts w:eastAsia="Times New Roman"/>
          <w:szCs w:val="24"/>
        </w:rPr>
        <w:t xml:space="preserve">πάνες, το Υπουργείο Οικονομικών είχε δαπάνες της τάξης των 796 δισεκατομμυρίων ευρώ. Αντανάκλαση των συγκεκριμένων ποσών είναι οι εγγραφές εκείνες του </w:t>
      </w:r>
      <w:r>
        <w:rPr>
          <w:rFonts w:eastAsia="Times New Roman"/>
          <w:szCs w:val="24"/>
        </w:rPr>
        <w:t>ι</w:t>
      </w:r>
      <w:r>
        <w:rPr>
          <w:rFonts w:eastAsia="Times New Roman"/>
          <w:szCs w:val="24"/>
        </w:rPr>
        <w:t>σολογισμού</w:t>
      </w:r>
      <w:r>
        <w:rPr>
          <w:rFonts w:eastAsia="Times New Roman"/>
          <w:szCs w:val="24"/>
        </w:rPr>
        <w:t>,</w:t>
      </w:r>
      <w:r>
        <w:rPr>
          <w:rFonts w:eastAsia="Times New Roman"/>
          <w:szCs w:val="24"/>
        </w:rPr>
        <w:t xml:space="preserve"> οι οποίες αναφέρονται στο παθητικό της κατάστασης της χρηματοοικονομικής θέσης και ειδικότερ</w:t>
      </w:r>
      <w:r>
        <w:rPr>
          <w:rFonts w:eastAsia="Times New Roman"/>
          <w:szCs w:val="24"/>
        </w:rPr>
        <w:t xml:space="preserve">α σε βραχυχρόνιο δανεισμό του κράτους με </w:t>
      </w:r>
      <w:r>
        <w:rPr>
          <w:rFonts w:eastAsia="Times New Roman"/>
          <w:szCs w:val="24"/>
          <w:lang w:val="en-US"/>
        </w:rPr>
        <w:t>repos</w:t>
      </w:r>
      <w:r>
        <w:rPr>
          <w:rFonts w:eastAsia="Times New Roman"/>
          <w:szCs w:val="24"/>
        </w:rPr>
        <w:t xml:space="preserve"> και έντοκα. Το 2015 δανείστηκε το κράτος 24,8 δισεκατομμύρια σε βραχυχρόνια βάση, ενώ το 2014 το ποσό αυτό ήταν 23,1 δισεκατομμύρια.</w:t>
      </w:r>
    </w:p>
    <w:p w14:paraId="50618E17" w14:textId="77777777" w:rsidR="008F2976" w:rsidRDefault="00CE3D49">
      <w:pPr>
        <w:spacing w:line="600" w:lineRule="auto"/>
        <w:ind w:firstLine="720"/>
        <w:jc w:val="both"/>
        <w:rPr>
          <w:rFonts w:eastAsia="Times New Roman"/>
          <w:szCs w:val="24"/>
        </w:rPr>
      </w:pPr>
      <w:r>
        <w:rPr>
          <w:rFonts w:eastAsia="Times New Roman"/>
          <w:szCs w:val="24"/>
        </w:rPr>
        <w:t xml:space="preserve">Δεύτερο στοιχείο το οποίο παρουσιάζει ενδιαφέρον στον </w:t>
      </w:r>
      <w:r>
        <w:rPr>
          <w:rFonts w:eastAsia="Times New Roman"/>
          <w:szCs w:val="24"/>
        </w:rPr>
        <w:t>ι</w:t>
      </w:r>
      <w:r>
        <w:rPr>
          <w:rFonts w:eastAsia="Times New Roman"/>
          <w:szCs w:val="24"/>
        </w:rPr>
        <w:t>σολογισμό είναι όλα ε</w:t>
      </w:r>
      <w:r>
        <w:rPr>
          <w:rFonts w:eastAsia="Times New Roman"/>
          <w:szCs w:val="24"/>
        </w:rPr>
        <w:t>κείνα τα νούμερα τα οποία αναφέρονται στις βεβαιώσεις των εσόδων και στα έσοδα. Διαπιστώνεται ότι τα βεβαιωθέντα έσοδα είναι διπλάσια περίπου από τις εισπράξεις, κάτι το οποίο γινόταν και στο παρελθόν. Αντανάκλαση της συγκεκριμένης εξέλιξης είναι, πάλι στο</w:t>
      </w:r>
      <w:r>
        <w:rPr>
          <w:rFonts w:eastAsia="Times New Roman"/>
          <w:szCs w:val="24"/>
        </w:rPr>
        <w:t xml:space="preserve"> σκέλος του ενεργητικού και πιο συγκε</w:t>
      </w:r>
      <w:r>
        <w:rPr>
          <w:rFonts w:eastAsia="Times New Roman"/>
          <w:szCs w:val="24"/>
        </w:rPr>
        <w:lastRenderedPageBreak/>
        <w:t>κριμένα στην κατάσταση της χρηματοοικονομικής θέσης, το κυκλοφορούν ενεργητικό και πιο συγκεκριμένα οι απαιτήσεις χρήσης και προηγούμενων ετών, όπου για το έτος 2015 αυτές οι απαιτήσεις ήταν της τάξης των 86,8 δισεκατομ</w:t>
      </w:r>
      <w:r>
        <w:rPr>
          <w:rFonts w:eastAsia="Times New Roman"/>
          <w:szCs w:val="24"/>
        </w:rPr>
        <w:t>μυρίων, ενώ το 2014 ήταν της τάξης των 76 δισεκατομμυρίων.</w:t>
      </w:r>
    </w:p>
    <w:p w14:paraId="50618E18" w14:textId="77777777" w:rsidR="008F2976" w:rsidRDefault="00CE3D49">
      <w:pPr>
        <w:spacing w:after="0" w:line="600" w:lineRule="auto"/>
        <w:ind w:firstLine="720"/>
        <w:jc w:val="both"/>
        <w:rPr>
          <w:rFonts w:eastAsia="Times New Roman" w:cs="Times New Roman"/>
          <w:szCs w:val="24"/>
        </w:rPr>
      </w:pPr>
      <w:r>
        <w:rPr>
          <w:rFonts w:eastAsia="Times New Roman" w:cs="Times New Roman"/>
          <w:szCs w:val="24"/>
        </w:rPr>
        <w:t xml:space="preserve">Εδώ </w:t>
      </w:r>
      <w:r>
        <w:rPr>
          <w:rFonts w:eastAsia="Times New Roman" w:cs="Times New Roman"/>
          <w:szCs w:val="24"/>
        </w:rPr>
        <w:t>να</w:t>
      </w:r>
      <w:r>
        <w:rPr>
          <w:rFonts w:eastAsia="Times New Roman" w:cs="Times New Roman"/>
          <w:szCs w:val="24"/>
        </w:rPr>
        <w:t xml:space="preserve"> κάνουμε την </w:t>
      </w:r>
      <w:r>
        <w:rPr>
          <w:rFonts w:eastAsia="Times New Roman" w:cs="Times New Roman"/>
          <w:szCs w:val="24"/>
        </w:rPr>
        <w:t>ακόλουθη επισήμανση: Γνωρίζουμε ότι έχουμε ληξιπρόθεσμες οφειλές των πολιτών. Αυτές οι ληξιπρόθεσμες οφειλές, για παράδειγμα τα 76 δισεκατομμύρια του 2014, είναι πραγματικές οφει</w:t>
      </w:r>
      <w:r>
        <w:rPr>
          <w:rFonts w:eastAsia="Times New Roman" w:cs="Times New Roman"/>
          <w:szCs w:val="24"/>
        </w:rPr>
        <w:t xml:space="preserve">λές συν οι προσαυξήσεις. Και γνωρίζουμε ότι οι προσαυξήσεις την παλαιότερη περίοδο ήταν πάρα πολύ υψηλές. Ως εκ τούτου, την επόμενη χρονιά έχουμε αύξηση του συγκεκριμένου ποσού, που είναι αποτέλεσμα των προσαυξήσεων και κάποιων ποσών που βεβαιώθηκαν, αλλά </w:t>
      </w:r>
      <w:r>
        <w:rPr>
          <w:rFonts w:eastAsia="Times New Roman" w:cs="Times New Roman"/>
          <w:szCs w:val="24"/>
        </w:rPr>
        <w:t>δεν καταβλήθηκαν από τους πολίτες.</w:t>
      </w:r>
    </w:p>
    <w:p w14:paraId="50618E19" w14:textId="77777777" w:rsidR="008F2976" w:rsidRDefault="00CE3D49">
      <w:pPr>
        <w:spacing w:after="0" w:line="600" w:lineRule="auto"/>
        <w:ind w:firstLine="720"/>
        <w:jc w:val="both"/>
        <w:rPr>
          <w:rFonts w:eastAsia="Times New Roman" w:cs="Times New Roman"/>
          <w:szCs w:val="24"/>
        </w:rPr>
      </w:pPr>
      <w:r>
        <w:rPr>
          <w:rFonts w:eastAsia="Times New Roman" w:cs="Times New Roman"/>
          <w:szCs w:val="24"/>
        </w:rPr>
        <w:t xml:space="preserve">Επανέρχομαι στον </w:t>
      </w:r>
      <w:r>
        <w:rPr>
          <w:rFonts w:eastAsia="Times New Roman" w:cs="Times New Roman"/>
          <w:szCs w:val="24"/>
        </w:rPr>
        <w:t>ι</w:t>
      </w:r>
      <w:r>
        <w:rPr>
          <w:rFonts w:eastAsia="Times New Roman" w:cs="Times New Roman"/>
          <w:szCs w:val="24"/>
        </w:rPr>
        <w:t>σολογισμό. Ως προς την κατάσταση της χρηματοοικονομικής θέσης, συμπληρώνοντας τα όσα είπαμε προηγουμένως απλά και μόνο αναφέρουμε ότι στο μη κυκλοφορούν ενεργητικό, σε ό,τι αφορά τις συμμετοχές από μακρο</w:t>
      </w:r>
      <w:r>
        <w:rPr>
          <w:rFonts w:eastAsia="Times New Roman" w:cs="Times New Roman"/>
          <w:szCs w:val="24"/>
        </w:rPr>
        <w:t xml:space="preserve">πρόθεσμες απαιτήσεις του κράτους, που αναφέρονται σε ογδόντα επτά μη εισηγμένες μετοχές, που είναι το κονδύλι το οποίο παρουσιάζει </w:t>
      </w:r>
      <w:r>
        <w:rPr>
          <w:rFonts w:eastAsia="Times New Roman" w:cs="Times New Roman"/>
          <w:szCs w:val="24"/>
        </w:rPr>
        <w:lastRenderedPageBreak/>
        <w:t>το μεγαλύτερο ενδιαφέρον, έχουμε 33 δισεκατομμύρια φέτος, έναντι 51 δισεκατομμυρίων το 2014.</w:t>
      </w:r>
    </w:p>
    <w:p w14:paraId="50618E1A" w14:textId="77777777" w:rsidR="008F2976" w:rsidRDefault="00CE3D49">
      <w:pPr>
        <w:spacing w:after="0" w:line="600" w:lineRule="auto"/>
        <w:ind w:firstLine="720"/>
        <w:jc w:val="both"/>
        <w:rPr>
          <w:rFonts w:eastAsia="Times New Roman" w:cs="Times New Roman"/>
          <w:szCs w:val="24"/>
        </w:rPr>
      </w:pPr>
      <w:r>
        <w:rPr>
          <w:rFonts w:eastAsia="Times New Roman" w:cs="Times New Roman"/>
          <w:szCs w:val="24"/>
        </w:rPr>
        <w:t xml:space="preserve">Και ως προς το παθητικό, για να </w:t>
      </w:r>
      <w:r>
        <w:rPr>
          <w:rFonts w:eastAsia="Times New Roman" w:cs="Times New Roman"/>
          <w:szCs w:val="24"/>
        </w:rPr>
        <w:t>κλείσουμε με την κατάσταση της χρηματοοικονομικής θέσης, έχουμε μακροχρόνια δάνεια, ομόλογα κ.λπ. της τάξης των 290 δισεκατομμυρίων ευρώ, έναντι 284,8 δισεκατομμυρίων την προηγούμενη χρονιά. Εδώ βλέπουμε ότι συγκρατήθηκε το χρέος μας σε ικανοποιητικά επίπε</w:t>
      </w:r>
      <w:r>
        <w:rPr>
          <w:rFonts w:eastAsia="Times New Roman" w:cs="Times New Roman"/>
          <w:szCs w:val="24"/>
        </w:rPr>
        <w:t>δα.</w:t>
      </w:r>
    </w:p>
    <w:p w14:paraId="50618E1B" w14:textId="77777777" w:rsidR="008F2976" w:rsidRDefault="00CE3D49">
      <w:pPr>
        <w:spacing w:after="0" w:line="600" w:lineRule="auto"/>
        <w:ind w:firstLine="720"/>
        <w:jc w:val="both"/>
        <w:rPr>
          <w:rFonts w:eastAsia="Times New Roman" w:cs="Times New Roman"/>
          <w:szCs w:val="24"/>
        </w:rPr>
      </w:pPr>
      <w:r>
        <w:rPr>
          <w:rFonts w:eastAsia="Times New Roman" w:cs="Times New Roman"/>
          <w:szCs w:val="24"/>
        </w:rPr>
        <w:t>Ως προς την κατάσταση της χρηματοοικονομικής επίδοσης, σύμφωνα με τις βεβαιώσεις που έχουμε, τα λειτουργικά έσοδα για το 2015 είναι της τάξης των 56,1 δισεκατομμυρίων, ενώ το 2014 ήταν 57 δισεκατομμύρια. Παρουσιάζεται δηλαδή μία μείωση της τάξης του 1,</w:t>
      </w:r>
      <w:r>
        <w:rPr>
          <w:rFonts w:eastAsia="Times New Roman" w:cs="Times New Roman"/>
          <w:szCs w:val="24"/>
        </w:rPr>
        <w:t>6 δισεκατομμυρίου.</w:t>
      </w:r>
    </w:p>
    <w:p w14:paraId="50618E1C" w14:textId="77777777" w:rsidR="008F2976" w:rsidRDefault="00CE3D49">
      <w:pPr>
        <w:spacing w:after="0" w:line="600" w:lineRule="auto"/>
        <w:ind w:firstLine="720"/>
        <w:jc w:val="both"/>
        <w:rPr>
          <w:rFonts w:eastAsia="Times New Roman" w:cs="Times New Roman"/>
          <w:szCs w:val="24"/>
        </w:rPr>
      </w:pPr>
      <w:r>
        <w:rPr>
          <w:rFonts w:eastAsia="Times New Roman" w:cs="Times New Roman"/>
          <w:szCs w:val="24"/>
        </w:rPr>
        <w:t>Ως προς το παθητικό, έχουμε λειτουργικές δαπάνες για το 2015 της τάξης των 47,3 δισεκατομμυρίων έναντι 48,8 δισεκατομμυρίων το 2014, που είναι μία μείωση της τάξεως του 3,6%.</w:t>
      </w:r>
    </w:p>
    <w:p w14:paraId="50618E1D" w14:textId="77777777" w:rsidR="008F2976" w:rsidRDefault="00CE3D49">
      <w:pPr>
        <w:spacing w:after="0" w:line="600" w:lineRule="auto"/>
        <w:ind w:firstLine="720"/>
        <w:jc w:val="both"/>
        <w:rPr>
          <w:rFonts w:eastAsia="Times New Roman" w:cs="Times New Roman"/>
          <w:szCs w:val="24"/>
        </w:rPr>
      </w:pPr>
      <w:r>
        <w:rPr>
          <w:rFonts w:eastAsia="Times New Roman" w:cs="Times New Roman"/>
          <w:szCs w:val="24"/>
        </w:rPr>
        <w:t>Οι αμοιβές και οι συντάξεις παρέμειναν στα ίδια περίπου επίπεδ</w:t>
      </w:r>
      <w:r>
        <w:rPr>
          <w:rFonts w:eastAsia="Times New Roman" w:cs="Times New Roman"/>
          <w:szCs w:val="24"/>
        </w:rPr>
        <w:t xml:space="preserve">α των 9 δισεκατομμυρίων και σε ό,τι αφορά τις συντάξεις, εξυπηρετήθηκαν τετρακόσιες εβδομήντα έξι χιλιάδες τετρακόσιοι σαράντα τρεις συνταξιούχοι για το 2015, έναντι τετρακοσίων εξήντα οκτώ χιλιάδων τετρακοσίων είκοσι δύο συνταξιούχων για το </w:t>
      </w:r>
      <w:r>
        <w:rPr>
          <w:rFonts w:eastAsia="Times New Roman" w:cs="Times New Roman"/>
          <w:szCs w:val="24"/>
        </w:rPr>
        <w:lastRenderedPageBreak/>
        <w:t>2014. Ως εκ το</w:t>
      </w:r>
      <w:r>
        <w:rPr>
          <w:rFonts w:eastAsia="Times New Roman" w:cs="Times New Roman"/>
          <w:szCs w:val="24"/>
        </w:rPr>
        <w:t xml:space="preserve">ύτου, βλέπουμε μία αύξηση </w:t>
      </w:r>
      <w:r>
        <w:rPr>
          <w:rFonts w:eastAsia="Times New Roman" w:cs="Times New Roman"/>
          <w:szCs w:val="24"/>
        </w:rPr>
        <w:t xml:space="preserve">στην </w:t>
      </w:r>
      <w:r>
        <w:rPr>
          <w:rFonts w:eastAsia="Times New Roman" w:cs="Times New Roman"/>
          <w:szCs w:val="24"/>
        </w:rPr>
        <w:t>εξυπηρέτηση των συνταξιούχων.</w:t>
      </w:r>
    </w:p>
    <w:p w14:paraId="50618E1E" w14:textId="77777777" w:rsidR="008F2976" w:rsidRDefault="00CE3D49">
      <w:pPr>
        <w:spacing w:after="0" w:line="600" w:lineRule="auto"/>
        <w:ind w:firstLine="720"/>
        <w:jc w:val="both"/>
        <w:rPr>
          <w:rFonts w:eastAsia="Times New Roman" w:cs="Times New Roman"/>
          <w:szCs w:val="24"/>
        </w:rPr>
      </w:pPr>
      <w:r>
        <w:rPr>
          <w:rFonts w:eastAsia="Times New Roman" w:cs="Times New Roman"/>
          <w:szCs w:val="24"/>
        </w:rPr>
        <w:t xml:space="preserve">Το πλεόνασμα το 2015 είναι της τάξης των 6,5 δισεκατομμυρίων, έναντι 5,1 δισεκατομμυρίων το 2014 και το χρέος της </w:t>
      </w:r>
      <w:r>
        <w:rPr>
          <w:rFonts w:eastAsia="Times New Roman" w:cs="Times New Roman"/>
          <w:szCs w:val="24"/>
        </w:rPr>
        <w:t>κ</w:t>
      </w:r>
      <w:r>
        <w:rPr>
          <w:rFonts w:eastAsia="Times New Roman" w:cs="Times New Roman"/>
          <w:szCs w:val="24"/>
        </w:rPr>
        <w:t xml:space="preserve">εντρικής </w:t>
      </w:r>
      <w:r>
        <w:rPr>
          <w:rFonts w:eastAsia="Times New Roman" w:cs="Times New Roman"/>
          <w:szCs w:val="24"/>
        </w:rPr>
        <w:t>δ</w:t>
      </w:r>
      <w:r>
        <w:rPr>
          <w:rFonts w:eastAsia="Times New Roman" w:cs="Times New Roman"/>
          <w:szCs w:val="24"/>
        </w:rPr>
        <w:t xml:space="preserve">ιοίκησης το 2015 έκλεισε με 321,3 δισεκατομμύρια έναντι 324,1 δισεκατομμυρίων το 2014. Βλέπουμε μία μείωση του χρέους της </w:t>
      </w:r>
      <w:r>
        <w:rPr>
          <w:rFonts w:eastAsia="Times New Roman" w:cs="Times New Roman"/>
          <w:szCs w:val="24"/>
        </w:rPr>
        <w:t>κ</w:t>
      </w:r>
      <w:r>
        <w:rPr>
          <w:rFonts w:eastAsia="Times New Roman" w:cs="Times New Roman"/>
          <w:szCs w:val="24"/>
        </w:rPr>
        <w:t xml:space="preserve">εντρικής </w:t>
      </w:r>
      <w:r>
        <w:rPr>
          <w:rFonts w:eastAsia="Times New Roman" w:cs="Times New Roman"/>
          <w:szCs w:val="24"/>
        </w:rPr>
        <w:t>δ</w:t>
      </w:r>
      <w:r>
        <w:rPr>
          <w:rFonts w:eastAsia="Times New Roman" w:cs="Times New Roman"/>
          <w:szCs w:val="24"/>
        </w:rPr>
        <w:t>ιοίκησης.</w:t>
      </w:r>
    </w:p>
    <w:p w14:paraId="50618E1F" w14:textId="77777777" w:rsidR="008F2976" w:rsidRDefault="00CE3D49">
      <w:pPr>
        <w:spacing w:after="0" w:line="600" w:lineRule="auto"/>
        <w:ind w:firstLine="720"/>
        <w:jc w:val="both"/>
        <w:rPr>
          <w:rFonts w:eastAsia="Times New Roman" w:cs="Times New Roman"/>
          <w:szCs w:val="24"/>
        </w:rPr>
      </w:pPr>
      <w:r>
        <w:rPr>
          <w:rFonts w:eastAsia="Times New Roman" w:cs="Times New Roman"/>
          <w:szCs w:val="24"/>
        </w:rPr>
        <w:t xml:space="preserve">Πριν μπω στον κρατικό προϋπολογισμό, θα ήθελα να επισημάνω </w:t>
      </w:r>
      <w:r>
        <w:rPr>
          <w:rFonts w:eastAsia="Times New Roman" w:cs="Times New Roman"/>
          <w:szCs w:val="24"/>
        </w:rPr>
        <w:t xml:space="preserve">ότι για </w:t>
      </w:r>
      <w:r>
        <w:rPr>
          <w:rFonts w:eastAsia="Times New Roman" w:cs="Times New Roman"/>
          <w:szCs w:val="24"/>
        </w:rPr>
        <w:t>πρώτη φορά το 2015 έγινε μία σοβαρή προσπάθεια</w:t>
      </w:r>
      <w:r>
        <w:rPr>
          <w:rFonts w:eastAsia="Times New Roman" w:cs="Times New Roman"/>
          <w:szCs w:val="24"/>
        </w:rPr>
        <w:t xml:space="preserve"> με σκοπό τη χρήση των διεθνών λογιστικών προτύπων για τον δημόσιο τομέα, τα γνωστά </w:t>
      </w:r>
      <w:r>
        <w:rPr>
          <w:rFonts w:eastAsia="Times New Roman" w:cs="Times New Roman"/>
          <w:szCs w:val="24"/>
          <w:lang w:val="en-US"/>
        </w:rPr>
        <w:t>IPSAS</w:t>
      </w:r>
      <w:r>
        <w:rPr>
          <w:rFonts w:eastAsia="Times New Roman" w:cs="Times New Roman"/>
          <w:szCs w:val="24"/>
        </w:rPr>
        <w:t xml:space="preserve">. Έχουμε φτάσει σε ένα σχέδιο προεδρικού διατάγματος. Η συγκεκριμένη μέθοδος εισάγει μία καλύτερη παρουσίαση όλης της δημοσιονομικής κατάστασης της χώρας, εισάγει μία </w:t>
      </w:r>
      <w:r>
        <w:rPr>
          <w:rFonts w:eastAsia="Times New Roman" w:cs="Times New Roman"/>
          <w:szCs w:val="24"/>
        </w:rPr>
        <w:t xml:space="preserve">άλλη τάξη, υπάρχει μία καλύτερη διαχείριση και το σημαντικότερο όλων είναι ότι σε επίπεδο </w:t>
      </w:r>
      <w:r>
        <w:rPr>
          <w:rFonts w:eastAsia="Times New Roman" w:cs="Times New Roman"/>
          <w:szCs w:val="24"/>
        </w:rPr>
        <w:t>γ</w:t>
      </w:r>
      <w:r>
        <w:rPr>
          <w:rFonts w:eastAsia="Times New Roman" w:cs="Times New Roman"/>
          <w:szCs w:val="24"/>
        </w:rPr>
        <w:t xml:space="preserve">ενικής </w:t>
      </w:r>
      <w:r>
        <w:rPr>
          <w:rFonts w:eastAsia="Times New Roman" w:cs="Times New Roman"/>
          <w:szCs w:val="24"/>
        </w:rPr>
        <w:t>κ</w:t>
      </w:r>
      <w:r>
        <w:rPr>
          <w:rFonts w:eastAsia="Times New Roman" w:cs="Times New Roman"/>
          <w:szCs w:val="24"/>
        </w:rPr>
        <w:t>υβέρνησης θα έχουμε μία όμοια παρουσίαση εσόδων</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δαπανών και θα γνωρίζουμε τι ακριβώς γίνεται.</w:t>
      </w:r>
    </w:p>
    <w:p w14:paraId="50618E20" w14:textId="77777777" w:rsidR="008F2976" w:rsidRDefault="00CE3D49">
      <w:pPr>
        <w:spacing w:after="0" w:line="600" w:lineRule="auto"/>
        <w:ind w:firstLine="720"/>
        <w:jc w:val="both"/>
        <w:rPr>
          <w:rFonts w:eastAsia="Times New Roman" w:cs="Times New Roman"/>
          <w:szCs w:val="24"/>
        </w:rPr>
      </w:pPr>
      <w:r>
        <w:rPr>
          <w:rFonts w:eastAsia="Times New Roman" w:cs="Times New Roman"/>
          <w:szCs w:val="24"/>
        </w:rPr>
        <w:t>Ως προς τον κρατικό προϋπολογισμό, σύμφωνα με τα απολογιστικά</w:t>
      </w:r>
      <w:r>
        <w:rPr>
          <w:rFonts w:eastAsia="Times New Roman" w:cs="Times New Roman"/>
          <w:szCs w:val="24"/>
        </w:rPr>
        <w:t xml:space="preserve"> στοιχεία, τα έσοδα, σε ταμειακή βάση αυτή τη φορά, είναι της τάξης των 51,6 δισεκατομμυρίων. Είχαν προϋπολογιστεί 57,6 </w:t>
      </w:r>
      <w:r>
        <w:rPr>
          <w:rFonts w:eastAsia="Times New Roman" w:cs="Times New Roman"/>
          <w:szCs w:val="24"/>
        </w:rPr>
        <w:lastRenderedPageBreak/>
        <w:t>δισεκατομμύρια και τα απολογιστικά στοιχεία του 2014 μ</w:t>
      </w:r>
      <w:r>
        <w:rPr>
          <w:rFonts w:eastAsia="Times New Roman" w:cs="Times New Roman"/>
          <w:szCs w:val="24"/>
        </w:rPr>
        <w:t>α</w:t>
      </w:r>
      <w:r>
        <w:rPr>
          <w:rFonts w:eastAsia="Times New Roman" w:cs="Times New Roman"/>
          <w:szCs w:val="24"/>
        </w:rPr>
        <w:t>ς δίνουν πάλι έσοδα της τάξης των 51,5 δισεκατομμυρίων. Κινηθήκαμε περίπου στα ίδ</w:t>
      </w:r>
      <w:r>
        <w:rPr>
          <w:rFonts w:eastAsia="Times New Roman" w:cs="Times New Roman"/>
          <w:szCs w:val="24"/>
        </w:rPr>
        <w:t>ια έσοδα με το 2014.</w:t>
      </w:r>
    </w:p>
    <w:p w14:paraId="50618E21" w14:textId="77777777" w:rsidR="008F2976" w:rsidRDefault="00CE3D49">
      <w:pPr>
        <w:spacing w:after="0" w:line="600" w:lineRule="auto"/>
        <w:ind w:firstLine="720"/>
        <w:jc w:val="both"/>
        <w:rPr>
          <w:rFonts w:eastAsia="Times New Roman" w:cs="Times New Roman"/>
          <w:szCs w:val="24"/>
        </w:rPr>
      </w:pPr>
      <w:r>
        <w:rPr>
          <w:rFonts w:eastAsia="Times New Roman" w:cs="Times New Roman"/>
          <w:szCs w:val="24"/>
        </w:rPr>
        <w:t xml:space="preserve">Ως προς τους άμεσους φόρους, σύμφωνα με τα απολογιστικά στοιχεία, έχουμε 18,3 δισεκατομμύρια έναντι των 20,6 δισεκατομμυρίων που είχαν προϋπολογιστεί, με απολογιστικά στοιχεία του 2014 ποσό 18,8 δισεκατομμύρια. Είναι παρόμοιες πάλι οι </w:t>
      </w:r>
      <w:r>
        <w:rPr>
          <w:rFonts w:eastAsia="Times New Roman" w:cs="Times New Roman"/>
          <w:szCs w:val="24"/>
        </w:rPr>
        <w:t>εξελίξεις.</w:t>
      </w:r>
    </w:p>
    <w:p w14:paraId="50618E22" w14:textId="77777777" w:rsidR="008F2976" w:rsidRDefault="00CE3D49">
      <w:pPr>
        <w:spacing w:after="0" w:line="600" w:lineRule="auto"/>
        <w:ind w:firstLine="720"/>
        <w:jc w:val="both"/>
        <w:rPr>
          <w:rFonts w:eastAsia="Times New Roman" w:cs="Times New Roman"/>
          <w:szCs w:val="24"/>
        </w:rPr>
      </w:pPr>
      <w:r>
        <w:rPr>
          <w:rFonts w:eastAsia="Times New Roman" w:cs="Times New Roman"/>
          <w:szCs w:val="24"/>
        </w:rPr>
        <w:t>Και ως προς τους έμμεσους φόρους -αναφέρομαι στα μεγαλύτερα κονδύλια και τα πιο σημαντικά- έχουμε απολογιστικά στοιχεία το 2015 ποσό 22,6 δισεκατομμύρια έναντι 23,6 δισεκατομμυρίων που ήταν οι προϋπολογισθέντες φόροι.</w:t>
      </w:r>
    </w:p>
    <w:p w14:paraId="50618E23" w14:textId="77777777" w:rsidR="008F2976" w:rsidRDefault="00CE3D49">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w:t>
      </w:r>
      <w:r>
        <w:rPr>
          <w:rFonts w:eastAsia="Times New Roman" w:cs="Times New Roman"/>
          <w:szCs w:val="24"/>
        </w:rPr>
        <w:t xml:space="preserve"> κουδούνι λήξεως του χρόνου ομιλίας του κυρίου Βουλευτή)</w:t>
      </w:r>
    </w:p>
    <w:p w14:paraId="50618E24" w14:textId="77777777" w:rsidR="008F2976" w:rsidRDefault="00CE3D49">
      <w:pPr>
        <w:spacing w:after="0" w:line="600" w:lineRule="auto"/>
        <w:ind w:firstLine="720"/>
        <w:jc w:val="both"/>
        <w:rPr>
          <w:rFonts w:eastAsia="Times New Roman" w:cs="Times New Roman"/>
          <w:szCs w:val="24"/>
        </w:rPr>
      </w:pPr>
      <w:r>
        <w:rPr>
          <w:rFonts w:eastAsia="Times New Roman" w:cs="Times New Roman"/>
          <w:szCs w:val="24"/>
        </w:rPr>
        <w:t>Τελειώνω, κύριε Πρόεδρε.</w:t>
      </w:r>
    </w:p>
    <w:p w14:paraId="50618E25" w14:textId="77777777" w:rsidR="008F2976" w:rsidRDefault="00CE3D4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Σύμφωνα με τα απολογιστικά στοιχεία του 2014, είχαμε 22,3 δισεκατομμύρια, οπότε και εδώ οι διαφορές είναι ελάχιστες.</w:t>
      </w:r>
    </w:p>
    <w:p w14:paraId="50618E26" w14:textId="77777777" w:rsidR="008F2976" w:rsidRDefault="00CE3D4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Ως προς τα έξοδα, έχουμε 49,8 δισεκατομμύρια απολογιστικά</w:t>
      </w:r>
      <w:r>
        <w:rPr>
          <w:rFonts w:eastAsia="Times New Roman" w:cs="Times New Roman"/>
          <w:szCs w:val="24"/>
        </w:rPr>
        <w:t xml:space="preserve"> στοιχεία, έναντι 52 δισεκατομμυρίων προϋπολογισθέντων και 50,8 δισεκατομμύρια της προηγούμενης χρονιάς. Και έχουμε </w:t>
      </w:r>
      <w:r>
        <w:rPr>
          <w:rFonts w:eastAsia="Times New Roman" w:cs="Times New Roman"/>
          <w:szCs w:val="24"/>
        </w:rPr>
        <w:lastRenderedPageBreak/>
        <w:t>μια μείωση, σε ό,τι αφορά τα έξοδα. Δεν υπάρχει ένα συγκεκριμένο κονδύλι που ερμηνεύει αυτή τη μείωση, διασκορπίζεται σε ένα μεγάλο σύνολο κ</w:t>
      </w:r>
      <w:r>
        <w:rPr>
          <w:rFonts w:eastAsia="Times New Roman" w:cs="Times New Roman"/>
          <w:szCs w:val="24"/>
        </w:rPr>
        <w:t>ονδυλίων.</w:t>
      </w:r>
    </w:p>
    <w:p w14:paraId="50618E27" w14:textId="77777777" w:rsidR="008F2976" w:rsidRDefault="00CE3D4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Κλείνοντας, θα μου επιτρέψετε να κάνω μ</w:t>
      </w:r>
      <w:r>
        <w:rPr>
          <w:rFonts w:eastAsia="Times New Roman" w:cs="Times New Roman"/>
          <w:szCs w:val="24"/>
        </w:rPr>
        <w:t>ί</w:t>
      </w:r>
      <w:r>
        <w:rPr>
          <w:rFonts w:eastAsia="Times New Roman" w:cs="Times New Roman"/>
          <w:szCs w:val="24"/>
        </w:rPr>
        <w:t>α σύντομη επισκόπηση του προϋπολογισμού την περίοδο 2009</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2015, κάνοντας αναφορά σε τέσσερα έτη –αυτά θεωρούμε ότι είναι τα πιο αντιπροσωπευτικά- απλά και μόνο για να έχουμε μια γενικότερη εικόνα του πώς ε</w:t>
      </w:r>
      <w:r>
        <w:rPr>
          <w:rFonts w:eastAsia="Times New Roman" w:cs="Times New Roman"/>
          <w:szCs w:val="24"/>
        </w:rPr>
        <w:t>ξελίχθηκε ο προϋπολογισμός τα τελευταία χρόνια.</w:t>
      </w:r>
    </w:p>
    <w:p w14:paraId="50618E28" w14:textId="77777777" w:rsidR="008F2976" w:rsidRDefault="00CE3D4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Τα έσοδα του 2009 ήταν της τάξης των 50,5 δισεκατομμυρίων, το 2010 ήταν 53,9 δισεκατομμύρια, το 2014 ήταν 51,5 δισεκατομμύρια και το 2015 ήταν 51,6 δισεκατομμύρια.</w:t>
      </w:r>
    </w:p>
    <w:p w14:paraId="50618E29" w14:textId="77777777" w:rsidR="008F2976" w:rsidRDefault="00CE3D4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Τα έξοδα του 2009 ανέρχονταν σε 71,7 δισεκατ</w:t>
      </w:r>
      <w:r>
        <w:rPr>
          <w:rFonts w:eastAsia="Times New Roman" w:cs="Times New Roman"/>
          <w:szCs w:val="24"/>
        </w:rPr>
        <w:t>ομμύρια, το 2010 σε 62 δισεκατομμύρια, το 2014 σε 50,8 δισεκατομμύρια και το 2015 σε 49,8 δισεκατομμύρια. Έχουμε μια θεαματική μείωση των εξόδων.</w:t>
      </w:r>
    </w:p>
    <w:p w14:paraId="50618E2A" w14:textId="77777777" w:rsidR="008F2976" w:rsidRDefault="00CE3D4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Σε ό,τι αφορά το πρωτογενές πλεόνασμα ή έλλειμμα, το 2009 είχαμε -20 δισεκατομμύρια έλλειμμα, το 2010 κατέβηκε</w:t>
      </w:r>
      <w:r>
        <w:rPr>
          <w:rFonts w:eastAsia="Times New Roman" w:cs="Times New Roman"/>
          <w:szCs w:val="24"/>
        </w:rPr>
        <w:t xml:space="preserve"> στα 8,8 δισεκατομμύρια, το 2014 είχαμε ένα πλεόνασμα 673 εκατομμύρια και το 2015 είχαμε πλεόνασμα 1,7 δισεκατομμύρι</w:t>
      </w:r>
      <w:r>
        <w:rPr>
          <w:rFonts w:eastAsia="Times New Roman" w:cs="Times New Roman"/>
          <w:szCs w:val="24"/>
        </w:rPr>
        <w:t>ο</w:t>
      </w:r>
      <w:r>
        <w:rPr>
          <w:rFonts w:eastAsia="Times New Roman" w:cs="Times New Roman"/>
          <w:szCs w:val="24"/>
        </w:rPr>
        <w:t>.</w:t>
      </w:r>
    </w:p>
    <w:p w14:paraId="50618E2B" w14:textId="77777777" w:rsidR="008F2976" w:rsidRDefault="00CE3D4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Τέλος, σε ό, τι αφορά το έλλειμμα και το πλεόνασμα του κρατικού προϋπολογισμού, από τα -32 δισεκατομμύρια του 2009 φτάσαμε το 2010 σε -21</w:t>
      </w:r>
      <w:r>
        <w:rPr>
          <w:rFonts w:eastAsia="Times New Roman" w:cs="Times New Roman"/>
          <w:szCs w:val="24"/>
        </w:rPr>
        <w:t xml:space="preserve"> δισεκατομμύρια, για να προσεγγίσουμε τα 4,8 δισεκατομμύρια το 2014 και τα 4 δισεκατομμύρια το 2015.</w:t>
      </w:r>
    </w:p>
    <w:p w14:paraId="50618E2C" w14:textId="77777777" w:rsidR="008F2976" w:rsidRDefault="00CE3D4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Αυτή είναι μια γενική εικόνα του </w:t>
      </w:r>
      <w:r>
        <w:rPr>
          <w:rFonts w:eastAsia="Times New Roman" w:cs="Times New Roman"/>
          <w:szCs w:val="24"/>
        </w:rPr>
        <w:t>α</w:t>
      </w:r>
      <w:r>
        <w:rPr>
          <w:rFonts w:eastAsia="Times New Roman" w:cs="Times New Roman"/>
          <w:szCs w:val="24"/>
        </w:rPr>
        <w:t xml:space="preserve">πολογισμού, του </w:t>
      </w:r>
      <w:r>
        <w:rPr>
          <w:rFonts w:eastAsia="Times New Roman" w:cs="Times New Roman"/>
          <w:szCs w:val="24"/>
        </w:rPr>
        <w:t>ι</w:t>
      </w:r>
      <w:r>
        <w:rPr>
          <w:rFonts w:eastAsia="Times New Roman" w:cs="Times New Roman"/>
          <w:szCs w:val="24"/>
        </w:rPr>
        <w:t xml:space="preserve">σολογισμού και κάποιων στοιχείων του </w:t>
      </w:r>
      <w:r>
        <w:rPr>
          <w:rFonts w:eastAsia="Times New Roman" w:cs="Times New Roman"/>
          <w:szCs w:val="24"/>
        </w:rPr>
        <w:t>κ</w:t>
      </w:r>
      <w:r>
        <w:rPr>
          <w:rFonts w:eastAsia="Times New Roman" w:cs="Times New Roman"/>
          <w:szCs w:val="24"/>
        </w:rPr>
        <w:t xml:space="preserve">ρατικού </w:t>
      </w:r>
      <w:r>
        <w:rPr>
          <w:rFonts w:eastAsia="Times New Roman" w:cs="Times New Roman"/>
          <w:szCs w:val="24"/>
        </w:rPr>
        <w:t>π</w:t>
      </w:r>
      <w:r>
        <w:rPr>
          <w:rFonts w:eastAsia="Times New Roman" w:cs="Times New Roman"/>
          <w:szCs w:val="24"/>
        </w:rPr>
        <w:t xml:space="preserve">ροϋπολογισμού, στοιχείων που ενσωματώνονται στον </w:t>
      </w:r>
      <w:r>
        <w:rPr>
          <w:rFonts w:eastAsia="Times New Roman" w:cs="Times New Roman"/>
          <w:szCs w:val="24"/>
        </w:rPr>
        <w:t>ι</w:t>
      </w:r>
      <w:r>
        <w:rPr>
          <w:rFonts w:eastAsia="Times New Roman" w:cs="Times New Roman"/>
          <w:szCs w:val="24"/>
        </w:rPr>
        <w:t xml:space="preserve">σολογισμό του </w:t>
      </w:r>
      <w:r>
        <w:rPr>
          <w:rFonts w:eastAsia="Times New Roman" w:cs="Times New Roman"/>
          <w:szCs w:val="24"/>
        </w:rPr>
        <w:t>κ</w:t>
      </w:r>
      <w:r>
        <w:rPr>
          <w:rFonts w:eastAsia="Times New Roman" w:cs="Times New Roman"/>
          <w:szCs w:val="24"/>
        </w:rPr>
        <w:t xml:space="preserve">ράτους. </w:t>
      </w:r>
    </w:p>
    <w:p w14:paraId="50618E2D" w14:textId="77777777" w:rsidR="008F2976" w:rsidRDefault="00CE3D4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Ευχαριστώ πολύ.</w:t>
      </w:r>
    </w:p>
    <w:p w14:paraId="50618E2E" w14:textId="77777777" w:rsidR="008F2976" w:rsidRDefault="00CE3D49">
      <w:pPr>
        <w:spacing w:line="600" w:lineRule="auto"/>
        <w:ind w:firstLine="709"/>
        <w:jc w:val="center"/>
        <w:rPr>
          <w:rFonts w:eastAsia="Times New Roman" w:cs="Times New Roman"/>
          <w:szCs w:val="24"/>
        </w:rPr>
      </w:pPr>
      <w:r>
        <w:rPr>
          <w:rFonts w:eastAsia="Times New Roman" w:cs="Times New Roman"/>
          <w:szCs w:val="24"/>
        </w:rPr>
        <w:t>(Χειροκροτήματα από την πτέρυγα του ΣΥΡΙΖΑ)</w:t>
      </w:r>
    </w:p>
    <w:p w14:paraId="50618E2F" w14:textId="77777777" w:rsidR="008F2976" w:rsidRDefault="00CE3D4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Τον λόγο έχει ο </w:t>
      </w:r>
      <w:r>
        <w:rPr>
          <w:rFonts w:eastAsia="Times New Roman" w:cs="Times New Roman"/>
          <w:szCs w:val="24"/>
        </w:rPr>
        <w:t>γ</w:t>
      </w:r>
      <w:r>
        <w:rPr>
          <w:rFonts w:eastAsia="Times New Roman" w:cs="Times New Roman"/>
          <w:szCs w:val="24"/>
        </w:rPr>
        <w:t xml:space="preserve">ενικός </w:t>
      </w:r>
      <w:r>
        <w:rPr>
          <w:rFonts w:eastAsia="Times New Roman" w:cs="Times New Roman"/>
          <w:szCs w:val="24"/>
        </w:rPr>
        <w:t>ε</w:t>
      </w:r>
      <w:r>
        <w:rPr>
          <w:rFonts w:eastAsia="Times New Roman" w:cs="Times New Roman"/>
          <w:szCs w:val="24"/>
        </w:rPr>
        <w:t xml:space="preserve">ισηγητής της Νέας Δημοκρατίας κ. Θεόδωρος </w:t>
      </w:r>
      <w:proofErr w:type="spellStart"/>
      <w:r>
        <w:rPr>
          <w:rFonts w:eastAsia="Times New Roman" w:cs="Times New Roman"/>
          <w:szCs w:val="24"/>
        </w:rPr>
        <w:t>Φορτσάκης</w:t>
      </w:r>
      <w:proofErr w:type="spellEnd"/>
      <w:r>
        <w:rPr>
          <w:rFonts w:eastAsia="Times New Roman" w:cs="Times New Roman"/>
          <w:szCs w:val="24"/>
        </w:rPr>
        <w:t>.</w:t>
      </w:r>
    </w:p>
    <w:p w14:paraId="50618E30" w14:textId="77777777" w:rsidR="008F2976" w:rsidRDefault="00CE3D4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Ορίστε, κύριε συνάδελφε, έχετε τον λόγο. </w:t>
      </w:r>
    </w:p>
    <w:p w14:paraId="50618E31" w14:textId="77777777" w:rsidR="008F2976" w:rsidRDefault="00CE3D4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ΘΕΟΔΩΡΟΣ ΦΟΡΤΣΑΚΗΣ:</w:t>
      </w:r>
      <w:r>
        <w:rPr>
          <w:rFonts w:eastAsia="Times New Roman" w:cs="Times New Roman"/>
          <w:b/>
          <w:szCs w:val="24"/>
        </w:rPr>
        <w:t xml:space="preserve"> </w:t>
      </w:r>
      <w:r>
        <w:rPr>
          <w:rFonts w:eastAsia="Times New Roman" w:cs="Times New Roman"/>
          <w:szCs w:val="24"/>
        </w:rPr>
        <w:t xml:space="preserve">Ευχαριστώ πολύ, κύριε Πρόεδρε. </w:t>
      </w:r>
    </w:p>
    <w:p w14:paraId="50618E32" w14:textId="77777777" w:rsidR="008F2976" w:rsidRDefault="00CE3D4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συζητάμε σήμερα δύο πολύ σημαντικά ζητήματα, τον </w:t>
      </w:r>
      <w:r>
        <w:rPr>
          <w:rFonts w:eastAsia="Times New Roman" w:cs="Times New Roman"/>
          <w:szCs w:val="24"/>
        </w:rPr>
        <w:t>α</w:t>
      </w:r>
      <w:r>
        <w:rPr>
          <w:rFonts w:eastAsia="Times New Roman" w:cs="Times New Roman"/>
          <w:szCs w:val="24"/>
        </w:rPr>
        <w:t xml:space="preserve">πολογισμό των </w:t>
      </w:r>
      <w:r>
        <w:rPr>
          <w:rFonts w:eastAsia="Times New Roman" w:cs="Times New Roman"/>
          <w:szCs w:val="24"/>
        </w:rPr>
        <w:t>ε</w:t>
      </w:r>
      <w:r>
        <w:rPr>
          <w:rFonts w:eastAsia="Times New Roman" w:cs="Times New Roman"/>
          <w:szCs w:val="24"/>
        </w:rPr>
        <w:t xml:space="preserve">σόδων και </w:t>
      </w:r>
      <w:r>
        <w:rPr>
          <w:rFonts w:eastAsia="Times New Roman" w:cs="Times New Roman"/>
          <w:szCs w:val="24"/>
        </w:rPr>
        <w:t>ε</w:t>
      </w:r>
      <w:r>
        <w:rPr>
          <w:rFonts w:eastAsia="Times New Roman" w:cs="Times New Roman"/>
          <w:szCs w:val="24"/>
        </w:rPr>
        <w:t xml:space="preserve">ξόδων του </w:t>
      </w:r>
      <w:r>
        <w:rPr>
          <w:rFonts w:eastAsia="Times New Roman" w:cs="Times New Roman"/>
          <w:szCs w:val="24"/>
        </w:rPr>
        <w:t>κ</w:t>
      </w:r>
      <w:r>
        <w:rPr>
          <w:rFonts w:eastAsia="Times New Roman" w:cs="Times New Roman"/>
          <w:szCs w:val="24"/>
        </w:rPr>
        <w:t xml:space="preserve">ρατικού </w:t>
      </w:r>
      <w:r>
        <w:rPr>
          <w:rFonts w:eastAsia="Times New Roman" w:cs="Times New Roman"/>
          <w:szCs w:val="24"/>
        </w:rPr>
        <w:t>π</w:t>
      </w:r>
      <w:r>
        <w:rPr>
          <w:rFonts w:eastAsia="Times New Roman" w:cs="Times New Roman"/>
          <w:szCs w:val="24"/>
        </w:rPr>
        <w:t xml:space="preserve">ροϋπολογισμού του 2015, καθώς και τον </w:t>
      </w:r>
      <w:r>
        <w:rPr>
          <w:rFonts w:eastAsia="Times New Roman" w:cs="Times New Roman"/>
          <w:szCs w:val="24"/>
        </w:rPr>
        <w:t>ι</w:t>
      </w:r>
      <w:r>
        <w:rPr>
          <w:rFonts w:eastAsia="Times New Roman" w:cs="Times New Roman"/>
          <w:szCs w:val="24"/>
        </w:rPr>
        <w:t xml:space="preserve">σολογισμό </w:t>
      </w:r>
      <w:r>
        <w:rPr>
          <w:rFonts w:eastAsia="Times New Roman" w:cs="Times New Roman"/>
          <w:szCs w:val="24"/>
        </w:rPr>
        <w:lastRenderedPageBreak/>
        <w:t>του ίδιου έτους. Αυτή η συζήτηση μάς δίνει τη δυ</w:t>
      </w:r>
      <w:r>
        <w:rPr>
          <w:rFonts w:eastAsia="Times New Roman" w:cs="Times New Roman"/>
          <w:szCs w:val="24"/>
        </w:rPr>
        <w:t>νατότητα να προβούμε σε κατασταλτικό έλεγχο επί των αποτελεσμάτων της εκτέλεσης του προϋπολογισμού.</w:t>
      </w:r>
    </w:p>
    <w:p w14:paraId="50618E33" w14:textId="77777777" w:rsidR="008F2976" w:rsidRDefault="00CE3D4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Συγχωρήστε μου την κρυολογημένη φωνή, αλλά δεν μπορώ να κάνω διαφορετικά. </w:t>
      </w:r>
    </w:p>
    <w:p w14:paraId="50618E34" w14:textId="77777777" w:rsidR="008F2976" w:rsidRDefault="00CE3D4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Ο </w:t>
      </w:r>
      <w:r>
        <w:rPr>
          <w:rFonts w:eastAsia="Times New Roman" w:cs="Times New Roman"/>
          <w:szCs w:val="24"/>
        </w:rPr>
        <w:t>α</w:t>
      </w:r>
      <w:r>
        <w:rPr>
          <w:rFonts w:eastAsia="Times New Roman" w:cs="Times New Roman"/>
          <w:szCs w:val="24"/>
        </w:rPr>
        <w:t xml:space="preserve">πολογισμός και ο </w:t>
      </w:r>
      <w:r>
        <w:rPr>
          <w:rFonts w:eastAsia="Times New Roman" w:cs="Times New Roman"/>
          <w:szCs w:val="24"/>
        </w:rPr>
        <w:t>ι</w:t>
      </w:r>
      <w:r>
        <w:rPr>
          <w:rFonts w:eastAsia="Times New Roman" w:cs="Times New Roman"/>
          <w:szCs w:val="24"/>
        </w:rPr>
        <w:t>σολογισμός του 2015 συνδέονται άρρηκτα με την πορεία της οικ</w:t>
      </w:r>
      <w:r>
        <w:rPr>
          <w:rFonts w:eastAsia="Times New Roman" w:cs="Times New Roman"/>
          <w:szCs w:val="24"/>
        </w:rPr>
        <w:t>ονομίας του ίδιου έτους. Επηρεάστηκε από αυτήν, αλλά και την επηρέασε.</w:t>
      </w:r>
    </w:p>
    <w:p w14:paraId="50618E35" w14:textId="77777777" w:rsidR="008F2976" w:rsidRDefault="00CE3D4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Το 2015 -το ξέρουμε όλοι- αποτελεί έτος-σταθμό. Είναι το πρώτο έτος που η συγκυβέρνηση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βρέθηκε στο τιμόνι της χώρας. Είναι το πρώτο έτος μιας δημοσιονομικής πολιτικής κατα</w:t>
      </w:r>
      <w:r>
        <w:rPr>
          <w:rFonts w:eastAsia="Times New Roman" w:cs="Times New Roman"/>
          <w:szCs w:val="24"/>
        </w:rPr>
        <w:t>στροφικής που εξακολουθεί, δυστυχώς, μέχρι και σήμερα.</w:t>
      </w:r>
    </w:p>
    <w:p w14:paraId="50618E36" w14:textId="77777777" w:rsidR="008F2976" w:rsidRDefault="00CE3D4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Πώς κινήθηκε η οικονομία το 2015; Το 2015 ήταν μια χρονιά «καμένης γης», δυστυχώς –συγχωρήστε μου την έκφραση- ιδίως όσον αφορά την οικονομία. Οι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με την ανάληψη των καθηκόντων τους επιδόθ</w:t>
      </w:r>
      <w:r>
        <w:rPr>
          <w:rFonts w:eastAsia="Times New Roman" w:cs="Times New Roman"/>
          <w:szCs w:val="24"/>
        </w:rPr>
        <w:t xml:space="preserve">ηκαν από τον Γενάρη του 2015 και για έξι περίπου μήνες σε μια ολοκληρωτικά αποτυχημένη διαπραγμάτευση με τους εταίρους μας. Μιλάω για το «σκίσιμο των </w:t>
      </w:r>
      <w:r>
        <w:rPr>
          <w:rFonts w:eastAsia="Times New Roman" w:cs="Times New Roman"/>
          <w:szCs w:val="24"/>
        </w:rPr>
        <w:lastRenderedPageBreak/>
        <w:t>μνημονίων», για την «περήφανη διαπραγμάτευση», την περίφημη ρήση «εμείς θα βαράμε το νταούλι και οι αγορές</w:t>
      </w:r>
      <w:r>
        <w:rPr>
          <w:rFonts w:eastAsia="Times New Roman" w:cs="Times New Roman"/>
          <w:szCs w:val="24"/>
        </w:rPr>
        <w:t xml:space="preserve"> θα χορεύουν». Μιλάω για τη διαπραγμάτευση εκείνη που το Πανεπιστήμιο του Χάρβαρντ κατέταξε στην πρώτη θέση ως τη χειρότερη διαπραγμάτευση, τη διαπραγμάτευση του 2015. </w:t>
      </w:r>
    </w:p>
    <w:p w14:paraId="50618E37" w14:textId="77777777" w:rsidR="008F2976" w:rsidRDefault="00CE3D4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Εξαιτίας όλων αυτών, οι αμφιβολίες για το κατά πόσο η χώρα μας θα μπορούσε να συνεχίσει</w:t>
      </w:r>
      <w:r>
        <w:rPr>
          <w:rFonts w:eastAsia="Times New Roman" w:cs="Times New Roman"/>
          <w:szCs w:val="24"/>
        </w:rPr>
        <w:t xml:space="preserve"> στη ζώνη του ευρώ και στην ευρωπαϊκή ζώνη είχαν –σας το θυμίζω- κυριαρχήσει για μεγάλο διάστημα στην ελληνική πραγματικότητα.</w:t>
      </w:r>
    </w:p>
    <w:p w14:paraId="50618E38" w14:textId="77777777" w:rsidR="008F2976" w:rsidRDefault="00CE3D4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Το πρώτο μεγάλο θύμα της γενικευμένης αβεβαιότητάς μας ήταν –όπως ξέρουμε όλοι- οι τράπεζές μας. Οι επιπόλαιοι χειρισμοί των ΣΥΡΙ</w:t>
      </w:r>
      <w:r>
        <w:rPr>
          <w:rFonts w:eastAsia="Times New Roman" w:cs="Times New Roman"/>
          <w:szCs w:val="24"/>
        </w:rPr>
        <w:t>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οδήγησαν τον Ιούνιο του 2015 στην επιβολή τραπεζικής αργίας και περιορισμών στην κίνηση των κεφαλαίων. Μιλάω για τα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που φαίνεται ότι ήρθαν για να μείνουν πολύ περισσότερο από ό,τι πιστεύαμε.</w:t>
      </w:r>
    </w:p>
    <w:p w14:paraId="50618E39" w14:textId="77777777" w:rsidR="008F2976" w:rsidRDefault="00CE3D49">
      <w:pPr>
        <w:spacing w:line="600" w:lineRule="auto"/>
        <w:ind w:firstLine="720"/>
        <w:jc w:val="both"/>
        <w:rPr>
          <w:rFonts w:eastAsia="Times New Roman" w:cs="Times New Roman"/>
          <w:szCs w:val="24"/>
        </w:rPr>
      </w:pPr>
      <w:r>
        <w:rPr>
          <w:rFonts w:eastAsia="Times New Roman" w:cs="Times New Roman"/>
          <w:szCs w:val="24"/>
        </w:rPr>
        <w:t xml:space="preserve">Η οικονομία μας </w:t>
      </w:r>
      <w:proofErr w:type="spellStart"/>
      <w:r>
        <w:rPr>
          <w:rFonts w:eastAsia="Times New Roman" w:cs="Times New Roman"/>
          <w:szCs w:val="24"/>
        </w:rPr>
        <w:t>ασφυκτιά</w:t>
      </w:r>
      <w:proofErr w:type="spellEnd"/>
      <w:r>
        <w:rPr>
          <w:rFonts w:eastAsia="Times New Roman" w:cs="Times New Roman"/>
          <w:szCs w:val="24"/>
        </w:rPr>
        <w:t xml:space="preserve"> υπό τα δεσμά</w:t>
      </w:r>
      <w:r>
        <w:rPr>
          <w:rFonts w:eastAsia="Times New Roman" w:cs="Times New Roman"/>
          <w:szCs w:val="24"/>
        </w:rPr>
        <w:t xml:space="preserve"> τους εδώ και δυόμισι χρόνια, χωρίς να υπάρχει αυτή τη στιγμή φως ούτε στο βάθος του τούνελ. Η ολοκληρωτική διάλυση των τραπεζών, κατά το τότε πρώτο δραματικό εξάμηνο του 2015, δημιούργησε την ανάγκη </w:t>
      </w:r>
      <w:r>
        <w:rPr>
          <w:rFonts w:eastAsia="Times New Roman" w:cs="Times New Roman"/>
          <w:szCs w:val="24"/>
        </w:rPr>
        <w:lastRenderedPageBreak/>
        <w:t xml:space="preserve">μίας ακόμα </w:t>
      </w:r>
      <w:proofErr w:type="spellStart"/>
      <w:r>
        <w:rPr>
          <w:rFonts w:eastAsia="Times New Roman" w:cs="Times New Roman"/>
          <w:szCs w:val="24"/>
        </w:rPr>
        <w:t>ανακεφαλαιοποίησής</w:t>
      </w:r>
      <w:proofErr w:type="spellEnd"/>
      <w:r>
        <w:rPr>
          <w:rFonts w:eastAsia="Times New Roman" w:cs="Times New Roman"/>
          <w:szCs w:val="24"/>
        </w:rPr>
        <w:t xml:space="preserve"> τους. Η πραγματοποίησή της</w:t>
      </w:r>
      <w:r>
        <w:rPr>
          <w:rFonts w:eastAsia="Times New Roman" w:cs="Times New Roman"/>
          <w:szCs w:val="24"/>
        </w:rPr>
        <w:t xml:space="preserve"> έβλαψε το ελληνικό δημόσιο και τους παλιούς μετόχους, καθώς είχε πλέον απαξιωθεί σημαντικά η αξία των τραπεζών.</w:t>
      </w:r>
    </w:p>
    <w:p w14:paraId="50618E3A" w14:textId="77777777" w:rsidR="008F2976" w:rsidRDefault="00CE3D49">
      <w:pPr>
        <w:spacing w:line="600" w:lineRule="auto"/>
        <w:ind w:firstLine="720"/>
        <w:jc w:val="both"/>
        <w:rPr>
          <w:rFonts w:eastAsia="Times New Roman" w:cs="Times New Roman"/>
          <w:szCs w:val="24"/>
        </w:rPr>
      </w:pPr>
      <w:r>
        <w:rPr>
          <w:rFonts w:eastAsia="Times New Roman" w:cs="Times New Roman"/>
          <w:szCs w:val="24"/>
        </w:rPr>
        <w:t>Τον Ιούλιο του 2015 ακολούθησε σε συνθήκες πόλωσης ένα ιδιαίτερα αμφισβητούμενο δημοψήφισμα εξπρές. Μεταξύ άλλων, αυτό το δημοψήφισμα προκάλεσε</w:t>
      </w:r>
      <w:r>
        <w:rPr>
          <w:rFonts w:eastAsia="Times New Roman" w:cs="Times New Roman"/>
          <w:szCs w:val="24"/>
        </w:rPr>
        <w:t xml:space="preserve"> πολλές αντιδράσεις ως προς το κατά πόσο ήταν εντός του ισχύοντος συνταγματικού πλαισίου, και τότε και τώρα.</w:t>
      </w:r>
    </w:p>
    <w:p w14:paraId="50618E3B" w14:textId="77777777" w:rsidR="008F2976" w:rsidRDefault="00CE3D49">
      <w:pPr>
        <w:spacing w:line="600" w:lineRule="auto"/>
        <w:ind w:firstLine="720"/>
        <w:jc w:val="both"/>
        <w:rPr>
          <w:rFonts w:eastAsia="Times New Roman" w:cs="Times New Roman"/>
          <w:szCs w:val="24"/>
        </w:rPr>
      </w:pPr>
      <w:r>
        <w:rPr>
          <w:rFonts w:eastAsia="Times New Roman" w:cs="Times New Roman"/>
          <w:szCs w:val="24"/>
        </w:rPr>
        <w:t xml:space="preserve">Η προκήρυξη και η διεξαγωγή του δημοψηφίσματος επιδείνωσαν ακόμη περισσότερο την κατάσταση της οικονομίας μας και ενώ </w:t>
      </w:r>
      <w:proofErr w:type="spellStart"/>
      <w:r>
        <w:rPr>
          <w:rFonts w:eastAsia="Times New Roman" w:cs="Times New Roman"/>
          <w:szCs w:val="24"/>
        </w:rPr>
        <w:t>συνέβαιναν</w:t>
      </w:r>
      <w:proofErr w:type="spellEnd"/>
      <w:r>
        <w:rPr>
          <w:rFonts w:eastAsia="Times New Roman" w:cs="Times New Roman"/>
          <w:szCs w:val="24"/>
        </w:rPr>
        <w:t xml:space="preserve"> όλα αυτά, η συγκυβ</w:t>
      </w:r>
      <w:r>
        <w:rPr>
          <w:rFonts w:eastAsia="Times New Roman" w:cs="Times New Roman"/>
          <w:szCs w:val="24"/>
        </w:rPr>
        <w:t>έρνηση ξαφνικά σε μία νύχτα άλλαξε πρόσωπο. Συμφώνησε με τους εταίρους μας να συνεχίσει η δημοσιονομική προσαρμογή της χώρας</w:t>
      </w:r>
      <w:r w:rsidRPr="006E5143">
        <w:rPr>
          <w:rFonts w:eastAsia="Times New Roman" w:cs="Times New Roman"/>
          <w:szCs w:val="24"/>
        </w:rPr>
        <w:t>,</w:t>
      </w:r>
      <w:r>
        <w:rPr>
          <w:rFonts w:eastAsia="Times New Roman" w:cs="Times New Roman"/>
          <w:szCs w:val="24"/>
        </w:rPr>
        <w:t xml:space="preserve"> συνάπτοντας το τρίτο σκληρότατο μνημόνιο. Η συγκυβέρνηση έγινε «βασιλικότερη του βασιλέως», υμνώντας πλέον αυτά που μέχρι την προη</w:t>
      </w:r>
      <w:r>
        <w:rPr>
          <w:rFonts w:eastAsia="Times New Roman" w:cs="Times New Roman"/>
          <w:szCs w:val="24"/>
        </w:rPr>
        <w:t>γουμένη λοιδορούσε.</w:t>
      </w:r>
    </w:p>
    <w:p w14:paraId="50618E3C" w14:textId="77777777" w:rsidR="008F2976" w:rsidRDefault="00CE3D49">
      <w:pPr>
        <w:spacing w:line="600" w:lineRule="auto"/>
        <w:ind w:firstLine="720"/>
        <w:jc w:val="both"/>
        <w:rPr>
          <w:rFonts w:eastAsia="Times New Roman" w:cs="Times New Roman"/>
          <w:color w:val="000000" w:themeColor="text1"/>
          <w:szCs w:val="24"/>
        </w:rPr>
      </w:pPr>
      <w:r w:rsidRPr="00416135">
        <w:rPr>
          <w:rFonts w:eastAsia="Times New Roman" w:cs="Times New Roman"/>
          <w:color w:val="000000" w:themeColor="text1"/>
          <w:szCs w:val="24"/>
        </w:rPr>
        <w:t>Ήταν ένα μνημόνιο εξαιρετικά επώδυνο, ακριβώς γιατί με αυτό επιδιώχθηκε όχι μόνο η συνέχιση των μεταρρυθμίσεων, αλλά και η αποκατάσταση των σπασμένων της εξάμηνης διαπραγμάτευσης των ΣΥΡΙΖΑ</w:t>
      </w:r>
      <w:r w:rsidRPr="00416135">
        <w:rPr>
          <w:rFonts w:eastAsia="Times New Roman" w:cs="Times New Roman"/>
          <w:color w:val="000000" w:themeColor="text1"/>
          <w:szCs w:val="24"/>
        </w:rPr>
        <w:t xml:space="preserve"> </w:t>
      </w:r>
      <w:r w:rsidRPr="00416135">
        <w:rPr>
          <w:rFonts w:eastAsia="Times New Roman" w:cs="Times New Roman"/>
          <w:color w:val="000000" w:themeColor="text1"/>
          <w:szCs w:val="24"/>
        </w:rPr>
        <w:t>-</w:t>
      </w:r>
      <w:r w:rsidRPr="00416135">
        <w:rPr>
          <w:rFonts w:eastAsia="Times New Roman" w:cs="Times New Roman"/>
          <w:color w:val="000000" w:themeColor="text1"/>
          <w:szCs w:val="24"/>
        </w:rPr>
        <w:t xml:space="preserve"> </w:t>
      </w:r>
      <w:r w:rsidRPr="00416135">
        <w:rPr>
          <w:rFonts w:eastAsia="Times New Roman" w:cs="Times New Roman"/>
          <w:color w:val="000000" w:themeColor="text1"/>
          <w:szCs w:val="24"/>
        </w:rPr>
        <w:t xml:space="preserve">ΑΝΕΛ. Το κόστος αυτής της τελευταίας ήταν </w:t>
      </w:r>
      <w:r w:rsidRPr="00416135">
        <w:rPr>
          <w:rFonts w:eastAsia="Times New Roman" w:cs="Times New Roman"/>
          <w:color w:val="000000" w:themeColor="text1"/>
          <w:szCs w:val="24"/>
        </w:rPr>
        <w:lastRenderedPageBreak/>
        <w:t>άν</w:t>
      </w:r>
      <w:r w:rsidRPr="00416135">
        <w:rPr>
          <w:rFonts w:eastAsia="Times New Roman" w:cs="Times New Roman"/>
          <w:color w:val="000000" w:themeColor="text1"/>
          <w:szCs w:val="24"/>
        </w:rPr>
        <w:t xml:space="preserve">ευ προηγουμένου για την ελληνική οικονομία. Σύμφωνα με τον επικεφαλής του Ευρωπαϊκού Μηχανισμού Σταθερότητας μιλάμε για ζημιά 100 δισεκατομμυρίων ευρώ. </w:t>
      </w:r>
    </w:p>
    <w:p w14:paraId="50618E3D" w14:textId="77777777" w:rsidR="008F2976" w:rsidRDefault="00CE3D49">
      <w:pPr>
        <w:spacing w:line="600" w:lineRule="auto"/>
        <w:ind w:firstLine="720"/>
        <w:jc w:val="both"/>
        <w:rPr>
          <w:rFonts w:eastAsia="Times New Roman" w:cs="Times New Roman"/>
          <w:szCs w:val="24"/>
        </w:rPr>
      </w:pPr>
      <w:r>
        <w:rPr>
          <w:rFonts w:eastAsia="Times New Roman" w:cs="Times New Roman"/>
          <w:szCs w:val="24"/>
        </w:rPr>
        <w:t xml:space="preserve">Τον Αύγουστο του 2015 το τρίτο μνημόνιο που ψηφίστηκε από τη Βουλή, έφερε πολλά νέα βαριά μέτρα για το </w:t>
      </w:r>
      <w:r>
        <w:rPr>
          <w:rFonts w:eastAsia="Times New Roman" w:cs="Times New Roman"/>
          <w:szCs w:val="24"/>
        </w:rPr>
        <w:t>σύνολο των Ελλήνων πολιτών ύψους περίπου 7,5 δισεκατομμυρίων ευρώ. Το τρίτο μνημόνιο χαρακτηρίζεται από την άνευ προηγουμένου επιβολή νέων φορολογικών και ασφαλιστικών επιβαρύνσεων.</w:t>
      </w:r>
    </w:p>
    <w:p w14:paraId="50618E3E" w14:textId="77777777" w:rsidR="008F2976" w:rsidRDefault="00CE3D49">
      <w:pPr>
        <w:spacing w:line="600" w:lineRule="auto"/>
        <w:ind w:firstLine="720"/>
        <w:jc w:val="both"/>
        <w:rPr>
          <w:rFonts w:eastAsia="Times New Roman" w:cs="Times New Roman"/>
          <w:szCs w:val="24"/>
        </w:rPr>
      </w:pPr>
      <w:r>
        <w:rPr>
          <w:rFonts w:eastAsia="Times New Roman" w:cs="Times New Roman"/>
          <w:szCs w:val="24"/>
        </w:rPr>
        <w:t>Παρά την υιοθέτησή του, η συγκυβέρνηση εξακολούθησε να επιδεικνύει τη νοοτροπία που είχε στη διάρκεια της υποτιθέμενης διαπραγμάτευσης. Δεν εφάρμοσε συστηματικά τα συμφωνηθέντα, επιδιώκοντας και επιλέγοντας το «ναι» στα λόγια, αλλά το «όχι» στην πράξη. Αυτ</w:t>
      </w:r>
      <w:r>
        <w:rPr>
          <w:rFonts w:eastAsia="Times New Roman" w:cs="Times New Roman"/>
          <w:szCs w:val="24"/>
        </w:rPr>
        <w:t xml:space="preserve">ή την πολιτική την ακολουθεί πιστά μέχρι και σήμερα, με καταστροφικές συνέπειες εξαιτίας της αδυναμίας έγκαιρου κλεισίματος των αξιολογήσεων του προγράμματος. </w:t>
      </w:r>
    </w:p>
    <w:p w14:paraId="50618E3F" w14:textId="77777777" w:rsidR="008F2976" w:rsidRDefault="00CE3D49">
      <w:pPr>
        <w:spacing w:line="600" w:lineRule="auto"/>
        <w:ind w:firstLine="720"/>
        <w:jc w:val="both"/>
        <w:rPr>
          <w:rFonts w:eastAsia="Times New Roman" w:cs="Times New Roman"/>
          <w:szCs w:val="24"/>
        </w:rPr>
      </w:pPr>
      <w:r>
        <w:rPr>
          <w:rFonts w:eastAsia="Times New Roman" w:cs="Times New Roman"/>
          <w:szCs w:val="24"/>
        </w:rPr>
        <w:t xml:space="preserve">Και γίνομαι πιο συγκεκριμένος. Η πρώτη αξιολόγηση προβλεπόταν να ολοκληρωθεί το τέταρτο τρίμηνο </w:t>
      </w:r>
      <w:r>
        <w:rPr>
          <w:rFonts w:eastAsia="Times New Roman" w:cs="Times New Roman"/>
          <w:szCs w:val="24"/>
        </w:rPr>
        <w:t xml:space="preserve">του 2015. Επί της ουσίας ολοκληρώθηκε τελικά τον Ιούλιο του 2016 και τυπικά τον Οκτώβριο του 2016. Η καθυστέρηση αυτή, που έφθασε σχεδόν το ένα έτος, έφερε νέα βαριά μέτρα. Αυτά τα μέτρα </w:t>
      </w:r>
      <w:proofErr w:type="spellStart"/>
      <w:r>
        <w:rPr>
          <w:rFonts w:eastAsia="Times New Roman" w:cs="Times New Roman"/>
          <w:szCs w:val="24"/>
        </w:rPr>
        <w:t>συναθροιζόμενα</w:t>
      </w:r>
      <w:proofErr w:type="spellEnd"/>
      <w:r>
        <w:rPr>
          <w:rFonts w:eastAsia="Times New Roman" w:cs="Times New Roman"/>
          <w:szCs w:val="24"/>
        </w:rPr>
        <w:t xml:space="preserve"> </w:t>
      </w:r>
      <w:r>
        <w:rPr>
          <w:rFonts w:eastAsia="Times New Roman" w:cs="Times New Roman"/>
          <w:szCs w:val="24"/>
        </w:rPr>
        <w:lastRenderedPageBreak/>
        <w:t>με τα προηγούμενα οδηγούν σε ένα αποτέλεσμα περίπου 9,</w:t>
      </w:r>
      <w:r>
        <w:rPr>
          <w:rFonts w:eastAsia="Times New Roman" w:cs="Times New Roman"/>
          <w:szCs w:val="24"/>
        </w:rPr>
        <w:t>4 δισεκατομμυρίων ευρώ.</w:t>
      </w:r>
    </w:p>
    <w:p w14:paraId="50618E40" w14:textId="77777777" w:rsidR="008F2976" w:rsidRDefault="00CE3D49">
      <w:pPr>
        <w:spacing w:line="600" w:lineRule="auto"/>
        <w:ind w:firstLine="720"/>
        <w:jc w:val="both"/>
        <w:rPr>
          <w:rFonts w:eastAsia="Times New Roman" w:cs="Times New Roman"/>
          <w:szCs w:val="24"/>
        </w:rPr>
      </w:pPr>
      <w:r>
        <w:rPr>
          <w:rFonts w:eastAsia="Times New Roman" w:cs="Times New Roman"/>
          <w:szCs w:val="24"/>
        </w:rPr>
        <w:t xml:space="preserve">Παρά την εν λόγω εξαιρετικά αρνητική εξέλιξη, τα ίδια ακριβώς επαναλήφθηκαν και στην επόμενη αξιολόγηση. Η δεύτερη αξιολόγηση ολοκληρώθηκε τον Ιούνιο του 2017, δηλαδή καθυστέρησε το κλείσιμό της κατά ένα έτος περίπου σε σχέση με τα </w:t>
      </w:r>
      <w:r>
        <w:rPr>
          <w:rFonts w:eastAsia="Times New Roman" w:cs="Times New Roman"/>
          <w:szCs w:val="24"/>
        </w:rPr>
        <w:t>συμφωνηθέντα, καθυστέρηση που είχε για ακόμη μια φορά σημαντικό κόστος, καθώς έφερε νέα μέτρα περίπου 5,1 δισεκατομμυρίων ευρώ. Ζαλίζεται κανείς από τα δισεκατομμύρια!</w:t>
      </w:r>
    </w:p>
    <w:p w14:paraId="50618E41" w14:textId="77777777" w:rsidR="008F2976" w:rsidRDefault="00CE3D49">
      <w:pPr>
        <w:spacing w:line="600" w:lineRule="auto"/>
        <w:ind w:firstLine="720"/>
        <w:jc w:val="both"/>
        <w:rPr>
          <w:rFonts w:eastAsia="Times New Roman" w:cs="Times New Roman"/>
          <w:szCs w:val="24"/>
        </w:rPr>
      </w:pPr>
      <w:r>
        <w:rPr>
          <w:rFonts w:eastAsia="Times New Roman" w:cs="Times New Roman"/>
          <w:szCs w:val="24"/>
        </w:rPr>
        <w:t>Σήμερα, δύο χρόνια και κάτι μετά τη σύναψη του τρίτου μνημονίου, οι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έχουν </w:t>
      </w:r>
      <w:r>
        <w:rPr>
          <w:rFonts w:eastAsia="Times New Roman" w:cs="Times New Roman"/>
          <w:szCs w:val="24"/>
        </w:rPr>
        <w:t xml:space="preserve">καταφέρει το αδιανόητο, τα προβλεπόμενα μέτρα έχουν πλέον διπλασιαστεί πέρα από κάθε λογική. Αυτό είναι το πολύ ακριβό αντίτιμο των καθυστερήσεων και μιλάω μόνο για το προφανές και πασιφανές αντίτιμο, που συνδέεται με το ύψος των μέτρων, γιατί υπάρχει και </w:t>
      </w:r>
      <w:r>
        <w:rPr>
          <w:rFonts w:eastAsia="Times New Roman" w:cs="Times New Roman"/>
          <w:szCs w:val="24"/>
        </w:rPr>
        <w:t>ένα δεύτερο αποτέλεσμα, αυτό της διαρκούς επιβάρυνσης της οικονομίας μας, εξαιτίας της αβεβαιότητας που συντηρείται.</w:t>
      </w:r>
    </w:p>
    <w:p w14:paraId="50618E42" w14:textId="77777777" w:rsidR="008F2976" w:rsidRDefault="00CE3D49">
      <w:pPr>
        <w:spacing w:line="600" w:lineRule="auto"/>
        <w:ind w:firstLine="720"/>
        <w:jc w:val="both"/>
        <w:rPr>
          <w:rFonts w:eastAsia="Times New Roman" w:cs="Times New Roman"/>
          <w:szCs w:val="24"/>
        </w:rPr>
      </w:pPr>
      <w:r>
        <w:rPr>
          <w:rFonts w:eastAsia="Times New Roman" w:cs="Times New Roman"/>
          <w:szCs w:val="24"/>
        </w:rPr>
        <w:t>Θα ήθελα να επιχειρήσω τώρα σύντομα ορισμένες συγκρίσεις μεταξύ προϋπολογισμού του 2015 και των αποτελεσμάτων της εκτέλεσής του από τους ΣΥ</w:t>
      </w:r>
      <w:r>
        <w:rPr>
          <w:rFonts w:eastAsia="Times New Roman" w:cs="Times New Roman"/>
          <w:szCs w:val="24"/>
        </w:rPr>
        <w:t>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Σημειώνω ότι οι </w:t>
      </w:r>
      <w:r>
        <w:rPr>
          <w:rFonts w:eastAsia="Times New Roman" w:cs="Times New Roman"/>
          <w:szCs w:val="24"/>
        </w:rPr>
        <w:lastRenderedPageBreak/>
        <w:t xml:space="preserve">προβλέψεις βασίζονται κατά κύριο λόγο στην αναμενόμενη θετική επίδραση των επιτευγμάτων της Νέας Δημοκρατίας κατά το 2014 στο 2015. </w:t>
      </w:r>
    </w:p>
    <w:p w14:paraId="50618E43" w14:textId="77777777" w:rsidR="008F2976" w:rsidRDefault="00CE3D49">
      <w:pPr>
        <w:spacing w:line="600" w:lineRule="auto"/>
        <w:ind w:firstLine="720"/>
        <w:jc w:val="both"/>
        <w:rPr>
          <w:rFonts w:eastAsia="Times New Roman" w:cs="Times New Roman"/>
          <w:szCs w:val="24"/>
        </w:rPr>
      </w:pPr>
      <w:r>
        <w:rPr>
          <w:rFonts w:eastAsia="Times New Roman" w:cs="Times New Roman"/>
          <w:szCs w:val="24"/>
        </w:rPr>
        <w:t>Ξεκινώ επιγραμματικά. Πρόβλεψη προϋπολογισμού του 2015 για ανάπτυξη 2,9%. Αποτέλεσμα 2015, ύφε</w:t>
      </w:r>
      <w:r>
        <w:rPr>
          <w:rFonts w:eastAsia="Times New Roman" w:cs="Times New Roman"/>
          <w:szCs w:val="24"/>
        </w:rPr>
        <w:t xml:space="preserve">ση 0,3 %, όταν το 2014 είχαμε ανάπτυξη 0,7%. Υστέρηση στο πρωτογενές αποτέλεσμα του κρατικού </w:t>
      </w:r>
      <w:r>
        <w:rPr>
          <w:rFonts w:eastAsia="Times New Roman" w:cs="Times New Roman"/>
          <w:szCs w:val="24"/>
        </w:rPr>
        <w:t>π</w:t>
      </w:r>
      <w:r>
        <w:rPr>
          <w:rFonts w:eastAsia="Times New Roman" w:cs="Times New Roman"/>
          <w:szCs w:val="24"/>
        </w:rPr>
        <w:t xml:space="preserve">ροϋπολογισμού κατά περίπου 4 δισεκατομμύρια ευρώ σε σχέση με τα </w:t>
      </w:r>
      <w:proofErr w:type="spellStart"/>
      <w:r>
        <w:rPr>
          <w:rFonts w:eastAsia="Times New Roman" w:cs="Times New Roman"/>
          <w:szCs w:val="24"/>
        </w:rPr>
        <w:t>προβλεφθέντα</w:t>
      </w:r>
      <w:proofErr w:type="spellEnd"/>
      <w:r>
        <w:rPr>
          <w:rFonts w:eastAsia="Times New Roman" w:cs="Times New Roman"/>
          <w:szCs w:val="24"/>
        </w:rPr>
        <w:t xml:space="preserve">. Σημαντική υστέρηση στο αποτέλεσμα της </w:t>
      </w:r>
      <w:r>
        <w:rPr>
          <w:rFonts w:eastAsia="Times New Roman" w:cs="Times New Roman"/>
          <w:szCs w:val="24"/>
        </w:rPr>
        <w:t>κεντρικής διοίκησης</w:t>
      </w:r>
      <w:r>
        <w:rPr>
          <w:rFonts w:eastAsia="Times New Roman" w:cs="Times New Roman"/>
          <w:szCs w:val="24"/>
        </w:rPr>
        <w:t>. Υστέρηση στα φορολογικά έ</w:t>
      </w:r>
      <w:r>
        <w:rPr>
          <w:rFonts w:eastAsia="Times New Roman" w:cs="Times New Roman"/>
          <w:szCs w:val="24"/>
        </w:rPr>
        <w:t>σοδα, όπως στο</w:t>
      </w:r>
      <w:r>
        <w:rPr>
          <w:rFonts w:eastAsia="Times New Roman" w:cs="Times New Roman"/>
          <w:szCs w:val="24"/>
        </w:rPr>
        <w:t>ν</w:t>
      </w:r>
      <w:r>
        <w:rPr>
          <w:rFonts w:eastAsia="Times New Roman" w:cs="Times New Roman"/>
          <w:szCs w:val="24"/>
        </w:rPr>
        <w:t xml:space="preserve"> </w:t>
      </w:r>
      <w:r>
        <w:rPr>
          <w:rFonts w:eastAsia="Times New Roman" w:cs="Times New Roman"/>
          <w:szCs w:val="24"/>
        </w:rPr>
        <w:t>φόρο εισοδήματος</w:t>
      </w:r>
      <w:r>
        <w:rPr>
          <w:rFonts w:eastAsia="Times New Roman" w:cs="Times New Roman"/>
          <w:szCs w:val="24"/>
        </w:rPr>
        <w:t xml:space="preserve"> και στη φορολογία πετρελαιοειδών προϊόντων. Σημαντική υστέρηση στα έσοδα αποκρατικοποιήσεων από πωλήσεις ακινήτων.</w:t>
      </w:r>
    </w:p>
    <w:p w14:paraId="50618E44" w14:textId="77777777" w:rsidR="008F2976" w:rsidRDefault="00CE3D49">
      <w:pPr>
        <w:spacing w:line="600" w:lineRule="auto"/>
        <w:ind w:firstLine="720"/>
        <w:jc w:val="both"/>
        <w:rPr>
          <w:rFonts w:eastAsia="Times New Roman" w:cs="Times New Roman"/>
          <w:szCs w:val="24"/>
        </w:rPr>
      </w:pPr>
      <w:r>
        <w:rPr>
          <w:rFonts w:eastAsia="Times New Roman" w:cs="Times New Roman"/>
          <w:szCs w:val="24"/>
        </w:rPr>
        <w:t>Θα μπορούσα να σταματήσω εδώ, γιατί τα στοιχεία αυτά καθιστούν εμφανή την ανεπάρκεια της εκτέλεσης του προϋπ</w:t>
      </w:r>
      <w:r>
        <w:rPr>
          <w:rFonts w:eastAsia="Times New Roman" w:cs="Times New Roman"/>
          <w:szCs w:val="24"/>
        </w:rPr>
        <w:t>ολογισμού. Ας δούμε, όμως, ορισμένα ακόμα ενδεικτικά στοιχεία.</w:t>
      </w:r>
    </w:p>
    <w:p w14:paraId="50618E45" w14:textId="77777777" w:rsidR="008F2976" w:rsidRDefault="00CE3D49">
      <w:pPr>
        <w:tabs>
          <w:tab w:val="left" w:pos="3873"/>
        </w:tabs>
        <w:spacing w:line="600" w:lineRule="auto"/>
        <w:ind w:firstLine="720"/>
        <w:jc w:val="both"/>
        <w:rPr>
          <w:rFonts w:eastAsia="Times New Roman" w:cs="Times New Roman"/>
          <w:szCs w:val="24"/>
        </w:rPr>
      </w:pPr>
      <w:r>
        <w:rPr>
          <w:rFonts w:eastAsia="Times New Roman" w:cs="Times New Roman"/>
          <w:szCs w:val="24"/>
        </w:rPr>
        <w:t>Η π</w:t>
      </w:r>
      <w:r>
        <w:rPr>
          <w:rFonts w:eastAsia="Times New Roman" w:cs="Times New Roman"/>
          <w:szCs w:val="24"/>
        </w:rPr>
        <w:t xml:space="preserve">ρόβλεψη του </w:t>
      </w:r>
      <w:r>
        <w:rPr>
          <w:rFonts w:eastAsia="Times New Roman" w:cs="Times New Roman"/>
          <w:szCs w:val="24"/>
        </w:rPr>
        <w:t>π</w:t>
      </w:r>
      <w:r>
        <w:rPr>
          <w:rFonts w:eastAsia="Times New Roman" w:cs="Times New Roman"/>
          <w:szCs w:val="24"/>
        </w:rPr>
        <w:t xml:space="preserve">ροϋπολογισμού του 2015 μιλούσε για αύξηση της ιδιωτικής κατανάλωσης. Το αποτέλεσμα του 2015 ήταν η μείωση της ιδιωτικής κατανάλωσης. Τότε η πρόβλεψη μιλούσε για </w:t>
      </w:r>
      <w:r>
        <w:rPr>
          <w:rFonts w:eastAsia="Times New Roman" w:cs="Times New Roman"/>
          <w:szCs w:val="24"/>
        </w:rPr>
        <w:t xml:space="preserve">αύξηση των επενδύσεων. Το αποτέλεσμα ήταν πτώση </w:t>
      </w:r>
      <w:r>
        <w:rPr>
          <w:rFonts w:eastAsia="Times New Roman" w:cs="Times New Roman"/>
          <w:szCs w:val="24"/>
        </w:rPr>
        <w:lastRenderedPageBreak/>
        <w:t>των επενδύσεων. Τότε η πρόβλεψη ήταν η αποπληρωμή των ληξιπρόθεσμων οφειλών του δημοσίου. Αποτέλεσμα ήταν η εκτόξευση των ληξιπρόθεσμων οφειλών. Από τα περίπου 3,8 δισεκατομμύρια ευρώ στο τέλος του 2014 πήγαμ</w:t>
      </w:r>
      <w:r>
        <w:rPr>
          <w:rFonts w:eastAsia="Times New Roman" w:cs="Times New Roman"/>
          <w:szCs w:val="24"/>
        </w:rPr>
        <w:t xml:space="preserve">ε στα περίπου 6 δισεκατομμύρια ευρώ στο τέλος του 2015. Η αδιάκοπη δημιουργία ληξιπρόθεσμων οφειλών εξακολουθεί μέχρι και σήμερα, σε βάρος της οικονομίας, παρά την τελευταία βελτίωση. </w:t>
      </w:r>
    </w:p>
    <w:p w14:paraId="50618E46" w14:textId="77777777" w:rsidR="008F2976" w:rsidRDefault="00CE3D49">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w:t>
      </w:r>
      <w:r>
        <w:rPr>
          <w:rFonts w:eastAsia="Times New Roman" w:cs="Times New Roman"/>
          <w:szCs w:val="24"/>
        </w:rPr>
        <w:t>ου Βουλευτή)</w:t>
      </w:r>
    </w:p>
    <w:p w14:paraId="50618E47" w14:textId="77777777" w:rsidR="008F2976" w:rsidRDefault="00CE3D49">
      <w:pPr>
        <w:tabs>
          <w:tab w:val="left" w:pos="3873"/>
        </w:tabs>
        <w:spacing w:line="600" w:lineRule="auto"/>
        <w:ind w:firstLine="720"/>
        <w:jc w:val="both"/>
        <w:rPr>
          <w:rFonts w:eastAsia="Times New Roman" w:cs="Times New Roman"/>
          <w:szCs w:val="24"/>
        </w:rPr>
      </w:pPr>
      <w:r>
        <w:rPr>
          <w:rFonts w:eastAsia="Times New Roman" w:cs="Times New Roman"/>
          <w:szCs w:val="24"/>
        </w:rPr>
        <w:t>Μέχρι και σήμερα δεν έχει καταφέρει η Κυβέρνηση να φτάσει τις επιδόσεις της Νέας Δημοκρατίας του 2014, με αποτέλεσμα οι εταίροι μας να εφευρίσκουν ειδικούς μηχανισμούς για να υποχρεώσουν την Κυβέρνηση να κάνει αυτό το στοιχειώδες και τόσο σημα</w:t>
      </w:r>
      <w:r>
        <w:rPr>
          <w:rFonts w:eastAsia="Times New Roman" w:cs="Times New Roman"/>
          <w:szCs w:val="24"/>
        </w:rPr>
        <w:t>ντικό. Τις ίδιες κακές επιδόσεις είχε και στην ενίσχυση της εμπιστοσύνης στην ελληνική οικονομία</w:t>
      </w:r>
      <w:r>
        <w:rPr>
          <w:rFonts w:eastAsia="Times New Roman" w:cs="Times New Roman"/>
          <w:szCs w:val="24"/>
        </w:rPr>
        <w:t xml:space="preserve"> αλλά </w:t>
      </w:r>
      <w:r>
        <w:rPr>
          <w:rFonts w:eastAsia="Times New Roman" w:cs="Times New Roman"/>
          <w:szCs w:val="24"/>
        </w:rPr>
        <w:t xml:space="preserve">και ως προς την αναγκαία ρευστότητα στην αγορά. </w:t>
      </w:r>
    </w:p>
    <w:p w14:paraId="50618E48" w14:textId="77777777" w:rsidR="008F2976" w:rsidRDefault="00CE3D49">
      <w:pPr>
        <w:tabs>
          <w:tab w:val="left" w:pos="3873"/>
        </w:tabs>
        <w:spacing w:line="600" w:lineRule="auto"/>
        <w:ind w:firstLine="720"/>
        <w:jc w:val="both"/>
        <w:rPr>
          <w:rFonts w:eastAsia="Times New Roman" w:cs="Times New Roman"/>
          <w:szCs w:val="24"/>
        </w:rPr>
      </w:pPr>
      <w:r>
        <w:rPr>
          <w:rFonts w:eastAsia="Times New Roman" w:cs="Times New Roman"/>
          <w:szCs w:val="24"/>
        </w:rPr>
        <w:t>Το 2015 ήταν, λοιπόν, όχι μόνο ένα καταστροφικό έτος για την οικονομία μας, αλλά και ένα έτος μεγάλων απο</w:t>
      </w:r>
      <w:r>
        <w:rPr>
          <w:rFonts w:eastAsia="Times New Roman" w:cs="Times New Roman"/>
          <w:szCs w:val="24"/>
        </w:rPr>
        <w:t xml:space="preserve">κλίσεων, σε σχέση με αυτά που είχαν προβλεφθεί. Αποτέλεσε την αρχή μιας </w:t>
      </w:r>
      <w:r>
        <w:rPr>
          <w:rFonts w:eastAsia="Times New Roman" w:cs="Times New Roman"/>
          <w:szCs w:val="24"/>
        </w:rPr>
        <w:lastRenderedPageBreak/>
        <w:t>διολίσθησης της οικονομίας στην άβυσσο, η οποία διαρκώς επιταχύνεται, ακριβώς εξαιτίας των λογικών που επικράτησαν τότε και όσων έλαβαν χώρα σήμερα που ακόμα μας βασανίζουν.</w:t>
      </w:r>
    </w:p>
    <w:p w14:paraId="50618E49" w14:textId="77777777" w:rsidR="008F2976" w:rsidRDefault="00CE3D49">
      <w:pPr>
        <w:tabs>
          <w:tab w:val="left" w:pos="3873"/>
        </w:tabs>
        <w:spacing w:line="600" w:lineRule="auto"/>
        <w:ind w:firstLine="720"/>
        <w:jc w:val="both"/>
        <w:rPr>
          <w:rFonts w:eastAsia="Times New Roman" w:cs="Times New Roman"/>
          <w:szCs w:val="24"/>
        </w:rPr>
      </w:pPr>
      <w:r>
        <w:rPr>
          <w:rFonts w:eastAsia="Times New Roman" w:cs="Times New Roman"/>
          <w:szCs w:val="24"/>
        </w:rPr>
        <w:t>Θα κάνω δύ</w:t>
      </w:r>
      <w:r>
        <w:rPr>
          <w:rFonts w:eastAsia="Times New Roman" w:cs="Times New Roman"/>
          <w:szCs w:val="24"/>
        </w:rPr>
        <w:t xml:space="preserve">ο μόνο σχετικές παρατηρήσεις. Πρώτον, βασανιζόμαστε από την αδυναμία της Κυβέρνησης να πετύχει στόχους που έχουν τεθεί. Ως χαρακτηριστικό παράδειγμα θα αναφέρω την ανάπτυξη. Για το 2017 είχε προβλέψει η Κυβέρνηση ανάπτυξη 2,7%. Σήμερα η Ευρωπαϊκή Επιτροπή </w:t>
      </w:r>
      <w:r>
        <w:rPr>
          <w:rFonts w:eastAsia="Times New Roman" w:cs="Times New Roman"/>
          <w:szCs w:val="24"/>
        </w:rPr>
        <w:t>μιλάει για ανάπτυξη, ίσως 1,6%. Αποκλίσεις επί αποκλίσεων χωρίς κανείς να ξέρει πού τελειώνει αυτός ο κατήφορος. Δεύτερον, βασανιζόμαστε από τους υπερβολικούς φόρους και τις υπερβολικές ασφαλιστικές εισφορές. Οι ληξιπρόθεσμες οφειλές προς την εφορία εγγίζο</w:t>
      </w:r>
      <w:r>
        <w:rPr>
          <w:rFonts w:eastAsia="Times New Roman" w:cs="Times New Roman"/>
          <w:szCs w:val="24"/>
        </w:rPr>
        <w:t>υν πλέον τα 100 δισεκατομμύρια ευρώ. Ένας στους δύο πολίτες χρωστούν. Οι ασφαλιστικές εισφορές τσακίζουν ελεύθερους επαγγελματίες και άλλες κατηγορίες φορολογουμένων.</w:t>
      </w:r>
    </w:p>
    <w:p w14:paraId="50618E4A" w14:textId="77777777" w:rsidR="008F2976" w:rsidRDefault="00CE3D49">
      <w:pPr>
        <w:tabs>
          <w:tab w:val="left" w:pos="3873"/>
        </w:tabs>
        <w:spacing w:line="600" w:lineRule="auto"/>
        <w:ind w:firstLine="720"/>
        <w:jc w:val="both"/>
        <w:rPr>
          <w:rFonts w:eastAsia="Times New Roman" w:cs="Times New Roman"/>
          <w:szCs w:val="24"/>
        </w:rPr>
      </w:pPr>
      <w:r>
        <w:rPr>
          <w:rFonts w:eastAsia="Times New Roman" w:cs="Times New Roman"/>
          <w:szCs w:val="24"/>
        </w:rPr>
        <w:t>Θα ήθελα τώρα σύντομα να περάσω στην επισήμανση ορισμένων σημείων από την εξαιρετική έκθε</w:t>
      </w:r>
      <w:r>
        <w:rPr>
          <w:rFonts w:eastAsia="Times New Roman" w:cs="Times New Roman"/>
          <w:szCs w:val="24"/>
        </w:rPr>
        <w:t xml:space="preserve">ση του Ελεγκτικού Συνεδρίου για τον </w:t>
      </w:r>
      <w:r>
        <w:rPr>
          <w:rFonts w:eastAsia="Times New Roman" w:cs="Times New Roman"/>
          <w:szCs w:val="24"/>
        </w:rPr>
        <w:t>απολογισμό</w:t>
      </w:r>
      <w:r>
        <w:rPr>
          <w:rFonts w:eastAsia="Times New Roman" w:cs="Times New Roman"/>
          <w:szCs w:val="24"/>
        </w:rPr>
        <w:t xml:space="preserve"> και τον </w:t>
      </w:r>
      <w:r>
        <w:rPr>
          <w:rFonts w:eastAsia="Times New Roman" w:cs="Times New Roman"/>
          <w:szCs w:val="24"/>
        </w:rPr>
        <w:t>ισολογισμό</w:t>
      </w:r>
      <w:r>
        <w:rPr>
          <w:rFonts w:eastAsia="Times New Roman" w:cs="Times New Roman"/>
          <w:szCs w:val="24"/>
        </w:rPr>
        <w:t xml:space="preserve"> του 2015. Πρόκειται για έκθεση που συντάσσεται ήδη από το 2001. Πρώτη φορά, ό</w:t>
      </w:r>
      <w:r>
        <w:rPr>
          <w:rFonts w:eastAsia="Times New Roman" w:cs="Times New Roman"/>
          <w:szCs w:val="24"/>
        </w:rPr>
        <w:lastRenderedPageBreak/>
        <w:t xml:space="preserve">μως, φέτος είχαμε την ευκαιρία να συζητήσουμε για αυτή στην αρμόδια </w:t>
      </w:r>
      <w:r>
        <w:rPr>
          <w:rFonts w:eastAsia="Times New Roman" w:cs="Times New Roman"/>
          <w:szCs w:val="24"/>
        </w:rPr>
        <w:t>ε</w:t>
      </w:r>
      <w:r>
        <w:rPr>
          <w:rFonts w:eastAsia="Times New Roman" w:cs="Times New Roman"/>
          <w:szCs w:val="24"/>
        </w:rPr>
        <w:t xml:space="preserve">πιτροπή της Βουλής. Τι μας είπε η </w:t>
      </w:r>
      <w:r>
        <w:rPr>
          <w:rFonts w:eastAsia="Times New Roman" w:cs="Times New Roman"/>
          <w:szCs w:val="24"/>
        </w:rPr>
        <w:t>π</w:t>
      </w:r>
      <w:r>
        <w:rPr>
          <w:rFonts w:eastAsia="Times New Roman" w:cs="Times New Roman"/>
          <w:szCs w:val="24"/>
        </w:rPr>
        <w:t>ρόεδρος τ</w:t>
      </w:r>
      <w:r>
        <w:rPr>
          <w:rFonts w:eastAsia="Times New Roman" w:cs="Times New Roman"/>
          <w:szCs w:val="24"/>
        </w:rPr>
        <w:t>ου Ελεγκτικού Συνεδρίου και οι λοιποί εκπρόσωποι του αν</w:t>
      </w:r>
      <w:r>
        <w:rPr>
          <w:rFonts w:eastAsia="Times New Roman" w:cs="Times New Roman"/>
          <w:szCs w:val="24"/>
        </w:rPr>
        <w:t>ώτα</w:t>
      </w:r>
      <w:r>
        <w:rPr>
          <w:rFonts w:eastAsia="Times New Roman" w:cs="Times New Roman"/>
          <w:szCs w:val="24"/>
        </w:rPr>
        <w:t>του αυτού δικαστηρίου που ήταν παρόντες στην επιτροπή, σχετικά με την έκθεση; Επιλέγω μόνο ορισμένα χαρακτηριστικά σημεία.</w:t>
      </w:r>
    </w:p>
    <w:p w14:paraId="50618E4B" w14:textId="77777777" w:rsidR="008F2976" w:rsidRDefault="00CE3D49">
      <w:pPr>
        <w:tabs>
          <w:tab w:val="left" w:pos="3873"/>
        </w:tabs>
        <w:spacing w:line="600" w:lineRule="auto"/>
        <w:ind w:firstLine="720"/>
        <w:jc w:val="both"/>
        <w:rPr>
          <w:rFonts w:eastAsia="Times New Roman" w:cs="Times New Roman"/>
          <w:szCs w:val="24"/>
        </w:rPr>
      </w:pPr>
      <w:r>
        <w:rPr>
          <w:rFonts w:eastAsia="Times New Roman" w:cs="Times New Roman"/>
          <w:szCs w:val="24"/>
        </w:rPr>
        <w:t>Σημείο πρώτο. Οι αποκλίσεις που παρατηρούνται στα πιστωτικά έσοδα από τον δ</w:t>
      </w:r>
      <w:r>
        <w:rPr>
          <w:rFonts w:eastAsia="Times New Roman" w:cs="Times New Roman"/>
          <w:szCs w:val="24"/>
        </w:rPr>
        <w:t>ανεισμό του 2015 και στις πληρωμές, σε σχέση με τα προϋπολογισθέντα, έπρεπε να είχαν οδηγήσει στην ψήφιση συμπληρωματικού προϋπολογισμού, σύμφωνα με τις αρχές της δημοσιονομικής νομιμότητας. Εμφανής, λοιπόν, εδώ η παραβίαση του νομικού πλαισίου.</w:t>
      </w:r>
    </w:p>
    <w:p w14:paraId="50618E4C" w14:textId="77777777" w:rsidR="008F2976" w:rsidRDefault="00CE3D49">
      <w:pPr>
        <w:tabs>
          <w:tab w:val="left" w:pos="3873"/>
        </w:tabs>
        <w:spacing w:line="600" w:lineRule="auto"/>
        <w:ind w:firstLine="720"/>
        <w:jc w:val="both"/>
        <w:rPr>
          <w:rFonts w:eastAsia="Times New Roman" w:cs="Times New Roman"/>
          <w:szCs w:val="24"/>
        </w:rPr>
      </w:pPr>
      <w:r>
        <w:rPr>
          <w:rFonts w:eastAsia="Times New Roman" w:cs="Times New Roman"/>
          <w:szCs w:val="24"/>
        </w:rPr>
        <w:t>Σημείο δεύ</w:t>
      </w:r>
      <w:r>
        <w:rPr>
          <w:rFonts w:eastAsia="Times New Roman" w:cs="Times New Roman"/>
          <w:szCs w:val="24"/>
        </w:rPr>
        <w:t>τερο. Το ανείσπρακτο υπόλοιπο από φόρους, προσαυξήσεις πρόστιμα και άλλα, διαρκώς αυξάνεται, με αποτέλεσμα να είναι σήμερα εξαιρετικά υψηλό. Η διαφορά μεταξύ 2014 και 2015 υπερβαίνει τα 10 δισεκατομμύρια ευρώ. Πρόκειται για τον σπουδαιότερο δείκτη της φορο</w:t>
      </w:r>
      <w:r>
        <w:rPr>
          <w:rFonts w:eastAsia="Times New Roman" w:cs="Times New Roman"/>
          <w:szCs w:val="24"/>
        </w:rPr>
        <w:t xml:space="preserve">λογικής εξάντλησης των πολιτών. </w:t>
      </w:r>
    </w:p>
    <w:p w14:paraId="50618E4D" w14:textId="77777777" w:rsidR="008F2976" w:rsidRDefault="00CE3D49">
      <w:pPr>
        <w:tabs>
          <w:tab w:val="left" w:pos="3873"/>
        </w:tabs>
        <w:spacing w:line="600" w:lineRule="auto"/>
        <w:ind w:firstLine="720"/>
        <w:jc w:val="both"/>
        <w:rPr>
          <w:rFonts w:eastAsia="Times New Roman" w:cs="Times New Roman"/>
          <w:szCs w:val="24"/>
        </w:rPr>
      </w:pPr>
      <w:r>
        <w:rPr>
          <w:rFonts w:eastAsia="Times New Roman" w:cs="Times New Roman"/>
          <w:szCs w:val="24"/>
        </w:rPr>
        <w:t>Σημείο τρίτο. Τα βεβαιωθέντα και μη εισπραχθέντα έσοδα των τελωνείων κακώς δεν καταγράφονται στο εισπρακτικό υπόλοιπο του κρατικού απολογισμού.</w:t>
      </w:r>
    </w:p>
    <w:p w14:paraId="50618E4E" w14:textId="77777777" w:rsidR="008F2976" w:rsidRDefault="00CE3D49">
      <w:pPr>
        <w:tabs>
          <w:tab w:val="left" w:pos="3873"/>
        </w:tabs>
        <w:spacing w:line="600" w:lineRule="auto"/>
        <w:ind w:firstLine="720"/>
        <w:jc w:val="both"/>
        <w:rPr>
          <w:rFonts w:eastAsia="Times New Roman" w:cs="Times New Roman"/>
          <w:szCs w:val="24"/>
        </w:rPr>
      </w:pPr>
      <w:r>
        <w:rPr>
          <w:rFonts w:eastAsia="Times New Roman" w:cs="Times New Roman"/>
          <w:szCs w:val="24"/>
        </w:rPr>
        <w:lastRenderedPageBreak/>
        <w:t>Σημείο τέταρτο. Το αποθεματικό του κρατικού προϋπολογισμού σε ορισμένες περιπτώ</w:t>
      </w:r>
      <w:r>
        <w:rPr>
          <w:rFonts w:eastAsia="Times New Roman" w:cs="Times New Roman"/>
          <w:szCs w:val="24"/>
        </w:rPr>
        <w:t>σεις έχει χρησιμοποιηθεί, κατά παράβαση του νομοθετικού πλαισίου.</w:t>
      </w:r>
    </w:p>
    <w:p w14:paraId="50618E4F" w14:textId="77777777" w:rsidR="008F2976" w:rsidRDefault="00CE3D49">
      <w:pPr>
        <w:tabs>
          <w:tab w:val="left" w:pos="3873"/>
        </w:tabs>
        <w:spacing w:line="600" w:lineRule="auto"/>
        <w:ind w:firstLine="720"/>
        <w:jc w:val="both"/>
        <w:rPr>
          <w:rFonts w:eastAsia="Times New Roman" w:cs="Times New Roman"/>
          <w:szCs w:val="24"/>
        </w:rPr>
      </w:pPr>
      <w:r>
        <w:rPr>
          <w:rFonts w:eastAsia="Times New Roman" w:cs="Times New Roman"/>
          <w:szCs w:val="24"/>
        </w:rPr>
        <w:t>Σημείο πέμπτο. Δεν έχει δημιουργηθεί μητρώο παγίων περιουσιακών στοιχείων της κεντρικής διοίκησης, κατά παράβαση των προβλεπόμενων. Αυτό αποβαίνει σε βάρος του ορθού προσδιορισμού της χρηματ</w:t>
      </w:r>
      <w:r>
        <w:rPr>
          <w:rFonts w:eastAsia="Times New Roman" w:cs="Times New Roman"/>
          <w:szCs w:val="24"/>
        </w:rPr>
        <w:t xml:space="preserve">οοικονομικής θέσης της κεντρικής διοίκησης. </w:t>
      </w:r>
    </w:p>
    <w:p w14:paraId="50618E50" w14:textId="77777777" w:rsidR="008F2976" w:rsidRDefault="00CE3D49">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Σημείο έκτο. Για τις επισφαλείς απαιτήσεις δεν γίνονται οι ανάλογες λογιστικές εγγραφές. </w:t>
      </w:r>
    </w:p>
    <w:p w14:paraId="50618E51" w14:textId="77777777" w:rsidR="008F2976" w:rsidRDefault="00CE3D49">
      <w:pPr>
        <w:tabs>
          <w:tab w:val="left" w:pos="3873"/>
        </w:tabs>
        <w:spacing w:line="600" w:lineRule="auto"/>
        <w:ind w:firstLine="720"/>
        <w:jc w:val="both"/>
        <w:rPr>
          <w:rFonts w:eastAsia="Times New Roman" w:cs="Times New Roman"/>
          <w:szCs w:val="24"/>
        </w:rPr>
      </w:pPr>
      <w:r>
        <w:rPr>
          <w:rFonts w:eastAsia="Times New Roman" w:cs="Times New Roman"/>
          <w:szCs w:val="24"/>
        </w:rPr>
        <w:t>Οι παρατηρήσεις αυτές είναι εξαιρετικά σημαντικές. Ορισμένες, μάλιστα, επαναλαμβάνονται και στην έκθεση του Ελεγκτικού Συ</w:t>
      </w:r>
      <w:r>
        <w:rPr>
          <w:rFonts w:eastAsia="Times New Roman" w:cs="Times New Roman"/>
          <w:szCs w:val="24"/>
        </w:rPr>
        <w:t xml:space="preserve">νεδρίου για το 2016. Η </w:t>
      </w:r>
      <w:r>
        <w:rPr>
          <w:rFonts w:eastAsia="Times New Roman" w:cs="Times New Roman"/>
          <w:szCs w:val="24"/>
        </w:rPr>
        <w:t>π</w:t>
      </w:r>
      <w:r>
        <w:rPr>
          <w:rFonts w:eastAsia="Times New Roman" w:cs="Times New Roman"/>
          <w:szCs w:val="24"/>
        </w:rPr>
        <w:t xml:space="preserve">ρόεδρος του Ελεγκτικού Συνεδρίου μάς ενημέρωσε πάντως ότι ο αρμόδιος Υπουργός έχει αναγνωρίσει τη σπουδαιότητα των παρατηρήσεων. </w:t>
      </w:r>
    </w:p>
    <w:p w14:paraId="50618E52" w14:textId="77777777" w:rsidR="008F2976" w:rsidRDefault="00CE3D49">
      <w:pPr>
        <w:tabs>
          <w:tab w:val="left" w:pos="3873"/>
        </w:tabs>
        <w:spacing w:line="600" w:lineRule="auto"/>
        <w:ind w:firstLine="720"/>
        <w:jc w:val="both"/>
        <w:rPr>
          <w:rFonts w:eastAsia="Times New Roman" w:cs="Times New Roman"/>
          <w:szCs w:val="24"/>
        </w:rPr>
      </w:pPr>
      <w:r>
        <w:rPr>
          <w:rFonts w:eastAsia="Times New Roman" w:cs="Times New Roman"/>
          <w:szCs w:val="24"/>
        </w:rPr>
        <w:t>Πραγματικά θα πρέπει ο αρμόδιος Υπουργός να βάλει τα δυνατά του για να μην έχουμε ξανά αυτή την κατάστ</w:t>
      </w:r>
      <w:r>
        <w:rPr>
          <w:rFonts w:eastAsia="Times New Roman" w:cs="Times New Roman"/>
          <w:szCs w:val="24"/>
        </w:rPr>
        <w:t>αση στα επόμενα έτη. Εύχομαι, λοιπόν, πραγματικά ο Υπουργός να εισακούσει αυτές τις παρατηρήσεις και να βελτιώσει την κατάσταση.</w:t>
      </w:r>
    </w:p>
    <w:p w14:paraId="50618E53" w14:textId="77777777" w:rsidR="008F2976" w:rsidRDefault="00CE3D49">
      <w:pPr>
        <w:tabs>
          <w:tab w:val="left" w:pos="3873"/>
        </w:tabs>
        <w:spacing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Κύριε </w:t>
      </w:r>
      <w:proofErr w:type="spellStart"/>
      <w:r>
        <w:rPr>
          <w:rFonts w:eastAsia="Times New Roman" w:cs="Times New Roman"/>
          <w:szCs w:val="24"/>
        </w:rPr>
        <w:t>Φορτσάκη</w:t>
      </w:r>
      <w:proofErr w:type="spellEnd"/>
      <w:r>
        <w:rPr>
          <w:rFonts w:eastAsia="Times New Roman" w:cs="Times New Roman"/>
          <w:szCs w:val="24"/>
        </w:rPr>
        <w:t>, πρέπει να κλείσετε.</w:t>
      </w:r>
    </w:p>
    <w:p w14:paraId="50618E54" w14:textId="77777777" w:rsidR="008F2976" w:rsidRDefault="00CE3D49">
      <w:pPr>
        <w:tabs>
          <w:tab w:val="left" w:pos="3873"/>
        </w:tabs>
        <w:spacing w:line="600" w:lineRule="auto"/>
        <w:ind w:firstLine="720"/>
        <w:jc w:val="both"/>
        <w:rPr>
          <w:rFonts w:eastAsia="Times New Roman" w:cs="Times New Roman"/>
          <w:szCs w:val="24"/>
        </w:rPr>
      </w:pPr>
      <w:r>
        <w:rPr>
          <w:rFonts w:eastAsia="Times New Roman" w:cs="Times New Roman"/>
          <w:b/>
          <w:szCs w:val="24"/>
        </w:rPr>
        <w:t xml:space="preserve">ΘΕΟΔΩΡΟΣ ΦΟΡΤΣΑΚΗΣ: </w:t>
      </w:r>
      <w:r>
        <w:rPr>
          <w:rFonts w:eastAsia="Times New Roman" w:cs="Times New Roman"/>
          <w:szCs w:val="24"/>
        </w:rPr>
        <w:t>Τελειώνω, κύριε Πρόεδρε, σε λιγότερο α</w:t>
      </w:r>
      <w:r>
        <w:rPr>
          <w:rFonts w:eastAsia="Times New Roman" w:cs="Times New Roman"/>
          <w:szCs w:val="24"/>
        </w:rPr>
        <w:t>πό ένα λεπτό.</w:t>
      </w:r>
    </w:p>
    <w:p w14:paraId="50618E55" w14:textId="77777777" w:rsidR="008F2976" w:rsidRDefault="00CE3D49">
      <w:pPr>
        <w:tabs>
          <w:tab w:val="left" w:pos="3873"/>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κλείνω λέγοντας ότι το 2015 αποτέλεσε ένα έτος</w:t>
      </w:r>
      <w:r>
        <w:rPr>
          <w:rFonts w:eastAsia="Times New Roman" w:cs="Times New Roman"/>
          <w:szCs w:val="24"/>
        </w:rPr>
        <w:t>-</w:t>
      </w:r>
      <w:r>
        <w:rPr>
          <w:rFonts w:eastAsia="Times New Roman" w:cs="Times New Roman"/>
          <w:szCs w:val="24"/>
        </w:rPr>
        <w:t>καμπή για την οικονομία μας. Την πλήγωσε με τρόπο πρωτοφανή, λόγω ιδεοληψίας και ανικανότητας. Τα σπασμένα τα πληρώνουμε ακόμα και σήμερα και θα τα πληρώνουμε για πο</w:t>
      </w:r>
      <w:r>
        <w:rPr>
          <w:rFonts w:eastAsia="Times New Roman" w:cs="Times New Roman"/>
          <w:szCs w:val="24"/>
        </w:rPr>
        <w:t xml:space="preserve">λύ καιρό ακόμα. </w:t>
      </w:r>
    </w:p>
    <w:p w14:paraId="50618E56" w14:textId="77777777" w:rsidR="008F2976" w:rsidRDefault="00CE3D49">
      <w:pPr>
        <w:spacing w:line="600" w:lineRule="auto"/>
        <w:ind w:firstLine="720"/>
        <w:jc w:val="both"/>
        <w:rPr>
          <w:rFonts w:eastAsia="Times New Roman"/>
          <w:szCs w:val="24"/>
        </w:rPr>
      </w:pPr>
      <w:r>
        <w:rPr>
          <w:rFonts w:eastAsia="Times New Roman"/>
          <w:szCs w:val="24"/>
        </w:rPr>
        <w:t>Ο απολογισμός και ο ισολογισμός του 2015 αποτυπώνουν την αδυναμία επίτευξης των στόχων που είχαν τεθεί, αποτυπώνουν την αδυναμία τήρησης του ισχύοντος νομοθετικού πλαισίου. Το ότι έρχονται αυτά τα σημερινά συζητούμενα με τόσο μεγάλη καθυστ</w:t>
      </w:r>
      <w:r>
        <w:rPr>
          <w:rFonts w:eastAsia="Times New Roman"/>
          <w:szCs w:val="24"/>
        </w:rPr>
        <w:t>έρηση στη Βουλή αποτυπώνει, πραγματικά, την αδυναμία να μπορέσουμε να ανταποκριθούμε όχι τόσο στο γράμμα όσο στο πνεύμα του Κανονισμού της Βουλής.</w:t>
      </w:r>
    </w:p>
    <w:p w14:paraId="50618E57" w14:textId="77777777" w:rsidR="008F2976" w:rsidRDefault="00CE3D49">
      <w:pPr>
        <w:spacing w:line="600" w:lineRule="auto"/>
        <w:ind w:firstLine="720"/>
        <w:jc w:val="both"/>
        <w:rPr>
          <w:rFonts w:eastAsia="Times New Roman"/>
          <w:szCs w:val="24"/>
        </w:rPr>
      </w:pPr>
      <w:r>
        <w:rPr>
          <w:rFonts w:eastAsia="Times New Roman"/>
          <w:szCs w:val="24"/>
        </w:rPr>
        <w:t>(Στο σημείο αυτό κτυπάει επανειλημμένα το κουδούνι λήξεως του χρόνου ομιλίας του κυρίου Βουλευτή)</w:t>
      </w:r>
    </w:p>
    <w:p w14:paraId="50618E58" w14:textId="77777777" w:rsidR="008F2976" w:rsidRDefault="00CE3D49">
      <w:pPr>
        <w:spacing w:line="600" w:lineRule="auto"/>
        <w:ind w:firstLine="720"/>
        <w:jc w:val="both"/>
        <w:rPr>
          <w:rFonts w:eastAsia="Times New Roman"/>
          <w:szCs w:val="24"/>
        </w:rPr>
      </w:pPr>
      <w:r>
        <w:rPr>
          <w:rFonts w:eastAsia="Times New Roman"/>
          <w:szCs w:val="24"/>
        </w:rPr>
        <w:lastRenderedPageBreak/>
        <w:t xml:space="preserve">Γιατί ναι μεν προβλέπεται προθεσμία ενός έτους, συν ενός έτους για να γίνουν αυτές οι συζητήσεις, αλλά ξέρουμε ότι θα μπορούσαν να είχαν γίνει πολύ νωρίτερα. Ακούσαμε και την </w:t>
      </w:r>
      <w:r>
        <w:rPr>
          <w:rFonts w:eastAsia="Times New Roman"/>
          <w:szCs w:val="24"/>
        </w:rPr>
        <w:t>π</w:t>
      </w:r>
      <w:r>
        <w:rPr>
          <w:rFonts w:eastAsia="Times New Roman"/>
          <w:szCs w:val="24"/>
        </w:rPr>
        <w:t xml:space="preserve">ρόεδρο του Ελεγκτικού Συνεδρίου να μας λέει ότι ήδη η έκθεση για το 2016 είναι </w:t>
      </w:r>
      <w:r>
        <w:rPr>
          <w:rFonts w:eastAsia="Times New Roman"/>
          <w:szCs w:val="24"/>
        </w:rPr>
        <w:t xml:space="preserve">έτοιμη, οπότε, κύριε Υπουργέ, περιμένουμε να τη δούμε το </w:t>
      </w:r>
      <w:proofErr w:type="spellStart"/>
      <w:r>
        <w:rPr>
          <w:rFonts w:eastAsia="Times New Roman"/>
          <w:szCs w:val="24"/>
        </w:rPr>
        <w:t>νωρίτερο</w:t>
      </w:r>
      <w:proofErr w:type="spellEnd"/>
      <w:r>
        <w:rPr>
          <w:rFonts w:eastAsia="Times New Roman"/>
          <w:szCs w:val="24"/>
        </w:rPr>
        <w:t xml:space="preserve"> δυνατό εδώ και να τη συζητήσουμε, χωρίς να περιμένουμε να συμπληρωθεί η διετία και πάλι.</w:t>
      </w:r>
    </w:p>
    <w:p w14:paraId="50618E59" w14:textId="77777777" w:rsidR="008F2976" w:rsidRDefault="00CE3D49">
      <w:pPr>
        <w:spacing w:line="600" w:lineRule="auto"/>
        <w:ind w:firstLine="720"/>
        <w:jc w:val="both"/>
        <w:rPr>
          <w:rFonts w:eastAsia="Times New Roman"/>
          <w:szCs w:val="24"/>
        </w:rPr>
      </w:pPr>
      <w:r>
        <w:rPr>
          <w:rFonts w:eastAsia="Times New Roman"/>
          <w:szCs w:val="24"/>
        </w:rPr>
        <w:t>Θα ήθελα, επίσης, να παροτρύνω τον κύριο Υπουργό…</w:t>
      </w:r>
    </w:p>
    <w:p w14:paraId="50618E5A" w14:textId="77777777" w:rsidR="008F2976" w:rsidRDefault="00CE3D49">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Κύριε </w:t>
      </w:r>
      <w:proofErr w:type="spellStart"/>
      <w:r>
        <w:rPr>
          <w:rFonts w:eastAsia="Times New Roman"/>
          <w:szCs w:val="24"/>
        </w:rPr>
        <w:t>Φορτσάκη</w:t>
      </w:r>
      <w:proofErr w:type="spellEnd"/>
      <w:r>
        <w:rPr>
          <w:rFonts w:eastAsia="Times New Roman"/>
          <w:szCs w:val="24"/>
        </w:rPr>
        <w:t>, με</w:t>
      </w:r>
      <w:r>
        <w:rPr>
          <w:rFonts w:eastAsia="Times New Roman"/>
          <w:szCs w:val="24"/>
        </w:rPr>
        <w:t xml:space="preserve"> </w:t>
      </w:r>
      <w:proofErr w:type="spellStart"/>
      <w:r>
        <w:rPr>
          <w:rFonts w:eastAsia="Times New Roman"/>
          <w:szCs w:val="24"/>
        </w:rPr>
        <w:t>συγχωρείτε</w:t>
      </w:r>
      <w:proofErr w:type="spellEnd"/>
      <w:r>
        <w:rPr>
          <w:rFonts w:eastAsia="Times New Roman"/>
          <w:szCs w:val="24"/>
        </w:rPr>
        <w:t>, αλλά δεν μπορώ να δώσω άλλη ανοχή.</w:t>
      </w:r>
    </w:p>
    <w:p w14:paraId="50618E5B" w14:textId="77777777" w:rsidR="008F2976" w:rsidRDefault="00CE3D49">
      <w:pPr>
        <w:spacing w:line="600" w:lineRule="auto"/>
        <w:ind w:firstLine="720"/>
        <w:jc w:val="both"/>
        <w:rPr>
          <w:rFonts w:eastAsia="Times New Roman"/>
          <w:szCs w:val="24"/>
        </w:rPr>
      </w:pPr>
      <w:r>
        <w:rPr>
          <w:rFonts w:eastAsia="Times New Roman"/>
          <w:b/>
          <w:szCs w:val="24"/>
        </w:rPr>
        <w:t>ΘΕΟΔΩΡΟΣ ΦΟΡΤΣΑΚΗΣ:</w:t>
      </w:r>
      <w:r>
        <w:rPr>
          <w:rFonts w:eastAsia="Times New Roman"/>
          <w:szCs w:val="24"/>
        </w:rPr>
        <w:t xml:space="preserve"> Κύριε Πρόεδρε, θα πάρω από τη δευτερολογία…</w:t>
      </w:r>
    </w:p>
    <w:p w14:paraId="50618E5C" w14:textId="77777777" w:rsidR="008F2976" w:rsidRDefault="00CE3D49">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Έχετε διπλασιάσει τον χρόνο. Κλείστε παρακαλώ.</w:t>
      </w:r>
    </w:p>
    <w:p w14:paraId="50618E5D" w14:textId="77777777" w:rsidR="008F2976" w:rsidRDefault="00CE3D49">
      <w:pPr>
        <w:spacing w:line="600" w:lineRule="auto"/>
        <w:ind w:firstLine="720"/>
        <w:jc w:val="both"/>
        <w:rPr>
          <w:rFonts w:eastAsia="Times New Roman"/>
          <w:szCs w:val="24"/>
        </w:rPr>
      </w:pPr>
      <w:r>
        <w:rPr>
          <w:rFonts w:eastAsia="Times New Roman"/>
          <w:b/>
          <w:szCs w:val="24"/>
        </w:rPr>
        <w:t>ΘΕΟΔΩΡΟΣ ΦΟΡΤΣΑΚΗΣ:</w:t>
      </w:r>
      <w:r>
        <w:rPr>
          <w:rFonts w:eastAsia="Times New Roman"/>
          <w:szCs w:val="24"/>
        </w:rPr>
        <w:t xml:space="preserve"> Κλείνω σε δέκα δευτερόλεπτα.</w:t>
      </w:r>
    </w:p>
    <w:p w14:paraId="50618E5E" w14:textId="77777777" w:rsidR="008F2976" w:rsidRDefault="00CE3D49">
      <w:pPr>
        <w:spacing w:line="600" w:lineRule="auto"/>
        <w:ind w:firstLine="720"/>
        <w:jc w:val="both"/>
        <w:rPr>
          <w:rFonts w:eastAsia="Times New Roman"/>
          <w:szCs w:val="24"/>
        </w:rPr>
      </w:pPr>
      <w:r>
        <w:rPr>
          <w:rFonts w:eastAsia="Times New Roman"/>
          <w:szCs w:val="24"/>
        </w:rPr>
        <w:lastRenderedPageBreak/>
        <w:t>Θα ήθελα να κλε</w:t>
      </w:r>
      <w:r>
        <w:rPr>
          <w:rFonts w:eastAsia="Times New Roman"/>
          <w:szCs w:val="24"/>
        </w:rPr>
        <w:t>ίσω παροτρύνοντας τον Υπουργό να τηρεί τον Κανονισμό και σε σχέση με τις άλλες υποχρεώσεις που προβλέπονται για την εκτέλεση του προϋπολογισμού και ειδικότερα για την τρίμηνη ενημέρωση της Βουλής.</w:t>
      </w:r>
    </w:p>
    <w:p w14:paraId="50618E5F" w14:textId="77777777" w:rsidR="008F2976" w:rsidRDefault="00CE3D49">
      <w:pPr>
        <w:spacing w:line="600" w:lineRule="auto"/>
        <w:ind w:firstLine="720"/>
        <w:jc w:val="both"/>
        <w:rPr>
          <w:rFonts w:eastAsia="Times New Roman"/>
          <w:szCs w:val="24"/>
        </w:rPr>
      </w:pPr>
      <w:r>
        <w:rPr>
          <w:rFonts w:eastAsia="Times New Roman"/>
          <w:szCs w:val="24"/>
        </w:rPr>
        <w:t>Ο απολογισμός και ο ισολογισμός του 2015 αποτυπώνουν εναργέ</w:t>
      </w:r>
      <w:r>
        <w:rPr>
          <w:rFonts w:eastAsia="Times New Roman"/>
          <w:szCs w:val="24"/>
        </w:rPr>
        <w:t>στατα τη διαχρονική αδυναμία της Κυβέρνησης να βάλει τάξη στην οικονομία και να τη βάλει σε χρονιά ανάπτυξης και γι’ αυτούς τους λόγους εμείς θα καταψηφίσουμε.</w:t>
      </w:r>
    </w:p>
    <w:p w14:paraId="50618E60" w14:textId="77777777" w:rsidR="008F2976" w:rsidRDefault="00CE3D49">
      <w:pPr>
        <w:spacing w:line="600" w:lineRule="auto"/>
        <w:ind w:firstLine="720"/>
        <w:jc w:val="both"/>
        <w:rPr>
          <w:rFonts w:eastAsia="Times New Roman"/>
          <w:szCs w:val="24"/>
        </w:rPr>
      </w:pPr>
      <w:r>
        <w:rPr>
          <w:rFonts w:eastAsia="Times New Roman"/>
          <w:szCs w:val="24"/>
        </w:rPr>
        <w:t>Ευχαριστώ πολύ, κύριε Πρόεδρε, και για την ανοχή σας.</w:t>
      </w:r>
    </w:p>
    <w:p w14:paraId="50618E61" w14:textId="77777777" w:rsidR="008F2976" w:rsidRDefault="00CE3D49">
      <w:pPr>
        <w:spacing w:line="600" w:lineRule="auto"/>
        <w:ind w:firstLine="720"/>
        <w:jc w:val="center"/>
        <w:rPr>
          <w:rFonts w:eastAsia="Times New Roman"/>
          <w:szCs w:val="24"/>
        </w:rPr>
      </w:pPr>
      <w:r>
        <w:rPr>
          <w:rFonts w:eastAsia="Times New Roman"/>
          <w:szCs w:val="24"/>
        </w:rPr>
        <w:t>(Χειροκροτήματα από την πτέρυγα της Νέας Δ</w:t>
      </w:r>
      <w:r>
        <w:rPr>
          <w:rFonts w:eastAsia="Times New Roman"/>
          <w:szCs w:val="24"/>
        </w:rPr>
        <w:t>ημοκρατίας)</w:t>
      </w:r>
    </w:p>
    <w:p w14:paraId="50618E62" w14:textId="77777777" w:rsidR="008F2976" w:rsidRDefault="00CE3D49">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Καλύψατε τη δευτερολογία σας.</w:t>
      </w:r>
    </w:p>
    <w:p w14:paraId="50618E63" w14:textId="77777777" w:rsidR="008F2976" w:rsidRDefault="00CE3D49">
      <w:pPr>
        <w:spacing w:line="600" w:lineRule="auto"/>
        <w:ind w:firstLine="720"/>
        <w:jc w:val="both"/>
        <w:rPr>
          <w:rFonts w:eastAsia="Times New Roman"/>
          <w:szCs w:val="24"/>
        </w:rPr>
      </w:pPr>
      <w:r>
        <w:rPr>
          <w:rFonts w:eastAsia="Times New Roman"/>
          <w:szCs w:val="24"/>
        </w:rPr>
        <w:t xml:space="preserve">Κλείνει ο κατάλογος των </w:t>
      </w:r>
      <w:r>
        <w:rPr>
          <w:rFonts w:eastAsia="Times New Roman"/>
          <w:szCs w:val="24"/>
        </w:rPr>
        <w:t>ε</w:t>
      </w:r>
      <w:r>
        <w:rPr>
          <w:rFonts w:eastAsia="Times New Roman"/>
          <w:szCs w:val="24"/>
        </w:rPr>
        <w:t xml:space="preserve">ισηγητών και συνεχίζουμε με τον </w:t>
      </w:r>
      <w:r>
        <w:rPr>
          <w:rFonts w:eastAsia="Times New Roman"/>
          <w:szCs w:val="24"/>
        </w:rPr>
        <w:t>ε</w:t>
      </w:r>
      <w:r>
        <w:rPr>
          <w:rFonts w:eastAsia="Times New Roman"/>
          <w:szCs w:val="24"/>
        </w:rPr>
        <w:t xml:space="preserve">ιδικό </w:t>
      </w:r>
      <w:r>
        <w:rPr>
          <w:rFonts w:eastAsia="Times New Roman"/>
          <w:szCs w:val="24"/>
        </w:rPr>
        <w:t>α</w:t>
      </w:r>
      <w:r>
        <w:rPr>
          <w:rFonts w:eastAsia="Times New Roman"/>
          <w:szCs w:val="24"/>
        </w:rPr>
        <w:t xml:space="preserve">γορητή από τη Δημοκρατική Συμπαράταξη κ. </w:t>
      </w:r>
      <w:r>
        <w:rPr>
          <w:rFonts w:eastAsia="Times New Roman"/>
          <w:szCs w:val="24"/>
        </w:rPr>
        <w:t>Γι</w:t>
      </w:r>
      <w:r>
        <w:rPr>
          <w:rFonts w:eastAsia="Times New Roman"/>
          <w:szCs w:val="24"/>
        </w:rPr>
        <w:t>άννη Κουτσούκο.</w:t>
      </w:r>
    </w:p>
    <w:p w14:paraId="50618E64" w14:textId="77777777" w:rsidR="008F2976" w:rsidRDefault="00CE3D49">
      <w:pPr>
        <w:spacing w:line="600" w:lineRule="auto"/>
        <w:ind w:firstLine="720"/>
        <w:jc w:val="both"/>
        <w:rPr>
          <w:rFonts w:eastAsia="Times New Roman"/>
          <w:szCs w:val="24"/>
        </w:rPr>
      </w:pPr>
      <w:r>
        <w:rPr>
          <w:rFonts w:eastAsia="Times New Roman"/>
          <w:szCs w:val="24"/>
        </w:rPr>
        <w:t>Ελάτε, κύριε Κουτσούκο, έχετε τον λόγο, με τη σχετική ανο</w:t>
      </w:r>
      <w:r>
        <w:rPr>
          <w:rFonts w:eastAsia="Times New Roman"/>
          <w:szCs w:val="24"/>
        </w:rPr>
        <w:t>χή κι εσείς, εφόσον δεν σας φτάσει ο χρόνος.</w:t>
      </w:r>
    </w:p>
    <w:p w14:paraId="50618E65" w14:textId="77777777" w:rsidR="008F2976" w:rsidRDefault="00CE3D49">
      <w:pPr>
        <w:spacing w:line="600" w:lineRule="auto"/>
        <w:ind w:firstLine="720"/>
        <w:jc w:val="both"/>
        <w:rPr>
          <w:rFonts w:eastAsia="Times New Roman"/>
          <w:szCs w:val="24"/>
        </w:rPr>
      </w:pPr>
      <w:r>
        <w:rPr>
          <w:rFonts w:eastAsia="Times New Roman"/>
          <w:b/>
          <w:szCs w:val="24"/>
        </w:rPr>
        <w:t>ΓΙΑΝΝΗΣ ΚΟΥΤΣΟΥΚΟΣ:</w:t>
      </w:r>
      <w:r>
        <w:rPr>
          <w:rFonts w:eastAsia="Times New Roman"/>
          <w:szCs w:val="24"/>
        </w:rPr>
        <w:t xml:space="preserve"> Ευχαριστώ, κύριε Πρόεδρε.</w:t>
      </w:r>
    </w:p>
    <w:p w14:paraId="50618E66" w14:textId="77777777" w:rsidR="008F2976" w:rsidRDefault="00CE3D49">
      <w:pPr>
        <w:spacing w:line="600" w:lineRule="auto"/>
        <w:ind w:firstLine="720"/>
        <w:jc w:val="both"/>
        <w:rPr>
          <w:rFonts w:eastAsia="Times New Roman"/>
          <w:szCs w:val="24"/>
        </w:rPr>
      </w:pPr>
      <w:r>
        <w:rPr>
          <w:rFonts w:eastAsia="Times New Roman"/>
          <w:szCs w:val="24"/>
        </w:rPr>
        <w:lastRenderedPageBreak/>
        <w:t xml:space="preserve">Κυρίες και κύριοι συνάδελφοι, η συζήτηση του απολογισμού του 2015 συμπίπτει με την κατάθεση του προϋπολογισμού του 2018, ενός προϋπολογισμού που, απ’ ό,τι φαίνεται, </w:t>
      </w:r>
      <w:r>
        <w:rPr>
          <w:rFonts w:eastAsia="Times New Roman"/>
          <w:szCs w:val="24"/>
        </w:rPr>
        <w:t xml:space="preserve">βαδίζει στον ίδιο δρόμο της </w:t>
      </w:r>
      <w:proofErr w:type="spellStart"/>
      <w:r>
        <w:rPr>
          <w:rFonts w:eastAsia="Times New Roman"/>
          <w:szCs w:val="24"/>
        </w:rPr>
        <w:t>υπερφορολόγησης</w:t>
      </w:r>
      <w:proofErr w:type="spellEnd"/>
      <w:r>
        <w:rPr>
          <w:rFonts w:eastAsia="Times New Roman"/>
          <w:szCs w:val="24"/>
        </w:rPr>
        <w:t xml:space="preserve"> και των περικοπών για την επίτευξη ενός υπερβολικού στόχου πλεονάσματος 3,8 του ΑΕΠ, δηλαδή πάνω από 7 δισεκατομμύρια, με έωλες και υπεραισιόδοξες εκτιμήσεις για την ανάπτυξη. Βαδίζει στον ίδιο δρόμο του 2017, πο</w:t>
      </w:r>
      <w:r>
        <w:rPr>
          <w:rFonts w:eastAsia="Times New Roman"/>
          <w:szCs w:val="24"/>
        </w:rPr>
        <w:t>υ παρ</w:t>
      </w:r>
      <w:r>
        <w:rPr>
          <w:rFonts w:eastAsia="Times New Roman"/>
          <w:szCs w:val="24"/>
        </w:rPr>
        <w:t xml:space="preserve">’ </w:t>
      </w:r>
      <w:r>
        <w:rPr>
          <w:rFonts w:eastAsia="Times New Roman"/>
          <w:szCs w:val="24"/>
        </w:rPr>
        <w:t>ότι διαψεύστηκαν οι εκτιμήσεις της Κυβέρνησης για ανάπτυξη με κάτω από 1,1% επίτευξη του στόχου, δηλαδή 1,6 αντί 2,7 που αντιστοιχεί σε περίπου 1,9 δισεκατομμύρια, πέτυχε αντίστοιχη αύξηση του πλεονάσματος, βάζοντας στη μέγγενη εισοδήματα και κοινων</w:t>
      </w:r>
      <w:r>
        <w:rPr>
          <w:rFonts w:eastAsia="Times New Roman"/>
          <w:szCs w:val="24"/>
        </w:rPr>
        <w:t>ικές παροχές.</w:t>
      </w:r>
    </w:p>
    <w:p w14:paraId="50618E67" w14:textId="77777777" w:rsidR="008F2976" w:rsidRDefault="00CE3D49">
      <w:pPr>
        <w:spacing w:line="600" w:lineRule="auto"/>
        <w:ind w:firstLine="720"/>
        <w:jc w:val="both"/>
        <w:rPr>
          <w:rFonts w:eastAsia="Times New Roman"/>
          <w:szCs w:val="24"/>
        </w:rPr>
      </w:pPr>
      <w:r>
        <w:rPr>
          <w:rFonts w:eastAsia="Times New Roman"/>
          <w:szCs w:val="24"/>
        </w:rPr>
        <w:t xml:space="preserve">Και είναι φανερό ότι τα νέα φορολογικά μέτρα του 2018, </w:t>
      </w:r>
      <w:r>
        <w:rPr>
          <w:rFonts w:eastAsia="Times New Roman"/>
          <w:szCs w:val="24"/>
        </w:rPr>
        <w:t xml:space="preserve">δηλαδή </w:t>
      </w:r>
      <w:r>
        <w:rPr>
          <w:rFonts w:eastAsia="Times New Roman"/>
          <w:szCs w:val="24"/>
        </w:rPr>
        <w:t>οι νέοι φόροι και οι νέες περικοπές, μαζί με τα σωρευτικά μέτρα του τρίτου μνημονίου θα πλήξουν τα πλατιά λαϊκά στρώματα μέσω της αύξησης των φόρων κατανάλωσης, της περικοπής επιδο</w:t>
      </w:r>
      <w:r>
        <w:rPr>
          <w:rFonts w:eastAsia="Times New Roman"/>
          <w:szCs w:val="24"/>
        </w:rPr>
        <w:t xml:space="preserve">μάτων στους πλέον αδύναμους, όπως είναι το ΕΚΑΣ, το πετρέλαιο θέρμανσης </w:t>
      </w:r>
      <w:proofErr w:type="spellStart"/>
      <w:r>
        <w:rPr>
          <w:rFonts w:eastAsia="Times New Roman"/>
          <w:szCs w:val="24"/>
        </w:rPr>
        <w:t>κ.ο.κ.</w:t>
      </w:r>
      <w:proofErr w:type="spellEnd"/>
      <w:r>
        <w:rPr>
          <w:rFonts w:eastAsia="Times New Roman"/>
          <w:szCs w:val="24"/>
        </w:rPr>
        <w:t xml:space="preserve"> και</w:t>
      </w:r>
      <w:r>
        <w:rPr>
          <w:rFonts w:eastAsia="Times New Roman"/>
          <w:szCs w:val="24"/>
        </w:rPr>
        <w:t>,</w:t>
      </w:r>
      <w:r>
        <w:rPr>
          <w:rFonts w:eastAsia="Times New Roman"/>
          <w:szCs w:val="24"/>
        </w:rPr>
        <w:t xml:space="preserve"> βεβαίως, υπονομεύουν τα νησιά του Αιγαίου, που μαστίζουν από τη μεταναστευτική κρίση, με την απώλεια του «πλεονεκτήματος» του μειωμένου κατά 30% ΦΠΑ.</w:t>
      </w:r>
    </w:p>
    <w:p w14:paraId="50618E68" w14:textId="77777777" w:rsidR="008F2976" w:rsidRDefault="00CE3D49">
      <w:pPr>
        <w:spacing w:line="600" w:lineRule="auto"/>
        <w:ind w:firstLine="720"/>
        <w:jc w:val="both"/>
        <w:rPr>
          <w:rFonts w:eastAsia="Times New Roman"/>
          <w:szCs w:val="24"/>
        </w:rPr>
      </w:pPr>
      <w:r>
        <w:rPr>
          <w:rFonts w:eastAsia="Times New Roman"/>
          <w:szCs w:val="24"/>
        </w:rPr>
        <w:lastRenderedPageBreak/>
        <w:t xml:space="preserve">Σε αυτόν τον αδιέξοδο </w:t>
      </w:r>
      <w:r>
        <w:rPr>
          <w:rFonts w:eastAsia="Times New Roman"/>
          <w:szCs w:val="24"/>
        </w:rPr>
        <w:t xml:space="preserve">δρόμο που βαδίζει η Κυβέρνηση, επιτρέψτε μου να πω ως μια προσωπική εκτίμηση ότι αυτός ο προϋπολογισμός θα είναι ο τελευταίος των ΣΥΡΙΖΑ και ΑΝΕΛ και στην </w:t>
      </w:r>
      <w:r>
        <w:rPr>
          <w:rFonts w:eastAsia="Times New Roman"/>
          <w:szCs w:val="24"/>
        </w:rPr>
        <w:t>ε</w:t>
      </w:r>
      <w:r>
        <w:rPr>
          <w:rFonts w:eastAsia="Times New Roman"/>
          <w:szCs w:val="24"/>
        </w:rPr>
        <w:t>πιτροπή την Πέμπτη θα σας το εξηγήσω…</w:t>
      </w:r>
    </w:p>
    <w:p w14:paraId="50618E69" w14:textId="77777777" w:rsidR="008F2976" w:rsidRDefault="00CE3D49">
      <w:pPr>
        <w:spacing w:line="600" w:lineRule="auto"/>
        <w:ind w:firstLine="720"/>
        <w:jc w:val="both"/>
        <w:rPr>
          <w:rFonts w:eastAsia="Times New Roman"/>
          <w:szCs w:val="24"/>
        </w:rPr>
      </w:pPr>
      <w:r>
        <w:rPr>
          <w:rFonts w:eastAsia="Times New Roman"/>
          <w:b/>
          <w:szCs w:val="24"/>
        </w:rPr>
        <w:t>ΧΡΗΣΤΟΣ ΜΑΝΤΑΣ:</w:t>
      </w:r>
      <w:r>
        <w:rPr>
          <w:rFonts w:eastAsia="Times New Roman"/>
          <w:szCs w:val="24"/>
        </w:rPr>
        <w:t xml:space="preserve"> Να μας εξηγήσετε πώς θα γίνει.</w:t>
      </w:r>
    </w:p>
    <w:p w14:paraId="50618E6A" w14:textId="77777777" w:rsidR="008F2976" w:rsidRDefault="00CE3D49">
      <w:pPr>
        <w:spacing w:line="600" w:lineRule="auto"/>
        <w:ind w:firstLine="720"/>
        <w:jc w:val="both"/>
        <w:rPr>
          <w:rFonts w:eastAsia="Times New Roman"/>
          <w:szCs w:val="24"/>
        </w:rPr>
      </w:pPr>
      <w:r>
        <w:rPr>
          <w:rFonts w:eastAsia="Times New Roman"/>
          <w:b/>
          <w:szCs w:val="24"/>
        </w:rPr>
        <w:t>ΓΙΑΝΝΗΣ ΚΟΥΤΣΟΥ</w:t>
      </w:r>
      <w:r>
        <w:rPr>
          <w:rFonts w:eastAsia="Times New Roman"/>
          <w:b/>
          <w:szCs w:val="24"/>
        </w:rPr>
        <w:t>ΚΟΣ:</w:t>
      </w:r>
      <w:r>
        <w:rPr>
          <w:rFonts w:eastAsia="Times New Roman"/>
          <w:szCs w:val="24"/>
        </w:rPr>
        <w:t xml:space="preserve"> Πώς θα γίνει; Βεβαίως θα γίνει, κύριε Μαντά. Διότι τη λαιμητόμο της προσωπικής διαφοράς του κ. </w:t>
      </w:r>
      <w:proofErr w:type="spellStart"/>
      <w:r>
        <w:rPr>
          <w:rFonts w:eastAsia="Times New Roman"/>
          <w:szCs w:val="24"/>
        </w:rPr>
        <w:t>Κατρούγκαλου</w:t>
      </w:r>
      <w:proofErr w:type="spellEnd"/>
      <w:r>
        <w:rPr>
          <w:rFonts w:eastAsia="Times New Roman"/>
          <w:szCs w:val="24"/>
        </w:rPr>
        <w:t xml:space="preserve"> θα τη μεταθέσετε στον κ. Μητσοτάκη, δεν θα την πάρετε στην πλάτη σας. Θα τα πούμε, όμως, στην </w:t>
      </w:r>
      <w:r>
        <w:rPr>
          <w:rFonts w:eastAsia="Times New Roman"/>
          <w:szCs w:val="24"/>
        </w:rPr>
        <w:t>ε</w:t>
      </w:r>
      <w:r>
        <w:rPr>
          <w:rFonts w:eastAsia="Times New Roman"/>
          <w:szCs w:val="24"/>
        </w:rPr>
        <w:t>πιτροπή.</w:t>
      </w:r>
    </w:p>
    <w:p w14:paraId="50618E6B" w14:textId="77777777" w:rsidR="008F2976" w:rsidRDefault="00CE3D49">
      <w:pPr>
        <w:spacing w:line="600" w:lineRule="auto"/>
        <w:ind w:firstLine="720"/>
        <w:jc w:val="both"/>
        <w:rPr>
          <w:rFonts w:eastAsia="Times New Roman"/>
          <w:szCs w:val="24"/>
        </w:rPr>
      </w:pPr>
      <w:r>
        <w:rPr>
          <w:rFonts w:eastAsia="Times New Roman"/>
          <w:b/>
          <w:szCs w:val="24"/>
        </w:rPr>
        <w:t xml:space="preserve">ΧΡΗΣΤΟΣ ΑΝΤΩΝΙΟΥ: </w:t>
      </w:r>
      <w:r>
        <w:rPr>
          <w:rFonts w:eastAsia="Times New Roman"/>
          <w:szCs w:val="24"/>
        </w:rPr>
        <w:t>Μπορεί να τη μεταθέσο</w:t>
      </w:r>
      <w:r>
        <w:rPr>
          <w:rFonts w:eastAsia="Times New Roman"/>
          <w:szCs w:val="24"/>
        </w:rPr>
        <w:t>υμε σε εσάς.</w:t>
      </w:r>
    </w:p>
    <w:p w14:paraId="50618E6C" w14:textId="77777777" w:rsidR="008F2976" w:rsidRDefault="00CE3D49">
      <w:pPr>
        <w:spacing w:line="600" w:lineRule="auto"/>
        <w:ind w:firstLine="720"/>
        <w:jc w:val="both"/>
        <w:rPr>
          <w:rFonts w:eastAsia="Times New Roman"/>
          <w:szCs w:val="24"/>
        </w:rPr>
      </w:pPr>
      <w:r>
        <w:rPr>
          <w:rFonts w:eastAsia="Times New Roman"/>
          <w:b/>
          <w:szCs w:val="24"/>
        </w:rPr>
        <w:t>ΧΡΗΣΤΟΣ ΜΑΝΤΑΣ:</w:t>
      </w:r>
      <w:r>
        <w:rPr>
          <w:rFonts w:eastAsia="Times New Roman"/>
          <w:szCs w:val="24"/>
        </w:rPr>
        <w:t xml:space="preserve"> Θα μας εξηγήσετε πώς θα γίνει;</w:t>
      </w:r>
    </w:p>
    <w:p w14:paraId="50618E6D" w14:textId="77777777" w:rsidR="008F2976" w:rsidRDefault="00CE3D49">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Αφήστε τα αυτά για την Πέμπτη. Ήρεμα, κύριε Μαντά.</w:t>
      </w:r>
    </w:p>
    <w:p w14:paraId="50618E6E" w14:textId="77777777" w:rsidR="008F2976" w:rsidRDefault="00CE3D49">
      <w:pPr>
        <w:spacing w:line="600" w:lineRule="auto"/>
        <w:ind w:firstLine="720"/>
        <w:jc w:val="both"/>
        <w:rPr>
          <w:rFonts w:eastAsia="Times New Roman"/>
          <w:szCs w:val="24"/>
        </w:rPr>
      </w:pPr>
      <w:r>
        <w:rPr>
          <w:rFonts w:eastAsia="Times New Roman"/>
          <w:b/>
          <w:szCs w:val="24"/>
        </w:rPr>
        <w:t>ΓΙΑΝΝΗΣ ΚΟΥΤΣΟΥΚΟΣ:</w:t>
      </w:r>
      <w:r>
        <w:rPr>
          <w:rFonts w:eastAsia="Times New Roman"/>
          <w:szCs w:val="24"/>
        </w:rPr>
        <w:t xml:space="preserve"> Ο κ. Μαντάς με ρώτησε. Εγώ το κράτησα για την Πέμπτη.</w:t>
      </w:r>
    </w:p>
    <w:p w14:paraId="50618E6F" w14:textId="77777777" w:rsidR="008F2976" w:rsidRDefault="00CE3D49">
      <w:pPr>
        <w:spacing w:line="600" w:lineRule="auto"/>
        <w:ind w:firstLine="720"/>
        <w:jc w:val="both"/>
        <w:rPr>
          <w:rFonts w:eastAsia="Times New Roman"/>
          <w:szCs w:val="24"/>
        </w:rPr>
      </w:pPr>
      <w:r>
        <w:rPr>
          <w:rFonts w:eastAsia="Times New Roman"/>
          <w:szCs w:val="24"/>
        </w:rPr>
        <w:lastRenderedPageBreak/>
        <w:t>Έρχομαι τώρα στον απολογισμό του 2015.</w:t>
      </w:r>
      <w:r>
        <w:rPr>
          <w:rFonts w:eastAsia="Times New Roman"/>
          <w:szCs w:val="24"/>
        </w:rPr>
        <w:t xml:space="preserve"> Ο απολογισμός του 2015, κυρίες και κύριοι συνάδελφοι, έχει επίσης μια άλλη ιδιαιτερότητα. Είναι ο απολογισμός μιας κοινοβουλευτικής περιόδου που δεν μπορεί να χαρακτηριστεί ως κανονική κοινοβουλευτική περίοδος. Διότι -σας θυμίζω- είχαμε δύο εκλογικές αναμ</w:t>
      </w:r>
      <w:r>
        <w:rPr>
          <w:rFonts w:eastAsia="Times New Roman"/>
          <w:szCs w:val="24"/>
        </w:rPr>
        <w:t>ετρήσεις και ένα δημοψήφισμα.</w:t>
      </w:r>
    </w:p>
    <w:p w14:paraId="50618E70" w14:textId="77777777" w:rsidR="008F2976" w:rsidRDefault="00CE3D49">
      <w:pPr>
        <w:spacing w:line="600" w:lineRule="auto"/>
        <w:ind w:firstLine="720"/>
        <w:jc w:val="both"/>
        <w:rPr>
          <w:rFonts w:eastAsia="Times New Roman" w:cs="Times New Roman"/>
          <w:color w:val="000000" w:themeColor="text1"/>
          <w:szCs w:val="24"/>
        </w:rPr>
      </w:pPr>
      <w:r>
        <w:rPr>
          <w:rFonts w:eastAsia="Times New Roman" w:cs="Times New Roman"/>
          <w:szCs w:val="24"/>
        </w:rPr>
        <w:t>Πώς προέκυψαν αυτές οι δύο εκλογικές αναμετρήσεις και αυτό το δημοψήφισμα; Προέκυψαν, διότι υπήρξε μία πολιτική επιλογή της παράταξης που έγινε πλειοψηφία να ανατρέψει μια πορεία της χώρας</w:t>
      </w:r>
      <w:r>
        <w:rPr>
          <w:rFonts w:eastAsia="Times New Roman" w:cs="Times New Roman"/>
          <w:szCs w:val="24"/>
        </w:rPr>
        <w:t>,</w:t>
      </w:r>
      <w:r>
        <w:rPr>
          <w:rFonts w:eastAsia="Times New Roman" w:cs="Times New Roman"/>
          <w:szCs w:val="24"/>
        </w:rPr>
        <w:t xml:space="preserve"> η οποία σώρευσε τις θυσίες και του κόπους του ελληνικού λαού και τα μετασχημάτισε σε μια πορεία εξόδου από τα μνημόνια και η οποία κατεγράφετο μέχρι το τέλος του 2014 με μια αχνή ανάπτυξη και με μια μείωση των ελλειμμάτων. Αυτά είναι </w:t>
      </w:r>
      <w:r w:rsidRPr="00A94D5F">
        <w:rPr>
          <w:rFonts w:eastAsia="Times New Roman" w:cs="Times New Roman"/>
          <w:color w:val="000000" w:themeColor="text1"/>
          <w:szCs w:val="24"/>
        </w:rPr>
        <w:t>αποτυπωμένα στις ειση</w:t>
      </w:r>
      <w:r w:rsidRPr="00A94D5F">
        <w:rPr>
          <w:rFonts w:eastAsia="Times New Roman" w:cs="Times New Roman"/>
          <w:color w:val="000000" w:themeColor="text1"/>
          <w:szCs w:val="24"/>
        </w:rPr>
        <w:t xml:space="preserve">γητικές εκθέσεις των προϋπολογισμών που εσείς συντάξετε και στις προβλέψεις των διεθνών οργανισμών.  </w:t>
      </w:r>
    </w:p>
    <w:p w14:paraId="50618E71" w14:textId="77777777" w:rsidR="008F2976" w:rsidRDefault="00CE3D49">
      <w:pPr>
        <w:spacing w:line="600" w:lineRule="auto"/>
        <w:ind w:firstLine="720"/>
        <w:jc w:val="both"/>
        <w:rPr>
          <w:rFonts w:eastAsia="Times New Roman" w:cs="Times New Roman"/>
          <w:color w:val="000000" w:themeColor="text1"/>
          <w:szCs w:val="24"/>
        </w:rPr>
      </w:pPr>
      <w:r w:rsidRPr="00A94D5F">
        <w:rPr>
          <w:rFonts w:eastAsia="Times New Roman" w:cs="Times New Roman"/>
          <w:color w:val="000000" w:themeColor="text1"/>
          <w:szCs w:val="24"/>
        </w:rPr>
        <w:t>Αυτή η ανατροπή, κυρίες και κύριοι συνάδελφοι, έβαλε τη χώρα σε περιπέτειες. Γιατί πολλές φορές μας λέτε: «Μα, εμείς καταστρέψαμε τη χώρα;» Όχι</w:t>
      </w:r>
      <w:r w:rsidRPr="00A94D5F">
        <w:rPr>
          <w:rFonts w:eastAsia="Times New Roman" w:cs="Times New Roman"/>
          <w:color w:val="000000" w:themeColor="text1"/>
          <w:szCs w:val="24"/>
        </w:rPr>
        <w:t>,</w:t>
      </w:r>
      <w:r w:rsidRPr="00A94D5F">
        <w:rPr>
          <w:rFonts w:eastAsia="Times New Roman" w:cs="Times New Roman"/>
          <w:color w:val="000000" w:themeColor="text1"/>
          <w:szCs w:val="24"/>
        </w:rPr>
        <w:t xml:space="preserve"> βεβαίως, </w:t>
      </w:r>
      <w:r w:rsidRPr="00A94D5F">
        <w:rPr>
          <w:rFonts w:eastAsia="Times New Roman" w:cs="Times New Roman"/>
          <w:color w:val="000000" w:themeColor="text1"/>
          <w:szCs w:val="24"/>
        </w:rPr>
        <w:t xml:space="preserve">αλλά εσείς καταστρέψατε τις </w:t>
      </w:r>
      <w:r w:rsidRPr="00A94D5F">
        <w:rPr>
          <w:rFonts w:eastAsia="Times New Roman" w:cs="Times New Roman"/>
          <w:color w:val="000000" w:themeColor="text1"/>
          <w:szCs w:val="24"/>
        </w:rPr>
        <w:lastRenderedPageBreak/>
        <w:t>ελπίδες και τις προσπάθειες του ελληνικού λαού που είχαν συσσωρευτεί στην πορεία που είχε κεφαλαιοποιηθεί μέχρι το 2014. Θυμίζω ότι την ξεκινήσαμε εμείς, έχοντας απέναντι μας όλους και το 2012 προσχώρησε η Νέα Δημοκρατία και η Δ</w:t>
      </w:r>
      <w:r w:rsidRPr="00A94D5F">
        <w:rPr>
          <w:rFonts w:eastAsia="Times New Roman" w:cs="Times New Roman"/>
          <w:color w:val="000000" w:themeColor="text1"/>
          <w:szCs w:val="24"/>
        </w:rPr>
        <w:t xml:space="preserve">ΗΜΑΡ. Βεβαίως, αυτής της στρατηγικής είστε διαπρύσιοι υποστηρικτές τώρα εσείς και διαπραγματευόμαστε άνευ αντιστάσεων.  </w:t>
      </w:r>
    </w:p>
    <w:p w14:paraId="50618E72" w14:textId="77777777" w:rsidR="008F2976" w:rsidRDefault="00CE3D49">
      <w:pPr>
        <w:spacing w:line="600" w:lineRule="auto"/>
        <w:ind w:firstLine="720"/>
        <w:jc w:val="both"/>
        <w:rPr>
          <w:rFonts w:eastAsia="Times New Roman" w:cs="Times New Roman"/>
          <w:szCs w:val="24"/>
        </w:rPr>
      </w:pPr>
      <w:r>
        <w:rPr>
          <w:rFonts w:eastAsia="Times New Roman" w:cs="Times New Roman"/>
          <w:szCs w:val="24"/>
        </w:rPr>
        <w:t>Αυτή η ανατροπή των προσδοκιών και των σχεδιασμών για τη χώρα είχε ως αποτέλεσμα</w:t>
      </w:r>
      <w:r>
        <w:rPr>
          <w:rFonts w:eastAsia="Times New Roman" w:cs="Times New Roman"/>
          <w:szCs w:val="24"/>
        </w:rPr>
        <w:t>,</w:t>
      </w:r>
      <w:r>
        <w:rPr>
          <w:rFonts w:eastAsia="Times New Roman" w:cs="Times New Roman"/>
          <w:szCs w:val="24"/>
        </w:rPr>
        <w:t xml:space="preserve"> το 2015 να ανατραπεί το σχέδιο εξόδου. Από τη χθεσινή συζήτηση με τον κ. </w:t>
      </w:r>
      <w:proofErr w:type="spellStart"/>
      <w:r>
        <w:rPr>
          <w:rFonts w:eastAsia="Times New Roman" w:cs="Times New Roman"/>
          <w:szCs w:val="24"/>
        </w:rPr>
        <w:t>Τσακαλώτο</w:t>
      </w:r>
      <w:proofErr w:type="spellEnd"/>
      <w:r>
        <w:rPr>
          <w:rFonts w:eastAsia="Times New Roman" w:cs="Times New Roman"/>
          <w:szCs w:val="24"/>
        </w:rPr>
        <w:t xml:space="preserve"> κράτησα κάτι και είπα ότι θα το συνεχίσουμε σήμερα. Θέλω, λοιπόν, να πω ότι η πιστωτική προληπτική γραμμή ήταν από εμάς διασφαλισμένη με τα 11 δισεκατομμύρια ευρώ που είχε </w:t>
      </w:r>
      <w:r>
        <w:rPr>
          <w:rFonts w:eastAsia="Times New Roman" w:cs="Times New Roman"/>
          <w:szCs w:val="24"/>
        </w:rPr>
        <w:t>το ΤΧΣ</w:t>
      </w:r>
      <w:r w:rsidRPr="00FE0CE7">
        <w:rPr>
          <w:rFonts w:eastAsia="Times New Roman" w:cs="Times New Roman"/>
          <w:szCs w:val="24"/>
        </w:rPr>
        <w:t>,</w:t>
      </w:r>
      <w:r>
        <w:rPr>
          <w:rFonts w:eastAsia="Times New Roman" w:cs="Times New Roman"/>
          <w:szCs w:val="24"/>
        </w:rPr>
        <w:t xml:space="preserve"> για να βγει η χώρα με ασφάλεια στις αγορές. Εμείς διαπραγματευόμαστε με το περίφημο </w:t>
      </w:r>
      <w:proofErr w:type="spellStart"/>
      <w:r>
        <w:rPr>
          <w:rFonts w:eastAsia="Times New Roman" w:cs="Times New Roman"/>
          <w:szCs w:val="24"/>
        </w:rPr>
        <w:t>mail</w:t>
      </w:r>
      <w:proofErr w:type="spellEnd"/>
      <w:r>
        <w:rPr>
          <w:rFonts w:eastAsia="Times New Roman" w:cs="Times New Roman"/>
          <w:szCs w:val="24"/>
        </w:rPr>
        <w:t xml:space="preserve"> </w:t>
      </w:r>
      <w:proofErr w:type="spellStart"/>
      <w:r>
        <w:rPr>
          <w:rFonts w:eastAsia="Times New Roman" w:cs="Times New Roman"/>
          <w:szCs w:val="24"/>
        </w:rPr>
        <w:t>Χαρδούβελη</w:t>
      </w:r>
      <w:proofErr w:type="spellEnd"/>
      <w:r>
        <w:rPr>
          <w:rFonts w:eastAsia="Times New Roman" w:cs="Times New Roman"/>
          <w:szCs w:val="24"/>
        </w:rPr>
        <w:t xml:space="preserve"> μέτρα 900 περίπου εκατομμυρίων ευρώ</w:t>
      </w:r>
      <w:r w:rsidRPr="00FE0CE7">
        <w:rPr>
          <w:rFonts w:eastAsia="Times New Roman" w:cs="Times New Roman"/>
          <w:szCs w:val="24"/>
        </w:rPr>
        <w:t>,</w:t>
      </w:r>
      <w:r>
        <w:rPr>
          <w:rFonts w:eastAsia="Times New Roman" w:cs="Times New Roman"/>
          <w:szCs w:val="24"/>
        </w:rPr>
        <w:t xml:space="preserve"> που μπορεί μέσα από τη διαπραγμάτευση να πήγαιναν και κάτι παραπάνω. </w:t>
      </w:r>
    </w:p>
    <w:p w14:paraId="50618E73" w14:textId="77777777" w:rsidR="008F2976" w:rsidRDefault="00CE3D49">
      <w:pPr>
        <w:spacing w:line="600" w:lineRule="auto"/>
        <w:ind w:firstLine="720"/>
        <w:jc w:val="both"/>
        <w:rPr>
          <w:rFonts w:eastAsia="Times New Roman" w:cs="Times New Roman"/>
          <w:szCs w:val="24"/>
        </w:rPr>
      </w:pPr>
      <w:r>
        <w:rPr>
          <w:rFonts w:eastAsia="Times New Roman" w:cs="Times New Roman"/>
          <w:szCs w:val="24"/>
        </w:rPr>
        <w:t>Αλλά δεν είχαμε, κυρίες και κύριοι συνάδε</w:t>
      </w:r>
      <w:r>
        <w:rPr>
          <w:rFonts w:eastAsia="Times New Roman" w:cs="Times New Roman"/>
          <w:szCs w:val="24"/>
        </w:rPr>
        <w:t xml:space="preserve">λφοι, αύξηση του αφορολόγητου. Δεν είχαν περικοπή των συντάξεων. Δεν είχαν ομαδικές απολύσεις. Δεν είχαν όλα αυτά που μας προέκυψαν μετά </w:t>
      </w:r>
      <w:r>
        <w:rPr>
          <w:rFonts w:eastAsia="Times New Roman" w:cs="Times New Roman"/>
          <w:szCs w:val="24"/>
        </w:rPr>
        <w:lastRenderedPageBreak/>
        <w:t xml:space="preserve">του τρίτου μνημονίου των 12,5 δισεκατομμυρίων ευρώ και του τέταρτου μνημονίου των 4,9 δισεκατομμυρίων ευρώ. Αυτή είναι </w:t>
      </w:r>
      <w:r>
        <w:rPr>
          <w:rFonts w:eastAsia="Times New Roman" w:cs="Times New Roman"/>
          <w:szCs w:val="24"/>
        </w:rPr>
        <w:t xml:space="preserve">η απάντηση στον κ. </w:t>
      </w:r>
      <w:proofErr w:type="spellStart"/>
      <w:r>
        <w:rPr>
          <w:rFonts w:eastAsia="Times New Roman" w:cs="Times New Roman"/>
          <w:szCs w:val="24"/>
        </w:rPr>
        <w:t>Τσακαλώτο</w:t>
      </w:r>
      <w:proofErr w:type="spellEnd"/>
      <w:r>
        <w:rPr>
          <w:rFonts w:eastAsia="Times New Roman" w:cs="Times New Roman"/>
          <w:szCs w:val="24"/>
        </w:rPr>
        <w:t xml:space="preserve">. </w:t>
      </w:r>
    </w:p>
    <w:p w14:paraId="50618E74" w14:textId="77777777" w:rsidR="008F2976" w:rsidRDefault="00CE3D49">
      <w:pPr>
        <w:spacing w:line="600" w:lineRule="auto"/>
        <w:ind w:firstLine="720"/>
        <w:jc w:val="both"/>
        <w:rPr>
          <w:rFonts w:eastAsia="Times New Roman" w:cs="Times New Roman"/>
          <w:szCs w:val="24"/>
        </w:rPr>
      </w:pPr>
      <w:r>
        <w:rPr>
          <w:rFonts w:eastAsia="Times New Roman" w:cs="Times New Roman"/>
          <w:szCs w:val="24"/>
        </w:rPr>
        <w:t xml:space="preserve">Και φυσικά ο κ. </w:t>
      </w:r>
      <w:proofErr w:type="spellStart"/>
      <w:r>
        <w:rPr>
          <w:rFonts w:eastAsia="Times New Roman" w:cs="Times New Roman"/>
          <w:szCs w:val="24"/>
        </w:rPr>
        <w:t>Τσακαλώτος</w:t>
      </w:r>
      <w:proofErr w:type="spellEnd"/>
      <w:r>
        <w:rPr>
          <w:rFonts w:eastAsia="Times New Roman" w:cs="Times New Roman"/>
          <w:szCs w:val="24"/>
        </w:rPr>
        <w:t xml:space="preserve"> και η Κυβέρνηση -γιατί δεν νομίζω ότι το λέει ως προσωπική θεωρία- δεν μπορούν να κατηγορούν εμάς, για παράδειγμα, ότι δεν βγάλαμε Πρόεδρο της Δημοκρατίας τον κ. Κουβέλη, όταν οι ίδιοι δήλωναν ότι α</w:t>
      </w:r>
      <w:r>
        <w:rPr>
          <w:rFonts w:eastAsia="Times New Roman" w:cs="Times New Roman"/>
          <w:szCs w:val="24"/>
        </w:rPr>
        <w:t>κόμα και τον κ</w:t>
      </w:r>
      <w:r>
        <w:rPr>
          <w:rFonts w:eastAsia="Times New Roman" w:cs="Times New Roman"/>
          <w:szCs w:val="24"/>
        </w:rPr>
        <w:t>.</w:t>
      </w:r>
      <w:r>
        <w:rPr>
          <w:rFonts w:eastAsia="Times New Roman" w:cs="Times New Roman"/>
          <w:szCs w:val="24"/>
        </w:rPr>
        <w:t xml:space="preserve"> Τσίπρα να υποστηρίξουμε, δεν θα τον ψηφίσουν</w:t>
      </w:r>
      <w:r>
        <w:rPr>
          <w:rFonts w:eastAsia="Times New Roman" w:cs="Times New Roman"/>
          <w:szCs w:val="24"/>
        </w:rPr>
        <w:t>,</w:t>
      </w:r>
      <w:r>
        <w:rPr>
          <w:rFonts w:eastAsia="Times New Roman" w:cs="Times New Roman"/>
          <w:szCs w:val="24"/>
        </w:rPr>
        <w:t xml:space="preserve"> για να πάμε σε εκλογές. </w:t>
      </w:r>
      <w:r>
        <w:rPr>
          <w:rFonts w:eastAsia="Times New Roman" w:cs="Times New Roman"/>
          <w:szCs w:val="24"/>
        </w:rPr>
        <w:t>Τ</w:t>
      </w:r>
      <w:r>
        <w:rPr>
          <w:rFonts w:eastAsia="Times New Roman" w:cs="Times New Roman"/>
          <w:szCs w:val="24"/>
        </w:rPr>
        <w:t xml:space="preserve">α ίδια λέγανε και στους δανειστές: «Αφήστε τους αυτούς, με εμάς θα λογαριαστείτε». </w:t>
      </w:r>
    </w:p>
    <w:p w14:paraId="50618E75" w14:textId="77777777" w:rsidR="008F2976" w:rsidRDefault="00CE3D49">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μέσα από την περιπέτεια των τυχοδιωκτισμών του κ. </w:t>
      </w:r>
      <w:proofErr w:type="spellStart"/>
      <w:r>
        <w:rPr>
          <w:rFonts w:eastAsia="Times New Roman" w:cs="Times New Roman"/>
          <w:szCs w:val="24"/>
        </w:rPr>
        <w:t>Βαρου</w:t>
      </w:r>
      <w:r>
        <w:rPr>
          <w:rFonts w:eastAsia="Times New Roman" w:cs="Times New Roman"/>
          <w:szCs w:val="24"/>
        </w:rPr>
        <w:t>φάκη</w:t>
      </w:r>
      <w:proofErr w:type="spellEnd"/>
      <w:r>
        <w:rPr>
          <w:rFonts w:eastAsia="Times New Roman" w:cs="Times New Roman"/>
          <w:szCs w:val="24"/>
        </w:rPr>
        <w:t xml:space="preserve">, φτάσαμε στο γνωστό δημοψήφισμα, που όπως λέει ο κ. </w:t>
      </w:r>
      <w:proofErr w:type="spellStart"/>
      <w:r>
        <w:rPr>
          <w:rFonts w:eastAsia="Times New Roman" w:cs="Times New Roman"/>
          <w:szCs w:val="24"/>
        </w:rPr>
        <w:t>Βαρουφάκης</w:t>
      </w:r>
      <w:proofErr w:type="spellEnd"/>
      <w:r>
        <w:rPr>
          <w:rFonts w:eastAsia="Times New Roman" w:cs="Times New Roman"/>
          <w:szCs w:val="24"/>
        </w:rPr>
        <w:t>,</w:t>
      </w:r>
      <w:r>
        <w:rPr>
          <w:rFonts w:eastAsia="Times New Roman" w:cs="Times New Roman"/>
          <w:szCs w:val="24"/>
        </w:rPr>
        <w:t xml:space="preserve"> μπήκε στο Μέγαρο Μαξίμου και είδε κατήφεια όταν βγήκε αυτό το συντριπτικό «ΟΧΙ». Γιατί πολλοί προσδοκούσαν</w:t>
      </w:r>
      <w:r>
        <w:rPr>
          <w:rFonts w:eastAsia="Times New Roman" w:cs="Times New Roman"/>
          <w:szCs w:val="24"/>
        </w:rPr>
        <w:t>,</w:t>
      </w:r>
      <w:r>
        <w:rPr>
          <w:rFonts w:eastAsia="Times New Roman" w:cs="Times New Roman"/>
          <w:szCs w:val="24"/>
        </w:rPr>
        <w:t xml:space="preserve"> να γίνει </w:t>
      </w:r>
      <w:proofErr w:type="spellStart"/>
      <w:r>
        <w:rPr>
          <w:rFonts w:eastAsia="Times New Roman" w:cs="Times New Roman"/>
          <w:szCs w:val="24"/>
        </w:rPr>
        <w:t>κωλοτούμπα</w:t>
      </w:r>
      <w:proofErr w:type="spellEnd"/>
      <w:r>
        <w:rPr>
          <w:rFonts w:eastAsia="Times New Roman" w:cs="Times New Roman"/>
          <w:szCs w:val="24"/>
        </w:rPr>
        <w:t xml:space="preserve"> με τη σύμφωνη γνώμη του ελληνικού λαού. Την έκαναν μόνοι το</w:t>
      </w:r>
      <w:r>
        <w:rPr>
          <w:rFonts w:eastAsia="Times New Roman" w:cs="Times New Roman"/>
          <w:szCs w:val="24"/>
        </w:rPr>
        <w:t xml:space="preserve">υς και υπογράψανε εκόντες άκοντες </w:t>
      </w:r>
      <w:r>
        <w:rPr>
          <w:rFonts w:eastAsia="Times New Roman" w:cs="Times New Roman"/>
          <w:szCs w:val="24"/>
        </w:rPr>
        <w:t>κ</w:t>
      </w:r>
      <w:r>
        <w:rPr>
          <w:rFonts w:eastAsia="Times New Roman" w:cs="Times New Roman"/>
          <w:szCs w:val="24"/>
        </w:rPr>
        <w:t>αι όταν οι πολιτικοί Αρχηγοί</w:t>
      </w:r>
      <w:r>
        <w:rPr>
          <w:rFonts w:eastAsia="Times New Roman" w:cs="Times New Roman"/>
          <w:szCs w:val="24"/>
        </w:rPr>
        <w:t>,</w:t>
      </w:r>
      <w:r>
        <w:rPr>
          <w:rFonts w:eastAsia="Times New Roman" w:cs="Times New Roman"/>
          <w:szCs w:val="24"/>
        </w:rPr>
        <w:t xml:space="preserve"> στο </w:t>
      </w:r>
      <w:r>
        <w:rPr>
          <w:rFonts w:eastAsia="Times New Roman" w:cs="Times New Roman"/>
          <w:szCs w:val="24"/>
        </w:rPr>
        <w:t>π</w:t>
      </w:r>
      <w:r>
        <w:rPr>
          <w:rFonts w:eastAsia="Times New Roman" w:cs="Times New Roman"/>
          <w:szCs w:val="24"/>
        </w:rPr>
        <w:t xml:space="preserve">ροεδρικό </w:t>
      </w:r>
      <w:r>
        <w:rPr>
          <w:rFonts w:eastAsia="Times New Roman" w:cs="Times New Roman"/>
          <w:szCs w:val="24"/>
        </w:rPr>
        <w:t>μ</w:t>
      </w:r>
      <w:r>
        <w:rPr>
          <w:rFonts w:eastAsia="Times New Roman" w:cs="Times New Roman"/>
          <w:szCs w:val="24"/>
        </w:rPr>
        <w:t>έγαρο</w:t>
      </w:r>
      <w:r>
        <w:rPr>
          <w:rFonts w:eastAsia="Times New Roman" w:cs="Times New Roman"/>
          <w:szCs w:val="24"/>
        </w:rPr>
        <w:t>,</w:t>
      </w:r>
      <w:r>
        <w:rPr>
          <w:rFonts w:eastAsia="Times New Roman" w:cs="Times New Roman"/>
          <w:szCs w:val="24"/>
        </w:rPr>
        <w:t xml:space="preserve"> είπαν στον κ. Τσίπρα ότι έχεις μια συντριπτική πλειοψηφία με τη συμπαράσταση των κομμάτων της Αντιπολίτευσης</w:t>
      </w:r>
      <w:r>
        <w:rPr>
          <w:rFonts w:eastAsia="Times New Roman" w:cs="Times New Roman"/>
          <w:szCs w:val="24"/>
        </w:rPr>
        <w:t>,</w:t>
      </w:r>
      <w:r>
        <w:rPr>
          <w:rFonts w:eastAsia="Times New Roman" w:cs="Times New Roman"/>
          <w:szCs w:val="24"/>
        </w:rPr>
        <w:t xml:space="preserve"> για να χαράξουμε έναν οδικό χάρτη μιας τριετίας εξόδου από </w:t>
      </w:r>
      <w:r>
        <w:rPr>
          <w:rFonts w:eastAsia="Times New Roman" w:cs="Times New Roman"/>
          <w:szCs w:val="24"/>
        </w:rPr>
        <w:lastRenderedPageBreak/>
        <w:t>το μνημόνιο, ο κ Τσίπρας τους δούλευε και προσέφυγε στην κάλπη</w:t>
      </w:r>
      <w:r>
        <w:rPr>
          <w:rFonts w:eastAsia="Times New Roman" w:cs="Times New Roman"/>
          <w:szCs w:val="24"/>
        </w:rPr>
        <w:t>,</w:t>
      </w:r>
      <w:r>
        <w:rPr>
          <w:rFonts w:eastAsia="Times New Roman" w:cs="Times New Roman"/>
          <w:szCs w:val="24"/>
        </w:rPr>
        <w:t xml:space="preserve"> για να καθαρίσει το εσωτερικό του μέτωπο. Βεβαίως ακολουθήθηκε μία πορεία την οποία είχαμε προβλέψει και οδήγησε στο τέταρτο μνημόνιο. </w:t>
      </w:r>
    </w:p>
    <w:p w14:paraId="50618E76" w14:textId="77777777" w:rsidR="008F2976" w:rsidRDefault="00CE3D49">
      <w:pPr>
        <w:spacing w:line="600" w:lineRule="auto"/>
        <w:ind w:firstLine="720"/>
        <w:jc w:val="both"/>
        <w:rPr>
          <w:rFonts w:eastAsia="Times New Roman" w:cs="Times New Roman"/>
          <w:szCs w:val="24"/>
        </w:rPr>
      </w:pPr>
      <w:r>
        <w:rPr>
          <w:rFonts w:eastAsia="Times New Roman" w:cs="Times New Roman"/>
          <w:szCs w:val="24"/>
        </w:rPr>
        <w:t>Τώρα έχετε διαμορφώσει το αφήγημα της καθαρής εξόδου</w:t>
      </w:r>
      <w:r>
        <w:rPr>
          <w:rFonts w:eastAsia="Times New Roman" w:cs="Times New Roman"/>
          <w:szCs w:val="24"/>
        </w:rPr>
        <w:t>,</w:t>
      </w:r>
      <w:r>
        <w:rPr>
          <w:rFonts w:eastAsia="Times New Roman" w:cs="Times New Roman"/>
          <w:szCs w:val="24"/>
        </w:rPr>
        <w:t xml:space="preserve"> το</w:t>
      </w:r>
      <w:r>
        <w:rPr>
          <w:rFonts w:eastAsia="Times New Roman" w:cs="Times New Roman"/>
          <w:szCs w:val="24"/>
        </w:rPr>
        <w:t xml:space="preserve"> οποίο έχω προβλέψει ότι θα έχει την ίδια τύχη</w:t>
      </w:r>
      <w:r>
        <w:rPr>
          <w:rFonts w:eastAsia="Times New Roman" w:cs="Times New Roman"/>
          <w:szCs w:val="24"/>
        </w:rPr>
        <w:t>,</w:t>
      </w:r>
      <w:r>
        <w:rPr>
          <w:rFonts w:eastAsia="Times New Roman" w:cs="Times New Roman"/>
          <w:szCs w:val="24"/>
        </w:rPr>
        <w:t xml:space="preserve"> που είχε μέχρι τώρα η όλη πολιτική σας. Αποτυπώνονται όλα αυτά, κυρίες και κύριοι συνάδελφοι, στον απολογισμό; Διαβάστε, λοιπόν, την έκθεση του Ελεγκτικού Συνεδρίου</w:t>
      </w:r>
      <w:r>
        <w:rPr>
          <w:rFonts w:eastAsia="Times New Roman" w:cs="Times New Roman"/>
          <w:szCs w:val="24"/>
        </w:rPr>
        <w:t>,</w:t>
      </w:r>
      <w:r>
        <w:rPr>
          <w:rFonts w:eastAsia="Times New Roman" w:cs="Times New Roman"/>
          <w:szCs w:val="24"/>
        </w:rPr>
        <w:t xml:space="preserve"> για να δείτε πώς αποτυπώνονται. </w:t>
      </w:r>
    </w:p>
    <w:p w14:paraId="50618E77" w14:textId="77777777" w:rsidR="008F2976" w:rsidRDefault="00CE3D49">
      <w:pPr>
        <w:spacing w:line="600" w:lineRule="auto"/>
        <w:ind w:firstLine="720"/>
        <w:jc w:val="both"/>
        <w:rPr>
          <w:rFonts w:eastAsia="Times New Roman" w:cs="Times New Roman"/>
          <w:szCs w:val="24"/>
        </w:rPr>
      </w:pPr>
      <w:r>
        <w:rPr>
          <w:rFonts w:eastAsia="Times New Roman" w:cs="Times New Roman"/>
          <w:szCs w:val="24"/>
        </w:rPr>
        <w:t>Αποτυπώνο</w:t>
      </w:r>
      <w:r>
        <w:rPr>
          <w:rFonts w:eastAsia="Times New Roman" w:cs="Times New Roman"/>
          <w:szCs w:val="24"/>
        </w:rPr>
        <w:t>νται πρώτα-πρώτα με την ανατροπή των ρυθμών ανάπτυξης, από 2,9% σε -3% το 2015, στη μείωση των εσόδων. Δείτε τη σελίδα 33 της έκθεσης του Ελεγκτικού Συνεδρίου</w:t>
      </w:r>
      <w:r>
        <w:rPr>
          <w:rFonts w:eastAsia="Times New Roman" w:cs="Times New Roman"/>
          <w:szCs w:val="24"/>
        </w:rPr>
        <w:t>,</w:t>
      </w:r>
      <w:r>
        <w:rPr>
          <w:rFonts w:eastAsia="Times New Roman" w:cs="Times New Roman"/>
          <w:szCs w:val="24"/>
        </w:rPr>
        <w:t xml:space="preserve"> όπου το έλλειμμα της κεντρικής διοίκησης ήταν 4,063 δισεκατομμύρια ευρώ έναντι 233 πρόβλεψης. Βεβαίως δείτε τη δική σας εισηγητική έκθεση του προϋπολογισμού του 2016. Γιατί πολλές φορές όταν μιλάω και παρουσιάζω νούμερα, κάποιοι από εσάς δυσανασχετούν. Η </w:t>
      </w:r>
      <w:r>
        <w:rPr>
          <w:rFonts w:eastAsia="Times New Roman" w:cs="Times New Roman"/>
          <w:szCs w:val="24"/>
        </w:rPr>
        <w:t xml:space="preserve">έκθεση αυτή, κυρίες και κύριοι συνάδελφοι, λέει ότι το </w:t>
      </w:r>
      <w:r>
        <w:rPr>
          <w:rFonts w:eastAsia="Times New Roman" w:cs="Times New Roman"/>
          <w:szCs w:val="24"/>
        </w:rPr>
        <w:t>+</w:t>
      </w:r>
      <w:r>
        <w:rPr>
          <w:rFonts w:eastAsia="Times New Roman" w:cs="Times New Roman"/>
          <w:szCs w:val="24"/>
        </w:rPr>
        <w:t>0,3% με βάση του όρους της σύμβασης χρηματοδοτικής διευκόλυνσης</w:t>
      </w:r>
      <w:r>
        <w:rPr>
          <w:rFonts w:eastAsia="Times New Roman" w:cs="Times New Roman"/>
          <w:szCs w:val="24"/>
        </w:rPr>
        <w:t xml:space="preserve">, </w:t>
      </w:r>
      <w:r>
        <w:rPr>
          <w:rFonts w:eastAsia="Times New Roman" w:cs="Times New Roman"/>
          <w:szCs w:val="24"/>
        </w:rPr>
        <w:t xml:space="preserve">γιατί έτσι μας λογαριάζουν οι εταίροι </w:t>
      </w:r>
      <w:r>
        <w:rPr>
          <w:rFonts w:eastAsia="Times New Roman" w:cs="Times New Roman"/>
          <w:szCs w:val="24"/>
        </w:rPr>
        <w:t>μας,</w:t>
      </w:r>
      <w:r>
        <w:rPr>
          <w:rFonts w:eastAsia="Times New Roman" w:cs="Times New Roman"/>
          <w:szCs w:val="24"/>
        </w:rPr>
        <w:t xml:space="preserve"> έγινε </w:t>
      </w:r>
      <w:r>
        <w:rPr>
          <w:rFonts w:eastAsia="Times New Roman" w:cs="Times New Roman"/>
          <w:szCs w:val="24"/>
        </w:rPr>
        <w:t>-</w:t>
      </w:r>
      <w:r>
        <w:rPr>
          <w:rFonts w:eastAsia="Times New Roman" w:cs="Times New Roman"/>
          <w:szCs w:val="24"/>
        </w:rPr>
        <w:t xml:space="preserve">0,20%. </w:t>
      </w:r>
    </w:p>
    <w:p w14:paraId="50618E78" w14:textId="77777777" w:rsidR="008F2976" w:rsidRDefault="00CE3D49">
      <w:pPr>
        <w:spacing w:line="600" w:lineRule="auto"/>
        <w:ind w:firstLine="720"/>
        <w:jc w:val="both"/>
        <w:rPr>
          <w:rFonts w:eastAsia="Times New Roman" w:cs="Times New Roman"/>
          <w:szCs w:val="24"/>
        </w:rPr>
      </w:pPr>
      <w:r>
        <w:rPr>
          <w:rFonts w:eastAsia="Times New Roman" w:cs="Times New Roman"/>
          <w:szCs w:val="24"/>
        </w:rPr>
        <w:lastRenderedPageBreak/>
        <w:t>Πού αποτυπώνεται αλλιώς, κυρίες και κύριοι συνάδελφοι, αυτό που έγινε το 2015</w:t>
      </w:r>
      <w:r>
        <w:rPr>
          <w:rFonts w:eastAsia="Times New Roman" w:cs="Times New Roman"/>
          <w:szCs w:val="24"/>
        </w:rPr>
        <w:t>; Αποτυπώνεται στην αύξηση των πιστωτικών εσόδων και των πιστωτικών εξόδων. Τι είναι αυτό; Είναι ο βραχυπρόθεσμος δανεισμός</w:t>
      </w:r>
      <w:r>
        <w:rPr>
          <w:rFonts w:eastAsia="Times New Roman" w:cs="Times New Roman"/>
          <w:szCs w:val="24"/>
        </w:rPr>
        <w:t>,</w:t>
      </w:r>
      <w:r>
        <w:rPr>
          <w:rFonts w:eastAsia="Times New Roman" w:cs="Times New Roman"/>
          <w:szCs w:val="24"/>
        </w:rPr>
        <w:t xml:space="preserve"> την περίοδο που δεν ήταν κλεισμένη η διαδικασία με τους </w:t>
      </w:r>
      <w:r>
        <w:rPr>
          <w:rFonts w:eastAsia="Times New Roman" w:cs="Times New Roman"/>
          <w:szCs w:val="24"/>
        </w:rPr>
        <w:t>Ε</w:t>
      </w:r>
      <w:r>
        <w:rPr>
          <w:rFonts w:eastAsia="Times New Roman" w:cs="Times New Roman"/>
          <w:szCs w:val="24"/>
        </w:rPr>
        <w:t>υρωπαίους εταίρους μας και η οποία σώρευσε κόστος</w:t>
      </w:r>
      <w:r>
        <w:rPr>
          <w:rFonts w:eastAsia="Times New Roman" w:cs="Times New Roman"/>
          <w:szCs w:val="24"/>
        </w:rPr>
        <w:t>,</w:t>
      </w:r>
      <w:r>
        <w:rPr>
          <w:rFonts w:eastAsia="Times New Roman" w:cs="Times New Roman"/>
          <w:szCs w:val="24"/>
        </w:rPr>
        <w:t xml:space="preserve"> γιατί έχει υπερβολικούς</w:t>
      </w:r>
      <w:r>
        <w:rPr>
          <w:rFonts w:eastAsia="Times New Roman" w:cs="Times New Roman"/>
          <w:szCs w:val="24"/>
        </w:rPr>
        <w:t xml:space="preserve"> τόκους. </w:t>
      </w:r>
    </w:p>
    <w:p w14:paraId="50618E79" w14:textId="77777777" w:rsidR="008F2976" w:rsidRDefault="00CE3D49">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50618E7A" w14:textId="77777777" w:rsidR="008F2976" w:rsidRDefault="00CE3D49">
      <w:pPr>
        <w:spacing w:line="600" w:lineRule="auto"/>
        <w:ind w:firstLine="720"/>
        <w:jc w:val="both"/>
        <w:rPr>
          <w:rFonts w:eastAsia="Times New Roman" w:cs="Times New Roman"/>
          <w:szCs w:val="24"/>
        </w:rPr>
      </w:pPr>
      <w:r>
        <w:rPr>
          <w:rFonts w:eastAsia="Times New Roman" w:cs="Times New Roman"/>
          <w:szCs w:val="24"/>
        </w:rPr>
        <w:t>Πού αλλού είναι αποτυπωμένη</w:t>
      </w:r>
      <w:r>
        <w:rPr>
          <w:rFonts w:eastAsia="Times New Roman" w:cs="Times New Roman"/>
          <w:szCs w:val="24"/>
        </w:rPr>
        <w:t>,</w:t>
      </w:r>
      <w:r>
        <w:rPr>
          <w:rFonts w:eastAsia="Times New Roman" w:cs="Times New Roman"/>
          <w:szCs w:val="24"/>
        </w:rPr>
        <w:t xml:space="preserve"> πέραν του ότι παραδώσαμε τα 11δισεκατομμύρια; Είναι αποτυπωμένη στην απώλεια των </w:t>
      </w:r>
      <w:r>
        <w:rPr>
          <w:rFonts w:eastAsia="Times New Roman" w:cs="Times New Roman"/>
          <w:szCs w:val="24"/>
          <w:lang w:val="en-US"/>
        </w:rPr>
        <w:t>ANFAs</w:t>
      </w:r>
      <w:r>
        <w:rPr>
          <w:rFonts w:eastAsia="Times New Roman" w:cs="Times New Roman"/>
          <w:szCs w:val="24"/>
        </w:rPr>
        <w:t>. Το λέει η έκθεση του Ελεγκτικού Συνεδρίου. Ρώ</w:t>
      </w:r>
      <w:r>
        <w:rPr>
          <w:rFonts w:eastAsia="Times New Roman" w:cs="Times New Roman"/>
          <w:szCs w:val="24"/>
        </w:rPr>
        <w:t>τησα την Πρόεδρο του Ελεγκτικού Συνεδρίου</w:t>
      </w:r>
      <w:r>
        <w:rPr>
          <w:rFonts w:eastAsia="Times New Roman" w:cs="Times New Roman"/>
          <w:szCs w:val="24"/>
        </w:rPr>
        <w:t>,</w:t>
      </w:r>
      <w:r>
        <w:rPr>
          <w:rFonts w:eastAsia="Times New Roman" w:cs="Times New Roman"/>
          <w:szCs w:val="24"/>
        </w:rPr>
        <w:t xml:space="preserve"> αν έχει δικαίωμα ένας Υπουργός να βάλει υπογραφή και να χάσει η χώρα βέβαια έσοδα. Δεν έχει κα</w:t>
      </w:r>
      <w:r>
        <w:rPr>
          <w:rFonts w:eastAsia="Times New Roman" w:cs="Times New Roman"/>
          <w:szCs w:val="24"/>
        </w:rPr>
        <w:t>μ</w:t>
      </w:r>
      <w:r>
        <w:rPr>
          <w:rFonts w:eastAsia="Times New Roman" w:cs="Times New Roman"/>
          <w:szCs w:val="24"/>
        </w:rPr>
        <w:t>μία ευθύνη; Όπου θέλετε αλλού να το ψάξουμε</w:t>
      </w:r>
      <w:r>
        <w:rPr>
          <w:rFonts w:eastAsia="Times New Roman" w:cs="Times New Roman"/>
          <w:szCs w:val="24"/>
        </w:rPr>
        <w:t>,</w:t>
      </w:r>
      <w:r>
        <w:rPr>
          <w:rFonts w:eastAsia="Times New Roman" w:cs="Times New Roman"/>
          <w:szCs w:val="24"/>
        </w:rPr>
        <w:t xml:space="preserve"> για να μην εκμεταλλευθώ τον χρόνο. Δεν θέλω να κάνω παραβίαση του χρόνου.</w:t>
      </w:r>
      <w:r>
        <w:rPr>
          <w:rFonts w:eastAsia="Times New Roman" w:cs="Times New Roman"/>
          <w:szCs w:val="24"/>
        </w:rPr>
        <w:t xml:space="preserve"> Δείτε τις παρατηρήσεις του Ελεγκτικού Συνεδρίου για την αύξηση των ληξιπρόθεσμων, τις παρατηρήσεις τους για τα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και την έλλειψη της ρευστότητας. </w:t>
      </w:r>
    </w:p>
    <w:p w14:paraId="50618E7B" w14:textId="77777777" w:rsidR="008F2976" w:rsidRDefault="00CE3D49">
      <w:pPr>
        <w:spacing w:line="600" w:lineRule="auto"/>
        <w:ind w:firstLine="720"/>
        <w:jc w:val="both"/>
        <w:rPr>
          <w:rFonts w:eastAsia="Times New Roman" w:cs="Times New Roman"/>
          <w:szCs w:val="24"/>
        </w:rPr>
      </w:pPr>
      <w:r>
        <w:rPr>
          <w:rFonts w:eastAsia="Times New Roman" w:cs="Times New Roman"/>
          <w:szCs w:val="24"/>
        </w:rPr>
        <w:lastRenderedPageBreak/>
        <w:t xml:space="preserve">Δεν θα σας πάω εγώ στον κ. </w:t>
      </w:r>
      <w:proofErr w:type="spellStart"/>
      <w:r>
        <w:rPr>
          <w:rFonts w:eastAsia="Times New Roman" w:cs="Times New Roman"/>
          <w:szCs w:val="24"/>
        </w:rPr>
        <w:t>Ρέγκλινγκ</w:t>
      </w:r>
      <w:proofErr w:type="spellEnd"/>
      <w:r>
        <w:rPr>
          <w:rFonts w:eastAsia="Times New Roman" w:cs="Times New Roman"/>
          <w:szCs w:val="24"/>
        </w:rPr>
        <w:t>,</w:t>
      </w:r>
      <w:r>
        <w:rPr>
          <w:rFonts w:eastAsia="Times New Roman" w:cs="Times New Roman"/>
          <w:szCs w:val="24"/>
        </w:rPr>
        <w:t xml:space="preserve"> που μίλησε για 100 δισεκατομμύρια απώλεια ή στο Ινστιτο</w:t>
      </w:r>
      <w:r>
        <w:rPr>
          <w:rFonts w:eastAsia="Times New Roman" w:cs="Times New Roman"/>
          <w:szCs w:val="24"/>
        </w:rPr>
        <w:t>ύτο της Λισαβόνας που μίλησε για 86 δισεκατομμύρια ζημιά της ελληνικής οικονομίας. Θα σας πάω</w:t>
      </w:r>
      <w:r>
        <w:rPr>
          <w:rFonts w:eastAsia="Times New Roman" w:cs="Times New Roman"/>
          <w:szCs w:val="24"/>
        </w:rPr>
        <w:t>,</w:t>
      </w:r>
      <w:r>
        <w:rPr>
          <w:rFonts w:eastAsia="Times New Roman" w:cs="Times New Roman"/>
          <w:szCs w:val="24"/>
        </w:rPr>
        <w:t xml:space="preserve"> σ’ αυτά που διατυπώνει το ανώτατο οικονομικό δικαστήριο στην έκθεσή του ως κόστος της ελληνικής οικονομίας. </w:t>
      </w:r>
    </w:p>
    <w:p w14:paraId="50618E7C" w14:textId="77777777" w:rsidR="008F2976" w:rsidRDefault="00CE3D49">
      <w:pPr>
        <w:spacing w:line="600" w:lineRule="auto"/>
        <w:ind w:firstLine="720"/>
        <w:jc w:val="both"/>
        <w:rPr>
          <w:rFonts w:eastAsia="Times New Roman" w:cs="Times New Roman"/>
          <w:szCs w:val="24"/>
        </w:rPr>
      </w:pPr>
      <w:r>
        <w:rPr>
          <w:rFonts w:eastAsia="Times New Roman" w:cs="Times New Roman"/>
          <w:szCs w:val="24"/>
        </w:rPr>
        <w:t>Αυτό το κόστος, κυρίες και κύριοι συνάδελφοι, το σωρ</w:t>
      </w:r>
      <w:r>
        <w:rPr>
          <w:rFonts w:eastAsia="Times New Roman" w:cs="Times New Roman"/>
          <w:szCs w:val="24"/>
        </w:rPr>
        <w:t>εύσαμε μετά στον προϋπολογισμό του 2016, του 2017, του 2018</w:t>
      </w:r>
      <w:r>
        <w:rPr>
          <w:rFonts w:eastAsia="Times New Roman" w:cs="Times New Roman"/>
          <w:szCs w:val="24"/>
        </w:rPr>
        <w:t>,</w:t>
      </w:r>
      <w:r>
        <w:rPr>
          <w:rFonts w:eastAsia="Times New Roman" w:cs="Times New Roman"/>
          <w:szCs w:val="24"/>
        </w:rPr>
        <w:t xml:space="preserve"> και το πληρώνουμε με τα </w:t>
      </w:r>
      <w:proofErr w:type="spellStart"/>
      <w:r>
        <w:rPr>
          <w:rFonts w:eastAsia="Times New Roman" w:cs="Times New Roman"/>
          <w:szCs w:val="24"/>
        </w:rPr>
        <w:t>υπερπλεονάσματα</w:t>
      </w:r>
      <w:proofErr w:type="spellEnd"/>
      <w:r>
        <w:rPr>
          <w:rFonts w:eastAsia="Times New Roman" w:cs="Times New Roman"/>
          <w:szCs w:val="24"/>
        </w:rPr>
        <w:t>,</w:t>
      </w:r>
      <w:r>
        <w:rPr>
          <w:rFonts w:eastAsia="Times New Roman" w:cs="Times New Roman"/>
          <w:szCs w:val="24"/>
        </w:rPr>
        <w:t xml:space="preserve"> που στηρίζονται στην </w:t>
      </w:r>
      <w:proofErr w:type="spellStart"/>
      <w:r>
        <w:rPr>
          <w:rFonts w:eastAsia="Times New Roman" w:cs="Times New Roman"/>
          <w:szCs w:val="24"/>
        </w:rPr>
        <w:t>υπερφορολόγηση</w:t>
      </w:r>
      <w:proofErr w:type="spellEnd"/>
      <w:r>
        <w:rPr>
          <w:rFonts w:eastAsia="Times New Roman" w:cs="Times New Roman"/>
          <w:szCs w:val="24"/>
        </w:rPr>
        <w:t xml:space="preserve"> και τις περικοπές. Διότι το σενάριο της ανάπτυξης κατεστράφη. </w:t>
      </w:r>
      <w:r>
        <w:rPr>
          <w:rFonts w:eastAsia="Times New Roman" w:cs="Times New Roman"/>
          <w:szCs w:val="24"/>
        </w:rPr>
        <w:t>Τ</w:t>
      </w:r>
      <w:r>
        <w:rPr>
          <w:rFonts w:eastAsia="Times New Roman" w:cs="Times New Roman"/>
          <w:szCs w:val="24"/>
        </w:rPr>
        <w:t>ώρα στηριζόμαστε σε μια αγνή ανάπτυξη. Αποδεικνύεται ότ</w:t>
      </w:r>
      <w:r>
        <w:rPr>
          <w:rFonts w:eastAsia="Times New Roman" w:cs="Times New Roman"/>
          <w:szCs w:val="24"/>
        </w:rPr>
        <w:t>ι</w:t>
      </w:r>
      <w:r>
        <w:rPr>
          <w:rFonts w:eastAsia="Times New Roman" w:cs="Times New Roman"/>
          <w:szCs w:val="24"/>
        </w:rPr>
        <w:t>,</w:t>
      </w:r>
      <w:r>
        <w:rPr>
          <w:rFonts w:eastAsia="Times New Roman" w:cs="Times New Roman"/>
          <w:szCs w:val="24"/>
        </w:rPr>
        <w:t xml:space="preserve"> δυστυχώς</w:t>
      </w:r>
      <w:r>
        <w:rPr>
          <w:rFonts w:eastAsia="Times New Roman" w:cs="Times New Roman"/>
          <w:szCs w:val="24"/>
        </w:rPr>
        <w:t>,</w:t>
      </w:r>
      <w:r>
        <w:rPr>
          <w:rFonts w:eastAsia="Times New Roman" w:cs="Times New Roman"/>
          <w:szCs w:val="24"/>
        </w:rPr>
        <w:t xml:space="preserve"> αυτές οι προσδοκίες σας είναι πολύ αισιόδοξες, όπως διατυπώνει και το δημοσιονομικό συμβούλιο στην έκθεσή του για τον προϋπολογισμό του 2018. Για να μη μου πείτε ότι αυτά τα λέω από το κεφάλι μου και ότι δεν πρόλαβα να διαβάσω τον προϋπολογισμ</w:t>
      </w:r>
      <w:r>
        <w:rPr>
          <w:rFonts w:eastAsia="Times New Roman" w:cs="Times New Roman"/>
          <w:szCs w:val="24"/>
        </w:rPr>
        <w:t xml:space="preserve">ό. Διαβάστε την έκθεση του δημοσιονομικού συμβουλίου. </w:t>
      </w:r>
    </w:p>
    <w:p w14:paraId="50618E7D" w14:textId="77777777" w:rsidR="008F2976" w:rsidRDefault="00CE3D49">
      <w:pPr>
        <w:spacing w:line="600" w:lineRule="auto"/>
        <w:ind w:firstLine="720"/>
        <w:jc w:val="both"/>
        <w:rPr>
          <w:rFonts w:eastAsia="Times New Roman" w:cs="Times New Roman"/>
          <w:szCs w:val="24"/>
        </w:rPr>
      </w:pPr>
      <w:r>
        <w:rPr>
          <w:rFonts w:eastAsia="Times New Roman" w:cs="Times New Roman"/>
          <w:szCs w:val="24"/>
        </w:rPr>
        <w:t>Για να τελειώνουμε αυτή τη διαχείριση του 2015</w:t>
      </w:r>
      <w:r>
        <w:rPr>
          <w:rFonts w:eastAsia="Times New Roman" w:cs="Times New Roman"/>
          <w:szCs w:val="24"/>
        </w:rPr>
        <w:t>,</w:t>
      </w:r>
      <w:r>
        <w:rPr>
          <w:rFonts w:eastAsia="Times New Roman" w:cs="Times New Roman"/>
          <w:szCs w:val="24"/>
        </w:rPr>
        <w:t xml:space="preserve"> που είχε όλες αυτές τις αρνητικές επιπτώσεις</w:t>
      </w:r>
      <w:r>
        <w:rPr>
          <w:rFonts w:eastAsia="Times New Roman" w:cs="Times New Roman"/>
          <w:szCs w:val="24"/>
        </w:rPr>
        <w:t>,</w:t>
      </w:r>
      <w:r>
        <w:rPr>
          <w:rFonts w:eastAsia="Times New Roman" w:cs="Times New Roman"/>
          <w:szCs w:val="24"/>
        </w:rPr>
        <w:t xml:space="preserve"> εμείς προφανώς δεν πρόκειται να την ψηφίσουμε. </w:t>
      </w:r>
    </w:p>
    <w:p w14:paraId="50618E7E" w14:textId="77777777" w:rsidR="008F2976" w:rsidRDefault="00CE3D49">
      <w:pPr>
        <w:spacing w:line="600" w:lineRule="auto"/>
        <w:ind w:firstLine="720"/>
        <w:jc w:val="both"/>
        <w:rPr>
          <w:rFonts w:eastAsia="Times New Roman" w:cs="Times New Roman"/>
          <w:szCs w:val="24"/>
        </w:rPr>
      </w:pPr>
      <w:r>
        <w:rPr>
          <w:rFonts w:eastAsia="Times New Roman" w:cs="Times New Roman"/>
          <w:szCs w:val="24"/>
        </w:rPr>
        <w:lastRenderedPageBreak/>
        <w:t>Σας παρακαλούμε να φέρετε και γρήγορα τη διαχείριση του 201</w:t>
      </w:r>
      <w:r>
        <w:rPr>
          <w:rFonts w:eastAsia="Times New Roman" w:cs="Times New Roman"/>
          <w:szCs w:val="24"/>
        </w:rPr>
        <w:t xml:space="preserve">6 να την συζητήσουμε στην Ολομέλεια, διότι, όπως άκουσα, ο κύριος Υπουργός την κατέθεσε. </w:t>
      </w:r>
      <w:r>
        <w:rPr>
          <w:rFonts w:eastAsia="Times New Roman" w:cs="Times New Roman"/>
          <w:szCs w:val="24"/>
        </w:rPr>
        <w:t>Α</w:t>
      </w:r>
      <w:r>
        <w:rPr>
          <w:rFonts w:eastAsia="Times New Roman" w:cs="Times New Roman"/>
          <w:szCs w:val="24"/>
        </w:rPr>
        <w:t>υτό το λέω για να έχει κι ένα νόημα η συζήτηση για την επικαιρότητα. Γιατί όσα κουβεντιάζουμε τώρα</w:t>
      </w:r>
      <w:r>
        <w:rPr>
          <w:rFonts w:eastAsia="Times New Roman" w:cs="Times New Roman"/>
          <w:szCs w:val="24"/>
        </w:rPr>
        <w:t>,</w:t>
      </w:r>
      <w:r>
        <w:rPr>
          <w:rFonts w:eastAsia="Times New Roman" w:cs="Times New Roman"/>
          <w:szCs w:val="24"/>
        </w:rPr>
        <w:t xml:space="preserve"> έχουν λόγους που συνδέονται μόνο με την ιστορική αλήθεια. </w:t>
      </w:r>
    </w:p>
    <w:p w14:paraId="50618E7F" w14:textId="77777777" w:rsidR="008F2976" w:rsidRDefault="00CE3D49">
      <w:pPr>
        <w:spacing w:line="600" w:lineRule="auto"/>
        <w:ind w:firstLine="720"/>
        <w:jc w:val="both"/>
        <w:rPr>
          <w:rFonts w:eastAsia="Times New Roman" w:cs="Times New Roman"/>
          <w:szCs w:val="24"/>
        </w:rPr>
      </w:pPr>
      <w:r>
        <w:rPr>
          <w:rFonts w:eastAsia="Times New Roman" w:cs="Times New Roman"/>
          <w:szCs w:val="24"/>
        </w:rPr>
        <w:t>Ευχαρισ</w:t>
      </w:r>
      <w:r>
        <w:rPr>
          <w:rFonts w:eastAsia="Times New Roman" w:cs="Times New Roman"/>
          <w:szCs w:val="24"/>
        </w:rPr>
        <w:t>τώ πολύ.</w:t>
      </w:r>
    </w:p>
    <w:p w14:paraId="50618E80" w14:textId="77777777" w:rsidR="008F2976" w:rsidRDefault="00CE3D49">
      <w:pPr>
        <w:spacing w:line="600" w:lineRule="auto"/>
        <w:ind w:firstLine="720"/>
        <w:jc w:val="center"/>
        <w:rPr>
          <w:rFonts w:eastAsia="Times New Roman" w:cs="Times New Roman"/>
          <w:szCs w:val="24"/>
        </w:rPr>
      </w:pPr>
      <w:r>
        <w:rPr>
          <w:rFonts w:eastAsia="Times New Roman" w:cs="Times New Roman"/>
          <w:szCs w:val="24"/>
        </w:rPr>
        <w:t>(Χειροκροτήματα)</w:t>
      </w:r>
    </w:p>
    <w:p w14:paraId="50618E81" w14:textId="77777777" w:rsidR="008F2976" w:rsidRDefault="00CE3D49">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Κυρίες και κύριοι συνάδελφοι, έχω την τιμή να ανακοινώσω στο Σώμα ότι </w:t>
      </w:r>
      <w:r>
        <w:rPr>
          <w:rFonts w:eastAsia="Times New Roman" w:cs="Times New Roman"/>
          <w:szCs w:val="24"/>
        </w:rPr>
        <w:t xml:space="preserve">παρακολουθούν τη συνεδρίασή μας </w:t>
      </w:r>
      <w:r>
        <w:rPr>
          <w:rFonts w:eastAsia="Times New Roman" w:cs="Times New Roman"/>
          <w:szCs w:val="24"/>
        </w:rPr>
        <w:t xml:space="preserve">από τα άνω δυτικά θεωρεία, αφού </w:t>
      </w:r>
      <w:r>
        <w:rPr>
          <w:rFonts w:eastAsia="Times New Roman" w:cs="Times New Roman"/>
          <w:szCs w:val="24"/>
        </w:rPr>
        <w:t xml:space="preserve">προηγουμένως </w:t>
      </w:r>
      <w:r>
        <w:rPr>
          <w:rFonts w:eastAsia="Times New Roman" w:cs="Times New Roman"/>
          <w:szCs w:val="24"/>
        </w:rPr>
        <w:t xml:space="preserve">ενημερώθηκαν για την ιστορία του κτηρίου και τον </w:t>
      </w:r>
      <w:r>
        <w:rPr>
          <w:rFonts w:eastAsia="Times New Roman" w:cs="Times New Roman"/>
          <w:szCs w:val="24"/>
        </w:rPr>
        <w:t>τρόπο οργάνωσης και λειτουργίας της Βουλής</w:t>
      </w:r>
      <w:r>
        <w:rPr>
          <w:rFonts w:eastAsia="Times New Roman" w:cs="Times New Roman"/>
          <w:szCs w:val="24"/>
        </w:rPr>
        <w:t>,</w:t>
      </w:r>
      <w:r>
        <w:rPr>
          <w:rFonts w:eastAsia="Times New Roman" w:cs="Times New Roman"/>
          <w:szCs w:val="24"/>
        </w:rPr>
        <w:t xml:space="preserve"> σαράντα έξι μαθήτριες και μαθητές και τρεις συνοδοί εκπαιδευτικοί από το Γυμνάσιο Βελεστίνου Μαγνησίας. </w:t>
      </w:r>
    </w:p>
    <w:p w14:paraId="50618E82" w14:textId="77777777" w:rsidR="008F2976" w:rsidRDefault="00CE3D49">
      <w:pPr>
        <w:spacing w:line="600" w:lineRule="auto"/>
        <w:ind w:firstLine="720"/>
        <w:jc w:val="both"/>
        <w:rPr>
          <w:rFonts w:eastAsia="Times New Roman" w:cs="Times New Roman"/>
          <w:szCs w:val="24"/>
        </w:rPr>
      </w:pPr>
      <w:r>
        <w:rPr>
          <w:rFonts w:eastAsia="Times New Roman" w:cs="Times New Roman"/>
          <w:szCs w:val="24"/>
        </w:rPr>
        <w:t>Η Βουλή σάς καλωσορίζει.</w:t>
      </w:r>
    </w:p>
    <w:p w14:paraId="50618E83" w14:textId="77777777" w:rsidR="008F2976" w:rsidRDefault="00CE3D49">
      <w:pPr>
        <w:spacing w:line="600" w:lineRule="auto"/>
        <w:ind w:left="720" w:firstLine="720"/>
        <w:jc w:val="both"/>
        <w:rPr>
          <w:rFonts w:eastAsia="Times New Roman" w:cs="Times New Roman"/>
          <w:szCs w:val="24"/>
        </w:rPr>
      </w:pPr>
      <w:r>
        <w:rPr>
          <w:rFonts w:eastAsia="Times New Roman" w:cs="Times New Roman"/>
          <w:szCs w:val="24"/>
        </w:rPr>
        <w:t>(Χειροκροτήματα απ</w:t>
      </w:r>
      <w:r>
        <w:rPr>
          <w:rFonts w:eastAsia="Times New Roman" w:cs="Times New Roman"/>
          <w:szCs w:val="24"/>
        </w:rPr>
        <w:t>’</w:t>
      </w:r>
      <w:r>
        <w:rPr>
          <w:rFonts w:eastAsia="Times New Roman" w:cs="Times New Roman"/>
          <w:szCs w:val="24"/>
        </w:rPr>
        <w:t xml:space="preserve"> όλες τις πτέρυγες της Βουλής)</w:t>
      </w:r>
    </w:p>
    <w:p w14:paraId="50618E84" w14:textId="77777777" w:rsidR="008F2976" w:rsidRDefault="00CE3D49">
      <w:pPr>
        <w:spacing w:line="600" w:lineRule="auto"/>
        <w:ind w:firstLine="720"/>
        <w:jc w:val="both"/>
        <w:rPr>
          <w:rFonts w:eastAsia="Times New Roman" w:cs="Times New Roman"/>
          <w:szCs w:val="24"/>
        </w:rPr>
      </w:pPr>
      <w:r>
        <w:rPr>
          <w:rFonts w:eastAsia="Times New Roman" w:cs="Times New Roman"/>
          <w:szCs w:val="24"/>
        </w:rPr>
        <w:t>Προχωρ</w:t>
      </w:r>
      <w:r>
        <w:rPr>
          <w:rFonts w:eastAsia="Times New Roman" w:cs="Times New Roman"/>
          <w:szCs w:val="24"/>
        </w:rPr>
        <w:t>ού</w:t>
      </w:r>
      <w:r>
        <w:rPr>
          <w:rFonts w:eastAsia="Times New Roman" w:cs="Times New Roman"/>
          <w:szCs w:val="24"/>
        </w:rPr>
        <w:t>με με τον ειδικό αγορητή</w:t>
      </w:r>
      <w:r>
        <w:rPr>
          <w:rFonts w:eastAsia="Times New Roman" w:cs="Times New Roman"/>
          <w:szCs w:val="24"/>
        </w:rPr>
        <w:t xml:space="preserve"> της Χρυσής Αυγής κ. Ευάγγελο Καρακώστα. </w:t>
      </w:r>
    </w:p>
    <w:p w14:paraId="50618E85" w14:textId="77777777" w:rsidR="008F2976" w:rsidRDefault="00CE3D49">
      <w:pPr>
        <w:spacing w:line="600" w:lineRule="auto"/>
        <w:ind w:firstLine="720"/>
        <w:jc w:val="both"/>
        <w:rPr>
          <w:rFonts w:eastAsia="Times New Roman" w:cs="Times New Roman"/>
          <w:szCs w:val="24"/>
        </w:rPr>
      </w:pPr>
      <w:r>
        <w:rPr>
          <w:rFonts w:eastAsia="Times New Roman" w:cs="Times New Roman"/>
          <w:b/>
          <w:szCs w:val="24"/>
        </w:rPr>
        <w:lastRenderedPageBreak/>
        <w:t>ΕΥΑΓΓΕΛΟΣ ΚΑΡΑΚΩΣΤΑΣ:</w:t>
      </w:r>
      <w:r>
        <w:rPr>
          <w:rFonts w:eastAsia="Times New Roman" w:cs="Times New Roman"/>
          <w:szCs w:val="24"/>
        </w:rPr>
        <w:t xml:space="preserve"> Η κύρωση του κρατικού απολογισμού και ισολογισμού του έτους 2015 έρχεται σε μια χρονική συγκυρία</w:t>
      </w:r>
      <w:r>
        <w:rPr>
          <w:rFonts w:eastAsia="Times New Roman" w:cs="Times New Roman"/>
          <w:szCs w:val="24"/>
        </w:rPr>
        <w:t>,</w:t>
      </w:r>
      <w:r>
        <w:rPr>
          <w:rFonts w:eastAsia="Times New Roman" w:cs="Times New Roman"/>
          <w:szCs w:val="24"/>
        </w:rPr>
        <w:t xml:space="preserve"> κατά την οποία η </w:t>
      </w:r>
      <w:proofErr w:type="spellStart"/>
      <w:r>
        <w:rPr>
          <w:rFonts w:eastAsia="Times New Roman" w:cs="Times New Roman"/>
          <w:szCs w:val="24"/>
        </w:rPr>
        <w:t>μνημονιακή</w:t>
      </w:r>
      <w:proofErr w:type="spellEnd"/>
      <w:r>
        <w:rPr>
          <w:rFonts w:eastAsia="Times New Roman" w:cs="Times New Roman"/>
          <w:szCs w:val="24"/>
        </w:rPr>
        <w:t xml:space="preserve"> </w:t>
      </w:r>
      <w:r>
        <w:rPr>
          <w:rFonts w:eastAsia="Times New Roman" w:cs="Times New Roman"/>
          <w:szCs w:val="24"/>
        </w:rPr>
        <w:t>σ</w:t>
      </w:r>
      <w:r>
        <w:rPr>
          <w:rFonts w:eastAsia="Times New Roman" w:cs="Times New Roman"/>
          <w:szCs w:val="24"/>
        </w:rPr>
        <w:t>υγκυβέρνηση Τσίπρα Καμμένου επιχειρεί απεγνωσμένα να αναπτύξει έν</w:t>
      </w:r>
      <w:r>
        <w:rPr>
          <w:rFonts w:eastAsia="Times New Roman" w:cs="Times New Roman"/>
          <w:szCs w:val="24"/>
        </w:rPr>
        <w:t xml:space="preserve">α </w:t>
      </w:r>
      <w:r>
        <w:rPr>
          <w:rFonts w:eastAsia="Times New Roman" w:cs="Times New Roman"/>
          <w:szCs w:val="24"/>
          <w:lang w:val="en-US"/>
        </w:rPr>
        <w:t>success</w:t>
      </w:r>
      <w:r>
        <w:rPr>
          <w:rFonts w:eastAsia="Times New Roman" w:cs="Times New Roman"/>
          <w:szCs w:val="24"/>
        </w:rPr>
        <w:t xml:space="preserve"> </w:t>
      </w:r>
      <w:r>
        <w:rPr>
          <w:rFonts w:eastAsia="Times New Roman" w:cs="Times New Roman"/>
          <w:szCs w:val="24"/>
          <w:lang w:val="en-US"/>
        </w:rPr>
        <w:t>story</w:t>
      </w:r>
      <w:r>
        <w:rPr>
          <w:rFonts w:eastAsia="Times New Roman" w:cs="Times New Roman"/>
          <w:szCs w:val="24"/>
        </w:rPr>
        <w:t xml:space="preserve"> της οικονομικής της πολιτικής</w:t>
      </w:r>
      <w:r>
        <w:rPr>
          <w:rFonts w:eastAsia="Times New Roman" w:cs="Times New Roman"/>
          <w:szCs w:val="24"/>
        </w:rPr>
        <w:t>,</w:t>
      </w:r>
      <w:r>
        <w:rPr>
          <w:rFonts w:eastAsia="Times New Roman" w:cs="Times New Roman"/>
          <w:szCs w:val="24"/>
        </w:rPr>
        <w:t xml:space="preserve"> το οποίο, καθώς ισχυρίζεται, θα καταλήξει στην έξοδο από τα μνημόνια τον Αύγουστο του 2018.</w:t>
      </w:r>
    </w:p>
    <w:p w14:paraId="50618E86" w14:textId="77777777" w:rsidR="008F2976" w:rsidRDefault="00CE3D49">
      <w:pPr>
        <w:spacing w:line="600" w:lineRule="auto"/>
        <w:ind w:firstLine="720"/>
        <w:jc w:val="both"/>
        <w:rPr>
          <w:rFonts w:eastAsia="Times New Roman" w:cs="Times New Roman"/>
          <w:szCs w:val="24"/>
        </w:rPr>
      </w:pPr>
      <w:r>
        <w:rPr>
          <w:rFonts w:eastAsia="Times New Roman" w:cs="Times New Roman"/>
          <w:szCs w:val="24"/>
        </w:rPr>
        <w:t xml:space="preserve">Μετά τον περσινό τραγέλαφο όπου η </w:t>
      </w:r>
      <w:r>
        <w:rPr>
          <w:rFonts w:eastAsia="Times New Roman" w:cs="Times New Roman"/>
          <w:szCs w:val="24"/>
        </w:rPr>
        <w:t>σ</w:t>
      </w:r>
      <w:r>
        <w:rPr>
          <w:rFonts w:eastAsia="Times New Roman" w:cs="Times New Roman"/>
          <w:szCs w:val="24"/>
        </w:rPr>
        <w:t>υγκυβέρνηση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υποχρεώθηκε να προβεί στην κύρωση του κρατικού απολογισμ</w:t>
      </w:r>
      <w:r>
        <w:rPr>
          <w:rFonts w:eastAsia="Times New Roman" w:cs="Times New Roman"/>
          <w:szCs w:val="24"/>
        </w:rPr>
        <w:t xml:space="preserve">ού και ισολογισμού του έτους 2014, της </w:t>
      </w:r>
      <w:proofErr w:type="spellStart"/>
      <w:r>
        <w:rPr>
          <w:rFonts w:eastAsia="Times New Roman" w:cs="Times New Roman"/>
          <w:szCs w:val="24"/>
        </w:rPr>
        <w:t>μνημονιακής</w:t>
      </w:r>
      <w:proofErr w:type="spellEnd"/>
      <w:r>
        <w:rPr>
          <w:rFonts w:eastAsia="Times New Roman" w:cs="Times New Roman"/>
          <w:szCs w:val="24"/>
        </w:rPr>
        <w:t xml:space="preserve"> συγκυβέρνησης Νέας Δημοκρατίας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ΠΑΣΟΚ, δηλαδή, καλείται τώρα να υπερασπιστεί τα δικά της οικονομικά εγκλήματα</w:t>
      </w:r>
      <w:r>
        <w:rPr>
          <w:rFonts w:eastAsia="Times New Roman" w:cs="Times New Roman"/>
          <w:szCs w:val="24"/>
        </w:rPr>
        <w:t>,</w:t>
      </w:r>
      <w:r>
        <w:rPr>
          <w:rFonts w:eastAsia="Times New Roman" w:cs="Times New Roman"/>
          <w:szCs w:val="24"/>
        </w:rPr>
        <w:t xml:space="preserve"> τα οποία οδήγησαν στην ψήφιση του τρίτου μνημονίου τον Αύγουστο του 2015, το οποίο θα πρέπει </w:t>
      </w:r>
      <w:r>
        <w:rPr>
          <w:rFonts w:eastAsia="Times New Roman" w:cs="Times New Roman"/>
          <w:szCs w:val="24"/>
        </w:rPr>
        <w:t>να υπενθυμίσουμε</w:t>
      </w:r>
      <w:r>
        <w:rPr>
          <w:rFonts w:eastAsia="Times New Roman" w:cs="Times New Roman"/>
          <w:szCs w:val="24"/>
        </w:rPr>
        <w:t>,</w:t>
      </w:r>
      <w:r>
        <w:rPr>
          <w:rFonts w:eastAsia="Times New Roman" w:cs="Times New Roman"/>
          <w:szCs w:val="24"/>
        </w:rPr>
        <w:t xml:space="preserve"> πως το ψήφισαν μαζί με τις λοιπές δυνάμεις της ξενοκρατίας, ήτοι τη Νέα Δημοκρατία, το ΠΑΣΟΚ και το Ποτάμι. </w:t>
      </w:r>
    </w:p>
    <w:p w14:paraId="50618E87" w14:textId="77777777" w:rsidR="008F2976" w:rsidRDefault="00CE3D49">
      <w:pPr>
        <w:spacing w:line="600" w:lineRule="auto"/>
        <w:ind w:firstLine="720"/>
        <w:jc w:val="both"/>
        <w:rPr>
          <w:rFonts w:eastAsia="Times New Roman" w:cs="Times New Roman"/>
          <w:szCs w:val="24"/>
        </w:rPr>
      </w:pPr>
      <w:r>
        <w:rPr>
          <w:rFonts w:eastAsia="Times New Roman" w:cs="Times New Roman"/>
          <w:szCs w:val="24"/>
        </w:rPr>
        <w:t>Είναι δε εξόχως ευτυχές το γεγονός ότι ο ελληνικός λαός δύναται να συγκρίνει τις τότε κίβδηλες υποσχέσεις των πολιτικών απατεώνων</w:t>
      </w:r>
      <w:r>
        <w:rPr>
          <w:rFonts w:eastAsia="Times New Roman" w:cs="Times New Roman"/>
          <w:szCs w:val="24"/>
        </w:rPr>
        <w:t xml:space="preserve"> ΣΥΡΙΖΑ και ΑΝΕΛ</w:t>
      </w:r>
      <w:r>
        <w:rPr>
          <w:rFonts w:eastAsia="Times New Roman" w:cs="Times New Roman"/>
          <w:szCs w:val="24"/>
        </w:rPr>
        <w:t>,</w:t>
      </w:r>
      <w:r>
        <w:rPr>
          <w:rFonts w:eastAsia="Times New Roman" w:cs="Times New Roman"/>
          <w:szCs w:val="24"/>
        </w:rPr>
        <w:t xml:space="preserve"> σε σχέση με όσα εν τέλει έπραξαν και ακολούθως να εξάγει χρήσιμα συμπεράσματα για όσα σήμερα υπόσχεται και διατυμπανίζει</w:t>
      </w:r>
      <w:r>
        <w:rPr>
          <w:rFonts w:eastAsia="Times New Roman" w:cs="Times New Roman"/>
          <w:szCs w:val="24"/>
        </w:rPr>
        <w:t>,</w:t>
      </w:r>
      <w:r>
        <w:rPr>
          <w:rFonts w:eastAsia="Times New Roman" w:cs="Times New Roman"/>
          <w:szCs w:val="24"/>
        </w:rPr>
        <w:t xml:space="preserve"> σε σχέση με όσα τελικά θα πράξει </w:t>
      </w:r>
      <w:r>
        <w:rPr>
          <w:rFonts w:eastAsia="Times New Roman" w:cs="Times New Roman"/>
          <w:szCs w:val="24"/>
        </w:rPr>
        <w:lastRenderedPageBreak/>
        <w:t>στη χρονική περίοδο γύρω από το ερχόμενο καλοκαίρι, το καλοκαίρι</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του 2018.</w:t>
      </w:r>
      <w:r>
        <w:rPr>
          <w:rFonts w:eastAsia="Times New Roman" w:cs="Times New Roman"/>
          <w:szCs w:val="24"/>
        </w:rPr>
        <w:t xml:space="preserve"> </w:t>
      </w:r>
    </w:p>
    <w:p w14:paraId="50618E88" w14:textId="77777777" w:rsidR="008F2976" w:rsidRDefault="00CE3D49">
      <w:pPr>
        <w:tabs>
          <w:tab w:val="left" w:pos="720"/>
          <w:tab w:val="left" w:pos="1440"/>
          <w:tab w:val="left" w:pos="2160"/>
          <w:tab w:val="left" w:pos="2880"/>
          <w:tab w:val="left" w:pos="4233"/>
        </w:tabs>
        <w:spacing w:line="600" w:lineRule="auto"/>
        <w:ind w:firstLine="720"/>
        <w:jc w:val="both"/>
        <w:rPr>
          <w:rFonts w:eastAsia="Times New Roman"/>
          <w:szCs w:val="24"/>
        </w:rPr>
      </w:pPr>
      <w:r>
        <w:rPr>
          <w:rFonts w:eastAsia="Times New Roman"/>
          <w:szCs w:val="24"/>
        </w:rPr>
        <w:t xml:space="preserve">Η Χρυσή Αυγή, όπως κατήγγειλε τις εγκληματικές οικονομικές μεθοδεύσεις των ετών 2012 - 2015 της </w:t>
      </w:r>
      <w:r>
        <w:rPr>
          <w:rFonts w:eastAsia="Times New Roman"/>
          <w:szCs w:val="24"/>
        </w:rPr>
        <w:t>σ</w:t>
      </w:r>
      <w:r>
        <w:rPr>
          <w:rFonts w:eastAsia="Times New Roman"/>
          <w:szCs w:val="24"/>
        </w:rPr>
        <w:t>υγκυβέρνησης Σαμαρά</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Βενιζέλου, οι οποίες οδήγησαν σε ακόμη μεγαλύτερο τέλμα την ελληνική οικονομία</w:t>
      </w:r>
      <w:r>
        <w:rPr>
          <w:rFonts w:eastAsia="Times New Roman"/>
          <w:szCs w:val="24"/>
        </w:rPr>
        <w:t>,</w:t>
      </w:r>
      <w:r>
        <w:rPr>
          <w:rFonts w:eastAsia="Times New Roman"/>
          <w:szCs w:val="24"/>
        </w:rPr>
        <w:t xml:space="preserve"> </w:t>
      </w:r>
      <w:proofErr w:type="spellStart"/>
      <w:r>
        <w:rPr>
          <w:rFonts w:eastAsia="Times New Roman"/>
          <w:szCs w:val="24"/>
        </w:rPr>
        <w:t>φτωχοποιώντας</w:t>
      </w:r>
      <w:proofErr w:type="spellEnd"/>
      <w:r>
        <w:rPr>
          <w:rFonts w:eastAsia="Times New Roman"/>
          <w:szCs w:val="24"/>
        </w:rPr>
        <w:t xml:space="preserve"> μεγάλο τμήμα του ελληνικού λαού προς όφελος των δανειστών, το ίδιο ακριβώς θα πράξει και για τα αντίστοιχα οικονομικά προβλήματα της </w:t>
      </w:r>
      <w:r>
        <w:rPr>
          <w:rFonts w:eastAsia="Times New Roman"/>
          <w:szCs w:val="24"/>
        </w:rPr>
        <w:t>σ</w:t>
      </w:r>
      <w:r>
        <w:rPr>
          <w:rFonts w:eastAsia="Times New Roman"/>
          <w:szCs w:val="24"/>
        </w:rPr>
        <w:t>υγκυβέρνησης Τσίπρα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Καμμένου, η οποία δεν κάνει άλλο τι</w:t>
      </w:r>
      <w:r>
        <w:rPr>
          <w:rFonts w:eastAsia="Times New Roman"/>
          <w:szCs w:val="24"/>
        </w:rPr>
        <w:t>,</w:t>
      </w:r>
      <w:r>
        <w:rPr>
          <w:rFonts w:eastAsia="Times New Roman"/>
          <w:szCs w:val="24"/>
        </w:rPr>
        <w:t xml:space="preserve"> παρά να συνεχίζει, με εντατικότερο μάλιστα ρυθμό</w:t>
      </w:r>
      <w:r>
        <w:rPr>
          <w:rFonts w:eastAsia="Times New Roman"/>
          <w:szCs w:val="24"/>
        </w:rPr>
        <w:t>, την καταστροφή κάθε παραγωγικής δομής, το ξεπούλημα των εθνικών υποδομών, τη φτωχοποίηση των μισών σχεδόν ελληνικών νοικοκυριών, τα οποία βρίσκονται σήμερα σε ποσοστό 48% σύμφωνα με επιστημονικές έρευνες, αντιμέτωπα με τη φτώχεια και τον επακόλουθο κοινω</w:t>
      </w:r>
      <w:r>
        <w:rPr>
          <w:rFonts w:eastAsia="Times New Roman"/>
          <w:szCs w:val="24"/>
        </w:rPr>
        <w:t xml:space="preserve">νικό αποκλεισμό. </w:t>
      </w:r>
    </w:p>
    <w:p w14:paraId="50618E89" w14:textId="77777777" w:rsidR="008F2976" w:rsidRDefault="00CE3D49">
      <w:pPr>
        <w:tabs>
          <w:tab w:val="left" w:pos="720"/>
          <w:tab w:val="left" w:pos="1440"/>
          <w:tab w:val="left" w:pos="2160"/>
          <w:tab w:val="left" w:pos="2880"/>
          <w:tab w:val="left" w:pos="4233"/>
        </w:tabs>
        <w:spacing w:line="600" w:lineRule="auto"/>
        <w:ind w:firstLine="720"/>
        <w:jc w:val="both"/>
        <w:rPr>
          <w:rFonts w:eastAsia="Times New Roman"/>
          <w:szCs w:val="24"/>
        </w:rPr>
      </w:pPr>
      <w:r>
        <w:rPr>
          <w:rFonts w:eastAsia="Times New Roman"/>
          <w:szCs w:val="24"/>
        </w:rPr>
        <w:t>Ας δούμε, λοιπόν, τι έπραξαν εκείνοι</w:t>
      </w:r>
      <w:r>
        <w:rPr>
          <w:rFonts w:eastAsia="Times New Roman"/>
          <w:szCs w:val="24"/>
        </w:rPr>
        <w:t>,</w:t>
      </w:r>
      <w:r>
        <w:rPr>
          <w:rFonts w:eastAsia="Times New Roman"/>
          <w:szCs w:val="24"/>
        </w:rPr>
        <w:t xml:space="preserve"> οι οποίοι προ των εκλογών του Ιανουαρίου του 2015 διαρρήγνυαν τα ιμάτιά τους περί του επικείμενου σκισίματος των μνημονίων ή με μια πιο εκλεπτυσμένη πολιτικά φράση, θα καταργούσαν τα μνημόνια με έναν </w:t>
      </w:r>
      <w:r>
        <w:rPr>
          <w:rFonts w:eastAsia="Times New Roman"/>
          <w:szCs w:val="24"/>
        </w:rPr>
        <w:t xml:space="preserve">νόμο και ένα άρθρο ή πιο παραστατικά ακόμη θα βαρούσαν τα νταούλια </w:t>
      </w:r>
      <w:r>
        <w:rPr>
          <w:rFonts w:eastAsia="Times New Roman"/>
          <w:szCs w:val="24"/>
        </w:rPr>
        <w:lastRenderedPageBreak/>
        <w:t>και οι αγορές θα χόρευαν. Αντί για χορό των αγορών ο ελληνικός λαός έγινε το θύμα ενός χορού φόρων της Κυβέρνησης, με την επιβολή πλήθους σκληρών μέτρων τα οποία έπληξαν το σύνολο των φορολ</w:t>
      </w:r>
      <w:r>
        <w:rPr>
          <w:rFonts w:eastAsia="Times New Roman"/>
          <w:szCs w:val="24"/>
        </w:rPr>
        <w:t xml:space="preserve">ογουμένων και των επιχειρήσεων. </w:t>
      </w:r>
    </w:p>
    <w:p w14:paraId="50618E8A" w14:textId="77777777" w:rsidR="008F2976" w:rsidRDefault="00CE3D49">
      <w:pPr>
        <w:tabs>
          <w:tab w:val="left" w:pos="720"/>
          <w:tab w:val="left" w:pos="1440"/>
          <w:tab w:val="left" w:pos="2160"/>
          <w:tab w:val="left" w:pos="2880"/>
          <w:tab w:val="left" w:pos="4233"/>
        </w:tabs>
        <w:spacing w:line="600" w:lineRule="auto"/>
        <w:ind w:firstLine="720"/>
        <w:jc w:val="both"/>
        <w:rPr>
          <w:rFonts w:eastAsia="Times New Roman"/>
          <w:szCs w:val="24"/>
        </w:rPr>
      </w:pPr>
      <w:r>
        <w:rPr>
          <w:rFonts w:eastAsia="Times New Roman"/>
          <w:szCs w:val="24"/>
        </w:rPr>
        <w:t>Και ποιο το αντίκρισμα των τεράστιων θυσιών στις οποίες υποβλήθηκαν νοικοκυριά και επιχειρήσεις; Τα μέτρα που ελήφθησαν το έτος 2015</w:t>
      </w:r>
      <w:r>
        <w:rPr>
          <w:rFonts w:eastAsia="Times New Roman"/>
          <w:szCs w:val="24"/>
        </w:rPr>
        <w:t>,</w:t>
      </w:r>
      <w:r>
        <w:rPr>
          <w:rFonts w:eastAsia="Times New Roman"/>
          <w:szCs w:val="24"/>
        </w:rPr>
        <w:t xml:space="preserve"> είχαν ως αποτέλεσμα την αύξηση των εσόδων για εκείνο το έτος μόλις κατά 0,08% σε σχέση με</w:t>
      </w:r>
      <w:r>
        <w:rPr>
          <w:rFonts w:eastAsia="Times New Roman"/>
          <w:szCs w:val="24"/>
        </w:rPr>
        <w:t xml:space="preserve"> το 2014. Στα κρατικά ταμεία συγκεκριμένα εισέρευσαν 39 εκατομμύρια ευρώ περισσότερα από το 2014. Από </w:t>
      </w:r>
      <w:proofErr w:type="spellStart"/>
      <w:r>
        <w:rPr>
          <w:rFonts w:eastAsia="Times New Roman"/>
          <w:szCs w:val="24"/>
        </w:rPr>
        <w:t>εκατόν</w:t>
      </w:r>
      <w:proofErr w:type="spellEnd"/>
      <w:r>
        <w:rPr>
          <w:rFonts w:eastAsia="Times New Roman"/>
          <w:szCs w:val="24"/>
        </w:rPr>
        <w:t xml:space="preserve"> τριάντα έξι εφορίες καθώς και από τις εισπράξεις των τελωνείων της χώρας τα έσοδα το 2015 ανήλθαν στα 46,414 δισεκατομμύρια ευρώ, με τις αντίστοιχε</w:t>
      </w:r>
      <w:r>
        <w:rPr>
          <w:rFonts w:eastAsia="Times New Roman"/>
          <w:szCs w:val="24"/>
        </w:rPr>
        <w:t xml:space="preserve">ς εισπράξεις του 2014 να βρίσκονται στα 46,375 δισεκατομμύρια ευρώ. </w:t>
      </w:r>
    </w:p>
    <w:p w14:paraId="50618E8B" w14:textId="77777777" w:rsidR="008F2976" w:rsidRDefault="00CE3D49">
      <w:pPr>
        <w:tabs>
          <w:tab w:val="left" w:pos="720"/>
          <w:tab w:val="left" w:pos="1440"/>
          <w:tab w:val="left" w:pos="2160"/>
          <w:tab w:val="left" w:pos="2880"/>
          <w:tab w:val="left" w:pos="4233"/>
        </w:tabs>
        <w:spacing w:line="600" w:lineRule="auto"/>
        <w:ind w:firstLine="720"/>
        <w:jc w:val="both"/>
        <w:rPr>
          <w:rFonts w:eastAsia="Times New Roman"/>
          <w:szCs w:val="24"/>
        </w:rPr>
      </w:pPr>
      <w:r>
        <w:rPr>
          <w:rFonts w:eastAsia="Times New Roman"/>
          <w:szCs w:val="24"/>
        </w:rPr>
        <w:t>Στο σημείο αυτό θα πρέπει να δοθεί έμφαση στο γεγονός ότι τα οικονομικά μεγέθη θα ήταν ακόμη πιο αποκαρδιωτικά</w:t>
      </w:r>
      <w:r>
        <w:rPr>
          <w:rFonts w:eastAsia="Times New Roman"/>
          <w:szCs w:val="24"/>
        </w:rPr>
        <w:t>,</w:t>
      </w:r>
      <w:r>
        <w:rPr>
          <w:rFonts w:eastAsia="Times New Roman"/>
          <w:szCs w:val="24"/>
        </w:rPr>
        <w:t xml:space="preserve"> εάν το Υπουργείο Οικονομικών είχε προχωρήσει σε επιστροφές φόρου που προέβλ</w:t>
      </w:r>
      <w:r>
        <w:rPr>
          <w:rFonts w:eastAsia="Times New Roman"/>
          <w:szCs w:val="24"/>
        </w:rPr>
        <w:t xml:space="preserve">επε ο </w:t>
      </w:r>
      <w:r>
        <w:rPr>
          <w:rFonts w:eastAsia="Times New Roman"/>
          <w:szCs w:val="24"/>
        </w:rPr>
        <w:t>π</w:t>
      </w:r>
      <w:r>
        <w:rPr>
          <w:rFonts w:eastAsia="Times New Roman"/>
          <w:szCs w:val="24"/>
        </w:rPr>
        <w:t xml:space="preserve">ροϋπολογισμός. Όμως επιστράφηκαν 449 εκατομμύρια ευρώ λιγότερα. Η αύξηση των εσόδων, επιπρόσθετα, </w:t>
      </w:r>
      <w:r>
        <w:rPr>
          <w:rFonts w:eastAsia="Times New Roman"/>
          <w:szCs w:val="24"/>
        </w:rPr>
        <w:lastRenderedPageBreak/>
        <w:t>είναι επί της ουσίας μηδαμινή</w:t>
      </w:r>
      <w:r>
        <w:rPr>
          <w:rFonts w:eastAsia="Times New Roman"/>
          <w:szCs w:val="24"/>
        </w:rPr>
        <w:t>,</w:t>
      </w:r>
      <w:r>
        <w:rPr>
          <w:rFonts w:eastAsia="Times New Roman"/>
          <w:szCs w:val="24"/>
        </w:rPr>
        <w:t xml:space="preserve"> εάν ληφθεί υπ</w:t>
      </w:r>
      <w:r>
        <w:rPr>
          <w:rFonts w:eastAsia="Times New Roman"/>
          <w:szCs w:val="24"/>
        </w:rPr>
        <w:t xml:space="preserve">’ </w:t>
      </w:r>
      <w:proofErr w:type="spellStart"/>
      <w:r>
        <w:rPr>
          <w:rFonts w:eastAsia="Times New Roman"/>
          <w:szCs w:val="24"/>
        </w:rPr>
        <w:t>όψ</w:t>
      </w:r>
      <w:r>
        <w:rPr>
          <w:rFonts w:eastAsia="Times New Roman"/>
          <w:szCs w:val="24"/>
        </w:rPr>
        <w:t>ιν</w:t>
      </w:r>
      <w:proofErr w:type="spellEnd"/>
      <w:r>
        <w:rPr>
          <w:rFonts w:eastAsia="Times New Roman"/>
          <w:szCs w:val="24"/>
        </w:rPr>
        <w:t xml:space="preserve"> ότι κατά το δεύτερο εξάμηνο του 2015 επιβλήθηκαν σκληρά μέτρα και σε ορισμένες περιπτώσεις με αναδρο</w:t>
      </w:r>
      <w:r>
        <w:rPr>
          <w:rFonts w:eastAsia="Times New Roman"/>
          <w:szCs w:val="24"/>
        </w:rPr>
        <w:t xml:space="preserve">μική ισχύ. </w:t>
      </w:r>
    </w:p>
    <w:p w14:paraId="50618E8C" w14:textId="77777777" w:rsidR="008F2976" w:rsidRDefault="00CE3D49">
      <w:pPr>
        <w:tabs>
          <w:tab w:val="left" w:pos="720"/>
          <w:tab w:val="left" w:pos="1440"/>
          <w:tab w:val="left" w:pos="2160"/>
          <w:tab w:val="left" w:pos="2880"/>
          <w:tab w:val="left" w:pos="4233"/>
        </w:tabs>
        <w:spacing w:line="600" w:lineRule="auto"/>
        <w:ind w:firstLine="720"/>
        <w:jc w:val="both"/>
        <w:rPr>
          <w:rFonts w:eastAsia="Times New Roman"/>
          <w:szCs w:val="24"/>
        </w:rPr>
      </w:pPr>
      <w:r>
        <w:rPr>
          <w:rFonts w:eastAsia="Times New Roman"/>
          <w:szCs w:val="24"/>
        </w:rPr>
        <w:t xml:space="preserve">Τα πλέον ενδεικτικά είναι τα κάτωθι: Αλλαγές στους συντελεστές του ΦΠΑ που οδήγησαν σε ανατιμήσεις τα περισσότερα είδη διατροφής, σε έτοιμα γεύματα που </w:t>
      </w:r>
      <w:proofErr w:type="spellStart"/>
      <w:r>
        <w:rPr>
          <w:rFonts w:eastAsia="Times New Roman"/>
          <w:szCs w:val="24"/>
        </w:rPr>
        <w:t>σερβίρονται</w:t>
      </w:r>
      <w:proofErr w:type="spellEnd"/>
      <w:r>
        <w:rPr>
          <w:rFonts w:eastAsia="Times New Roman"/>
          <w:szCs w:val="24"/>
        </w:rPr>
        <w:t xml:space="preserve"> από καταστήματα μαζικής εστίασης, στα εισιτήρια των μέσων μεταφοράς, στα κόμιστρ</w:t>
      </w:r>
      <w:r>
        <w:rPr>
          <w:rFonts w:eastAsia="Times New Roman"/>
          <w:szCs w:val="24"/>
        </w:rPr>
        <w:t>α των ταξί και σε πλήθος άλλων προϊόντων και υπηρεσιών, κατάργηση της έκπτωσης 30% του ΦΠΑ σε έξι νησιά, αύξηση της ειδικής εισφοράς αλληλεγγύης για μισθωτούς και συνταξιούχους με εισοδήματα άνω των 30.000 ευρώ, αύξηση της προκαταβολής φόρου εισοδήματος απ</w:t>
      </w:r>
      <w:r>
        <w:rPr>
          <w:rFonts w:eastAsia="Times New Roman"/>
          <w:szCs w:val="24"/>
        </w:rPr>
        <w:t>ό 27,5% σε 55% για τους αγρότες αναδρομικά για τη χρήση του 2014, αύξηση της προκαταβολής φόρου εισοδήματος από 80% σε 100% για τις επιχειρήσεις αναδρομικά από τη χρήση του 2014, μείωση κατά 50% της επιστροφής του ειδικού φόρου κατανάλωσης στο πετρέλαιο κί</w:t>
      </w:r>
      <w:r>
        <w:rPr>
          <w:rFonts w:eastAsia="Times New Roman"/>
          <w:szCs w:val="24"/>
        </w:rPr>
        <w:t xml:space="preserve">νησης, </w:t>
      </w:r>
      <w:r>
        <w:rPr>
          <w:rFonts w:eastAsia="Times New Roman"/>
          <w:szCs w:val="24"/>
          <w:lang w:val="en-US"/>
        </w:rPr>
        <w:t>diesel</w:t>
      </w:r>
      <w:r>
        <w:rPr>
          <w:rFonts w:eastAsia="Times New Roman"/>
          <w:szCs w:val="24"/>
        </w:rPr>
        <w:t xml:space="preserve">, που χρησιμοποιούν οι αγρότες, μείωση κατά 50% του επιδόματος θέρμανσης για τα νοικοκυριά. </w:t>
      </w:r>
    </w:p>
    <w:p w14:paraId="50618E8D" w14:textId="77777777" w:rsidR="008F2976" w:rsidRDefault="00CE3D49">
      <w:pPr>
        <w:tabs>
          <w:tab w:val="left" w:pos="720"/>
          <w:tab w:val="left" w:pos="1440"/>
          <w:tab w:val="left" w:pos="2160"/>
          <w:tab w:val="left" w:pos="2880"/>
          <w:tab w:val="left" w:pos="4233"/>
        </w:tabs>
        <w:spacing w:line="600" w:lineRule="auto"/>
        <w:ind w:firstLine="720"/>
        <w:jc w:val="both"/>
        <w:rPr>
          <w:rFonts w:eastAsia="Times New Roman"/>
          <w:szCs w:val="24"/>
        </w:rPr>
      </w:pPr>
      <w:r>
        <w:rPr>
          <w:rFonts w:eastAsia="Times New Roman"/>
          <w:szCs w:val="24"/>
        </w:rPr>
        <w:t>Από τότε, συνεπώς, γινόταν διακριτό από τον οποιονδήποτε μη εξαρτημένο από ξένα συμφέροντα, πως η επιβολή νέων -</w:t>
      </w:r>
      <w:r>
        <w:rPr>
          <w:rFonts w:eastAsia="Times New Roman"/>
          <w:szCs w:val="24"/>
        </w:rPr>
        <w:lastRenderedPageBreak/>
        <w:t>και πολλές φορές άδικων- φόρων οδηγούσ</w:t>
      </w:r>
      <w:r>
        <w:rPr>
          <w:rFonts w:eastAsia="Times New Roman"/>
          <w:szCs w:val="24"/>
        </w:rPr>
        <w:t>αν σε επιδείνωση την ελληνική οικονομία και σε οικονομική ασφυξία τα νοικοκυριά. Όσοι νέοι φόροι κι αν επιβάλλονται, το αποτέλεσμα δύσκολα διαφοροποιείται, τουλάχιστον</w:t>
      </w:r>
      <w:r>
        <w:rPr>
          <w:rFonts w:eastAsia="Times New Roman"/>
          <w:szCs w:val="24"/>
        </w:rPr>
        <w:t>,</w:t>
      </w:r>
      <w:r>
        <w:rPr>
          <w:rFonts w:eastAsia="Times New Roman"/>
          <w:szCs w:val="24"/>
        </w:rPr>
        <w:t xml:space="preserve"> ως προς το σκέλος του </w:t>
      </w:r>
      <w:r>
        <w:rPr>
          <w:rFonts w:eastAsia="Times New Roman"/>
          <w:szCs w:val="24"/>
        </w:rPr>
        <w:t>π</w:t>
      </w:r>
      <w:r>
        <w:rPr>
          <w:rFonts w:eastAsia="Times New Roman"/>
          <w:szCs w:val="24"/>
        </w:rPr>
        <w:t xml:space="preserve">ροϋπολογισμού. Με απλά και κατανοητά λόγια τα έσοδα του κράτους </w:t>
      </w:r>
      <w:r>
        <w:rPr>
          <w:rFonts w:eastAsia="Times New Roman"/>
          <w:szCs w:val="24"/>
        </w:rPr>
        <w:t xml:space="preserve">παραμένουν στάσιμα. </w:t>
      </w:r>
    </w:p>
    <w:p w14:paraId="50618E8E" w14:textId="77777777" w:rsidR="008F2976" w:rsidRDefault="00CE3D49">
      <w:pPr>
        <w:tabs>
          <w:tab w:val="left" w:pos="720"/>
          <w:tab w:val="left" w:pos="1440"/>
          <w:tab w:val="left" w:pos="2160"/>
          <w:tab w:val="left" w:pos="2880"/>
          <w:tab w:val="left" w:pos="4233"/>
        </w:tabs>
        <w:spacing w:line="600" w:lineRule="auto"/>
        <w:ind w:firstLine="720"/>
        <w:jc w:val="both"/>
        <w:rPr>
          <w:rFonts w:eastAsia="Times New Roman"/>
          <w:szCs w:val="24"/>
        </w:rPr>
      </w:pPr>
      <w:r>
        <w:rPr>
          <w:rFonts w:eastAsia="Times New Roman"/>
          <w:szCs w:val="24"/>
        </w:rPr>
        <w:t>Υφίσταται εντούτοις μια θεαματική μεταβολή, η οποία αφορά τις ληξιπρόθεσμες οφειλές</w:t>
      </w:r>
      <w:r>
        <w:rPr>
          <w:rFonts w:eastAsia="Times New Roman"/>
          <w:szCs w:val="24"/>
        </w:rPr>
        <w:t>,</w:t>
      </w:r>
      <w:r>
        <w:rPr>
          <w:rFonts w:eastAsia="Times New Roman"/>
          <w:szCs w:val="24"/>
        </w:rPr>
        <w:t xml:space="preserve"> μιας και οι φορολογούμενοι αδυνατούν να ανταποκριθούν στις ασφυκτικές οικονομικές τους υποχρεώσεις. Τα ληξιπρόθεσμα χρέη έχουν αγγίξει τα 84 δισεκατομ</w:t>
      </w:r>
      <w:r>
        <w:rPr>
          <w:rFonts w:eastAsia="Times New Roman"/>
          <w:szCs w:val="24"/>
        </w:rPr>
        <w:t>μύρια ευρώ, ενώ -όπως αποδεικνύεται από τα στοιχεία- κάθε μήνα νοικοκυριά και επιχειρήσεις αφήνουν απλήρωτους φόρους 1 δισεκατομμυρίου ευρώ κατά μέσο όρο.</w:t>
      </w:r>
    </w:p>
    <w:p w14:paraId="50618E8F" w14:textId="77777777" w:rsidR="008F2976" w:rsidRDefault="00CE3D49">
      <w:pPr>
        <w:tabs>
          <w:tab w:val="left" w:pos="720"/>
          <w:tab w:val="left" w:pos="1440"/>
          <w:tab w:val="left" w:pos="2160"/>
          <w:tab w:val="left" w:pos="2880"/>
          <w:tab w:val="left" w:pos="4233"/>
        </w:tabs>
        <w:spacing w:line="600" w:lineRule="auto"/>
        <w:ind w:firstLine="720"/>
        <w:jc w:val="both"/>
        <w:rPr>
          <w:rFonts w:eastAsia="Times New Roman"/>
          <w:szCs w:val="24"/>
        </w:rPr>
      </w:pPr>
      <w:r>
        <w:rPr>
          <w:rFonts w:eastAsia="Times New Roman"/>
          <w:szCs w:val="24"/>
        </w:rPr>
        <w:t>Ο Αρχηγός της Χρυσής Αυγής</w:t>
      </w:r>
      <w:r>
        <w:rPr>
          <w:rFonts w:eastAsia="Times New Roman"/>
          <w:szCs w:val="24"/>
        </w:rPr>
        <w:t>,</w:t>
      </w:r>
      <w:r>
        <w:rPr>
          <w:rFonts w:eastAsia="Times New Roman"/>
          <w:szCs w:val="24"/>
        </w:rPr>
        <w:t xml:space="preserve"> είχε προειδοποιήσει για το αδιέξοδο της αντιλαϊκής πολιτικής σας. «Ουκ αν</w:t>
      </w:r>
      <w:r>
        <w:rPr>
          <w:rFonts w:eastAsia="Times New Roman"/>
          <w:szCs w:val="24"/>
        </w:rPr>
        <w:t xml:space="preserve"> </w:t>
      </w:r>
      <w:proofErr w:type="spellStart"/>
      <w:r>
        <w:rPr>
          <w:rFonts w:eastAsia="Times New Roman"/>
          <w:szCs w:val="24"/>
        </w:rPr>
        <w:t>λάβοις</w:t>
      </w:r>
      <w:proofErr w:type="spellEnd"/>
      <w:r>
        <w:rPr>
          <w:rFonts w:eastAsia="Times New Roman"/>
          <w:szCs w:val="24"/>
        </w:rPr>
        <w:t xml:space="preserve"> παρά του μη έχοντος» σάς είχε πει εδώ μέσα, αλλά κανένα κυβερνητικό αυτί δεν ίδρωσε</w:t>
      </w:r>
      <w:r>
        <w:rPr>
          <w:rFonts w:eastAsia="Times New Roman"/>
          <w:szCs w:val="24"/>
        </w:rPr>
        <w:t>,</w:t>
      </w:r>
      <w:r>
        <w:rPr>
          <w:rFonts w:eastAsia="Times New Roman"/>
          <w:szCs w:val="24"/>
        </w:rPr>
        <w:t xml:space="preserve"> διότι απλούστατα σκοπός της παρούσας Κυβέρνησης, όπως και εκείνων που προηγήθηκαν αυτής, δεν υπήρξε η εξυπηρέτηση των συμφερόντων του ελληνικού λαού αλλά η εξυπηρέ</w:t>
      </w:r>
      <w:r>
        <w:rPr>
          <w:rFonts w:eastAsia="Times New Roman"/>
          <w:szCs w:val="24"/>
        </w:rPr>
        <w:t>τηση των συμφερόντων των δανειστών σας.</w:t>
      </w:r>
    </w:p>
    <w:p w14:paraId="50618E90" w14:textId="77777777" w:rsidR="008F2976" w:rsidRDefault="00CE3D49">
      <w:pPr>
        <w:spacing w:line="600" w:lineRule="auto"/>
        <w:ind w:firstLine="720"/>
        <w:jc w:val="both"/>
        <w:rPr>
          <w:rFonts w:eastAsia="Times New Roman"/>
          <w:szCs w:val="24"/>
        </w:rPr>
      </w:pPr>
      <w:r>
        <w:rPr>
          <w:rFonts w:eastAsia="Times New Roman"/>
          <w:szCs w:val="24"/>
        </w:rPr>
        <w:lastRenderedPageBreak/>
        <w:t>Η Κυβέρνηση της Αριστεράς, η οποία με θράσος ομιλεί για άσκηση οικονομικής πολιτικής με κοινωνικό πρόσημο, όχι μόνο δεν έλαβε υπ</w:t>
      </w:r>
      <w:r>
        <w:rPr>
          <w:rFonts w:eastAsia="Times New Roman"/>
          <w:szCs w:val="24"/>
        </w:rPr>
        <w:t xml:space="preserve">’ </w:t>
      </w:r>
      <w:proofErr w:type="spellStart"/>
      <w:r>
        <w:rPr>
          <w:rFonts w:eastAsia="Times New Roman"/>
          <w:szCs w:val="24"/>
        </w:rPr>
        <w:t>όψ</w:t>
      </w:r>
      <w:r>
        <w:rPr>
          <w:rFonts w:eastAsia="Times New Roman"/>
          <w:szCs w:val="24"/>
        </w:rPr>
        <w:t>ιν</w:t>
      </w:r>
      <w:proofErr w:type="spellEnd"/>
      <w:r>
        <w:rPr>
          <w:rFonts w:eastAsia="Times New Roman"/>
          <w:szCs w:val="24"/>
        </w:rPr>
        <w:t xml:space="preserve"> της τα ξεκάθαρα κοινωνικά μηνύματα, ώστε να περιορίσει την φοροεισπρακτική της τα</w:t>
      </w:r>
      <w:r>
        <w:rPr>
          <w:rFonts w:eastAsia="Times New Roman"/>
          <w:szCs w:val="24"/>
        </w:rPr>
        <w:t>κτική αλλά αντιθέτως εξαπέλυσε μια νέα επίθεση προς τη μεσαία</w:t>
      </w:r>
      <w:r>
        <w:rPr>
          <w:rFonts w:eastAsia="Times New Roman"/>
          <w:szCs w:val="24"/>
        </w:rPr>
        <w:t>,</w:t>
      </w:r>
      <w:r>
        <w:rPr>
          <w:rFonts w:eastAsia="Times New Roman"/>
          <w:szCs w:val="24"/>
        </w:rPr>
        <w:t xml:space="preserve"> κυρίως</w:t>
      </w:r>
      <w:r>
        <w:rPr>
          <w:rFonts w:eastAsia="Times New Roman"/>
          <w:szCs w:val="24"/>
        </w:rPr>
        <w:t>,</w:t>
      </w:r>
      <w:r>
        <w:rPr>
          <w:rFonts w:eastAsia="Times New Roman"/>
          <w:szCs w:val="24"/>
        </w:rPr>
        <w:t xml:space="preserve"> τάξη, επιβάλλοντας σειρά νέων αιματηρών μέτρων το 2016.</w:t>
      </w:r>
    </w:p>
    <w:p w14:paraId="50618E91" w14:textId="77777777" w:rsidR="008F2976" w:rsidRDefault="00CE3D49">
      <w:pPr>
        <w:spacing w:line="600" w:lineRule="auto"/>
        <w:ind w:firstLine="720"/>
        <w:jc w:val="both"/>
        <w:rPr>
          <w:rFonts w:eastAsia="Times New Roman"/>
          <w:szCs w:val="24"/>
        </w:rPr>
      </w:pPr>
      <w:r>
        <w:rPr>
          <w:rFonts w:eastAsia="Times New Roman"/>
          <w:szCs w:val="24"/>
        </w:rPr>
        <w:t xml:space="preserve">Θα αναφέρω μερικά ακόμη σημαντικά έργα των ημερών της </w:t>
      </w:r>
      <w:r>
        <w:rPr>
          <w:rFonts w:eastAsia="Times New Roman"/>
          <w:szCs w:val="24"/>
        </w:rPr>
        <w:t>σ</w:t>
      </w:r>
      <w:r>
        <w:rPr>
          <w:rFonts w:eastAsia="Times New Roman"/>
          <w:szCs w:val="24"/>
        </w:rPr>
        <w:t xml:space="preserve">υγκυβέρνησης Τσίπρα </w:t>
      </w:r>
      <w:r>
        <w:rPr>
          <w:rFonts w:eastAsia="Times New Roman"/>
          <w:szCs w:val="24"/>
        </w:rPr>
        <w:t>–</w:t>
      </w:r>
      <w:r>
        <w:rPr>
          <w:rFonts w:eastAsia="Times New Roman"/>
          <w:szCs w:val="24"/>
        </w:rPr>
        <w:t xml:space="preserve"> Καμμένου</w:t>
      </w:r>
      <w:r>
        <w:rPr>
          <w:rFonts w:eastAsia="Times New Roman"/>
          <w:szCs w:val="24"/>
        </w:rPr>
        <w:t>.</w:t>
      </w:r>
      <w:r>
        <w:rPr>
          <w:rFonts w:eastAsia="Times New Roman"/>
          <w:szCs w:val="24"/>
        </w:rPr>
        <w:t xml:space="preserve"> Μειώσεις, σύμφωνα με τον ν.4336/2015, σε κ</w:t>
      </w:r>
      <w:r>
        <w:rPr>
          <w:rFonts w:eastAsia="Times New Roman"/>
          <w:szCs w:val="24"/>
        </w:rPr>
        <w:t>ύριες και επικουρικές συντάξεις μέσω της αύξησης των εισφορών υπέρ ΕΟΠΥΥ στις κύριες συντάξεις και της επιβολής εισφοράς στις επικουρικές.</w:t>
      </w:r>
    </w:p>
    <w:p w14:paraId="50618E92" w14:textId="77777777" w:rsidR="008F2976" w:rsidRDefault="00CE3D49">
      <w:pPr>
        <w:spacing w:line="600" w:lineRule="auto"/>
        <w:ind w:firstLine="720"/>
        <w:jc w:val="both"/>
        <w:rPr>
          <w:rFonts w:eastAsia="Times New Roman"/>
          <w:szCs w:val="24"/>
        </w:rPr>
      </w:pPr>
      <w:r>
        <w:rPr>
          <w:rFonts w:eastAsia="Times New Roman"/>
          <w:szCs w:val="24"/>
        </w:rPr>
        <w:t>Συγκεκριμένα οι εισφορές αυξήθηκαν κατά δύο μονάδες, σε 6% από 4% επί του ποσού των κύριων συντάξεων πριν τις περικοπ</w:t>
      </w:r>
      <w:r>
        <w:rPr>
          <w:rFonts w:eastAsia="Times New Roman"/>
          <w:szCs w:val="24"/>
        </w:rPr>
        <w:t xml:space="preserve">ές που ξεκίνησαν το 2010. Στις επικουρικές επιβλήθηκε εισφορά 6% επί του ποσού μετά περικοπών. Στις επικουρικές, βέβαια, επιβλήθηκε και η εισφορά υγείας και στις περιπτώσεις δεύτερης επικουρικής, καθώς και στις επικουρικές που δίνονται λόγω θανάτου. </w:t>
      </w:r>
    </w:p>
    <w:p w14:paraId="50618E93" w14:textId="77777777" w:rsidR="008F2976" w:rsidRDefault="00CE3D49">
      <w:pPr>
        <w:spacing w:line="600" w:lineRule="auto"/>
        <w:ind w:firstLine="720"/>
        <w:jc w:val="both"/>
        <w:rPr>
          <w:rFonts w:eastAsia="Times New Roman"/>
          <w:szCs w:val="24"/>
        </w:rPr>
      </w:pPr>
      <w:r>
        <w:rPr>
          <w:rFonts w:eastAsia="Times New Roman"/>
          <w:szCs w:val="24"/>
        </w:rPr>
        <w:lastRenderedPageBreak/>
        <w:t>Καταρ</w:t>
      </w:r>
      <w:r>
        <w:rPr>
          <w:rFonts w:eastAsia="Times New Roman"/>
          <w:szCs w:val="24"/>
        </w:rPr>
        <w:t xml:space="preserve">γήθηκε το ΕΚΑΣ για </w:t>
      </w:r>
      <w:proofErr w:type="spellStart"/>
      <w:r>
        <w:rPr>
          <w:rFonts w:eastAsia="Times New Roman"/>
          <w:szCs w:val="24"/>
        </w:rPr>
        <w:t>εκατόν</w:t>
      </w:r>
      <w:proofErr w:type="spellEnd"/>
      <w:r>
        <w:rPr>
          <w:rFonts w:eastAsia="Times New Roman"/>
          <w:szCs w:val="24"/>
        </w:rPr>
        <w:t xml:space="preserve"> πενήντα οκτώ χιλιάδες χαμηλοσυνταξιούχους και η παροχή θα καταργηθεί σταδιακά μέχρι το 2020 για τριακόσιες εβδομήντα χιλιάδες χαμηλοσυνταξιούχους.</w:t>
      </w:r>
    </w:p>
    <w:p w14:paraId="50618E94" w14:textId="77777777" w:rsidR="008F2976" w:rsidRDefault="00CE3D49">
      <w:pPr>
        <w:spacing w:line="600" w:lineRule="auto"/>
        <w:ind w:firstLine="720"/>
        <w:jc w:val="both"/>
        <w:rPr>
          <w:rFonts w:eastAsia="Times New Roman"/>
          <w:szCs w:val="24"/>
        </w:rPr>
      </w:pPr>
      <w:r>
        <w:rPr>
          <w:rFonts w:eastAsia="Times New Roman"/>
          <w:szCs w:val="24"/>
        </w:rPr>
        <w:t xml:space="preserve">Αναφορικά με τον </w:t>
      </w:r>
      <w:r w:rsidRPr="00FE0CE7">
        <w:rPr>
          <w:rFonts w:eastAsia="Times New Roman"/>
          <w:szCs w:val="24"/>
        </w:rPr>
        <w:t>ι</w:t>
      </w:r>
      <w:r>
        <w:rPr>
          <w:rFonts w:eastAsia="Times New Roman"/>
          <w:szCs w:val="24"/>
        </w:rPr>
        <w:t>σολογισμό του κράτους για το 2015 επισημαίνουμε τα παρακάτω ενδει</w:t>
      </w:r>
      <w:r>
        <w:rPr>
          <w:rFonts w:eastAsia="Times New Roman"/>
          <w:szCs w:val="24"/>
        </w:rPr>
        <w:t xml:space="preserve">κτικά ζητήματα. </w:t>
      </w:r>
    </w:p>
    <w:p w14:paraId="50618E95" w14:textId="77777777" w:rsidR="008F2976" w:rsidRDefault="00CE3D49">
      <w:pPr>
        <w:spacing w:line="600" w:lineRule="auto"/>
        <w:ind w:firstLine="720"/>
        <w:jc w:val="both"/>
        <w:rPr>
          <w:rFonts w:eastAsia="Times New Roman"/>
          <w:szCs w:val="24"/>
        </w:rPr>
      </w:pPr>
      <w:r>
        <w:rPr>
          <w:rFonts w:eastAsia="Times New Roman"/>
          <w:szCs w:val="24"/>
        </w:rPr>
        <w:t xml:space="preserve">Σε ό,τι αφορά το ενεργητικό, η μη τήρηση των παγίων του κράτους και πολύ περισσότερο η μεταβίβασή του στο νέο </w:t>
      </w:r>
      <w:proofErr w:type="spellStart"/>
      <w:r>
        <w:rPr>
          <w:rFonts w:eastAsia="Times New Roman"/>
          <w:szCs w:val="24"/>
        </w:rPr>
        <w:t>υπερταμείο</w:t>
      </w:r>
      <w:proofErr w:type="spellEnd"/>
      <w:r>
        <w:rPr>
          <w:rFonts w:eastAsia="Times New Roman"/>
          <w:szCs w:val="24"/>
        </w:rPr>
        <w:t>, χωρίς να υπάρχουν εγγραφές ιστορικού κόστους σε πολλές περιπτώσεις των περιουσιακών στοιχείων του κράτους, αποδεικνύε</w:t>
      </w:r>
      <w:r>
        <w:rPr>
          <w:rFonts w:eastAsia="Times New Roman"/>
          <w:szCs w:val="24"/>
        </w:rPr>
        <w:t xml:space="preserve">ι το αντεθνικό -και για αυτό εγκληματικό- των ενεργειών της </w:t>
      </w:r>
      <w:r>
        <w:rPr>
          <w:rFonts w:eastAsia="Times New Roman"/>
          <w:szCs w:val="24"/>
        </w:rPr>
        <w:t xml:space="preserve">Κυβέρνησής </w:t>
      </w:r>
      <w:r>
        <w:rPr>
          <w:rFonts w:eastAsia="Times New Roman"/>
          <w:szCs w:val="24"/>
        </w:rPr>
        <w:t>σας.</w:t>
      </w:r>
    </w:p>
    <w:p w14:paraId="50618E96" w14:textId="77777777" w:rsidR="008F2976" w:rsidRDefault="00CE3D49">
      <w:pPr>
        <w:spacing w:line="600" w:lineRule="auto"/>
        <w:ind w:firstLine="720"/>
        <w:jc w:val="both"/>
        <w:rPr>
          <w:rFonts w:eastAsia="Times New Roman"/>
          <w:szCs w:val="24"/>
        </w:rPr>
      </w:pPr>
      <w:r>
        <w:rPr>
          <w:rFonts w:eastAsia="Times New Roman"/>
          <w:szCs w:val="24"/>
        </w:rPr>
        <w:t>Με απλά λόγια, το κράτος δεν γνωρίζει την αξία των περιουσιακών του στοιχείων και ταυτόχρονα καταργεί τον θεσμό του Σώματος Ορκωτών Εκτιμητών. Συνεπώς</w:t>
      </w:r>
      <w:r>
        <w:rPr>
          <w:rFonts w:eastAsia="Times New Roman"/>
          <w:szCs w:val="24"/>
        </w:rPr>
        <w:t xml:space="preserve"> καθίσταται σαφές πως η εικόνα του ενεργητικού σχετικά με τα πάγια περιουσιακά στοιχεία είναι κίβδηλη και παραπλανητική.</w:t>
      </w:r>
    </w:p>
    <w:p w14:paraId="50618E97" w14:textId="77777777" w:rsidR="008F2976" w:rsidRDefault="00CE3D49">
      <w:pPr>
        <w:spacing w:line="600" w:lineRule="auto"/>
        <w:ind w:firstLine="720"/>
        <w:jc w:val="both"/>
        <w:rPr>
          <w:rFonts w:eastAsia="Times New Roman"/>
          <w:szCs w:val="24"/>
        </w:rPr>
      </w:pPr>
      <w:r>
        <w:rPr>
          <w:rFonts w:eastAsia="Times New Roman"/>
          <w:szCs w:val="24"/>
        </w:rPr>
        <w:t xml:space="preserve">Δεν υπολογίζεται στο ενεργητικό το ύψος των επισφαλών απαιτήσεων, με ό,τι αυτό συνεπάγεται για την πραγματική εικόνα </w:t>
      </w:r>
      <w:r>
        <w:rPr>
          <w:rFonts w:eastAsia="Times New Roman"/>
          <w:szCs w:val="24"/>
        </w:rPr>
        <w:lastRenderedPageBreak/>
        <w:t>του ενεργητικού. Α</w:t>
      </w:r>
      <w:r>
        <w:rPr>
          <w:rFonts w:eastAsia="Times New Roman"/>
          <w:szCs w:val="24"/>
        </w:rPr>
        <w:t>ξιοσημείωτο είναι πως από τις απαιτήσεις του κράτους από ληξιπρόθεσμες υποχρεώσεις των πολιτών, μόνο το 3% εισπράχθηκε.</w:t>
      </w:r>
    </w:p>
    <w:p w14:paraId="50618E98" w14:textId="77777777" w:rsidR="008F2976" w:rsidRDefault="00CE3D49">
      <w:pPr>
        <w:spacing w:line="600" w:lineRule="auto"/>
        <w:ind w:firstLine="720"/>
        <w:jc w:val="both"/>
        <w:rPr>
          <w:rFonts w:eastAsia="Times New Roman"/>
          <w:szCs w:val="24"/>
        </w:rPr>
      </w:pPr>
      <w:r>
        <w:rPr>
          <w:rFonts w:eastAsia="Times New Roman"/>
          <w:szCs w:val="24"/>
        </w:rPr>
        <w:t>Είναι ως εκ τούτου δεδομένο πως οι πολίτες δεν έχουν καμμία εμπιστοσύνη στο κράτος, το οποίο με την εκδικητική φορολογική του πολιτική ο</w:t>
      </w:r>
      <w:r>
        <w:rPr>
          <w:rFonts w:eastAsia="Times New Roman"/>
          <w:szCs w:val="24"/>
        </w:rPr>
        <w:t xml:space="preserve">δηγεί τους Έλληνες στη φοροδιαφυγή, τη στιγμή κατά την οποία αυτό γίνεται πλέον όχι μόνο από απατεώνες, αλλά από τη συντριπτική πλειοψηφία των Ελλήνων υπό μορφή επιβεβλημένης τακτικής επιβίωσης. </w:t>
      </w:r>
    </w:p>
    <w:p w14:paraId="50618E99" w14:textId="77777777" w:rsidR="008F2976" w:rsidRDefault="00CE3D49">
      <w:pPr>
        <w:spacing w:line="600" w:lineRule="auto"/>
        <w:ind w:firstLine="720"/>
        <w:jc w:val="both"/>
        <w:rPr>
          <w:rFonts w:eastAsia="Times New Roman"/>
          <w:szCs w:val="24"/>
        </w:rPr>
      </w:pPr>
      <w:r>
        <w:rPr>
          <w:rFonts w:eastAsia="Times New Roman"/>
          <w:szCs w:val="24"/>
        </w:rPr>
        <w:t>Όσον αφορά το παθητικό, καθίσταται ξεκάθαρο πως η σημαντικότ</w:t>
      </w:r>
      <w:r>
        <w:rPr>
          <w:rFonts w:eastAsia="Times New Roman"/>
          <w:szCs w:val="24"/>
        </w:rPr>
        <w:t xml:space="preserve">ερη υποχρέωση είναι το δημόσιο χρέος. Η οριακή του μείωση δεν σημαίνει κάτι το ιδιαίτερο, αφού παρατηρείται αύξηση των τίτλων με συμφωνία επαναγοράς κατά 1.390.000.000, με αυξημένα επιτόκια της τάξης του 2,76%. Επίσης, η σύνθεση του ελληνικού χρέους αφορά </w:t>
      </w:r>
      <w:r>
        <w:rPr>
          <w:rFonts w:eastAsia="Times New Roman"/>
          <w:szCs w:val="24"/>
        </w:rPr>
        <w:t>κατά ποσοστό 68,6% χρέη προς κράτη της Ευρωπαϊκής Ένωσης και το Διεθνές Νομισματικό Ταμείο.</w:t>
      </w:r>
    </w:p>
    <w:p w14:paraId="50618E9A" w14:textId="77777777" w:rsidR="008F2976" w:rsidRDefault="00CE3D49">
      <w:pPr>
        <w:spacing w:line="600" w:lineRule="auto"/>
        <w:ind w:firstLine="720"/>
        <w:jc w:val="both"/>
        <w:rPr>
          <w:rFonts w:eastAsia="Times New Roman"/>
          <w:szCs w:val="24"/>
        </w:rPr>
      </w:pPr>
      <w:r>
        <w:rPr>
          <w:rFonts w:eastAsia="Times New Roman"/>
          <w:szCs w:val="24"/>
        </w:rPr>
        <w:t xml:space="preserve">Εν κατακλείδι, παραθέσαμε μέρος μόνο οικονομικών στοιχείων, τα οποία ουδείς μπορεί να αμφισβητήσει και τα οποία πιστοποιούν πως κατά το έτος 2015 η χούντα Σαμαρά - </w:t>
      </w:r>
      <w:r>
        <w:rPr>
          <w:rFonts w:eastAsia="Times New Roman"/>
          <w:szCs w:val="24"/>
        </w:rPr>
        <w:t xml:space="preserve">Βενιζέλου </w:t>
      </w:r>
      <w:r>
        <w:rPr>
          <w:rFonts w:eastAsia="Times New Roman"/>
          <w:szCs w:val="24"/>
        </w:rPr>
        <w:lastRenderedPageBreak/>
        <w:t xml:space="preserve">απλώς παρέδωσε τη </w:t>
      </w:r>
      <w:proofErr w:type="spellStart"/>
      <w:r>
        <w:rPr>
          <w:rFonts w:eastAsia="Times New Roman"/>
          <w:szCs w:val="24"/>
        </w:rPr>
        <w:t>μνημονιακή</w:t>
      </w:r>
      <w:proofErr w:type="spellEnd"/>
      <w:r>
        <w:rPr>
          <w:rFonts w:eastAsia="Times New Roman"/>
          <w:szCs w:val="24"/>
        </w:rPr>
        <w:t xml:space="preserve"> σκυτάλη στη κόκκινη χούντα Τσίπρα - Καμμένου, προκειμένου η τελευταία να συνεχίσει το αντεθνικό και καταστροφικό της έργο, πάντοτε σύμφωνα με τις προσταγές των ξένων.</w:t>
      </w:r>
    </w:p>
    <w:p w14:paraId="50618E9B" w14:textId="77777777" w:rsidR="008F2976" w:rsidRDefault="00CE3D49">
      <w:pPr>
        <w:spacing w:line="600" w:lineRule="auto"/>
        <w:ind w:firstLine="720"/>
        <w:jc w:val="both"/>
        <w:rPr>
          <w:rFonts w:eastAsia="Times New Roman"/>
          <w:szCs w:val="24"/>
        </w:rPr>
      </w:pPr>
      <w:r>
        <w:rPr>
          <w:rFonts w:eastAsia="Times New Roman"/>
          <w:szCs w:val="24"/>
        </w:rPr>
        <w:t>Για εμάς τους εθνικιστές τα πράγματα είναι ξεκάθαρ</w:t>
      </w:r>
      <w:r>
        <w:rPr>
          <w:rFonts w:eastAsia="Times New Roman"/>
          <w:szCs w:val="24"/>
        </w:rPr>
        <w:t xml:space="preserve">α: Καμμία ανοχή στην </w:t>
      </w:r>
      <w:proofErr w:type="spellStart"/>
      <w:r>
        <w:rPr>
          <w:rFonts w:eastAsia="Times New Roman"/>
          <w:szCs w:val="24"/>
        </w:rPr>
        <w:t>μνημονιακή</w:t>
      </w:r>
      <w:proofErr w:type="spellEnd"/>
      <w:r>
        <w:rPr>
          <w:rFonts w:eastAsia="Times New Roman"/>
          <w:szCs w:val="24"/>
        </w:rPr>
        <w:t xml:space="preserve"> χούντα Τσίπρα - Καμμένου, την οποία αγωνιζόμαστε να συντρίψουμε και θα συντρίψουμε. </w:t>
      </w:r>
    </w:p>
    <w:p w14:paraId="50618E9C" w14:textId="77777777" w:rsidR="008F2976" w:rsidRDefault="00CE3D49">
      <w:pPr>
        <w:spacing w:line="600" w:lineRule="auto"/>
        <w:ind w:firstLine="720"/>
        <w:jc w:val="both"/>
        <w:rPr>
          <w:rFonts w:eastAsia="Times New Roman"/>
          <w:szCs w:val="24"/>
        </w:rPr>
      </w:pPr>
      <w:r>
        <w:rPr>
          <w:rFonts w:eastAsia="Times New Roman"/>
          <w:szCs w:val="24"/>
        </w:rPr>
        <w:t xml:space="preserve">Η Χρυσή Αυγή καταψηφίζει τον </w:t>
      </w:r>
      <w:r>
        <w:rPr>
          <w:rFonts w:eastAsia="Times New Roman"/>
          <w:szCs w:val="24"/>
        </w:rPr>
        <w:t xml:space="preserve">απολογισμό </w:t>
      </w:r>
      <w:r>
        <w:rPr>
          <w:rFonts w:eastAsia="Times New Roman"/>
          <w:szCs w:val="24"/>
        </w:rPr>
        <w:t xml:space="preserve">και </w:t>
      </w:r>
      <w:r>
        <w:rPr>
          <w:rFonts w:eastAsia="Times New Roman"/>
          <w:szCs w:val="24"/>
        </w:rPr>
        <w:t xml:space="preserve">ισολογισμό </w:t>
      </w:r>
      <w:r>
        <w:rPr>
          <w:rFonts w:eastAsia="Times New Roman"/>
          <w:szCs w:val="24"/>
        </w:rPr>
        <w:t>του έτους 2015.</w:t>
      </w:r>
    </w:p>
    <w:p w14:paraId="50618E9D" w14:textId="77777777" w:rsidR="008F2976" w:rsidRDefault="00CE3D49">
      <w:pPr>
        <w:spacing w:line="600" w:lineRule="auto"/>
        <w:ind w:firstLine="720"/>
        <w:jc w:val="both"/>
        <w:rPr>
          <w:rFonts w:eastAsia="Times New Roman"/>
          <w:szCs w:val="24"/>
        </w:rPr>
      </w:pPr>
      <w:r>
        <w:rPr>
          <w:rFonts w:eastAsia="Times New Roman"/>
          <w:szCs w:val="24"/>
        </w:rPr>
        <w:t>Ευχαριστώ.</w:t>
      </w:r>
    </w:p>
    <w:p w14:paraId="50618E9E" w14:textId="77777777" w:rsidR="008F2976" w:rsidRDefault="00CE3D49">
      <w:pPr>
        <w:spacing w:line="600" w:lineRule="auto"/>
        <w:ind w:firstLine="720"/>
        <w:jc w:val="center"/>
        <w:rPr>
          <w:rFonts w:eastAsia="Times New Roman"/>
          <w:szCs w:val="24"/>
        </w:rPr>
      </w:pPr>
      <w:r>
        <w:rPr>
          <w:rFonts w:eastAsia="Times New Roman" w:cs="Times New Roman"/>
          <w:szCs w:val="24"/>
        </w:rPr>
        <w:t>(Χειροκροτήματα από την πτέρυγα της Χρυσής Αυγής)</w:t>
      </w:r>
    </w:p>
    <w:p w14:paraId="50618E9F" w14:textId="77777777" w:rsidR="008F2976" w:rsidRDefault="00CE3D49">
      <w:pPr>
        <w:spacing w:line="600" w:lineRule="auto"/>
        <w:ind w:firstLine="720"/>
        <w:jc w:val="both"/>
        <w:rPr>
          <w:rFonts w:eastAsia="Times New Roman" w:cs="Times New Roman"/>
          <w:szCs w:val="24"/>
        </w:rPr>
      </w:pPr>
      <w:r>
        <w:rPr>
          <w:rFonts w:eastAsia="Times New Roman" w:cs="Times New Roman"/>
          <w:b/>
          <w:szCs w:val="24"/>
        </w:rPr>
        <w:t>ΠΡΟΕΔΡΕ</w:t>
      </w:r>
      <w:r>
        <w:rPr>
          <w:rFonts w:eastAsia="Times New Roman" w:cs="Times New Roman"/>
          <w:b/>
          <w:szCs w:val="24"/>
        </w:rPr>
        <w:t xml:space="preserve">ΥΩΝ (Νικήτας Κακλαμάνης): </w:t>
      </w:r>
      <w:r>
        <w:rPr>
          <w:rFonts w:eastAsia="Times New Roman" w:cs="Times New Roman"/>
          <w:szCs w:val="24"/>
        </w:rPr>
        <w:t xml:space="preserve">Ο κ. Καμμένος έχει ειδοποιήσει ότι είναι καθ’ οδόν λόγω του ότι σήμερα με τις απεργίες οι δρόμοι </w:t>
      </w:r>
      <w:r>
        <w:rPr>
          <w:rFonts w:eastAsia="Times New Roman" w:cs="Times New Roman"/>
          <w:szCs w:val="24"/>
        </w:rPr>
        <w:t>έχουν κυκλοφοριακή συμφόρ</w:t>
      </w:r>
      <w:r>
        <w:rPr>
          <w:rFonts w:eastAsia="Times New Roman" w:cs="Times New Roman"/>
          <w:szCs w:val="24"/>
        </w:rPr>
        <w:t>η</w:t>
      </w:r>
      <w:r>
        <w:rPr>
          <w:rFonts w:eastAsia="Times New Roman" w:cs="Times New Roman"/>
          <w:szCs w:val="24"/>
        </w:rPr>
        <w:t>ση</w:t>
      </w:r>
      <w:r>
        <w:rPr>
          <w:rFonts w:eastAsia="Times New Roman" w:cs="Times New Roman"/>
          <w:szCs w:val="24"/>
        </w:rPr>
        <w:t>. Θα έρθει.</w:t>
      </w:r>
    </w:p>
    <w:p w14:paraId="50618EA0" w14:textId="77777777" w:rsidR="008F2976" w:rsidRDefault="00CE3D49">
      <w:pPr>
        <w:spacing w:line="600" w:lineRule="auto"/>
        <w:ind w:firstLine="720"/>
        <w:jc w:val="both"/>
        <w:rPr>
          <w:rFonts w:eastAsia="Times New Roman" w:cs="Times New Roman"/>
          <w:szCs w:val="24"/>
        </w:rPr>
      </w:pPr>
      <w:r>
        <w:rPr>
          <w:rFonts w:eastAsia="Times New Roman" w:cs="Times New Roman"/>
          <w:szCs w:val="24"/>
        </w:rPr>
        <w:t xml:space="preserve">Καλώ στο Βήμα τον κ. Γιώργο </w:t>
      </w:r>
      <w:proofErr w:type="spellStart"/>
      <w:r>
        <w:rPr>
          <w:rFonts w:eastAsia="Times New Roman" w:cs="Times New Roman"/>
          <w:szCs w:val="24"/>
        </w:rPr>
        <w:t>Κατσιαντώνη</w:t>
      </w:r>
      <w:proofErr w:type="spellEnd"/>
      <w:r>
        <w:rPr>
          <w:rFonts w:eastAsia="Times New Roman" w:cs="Times New Roman"/>
          <w:szCs w:val="24"/>
        </w:rPr>
        <w:t xml:space="preserve">, ειδικό αγορητή της Ένωσης Κεντρώων. Ο επόμενος </w:t>
      </w:r>
      <w:r>
        <w:rPr>
          <w:rFonts w:eastAsia="Times New Roman" w:cs="Times New Roman"/>
          <w:szCs w:val="24"/>
        </w:rPr>
        <w:t xml:space="preserve">ομιλητής θα είναι ο κ. Γιώργος </w:t>
      </w:r>
      <w:proofErr w:type="spellStart"/>
      <w:r>
        <w:rPr>
          <w:rFonts w:eastAsia="Times New Roman" w:cs="Times New Roman"/>
          <w:szCs w:val="24"/>
        </w:rPr>
        <w:t>Αμυράς</w:t>
      </w:r>
      <w:proofErr w:type="spellEnd"/>
      <w:r>
        <w:rPr>
          <w:rFonts w:eastAsia="Times New Roman" w:cs="Times New Roman"/>
          <w:szCs w:val="24"/>
        </w:rPr>
        <w:t>.</w:t>
      </w:r>
    </w:p>
    <w:p w14:paraId="50618EA1" w14:textId="77777777" w:rsidR="008F2976" w:rsidRDefault="00CE3D49">
      <w:pPr>
        <w:spacing w:line="600" w:lineRule="auto"/>
        <w:ind w:firstLine="720"/>
        <w:jc w:val="both"/>
        <w:rPr>
          <w:rFonts w:eastAsia="Times New Roman" w:cs="Times New Roman"/>
          <w:szCs w:val="24"/>
        </w:rPr>
      </w:pPr>
      <w:r>
        <w:rPr>
          <w:rFonts w:eastAsia="Times New Roman" w:cs="Times New Roman"/>
          <w:szCs w:val="24"/>
        </w:rPr>
        <w:t>Ορίστε, κύριε συνάδελφε, έχετε τον λόγο.</w:t>
      </w:r>
    </w:p>
    <w:p w14:paraId="50618EA2" w14:textId="77777777" w:rsidR="008F2976" w:rsidRDefault="00CE3D49">
      <w:pPr>
        <w:spacing w:line="600" w:lineRule="auto"/>
        <w:ind w:firstLine="720"/>
        <w:jc w:val="both"/>
        <w:rPr>
          <w:rFonts w:eastAsia="Times New Roman" w:cs="Times New Roman"/>
          <w:szCs w:val="24"/>
        </w:rPr>
      </w:pPr>
      <w:r>
        <w:rPr>
          <w:rFonts w:eastAsia="Times New Roman" w:cs="Times New Roman"/>
          <w:b/>
          <w:szCs w:val="24"/>
        </w:rPr>
        <w:lastRenderedPageBreak/>
        <w:t xml:space="preserve">ΓΕΩΡΓΙΟΣ ΚΑΤΣΙΑΝΤΩΝΗΣ: </w:t>
      </w:r>
      <w:r>
        <w:rPr>
          <w:rFonts w:eastAsia="Times New Roman" w:cs="Times New Roman"/>
          <w:szCs w:val="24"/>
        </w:rPr>
        <w:t>Σας ευχαριστώ, κύριε Πρόεδρε.</w:t>
      </w:r>
    </w:p>
    <w:p w14:paraId="50618EA3" w14:textId="77777777" w:rsidR="008F2976" w:rsidRDefault="00CE3D49">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 </w:t>
      </w:r>
      <w:r>
        <w:rPr>
          <w:rFonts w:eastAsia="Times New Roman" w:cs="Times New Roman"/>
          <w:szCs w:val="24"/>
        </w:rPr>
        <w:t xml:space="preserve">προϋπολογισμός </w:t>
      </w:r>
      <w:r>
        <w:rPr>
          <w:rFonts w:eastAsia="Times New Roman" w:cs="Times New Roman"/>
          <w:szCs w:val="24"/>
        </w:rPr>
        <w:t xml:space="preserve">του 2015 που καλούμαστε σήμερα να ψηφίσουμε είναι από κάθε άποψη ο </w:t>
      </w:r>
      <w:r>
        <w:rPr>
          <w:rFonts w:eastAsia="Times New Roman" w:cs="Times New Roman"/>
          <w:szCs w:val="24"/>
        </w:rPr>
        <w:t>προϋπολογ</w:t>
      </w:r>
      <w:r>
        <w:rPr>
          <w:rFonts w:eastAsia="Times New Roman" w:cs="Times New Roman"/>
          <w:szCs w:val="24"/>
        </w:rPr>
        <w:t xml:space="preserve">ισμός </w:t>
      </w:r>
      <w:r>
        <w:rPr>
          <w:rFonts w:eastAsia="Times New Roman" w:cs="Times New Roman"/>
          <w:szCs w:val="24"/>
        </w:rPr>
        <w:t xml:space="preserve">που μάτωσε και ταλαιπώρησε την ελληνική οικονομία. Είναι </w:t>
      </w:r>
      <w:r>
        <w:rPr>
          <w:rFonts w:eastAsia="Times New Roman" w:cs="Times New Roman"/>
          <w:szCs w:val="24"/>
        </w:rPr>
        <w:t xml:space="preserve">προϋπολογισμός </w:t>
      </w:r>
      <w:r>
        <w:rPr>
          <w:rFonts w:eastAsia="Times New Roman" w:cs="Times New Roman"/>
          <w:szCs w:val="24"/>
        </w:rPr>
        <w:t>– μείγμα ελλειμματικής δημοσιονομικής πολιτικής και δυστοκίας από πλευράς της Κυβέρνησης και της τότε ηγεσίας του οικονομικού της επιτελείου.</w:t>
      </w:r>
    </w:p>
    <w:p w14:paraId="50618EA4" w14:textId="77777777" w:rsidR="008F2976" w:rsidRDefault="00CE3D49">
      <w:pPr>
        <w:spacing w:line="600" w:lineRule="auto"/>
        <w:ind w:firstLine="709"/>
        <w:jc w:val="both"/>
        <w:rPr>
          <w:rFonts w:eastAsia="Times New Roman" w:cs="Times New Roman"/>
          <w:szCs w:val="24"/>
        </w:rPr>
      </w:pPr>
      <w:r>
        <w:rPr>
          <w:rFonts w:eastAsia="Times New Roman" w:cs="Times New Roman"/>
          <w:szCs w:val="24"/>
        </w:rPr>
        <w:t>Τελικά οδήγησε, όπως όλοι ξέρουμε, σ</w:t>
      </w:r>
      <w:r>
        <w:rPr>
          <w:rFonts w:eastAsia="Times New Roman" w:cs="Times New Roman"/>
          <w:szCs w:val="24"/>
        </w:rPr>
        <w:t xml:space="preserve">ε μια άνευ προηγουμένου οικονομική ύφεση, τα αποτελέσματα της οποίας ακόμη πληρώνουμε και δυστυχώς πολλές γενιές ακόμη μελλοντικά θα πληρώνουν. Είναι ο </w:t>
      </w:r>
      <w:r>
        <w:rPr>
          <w:rFonts w:eastAsia="Times New Roman" w:cs="Times New Roman"/>
          <w:szCs w:val="24"/>
        </w:rPr>
        <w:t xml:space="preserve">προϋπολογισμός </w:t>
      </w:r>
      <w:r>
        <w:rPr>
          <w:rFonts w:eastAsia="Times New Roman" w:cs="Times New Roman"/>
          <w:szCs w:val="24"/>
        </w:rPr>
        <w:t>της χρονιάς που έφερε την καταστροφική διαπραγμάτευση, που κόστισε εν τέλει στην οικονομί</w:t>
      </w:r>
      <w:r>
        <w:rPr>
          <w:rFonts w:eastAsia="Times New Roman" w:cs="Times New Roman"/>
          <w:szCs w:val="24"/>
        </w:rPr>
        <w:t>α μας περίπου 100 δισεκατομμύρια ευρώ και αποτέλεσε το προπύργιο του τρίτου μνημονίου με μέτρα άνω των 7,5 δισεκατομμυρίων ευρώ.</w:t>
      </w:r>
    </w:p>
    <w:p w14:paraId="50618EA5" w14:textId="77777777" w:rsidR="008F2976" w:rsidRDefault="00CE3D49">
      <w:pPr>
        <w:spacing w:line="600" w:lineRule="auto"/>
        <w:ind w:firstLine="720"/>
        <w:jc w:val="both"/>
        <w:rPr>
          <w:rFonts w:eastAsia="Times New Roman" w:cs="Times New Roman"/>
          <w:szCs w:val="24"/>
        </w:rPr>
      </w:pPr>
      <w:r>
        <w:rPr>
          <w:rFonts w:eastAsia="Times New Roman" w:cs="Times New Roman"/>
          <w:szCs w:val="24"/>
        </w:rPr>
        <w:t xml:space="preserve">Όλα τα παραπάνω, συνοδευόμενα από μέτρα αμφιβόλου αποτελέσματος, </w:t>
      </w:r>
      <w:proofErr w:type="spellStart"/>
      <w:r>
        <w:rPr>
          <w:rFonts w:eastAsia="Times New Roman" w:cs="Times New Roman"/>
          <w:szCs w:val="24"/>
        </w:rPr>
        <w:t>καλπάζουσα</w:t>
      </w:r>
      <w:proofErr w:type="spellEnd"/>
      <w:r>
        <w:rPr>
          <w:rFonts w:eastAsia="Times New Roman" w:cs="Times New Roman"/>
          <w:szCs w:val="24"/>
        </w:rPr>
        <w:t xml:space="preserve"> φορολόγηση και ύφεση ανάπτυξης, οδήγησαν εν τέλει σ</w:t>
      </w:r>
      <w:r>
        <w:rPr>
          <w:rFonts w:eastAsia="Times New Roman" w:cs="Times New Roman"/>
          <w:szCs w:val="24"/>
        </w:rPr>
        <w:t xml:space="preserve">ε φυγή εκατοντάδων χιλιάδων συμπατριωτών μας στο εξωτερικό. </w:t>
      </w:r>
    </w:p>
    <w:p w14:paraId="50618EA6" w14:textId="77777777" w:rsidR="008F2976" w:rsidRDefault="00CE3D49">
      <w:pPr>
        <w:spacing w:line="600" w:lineRule="auto"/>
        <w:ind w:firstLine="720"/>
        <w:jc w:val="both"/>
        <w:rPr>
          <w:rFonts w:eastAsia="Times New Roman" w:cs="Times New Roman"/>
          <w:szCs w:val="24"/>
        </w:rPr>
      </w:pPr>
      <w:r>
        <w:rPr>
          <w:rFonts w:eastAsia="Times New Roman" w:cs="Times New Roman"/>
          <w:szCs w:val="24"/>
        </w:rPr>
        <w:lastRenderedPageBreak/>
        <w:t>Το χειρότερο απ’ όλα είναι ότι πολλά από τα μέτρα που ήρθαν εκείνη τη χρονική περίοδο εν τέλει δεν μπόρεσαν στην ουσία να εφαρμοστούν, πράγμα που οδήγησε στη γνωστή σε όλους καθυστέρηση της αξιολ</w:t>
      </w:r>
      <w:r>
        <w:rPr>
          <w:rFonts w:eastAsia="Times New Roman" w:cs="Times New Roman"/>
          <w:szCs w:val="24"/>
        </w:rPr>
        <w:t>όγησης του προγράμματος επί της ουσίας έναν χρόνο μετά, τον Οκτώβριο του 2016, την οποία καθυστέρηση πληρώσαμε με επιπλέον μέτρα 9,4 δισεκατομμυρίων ευρώ.</w:t>
      </w:r>
    </w:p>
    <w:p w14:paraId="50618EA7" w14:textId="77777777" w:rsidR="008F2976" w:rsidRDefault="00CE3D49">
      <w:pPr>
        <w:spacing w:line="600" w:lineRule="auto"/>
        <w:ind w:firstLine="720"/>
        <w:jc w:val="both"/>
        <w:rPr>
          <w:rFonts w:eastAsia="Times New Roman" w:cs="Times New Roman"/>
          <w:szCs w:val="24"/>
        </w:rPr>
      </w:pPr>
      <w:r>
        <w:rPr>
          <w:rFonts w:eastAsia="Times New Roman" w:cs="Times New Roman"/>
          <w:szCs w:val="24"/>
        </w:rPr>
        <w:t>Ο λόγος που κάνω την αναφορά αυτή είναι για να τονίσω ότι αφ’ ενός και του χρόνου προφανώς θα δούμε μ</w:t>
      </w:r>
      <w:r>
        <w:rPr>
          <w:rFonts w:eastAsia="Times New Roman" w:cs="Times New Roman"/>
          <w:szCs w:val="24"/>
        </w:rPr>
        <w:t>ια από τα ίδια, αφ’ ετέρου, ότι και τον μεθεπόμενο χρόνο, απ’ αυτήν την άποψη πάντα θα ξαναδούμε τα ίδια, αφού αυτά επαναλήφθηκαν και με τη δεύτερη αξιολόγηση, η οποία ως γνωστόν, έκλεισε και αυτή με έναν επιπλέον χρόνο καθυστέρησης τον Ιούνιο του 2017, με</w:t>
      </w:r>
      <w:r>
        <w:rPr>
          <w:rFonts w:eastAsia="Times New Roman" w:cs="Times New Roman"/>
          <w:szCs w:val="24"/>
        </w:rPr>
        <w:t xml:space="preserve"> κερασάκι στην τούρτα άλλα 5,1 δισεκατομμύρια ευρώ.</w:t>
      </w:r>
    </w:p>
    <w:p w14:paraId="50618EA8" w14:textId="77777777" w:rsidR="008F2976" w:rsidRDefault="00CE3D49">
      <w:pPr>
        <w:spacing w:line="600" w:lineRule="auto"/>
        <w:ind w:firstLine="720"/>
        <w:jc w:val="both"/>
        <w:rPr>
          <w:rFonts w:eastAsia="Times New Roman" w:cs="Times New Roman"/>
          <w:szCs w:val="24"/>
        </w:rPr>
      </w:pPr>
      <w:r>
        <w:rPr>
          <w:rFonts w:eastAsia="Times New Roman" w:cs="Times New Roman"/>
          <w:szCs w:val="24"/>
        </w:rPr>
        <w:t>Είναι προφανές, λοιπόν, ότι το 2015 θα μείνει χαραγμένο στην πολιτική και οικονομική ιστορία της Ελλάδας. Το πώς θα φέρνουμε στη μνήμη μας το αποτέλεσμα αυτής της πολιτικής μένει να το δείξει η ίδια η ιστ</w:t>
      </w:r>
      <w:r>
        <w:rPr>
          <w:rFonts w:eastAsia="Times New Roman" w:cs="Times New Roman"/>
          <w:szCs w:val="24"/>
        </w:rPr>
        <w:t>ορία. Η χρονιά αυτή ήταν καταστροφική όχι μόνο από οικονομικής πλευράς, αλλά και από πλευράς διπλωματίας και εν γένει άσκησης πολιτικής.</w:t>
      </w:r>
    </w:p>
    <w:p w14:paraId="50618EA9" w14:textId="77777777" w:rsidR="008F2976" w:rsidRDefault="00CE3D49">
      <w:pPr>
        <w:spacing w:line="600" w:lineRule="auto"/>
        <w:ind w:firstLine="720"/>
        <w:jc w:val="both"/>
        <w:rPr>
          <w:rFonts w:eastAsia="Times New Roman" w:cs="Times New Roman"/>
          <w:szCs w:val="24"/>
        </w:rPr>
      </w:pPr>
      <w:r>
        <w:rPr>
          <w:rFonts w:eastAsia="Times New Roman" w:cs="Times New Roman"/>
          <w:szCs w:val="24"/>
        </w:rPr>
        <w:lastRenderedPageBreak/>
        <w:t>Ως προς το τελευταίο, θα επικαλεστώ τις πολλές αναφορές στελεχών της Κυβέρνησης ότι απλά ήταν άπειροι και γι’ αυτό έγιν</w:t>
      </w:r>
      <w:r>
        <w:rPr>
          <w:rFonts w:eastAsia="Times New Roman" w:cs="Times New Roman"/>
          <w:szCs w:val="24"/>
        </w:rPr>
        <w:t>αν και λάθη. Θα πω, επίσης, ότι ουδείς αναμάρτητος ή αλάθητος, καθώς τα λάθη είναι γι’ αυτούς που δουλεύουν, αρκεί όμως να τα αναγνωρίζουν. Δεν αρνούμαι την κατανόηση, αρκεί να συνοδεύεται από προσπάθειες διόρθωσης των λαθών. Οι προσπάθειες γίνονται όταν α</w:t>
      </w:r>
      <w:r>
        <w:rPr>
          <w:rFonts w:eastAsia="Times New Roman" w:cs="Times New Roman"/>
          <w:szCs w:val="24"/>
        </w:rPr>
        <w:t>ποδεδειγμένα εκεί που δεν μπορεί κάποιος, καλεί σε συνεννόηση και σε συνέργεια όλες τις πολιτικές δυνάμεις της χώρας. Αυτό επίσης, δυστυχώς, αποδεδειγμένα δεν το πράξατε και σήμερα ακόμη αποφεύγετε επί της ουσίας να καλέσετε στο ίδιο τραπέζι όλα τα φιλοευρ</w:t>
      </w:r>
      <w:r>
        <w:rPr>
          <w:rFonts w:eastAsia="Times New Roman" w:cs="Times New Roman"/>
          <w:szCs w:val="24"/>
        </w:rPr>
        <w:t>ωπαϊκά κόμματα της χώρας, ώστε να δώσουμε όλοι μαζί τη μάχη της εξόδου από την κρίση.</w:t>
      </w:r>
    </w:p>
    <w:p w14:paraId="50618EAA" w14:textId="77777777" w:rsidR="008F2976" w:rsidRDefault="00CE3D49">
      <w:pPr>
        <w:spacing w:line="600" w:lineRule="auto"/>
        <w:ind w:firstLine="720"/>
        <w:jc w:val="both"/>
        <w:rPr>
          <w:rFonts w:eastAsia="Times New Roman" w:cs="Times New Roman"/>
          <w:szCs w:val="24"/>
        </w:rPr>
      </w:pPr>
      <w:r>
        <w:rPr>
          <w:rFonts w:eastAsia="Times New Roman" w:cs="Times New Roman"/>
          <w:szCs w:val="24"/>
        </w:rPr>
        <w:t>Καθώς</w:t>
      </w:r>
      <w:r>
        <w:rPr>
          <w:rFonts w:eastAsia="Times New Roman" w:cs="Times New Roman"/>
          <w:szCs w:val="24"/>
        </w:rPr>
        <w:t xml:space="preserve"> αναφέρομαι σε λάθη, θα ήθελα να τονίσω κάτι που θεωρώ εν γένει λανθασμένη τακτική. Για να μην παρεξηγηθώ, δεν αφορά μόνο τη σημερινή Κυβέρνηση, αλλά και όλες τις προηγούμενες κυβερνήσεις. Διαπίστωσα δε ότι στο ίδιο θέμα αναφέρθηκαν σχετικώς και πολλοί συν</w:t>
      </w:r>
      <w:r>
        <w:rPr>
          <w:rFonts w:eastAsia="Times New Roman" w:cs="Times New Roman"/>
          <w:szCs w:val="24"/>
        </w:rPr>
        <w:t xml:space="preserve">άδελφοι της σημερινής Αντιπολίτευσης στην </w:t>
      </w:r>
      <w:r>
        <w:rPr>
          <w:rFonts w:eastAsia="Times New Roman" w:cs="Times New Roman"/>
          <w:szCs w:val="24"/>
        </w:rPr>
        <w:t>επιτροπή</w:t>
      </w:r>
      <w:r>
        <w:rPr>
          <w:rFonts w:eastAsia="Times New Roman" w:cs="Times New Roman"/>
          <w:szCs w:val="24"/>
        </w:rPr>
        <w:t>. Αφορά στη μεγάλη καθυστέρηση που παρατηρείται σε σχέση με ό,τι συζητάμε σήμερα στο κλείσιμο του έτους 2017 για το τι έγινε το 2015.</w:t>
      </w:r>
    </w:p>
    <w:p w14:paraId="50618EAB" w14:textId="77777777" w:rsidR="008F2976" w:rsidRDefault="00CE3D49">
      <w:pPr>
        <w:spacing w:line="600" w:lineRule="auto"/>
        <w:ind w:firstLine="720"/>
        <w:jc w:val="both"/>
        <w:rPr>
          <w:rFonts w:eastAsia="Times New Roman" w:cs="Times New Roman"/>
          <w:szCs w:val="24"/>
        </w:rPr>
      </w:pPr>
      <w:r>
        <w:rPr>
          <w:rFonts w:eastAsia="Times New Roman" w:cs="Times New Roman"/>
          <w:szCs w:val="24"/>
        </w:rPr>
        <w:lastRenderedPageBreak/>
        <w:t>Νομίζω ότι επιβάλλεται για τη βελτίωση του εν γένει κοινοβουλευτικού ελέ</w:t>
      </w:r>
      <w:r>
        <w:rPr>
          <w:rFonts w:eastAsia="Times New Roman" w:cs="Times New Roman"/>
          <w:szCs w:val="24"/>
        </w:rPr>
        <w:t>γχου και σχετικού έργου οι συζητήσεις επί τέτοιων ζητημάτων να ολοκληρώνονται το ταχύτερο δυνατό. Αυτό θα βοηθήσει στο να εξάγονται ουσιαστικά και χρήσιμα συμπεράσματα, που θα οδηγήσουν σε ορθότερες πολιτικές από κάθε άποψη.</w:t>
      </w:r>
    </w:p>
    <w:p w14:paraId="50618EAC" w14:textId="77777777" w:rsidR="008F2976" w:rsidRDefault="00CE3D49">
      <w:pPr>
        <w:spacing w:line="600" w:lineRule="auto"/>
        <w:ind w:firstLine="720"/>
        <w:jc w:val="both"/>
        <w:rPr>
          <w:rFonts w:eastAsia="Times New Roman" w:cs="Times New Roman"/>
          <w:szCs w:val="24"/>
        </w:rPr>
      </w:pPr>
      <w:r>
        <w:rPr>
          <w:rFonts w:eastAsia="Times New Roman" w:cs="Times New Roman"/>
          <w:szCs w:val="24"/>
        </w:rPr>
        <w:t>Συνεχίζοντας ως προς τις αποκλί</w:t>
      </w:r>
      <w:r>
        <w:rPr>
          <w:rFonts w:eastAsia="Times New Roman" w:cs="Times New Roman"/>
          <w:szCs w:val="24"/>
        </w:rPr>
        <w:t xml:space="preserve">σεις και τα ατοπήματα έναντι των στόχων του </w:t>
      </w:r>
      <w:r>
        <w:rPr>
          <w:rFonts w:eastAsia="Times New Roman" w:cs="Times New Roman"/>
          <w:szCs w:val="24"/>
        </w:rPr>
        <w:t xml:space="preserve">προϋπολογισμού </w:t>
      </w:r>
      <w:r>
        <w:rPr>
          <w:rFonts w:eastAsia="Times New Roman" w:cs="Times New Roman"/>
          <w:szCs w:val="24"/>
        </w:rPr>
        <w:t>του 2015 και σε σχέση με το 2014, βλέπουμε ότι μεταξύ άλλων παρουσίασαν υστέρηση τα έσοδα από αποκρατικοποιήσεις που αφορούν πωλήσεις ακινήτων, οι επιστροφές ποσών από τις κεντρικές τράπεζες της Ευ</w:t>
      </w:r>
      <w:r>
        <w:rPr>
          <w:rFonts w:eastAsia="Times New Roman" w:cs="Times New Roman"/>
          <w:szCs w:val="24"/>
        </w:rPr>
        <w:t xml:space="preserve">ρωζώνης, οι οποίες παρακράτησαν τα κέρδη των ομολόγων του ελληνικού </w:t>
      </w:r>
      <w:r>
        <w:rPr>
          <w:rFonts w:eastAsia="Times New Roman" w:cs="Times New Roman"/>
          <w:szCs w:val="24"/>
        </w:rPr>
        <w:t xml:space="preserve">δημοσίου </w:t>
      </w:r>
      <w:r>
        <w:rPr>
          <w:rFonts w:eastAsia="Times New Roman" w:cs="Times New Roman"/>
          <w:szCs w:val="24"/>
        </w:rPr>
        <w:t>με την αιτιολογία ότι δεν έκλεισε μέσα στη χρήση του 2015 η πέμπτη αξιολόγηση του προγράμματος προσαρμογής της ελληνικής οικονομίας, ο φόρος εισοδήματος φυσικών και νομικών προσώπ</w:t>
      </w:r>
      <w:r>
        <w:rPr>
          <w:rFonts w:eastAsia="Times New Roman" w:cs="Times New Roman"/>
          <w:szCs w:val="24"/>
        </w:rPr>
        <w:t>ων, η συμμετοχή στα κέρδη των επιχειρήσεων και τέλος ο ΦΠΑ σε πετρελαιοειδή προϊόντα κ.λπ.</w:t>
      </w:r>
      <w:r>
        <w:rPr>
          <w:rFonts w:eastAsia="Times New Roman" w:cs="Times New Roman"/>
          <w:szCs w:val="24"/>
        </w:rPr>
        <w:t>.</w:t>
      </w:r>
    </w:p>
    <w:p w14:paraId="50618EAD" w14:textId="77777777" w:rsidR="008F2976" w:rsidRDefault="00CE3D49">
      <w:pPr>
        <w:spacing w:line="600" w:lineRule="auto"/>
        <w:ind w:firstLine="720"/>
        <w:jc w:val="both"/>
        <w:rPr>
          <w:rFonts w:eastAsia="Times New Roman" w:cs="Times New Roman"/>
          <w:szCs w:val="24"/>
        </w:rPr>
      </w:pPr>
      <w:r>
        <w:rPr>
          <w:rFonts w:eastAsia="Times New Roman" w:cs="Times New Roman"/>
          <w:szCs w:val="24"/>
        </w:rPr>
        <w:t>Αξίζει δε να σημειωθεί ότι η απόκλιση από τις αρχικές εκτιμήσεις επήλθε κυρίως λόγω του αρνητικού κλίματος και της οικονομικής ύφεσης της ελληνικής οικονομίας.</w:t>
      </w:r>
    </w:p>
    <w:p w14:paraId="50618EAE" w14:textId="77777777" w:rsidR="008F2976" w:rsidRDefault="00CE3D49">
      <w:pPr>
        <w:spacing w:line="600" w:lineRule="auto"/>
        <w:ind w:firstLine="720"/>
        <w:jc w:val="both"/>
        <w:rPr>
          <w:rFonts w:eastAsia="Times New Roman" w:cs="Times New Roman"/>
          <w:szCs w:val="24"/>
        </w:rPr>
      </w:pPr>
      <w:r>
        <w:rPr>
          <w:rFonts w:eastAsia="Times New Roman" w:cs="Times New Roman"/>
          <w:szCs w:val="24"/>
        </w:rPr>
        <w:lastRenderedPageBreak/>
        <w:t xml:space="preserve">Για </w:t>
      </w:r>
      <w:r>
        <w:rPr>
          <w:rFonts w:eastAsia="Times New Roman" w:cs="Times New Roman"/>
          <w:szCs w:val="24"/>
        </w:rPr>
        <w:t>ακόμα μία χρονιά έχουμε ονομαστική μείωση του ΑΕΠ σε σχέση με το 2014, που ανέρχεται στο 0,9%. Τα έσοδα από αποκρατικοποιήσεις ακινήτων ανήλθαν στο 1,14% του στόχου. Για ακόμη μία χρονιά βλέπουμε ότι για κάθε ευρώ άμεσων φόρων έχει καταβληθεί 1,23 ευρώ για</w:t>
      </w:r>
      <w:r>
        <w:rPr>
          <w:rFonts w:eastAsia="Times New Roman" w:cs="Times New Roman"/>
          <w:szCs w:val="24"/>
        </w:rPr>
        <w:t xml:space="preserve"> έμμεσους φόρους. Αυξάνεται το εισπρακτέο υπόλοιπο λόγω χαμηλής </w:t>
      </w:r>
      <w:proofErr w:type="spellStart"/>
      <w:r>
        <w:rPr>
          <w:rFonts w:eastAsia="Times New Roman" w:cs="Times New Roman"/>
          <w:szCs w:val="24"/>
        </w:rPr>
        <w:t>εισπραξιμότητας</w:t>
      </w:r>
      <w:proofErr w:type="spellEnd"/>
      <w:r>
        <w:rPr>
          <w:rFonts w:eastAsia="Times New Roman" w:cs="Times New Roman"/>
          <w:szCs w:val="24"/>
        </w:rPr>
        <w:t xml:space="preserve"> άμεσων και έμμεσων φόρων παρελθόντων ετών, πρόστιμα, χρηματικές ποινές κ.λπ., δηλαδή αποδεικνύεται η αναποτελεσματικότητα του τρόπου ρύθμισης παλαιών οφειλών, σε συνδυασμό με τ</w:t>
      </w:r>
      <w:r>
        <w:rPr>
          <w:rFonts w:eastAsia="Times New Roman" w:cs="Times New Roman"/>
          <w:szCs w:val="24"/>
        </w:rPr>
        <w:t xml:space="preserve">η θέσπιση και νέων κατηγοριών φόρων. </w:t>
      </w:r>
    </w:p>
    <w:p w14:paraId="50618EAF" w14:textId="77777777" w:rsidR="008F2976" w:rsidRDefault="00CE3D49">
      <w:pPr>
        <w:spacing w:line="600" w:lineRule="auto"/>
        <w:ind w:firstLine="720"/>
        <w:jc w:val="both"/>
        <w:rPr>
          <w:rFonts w:eastAsia="Times New Roman" w:cs="Times New Roman"/>
          <w:szCs w:val="24"/>
        </w:rPr>
      </w:pPr>
      <w:r>
        <w:rPr>
          <w:rFonts w:eastAsia="Times New Roman" w:cs="Times New Roman"/>
          <w:szCs w:val="24"/>
        </w:rPr>
        <w:t xml:space="preserve">Ως προς την αδυναμία </w:t>
      </w:r>
      <w:proofErr w:type="spellStart"/>
      <w:r>
        <w:rPr>
          <w:rFonts w:eastAsia="Times New Roman" w:cs="Times New Roman"/>
          <w:szCs w:val="24"/>
        </w:rPr>
        <w:t>εισπραξιμότητας</w:t>
      </w:r>
      <w:proofErr w:type="spellEnd"/>
      <w:r>
        <w:rPr>
          <w:rFonts w:eastAsia="Times New Roman" w:cs="Times New Roman"/>
          <w:szCs w:val="24"/>
        </w:rPr>
        <w:t xml:space="preserve"> για το έτος 2015 βεβαιώθηκαν πρόστιμα 29 δισεκατομμυρίων ευρώ περίπου, από τα οποία τα 26 δισεκατομμύρια ευρώ έρχονται από βάθος χρόνου. Από τα 29 δισεκατομμύρια διεγράφησαν περίπου</w:t>
      </w:r>
      <w:r>
        <w:rPr>
          <w:rFonts w:eastAsia="Times New Roman" w:cs="Times New Roman"/>
          <w:szCs w:val="24"/>
        </w:rPr>
        <w:t xml:space="preserve"> 110 εκατομμύρια ευρώ, ενώ εισπράχθηκαν περίπου 50 εκατομμύρια ευρώ. Απ’ αυτά τα 29 δισεκατομμύρια ευρώ, περίπου τα 4 δισεκατομμύρια αφορούν απαιτήσεις ετών 1976 – 2005, ενώ τα υπόλοιπα 25 δισεκατομμύρια ευρώ περίπου αφορούν τα έτη 2006 – 2015. </w:t>
      </w:r>
    </w:p>
    <w:p w14:paraId="50618EB0" w14:textId="77777777" w:rsidR="008F2976" w:rsidRDefault="00CE3D49">
      <w:pPr>
        <w:spacing w:line="600" w:lineRule="auto"/>
        <w:ind w:firstLine="720"/>
        <w:jc w:val="both"/>
        <w:rPr>
          <w:rFonts w:eastAsia="Times New Roman" w:cs="Times New Roman"/>
          <w:szCs w:val="24"/>
        </w:rPr>
      </w:pPr>
      <w:r>
        <w:rPr>
          <w:rFonts w:eastAsia="Times New Roman" w:cs="Times New Roman"/>
          <w:szCs w:val="24"/>
        </w:rPr>
        <w:t>Από συνόλο</w:t>
      </w:r>
      <w:r>
        <w:rPr>
          <w:rFonts w:eastAsia="Times New Roman" w:cs="Times New Roman"/>
          <w:szCs w:val="24"/>
        </w:rPr>
        <w:t xml:space="preserve">υ βεβαιωθέντων, το 35,66% αφορά πρόστιμα σε φυσικά πρόσωπα και το 55,28% σε ΑΕ και ΕΠΕ. Εν ολίγοις, </w:t>
      </w:r>
      <w:r>
        <w:rPr>
          <w:rFonts w:eastAsia="Times New Roman" w:cs="Times New Roman"/>
          <w:szCs w:val="24"/>
        </w:rPr>
        <w:lastRenderedPageBreak/>
        <w:t>είναι προφανής η αμφίβολη είσπραξη μεγάλου μέρους των εν λόγω οφειλών, πράγμα που δεν συνάδει με τις αρχές της ορθής διαχείρισης, καθώς δίνει παντελώς στρεβ</w:t>
      </w:r>
      <w:r>
        <w:rPr>
          <w:rFonts w:eastAsia="Times New Roman" w:cs="Times New Roman"/>
          <w:szCs w:val="24"/>
        </w:rPr>
        <w:t xml:space="preserve">λή εικόνα για τα οικονομικά της μεγέθη. Χρειάζεται να γίνεται πρόβλεψη </w:t>
      </w:r>
      <w:proofErr w:type="spellStart"/>
      <w:r>
        <w:rPr>
          <w:rFonts w:eastAsia="Times New Roman" w:cs="Times New Roman"/>
          <w:szCs w:val="24"/>
        </w:rPr>
        <w:t>απομείωσης</w:t>
      </w:r>
      <w:proofErr w:type="spellEnd"/>
      <w:r>
        <w:rPr>
          <w:rFonts w:eastAsia="Times New Roman" w:cs="Times New Roman"/>
          <w:szCs w:val="24"/>
        </w:rPr>
        <w:t xml:space="preserve"> των σχετικών απαιτήσεων. Αντί αυτού, όμως, το μόνο που βλέπουμε είναι η αδυναμία προσδιορισμού των επισφαλειών. </w:t>
      </w:r>
    </w:p>
    <w:p w14:paraId="50618EB1" w14:textId="77777777" w:rsidR="008F2976" w:rsidRDefault="00CE3D49">
      <w:pPr>
        <w:spacing w:line="600" w:lineRule="auto"/>
        <w:ind w:firstLine="720"/>
        <w:jc w:val="both"/>
        <w:rPr>
          <w:rFonts w:eastAsia="Times New Roman" w:cs="Times New Roman"/>
          <w:szCs w:val="24"/>
        </w:rPr>
      </w:pPr>
      <w:r>
        <w:rPr>
          <w:rFonts w:eastAsia="Times New Roman" w:cs="Times New Roman"/>
          <w:szCs w:val="24"/>
        </w:rPr>
        <w:t xml:space="preserve">Επίσης, διαπιστώνουμε για άλλη μια χρονιά ότι δεν τηρείται η </w:t>
      </w:r>
      <w:r>
        <w:rPr>
          <w:rFonts w:eastAsia="Times New Roman" w:cs="Times New Roman"/>
          <w:szCs w:val="24"/>
        </w:rPr>
        <w:t xml:space="preserve">δημοσιονομική υποχρέωση για τη σύσταση μητρώου παγίων περιουσιακών στοιχείων ενεργητικού, προκειμένου να προσδιορίζεται η ορθή χρηματοοικονομική θέση της κεντρικής διοίκησης. Αυτή η παράλειψη οδηγεί σε παράβαση των βασικών λογιστικών αρχών κατά το </w:t>
      </w:r>
      <w:r>
        <w:rPr>
          <w:rFonts w:eastAsia="Times New Roman" w:cs="Times New Roman"/>
          <w:szCs w:val="24"/>
        </w:rPr>
        <w:t>π.δ.</w:t>
      </w:r>
      <w:r>
        <w:rPr>
          <w:rFonts w:eastAsia="Times New Roman" w:cs="Times New Roman"/>
          <w:szCs w:val="24"/>
        </w:rPr>
        <w:t>15/2</w:t>
      </w:r>
      <w:r>
        <w:rPr>
          <w:rFonts w:eastAsia="Times New Roman" w:cs="Times New Roman"/>
          <w:szCs w:val="24"/>
        </w:rPr>
        <w:t xml:space="preserve">011. </w:t>
      </w:r>
    </w:p>
    <w:p w14:paraId="50618EB2" w14:textId="77777777" w:rsidR="008F2976" w:rsidRDefault="00CE3D49">
      <w:pPr>
        <w:spacing w:line="600" w:lineRule="auto"/>
        <w:ind w:firstLine="720"/>
        <w:jc w:val="both"/>
        <w:rPr>
          <w:rFonts w:eastAsia="Times New Roman" w:cs="Times New Roman"/>
          <w:szCs w:val="24"/>
        </w:rPr>
      </w:pPr>
      <w:r>
        <w:rPr>
          <w:rFonts w:eastAsia="Times New Roman" w:cs="Times New Roman"/>
          <w:szCs w:val="24"/>
        </w:rPr>
        <w:t>Συνέπεια αυτή</w:t>
      </w:r>
      <w:r>
        <w:rPr>
          <w:rFonts w:eastAsia="Times New Roman" w:cs="Times New Roman"/>
          <w:szCs w:val="24"/>
        </w:rPr>
        <w:t>ς</w:t>
      </w:r>
      <w:r>
        <w:rPr>
          <w:rFonts w:eastAsia="Times New Roman" w:cs="Times New Roman"/>
          <w:szCs w:val="24"/>
        </w:rPr>
        <w:t xml:space="preserve"> της </w:t>
      </w:r>
      <w:proofErr w:type="spellStart"/>
      <w:r>
        <w:rPr>
          <w:rFonts w:eastAsia="Times New Roman" w:cs="Times New Roman"/>
          <w:szCs w:val="24"/>
        </w:rPr>
        <w:t>παραβατικής</w:t>
      </w:r>
      <w:proofErr w:type="spellEnd"/>
      <w:r>
        <w:rPr>
          <w:rFonts w:eastAsia="Times New Roman" w:cs="Times New Roman"/>
          <w:szCs w:val="24"/>
        </w:rPr>
        <w:t xml:space="preserve"> τακτικής είναι ότι μεταβιβάστηκαν άνευ ανταλλάγματος, χωρίς εκτίμηση από το Σώμα Ορκωτών Εκτιμητών, τα ακίνητα του δημοσίου προς το ΤΑΙΠΕΔ και εν τέλει δεν θα ξέρουμε αν από την εν λόγω συναλλαγή θα έχουμε κέρδη ή ζημίε</w:t>
      </w:r>
      <w:r>
        <w:rPr>
          <w:rFonts w:eastAsia="Times New Roman" w:cs="Times New Roman"/>
          <w:szCs w:val="24"/>
        </w:rPr>
        <w:t xml:space="preserve">ς. </w:t>
      </w:r>
    </w:p>
    <w:p w14:paraId="50618EB3" w14:textId="77777777" w:rsidR="008F2976" w:rsidRDefault="00CE3D49">
      <w:pPr>
        <w:spacing w:line="600" w:lineRule="auto"/>
        <w:ind w:firstLine="720"/>
        <w:jc w:val="both"/>
        <w:rPr>
          <w:rFonts w:eastAsia="Times New Roman" w:cs="Times New Roman"/>
          <w:szCs w:val="24"/>
        </w:rPr>
      </w:pPr>
      <w:r>
        <w:rPr>
          <w:rFonts w:eastAsia="Times New Roman" w:cs="Times New Roman"/>
          <w:szCs w:val="24"/>
        </w:rPr>
        <w:t xml:space="preserve">Το ίδιο πρόβλημα έχουμε και με την απουσία καταγραφής των λογαριασμών ακινητοποίησης υπό εκτέλεση του κόστους των υπό κατασκευή έργων, που υλοποιούνται είτε με δαπάνες του </w:t>
      </w:r>
      <w:r>
        <w:rPr>
          <w:rFonts w:eastAsia="Times New Roman" w:cs="Times New Roman"/>
          <w:szCs w:val="24"/>
        </w:rPr>
        <w:lastRenderedPageBreak/>
        <w:t>Προγράμματος Δημοσίων Επενδύσεων είτε με δαπάνες του τακτικού προϋπολογισμού είτ</w:t>
      </w:r>
      <w:r>
        <w:rPr>
          <w:rFonts w:eastAsia="Times New Roman" w:cs="Times New Roman"/>
          <w:szCs w:val="24"/>
        </w:rPr>
        <w:t xml:space="preserve">ε από άλλες πηγές χρηματοδότησης. </w:t>
      </w:r>
    </w:p>
    <w:p w14:paraId="50618EB4" w14:textId="77777777" w:rsidR="008F2976" w:rsidRDefault="00CE3D49">
      <w:pPr>
        <w:spacing w:line="600" w:lineRule="auto"/>
        <w:ind w:firstLine="720"/>
        <w:jc w:val="both"/>
        <w:rPr>
          <w:rFonts w:eastAsia="Times New Roman" w:cs="Times New Roman"/>
          <w:szCs w:val="24"/>
        </w:rPr>
      </w:pPr>
      <w:r>
        <w:rPr>
          <w:rFonts w:eastAsia="Times New Roman" w:cs="Times New Roman"/>
          <w:szCs w:val="24"/>
        </w:rPr>
        <w:t>Καθώς</w:t>
      </w:r>
      <w:r>
        <w:rPr>
          <w:rFonts w:eastAsia="Times New Roman" w:cs="Times New Roman"/>
          <w:szCs w:val="24"/>
        </w:rPr>
        <w:t xml:space="preserve"> αναφέρθηκα σε δαπάνες, η αύξησή τους το 2015 επέφερε κατακόρυφη αύξηση και στον δανεισμό της χώρας. Συγκεκριμένα, για το έτος 2015 ο δανεισμός έφτασε στα 55 δισεκατομμύρια ευρώ. Είναι δε τουλάχιστον απογοητευτικό το</w:t>
      </w:r>
      <w:r>
        <w:rPr>
          <w:rFonts w:eastAsia="Times New Roman" w:cs="Times New Roman"/>
          <w:szCs w:val="24"/>
        </w:rPr>
        <w:t xml:space="preserve"> ότι έχουμε δανεισμό τρεις φορές σχεδόν του ΑΕΠ. Ταυτόχρονα, εκκρεμεί η διευθέτηση της μόνης λύσης για το εν λόγω θέμα, δηλαδή της μείωσης του δημόσιου χρέους και αντίστοιχα της αύξησης του ΑΕΠ. </w:t>
      </w:r>
    </w:p>
    <w:p w14:paraId="50618EB5" w14:textId="77777777" w:rsidR="008F2976" w:rsidRDefault="00CE3D49">
      <w:pPr>
        <w:spacing w:line="600" w:lineRule="auto"/>
        <w:ind w:firstLine="720"/>
        <w:jc w:val="both"/>
        <w:rPr>
          <w:rFonts w:eastAsia="Times New Roman" w:cs="Times New Roman"/>
          <w:szCs w:val="24"/>
        </w:rPr>
      </w:pPr>
      <w:r>
        <w:rPr>
          <w:rFonts w:eastAsia="Times New Roman" w:cs="Times New Roman"/>
          <w:szCs w:val="24"/>
        </w:rPr>
        <w:t>Έχουμε, δυστυχώς, αρνητικό αποτέλεσμα και σε σχέση με τις κα</w:t>
      </w:r>
      <w:r>
        <w:rPr>
          <w:rFonts w:eastAsia="Times New Roman" w:cs="Times New Roman"/>
          <w:szCs w:val="24"/>
        </w:rPr>
        <w:t xml:space="preserve">θαρές ταμειακές εισροές από χρηματοδοτικές δραστηριότητες, που φθάνει </w:t>
      </w:r>
      <w:r>
        <w:rPr>
          <w:rFonts w:eastAsia="Times New Roman" w:cs="Times New Roman"/>
          <w:szCs w:val="24"/>
        </w:rPr>
        <w:t xml:space="preserve">στο </w:t>
      </w:r>
      <w:r>
        <w:rPr>
          <w:rFonts w:eastAsia="Times New Roman" w:cs="Times New Roman"/>
          <w:szCs w:val="24"/>
        </w:rPr>
        <w:t xml:space="preserve">1,9 </w:t>
      </w:r>
      <w:r>
        <w:rPr>
          <w:rFonts w:eastAsia="Times New Roman" w:cs="Times New Roman"/>
          <w:szCs w:val="24"/>
        </w:rPr>
        <w:t>δισεκατομμύριο</w:t>
      </w:r>
      <w:r>
        <w:rPr>
          <w:rFonts w:eastAsia="Times New Roman" w:cs="Times New Roman"/>
          <w:szCs w:val="24"/>
        </w:rPr>
        <w:t xml:space="preserve"> ευρώ σε σχέση με το πλεόνασμα του 2014 ύψους 2,5 δισεκατομμυρίων ευρώ, πράγμα που σημαίνει ελλειμματική διαχείριση, ήτοι αυξημένες ανάγκες δανεισμού ή άρον-άρον ρε</w:t>
      </w:r>
      <w:r>
        <w:rPr>
          <w:rFonts w:eastAsia="Times New Roman" w:cs="Times New Roman"/>
          <w:szCs w:val="24"/>
        </w:rPr>
        <w:t xml:space="preserve">υστοποίηση στοιχείων του ενεργητικού. </w:t>
      </w:r>
    </w:p>
    <w:p w14:paraId="50618EB6" w14:textId="77777777" w:rsidR="008F2976" w:rsidRDefault="00CE3D49">
      <w:pPr>
        <w:spacing w:line="600" w:lineRule="auto"/>
        <w:ind w:firstLine="720"/>
        <w:jc w:val="both"/>
        <w:rPr>
          <w:rFonts w:eastAsia="Times New Roman" w:cs="Times New Roman"/>
          <w:szCs w:val="24"/>
        </w:rPr>
      </w:pPr>
      <w:r>
        <w:rPr>
          <w:rFonts w:eastAsia="Times New Roman" w:cs="Times New Roman"/>
          <w:szCs w:val="24"/>
        </w:rPr>
        <w:t xml:space="preserve">Όλα τα στοιχεία, δυστυχώς, συνηγορούν στο ότι η πολυπόθητη ανάπτυξη έχασε τον δρόμο προς την Ελλάδα τουλάχιστον για το 2015, ενώ τα αρνητικά αποτελέσματα ενισχύθηκαν από την </w:t>
      </w:r>
      <w:proofErr w:type="spellStart"/>
      <w:r>
        <w:rPr>
          <w:rFonts w:eastAsia="Times New Roman" w:cs="Times New Roman"/>
          <w:szCs w:val="24"/>
        </w:rPr>
        <w:t>υπερφορολόγηση</w:t>
      </w:r>
      <w:proofErr w:type="spellEnd"/>
      <w:r>
        <w:rPr>
          <w:rFonts w:eastAsia="Times New Roman" w:cs="Times New Roman"/>
          <w:szCs w:val="24"/>
        </w:rPr>
        <w:t>. Και σαν να μην φτάνει το πα</w:t>
      </w:r>
      <w:r>
        <w:rPr>
          <w:rFonts w:eastAsia="Times New Roman" w:cs="Times New Roman"/>
          <w:szCs w:val="24"/>
        </w:rPr>
        <w:t xml:space="preserve">ράδειγμα του 2015, </w:t>
      </w:r>
      <w:r>
        <w:rPr>
          <w:rFonts w:eastAsia="Times New Roman" w:cs="Times New Roman"/>
          <w:szCs w:val="24"/>
        </w:rPr>
        <w:lastRenderedPageBreak/>
        <w:t xml:space="preserve">ακόμα και για το τρέχον έτος η εκτίμηση για ανάπτυξη της χώρας μας από 2,1% που είχε προβλεφθεί, έπεσε δυστυχώς στο 1,6%. </w:t>
      </w:r>
    </w:p>
    <w:p w14:paraId="50618EB7" w14:textId="77777777" w:rsidR="008F2976" w:rsidRDefault="00CE3D49">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Κύριε </w:t>
      </w:r>
      <w:proofErr w:type="spellStart"/>
      <w:r>
        <w:rPr>
          <w:rFonts w:eastAsia="Times New Roman" w:cs="Times New Roman"/>
          <w:szCs w:val="24"/>
        </w:rPr>
        <w:t>Κατσιαντώνη</w:t>
      </w:r>
      <w:proofErr w:type="spellEnd"/>
      <w:r>
        <w:rPr>
          <w:rFonts w:eastAsia="Times New Roman" w:cs="Times New Roman"/>
          <w:szCs w:val="24"/>
        </w:rPr>
        <w:t xml:space="preserve">, ολοκληρώστε. </w:t>
      </w:r>
    </w:p>
    <w:p w14:paraId="50618EB8" w14:textId="77777777" w:rsidR="008F2976" w:rsidRDefault="00CE3D49">
      <w:pPr>
        <w:spacing w:line="600" w:lineRule="auto"/>
        <w:ind w:firstLine="720"/>
        <w:jc w:val="both"/>
        <w:rPr>
          <w:rFonts w:eastAsia="Times New Roman" w:cs="Times New Roman"/>
          <w:szCs w:val="24"/>
        </w:rPr>
      </w:pPr>
      <w:r>
        <w:rPr>
          <w:rFonts w:eastAsia="Times New Roman" w:cs="Times New Roman"/>
          <w:b/>
          <w:szCs w:val="24"/>
        </w:rPr>
        <w:t>ΓΕΩΡΓΙΟΣ ΚΑΤΣΙΑΝΤΩΝΗΣ:</w:t>
      </w:r>
      <w:r>
        <w:rPr>
          <w:rFonts w:eastAsia="Times New Roman" w:cs="Times New Roman"/>
          <w:szCs w:val="24"/>
        </w:rPr>
        <w:t xml:space="preserve"> Κλείνω σε ένα λεπτό, κύρι</w:t>
      </w:r>
      <w:r>
        <w:rPr>
          <w:rFonts w:eastAsia="Times New Roman" w:cs="Times New Roman"/>
          <w:szCs w:val="24"/>
        </w:rPr>
        <w:t xml:space="preserve">ε Πρόεδρε. Ευχαριστώ για την ανοχή σας. </w:t>
      </w:r>
    </w:p>
    <w:p w14:paraId="50618EB9" w14:textId="77777777" w:rsidR="008F2976" w:rsidRDefault="00CE3D49">
      <w:pPr>
        <w:spacing w:line="600" w:lineRule="auto"/>
        <w:ind w:firstLine="720"/>
        <w:jc w:val="both"/>
        <w:rPr>
          <w:rFonts w:eastAsia="Times New Roman" w:cs="Times New Roman"/>
          <w:szCs w:val="24"/>
        </w:rPr>
      </w:pPr>
      <w:r>
        <w:rPr>
          <w:rFonts w:eastAsia="Times New Roman" w:cs="Times New Roman"/>
          <w:szCs w:val="24"/>
        </w:rPr>
        <w:t>Ελπίζω τα δεδομένα να διαψεύσουν τα όσα γράφονται τις τελευταίες μέρες και να δούμε στοιχεία πραγματικής εξόδου από την κρίση και να ευχηθούμε όλοι αυτά τα στοιχεία του 2015 να μην ξαναβρεθούμε να τα συζητήσουμε και</w:t>
      </w:r>
      <w:r>
        <w:rPr>
          <w:rFonts w:eastAsia="Times New Roman" w:cs="Times New Roman"/>
          <w:szCs w:val="24"/>
        </w:rPr>
        <w:t xml:space="preserve"> τα επόμενα χρόνια. </w:t>
      </w:r>
    </w:p>
    <w:p w14:paraId="50618EBA" w14:textId="77777777" w:rsidR="008F2976" w:rsidRDefault="00CE3D49">
      <w:pPr>
        <w:spacing w:line="600" w:lineRule="auto"/>
        <w:ind w:firstLine="720"/>
        <w:jc w:val="both"/>
        <w:rPr>
          <w:rFonts w:eastAsia="Times New Roman" w:cs="Times New Roman"/>
          <w:szCs w:val="24"/>
        </w:rPr>
      </w:pPr>
      <w:r>
        <w:rPr>
          <w:rFonts w:eastAsia="Times New Roman" w:cs="Times New Roman"/>
          <w:szCs w:val="24"/>
        </w:rPr>
        <w:t>Κλείνοντας με μια σκέψη αισιόδοξη, όσο μου επιτρέπεται, θέλω να σας πω, κύριοι της Κυβέρνησης, ότι ποτέ δεν είναι αργά. Όπου δεν μπορείτε είτε να σηκώσετε μόνοι σας τα βάρη είτε να διαχειριστείτε τους εταίρους, απλά ζητήστε βοήθεια. Είμαστε όλοι εδώ για το</w:t>
      </w:r>
      <w:r>
        <w:rPr>
          <w:rFonts w:eastAsia="Times New Roman" w:cs="Times New Roman"/>
          <w:szCs w:val="24"/>
        </w:rPr>
        <w:t xml:space="preserve"> δημόσιο καλό, για το καλό της χώρας μας. </w:t>
      </w:r>
    </w:p>
    <w:p w14:paraId="50618EBB" w14:textId="77777777" w:rsidR="008F2976" w:rsidRDefault="00CE3D49">
      <w:pPr>
        <w:spacing w:line="600" w:lineRule="auto"/>
        <w:ind w:firstLine="720"/>
        <w:jc w:val="both"/>
        <w:rPr>
          <w:rFonts w:eastAsia="Times New Roman" w:cs="Times New Roman"/>
          <w:szCs w:val="24"/>
        </w:rPr>
      </w:pPr>
      <w:r>
        <w:rPr>
          <w:rFonts w:eastAsia="Times New Roman" w:cs="Times New Roman"/>
          <w:szCs w:val="24"/>
        </w:rPr>
        <w:t xml:space="preserve">Κύριε Πρόεδρε, σας ευχαριστώ για την ανοχή σας. </w:t>
      </w:r>
    </w:p>
    <w:p w14:paraId="50618EBC" w14:textId="77777777" w:rsidR="008F2976" w:rsidRDefault="00CE3D49">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Κυρίες και κύριοι συνάδελφοι, θέλω να σας ενημερώσω ότι έχει εγγραφεί ένας συνάδελφος, ο κ. </w:t>
      </w:r>
      <w:proofErr w:type="spellStart"/>
      <w:r>
        <w:rPr>
          <w:rFonts w:eastAsia="Times New Roman" w:cs="Times New Roman"/>
          <w:szCs w:val="24"/>
        </w:rPr>
        <w:t>Μπγιάλας</w:t>
      </w:r>
      <w:proofErr w:type="spellEnd"/>
      <w:r>
        <w:rPr>
          <w:rFonts w:eastAsia="Times New Roman" w:cs="Times New Roman"/>
          <w:szCs w:val="24"/>
        </w:rPr>
        <w:t xml:space="preserve">. Παρακαλώ να ειδοποιηθεί, για </w:t>
      </w:r>
      <w:r>
        <w:rPr>
          <w:rFonts w:eastAsia="Times New Roman" w:cs="Times New Roman"/>
          <w:szCs w:val="24"/>
        </w:rPr>
        <w:t xml:space="preserve">να του </w:t>
      </w:r>
      <w:r>
        <w:rPr>
          <w:rFonts w:eastAsia="Times New Roman" w:cs="Times New Roman"/>
          <w:szCs w:val="24"/>
        </w:rPr>
        <w:lastRenderedPageBreak/>
        <w:t>δώσω το</w:t>
      </w:r>
      <w:r>
        <w:rPr>
          <w:rFonts w:eastAsia="Times New Roman" w:cs="Times New Roman"/>
          <w:szCs w:val="24"/>
        </w:rPr>
        <w:t>ν</w:t>
      </w:r>
      <w:r>
        <w:rPr>
          <w:rFonts w:eastAsia="Times New Roman" w:cs="Times New Roman"/>
          <w:szCs w:val="24"/>
        </w:rPr>
        <w:t xml:space="preserve"> λόγο αμέσως μετά τον κ. </w:t>
      </w:r>
      <w:proofErr w:type="spellStart"/>
      <w:r>
        <w:rPr>
          <w:rFonts w:eastAsia="Times New Roman" w:cs="Times New Roman"/>
          <w:szCs w:val="24"/>
        </w:rPr>
        <w:t>Αμυρά</w:t>
      </w:r>
      <w:proofErr w:type="spellEnd"/>
      <w:r>
        <w:rPr>
          <w:rFonts w:eastAsia="Times New Roman" w:cs="Times New Roman"/>
          <w:szCs w:val="24"/>
        </w:rPr>
        <w:t xml:space="preserve">, για να συνεχίσουμε με τον Υπουργό και τους </w:t>
      </w:r>
      <w:r>
        <w:rPr>
          <w:rFonts w:eastAsia="Times New Roman" w:cs="Times New Roman"/>
          <w:szCs w:val="24"/>
        </w:rPr>
        <w:t>Κοινοβουλευτικούς Ε</w:t>
      </w:r>
      <w:r>
        <w:rPr>
          <w:rFonts w:eastAsia="Times New Roman" w:cs="Times New Roman"/>
          <w:szCs w:val="24"/>
        </w:rPr>
        <w:t xml:space="preserve">κπροσώπους </w:t>
      </w:r>
      <w:r>
        <w:rPr>
          <w:rFonts w:eastAsia="Times New Roman" w:cs="Times New Roman"/>
          <w:szCs w:val="24"/>
        </w:rPr>
        <w:t xml:space="preserve">και να κλείσουμε. </w:t>
      </w:r>
    </w:p>
    <w:p w14:paraId="50618EBD" w14:textId="77777777" w:rsidR="008F2976" w:rsidRDefault="00CE3D49">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Αμυρά</w:t>
      </w:r>
      <w:proofErr w:type="spellEnd"/>
      <w:r>
        <w:rPr>
          <w:rFonts w:eastAsia="Times New Roman" w:cs="Times New Roman"/>
          <w:szCs w:val="24"/>
        </w:rPr>
        <w:t xml:space="preserve">, έχετε τον λόγο. </w:t>
      </w:r>
    </w:p>
    <w:p w14:paraId="50618EBE" w14:textId="77777777" w:rsidR="008F2976" w:rsidRDefault="00CE3D49">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 xml:space="preserve">Ευχαριστώ, κύριε Πρόεδρε. </w:t>
      </w:r>
    </w:p>
    <w:p w14:paraId="50618EBF" w14:textId="77777777" w:rsidR="008F2976" w:rsidRDefault="00CE3D49">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όπως είπα και κατά τη διάρκεια της συνεδρίασης της </w:t>
      </w:r>
      <w:r>
        <w:rPr>
          <w:rFonts w:eastAsia="Times New Roman" w:cs="Times New Roman"/>
          <w:szCs w:val="24"/>
        </w:rPr>
        <w:t xml:space="preserve">επιτροπής </w:t>
      </w:r>
      <w:r>
        <w:rPr>
          <w:rFonts w:eastAsia="Times New Roman" w:cs="Times New Roman"/>
          <w:szCs w:val="24"/>
        </w:rPr>
        <w:t>μας, πολλά μπορούν να ειπωθούν για το 2015, τέσσερα, όμως, είναι τα βασικά σκαλοπάτια, τα χαρακτηριστικά, τα σήματα κατατεθέντα του 2015. Το πρώτο ήταν η ύφεση, το δ</w:t>
      </w:r>
      <w:r>
        <w:rPr>
          <w:rFonts w:eastAsia="Times New Roman" w:cs="Times New Roman"/>
          <w:szCs w:val="24"/>
        </w:rPr>
        <w:t xml:space="preserve">εύτερο ο </w:t>
      </w:r>
      <w:proofErr w:type="spellStart"/>
      <w:r>
        <w:rPr>
          <w:rFonts w:eastAsia="Times New Roman" w:cs="Times New Roman"/>
          <w:szCs w:val="24"/>
        </w:rPr>
        <w:t>Βαρουφάκης</w:t>
      </w:r>
      <w:proofErr w:type="spellEnd"/>
      <w:r>
        <w:rPr>
          <w:rFonts w:eastAsia="Times New Roman" w:cs="Times New Roman"/>
          <w:szCs w:val="24"/>
        </w:rPr>
        <w:t xml:space="preserve">, το τρίτο τα </w:t>
      </w:r>
      <w:proofErr w:type="spellStart"/>
      <w:r>
        <w:rPr>
          <w:rFonts w:eastAsia="Times New Roman" w:cs="Times New Roman"/>
          <w:szCs w:val="24"/>
        </w:rPr>
        <w:t>capital</w:t>
      </w:r>
      <w:proofErr w:type="spellEnd"/>
      <w:r>
        <w:rPr>
          <w:rFonts w:eastAsia="Times New Roman" w:cs="Times New Roman"/>
          <w:szCs w:val="24"/>
        </w:rPr>
        <w:t xml:space="preserve"> </w:t>
      </w:r>
      <w:proofErr w:type="spellStart"/>
      <w:r>
        <w:rPr>
          <w:rFonts w:eastAsia="Times New Roman" w:cs="Times New Roman"/>
          <w:szCs w:val="24"/>
        </w:rPr>
        <w:t>cont</w:t>
      </w:r>
      <w:r>
        <w:rPr>
          <w:rFonts w:eastAsia="Times New Roman" w:cs="Times New Roman"/>
          <w:szCs w:val="24"/>
          <w:lang w:val="en-US"/>
        </w:rPr>
        <w:t>rols</w:t>
      </w:r>
      <w:proofErr w:type="spellEnd"/>
      <w:r>
        <w:rPr>
          <w:rFonts w:eastAsia="Times New Roman" w:cs="Times New Roman"/>
          <w:szCs w:val="24"/>
        </w:rPr>
        <w:t xml:space="preserve"> και το τέταρτο το μεγαλειώδες μνημόνιο Τσίπρα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Καμμένου. Αυτά είναι τα στοιχεία. Τι να καθίσουμε τώρα να αναλύουμε αριθμούς και στοιχεία; </w:t>
      </w:r>
    </w:p>
    <w:p w14:paraId="50618EC0" w14:textId="77777777" w:rsidR="008F2976" w:rsidRDefault="00CE3D49">
      <w:pPr>
        <w:spacing w:line="600" w:lineRule="auto"/>
        <w:ind w:firstLine="720"/>
        <w:jc w:val="both"/>
        <w:rPr>
          <w:rFonts w:eastAsia="Times New Roman" w:cs="Times New Roman"/>
          <w:szCs w:val="24"/>
        </w:rPr>
      </w:pPr>
      <w:r>
        <w:rPr>
          <w:rFonts w:eastAsia="Times New Roman" w:cs="Times New Roman"/>
          <w:szCs w:val="24"/>
        </w:rPr>
        <w:t>Αφού, όμως, πρέπει να αναλύσουμε αριθμούς και στοιχεία, ακούστε κά</w:t>
      </w:r>
      <w:r>
        <w:rPr>
          <w:rFonts w:eastAsia="Times New Roman" w:cs="Times New Roman"/>
          <w:szCs w:val="24"/>
        </w:rPr>
        <w:t xml:space="preserve">ποια στοιχεία για το 2015. Είναι στοιχεία έκθεσης της </w:t>
      </w:r>
      <w:r>
        <w:rPr>
          <w:rFonts w:eastAsia="Times New Roman" w:cs="Times New Roman"/>
          <w:szCs w:val="24"/>
          <w:lang w:val="en-US"/>
        </w:rPr>
        <w:t>E</w:t>
      </w:r>
      <w:r>
        <w:rPr>
          <w:rFonts w:eastAsia="Times New Roman" w:cs="Times New Roman"/>
          <w:szCs w:val="24"/>
          <w:lang w:val="en-US"/>
        </w:rPr>
        <w:t>UROSTAT</w:t>
      </w:r>
      <w:r>
        <w:rPr>
          <w:rFonts w:eastAsia="Times New Roman" w:cs="Times New Roman"/>
          <w:szCs w:val="24"/>
        </w:rPr>
        <w:t xml:space="preserve">, τα οποία βλέπουμε και σε αντίστοιχη έκθεση της </w:t>
      </w:r>
      <w:proofErr w:type="spellStart"/>
      <w:r>
        <w:rPr>
          <w:rFonts w:eastAsia="Times New Roman" w:cs="Times New Roman"/>
          <w:szCs w:val="24"/>
          <w:lang w:val="en-US"/>
        </w:rPr>
        <w:t>Unicef</w:t>
      </w:r>
      <w:proofErr w:type="spellEnd"/>
      <w:r>
        <w:rPr>
          <w:rFonts w:eastAsia="Times New Roman" w:cs="Times New Roman"/>
          <w:szCs w:val="24"/>
        </w:rPr>
        <w:t xml:space="preserve"> για τη φτώχεια στην Ελλάδα και δη στον πιο ευάλωτο πληθυσμό της, τα παιδιά. Είναι μια έρευνα, λοιπόν, που κατέγραψε την </w:t>
      </w:r>
      <w:r>
        <w:rPr>
          <w:rFonts w:eastAsia="Times New Roman" w:cs="Times New Roman"/>
          <w:szCs w:val="24"/>
        </w:rPr>
        <w:lastRenderedPageBreak/>
        <w:t xml:space="preserve">Ελλάδα στην πρώτη </w:t>
      </w:r>
      <w:r>
        <w:rPr>
          <w:rFonts w:eastAsia="Times New Roman" w:cs="Times New Roman"/>
          <w:szCs w:val="24"/>
        </w:rPr>
        <w:t xml:space="preserve">θέση του ποσοστού των παιδιών που κινδυνεύουν από τη φτώχεια και τον κοινωνικό αποκλεισμό μεταξύ του 2010 και του 2016, με το 2016 μέσα. </w:t>
      </w:r>
    </w:p>
    <w:p w14:paraId="50618EC1" w14:textId="77777777" w:rsidR="008F2976" w:rsidRDefault="00CE3D49">
      <w:pPr>
        <w:spacing w:line="600" w:lineRule="auto"/>
        <w:ind w:firstLine="720"/>
        <w:jc w:val="both"/>
        <w:rPr>
          <w:rFonts w:eastAsia="Times New Roman" w:cs="Times New Roman"/>
          <w:szCs w:val="24"/>
        </w:rPr>
      </w:pPr>
      <w:r>
        <w:rPr>
          <w:rFonts w:eastAsia="Times New Roman" w:cs="Times New Roman"/>
          <w:szCs w:val="24"/>
        </w:rPr>
        <w:t>Τι βλέπουμε εδώ; Βλέπουμε ότι στην Ελλάδα ένα στα δύο παιδιά ζει σε συνθήκες υλικής αποστέρησης και ένα στα τέσσερα πα</w:t>
      </w:r>
      <w:r>
        <w:rPr>
          <w:rFonts w:eastAsia="Times New Roman" w:cs="Times New Roman"/>
          <w:szCs w:val="24"/>
        </w:rPr>
        <w:t xml:space="preserve">ιδιά ζει σε συνθήκες ακραίας αποστέρησης, ακραίας φτώχειας. Αυτά είναι τα στοιχεία που νομίζω ότι πρέπει να </w:t>
      </w:r>
      <w:r>
        <w:rPr>
          <w:rFonts w:eastAsia="Times New Roman" w:cs="Times New Roman"/>
          <w:szCs w:val="24"/>
        </w:rPr>
        <w:t>βαρέσουν</w:t>
      </w:r>
      <w:r>
        <w:rPr>
          <w:rFonts w:eastAsia="Times New Roman" w:cs="Times New Roman"/>
          <w:szCs w:val="24"/>
        </w:rPr>
        <w:t xml:space="preserve"> </w:t>
      </w:r>
      <w:r>
        <w:rPr>
          <w:rFonts w:eastAsia="Times New Roman" w:cs="Times New Roman"/>
          <w:szCs w:val="24"/>
        </w:rPr>
        <w:t xml:space="preserve">σαν καμπάνες στα αυτιά μας περισσότερο από οποιαδήποτε άλλα του </w:t>
      </w:r>
      <w:r>
        <w:rPr>
          <w:rFonts w:eastAsia="Times New Roman" w:cs="Times New Roman"/>
          <w:szCs w:val="24"/>
        </w:rPr>
        <w:t>ισολογισμού</w:t>
      </w:r>
      <w:r>
        <w:rPr>
          <w:rFonts w:eastAsia="Times New Roman" w:cs="Times New Roman"/>
          <w:szCs w:val="24"/>
        </w:rPr>
        <w:t xml:space="preserve">, </w:t>
      </w:r>
      <w:r>
        <w:rPr>
          <w:rFonts w:eastAsia="Times New Roman" w:cs="Times New Roman"/>
          <w:szCs w:val="24"/>
        </w:rPr>
        <w:t>απολογισμού</w:t>
      </w:r>
      <w:r>
        <w:rPr>
          <w:rFonts w:eastAsia="Times New Roman" w:cs="Times New Roman"/>
          <w:szCs w:val="24"/>
        </w:rPr>
        <w:t xml:space="preserve">, </w:t>
      </w:r>
      <w:r>
        <w:rPr>
          <w:rFonts w:eastAsia="Times New Roman" w:cs="Times New Roman"/>
          <w:szCs w:val="24"/>
        </w:rPr>
        <w:t xml:space="preserve">προϋπολογισμού </w:t>
      </w:r>
      <w:r>
        <w:rPr>
          <w:rFonts w:eastAsia="Times New Roman" w:cs="Times New Roman"/>
          <w:szCs w:val="24"/>
        </w:rPr>
        <w:t xml:space="preserve">του 2015. </w:t>
      </w:r>
    </w:p>
    <w:p w14:paraId="50618EC2" w14:textId="77777777" w:rsidR="008F2976" w:rsidRDefault="00CE3D49">
      <w:pPr>
        <w:spacing w:line="600" w:lineRule="auto"/>
        <w:ind w:firstLine="720"/>
        <w:jc w:val="both"/>
        <w:rPr>
          <w:rFonts w:eastAsia="Times New Roman" w:cs="Times New Roman"/>
          <w:szCs w:val="24"/>
        </w:rPr>
      </w:pPr>
      <w:r>
        <w:rPr>
          <w:rFonts w:eastAsia="Times New Roman" w:cs="Times New Roman"/>
          <w:szCs w:val="24"/>
        </w:rPr>
        <w:t>Η Ελλάδα, σύμφωνα με τη</w:t>
      </w:r>
      <w:r>
        <w:rPr>
          <w:rFonts w:eastAsia="Times New Roman" w:cs="Times New Roman"/>
          <w:szCs w:val="24"/>
        </w:rPr>
        <w:t xml:space="preserve">ν </w:t>
      </w:r>
      <w:r>
        <w:rPr>
          <w:rFonts w:eastAsia="Times New Roman" w:cs="Times New Roman"/>
          <w:szCs w:val="24"/>
          <w:lang w:val="en-US"/>
        </w:rPr>
        <w:t>E</w:t>
      </w:r>
      <w:r>
        <w:rPr>
          <w:rFonts w:eastAsia="Times New Roman" w:cs="Times New Roman"/>
          <w:szCs w:val="24"/>
          <w:lang w:val="en-US"/>
        </w:rPr>
        <w:t>UROSTAT</w:t>
      </w:r>
      <w:r>
        <w:rPr>
          <w:rFonts w:eastAsia="Times New Roman" w:cs="Times New Roman"/>
          <w:szCs w:val="24"/>
        </w:rPr>
        <w:t>, γι’ αυτήν την χρονική περίοδο που σας είπα, 2010 έως και 2016, κατέγραψε τη μεγαλύτερη αύξηση του ποσοστού των παιδιών που κινδυνεύουν από τη φτώχεια και το φοβερό είναι ότι κατέχουμε την πρώτη θέση στην Ευρωζώνη. Μεγαλύτερα ποσοστά από εμάς έχ</w:t>
      </w:r>
      <w:r>
        <w:rPr>
          <w:rFonts w:eastAsia="Times New Roman" w:cs="Times New Roman"/>
          <w:szCs w:val="24"/>
        </w:rPr>
        <w:t>ουν μόνο η Ρουμανία και η Βουλγαρία, αλλά αυτά βαίνουν μειούμενα, ενώ στην ελληνική περίπτωση παραμένουν σταθερά, στο 45,6% των παιδιών, των Ελληνόπουλων, δηλαδή ένα στα δύο παιδιά βρίσκεται στο περιθώριο της φτώχειας. Αυτά είναι τα στοιχεία που εγώ θέλω ν</w:t>
      </w:r>
      <w:r>
        <w:rPr>
          <w:rFonts w:eastAsia="Times New Roman" w:cs="Times New Roman"/>
          <w:szCs w:val="24"/>
        </w:rPr>
        <w:t xml:space="preserve">α ακουστούν σήμερα από το Βήμα της Βουλής από τη δική μας πλευρά. </w:t>
      </w:r>
    </w:p>
    <w:p w14:paraId="50618EC3" w14:textId="77777777" w:rsidR="008F2976" w:rsidRDefault="00CE3D49">
      <w:pPr>
        <w:spacing w:line="600" w:lineRule="auto"/>
        <w:ind w:firstLine="720"/>
        <w:jc w:val="both"/>
        <w:rPr>
          <w:rFonts w:eastAsia="Times New Roman" w:cs="Times New Roman"/>
          <w:szCs w:val="24"/>
        </w:rPr>
      </w:pPr>
      <w:r>
        <w:rPr>
          <w:rFonts w:eastAsia="Times New Roman" w:cs="Times New Roman"/>
          <w:szCs w:val="24"/>
        </w:rPr>
        <w:lastRenderedPageBreak/>
        <w:t>Αν πει κάποιος ότι έρχεται το μέλλον ελπιδοφόρο, για να δούμε τι θα γίνει σε λιγότερο από ενάμιση μήνα από τώρα, δηλαδή από την Πρωτοχρονιά του 2018.</w:t>
      </w:r>
    </w:p>
    <w:p w14:paraId="50618EC4" w14:textId="77777777" w:rsidR="008F2976" w:rsidRDefault="00CE3D49">
      <w:pPr>
        <w:spacing w:line="600" w:lineRule="auto"/>
        <w:ind w:firstLine="720"/>
        <w:jc w:val="both"/>
        <w:rPr>
          <w:rFonts w:eastAsia="Times New Roman" w:cs="Times New Roman"/>
          <w:szCs w:val="24"/>
        </w:rPr>
      </w:pPr>
      <w:r>
        <w:rPr>
          <w:rFonts w:eastAsia="Times New Roman" w:cs="Times New Roman"/>
          <w:szCs w:val="24"/>
        </w:rPr>
        <w:t>Εκατό χιλιάδες χαμηλοσυνταξιούχοι αποχα</w:t>
      </w:r>
      <w:r>
        <w:rPr>
          <w:rFonts w:eastAsia="Times New Roman" w:cs="Times New Roman"/>
          <w:szCs w:val="24"/>
        </w:rPr>
        <w:t xml:space="preserve">ιρετούν το ΕΚΑΣ που λάμβαναν. Διακόσιες χιλιάδες νέοι χαμηλοσυνταξιούχοι, που είχαν κάνει αίτηση ως τον Μάιο 2016, χάνουν ό,τι ΕΚΑΣ θα μπορούσαν να είχαν λάβει, διότι μέχρι το τέλος του 2019 εξανεμίζεται αυτό. </w:t>
      </w:r>
    </w:p>
    <w:p w14:paraId="50618EC5" w14:textId="77777777" w:rsidR="008F2976" w:rsidRDefault="00CE3D49">
      <w:pPr>
        <w:spacing w:line="600" w:lineRule="auto"/>
        <w:ind w:firstLine="720"/>
        <w:jc w:val="both"/>
        <w:rPr>
          <w:rFonts w:eastAsia="Times New Roman" w:cs="Times New Roman"/>
          <w:szCs w:val="24"/>
        </w:rPr>
      </w:pPr>
      <w:r>
        <w:rPr>
          <w:rFonts w:eastAsia="Times New Roman" w:cs="Times New Roman"/>
          <w:szCs w:val="24"/>
        </w:rPr>
        <w:t>Από την Πρωτοχρονιά του 2018 έχουμε αύξηση τω</w:t>
      </w:r>
      <w:r>
        <w:rPr>
          <w:rFonts w:eastAsia="Times New Roman" w:cs="Times New Roman"/>
          <w:szCs w:val="24"/>
        </w:rPr>
        <w:t xml:space="preserve">ν ασφαλιστικών εισφορών με τον </w:t>
      </w:r>
      <w:proofErr w:type="spellStart"/>
      <w:r>
        <w:rPr>
          <w:rFonts w:eastAsia="Times New Roman" w:cs="Times New Roman"/>
          <w:szCs w:val="24"/>
        </w:rPr>
        <w:t>επαναϋπολογισμό</w:t>
      </w:r>
      <w:proofErr w:type="spellEnd"/>
      <w:r>
        <w:rPr>
          <w:rFonts w:eastAsia="Times New Roman" w:cs="Times New Roman"/>
          <w:szCs w:val="24"/>
        </w:rPr>
        <w:t xml:space="preserve">. Από την Πρωτοχρονιά του 2018 έχουμε μαχαίρι στα επιδόματα των πολυτέκνων. Από την Πρωτοχρονιά του 2018 ένα εκατομμύριο ιδιοκτήτες ακινήτων θα </w:t>
      </w:r>
      <w:r>
        <w:rPr>
          <w:rFonts w:eastAsia="Times New Roman" w:cs="Times New Roman"/>
          <w:szCs w:val="24"/>
        </w:rPr>
        <w:t>«</w:t>
      </w:r>
      <w:r>
        <w:rPr>
          <w:rFonts w:eastAsia="Times New Roman" w:cs="Times New Roman"/>
          <w:szCs w:val="24"/>
        </w:rPr>
        <w:t>πληρώσουν το μάρμαρο» της αναπροσαρμογής των αντικειμενικών αξιών</w:t>
      </w:r>
      <w:r>
        <w:rPr>
          <w:rFonts w:eastAsia="Times New Roman" w:cs="Times New Roman"/>
          <w:szCs w:val="24"/>
        </w:rPr>
        <w:t xml:space="preserve">. Από την Πρωτοχρονιά του 2018, δηλαδή σε ενάμιση μήνα από τώρα, τριάντα δύο νησιά παύουν να έχουν το ειδικό καθεστώς της μείωσης 30% του ΦΠΑ. </w:t>
      </w:r>
    </w:p>
    <w:p w14:paraId="50618EC6" w14:textId="77777777" w:rsidR="008F2976" w:rsidRDefault="00CE3D49">
      <w:pPr>
        <w:spacing w:line="600" w:lineRule="auto"/>
        <w:ind w:firstLine="720"/>
        <w:jc w:val="both"/>
        <w:rPr>
          <w:rFonts w:eastAsia="Times New Roman" w:cs="Times New Roman"/>
          <w:szCs w:val="24"/>
        </w:rPr>
      </w:pPr>
      <w:r>
        <w:rPr>
          <w:rFonts w:eastAsia="Times New Roman" w:cs="Times New Roman"/>
          <w:szCs w:val="24"/>
        </w:rPr>
        <w:t xml:space="preserve">Από την Πρωτοχρονιά του 2018, δηλαδή σε ενάμιση μήνα από τώρα, η Κυβέρνηση κόβει το επίδομα θέρμανσης κατά 50%. </w:t>
      </w:r>
      <w:r>
        <w:rPr>
          <w:rFonts w:eastAsia="Times New Roman" w:cs="Times New Roman"/>
          <w:szCs w:val="24"/>
        </w:rPr>
        <w:lastRenderedPageBreak/>
        <w:t xml:space="preserve">Θυμάστε τις ιστορίες με τα μαγκάλια; Θυμάστε τι μπαϊράκι, τι αντιπολίτευση έκανε τότε ο ΣΥΡΙΖΑ; Τώρα κόβουν και το επίδομα θέρμανσης και δεν ανοίγει μύτη! Από εκείνους, δηλαδή. </w:t>
      </w:r>
    </w:p>
    <w:p w14:paraId="50618EC7" w14:textId="77777777" w:rsidR="008F2976" w:rsidRDefault="00CE3D49">
      <w:pPr>
        <w:spacing w:line="600" w:lineRule="auto"/>
        <w:ind w:firstLine="720"/>
        <w:jc w:val="both"/>
        <w:rPr>
          <w:rFonts w:eastAsia="Times New Roman"/>
          <w:szCs w:val="24"/>
        </w:rPr>
      </w:pPr>
      <w:r>
        <w:rPr>
          <w:rFonts w:eastAsia="Times New Roman" w:cs="Times New Roman"/>
          <w:szCs w:val="24"/>
        </w:rPr>
        <w:t>Από την Πρωτοχρονιά του 2018 όλα τα ξενοδοχεία, όλα τα ενοικιαζόμενα δωμάτια -</w:t>
      </w:r>
      <w:r>
        <w:rPr>
          <w:rFonts w:eastAsia="Times New Roman" w:cs="Times New Roman"/>
          <w:szCs w:val="24"/>
        </w:rPr>
        <w:t>ο πελάτης τους και κατ’ επέκταση και αυτά- θα είναι λιγότερο ανταγωνιστικά σε ομοειδή πακέτα κατά 0,5 ως 4 ευρώ τη βραδιά. Χαράτσι στον τουρισμό!</w:t>
      </w:r>
      <w:r>
        <w:rPr>
          <w:rFonts w:eastAsia="Times New Roman" w:cs="Times New Roman"/>
          <w:szCs w:val="24"/>
        </w:rPr>
        <w:t xml:space="preserve"> </w:t>
      </w:r>
      <w:r>
        <w:rPr>
          <w:rFonts w:eastAsia="Times New Roman"/>
          <w:szCs w:val="24"/>
        </w:rPr>
        <w:t>Εύκολα, από την Πρωτοχρονιά</w:t>
      </w:r>
      <w:r>
        <w:rPr>
          <w:rFonts w:eastAsia="Times New Roman"/>
          <w:szCs w:val="24"/>
        </w:rPr>
        <w:t xml:space="preserve"> -</w:t>
      </w:r>
      <w:r>
        <w:rPr>
          <w:rFonts w:eastAsia="Times New Roman"/>
          <w:szCs w:val="24"/>
        </w:rPr>
        <w:t>τώρα</w:t>
      </w:r>
      <w:r>
        <w:rPr>
          <w:rFonts w:eastAsia="Times New Roman"/>
          <w:szCs w:val="24"/>
        </w:rPr>
        <w:t>-</w:t>
      </w:r>
      <w:r>
        <w:rPr>
          <w:rFonts w:eastAsia="Times New Roman"/>
          <w:szCs w:val="24"/>
        </w:rPr>
        <w:t xml:space="preserve"> θα βγαίνει κάποιος έξω από τη ρύθμιση των εκατό δόσεων. Μία ώρα να περάσει η προθεσμία, τον πετάει το σύστημα έξω. Και βεβαίως, δεν θα μιλήσω για το τι περιμένει τους μισθωτούς και τους συνταξιούχους.</w:t>
      </w:r>
    </w:p>
    <w:p w14:paraId="50618EC8" w14:textId="77777777" w:rsidR="008F2976" w:rsidRDefault="00CE3D49">
      <w:pPr>
        <w:spacing w:line="600" w:lineRule="auto"/>
        <w:ind w:firstLine="720"/>
        <w:jc w:val="both"/>
        <w:rPr>
          <w:rFonts w:eastAsia="Times New Roman"/>
          <w:szCs w:val="24"/>
        </w:rPr>
      </w:pPr>
      <w:r>
        <w:rPr>
          <w:rFonts w:eastAsia="Times New Roman"/>
          <w:szCs w:val="24"/>
        </w:rPr>
        <w:t>Κυρίες και κύριοι συνάδελφοι, πολλά σας είπα</w:t>
      </w:r>
      <w:r>
        <w:rPr>
          <w:rFonts w:eastAsia="Times New Roman"/>
          <w:szCs w:val="24"/>
        </w:rPr>
        <w:t>,</w:t>
      </w:r>
      <w:r>
        <w:rPr>
          <w:rFonts w:eastAsia="Times New Roman"/>
          <w:szCs w:val="24"/>
        </w:rPr>
        <w:t xml:space="preserve"> που μπορ</w:t>
      </w:r>
      <w:r>
        <w:rPr>
          <w:rFonts w:eastAsia="Times New Roman"/>
          <w:szCs w:val="24"/>
        </w:rPr>
        <w:t>ούσαν να ειπωθούν για τα οικονομικά στοιχεία του έτους 2015. Για μένα</w:t>
      </w:r>
      <w:r>
        <w:rPr>
          <w:rFonts w:eastAsia="Times New Roman"/>
          <w:szCs w:val="24"/>
        </w:rPr>
        <w:t>,</w:t>
      </w:r>
      <w:r>
        <w:rPr>
          <w:rFonts w:eastAsia="Times New Roman"/>
          <w:szCs w:val="24"/>
        </w:rPr>
        <w:t xml:space="preserve"> το βασικό περιεχόμενο και ρεζουμέ εκείνης της χρονιάς είναι ότι πληρώσαμε και πληρώνουμε πολύ ακριβά τους πειραματισμούς, την ανικανότητα της Κυβέρνησης ΣΥΡΙΖΑ-ΑΝΕΛ. Δυστυχώς, αφαίρεσε </w:t>
      </w:r>
      <w:r>
        <w:rPr>
          <w:rFonts w:eastAsia="Times New Roman"/>
          <w:szCs w:val="24"/>
        </w:rPr>
        <w:t>ζωτικό χρόνο από τη χώρα, οξυγόνο από τους πολίτες, απομάκρυνε υγιείς δυνάμεις</w:t>
      </w:r>
      <w:r>
        <w:rPr>
          <w:rFonts w:eastAsia="Times New Roman"/>
          <w:szCs w:val="24"/>
        </w:rPr>
        <w:t>,</w:t>
      </w:r>
      <w:r>
        <w:rPr>
          <w:rFonts w:eastAsia="Times New Roman"/>
          <w:szCs w:val="24"/>
        </w:rPr>
        <w:t xml:space="preserve"> που θα μπορούσαν</w:t>
      </w:r>
      <w:r>
        <w:rPr>
          <w:rFonts w:eastAsia="Times New Roman"/>
          <w:szCs w:val="24"/>
        </w:rPr>
        <w:t>,</w:t>
      </w:r>
      <w:r>
        <w:rPr>
          <w:rFonts w:eastAsia="Times New Roman"/>
          <w:szCs w:val="24"/>
        </w:rPr>
        <w:t xml:space="preserve"> όχι απλώς </w:t>
      </w:r>
      <w:r>
        <w:rPr>
          <w:rFonts w:eastAsia="Times New Roman"/>
          <w:szCs w:val="24"/>
        </w:rPr>
        <w:lastRenderedPageBreak/>
        <w:t>να επιστρέψουν στην Ελλάδα, αλλά και να μεγαλουργήσουν. Αναφέρομαι κυρίως στο μισό εκατομμύριο των νέων ανθρώπων που βρίσκονται στο εξωτερικό και ερ</w:t>
      </w:r>
      <w:r>
        <w:rPr>
          <w:rFonts w:eastAsia="Times New Roman"/>
          <w:szCs w:val="24"/>
        </w:rPr>
        <w:t xml:space="preserve">γάζονται ή σπουδάζουν. </w:t>
      </w:r>
    </w:p>
    <w:p w14:paraId="50618EC9" w14:textId="77777777" w:rsidR="008F2976" w:rsidRDefault="00CE3D49">
      <w:pPr>
        <w:spacing w:line="600" w:lineRule="auto"/>
        <w:ind w:firstLine="720"/>
        <w:jc w:val="both"/>
        <w:rPr>
          <w:rFonts w:eastAsia="Times New Roman"/>
          <w:szCs w:val="24"/>
        </w:rPr>
      </w:pPr>
      <w:r>
        <w:rPr>
          <w:rFonts w:eastAsia="Times New Roman"/>
          <w:szCs w:val="24"/>
        </w:rPr>
        <w:t xml:space="preserve">Εν πάση </w:t>
      </w:r>
      <w:proofErr w:type="spellStart"/>
      <w:r>
        <w:rPr>
          <w:rFonts w:eastAsia="Times New Roman"/>
          <w:szCs w:val="24"/>
        </w:rPr>
        <w:t>περιπτώσει</w:t>
      </w:r>
      <w:proofErr w:type="spellEnd"/>
      <w:r>
        <w:rPr>
          <w:rFonts w:eastAsia="Times New Roman"/>
          <w:szCs w:val="24"/>
        </w:rPr>
        <w:t>, με μια κουβέντα, πληρώσαμε και πληρώνουμε και μέσω του μνημονίου Τσίπρα-Καμμένου την πραγματικά απαράδεκτη διακυβέρνηση της χώρας από τους ΣΥΡΙΖΑ-ΑΝΕΛ.</w:t>
      </w:r>
    </w:p>
    <w:p w14:paraId="50618ECA" w14:textId="77777777" w:rsidR="008F2976" w:rsidRDefault="00CE3D49">
      <w:pPr>
        <w:spacing w:line="600" w:lineRule="auto"/>
        <w:ind w:firstLine="720"/>
        <w:jc w:val="both"/>
        <w:rPr>
          <w:rFonts w:eastAsia="Times New Roman"/>
          <w:szCs w:val="24"/>
        </w:rPr>
      </w:pPr>
      <w:r>
        <w:rPr>
          <w:rFonts w:eastAsia="Times New Roman"/>
          <w:szCs w:val="24"/>
        </w:rPr>
        <w:t>Εμείς καταψηφίζουμε. Ευχαριστώ.</w:t>
      </w:r>
    </w:p>
    <w:p w14:paraId="50618ECB" w14:textId="77777777" w:rsidR="008F2976" w:rsidRDefault="00CE3D49">
      <w:pPr>
        <w:spacing w:line="600" w:lineRule="auto"/>
        <w:ind w:firstLine="720"/>
        <w:jc w:val="center"/>
        <w:rPr>
          <w:rFonts w:eastAsia="Times New Roman"/>
          <w:szCs w:val="24"/>
        </w:rPr>
      </w:pPr>
      <w:r>
        <w:rPr>
          <w:rFonts w:eastAsia="Times New Roman"/>
          <w:szCs w:val="24"/>
        </w:rPr>
        <w:t>(Χειροκροτήματα)</w:t>
      </w:r>
    </w:p>
    <w:p w14:paraId="50618ECC" w14:textId="77777777" w:rsidR="008F2976" w:rsidRDefault="00CE3D49">
      <w:pPr>
        <w:spacing w:line="600" w:lineRule="auto"/>
        <w:ind w:firstLine="720"/>
        <w:jc w:val="both"/>
        <w:rPr>
          <w:rFonts w:eastAsia="Times New Roman"/>
          <w:szCs w:val="24"/>
        </w:rPr>
      </w:pPr>
      <w:r>
        <w:rPr>
          <w:rFonts w:eastAsia="Times New Roman"/>
          <w:b/>
          <w:szCs w:val="24"/>
        </w:rPr>
        <w:t xml:space="preserve">ΠΡΟΕΔΡΕΥΩΝ </w:t>
      </w:r>
      <w:r>
        <w:rPr>
          <w:rFonts w:eastAsia="Times New Roman"/>
          <w:b/>
          <w:szCs w:val="24"/>
        </w:rPr>
        <w:t>(Νικήτας Κακλαμάνης):</w:t>
      </w:r>
      <w:r>
        <w:rPr>
          <w:rFonts w:eastAsia="Times New Roman"/>
          <w:szCs w:val="24"/>
        </w:rPr>
        <w:t xml:space="preserve"> Σκέπτομαι να το πάμε ως εξής: Θα καλέσω στο Βήμα –είναι ένας ομιλητής- τον κ. </w:t>
      </w:r>
      <w:proofErr w:type="spellStart"/>
      <w:r>
        <w:rPr>
          <w:rFonts w:eastAsia="Times New Roman"/>
          <w:szCs w:val="24"/>
        </w:rPr>
        <w:t>Μπγιάλα</w:t>
      </w:r>
      <w:proofErr w:type="spellEnd"/>
      <w:r>
        <w:rPr>
          <w:rFonts w:eastAsia="Times New Roman"/>
          <w:szCs w:val="24"/>
        </w:rPr>
        <w:t xml:space="preserve"> και κλείνουμε. Ο κύριος Υπουργός με ενημέρωσε ότι θέλει να ακούσει και τους κοινοβουλευτικούς και να απαντήσει στο τέλος. Αυτό, βεβαίως, σημαίνει ότ</w:t>
      </w:r>
      <w:r>
        <w:rPr>
          <w:rFonts w:eastAsia="Times New Roman"/>
          <w:szCs w:val="24"/>
        </w:rPr>
        <w:t>ι και οι εισηγητές και οι κοινοβουλευτικοί έχουν δικαίωμα δευτερολογίας, οπότε να προχωρήσουμε έτσι.</w:t>
      </w:r>
    </w:p>
    <w:p w14:paraId="50618ECD" w14:textId="77777777" w:rsidR="008F2976" w:rsidRDefault="00CE3D49">
      <w:pPr>
        <w:spacing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Μπγιάλα</w:t>
      </w:r>
      <w:proofErr w:type="spellEnd"/>
      <w:r>
        <w:rPr>
          <w:rFonts w:eastAsia="Times New Roman"/>
          <w:szCs w:val="24"/>
        </w:rPr>
        <w:t xml:space="preserve">, έχετε τον λόγο για πέντε λεπτά, με τη σχετική ανοχή κι εσείς. </w:t>
      </w:r>
    </w:p>
    <w:p w14:paraId="50618ECE" w14:textId="77777777" w:rsidR="008F2976" w:rsidRDefault="00CE3D49">
      <w:pPr>
        <w:spacing w:line="600" w:lineRule="auto"/>
        <w:ind w:firstLine="720"/>
        <w:jc w:val="both"/>
        <w:rPr>
          <w:rFonts w:eastAsia="Times New Roman"/>
          <w:szCs w:val="24"/>
        </w:rPr>
      </w:pPr>
      <w:r>
        <w:rPr>
          <w:rFonts w:eastAsia="Times New Roman"/>
          <w:b/>
          <w:szCs w:val="24"/>
        </w:rPr>
        <w:t xml:space="preserve">ΧΡΗΣΤΟΣ ΜΠΓΙΑΛΑΣ: </w:t>
      </w:r>
      <w:r>
        <w:rPr>
          <w:rFonts w:eastAsia="Times New Roman"/>
          <w:szCs w:val="24"/>
        </w:rPr>
        <w:t>Ευχαριστώ πολύ, κύριε Πρόεδρε.</w:t>
      </w:r>
    </w:p>
    <w:p w14:paraId="50618ECF" w14:textId="77777777" w:rsidR="008F2976" w:rsidRDefault="00CE3D49">
      <w:pPr>
        <w:spacing w:line="600" w:lineRule="auto"/>
        <w:ind w:firstLine="720"/>
        <w:jc w:val="both"/>
        <w:rPr>
          <w:rFonts w:eastAsia="Times New Roman"/>
          <w:szCs w:val="24"/>
        </w:rPr>
      </w:pPr>
      <w:r>
        <w:rPr>
          <w:rFonts w:eastAsia="Times New Roman"/>
          <w:szCs w:val="24"/>
        </w:rPr>
        <w:lastRenderedPageBreak/>
        <w:t>Κυρίες και κύριοι συνάδελφοι</w:t>
      </w:r>
      <w:r>
        <w:rPr>
          <w:rFonts w:eastAsia="Times New Roman"/>
          <w:szCs w:val="24"/>
        </w:rPr>
        <w:t xml:space="preserve">, σαφώς συζητάμε για τον </w:t>
      </w:r>
      <w:r>
        <w:rPr>
          <w:rFonts w:eastAsia="Times New Roman"/>
          <w:szCs w:val="24"/>
        </w:rPr>
        <w:t xml:space="preserve">απολογισμό </w:t>
      </w:r>
      <w:r>
        <w:rPr>
          <w:rFonts w:eastAsia="Times New Roman"/>
          <w:szCs w:val="24"/>
        </w:rPr>
        <w:t xml:space="preserve">και τον </w:t>
      </w:r>
      <w:r>
        <w:rPr>
          <w:rFonts w:eastAsia="Times New Roman"/>
          <w:szCs w:val="24"/>
        </w:rPr>
        <w:t xml:space="preserve">ισολογισμό </w:t>
      </w:r>
      <w:r>
        <w:rPr>
          <w:rFonts w:eastAsia="Times New Roman"/>
          <w:szCs w:val="24"/>
        </w:rPr>
        <w:t>του 2015 περίπου δύο χρόνια μετά. Όντως, κύριε Πρόεδρε, νομίζω ότι θα πρέπει να τεθεί το θέμα και με τους εκπροσώπους των κομμάτων, αλλά και στη Διάσκεψη των Προέδρων. Ίσως ο Κανονισμός θα πρέπει να αλ</w:t>
      </w:r>
      <w:r>
        <w:rPr>
          <w:rFonts w:eastAsia="Times New Roman"/>
          <w:szCs w:val="24"/>
        </w:rPr>
        <w:t xml:space="preserve">λάξει και να είμαστε εντός τους έτους. </w:t>
      </w:r>
    </w:p>
    <w:p w14:paraId="50618ED0" w14:textId="77777777" w:rsidR="008F2976" w:rsidRDefault="00CE3D49">
      <w:pPr>
        <w:spacing w:line="600" w:lineRule="auto"/>
        <w:ind w:firstLine="720"/>
        <w:jc w:val="both"/>
        <w:rPr>
          <w:rFonts w:eastAsia="Times New Roman"/>
          <w:szCs w:val="24"/>
        </w:rPr>
      </w:pPr>
      <w:r>
        <w:rPr>
          <w:rFonts w:eastAsia="Times New Roman"/>
          <w:szCs w:val="24"/>
        </w:rPr>
        <w:t xml:space="preserve">Την προηγούμενη εβδομάδα που συζητήσαμε στην </w:t>
      </w:r>
      <w:r>
        <w:rPr>
          <w:rFonts w:eastAsia="Times New Roman"/>
          <w:szCs w:val="24"/>
        </w:rPr>
        <w:t xml:space="preserve">επιτροπή </w:t>
      </w:r>
      <w:r>
        <w:rPr>
          <w:rFonts w:eastAsia="Times New Roman"/>
          <w:szCs w:val="24"/>
        </w:rPr>
        <w:t xml:space="preserve">για τον </w:t>
      </w:r>
      <w:r>
        <w:rPr>
          <w:rFonts w:eastAsia="Times New Roman"/>
          <w:szCs w:val="24"/>
        </w:rPr>
        <w:t xml:space="preserve">απολογισμό </w:t>
      </w:r>
      <w:r>
        <w:rPr>
          <w:rFonts w:eastAsia="Times New Roman"/>
          <w:szCs w:val="24"/>
        </w:rPr>
        <w:t xml:space="preserve">και τον </w:t>
      </w:r>
      <w:r>
        <w:rPr>
          <w:rFonts w:eastAsia="Times New Roman"/>
          <w:szCs w:val="24"/>
        </w:rPr>
        <w:t>ισολογισμό</w:t>
      </w:r>
      <w:r>
        <w:rPr>
          <w:rFonts w:eastAsia="Times New Roman"/>
          <w:szCs w:val="24"/>
        </w:rPr>
        <w:t xml:space="preserve"> του 2015 και για πρώτη φορά είχαμε και την έκθεση του Ελεγκτικού Συνεδρίου, η Πρόεδρος του Ελεγκτικού Συνεδρίου μάς είπε ότι</w:t>
      </w:r>
      <w:r>
        <w:rPr>
          <w:rFonts w:eastAsia="Times New Roman"/>
          <w:szCs w:val="24"/>
        </w:rPr>
        <w:t xml:space="preserve"> ήδη έχουν έτοιμο και του 2016, όπως και ο Υπουργός μάς ανέφερε εδώ ότι κατέθεσε και τα αποτελέσματα του 2016. Άρα, θα πρέπει να επισπευσθούν οι διαδικασίες</w:t>
      </w:r>
      <w:r>
        <w:rPr>
          <w:rFonts w:eastAsia="Times New Roman"/>
          <w:szCs w:val="24"/>
        </w:rPr>
        <w:t>,</w:t>
      </w:r>
      <w:r>
        <w:rPr>
          <w:rFonts w:eastAsia="Times New Roman"/>
          <w:szCs w:val="24"/>
        </w:rPr>
        <w:t xml:space="preserve"> για να είμαστε λιγάκι πιο επίκαιροι, γιατί νομίζω ότι δύο χρόνια μετά</w:t>
      </w:r>
      <w:r>
        <w:rPr>
          <w:rFonts w:eastAsia="Times New Roman"/>
          <w:szCs w:val="24"/>
        </w:rPr>
        <w:t>,</w:t>
      </w:r>
      <w:r>
        <w:rPr>
          <w:rFonts w:eastAsia="Times New Roman"/>
          <w:szCs w:val="24"/>
        </w:rPr>
        <w:t xml:space="preserve"> απλά επαναλαμβανόμαστε και </w:t>
      </w:r>
      <w:r>
        <w:rPr>
          <w:rFonts w:eastAsia="Times New Roman"/>
          <w:szCs w:val="24"/>
        </w:rPr>
        <w:t>δεν προσθέτουμε κάτι καινούργιο.</w:t>
      </w:r>
    </w:p>
    <w:p w14:paraId="50618ED1" w14:textId="77777777" w:rsidR="008F2976" w:rsidRDefault="00CE3D49">
      <w:pPr>
        <w:spacing w:line="600" w:lineRule="auto"/>
        <w:ind w:firstLine="720"/>
        <w:jc w:val="both"/>
        <w:rPr>
          <w:rFonts w:eastAsia="Times New Roman"/>
          <w:szCs w:val="24"/>
        </w:rPr>
      </w:pPr>
      <w:r>
        <w:rPr>
          <w:rFonts w:eastAsia="Times New Roman"/>
          <w:szCs w:val="24"/>
        </w:rPr>
        <w:t xml:space="preserve">Είδαμε, βέβαια, από τις εισηγήσεις των </w:t>
      </w:r>
      <w:r>
        <w:rPr>
          <w:rFonts w:eastAsia="Times New Roman"/>
          <w:szCs w:val="24"/>
        </w:rPr>
        <w:t xml:space="preserve">εισηγητών </w:t>
      </w:r>
      <w:r>
        <w:rPr>
          <w:rFonts w:eastAsia="Times New Roman"/>
          <w:szCs w:val="24"/>
        </w:rPr>
        <w:t>της Αντιπολίτευσης ότι απλά κουράστηκαν να ξεσκονίζουν</w:t>
      </w:r>
      <w:r>
        <w:rPr>
          <w:rFonts w:eastAsia="Times New Roman"/>
          <w:szCs w:val="24"/>
        </w:rPr>
        <w:t>,</w:t>
      </w:r>
      <w:r>
        <w:rPr>
          <w:rFonts w:eastAsia="Times New Roman"/>
          <w:szCs w:val="24"/>
        </w:rPr>
        <w:t xml:space="preserve"> για να βρουν αυτά τα οποία έλεγαν πριν από δύο χρόνια και να τα επαναλάβουν και σήμερα. Δεν έκαναν κάτι διαφορετικό. Β</w:t>
      </w:r>
      <w:r>
        <w:rPr>
          <w:rFonts w:eastAsia="Times New Roman"/>
          <w:szCs w:val="24"/>
        </w:rPr>
        <w:t xml:space="preserve">λέπουμε, όμως, ότι δεν κουράστηκαν να λένε επί δύο χρόνια τα ίδια και τα ίδια. </w:t>
      </w:r>
    </w:p>
    <w:p w14:paraId="50618ED2" w14:textId="77777777" w:rsidR="008F2976" w:rsidRDefault="00CE3D49">
      <w:pPr>
        <w:spacing w:line="600" w:lineRule="auto"/>
        <w:ind w:firstLine="720"/>
        <w:jc w:val="both"/>
        <w:rPr>
          <w:rFonts w:eastAsia="Times New Roman"/>
          <w:szCs w:val="24"/>
        </w:rPr>
      </w:pPr>
      <w:r>
        <w:rPr>
          <w:rFonts w:eastAsia="Times New Roman"/>
          <w:szCs w:val="24"/>
        </w:rPr>
        <w:lastRenderedPageBreak/>
        <w:t>Να σας πω, όμως, κάτι. Κάντε μια φωτοτυπία, γιατί από την πολλή χρήση και την πολλή επανάληψη</w:t>
      </w:r>
      <w:r>
        <w:rPr>
          <w:rFonts w:eastAsia="Times New Roman"/>
          <w:szCs w:val="24"/>
        </w:rPr>
        <w:t xml:space="preserve"> -</w:t>
      </w:r>
      <w:r>
        <w:rPr>
          <w:rFonts w:eastAsia="Times New Roman"/>
          <w:szCs w:val="24"/>
        </w:rPr>
        <w:t>πέρα από το ότι εσείς οι ίδιοι τα πιστεύετε</w:t>
      </w:r>
      <w:r>
        <w:rPr>
          <w:rFonts w:eastAsia="Times New Roman"/>
          <w:szCs w:val="24"/>
        </w:rPr>
        <w:t>-</w:t>
      </w:r>
      <w:r>
        <w:rPr>
          <w:rFonts w:eastAsia="Times New Roman"/>
          <w:szCs w:val="24"/>
        </w:rPr>
        <w:t xml:space="preserve"> θα φθαρούν τόσο πολύ ως κείμενα</w:t>
      </w:r>
      <w:r>
        <w:rPr>
          <w:rFonts w:eastAsia="Times New Roman"/>
          <w:szCs w:val="24"/>
        </w:rPr>
        <w:t>,</w:t>
      </w:r>
      <w:r>
        <w:rPr>
          <w:rFonts w:eastAsia="Times New Roman"/>
          <w:szCs w:val="24"/>
        </w:rPr>
        <w:t xml:space="preserve"> που</w:t>
      </w:r>
      <w:r>
        <w:rPr>
          <w:rFonts w:eastAsia="Times New Roman"/>
          <w:szCs w:val="24"/>
        </w:rPr>
        <w:t xml:space="preserve"> δεν θα βγάζετε ούτε και τα ίδια τα γράμματα των κειμένων αυτών. </w:t>
      </w:r>
    </w:p>
    <w:p w14:paraId="50618ED3" w14:textId="77777777" w:rsidR="008F2976" w:rsidRDefault="00CE3D49">
      <w:pPr>
        <w:spacing w:line="600" w:lineRule="auto"/>
        <w:ind w:firstLine="720"/>
        <w:jc w:val="both"/>
        <w:rPr>
          <w:rFonts w:eastAsia="Times New Roman"/>
          <w:szCs w:val="24"/>
        </w:rPr>
      </w:pPr>
      <w:r>
        <w:rPr>
          <w:rFonts w:eastAsia="Times New Roman"/>
          <w:szCs w:val="24"/>
        </w:rPr>
        <w:t>Παρ’ όλα αυτά, μας αναγκάζετε να απαντήσουμε κι εμείς με τον ίδιο τρόπο, να επαναλάβουμε αυτά</w:t>
      </w:r>
      <w:r>
        <w:rPr>
          <w:rFonts w:eastAsia="Times New Roman"/>
          <w:szCs w:val="24"/>
        </w:rPr>
        <w:t>,</w:t>
      </w:r>
      <w:r>
        <w:rPr>
          <w:rFonts w:eastAsia="Times New Roman"/>
          <w:szCs w:val="24"/>
        </w:rPr>
        <w:t xml:space="preserve"> τα οποία σας δώσαμε ως απάντηση. Δεν θέλετε να τα ακούσετε, δεν τα ακούτε, δεν θέλετε να δεχθεί</w:t>
      </w:r>
      <w:r>
        <w:rPr>
          <w:rFonts w:eastAsia="Times New Roman"/>
          <w:szCs w:val="24"/>
        </w:rPr>
        <w:t xml:space="preserve">τε στοιχεία. </w:t>
      </w:r>
    </w:p>
    <w:p w14:paraId="50618ED4" w14:textId="77777777" w:rsidR="008F2976" w:rsidRDefault="00CE3D49">
      <w:pPr>
        <w:spacing w:line="600" w:lineRule="auto"/>
        <w:ind w:firstLine="720"/>
        <w:jc w:val="both"/>
        <w:rPr>
          <w:rFonts w:eastAsia="Times New Roman"/>
          <w:szCs w:val="24"/>
        </w:rPr>
      </w:pPr>
      <w:r>
        <w:rPr>
          <w:rFonts w:eastAsia="Times New Roman"/>
          <w:szCs w:val="24"/>
        </w:rPr>
        <w:t xml:space="preserve">Είχα αναφέρει στην </w:t>
      </w:r>
      <w:r>
        <w:rPr>
          <w:rFonts w:eastAsia="Times New Roman"/>
          <w:szCs w:val="24"/>
        </w:rPr>
        <w:t>επιτροπή</w:t>
      </w:r>
      <w:r>
        <w:rPr>
          <w:rFonts w:eastAsia="Times New Roman"/>
          <w:szCs w:val="24"/>
        </w:rPr>
        <w:t xml:space="preserve"> και θα το πω πάλι, για τρίτη φορά σε ομιλία μου, ότι ο Εκτελεστικός Διευθυντής του Διεθνούς Νομισματικού Ταμείου στην Ελλάδα, τον Φεβρουάριο του 2017, σε </w:t>
      </w:r>
      <w:proofErr w:type="spellStart"/>
      <w:r>
        <w:rPr>
          <w:rFonts w:eastAsia="Times New Roman"/>
          <w:szCs w:val="24"/>
        </w:rPr>
        <w:t>επικαιροποιημένη</w:t>
      </w:r>
      <w:proofErr w:type="spellEnd"/>
      <w:r>
        <w:rPr>
          <w:rFonts w:eastAsia="Times New Roman"/>
          <w:szCs w:val="24"/>
        </w:rPr>
        <w:t xml:space="preserve"> έκθεση που έκανε, στη σελίδα δεκαπέντε </w:t>
      </w:r>
      <w:r>
        <w:rPr>
          <w:rFonts w:eastAsia="Times New Roman"/>
          <w:szCs w:val="24"/>
        </w:rPr>
        <w:t>αναφέρει επί λέξει: «Το αρχικό πρόγραμμα προέβλεπε δεκαέξι τριμηνιαίες αξιολογήσεις, εκ των οποίων</w:t>
      </w:r>
      <w:r>
        <w:rPr>
          <w:rFonts w:eastAsia="Times New Roman"/>
          <w:szCs w:val="24"/>
        </w:rPr>
        <w:t>,</w:t>
      </w:r>
      <w:r>
        <w:rPr>
          <w:rFonts w:eastAsia="Times New Roman"/>
          <w:szCs w:val="24"/>
        </w:rPr>
        <w:t xml:space="preserve"> μόνο πέντε ολοκληρώθηκαν και αυτές με σημαντικές καθυστερήσεις, από τον Μάρτιο του 2012 έως τον Ιούνιο του 2014». Συνεχίζει ο συντάκτης της έκθεσης: «Μετά τον Ιούνιο του 2014, το πρόγραμμα εκτροχιάστηκε».</w:t>
      </w:r>
    </w:p>
    <w:p w14:paraId="50618ED5" w14:textId="77777777" w:rsidR="008F2976" w:rsidRDefault="00CE3D49">
      <w:pPr>
        <w:spacing w:line="600" w:lineRule="auto"/>
        <w:ind w:firstLine="720"/>
        <w:jc w:val="both"/>
        <w:rPr>
          <w:rFonts w:eastAsia="Times New Roman"/>
          <w:szCs w:val="24"/>
        </w:rPr>
      </w:pPr>
      <w:r>
        <w:rPr>
          <w:rFonts w:eastAsia="Times New Roman"/>
          <w:szCs w:val="24"/>
        </w:rPr>
        <w:t xml:space="preserve">Είναι το </w:t>
      </w:r>
      <w:r>
        <w:rPr>
          <w:rFonts w:eastAsia="Times New Roman"/>
          <w:szCs w:val="24"/>
          <w:lang w:val="en-US"/>
        </w:rPr>
        <w:t>success</w:t>
      </w:r>
      <w:r>
        <w:rPr>
          <w:rFonts w:eastAsia="Times New Roman"/>
          <w:szCs w:val="24"/>
        </w:rPr>
        <w:t xml:space="preserve"> </w:t>
      </w:r>
      <w:r>
        <w:rPr>
          <w:rFonts w:eastAsia="Times New Roman"/>
          <w:szCs w:val="24"/>
          <w:lang w:val="en-US"/>
        </w:rPr>
        <w:t>story</w:t>
      </w:r>
      <w:r>
        <w:rPr>
          <w:rFonts w:eastAsia="Times New Roman"/>
          <w:szCs w:val="24"/>
        </w:rPr>
        <w:t>, αγαπητοί. Γιατί δεν το δέχ</w:t>
      </w:r>
      <w:r>
        <w:rPr>
          <w:rFonts w:eastAsia="Times New Roman"/>
          <w:szCs w:val="24"/>
        </w:rPr>
        <w:t xml:space="preserve">εστε; Μετά τον Ιούνιο τι συνέβη; Γιατί μετά τον Ιούνιο; Διότι ήταν αμέσως μετά </w:t>
      </w:r>
      <w:r>
        <w:rPr>
          <w:rFonts w:eastAsia="Times New Roman"/>
          <w:szCs w:val="24"/>
        </w:rPr>
        <w:lastRenderedPageBreak/>
        <w:t xml:space="preserve">τις ευρωεκλογές, όπου βλέποντας την εκλογική σας –κι όχι </w:t>
      </w:r>
      <w:proofErr w:type="spellStart"/>
      <w:r>
        <w:rPr>
          <w:rFonts w:eastAsia="Times New Roman"/>
          <w:szCs w:val="24"/>
        </w:rPr>
        <w:t>δημοσκοπική</w:t>
      </w:r>
      <w:proofErr w:type="spellEnd"/>
      <w:r>
        <w:rPr>
          <w:rFonts w:eastAsia="Times New Roman"/>
          <w:szCs w:val="24"/>
        </w:rPr>
        <w:t xml:space="preserve"> σας- κατάρρευση, τα παρατήσατε. Γι’ αυτό δεν κλείσατε και την πέμπτη αξιολόγηση. Γι’ αυτό και δεν κάνατε τίπ</w:t>
      </w:r>
      <w:r>
        <w:rPr>
          <w:rFonts w:eastAsia="Times New Roman"/>
          <w:szCs w:val="24"/>
        </w:rPr>
        <w:t xml:space="preserve">οτα. Γι’ αυτό κι όταν σας λέγαμε για το </w:t>
      </w:r>
      <w:proofErr w:type="spellStart"/>
      <w:r>
        <w:rPr>
          <w:rFonts w:eastAsia="Times New Roman"/>
          <w:szCs w:val="24"/>
        </w:rPr>
        <w:t>mail</w:t>
      </w:r>
      <w:proofErr w:type="spellEnd"/>
      <w:r>
        <w:rPr>
          <w:rFonts w:eastAsia="Times New Roman"/>
          <w:szCs w:val="24"/>
        </w:rPr>
        <w:t xml:space="preserve"> </w:t>
      </w:r>
      <w:proofErr w:type="spellStart"/>
      <w:r>
        <w:rPr>
          <w:rFonts w:eastAsia="Times New Roman"/>
          <w:szCs w:val="24"/>
        </w:rPr>
        <w:t>Χαρδούβελη</w:t>
      </w:r>
      <w:proofErr w:type="spellEnd"/>
      <w:r>
        <w:rPr>
          <w:rFonts w:eastAsia="Times New Roman"/>
          <w:szCs w:val="24"/>
        </w:rPr>
        <w:t xml:space="preserve">, τι είναι και τι δεν είναι, μας λέγατε ότι δεν υπήρχε. Τώρα, όμως, το θυμάστε και μιλάτε για το </w:t>
      </w:r>
      <w:proofErr w:type="spellStart"/>
      <w:r>
        <w:rPr>
          <w:rFonts w:eastAsia="Times New Roman"/>
          <w:szCs w:val="24"/>
        </w:rPr>
        <w:t>mail</w:t>
      </w:r>
      <w:proofErr w:type="spellEnd"/>
      <w:r>
        <w:rPr>
          <w:rFonts w:eastAsia="Times New Roman"/>
          <w:szCs w:val="24"/>
        </w:rPr>
        <w:t xml:space="preserve"> </w:t>
      </w:r>
      <w:proofErr w:type="spellStart"/>
      <w:r>
        <w:rPr>
          <w:rFonts w:eastAsia="Times New Roman"/>
          <w:szCs w:val="24"/>
        </w:rPr>
        <w:t>Χαρδούβελη</w:t>
      </w:r>
      <w:proofErr w:type="spellEnd"/>
      <w:r>
        <w:rPr>
          <w:rFonts w:eastAsia="Times New Roman"/>
          <w:szCs w:val="24"/>
        </w:rPr>
        <w:t>. Τι είναι αυτά; Ήταν το αποτυχημένο σας πρόγραμμα. Δεν μπορέσατε να το βγάλετε εις πέρας</w:t>
      </w:r>
      <w:r>
        <w:rPr>
          <w:rFonts w:eastAsia="Times New Roman"/>
          <w:szCs w:val="24"/>
        </w:rPr>
        <w:t xml:space="preserve"> και γι’ αυτό τα παρατήσατε και γι’ αυτό προκηρύξατε και δυο μήνες νωρίτερα τις εκλογές. </w:t>
      </w:r>
    </w:p>
    <w:p w14:paraId="50618ED6" w14:textId="77777777" w:rsidR="008F2976" w:rsidRDefault="00CE3D49">
      <w:pPr>
        <w:spacing w:line="600" w:lineRule="auto"/>
        <w:ind w:firstLine="720"/>
        <w:jc w:val="both"/>
        <w:rPr>
          <w:rFonts w:eastAsia="Times New Roman"/>
          <w:szCs w:val="24"/>
        </w:rPr>
      </w:pPr>
      <w:r>
        <w:rPr>
          <w:rFonts w:eastAsia="Times New Roman"/>
          <w:szCs w:val="24"/>
        </w:rPr>
        <w:t xml:space="preserve">Σας ρώτησε ο Ευκλείδης </w:t>
      </w:r>
      <w:proofErr w:type="spellStart"/>
      <w:r>
        <w:rPr>
          <w:rFonts w:eastAsia="Times New Roman"/>
          <w:szCs w:val="24"/>
        </w:rPr>
        <w:t>Τσακαλώτος</w:t>
      </w:r>
      <w:proofErr w:type="spellEnd"/>
      <w:r>
        <w:rPr>
          <w:rFonts w:eastAsia="Times New Roman"/>
          <w:szCs w:val="24"/>
        </w:rPr>
        <w:t xml:space="preserve"> γιατί δεν κάνατε την πέμπτη αξιολόγηση. Γιατί δεν την κάνατε; Γιατί δεν μπορούσατε να την κάνετε. Γιατί δεν έβγαινε. Γιατί τα μέτρα </w:t>
      </w:r>
      <w:r>
        <w:rPr>
          <w:rFonts w:eastAsia="Times New Roman"/>
          <w:szCs w:val="24"/>
        </w:rPr>
        <w:t>τα οποία θα παίρνατε</w:t>
      </w:r>
      <w:r>
        <w:rPr>
          <w:rFonts w:eastAsia="Times New Roman"/>
          <w:szCs w:val="24"/>
        </w:rPr>
        <w:t>,</w:t>
      </w:r>
      <w:r>
        <w:rPr>
          <w:rFonts w:eastAsia="Times New Roman"/>
          <w:szCs w:val="24"/>
        </w:rPr>
        <w:t xml:space="preserve"> όχι μόνο θα ήταν τα χειρότερα που θα μπορούσαν να υπάρξουν, αλλά ήταν και η πλήρης καταστροφή της οικονομίας. </w:t>
      </w:r>
    </w:p>
    <w:p w14:paraId="50618ED7" w14:textId="77777777" w:rsidR="008F2976" w:rsidRDefault="00CE3D49">
      <w:pPr>
        <w:spacing w:line="600" w:lineRule="auto"/>
        <w:ind w:firstLine="720"/>
        <w:jc w:val="both"/>
        <w:rPr>
          <w:rFonts w:eastAsia="Times New Roman"/>
          <w:szCs w:val="24"/>
        </w:rPr>
      </w:pPr>
      <w:r>
        <w:rPr>
          <w:rFonts w:eastAsia="Times New Roman"/>
          <w:szCs w:val="24"/>
        </w:rPr>
        <w:t>Διαβάζω από την ίδια την έκθεση του εκτελεστικού γραμματέα του Διεθνούς Νομισματικού Ταμείου τον Φεβρουάριο του 2017. Λέει:</w:t>
      </w:r>
      <w:r>
        <w:rPr>
          <w:rFonts w:eastAsia="Times New Roman"/>
          <w:szCs w:val="24"/>
        </w:rPr>
        <w:t xml:space="preserve"> «Ύστερα από χρόνια παρατεταμένης ύφεσης</w:t>
      </w:r>
      <w:r>
        <w:rPr>
          <w:rFonts w:eastAsia="Times New Roman"/>
          <w:szCs w:val="24"/>
        </w:rPr>
        <w:t>,</w:t>
      </w:r>
      <w:r>
        <w:rPr>
          <w:rFonts w:eastAsia="Times New Roman"/>
          <w:szCs w:val="24"/>
        </w:rPr>
        <w:t xml:space="preserve"> τα πρώτα σημάδια ισχυρής ανάπτυξης, μείωσης της ανεργίας και αύξησης της εμπιστοσύνης στην οικονομία έχουν αρχίσει να εμφανίζονται και υπάρχουν σαφείς ενδείξεις αλλαγής του κλίματος. Με το </w:t>
      </w:r>
      <w:r>
        <w:rPr>
          <w:rFonts w:eastAsia="Times New Roman"/>
          <w:szCs w:val="24"/>
        </w:rPr>
        <w:lastRenderedPageBreak/>
        <w:t xml:space="preserve">οικονομικό πρόγραμμα του </w:t>
      </w:r>
      <w:r>
        <w:rPr>
          <w:rFonts w:eastAsia="Times New Roman"/>
          <w:szCs w:val="24"/>
        </w:rPr>
        <w:t>Ευρωπαϊκού Μηχανισμού Σταθερότητας στη μέση του δρόμου η ελληνική Κυβέρνηση έχει σημειώσει σημαντική πρόοδο στην εφαρμογή ενός φιλόδοξου και ολοκληρωμένου προγράμματος μεταρρυθμίσεων</w:t>
      </w:r>
      <w:r>
        <w:rPr>
          <w:rFonts w:eastAsia="Times New Roman"/>
          <w:szCs w:val="24"/>
        </w:rPr>
        <w:t>,</w:t>
      </w:r>
      <w:r>
        <w:rPr>
          <w:rFonts w:eastAsia="Times New Roman"/>
          <w:szCs w:val="24"/>
        </w:rPr>
        <w:t xml:space="preserve"> το οποίο θα αποτελέσει τη βάση για μία ανταγωνιστική οικονομία τα επόμεν</w:t>
      </w:r>
      <w:r>
        <w:rPr>
          <w:rFonts w:eastAsia="Times New Roman"/>
          <w:szCs w:val="24"/>
        </w:rPr>
        <w:t xml:space="preserve">α χρόνια. Οι προβλέψεις είναι σημαντικά καλύτερες από το αναμενόμενο, οι μεταρρυθμιστικές προσπάθειες αποδίδουν καρπούς.». </w:t>
      </w:r>
    </w:p>
    <w:p w14:paraId="50618ED8" w14:textId="77777777" w:rsidR="008F2976" w:rsidRDefault="00CE3D49">
      <w:pPr>
        <w:spacing w:line="600" w:lineRule="auto"/>
        <w:ind w:firstLine="720"/>
        <w:jc w:val="both"/>
        <w:rPr>
          <w:rFonts w:eastAsia="Times New Roman"/>
          <w:szCs w:val="24"/>
        </w:rPr>
      </w:pPr>
      <w:r>
        <w:rPr>
          <w:rFonts w:eastAsia="Times New Roman"/>
          <w:szCs w:val="24"/>
        </w:rPr>
        <w:t>Αυτά, τα λένε αυτοί τους οποίους έχετε κορώνα στο κεφάλι σας, τους εγκαλείτε κάθε λίγο και λιγάκι, αλλά διαψεύδουν αυτά τα οποία λέτ</w:t>
      </w:r>
      <w:r>
        <w:rPr>
          <w:rFonts w:eastAsia="Times New Roman"/>
          <w:szCs w:val="24"/>
        </w:rPr>
        <w:t>ε</w:t>
      </w:r>
      <w:r>
        <w:rPr>
          <w:rFonts w:eastAsia="Times New Roman"/>
          <w:szCs w:val="24"/>
        </w:rPr>
        <w:t>,</w:t>
      </w:r>
      <w:r>
        <w:rPr>
          <w:rFonts w:eastAsia="Times New Roman"/>
          <w:szCs w:val="24"/>
        </w:rPr>
        <w:t xml:space="preserve"> όπως και την καταστροφολογία</w:t>
      </w:r>
      <w:r>
        <w:rPr>
          <w:rFonts w:eastAsia="Times New Roman"/>
          <w:szCs w:val="24"/>
        </w:rPr>
        <w:t>,</w:t>
      </w:r>
      <w:r>
        <w:rPr>
          <w:rFonts w:eastAsia="Times New Roman"/>
          <w:szCs w:val="24"/>
        </w:rPr>
        <w:t xml:space="preserve"> την οποία εμφανίζετε σε εμάς και στον ελληνικό λαό.</w:t>
      </w:r>
    </w:p>
    <w:p w14:paraId="50618ED9" w14:textId="77777777" w:rsidR="008F2976" w:rsidRDefault="00CE3D49">
      <w:pPr>
        <w:spacing w:line="600" w:lineRule="auto"/>
        <w:ind w:firstLine="720"/>
        <w:jc w:val="both"/>
        <w:rPr>
          <w:rFonts w:eastAsia="Times New Roman"/>
          <w:szCs w:val="24"/>
        </w:rPr>
      </w:pPr>
      <w:r>
        <w:rPr>
          <w:rFonts w:eastAsia="Times New Roman"/>
          <w:szCs w:val="24"/>
        </w:rPr>
        <w:t xml:space="preserve">Να πούμε και κάτι ακόμη. Έπεσε αυτές τις μέρες στα χέρια μου ένα δημοσίευμα σε ένα </w:t>
      </w:r>
      <w:r>
        <w:rPr>
          <w:rFonts w:eastAsia="Times New Roman"/>
          <w:szCs w:val="24"/>
          <w:lang w:val="en-US"/>
        </w:rPr>
        <w:t>site</w:t>
      </w:r>
      <w:r>
        <w:rPr>
          <w:rFonts w:eastAsia="Times New Roman"/>
          <w:szCs w:val="24"/>
        </w:rPr>
        <w:t xml:space="preserve"> –όχι ιδιαίτερα </w:t>
      </w:r>
      <w:proofErr w:type="spellStart"/>
      <w:r>
        <w:rPr>
          <w:rFonts w:eastAsia="Times New Roman"/>
          <w:szCs w:val="24"/>
        </w:rPr>
        <w:t>φιλοσυριζαϊκό</w:t>
      </w:r>
      <w:proofErr w:type="spellEnd"/>
      <w:r>
        <w:rPr>
          <w:rFonts w:eastAsia="Times New Roman"/>
          <w:szCs w:val="24"/>
        </w:rPr>
        <w:t>, το αντίθετο θα έλεγε κανείς- και μιλάει για την περίο</w:t>
      </w:r>
      <w:r>
        <w:rPr>
          <w:rFonts w:eastAsia="Times New Roman"/>
          <w:szCs w:val="24"/>
        </w:rPr>
        <w:t xml:space="preserve">δο 2000-2014. Μας μιλάτε για </w:t>
      </w:r>
      <w:proofErr w:type="spellStart"/>
      <w:r>
        <w:rPr>
          <w:rFonts w:eastAsia="Times New Roman"/>
          <w:szCs w:val="24"/>
        </w:rPr>
        <w:t>υπερφορολόγηση</w:t>
      </w:r>
      <w:proofErr w:type="spellEnd"/>
      <w:r>
        <w:rPr>
          <w:rFonts w:eastAsia="Times New Roman"/>
          <w:szCs w:val="24"/>
        </w:rPr>
        <w:t>. Μέτρα συνολικού ύψους 62,92 δισεκατομμυρίων ευρώ έλαβε η Ελλάδα την περίοδο 2010-2014. Σύμφωνα με στοιχεία που παρουσίασε ο Υπουργός Οικονομικών, Γιάννης Στουρνάρας, στους εκπροσώπους του ξένου Τύπου –μιλάμε για</w:t>
      </w:r>
      <w:r>
        <w:rPr>
          <w:rFonts w:eastAsia="Times New Roman"/>
          <w:szCs w:val="24"/>
        </w:rPr>
        <w:t xml:space="preserve"> το 2014 ότι ήταν αυτή η παρουσίαση- το 2010 ελήφθησαν μέτρα 10,07 δισεκατομμύρια ευρώ, αλλά το πρωτογενές έλλειμμα </w:t>
      </w:r>
      <w:r>
        <w:rPr>
          <w:rFonts w:eastAsia="Times New Roman"/>
          <w:szCs w:val="24"/>
        </w:rPr>
        <w:lastRenderedPageBreak/>
        <w:t>μειώθηκε κατά 13,3 δισεκατομμύρια ευρώ. Το 2012 ελήφθησαν μέτρα 11,53 δισεκατομμύρια ευρώ, αλλά το έλλειμμα μειώθηκε μόλις κατά 2 δισεκατομμ</w:t>
      </w:r>
      <w:r>
        <w:rPr>
          <w:rFonts w:eastAsia="Times New Roman"/>
          <w:szCs w:val="24"/>
        </w:rPr>
        <w:t>ύρια ευρώ. Είναι οι πετυχημένες χρονιές</w:t>
      </w:r>
      <w:r>
        <w:rPr>
          <w:rFonts w:eastAsia="Times New Roman"/>
          <w:szCs w:val="24"/>
        </w:rPr>
        <w:t>,</w:t>
      </w:r>
      <w:r>
        <w:rPr>
          <w:rFonts w:eastAsia="Times New Roman"/>
          <w:szCs w:val="24"/>
        </w:rPr>
        <w:t xml:space="preserve"> που μας λέτε εδώ κάθε μέρα! Το 2013 υιοθετήθηκαν μέτρα 10,22 δισεκατομμύρια ευρώ, ενώ η προσαρμογή ήταν 3,6 δισεκατομμύρια ευρώ. </w:t>
      </w:r>
    </w:p>
    <w:p w14:paraId="50618EDA" w14:textId="77777777" w:rsidR="008F2976" w:rsidRDefault="00CE3D49">
      <w:pPr>
        <w:spacing w:line="600" w:lineRule="auto"/>
        <w:ind w:firstLine="720"/>
        <w:jc w:val="both"/>
        <w:rPr>
          <w:rFonts w:eastAsia="Times New Roman"/>
          <w:szCs w:val="24"/>
        </w:rPr>
      </w:pPr>
      <w:r>
        <w:rPr>
          <w:rFonts w:eastAsia="Times New Roman"/>
          <w:szCs w:val="24"/>
        </w:rPr>
        <w:t>Τέλος, για φέτος, για το 2014, προβλέπονται μέτρα 3,86 δισεκατομμύρια ευρώ, για να αυ</w:t>
      </w:r>
      <w:r>
        <w:rPr>
          <w:rFonts w:eastAsia="Times New Roman"/>
          <w:szCs w:val="24"/>
        </w:rPr>
        <w:t xml:space="preserve">ξηθεί το πρωτογενές πλεόνασμα κατά 2,21 δισεκατομμύρια ευρώ. Και ενώ είχατε προϋπολογίσει πρωτογενές πλεόνασμα 1,5%, πόσο ήταν αυτό που </w:t>
      </w:r>
      <w:proofErr w:type="spellStart"/>
      <w:r>
        <w:rPr>
          <w:rFonts w:eastAsia="Times New Roman"/>
          <w:szCs w:val="24"/>
        </w:rPr>
        <w:t>επιτύχατε</w:t>
      </w:r>
      <w:proofErr w:type="spellEnd"/>
      <w:r>
        <w:rPr>
          <w:rFonts w:eastAsia="Times New Roman"/>
          <w:szCs w:val="24"/>
        </w:rPr>
        <w:t>; Ήταν 0,3%. Η απόκλιση ήταν στο 1,2% από τους προϋπολογισμούς.</w:t>
      </w:r>
    </w:p>
    <w:p w14:paraId="50618EDB" w14:textId="77777777" w:rsidR="008F2976" w:rsidRDefault="00CE3D49">
      <w:pPr>
        <w:spacing w:line="600" w:lineRule="auto"/>
        <w:ind w:firstLine="720"/>
        <w:jc w:val="both"/>
        <w:rPr>
          <w:rFonts w:eastAsia="Times New Roman"/>
          <w:szCs w:val="24"/>
        </w:rPr>
      </w:pPr>
      <w:r>
        <w:rPr>
          <w:rFonts w:eastAsia="Times New Roman"/>
          <w:szCs w:val="24"/>
        </w:rPr>
        <w:t>Δεν μπορώ –και κλείνω, κύριε Πρόεδρε- να καταλά</w:t>
      </w:r>
      <w:r>
        <w:rPr>
          <w:rFonts w:eastAsia="Times New Roman"/>
          <w:szCs w:val="24"/>
        </w:rPr>
        <w:t>βω, συνάδελφε εισηγητή της Αξιωματικής Αντιπολίτευσης. Το 2015 ήταν «χρονιά καμένης γης». Ειλικρινά είναι μία έκφραση</w:t>
      </w:r>
      <w:r>
        <w:rPr>
          <w:rFonts w:eastAsia="Times New Roman"/>
          <w:szCs w:val="24"/>
        </w:rPr>
        <w:t>,</w:t>
      </w:r>
      <w:r>
        <w:rPr>
          <w:rFonts w:eastAsia="Times New Roman"/>
          <w:szCs w:val="24"/>
        </w:rPr>
        <w:t xml:space="preserve"> η οποία λεγόταν από αυτούς που διαδέχονταν μία αντιπολίτευση. Να το λέγαμε εμείς το 2015, θα είχε μια λογική. </w:t>
      </w:r>
      <w:r>
        <w:rPr>
          <w:rFonts w:eastAsia="Times New Roman"/>
          <w:szCs w:val="24"/>
        </w:rPr>
        <w:t>Τ</w:t>
      </w:r>
      <w:r>
        <w:rPr>
          <w:rFonts w:eastAsia="Times New Roman"/>
          <w:szCs w:val="24"/>
        </w:rPr>
        <w:t>ο 2023</w:t>
      </w:r>
      <w:r>
        <w:rPr>
          <w:rFonts w:eastAsia="Times New Roman"/>
          <w:szCs w:val="24"/>
        </w:rPr>
        <w:t>,</w:t>
      </w:r>
      <w:r>
        <w:rPr>
          <w:rFonts w:eastAsia="Times New Roman"/>
          <w:szCs w:val="24"/>
        </w:rPr>
        <w:t xml:space="preserve"> που θα γίνουν οι μ</w:t>
      </w:r>
      <w:r>
        <w:rPr>
          <w:rFonts w:eastAsia="Times New Roman"/>
          <w:szCs w:val="24"/>
        </w:rPr>
        <w:t>εθεπόμενες εκλογές</w:t>
      </w:r>
      <w:r>
        <w:rPr>
          <w:rFonts w:eastAsia="Times New Roman"/>
          <w:szCs w:val="24"/>
        </w:rPr>
        <w:t>,</w:t>
      </w:r>
      <w:r>
        <w:rPr>
          <w:rFonts w:eastAsia="Times New Roman"/>
          <w:szCs w:val="24"/>
        </w:rPr>
        <w:t xml:space="preserve"> και ίσως τότε βγείτε κυβέρνηση, τότε να πείτε ότι σας παραδώσαμε καμένη γη. Όχι, όμως, εσείς τώρα, ως </w:t>
      </w:r>
      <w:r>
        <w:rPr>
          <w:rFonts w:eastAsia="Times New Roman"/>
          <w:szCs w:val="24"/>
        </w:rPr>
        <w:t>Α</w:t>
      </w:r>
      <w:r>
        <w:rPr>
          <w:rFonts w:eastAsia="Times New Roman"/>
          <w:szCs w:val="24"/>
        </w:rPr>
        <w:t>ντιπολίτευση</w:t>
      </w:r>
      <w:r>
        <w:rPr>
          <w:rFonts w:eastAsia="Times New Roman"/>
          <w:szCs w:val="24"/>
        </w:rPr>
        <w:t xml:space="preserve">, </w:t>
      </w:r>
      <w:r>
        <w:rPr>
          <w:rFonts w:eastAsia="Times New Roman"/>
          <w:szCs w:val="24"/>
        </w:rPr>
        <w:t xml:space="preserve">που καταστρέψατε αυτήν τη χώρα με τον </w:t>
      </w:r>
      <w:proofErr w:type="spellStart"/>
      <w:r>
        <w:rPr>
          <w:rFonts w:eastAsia="Times New Roman"/>
          <w:szCs w:val="24"/>
        </w:rPr>
        <w:t>υπερδανεισμό</w:t>
      </w:r>
      <w:proofErr w:type="spellEnd"/>
      <w:r>
        <w:rPr>
          <w:rFonts w:eastAsia="Times New Roman"/>
          <w:szCs w:val="24"/>
        </w:rPr>
        <w:t xml:space="preserve">, με τη μείωση κατά 25% του </w:t>
      </w:r>
      <w:r>
        <w:rPr>
          <w:rFonts w:eastAsia="Times New Roman"/>
          <w:szCs w:val="24"/>
        </w:rPr>
        <w:t>α</w:t>
      </w:r>
      <w:r>
        <w:rPr>
          <w:rFonts w:eastAsia="Times New Roman"/>
          <w:szCs w:val="24"/>
        </w:rPr>
        <w:t xml:space="preserve">καθάριστου </w:t>
      </w:r>
      <w:r>
        <w:rPr>
          <w:rFonts w:eastAsia="Times New Roman"/>
          <w:szCs w:val="24"/>
        </w:rPr>
        <w:t>ε</w:t>
      </w:r>
      <w:r>
        <w:rPr>
          <w:rFonts w:eastAsia="Times New Roman"/>
          <w:szCs w:val="24"/>
        </w:rPr>
        <w:t xml:space="preserve">γχώριου </w:t>
      </w:r>
      <w:r>
        <w:rPr>
          <w:rFonts w:eastAsia="Times New Roman"/>
          <w:szCs w:val="24"/>
        </w:rPr>
        <w:t>π</w:t>
      </w:r>
      <w:r>
        <w:rPr>
          <w:rFonts w:eastAsia="Times New Roman"/>
          <w:szCs w:val="24"/>
        </w:rPr>
        <w:t xml:space="preserve">ροϊόντος, με το </w:t>
      </w:r>
      <w:r>
        <w:rPr>
          <w:rFonts w:eastAsia="Times New Roman"/>
          <w:szCs w:val="24"/>
        </w:rPr>
        <w:lastRenderedPageBreak/>
        <w:t>27,</w:t>
      </w:r>
      <w:r>
        <w:rPr>
          <w:rFonts w:eastAsia="Times New Roman"/>
          <w:szCs w:val="24"/>
        </w:rPr>
        <w:t>8% ανεργία της νεολαίας, με τη φτωχοποίηση του κόσμου, να λέτε ότι το 2015 εμείς κάναμε καμένη γη. Έτσι είναι τα πράγματα, και είτε σας αρέσουν είτε δεν σας αρέσουν, οι πολίτες τα γνωρίζουν.</w:t>
      </w:r>
    </w:p>
    <w:p w14:paraId="50618EDC" w14:textId="77777777" w:rsidR="008F2976" w:rsidRDefault="00CE3D49">
      <w:pPr>
        <w:spacing w:line="600" w:lineRule="auto"/>
        <w:ind w:firstLine="720"/>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Κλείστε τώρα.</w:t>
      </w:r>
    </w:p>
    <w:p w14:paraId="50618EDD" w14:textId="77777777" w:rsidR="008F2976" w:rsidRDefault="00CE3D49">
      <w:pPr>
        <w:spacing w:line="600" w:lineRule="auto"/>
        <w:ind w:firstLine="720"/>
        <w:jc w:val="both"/>
        <w:rPr>
          <w:rFonts w:eastAsia="Times New Roman"/>
          <w:bCs/>
          <w:szCs w:val="24"/>
        </w:rPr>
      </w:pPr>
      <w:r>
        <w:rPr>
          <w:rFonts w:eastAsia="Times New Roman"/>
          <w:b/>
          <w:bCs/>
          <w:szCs w:val="24"/>
        </w:rPr>
        <w:t xml:space="preserve">ΧΡΗΣΤΟΣ ΜΠΓΙΑΛΑΣ: </w:t>
      </w:r>
      <w:r>
        <w:rPr>
          <w:rFonts w:eastAsia="Times New Roman"/>
          <w:bCs/>
          <w:szCs w:val="24"/>
        </w:rPr>
        <w:t>Και να είστε σίγουροι ότι στις επόμενες το 2019, οι πολίτες θα δώσουν την κατάλληλη απάντηση.</w:t>
      </w:r>
    </w:p>
    <w:p w14:paraId="50618EDE" w14:textId="77777777" w:rsidR="008F2976" w:rsidRDefault="00CE3D49">
      <w:pPr>
        <w:spacing w:line="600" w:lineRule="auto"/>
        <w:ind w:firstLine="720"/>
        <w:jc w:val="both"/>
        <w:rPr>
          <w:rFonts w:eastAsia="Times New Roman"/>
          <w:bCs/>
          <w:szCs w:val="24"/>
        </w:rPr>
      </w:pPr>
      <w:r>
        <w:rPr>
          <w:rFonts w:eastAsia="Times New Roman"/>
          <w:bCs/>
          <w:szCs w:val="24"/>
        </w:rPr>
        <w:t>Σας ευχαριστώ.</w:t>
      </w:r>
    </w:p>
    <w:p w14:paraId="50618EDF" w14:textId="77777777" w:rsidR="008F2976" w:rsidRDefault="00CE3D49">
      <w:pPr>
        <w:spacing w:line="600" w:lineRule="auto"/>
        <w:ind w:firstLine="720"/>
        <w:jc w:val="center"/>
        <w:rPr>
          <w:rFonts w:eastAsia="Times New Roman"/>
          <w:bCs/>
          <w:szCs w:val="24"/>
        </w:rPr>
      </w:pPr>
      <w:r>
        <w:rPr>
          <w:rFonts w:eastAsia="Times New Roman"/>
          <w:bCs/>
          <w:szCs w:val="24"/>
        </w:rPr>
        <w:t>(Χειροκροτήματα από την πτέρυγα του ΣΥΡΙΖΑ)</w:t>
      </w:r>
    </w:p>
    <w:p w14:paraId="50618EE0" w14:textId="77777777" w:rsidR="008F2976" w:rsidRDefault="00CE3D49">
      <w:pPr>
        <w:spacing w:line="600" w:lineRule="auto"/>
        <w:ind w:firstLine="720"/>
        <w:jc w:val="both"/>
        <w:rPr>
          <w:rFonts w:eastAsia="Times New Roman"/>
          <w:szCs w:val="24"/>
        </w:rPr>
      </w:pPr>
      <w:r>
        <w:rPr>
          <w:rFonts w:eastAsia="Times New Roman"/>
          <w:b/>
          <w:bCs/>
          <w:szCs w:val="24"/>
        </w:rPr>
        <w:t xml:space="preserve">ΠΡΟΕΔΡΕΥΩΝ (Νικήτας Κακλαμάνης): </w:t>
      </w:r>
      <w:r>
        <w:rPr>
          <w:rFonts w:eastAsia="Times New Roman"/>
          <w:bCs/>
          <w:szCs w:val="24"/>
        </w:rPr>
        <w:t>Οι Υπουργοί Ψηφιακής Πολιτικής, Τηλεπικοινωνιών και Ενημέρωσης, Οικονο</w:t>
      </w:r>
      <w:r>
        <w:rPr>
          <w:rFonts w:eastAsia="Times New Roman"/>
          <w:bCs/>
          <w:szCs w:val="24"/>
        </w:rPr>
        <w:t>μικών, καθώς και η Υφυπουργός Οικονομικών κατέθεσαν στις 21</w:t>
      </w:r>
      <w:r>
        <w:rPr>
          <w:rFonts w:eastAsia="Times New Roman"/>
          <w:bCs/>
          <w:szCs w:val="24"/>
        </w:rPr>
        <w:t>-</w:t>
      </w:r>
      <w:r>
        <w:rPr>
          <w:rFonts w:eastAsia="Times New Roman"/>
          <w:bCs/>
          <w:szCs w:val="24"/>
        </w:rPr>
        <w:t>11</w:t>
      </w:r>
      <w:r>
        <w:rPr>
          <w:rFonts w:eastAsia="Times New Roman"/>
          <w:bCs/>
          <w:szCs w:val="24"/>
        </w:rPr>
        <w:t>-</w:t>
      </w:r>
      <w:r>
        <w:rPr>
          <w:rFonts w:eastAsia="Times New Roman"/>
          <w:bCs/>
          <w:szCs w:val="24"/>
        </w:rPr>
        <w:t>2017 σχέδιο νόμου</w:t>
      </w:r>
      <w:r>
        <w:rPr>
          <w:rFonts w:eastAsia="Times New Roman"/>
          <w:bCs/>
          <w:szCs w:val="24"/>
        </w:rPr>
        <w:t>:</w:t>
      </w:r>
      <w:r>
        <w:rPr>
          <w:rFonts w:eastAsia="Times New Roman"/>
          <w:bCs/>
          <w:szCs w:val="24"/>
        </w:rPr>
        <w:t xml:space="preserve"> «</w:t>
      </w:r>
      <w:r>
        <w:rPr>
          <w:rFonts w:eastAsia="Times New Roman" w:cs="Times New Roman"/>
          <w:szCs w:val="24"/>
        </w:rPr>
        <w:t>Ανανέωση-τροποποίηση-κωδικοποίηση της σύμβασης περί παροχής ειδικής άδειας εκμετάλλευσης του αποκλειστικού δικαιώματος του Ελληνικού Δημοσίου στη</w:t>
      </w:r>
      <w:r>
        <w:rPr>
          <w:rFonts w:eastAsia="Times New Roman" w:cs="Times New Roman"/>
          <w:szCs w:val="24"/>
        </w:rPr>
        <w:t>ν</w:t>
      </w:r>
      <w:r>
        <w:rPr>
          <w:rFonts w:eastAsia="Times New Roman" w:cs="Times New Roman"/>
          <w:szCs w:val="24"/>
        </w:rPr>
        <w:t xml:space="preserve"> πρόσβαση και χρήση της ονομαστικής θέσης των 39</w:t>
      </w:r>
      <w:r>
        <w:rPr>
          <w:rFonts w:eastAsia="Times New Roman" w:cs="Times New Roman"/>
          <w:szCs w:val="24"/>
          <w:vertAlign w:val="superscript"/>
        </w:rPr>
        <w:t>ο</w:t>
      </w:r>
      <w:r>
        <w:rPr>
          <w:rFonts w:eastAsia="Times New Roman" w:cs="Times New Roman"/>
          <w:szCs w:val="24"/>
        </w:rPr>
        <w:t xml:space="preserve"> ανατολικώς επί της τροχιάς των τεχνητών γεωστατικών δορυφόρων της Γης και των συσχετισμένων αυτής ραδιοσυχνοτήτων τηλεπικοινωνίας διά </w:t>
      </w:r>
      <w:r>
        <w:rPr>
          <w:rFonts w:eastAsia="Times New Roman" w:cs="Times New Roman"/>
          <w:szCs w:val="24"/>
        </w:rPr>
        <w:lastRenderedPageBreak/>
        <w:t>της κατασκευής, εκτόξευσης, λειτουργίας και εμπορικής εκμετάλλευσης ενός</w:t>
      </w:r>
      <w:r>
        <w:rPr>
          <w:rFonts w:eastAsia="Times New Roman" w:cs="Times New Roman"/>
          <w:szCs w:val="24"/>
        </w:rPr>
        <w:t xml:space="preserve"> συστήματος δορυφορικών τηλεπικοινωνιών πανελλήνιας και διασυνοριακής εμβέλειας υπό την επωνυμία: ΕΛΛΑΣ SAT (HELLAS SAT)</w:t>
      </w:r>
      <w:r>
        <w:rPr>
          <w:rFonts w:eastAsia="Times New Roman" w:cs="Times New Roman"/>
          <w:szCs w:val="24"/>
        </w:rPr>
        <w:t>»</w:t>
      </w:r>
      <w:r>
        <w:rPr>
          <w:rFonts w:eastAsia="Times New Roman" w:cs="Times New Roman"/>
          <w:szCs w:val="24"/>
        </w:rPr>
        <w:t>.</w:t>
      </w:r>
    </w:p>
    <w:p w14:paraId="50618EE1" w14:textId="77777777" w:rsidR="008F2976" w:rsidRDefault="00CE3D49">
      <w:pPr>
        <w:spacing w:line="600" w:lineRule="auto"/>
        <w:ind w:firstLine="720"/>
        <w:jc w:val="both"/>
        <w:rPr>
          <w:rFonts w:eastAsia="Times New Roman"/>
          <w:szCs w:val="24"/>
        </w:rPr>
      </w:pPr>
      <w:r>
        <w:rPr>
          <w:rFonts w:eastAsia="Times New Roman"/>
          <w:szCs w:val="24"/>
        </w:rPr>
        <w:t>Παραπέμπεται στην αρμόδια Διαρκή Επιτροπή.</w:t>
      </w:r>
    </w:p>
    <w:p w14:paraId="50618EE2" w14:textId="77777777" w:rsidR="008F2976" w:rsidRDefault="00CE3D49">
      <w:pPr>
        <w:spacing w:line="600" w:lineRule="auto"/>
        <w:ind w:firstLine="720"/>
        <w:jc w:val="both"/>
        <w:rPr>
          <w:rFonts w:eastAsia="Times New Roman"/>
          <w:szCs w:val="24"/>
        </w:rPr>
      </w:pPr>
      <w:r>
        <w:rPr>
          <w:rFonts w:eastAsia="Times New Roman"/>
          <w:szCs w:val="24"/>
        </w:rPr>
        <w:t>Άμα δω καμ</w:t>
      </w:r>
      <w:r>
        <w:rPr>
          <w:rFonts w:eastAsia="Times New Roman"/>
          <w:szCs w:val="24"/>
        </w:rPr>
        <w:t>μ</w:t>
      </w:r>
      <w:r>
        <w:rPr>
          <w:rFonts w:eastAsia="Times New Roman"/>
          <w:szCs w:val="24"/>
        </w:rPr>
        <w:t>ία φορά τίτλο σε μία σειρά, θα βάλω τα κανόνια του Λυκαβηττού να χτυπήσουν!</w:t>
      </w:r>
    </w:p>
    <w:p w14:paraId="50618EE3" w14:textId="77777777" w:rsidR="008F2976" w:rsidRDefault="00CE3D49">
      <w:pPr>
        <w:spacing w:line="600" w:lineRule="auto"/>
        <w:ind w:firstLine="720"/>
        <w:jc w:val="both"/>
        <w:rPr>
          <w:rFonts w:eastAsia="Times New Roman" w:cs="Times New Roman"/>
          <w:szCs w:val="24"/>
        </w:rPr>
      </w:pPr>
      <w:r>
        <w:rPr>
          <w:rFonts w:eastAsia="Times New Roman" w:cs="Times New Roman"/>
          <w:szCs w:val="24"/>
        </w:rPr>
        <w:t>Ο κ</w:t>
      </w:r>
      <w:r>
        <w:rPr>
          <w:rFonts w:eastAsia="Times New Roman" w:cs="Times New Roman"/>
          <w:szCs w:val="24"/>
        </w:rPr>
        <w:t>. Λοβέρδος έχει ζητήσει πρώτος τον λόγο και μετά όποιος Κοινοβουλευτικός Εκπρόσωπος θέλει.</w:t>
      </w:r>
    </w:p>
    <w:p w14:paraId="50618EE4" w14:textId="77777777" w:rsidR="008F2976" w:rsidRDefault="00CE3D49">
      <w:pPr>
        <w:spacing w:line="600" w:lineRule="auto"/>
        <w:ind w:firstLine="720"/>
        <w:jc w:val="both"/>
        <w:rPr>
          <w:rFonts w:eastAsia="Times New Roman" w:cs="Times New Roman"/>
          <w:szCs w:val="24"/>
        </w:rPr>
      </w:pPr>
      <w:r>
        <w:rPr>
          <w:rFonts w:eastAsia="Times New Roman" w:cs="Times New Roman"/>
          <w:szCs w:val="24"/>
        </w:rPr>
        <w:t>Βλέπω τον κ. Μαντά. Θέλετε με σειρά ή θέλετε να κλείσετε;</w:t>
      </w:r>
    </w:p>
    <w:p w14:paraId="50618EE5" w14:textId="77777777" w:rsidR="008F2976" w:rsidRDefault="00CE3D49">
      <w:pPr>
        <w:spacing w:line="600" w:lineRule="auto"/>
        <w:ind w:firstLine="720"/>
        <w:jc w:val="both"/>
        <w:rPr>
          <w:rFonts w:eastAsia="Times New Roman" w:cs="Times New Roman"/>
          <w:szCs w:val="24"/>
        </w:rPr>
      </w:pPr>
      <w:r>
        <w:rPr>
          <w:rFonts w:eastAsia="Times New Roman" w:cs="Times New Roman"/>
          <w:b/>
          <w:szCs w:val="24"/>
        </w:rPr>
        <w:t>ΧΡΗΣΤΟΣ ΜΑΝΤΑΣ:</w:t>
      </w:r>
      <w:r>
        <w:rPr>
          <w:rFonts w:eastAsia="Times New Roman" w:cs="Times New Roman"/>
          <w:szCs w:val="24"/>
        </w:rPr>
        <w:t xml:space="preserve"> Εντάξει, λίγοι είμαστε.</w:t>
      </w:r>
    </w:p>
    <w:p w14:paraId="50618EE6" w14:textId="77777777" w:rsidR="008F2976" w:rsidRDefault="00CE3D49">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Εντάξει. Είναι και ο κ. </w:t>
      </w:r>
      <w:proofErr w:type="spellStart"/>
      <w:r>
        <w:rPr>
          <w:rFonts w:eastAsia="Times New Roman" w:cs="Times New Roman"/>
          <w:szCs w:val="24"/>
        </w:rPr>
        <w:t>Καραθανασό</w:t>
      </w:r>
      <w:r>
        <w:rPr>
          <w:rFonts w:eastAsia="Times New Roman" w:cs="Times New Roman"/>
          <w:szCs w:val="24"/>
        </w:rPr>
        <w:t>πουλος</w:t>
      </w:r>
      <w:proofErr w:type="spellEnd"/>
      <w:r>
        <w:rPr>
          <w:rFonts w:eastAsia="Times New Roman" w:cs="Times New Roman"/>
          <w:szCs w:val="24"/>
        </w:rPr>
        <w:t>.</w:t>
      </w:r>
    </w:p>
    <w:p w14:paraId="50618EE7" w14:textId="77777777" w:rsidR="008F2976" w:rsidRDefault="00CE3D49">
      <w:pPr>
        <w:spacing w:line="600" w:lineRule="auto"/>
        <w:ind w:firstLine="720"/>
        <w:jc w:val="both"/>
        <w:rPr>
          <w:rFonts w:eastAsia="Times New Roman" w:cs="Times New Roman"/>
          <w:szCs w:val="24"/>
        </w:rPr>
      </w:pPr>
      <w:r>
        <w:rPr>
          <w:rFonts w:eastAsia="Times New Roman" w:cs="Times New Roman"/>
          <w:szCs w:val="24"/>
        </w:rPr>
        <w:t>Τον λόγο έχει ο κ. Λοβέρδος, για έξι λεπτά, με τη σχετική άνεση.</w:t>
      </w:r>
    </w:p>
    <w:p w14:paraId="50618EE8" w14:textId="77777777" w:rsidR="008F2976" w:rsidRDefault="00CE3D49">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Ευχαριστώ πολύ, κύριε Πρόεδρε. Ελπίζω να μην τη χρειαστώ</w:t>
      </w:r>
      <w:r>
        <w:rPr>
          <w:rFonts w:eastAsia="Times New Roman" w:cs="Times New Roman"/>
          <w:szCs w:val="24"/>
        </w:rPr>
        <w:t xml:space="preserve"> και </w:t>
      </w:r>
      <w:r>
        <w:rPr>
          <w:rFonts w:eastAsia="Times New Roman" w:cs="Times New Roman"/>
          <w:szCs w:val="24"/>
        </w:rPr>
        <w:t>να τελειώσω νωρίς.</w:t>
      </w:r>
    </w:p>
    <w:p w14:paraId="50618EE9" w14:textId="77777777" w:rsidR="008F2976" w:rsidRDefault="00CE3D49">
      <w:pPr>
        <w:spacing w:line="600" w:lineRule="auto"/>
        <w:ind w:firstLine="720"/>
        <w:jc w:val="both"/>
        <w:rPr>
          <w:rFonts w:eastAsia="Times New Roman" w:cs="Times New Roman"/>
          <w:szCs w:val="24"/>
        </w:rPr>
      </w:pPr>
      <w:r>
        <w:rPr>
          <w:rFonts w:eastAsia="Times New Roman" w:cs="Times New Roman"/>
          <w:szCs w:val="24"/>
        </w:rPr>
        <w:lastRenderedPageBreak/>
        <w:t>Κυρίοι Βουλευτές –δεν υπάρχει κυρία στην Αίθουσα- εγώ δεν πιστεύω ότι η ιστορία διδάσ</w:t>
      </w:r>
      <w:r>
        <w:rPr>
          <w:rFonts w:eastAsia="Times New Roman" w:cs="Times New Roman"/>
          <w:szCs w:val="24"/>
        </w:rPr>
        <w:t>κει. Δεν είναι αυτή η επιστημονική μου προσέγγιση, αλλά είναι μια, αν θέλετε, ανθρώπινη προσέγγιση. Αν, ωστόσο, με πίεζε κάποιος να πω τι μπορεί να θεωρηθεί διδαχή από την εξάπλωση της δημαγωγίας και του λαϊκισμού, θα έλεγα ότι οι επαναλήψεις των ιστορικών</w:t>
      </w:r>
      <w:r>
        <w:rPr>
          <w:rFonts w:eastAsia="Times New Roman" w:cs="Times New Roman"/>
          <w:szCs w:val="24"/>
        </w:rPr>
        <w:t xml:space="preserve"> παραδειγμάτων δείχνουν –αυτό δεν είναι διδαχή, αλλά εν πάση </w:t>
      </w:r>
      <w:proofErr w:type="spellStart"/>
      <w:r>
        <w:rPr>
          <w:rFonts w:eastAsia="Times New Roman" w:cs="Times New Roman"/>
          <w:szCs w:val="24"/>
        </w:rPr>
        <w:t>περιπτώσει</w:t>
      </w:r>
      <w:proofErr w:type="spellEnd"/>
      <w:r>
        <w:rPr>
          <w:rFonts w:eastAsia="Times New Roman" w:cs="Times New Roman"/>
          <w:szCs w:val="24"/>
        </w:rPr>
        <w:t>, αν κανείς πιέζει να διδαχθούμε</w:t>
      </w:r>
      <w:r>
        <w:rPr>
          <w:rFonts w:eastAsia="Times New Roman" w:cs="Times New Roman"/>
          <w:szCs w:val="24"/>
        </w:rPr>
        <w:t>,</w:t>
      </w:r>
      <w:r>
        <w:rPr>
          <w:rFonts w:eastAsia="Times New Roman" w:cs="Times New Roman"/>
          <w:szCs w:val="24"/>
        </w:rPr>
        <w:t xml:space="preserve"> ντε και καλά- η ιστορία έχει καταγραφές παραδειγμάτων δημαγωγίας και λαϊκισμού, που τελικά στράφηκαν εναντίον αυτών</w:t>
      </w:r>
      <w:r>
        <w:rPr>
          <w:rFonts w:eastAsia="Times New Roman" w:cs="Times New Roman"/>
          <w:szCs w:val="24"/>
        </w:rPr>
        <w:t>,</w:t>
      </w:r>
      <w:r>
        <w:rPr>
          <w:rFonts w:eastAsia="Times New Roman" w:cs="Times New Roman"/>
          <w:szCs w:val="24"/>
        </w:rPr>
        <w:t xml:space="preserve"> υπέρ των οποίων υποτίθεται ότι ανα</w:t>
      </w:r>
      <w:r>
        <w:rPr>
          <w:rFonts w:eastAsia="Times New Roman" w:cs="Times New Roman"/>
          <w:szCs w:val="24"/>
        </w:rPr>
        <w:t xml:space="preserve">πτύσσονταν τα επιχειρήματα της δημαγωγίας και του λαϊκισμού. </w:t>
      </w:r>
    </w:p>
    <w:p w14:paraId="50618EEA" w14:textId="77777777" w:rsidR="008F2976" w:rsidRDefault="00CE3D49">
      <w:pPr>
        <w:spacing w:line="600" w:lineRule="auto"/>
        <w:ind w:firstLine="720"/>
        <w:jc w:val="both"/>
        <w:rPr>
          <w:rFonts w:eastAsia="Times New Roman" w:cs="Times New Roman"/>
          <w:szCs w:val="24"/>
        </w:rPr>
      </w:pPr>
      <w:r>
        <w:rPr>
          <w:rFonts w:eastAsia="Times New Roman" w:cs="Times New Roman"/>
          <w:szCs w:val="24"/>
        </w:rPr>
        <w:t>Το 2015 είναι ένα έτος πολύ χαρακτηριστικό, γιατί είναι ένα έτος όπου</w:t>
      </w:r>
      <w:r>
        <w:rPr>
          <w:rFonts w:eastAsia="Times New Roman" w:cs="Times New Roman"/>
          <w:szCs w:val="24"/>
        </w:rPr>
        <w:t>,</w:t>
      </w:r>
      <w:r>
        <w:rPr>
          <w:rFonts w:eastAsia="Times New Roman" w:cs="Times New Roman"/>
          <w:szCs w:val="24"/>
        </w:rPr>
        <w:t xml:space="preserve"> με ευθύνη της παρούσας Κυβέρνησης</w:t>
      </w:r>
      <w:r>
        <w:rPr>
          <w:rFonts w:eastAsia="Times New Roman" w:cs="Times New Roman"/>
          <w:szCs w:val="24"/>
        </w:rPr>
        <w:t>,</w:t>
      </w:r>
      <w:r>
        <w:rPr>
          <w:rFonts w:eastAsia="Times New Roman" w:cs="Times New Roman"/>
          <w:szCs w:val="24"/>
        </w:rPr>
        <w:t xml:space="preserve"> διενεργήθηκαν δύο εκλογές και ένα δημοψήφισμα. Ταυτοχρόνως και παράλληλα, μετά τις πρώτε</w:t>
      </w:r>
      <w:r>
        <w:rPr>
          <w:rFonts w:eastAsia="Times New Roman" w:cs="Times New Roman"/>
          <w:szCs w:val="24"/>
        </w:rPr>
        <w:t>ς εκλογές, μια Κυβέρνηση, αυτή των ΣΥΡΙΖ</w:t>
      </w:r>
      <w:r>
        <w:rPr>
          <w:rFonts w:eastAsia="Times New Roman" w:cs="Times New Roman"/>
          <w:szCs w:val="24"/>
        </w:rPr>
        <w:t>Α-</w:t>
      </w:r>
      <w:r>
        <w:rPr>
          <w:rFonts w:eastAsia="Times New Roman" w:cs="Times New Roman"/>
          <w:szCs w:val="24"/>
        </w:rPr>
        <w:t xml:space="preserve">ΑΝΕΛ, ακολούθησε μια πολιτική τυχοδιωκτικής αντιπαράθεσης με τις υπόλοιπες κυβερνήσεις της Ευρωπαϊκής Ένωσης και την τρόικα. </w:t>
      </w:r>
    </w:p>
    <w:p w14:paraId="50618EEB" w14:textId="77777777" w:rsidR="008F2976" w:rsidRDefault="00CE3D49">
      <w:pPr>
        <w:spacing w:line="600" w:lineRule="auto"/>
        <w:ind w:firstLine="720"/>
        <w:jc w:val="both"/>
        <w:rPr>
          <w:rFonts w:eastAsia="Times New Roman" w:cs="Times New Roman"/>
          <w:szCs w:val="24"/>
        </w:rPr>
      </w:pPr>
      <w:r>
        <w:rPr>
          <w:rFonts w:eastAsia="Times New Roman" w:cs="Times New Roman"/>
          <w:szCs w:val="24"/>
        </w:rPr>
        <w:t xml:space="preserve">Και όλοι θυμόμαστε τα περίφημα λόγια και του κ. Τσίπρα και του κ. </w:t>
      </w:r>
      <w:proofErr w:type="spellStart"/>
      <w:r>
        <w:rPr>
          <w:rFonts w:eastAsia="Times New Roman" w:cs="Times New Roman"/>
          <w:szCs w:val="24"/>
        </w:rPr>
        <w:t>Βαρουφάκη</w:t>
      </w:r>
      <w:proofErr w:type="spellEnd"/>
      <w:r>
        <w:rPr>
          <w:rFonts w:eastAsia="Times New Roman" w:cs="Times New Roman"/>
          <w:szCs w:val="24"/>
        </w:rPr>
        <w:t xml:space="preserve"> τότε, τα λόγ</w:t>
      </w:r>
      <w:r>
        <w:rPr>
          <w:rFonts w:eastAsia="Times New Roman" w:cs="Times New Roman"/>
          <w:szCs w:val="24"/>
        </w:rPr>
        <w:t xml:space="preserve">ια τα οποία συνιστούσαν τελικώς </w:t>
      </w:r>
      <w:r>
        <w:rPr>
          <w:rFonts w:eastAsia="Times New Roman" w:cs="Times New Roman"/>
          <w:szCs w:val="24"/>
        </w:rPr>
        <w:lastRenderedPageBreak/>
        <w:t>πράξεις, που έφεραν τη χώρα στο χείλος του γκρεμού</w:t>
      </w:r>
      <w:r>
        <w:rPr>
          <w:rFonts w:eastAsia="Times New Roman" w:cs="Times New Roman"/>
          <w:szCs w:val="24"/>
        </w:rPr>
        <w:t>,</w:t>
      </w:r>
      <w:r>
        <w:rPr>
          <w:rFonts w:eastAsia="Times New Roman" w:cs="Times New Roman"/>
          <w:szCs w:val="24"/>
        </w:rPr>
        <w:t xml:space="preserve"> με τραγικές συνέπειες για την ελληνική οικονομία, δηλαδή για την κοινωνία και τον λαό. Ένα τραπεζικό σύστημα γονατισμένο από την ακατάσχετη αιμορραγία στις καταθέσεις, δημο</w:t>
      </w:r>
      <w:r>
        <w:rPr>
          <w:rFonts w:eastAsia="Times New Roman" w:cs="Times New Roman"/>
          <w:szCs w:val="24"/>
        </w:rPr>
        <w:t xml:space="preserve">ψήφισμα -ένα παράνομο δημοψήφισμα υπό την έννοια της παράνομης θέσης ερωτήματος, ακατανόητου, ασαφούς, με την τύχη που είχε και την έχουμε συζητήσει πολλές φορές- που οδήγησαν μαζί με τη διαρροή των καταθέσεων στα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πλήγμα </w:t>
      </w:r>
      <w:r>
        <w:rPr>
          <w:rFonts w:eastAsia="Times New Roman" w:cs="Times New Roman"/>
          <w:szCs w:val="24"/>
        </w:rPr>
        <w:t xml:space="preserve">καθοριστικό </w:t>
      </w:r>
      <w:r>
        <w:rPr>
          <w:rFonts w:eastAsia="Times New Roman" w:cs="Times New Roman"/>
          <w:szCs w:val="24"/>
        </w:rPr>
        <w:t xml:space="preserve">στην </w:t>
      </w:r>
      <w:r>
        <w:rPr>
          <w:rFonts w:eastAsia="Times New Roman" w:cs="Times New Roman"/>
          <w:szCs w:val="24"/>
        </w:rPr>
        <w:t xml:space="preserve">οικονομία, που έχει πολύ δύσκολη περίοδο υπέρβασης και πολύ δύσκολη περίοδο επανόδου στην οικονομική κανονικότητα. </w:t>
      </w:r>
    </w:p>
    <w:p w14:paraId="50618EEC" w14:textId="77777777" w:rsidR="008F2976" w:rsidRDefault="00CE3D49">
      <w:pPr>
        <w:spacing w:line="600" w:lineRule="auto"/>
        <w:ind w:firstLine="720"/>
        <w:jc w:val="both"/>
        <w:rPr>
          <w:rFonts w:eastAsia="Times New Roman" w:cs="Times New Roman"/>
          <w:szCs w:val="24"/>
        </w:rPr>
      </w:pPr>
      <w:r>
        <w:rPr>
          <w:rFonts w:eastAsia="Times New Roman" w:cs="Times New Roman"/>
          <w:szCs w:val="24"/>
        </w:rPr>
        <w:t>Όλα αυτά έγιναν</w:t>
      </w:r>
      <w:r>
        <w:rPr>
          <w:rFonts w:eastAsia="Times New Roman" w:cs="Times New Roman"/>
          <w:szCs w:val="24"/>
        </w:rPr>
        <w:t>,</w:t>
      </w:r>
      <w:r>
        <w:rPr>
          <w:rFonts w:eastAsia="Times New Roman" w:cs="Times New Roman"/>
          <w:szCs w:val="24"/>
        </w:rPr>
        <w:t xml:space="preserve"> γιατί οι δυνάμεις του λαϊκισμού και του οπορτουνισμού, με επικεφαλής τον σημερινό Πρωθυπουργό, είχαν φαντασιωθεί διάφορα πα</w:t>
      </w:r>
      <w:r>
        <w:rPr>
          <w:rFonts w:eastAsia="Times New Roman" w:cs="Times New Roman"/>
          <w:szCs w:val="24"/>
        </w:rPr>
        <w:t>ιδιάστικα, αλλά και ύποπτα σχετικά με τις εκδοχές της ευρωπαϊκής και της ελληνικής πραγματικότητας. Οι ευθύνες των κυβερνώντων γι</w:t>
      </w:r>
      <w:r>
        <w:rPr>
          <w:rFonts w:eastAsia="Times New Roman" w:cs="Times New Roman"/>
          <w:szCs w:val="24"/>
        </w:rPr>
        <w:t>’</w:t>
      </w:r>
      <w:r>
        <w:rPr>
          <w:rFonts w:eastAsia="Times New Roman" w:cs="Times New Roman"/>
          <w:szCs w:val="24"/>
        </w:rPr>
        <w:t xml:space="preserve"> αυτά τα θέματα είναι πάρα πολύ μεγάλες, είναι τεράστιες.</w:t>
      </w:r>
    </w:p>
    <w:p w14:paraId="50618EED" w14:textId="77777777" w:rsidR="008F2976" w:rsidRDefault="00CE3D49">
      <w:pPr>
        <w:spacing w:line="600" w:lineRule="auto"/>
        <w:ind w:firstLine="720"/>
        <w:jc w:val="both"/>
        <w:rPr>
          <w:rFonts w:eastAsia="Times New Roman" w:cs="Times New Roman"/>
          <w:szCs w:val="24"/>
        </w:rPr>
      </w:pPr>
      <w:r>
        <w:rPr>
          <w:rFonts w:eastAsia="Times New Roman" w:cs="Times New Roman"/>
          <w:szCs w:val="24"/>
        </w:rPr>
        <w:t xml:space="preserve">Η χώρα οδηγείτο σε ανάπτυξη. Μαζί με τον κ. </w:t>
      </w:r>
      <w:proofErr w:type="spellStart"/>
      <w:r>
        <w:rPr>
          <w:rFonts w:eastAsia="Times New Roman" w:cs="Times New Roman"/>
          <w:szCs w:val="24"/>
        </w:rPr>
        <w:t>Χουλιαράκη</w:t>
      </w:r>
      <w:proofErr w:type="spellEnd"/>
      <w:r>
        <w:rPr>
          <w:rFonts w:eastAsia="Times New Roman" w:cs="Times New Roman"/>
          <w:szCs w:val="24"/>
        </w:rPr>
        <w:t xml:space="preserve"> έχουμε συζητή</w:t>
      </w:r>
      <w:r>
        <w:rPr>
          <w:rFonts w:eastAsia="Times New Roman" w:cs="Times New Roman"/>
          <w:szCs w:val="24"/>
        </w:rPr>
        <w:t xml:space="preserve">σει και για το έτος 2013, απολογισμό-ισολογισμό, και για το έτος 2014. Βεβαιωνόταν για το 2014 ανάπτυξη 0,2% και </w:t>
      </w:r>
      <w:r>
        <w:rPr>
          <w:rFonts w:eastAsia="Times New Roman" w:cs="Times New Roman"/>
          <w:szCs w:val="24"/>
        </w:rPr>
        <w:lastRenderedPageBreak/>
        <w:t>με τα σύγχρονα στοιχεία της ΕΛΣΤΑΤ 0,7%, δηλαδή όσο την υπολογίζαμε τότε, και ταυτόχρονα μικρό έλλειμμα, γιατί κάποιοι συνάδελφοι στις τηλεοράσ</w:t>
      </w:r>
      <w:r>
        <w:rPr>
          <w:rFonts w:eastAsia="Times New Roman" w:cs="Times New Roman"/>
          <w:szCs w:val="24"/>
        </w:rPr>
        <w:t>εις μιλούν για έλλειμμα το 2014</w:t>
      </w:r>
      <w:r>
        <w:rPr>
          <w:rFonts w:eastAsia="Times New Roman" w:cs="Times New Roman"/>
          <w:szCs w:val="24"/>
        </w:rPr>
        <w:t>,</w:t>
      </w:r>
      <w:r>
        <w:rPr>
          <w:rFonts w:eastAsia="Times New Roman" w:cs="Times New Roman"/>
          <w:szCs w:val="24"/>
        </w:rPr>
        <w:t xml:space="preserve"> λέγοντας ψέματα. Ο Υπουργός το</w:t>
      </w:r>
      <w:r>
        <w:rPr>
          <w:rFonts w:eastAsia="Times New Roman" w:cs="Times New Roman"/>
          <w:szCs w:val="24"/>
        </w:rPr>
        <w:t>ύ</w:t>
      </w:r>
      <w:r>
        <w:rPr>
          <w:rFonts w:eastAsia="Times New Roman" w:cs="Times New Roman"/>
          <w:szCs w:val="24"/>
        </w:rPr>
        <w:t xml:space="preserve">ς έχει δεχθεί με τους απολογισμούς και ισολογισμούς, με τον απολογισμό εσόδων και εξόδων που έχουν κλείσει, ότι εκείνον τον χρόνο είχαμε και ένα μικρό πλεόνασμα της τάξεως του 0,2. </w:t>
      </w:r>
    </w:p>
    <w:p w14:paraId="50618EEE" w14:textId="77777777" w:rsidR="008F2976" w:rsidRDefault="00CE3D49">
      <w:pPr>
        <w:spacing w:line="600" w:lineRule="auto"/>
        <w:ind w:firstLine="720"/>
        <w:jc w:val="both"/>
        <w:rPr>
          <w:rFonts w:eastAsia="Times New Roman" w:cs="Times New Roman"/>
          <w:szCs w:val="24"/>
        </w:rPr>
      </w:pPr>
      <w:r>
        <w:rPr>
          <w:rFonts w:eastAsia="Times New Roman" w:cs="Times New Roman"/>
          <w:szCs w:val="24"/>
        </w:rPr>
        <w:t xml:space="preserve">Αυτή ήταν </w:t>
      </w:r>
      <w:r>
        <w:rPr>
          <w:rFonts w:eastAsia="Times New Roman" w:cs="Times New Roman"/>
          <w:szCs w:val="24"/>
        </w:rPr>
        <w:t>η πορεία</w:t>
      </w:r>
      <w:r>
        <w:rPr>
          <w:rFonts w:eastAsia="Times New Roman" w:cs="Times New Roman"/>
          <w:szCs w:val="24"/>
        </w:rPr>
        <w:t>,</w:t>
      </w:r>
      <w:r>
        <w:rPr>
          <w:rFonts w:eastAsia="Times New Roman" w:cs="Times New Roman"/>
          <w:szCs w:val="24"/>
        </w:rPr>
        <w:t xml:space="preserve"> που σταμάτησε, συνάδελφοι της Πλειοψηφίας. Και συζητάμε σήμερα γι’ αυτά που έχετε φορτώσει στην οικονομία, στην κοινωνία, στην Ελλάδα, δηλαδή τα 100 δισεκατομμύρια ευρώ, που έχουν υπογραμμιστεί όχι μόνο από εμάς, την </w:t>
      </w:r>
      <w:r>
        <w:rPr>
          <w:rFonts w:eastAsia="Times New Roman" w:cs="Times New Roman"/>
          <w:szCs w:val="24"/>
        </w:rPr>
        <w:t>Α</w:t>
      </w:r>
      <w:r>
        <w:rPr>
          <w:rFonts w:eastAsia="Times New Roman" w:cs="Times New Roman"/>
          <w:szCs w:val="24"/>
        </w:rPr>
        <w:t>ντιπολίτευση, αλλά και από δ</w:t>
      </w:r>
      <w:r>
        <w:rPr>
          <w:rFonts w:eastAsia="Times New Roman" w:cs="Times New Roman"/>
          <w:szCs w:val="24"/>
        </w:rPr>
        <w:t xml:space="preserve">ιάφορους μείζονες Ευρωπαίους παράγοντες. </w:t>
      </w:r>
    </w:p>
    <w:p w14:paraId="50618EEF" w14:textId="77777777" w:rsidR="008F2976" w:rsidRDefault="00CE3D49">
      <w:pPr>
        <w:spacing w:line="600" w:lineRule="auto"/>
        <w:ind w:firstLine="720"/>
        <w:jc w:val="both"/>
        <w:rPr>
          <w:rFonts w:eastAsia="Times New Roman" w:cs="Times New Roman"/>
          <w:szCs w:val="24"/>
        </w:rPr>
      </w:pPr>
      <w:r>
        <w:rPr>
          <w:rFonts w:eastAsia="Times New Roman" w:cs="Times New Roman"/>
          <w:szCs w:val="24"/>
        </w:rPr>
        <w:t xml:space="preserve">Μην </w:t>
      </w:r>
      <w:proofErr w:type="spellStart"/>
      <w:r>
        <w:rPr>
          <w:rFonts w:eastAsia="Times New Roman" w:cs="Times New Roman"/>
          <w:szCs w:val="24"/>
        </w:rPr>
        <w:t>ευτελίζεστε</w:t>
      </w:r>
      <w:proofErr w:type="spellEnd"/>
      <w:r>
        <w:rPr>
          <w:rFonts w:eastAsia="Times New Roman" w:cs="Times New Roman"/>
          <w:szCs w:val="24"/>
        </w:rPr>
        <w:t>,</w:t>
      </w:r>
      <w:r>
        <w:rPr>
          <w:rFonts w:eastAsia="Times New Roman" w:cs="Times New Roman"/>
          <w:szCs w:val="24"/>
        </w:rPr>
        <w:t xml:space="preserve"> προσπαθώντας να μεταθέσετε όλες τις ευθύνες στον </w:t>
      </w:r>
      <w:proofErr w:type="spellStart"/>
      <w:r>
        <w:rPr>
          <w:rFonts w:eastAsia="Times New Roman" w:cs="Times New Roman"/>
          <w:szCs w:val="24"/>
        </w:rPr>
        <w:t>Γιάνη</w:t>
      </w:r>
      <w:proofErr w:type="spellEnd"/>
      <w:r>
        <w:rPr>
          <w:rFonts w:eastAsia="Times New Roman" w:cs="Times New Roman"/>
          <w:szCs w:val="24"/>
        </w:rPr>
        <w:t xml:space="preserve"> </w:t>
      </w:r>
      <w:proofErr w:type="spellStart"/>
      <w:r>
        <w:rPr>
          <w:rFonts w:eastAsia="Times New Roman" w:cs="Times New Roman"/>
          <w:szCs w:val="24"/>
        </w:rPr>
        <w:t>Βαρουφάκη</w:t>
      </w:r>
      <w:proofErr w:type="spellEnd"/>
      <w:r>
        <w:rPr>
          <w:rFonts w:eastAsia="Times New Roman" w:cs="Times New Roman"/>
          <w:szCs w:val="24"/>
        </w:rPr>
        <w:t>. Είχε πρωτεύουσες ευθύνες, αλλά πρωτεύουσες ευθύνες είχε και έχει και ο Πρωθυπουργός για όλη αυτήν την πορεία και όλα τα στελέχη της</w:t>
      </w:r>
      <w:r>
        <w:rPr>
          <w:rFonts w:eastAsia="Times New Roman" w:cs="Times New Roman"/>
          <w:szCs w:val="24"/>
        </w:rPr>
        <w:t xml:space="preserve"> Κυβέρνησης και οι Βουλευτές που καταχειροκροτούσαν εκείνες τις επιλογές.</w:t>
      </w:r>
    </w:p>
    <w:p w14:paraId="50618EF0" w14:textId="77777777" w:rsidR="008F2976" w:rsidRDefault="00CE3D49">
      <w:pPr>
        <w:spacing w:line="600" w:lineRule="auto"/>
        <w:ind w:firstLine="720"/>
        <w:jc w:val="both"/>
        <w:rPr>
          <w:rFonts w:eastAsia="Times New Roman" w:cs="Times New Roman"/>
          <w:szCs w:val="24"/>
        </w:rPr>
      </w:pPr>
      <w:r>
        <w:rPr>
          <w:rFonts w:eastAsia="Times New Roman" w:cs="Times New Roman"/>
          <w:szCs w:val="24"/>
        </w:rPr>
        <w:t xml:space="preserve">Όλοι ξέρουμε γι’ αυτές τις ευθύνες -κάποιοι από εσάς σήμερα μιλούν- αλλά οι ευθύνες έχουν καταγραφεί και ο πρώτος που </w:t>
      </w:r>
      <w:r>
        <w:rPr>
          <w:rFonts w:eastAsia="Times New Roman" w:cs="Times New Roman"/>
          <w:szCs w:val="24"/>
        </w:rPr>
        <w:lastRenderedPageBreak/>
        <w:t>θα τις αποδώσει είναι ο λαός στις επόμενες εκλογές. Γιατί όλοι μ</w:t>
      </w:r>
      <w:r>
        <w:rPr>
          <w:rFonts w:eastAsia="Times New Roman" w:cs="Times New Roman"/>
          <w:szCs w:val="24"/>
        </w:rPr>
        <w:t>αζί, ΣΥΡΙΖΑ και ΑΝΕΛ μπήξατε βαθιά το μαχαίρι και μαχαιρώσατε κατάστηθα την ελληνική οικονομία, που σημαίνει την ελληνική κοινωνία. Έτσι κλείνουμε τον απολογισμό του 2015, έτσι κλείνουμε και τον ισολογισμό, τη σχέση δηλαδή του χρέους με τα περιουσιακά στοι</w:t>
      </w:r>
      <w:r>
        <w:rPr>
          <w:rFonts w:eastAsia="Times New Roman" w:cs="Times New Roman"/>
          <w:szCs w:val="24"/>
        </w:rPr>
        <w:t xml:space="preserve">χεία της χώρας μας. </w:t>
      </w:r>
    </w:p>
    <w:p w14:paraId="50618EF1" w14:textId="77777777" w:rsidR="008F2976" w:rsidRDefault="00CE3D49">
      <w:pPr>
        <w:spacing w:line="600" w:lineRule="auto"/>
        <w:ind w:firstLine="720"/>
        <w:jc w:val="both"/>
        <w:rPr>
          <w:rFonts w:eastAsia="Times New Roman"/>
          <w:bCs/>
        </w:rPr>
      </w:pPr>
      <w:r>
        <w:rPr>
          <w:rFonts w:eastAsia="Times New Roman"/>
          <w:bCs/>
        </w:rPr>
        <w:t>(Στο σημείο αυτό κτυπάει προειδοποιητικ</w:t>
      </w:r>
      <w:r>
        <w:rPr>
          <w:rFonts w:eastAsia="Times New Roman"/>
          <w:bCs/>
        </w:rPr>
        <w:t>ά το</w:t>
      </w:r>
      <w:r>
        <w:rPr>
          <w:rFonts w:eastAsia="Times New Roman"/>
          <w:bCs/>
        </w:rPr>
        <w:t xml:space="preserve"> κουδούνι λήξεως του χρόνου ομιλίας του κυρίου Βουλευτή)</w:t>
      </w:r>
    </w:p>
    <w:p w14:paraId="50618EF2" w14:textId="77777777" w:rsidR="008F2976" w:rsidRDefault="00CE3D49">
      <w:pPr>
        <w:spacing w:line="600" w:lineRule="auto"/>
        <w:ind w:firstLine="720"/>
        <w:jc w:val="both"/>
        <w:rPr>
          <w:rFonts w:eastAsia="Times New Roman" w:cs="Times New Roman"/>
          <w:szCs w:val="24"/>
        </w:rPr>
      </w:pPr>
      <w:r>
        <w:rPr>
          <w:rFonts w:eastAsia="Times New Roman" w:cs="Times New Roman"/>
          <w:szCs w:val="24"/>
        </w:rPr>
        <w:t xml:space="preserve">Κύριε Πρόεδρε, στο ένα λεπτό που μου μένει, θέλω να κάνω μια αναφορά στη χθεσινή μας συζήτηση. Στο τέλος της </w:t>
      </w:r>
      <w:r>
        <w:rPr>
          <w:rFonts w:eastAsia="Times New Roman" w:cs="Times New Roman"/>
          <w:szCs w:val="24"/>
        </w:rPr>
        <w:t>συζήτησης</w:t>
      </w:r>
      <w:r>
        <w:rPr>
          <w:rFonts w:eastAsia="Times New Roman" w:cs="Times New Roman"/>
          <w:szCs w:val="24"/>
        </w:rPr>
        <w:t xml:space="preserve"> πήρε τον λόγο ο </w:t>
      </w:r>
      <w:r>
        <w:rPr>
          <w:rFonts w:eastAsia="Times New Roman" w:cs="Times New Roman"/>
          <w:szCs w:val="24"/>
        </w:rPr>
        <w:t xml:space="preserve">Υπουργός Εθνικής Άμυνας και έθεσε ορισμένα θέματα. Αυτή τη στιγμή, κύριοι Βουλευτές, συζητάμε σε μια πολύ ενδιαφέρουσα για τα αμυντικά θέματα ευρωπαϊκή συγκυρία. Ενεργοποιείται η Συνθήκη της </w:t>
      </w:r>
      <w:proofErr w:type="spellStart"/>
      <w:r>
        <w:rPr>
          <w:rFonts w:eastAsia="Times New Roman" w:cs="Times New Roman"/>
          <w:szCs w:val="24"/>
        </w:rPr>
        <w:t>Λισσαβώνας</w:t>
      </w:r>
      <w:proofErr w:type="spellEnd"/>
      <w:r>
        <w:rPr>
          <w:rFonts w:eastAsia="Times New Roman" w:cs="Times New Roman"/>
          <w:szCs w:val="24"/>
        </w:rPr>
        <w:t xml:space="preserve"> σε σχέση με την ΠΕΣΚΟ, δηλαδή με τη μόνιμη δομημένη συ</w:t>
      </w:r>
      <w:r>
        <w:rPr>
          <w:rFonts w:eastAsia="Times New Roman" w:cs="Times New Roman"/>
          <w:szCs w:val="24"/>
        </w:rPr>
        <w:t xml:space="preserve">νεργασία. </w:t>
      </w:r>
    </w:p>
    <w:p w14:paraId="50618EF3" w14:textId="77777777" w:rsidR="008F2976" w:rsidRDefault="00CE3D49">
      <w:pPr>
        <w:spacing w:line="600" w:lineRule="auto"/>
        <w:ind w:firstLine="720"/>
        <w:jc w:val="both"/>
        <w:rPr>
          <w:rFonts w:eastAsia="Times New Roman" w:cs="Times New Roman"/>
          <w:szCs w:val="24"/>
        </w:rPr>
      </w:pPr>
      <w:r>
        <w:rPr>
          <w:rFonts w:eastAsia="Times New Roman" w:cs="Times New Roman"/>
          <w:szCs w:val="24"/>
        </w:rPr>
        <w:t xml:space="preserve">Εδώ δεν συζητάμε τίποτα τέτοιο, εδώ συζητάμε για τη Σαουδική Αραβία. Εδώ έχουμε άλλα θέματα. Έχουμε τον </w:t>
      </w:r>
      <w:proofErr w:type="spellStart"/>
      <w:r>
        <w:rPr>
          <w:rFonts w:eastAsia="Times New Roman" w:cs="Times New Roman"/>
          <w:szCs w:val="24"/>
        </w:rPr>
        <w:t>Ρουβίκωνα</w:t>
      </w:r>
      <w:proofErr w:type="spellEnd"/>
      <w:r>
        <w:rPr>
          <w:rFonts w:eastAsia="Times New Roman" w:cs="Times New Roman"/>
          <w:szCs w:val="24"/>
        </w:rPr>
        <w:t xml:space="preserve"> στο Υπουργείο Εθνικής Αμύνης, έχουμε άλλη ημερήσια διάταξη. Και ειδικά για τη Σαουδική Αραβία –και με αυτό θα κλείσω- εμείς δεν κατ</w:t>
      </w:r>
      <w:r>
        <w:rPr>
          <w:rFonts w:eastAsia="Times New Roman" w:cs="Times New Roman"/>
          <w:szCs w:val="24"/>
        </w:rPr>
        <w:t xml:space="preserve">ηγορούμε. Ζητάμε από τον Υπουργό Εθνικής Αμύνης να </w:t>
      </w:r>
      <w:r>
        <w:rPr>
          <w:rFonts w:eastAsia="Times New Roman" w:cs="Times New Roman"/>
          <w:szCs w:val="24"/>
        </w:rPr>
        <w:lastRenderedPageBreak/>
        <w:t>πει την αλήθεια. Να αναγνωρίσει τα λάθη του και να αποκηρύξει τον μεσάζοντα. Πού τον βρήκε αυτόν τον μεσάζοντα; Πού τον βρήκε; Να τον αποκηρύξει. Να μας εξηγήσει τι ακριβώς έχει συμβεί. Ξέρουμε όλοι –και κ</w:t>
      </w:r>
      <w:r>
        <w:rPr>
          <w:rFonts w:eastAsia="Times New Roman" w:cs="Times New Roman"/>
          <w:szCs w:val="24"/>
        </w:rPr>
        <w:t xml:space="preserve">λείνω με αυτό- ότι τον Ιούνιο του 2017 υπεγράφη, ενώ υπήρχαν άλλες πληροφορίες από την </w:t>
      </w:r>
      <w:r>
        <w:rPr>
          <w:rFonts w:eastAsia="Times New Roman" w:cs="Times New Roman"/>
          <w:szCs w:val="24"/>
        </w:rPr>
        <w:t>π</w:t>
      </w:r>
      <w:r>
        <w:rPr>
          <w:rFonts w:eastAsia="Times New Roman" w:cs="Times New Roman"/>
          <w:szCs w:val="24"/>
        </w:rPr>
        <w:t xml:space="preserve">ρεσβεία μας στο </w:t>
      </w:r>
      <w:proofErr w:type="spellStart"/>
      <w:r>
        <w:rPr>
          <w:rFonts w:eastAsia="Times New Roman" w:cs="Times New Roman"/>
          <w:szCs w:val="24"/>
        </w:rPr>
        <w:t>Ριάντ</w:t>
      </w:r>
      <w:proofErr w:type="spellEnd"/>
      <w:r>
        <w:rPr>
          <w:rFonts w:eastAsia="Times New Roman" w:cs="Times New Roman"/>
          <w:szCs w:val="24"/>
        </w:rPr>
        <w:t xml:space="preserve">, μια δήθεν διακρατική συμφωνία. Υπεγράφη ένα χαρτί. </w:t>
      </w:r>
    </w:p>
    <w:p w14:paraId="50618EF4" w14:textId="77777777" w:rsidR="008F2976" w:rsidRDefault="00CE3D49">
      <w:pPr>
        <w:spacing w:line="600" w:lineRule="auto"/>
        <w:ind w:firstLine="720"/>
        <w:jc w:val="both"/>
        <w:rPr>
          <w:rFonts w:eastAsia="Times New Roman" w:cs="Times New Roman"/>
          <w:szCs w:val="24"/>
        </w:rPr>
      </w:pPr>
      <w:r>
        <w:rPr>
          <w:rFonts w:eastAsia="Times New Roman" w:cs="Times New Roman"/>
          <w:szCs w:val="24"/>
        </w:rPr>
        <w:t>Όλα αυτά τα έχουμε πει, έχουμε καταθέσει και τα σχετικά έγγραφα καθαρά. Θέλω σήμερα να καταθέ</w:t>
      </w:r>
      <w:r>
        <w:rPr>
          <w:rFonts w:eastAsia="Times New Roman" w:cs="Times New Roman"/>
          <w:szCs w:val="24"/>
        </w:rPr>
        <w:t xml:space="preserve">σω και με αυτό κλείνω κάτι ακόμη. Ο </w:t>
      </w:r>
      <w:r>
        <w:rPr>
          <w:rFonts w:eastAsia="Times New Roman" w:cs="Times New Roman"/>
          <w:szCs w:val="24"/>
        </w:rPr>
        <w:t>π</w:t>
      </w:r>
      <w:r>
        <w:rPr>
          <w:rFonts w:eastAsia="Times New Roman" w:cs="Times New Roman"/>
          <w:szCs w:val="24"/>
        </w:rPr>
        <w:t>ρέσβης μας, όχι ο πρόξενος, στις 24 Αυγούστου του 2017, στέλνει τηλεγράφημα στον κύριο Υπουργό Εθνικής Αμύνης και Εξωτερικών και τους λέει ότι έρχονται οι κανονικοί Σαουδάραβες στην Ελλάδα. Εάν αυτοί δεν επιθεωρήσουν κα</w:t>
      </w:r>
      <w:r>
        <w:rPr>
          <w:rFonts w:eastAsia="Times New Roman" w:cs="Times New Roman"/>
          <w:szCs w:val="24"/>
        </w:rPr>
        <w:t xml:space="preserve">ι δεν υπογραφεί συμφωνία Κυβέρνηση με Κυβέρνηση, δεν υπάρχει αγορά. Αυτοί αγοράζουν. Εμείς παίρνουμε χρήματα από υλικά που δεν χρειαζόμαστε. </w:t>
      </w:r>
    </w:p>
    <w:p w14:paraId="50618EF5" w14:textId="77777777" w:rsidR="008F2976" w:rsidRDefault="00CE3D49">
      <w:pPr>
        <w:spacing w:line="600" w:lineRule="auto"/>
        <w:ind w:firstLine="720"/>
        <w:jc w:val="both"/>
        <w:rPr>
          <w:rFonts w:eastAsia="Times New Roman" w:cs="Times New Roman"/>
          <w:szCs w:val="24"/>
        </w:rPr>
      </w:pPr>
      <w:r>
        <w:rPr>
          <w:rFonts w:eastAsia="Times New Roman" w:cs="Times New Roman"/>
          <w:szCs w:val="24"/>
        </w:rPr>
        <w:t>Έρχονται οι κανονικοί Σαουδάραβες στην Ελλάδα -έχω εδώ αυτό το τηλεγράφημα- γίνεται σύσκεψη με το Υπουργείο Εθνική</w:t>
      </w:r>
      <w:r>
        <w:rPr>
          <w:rFonts w:eastAsia="Times New Roman" w:cs="Times New Roman"/>
          <w:szCs w:val="24"/>
        </w:rPr>
        <w:t xml:space="preserve">ς Αμύνης -καταθέτω τα πρακτικά της σύσκεψης- και τους διώχνουμε. Τους διώχνουμε. Τα </w:t>
      </w:r>
      <w:r>
        <w:rPr>
          <w:rFonts w:eastAsia="Times New Roman" w:cs="Times New Roman"/>
          <w:szCs w:val="24"/>
          <w:lang w:val="en-US"/>
        </w:rPr>
        <w:t>e</w:t>
      </w:r>
      <w:r>
        <w:rPr>
          <w:rFonts w:eastAsia="Times New Roman" w:cs="Times New Roman"/>
          <w:szCs w:val="24"/>
        </w:rPr>
        <w:t>-</w:t>
      </w:r>
      <w:r>
        <w:rPr>
          <w:rFonts w:eastAsia="Times New Roman" w:cs="Times New Roman"/>
          <w:szCs w:val="24"/>
          <w:lang w:val="en-US"/>
        </w:rPr>
        <w:t>mail</w:t>
      </w:r>
      <w:r>
        <w:rPr>
          <w:rFonts w:eastAsia="Times New Roman" w:cs="Times New Roman"/>
          <w:szCs w:val="24"/>
        </w:rPr>
        <w:t xml:space="preserve"> του διωγμού αυτού, της εκδίωξης, τα καταθέτω και αυτά. Τους διώχνουμε, με αποτέλεσμα η </w:t>
      </w:r>
      <w:r>
        <w:rPr>
          <w:rFonts w:eastAsia="Times New Roman" w:cs="Times New Roman"/>
          <w:szCs w:val="24"/>
        </w:rPr>
        <w:lastRenderedPageBreak/>
        <w:t xml:space="preserve">χώρα να χάσει 66 εκατομμύρια ευρώ, γιατί δεν εξυπηρετείτο ο κύριος μεσάζων. </w:t>
      </w:r>
    </w:p>
    <w:p w14:paraId="50618EF6" w14:textId="77777777" w:rsidR="008F2976" w:rsidRDefault="00CE3D49">
      <w:pPr>
        <w:spacing w:line="600" w:lineRule="auto"/>
        <w:ind w:firstLine="720"/>
        <w:jc w:val="both"/>
        <w:rPr>
          <w:rFonts w:eastAsia="Times New Roman" w:cs="Times New Roman"/>
          <w:szCs w:val="24"/>
        </w:rPr>
      </w:pPr>
      <w:r>
        <w:rPr>
          <w:rFonts w:eastAsia="Times New Roman" w:cs="Times New Roman"/>
          <w:szCs w:val="24"/>
        </w:rPr>
        <w:t>Μ</w:t>
      </w:r>
      <w:r>
        <w:rPr>
          <w:rFonts w:eastAsia="Times New Roman" w:cs="Times New Roman"/>
          <w:szCs w:val="24"/>
        </w:rPr>
        <w:t xml:space="preserve">ια παράκληση προς τον Υπουργό Εθνικής Αμύνης και </w:t>
      </w:r>
      <w:r>
        <w:rPr>
          <w:rFonts w:eastAsia="Times New Roman" w:cs="Times New Roman"/>
          <w:szCs w:val="24"/>
        </w:rPr>
        <w:t xml:space="preserve">σε </w:t>
      </w:r>
      <w:r>
        <w:rPr>
          <w:rFonts w:eastAsia="Times New Roman" w:cs="Times New Roman"/>
          <w:szCs w:val="24"/>
        </w:rPr>
        <w:t xml:space="preserve">όσους τον στηρίζουν. Δεν είναι πολλοί, αλλά </w:t>
      </w:r>
      <w:r>
        <w:rPr>
          <w:rFonts w:eastAsia="Times New Roman" w:cs="Times New Roman"/>
          <w:szCs w:val="24"/>
        </w:rPr>
        <w:t xml:space="preserve">σε </w:t>
      </w:r>
      <w:r>
        <w:rPr>
          <w:rFonts w:eastAsia="Times New Roman" w:cs="Times New Roman"/>
          <w:szCs w:val="24"/>
        </w:rPr>
        <w:t xml:space="preserve">όσους τον στηρίζουν. Την αλήθεια. Την αλήθεια με μια δήλωση. Δεν χρειάζονται πολλά. Την αλήθεια με μια δήλωση. Είναι κρίμα σε αυτή τη συγκυρία, σε αυτές τις </w:t>
      </w:r>
      <w:r>
        <w:rPr>
          <w:rFonts w:eastAsia="Times New Roman" w:cs="Times New Roman"/>
          <w:szCs w:val="24"/>
        </w:rPr>
        <w:t>δύσκολες περιστάσεις εμείς να συζητάμε για έναν τραγικού επιπέδου μεσάζοντα.</w:t>
      </w:r>
    </w:p>
    <w:p w14:paraId="50618EF7" w14:textId="77777777" w:rsidR="008F2976" w:rsidRDefault="00CE3D49">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50618EF8" w14:textId="77777777" w:rsidR="008F2976" w:rsidRDefault="00CE3D49">
      <w:pPr>
        <w:spacing w:line="600" w:lineRule="auto"/>
        <w:ind w:firstLine="720"/>
        <w:jc w:val="both"/>
        <w:rPr>
          <w:rFonts w:eastAsia="Times New Roman"/>
          <w:bCs/>
        </w:rPr>
      </w:pPr>
      <w:r>
        <w:rPr>
          <w:rFonts w:eastAsia="Times New Roman"/>
          <w:bCs/>
        </w:rPr>
        <w:t>(Χειροκροτήματα από την πτέρυγα της Δημοκρατικής Συμπαράταξης ΠΑΣΟΚ</w:t>
      </w:r>
      <w:r>
        <w:rPr>
          <w:rFonts w:eastAsia="Times New Roman"/>
          <w:bCs/>
        </w:rPr>
        <w:t xml:space="preserve"> </w:t>
      </w:r>
      <w:r>
        <w:rPr>
          <w:rFonts w:eastAsia="Times New Roman"/>
          <w:bCs/>
        </w:rPr>
        <w:t>-</w:t>
      </w:r>
      <w:r>
        <w:rPr>
          <w:rFonts w:eastAsia="Times New Roman"/>
          <w:bCs/>
        </w:rPr>
        <w:t xml:space="preserve"> </w:t>
      </w:r>
      <w:r>
        <w:rPr>
          <w:rFonts w:eastAsia="Times New Roman"/>
          <w:bCs/>
        </w:rPr>
        <w:t>ΔΗΜΑΡ)</w:t>
      </w:r>
    </w:p>
    <w:p w14:paraId="50618EF9" w14:textId="77777777" w:rsidR="008F2976" w:rsidRDefault="00CE3D49">
      <w:pPr>
        <w:spacing w:line="600" w:lineRule="auto"/>
        <w:ind w:firstLine="720"/>
        <w:jc w:val="both"/>
        <w:rPr>
          <w:rFonts w:eastAsia="Times New Roman"/>
          <w:bCs/>
        </w:rPr>
      </w:pPr>
      <w:r>
        <w:rPr>
          <w:rFonts w:eastAsia="Times New Roman"/>
          <w:b/>
          <w:bCs/>
        </w:rPr>
        <w:t>ΠΡΟΕΔΡΕΥΩΝ (Νικήτας Κακλαμάνης):</w:t>
      </w:r>
      <w:r>
        <w:rPr>
          <w:rFonts w:eastAsia="Times New Roman"/>
          <w:bCs/>
        </w:rPr>
        <w:t xml:space="preserve"> Καταθέστε τα. </w:t>
      </w:r>
    </w:p>
    <w:p w14:paraId="50618EFA" w14:textId="77777777" w:rsidR="008F2976" w:rsidRDefault="00CE3D49">
      <w:pPr>
        <w:spacing w:line="600" w:lineRule="auto"/>
        <w:ind w:firstLine="720"/>
        <w:jc w:val="both"/>
        <w:rPr>
          <w:rFonts w:eastAsia="Times New Roman"/>
          <w:bCs/>
        </w:rPr>
      </w:pPr>
      <w:r>
        <w:rPr>
          <w:rFonts w:eastAsia="Times New Roman"/>
          <w:b/>
          <w:bCs/>
        </w:rPr>
        <w:t xml:space="preserve">ΑΝΔΡΕΑΣ ΛΟΒΕΡΔΟΣ: </w:t>
      </w:r>
      <w:r>
        <w:rPr>
          <w:rFonts w:eastAsia="Times New Roman"/>
          <w:bCs/>
        </w:rPr>
        <w:t xml:space="preserve">Κύριε Πρόεδρε, με </w:t>
      </w:r>
      <w:proofErr w:type="spellStart"/>
      <w:r>
        <w:rPr>
          <w:rFonts w:eastAsia="Times New Roman"/>
          <w:bCs/>
        </w:rPr>
        <w:t>συγχωρείτε</w:t>
      </w:r>
      <w:proofErr w:type="spellEnd"/>
      <w:r>
        <w:rPr>
          <w:rFonts w:eastAsia="Times New Roman"/>
          <w:bCs/>
        </w:rPr>
        <w:t>. Υπάρχει εδώ μια ευαίσθητη λεπτομέρεια για την οποία έχω ειδοποιήσει από χθες. Έχω ενημερώσει με την ομιλία μου το Προεδρείο, αλλά δεν πήρα απάντηση. Έχω δύο αδιαβάθμητα έγγραφα και τα καταθέτω. Παρακαλώ να διανεμηθούν κατά την κανονική διαδικασ</w:t>
      </w:r>
      <w:r>
        <w:rPr>
          <w:rFonts w:eastAsia="Times New Roman"/>
          <w:bCs/>
        </w:rPr>
        <w:t>ία.</w:t>
      </w:r>
    </w:p>
    <w:p w14:paraId="50618EFB" w14:textId="77777777" w:rsidR="008F2976" w:rsidRDefault="00CE3D49">
      <w:pPr>
        <w:spacing w:line="600" w:lineRule="auto"/>
        <w:ind w:firstLine="720"/>
        <w:jc w:val="both"/>
        <w:rPr>
          <w:rFonts w:eastAsia="Times New Roman"/>
          <w:bCs/>
        </w:rPr>
      </w:pPr>
      <w:r>
        <w:rPr>
          <w:rFonts w:eastAsia="Times New Roman" w:cs="Times New Roman"/>
        </w:rPr>
        <w:lastRenderedPageBreak/>
        <w:t>(Στο σημείο αυτό ο Βουλευτής κ. Ανδρέας Λοβέρδος καταθέτει στο Προεδρείο της Βουλής τα προαναφερθέντα έγγραφα, τα οποία βρίσκονται στο αρχείο του Τμήματος Γραμματείας της Διεύθυνσης Στενογραφίας και Πρακτικών της Βουλής)</w:t>
      </w:r>
    </w:p>
    <w:p w14:paraId="50618EFC" w14:textId="77777777" w:rsidR="008F2976" w:rsidRDefault="00CE3D49">
      <w:pPr>
        <w:spacing w:line="600" w:lineRule="auto"/>
        <w:ind w:firstLine="720"/>
        <w:jc w:val="both"/>
        <w:rPr>
          <w:rFonts w:eastAsia="Times New Roman"/>
          <w:bCs/>
        </w:rPr>
      </w:pPr>
      <w:r>
        <w:rPr>
          <w:rFonts w:eastAsia="Times New Roman"/>
          <w:bCs/>
        </w:rPr>
        <w:t>Έχω, όμως, και τρία απόρρητα έγ</w:t>
      </w:r>
      <w:r>
        <w:rPr>
          <w:rFonts w:eastAsia="Times New Roman"/>
          <w:bCs/>
        </w:rPr>
        <w:t xml:space="preserve">γραφα και εγώ διαρροές στον Τύπο δεν κάνω. </w:t>
      </w:r>
    </w:p>
    <w:p w14:paraId="50618EFD" w14:textId="77777777" w:rsidR="008F2976" w:rsidRDefault="00CE3D49">
      <w:pPr>
        <w:spacing w:line="600" w:lineRule="auto"/>
        <w:ind w:firstLine="720"/>
        <w:jc w:val="both"/>
        <w:rPr>
          <w:rFonts w:eastAsia="Times New Roman"/>
          <w:bCs/>
        </w:rPr>
      </w:pPr>
      <w:r>
        <w:rPr>
          <w:rFonts w:eastAsia="Times New Roman"/>
          <w:bCs/>
        </w:rPr>
        <w:t>Από τις εξεταστικές επιτροπές υπάρχει πρακτική όπου απόρρητα έγγραφα, όπως λίστα φοροφυγάδων, ήταν σε ένα δωμάτιο της Βουλής, την αίθουσα 162, και όποιος Βουλευτής ήθελε να τα δει την επισκεπτόταν.</w:t>
      </w:r>
    </w:p>
    <w:p w14:paraId="50618EFE" w14:textId="77777777" w:rsidR="008F2976" w:rsidRDefault="00CE3D49">
      <w:pPr>
        <w:spacing w:line="600" w:lineRule="auto"/>
        <w:ind w:firstLine="720"/>
        <w:jc w:val="both"/>
        <w:rPr>
          <w:rFonts w:eastAsia="Times New Roman"/>
          <w:bCs/>
        </w:rPr>
      </w:pPr>
      <w:r>
        <w:rPr>
          <w:rFonts w:eastAsia="Times New Roman"/>
          <w:bCs/>
        </w:rPr>
        <w:t>Έχω τρία απόρρ</w:t>
      </w:r>
      <w:r>
        <w:rPr>
          <w:rFonts w:eastAsia="Times New Roman"/>
          <w:bCs/>
        </w:rPr>
        <w:t>ητα έγγραφα, το τηλεγράφημα του Πρέσβη κ. Πολυχρονίου, την απόφαση του ΚΥΣΕΑ που λέει να γίνει διακρατική συμφωνία –το είχε πει και η Βουλή αυτό, η Επιτροπή Εξοπλιστικών Προγραμμάτων- και την απόφαση του ΚΥΣΕΑ που, επίσης, λέει να υπογραφεί συμφωνία και έχ</w:t>
      </w:r>
      <w:r>
        <w:rPr>
          <w:rFonts w:eastAsia="Times New Roman"/>
          <w:bCs/>
        </w:rPr>
        <w:t xml:space="preserve">ει και τον τύπο αυτής της συμφωνίας που υπογράφει με το ελικόπτερο στη </w:t>
      </w:r>
      <w:proofErr w:type="spellStart"/>
      <w:r>
        <w:rPr>
          <w:rFonts w:eastAsia="Times New Roman"/>
          <w:bCs/>
        </w:rPr>
        <w:t>Μίκρα</w:t>
      </w:r>
      <w:proofErr w:type="spellEnd"/>
      <w:r>
        <w:rPr>
          <w:rFonts w:eastAsia="Times New Roman"/>
          <w:bCs/>
        </w:rPr>
        <w:t xml:space="preserve"> της Θεσσαλονίκης -που δεν είναι, δηλαδή, διακρατική συμφωνία. </w:t>
      </w:r>
    </w:p>
    <w:p w14:paraId="50618EFF" w14:textId="77777777" w:rsidR="008F2976" w:rsidRDefault="00CE3D49">
      <w:pPr>
        <w:spacing w:line="600" w:lineRule="auto"/>
        <w:ind w:firstLine="720"/>
        <w:jc w:val="both"/>
        <w:rPr>
          <w:rFonts w:eastAsia="Times New Roman"/>
          <w:bCs/>
        </w:rPr>
      </w:pPr>
      <w:r>
        <w:rPr>
          <w:rFonts w:eastAsia="Times New Roman"/>
          <w:bCs/>
        </w:rPr>
        <w:lastRenderedPageBreak/>
        <w:t>Αυτά θα τα καταθέσω, αλλά με την ευθύνη του Προεδρείου, κύριε Πρόεδρε, όχι για διανομή. Αυτά πρέπει να τεθούν στη δι</w:t>
      </w:r>
      <w:r>
        <w:rPr>
          <w:rFonts w:eastAsia="Times New Roman"/>
          <w:bCs/>
        </w:rPr>
        <w:t>άθεση των τριακοσίων Βουλευτών, αλλά χωρίς περαιτέρω δημοσιότητα.</w:t>
      </w:r>
    </w:p>
    <w:p w14:paraId="50618F00" w14:textId="77777777" w:rsidR="008F2976" w:rsidRDefault="00CE3D49">
      <w:pPr>
        <w:spacing w:line="600" w:lineRule="auto"/>
        <w:ind w:firstLine="720"/>
        <w:jc w:val="both"/>
        <w:rPr>
          <w:rFonts w:eastAsia="Times New Roman"/>
          <w:bCs/>
        </w:rPr>
      </w:pPr>
      <w:r>
        <w:rPr>
          <w:rFonts w:eastAsia="Times New Roman"/>
          <w:bCs/>
        </w:rPr>
        <w:t xml:space="preserve">Ευχαριστώ. </w:t>
      </w:r>
    </w:p>
    <w:p w14:paraId="50618F01" w14:textId="77777777" w:rsidR="008F2976" w:rsidRDefault="00CE3D49">
      <w:pPr>
        <w:spacing w:line="600" w:lineRule="auto"/>
        <w:ind w:firstLine="720"/>
        <w:jc w:val="both"/>
        <w:rPr>
          <w:rFonts w:eastAsia="Times New Roman" w:cs="Times New Roman"/>
        </w:rPr>
      </w:pPr>
      <w:r>
        <w:rPr>
          <w:rFonts w:eastAsia="Times New Roman" w:cs="Times New Roman"/>
          <w:b/>
        </w:rPr>
        <w:t>ΠΡΟΕΔΡΕΥΩΝ (Νικήτας Κακλαμάνης):</w:t>
      </w:r>
      <w:r>
        <w:rPr>
          <w:rFonts w:eastAsia="Times New Roman" w:cs="Times New Roman"/>
        </w:rPr>
        <w:t xml:space="preserve"> Όπως ξέρετε, κύριε Λοβέρδο, η διαδικασία αυτή δεν προβλέπεται, να παραλαμβάνει ο </w:t>
      </w:r>
      <w:proofErr w:type="spellStart"/>
      <w:r>
        <w:rPr>
          <w:rFonts w:eastAsia="Times New Roman" w:cs="Times New Roman"/>
        </w:rPr>
        <w:t>Προεδρεύων</w:t>
      </w:r>
      <w:proofErr w:type="spellEnd"/>
      <w:r>
        <w:rPr>
          <w:rFonts w:eastAsia="Times New Roman" w:cs="Times New Roman"/>
        </w:rPr>
        <w:t xml:space="preserve"> απόρρητα έγγραφα. </w:t>
      </w:r>
    </w:p>
    <w:p w14:paraId="50618F02" w14:textId="77777777" w:rsidR="008F2976" w:rsidRDefault="00CE3D49">
      <w:pPr>
        <w:spacing w:line="600" w:lineRule="auto"/>
        <w:ind w:firstLine="720"/>
        <w:jc w:val="both"/>
        <w:rPr>
          <w:rFonts w:eastAsia="Times New Roman" w:cs="Times New Roman"/>
        </w:rPr>
      </w:pPr>
      <w:r>
        <w:rPr>
          <w:rFonts w:eastAsia="Times New Roman" w:cs="Times New Roman"/>
          <w:b/>
        </w:rPr>
        <w:t xml:space="preserve">ΑΝΔΡΕΑΣ ΛΟΒΕΡΔΟΣ: </w:t>
      </w:r>
      <w:r>
        <w:rPr>
          <w:rFonts w:eastAsia="Times New Roman" w:cs="Times New Roman"/>
        </w:rPr>
        <w:t>Την έχουμε τηρήσ</w:t>
      </w:r>
      <w:r>
        <w:rPr>
          <w:rFonts w:eastAsia="Times New Roman" w:cs="Times New Roman"/>
        </w:rPr>
        <w:t xml:space="preserve">ει, όμως. </w:t>
      </w:r>
    </w:p>
    <w:p w14:paraId="50618F03" w14:textId="77777777" w:rsidR="008F2976" w:rsidRDefault="00CE3D49">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Αυτά κανονικά έπρεπε να τα έχετε καταθέσει, κατ’ αρχάς, αν αφορούν κοινοβουλευτικό έλεγχο, στη Διεύθυνση Κοινοβουλευτικού Ελέγχου…</w:t>
      </w:r>
    </w:p>
    <w:p w14:paraId="50618F04" w14:textId="77777777" w:rsidR="008F2976" w:rsidRDefault="00CE3D49">
      <w:pPr>
        <w:tabs>
          <w:tab w:val="left" w:pos="1494"/>
        </w:tabs>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Αν μπορείτε, να τα παραπέμψετε. </w:t>
      </w:r>
    </w:p>
    <w:p w14:paraId="50618F05" w14:textId="77777777" w:rsidR="008F2976" w:rsidRDefault="00CE3D49">
      <w:pPr>
        <w:tabs>
          <w:tab w:val="left" w:pos="1494"/>
        </w:tabs>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b/>
          <w:szCs w:val="24"/>
        </w:rPr>
        <w:t>):</w:t>
      </w:r>
      <w:r>
        <w:rPr>
          <w:rFonts w:eastAsia="Times New Roman" w:cs="Times New Roman"/>
          <w:szCs w:val="24"/>
        </w:rPr>
        <w:t xml:space="preserve"> </w:t>
      </w:r>
      <w:r>
        <w:rPr>
          <w:rFonts w:eastAsia="Times New Roman" w:cs="Times New Roman"/>
          <w:szCs w:val="24"/>
        </w:rPr>
        <w:t>…μ</w:t>
      </w:r>
      <w:r>
        <w:rPr>
          <w:rFonts w:eastAsia="Times New Roman" w:cs="Times New Roman"/>
          <w:szCs w:val="24"/>
        </w:rPr>
        <w:t xml:space="preserve">ετά αυτό που είπατε για το γραφείο 162. </w:t>
      </w:r>
    </w:p>
    <w:p w14:paraId="50618F06" w14:textId="77777777" w:rsidR="008F2976" w:rsidRDefault="00CE3D49">
      <w:pPr>
        <w:tabs>
          <w:tab w:val="left" w:pos="1494"/>
        </w:tabs>
        <w:spacing w:line="600" w:lineRule="auto"/>
        <w:ind w:firstLine="720"/>
        <w:jc w:val="both"/>
        <w:rPr>
          <w:rFonts w:eastAsia="Times New Roman" w:cs="Times New Roman"/>
          <w:szCs w:val="24"/>
        </w:rPr>
      </w:pPr>
      <w:r>
        <w:rPr>
          <w:rFonts w:eastAsia="Times New Roman" w:cs="Times New Roman"/>
          <w:szCs w:val="24"/>
        </w:rPr>
        <w:t xml:space="preserve">Κατ’ εξαίρεση, δεν τα παραλαμβάνω. Τα παραπέμπω κατευθείαν εκεί εγώ. Δεν τα μονογράφω. Σας το λέω για να είμαστε ξεκάθαροι. </w:t>
      </w:r>
    </w:p>
    <w:p w14:paraId="50618F07" w14:textId="77777777" w:rsidR="008F2976" w:rsidRDefault="00CE3D49">
      <w:pPr>
        <w:tabs>
          <w:tab w:val="left" w:pos="1494"/>
        </w:tabs>
        <w:spacing w:line="600" w:lineRule="auto"/>
        <w:ind w:firstLine="720"/>
        <w:jc w:val="both"/>
        <w:rPr>
          <w:rFonts w:eastAsia="Times New Roman" w:cs="Times New Roman"/>
          <w:szCs w:val="24"/>
        </w:rPr>
      </w:pPr>
      <w:r>
        <w:rPr>
          <w:rFonts w:eastAsia="Times New Roman" w:cs="Times New Roman"/>
          <w:szCs w:val="24"/>
        </w:rPr>
        <w:lastRenderedPageBreak/>
        <w:t>Επομένως, να έρθει η Γενική Διευθύντρια της Νομοθετικής με έναν φάκελο για να τα βάλω</w:t>
      </w:r>
      <w:r>
        <w:rPr>
          <w:rFonts w:eastAsia="Times New Roman" w:cs="Times New Roman"/>
          <w:szCs w:val="24"/>
        </w:rPr>
        <w:t xml:space="preserve"> μέσα και να τον κλείσω ενώπιον των συναδέλφων. </w:t>
      </w:r>
    </w:p>
    <w:p w14:paraId="50618F08" w14:textId="77777777" w:rsidR="008F2976" w:rsidRDefault="00CE3D49">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w:t>
      </w:r>
      <w:r>
        <w:rPr>
          <w:rFonts w:eastAsia="Times New Roman" w:cs="Times New Roman"/>
          <w:szCs w:val="24"/>
        </w:rPr>
        <w:t xml:space="preserve">προηγουμένως </w:t>
      </w:r>
      <w:r>
        <w:rPr>
          <w:rFonts w:eastAsia="Times New Roman" w:cs="Times New Roman"/>
          <w:szCs w:val="24"/>
        </w:rPr>
        <w:t xml:space="preserve">ενημερώθηκαν για την ιστορία του κτηρίου και τον τρόπο </w:t>
      </w:r>
      <w:r>
        <w:rPr>
          <w:rFonts w:eastAsia="Times New Roman" w:cs="Times New Roman"/>
          <w:szCs w:val="24"/>
        </w:rPr>
        <w:t xml:space="preserve">οργάνωσης και λειτουργίας της Βουλής των Ελλήνων, τριάντα επτά μαθήτριες και μαθητές και έξι συνοδοί εκπαιδευτικοί από το Δημοτικό Σχολείο Αγίου Δημητρίου Πέτα και το Δημοτικό Σχολείο </w:t>
      </w:r>
      <w:proofErr w:type="spellStart"/>
      <w:r>
        <w:rPr>
          <w:rFonts w:eastAsia="Times New Roman" w:cs="Times New Roman"/>
          <w:szCs w:val="24"/>
        </w:rPr>
        <w:t>Νεοχωρίου</w:t>
      </w:r>
      <w:proofErr w:type="spellEnd"/>
      <w:r>
        <w:rPr>
          <w:rFonts w:eastAsia="Times New Roman" w:cs="Times New Roman"/>
          <w:szCs w:val="24"/>
        </w:rPr>
        <w:t xml:space="preserve"> από την Άρτα. </w:t>
      </w:r>
    </w:p>
    <w:p w14:paraId="50618F09" w14:textId="77777777" w:rsidR="008F2976" w:rsidRDefault="00CE3D49">
      <w:pPr>
        <w:spacing w:line="600" w:lineRule="auto"/>
        <w:ind w:firstLine="720"/>
        <w:jc w:val="both"/>
        <w:rPr>
          <w:rFonts w:eastAsia="Times New Roman" w:cs="Times New Roman"/>
          <w:szCs w:val="24"/>
        </w:rPr>
      </w:pPr>
      <w:r>
        <w:rPr>
          <w:rFonts w:eastAsia="Times New Roman" w:cs="Times New Roman"/>
          <w:szCs w:val="24"/>
        </w:rPr>
        <w:t>Η Βουλή το</w:t>
      </w:r>
      <w:r>
        <w:rPr>
          <w:rFonts w:eastAsia="Times New Roman" w:cs="Times New Roman"/>
          <w:szCs w:val="24"/>
        </w:rPr>
        <w:t>ύ</w:t>
      </w:r>
      <w:r>
        <w:rPr>
          <w:rFonts w:eastAsia="Times New Roman" w:cs="Times New Roman"/>
          <w:szCs w:val="24"/>
        </w:rPr>
        <w:t>ς καλωσορίζει.</w:t>
      </w:r>
    </w:p>
    <w:p w14:paraId="50618F0A" w14:textId="77777777" w:rsidR="008F2976" w:rsidRDefault="00CE3D49">
      <w:pPr>
        <w:spacing w:line="600" w:lineRule="auto"/>
        <w:ind w:firstLine="720"/>
        <w:jc w:val="center"/>
        <w:rPr>
          <w:rFonts w:eastAsia="Times New Roman" w:cs="Times New Roman"/>
          <w:szCs w:val="24"/>
        </w:rPr>
      </w:pPr>
      <w:r>
        <w:rPr>
          <w:rFonts w:eastAsia="Times New Roman" w:cs="Times New Roman"/>
          <w:szCs w:val="24"/>
        </w:rPr>
        <w:t>(Χειροκροτήματα απ’ ό</w:t>
      </w:r>
      <w:r>
        <w:rPr>
          <w:rFonts w:eastAsia="Times New Roman" w:cs="Times New Roman"/>
          <w:szCs w:val="24"/>
        </w:rPr>
        <w:t>λες τις πτέρυγες της Βουλής)</w:t>
      </w:r>
    </w:p>
    <w:p w14:paraId="50618F0B" w14:textId="77777777" w:rsidR="008F2976" w:rsidRDefault="00CE3D49">
      <w:pPr>
        <w:tabs>
          <w:tab w:val="left" w:pos="1494"/>
        </w:tabs>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Δένδια</w:t>
      </w:r>
      <w:proofErr w:type="spellEnd"/>
      <w:r>
        <w:rPr>
          <w:rFonts w:eastAsia="Times New Roman" w:cs="Times New Roman"/>
          <w:szCs w:val="24"/>
        </w:rPr>
        <w:t xml:space="preserve">, έχετε τον λόγο. </w:t>
      </w:r>
    </w:p>
    <w:p w14:paraId="50618F0C" w14:textId="77777777" w:rsidR="008F2976" w:rsidRDefault="00CE3D49">
      <w:pPr>
        <w:tabs>
          <w:tab w:val="left" w:pos="1494"/>
        </w:tabs>
        <w:spacing w:line="600" w:lineRule="auto"/>
        <w:ind w:firstLine="720"/>
        <w:jc w:val="both"/>
        <w:rPr>
          <w:rFonts w:eastAsia="Times New Roman" w:cs="Times New Roman"/>
          <w:szCs w:val="24"/>
        </w:rPr>
      </w:pPr>
      <w:r>
        <w:rPr>
          <w:rFonts w:eastAsia="Times New Roman" w:cs="Times New Roman"/>
          <w:b/>
          <w:szCs w:val="24"/>
        </w:rPr>
        <w:t xml:space="preserve">ΝΙΚΟΛΑΟΣ ΔΕΝΔΙΑΣ: </w:t>
      </w:r>
      <w:r>
        <w:rPr>
          <w:rFonts w:eastAsia="Times New Roman" w:cs="Times New Roman"/>
          <w:szCs w:val="24"/>
        </w:rPr>
        <w:t xml:space="preserve">Ευχαριστώ, κύριε Πρόεδρε. </w:t>
      </w:r>
    </w:p>
    <w:p w14:paraId="50618F0D" w14:textId="77777777" w:rsidR="008F2976" w:rsidRDefault="00CE3D49">
      <w:pPr>
        <w:tabs>
          <w:tab w:val="left" w:pos="1494"/>
        </w:tabs>
        <w:spacing w:line="600" w:lineRule="auto"/>
        <w:ind w:firstLine="720"/>
        <w:jc w:val="both"/>
        <w:rPr>
          <w:rFonts w:eastAsia="Times New Roman" w:cs="Times New Roman"/>
          <w:szCs w:val="24"/>
        </w:rPr>
      </w:pPr>
      <w:r>
        <w:rPr>
          <w:rFonts w:eastAsia="Times New Roman" w:cs="Times New Roman"/>
          <w:szCs w:val="24"/>
        </w:rPr>
        <w:t xml:space="preserve">Κύριοι συνάδελφοι –δεν υπάρχουν κυρίες, σωστή ήταν η προσφώνηση του κ. Λοβέρδου προηγουμένως- συζητάμε σήμερα την έκθεση για τον </w:t>
      </w:r>
      <w:r>
        <w:rPr>
          <w:rFonts w:eastAsia="Times New Roman" w:cs="Times New Roman"/>
          <w:szCs w:val="24"/>
        </w:rPr>
        <w:t>α</w:t>
      </w:r>
      <w:r>
        <w:rPr>
          <w:rFonts w:eastAsia="Times New Roman" w:cs="Times New Roman"/>
          <w:szCs w:val="24"/>
        </w:rPr>
        <w:t>πολογισμό του κράτους</w:t>
      </w:r>
      <w:r>
        <w:rPr>
          <w:rFonts w:eastAsia="Times New Roman" w:cs="Times New Roman"/>
          <w:szCs w:val="24"/>
        </w:rPr>
        <w:t xml:space="preserve"> οικονομικού έτους 2015 και τον </w:t>
      </w:r>
      <w:r>
        <w:rPr>
          <w:rFonts w:eastAsia="Times New Roman" w:cs="Times New Roman"/>
          <w:szCs w:val="24"/>
        </w:rPr>
        <w:t>ι</w:t>
      </w:r>
      <w:r>
        <w:rPr>
          <w:rFonts w:eastAsia="Times New Roman" w:cs="Times New Roman"/>
          <w:szCs w:val="24"/>
        </w:rPr>
        <w:t xml:space="preserve">σολογισμό του κράτους οικονομικού έτους 2015. </w:t>
      </w:r>
    </w:p>
    <w:p w14:paraId="50618F0E" w14:textId="77777777" w:rsidR="008F2976" w:rsidRDefault="00CE3D49">
      <w:pPr>
        <w:tabs>
          <w:tab w:val="left" w:pos="1494"/>
        </w:tabs>
        <w:spacing w:line="600" w:lineRule="auto"/>
        <w:ind w:firstLine="720"/>
        <w:jc w:val="both"/>
        <w:rPr>
          <w:rFonts w:eastAsia="Times New Roman" w:cs="Times New Roman"/>
          <w:szCs w:val="24"/>
        </w:rPr>
      </w:pPr>
      <w:r>
        <w:rPr>
          <w:rFonts w:eastAsia="Times New Roman" w:cs="Times New Roman"/>
          <w:szCs w:val="24"/>
        </w:rPr>
        <w:lastRenderedPageBreak/>
        <w:t xml:space="preserve">Πράγματι, το 2015 δεν είναι μια κοινή χρονιά. Τα εξήγησε, νομίζω, με τρόπο αναλυτικό και σαφή ο εισηγητής της Αξιωματικής Αντιπολίτευσης ο καθηγητής κ. </w:t>
      </w:r>
      <w:proofErr w:type="spellStart"/>
      <w:r>
        <w:rPr>
          <w:rFonts w:eastAsia="Times New Roman" w:cs="Times New Roman"/>
          <w:szCs w:val="24"/>
        </w:rPr>
        <w:t>Φορτσάκης</w:t>
      </w:r>
      <w:proofErr w:type="spellEnd"/>
      <w:r>
        <w:rPr>
          <w:rFonts w:eastAsia="Times New Roman" w:cs="Times New Roman"/>
          <w:szCs w:val="24"/>
        </w:rPr>
        <w:t xml:space="preserve">. </w:t>
      </w:r>
    </w:p>
    <w:p w14:paraId="50618F0F" w14:textId="77777777" w:rsidR="008F2976" w:rsidRDefault="00CE3D49">
      <w:pPr>
        <w:tabs>
          <w:tab w:val="left" w:pos="1494"/>
        </w:tabs>
        <w:spacing w:line="600" w:lineRule="auto"/>
        <w:ind w:firstLine="720"/>
        <w:jc w:val="both"/>
        <w:rPr>
          <w:rFonts w:eastAsia="Times New Roman" w:cs="Times New Roman"/>
          <w:szCs w:val="24"/>
        </w:rPr>
      </w:pPr>
      <w:r>
        <w:rPr>
          <w:rFonts w:eastAsia="Times New Roman" w:cs="Times New Roman"/>
          <w:szCs w:val="24"/>
        </w:rPr>
        <w:t xml:space="preserve">Το 2015 έχει στοιχεία μοναδικότητας στην ελληνική ιστορία. Είναι ένα χρόνος ο οποίος θα συζητείται, θα γραφούν πολλά βιβλία γι’ αυτόν, θα αναλυθεί, θα αποδοθούν ευθύνες, θα υπάρξει μια ευρύτατη πολιτική αποτίμηση. </w:t>
      </w:r>
    </w:p>
    <w:p w14:paraId="50618F10" w14:textId="77777777" w:rsidR="008F2976" w:rsidRDefault="00CE3D49">
      <w:pPr>
        <w:tabs>
          <w:tab w:val="left" w:pos="1494"/>
        </w:tabs>
        <w:spacing w:line="600" w:lineRule="auto"/>
        <w:ind w:firstLine="720"/>
        <w:jc w:val="both"/>
        <w:rPr>
          <w:rFonts w:eastAsia="Times New Roman" w:cs="Times New Roman"/>
          <w:szCs w:val="24"/>
        </w:rPr>
      </w:pPr>
      <w:r>
        <w:rPr>
          <w:rFonts w:eastAsia="Times New Roman" w:cs="Times New Roman"/>
          <w:szCs w:val="24"/>
        </w:rPr>
        <w:t>Αυτό το οποίο είναι σαφές</w:t>
      </w:r>
      <w:r>
        <w:rPr>
          <w:rFonts w:eastAsia="Times New Roman" w:cs="Times New Roman"/>
          <w:szCs w:val="24"/>
        </w:rPr>
        <w:t>,</w:t>
      </w:r>
      <w:r>
        <w:rPr>
          <w:rFonts w:eastAsia="Times New Roman" w:cs="Times New Roman"/>
          <w:szCs w:val="24"/>
        </w:rPr>
        <w:t xml:space="preserve"> είναι ότι ο χρ</w:t>
      </w:r>
      <w:r>
        <w:rPr>
          <w:rFonts w:eastAsia="Times New Roman" w:cs="Times New Roman"/>
          <w:szCs w:val="24"/>
        </w:rPr>
        <w:t xml:space="preserve">όνος εκείνος υπήρξε ένας χρόνος μεγάλης κρίσης και ένας χρόνος στον οποίο η ελληνική οικονομία υπέστη πολύ μεγάλες ζημιές. Υπέστη τεράστιες ζημιές το τραπεζικό σύστημα. Υπέστησαν τεράστιες ζημιές η καθεμιά και ο καθένας Έλληνας πολίτης. </w:t>
      </w:r>
    </w:p>
    <w:p w14:paraId="50618F11" w14:textId="77777777" w:rsidR="008F2976" w:rsidRDefault="00CE3D49">
      <w:pPr>
        <w:tabs>
          <w:tab w:val="left" w:pos="1494"/>
        </w:tabs>
        <w:spacing w:line="600" w:lineRule="auto"/>
        <w:ind w:firstLine="720"/>
        <w:jc w:val="both"/>
        <w:rPr>
          <w:rFonts w:eastAsia="Times New Roman" w:cs="Times New Roman"/>
          <w:szCs w:val="24"/>
        </w:rPr>
      </w:pPr>
      <w:r>
        <w:rPr>
          <w:rFonts w:eastAsia="Times New Roman" w:cs="Times New Roman"/>
          <w:szCs w:val="24"/>
        </w:rPr>
        <w:t>Ειλικρινά παρακολο</w:t>
      </w:r>
      <w:r>
        <w:rPr>
          <w:rFonts w:eastAsia="Times New Roman" w:cs="Times New Roman"/>
          <w:szCs w:val="24"/>
        </w:rPr>
        <w:t>υθώ με πολύ μεγάλη έκπληξη την ειλικριν</w:t>
      </w:r>
      <w:r>
        <w:rPr>
          <w:rFonts w:eastAsia="Times New Roman" w:cs="Times New Roman"/>
          <w:szCs w:val="24"/>
        </w:rPr>
        <w:t>ά</w:t>
      </w:r>
      <w:r>
        <w:rPr>
          <w:rFonts w:eastAsia="Times New Roman" w:cs="Times New Roman"/>
          <w:szCs w:val="24"/>
        </w:rPr>
        <w:t xml:space="preserve"> -αν θέλετε- επίπονη προσπάθεια των συναδέλφων που στηρίζουν την Κυβέρνηση να αποδείξουν τι, για να το κατανοήσουμε. Προσπαθούν να αποδείξουν ότι το 2015 υπήρξε μια επωφελής χρονιά για την ελληνική οικονομία; Να κατα</w:t>
      </w:r>
      <w:r>
        <w:rPr>
          <w:rFonts w:eastAsia="Times New Roman" w:cs="Times New Roman"/>
          <w:szCs w:val="24"/>
        </w:rPr>
        <w:t>λάβουμε ποιος είναι ο βασικός ισχυρισμός. Τι ισχυρίζεται η Συμπολίτευση; Ισχυρίζεται ότι το 2015 χάρη στους δικούς τους χειρισμούς αποφεύχθηκαν κά</w:t>
      </w:r>
      <w:r>
        <w:rPr>
          <w:rFonts w:eastAsia="Times New Roman" w:cs="Times New Roman"/>
          <w:szCs w:val="24"/>
        </w:rPr>
        <w:lastRenderedPageBreak/>
        <w:t>ποια χειρότερα τα οποία δεν κατονομάζονται; Τι είναι αυτό το οποίο αποτελεί το αφήγημα της κυβερνητικής πλειοψ</w:t>
      </w:r>
      <w:r>
        <w:rPr>
          <w:rFonts w:eastAsia="Times New Roman" w:cs="Times New Roman"/>
          <w:szCs w:val="24"/>
        </w:rPr>
        <w:t xml:space="preserve">ηφίας για το 2015; Διότι υπάρχουν συγκεκριμένα δεδομένα. </w:t>
      </w:r>
    </w:p>
    <w:p w14:paraId="50618F12" w14:textId="77777777" w:rsidR="008F2976" w:rsidRDefault="00CE3D49">
      <w:pPr>
        <w:tabs>
          <w:tab w:val="left" w:pos="1494"/>
        </w:tabs>
        <w:spacing w:line="600" w:lineRule="auto"/>
        <w:ind w:firstLine="720"/>
        <w:jc w:val="both"/>
        <w:rPr>
          <w:rFonts w:eastAsia="Times New Roman" w:cs="Times New Roman"/>
          <w:szCs w:val="24"/>
        </w:rPr>
      </w:pPr>
      <w:r>
        <w:rPr>
          <w:rFonts w:eastAsia="Times New Roman" w:cs="Times New Roman"/>
          <w:szCs w:val="24"/>
        </w:rPr>
        <w:t>Το 2015 υπάρχουν δύο εκλογικές αναμετρήσεις, νικηφόρες και οι δύο για την Κυβέρνηση. Υπάρχει ένα δημοψήφισμα, νικηφόρο, επίσης, θριαμβευτικό για την Κυβέρνηση με 62%. Υπάρχει μια διαπραγμάτευση κατα</w:t>
      </w:r>
      <w:r>
        <w:rPr>
          <w:rFonts w:eastAsia="Times New Roman" w:cs="Times New Roman"/>
          <w:szCs w:val="24"/>
        </w:rPr>
        <w:t xml:space="preserve">στροφική για τη χώρα και την οικονομία. Υπάρχει και το μοναδικό μεταπολεμικό γεγονός, καθ’ όσον τουλάχιστον γνωρίζω, του κλεισίματος των τραπεζών και της πλήρους απαξίωσής τους. </w:t>
      </w:r>
    </w:p>
    <w:p w14:paraId="50618F13" w14:textId="77777777" w:rsidR="008F2976" w:rsidRDefault="00CE3D49">
      <w:pPr>
        <w:tabs>
          <w:tab w:val="left" w:pos="1494"/>
        </w:tabs>
        <w:spacing w:line="600" w:lineRule="auto"/>
        <w:ind w:firstLine="720"/>
        <w:jc w:val="both"/>
        <w:rPr>
          <w:rFonts w:eastAsia="Times New Roman" w:cs="Times New Roman"/>
          <w:szCs w:val="24"/>
        </w:rPr>
      </w:pPr>
      <w:r>
        <w:rPr>
          <w:rFonts w:eastAsia="Times New Roman" w:cs="Times New Roman"/>
          <w:szCs w:val="24"/>
        </w:rPr>
        <w:t>Από όλο αυτό, πώς μπορεί να προκύψει και να υποστηριχθεί το κυβερνητικό αφήγη</w:t>
      </w:r>
      <w:r>
        <w:rPr>
          <w:rFonts w:eastAsia="Times New Roman" w:cs="Times New Roman"/>
          <w:szCs w:val="24"/>
        </w:rPr>
        <w:t>μα περί μιας επιτυχούς χρονιάς και μάλιστα με φιλιππικούς εναντίον της σημερινής Αντιπολίτευσης -</w:t>
      </w:r>
      <w:r>
        <w:rPr>
          <w:rFonts w:eastAsia="Times New Roman" w:cs="Times New Roman"/>
          <w:szCs w:val="24"/>
        </w:rPr>
        <w:t>κ</w:t>
      </w:r>
      <w:r>
        <w:rPr>
          <w:rFonts w:eastAsia="Times New Roman" w:cs="Times New Roman"/>
          <w:szCs w:val="24"/>
        </w:rPr>
        <w:t>υβέρνησης κατά το 2014- με ιερεμιάδες για το πού η τότε συγκυβέρνηση οδηγούσε την ελληνική οικονομία, αγνοώντας τους χιλιοειπωμένους αριθμούς, ότι το 2014 έκλ</w:t>
      </w:r>
      <w:r>
        <w:rPr>
          <w:rFonts w:eastAsia="Times New Roman" w:cs="Times New Roman"/>
          <w:szCs w:val="24"/>
        </w:rPr>
        <w:t xml:space="preserve">εισε με ανάπτυξη, ότι το 2015 θα είχε μια σημαντική ανάπτυξη περίπου 2,9% -αντ’ αυτού, έκλεισε με ύφεση- και εν πάση </w:t>
      </w:r>
      <w:proofErr w:type="spellStart"/>
      <w:r>
        <w:rPr>
          <w:rFonts w:eastAsia="Times New Roman" w:cs="Times New Roman"/>
          <w:szCs w:val="24"/>
        </w:rPr>
        <w:t>περιπτώσει</w:t>
      </w:r>
      <w:proofErr w:type="spellEnd"/>
      <w:r>
        <w:rPr>
          <w:rFonts w:eastAsia="Times New Roman" w:cs="Times New Roman"/>
          <w:szCs w:val="24"/>
        </w:rPr>
        <w:t>, με διάφορα άλλα;</w:t>
      </w:r>
    </w:p>
    <w:p w14:paraId="50618F14" w14:textId="77777777" w:rsidR="008F2976" w:rsidRDefault="00CE3D49">
      <w:pPr>
        <w:tabs>
          <w:tab w:val="left" w:pos="2585"/>
        </w:tabs>
        <w:spacing w:line="600" w:lineRule="auto"/>
        <w:ind w:firstLine="720"/>
        <w:jc w:val="both"/>
        <w:rPr>
          <w:rFonts w:eastAsia="Times New Roman" w:cs="Times New Roman"/>
          <w:szCs w:val="24"/>
        </w:rPr>
      </w:pPr>
      <w:r>
        <w:rPr>
          <w:rFonts w:eastAsia="Times New Roman" w:cs="Times New Roman"/>
          <w:szCs w:val="24"/>
        </w:rPr>
        <w:lastRenderedPageBreak/>
        <w:t xml:space="preserve">Πρέπει να πω, όμως, ότι διάβασα, βέβαια, την εισήγηση </w:t>
      </w:r>
      <w:r>
        <w:rPr>
          <w:rFonts w:eastAsia="Times New Roman" w:cs="Times New Roman"/>
          <w:szCs w:val="24"/>
        </w:rPr>
        <w:t xml:space="preserve">στην έκθεση της επιτροπής </w:t>
      </w:r>
      <w:r>
        <w:rPr>
          <w:rFonts w:eastAsia="Times New Roman" w:cs="Times New Roman"/>
          <w:szCs w:val="24"/>
        </w:rPr>
        <w:t xml:space="preserve">του παριστάμενου Υπουργού κ. </w:t>
      </w:r>
      <w:proofErr w:type="spellStart"/>
      <w:r>
        <w:rPr>
          <w:rFonts w:eastAsia="Times New Roman" w:cs="Times New Roman"/>
          <w:szCs w:val="24"/>
        </w:rPr>
        <w:t>Χ</w:t>
      </w:r>
      <w:r>
        <w:rPr>
          <w:rFonts w:eastAsia="Times New Roman" w:cs="Times New Roman"/>
          <w:szCs w:val="24"/>
        </w:rPr>
        <w:t>ουλιαράκη</w:t>
      </w:r>
      <w:proofErr w:type="spellEnd"/>
      <w:r>
        <w:rPr>
          <w:rFonts w:eastAsia="Times New Roman" w:cs="Times New Roman"/>
          <w:szCs w:val="24"/>
        </w:rPr>
        <w:t xml:space="preserve">, η οποία έχει στοιχεία σεμνότητας και ρεαλισμού. Περιορίζεται στους αριθμούς. Δεν κάνει γενικούς χαρακτηρισμούς. Δεν προβαίνει σε συνολικούς αφορισμούς. Ίσως πίσω από τις γραμμές των </w:t>
      </w:r>
      <w:proofErr w:type="spellStart"/>
      <w:r>
        <w:rPr>
          <w:rFonts w:eastAsia="Times New Roman" w:cs="Times New Roman"/>
          <w:szCs w:val="24"/>
        </w:rPr>
        <w:t>λεχθέντων</w:t>
      </w:r>
      <w:proofErr w:type="spellEnd"/>
      <w:r>
        <w:rPr>
          <w:rFonts w:eastAsia="Times New Roman" w:cs="Times New Roman"/>
          <w:szCs w:val="24"/>
        </w:rPr>
        <w:t xml:space="preserve"> του υπάρχει και μία αίσθηση ότι θα πρέπει να επανέλθο</w:t>
      </w:r>
      <w:r>
        <w:rPr>
          <w:rFonts w:eastAsia="Times New Roman" w:cs="Times New Roman"/>
          <w:szCs w:val="24"/>
        </w:rPr>
        <w:t>υμε σε έναν ρεαλισμό.</w:t>
      </w:r>
    </w:p>
    <w:p w14:paraId="50618F15" w14:textId="77777777" w:rsidR="008F2976" w:rsidRDefault="00CE3D49">
      <w:pPr>
        <w:tabs>
          <w:tab w:val="left" w:pos="2585"/>
        </w:tabs>
        <w:spacing w:line="600" w:lineRule="auto"/>
        <w:ind w:firstLine="720"/>
        <w:jc w:val="both"/>
        <w:rPr>
          <w:rFonts w:eastAsia="Times New Roman" w:cs="Times New Roman"/>
          <w:szCs w:val="24"/>
        </w:rPr>
      </w:pPr>
      <w:r>
        <w:rPr>
          <w:rFonts w:eastAsia="Times New Roman" w:cs="Times New Roman"/>
          <w:szCs w:val="24"/>
        </w:rPr>
        <w:t xml:space="preserve">Οφείλω να πω, βέβαια, ότι μου έχει κάνει εντύπωση, γιατί είμαι από αυτούς που διαβάζω ό,τι κυκλοφορεί και προσπαθώ να καταλάβω αυτά τα χρόνια. Κύριε Υπουργέ, είναι πολύ ενδιαφέρον το πώς σας περιγράφει ο τότε προϊστάμενός σας κ. </w:t>
      </w:r>
      <w:proofErr w:type="spellStart"/>
      <w:r>
        <w:rPr>
          <w:rFonts w:eastAsia="Times New Roman" w:cs="Times New Roman"/>
          <w:szCs w:val="24"/>
        </w:rPr>
        <w:t>Βαρου</w:t>
      </w:r>
      <w:r>
        <w:rPr>
          <w:rFonts w:eastAsia="Times New Roman" w:cs="Times New Roman"/>
          <w:szCs w:val="24"/>
        </w:rPr>
        <w:t>φάκης</w:t>
      </w:r>
      <w:proofErr w:type="spellEnd"/>
      <w:r>
        <w:rPr>
          <w:rFonts w:eastAsia="Times New Roman" w:cs="Times New Roman"/>
          <w:szCs w:val="24"/>
        </w:rPr>
        <w:t xml:space="preserve">. Θα το έχετε διαβάσει, είμαι σίγουρος, έστω και αν δεν θα θέλατε να σας το θυμίσει κανείς σε αυτή την Αίθουσα. </w:t>
      </w:r>
    </w:p>
    <w:p w14:paraId="50618F16" w14:textId="77777777" w:rsidR="008F2976" w:rsidRDefault="00CE3D49">
      <w:pPr>
        <w:tabs>
          <w:tab w:val="left" w:pos="2585"/>
        </w:tabs>
        <w:spacing w:line="600" w:lineRule="auto"/>
        <w:ind w:firstLine="720"/>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ο τρόπος με τον οποίο σας περιγράφει, δημιουργεί πάρα πολλά ερωτήματα είτε γι’ αυτόν είτε για εσάς, βέβαια, αλλά αποκλ</w:t>
      </w:r>
      <w:r>
        <w:rPr>
          <w:rFonts w:eastAsia="Times New Roman" w:cs="Times New Roman"/>
          <w:szCs w:val="24"/>
        </w:rPr>
        <w:t>είεται και οι δύο να είστε στην ορθή πλευρά του λό</w:t>
      </w:r>
      <w:r>
        <w:rPr>
          <w:rFonts w:eastAsia="Times New Roman" w:cs="Times New Roman"/>
          <w:szCs w:val="24"/>
        </w:rPr>
        <w:t>φ</w:t>
      </w:r>
      <w:r>
        <w:rPr>
          <w:rFonts w:eastAsia="Times New Roman" w:cs="Times New Roman"/>
          <w:szCs w:val="24"/>
        </w:rPr>
        <w:t xml:space="preserve">ου, αποκλείεται και οι δύο να είστε στην ορθή πλευρά του εθνικού συμφέροντος. Ένας εκ των δύο είναι σε λάθος πλευρά συνολικά του επιχειρήματος. </w:t>
      </w:r>
    </w:p>
    <w:p w14:paraId="50618F17" w14:textId="77777777" w:rsidR="008F2976" w:rsidRDefault="00CE3D49">
      <w:pPr>
        <w:tabs>
          <w:tab w:val="left" w:pos="2585"/>
        </w:tabs>
        <w:spacing w:line="600" w:lineRule="auto"/>
        <w:ind w:firstLine="720"/>
        <w:jc w:val="both"/>
        <w:rPr>
          <w:rFonts w:eastAsia="Times New Roman" w:cs="Times New Roman"/>
          <w:szCs w:val="24"/>
        </w:rPr>
      </w:pPr>
      <w:r>
        <w:rPr>
          <w:rFonts w:eastAsia="Times New Roman" w:cs="Times New Roman"/>
          <w:szCs w:val="24"/>
        </w:rPr>
        <w:lastRenderedPageBreak/>
        <w:t>Βεβαίως, αυτό για εσάς πιθανότατα δεν έχει καμία ευθύνη, διό</w:t>
      </w:r>
      <w:r>
        <w:rPr>
          <w:rFonts w:eastAsia="Times New Roman" w:cs="Times New Roman"/>
          <w:szCs w:val="24"/>
        </w:rPr>
        <w:t xml:space="preserve">τι μέσα σας υποστηρίζετε ότι είστε στην ορθή πλευρά κατά το γνωστό ρητό: «Την αγαθή μερίδα </w:t>
      </w:r>
      <w:proofErr w:type="spellStart"/>
      <w:r>
        <w:rPr>
          <w:rFonts w:eastAsia="Times New Roman" w:cs="Times New Roman"/>
          <w:szCs w:val="24"/>
        </w:rPr>
        <w:t>εξελέξατο</w:t>
      </w:r>
      <w:proofErr w:type="spellEnd"/>
      <w:r>
        <w:rPr>
          <w:rFonts w:eastAsia="Times New Roman" w:cs="Times New Roman"/>
          <w:szCs w:val="24"/>
        </w:rPr>
        <w:t xml:space="preserve">». Όμως κυρίες και κύριοι συνάδελφοι, θέμα για τον Πρωθυπουργό υπάρχει, διότι ο κ. </w:t>
      </w:r>
      <w:proofErr w:type="spellStart"/>
      <w:r>
        <w:rPr>
          <w:rFonts w:eastAsia="Times New Roman" w:cs="Times New Roman"/>
          <w:szCs w:val="24"/>
        </w:rPr>
        <w:t>Χουλιαράκης</w:t>
      </w:r>
      <w:proofErr w:type="spellEnd"/>
      <w:r>
        <w:rPr>
          <w:rFonts w:eastAsia="Times New Roman" w:cs="Times New Roman"/>
          <w:szCs w:val="24"/>
        </w:rPr>
        <w:t xml:space="preserve"> μπορεί να λέει τώρα ήρεμος μέσα του και δεν μπορεί να το εκφρ</w:t>
      </w:r>
      <w:r>
        <w:rPr>
          <w:rFonts w:eastAsia="Times New Roman" w:cs="Times New Roman"/>
          <w:szCs w:val="24"/>
        </w:rPr>
        <w:t xml:space="preserve">άσει έξω του: «Εγώ είχα δίκιο τότε». Όμως, ο Πρωθυπουργός είχε και τον κ. </w:t>
      </w:r>
      <w:proofErr w:type="spellStart"/>
      <w:r>
        <w:rPr>
          <w:rFonts w:eastAsia="Times New Roman" w:cs="Times New Roman"/>
          <w:szCs w:val="24"/>
        </w:rPr>
        <w:t>Βαρουφάκη</w:t>
      </w:r>
      <w:proofErr w:type="spellEnd"/>
      <w:r>
        <w:rPr>
          <w:rFonts w:eastAsia="Times New Roman" w:cs="Times New Roman"/>
          <w:szCs w:val="24"/>
        </w:rPr>
        <w:t xml:space="preserve"> και τον κ. </w:t>
      </w:r>
      <w:proofErr w:type="spellStart"/>
      <w:r>
        <w:rPr>
          <w:rFonts w:eastAsia="Times New Roman" w:cs="Times New Roman"/>
          <w:szCs w:val="24"/>
        </w:rPr>
        <w:t>Χουλιαράκη</w:t>
      </w:r>
      <w:proofErr w:type="spellEnd"/>
      <w:r>
        <w:rPr>
          <w:rFonts w:eastAsia="Times New Roman" w:cs="Times New Roman"/>
          <w:szCs w:val="24"/>
        </w:rPr>
        <w:t xml:space="preserve">. Και αν είχε δίκιο ο κ. </w:t>
      </w:r>
      <w:proofErr w:type="spellStart"/>
      <w:r>
        <w:rPr>
          <w:rFonts w:eastAsia="Times New Roman" w:cs="Times New Roman"/>
          <w:szCs w:val="24"/>
        </w:rPr>
        <w:t>Χουλιαράκης</w:t>
      </w:r>
      <w:proofErr w:type="spellEnd"/>
      <w:r>
        <w:rPr>
          <w:rFonts w:eastAsia="Times New Roman" w:cs="Times New Roman"/>
          <w:szCs w:val="24"/>
        </w:rPr>
        <w:t xml:space="preserve">, είχε μεγάλο άδικο ο κ. </w:t>
      </w:r>
      <w:proofErr w:type="spellStart"/>
      <w:r>
        <w:rPr>
          <w:rFonts w:eastAsia="Times New Roman" w:cs="Times New Roman"/>
          <w:szCs w:val="24"/>
        </w:rPr>
        <w:t>Βαρουφάκης</w:t>
      </w:r>
      <w:proofErr w:type="spellEnd"/>
      <w:r>
        <w:rPr>
          <w:rFonts w:eastAsia="Times New Roman" w:cs="Times New Roman"/>
          <w:szCs w:val="24"/>
        </w:rPr>
        <w:t>. Και όταν λέμε «άδικο», δεν εννοούμε απλή απόδοση δικαίου και αδίκου σε ένα απλ</w:t>
      </w:r>
      <w:r>
        <w:rPr>
          <w:rFonts w:eastAsia="Times New Roman" w:cs="Times New Roman"/>
          <w:szCs w:val="24"/>
        </w:rPr>
        <w:t>ό επιχείρημα, αλλά μία διαπραγμάτευση η οποία οδήγησε τη χώρα στο χείλος της καταστροφής και επέφερε τεράστιες ζημιές.</w:t>
      </w:r>
    </w:p>
    <w:p w14:paraId="50618F18" w14:textId="77777777" w:rsidR="008F2976" w:rsidRDefault="00CE3D49">
      <w:pPr>
        <w:tabs>
          <w:tab w:val="left" w:pos="2585"/>
        </w:tabs>
        <w:spacing w:line="600" w:lineRule="auto"/>
        <w:ind w:firstLine="720"/>
        <w:jc w:val="both"/>
        <w:rPr>
          <w:rFonts w:eastAsia="Times New Roman" w:cs="Times New Roman"/>
          <w:szCs w:val="24"/>
        </w:rPr>
      </w:pPr>
      <w:r>
        <w:rPr>
          <w:rFonts w:eastAsia="Times New Roman" w:cs="Times New Roman"/>
          <w:szCs w:val="24"/>
        </w:rPr>
        <w:t>Ειλικρινά κάποια στιγμή, ανεξαρτήτως του νικηφόρου για εσάς εκλογικού αποτελέσματος και του νικηφόρου για εσάς δημοψηφίσματος, θα έρθει η</w:t>
      </w:r>
      <w:r>
        <w:rPr>
          <w:rFonts w:eastAsia="Times New Roman" w:cs="Times New Roman"/>
          <w:szCs w:val="24"/>
        </w:rPr>
        <w:t xml:space="preserve"> επόμενη κρίση του ελληνικού λαού. Κύριε συνάδελφε, μην ονειρεύεστε τη δεκαετία που αρχίζει με «δύο» μπροστά. Θα τελειώσετε γρήγορα. Θα τελειώσετε πιθανότατα το 2018. Ίσως μπορείτε να συρθείτε μέχρι τις αρχές του 2019. Δεν θα το στοιχημάτιζα. Αλλά εν πάση </w:t>
      </w:r>
      <w:proofErr w:type="spellStart"/>
      <w:r>
        <w:rPr>
          <w:rFonts w:eastAsia="Times New Roman" w:cs="Times New Roman"/>
          <w:szCs w:val="24"/>
        </w:rPr>
        <w:t>περιπτώσει</w:t>
      </w:r>
      <w:proofErr w:type="spellEnd"/>
      <w:r>
        <w:rPr>
          <w:rFonts w:eastAsia="Times New Roman" w:cs="Times New Roman"/>
          <w:szCs w:val="24"/>
        </w:rPr>
        <w:t xml:space="preserve"> θα συρθείτε. </w:t>
      </w:r>
    </w:p>
    <w:p w14:paraId="50618F19" w14:textId="77777777" w:rsidR="008F2976" w:rsidRDefault="00CE3D49">
      <w:pPr>
        <w:tabs>
          <w:tab w:val="left" w:pos="2585"/>
        </w:tabs>
        <w:spacing w:line="600" w:lineRule="auto"/>
        <w:ind w:firstLine="720"/>
        <w:jc w:val="both"/>
        <w:rPr>
          <w:rFonts w:eastAsia="Times New Roman" w:cs="Times New Roman"/>
          <w:szCs w:val="24"/>
        </w:rPr>
      </w:pPr>
      <w:r>
        <w:rPr>
          <w:rFonts w:eastAsia="Times New Roman" w:cs="Times New Roman"/>
          <w:b/>
          <w:szCs w:val="24"/>
        </w:rPr>
        <w:t xml:space="preserve">ΧΡΗΣΤΟΣ ΜΠΓΙΑΛΑΣ: </w:t>
      </w:r>
      <w:r>
        <w:rPr>
          <w:rFonts w:eastAsia="Times New Roman" w:cs="Times New Roman"/>
          <w:szCs w:val="24"/>
        </w:rPr>
        <w:t>Κάθε τρίμηνο αναθεωρείτε!</w:t>
      </w:r>
    </w:p>
    <w:p w14:paraId="50618F1A" w14:textId="77777777" w:rsidR="008F2976" w:rsidRDefault="00CE3D49">
      <w:pPr>
        <w:tabs>
          <w:tab w:val="left" w:pos="2585"/>
        </w:tabs>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 xml:space="preserve">Κύριε </w:t>
      </w:r>
      <w:proofErr w:type="spellStart"/>
      <w:r>
        <w:rPr>
          <w:rFonts w:eastAsia="Times New Roman" w:cs="Times New Roman"/>
          <w:szCs w:val="24"/>
        </w:rPr>
        <w:t>Μπγιάλα</w:t>
      </w:r>
      <w:proofErr w:type="spellEnd"/>
      <w:r>
        <w:rPr>
          <w:rFonts w:eastAsia="Times New Roman" w:cs="Times New Roman"/>
          <w:szCs w:val="24"/>
        </w:rPr>
        <w:t>, ήρεμα, σας παρακαλώ.</w:t>
      </w:r>
    </w:p>
    <w:p w14:paraId="50618F1B" w14:textId="77777777" w:rsidR="008F2976" w:rsidRDefault="00CE3D49">
      <w:pPr>
        <w:tabs>
          <w:tab w:val="left" w:pos="2585"/>
        </w:tabs>
        <w:spacing w:line="600" w:lineRule="auto"/>
        <w:ind w:firstLine="720"/>
        <w:jc w:val="both"/>
        <w:rPr>
          <w:rFonts w:eastAsia="Times New Roman" w:cs="Times New Roman"/>
          <w:szCs w:val="24"/>
        </w:rPr>
      </w:pPr>
      <w:r>
        <w:rPr>
          <w:rFonts w:eastAsia="Times New Roman" w:cs="Times New Roman"/>
          <w:b/>
          <w:szCs w:val="24"/>
        </w:rPr>
        <w:t xml:space="preserve">ΝΙΚΟΛΑΟΣ ΔΕΝΔΙΑΣ: </w:t>
      </w:r>
      <w:r>
        <w:rPr>
          <w:rFonts w:eastAsia="Times New Roman" w:cs="Times New Roman"/>
          <w:szCs w:val="24"/>
        </w:rPr>
        <w:t xml:space="preserve">Ήδη ως Κυβέρνηση σύρεστε. Μιας και έτσι λίγο με τσιγκλάτε, αν θέλετε να σας </w:t>
      </w:r>
      <w:proofErr w:type="spellStart"/>
      <w:r>
        <w:rPr>
          <w:rFonts w:eastAsia="Times New Roman" w:cs="Times New Roman"/>
          <w:szCs w:val="24"/>
        </w:rPr>
        <w:t>καταλογοποιήσω</w:t>
      </w:r>
      <w:proofErr w:type="spellEnd"/>
      <w:r>
        <w:rPr>
          <w:rFonts w:eastAsia="Times New Roman" w:cs="Times New Roman"/>
          <w:szCs w:val="24"/>
        </w:rPr>
        <w:t xml:space="preserve"> τους «θρι</w:t>
      </w:r>
      <w:r>
        <w:rPr>
          <w:rFonts w:eastAsia="Times New Roman" w:cs="Times New Roman"/>
          <w:szCs w:val="24"/>
        </w:rPr>
        <w:t xml:space="preserve">άμβους» σας των τελευταίων μηνών: Ξεκινήσατε με τον «θρίαμβο» της μόλυνσης του Σαρωνικού, συνεχίσατε με τον «θρίαμβο» του ηλεκτρονικού εισιτηρίου, συνεχίσατε με τις περιοδείες των αδειών του κ. </w:t>
      </w:r>
      <w:proofErr w:type="spellStart"/>
      <w:r>
        <w:rPr>
          <w:rFonts w:eastAsia="Times New Roman" w:cs="Times New Roman"/>
          <w:szCs w:val="24"/>
        </w:rPr>
        <w:t>Κουφοντίνα</w:t>
      </w:r>
      <w:proofErr w:type="spellEnd"/>
      <w:r>
        <w:rPr>
          <w:rFonts w:eastAsia="Times New Roman" w:cs="Times New Roman"/>
          <w:szCs w:val="24"/>
        </w:rPr>
        <w:t>. Δεν έχετε προφανώς κα</w:t>
      </w:r>
      <w:r>
        <w:rPr>
          <w:rFonts w:eastAsia="Times New Roman" w:cs="Times New Roman"/>
          <w:szCs w:val="24"/>
        </w:rPr>
        <w:t>μ</w:t>
      </w:r>
      <w:r>
        <w:rPr>
          <w:rFonts w:eastAsia="Times New Roman" w:cs="Times New Roman"/>
          <w:szCs w:val="24"/>
        </w:rPr>
        <w:t>μία ευθύνη για τις πλημμύρες</w:t>
      </w:r>
      <w:r>
        <w:rPr>
          <w:rFonts w:eastAsia="Times New Roman" w:cs="Times New Roman"/>
          <w:szCs w:val="24"/>
        </w:rPr>
        <w:t xml:space="preserve"> στην Αττική και, φαντάζομαι, σας έχουν τύχει και δύο, τρία άλλα τα οποία βοηθούν την ισχυρή εικόνα σας απέναντι στην ελληνική κοινωνία. Και βέβαια, ο προϋπολογισμός τον οποίο θα αρχίσουμε να συζητάμε μεθαύριο, να είστε βέβαιοι ότι θα βοηθήσει πάρα πολύ τι</w:t>
      </w:r>
      <w:r>
        <w:rPr>
          <w:rFonts w:eastAsia="Times New Roman" w:cs="Times New Roman"/>
          <w:szCs w:val="24"/>
        </w:rPr>
        <w:t xml:space="preserve">ς </w:t>
      </w:r>
      <w:proofErr w:type="spellStart"/>
      <w:r>
        <w:rPr>
          <w:rFonts w:eastAsia="Times New Roman" w:cs="Times New Roman"/>
          <w:szCs w:val="24"/>
        </w:rPr>
        <w:t>δημοσκοπικές</w:t>
      </w:r>
      <w:proofErr w:type="spellEnd"/>
      <w:r>
        <w:rPr>
          <w:rFonts w:eastAsia="Times New Roman" w:cs="Times New Roman"/>
          <w:szCs w:val="24"/>
        </w:rPr>
        <w:t xml:space="preserve"> σας επιδόσεις. Είναι βέβαιο ότι μόλις βγείτε έξω, ο ελληνικός λαός θα σας ραίνει με άνθη, όταν αντιληφθεί τι εισηγείστε για την οικονομική του κατάσταση του 2018.</w:t>
      </w:r>
    </w:p>
    <w:p w14:paraId="50618F1C" w14:textId="77777777" w:rsidR="008F2976" w:rsidRDefault="00CE3D49">
      <w:pPr>
        <w:tabs>
          <w:tab w:val="left" w:pos="2585"/>
        </w:tabs>
        <w:spacing w:line="600" w:lineRule="auto"/>
        <w:ind w:firstLine="720"/>
        <w:jc w:val="both"/>
        <w:rPr>
          <w:rFonts w:eastAsia="Times New Roman" w:cs="Times New Roman"/>
          <w:szCs w:val="24"/>
        </w:rPr>
      </w:pPr>
      <w:r>
        <w:rPr>
          <w:rFonts w:eastAsia="Times New Roman" w:cs="Times New Roman"/>
          <w:szCs w:val="24"/>
        </w:rPr>
        <w:t>Απλώς, τελειώνοντας, κύριε Υπουργέ, είπα μερικά καλά λόγια για την εισήγησή σα</w:t>
      </w:r>
      <w:r>
        <w:rPr>
          <w:rFonts w:eastAsia="Times New Roman" w:cs="Times New Roman"/>
          <w:szCs w:val="24"/>
        </w:rPr>
        <w:t xml:space="preserve">ς εδώ, η οποία είναι καταγεγραμμένη. Μου αρέσει πάρα πολύ πώς τελειώνετε αυτή την εισήγηση με μία νότα </w:t>
      </w:r>
      <w:r>
        <w:rPr>
          <w:rFonts w:eastAsia="Times New Roman" w:cs="Times New Roman"/>
          <w:szCs w:val="24"/>
        </w:rPr>
        <w:lastRenderedPageBreak/>
        <w:t xml:space="preserve">κομματικού πατριωτισμού. Λέτε: «Η Κυβέρνηση της Αριστεράς…». Για να είμαι ειλικρινής, εσάς δεν σας τοποθετώ πολύ στην Αριστερά ως γενικό προφίλ, αλλά εν </w:t>
      </w:r>
      <w:r>
        <w:rPr>
          <w:rFonts w:eastAsia="Times New Roman" w:cs="Times New Roman"/>
          <w:szCs w:val="24"/>
        </w:rPr>
        <w:t xml:space="preserve">πάση </w:t>
      </w:r>
      <w:proofErr w:type="spellStart"/>
      <w:r>
        <w:rPr>
          <w:rFonts w:eastAsia="Times New Roman" w:cs="Times New Roman"/>
          <w:szCs w:val="24"/>
        </w:rPr>
        <w:t>περιπτώσει</w:t>
      </w:r>
      <w:proofErr w:type="spellEnd"/>
      <w:r>
        <w:rPr>
          <w:rFonts w:eastAsia="Times New Roman" w:cs="Times New Roman"/>
          <w:szCs w:val="24"/>
        </w:rPr>
        <w:t>, αισθάνεστε την ανάγκη να πείτε και εσείς κάτι.</w:t>
      </w:r>
    </w:p>
    <w:p w14:paraId="50618F1D" w14:textId="77777777" w:rsidR="008F2976" w:rsidRDefault="00CE3D49">
      <w:pPr>
        <w:tabs>
          <w:tab w:val="left" w:pos="2585"/>
        </w:tabs>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Χουλιαράκης</w:t>
      </w:r>
      <w:proofErr w:type="spellEnd"/>
      <w:r>
        <w:rPr>
          <w:rFonts w:eastAsia="Times New Roman" w:cs="Times New Roman"/>
          <w:szCs w:val="24"/>
        </w:rPr>
        <w:t xml:space="preserve"> λέει, κυρίες και κύριοι συνάδελφοι: «Η Κυβέρνηση της Αριστεράς κλήθηκε να διαχειριστεί –ακούστε γιατί έχει ένα στοιχείο αστειότητας- όπως κάνει πάντα στις πιο κρίσιμες στιγμές</w:t>
      </w:r>
      <w:r>
        <w:rPr>
          <w:rFonts w:eastAsia="Times New Roman" w:cs="Times New Roman"/>
          <w:szCs w:val="24"/>
        </w:rPr>
        <w:t xml:space="preserve"> της ιστορίας, με υπευθυνότητα μεγάλα, κρίσιμα εθνικά προβλήματα». </w:t>
      </w:r>
    </w:p>
    <w:p w14:paraId="50618F1E" w14:textId="77777777" w:rsidR="008F2976" w:rsidRDefault="00CE3D49">
      <w:pPr>
        <w:tabs>
          <w:tab w:val="left" w:pos="2585"/>
        </w:tabs>
        <w:spacing w:line="600" w:lineRule="auto"/>
        <w:ind w:firstLine="720"/>
        <w:jc w:val="both"/>
        <w:rPr>
          <w:rFonts w:eastAsia="Times New Roman" w:cs="Times New Roman"/>
          <w:szCs w:val="24"/>
        </w:rPr>
      </w:pPr>
      <w:r>
        <w:rPr>
          <w:rFonts w:eastAsia="Times New Roman" w:cs="Times New Roman"/>
          <w:szCs w:val="24"/>
        </w:rPr>
        <w:t>Αναρωτιέμαι, κυρίες και κύριοι συνάδελφοι, πότε κληθήκατε να χειριστείτε οποιοδήποτε μεγάλο εθνικό πρόβλημα στις κρίσιμες στιγμές της ιστορίας μας. Διότι, απ’ ό,τι ενθυμούμαι, είναι η πρώτ</w:t>
      </w:r>
      <w:r>
        <w:rPr>
          <w:rFonts w:eastAsia="Times New Roman" w:cs="Times New Roman"/>
          <w:szCs w:val="24"/>
        </w:rPr>
        <w:t xml:space="preserve">η φορά που βρίσκεστε στην Κυβέρνηση και με πάσα βεβαιότητα σάς προλέγω και η τελευταία. </w:t>
      </w:r>
    </w:p>
    <w:p w14:paraId="50618F1F" w14:textId="77777777" w:rsidR="008F2976" w:rsidRDefault="00CE3D49">
      <w:pPr>
        <w:tabs>
          <w:tab w:val="left" w:pos="2585"/>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0618F20" w14:textId="77777777" w:rsidR="008F2976" w:rsidRDefault="00CE3D49">
      <w:pPr>
        <w:tabs>
          <w:tab w:val="left" w:pos="2585"/>
        </w:tabs>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Τον λόγο έχει ο Κοινοβουλευτικός Εκπρόσωπος της Χρυσής Αυγής, ο συνάδελφος κ. Παππάς Χρήστος.</w:t>
      </w:r>
    </w:p>
    <w:p w14:paraId="50618F21" w14:textId="77777777" w:rsidR="008F2976" w:rsidRDefault="00CE3D49">
      <w:pPr>
        <w:spacing w:after="0" w:line="600" w:lineRule="auto"/>
        <w:ind w:firstLine="720"/>
        <w:jc w:val="both"/>
        <w:rPr>
          <w:rFonts w:eastAsia="Times New Roman" w:cs="Times New Roman"/>
          <w:b/>
          <w:szCs w:val="24"/>
        </w:rPr>
      </w:pPr>
      <w:r>
        <w:rPr>
          <w:rFonts w:eastAsia="Times New Roman" w:cs="Times New Roman"/>
          <w:b/>
          <w:szCs w:val="24"/>
        </w:rPr>
        <w:t xml:space="preserve">ΧΡΗΣΤΟΣ ΠΑΠΠΑΣ: </w:t>
      </w:r>
      <w:r w:rsidRPr="00996B21">
        <w:rPr>
          <w:rFonts w:eastAsia="Times New Roman" w:cs="Times New Roman"/>
          <w:szCs w:val="24"/>
        </w:rPr>
        <w:t>…</w:t>
      </w:r>
    </w:p>
    <w:p w14:paraId="50618F22" w14:textId="77777777" w:rsidR="008F2976" w:rsidRDefault="00CE3D49">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Κύριε Παππά,</w:t>
      </w:r>
      <w:r>
        <w:rPr>
          <w:rFonts w:eastAsia="Times New Roman" w:cs="Times New Roman"/>
          <w:b/>
          <w:szCs w:val="24"/>
        </w:rPr>
        <w:t xml:space="preserve"> </w:t>
      </w:r>
      <w:r>
        <w:rPr>
          <w:rFonts w:eastAsia="Times New Roman" w:cs="Times New Roman"/>
          <w:szCs w:val="24"/>
        </w:rPr>
        <w:t>ελπίζω ότι αυτό που είπατε να το κάνατε από χιούμορ. Ως χιούμορ το εκλαμβάνω και ζητώ με δική μου</w:t>
      </w:r>
      <w:r>
        <w:rPr>
          <w:rFonts w:eastAsia="Times New Roman" w:cs="Times New Roman"/>
          <w:szCs w:val="24"/>
        </w:rPr>
        <w:t xml:space="preserve"> απόφαση να διαγραφ</w:t>
      </w:r>
      <w:r>
        <w:rPr>
          <w:rFonts w:eastAsia="Times New Roman" w:cs="Times New Roman"/>
          <w:szCs w:val="24"/>
        </w:rPr>
        <w:t>εί</w:t>
      </w:r>
      <w:r>
        <w:rPr>
          <w:rFonts w:eastAsia="Times New Roman" w:cs="Times New Roman"/>
          <w:szCs w:val="24"/>
        </w:rPr>
        <w:t xml:space="preserve"> από τα Πρακτικά.</w:t>
      </w:r>
    </w:p>
    <w:p w14:paraId="50618F23" w14:textId="77777777" w:rsidR="008F2976" w:rsidRDefault="00CE3D49">
      <w:pPr>
        <w:spacing w:after="0" w:line="600" w:lineRule="auto"/>
        <w:ind w:firstLine="720"/>
        <w:jc w:val="both"/>
        <w:rPr>
          <w:rFonts w:eastAsia="Times New Roman" w:cs="Times New Roman"/>
          <w:szCs w:val="24"/>
        </w:rPr>
      </w:pPr>
      <w:r>
        <w:rPr>
          <w:rFonts w:eastAsia="Times New Roman" w:cs="Times New Roman"/>
          <w:b/>
          <w:szCs w:val="24"/>
        </w:rPr>
        <w:t xml:space="preserve">ΧΡΗΣΤΟΣ ΠΑΠΠΑΣ: </w:t>
      </w:r>
      <w:r>
        <w:rPr>
          <w:rFonts w:eastAsia="Times New Roman" w:cs="Times New Roman"/>
          <w:szCs w:val="24"/>
        </w:rPr>
        <w:t>Ναι, κύριε Πρόεδρε, πολύ σωστά, ως χιούμορ! Έχετε απόλυτο δίκιο.</w:t>
      </w:r>
    </w:p>
    <w:p w14:paraId="50618F24" w14:textId="77777777" w:rsidR="008F2976" w:rsidRDefault="00CE3D49">
      <w:pPr>
        <w:spacing w:after="0" w:line="600" w:lineRule="auto"/>
        <w:ind w:firstLine="720"/>
        <w:jc w:val="both"/>
        <w:rPr>
          <w:rFonts w:eastAsia="Times New Roman" w:cs="Times New Roman"/>
          <w:szCs w:val="24"/>
        </w:rPr>
      </w:pPr>
      <w:r>
        <w:rPr>
          <w:rFonts w:eastAsia="Times New Roman" w:cs="Times New Roman"/>
          <w:szCs w:val="24"/>
        </w:rPr>
        <w:t xml:space="preserve">Και ως χιούμορ πρέπει να λάβουμε αυτά που είπε ο κ. </w:t>
      </w:r>
      <w:proofErr w:type="spellStart"/>
      <w:r>
        <w:rPr>
          <w:rFonts w:eastAsia="Times New Roman" w:cs="Times New Roman"/>
          <w:szCs w:val="24"/>
        </w:rPr>
        <w:t>Δένδιας</w:t>
      </w:r>
      <w:proofErr w:type="spellEnd"/>
      <w:r>
        <w:rPr>
          <w:rFonts w:eastAsia="Times New Roman" w:cs="Times New Roman"/>
          <w:szCs w:val="24"/>
        </w:rPr>
        <w:t xml:space="preserve"> προηγουμένως; Γιατί σε μία ατμόσφαιρα φαιδρότητας ο κ. </w:t>
      </w:r>
      <w:proofErr w:type="spellStart"/>
      <w:r>
        <w:rPr>
          <w:rFonts w:eastAsia="Times New Roman" w:cs="Times New Roman"/>
          <w:szCs w:val="24"/>
        </w:rPr>
        <w:t>Δένδιας</w:t>
      </w:r>
      <w:proofErr w:type="spellEnd"/>
      <w:r>
        <w:rPr>
          <w:rFonts w:eastAsia="Times New Roman" w:cs="Times New Roman"/>
          <w:szCs w:val="24"/>
        </w:rPr>
        <w:t xml:space="preserve"> μας είπε ότι </w:t>
      </w:r>
      <w:r>
        <w:rPr>
          <w:rFonts w:eastAsia="Times New Roman" w:cs="Times New Roman"/>
          <w:szCs w:val="24"/>
        </w:rPr>
        <w:t>έχουμε να κάνουμε με ένα κόμμα Αξιωματικής Αντιπολίτευσης, το οποίο δεν μπορεί ή δεν θέλει να αντιμετωπίσει τον ΣΥΡΙΖΑ και διά στόματος του ιδίου του Κοινοβουλευτικού Εκπροσώπου ακούμε ότι οι εκλογές θα πάνε στο τέλος του 2018 ή στις αρχές του 2019.</w:t>
      </w:r>
    </w:p>
    <w:p w14:paraId="50618F25" w14:textId="77777777" w:rsidR="008F2976" w:rsidRDefault="00CE3D49">
      <w:pPr>
        <w:spacing w:after="0" w:line="600" w:lineRule="auto"/>
        <w:ind w:firstLine="720"/>
        <w:jc w:val="both"/>
        <w:rPr>
          <w:rFonts w:eastAsia="Times New Roman" w:cs="Times New Roman"/>
          <w:szCs w:val="24"/>
        </w:rPr>
      </w:pPr>
      <w:r>
        <w:rPr>
          <w:rFonts w:eastAsia="Times New Roman" w:cs="Times New Roman"/>
          <w:szCs w:val="24"/>
        </w:rPr>
        <w:t>Πολύ μ</w:t>
      </w:r>
      <w:r>
        <w:rPr>
          <w:rFonts w:eastAsia="Times New Roman" w:cs="Times New Roman"/>
          <w:szCs w:val="24"/>
        </w:rPr>
        <w:t xml:space="preserve">εγάλη συνοχή, λοιπόν, στη Νέα Δημοκρατία! Ο δελφίνος, κ. </w:t>
      </w:r>
      <w:proofErr w:type="spellStart"/>
      <w:r>
        <w:rPr>
          <w:rFonts w:eastAsia="Times New Roman" w:cs="Times New Roman"/>
          <w:szCs w:val="24"/>
        </w:rPr>
        <w:t>Δένδιας</w:t>
      </w:r>
      <w:proofErr w:type="spellEnd"/>
      <w:r>
        <w:rPr>
          <w:rFonts w:eastAsia="Times New Roman" w:cs="Times New Roman"/>
          <w:szCs w:val="24"/>
        </w:rPr>
        <w:t xml:space="preserve">, θέλει να κερδίσει χρόνο. Αυτό μας είπε τώρα και διάφορα άλλα φαιδρά. </w:t>
      </w:r>
    </w:p>
    <w:p w14:paraId="50618F26" w14:textId="77777777" w:rsidR="008F2976" w:rsidRDefault="00CE3D49">
      <w:pPr>
        <w:spacing w:after="0" w:line="600" w:lineRule="auto"/>
        <w:ind w:firstLine="720"/>
        <w:jc w:val="both"/>
        <w:rPr>
          <w:rFonts w:eastAsia="Times New Roman"/>
          <w:spacing w:val="-8"/>
          <w:szCs w:val="24"/>
        </w:rPr>
      </w:pPr>
      <w:r>
        <w:rPr>
          <w:rFonts w:eastAsia="Times New Roman" w:cs="Times New Roman"/>
          <w:szCs w:val="24"/>
        </w:rPr>
        <w:t xml:space="preserve">Εγώ θέλω να πω για εσάς τους </w:t>
      </w:r>
      <w:proofErr w:type="spellStart"/>
      <w:r>
        <w:rPr>
          <w:rFonts w:eastAsia="Times New Roman" w:cs="Times New Roman"/>
          <w:szCs w:val="24"/>
        </w:rPr>
        <w:t>Συριζαίους</w:t>
      </w:r>
      <w:proofErr w:type="spellEnd"/>
      <w:r>
        <w:rPr>
          <w:rFonts w:eastAsia="Times New Roman" w:cs="Times New Roman"/>
          <w:szCs w:val="24"/>
        </w:rPr>
        <w:t xml:space="preserve"> αυτό που είχε γράψει ο </w:t>
      </w:r>
      <w:r>
        <w:rPr>
          <w:rFonts w:eastAsia="Times New Roman" w:cs="Times New Roman"/>
          <w:szCs w:val="24"/>
        </w:rPr>
        <w:t>ε</w:t>
      </w:r>
      <w:r>
        <w:rPr>
          <w:rFonts w:eastAsia="Times New Roman" w:cs="Times New Roman"/>
          <w:szCs w:val="24"/>
        </w:rPr>
        <w:t xml:space="preserve">υαγγελιστής: </w:t>
      </w:r>
      <w:r>
        <w:rPr>
          <w:rFonts w:eastAsia="Times New Roman"/>
          <w:szCs w:val="24"/>
        </w:rPr>
        <w:t xml:space="preserve">«Και </w:t>
      </w:r>
      <w:r>
        <w:rPr>
          <w:rFonts w:eastAsia="Times New Roman"/>
          <w:spacing w:val="-8"/>
          <w:szCs w:val="24"/>
        </w:rPr>
        <w:t xml:space="preserve">πριν αλέκτορα </w:t>
      </w:r>
      <w:proofErr w:type="spellStart"/>
      <w:r>
        <w:rPr>
          <w:rFonts w:eastAsia="Times New Roman"/>
          <w:spacing w:val="-8"/>
          <w:szCs w:val="24"/>
        </w:rPr>
        <w:t>φωνήσαι</w:t>
      </w:r>
      <w:proofErr w:type="spellEnd"/>
      <w:r>
        <w:rPr>
          <w:rFonts w:eastAsia="Times New Roman"/>
          <w:spacing w:val="-8"/>
          <w:szCs w:val="24"/>
        </w:rPr>
        <w:t xml:space="preserve"> τρις, </w:t>
      </w:r>
      <w:proofErr w:type="spellStart"/>
      <w:r>
        <w:rPr>
          <w:rFonts w:eastAsia="Times New Roman"/>
          <w:spacing w:val="-8"/>
          <w:szCs w:val="24"/>
        </w:rPr>
        <w:t>απαρνήση</w:t>
      </w:r>
      <w:proofErr w:type="spellEnd"/>
      <w:r>
        <w:rPr>
          <w:rFonts w:eastAsia="Times New Roman"/>
          <w:spacing w:val="-8"/>
          <w:szCs w:val="24"/>
        </w:rPr>
        <w:t xml:space="preserve"> μ</w:t>
      </w:r>
      <w:r>
        <w:rPr>
          <w:rFonts w:eastAsia="Times New Roman"/>
          <w:spacing w:val="-8"/>
          <w:szCs w:val="24"/>
        </w:rPr>
        <w:t>ε».</w:t>
      </w:r>
    </w:p>
    <w:p w14:paraId="50618F27" w14:textId="77777777" w:rsidR="008F2976" w:rsidRDefault="00CE3D49">
      <w:pPr>
        <w:spacing w:after="0" w:line="600" w:lineRule="auto"/>
        <w:ind w:firstLine="720"/>
        <w:jc w:val="both"/>
        <w:rPr>
          <w:rFonts w:eastAsia="Times New Roman"/>
          <w:spacing w:val="-8"/>
          <w:szCs w:val="24"/>
        </w:rPr>
      </w:pPr>
      <w:r>
        <w:rPr>
          <w:rFonts w:eastAsia="Times New Roman"/>
          <w:spacing w:val="-8"/>
          <w:szCs w:val="24"/>
        </w:rPr>
        <w:lastRenderedPageBreak/>
        <w:t xml:space="preserve">Τελείωσε χθες το βράδυ το παραμυθάκι της δήθεν φιλολαϊκής πολιτικής του ΣΥΡΙΖΑ. Μία ημέρα κράτησε αυτό το παραμύθι. Κατατέθηκε ο νέος </w:t>
      </w:r>
      <w:proofErr w:type="spellStart"/>
      <w:r>
        <w:rPr>
          <w:rFonts w:eastAsia="Times New Roman"/>
          <w:spacing w:val="-8"/>
          <w:szCs w:val="24"/>
        </w:rPr>
        <w:t>μνημονιακός</w:t>
      </w:r>
      <w:proofErr w:type="spellEnd"/>
      <w:r>
        <w:rPr>
          <w:rFonts w:eastAsia="Times New Roman"/>
          <w:spacing w:val="-8"/>
          <w:szCs w:val="24"/>
        </w:rPr>
        <w:t xml:space="preserve"> προϋπολογισμός, κυρίες και κύριοι, με νέα αιματηρά μέτρα, με μέτρα 2,5 δισεκατομμύρια ευρώ. </w:t>
      </w:r>
    </w:p>
    <w:p w14:paraId="50618F28" w14:textId="77777777" w:rsidR="008F2976" w:rsidRDefault="00CE3D49">
      <w:pPr>
        <w:spacing w:after="0" w:line="600" w:lineRule="auto"/>
        <w:ind w:firstLine="720"/>
        <w:jc w:val="both"/>
        <w:rPr>
          <w:rFonts w:eastAsia="Times New Roman"/>
          <w:spacing w:val="-8"/>
          <w:szCs w:val="24"/>
        </w:rPr>
      </w:pPr>
      <w:r>
        <w:rPr>
          <w:rFonts w:eastAsia="Times New Roman"/>
          <w:spacing w:val="-8"/>
          <w:szCs w:val="24"/>
        </w:rPr>
        <w:t>Αφού μοιράσατ</w:t>
      </w:r>
      <w:r>
        <w:rPr>
          <w:rFonts w:eastAsia="Times New Roman"/>
          <w:spacing w:val="-8"/>
          <w:szCs w:val="24"/>
        </w:rPr>
        <w:t>ε σε ένα ρεσιτάλ αριστερής υποκρισίας το δήθεν «κοινωνικό μέρισμα» -όπως το ονομάσατε- και με αυτό ασχολούνται προπαγανδίζοντας την Κυβέρνηση όλα τα κανάλια, φέρνετε την επόμενη ημέρα από την πίσω πόρτα νέα βαριά μέτρα, που θα πλήξουν τον ελληνικό λαό πολλ</w:t>
      </w:r>
      <w:r>
        <w:rPr>
          <w:rFonts w:eastAsia="Times New Roman"/>
          <w:spacing w:val="-8"/>
          <w:szCs w:val="24"/>
        </w:rPr>
        <w:t>απλάσιες φορές, μέτρα 2,5 δισεκατομμυρίων.</w:t>
      </w:r>
    </w:p>
    <w:p w14:paraId="50618F29" w14:textId="77777777" w:rsidR="008F2976" w:rsidRDefault="00CE3D49">
      <w:pPr>
        <w:spacing w:after="0" w:line="600" w:lineRule="auto"/>
        <w:ind w:firstLine="720"/>
        <w:jc w:val="both"/>
        <w:rPr>
          <w:rFonts w:eastAsia="Times New Roman"/>
          <w:spacing w:val="-8"/>
          <w:szCs w:val="24"/>
        </w:rPr>
      </w:pPr>
      <w:r>
        <w:rPr>
          <w:rFonts w:eastAsia="Times New Roman"/>
          <w:spacing w:val="-8"/>
          <w:szCs w:val="24"/>
        </w:rPr>
        <w:t>Να το ακούει ο κόσμος: Είναι 1,4% του Ακαθάριστου Εθνικού Προϊόντος. Έχουμε αυξήσεις φόρων, μειώσεις στο ΕΚΑΣ, όπως είπαν προηγουμένως και άλλοι, μείωση της έκπτωσης των ιατρικών δαπανών, αύξηση ασφαλιστικών εισφο</w:t>
      </w:r>
      <w:r>
        <w:rPr>
          <w:rFonts w:eastAsia="Times New Roman"/>
          <w:spacing w:val="-8"/>
          <w:szCs w:val="24"/>
        </w:rPr>
        <w:t>ρών για τους ελεύθερους επαγγελματίες. Ουσιαστικά έχετε καταργήσει και αυτή την ανάσα των εκατό δόσεων. Μειώνετε το επίδομα θέρμανσης. Έρχονται νέες μειώσεις σε μισθούς και συντάξεις και καταργείτε και το εθνωφελές και για λόγους όχι μόνο οικονομικούς μειω</w:t>
      </w:r>
      <w:r>
        <w:rPr>
          <w:rFonts w:eastAsia="Times New Roman"/>
          <w:spacing w:val="-8"/>
          <w:szCs w:val="24"/>
        </w:rPr>
        <w:t xml:space="preserve">μένο ΦΠΑ στα νησιά. </w:t>
      </w:r>
    </w:p>
    <w:p w14:paraId="50618F2A" w14:textId="77777777" w:rsidR="008F2976" w:rsidRDefault="00CE3D49">
      <w:pPr>
        <w:spacing w:after="0" w:line="600" w:lineRule="auto"/>
        <w:ind w:firstLine="720"/>
        <w:jc w:val="both"/>
        <w:rPr>
          <w:rFonts w:eastAsia="Times New Roman"/>
          <w:spacing w:val="-8"/>
          <w:szCs w:val="24"/>
        </w:rPr>
      </w:pPr>
      <w:r>
        <w:rPr>
          <w:rFonts w:eastAsia="Times New Roman"/>
          <w:spacing w:val="-8"/>
          <w:szCs w:val="24"/>
        </w:rPr>
        <w:lastRenderedPageBreak/>
        <w:t>Γίνεται, λοιπόν, εύκολα αντιληπτό ότι έχετε επιδείξει και επιδεικνύετε μία βαθύτατη υποκρισία για το μοίρασμα λίγων εκατομμυρίων, το οποίο επιπροσθέτως, για να μην γελιόμαστε, να λέμε αλήθειες, θα περιοριστεί κυρίως σε λαθρομετανάστες.</w:t>
      </w:r>
      <w:r>
        <w:rPr>
          <w:rFonts w:eastAsia="Times New Roman"/>
          <w:spacing w:val="-8"/>
          <w:szCs w:val="24"/>
        </w:rPr>
        <w:t xml:space="preserve"> </w:t>
      </w:r>
    </w:p>
    <w:p w14:paraId="50618F2B" w14:textId="77777777" w:rsidR="008F2976" w:rsidRDefault="00CE3D49">
      <w:pPr>
        <w:spacing w:after="0" w:line="600" w:lineRule="auto"/>
        <w:ind w:firstLine="720"/>
        <w:jc w:val="both"/>
        <w:rPr>
          <w:rFonts w:eastAsia="Times New Roman"/>
          <w:spacing w:val="-8"/>
          <w:szCs w:val="24"/>
        </w:rPr>
      </w:pPr>
      <w:r>
        <w:rPr>
          <w:rFonts w:eastAsia="Times New Roman"/>
          <w:spacing w:val="-8"/>
          <w:szCs w:val="24"/>
        </w:rPr>
        <w:t xml:space="preserve">Εάν ένας αναξιοπαθών Έλληνας έχει ένα ρημαγμένο εξοχικό ή ένα σπίτι που κινδυνεύει να του το πάρει η τράπεζα ή να το κατασχέσει η εφορία, δεν δικαιούται το κοινωνικό μέρισμα. </w:t>
      </w:r>
    </w:p>
    <w:p w14:paraId="50618F2C" w14:textId="77777777" w:rsidR="008F2976" w:rsidRDefault="00CE3D49">
      <w:pPr>
        <w:spacing w:after="0" w:line="600" w:lineRule="auto"/>
        <w:ind w:firstLine="720"/>
        <w:jc w:val="both"/>
        <w:rPr>
          <w:rFonts w:eastAsia="Times New Roman"/>
          <w:bCs/>
          <w:szCs w:val="24"/>
          <w:shd w:val="clear" w:color="auto" w:fill="FFFFFF"/>
        </w:rPr>
      </w:pPr>
      <w:r>
        <w:rPr>
          <w:rFonts w:eastAsia="Times New Roman"/>
          <w:spacing w:val="-8"/>
          <w:szCs w:val="24"/>
        </w:rPr>
        <w:t xml:space="preserve">Και έρχεται σε αυτή τη συγκυρία σήμερα να μας επιβεβαιώσει, εμάς τους κακούς, </w:t>
      </w:r>
      <w:r>
        <w:rPr>
          <w:rFonts w:eastAsia="Times New Roman"/>
          <w:spacing w:val="-8"/>
          <w:szCs w:val="24"/>
        </w:rPr>
        <w:t>τους φασίστες, το Ίδρυμα «</w:t>
      </w:r>
      <w:r>
        <w:rPr>
          <w:rFonts w:eastAsia="Times New Roman"/>
          <w:spacing w:val="-8"/>
          <w:szCs w:val="24"/>
          <w:lang w:val="en-US"/>
        </w:rPr>
        <w:t>Bertelsmann</w:t>
      </w:r>
      <w:r w:rsidRPr="00731AC8">
        <w:rPr>
          <w:rFonts w:eastAsia="Times New Roman"/>
          <w:spacing w:val="-8"/>
          <w:szCs w:val="24"/>
        </w:rPr>
        <w:t xml:space="preserve"> </w:t>
      </w:r>
      <w:proofErr w:type="spellStart"/>
      <w:r>
        <w:rPr>
          <w:rFonts w:eastAsia="Times New Roman"/>
          <w:spacing w:val="-8"/>
          <w:szCs w:val="24"/>
          <w:lang w:val="en-US"/>
        </w:rPr>
        <w:t>Stiftung</w:t>
      </w:r>
      <w:proofErr w:type="spellEnd"/>
      <w:r>
        <w:rPr>
          <w:rFonts w:eastAsia="Times New Roman"/>
          <w:bCs/>
          <w:szCs w:val="24"/>
          <w:shd w:val="clear" w:color="auto" w:fill="FFFFFF"/>
        </w:rPr>
        <w:t>», το οποίο λέει τα χειρότερα για την Ελλάδα. Αναφέρει ότι χειρότερα από την Ελλάδα είναι η Βουλγαρία και η Ρουμανία στο ζήτημα της φτώχειας. Διαπιστώνει μεν μία βελτίωση της «κοινωνικής δικαιοσύνης» στην Ευρώπ</w:t>
      </w:r>
      <w:r>
        <w:rPr>
          <w:rFonts w:eastAsia="Times New Roman"/>
          <w:bCs/>
          <w:szCs w:val="24"/>
          <w:shd w:val="clear" w:color="auto" w:fill="FFFFFF"/>
        </w:rPr>
        <w:t xml:space="preserve">η, αλλά η Ελλάδα βρίσκεται στις πέντε χειρότερες χώρες. </w:t>
      </w:r>
    </w:p>
    <w:p w14:paraId="50618F2D" w14:textId="77777777" w:rsidR="008F2976" w:rsidRDefault="00CE3D4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Υπάρχουν παιδιά που διαβιούν σε συνθήκες σοβαρής ανέχειας, που δεν έχουν θέρμανση, που δεν έχουν τακτικά γεύματα, τα οποία χρειάζονται. Αυτή είναι η πραγματικότητα, την οποία τεχνηέντως η Κυβέρνηση σ</w:t>
      </w:r>
      <w:r>
        <w:rPr>
          <w:rFonts w:eastAsia="Times New Roman" w:cs="Times New Roman"/>
          <w:szCs w:val="24"/>
        </w:rPr>
        <w:t xml:space="preserve">ε αγαστή συνεργασία με τα μέσα μαζικής ενημέρωσης θέλει να κρύψει κάτω από το χαλί. </w:t>
      </w:r>
    </w:p>
    <w:p w14:paraId="50618F2E" w14:textId="77777777" w:rsidR="008F2976" w:rsidRDefault="00CE3D4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Αυτά, λοιπόν, τα παιδιά έχουν υπερδιπλασιαστεί από το 2008 και έχουν φθάσει, δυστυχώς, σε ποσοστό που ανέρχεται στο 26,7%, όπως μας λέει το </w:t>
      </w:r>
      <w:r>
        <w:rPr>
          <w:rFonts w:eastAsia="Times New Roman" w:cs="Times New Roman"/>
          <w:szCs w:val="24"/>
        </w:rPr>
        <w:t>ίδρυμα</w:t>
      </w:r>
      <w:r>
        <w:rPr>
          <w:rFonts w:eastAsia="Times New Roman" w:cs="Times New Roman"/>
          <w:szCs w:val="24"/>
        </w:rPr>
        <w:t>, το οποίο επίσης αναφέρε</w:t>
      </w:r>
      <w:r>
        <w:rPr>
          <w:rFonts w:eastAsia="Times New Roman" w:cs="Times New Roman"/>
          <w:szCs w:val="24"/>
        </w:rPr>
        <w:t xml:space="preserve">ι ότι το 52% του ενεργού πληθυσμού, του ικανού προς εργασία πληθυσμού, είναι το μεγαλύτερο στην Ευρώπη. </w:t>
      </w:r>
    </w:p>
    <w:p w14:paraId="50618F2F" w14:textId="77777777" w:rsidR="008F2976" w:rsidRDefault="00CE3D4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Όσον αφορά το να ξεφύγουμε από αυτή τη θέση, είναι σίγουρο, κύριοι της Αριστεράς –σε εσάς απευθύνομαι, στους γαντζωμένους κυριολεκτικά στις καρέκλες σα</w:t>
      </w:r>
      <w:r>
        <w:rPr>
          <w:rFonts w:eastAsia="Times New Roman" w:cs="Times New Roman"/>
          <w:szCs w:val="24"/>
        </w:rPr>
        <w:t xml:space="preserve">ς- ότι δεν πρόκειται να δει άσπρη μέρα η πατρίδα μας, ο </w:t>
      </w:r>
      <w:proofErr w:type="spellStart"/>
      <w:r>
        <w:rPr>
          <w:rFonts w:eastAsia="Times New Roman" w:cs="Times New Roman"/>
          <w:szCs w:val="24"/>
        </w:rPr>
        <w:t>πενόμενος</w:t>
      </w:r>
      <w:proofErr w:type="spellEnd"/>
      <w:r>
        <w:rPr>
          <w:rFonts w:eastAsia="Times New Roman" w:cs="Times New Roman"/>
          <w:szCs w:val="24"/>
        </w:rPr>
        <w:t xml:space="preserve"> ελληνικός λαός, ο δυστυχής ελληνικός λαός των μνημονίων, με τα μνημόνια. </w:t>
      </w:r>
    </w:p>
    <w:p w14:paraId="50618F30" w14:textId="77777777" w:rsidR="008F2976" w:rsidRDefault="00CE3D4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Δεν το βλέπετε ότι πάτε τη χώρα στα βράχια; Δεν το βλέπετε ότι καταστρέφετε τη χώρα; Ναι, εσείς καταστρέφετε τη χώρα</w:t>
      </w:r>
      <w:r>
        <w:rPr>
          <w:rFonts w:eastAsia="Times New Roman" w:cs="Times New Roman"/>
          <w:szCs w:val="24"/>
        </w:rPr>
        <w:t xml:space="preserve">! Δεν έχετε, δεν σας έχει απομείνει έστω και ένα ψήγμα λογικής; Τόσο γλυκιά είναι η εξουσία; Τόσο γλυκιά είναι η καρέκλα; </w:t>
      </w:r>
    </w:p>
    <w:p w14:paraId="50618F31" w14:textId="77777777" w:rsidR="008F2976" w:rsidRDefault="00CE3D4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Ήρθε η ώρα να κάνετε πολιτικές, να μετατρέψετε αυτή την παρέα, την αριστερή </w:t>
      </w:r>
      <w:proofErr w:type="spellStart"/>
      <w:r>
        <w:rPr>
          <w:rFonts w:eastAsia="Times New Roman" w:cs="Times New Roman"/>
          <w:szCs w:val="24"/>
        </w:rPr>
        <w:t>φοιτητοπαρέα</w:t>
      </w:r>
      <w:proofErr w:type="spellEnd"/>
      <w:r>
        <w:rPr>
          <w:rFonts w:eastAsia="Times New Roman" w:cs="Times New Roman"/>
          <w:szCs w:val="24"/>
        </w:rPr>
        <w:t xml:space="preserve"> του κουτουκιού, την παρέα των καταλήψεων, σε</w:t>
      </w:r>
      <w:r>
        <w:rPr>
          <w:rFonts w:eastAsia="Times New Roman" w:cs="Times New Roman"/>
          <w:szCs w:val="24"/>
        </w:rPr>
        <w:t xml:space="preserve"> πραγματική εθνική κυβέρνηση, που θα απαιτήσει στην Ευρώπη τα δίκαια της Ελλάδος, που επιτέλους θα σκίσει τα μνημόνια. </w:t>
      </w:r>
    </w:p>
    <w:p w14:paraId="50618F32" w14:textId="77777777" w:rsidR="008F2976" w:rsidRDefault="00CE3D4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Συνταγματολόγοι εδώ θα μας πουν ότι το Σύνταγμα λέει για αυτούς τους πολιτικούς και τα κόμματα –και υπάρχει άρθρο του Συντάγματος- που ά</w:t>
      </w:r>
      <w:r>
        <w:rPr>
          <w:rFonts w:eastAsia="Times New Roman" w:cs="Times New Roman"/>
          <w:szCs w:val="24"/>
        </w:rPr>
        <w:t xml:space="preserve">λλα τάζουν και άλλα κάνουν. </w:t>
      </w:r>
    </w:p>
    <w:p w14:paraId="50618F33" w14:textId="77777777" w:rsidR="008F2976" w:rsidRDefault="00CE3D4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Και μέσα σε όλα αυτά έχουμε και τις διώξεις, τη «λάσπη», τη σιωπή σχετικά με τη Χρυσή Αυγή. </w:t>
      </w:r>
    </w:p>
    <w:p w14:paraId="50618F34" w14:textId="77777777" w:rsidR="008F2976" w:rsidRDefault="00CE3D4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Και σας μεταφέρω μια είδηση, στην οποία επιμελώς δεν θα αναφερθούν σήμερα τα δελτία ειδήσεων, δεν συμφέρει. Διαβάζω: «Τα όπλα της </w:t>
      </w:r>
      <w:r>
        <w:rPr>
          <w:rFonts w:eastAsia="Times New Roman" w:cs="Times New Roman"/>
          <w:szCs w:val="24"/>
        </w:rPr>
        <w:t>Χρυσής Αυγής: Πανηγυρική αθώωση συναγωνιστή» -</w:t>
      </w:r>
      <w:proofErr w:type="spellStart"/>
      <w:r>
        <w:rPr>
          <w:rFonts w:eastAsia="Times New Roman" w:cs="Times New Roman"/>
          <w:szCs w:val="24"/>
        </w:rPr>
        <w:t>Χρυσαυγίτη</w:t>
      </w:r>
      <w:proofErr w:type="spellEnd"/>
      <w:r>
        <w:rPr>
          <w:rFonts w:eastAsia="Times New Roman" w:cs="Times New Roman"/>
          <w:szCs w:val="24"/>
        </w:rPr>
        <w:t xml:space="preserve"> δηλαδή- «που βρέθηκε κατηγορούμενος για κατοχή πλαστικού όπλου για παιδιά». Πέρασε δικαστήριο. Υπάρχει το όνομά του και στο διαδίκτυο. Συναγωνιστής μας </w:t>
      </w:r>
      <w:proofErr w:type="spellStart"/>
      <w:r>
        <w:rPr>
          <w:rFonts w:eastAsia="Times New Roman" w:cs="Times New Roman"/>
          <w:szCs w:val="24"/>
        </w:rPr>
        <w:t>Χρυσαυγίτης</w:t>
      </w:r>
      <w:proofErr w:type="spellEnd"/>
      <w:r>
        <w:rPr>
          <w:rFonts w:eastAsia="Times New Roman" w:cs="Times New Roman"/>
          <w:szCs w:val="24"/>
        </w:rPr>
        <w:t>, νέο παιδί, παλληκάρι, με ψυχή ελλη</w:t>
      </w:r>
      <w:r>
        <w:rPr>
          <w:rFonts w:eastAsia="Times New Roman" w:cs="Times New Roman"/>
          <w:szCs w:val="24"/>
        </w:rPr>
        <w:t xml:space="preserve">νική, βρέθηκε κατηγορούμενος. Μετά από τη σκευωρία και τις διώξεις του </w:t>
      </w:r>
      <w:proofErr w:type="spellStart"/>
      <w:r>
        <w:rPr>
          <w:rFonts w:eastAsia="Times New Roman" w:cs="Times New Roman"/>
          <w:szCs w:val="24"/>
        </w:rPr>
        <w:t>αποχωρήσαντα</w:t>
      </w:r>
      <w:proofErr w:type="spellEnd"/>
      <w:r>
        <w:rPr>
          <w:rFonts w:eastAsia="Times New Roman" w:cs="Times New Roman"/>
          <w:szCs w:val="24"/>
        </w:rPr>
        <w:t xml:space="preserve"> Κοινοβουλευτικού Εκπροσώπου της Νέας Δημοκρατίας βρέθηκε τυλιγμένος και αυτός σε μια κόλλα χαρτί για το δήθεν οπλοστάσιο της Χρυσής Αυγής. Και χθες με συνοπτικές διαδικασίε</w:t>
      </w:r>
      <w:r>
        <w:rPr>
          <w:rFonts w:eastAsia="Times New Roman" w:cs="Times New Roman"/>
          <w:szCs w:val="24"/>
        </w:rPr>
        <w:t>ς οι δικαστές, φυσικά, αθώωσαν τον εν λόγω συναγωνιστή.</w:t>
      </w:r>
    </w:p>
    <w:p w14:paraId="50618F35" w14:textId="77777777" w:rsidR="008F2976" w:rsidRDefault="00CE3D4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Το πλαστικό δε παιχνίδι, το οποίο βάπτισε ο </w:t>
      </w:r>
      <w:proofErr w:type="spellStart"/>
      <w:r>
        <w:rPr>
          <w:rFonts w:eastAsia="Times New Roman" w:cs="Times New Roman"/>
          <w:szCs w:val="24"/>
        </w:rPr>
        <w:t>Δένδιας</w:t>
      </w:r>
      <w:proofErr w:type="spellEnd"/>
      <w:r>
        <w:rPr>
          <w:rFonts w:eastAsia="Times New Roman" w:cs="Times New Roman"/>
          <w:szCs w:val="24"/>
        </w:rPr>
        <w:t xml:space="preserve"> «επικίνδυνο όπλο εγκληματικής οργάνωσης» αποδείχθηκε στο δικαστήριο ότι ήταν μια σκευωρία, μια ακόμη σκευωρία κατά της Χρυσής Αυγής. </w:t>
      </w:r>
    </w:p>
    <w:p w14:paraId="50618F36" w14:textId="77777777" w:rsidR="008F2976" w:rsidRDefault="00CE3D4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Αυτές τις ειδήσεις τρέμετε. Πάρτε το πλαστικό </w:t>
      </w:r>
      <w:proofErr w:type="spellStart"/>
      <w:r>
        <w:rPr>
          <w:rFonts w:eastAsia="Times New Roman" w:cs="Times New Roman"/>
          <w:szCs w:val="24"/>
        </w:rPr>
        <w:t>οπλάκι</w:t>
      </w:r>
      <w:proofErr w:type="spellEnd"/>
      <w:r>
        <w:rPr>
          <w:rFonts w:eastAsia="Times New Roman" w:cs="Times New Roman"/>
          <w:szCs w:val="24"/>
        </w:rPr>
        <w:t xml:space="preserve"> της «εγκληματικής οργάνωσης» να υπάρχει στα Πρακτικά. </w:t>
      </w:r>
    </w:p>
    <w:p w14:paraId="50618F37" w14:textId="77777777" w:rsidR="008F2976" w:rsidRDefault="00CE3D49">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Χρήστος Παππάς καταθέτει για τα Πρακτικά την προαναφερθείσα φωτογραφία, η οποία βρίσκεται στο </w:t>
      </w:r>
      <w:r>
        <w:rPr>
          <w:rFonts w:eastAsia="Times New Roman" w:cs="Times New Roman"/>
          <w:szCs w:val="24"/>
        </w:rPr>
        <w:t xml:space="preserve">αρχείο </w:t>
      </w:r>
      <w:r>
        <w:rPr>
          <w:rFonts w:eastAsia="Times New Roman" w:cs="Times New Roman"/>
          <w:szCs w:val="24"/>
        </w:rPr>
        <w:t>του Τμήματος Γρ</w:t>
      </w:r>
      <w:r>
        <w:rPr>
          <w:rFonts w:eastAsia="Times New Roman" w:cs="Times New Roman"/>
          <w:szCs w:val="24"/>
        </w:rPr>
        <w:t>αμματείας της Διεύθυνσης Στενογραφίας και Πρακτικών της Βουλής)</w:t>
      </w:r>
    </w:p>
    <w:p w14:paraId="50618F38" w14:textId="77777777" w:rsidR="008F2976" w:rsidRDefault="00CE3D49">
      <w:pPr>
        <w:spacing w:line="600" w:lineRule="auto"/>
        <w:ind w:firstLine="720"/>
        <w:jc w:val="both"/>
        <w:rPr>
          <w:rFonts w:eastAsia="Times New Roman" w:cs="Times New Roman"/>
          <w:szCs w:val="24"/>
        </w:rPr>
      </w:pPr>
      <w:r>
        <w:rPr>
          <w:rFonts w:eastAsia="Times New Roman" w:cs="Times New Roman"/>
          <w:szCs w:val="24"/>
        </w:rPr>
        <w:t xml:space="preserve">Τέλος, κύριε Πρόεδρε –και τελειώνω, παίρνοντας και τη δευτερολογία μου- σε ό,τι αφορά τον </w:t>
      </w:r>
      <w:r>
        <w:rPr>
          <w:rFonts w:eastAsia="Times New Roman" w:cs="Times New Roman"/>
          <w:szCs w:val="24"/>
        </w:rPr>
        <w:t xml:space="preserve">ισολογισμό </w:t>
      </w:r>
      <w:r>
        <w:rPr>
          <w:rFonts w:eastAsia="Times New Roman" w:cs="Times New Roman"/>
          <w:szCs w:val="24"/>
        </w:rPr>
        <w:t>του έτους 2015, δηλαδή την πολιτική φτωχοποίησης, όταν εσείς η δήθεν Αριστερά πήρατε τη σκυ</w:t>
      </w:r>
      <w:r>
        <w:rPr>
          <w:rFonts w:eastAsia="Times New Roman" w:cs="Times New Roman"/>
          <w:szCs w:val="24"/>
        </w:rPr>
        <w:t xml:space="preserve">τάλη από τη δήθεν Δεξιά, αυτή εντείνεται από το 2015 έως σήμερα. </w:t>
      </w:r>
    </w:p>
    <w:p w14:paraId="50618F39" w14:textId="77777777" w:rsidR="008F2976" w:rsidRDefault="00CE3D49">
      <w:pPr>
        <w:spacing w:line="600" w:lineRule="auto"/>
        <w:ind w:firstLine="720"/>
        <w:jc w:val="both"/>
        <w:rPr>
          <w:rFonts w:eastAsia="Times New Roman" w:cs="Times New Roman"/>
          <w:szCs w:val="24"/>
        </w:rPr>
      </w:pPr>
      <w:r>
        <w:rPr>
          <w:rFonts w:eastAsia="Times New Roman" w:cs="Times New Roman"/>
          <w:szCs w:val="24"/>
        </w:rPr>
        <w:t xml:space="preserve">Μην περιμένετε από εμάς να ψηφίσουμε προϋπολογισμούς, ισολογισμούς και απολογισμούς που γίνονται μόνο για να αποδείξετε στους συνεργάτες σας της Ευρώπης, δηλαδή στους τοκογλύφους, ότι έχετε </w:t>
      </w:r>
      <w:r>
        <w:rPr>
          <w:rFonts w:eastAsia="Times New Roman" w:cs="Times New Roman"/>
          <w:szCs w:val="24"/>
        </w:rPr>
        <w:t xml:space="preserve">μια αντιμαχία μεταξύ σας ποιος θα είναι ο </w:t>
      </w:r>
      <w:r>
        <w:rPr>
          <w:rFonts w:eastAsia="Times New Roman" w:cs="Times New Roman"/>
          <w:szCs w:val="24"/>
        </w:rPr>
        <w:lastRenderedPageBreak/>
        <w:t xml:space="preserve">καλύτερος, ποιος από εσάς τους δύο που είστε ίδιοι –στο </w:t>
      </w:r>
      <w:proofErr w:type="spellStart"/>
      <w:r>
        <w:rPr>
          <w:rFonts w:eastAsia="Times New Roman" w:cs="Times New Roman"/>
          <w:szCs w:val="24"/>
        </w:rPr>
        <w:t>μνημονιακό</w:t>
      </w:r>
      <w:proofErr w:type="spellEnd"/>
      <w:r>
        <w:rPr>
          <w:rFonts w:eastAsia="Times New Roman" w:cs="Times New Roman"/>
          <w:szCs w:val="24"/>
        </w:rPr>
        <w:t xml:space="preserve"> τόξο ανήκετε- θα είναι ο καλύτερος υπηρέτης της </w:t>
      </w:r>
      <w:proofErr w:type="spellStart"/>
      <w:r>
        <w:rPr>
          <w:rFonts w:eastAsia="Times New Roman" w:cs="Times New Roman"/>
          <w:szCs w:val="24"/>
        </w:rPr>
        <w:t>Μέρκελ</w:t>
      </w:r>
      <w:proofErr w:type="spellEnd"/>
      <w:r>
        <w:rPr>
          <w:rFonts w:eastAsia="Times New Roman" w:cs="Times New Roman"/>
          <w:szCs w:val="24"/>
        </w:rPr>
        <w:t xml:space="preserve">. Φυσικά λοιπόν δεν συνυπογράφουμε κανέναν ισολογισμό. </w:t>
      </w:r>
    </w:p>
    <w:p w14:paraId="50618F3A" w14:textId="77777777" w:rsidR="008F2976" w:rsidRDefault="00CE3D49">
      <w:pPr>
        <w:spacing w:line="600" w:lineRule="auto"/>
        <w:ind w:firstLine="720"/>
        <w:jc w:val="both"/>
        <w:rPr>
          <w:rFonts w:eastAsia="Times New Roman" w:cs="Times New Roman"/>
          <w:szCs w:val="24"/>
        </w:rPr>
      </w:pPr>
      <w:r>
        <w:rPr>
          <w:rFonts w:eastAsia="Times New Roman" w:cs="Times New Roman"/>
          <w:szCs w:val="24"/>
        </w:rPr>
        <w:t xml:space="preserve">Να είστε σίγουροι, όταν ο Θεός δώσει </w:t>
      </w:r>
      <w:r>
        <w:rPr>
          <w:rFonts w:eastAsia="Times New Roman" w:cs="Times New Roman"/>
          <w:szCs w:val="24"/>
        </w:rPr>
        <w:t>και υπάρξει στην Ελλάδα μια εθνική κυβέρνηση, μια κυβέρνηση του Λαϊκού Συνδέσμου Χρυσή Αυγή, μία κυβέρνηση εθνική και λαϊκή συγχρόνως, θα αποδοθούν οι ευθύνες σε όλους αυτούς που οδήγησαν και οδηγούν τη χώρα μας στην καταστροφή και θα πάρετε και εσείς το μ</w:t>
      </w:r>
      <w:r>
        <w:rPr>
          <w:rFonts w:eastAsia="Times New Roman" w:cs="Times New Roman"/>
          <w:szCs w:val="24"/>
        </w:rPr>
        <w:t>ερίδιο ευθύνης που σας ανήκει και θα πληρώσετε γι’ αυτό.</w:t>
      </w:r>
    </w:p>
    <w:p w14:paraId="50618F3B" w14:textId="77777777" w:rsidR="008F2976" w:rsidRDefault="00CE3D49">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την πτέρυγα </w:t>
      </w:r>
      <w:r>
        <w:rPr>
          <w:rFonts w:eastAsia="Times New Roman" w:cs="Times New Roman"/>
          <w:szCs w:val="24"/>
        </w:rPr>
        <w:t>της Χρυσής Αυγής</w:t>
      </w:r>
      <w:r>
        <w:rPr>
          <w:rFonts w:eastAsia="Times New Roman" w:cs="Times New Roman"/>
          <w:szCs w:val="24"/>
        </w:rPr>
        <w:t xml:space="preserve">) </w:t>
      </w:r>
    </w:p>
    <w:p w14:paraId="50618F3C" w14:textId="77777777" w:rsidR="008F2976" w:rsidRDefault="00CE3D49">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Τον λόγο έχει ο Κοινοβουλευτικός Εκπρόσωπος του Κομμουνιστικού Κόμματος Ελλάδας κ. </w:t>
      </w:r>
      <w:proofErr w:type="spellStart"/>
      <w:r>
        <w:rPr>
          <w:rFonts w:eastAsia="Times New Roman" w:cs="Times New Roman"/>
          <w:szCs w:val="24"/>
        </w:rPr>
        <w:t>Καραθανασόπουλος</w:t>
      </w:r>
      <w:proofErr w:type="spellEnd"/>
      <w:r>
        <w:rPr>
          <w:rFonts w:eastAsia="Times New Roman" w:cs="Times New Roman"/>
          <w:szCs w:val="24"/>
        </w:rPr>
        <w:t xml:space="preserve"> για έξι λεπτά μ</w:t>
      </w:r>
      <w:r>
        <w:rPr>
          <w:rFonts w:eastAsia="Times New Roman" w:cs="Times New Roman"/>
          <w:szCs w:val="24"/>
        </w:rPr>
        <w:t>ε τη σχετική άνεση.</w:t>
      </w:r>
    </w:p>
    <w:p w14:paraId="50618F3D" w14:textId="77777777" w:rsidR="008F2976" w:rsidRDefault="00CE3D49">
      <w:pPr>
        <w:spacing w:line="600" w:lineRule="auto"/>
        <w:ind w:firstLine="720"/>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Καραθανασόπουλε</w:t>
      </w:r>
      <w:proofErr w:type="spellEnd"/>
      <w:r>
        <w:rPr>
          <w:rFonts w:eastAsia="Times New Roman" w:cs="Times New Roman"/>
          <w:szCs w:val="24"/>
        </w:rPr>
        <w:t xml:space="preserve">, έχετε τον λόγο. </w:t>
      </w:r>
    </w:p>
    <w:p w14:paraId="50618F3E" w14:textId="77777777" w:rsidR="008F2976" w:rsidRDefault="00CE3D49">
      <w:pPr>
        <w:spacing w:line="600" w:lineRule="auto"/>
        <w:ind w:firstLine="720"/>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Ευχαριστώ, κύριε Πρόεδρε.</w:t>
      </w:r>
    </w:p>
    <w:p w14:paraId="50618F3F" w14:textId="77777777" w:rsidR="008F2976" w:rsidRDefault="00CE3D49">
      <w:pPr>
        <w:spacing w:line="600" w:lineRule="auto"/>
        <w:ind w:firstLine="720"/>
        <w:jc w:val="both"/>
        <w:rPr>
          <w:rFonts w:eastAsia="Times New Roman" w:cs="Times New Roman"/>
          <w:szCs w:val="24"/>
        </w:rPr>
      </w:pPr>
      <w:r>
        <w:rPr>
          <w:rFonts w:eastAsia="Times New Roman" w:cs="Times New Roman"/>
          <w:szCs w:val="24"/>
        </w:rPr>
        <w:t>Να δηλώσω ευθύς εξ αρχής ότι το Κομμουνιστικό Κόμμα Ελλάδας καταψηφίζει τόσο τον απολογισμό τους κράτους για το οικονομικό έτος 2015 όσο και το</w:t>
      </w:r>
      <w:r>
        <w:rPr>
          <w:rFonts w:eastAsia="Times New Roman" w:cs="Times New Roman"/>
          <w:szCs w:val="24"/>
        </w:rPr>
        <w:t xml:space="preserve">ν ισολογισμό του κράτους για το </w:t>
      </w:r>
      <w:r>
        <w:rPr>
          <w:rFonts w:eastAsia="Times New Roman" w:cs="Times New Roman"/>
          <w:szCs w:val="24"/>
        </w:rPr>
        <w:lastRenderedPageBreak/>
        <w:t xml:space="preserve">ίδιο έτος. Καταψηφίζουμε συνεπείς ως προς και επειδή είχαμε καταψηφίσει και τον Δεκέμβριο του 2014 τον </w:t>
      </w:r>
      <w:r>
        <w:rPr>
          <w:rFonts w:eastAsia="Times New Roman" w:cs="Times New Roman"/>
          <w:szCs w:val="24"/>
        </w:rPr>
        <w:t xml:space="preserve">προϋπολογισμό </w:t>
      </w:r>
      <w:r>
        <w:rPr>
          <w:rFonts w:eastAsia="Times New Roman" w:cs="Times New Roman"/>
          <w:szCs w:val="24"/>
        </w:rPr>
        <w:t>του 2015 που συζητούσαμε τότε.</w:t>
      </w:r>
    </w:p>
    <w:p w14:paraId="50618F40" w14:textId="77777777" w:rsidR="008F2976" w:rsidRDefault="00CE3D49">
      <w:pPr>
        <w:spacing w:line="600" w:lineRule="auto"/>
        <w:ind w:firstLine="720"/>
        <w:jc w:val="both"/>
        <w:rPr>
          <w:rFonts w:eastAsia="Times New Roman" w:cs="Times New Roman"/>
          <w:szCs w:val="24"/>
        </w:rPr>
      </w:pPr>
      <w:r>
        <w:rPr>
          <w:rFonts w:eastAsia="Times New Roman" w:cs="Times New Roman"/>
          <w:szCs w:val="24"/>
        </w:rPr>
        <w:t>Καταψηφίζουμε γιατί το «όχι» αποτυπώνει τα πραγματικά μεγέθη του οικονομικού</w:t>
      </w:r>
      <w:r>
        <w:rPr>
          <w:rFonts w:eastAsia="Times New Roman" w:cs="Times New Roman"/>
          <w:szCs w:val="24"/>
        </w:rPr>
        <w:t xml:space="preserve"> έτους του 2015. Ποιο είναι το ενδιαφέρον στοιχείο; Η μοναδικότητα, όπως είπε και ο Κοινοβουλευτικός Εκπρόσωπος της Νέας Δημοκρατίας, σχετικά με την εκτέλεση του </w:t>
      </w:r>
      <w:r>
        <w:rPr>
          <w:rFonts w:eastAsia="Times New Roman" w:cs="Times New Roman"/>
          <w:szCs w:val="24"/>
        </w:rPr>
        <w:t xml:space="preserve">προϋπολογισμού </w:t>
      </w:r>
      <w:r>
        <w:rPr>
          <w:rFonts w:eastAsia="Times New Roman" w:cs="Times New Roman"/>
          <w:szCs w:val="24"/>
        </w:rPr>
        <w:t xml:space="preserve">2015. </w:t>
      </w:r>
    </w:p>
    <w:p w14:paraId="50618F41" w14:textId="77777777" w:rsidR="008F2976" w:rsidRDefault="00CE3D49">
      <w:pPr>
        <w:spacing w:line="600" w:lineRule="auto"/>
        <w:ind w:firstLine="720"/>
        <w:jc w:val="both"/>
        <w:rPr>
          <w:rFonts w:eastAsia="Times New Roman" w:cs="Times New Roman"/>
          <w:szCs w:val="24"/>
        </w:rPr>
      </w:pPr>
      <w:r>
        <w:rPr>
          <w:rFonts w:eastAsia="Times New Roman" w:cs="Times New Roman"/>
          <w:szCs w:val="24"/>
        </w:rPr>
        <w:t xml:space="preserve">Η μοναδικότητα δεν έγκειται ούτε στο ότι ήρθε για πρώτη φορά η Αριστερά </w:t>
      </w:r>
      <w:r>
        <w:rPr>
          <w:rFonts w:eastAsia="Times New Roman" w:cs="Times New Roman"/>
          <w:szCs w:val="24"/>
        </w:rPr>
        <w:t xml:space="preserve">στην Κυβέρνηση, ούτε για το αν έγιναν ή όχι σκληρές διαπραγματεύσεις ούτε στο δημοψήφισμα. Η μοναδικότητα και το ενδιαφέρον, το οποίο πρέπει να βγάλουμε ως συμπέρασμα, είναι ακριβώς αυτό που λέει θυμόσοφα και ο λαός μας «το κράτος έχει συνέχεια». </w:t>
      </w:r>
    </w:p>
    <w:p w14:paraId="50618F42" w14:textId="77777777" w:rsidR="008F2976" w:rsidRDefault="00CE3D49">
      <w:pPr>
        <w:spacing w:line="600" w:lineRule="auto"/>
        <w:ind w:firstLine="720"/>
        <w:jc w:val="both"/>
        <w:rPr>
          <w:rFonts w:eastAsia="Times New Roman" w:cs="Times New Roman"/>
          <w:szCs w:val="24"/>
        </w:rPr>
      </w:pPr>
      <w:r>
        <w:rPr>
          <w:rFonts w:eastAsia="Times New Roman" w:cs="Times New Roman"/>
          <w:szCs w:val="24"/>
        </w:rPr>
        <w:t xml:space="preserve">Ο </w:t>
      </w:r>
      <w:r>
        <w:rPr>
          <w:rFonts w:eastAsia="Times New Roman" w:cs="Times New Roman"/>
          <w:szCs w:val="24"/>
        </w:rPr>
        <w:t>κρατικ</w:t>
      </w:r>
      <w:r>
        <w:rPr>
          <w:rFonts w:eastAsia="Times New Roman" w:cs="Times New Roman"/>
          <w:szCs w:val="24"/>
        </w:rPr>
        <w:t xml:space="preserve">ός προϋπολογισμός </w:t>
      </w:r>
      <w:r>
        <w:rPr>
          <w:rFonts w:eastAsia="Times New Roman" w:cs="Times New Roman"/>
          <w:szCs w:val="24"/>
        </w:rPr>
        <w:t xml:space="preserve">του 2015 συντάχθηκε και ψηφίστηκε από τη </w:t>
      </w:r>
      <w:r>
        <w:rPr>
          <w:rFonts w:eastAsia="Times New Roman" w:cs="Times New Roman"/>
          <w:szCs w:val="24"/>
        </w:rPr>
        <w:t xml:space="preserve">συγκυβέρνηση </w:t>
      </w:r>
      <w:r>
        <w:rPr>
          <w:rFonts w:eastAsia="Times New Roman" w:cs="Times New Roman"/>
          <w:szCs w:val="24"/>
        </w:rPr>
        <w:t>Νέας Δημοκρατίας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rPr>
        <w:t>ΠΑΣΟΚ</w:t>
      </w:r>
      <w:r>
        <w:rPr>
          <w:rFonts w:eastAsia="Times New Roman" w:cs="Times New Roman"/>
          <w:szCs w:val="24"/>
        </w:rPr>
        <w:t>, όμως εκτελέστηκε και υλοποιήθηκε και εκτελέστηκε από τη Συγκυβέρνηση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χωρίς κα</w:t>
      </w:r>
      <w:r>
        <w:rPr>
          <w:rFonts w:eastAsia="Times New Roman" w:cs="Times New Roman"/>
          <w:szCs w:val="24"/>
        </w:rPr>
        <w:t>μ</w:t>
      </w:r>
      <w:r>
        <w:rPr>
          <w:rFonts w:eastAsia="Times New Roman" w:cs="Times New Roman"/>
          <w:szCs w:val="24"/>
        </w:rPr>
        <w:t>μία αναμόρφωση, κα</w:t>
      </w:r>
      <w:r>
        <w:rPr>
          <w:rFonts w:eastAsia="Times New Roman" w:cs="Times New Roman"/>
          <w:szCs w:val="24"/>
        </w:rPr>
        <w:t>μ</w:t>
      </w:r>
      <w:r>
        <w:rPr>
          <w:rFonts w:eastAsia="Times New Roman" w:cs="Times New Roman"/>
          <w:szCs w:val="24"/>
        </w:rPr>
        <w:t>μία αναπροσαρμογή, κα</w:t>
      </w:r>
      <w:r>
        <w:rPr>
          <w:rFonts w:eastAsia="Times New Roman" w:cs="Times New Roman"/>
          <w:szCs w:val="24"/>
        </w:rPr>
        <w:t>μ</w:t>
      </w:r>
      <w:r>
        <w:rPr>
          <w:rFonts w:eastAsia="Times New Roman" w:cs="Times New Roman"/>
          <w:szCs w:val="24"/>
        </w:rPr>
        <w:t>μία διόρθωση. Ό,τι ψήφισ</w:t>
      </w:r>
      <w:r>
        <w:rPr>
          <w:rFonts w:eastAsia="Times New Roman" w:cs="Times New Roman"/>
          <w:szCs w:val="24"/>
        </w:rPr>
        <w:t xml:space="preserve">ε η προηγούμενη Κυβέρνηση, εφάρμοσε η επόμενη Κυβέρνηση. </w:t>
      </w:r>
    </w:p>
    <w:p w14:paraId="50618F43" w14:textId="77777777" w:rsidR="008F2976" w:rsidRDefault="00CE3D49">
      <w:pPr>
        <w:spacing w:line="600" w:lineRule="auto"/>
        <w:ind w:firstLine="720"/>
        <w:jc w:val="both"/>
        <w:rPr>
          <w:rFonts w:eastAsia="Times New Roman" w:cs="Times New Roman"/>
          <w:szCs w:val="24"/>
        </w:rPr>
      </w:pPr>
      <w:r>
        <w:rPr>
          <w:rFonts w:eastAsia="Times New Roman" w:cs="Times New Roman"/>
          <w:szCs w:val="24"/>
        </w:rPr>
        <w:lastRenderedPageBreak/>
        <w:t xml:space="preserve">Ο </w:t>
      </w:r>
      <w:r>
        <w:rPr>
          <w:rFonts w:eastAsia="Times New Roman" w:cs="Times New Roman"/>
          <w:szCs w:val="24"/>
        </w:rPr>
        <w:t xml:space="preserve">κρατικός προϋπολογισμός </w:t>
      </w:r>
      <w:r>
        <w:rPr>
          <w:rFonts w:eastAsia="Times New Roman" w:cs="Times New Roman"/>
          <w:szCs w:val="24"/>
        </w:rPr>
        <w:t xml:space="preserve">δεν είναι απλώς ένας νόμος. Είναι ακριβώς το βασικό εργαλείο υλοποίησης της οικονομικής πολιτικής για το 2015. Αυτό δηλαδή που σχεδίασε η Νέα Δημοκρατία και το </w:t>
      </w:r>
      <w:r>
        <w:rPr>
          <w:rFonts w:eastAsia="Times New Roman" w:cs="Times New Roman"/>
        </w:rPr>
        <w:t>ΠΑΣΟΚ</w:t>
      </w:r>
      <w:r>
        <w:rPr>
          <w:rFonts w:eastAsia="Times New Roman" w:cs="Times New Roman"/>
          <w:szCs w:val="24"/>
        </w:rPr>
        <w:t>, το εφ</w:t>
      </w:r>
      <w:r>
        <w:rPr>
          <w:rFonts w:eastAsia="Times New Roman" w:cs="Times New Roman"/>
          <w:szCs w:val="24"/>
        </w:rPr>
        <w:t>άρμοσε η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με αποτέλεσμα να επιβεβαιώνεται στην πράξη ότι η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αποτέλεσε και το συνεχιστή της πολιτικής των προηγούμενων κυβερνήσεων που είχε ως στόχο να ολοκληρώσει το έργο που άφησαν οι προηγούμενες κυβερνήσεις</w:t>
      </w:r>
      <w:r>
        <w:rPr>
          <w:rFonts w:eastAsia="Times New Roman" w:cs="Times New Roman"/>
          <w:szCs w:val="24"/>
        </w:rPr>
        <w:t xml:space="preserve"> ημιτελές. </w:t>
      </w:r>
    </w:p>
    <w:p w14:paraId="50618F44" w14:textId="77777777" w:rsidR="008F2976" w:rsidRDefault="00CE3D49">
      <w:pPr>
        <w:spacing w:line="600" w:lineRule="auto"/>
        <w:ind w:firstLine="720"/>
        <w:jc w:val="both"/>
        <w:rPr>
          <w:rFonts w:eastAsia="Times New Roman" w:cs="Times New Roman"/>
          <w:szCs w:val="24"/>
        </w:rPr>
      </w:pPr>
      <w:r>
        <w:rPr>
          <w:rFonts w:eastAsia="Times New Roman" w:cs="Times New Roman"/>
          <w:szCs w:val="24"/>
        </w:rPr>
        <w:t xml:space="preserve">Αυτό το έργο καθορίστηκε με το τρίτο μνημόνιο, που βγήκε μετά από αυτή τη σκληρή διαπραγμάτευση και το δημοψήφισμα. Και το τρίτο μνημόνιο ψήφισαν τόσο τα κόμματα της Κυβέρνησης, ο ΣΥΡΙΖΑ και οι ΑΝΕΛ, όσο και η Νέα Δημοκρατία, το ΠΑΣΟΚ και </w:t>
      </w:r>
      <w:r>
        <w:rPr>
          <w:rFonts w:eastAsia="Times New Roman" w:cs="Times New Roman"/>
          <w:szCs w:val="24"/>
        </w:rPr>
        <w:t xml:space="preserve">το </w:t>
      </w:r>
      <w:r>
        <w:rPr>
          <w:rFonts w:eastAsia="Times New Roman" w:cs="Times New Roman"/>
          <w:szCs w:val="24"/>
        </w:rPr>
        <w:t>Πο</w:t>
      </w:r>
      <w:r>
        <w:rPr>
          <w:rFonts w:eastAsia="Times New Roman" w:cs="Times New Roman"/>
          <w:szCs w:val="24"/>
        </w:rPr>
        <w:t>τάμι.</w:t>
      </w:r>
    </w:p>
    <w:p w14:paraId="50618F45" w14:textId="77777777" w:rsidR="008F2976" w:rsidRDefault="00CE3D49">
      <w:pPr>
        <w:spacing w:line="600" w:lineRule="auto"/>
        <w:ind w:firstLine="720"/>
        <w:jc w:val="both"/>
        <w:rPr>
          <w:rFonts w:eastAsia="Times New Roman" w:cs="Times New Roman"/>
          <w:szCs w:val="24"/>
        </w:rPr>
      </w:pPr>
      <w:r>
        <w:rPr>
          <w:rFonts w:eastAsia="Times New Roman" w:cs="Times New Roman"/>
          <w:szCs w:val="24"/>
        </w:rPr>
        <w:t xml:space="preserve">Έτσι, λοιπόν, τα έσοδα από τον </w:t>
      </w:r>
      <w:r>
        <w:rPr>
          <w:rFonts w:eastAsia="Times New Roman" w:cs="Times New Roman"/>
          <w:szCs w:val="24"/>
        </w:rPr>
        <w:t xml:space="preserve">κρατικό προϋπολογισμό </w:t>
      </w:r>
      <w:r>
        <w:rPr>
          <w:rFonts w:eastAsia="Times New Roman" w:cs="Times New Roman"/>
          <w:szCs w:val="24"/>
        </w:rPr>
        <w:t xml:space="preserve">του 2015 σχετίστηκαν με νέα </w:t>
      </w:r>
      <w:proofErr w:type="spellStart"/>
      <w:r>
        <w:rPr>
          <w:rFonts w:eastAsia="Times New Roman" w:cs="Times New Roman"/>
          <w:szCs w:val="24"/>
        </w:rPr>
        <w:t>φοροεπιδρομή</w:t>
      </w:r>
      <w:proofErr w:type="spellEnd"/>
      <w:r>
        <w:rPr>
          <w:rFonts w:eastAsia="Times New Roman" w:cs="Times New Roman"/>
          <w:szCs w:val="24"/>
        </w:rPr>
        <w:t xml:space="preserve"> απέναντι στον λαό, την εργατική τάξη, με μειώσεις στις συντάξεις και στις κοινωνικές παροχές. Και βεβαίως για να εκπληρωθεί ο </w:t>
      </w:r>
      <w:r>
        <w:rPr>
          <w:rFonts w:eastAsia="Times New Roman" w:cs="Times New Roman"/>
          <w:szCs w:val="24"/>
        </w:rPr>
        <w:t xml:space="preserve">κρατικός προϋπολογισμός </w:t>
      </w:r>
      <w:r>
        <w:rPr>
          <w:rFonts w:eastAsia="Times New Roman" w:cs="Times New Roman"/>
          <w:szCs w:val="24"/>
        </w:rPr>
        <w:t xml:space="preserve">του 2015 ψηφίστηκαν και συμπληρωματικά αντιλαϊκά μέτρα, που αποτέλεσαν και τα </w:t>
      </w:r>
      <w:proofErr w:type="spellStart"/>
      <w:r>
        <w:rPr>
          <w:rFonts w:eastAsia="Times New Roman" w:cs="Times New Roman"/>
          <w:szCs w:val="24"/>
        </w:rPr>
        <w:t>προαπαιτούμενα</w:t>
      </w:r>
      <w:proofErr w:type="spellEnd"/>
      <w:r>
        <w:rPr>
          <w:rFonts w:eastAsia="Times New Roman" w:cs="Times New Roman"/>
          <w:szCs w:val="24"/>
        </w:rPr>
        <w:t xml:space="preserve"> για να ψηφιστεί το τρίτο μνημόνιο. </w:t>
      </w:r>
    </w:p>
    <w:p w14:paraId="50618F46" w14:textId="77777777" w:rsidR="008F2976" w:rsidRDefault="00CE3D49">
      <w:pPr>
        <w:spacing w:line="600" w:lineRule="auto"/>
        <w:ind w:firstLine="720"/>
        <w:jc w:val="both"/>
        <w:rPr>
          <w:rFonts w:eastAsia="Times New Roman" w:cs="Times New Roman"/>
          <w:szCs w:val="24"/>
        </w:rPr>
      </w:pPr>
      <w:r>
        <w:rPr>
          <w:rFonts w:eastAsia="Times New Roman" w:cs="Times New Roman"/>
          <w:szCs w:val="24"/>
        </w:rPr>
        <w:lastRenderedPageBreak/>
        <w:t>Έτσι, επί της ουσίας, αφ</w:t>
      </w:r>
      <w:r>
        <w:rPr>
          <w:rFonts w:eastAsia="Times New Roman" w:cs="Times New Roman"/>
          <w:szCs w:val="24"/>
        </w:rPr>
        <w:t xml:space="preserve">’ </w:t>
      </w:r>
      <w:r>
        <w:rPr>
          <w:rFonts w:eastAsia="Times New Roman" w:cs="Times New Roman"/>
          <w:szCs w:val="24"/>
        </w:rPr>
        <w:t>ενός μεν συνεχίστηκε η πολιτική της δημοσιονομικής εξυγίανσης σε βάρος των λαϊκών στρωμάτων, που μετέ</w:t>
      </w:r>
      <w:r>
        <w:rPr>
          <w:rFonts w:eastAsia="Times New Roman" w:cs="Times New Roman"/>
          <w:szCs w:val="24"/>
        </w:rPr>
        <w:t>φερε νέα βάρη στις πλάτες του λαού και αφ</w:t>
      </w:r>
      <w:r>
        <w:rPr>
          <w:rFonts w:eastAsia="Times New Roman" w:cs="Times New Roman"/>
          <w:szCs w:val="24"/>
        </w:rPr>
        <w:t xml:space="preserve">’ </w:t>
      </w:r>
      <w:r>
        <w:rPr>
          <w:rFonts w:eastAsia="Times New Roman" w:cs="Times New Roman"/>
          <w:szCs w:val="24"/>
        </w:rPr>
        <w:t>ετέρου προχώρησε και μία σειρά μεταρρυθμίσεις-ανατροπές που διευκόλυναν ακόμη περισσότερο τη δράση των καπιταλιστικών επιχειρήσεων και των μονοπωλιακών ομίλων, ανατροπές στην αγορά εργασίας με την περαιτέρω απελευ</w:t>
      </w:r>
      <w:r>
        <w:rPr>
          <w:rFonts w:eastAsia="Times New Roman" w:cs="Times New Roman"/>
          <w:szCs w:val="24"/>
        </w:rPr>
        <w:t xml:space="preserve">θέρωση και την κατάργηση των όποιων ασφαλιστικών και εργασιακών δικαιωμάτων. Ήρθε το ασφαλιστικό με τον </w:t>
      </w:r>
      <w:r>
        <w:rPr>
          <w:rFonts w:eastAsia="Times New Roman" w:cs="Times New Roman"/>
          <w:szCs w:val="24"/>
        </w:rPr>
        <w:t xml:space="preserve">νόμο </w:t>
      </w:r>
      <w:proofErr w:type="spellStart"/>
      <w:r>
        <w:rPr>
          <w:rFonts w:eastAsia="Times New Roman" w:cs="Times New Roman"/>
          <w:szCs w:val="24"/>
        </w:rPr>
        <w:t>Κατρούγκαλου</w:t>
      </w:r>
      <w:proofErr w:type="spellEnd"/>
      <w:r>
        <w:rPr>
          <w:rFonts w:eastAsia="Times New Roman" w:cs="Times New Roman"/>
          <w:szCs w:val="24"/>
        </w:rPr>
        <w:t>, το οποίο επί της ουσίας κατάργησε τον κοινωνικό χαρακτήρα της ασφάλισης, επιταχύνθηκε η διαδικασία περαιτέρω απελευθέρωσης της αγοράς</w:t>
      </w:r>
      <w:r>
        <w:rPr>
          <w:rFonts w:eastAsia="Times New Roman" w:cs="Times New Roman"/>
          <w:szCs w:val="24"/>
        </w:rPr>
        <w:t xml:space="preserve"> μέσα από την υλοποίηση της εργαλειοθήκης του ΟΟΣΑ, επιταχύνθηκαν οι ιδιωτικοποιήσεις.</w:t>
      </w:r>
    </w:p>
    <w:p w14:paraId="50618F47" w14:textId="77777777" w:rsidR="008F2976" w:rsidRDefault="00CE3D49">
      <w:pPr>
        <w:spacing w:line="600" w:lineRule="auto"/>
        <w:ind w:firstLine="720"/>
        <w:jc w:val="both"/>
        <w:rPr>
          <w:rFonts w:eastAsia="Times New Roman" w:cs="Times New Roman"/>
          <w:szCs w:val="24"/>
        </w:rPr>
      </w:pPr>
      <w:r>
        <w:rPr>
          <w:rFonts w:eastAsia="Times New Roman" w:cs="Times New Roman"/>
          <w:szCs w:val="24"/>
        </w:rPr>
        <w:t>Από αυτή την άποψη, λοιπόν, είναι φανερός ο ταξικός προσανατολισμός της πολιτικής η οποία ακολουθήθηκε το 2015, αλλά και τα επόμενα χρόνια, όπως και αυτή η οποία θα ακολ</w:t>
      </w:r>
      <w:r>
        <w:rPr>
          <w:rFonts w:eastAsia="Times New Roman" w:cs="Times New Roman"/>
          <w:szCs w:val="24"/>
        </w:rPr>
        <w:t xml:space="preserve">ουθηθεί, όπως περιγράφεται και από τον κρατικό προϋπολογισμό του 2018. Διότι, βεβαίως, μπορεί στο εισηγητικό σημείωμα που υπογράφεται από τον κ. </w:t>
      </w:r>
      <w:proofErr w:type="spellStart"/>
      <w:r>
        <w:rPr>
          <w:rFonts w:eastAsia="Times New Roman" w:cs="Times New Roman"/>
          <w:szCs w:val="24"/>
        </w:rPr>
        <w:t>Τσακαλώτο</w:t>
      </w:r>
      <w:proofErr w:type="spellEnd"/>
      <w:r>
        <w:rPr>
          <w:rFonts w:eastAsia="Times New Roman" w:cs="Times New Roman"/>
          <w:szCs w:val="24"/>
        </w:rPr>
        <w:t xml:space="preserve"> και τον κ. </w:t>
      </w:r>
      <w:proofErr w:type="spellStart"/>
      <w:r>
        <w:rPr>
          <w:rFonts w:eastAsia="Times New Roman" w:cs="Times New Roman"/>
          <w:szCs w:val="24"/>
        </w:rPr>
        <w:t>Χουλιαράκη</w:t>
      </w:r>
      <w:proofErr w:type="spellEnd"/>
      <w:r>
        <w:rPr>
          <w:rFonts w:eastAsia="Times New Roman" w:cs="Times New Roman"/>
          <w:szCs w:val="24"/>
        </w:rPr>
        <w:t xml:space="preserve"> να λέει ότι </w:t>
      </w:r>
      <w:r>
        <w:rPr>
          <w:rFonts w:eastAsia="Times New Roman" w:cs="Times New Roman"/>
          <w:szCs w:val="24"/>
        </w:rPr>
        <w:lastRenderedPageBreak/>
        <w:t>είναι ο προϋπολογισμός που μας οδηγεί στην έξοδο από τα μνημόνια, ό</w:t>
      </w:r>
      <w:r>
        <w:rPr>
          <w:rFonts w:eastAsia="Times New Roman" w:cs="Times New Roman"/>
          <w:szCs w:val="24"/>
        </w:rPr>
        <w:t>μως αυτό ούτε ως ευχολόγιο δεν μπορεί να θεωρηθεί. Και δεν μπορεί να θεωρηθεί και να εκληφθεί ούτε καν ως ευχολόγιο από την άποψη ότι έχετε ήδη ψηφίσει νέα μέτρα για το 2019, που ενδεχομένως να έρθουν και νωρίτερα. Παραμένει ανοιχτό με τις μειώσεις στις συ</w:t>
      </w:r>
      <w:r>
        <w:rPr>
          <w:rFonts w:eastAsia="Times New Roman" w:cs="Times New Roman"/>
          <w:szCs w:val="24"/>
        </w:rPr>
        <w:t>ντάξεις.</w:t>
      </w:r>
    </w:p>
    <w:p w14:paraId="50618F48" w14:textId="77777777" w:rsidR="008F2976" w:rsidRDefault="00CE3D49">
      <w:pPr>
        <w:spacing w:line="600" w:lineRule="auto"/>
        <w:ind w:firstLine="720"/>
        <w:jc w:val="both"/>
        <w:rPr>
          <w:rFonts w:eastAsia="Times New Roman" w:cs="Times New Roman"/>
          <w:szCs w:val="24"/>
        </w:rPr>
      </w:pPr>
      <w:r>
        <w:rPr>
          <w:rFonts w:eastAsia="Times New Roman" w:cs="Times New Roman"/>
          <w:szCs w:val="24"/>
        </w:rPr>
        <w:t>Έχετε ψηφίσει νέα μέτρα για το 2020, με την περαιτέρω μείωση του αφορολόγητου. Διότι, βεβαίως, έχετε αποδεχθεί ως Κυβέρνηση στην πρόσφατη ολοκλήρωση της δεύτερης αξιολόγησης ότι τα πρωτογενή πλεονάσματα πρέπει να πηγαίνουν σε βάθος χρόνου μέχρι το</w:t>
      </w:r>
      <w:r>
        <w:rPr>
          <w:rFonts w:eastAsia="Times New Roman" w:cs="Times New Roman"/>
          <w:szCs w:val="24"/>
        </w:rPr>
        <w:t xml:space="preserve"> 2060 και τουλάχιστον 2%. Διότι έχετε αποδεχθεί, βεβαίως, ως Κυβέρνηση και ως μέλη της Ευρωζώνης την ενιαία ευρωπαϊκή οικονομική διακυβέρνηση, που επιβάλλει στα κράτη-μέλη της Ευρωζώνης πλεονασματικούς προϋπολογισμούς, επιβάλλει τον αυτόματο κόφτη, όταν δε</w:t>
      </w:r>
      <w:r>
        <w:rPr>
          <w:rFonts w:eastAsia="Times New Roman" w:cs="Times New Roman"/>
          <w:szCs w:val="24"/>
        </w:rPr>
        <w:t xml:space="preserve">ν υλοποιούνται οι στόχοι των προϋπολογισμών, επιβάλλει τους εξαμηνιαίους ελέγχους. Και διότι, βεβαίως, όλοι οι νόμοι οι οποίοι ψηφίστηκαν την εποχή των μνημονίων, οι </w:t>
      </w:r>
      <w:proofErr w:type="spellStart"/>
      <w:r>
        <w:rPr>
          <w:rFonts w:eastAsia="Times New Roman" w:cs="Times New Roman"/>
          <w:szCs w:val="24"/>
        </w:rPr>
        <w:t>μνημονιακοί</w:t>
      </w:r>
      <w:proofErr w:type="spellEnd"/>
      <w:r>
        <w:rPr>
          <w:rFonts w:eastAsia="Times New Roman" w:cs="Times New Roman"/>
          <w:szCs w:val="24"/>
        </w:rPr>
        <w:t xml:space="preserve"> νόμοι, δεν θα σταματήσουν να υπάρχουν, ακόμα και αν τυπικά λήξει το πρόγραμμα </w:t>
      </w:r>
      <w:r>
        <w:rPr>
          <w:rFonts w:eastAsia="Times New Roman" w:cs="Times New Roman"/>
          <w:szCs w:val="24"/>
        </w:rPr>
        <w:t xml:space="preserve">τον Αύγουστο του </w:t>
      </w:r>
      <w:r>
        <w:rPr>
          <w:rFonts w:eastAsia="Times New Roman" w:cs="Times New Roman"/>
          <w:szCs w:val="24"/>
        </w:rPr>
        <w:lastRenderedPageBreak/>
        <w:t>2018, αλλά θα συνεχίσουν να σημαδεύουν τη ζωή της εργατικής τάξης και των υπόλοιπων λαϊκών στρωμάτων.</w:t>
      </w:r>
    </w:p>
    <w:p w14:paraId="50618F49" w14:textId="77777777" w:rsidR="008F2976" w:rsidRDefault="00CE3D49">
      <w:pPr>
        <w:spacing w:line="600" w:lineRule="auto"/>
        <w:ind w:firstLine="720"/>
        <w:jc w:val="both"/>
        <w:rPr>
          <w:rFonts w:eastAsia="Times New Roman" w:cs="Times New Roman"/>
          <w:szCs w:val="24"/>
        </w:rPr>
      </w:pPr>
      <w:r>
        <w:rPr>
          <w:rFonts w:eastAsia="Times New Roman" w:cs="Times New Roman"/>
          <w:szCs w:val="24"/>
        </w:rPr>
        <w:t>Έτσι, λοιπόν, ο κρατικός προϋπολογισμός για το 2018 κινείται στην ίδια πεπατημένη, τα βάρη στον λαό και μέσα από τη φορολογία, αύξηση από</w:t>
      </w:r>
      <w:r>
        <w:rPr>
          <w:rFonts w:eastAsia="Times New Roman" w:cs="Times New Roman"/>
          <w:szCs w:val="24"/>
        </w:rPr>
        <w:t xml:space="preserve"> τα έσοδα στα φυσικά πρόσωπα, αύξηση από τους έμμεσους φόρους, κατάργηση του ΦΠΑ, κατάργηση του ΕΚΑΣ, μείωση της χρηματοδότησης για τις κοινωνικές δαπάνες.</w:t>
      </w:r>
    </w:p>
    <w:p w14:paraId="50618F4A" w14:textId="77777777" w:rsidR="008F2976" w:rsidRDefault="00CE3D49">
      <w:pPr>
        <w:spacing w:line="600" w:lineRule="auto"/>
        <w:ind w:firstLine="720"/>
        <w:jc w:val="both"/>
        <w:rPr>
          <w:rFonts w:eastAsia="Times New Roman" w:cs="Times New Roman"/>
          <w:szCs w:val="24"/>
        </w:rPr>
      </w:pPr>
      <w:r>
        <w:rPr>
          <w:rFonts w:eastAsia="Times New Roman" w:cs="Times New Roman"/>
          <w:szCs w:val="24"/>
        </w:rPr>
        <w:t>Το συμπέρασμα ή μάλλον, τα συμπεράσματα -και ολοκληρώνω με αυτό- είναι τα εξής: Πρώτον, το αστικό κρ</w:t>
      </w:r>
      <w:r>
        <w:rPr>
          <w:rFonts w:eastAsia="Times New Roman" w:cs="Times New Roman"/>
          <w:szCs w:val="24"/>
        </w:rPr>
        <w:t>άτος και οι θεσμοί του αποτελούν τον θεματοφύλακα και τον υπερασπιστή των συμφερόντων των καπιταλιστικών επιχειρήσεων, των μονοπωλιακών ομίλων, θωρακίζει με κάθε τρόπο την εξουσία της αστικής τάξης. Δεν αλλάζει, δεν μεταρρυθμίζεται. Καταργείται το αστικό κ</w:t>
      </w:r>
      <w:r>
        <w:rPr>
          <w:rFonts w:eastAsia="Times New Roman" w:cs="Times New Roman"/>
          <w:szCs w:val="24"/>
        </w:rPr>
        <w:t>ράτος και οι θεσμοί του.</w:t>
      </w:r>
    </w:p>
    <w:p w14:paraId="50618F4B" w14:textId="77777777" w:rsidR="008F2976" w:rsidRDefault="00CE3D49">
      <w:pPr>
        <w:spacing w:line="600" w:lineRule="auto"/>
        <w:ind w:firstLine="720"/>
        <w:jc w:val="both"/>
        <w:rPr>
          <w:rFonts w:eastAsia="Times New Roman" w:cs="Times New Roman"/>
          <w:szCs w:val="24"/>
        </w:rPr>
      </w:pPr>
      <w:r>
        <w:rPr>
          <w:rFonts w:eastAsia="Times New Roman" w:cs="Times New Roman"/>
          <w:szCs w:val="24"/>
        </w:rPr>
        <w:t>Δεύτερον, δεν φτάνει απλώς και μόνο μια κυβερνητική αλλαγή για να αλλάξει η θέση των εργαζόμενων και του λαού, για να βελτιωθεί η θέση τους. Αντίθετα, κυβερνητικές εναλλαγές έχουμε δει και θα δούμε και στο μέλλον. Η θέση, όμως, των</w:t>
      </w:r>
      <w:r>
        <w:rPr>
          <w:rFonts w:eastAsia="Times New Roman" w:cs="Times New Roman"/>
          <w:szCs w:val="24"/>
        </w:rPr>
        <w:t xml:space="preserve"> λαϊκών στρωμάτων δεν θα βελτιώνεται, θα επιδεινώνεται, με δείκτη πάντοτε τις </w:t>
      </w:r>
      <w:r>
        <w:rPr>
          <w:rFonts w:eastAsia="Times New Roman" w:cs="Times New Roman"/>
          <w:szCs w:val="24"/>
        </w:rPr>
        <w:lastRenderedPageBreak/>
        <w:t>αντικειμενικές δυνατότητες που υπάρχουν, για να ικανοποιεί τις ανάγκες του και την ανάπτυξη των παραγωγικών δυνάμεων.</w:t>
      </w:r>
    </w:p>
    <w:p w14:paraId="50618F4C" w14:textId="77777777" w:rsidR="008F2976" w:rsidRDefault="00CE3D49">
      <w:pPr>
        <w:spacing w:line="600" w:lineRule="auto"/>
        <w:ind w:firstLine="720"/>
        <w:jc w:val="both"/>
        <w:rPr>
          <w:rFonts w:eastAsia="Times New Roman" w:cs="Times New Roman"/>
          <w:szCs w:val="24"/>
        </w:rPr>
      </w:pPr>
      <w:r>
        <w:rPr>
          <w:rFonts w:eastAsia="Times New Roman" w:cs="Times New Roman"/>
          <w:szCs w:val="24"/>
        </w:rPr>
        <w:t xml:space="preserve">Τρίτο στοιχείο το οποίο πρέπει να συγκρατήσουμε: Οι θυσίες </w:t>
      </w:r>
      <w:r>
        <w:rPr>
          <w:rFonts w:eastAsia="Times New Roman" w:cs="Times New Roman"/>
          <w:szCs w:val="24"/>
        </w:rPr>
        <w:t>του λαού στον βωμό της ανταγωνιστικότητας και της καπιταλιστικής κερδοφορίας δεν έχουν ημερομηνία λήξης και θα συνεχίζονται.</w:t>
      </w:r>
    </w:p>
    <w:p w14:paraId="50618F4D" w14:textId="77777777" w:rsidR="008F2976" w:rsidRDefault="00CE3D49">
      <w:pPr>
        <w:spacing w:line="600" w:lineRule="auto"/>
        <w:ind w:firstLine="720"/>
        <w:jc w:val="both"/>
        <w:rPr>
          <w:rFonts w:eastAsia="Times New Roman" w:cs="Times New Roman"/>
          <w:szCs w:val="24"/>
        </w:rPr>
      </w:pPr>
      <w:r>
        <w:rPr>
          <w:rFonts w:eastAsia="Times New Roman" w:cs="Times New Roman"/>
          <w:szCs w:val="24"/>
        </w:rPr>
        <w:t>Τέταρτον, η όποια διαφορά στο μίγμα της ασκούμενης πολιτικής δεν αναιρεί το αντιλαϊκό και ταξικό πρόσημο αυτής της πολιτικής. Απλώς</w:t>
      </w:r>
      <w:r>
        <w:rPr>
          <w:rFonts w:eastAsia="Times New Roman" w:cs="Times New Roman"/>
          <w:szCs w:val="24"/>
        </w:rPr>
        <w:t xml:space="preserve"> και μόνο αλλάζει τον τρόπο, αλλάζει το μέσο με το οποίο οι εργαζόμενοι και ο λαός θα χάνουν. Θα γίνεται, δηλαδή, αυτό που λέμε η αναδιανομή του πλούτου, από τους πολλούς στους λίγους, σε βάρος των πολλών και προς όφελος των λίγων.</w:t>
      </w:r>
    </w:p>
    <w:p w14:paraId="50618F4E" w14:textId="77777777" w:rsidR="008F2976" w:rsidRDefault="00CE3D49">
      <w:pPr>
        <w:spacing w:line="600" w:lineRule="auto"/>
        <w:ind w:firstLine="720"/>
        <w:jc w:val="both"/>
        <w:rPr>
          <w:rFonts w:eastAsia="Times New Roman" w:cs="Times New Roman"/>
          <w:szCs w:val="24"/>
        </w:rPr>
      </w:pPr>
      <w:r>
        <w:rPr>
          <w:rFonts w:eastAsia="Times New Roman" w:cs="Times New Roman"/>
          <w:szCs w:val="24"/>
        </w:rPr>
        <w:t>Και το τελευταίο συμπέρα</w:t>
      </w:r>
      <w:r>
        <w:rPr>
          <w:rFonts w:eastAsia="Times New Roman" w:cs="Times New Roman"/>
          <w:szCs w:val="24"/>
        </w:rPr>
        <w:t>σμα -και θα κλείσω με αυτό, κύριε Πρόεδρε- είναι το εξής: Η βελτίωση της θέσης της εργατικής τάξης και των υπόλοιπων λαϊκών στρωμάτων μπορεί να υπάρξει μόνο αν συγκρουστούμε με αυτή την πολιτική, με την ασκούμενη πολιτική, ανεξάρτητα ποια είναι η κυβέρνηση</w:t>
      </w:r>
      <w:r>
        <w:rPr>
          <w:rFonts w:eastAsia="Times New Roman" w:cs="Times New Roman"/>
          <w:szCs w:val="24"/>
        </w:rPr>
        <w:t>, αν συγκρουστούμε με την πολιτική της Ευρωπαϊκής Ένωσης, με τα συμφέροντα των μονοπωλιακών ομίλων.</w:t>
      </w:r>
    </w:p>
    <w:p w14:paraId="50618F4F" w14:textId="77777777" w:rsidR="008F2976" w:rsidRDefault="00CE3D49">
      <w:pPr>
        <w:tabs>
          <w:tab w:val="left" w:pos="3873"/>
        </w:tabs>
        <w:spacing w:line="600" w:lineRule="auto"/>
        <w:ind w:firstLine="720"/>
        <w:jc w:val="both"/>
        <w:rPr>
          <w:rFonts w:eastAsia="Times New Roman" w:cs="Times New Roman"/>
          <w:szCs w:val="24"/>
        </w:rPr>
      </w:pPr>
      <w:r>
        <w:rPr>
          <w:rFonts w:eastAsia="Times New Roman" w:cs="Times New Roman"/>
          <w:szCs w:val="24"/>
        </w:rPr>
        <w:lastRenderedPageBreak/>
        <w:t>Η διέξοδος βρίσκεται στην ανατροπή, στην αλλαγή της εξουσίας, μια εξουσία που θα διαμορφώσει νέους θεσμούς που θα υπηρετούν την εργατική εξουσία, την εργατι</w:t>
      </w:r>
      <w:r>
        <w:rPr>
          <w:rFonts w:eastAsia="Times New Roman" w:cs="Times New Roman"/>
          <w:szCs w:val="24"/>
        </w:rPr>
        <w:t>κή συμμετοχή και τον εργατικό έλεγχο και θα οργανώσουν την οικονομία με έναν διαφορετικό τρόπο, όπου στο επίκεντρο της οργάνωσης της οικονομίας θα είναι η ικανοποίηση των λαϊκών αναγκών και όχι το καπιταλιστικό κέντρο, με την κοινωνικοποίηση των μέσων παρα</w:t>
      </w:r>
      <w:r>
        <w:rPr>
          <w:rFonts w:eastAsia="Times New Roman" w:cs="Times New Roman"/>
          <w:szCs w:val="24"/>
        </w:rPr>
        <w:t>γωγής, τον κεντρικό επιστημονικό σχεδιασμό, την αποδέσμευση από τους ιμπεριαλιστικούς φορείς και οργανισμούς, όπως την Ευρωπαϊκή Ένωση. Βεβαίως, το τιμόνι της οικονομίας και της κοινωνίας πρέπει να το έχει στα χέρια της η εργατική τάξη. Αυτή είναι η μοναδι</w:t>
      </w:r>
      <w:r>
        <w:rPr>
          <w:rFonts w:eastAsia="Times New Roman" w:cs="Times New Roman"/>
          <w:szCs w:val="24"/>
        </w:rPr>
        <w:t>κή διέξοδος. Σε αυτή</w:t>
      </w:r>
      <w:r>
        <w:rPr>
          <w:rFonts w:eastAsia="Times New Roman" w:cs="Times New Roman"/>
          <w:szCs w:val="24"/>
        </w:rPr>
        <w:t>ν</w:t>
      </w:r>
      <w:r>
        <w:rPr>
          <w:rFonts w:eastAsia="Times New Roman" w:cs="Times New Roman"/>
          <w:szCs w:val="24"/>
        </w:rPr>
        <w:t xml:space="preserve"> τη διέξοδο καλούμε τον λαό να συμβαδίσει με το ΚΚΕ.</w:t>
      </w:r>
    </w:p>
    <w:p w14:paraId="50618F50" w14:textId="77777777" w:rsidR="008F2976" w:rsidRDefault="00CE3D49">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Ολοκληρώνοντας, λοιπόν, και πάλι, κύριε Πρόεδρε, τονίζουμε την πρόθεσή μας να καταψηφίσουμε τον </w:t>
      </w:r>
      <w:r>
        <w:rPr>
          <w:rFonts w:eastAsia="Times New Roman" w:cs="Times New Roman"/>
          <w:szCs w:val="24"/>
        </w:rPr>
        <w:t xml:space="preserve">απολογισμό </w:t>
      </w:r>
      <w:r>
        <w:rPr>
          <w:rFonts w:eastAsia="Times New Roman" w:cs="Times New Roman"/>
          <w:szCs w:val="24"/>
        </w:rPr>
        <w:t xml:space="preserve">και τον </w:t>
      </w:r>
      <w:r>
        <w:rPr>
          <w:rFonts w:eastAsia="Times New Roman" w:cs="Times New Roman"/>
          <w:szCs w:val="24"/>
        </w:rPr>
        <w:t xml:space="preserve">ισολογισμό </w:t>
      </w:r>
      <w:r>
        <w:rPr>
          <w:rFonts w:eastAsia="Times New Roman" w:cs="Times New Roman"/>
          <w:szCs w:val="24"/>
        </w:rPr>
        <w:t>του 2015.</w:t>
      </w:r>
    </w:p>
    <w:p w14:paraId="50618F51" w14:textId="77777777" w:rsidR="008F2976" w:rsidRDefault="00CE3D49">
      <w:pPr>
        <w:tabs>
          <w:tab w:val="left" w:pos="3873"/>
        </w:tabs>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Τον λόγο έχει</w:t>
      </w:r>
      <w:r>
        <w:rPr>
          <w:rFonts w:eastAsia="Times New Roman" w:cs="Times New Roman"/>
          <w:szCs w:val="24"/>
        </w:rPr>
        <w:t xml:space="preserve"> ο κ. Χρήστος Μαντάς. Μετά είναι ο κ. </w:t>
      </w:r>
      <w:proofErr w:type="spellStart"/>
      <w:r>
        <w:rPr>
          <w:rFonts w:eastAsia="Times New Roman" w:cs="Times New Roman"/>
          <w:szCs w:val="24"/>
        </w:rPr>
        <w:t>Παπαχριστόπουλος</w:t>
      </w:r>
      <w:proofErr w:type="spellEnd"/>
      <w:r>
        <w:rPr>
          <w:rFonts w:eastAsia="Times New Roman" w:cs="Times New Roman"/>
          <w:szCs w:val="24"/>
        </w:rPr>
        <w:t xml:space="preserve">. Και κλείνει η σειρά των Κοινοβουλευτικών Εκπροσώπων με τον κ. Δημήτρη </w:t>
      </w:r>
      <w:proofErr w:type="spellStart"/>
      <w:r>
        <w:rPr>
          <w:rFonts w:eastAsia="Times New Roman" w:cs="Times New Roman"/>
          <w:szCs w:val="24"/>
        </w:rPr>
        <w:t>Καβαδέλλα</w:t>
      </w:r>
      <w:proofErr w:type="spellEnd"/>
      <w:r>
        <w:rPr>
          <w:rFonts w:eastAsia="Times New Roman" w:cs="Times New Roman"/>
          <w:szCs w:val="24"/>
        </w:rPr>
        <w:t xml:space="preserve">, ο οποίος άλλαξε τον κ. Μεγαλομύστακα. </w:t>
      </w:r>
    </w:p>
    <w:p w14:paraId="50618F52" w14:textId="77777777" w:rsidR="008F2976" w:rsidRDefault="00CE3D49">
      <w:pPr>
        <w:tabs>
          <w:tab w:val="left" w:pos="3873"/>
        </w:tabs>
        <w:spacing w:line="600" w:lineRule="auto"/>
        <w:ind w:firstLine="720"/>
        <w:jc w:val="both"/>
        <w:rPr>
          <w:rFonts w:eastAsia="Times New Roman" w:cs="Times New Roman"/>
          <w:szCs w:val="24"/>
        </w:rPr>
      </w:pPr>
      <w:r>
        <w:rPr>
          <w:rFonts w:eastAsia="Times New Roman" w:cs="Times New Roman"/>
          <w:szCs w:val="24"/>
        </w:rPr>
        <w:lastRenderedPageBreak/>
        <w:t>Ορίστε, κύριε Μαντά, έχετε τον λόγο.</w:t>
      </w:r>
    </w:p>
    <w:p w14:paraId="50618F53" w14:textId="77777777" w:rsidR="008F2976" w:rsidRDefault="00CE3D49">
      <w:pPr>
        <w:tabs>
          <w:tab w:val="left" w:pos="3873"/>
        </w:tabs>
        <w:spacing w:line="600" w:lineRule="auto"/>
        <w:ind w:firstLine="720"/>
        <w:jc w:val="both"/>
        <w:rPr>
          <w:rFonts w:eastAsia="Times New Roman" w:cs="Times New Roman"/>
          <w:szCs w:val="24"/>
        </w:rPr>
      </w:pPr>
      <w:r>
        <w:rPr>
          <w:rFonts w:eastAsia="Times New Roman" w:cs="Times New Roman"/>
          <w:b/>
          <w:szCs w:val="24"/>
        </w:rPr>
        <w:t xml:space="preserve">ΧΡΗΣΤΟΣ ΜΑΝΤΑΣ: </w:t>
      </w:r>
      <w:r>
        <w:rPr>
          <w:rFonts w:eastAsia="Times New Roman" w:cs="Times New Roman"/>
          <w:szCs w:val="24"/>
        </w:rPr>
        <w:t>Κύριε Πρόεδρε, κυρίες και κ</w:t>
      </w:r>
      <w:r>
        <w:rPr>
          <w:rFonts w:eastAsia="Times New Roman" w:cs="Times New Roman"/>
          <w:szCs w:val="24"/>
        </w:rPr>
        <w:t>ύριοι Βουλευτές, το πρώτο σημείο που θέλω να σταθώ είναι το εξής</w:t>
      </w:r>
      <w:r>
        <w:rPr>
          <w:rFonts w:eastAsia="Times New Roman" w:cs="Times New Roman"/>
          <w:szCs w:val="24"/>
        </w:rPr>
        <w:t xml:space="preserve">: </w:t>
      </w:r>
      <w:r>
        <w:rPr>
          <w:rFonts w:eastAsia="Times New Roman" w:cs="Times New Roman"/>
          <w:szCs w:val="24"/>
        </w:rPr>
        <w:t xml:space="preserve">Έλεγε ο κ. </w:t>
      </w:r>
      <w:proofErr w:type="spellStart"/>
      <w:r>
        <w:rPr>
          <w:rFonts w:eastAsia="Times New Roman" w:cs="Times New Roman"/>
          <w:szCs w:val="24"/>
        </w:rPr>
        <w:t>Χουλιαράκης</w:t>
      </w:r>
      <w:proofErr w:type="spellEnd"/>
      <w:r>
        <w:rPr>
          <w:rFonts w:eastAsia="Times New Roman" w:cs="Times New Roman"/>
          <w:szCs w:val="24"/>
        </w:rPr>
        <w:t xml:space="preserve"> τον Νοέμβριο του 2016, μιλώντας για τη διαδικασία της έγκρισης προϋπολογισμών και ισολογισμών του 2014: «Έγκριση του </w:t>
      </w:r>
      <w:r>
        <w:rPr>
          <w:rFonts w:eastAsia="Times New Roman" w:cs="Times New Roman"/>
          <w:szCs w:val="24"/>
        </w:rPr>
        <w:t>ισολογισμού</w:t>
      </w:r>
      <w:r>
        <w:rPr>
          <w:rFonts w:eastAsia="Times New Roman" w:cs="Times New Roman"/>
          <w:szCs w:val="24"/>
        </w:rPr>
        <w:t>-</w:t>
      </w:r>
      <w:r>
        <w:rPr>
          <w:rFonts w:eastAsia="Times New Roman" w:cs="Times New Roman"/>
          <w:szCs w:val="24"/>
        </w:rPr>
        <w:t xml:space="preserve">απολογισμού </w:t>
      </w:r>
      <w:r>
        <w:rPr>
          <w:rFonts w:eastAsia="Times New Roman" w:cs="Times New Roman"/>
          <w:szCs w:val="24"/>
        </w:rPr>
        <w:t>σημαίνει το εξής. Σημαίνει</w:t>
      </w:r>
      <w:r>
        <w:rPr>
          <w:rFonts w:eastAsia="Times New Roman" w:cs="Times New Roman"/>
          <w:szCs w:val="24"/>
        </w:rPr>
        <w:t xml:space="preserve"> επικύρωση των δημόσιων οικονομικών μεγεθών από τη Βουλή των Ελλήνων. Σημαίνει, αν θέλετε, συμφωνία πάνω στα βασικά οικονομικά μεγέθη του 2014 και τίποτα περισσότερο». </w:t>
      </w:r>
    </w:p>
    <w:p w14:paraId="50618F54" w14:textId="77777777" w:rsidR="008F2976" w:rsidRDefault="00CE3D49">
      <w:pPr>
        <w:tabs>
          <w:tab w:val="left" w:pos="3873"/>
        </w:tabs>
        <w:spacing w:line="600" w:lineRule="auto"/>
        <w:ind w:firstLine="720"/>
        <w:jc w:val="both"/>
        <w:rPr>
          <w:rFonts w:eastAsia="Times New Roman" w:cs="Times New Roman"/>
          <w:szCs w:val="24"/>
        </w:rPr>
      </w:pPr>
      <w:r>
        <w:rPr>
          <w:rFonts w:eastAsia="Times New Roman" w:cs="Times New Roman"/>
          <w:szCs w:val="24"/>
        </w:rPr>
        <w:t>Το λέω αυτό διότι είναι ένα πρώτο σημείο που πρέπει να συνεννοηθούμε. Όταν ψηφίζουμε θε</w:t>
      </w:r>
      <w:r>
        <w:rPr>
          <w:rFonts w:eastAsia="Times New Roman" w:cs="Times New Roman"/>
          <w:szCs w:val="24"/>
        </w:rPr>
        <w:t xml:space="preserve">τικά ή ψηφίζουμε αρνητικά στα θέματα του </w:t>
      </w:r>
      <w:r>
        <w:rPr>
          <w:rFonts w:eastAsia="Times New Roman" w:cs="Times New Roman"/>
          <w:szCs w:val="24"/>
        </w:rPr>
        <w:t xml:space="preserve">ισολογισμού </w:t>
      </w:r>
      <w:r>
        <w:rPr>
          <w:rFonts w:eastAsia="Times New Roman" w:cs="Times New Roman"/>
          <w:szCs w:val="24"/>
        </w:rPr>
        <w:t xml:space="preserve">και </w:t>
      </w:r>
      <w:r>
        <w:rPr>
          <w:rFonts w:eastAsia="Times New Roman" w:cs="Times New Roman"/>
          <w:szCs w:val="24"/>
        </w:rPr>
        <w:t>απολογισμού</w:t>
      </w:r>
      <w:r>
        <w:rPr>
          <w:rFonts w:eastAsia="Times New Roman" w:cs="Times New Roman"/>
          <w:szCs w:val="24"/>
        </w:rPr>
        <w:t xml:space="preserve">, αυτό δεν μπορούμε να το κάνουμε υπενδεδυμένο με διάφορες αναφορές που δεν έχουν σχέση με αυτό το συγκεκριμένο. Δηλαδή είναι σαν να λέτε όσοι καταψηφίζετε τον </w:t>
      </w:r>
      <w:r>
        <w:rPr>
          <w:rFonts w:eastAsia="Times New Roman" w:cs="Times New Roman"/>
          <w:szCs w:val="24"/>
        </w:rPr>
        <w:t xml:space="preserve">ισολογισμό </w:t>
      </w:r>
      <w:r>
        <w:rPr>
          <w:rFonts w:eastAsia="Times New Roman" w:cs="Times New Roman"/>
          <w:szCs w:val="24"/>
        </w:rPr>
        <w:t xml:space="preserve">και τον </w:t>
      </w:r>
      <w:r>
        <w:rPr>
          <w:rFonts w:eastAsia="Times New Roman" w:cs="Times New Roman"/>
          <w:szCs w:val="24"/>
        </w:rPr>
        <w:t>απολογισμ</w:t>
      </w:r>
      <w:r>
        <w:rPr>
          <w:rFonts w:eastAsia="Times New Roman" w:cs="Times New Roman"/>
          <w:szCs w:val="24"/>
        </w:rPr>
        <w:t xml:space="preserve">ό </w:t>
      </w:r>
      <w:r>
        <w:rPr>
          <w:rFonts w:eastAsia="Times New Roman" w:cs="Times New Roman"/>
          <w:szCs w:val="24"/>
        </w:rPr>
        <w:t xml:space="preserve">ότι δεν είναι αυτά τα στοιχεία. Δεν νομίζω να το ισχυρίζεται </w:t>
      </w:r>
      <w:r>
        <w:rPr>
          <w:rFonts w:eastAsia="Times New Roman" w:cs="Times New Roman"/>
          <w:szCs w:val="24"/>
        </w:rPr>
        <w:t xml:space="preserve">κάποιος </w:t>
      </w:r>
      <w:r>
        <w:rPr>
          <w:rFonts w:eastAsia="Times New Roman" w:cs="Times New Roman"/>
          <w:szCs w:val="24"/>
        </w:rPr>
        <w:t>στα σοβαρά αυτό. Με αυτή</w:t>
      </w:r>
      <w:r>
        <w:rPr>
          <w:rFonts w:eastAsia="Times New Roman" w:cs="Times New Roman"/>
          <w:szCs w:val="24"/>
        </w:rPr>
        <w:t>ν</w:t>
      </w:r>
      <w:r>
        <w:rPr>
          <w:rFonts w:eastAsia="Times New Roman" w:cs="Times New Roman"/>
          <w:szCs w:val="24"/>
        </w:rPr>
        <w:t xml:space="preserve"> την έννοια πραγματικά δεν καταλαβαίνω την καταψήφιση. </w:t>
      </w:r>
    </w:p>
    <w:p w14:paraId="50618F55" w14:textId="77777777" w:rsidR="008F2976" w:rsidRDefault="00CE3D49">
      <w:pPr>
        <w:spacing w:line="600" w:lineRule="auto"/>
        <w:ind w:firstLine="720"/>
        <w:jc w:val="both"/>
        <w:rPr>
          <w:rFonts w:eastAsia="Times New Roman" w:cs="Times New Roman"/>
          <w:szCs w:val="24"/>
        </w:rPr>
      </w:pPr>
      <w:r>
        <w:rPr>
          <w:rFonts w:eastAsia="Times New Roman" w:cs="Times New Roman"/>
          <w:b/>
          <w:szCs w:val="24"/>
        </w:rPr>
        <w:t xml:space="preserve">ΓΙΑΝΝΗΣ ΚΟΥΤΣΟΥΚΟΣ: </w:t>
      </w:r>
      <w:r>
        <w:rPr>
          <w:rFonts w:eastAsia="Times New Roman" w:cs="Times New Roman"/>
          <w:szCs w:val="24"/>
        </w:rPr>
        <w:t>Κύριε Μαντά!</w:t>
      </w:r>
    </w:p>
    <w:p w14:paraId="50618F56" w14:textId="77777777" w:rsidR="008F2976" w:rsidRDefault="00CE3D49">
      <w:pPr>
        <w:tabs>
          <w:tab w:val="left" w:pos="3873"/>
        </w:tabs>
        <w:spacing w:line="600" w:lineRule="auto"/>
        <w:ind w:firstLine="720"/>
        <w:jc w:val="both"/>
        <w:rPr>
          <w:rFonts w:eastAsia="Times New Roman" w:cs="Times New Roman"/>
          <w:szCs w:val="24"/>
        </w:rPr>
      </w:pPr>
      <w:r>
        <w:rPr>
          <w:rFonts w:eastAsia="Times New Roman" w:cs="Times New Roman"/>
          <w:b/>
          <w:szCs w:val="24"/>
        </w:rPr>
        <w:lastRenderedPageBreak/>
        <w:t xml:space="preserve">ΧΡΗΣΤΟΣ ΜΑΝΤΑΣ: </w:t>
      </w:r>
      <w:r>
        <w:rPr>
          <w:rFonts w:eastAsia="Times New Roman" w:cs="Times New Roman"/>
          <w:szCs w:val="24"/>
        </w:rPr>
        <w:t>Ένα λεπτό, κύριε Κουτσούκο.</w:t>
      </w:r>
    </w:p>
    <w:p w14:paraId="50618F57" w14:textId="77777777" w:rsidR="008F2976" w:rsidRDefault="00CE3D49">
      <w:pPr>
        <w:spacing w:line="600" w:lineRule="auto"/>
        <w:ind w:firstLine="720"/>
        <w:jc w:val="both"/>
        <w:rPr>
          <w:rFonts w:eastAsia="Times New Roman" w:cs="Times New Roman"/>
          <w:szCs w:val="24"/>
        </w:rPr>
      </w:pPr>
      <w:r>
        <w:rPr>
          <w:rFonts w:eastAsia="Times New Roman" w:cs="Times New Roman"/>
          <w:b/>
          <w:szCs w:val="24"/>
        </w:rPr>
        <w:t xml:space="preserve">ΓΙΑΝΝΗΣ ΚΟΥΤΣΟΥΚΟΣ: </w:t>
      </w:r>
      <w:r>
        <w:rPr>
          <w:rFonts w:eastAsia="Times New Roman" w:cs="Times New Roman"/>
          <w:szCs w:val="24"/>
        </w:rPr>
        <w:t>Όταν κα</w:t>
      </w:r>
      <w:r>
        <w:rPr>
          <w:rFonts w:eastAsia="Times New Roman" w:cs="Times New Roman"/>
          <w:szCs w:val="24"/>
        </w:rPr>
        <w:t>ταψηφίζατε, γι’ αυτό το κάνατε;</w:t>
      </w:r>
    </w:p>
    <w:p w14:paraId="50618F58" w14:textId="77777777" w:rsidR="008F2976" w:rsidRDefault="00CE3D49">
      <w:pPr>
        <w:spacing w:line="600" w:lineRule="auto"/>
        <w:ind w:firstLine="720"/>
        <w:jc w:val="both"/>
        <w:rPr>
          <w:rFonts w:eastAsia="Times New Roman" w:cs="Times New Roman"/>
          <w:szCs w:val="24"/>
        </w:rPr>
      </w:pPr>
      <w:r>
        <w:rPr>
          <w:rFonts w:eastAsia="Times New Roman" w:cs="Times New Roman"/>
          <w:b/>
          <w:szCs w:val="24"/>
        </w:rPr>
        <w:t xml:space="preserve">ΧΡΗΣΤΟΣ ΜΑΝΤΑΣ: </w:t>
      </w:r>
      <w:r>
        <w:rPr>
          <w:rFonts w:eastAsia="Times New Roman" w:cs="Times New Roman"/>
          <w:szCs w:val="24"/>
        </w:rPr>
        <w:t>Περιμένετε. Θα σας εξηγήσω.</w:t>
      </w:r>
    </w:p>
    <w:p w14:paraId="50618F59" w14:textId="77777777" w:rsidR="008F2976" w:rsidRDefault="00CE3D49">
      <w:pPr>
        <w:spacing w:line="600" w:lineRule="auto"/>
        <w:ind w:firstLine="720"/>
        <w:jc w:val="both"/>
        <w:rPr>
          <w:rFonts w:eastAsia="Times New Roman" w:cs="Times New Roman"/>
          <w:szCs w:val="24"/>
        </w:rPr>
      </w:pPr>
      <w:r>
        <w:rPr>
          <w:rFonts w:eastAsia="Times New Roman" w:cs="Times New Roman"/>
          <w:szCs w:val="24"/>
        </w:rPr>
        <w:t xml:space="preserve">Δεν καταλαβαίνω τη στάση της συνετής Αντιπολίτευσης. Θυμίζω ότι εμείς ψηφίσαμε τον </w:t>
      </w:r>
      <w:r>
        <w:rPr>
          <w:rFonts w:eastAsia="Times New Roman" w:cs="Times New Roman"/>
          <w:szCs w:val="24"/>
        </w:rPr>
        <w:t>ισολογισμό</w:t>
      </w:r>
      <w:r>
        <w:rPr>
          <w:rFonts w:eastAsia="Times New Roman" w:cs="Times New Roman"/>
          <w:szCs w:val="24"/>
        </w:rPr>
        <w:t>-</w:t>
      </w:r>
      <w:r>
        <w:rPr>
          <w:rFonts w:eastAsia="Times New Roman" w:cs="Times New Roman"/>
          <w:szCs w:val="24"/>
        </w:rPr>
        <w:t xml:space="preserve">απολογισμό </w:t>
      </w:r>
      <w:r>
        <w:rPr>
          <w:rFonts w:eastAsia="Times New Roman" w:cs="Times New Roman"/>
          <w:szCs w:val="24"/>
        </w:rPr>
        <w:t xml:space="preserve">του 2014. Αυτή η φράση που σας διάβασα, αφορούσε μια διαμάχη τότε -δεν ξέρω αν τελικά, κύριε Υπουργέ, κατέληξε στη δήλωση του κ. </w:t>
      </w:r>
      <w:proofErr w:type="spellStart"/>
      <w:r>
        <w:rPr>
          <w:rFonts w:eastAsia="Times New Roman" w:cs="Times New Roman"/>
          <w:szCs w:val="24"/>
        </w:rPr>
        <w:t>Αμυρά</w:t>
      </w:r>
      <w:proofErr w:type="spellEnd"/>
      <w:r>
        <w:rPr>
          <w:rFonts w:eastAsia="Times New Roman" w:cs="Times New Roman"/>
          <w:szCs w:val="24"/>
        </w:rPr>
        <w:t xml:space="preserve"> που ζητήσατε- που σας κατηγορούσαν τότε ότι είχατε ψηφίσει και υποστηρίξει τα μέτρα Σαμαρά-Βενιζέλου. Το θυμίζω, λοιπόν, </w:t>
      </w:r>
      <w:r>
        <w:rPr>
          <w:rFonts w:eastAsia="Times New Roman" w:cs="Times New Roman"/>
          <w:szCs w:val="24"/>
        </w:rPr>
        <w:t xml:space="preserve">αυτό για να συνεννοηθούμε. </w:t>
      </w:r>
    </w:p>
    <w:p w14:paraId="50618F5A" w14:textId="77777777" w:rsidR="008F2976" w:rsidRDefault="00CE3D49">
      <w:pPr>
        <w:spacing w:line="600" w:lineRule="auto"/>
        <w:ind w:firstLine="720"/>
        <w:jc w:val="both"/>
        <w:rPr>
          <w:rFonts w:eastAsia="Times New Roman" w:cs="Times New Roman"/>
          <w:szCs w:val="24"/>
        </w:rPr>
      </w:pPr>
      <w:r>
        <w:rPr>
          <w:rFonts w:eastAsia="Times New Roman" w:cs="Times New Roman"/>
          <w:szCs w:val="24"/>
        </w:rPr>
        <w:t>Το δεύτερο σημείο που θέλω να σταθώ είναι το εξής</w:t>
      </w:r>
      <w:r>
        <w:rPr>
          <w:rFonts w:eastAsia="Times New Roman" w:cs="Times New Roman"/>
          <w:szCs w:val="24"/>
        </w:rPr>
        <w:t xml:space="preserve">: </w:t>
      </w:r>
      <w:r>
        <w:rPr>
          <w:rFonts w:eastAsia="Times New Roman" w:cs="Times New Roman"/>
          <w:szCs w:val="24"/>
        </w:rPr>
        <w:t>Προσπάθησα να το πω και στη χθεσινή συζήτηση. Σε αυτή</w:t>
      </w:r>
      <w:r>
        <w:rPr>
          <w:rFonts w:eastAsia="Times New Roman" w:cs="Times New Roman"/>
          <w:szCs w:val="24"/>
        </w:rPr>
        <w:t>ν</w:t>
      </w:r>
      <w:r>
        <w:rPr>
          <w:rFonts w:eastAsia="Times New Roman" w:cs="Times New Roman"/>
          <w:szCs w:val="24"/>
        </w:rPr>
        <w:t xml:space="preserve"> την Αίθουσα για να έχει μια αξία η συζήτησή μας, πρέπει να συνεννοηθούμε σε ορισμένα βασικά ζητήματα, βασικά μεγέθη, θα έλ</w:t>
      </w:r>
      <w:r>
        <w:rPr>
          <w:rFonts w:eastAsia="Times New Roman" w:cs="Times New Roman"/>
          <w:szCs w:val="24"/>
        </w:rPr>
        <w:t>εγα. Οι ερμηνείες ή οι αντιπαραθέσεις βεβαίως είναι ευπρόσδεκτες. Αφορούν την ιδεολογική και πολιτική σκοπιά που τα βλέπει ο καθένας. Όμως, αυτό που συνεχίζει να συμβαίνει στο Κοινοβούλιο -τουλά</w:t>
      </w:r>
      <w:r>
        <w:rPr>
          <w:rFonts w:eastAsia="Times New Roman" w:cs="Times New Roman"/>
          <w:szCs w:val="24"/>
        </w:rPr>
        <w:lastRenderedPageBreak/>
        <w:t>χιστον αυτό που εγώ και πολλοί άλλοι συνάδελφοι ζούμε- μια αντ</w:t>
      </w:r>
      <w:r>
        <w:rPr>
          <w:rFonts w:eastAsia="Times New Roman" w:cs="Times New Roman"/>
          <w:szCs w:val="24"/>
        </w:rPr>
        <w:t>ιπαράθεση σε ζητήματα τα οποία ήδη έχουν απαντηθεί επανειλημμένα, νομίζω ότι εκεί χρειάζεται μια συνεννόηση, έστω και χωρίς τη δημοσιότητα.</w:t>
      </w:r>
    </w:p>
    <w:p w14:paraId="50618F5B" w14:textId="77777777" w:rsidR="008F2976" w:rsidRDefault="00CE3D49">
      <w:pPr>
        <w:spacing w:line="600" w:lineRule="auto"/>
        <w:ind w:firstLine="720"/>
        <w:jc w:val="both"/>
        <w:rPr>
          <w:rFonts w:eastAsia="Times New Roman" w:cs="Times New Roman"/>
          <w:szCs w:val="24"/>
        </w:rPr>
      </w:pPr>
      <w:r>
        <w:rPr>
          <w:rFonts w:eastAsia="Times New Roman" w:cs="Times New Roman"/>
          <w:szCs w:val="24"/>
        </w:rPr>
        <w:t>Για παράδειγμα, έρχεται και επανέρχεται το θέμα ότι στοίχισε η διακυβέρνηση του ΣΥΡΙΖΑ 100 δισεκατομμύρια ευρώ. Αυτό</w:t>
      </w:r>
      <w:r>
        <w:rPr>
          <w:rFonts w:eastAsia="Times New Roman" w:cs="Times New Roman"/>
          <w:szCs w:val="24"/>
        </w:rPr>
        <w:t xml:space="preserve"> έχει απαντηθεί με έναν συγκεκριμένο τρόπο, όχι μία φορά, αλλά επανειλημμένες φορές. Δεν μπορεί δηλαδή να επανέρχεται αυτό το θέμα μετά </w:t>
      </w:r>
      <w:r>
        <w:rPr>
          <w:rFonts w:eastAsia="Times New Roman" w:cs="Times New Roman"/>
          <w:szCs w:val="24"/>
        </w:rPr>
        <w:t xml:space="preserve">απ’ </w:t>
      </w:r>
      <w:r>
        <w:rPr>
          <w:rFonts w:eastAsia="Times New Roman" w:cs="Times New Roman"/>
          <w:szCs w:val="24"/>
        </w:rPr>
        <w:t xml:space="preserve">αυτές τις απαντήσεις, </w:t>
      </w:r>
      <w:r>
        <w:rPr>
          <w:rFonts w:eastAsia="Times New Roman"/>
          <w:szCs w:val="24"/>
        </w:rPr>
        <w:t>οι οποίες</w:t>
      </w:r>
      <w:r>
        <w:rPr>
          <w:rFonts w:eastAsia="Times New Roman" w:cs="Times New Roman"/>
          <w:szCs w:val="24"/>
        </w:rPr>
        <w:t xml:space="preserve"> δόθηκαν, νομίζω, πάρα πολύ τεκμηριωμένα και συγκεκριμένα και αφορούσαν κατά βάση ότι</w:t>
      </w:r>
      <w:r>
        <w:rPr>
          <w:rFonts w:eastAsia="Times New Roman" w:cs="Times New Roman"/>
          <w:szCs w:val="24"/>
        </w:rPr>
        <w:t xml:space="preserve"> αυτό ήταν ένα μέγεθος το οποίο αφορούσε </w:t>
      </w:r>
      <w:r>
        <w:rPr>
          <w:rFonts w:eastAsia="Times New Roman" w:cs="Times New Roman"/>
          <w:szCs w:val="24"/>
        </w:rPr>
        <w:t>σ</w:t>
      </w:r>
      <w:r>
        <w:rPr>
          <w:rFonts w:eastAsia="Times New Roman" w:cs="Times New Roman"/>
          <w:szCs w:val="24"/>
        </w:rPr>
        <w:t xml:space="preserve">την </w:t>
      </w:r>
      <w:proofErr w:type="spellStart"/>
      <w:r>
        <w:rPr>
          <w:rFonts w:eastAsia="Times New Roman" w:cs="Times New Roman"/>
          <w:szCs w:val="24"/>
        </w:rPr>
        <w:t>αναχρηματοδότηση</w:t>
      </w:r>
      <w:proofErr w:type="spellEnd"/>
      <w:r>
        <w:rPr>
          <w:rFonts w:eastAsia="Times New Roman" w:cs="Times New Roman"/>
          <w:szCs w:val="24"/>
        </w:rPr>
        <w:t>, μάλιστα με πολύ ευνοϊκότερους όρους</w:t>
      </w:r>
      <w:r>
        <w:rPr>
          <w:rFonts w:eastAsia="Times New Roman" w:cs="Times New Roman"/>
          <w:szCs w:val="24"/>
        </w:rPr>
        <w:t>,</w:t>
      </w:r>
      <w:r>
        <w:rPr>
          <w:rFonts w:eastAsia="Times New Roman" w:cs="Times New Roman"/>
          <w:szCs w:val="24"/>
        </w:rPr>
        <w:t xml:space="preserve"> δανείων της χώρας μας.</w:t>
      </w:r>
    </w:p>
    <w:p w14:paraId="50618F5C" w14:textId="77777777" w:rsidR="008F2976" w:rsidRDefault="00CE3D49">
      <w:pPr>
        <w:spacing w:line="600" w:lineRule="auto"/>
        <w:ind w:firstLine="720"/>
        <w:jc w:val="both"/>
        <w:rPr>
          <w:rFonts w:eastAsia="Times New Roman"/>
          <w:szCs w:val="24"/>
        </w:rPr>
      </w:pPr>
      <w:r>
        <w:rPr>
          <w:rFonts w:eastAsia="Times New Roman"/>
          <w:szCs w:val="24"/>
        </w:rPr>
        <w:t>Εκτός αν ξεχνάτε ότι μέσα από τη διαδικασία της διαπραγμάτευσης το 2015 είχαμε ένα αποτέλεσμα, που ήταν 20 δισεκατομμύρια λιγότερα σ</w:t>
      </w:r>
      <w:r>
        <w:rPr>
          <w:rFonts w:eastAsia="Times New Roman"/>
          <w:szCs w:val="24"/>
        </w:rPr>
        <w:t>ε σχέση με τα πρωτογενή πλεονάσματα που είχατε ήδη συνομολογήσει, με αυτά τα ύψη της ανάπτυξης που υπολογίζατε τη συγκεκριμένη περίοδο, πριν την ανάληψη της διακυβέρνησης από τον ΣΥΡΙΖΑ και τους Ανεξάρτητους Έλληνες.</w:t>
      </w:r>
    </w:p>
    <w:p w14:paraId="50618F5D" w14:textId="77777777" w:rsidR="008F2976" w:rsidRDefault="00CE3D49">
      <w:pPr>
        <w:spacing w:line="600" w:lineRule="auto"/>
        <w:ind w:firstLine="720"/>
        <w:jc w:val="both"/>
        <w:rPr>
          <w:rFonts w:eastAsia="Times New Roman"/>
          <w:szCs w:val="24"/>
        </w:rPr>
      </w:pPr>
      <w:r>
        <w:rPr>
          <w:rFonts w:eastAsia="Times New Roman"/>
          <w:szCs w:val="24"/>
        </w:rPr>
        <w:lastRenderedPageBreak/>
        <w:t>Αν σ’ αυτά τα πράγματα –είπα ένα, δυο π</w:t>
      </w:r>
      <w:r>
        <w:rPr>
          <w:rFonts w:eastAsia="Times New Roman"/>
          <w:szCs w:val="24"/>
        </w:rPr>
        <w:t>αραδείγματα- δεν συνεννοηθούμε, δεν μπορούμε να επιχειρήσουμε να κάνουμε παραπέρα συζήτηση. Δηλαδή, είναι μια άγονη διαδικασία η οποία επαναλαμβάνεται συνεχώς, μα συνεχώς. Κάπου, λοιπόν, πρέπει να καταλήξουμε. Ξαναλέω, οι ερμηνείες μπορεί να είναι απολύτως</w:t>
      </w:r>
      <w:r>
        <w:rPr>
          <w:rFonts w:eastAsia="Times New Roman"/>
          <w:szCs w:val="24"/>
        </w:rPr>
        <w:t xml:space="preserve"> αντιθετικές, διαφορετικές</w:t>
      </w:r>
      <w:r>
        <w:rPr>
          <w:rFonts w:eastAsia="Times New Roman"/>
          <w:szCs w:val="24"/>
        </w:rPr>
        <w:t>,</w:t>
      </w:r>
      <w:r>
        <w:rPr>
          <w:rFonts w:eastAsia="Times New Roman"/>
          <w:szCs w:val="24"/>
        </w:rPr>
        <w:t xml:space="preserve"> το ένα, το άλλο, αλλά δεν νομίζω ότι αυτή η συζήτηση είναι γόνιμη ούτε προσφέρει τίποτα ουσιαστικό στην κοινοβουλευτική διαδικασία.</w:t>
      </w:r>
    </w:p>
    <w:p w14:paraId="50618F5E" w14:textId="77777777" w:rsidR="008F2976" w:rsidRDefault="00CE3D49">
      <w:pPr>
        <w:spacing w:line="600" w:lineRule="auto"/>
        <w:ind w:firstLine="720"/>
        <w:jc w:val="both"/>
        <w:rPr>
          <w:rFonts w:eastAsia="Times New Roman"/>
          <w:szCs w:val="24"/>
        </w:rPr>
      </w:pPr>
      <w:r>
        <w:rPr>
          <w:rFonts w:eastAsia="Times New Roman"/>
          <w:szCs w:val="24"/>
        </w:rPr>
        <w:t>Τρίτο σημείο και κλείνω, κύριε Πρόεδρε, για να είμαι σύντομος…</w:t>
      </w:r>
    </w:p>
    <w:p w14:paraId="50618F5F" w14:textId="77777777" w:rsidR="008F2976" w:rsidRDefault="00CE3D49">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w:t>
      </w:r>
      <w:r>
        <w:rPr>
          <w:rFonts w:eastAsia="Times New Roman"/>
          <w:szCs w:val="24"/>
        </w:rPr>
        <w:t>Μην έχετε άγχος. Θα έχετε κι εσείς την ανοχή του Προεδρείου.</w:t>
      </w:r>
    </w:p>
    <w:p w14:paraId="50618F60" w14:textId="77777777" w:rsidR="008F2976" w:rsidRDefault="00CE3D49">
      <w:pPr>
        <w:spacing w:line="600" w:lineRule="auto"/>
        <w:ind w:firstLine="720"/>
        <w:jc w:val="both"/>
        <w:rPr>
          <w:rFonts w:eastAsia="Times New Roman"/>
          <w:szCs w:val="24"/>
        </w:rPr>
      </w:pPr>
      <w:r>
        <w:rPr>
          <w:rFonts w:eastAsia="Times New Roman"/>
          <w:b/>
          <w:szCs w:val="24"/>
        </w:rPr>
        <w:t>ΧΡΗΣΤΟΣ ΜΑΝΤΑΣ:</w:t>
      </w:r>
      <w:r>
        <w:rPr>
          <w:rFonts w:eastAsia="Times New Roman"/>
          <w:szCs w:val="24"/>
        </w:rPr>
        <w:t xml:space="preserve"> Εντάξει. Θέλω να είμαι σύντομος, γιατί νομίζω πρέπει να ολοκληρώσουμε.</w:t>
      </w:r>
    </w:p>
    <w:p w14:paraId="50618F61" w14:textId="77777777" w:rsidR="008F2976" w:rsidRDefault="00CE3D49">
      <w:pPr>
        <w:spacing w:line="600" w:lineRule="auto"/>
        <w:ind w:firstLine="720"/>
        <w:jc w:val="both"/>
        <w:rPr>
          <w:rFonts w:eastAsia="Times New Roman"/>
          <w:szCs w:val="24"/>
        </w:rPr>
      </w:pPr>
      <w:r>
        <w:rPr>
          <w:rFonts w:eastAsia="Times New Roman"/>
          <w:szCs w:val="24"/>
        </w:rPr>
        <w:t xml:space="preserve">Μας προσφέρει αυτή η απόσταση –γιατί τώρα είμαστε κοντά στην έναρξη του 2018- </w:t>
      </w:r>
      <w:r>
        <w:rPr>
          <w:rFonts w:eastAsia="Times New Roman"/>
          <w:szCs w:val="24"/>
        </w:rPr>
        <w:t>τη δυνατότητα</w:t>
      </w:r>
      <w:r>
        <w:rPr>
          <w:rFonts w:eastAsia="Times New Roman"/>
          <w:szCs w:val="24"/>
        </w:rPr>
        <w:t xml:space="preserve"> για να δούμε με </w:t>
      </w:r>
      <w:r>
        <w:rPr>
          <w:rFonts w:eastAsia="Times New Roman"/>
          <w:szCs w:val="24"/>
        </w:rPr>
        <w:t xml:space="preserve">μια, αν θέλετε, πιο ψύχραιμη ματιά τα γεγονότα του 2015 και τα αφηγήματα γύρω από τα γεγονότα του 2015. Διότι ξαναλέω ότι τα γεγονότα νομίζω ότι δεν μπορεί </w:t>
      </w:r>
      <w:r>
        <w:rPr>
          <w:rFonts w:eastAsia="Times New Roman"/>
          <w:szCs w:val="24"/>
        </w:rPr>
        <w:t xml:space="preserve">κάποιος </w:t>
      </w:r>
      <w:r>
        <w:rPr>
          <w:rFonts w:eastAsia="Times New Roman"/>
          <w:szCs w:val="24"/>
        </w:rPr>
        <w:t xml:space="preserve">να τα αμφισβητήσει εύκολα. Το </w:t>
      </w:r>
      <w:r>
        <w:rPr>
          <w:rFonts w:eastAsia="Times New Roman"/>
          <w:szCs w:val="24"/>
        </w:rPr>
        <w:lastRenderedPageBreak/>
        <w:t>πως</w:t>
      </w:r>
      <w:r>
        <w:rPr>
          <w:rFonts w:eastAsia="Times New Roman"/>
          <w:szCs w:val="24"/>
        </w:rPr>
        <w:t xml:space="preserve"> περιγράφονται και αφηγείσαι αυτά τα γεγονότα, από ποια σκο</w:t>
      </w:r>
      <w:r>
        <w:rPr>
          <w:rFonts w:eastAsia="Times New Roman"/>
          <w:szCs w:val="24"/>
        </w:rPr>
        <w:t>πιά, βεβαίως εκεί υπάρχουν πολλές διαφορετικές οπτικές.</w:t>
      </w:r>
    </w:p>
    <w:p w14:paraId="50618F62" w14:textId="77777777" w:rsidR="008F2976" w:rsidRDefault="00CE3D49">
      <w:pPr>
        <w:spacing w:line="600" w:lineRule="auto"/>
        <w:ind w:firstLine="720"/>
        <w:jc w:val="both"/>
        <w:rPr>
          <w:rFonts w:eastAsia="Times New Roman"/>
          <w:szCs w:val="24"/>
        </w:rPr>
      </w:pPr>
      <w:r>
        <w:rPr>
          <w:rFonts w:eastAsia="Times New Roman"/>
          <w:szCs w:val="24"/>
        </w:rPr>
        <w:t>Και λέω το εξής: Εμείς έχουμε μια πάρα πολύ συγκεκριμένη οπτική για εκείνη</w:t>
      </w:r>
      <w:r>
        <w:rPr>
          <w:rFonts w:eastAsia="Times New Roman"/>
          <w:szCs w:val="24"/>
        </w:rPr>
        <w:t>ν</w:t>
      </w:r>
      <w:r>
        <w:rPr>
          <w:rFonts w:eastAsia="Times New Roman"/>
          <w:szCs w:val="24"/>
        </w:rPr>
        <w:t xml:space="preserve"> την περίοδο. Την έχουμε αποτυπώσει και αποτιμήσει σε πολλά κείμενα, σε δημόσιους απολογισμούς κ.λπ</w:t>
      </w:r>
      <w:r>
        <w:rPr>
          <w:rFonts w:eastAsia="Times New Roman"/>
          <w:szCs w:val="24"/>
        </w:rPr>
        <w:t>.</w:t>
      </w:r>
      <w:r>
        <w:rPr>
          <w:rFonts w:eastAsia="Times New Roman"/>
          <w:szCs w:val="24"/>
        </w:rPr>
        <w:t>. Ο πυρήνας της αμφισβήτη</w:t>
      </w:r>
      <w:r>
        <w:rPr>
          <w:rFonts w:eastAsia="Times New Roman"/>
          <w:szCs w:val="24"/>
        </w:rPr>
        <w:t xml:space="preserve">σης και αυτό το οποίο συνεχίζει επί τρία χρόνια να διεξάγεται </w:t>
      </w:r>
      <w:r>
        <w:rPr>
          <w:rFonts w:eastAsia="Times New Roman"/>
          <w:szCs w:val="24"/>
        </w:rPr>
        <w:t xml:space="preserve">σ’ </w:t>
      </w:r>
      <w:r>
        <w:rPr>
          <w:rFonts w:eastAsia="Times New Roman"/>
          <w:szCs w:val="24"/>
        </w:rPr>
        <w:t>αυτήν την Αίθουσα ως αντιπαράθεση είναι το εξής: Εμείς λέμε ότι κάναμε μια πολύ συγκεκριμένη προσπάθεια το πρώτο εξάμηνο κι αυτή κατέληξε εκεί που κατέληξε. Κάποιοι τη θεωρούν καταστροφική…</w:t>
      </w:r>
    </w:p>
    <w:p w14:paraId="50618F63" w14:textId="77777777" w:rsidR="008F2976" w:rsidRDefault="00CE3D49">
      <w:pPr>
        <w:spacing w:line="600" w:lineRule="auto"/>
        <w:ind w:firstLine="720"/>
        <w:jc w:val="both"/>
        <w:rPr>
          <w:rFonts w:eastAsia="Times New Roman"/>
          <w:szCs w:val="24"/>
        </w:rPr>
      </w:pPr>
      <w:r>
        <w:rPr>
          <w:rFonts w:eastAsia="Times New Roman"/>
          <w:b/>
          <w:szCs w:val="24"/>
        </w:rPr>
        <w:t>Α</w:t>
      </w:r>
      <w:r>
        <w:rPr>
          <w:rFonts w:eastAsia="Times New Roman"/>
          <w:b/>
          <w:szCs w:val="24"/>
        </w:rPr>
        <w:t>ΠΟΣΤΟΛΟΣ ΒΕΣΥΡΟΠΟΥΛΟΣ:</w:t>
      </w:r>
      <w:r>
        <w:rPr>
          <w:rFonts w:eastAsia="Times New Roman"/>
          <w:szCs w:val="24"/>
        </w:rPr>
        <w:t xml:space="preserve"> Κάποιοι!</w:t>
      </w:r>
    </w:p>
    <w:p w14:paraId="50618F64" w14:textId="77777777" w:rsidR="008F2976" w:rsidRDefault="00CE3D49">
      <w:pPr>
        <w:spacing w:line="600" w:lineRule="auto"/>
        <w:ind w:firstLine="720"/>
        <w:jc w:val="both"/>
        <w:rPr>
          <w:rFonts w:eastAsia="Times New Roman"/>
          <w:szCs w:val="24"/>
        </w:rPr>
      </w:pPr>
      <w:r>
        <w:rPr>
          <w:rFonts w:eastAsia="Times New Roman"/>
          <w:b/>
          <w:szCs w:val="24"/>
        </w:rPr>
        <w:t>ΧΡΗΣΤΟΣ ΜΑΝΤΑΣ:</w:t>
      </w:r>
      <w:r>
        <w:rPr>
          <w:rFonts w:eastAsia="Times New Roman"/>
          <w:szCs w:val="24"/>
        </w:rPr>
        <w:t xml:space="preserve"> Γελάτε</w:t>
      </w:r>
      <w:r>
        <w:rPr>
          <w:rFonts w:eastAsia="Times New Roman"/>
          <w:szCs w:val="24"/>
        </w:rPr>
        <w:t>!</w:t>
      </w:r>
      <w:r>
        <w:rPr>
          <w:rFonts w:eastAsia="Times New Roman"/>
          <w:szCs w:val="24"/>
        </w:rPr>
        <w:t xml:space="preserve"> Ναι, κάποιοι τη θεωρούν καταστροφική. Κάποιοι αποτιμούν αυτήν την περίοδο ως μια αγωνιώδη και πολύ επίπονη προσπάθεια σε έναν συσχετισμό πολύ δυσμενή, να μπορέσουμε να βάλουμε ένα λιθαράκι απέναντι στ</w:t>
      </w:r>
      <w:r>
        <w:rPr>
          <w:rFonts w:eastAsia="Times New Roman"/>
          <w:szCs w:val="24"/>
        </w:rPr>
        <w:t xml:space="preserve">η νεοφιλελεύθερη πολιτική, που είχε πάρει δραματικές διαστάσεις και για τη χώρα και για το σύνολο της Ευρώπης, εγώ θα έλεγα, κι έχουν φανεί αυτά στη συνέχεια. Φτάσαμε στο δημοψήφισμα, φτάσαμε στον επώδυνο συμβιβασμό. Και θυμίζω ένα πράγμα. Από </w:t>
      </w:r>
      <w:r>
        <w:rPr>
          <w:rFonts w:eastAsia="Times New Roman"/>
          <w:szCs w:val="24"/>
        </w:rPr>
        <w:lastRenderedPageBreak/>
        <w:t>τον Αύγουστο</w:t>
      </w:r>
      <w:r>
        <w:rPr>
          <w:rFonts w:eastAsia="Times New Roman"/>
          <w:szCs w:val="24"/>
        </w:rPr>
        <w:t xml:space="preserve"> του 2014 μέχρι τον Αύγουστο του 2015 η χώρα δεν πήρε ούτε 1 ευρώ, αν θυμάμαι καλά. Βγάλαμε, λοιπόν, το 2015, αυτήν την πάρα πολύ δύσκολη περίοδο -θα έλεγα, αν μου επιτρέπεται η έκφραση- με πολλές δυσκολίες, αλλά με στάση αξιοπρέπειας και ευθύνης, ουσιαστι</w:t>
      </w:r>
      <w:r>
        <w:rPr>
          <w:rFonts w:eastAsia="Times New Roman"/>
          <w:szCs w:val="24"/>
        </w:rPr>
        <w:t>κής ευθύνης. Διότι δεν υπήρξε ξανά κυβέρνηση</w:t>
      </w:r>
      <w:r>
        <w:rPr>
          <w:rFonts w:eastAsia="Times New Roman"/>
          <w:szCs w:val="24"/>
        </w:rPr>
        <w:t xml:space="preserve"> -</w:t>
      </w:r>
      <w:r>
        <w:rPr>
          <w:rFonts w:eastAsia="Times New Roman"/>
          <w:szCs w:val="24"/>
        </w:rPr>
        <w:t xml:space="preserve">τουλάχιστον όσο θυμάμαι εγώ και τουλάχιστον στη </w:t>
      </w:r>
      <w:r>
        <w:rPr>
          <w:rFonts w:eastAsia="Times New Roman"/>
          <w:szCs w:val="24"/>
        </w:rPr>
        <w:t>Μεταπολίτευση-</w:t>
      </w:r>
      <w:r>
        <w:rPr>
          <w:rFonts w:eastAsia="Times New Roman"/>
          <w:szCs w:val="24"/>
        </w:rPr>
        <w:t xml:space="preserve"> που μετά από έναν τέτοιο επώδυνο συμβιβασμό να ήρθε στη διαδικασία της λαϊκής εντολής και να πήρε ξανά τη λαϊκή εντολή.</w:t>
      </w:r>
    </w:p>
    <w:p w14:paraId="50618F65" w14:textId="77777777" w:rsidR="008F2976" w:rsidRDefault="00CE3D49">
      <w:pPr>
        <w:spacing w:line="600" w:lineRule="auto"/>
        <w:ind w:firstLine="720"/>
        <w:jc w:val="both"/>
        <w:rPr>
          <w:rFonts w:eastAsia="Times New Roman" w:cs="Times New Roman"/>
          <w:szCs w:val="24"/>
        </w:rPr>
      </w:pPr>
      <w:r>
        <w:rPr>
          <w:rFonts w:eastAsia="Times New Roman" w:cs="Times New Roman"/>
          <w:szCs w:val="24"/>
        </w:rPr>
        <w:t>Και αυτό είναι κρίσιμο ιστο</w:t>
      </w:r>
      <w:r>
        <w:rPr>
          <w:rFonts w:eastAsia="Times New Roman" w:cs="Times New Roman"/>
          <w:szCs w:val="24"/>
        </w:rPr>
        <w:t xml:space="preserve">ρικό στοιχείο, το οποίο δεν πρέπει να το ξεχνάμε ούτε μια στιγμή. </w:t>
      </w:r>
    </w:p>
    <w:p w14:paraId="50618F66" w14:textId="77777777" w:rsidR="008F2976" w:rsidRDefault="00CE3D49">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Ζ΄ Αντιπρόεδρος της Βουλής κ. </w:t>
      </w:r>
      <w:r>
        <w:rPr>
          <w:rFonts w:eastAsia="Times New Roman" w:cs="Times New Roman"/>
          <w:b/>
          <w:szCs w:val="24"/>
        </w:rPr>
        <w:t>ΣΠΥΡΙΔΩΝ ΛΥΚΟΥΔΗΣ</w:t>
      </w:r>
      <w:r>
        <w:rPr>
          <w:rFonts w:eastAsia="Times New Roman" w:cs="Times New Roman"/>
          <w:szCs w:val="24"/>
        </w:rPr>
        <w:t>)</w:t>
      </w:r>
    </w:p>
    <w:p w14:paraId="50618F67" w14:textId="77777777" w:rsidR="008F2976" w:rsidRDefault="00CE3D49">
      <w:pPr>
        <w:spacing w:line="600" w:lineRule="auto"/>
        <w:ind w:firstLine="720"/>
        <w:jc w:val="both"/>
        <w:rPr>
          <w:rFonts w:eastAsia="Times New Roman" w:cs="Times New Roman"/>
          <w:szCs w:val="24"/>
        </w:rPr>
      </w:pPr>
      <w:r>
        <w:rPr>
          <w:rFonts w:eastAsia="Times New Roman" w:cs="Times New Roman"/>
          <w:szCs w:val="24"/>
        </w:rPr>
        <w:t xml:space="preserve">Σταματάω, λοιπόν, εδώ. Έχουμε χρόνο να αποτιμήσουμε. Δεν μίλησα για νούμερα εγώ. Νομίζω ότι ο εισηγητής μας και φαντάζομαι και ο Υπουργός θα μιλήσουν για νούμερα. </w:t>
      </w:r>
    </w:p>
    <w:p w14:paraId="50618F68" w14:textId="77777777" w:rsidR="008F2976" w:rsidRDefault="00CE3D49">
      <w:pPr>
        <w:spacing w:line="600" w:lineRule="auto"/>
        <w:ind w:firstLine="720"/>
        <w:jc w:val="both"/>
        <w:rPr>
          <w:rFonts w:eastAsia="Times New Roman" w:cs="Times New Roman"/>
          <w:szCs w:val="24"/>
        </w:rPr>
      </w:pPr>
      <w:r>
        <w:rPr>
          <w:rFonts w:eastAsia="Times New Roman" w:cs="Times New Roman"/>
          <w:szCs w:val="24"/>
        </w:rPr>
        <w:t xml:space="preserve">Το μόνο που θέλω να πω </w:t>
      </w:r>
      <w:r>
        <w:rPr>
          <w:rFonts w:eastAsia="Times New Roman" w:cs="Times New Roman"/>
          <w:szCs w:val="24"/>
        </w:rPr>
        <w:t>-</w:t>
      </w:r>
      <w:r>
        <w:rPr>
          <w:rFonts w:eastAsia="Times New Roman" w:cs="Times New Roman"/>
          <w:szCs w:val="24"/>
        </w:rPr>
        <w:t>και να κατέβω από το Βήμα</w:t>
      </w:r>
      <w:r>
        <w:rPr>
          <w:rFonts w:eastAsia="Times New Roman" w:cs="Times New Roman"/>
          <w:szCs w:val="24"/>
        </w:rPr>
        <w:t>-</w:t>
      </w:r>
      <w:r>
        <w:rPr>
          <w:rFonts w:eastAsia="Times New Roman" w:cs="Times New Roman"/>
          <w:szCs w:val="24"/>
        </w:rPr>
        <w:t xml:space="preserve"> είναι ότι η δικιά μου αίσθηση, παρά τις π</w:t>
      </w:r>
      <w:r>
        <w:rPr>
          <w:rFonts w:eastAsia="Times New Roman" w:cs="Times New Roman"/>
          <w:szCs w:val="24"/>
        </w:rPr>
        <w:t xml:space="preserve">ολύ μεγάλες δυσκολίες που συνεχίζουμε να έχουμε, λέει ότι είμαστε μέσα στο σχέδιό μας και </w:t>
      </w:r>
      <w:r>
        <w:rPr>
          <w:rFonts w:eastAsia="Times New Roman" w:cs="Times New Roman"/>
          <w:szCs w:val="24"/>
        </w:rPr>
        <w:lastRenderedPageBreak/>
        <w:t xml:space="preserve">είμαστε εμείς αυτοί οι οποίοι θα βγάλουμε τη χώρα </w:t>
      </w:r>
      <w:r>
        <w:rPr>
          <w:rFonts w:eastAsia="Times New Roman" w:cs="Times New Roman"/>
          <w:szCs w:val="24"/>
        </w:rPr>
        <w:t xml:space="preserve">απ’ </w:t>
      </w:r>
      <w:r>
        <w:rPr>
          <w:rFonts w:eastAsia="Times New Roman" w:cs="Times New Roman"/>
          <w:szCs w:val="24"/>
        </w:rPr>
        <w:t xml:space="preserve">αυτήν την πολύ δύσκολη μέγγενη των μνημονίων, όχι σε ένα περιβάλλον ανθόσπαρτο, αλλά σε ένα δύσκολο περιβάλλον. </w:t>
      </w:r>
      <w:r>
        <w:rPr>
          <w:rFonts w:eastAsia="Times New Roman" w:cs="Times New Roman"/>
          <w:szCs w:val="24"/>
        </w:rPr>
        <w:t xml:space="preserve">Θα τη βγάλουμε τη χώρα από την κρίση. </w:t>
      </w:r>
    </w:p>
    <w:p w14:paraId="50618F69" w14:textId="77777777" w:rsidR="008F2976" w:rsidRDefault="00CE3D49">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50618F6A" w14:textId="77777777" w:rsidR="008F2976" w:rsidRDefault="00CE3D49">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w:t>
      </w:r>
      <w:r>
        <w:rPr>
          <w:rFonts w:eastAsia="Times New Roman" w:cs="Times New Roman"/>
          <w:szCs w:val="24"/>
        </w:rPr>
        <w:t>τις πτέρυγες</w:t>
      </w:r>
      <w:r>
        <w:rPr>
          <w:rFonts w:eastAsia="Times New Roman" w:cs="Times New Roman"/>
          <w:szCs w:val="24"/>
        </w:rPr>
        <w:t xml:space="preserve"> του ΣΥΡΙΖΑ και των ΑΝΕΛ)</w:t>
      </w:r>
    </w:p>
    <w:p w14:paraId="50618F6B" w14:textId="77777777" w:rsidR="008F2976" w:rsidRDefault="00CE3D49">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Ευχαριστώ, κύριε συνάδελφε. </w:t>
      </w:r>
    </w:p>
    <w:p w14:paraId="50618F6C" w14:textId="77777777" w:rsidR="008F2976" w:rsidRDefault="00CE3D49">
      <w:pPr>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Παπαχριστόπουλος</w:t>
      </w:r>
      <w:proofErr w:type="spellEnd"/>
      <w:r>
        <w:rPr>
          <w:rFonts w:eastAsia="Times New Roman" w:cs="Times New Roman"/>
          <w:szCs w:val="24"/>
        </w:rPr>
        <w:t xml:space="preserve"> έχει τον λόγο. </w:t>
      </w:r>
    </w:p>
    <w:p w14:paraId="50618F6D" w14:textId="77777777" w:rsidR="008F2976" w:rsidRDefault="00CE3D49">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Ευχαριστώ, κύρι</w:t>
      </w:r>
      <w:r>
        <w:rPr>
          <w:rFonts w:eastAsia="Times New Roman" w:cs="Times New Roman"/>
          <w:szCs w:val="24"/>
        </w:rPr>
        <w:t xml:space="preserve">ε Πρόεδρε. </w:t>
      </w:r>
    </w:p>
    <w:p w14:paraId="50618F6E" w14:textId="77777777" w:rsidR="008F2976" w:rsidRDefault="00CE3D49">
      <w:pPr>
        <w:spacing w:line="600" w:lineRule="auto"/>
        <w:ind w:firstLine="720"/>
        <w:jc w:val="both"/>
        <w:rPr>
          <w:rFonts w:eastAsia="Times New Roman" w:cs="Times New Roman"/>
          <w:szCs w:val="24"/>
        </w:rPr>
      </w:pPr>
      <w:r>
        <w:rPr>
          <w:rFonts w:eastAsia="Times New Roman" w:cs="Times New Roman"/>
          <w:szCs w:val="24"/>
        </w:rPr>
        <w:t>Δεν έχω να πω πολλά για τον απολογισμό του οικονομικού έτους 2015 και για τον ισολογισμό της χρήσης από 1-1-2015 μέχρι 31-12-2015. Νομίζω ότι αναλύθηκαν με τον πιο λεπτομερειακό τρόπο και ακούστηκαν πάρα πολλά.</w:t>
      </w:r>
    </w:p>
    <w:p w14:paraId="50618F6F" w14:textId="77777777" w:rsidR="008F2976" w:rsidRDefault="00CE3D49">
      <w:pPr>
        <w:spacing w:line="600" w:lineRule="auto"/>
        <w:ind w:firstLine="720"/>
        <w:jc w:val="both"/>
        <w:rPr>
          <w:rFonts w:eastAsia="Times New Roman" w:cs="Times New Roman"/>
          <w:szCs w:val="24"/>
        </w:rPr>
      </w:pPr>
      <w:r>
        <w:rPr>
          <w:rFonts w:eastAsia="Times New Roman" w:cs="Times New Roman"/>
          <w:szCs w:val="24"/>
        </w:rPr>
        <w:lastRenderedPageBreak/>
        <w:t>Επειδή, όμως, η υπερβολή περισσεύ</w:t>
      </w:r>
      <w:r>
        <w:rPr>
          <w:rFonts w:eastAsia="Times New Roman" w:cs="Times New Roman"/>
          <w:szCs w:val="24"/>
        </w:rPr>
        <w:t xml:space="preserve">ει </w:t>
      </w:r>
      <w:r>
        <w:rPr>
          <w:rFonts w:eastAsia="Times New Roman" w:cs="Times New Roman"/>
          <w:szCs w:val="24"/>
        </w:rPr>
        <w:t xml:space="preserve">σ’ </w:t>
      </w:r>
      <w:r>
        <w:rPr>
          <w:rFonts w:eastAsia="Times New Roman" w:cs="Times New Roman"/>
          <w:szCs w:val="24"/>
        </w:rPr>
        <w:t>αυτήν την Αίθουσα και η διαστρέβλωση κα</w:t>
      </w:r>
      <w:r>
        <w:rPr>
          <w:rFonts w:eastAsia="Times New Roman" w:cs="Times New Roman"/>
          <w:szCs w:val="24"/>
        </w:rPr>
        <w:t>μ</w:t>
      </w:r>
      <w:r>
        <w:rPr>
          <w:rFonts w:eastAsia="Times New Roman" w:cs="Times New Roman"/>
          <w:szCs w:val="24"/>
        </w:rPr>
        <w:t>μιά φορά αγγίζει τα όρια της απόλυτης ισοπέδωσης, νομίζω ότι αξίζει να μιλήσουμε μόνο με στοιχεία. Την εκτίμηση τη δικιά μου ή ανθρώπων που συμπαθούν αυτήν την Κυβέρνηση την αφήνω στη</w:t>
      </w:r>
      <w:r>
        <w:rPr>
          <w:rFonts w:eastAsia="Times New Roman" w:cs="Times New Roman"/>
          <w:szCs w:val="24"/>
        </w:rPr>
        <w:t>ν άκρη</w:t>
      </w:r>
      <w:r>
        <w:rPr>
          <w:rFonts w:eastAsia="Times New Roman" w:cs="Times New Roman"/>
          <w:szCs w:val="24"/>
        </w:rPr>
        <w:t xml:space="preserve">. </w:t>
      </w:r>
    </w:p>
    <w:p w14:paraId="50618F70" w14:textId="77777777" w:rsidR="008F2976" w:rsidRDefault="00CE3D49">
      <w:pPr>
        <w:spacing w:line="600" w:lineRule="auto"/>
        <w:ind w:firstLine="720"/>
        <w:jc w:val="both"/>
        <w:rPr>
          <w:rFonts w:eastAsia="Times New Roman" w:cs="Times New Roman"/>
          <w:szCs w:val="24"/>
        </w:rPr>
      </w:pPr>
      <w:r>
        <w:rPr>
          <w:rFonts w:eastAsia="Times New Roman" w:cs="Times New Roman"/>
          <w:szCs w:val="24"/>
        </w:rPr>
        <w:t>Θέλω να ξεκινήσω μ</w:t>
      </w:r>
      <w:r>
        <w:rPr>
          <w:rFonts w:eastAsia="Times New Roman" w:cs="Times New Roman"/>
          <w:szCs w:val="24"/>
        </w:rPr>
        <w:t xml:space="preserve">ε μια αναφορά του Βόλφγκανγκ Σόιμπλε, όσο και αν σας κάνει εντύπωση. Ο άνθρωπος μας είδε σαν πειραματόζωο που έκανε αγώνα για να μας πετάξει από την </w:t>
      </w:r>
      <w:r>
        <w:rPr>
          <w:rFonts w:eastAsia="Times New Roman" w:cs="Times New Roman"/>
          <w:szCs w:val="24"/>
        </w:rPr>
        <w:t>Ευρωζώνη</w:t>
      </w:r>
      <w:r>
        <w:rPr>
          <w:rFonts w:eastAsia="Times New Roman" w:cs="Times New Roman"/>
          <w:szCs w:val="24"/>
        </w:rPr>
        <w:t>. Είχε, όμως, το θάρρος αυτός ο παλιός Γερμανός πολιτικός να πει το εξής –με στοιχεία- σε μια συνέν</w:t>
      </w:r>
      <w:r>
        <w:rPr>
          <w:rFonts w:eastAsia="Times New Roman" w:cs="Times New Roman"/>
          <w:szCs w:val="24"/>
        </w:rPr>
        <w:t xml:space="preserve">τευξη στον Αλέξη </w:t>
      </w:r>
      <w:proofErr w:type="spellStart"/>
      <w:r>
        <w:rPr>
          <w:rFonts w:eastAsia="Times New Roman" w:cs="Times New Roman"/>
          <w:szCs w:val="24"/>
        </w:rPr>
        <w:t>Παπαχελά</w:t>
      </w:r>
      <w:proofErr w:type="spellEnd"/>
      <w:r>
        <w:rPr>
          <w:rFonts w:eastAsia="Times New Roman" w:cs="Times New Roman"/>
          <w:szCs w:val="24"/>
        </w:rPr>
        <w:t xml:space="preserve">, στην Καθημερινή: </w:t>
      </w:r>
    </w:p>
    <w:p w14:paraId="50618F71" w14:textId="77777777" w:rsidR="008F2976" w:rsidRDefault="00CE3D49">
      <w:pPr>
        <w:spacing w:line="600" w:lineRule="auto"/>
        <w:ind w:firstLine="720"/>
        <w:jc w:val="both"/>
        <w:rPr>
          <w:rFonts w:eastAsia="Times New Roman" w:cs="Times New Roman"/>
          <w:szCs w:val="24"/>
        </w:rPr>
      </w:pPr>
      <w:r>
        <w:rPr>
          <w:rFonts w:eastAsia="Times New Roman" w:cs="Times New Roman"/>
          <w:szCs w:val="24"/>
        </w:rPr>
        <w:t xml:space="preserve">«Θέλω να επαινέσω τον Αλέξη Τσίπρα που είχε το θάρρος, όταν είδε ότι δεν του βγαίνει το πρόγραμμα, να πάει σε εκλογές». Με σαφήνεια το λέει εδώ. Και μάλιστα η τοποθέτηση του Γερμανού πολιτικού τινάζει στον αέρα </w:t>
      </w:r>
      <w:r>
        <w:rPr>
          <w:rFonts w:eastAsia="Times New Roman" w:cs="Times New Roman"/>
          <w:szCs w:val="24"/>
        </w:rPr>
        <w:t>τη θεωρία ότι η σημερινή πολιτική του Τσίπρα έρχεται σε αντίθεση με την προεκλογική ρητορική του. Εξαρτάται βέβαια για ποιες εκλογές μιλάμε. Γιατί οι εκλογές του Σεπτεμβρίου είναι αόρατες. Όλη η επιχειρηματολογία ξεκινάει μήνες πριν. Θέλω να το επισημάνω α</w:t>
      </w:r>
      <w:r>
        <w:rPr>
          <w:rFonts w:eastAsia="Times New Roman" w:cs="Times New Roman"/>
          <w:szCs w:val="24"/>
        </w:rPr>
        <w:t xml:space="preserve">υτό και να προχωρήσω σε κάτι άλλο. </w:t>
      </w:r>
    </w:p>
    <w:p w14:paraId="50618F72" w14:textId="77777777" w:rsidR="008F2976" w:rsidRDefault="00CE3D49">
      <w:pPr>
        <w:spacing w:line="600" w:lineRule="auto"/>
        <w:ind w:firstLine="720"/>
        <w:jc w:val="both"/>
        <w:rPr>
          <w:rFonts w:eastAsia="Times New Roman" w:cs="Times New Roman"/>
          <w:szCs w:val="24"/>
        </w:rPr>
      </w:pPr>
      <w:r>
        <w:rPr>
          <w:rFonts w:eastAsia="Times New Roman" w:cs="Times New Roman"/>
          <w:szCs w:val="24"/>
        </w:rPr>
        <w:lastRenderedPageBreak/>
        <w:t>Κάθισαν κάποιοι άνθρωποι που είναι επίμονοι πολύ και κοίταξαν τους ισολογισμούς -θέλω να πιστεύω- κάποιων εταιρειών που είναι δυνατές στην ελληνική οικονομία. Να δούμε, λοιπόν, εάν πράγματι καταρρέει η ελληνική οικονομία</w:t>
      </w:r>
      <w:r>
        <w:rPr>
          <w:rFonts w:eastAsia="Times New Roman" w:cs="Times New Roman"/>
          <w:szCs w:val="24"/>
        </w:rPr>
        <w:t xml:space="preserve"> ή να ακούσω αυτές τις υπερβολές. </w:t>
      </w:r>
    </w:p>
    <w:p w14:paraId="50618F73" w14:textId="77777777" w:rsidR="008F2976" w:rsidRDefault="00CE3D49">
      <w:pPr>
        <w:spacing w:line="600" w:lineRule="auto"/>
        <w:ind w:firstLine="720"/>
        <w:jc w:val="both"/>
        <w:rPr>
          <w:rFonts w:eastAsia="Times New Roman" w:cs="Times New Roman"/>
          <w:szCs w:val="24"/>
        </w:rPr>
      </w:pPr>
      <w:r>
        <w:rPr>
          <w:rFonts w:eastAsia="Times New Roman" w:cs="Times New Roman"/>
          <w:szCs w:val="24"/>
        </w:rPr>
        <w:t xml:space="preserve">Έχω μπροστά μου δεκαοκτώ μεγαθήρια εταιρείες. Μια από αυτές είναι η </w:t>
      </w:r>
      <w:r>
        <w:rPr>
          <w:rFonts w:eastAsia="Times New Roman" w:cs="Times New Roman"/>
          <w:szCs w:val="24"/>
        </w:rPr>
        <w:t xml:space="preserve">«ΜΕΤΡΟ </w:t>
      </w:r>
      <w:r>
        <w:rPr>
          <w:rFonts w:eastAsia="Times New Roman" w:cs="Times New Roman"/>
          <w:szCs w:val="24"/>
        </w:rPr>
        <w:t>Α</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Β</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xml:space="preserve">. Έχω τους ισολογισμούς του 2016. Του 2017 θα τους έχουμε σε λίγο. Κάνει μια σύγκριση του 2015 με το 2016. Η </w:t>
      </w:r>
      <w:r>
        <w:rPr>
          <w:rFonts w:eastAsia="Times New Roman" w:cs="Times New Roman"/>
          <w:szCs w:val="24"/>
        </w:rPr>
        <w:t>«ΜΕΤΡΟ Α.Ε.Β.Ε.»</w:t>
      </w:r>
      <w:r>
        <w:rPr>
          <w:rFonts w:eastAsia="Times New Roman" w:cs="Times New Roman"/>
          <w:szCs w:val="24"/>
        </w:rPr>
        <w:t>, η οποία δρ</w:t>
      </w:r>
      <w:r>
        <w:rPr>
          <w:rFonts w:eastAsia="Times New Roman" w:cs="Times New Roman"/>
          <w:szCs w:val="24"/>
        </w:rPr>
        <w:t xml:space="preserve">αστηριοποιείται στο λιανεμπόριο για όσους δεν το ξέρετε, για το 2016 είχε 1,1 δισεκατομμύρια ευρώ ενώ για το 2015 είχε 736 εκατομμύρια ευρώ, δηλαδή μια αύξηση γύρω στο 27% με 28%. Κάτι αντίστοιχο συμβαίνει με την </w:t>
      </w:r>
      <w:r>
        <w:rPr>
          <w:rFonts w:eastAsia="Times New Roman" w:cs="Times New Roman"/>
          <w:szCs w:val="24"/>
        </w:rPr>
        <w:t>«</w:t>
      </w:r>
      <w:r>
        <w:rPr>
          <w:rFonts w:eastAsia="Times New Roman" w:cs="Times New Roman"/>
          <w:szCs w:val="24"/>
          <w:lang w:val="en-US"/>
        </w:rPr>
        <w:t>WIND</w:t>
      </w:r>
      <w:r>
        <w:rPr>
          <w:rFonts w:eastAsia="Times New Roman" w:cs="Times New Roman"/>
          <w:szCs w:val="24"/>
        </w:rPr>
        <w:t>»</w:t>
      </w:r>
      <w:r>
        <w:rPr>
          <w:rFonts w:eastAsia="Times New Roman" w:cs="Times New Roman"/>
          <w:szCs w:val="24"/>
        </w:rPr>
        <w:t xml:space="preserve">, την </w:t>
      </w:r>
      <w:r>
        <w:rPr>
          <w:rFonts w:eastAsia="Times New Roman" w:cs="Times New Roman"/>
          <w:szCs w:val="24"/>
        </w:rPr>
        <w:t>«</w:t>
      </w:r>
      <w:r>
        <w:rPr>
          <w:rFonts w:eastAsia="Times New Roman" w:cs="Times New Roman"/>
          <w:szCs w:val="24"/>
          <w:lang w:val="en-US"/>
        </w:rPr>
        <w:t>VODAFONE</w:t>
      </w:r>
      <w:r>
        <w:rPr>
          <w:rFonts w:eastAsia="Times New Roman" w:cs="Times New Roman"/>
          <w:szCs w:val="24"/>
        </w:rPr>
        <w:t>»</w:t>
      </w:r>
      <w:r>
        <w:rPr>
          <w:rFonts w:eastAsia="Times New Roman" w:cs="Times New Roman"/>
          <w:szCs w:val="24"/>
        </w:rPr>
        <w:t xml:space="preserve">, τη </w:t>
      </w:r>
      <w:r>
        <w:rPr>
          <w:rFonts w:eastAsia="Times New Roman" w:cs="Times New Roman"/>
          <w:szCs w:val="24"/>
        </w:rPr>
        <w:t>«</w:t>
      </w:r>
      <w:r>
        <w:rPr>
          <w:rFonts w:eastAsia="Times New Roman" w:cs="Times New Roman"/>
          <w:szCs w:val="24"/>
        </w:rPr>
        <w:t>ΔΕΠΑ</w:t>
      </w:r>
      <w:r>
        <w:rPr>
          <w:rFonts w:eastAsia="Times New Roman" w:cs="Times New Roman"/>
          <w:szCs w:val="24"/>
        </w:rPr>
        <w:t>»</w:t>
      </w:r>
      <w:r>
        <w:rPr>
          <w:rFonts w:eastAsia="Times New Roman" w:cs="Times New Roman"/>
          <w:szCs w:val="24"/>
        </w:rPr>
        <w:t xml:space="preserve">, την </w:t>
      </w:r>
      <w:r>
        <w:rPr>
          <w:rFonts w:eastAsia="Times New Roman" w:cs="Times New Roman"/>
          <w:szCs w:val="24"/>
        </w:rPr>
        <w:t>«</w:t>
      </w:r>
      <w:r>
        <w:rPr>
          <w:rFonts w:eastAsia="Times New Roman" w:cs="Times New Roman"/>
          <w:szCs w:val="24"/>
          <w:lang w:val="en-US"/>
        </w:rPr>
        <w:t>AEG</w:t>
      </w:r>
      <w:r>
        <w:rPr>
          <w:rFonts w:eastAsia="Times New Roman" w:cs="Times New Roman"/>
          <w:szCs w:val="24"/>
          <w:lang w:val="en-US"/>
        </w:rPr>
        <w:t>EAN</w:t>
      </w:r>
      <w:r>
        <w:rPr>
          <w:rFonts w:eastAsia="Times New Roman" w:cs="Times New Roman"/>
          <w:szCs w:val="24"/>
        </w:rPr>
        <w:t xml:space="preserve"> </w:t>
      </w:r>
      <w:r>
        <w:rPr>
          <w:rFonts w:eastAsia="Times New Roman" w:cs="Times New Roman"/>
          <w:szCs w:val="24"/>
          <w:lang w:val="en-US"/>
        </w:rPr>
        <w:t>AIRLINES</w:t>
      </w:r>
      <w:r>
        <w:rPr>
          <w:rFonts w:eastAsia="Times New Roman" w:cs="Times New Roman"/>
          <w:szCs w:val="24"/>
        </w:rPr>
        <w:t>»</w:t>
      </w:r>
      <w:r>
        <w:rPr>
          <w:rFonts w:eastAsia="Times New Roman" w:cs="Times New Roman"/>
          <w:szCs w:val="24"/>
        </w:rPr>
        <w:t xml:space="preserve">, τη </w:t>
      </w:r>
      <w:r>
        <w:rPr>
          <w:rFonts w:eastAsia="Times New Roman" w:cs="Times New Roman"/>
          <w:szCs w:val="24"/>
        </w:rPr>
        <w:t>«</w:t>
      </w:r>
      <w:r>
        <w:rPr>
          <w:rFonts w:eastAsia="Times New Roman" w:cs="Times New Roman"/>
          <w:szCs w:val="24"/>
        </w:rPr>
        <w:t>ΓΕΚ ΤΕΡΝΑ</w:t>
      </w:r>
      <w:r>
        <w:rPr>
          <w:rFonts w:eastAsia="Times New Roman" w:cs="Times New Roman"/>
          <w:szCs w:val="24"/>
        </w:rPr>
        <w:t>»</w:t>
      </w:r>
      <w:r>
        <w:rPr>
          <w:rFonts w:eastAsia="Times New Roman" w:cs="Times New Roman"/>
          <w:szCs w:val="24"/>
        </w:rPr>
        <w:t xml:space="preserve">. Τις έχω μπροστά μου. Έχω και τα νούμερα και δεν μπορεί να τα αμφισβητήσει κανένας. Με τα </w:t>
      </w:r>
      <w:r>
        <w:rPr>
          <w:rFonts w:eastAsia="Times New Roman" w:cs="Times New Roman"/>
          <w:szCs w:val="24"/>
        </w:rPr>
        <w:t>«</w:t>
      </w:r>
      <w:r>
        <w:rPr>
          <w:rFonts w:eastAsia="Times New Roman" w:cs="Times New Roman"/>
          <w:szCs w:val="24"/>
        </w:rPr>
        <w:t>ΕΛΛΗΝΙΚΑ ΠΕΤΡΕΛΑΙΑ</w:t>
      </w:r>
      <w:r>
        <w:rPr>
          <w:rFonts w:eastAsia="Times New Roman" w:cs="Times New Roman"/>
          <w:szCs w:val="24"/>
        </w:rPr>
        <w:t>»</w:t>
      </w:r>
      <w:r>
        <w:rPr>
          <w:rFonts w:eastAsia="Times New Roman" w:cs="Times New Roman"/>
          <w:szCs w:val="24"/>
        </w:rPr>
        <w:t xml:space="preserve">, με τη </w:t>
      </w:r>
      <w:r>
        <w:rPr>
          <w:rFonts w:eastAsia="Times New Roman" w:cs="Times New Roman"/>
          <w:szCs w:val="24"/>
        </w:rPr>
        <w:t>«</w:t>
      </w:r>
      <w:r>
        <w:rPr>
          <w:rFonts w:eastAsia="Times New Roman" w:cs="Times New Roman"/>
          <w:szCs w:val="24"/>
        </w:rPr>
        <w:t>ΜΟΤΟΡ ΟΙΛ</w:t>
      </w:r>
      <w:r>
        <w:rPr>
          <w:rFonts w:eastAsia="Times New Roman" w:cs="Times New Roman"/>
          <w:szCs w:val="24"/>
        </w:rPr>
        <w:t>»</w:t>
      </w:r>
      <w:r>
        <w:rPr>
          <w:rFonts w:eastAsia="Times New Roman" w:cs="Times New Roman"/>
          <w:szCs w:val="24"/>
        </w:rPr>
        <w:t xml:space="preserve">, με τη </w:t>
      </w:r>
      <w:r>
        <w:rPr>
          <w:rFonts w:eastAsia="Times New Roman" w:cs="Times New Roman"/>
          <w:szCs w:val="24"/>
        </w:rPr>
        <w:t>«</w:t>
      </w:r>
      <w:r>
        <w:rPr>
          <w:rFonts w:eastAsia="Times New Roman" w:cs="Times New Roman"/>
          <w:szCs w:val="24"/>
        </w:rPr>
        <w:t>ΔΕΗ</w:t>
      </w:r>
      <w:r>
        <w:rPr>
          <w:rFonts w:eastAsia="Times New Roman" w:cs="Times New Roman"/>
          <w:szCs w:val="24"/>
        </w:rPr>
        <w:t>»</w:t>
      </w:r>
      <w:r>
        <w:rPr>
          <w:rFonts w:eastAsia="Times New Roman" w:cs="Times New Roman"/>
          <w:szCs w:val="24"/>
        </w:rPr>
        <w:t xml:space="preserve">, με τον </w:t>
      </w:r>
      <w:r>
        <w:rPr>
          <w:rFonts w:eastAsia="Times New Roman" w:cs="Times New Roman"/>
          <w:szCs w:val="24"/>
        </w:rPr>
        <w:t>«</w:t>
      </w:r>
      <w:r>
        <w:rPr>
          <w:rFonts w:eastAsia="Times New Roman" w:cs="Times New Roman"/>
          <w:szCs w:val="24"/>
        </w:rPr>
        <w:t>ΟΠΑΠ</w:t>
      </w:r>
      <w:r>
        <w:rPr>
          <w:rFonts w:eastAsia="Times New Roman" w:cs="Times New Roman"/>
          <w:szCs w:val="24"/>
        </w:rPr>
        <w:t>»</w:t>
      </w:r>
      <w:r>
        <w:rPr>
          <w:rFonts w:eastAsia="Times New Roman" w:cs="Times New Roman"/>
          <w:szCs w:val="24"/>
        </w:rPr>
        <w:t xml:space="preserve">, με τον </w:t>
      </w:r>
      <w:r>
        <w:rPr>
          <w:rFonts w:eastAsia="Times New Roman" w:cs="Times New Roman"/>
          <w:szCs w:val="24"/>
        </w:rPr>
        <w:t>«</w:t>
      </w:r>
      <w:r>
        <w:rPr>
          <w:rFonts w:eastAsia="Times New Roman" w:cs="Times New Roman"/>
          <w:szCs w:val="24"/>
        </w:rPr>
        <w:t>ΟΤΕ</w:t>
      </w:r>
      <w:r>
        <w:rPr>
          <w:rFonts w:eastAsia="Times New Roman" w:cs="Times New Roman"/>
          <w:szCs w:val="24"/>
        </w:rPr>
        <w:t>»</w:t>
      </w:r>
      <w:r>
        <w:rPr>
          <w:rFonts w:eastAsia="Times New Roman" w:cs="Times New Roman"/>
          <w:szCs w:val="24"/>
        </w:rPr>
        <w:t xml:space="preserve">, με τον </w:t>
      </w:r>
      <w:r>
        <w:rPr>
          <w:rFonts w:eastAsia="Times New Roman" w:cs="Times New Roman"/>
          <w:szCs w:val="24"/>
        </w:rPr>
        <w:t>«</w:t>
      </w:r>
      <w:r>
        <w:rPr>
          <w:rFonts w:eastAsia="Times New Roman" w:cs="Times New Roman"/>
          <w:szCs w:val="24"/>
        </w:rPr>
        <w:t>ΒΑΣΙΛΟΠΟΥΛΟ</w:t>
      </w:r>
      <w:r>
        <w:rPr>
          <w:rFonts w:eastAsia="Times New Roman" w:cs="Times New Roman"/>
          <w:szCs w:val="24"/>
        </w:rPr>
        <w:t>»</w:t>
      </w:r>
      <w:r>
        <w:rPr>
          <w:rFonts w:eastAsia="Times New Roman" w:cs="Times New Roman"/>
          <w:szCs w:val="24"/>
        </w:rPr>
        <w:t xml:space="preserve">, με την </w:t>
      </w:r>
      <w:r>
        <w:rPr>
          <w:rFonts w:eastAsia="Times New Roman" w:cs="Times New Roman"/>
          <w:szCs w:val="24"/>
        </w:rPr>
        <w:t>«</w:t>
      </w:r>
      <w:r>
        <w:rPr>
          <w:rFonts w:eastAsia="Times New Roman" w:cs="Times New Roman"/>
          <w:szCs w:val="24"/>
        </w:rPr>
        <w:t>ΕΛΛΑΚΤΩΡ</w:t>
      </w:r>
      <w:r>
        <w:rPr>
          <w:rFonts w:eastAsia="Times New Roman" w:cs="Times New Roman"/>
          <w:szCs w:val="24"/>
        </w:rPr>
        <w:t>»</w:t>
      </w:r>
      <w:r>
        <w:rPr>
          <w:rFonts w:eastAsia="Times New Roman" w:cs="Times New Roman"/>
          <w:szCs w:val="24"/>
        </w:rPr>
        <w:t xml:space="preserve">, με τον </w:t>
      </w:r>
      <w:r>
        <w:rPr>
          <w:rFonts w:eastAsia="Times New Roman" w:cs="Times New Roman"/>
          <w:szCs w:val="24"/>
        </w:rPr>
        <w:t>«</w:t>
      </w:r>
      <w:r>
        <w:rPr>
          <w:rFonts w:eastAsia="Times New Roman" w:cs="Times New Roman"/>
          <w:szCs w:val="24"/>
        </w:rPr>
        <w:t>ΣΚΛΑΒΕΝΙΤΗ</w:t>
      </w:r>
      <w:r>
        <w:rPr>
          <w:rFonts w:eastAsia="Times New Roman" w:cs="Times New Roman"/>
          <w:szCs w:val="24"/>
        </w:rPr>
        <w:t>»</w:t>
      </w:r>
      <w:r>
        <w:rPr>
          <w:rFonts w:eastAsia="Times New Roman" w:cs="Times New Roman"/>
          <w:szCs w:val="24"/>
        </w:rPr>
        <w:t xml:space="preserve">, με τη </w:t>
      </w:r>
      <w:r>
        <w:rPr>
          <w:rFonts w:eastAsia="Times New Roman" w:cs="Times New Roman"/>
          <w:szCs w:val="24"/>
        </w:rPr>
        <w:t>«</w:t>
      </w:r>
      <w:r>
        <w:rPr>
          <w:rFonts w:eastAsia="Times New Roman" w:cs="Times New Roman"/>
          <w:szCs w:val="24"/>
          <w:lang w:val="en-US"/>
        </w:rPr>
        <w:t>FOLI</w:t>
      </w:r>
      <w:r>
        <w:rPr>
          <w:rFonts w:eastAsia="Times New Roman" w:cs="Times New Roman"/>
          <w:szCs w:val="24"/>
        </w:rPr>
        <w:t xml:space="preserve">Ε </w:t>
      </w:r>
      <w:r>
        <w:rPr>
          <w:rFonts w:eastAsia="Times New Roman" w:cs="Times New Roman"/>
          <w:szCs w:val="24"/>
          <w:lang w:val="en-US"/>
        </w:rPr>
        <w:t>FOLIE</w:t>
      </w:r>
      <w:r>
        <w:rPr>
          <w:rFonts w:eastAsia="Times New Roman" w:cs="Times New Roman"/>
          <w:szCs w:val="24"/>
        </w:rPr>
        <w:t>»</w:t>
      </w:r>
      <w:r>
        <w:rPr>
          <w:rFonts w:eastAsia="Times New Roman" w:cs="Times New Roman"/>
          <w:szCs w:val="24"/>
        </w:rPr>
        <w:t xml:space="preserve">, με την </w:t>
      </w:r>
      <w:r>
        <w:rPr>
          <w:rFonts w:eastAsia="Times New Roman" w:cs="Times New Roman"/>
          <w:szCs w:val="24"/>
        </w:rPr>
        <w:t>«</w:t>
      </w:r>
      <w:r>
        <w:rPr>
          <w:rFonts w:eastAsia="Times New Roman" w:cs="Times New Roman"/>
          <w:szCs w:val="24"/>
        </w:rPr>
        <w:t>ΙΝΤΡΑΛΟΤ</w:t>
      </w:r>
      <w:r>
        <w:rPr>
          <w:rFonts w:eastAsia="Times New Roman" w:cs="Times New Roman"/>
          <w:szCs w:val="24"/>
        </w:rPr>
        <w:t>»</w:t>
      </w:r>
      <w:r>
        <w:rPr>
          <w:rFonts w:eastAsia="Times New Roman" w:cs="Times New Roman"/>
          <w:szCs w:val="24"/>
        </w:rPr>
        <w:t xml:space="preserve">. Ισολογισμός τέλος 2016, τέλος 2015. </w:t>
      </w:r>
    </w:p>
    <w:p w14:paraId="50618F74" w14:textId="77777777" w:rsidR="008F2976" w:rsidRDefault="00CE3D49">
      <w:pPr>
        <w:spacing w:line="600" w:lineRule="auto"/>
        <w:ind w:firstLine="720"/>
        <w:jc w:val="both"/>
        <w:rPr>
          <w:rFonts w:eastAsia="Times New Roman" w:cs="Times New Roman"/>
          <w:szCs w:val="24"/>
        </w:rPr>
      </w:pPr>
      <w:r>
        <w:rPr>
          <w:rFonts w:eastAsia="Times New Roman" w:cs="Times New Roman"/>
          <w:szCs w:val="24"/>
        </w:rPr>
        <w:lastRenderedPageBreak/>
        <w:t xml:space="preserve">Όλοι αυτοί θέλω να πιστεύω ότι δεν είναι φίλοι μας. Προεξοφλούν όμως ότι κάτι θετικό γίνεται και κάτι αλλάζει. </w:t>
      </w:r>
    </w:p>
    <w:p w14:paraId="50618F75" w14:textId="77777777" w:rsidR="008F2976" w:rsidRDefault="00CE3D49">
      <w:pPr>
        <w:spacing w:line="600" w:lineRule="auto"/>
        <w:ind w:firstLine="720"/>
        <w:jc w:val="both"/>
        <w:rPr>
          <w:rFonts w:eastAsia="Times New Roman" w:cs="Times New Roman"/>
          <w:szCs w:val="24"/>
        </w:rPr>
      </w:pPr>
      <w:r>
        <w:rPr>
          <w:rFonts w:eastAsia="Times New Roman" w:cs="Times New Roman"/>
          <w:szCs w:val="24"/>
        </w:rPr>
        <w:t xml:space="preserve">Θεωρώ ακόμα σκόπιμο να αναφέρω </w:t>
      </w:r>
      <w:r>
        <w:rPr>
          <w:rFonts w:eastAsia="Times New Roman" w:cs="Times New Roman"/>
          <w:szCs w:val="24"/>
        </w:rPr>
        <w:t xml:space="preserve">πως </w:t>
      </w:r>
      <w:r>
        <w:rPr>
          <w:rFonts w:eastAsia="Times New Roman" w:cs="Times New Roman"/>
          <w:szCs w:val="24"/>
        </w:rPr>
        <w:t>έτυχε και ήρθαν πάλ</w:t>
      </w:r>
      <w:r>
        <w:rPr>
          <w:rFonts w:eastAsia="Times New Roman" w:cs="Times New Roman"/>
          <w:szCs w:val="24"/>
        </w:rPr>
        <w:t xml:space="preserve">ι στην επιφάνεια κάτι ταμπέλες που τις είχαμε ξεχάσει: </w:t>
      </w:r>
      <w:r>
        <w:rPr>
          <w:rFonts w:eastAsia="Times New Roman" w:cs="Times New Roman"/>
          <w:szCs w:val="24"/>
        </w:rPr>
        <w:t>«</w:t>
      </w:r>
      <w:r>
        <w:rPr>
          <w:rFonts w:eastAsia="Times New Roman" w:cs="Times New Roman"/>
          <w:szCs w:val="24"/>
        </w:rPr>
        <w:t>ΦΙΞ</w:t>
      </w:r>
      <w:r>
        <w:rPr>
          <w:rFonts w:eastAsia="Times New Roman" w:cs="Times New Roman"/>
          <w:szCs w:val="24"/>
        </w:rPr>
        <w:t>»</w:t>
      </w:r>
      <w:r>
        <w:rPr>
          <w:rFonts w:eastAsia="Times New Roman" w:cs="Times New Roman"/>
          <w:szCs w:val="24"/>
        </w:rPr>
        <w:t xml:space="preserve">, </w:t>
      </w:r>
      <w:r>
        <w:rPr>
          <w:rFonts w:eastAsia="Times New Roman" w:cs="Times New Roman"/>
          <w:szCs w:val="24"/>
        </w:rPr>
        <w:t>«</w:t>
      </w:r>
      <w:r>
        <w:rPr>
          <w:rFonts w:eastAsia="Times New Roman" w:cs="Times New Roman"/>
          <w:szCs w:val="24"/>
        </w:rPr>
        <w:t>ΑΛΦΑ</w:t>
      </w:r>
      <w:r>
        <w:rPr>
          <w:rFonts w:eastAsia="Times New Roman" w:cs="Times New Roman"/>
          <w:szCs w:val="24"/>
        </w:rPr>
        <w:t>»</w:t>
      </w:r>
      <w:r>
        <w:rPr>
          <w:rFonts w:eastAsia="Times New Roman" w:cs="Times New Roman"/>
          <w:szCs w:val="24"/>
        </w:rPr>
        <w:t xml:space="preserve">, </w:t>
      </w:r>
      <w:r>
        <w:rPr>
          <w:rFonts w:eastAsia="Times New Roman" w:cs="Times New Roman"/>
          <w:szCs w:val="24"/>
        </w:rPr>
        <w:t>«</w:t>
      </w:r>
      <w:r>
        <w:rPr>
          <w:rFonts w:eastAsia="Times New Roman" w:cs="Times New Roman"/>
          <w:szCs w:val="24"/>
        </w:rPr>
        <w:t>ΚΑΤΣΕΛΗΣ</w:t>
      </w:r>
      <w:r>
        <w:rPr>
          <w:rFonts w:eastAsia="Times New Roman" w:cs="Times New Roman"/>
          <w:szCs w:val="24"/>
        </w:rPr>
        <w:t>»</w:t>
      </w:r>
      <w:r>
        <w:rPr>
          <w:rFonts w:eastAsia="Times New Roman" w:cs="Times New Roman"/>
          <w:szCs w:val="24"/>
        </w:rPr>
        <w:t xml:space="preserve">, </w:t>
      </w:r>
      <w:r>
        <w:rPr>
          <w:rFonts w:eastAsia="Times New Roman" w:cs="Times New Roman"/>
          <w:szCs w:val="24"/>
        </w:rPr>
        <w:t>«</w:t>
      </w:r>
      <w:r>
        <w:rPr>
          <w:rFonts w:eastAsia="Times New Roman" w:cs="Times New Roman"/>
          <w:szCs w:val="24"/>
        </w:rPr>
        <w:t>ΙΖΟΛΑ</w:t>
      </w:r>
      <w:r>
        <w:rPr>
          <w:rFonts w:eastAsia="Times New Roman" w:cs="Times New Roman"/>
          <w:szCs w:val="24"/>
        </w:rPr>
        <w:t>»</w:t>
      </w:r>
      <w:r>
        <w:rPr>
          <w:rFonts w:eastAsia="Times New Roman" w:cs="Times New Roman"/>
          <w:szCs w:val="24"/>
        </w:rPr>
        <w:t xml:space="preserve">, </w:t>
      </w:r>
      <w:r>
        <w:rPr>
          <w:rFonts w:eastAsia="Times New Roman" w:cs="Times New Roman"/>
          <w:szCs w:val="24"/>
        </w:rPr>
        <w:t>«</w:t>
      </w:r>
      <w:r>
        <w:rPr>
          <w:rFonts w:eastAsia="Times New Roman" w:cs="Times New Roman"/>
          <w:szCs w:val="24"/>
        </w:rPr>
        <w:t>ΕΣΚΙΜΟ</w:t>
      </w:r>
      <w:r>
        <w:rPr>
          <w:rFonts w:eastAsia="Times New Roman" w:cs="Times New Roman"/>
          <w:szCs w:val="24"/>
        </w:rPr>
        <w:t>»</w:t>
      </w:r>
      <w:r>
        <w:rPr>
          <w:rFonts w:eastAsia="Times New Roman" w:cs="Times New Roman"/>
          <w:szCs w:val="24"/>
        </w:rPr>
        <w:t xml:space="preserve">. Όλοι αυτοί προεξοφλούν ότι κάτι καλό πάει να γίνει. </w:t>
      </w:r>
    </w:p>
    <w:p w14:paraId="50618F76" w14:textId="77777777" w:rsidR="008F2976" w:rsidRDefault="00CE3D49">
      <w:pPr>
        <w:spacing w:line="600" w:lineRule="auto"/>
        <w:ind w:firstLine="720"/>
        <w:jc w:val="both"/>
        <w:rPr>
          <w:rFonts w:eastAsia="Times New Roman" w:cs="Times New Roman"/>
          <w:szCs w:val="24"/>
        </w:rPr>
      </w:pPr>
      <w:r>
        <w:rPr>
          <w:rFonts w:eastAsia="Times New Roman" w:cs="Times New Roman"/>
          <w:szCs w:val="24"/>
        </w:rPr>
        <w:t xml:space="preserve">Θέλω </w:t>
      </w:r>
      <w:r>
        <w:rPr>
          <w:rFonts w:eastAsia="Times New Roman" w:cs="Times New Roman"/>
          <w:szCs w:val="24"/>
        </w:rPr>
        <w:t>ακόμα</w:t>
      </w:r>
      <w:r>
        <w:rPr>
          <w:rFonts w:eastAsia="Times New Roman" w:cs="Times New Roman"/>
          <w:szCs w:val="24"/>
        </w:rPr>
        <w:t>, για να συνεννοούμαστε με στοιχεία, να θυμίσω ότι έγινε μια κίνηση κλειδί πρόσφατα. Απόφαση</w:t>
      </w:r>
      <w:r>
        <w:rPr>
          <w:rFonts w:eastAsia="Times New Roman" w:cs="Times New Roman"/>
          <w:szCs w:val="24"/>
        </w:rPr>
        <w:t xml:space="preserve"> της Κυβέρνησης να προχωρήσει σε αναδιάρθρωση ομολόγων ύψους 29,7 δισεκατομμύρια. Γύρω στα 30 δισεκατομμύρια. Στόχος η εξομάλυνση της καμπύλης των επιτοκίων που αποτελεί προϋπόθεση για την επάνοδο της χώρας στις αγορές. Τριάντα δισεκατομμύρια. Είναι ένας έ</w:t>
      </w:r>
      <w:r>
        <w:rPr>
          <w:rFonts w:eastAsia="Times New Roman" w:cs="Times New Roman"/>
          <w:szCs w:val="24"/>
        </w:rPr>
        <w:t xml:space="preserve">μμεσος τρόπος για ρευστότητα. </w:t>
      </w:r>
    </w:p>
    <w:p w14:paraId="50618F77" w14:textId="77777777" w:rsidR="008F2976" w:rsidRDefault="00CE3D49">
      <w:pPr>
        <w:spacing w:line="600" w:lineRule="auto"/>
        <w:ind w:firstLine="720"/>
        <w:jc w:val="both"/>
        <w:rPr>
          <w:rFonts w:eastAsia="Times New Roman" w:cs="Times New Roman"/>
          <w:szCs w:val="24"/>
        </w:rPr>
      </w:pPr>
      <w:r>
        <w:rPr>
          <w:rFonts w:eastAsia="Times New Roman" w:cs="Times New Roman"/>
          <w:szCs w:val="24"/>
        </w:rPr>
        <w:t>Θέλω ακόμα να θυμίσω ότι το δεκαετές ομόλογο είναι στα χαμηλότερα δυνατά, όπως ήταν το 2009: 5,1% για την ακρίβεια 5,6%. Και κατεβαίνει. Πιστεύω ότι πολύ σύντομα θα ξεπεράσει και το ιστορικό 5%.</w:t>
      </w:r>
    </w:p>
    <w:p w14:paraId="50618F78" w14:textId="77777777" w:rsidR="008F2976" w:rsidRDefault="00CE3D49">
      <w:pPr>
        <w:spacing w:line="600" w:lineRule="auto"/>
        <w:ind w:firstLine="720"/>
        <w:jc w:val="both"/>
        <w:rPr>
          <w:rFonts w:eastAsia="Times New Roman" w:cs="Times New Roman"/>
          <w:szCs w:val="24"/>
        </w:rPr>
      </w:pPr>
      <w:r>
        <w:rPr>
          <w:rFonts w:eastAsia="Times New Roman" w:cs="Times New Roman"/>
          <w:szCs w:val="24"/>
        </w:rPr>
        <w:t>Θέλω ακόμα να θυμίσω ότι στο π</w:t>
      </w:r>
      <w:r>
        <w:rPr>
          <w:rFonts w:eastAsia="Times New Roman" w:cs="Times New Roman"/>
          <w:szCs w:val="24"/>
        </w:rPr>
        <w:t xml:space="preserve">λαίσιο της εφαρμογής των βραχυπρόθεσμων μέτρων ελάφρυνσης του ελληνικού χρέους, τα </w:t>
      </w:r>
      <w:r>
        <w:rPr>
          <w:rFonts w:eastAsia="Times New Roman" w:cs="Times New Roman"/>
          <w:szCs w:val="24"/>
        </w:rPr>
        <w:lastRenderedPageBreak/>
        <w:t xml:space="preserve">εγχώρια τραπεζικά ιδρύματα κάθε μήνα προχωρούν στη μετακίνηση των ομολόγων </w:t>
      </w:r>
      <w:r>
        <w:rPr>
          <w:rFonts w:eastAsia="Times New Roman" w:cs="Times New Roman"/>
          <w:szCs w:val="24"/>
          <w:lang w:val="en-US"/>
        </w:rPr>
        <w:t>EFSF</w:t>
      </w:r>
      <w:r>
        <w:rPr>
          <w:rFonts w:eastAsia="Times New Roman" w:cs="Times New Roman"/>
          <w:szCs w:val="24"/>
        </w:rPr>
        <w:t xml:space="preserve"> από τη διατραπεζική αγορά </w:t>
      </w:r>
      <w:r>
        <w:rPr>
          <w:rFonts w:eastAsia="Times New Roman" w:cs="Times New Roman"/>
          <w:szCs w:val="24"/>
          <w:lang w:val="en-US"/>
        </w:rPr>
        <w:t>REPOS</w:t>
      </w:r>
      <w:r>
        <w:rPr>
          <w:rFonts w:eastAsia="Times New Roman" w:cs="Times New Roman"/>
          <w:szCs w:val="24"/>
        </w:rPr>
        <w:t xml:space="preserve"> προς τον Ευρωπαϊκό Μηχανισμό Σταθερότητας με αντάλλαγμα μετρη</w:t>
      </w:r>
      <w:r>
        <w:rPr>
          <w:rFonts w:eastAsia="Times New Roman" w:cs="Times New Roman"/>
          <w:szCs w:val="24"/>
        </w:rPr>
        <w:t>τά. Η συγκεκριμένη ανταλλαγή ξεκίνησε τον Φεβρουάριο και οι τράπεζες έχουν εξοικονομήσει γύρω στα 25 δισεκατομμύρια. Θα μπορούσα αυτή</w:t>
      </w:r>
      <w:r>
        <w:rPr>
          <w:rFonts w:eastAsia="Times New Roman" w:cs="Times New Roman"/>
          <w:szCs w:val="24"/>
        </w:rPr>
        <w:t>ν</w:t>
      </w:r>
      <w:r>
        <w:rPr>
          <w:rFonts w:eastAsia="Times New Roman" w:cs="Times New Roman"/>
          <w:szCs w:val="24"/>
        </w:rPr>
        <w:t xml:space="preserve"> τη στιγμή να σας αναφέρω κι άλλα κι άλλα. </w:t>
      </w:r>
    </w:p>
    <w:p w14:paraId="50618F79" w14:textId="77777777" w:rsidR="008F2976" w:rsidRDefault="00CE3D49">
      <w:pPr>
        <w:spacing w:line="600" w:lineRule="auto"/>
        <w:ind w:firstLine="720"/>
        <w:jc w:val="both"/>
        <w:rPr>
          <w:rFonts w:eastAsia="Times New Roman" w:cs="Times New Roman"/>
          <w:szCs w:val="24"/>
        </w:rPr>
      </w:pPr>
      <w:r>
        <w:rPr>
          <w:rFonts w:eastAsia="Times New Roman" w:cs="Times New Roman"/>
          <w:szCs w:val="24"/>
        </w:rPr>
        <w:t>Γύρω στα 100 δισεκατομμύρια αυτή</w:t>
      </w:r>
      <w:r>
        <w:rPr>
          <w:rFonts w:eastAsia="Times New Roman" w:cs="Times New Roman"/>
          <w:szCs w:val="24"/>
        </w:rPr>
        <w:t>ν</w:t>
      </w:r>
      <w:r>
        <w:rPr>
          <w:rFonts w:eastAsia="Times New Roman" w:cs="Times New Roman"/>
          <w:szCs w:val="24"/>
        </w:rPr>
        <w:t xml:space="preserve"> τη στιγμή, το 1/3 του χρέους μόνο με ό,τι εί</w:t>
      </w:r>
      <w:r>
        <w:rPr>
          <w:rFonts w:eastAsia="Times New Roman" w:cs="Times New Roman"/>
          <w:szCs w:val="24"/>
        </w:rPr>
        <w:t>χε γίνει πριν…</w:t>
      </w:r>
    </w:p>
    <w:p w14:paraId="50618F7A" w14:textId="77777777" w:rsidR="008F2976" w:rsidRDefault="00CE3D49">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 xml:space="preserve">κτυπάει </w:t>
      </w:r>
      <w:r>
        <w:rPr>
          <w:rFonts w:eastAsia="Times New Roman" w:cs="Times New Roman"/>
          <w:szCs w:val="24"/>
        </w:rPr>
        <w:t xml:space="preserve">προειδοποιητικά το κουδούνι </w:t>
      </w:r>
      <w:r>
        <w:rPr>
          <w:rFonts w:eastAsia="Times New Roman" w:cs="Times New Roman"/>
          <w:szCs w:val="24"/>
        </w:rPr>
        <w:t xml:space="preserve">λήξεως </w:t>
      </w:r>
      <w:r>
        <w:rPr>
          <w:rFonts w:eastAsia="Times New Roman" w:cs="Times New Roman"/>
          <w:szCs w:val="24"/>
        </w:rPr>
        <w:t>της ομιλίας του κυρίου Βουλευτή)</w:t>
      </w:r>
    </w:p>
    <w:p w14:paraId="50618F7B" w14:textId="77777777" w:rsidR="008F2976" w:rsidRDefault="00CE3D49">
      <w:pPr>
        <w:spacing w:line="600" w:lineRule="auto"/>
        <w:ind w:firstLine="720"/>
        <w:jc w:val="both"/>
        <w:rPr>
          <w:rFonts w:eastAsia="Times New Roman" w:cs="Times New Roman"/>
          <w:szCs w:val="24"/>
        </w:rPr>
      </w:pPr>
      <w:r>
        <w:rPr>
          <w:rFonts w:eastAsia="Times New Roman" w:cs="Times New Roman"/>
          <w:szCs w:val="24"/>
        </w:rPr>
        <w:t xml:space="preserve">Έχω λίγο χρόνο ακόμα, κύριε Πρόεδρε; </w:t>
      </w:r>
    </w:p>
    <w:p w14:paraId="50618F7C" w14:textId="77777777" w:rsidR="008F2976" w:rsidRDefault="00CE3D49">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Βεβαίως. </w:t>
      </w:r>
    </w:p>
    <w:p w14:paraId="50618F7D" w14:textId="77777777" w:rsidR="008F2976" w:rsidRDefault="00CE3D49">
      <w:pPr>
        <w:spacing w:line="600" w:lineRule="auto"/>
        <w:ind w:firstLine="720"/>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Και πότε; Πριν ακόμα μπούμε στην ποσοτική χαλάρωση. Τα δε επιτόκια θα κυμανθούν γύρω στο 1,6% με 1,8%.</w:t>
      </w:r>
    </w:p>
    <w:p w14:paraId="50618F7E" w14:textId="77777777" w:rsidR="008F2976" w:rsidRDefault="00CE3D49">
      <w:pPr>
        <w:spacing w:line="600" w:lineRule="auto"/>
        <w:ind w:firstLine="720"/>
        <w:jc w:val="both"/>
        <w:rPr>
          <w:rFonts w:eastAsia="Times New Roman" w:cs="Times New Roman"/>
          <w:szCs w:val="24"/>
        </w:rPr>
      </w:pPr>
      <w:r>
        <w:rPr>
          <w:rFonts w:eastAsia="Times New Roman" w:cs="Times New Roman"/>
          <w:szCs w:val="24"/>
        </w:rPr>
        <w:t xml:space="preserve">Δεν έχω άλλο τρόπο να απαντήσω στην κινδυνολογία, την υπερβολή και την καταστροφολογία. Μόνο με στοιχεία. Θα πω ακόμα ότι ο Σόιμπλε είναι παροπλισμένος </w:t>
      </w:r>
      <w:r>
        <w:rPr>
          <w:rFonts w:eastAsia="Times New Roman" w:cs="Times New Roman"/>
          <w:szCs w:val="24"/>
        </w:rPr>
        <w:t xml:space="preserve">στη Βουλή της Γερμανίας. Τιμητική θέση, αλλά απλά τιμητική. </w:t>
      </w:r>
    </w:p>
    <w:p w14:paraId="50618F7F" w14:textId="77777777" w:rsidR="008F2976" w:rsidRDefault="00CE3D49">
      <w:pPr>
        <w:spacing w:line="600" w:lineRule="auto"/>
        <w:ind w:firstLine="720"/>
        <w:jc w:val="both"/>
        <w:rPr>
          <w:rFonts w:eastAsia="Times New Roman" w:cs="Times New Roman"/>
          <w:szCs w:val="24"/>
        </w:rPr>
      </w:pPr>
      <w:r>
        <w:rPr>
          <w:rFonts w:eastAsia="Times New Roman" w:cs="Times New Roman"/>
          <w:szCs w:val="24"/>
        </w:rPr>
        <w:lastRenderedPageBreak/>
        <w:t xml:space="preserve">Ο </w:t>
      </w:r>
      <w:proofErr w:type="spellStart"/>
      <w:r>
        <w:rPr>
          <w:rFonts w:eastAsia="Times New Roman" w:cs="Times New Roman"/>
          <w:szCs w:val="24"/>
        </w:rPr>
        <w:t>Γερούν</w:t>
      </w:r>
      <w:proofErr w:type="spellEnd"/>
      <w:r>
        <w:rPr>
          <w:rFonts w:eastAsia="Times New Roman" w:cs="Times New Roman"/>
          <w:szCs w:val="24"/>
        </w:rPr>
        <w:t xml:space="preserve"> </w:t>
      </w:r>
      <w:proofErr w:type="spellStart"/>
      <w:r>
        <w:rPr>
          <w:rFonts w:eastAsia="Times New Roman" w:cs="Times New Roman"/>
          <w:szCs w:val="24"/>
        </w:rPr>
        <w:t>Ντάισελμπλουμ</w:t>
      </w:r>
      <w:proofErr w:type="spellEnd"/>
      <w:r>
        <w:rPr>
          <w:rFonts w:eastAsia="Times New Roman" w:cs="Times New Roman"/>
          <w:szCs w:val="24"/>
        </w:rPr>
        <w:t xml:space="preserve"> φεύγει σε λίγο καιρό. Το «</w:t>
      </w:r>
      <w:proofErr w:type="spellStart"/>
      <w:r>
        <w:rPr>
          <w:rFonts w:eastAsia="Times New Roman" w:cs="Times New Roman"/>
          <w:szCs w:val="24"/>
        </w:rPr>
        <w:t>Γερούν</w:t>
      </w:r>
      <w:proofErr w:type="spellEnd"/>
      <w:r>
        <w:rPr>
          <w:rFonts w:eastAsia="Times New Roman" w:cs="Times New Roman"/>
          <w:szCs w:val="24"/>
        </w:rPr>
        <w:t xml:space="preserve"> γερά» δεν θα το ξεχάσει κανείς φαντάζομαι. Θέλω ακόμα να θυμίσω ότι οι ίδιοι άνθρωποι όμως, αυτή η Κυβέρνηση</w:t>
      </w:r>
      <w:r>
        <w:rPr>
          <w:rFonts w:eastAsia="Times New Roman" w:cs="Times New Roman"/>
          <w:szCs w:val="24"/>
        </w:rPr>
        <w:t>,</w:t>
      </w:r>
      <w:r>
        <w:rPr>
          <w:rFonts w:eastAsia="Times New Roman" w:cs="Times New Roman"/>
          <w:szCs w:val="24"/>
        </w:rPr>
        <w:t xml:space="preserve"> είναι εκεί. Δεν λέμε μεγάλες </w:t>
      </w:r>
      <w:r>
        <w:rPr>
          <w:rFonts w:eastAsia="Times New Roman" w:cs="Times New Roman"/>
          <w:szCs w:val="24"/>
        </w:rPr>
        <w:t xml:space="preserve">κουβέντες. Δεν θριαμβολογούμε γι’ αυτό. Είναι εκεί. </w:t>
      </w:r>
    </w:p>
    <w:p w14:paraId="50618F80" w14:textId="77777777" w:rsidR="008F2976" w:rsidRDefault="00CE3D49">
      <w:pPr>
        <w:spacing w:line="600" w:lineRule="auto"/>
        <w:ind w:firstLine="720"/>
        <w:jc w:val="both"/>
        <w:rPr>
          <w:rFonts w:eastAsia="Times New Roman" w:cs="Times New Roman"/>
          <w:szCs w:val="24"/>
        </w:rPr>
      </w:pPr>
      <w:r>
        <w:rPr>
          <w:rFonts w:eastAsia="Times New Roman" w:cs="Times New Roman"/>
          <w:szCs w:val="24"/>
        </w:rPr>
        <w:t xml:space="preserve">Θέλετε οι τρέλες του </w:t>
      </w:r>
      <w:proofErr w:type="spellStart"/>
      <w:r>
        <w:rPr>
          <w:rFonts w:eastAsia="Times New Roman" w:cs="Times New Roman"/>
          <w:szCs w:val="24"/>
        </w:rPr>
        <w:t>Τραμπ</w:t>
      </w:r>
      <w:proofErr w:type="spellEnd"/>
      <w:r>
        <w:rPr>
          <w:rFonts w:eastAsia="Times New Roman" w:cs="Times New Roman"/>
          <w:szCs w:val="24"/>
        </w:rPr>
        <w:t xml:space="preserve">, θέλετε η ανεξέλεγκτη πολιτική του </w:t>
      </w:r>
      <w:proofErr w:type="spellStart"/>
      <w:r>
        <w:rPr>
          <w:rFonts w:eastAsia="Times New Roman" w:cs="Times New Roman"/>
          <w:szCs w:val="24"/>
        </w:rPr>
        <w:t>Ερντογάν</w:t>
      </w:r>
      <w:proofErr w:type="spellEnd"/>
      <w:r>
        <w:rPr>
          <w:rFonts w:eastAsia="Times New Roman" w:cs="Times New Roman"/>
          <w:szCs w:val="24"/>
        </w:rPr>
        <w:t xml:space="preserve">, θέλετε η ανοησία, η απόλυτη αδιαλλαξία ότι «η Ευρώπη είναι γερμανική, τελεία και παύλα», που ανάγκασε τη Μεγάλη Βρετανία να φύγει; </w:t>
      </w:r>
      <w:r>
        <w:rPr>
          <w:rFonts w:eastAsia="Times New Roman" w:cs="Times New Roman"/>
          <w:szCs w:val="24"/>
        </w:rPr>
        <w:t>Κατάλαβαν πια ότι καινούρια εστία έντασης και ανασφάλειας δεν υπάρχει. Εγώ να το δεχθώ κι αυτό. Κι έπεσαν όλοι πάνω, στην κυριολεξία όλοι, να βοηθήσουν αυτή</w:t>
      </w:r>
      <w:r>
        <w:rPr>
          <w:rFonts w:eastAsia="Times New Roman" w:cs="Times New Roman"/>
          <w:szCs w:val="24"/>
        </w:rPr>
        <w:t>ν</w:t>
      </w:r>
      <w:r>
        <w:rPr>
          <w:rFonts w:eastAsia="Times New Roman" w:cs="Times New Roman"/>
          <w:szCs w:val="24"/>
        </w:rPr>
        <w:t xml:space="preserve"> την Κυβέρνηση. Εγώ πιστεύω ότι έκανε έναν άθλο. Όσοι καταγράψουν αργότερα την ιστορία, μετά από δέ</w:t>
      </w:r>
      <w:r>
        <w:rPr>
          <w:rFonts w:eastAsia="Times New Roman" w:cs="Times New Roman"/>
          <w:szCs w:val="24"/>
        </w:rPr>
        <w:t xml:space="preserve">κα-είκοσι χρόνια, θα δείτε ότι αυτό το πράγμα θα το λένε. </w:t>
      </w:r>
    </w:p>
    <w:p w14:paraId="50618F81" w14:textId="77777777" w:rsidR="008F2976" w:rsidRDefault="00CE3D49">
      <w:pPr>
        <w:spacing w:line="600" w:lineRule="auto"/>
        <w:ind w:firstLine="720"/>
        <w:jc w:val="both"/>
        <w:rPr>
          <w:rFonts w:eastAsia="Times New Roman" w:cs="Times New Roman"/>
          <w:szCs w:val="24"/>
        </w:rPr>
      </w:pPr>
      <w:r>
        <w:rPr>
          <w:rFonts w:eastAsia="Times New Roman" w:cs="Times New Roman"/>
          <w:szCs w:val="24"/>
        </w:rPr>
        <w:t xml:space="preserve">Τελειώνω, λέγοντας το εξής. Άκουσα πάλι κινδυνολογίες. Και εχθές. «Φύγετε, κάντε, </w:t>
      </w:r>
      <w:proofErr w:type="spellStart"/>
      <w:r>
        <w:rPr>
          <w:rFonts w:eastAsia="Times New Roman" w:cs="Times New Roman"/>
          <w:szCs w:val="24"/>
        </w:rPr>
        <w:t>φτιάχτε</w:t>
      </w:r>
      <w:proofErr w:type="spellEnd"/>
      <w:r>
        <w:rPr>
          <w:rFonts w:eastAsia="Times New Roman" w:cs="Times New Roman"/>
          <w:szCs w:val="24"/>
        </w:rPr>
        <w:t xml:space="preserve">». Για ποιον λόγο; Γιατί; Αφού βλέπετε ότι δεν σας βγαίνει αυτή η υστερική αντίδραση, αυτή η υπερβολή, αυτή </w:t>
      </w:r>
      <w:r>
        <w:rPr>
          <w:rFonts w:eastAsia="Times New Roman" w:cs="Times New Roman"/>
          <w:szCs w:val="24"/>
        </w:rPr>
        <w:t xml:space="preserve">η καταστροφολογία. Δεν σας βγαίνει. Καιρός είναι, λοιπόν, να δούμε σοβαρά </w:t>
      </w:r>
      <w:r>
        <w:rPr>
          <w:rFonts w:eastAsia="Times New Roman" w:cs="Times New Roman"/>
          <w:szCs w:val="24"/>
        </w:rPr>
        <w:t xml:space="preserve">πως </w:t>
      </w:r>
      <w:r>
        <w:rPr>
          <w:rFonts w:eastAsia="Times New Roman" w:cs="Times New Roman"/>
          <w:szCs w:val="24"/>
        </w:rPr>
        <w:t xml:space="preserve">δούλεψε αυτή η Κυβέρνηση, </w:t>
      </w:r>
      <w:r>
        <w:rPr>
          <w:rFonts w:eastAsia="Times New Roman" w:cs="Times New Roman"/>
          <w:szCs w:val="24"/>
        </w:rPr>
        <w:t xml:space="preserve">πως </w:t>
      </w:r>
      <w:r>
        <w:rPr>
          <w:rFonts w:eastAsia="Times New Roman" w:cs="Times New Roman"/>
          <w:szCs w:val="24"/>
        </w:rPr>
        <w:t xml:space="preserve">φτάνει σ’ αυτά τα αποτελέσματα και </w:t>
      </w:r>
      <w:r>
        <w:rPr>
          <w:rFonts w:eastAsia="Times New Roman" w:cs="Times New Roman"/>
          <w:szCs w:val="24"/>
        </w:rPr>
        <w:t xml:space="preserve">πως </w:t>
      </w:r>
      <w:r>
        <w:rPr>
          <w:rFonts w:eastAsia="Times New Roman" w:cs="Times New Roman"/>
          <w:szCs w:val="24"/>
        </w:rPr>
        <w:t xml:space="preserve">θα φτάσει και σε άλλα. </w:t>
      </w:r>
      <w:r>
        <w:rPr>
          <w:rFonts w:eastAsia="Times New Roman" w:cs="Times New Roman"/>
          <w:szCs w:val="24"/>
        </w:rPr>
        <w:lastRenderedPageBreak/>
        <w:t xml:space="preserve">Ξέρουμε όλοι ότι σχεδόν έχει </w:t>
      </w:r>
      <w:proofErr w:type="spellStart"/>
      <w:r>
        <w:rPr>
          <w:rFonts w:eastAsia="Times New Roman" w:cs="Times New Roman"/>
          <w:szCs w:val="24"/>
        </w:rPr>
        <w:t>προεξοφληθεί</w:t>
      </w:r>
      <w:proofErr w:type="spellEnd"/>
      <w:r>
        <w:rPr>
          <w:rFonts w:eastAsia="Times New Roman" w:cs="Times New Roman"/>
          <w:szCs w:val="24"/>
        </w:rPr>
        <w:t xml:space="preserve"> η επιτυχία της τρίτης αξιολόγησης. Όχι εύκολ</w:t>
      </w:r>
      <w:r>
        <w:rPr>
          <w:rFonts w:eastAsia="Times New Roman" w:cs="Times New Roman"/>
          <w:szCs w:val="24"/>
        </w:rPr>
        <w:t>α. Έγινε προσπάθεια φοβερή.</w:t>
      </w:r>
    </w:p>
    <w:p w14:paraId="50618F82" w14:textId="77777777" w:rsidR="008F2976" w:rsidRDefault="00CE3D49">
      <w:pPr>
        <w:spacing w:line="600" w:lineRule="auto"/>
        <w:jc w:val="both"/>
        <w:rPr>
          <w:rFonts w:eastAsia="Times New Roman"/>
          <w:szCs w:val="24"/>
        </w:rPr>
      </w:pPr>
      <w:r>
        <w:rPr>
          <w:rFonts w:eastAsia="Times New Roman"/>
          <w:szCs w:val="24"/>
        </w:rPr>
        <w:t>Ξέρουμε όλοι ότι στο τέλος του Αυγούστου οριστικά και καθαρά θα έχουμε βγει από τα μνημόνια. Επιτήρηση θα συνεχίσει να υπάρχει, όπως υπάρχει σε όλες τις χώρες και η χώρα αλλάζει, παρότι έτυχαν οι πιο αντίξοες συνθήκες. Πιο αντίξ</w:t>
      </w:r>
      <w:r>
        <w:rPr>
          <w:rFonts w:eastAsia="Times New Roman"/>
          <w:szCs w:val="24"/>
        </w:rPr>
        <w:t>οες δεν μπορεί να γίνουν, γιατί αυτό που έγινε πριν από πέντε μέρες στη Μάνδρα συμβαίνει κάθε εκατό χρόνια και αν υπάρχει ιστορικό προηγούμενο, ας μου το πει κάποιος. Και προς τιμήν τους οι άνθρωποι που πλήρωσαν πολύ ακριβά –ήταν μεγάλο το τίμημα- αυτήν τη</w:t>
      </w:r>
      <w:r>
        <w:rPr>
          <w:rFonts w:eastAsia="Times New Roman"/>
          <w:szCs w:val="24"/>
        </w:rPr>
        <w:t xml:space="preserve">ν καταστροφή, έχουν διαύγεια. Δεν είπανε πράγματα που δεν κολλάνε και δεν έχουν ειρμό. Ξέρουν πολύ καλά ποιος φταίει. </w:t>
      </w:r>
    </w:p>
    <w:p w14:paraId="50618F83" w14:textId="77777777" w:rsidR="008F2976" w:rsidRDefault="00CE3D49">
      <w:pPr>
        <w:spacing w:line="600" w:lineRule="auto"/>
        <w:ind w:firstLine="720"/>
        <w:jc w:val="both"/>
        <w:rPr>
          <w:rFonts w:eastAsia="Times New Roman"/>
          <w:szCs w:val="24"/>
        </w:rPr>
      </w:pPr>
      <w:r>
        <w:rPr>
          <w:rFonts w:eastAsia="Times New Roman"/>
          <w:szCs w:val="24"/>
        </w:rPr>
        <w:t>Κάνω και μ</w:t>
      </w:r>
      <w:r>
        <w:rPr>
          <w:rFonts w:eastAsia="Times New Roman"/>
          <w:szCs w:val="24"/>
        </w:rPr>
        <w:t>ί</w:t>
      </w:r>
      <w:r>
        <w:rPr>
          <w:rFonts w:eastAsia="Times New Roman"/>
          <w:szCs w:val="24"/>
        </w:rPr>
        <w:t xml:space="preserve">α πρόβλεψη: Η Μάνδρα και η Νέα </w:t>
      </w:r>
      <w:proofErr w:type="spellStart"/>
      <w:r>
        <w:rPr>
          <w:rFonts w:eastAsia="Times New Roman"/>
          <w:szCs w:val="24"/>
        </w:rPr>
        <w:t>Πέραμος</w:t>
      </w:r>
      <w:proofErr w:type="spellEnd"/>
      <w:r>
        <w:rPr>
          <w:rFonts w:eastAsia="Times New Roman"/>
          <w:szCs w:val="24"/>
        </w:rPr>
        <w:t xml:space="preserve"> θα μείνουν στην ιστορία σαν δύο κοινότητες, πόλεις, όπου η έγκαιρη –προσέξτε, για να γί</w:t>
      </w:r>
      <w:r>
        <w:rPr>
          <w:rFonts w:eastAsia="Times New Roman"/>
          <w:szCs w:val="24"/>
        </w:rPr>
        <w:t>νει κατανοητό- αντιμετώπιση που έγινε θα δείτε ότι θα έχει τα τελείως αντίθετα αποτελέσματα από αυτά που πιστεύανε κάποιοι άλλοι.</w:t>
      </w:r>
    </w:p>
    <w:p w14:paraId="50618F84" w14:textId="77777777" w:rsidR="008F2976" w:rsidRDefault="00CE3D49">
      <w:pPr>
        <w:spacing w:line="600" w:lineRule="auto"/>
        <w:ind w:firstLine="720"/>
        <w:jc w:val="both"/>
        <w:rPr>
          <w:rFonts w:eastAsia="Times New Roman"/>
          <w:szCs w:val="24"/>
        </w:rPr>
      </w:pPr>
      <w:r>
        <w:rPr>
          <w:rFonts w:eastAsia="Times New Roman"/>
          <w:szCs w:val="24"/>
        </w:rPr>
        <w:t>Ευχαριστώ πολύ.</w:t>
      </w:r>
    </w:p>
    <w:p w14:paraId="50618F85" w14:textId="77777777" w:rsidR="008F2976" w:rsidRDefault="00CE3D49">
      <w:pPr>
        <w:spacing w:line="600" w:lineRule="auto"/>
        <w:ind w:firstLine="720"/>
        <w:jc w:val="both"/>
        <w:rPr>
          <w:rFonts w:eastAsia="Times New Roman"/>
          <w:szCs w:val="24"/>
        </w:rPr>
      </w:pPr>
      <w:r>
        <w:rPr>
          <w:rFonts w:eastAsia="Times New Roman"/>
          <w:b/>
          <w:szCs w:val="24"/>
        </w:rPr>
        <w:lastRenderedPageBreak/>
        <w:t>ΠΡΟΕΔΡΕΥΩΝ (Σπυρίδων Λυκούδης):</w:t>
      </w:r>
      <w:r>
        <w:rPr>
          <w:rFonts w:eastAsia="Times New Roman"/>
          <w:szCs w:val="24"/>
        </w:rPr>
        <w:t xml:space="preserve"> Ευχαριστώ, κύριε συνάδελφε.</w:t>
      </w:r>
    </w:p>
    <w:p w14:paraId="50618F86" w14:textId="77777777" w:rsidR="008F2976" w:rsidRDefault="00CE3D49">
      <w:pPr>
        <w:spacing w:line="600" w:lineRule="auto"/>
        <w:ind w:firstLine="720"/>
        <w:jc w:val="both"/>
        <w:rPr>
          <w:rFonts w:eastAsia="Times New Roman" w:cs="Times New Roman"/>
        </w:rPr>
      </w:pPr>
      <w:r>
        <w:rPr>
          <w:rFonts w:eastAsia="Times New Roman" w:cs="Times New Roman"/>
        </w:rPr>
        <w:t>Κυρίες και κύριοι συνάδελφοι, έχω την τιμή να ανακ</w:t>
      </w:r>
      <w:r>
        <w:rPr>
          <w:rFonts w:eastAsia="Times New Roman" w:cs="Times New Roman"/>
        </w:rPr>
        <w:t>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w:t>
      </w:r>
      <w:r>
        <w:rPr>
          <w:rFonts w:eastAsia="Times New Roman" w:cs="Times New Roman"/>
        </w:rPr>
        <w:t>ιάντα ένας μαθητές και μαθήτριες και τρεις εκπαιδευτικοί συνοδοί τους από το 4</w:t>
      </w:r>
      <w:r>
        <w:rPr>
          <w:rFonts w:eastAsia="Times New Roman" w:cs="Times New Roman"/>
          <w:vertAlign w:val="superscript"/>
        </w:rPr>
        <w:t>ο</w:t>
      </w:r>
      <w:r>
        <w:rPr>
          <w:rFonts w:eastAsia="Times New Roman" w:cs="Times New Roman"/>
        </w:rPr>
        <w:t xml:space="preserve"> Δημοτικό Σχολείο Αργοστολίου Κεφαλληνίας. </w:t>
      </w:r>
    </w:p>
    <w:p w14:paraId="50618F87" w14:textId="77777777" w:rsidR="008F2976" w:rsidRDefault="00CE3D49">
      <w:pPr>
        <w:spacing w:line="600" w:lineRule="auto"/>
        <w:ind w:left="360" w:firstLine="360"/>
        <w:jc w:val="both"/>
        <w:rPr>
          <w:rFonts w:eastAsia="Times New Roman" w:cs="Times New Roman"/>
        </w:rPr>
      </w:pPr>
      <w:r>
        <w:rPr>
          <w:rFonts w:eastAsia="Times New Roman" w:cs="Times New Roman"/>
        </w:rPr>
        <w:t xml:space="preserve">Η Βουλή τούς καλωσορίζει. </w:t>
      </w:r>
    </w:p>
    <w:p w14:paraId="50618F88" w14:textId="77777777" w:rsidR="008F2976" w:rsidRDefault="00CE3D49">
      <w:pPr>
        <w:spacing w:line="600" w:lineRule="auto"/>
        <w:ind w:firstLine="709"/>
        <w:jc w:val="center"/>
        <w:rPr>
          <w:rFonts w:eastAsia="Times New Roman" w:cs="Times New Roman"/>
        </w:rPr>
      </w:pPr>
      <w:r>
        <w:rPr>
          <w:rFonts w:eastAsia="Times New Roman" w:cs="Times New Roman"/>
        </w:rPr>
        <w:t>(Χειροκροτήματα απ’ όλες τις πτέρυγες της Βουλής)</w:t>
      </w:r>
    </w:p>
    <w:p w14:paraId="50618F89" w14:textId="77777777" w:rsidR="008F2976" w:rsidRDefault="00CE3D49">
      <w:pPr>
        <w:spacing w:line="600" w:lineRule="auto"/>
        <w:ind w:firstLine="720"/>
        <w:jc w:val="both"/>
        <w:rPr>
          <w:rFonts w:eastAsia="Times New Roman"/>
          <w:szCs w:val="24"/>
        </w:rPr>
      </w:pPr>
      <w:r>
        <w:rPr>
          <w:rFonts w:eastAsia="Times New Roman"/>
          <w:szCs w:val="24"/>
        </w:rPr>
        <w:t xml:space="preserve">Ο συνάδελφος κ. </w:t>
      </w:r>
      <w:proofErr w:type="spellStart"/>
      <w:r>
        <w:rPr>
          <w:rFonts w:eastAsia="Times New Roman"/>
          <w:szCs w:val="24"/>
        </w:rPr>
        <w:t>Καβαδέλλας</w:t>
      </w:r>
      <w:proofErr w:type="spellEnd"/>
      <w:r>
        <w:rPr>
          <w:rFonts w:eastAsia="Times New Roman"/>
          <w:szCs w:val="24"/>
        </w:rPr>
        <w:t xml:space="preserve"> έχει τώρα τον λόγο.</w:t>
      </w:r>
    </w:p>
    <w:p w14:paraId="50618F8A" w14:textId="77777777" w:rsidR="008F2976" w:rsidRDefault="00CE3D49">
      <w:pPr>
        <w:spacing w:line="600" w:lineRule="auto"/>
        <w:ind w:firstLine="720"/>
        <w:jc w:val="both"/>
        <w:rPr>
          <w:rFonts w:eastAsia="Times New Roman"/>
          <w:szCs w:val="24"/>
        </w:rPr>
      </w:pPr>
      <w:r>
        <w:rPr>
          <w:rFonts w:eastAsia="Times New Roman"/>
          <w:b/>
          <w:szCs w:val="24"/>
        </w:rPr>
        <w:t>ΔΗΜΗΤΡΙΟΣ</w:t>
      </w:r>
      <w:r>
        <w:rPr>
          <w:rFonts w:eastAsia="Times New Roman"/>
          <w:b/>
          <w:szCs w:val="24"/>
        </w:rPr>
        <w:t xml:space="preserve"> ΚΑΒΑΔΕΛΛΑΣ: </w:t>
      </w:r>
      <w:r>
        <w:rPr>
          <w:rFonts w:eastAsia="Times New Roman"/>
          <w:szCs w:val="24"/>
        </w:rPr>
        <w:t>Ευχαριστώ πολύ, κύριε Πρόεδρε.</w:t>
      </w:r>
    </w:p>
    <w:p w14:paraId="50618F8B" w14:textId="77777777" w:rsidR="008F2976" w:rsidRDefault="00CE3D49">
      <w:pPr>
        <w:spacing w:line="600" w:lineRule="auto"/>
        <w:ind w:firstLine="720"/>
        <w:jc w:val="both"/>
        <w:rPr>
          <w:rFonts w:eastAsia="Times New Roman"/>
          <w:szCs w:val="24"/>
        </w:rPr>
      </w:pPr>
      <w:r>
        <w:rPr>
          <w:rFonts w:eastAsia="Times New Roman"/>
          <w:szCs w:val="24"/>
        </w:rPr>
        <w:t xml:space="preserve">Αξιότιμοι κυρίες και κύριοι συνάδελφοι, θα μου επιτρέψετε ως Βουλευτής του Νομού Αττικής να αναφερθώ για ένα λεπτό </w:t>
      </w:r>
      <w:r>
        <w:rPr>
          <w:rFonts w:eastAsia="Times New Roman"/>
          <w:szCs w:val="24"/>
        </w:rPr>
        <w:lastRenderedPageBreak/>
        <w:t xml:space="preserve">στην αντιμετώπιση των ανυπολόγιστων συνεπειών της καταστροφής στις περιοχές της αδικημένης </w:t>
      </w:r>
      <w:r>
        <w:rPr>
          <w:rFonts w:eastAsia="Times New Roman"/>
          <w:szCs w:val="24"/>
        </w:rPr>
        <w:t>δ</w:t>
      </w:r>
      <w:r>
        <w:rPr>
          <w:rFonts w:eastAsia="Times New Roman"/>
          <w:szCs w:val="24"/>
        </w:rPr>
        <w:t>υτική</w:t>
      </w:r>
      <w:r>
        <w:rPr>
          <w:rFonts w:eastAsia="Times New Roman"/>
          <w:szCs w:val="24"/>
        </w:rPr>
        <w:t xml:space="preserve">ς Αττικής και να κάνω κάποιες παρατηρήσεις. </w:t>
      </w:r>
    </w:p>
    <w:p w14:paraId="50618F8C" w14:textId="77777777" w:rsidR="008F2976" w:rsidRDefault="00CE3D49">
      <w:pPr>
        <w:spacing w:line="600" w:lineRule="auto"/>
        <w:ind w:firstLine="720"/>
        <w:jc w:val="both"/>
        <w:rPr>
          <w:rFonts w:eastAsia="Times New Roman"/>
          <w:szCs w:val="24"/>
        </w:rPr>
      </w:pPr>
      <w:r>
        <w:rPr>
          <w:rFonts w:eastAsia="Times New Roman"/>
          <w:szCs w:val="24"/>
        </w:rPr>
        <w:t>Άκουσα δι</w:t>
      </w:r>
      <w:r>
        <w:rPr>
          <w:rFonts w:eastAsia="Times New Roman"/>
          <w:szCs w:val="24"/>
        </w:rPr>
        <w:t>ά</w:t>
      </w:r>
      <w:r>
        <w:rPr>
          <w:rFonts w:eastAsia="Times New Roman"/>
          <w:szCs w:val="24"/>
        </w:rPr>
        <w:t xml:space="preserve"> στόματος του Υπουργού Επικρατείας μ</w:t>
      </w:r>
      <w:r>
        <w:rPr>
          <w:rFonts w:eastAsia="Times New Roman"/>
          <w:szCs w:val="24"/>
        </w:rPr>
        <w:t>ί</w:t>
      </w:r>
      <w:r>
        <w:rPr>
          <w:rFonts w:eastAsia="Times New Roman"/>
          <w:szCs w:val="24"/>
        </w:rPr>
        <w:t xml:space="preserve">α σειρά μέτρων στήριξης και την πλήρη καταγραφή των ζημιών. Εκείνο το οποίο είναι ανησυχητικό είναι ότι στα χίλια διακόσια σπίτια που καταγράφηκαν και </w:t>
      </w:r>
      <w:proofErr w:type="spellStart"/>
      <w:r>
        <w:rPr>
          <w:rFonts w:eastAsia="Times New Roman"/>
          <w:szCs w:val="24"/>
        </w:rPr>
        <w:t>ελέγχθησαν</w:t>
      </w:r>
      <w:proofErr w:type="spellEnd"/>
      <w:r>
        <w:rPr>
          <w:rFonts w:eastAsia="Times New Roman"/>
          <w:szCs w:val="24"/>
        </w:rPr>
        <w:t>, τ</w:t>
      </w:r>
      <w:r>
        <w:rPr>
          <w:rFonts w:eastAsia="Times New Roman"/>
          <w:szCs w:val="24"/>
        </w:rPr>
        <w:t xml:space="preserve">α χίλια παρουσιάζουν σοβαρές ζημιές. Συγκεκριμένα, λοιπόν, όπως είπατε, θα δοθούν 1.000 ευρώ το τετραγωνικό για ανακατασκευή κατοικίας, 500 για ανακατασκευή επαγγελματικού χώρου κ.λπ.. Όμως, κύριοι συνάδελφοι, εκείνο που </w:t>
      </w:r>
      <w:proofErr w:type="spellStart"/>
      <w:r>
        <w:rPr>
          <w:rFonts w:eastAsia="Times New Roman"/>
          <w:szCs w:val="24"/>
        </w:rPr>
        <w:t>ανεφέρθη</w:t>
      </w:r>
      <w:proofErr w:type="spellEnd"/>
      <w:r>
        <w:rPr>
          <w:rFonts w:eastAsia="Times New Roman"/>
          <w:szCs w:val="24"/>
        </w:rPr>
        <w:t xml:space="preserve"> τελικά είναι ότι το 60% αυ</w:t>
      </w:r>
      <w:r>
        <w:rPr>
          <w:rFonts w:eastAsia="Times New Roman"/>
          <w:szCs w:val="24"/>
        </w:rPr>
        <w:t>τής της χρηματικής βοήθειας, της αρωγής, θα είναι δωρεάν κρατική αρωγή και το 40% ένα άτοκο δάνειο, το οποίο βεβαίως θα επιφορτιστούν οι ήδη επιφορτισμένοι με δάνεια, με χίλια δυο προβλήματα που έχουν όλοι οι Έλληνες σήμερα, οφειλές, διακανονισμούς, σε υπη</w:t>
      </w:r>
      <w:r>
        <w:rPr>
          <w:rFonts w:eastAsia="Times New Roman"/>
          <w:szCs w:val="24"/>
        </w:rPr>
        <w:t>ρεσίες κοινής ωφέλειας, κάρτες. Τώρα θα τους δώσουμε κι άλλο ένα δάνειο. Και επειδή είναι ευθύνη κρατική αυτό που συνέβη -και δεν είναι μόνο του ΣΥΡΙΖΑ, αλλά είναι και των προηγούμενων κυβερνήσεων, δεν μπορούμε να τα αποδώσουμε όλα εις βάρος των ΣΥ</w:t>
      </w:r>
      <w:r>
        <w:rPr>
          <w:rFonts w:eastAsia="Times New Roman"/>
          <w:szCs w:val="24"/>
        </w:rPr>
        <w:lastRenderedPageBreak/>
        <w:t>ΡΙΖΑ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Α</w:t>
      </w:r>
      <w:r>
        <w:rPr>
          <w:rFonts w:eastAsia="Times New Roman"/>
          <w:szCs w:val="24"/>
        </w:rPr>
        <w:t xml:space="preserve">ΝΕΛ, είναι χρόνιες ασθένειες- μπορούν οι πόροι να βρεθούν και να προχωρήσουμε σε κρατική επιχορήγηση 100%. Μπορούν δηλαδή οι πόροι να ζητηθούν μέσω της Ευρωπαϊκής Ένωσης με την ενεργοποίηση του ταμείου αλληλεγγύης και του μηχανισμού πολιτικής προστασίας. </w:t>
      </w:r>
    </w:p>
    <w:p w14:paraId="50618F8D" w14:textId="77777777" w:rsidR="008F2976" w:rsidRDefault="00CE3D49">
      <w:pPr>
        <w:spacing w:line="600" w:lineRule="auto"/>
        <w:ind w:firstLine="720"/>
        <w:jc w:val="both"/>
        <w:rPr>
          <w:rFonts w:eastAsia="Times New Roman"/>
          <w:szCs w:val="24"/>
        </w:rPr>
      </w:pPr>
      <w:r>
        <w:rPr>
          <w:rFonts w:eastAsia="Times New Roman"/>
          <w:szCs w:val="24"/>
        </w:rPr>
        <w:t xml:space="preserve">Και τώρα θα μπω στο κυρίως θέμα: Ευημερούν οι αριθμοί, όμως οι πολίτες πάσχουν και κάθε μέρα βρίσκουν στην τσέπη τους λιγότερα χρήματα. Βασίζεται λοιπόν ο ισολογισμός – απολογισμός του κρατικού </w:t>
      </w:r>
      <w:r>
        <w:rPr>
          <w:rFonts w:eastAsia="Times New Roman"/>
          <w:szCs w:val="24"/>
        </w:rPr>
        <w:t>π</w:t>
      </w:r>
      <w:r>
        <w:rPr>
          <w:rFonts w:eastAsia="Times New Roman"/>
          <w:szCs w:val="24"/>
        </w:rPr>
        <w:t xml:space="preserve">ροϋπολογισμού του 2015 αποκλειστικά στην </w:t>
      </w:r>
      <w:proofErr w:type="spellStart"/>
      <w:r>
        <w:rPr>
          <w:rFonts w:eastAsia="Times New Roman"/>
          <w:szCs w:val="24"/>
        </w:rPr>
        <w:t>υπερφορολόγηση</w:t>
      </w:r>
      <w:proofErr w:type="spellEnd"/>
      <w:r>
        <w:rPr>
          <w:rFonts w:eastAsia="Times New Roman"/>
          <w:szCs w:val="24"/>
        </w:rPr>
        <w:t>. Φορο</w:t>
      </w:r>
      <w:r>
        <w:rPr>
          <w:rFonts w:eastAsia="Times New Roman"/>
          <w:szCs w:val="24"/>
        </w:rPr>
        <w:t xml:space="preserve">λογείτε ακόμα και τον αέρα. </w:t>
      </w:r>
    </w:p>
    <w:p w14:paraId="50618F8E" w14:textId="77777777" w:rsidR="008F2976" w:rsidRDefault="00CE3D49">
      <w:pPr>
        <w:spacing w:line="600" w:lineRule="auto"/>
        <w:ind w:firstLine="720"/>
        <w:jc w:val="both"/>
        <w:rPr>
          <w:rFonts w:eastAsia="Times New Roman"/>
          <w:szCs w:val="24"/>
        </w:rPr>
      </w:pPr>
      <w:r>
        <w:rPr>
          <w:rFonts w:eastAsia="Times New Roman"/>
          <w:szCs w:val="24"/>
        </w:rPr>
        <w:t xml:space="preserve">Τα αποτελέσματα της </w:t>
      </w:r>
      <w:proofErr w:type="spellStart"/>
      <w:r>
        <w:rPr>
          <w:rFonts w:eastAsia="Times New Roman"/>
          <w:szCs w:val="24"/>
        </w:rPr>
        <w:t>υπερφορολόγησης</w:t>
      </w:r>
      <w:proofErr w:type="spellEnd"/>
      <w:r>
        <w:rPr>
          <w:rFonts w:eastAsia="Times New Roman"/>
          <w:szCs w:val="24"/>
        </w:rPr>
        <w:t xml:space="preserve"> είναι δυστυχώς πενιχρά, καθώς, όπως έχουμε ήδη τονίσει επανειλημμένα, χωρίς ανάπτυξη, μέσω επενδύσεων τρώμε τις σάρκες μας. </w:t>
      </w:r>
    </w:p>
    <w:p w14:paraId="50618F8F" w14:textId="77777777" w:rsidR="008F2976" w:rsidRDefault="00CE3D49">
      <w:pPr>
        <w:spacing w:line="600" w:lineRule="auto"/>
        <w:ind w:firstLine="720"/>
        <w:jc w:val="both"/>
        <w:rPr>
          <w:rFonts w:eastAsia="Times New Roman"/>
          <w:szCs w:val="24"/>
        </w:rPr>
      </w:pPr>
      <w:r>
        <w:rPr>
          <w:rFonts w:eastAsia="Times New Roman"/>
          <w:szCs w:val="24"/>
        </w:rPr>
        <w:t>Ω</w:t>
      </w:r>
      <w:r>
        <w:rPr>
          <w:rFonts w:eastAsia="Times New Roman"/>
          <w:szCs w:val="24"/>
        </w:rPr>
        <w:t xml:space="preserve">ς εκ τούτου αναφορικά με τα </w:t>
      </w:r>
      <w:proofErr w:type="spellStart"/>
      <w:r>
        <w:rPr>
          <w:rFonts w:eastAsia="Times New Roman"/>
          <w:szCs w:val="24"/>
        </w:rPr>
        <w:t>παρουσιασθέντα</w:t>
      </w:r>
      <w:proofErr w:type="spellEnd"/>
      <w:r>
        <w:rPr>
          <w:rFonts w:eastAsia="Times New Roman"/>
          <w:szCs w:val="24"/>
        </w:rPr>
        <w:t xml:space="preserve"> στοιχεία </w:t>
      </w:r>
      <w:r>
        <w:rPr>
          <w:rFonts w:eastAsia="Times New Roman"/>
          <w:szCs w:val="24"/>
        </w:rPr>
        <w:t>ι</w:t>
      </w:r>
      <w:r>
        <w:rPr>
          <w:rFonts w:eastAsia="Times New Roman"/>
          <w:szCs w:val="24"/>
        </w:rPr>
        <w:t>σολογισμού τ</w:t>
      </w:r>
      <w:r>
        <w:rPr>
          <w:rFonts w:eastAsia="Times New Roman"/>
          <w:szCs w:val="24"/>
        </w:rPr>
        <w:t xml:space="preserve">ου 2015 η χαμηλή </w:t>
      </w:r>
      <w:proofErr w:type="spellStart"/>
      <w:r>
        <w:rPr>
          <w:rFonts w:eastAsia="Times New Roman"/>
          <w:szCs w:val="24"/>
        </w:rPr>
        <w:t>εισπραξιμότητα</w:t>
      </w:r>
      <w:proofErr w:type="spellEnd"/>
      <w:r>
        <w:rPr>
          <w:rFonts w:eastAsia="Times New Roman"/>
          <w:szCs w:val="24"/>
        </w:rPr>
        <w:t xml:space="preserve"> άμεσων και έμμεσων φόρων, προστίμων και σημαντικών ποινών παρελθόντων ετών οδήγησε σε αύξηση του εισπρακτέου υπολοίπου. </w:t>
      </w:r>
    </w:p>
    <w:p w14:paraId="50618F90" w14:textId="77777777" w:rsidR="008F2976" w:rsidRDefault="00CE3D49">
      <w:pPr>
        <w:spacing w:line="600" w:lineRule="auto"/>
        <w:ind w:firstLine="720"/>
        <w:jc w:val="both"/>
        <w:rPr>
          <w:rFonts w:eastAsia="Times New Roman"/>
          <w:szCs w:val="24"/>
        </w:rPr>
      </w:pPr>
      <w:r>
        <w:rPr>
          <w:rFonts w:eastAsia="Times New Roman"/>
          <w:szCs w:val="24"/>
        </w:rPr>
        <w:lastRenderedPageBreak/>
        <w:t xml:space="preserve">Χαρακτηριστικά αναφέρουμε, βάσει των στοιχείων του </w:t>
      </w:r>
      <w:r>
        <w:rPr>
          <w:rFonts w:eastAsia="Times New Roman"/>
          <w:szCs w:val="24"/>
        </w:rPr>
        <w:t>ι</w:t>
      </w:r>
      <w:r>
        <w:rPr>
          <w:rFonts w:eastAsia="Times New Roman"/>
          <w:szCs w:val="24"/>
        </w:rPr>
        <w:t>σολογισμού για το 2015, ότι βεβαιώθηκαν πρόστιμα ύψ</w:t>
      </w:r>
      <w:r>
        <w:rPr>
          <w:rFonts w:eastAsia="Times New Roman"/>
          <w:szCs w:val="24"/>
        </w:rPr>
        <w:t>ους 29 δισεκατομμυρίων ευρώ. Από τα 29 δισεκατομμύρια, όμως, διεγράφησαν περίπου 110 εκατομμύρια, ενώ εισπράχθηκαν μόλις 50 εκατομμύρια ευρώ.</w:t>
      </w:r>
    </w:p>
    <w:p w14:paraId="50618F91" w14:textId="77777777" w:rsidR="008F2976" w:rsidRDefault="00CE3D49">
      <w:pPr>
        <w:spacing w:line="600" w:lineRule="auto"/>
        <w:ind w:firstLine="720"/>
        <w:jc w:val="both"/>
        <w:rPr>
          <w:rFonts w:eastAsia="Times New Roman"/>
          <w:szCs w:val="24"/>
        </w:rPr>
      </w:pPr>
      <w:r>
        <w:rPr>
          <w:rFonts w:eastAsia="Times New Roman"/>
          <w:szCs w:val="24"/>
        </w:rPr>
        <w:t>Κομβικό, λοιπόν, στοιχείο στην ανάλυση αυτή αποτελεί το ότι από τα 29 δισεκατομμύρια μόνο τα 4 δισεκατομμύρια αποτ</w:t>
      </w:r>
      <w:r>
        <w:rPr>
          <w:rFonts w:eastAsia="Times New Roman"/>
          <w:szCs w:val="24"/>
        </w:rPr>
        <w:t>ελούν απαιτήσεις για την περίοδο 1976 - 2005, ενώ τα υπόλοιπα 25 δισεκατομμύρια αφορούν την περίοδο 2006 – 2015, δηλαδή τα προηγούμενα χρόνια των μνημονίων.</w:t>
      </w:r>
    </w:p>
    <w:p w14:paraId="50618F92" w14:textId="77777777" w:rsidR="008F2976" w:rsidRDefault="00CE3D49">
      <w:pPr>
        <w:spacing w:line="600" w:lineRule="auto"/>
        <w:ind w:firstLine="720"/>
        <w:jc w:val="both"/>
        <w:rPr>
          <w:rFonts w:eastAsia="Times New Roman"/>
          <w:szCs w:val="24"/>
        </w:rPr>
      </w:pPr>
      <w:r>
        <w:rPr>
          <w:rFonts w:eastAsia="Times New Roman"/>
          <w:szCs w:val="24"/>
        </w:rPr>
        <w:t xml:space="preserve">Ιδιαιτέρως ανησυχητικά ήταν και τα στοιχεία για τις ληξιπρόθεσμες οφειλές του </w:t>
      </w:r>
      <w:r>
        <w:rPr>
          <w:rFonts w:eastAsia="Times New Roman"/>
          <w:szCs w:val="24"/>
        </w:rPr>
        <w:t>δ</w:t>
      </w:r>
      <w:r>
        <w:rPr>
          <w:rFonts w:eastAsia="Times New Roman"/>
          <w:szCs w:val="24"/>
        </w:rPr>
        <w:t>ημοσίου προς τους ιδ</w:t>
      </w:r>
      <w:r>
        <w:rPr>
          <w:rFonts w:eastAsia="Times New Roman"/>
          <w:szCs w:val="24"/>
        </w:rPr>
        <w:t>ιώτες, καθώς μ</w:t>
      </w:r>
      <w:r>
        <w:rPr>
          <w:rFonts w:eastAsia="Times New Roman"/>
          <w:szCs w:val="24"/>
        </w:rPr>
        <w:t>ί</w:t>
      </w:r>
      <w:r>
        <w:rPr>
          <w:rFonts w:eastAsia="Times New Roman"/>
          <w:szCs w:val="24"/>
        </w:rPr>
        <w:t xml:space="preserve">α ιδιότυπη στάση πληρωμών κυριάρχησε σε όλες τις υποχρεώσεις του </w:t>
      </w:r>
      <w:r>
        <w:rPr>
          <w:rFonts w:eastAsia="Times New Roman"/>
          <w:szCs w:val="24"/>
        </w:rPr>
        <w:t>δ</w:t>
      </w:r>
      <w:r>
        <w:rPr>
          <w:rFonts w:eastAsia="Times New Roman"/>
          <w:szCs w:val="24"/>
        </w:rPr>
        <w:t>ημοσίου που στο τέλος του 2014 ήταν περίπου 3,8 δισεκατομμύρια ευρώ και στο τέλος του 2015 ανήλθαν στα 6 εκατομμύρια ευρώ.</w:t>
      </w:r>
    </w:p>
    <w:p w14:paraId="50618F93" w14:textId="77777777" w:rsidR="008F2976" w:rsidRDefault="00CE3D49">
      <w:pPr>
        <w:spacing w:line="600" w:lineRule="auto"/>
        <w:ind w:firstLine="720"/>
        <w:jc w:val="both"/>
        <w:rPr>
          <w:rFonts w:eastAsia="Times New Roman"/>
          <w:szCs w:val="24"/>
        </w:rPr>
      </w:pPr>
      <w:r>
        <w:rPr>
          <w:rFonts w:eastAsia="Times New Roman"/>
          <w:szCs w:val="24"/>
        </w:rPr>
        <w:t>Είναι χαρακτηριστική δε η συμπάθεια της Κυβέρνησης π</w:t>
      </w:r>
      <w:r>
        <w:rPr>
          <w:rFonts w:eastAsia="Times New Roman"/>
          <w:szCs w:val="24"/>
        </w:rPr>
        <w:t>ρος την έμμεση φορολογία, μ</w:t>
      </w:r>
      <w:r>
        <w:rPr>
          <w:rFonts w:eastAsia="Times New Roman"/>
          <w:szCs w:val="24"/>
        </w:rPr>
        <w:t>ί</w:t>
      </w:r>
      <w:r>
        <w:rPr>
          <w:rFonts w:eastAsia="Times New Roman"/>
          <w:szCs w:val="24"/>
        </w:rPr>
        <w:t xml:space="preserve">α φορολογία που παρεμπιπτόντως </w:t>
      </w:r>
      <w:r>
        <w:rPr>
          <w:rFonts w:eastAsia="Times New Roman"/>
          <w:szCs w:val="24"/>
        </w:rPr>
        <w:lastRenderedPageBreak/>
        <w:t xml:space="preserve">και θεωρητικά δεν έχει αριστερό πρόσημο, καθώς πληρώνεται εξίσου οριζόντια αυτή η φορολογία, πληρώνεται εξίσου από όλους τους πολίτες ανεξαρτήτως του εισοδήματος. </w:t>
      </w:r>
    </w:p>
    <w:p w14:paraId="50618F94" w14:textId="77777777" w:rsidR="008F2976" w:rsidRDefault="00CE3D49">
      <w:pPr>
        <w:spacing w:line="600" w:lineRule="auto"/>
        <w:ind w:firstLine="720"/>
        <w:jc w:val="both"/>
        <w:rPr>
          <w:rFonts w:eastAsia="Times New Roman"/>
          <w:szCs w:val="24"/>
        </w:rPr>
      </w:pPr>
      <w:r>
        <w:rPr>
          <w:rFonts w:eastAsia="Times New Roman"/>
          <w:szCs w:val="24"/>
        </w:rPr>
        <w:t xml:space="preserve">Βέβαια, η Αριστερά που υποβόσκει </w:t>
      </w:r>
      <w:r>
        <w:rPr>
          <w:rFonts w:eastAsia="Times New Roman"/>
          <w:szCs w:val="24"/>
        </w:rPr>
        <w:t>μέσα στην ιδεολογία της Κυβέρνησης δεν επιθυμεί την ειδική πρωτοβουλία και αρκείται να μοιράζει τη μιζέρια, παίρνει από τη μ</w:t>
      </w:r>
      <w:r>
        <w:rPr>
          <w:rFonts w:eastAsia="Times New Roman"/>
          <w:szCs w:val="24"/>
        </w:rPr>
        <w:t>ί</w:t>
      </w:r>
      <w:r>
        <w:rPr>
          <w:rFonts w:eastAsia="Times New Roman"/>
          <w:szCs w:val="24"/>
        </w:rPr>
        <w:t>α τσέπη, τα βάζει στην άλλη και έτσι προχωράμε μπροστά. Ως πότε;</w:t>
      </w:r>
    </w:p>
    <w:p w14:paraId="50618F95" w14:textId="77777777" w:rsidR="008F2976" w:rsidRDefault="00CE3D49">
      <w:pPr>
        <w:spacing w:line="600" w:lineRule="auto"/>
        <w:ind w:firstLine="720"/>
        <w:jc w:val="both"/>
        <w:rPr>
          <w:rFonts w:eastAsia="Times New Roman"/>
          <w:szCs w:val="24"/>
        </w:rPr>
      </w:pPr>
      <w:r>
        <w:rPr>
          <w:rFonts w:eastAsia="Times New Roman"/>
          <w:szCs w:val="24"/>
        </w:rPr>
        <w:t>Θα σας φέρω μερικά απλά παραδείγματα για να τα καταλάβει και ο κόσ</w:t>
      </w:r>
      <w:r>
        <w:rPr>
          <w:rFonts w:eastAsia="Times New Roman"/>
          <w:szCs w:val="24"/>
        </w:rPr>
        <w:t xml:space="preserve">μος που παρακολουθεί. Όποιος έχει πισίνα στον κήπο του, πρέπει να τον πείσουμε να φτιάξει και άλλη μια στην ταράτσα, αντί να του πούμε να την μπαζώσει. Γιατί; Γιατί εκεί απασχολούνται πέντε άτομα: αυτός που την καθαρίζει, αυτός που φροντίζει τον καυστήρα, </w:t>
      </w:r>
      <w:r>
        <w:rPr>
          <w:rFonts w:eastAsia="Times New Roman"/>
          <w:szCs w:val="24"/>
        </w:rPr>
        <w:t>τα φίλτρα, κ</w:t>
      </w:r>
      <w:r>
        <w:rPr>
          <w:rFonts w:eastAsia="Times New Roman"/>
          <w:szCs w:val="24"/>
        </w:rPr>
        <w:t>.</w:t>
      </w:r>
      <w:r>
        <w:rPr>
          <w:rFonts w:eastAsia="Times New Roman"/>
          <w:szCs w:val="24"/>
        </w:rPr>
        <w:t>λπ.</w:t>
      </w:r>
      <w:r>
        <w:rPr>
          <w:rFonts w:eastAsia="Times New Roman"/>
          <w:szCs w:val="24"/>
        </w:rPr>
        <w:t>.</w:t>
      </w:r>
    </w:p>
    <w:p w14:paraId="50618F96" w14:textId="77777777" w:rsidR="008F2976" w:rsidRDefault="00CE3D49">
      <w:pPr>
        <w:spacing w:line="600" w:lineRule="auto"/>
        <w:ind w:firstLine="720"/>
        <w:jc w:val="both"/>
        <w:rPr>
          <w:rFonts w:eastAsia="Times New Roman"/>
          <w:szCs w:val="24"/>
        </w:rPr>
      </w:pPr>
      <w:r>
        <w:rPr>
          <w:rFonts w:eastAsia="Times New Roman"/>
          <w:szCs w:val="24"/>
        </w:rPr>
        <w:t>Όποιος είχε ένα τρίμετρο βαρκάκι, του βάλατε και τεκμήρια και φόρους και το εγκατέλειψε. Έπρεπε να τον πείσουμε αυτόν που είχε το τρίμετρο βαρκάκι να πάρει δεκάμετρο, να πάει και μέχρι την Αίγινα, να πάρει την παρέα του και να πάνε σε μ</w:t>
      </w:r>
      <w:r>
        <w:rPr>
          <w:rFonts w:eastAsia="Times New Roman"/>
          <w:szCs w:val="24"/>
        </w:rPr>
        <w:t>ί</w:t>
      </w:r>
      <w:r>
        <w:rPr>
          <w:rFonts w:eastAsia="Times New Roman"/>
          <w:szCs w:val="24"/>
        </w:rPr>
        <w:t>α</w:t>
      </w:r>
      <w:r>
        <w:rPr>
          <w:rFonts w:eastAsia="Times New Roman"/>
          <w:szCs w:val="24"/>
        </w:rPr>
        <w:t xml:space="preserve"> ταβέρνα, να αρχίσει να κινείται η οικονομία. Γιατί η οικονομία από πού θα κινηθεί; Επενδύσεις δεν πρόκειται να γίνουν. Από εμάς, από τις δικές μας τις μικρές πρωτοβουλίες ό,τι γίνει.</w:t>
      </w:r>
    </w:p>
    <w:p w14:paraId="50618F97" w14:textId="77777777" w:rsidR="008F2976" w:rsidRDefault="00CE3D49">
      <w:pPr>
        <w:spacing w:line="600" w:lineRule="auto"/>
        <w:ind w:firstLine="720"/>
        <w:jc w:val="both"/>
        <w:rPr>
          <w:rFonts w:eastAsia="Times New Roman"/>
          <w:szCs w:val="24"/>
        </w:rPr>
      </w:pPr>
      <w:r>
        <w:rPr>
          <w:rFonts w:eastAsia="Times New Roman"/>
          <w:szCs w:val="24"/>
        </w:rPr>
        <w:lastRenderedPageBreak/>
        <w:t>Βάλατε, τέλος πάντων, φόρους στα αυτοκίνητα, πολυτελή διαβίωση οι τέσσερ</w:t>
      </w:r>
      <w:r>
        <w:rPr>
          <w:rFonts w:eastAsia="Times New Roman"/>
          <w:szCs w:val="24"/>
        </w:rPr>
        <w:t>ις ρόδες. Η ασφάλεια του κόσμου θεωρείται πολυτελής διαβίωση, διότι όταν υποχρεώνεις κάποιον την οικογένειά του να την μετακινεί με ένα αυτοκίνητο δεύτερης, τρίτης κατηγορίας, σε ένα ατύχημα θα ξεκληριστεί. Αυτό δεν το λαμβάνετε υπ</w:t>
      </w:r>
      <w:r>
        <w:rPr>
          <w:rFonts w:eastAsia="Times New Roman"/>
          <w:szCs w:val="24"/>
        </w:rPr>
        <w:t xml:space="preserve">’ </w:t>
      </w:r>
      <w:proofErr w:type="spellStart"/>
      <w:r>
        <w:rPr>
          <w:rFonts w:eastAsia="Times New Roman"/>
          <w:szCs w:val="24"/>
        </w:rPr>
        <w:t>όψ</w:t>
      </w:r>
      <w:r>
        <w:rPr>
          <w:rFonts w:eastAsia="Times New Roman"/>
          <w:szCs w:val="24"/>
        </w:rPr>
        <w:t>ιν</w:t>
      </w:r>
      <w:proofErr w:type="spellEnd"/>
      <w:r>
        <w:rPr>
          <w:rFonts w:eastAsia="Times New Roman"/>
          <w:szCs w:val="24"/>
        </w:rPr>
        <w:t>.</w:t>
      </w:r>
    </w:p>
    <w:p w14:paraId="50618F98" w14:textId="77777777" w:rsidR="008F2976" w:rsidRDefault="00CE3D49">
      <w:pPr>
        <w:spacing w:line="600" w:lineRule="auto"/>
        <w:ind w:firstLine="720"/>
        <w:jc w:val="both"/>
        <w:rPr>
          <w:rFonts w:eastAsia="Times New Roman"/>
          <w:szCs w:val="24"/>
        </w:rPr>
      </w:pPr>
      <w:r>
        <w:rPr>
          <w:rFonts w:eastAsia="Times New Roman"/>
          <w:szCs w:val="24"/>
        </w:rPr>
        <w:t xml:space="preserve">Εν πάση </w:t>
      </w:r>
      <w:proofErr w:type="spellStart"/>
      <w:r>
        <w:rPr>
          <w:rFonts w:eastAsia="Times New Roman"/>
          <w:szCs w:val="24"/>
        </w:rPr>
        <w:t>περιπτώσει</w:t>
      </w:r>
      <w:proofErr w:type="spellEnd"/>
      <w:r>
        <w:rPr>
          <w:rFonts w:eastAsia="Times New Roman"/>
          <w:szCs w:val="24"/>
        </w:rPr>
        <w:t xml:space="preserve"> τώρα μεθαύριο έρχεται η ρύθμιση για τα τουριστικά σκάφη. Εκεί χτυπήσατε τα τουριστικά σκάφη. Και ακούστε το αστείο της ιστορίας. Απαγορεύεται δεύτερο απόπλου την ίδια ημέρα. Δηλαδή, να σας φέρουν χρήματα, ΦΠΑ, οι πολίτες δεν μπορούν δύο φορές τη</w:t>
      </w:r>
      <w:r>
        <w:rPr>
          <w:rFonts w:eastAsia="Times New Roman"/>
          <w:szCs w:val="24"/>
        </w:rPr>
        <w:t>ν ίδια μέρα, ό,τι κάνετε με την πρώτη μπάζα. Δεν καταλαβαίνω τη λογική σας.</w:t>
      </w:r>
    </w:p>
    <w:p w14:paraId="50618F99" w14:textId="77777777" w:rsidR="008F2976" w:rsidRDefault="00CE3D49">
      <w:pPr>
        <w:spacing w:line="600" w:lineRule="auto"/>
        <w:ind w:firstLine="720"/>
        <w:jc w:val="both"/>
        <w:rPr>
          <w:rFonts w:eastAsia="Times New Roman"/>
          <w:szCs w:val="24"/>
        </w:rPr>
      </w:pPr>
      <w:r>
        <w:rPr>
          <w:rFonts w:eastAsia="Times New Roman"/>
          <w:szCs w:val="24"/>
        </w:rPr>
        <w:t xml:space="preserve">Θα κλείσω, γιατί ο χρόνος περνάει και θέλω να σέβομαι τον χρόνο και είναι δείγμα και πολιτικού ανδρός θα έλεγα. Υπό το φως των ανωτέρω, λοιπόν, έχουμε κάποιους προβληματισμούς και </w:t>
      </w:r>
      <w:r>
        <w:rPr>
          <w:rFonts w:eastAsia="Times New Roman"/>
          <w:szCs w:val="24"/>
        </w:rPr>
        <w:t xml:space="preserve">ακόμα περισσότερο γιατί βλέπουμε τον  εκτροχιασμό της οικονομίας, όπως συνεχίστηκε με επιτάχυνση το 2015 από την </w:t>
      </w:r>
      <w:r>
        <w:rPr>
          <w:rFonts w:eastAsia="Times New Roman"/>
          <w:szCs w:val="24"/>
        </w:rPr>
        <w:t>σ</w:t>
      </w:r>
      <w:r>
        <w:rPr>
          <w:rFonts w:eastAsia="Times New Roman"/>
          <w:szCs w:val="24"/>
        </w:rPr>
        <w:t>υγκυβέρνηση ΣΥΡΙΖΑ, που είχατε πάρει την εξουσία ψευδόμενοι δυστυχώς ότι θα κλείσετε τον φαύλο κύκλο των μνημονίων, ότι θα σκίζατε σε μ</w:t>
      </w:r>
      <w:r>
        <w:rPr>
          <w:rFonts w:eastAsia="Times New Roman"/>
          <w:szCs w:val="24"/>
        </w:rPr>
        <w:t>ί</w:t>
      </w:r>
      <w:r>
        <w:rPr>
          <w:rFonts w:eastAsia="Times New Roman"/>
          <w:szCs w:val="24"/>
        </w:rPr>
        <w:t>α μέρα</w:t>
      </w:r>
      <w:r>
        <w:rPr>
          <w:rFonts w:eastAsia="Times New Roman"/>
          <w:szCs w:val="24"/>
        </w:rPr>
        <w:t xml:space="preserve"> τα μνημόνια και θα βγάζατε τη χώρα από αυτό </w:t>
      </w:r>
      <w:r>
        <w:rPr>
          <w:rFonts w:eastAsia="Times New Roman"/>
          <w:szCs w:val="24"/>
        </w:rPr>
        <w:lastRenderedPageBreak/>
        <w:t>το τέλμα, ο ΕΝΦΙΑ, άδικος φόρος, θα τον πετάγατε στα σκουπίδια με μιας.</w:t>
      </w:r>
    </w:p>
    <w:p w14:paraId="50618F9A" w14:textId="77777777" w:rsidR="008F2976" w:rsidRDefault="00CE3D49">
      <w:pPr>
        <w:spacing w:line="600" w:lineRule="auto"/>
        <w:ind w:firstLine="720"/>
        <w:jc w:val="both"/>
        <w:rPr>
          <w:rFonts w:eastAsia="Times New Roman"/>
          <w:szCs w:val="24"/>
        </w:rPr>
      </w:pPr>
      <w:r>
        <w:rPr>
          <w:rFonts w:eastAsia="Times New Roman"/>
          <w:szCs w:val="24"/>
        </w:rPr>
        <w:t xml:space="preserve">Εν πάση </w:t>
      </w:r>
      <w:proofErr w:type="spellStart"/>
      <w:r>
        <w:rPr>
          <w:rFonts w:eastAsia="Times New Roman"/>
          <w:szCs w:val="24"/>
        </w:rPr>
        <w:t>περιπτώσει</w:t>
      </w:r>
      <w:proofErr w:type="spellEnd"/>
      <w:r>
        <w:rPr>
          <w:rFonts w:eastAsia="Times New Roman"/>
          <w:szCs w:val="24"/>
        </w:rPr>
        <w:t xml:space="preserve"> πήρατε την εξουσία, τουλάχιστον, να είστε υπεύθυνοι στον θεσμό της εξουσίας και να δείτε πώς μπορούμε μέσα από την ανάπτ</w:t>
      </w:r>
      <w:r>
        <w:rPr>
          <w:rFonts w:eastAsia="Times New Roman"/>
          <w:szCs w:val="24"/>
        </w:rPr>
        <w:t>υξη, τις επενδύσεις δηλαδή, να βγούμε από το τέλμα.</w:t>
      </w:r>
    </w:p>
    <w:p w14:paraId="50618F9B" w14:textId="77777777" w:rsidR="008F2976" w:rsidRDefault="00CE3D49">
      <w:pPr>
        <w:spacing w:line="600" w:lineRule="auto"/>
        <w:ind w:firstLine="720"/>
        <w:jc w:val="both"/>
        <w:rPr>
          <w:rFonts w:eastAsia="Times New Roman"/>
          <w:szCs w:val="24"/>
        </w:rPr>
      </w:pPr>
      <w:r>
        <w:rPr>
          <w:rFonts w:eastAsia="Times New Roman"/>
          <w:szCs w:val="24"/>
        </w:rPr>
        <w:t>Ευχαριστώ.</w:t>
      </w:r>
    </w:p>
    <w:p w14:paraId="50618F9C" w14:textId="77777777" w:rsidR="008F2976" w:rsidRDefault="00CE3D49">
      <w:pPr>
        <w:spacing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Ευχαριστώ, κύριε συνάδελφε.</w:t>
      </w:r>
    </w:p>
    <w:p w14:paraId="50618F9D" w14:textId="77777777" w:rsidR="008F2976" w:rsidRDefault="00CE3D49">
      <w:pPr>
        <w:spacing w:line="600" w:lineRule="auto"/>
        <w:ind w:firstLine="720"/>
        <w:jc w:val="both"/>
        <w:rPr>
          <w:rFonts w:eastAsia="Times New Roman"/>
          <w:b/>
          <w:szCs w:val="24"/>
        </w:rPr>
      </w:pPr>
      <w:r>
        <w:rPr>
          <w:rFonts w:eastAsia="Times New Roman"/>
          <w:szCs w:val="24"/>
        </w:rPr>
        <w:t>Κυρίες και κύριοι συνάδελφοι, τη συζήτηση θα κλείσει ο κύριος Υπουργός.</w:t>
      </w:r>
    </w:p>
    <w:p w14:paraId="50618F9E" w14:textId="77777777" w:rsidR="008F2976" w:rsidRDefault="00CE3D49">
      <w:pPr>
        <w:spacing w:line="600" w:lineRule="auto"/>
        <w:ind w:firstLine="720"/>
        <w:jc w:val="both"/>
        <w:rPr>
          <w:rFonts w:eastAsia="Times New Roman"/>
          <w:b/>
          <w:szCs w:val="24"/>
        </w:rPr>
      </w:pPr>
      <w:r>
        <w:rPr>
          <w:rFonts w:eastAsia="Times New Roman"/>
          <w:b/>
          <w:szCs w:val="24"/>
        </w:rPr>
        <w:t>ΔΗΜΗΤΡΙΟΣ ΜΑΡΔΑΣ:</w:t>
      </w:r>
      <w:r>
        <w:rPr>
          <w:rFonts w:eastAsia="Times New Roman"/>
          <w:szCs w:val="24"/>
        </w:rPr>
        <w:t xml:space="preserve"> Έχουμε δευτερολογίες. Θέλουμε να μιλήσουμε.</w:t>
      </w:r>
    </w:p>
    <w:p w14:paraId="50618F9F" w14:textId="77777777" w:rsidR="008F2976" w:rsidRDefault="00CE3D49">
      <w:pPr>
        <w:spacing w:line="600" w:lineRule="auto"/>
        <w:ind w:firstLine="720"/>
        <w:jc w:val="both"/>
        <w:rPr>
          <w:rFonts w:eastAsia="Times New Roman"/>
          <w:b/>
          <w:szCs w:val="24"/>
        </w:rPr>
      </w:pPr>
      <w:r>
        <w:rPr>
          <w:rFonts w:eastAsia="Times New Roman"/>
          <w:b/>
          <w:szCs w:val="24"/>
        </w:rPr>
        <w:t xml:space="preserve">ΠΡΟΕΔΡΕΥΩΝ (Σπυρίδων Λυκούδης): </w:t>
      </w:r>
      <w:r>
        <w:rPr>
          <w:rFonts w:eastAsia="Times New Roman"/>
          <w:szCs w:val="24"/>
        </w:rPr>
        <w:t>Τι να μιλήσετε;</w:t>
      </w:r>
      <w:r>
        <w:rPr>
          <w:rFonts w:eastAsia="Times New Roman"/>
          <w:b/>
          <w:szCs w:val="24"/>
        </w:rPr>
        <w:t xml:space="preserve"> </w:t>
      </w:r>
      <w:r>
        <w:rPr>
          <w:rFonts w:eastAsia="Times New Roman"/>
          <w:szCs w:val="24"/>
        </w:rPr>
        <w:t>Δεν προβλέπει ο Κανονισμός δευτερολογίες. Δεν προβλέπει. Να συνεννοηθείτε με το Προεδρείο να σας δώσει την δυνατότητα το καταλαβαίνω.</w:t>
      </w:r>
    </w:p>
    <w:p w14:paraId="50618FA0" w14:textId="77777777" w:rsidR="008F2976" w:rsidRDefault="00CE3D49">
      <w:pPr>
        <w:spacing w:line="600" w:lineRule="auto"/>
        <w:ind w:firstLine="720"/>
        <w:jc w:val="both"/>
        <w:rPr>
          <w:rFonts w:eastAsia="Times New Roman"/>
          <w:b/>
          <w:szCs w:val="24"/>
        </w:rPr>
      </w:pPr>
      <w:r>
        <w:rPr>
          <w:rFonts w:eastAsia="Times New Roman"/>
          <w:b/>
          <w:szCs w:val="24"/>
        </w:rPr>
        <w:lastRenderedPageBreak/>
        <w:t xml:space="preserve">ΔΗΜΗΤΡΙΟΣ ΜΑΡΔΑΣ: </w:t>
      </w:r>
      <w:r>
        <w:rPr>
          <w:rFonts w:eastAsia="Times New Roman"/>
          <w:szCs w:val="24"/>
        </w:rPr>
        <w:t>Ο προηγούμενος Πρόεδρος αυτό είπε.</w:t>
      </w:r>
    </w:p>
    <w:p w14:paraId="50618FA1" w14:textId="77777777" w:rsidR="008F2976" w:rsidRDefault="00CE3D49">
      <w:pPr>
        <w:spacing w:line="600" w:lineRule="auto"/>
        <w:ind w:firstLine="720"/>
        <w:jc w:val="both"/>
        <w:rPr>
          <w:rFonts w:eastAsia="Times New Roman"/>
          <w:b/>
          <w:szCs w:val="24"/>
        </w:rPr>
      </w:pPr>
      <w:r>
        <w:rPr>
          <w:rFonts w:eastAsia="Times New Roman"/>
          <w:b/>
          <w:szCs w:val="24"/>
        </w:rPr>
        <w:t>ΠΡΟΕΔΡΕΥΩΝ (Σπυρίδων</w:t>
      </w:r>
      <w:r>
        <w:rPr>
          <w:rFonts w:eastAsia="Times New Roman"/>
          <w:b/>
          <w:szCs w:val="24"/>
        </w:rPr>
        <w:t xml:space="preserve"> Λυκούδης): </w:t>
      </w:r>
      <w:r>
        <w:rPr>
          <w:rFonts w:eastAsia="Times New Roman"/>
          <w:szCs w:val="24"/>
        </w:rPr>
        <w:t>Μα, δευτερολογίες δεν προβλέπει στη σημερινή διαδικασία ο Κανονισμός.</w:t>
      </w:r>
    </w:p>
    <w:p w14:paraId="50618FA2" w14:textId="77777777" w:rsidR="008F2976" w:rsidRDefault="00CE3D49">
      <w:pPr>
        <w:spacing w:line="600" w:lineRule="auto"/>
        <w:ind w:firstLine="720"/>
        <w:jc w:val="both"/>
        <w:rPr>
          <w:rFonts w:eastAsia="Times New Roman" w:cs="Times New Roman"/>
          <w:szCs w:val="24"/>
        </w:rPr>
      </w:pPr>
      <w:r>
        <w:rPr>
          <w:rFonts w:eastAsia="Times New Roman" w:cs="Times New Roman"/>
          <w:szCs w:val="24"/>
        </w:rPr>
        <w:t xml:space="preserve">Δεν είναι τυπικό το θέμα. Απλώς σας το λέω να το ξέρετε. </w:t>
      </w:r>
    </w:p>
    <w:p w14:paraId="50618FA3" w14:textId="77777777" w:rsidR="008F2976" w:rsidRDefault="00CE3D49">
      <w:pPr>
        <w:spacing w:line="600" w:lineRule="auto"/>
        <w:ind w:firstLine="720"/>
        <w:jc w:val="both"/>
        <w:rPr>
          <w:rFonts w:eastAsia="Times New Roman" w:cs="Times New Roman"/>
          <w:szCs w:val="24"/>
        </w:rPr>
      </w:pPr>
      <w:r>
        <w:rPr>
          <w:rFonts w:eastAsia="Times New Roman" w:cs="Times New Roman"/>
          <w:b/>
          <w:szCs w:val="24"/>
        </w:rPr>
        <w:t>ΔΗΜΗΤΡΙΟΣ ΜΑΡΔΑΣ:</w:t>
      </w:r>
      <w:r>
        <w:rPr>
          <w:rFonts w:eastAsia="Times New Roman" w:cs="Times New Roman"/>
          <w:szCs w:val="24"/>
        </w:rPr>
        <w:t xml:space="preserve"> Μπορούμε να μιλήσουμε; </w:t>
      </w:r>
    </w:p>
    <w:p w14:paraId="50618FA4" w14:textId="77777777" w:rsidR="008F2976" w:rsidRDefault="00CE3D49">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Μπορείτε να μιλήσετε, κύριε συνάδελφε, γιατί υπάρχει ανοχή από το Προεδρείο, αλλά δεν δικαιούστε. Πόσο χρόνο θέλετε; </w:t>
      </w:r>
    </w:p>
    <w:p w14:paraId="50618FA5" w14:textId="77777777" w:rsidR="008F2976" w:rsidRDefault="00CE3D49">
      <w:pPr>
        <w:spacing w:line="600" w:lineRule="auto"/>
        <w:ind w:firstLine="720"/>
        <w:jc w:val="both"/>
        <w:rPr>
          <w:rFonts w:eastAsia="Times New Roman" w:cs="Times New Roman"/>
          <w:szCs w:val="24"/>
        </w:rPr>
      </w:pPr>
      <w:r>
        <w:rPr>
          <w:rFonts w:eastAsia="Times New Roman" w:cs="Times New Roman"/>
          <w:b/>
          <w:szCs w:val="24"/>
        </w:rPr>
        <w:t xml:space="preserve">ΔΗΜΗΤΡΙΟΣ ΜΑΡΔΑΣ: </w:t>
      </w:r>
      <w:r>
        <w:rPr>
          <w:rFonts w:eastAsia="Times New Roman" w:cs="Times New Roman"/>
          <w:szCs w:val="24"/>
        </w:rPr>
        <w:t xml:space="preserve">Δέκα λεπτά. </w:t>
      </w:r>
    </w:p>
    <w:p w14:paraId="50618FA6" w14:textId="77777777" w:rsidR="008F2976" w:rsidRDefault="00CE3D49">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Τον λόγο έχει ο κ. Δημήτριος </w:t>
      </w:r>
      <w:proofErr w:type="spellStart"/>
      <w:r>
        <w:rPr>
          <w:rFonts w:eastAsia="Times New Roman" w:cs="Times New Roman"/>
          <w:szCs w:val="24"/>
        </w:rPr>
        <w:t>Μάρδας</w:t>
      </w:r>
      <w:proofErr w:type="spellEnd"/>
      <w:r>
        <w:rPr>
          <w:rFonts w:eastAsia="Times New Roman" w:cs="Times New Roman"/>
          <w:szCs w:val="24"/>
        </w:rPr>
        <w:t xml:space="preserve">. </w:t>
      </w:r>
    </w:p>
    <w:p w14:paraId="50618FA7" w14:textId="77777777" w:rsidR="008F2976" w:rsidRDefault="00CE3D49">
      <w:pPr>
        <w:spacing w:line="600" w:lineRule="auto"/>
        <w:ind w:firstLine="720"/>
        <w:jc w:val="both"/>
        <w:rPr>
          <w:rFonts w:eastAsia="Times New Roman" w:cs="Times New Roman"/>
          <w:szCs w:val="24"/>
        </w:rPr>
      </w:pPr>
      <w:r>
        <w:rPr>
          <w:rFonts w:eastAsia="Times New Roman" w:cs="Times New Roman"/>
          <w:b/>
          <w:szCs w:val="24"/>
        </w:rPr>
        <w:t xml:space="preserve">ΔΗΜΗΤΡΙΟΣ ΜΑΡΔΑΣ: </w:t>
      </w:r>
      <w:r>
        <w:rPr>
          <w:rFonts w:eastAsia="Times New Roman" w:cs="Times New Roman"/>
          <w:szCs w:val="24"/>
        </w:rPr>
        <w:t xml:space="preserve">Αγαπητές </w:t>
      </w:r>
      <w:proofErr w:type="spellStart"/>
      <w:r>
        <w:rPr>
          <w:rFonts w:eastAsia="Times New Roman" w:cs="Times New Roman"/>
          <w:szCs w:val="24"/>
        </w:rPr>
        <w:t>συναδέλφισ</w:t>
      </w:r>
      <w:r>
        <w:rPr>
          <w:rFonts w:eastAsia="Times New Roman" w:cs="Times New Roman"/>
          <w:szCs w:val="24"/>
        </w:rPr>
        <w:t>σες</w:t>
      </w:r>
      <w:proofErr w:type="spellEnd"/>
      <w:r>
        <w:rPr>
          <w:rFonts w:eastAsia="Times New Roman" w:cs="Times New Roman"/>
          <w:szCs w:val="24"/>
        </w:rPr>
        <w:t xml:space="preserve"> και αγαπητοί συνάδελφοι, συμπληρώνω κάτι σε ό,τι αφορά τον ισολογισμό και απολογισμό. Δεν είναι μέσο στρατηγικής ή αποτύπωση στρατηγικής ο ισολογισμός - απολογισμός. Είναι μ</w:t>
      </w:r>
      <w:r>
        <w:rPr>
          <w:rFonts w:eastAsia="Times New Roman" w:cs="Times New Roman"/>
          <w:szCs w:val="24"/>
        </w:rPr>
        <w:t>ί</w:t>
      </w:r>
      <w:r>
        <w:rPr>
          <w:rFonts w:eastAsia="Times New Roman" w:cs="Times New Roman"/>
          <w:szCs w:val="24"/>
        </w:rPr>
        <w:t xml:space="preserve">α αποτύπωση διαχειριστική μεγεθών που έχουν προϋπολογιστεί. </w:t>
      </w:r>
    </w:p>
    <w:p w14:paraId="50618FA8" w14:textId="77777777" w:rsidR="008F2976" w:rsidRDefault="00CE3D49">
      <w:pPr>
        <w:spacing w:line="600" w:lineRule="auto"/>
        <w:ind w:firstLine="720"/>
        <w:jc w:val="both"/>
        <w:rPr>
          <w:rFonts w:eastAsia="Times New Roman" w:cs="Times New Roman"/>
          <w:szCs w:val="24"/>
        </w:rPr>
      </w:pPr>
      <w:r>
        <w:rPr>
          <w:rFonts w:eastAsia="Times New Roman" w:cs="Times New Roman"/>
          <w:szCs w:val="24"/>
        </w:rPr>
        <w:lastRenderedPageBreak/>
        <w:t>Ποιο είναι το ζητ</w:t>
      </w:r>
      <w:r>
        <w:rPr>
          <w:rFonts w:eastAsia="Times New Roman" w:cs="Times New Roman"/>
          <w:szCs w:val="24"/>
        </w:rPr>
        <w:t>ούμενο του ισολογισμού και του απολογισμού; Είναι μία απλή ερώτηση. Συμπίπτουν τα στοιχεία τα απολογιστικά με τα προϋπολογισθέντα, είτε διαφωνούμε είτε συμφωνούμε; Αν συμπίπτουν, έχει καλώς. Εδώ πρέπει κάποιος να πει «αποδέχομαι τον ισολογισμό και τον απολ</w:t>
      </w:r>
      <w:r>
        <w:rPr>
          <w:rFonts w:eastAsia="Times New Roman" w:cs="Times New Roman"/>
          <w:szCs w:val="24"/>
        </w:rPr>
        <w:t xml:space="preserve">ογισμό». </w:t>
      </w:r>
    </w:p>
    <w:p w14:paraId="50618FA9" w14:textId="77777777" w:rsidR="008F2976" w:rsidRDefault="00CE3D49">
      <w:pPr>
        <w:spacing w:line="600" w:lineRule="auto"/>
        <w:ind w:firstLine="720"/>
        <w:jc w:val="both"/>
        <w:rPr>
          <w:rFonts w:eastAsia="Times New Roman" w:cs="Times New Roman"/>
          <w:szCs w:val="24"/>
        </w:rPr>
      </w:pPr>
      <w:r>
        <w:rPr>
          <w:rFonts w:eastAsia="Times New Roman" w:cs="Times New Roman"/>
          <w:szCs w:val="24"/>
        </w:rPr>
        <w:t>Αν δεν συμπίπτουν και υπάρχουν τρομακτικές αποκλίσεις, οι οποίες εκτροχιάζουν την οικονομία, το χρέος, το δάνειο ή οτιδήποτε άλλο, τότε κάποιος, ακόμα κι αν συμφωνεί με τον προϋπολογισμό, κανονικά πρέπει να πει «διαφωνώ με τα απολογιστικά στοιχεί</w:t>
      </w:r>
      <w:r>
        <w:rPr>
          <w:rFonts w:eastAsia="Times New Roman" w:cs="Times New Roman"/>
          <w:szCs w:val="24"/>
        </w:rPr>
        <w:t>α». Εδώ δεν έχουμε εκτροχιασμό της οικονομίας με τα στοιχεία. Κάποιες αποκλίσεις υπάρχουν. Εύλογο είναι να υπάρχουν, αλλά το χρέος δεν αυξήθηκε, οι δαπάνες δεν αυξήθηκαν, ο δανεισμός της χώρας δεν αυξήθηκε σε τέτοιο βαθμό ώστε να προκαλέσει εκτροπή της οικ</w:t>
      </w:r>
      <w:r>
        <w:rPr>
          <w:rFonts w:eastAsia="Times New Roman" w:cs="Times New Roman"/>
          <w:szCs w:val="24"/>
        </w:rPr>
        <w:t xml:space="preserve">ονομίας. Ως εκ τούτου, δεν δικαιολογείται η καταψήφιση του ισολογισμού και του απολογισμού από τη στιγμή -επαναλαμβάνω- που δεν υπάρχει εκτροπή των μεγεθών αυτών που οδήγησαν στη διαμόρφωση ενός προϋπολογισμού, είτε συμφωνούμε είτε διαφωνούμε. </w:t>
      </w:r>
    </w:p>
    <w:p w14:paraId="50618FAA" w14:textId="77777777" w:rsidR="008F2976" w:rsidRDefault="00CE3D49">
      <w:pPr>
        <w:spacing w:line="600" w:lineRule="auto"/>
        <w:ind w:firstLine="720"/>
        <w:jc w:val="both"/>
        <w:rPr>
          <w:rFonts w:eastAsia="Times New Roman" w:cs="Times New Roman"/>
          <w:szCs w:val="24"/>
        </w:rPr>
      </w:pPr>
      <w:r>
        <w:rPr>
          <w:rFonts w:eastAsia="Times New Roman" w:cs="Times New Roman"/>
          <w:szCs w:val="24"/>
        </w:rPr>
        <w:lastRenderedPageBreak/>
        <w:t>Έρχομαι στο</w:t>
      </w:r>
      <w:r>
        <w:rPr>
          <w:rFonts w:eastAsia="Times New Roman" w:cs="Times New Roman"/>
          <w:szCs w:val="24"/>
        </w:rPr>
        <w:t>υς αγαπητούς συναδέλφους και σε ό,τι αφορά την παρουσίασή τους. Κατ’ αρχάς το 70% των παρουσιάσεων, όπως ξέρετε, ήταν εκτός θέματος. Ελάχιστα ακούστηκαν για τον ισολογισμό και τον απολογισμό, που είναι μ</w:t>
      </w:r>
      <w:r>
        <w:rPr>
          <w:rFonts w:eastAsia="Times New Roman" w:cs="Times New Roman"/>
          <w:szCs w:val="24"/>
        </w:rPr>
        <w:t>ί</w:t>
      </w:r>
      <w:r>
        <w:rPr>
          <w:rFonts w:eastAsia="Times New Roman" w:cs="Times New Roman"/>
          <w:szCs w:val="24"/>
        </w:rPr>
        <w:t xml:space="preserve">α τεχνική συζήτηση, το θέμα του ισολογισμού και του </w:t>
      </w:r>
      <w:r>
        <w:rPr>
          <w:rFonts w:eastAsia="Times New Roman" w:cs="Times New Roman"/>
          <w:szCs w:val="24"/>
        </w:rPr>
        <w:t xml:space="preserve">απολογισμού.  Ο κ. </w:t>
      </w:r>
      <w:proofErr w:type="spellStart"/>
      <w:r>
        <w:rPr>
          <w:rFonts w:eastAsia="Times New Roman" w:cs="Times New Roman"/>
          <w:szCs w:val="24"/>
        </w:rPr>
        <w:t>Φορτσάκης</w:t>
      </w:r>
      <w:proofErr w:type="spellEnd"/>
      <w:r>
        <w:rPr>
          <w:rFonts w:eastAsia="Times New Roman" w:cs="Times New Roman"/>
          <w:szCs w:val="24"/>
        </w:rPr>
        <w:t xml:space="preserve"> μίλησε εννιά λεπτά για τον προϋπολογισμό του 2018, για το 2017, για τα καταστροφικά έτη και οτιδήποτε άλλο και αφιέρωσε λίγα λεπτά στον ισολογισμό – απολογισμό. Το ίδιο έγινε και με τους αγαπητούς άλλους συναδέλφους. Άλλος θυμή</w:t>
      </w:r>
      <w:r>
        <w:rPr>
          <w:rFonts w:eastAsia="Times New Roman" w:cs="Times New Roman"/>
          <w:szCs w:val="24"/>
        </w:rPr>
        <w:t xml:space="preserve">θηκε την άμυνα, άλλος θυμήθηκε διάφορα άλλα στοιχεία. </w:t>
      </w:r>
    </w:p>
    <w:p w14:paraId="50618FAB" w14:textId="77777777" w:rsidR="008F2976" w:rsidRDefault="00CE3D49">
      <w:pPr>
        <w:spacing w:line="600" w:lineRule="auto"/>
        <w:ind w:firstLine="720"/>
        <w:jc w:val="both"/>
        <w:rPr>
          <w:rFonts w:eastAsia="Times New Roman" w:cs="Times New Roman"/>
          <w:szCs w:val="24"/>
        </w:rPr>
      </w:pPr>
      <w:r>
        <w:rPr>
          <w:rFonts w:eastAsia="Times New Roman" w:cs="Times New Roman"/>
          <w:szCs w:val="24"/>
        </w:rPr>
        <w:t xml:space="preserve">Κύριε Κουτσούκο, το 2015 δεν είχαμε μείωση του ΑΕΠ κατά 3%. Είχαμε μείωση του ΑΕΠ κατά 0,2%. Ακούστηκαν διάφορα πράγματα. </w:t>
      </w:r>
    </w:p>
    <w:p w14:paraId="50618FAC" w14:textId="77777777" w:rsidR="008F2976" w:rsidRDefault="00CE3D49">
      <w:pPr>
        <w:spacing w:line="600" w:lineRule="auto"/>
        <w:ind w:firstLine="720"/>
        <w:jc w:val="both"/>
        <w:rPr>
          <w:rFonts w:eastAsia="Times New Roman" w:cs="Times New Roman"/>
          <w:szCs w:val="24"/>
        </w:rPr>
      </w:pPr>
      <w:r>
        <w:rPr>
          <w:rFonts w:eastAsia="Times New Roman" w:cs="Times New Roman"/>
          <w:szCs w:val="24"/>
        </w:rPr>
        <w:t>Β</w:t>
      </w:r>
      <w:r>
        <w:rPr>
          <w:rFonts w:eastAsia="Times New Roman" w:cs="Times New Roman"/>
          <w:szCs w:val="24"/>
        </w:rPr>
        <w:t>έβαια ερχόμενος στο καταστροφικό έτος, το 2015, απλά και μόνο θα σας κάνω κάπ</w:t>
      </w:r>
      <w:r>
        <w:rPr>
          <w:rFonts w:eastAsia="Times New Roman" w:cs="Times New Roman"/>
          <w:szCs w:val="24"/>
        </w:rPr>
        <w:t xml:space="preserve">οιες αναφορές του Ευρωπαϊκού Ελεγκτικού Συνεδρίου, σύμφωνα με την έκθεση που κατέθεσε και που έχουν σχέση με την περίοδο 2010 – 2014 και παρεμπιπτόντως 2015. Κι αναφέρομαι σε ορισμένα στοιχεία για να δούμε τι ήταν και τι δεν ήταν καταστροφικό. </w:t>
      </w:r>
    </w:p>
    <w:p w14:paraId="50618FAD" w14:textId="77777777" w:rsidR="008F2976" w:rsidRDefault="00CE3D49">
      <w:pPr>
        <w:spacing w:line="600" w:lineRule="auto"/>
        <w:ind w:firstLine="720"/>
        <w:jc w:val="both"/>
        <w:rPr>
          <w:rFonts w:eastAsia="Times New Roman" w:cs="Times New Roman"/>
          <w:szCs w:val="24"/>
        </w:rPr>
      </w:pPr>
      <w:r>
        <w:rPr>
          <w:rFonts w:eastAsia="Times New Roman" w:cs="Times New Roman"/>
          <w:szCs w:val="24"/>
        </w:rPr>
        <w:lastRenderedPageBreak/>
        <w:t>Σελίδα 7 τη</w:t>
      </w:r>
      <w:r>
        <w:rPr>
          <w:rFonts w:eastAsia="Times New Roman" w:cs="Times New Roman"/>
          <w:szCs w:val="24"/>
        </w:rPr>
        <w:t xml:space="preserve">ς έκθεσης που την έχετε όλοι στα χέρια σας για την Ελλάδα: Οι στόχοι επιτεύχθηκαν -αναφέρεται στα δύο προγράμματα- αλλά σε περιορισμένο βαθμό. </w:t>
      </w:r>
    </w:p>
    <w:p w14:paraId="50618FAE" w14:textId="77777777" w:rsidR="008F2976" w:rsidRDefault="00CE3D49">
      <w:pPr>
        <w:spacing w:line="600" w:lineRule="auto"/>
        <w:ind w:firstLine="720"/>
        <w:jc w:val="both"/>
        <w:rPr>
          <w:rFonts w:eastAsia="Times New Roman" w:cs="Times New Roman"/>
          <w:szCs w:val="24"/>
        </w:rPr>
      </w:pPr>
      <w:r>
        <w:rPr>
          <w:rFonts w:eastAsia="Times New Roman" w:cs="Times New Roman"/>
          <w:szCs w:val="24"/>
        </w:rPr>
        <w:t xml:space="preserve">Σελίδα 8: Μέτρα για το 2010 και αναδιάρθρωση του χρέους 2012 αποδείχθηκαν ανεπαρκή. </w:t>
      </w:r>
    </w:p>
    <w:p w14:paraId="50618FAF" w14:textId="77777777" w:rsidR="008F2976" w:rsidRDefault="00CE3D49">
      <w:pPr>
        <w:spacing w:line="600" w:lineRule="auto"/>
        <w:ind w:firstLine="720"/>
        <w:jc w:val="both"/>
        <w:rPr>
          <w:rFonts w:eastAsia="Times New Roman" w:cs="Times New Roman"/>
          <w:szCs w:val="24"/>
        </w:rPr>
      </w:pPr>
      <w:r>
        <w:rPr>
          <w:rFonts w:eastAsia="Times New Roman" w:cs="Times New Roman"/>
          <w:szCs w:val="24"/>
        </w:rPr>
        <w:t>Σελίδα 10: Τα προηγούμενα π</w:t>
      </w:r>
      <w:r>
        <w:rPr>
          <w:rFonts w:eastAsia="Times New Roman" w:cs="Times New Roman"/>
          <w:szCs w:val="24"/>
        </w:rPr>
        <w:t>ρογράμματα δεν μπόρεσαν να αποκαταστήσουν την ικανότητα της χώρας να χρηματοδοτεί τις ανάγκες της για τις αγορές, λόγω αδυναμιών υλοποίησης. Αναφέρονται στα δύο προηγούμενα προγράμματα. Συνεχίζω: Εξαγωγές, στέρηση σαφούς στρατηγικής, έλλειψη στρατηγικής γι</w:t>
      </w:r>
      <w:r>
        <w:rPr>
          <w:rFonts w:eastAsia="Times New Roman" w:cs="Times New Roman"/>
          <w:szCs w:val="24"/>
        </w:rPr>
        <w:t xml:space="preserve">α τη δημοσιονομική εξυγίανση με σκοπό την ανάπτυξη. </w:t>
      </w:r>
    </w:p>
    <w:p w14:paraId="50618FB0" w14:textId="77777777" w:rsidR="008F2976" w:rsidRDefault="00CE3D49">
      <w:pPr>
        <w:spacing w:line="600" w:lineRule="auto"/>
        <w:ind w:firstLine="720"/>
        <w:jc w:val="both"/>
        <w:rPr>
          <w:rFonts w:eastAsia="Times New Roman" w:cs="Times New Roman"/>
          <w:szCs w:val="24"/>
        </w:rPr>
      </w:pPr>
      <w:r>
        <w:rPr>
          <w:rFonts w:eastAsia="Times New Roman" w:cs="Times New Roman"/>
          <w:szCs w:val="24"/>
        </w:rPr>
        <w:t xml:space="preserve">Αν διαβάσετε δε το παράρτημα 6, θα διαπιστώσετε τις αποκλίσεις που υπήρχαν το 2014, 2013, 2012, αποκλίσεις οι οποίες ήταν απίθανο να οδηγήσουν στις προβλέψεις του 2018. </w:t>
      </w:r>
    </w:p>
    <w:p w14:paraId="50618FB1" w14:textId="77777777" w:rsidR="008F2976" w:rsidRDefault="00CE3D49">
      <w:pPr>
        <w:spacing w:line="600" w:lineRule="auto"/>
        <w:ind w:firstLine="720"/>
        <w:jc w:val="both"/>
        <w:rPr>
          <w:rFonts w:eastAsia="Times New Roman" w:cs="Times New Roman"/>
          <w:szCs w:val="24"/>
        </w:rPr>
      </w:pPr>
      <w:r>
        <w:rPr>
          <w:rFonts w:eastAsia="Times New Roman" w:cs="Times New Roman"/>
          <w:b/>
          <w:szCs w:val="24"/>
        </w:rPr>
        <w:t xml:space="preserve">ΧΡΗΣΤΟΣ ΑΝΤΩΝΙΟΥ: </w:t>
      </w:r>
      <w:r>
        <w:rPr>
          <w:rFonts w:eastAsia="Times New Roman" w:cs="Times New Roman"/>
          <w:szCs w:val="24"/>
        </w:rPr>
        <w:t>Του 2015.</w:t>
      </w:r>
    </w:p>
    <w:p w14:paraId="50618FB2" w14:textId="77777777" w:rsidR="008F2976" w:rsidRDefault="00CE3D49">
      <w:pPr>
        <w:spacing w:line="600" w:lineRule="auto"/>
        <w:ind w:firstLine="720"/>
        <w:jc w:val="both"/>
        <w:rPr>
          <w:rFonts w:eastAsia="Times New Roman" w:cs="Times New Roman"/>
          <w:szCs w:val="24"/>
        </w:rPr>
      </w:pPr>
      <w:r>
        <w:rPr>
          <w:rFonts w:eastAsia="Times New Roman" w:cs="Times New Roman"/>
          <w:b/>
          <w:szCs w:val="24"/>
        </w:rPr>
        <w:t>ΔΗΜΗΤ</w:t>
      </w:r>
      <w:r>
        <w:rPr>
          <w:rFonts w:eastAsia="Times New Roman" w:cs="Times New Roman"/>
          <w:b/>
          <w:szCs w:val="24"/>
        </w:rPr>
        <w:t xml:space="preserve">ΡΙΟΣ ΜΑΡΔΑΣ: </w:t>
      </w:r>
      <w:r>
        <w:rPr>
          <w:rFonts w:eastAsia="Times New Roman" w:cs="Times New Roman"/>
          <w:szCs w:val="24"/>
        </w:rPr>
        <w:t xml:space="preserve">Του 2018, όχι του 2015. Διότι το 2014, σύμφωνα με το μεσοπρόθεσμο, ήταν το πρώτο έτος –πολύ </w:t>
      </w:r>
      <w:r>
        <w:rPr>
          <w:rFonts w:eastAsia="Times New Roman" w:cs="Times New Roman"/>
          <w:szCs w:val="24"/>
        </w:rPr>
        <w:lastRenderedPageBreak/>
        <w:t>καλή η παρατήρησή σας- προβλέψεων για το 2018. Όταν εκτροχιάζεται η πρώτη χρονιά των προβλέψεων, είναι εύλογο ότι η τελευταία χρονιά των προβλέψεων δεν</w:t>
      </w:r>
      <w:r>
        <w:rPr>
          <w:rFonts w:eastAsia="Times New Roman" w:cs="Times New Roman"/>
          <w:szCs w:val="24"/>
        </w:rPr>
        <w:t xml:space="preserve"> μπορεί να επιβεβαιωθεί. </w:t>
      </w:r>
    </w:p>
    <w:p w14:paraId="50618FB3" w14:textId="77777777" w:rsidR="008F2976" w:rsidRDefault="00CE3D49">
      <w:pPr>
        <w:spacing w:line="600" w:lineRule="auto"/>
        <w:ind w:firstLine="720"/>
        <w:jc w:val="both"/>
        <w:rPr>
          <w:rFonts w:eastAsia="Times New Roman" w:cs="Times New Roman"/>
          <w:szCs w:val="24"/>
        </w:rPr>
      </w:pPr>
      <w:r>
        <w:rPr>
          <w:rFonts w:eastAsia="Times New Roman" w:cs="Times New Roman"/>
          <w:szCs w:val="24"/>
        </w:rPr>
        <w:t xml:space="preserve">Ποιο είναι το συμπέρασμα της έκθεσης; Η έκθεση λέει με σαφήνεια ότι η </w:t>
      </w:r>
      <w:r>
        <w:rPr>
          <w:rFonts w:eastAsia="Times New Roman" w:cs="Times New Roman"/>
          <w:szCs w:val="24"/>
        </w:rPr>
        <w:t>ε</w:t>
      </w:r>
      <w:r>
        <w:rPr>
          <w:rFonts w:eastAsia="Times New Roman" w:cs="Times New Roman"/>
          <w:szCs w:val="24"/>
        </w:rPr>
        <w:t>πιτροπή δεν έκανε τη δουλειά που έπρεπε να κάνει και με σαφήνεια λέει η έκθεση ότι οι πολιτικές που ακολουθήθηκαν από το 2010 μέχρι το 2014 δεν ήταν οι προσήκο</w:t>
      </w:r>
      <w:r>
        <w:rPr>
          <w:rFonts w:eastAsia="Times New Roman" w:cs="Times New Roman"/>
          <w:szCs w:val="24"/>
        </w:rPr>
        <w:t xml:space="preserve">υσες πολιτικές. </w:t>
      </w:r>
    </w:p>
    <w:p w14:paraId="50618FB4" w14:textId="77777777" w:rsidR="008F2976" w:rsidRDefault="00CE3D49">
      <w:pPr>
        <w:spacing w:line="600" w:lineRule="auto"/>
        <w:ind w:firstLine="720"/>
        <w:jc w:val="both"/>
        <w:rPr>
          <w:rFonts w:eastAsia="Times New Roman" w:cs="Times New Roman"/>
          <w:szCs w:val="24"/>
        </w:rPr>
      </w:pPr>
      <w:r>
        <w:rPr>
          <w:rFonts w:eastAsia="Times New Roman" w:cs="Times New Roman"/>
          <w:szCs w:val="24"/>
        </w:rPr>
        <w:t xml:space="preserve">Επίσης, σημειώνει η έκθεση ότι το 2012 περιμέναμε ανάκαμψη. Και αυτή δεν ήρθε. Γιατί –επαναλαμβάνω- οι πολιτικές δεν ήταν οι προσήκουσες. Αυτό δεν είναι δικό μας συμπέρασμα. Είναι συμπέρασμα του Ευρωπαϊκού Ελεγκτικού Συνεδρίου. </w:t>
      </w:r>
    </w:p>
    <w:p w14:paraId="50618FB5" w14:textId="77777777" w:rsidR="008F2976" w:rsidRDefault="00CE3D49">
      <w:pPr>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ποια είναι η επόμενη σκέψη μετά από αυτό το συμπέρασμα; Έπρεπε με κάθε τρόπο να αλλάξει αυτό το μίγμα της πολιτικής. Αυτό έγινε αντιληπτό από τους θεσμούς πέρυσι. Από μία πλειάδα επιστημόνων –αφήνω τον ΣΥΡΙΖΑ- έγινε αντιληπτό, όχι μόνο το 2015, αλλά και π</w:t>
      </w:r>
      <w:r>
        <w:rPr>
          <w:rFonts w:eastAsia="Times New Roman" w:cs="Times New Roman"/>
          <w:szCs w:val="24"/>
        </w:rPr>
        <w:t xml:space="preserve">ολύ νωρίτερα. </w:t>
      </w:r>
    </w:p>
    <w:p w14:paraId="50618FB6" w14:textId="77777777" w:rsidR="008F2976" w:rsidRDefault="00CE3D49">
      <w:pPr>
        <w:spacing w:line="600" w:lineRule="auto"/>
        <w:ind w:firstLine="720"/>
        <w:jc w:val="both"/>
        <w:rPr>
          <w:rFonts w:eastAsia="Times New Roman" w:cs="Times New Roman"/>
          <w:szCs w:val="24"/>
        </w:rPr>
      </w:pPr>
      <w:r>
        <w:rPr>
          <w:rFonts w:eastAsia="Times New Roman" w:cs="Times New Roman"/>
          <w:szCs w:val="24"/>
        </w:rPr>
        <w:lastRenderedPageBreak/>
        <w:t xml:space="preserve">Άρα η προσπάθεια για να αλλάξει αυτό το μίγμα πολιτικής, όπως εκδηλώθηκε το 2015 ως στρατηγικός στόχος, ήταν μια προσπάθεια η οποία έπρεπε να γίνει, είτε από εμάς είτε από οποιαδήποτε άλλη κυβέρνηση βρισκόταν στην εξουσία. </w:t>
      </w:r>
    </w:p>
    <w:p w14:paraId="50618FB7" w14:textId="77777777" w:rsidR="008F2976" w:rsidRDefault="00CE3D49">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50618FB8" w14:textId="77777777" w:rsidR="008F2976" w:rsidRDefault="00CE3D49">
      <w:pPr>
        <w:spacing w:line="600" w:lineRule="auto"/>
        <w:ind w:firstLine="720"/>
        <w:jc w:val="center"/>
        <w:rPr>
          <w:rFonts w:eastAsia="Times New Roman" w:cs="Times New Roman"/>
          <w:szCs w:val="24"/>
        </w:rPr>
      </w:pPr>
      <w:r>
        <w:rPr>
          <w:rFonts w:eastAsia="Times New Roman" w:cs="Times New Roman"/>
          <w:szCs w:val="24"/>
        </w:rPr>
        <w:t>(Χειρ</w:t>
      </w:r>
      <w:r>
        <w:rPr>
          <w:rFonts w:eastAsia="Times New Roman" w:cs="Times New Roman"/>
          <w:szCs w:val="24"/>
        </w:rPr>
        <w:t>οκροτήματα από την πτέρυγα του ΣΥΡΙΖΑ)</w:t>
      </w:r>
    </w:p>
    <w:p w14:paraId="50618FB9" w14:textId="77777777" w:rsidR="008F2976" w:rsidRDefault="00CE3D49">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Ευχαριστώ, κύριε συνάδελφε. </w:t>
      </w:r>
    </w:p>
    <w:p w14:paraId="50618FBA" w14:textId="77777777" w:rsidR="008F2976" w:rsidRDefault="00CE3D49">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Κύριε Πρόεδρε, θα ήθελα τον λόγο.</w:t>
      </w:r>
    </w:p>
    <w:p w14:paraId="50618FBB" w14:textId="77777777" w:rsidR="008F2976" w:rsidRDefault="00CE3D49">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Κύριε Κουτσούκο, θέλετε τον λόγο; Ρωτάω γενικά ποιοι θέλουν να μιλήσου</w:t>
      </w:r>
      <w:r>
        <w:rPr>
          <w:rFonts w:eastAsia="Times New Roman" w:cs="Times New Roman"/>
          <w:szCs w:val="24"/>
        </w:rPr>
        <w:t xml:space="preserve">ν, παρά το ότι δεν προβλεπόταν η διαδικασία. </w:t>
      </w:r>
    </w:p>
    <w:p w14:paraId="50618FBC" w14:textId="77777777" w:rsidR="008F2976" w:rsidRDefault="00CE3D49">
      <w:pPr>
        <w:spacing w:line="600" w:lineRule="auto"/>
        <w:ind w:firstLine="720"/>
        <w:jc w:val="both"/>
        <w:rPr>
          <w:rFonts w:eastAsia="Times New Roman" w:cs="Times New Roman"/>
          <w:szCs w:val="24"/>
        </w:rPr>
      </w:pPr>
      <w:r>
        <w:rPr>
          <w:rFonts w:eastAsia="Times New Roman" w:cs="Times New Roman"/>
          <w:b/>
          <w:szCs w:val="24"/>
        </w:rPr>
        <w:t xml:space="preserve">ΓΙΑΝΝΗΣ ΚΟΥΤΣΟΥΚΟΣ: </w:t>
      </w:r>
      <w:r>
        <w:rPr>
          <w:rFonts w:eastAsia="Times New Roman" w:cs="Times New Roman"/>
          <w:szCs w:val="24"/>
        </w:rPr>
        <w:t xml:space="preserve">Σέβομαι τον Κανονισμό, αλλά επειδή ο κύριος συνάδελφος δευτερολόγησε, θα ήθελα να κάνω ένα σχόλιο. </w:t>
      </w:r>
    </w:p>
    <w:p w14:paraId="50618FBD" w14:textId="77777777" w:rsidR="008F2976" w:rsidRDefault="00CE3D49">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Έχετε τον λόγο, κύριε συνάδελφε. </w:t>
      </w:r>
    </w:p>
    <w:p w14:paraId="50618FBE" w14:textId="77777777" w:rsidR="008F2976" w:rsidRDefault="00CE3D49">
      <w:pPr>
        <w:spacing w:line="600" w:lineRule="auto"/>
        <w:ind w:firstLine="720"/>
        <w:jc w:val="both"/>
        <w:rPr>
          <w:rFonts w:eastAsia="Times New Roman" w:cs="Times New Roman"/>
          <w:szCs w:val="24"/>
        </w:rPr>
      </w:pPr>
      <w:r>
        <w:rPr>
          <w:rFonts w:eastAsia="Times New Roman" w:cs="Times New Roman"/>
          <w:b/>
          <w:szCs w:val="24"/>
        </w:rPr>
        <w:lastRenderedPageBreak/>
        <w:t xml:space="preserve">ΓΙΑΝΝΗΣ ΚΟΥΤΣΟΥΚΟΣ: </w:t>
      </w:r>
      <w:r>
        <w:rPr>
          <w:rFonts w:eastAsia="Times New Roman" w:cs="Times New Roman"/>
          <w:szCs w:val="24"/>
        </w:rPr>
        <w:t>Το π</w:t>
      </w:r>
      <w:r>
        <w:rPr>
          <w:rFonts w:eastAsia="Times New Roman" w:cs="Times New Roman"/>
          <w:szCs w:val="24"/>
        </w:rPr>
        <w:t>ρώτο σχόλιο είναι ότι αν πιστέψουμε αυτά που είπε ο κύριος συνάδελφος στη δευτερολογία του, πρέπει να καταψηφίσουμε όλοι τον απολογισμό. Διότι τι είπε ο κύριος συνάδελφος; Είπε «αν η εκτέλεση δεν είναι πιστή σύμφωνα με τον προϋπολογισμό, τότε πρέπει να κατ</w:t>
      </w:r>
      <w:r>
        <w:rPr>
          <w:rFonts w:eastAsia="Times New Roman" w:cs="Times New Roman"/>
          <w:szCs w:val="24"/>
        </w:rPr>
        <w:t xml:space="preserve">αψηφίσουμε». </w:t>
      </w:r>
    </w:p>
    <w:p w14:paraId="50618FBF" w14:textId="77777777" w:rsidR="008F2976" w:rsidRDefault="00CE3D49">
      <w:pPr>
        <w:spacing w:line="600" w:lineRule="auto"/>
        <w:ind w:firstLine="720"/>
        <w:jc w:val="both"/>
        <w:rPr>
          <w:rFonts w:eastAsia="Times New Roman" w:cs="Times New Roman"/>
          <w:szCs w:val="24"/>
        </w:rPr>
      </w:pPr>
      <w:r>
        <w:rPr>
          <w:rFonts w:eastAsia="Times New Roman" w:cs="Times New Roman"/>
          <w:szCs w:val="24"/>
        </w:rPr>
        <w:t xml:space="preserve">Διαβάζω από την </w:t>
      </w:r>
      <w:r>
        <w:rPr>
          <w:rFonts w:eastAsia="Times New Roman" w:cs="Times New Roman"/>
          <w:szCs w:val="24"/>
        </w:rPr>
        <w:t>ε</w:t>
      </w:r>
      <w:r>
        <w:rPr>
          <w:rFonts w:eastAsia="Times New Roman" w:cs="Times New Roman"/>
          <w:szCs w:val="24"/>
        </w:rPr>
        <w:t xml:space="preserve">ισηγητική </w:t>
      </w:r>
      <w:r>
        <w:rPr>
          <w:rFonts w:eastAsia="Times New Roman" w:cs="Times New Roman"/>
          <w:szCs w:val="24"/>
        </w:rPr>
        <w:t>έ</w:t>
      </w:r>
      <w:r>
        <w:rPr>
          <w:rFonts w:eastAsia="Times New Roman" w:cs="Times New Roman"/>
          <w:szCs w:val="24"/>
        </w:rPr>
        <w:t xml:space="preserve">κθεση του 2016 του ΣΥΡΙΖΑ ότι η πρόβλεψη του προϋπολογισμού, που προκύπτει από το άθροισμα των εσόδων μείον τις δαπάνες </w:t>
      </w:r>
      <w:proofErr w:type="spellStart"/>
      <w:r>
        <w:rPr>
          <w:rFonts w:eastAsia="Times New Roman" w:cs="Times New Roman"/>
          <w:szCs w:val="24"/>
        </w:rPr>
        <w:t>κ</w:t>
      </w:r>
      <w:r>
        <w:rPr>
          <w:rFonts w:eastAsia="Times New Roman" w:cs="Times New Roman"/>
          <w:szCs w:val="24"/>
        </w:rPr>
        <w:t>.</w:t>
      </w:r>
      <w:r>
        <w:rPr>
          <w:rFonts w:eastAsia="Times New Roman" w:cs="Times New Roman"/>
          <w:szCs w:val="24"/>
        </w:rPr>
        <w:t>ο</w:t>
      </w:r>
      <w:r>
        <w:rPr>
          <w:rFonts w:eastAsia="Times New Roman" w:cs="Times New Roman"/>
          <w:szCs w:val="24"/>
        </w:rPr>
        <w:t>.</w:t>
      </w:r>
      <w:r>
        <w:rPr>
          <w:rFonts w:eastAsia="Times New Roman" w:cs="Times New Roman"/>
          <w:szCs w:val="24"/>
        </w:rPr>
        <w:t>κ</w:t>
      </w:r>
      <w:r>
        <w:rPr>
          <w:rFonts w:eastAsia="Times New Roman" w:cs="Times New Roman"/>
          <w:szCs w:val="24"/>
        </w:rPr>
        <w:t>.</w:t>
      </w:r>
      <w:proofErr w:type="spellEnd"/>
      <w:r>
        <w:rPr>
          <w:rFonts w:eastAsia="Times New Roman" w:cs="Times New Roman"/>
          <w:szCs w:val="24"/>
        </w:rPr>
        <w:t xml:space="preserve"> –ξέρουμε πώς προκύπτει- ήταν ότι έπρεπε να έχουμε πρωτογενές αποτέλεσμα της Γενικής Κυβέρνησης 5,5 δισεκατομμύρια και είχαμε -348 εκατομμύρια. Άρα δεν υπάρχει πιστότητα στην εκτέλεση του προϋπολογισμού. Δεν θέλω να αναφέρω όλα τα νούμερα, διότι αυτό γίνετ</w:t>
      </w:r>
      <w:r>
        <w:rPr>
          <w:rFonts w:eastAsia="Times New Roman" w:cs="Times New Roman"/>
          <w:szCs w:val="24"/>
        </w:rPr>
        <w:t xml:space="preserve">αι αντιληπτό. Άρα κύριε συνάδελφε, γιατί ψηφίζετε; </w:t>
      </w:r>
    </w:p>
    <w:p w14:paraId="50618FC0" w14:textId="77777777" w:rsidR="008F2976" w:rsidRDefault="00CE3D49">
      <w:pPr>
        <w:spacing w:line="600" w:lineRule="auto"/>
        <w:ind w:firstLine="720"/>
        <w:jc w:val="both"/>
        <w:rPr>
          <w:rFonts w:eastAsia="Times New Roman" w:cs="Times New Roman"/>
          <w:szCs w:val="24"/>
        </w:rPr>
      </w:pPr>
      <w:r>
        <w:rPr>
          <w:rFonts w:eastAsia="Times New Roman" w:cs="Times New Roman"/>
          <w:szCs w:val="24"/>
        </w:rPr>
        <w:t>Θέλω, επίσης, να πω, απαντώντας στον κ. Μαντά, ότι εμείς δεν αμφισβητήσαμε την πιστότητα των στοιχείων του απολογισμού, σε ό,τι αφορά την εκτέλεση. Αμφισβητήσαμε τη διαχείριση που οδήγησε στα επόμενα προβ</w:t>
      </w:r>
      <w:r>
        <w:rPr>
          <w:rFonts w:eastAsia="Times New Roman" w:cs="Times New Roman"/>
          <w:szCs w:val="24"/>
        </w:rPr>
        <w:t xml:space="preserve">λήματα, τα οποία παρέθεσα, κύριε συνάδελφε. </w:t>
      </w:r>
    </w:p>
    <w:p w14:paraId="50618FC1" w14:textId="77777777" w:rsidR="008F2976" w:rsidRDefault="00CE3D49">
      <w:pPr>
        <w:spacing w:line="600" w:lineRule="auto"/>
        <w:ind w:firstLine="720"/>
        <w:jc w:val="both"/>
        <w:rPr>
          <w:rFonts w:eastAsia="Times New Roman" w:cs="Times New Roman"/>
          <w:szCs w:val="24"/>
        </w:rPr>
      </w:pPr>
      <w:r>
        <w:rPr>
          <w:rFonts w:eastAsia="Times New Roman" w:cs="Times New Roman"/>
          <w:szCs w:val="24"/>
        </w:rPr>
        <w:lastRenderedPageBreak/>
        <w:t xml:space="preserve">Και επειδή εσείς κάνατε μία έκκληση να συνεννοηθούμε, στην οποία εμείς ως συνετή </w:t>
      </w:r>
      <w:r>
        <w:rPr>
          <w:rFonts w:eastAsia="Times New Roman" w:cs="Times New Roman"/>
          <w:szCs w:val="24"/>
        </w:rPr>
        <w:t>Α</w:t>
      </w:r>
      <w:r>
        <w:rPr>
          <w:rFonts w:eastAsia="Times New Roman" w:cs="Times New Roman"/>
          <w:szCs w:val="24"/>
        </w:rPr>
        <w:t xml:space="preserve">ντιπολίτευση, χωρίς να μιμούμαστε τη δική σας ιστορία ως αντιπολίτευση, θέλουμε να συμφωνήσουμε, εγώ στην </w:t>
      </w:r>
      <w:r>
        <w:rPr>
          <w:rFonts w:eastAsia="Times New Roman" w:cs="Times New Roman"/>
          <w:szCs w:val="24"/>
        </w:rPr>
        <w:t>ε</w:t>
      </w:r>
      <w:r>
        <w:rPr>
          <w:rFonts w:eastAsia="Times New Roman" w:cs="Times New Roman"/>
          <w:szCs w:val="24"/>
        </w:rPr>
        <w:t>πιτροπή που συζητήσαμε</w:t>
      </w:r>
      <w:r>
        <w:rPr>
          <w:rFonts w:eastAsia="Times New Roman" w:cs="Times New Roman"/>
          <w:szCs w:val="24"/>
        </w:rPr>
        <w:t xml:space="preserve"> τον απολογισμό, χαιρέτησα τη δήλωση του κ. </w:t>
      </w:r>
      <w:proofErr w:type="spellStart"/>
      <w:r>
        <w:rPr>
          <w:rFonts w:eastAsia="Times New Roman" w:cs="Times New Roman"/>
          <w:szCs w:val="24"/>
        </w:rPr>
        <w:t>Χουλιαράκη</w:t>
      </w:r>
      <w:proofErr w:type="spellEnd"/>
      <w:r>
        <w:rPr>
          <w:rFonts w:eastAsia="Times New Roman" w:cs="Times New Roman"/>
          <w:szCs w:val="24"/>
        </w:rPr>
        <w:t xml:space="preserve"> και ευχήθηκα αυτό να γίνει πολιτική της Κυβέρνησης, ότι θα μπορούσαμε να εξετάσουμε την εξέλιξη των οικονομικών μεγεθών από την εποχή που μπήκαμε στην ΟΝΕ μέχρι τώρα. Αυτό σημαίνει την αποδοχή της πρότ</w:t>
      </w:r>
      <w:r>
        <w:rPr>
          <w:rFonts w:eastAsia="Times New Roman" w:cs="Times New Roman"/>
          <w:szCs w:val="24"/>
        </w:rPr>
        <w:t xml:space="preserve">ασής μας για εξεταστική επιτροπή, την οποία έχετε απορρίψει, καθώς προστατεύετε τον κρυφό εταίρο της Κυβέρνησης.  </w:t>
      </w:r>
    </w:p>
    <w:p w14:paraId="50618FC2" w14:textId="77777777" w:rsidR="008F2976" w:rsidRDefault="00CE3D49">
      <w:pPr>
        <w:spacing w:line="600" w:lineRule="auto"/>
        <w:ind w:firstLine="720"/>
        <w:jc w:val="both"/>
        <w:rPr>
          <w:rFonts w:eastAsia="Times New Roman" w:cs="Times New Roman"/>
          <w:szCs w:val="24"/>
        </w:rPr>
      </w:pPr>
      <w:r>
        <w:rPr>
          <w:rFonts w:eastAsia="Times New Roman" w:cs="Times New Roman"/>
          <w:szCs w:val="24"/>
        </w:rPr>
        <w:t xml:space="preserve">Ευχαριστώ, κύριε Πρόεδρε. </w:t>
      </w:r>
    </w:p>
    <w:p w14:paraId="50618FC3" w14:textId="77777777" w:rsidR="008F2976" w:rsidRDefault="00CE3D49">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Ευχαριστώ, κύριε συνάδελφε. </w:t>
      </w:r>
    </w:p>
    <w:p w14:paraId="50618FC4" w14:textId="77777777" w:rsidR="008F2976" w:rsidRDefault="00CE3D49">
      <w:pPr>
        <w:spacing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w:t>
      </w:r>
    </w:p>
    <w:p w14:paraId="50618FC5" w14:textId="77777777" w:rsidR="008F2976" w:rsidRDefault="00CE3D49">
      <w:pPr>
        <w:spacing w:line="600" w:lineRule="auto"/>
        <w:ind w:firstLine="720"/>
        <w:jc w:val="both"/>
        <w:rPr>
          <w:rFonts w:eastAsia="Times New Roman"/>
          <w:szCs w:val="24"/>
        </w:rPr>
      </w:pPr>
      <w:r>
        <w:rPr>
          <w:rFonts w:eastAsia="Times New Roman"/>
          <w:b/>
          <w:szCs w:val="24"/>
        </w:rPr>
        <w:t xml:space="preserve">ΓΕΩΡΓΙΟΣ ΧΟΥΛΙΑΡΑΚΗΣ </w:t>
      </w:r>
      <w:r>
        <w:rPr>
          <w:rFonts w:eastAsia="Times New Roman"/>
          <w:b/>
          <w:szCs w:val="24"/>
        </w:rPr>
        <w:t xml:space="preserve">(Αναπληρωτής Υπουργός Οικονομικών): </w:t>
      </w:r>
      <w:r>
        <w:rPr>
          <w:rFonts w:eastAsia="Times New Roman"/>
          <w:szCs w:val="24"/>
        </w:rPr>
        <w:t xml:space="preserve">Κύριε Πρόεδρε, κυρίες και κύριοι Βουλευτές, θα ξεκινήσω κι εγώ εκτός θέματος, με αφορμή την τοποθέτηση </w:t>
      </w:r>
      <w:r>
        <w:rPr>
          <w:rFonts w:eastAsia="Times New Roman"/>
          <w:szCs w:val="24"/>
        </w:rPr>
        <w:t>ε</w:t>
      </w:r>
      <w:r>
        <w:rPr>
          <w:rFonts w:eastAsia="Times New Roman"/>
          <w:szCs w:val="24"/>
        </w:rPr>
        <w:t xml:space="preserve">ιδικού </w:t>
      </w:r>
      <w:r>
        <w:rPr>
          <w:rFonts w:eastAsia="Times New Roman"/>
          <w:szCs w:val="24"/>
        </w:rPr>
        <w:t>α</w:t>
      </w:r>
      <w:r>
        <w:rPr>
          <w:rFonts w:eastAsia="Times New Roman"/>
          <w:szCs w:val="24"/>
        </w:rPr>
        <w:t xml:space="preserve">γορητή για το θέμα της παιδικής φτώχειας, πάλι με αφορμή τη σημερινή δημοσίευση των στοιχείων από τη </w:t>
      </w:r>
      <w:r>
        <w:rPr>
          <w:rFonts w:eastAsia="Times New Roman"/>
          <w:szCs w:val="24"/>
          <w:lang w:val="en-US"/>
        </w:rPr>
        <w:t>Eurosta</w:t>
      </w:r>
      <w:r>
        <w:rPr>
          <w:rFonts w:eastAsia="Times New Roman"/>
          <w:szCs w:val="24"/>
          <w:lang w:val="en-US"/>
        </w:rPr>
        <w:t>t</w:t>
      </w:r>
      <w:r>
        <w:rPr>
          <w:rFonts w:eastAsia="Times New Roman"/>
          <w:szCs w:val="24"/>
        </w:rPr>
        <w:t xml:space="preserve">. Διάβασα </w:t>
      </w:r>
      <w:r>
        <w:rPr>
          <w:rFonts w:eastAsia="Times New Roman"/>
          <w:szCs w:val="24"/>
        </w:rPr>
        <w:lastRenderedPageBreak/>
        <w:t xml:space="preserve">κι εγώ με προσοχή κι ενδιαφέρον τα αποτελέσματα της έκθεσης και θέλω να σταθώ σε τέσσερα σημεία που μου έκαναν εντύπωση.  </w:t>
      </w:r>
    </w:p>
    <w:p w14:paraId="50618FC6" w14:textId="77777777" w:rsidR="008F2976" w:rsidRDefault="00CE3D49">
      <w:pPr>
        <w:spacing w:line="600" w:lineRule="auto"/>
        <w:ind w:firstLine="720"/>
        <w:jc w:val="both"/>
        <w:rPr>
          <w:rFonts w:eastAsia="Times New Roman"/>
          <w:szCs w:val="24"/>
        </w:rPr>
      </w:pPr>
      <w:r>
        <w:rPr>
          <w:rFonts w:eastAsia="Times New Roman"/>
          <w:szCs w:val="24"/>
        </w:rPr>
        <w:t>Το πρώτο σημείο είναι ότι το ποσοστό των παιδιών στη χώρα μας που ήταν σε κίνδυνο φτώχειας ή που είχαν σοβαρές υλικές στερ</w:t>
      </w:r>
      <w:r>
        <w:rPr>
          <w:rFonts w:eastAsia="Times New Roman"/>
          <w:szCs w:val="24"/>
        </w:rPr>
        <w:t xml:space="preserve">ήσεις το 2010, τη χρονιά που ξεκινάει η περιπέτεια της ελληνικής οικονομίας, ήταν ήδη πολύ μεγάλο, ήταν ήδη στο 28% του παιδικού πληθυσμού. </w:t>
      </w:r>
    </w:p>
    <w:p w14:paraId="50618FC7" w14:textId="77777777" w:rsidR="008F2976" w:rsidRDefault="00CE3D49">
      <w:pPr>
        <w:spacing w:line="600" w:lineRule="auto"/>
        <w:ind w:firstLine="720"/>
        <w:jc w:val="both"/>
        <w:rPr>
          <w:rFonts w:eastAsia="Times New Roman"/>
          <w:szCs w:val="24"/>
        </w:rPr>
      </w:pPr>
      <w:r>
        <w:rPr>
          <w:rFonts w:eastAsia="Times New Roman"/>
          <w:szCs w:val="24"/>
        </w:rPr>
        <w:t>Δεύτερη παρατήρηση. Η μεταβολή του ποσοστού από το 2010 έως το 2016, ένα επιπλέον 8%, πάμε από το 28% στο 36%, είνα</w:t>
      </w:r>
      <w:r>
        <w:rPr>
          <w:rFonts w:eastAsia="Times New Roman"/>
          <w:szCs w:val="24"/>
        </w:rPr>
        <w:t xml:space="preserve">ι η μεγαλύτερη στην Ευρωπαϊκή Νομισματική Ένωση και φέρνει τη χώρα πρώτη σε ποσοστό παιδιών που εκτίθενται στον κίνδυνο φτώχειας ή βιώνουν σοβαρές υλικές στερήσεις. Ήμασταν πρώτοι στην Ευρωζώνη και τρίτοι στην Ευρωπαϊκή Ένωση. </w:t>
      </w:r>
    </w:p>
    <w:p w14:paraId="50618FC8" w14:textId="77777777" w:rsidR="008F2976" w:rsidRDefault="00CE3D49">
      <w:pPr>
        <w:spacing w:line="600" w:lineRule="auto"/>
        <w:ind w:firstLine="720"/>
        <w:jc w:val="both"/>
        <w:rPr>
          <w:rFonts w:eastAsia="Times New Roman"/>
          <w:szCs w:val="24"/>
        </w:rPr>
      </w:pPr>
      <w:r>
        <w:rPr>
          <w:rFonts w:eastAsia="Times New Roman"/>
          <w:szCs w:val="24"/>
        </w:rPr>
        <w:t>Τρίτο στοιχείο που παρατήρησ</w:t>
      </w:r>
      <w:r>
        <w:rPr>
          <w:rFonts w:eastAsia="Times New Roman"/>
          <w:szCs w:val="24"/>
        </w:rPr>
        <w:t xml:space="preserve">α και μου έκανε εντύπωση, είναι ότι αυτό δεν είναι η μοίρα των χωρών που γνώρισαν δημοσιονομική προσαρμογή. Η αλήθεια είναι ότι η δική μας περίπτωση είναι ειδική, γιατί το μέγεθος της προσαρμογής δεν έχει προηγούμενο, δεν μπορεί να συγκριθεί με αντίστοιχα </w:t>
      </w:r>
      <w:r>
        <w:rPr>
          <w:rFonts w:eastAsia="Times New Roman"/>
          <w:szCs w:val="24"/>
        </w:rPr>
        <w:t xml:space="preserve">επεισόδια στο παρελθόν ή με την εμπειρία της Πορτογαλίας, της Κύπρου και της Ιρλανδίας. Παρ’ όλα αυτά, πρόσεξα ότι το ίδιο διάστημα στην Ιρλανδία </w:t>
      </w:r>
      <w:r>
        <w:rPr>
          <w:rFonts w:eastAsia="Times New Roman"/>
          <w:szCs w:val="24"/>
        </w:rPr>
        <w:lastRenderedPageBreak/>
        <w:t>το ποσοστό των παιδιών που εκτίθενται στον κίνδυνο φτώχειας μειώθηκε, ενώ και η Ιρλανδία πέρασε μνημόνιο. Στην</w:t>
      </w:r>
      <w:r>
        <w:rPr>
          <w:rFonts w:eastAsia="Times New Roman"/>
          <w:szCs w:val="24"/>
        </w:rPr>
        <w:t xml:space="preserve"> Πορτογαλία παρέμεινε σταθερό. Άρα, δεν είναι αναπόδραστη μοίρα η αύξηση της παιδικής φτώχειας. </w:t>
      </w:r>
    </w:p>
    <w:p w14:paraId="50618FC9" w14:textId="77777777" w:rsidR="008F2976" w:rsidRDefault="00CE3D49">
      <w:pPr>
        <w:spacing w:line="600" w:lineRule="auto"/>
        <w:ind w:firstLine="720"/>
        <w:jc w:val="both"/>
        <w:rPr>
          <w:rFonts w:eastAsia="Times New Roman"/>
          <w:szCs w:val="24"/>
        </w:rPr>
      </w:pPr>
      <w:r>
        <w:rPr>
          <w:rFonts w:eastAsia="Times New Roman"/>
          <w:szCs w:val="24"/>
        </w:rPr>
        <w:t>Τέταρτον, που δεν λέει η έκθεση, αλλά το έχω παρακολουθήσει τον τελευταίο ενάμιση χρόνο στα πλαίσια της δουλειάς που κάνει το Συμβούλιο Οικονομικών Εμπειρογνωμ</w:t>
      </w:r>
      <w:r>
        <w:rPr>
          <w:rFonts w:eastAsia="Times New Roman"/>
          <w:szCs w:val="24"/>
        </w:rPr>
        <w:t>όνων, κι αυτό έχει μεγάλη σημασία, υπάρχει επιδείνωση της σχετικής θέσης αυτής της ηλικιακής κατηγορίας, των παιδιών δηλαδή, σε σύγκριση με όλες τις άλλες ηλικιακές κατηγορίες. Για να το πω απλά, αν κάποιοι χτυπήθηκαν περισσότερο από την πολυετή ύφεση, την</w:t>
      </w:r>
      <w:r>
        <w:rPr>
          <w:rFonts w:eastAsia="Times New Roman"/>
          <w:szCs w:val="24"/>
        </w:rPr>
        <w:t xml:space="preserve"> πολιτική κρίση των τελευταίων ετών, ήταν τα παιδιά. </w:t>
      </w:r>
    </w:p>
    <w:p w14:paraId="50618FCA" w14:textId="77777777" w:rsidR="008F2976" w:rsidRDefault="00CE3D49">
      <w:pPr>
        <w:spacing w:line="600" w:lineRule="auto"/>
        <w:ind w:firstLine="720"/>
        <w:jc w:val="both"/>
        <w:rPr>
          <w:rFonts w:eastAsia="Times New Roman"/>
          <w:szCs w:val="24"/>
        </w:rPr>
      </w:pPr>
      <w:r>
        <w:rPr>
          <w:rFonts w:eastAsia="Times New Roman"/>
          <w:szCs w:val="24"/>
        </w:rPr>
        <w:t>Και το λέω για δύο λόγους. Ο πρώτος λόγος είναι ότι όλη η προσπάθεια που κάνει η Κυβέρνηση, ακόμα κι αυτό που ψηφίσαμε χθες, το κοινωνικό μέρισμα, έχει πρώτο στόχο, από εδώ και πέρα, από το 2017 και μετ</w:t>
      </w:r>
      <w:r>
        <w:rPr>
          <w:rFonts w:eastAsia="Times New Roman"/>
          <w:szCs w:val="24"/>
        </w:rPr>
        <w:t xml:space="preserve">ά, την αντιμετώπιση των συνεπειών ειδικά της παιδικής φτώχειας. Αυτό που κάναμε χθες μειώνει τη φτώχεια το 2017, σε σχέση με το 2016, κατά 1,4%. Και μιλάω σε πρώτο πληθυντικό, γιατί σχεδόν το σύνολο της Βουλής στήριξε τη διανομή του κοινωνικού μερίσματος. </w:t>
      </w:r>
    </w:p>
    <w:p w14:paraId="50618FCB" w14:textId="77777777" w:rsidR="008F2976" w:rsidRDefault="00CE3D49">
      <w:pPr>
        <w:spacing w:line="600" w:lineRule="auto"/>
        <w:ind w:firstLine="720"/>
        <w:jc w:val="both"/>
        <w:rPr>
          <w:rFonts w:eastAsia="Times New Roman"/>
          <w:szCs w:val="24"/>
        </w:rPr>
      </w:pPr>
      <w:r>
        <w:rPr>
          <w:rFonts w:eastAsia="Times New Roman"/>
          <w:szCs w:val="24"/>
        </w:rPr>
        <w:lastRenderedPageBreak/>
        <w:t xml:space="preserve">Ο δεύτερος λόγος είναι ότι η προσπάθεια που κάναμε –και δεν ήταν εύκολη, αλλά ήταν επιτυχής- για την ανακατανομή πρωτογενών λειτουργικών δαπανών του </w:t>
      </w:r>
      <w:r>
        <w:rPr>
          <w:rFonts w:eastAsia="Times New Roman"/>
          <w:szCs w:val="24"/>
        </w:rPr>
        <w:t>δ</w:t>
      </w:r>
      <w:r>
        <w:rPr>
          <w:rFonts w:eastAsia="Times New Roman"/>
          <w:szCs w:val="24"/>
        </w:rPr>
        <w:t>ημοσίου από δράσεις που δεν έχουν μεγάλη κοινωνική αποδοτικότητα –θα έλεγα έχουν σχεδόν μηδενική- σε άλλε</w:t>
      </w:r>
      <w:r>
        <w:rPr>
          <w:rFonts w:eastAsia="Times New Roman"/>
          <w:szCs w:val="24"/>
        </w:rPr>
        <w:t xml:space="preserve">ς δράσεις με υψηλή κοινωνική αποδοτικότητα, έχει πάλι ως στόχο την αντιμετώπιση της παιδικής φτώχειας. </w:t>
      </w:r>
    </w:p>
    <w:p w14:paraId="50618FCC" w14:textId="77777777" w:rsidR="008F2976" w:rsidRDefault="00CE3D49">
      <w:pPr>
        <w:spacing w:line="600" w:lineRule="auto"/>
        <w:ind w:firstLine="720"/>
        <w:jc w:val="both"/>
        <w:rPr>
          <w:rFonts w:eastAsia="Times New Roman"/>
          <w:szCs w:val="24"/>
        </w:rPr>
      </w:pPr>
      <w:r>
        <w:rPr>
          <w:rFonts w:eastAsia="Times New Roman"/>
          <w:szCs w:val="24"/>
        </w:rPr>
        <w:t>Και αναφέρομαι σε τρεις δράσεις: Πρώτον, την ενίσχυση των οικογενειακών επιδομάτων στον προϋπολογισμό, που σήμερα κατέθεσα, κατά 160 εκατομμύρια ευρώ κα</w:t>
      </w:r>
      <w:r>
        <w:rPr>
          <w:rFonts w:eastAsia="Times New Roman"/>
          <w:szCs w:val="24"/>
        </w:rPr>
        <w:t xml:space="preserve">ι ειδικά την ενίσχυση του οικογενειακού επιδόματος για το πρώτο και δεύτερο παιδί, δεύτερον, την ενίσχυση των σχολικών γευμάτων κατά 50 εκατομμύρια ευρώ και τρίτον, την επέκταση του θεσμού των βρεφονηπιακών σταθμών κατά επιπλέον 30 εκατομμύρια ευρώ. </w:t>
      </w:r>
    </w:p>
    <w:p w14:paraId="50618FCD" w14:textId="77777777" w:rsidR="008F2976" w:rsidRDefault="00CE3D49">
      <w:pPr>
        <w:spacing w:line="600" w:lineRule="auto"/>
        <w:ind w:firstLine="720"/>
        <w:jc w:val="both"/>
        <w:rPr>
          <w:rFonts w:eastAsia="Times New Roman"/>
          <w:szCs w:val="24"/>
        </w:rPr>
      </w:pPr>
      <w:r>
        <w:rPr>
          <w:rFonts w:eastAsia="Times New Roman"/>
          <w:szCs w:val="24"/>
        </w:rPr>
        <w:t>Γιατί</w:t>
      </w:r>
      <w:r>
        <w:rPr>
          <w:rFonts w:eastAsia="Times New Roman"/>
          <w:szCs w:val="24"/>
        </w:rPr>
        <w:t xml:space="preserve"> ξέρουμε ότι η παιδική φτώχεια δεν στερεί μόνο από το παιδί, στερεί και από την κοινωνία, στερεί από το παραγωγικό δυναμικό της χώρας μακροπρόθεσμα μειώνοντας το ανθρώπινο κεφάλαιο.   </w:t>
      </w:r>
    </w:p>
    <w:p w14:paraId="50618FCE" w14:textId="77777777" w:rsidR="008F2976" w:rsidRDefault="00CE3D49">
      <w:pPr>
        <w:spacing w:line="600" w:lineRule="auto"/>
        <w:ind w:firstLine="720"/>
        <w:jc w:val="both"/>
        <w:rPr>
          <w:rFonts w:eastAsia="Times New Roman"/>
          <w:szCs w:val="24"/>
        </w:rPr>
      </w:pPr>
      <w:r>
        <w:rPr>
          <w:rFonts w:eastAsia="Times New Roman"/>
          <w:szCs w:val="24"/>
        </w:rPr>
        <w:t xml:space="preserve">Να συμπληρώσω, επίσης, ότι και ένα μεγάλο μέρος των δράσεων που ήδη </w:t>
      </w:r>
      <w:r>
        <w:rPr>
          <w:rFonts w:eastAsia="Times New Roman"/>
          <w:szCs w:val="24"/>
        </w:rPr>
        <w:t xml:space="preserve">έχουμε νομοθετήσει για το 2019 στα περίφημα </w:t>
      </w:r>
      <w:r>
        <w:rPr>
          <w:rFonts w:eastAsia="Times New Roman"/>
          <w:szCs w:val="24"/>
        </w:rPr>
        <w:lastRenderedPageBreak/>
        <w:t>αντίμετρα, έχουν πάλι στόχο την παιδική φτώχεια. Είναι το νούμερο ένα πρόβλημα της χώρας, μαζί με την ανεργία προφανώς. Συνδέονται, όμως, διότι η παιδική φτώχεια παρουσιάζεται κυρίως στις οικογένειες που δεν έχου</w:t>
      </w:r>
      <w:r>
        <w:rPr>
          <w:rFonts w:eastAsia="Times New Roman"/>
          <w:szCs w:val="24"/>
        </w:rPr>
        <w:t>ν ούτε έναν εργαζόμενο.</w:t>
      </w:r>
    </w:p>
    <w:p w14:paraId="50618FCF" w14:textId="77777777" w:rsidR="008F2976" w:rsidRDefault="00CE3D49">
      <w:pPr>
        <w:spacing w:line="600" w:lineRule="auto"/>
        <w:ind w:firstLine="720"/>
        <w:jc w:val="both"/>
        <w:rPr>
          <w:rFonts w:eastAsia="Times New Roman"/>
          <w:szCs w:val="24"/>
        </w:rPr>
      </w:pPr>
      <w:r>
        <w:rPr>
          <w:rFonts w:eastAsia="Times New Roman"/>
          <w:szCs w:val="24"/>
        </w:rPr>
        <w:t>Να πάω τώρα στο δεύτερο σημείο. Το δεύτερο σημείο είναι το εξής: Αναγνωρίζουμε όλοι το πρόβλημα. Το αναγνώρισε πρώτος σήμερα στην Ολομέλεια ο ειδικός αγορητής του Ποταμιού. Δεν υπάρχουν εύκολες λύσεις. Δεν υπάρχουν δωρεάν λύσεις. Αν</w:t>
      </w:r>
      <w:r>
        <w:rPr>
          <w:rFonts w:eastAsia="Times New Roman"/>
          <w:szCs w:val="24"/>
        </w:rPr>
        <w:t xml:space="preserve"> θέλουμε να ενισχύσουμε προγράμματα καταπολέμησης της παιδικής φτώχειας, από κάπου πρέπει να βρεθούν οι πόροι. Και μάλιστα σε ένα εξαιρετικά δυσμενές δημοσιονομικό περιβάλλον -που νομίζω ότι όλοι αναγνωρίζουμε- το να βρεις αλλού πόρους είναι δύσκολο, έχει </w:t>
      </w:r>
      <w:r>
        <w:rPr>
          <w:rFonts w:eastAsia="Times New Roman"/>
          <w:szCs w:val="24"/>
        </w:rPr>
        <w:t xml:space="preserve">εξαιρετικά δύσκολη πολιτική οικονομία. </w:t>
      </w:r>
    </w:p>
    <w:p w14:paraId="50618FD0" w14:textId="77777777" w:rsidR="008F2976" w:rsidRDefault="00CE3D49">
      <w:pPr>
        <w:spacing w:line="600" w:lineRule="auto"/>
        <w:ind w:firstLine="720"/>
        <w:jc w:val="both"/>
        <w:rPr>
          <w:rFonts w:eastAsia="Times New Roman"/>
          <w:szCs w:val="24"/>
        </w:rPr>
      </w:pPr>
      <w:r>
        <w:rPr>
          <w:rFonts w:eastAsia="Times New Roman"/>
          <w:szCs w:val="24"/>
        </w:rPr>
        <w:t xml:space="preserve">Δεν μπορώ, λοιπόν, να καταλάβω την εμμονή της </w:t>
      </w:r>
      <w:r>
        <w:rPr>
          <w:rFonts w:eastAsia="Times New Roman"/>
          <w:szCs w:val="24"/>
        </w:rPr>
        <w:t>Α</w:t>
      </w:r>
      <w:r>
        <w:rPr>
          <w:rFonts w:eastAsia="Times New Roman"/>
          <w:szCs w:val="24"/>
        </w:rPr>
        <w:t xml:space="preserve">ντιπολίτευσης να επιμένει, χωρίς να βλέπει το πρόβλημα συνολικά, είτε σε φοροαπαλλαγές, χωρίς να εξηγεί πώς θα χρηματοδοτήσουμε εάν μειώσουμε τους φόρους τέτοιου είδους </w:t>
      </w:r>
      <w:r>
        <w:rPr>
          <w:rFonts w:eastAsia="Times New Roman"/>
          <w:szCs w:val="24"/>
        </w:rPr>
        <w:t>προγράμματα, είτε από την άλλη πλευρά να επιμένει οριζόντια σε περικοπή των κοινωνικών δαπανών. Είναι μία συζήτηση που πρέπει να γίνει με ω</w:t>
      </w:r>
      <w:r>
        <w:rPr>
          <w:rFonts w:eastAsia="Times New Roman"/>
          <w:szCs w:val="24"/>
        </w:rPr>
        <w:lastRenderedPageBreak/>
        <w:t>ριμότητα. Προφανώς υπάρχουν σημαντικές πολιτικές διαφορές ανάμεσα στις πτέρυγες του Κοινοβουλίου. Δεν υπάρχουν, όμως,</w:t>
      </w:r>
      <w:r>
        <w:rPr>
          <w:rFonts w:eastAsia="Times New Roman"/>
          <w:szCs w:val="24"/>
        </w:rPr>
        <w:t xml:space="preserve"> δωρεάν λύσεις. Εάν θέλουμε να καταπολεμήσουμε την παιδική φτώχεια, από κάπου πρέπει να βρούμε τους πόρους.</w:t>
      </w:r>
    </w:p>
    <w:p w14:paraId="50618FD1" w14:textId="77777777" w:rsidR="008F2976" w:rsidRDefault="00CE3D49">
      <w:pPr>
        <w:spacing w:line="600" w:lineRule="auto"/>
        <w:ind w:firstLine="720"/>
        <w:jc w:val="both"/>
        <w:rPr>
          <w:rFonts w:eastAsia="Times New Roman"/>
          <w:szCs w:val="24"/>
        </w:rPr>
      </w:pPr>
      <w:r>
        <w:rPr>
          <w:rFonts w:eastAsia="Times New Roman"/>
          <w:szCs w:val="24"/>
        </w:rPr>
        <w:t xml:space="preserve">Να περάσω τώρα στο θέμα της ημερήσιας διάταξης που είναι ο απολογισμός, ο ισολογισμός και η εκτέλεση του προϋπολογισμού του 2015. Να πω ότι το έτος </w:t>
      </w:r>
      <w:r>
        <w:rPr>
          <w:rFonts w:eastAsia="Times New Roman"/>
          <w:szCs w:val="24"/>
        </w:rPr>
        <w:t xml:space="preserve">2015 έχει τουλάχιστον μία ιδιαιτερότητα. Ο προϋπολογισμός που κατατέθηκε αντίστοιχα σαν σήμερα τον Νοέμβριο του 2014, κατατέθηκε από ένα τμήμα του ελληνικού Κοινοβουλίου, από την κυβέρνηση της Νέας Δημοκρατίας και του ΠΑΣΟΚ. Αμέσως, όμως, μετά τις εκλογές </w:t>
      </w:r>
      <w:r>
        <w:rPr>
          <w:rFonts w:eastAsia="Times New Roman"/>
          <w:szCs w:val="24"/>
        </w:rPr>
        <w:t>του Ιανουαρίου του 2015 ήταν η Κυβέρνηση της Αριστεράς που κλήθηκε να διαχειριστεί τα δημόσια οικονομικά της χώρας.</w:t>
      </w:r>
    </w:p>
    <w:p w14:paraId="50618FD2" w14:textId="77777777" w:rsidR="008F2976" w:rsidRDefault="00CE3D49">
      <w:pPr>
        <w:spacing w:line="600" w:lineRule="auto"/>
        <w:ind w:firstLine="720"/>
        <w:jc w:val="both"/>
        <w:rPr>
          <w:rFonts w:eastAsia="Times New Roman"/>
          <w:szCs w:val="24"/>
        </w:rPr>
      </w:pPr>
      <w:r>
        <w:rPr>
          <w:rFonts w:eastAsia="Times New Roman"/>
          <w:szCs w:val="24"/>
        </w:rPr>
        <w:t>Εγώ θέλω να σταθώ λίγο στις προβλέψεις του προϋπολογισμού του 2015. Ο προϋπολογισμός του 2015, λοιπόν, προέβλεπε δημοσιονομικό αποτέλεσμα γι</w:t>
      </w:r>
      <w:r>
        <w:rPr>
          <w:rFonts w:eastAsia="Times New Roman"/>
          <w:szCs w:val="24"/>
        </w:rPr>
        <w:t>α το 2014 –το σημερινό δημοσιονομικό αποτέλεσμα για το τρέχον έτος, το 2017, είναι πλεόνασμα 2,44%- της τάξης των 686.000.000 ευρώ –αν διαβάζω καλά- ή 0.3% του Ακαθάριστου Εγχώριου Προϊόντος.</w:t>
      </w:r>
    </w:p>
    <w:p w14:paraId="50618FD3" w14:textId="77777777" w:rsidR="008F2976" w:rsidRDefault="00CE3D49">
      <w:pPr>
        <w:spacing w:line="600" w:lineRule="auto"/>
        <w:ind w:firstLine="720"/>
        <w:jc w:val="both"/>
        <w:rPr>
          <w:rFonts w:eastAsia="Times New Roman"/>
          <w:szCs w:val="24"/>
        </w:rPr>
      </w:pPr>
      <w:r>
        <w:rPr>
          <w:rFonts w:eastAsia="Times New Roman"/>
          <w:szCs w:val="24"/>
        </w:rPr>
        <w:lastRenderedPageBreak/>
        <w:t>Προέβλεπε ταυτόχρονα αποτέλεσμα για το 2015, με το κλείσιμο δηλα</w:t>
      </w:r>
      <w:r>
        <w:rPr>
          <w:rFonts w:eastAsia="Times New Roman"/>
          <w:szCs w:val="24"/>
        </w:rPr>
        <w:t xml:space="preserve">δή του προϋπολογισμού, 5.617.000.000 ευρώ. Η διαφορά ανάμεσα στο κλείσιμο του προϋπολογισμού του 2014 και σε αυτό του 2015 είναι της τάξης των 4,9 δισεκατομμυρίων ή 2,7% του ΑΕΠ. </w:t>
      </w:r>
    </w:p>
    <w:p w14:paraId="50618FD4" w14:textId="77777777" w:rsidR="008F2976" w:rsidRDefault="00CE3D49">
      <w:pPr>
        <w:spacing w:line="600" w:lineRule="auto"/>
        <w:ind w:firstLine="720"/>
        <w:jc w:val="both"/>
        <w:rPr>
          <w:rFonts w:eastAsia="Times New Roman"/>
          <w:szCs w:val="24"/>
        </w:rPr>
      </w:pPr>
      <w:r>
        <w:rPr>
          <w:rFonts w:eastAsia="Times New Roman"/>
          <w:szCs w:val="24"/>
        </w:rPr>
        <w:t>Εγώ δέχομαι την υπόθεση –το δέχομαι ως υπόθεση εργασίας- που έκανε ο προϋπολ</w:t>
      </w:r>
      <w:r>
        <w:rPr>
          <w:rFonts w:eastAsia="Times New Roman"/>
          <w:szCs w:val="24"/>
        </w:rPr>
        <w:t>ογισμός του 2015 ότι ο ρυθμός μεγέθυνσης το έτος εκείνο θα ήταν 2,9%. Και δέχομαι ως υπόθεση εργασίας ότι η εκτέλεση των δαπανών του προϋπολογισμού θα ήταν στα πλαίσια που έθετε ο προϋπολογισμός εκείνος.</w:t>
      </w:r>
    </w:p>
    <w:p w14:paraId="50618FD5" w14:textId="77777777" w:rsidR="008F2976" w:rsidRDefault="00CE3D49">
      <w:pPr>
        <w:spacing w:line="600" w:lineRule="auto"/>
        <w:ind w:firstLine="720"/>
        <w:jc w:val="both"/>
        <w:rPr>
          <w:rFonts w:eastAsia="Times New Roman"/>
          <w:szCs w:val="24"/>
        </w:rPr>
      </w:pPr>
      <w:r>
        <w:rPr>
          <w:rFonts w:eastAsia="Times New Roman"/>
          <w:szCs w:val="24"/>
        </w:rPr>
        <w:t xml:space="preserve">(Στο σημείο αυτό </w:t>
      </w:r>
      <w:r>
        <w:rPr>
          <w:rFonts w:eastAsia="Times New Roman"/>
          <w:szCs w:val="24"/>
        </w:rPr>
        <w:t>κ</w:t>
      </w:r>
      <w:r>
        <w:rPr>
          <w:rFonts w:eastAsia="Times New Roman"/>
          <w:szCs w:val="24"/>
        </w:rPr>
        <w:t xml:space="preserve">τυπάει το κουδούνι λήξεως του </w:t>
      </w:r>
      <w:r>
        <w:rPr>
          <w:rFonts w:eastAsia="Times New Roman"/>
          <w:szCs w:val="24"/>
        </w:rPr>
        <w:t>χρόνου ομιλίας του κυρίου Αναπληρωτή Υπουργού)</w:t>
      </w:r>
    </w:p>
    <w:p w14:paraId="50618FD6" w14:textId="77777777" w:rsidR="008F2976" w:rsidRDefault="00CE3D49">
      <w:pPr>
        <w:spacing w:line="600" w:lineRule="auto"/>
        <w:ind w:firstLine="720"/>
        <w:jc w:val="both"/>
        <w:rPr>
          <w:rFonts w:eastAsia="Times New Roman"/>
          <w:szCs w:val="24"/>
        </w:rPr>
      </w:pPr>
      <w:r>
        <w:rPr>
          <w:rFonts w:eastAsia="Times New Roman"/>
          <w:szCs w:val="24"/>
        </w:rPr>
        <w:t>Δώστε μου δύο λεπτά, κύριε Πρόεδρε.</w:t>
      </w:r>
    </w:p>
    <w:p w14:paraId="50618FD7" w14:textId="77777777" w:rsidR="008F2976" w:rsidRDefault="00CE3D49">
      <w:pPr>
        <w:spacing w:line="600" w:lineRule="auto"/>
        <w:ind w:firstLine="720"/>
        <w:jc w:val="both"/>
        <w:rPr>
          <w:rFonts w:eastAsia="Times New Roman"/>
          <w:szCs w:val="24"/>
        </w:rPr>
      </w:pPr>
      <w:r>
        <w:rPr>
          <w:rFonts w:eastAsia="Times New Roman"/>
          <w:szCs w:val="24"/>
        </w:rPr>
        <w:t>Υποθέτοντας, λοιπόν, ότι ο ρυθμός μεγέθυνσης είναι αυτός που προέβλεπε, η αυθόρμητη αύξηση των φορολογικών εσόδων το 2015 –αυτό που οι οικονομολόγοι λένε «δημοσιονομική άνωσ</w:t>
      </w:r>
      <w:r>
        <w:rPr>
          <w:rFonts w:eastAsia="Times New Roman"/>
          <w:szCs w:val="24"/>
        </w:rPr>
        <w:t>η»- θα ήταν της τάξης του 1% του ΑΕΠ, γύρω στο 1,8 δισεκατομμύρια ευρώ. Το χάσμα με το οποίο πρέπει να κλείσει ο προϋ</w:t>
      </w:r>
      <w:r>
        <w:rPr>
          <w:rFonts w:eastAsia="Times New Roman"/>
          <w:szCs w:val="24"/>
        </w:rPr>
        <w:lastRenderedPageBreak/>
        <w:t>πολογισμός του 2015 είναι 4,9 δισεκατομμύρια ευρώ και 1,8 δισεκατομμύρια ευρώ είναι πάνω κάτω τα έσοδα που αυθόρμητα η οικονομική μεγέθυνση</w:t>
      </w:r>
      <w:r>
        <w:rPr>
          <w:rFonts w:eastAsia="Times New Roman"/>
          <w:szCs w:val="24"/>
        </w:rPr>
        <w:t xml:space="preserve"> θα έφερνε στην οικονομία.</w:t>
      </w:r>
    </w:p>
    <w:p w14:paraId="50618FD8" w14:textId="77777777" w:rsidR="008F2976" w:rsidRDefault="00CE3D49">
      <w:pPr>
        <w:spacing w:line="600" w:lineRule="auto"/>
        <w:ind w:firstLine="720"/>
        <w:jc w:val="both"/>
        <w:rPr>
          <w:rFonts w:eastAsia="Times New Roman" w:cs="Times New Roman"/>
          <w:szCs w:val="24"/>
        </w:rPr>
      </w:pPr>
      <w:r>
        <w:rPr>
          <w:rFonts w:eastAsia="Times New Roman" w:cs="Times New Roman"/>
          <w:szCs w:val="24"/>
        </w:rPr>
        <w:t>Το κενό των 3,1 δισεκατομμυρίων ευρώ το 2015 σημαίνει δύο πράγματα. Σημαίνει μάλλον ότι η κυβέρνηση -αν η κυβέρνηση ήταν η κυβέρνηση της Νέας Δημοκρατίας και του ΠΑΣΟΚ- θα ήταν απέναντι σε ένα δίλημμα: Ή να μην τηρήσει τον προϋπο</w:t>
      </w:r>
      <w:r>
        <w:rPr>
          <w:rFonts w:eastAsia="Times New Roman" w:cs="Times New Roman"/>
          <w:szCs w:val="24"/>
        </w:rPr>
        <w:t>λογισμό του 2015 με αποτέλεσμα ο στόχος, το δημοσιονομικό αποτέλεσμα να υπολείπεται του στόχου του προϋπολογισμού -ακριβώς ό,τι έκανε και το 2014 και το 2014 έχασε τον στόχο, ο στόχος ήταν 1,5 και το αποτέλεσμα 0,04- ή να έκανε το ίδιο, να μην τηρούσε, δηλ</w:t>
      </w:r>
      <w:r>
        <w:rPr>
          <w:rFonts w:eastAsia="Times New Roman" w:cs="Times New Roman"/>
          <w:szCs w:val="24"/>
        </w:rPr>
        <w:t xml:space="preserve">αδή, τον προϋπολογισμό με συνέπεια στην αξιοπιστία της χώρας ή να έπαιρνε επιπλέον μέτρα 3,1 δισεκατομμυρίων αναπαράγοντας τον ίδιο φαύλο κύκλο </w:t>
      </w:r>
      <w:proofErr w:type="spellStart"/>
      <w:r>
        <w:rPr>
          <w:rFonts w:eastAsia="Times New Roman" w:cs="Times New Roman"/>
          <w:szCs w:val="24"/>
        </w:rPr>
        <w:t>προκυκλικής</w:t>
      </w:r>
      <w:proofErr w:type="spellEnd"/>
      <w:r>
        <w:rPr>
          <w:rFonts w:eastAsia="Times New Roman" w:cs="Times New Roman"/>
          <w:szCs w:val="24"/>
        </w:rPr>
        <w:t xml:space="preserve"> δημοσιονομικής πολιτικής. Αυτά για τις προβλέψεις του προϋπολογισμού του 2015 και τη δική μου εκτίμη</w:t>
      </w:r>
      <w:r>
        <w:rPr>
          <w:rFonts w:eastAsia="Times New Roman" w:cs="Times New Roman"/>
          <w:szCs w:val="24"/>
        </w:rPr>
        <w:t xml:space="preserve">ση για τον τρόπο που θα είχε εκτελεστεί από την προηγούμενη κυβέρνηση. </w:t>
      </w:r>
    </w:p>
    <w:p w14:paraId="50618FD9" w14:textId="77777777" w:rsidR="008F2976" w:rsidRDefault="00CE3D49">
      <w:pPr>
        <w:spacing w:line="600" w:lineRule="auto"/>
        <w:ind w:firstLine="720"/>
        <w:jc w:val="both"/>
        <w:rPr>
          <w:rFonts w:eastAsia="Times New Roman" w:cs="Times New Roman"/>
          <w:szCs w:val="24"/>
        </w:rPr>
      </w:pPr>
      <w:r>
        <w:rPr>
          <w:rFonts w:eastAsia="Times New Roman" w:cs="Times New Roman"/>
          <w:szCs w:val="24"/>
        </w:rPr>
        <w:t xml:space="preserve">Η κυβέρνηση, όμως, άλλαξε. Και άλλαξε το καλοκαίρι του 2015 και ένα δεδομένο: άλλαξε ο στόχος του προϋπολογισμού. Μια από τις μεγάλες, θα έλεγα, επιτυχίες της διαπραγμάτευσης του </w:t>
      </w:r>
      <w:r>
        <w:rPr>
          <w:rFonts w:eastAsia="Times New Roman" w:cs="Times New Roman"/>
          <w:szCs w:val="24"/>
        </w:rPr>
        <w:lastRenderedPageBreak/>
        <w:t>καλοκ</w:t>
      </w:r>
      <w:r>
        <w:rPr>
          <w:rFonts w:eastAsia="Times New Roman" w:cs="Times New Roman"/>
          <w:szCs w:val="24"/>
        </w:rPr>
        <w:t xml:space="preserve">αιριού του 2015 ήταν η μείωση των δημοσιονομικών στόχων και για το 2015. Ο στόχος, λοιπόν, μειώθηκε σε ρεαλιστικά επίπεδα, έκλεισε ο προϋπολογισμός με υπέρβαση 0,75% και απέφυγε η χώρα ακόμα έναν προϋπολογισμό </w:t>
      </w:r>
      <w:proofErr w:type="spellStart"/>
      <w:r>
        <w:rPr>
          <w:rFonts w:eastAsia="Times New Roman" w:cs="Times New Roman"/>
          <w:szCs w:val="24"/>
        </w:rPr>
        <w:t>προκυκλικής</w:t>
      </w:r>
      <w:proofErr w:type="spellEnd"/>
      <w:r>
        <w:rPr>
          <w:rFonts w:eastAsia="Times New Roman" w:cs="Times New Roman"/>
          <w:szCs w:val="24"/>
        </w:rPr>
        <w:t xml:space="preserve"> δημοσιονομικής πολιτικής.</w:t>
      </w:r>
    </w:p>
    <w:p w14:paraId="50618FDA" w14:textId="77777777" w:rsidR="008F2976" w:rsidRDefault="00CE3D49">
      <w:pPr>
        <w:spacing w:line="600" w:lineRule="auto"/>
        <w:ind w:firstLine="720"/>
        <w:jc w:val="both"/>
        <w:rPr>
          <w:rFonts w:eastAsia="Times New Roman" w:cs="Times New Roman"/>
          <w:szCs w:val="24"/>
        </w:rPr>
      </w:pPr>
      <w:r>
        <w:rPr>
          <w:rFonts w:eastAsia="Times New Roman" w:cs="Times New Roman"/>
          <w:szCs w:val="24"/>
        </w:rPr>
        <w:t>Πάμε τώρ</w:t>
      </w:r>
      <w:r>
        <w:rPr>
          <w:rFonts w:eastAsia="Times New Roman" w:cs="Times New Roman"/>
          <w:szCs w:val="24"/>
        </w:rPr>
        <w:t xml:space="preserve">α και στο ευρύτερο, αν θέλετε, μακροοικονομικό περιβάλλον του 2015, για να επαναλάβω αυτό που είπα και στην </w:t>
      </w:r>
      <w:r>
        <w:rPr>
          <w:rFonts w:eastAsia="Times New Roman" w:cs="Times New Roman"/>
          <w:szCs w:val="24"/>
        </w:rPr>
        <w:t>ε</w:t>
      </w:r>
      <w:r>
        <w:rPr>
          <w:rFonts w:eastAsia="Times New Roman" w:cs="Times New Roman"/>
          <w:szCs w:val="24"/>
        </w:rPr>
        <w:t>πιτροπή. Εγώ δεν έχω καμ</w:t>
      </w:r>
      <w:r>
        <w:rPr>
          <w:rFonts w:eastAsia="Times New Roman" w:cs="Times New Roman"/>
          <w:szCs w:val="24"/>
        </w:rPr>
        <w:t>μ</w:t>
      </w:r>
      <w:r>
        <w:rPr>
          <w:rFonts w:eastAsia="Times New Roman" w:cs="Times New Roman"/>
          <w:szCs w:val="24"/>
        </w:rPr>
        <w:t>ία αμφιβολία –νομίζω κανείς δεν έχει αμφιβολία- ότι το 2015 ήταν πράγματι μία χρονιά υψηλής αβεβαιότητας και χαρακτηρίστηκ</w:t>
      </w:r>
      <w:r>
        <w:rPr>
          <w:rFonts w:eastAsia="Times New Roman" w:cs="Times New Roman"/>
          <w:szCs w:val="24"/>
        </w:rPr>
        <w:t>ε από αυτό που οι οικονομολόγοι λένε έναν τυπικό κύκλο αβεβαιότητας-ρευστότητας. Ξεκίνησε τον Οκτώβριο</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Νοέμβριο του 2014 και σταμάτησε με τη συμφωνία του Αυγούστου του 2015. </w:t>
      </w:r>
    </w:p>
    <w:p w14:paraId="50618FDB" w14:textId="77777777" w:rsidR="008F2976" w:rsidRDefault="00CE3D49">
      <w:pPr>
        <w:spacing w:line="600" w:lineRule="auto"/>
        <w:ind w:firstLine="720"/>
        <w:jc w:val="both"/>
        <w:rPr>
          <w:rFonts w:eastAsia="Times New Roman" w:cs="Times New Roman"/>
          <w:szCs w:val="24"/>
        </w:rPr>
      </w:pPr>
      <w:r>
        <w:rPr>
          <w:rFonts w:eastAsia="Times New Roman" w:cs="Times New Roman"/>
          <w:szCs w:val="24"/>
        </w:rPr>
        <w:t>Θέλω να είμαι ειλικρινής και εκφράζω τη δική μου προσωπική άποψη. Νομίζω ότι μί</w:t>
      </w:r>
      <w:r>
        <w:rPr>
          <w:rFonts w:eastAsia="Times New Roman" w:cs="Times New Roman"/>
          <w:szCs w:val="24"/>
        </w:rPr>
        <w:t xml:space="preserve">α ήρεμη, ειλικρινής και καλά τεκμηριωμένη συζήτηση τόσο για το πρώτο εξάμηνο του 2015, για τον κύκλο που μόλις περιέγραψα αβεβαιότητας-ρευστότητας, όσο και για τις αστοχίες και τα λάθη στην υλοποίηση των δύο προηγούμενων προγραμμάτων, που δεν κατάφεραν να </w:t>
      </w:r>
      <w:r>
        <w:rPr>
          <w:rFonts w:eastAsia="Times New Roman" w:cs="Times New Roman"/>
          <w:szCs w:val="24"/>
        </w:rPr>
        <w:t xml:space="preserve">βγάλουν τη χώρα από την </w:t>
      </w:r>
      <w:r>
        <w:rPr>
          <w:rFonts w:eastAsia="Times New Roman" w:cs="Times New Roman"/>
          <w:szCs w:val="24"/>
        </w:rPr>
        <w:lastRenderedPageBreak/>
        <w:t>κρίση, όσο και για το πώς φτάσαμε το 2010 είναι αναγκαία, προκειμένου να επουλωθούν οι πληγές στη συλλογική μνήμη, να αποκατασταθεί η ηρεμία και, θα έλεγα, και ένα αίσθημα αισιοδοξίας στο μέλλον και βέβαια να αντληθούν χρήσιμα διδάγ</w:t>
      </w:r>
      <w:r>
        <w:rPr>
          <w:rFonts w:eastAsia="Times New Roman" w:cs="Times New Roman"/>
          <w:szCs w:val="24"/>
        </w:rPr>
        <w:t>ματα για το μέλλον.</w:t>
      </w:r>
    </w:p>
    <w:p w14:paraId="50618FDC" w14:textId="77777777" w:rsidR="008F2976" w:rsidRDefault="00CE3D49">
      <w:pPr>
        <w:spacing w:line="600" w:lineRule="auto"/>
        <w:ind w:firstLine="720"/>
        <w:jc w:val="both"/>
        <w:rPr>
          <w:rFonts w:eastAsia="Times New Roman" w:cs="Times New Roman"/>
          <w:szCs w:val="24"/>
        </w:rPr>
      </w:pPr>
      <w:r>
        <w:rPr>
          <w:rFonts w:eastAsia="Times New Roman" w:cs="Times New Roman"/>
          <w:szCs w:val="24"/>
        </w:rPr>
        <w:t>Ευχαριστώ.</w:t>
      </w:r>
    </w:p>
    <w:p w14:paraId="50618FDD" w14:textId="77777777" w:rsidR="008F2976" w:rsidRDefault="00CE3D49">
      <w:pPr>
        <w:spacing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50618FDE" w14:textId="77777777" w:rsidR="008F2976" w:rsidRDefault="00CE3D49">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Ευχαριστώ, κύριε Υπουργέ.</w:t>
      </w:r>
    </w:p>
    <w:p w14:paraId="50618FDF" w14:textId="77777777" w:rsidR="008F2976" w:rsidRDefault="00CE3D49">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κηρύσσεται περαιωμένη η συζήτηση επί των σχεδίων νόμ</w:t>
      </w:r>
      <w:r>
        <w:rPr>
          <w:rFonts w:eastAsia="Times New Roman" w:cs="Times New Roman"/>
          <w:szCs w:val="24"/>
        </w:rPr>
        <w:t>ου</w:t>
      </w:r>
      <w:r>
        <w:rPr>
          <w:rFonts w:eastAsia="Times New Roman" w:cs="Times New Roman"/>
          <w:szCs w:val="24"/>
        </w:rPr>
        <w:t xml:space="preserve"> του Υπουργείου Οικονομικ</w:t>
      </w:r>
      <w:r>
        <w:rPr>
          <w:rFonts w:eastAsia="Times New Roman" w:cs="Times New Roman"/>
          <w:szCs w:val="24"/>
        </w:rPr>
        <w:t xml:space="preserve">ών: </w:t>
      </w:r>
      <w:r>
        <w:rPr>
          <w:rFonts w:eastAsia="Times New Roman" w:cs="Times New Roman"/>
          <w:szCs w:val="24"/>
        </w:rPr>
        <w:t xml:space="preserve">α. </w:t>
      </w:r>
      <w:r>
        <w:rPr>
          <w:rFonts w:eastAsia="Times New Roman" w:cs="Times New Roman"/>
          <w:szCs w:val="24"/>
        </w:rPr>
        <w:t>Κύρωση του Απολογισμού του Κράτους</w:t>
      </w:r>
      <w:r>
        <w:rPr>
          <w:rFonts w:eastAsia="Times New Roman" w:cs="Times New Roman"/>
          <w:szCs w:val="24"/>
        </w:rPr>
        <w:t>,</w:t>
      </w:r>
      <w:r>
        <w:rPr>
          <w:rFonts w:eastAsia="Times New Roman" w:cs="Times New Roman"/>
          <w:szCs w:val="24"/>
        </w:rPr>
        <w:t xml:space="preserve"> οικονομικού έτους 2015 και β. Κύρωση του Ισολογισμού του Κράτους</w:t>
      </w:r>
      <w:r>
        <w:rPr>
          <w:rFonts w:eastAsia="Times New Roman" w:cs="Times New Roman"/>
          <w:szCs w:val="24"/>
        </w:rPr>
        <w:t>,</w:t>
      </w:r>
      <w:r>
        <w:rPr>
          <w:rFonts w:eastAsia="Times New Roman" w:cs="Times New Roman"/>
          <w:szCs w:val="24"/>
        </w:rPr>
        <w:t xml:space="preserve"> οικονομικού έτους 2015.</w:t>
      </w:r>
    </w:p>
    <w:p w14:paraId="50618FE0" w14:textId="77777777" w:rsidR="008F2976" w:rsidRDefault="00CE3D49">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σχέδιο νόμου του Υπουργείου Οικονομικών: Κύρωση του Απολογισμού του Κράτους</w:t>
      </w:r>
      <w:r>
        <w:rPr>
          <w:rFonts w:eastAsia="Times New Roman" w:cs="Times New Roman"/>
          <w:szCs w:val="24"/>
        </w:rPr>
        <w:t xml:space="preserve">, </w:t>
      </w:r>
      <w:r>
        <w:rPr>
          <w:rFonts w:eastAsia="Times New Roman" w:cs="Times New Roman"/>
          <w:szCs w:val="24"/>
        </w:rPr>
        <w:t>οικονομικού</w:t>
      </w:r>
      <w:r>
        <w:rPr>
          <w:rFonts w:eastAsia="Times New Roman" w:cs="Times New Roman"/>
          <w:szCs w:val="24"/>
        </w:rPr>
        <w:t xml:space="preserve"> έτους 2015;</w:t>
      </w:r>
    </w:p>
    <w:p w14:paraId="50618FE1" w14:textId="77777777" w:rsidR="008F2976" w:rsidRDefault="00CE3D49">
      <w:pPr>
        <w:spacing w:line="600" w:lineRule="auto"/>
        <w:ind w:firstLine="720"/>
        <w:jc w:val="both"/>
        <w:rPr>
          <w:rFonts w:eastAsia="Times New Roman" w:cs="Times New Roman"/>
          <w:szCs w:val="24"/>
        </w:rPr>
      </w:pPr>
      <w:r>
        <w:rPr>
          <w:rFonts w:eastAsia="Times New Roman" w:cs="Times New Roman"/>
          <w:szCs w:val="24"/>
        </w:rPr>
        <w:t>Οι αποδεχόμενοι το σχέδιο νόμου παρακαλώ να εγερθούν.</w:t>
      </w:r>
    </w:p>
    <w:p w14:paraId="50618FE2" w14:textId="77777777" w:rsidR="008F2976" w:rsidRDefault="00CE3D49">
      <w:pPr>
        <w:spacing w:line="600" w:lineRule="auto"/>
        <w:ind w:firstLine="720"/>
        <w:jc w:val="center"/>
        <w:rPr>
          <w:rFonts w:eastAsia="Times New Roman" w:cs="Times New Roman"/>
          <w:szCs w:val="24"/>
        </w:rPr>
      </w:pPr>
      <w:r>
        <w:rPr>
          <w:rFonts w:eastAsia="Times New Roman" w:cs="Times New Roman"/>
          <w:szCs w:val="24"/>
        </w:rPr>
        <w:lastRenderedPageBreak/>
        <w:t>(Εγείρονται οι αποδεχόμενοι το σχέδιο νόμου)</w:t>
      </w:r>
    </w:p>
    <w:p w14:paraId="50618FE3" w14:textId="77777777" w:rsidR="008F2976" w:rsidRDefault="00CE3D49">
      <w:pPr>
        <w:spacing w:line="600" w:lineRule="auto"/>
        <w:ind w:firstLine="720"/>
        <w:jc w:val="both"/>
        <w:rPr>
          <w:rFonts w:eastAsia="Times New Roman" w:cs="Times New Roman"/>
          <w:szCs w:val="24"/>
        </w:rPr>
      </w:pPr>
      <w:r>
        <w:rPr>
          <w:rFonts w:eastAsia="Times New Roman" w:cs="Times New Roman"/>
          <w:szCs w:val="24"/>
        </w:rPr>
        <w:t>Προφανώς ηγέρθησαν οι περισσότεροι.</w:t>
      </w:r>
    </w:p>
    <w:p w14:paraId="50618FE4" w14:textId="77777777" w:rsidR="008F2976" w:rsidRDefault="00CE3D49">
      <w:pPr>
        <w:spacing w:line="600" w:lineRule="auto"/>
        <w:ind w:firstLine="720"/>
        <w:jc w:val="both"/>
        <w:rPr>
          <w:rFonts w:eastAsia="Times New Roman" w:cs="Times New Roman"/>
          <w:szCs w:val="24"/>
        </w:rPr>
      </w:pPr>
      <w:r>
        <w:rPr>
          <w:rFonts w:eastAsia="Times New Roman" w:cs="Times New Roman"/>
          <w:szCs w:val="24"/>
        </w:rPr>
        <w:t>Συνεπώς το σχέδιο νόμου του Υπουργείου Οικονομικών: «Κύρωση του Απολογισμού του Κράτους</w:t>
      </w:r>
      <w:r>
        <w:rPr>
          <w:rFonts w:eastAsia="Times New Roman" w:cs="Times New Roman"/>
          <w:szCs w:val="24"/>
        </w:rPr>
        <w:t>,</w:t>
      </w:r>
      <w:r>
        <w:rPr>
          <w:rFonts w:eastAsia="Times New Roman" w:cs="Times New Roman"/>
          <w:szCs w:val="24"/>
        </w:rPr>
        <w:t xml:space="preserve"> οικονομικού έτους 2</w:t>
      </w:r>
      <w:r>
        <w:rPr>
          <w:rFonts w:eastAsia="Times New Roman" w:cs="Times New Roman"/>
          <w:szCs w:val="24"/>
        </w:rPr>
        <w:t>015» έγινε δεκτό κατά πλειοψηφία</w:t>
      </w:r>
      <w:r>
        <w:rPr>
          <w:rFonts w:eastAsia="Times New Roman" w:cs="Times New Roman"/>
          <w:szCs w:val="24"/>
        </w:rPr>
        <w:t>,</w:t>
      </w:r>
      <w:r>
        <w:rPr>
          <w:rFonts w:eastAsia="Times New Roman" w:cs="Times New Roman"/>
          <w:szCs w:val="24"/>
        </w:rPr>
        <w:t xml:space="preserve"> σε μόνη συζήτηση</w:t>
      </w:r>
      <w:r>
        <w:rPr>
          <w:rFonts w:eastAsia="Times New Roman" w:cs="Times New Roman"/>
          <w:szCs w:val="24"/>
        </w:rPr>
        <w:t>,</w:t>
      </w:r>
      <w:r>
        <w:rPr>
          <w:rFonts w:eastAsia="Times New Roman" w:cs="Times New Roman"/>
          <w:szCs w:val="24"/>
        </w:rPr>
        <w:t xml:space="preserve"> και έχει ως εξής:</w:t>
      </w:r>
    </w:p>
    <w:p w14:paraId="50618FE5" w14:textId="77777777" w:rsidR="008F2976" w:rsidRDefault="00CE3D49">
      <w:pPr>
        <w:spacing w:line="600" w:lineRule="auto"/>
        <w:ind w:firstLine="720"/>
        <w:jc w:val="center"/>
        <w:rPr>
          <w:rFonts w:eastAsia="Times New Roman" w:cs="Times New Roman"/>
          <w:color w:val="FF0000"/>
          <w:szCs w:val="24"/>
        </w:rPr>
      </w:pPr>
      <w:r w:rsidRPr="003A3CBB">
        <w:rPr>
          <w:rFonts w:eastAsia="Times New Roman" w:cs="Times New Roman"/>
          <w:color w:val="FF0000"/>
          <w:szCs w:val="24"/>
        </w:rPr>
        <w:t>(Να καταχωριστεί το κείμενο του νομοσχεδίου</w:t>
      </w:r>
      <w:r w:rsidRPr="003A3CBB">
        <w:rPr>
          <w:rFonts w:eastAsia="Times New Roman" w:cs="Times New Roman"/>
          <w:color w:val="FF0000"/>
          <w:szCs w:val="24"/>
        </w:rPr>
        <w:t xml:space="preserve"> σελ.120α</w:t>
      </w:r>
      <w:r w:rsidRPr="003A3CBB">
        <w:rPr>
          <w:rFonts w:eastAsia="Times New Roman" w:cs="Times New Roman"/>
          <w:color w:val="FF0000"/>
          <w:szCs w:val="24"/>
        </w:rPr>
        <w:t>)</w:t>
      </w:r>
    </w:p>
    <w:p w14:paraId="50618FE6" w14:textId="77777777" w:rsidR="008F2976" w:rsidRDefault="00CE3D49">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Ερωτάται το Σώμα: Γίνεται δεκτό το σχέδιο νόμου του Υπουργείου Οικονομικών</w:t>
      </w:r>
      <w:r>
        <w:rPr>
          <w:rFonts w:eastAsia="Times New Roman" w:cs="Times New Roman"/>
          <w:szCs w:val="24"/>
        </w:rPr>
        <w:t>:</w:t>
      </w:r>
      <w:r>
        <w:rPr>
          <w:rFonts w:eastAsia="Times New Roman" w:cs="Times New Roman"/>
          <w:szCs w:val="24"/>
        </w:rPr>
        <w:t xml:space="preserve"> «Κύρωση του Ισολογισμού του Κράτους</w:t>
      </w:r>
      <w:r>
        <w:rPr>
          <w:rFonts w:eastAsia="Times New Roman" w:cs="Times New Roman"/>
          <w:szCs w:val="24"/>
        </w:rPr>
        <w:t>,</w:t>
      </w:r>
      <w:r>
        <w:rPr>
          <w:rFonts w:eastAsia="Times New Roman" w:cs="Times New Roman"/>
          <w:szCs w:val="24"/>
        </w:rPr>
        <w:t xml:space="preserve"> οικονομικού έτους 2015»; </w:t>
      </w:r>
    </w:p>
    <w:p w14:paraId="50618FE7" w14:textId="77777777" w:rsidR="008F2976" w:rsidRDefault="00CE3D49">
      <w:pPr>
        <w:spacing w:line="600" w:lineRule="auto"/>
        <w:ind w:firstLine="720"/>
        <w:jc w:val="both"/>
        <w:rPr>
          <w:rFonts w:eastAsia="Times New Roman" w:cs="Times New Roman"/>
          <w:szCs w:val="24"/>
        </w:rPr>
      </w:pPr>
      <w:r>
        <w:rPr>
          <w:rFonts w:eastAsia="Times New Roman" w:cs="Times New Roman"/>
          <w:szCs w:val="24"/>
        </w:rPr>
        <w:t xml:space="preserve">Οι αποδεχόμενοι το σχέδιο νόμου παρακαλώ να εγερθούν. </w:t>
      </w:r>
    </w:p>
    <w:p w14:paraId="50618FE8" w14:textId="77777777" w:rsidR="008F2976" w:rsidRDefault="00CE3D49">
      <w:pPr>
        <w:spacing w:line="600" w:lineRule="auto"/>
        <w:ind w:firstLine="720"/>
        <w:jc w:val="center"/>
        <w:rPr>
          <w:rFonts w:eastAsia="Times New Roman" w:cs="Times New Roman"/>
          <w:szCs w:val="24"/>
        </w:rPr>
      </w:pPr>
      <w:r>
        <w:rPr>
          <w:rFonts w:eastAsia="Times New Roman" w:cs="Times New Roman"/>
          <w:szCs w:val="24"/>
        </w:rPr>
        <w:t>(Εγείρονται οι αποδεχόμενοι το σχέδιο νόμου)</w:t>
      </w:r>
    </w:p>
    <w:p w14:paraId="50618FE9" w14:textId="77777777" w:rsidR="008F2976" w:rsidRDefault="00CE3D49">
      <w:pPr>
        <w:spacing w:line="600" w:lineRule="auto"/>
        <w:ind w:firstLine="720"/>
        <w:jc w:val="both"/>
        <w:rPr>
          <w:rFonts w:eastAsia="Times New Roman" w:cs="Times New Roman"/>
          <w:szCs w:val="24"/>
        </w:rPr>
      </w:pPr>
      <w:r>
        <w:rPr>
          <w:rFonts w:eastAsia="Times New Roman" w:cs="Times New Roman"/>
          <w:szCs w:val="24"/>
        </w:rPr>
        <w:t>Προφανώς ηγέρθησαν οι περισσότεροι.</w:t>
      </w:r>
    </w:p>
    <w:p w14:paraId="50618FEA" w14:textId="77777777" w:rsidR="008F2976" w:rsidRDefault="00CE3D49">
      <w:pPr>
        <w:spacing w:line="600" w:lineRule="auto"/>
        <w:ind w:firstLine="720"/>
        <w:jc w:val="both"/>
        <w:rPr>
          <w:rFonts w:eastAsia="Times New Roman" w:cs="Times New Roman"/>
          <w:szCs w:val="24"/>
        </w:rPr>
      </w:pPr>
      <w:r>
        <w:rPr>
          <w:rFonts w:eastAsia="Times New Roman" w:cs="Times New Roman"/>
          <w:szCs w:val="24"/>
        </w:rPr>
        <w:t>Συνεπώς το σχέδιο νόμου του Υπουργείου Οικονομικών</w:t>
      </w:r>
      <w:r>
        <w:rPr>
          <w:rFonts w:eastAsia="Times New Roman" w:cs="Times New Roman"/>
          <w:szCs w:val="24"/>
        </w:rPr>
        <w:t>:</w:t>
      </w:r>
      <w:r>
        <w:rPr>
          <w:rFonts w:eastAsia="Times New Roman" w:cs="Times New Roman"/>
          <w:szCs w:val="24"/>
        </w:rPr>
        <w:t xml:space="preserve"> «Κύρωση του Ισολογισμού του Κράτους</w:t>
      </w:r>
      <w:r>
        <w:rPr>
          <w:rFonts w:eastAsia="Times New Roman" w:cs="Times New Roman"/>
          <w:szCs w:val="24"/>
        </w:rPr>
        <w:t>,</w:t>
      </w:r>
      <w:r>
        <w:rPr>
          <w:rFonts w:eastAsia="Times New Roman" w:cs="Times New Roman"/>
          <w:szCs w:val="24"/>
        </w:rPr>
        <w:t xml:space="preserve"> οικονομικού έτους 2015» έγινε δεκτό κατά πλειοψηφία</w:t>
      </w:r>
      <w:r>
        <w:rPr>
          <w:rFonts w:eastAsia="Times New Roman" w:cs="Times New Roman"/>
          <w:szCs w:val="24"/>
        </w:rPr>
        <w:t>,</w:t>
      </w:r>
      <w:r>
        <w:rPr>
          <w:rFonts w:eastAsia="Times New Roman" w:cs="Times New Roman"/>
          <w:szCs w:val="24"/>
        </w:rPr>
        <w:t xml:space="preserve"> σε μόνη συζήτηση</w:t>
      </w:r>
      <w:r>
        <w:rPr>
          <w:rFonts w:eastAsia="Times New Roman" w:cs="Times New Roman"/>
          <w:szCs w:val="24"/>
        </w:rPr>
        <w:t>,</w:t>
      </w:r>
      <w:r>
        <w:rPr>
          <w:rFonts w:eastAsia="Times New Roman" w:cs="Times New Roman"/>
          <w:szCs w:val="24"/>
        </w:rPr>
        <w:t xml:space="preserve"> και έχει ως εξής: </w:t>
      </w:r>
    </w:p>
    <w:p w14:paraId="50618FEB" w14:textId="77777777" w:rsidR="008F2976" w:rsidRDefault="00CE3D49">
      <w:pPr>
        <w:spacing w:line="600" w:lineRule="auto"/>
        <w:ind w:firstLine="720"/>
        <w:jc w:val="center"/>
        <w:rPr>
          <w:rFonts w:eastAsia="Times New Roman" w:cs="Times New Roman"/>
          <w:color w:val="FF0000"/>
          <w:szCs w:val="24"/>
        </w:rPr>
      </w:pPr>
      <w:r w:rsidRPr="003A3CBB">
        <w:rPr>
          <w:rFonts w:eastAsia="Times New Roman" w:cs="Times New Roman"/>
          <w:color w:val="FF0000"/>
          <w:szCs w:val="24"/>
        </w:rPr>
        <w:lastRenderedPageBreak/>
        <w:t>(Να καταχωριστεί το κείμενο του νομοσχεδίου</w:t>
      </w:r>
      <w:r w:rsidRPr="003A3CBB">
        <w:rPr>
          <w:rFonts w:eastAsia="Times New Roman" w:cs="Times New Roman"/>
          <w:color w:val="FF0000"/>
          <w:szCs w:val="24"/>
        </w:rPr>
        <w:t xml:space="preserve"> σελ.121α</w:t>
      </w:r>
      <w:r w:rsidRPr="003A3CBB">
        <w:rPr>
          <w:rFonts w:eastAsia="Times New Roman" w:cs="Times New Roman"/>
          <w:color w:val="FF0000"/>
          <w:szCs w:val="24"/>
        </w:rPr>
        <w:t>)</w:t>
      </w:r>
    </w:p>
    <w:p w14:paraId="50618FEC" w14:textId="77777777" w:rsidR="008F2976" w:rsidRDefault="00CE3D49">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Παρακαλώ το Σώμα να εξουσιοδοτήσει το Προε</w:t>
      </w:r>
      <w:r>
        <w:rPr>
          <w:rFonts w:eastAsia="Times New Roman" w:cs="Times New Roman"/>
          <w:szCs w:val="24"/>
        </w:rPr>
        <w:t xml:space="preserve">δρείο για την υπ’ ευθύνη του επικύρωση των Πρακτικών της </w:t>
      </w:r>
      <w:r>
        <w:rPr>
          <w:rFonts w:eastAsia="Times New Roman" w:cs="Times New Roman"/>
          <w:szCs w:val="24"/>
        </w:rPr>
        <w:t>σημερινής συνεδρίασης</w:t>
      </w:r>
      <w:r>
        <w:rPr>
          <w:rFonts w:eastAsia="Times New Roman" w:cs="Times New Roman"/>
          <w:szCs w:val="24"/>
        </w:rPr>
        <w:t xml:space="preserve">, στην οποία περιλαμβάνεται η συζήτηση και ψήφιση του </w:t>
      </w:r>
      <w:r>
        <w:rPr>
          <w:rFonts w:eastAsia="Times New Roman" w:cs="Times New Roman"/>
          <w:szCs w:val="24"/>
        </w:rPr>
        <w:t>α</w:t>
      </w:r>
      <w:r>
        <w:rPr>
          <w:rFonts w:eastAsia="Times New Roman" w:cs="Times New Roman"/>
          <w:szCs w:val="24"/>
        </w:rPr>
        <w:t xml:space="preserve">πολογισμού και του </w:t>
      </w:r>
      <w:r>
        <w:rPr>
          <w:rFonts w:eastAsia="Times New Roman" w:cs="Times New Roman"/>
          <w:szCs w:val="24"/>
        </w:rPr>
        <w:t>ι</w:t>
      </w:r>
      <w:r>
        <w:rPr>
          <w:rFonts w:eastAsia="Times New Roman" w:cs="Times New Roman"/>
          <w:szCs w:val="24"/>
        </w:rPr>
        <w:t>σολογισμού του Κράτους οικονομικού έτους 2015.</w:t>
      </w:r>
    </w:p>
    <w:p w14:paraId="50618FED" w14:textId="77777777" w:rsidR="008F2976" w:rsidRDefault="00CE3D49">
      <w:pPr>
        <w:spacing w:line="600" w:lineRule="auto"/>
        <w:ind w:firstLine="720"/>
        <w:jc w:val="both"/>
        <w:rPr>
          <w:rFonts w:eastAsia="Times New Roman" w:cs="Times New Roman"/>
          <w:szCs w:val="24"/>
        </w:rPr>
      </w:pPr>
      <w:r>
        <w:rPr>
          <w:rFonts w:eastAsia="Times New Roman" w:cs="Times New Roman"/>
          <w:b/>
          <w:bCs/>
          <w:szCs w:val="24"/>
        </w:rPr>
        <w:t>ΟΛΟΙ ΟΙ ΒΟΥΛΕΥΤΕΣ:</w:t>
      </w:r>
      <w:r>
        <w:rPr>
          <w:rFonts w:eastAsia="Times New Roman" w:cs="Times New Roman"/>
          <w:szCs w:val="24"/>
        </w:rPr>
        <w:t xml:space="preserve"> Μάλιστα, μάλιστα.</w:t>
      </w:r>
    </w:p>
    <w:p w14:paraId="50618FEE" w14:textId="77777777" w:rsidR="008F2976" w:rsidRDefault="00CE3D49">
      <w:pPr>
        <w:spacing w:line="600" w:lineRule="auto"/>
        <w:ind w:firstLine="720"/>
        <w:jc w:val="both"/>
        <w:rPr>
          <w:rFonts w:eastAsia="Times New Roman" w:cs="Times New Roman"/>
          <w:szCs w:val="24"/>
        </w:rPr>
      </w:pPr>
      <w:r>
        <w:rPr>
          <w:rFonts w:eastAsia="Times New Roman" w:cs="Times New Roman"/>
          <w:b/>
          <w:szCs w:val="24"/>
        </w:rPr>
        <w:t>ΠΡΟΕΔΡΕΥΩΝ (Σπυρίδω</w:t>
      </w:r>
      <w:r>
        <w:rPr>
          <w:rFonts w:eastAsia="Times New Roman" w:cs="Times New Roman"/>
          <w:b/>
          <w:szCs w:val="24"/>
        </w:rPr>
        <w:t>ν Λυκούδης):</w:t>
      </w:r>
      <w:r>
        <w:rPr>
          <w:rFonts w:eastAsia="Times New Roman" w:cs="Times New Roman"/>
          <w:szCs w:val="24"/>
        </w:rPr>
        <w:t xml:space="preserve"> </w:t>
      </w:r>
      <w:r>
        <w:rPr>
          <w:rFonts w:eastAsia="Times New Roman" w:cs="Times New Roman"/>
          <w:szCs w:val="24"/>
        </w:rPr>
        <w:t>Συνεπώς τ</w:t>
      </w:r>
      <w:r>
        <w:rPr>
          <w:rFonts w:eastAsia="Times New Roman" w:cs="Times New Roman"/>
          <w:szCs w:val="24"/>
        </w:rPr>
        <w:t>ο Σώμα παρέσχε τη ζητηθείσα εξουσιοδότηση.</w:t>
      </w:r>
    </w:p>
    <w:p w14:paraId="50618FEF" w14:textId="77777777" w:rsidR="008F2976" w:rsidRDefault="00CE3D49">
      <w:pPr>
        <w:spacing w:line="600" w:lineRule="auto"/>
        <w:ind w:firstLine="720"/>
        <w:jc w:val="both"/>
        <w:rPr>
          <w:rFonts w:eastAsia="Times New Roman" w:cs="Times New Roman"/>
          <w:szCs w:val="24"/>
        </w:rPr>
      </w:pPr>
      <w:r>
        <w:rPr>
          <w:rFonts w:eastAsia="Times New Roman" w:cs="Times New Roman"/>
          <w:szCs w:val="24"/>
        </w:rPr>
        <w:t>Κ</w:t>
      </w:r>
      <w:r>
        <w:rPr>
          <w:rFonts w:eastAsia="Times New Roman" w:cs="Times New Roman"/>
          <w:szCs w:val="24"/>
        </w:rPr>
        <w:t>υρίες και κ</w:t>
      </w:r>
      <w:r>
        <w:rPr>
          <w:rFonts w:eastAsia="Times New Roman" w:cs="Times New Roman"/>
          <w:szCs w:val="24"/>
        </w:rPr>
        <w:t>ύριοι συνάδελφοι, δέχεστε στο σημείο αυτό να λύσουμε τη συνεδρίαση;</w:t>
      </w:r>
    </w:p>
    <w:p w14:paraId="50618FF0" w14:textId="77777777" w:rsidR="008F2976" w:rsidRDefault="00CE3D49">
      <w:pPr>
        <w:spacing w:line="600" w:lineRule="auto"/>
        <w:ind w:firstLine="72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14:paraId="50618FF1" w14:textId="77777777" w:rsidR="008F2976" w:rsidRDefault="00CE3D49">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Με τη συναίνεση του Σώματος και ώρα 21.05΄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την προσεχή Πέμπτη 23 Νοεμβρίου 2017 και ώρα 9.30΄</w:t>
      </w:r>
      <w:r>
        <w:rPr>
          <w:rFonts w:eastAsia="Times New Roman" w:cs="Times New Roman"/>
          <w:szCs w:val="24"/>
        </w:rPr>
        <w:t>,</w:t>
      </w:r>
      <w:r>
        <w:rPr>
          <w:rFonts w:eastAsia="Times New Roman" w:cs="Times New Roman"/>
          <w:szCs w:val="24"/>
        </w:rPr>
        <w:t xml:space="preserve"> με αντικείμενο εργασιών του Σώματος</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 </w:t>
      </w:r>
      <w:r>
        <w:rPr>
          <w:rFonts w:eastAsia="Times New Roman" w:cs="Times New Roman"/>
          <w:szCs w:val="24"/>
        </w:rPr>
        <w:t>κοινοβουλευτικό έλεγχο</w:t>
      </w:r>
      <w:r>
        <w:rPr>
          <w:rFonts w:eastAsia="Times New Roman" w:cs="Times New Roman"/>
          <w:szCs w:val="24"/>
        </w:rPr>
        <w:t>,</w:t>
      </w:r>
      <w:r>
        <w:rPr>
          <w:rFonts w:eastAsia="Times New Roman" w:cs="Times New Roman"/>
          <w:szCs w:val="24"/>
        </w:rPr>
        <w:t xml:space="preserve"> συζήτηση επικαίρων ερωτήσεων </w:t>
      </w:r>
      <w:r>
        <w:rPr>
          <w:rFonts w:eastAsia="Times New Roman" w:cs="Times New Roman"/>
          <w:szCs w:val="24"/>
        </w:rPr>
        <w:t>και στη συνέχεια</w:t>
      </w:r>
      <w:r>
        <w:rPr>
          <w:rFonts w:eastAsia="Times New Roman" w:cs="Times New Roman"/>
          <w:szCs w:val="24"/>
        </w:rPr>
        <w:t xml:space="preserve"> </w:t>
      </w:r>
      <w:r>
        <w:rPr>
          <w:rFonts w:eastAsia="Times New Roman" w:cs="Times New Roman"/>
          <w:szCs w:val="24"/>
        </w:rPr>
        <w:t xml:space="preserve">συζήτηση </w:t>
      </w:r>
      <w:r>
        <w:rPr>
          <w:rFonts w:eastAsia="Times New Roman" w:cs="Times New Roman"/>
          <w:szCs w:val="24"/>
        </w:rPr>
        <w:t>της υπ’ αριθμόν 9</w:t>
      </w:r>
      <w:r>
        <w:rPr>
          <w:rFonts w:eastAsia="Times New Roman" w:cs="Times New Roman"/>
          <w:szCs w:val="24"/>
        </w:rPr>
        <w:t>/7/8-</w:t>
      </w:r>
      <w:r>
        <w:rPr>
          <w:rFonts w:eastAsia="Times New Roman" w:cs="Times New Roman"/>
          <w:szCs w:val="24"/>
        </w:rPr>
        <w:lastRenderedPageBreak/>
        <w:t xml:space="preserve">11-2017 </w:t>
      </w:r>
      <w:r>
        <w:rPr>
          <w:rFonts w:eastAsia="Times New Roman" w:cs="Times New Roman"/>
          <w:szCs w:val="24"/>
        </w:rPr>
        <w:t xml:space="preserve">επίκαιρης επερώτησης </w:t>
      </w:r>
      <w:r>
        <w:rPr>
          <w:rFonts w:eastAsia="Times New Roman" w:cs="Times New Roman"/>
          <w:szCs w:val="24"/>
        </w:rPr>
        <w:t>και</w:t>
      </w:r>
      <w:r>
        <w:rPr>
          <w:rFonts w:eastAsia="Times New Roman" w:cs="Times New Roman"/>
          <w:szCs w:val="24"/>
        </w:rPr>
        <w:t xml:space="preserve"> β) νομοθετική εργασία, σύμφωνα με τη συμπληρωματική ημερήσια διάταξη που έχει διανεμηθεί. </w:t>
      </w:r>
    </w:p>
    <w:p w14:paraId="50618FF2" w14:textId="77777777" w:rsidR="008F2976" w:rsidRDefault="00CE3D49">
      <w:pPr>
        <w:spacing w:line="600" w:lineRule="auto"/>
        <w:jc w:val="both"/>
        <w:rPr>
          <w:rFonts w:eastAsia="Times New Roman" w:cs="Times New Roman"/>
          <w:szCs w:val="24"/>
          <w:lang w:val="en-GB"/>
        </w:rPr>
      </w:pPr>
      <w:r>
        <w:rPr>
          <w:rFonts w:eastAsia="Times New Roman" w:cs="Times New Roman"/>
          <w:b/>
          <w:bCs/>
          <w:szCs w:val="24"/>
        </w:rPr>
        <w:t>Ο ΠΡΟΕΔΡΟΣ                                                                           ΟΙ ΓΡΑΜΜΑΤΕΙΣ</w:t>
      </w:r>
      <w:r>
        <w:rPr>
          <w:rFonts w:eastAsia="Times New Roman" w:cs="Times New Roman"/>
          <w:szCs w:val="24"/>
        </w:rPr>
        <w:t xml:space="preserve">  </w:t>
      </w:r>
    </w:p>
    <w:sectPr w:rsidR="008F2976">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cumentProtection w:edit="trackedChanges" w:enforcement="1" w:cryptProviderType="rsaFull" w:cryptAlgorithmClass="hash" w:cryptAlgorithmType="typeAny" w:cryptAlgorithmSid="4" w:cryptSpinCount="50000" w:hash="7UdXMxTxyESDXGeWQasLGjap3Gs=" w:salt="MWO7eK4nOjtUUvbmQ0xar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976"/>
    <w:rsid w:val="008F2976"/>
    <w:rsid w:val="00C6041D"/>
    <w:rsid w:val="00CE3D4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18DF4"/>
  <w15:docId w15:val="{183F56BE-5A26-4B26-83CB-C02F429A8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0A300D"/>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0A300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546</MetadataID>
    <Session xmlns="641f345b-441b-4b81-9152-adc2e73ba5e1">Γ´</Session>
    <Date xmlns="641f345b-441b-4b81-9152-adc2e73ba5e1">2017-11-20T22:00:00+00:00</Date>
    <Status xmlns="641f345b-441b-4b81-9152-adc2e73ba5e1">
      <Url>http://srv-sp1/praktika/Lists/Incoming_Metadata/EditForm.aspx?ID=546&amp;Source=/praktika/Recordings_Library/Forms/AllItems.aspx</Url>
      <Description>Δημοσιεύτηκε</Description>
    </Status>
    <Meeting xmlns="641f345b-441b-4b81-9152-adc2e73ba5e1">ΛΒ´</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9B25EF6-736D-482E-8764-F29CAE08C2AA}">
  <ds:schemaRefs>
    <ds:schemaRef ds:uri="http://purl.org/dc/dcmitype/"/>
    <ds:schemaRef ds:uri="http://schemas.microsoft.com/office/infopath/2007/PartnerControls"/>
    <ds:schemaRef ds:uri="641f345b-441b-4b81-9152-adc2e73ba5e1"/>
    <ds:schemaRef ds:uri="http://purl.org/dc/terms/"/>
    <ds:schemaRef ds:uri="http://purl.org/dc/elements/1.1/"/>
    <ds:schemaRef ds:uri="http://schemas.microsoft.com/office/2006/metadata/properties"/>
    <ds:schemaRef ds:uri="http://schemas.microsoft.com/office/2006/documentManagement/types"/>
    <ds:schemaRef ds:uri="http://www.w3.org/XML/1998/namespace"/>
    <ds:schemaRef ds:uri="http://schemas.openxmlformats.org/package/2006/metadata/core-properties"/>
  </ds:schemaRefs>
</ds:datastoreItem>
</file>

<file path=customXml/itemProps2.xml><?xml version="1.0" encoding="utf-8"?>
<ds:datastoreItem xmlns:ds="http://schemas.openxmlformats.org/officeDocument/2006/customXml" ds:itemID="{412A8621-49DB-4906-9649-1FFD4FC57C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D8D4CCE-D4E9-40A1-B656-BDB73D36B3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117</Pages>
  <Words>21306</Words>
  <Characters>115055</Characters>
  <Application>Microsoft Office Word</Application>
  <DocSecurity>0</DocSecurity>
  <Lines>958</Lines>
  <Paragraphs>272</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136089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2017-11-30T08:39:00Z</dcterms:created>
  <dcterms:modified xsi:type="dcterms:W3CDTF">2017-11-30T08:39:00Z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