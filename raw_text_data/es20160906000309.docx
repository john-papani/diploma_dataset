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2EA04" w14:textId="77777777" w:rsidR="007912F4" w:rsidRPr="007912F4" w:rsidRDefault="007912F4" w:rsidP="007912F4">
      <w:pPr>
        <w:spacing w:after="0" w:line="360" w:lineRule="auto"/>
        <w:rPr>
          <w:ins w:id="0" w:author="Φλούδα Χριστίνα" w:date="2016-09-12T10:28:00Z"/>
          <w:rFonts w:eastAsia="Times New Roman"/>
          <w:szCs w:val="24"/>
          <w:lang w:eastAsia="en-US"/>
        </w:rPr>
      </w:pPr>
      <w:ins w:id="1" w:author="Φλούδα Χριστίνα" w:date="2016-09-12T10:28:00Z">
        <w:r w:rsidRPr="007912F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718A074" w14:textId="77777777" w:rsidR="007912F4" w:rsidRPr="007912F4" w:rsidRDefault="007912F4" w:rsidP="007912F4">
      <w:pPr>
        <w:spacing w:after="0" w:line="360" w:lineRule="auto"/>
        <w:rPr>
          <w:ins w:id="2" w:author="Φλούδα Χριστίνα" w:date="2016-09-12T10:28:00Z"/>
          <w:rFonts w:eastAsia="Times New Roman"/>
          <w:szCs w:val="24"/>
          <w:lang w:eastAsia="en-US"/>
        </w:rPr>
      </w:pPr>
    </w:p>
    <w:p w14:paraId="26D04581" w14:textId="77777777" w:rsidR="007912F4" w:rsidRPr="007912F4" w:rsidRDefault="007912F4" w:rsidP="007912F4">
      <w:pPr>
        <w:spacing w:after="0" w:line="360" w:lineRule="auto"/>
        <w:rPr>
          <w:ins w:id="3" w:author="Φλούδα Χριστίνα" w:date="2016-09-12T10:28:00Z"/>
          <w:rFonts w:eastAsia="Times New Roman"/>
          <w:szCs w:val="24"/>
          <w:lang w:eastAsia="en-US"/>
        </w:rPr>
      </w:pPr>
      <w:ins w:id="4" w:author="Φλούδα Χριστίνα" w:date="2016-09-12T10:28:00Z">
        <w:r w:rsidRPr="007912F4">
          <w:rPr>
            <w:rFonts w:eastAsia="Times New Roman"/>
            <w:szCs w:val="24"/>
            <w:lang w:eastAsia="en-US"/>
          </w:rPr>
          <w:t>ΠΙΝΑΚΑΣ ΠΕΡΙΕΧΟΜΕΝΩΝ</w:t>
        </w:r>
      </w:ins>
    </w:p>
    <w:p w14:paraId="1F0724A8" w14:textId="77777777" w:rsidR="007912F4" w:rsidRPr="007912F4" w:rsidRDefault="007912F4" w:rsidP="007912F4">
      <w:pPr>
        <w:spacing w:after="0" w:line="360" w:lineRule="auto"/>
        <w:rPr>
          <w:ins w:id="5" w:author="Φλούδα Χριστίνα" w:date="2016-09-12T10:28:00Z"/>
          <w:rFonts w:eastAsia="Times New Roman"/>
          <w:szCs w:val="24"/>
          <w:lang w:eastAsia="en-US"/>
        </w:rPr>
      </w:pPr>
      <w:ins w:id="6" w:author="Φλούδα Χριστίνα" w:date="2016-09-12T10:28:00Z">
        <w:r w:rsidRPr="007912F4">
          <w:rPr>
            <w:rFonts w:eastAsia="Times New Roman"/>
            <w:szCs w:val="24"/>
            <w:lang w:eastAsia="en-US"/>
          </w:rPr>
          <w:t xml:space="preserve">ΙΖ΄ ΠΕΡΙΟΔΟΣ </w:t>
        </w:r>
      </w:ins>
    </w:p>
    <w:p w14:paraId="7015FCBF" w14:textId="77777777" w:rsidR="007912F4" w:rsidRPr="007912F4" w:rsidRDefault="007912F4" w:rsidP="007912F4">
      <w:pPr>
        <w:spacing w:after="0" w:line="360" w:lineRule="auto"/>
        <w:rPr>
          <w:ins w:id="7" w:author="Φλούδα Χριστίνα" w:date="2016-09-12T10:28:00Z"/>
          <w:rFonts w:eastAsia="Times New Roman"/>
          <w:szCs w:val="24"/>
          <w:lang w:eastAsia="en-US"/>
        </w:rPr>
      </w:pPr>
      <w:ins w:id="8" w:author="Φλούδα Χριστίνα" w:date="2016-09-12T10:28:00Z">
        <w:r w:rsidRPr="007912F4">
          <w:rPr>
            <w:rFonts w:eastAsia="Times New Roman"/>
            <w:szCs w:val="24"/>
            <w:lang w:eastAsia="en-US"/>
          </w:rPr>
          <w:t>ΠΡΟΕΔΡΕΥΟΜΕΝΗΣ ΚΟΙΝΟΒΟΥΛΕΥΤΙΚΗΣ ΔΗΜΟΚΡΑΤΙΑΣ</w:t>
        </w:r>
      </w:ins>
    </w:p>
    <w:p w14:paraId="168E22AD" w14:textId="77777777" w:rsidR="007912F4" w:rsidRPr="007912F4" w:rsidRDefault="007912F4" w:rsidP="007912F4">
      <w:pPr>
        <w:spacing w:after="0" w:line="360" w:lineRule="auto"/>
        <w:rPr>
          <w:ins w:id="9" w:author="Φλούδα Χριστίνα" w:date="2016-09-12T10:28:00Z"/>
          <w:rFonts w:eastAsia="Times New Roman"/>
          <w:szCs w:val="24"/>
          <w:lang w:eastAsia="en-US"/>
        </w:rPr>
      </w:pPr>
      <w:ins w:id="10" w:author="Φλούδα Χριστίνα" w:date="2016-09-12T10:28:00Z">
        <w:r w:rsidRPr="007912F4">
          <w:rPr>
            <w:rFonts w:eastAsia="Times New Roman"/>
            <w:szCs w:val="24"/>
            <w:lang w:eastAsia="en-US"/>
          </w:rPr>
          <w:t>ΣΥΝΟΔΟΣ Α΄</w:t>
        </w:r>
      </w:ins>
    </w:p>
    <w:p w14:paraId="65D500EA" w14:textId="77777777" w:rsidR="007912F4" w:rsidRPr="007912F4" w:rsidRDefault="007912F4" w:rsidP="007912F4">
      <w:pPr>
        <w:spacing w:after="0" w:line="360" w:lineRule="auto"/>
        <w:rPr>
          <w:ins w:id="11" w:author="Φλούδα Χριστίνα" w:date="2016-09-12T10:28:00Z"/>
          <w:rFonts w:eastAsia="Times New Roman"/>
          <w:szCs w:val="24"/>
          <w:lang w:eastAsia="en-US"/>
        </w:rPr>
      </w:pPr>
    </w:p>
    <w:p w14:paraId="37910872" w14:textId="77777777" w:rsidR="007912F4" w:rsidRPr="007912F4" w:rsidRDefault="007912F4" w:rsidP="007912F4">
      <w:pPr>
        <w:spacing w:after="0" w:line="360" w:lineRule="auto"/>
        <w:rPr>
          <w:ins w:id="12" w:author="Φλούδα Χριστίνα" w:date="2016-09-12T10:28:00Z"/>
          <w:rFonts w:eastAsia="Times New Roman"/>
          <w:szCs w:val="24"/>
          <w:lang w:eastAsia="en-US"/>
        </w:rPr>
      </w:pPr>
      <w:ins w:id="13" w:author="Φλούδα Χριστίνα" w:date="2016-09-12T10:28:00Z">
        <w:r w:rsidRPr="007912F4">
          <w:rPr>
            <w:rFonts w:eastAsia="Times New Roman"/>
            <w:szCs w:val="24"/>
            <w:lang w:eastAsia="en-US"/>
          </w:rPr>
          <w:t>ΣΥΝΕΔΡΙΑΣΗ ΡΠΔ΄</w:t>
        </w:r>
      </w:ins>
    </w:p>
    <w:p w14:paraId="51FDC56B" w14:textId="77777777" w:rsidR="007912F4" w:rsidRPr="007912F4" w:rsidRDefault="007912F4" w:rsidP="007912F4">
      <w:pPr>
        <w:spacing w:after="0" w:line="360" w:lineRule="auto"/>
        <w:rPr>
          <w:ins w:id="14" w:author="Φλούδα Χριστίνα" w:date="2016-09-12T10:28:00Z"/>
          <w:rFonts w:eastAsia="Times New Roman"/>
          <w:szCs w:val="24"/>
          <w:lang w:eastAsia="en-US"/>
        </w:rPr>
      </w:pPr>
      <w:ins w:id="15" w:author="Φλούδα Χριστίνα" w:date="2016-09-12T10:28:00Z">
        <w:r w:rsidRPr="007912F4">
          <w:rPr>
            <w:rFonts w:eastAsia="Times New Roman"/>
            <w:szCs w:val="24"/>
            <w:lang w:eastAsia="en-US"/>
          </w:rPr>
          <w:t>Τρίτη  6 Σεπτεμβρίου 2016</w:t>
        </w:r>
      </w:ins>
    </w:p>
    <w:p w14:paraId="0F8B8911" w14:textId="77777777" w:rsidR="007912F4" w:rsidRPr="007912F4" w:rsidRDefault="007912F4" w:rsidP="007912F4">
      <w:pPr>
        <w:spacing w:after="0" w:line="360" w:lineRule="auto"/>
        <w:rPr>
          <w:ins w:id="16" w:author="Φλούδα Χριστίνα" w:date="2016-09-12T10:28:00Z"/>
          <w:rFonts w:eastAsia="Times New Roman"/>
          <w:szCs w:val="24"/>
          <w:lang w:eastAsia="en-US"/>
        </w:rPr>
      </w:pPr>
    </w:p>
    <w:p w14:paraId="771619EE" w14:textId="77777777" w:rsidR="007912F4" w:rsidRPr="007912F4" w:rsidRDefault="007912F4" w:rsidP="007912F4">
      <w:pPr>
        <w:spacing w:after="0" w:line="360" w:lineRule="auto"/>
        <w:rPr>
          <w:ins w:id="17" w:author="Φλούδα Χριστίνα" w:date="2016-09-12T10:28:00Z"/>
          <w:rFonts w:eastAsia="Times New Roman"/>
          <w:szCs w:val="24"/>
          <w:lang w:eastAsia="en-US"/>
        </w:rPr>
      </w:pPr>
      <w:ins w:id="18" w:author="Φλούδα Χριστίνα" w:date="2016-09-12T10:28:00Z">
        <w:r w:rsidRPr="007912F4">
          <w:rPr>
            <w:rFonts w:eastAsia="Times New Roman"/>
            <w:szCs w:val="24"/>
            <w:lang w:eastAsia="en-US"/>
          </w:rPr>
          <w:t>ΘΕΜΑΤΑ</w:t>
        </w:r>
      </w:ins>
    </w:p>
    <w:p w14:paraId="25EDA79D" w14:textId="77777777" w:rsidR="007912F4" w:rsidRPr="007912F4" w:rsidRDefault="007912F4" w:rsidP="007912F4">
      <w:pPr>
        <w:spacing w:after="0" w:line="360" w:lineRule="auto"/>
        <w:rPr>
          <w:ins w:id="19" w:author="Φλούδα Χριστίνα" w:date="2016-09-12T10:28:00Z"/>
          <w:rFonts w:eastAsia="Times New Roman"/>
          <w:szCs w:val="24"/>
          <w:lang w:eastAsia="en-US"/>
        </w:rPr>
      </w:pPr>
      <w:ins w:id="20" w:author="Φλούδα Χριστίνα" w:date="2016-09-12T10:28:00Z">
        <w:r w:rsidRPr="007912F4">
          <w:rPr>
            <w:rFonts w:eastAsia="Times New Roman"/>
            <w:szCs w:val="24"/>
            <w:lang w:eastAsia="en-US"/>
          </w:rPr>
          <w:t xml:space="preserve"> </w:t>
        </w:r>
        <w:r w:rsidRPr="007912F4">
          <w:rPr>
            <w:rFonts w:eastAsia="Times New Roman"/>
            <w:szCs w:val="24"/>
            <w:lang w:eastAsia="en-US"/>
          </w:rPr>
          <w:br/>
          <w:t xml:space="preserve">Α. ΕΙΔΙΚΑ ΘΕΜΑΤΑ </w:t>
        </w:r>
        <w:r w:rsidRPr="007912F4">
          <w:rPr>
            <w:rFonts w:eastAsia="Times New Roman"/>
            <w:szCs w:val="24"/>
            <w:lang w:eastAsia="en-US"/>
          </w:rPr>
          <w:br/>
          <w:t xml:space="preserve">1. Επικύρωση Πρακτικών, σελ. </w:t>
        </w:r>
        <w:r w:rsidRPr="007912F4">
          <w:rPr>
            <w:rFonts w:eastAsia="Times New Roman"/>
            <w:szCs w:val="24"/>
            <w:lang w:eastAsia="en-US"/>
          </w:rPr>
          <w:br/>
          <w:t xml:space="preserve">2. Επί διαδικαστικού θέματος, σελ. </w:t>
        </w:r>
        <w:r w:rsidRPr="007912F4">
          <w:rPr>
            <w:rFonts w:eastAsia="Times New Roman"/>
            <w:szCs w:val="24"/>
            <w:lang w:eastAsia="en-US"/>
          </w:rPr>
          <w:br/>
          <w:t xml:space="preserve"> </w:t>
        </w:r>
        <w:r w:rsidRPr="007912F4">
          <w:rPr>
            <w:rFonts w:eastAsia="Times New Roman"/>
            <w:szCs w:val="24"/>
            <w:lang w:eastAsia="en-US"/>
          </w:rPr>
          <w:br/>
          <w:t xml:space="preserve">Β. ΝΟΜΟΘΕΤΙΚΗ ΕΡΓΑΣΙΑ </w:t>
        </w:r>
        <w:r w:rsidRPr="007912F4">
          <w:rPr>
            <w:rFonts w:eastAsia="Times New Roman"/>
            <w:szCs w:val="24"/>
            <w:lang w:eastAsia="en-US"/>
          </w:rPr>
          <w:br/>
          <w:t xml:space="preserve">1. Συζήτηση και ψήφιση επί της αρχής, των άρθρων και του συνόλου του σχεδίου νόμου του Υπουργείου Περιβάλλοντος και Ενέργειας: «Κύρωση της Συμφωνίας μεταξύ της Ευρωπαϊκής  Ένωσης και των κρατών-μελών της, αφενός, και της Ισλανδίας, αφετέρου, σχετικά με τη συμμετοχή της Ισλανδίας στην από κοινού ανταπόκριση στις υποχρεώσεις που έχουν αναλάβει η Ευρωπαϊκή  Ένωση, τα κράτη-μέλη της και η Ισλανδία στη δεύτερη περίοδο δέσμευσης, σύμφωνα με την τροποποίηση της </w:t>
        </w:r>
        <w:proofErr w:type="spellStart"/>
        <w:r w:rsidRPr="007912F4">
          <w:rPr>
            <w:rFonts w:eastAsia="Times New Roman"/>
            <w:szCs w:val="24"/>
            <w:lang w:eastAsia="en-US"/>
          </w:rPr>
          <w:t>Ντόχα</w:t>
        </w:r>
        <w:proofErr w:type="spellEnd"/>
        <w:r w:rsidRPr="007912F4">
          <w:rPr>
            <w:rFonts w:eastAsia="Times New Roman"/>
            <w:szCs w:val="24"/>
            <w:lang w:eastAsia="en-US"/>
          </w:rPr>
          <w:t xml:space="preserve"> στο πρωτόκολλο του Κιότο, που κυρώθηκε με τον ν. 4345/2015 (Α'148), στη σύμβαση - πλαίσιο των Ηνωμένων Εθνών για την κλιματική αλλαγή που έχει κυρωθεί με τον ν. 3017/2002 (Α'117)», σελ. </w:t>
        </w:r>
        <w:r w:rsidRPr="007912F4">
          <w:rPr>
            <w:rFonts w:eastAsia="Times New Roman"/>
            <w:szCs w:val="24"/>
            <w:lang w:eastAsia="en-US"/>
          </w:rPr>
          <w:br/>
          <w:t xml:space="preserve">2. Συζήτηση και ψήφιση επί της αρχής, των άρθρων και του συνόλου του σχεδίου νόμου του Υπουργείου Οικονομίας, Ανάπτυξης και Τουρισμού: «Κύρωση του Μνημονίου Κατανόησης για τη συνεργασία στον τομέα του Τουρισμού μεταξύ του Υπουργείου Τουρισμού της Ελληνικής Δημοκρατίας και της Σαουδαραβικής Επιτροπής Τουρισμού και Αρχαιοτήτων του Βασιλείου της Σαουδικής Αραβίας», σελ. </w:t>
        </w:r>
        <w:r w:rsidRPr="007912F4">
          <w:rPr>
            <w:rFonts w:eastAsia="Times New Roman"/>
            <w:szCs w:val="24"/>
            <w:lang w:eastAsia="en-US"/>
          </w:rPr>
          <w:br/>
          <w:t>3. Κατάθεση Εκθέσεως Διαρκούς Επιτροπής:</w:t>
        </w:r>
      </w:ins>
    </w:p>
    <w:p w14:paraId="2943F818" w14:textId="77777777" w:rsidR="007912F4" w:rsidRPr="007912F4" w:rsidRDefault="007912F4" w:rsidP="007912F4">
      <w:pPr>
        <w:spacing w:after="0" w:line="360" w:lineRule="auto"/>
        <w:rPr>
          <w:ins w:id="21" w:author="Φλούδα Χριστίνα" w:date="2016-09-12T10:28:00Z"/>
          <w:rFonts w:eastAsia="Times New Roman"/>
          <w:szCs w:val="24"/>
          <w:lang w:eastAsia="en-US"/>
        </w:rPr>
      </w:pPr>
      <w:ins w:id="22" w:author="Φλούδα Χριστίνα" w:date="2016-09-12T10:28:00Z">
        <w:r w:rsidRPr="007912F4">
          <w:rPr>
            <w:rFonts w:eastAsia="Times New Roman"/>
            <w:szCs w:val="24"/>
            <w:lang w:eastAsia="en-US"/>
          </w:rPr>
          <w:t>Η Διαρκής Επιτροπή Κοινωνικών Υποθέσεων καταθέτει την έκθεσή της στο σχέδιο νόμου του Υπουργείου Υγείας: «Προσαρμογή της ελληνικής νομοθεσίας προς την Οδηγία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 (</w:t>
        </w:r>
        <w:proofErr w:type="spellStart"/>
        <w:r w:rsidRPr="007912F4">
          <w:rPr>
            <w:rFonts w:eastAsia="Times New Roman"/>
            <w:szCs w:val="24"/>
            <w:lang w:eastAsia="en-US"/>
          </w:rPr>
          <w:t>αριθμ</w:t>
        </w:r>
        <w:proofErr w:type="spellEnd"/>
        <w:r w:rsidRPr="007912F4">
          <w:rPr>
            <w:rFonts w:eastAsia="Times New Roman"/>
            <w:szCs w:val="24"/>
            <w:lang w:eastAsia="en-US"/>
          </w:rPr>
          <w:t xml:space="preserve">. L 127/1 της 29.4.2014), όπως το Παράρτημα ΙΙ της Οδηγίας αυτής τροποποιήθηκε με την κατ’ εξουσιοδότηση </w:t>
        </w:r>
        <w:proofErr w:type="spellStart"/>
        <w:r w:rsidRPr="007912F4">
          <w:rPr>
            <w:rFonts w:eastAsia="Times New Roman"/>
            <w:szCs w:val="24"/>
            <w:lang w:eastAsia="en-US"/>
          </w:rPr>
          <w:t>εκδοθείσα</w:t>
        </w:r>
        <w:proofErr w:type="spellEnd"/>
        <w:r w:rsidRPr="007912F4">
          <w:rPr>
            <w:rFonts w:eastAsia="Times New Roman"/>
            <w:szCs w:val="24"/>
            <w:lang w:eastAsia="en-US"/>
          </w:rPr>
          <w:t xml:space="preserve"> Οδηγία 2014/109/ΕΕ της Επιτροπής της 10ης Οκτωβρίου 2014 για την τροποποίηση του Παραρτήματος ΙΙ της Οδηγίας 2014/40/ΕΕ του Ευρωπαϊκού Κοινοβουλίου και του Συμβουλίου με τη θέσπιση της βιβλιοθήκης των εικονογραφικών προειδοποιήσεων που πρέπει να χρησιμοποιούνται για τα προϊόντα καπνού, καθώς και άλλες συναφείς διατάξεις», σελ. </w:t>
        </w:r>
        <w:r w:rsidRPr="007912F4">
          <w:rPr>
            <w:rFonts w:eastAsia="Times New Roman"/>
            <w:szCs w:val="24"/>
            <w:lang w:eastAsia="en-US"/>
          </w:rPr>
          <w:br/>
          <w:t>4. Κατάθεση σχεδίου νόμου:</w:t>
        </w:r>
      </w:ins>
    </w:p>
    <w:p w14:paraId="2F918431" w14:textId="77777777" w:rsidR="007912F4" w:rsidRPr="007912F4" w:rsidRDefault="007912F4" w:rsidP="007912F4">
      <w:pPr>
        <w:spacing w:after="0" w:line="360" w:lineRule="auto"/>
        <w:rPr>
          <w:ins w:id="23" w:author="Φλούδα Χριστίνα" w:date="2016-09-12T10:28:00Z"/>
          <w:rFonts w:eastAsia="Times New Roman"/>
          <w:szCs w:val="24"/>
          <w:lang w:eastAsia="en-US"/>
        </w:rPr>
      </w:pPr>
      <w:ins w:id="24" w:author="Φλούδα Χριστίνα" w:date="2016-09-12T10:28:00Z">
        <w:r w:rsidRPr="007912F4">
          <w:rPr>
            <w:rFonts w:eastAsia="Times New Roman"/>
            <w:szCs w:val="24"/>
            <w:lang w:eastAsia="en-US"/>
          </w:rPr>
          <w:t xml:space="preserve">Οι Υπουργοί Περιβάλλοντος και Ενέργειας, Εσωτερικών και Διοικητικής Ανασυγκρότησης, Δικαιοσύνης Διαφάνειας και Ανθρωπίνων Δικαιωμάτων καθώς και οι Αναπληρωτές Υπουργοί Εσωτερικών και Διοικητικής Ανασυγκρότησης, Οικονομικών και Περιβάλλοντος και Ενέργειας κατέθεσαν σήμερα, 6-9-2016, σχέδιο νόμου: «Δασικές Συνεταιριστικές Οργανώσεις και άλλες διατάξεις», σελ. </w:t>
        </w:r>
        <w:r w:rsidRPr="007912F4">
          <w:rPr>
            <w:rFonts w:eastAsia="Times New Roman"/>
            <w:szCs w:val="24"/>
            <w:lang w:eastAsia="en-US"/>
          </w:rPr>
          <w:br/>
        </w:r>
      </w:ins>
    </w:p>
    <w:p w14:paraId="7C890C9C" w14:textId="77777777" w:rsidR="007912F4" w:rsidRPr="007912F4" w:rsidRDefault="007912F4" w:rsidP="007912F4">
      <w:pPr>
        <w:spacing w:after="0" w:line="360" w:lineRule="auto"/>
        <w:rPr>
          <w:ins w:id="25" w:author="Φλούδα Χριστίνα" w:date="2016-09-12T10:28:00Z"/>
          <w:rFonts w:eastAsia="Times New Roman"/>
          <w:szCs w:val="24"/>
          <w:lang w:eastAsia="en-US"/>
        </w:rPr>
      </w:pPr>
    </w:p>
    <w:p w14:paraId="30B5C172" w14:textId="77777777" w:rsidR="007912F4" w:rsidRPr="007912F4" w:rsidRDefault="007912F4" w:rsidP="007912F4">
      <w:pPr>
        <w:spacing w:after="0" w:line="360" w:lineRule="auto"/>
        <w:rPr>
          <w:ins w:id="26" w:author="Φλούδα Χριστίνα" w:date="2016-09-12T10:28:00Z"/>
          <w:rFonts w:eastAsia="Times New Roman"/>
          <w:szCs w:val="24"/>
          <w:lang w:eastAsia="en-US"/>
        </w:rPr>
      </w:pPr>
      <w:ins w:id="27" w:author="Φλούδα Χριστίνα" w:date="2016-09-12T10:28:00Z">
        <w:r w:rsidRPr="007912F4">
          <w:rPr>
            <w:rFonts w:eastAsia="Times New Roman"/>
            <w:szCs w:val="24"/>
            <w:lang w:eastAsia="en-US"/>
          </w:rPr>
          <w:t>ΠΡΟΕΔΡΕΥΩΝ</w:t>
        </w:r>
      </w:ins>
    </w:p>
    <w:p w14:paraId="47CB0728" w14:textId="77777777" w:rsidR="007912F4" w:rsidRPr="007912F4" w:rsidRDefault="007912F4" w:rsidP="007912F4">
      <w:pPr>
        <w:spacing w:after="0" w:line="360" w:lineRule="auto"/>
        <w:rPr>
          <w:ins w:id="28" w:author="Φλούδα Χριστίνα" w:date="2016-09-12T10:28:00Z"/>
          <w:rFonts w:eastAsia="Times New Roman"/>
          <w:szCs w:val="24"/>
          <w:lang w:eastAsia="en-US"/>
        </w:rPr>
      </w:pPr>
    </w:p>
    <w:p w14:paraId="52DE7414" w14:textId="77777777" w:rsidR="007912F4" w:rsidRPr="007912F4" w:rsidRDefault="007912F4" w:rsidP="007912F4">
      <w:pPr>
        <w:spacing w:after="0" w:line="360" w:lineRule="auto"/>
        <w:rPr>
          <w:ins w:id="29" w:author="Φλούδα Χριστίνα" w:date="2016-09-12T10:28:00Z"/>
          <w:rFonts w:eastAsia="Times New Roman"/>
          <w:szCs w:val="24"/>
          <w:lang w:eastAsia="en-US"/>
        </w:rPr>
      </w:pPr>
      <w:ins w:id="30" w:author="Φλούδα Χριστίνα" w:date="2016-09-12T10:28:00Z">
        <w:r w:rsidRPr="007912F4">
          <w:rPr>
            <w:rFonts w:eastAsia="Times New Roman"/>
            <w:szCs w:val="24"/>
            <w:lang w:eastAsia="en-US"/>
          </w:rPr>
          <w:t>ΒΑΡΕΜΕΝΟΣ Γ. , σελ.</w:t>
        </w:r>
        <w:r w:rsidRPr="007912F4">
          <w:rPr>
            <w:rFonts w:eastAsia="Times New Roman"/>
            <w:szCs w:val="24"/>
            <w:lang w:eastAsia="en-US"/>
          </w:rPr>
          <w:br/>
        </w:r>
      </w:ins>
    </w:p>
    <w:p w14:paraId="3B180858" w14:textId="77777777" w:rsidR="007912F4" w:rsidRPr="007912F4" w:rsidRDefault="007912F4" w:rsidP="007912F4">
      <w:pPr>
        <w:spacing w:after="0" w:line="360" w:lineRule="auto"/>
        <w:rPr>
          <w:ins w:id="31" w:author="Φλούδα Χριστίνα" w:date="2016-09-12T10:28:00Z"/>
          <w:rFonts w:eastAsia="Times New Roman"/>
          <w:szCs w:val="24"/>
          <w:lang w:eastAsia="en-US"/>
        </w:rPr>
      </w:pPr>
    </w:p>
    <w:p w14:paraId="2404F315" w14:textId="77777777" w:rsidR="007912F4" w:rsidRPr="007912F4" w:rsidRDefault="007912F4" w:rsidP="007912F4">
      <w:pPr>
        <w:spacing w:after="0" w:line="360" w:lineRule="auto"/>
        <w:rPr>
          <w:ins w:id="32" w:author="Φλούδα Χριστίνα" w:date="2016-09-12T10:28:00Z"/>
          <w:rFonts w:eastAsia="Times New Roman"/>
          <w:szCs w:val="24"/>
          <w:lang w:eastAsia="en-US"/>
        </w:rPr>
      </w:pPr>
      <w:ins w:id="33" w:author="Φλούδα Χριστίνα" w:date="2016-09-12T10:28:00Z">
        <w:r w:rsidRPr="007912F4">
          <w:rPr>
            <w:rFonts w:eastAsia="Times New Roman"/>
            <w:szCs w:val="24"/>
            <w:lang w:eastAsia="en-US"/>
          </w:rPr>
          <w:t>ΟΜΙΛΗΤΕΣ</w:t>
        </w:r>
      </w:ins>
    </w:p>
    <w:p w14:paraId="3B7B0385" w14:textId="6CEE41AC" w:rsidR="007912F4" w:rsidRDefault="007912F4" w:rsidP="007912F4">
      <w:pPr>
        <w:spacing w:line="600" w:lineRule="auto"/>
        <w:ind w:firstLine="720"/>
        <w:jc w:val="both"/>
        <w:rPr>
          <w:ins w:id="34" w:author="Φλούδα Χριστίνα" w:date="2016-09-12T10:28:00Z"/>
          <w:rFonts w:eastAsia="Times New Roman"/>
          <w:sz w:val="22"/>
          <w:szCs w:val="22"/>
        </w:rPr>
        <w:pPrChange w:id="35" w:author="Φλούδα Χριστίνα" w:date="2016-09-12T10:28:00Z">
          <w:pPr>
            <w:spacing w:line="600" w:lineRule="auto"/>
            <w:ind w:firstLine="720"/>
            <w:jc w:val="center"/>
          </w:pPr>
        </w:pPrChange>
      </w:pPr>
      <w:ins w:id="36" w:author="Φλούδα Χριστίνα" w:date="2016-09-12T10:28:00Z">
        <w:r w:rsidRPr="007912F4">
          <w:rPr>
            <w:rFonts w:eastAsia="Times New Roman"/>
            <w:szCs w:val="24"/>
            <w:lang w:eastAsia="en-US"/>
          </w:rPr>
          <w:br/>
          <w:t>Α. Επί διαδικαστικού θέματος:</w:t>
        </w:r>
        <w:r w:rsidRPr="007912F4">
          <w:rPr>
            <w:rFonts w:eastAsia="Times New Roman"/>
            <w:szCs w:val="24"/>
            <w:lang w:eastAsia="en-US"/>
          </w:rPr>
          <w:br/>
          <w:t>ΒΑΡΕΜΕΝΟΣ Γ. , σελ.</w:t>
        </w:r>
        <w:r w:rsidRPr="007912F4">
          <w:rPr>
            <w:rFonts w:eastAsia="Times New Roman"/>
            <w:szCs w:val="24"/>
            <w:lang w:eastAsia="en-US"/>
          </w:rPr>
          <w:br/>
          <w:t>ΒΡΟΥΤΣΗΣ Ι. , σελ.</w:t>
        </w:r>
        <w:r w:rsidRPr="007912F4">
          <w:rPr>
            <w:rFonts w:eastAsia="Times New Roman"/>
            <w:szCs w:val="24"/>
            <w:lang w:eastAsia="en-US"/>
          </w:rPr>
          <w:br/>
          <w:t>ΚΑΡΡΑΣ Γ. , σελ.</w:t>
        </w:r>
        <w:r w:rsidRPr="007912F4">
          <w:rPr>
            <w:rFonts w:eastAsia="Times New Roman"/>
            <w:szCs w:val="24"/>
            <w:lang w:eastAsia="en-US"/>
          </w:rPr>
          <w:br/>
          <w:t>ΚΟΥΝΤΟΥΡΑ  Έ. , σελ.</w:t>
        </w:r>
        <w:r w:rsidRPr="007912F4">
          <w:rPr>
            <w:rFonts w:eastAsia="Times New Roman"/>
            <w:szCs w:val="24"/>
            <w:lang w:eastAsia="en-US"/>
          </w:rPr>
          <w:br/>
          <w:t>ΛΟΒΕΡΔΟΣ Α. , σελ.</w:t>
        </w:r>
        <w:r w:rsidRPr="007912F4">
          <w:rPr>
            <w:rFonts w:eastAsia="Times New Roman"/>
            <w:szCs w:val="24"/>
            <w:lang w:eastAsia="en-US"/>
          </w:rPr>
          <w:br/>
          <w:t>ΣΑΧΙΝΙΔΗΣ Ι. , σελ.</w:t>
        </w:r>
        <w:r w:rsidRPr="007912F4">
          <w:rPr>
            <w:rFonts w:eastAsia="Times New Roman"/>
            <w:szCs w:val="24"/>
            <w:lang w:eastAsia="en-US"/>
          </w:rPr>
          <w:br/>
        </w:r>
        <w:r w:rsidRPr="007912F4">
          <w:rPr>
            <w:rFonts w:eastAsia="Times New Roman"/>
            <w:szCs w:val="24"/>
            <w:lang w:eastAsia="en-US"/>
          </w:rPr>
          <w:br/>
          <w:t>Β. Επί του σχεδίου νόμου του Υπουργείου Περιβάλλοντος και Ενέργειας:</w:t>
        </w:r>
        <w:r w:rsidRPr="007912F4">
          <w:rPr>
            <w:rFonts w:eastAsia="Times New Roman"/>
            <w:szCs w:val="24"/>
            <w:lang w:eastAsia="en-US"/>
          </w:rPr>
          <w:br/>
          <w:t>ΜΑΝΩΛΑΚΟΥ Δ. , σελ.</w:t>
        </w:r>
        <w:r w:rsidRPr="007912F4">
          <w:rPr>
            <w:rFonts w:eastAsia="Times New Roman"/>
            <w:szCs w:val="24"/>
            <w:lang w:eastAsia="en-US"/>
          </w:rPr>
          <w:br/>
          <w:t>ΠΑΝΑΓΙΩΤΑΡΟΣ Η. , σελ.</w:t>
        </w:r>
        <w:r w:rsidRPr="007912F4">
          <w:rPr>
            <w:rFonts w:eastAsia="Times New Roman"/>
            <w:szCs w:val="24"/>
            <w:lang w:eastAsia="en-US"/>
          </w:rPr>
          <w:br/>
          <w:t>ΤΣΙΡΩΝΗΣ Ι. , σελ.</w:t>
        </w:r>
        <w:r w:rsidRPr="007912F4">
          <w:rPr>
            <w:rFonts w:eastAsia="Times New Roman"/>
            <w:szCs w:val="24"/>
            <w:lang w:eastAsia="en-US"/>
          </w:rPr>
          <w:br/>
        </w:r>
        <w:r w:rsidRPr="007912F4">
          <w:rPr>
            <w:rFonts w:eastAsia="Times New Roman"/>
            <w:szCs w:val="24"/>
            <w:lang w:eastAsia="en-US"/>
          </w:rPr>
          <w:br/>
          <w:t>Γ. Επί του σχεδίου νόμου του Υπουργείου Οικονομίας, Ανάπτυξης και Τουρισμού:</w:t>
        </w:r>
        <w:r w:rsidRPr="007912F4">
          <w:rPr>
            <w:rFonts w:eastAsia="Times New Roman"/>
            <w:szCs w:val="24"/>
            <w:lang w:eastAsia="en-US"/>
          </w:rPr>
          <w:br/>
          <w:t>ΚΑΣΑΠΙΔΗΣ Γ. , σελ.</w:t>
        </w:r>
        <w:r w:rsidRPr="007912F4">
          <w:rPr>
            <w:rFonts w:eastAsia="Times New Roman"/>
            <w:szCs w:val="24"/>
            <w:lang w:eastAsia="en-US"/>
          </w:rPr>
          <w:br/>
          <w:t>ΚΟΥΝΤΟΥΡΑ  Έ. , σελ.</w:t>
        </w:r>
        <w:r w:rsidRPr="007912F4">
          <w:rPr>
            <w:rFonts w:eastAsia="Times New Roman"/>
            <w:szCs w:val="24"/>
            <w:lang w:eastAsia="en-US"/>
          </w:rPr>
          <w:br/>
          <w:t>ΜΑΝΩΛΑΚΟΥ Δ. , σελ.</w:t>
        </w:r>
        <w:r w:rsidRPr="007912F4">
          <w:rPr>
            <w:rFonts w:eastAsia="Times New Roman"/>
            <w:szCs w:val="24"/>
            <w:lang w:eastAsia="en-US"/>
          </w:rPr>
          <w:br/>
          <w:t>ΣΑΧΙΝΙΔΗΣ Ι. , σελ.</w:t>
        </w:r>
        <w:r w:rsidRPr="007912F4">
          <w:rPr>
            <w:rFonts w:eastAsia="Times New Roman"/>
            <w:szCs w:val="24"/>
            <w:lang w:eastAsia="en-US"/>
          </w:rPr>
          <w:br/>
        </w:r>
        <w:bookmarkStart w:id="37" w:name="_GoBack"/>
        <w:bookmarkEnd w:id="37"/>
      </w:ins>
    </w:p>
    <w:p w14:paraId="509C4CDB" w14:textId="77777777" w:rsidR="003D27BC" w:rsidRDefault="007912F4">
      <w:pPr>
        <w:spacing w:line="600" w:lineRule="auto"/>
        <w:ind w:firstLine="720"/>
        <w:jc w:val="center"/>
        <w:rPr>
          <w:rFonts w:eastAsia="Times New Roman"/>
          <w:sz w:val="22"/>
          <w:szCs w:val="22"/>
        </w:rPr>
      </w:pPr>
      <w:r>
        <w:rPr>
          <w:rFonts w:eastAsia="Times New Roman"/>
          <w:sz w:val="22"/>
          <w:szCs w:val="22"/>
        </w:rPr>
        <w:t>ΠΡΑΚΤΙΚΑ ΒΟΥΛΗΣ</w:t>
      </w:r>
    </w:p>
    <w:p w14:paraId="509C4CDC" w14:textId="77777777" w:rsidR="003D27BC" w:rsidRDefault="007912F4">
      <w:pPr>
        <w:spacing w:line="600" w:lineRule="auto"/>
        <w:ind w:firstLine="720"/>
        <w:jc w:val="center"/>
        <w:rPr>
          <w:rFonts w:eastAsia="Times New Roman"/>
          <w:sz w:val="22"/>
          <w:szCs w:val="22"/>
        </w:rPr>
      </w:pPr>
      <w:r>
        <w:rPr>
          <w:rFonts w:eastAsia="Times New Roman"/>
          <w:sz w:val="22"/>
          <w:szCs w:val="22"/>
        </w:rPr>
        <w:t xml:space="preserve">ΙΖ΄ ΠΕΡΙΟΔΟΣ </w:t>
      </w:r>
    </w:p>
    <w:p w14:paraId="509C4CDD" w14:textId="77777777" w:rsidR="003D27BC" w:rsidRDefault="007912F4">
      <w:pPr>
        <w:spacing w:line="600" w:lineRule="auto"/>
        <w:ind w:firstLine="720"/>
        <w:jc w:val="center"/>
        <w:rPr>
          <w:rFonts w:eastAsia="Times New Roman"/>
          <w:sz w:val="22"/>
          <w:szCs w:val="22"/>
        </w:rPr>
      </w:pPr>
      <w:r>
        <w:rPr>
          <w:rFonts w:eastAsia="Times New Roman"/>
          <w:sz w:val="22"/>
          <w:szCs w:val="22"/>
        </w:rPr>
        <w:t>ΠΡΟΕΔΡΕΥΟΜΕΝΗΣ ΚΟΙΝΟΒΟΥΛΕΥΤΙΚΗΣ ΔΗΜΟΚΡΑΤΙΑΣ</w:t>
      </w:r>
    </w:p>
    <w:p w14:paraId="509C4CDE" w14:textId="77777777" w:rsidR="003D27BC" w:rsidRDefault="007912F4">
      <w:pPr>
        <w:spacing w:line="600" w:lineRule="auto"/>
        <w:ind w:firstLine="720"/>
        <w:jc w:val="center"/>
        <w:rPr>
          <w:rFonts w:eastAsia="Times New Roman"/>
          <w:sz w:val="22"/>
          <w:szCs w:val="22"/>
        </w:rPr>
      </w:pPr>
      <w:r>
        <w:rPr>
          <w:rFonts w:eastAsia="Times New Roman"/>
          <w:sz w:val="22"/>
          <w:szCs w:val="22"/>
        </w:rPr>
        <w:t>ΣΥΝΟΔΟΣ Α΄</w:t>
      </w:r>
    </w:p>
    <w:p w14:paraId="509C4CDF" w14:textId="77777777" w:rsidR="003D27BC" w:rsidRDefault="007912F4">
      <w:pPr>
        <w:spacing w:line="600" w:lineRule="auto"/>
        <w:ind w:firstLine="720"/>
        <w:jc w:val="center"/>
        <w:rPr>
          <w:rFonts w:eastAsia="Times New Roman"/>
          <w:sz w:val="22"/>
          <w:szCs w:val="22"/>
        </w:rPr>
      </w:pPr>
      <w:r>
        <w:rPr>
          <w:rFonts w:eastAsia="Times New Roman"/>
          <w:sz w:val="22"/>
          <w:szCs w:val="22"/>
        </w:rPr>
        <w:t>ΣΥΝΕΔΡΙΑΣΗ  ΡΠΔ΄</w:t>
      </w:r>
    </w:p>
    <w:p w14:paraId="509C4CE0" w14:textId="77777777" w:rsidR="003D27BC" w:rsidRDefault="007912F4">
      <w:pPr>
        <w:spacing w:line="600" w:lineRule="auto"/>
        <w:ind w:firstLine="720"/>
        <w:jc w:val="center"/>
        <w:rPr>
          <w:rFonts w:eastAsia="Times New Roman"/>
          <w:sz w:val="22"/>
          <w:szCs w:val="22"/>
        </w:rPr>
      </w:pPr>
      <w:r>
        <w:rPr>
          <w:rFonts w:eastAsia="Times New Roman"/>
          <w:sz w:val="22"/>
          <w:szCs w:val="22"/>
        </w:rPr>
        <w:t>Τρίτη 6 Σεπτεμβρίου 2016</w:t>
      </w:r>
    </w:p>
    <w:p w14:paraId="509C4CE1" w14:textId="77777777" w:rsidR="003D27BC" w:rsidRDefault="007912F4">
      <w:pPr>
        <w:spacing w:line="600" w:lineRule="auto"/>
        <w:ind w:firstLine="720"/>
        <w:jc w:val="both"/>
        <w:rPr>
          <w:rFonts w:eastAsia="Times New Roman"/>
          <w:b/>
          <w:sz w:val="22"/>
          <w:szCs w:val="22"/>
        </w:rPr>
      </w:pPr>
      <w:r>
        <w:rPr>
          <w:rFonts w:eastAsia="Times New Roman"/>
          <w:sz w:val="22"/>
          <w:szCs w:val="22"/>
        </w:rPr>
        <w:t>Αθήνα, σήμερα στις 6 Σεπτεμβρίου 2016, ημέρα Τρίτη και ώρα 19</w:t>
      </w:r>
      <w:r>
        <w:rPr>
          <w:rFonts w:eastAsia="Times New Roman"/>
          <w:sz w:val="22"/>
          <w:szCs w:val="22"/>
        </w:rPr>
        <w:t>.</w:t>
      </w:r>
      <w:r>
        <w:rPr>
          <w:rFonts w:eastAsia="Times New Roman"/>
          <w:sz w:val="22"/>
          <w:szCs w:val="22"/>
        </w:rPr>
        <w:t xml:space="preserve">15΄ συνήλθε στην Αίθουσα των συνεδριάσεων του Βουλευτηρίου η Βουλή σε ολομέλεια για να συνεδριάσει υπό την προεδρία του Β΄ Αντιπροέδρου αυτής </w:t>
      </w:r>
      <w:r w:rsidRPr="003662F5">
        <w:rPr>
          <w:rFonts w:eastAsia="Times New Roman"/>
          <w:sz w:val="22"/>
          <w:szCs w:val="22"/>
        </w:rPr>
        <w:t>κ.</w:t>
      </w:r>
      <w:r w:rsidRPr="00C202CA">
        <w:rPr>
          <w:rFonts w:eastAsia="Times New Roman"/>
          <w:b/>
          <w:sz w:val="22"/>
          <w:szCs w:val="22"/>
        </w:rPr>
        <w:t xml:space="preserve"> ΓΕΩΡΓΙΟΥ ΒΑΡΕΜΕΝΟΥ</w:t>
      </w:r>
      <w:r w:rsidRPr="003662F5">
        <w:rPr>
          <w:rFonts w:eastAsia="Times New Roman"/>
          <w:sz w:val="22"/>
          <w:szCs w:val="22"/>
        </w:rPr>
        <w:t>.</w:t>
      </w:r>
    </w:p>
    <w:p w14:paraId="509C4CE2" w14:textId="77777777" w:rsidR="003D27BC" w:rsidRDefault="007912F4">
      <w:pPr>
        <w:spacing w:line="600" w:lineRule="auto"/>
        <w:ind w:firstLine="720"/>
        <w:jc w:val="both"/>
        <w:rPr>
          <w:rFonts w:eastAsia="Times New Roman" w:cs="Times New Roman"/>
          <w:szCs w:val="24"/>
        </w:rPr>
      </w:pPr>
      <w:r>
        <w:rPr>
          <w:rFonts w:eastAsia="Times New Roman"/>
          <w:b/>
          <w:bCs/>
          <w:sz w:val="22"/>
          <w:szCs w:val="22"/>
        </w:rPr>
        <w:t xml:space="preserve">ΠΡΟΕΔΡΕΥΩΝ (Γεώργιος Βαρεμένος): </w:t>
      </w:r>
      <w:r>
        <w:rPr>
          <w:rFonts w:eastAsia="Times New Roman"/>
          <w:sz w:val="22"/>
          <w:szCs w:val="22"/>
        </w:rPr>
        <w:t>Κυρίες και κύριοι συνάδελφοι, αρχίζει η συνεδρίαση.</w:t>
      </w:r>
    </w:p>
    <w:p w14:paraId="509C4CE3" w14:textId="77777777" w:rsidR="003D27BC" w:rsidRDefault="007912F4">
      <w:pPr>
        <w:widowControl w:val="0"/>
        <w:autoSpaceDE w:val="0"/>
        <w:autoSpaceDN w:val="0"/>
        <w:adjustRightInd w:val="0"/>
        <w:spacing w:line="600" w:lineRule="auto"/>
        <w:ind w:firstLine="720"/>
        <w:jc w:val="both"/>
        <w:rPr>
          <w:rFonts w:eastAsia="Times New Roman"/>
          <w:szCs w:val="24"/>
        </w:rPr>
      </w:pPr>
      <w:r>
        <w:rPr>
          <w:rFonts w:eastAsia="Times New Roman"/>
          <w:szCs w:val="24"/>
        </w:rPr>
        <w:t>Εισερχ</w:t>
      </w:r>
      <w:r>
        <w:rPr>
          <w:rFonts w:eastAsia="Times New Roman"/>
          <w:szCs w:val="24"/>
        </w:rPr>
        <w:t>όμαστε στην ημερήσια διάταξη της</w:t>
      </w:r>
    </w:p>
    <w:p w14:paraId="509C4CE4" w14:textId="77777777" w:rsidR="003D27BC" w:rsidRDefault="007912F4">
      <w:pPr>
        <w:widowControl w:val="0"/>
        <w:autoSpaceDE w:val="0"/>
        <w:autoSpaceDN w:val="0"/>
        <w:adjustRightInd w:val="0"/>
        <w:spacing w:line="600" w:lineRule="auto"/>
        <w:ind w:firstLine="720"/>
        <w:jc w:val="center"/>
        <w:rPr>
          <w:rFonts w:eastAsia="Times New Roman"/>
          <w:b/>
          <w:bCs/>
          <w:szCs w:val="24"/>
        </w:rPr>
      </w:pPr>
      <w:r>
        <w:rPr>
          <w:rFonts w:eastAsia="Times New Roman"/>
          <w:b/>
          <w:bCs/>
          <w:szCs w:val="24"/>
        </w:rPr>
        <w:lastRenderedPageBreak/>
        <w:t>ΝΟΜΟΘΕΤΙΚΗΣ ΕΡΓΑΣΙΑΣ</w:t>
      </w:r>
    </w:p>
    <w:p w14:paraId="509C4CE5" w14:textId="77777777" w:rsidR="003D27BC" w:rsidRDefault="007912F4">
      <w:pPr>
        <w:widowControl w:val="0"/>
        <w:autoSpaceDE w:val="0"/>
        <w:autoSpaceDN w:val="0"/>
        <w:adjustRightInd w:val="0"/>
        <w:spacing w:line="600" w:lineRule="auto"/>
        <w:ind w:firstLine="720"/>
        <w:jc w:val="both"/>
        <w:rPr>
          <w:rFonts w:eastAsia="Times New Roman"/>
          <w:szCs w:val="24"/>
        </w:rPr>
      </w:pPr>
      <w:r>
        <w:rPr>
          <w:rFonts w:eastAsia="Times New Roman"/>
          <w:szCs w:val="24"/>
        </w:rPr>
        <w:t>Μόνη συζήτηση και ψήφιση επί της αρχής, των άρθρων και του συνόλου του σχεδίου νόμου του Υπουργείου Περιβάλλοντος και Ενέργειας</w:t>
      </w:r>
      <w:r w:rsidRPr="00C202CA">
        <w:rPr>
          <w:rFonts w:eastAsia="Times New Roman"/>
          <w:szCs w:val="24"/>
        </w:rPr>
        <w:t>:</w:t>
      </w:r>
      <w:r>
        <w:rPr>
          <w:rFonts w:eastAsia="Times New Roman"/>
          <w:szCs w:val="24"/>
        </w:rPr>
        <w:t xml:space="preserve"> «Κύρωση της Συμφωνίας μεταξύ της Ευρωπαϊκής Ένωσης και των κρατών-μελών τ</w:t>
      </w:r>
      <w:r>
        <w:rPr>
          <w:rFonts w:eastAsia="Times New Roman"/>
          <w:szCs w:val="24"/>
        </w:rPr>
        <w:t>ης, αφενός, και της Ισλανδίας, αφετέρου, σχετικά με τη συμμετοχή της Ισλανδίας στην από κοινού ανταπόκριση στις υποχρεώσεις που έχουν αναλάβει η Ευρωπαϊκή Ένωση, τα κράτη-μέλη της και η Ισλανδία στη δεύτερη περίοδο δέσμευσης, σύμφωνα με την τροποποίηση της</w:t>
      </w:r>
      <w:r>
        <w:rPr>
          <w:rFonts w:eastAsia="Times New Roman"/>
          <w:szCs w:val="24"/>
        </w:rPr>
        <w:t xml:space="preserve"> </w:t>
      </w:r>
      <w:proofErr w:type="spellStart"/>
      <w:r>
        <w:rPr>
          <w:rFonts w:eastAsia="Times New Roman"/>
          <w:szCs w:val="24"/>
        </w:rPr>
        <w:t>Ντόχα</w:t>
      </w:r>
      <w:proofErr w:type="spellEnd"/>
      <w:r>
        <w:rPr>
          <w:rFonts w:eastAsia="Times New Roman"/>
          <w:szCs w:val="24"/>
        </w:rPr>
        <w:t xml:space="preserve"> στο πρωτόκολλο του Κιότο, που κυρώθηκε με τον ν. 4345/2015 (Α΄148), στη σύμβαση - πλαίσιο των Ηνωμένων Εθνών για την κλιματική αλλαγή που έχει κυρωθεί με τον ν. 3017/2002 (Α΄117)».</w:t>
      </w:r>
    </w:p>
    <w:p w14:paraId="509C4CE6" w14:textId="77777777" w:rsidR="003D27BC" w:rsidRDefault="007912F4">
      <w:pPr>
        <w:widowControl w:val="0"/>
        <w:autoSpaceDE w:val="0"/>
        <w:autoSpaceDN w:val="0"/>
        <w:adjustRightInd w:val="0"/>
        <w:spacing w:line="600" w:lineRule="auto"/>
        <w:ind w:firstLine="720"/>
        <w:jc w:val="both"/>
        <w:rPr>
          <w:rFonts w:eastAsia="Times New Roman"/>
          <w:szCs w:val="24"/>
        </w:rPr>
      </w:pPr>
      <w:r>
        <w:rPr>
          <w:rFonts w:eastAsia="Times New Roman"/>
          <w:szCs w:val="24"/>
        </w:rPr>
        <w:t>Το νομοσχέδιο ψηφίστηκε στη Διαρκή Επιτροπή κατά πλειοψηφία. Εισάγετ</w:t>
      </w:r>
      <w:r>
        <w:rPr>
          <w:rFonts w:eastAsia="Times New Roman"/>
          <w:szCs w:val="24"/>
        </w:rPr>
        <w:t xml:space="preserve">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αυτής της </w:t>
      </w:r>
      <w:r>
        <w:rPr>
          <w:rFonts w:eastAsia="Times New Roman"/>
          <w:szCs w:val="24"/>
        </w:rPr>
        <w:t>συμφωνίας</w:t>
      </w:r>
      <w:r>
        <w:rPr>
          <w:rFonts w:eastAsia="Times New Roman"/>
          <w:szCs w:val="24"/>
        </w:rPr>
        <w:t xml:space="preserve">. </w:t>
      </w:r>
    </w:p>
    <w:p w14:paraId="509C4CE7" w14:textId="77777777" w:rsidR="003D27BC" w:rsidRDefault="007912F4">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Θέλει κάποιος συνάδελφος να λάβει τον λόγο; </w:t>
      </w:r>
    </w:p>
    <w:p w14:paraId="509C4CE8" w14:textId="77777777" w:rsidR="003D27BC" w:rsidRDefault="007912F4">
      <w:pPr>
        <w:widowControl w:val="0"/>
        <w:autoSpaceDE w:val="0"/>
        <w:autoSpaceDN w:val="0"/>
        <w:adjustRightInd w:val="0"/>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Κύριε Πρόεδρε</w:t>
      </w:r>
      <w:r>
        <w:rPr>
          <w:rFonts w:eastAsia="Times New Roman"/>
          <w:szCs w:val="24"/>
        </w:rPr>
        <w:t>, μπορώ να έχω τον λόγο για μία παρατήρηση;</w:t>
      </w:r>
    </w:p>
    <w:p w14:paraId="509C4CE9" w14:textId="77777777" w:rsidR="003D27BC" w:rsidRDefault="007912F4">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Δεν έχετε αντίρρηση ως κόμμα, κύριε συνάδελφε. </w:t>
      </w:r>
    </w:p>
    <w:p w14:paraId="509C4CEA" w14:textId="77777777" w:rsidR="003D27BC" w:rsidRDefault="007912F4">
      <w:pPr>
        <w:widowControl w:val="0"/>
        <w:autoSpaceDE w:val="0"/>
        <w:autoSpaceDN w:val="0"/>
        <w:adjustRightInd w:val="0"/>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Για διαδικαστικό θέμα ζητώ τον λόγο, κύριε Πρόεδρε. Μου επιτρέπετε;</w:t>
      </w:r>
    </w:p>
    <w:p w14:paraId="509C4CEB" w14:textId="77777777" w:rsidR="003D27BC" w:rsidRDefault="007912F4">
      <w:pPr>
        <w:widowControl w:val="0"/>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Ορίστε, έχετ</w:t>
      </w:r>
      <w:r>
        <w:rPr>
          <w:rFonts w:eastAsia="Times New Roman"/>
          <w:szCs w:val="24"/>
        </w:rPr>
        <w:t>ε τον λόγο.</w:t>
      </w:r>
    </w:p>
    <w:p w14:paraId="509C4CEC" w14:textId="77777777" w:rsidR="003D27BC" w:rsidRDefault="007912F4">
      <w:pPr>
        <w:widowControl w:val="0"/>
        <w:autoSpaceDE w:val="0"/>
        <w:autoSpaceDN w:val="0"/>
        <w:adjustRightInd w:val="0"/>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Ευχαριστώ πολύ, κύριε Πρόεδρε.</w:t>
      </w:r>
    </w:p>
    <w:p w14:paraId="509C4CED"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ως Νέα Δημοκρατία συμφωνούμε στο πλαίσιο των δύο κυρώσεων. Το ερώτημα το οποίο εγείρεται είναι ένα και μόνο: εάν υπάρχουν τροπολογίες εκ μέρους της Κυβέρνησης.</w:t>
      </w:r>
      <w:r>
        <w:rPr>
          <w:rFonts w:eastAsia="Times New Roman" w:cs="Times New Roman"/>
          <w:szCs w:val="24"/>
        </w:rPr>
        <w:t xml:space="preserve"> Θέλουμε να γνωρίζουμε εάν κατά τη διαδικασία κατατεθούν τροπολογίες. Είναι κάτι το οποίο θέλουμε να γνωρίζουμε εκ των προτέρων.</w:t>
      </w:r>
    </w:p>
    <w:p w14:paraId="509C4CEE"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τα άλλα συμφωνούμε. </w:t>
      </w:r>
    </w:p>
    <w:p w14:paraId="509C4CEF"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Κατατεθειμένη τροπολογία δεν υπάρχει,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509C4CF0"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ΙΩΑΝΝΗΣ ΒΡΟΥΤΣ</w:t>
      </w:r>
      <w:r>
        <w:rPr>
          <w:rFonts w:eastAsia="Times New Roman" w:cs="Times New Roman"/>
          <w:b/>
          <w:szCs w:val="24"/>
        </w:rPr>
        <w:t>ΗΣ:</w:t>
      </w:r>
      <w:r>
        <w:rPr>
          <w:rFonts w:eastAsia="Times New Roman" w:cs="Times New Roman"/>
          <w:szCs w:val="24"/>
        </w:rPr>
        <w:t xml:space="preserve"> Άρα, το ερώτημα είναι αν η Κυβέρνηση προτίθεται να καταθέσει ή να κάνει δεκτή άλλη τροπολογία από Βουλευτές. Θέλουμε να ξέρουμε αν υπάρχει κάτι τέτοιο, γιατί κατά τα άλλα συμφωνούμε -όπως θα σας πει και ο εισηγητής μας- και δεν έχουμε κανένα άλλο ζήτημ</w:t>
      </w:r>
      <w:r>
        <w:rPr>
          <w:rFonts w:eastAsia="Times New Roman" w:cs="Times New Roman"/>
          <w:szCs w:val="24"/>
        </w:rPr>
        <w:t xml:space="preserve">α. </w:t>
      </w:r>
    </w:p>
    <w:p w14:paraId="509C4CF1"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Ας πάμε τώρα στους μη συμφωνούντες, ας το πούμε έτσι. </w:t>
      </w:r>
    </w:p>
    <w:p w14:paraId="509C4CF2"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έχετε τον λόγο για πέντε λεπτά.</w:t>
      </w:r>
    </w:p>
    <w:p w14:paraId="509C4CF3"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Στην </w:t>
      </w:r>
      <w:r>
        <w:rPr>
          <w:rFonts w:eastAsia="Times New Roman" w:cs="Times New Roman"/>
          <w:szCs w:val="24"/>
        </w:rPr>
        <w:t xml:space="preserve">επιτροπή </w:t>
      </w:r>
      <w:r>
        <w:rPr>
          <w:rFonts w:eastAsia="Times New Roman" w:cs="Times New Roman"/>
          <w:szCs w:val="24"/>
        </w:rPr>
        <w:t xml:space="preserve">τέθηκε ο προβληματισμός ότι </w:t>
      </w:r>
      <w:r>
        <w:rPr>
          <w:rFonts w:eastAsia="Times New Roman" w:cs="Times New Roman"/>
          <w:szCs w:val="24"/>
        </w:rPr>
        <w:t xml:space="preserve">για το κέρδος υποβαθμίζεται το περιβάλλον, όμως οφείλουμε να πάρουμε μέτρα προστασίας του. Και αυτό δικαιολογούσε τη </w:t>
      </w:r>
      <w:r>
        <w:rPr>
          <w:rFonts w:eastAsia="Times New Roman" w:cs="Times New Roman"/>
          <w:szCs w:val="24"/>
        </w:rPr>
        <w:t xml:space="preserve">συμφωνία </w:t>
      </w:r>
      <w:r>
        <w:rPr>
          <w:rFonts w:eastAsia="Times New Roman" w:cs="Times New Roman"/>
          <w:szCs w:val="24"/>
        </w:rPr>
        <w:t xml:space="preserve">σε αυτές τις συνθήκες. </w:t>
      </w:r>
    </w:p>
    <w:p w14:paraId="509C4CF4"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Φυσικά, μπρος στο κέρδος δεν υπολογίζεται ούτε ο άνθρωπος. Δεν μένουμε, όμως, με σταυρωμένα τα χέρια. Παρα</w:t>
      </w:r>
      <w:r>
        <w:rPr>
          <w:rFonts w:eastAsia="Times New Roman" w:cs="Times New Roman"/>
          <w:szCs w:val="24"/>
        </w:rPr>
        <w:t xml:space="preserve">δείγματος </w:t>
      </w:r>
      <w:r>
        <w:rPr>
          <w:rFonts w:eastAsia="Times New Roman" w:cs="Times New Roman"/>
          <w:szCs w:val="24"/>
        </w:rPr>
        <w:t>χάριν</w:t>
      </w:r>
      <w:r>
        <w:rPr>
          <w:rFonts w:eastAsia="Times New Roman" w:cs="Times New Roman"/>
          <w:szCs w:val="24"/>
        </w:rPr>
        <w:t xml:space="preserve">, πολλά σωματεία προβαίνουν στη διεκδίκηση κλαδικών συλλογικών συμβάσεων σαν απάντηση στις ατομικές συμβάσεις εξαθλίωσης και στην </w:t>
      </w:r>
      <w:proofErr w:type="spellStart"/>
      <w:r>
        <w:rPr>
          <w:rFonts w:eastAsia="Times New Roman" w:cs="Times New Roman"/>
          <w:szCs w:val="24"/>
        </w:rPr>
        <w:t>απληρωσιά</w:t>
      </w:r>
      <w:proofErr w:type="spellEnd"/>
      <w:r>
        <w:rPr>
          <w:rFonts w:eastAsia="Times New Roman" w:cs="Times New Roman"/>
          <w:szCs w:val="24"/>
        </w:rPr>
        <w:t xml:space="preserve">. </w:t>
      </w:r>
    </w:p>
    <w:p w14:paraId="509C4CF5"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Ή γίνονται κινητοποιήσεις για το Πάρκο Τρίτση, όπου συρρικνώνεται η κρατική χρηματοδότηση την τελευ</w:t>
      </w:r>
      <w:r>
        <w:rPr>
          <w:rFonts w:eastAsia="Times New Roman" w:cs="Times New Roman"/>
          <w:szCs w:val="24"/>
        </w:rPr>
        <w:t>ταία δεκαετία. Δεν διασφαλίζεται ούτε η μισθοδοσία τριών εργαζομένων. Υποβαθμίζεται, οδηγείται σε εγκατάλειψη -για να δικαιολογηθεί η εμπορευματοποίηση και παράδοσή του σε ιδιώτες- αυτός ο χώρος αναψυχής, πρασίνου, πολιτισμού, αθλητισμού με ελεύθερη και δω</w:t>
      </w:r>
      <w:r>
        <w:rPr>
          <w:rFonts w:eastAsia="Times New Roman" w:cs="Times New Roman"/>
          <w:szCs w:val="24"/>
        </w:rPr>
        <w:t xml:space="preserve">ρεάν χρήση, που έχει κατακτηθεί και αποτελεί υπόθεση για το λαϊκό κίνημα, γι’ αυτό και ακόμα δεν έχει περάσει στα σαγόνια των επιχειρηματιών. </w:t>
      </w:r>
    </w:p>
    <w:p w14:paraId="509C4CF6"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Ή ακόμα στο Κερατσίνι λειτουργεί μια κεραία πολυεθνικής τηλεπικοινωνιών λίγα μέτρα από δημοτικά και γυμνάσια σχολ</w:t>
      </w:r>
      <w:r>
        <w:rPr>
          <w:rFonts w:eastAsia="Times New Roman" w:cs="Times New Roman"/>
          <w:szCs w:val="24"/>
        </w:rPr>
        <w:t xml:space="preserve">εία και στέκια νεολαίας. Τι σημαίνει; Ότι θα περιμένουμε αλλαγή τάξης στην εξουσία </w:t>
      </w:r>
      <w:r>
        <w:rPr>
          <w:rFonts w:eastAsia="Times New Roman" w:cs="Times New Roman"/>
          <w:szCs w:val="24"/>
        </w:rPr>
        <w:lastRenderedPageBreak/>
        <w:t>για να απομακρυνθεί οριστικά; Όχι, βέβαια! Το λαϊκό κίνημα αγωνίζεται, παλεύει σε όλες τις συνθήκες, για να εμποδίσει τα χειρότερα, να πάρει πίσω κλεμμένες κατακτήσεις. Βάζε</w:t>
      </w:r>
      <w:r>
        <w:rPr>
          <w:rFonts w:eastAsia="Times New Roman" w:cs="Times New Roman"/>
          <w:szCs w:val="24"/>
        </w:rPr>
        <w:t xml:space="preserve">ι προοπτική την ανατροπή του εκμεταλλευτικού συστήματος, για να υπάρχει ευημερία του λαού. </w:t>
      </w:r>
    </w:p>
    <w:p w14:paraId="509C4CF7" w14:textId="77777777" w:rsidR="003D27BC" w:rsidRDefault="007912F4">
      <w:pPr>
        <w:spacing w:line="600" w:lineRule="auto"/>
        <w:ind w:firstLine="720"/>
        <w:jc w:val="both"/>
        <w:rPr>
          <w:rFonts w:eastAsia="Times New Roman"/>
          <w:szCs w:val="24"/>
        </w:rPr>
      </w:pPr>
      <w:r>
        <w:rPr>
          <w:rFonts w:eastAsia="Times New Roman" w:cs="Times New Roman"/>
          <w:szCs w:val="24"/>
        </w:rPr>
        <w:t xml:space="preserve">Κι ερχόμαστε στη </w:t>
      </w:r>
      <w:r>
        <w:rPr>
          <w:rFonts w:eastAsia="Times New Roman" w:cs="Times New Roman"/>
          <w:szCs w:val="24"/>
        </w:rPr>
        <w:t>συνθήκη</w:t>
      </w:r>
      <w:r>
        <w:rPr>
          <w:rFonts w:eastAsia="Times New Roman" w:cs="Times New Roman"/>
          <w:szCs w:val="24"/>
        </w:rPr>
        <w:t xml:space="preserve">. Διεθνείς συνθήκες για το κλίμα στις τελευταίες δεκαετίες είχαμε: του Ρίο, του Γιοχάνεσμπουργκ, του Κιότο, της </w:t>
      </w:r>
      <w:proofErr w:type="spellStart"/>
      <w:r>
        <w:rPr>
          <w:rFonts w:eastAsia="Times New Roman" w:cs="Times New Roman"/>
          <w:szCs w:val="24"/>
        </w:rPr>
        <w:t>Ντόχα</w:t>
      </w:r>
      <w:proofErr w:type="spellEnd"/>
      <w:r>
        <w:rPr>
          <w:rFonts w:eastAsia="Times New Roman" w:cs="Times New Roman"/>
          <w:szCs w:val="24"/>
        </w:rPr>
        <w:t xml:space="preserve"> κι άλλες. Μείωσαν τους</w:t>
      </w:r>
      <w:r>
        <w:rPr>
          <w:rFonts w:eastAsia="Times New Roman" w:cs="Times New Roman"/>
          <w:szCs w:val="24"/>
        </w:rPr>
        <w:t xml:space="preserve"> ρύπους στον πλανήτη; </w:t>
      </w:r>
      <w:r>
        <w:rPr>
          <w:rFonts w:eastAsia="Times New Roman"/>
          <w:szCs w:val="24"/>
        </w:rPr>
        <w:t>Όχι, γιατί οι μηχανισμοί στηρίζονται στο εμπόριο ρύπων, που σημαίνει ότι οι βιομηχανίες, αντί να πληρώσουν για να εγκαταστήσουν αντιρρυπαντική τεχνολογία για λιγότερους ρύπους στην ατμόσφαιρα, αγοράζουν δικαίωμα να την βομβαρδίζουν με</w:t>
      </w:r>
      <w:r>
        <w:rPr>
          <w:rFonts w:eastAsia="Times New Roman"/>
          <w:szCs w:val="24"/>
        </w:rPr>
        <w:t xml:space="preserve"> περισσότερους ρύπους. Μάλιστα, κατανέμονται δωρεάν δικαιώματα εκπομπής εκατομμυρίων τόνων διοξειδίου του άνθρακα σε μονοπώλια. Πολλοί μιλάνε για αποτυχημένο «Κιότο».</w:t>
      </w:r>
    </w:p>
    <w:p w14:paraId="509C4CF8" w14:textId="77777777" w:rsidR="003D27BC" w:rsidRDefault="007912F4">
      <w:pPr>
        <w:spacing w:line="600" w:lineRule="auto"/>
        <w:ind w:firstLine="720"/>
        <w:jc w:val="both"/>
        <w:rPr>
          <w:rFonts w:eastAsia="Times New Roman"/>
          <w:szCs w:val="24"/>
        </w:rPr>
      </w:pPr>
      <w:r>
        <w:rPr>
          <w:rFonts w:eastAsia="Times New Roman"/>
          <w:szCs w:val="24"/>
        </w:rPr>
        <w:lastRenderedPageBreak/>
        <w:t>Αυτές, λοιπόν, οι αποφάσεις δεν απέτρεψαν τη δίψα εκατομμυρίων ανθρώπων, την πείνα, τον θ</w:t>
      </w:r>
      <w:r>
        <w:rPr>
          <w:rFonts w:eastAsia="Times New Roman"/>
          <w:szCs w:val="24"/>
        </w:rPr>
        <w:t>άνατο, τις επιδημίες, τις φυσικές καταστροφές, που θα μπορούσαν να αποφευχθούν, ούτε τις επιπτώσεις από τους ιμπεριαλιστικούς πολέμους. Ούτε και θα αντιμετωπιστούν με τη Διάσκεψη του Παρισιού, γιατί στο επίκεντρο είναι η εξασφάλιση νέας κερδοφορίας σε μονο</w:t>
      </w:r>
      <w:r>
        <w:rPr>
          <w:rFonts w:eastAsia="Times New Roman"/>
          <w:szCs w:val="24"/>
        </w:rPr>
        <w:t xml:space="preserve">πώλια από νέους τομείς επιχειρηματικής δράσης. </w:t>
      </w:r>
    </w:p>
    <w:p w14:paraId="509C4CF9" w14:textId="77777777" w:rsidR="003D27BC" w:rsidRDefault="007912F4">
      <w:pPr>
        <w:spacing w:line="600" w:lineRule="auto"/>
        <w:ind w:firstLine="720"/>
        <w:jc w:val="both"/>
        <w:rPr>
          <w:rFonts w:eastAsia="Times New Roman"/>
          <w:szCs w:val="24"/>
        </w:rPr>
      </w:pPr>
      <w:r>
        <w:rPr>
          <w:rFonts w:eastAsia="Times New Roman"/>
          <w:szCs w:val="24"/>
        </w:rPr>
        <w:t xml:space="preserve">Γι’ αυτό, αν θέλετε, </w:t>
      </w:r>
      <w:proofErr w:type="spellStart"/>
      <w:r>
        <w:rPr>
          <w:rFonts w:eastAsia="Times New Roman"/>
          <w:szCs w:val="24"/>
        </w:rPr>
        <w:t>εκατόν</w:t>
      </w:r>
      <w:proofErr w:type="spellEnd"/>
      <w:r>
        <w:rPr>
          <w:rFonts w:eastAsia="Times New Roman"/>
          <w:szCs w:val="24"/>
        </w:rPr>
        <w:t xml:space="preserve"> τριάντα επενδυτές που διαχειρίζονται </w:t>
      </w:r>
      <w:r>
        <w:rPr>
          <w:rFonts w:eastAsia="Times New Roman"/>
          <w:szCs w:val="24"/>
        </w:rPr>
        <w:t xml:space="preserve">δεκατρία </w:t>
      </w:r>
      <w:r>
        <w:rPr>
          <w:rFonts w:eastAsia="Times New Roman"/>
          <w:szCs w:val="24"/>
        </w:rPr>
        <w:t xml:space="preserve">τρισεκατομμύρια, ζήτησαν από τους </w:t>
      </w:r>
      <w:r>
        <w:rPr>
          <w:rFonts w:eastAsia="Times New Roman"/>
          <w:szCs w:val="24"/>
          <w:lang w:val="en-US"/>
        </w:rPr>
        <w:t>G</w:t>
      </w:r>
      <w:r>
        <w:rPr>
          <w:rFonts w:eastAsia="Times New Roman"/>
          <w:szCs w:val="24"/>
        </w:rPr>
        <w:t xml:space="preserve">20 να επικυρωθεί η Συμφωνία του Παρισιού, για να επιταχυνθούν οι επενδύσεις τους. </w:t>
      </w:r>
    </w:p>
    <w:p w14:paraId="509C4CFA" w14:textId="77777777" w:rsidR="003D27BC" w:rsidRDefault="007912F4">
      <w:pPr>
        <w:spacing w:line="600" w:lineRule="auto"/>
        <w:ind w:firstLine="720"/>
        <w:jc w:val="both"/>
        <w:rPr>
          <w:rFonts w:eastAsia="Times New Roman"/>
          <w:szCs w:val="24"/>
        </w:rPr>
      </w:pPr>
      <w:r>
        <w:rPr>
          <w:rFonts w:eastAsia="Times New Roman"/>
          <w:szCs w:val="24"/>
        </w:rPr>
        <w:t>Τα αναφέρω γιατί</w:t>
      </w:r>
      <w:r>
        <w:rPr>
          <w:rFonts w:eastAsia="Times New Roman"/>
          <w:szCs w:val="24"/>
        </w:rPr>
        <w:t xml:space="preserve"> στην ίδια ρότα είναι και η κύρωση της σημερινής Συμφωνίας της Ευρωπαϊκής Ένωσης με την Ισλανδία. Όλες αυτές οι αποφάσεις και οι συμφωνίες για την κλιματική αλλαγή δεν είναι τίποτε άλλο παρά αντιθέσεις και προσωρινοί συμβιβασμοί ιμπεριαλιστικών κέντρων στο</w:t>
      </w:r>
      <w:r>
        <w:rPr>
          <w:rFonts w:eastAsia="Times New Roman"/>
          <w:szCs w:val="24"/>
        </w:rPr>
        <w:t xml:space="preserve">ν καθορισμό στόχων που αξιοποιούν την κλιματική αλλαγή ως ευκαιρία κερδοφόρας διείσδυσης των πολυεθνικών </w:t>
      </w:r>
      <w:r>
        <w:rPr>
          <w:rFonts w:eastAsia="Times New Roman"/>
          <w:szCs w:val="24"/>
        </w:rPr>
        <w:lastRenderedPageBreak/>
        <w:t>ομίλων σε νέες αγορές. Οι αντιθέσεις εκδηλώνονται στις διεθνείς διασκέψεις για το κλίμα και στις διεθνείς συμφωνίες, στους νόμους που προστατεύουν σε π</w:t>
      </w:r>
      <w:r>
        <w:rPr>
          <w:rFonts w:eastAsia="Times New Roman"/>
          <w:szCs w:val="24"/>
        </w:rPr>
        <w:t xml:space="preserve">αγκόσμιο, </w:t>
      </w:r>
      <w:proofErr w:type="spellStart"/>
      <w:r>
        <w:rPr>
          <w:rFonts w:eastAsia="Times New Roman"/>
          <w:szCs w:val="24"/>
        </w:rPr>
        <w:t>ευρωενωσιακό</w:t>
      </w:r>
      <w:proofErr w:type="spellEnd"/>
      <w:r>
        <w:rPr>
          <w:rFonts w:eastAsia="Times New Roman"/>
          <w:szCs w:val="24"/>
        </w:rPr>
        <w:t xml:space="preserve"> και σε εθνικό επίπεδο τη μεγάλη ατομική ιδιοκτησία στη Γη, τις πλουτοπαραγωγικές πηγές, τα συγκεντρωμένα μέσα παραγωγής. </w:t>
      </w:r>
    </w:p>
    <w:p w14:paraId="509C4CFB" w14:textId="77777777" w:rsidR="003D27BC" w:rsidRDefault="007912F4">
      <w:pPr>
        <w:spacing w:line="600" w:lineRule="auto"/>
        <w:ind w:firstLine="720"/>
        <w:jc w:val="both"/>
        <w:rPr>
          <w:rFonts w:eastAsia="Times New Roman"/>
          <w:szCs w:val="24"/>
        </w:rPr>
      </w:pPr>
      <w:r>
        <w:rPr>
          <w:rFonts w:eastAsia="Times New Roman"/>
          <w:szCs w:val="24"/>
        </w:rPr>
        <w:t>Το καπιταλιστικό σύστημα, που σαπίζει, είναι υπόβαθρο για την εκδήλωση τεράστιων, τεχνολογικής φύσης οικολογικώ</w:t>
      </w:r>
      <w:r>
        <w:rPr>
          <w:rFonts w:eastAsia="Times New Roman"/>
          <w:szCs w:val="24"/>
        </w:rPr>
        <w:t>ν καταστροφών και για τις στρατιωτικές, ιμπεριαλιστικές πολεμικές επεμβάσεις των ΗΠΑ, της Ευρωπαϊκής Ένωσης και των συμμάχων τους, για τον ανταγωνισμό με τη Ρωσία, την Κίνα, στην Ασία και στην Αφρική, που καταστρέφουν, ξεριζώνουν εκατοντάδες χιλιάδες ανθρώ</w:t>
      </w:r>
      <w:r>
        <w:rPr>
          <w:rFonts w:eastAsia="Times New Roman"/>
          <w:szCs w:val="24"/>
        </w:rPr>
        <w:t>πους, μνημεία παγκόσμιας πολιτιστικής κληρονομιάς, τον φυτικό και ζωικό πλούτο, τις υποδομές.</w:t>
      </w:r>
    </w:p>
    <w:p w14:paraId="509C4CFC" w14:textId="77777777" w:rsidR="003D27BC" w:rsidRDefault="007912F4">
      <w:pPr>
        <w:spacing w:line="600" w:lineRule="auto"/>
        <w:ind w:firstLine="720"/>
        <w:jc w:val="both"/>
        <w:rPr>
          <w:rFonts w:eastAsia="Times New Roman"/>
          <w:szCs w:val="24"/>
        </w:rPr>
      </w:pPr>
      <w:r>
        <w:rPr>
          <w:rFonts w:eastAsia="Times New Roman"/>
          <w:szCs w:val="24"/>
        </w:rPr>
        <w:t>Καθημερινά, λοιπόν, προβάλλει πιο καθαρά η δραματική αντίθεση ανάμεσα στις προσδοκίες των λαών για σταμάτημα της εκμετάλλευσης, της καταστροφής, της υποβάθμισης τ</w:t>
      </w:r>
      <w:r>
        <w:rPr>
          <w:rFonts w:eastAsia="Times New Roman"/>
          <w:szCs w:val="24"/>
        </w:rPr>
        <w:t xml:space="preserve">ου περιβάλλοντος και της </w:t>
      </w:r>
      <w:r>
        <w:rPr>
          <w:rFonts w:eastAsia="Times New Roman"/>
          <w:szCs w:val="24"/>
        </w:rPr>
        <w:lastRenderedPageBreak/>
        <w:t xml:space="preserve">ζωής στον πλανήτη από τη μια και τα συμφέροντα των πολυεθνικών, των καπιταλιστικών κρατών, των ιμπεριαλιστικών συμμαχιών τους από την άλλη. </w:t>
      </w:r>
    </w:p>
    <w:p w14:paraId="509C4CFD" w14:textId="77777777" w:rsidR="003D27BC" w:rsidRDefault="007912F4">
      <w:pPr>
        <w:spacing w:line="600" w:lineRule="auto"/>
        <w:ind w:firstLine="720"/>
        <w:jc w:val="both"/>
        <w:rPr>
          <w:rFonts w:eastAsia="Times New Roman"/>
          <w:szCs w:val="24"/>
        </w:rPr>
      </w:pPr>
      <w:r>
        <w:rPr>
          <w:rFonts w:eastAsia="Times New Roman"/>
          <w:szCs w:val="24"/>
        </w:rPr>
        <w:t>Γι’ αυτό, η προστασία του περιβάλλοντος δεν μπορεί να αντιμετωπιστεί ανεξάρτητα από το κίν</w:t>
      </w:r>
      <w:r>
        <w:rPr>
          <w:rFonts w:eastAsia="Times New Roman"/>
          <w:szCs w:val="24"/>
        </w:rPr>
        <w:t>ητρο της παραγωγής. Η καπιταλιστική ανάπτυξη, η «δίκαιη» ανάπτυξη, όπως την ονομάζει η Κυβέρνηση, ταυτίζεται με την εξασφάλιση κερδοφορίας των καπιταλιστών, που προϋποθέτουν την εκμετάλλευση, τη λεηλασία του πλούτου που παράγουν οι εργαζόμενοι, των δικαιωμ</w:t>
      </w:r>
      <w:r>
        <w:rPr>
          <w:rFonts w:eastAsia="Times New Roman"/>
          <w:szCs w:val="24"/>
        </w:rPr>
        <w:t xml:space="preserve">άτων τους και του περιβάλλοντος, των φυσικών πόρων της Γης. </w:t>
      </w:r>
    </w:p>
    <w:p w14:paraId="509C4CFE" w14:textId="77777777" w:rsidR="003D27BC" w:rsidRDefault="007912F4">
      <w:pPr>
        <w:spacing w:line="600" w:lineRule="auto"/>
        <w:ind w:firstLine="720"/>
        <w:jc w:val="both"/>
        <w:rPr>
          <w:rFonts w:eastAsia="Times New Roman"/>
          <w:szCs w:val="24"/>
        </w:rPr>
      </w:pPr>
      <w:r>
        <w:rPr>
          <w:rFonts w:eastAsia="Times New Roman"/>
          <w:szCs w:val="24"/>
        </w:rPr>
        <w:t xml:space="preserve">Η αρχή του Κιότο «ο </w:t>
      </w:r>
      <w:proofErr w:type="spellStart"/>
      <w:r>
        <w:rPr>
          <w:rFonts w:eastAsia="Times New Roman"/>
          <w:szCs w:val="24"/>
        </w:rPr>
        <w:t>ρυπαίνων</w:t>
      </w:r>
      <w:proofErr w:type="spellEnd"/>
      <w:r>
        <w:rPr>
          <w:rFonts w:eastAsia="Times New Roman"/>
          <w:szCs w:val="24"/>
        </w:rPr>
        <w:t xml:space="preserve"> να πληρώνει» </w:t>
      </w:r>
      <w:proofErr w:type="spellStart"/>
      <w:r>
        <w:rPr>
          <w:rFonts w:eastAsia="Times New Roman"/>
          <w:szCs w:val="24"/>
        </w:rPr>
        <w:t>απενοχοποιεί</w:t>
      </w:r>
      <w:proofErr w:type="spellEnd"/>
      <w:r>
        <w:rPr>
          <w:rFonts w:eastAsia="Times New Roman"/>
          <w:szCs w:val="24"/>
        </w:rPr>
        <w:t xml:space="preserve"> τη ρύπανση για το κέρδος. Αυτή τη λογική έχει και η σημερινή κύρωση της </w:t>
      </w:r>
      <w:r>
        <w:rPr>
          <w:rFonts w:eastAsia="Times New Roman"/>
          <w:szCs w:val="24"/>
        </w:rPr>
        <w:t>συμφωνίας</w:t>
      </w:r>
      <w:r>
        <w:rPr>
          <w:rFonts w:eastAsia="Times New Roman"/>
          <w:szCs w:val="24"/>
        </w:rPr>
        <w:t xml:space="preserve">, την οποία καταψηφίζουμε, αν και έχει τυπικό χαρακτήρα. Η </w:t>
      </w:r>
      <w:r>
        <w:rPr>
          <w:rFonts w:eastAsia="Times New Roman"/>
          <w:szCs w:val="24"/>
        </w:rPr>
        <w:t xml:space="preserve">περιβαλλοντική υποκρισία και κοροϊδία και της σημερινής Κυβέρνησης ΣΥΡΙΖΑ-ΑΝΕΛ είναι </w:t>
      </w:r>
      <w:r>
        <w:rPr>
          <w:rFonts w:eastAsia="Times New Roman"/>
          <w:szCs w:val="24"/>
        </w:rPr>
        <w:lastRenderedPageBreak/>
        <w:t>στην ίδια ρότα με όλες τις προηγούμενες κυβερνήσεις, αφού συσκοτίζει ότι η αιτία που οξύνει τα προβλήματα του περιβάλλοντος είναι ο ίδιος ο καπιταλιστικός δρόμος ανάπτυξης</w:t>
      </w:r>
      <w:r>
        <w:rPr>
          <w:rFonts w:eastAsia="Times New Roman"/>
          <w:szCs w:val="24"/>
        </w:rPr>
        <w:t xml:space="preserve">. </w:t>
      </w:r>
    </w:p>
    <w:p w14:paraId="509C4CFF" w14:textId="77777777" w:rsidR="003D27BC" w:rsidRDefault="007912F4">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Τον λόγο έχει ζητήσει ο κ. </w:t>
      </w:r>
      <w:proofErr w:type="spellStart"/>
      <w:r>
        <w:rPr>
          <w:rFonts w:eastAsia="Times New Roman"/>
          <w:szCs w:val="24"/>
        </w:rPr>
        <w:t>Παναγιώταρος</w:t>
      </w:r>
      <w:proofErr w:type="spellEnd"/>
      <w:r>
        <w:rPr>
          <w:rFonts w:eastAsia="Times New Roman"/>
          <w:szCs w:val="24"/>
        </w:rPr>
        <w:t xml:space="preserve">. </w:t>
      </w:r>
    </w:p>
    <w:p w14:paraId="509C4D00" w14:textId="77777777" w:rsidR="003D27BC" w:rsidRDefault="007912F4">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Παναγιώταρε</w:t>
      </w:r>
      <w:proofErr w:type="spellEnd"/>
      <w:r>
        <w:rPr>
          <w:rFonts w:eastAsia="Times New Roman"/>
          <w:szCs w:val="24"/>
        </w:rPr>
        <w:t>, έχετε τον λόγο.</w:t>
      </w:r>
    </w:p>
    <w:p w14:paraId="509C4D01" w14:textId="77777777" w:rsidR="003D27BC" w:rsidRDefault="007912F4">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Ευχαριστώ, κύριε Πρόεδρε. </w:t>
      </w:r>
    </w:p>
    <w:p w14:paraId="509C4D02" w14:textId="77777777" w:rsidR="003D27BC" w:rsidRDefault="007912F4">
      <w:pPr>
        <w:spacing w:line="600" w:lineRule="auto"/>
        <w:ind w:firstLine="720"/>
        <w:jc w:val="both"/>
        <w:rPr>
          <w:rFonts w:eastAsia="Times New Roman"/>
          <w:szCs w:val="24"/>
        </w:rPr>
      </w:pPr>
      <w:r>
        <w:rPr>
          <w:rFonts w:eastAsia="Times New Roman"/>
          <w:szCs w:val="24"/>
        </w:rPr>
        <w:t xml:space="preserve">Θα μου επιτρέψετε να μιλήσω και για τις δύο </w:t>
      </w:r>
      <w:r>
        <w:rPr>
          <w:rFonts w:eastAsia="Times New Roman"/>
          <w:szCs w:val="24"/>
        </w:rPr>
        <w:t>κυρώσεις</w:t>
      </w:r>
      <w:r>
        <w:rPr>
          <w:rFonts w:eastAsia="Times New Roman"/>
          <w:szCs w:val="24"/>
        </w:rPr>
        <w:t>, που αφορούν η μεν πρώτη την Ισλανδ</w:t>
      </w:r>
      <w:r>
        <w:rPr>
          <w:rFonts w:eastAsia="Times New Roman"/>
          <w:szCs w:val="24"/>
        </w:rPr>
        <w:t xml:space="preserve">ία και η δεύτερη τη Σαουδική Αραβία. </w:t>
      </w:r>
    </w:p>
    <w:p w14:paraId="509C4D03" w14:textId="77777777" w:rsidR="003D27BC" w:rsidRDefault="007912F4">
      <w:pPr>
        <w:spacing w:line="600" w:lineRule="auto"/>
        <w:ind w:firstLine="720"/>
        <w:jc w:val="both"/>
        <w:rPr>
          <w:rFonts w:eastAsia="Times New Roman"/>
          <w:szCs w:val="24"/>
        </w:rPr>
      </w:pPr>
      <w:r>
        <w:rPr>
          <w:rFonts w:eastAsia="Times New Roman"/>
          <w:szCs w:val="24"/>
        </w:rPr>
        <w:t xml:space="preserve">Όσον αφορά την </w:t>
      </w:r>
      <w:r>
        <w:rPr>
          <w:rFonts w:eastAsia="Times New Roman"/>
          <w:szCs w:val="24"/>
        </w:rPr>
        <w:t xml:space="preserve">κύρωση </w:t>
      </w:r>
      <w:r>
        <w:rPr>
          <w:rFonts w:eastAsia="Times New Roman"/>
          <w:szCs w:val="24"/>
        </w:rPr>
        <w:t xml:space="preserve">της </w:t>
      </w:r>
      <w:r>
        <w:rPr>
          <w:rFonts w:eastAsia="Times New Roman"/>
          <w:szCs w:val="24"/>
        </w:rPr>
        <w:t xml:space="preserve">συμφωνίας </w:t>
      </w:r>
      <w:r>
        <w:rPr>
          <w:rFonts w:eastAsia="Times New Roman"/>
          <w:szCs w:val="24"/>
        </w:rPr>
        <w:t>μεταξύ της Ευρωπαϊκής Ένωσης και της Ισλανδίας, είχαμε δηλώσει «</w:t>
      </w:r>
      <w:r>
        <w:rPr>
          <w:rFonts w:eastAsia="Times New Roman"/>
          <w:szCs w:val="24"/>
        </w:rPr>
        <w:t>παρών</w:t>
      </w:r>
      <w:r>
        <w:rPr>
          <w:rFonts w:eastAsia="Times New Roman"/>
          <w:szCs w:val="24"/>
        </w:rPr>
        <w:t xml:space="preserve">» στην </w:t>
      </w:r>
      <w:r>
        <w:rPr>
          <w:rFonts w:eastAsia="Times New Roman"/>
          <w:szCs w:val="24"/>
        </w:rPr>
        <w:t>επιτροπή</w:t>
      </w:r>
      <w:r>
        <w:rPr>
          <w:rFonts w:eastAsia="Times New Roman"/>
          <w:szCs w:val="24"/>
        </w:rPr>
        <w:t xml:space="preserve">. Είναι ένα θέμα το οποίο δεν μας αφορά, καθότι είχε να κάνει με την Ευρωπαϊκή Ένωση και την Ισλανδία. Θεωρούμε, βέβαια, πολύ υποκριτικά κάποια από τα άρθρα, όπως </w:t>
      </w:r>
      <w:r>
        <w:rPr>
          <w:rFonts w:eastAsia="Times New Roman"/>
          <w:szCs w:val="24"/>
        </w:rPr>
        <w:lastRenderedPageBreak/>
        <w:t>το άρθρο 3, το οποίο μιλάει για πώληση ρύπων, κάτι για το οποίο ή θα πρέπει να ισχύει για όλο</w:t>
      </w:r>
      <w:r>
        <w:rPr>
          <w:rFonts w:eastAsia="Times New Roman"/>
          <w:szCs w:val="24"/>
        </w:rPr>
        <w:t xml:space="preserve">υς το ίδιο ή δεν θα πρέπει να ισχύει. </w:t>
      </w:r>
    </w:p>
    <w:p w14:paraId="509C4D04" w14:textId="77777777" w:rsidR="003D27BC" w:rsidRDefault="007912F4">
      <w:pPr>
        <w:spacing w:line="600" w:lineRule="auto"/>
        <w:ind w:firstLine="720"/>
        <w:jc w:val="both"/>
        <w:rPr>
          <w:rFonts w:eastAsia="Times New Roman"/>
          <w:b/>
          <w:szCs w:val="24"/>
        </w:rPr>
      </w:pPr>
      <w:r>
        <w:rPr>
          <w:rFonts w:eastAsia="Times New Roman"/>
          <w:szCs w:val="24"/>
        </w:rPr>
        <w:t xml:space="preserve">Αυτό που έχει ιδιαίτερη σημασία είναι η δεύτερη </w:t>
      </w:r>
      <w:r>
        <w:rPr>
          <w:rFonts w:eastAsia="Times New Roman"/>
          <w:szCs w:val="24"/>
        </w:rPr>
        <w:t xml:space="preserve">κύρωση </w:t>
      </w:r>
      <w:r>
        <w:rPr>
          <w:rFonts w:eastAsia="Times New Roman"/>
          <w:szCs w:val="24"/>
        </w:rPr>
        <w:t xml:space="preserve">συμφωνίας, και συγκεκριμένα, η </w:t>
      </w:r>
      <w:r>
        <w:rPr>
          <w:rFonts w:eastAsia="Times New Roman"/>
          <w:szCs w:val="24"/>
        </w:rPr>
        <w:t xml:space="preserve">κύρωση </w:t>
      </w:r>
      <w:r>
        <w:rPr>
          <w:rFonts w:eastAsia="Times New Roman"/>
          <w:szCs w:val="24"/>
        </w:rPr>
        <w:t xml:space="preserve">του </w:t>
      </w:r>
      <w:r>
        <w:rPr>
          <w:rFonts w:eastAsia="Times New Roman"/>
          <w:szCs w:val="24"/>
        </w:rPr>
        <w:t xml:space="preserve">μνημονίου κατανόησης </w:t>
      </w:r>
      <w:r>
        <w:rPr>
          <w:rFonts w:eastAsia="Times New Roman"/>
          <w:szCs w:val="24"/>
        </w:rPr>
        <w:t xml:space="preserve">για τη </w:t>
      </w:r>
      <w:r>
        <w:rPr>
          <w:rFonts w:eastAsia="Times New Roman"/>
          <w:szCs w:val="24"/>
        </w:rPr>
        <w:t xml:space="preserve">συνεργασία </w:t>
      </w:r>
      <w:r>
        <w:rPr>
          <w:rFonts w:eastAsia="Times New Roman"/>
          <w:szCs w:val="24"/>
        </w:rPr>
        <w:t xml:space="preserve">στον τομέα του </w:t>
      </w:r>
      <w:r>
        <w:rPr>
          <w:rFonts w:eastAsia="Times New Roman"/>
          <w:szCs w:val="24"/>
        </w:rPr>
        <w:t xml:space="preserve">τουρισμού </w:t>
      </w:r>
      <w:r>
        <w:rPr>
          <w:rFonts w:eastAsia="Times New Roman"/>
          <w:szCs w:val="24"/>
        </w:rPr>
        <w:t>μεταξύ του Υπουργείου Τουρισμού της Ελληνικής Δημοκρατία</w:t>
      </w:r>
      <w:r>
        <w:rPr>
          <w:rFonts w:eastAsia="Times New Roman"/>
          <w:szCs w:val="24"/>
        </w:rPr>
        <w:t>ς και της Σαουδαραβικής Επιτροπής Τουρισμού και Αρχαιοτήτων του Βασιλείου της Σαουδικής Αραβίας.</w:t>
      </w:r>
    </w:p>
    <w:p w14:paraId="509C4D05" w14:textId="77777777" w:rsidR="003D27BC" w:rsidRDefault="007912F4">
      <w:pPr>
        <w:tabs>
          <w:tab w:val="left" w:pos="3695"/>
        </w:tabs>
        <w:spacing w:line="600" w:lineRule="auto"/>
        <w:ind w:firstLine="720"/>
        <w:jc w:val="both"/>
        <w:rPr>
          <w:rFonts w:eastAsia="Times New Roman"/>
          <w:szCs w:val="24"/>
        </w:rPr>
      </w:pPr>
      <w:r>
        <w:rPr>
          <w:rFonts w:eastAsia="Times New Roman"/>
          <w:szCs w:val="24"/>
        </w:rPr>
        <w:t xml:space="preserve">Η συγκεκριμένη </w:t>
      </w:r>
      <w:r>
        <w:rPr>
          <w:rFonts w:eastAsia="Times New Roman"/>
          <w:szCs w:val="24"/>
        </w:rPr>
        <w:t xml:space="preserve">κύρωση </w:t>
      </w:r>
      <w:r>
        <w:rPr>
          <w:rFonts w:eastAsia="Times New Roman"/>
          <w:szCs w:val="24"/>
        </w:rPr>
        <w:t xml:space="preserve">αφορά ένα </w:t>
      </w:r>
      <w:r>
        <w:rPr>
          <w:rFonts w:eastAsia="Times New Roman"/>
          <w:szCs w:val="24"/>
        </w:rPr>
        <w:t xml:space="preserve">μνημόνιο κατανόησης συνεργασίας </w:t>
      </w:r>
      <w:r>
        <w:rPr>
          <w:rFonts w:eastAsia="Times New Roman"/>
          <w:szCs w:val="24"/>
        </w:rPr>
        <w:t>μεταξύ του Υπουργείου Τουρισμού της Ελλάδας και της Σαουδαραβικής Επιτροπής Τουρισμού και Αρχαι</w:t>
      </w:r>
      <w:r>
        <w:rPr>
          <w:rFonts w:eastAsia="Times New Roman"/>
          <w:szCs w:val="24"/>
        </w:rPr>
        <w:t xml:space="preserve">οτήτων του Βασιλείου της Σαουδικής Αραβίας. Έχει τις βασικές και συνηθισμένες διατάξεις που βλέπουμε σε τέτοιου είδους </w:t>
      </w:r>
      <w:r>
        <w:rPr>
          <w:rFonts w:eastAsia="Times New Roman"/>
          <w:szCs w:val="24"/>
        </w:rPr>
        <w:lastRenderedPageBreak/>
        <w:t>κυρώσεις -ως εδώ θα μπορούσε να πει κάποιος «όλα καλά»- δηλαδή διευκολύνσεις συνεργασίας τουριστικών γραφείων, ανταλλαγή τεχνογνωσίας και</w:t>
      </w:r>
      <w:r>
        <w:rPr>
          <w:rFonts w:eastAsia="Times New Roman"/>
          <w:szCs w:val="24"/>
        </w:rPr>
        <w:t xml:space="preserve"> πληροφοριών γύρω από τον τουρισμό, επισκέψεις εμπειρογνωμόνων και φυσικά την ενθάρρυνση και διευκόλυνση τουριστικών επενδύσεων. </w:t>
      </w:r>
    </w:p>
    <w:p w14:paraId="509C4D06" w14:textId="77777777" w:rsidR="003D27BC" w:rsidRDefault="007912F4">
      <w:pPr>
        <w:tabs>
          <w:tab w:val="left" w:pos="3695"/>
        </w:tabs>
        <w:spacing w:line="600" w:lineRule="auto"/>
        <w:ind w:firstLine="720"/>
        <w:jc w:val="both"/>
        <w:rPr>
          <w:rFonts w:eastAsia="Times New Roman"/>
          <w:szCs w:val="24"/>
        </w:rPr>
      </w:pPr>
      <w:r>
        <w:rPr>
          <w:rFonts w:eastAsia="Times New Roman"/>
          <w:szCs w:val="24"/>
        </w:rPr>
        <w:t>Απ’ όλα αυτά στεκόμαστε στο άρθρο 3 που αναφέρει την προώθηση της ιστορικής και πολιτιστικής κληρονομιάς με αναγνώριση του ρόλ</w:t>
      </w:r>
      <w:r>
        <w:rPr>
          <w:rFonts w:eastAsia="Times New Roman"/>
          <w:szCs w:val="24"/>
        </w:rPr>
        <w:t>ου που έχει διαδραματίσει ο κάθε πολιτισμός στην εξέλιξη του παγκόσμιου πολιτισμού. Και εδώ φυσικά γελάμε! Διότι για εμάς ο προβληματισμός έγκειται στο τι κοινό μπορεί να έχει ο ελληνικός πολιτισμός –από τον ελληνικό πολιτισμό προήλθαν τα πάντα!- με τους Σ</w:t>
      </w:r>
      <w:r>
        <w:rPr>
          <w:rFonts w:eastAsia="Times New Roman"/>
          <w:szCs w:val="24"/>
        </w:rPr>
        <w:t xml:space="preserve">αουδάραβες </w:t>
      </w:r>
      <w:proofErr w:type="spellStart"/>
      <w:r>
        <w:rPr>
          <w:rFonts w:eastAsia="Times New Roman"/>
          <w:szCs w:val="24"/>
        </w:rPr>
        <w:t>ουαχαμπιστές</w:t>
      </w:r>
      <w:proofErr w:type="spellEnd"/>
      <w:r>
        <w:rPr>
          <w:rFonts w:eastAsia="Times New Roman"/>
          <w:szCs w:val="24"/>
        </w:rPr>
        <w:t>, οι οποίοι σχεδόν επισήμως στο σαουδαραβικό κράτος κηρύττουν το μίσος, τη μισαλλοδοξία, είναι χρηματοδότες όλων των ισλαμιστών ανά τη γη. Είναι αυτοί που ισοπεδώνουν στην κυριολεξία αρχαιότητες και μνημεία σε περιοχές που καταλαμβάν</w:t>
      </w:r>
      <w:r>
        <w:rPr>
          <w:rFonts w:eastAsia="Times New Roman"/>
          <w:szCs w:val="24"/>
        </w:rPr>
        <w:t>ουν, όπως έγινε στη Συρία, όπως έγινε στο Ιράκ, όπως γίνεται αλλού. Βλέπουμε με τι μανία διαλύουν καθετί που έχει να κάνει με τις αρχαιότητες.</w:t>
      </w:r>
    </w:p>
    <w:p w14:paraId="509C4D07" w14:textId="77777777" w:rsidR="003D27BC" w:rsidRDefault="007912F4">
      <w:pPr>
        <w:tabs>
          <w:tab w:val="left" w:pos="3695"/>
        </w:tabs>
        <w:spacing w:line="600" w:lineRule="auto"/>
        <w:ind w:firstLine="720"/>
        <w:jc w:val="both"/>
        <w:rPr>
          <w:rFonts w:eastAsia="Times New Roman"/>
          <w:szCs w:val="24"/>
        </w:rPr>
      </w:pPr>
      <w:r>
        <w:rPr>
          <w:rFonts w:eastAsia="Times New Roman"/>
          <w:szCs w:val="24"/>
        </w:rPr>
        <w:lastRenderedPageBreak/>
        <w:t>Με αυτούς που συνεργάζονται στρατιωτικά με τους Τούρκους, τον προαιώνιο εχθρό του ελληνισμού, και μαζί με τους Το</w:t>
      </w:r>
      <w:r>
        <w:rPr>
          <w:rFonts w:eastAsia="Times New Roman"/>
          <w:szCs w:val="24"/>
        </w:rPr>
        <w:t xml:space="preserve">ύρκους επιτίθενται στο νόμιμο καθεστώς του </w:t>
      </w:r>
      <w:proofErr w:type="spellStart"/>
      <w:r>
        <w:rPr>
          <w:rFonts w:eastAsia="Times New Roman"/>
          <w:szCs w:val="24"/>
        </w:rPr>
        <w:t>Άσαντ</w:t>
      </w:r>
      <w:proofErr w:type="spellEnd"/>
      <w:r>
        <w:rPr>
          <w:rFonts w:eastAsia="Times New Roman"/>
          <w:szCs w:val="24"/>
        </w:rPr>
        <w:t xml:space="preserve"> στη Συρία και έχουν δημιουργήσει ό,τι προβλήματα έχουν δημιουργήσει, με αυτούς που στήριξαν σε πολύ μεγάλο βαθμό και στηρίζουν με τις επενδύσεις τους το ψευδοκράτος το οποίο υπάρχει στο κατεχόμενο βόρειο τμή</w:t>
      </w:r>
      <w:r>
        <w:rPr>
          <w:rFonts w:eastAsia="Times New Roman"/>
          <w:szCs w:val="24"/>
        </w:rPr>
        <w:t xml:space="preserve">μα της Κύπρου μας, θέλουμε να υπογράψουμε μνημόνιο τουριστικής συνεργασίας; Για ποια συνεργασία, λοιπόν, μπορούμε να μιλάμε; Είναι εντελώς υποκριτική, τυπική και ενδεχομένως έχει έρθει από την Ευρωπαϊκή Ένωση η συγκεκριμένη </w:t>
      </w:r>
      <w:r>
        <w:rPr>
          <w:rFonts w:eastAsia="Times New Roman"/>
          <w:szCs w:val="24"/>
        </w:rPr>
        <w:t xml:space="preserve">συμφωνία </w:t>
      </w:r>
      <w:r>
        <w:rPr>
          <w:rFonts w:eastAsia="Times New Roman"/>
          <w:szCs w:val="24"/>
        </w:rPr>
        <w:t xml:space="preserve">και </w:t>
      </w:r>
      <w:proofErr w:type="spellStart"/>
      <w:r>
        <w:rPr>
          <w:rFonts w:eastAsia="Times New Roman"/>
          <w:szCs w:val="24"/>
        </w:rPr>
        <w:t>καλούμεθα</w:t>
      </w:r>
      <w:proofErr w:type="spellEnd"/>
      <w:r>
        <w:rPr>
          <w:rFonts w:eastAsia="Times New Roman"/>
          <w:szCs w:val="24"/>
        </w:rPr>
        <w:t xml:space="preserve"> να την υπ</w:t>
      </w:r>
      <w:r>
        <w:rPr>
          <w:rFonts w:eastAsia="Times New Roman"/>
          <w:szCs w:val="24"/>
        </w:rPr>
        <w:t>ερψηφίσουμε.</w:t>
      </w:r>
    </w:p>
    <w:p w14:paraId="509C4D08" w14:textId="77777777" w:rsidR="003D27BC" w:rsidRDefault="007912F4">
      <w:pPr>
        <w:tabs>
          <w:tab w:val="left" w:pos="3695"/>
        </w:tabs>
        <w:spacing w:line="600" w:lineRule="auto"/>
        <w:ind w:firstLine="720"/>
        <w:jc w:val="both"/>
        <w:rPr>
          <w:rFonts w:eastAsia="Times New Roman"/>
          <w:szCs w:val="24"/>
        </w:rPr>
      </w:pPr>
      <w:r>
        <w:rPr>
          <w:rFonts w:eastAsia="Times New Roman"/>
          <w:szCs w:val="24"/>
        </w:rPr>
        <w:t xml:space="preserve">Μιλάμε για τη Σαουδική Αραβία, μια χώρα η οποία δεν δείχνει καμμία ευαισθησία στα ανθρώπινα δικαιώματα, </w:t>
      </w:r>
      <w:proofErr w:type="spellStart"/>
      <w:r>
        <w:rPr>
          <w:rFonts w:eastAsia="Times New Roman"/>
          <w:szCs w:val="24"/>
        </w:rPr>
        <w:t>πόσω</w:t>
      </w:r>
      <w:proofErr w:type="spellEnd"/>
      <w:r>
        <w:rPr>
          <w:rFonts w:eastAsia="Times New Roman"/>
          <w:szCs w:val="24"/>
        </w:rPr>
        <w:t xml:space="preserve"> δε μάλλον στις γυναίκες. Βλέπουμε καθημερινά τα διάφορα βίντεο από τη Σαουδική Αραβία που δείχνουν τον τρόπο με τον οποίο συμπεριφέρον</w:t>
      </w:r>
      <w:r>
        <w:rPr>
          <w:rFonts w:eastAsia="Times New Roman"/>
          <w:szCs w:val="24"/>
        </w:rPr>
        <w:t xml:space="preserve">ται προς αυτές, έναν τρόπο ο οποίος είναι </w:t>
      </w:r>
      <w:proofErr w:type="spellStart"/>
      <w:r>
        <w:rPr>
          <w:rFonts w:eastAsia="Times New Roman"/>
          <w:szCs w:val="24"/>
        </w:rPr>
        <w:t>πολλάκις</w:t>
      </w:r>
      <w:proofErr w:type="spellEnd"/>
      <w:r>
        <w:rPr>
          <w:rFonts w:eastAsia="Times New Roman"/>
          <w:szCs w:val="24"/>
        </w:rPr>
        <w:t xml:space="preserve"> χειρότερος και από τη συμπεριφορά προς τα ζώα ή οτιδήποτε άλλο.</w:t>
      </w:r>
    </w:p>
    <w:p w14:paraId="509C4D09" w14:textId="77777777" w:rsidR="003D27BC" w:rsidRDefault="007912F4">
      <w:pPr>
        <w:tabs>
          <w:tab w:val="left" w:pos="3695"/>
        </w:tabs>
        <w:spacing w:line="600" w:lineRule="auto"/>
        <w:ind w:firstLine="720"/>
        <w:jc w:val="both"/>
        <w:rPr>
          <w:rFonts w:eastAsia="Times New Roman"/>
          <w:szCs w:val="24"/>
        </w:rPr>
      </w:pPr>
      <w:r>
        <w:rPr>
          <w:rFonts w:eastAsia="Times New Roman"/>
          <w:szCs w:val="24"/>
        </w:rPr>
        <w:lastRenderedPageBreak/>
        <w:t xml:space="preserve">Στη Σαουδική Αραβία είναι υποχρεωμένες οι γυναίκες να φορούν όχι απλά </w:t>
      </w:r>
      <w:proofErr w:type="spellStart"/>
      <w:r>
        <w:rPr>
          <w:rFonts w:eastAsia="Times New Roman"/>
          <w:szCs w:val="24"/>
        </w:rPr>
        <w:t>μπούργκα</w:t>
      </w:r>
      <w:proofErr w:type="spellEnd"/>
      <w:r>
        <w:rPr>
          <w:rFonts w:eastAsia="Times New Roman"/>
          <w:szCs w:val="24"/>
        </w:rPr>
        <w:t>, αλλά να είναι καλυμμένες από την κορυφή μέχρι τα νύχια και να</w:t>
      </w:r>
      <w:r>
        <w:rPr>
          <w:rFonts w:eastAsia="Times New Roman"/>
          <w:szCs w:val="24"/>
        </w:rPr>
        <w:t xml:space="preserve"> μην φαίνεται τίποτε απολύτως. Με αυτή τη χώρα θα υπογράψουμε ένα μνημόνιο συνεργασίας, με αυτή τη χώρα που αποδεδειγμένα συγχρηματοδοτεί τις διάφορες μη κυβερνητικές οργανώσεις του </w:t>
      </w:r>
      <w:proofErr w:type="spellStart"/>
      <w:r>
        <w:rPr>
          <w:rFonts w:eastAsia="Times New Roman"/>
          <w:szCs w:val="24"/>
        </w:rPr>
        <w:t>Σόρος</w:t>
      </w:r>
      <w:proofErr w:type="spellEnd"/>
      <w:r>
        <w:rPr>
          <w:rFonts w:eastAsia="Times New Roman"/>
          <w:szCs w:val="24"/>
        </w:rPr>
        <w:t>, προκειμένου να προβούν στη διάλυση των εθνών και των πατρίδων, κυρί</w:t>
      </w:r>
      <w:r>
        <w:rPr>
          <w:rFonts w:eastAsia="Times New Roman"/>
          <w:szCs w:val="24"/>
        </w:rPr>
        <w:t>ως στην Ευρώπη και στα Βαλκάνια, όπου έχουν στοχεύσει τα τελευταία είκοσι χρόνια;</w:t>
      </w:r>
    </w:p>
    <w:p w14:paraId="509C4D0A" w14:textId="77777777" w:rsidR="003D27BC" w:rsidRDefault="007912F4">
      <w:pPr>
        <w:tabs>
          <w:tab w:val="left" w:pos="3695"/>
        </w:tabs>
        <w:spacing w:line="600" w:lineRule="auto"/>
        <w:ind w:firstLine="720"/>
        <w:jc w:val="both"/>
        <w:rPr>
          <w:rFonts w:eastAsia="Times New Roman"/>
          <w:szCs w:val="24"/>
        </w:rPr>
      </w:pPr>
      <w:r>
        <w:rPr>
          <w:rFonts w:eastAsia="Times New Roman"/>
          <w:szCs w:val="24"/>
        </w:rPr>
        <w:t xml:space="preserve">Έχουμε μία άλλη άποψη. Θεωρούμε ότι όλες αυτές οι συμφωνίες στην πράξη δεν εξυπηρετούν τίποτε απολύτως και δεν ταιριάζουν επ’ </w:t>
      </w:r>
      <w:proofErr w:type="spellStart"/>
      <w:r>
        <w:rPr>
          <w:rFonts w:eastAsia="Times New Roman"/>
          <w:szCs w:val="24"/>
        </w:rPr>
        <w:t>ουδενί</w:t>
      </w:r>
      <w:proofErr w:type="spellEnd"/>
      <w:r>
        <w:rPr>
          <w:rFonts w:eastAsia="Times New Roman"/>
          <w:szCs w:val="24"/>
        </w:rPr>
        <w:t xml:space="preserve"> με τις αξίες και τον πολιτισμό της </w:t>
      </w:r>
      <w:proofErr w:type="spellStart"/>
      <w:r>
        <w:rPr>
          <w:rFonts w:eastAsia="Times New Roman"/>
          <w:szCs w:val="24"/>
        </w:rPr>
        <w:t>πατρίδ</w:t>
      </w:r>
      <w:r>
        <w:rPr>
          <w:rFonts w:eastAsia="Times New Roman"/>
          <w:szCs w:val="24"/>
        </w:rPr>
        <w:t>ος</w:t>
      </w:r>
      <w:proofErr w:type="spellEnd"/>
      <w:r>
        <w:rPr>
          <w:rFonts w:eastAsia="Times New Roman"/>
          <w:szCs w:val="24"/>
        </w:rPr>
        <w:t xml:space="preserve"> μας. </w:t>
      </w:r>
    </w:p>
    <w:p w14:paraId="509C4D0B" w14:textId="77777777" w:rsidR="003D27BC" w:rsidRDefault="007912F4">
      <w:pPr>
        <w:tabs>
          <w:tab w:val="left" w:pos="3695"/>
        </w:tabs>
        <w:spacing w:line="600" w:lineRule="auto"/>
        <w:ind w:firstLine="720"/>
        <w:jc w:val="both"/>
        <w:rPr>
          <w:rFonts w:eastAsia="Times New Roman"/>
          <w:szCs w:val="24"/>
        </w:rPr>
      </w:pPr>
      <w:r>
        <w:rPr>
          <w:rFonts w:eastAsia="Times New Roman"/>
          <w:szCs w:val="24"/>
        </w:rPr>
        <w:t>Γι’ αυτούς, λοιπόν, τους λόγους και για πάρα πολλούς άλλους -θα μπορούσαμε να καταχραστούμε όλο τον χρόνο- καταψηφίζουμε την εν λόγω κύρωση.</w:t>
      </w:r>
    </w:p>
    <w:p w14:paraId="509C4D0C" w14:textId="77777777" w:rsidR="003D27BC" w:rsidRDefault="007912F4">
      <w:pPr>
        <w:tabs>
          <w:tab w:val="left" w:pos="3695"/>
        </w:tabs>
        <w:spacing w:line="600" w:lineRule="auto"/>
        <w:ind w:firstLine="720"/>
        <w:jc w:val="both"/>
        <w:rPr>
          <w:rFonts w:eastAsia="Times New Roman"/>
          <w:szCs w:val="24"/>
        </w:rPr>
      </w:pPr>
      <w:r>
        <w:rPr>
          <w:rFonts w:eastAsia="Times New Roman"/>
          <w:szCs w:val="24"/>
        </w:rPr>
        <w:t>Ευχαριστώ πολύ.</w:t>
      </w:r>
    </w:p>
    <w:p w14:paraId="509C4D0D" w14:textId="77777777" w:rsidR="003D27BC" w:rsidRDefault="007912F4">
      <w:pPr>
        <w:tabs>
          <w:tab w:val="left" w:pos="3695"/>
        </w:tabs>
        <w:spacing w:line="600" w:lineRule="auto"/>
        <w:ind w:firstLine="720"/>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Και εμείς.</w:t>
      </w:r>
    </w:p>
    <w:p w14:paraId="509C4D0E" w14:textId="77777777" w:rsidR="003D27BC" w:rsidRDefault="007912F4">
      <w:pPr>
        <w:tabs>
          <w:tab w:val="left" w:pos="3695"/>
        </w:tabs>
        <w:spacing w:line="600" w:lineRule="auto"/>
        <w:ind w:firstLine="720"/>
        <w:jc w:val="both"/>
        <w:rPr>
          <w:rFonts w:eastAsia="Times New Roman"/>
          <w:szCs w:val="24"/>
        </w:rPr>
      </w:pPr>
      <w:r>
        <w:rPr>
          <w:rFonts w:eastAsia="Times New Roman"/>
          <w:szCs w:val="24"/>
        </w:rPr>
        <w:lastRenderedPageBreak/>
        <w:t xml:space="preserve">Τον λόγο έχει ο Αναπληρωτής Υπουργός </w:t>
      </w:r>
      <w:r>
        <w:rPr>
          <w:rFonts w:eastAsia="Times New Roman"/>
          <w:szCs w:val="24"/>
        </w:rPr>
        <w:t>Περιβάλλοντος και Ενέργειας κ. Τσιρώνης.</w:t>
      </w:r>
    </w:p>
    <w:p w14:paraId="509C4D0F" w14:textId="77777777" w:rsidR="003D27BC" w:rsidRDefault="007912F4">
      <w:pPr>
        <w:tabs>
          <w:tab w:val="left" w:pos="3695"/>
        </w:tabs>
        <w:spacing w:line="600" w:lineRule="auto"/>
        <w:ind w:firstLine="720"/>
        <w:jc w:val="both"/>
        <w:rPr>
          <w:rFonts w:eastAsia="Times New Roman"/>
          <w:szCs w:val="24"/>
        </w:rPr>
      </w:pPr>
      <w:r>
        <w:rPr>
          <w:rFonts w:eastAsia="Times New Roman"/>
          <w:b/>
          <w:szCs w:val="24"/>
        </w:rPr>
        <w:t>ΙΩΑΝΝΗΣ ΤΣΙΡΩΝΗΣ (Αναπληρωτής Υπουργός Περιβάλλοντος και Ενέργειας):</w:t>
      </w:r>
      <w:r>
        <w:rPr>
          <w:rFonts w:eastAsia="Times New Roman"/>
          <w:szCs w:val="24"/>
        </w:rPr>
        <w:t xml:space="preserve"> Ευχαριστώ, κύριε Πρόεδρε.</w:t>
      </w:r>
    </w:p>
    <w:p w14:paraId="509C4D10" w14:textId="77777777" w:rsidR="003D27BC" w:rsidRDefault="007912F4">
      <w:pPr>
        <w:tabs>
          <w:tab w:val="left" w:pos="3695"/>
        </w:tabs>
        <w:spacing w:line="600" w:lineRule="auto"/>
        <w:ind w:firstLine="720"/>
        <w:jc w:val="both"/>
        <w:rPr>
          <w:rFonts w:eastAsia="Times New Roman"/>
          <w:szCs w:val="24"/>
        </w:rPr>
      </w:pPr>
      <w:r>
        <w:rPr>
          <w:rFonts w:eastAsia="Times New Roman"/>
          <w:szCs w:val="24"/>
        </w:rPr>
        <w:t xml:space="preserve">Νομίζω ότι δεν χρειάζεται να μακρηγορήσουμε για μια τέτοια συμφωνία με την Ισλανδία. Η Ισλανδία είναι μια χώρα απ’ όπου </w:t>
      </w:r>
      <w:r>
        <w:rPr>
          <w:rFonts w:eastAsia="Times New Roman"/>
          <w:szCs w:val="24"/>
        </w:rPr>
        <w:t xml:space="preserve">μπορούμε να αντλήσουμε πολλά γόνιμα παραδείγματα για τον τρόπο λειτουργίας της και πραγματικά νομίζω ότι πρέπει να είναι μεγάλη χαρά το γεγονός ότι αποφασίζει να ενταχθεί στη ζώνη υψηλής φιλοδοξίας, στη ζώνη στην οποία βρίσκεται η Ευρωπαϊκή Ένωση. </w:t>
      </w:r>
    </w:p>
    <w:p w14:paraId="509C4D11" w14:textId="77777777" w:rsidR="003D27BC" w:rsidRDefault="007912F4">
      <w:pPr>
        <w:spacing w:line="600" w:lineRule="auto"/>
        <w:ind w:firstLine="720"/>
        <w:jc w:val="both"/>
        <w:rPr>
          <w:rFonts w:eastAsia="Times New Roman"/>
          <w:szCs w:val="24"/>
        </w:rPr>
      </w:pPr>
      <w:r>
        <w:rPr>
          <w:rFonts w:eastAsia="Times New Roman"/>
          <w:szCs w:val="24"/>
        </w:rPr>
        <w:t>Για του</w:t>
      </w:r>
      <w:r>
        <w:rPr>
          <w:rFonts w:eastAsia="Times New Roman"/>
          <w:szCs w:val="24"/>
        </w:rPr>
        <w:t xml:space="preserve">ς πολίτες που ακούνε τη σημερινή συνεδρίαση, θέλω να θυμίσω μερικά πράγματα που ίσως </w:t>
      </w:r>
      <w:proofErr w:type="spellStart"/>
      <w:r>
        <w:rPr>
          <w:rFonts w:eastAsia="Times New Roman"/>
          <w:szCs w:val="24"/>
        </w:rPr>
        <w:t>υποτονίστηκαν</w:t>
      </w:r>
      <w:proofErr w:type="spellEnd"/>
      <w:r>
        <w:rPr>
          <w:rFonts w:eastAsia="Times New Roman"/>
          <w:szCs w:val="24"/>
        </w:rPr>
        <w:t xml:space="preserve"> σήμερα. Είναι πλέον κοινός τόπος ότι η ανθρώπινη δραστηριότητα εκπομπών αερίων θερμοκηπίου, κυρίως εκπομπών προϊόντων ορυκτού άνθρακα, δημιουργεί τρομακτικές</w:t>
      </w:r>
      <w:r>
        <w:rPr>
          <w:rFonts w:eastAsia="Times New Roman"/>
          <w:szCs w:val="24"/>
        </w:rPr>
        <w:t xml:space="preserve"> αλλαγές στο </w:t>
      </w:r>
      <w:r>
        <w:rPr>
          <w:rFonts w:eastAsia="Times New Roman"/>
          <w:szCs w:val="24"/>
        </w:rPr>
        <w:lastRenderedPageBreak/>
        <w:t>κλίμα, αλλαγές που η γη είναι αδύνατον να απορροφήσει. Εάν συνεχίσουμε έτσι, -για να μιλήσω με οικονομικούς όρους- η εκτίμηση της Τράπεζας της Ελλάδος και η μελέτη της Ακαδημίας Αθηνών για τις επιπτώσεις από την κλιματική αλλαγή για τη χώρα μα</w:t>
      </w:r>
      <w:r>
        <w:rPr>
          <w:rFonts w:eastAsia="Times New Roman"/>
          <w:szCs w:val="24"/>
        </w:rPr>
        <w:t>ς μέχρι το 2100 είναι πως αυτές θα είναι 700 δισεκατομμύρια ευρώ. Και για όσους δεν αντιλαμβάνονται τον αριθμό, να καταλάβουμε ότι μιλάμε περίπου για ένα ποσό διπλάσιο από το σημερινό απεχθές χρέος της χώρας μας. Το σημερινό δημόσιο χρέος της χώρας είναι τ</w:t>
      </w:r>
      <w:r>
        <w:rPr>
          <w:rFonts w:eastAsia="Times New Roman"/>
          <w:szCs w:val="24"/>
        </w:rPr>
        <w:t xml:space="preserve">ο μισό απ’ αυτό το νούμερο. Άρα, εάν συνεχίσουμε σε αυτόν τον ρυθμό, η Ελλάδα θα κληθεί να πληρώσει εκτός από το χρέος που αδυνατεί να πληρώσει –και το γνωρίζουμε όλοι- δύο φορές επάνω αυτό το ποσό. </w:t>
      </w:r>
    </w:p>
    <w:p w14:paraId="509C4D12"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Μπορεί μερικοί να μην καταλαβαίνουν από πού προέρχεται α</w:t>
      </w:r>
      <w:r>
        <w:rPr>
          <w:rFonts w:eastAsia="Times New Roman" w:cs="Times New Roman"/>
          <w:szCs w:val="24"/>
        </w:rPr>
        <w:t>υτός ο υπολογισμός. Θα αναφέρω μερικά πολύ σύντομα. Θα αναφέρω τη διάβρωση των ακτών μας. Ας ξεχάσουμε τις γνωστές αμμουδιές μας, αν συνεχίσουμε σε αυτόν τον ρυθμό. Θα αναφέρω ασθένειες φυτών και ζώων που ήταν άγνωστες στη χώρα μας και αυτή τη στιγμή πλήττ</w:t>
      </w:r>
      <w:r>
        <w:rPr>
          <w:rFonts w:eastAsia="Times New Roman" w:cs="Times New Roman"/>
          <w:szCs w:val="24"/>
        </w:rPr>
        <w:t xml:space="preserve">ουν τη χώρα μας. Θα αναφέρω την ερημοποίηση και θα αναφέρω </w:t>
      </w:r>
      <w:r>
        <w:rPr>
          <w:rFonts w:eastAsia="Times New Roman" w:cs="Times New Roman"/>
          <w:szCs w:val="24"/>
        </w:rPr>
        <w:lastRenderedPageBreak/>
        <w:t xml:space="preserve">και τις πυρκαγιές, που δεν ελέγχονται. Φέτος είχαμε το δυσάρεστο φαινόμενο, που το είχαμε και το 2007, να μη σβήνουν οι φωτιές, να πέφτει το νερό και να μη σβήνει το δέντρο, γιατί ήταν ξερό, γιατί </w:t>
      </w:r>
      <w:r>
        <w:rPr>
          <w:rFonts w:eastAsia="Times New Roman" w:cs="Times New Roman"/>
          <w:szCs w:val="24"/>
        </w:rPr>
        <w:t>είχαμε μια άνυδρη χρονιά. Αν αυτό επεκταθεί, νομίζω ότι μπορούμε να φανταστούμε τι θα συμβεί σε μια χώρα που στηρίζεται πάρα πολύ στη φύση και στη γεωργική της παραγωγή.</w:t>
      </w:r>
    </w:p>
    <w:p w14:paraId="509C4D13"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Να πω και ένα άλλο νούμερο, για να γίνουμε αντιληπτοί. Οι πρόσφυγες από την κλιματική </w:t>
      </w:r>
      <w:r>
        <w:rPr>
          <w:rFonts w:eastAsia="Times New Roman" w:cs="Times New Roman"/>
          <w:szCs w:val="24"/>
        </w:rPr>
        <w:t>αλλαγή, όπως υπολογίζονται από τον ΟΗΕ, υπολογίζονται σε εκατό εκατομμύρια. Σκεφτείτε τι παθαίνουμε σήμερα από τα πέντε-έξι εκατομμύρια Σύριων και τι γίνεται στην Ευρώπη σήμερα πολιτικά απ’ αυτές τις μετακινήσεις. Κάντε τον λογαριασμό στο μυαλό σας όλοι κα</w:t>
      </w:r>
      <w:r>
        <w:rPr>
          <w:rFonts w:eastAsia="Times New Roman" w:cs="Times New Roman"/>
          <w:szCs w:val="24"/>
        </w:rPr>
        <w:t>ι όλες που ακούτε τη σημερινή ομιλία, τι σημαίνουν εκατό εκατομμύρια άνθρωποι που δεν θα μπορούν να μένουν πια στα σπίτια τους και θα μετακομίσουν. Οι περισσότεροι θα μετακομίσουν από την κεντρική Αμερική στη βόρεια Αμερική και από τις χώρες της Αφρικής κα</w:t>
      </w:r>
      <w:r>
        <w:rPr>
          <w:rFonts w:eastAsia="Times New Roman" w:cs="Times New Roman"/>
          <w:szCs w:val="24"/>
        </w:rPr>
        <w:t xml:space="preserve">ι της Ασίας προφανώς στην Ευρώπη. Αναλογιστείτε, λοιπόν, τι σημαίνει αυτό δημογραφικά </w:t>
      </w:r>
      <w:r>
        <w:rPr>
          <w:rFonts w:eastAsia="Times New Roman" w:cs="Times New Roman"/>
          <w:szCs w:val="24"/>
        </w:rPr>
        <w:lastRenderedPageBreak/>
        <w:t xml:space="preserve">για τη χώρα μας, μια χώρα η οποία βρίσκεται ακριβώς σε αυτό το ιστορικό σταυροδρόμι -που με τόση </w:t>
      </w:r>
      <w:proofErr w:type="spellStart"/>
      <w:r>
        <w:rPr>
          <w:rFonts w:eastAsia="Times New Roman" w:cs="Times New Roman"/>
          <w:szCs w:val="24"/>
        </w:rPr>
        <w:t>φοβικότητα</w:t>
      </w:r>
      <w:proofErr w:type="spellEnd"/>
      <w:r>
        <w:rPr>
          <w:rFonts w:eastAsia="Times New Roman" w:cs="Times New Roman"/>
          <w:szCs w:val="24"/>
        </w:rPr>
        <w:t xml:space="preserve"> ακούσαμε άλλους να μιλάνε προηγουμένως για τους πολιτισμούς.</w:t>
      </w:r>
    </w:p>
    <w:p w14:paraId="509C4D14"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ρα, εδώ δεν μιλάμε για ένα στενά πολιτικό ζήτημα. Και εδώ πραγματικά αναρωτιέμαι. Άκουσα την αγαπητή αγορήτρια του ΚΚΕ να μας λέει ότι για όλα αυτά φταίει ο καπιταλισμός και δεν θα διαφωνήσω, γιατί αυτήν τη στιγμή σε καπιταλισμό ζούμε, άρα ό,τι γίνεται γύρ</w:t>
      </w:r>
      <w:r>
        <w:rPr>
          <w:rFonts w:eastAsia="Times New Roman" w:cs="Times New Roman"/>
          <w:szCs w:val="24"/>
        </w:rPr>
        <w:t>ω μας, και τα καλά και τα κακά, σε αυτόν τον καπιταλισμό οφείλονται. Άρα, και εγώ είμαι από εκείνους που οραματίζονται μία άλλη οικονομία έξω από τον καπιταλισμό, έξω από την κοινωνία του κέρδους. Όμως, η ίδια απάντησε στον δικό της ενδοιασμό και εξήγησε ό</w:t>
      </w:r>
      <w:r>
        <w:rPr>
          <w:rFonts w:eastAsia="Times New Roman" w:cs="Times New Roman"/>
          <w:szCs w:val="24"/>
        </w:rPr>
        <w:t>τι σήμερα, σε συνθήκες καπιταλισμού, οφείλουμε να αγωνιζόμαστε για το μεροκάματο, για τη φύση, για το νερό, για όλα τα αγαθά. Και η ερώτηση που υποβάλω, είναι πάρα πολύ απλή: Γι’ αυτές τις αμετάκλητες επιπτώσεις είναι κακό να αγωνιζόμαστε; Μήπως η επιτάχυν</w:t>
      </w:r>
      <w:r>
        <w:rPr>
          <w:rFonts w:eastAsia="Times New Roman" w:cs="Times New Roman"/>
          <w:szCs w:val="24"/>
        </w:rPr>
        <w:t xml:space="preserve">ση των επενδύσεων στον τομέα των ανανεώσιμων πηγών ενέργειας είναι κακό για το κλίμα; Να μην γίνουν αυτές οι επενδύσεις; Γιατί θυμίζω ότι αν δεν υπήρχε αυτή η εμπορία ρύπων, που τόσο </w:t>
      </w:r>
      <w:proofErr w:type="spellStart"/>
      <w:r>
        <w:rPr>
          <w:rFonts w:eastAsia="Times New Roman" w:cs="Times New Roman"/>
          <w:szCs w:val="24"/>
        </w:rPr>
        <w:t>απαξιωτικά</w:t>
      </w:r>
      <w:proofErr w:type="spellEnd"/>
      <w:r>
        <w:rPr>
          <w:rFonts w:eastAsia="Times New Roman" w:cs="Times New Roman"/>
          <w:szCs w:val="24"/>
        </w:rPr>
        <w:t xml:space="preserve"> αναφέρθηκε η συνάδελφος, </w:t>
      </w:r>
      <w:r>
        <w:rPr>
          <w:rFonts w:eastAsia="Times New Roman" w:cs="Times New Roman"/>
          <w:szCs w:val="24"/>
        </w:rPr>
        <w:lastRenderedPageBreak/>
        <w:t>σήμερα δεν θα είχαμε διείσδυση των αν</w:t>
      </w:r>
      <w:r>
        <w:rPr>
          <w:rFonts w:eastAsia="Times New Roman" w:cs="Times New Roman"/>
          <w:szCs w:val="24"/>
        </w:rPr>
        <w:t xml:space="preserve">εμογεννητριών, δεν θα είχαμε διείσδυση των </w:t>
      </w:r>
      <w:proofErr w:type="spellStart"/>
      <w:r>
        <w:rPr>
          <w:rFonts w:eastAsia="Times New Roman" w:cs="Times New Roman"/>
          <w:szCs w:val="24"/>
        </w:rPr>
        <w:t>φωτοβολταϊκών</w:t>
      </w:r>
      <w:proofErr w:type="spellEnd"/>
      <w:r>
        <w:rPr>
          <w:rFonts w:eastAsia="Times New Roman" w:cs="Times New Roman"/>
          <w:szCs w:val="24"/>
        </w:rPr>
        <w:t>. Θα εξακολουθούσαμε να καίμε τον φθηνό λιγνίτη και το φθηνό πετρέλαιο. Χάρη, ακριβώς, σε αυτό το πρωτόκολλο του Κιότο, που πραγματικά ήταν ανεπαρκέστατο και θα συμφωνήσω μαζί σας, που δεν κυρώθηκε απ</w:t>
      </w:r>
      <w:r>
        <w:rPr>
          <w:rFonts w:eastAsia="Times New Roman" w:cs="Times New Roman"/>
          <w:szCs w:val="24"/>
        </w:rPr>
        <w:t>’ όλες τις χώρες -είναι ανεπαρκής η εμπορία, όλα αυτά τα επιχειρήματα είναι καλά- αλλά χάρη σε αυτό καθόμαστε σήμερα και έχουμε μπροστά μας πολύ πιο ριζικές συμφωνίες. Ή, λοιπόν, θα κάνουμε κάτι τώρα ή όταν και εφόσον -και να σεβαστώ το όραμά σας- υλοποιηθ</w:t>
      </w:r>
      <w:r>
        <w:rPr>
          <w:rFonts w:eastAsia="Times New Roman" w:cs="Times New Roman"/>
          <w:szCs w:val="24"/>
        </w:rPr>
        <w:t>εί το όραμά σας, θα υλοποιηθεί πολύ φοβάμαι σε μία έρημο. Άρα, σας καλώ να αναθεωρήσετε.</w:t>
      </w:r>
    </w:p>
    <w:p w14:paraId="509C4D15"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Αναπληρωτή Υπουργού)</w:t>
      </w:r>
    </w:p>
    <w:p w14:paraId="509C4D16"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Θα κλείσω σε ένα δευτερόλεπτο μονάχα. </w:t>
      </w:r>
    </w:p>
    <w:p w14:paraId="509C4D17"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 xml:space="preserve">Αναφέρθηκε κάποιος </w:t>
      </w:r>
      <w:r>
        <w:rPr>
          <w:rFonts w:eastAsia="Times New Roman" w:cs="Times New Roman"/>
          <w:szCs w:val="24"/>
        </w:rPr>
        <w:t>αγορητής στον απεχθή τρόπο με τον οποίο φέρονται αυτήν τη στιγμή κάποια κράτη στη χώρα μας και ταύτισε αυτήν την απεχθή συμπεριφορά -με κακή συμπεριφορά στις γυναίκες, με αυταρχισμό και με άλλα τέτοια φαινόμενα- με έναν ολόκληρο πολιτισμό. Και είπε ότι εμε</w:t>
      </w:r>
      <w:r>
        <w:rPr>
          <w:rFonts w:eastAsia="Times New Roman" w:cs="Times New Roman"/>
          <w:szCs w:val="24"/>
        </w:rPr>
        <w:t xml:space="preserve">ίς δεν πρέπει ως έθνος να έχουμε καμμία σχέση με αυτόν τον πολιτισμό. </w:t>
      </w:r>
    </w:p>
    <w:p w14:paraId="509C4D18"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Αυτή η συμπεριφορά, που είναι πάρα πολύ συχνή δυστυχώς, δηλαδή το να ταυτίζεις έναν πολιτισμό και ένα έθνος με μία απεχθή συμπεριφορά, έχει γίνει ξανά στο παρελθόν. Να θυμίσω ότι η θρησ</w:t>
      </w:r>
      <w:r>
        <w:rPr>
          <w:rFonts w:eastAsia="Times New Roman" w:cs="Times New Roman"/>
          <w:szCs w:val="24"/>
        </w:rPr>
        <w:t>κεία μας, η θρησκεία της αγάπης, έχει βγάλει την Ιερά Εξέταση. Να ταυτίσουμε, λοιπόν, την Ιερά Εξέταση με τη θρησκεία μας; Να ταυτίσουμε το γερμανικό έθνος με τα εγκλήματα του Χίτλερ; Ε, λοιπόν, εγώ λέω ότι όταν ταυτίζονται κακές συμπεριφορές με έθνη, αυτό</w:t>
      </w:r>
      <w:r>
        <w:rPr>
          <w:rFonts w:eastAsia="Times New Roman" w:cs="Times New Roman"/>
          <w:szCs w:val="24"/>
        </w:rPr>
        <w:t xml:space="preserve"> λέγεται ρατσισμός και τον ρατσισμό σε αυτήν τη Βουλή δεν πρέπει να τον υποθάλπουμε.</w:t>
      </w:r>
    </w:p>
    <w:p w14:paraId="509C4D19"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Ευχαριστώ.</w:t>
      </w:r>
    </w:p>
    <w:p w14:paraId="509C4D1A" w14:textId="77777777" w:rsidR="003D27BC" w:rsidRDefault="007912F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09C4D1B"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509C4D1C"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κηρύσσεται περαιωμένη η </w:t>
      </w:r>
      <w:r>
        <w:rPr>
          <w:rFonts w:eastAsia="Times New Roman" w:cs="Times New Roman"/>
          <w:szCs w:val="24"/>
        </w:rPr>
        <w:t>συζήτηση επί της αρχής, των άρθρων και του συνόλου του νομοσχεδίου του Υπουργείου Περιβάλλοντος και Ενέργειας</w:t>
      </w:r>
      <w:r>
        <w:rPr>
          <w:rFonts w:eastAsia="Times New Roman" w:cs="Times New Roman"/>
          <w:szCs w:val="24"/>
        </w:rPr>
        <w:t>:</w:t>
      </w:r>
      <w:r>
        <w:rPr>
          <w:rFonts w:eastAsia="Times New Roman" w:cs="Times New Roman"/>
          <w:szCs w:val="24"/>
        </w:rPr>
        <w:t xml:space="preserve"> «Κύρωση της Συμφωνίας μεταξύ της Ευρωπαϊκής Ένωσης και των κρατών- μελών της, αφενός, και της Ισλανδίας, αφετέρου, σχετικά με τη συμμετοχή της Ισ</w:t>
      </w:r>
      <w:r>
        <w:rPr>
          <w:rFonts w:eastAsia="Times New Roman" w:cs="Times New Roman"/>
          <w:szCs w:val="24"/>
        </w:rPr>
        <w:t xml:space="preserve">λανδίας στην από κοινού ανταπόκριση στις υποχρεώσεις που έχουν αναλάβει η Ευρωπαϊκή Ένωση, τα κράτη-μέλη της και η Ισλανδία στη δεύτερη περίοδο δέσμευσης, σύμφωνα με την τροποποίηση της </w:t>
      </w:r>
      <w:proofErr w:type="spellStart"/>
      <w:r>
        <w:rPr>
          <w:rFonts w:eastAsia="Times New Roman" w:cs="Times New Roman"/>
          <w:szCs w:val="24"/>
        </w:rPr>
        <w:t>Ντόχα</w:t>
      </w:r>
      <w:proofErr w:type="spellEnd"/>
      <w:r>
        <w:rPr>
          <w:rFonts w:eastAsia="Times New Roman" w:cs="Times New Roman"/>
          <w:szCs w:val="24"/>
        </w:rPr>
        <w:t xml:space="preserve"> στο πρωτόκολλο του Κιότο, που κυρώθηκε με το ν. 4345/2015 (Α΄148</w:t>
      </w:r>
      <w:r>
        <w:rPr>
          <w:rFonts w:eastAsia="Times New Roman" w:cs="Times New Roman"/>
          <w:szCs w:val="24"/>
        </w:rPr>
        <w:t>), στη σύμβαση - πλαίσιο των Ηνωμένων Εθνών για την κλιματική αλλαγή που έχει κυρωθεί με το ν. 3017/2002 (Α΄117)».</w:t>
      </w:r>
    </w:p>
    <w:p w14:paraId="509C4D1D"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w:t>
      </w:r>
    </w:p>
    <w:p w14:paraId="509C4D1E"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lastRenderedPageBreak/>
        <w:t>ΓΕΩΡΓΙΟΣ ΔΗΜΑΡΑΣ:</w:t>
      </w:r>
      <w:r>
        <w:rPr>
          <w:rFonts w:eastAsia="Times New Roman" w:cs="Times New Roman"/>
          <w:szCs w:val="24"/>
        </w:rPr>
        <w:t xml:space="preserve"> Ναι.</w:t>
      </w:r>
    </w:p>
    <w:p w14:paraId="509C4D1F"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Ναι.</w:t>
      </w:r>
    </w:p>
    <w:p w14:paraId="509C4D20"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509C4D21"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509C4D22"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14:paraId="509C4D23"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509C4D24"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Ναι.</w:t>
      </w:r>
    </w:p>
    <w:p w14:paraId="509C4D25"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νομοσχέδιο του Υπουργείου Περιβάλλοντος και Ενέργειας</w:t>
      </w:r>
      <w:r>
        <w:rPr>
          <w:rFonts w:eastAsia="Times New Roman" w:cs="Times New Roman"/>
          <w:szCs w:val="24"/>
        </w:rPr>
        <w:t>:</w:t>
      </w:r>
      <w:r>
        <w:rPr>
          <w:rFonts w:eastAsia="Times New Roman" w:cs="Times New Roman"/>
          <w:szCs w:val="24"/>
        </w:rPr>
        <w:t xml:space="preserve"> «Κύρωση της Συμφωνίας μεταξύ της Ευρωπαϊκής Ένωσης και των κρατών- μελών της, </w:t>
      </w:r>
      <w:r>
        <w:rPr>
          <w:rFonts w:eastAsia="Times New Roman" w:cs="Times New Roman"/>
          <w:szCs w:val="24"/>
        </w:rPr>
        <w:lastRenderedPageBreak/>
        <w:t>αφενός, και της Ισλανδίας, αφετέρου, σχετικά με τη συμμετοχή της Ισλανδίας στην από κοινού ανταπόκριση στις υποχρεώσεις που έχουν αναλάβει η Ευρωπαϊκή Ένωση, τα κράτη-μέλη της κ</w:t>
      </w:r>
      <w:r>
        <w:rPr>
          <w:rFonts w:eastAsia="Times New Roman" w:cs="Times New Roman"/>
          <w:szCs w:val="24"/>
        </w:rPr>
        <w:t xml:space="preserve">αι η Ισλανδία στη δεύτερη περίοδο δέσμευσης, σύμφωνα με την τροποποίηση της </w:t>
      </w:r>
      <w:proofErr w:type="spellStart"/>
      <w:r>
        <w:rPr>
          <w:rFonts w:eastAsia="Times New Roman" w:cs="Times New Roman"/>
          <w:szCs w:val="24"/>
        </w:rPr>
        <w:t>Ντόχα</w:t>
      </w:r>
      <w:proofErr w:type="spellEnd"/>
      <w:r>
        <w:rPr>
          <w:rFonts w:eastAsia="Times New Roman" w:cs="Times New Roman"/>
          <w:szCs w:val="24"/>
        </w:rPr>
        <w:t xml:space="preserve"> στο πρωτόκολλο του Κιότο, που κυρώθηκε με το ν. 4345/2015 (Α΄148), στη σύμβαση - πλαίσιο των Ηνωμένων Εθνών για την κλιματική αλλαγή που έχει κυρωθεί με το ν. 3017/2002 (Α΄11</w:t>
      </w:r>
      <w:r>
        <w:rPr>
          <w:rFonts w:eastAsia="Times New Roman" w:cs="Times New Roman"/>
          <w:szCs w:val="24"/>
        </w:rPr>
        <w:t>7)» έγινε δεκτό κατά πλειοψηφία</w:t>
      </w:r>
      <w:r>
        <w:rPr>
          <w:rFonts w:eastAsia="Times New Roman" w:cs="Times New Roman"/>
          <w:szCs w:val="24"/>
        </w:rPr>
        <w:t>,</w:t>
      </w:r>
      <w:r>
        <w:rPr>
          <w:rFonts w:eastAsia="Times New Roman" w:cs="Times New Roman"/>
          <w:szCs w:val="24"/>
        </w:rPr>
        <w:t xml:space="preserve"> σε μόνη συζήτηση επί της αρχής, των άρθρων και του συνόλου και έχει ως εξής:</w:t>
      </w:r>
    </w:p>
    <w:p w14:paraId="509C4D26" w14:textId="77777777" w:rsidR="003D27BC" w:rsidRDefault="007912F4">
      <w:pPr>
        <w:spacing w:line="600" w:lineRule="auto"/>
        <w:ind w:firstLine="720"/>
        <w:jc w:val="center"/>
        <w:rPr>
          <w:rFonts w:eastAsia="Times New Roman" w:cs="Times New Roman"/>
          <w:szCs w:val="24"/>
        </w:rPr>
      </w:pPr>
      <w:r>
        <w:rPr>
          <w:rFonts w:eastAsia="Times New Roman" w:cs="Times New Roman"/>
          <w:szCs w:val="24"/>
        </w:rPr>
        <w:t>(Να μπει το νομοσχέδιο σελ.18 α)</w:t>
      </w:r>
    </w:p>
    <w:p w14:paraId="509C4D27" w14:textId="77777777" w:rsidR="003D27BC" w:rsidRDefault="007912F4">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Κυρίες και κύριοι συνάδελφοι, έχω την τιμή να ανακοινώσω στο Σώμα, πριν περάσουμ</w:t>
      </w:r>
      <w:r>
        <w:rPr>
          <w:rFonts w:eastAsia="Times New Roman" w:cs="Times New Roman"/>
          <w:szCs w:val="24"/>
        </w:rPr>
        <w:t>ε στην Κύρωση της δεύτερης Σύμβασης, ότι η Διαρκής Επιτροπή Κοινωνικών Υποθέσεων καταθέτει την έκθεσή της στο σχέδιο νόμου του Υπουργείου Υγείας</w:t>
      </w:r>
      <w:r>
        <w:rPr>
          <w:rFonts w:eastAsia="Times New Roman" w:cs="Times New Roman"/>
          <w:szCs w:val="24"/>
        </w:rPr>
        <w:t>:</w:t>
      </w:r>
      <w:r>
        <w:rPr>
          <w:rFonts w:eastAsia="Times New Roman" w:cs="Times New Roman"/>
          <w:szCs w:val="24"/>
        </w:rPr>
        <w:t xml:space="preserve"> «Προσαρμογή της ελληνικής νομοθεσίας προς την Οδηγία 2014/40/ΕΕ του Ευρωπαϊκού Κοινοβουλίου και του Συμβουλίου</w:t>
      </w:r>
      <w:r>
        <w:rPr>
          <w:rFonts w:eastAsia="Times New Roman" w:cs="Times New Roman"/>
          <w:szCs w:val="24"/>
        </w:rPr>
        <w:t xml:space="preserve"> της </w:t>
      </w:r>
      <w:r>
        <w:rPr>
          <w:rFonts w:eastAsia="Times New Roman" w:cs="Times New Roman"/>
          <w:szCs w:val="24"/>
        </w:rPr>
        <w:lastRenderedPageBreak/>
        <w:t>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 (</w:t>
      </w:r>
      <w:proofErr w:type="spellStart"/>
      <w:r>
        <w:rPr>
          <w:rFonts w:eastAsia="Times New Roman" w:cs="Times New Roman"/>
          <w:szCs w:val="24"/>
        </w:rPr>
        <w:t>αριθ</w:t>
      </w:r>
      <w:r>
        <w:rPr>
          <w:rFonts w:eastAsia="Times New Roman" w:cs="Times New Roman"/>
          <w:szCs w:val="24"/>
        </w:rPr>
        <w:t>μ</w:t>
      </w:r>
      <w:proofErr w:type="spellEnd"/>
      <w:r>
        <w:rPr>
          <w:rFonts w:eastAsia="Times New Roman" w:cs="Times New Roman"/>
          <w:szCs w:val="24"/>
        </w:rPr>
        <w:t xml:space="preserve">. L 127/1 της 29.4.2014), όπως το Παράρτημα ΙΙ της Οδηγίας αυτής τροποποιήθηκε με την κατ’ εξουσιοδότηση </w:t>
      </w:r>
      <w:proofErr w:type="spellStart"/>
      <w:r>
        <w:rPr>
          <w:rFonts w:eastAsia="Times New Roman" w:cs="Times New Roman"/>
          <w:szCs w:val="24"/>
        </w:rPr>
        <w:t>εκδοθείσα</w:t>
      </w:r>
      <w:proofErr w:type="spellEnd"/>
      <w:r>
        <w:rPr>
          <w:rFonts w:eastAsia="Times New Roman" w:cs="Times New Roman"/>
          <w:szCs w:val="24"/>
        </w:rPr>
        <w:t xml:space="preserve"> Οδηγία 2014/109/ΕΕ της Επιτροπής της 10ης Οκτωβρίου 2014 για την τροποποίηση του Παραρτήματος ΙΙ της Οδηγίας 2014/40/ΕΕ του Ευρωπαϊκού Κοινο</w:t>
      </w:r>
      <w:r>
        <w:rPr>
          <w:rFonts w:eastAsia="Times New Roman" w:cs="Times New Roman"/>
          <w:szCs w:val="24"/>
        </w:rPr>
        <w:t>βουλίου και του Συμβουλίου με τη θέσπιση της βιβλιοθήκης των εικονογραφικών προειδοποιήσεων που πρέπει να χρησιμοποιούνται για τα προϊόντα καπνού, καθώς και άλλες συναφείς διατάξεις».</w:t>
      </w:r>
    </w:p>
    <w:p w14:paraId="509C4D28" w14:textId="77777777" w:rsidR="003D27BC" w:rsidRDefault="007912F4">
      <w:pPr>
        <w:spacing w:line="600" w:lineRule="auto"/>
        <w:ind w:firstLine="567"/>
        <w:jc w:val="both"/>
        <w:rPr>
          <w:rFonts w:eastAsia="Times New Roman" w:cs="Times New Roman"/>
          <w:szCs w:val="24"/>
        </w:rPr>
      </w:pPr>
      <w:r>
        <w:rPr>
          <w:rFonts w:eastAsia="Times New Roman" w:cs="Times New Roman"/>
          <w:szCs w:val="24"/>
        </w:rPr>
        <w:t xml:space="preserve">Συνεχίζουμε </w:t>
      </w:r>
      <w:r>
        <w:rPr>
          <w:rFonts w:eastAsia="Times New Roman" w:cs="Times New Roman"/>
          <w:szCs w:val="24"/>
        </w:rPr>
        <w:t>τη νομοθετική εργασία.</w:t>
      </w:r>
    </w:p>
    <w:p w14:paraId="509C4D29" w14:textId="77777777" w:rsidR="003D27BC" w:rsidRDefault="007912F4">
      <w:pPr>
        <w:spacing w:line="600" w:lineRule="auto"/>
        <w:ind w:firstLine="567"/>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όνη συζήτηση και ψήφιση επί της αρχή</w:t>
      </w:r>
      <w:r>
        <w:rPr>
          <w:rFonts w:eastAsia="Times New Roman" w:cs="Times New Roman"/>
          <w:szCs w:val="24"/>
        </w:rPr>
        <w:t xml:space="preserve">ς, των άρθρων και του συνόλου του σχεδίου νόμου του Υπουργείου Οικονομίας, Ανάπτυξης και Τουρισμού: «Κύρωση του Μνημονίου Κατανόησης για τη συνεργασία στον τομέα του Τουρισμού μεταξύ του Υπουργείου Τουρισμού της Ελληνικής Δημοκρατίας και της Σαουδαραβικής </w:t>
      </w:r>
      <w:r>
        <w:rPr>
          <w:rFonts w:eastAsia="Times New Roman" w:cs="Times New Roman"/>
          <w:szCs w:val="24"/>
        </w:rPr>
        <w:t>Επιτροπής Τουρισμού και Αρχαιοτήτων του Βασιλείου της Σαουδικής Αραβίας».</w:t>
      </w:r>
    </w:p>
    <w:p w14:paraId="509C4D2A" w14:textId="77777777" w:rsidR="003D27BC" w:rsidRDefault="007912F4">
      <w:pPr>
        <w:spacing w:line="600" w:lineRule="auto"/>
        <w:ind w:firstLine="567"/>
        <w:jc w:val="both"/>
        <w:rPr>
          <w:rFonts w:eastAsia="Times New Roman" w:cs="Times New Roman"/>
          <w:szCs w:val="24"/>
        </w:rPr>
      </w:pPr>
      <w:r>
        <w:rPr>
          <w:rFonts w:eastAsia="Times New Roman" w:cs="Times New Roman"/>
          <w:szCs w:val="24"/>
        </w:rPr>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δηλαδή</w:t>
      </w:r>
      <w:r>
        <w:rPr>
          <w:rFonts w:eastAsia="Times New Roman" w:cs="Times New Roman"/>
          <w:szCs w:val="24"/>
        </w:rPr>
        <w:t>,</w:t>
      </w:r>
      <w:r>
        <w:rPr>
          <w:rFonts w:eastAsia="Times New Roman" w:cs="Times New Roman"/>
          <w:szCs w:val="24"/>
        </w:rPr>
        <w:t xml:space="preserve"> μπορούν να λάβουν το</w:t>
      </w:r>
      <w:r>
        <w:rPr>
          <w:rFonts w:eastAsia="Times New Roman" w:cs="Times New Roman"/>
          <w:szCs w:val="24"/>
        </w:rPr>
        <w:t xml:space="preserve">ν λόγο όσοι έχουν αντίρρηση επί της κυρώσεως αυτής της </w:t>
      </w:r>
      <w:r>
        <w:rPr>
          <w:rFonts w:eastAsia="Times New Roman" w:cs="Times New Roman"/>
          <w:szCs w:val="24"/>
        </w:rPr>
        <w:t>σ</w:t>
      </w:r>
      <w:r>
        <w:rPr>
          <w:rFonts w:eastAsia="Times New Roman" w:cs="Times New Roman"/>
          <w:szCs w:val="24"/>
        </w:rPr>
        <w:t xml:space="preserve">υμφωνίας. </w:t>
      </w:r>
    </w:p>
    <w:p w14:paraId="509C4D2B" w14:textId="77777777" w:rsidR="003D27BC" w:rsidRDefault="007912F4">
      <w:pPr>
        <w:spacing w:before="240" w:line="600" w:lineRule="auto"/>
        <w:ind w:firstLine="720"/>
        <w:jc w:val="both"/>
        <w:rPr>
          <w:rFonts w:eastAsia="Times New Roman" w:cs="Times New Roman"/>
          <w:szCs w:val="24"/>
        </w:rPr>
      </w:pPr>
      <w:r>
        <w:rPr>
          <w:rFonts w:eastAsia="Times New Roman" w:cs="Times New Roman"/>
          <w:szCs w:val="24"/>
        </w:rPr>
        <w:t xml:space="preserve">Θέλει κάποιος συνάδελφος να λάβει τον λόγο; Προφανώς, η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 xml:space="preserve">, εάν δεν </w:t>
      </w:r>
      <w:proofErr w:type="spellStart"/>
      <w:r>
        <w:rPr>
          <w:rFonts w:eastAsia="Times New Roman" w:cs="Times New Roman"/>
          <w:szCs w:val="24"/>
        </w:rPr>
        <w:t>απατώμαι</w:t>
      </w:r>
      <w:proofErr w:type="spellEnd"/>
      <w:r>
        <w:rPr>
          <w:rFonts w:eastAsia="Times New Roman" w:cs="Times New Roman"/>
          <w:szCs w:val="24"/>
        </w:rPr>
        <w:t xml:space="preserve">, διότι ο κ. </w:t>
      </w:r>
      <w:proofErr w:type="spellStart"/>
      <w:r>
        <w:rPr>
          <w:rFonts w:eastAsia="Times New Roman" w:cs="Times New Roman"/>
          <w:szCs w:val="24"/>
        </w:rPr>
        <w:t>Παναγιώταρος</w:t>
      </w:r>
      <w:proofErr w:type="spellEnd"/>
      <w:r>
        <w:rPr>
          <w:rFonts w:eastAsia="Times New Roman" w:cs="Times New Roman"/>
          <w:szCs w:val="24"/>
        </w:rPr>
        <w:t xml:space="preserve"> κάλυψε και τη δεύτερη </w:t>
      </w:r>
      <w:r>
        <w:rPr>
          <w:rFonts w:eastAsia="Times New Roman" w:cs="Times New Roman"/>
          <w:szCs w:val="24"/>
        </w:rPr>
        <w:t>σ</w:t>
      </w:r>
      <w:r>
        <w:rPr>
          <w:rFonts w:eastAsia="Times New Roman" w:cs="Times New Roman"/>
          <w:szCs w:val="24"/>
        </w:rPr>
        <w:t xml:space="preserve">υμφωνία. </w:t>
      </w:r>
    </w:p>
    <w:p w14:paraId="509C4D2C" w14:textId="77777777" w:rsidR="003D27BC" w:rsidRDefault="007912F4">
      <w:pPr>
        <w:spacing w:before="24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έχετε τον λόγο.</w:t>
      </w:r>
    </w:p>
    <w:p w14:paraId="509C4D2D" w14:textId="77777777" w:rsidR="003D27BC" w:rsidRDefault="007912F4">
      <w:pPr>
        <w:spacing w:before="240" w:line="600" w:lineRule="auto"/>
        <w:ind w:firstLine="720"/>
        <w:jc w:val="both"/>
        <w:rPr>
          <w:rFonts w:eastAsia="Times New Roman" w:cs="Times New Roman"/>
          <w:szCs w:val="24"/>
        </w:rPr>
      </w:pPr>
      <w:r>
        <w:rPr>
          <w:rFonts w:eastAsia="Times New Roman" w:cs="Times New Roman"/>
          <w:b/>
          <w:szCs w:val="24"/>
        </w:rPr>
        <w:lastRenderedPageBreak/>
        <w:t>ΙΩΑΝΝΗΣ ΒΡΟ</w:t>
      </w:r>
      <w:r>
        <w:rPr>
          <w:rFonts w:eastAsia="Times New Roman" w:cs="Times New Roman"/>
          <w:b/>
          <w:szCs w:val="24"/>
        </w:rPr>
        <w:t>ΥΤΣΗΣ:</w:t>
      </w:r>
      <w:r>
        <w:rPr>
          <w:rFonts w:eastAsia="Times New Roman" w:cs="Times New Roman"/>
          <w:szCs w:val="24"/>
        </w:rPr>
        <w:t xml:space="preserve"> Κύριε Πρόεδρε, σας έχω ζητήσει τον λόγο επί της διαδικασίας, για να ρωτήσω κάτι. </w:t>
      </w:r>
    </w:p>
    <w:p w14:paraId="509C4D2E" w14:textId="77777777" w:rsidR="003D27BC" w:rsidRDefault="007912F4">
      <w:pPr>
        <w:spacing w:before="24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w:t>
      </w:r>
      <w:r>
        <w:rPr>
          <w:rFonts w:eastAsia="Times New Roman" w:cs="Times New Roman"/>
          <w:szCs w:val="24"/>
        </w:rPr>
        <w:t xml:space="preserve">Συγγνώμη, κυρία </w:t>
      </w:r>
      <w:proofErr w:type="spellStart"/>
      <w:r>
        <w:rPr>
          <w:rFonts w:eastAsia="Times New Roman" w:cs="Times New Roman"/>
          <w:szCs w:val="24"/>
        </w:rPr>
        <w:t>Μανωλάκου</w:t>
      </w:r>
      <w:proofErr w:type="spellEnd"/>
      <w:r>
        <w:rPr>
          <w:rFonts w:eastAsia="Times New Roman" w:cs="Times New Roman"/>
          <w:szCs w:val="24"/>
        </w:rPr>
        <w:t>.</w:t>
      </w:r>
    </w:p>
    <w:p w14:paraId="509C4D2F" w14:textId="77777777" w:rsidR="003D27BC" w:rsidRDefault="007912F4">
      <w:pPr>
        <w:spacing w:before="24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Βρούτσης</w:t>
      </w:r>
      <w:proofErr w:type="spellEnd"/>
      <w:r>
        <w:rPr>
          <w:rFonts w:eastAsia="Times New Roman" w:cs="Times New Roman"/>
          <w:szCs w:val="24"/>
        </w:rPr>
        <w:t xml:space="preserve">. </w:t>
      </w:r>
    </w:p>
    <w:p w14:paraId="509C4D30" w14:textId="77777777" w:rsidR="003D27BC" w:rsidRDefault="007912F4">
      <w:pPr>
        <w:spacing w:before="240"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Θέλω να ρωτήσω πάλι την κυρία Υπουργό εάν προτίθεται να κατ</w:t>
      </w:r>
      <w:r>
        <w:rPr>
          <w:rFonts w:eastAsia="Times New Roman" w:cs="Times New Roman"/>
          <w:szCs w:val="24"/>
        </w:rPr>
        <w:t>αθέσει κάποια τροπολογία</w:t>
      </w:r>
      <w:r>
        <w:rPr>
          <w:rFonts w:eastAsia="Times New Roman" w:cs="Times New Roman"/>
          <w:szCs w:val="24"/>
        </w:rPr>
        <w:t>.</w:t>
      </w:r>
    </w:p>
    <w:p w14:paraId="509C4D31" w14:textId="77777777" w:rsidR="003D27BC" w:rsidRDefault="007912F4">
      <w:pPr>
        <w:spacing w:before="240" w:line="600" w:lineRule="auto"/>
        <w:ind w:firstLine="720"/>
        <w:jc w:val="both"/>
        <w:rPr>
          <w:rFonts w:eastAsia="Times New Roman" w:cs="Times New Roman"/>
          <w:szCs w:val="24"/>
        </w:rPr>
      </w:pPr>
      <w:r>
        <w:rPr>
          <w:rFonts w:eastAsia="Times New Roman" w:cs="Times New Roman"/>
          <w:szCs w:val="24"/>
        </w:rPr>
        <w:t xml:space="preserve">Εμείς, ως γνωστόν, συμφωνήσαμε στην </w:t>
      </w:r>
      <w:r>
        <w:rPr>
          <w:rFonts w:eastAsia="Times New Roman" w:cs="Times New Roman"/>
          <w:szCs w:val="24"/>
        </w:rPr>
        <w:t>ε</w:t>
      </w:r>
      <w:r>
        <w:rPr>
          <w:rFonts w:eastAsia="Times New Roman" w:cs="Times New Roman"/>
          <w:szCs w:val="24"/>
        </w:rPr>
        <w:t xml:space="preserve">πιτροπή. Ως εκ τούτου, αυτό το οποίο απομένει είναι να δούμε εάν υπάρχει εκ μέρους της Κυβέρνησης πρόθεση να καταθέσει τροπολογία στο συγκεκριμένο νομοσχέδιο. </w:t>
      </w:r>
    </w:p>
    <w:p w14:paraId="509C4D32" w14:textId="77777777" w:rsidR="003D27BC" w:rsidRDefault="007912F4">
      <w:pPr>
        <w:spacing w:before="240" w:line="600" w:lineRule="auto"/>
        <w:ind w:firstLine="720"/>
        <w:jc w:val="both"/>
        <w:rPr>
          <w:rFonts w:eastAsia="Times New Roman" w:cs="Times New Roman"/>
          <w:szCs w:val="24"/>
        </w:rPr>
      </w:pPr>
      <w:r>
        <w:rPr>
          <w:rFonts w:eastAsia="Times New Roman" w:cs="Times New Roman"/>
          <w:szCs w:val="24"/>
        </w:rPr>
        <w:t>Ευχαριστώ.</w:t>
      </w:r>
    </w:p>
    <w:p w14:paraId="509C4D33" w14:textId="77777777" w:rsidR="003D27BC" w:rsidRDefault="007912F4">
      <w:pPr>
        <w:spacing w:before="240" w:line="600" w:lineRule="auto"/>
        <w:ind w:firstLine="720"/>
        <w:jc w:val="both"/>
        <w:rPr>
          <w:rFonts w:eastAsia="Times New Roman" w:cs="Times New Roman"/>
          <w:szCs w:val="24"/>
        </w:rPr>
      </w:pPr>
      <w:r>
        <w:rPr>
          <w:rFonts w:eastAsia="Times New Roman"/>
          <w:b/>
          <w:bCs/>
        </w:rPr>
        <w:lastRenderedPageBreak/>
        <w:t xml:space="preserve">ΕΛΕΝΑ ΚΟΥΝΤΟΥΡΑ </w:t>
      </w:r>
      <w:r>
        <w:rPr>
          <w:rFonts w:eastAsia="Times New Roman"/>
          <w:b/>
          <w:bCs/>
        </w:rPr>
        <w:t>(Αναπληρώτρια Υπουργός Οικονομίας, Ανάπτυξης και Τουρισμού):</w:t>
      </w:r>
      <w:r>
        <w:rPr>
          <w:rFonts w:eastAsia="Times New Roman" w:cs="Times New Roman"/>
          <w:szCs w:val="24"/>
        </w:rPr>
        <w:t xml:space="preserve"> Όχι. </w:t>
      </w:r>
    </w:p>
    <w:p w14:paraId="509C4D34" w14:textId="77777777" w:rsidR="003D27BC" w:rsidRDefault="007912F4">
      <w:pPr>
        <w:spacing w:before="240"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Όχι. Να μην υπάρχει, λοιπόν, αγωνία. </w:t>
      </w:r>
    </w:p>
    <w:p w14:paraId="509C4D35" w14:textId="77777777" w:rsidR="003D27BC" w:rsidRDefault="007912F4">
      <w:pPr>
        <w:spacing w:before="240"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έχετε τον λόγο.</w:t>
      </w:r>
    </w:p>
    <w:p w14:paraId="509C4D36" w14:textId="77777777" w:rsidR="003D27BC" w:rsidRDefault="007912F4">
      <w:pPr>
        <w:spacing w:before="240"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Έφυγε ο κ. Τσιρώνης, αλλά απαντήσεις</w:t>
      </w:r>
      <w:r>
        <w:rPr>
          <w:rFonts w:eastAsia="Times New Roman" w:cs="Times New Roman"/>
          <w:szCs w:val="24"/>
        </w:rPr>
        <w:t>,</w:t>
      </w:r>
      <w:r>
        <w:rPr>
          <w:rFonts w:eastAsia="Times New Roman" w:cs="Times New Roman"/>
          <w:szCs w:val="24"/>
        </w:rPr>
        <w:t xml:space="preserve"> γιατί δεν έχουν μειωθεί οι </w:t>
      </w:r>
      <w:r>
        <w:rPr>
          <w:rFonts w:eastAsia="Times New Roman" w:cs="Times New Roman"/>
          <w:szCs w:val="24"/>
        </w:rPr>
        <w:t>ρύποι τώρα με τόσες διεθνείς συνθήκες όλες αυτές τις δεκαετίες</w:t>
      </w:r>
      <w:r>
        <w:rPr>
          <w:rFonts w:eastAsia="Times New Roman" w:cs="Times New Roman"/>
          <w:szCs w:val="24"/>
        </w:rPr>
        <w:t>,</w:t>
      </w:r>
      <w:r>
        <w:rPr>
          <w:rFonts w:eastAsia="Times New Roman" w:cs="Times New Roman"/>
          <w:szCs w:val="24"/>
        </w:rPr>
        <w:t xml:space="preserve"> δεν μας έδωσε. Άρα, οι συμφωνίες δεν φέρνουν αποτέλεσμα, γιατί άλλα συμφέροντα εξυπηρετούν.</w:t>
      </w:r>
    </w:p>
    <w:p w14:paraId="509C4D37" w14:textId="77777777" w:rsidR="003D27BC" w:rsidRDefault="007912F4">
      <w:pPr>
        <w:spacing w:before="240" w:line="600" w:lineRule="auto"/>
        <w:ind w:firstLine="720"/>
        <w:jc w:val="both"/>
        <w:rPr>
          <w:rFonts w:eastAsia="Times New Roman" w:cs="Times New Roman"/>
          <w:szCs w:val="24"/>
        </w:rPr>
      </w:pPr>
      <w:r>
        <w:rPr>
          <w:rFonts w:eastAsia="Times New Roman" w:cs="Times New Roman"/>
          <w:szCs w:val="24"/>
        </w:rPr>
        <w:t xml:space="preserve">Να έρθουμε τώρα σ’ αυτή τη </w:t>
      </w:r>
      <w:r>
        <w:rPr>
          <w:rFonts w:eastAsia="Times New Roman" w:cs="Times New Roman"/>
          <w:szCs w:val="24"/>
        </w:rPr>
        <w:t>σ</w:t>
      </w:r>
      <w:r>
        <w:rPr>
          <w:rFonts w:eastAsia="Times New Roman" w:cs="Times New Roman"/>
          <w:szCs w:val="24"/>
        </w:rPr>
        <w:t xml:space="preserve">υμφωνία. </w:t>
      </w:r>
    </w:p>
    <w:p w14:paraId="509C4D38" w14:textId="77777777" w:rsidR="003D27BC" w:rsidRDefault="007912F4">
      <w:pPr>
        <w:spacing w:before="240" w:line="600" w:lineRule="auto"/>
        <w:ind w:firstLine="720"/>
        <w:jc w:val="both"/>
        <w:rPr>
          <w:rFonts w:eastAsia="Times New Roman" w:cs="Times New Roman"/>
          <w:szCs w:val="24"/>
        </w:rPr>
      </w:pPr>
      <w:r>
        <w:rPr>
          <w:rFonts w:eastAsia="Times New Roman" w:cs="Times New Roman"/>
          <w:szCs w:val="24"/>
        </w:rPr>
        <w:lastRenderedPageBreak/>
        <w:t>Θα ήθελα εξαρχής να πω ότι η ανάπτυξη του τουρισμού δεν γνώρισ</w:t>
      </w:r>
      <w:r>
        <w:rPr>
          <w:rFonts w:eastAsia="Times New Roman" w:cs="Times New Roman"/>
          <w:szCs w:val="24"/>
        </w:rPr>
        <w:t xml:space="preserve">ε κρίση. Ωστόσο, δεν αποτυπώνεται τι πραγματικά συμβαίνει πίσω από τη βιτρίνα. Σκεπάζονται η ένταση της εκμετάλλευσης των εργαζομένων, οι χειρότεροι όροι δουλειάς και ο μεγαλύτερος αποκλεισμός λαϊκών στρωμάτων από διακοπές και αναψυχή. </w:t>
      </w:r>
    </w:p>
    <w:p w14:paraId="509C4D39" w14:textId="77777777" w:rsidR="003D27BC" w:rsidRDefault="007912F4">
      <w:pPr>
        <w:spacing w:before="240" w:line="600" w:lineRule="auto"/>
        <w:ind w:firstLine="720"/>
        <w:jc w:val="both"/>
        <w:rPr>
          <w:rFonts w:eastAsia="Times New Roman" w:cs="Times New Roman"/>
          <w:szCs w:val="24"/>
        </w:rPr>
      </w:pPr>
      <w:r>
        <w:rPr>
          <w:rFonts w:eastAsia="Times New Roman" w:cs="Times New Roman"/>
          <w:szCs w:val="24"/>
        </w:rPr>
        <w:t>Ταυτόχρονα, οι επεν</w:t>
      </w:r>
      <w:r>
        <w:rPr>
          <w:rFonts w:eastAsia="Times New Roman" w:cs="Times New Roman"/>
          <w:szCs w:val="24"/>
        </w:rPr>
        <w:t>δύσεις στον τουρισμό χρηματοδοτούνται από διεθνή και εγχώρια χρηματοπιστωτικά ιδρύματα με κεφάλαια που προκύπτουν από την αφαίμαξη των λαών της Ευρώπης και ολόκληρου του κόσμου. Στα παραπάνω, συμπεριλαμβάνονται παραχωρήσεις δημοσίων εκτάσεων, αιγιαλών, λιμ</w:t>
      </w:r>
      <w:r>
        <w:rPr>
          <w:rFonts w:eastAsia="Times New Roman" w:cs="Times New Roman"/>
          <w:szCs w:val="24"/>
        </w:rPr>
        <w:t xml:space="preserve">ανιών, μαρίνων, αεροδρομίων, δασών σε μεγάλους επιχειρηματικούς ομίλους, προκειμένου να αξιοποιηθούν για να ανοίξουν νέα πεδία κερδοφορίας. </w:t>
      </w:r>
    </w:p>
    <w:p w14:paraId="509C4D3A" w14:textId="77777777" w:rsidR="003D27BC" w:rsidRDefault="007912F4">
      <w:pPr>
        <w:spacing w:before="240" w:line="600" w:lineRule="auto"/>
        <w:ind w:firstLine="720"/>
        <w:jc w:val="both"/>
        <w:rPr>
          <w:rFonts w:eastAsia="Times New Roman" w:cs="Times New Roman"/>
          <w:szCs w:val="24"/>
        </w:rPr>
      </w:pPr>
      <w:r>
        <w:rPr>
          <w:rFonts w:eastAsia="Times New Roman" w:cs="Times New Roman"/>
          <w:szCs w:val="24"/>
        </w:rPr>
        <w:t>Τα αναφέρω, γιατί μια από τις βασικές αγορές</w:t>
      </w:r>
      <w:r>
        <w:rPr>
          <w:rFonts w:eastAsia="Times New Roman" w:cs="Times New Roman"/>
          <w:szCs w:val="24"/>
        </w:rPr>
        <w:t>,</w:t>
      </w:r>
      <w:r>
        <w:rPr>
          <w:rFonts w:eastAsia="Times New Roman" w:cs="Times New Roman"/>
          <w:szCs w:val="24"/>
        </w:rPr>
        <w:t xml:space="preserve"> που επεκτείνονται και επιδιώκουν να κερδίσουν οι μεγάλοι όμιλοι στην </w:t>
      </w:r>
      <w:r>
        <w:rPr>
          <w:rFonts w:eastAsia="Times New Roman" w:cs="Times New Roman"/>
          <w:szCs w:val="24"/>
        </w:rPr>
        <w:t xml:space="preserve">τουριστική βιομηχανία είναι και από τις χώρες της Αραβικής Χερσονήσου. </w:t>
      </w:r>
    </w:p>
    <w:p w14:paraId="509C4D3B"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 xml:space="preserve">Ήδη είναι αυξημένο το ρεύμα τουριστικής κίνησης από αραβικά κράτη σε σχέση με το 2015. Υπάρχουν διεθνικά μονοπώλια σαουδαραβικών συμφερόντων με σημαντικές επενδύσεις στην Ελλάδα, όπως ο όμιλος </w:t>
      </w:r>
      <w:proofErr w:type="spellStart"/>
      <w:r>
        <w:rPr>
          <w:rFonts w:eastAsia="Times New Roman" w:cs="Times New Roman"/>
          <w:szCs w:val="24"/>
          <w:lang w:val="en-US"/>
        </w:rPr>
        <w:t>Olayan</w:t>
      </w:r>
      <w:proofErr w:type="spellEnd"/>
      <w:r>
        <w:rPr>
          <w:rFonts w:eastAsia="Times New Roman" w:cs="Times New Roman"/>
          <w:szCs w:val="24"/>
        </w:rPr>
        <w:t xml:space="preserve"> με έδρα την Αθήνα. Έχει αποκτήσει το 25% των μετοχών του</w:t>
      </w:r>
      <w:r>
        <w:rPr>
          <w:rFonts w:eastAsia="Times New Roman" w:cs="Times New Roman"/>
          <w:szCs w:val="24"/>
        </w:rPr>
        <w:t xml:space="preserve"> </w:t>
      </w:r>
      <w:r>
        <w:rPr>
          <w:rFonts w:eastAsia="Times New Roman" w:cs="Times New Roman"/>
          <w:szCs w:val="24"/>
          <w:lang w:val="en-US"/>
        </w:rPr>
        <w:t>Costa</w:t>
      </w:r>
      <w:r>
        <w:rPr>
          <w:rFonts w:eastAsia="Times New Roman" w:cs="Times New Roman"/>
          <w:szCs w:val="24"/>
        </w:rPr>
        <w:t xml:space="preserve"> </w:t>
      </w:r>
      <w:proofErr w:type="spellStart"/>
      <w:r>
        <w:rPr>
          <w:rFonts w:eastAsia="Times New Roman" w:cs="Times New Roman"/>
          <w:szCs w:val="24"/>
          <w:lang w:val="en-US"/>
        </w:rPr>
        <w:t>Navarino</w:t>
      </w:r>
      <w:proofErr w:type="spellEnd"/>
      <w:r>
        <w:rPr>
          <w:rFonts w:eastAsia="Times New Roman" w:cs="Times New Roman"/>
          <w:szCs w:val="24"/>
        </w:rPr>
        <w:t xml:space="preserve"> της </w:t>
      </w:r>
      <w:r>
        <w:rPr>
          <w:rFonts w:eastAsia="Times New Roman" w:cs="Times New Roman"/>
          <w:szCs w:val="24"/>
        </w:rPr>
        <w:t>«</w:t>
      </w:r>
      <w:r>
        <w:rPr>
          <w:rFonts w:eastAsia="Times New Roman" w:cs="Times New Roman"/>
          <w:szCs w:val="24"/>
        </w:rPr>
        <w:t>ΤΕΜΕΣ</w:t>
      </w:r>
      <w:r>
        <w:rPr>
          <w:rFonts w:eastAsia="Times New Roman" w:cs="Times New Roman"/>
          <w:szCs w:val="24"/>
        </w:rPr>
        <w:t>»</w:t>
      </w:r>
      <w:r>
        <w:rPr>
          <w:rFonts w:eastAsia="Times New Roman" w:cs="Times New Roman"/>
          <w:szCs w:val="24"/>
        </w:rPr>
        <w:t xml:space="preserve"> και συμμετέχει στο μετοχικό κεφάλαιο της </w:t>
      </w:r>
      <w:r>
        <w:rPr>
          <w:rFonts w:eastAsia="Times New Roman" w:cs="Times New Roman"/>
          <w:szCs w:val="24"/>
        </w:rPr>
        <w:t>«</w:t>
      </w:r>
      <w:r>
        <w:rPr>
          <w:rFonts w:eastAsia="Times New Roman" w:cs="Times New Roman"/>
          <w:szCs w:val="24"/>
          <w:lang w:val="en-US"/>
        </w:rPr>
        <w:t>AEGEAN</w:t>
      </w:r>
      <w:r>
        <w:rPr>
          <w:rFonts w:eastAsia="Times New Roman" w:cs="Times New Roman"/>
          <w:szCs w:val="24"/>
        </w:rPr>
        <w:t xml:space="preserve"> </w:t>
      </w:r>
      <w:r>
        <w:rPr>
          <w:rFonts w:eastAsia="Times New Roman" w:cs="Times New Roman"/>
          <w:szCs w:val="24"/>
          <w:lang w:val="en-US"/>
        </w:rPr>
        <w:t>AIRLINES</w:t>
      </w:r>
      <w:r>
        <w:rPr>
          <w:rFonts w:eastAsia="Times New Roman" w:cs="Times New Roman"/>
          <w:szCs w:val="24"/>
        </w:rPr>
        <w:t>»</w:t>
      </w:r>
      <w:r>
        <w:rPr>
          <w:rFonts w:eastAsia="Times New Roman" w:cs="Times New Roman"/>
          <w:szCs w:val="24"/>
        </w:rPr>
        <w:t xml:space="preserve">. Ο όμιλος </w:t>
      </w:r>
      <w:proofErr w:type="spellStart"/>
      <w:r>
        <w:rPr>
          <w:rFonts w:eastAsia="Times New Roman" w:cs="Times New Roman"/>
          <w:szCs w:val="24"/>
          <w:lang w:val="en-US"/>
        </w:rPr>
        <w:t>Olayan</w:t>
      </w:r>
      <w:proofErr w:type="spellEnd"/>
      <w:r>
        <w:rPr>
          <w:rFonts w:eastAsia="Times New Roman" w:cs="Times New Roman"/>
          <w:szCs w:val="24"/>
        </w:rPr>
        <w:t xml:space="preserve"> έχει επενδύσεις στην </w:t>
      </w:r>
      <w:r>
        <w:rPr>
          <w:rFonts w:eastAsia="Times New Roman" w:cs="Times New Roman"/>
          <w:szCs w:val="24"/>
        </w:rPr>
        <w:t>«</w:t>
      </w:r>
      <w:r>
        <w:rPr>
          <w:rFonts w:eastAsia="Times New Roman" w:cs="Times New Roman"/>
          <w:szCs w:val="24"/>
          <w:lang w:val="en-US"/>
        </w:rPr>
        <w:t>CHIPITA</w:t>
      </w:r>
      <w:r>
        <w:rPr>
          <w:rFonts w:eastAsia="Times New Roman" w:cs="Times New Roman"/>
          <w:szCs w:val="24"/>
        </w:rPr>
        <w:t>»</w:t>
      </w:r>
      <w:r>
        <w:rPr>
          <w:rFonts w:eastAsia="Times New Roman" w:cs="Times New Roman"/>
          <w:szCs w:val="24"/>
        </w:rPr>
        <w:t xml:space="preserve">, στις τηλεπικοινωνίες, στις ΑΠΕ, συμμετέχει στην </w:t>
      </w:r>
      <w:r>
        <w:rPr>
          <w:rFonts w:eastAsia="Times New Roman" w:cs="Times New Roman"/>
          <w:szCs w:val="24"/>
        </w:rPr>
        <w:t>«</w:t>
      </w:r>
      <w:r>
        <w:rPr>
          <w:rFonts w:eastAsia="Times New Roman" w:cs="Times New Roman"/>
          <w:szCs w:val="24"/>
          <w:lang w:val="en-US"/>
        </w:rPr>
        <w:t>COCA</w:t>
      </w:r>
      <w:r>
        <w:rPr>
          <w:rFonts w:eastAsia="Times New Roman" w:cs="Times New Roman"/>
          <w:szCs w:val="24"/>
        </w:rPr>
        <w:t>-</w:t>
      </w:r>
      <w:r>
        <w:rPr>
          <w:rFonts w:eastAsia="Times New Roman" w:cs="Times New Roman"/>
          <w:szCs w:val="24"/>
          <w:lang w:val="en-US"/>
        </w:rPr>
        <w:t>COLA</w:t>
      </w:r>
      <w:r>
        <w:rPr>
          <w:rFonts w:eastAsia="Times New Roman" w:cs="Times New Roman"/>
          <w:szCs w:val="24"/>
        </w:rPr>
        <w:t xml:space="preserve"> 3</w:t>
      </w:r>
      <w:r>
        <w:rPr>
          <w:rFonts w:eastAsia="Times New Roman" w:cs="Times New Roman"/>
          <w:szCs w:val="24"/>
          <w:lang w:val="en-US"/>
        </w:rPr>
        <w:t>E</w:t>
      </w:r>
      <w:r>
        <w:rPr>
          <w:rFonts w:eastAsia="Times New Roman" w:cs="Times New Roman"/>
          <w:szCs w:val="24"/>
        </w:rPr>
        <w:t>»</w:t>
      </w:r>
      <w:r>
        <w:rPr>
          <w:rFonts w:eastAsia="Times New Roman" w:cs="Times New Roman"/>
          <w:szCs w:val="24"/>
        </w:rPr>
        <w:t xml:space="preserve"> και στα ακίνητα και με τον όμιλο Κωνσταντακόπουλου υπέβαλαν προσφορά για τον Αστέρα Βουλιαγμένης. Θεωρείται ο ισχυρότερος επιχειρηματικός όμιλος της Σαουδικής Αραβίας και διαθέτει επενδύσεις σε όλον τον πλανήτη. </w:t>
      </w:r>
    </w:p>
    <w:p w14:paraId="509C4D3C"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w:t>
      </w:r>
      <w:r>
        <w:rPr>
          <w:rFonts w:eastAsia="Times New Roman" w:cs="Times New Roman"/>
          <w:szCs w:val="24"/>
        </w:rPr>
        <w:t>ΤΕΜΕΣ</w:t>
      </w:r>
      <w:r>
        <w:rPr>
          <w:rFonts w:eastAsia="Times New Roman" w:cs="Times New Roman"/>
          <w:szCs w:val="24"/>
        </w:rPr>
        <w:t>»</w:t>
      </w:r>
      <w:r>
        <w:rPr>
          <w:rFonts w:eastAsia="Times New Roman" w:cs="Times New Roman"/>
          <w:szCs w:val="24"/>
        </w:rPr>
        <w:t xml:space="preserve"> σε κοινοπραξία με τουρκικά κεφάλ</w:t>
      </w:r>
      <w:r>
        <w:rPr>
          <w:rFonts w:eastAsia="Times New Roman" w:cs="Times New Roman"/>
          <w:szCs w:val="24"/>
        </w:rPr>
        <w:t xml:space="preserve">αια έχουν καταθέσει προσφορά για να αγοράσουν το </w:t>
      </w:r>
      <w:r>
        <w:rPr>
          <w:rFonts w:eastAsia="Times New Roman" w:cs="Times New Roman"/>
          <w:szCs w:val="24"/>
          <w:lang w:val="en-US"/>
        </w:rPr>
        <w:t>Hilton</w:t>
      </w:r>
      <w:r>
        <w:rPr>
          <w:rFonts w:eastAsia="Times New Roman" w:cs="Times New Roman"/>
          <w:szCs w:val="24"/>
        </w:rPr>
        <w:t xml:space="preserve"> Αθήνας και μάλλον θα το αποκτήσουν. Την ίδια ώρα η Σαουδική Αραβία αξιοποιείται ως ευκαιρία επενδύσεων κεφαλαίων στον ιατρικό τουρισμό και την τροφοδότηση από Ελλάδα με τεχνογνωσία, ιατρικό και άλλων </w:t>
      </w:r>
      <w:r>
        <w:rPr>
          <w:rFonts w:eastAsia="Times New Roman" w:cs="Times New Roman"/>
          <w:szCs w:val="24"/>
        </w:rPr>
        <w:t xml:space="preserve">ειδικοτήτων προσωπικό. </w:t>
      </w:r>
    </w:p>
    <w:p w14:paraId="509C4D3D"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Με αυτό το μνημόνιο συνεργασίας ουσιαστικά δίνεται πλήρης κρατική στήριξη στους μονοπωλιακούς ομίλους να προωθήσουν τα επενδυτικά τους σχέδια. Γι’ αυτό δεν περιέχει τίποτα</w:t>
      </w:r>
      <w:r>
        <w:rPr>
          <w:rFonts w:eastAsia="Times New Roman" w:cs="Times New Roman"/>
          <w:szCs w:val="24"/>
        </w:rPr>
        <w:t>,</w:t>
      </w:r>
      <w:r>
        <w:rPr>
          <w:rFonts w:eastAsia="Times New Roman" w:cs="Times New Roman"/>
          <w:szCs w:val="24"/>
        </w:rPr>
        <w:t xml:space="preserve"> που να κατοχυρώνει δουλειά με πλήρη δικαιώματα και συλλογικ</w:t>
      </w:r>
      <w:r>
        <w:rPr>
          <w:rFonts w:eastAsia="Times New Roman" w:cs="Times New Roman"/>
          <w:szCs w:val="24"/>
        </w:rPr>
        <w:t xml:space="preserve">ές συμβάσεις για τους εργαζόμενους. Εξάλλου, στη Σαουδική Αραβία είναι ανύπαρκτα τα εργατικά δικαιώματα. Υπάρχει </w:t>
      </w:r>
      <w:proofErr w:type="spellStart"/>
      <w:r>
        <w:rPr>
          <w:rFonts w:eastAsia="Times New Roman" w:cs="Times New Roman"/>
          <w:szCs w:val="24"/>
        </w:rPr>
        <w:t>υπερεκμετάλλευση</w:t>
      </w:r>
      <w:proofErr w:type="spellEnd"/>
      <w:r>
        <w:rPr>
          <w:rFonts w:eastAsia="Times New Roman" w:cs="Times New Roman"/>
          <w:szCs w:val="24"/>
        </w:rPr>
        <w:t xml:space="preserve"> δεκάδων χιλιάδων ξένων εργατών. Υπάρχουν απλήρωτοι εργάτες στα κάτεργα των κατασκευών. </w:t>
      </w:r>
    </w:p>
    <w:p w14:paraId="509C4D3E"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Στα άρθρα, λοιπόν, είναι φανερό ποιοι </w:t>
      </w:r>
      <w:r>
        <w:rPr>
          <w:rFonts w:eastAsia="Times New Roman" w:cs="Times New Roman"/>
          <w:szCs w:val="24"/>
        </w:rPr>
        <w:t>εξυπηρετούνται. Ανοίγεται ο δρόμος για την εκμετάλλευση φθηνού ευέλικτου εργατικού δυναμικού χωρίς δικαιώματα</w:t>
      </w:r>
      <w:r>
        <w:rPr>
          <w:rFonts w:eastAsia="Times New Roman" w:cs="Times New Roman"/>
          <w:szCs w:val="24"/>
        </w:rPr>
        <w:t>,</w:t>
      </w:r>
      <w:r>
        <w:rPr>
          <w:rFonts w:eastAsia="Times New Roman" w:cs="Times New Roman"/>
          <w:szCs w:val="24"/>
        </w:rPr>
        <w:t xml:space="preserve"> μέσω των προγραμμάτων κατάρτισης, ενώ φωτογραφική διάταξη για τους ομίλους </w:t>
      </w:r>
      <w:proofErr w:type="spellStart"/>
      <w:r>
        <w:rPr>
          <w:rFonts w:eastAsia="Times New Roman" w:cs="Times New Roman"/>
          <w:szCs w:val="24"/>
          <w:lang w:val="en-US"/>
        </w:rPr>
        <w:t>Olayan</w:t>
      </w:r>
      <w:proofErr w:type="spellEnd"/>
      <w:r>
        <w:rPr>
          <w:rFonts w:eastAsia="Times New Roman" w:cs="Times New Roman"/>
          <w:szCs w:val="24"/>
        </w:rPr>
        <w:t xml:space="preserve"> και Κωνσταντακόπουλου είναι το άρθρο 7. </w:t>
      </w:r>
    </w:p>
    <w:p w14:paraId="509C4D3F"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Η συγκεκριμένη </w:t>
      </w:r>
      <w:r>
        <w:rPr>
          <w:rFonts w:eastAsia="Times New Roman" w:cs="Times New Roman"/>
          <w:szCs w:val="24"/>
        </w:rPr>
        <w:t>σ</w:t>
      </w:r>
      <w:r>
        <w:rPr>
          <w:rFonts w:eastAsia="Times New Roman" w:cs="Times New Roman"/>
          <w:szCs w:val="24"/>
        </w:rPr>
        <w:t>ύμβαση</w:t>
      </w:r>
      <w:r>
        <w:rPr>
          <w:rFonts w:eastAsia="Times New Roman" w:cs="Times New Roman"/>
          <w:szCs w:val="24"/>
        </w:rPr>
        <w:t xml:space="preserve"> ήταν προϊόν συμφωνιών</w:t>
      </w:r>
      <w:r>
        <w:rPr>
          <w:rFonts w:eastAsia="Times New Roman" w:cs="Times New Roman"/>
          <w:szCs w:val="24"/>
        </w:rPr>
        <w:t>,</w:t>
      </w:r>
      <w:r>
        <w:rPr>
          <w:rFonts w:eastAsia="Times New Roman" w:cs="Times New Roman"/>
          <w:szCs w:val="24"/>
        </w:rPr>
        <w:t xml:space="preserve"> που είχε υπογράψει η προηγούμενη </w:t>
      </w:r>
      <w:r>
        <w:rPr>
          <w:rFonts w:eastAsia="Times New Roman" w:cs="Times New Roman"/>
          <w:szCs w:val="24"/>
        </w:rPr>
        <w:t>κ</w:t>
      </w:r>
      <w:r>
        <w:rPr>
          <w:rFonts w:eastAsia="Times New Roman" w:cs="Times New Roman"/>
          <w:szCs w:val="24"/>
        </w:rPr>
        <w:t xml:space="preserve">υβέρνηση Νέας Δημοκρατίας-ΠΑΣΟΚ με το Σαουδαραβικό Κράτος και εξάλλου γι’ αυτό την ψηφίζουν. Πρόκειται </w:t>
      </w:r>
      <w:r>
        <w:rPr>
          <w:rFonts w:eastAsia="Times New Roman" w:cs="Times New Roman"/>
          <w:szCs w:val="24"/>
        </w:rPr>
        <w:lastRenderedPageBreak/>
        <w:t>ουσιαστικά για υλοποίηση βασικών σχεδιασμών του μονοπωλιακού κεφαλαίου</w:t>
      </w:r>
      <w:r>
        <w:rPr>
          <w:rFonts w:eastAsia="Times New Roman" w:cs="Times New Roman"/>
          <w:szCs w:val="24"/>
        </w:rPr>
        <w:t>,</w:t>
      </w:r>
      <w:r>
        <w:rPr>
          <w:rFonts w:eastAsia="Times New Roman" w:cs="Times New Roman"/>
          <w:szCs w:val="24"/>
        </w:rPr>
        <w:t xml:space="preserve"> που επενδύει στον τουρι</w:t>
      </w:r>
      <w:r>
        <w:rPr>
          <w:rFonts w:eastAsia="Times New Roman" w:cs="Times New Roman"/>
          <w:szCs w:val="24"/>
        </w:rPr>
        <w:t xml:space="preserve">σμό σε συνεργασία με το ντόπιο κεφάλαιο και την ολόπλευρη στήριξη του ελληνικού κράτους για άνοιγμα στις αγορές και σε κεφάλαια από τις αραβικές χώρες του </w:t>
      </w:r>
      <w:r>
        <w:rPr>
          <w:rFonts w:eastAsia="Times New Roman" w:cs="Times New Roman"/>
          <w:szCs w:val="24"/>
        </w:rPr>
        <w:t>Κ</w:t>
      </w:r>
      <w:r>
        <w:rPr>
          <w:rFonts w:eastAsia="Times New Roman" w:cs="Times New Roman"/>
          <w:szCs w:val="24"/>
        </w:rPr>
        <w:t xml:space="preserve">όλπου και, συνεπώς, αύξηση της κερδοφορίας τους. </w:t>
      </w:r>
    </w:p>
    <w:p w14:paraId="509C4D40"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σ</w:t>
      </w:r>
      <w:r>
        <w:rPr>
          <w:rFonts w:eastAsia="Times New Roman" w:cs="Times New Roman"/>
          <w:szCs w:val="24"/>
        </w:rPr>
        <w:t>υγκυβέρνηση ΣΥΡΙΖΑ-ΑΝΕΛ υλοποιεί κατά γράμμα αυ</w:t>
      </w:r>
      <w:r>
        <w:rPr>
          <w:rFonts w:eastAsia="Times New Roman" w:cs="Times New Roman"/>
          <w:szCs w:val="24"/>
        </w:rPr>
        <w:t>τούς τους σχεδιασμούς, επιβεβαιώνοντας στην πράξη ότι το κράτος έχει συνέχεια. Βασικός άξονας της πολιτικής της είναι τα συμφέροντα του μονοπωλιακού κεφαλαίου, που αντανακλάται και σε τέτοιες διακρατικές συμφωνίες που υπογράφει. Συνεπώς, το «θαύμα» του του</w:t>
      </w:r>
      <w:r>
        <w:rPr>
          <w:rFonts w:eastAsia="Times New Roman" w:cs="Times New Roman"/>
          <w:szCs w:val="24"/>
        </w:rPr>
        <w:t xml:space="preserve">ρισμού είναι για λίγους και μεγάλους, αφού από την ανάπτυξη της τουριστικής βιομηχανίας κερδίζει μια χούφτα επιχειρηματικών ομίλων, ενώ για τις χιλιάδες εργαζομένων στις μεγάλες ξενοδοχειακές μονάδες είναι το τρέξιμο, η ατελείωτη δουλειά, η </w:t>
      </w:r>
      <w:proofErr w:type="spellStart"/>
      <w:r>
        <w:rPr>
          <w:rFonts w:eastAsia="Times New Roman" w:cs="Times New Roman"/>
          <w:szCs w:val="24"/>
        </w:rPr>
        <w:t>απληρωσιά</w:t>
      </w:r>
      <w:proofErr w:type="spellEnd"/>
      <w:r>
        <w:rPr>
          <w:rFonts w:eastAsia="Times New Roman" w:cs="Times New Roman"/>
          <w:szCs w:val="24"/>
        </w:rPr>
        <w:t xml:space="preserve"> και σ</w:t>
      </w:r>
      <w:r>
        <w:rPr>
          <w:rFonts w:eastAsia="Times New Roman" w:cs="Times New Roman"/>
          <w:szCs w:val="24"/>
        </w:rPr>
        <w:t xml:space="preserve">το βάθος η ανεργία. </w:t>
      </w:r>
    </w:p>
    <w:p w14:paraId="509C4D41"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 xml:space="preserve">Οι εργαζόμενοι του </w:t>
      </w:r>
      <w:r>
        <w:rPr>
          <w:rFonts w:eastAsia="Times New Roman" w:cs="Times New Roman"/>
          <w:szCs w:val="24"/>
          <w:lang w:val="en-US"/>
        </w:rPr>
        <w:t>Athens</w:t>
      </w:r>
      <w:r>
        <w:rPr>
          <w:rFonts w:eastAsia="Times New Roman" w:cs="Times New Roman"/>
          <w:szCs w:val="24"/>
        </w:rPr>
        <w:t xml:space="preserve"> </w:t>
      </w:r>
      <w:proofErr w:type="spellStart"/>
      <w:r>
        <w:rPr>
          <w:rFonts w:eastAsia="Times New Roman" w:cs="Times New Roman"/>
          <w:szCs w:val="24"/>
          <w:lang w:val="en-US"/>
        </w:rPr>
        <w:t>Ledra</w:t>
      </w:r>
      <w:proofErr w:type="spellEnd"/>
      <w:r>
        <w:rPr>
          <w:rFonts w:eastAsia="Times New Roman" w:cs="Times New Roman"/>
          <w:szCs w:val="24"/>
        </w:rPr>
        <w:t xml:space="preserve"> είδαν από πρώτο χέρι τι σημαίνει «υψηλές επιδόσεις» στον τουρισμό, αύξηση στις αφίξεις και στα κέρδη. Αυτά δείχνουν τα στοιχεία</w:t>
      </w:r>
      <w:r>
        <w:rPr>
          <w:rFonts w:eastAsia="Times New Roman" w:cs="Times New Roman"/>
          <w:szCs w:val="24"/>
        </w:rPr>
        <w:t>,</w:t>
      </w:r>
      <w:r>
        <w:rPr>
          <w:rFonts w:eastAsia="Times New Roman" w:cs="Times New Roman"/>
          <w:szCs w:val="24"/>
        </w:rPr>
        <w:t xml:space="preserve"> που δημοσιεύονται. Περισσότερη δουλειά, δηλαδή, αλλά μικρότεροι μισθοί για</w:t>
      </w:r>
      <w:r>
        <w:rPr>
          <w:rFonts w:eastAsia="Times New Roman" w:cs="Times New Roman"/>
          <w:szCs w:val="24"/>
        </w:rPr>
        <w:t xml:space="preserve"> τους εργαζόμενους, αφού σε όλο και περισσότερους χώρους δεν εφαρμόζεται η κλαδική συλλογική σύμβαση. Η απλήρωτη δουλειά πάει σύννεφο, λιγότερο προσωπικό, γενίκευση της μαθητείας. </w:t>
      </w:r>
    </w:p>
    <w:p w14:paraId="509C4D42"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Τουρισμός και ανάπτυξη, λοιπόν, για λίγους. Κέρδη για τις μονοπωλιακές επιχ</w:t>
      </w:r>
      <w:r>
        <w:rPr>
          <w:rFonts w:eastAsia="Times New Roman" w:cs="Times New Roman"/>
          <w:szCs w:val="24"/>
        </w:rPr>
        <w:t>ειρήσεις</w:t>
      </w:r>
      <w:r>
        <w:rPr>
          <w:rFonts w:eastAsia="Times New Roman" w:cs="Times New Roman"/>
          <w:szCs w:val="24"/>
        </w:rPr>
        <w:t>,</w:t>
      </w:r>
      <w:r>
        <w:rPr>
          <w:rFonts w:eastAsia="Times New Roman" w:cs="Times New Roman"/>
          <w:szCs w:val="24"/>
        </w:rPr>
        <w:t xml:space="preserve"> που έχουν στα χέρια τους ξενοδοχεία, πρακτορεία, αεροπλάνα, κρουαζιερόπλοια. Μίζερη και αβέβαιη ζωή για τους εργαζόμενους του κλάδου. Αυτή τη λογική και πολιτική υπηρετεί και η συγκεκριμένη κύρωση </w:t>
      </w:r>
      <w:r>
        <w:rPr>
          <w:rFonts w:eastAsia="Times New Roman" w:cs="Times New Roman"/>
          <w:szCs w:val="24"/>
        </w:rPr>
        <w:t>μ</w:t>
      </w:r>
      <w:r>
        <w:rPr>
          <w:rFonts w:eastAsia="Times New Roman" w:cs="Times New Roman"/>
          <w:szCs w:val="24"/>
        </w:rPr>
        <w:t>νημονίου, που το Κομμουνιστικό Κόμμα Ελλάδας κατ</w:t>
      </w:r>
      <w:r>
        <w:rPr>
          <w:rFonts w:eastAsia="Times New Roman" w:cs="Times New Roman"/>
          <w:szCs w:val="24"/>
        </w:rPr>
        <w:t xml:space="preserve">αψηφίζει. </w:t>
      </w:r>
    </w:p>
    <w:p w14:paraId="509C4D43"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w:t>
      </w:r>
    </w:p>
    <w:p w14:paraId="509C4D44"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κ. </w:t>
      </w:r>
      <w:proofErr w:type="spellStart"/>
      <w:r>
        <w:rPr>
          <w:rFonts w:eastAsia="Times New Roman" w:cs="Times New Roman"/>
          <w:szCs w:val="24"/>
        </w:rPr>
        <w:t>Σαχινίδης</w:t>
      </w:r>
      <w:proofErr w:type="spellEnd"/>
      <w:r>
        <w:rPr>
          <w:rFonts w:eastAsia="Times New Roman" w:cs="Times New Roman"/>
          <w:szCs w:val="24"/>
        </w:rPr>
        <w:t xml:space="preserve"> έχει τον λόγο. </w:t>
      </w:r>
    </w:p>
    <w:p w14:paraId="509C4D45"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Κύριε Πρόεδρε, κυρία Υπουργέ, κυρίες και κύριοι Βουλευτές, ακούσαμε προηγουμένως τον Υπουργό κ. Τσιρώνη να αναφέρεται σε ρατσισμό. Μάλιστα, δεν είχ</w:t>
      </w:r>
      <w:r>
        <w:rPr>
          <w:rFonts w:eastAsia="Times New Roman" w:cs="Times New Roman"/>
          <w:szCs w:val="24"/>
        </w:rPr>
        <w:t>ε καν το θάρρος να πει όνομα. Είπε «κάποιος αγορητής». Ο δικός μας αγορητής από τη Χρυσή Αυγή μίλησε για τη βία</w:t>
      </w:r>
      <w:r>
        <w:rPr>
          <w:rFonts w:eastAsia="Times New Roman" w:cs="Times New Roman"/>
          <w:szCs w:val="24"/>
        </w:rPr>
        <w:t>,</w:t>
      </w:r>
      <w:r>
        <w:rPr>
          <w:rFonts w:eastAsia="Times New Roman" w:cs="Times New Roman"/>
          <w:szCs w:val="24"/>
        </w:rPr>
        <w:t xml:space="preserve"> που ασκείται από το κράτος της Σαουδικής Αραβίας.</w:t>
      </w:r>
    </w:p>
    <w:p w14:paraId="509C4D46"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Τελικά</w:t>
      </w:r>
      <w:r>
        <w:rPr>
          <w:rFonts w:eastAsia="Times New Roman" w:cs="Times New Roman"/>
          <w:szCs w:val="24"/>
        </w:rPr>
        <w:t>,</w:t>
      </w:r>
      <w:r>
        <w:rPr>
          <w:rFonts w:eastAsia="Times New Roman" w:cs="Times New Roman"/>
          <w:szCs w:val="24"/>
        </w:rPr>
        <w:t xml:space="preserve"> μάλλον</w:t>
      </w:r>
      <w:r>
        <w:rPr>
          <w:rFonts w:eastAsia="Times New Roman" w:cs="Times New Roman"/>
          <w:szCs w:val="24"/>
        </w:rPr>
        <w:t>,</w:t>
      </w:r>
      <w:r>
        <w:rPr>
          <w:rFonts w:eastAsia="Times New Roman" w:cs="Times New Roman"/>
          <w:szCs w:val="24"/>
        </w:rPr>
        <w:t xml:space="preserve"> είναι πολύ επιλεκτικός ο </w:t>
      </w:r>
      <w:proofErr w:type="spellStart"/>
      <w:r>
        <w:rPr>
          <w:rFonts w:eastAsia="Times New Roman" w:cs="Times New Roman"/>
          <w:szCs w:val="24"/>
        </w:rPr>
        <w:t>αντιρατσισμός</w:t>
      </w:r>
      <w:proofErr w:type="spellEnd"/>
      <w:r>
        <w:rPr>
          <w:rFonts w:eastAsia="Times New Roman" w:cs="Times New Roman"/>
          <w:szCs w:val="24"/>
        </w:rPr>
        <w:t xml:space="preserve"> σε αυτήν την Αίθουσα. Δηλαδή, δεν θεωρεί ρατσιστικό ο κ. Τσιρώνης το ότι οι άνθρωποι, που κατάγονται από αυτή τη χώρα, καταστρέφουν αρχαία μνημεία. Αυτό είναι σωστό, κατά την άποψη τη δική του. </w:t>
      </w:r>
    </w:p>
    <w:p w14:paraId="509C4D47"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Όμως, επειδή ο κ. Τσι</w:t>
      </w:r>
      <w:r>
        <w:rPr>
          <w:rFonts w:eastAsia="Times New Roman" w:cs="Times New Roman"/>
          <w:szCs w:val="24"/>
        </w:rPr>
        <w:t>ρώνης δεν έχει το θάρρος να αναφερθεί σε ονόματα, σε αντίθεση με εμάς από τη Χρυσή Αυγή, εμείς θα αναφερθούμε. Πριν από λίγες ημέρες και συγκεκριμένα την Πέμπτη 1</w:t>
      </w:r>
      <w:r w:rsidRPr="00831619">
        <w:rPr>
          <w:rFonts w:eastAsia="Times New Roman" w:cs="Times New Roman"/>
          <w:szCs w:val="24"/>
          <w:vertAlign w:val="superscript"/>
        </w:rPr>
        <w:t>η</w:t>
      </w:r>
      <w:r>
        <w:rPr>
          <w:rFonts w:eastAsia="Times New Roman" w:cs="Times New Roman"/>
          <w:szCs w:val="24"/>
        </w:rPr>
        <w:t xml:space="preserve"> του μηνός, εντός αυτής της Αιθούσης έγινε μια συζήτηση για το θέμα της ΕΛΣΤΑΤ και η πρώην </w:t>
      </w:r>
      <w:r>
        <w:rPr>
          <w:rFonts w:eastAsia="Times New Roman" w:cs="Times New Roman"/>
          <w:szCs w:val="24"/>
          <w:lang w:val="en-US"/>
        </w:rPr>
        <w:t>E</w:t>
      </w:r>
      <w:proofErr w:type="spellStart"/>
      <w:r>
        <w:rPr>
          <w:rFonts w:eastAsia="Times New Roman" w:cs="Times New Roman"/>
          <w:szCs w:val="24"/>
        </w:rPr>
        <w:t>ι</w:t>
      </w:r>
      <w:r>
        <w:rPr>
          <w:rFonts w:eastAsia="Times New Roman" w:cs="Times New Roman"/>
          <w:szCs w:val="24"/>
        </w:rPr>
        <w:t>σαγγελέας</w:t>
      </w:r>
      <w:proofErr w:type="spellEnd"/>
      <w:r>
        <w:rPr>
          <w:rFonts w:eastAsia="Times New Roman" w:cs="Times New Roman"/>
          <w:szCs w:val="24"/>
        </w:rPr>
        <w:t xml:space="preserve"> Αρείου Πάγου η κ. Ξένια Δημητρίου είχε δώσει παραγγελία για διενέργεια προκαταρκτικής εξέτασης, κάνοντας </w:t>
      </w:r>
      <w:r>
        <w:rPr>
          <w:rFonts w:eastAsia="Times New Roman" w:cs="Times New Roman"/>
          <w:szCs w:val="24"/>
        </w:rPr>
        <w:lastRenderedPageBreak/>
        <w:t xml:space="preserve">πρόταση για αναίρεση της απαλλαγής του Προέδρου της ΕΛΣΤΑΤ Ανδρέα Γεωργίου σε ό,τι αφορά το σκέλος της κακουργηματικής κατηγορίας. </w:t>
      </w:r>
    </w:p>
    <w:p w14:paraId="509C4D48"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Εδώ εκτός</w:t>
      </w:r>
      <w:r>
        <w:rPr>
          <w:rFonts w:eastAsia="Times New Roman" w:cs="Times New Roman"/>
          <w:szCs w:val="24"/>
        </w:rPr>
        <w:t xml:space="preserve"> από την ωμή παρέμβαση της Κομισιόν έχουμε και την ωμή παρέμβαση της Κυβέρνησης στο έργο της δικαιοσύνης. Ανατέθηκε, λοιπόν, στον Αναπληρωτή Υπουργό Οικονομικών, κ. </w:t>
      </w:r>
      <w:proofErr w:type="spellStart"/>
      <w:r>
        <w:rPr>
          <w:rFonts w:eastAsia="Times New Roman" w:cs="Times New Roman"/>
          <w:szCs w:val="24"/>
        </w:rPr>
        <w:t>Χουλιαράκη</w:t>
      </w:r>
      <w:proofErr w:type="spellEnd"/>
      <w:r>
        <w:rPr>
          <w:rFonts w:eastAsia="Times New Roman" w:cs="Times New Roman"/>
          <w:szCs w:val="24"/>
        </w:rPr>
        <w:t xml:space="preserve"> ένας άχαρος ρόλος, θα έλεγα, να αναλάβει να τοποθετηθεί, εγώ, όπως είπα και πριν</w:t>
      </w:r>
      <w:r>
        <w:rPr>
          <w:rFonts w:eastAsia="Times New Roman" w:cs="Times New Roman"/>
          <w:szCs w:val="24"/>
        </w:rPr>
        <w:t>, θα έλεγα να παρέμβει στο έργο της δικαιοσύνης, από πλευράς της συγκυβέρνησης ΣΥΡΙΖΑ-ΑΝΕΛ για τη γνωστή υπόθεση της ΕΛΣΤΑΤ. Μάλιστα η αγωνία του</w:t>
      </w:r>
      <w:r>
        <w:rPr>
          <w:rFonts w:eastAsia="Times New Roman" w:cs="Times New Roman"/>
          <w:szCs w:val="24"/>
        </w:rPr>
        <w:t>,</w:t>
      </w:r>
      <w:r>
        <w:rPr>
          <w:rFonts w:eastAsia="Times New Roman" w:cs="Times New Roman"/>
          <w:szCs w:val="24"/>
        </w:rPr>
        <w:t xml:space="preserve"> κατά τη διάρκεια της δήλωσής του</w:t>
      </w:r>
      <w:r>
        <w:rPr>
          <w:rFonts w:eastAsia="Times New Roman" w:cs="Times New Roman"/>
          <w:szCs w:val="24"/>
        </w:rPr>
        <w:t>,</w:t>
      </w:r>
      <w:r>
        <w:rPr>
          <w:rFonts w:eastAsia="Times New Roman" w:cs="Times New Roman"/>
          <w:szCs w:val="24"/>
        </w:rPr>
        <w:t xml:space="preserve"> ήταν τόσο έκδηλη, που, την ώρα που διάβαζε τη δήλωση, είχε το δάκτυλό του π</w:t>
      </w:r>
      <w:r>
        <w:rPr>
          <w:rFonts w:eastAsia="Times New Roman" w:cs="Times New Roman"/>
          <w:szCs w:val="24"/>
        </w:rPr>
        <w:t xml:space="preserve">άνω στο κείμενο, για να μην κάνει κάποιο λάθος. Αυτά, που του έγραψαν, έπρεπε να τα πει ακριβώς όπως έπρεπε. Όμως, ήταν κείμενο, με το οποίο εκτελούσε πιστά τις εντολές των τοκογλύφων </w:t>
      </w:r>
      <w:proofErr w:type="spellStart"/>
      <w:r>
        <w:rPr>
          <w:rFonts w:eastAsia="Times New Roman" w:cs="Times New Roman"/>
          <w:szCs w:val="24"/>
        </w:rPr>
        <w:t>Ντομπρόφσκι</w:t>
      </w:r>
      <w:proofErr w:type="spellEnd"/>
      <w:r>
        <w:rPr>
          <w:rFonts w:eastAsia="Times New Roman" w:cs="Times New Roman"/>
          <w:szCs w:val="24"/>
        </w:rPr>
        <w:t xml:space="preserve"> και </w:t>
      </w:r>
      <w:proofErr w:type="spellStart"/>
      <w:r>
        <w:rPr>
          <w:rFonts w:eastAsia="Times New Roman" w:cs="Times New Roman"/>
          <w:szCs w:val="24"/>
        </w:rPr>
        <w:t>Μοσκοβισί</w:t>
      </w:r>
      <w:proofErr w:type="spellEnd"/>
      <w:r>
        <w:rPr>
          <w:rFonts w:eastAsia="Times New Roman" w:cs="Times New Roman"/>
          <w:szCs w:val="24"/>
        </w:rPr>
        <w:t>, οι οποίες εντολές, δυστυχώς, έχουν εφαρμοστεί</w:t>
      </w:r>
      <w:r>
        <w:rPr>
          <w:rFonts w:eastAsia="Times New Roman" w:cs="Times New Roman"/>
          <w:szCs w:val="24"/>
        </w:rPr>
        <w:t xml:space="preserve">. </w:t>
      </w:r>
    </w:p>
    <w:p w14:paraId="509C4D49"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κίνησή του αυτή θέλησε να διαγράψει ένα εθνικό έγκλημα. Θέλησε να θάψει ένα σκάνδαλο, ίσως το μεγαλύτερο σκάνδαλο στη νεότερη ελληνική ιστορία. Με την κίνησή του αυτή προστατεύει όλους τους πολιτικά εμπλεκόμενους της τότε </w:t>
      </w:r>
      <w:r>
        <w:rPr>
          <w:rFonts w:eastAsia="Times New Roman" w:cs="Times New Roman"/>
          <w:szCs w:val="24"/>
        </w:rPr>
        <w:t>κ</w:t>
      </w:r>
      <w:r>
        <w:rPr>
          <w:rFonts w:eastAsia="Times New Roman" w:cs="Times New Roman"/>
          <w:szCs w:val="24"/>
        </w:rPr>
        <w:t>υβέρνησης ΠΑΣΟΚ. Μάλιστ</w:t>
      </w:r>
      <w:r>
        <w:rPr>
          <w:rFonts w:eastAsia="Times New Roman" w:cs="Times New Roman"/>
          <w:szCs w:val="24"/>
        </w:rPr>
        <w:t xml:space="preserve">α θα διαβάσω και απόσπασμα από τη δήλωσή του: «Η ελληνική Κυβέρνηση έχει πλήρη εμπιστοσύνη στα στοιχεία της ΕΛΣΤΑΤ και στα στοιχεία της </w:t>
      </w:r>
      <w:r>
        <w:rPr>
          <w:rFonts w:eastAsia="Times New Roman" w:cs="Times New Roman"/>
          <w:szCs w:val="24"/>
          <w:lang w:val="en-US"/>
        </w:rPr>
        <w:t>Eurostat</w:t>
      </w:r>
      <w:r>
        <w:rPr>
          <w:rFonts w:eastAsia="Times New Roman" w:cs="Times New Roman"/>
          <w:szCs w:val="24"/>
        </w:rPr>
        <w:t xml:space="preserve">». </w:t>
      </w:r>
    </w:p>
    <w:p w14:paraId="509C4D4A"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Ε, λοιπόν, όχι. Η Χρυσή Αυγή δεν έχει απολύτως καμμία εμπιστοσύνη σε αυτά</w:t>
      </w:r>
      <w:r>
        <w:rPr>
          <w:rFonts w:eastAsia="Times New Roman" w:cs="Times New Roman"/>
          <w:szCs w:val="24"/>
        </w:rPr>
        <w:t>,</w:t>
      </w:r>
      <w:r>
        <w:rPr>
          <w:rFonts w:eastAsia="Times New Roman" w:cs="Times New Roman"/>
          <w:szCs w:val="24"/>
        </w:rPr>
        <w:t xml:space="preserve"> που λέτε και πράττετε. Θα σας το </w:t>
      </w:r>
      <w:r>
        <w:rPr>
          <w:rFonts w:eastAsia="Times New Roman" w:cs="Times New Roman"/>
          <w:szCs w:val="24"/>
        </w:rPr>
        <w:t>αιτιολογήσω με επιχείρημα. Μέσα σε αυτήν την Αίθουσα από τους τριακόσιους βουλευτές οι εξήντα πέντε κατέχουν πτυχίο νομικής και δεν έχει ανοίξει απολύτως κανένα ρουθούνι για αυτή τη δήλωση του Υπουργού. Οι λαλίστατοι κατά τα άλλα της Νέας Δημοκρατίας δεν α</w:t>
      </w:r>
      <w:r>
        <w:rPr>
          <w:rFonts w:eastAsia="Times New Roman" w:cs="Times New Roman"/>
          <w:szCs w:val="24"/>
        </w:rPr>
        <w:t xml:space="preserve">κουμπάνε φυσικά τα πρώην </w:t>
      </w:r>
      <w:proofErr w:type="spellStart"/>
      <w:r>
        <w:rPr>
          <w:rFonts w:eastAsia="Times New Roman" w:cs="Times New Roman"/>
          <w:szCs w:val="24"/>
        </w:rPr>
        <w:t>συνεταιράκια</w:t>
      </w:r>
      <w:proofErr w:type="spellEnd"/>
      <w:r>
        <w:rPr>
          <w:rFonts w:eastAsia="Times New Roman" w:cs="Times New Roman"/>
          <w:szCs w:val="24"/>
        </w:rPr>
        <w:t xml:space="preserve"> τους. Πού ξέρεις, ίσως τα χρειαστεί και σε μια άλλη εκλογική συνεργασία. </w:t>
      </w:r>
    </w:p>
    <w:p w14:paraId="509C4D4B"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Μια συμβουλή στον Πρόεδρό τους: Να μην κάνει την ίδια γκάφα με τον προκάτοχό του Σαμαρά και δηλώσει πως δεν θα συνεργαστεί με το ΠΑΣΟΚ. Εδώ συνε</w:t>
      </w:r>
      <w:r>
        <w:rPr>
          <w:rFonts w:eastAsia="Times New Roman" w:cs="Times New Roman"/>
          <w:szCs w:val="24"/>
        </w:rPr>
        <w:t xml:space="preserve">ργαστήκατε με το ΚΚΕ, κύριοι της Νέας Δημοκρατίας! </w:t>
      </w:r>
    </w:p>
    <w:p w14:paraId="509C4D4C"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Εις ό,τι αφορά το Κομμουνιστικό Κόμμα. Ακούμε επανειλημμένα για τον καπιταλισμό και πόσο θέλουν να τον πολεμήσουν. Σας φέραμε, κυρία </w:t>
      </w:r>
      <w:proofErr w:type="spellStart"/>
      <w:r>
        <w:rPr>
          <w:rFonts w:eastAsia="Times New Roman" w:cs="Times New Roman"/>
          <w:szCs w:val="24"/>
        </w:rPr>
        <w:t>Μανωλάκου</w:t>
      </w:r>
      <w:proofErr w:type="spellEnd"/>
      <w:r>
        <w:rPr>
          <w:rFonts w:eastAsia="Times New Roman" w:cs="Times New Roman"/>
          <w:szCs w:val="24"/>
        </w:rPr>
        <w:t xml:space="preserve">, στις </w:t>
      </w:r>
      <w:r>
        <w:rPr>
          <w:rFonts w:eastAsia="Times New Roman" w:cs="Times New Roman"/>
          <w:szCs w:val="24"/>
        </w:rPr>
        <w:t>ε</w:t>
      </w:r>
      <w:r>
        <w:rPr>
          <w:rFonts w:eastAsia="Times New Roman" w:cs="Times New Roman"/>
          <w:szCs w:val="24"/>
        </w:rPr>
        <w:t xml:space="preserve">πιτροπές τους καπιταλιστές, τους </w:t>
      </w:r>
      <w:proofErr w:type="spellStart"/>
      <w:r>
        <w:rPr>
          <w:rFonts w:eastAsia="Times New Roman" w:cs="Times New Roman"/>
          <w:szCs w:val="24"/>
        </w:rPr>
        <w:t>μεγαλοκαναλάρχες</w:t>
      </w:r>
      <w:proofErr w:type="spellEnd"/>
      <w:r>
        <w:rPr>
          <w:rFonts w:eastAsia="Times New Roman" w:cs="Times New Roman"/>
          <w:szCs w:val="24"/>
        </w:rPr>
        <w:t xml:space="preserve"> και </w:t>
      </w:r>
      <w:r>
        <w:rPr>
          <w:rFonts w:eastAsia="Times New Roman" w:cs="Times New Roman"/>
          <w:szCs w:val="24"/>
        </w:rPr>
        <w:t xml:space="preserve">τους μεγαλοεργολάβους και δεν τους κάνατε απολύτως καμμία ερώτηση! </w:t>
      </w:r>
    </w:p>
    <w:p w14:paraId="509C4D4D"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Φυσικά, το Ποτάμι ψάχνει για το ποιος θα πάει πού, ποιο κόμμα θα τους απορροφήσει. </w:t>
      </w:r>
    </w:p>
    <w:p w14:paraId="509C4D4E"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Ο κ. Λεβέντης ασκεί πολιτική με τον ίδιο τρόπο</w:t>
      </w:r>
      <w:r>
        <w:rPr>
          <w:rFonts w:eastAsia="Times New Roman" w:cs="Times New Roman"/>
          <w:szCs w:val="24"/>
        </w:rPr>
        <w:t>,</w:t>
      </w:r>
      <w:r>
        <w:rPr>
          <w:rFonts w:eastAsia="Times New Roman" w:cs="Times New Roman"/>
          <w:szCs w:val="24"/>
        </w:rPr>
        <w:t xml:space="preserve"> που κάποτε τραγουδούσε. </w:t>
      </w:r>
    </w:p>
    <w:p w14:paraId="509C4D4F"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Άφησα τελευταίο το ΠΑΣΟΚ. Δεν π</w:t>
      </w:r>
      <w:r>
        <w:rPr>
          <w:rFonts w:eastAsia="Times New Roman" w:cs="Times New Roman"/>
          <w:szCs w:val="24"/>
        </w:rPr>
        <w:t xml:space="preserve">εριμέναμε, φυσικά, να θίξετε αυτό το ζήτημα, διότι σας αφορά άμεσα και έμμεσα, άσχετα που ο κ. Παπανδρέου δεν ανήκει πλέον στο ΠΑΣΟΚ, αλλά ήταν Πρόεδρός σας και πρωθυπουργός την επίμαχη χρονική στιγμή του σκανδάλου. </w:t>
      </w:r>
    </w:p>
    <w:p w14:paraId="509C4D50"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Μήπως και εσείς, κύριοι του ΠΑΣΟΚ, διαπ</w:t>
      </w:r>
      <w:r>
        <w:rPr>
          <w:rFonts w:eastAsia="Times New Roman" w:cs="Times New Roman"/>
          <w:szCs w:val="24"/>
        </w:rPr>
        <w:t xml:space="preserve">ραγματευτήκατε την ασυλία σας για μετεκλογική συνεργασία; Γιατί δεν κάνετε και εσείς έναν πλειοδοτικό διαγωνισμό, όπως έκανε η Συγκυβέρνηση,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καναλιών; </w:t>
      </w:r>
    </w:p>
    <w:p w14:paraId="509C4D51"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Μιας και αναφέρθηκα στις </w:t>
      </w:r>
      <w:proofErr w:type="spellStart"/>
      <w:r>
        <w:rPr>
          <w:rFonts w:eastAsia="Times New Roman" w:cs="Times New Roman"/>
          <w:szCs w:val="24"/>
        </w:rPr>
        <w:t>αδειοδοτήσεις</w:t>
      </w:r>
      <w:proofErr w:type="spellEnd"/>
      <w:r>
        <w:rPr>
          <w:rFonts w:eastAsia="Times New Roman" w:cs="Times New Roman"/>
          <w:szCs w:val="24"/>
        </w:rPr>
        <w:t xml:space="preserve"> των καναλιών, θα ήθελα να πω ότι μας κάνε</w:t>
      </w:r>
      <w:r>
        <w:rPr>
          <w:rFonts w:eastAsia="Times New Roman" w:cs="Times New Roman"/>
          <w:szCs w:val="24"/>
        </w:rPr>
        <w:t xml:space="preserve">ι μεγάλη εντύπωση το εξής: Η σημερινή Συγκυβέρνηση θα έπρεπε να δείξει πρώτη το καλό παράδειγμα. Θα έπρεπε σε μια χώρα όπου λειτουργούν τέσσερα κρατικά κανάλια και δίνονται τέσσερις ιδιωτικές άδειες -εμάς καθόλου δεν θα μας ενδιέφερε αν δεν δινόταν καμμία </w:t>
      </w:r>
      <w:r>
        <w:rPr>
          <w:rFonts w:eastAsia="Times New Roman" w:cs="Times New Roman"/>
          <w:szCs w:val="24"/>
        </w:rPr>
        <w:t>άδεια, διότι, όπως έχουμε πει επανειλημμένα, η τρίτη πολιτική δύναμη είναι τελείως αποκλεισμένη από προβολή σε οποιοδήποτε κανάλι, είτε κρατικό είτε ιδιωτικό- θα έπρεπε η Κυβέρνηση να δείξει το καλό της πρόσωπο, ξεκινώντας τις περικοπές από τα τέσσερα κρατ</w:t>
      </w:r>
      <w:r>
        <w:rPr>
          <w:rFonts w:eastAsia="Times New Roman" w:cs="Times New Roman"/>
          <w:szCs w:val="24"/>
        </w:rPr>
        <w:t>ικά κανάλια. Δεν είναι δυνατόν σε μια χώρα όπου δίνονται τέσσερις άδειες σε ιδιωτικά κανάλια, να λειτουργούν και τέσσερα κρατικά κανάλια!</w:t>
      </w:r>
    </w:p>
    <w:p w14:paraId="509C4D52"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w:t>
      </w:r>
      <w:r>
        <w:rPr>
          <w:rFonts w:eastAsia="Times New Roman" w:cs="Times New Roman"/>
          <w:szCs w:val="24"/>
        </w:rPr>
        <w:t xml:space="preserve">ομιλίας </w:t>
      </w:r>
      <w:r>
        <w:rPr>
          <w:rFonts w:eastAsia="Times New Roman" w:cs="Times New Roman"/>
          <w:szCs w:val="24"/>
        </w:rPr>
        <w:t>του κυρίου Βουλευτή)</w:t>
      </w:r>
    </w:p>
    <w:p w14:paraId="509C4D53"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509C4D54"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Έκριναν</w:t>
      </w:r>
      <w:r>
        <w:rPr>
          <w:rFonts w:eastAsia="Times New Roman" w:cs="Times New Roman"/>
          <w:szCs w:val="24"/>
        </w:rPr>
        <w:t xml:space="preserve">, λοιπόν, σκόπιμο να γίνει αυτός ο διαγωνισμός. Όμως, εδώ προκύπτουν σοβαρά ζητήματα, όπως πώς επέτρεψαν τη συμμετοχή στο διαγωνισμό κάποιων από τους διεκδικητές, ενώ ήδη χρωστούν εκατομμύρια από θαλασσοδάνεια με ίδιο αντικείμενο εργασίας. </w:t>
      </w:r>
    </w:p>
    <w:p w14:paraId="509C4D55"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Πώς διασφαλίζετ</w:t>
      </w:r>
      <w:r>
        <w:rPr>
          <w:rFonts w:eastAsia="Times New Roman" w:cs="Times New Roman"/>
          <w:szCs w:val="24"/>
        </w:rPr>
        <w:t xml:space="preserve">αι ότι θα ανακάμψουν οικονομικά και θα έχουν θετικό πρόσημο στα έσοδά τους, έσοδα τα οποία θα καλύψουν τα ληξιπρόθεσμα χρέη τους και παράλληλα θα καλύπτουν και τις τρέχουσες οικονομικές τους </w:t>
      </w:r>
      <w:r>
        <w:rPr>
          <w:rFonts w:eastAsia="Times New Roman" w:cs="Times New Roman"/>
        </w:rPr>
        <w:t>ανάγκες</w:t>
      </w:r>
      <w:r>
        <w:rPr>
          <w:rFonts w:eastAsia="Times New Roman" w:cs="Times New Roman"/>
          <w:szCs w:val="24"/>
        </w:rPr>
        <w:t xml:space="preserve">; </w:t>
      </w:r>
    </w:p>
    <w:p w14:paraId="509C4D56" w14:textId="77777777" w:rsidR="003D27BC" w:rsidRDefault="007912F4">
      <w:pPr>
        <w:spacing w:line="600" w:lineRule="auto"/>
        <w:ind w:firstLine="720"/>
        <w:jc w:val="both"/>
        <w:rPr>
          <w:rFonts w:eastAsia="Times New Roman" w:cs="Times New Roman"/>
        </w:rPr>
      </w:pPr>
      <w:r>
        <w:rPr>
          <w:rFonts w:eastAsia="Times New Roman" w:cs="Times New Roman"/>
          <w:szCs w:val="24"/>
        </w:rPr>
        <w:t xml:space="preserve">Δεύτερον, αφού είχαν τα </w:t>
      </w:r>
      <w:r>
        <w:rPr>
          <w:rFonts w:eastAsia="Times New Roman" w:cs="Times New Roman"/>
        </w:rPr>
        <w:t>εκατομμύρια, γιατί δεν υποχρεώθ</w:t>
      </w:r>
      <w:r>
        <w:rPr>
          <w:rFonts w:eastAsia="Times New Roman" w:cs="Times New Roman"/>
        </w:rPr>
        <w:t xml:space="preserve">ηκαν οι κύριοι αυτοί σε άμεση εξόφληση των δανείων τους; </w:t>
      </w:r>
    </w:p>
    <w:p w14:paraId="509C4D57" w14:textId="77777777" w:rsidR="003D27BC" w:rsidRDefault="007912F4">
      <w:pPr>
        <w:spacing w:line="600" w:lineRule="auto"/>
        <w:ind w:firstLine="720"/>
        <w:jc w:val="both"/>
        <w:rPr>
          <w:rFonts w:eastAsia="Times New Roman" w:cs="Times New Roman"/>
        </w:rPr>
      </w:pPr>
      <w:r>
        <w:rPr>
          <w:rFonts w:eastAsia="Times New Roman" w:cs="Times New Roman"/>
        </w:rPr>
        <w:lastRenderedPageBreak/>
        <w:t>Τρίτον, γιατί δεν ζητήσατε την άμεση καταβολή των τιμημάτων από τον διαγωνισμό και τους αφήνετε να τα εξοφλήσουν σε έξι δόσεις;</w:t>
      </w:r>
    </w:p>
    <w:p w14:paraId="509C4D58" w14:textId="77777777" w:rsidR="003D27BC" w:rsidRDefault="007912F4">
      <w:pPr>
        <w:spacing w:line="600" w:lineRule="auto"/>
        <w:ind w:firstLine="720"/>
        <w:jc w:val="both"/>
        <w:rPr>
          <w:rFonts w:eastAsia="Times New Roman" w:cs="Times New Roman"/>
        </w:rPr>
      </w:pPr>
      <w:r>
        <w:rPr>
          <w:rFonts w:eastAsia="Times New Roman" w:cs="Times New Roman"/>
        </w:rPr>
        <w:t xml:space="preserve">Τέταρτον -και σημαντικότερο- όλοι όσοι διεκδίκησαν κομμάτι πίτας από το τηλεοπτικό τοπίο θεωρούνται με τον έναν ή με τον άλλο τρόπο «πετυχημένοι επιχειρηματίες». Πώς γίνεται, </w:t>
      </w:r>
      <w:r>
        <w:rPr>
          <w:rFonts w:eastAsia="Times New Roman" w:cs="Times New Roman"/>
          <w:bCs/>
          <w:shd w:val="clear" w:color="auto" w:fill="FFFFFF"/>
        </w:rPr>
        <w:t>όμως,</w:t>
      </w:r>
      <w:r>
        <w:rPr>
          <w:rFonts w:eastAsia="Times New Roman" w:cs="Times New Roman"/>
        </w:rPr>
        <w:t xml:space="preserve"> -και πείτε μου εσείς σε αυτή εδώ σε αυτή την Αίθουσα-, όλοι αυτοί οι οξυδερκείς επιχειρηματίες να διαθέτουν τόσα χρήματα, ώστε να διεκδικούν άδεια τηλεοπτική, τη στιγμή που αποδεδειγμένα όσοι δραστηριοποιήθηκαν στα μέσα μαζικής ενημέρωσης είχαν ζημιές και</w:t>
      </w:r>
      <w:r>
        <w:rPr>
          <w:rFonts w:eastAsia="Times New Roman" w:cs="Times New Roman"/>
        </w:rPr>
        <w:t xml:space="preserve"> όχι κέρδη; </w:t>
      </w:r>
    </w:p>
    <w:p w14:paraId="509C4D59" w14:textId="77777777" w:rsidR="003D27BC" w:rsidRDefault="007912F4">
      <w:pPr>
        <w:spacing w:line="600" w:lineRule="auto"/>
        <w:ind w:firstLine="720"/>
        <w:jc w:val="both"/>
        <w:rPr>
          <w:rFonts w:eastAsia="Times New Roman" w:cs="Times New Roman"/>
        </w:rPr>
      </w:pPr>
      <w:r>
        <w:rPr>
          <w:rFonts w:eastAsia="Times New Roman" w:cs="Times New Roman"/>
        </w:rPr>
        <w:t>Και αν δούμε τις προσφορές που υπήρξαν και τα ποσά στα οποία έκλεισαν τελικά οι άδειες, βγαίνει το εξής συμπέρασμα:</w:t>
      </w:r>
    </w:p>
    <w:p w14:paraId="509C4D5A" w14:textId="77777777" w:rsidR="003D27BC" w:rsidRDefault="007912F4">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 xml:space="preserve">Παρακαλώ, ολοκληρώνετε. </w:t>
      </w:r>
    </w:p>
    <w:p w14:paraId="509C4D5B" w14:textId="77777777" w:rsidR="003D27BC" w:rsidRDefault="007912F4">
      <w:pPr>
        <w:spacing w:line="600" w:lineRule="auto"/>
        <w:ind w:firstLine="720"/>
        <w:jc w:val="both"/>
        <w:rPr>
          <w:rFonts w:eastAsia="Times New Roman" w:cs="Times New Roman"/>
        </w:rPr>
      </w:pPr>
      <w:r>
        <w:rPr>
          <w:rFonts w:eastAsia="Times New Roman" w:cs="Times New Roman"/>
          <w:b/>
        </w:rPr>
        <w:t>ΙΩΑΝΝΗΣ ΣΑΧΙΝΙΔΗΣ:</w:t>
      </w:r>
      <w:r>
        <w:rPr>
          <w:rFonts w:eastAsia="Times New Roman" w:cs="Times New Roman"/>
        </w:rPr>
        <w:t xml:space="preserve"> Τελειώνω, κύριε Πρόεδρε. </w:t>
      </w:r>
    </w:p>
    <w:p w14:paraId="509C4D5C" w14:textId="77777777" w:rsidR="003D27BC" w:rsidRDefault="007912F4">
      <w:pPr>
        <w:spacing w:line="600" w:lineRule="auto"/>
        <w:ind w:firstLine="720"/>
        <w:jc w:val="both"/>
        <w:rPr>
          <w:rFonts w:eastAsia="Times New Roman" w:cs="Times New Roman"/>
        </w:rPr>
      </w:pPr>
      <w:r>
        <w:rPr>
          <w:rFonts w:eastAsia="Times New Roman" w:cs="Times New Roman"/>
        </w:rPr>
        <w:lastRenderedPageBreak/>
        <w:t>Αυτοί οι πανέξυπνοι κατά</w:t>
      </w:r>
      <w:r>
        <w:rPr>
          <w:rFonts w:eastAsia="Times New Roman" w:cs="Times New Roman"/>
        </w:rPr>
        <w:t xml:space="preserve"> τα άλλα επιχειρηματίες θέλησαν να επενδύσουν χρήματα, με τα οποία θα μπορούσαν να αγοράσουν για μεγαλύτερο χρονικό διάστημα και με εγγυημένα κέρδη την </w:t>
      </w:r>
      <w:r>
        <w:rPr>
          <w:rFonts w:eastAsia="Times New Roman" w:cs="Times New Roman"/>
        </w:rPr>
        <w:t>«</w:t>
      </w:r>
      <w:r>
        <w:rPr>
          <w:rFonts w:eastAsia="Times New Roman" w:cs="Times New Roman"/>
        </w:rPr>
        <w:t>ΤΡΑΙΝΟΣΕ</w:t>
      </w:r>
      <w:r>
        <w:rPr>
          <w:rFonts w:eastAsia="Times New Roman" w:cs="Times New Roman"/>
        </w:rPr>
        <w:t>»</w:t>
      </w:r>
      <w:r>
        <w:rPr>
          <w:rFonts w:eastAsia="Times New Roman" w:cs="Times New Roman"/>
        </w:rPr>
        <w:t>,</w:t>
      </w:r>
      <w:r>
        <w:rPr>
          <w:rFonts w:eastAsia="Times New Roman" w:cs="Times New Roman"/>
        </w:rPr>
        <w:t xml:space="preserve"> τα περιφερειακά αεροδρόμια, ακόμα και κάποια από τα λιμάνια. </w:t>
      </w:r>
    </w:p>
    <w:p w14:paraId="509C4D5D" w14:textId="77777777" w:rsidR="003D27BC" w:rsidRDefault="007912F4">
      <w:pPr>
        <w:spacing w:line="600" w:lineRule="auto"/>
        <w:ind w:firstLine="720"/>
        <w:jc w:val="both"/>
        <w:rPr>
          <w:rFonts w:eastAsia="Times New Roman" w:cs="Times New Roman"/>
        </w:rPr>
      </w:pPr>
      <w:r>
        <w:rPr>
          <w:rFonts w:eastAsia="Times New Roman" w:cs="Times New Roman"/>
        </w:rPr>
        <w:t xml:space="preserve">Αυτό, </w:t>
      </w:r>
      <w:r>
        <w:rPr>
          <w:rFonts w:eastAsia="Times New Roman"/>
        </w:rPr>
        <w:t>κυρίες και κύριοι συνάδε</w:t>
      </w:r>
      <w:r>
        <w:rPr>
          <w:rFonts w:eastAsia="Times New Roman"/>
        </w:rPr>
        <w:t>λφοι</w:t>
      </w:r>
      <w:r>
        <w:rPr>
          <w:rFonts w:eastAsia="Times New Roman" w:cs="Times New Roman"/>
        </w:rPr>
        <w:t xml:space="preserve">, αποδεικνύει ότι στα μέσα μαζικής ενημέρωσης υπάρχει διαπλοκή. Αυτή τη διαπλοκή οι μόνοι που έχουν τη δύναμη και τη θέληση να την εξαλείψουν είμαστε εμείς, η Χρυσή Αυγή. </w:t>
      </w:r>
    </w:p>
    <w:p w14:paraId="509C4D5E" w14:textId="77777777" w:rsidR="003D27BC" w:rsidRDefault="007912F4">
      <w:pPr>
        <w:spacing w:line="600" w:lineRule="auto"/>
        <w:ind w:firstLine="720"/>
        <w:jc w:val="both"/>
        <w:rPr>
          <w:rFonts w:eastAsia="Times New Roman" w:cs="Times New Roman"/>
        </w:rPr>
      </w:pPr>
      <w:r>
        <w:rPr>
          <w:rFonts w:eastAsia="Times New Roman" w:cs="Times New Roman"/>
        </w:rPr>
        <w:t xml:space="preserve">Ευχαριστώ. </w:t>
      </w:r>
    </w:p>
    <w:p w14:paraId="509C4D5F" w14:textId="77777777" w:rsidR="003D27BC" w:rsidRDefault="007912F4">
      <w:pPr>
        <w:spacing w:line="600" w:lineRule="auto"/>
        <w:ind w:firstLine="709"/>
        <w:jc w:val="center"/>
        <w:rPr>
          <w:rFonts w:eastAsia="Times New Roman" w:cs="Times New Roman"/>
        </w:rPr>
      </w:pPr>
      <w:r>
        <w:rPr>
          <w:rFonts w:eastAsia="Times New Roman" w:cs="Times New Roman"/>
        </w:rPr>
        <w:t>(Χειροκροτήματα από την πτέρυγα της Χρυσής Αυγής)</w:t>
      </w:r>
    </w:p>
    <w:p w14:paraId="509C4D60" w14:textId="77777777" w:rsidR="003D27BC" w:rsidRDefault="007912F4">
      <w:pPr>
        <w:spacing w:line="600" w:lineRule="auto"/>
        <w:ind w:firstLine="720"/>
        <w:jc w:val="both"/>
        <w:rPr>
          <w:rFonts w:eastAsia="Times New Roman" w:cs="Times New Roman"/>
        </w:rPr>
      </w:pPr>
      <w:r>
        <w:rPr>
          <w:rFonts w:eastAsia="Times New Roman" w:cs="Times New Roman"/>
          <w:b/>
        </w:rPr>
        <w:t>ΓΕΩΡΓΙΟΣ-ΔΗΜΗΤΡΙΟΣ</w:t>
      </w:r>
      <w:r>
        <w:rPr>
          <w:rFonts w:eastAsia="Times New Roman" w:cs="Times New Roman"/>
          <w:b/>
        </w:rPr>
        <w:t xml:space="preserve"> ΚΑΡΡΑΣ:</w:t>
      </w:r>
      <w:r>
        <w:rPr>
          <w:rFonts w:eastAsia="Times New Roman" w:cs="Times New Roman"/>
        </w:rPr>
        <w:t xml:space="preserve"> Κύριε Πρόεδρε, μπορώ να έχω τον λόγο;</w:t>
      </w:r>
    </w:p>
    <w:p w14:paraId="509C4D61" w14:textId="77777777" w:rsidR="003D27BC" w:rsidRDefault="007912F4">
      <w:pPr>
        <w:spacing w:line="600" w:lineRule="auto"/>
        <w:ind w:firstLine="720"/>
        <w:jc w:val="both"/>
        <w:rPr>
          <w:rFonts w:eastAsia="Times New Roman" w:cs="Times New Roman"/>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rPr>
        <w:t>Κύριε Καρρά, δεν προβλέπεται.</w:t>
      </w:r>
    </w:p>
    <w:p w14:paraId="509C4D62" w14:textId="77777777" w:rsidR="003D27BC" w:rsidRDefault="007912F4">
      <w:pPr>
        <w:spacing w:line="600" w:lineRule="auto"/>
        <w:ind w:firstLine="720"/>
        <w:jc w:val="both"/>
        <w:rPr>
          <w:rFonts w:eastAsia="Times New Roman" w:cs="Times New Roman"/>
        </w:rPr>
      </w:pPr>
      <w:r>
        <w:rPr>
          <w:rFonts w:eastAsia="Times New Roman" w:cs="Times New Roman"/>
          <w:b/>
        </w:rPr>
        <w:lastRenderedPageBreak/>
        <w:t xml:space="preserve">ΓΕΩΡΓΙΟΣ-ΔΗΜΗΤΡΙΟΣ ΚΑΡΡΑΣ: </w:t>
      </w:r>
      <w:r>
        <w:rPr>
          <w:rFonts w:eastAsia="Times New Roman" w:cs="Times New Roman"/>
        </w:rPr>
        <w:t xml:space="preserve">Το καταλαβαίνω, κύριε Πρόεδρε, αλλά θα ήθελα να σημειώσω κάτι. </w:t>
      </w:r>
    </w:p>
    <w:p w14:paraId="509C4D63" w14:textId="77777777" w:rsidR="003D27BC" w:rsidRDefault="007912F4">
      <w:pPr>
        <w:spacing w:line="600" w:lineRule="auto"/>
        <w:ind w:firstLine="720"/>
        <w:jc w:val="both"/>
        <w:rPr>
          <w:rFonts w:eastAsia="Times New Roman" w:cs="Times New Roman"/>
        </w:rPr>
      </w:pPr>
      <w:r>
        <w:rPr>
          <w:rFonts w:eastAsia="Times New Roman" w:cs="Times New Roman"/>
          <w:b/>
        </w:rPr>
        <w:t xml:space="preserve">ΑΝΔΡΕΑΣ ΛΟΒΕΡΔΟΣ: </w:t>
      </w:r>
      <w:r>
        <w:rPr>
          <w:rFonts w:eastAsia="Times New Roman" w:cs="Times New Roman"/>
          <w:bCs/>
          <w:shd w:val="clear" w:color="auto" w:fill="FFFFFF"/>
        </w:rPr>
        <w:t>Κοινοβουλευτικός Εκπρόσωπο</w:t>
      </w:r>
      <w:r>
        <w:rPr>
          <w:rFonts w:eastAsia="Times New Roman" w:cs="Times New Roman"/>
        </w:rPr>
        <w:t xml:space="preserve">ς </w:t>
      </w:r>
      <w:r>
        <w:rPr>
          <w:rFonts w:eastAsia="Times New Roman"/>
          <w:bCs/>
        </w:rPr>
        <w:t>είναι</w:t>
      </w:r>
      <w:r>
        <w:rPr>
          <w:rFonts w:eastAsia="Times New Roman" w:cs="Times New Roman"/>
        </w:rPr>
        <w:t>. Φυ</w:t>
      </w:r>
      <w:r>
        <w:rPr>
          <w:rFonts w:eastAsia="Times New Roman" w:cs="Times New Roman"/>
        </w:rPr>
        <w:t xml:space="preserve">σικά και προβλέπεται. </w:t>
      </w:r>
    </w:p>
    <w:p w14:paraId="509C4D64" w14:textId="77777777" w:rsidR="003D27BC" w:rsidRDefault="007912F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ΠΡΟΕΔΡΕΥΩΝ (Γεώργιος Βαρεμένος): </w:t>
      </w:r>
      <w:r>
        <w:rPr>
          <w:rFonts w:eastAsia="Times New Roman" w:cs="Times New Roman"/>
          <w:bCs/>
          <w:shd w:val="clear" w:color="auto" w:fill="FFFFFF"/>
        </w:rPr>
        <w:t>Ορίστε, κύριε Καρρά</w:t>
      </w:r>
      <w:r>
        <w:rPr>
          <w:rFonts w:eastAsia="Times New Roman" w:cs="Times New Roman"/>
          <w:bCs/>
          <w:shd w:val="clear" w:color="auto" w:fill="FFFFFF"/>
        </w:rPr>
        <w:t>, έχετε τον λόγο</w:t>
      </w:r>
      <w:r>
        <w:rPr>
          <w:rFonts w:eastAsia="Times New Roman" w:cs="Times New Roman"/>
          <w:bCs/>
          <w:shd w:val="clear" w:color="auto" w:fill="FFFFFF"/>
        </w:rPr>
        <w:t xml:space="preserve">. </w:t>
      </w:r>
    </w:p>
    <w:p w14:paraId="509C4D65" w14:textId="77777777" w:rsidR="003D27BC" w:rsidRDefault="007912F4">
      <w:pPr>
        <w:spacing w:line="600" w:lineRule="auto"/>
        <w:ind w:firstLine="720"/>
        <w:jc w:val="both"/>
        <w:rPr>
          <w:rFonts w:eastAsia="Times New Roman" w:cs="Times New Roman"/>
        </w:rPr>
      </w:pPr>
      <w:r>
        <w:rPr>
          <w:rFonts w:eastAsia="Times New Roman" w:cs="Times New Roman"/>
          <w:b/>
        </w:rPr>
        <w:t xml:space="preserve">ΓΕΩΡΓΙΟΣ-ΔΗΜΗΤΡΙΟΣ ΚΑΡΡΑΣ: </w:t>
      </w:r>
      <w:r>
        <w:rPr>
          <w:rFonts w:eastAsia="Times New Roman" w:cs="Times New Roman"/>
        </w:rPr>
        <w:t>Θα ήθελα να σημειώσω ότι η αναφορά που έκανε ο συνάδελφος της Χρυσής Αυγής δεν ήτο η πρέπουσα, για τον λόγο ότι δεν είχε τεθεί κανένα θ</w:t>
      </w:r>
      <w:r>
        <w:rPr>
          <w:rFonts w:eastAsia="Times New Roman" w:cs="Times New Roman"/>
        </w:rPr>
        <w:t xml:space="preserve">έμα. </w:t>
      </w:r>
      <w:proofErr w:type="spellStart"/>
      <w:r>
        <w:rPr>
          <w:rFonts w:eastAsia="Times New Roman" w:cs="Times New Roman"/>
        </w:rPr>
        <w:t>Ανεφέρθη</w:t>
      </w:r>
      <w:proofErr w:type="spellEnd"/>
      <w:r>
        <w:rPr>
          <w:rFonts w:eastAsia="Times New Roman" w:cs="Times New Roman"/>
        </w:rPr>
        <w:t xml:space="preserve"> στον Πρόεδρο του </w:t>
      </w:r>
      <w:r>
        <w:rPr>
          <w:rFonts w:eastAsia="Times New Roman" w:cs="Times New Roman"/>
        </w:rPr>
        <w:t>κ</w:t>
      </w:r>
      <w:r>
        <w:rPr>
          <w:rFonts w:eastAsia="Times New Roman" w:cs="Times New Roman"/>
        </w:rPr>
        <w:t xml:space="preserve">όμματός μας και τον ονόμασε «τραγουδιστή». Για ποιον λόγο; Τουλάχιστον, να μας το εξηγήσει, να του το απαντήσουμε. Καταλαβαίνετε, δηλαδή, ότι αυτή η απρέπεια θα πρέπει να σημειωθεί και να στηλιτευτεί, κύριε Πρόεδρε. </w:t>
      </w:r>
    </w:p>
    <w:p w14:paraId="509C4D66" w14:textId="77777777" w:rsidR="003D27BC" w:rsidRDefault="007912F4">
      <w:pPr>
        <w:spacing w:line="600" w:lineRule="auto"/>
        <w:ind w:firstLine="720"/>
        <w:jc w:val="both"/>
        <w:rPr>
          <w:rFonts w:eastAsia="Times New Roman" w:cs="Times New Roman"/>
        </w:rPr>
      </w:pPr>
      <w:r>
        <w:rPr>
          <w:rFonts w:eastAsia="Times New Roman" w:cs="Times New Roman"/>
          <w:b/>
          <w:bCs/>
          <w:shd w:val="clear" w:color="auto" w:fill="FFFFFF"/>
        </w:rPr>
        <w:t>ΠΡΟΕΔΡΕ</w:t>
      </w:r>
      <w:r>
        <w:rPr>
          <w:rFonts w:eastAsia="Times New Roman" w:cs="Times New Roman"/>
          <w:b/>
          <w:bCs/>
          <w:shd w:val="clear" w:color="auto" w:fill="FFFFFF"/>
        </w:rPr>
        <w:t>ΥΩΝ (Γεώργιος Βαρεμένος):</w:t>
      </w:r>
      <w:r>
        <w:rPr>
          <w:rFonts w:eastAsia="Times New Roman" w:cs="Times New Roman"/>
          <w:bCs/>
          <w:shd w:val="clear" w:color="auto" w:fill="FFFFFF"/>
        </w:rPr>
        <w:t xml:space="preserve"> </w:t>
      </w:r>
      <w:r>
        <w:rPr>
          <w:rFonts w:eastAsia="Times New Roman" w:cs="Times New Roman"/>
        </w:rPr>
        <w:t xml:space="preserve">Ευχαριστούμε. </w:t>
      </w:r>
    </w:p>
    <w:p w14:paraId="509C4D67" w14:textId="77777777" w:rsidR="003D27BC" w:rsidRDefault="007912F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ΓΕΩΡΓΙΟΣ ΚΑΣΑΠΙΔΗΣ: </w:t>
      </w:r>
      <w:r>
        <w:rPr>
          <w:rFonts w:eastAsia="Times New Roman" w:cs="Times New Roman"/>
          <w:bCs/>
          <w:shd w:val="clear" w:color="auto" w:fill="FFFFFF"/>
        </w:rPr>
        <w:t>Κύριε Πρόεδρε, μπορώ να έχω τον λόγο, παρακαλώ;</w:t>
      </w:r>
    </w:p>
    <w:p w14:paraId="509C4D68" w14:textId="77777777" w:rsidR="003D27BC" w:rsidRDefault="007912F4">
      <w:pPr>
        <w:spacing w:line="600" w:lineRule="auto"/>
        <w:ind w:firstLine="720"/>
        <w:jc w:val="both"/>
        <w:rPr>
          <w:rFonts w:eastAsia="Times New Roman" w:cs="Times New Roman"/>
        </w:rPr>
      </w:pPr>
      <w:r>
        <w:rPr>
          <w:rFonts w:eastAsia="Times New Roman" w:cs="Times New Roman"/>
          <w:b/>
          <w:bCs/>
          <w:shd w:val="clear" w:color="auto" w:fill="FFFFFF"/>
        </w:rPr>
        <w:lastRenderedPageBreak/>
        <w:t>ΠΡΟΕΔΡΕΥΩΝ (Γεώργιος Βαρεμένος):</w:t>
      </w:r>
      <w:r>
        <w:rPr>
          <w:rFonts w:eastAsia="Times New Roman" w:cs="Times New Roman"/>
        </w:rPr>
        <w:t xml:space="preserve"> Κύριε Κασαπίδη, κατά </w:t>
      </w:r>
      <w:proofErr w:type="spellStart"/>
      <w:r>
        <w:rPr>
          <w:rFonts w:eastAsia="Times New Roman" w:cs="Times New Roman"/>
        </w:rPr>
        <w:t>πλεονασμόν</w:t>
      </w:r>
      <w:proofErr w:type="spellEnd"/>
      <w:r>
        <w:rPr>
          <w:rFonts w:eastAsia="Times New Roman" w:cs="Times New Roman"/>
        </w:rPr>
        <w:t>, έχετε για δύο λεπτά τον λόγο.</w:t>
      </w:r>
    </w:p>
    <w:p w14:paraId="509C4D69" w14:textId="77777777" w:rsidR="003D27BC" w:rsidRDefault="007912F4">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ΓΕΩΡΓΙΟΣ ΚΑΣΑΠΙΔΗΣ: </w:t>
      </w:r>
      <w:r>
        <w:rPr>
          <w:rFonts w:eastAsia="Times New Roman" w:cs="Times New Roman"/>
          <w:bCs/>
          <w:shd w:val="clear" w:color="auto" w:fill="FFFFFF"/>
        </w:rPr>
        <w:t xml:space="preserve">Ευχαριστώ, κύριε Πρόεδρε.  </w:t>
      </w:r>
    </w:p>
    <w:p w14:paraId="509C4D6A" w14:textId="77777777" w:rsidR="003D27BC" w:rsidRDefault="007912F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Ως γνωστόν, όπως είπε και ο </w:t>
      </w:r>
      <w:r>
        <w:rPr>
          <w:rFonts w:eastAsia="Times New Roman" w:cs="Times New Roman"/>
          <w:bCs/>
          <w:shd w:val="clear" w:color="auto" w:fill="FFFFFF"/>
        </w:rPr>
        <w:t>ε</w:t>
      </w:r>
      <w:r>
        <w:rPr>
          <w:rFonts w:eastAsia="Times New Roman" w:cs="Times New Roman"/>
          <w:bCs/>
          <w:shd w:val="clear" w:color="auto" w:fill="FFFFFF"/>
        </w:rPr>
        <w:t xml:space="preserve">κπρόσωπός μας, υπερψηφίσαμε και τις δύο </w:t>
      </w:r>
      <w:r>
        <w:rPr>
          <w:rFonts w:eastAsia="Times New Roman" w:cs="Times New Roman"/>
          <w:bCs/>
          <w:shd w:val="clear" w:color="auto" w:fill="FFFFFF"/>
        </w:rPr>
        <w:t>σ</w:t>
      </w:r>
      <w:r>
        <w:rPr>
          <w:rFonts w:eastAsia="Times New Roman" w:cs="Times New Roman"/>
          <w:bCs/>
          <w:shd w:val="clear" w:color="auto" w:fill="FFFFFF"/>
        </w:rPr>
        <w:t xml:space="preserve">υμφωνίες στην </w:t>
      </w:r>
      <w:r>
        <w:rPr>
          <w:rFonts w:eastAsia="Times New Roman" w:cs="Times New Roman"/>
          <w:bCs/>
          <w:shd w:val="clear" w:color="auto" w:fill="FFFFFF"/>
        </w:rPr>
        <w:t>ε</w:t>
      </w:r>
      <w:r>
        <w:rPr>
          <w:rFonts w:eastAsia="Times New Roman" w:cs="Times New Roman"/>
          <w:bCs/>
          <w:shd w:val="clear" w:color="auto" w:fill="FFFFFF"/>
        </w:rPr>
        <w:t xml:space="preserve">πιτροπή και στην Ολομέλεια. </w:t>
      </w:r>
    </w:p>
    <w:p w14:paraId="509C4D6B" w14:textId="77777777" w:rsidR="003D27BC" w:rsidRDefault="007912F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Απλώς θα ήθελα να εκμεταλλευτώ την ευκαιρία της παρουσίας της κυρίας Υπουργού -ο κύριος Υπουργός έφυγε, βέβαια- και να υπογραμμίσω, διασυνδέον</w:t>
      </w:r>
      <w:r>
        <w:rPr>
          <w:rFonts w:eastAsia="Times New Roman" w:cs="Times New Roman"/>
          <w:bCs/>
          <w:shd w:val="clear" w:color="auto" w:fill="FFFFFF"/>
        </w:rPr>
        <w:t xml:space="preserve">τας και τις δύο </w:t>
      </w:r>
      <w:r>
        <w:rPr>
          <w:rFonts w:eastAsia="Times New Roman" w:cs="Times New Roman"/>
          <w:bCs/>
          <w:shd w:val="clear" w:color="auto" w:fill="FFFFFF"/>
        </w:rPr>
        <w:t>σ</w:t>
      </w:r>
      <w:r>
        <w:rPr>
          <w:rFonts w:eastAsia="Times New Roman" w:cs="Times New Roman"/>
          <w:bCs/>
          <w:shd w:val="clear" w:color="auto" w:fill="FFFFFF"/>
        </w:rPr>
        <w:t xml:space="preserve">υμφωνίες που επικυρώνει σήμερα η </w:t>
      </w:r>
      <w:r>
        <w:rPr>
          <w:rFonts w:eastAsia="Times New Roman"/>
          <w:bCs/>
          <w:shd w:val="clear" w:color="auto" w:fill="FFFFFF"/>
        </w:rPr>
        <w:t>Βουλή,</w:t>
      </w:r>
      <w:r>
        <w:rPr>
          <w:rFonts w:eastAsia="Times New Roman" w:cs="Times New Roman"/>
          <w:bCs/>
          <w:shd w:val="clear" w:color="auto" w:fill="FFFFFF"/>
        </w:rPr>
        <w:t xml:space="preserve"> κάποιες εξελίξεις που τρέχουν στην Ευρωπαϊκή Ένωση και ενδιαφέρουν άμεσα τη χώρα μας, αλλά εδώ και αρκετά χρόνια τις βλέπουμε λίγο από μακριά. </w:t>
      </w:r>
    </w:p>
    <w:p w14:paraId="509C4D6C" w14:textId="77777777" w:rsidR="003D27BC" w:rsidRDefault="007912F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Τι εννοώ; Όπως προαναφέρθηκε, όλοι γνωρίζουμε ότι οι κλ</w:t>
      </w:r>
      <w:r>
        <w:rPr>
          <w:rFonts w:eastAsia="Times New Roman" w:cs="Times New Roman"/>
          <w:bCs/>
          <w:shd w:val="clear" w:color="auto" w:fill="FFFFFF"/>
        </w:rPr>
        <w:t xml:space="preserve">ιματικές αλλαγές εξαιτίας των εκπομπών αερίων του θερμοκηπίου δεν </w:t>
      </w:r>
      <w:r>
        <w:rPr>
          <w:rFonts w:eastAsia="Times New Roman"/>
          <w:bCs/>
          <w:shd w:val="clear" w:color="auto" w:fill="FFFFFF"/>
        </w:rPr>
        <w:t>είναι</w:t>
      </w:r>
      <w:r>
        <w:rPr>
          <w:rFonts w:eastAsia="Times New Roman" w:cs="Times New Roman"/>
          <w:bCs/>
          <w:shd w:val="clear" w:color="auto" w:fill="FFFFFF"/>
        </w:rPr>
        <w:t xml:space="preserve"> προ των πυλών, </w:t>
      </w:r>
      <w:r>
        <w:rPr>
          <w:rFonts w:eastAsia="Times New Roman"/>
          <w:bCs/>
          <w:shd w:val="clear" w:color="auto" w:fill="FFFFFF"/>
        </w:rPr>
        <w:t>είναι</w:t>
      </w:r>
      <w:r>
        <w:rPr>
          <w:rFonts w:eastAsia="Times New Roman" w:cs="Times New Roman"/>
          <w:bCs/>
          <w:shd w:val="clear" w:color="auto" w:fill="FFFFFF"/>
        </w:rPr>
        <w:t xml:space="preserve"> εντός των τειχών. Φέτος ζούμε την πιο θερμή </w:t>
      </w:r>
      <w:r>
        <w:rPr>
          <w:rFonts w:eastAsia="Times New Roman" w:cs="Times New Roman"/>
          <w:bCs/>
          <w:shd w:val="clear" w:color="auto" w:fill="FFFFFF"/>
        </w:rPr>
        <w:lastRenderedPageBreak/>
        <w:t xml:space="preserve">χρονιά όλων των εποχών, όπως καταγράφεται στα μετεωρολογικά δεδομένα που καταγράφει η </w:t>
      </w:r>
      <w:r>
        <w:rPr>
          <w:rFonts w:eastAsia="Times New Roman" w:cs="Times New Roman"/>
          <w:bCs/>
          <w:shd w:val="clear" w:color="auto" w:fill="FFFFFF"/>
          <w:lang w:val="en-US"/>
        </w:rPr>
        <w:t>NASA</w:t>
      </w:r>
      <w:r>
        <w:rPr>
          <w:rFonts w:eastAsia="Times New Roman" w:cs="Times New Roman"/>
          <w:bCs/>
          <w:shd w:val="clear" w:color="auto" w:fill="FFFFFF"/>
        </w:rPr>
        <w:t xml:space="preserve"> και οι επιπτώσεις </w:t>
      </w:r>
      <w:r>
        <w:rPr>
          <w:rFonts w:eastAsia="Times New Roman"/>
          <w:bCs/>
          <w:shd w:val="clear" w:color="auto" w:fill="FFFFFF"/>
        </w:rPr>
        <w:t>είναι</w:t>
      </w:r>
      <w:r>
        <w:rPr>
          <w:rFonts w:eastAsia="Times New Roman" w:cs="Times New Roman"/>
          <w:bCs/>
          <w:shd w:val="clear" w:color="auto" w:fill="FFFFFF"/>
        </w:rPr>
        <w:t xml:space="preserve"> ορατ</w:t>
      </w:r>
      <w:r>
        <w:rPr>
          <w:rFonts w:eastAsia="Times New Roman" w:cs="Times New Roman"/>
          <w:bCs/>
          <w:shd w:val="clear" w:color="auto" w:fill="FFFFFF"/>
        </w:rPr>
        <w:t xml:space="preserve">ές φέτος στη χώρα μας με σημαντικές ζημιές στη γεωργία, αλλά και σε άλλους τομείς. </w:t>
      </w:r>
    </w:p>
    <w:p w14:paraId="509C4D6D" w14:textId="77777777" w:rsidR="003D27BC" w:rsidRDefault="007912F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Όπως λένε ειδικοί εμπειρογνώμονες, με τη σταδιακή αύξηση της θερμοκρασίας και τη σταδιακή αύξηση της στάθμης της θάλασσας οι ζημιές που θα προκληθούν ξεπερνούν το μέγεθος π</w:t>
      </w:r>
      <w:r>
        <w:rPr>
          <w:rFonts w:eastAsia="Times New Roman" w:cs="Times New Roman"/>
          <w:bCs/>
          <w:shd w:val="clear" w:color="auto" w:fill="FFFFFF"/>
        </w:rPr>
        <w:t xml:space="preserve">ου ανέφερε ο κύριος Υπουργός, που σχετίζεται με τις ζημιές στη χώρα μας. Παγκοσμίως αυτές οι ζημιές ανέρχονται περίπου στα 40 τρισεκατομμύρια δολάρια. </w:t>
      </w:r>
    </w:p>
    <w:p w14:paraId="509C4D6E" w14:textId="77777777" w:rsidR="003D27BC" w:rsidRDefault="007912F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Ωστόσο, δεν </w:t>
      </w:r>
      <w:r>
        <w:rPr>
          <w:rFonts w:eastAsia="Times New Roman"/>
          <w:bCs/>
          <w:shd w:val="clear" w:color="auto" w:fill="FFFFFF"/>
        </w:rPr>
        <w:t>είναι</w:t>
      </w:r>
      <w:r>
        <w:rPr>
          <w:rFonts w:eastAsia="Times New Roman" w:cs="Times New Roman"/>
          <w:bCs/>
          <w:shd w:val="clear" w:color="auto" w:fill="FFFFFF"/>
        </w:rPr>
        <w:t xml:space="preserve"> τόσο δύσκολο να ανακόψουμε αυτή την καταστροφική πορεία του πλανήτη, βασιζόμενοι βέβαι</w:t>
      </w:r>
      <w:r>
        <w:rPr>
          <w:rFonts w:eastAsia="Times New Roman" w:cs="Times New Roman"/>
          <w:bCs/>
          <w:shd w:val="clear" w:color="auto" w:fill="FFFFFF"/>
        </w:rPr>
        <w:t xml:space="preserve">α στην επιστημονική γνώση και αυτό θα ήθελα να καταθέσω, κύριε Πρόεδρε. </w:t>
      </w:r>
    </w:p>
    <w:p w14:paraId="509C4D6F" w14:textId="77777777" w:rsidR="003D27BC" w:rsidRDefault="007912F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Συμμετέχοντας το 2014, ως ο μοναδικός εκπρόσωπος της πατρίδας μας, σε ένα συνέδριο που έγινε στη Λυών της Γαλλίας, το οποίο διενεργούσε η Ευρωπαϊκή Επιτροπή Έρευνας για την Ενεργειακή</w:t>
      </w:r>
      <w:r>
        <w:rPr>
          <w:rFonts w:eastAsia="Times New Roman" w:cs="Times New Roman"/>
          <w:bCs/>
          <w:shd w:val="clear" w:color="auto" w:fill="FFFFFF"/>
        </w:rPr>
        <w:t xml:space="preserve"> Τεχνολογία, στην οποία </w:t>
      </w:r>
      <w:r>
        <w:rPr>
          <w:rFonts w:eastAsia="Times New Roman" w:cs="Times New Roman"/>
          <w:bCs/>
          <w:shd w:val="clear" w:color="auto" w:fill="FFFFFF"/>
        </w:rPr>
        <w:t>ε</w:t>
      </w:r>
      <w:r>
        <w:rPr>
          <w:rFonts w:eastAsia="Times New Roman" w:cs="Times New Roman"/>
          <w:bCs/>
          <w:shd w:val="clear" w:color="auto" w:fill="FFFFFF"/>
        </w:rPr>
        <w:t xml:space="preserve">πιτροπή συμμετείχε η χώρα μας από το 2004 με την παρουσία του τότε Υπουργού, του κ. Σιούφα, αλλά με την αλλαγή του Υπουργού -από τότε- αδράνησε η παρουσία της χώρας μας σε αυτή την </w:t>
      </w:r>
      <w:r>
        <w:rPr>
          <w:rFonts w:eastAsia="Times New Roman" w:cs="Times New Roman"/>
          <w:bCs/>
          <w:shd w:val="clear" w:color="auto" w:fill="FFFFFF"/>
        </w:rPr>
        <w:t>ε</w:t>
      </w:r>
      <w:r>
        <w:rPr>
          <w:rFonts w:eastAsia="Times New Roman" w:cs="Times New Roman"/>
          <w:bCs/>
          <w:shd w:val="clear" w:color="auto" w:fill="FFFFFF"/>
        </w:rPr>
        <w:t>πιτροπή, η οποία χρηματοδότησε την πρώτη δεκαετία</w:t>
      </w:r>
      <w:r>
        <w:rPr>
          <w:rFonts w:eastAsia="Times New Roman" w:cs="Times New Roman"/>
          <w:bCs/>
          <w:shd w:val="clear" w:color="auto" w:fill="FFFFFF"/>
        </w:rPr>
        <w:t xml:space="preserve"> του 2000 την εφαρμοσμένη έρευνα επάνω στις νέες τεχνολογίες των ανανεώσιμων πηγών, με ιδιαίτερη έμφαση στις τεχνολογίες του υδρογόνου και των κυψελών καυσίμου. </w:t>
      </w:r>
    </w:p>
    <w:p w14:paraId="509C4D70" w14:textId="77777777" w:rsidR="003D27BC" w:rsidRDefault="007912F4">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 2014 έκαναν τον απολογισμό και την αποτίμηση όλες οι χώρες-μέλη και η πατρίδα μας δεν είχε </w:t>
      </w:r>
      <w:r>
        <w:rPr>
          <w:rFonts w:eastAsia="Times New Roman" w:cs="Times New Roman"/>
          <w:bCs/>
          <w:shd w:val="clear" w:color="auto" w:fill="FFFFFF"/>
        </w:rPr>
        <w:t xml:space="preserve">να κάνει υπολογισμό, γιατί δεν ολοκληρώθηκαν τα </w:t>
      </w:r>
      <w:r>
        <w:rPr>
          <w:rFonts w:eastAsia="Times New Roman" w:cs="Times New Roman"/>
          <w:bCs/>
          <w:shd w:val="clear" w:color="auto" w:fill="FFFFFF"/>
          <w:lang w:val="en-US"/>
        </w:rPr>
        <w:t>projects</w:t>
      </w:r>
      <w:r>
        <w:rPr>
          <w:rFonts w:eastAsia="Times New Roman" w:cs="Times New Roman"/>
          <w:bCs/>
          <w:shd w:val="clear" w:color="auto" w:fill="FFFFFF"/>
        </w:rPr>
        <w:t xml:space="preserve"> που τότε ξεκίνησαν. </w:t>
      </w:r>
      <w:r>
        <w:rPr>
          <w:rFonts w:eastAsia="Times New Roman" w:cs="Times New Roman"/>
          <w:bCs/>
          <w:shd w:val="clear" w:color="auto" w:fill="FFFFFF"/>
        </w:rPr>
        <w:t>Π</w:t>
      </w:r>
      <w:r>
        <w:rPr>
          <w:rFonts w:eastAsia="Times New Roman" w:cs="Times New Roman"/>
          <w:bCs/>
          <w:shd w:val="clear" w:color="auto" w:fill="FFFFFF"/>
        </w:rPr>
        <w:t xml:space="preserve">οια ήταν τα </w:t>
      </w:r>
      <w:r>
        <w:rPr>
          <w:rFonts w:eastAsia="Times New Roman" w:cs="Times New Roman"/>
          <w:bCs/>
          <w:shd w:val="clear" w:color="auto" w:fill="FFFFFF"/>
          <w:lang w:val="en-US"/>
        </w:rPr>
        <w:t>projects</w:t>
      </w:r>
      <w:r>
        <w:rPr>
          <w:rFonts w:eastAsia="Times New Roman" w:cs="Times New Roman"/>
          <w:bCs/>
          <w:shd w:val="clear" w:color="auto" w:fill="FFFFFF"/>
        </w:rPr>
        <w:t xml:space="preserve">, τα οποία θέλω να αναφέρω ενώπιον και της κυρίας Υπουργού, που την ενδιαφέρουν άμεσα; </w:t>
      </w:r>
    </w:p>
    <w:p w14:paraId="509C4D71" w14:textId="77777777" w:rsidR="003D27BC" w:rsidRDefault="007912F4">
      <w:pPr>
        <w:spacing w:line="600" w:lineRule="auto"/>
        <w:ind w:firstLine="720"/>
        <w:jc w:val="both"/>
        <w:rPr>
          <w:rFonts w:eastAsia="Times New Roman" w:cs="Times New Roman"/>
          <w:szCs w:val="24"/>
        </w:rPr>
      </w:pPr>
      <w:r>
        <w:rPr>
          <w:rFonts w:eastAsia="Times New Roman" w:cs="Times New Roman"/>
          <w:bCs/>
          <w:shd w:val="clear" w:color="auto" w:fill="FFFFFF"/>
        </w:rPr>
        <w:lastRenderedPageBreak/>
        <w:t xml:space="preserve">Ήταν το </w:t>
      </w:r>
      <w:r>
        <w:rPr>
          <w:rFonts w:eastAsia="Times New Roman" w:cs="Times New Roman"/>
          <w:bCs/>
          <w:shd w:val="clear" w:color="auto" w:fill="FFFFFF"/>
          <w:lang w:val="en-US"/>
        </w:rPr>
        <w:t>project</w:t>
      </w:r>
      <w:r>
        <w:rPr>
          <w:rFonts w:eastAsia="Times New Roman" w:cs="Times New Roman"/>
          <w:bCs/>
          <w:shd w:val="clear" w:color="auto" w:fill="FFFFFF"/>
        </w:rPr>
        <w:t xml:space="preserve"> «Ο Αϊ </w:t>
      </w:r>
      <w:proofErr w:type="spellStart"/>
      <w:r>
        <w:rPr>
          <w:rFonts w:eastAsia="Times New Roman" w:cs="Times New Roman"/>
          <w:bCs/>
          <w:shd w:val="clear" w:color="auto" w:fill="FFFFFF"/>
        </w:rPr>
        <w:t>Στράτης</w:t>
      </w:r>
      <w:proofErr w:type="spellEnd"/>
      <w:r>
        <w:rPr>
          <w:rFonts w:eastAsia="Times New Roman" w:cs="Times New Roman"/>
          <w:bCs/>
          <w:shd w:val="clear" w:color="auto" w:fill="FFFFFF"/>
        </w:rPr>
        <w:t xml:space="preserve">, το πράσινο νησί». Είχε αναλάβει η χώρα να υλοποιήσει ένα πρότυπο μοντέλο ενεργειακής απεξάρτησης από ορυκτά καύσιμα ενός νησιού, του Αϊ </w:t>
      </w:r>
      <w:proofErr w:type="spellStart"/>
      <w:r>
        <w:rPr>
          <w:rFonts w:eastAsia="Times New Roman" w:cs="Times New Roman"/>
          <w:bCs/>
          <w:shd w:val="clear" w:color="auto" w:fill="FFFFFF"/>
        </w:rPr>
        <w:t>Στράτη</w:t>
      </w:r>
      <w:proofErr w:type="spellEnd"/>
      <w:r>
        <w:rPr>
          <w:rFonts w:eastAsia="Times New Roman" w:cs="Times New Roman"/>
          <w:bCs/>
          <w:shd w:val="clear" w:color="auto" w:fill="FFFFFF"/>
        </w:rPr>
        <w:t>, και στη συνέχεια αυτό να επεκτεινόταν σε άλλα νησιά και σε άλλες περιοχές της πατρίδας μας. Αυτό</w:t>
      </w:r>
      <w:r>
        <w:rPr>
          <w:rFonts w:eastAsia="Times New Roman" w:cs="Times New Roman"/>
          <w:bCs/>
          <w:shd w:val="clear" w:color="auto" w:fill="FFFFFF"/>
        </w:rPr>
        <w:t xml:space="preserve"> ακόμα δεν ολοκληρώθηκε. </w:t>
      </w:r>
    </w:p>
    <w:p w14:paraId="509C4D72"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Επίσης, είχε αναλάβει η χώρα να ενσωματώσει την τεχνολογία του υδρογόνου, ιδρύοντας στο ΚΑΠΕ έναν αντιδραστήρα υδρογόνου, ο οποίος αξιοποιούσε το υδρογόνο που παράγονταν από το νερό. Ποιο ήταν το αποτέλεσμα; </w:t>
      </w:r>
      <w:r>
        <w:rPr>
          <w:rFonts w:eastAsia="Times New Roman" w:cs="Times New Roman"/>
          <w:szCs w:val="24"/>
        </w:rPr>
        <w:t>Τ</w:t>
      </w:r>
      <w:r>
        <w:rPr>
          <w:rFonts w:eastAsia="Times New Roman" w:cs="Times New Roman"/>
          <w:szCs w:val="24"/>
        </w:rPr>
        <w:t xml:space="preserve">α δύο </w:t>
      </w:r>
      <w:r>
        <w:rPr>
          <w:rFonts w:eastAsia="Times New Roman" w:cs="Times New Roman"/>
          <w:szCs w:val="24"/>
          <w:lang w:val="en-US"/>
        </w:rPr>
        <w:t>project</w:t>
      </w:r>
      <w:r>
        <w:rPr>
          <w:rFonts w:eastAsia="Times New Roman" w:cs="Times New Roman"/>
          <w:szCs w:val="24"/>
        </w:rPr>
        <w:t xml:space="preserve"> είναι ημιτελή και οι Ευρωπαίοι περιμένουν ακόμη τις προτάσεις μας για τη δεύτερη περίοδο, που είναι η χρηματοδότηση των αποτελεσμάτων αυτών. </w:t>
      </w:r>
    </w:p>
    <w:p w14:paraId="509C4D73"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Τι μπορούμε να κάνουμε τώρα, κυρία Υπουργέ, γιατί είναι κάτι που σας αφορά; Αυτό το μοντέλο, αυτό το σχέδιο που α</w:t>
      </w:r>
      <w:r>
        <w:rPr>
          <w:rFonts w:eastAsia="Times New Roman" w:cs="Times New Roman"/>
          <w:szCs w:val="24"/>
        </w:rPr>
        <w:t xml:space="preserve">φορούσε την ενεργειακή απεξάρτηση των νησιών μας μπορεί να μην τελεσφόρησε, </w:t>
      </w:r>
      <w:r>
        <w:rPr>
          <w:rFonts w:eastAsia="Times New Roman" w:cs="Times New Roman"/>
          <w:szCs w:val="24"/>
        </w:rPr>
        <w:lastRenderedPageBreak/>
        <w:t>ωστόσο οι τεχνολογίες υπάρχουν. Υπάρχουν οι τεχνολογίες της ηλεκτροκινήσεως με μπαταρίες επαναφορτιζόμενες από τις ανανεώσιμες πηγές, που στη χώρα μας υπάρχουν άφθονες, και μπορούν</w:t>
      </w:r>
      <w:r>
        <w:rPr>
          <w:rFonts w:eastAsia="Times New Roman" w:cs="Times New Roman"/>
          <w:szCs w:val="24"/>
        </w:rPr>
        <w:t xml:space="preserve"> όλα τα οχήματα που χρησιμοποιούνται στην τουριστική βιομηχανία να ενσωματώσουν αυτήν την τεχνολογία με εγχώριους επενδυτές. Δεν χρειάζεται να φέρουμε απ’ έξω κεφάλαια. Μπορούν οι ίδιοι οι Έλληνες επιχειρηματίες, συλλογικά σχήματα, συνεταιρισμοί -ώστε να μ</w:t>
      </w:r>
      <w:r>
        <w:rPr>
          <w:rFonts w:eastAsia="Times New Roman" w:cs="Times New Roman"/>
          <w:szCs w:val="24"/>
        </w:rPr>
        <w:t xml:space="preserve">η δώσουμε πρωτοβουλία, όπως λέει η κ. </w:t>
      </w:r>
      <w:proofErr w:type="spellStart"/>
      <w:r>
        <w:rPr>
          <w:rFonts w:eastAsia="Times New Roman" w:cs="Times New Roman"/>
          <w:szCs w:val="24"/>
        </w:rPr>
        <w:t>Μανωλάκου</w:t>
      </w:r>
      <w:proofErr w:type="spellEnd"/>
      <w:r>
        <w:rPr>
          <w:rFonts w:eastAsia="Times New Roman" w:cs="Times New Roman"/>
          <w:szCs w:val="24"/>
        </w:rPr>
        <w:t xml:space="preserve">, μόνο στα συμφέροντα- αλλά και οι τοπικές κοινωνίες να ιδρύσουν αστικές εταιρείες και να ενσωματώσουν αυτήν την τεχνολογία, ώστε στη δεύτερη περίοδο να μας χρηματοδοτήσει αυτή η </w:t>
      </w:r>
      <w:r>
        <w:rPr>
          <w:rFonts w:eastAsia="Times New Roman" w:cs="Times New Roman"/>
          <w:szCs w:val="24"/>
        </w:rPr>
        <w:t>ε</w:t>
      </w:r>
      <w:r>
        <w:rPr>
          <w:rFonts w:eastAsia="Times New Roman" w:cs="Times New Roman"/>
          <w:szCs w:val="24"/>
        </w:rPr>
        <w:t>πιτροπή με επιπλέον πόρους απ</w:t>
      </w:r>
      <w:r>
        <w:rPr>
          <w:rFonts w:eastAsia="Times New Roman" w:cs="Times New Roman"/>
          <w:szCs w:val="24"/>
        </w:rPr>
        <w:t xml:space="preserve">ό αυτούς που έχει προγραμματίσει η Ευρωπαϊκή Ένωση για τη χώρα μας, πέραν των κονδυλίων του ΕΣΠΑ. </w:t>
      </w:r>
    </w:p>
    <w:p w14:paraId="509C4D74"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Κασαπίδη, ολοκληρώστε. </w:t>
      </w:r>
    </w:p>
    <w:p w14:paraId="509C4D75"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 xml:space="preserve">ΓΕΩΡΓΙΟΣ ΚΑΣΑΠΙΔΗΣ: </w:t>
      </w:r>
      <w:r>
        <w:rPr>
          <w:rFonts w:eastAsia="Times New Roman" w:cs="Times New Roman"/>
          <w:szCs w:val="24"/>
        </w:rPr>
        <w:t xml:space="preserve">Ολοκληρώνω, κύριε Πρόεδρε. </w:t>
      </w:r>
    </w:p>
    <w:p w14:paraId="509C4D76"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Επίσης, η δεύτερη τεχνολογία, κύριε Πρόεδρε, α</w:t>
      </w:r>
      <w:r>
        <w:rPr>
          <w:rFonts w:eastAsia="Times New Roman" w:cs="Times New Roman"/>
          <w:szCs w:val="24"/>
        </w:rPr>
        <w:t xml:space="preserve">φορά την τεχνολογία του υδρογόνου. Μπορεί η χώρα να διεκδικήσει. Περιμένουν το βήμα από εμάς οι εταίροι μας, κατ’ αρχάς, στη Γερμανία και στη Γαλλία, όπου έχουν ενσωματώσει την τεχνολογία του υδρογόνου –τελειώνω με αυτό- στην κίνηση μέσα στις πόλεις. </w:t>
      </w:r>
    </w:p>
    <w:p w14:paraId="509C4D77"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Το Α</w:t>
      </w:r>
      <w:r>
        <w:rPr>
          <w:rFonts w:eastAsia="Times New Roman" w:cs="Times New Roman"/>
          <w:szCs w:val="24"/>
        </w:rPr>
        <w:t xml:space="preserve">μβούργο, κύριε Πρόεδρε, σήμερα που μιλάμε, έχει ογδόντα δύο λεωφορεία που καίνε νερό, όχι απλώς υδρογόνο. Φουλάρουν με νερό, γίνεται ηλεκτρόλυση του υδρογόνου μέσα στα αυτοκίνητα, το υδρογόνο ως καύσιμο μετά αξιοποιείται και καίνε νερό. </w:t>
      </w:r>
    </w:p>
    <w:p w14:paraId="509C4D78"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Εάν μπούμε ως χώρα</w:t>
      </w:r>
      <w:r>
        <w:rPr>
          <w:rFonts w:eastAsia="Times New Roman" w:cs="Times New Roman"/>
          <w:szCs w:val="24"/>
        </w:rPr>
        <w:t xml:space="preserve"> σε αυτήν την τεχνολογία με συμπαραγωγή αυτών των εξοπλισμών στην πατρίδα μας, καταλαβαίνετε ποιο είναι το πλεονέκτημα, διότι θα έχουμε ένα διαβατήριο για τον τουρισμό, για τη γεωργία, για τη βιομηχανία και σταδιακά θα </w:t>
      </w:r>
      <w:proofErr w:type="spellStart"/>
      <w:r>
        <w:rPr>
          <w:rFonts w:eastAsia="Times New Roman" w:cs="Times New Roman"/>
          <w:szCs w:val="24"/>
        </w:rPr>
        <w:t>απεξαρτηθεί</w:t>
      </w:r>
      <w:proofErr w:type="spellEnd"/>
      <w:r>
        <w:rPr>
          <w:rFonts w:eastAsia="Times New Roman" w:cs="Times New Roman"/>
          <w:szCs w:val="24"/>
        </w:rPr>
        <w:t xml:space="preserve"> η χώρα από τα ορυκτά καύσ</w:t>
      </w:r>
      <w:r>
        <w:rPr>
          <w:rFonts w:eastAsia="Times New Roman" w:cs="Times New Roman"/>
          <w:szCs w:val="24"/>
        </w:rPr>
        <w:t xml:space="preserve">ιμα, κυρίως από τα εισαγόμενα. </w:t>
      </w:r>
      <w:r>
        <w:rPr>
          <w:rFonts w:eastAsia="Times New Roman" w:cs="Times New Roman"/>
          <w:szCs w:val="24"/>
        </w:rPr>
        <w:t>Μ</w:t>
      </w:r>
      <w:r>
        <w:rPr>
          <w:rFonts w:eastAsia="Times New Roman" w:cs="Times New Roman"/>
          <w:szCs w:val="24"/>
        </w:rPr>
        <w:t xml:space="preserve">ε τις καθαρές τεχνολογίες του λιγνίτη -που είναι ένα άλλο </w:t>
      </w:r>
      <w:r>
        <w:rPr>
          <w:rFonts w:eastAsia="Times New Roman" w:cs="Times New Roman"/>
          <w:szCs w:val="24"/>
          <w:lang w:val="en-US"/>
        </w:rPr>
        <w:t>project</w:t>
      </w:r>
      <w:r>
        <w:rPr>
          <w:rFonts w:eastAsia="Times New Roman" w:cs="Times New Roman"/>
          <w:szCs w:val="24"/>
        </w:rPr>
        <w:t xml:space="preserve"> που έχει ξεκινήσει </w:t>
      </w:r>
      <w:r>
        <w:rPr>
          <w:rFonts w:eastAsia="Times New Roman" w:cs="Times New Roman"/>
          <w:szCs w:val="24"/>
        </w:rPr>
        <w:lastRenderedPageBreak/>
        <w:t>η χώρα μας και το οποίο πάει λίγο καλύτερα- μπορούμε να μειώσουμε τις εκπομπές των αερίων ρύπων και να είμαστε εμείς πρωτοπόροι, ενώ είμαστ</w:t>
      </w:r>
      <w:r>
        <w:rPr>
          <w:rFonts w:eastAsia="Times New Roman" w:cs="Times New Roman"/>
          <w:szCs w:val="24"/>
        </w:rPr>
        <w:t xml:space="preserve">ε ουραγοί στην Ευρωπαϊκή Ένωση. </w:t>
      </w:r>
    </w:p>
    <w:p w14:paraId="509C4D79"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που μου δώσατε τη δυνατότητα να τοποθετηθώ. </w:t>
      </w:r>
    </w:p>
    <w:p w14:paraId="509C4D7A"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η κ. Κουντουρά. </w:t>
      </w:r>
    </w:p>
    <w:p w14:paraId="509C4D7B"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Κύριε Πρόεδρε, οφείλω μία απάντηση στον κ. Καρρά να του εξηγήσω τι εί</w:t>
      </w:r>
      <w:r>
        <w:rPr>
          <w:rFonts w:eastAsia="Times New Roman" w:cs="Times New Roman"/>
          <w:szCs w:val="24"/>
        </w:rPr>
        <w:t xml:space="preserve">πα. </w:t>
      </w:r>
    </w:p>
    <w:p w14:paraId="509C4D7C"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 μην το ανακυκλώνουμε τώρα. </w:t>
      </w:r>
    </w:p>
    <w:p w14:paraId="509C4D7D"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Αισθάνομαι την υποχρέωση να πω δυο κουβέντες μόνο.</w:t>
      </w:r>
    </w:p>
    <w:p w14:paraId="509C4D7E"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Αφήστε το. </w:t>
      </w:r>
    </w:p>
    <w:p w14:paraId="509C4D7F"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Τον λόγο έχει η κ. Κουντουρά. </w:t>
      </w:r>
    </w:p>
    <w:p w14:paraId="509C4D80"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lastRenderedPageBreak/>
        <w:t>ΕΛΕΝΑ ΚΟΥΝΤΟΥΡΑ (Αναπληρώτρια Υπου</w:t>
      </w:r>
      <w:r>
        <w:rPr>
          <w:rFonts w:eastAsia="Times New Roman" w:cs="Times New Roman"/>
          <w:b/>
          <w:szCs w:val="24"/>
        </w:rPr>
        <w:t xml:space="preserve">ργός Οικονομίας, Ανάπτυξης και Τουρισμού): </w:t>
      </w:r>
      <w:r>
        <w:rPr>
          <w:rFonts w:eastAsia="Times New Roman" w:cs="Times New Roman"/>
          <w:szCs w:val="24"/>
        </w:rPr>
        <w:t xml:space="preserve">Ευχαριστώ, κύριε Πρόεδρε. </w:t>
      </w:r>
    </w:p>
    <w:p w14:paraId="509C4D81"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Πρώτα απ’ όλα, θα ήθελα να ευχαριστήσω τον κ. Κασαπίδη για τις προτάσεις του, οι οποίες πραγματικά έχουν πολύ μεγάλο ενδιαφέρον, γιατί η προστασία του περιβάλλοντος είναι η προστασία του</w:t>
      </w:r>
      <w:r>
        <w:rPr>
          <w:rFonts w:eastAsia="Times New Roman" w:cs="Times New Roman"/>
          <w:szCs w:val="24"/>
        </w:rPr>
        <w:t xml:space="preserve"> τουρισμού. Αυτό το ξέρουμε, γιατί από τα πρώτα –αν θέλετε- παράπονα των τουριστών είναι όταν το περιβάλλον δεν είναι αυτό που πρέπει. </w:t>
      </w:r>
    </w:p>
    <w:p w14:paraId="509C4D82"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Σας ευχαριστώ πάρα πολύ. Ειλικρινά, θα χαρώ πολύ -και με τον κ. Τσιρώνη, επειδή έχουμε εξαιρετική συνεργασία- να δω αυτέ</w:t>
      </w:r>
      <w:r>
        <w:rPr>
          <w:rFonts w:eastAsia="Times New Roman" w:cs="Times New Roman"/>
          <w:szCs w:val="24"/>
        </w:rPr>
        <w:t xml:space="preserve">ς τις προτάσεις σας γραπτές. Σίγουρα υπάρχουν προβλήματα και παθογένειες και καταστάσεις οι οποίες δεν ολοκληρώθηκαν στο παρελθόν. Μπορούμε να το δούμε. Είναι χαρά μου. </w:t>
      </w:r>
    </w:p>
    <w:p w14:paraId="509C4D83"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καταθέσω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μικρή νομοτεχνική βελτίωση που αφορά το Μνημόνιο Κατανόησης γ</w:t>
      </w:r>
      <w:r>
        <w:rPr>
          <w:rFonts w:eastAsia="Times New Roman" w:cs="Times New Roman"/>
          <w:szCs w:val="24"/>
        </w:rPr>
        <w:t>ια τη συνεργασία στον τομέα του Τουρισμού του Υπουργείου Τουρισμού της Ελληνικής Δημοκρατίας και της Σαουδικής Επιτροπής Τουρισμού και Αρχαιοτήτων. Στον τίτλο και στο άρθρο πρώτο του νομοσχεδίου, μετά τη λέξη «Αρχαιοτήτων», προστίθεται η φράση «του Βασιλεί</w:t>
      </w:r>
      <w:r>
        <w:rPr>
          <w:rFonts w:eastAsia="Times New Roman" w:cs="Times New Roman"/>
          <w:szCs w:val="24"/>
        </w:rPr>
        <w:t xml:space="preserve">ου» της Σαουδικής Αραβίας. </w:t>
      </w:r>
    </w:p>
    <w:p w14:paraId="509C4D84"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Παρακαλώ, την καταθέτω για τα Πρακτικά. </w:t>
      </w:r>
    </w:p>
    <w:p w14:paraId="509C4D85"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Αναπληρώτρια Υπουργός Οικονομίας, Ανάπτυξης και Τουρισμού κ. Έλενα Κουντουρά καταθέτει για τα Πρακτικά την προαναφερθείσα νομοτεχνική βελτίωση, η οποία έχει ως εξής: </w:t>
      </w:r>
    </w:p>
    <w:p w14:paraId="509C4D86" w14:textId="77777777" w:rsidR="003D27BC" w:rsidRDefault="007912F4">
      <w:pPr>
        <w:spacing w:line="600" w:lineRule="auto"/>
        <w:ind w:firstLine="720"/>
        <w:jc w:val="center"/>
        <w:rPr>
          <w:rFonts w:eastAsia="Times New Roman" w:cs="Times New Roman"/>
          <w:szCs w:val="24"/>
        </w:rPr>
      </w:pPr>
      <w:r>
        <w:rPr>
          <w:rFonts w:eastAsia="Times New Roman" w:cs="Times New Roman"/>
          <w:szCs w:val="24"/>
        </w:rPr>
        <w:t>Α</w:t>
      </w:r>
      <w:r>
        <w:rPr>
          <w:rFonts w:eastAsia="Times New Roman" w:cs="Times New Roman"/>
          <w:szCs w:val="24"/>
        </w:rPr>
        <w:t>ΛΛΑΓΗ ΣΕΛΙΔΑΣ</w:t>
      </w:r>
    </w:p>
    <w:p w14:paraId="509C4D87" w14:textId="77777777" w:rsidR="003D27BC" w:rsidRDefault="007912F4">
      <w:pPr>
        <w:jc w:val="center"/>
        <w:rPr>
          <w:rFonts w:eastAsia="Times New Roman" w:cs="Times New Roman"/>
          <w:szCs w:val="24"/>
        </w:rPr>
      </w:pPr>
      <w:r>
        <w:rPr>
          <w:rFonts w:eastAsia="Times New Roman" w:cs="Times New Roman"/>
          <w:szCs w:val="24"/>
        </w:rPr>
        <w:t>(ΝΑ ΜΠΕΙ Η ΣΕΛ.39)</w:t>
      </w:r>
    </w:p>
    <w:p w14:paraId="509C4D88" w14:textId="77777777" w:rsidR="003D27BC" w:rsidRDefault="007912F4">
      <w:pPr>
        <w:jc w:val="center"/>
        <w:rPr>
          <w:rFonts w:eastAsia="Times New Roman" w:cs="Times New Roman"/>
          <w:szCs w:val="24"/>
        </w:rPr>
      </w:pPr>
      <w:r>
        <w:rPr>
          <w:rFonts w:eastAsia="Times New Roman" w:cs="Times New Roman"/>
          <w:szCs w:val="24"/>
        </w:rPr>
        <w:t>ΑΛΛΑΓΗ ΣΕΛΙΔΑΣ</w:t>
      </w:r>
    </w:p>
    <w:p w14:paraId="509C4D89" w14:textId="77777777" w:rsidR="003D27BC" w:rsidRDefault="007912F4">
      <w:pPr>
        <w:spacing w:line="600" w:lineRule="auto"/>
        <w:ind w:firstLine="720"/>
        <w:jc w:val="both"/>
        <w:rPr>
          <w:rFonts w:eastAsia="Times New Roman" w:cs="Times New Roman"/>
          <w:szCs w:val="24"/>
        </w:rPr>
      </w:pPr>
      <w:r w:rsidRPr="0045064E">
        <w:rPr>
          <w:rFonts w:eastAsia="Times New Roman" w:cs="Times New Roman"/>
          <w:b/>
          <w:szCs w:val="24"/>
        </w:rPr>
        <w:t>ΕΛΕΝΑ ΚΟΥΝΤΟΥΡΑ</w:t>
      </w:r>
      <w:r>
        <w:rPr>
          <w:rFonts w:eastAsia="Times New Roman" w:cs="Times New Roman"/>
          <w:b/>
          <w:szCs w:val="24"/>
        </w:rPr>
        <w:t xml:space="preserve"> </w:t>
      </w:r>
      <w:r w:rsidRPr="0045064E">
        <w:rPr>
          <w:rFonts w:eastAsia="Times New Roman" w:cs="Times New Roman"/>
          <w:b/>
          <w:szCs w:val="24"/>
        </w:rPr>
        <w:t>(Αναπληρώτρια Υπουργός Οικονομίας, Ανάπτυξης και Τουρισμού):</w:t>
      </w:r>
      <w:r>
        <w:rPr>
          <w:rFonts w:eastAsia="Times New Roman" w:cs="Times New Roman"/>
          <w:szCs w:val="24"/>
        </w:rPr>
        <w:t xml:space="preserve"> </w:t>
      </w:r>
      <w:r>
        <w:rPr>
          <w:rFonts w:eastAsia="Times New Roman" w:cs="Times New Roman"/>
          <w:szCs w:val="24"/>
        </w:rPr>
        <w:t xml:space="preserve">Με αυτό το μνημόνιο θεσμοθετείται το συμβατικό πλαίσιο για την ενίσχυση της διμερούς συνεργασίας στον </w:t>
      </w:r>
      <w:r>
        <w:rPr>
          <w:rFonts w:eastAsia="Times New Roman" w:cs="Times New Roman"/>
          <w:szCs w:val="24"/>
        </w:rPr>
        <w:lastRenderedPageBreak/>
        <w:t>τομέα του τουρισμού, που περιλαμβάνει κοινές ενέργειες με στόχο την αύξηση της τουριστικής κίνησης. Μέσα σε αυτήν την καινούργια εθνική τουριστική πολιτικ</w:t>
      </w:r>
      <w:r>
        <w:rPr>
          <w:rFonts w:eastAsia="Times New Roman" w:cs="Times New Roman"/>
          <w:szCs w:val="24"/>
        </w:rPr>
        <w:t xml:space="preserve">ή ήταν και το άνοιγμα νέων αγορών. Η Μέση Ανατολή είναι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πάρα πολύ καλή αγορά. Έχουν εξαιρετικά μεγάλα εισοδήματα. Το άνοιγμα έγινε πέρσι. Από τον Κόλπο έχουμε περίπου 55% αύξηση το 2016. Είμαστε ιδιαίτερα ικανοποιημένοι. </w:t>
      </w:r>
    </w:p>
    <w:p w14:paraId="509C4D8A"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Με αυτό το μνημόνιο συνεργασία</w:t>
      </w:r>
      <w:r>
        <w:rPr>
          <w:rFonts w:eastAsia="Times New Roman" w:cs="Times New Roman"/>
          <w:szCs w:val="24"/>
        </w:rPr>
        <w:t>ς δεν θα ενισχύσουμε μόνο την τουριστική κίνηση, αλλά, όπως πολύ σωστά ειπώθηκε από τους συναδέλφους, έχουμε ανταλλαγή τεχνογνωσίας, τεκμηρίωσης του υλικού έρευνας και προβολής στον τομέα του τουρισμού, την ανταλλαγή επισκέψεων εμπειρογνωμόνων για τη διοργ</w:t>
      </w:r>
      <w:r>
        <w:rPr>
          <w:rFonts w:eastAsia="Times New Roman" w:cs="Times New Roman"/>
          <w:szCs w:val="24"/>
        </w:rPr>
        <w:t>άνωση ημερίδων και ειδικών εκδηλώσεων για τις ειδικές μορφές τουρισμού, που επίσης αναπτύσσουμε πολύ έντονα, γιατί είναι ένα προϊόν το οποίο μπορεί να μας προσφέρει πολύ μεγάλη τουριστική αύξηση, την εξέταση όλων των δυνατών μορφών συνεργασίας και στην επα</w:t>
      </w:r>
      <w:r>
        <w:rPr>
          <w:rFonts w:eastAsia="Times New Roman" w:cs="Times New Roman"/>
          <w:szCs w:val="24"/>
        </w:rPr>
        <w:t xml:space="preserve">γγελματική κατάρτιση των σπουδαστών των τουριστικών σπουδών, την ενθάρρυνση φυσικά των τουριστικών επενδύσεων, που </w:t>
      </w:r>
      <w:r>
        <w:rPr>
          <w:rFonts w:eastAsia="Times New Roman" w:cs="Times New Roman"/>
          <w:szCs w:val="24"/>
        </w:rPr>
        <w:lastRenderedPageBreak/>
        <w:t xml:space="preserve">είναι βασικός στόχος και θα συστήσουμε και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επιτροπή για την υλοποίηση των σχεδιασμένων κοινών δράσεων.</w:t>
      </w:r>
    </w:p>
    <w:p w14:paraId="509C4D8B"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Έτσι, λοιπόν, με αυτή την κύρωση </w:t>
      </w:r>
      <w:r>
        <w:rPr>
          <w:rFonts w:eastAsia="Times New Roman" w:cs="Times New Roman"/>
          <w:szCs w:val="24"/>
        </w:rPr>
        <w:t>επιδίωξή μας είναι η σύσφιξη των σχέσεων στον τουρισμό με τα μεγαλύτερα δυνατά οφέλη και για τις δύο χώρες και φυσικά προσδοκούμε σημαντικότερη αύξηση των τουριστικών ροών προς τη χώρα μας από αυτή τη δυναμική αγορά για τα επόμενα χρόνια.</w:t>
      </w:r>
    </w:p>
    <w:p w14:paraId="509C4D8C"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Σας ευχαριστώ πολ</w:t>
      </w:r>
      <w:r>
        <w:rPr>
          <w:rFonts w:eastAsia="Times New Roman" w:cs="Times New Roman"/>
          <w:szCs w:val="24"/>
        </w:rPr>
        <w:t xml:space="preserve">ύ. </w:t>
      </w:r>
    </w:p>
    <w:p w14:paraId="509C4D8D"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Κυρίες και κύριοι συνάδελφοι, έχω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ανακοίνωση προς το Σώμα. </w:t>
      </w:r>
    </w:p>
    <w:p w14:paraId="509C4D8E"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Οι Υπουργοί Περιβάλλοντος και Ενέργειας, Εσωτερικών και Διοικητικής Ανασυγκρότησης, Δικαιοσύνης Διαφάνειας και Ανθρωπίνων Δικαιωμάτων καθώς και οι Αναπληρω</w:t>
      </w:r>
      <w:r>
        <w:rPr>
          <w:rFonts w:eastAsia="Times New Roman" w:cs="Times New Roman"/>
          <w:szCs w:val="24"/>
        </w:rPr>
        <w:t xml:space="preserve">τές Υπουργοί Εσωτερικών και </w:t>
      </w:r>
      <w:r>
        <w:rPr>
          <w:rFonts w:eastAsia="Times New Roman" w:cs="Times New Roman"/>
          <w:szCs w:val="24"/>
        </w:rPr>
        <w:lastRenderedPageBreak/>
        <w:t>Διοικητικής Ανασυγκρότησης, Οικονομικών και Περιβάλλοντος και Ενέργειας κατέθεσαν σήμερα, 6-9-2016, σχέδιο νόμου</w:t>
      </w:r>
      <w:r>
        <w:rPr>
          <w:rFonts w:eastAsia="Times New Roman" w:cs="Times New Roman"/>
          <w:szCs w:val="24"/>
        </w:rPr>
        <w:t>:</w:t>
      </w:r>
      <w:r>
        <w:rPr>
          <w:rFonts w:eastAsia="Times New Roman" w:cs="Times New Roman"/>
          <w:szCs w:val="24"/>
        </w:rPr>
        <w:t xml:space="preserve"> «Δασικές Συνεταιριστικές Οργανώσεις και άλλες διατάξεις».</w:t>
      </w:r>
    </w:p>
    <w:p w14:paraId="509C4D8F"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509C4D90"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Κηρύσσεται π</w:t>
      </w:r>
      <w:r>
        <w:rPr>
          <w:rFonts w:eastAsia="Times New Roman" w:cs="Times New Roman"/>
          <w:szCs w:val="24"/>
        </w:rPr>
        <w:t xml:space="preserve">εραιωμένη η συζήτηση επί της αρχής, των άρθρων και του συνόλου του σχεδίου νόμου του Υπουργείου Οικονομίας Ανάπτυξης και Τουρισμού. </w:t>
      </w:r>
    </w:p>
    <w:p w14:paraId="509C4D91"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w:t>
      </w:r>
    </w:p>
    <w:p w14:paraId="509C4D92"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ΖΩΗ ΛΙΒΑΝΙΟΥ:</w:t>
      </w:r>
      <w:r>
        <w:rPr>
          <w:rFonts w:eastAsia="Times New Roman" w:cs="Times New Roman"/>
          <w:szCs w:val="24"/>
        </w:rPr>
        <w:t xml:space="preserve"> Ναι. </w:t>
      </w:r>
    </w:p>
    <w:p w14:paraId="509C4D93"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ΓΕΩΡΓΙΟΣ ΚΑΣΑΠΙΔΗΣ:</w:t>
      </w:r>
      <w:r>
        <w:rPr>
          <w:rFonts w:eastAsia="Times New Roman" w:cs="Times New Roman"/>
          <w:szCs w:val="24"/>
        </w:rPr>
        <w:t xml:space="preserve"> Ναι.</w:t>
      </w:r>
    </w:p>
    <w:p w14:paraId="509C4D94"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Όχι.</w:t>
      </w:r>
    </w:p>
    <w:p w14:paraId="509C4D95"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ΟΣ ΑΡΒΑΝΙΤΙΔΗΣ:</w:t>
      </w:r>
      <w:r>
        <w:rPr>
          <w:rFonts w:eastAsia="Times New Roman" w:cs="Times New Roman"/>
          <w:szCs w:val="24"/>
        </w:rPr>
        <w:t xml:space="preserve"> Ναι.</w:t>
      </w:r>
    </w:p>
    <w:p w14:paraId="509C4D96"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Όχι.</w:t>
      </w:r>
    </w:p>
    <w:p w14:paraId="509C4D97"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ΓΡΗΓΟΡΙΟΣ ΨΑΡΙΑΝΟΣ:</w:t>
      </w:r>
      <w:r>
        <w:rPr>
          <w:rFonts w:eastAsia="Times New Roman" w:cs="Times New Roman"/>
          <w:szCs w:val="24"/>
        </w:rPr>
        <w:t xml:space="preserve"> Ναι.</w:t>
      </w:r>
    </w:p>
    <w:p w14:paraId="509C4D98"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Ναι.</w:t>
      </w:r>
    </w:p>
    <w:p w14:paraId="509C4D99"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Συνεπώς το νομοσχέδιο του Υπουργείου Οικονομίας, Ανάπτυξης και Τουρισμού</w:t>
      </w:r>
      <w:r>
        <w:rPr>
          <w:rFonts w:eastAsia="Times New Roman" w:cs="Times New Roman"/>
          <w:szCs w:val="24"/>
        </w:rPr>
        <w:t>:</w:t>
      </w:r>
      <w:r>
        <w:rPr>
          <w:rFonts w:eastAsia="Times New Roman" w:cs="Times New Roman"/>
          <w:szCs w:val="24"/>
        </w:rPr>
        <w:t xml:space="preserve"> «Κύρωση του Μνημονίου Κατανόησης για τη </w:t>
      </w:r>
      <w:r>
        <w:rPr>
          <w:rFonts w:eastAsia="Times New Roman" w:cs="Times New Roman"/>
          <w:szCs w:val="24"/>
        </w:rPr>
        <w:t>Σ</w:t>
      </w:r>
      <w:r>
        <w:rPr>
          <w:rFonts w:eastAsia="Times New Roman" w:cs="Times New Roman"/>
          <w:szCs w:val="24"/>
        </w:rPr>
        <w:t>υνεργ</w:t>
      </w:r>
      <w:r>
        <w:rPr>
          <w:rFonts w:eastAsia="Times New Roman" w:cs="Times New Roman"/>
          <w:szCs w:val="24"/>
        </w:rPr>
        <w:t>ασία στον τομέα του Τουρισμού μεταξύ του Υπουργείου Τουρισμού της Ελληνικής Δημοκρατίας και της Σαουδαραβικής Επιτροπής Τουρισμού και Αρχαιοτήτων του Βασιλείου της Σαουδικής Αραβίας», έγινε δεκτό κατά πλειοψηφία</w:t>
      </w:r>
      <w:r>
        <w:rPr>
          <w:rFonts w:eastAsia="Times New Roman" w:cs="Times New Roman"/>
          <w:szCs w:val="24"/>
        </w:rPr>
        <w:t>,</w:t>
      </w:r>
      <w:r>
        <w:rPr>
          <w:rFonts w:eastAsia="Times New Roman" w:cs="Times New Roman"/>
          <w:szCs w:val="24"/>
        </w:rPr>
        <w:t xml:space="preserve"> σε μόνη συζήτηση </w:t>
      </w:r>
      <w:r>
        <w:rPr>
          <w:rFonts w:eastAsia="Times New Roman" w:cs="Times New Roman"/>
          <w:szCs w:val="24"/>
        </w:rPr>
        <w:t>επί της αρχής</w:t>
      </w:r>
      <w:r>
        <w:rPr>
          <w:rFonts w:eastAsia="Times New Roman" w:cs="Times New Roman"/>
          <w:szCs w:val="24"/>
        </w:rPr>
        <w:t xml:space="preserve">, </w:t>
      </w:r>
      <w:r>
        <w:rPr>
          <w:rFonts w:eastAsia="Times New Roman" w:cs="Times New Roman"/>
          <w:szCs w:val="24"/>
        </w:rPr>
        <w:t>των άρθρων</w:t>
      </w:r>
      <w:r>
        <w:rPr>
          <w:rFonts w:eastAsia="Times New Roman" w:cs="Times New Roman"/>
          <w:szCs w:val="24"/>
        </w:rPr>
        <w:t xml:space="preserve"> και </w:t>
      </w:r>
      <w:r>
        <w:rPr>
          <w:rFonts w:eastAsia="Times New Roman" w:cs="Times New Roman"/>
          <w:szCs w:val="24"/>
        </w:rPr>
        <w:t>του συνόλου</w:t>
      </w:r>
      <w:r>
        <w:rPr>
          <w:rFonts w:eastAsia="Times New Roman" w:cs="Times New Roman"/>
          <w:szCs w:val="24"/>
        </w:rPr>
        <w:t xml:space="preserve"> και έχει ως εξής:</w:t>
      </w:r>
    </w:p>
    <w:p w14:paraId="509C4D9A" w14:textId="77777777" w:rsidR="003D27BC" w:rsidRDefault="007912F4">
      <w:pPr>
        <w:spacing w:line="60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σελ.4</w:t>
      </w:r>
      <w:r>
        <w:rPr>
          <w:rFonts w:eastAsia="Times New Roman" w:cs="Times New Roman"/>
          <w:szCs w:val="24"/>
        </w:rPr>
        <w:t>2α</w:t>
      </w:r>
      <w:r>
        <w:rPr>
          <w:rFonts w:eastAsia="Times New Roman" w:cs="Times New Roman"/>
          <w:szCs w:val="24"/>
        </w:rPr>
        <w:t>)</w:t>
      </w:r>
    </w:p>
    <w:p w14:paraId="509C4D9B"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Παρακαλώ το Σώμα να εξουσιοδοτήσει το Προεδρείο για την υπ' ευθύνη του επικύρωση των Πρακτικών ως προς την ψήφιση στο σύνολο των παραπά</w:t>
      </w:r>
      <w:r>
        <w:rPr>
          <w:rFonts w:eastAsia="Times New Roman" w:cs="Times New Roman"/>
          <w:szCs w:val="24"/>
        </w:rPr>
        <w:t xml:space="preserve">νω νομοσχεδίων. </w:t>
      </w:r>
    </w:p>
    <w:p w14:paraId="509C4D9C"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 xml:space="preserve">ΒΟΥΛΕΥΤΕΣ: </w:t>
      </w:r>
      <w:r>
        <w:rPr>
          <w:rFonts w:eastAsia="Times New Roman" w:cs="Times New Roman"/>
          <w:szCs w:val="24"/>
        </w:rPr>
        <w:t>Μάλιστα, μάλιστα.</w:t>
      </w:r>
    </w:p>
    <w:p w14:paraId="509C4D9D"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w:t>
      </w:r>
      <w:r>
        <w:rPr>
          <w:rFonts w:eastAsia="Times New Roman" w:cs="Times New Roman"/>
          <w:szCs w:val="24"/>
        </w:rPr>
        <w:t xml:space="preserve">ο Σώμα παρέσχε τη ζητηθείσα εξουσιοδότηση. </w:t>
      </w:r>
    </w:p>
    <w:p w14:paraId="509C4D9E"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έχουν διανεμηθεί τα Πρακτικά της Πέμπτης 2 Ιουνίου 2016, της Δευτέρας 13 Ιουνίου 2016,</w:t>
      </w:r>
      <w:r>
        <w:rPr>
          <w:rFonts w:eastAsia="Times New Roman" w:cs="Times New Roman"/>
          <w:szCs w:val="24"/>
        </w:rPr>
        <w:t xml:space="preserve"> της Τρίτης 14 Ιουνίου 2016, της Τετάρτης 15 Ιουνίου 2016, της Παρασκευής 17 Ιουνίου 2016, της Τετάρτης 22 Ιουνίου 2016, της Πέμπτης 23 Ιουνίου 2016, της Παρασκευής 24 Ιουνίου 2016, της Δευτέρας 27 Ιουνίου 2016, της Τρίτης 28 Ιουνίου 2016 (πρωί), της Τρίτη</w:t>
      </w:r>
      <w:r>
        <w:rPr>
          <w:rFonts w:eastAsia="Times New Roman" w:cs="Times New Roman"/>
          <w:szCs w:val="24"/>
        </w:rPr>
        <w:t xml:space="preserve">ς 28 Ιουνίου 2016 (απόγευμα) και ερωτάται το Σώμα αν τα επικυρώνει. </w:t>
      </w:r>
    </w:p>
    <w:p w14:paraId="509C4D9F" w14:textId="77777777" w:rsidR="003D27BC" w:rsidRDefault="007912F4">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509C4DA0" w14:textId="77777777" w:rsidR="003D27BC" w:rsidRDefault="007912F4">
      <w:pPr>
        <w:spacing w:line="600" w:lineRule="auto"/>
        <w:ind w:firstLine="720"/>
        <w:jc w:val="both"/>
        <w:rPr>
          <w:rFonts w:eastAsia="Times New Roman" w:cs="Times New Roman"/>
          <w:szCs w:val="24"/>
        </w:rPr>
      </w:pPr>
      <w:r>
        <w:rPr>
          <w:rFonts w:eastAsia="Times New Roman"/>
          <w:b/>
          <w:bCs/>
          <w:szCs w:val="24"/>
        </w:rPr>
        <w:lastRenderedPageBreak/>
        <w:t xml:space="preserve">ΠΡΟΕΔΡΕΥΩΝ (Γεώργιος Βαρεμένος): </w:t>
      </w:r>
      <w:r>
        <w:rPr>
          <w:rFonts w:eastAsia="Times New Roman" w:cs="Times New Roman"/>
          <w:szCs w:val="24"/>
        </w:rPr>
        <w:t>Συνεπώς τα Πρακτικά της Πέμπτης 2 Ιουνίου 2016, της Δευτέρας 13 Ιουνίου 2016, της Τρίτης 14 Ιουνίου 2016, της Τετάρτη</w:t>
      </w:r>
      <w:r>
        <w:rPr>
          <w:rFonts w:eastAsia="Times New Roman" w:cs="Times New Roman"/>
          <w:szCs w:val="24"/>
        </w:rPr>
        <w:t>ς 15 Ιουνίου 2016, της Παρασκευής 17 Ιουνίου 2016, της Τετάρτης 22 Ιουνίου 2016, της Πέμπτης 23 Ιουνίου 2016, της Παρασκευής 24 Ιουνίου 2016, της Δευτέρας 27 Ιουνίου 2016, της Τρίτης 28 Ιουνίου 2016 (πρωί), της Τρίτης 28 Ιουνίου 2016 (απόγευμα) επικυρώθηκα</w:t>
      </w:r>
      <w:r>
        <w:rPr>
          <w:rFonts w:eastAsia="Times New Roman" w:cs="Times New Roman"/>
          <w:szCs w:val="24"/>
        </w:rPr>
        <w:t>ν.</w:t>
      </w:r>
    </w:p>
    <w:p w14:paraId="509C4DA1" w14:textId="77777777" w:rsidR="003D27BC" w:rsidRDefault="007912F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509C4DA2" w14:textId="77777777" w:rsidR="003D27BC" w:rsidRDefault="007912F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09C4DA3" w14:textId="77777777" w:rsidR="003D27BC" w:rsidRDefault="007912F4">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20.</w:t>
      </w:r>
      <w:r>
        <w:rPr>
          <w:rFonts w:eastAsia="Times New Roman" w:cs="Times New Roman"/>
          <w:szCs w:val="24"/>
        </w:rPr>
        <w:t>05΄</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Πέμπτη 8 Σεπτεμβρίου 2016 και ώρ</w:t>
      </w:r>
      <w:r>
        <w:rPr>
          <w:rFonts w:eastAsia="Times New Roman" w:cs="Times New Roman"/>
          <w:szCs w:val="24"/>
        </w:rPr>
        <w:t>α 9.30΄,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w:t>
      </w:r>
      <w:r>
        <w:rPr>
          <w:rFonts w:eastAsia="Times New Roman" w:cs="Times New Roman"/>
          <w:szCs w:val="24"/>
        </w:rPr>
        <w:t>, μ</w:t>
      </w:r>
      <w:r>
        <w:rPr>
          <w:rFonts w:eastAsia="Times New Roman" w:cs="Times New Roman"/>
          <w:szCs w:val="24"/>
        </w:rPr>
        <w:t xml:space="preserve">όνη συζήτηση και ψήφιση επί της αρχής, των άρθρων και του συνόλου του σχεδίου νόμου: «Προσαρμογή της ελληνικής </w:t>
      </w:r>
      <w:r>
        <w:rPr>
          <w:rFonts w:eastAsia="Times New Roman" w:cs="Times New Roman"/>
          <w:szCs w:val="24"/>
        </w:rPr>
        <w:lastRenderedPageBreak/>
        <w:t>νομοθεσίας προς</w:t>
      </w:r>
      <w:r>
        <w:rPr>
          <w:rFonts w:eastAsia="Times New Roman" w:cs="Times New Roman"/>
          <w:szCs w:val="24"/>
        </w:rPr>
        <w:t xml:space="preserve"> την Οδηγία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w:t>
      </w:r>
      <w:r>
        <w:rPr>
          <w:rFonts w:eastAsia="Times New Roman" w:cs="Times New Roman"/>
          <w:szCs w:val="24"/>
        </w:rPr>
        <w:t xml:space="preserve"> και συναφών προϊόντων και την κατάργηση της Οδηγίας 2001/37/ΕΚ (</w:t>
      </w:r>
      <w:proofErr w:type="spellStart"/>
      <w:r>
        <w:rPr>
          <w:rFonts w:eastAsia="Times New Roman" w:cs="Times New Roman"/>
          <w:szCs w:val="24"/>
        </w:rPr>
        <w:t>αριθμ</w:t>
      </w:r>
      <w:proofErr w:type="spellEnd"/>
      <w:r>
        <w:rPr>
          <w:rFonts w:eastAsia="Times New Roman" w:cs="Times New Roman"/>
          <w:szCs w:val="24"/>
        </w:rPr>
        <w:t xml:space="preserve">. L 127/1 της 29.4.2014), όπως το Παράρτημα ΙΙ της Οδηγίας αυτής τροποποιήθηκε με την κατ’ εξουσιοδότηση </w:t>
      </w:r>
      <w:proofErr w:type="spellStart"/>
      <w:r>
        <w:rPr>
          <w:rFonts w:eastAsia="Times New Roman" w:cs="Times New Roman"/>
          <w:szCs w:val="24"/>
        </w:rPr>
        <w:t>εκδοθείσα</w:t>
      </w:r>
      <w:proofErr w:type="spellEnd"/>
      <w:r>
        <w:rPr>
          <w:rFonts w:eastAsia="Times New Roman" w:cs="Times New Roman"/>
          <w:szCs w:val="24"/>
        </w:rPr>
        <w:t xml:space="preserve"> Οδηγία 2014/109/ΕΕ της Επιτροπής της 10ης Οκτωβρίου 2014 για την τροποπ</w:t>
      </w:r>
      <w:r>
        <w:rPr>
          <w:rFonts w:eastAsia="Times New Roman" w:cs="Times New Roman"/>
          <w:szCs w:val="24"/>
        </w:rPr>
        <w:t>οίηση του Παραρτήματος ΙΙ της Οδηγίας 2014/40/ΕΕ του Ευρωπαϊκού Κοινοβουλίου και του Συμβουλίου με τη θέσπιση της βιβλιοθήκης των εικονογραφικών προειδοποιήσεων που πρέπει να χρησιμοποιούνται για τα προϊόντα καπνού, καθώς και άλλες συναφείς διατάξεις»,</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σύμ</w:t>
      </w:r>
      <w:r>
        <w:rPr>
          <w:rFonts w:eastAsia="Times New Roman" w:cs="Times New Roman"/>
          <w:szCs w:val="24"/>
        </w:rPr>
        <w:t>φωνα με την ημερήσια διάταξη</w:t>
      </w:r>
      <w:r>
        <w:rPr>
          <w:rFonts w:eastAsia="Times New Roman" w:cs="Times New Roman"/>
          <w:szCs w:val="24"/>
        </w:rPr>
        <w:t>.</w:t>
      </w:r>
      <w:r>
        <w:rPr>
          <w:rFonts w:eastAsia="Times New Roman" w:cs="Times New Roman"/>
          <w:szCs w:val="24"/>
        </w:rPr>
        <w:t xml:space="preserve"> </w:t>
      </w:r>
    </w:p>
    <w:p w14:paraId="509C4DA4" w14:textId="77777777" w:rsidR="003D27BC" w:rsidRDefault="007912F4">
      <w:pPr>
        <w:spacing w:line="600" w:lineRule="auto"/>
        <w:ind w:left="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3D27B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OfZ6mTTpUEyluHn1eFTDzzWvclQ=" w:salt="7ZGja7K5ouDrVVYLeTrfV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BC"/>
    <w:rsid w:val="003D27BC"/>
    <w:rsid w:val="00587728"/>
    <w:rsid w:val="007912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4CDB"/>
  <w15:docId w15:val="{1B35733C-9DA0-4959-A52F-8A12C298B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76CF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76C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309</MetadataID>
    <Session xmlns="641f345b-441b-4b81-9152-adc2e73ba5e1">Α´</Session>
    <Date xmlns="641f345b-441b-4b81-9152-adc2e73ba5e1">2016-09-05T21:00:00+00:00</Date>
    <Status xmlns="641f345b-441b-4b81-9152-adc2e73ba5e1">
      <Url>http://srv-sp1/praktika/Lists/Incoming_Metadata/EditForm.aspx?ID=309&amp;Source=/praktika/Recordings_Library/Forms/AllItems.aspx</Url>
      <Description>Δημοσιεύτηκε</Description>
    </Status>
    <Meeting xmlns="641f345b-441b-4b81-9152-adc2e73ba5e1">ΡΠΔ´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1FE522-1428-4214-8B8D-2569848EF916}">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schemas.microsoft.com/office/2006/metadata/properties"/>
    <ds:schemaRef ds:uri="641f345b-441b-4b81-9152-adc2e73ba5e1"/>
    <ds:schemaRef ds:uri="http://www.w3.org/XML/1998/namespace"/>
    <ds:schemaRef ds:uri="http://purl.org/dc/elements/1.1/"/>
  </ds:schemaRefs>
</ds:datastoreItem>
</file>

<file path=customXml/itemProps2.xml><?xml version="1.0" encoding="utf-8"?>
<ds:datastoreItem xmlns:ds="http://schemas.openxmlformats.org/officeDocument/2006/customXml" ds:itemID="{F959D513-3E12-40A9-848D-8DA7C8487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33941-3A16-4F19-A307-FAD9B86FF8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7811</Words>
  <Characters>42183</Characters>
  <Application>Microsoft Office Word</Application>
  <DocSecurity>0</DocSecurity>
  <Lines>351</Lines>
  <Paragraphs>99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49895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2016-09-12T07:28:00Z</dcterms:created>
  <dcterms:modified xsi:type="dcterms:W3CDTF">2016-09-12T07:28:00Z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