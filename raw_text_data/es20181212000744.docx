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EC285" w14:textId="77777777" w:rsidR="007C4398" w:rsidRPr="007C4398" w:rsidRDefault="007C4398" w:rsidP="007C4398">
      <w:pPr>
        <w:spacing w:after="0" w:line="360" w:lineRule="auto"/>
        <w:rPr>
          <w:ins w:id="0" w:author="Φλούδα Χριστίνα" w:date="2018-12-19T12:29:00Z"/>
          <w:rFonts w:eastAsia="Times New Roman"/>
          <w:szCs w:val="24"/>
          <w:lang w:eastAsia="en-US"/>
        </w:rPr>
      </w:pPr>
      <w:bookmarkStart w:id="1" w:name="_GoBack"/>
      <w:bookmarkEnd w:id="1"/>
      <w:ins w:id="2" w:author="Φλούδα Χριστίνα" w:date="2018-12-19T12:29:00Z">
        <w:r w:rsidRPr="007C43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094AC6" w14:textId="77777777" w:rsidR="007C4398" w:rsidRPr="007C4398" w:rsidRDefault="007C4398" w:rsidP="007C4398">
      <w:pPr>
        <w:spacing w:after="0" w:line="360" w:lineRule="auto"/>
        <w:rPr>
          <w:ins w:id="3" w:author="Φλούδα Χριστίνα" w:date="2018-12-19T12:29:00Z"/>
          <w:rFonts w:eastAsia="Times New Roman"/>
          <w:szCs w:val="24"/>
          <w:lang w:eastAsia="en-US"/>
        </w:rPr>
      </w:pPr>
    </w:p>
    <w:p w14:paraId="70865B54" w14:textId="77777777" w:rsidR="007C4398" w:rsidRPr="007C4398" w:rsidRDefault="007C4398" w:rsidP="007C4398">
      <w:pPr>
        <w:spacing w:after="0" w:line="360" w:lineRule="auto"/>
        <w:rPr>
          <w:ins w:id="4" w:author="Φλούδα Χριστίνα" w:date="2018-12-19T12:29:00Z"/>
          <w:rFonts w:eastAsia="Times New Roman"/>
          <w:szCs w:val="24"/>
          <w:lang w:eastAsia="en-US"/>
        </w:rPr>
      </w:pPr>
      <w:ins w:id="5" w:author="Φλούδα Χριστίνα" w:date="2018-12-19T12:29:00Z">
        <w:r w:rsidRPr="007C4398">
          <w:rPr>
            <w:rFonts w:eastAsia="Times New Roman"/>
            <w:szCs w:val="24"/>
            <w:lang w:eastAsia="en-US"/>
          </w:rPr>
          <w:t>ΠΙΝΑΚΑΣ ΠΕΡΙΕΧΟΜΕΝΩΝ</w:t>
        </w:r>
      </w:ins>
    </w:p>
    <w:p w14:paraId="6D6A97B4" w14:textId="77777777" w:rsidR="007C4398" w:rsidRPr="007C4398" w:rsidRDefault="007C4398" w:rsidP="007C4398">
      <w:pPr>
        <w:spacing w:after="0" w:line="360" w:lineRule="auto"/>
        <w:rPr>
          <w:ins w:id="6" w:author="Φλούδα Χριστίνα" w:date="2018-12-19T12:29:00Z"/>
          <w:rFonts w:eastAsia="Times New Roman"/>
          <w:szCs w:val="24"/>
          <w:lang w:eastAsia="en-US"/>
        </w:rPr>
      </w:pPr>
      <w:ins w:id="7" w:author="Φλούδα Χριστίνα" w:date="2018-12-19T12:29:00Z">
        <w:r w:rsidRPr="007C4398">
          <w:rPr>
            <w:rFonts w:eastAsia="Times New Roman"/>
            <w:szCs w:val="24"/>
            <w:lang w:eastAsia="en-US"/>
          </w:rPr>
          <w:t xml:space="preserve">ΙΖ΄ ΠΕΡΙΟΔΟΣ </w:t>
        </w:r>
      </w:ins>
    </w:p>
    <w:p w14:paraId="2D4ACDB3" w14:textId="77777777" w:rsidR="007C4398" w:rsidRPr="007C4398" w:rsidRDefault="007C4398" w:rsidP="007C4398">
      <w:pPr>
        <w:spacing w:after="0" w:line="360" w:lineRule="auto"/>
        <w:rPr>
          <w:ins w:id="8" w:author="Φλούδα Χριστίνα" w:date="2018-12-19T12:29:00Z"/>
          <w:rFonts w:eastAsia="Times New Roman"/>
          <w:szCs w:val="24"/>
          <w:lang w:eastAsia="en-US"/>
        </w:rPr>
      </w:pPr>
      <w:ins w:id="9" w:author="Φλούδα Χριστίνα" w:date="2018-12-19T12:29:00Z">
        <w:r w:rsidRPr="007C4398">
          <w:rPr>
            <w:rFonts w:eastAsia="Times New Roman"/>
            <w:szCs w:val="24"/>
            <w:lang w:eastAsia="en-US"/>
          </w:rPr>
          <w:t>ΠΡΟΕΔΡΕΥΟΜΕΝΗΣ ΚΟΙΝΟΒΟΥΛΕΥΤΙΚΗΣ ΔΗΜΟΚΡΑΤΙΑΣ</w:t>
        </w:r>
      </w:ins>
    </w:p>
    <w:p w14:paraId="29C228DD" w14:textId="77777777" w:rsidR="007C4398" w:rsidRPr="007C4398" w:rsidRDefault="007C4398" w:rsidP="007C4398">
      <w:pPr>
        <w:spacing w:after="0" w:line="360" w:lineRule="auto"/>
        <w:rPr>
          <w:ins w:id="10" w:author="Φλούδα Χριστίνα" w:date="2018-12-19T12:29:00Z"/>
          <w:rFonts w:eastAsia="Times New Roman"/>
          <w:szCs w:val="24"/>
          <w:lang w:eastAsia="en-US"/>
        </w:rPr>
      </w:pPr>
      <w:ins w:id="11" w:author="Φλούδα Χριστίνα" w:date="2018-12-19T12:29:00Z">
        <w:r w:rsidRPr="007C4398">
          <w:rPr>
            <w:rFonts w:eastAsia="Times New Roman"/>
            <w:szCs w:val="24"/>
            <w:lang w:eastAsia="en-US"/>
          </w:rPr>
          <w:t>ΣΥΝΟΔΟΣ Δ΄</w:t>
        </w:r>
      </w:ins>
    </w:p>
    <w:p w14:paraId="18A68226" w14:textId="77777777" w:rsidR="007C4398" w:rsidRPr="007C4398" w:rsidRDefault="007C4398" w:rsidP="007C4398">
      <w:pPr>
        <w:spacing w:after="0" w:line="360" w:lineRule="auto"/>
        <w:rPr>
          <w:ins w:id="12" w:author="Φλούδα Χριστίνα" w:date="2018-12-19T12:29:00Z"/>
          <w:rFonts w:eastAsia="Times New Roman"/>
          <w:szCs w:val="24"/>
          <w:lang w:eastAsia="en-US"/>
        </w:rPr>
      </w:pPr>
    </w:p>
    <w:p w14:paraId="46DBB9CE" w14:textId="77777777" w:rsidR="007C4398" w:rsidRPr="007C4398" w:rsidRDefault="007C4398" w:rsidP="007C4398">
      <w:pPr>
        <w:spacing w:after="0" w:line="360" w:lineRule="auto"/>
        <w:rPr>
          <w:ins w:id="13" w:author="Φλούδα Χριστίνα" w:date="2018-12-19T12:29:00Z"/>
          <w:rFonts w:eastAsia="Times New Roman"/>
          <w:szCs w:val="24"/>
          <w:lang w:eastAsia="en-US"/>
        </w:rPr>
      </w:pPr>
      <w:ins w:id="14" w:author="Φλούδα Χριστίνα" w:date="2018-12-19T12:29:00Z">
        <w:r w:rsidRPr="007C4398">
          <w:rPr>
            <w:rFonts w:eastAsia="Times New Roman"/>
            <w:szCs w:val="24"/>
            <w:lang w:eastAsia="en-US"/>
          </w:rPr>
          <w:t>ΣΥΝΕΔΡΙΑΣΗ ΜΒ΄</w:t>
        </w:r>
      </w:ins>
    </w:p>
    <w:p w14:paraId="7673F10B" w14:textId="77777777" w:rsidR="007C4398" w:rsidRPr="007C4398" w:rsidRDefault="007C4398" w:rsidP="007C4398">
      <w:pPr>
        <w:spacing w:after="0" w:line="360" w:lineRule="auto"/>
        <w:rPr>
          <w:ins w:id="15" w:author="Φλούδα Χριστίνα" w:date="2018-12-19T12:29:00Z"/>
          <w:rFonts w:eastAsia="Times New Roman"/>
          <w:szCs w:val="24"/>
          <w:lang w:eastAsia="en-US"/>
        </w:rPr>
      </w:pPr>
      <w:ins w:id="16" w:author="Φλούδα Χριστίνα" w:date="2018-12-19T12:29:00Z">
        <w:r w:rsidRPr="007C4398">
          <w:rPr>
            <w:rFonts w:eastAsia="Times New Roman"/>
            <w:szCs w:val="24"/>
            <w:lang w:eastAsia="en-US"/>
          </w:rPr>
          <w:t>Τετάρτη  12 Δεκεμβρίου 2018</w:t>
        </w:r>
      </w:ins>
    </w:p>
    <w:p w14:paraId="58F331B3" w14:textId="77777777" w:rsidR="007C4398" w:rsidRPr="007C4398" w:rsidRDefault="007C4398" w:rsidP="007C4398">
      <w:pPr>
        <w:spacing w:after="0" w:line="360" w:lineRule="auto"/>
        <w:rPr>
          <w:ins w:id="17" w:author="Φλούδα Χριστίνα" w:date="2018-12-19T12:29:00Z"/>
          <w:rFonts w:eastAsia="Times New Roman"/>
          <w:szCs w:val="24"/>
          <w:lang w:eastAsia="en-US"/>
        </w:rPr>
      </w:pPr>
    </w:p>
    <w:p w14:paraId="04C67FDD" w14:textId="77777777" w:rsidR="007C4398" w:rsidRPr="007C4398" w:rsidRDefault="007C4398" w:rsidP="007C4398">
      <w:pPr>
        <w:spacing w:after="0" w:line="360" w:lineRule="auto"/>
        <w:rPr>
          <w:ins w:id="18" w:author="Φλούδα Χριστίνα" w:date="2018-12-19T12:29:00Z"/>
          <w:rFonts w:eastAsia="Times New Roman"/>
          <w:szCs w:val="24"/>
          <w:lang w:eastAsia="en-US"/>
        </w:rPr>
      </w:pPr>
      <w:ins w:id="19" w:author="Φλούδα Χριστίνα" w:date="2018-12-19T12:29:00Z">
        <w:r w:rsidRPr="007C4398">
          <w:rPr>
            <w:rFonts w:eastAsia="Times New Roman"/>
            <w:szCs w:val="24"/>
            <w:lang w:eastAsia="en-US"/>
          </w:rPr>
          <w:t>ΘΕΜΑΤΑ</w:t>
        </w:r>
      </w:ins>
    </w:p>
    <w:p w14:paraId="4E2400F9" w14:textId="77777777" w:rsidR="007C4398" w:rsidRPr="007C4398" w:rsidRDefault="007C4398" w:rsidP="007C4398">
      <w:pPr>
        <w:spacing w:after="0" w:line="360" w:lineRule="auto"/>
        <w:rPr>
          <w:ins w:id="20" w:author="Φλούδα Χριστίνα" w:date="2018-12-19T12:29:00Z"/>
          <w:rFonts w:eastAsia="Times New Roman"/>
          <w:szCs w:val="24"/>
          <w:lang w:eastAsia="en-US"/>
        </w:rPr>
      </w:pPr>
      <w:ins w:id="21" w:author="Φλούδα Χριστίνα" w:date="2018-12-19T12:29:00Z">
        <w:r w:rsidRPr="007C4398">
          <w:rPr>
            <w:rFonts w:eastAsia="Times New Roman"/>
            <w:szCs w:val="24"/>
            <w:lang w:eastAsia="en-US"/>
          </w:rPr>
          <w:t xml:space="preserve"> </w:t>
        </w:r>
        <w:r w:rsidRPr="007C4398">
          <w:rPr>
            <w:rFonts w:eastAsia="Times New Roman"/>
            <w:szCs w:val="24"/>
            <w:lang w:eastAsia="en-US"/>
          </w:rPr>
          <w:br/>
          <w:t xml:space="preserve">Α. ΕΙΔΙΚΑ ΘΕΜΑΤΑ </w:t>
        </w:r>
        <w:r w:rsidRPr="007C4398">
          <w:rPr>
            <w:rFonts w:eastAsia="Times New Roman"/>
            <w:szCs w:val="24"/>
            <w:lang w:eastAsia="en-US"/>
          </w:rPr>
          <w:br/>
          <w:t xml:space="preserve">1. Επικύρωση Πρακτικών, σελ. </w:t>
        </w:r>
        <w:r w:rsidRPr="007C4398">
          <w:rPr>
            <w:rFonts w:eastAsia="Times New Roman"/>
            <w:szCs w:val="24"/>
            <w:lang w:eastAsia="en-US"/>
          </w:rPr>
          <w:br/>
          <w:t xml:space="preserve">2.  Άδεια απουσίας του Βουλευτή κ. Ι. Κεφαλογιάννη, σελ. </w:t>
        </w:r>
        <w:r w:rsidRPr="007C4398">
          <w:rPr>
            <w:rFonts w:eastAsia="Times New Roman"/>
            <w:szCs w:val="24"/>
            <w:lang w:eastAsia="en-US"/>
          </w:rPr>
          <w:br/>
          <w:t xml:space="preserve">3. Ανακοινώνεται ότι τη συνεδρίαση παρακολουθούν μαθητές από το 1ο Γυμνάσιο Βόλου και το 2ο Γυμνάσιο Καβάλας, σελ. </w:t>
        </w:r>
        <w:r w:rsidRPr="007C4398">
          <w:rPr>
            <w:rFonts w:eastAsia="Times New Roman"/>
            <w:szCs w:val="24"/>
            <w:lang w:eastAsia="en-US"/>
          </w:rPr>
          <w:br/>
          <w:t xml:space="preserve">4. Επί διαδικαστικού θέματος, σελ. </w:t>
        </w:r>
        <w:r w:rsidRPr="007C4398">
          <w:rPr>
            <w:rFonts w:eastAsia="Times New Roman"/>
            <w:szCs w:val="24"/>
            <w:lang w:eastAsia="en-US"/>
          </w:rPr>
          <w:br/>
          <w:t xml:space="preserve">5. Επί προσωπικού θέματος, σελ. </w:t>
        </w:r>
        <w:r w:rsidRPr="007C4398">
          <w:rPr>
            <w:rFonts w:eastAsia="Times New Roman"/>
            <w:szCs w:val="24"/>
            <w:lang w:eastAsia="en-US"/>
          </w:rPr>
          <w:br/>
          <w:t xml:space="preserve"> </w:t>
        </w:r>
        <w:r w:rsidRPr="007C4398">
          <w:rPr>
            <w:rFonts w:eastAsia="Times New Roman"/>
            <w:szCs w:val="24"/>
            <w:lang w:eastAsia="en-US"/>
          </w:rPr>
          <w:br/>
          <w:t xml:space="preserve">Β. ΝΟΜΟΘΕΤΙΚΗ ΕΡΓΑΣΙΑ </w:t>
        </w:r>
        <w:r w:rsidRPr="007C4398">
          <w:rPr>
            <w:rFonts w:eastAsia="Times New Roman"/>
            <w:szCs w:val="24"/>
            <w:lang w:eastAsia="en-US"/>
          </w:rPr>
          <w:br/>
          <w:t xml:space="preserve">Συζήτηση επί της αρχής, των άρθρων και του συνόλου του σχεδίου νόμου του Υπουργείου Οικονομικών: «Κύρωση του Κρατικού Προϋπολογισμού οικονομικού έτους 2019», σελ. </w:t>
        </w:r>
        <w:r w:rsidRPr="007C4398">
          <w:rPr>
            <w:rFonts w:eastAsia="Times New Roman"/>
            <w:szCs w:val="24"/>
            <w:lang w:eastAsia="en-US"/>
          </w:rPr>
          <w:br/>
          <w:t xml:space="preserve"> </w:t>
        </w:r>
        <w:r w:rsidRPr="007C4398">
          <w:rPr>
            <w:rFonts w:eastAsia="Times New Roman"/>
            <w:szCs w:val="24"/>
            <w:lang w:eastAsia="en-US"/>
          </w:rPr>
          <w:br/>
          <w:t>ΠΡΟΕΔΡΟΣ</w:t>
        </w:r>
      </w:ins>
    </w:p>
    <w:p w14:paraId="5646396E" w14:textId="77777777" w:rsidR="007C4398" w:rsidRPr="007C4398" w:rsidRDefault="007C4398" w:rsidP="007C4398">
      <w:pPr>
        <w:spacing w:after="0" w:line="360" w:lineRule="auto"/>
        <w:rPr>
          <w:ins w:id="22" w:author="Φλούδα Χριστίνα" w:date="2018-12-19T12:29:00Z"/>
          <w:rFonts w:eastAsia="Times New Roman"/>
          <w:szCs w:val="24"/>
          <w:lang w:eastAsia="en-US"/>
        </w:rPr>
      </w:pPr>
      <w:ins w:id="23" w:author="Φλούδα Χριστίνα" w:date="2018-12-19T12:29:00Z">
        <w:r w:rsidRPr="007C4398">
          <w:rPr>
            <w:rFonts w:eastAsia="Times New Roman"/>
            <w:szCs w:val="24"/>
            <w:lang w:eastAsia="en-US"/>
          </w:rPr>
          <w:t>ΒΟΥΤΣΗΣ Ν. , σελ.</w:t>
        </w:r>
        <w:r w:rsidRPr="007C4398">
          <w:rPr>
            <w:rFonts w:eastAsia="Times New Roman"/>
            <w:szCs w:val="24"/>
            <w:lang w:eastAsia="en-US"/>
          </w:rPr>
          <w:br/>
        </w:r>
      </w:ins>
    </w:p>
    <w:p w14:paraId="5F161D28" w14:textId="77777777" w:rsidR="007C4398" w:rsidRPr="007C4398" w:rsidRDefault="007C4398" w:rsidP="007C4398">
      <w:pPr>
        <w:spacing w:after="0" w:line="360" w:lineRule="auto"/>
        <w:rPr>
          <w:ins w:id="24" w:author="Φλούδα Χριστίνα" w:date="2018-12-19T12:29:00Z"/>
          <w:rFonts w:eastAsia="Times New Roman"/>
          <w:szCs w:val="24"/>
          <w:lang w:eastAsia="en-US"/>
        </w:rPr>
      </w:pPr>
      <w:ins w:id="25" w:author="Φλούδα Χριστίνα" w:date="2018-12-19T12:29:00Z">
        <w:r w:rsidRPr="007C4398">
          <w:rPr>
            <w:rFonts w:eastAsia="Times New Roman"/>
            <w:szCs w:val="24"/>
            <w:lang w:eastAsia="en-US"/>
          </w:rPr>
          <w:t>ΠΡΟΕΔΡΕΥΩΝ</w:t>
        </w:r>
      </w:ins>
    </w:p>
    <w:p w14:paraId="6E696C75" w14:textId="77777777" w:rsidR="007C4398" w:rsidRPr="007C4398" w:rsidRDefault="007C4398" w:rsidP="007C4398">
      <w:pPr>
        <w:spacing w:after="0" w:line="360" w:lineRule="auto"/>
        <w:rPr>
          <w:ins w:id="26" w:author="Φλούδα Χριστίνα" w:date="2018-12-19T12:29:00Z"/>
          <w:rFonts w:eastAsia="Times New Roman"/>
          <w:szCs w:val="24"/>
          <w:lang w:eastAsia="en-US"/>
        </w:rPr>
      </w:pPr>
      <w:ins w:id="27" w:author="Φλούδα Χριστίνα" w:date="2018-12-19T12:29:00Z">
        <w:r w:rsidRPr="007C4398">
          <w:rPr>
            <w:rFonts w:eastAsia="Times New Roman"/>
            <w:szCs w:val="24"/>
            <w:lang w:eastAsia="en-US"/>
          </w:rPr>
          <w:t>ΒΑΡΕΜΕΝΟΣ Γ. , σελ.</w:t>
        </w:r>
        <w:r w:rsidRPr="007C4398">
          <w:rPr>
            <w:rFonts w:eastAsia="Times New Roman"/>
            <w:szCs w:val="24"/>
            <w:lang w:eastAsia="en-US"/>
          </w:rPr>
          <w:br/>
          <w:t xml:space="preserve">ΛΑΜΠΡΟΥΛΗΣ Γ. , σελ. </w:t>
        </w:r>
      </w:ins>
    </w:p>
    <w:p w14:paraId="5D72B80B" w14:textId="77777777" w:rsidR="007C4398" w:rsidRPr="007C4398" w:rsidRDefault="007C4398" w:rsidP="007C4398">
      <w:pPr>
        <w:spacing w:after="0" w:line="360" w:lineRule="auto"/>
        <w:rPr>
          <w:ins w:id="28" w:author="Φλούδα Χριστίνα" w:date="2018-12-19T12:29:00Z"/>
          <w:rFonts w:eastAsia="Times New Roman"/>
          <w:szCs w:val="24"/>
          <w:lang w:eastAsia="en-US"/>
        </w:rPr>
      </w:pPr>
    </w:p>
    <w:p w14:paraId="150B5B6F" w14:textId="77777777" w:rsidR="007C4398" w:rsidRPr="007C4398" w:rsidRDefault="007C4398" w:rsidP="007C4398">
      <w:pPr>
        <w:spacing w:after="0" w:line="360" w:lineRule="auto"/>
        <w:rPr>
          <w:ins w:id="29" w:author="Φλούδα Χριστίνα" w:date="2018-12-19T12:29:00Z"/>
          <w:rFonts w:eastAsia="Times New Roman"/>
          <w:szCs w:val="24"/>
          <w:lang w:eastAsia="en-US"/>
        </w:rPr>
      </w:pPr>
    </w:p>
    <w:p w14:paraId="6FBF7834" w14:textId="77777777" w:rsidR="007C4398" w:rsidRPr="007C4398" w:rsidRDefault="007C4398" w:rsidP="007C4398">
      <w:pPr>
        <w:spacing w:after="0" w:line="360" w:lineRule="auto"/>
        <w:rPr>
          <w:ins w:id="30" w:author="Φλούδα Χριστίνα" w:date="2018-12-19T12:29:00Z"/>
          <w:rFonts w:eastAsia="Times New Roman"/>
          <w:szCs w:val="24"/>
          <w:lang w:eastAsia="en-US"/>
        </w:rPr>
      </w:pPr>
      <w:ins w:id="31" w:author="Φλούδα Χριστίνα" w:date="2018-12-19T12:29:00Z">
        <w:r w:rsidRPr="007C4398">
          <w:rPr>
            <w:rFonts w:eastAsia="Times New Roman"/>
            <w:szCs w:val="24"/>
            <w:lang w:eastAsia="en-US"/>
          </w:rPr>
          <w:t>ΟΜΙΛΗΤΕΣ</w:t>
        </w:r>
      </w:ins>
    </w:p>
    <w:p w14:paraId="3F28E226" w14:textId="1F735CA7" w:rsidR="007C4398" w:rsidRDefault="007C4398" w:rsidP="007C4398">
      <w:pPr>
        <w:spacing w:line="600" w:lineRule="auto"/>
        <w:ind w:firstLine="720"/>
        <w:jc w:val="center"/>
        <w:rPr>
          <w:ins w:id="32" w:author="Φλούδα Χριστίνα" w:date="2018-12-19T12:29:00Z"/>
          <w:rFonts w:eastAsia="Times New Roman"/>
          <w:szCs w:val="24"/>
        </w:rPr>
      </w:pPr>
      <w:ins w:id="33" w:author="Φλούδα Χριστίνα" w:date="2018-12-19T12:29:00Z">
        <w:r w:rsidRPr="007C4398">
          <w:rPr>
            <w:rFonts w:eastAsia="Times New Roman"/>
            <w:szCs w:val="24"/>
            <w:lang w:eastAsia="en-US"/>
          </w:rPr>
          <w:br/>
          <w:t>Α. Επί διαδικαστικού θέματος:</w:t>
        </w:r>
        <w:r w:rsidRPr="007C4398">
          <w:rPr>
            <w:rFonts w:eastAsia="Times New Roman"/>
            <w:szCs w:val="24"/>
            <w:lang w:eastAsia="en-US"/>
          </w:rPr>
          <w:br/>
          <w:t>ΑΜΥΡΑΣ Γ. , σελ.</w:t>
        </w:r>
        <w:r w:rsidRPr="007C4398">
          <w:rPr>
            <w:rFonts w:eastAsia="Times New Roman"/>
            <w:szCs w:val="24"/>
            <w:lang w:eastAsia="en-US"/>
          </w:rPr>
          <w:br/>
          <w:t>ΒΑΡΕΜΕΝΟΣ Γ. , σελ.</w:t>
        </w:r>
        <w:r w:rsidRPr="007C4398">
          <w:rPr>
            <w:rFonts w:eastAsia="Times New Roman"/>
            <w:szCs w:val="24"/>
            <w:lang w:eastAsia="en-US"/>
          </w:rPr>
          <w:br/>
          <w:t>ΒΟΥΤΣΗΣ Ν. , σελ.</w:t>
        </w:r>
        <w:r w:rsidRPr="007C4398">
          <w:rPr>
            <w:rFonts w:eastAsia="Times New Roman"/>
            <w:szCs w:val="24"/>
            <w:lang w:eastAsia="en-US"/>
          </w:rPr>
          <w:br/>
          <w:t>ΓΕΩΡΓΙΑΔΗΣ Μ. , σελ.</w:t>
        </w:r>
        <w:r w:rsidRPr="007C4398">
          <w:rPr>
            <w:rFonts w:eastAsia="Times New Roman"/>
            <w:szCs w:val="24"/>
            <w:lang w:eastAsia="en-US"/>
          </w:rPr>
          <w:br/>
          <w:t>ΚΑΡΑΘΑΝΑΣΟΠΟΥΛΟΣ Ν. , σελ.</w:t>
        </w:r>
        <w:r w:rsidRPr="007C4398">
          <w:rPr>
            <w:rFonts w:eastAsia="Times New Roman"/>
            <w:szCs w:val="24"/>
            <w:lang w:eastAsia="en-US"/>
          </w:rPr>
          <w:br/>
          <w:t>ΚΕΓΚΕΡΟΓΛΟΥ Β. , σελ.</w:t>
        </w:r>
        <w:r w:rsidRPr="007C4398">
          <w:rPr>
            <w:rFonts w:eastAsia="Times New Roman"/>
            <w:szCs w:val="24"/>
            <w:lang w:eastAsia="en-US"/>
          </w:rPr>
          <w:br/>
          <w:t>ΚΟΖΟΜΠΟΛΗ - ΑΜΑΝΑΤΙΔΗ Π. , σελ.</w:t>
        </w:r>
        <w:r w:rsidRPr="007C4398">
          <w:rPr>
            <w:rFonts w:eastAsia="Times New Roman"/>
            <w:szCs w:val="24"/>
            <w:lang w:eastAsia="en-US"/>
          </w:rPr>
          <w:br/>
          <w:t>ΛΟΒΕΡΔΟΣ Α. , σελ.</w:t>
        </w:r>
        <w:r w:rsidRPr="007C4398">
          <w:rPr>
            <w:rFonts w:eastAsia="Times New Roman"/>
            <w:szCs w:val="24"/>
            <w:lang w:eastAsia="en-US"/>
          </w:rPr>
          <w:br/>
          <w:t>ΤΣΑΚΑΛΩΤΟΣ Ε. , σελ.</w:t>
        </w:r>
        <w:r w:rsidRPr="007C4398">
          <w:rPr>
            <w:rFonts w:eastAsia="Times New Roman"/>
            <w:szCs w:val="24"/>
            <w:lang w:eastAsia="en-US"/>
          </w:rPr>
          <w:br/>
          <w:t>ΤΣΙΑΡΑΣ Κ. , σελ.</w:t>
        </w:r>
        <w:r w:rsidRPr="007C4398">
          <w:rPr>
            <w:rFonts w:eastAsia="Times New Roman"/>
            <w:szCs w:val="24"/>
            <w:lang w:eastAsia="en-US"/>
          </w:rPr>
          <w:br/>
        </w:r>
        <w:r w:rsidRPr="007C4398">
          <w:rPr>
            <w:rFonts w:eastAsia="Times New Roman"/>
            <w:szCs w:val="24"/>
            <w:lang w:eastAsia="en-US"/>
          </w:rPr>
          <w:br/>
          <w:t>Β. Επί προσωπικού θέματος:</w:t>
        </w:r>
        <w:r w:rsidRPr="007C4398">
          <w:rPr>
            <w:rFonts w:eastAsia="Times New Roman"/>
            <w:szCs w:val="24"/>
            <w:lang w:eastAsia="en-US"/>
          </w:rPr>
          <w:br/>
          <w:t>ΚΑΤΣΙΚΗΣ Κ. , σελ.</w:t>
        </w:r>
        <w:r w:rsidRPr="007C4398">
          <w:rPr>
            <w:rFonts w:eastAsia="Times New Roman"/>
            <w:szCs w:val="24"/>
            <w:lang w:eastAsia="en-US"/>
          </w:rPr>
          <w:br/>
          <w:t>ΚΕΓΚΕΡΟΓΛΟΥ Β. , σελ.</w:t>
        </w:r>
        <w:r w:rsidRPr="007C4398">
          <w:rPr>
            <w:rFonts w:eastAsia="Times New Roman"/>
            <w:szCs w:val="24"/>
            <w:lang w:eastAsia="en-US"/>
          </w:rPr>
          <w:br/>
        </w:r>
        <w:r w:rsidRPr="007C4398">
          <w:rPr>
            <w:rFonts w:eastAsia="Times New Roman"/>
            <w:szCs w:val="24"/>
            <w:lang w:eastAsia="en-US"/>
          </w:rPr>
          <w:br/>
          <w:t>Γ. Επί του σχεδίου νόμου του Υπουργείου Οικονομικών:</w:t>
        </w:r>
        <w:r w:rsidRPr="007C4398">
          <w:rPr>
            <w:rFonts w:eastAsia="Times New Roman"/>
            <w:szCs w:val="24"/>
            <w:lang w:eastAsia="en-US"/>
          </w:rPr>
          <w:br/>
          <w:t>ΑΜΥΡΑΣ Γ. , σελ.</w:t>
        </w:r>
        <w:r w:rsidRPr="007C4398">
          <w:rPr>
            <w:rFonts w:eastAsia="Times New Roman"/>
            <w:szCs w:val="24"/>
            <w:lang w:eastAsia="en-US"/>
          </w:rPr>
          <w:br/>
          <w:t>ΑΝΤΩΝΙΟΥ Χ. , σελ.</w:t>
        </w:r>
        <w:r w:rsidRPr="007C4398">
          <w:rPr>
            <w:rFonts w:eastAsia="Times New Roman"/>
            <w:szCs w:val="24"/>
            <w:lang w:eastAsia="en-US"/>
          </w:rPr>
          <w:br/>
          <w:t>ΑΡΒΑΝΙΤΙΔΗΣ Γ. , σελ.</w:t>
        </w:r>
        <w:r w:rsidRPr="007C4398">
          <w:rPr>
            <w:rFonts w:eastAsia="Times New Roman"/>
            <w:szCs w:val="24"/>
            <w:lang w:eastAsia="en-US"/>
          </w:rPr>
          <w:br/>
          <w:t>ΒΑΡΔΑΛΗΣ Α. , σελ.</w:t>
        </w:r>
        <w:r w:rsidRPr="007C4398">
          <w:rPr>
            <w:rFonts w:eastAsia="Times New Roman"/>
            <w:szCs w:val="24"/>
            <w:lang w:eastAsia="en-US"/>
          </w:rPr>
          <w:br/>
          <w:t>ΒΕΤΤΑΣ Δ. , σελ.</w:t>
        </w:r>
        <w:r w:rsidRPr="007C4398">
          <w:rPr>
            <w:rFonts w:eastAsia="Times New Roman"/>
            <w:szCs w:val="24"/>
            <w:lang w:eastAsia="en-US"/>
          </w:rPr>
          <w:br/>
          <w:t>ΓΕΩΡΓΙΑΔΗΣ Μ. , σελ.</w:t>
        </w:r>
        <w:r w:rsidRPr="007C4398">
          <w:rPr>
            <w:rFonts w:eastAsia="Times New Roman"/>
            <w:szCs w:val="24"/>
            <w:lang w:eastAsia="en-US"/>
          </w:rPr>
          <w:br/>
          <w:t>ΔΑΝΕΛΛΗΣ Σ. , σελ.</w:t>
        </w:r>
        <w:r w:rsidRPr="007C4398">
          <w:rPr>
            <w:rFonts w:eastAsia="Times New Roman"/>
            <w:szCs w:val="24"/>
            <w:lang w:eastAsia="en-US"/>
          </w:rPr>
          <w:br/>
          <w:t>ΘΕΟΧΑΡΗΣ Θ. , σελ.</w:t>
        </w:r>
        <w:r w:rsidRPr="007C4398">
          <w:rPr>
            <w:rFonts w:eastAsia="Times New Roman"/>
            <w:szCs w:val="24"/>
            <w:lang w:eastAsia="en-US"/>
          </w:rPr>
          <w:br/>
          <w:t>ΚΑΒΑΔΕΛΛΑΣ Δ. , σελ.</w:t>
        </w:r>
        <w:r w:rsidRPr="007C4398">
          <w:rPr>
            <w:rFonts w:eastAsia="Times New Roman"/>
            <w:szCs w:val="24"/>
            <w:lang w:eastAsia="en-US"/>
          </w:rPr>
          <w:br/>
          <w:t>ΚΑΡΑΘΑΝΑΣΟΠΟΥΛΟΣ Ν. , σελ.</w:t>
        </w:r>
        <w:r w:rsidRPr="007C4398">
          <w:rPr>
            <w:rFonts w:eastAsia="Times New Roman"/>
            <w:szCs w:val="24"/>
            <w:lang w:eastAsia="en-US"/>
          </w:rPr>
          <w:br/>
          <w:t>ΚΑΡΑΚΩΣΤΑΣ Ε. , σελ.</w:t>
        </w:r>
        <w:r w:rsidRPr="007C4398">
          <w:rPr>
            <w:rFonts w:eastAsia="Times New Roman"/>
            <w:szCs w:val="24"/>
            <w:lang w:eastAsia="en-US"/>
          </w:rPr>
          <w:br/>
          <w:t>ΚΑΡΑΟΓΛΟΥ Θ. , σελ.</w:t>
        </w:r>
        <w:r w:rsidRPr="007C4398">
          <w:rPr>
            <w:rFonts w:eastAsia="Times New Roman"/>
            <w:szCs w:val="24"/>
            <w:lang w:eastAsia="en-US"/>
          </w:rPr>
          <w:br/>
          <w:t>ΚΑΤΣΙΚΗΣ Κ. , σελ.</w:t>
        </w:r>
        <w:r w:rsidRPr="007C4398">
          <w:rPr>
            <w:rFonts w:eastAsia="Times New Roman"/>
            <w:szCs w:val="24"/>
            <w:lang w:eastAsia="en-US"/>
          </w:rPr>
          <w:br/>
          <w:t>ΚΟΥΤΣΟΥΚΟΣ Γ. , σελ.</w:t>
        </w:r>
        <w:r w:rsidRPr="007C4398">
          <w:rPr>
            <w:rFonts w:eastAsia="Times New Roman"/>
            <w:szCs w:val="24"/>
            <w:lang w:eastAsia="en-US"/>
          </w:rPr>
          <w:br/>
          <w:t>ΜΗΤΑΡΑΚΗΣ Π. , σελ.</w:t>
        </w:r>
        <w:r w:rsidRPr="007C4398">
          <w:rPr>
            <w:rFonts w:eastAsia="Times New Roman"/>
            <w:szCs w:val="24"/>
            <w:lang w:eastAsia="en-US"/>
          </w:rPr>
          <w:br/>
          <w:t>ΜΠΓΙΑΛΑΣ Χ. , σελ.</w:t>
        </w:r>
        <w:r w:rsidRPr="007C4398">
          <w:rPr>
            <w:rFonts w:eastAsia="Times New Roman"/>
            <w:szCs w:val="24"/>
            <w:lang w:eastAsia="en-US"/>
          </w:rPr>
          <w:br/>
          <w:t>ΠΑΝΑΓΙΩΤΑΡΟΣ Η. , σελ.</w:t>
        </w:r>
        <w:r w:rsidRPr="007C4398">
          <w:rPr>
            <w:rFonts w:eastAsia="Times New Roman"/>
            <w:szCs w:val="24"/>
            <w:lang w:eastAsia="en-US"/>
          </w:rPr>
          <w:br/>
          <w:t>ΣΚΑΝΔΑΛΙΔΗΣ Κ. , σελ.</w:t>
        </w:r>
        <w:r w:rsidRPr="007C4398">
          <w:rPr>
            <w:rFonts w:eastAsia="Times New Roman"/>
            <w:szCs w:val="24"/>
            <w:lang w:eastAsia="en-US"/>
          </w:rPr>
          <w:br/>
          <w:t>ΣΤΑΪΚΟΥΡΑΣ Χ. , σελ.</w:t>
        </w:r>
        <w:r w:rsidRPr="007C4398">
          <w:rPr>
            <w:rFonts w:eastAsia="Times New Roman"/>
            <w:szCs w:val="24"/>
            <w:lang w:eastAsia="en-US"/>
          </w:rPr>
          <w:br/>
          <w:t>ΣΥΡΜΑΛΕΝΙΟΣ Ν. , σελ.</w:t>
        </w:r>
        <w:r w:rsidRPr="007C4398">
          <w:rPr>
            <w:rFonts w:eastAsia="Times New Roman"/>
            <w:szCs w:val="24"/>
            <w:lang w:eastAsia="en-US"/>
          </w:rPr>
          <w:br/>
          <w:t>ΤΣΑΚΑΛΩΤΟΣ Ε. , σελ.</w:t>
        </w:r>
        <w:r w:rsidRPr="007C4398">
          <w:rPr>
            <w:rFonts w:eastAsia="Times New Roman"/>
            <w:szCs w:val="24"/>
            <w:lang w:eastAsia="en-US"/>
          </w:rPr>
          <w:br/>
        </w:r>
        <w:r w:rsidRPr="007C4398">
          <w:rPr>
            <w:rFonts w:eastAsia="Times New Roman"/>
            <w:szCs w:val="24"/>
            <w:lang w:eastAsia="en-US"/>
          </w:rPr>
          <w:br/>
          <w:t>ΠΑΡΕΜΒΑΣΕΙΣ:</w:t>
        </w:r>
        <w:r w:rsidRPr="007C4398">
          <w:rPr>
            <w:rFonts w:eastAsia="Times New Roman"/>
            <w:szCs w:val="24"/>
            <w:lang w:eastAsia="en-US"/>
          </w:rPr>
          <w:br/>
          <w:t>ΔΕΛΗΣ Ι. , σελ.</w:t>
        </w:r>
        <w:r w:rsidRPr="007C4398">
          <w:rPr>
            <w:rFonts w:eastAsia="Times New Roman"/>
            <w:szCs w:val="24"/>
            <w:lang w:eastAsia="en-US"/>
          </w:rPr>
          <w:br/>
          <w:t>ΠΑΦΙΛΗΣ Α. , σελ.</w:t>
        </w:r>
        <w:r w:rsidRPr="007C4398">
          <w:rPr>
            <w:rFonts w:eastAsia="Times New Roman"/>
            <w:szCs w:val="24"/>
            <w:lang w:eastAsia="en-US"/>
          </w:rPr>
          <w:br/>
          <w:t>ΠΟΛΑΚΗΣ Π. , σελ.</w:t>
        </w:r>
        <w:r w:rsidRPr="007C4398">
          <w:rPr>
            <w:rFonts w:eastAsia="Times New Roman"/>
            <w:szCs w:val="24"/>
            <w:lang w:eastAsia="en-US"/>
          </w:rPr>
          <w:br/>
          <w:t>ΧΡΙΣΤΟΦΙΛΟΠΟΥΛΟΥ Π. , σελ.</w:t>
        </w:r>
        <w:r w:rsidRPr="007C4398">
          <w:rPr>
            <w:rFonts w:eastAsia="Times New Roman"/>
            <w:szCs w:val="24"/>
            <w:lang w:eastAsia="en-US"/>
          </w:rPr>
          <w:br/>
        </w:r>
      </w:ins>
    </w:p>
    <w:p w14:paraId="2C1AD500" w14:textId="10238EC5" w:rsidR="00692F88" w:rsidRDefault="007C4398">
      <w:pPr>
        <w:spacing w:line="600" w:lineRule="auto"/>
        <w:ind w:firstLine="720"/>
        <w:jc w:val="center"/>
        <w:rPr>
          <w:rFonts w:eastAsia="Times New Roman"/>
          <w:szCs w:val="24"/>
        </w:rPr>
      </w:pPr>
      <w:r w:rsidRPr="005D4860">
        <w:rPr>
          <w:rFonts w:eastAsia="Times New Roman"/>
          <w:szCs w:val="24"/>
        </w:rPr>
        <w:t>ΠΡΑΚΤΙΚΑ ΒΟΥΛΗΣ</w:t>
      </w:r>
    </w:p>
    <w:p w14:paraId="2C1AD501" w14:textId="77777777" w:rsidR="00692F88" w:rsidRDefault="007C4398">
      <w:pPr>
        <w:spacing w:line="600" w:lineRule="auto"/>
        <w:ind w:firstLine="720"/>
        <w:jc w:val="center"/>
        <w:rPr>
          <w:rFonts w:eastAsia="Times New Roman"/>
          <w:szCs w:val="24"/>
        </w:rPr>
      </w:pPr>
      <w:r w:rsidRPr="005D4860">
        <w:rPr>
          <w:rFonts w:eastAsia="Times New Roman"/>
          <w:szCs w:val="24"/>
        </w:rPr>
        <w:t>Ι</w:t>
      </w:r>
      <w:r w:rsidRPr="005D4860">
        <w:rPr>
          <w:rFonts w:eastAsia="Times New Roman"/>
          <w:szCs w:val="24"/>
        </w:rPr>
        <w:t xml:space="preserve">Ζ΄ ΠΕΡΙΟΔΟΣ </w:t>
      </w:r>
    </w:p>
    <w:p w14:paraId="2C1AD502" w14:textId="77777777" w:rsidR="00692F88" w:rsidRDefault="007C4398">
      <w:pPr>
        <w:spacing w:line="600" w:lineRule="auto"/>
        <w:ind w:firstLine="720"/>
        <w:jc w:val="center"/>
        <w:rPr>
          <w:rFonts w:eastAsia="Times New Roman"/>
          <w:szCs w:val="24"/>
        </w:rPr>
      </w:pPr>
      <w:r w:rsidRPr="005D4860">
        <w:rPr>
          <w:rFonts w:eastAsia="Times New Roman"/>
          <w:szCs w:val="24"/>
        </w:rPr>
        <w:t>ΠΡΟΕΔΡΕΥΟΜΕΝΗΣ ΚΟΙΝΟΒΟΥΛΕΥΤΙΚΗΣ ΔΗΜΟΚΡΑΤΙΑΣ</w:t>
      </w:r>
    </w:p>
    <w:p w14:paraId="2C1AD503" w14:textId="77777777" w:rsidR="00692F88" w:rsidRDefault="007C4398">
      <w:pPr>
        <w:spacing w:line="600" w:lineRule="auto"/>
        <w:ind w:firstLine="720"/>
        <w:jc w:val="center"/>
        <w:rPr>
          <w:rFonts w:eastAsia="Times New Roman"/>
          <w:szCs w:val="24"/>
        </w:rPr>
      </w:pPr>
      <w:r w:rsidRPr="005D4860">
        <w:rPr>
          <w:rFonts w:eastAsia="Times New Roman"/>
          <w:szCs w:val="24"/>
        </w:rPr>
        <w:t xml:space="preserve">ΣΥΝΟΔΟΣ </w:t>
      </w:r>
      <w:r>
        <w:rPr>
          <w:rFonts w:eastAsia="Times New Roman"/>
          <w:szCs w:val="24"/>
        </w:rPr>
        <w:t>Δ</w:t>
      </w:r>
      <w:r w:rsidRPr="005D4860">
        <w:rPr>
          <w:rFonts w:eastAsia="Times New Roman"/>
          <w:szCs w:val="24"/>
        </w:rPr>
        <w:t>΄</w:t>
      </w:r>
    </w:p>
    <w:p w14:paraId="2C1AD504" w14:textId="77777777" w:rsidR="00692F88" w:rsidRDefault="007C4398">
      <w:pPr>
        <w:spacing w:line="600" w:lineRule="auto"/>
        <w:ind w:firstLine="720"/>
        <w:jc w:val="center"/>
        <w:rPr>
          <w:rFonts w:eastAsia="Times New Roman" w:cs="Times New Roman"/>
          <w:szCs w:val="24"/>
        </w:rPr>
      </w:pPr>
      <w:r w:rsidRPr="005D4860">
        <w:rPr>
          <w:rFonts w:eastAsia="Times New Roman" w:cs="Times New Roman"/>
          <w:szCs w:val="24"/>
        </w:rPr>
        <w:t xml:space="preserve">ΣΥΝΕΔΡΙΑΣΗ </w:t>
      </w:r>
      <w:r>
        <w:rPr>
          <w:rFonts w:eastAsia="Times New Roman" w:cs="Times New Roman"/>
          <w:szCs w:val="24"/>
        </w:rPr>
        <w:t>ΜΒ</w:t>
      </w:r>
      <w:r w:rsidRPr="005D4860">
        <w:rPr>
          <w:rFonts w:eastAsia="Times New Roman" w:cs="Times New Roman"/>
          <w:szCs w:val="24"/>
        </w:rPr>
        <w:t>΄</w:t>
      </w:r>
    </w:p>
    <w:p w14:paraId="2C1AD505" w14:textId="77777777" w:rsidR="00692F88" w:rsidRDefault="007C4398">
      <w:pPr>
        <w:spacing w:line="600" w:lineRule="auto"/>
        <w:ind w:firstLine="720"/>
        <w:jc w:val="center"/>
        <w:rPr>
          <w:rFonts w:eastAsia="Times New Roman"/>
          <w:szCs w:val="24"/>
        </w:rPr>
      </w:pPr>
      <w:r w:rsidRPr="005D4860">
        <w:rPr>
          <w:rFonts w:eastAsia="Times New Roman"/>
          <w:szCs w:val="24"/>
        </w:rPr>
        <w:t>Τετάρτη 1</w:t>
      </w:r>
      <w:r>
        <w:rPr>
          <w:rFonts w:eastAsia="Times New Roman"/>
          <w:szCs w:val="24"/>
        </w:rPr>
        <w:t>2</w:t>
      </w:r>
      <w:r w:rsidRPr="005D4860">
        <w:rPr>
          <w:rFonts w:eastAsia="Times New Roman"/>
          <w:szCs w:val="24"/>
        </w:rPr>
        <w:t xml:space="preserve"> </w:t>
      </w:r>
      <w:r>
        <w:rPr>
          <w:rFonts w:eastAsia="Times New Roman"/>
          <w:szCs w:val="24"/>
        </w:rPr>
        <w:t>Δεκεμβρίου</w:t>
      </w:r>
      <w:r w:rsidRPr="005D4860">
        <w:rPr>
          <w:rFonts w:eastAsia="Times New Roman"/>
          <w:szCs w:val="24"/>
        </w:rPr>
        <w:t xml:space="preserve"> 2018</w:t>
      </w:r>
    </w:p>
    <w:p w14:paraId="2C1AD506" w14:textId="77777777" w:rsidR="00692F88" w:rsidRDefault="007C4398">
      <w:pPr>
        <w:spacing w:line="600" w:lineRule="auto"/>
        <w:ind w:firstLine="720"/>
        <w:jc w:val="both"/>
        <w:rPr>
          <w:rFonts w:eastAsia="Times New Roman"/>
          <w:szCs w:val="24"/>
        </w:rPr>
      </w:pPr>
      <w:r w:rsidRPr="005D4860">
        <w:rPr>
          <w:rFonts w:eastAsia="Times New Roman"/>
          <w:szCs w:val="24"/>
        </w:rPr>
        <w:t>Αθήνα, σήμερα στις 1</w:t>
      </w:r>
      <w:r>
        <w:rPr>
          <w:rFonts w:eastAsia="Times New Roman"/>
          <w:szCs w:val="24"/>
        </w:rPr>
        <w:t>2</w:t>
      </w:r>
      <w:r w:rsidRPr="005D4860">
        <w:rPr>
          <w:rFonts w:eastAsia="Times New Roman"/>
          <w:szCs w:val="24"/>
        </w:rPr>
        <w:t xml:space="preserve"> </w:t>
      </w:r>
      <w:r>
        <w:rPr>
          <w:rFonts w:eastAsia="Times New Roman"/>
          <w:szCs w:val="24"/>
        </w:rPr>
        <w:t>Δεκεμβ</w:t>
      </w:r>
      <w:r w:rsidRPr="005D4860">
        <w:rPr>
          <w:rFonts w:eastAsia="Times New Roman"/>
          <w:szCs w:val="24"/>
        </w:rPr>
        <w:t>ρίου 2018, ημέρα Τετάρτη και ώρα 1</w:t>
      </w:r>
      <w:r>
        <w:rPr>
          <w:rFonts w:eastAsia="Times New Roman"/>
          <w:szCs w:val="24"/>
        </w:rPr>
        <w:t>8</w:t>
      </w:r>
      <w:r w:rsidRPr="005D4860">
        <w:rPr>
          <w:rFonts w:eastAsia="Times New Roman"/>
          <w:szCs w:val="24"/>
        </w:rPr>
        <w:t>.1</w:t>
      </w:r>
      <w:r>
        <w:rPr>
          <w:rFonts w:eastAsia="Times New Roman"/>
          <w:szCs w:val="24"/>
        </w:rPr>
        <w:t>8</w:t>
      </w:r>
      <w:r w:rsidRPr="005D4860">
        <w:rPr>
          <w:rFonts w:eastAsia="Times New Roman"/>
          <w:szCs w:val="24"/>
        </w:rPr>
        <w:t>΄</w:t>
      </w:r>
      <w:r>
        <w:rPr>
          <w:rFonts w:eastAsia="Times New Roman"/>
          <w:szCs w:val="24"/>
        </w:rPr>
        <w:t>,</w:t>
      </w:r>
      <w:r w:rsidRPr="005D486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Π</w:t>
      </w:r>
      <w:r w:rsidRPr="005D4860">
        <w:rPr>
          <w:rFonts w:eastAsia="Times New Roman"/>
          <w:szCs w:val="24"/>
        </w:rPr>
        <w:t xml:space="preserve">ροέδρου αυτής κ. </w:t>
      </w:r>
      <w:r w:rsidRPr="00F90633">
        <w:rPr>
          <w:rFonts w:eastAsia="Times New Roman"/>
          <w:b/>
          <w:szCs w:val="24"/>
        </w:rPr>
        <w:t>ΝΙΚΟΛΑΟΥ ΒΟΥΤΣΗ</w:t>
      </w:r>
      <w:r w:rsidRPr="005D4860">
        <w:rPr>
          <w:rFonts w:eastAsia="Times New Roman"/>
          <w:szCs w:val="24"/>
        </w:rPr>
        <w:t>.</w:t>
      </w:r>
    </w:p>
    <w:p w14:paraId="2C1AD507" w14:textId="77777777" w:rsidR="00692F88" w:rsidRDefault="007C4398">
      <w:pPr>
        <w:spacing w:line="600" w:lineRule="auto"/>
        <w:ind w:firstLine="720"/>
        <w:jc w:val="both"/>
        <w:rPr>
          <w:rFonts w:eastAsia="Times New Roman" w:cs="Times New Roman"/>
          <w:szCs w:val="24"/>
        </w:rPr>
      </w:pPr>
      <w:r w:rsidRPr="00B64473">
        <w:rPr>
          <w:rFonts w:eastAsia="Times New Roman"/>
          <w:b/>
          <w:bCs/>
        </w:rPr>
        <w:t xml:space="preserve">ΠΡΟΕΔΡΟΣ (Νικόλαος </w:t>
      </w:r>
      <w:proofErr w:type="spellStart"/>
      <w:r w:rsidRPr="00B64473">
        <w:rPr>
          <w:rFonts w:eastAsia="Times New Roman"/>
          <w:b/>
          <w:bCs/>
        </w:rPr>
        <w:t>Βούτσης</w:t>
      </w:r>
      <w:proofErr w:type="spellEnd"/>
      <w:r w:rsidRPr="00B64473">
        <w:rPr>
          <w:rFonts w:eastAsia="Times New Roman"/>
          <w:b/>
          <w:bCs/>
        </w:rPr>
        <w:t>):</w:t>
      </w:r>
      <w:r>
        <w:rPr>
          <w:rFonts w:eastAsia="Times New Roman"/>
          <w:b/>
          <w:bCs/>
        </w:rPr>
        <w:t xml:space="preserve"> </w:t>
      </w:r>
      <w:r w:rsidRPr="005D4860">
        <w:rPr>
          <w:rFonts w:eastAsia="Times New Roman"/>
          <w:szCs w:val="24"/>
        </w:rPr>
        <w:t>Κυρίες και κύριοι συνάδελφοι, αρχίζει η συνεδρίαση.</w:t>
      </w:r>
    </w:p>
    <w:p w14:paraId="2C1AD508" w14:textId="77777777" w:rsidR="00692F88" w:rsidRDefault="007C4398">
      <w:pPr>
        <w:spacing w:line="600" w:lineRule="auto"/>
        <w:ind w:firstLine="720"/>
        <w:jc w:val="both"/>
        <w:rPr>
          <w:rFonts w:eastAsia="Times New Roman"/>
          <w:szCs w:val="24"/>
        </w:rPr>
      </w:pPr>
      <w:r w:rsidRPr="005D4860">
        <w:rPr>
          <w:rFonts w:eastAsia="Times New Roman"/>
          <w:szCs w:val="24"/>
        </w:rPr>
        <w:t xml:space="preserve"> (ΕΠΙΚΥΡΩΣΗ ΠΡΑΚΤΙΚΩΝ: </w:t>
      </w:r>
      <w:r w:rsidRPr="005D4860">
        <w:rPr>
          <w:rFonts w:eastAsia="Times New Roman"/>
          <w:szCs w:val="24"/>
        </w:rPr>
        <w:t xml:space="preserve">Σύμφωνα με την από </w:t>
      </w:r>
      <w:r w:rsidRPr="00B64473">
        <w:rPr>
          <w:rFonts w:eastAsia="Times New Roman"/>
          <w:szCs w:val="24"/>
        </w:rPr>
        <w:t>1</w:t>
      </w:r>
      <w:r>
        <w:rPr>
          <w:rFonts w:eastAsia="Times New Roman"/>
          <w:szCs w:val="24"/>
        </w:rPr>
        <w:t>1</w:t>
      </w:r>
      <w:r w:rsidRPr="00F90633">
        <w:rPr>
          <w:rFonts w:eastAsia="Times New Roman"/>
          <w:szCs w:val="24"/>
        </w:rPr>
        <w:t>-</w:t>
      </w:r>
      <w:r>
        <w:rPr>
          <w:rFonts w:eastAsia="Times New Roman"/>
          <w:szCs w:val="24"/>
        </w:rPr>
        <w:t>1</w:t>
      </w:r>
      <w:r w:rsidRPr="00B64473">
        <w:rPr>
          <w:rFonts w:eastAsia="Times New Roman"/>
          <w:szCs w:val="24"/>
        </w:rPr>
        <w:t>2</w:t>
      </w:r>
      <w:r w:rsidRPr="00F90633">
        <w:rPr>
          <w:rFonts w:eastAsia="Times New Roman"/>
          <w:szCs w:val="24"/>
        </w:rPr>
        <w:t>-</w:t>
      </w:r>
      <w:r w:rsidRPr="00B64473">
        <w:rPr>
          <w:rFonts w:eastAsia="Times New Roman"/>
          <w:szCs w:val="24"/>
        </w:rPr>
        <w:t>201</w:t>
      </w:r>
      <w:r>
        <w:rPr>
          <w:rFonts w:eastAsia="Times New Roman"/>
          <w:szCs w:val="24"/>
        </w:rPr>
        <w:t xml:space="preserve">8 </w:t>
      </w:r>
      <w:r w:rsidRPr="005D4860">
        <w:rPr>
          <w:rFonts w:eastAsia="Times New Roman"/>
          <w:szCs w:val="24"/>
        </w:rPr>
        <w:t xml:space="preserve">εξουσιοδότηση του Σώματος επικυρώθηκαν με ευθύνη του Προεδρείου τα Πρακτικά της </w:t>
      </w:r>
      <w:r>
        <w:rPr>
          <w:rFonts w:eastAsia="Times New Roman"/>
          <w:szCs w:val="24"/>
        </w:rPr>
        <w:t>ΜΑ</w:t>
      </w:r>
      <w:r w:rsidRPr="00B64473">
        <w:rPr>
          <w:rFonts w:eastAsia="Times New Roman"/>
          <w:szCs w:val="24"/>
        </w:rPr>
        <w:t>΄</w:t>
      </w:r>
      <w:r w:rsidRPr="005D4860">
        <w:rPr>
          <w:rFonts w:eastAsia="Times New Roman"/>
          <w:szCs w:val="24"/>
        </w:rPr>
        <w:t xml:space="preserve"> συνεδριάσεώς του, της </w:t>
      </w:r>
      <w:r w:rsidRPr="00B64473">
        <w:rPr>
          <w:rFonts w:eastAsia="Times New Roman"/>
          <w:szCs w:val="24"/>
        </w:rPr>
        <w:t>Τρίτης 1</w:t>
      </w:r>
      <w:r>
        <w:rPr>
          <w:rFonts w:eastAsia="Times New Roman"/>
          <w:szCs w:val="24"/>
        </w:rPr>
        <w:t>1</w:t>
      </w:r>
      <w:r w:rsidRPr="00B64473">
        <w:rPr>
          <w:rFonts w:eastAsia="Times New Roman"/>
          <w:szCs w:val="24"/>
        </w:rPr>
        <w:t xml:space="preserve"> </w:t>
      </w:r>
      <w:r>
        <w:rPr>
          <w:rFonts w:eastAsia="Times New Roman"/>
          <w:szCs w:val="24"/>
        </w:rPr>
        <w:t>Δεκεμβ</w:t>
      </w:r>
      <w:r w:rsidRPr="00B64473">
        <w:rPr>
          <w:rFonts w:eastAsia="Times New Roman"/>
          <w:szCs w:val="24"/>
        </w:rPr>
        <w:t>ρίου 201</w:t>
      </w:r>
      <w:r>
        <w:rPr>
          <w:rFonts w:eastAsia="Times New Roman"/>
          <w:szCs w:val="24"/>
        </w:rPr>
        <w:t xml:space="preserve">8, σε ό,τι αφορά </w:t>
      </w:r>
      <w:r w:rsidRPr="005D4860">
        <w:rPr>
          <w:rFonts w:eastAsia="Times New Roman"/>
          <w:szCs w:val="24"/>
        </w:rPr>
        <w:t>την ψήφιση στο σύνολ</w:t>
      </w:r>
      <w:r>
        <w:rPr>
          <w:rFonts w:eastAsia="Times New Roman"/>
          <w:szCs w:val="24"/>
        </w:rPr>
        <w:t>ο</w:t>
      </w:r>
      <w:r>
        <w:rPr>
          <w:rFonts w:eastAsia="Times New Roman"/>
          <w:szCs w:val="24"/>
        </w:rPr>
        <w:t xml:space="preserve">: 1. </w:t>
      </w:r>
      <w:r>
        <w:rPr>
          <w:rFonts w:eastAsia="Times New Roman"/>
          <w:szCs w:val="24"/>
        </w:rPr>
        <w:lastRenderedPageBreak/>
        <w:t>Της πρότασης του Προέδρου της Βουλής «</w:t>
      </w:r>
      <w:r>
        <w:rPr>
          <w:rFonts w:eastAsia="Times New Roman"/>
          <w:szCs w:val="24"/>
        </w:rPr>
        <w:t xml:space="preserve">για </w:t>
      </w:r>
      <w:r>
        <w:rPr>
          <w:rFonts w:eastAsia="Times New Roman"/>
          <w:szCs w:val="24"/>
        </w:rPr>
        <w:t xml:space="preserve">την τροποποίηση του Κανονισμού της Βουλής (Μέρος Κοινοβουλευτικό) και της υπ’ </w:t>
      </w:r>
      <w:proofErr w:type="spellStart"/>
      <w:r>
        <w:rPr>
          <w:rFonts w:eastAsia="Times New Roman"/>
          <w:szCs w:val="24"/>
        </w:rPr>
        <w:t>αριθμ</w:t>
      </w:r>
      <w:proofErr w:type="spellEnd"/>
      <w:r>
        <w:rPr>
          <w:rFonts w:eastAsia="Times New Roman"/>
          <w:szCs w:val="24"/>
        </w:rPr>
        <w:t>. 7876/6041/25-11-2002 (ΦΕΚ 1502/Β΄/2002) απόφασης του Προέδρου της Βουλής</w:t>
      </w:r>
      <w:r w:rsidRPr="005D4860">
        <w:rPr>
          <w:rFonts w:eastAsia="Times New Roman"/>
          <w:szCs w:val="24"/>
        </w:rPr>
        <w:t>»</w:t>
      </w:r>
      <w:r>
        <w:rPr>
          <w:rFonts w:eastAsia="Times New Roman"/>
          <w:szCs w:val="24"/>
        </w:rPr>
        <w:t xml:space="preserve">, </w:t>
      </w:r>
      <w:r>
        <w:rPr>
          <w:rFonts w:eastAsia="Times New Roman"/>
          <w:szCs w:val="24"/>
        </w:rPr>
        <w:t>2. «Κατάργηση των διατάξεων περί μείωσης των συντάξεων, ενσωμάτωση στην Ελληνική Νομοθεσία της Ο</w:t>
      </w:r>
      <w:r>
        <w:rPr>
          <w:rFonts w:eastAsia="Times New Roman"/>
          <w:szCs w:val="24"/>
        </w:rPr>
        <w:t xml:space="preserve">δηγίας 2016/97/ΕΕ του Ευρωπαϊκού Κοινοβουλίου και του Συμβουλίου της </w:t>
      </w:r>
      <w:r>
        <w:rPr>
          <w:rFonts w:eastAsia="Times New Roman"/>
          <w:szCs w:val="24"/>
        </w:rPr>
        <w:t>20ή</w:t>
      </w:r>
      <w:r w:rsidRPr="00E66FB1">
        <w:rPr>
          <w:rFonts w:eastAsia="Times New Roman"/>
          <w:szCs w:val="24"/>
        </w:rPr>
        <w:t>ς</w:t>
      </w:r>
      <w:r>
        <w:rPr>
          <w:rFonts w:eastAsia="Times New Roman"/>
          <w:szCs w:val="24"/>
        </w:rPr>
        <w:t xml:space="preserve"> </w:t>
      </w:r>
      <w:r>
        <w:rPr>
          <w:rFonts w:eastAsia="Times New Roman"/>
          <w:szCs w:val="24"/>
        </w:rPr>
        <w:t>Ιανουαρίου 2016, σχετικά με τη διανομή ασφαλιστικών προϊόντων και άλλες διατάξεις»</w:t>
      </w:r>
      <w:r w:rsidRPr="005D4860">
        <w:rPr>
          <w:rFonts w:eastAsia="Times New Roman"/>
          <w:szCs w:val="24"/>
        </w:rPr>
        <w:t>)</w:t>
      </w:r>
      <w:r>
        <w:rPr>
          <w:rFonts w:eastAsia="Times New Roman"/>
          <w:szCs w:val="24"/>
        </w:rPr>
        <w:t>.</w:t>
      </w:r>
    </w:p>
    <w:p w14:paraId="2C1AD509" w14:textId="77777777" w:rsidR="00692F88" w:rsidRDefault="007C4398">
      <w:pPr>
        <w:spacing w:line="600" w:lineRule="auto"/>
        <w:ind w:firstLine="720"/>
        <w:jc w:val="both"/>
        <w:rPr>
          <w:rFonts w:eastAsia="Times New Roman"/>
          <w:szCs w:val="24"/>
        </w:rPr>
      </w:pPr>
      <w:r>
        <w:rPr>
          <w:rFonts w:eastAsia="Times New Roman"/>
          <w:szCs w:val="24"/>
        </w:rPr>
        <w:t>Κυρίες και κύριοι συνάδελφοι, πριν προχωρήσουμε στη διαδικασία, θα ήθελα να ανακοινώσω στο Σώμα μ</w:t>
      </w:r>
      <w:r>
        <w:rPr>
          <w:rFonts w:eastAsia="Times New Roman"/>
          <w:szCs w:val="24"/>
        </w:rPr>
        <w:t xml:space="preserve">ια αίτηση άδεια απουσίας. </w:t>
      </w:r>
    </w:p>
    <w:p w14:paraId="2C1AD50A" w14:textId="77777777" w:rsidR="00692F88" w:rsidRDefault="007C4398">
      <w:pPr>
        <w:spacing w:line="600" w:lineRule="auto"/>
        <w:ind w:firstLine="720"/>
        <w:jc w:val="both"/>
        <w:rPr>
          <w:rFonts w:eastAsia="Times New Roman"/>
          <w:szCs w:val="24"/>
        </w:rPr>
      </w:pPr>
      <w:r>
        <w:rPr>
          <w:rFonts w:eastAsia="Times New Roman"/>
          <w:szCs w:val="24"/>
        </w:rPr>
        <w:t>Ο Βουλευτής κ. Ιωάννης Κεφαλογιάννης ζητεί άδεια ολιγοήμερης απουσίας στο εξωτερικό για να μεταβεί στην Ουκρανία από 17 Δεκεμβρίου 2018 έως 20 Δεκεμβρίου 2018 για προσωπικούς λόγους. Η Βουλή εγκρίνει;</w:t>
      </w:r>
    </w:p>
    <w:p w14:paraId="2C1AD50B" w14:textId="77777777" w:rsidR="00692F88" w:rsidRDefault="007C4398">
      <w:pPr>
        <w:spacing w:line="600" w:lineRule="auto"/>
        <w:ind w:firstLine="720"/>
        <w:jc w:val="both"/>
        <w:rPr>
          <w:rFonts w:eastAsia="Times New Roman" w:cs="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cs="Times New Roman"/>
          <w:szCs w:val="24"/>
        </w:rPr>
        <w:t xml:space="preserve"> Μάλιστα, </w:t>
      </w:r>
      <w:r>
        <w:rPr>
          <w:rFonts w:eastAsia="Times New Roman" w:cs="Times New Roman"/>
          <w:szCs w:val="24"/>
        </w:rPr>
        <w:t xml:space="preserve">μάλιστα. </w:t>
      </w:r>
    </w:p>
    <w:p w14:paraId="2C1AD50C" w14:textId="77777777" w:rsidR="00692F88" w:rsidRDefault="007C4398">
      <w:pPr>
        <w:spacing w:line="600" w:lineRule="auto"/>
        <w:ind w:firstLine="720"/>
        <w:jc w:val="both"/>
        <w:rPr>
          <w:rFonts w:eastAsia="Times New Roman" w:cs="Times New Roman"/>
          <w:szCs w:val="24"/>
        </w:rPr>
      </w:pPr>
      <w:r w:rsidRPr="000C2BF3">
        <w:rPr>
          <w:rFonts w:eastAsia="Times New Roman"/>
          <w:b/>
          <w:bCs/>
        </w:rPr>
        <w:t xml:space="preserve">ΠΡΟΕΔΡΟΣ (Νικόλαος </w:t>
      </w:r>
      <w:proofErr w:type="spellStart"/>
      <w:r w:rsidRPr="000C2BF3">
        <w:rPr>
          <w:rFonts w:eastAsia="Times New Roman"/>
          <w:b/>
          <w:bCs/>
        </w:rPr>
        <w:t>Βούτσης</w:t>
      </w:r>
      <w:proofErr w:type="spellEnd"/>
      <w:r w:rsidRPr="000C2BF3">
        <w:rPr>
          <w:rFonts w:eastAsia="Times New Roman"/>
          <w:b/>
          <w:bCs/>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2C1AD50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εισερχόμαστε στην ημερήσια διάταξη της</w:t>
      </w:r>
    </w:p>
    <w:p w14:paraId="2C1AD50E" w14:textId="77777777" w:rsidR="00692F88" w:rsidRDefault="007C4398">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C1AD50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του σχεδίου νόμου του Υπουργείου Οικονομικών «Κύρωση</w:t>
      </w:r>
      <w:r>
        <w:rPr>
          <w:rFonts w:eastAsia="Times New Roman" w:cs="Times New Roman"/>
          <w:szCs w:val="24"/>
        </w:rPr>
        <w:t xml:space="preserve"> του Κρατικού Προϋπολογισμού οικονομικού έτους 2019». </w:t>
      </w:r>
    </w:p>
    <w:p w14:paraId="2C1AD51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επί του προϋπολογισμού του κράτους θα διεξαχθεί σύμφωνα με το άρθρο 123 του Κανονισμού της Βουλής σε πέντε συνεχείς συνεδριάσεις. </w:t>
      </w:r>
    </w:p>
    <w:p w14:paraId="2C1AD51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Οι ομιλητές θα εγγραφούν με τ</w:t>
      </w:r>
      <w:r>
        <w:rPr>
          <w:rFonts w:eastAsia="Times New Roman" w:cs="Times New Roman"/>
          <w:szCs w:val="24"/>
        </w:rPr>
        <w:t xml:space="preserve">ο ηλεκτρονικό σύστημα έως το τέλος της ομιλίας των γενικών εισηγητών και θα καταρτιστεί ενιαίος κατάλογος με εναλλαγή των ομιλητών. Η σειρά των ομιλητών θα οριστεί κατ’ εφαρμογή των κύκλων των ομιλητών. </w:t>
      </w:r>
    </w:p>
    <w:p w14:paraId="2C1AD51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Προτείνω μετά τις ομιλίες των γενικών και ειδικών ει</w:t>
      </w:r>
      <w:r>
        <w:rPr>
          <w:rFonts w:eastAsia="Times New Roman" w:cs="Times New Roman"/>
          <w:szCs w:val="24"/>
        </w:rPr>
        <w:t xml:space="preserve">σηγητών που θα ολοκληρωθούν σήμερα, να υπάρξει ένας πρώτος κύκλος ομιλητών κατά προτεραιότητα –άρα, αύριο το πρωί- με ομιλητές έναν Βουλευτή από κάθε Κοινοβουλευτική Ομάδα. Άρα, </w:t>
      </w:r>
      <w:r>
        <w:rPr>
          <w:rFonts w:eastAsia="Times New Roman" w:cs="Times New Roman"/>
          <w:szCs w:val="24"/>
        </w:rPr>
        <w:lastRenderedPageBreak/>
        <w:t>οι τρεις πρώτοι κύκλοι θα είναι αυτοί. Δηλαδή, κατά προτεραιότητα θα έχουμε εν</w:t>
      </w:r>
      <w:r>
        <w:rPr>
          <w:rFonts w:eastAsia="Times New Roman" w:cs="Times New Roman"/>
          <w:szCs w:val="24"/>
        </w:rPr>
        <w:t xml:space="preserve">νέα εναλλασσόμενους Βουλευτές, έναν από τις οκτώ Κοινοβουλευτικές Ομάδες και έναν Ανεξάρτητο Βουλευτή. </w:t>
      </w:r>
    </w:p>
    <w:p w14:paraId="2C1AD51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Στη συνέχεια και για να τηρηθεί κατά το δυνατόν η κατ’ αναλογία βουλευτικών εδρών εκπροσώπηση των κομμάτων, προτείνω να καταρτισθεί ένας ενιαίος κατάλογ</w:t>
      </w:r>
      <w:r>
        <w:rPr>
          <w:rFonts w:eastAsia="Times New Roman" w:cs="Times New Roman"/>
          <w:szCs w:val="24"/>
        </w:rPr>
        <w:t xml:space="preserve">ος ομιλητών που θα περιλαμβάνει όλους τους εγγεγραμμένους Βουλευτές με το ηλεκτρονικό σύστημα. Η εναλλαγή των ομιλητών θα γίνεται κατ’ αναλογία της κοινοβουλευτικής δύναμης των κομμάτων. </w:t>
      </w:r>
    </w:p>
    <w:p w14:paraId="2C1AD51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Μπορεί να χρησιμοποιώ τον πρώτο ενικό, αλλά αυτό είναι απόφαση της Δ</w:t>
      </w:r>
      <w:r>
        <w:rPr>
          <w:rFonts w:eastAsia="Times New Roman" w:cs="Times New Roman"/>
          <w:szCs w:val="24"/>
        </w:rPr>
        <w:t xml:space="preserve">ιάσκεψης των Προέδρων, όπου συζητήσαμε τα σχετικά με βάση και το τι έγινε πέρυσι και </w:t>
      </w:r>
      <w:proofErr w:type="spellStart"/>
      <w:r>
        <w:rPr>
          <w:rFonts w:eastAsia="Times New Roman" w:cs="Times New Roman"/>
          <w:szCs w:val="24"/>
        </w:rPr>
        <w:t>πρόπερσι</w:t>
      </w:r>
      <w:proofErr w:type="spellEnd"/>
      <w:r>
        <w:rPr>
          <w:rFonts w:eastAsia="Times New Roman" w:cs="Times New Roman"/>
          <w:szCs w:val="24"/>
        </w:rPr>
        <w:t xml:space="preserve">. </w:t>
      </w:r>
    </w:p>
    <w:p w14:paraId="2C1AD51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λέω και προφορικά, για να μην υπάρχουν ερωτήσεις, ότι μπορεί η κάρτα μας να λέει το νούμερο 24, αλλά εμείς να είμαστε στο 76, διότι ακριβώς, όπως καταλάβατε</w:t>
      </w:r>
      <w:r>
        <w:rPr>
          <w:rFonts w:eastAsia="Times New Roman" w:cs="Times New Roman"/>
          <w:szCs w:val="24"/>
        </w:rPr>
        <w:t xml:space="preserve">, θα μπουν ύστερα κατά σειρά μεν, θα είμαστε μπροστά από το 23 και πριν το 25, πλην, όμως, θα είμαστε στους κύκλους οι οποίοι θα μπουν </w:t>
      </w:r>
      <w:r>
        <w:rPr>
          <w:rFonts w:eastAsia="Times New Roman" w:cs="Times New Roman"/>
          <w:szCs w:val="24"/>
        </w:rPr>
        <w:lastRenderedPageBreak/>
        <w:t xml:space="preserve">κατά τη δύναμη των κομμάτων από τις Υπηρεσίες και αύριο θα ανακοινωθεί η συνολική λίστα. </w:t>
      </w:r>
    </w:p>
    <w:p w14:paraId="2C1AD51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 κύκλος των ομιλητών θα είναι </w:t>
      </w:r>
      <w:r>
        <w:rPr>
          <w:rFonts w:eastAsia="Times New Roman" w:cs="Times New Roman"/>
          <w:szCs w:val="24"/>
        </w:rPr>
        <w:t xml:space="preserve">ως εξής: Κάθε κύκλος θα απαρτίζεται από δώδεκα Βουλευτές των πέντε πρώτων Κοινοβουλευτικών Ομάδων, έξι του ΣΥΡΙΖΑ, τρεις της Νέας Δημοκρατίας, ένας από τη Δημοκρατική Συμπαράταξη, ένας από τη Χρυσή Αυγή και ένας από το ΚΚΕ. </w:t>
      </w:r>
    </w:p>
    <w:p w14:paraId="2C1AD51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Οι Βουλευτές του Ποταμιού και τ</w:t>
      </w:r>
      <w:r>
        <w:rPr>
          <w:rFonts w:eastAsia="Times New Roman" w:cs="Times New Roman"/>
          <w:szCs w:val="24"/>
        </w:rPr>
        <w:t>ης Ένωσης Κεντρώων θα εξαντληθούν μέχρι τον πρώτο κύκλο. Η Κοινοβουλευτική Ομάδα των Ανεξαρτήτων Ελλήνων θα συμμετάσχει στη συζήτηση με δύο Βουλευτές, εφόσον οι υπόλοιποι είναι μέλη της Κυβέρνησης. Αυτοί οι Βουλευτές θα μοιραστούν για τις αγορεύσεις του γε</w:t>
      </w:r>
      <w:r>
        <w:rPr>
          <w:rFonts w:eastAsia="Times New Roman" w:cs="Times New Roman"/>
          <w:szCs w:val="24"/>
        </w:rPr>
        <w:t xml:space="preserve">νικού εισηγητού και του Κοινοβουλευτικού Εκπροσώπου. Σε κάθε κύκλο θα μπαίνει και ένας Ανεξάρτητος Βουλευτής μέχρι και τον έβδομο κύκλο. </w:t>
      </w:r>
    </w:p>
    <w:p w14:paraId="2C1AD51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Αυτά τα στοιχεία οι Υπηρεσίες τα ξέρουν πολύ καλά και θα φτιάξουν και τον σχετικό αλγόριθμο για </w:t>
      </w:r>
      <w:r>
        <w:rPr>
          <w:rFonts w:eastAsia="Times New Roman" w:cs="Times New Roman"/>
          <w:szCs w:val="24"/>
        </w:rPr>
        <w:t>ν</w:t>
      </w:r>
      <w:r>
        <w:rPr>
          <w:rFonts w:eastAsia="Times New Roman" w:cs="Times New Roman"/>
          <w:szCs w:val="24"/>
        </w:rPr>
        <w:t xml:space="preserve">α μπούμε στη σειρά τελικά όλοι μας. </w:t>
      </w:r>
    </w:p>
    <w:p w14:paraId="2C1AD51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Τυχόν αλλαγές της σειράς των εγγεγραμμένων ομιλητών θα πρέπει να γίνονται σε εξαιρετικές περιπτώσεις με έγκριση του Προεδρείου και μόνο με έγγραφο του Γενικού Γραμματέα της Κοινοβουλευτικής Ομάδας που θα απευθύνεται στο</w:t>
      </w:r>
      <w:r>
        <w:rPr>
          <w:rFonts w:eastAsia="Times New Roman" w:cs="Times New Roman"/>
          <w:szCs w:val="24"/>
        </w:rPr>
        <w:t xml:space="preserve"> Προεδρείο και με την απαραίτητη προϋπόθεση της αμοιβαίας αλλαγής έως τη λήξη της δεύτερης συνεδρίασης. </w:t>
      </w:r>
    </w:p>
    <w:p w14:paraId="2C1AD51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Παρακαλώ πολύ, προσέξτε το αυτό, διότι δεν είναι σωστό. Εκ των πραγμάτων υφίστανται μια πίεση οι </w:t>
      </w:r>
      <w:r>
        <w:rPr>
          <w:rFonts w:eastAsia="Times New Roman" w:cs="Times New Roman"/>
          <w:szCs w:val="24"/>
        </w:rPr>
        <w:t xml:space="preserve">διευθυντές </w:t>
      </w:r>
      <w:r>
        <w:rPr>
          <w:rFonts w:eastAsia="Times New Roman" w:cs="Times New Roman"/>
          <w:szCs w:val="24"/>
        </w:rPr>
        <w:t xml:space="preserve">και οι </w:t>
      </w:r>
      <w:r>
        <w:rPr>
          <w:rFonts w:eastAsia="Times New Roman" w:cs="Times New Roman"/>
          <w:szCs w:val="24"/>
        </w:rPr>
        <w:t xml:space="preserve">διευθύντριες </w:t>
      </w:r>
      <w:r>
        <w:rPr>
          <w:rFonts w:eastAsia="Times New Roman" w:cs="Times New Roman"/>
          <w:szCs w:val="24"/>
        </w:rPr>
        <w:t>των Υπηρεσιών, όταν σε ατομική βάση κάποιος προσέρχεται και λέει, «βάλε με αύριο, μεθαύριο». Εάν σχετικά με αυτό δεν υπάρχει και κάποιο χαρτί του Γενικού Γραμματέα, να ξέρουμε με ποιον θα αλλάξει και να γίνεται σε ορίζοντα μιας έστω επιπλέον συνεδρίασης, τ</w:t>
      </w:r>
      <w:r>
        <w:rPr>
          <w:rFonts w:eastAsia="Times New Roman" w:cs="Times New Roman"/>
          <w:szCs w:val="24"/>
        </w:rPr>
        <w:t xml:space="preserve">ην επομένη προκύπτει ένα χάος, κάτι που δεν είναι καθόλου σωστό. </w:t>
      </w:r>
    </w:p>
    <w:p w14:paraId="2C1AD51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Θα καταβάλουμε και φέτος κάθε προσπάθεια, όπως γίνεται τα τελευταία χρόνια, ώστε να μιλήσουν όσο το δυνατόν περισσότεροι συνάδελφοι, δηλαδή όλοι όσοι ζητούν τον λόγο. Και πέρυσι και </w:t>
      </w:r>
      <w:proofErr w:type="spellStart"/>
      <w:r>
        <w:rPr>
          <w:rFonts w:eastAsia="Times New Roman" w:cs="Times New Roman"/>
          <w:szCs w:val="24"/>
        </w:rPr>
        <w:t>πρόπερσι</w:t>
      </w:r>
      <w:proofErr w:type="spellEnd"/>
      <w:r>
        <w:rPr>
          <w:rFonts w:eastAsia="Times New Roman" w:cs="Times New Roman"/>
          <w:szCs w:val="24"/>
        </w:rPr>
        <w:t xml:space="preserve"> όλοι και όλες όσοι ζήτησαν τον λόγο, μίλησαν. Αυτό θα καταστεί δυνατόν αν περιοριζόμαστε όλοι στον </w:t>
      </w:r>
      <w:r>
        <w:rPr>
          <w:rFonts w:eastAsia="Times New Roman" w:cs="Times New Roman"/>
          <w:szCs w:val="24"/>
        </w:rPr>
        <w:lastRenderedPageBreak/>
        <w:t xml:space="preserve">χρόνο που </w:t>
      </w:r>
      <w:r>
        <w:rPr>
          <w:rFonts w:eastAsia="Times New Roman" w:cs="Times New Roman"/>
          <w:szCs w:val="24"/>
        </w:rPr>
        <w:t>δικαιούμαστε</w:t>
      </w:r>
      <w:r>
        <w:rPr>
          <w:rFonts w:eastAsia="Times New Roman" w:cs="Times New Roman"/>
          <w:szCs w:val="24"/>
        </w:rPr>
        <w:t xml:space="preserve"> και αν οι συνεδριάσεις μας αρχίζουν ακριβώς την ώρα που έχει καθοριστεί από την ημερήσια διάταξη. Γι’ αυτό τονίζω, κυρίες και κύριοι </w:t>
      </w:r>
      <w:r>
        <w:rPr>
          <w:rFonts w:eastAsia="Times New Roman" w:cs="Times New Roman"/>
          <w:szCs w:val="24"/>
        </w:rPr>
        <w:t xml:space="preserve">συνάδελφοι, να είναι αυστηρότατη η τήρηση του χρόνου και η έναρξη των συνεδριάσεων να γίνεται την ώρα που έχει προβλεφθεί. </w:t>
      </w:r>
    </w:p>
    <w:p w14:paraId="2C1AD51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Οι πρωινές συνεδριάσεις θα αρχίζουν στις 10.00΄ το πρωί και θα ολοκληρώνονται το αργότερο έως τις </w:t>
      </w:r>
      <w:r>
        <w:rPr>
          <w:rFonts w:eastAsia="Times New Roman" w:cs="Times New Roman"/>
          <w:szCs w:val="24"/>
        </w:rPr>
        <w:t>12</w:t>
      </w:r>
      <w:r>
        <w:rPr>
          <w:rFonts w:eastAsia="Times New Roman" w:cs="Times New Roman"/>
          <w:szCs w:val="24"/>
        </w:rPr>
        <w:t>.00΄ τα μεσάνυκτα δίχως διακοπή,</w:t>
      </w:r>
      <w:r>
        <w:rPr>
          <w:rFonts w:eastAsia="Times New Roman" w:cs="Times New Roman"/>
          <w:szCs w:val="24"/>
        </w:rPr>
        <w:t xml:space="preserve"> με εξαίρεση την Παρασκευή 14 Δεκεμβρίου 2018 που η συνεδρίαση θα ολοκληρωθεί στις 15.00΄ για τους γνωστούς λόγους.</w:t>
      </w:r>
    </w:p>
    <w:p w14:paraId="2C1AD51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ώρα έναρξης της συνεδρίασης της τελευταίας ημέρας της συζήτησης, Τρίτη 18 Δεκεμβρίου 2018, θα εξαρτηθεί από τους εναπομείναντες ομιλητές κ</w:t>
      </w:r>
      <w:r>
        <w:rPr>
          <w:rFonts w:eastAsia="Times New Roman" w:cs="Times New Roman"/>
          <w:szCs w:val="24"/>
        </w:rPr>
        <w:t xml:space="preserve">αι τις εναπομείνασες ομιλήτριες και θα γίνει γνωστή τη Δευτέρα 17 Δεκεμβρίου 2018. </w:t>
      </w:r>
    </w:p>
    <w:p w14:paraId="2C1AD51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Προτείνω ο χρόνος ομιλίας των γενικών εισηγητών να είναι είκοσι λεπτά -είναι ακριβώς όπως πέρυσι και </w:t>
      </w:r>
      <w:proofErr w:type="spellStart"/>
      <w:r>
        <w:rPr>
          <w:rFonts w:eastAsia="Times New Roman" w:cs="Times New Roman"/>
          <w:szCs w:val="24"/>
        </w:rPr>
        <w:t>πρόπερσι</w:t>
      </w:r>
      <w:proofErr w:type="spellEnd"/>
      <w:r>
        <w:rPr>
          <w:rFonts w:eastAsia="Times New Roman" w:cs="Times New Roman"/>
          <w:szCs w:val="24"/>
        </w:rPr>
        <w:t>-, των ειδικών εισηγητών να είναι δώδεκα λεπτά, του Προέδρου τη</w:t>
      </w:r>
      <w:r>
        <w:rPr>
          <w:rFonts w:eastAsia="Times New Roman" w:cs="Times New Roman"/>
          <w:szCs w:val="24"/>
        </w:rPr>
        <w:t xml:space="preserve">ς Κοινοβουλευτικής Ομάδας του ΣΥΡΙΖΑ και Πρωθυπουργού </w:t>
      </w:r>
      <w:r>
        <w:rPr>
          <w:rFonts w:eastAsia="Times New Roman" w:cs="Times New Roman"/>
          <w:szCs w:val="24"/>
        </w:rPr>
        <w:lastRenderedPageBreak/>
        <w:t>τριάντα λεπτά, του Προέδρου της Κοινοβουλευτικής Ομάδας της Νέας Δημοκρατίας και Αρχηγού της Αξιωματικής Αντιπολίτευσης τριάντα λεπτά, των Προέδρων των Κοινοβουλευτικών Ομάδων της Δημοκρατικής Συμπαράτα</w:t>
      </w:r>
      <w:r>
        <w:rPr>
          <w:rFonts w:eastAsia="Times New Roman" w:cs="Times New Roman"/>
          <w:szCs w:val="24"/>
        </w:rPr>
        <w:t>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του Λαϊκού Συνδέσμου-Χρυσή Αυγή, του ΚΚΕ, των Ανεξαρτήτων Ελλήνων, του Ποταμιού και της Ένωσης Κεντρώων είκοσι πέντε λεπτά, του αρμοδίου Υπουργού Οικονομικών είκοσι πέντε λεπτά, του αρμοδίου Αναπληρωτή Υπουργού Οικονομικών δεκαπέντε λεπτ</w:t>
      </w:r>
      <w:r>
        <w:rPr>
          <w:rFonts w:eastAsia="Times New Roman" w:cs="Times New Roman"/>
          <w:szCs w:val="24"/>
        </w:rPr>
        <w:t>ά, της αρμόδιας Υφυπουργού Οικονομικών δέκα λεπτά, των Υπουργών των άλλων Υπουργείων δέκα λεπτά, των Αναπληρωτών Υπουργών των άλλων Υπουργείων οκτώ λεπτά, των Υφυπουργών των άλλων Υπουργείων επτά λεπτά, κατ’ ανάλογη εφαρμογή των άρθρων 97 και 123 του Κανον</w:t>
      </w:r>
      <w:r>
        <w:rPr>
          <w:rFonts w:eastAsia="Times New Roman" w:cs="Times New Roman"/>
          <w:szCs w:val="24"/>
        </w:rPr>
        <w:t xml:space="preserve">ισμού της Βουλής. </w:t>
      </w:r>
    </w:p>
    <w:p w14:paraId="2C1AD51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Οι Κοινοβουλευτικοί Εκπρόσωποι δικαιούνται να μιλήσουν για δώδεκα λεπτά, εφόσον όμως προηγηθούν των Προέδρων των Κοινοβουλευτικών Ομάδων, αλλιώς θα περιοριστούν στον χρόνο της δευτερολογίας, δηλαδή στα έξι λεπτά και στα τρία λεπτά της </w:t>
      </w:r>
      <w:proofErr w:type="spellStart"/>
      <w:r>
        <w:rPr>
          <w:rFonts w:eastAsia="Times New Roman" w:cs="Times New Roman"/>
          <w:szCs w:val="24"/>
        </w:rPr>
        <w:t>τρ</w:t>
      </w:r>
      <w:r>
        <w:rPr>
          <w:rFonts w:eastAsia="Times New Roman" w:cs="Times New Roman"/>
          <w:szCs w:val="24"/>
        </w:rPr>
        <w:t>ιτολογίας</w:t>
      </w:r>
      <w:proofErr w:type="spellEnd"/>
      <w:r>
        <w:rPr>
          <w:rFonts w:eastAsia="Times New Roman" w:cs="Times New Roman"/>
          <w:szCs w:val="24"/>
        </w:rPr>
        <w:t xml:space="preserve">, σύμφωνα με το άρθρο 167 παράγραφος 2 του Κανονισμού της Βουλής. </w:t>
      </w:r>
    </w:p>
    <w:p w14:paraId="2C1AD52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Επίσης, ο χρόνος ομιλίας για τους εγγεγραμμένους στον κατάλογο ομιλητές θα είναι επτά λεπτά. Το απόγευμα της τελευταίας ημέρας θα μιλήσουν οι Αρχηγοί των Κομμάτων και ένας ή δύο Υπ</w:t>
      </w:r>
      <w:r>
        <w:rPr>
          <w:rFonts w:eastAsia="Times New Roman" w:cs="Times New Roman"/>
          <w:szCs w:val="24"/>
        </w:rPr>
        <w:t xml:space="preserve">ουργοί, διότι θα κλείσει ο Υπουργός Οικονομικών ή θα μιλήσει ακριβώς πριν τον Πρωθυπουργό. Αυτό θα το δούμε. </w:t>
      </w:r>
    </w:p>
    <w:p w14:paraId="2C1AD52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Κατ’ αντίστροφη σειρά</w:t>
      </w:r>
      <w:r w:rsidRPr="00502A85">
        <w:rPr>
          <w:rFonts w:eastAsia="Times New Roman" w:cs="Times New Roman"/>
          <w:szCs w:val="24"/>
        </w:rPr>
        <w:t xml:space="preserve"> </w:t>
      </w:r>
      <w:r>
        <w:rPr>
          <w:rFonts w:eastAsia="Times New Roman" w:cs="Times New Roman"/>
          <w:szCs w:val="24"/>
        </w:rPr>
        <w:t>της δύναμης των κομμάτων</w:t>
      </w:r>
      <w:r w:rsidRPr="00502A85">
        <w:rPr>
          <w:rFonts w:eastAsia="Times New Roman" w:cs="Times New Roman"/>
          <w:szCs w:val="24"/>
        </w:rPr>
        <w:t>,</w:t>
      </w:r>
      <w:r>
        <w:rPr>
          <w:rFonts w:eastAsia="Times New Roman" w:cs="Times New Roman"/>
          <w:szCs w:val="24"/>
        </w:rPr>
        <w:t xml:space="preserve"> έτσι όπως είχαμε πει και στη Διάσκεψη των Προέδρων και όπως γίνεται πάντοτε</w:t>
      </w:r>
      <w:r w:rsidRPr="00502A85">
        <w:rPr>
          <w:rFonts w:eastAsia="Times New Roman" w:cs="Times New Roman"/>
          <w:szCs w:val="24"/>
        </w:rPr>
        <w:t xml:space="preserve">, </w:t>
      </w:r>
      <w:r>
        <w:rPr>
          <w:rFonts w:eastAsia="Times New Roman" w:cs="Times New Roman"/>
          <w:szCs w:val="24"/>
        </w:rPr>
        <w:t>θα κλείσουμε με τον Π</w:t>
      </w:r>
      <w:r>
        <w:rPr>
          <w:rFonts w:eastAsia="Times New Roman" w:cs="Times New Roman"/>
          <w:szCs w:val="24"/>
        </w:rPr>
        <w:t xml:space="preserve">ρωθυπουργό. </w:t>
      </w:r>
    </w:p>
    <w:p w14:paraId="2C1AD522" w14:textId="77777777" w:rsidR="00692F88" w:rsidRDefault="007C4398">
      <w:pPr>
        <w:spacing w:line="600" w:lineRule="auto"/>
        <w:ind w:firstLine="720"/>
        <w:jc w:val="both"/>
        <w:rPr>
          <w:rFonts w:eastAsia="Times New Roman" w:cs="Times New Roman"/>
          <w:szCs w:val="24"/>
        </w:rPr>
      </w:pPr>
      <w:r w:rsidRPr="006534B1">
        <w:rPr>
          <w:rFonts w:eastAsia="Times New Roman" w:cs="Times New Roman"/>
          <w:szCs w:val="24"/>
        </w:rPr>
        <w:t xml:space="preserve">Προτείνω η σημερινή συνεδρίαση να λήξει περίπου στις </w:t>
      </w:r>
      <w:r>
        <w:rPr>
          <w:rFonts w:eastAsia="Times New Roman" w:cs="Times New Roman"/>
          <w:szCs w:val="24"/>
        </w:rPr>
        <w:t>12</w:t>
      </w:r>
      <w:r>
        <w:rPr>
          <w:rFonts w:eastAsia="Times New Roman" w:cs="Times New Roman"/>
          <w:szCs w:val="24"/>
        </w:rPr>
        <w:t>.00΄</w:t>
      </w:r>
      <w:r w:rsidRPr="006534B1">
        <w:rPr>
          <w:rFonts w:eastAsia="Times New Roman" w:cs="Times New Roman"/>
          <w:szCs w:val="24"/>
        </w:rPr>
        <w:t xml:space="preserve"> τα </w:t>
      </w:r>
      <w:r w:rsidRPr="006534B1">
        <w:rPr>
          <w:rFonts w:eastAsia="Times New Roman" w:cs="Times New Roman"/>
          <w:szCs w:val="24"/>
        </w:rPr>
        <w:t>μεσάνυ</w:t>
      </w:r>
      <w:r>
        <w:rPr>
          <w:rFonts w:eastAsia="Times New Roman" w:cs="Times New Roman"/>
          <w:szCs w:val="24"/>
        </w:rPr>
        <w:t>κ</w:t>
      </w:r>
      <w:r w:rsidRPr="006534B1">
        <w:rPr>
          <w:rFonts w:eastAsia="Times New Roman" w:cs="Times New Roman"/>
          <w:szCs w:val="24"/>
        </w:rPr>
        <w:t>τα</w:t>
      </w:r>
      <w:r w:rsidRPr="006534B1">
        <w:rPr>
          <w:rFonts w:eastAsia="Times New Roman" w:cs="Times New Roman"/>
          <w:szCs w:val="24"/>
        </w:rPr>
        <w:t xml:space="preserve">. </w:t>
      </w:r>
      <w:r>
        <w:rPr>
          <w:rFonts w:eastAsia="Times New Roman" w:cs="Times New Roman"/>
          <w:szCs w:val="24"/>
        </w:rPr>
        <w:t>Το Σώμα συμφωνεί;</w:t>
      </w:r>
    </w:p>
    <w:p w14:paraId="2C1AD523" w14:textId="77777777" w:rsidR="00692F88" w:rsidRDefault="007C4398">
      <w:pPr>
        <w:spacing w:line="600" w:lineRule="auto"/>
        <w:ind w:firstLine="720"/>
        <w:jc w:val="both"/>
        <w:rPr>
          <w:rFonts w:eastAsia="Times New Roman" w:cs="Times New Roman"/>
          <w:szCs w:val="24"/>
        </w:rPr>
      </w:pPr>
      <w:r w:rsidRPr="006534B1">
        <w:rPr>
          <w:rFonts w:eastAsia="Times New Roman" w:cs="Times New Roman"/>
          <w:b/>
          <w:szCs w:val="24"/>
        </w:rPr>
        <w:t>ΠΟΛΛΟΙ ΒΟΥΛΕΥΤΕΣ:</w:t>
      </w:r>
      <w:r w:rsidRPr="006534B1">
        <w:rPr>
          <w:rFonts w:eastAsia="Times New Roman" w:cs="Times New Roman"/>
          <w:bCs/>
          <w:shd w:val="clear" w:color="auto" w:fill="FFFFFF"/>
        </w:rPr>
        <w:t xml:space="preserve"> Μάλιστα</w:t>
      </w:r>
      <w:r w:rsidRPr="006534B1">
        <w:rPr>
          <w:rFonts w:eastAsia="Times New Roman" w:cs="Times New Roman"/>
          <w:szCs w:val="24"/>
        </w:rPr>
        <w:t xml:space="preserve">, </w:t>
      </w:r>
      <w:r w:rsidRPr="006534B1">
        <w:rPr>
          <w:rFonts w:eastAsia="Times New Roman" w:cs="Times New Roman"/>
          <w:bCs/>
          <w:shd w:val="clear" w:color="auto" w:fill="FFFFFF"/>
        </w:rPr>
        <w:t>μάλιστα</w:t>
      </w:r>
      <w:r w:rsidRPr="006534B1">
        <w:rPr>
          <w:rFonts w:eastAsia="Times New Roman" w:cs="Times New Roman"/>
          <w:szCs w:val="24"/>
        </w:rPr>
        <w:t>.</w:t>
      </w:r>
      <w:r>
        <w:rPr>
          <w:rFonts w:eastAsia="Times New Roman" w:cs="Times New Roman"/>
          <w:szCs w:val="24"/>
        </w:rPr>
        <w:t xml:space="preserve"> </w:t>
      </w:r>
    </w:p>
    <w:p w14:paraId="2C1AD524" w14:textId="77777777" w:rsidR="00692F88" w:rsidRDefault="007C4398">
      <w:pPr>
        <w:spacing w:line="600" w:lineRule="auto"/>
        <w:ind w:firstLine="720"/>
        <w:jc w:val="both"/>
        <w:rPr>
          <w:rFonts w:eastAsia="Times New Roman" w:cs="Times New Roman"/>
          <w:szCs w:val="24"/>
        </w:rPr>
      </w:pPr>
      <w:r w:rsidRPr="00D12BDE">
        <w:rPr>
          <w:rFonts w:eastAsia="Times New Roman"/>
          <w:b/>
          <w:szCs w:val="24"/>
        </w:rPr>
        <w:t xml:space="preserve">ΠΡΟΕΔΡΟΣ (Νικόλαος </w:t>
      </w:r>
      <w:proofErr w:type="spellStart"/>
      <w:r w:rsidRPr="00D12BDE">
        <w:rPr>
          <w:rFonts w:eastAsia="Times New Roman"/>
          <w:b/>
          <w:szCs w:val="24"/>
        </w:rPr>
        <w:t>Βούτσης</w:t>
      </w:r>
      <w:proofErr w:type="spellEnd"/>
      <w:r w:rsidRPr="00D12BDE">
        <w:rPr>
          <w:rFonts w:eastAsia="Times New Roman"/>
          <w:b/>
          <w:szCs w:val="24"/>
        </w:rPr>
        <w:t xml:space="preserve">): </w:t>
      </w:r>
      <w:r>
        <w:rPr>
          <w:rFonts w:eastAsia="Times New Roman" w:cs="Times New Roman"/>
          <w:szCs w:val="24"/>
        </w:rPr>
        <w:t xml:space="preserve">Συνεπώς 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2C1AD52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γενικός εισηγητής του ΣΥΡΙΖΑ κ. Δημήτριος </w:t>
      </w:r>
      <w:proofErr w:type="spellStart"/>
      <w:r>
        <w:rPr>
          <w:rFonts w:eastAsia="Times New Roman" w:cs="Times New Roman"/>
          <w:szCs w:val="24"/>
        </w:rPr>
        <w:t>Βέττας</w:t>
      </w:r>
      <w:proofErr w:type="spellEnd"/>
      <w:r>
        <w:rPr>
          <w:rFonts w:eastAsia="Times New Roman" w:cs="Times New Roman"/>
          <w:szCs w:val="24"/>
        </w:rPr>
        <w:t>.</w:t>
      </w:r>
    </w:p>
    <w:p w14:paraId="2C1AD526"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Ευχαριστώ, κύριε Πρόεδρε.</w:t>
      </w:r>
    </w:p>
    <w:p w14:paraId="2C1AD52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Πρωθυπουργέ, κυρίες και κύριοι Υπουργοί,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w:t>
      </w:r>
      <w:r>
        <w:rPr>
          <w:rFonts w:eastAsia="Times New Roman" w:cs="Times New Roman"/>
          <w:szCs w:val="24"/>
        </w:rPr>
        <w:lastRenderedPageBreak/>
        <w:t>τον Γενάρη του 2015 αναλαμβάνουμ</w:t>
      </w:r>
      <w:r>
        <w:rPr>
          <w:rFonts w:eastAsia="Times New Roman" w:cs="Times New Roman"/>
          <w:szCs w:val="24"/>
        </w:rPr>
        <w:t xml:space="preserve">ε να αντιμετωπίσουμε το δεύτερο στη σειρά υπό κατάρρευση πρόγραμμα οικονομικής βοήθειας της χώρας, καθώς η </w:t>
      </w:r>
      <w:r>
        <w:rPr>
          <w:rFonts w:eastAsia="Times New Roman" w:cs="Times New Roman"/>
          <w:szCs w:val="24"/>
        </w:rPr>
        <w:t xml:space="preserve">κυβέρνηση </w:t>
      </w:r>
      <w:r>
        <w:rPr>
          <w:rFonts w:eastAsia="Times New Roman" w:cs="Times New Roman"/>
          <w:szCs w:val="24"/>
        </w:rPr>
        <w:t>Σαμαρά-Βενιζέλου, παίρνοντας πρόσθετα μέτρα άνω των 25</w:t>
      </w:r>
      <w:r>
        <w:rPr>
          <w:rFonts w:eastAsia="Times New Roman" w:cs="Times New Roman"/>
          <w:szCs w:val="24"/>
        </w:rPr>
        <w:t>.000.000.000</w:t>
      </w:r>
      <w:r>
        <w:rPr>
          <w:rFonts w:eastAsia="Times New Roman" w:cs="Times New Roman"/>
          <w:szCs w:val="24"/>
        </w:rPr>
        <w:t xml:space="preserve"> ευρώ, αδυνατεί να υλοποιήσει το πρόγραμμα. </w:t>
      </w:r>
    </w:p>
    <w:p w14:paraId="2C1AD52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Από τον Απρίλη του 2014 τα δ</w:t>
      </w:r>
      <w:r>
        <w:rPr>
          <w:rFonts w:eastAsia="Times New Roman" w:cs="Times New Roman"/>
          <w:szCs w:val="24"/>
        </w:rPr>
        <w:t>ημοσιονομικά μεγέθη της χώρας καταρρέουν, οι αποκλίσεις στο πρωτογενές πλεόνασμα ξεπερνούν τα 4</w:t>
      </w:r>
      <w:r>
        <w:rPr>
          <w:rFonts w:eastAsia="Times New Roman" w:cs="Times New Roman"/>
          <w:szCs w:val="24"/>
        </w:rPr>
        <w:t>.000.000.000 ευρώ</w:t>
      </w:r>
      <w:r>
        <w:rPr>
          <w:rFonts w:eastAsia="Times New Roman" w:cs="Times New Roman"/>
          <w:szCs w:val="24"/>
        </w:rPr>
        <w:t>, οι αποκλίσεις μεταξύ στόχων και αποτελέσματος του ΑΕΠ ξεπερνούν τα 6 δισεκατομμύρια ευρώ, η ανεργία καλπάζει και στο τέλος του Δεκέμβρη ακουμπ</w:t>
      </w:r>
      <w:r>
        <w:rPr>
          <w:rFonts w:eastAsia="Times New Roman" w:cs="Times New Roman"/>
          <w:szCs w:val="24"/>
        </w:rPr>
        <w:t xml:space="preserve">άει το 27%, οι άνεργοι στη χώρα φτάνουν και ξεπερνούν το ένα </w:t>
      </w:r>
      <w:r w:rsidRPr="007D5E0B">
        <w:rPr>
          <w:rFonts w:eastAsia="Times New Roman" w:cs="Times New Roman"/>
        </w:rPr>
        <w:t>εκατομμύρι</w:t>
      </w:r>
      <w:r>
        <w:rPr>
          <w:rFonts w:eastAsia="Times New Roman" w:cs="Times New Roman"/>
        </w:rPr>
        <w:t>ο διακόσιες εβδομήντα χιλιάδες</w:t>
      </w:r>
      <w:r>
        <w:rPr>
          <w:rFonts w:eastAsia="Times New Roman" w:cs="Times New Roman"/>
          <w:szCs w:val="24"/>
        </w:rPr>
        <w:t xml:space="preserve"> ανθρώπους. </w:t>
      </w:r>
    </w:p>
    <w:p w14:paraId="2C1AD52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Ήδη έχει χαθεί το 40% των εισοδημάτων των Ελλήνων πολιτών και το χρέος έχει φτάσει στο 180% του ΑΕΠ. Τα επόμενα δυο χρόνια, το 2015 και το 201</w:t>
      </w:r>
      <w:r>
        <w:rPr>
          <w:rFonts w:eastAsia="Times New Roman" w:cs="Times New Roman"/>
          <w:szCs w:val="24"/>
        </w:rPr>
        <w:t>6, πρέπει η Κυβέρνηση μας να βρει 54</w:t>
      </w:r>
      <w:r>
        <w:rPr>
          <w:rFonts w:eastAsia="Times New Roman" w:cs="Times New Roman"/>
          <w:szCs w:val="24"/>
        </w:rPr>
        <w:t>.000.000.000 ευρώ</w:t>
      </w:r>
      <w:r>
        <w:rPr>
          <w:rFonts w:eastAsia="Times New Roman" w:cs="Times New Roman"/>
          <w:szCs w:val="24"/>
        </w:rPr>
        <w:t xml:space="preserve"> να επιστρέψει στους δανειστές. Ξέρετε πολύ καλά ότι τα χρήματα αυτά δεν υπήρχαν, γιατί ποτέ, </w:t>
      </w:r>
      <w:r>
        <w:rPr>
          <w:rFonts w:eastAsia="Times New Roman" w:cs="Times New Roman"/>
          <w:szCs w:val="24"/>
        </w:rPr>
        <w:lastRenderedPageBreak/>
        <w:t>μα ποτέ δεν υπήρξε κα</w:t>
      </w:r>
      <w:r>
        <w:rPr>
          <w:rFonts w:eastAsia="Times New Roman" w:cs="Times New Roman"/>
          <w:szCs w:val="24"/>
        </w:rPr>
        <w:t>μ</w:t>
      </w:r>
      <w:r>
        <w:rPr>
          <w:rFonts w:eastAsia="Times New Roman" w:cs="Times New Roman"/>
          <w:szCs w:val="24"/>
        </w:rPr>
        <w:t>μία διαδικασία ελάφρυνσης, διευθέτησης, αναδιάρθρωσης του δυσθεώρητου ελληνικού δημοσίο</w:t>
      </w:r>
      <w:r>
        <w:rPr>
          <w:rFonts w:eastAsia="Times New Roman" w:cs="Times New Roman"/>
          <w:szCs w:val="24"/>
        </w:rPr>
        <w:t xml:space="preserve">υ χρέους από την </w:t>
      </w:r>
      <w:r>
        <w:rPr>
          <w:rFonts w:eastAsia="Times New Roman" w:cs="Times New Roman"/>
          <w:szCs w:val="24"/>
        </w:rPr>
        <w:t xml:space="preserve">κυβέρνηση </w:t>
      </w:r>
      <w:r>
        <w:rPr>
          <w:rFonts w:eastAsia="Times New Roman" w:cs="Times New Roman"/>
          <w:szCs w:val="24"/>
        </w:rPr>
        <w:t xml:space="preserve">Σαμαρά-Βενιζέλου. </w:t>
      </w:r>
    </w:p>
    <w:p w14:paraId="2C1AD52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ευκαιρία, λοιπόν, για να ξεφύγουν είναι οι πρόωρες εκλογές για τον Πρόεδρο της Δημοκρατίας φέρνοντας και χρησιμοποιώντας το κόλπο </w:t>
      </w:r>
      <w:proofErr w:type="spellStart"/>
      <w:r>
        <w:rPr>
          <w:rFonts w:eastAsia="Times New Roman" w:cs="Times New Roman"/>
          <w:szCs w:val="24"/>
        </w:rPr>
        <w:t>Χαρδούβελη</w:t>
      </w:r>
      <w:proofErr w:type="spellEnd"/>
      <w:r>
        <w:rPr>
          <w:rFonts w:eastAsia="Times New Roman" w:cs="Times New Roman"/>
          <w:szCs w:val="24"/>
        </w:rPr>
        <w:t>. Στέλνουν ένα χαρτί με μέτρα 1</w:t>
      </w:r>
      <w:r>
        <w:rPr>
          <w:rFonts w:eastAsia="Times New Roman" w:cs="Times New Roman"/>
          <w:szCs w:val="24"/>
        </w:rPr>
        <w:t>.000.000.000</w:t>
      </w:r>
      <w:r>
        <w:rPr>
          <w:rFonts w:eastAsia="Times New Roman" w:cs="Times New Roman"/>
          <w:szCs w:val="24"/>
        </w:rPr>
        <w:t xml:space="preserve"> ευρώ, αλλά οι δανειστές </w:t>
      </w:r>
      <w:r>
        <w:rPr>
          <w:rFonts w:eastAsia="Times New Roman" w:cs="Times New Roman"/>
          <w:szCs w:val="24"/>
        </w:rPr>
        <w:t>ανταποκρίνονται στέλνοντάς τους ένα χαρτί το οποίο περιέχει πρωτογενή πλεονάσματα 29</w:t>
      </w:r>
      <w:r>
        <w:rPr>
          <w:rFonts w:eastAsia="Times New Roman" w:cs="Times New Roman"/>
          <w:szCs w:val="24"/>
        </w:rPr>
        <w:t>.000.000.000</w:t>
      </w:r>
      <w:r>
        <w:rPr>
          <w:rFonts w:eastAsia="Times New Roman" w:cs="Times New Roman"/>
          <w:szCs w:val="24"/>
        </w:rPr>
        <w:t xml:space="preserve"> ευρώ. Πήραν 25</w:t>
      </w:r>
      <w:r>
        <w:rPr>
          <w:rFonts w:eastAsia="Times New Roman" w:cs="Times New Roman"/>
          <w:szCs w:val="24"/>
        </w:rPr>
        <w:t>.000.000.000</w:t>
      </w:r>
      <w:r>
        <w:rPr>
          <w:rFonts w:eastAsia="Times New Roman" w:cs="Times New Roman"/>
          <w:szCs w:val="24"/>
        </w:rPr>
        <w:t xml:space="preserve"> ευρώ μέτρα συν 29</w:t>
      </w:r>
      <w:r>
        <w:rPr>
          <w:rFonts w:eastAsia="Times New Roman" w:cs="Times New Roman"/>
          <w:szCs w:val="24"/>
        </w:rPr>
        <w:t>.000.000.000</w:t>
      </w:r>
      <w:r>
        <w:rPr>
          <w:rFonts w:eastAsia="Times New Roman" w:cs="Times New Roman"/>
          <w:szCs w:val="24"/>
        </w:rPr>
        <w:t xml:space="preserve"> ευρώ </w:t>
      </w:r>
      <w:r w:rsidRPr="008F0891">
        <w:rPr>
          <w:rFonts w:eastAsia="Times New Roman" w:cs="Times New Roman"/>
          <w:bCs/>
          <w:shd w:val="clear" w:color="auto" w:fill="FFFFFF"/>
        </w:rPr>
        <w:t>που</w:t>
      </w:r>
      <w:r>
        <w:rPr>
          <w:rFonts w:eastAsia="Times New Roman" w:cs="Times New Roman"/>
          <w:szCs w:val="24"/>
        </w:rPr>
        <w:t xml:space="preserve"> ήταν τα νέα μέτρα. </w:t>
      </w:r>
    </w:p>
    <w:p w14:paraId="2C1AD52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Πέφτετε, λοιπόν, υπό το βάρος της αποτυχίας σας. Χρησιμοποιώ αυτήν την αν</w:t>
      </w:r>
      <w:r>
        <w:rPr>
          <w:rFonts w:eastAsia="Times New Roman" w:cs="Times New Roman"/>
          <w:szCs w:val="24"/>
        </w:rPr>
        <w:t>αφορά ως απάντηση στον συνάδελφό μου</w:t>
      </w:r>
      <w:r w:rsidRPr="00502A85">
        <w:rPr>
          <w:rFonts w:eastAsia="Times New Roman" w:cs="Times New Roman"/>
          <w:szCs w:val="24"/>
        </w:rPr>
        <w:t xml:space="preserve"> </w:t>
      </w:r>
      <w:r>
        <w:rPr>
          <w:rFonts w:eastAsia="Times New Roman" w:cs="Times New Roman"/>
          <w:szCs w:val="24"/>
        </w:rPr>
        <w:t xml:space="preserve">και συντοπίτη μου, τον </w:t>
      </w:r>
      <w:r>
        <w:rPr>
          <w:rFonts w:eastAsia="Times New Roman" w:cs="Times New Roman"/>
          <w:szCs w:val="24"/>
        </w:rPr>
        <w:t xml:space="preserve">εισηγητή </w:t>
      </w:r>
      <w:r>
        <w:rPr>
          <w:rFonts w:eastAsia="Times New Roman" w:cs="Times New Roman"/>
          <w:szCs w:val="24"/>
        </w:rPr>
        <w:t xml:space="preserve">της Νέας Δημοκρατίας, κ. </w:t>
      </w:r>
      <w:proofErr w:type="spellStart"/>
      <w:r>
        <w:rPr>
          <w:rFonts w:eastAsia="Times New Roman" w:cs="Times New Roman"/>
          <w:szCs w:val="24"/>
        </w:rPr>
        <w:t>Σταϊκούρα</w:t>
      </w:r>
      <w:proofErr w:type="spellEnd"/>
      <w:r>
        <w:rPr>
          <w:rFonts w:eastAsia="Times New Roman" w:cs="Times New Roman"/>
          <w:szCs w:val="24"/>
        </w:rPr>
        <w:t>, ο οποίος ανέφερε πριν από λίγες μέρες στην Επιτροπή Οικονομικών Υποθέσεων πως από τα οκτώ χρόνια των μνημονίων τα τέσσερα ήταν δικά μας και ήταν αχρεία</w:t>
      </w:r>
      <w:r>
        <w:rPr>
          <w:rFonts w:eastAsia="Times New Roman" w:cs="Times New Roman"/>
          <w:szCs w:val="24"/>
        </w:rPr>
        <w:t xml:space="preserve">στα. </w:t>
      </w:r>
    </w:p>
    <w:p w14:paraId="2C1AD52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Πριν από λίγο σας περιέγραψα τα χρειαζούμενα μέτρα. Τώρα θέλω να σας περιγράψω και τα αχρείαστα μέτρα. Αυτά </w:t>
      </w:r>
      <w:r w:rsidRPr="00D66BCA">
        <w:rPr>
          <w:rFonts w:eastAsia="Times New Roman"/>
          <w:bCs/>
        </w:rPr>
        <w:lastRenderedPageBreak/>
        <w:t>είναι</w:t>
      </w:r>
      <w:r>
        <w:rPr>
          <w:rFonts w:eastAsia="Times New Roman" w:cs="Times New Roman"/>
          <w:szCs w:val="24"/>
        </w:rPr>
        <w:t xml:space="preserve"> τα δικά μας αχρείαστα χρόνια και τα δικά μας αχρείαστα μέτρα.</w:t>
      </w:r>
    </w:p>
    <w:p w14:paraId="2C1AD52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Καταφέρνουμε να συμφωνήσουμε σε πολύ χαμηλά πρωτογενή πλεονάσματα. Είναι κομβικό το σημείο. Μας δίνεται ο χώρος να κάνουμε δύο πράγματα: να υλοποιήσουμε δημοσιονομικούς στόχους και να κατευθύνουμε χρήματα σε εκείνες τις κοινωνικές ομάδες οι οποίες είχαν θι</w:t>
      </w:r>
      <w:r>
        <w:rPr>
          <w:rFonts w:eastAsia="Times New Roman" w:cs="Times New Roman"/>
          <w:szCs w:val="24"/>
        </w:rPr>
        <w:t xml:space="preserve">γεί, είχαν χτυπηθεί βάναυσα τα χρόνια της κρίσης. </w:t>
      </w:r>
    </w:p>
    <w:p w14:paraId="2C1AD52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Αυτά, λοιπόν, τα τέσσερα αχρείαστα δικά μας χρόνια κάνουμε το εξής: Παίρνουμε από το χέρι δυόμισι εκατομμύρια συμπολίτες μας μαζί με τις οικογένειές τους, τη μισή Ελλάδα, η οποία ήταν ανασφάλιστη, και την </w:t>
      </w:r>
      <w:r>
        <w:rPr>
          <w:rFonts w:eastAsia="Times New Roman" w:cs="Times New Roman"/>
          <w:szCs w:val="24"/>
        </w:rPr>
        <w:t xml:space="preserve">οδηγούμε στη δημόσια δωρεάν υγεία. Τους οδηγούμε λοιπόν στο νοσοκομείο και τον γιατρό. </w:t>
      </w:r>
    </w:p>
    <w:p w14:paraId="2C1AD52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Αυτά τα τέσσερα πρώτα δικά μας αχρείαστα χρόνια διαγράφουμε 30 εκατομμύρια ευρώ από τις ΔΟΥ και δεν βεβαιώνουμε άλλα 150</w:t>
      </w:r>
      <w:r>
        <w:rPr>
          <w:rFonts w:eastAsia="Times New Roman" w:cs="Times New Roman"/>
          <w:szCs w:val="24"/>
        </w:rPr>
        <w:t xml:space="preserve">.000.000 </w:t>
      </w:r>
      <w:r>
        <w:rPr>
          <w:rFonts w:eastAsia="Times New Roman" w:cs="Times New Roman"/>
          <w:szCs w:val="24"/>
        </w:rPr>
        <w:t>ευρώ. Ξέρετε, αγαπητοί συνάδελφοι, τι ή</w:t>
      </w:r>
      <w:r>
        <w:rPr>
          <w:rFonts w:eastAsia="Times New Roman" w:cs="Times New Roman"/>
          <w:szCs w:val="24"/>
        </w:rPr>
        <w:t xml:space="preserve">ταν αυτά; Όταν ένας άνθρωπος νοσηλευόταν και έβγαινε με το καλό από το νοσοκομείο, εφόσον πλήρωνε το </w:t>
      </w:r>
      <w:proofErr w:type="spellStart"/>
      <w:r>
        <w:rPr>
          <w:rFonts w:eastAsia="Times New Roman" w:cs="Times New Roman"/>
          <w:szCs w:val="24"/>
        </w:rPr>
        <w:t>πεντάευρω</w:t>
      </w:r>
      <w:proofErr w:type="spellEnd"/>
      <w:r>
        <w:rPr>
          <w:rFonts w:eastAsia="Times New Roman" w:cs="Times New Roman"/>
          <w:szCs w:val="24"/>
        </w:rPr>
        <w:t xml:space="preserve"> για να </w:t>
      </w:r>
      <w:r>
        <w:rPr>
          <w:rFonts w:eastAsia="Times New Roman" w:cs="Times New Roman"/>
          <w:szCs w:val="24"/>
        </w:rPr>
        <w:lastRenderedPageBreak/>
        <w:t xml:space="preserve">μπει </w:t>
      </w:r>
      <w:r>
        <w:rPr>
          <w:rFonts w:eastAsia="Times New Roman" w:cs="Times New Roman"/>
          <w:szCs w:val="24"/>
        </w:rPr>
        <w:t xml:space="preserve">σ’ </w:t>
      </w:r>
      <w:r>
        <w:rPr>
          <w:rFonts w:eastAsia="Times New Roman" w:cs="Times New Roman"/>
          <w:szCs w:val="24"/>
        </w:rPr>
        <w:t>αυτό, έβρισκε στο σπίτι του, στο σκαλοπάτι του, πριν καν πάει σε αυτό, βεβαιωμένο το χρέος του. Αυτό λέγεται δημόσια υγεία «</w:t>
      </w:r>
      <w:r>
        <w:rPr>
          <w:rFonts w:eastAsia="Times New Roman" w:cs="Times New Roman"/>
          <w:szCs w:val="24"/>
          <w:lang w:val="en-US"/>
        </w:rPr>
        <w:t>made</w:t>
      </w:r>
      <w:r w:rsidRPr="00503D7A">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y</w:t>
      </w:r>
      <w:r>
        <w:rPr>
          <w:rFonts w:eastAsia="Times New Roman" w:cs="Times New Roman"/>
          <w:szCs w:val="24"/>
        </w:rPr>
        <w:t xml:space="preserve"> Νέα Δημοκρατία». </w:t>
      </w:r>
    </w:p>
    <w:p w14:paraId="2C1AD53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Αποτυπώσαμε και πάντα πιστεύαμε και πιστεύουμε πως έπρεπε η χώρα να βγει ολόκληρη από αυτή την κρίση, με κοινωνική συνοχή, με όρθια την κοινωνία. Και αυτή δεν ήταν μια πρόταση απλή, είχε χρήμα από πίσω. Έπρεπε να στρέψουμε εισοδήματα, έ</w:t>
      </w:r>
      <w:r>
        <w:rPr>
          <w:rFonts w:eastAsia="Times New Roman" w:cs="Times New Roman"/>
          <w:szCs w:val="24"/>
        </w:rPr>
        <w:t xml:space="preserve">πρεπε να στρέψουμε κονδύλια σε αυτές τις κοινωνικές ομάδες. </w:t>
      </w:r>
    </w:p>
    <w:p w14:paraId="2C1AD53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Τι κάναμε, λοιπόν, εμείς αυτά τα τέσσερα αχρείαστα χρόνια; Το 2015 και το 2016, τετρακόσιες πενήντα χιλιάδες άνθρωποι δικοί μας εντάχθηκαν σε ένα πολύ σπουδαίο πρόγραμμα, το πρόγραμμα της αντιμετ</w:t>
      </w:r>
      <w:r>
        <w:rPr>
          <w:rFonts w:eastAsia="Times New Roman" w:cs="Times New Roman"/>
          <w:szCs w:val="24"/>
        </w:rPr>
        <w:t xml:space="preserve">ώπισης της ανθρωπιστικής κρίσης. </w:t>
      </w:r>
    </w:p>
    <w:p w14:paraId="2C1AD53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Το 2017 και το 2018 ωφελήθηκαν από αυτό εξακόσιες τριάντα χιλιάδες συνάνθρωποί μας από το κοινωνικό εισόδημα αλληλεγγύης. Αχρείαστο μέτρο κι αυτό; </w:t>
      </w:r>
    </w:p>
    <w:p w14:paraId="2C1AD53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Από το 2015 μέχρι το 2018 διακόσιες δεκαπέντε χιλιάδες άνθρωποι και περισσ</w:t>
      </w:r>
      <w:r>
        <w:rPr>
          <w:rFonts w:eastAsia="Times New Roman" w:cs="Times New Roman"/>
          <w:szCs w:val="24"/>
        </w:rPr>
        <w:t xml:space="preserve">ότεροι μπόρεσαν να βρουν δουλειά μέσω των κοινωφελών προγραμμάτων εργασίας. Αχρείαστο και αυτό! </w:t>
      </w:r>
    </w:p>
    <w:p w14:paraId="2C1AD53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Επίσης, χιλιάδες άνθρωποι μπόρεσαν να βρουν δουλειά μέσω των προγραμμάτων κατάρτισης σε δημόσιους και ιδιωτικούς φορείς. Αχρείαστο μέτρο και αυτό! </w:t>
      </w:r>
    </w:p>
    <w:p w14:paraId="2C1AD53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Ψάξτε, λοιπ</w:t>
      </w:r>
      <w:r>
        <w:rPr>
          <w:rFonts w:eastAsia="Times New Roman" w:cs="Times New Roman"/>
          <w:szCs w:val="24"/>
        </w:rPr>
        <w:t>όν, πρώτα στους δικούς σας προϋπολογισμούς, τώρα, άμεσα, και βρείτε πόσα κονδύλια είχατε στρέψει στον κοινωνικό προϋπολογισμό, στη φτώχεια, στους ανθρώπους που ήταν στο περιθώριο, στην ένδεια. Τα τελευταία, λοιπόν, τρία χρόνια στρέψαμε χρήματα προς τα εκεί</w:t>
      </w:r>
      <w:r>
        <w:rPr>
          <w:rFonts w:eastAsia="Times New Roman" w:cs="Times New Roman"/>
          <w:szCs w:val="24"/>
        </w:rPr>
        <w:t>. Κ</w:t>
      </w:r>
      <w:r>
        <w:rPr>
          <w:rFonts w:eastAsia="Times New Roman" w:cs="Times New Roman"/>
          <w:bCs/>
          <w:shd w:val="clear" w:color="auto" w:fill="FFFFFF"/>
        </w:rPr>
        <w:t>αι</w:t>
      </w:r>
      <w:r>
        <w:rPr>
          <w:rFonts w:eastAsia="Times New Roman" w:cs="Times New Roman"/>
          <w:szCs w:val="24"/>
        </w:rPr>
        <w:t xml:space="preserve"> συγκεκριμένα, </w:t>
      </w:r>
      <w:r w:rsidRPr="00DF7ACC">
        <w:rPr>
          <w:rFonts w:eastAsia="Times New Roman" w:cs="Times New Roman"/>
          <w:bCs/>
          <w:shd w:val="clear" w:color="auto" w:fill="FFFFFF"/>
        </w:rPr>
        <w:t>γιατί</w:t>
      </w:r>
      <w:r>
        <w:rPr>
          <w:rFonts w:eastAsia="Times New Roman" w:cs="Times New Roman"/>
          <w:szCs w:val="24"/>
        </w:rPr>
        <w:t xml:space="preserve"> δεν μιλάμε αόριστα, 4</w:t>
      </w:r>
      <w:r>
        <w:rPr>
          <w:rFonts w:eastAsia="Times New Roman" w:cs="Times New Roman"/>
          <w:szCs w:val="24"/>
        </w:rPr>
        <w:t>.000.000.000</w:t>
      </w:r>
      <w:r>
        <w:rPr>
          <w:rFonts w:eastAsia="Times New Roman" w:cs="Times New Roman"/>
          <w:szCs w:val="24"/>
        </w:rPr>
        <w:t xml:space="preserve"> ευρώ πήγαν στους ανθρώπους οι οποίοι είχαν ανάγκη. Πενταπλασιάσαμε, λοιπόν, το πακέτο του κοινωνικού προϋπολογισμού.</w:t>
      </w:r>
    </w:p>
    <w:p w14:paraId="2C1AD53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Πάμε και στα άλλα αχρείαστα χρόνια, το 2016, το 2017, το 2018. Από το </w:t>
      </w:r>
      <w:proofErr w:type="spellStart"/>
      <w:r>
        <w:rPr>
          <w:rFonts w:eastAsia="Times New Roman" w:cs="Times New Roman"/>
          <w:szCs w:val="24"/>
        </w:rPr>
        <w:t>υπερπλεόνασμα</w:t>
      </w:r>
      <w:proofErr w:type="spellEnd"/>
      <w:r>
        <w:rPr>
          <w:rFonts w:eastAsia="Times New Roman" w:cs="Times New Roman"/>
          <w:szCs w:val="24"/>
        </w:rPr>
        <w:t xml:space="preserve"> ένα τεράστιο τμήμα του ελληνικού λαού ωφελήθηκε μέσω του κοινωνικού μερίσματος, </w:t>
      </w:r>
      <w:r w:rsidRPr="008F0891">
        <w:rPr>
          <w:rFonts w:eastAsia="Times New Roman" w:cs="Times New Roman"/>
          <w:bCs/>
          <w:shd w:val="clear" w:color="auto" w:fill="FFFFFF"/>
        </w:rPr>
        <w:t>που</w:t>
      </w:r>
      <w:r>
        <w:rPr>
          <w:rFonts w:eastAsia="Times New Roman" w:cs="Times New Roman"/>
          <w:szCs w:val="24"/>
        </w:rPr>
        <w:t xml:space="preserve"> ήταν πάνω από 2</w:t>
      </w:r>
      <w:r>
        <w:rPr>
          <w:rFonts w:eastAsia="Times New Roman" w:cs="Times New Roman"/>
          <w:szCs w:val="24"/>
        </w:rPr>
        <w:t>.000.000.000</w:t>
      </w:r>
      <w:r>
        <w:rPr>
          <w:rFonts w:eastAsia="Times New Roman" w:cs="Times New Roman"/>
          <w:szCs w:val="24"/>
        </w:rPr>
        <w:t xml:space="preserve"> ευρώ. Προσθέτοντας στα θετικά </w:t>
      </w:r>
      <w:r>
        <w:rPr>
          <w:rFonts w:eastAsia="Times New Roman" w:cs="Times New Roman"/>
          <w:szCs w:val="24"/>
        </w:rPr>
        <w:lastRenderedPageBreak/>
        <w:t xml:space="preserve">μέτρα που ανέφερα και τα θετικά μέτρα που θα αναφέρω λίγο αργότερα και που αποτυπώνονται στον </w:t>
      </w:r>
      <w:r>
        <w:rPr>
          <w:rFonts w:eastAsia="Times New Roman" w:cs="Times New Roman"/>
          <w:szCs w:val="24"/>
        </w:rPr>
        <w:t>προϋπο</w:t>
      </w:r>
      <w:r>
        <w:rPr>
          <w:rFonts w:eastAsia="Times New Roman" w:cs="Times New Roman"/>
          <w:szCs w:val="24"/>
        </w:rPr>
        <w:t xml:space="preserve">λογισμό </w:t>
      </w:r>
      <w:r>
        <w:rPr>
          <w:rFonts w:eastAsia="Times New Roman" w:cs="Times New Roman"/>
          <w:szCs w:val="24"/>
        </w:rPr>
        <w:t>του 2019 και αν σε όλα αυτά προσθέσουμε τα κοινωνικά μερίσματα, τότε νομίζω ότι το μεγάλο παραμύθι -επιτρέψτε μου- και η μεγάλη παραπληροφόρηση -επιτρέψτε μου τον όρο-, ότι παίρνουμε δέκα και δίνουμε ένα, δεν ισχύει, αλλά κυρίως δεν μπορεί να ξεγελ</w:t>
      </w:r>
      <w:r>
        <w:rPr>
          <w:rFonts w:eastAsia="Times New Roman" w:cs="Times New Roman"/>
          <w:szCs w:val="24"/>
        </w:rPr>
        <w:t xml:space="preserve">άσει εκείνο το τμήμα του ελληνικού λαού, το οποίο ωφελήθηκε γιατί το άξιζε. </w:t>
      </w:r>
    </w:p>
    <w:p w14:paraId="2C1AD53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w:t>
      </w:r>
      <w:r>
        <w:rPr>
          <w:rFonts w:eastAsia="Times New Roman" w:cs="Times New Roman"/>
          <w:szCs w:val="24"/>
        </w:rPr>
        <w:t>προϋπολογισμός</w:t>
      </w:r>
      <w:r>
        <w:rPr>
          <w:rFonts w:eastAsia="Times New Roman" w:cs="Times New Roman"/>
          <w:szCs w:val="24"/>
        </w:rPr>
        <w:t xml:space="preserve"> του 2019 είναι ένας επεκτατικός προϋπολογισμός. Δίνει, δεν παίρνει. Είναι ένας προϋπολογισμός επεκτατικός, γιατί η χώρα έχει αλλάξει αμετάκλη</w:t>
      </w:r>
      <w:r>
        <w:rPr>
          <w:rFonts w:eastAsia="Times New Roman" w:cs="Times New Roman"/>
          <w:szCs w:val="24"/>
        </w:rPr>
        <w:t>τα σελίδα. Τηρήσαμε νόμους και κανόνες και εξαιτίας του γεγονότος αυτού, αλλά και εξαιτίας της σημαντικής βελτίωσης των μακροοικονομικών μεγεθών της ελληνικής οικονομίας, σήμερα μπορούμε να αλλάξουμε το μείγμα δημοσιονομικής πολιτικής. Σήμερα μπορούμε να δ</w:t>
      </w:r>
      <w:r>
        <w:rPr>
          <w:rFonts w:eastAsia="Times New Roman" w:cs="Times New Roman"/>
          <w:szCs w:val="24"/>
        </w:rPr>
        <w:t xml:space="preserve">ώσουμε. Δεν θα πάρουμε. </w:t>
      </w:r>
    </w:p>
    <w:p w14:paraId="2C1AD53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Άρα, ο </w:t>
      </w:r>
      <w:r>
        <w:rPr>
          <w:rFonts w:eastAsia="Times New Roman" w:cs="Times New Roman"/>
          <w:szCs w:val="24"/>
        </w:rPr>
        <w:t xml:space="preserve">προϋπολογισμός </w:t>
      </w:r>
      <w:r>
        <w:rPr>
          <w:rFonts w:eastAsia="Times New Roman" w:cs="Times New Roman"/>
          <w:szCs w:val="24"/>
        </w:rPr>
        <w:t xml:space="preserve">δεν έχει δημοσιονομικούς περιορισμούς, δεν έχει περικοπές δαπανών, δεν έχει αύξηση φόρων. </w:t>
      </w:r>
      <w:r>
        <w:rPr>
          <w:rFonts w:eastAsia="Times New Roman" w:cs="Times New Roman"/>
          <w:szCs w:val="24"/>
        </w:rPr>
        <w:lastRenderedPageBreak/>
        <w:t xml:space="preserve">Αντίθετα, έχει μείωση εισφορών και φόρων και αύξηση κοινωνικών δαπανών. </w:t>
      </w:r>
    </w:p>
    <w:p w14:paraId="2C1AD53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Απαριθμηθώ τα μέτρα. Τη σταδιακή μείωση του φό</w:t>
      </w:r>
      <w:r>
        <w:rPr>
          <w:rFonts w:eastAsia="Times New Roman" w:cs="Times New Roman"/>
          <w:szCs w:val="24"/>
        </w:rPr>
        <w:t xml:space="preserve">ρου εισοδήματος νομικών προσώπων από 29% σε 25%, 1% κατ’ έτος. Τη μείωση του ΕΝΦΙΑ για την ανακούφιση εκείνων των συνανθρώπων μας που έχουν ακίνητη περιουσία χαμηλής αξίας, μέχρι το ανώτερο ποσό του 30% για το 2019. Τη μη καταβολή τέλους επιτηδεύματος για </w:t>
      </w:r>
      <w:r>
        <w:rPr>
          <w:rFonts w:eastAsia="Times New Roman" w:cs="Times New Roman"/>
          <w:szCs w:val="24"/>
        </w:rPr>
        <w:t xml:space="preserve">αγρότες μέλη αγροτικών συνεταιρισμών, για σχολικούς συνεταιρισμούς, για φορείς κοινωνικής και αλληλέγγυας οικονομίας. Τη μείωση κατά 1/3 των ασφαλιστικών εισφορών των ελεύθερων επαγγελματιών, αυτοαπασχολούμενων και αγροτών. Αυτά είναι μέτρα ψηφισμένα πριν </w:t>
      </w:r>
      <w:r>
        <w:rPr>
          <w:rFonts w:eastAsia="Times New Roman" w:cs="Times New Roman"/>
          <w:szCs w:val="24"/>
        </w:rPr>
        <w:t xml:space="preserve">από λίγες ημέρες. </w:t>
      </w:r>
    </w:p>
    <w:p w14:paraId="2C1AD53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Την επιδότηση του 50% των εργοδοτικών εισφορών για νέους έως και 25 ετών. Την επιδότηση στέγασης, την επιδότηση ενοικίου για τριακόσιες σαράντα χιλιάδες οικογένειες, οι οποίες έχουν ένα σπίτι που νοικιάζουν ή έχουν ένα σπίτι το οποίο πήρ</w:t>
      </w:r>
      <w:r>
        <w:rPr>
          <w:rFonts w:eastAsia="Times New Roman" w:cs="Times New Roman"/>
          <w:szCs w:val="24"/>
        </w:rPr>
        <w:t xml:space="preserve">αν με δάνειο. Τη μείωση της φορολογίας διανεμομένων κερδών και η πρόσληψη </w:t>
      </w:r>
      <w:proofErr w:type="spellStart"/>
      <w:r>
        <w:rPr>
          <w:rFonts w:eastAsia="Times New Roman" w:cs="Times New Roman"/>
          <w:szCs w:val="24"/>
        </w:rPr>
        <w:t>επτάμισι</w:t>
      </w:r>
      <w:proofErr w:type="spellEnd"/>
      <w:r>
        <w:rPr>
          <w:rFonts w:eastAsia="Times New Roman" w:cs="Times New Roman"/>
          <w:szCs w:val="24"/>
        </w:rPr>
        <w:t xml:space="preserve"> χιλιάδων και </w:t>
      </w:r>
      <w:r>
        <w:rPr>
          <w:rFonts w:eastAsia="Times New Roman" w:cs="Times New Roman"/>
          <w:szCs w:val="24"/>
        </w:rPr>
        <w:t>πλέον</w:t>
      </w:r>
      <w:r>
        <w:rPr>
          <w:rFonts w:eastAsia="Times New Roman" w:cs="Times New Roman"/>
          <w:szCs w:val="24"/>
        </w:rPr>
        <w:t xml:space="preserve"> ανθρώπων στα </w:t>
      </w:r>
      <w:r>
        <w:rPr>
          <w:rFonts w:eastAsia="Times New Roman" w:cs="Times New Roman"/>
          <w:szCs w:val="24"/>
        </w:rPr>
        <w:lastRenderedPageBreak/>
        <w:t>κοινωνικά προγράμματα «Ειδικής Αγωγής» και «Βοήθεια στο Σπίτι» και την κατάργηση του μέτρου περικοπής της προσωπικής διαφοράς κύριων και επικ</w:t>
      </w:r>
      <w:r>
        <w:rPr>
          <w:rFonts w:eastAsia="Times New Roman" w:cs="Times New Roman"/>
          <w:szCs w:val="24"/>
        </w:rPr>
        <w:t>ουρικών συντάξεων,</w:t>
      </w:r>
      <w:r w:rsidRPr="005E7F66">
        <w:rPr>
          <w:rFonts w:eastAsia="Times New Roman" w:cs="Times New Roman"/>
          <w:szCs w:val="24"/>
        </w:rPr>
        <w:t xml:space="preserve"> </w:t>
      </w:r>
      <w:r>
        <w:rPr>
          <w:rFonts w:eastAsia="Times New Roman" w:cs="Times New Roman"/>
          <w:szCs w:val="24"/>
        </w:rPr>
        <w:t xml:space="preserve">που ψηφίσαμε χθες. </w:t>
      </w:r>
    </w:p>
    <w:p w14:paraId="2C1AD53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Αυτά ψηφίζονται μόνο από κυβερνήσεις που έχουν βγάλει τη χώρα έξω από τα μνημόνια. Άρα, βγήκαμε από τα μνημόνια, ψηφίζουμε μέτρα ανακούφισης, μέτρα θετικά για την εργασία</w:t>
      </w:r>
      <w:r w:rsidRPr="005E7F66">
        <w:rPr>
          <w:rFonts w:eastAsia="Times New Roman" w:cs="Times New Roman"/>
          <w:szCs w:val="24"/>
        </w:rPr>
        <w:t xml:space="preserve"> </w:t>
      </w:r>
      <w:r>
        <w:rPr>
          <w:rFonts w:eastAsia="Times New Roman" w:cs="Times New Roman"/>
          <w:szCs w:val="24"/>
        </w:rPr>
        <w:t>και για την υγιή -επιμένουμε, την υγιή- επιχει</w:t>
      </w:r>
      <w:r>
        <w:rPr>
          <w:rFonts w:eastAsia="Times New Roman" w:cs="Times New Roman"/>
          <w:szCs w:val="24"/>
        </w:rPr>
        <w:t xml:space="preserve">ρηματικότητα. Γιατί για εμάς είναι εξαιρετικά σημαντικό αυτό. </w:t>
      </w:r>
    </w:p>
    <w:p w14:paraId="2C1AD53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χώρα, λοιπόν, είναι εκτός προγράμματος από την 21</w:t>
      </w:r>
      <w:r w:rsidRPr="00375BE2">
        <w:rPr>
          <w:rFonts w:eastAsia="Times New Roman" w:cs="Times New Roman"/>
          <w:szCs w:val="24"/>
          <w:vertAlign w:val="superscript"/>
        </w:rPr>
        <w:t>η</w:t>
      </w:r>
      <w:r>
        <w:rPr>
          <w:rFonts w:eastAsia="Times New Roman" w:cs="Times New Roman"/>
          <w:szCs w:val="24"/>
        </w:rPr>
        <w:t xml:space="preserve"> Αυγούστου, είτε η Νέα Δημοκρατία και το ΠΑΣΟΚ το παραδέχονται είτε όχι. Καταλαβαίνουμε πόσο άβολο μπορεί να είναι και πόσο αμήχανο </w:t>
      </w:r>
      <w:r>
        <w:rPr>
          <w:rFonts w:eastAsia="Times New Roman" w:cs="Times New Roman"/>
          <w:szCs w:val="24"/>
        </w:rPr>
        <w:t xml:space="preserve">είναι να κυβερνάς σαράντα χρόνια, να βάζεις τη χώρα στο μνημόνιο </w:t>
      </w:r>
      <w:r w:rsidRPr="00571BDA">
        <w:rPr>
          <w:rFonts w:eastAsia="Times New Roman" w:cs="Times New Roman"/>
          <w:szCs w:val="24"/>
        </w:rPr>
        <w:t>και πόσο αμήχανα νιώθεις, όταν μια Κυβέρνηση η οποία δεν συμμετείχε στο φαγοπότι βγάζει τη χώρα από το μνημόνιο.</w:t>
      </w:r>
    </w:p>
    <w:p w14:paraId="2C1AD53D"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Από την πρώτη στιγμή, αγαπητοί συνάδελφοι, που καταλάβατε πως το πρόγραμμα ολο</w:t>
      </w:r>
      <w:r>
        <w:rPr>
          <w:rFonts w:eastAsia="Times New Roman"/>
          <w:szCs w:val="24"/>
        </w:rPr>
        <w:t xml:space="preserve">κληρώνεται και τα πράγματα θα </w:t>
      </w:r>
      <w:r>
        <w:rPr>
          <w:rFonts w:eastAsia="Times New Roman"/>
          <w:szCs w:val="24"/>
        </w:rPr>
        <w:lastRenderedPageBreak/>
        <w:t xml:space="preserve">έχουν καλό, αίσιο τέλος, άρχισε μια κατασυκοφάντηση της Κυβέρνησης, μια παραπληροφόρηση και ουσιαστικά μια εξαπάτηση του ελληνικού λαού. Γιατί δεν μπορώ να κατανοήσω </w:t>
      </w:r>
      <w:r>
        <w:rPr>
          <w:rFonts w:eastAsia="Times New Roman"/>
          <w:szCs w:val="24"/>
        </w:rPr>
        <w:t xml:space="preserve">πως </w:t>
      </w:r>
      <w:r>
        <w:rPr>
          <w:rFonts w:eastAsia="Times New Roman"/>
          <w:szCs w:val="24"/>
        </w:rPr>
        <w:t>γίνεται</w:t>
      </w:r>
      <w:r>
        <w:rPr>
          <w:rFonts w:eastAsia="Times New Roman"/>
          <w:szCs w:val="24"/>
        </w:rPr>
        <w:t xml:space="preserve">, </w:t>
      </w:r>
      <w:r>
        <w:rPr>
          <w:rFonts w:eastAsia="Times New Roman"/>
          <w:szCs w:val="24"/>
        </w:rPr>
        <w:t>δέκα μέρες πριν</w:t>
      </w:r>
      <w:r>
        <w:rPr>
          <w:rFonts w:eastAsia="Times New Roman"/>
          <w:szCs w:val="24"/>
        </w:rPr>
        <w:t>,</w:t>
      </w:r>
      <w:r>
        <w:rPr>
          <w:rFonts w:eastAsia="Times New Roman"/>
          <w:szCs w:val="24"/>
        </w:rPr>
        <w:t xml:space="preserve"> στην Επιτροπή Οικονομικών όλοι</w:t>
      </w:r>
      <w:r>
        <w:rPr>
          <w:rFonts w:eastAsia="Times New Roman"/>
          <w:szCs w:val="24"/>
        </w:rPr>
        <w:t xml:space="preserve"> οι εισηγητές σύσσωμης της Αντιπολίτευσης να μιλάτε για δύο προϋπολογισμούς. Μα, η Κυβέρνηση με την Κομισιόν είχε συζητήσει και είχε λήξει το θέμα της μη </w:t>
      </w:r>
      <w:r w:rsidRPr="00191439">
        <w:rPr>
          <w:rFonts w:eastAsia="Times New Roman"/>
          <w:szCs w:val="24"/>
        </w:rPr>
        <w:t>περικοπή</w:t>
      </w:r>
      <w:r>
        <w:rPr>
          <w:rFonts w:eastAsia="Times New Roman"/>
          <w:szCs w:val="24"/>
        </w:rPr>
        <w:t xml:space="preserve">ς συντάξεων. </w:t>
      </w:r>
      <w:r w:rsidRPr="00C619F4">
        <w:rPr>
          <w:rFonts w:eastAsia="Times New Roman"/>
          <w:szCs w:val="24"/>
        </w:rPr>
        <w:t>Π</w:t>
      </w:r>
      <w:r w:rsidRPr="00191439">
        <w:rPr>
          <w:rFonts w:eastAsia="Times New Roman"/>
          <w:szCs w:val="24"/>
        </w:rPr>
        <w:t>οιος</w:t>
      </w:r>
      <w:r>
        <w:rPr>
          <w:rFonts w:eastAsia="Times New Roman"/>
          <w:szCs w:val="24"/>
        </w:rPr>
        <w:t xml:space="preserve"> ήταν</w:t>
      </w:r>
      <w:r w:rsidRPr="00191439">
        <w:rPr>
          <w:rFonts w:eastAsia="Times New Roman"/>
          <w:szCs w:val="24"/>
        </w:rPr>
        <w:t xml:space="preserve"> ο λόγος</w:t>
      </w:r>
      <w:r>
        <w:rPr>
          <w:rFonts w:eastAsia="Times New Roman"/>
          <w:szCs w:val="24"/>
        </w:rPr>
        <w:t>,</w:t>
      </w:r>
      <w:r w:rsidRPr="00191439">
        <w:rPr>
          <w:rFonts w:eastAsia="Times New Roman"/>
          <w:szCs w:val="24"/>
        </w:rPr>
        <w:t xml:space="preserve"> </w:t>
      </w:r>
      <w:r>
        <w:rPr>
          <w:rFonts w:eastAsia="Times New Roman"/>
          <w:szCs w:val="24"/>
        </w:rPr>
        <w:t>λ</w:t>
      </w:r>
      <w:r w:rsidRPr="00191439">
        <w:rPr>
          <w:rFonts w:eastAsia="Times New Roman"/>
          <w:szCs w:val="24"/>
        </w:rPr>
        <w:t>οιπόν</w:t>
      </w:r>
      <w:r>
        <w:rPr>
          <w:rFonts w:eastAsia="Times New Roman"/>
          <w:szCs w:val="24"/>
        </w:rPr>
        <w:t>,</w:t>
      </w:r>
      <w:r w:rsidRPr="00191439">
        <w:rPr>
          <w:rFonts w:eastAsia="Times New Roman"/>
          <w:szCs w:val="24"/>
        </w:rPr>
        <w:t xml:space="preserve"> </w:t>
      </w:r>
      <w:r>
        <w:rPr>
          <w:rFonts w:eastAsia="Times New Roman"/>
          <w:szCs w:val="24"/>
        </w:rPr>
        <w:t>δέκα</w:t>
      </w:r>
      <w:r w:rsidRPr="00191439">
        <w:rPr>
          <w:rFonts w:eastAsia="Times New Roman"/>
          <w:szCs w:val="24"/>
        </w:rPr>
        <w:t xml:space="preserve"> μέρες πριν να μιλάτε και να μην παραδέχεσ</w:t>
      </w:r>
      <w:r>
        <w:rPr>
          <w:rFonts w:eastAsia="Times New Roman"/>
          <w:szCs w:val="24"/>
        </w:rPr>
        <w:t>τε</w:t>
      </w:r>
      <w:r w:rsidRPr="00191439">
        <w:rPr>
          <w:rFonts w:eastAsia="Times New Roman"/>
          <w:szCs w:val="24"/>
        </w:rPr>
        <w:t xml:space="preserve"> ότι </w:t>
      </w:r>
      <w:r w:rsidRPr="00191439">
        <w:rPr>
          <w:rFonts w:eastAsia="Times New Roman"/>
          <w:szCs w:val="24"/>
        </w:rPr>
        <w:t>αυτό το θέμα είχε λήξει</w:t>
      </w:r>
      <w:r>
        <w:rPr>
          <w:rFonts w:eastAsia="Times New Roman"/>
          <w:szCs w:val="24"/>
        </w:rPr>
        <w:t>;</w:t>
      </w:r>
    </w:p>
    <w:p w14:paraId="2C1AD53E"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Συνεχίσατε, λοιπόν, την </w:t>
      </w:r>
      <w:r w:rsidRPr="00191439">
        <w:rPr>
          <w:rFonts w:eastAsia="Times New Roman"/>
          <w:szCs w:val="24"/>
        </w:rPr>
        <w:t>παραπληροφόρησ</w:t>
      </w:r>
      <w:r>
        <w:rPr>
          <w:rFonts w:eastAsia="Times New Roman"/>
          <w:szCs w:val="24"/>
        </w:rPr>
        <w:t>ή</w:t>
      </w:r>
      <w:r w:rsidRPr="00191439">
        <w:rPr>
          <w:rFonts w:eastAsia="Times New Roman"/>
          <w:szCs w:val="24"/>
        </w:rPr>
        <w:t xml:space="preserve"> σας και </w:t>
      </w:r>
      <w:r>
        <w:rPr>
          <w:rFonts w:eastAsia="Times New Roman"/>
          <w:szCs w:val="24"/>
        </w:rPr>
        <w:t>σε άλλα επίπεδα. Σας ακούμε κ</w:t>
      </w:r>
      <w:r w:rsidRPr="00191439">
        <w:rPr>
          <w:rFonts w:eastAsia="Times New Roman"/>
          <w:szCs w:val="24"/>
        </w:rPr>
        <w:t xml:space="preserve">ι εδώ στη </w:t>
      </w:r>
      <w:r>
        <w:rPr>
          <w:rFonts w:eastAsia="Times New Roman"/>
          <w:szCs w:val="24"/>
        </w:rPr>
        <w:t>Βουλή</w:t>
      </w:r>
      <w:r w:rsidRPr="00191439">
        <w:rPr>
          <w:rFonts w:eastAsia="Times New Roman"/>
          <w:szCs w:val="24"/>
        </w:rPr>
        <w:t xml:space="preserve"> και στα μέσα μαζικής επικοινωνίας </w:t>
      </w:r>
      <w:r>
        <w:rPr>
          <w:rFonts w:eastAsia="Times New Roman"/>
          <w:szCs w:val="24"/>
        </w:rPr>
        <w:t>ν</w:t>
      </w:r>
      <w:r w:rsidRPr="00191439">
        <w:rPr>
          <w:rFonts w:eastAsia="Times New Roman"/>
          <w:szCs w:val="24"/>
        </w:rPr>
        <w:t>α συγκρίνετε την Ελλάδα με άλλες χώρες</w:t>
      </w:r>
      <w:r>
        <w:rPr>
          <w:rFonts w:eastAsia="Times New Roman"/>
          <w:szCs w:val="24"/>
        </w:rPr>
        <w:t>.</w:t>
      </w:r>
      <w:r w:rsidRPr="00191439">
        <w:rPr>
          <w:rFonts w:eastAsia="Times New Roman"/>
          <w:szCs w:val="24"/>
        </w:rPr>
        <w:t xml:space="preserve"> </w:t>
      </w:r>
      <w:r>
        <w:rPr>
          <w:rFonts w:eastAsia="Times New Roman"/>
          <w:szCs w:val="24"/>
        </w:rPr>
        <w:t>«Η</w:t>
      </w:r>
      <w:r w:rsidRPr="00191439">
        <w:rPr>
          <w:rFonts w:eastAsia="Times New Roman"/>
          <w:szCs w:val="24"/>
        </w:rPr>
        <w:t xml:space="preserve"> χώρα δεν βγήκε </w:t>
      </w:r>
      <w:r>
        <w:rPr>
          <w:rFonts w:eastAsia="Times New Roman"/>
          <w:szCs w:val="24"/>
        </w:rPr>
        <w:t>από τα μνημόνια, ενώ άλλες χώρες βγήκαν από τ</w:t>
      </w:r>
      <w:r>
        <w:rPr>
          <w:rFonts w:eastAsia="Times New Roman"/>
          <w:szCs w:val="24"/>
        </w:rPr>
        <w:t xml:space="preserve">α μνημόνια». Σας μιλώ ειλικρινά. Ξέρετε πάρα πολύ ότι οι χώρες με τις οποίες συγκρίνετε τη δική μας </w:t>
      </w:r>
      <w:r w:rsidRPr="00191439">
        <w:rPr>
          <w:rFonts w:eastAsia="Times New Roman"/>
          <w:szCs w:val="24"/>
        </w:rPr>
        <w:t xml:space="preserve">χώρα δεν είχαν </w:t>
      </w:r>
      <w:r>
        <w:rPr>
          <w:rFonts w:eastAsia="Times New Roman"/>
          <w:szCs w:val="24"/>
        </w:rPr>
        <w:t>ο</w:t>
      </w:r>
      <w:r w:rsidRPr="00191439">
        <w:rPr>
          <w:rFonts w:eastAsia="Times New Roman"/>
          <w:szCs w:val="24"/>
        </w:rPr>
        <w:t xml:space="preserve">ύτε τα δικά μας </w:t>
      </w:r>
      <w:r>
        <w:rPr>
          <w:rFonts w:eastAsia="Times New Roman"/>
          <w:szCs w:val="24"/>
        </w:rPr>
        <w:t>διαρθρωτικά</w:t>
      </w:r>
      <w:r w:rsidRPr="00191439">
        <w:rPr>
          <w:rFonts w:eastAsia="Times New Roman"/>
          <w:szCs w:val="24"/>
        </w:rPr>
        <w:t xml:space="preserve"> προβλήματα</w:t>
      </w:r>
      <w:r>
        <w:rPr>
          <w:rFonts w:eastAsia="Times New Roman"/>
          <w:szCs w:val="24"/>
        </w:rPr>
        <w:t xml:space="preserve"> </w:t>
      </w:r>
      <w:r w:rsidRPr="00191439">
        <w:rPr>
          <w:rFonts w:eastAsia="Times New Roman"/>
          <w:szCs w:val="24"/>
        </w:rPr>
        <w:t xml:space="preserve">ούτε </w:t>
      </w:r>
      <w:r>
        <w:rPr>
          <w:rFonts w:eastAsia="Times New Roman"/>
          <w:szCs w:val="24"/>
        </w:rPr>
        <w:t>τέτοιο</w:t>
      </w:r>
      <w:r w:rsidRPr="00191439">
        <w:rPr>
          <w:rFonts w:eastAsia="Times New Roman"/>
          <w:szCs w:val="24"/>
        </w:rPr>
        <w:t xml:space="preserve"> δημόσιο χρέος </w:t>
      </w:r>
      <w:r>
        <w:rPr>
          <w:rFonts w:eastAsia="Times New Roman"/>
          <w:szCs w:val="24"/>
        </w:rPr>
        <w:t>-</w:t>
      </w:r>
      <w:r w:rsidRPr="00191439">
        <w:rPr>
          <w:rFonts w:eastAsia="Times New Roman"/>
          <w:szCs w:val="24"/>
        </w:rPr>
        <w:t>υπενθυμί</w:t>
      </w:r>
      <w:r>
        <w:rPr>
          <w:rFonts w:eastAsia="Times New Roman"/>
          <w:szCs w:val="24"/>
        </w:rPr>
        <w:t>ζ</w:t>
      </w:r>
      <w:r w:rsidRPr="00191439">
        <w:rPr>
          <w:rFonts w:eastAsia="Times New Roman"/>
          <w:szCs w:val="24"/>
        </w:rPr>
        <w:t>ω 180</w:t>
      </w:r>
      <w:r>
        <w:rPr>
          <w:rFonts w:eastAsia="Times New Roman"/>
          <w:szCs w:val="24"/>
        </w:rPr>
        <w:t>%</w:t>
      </w:r>
      <w:r w:rsidRPr="00191439">
        <w:rPr>
          <w:rFonts w:eastAsia="Times New Roman"/>
          <w:szCs w:val="24"/>
        </w:rPr>
        <w:t xml:space="preserve"> του</w:t>
      </w:r>
      <w:r>
        <w:rPr>
          <w:rFonts w:eastAsia="Times New Roman"/>
          <w:szCs w:val="24"/>
        </w:rPr>
        <w:t xml:space="preserve"> ΑΕΠ- </w:t>
      </w:r>
      <w:r w:rsidRPr="00191439">
        <w:rPr>
          <w:rFonts w:eastAsia="Times New Roman"/>
          <w:szCs w:val="24"/>
        </w:rPr>
        <w:t xml:space="preserve">και κυρίως εκείνες οι χώρες δεν </w:t>
      </w:r>
      <w:r>
        <w:rPr>
          <w:rFonts w:eastAsia="Times New Roman"/>
          <w:szCs w:val="24"/>
        </w:rPr>
        <w:t>είχαν ΚΕΕΛΠΝΟ, δε</w:t>
      </w:r>
      <w:r>
        <w:rPr>
          <w:rFonts w:eastAsia="Times New Roman"/>
          <w:szCs w:val="24"/>
        </w:rPr>
        <w:t xml:space="preserve">ν είχαν </w:t>
      </w:r>
      <w:r>
        <w:rPr>
          <w:rFonts w:eastAsia="Times New Roman"/>
          <w:szCs w:val="24"/>
          <w:lang w:val="en-US"/>
        </w:rPr>
        <w:t>C</w:t>
      </w:r>
      <w:r w:rsidRPr="00152C6A">
        <w:rPr>
          <w:rFonts w:eastAsia="Times New Roman"/>
          <w:szCs w:val="24"/>
        </w:rPr>
        <w:t>4</w:t>
      </w:r>
      <w:r>
        <w:rPr>
          <w:rFonts w:eastAsia="Times New Roman"/>
          <w:szCs w:val="24"/>
          <w:lang w:val="en-US"/>
        </w:rPr>
        <w:t>I</w:t>
      </w:r>
      <w:r w:rsidRPr="00152C6A">
        <w:rPr>
          <w:rFonts w:eastAsia="Times New Roman"/>
          <w:szCs w:val="24"/>
        </w:rPr>
        <w:t xml:space="preserve">, </w:t>
      </w:r>
      <w:r>
        <w:rPr>
          <w:rFonts w:eastAsia="Times New Roman"/>
          <w:szCs w:val="24"/>
        </w:rPr>
        <w:t>δεν είχαν</w:t>
      </w:r>
      <w:r w:rsidRPr="00191439">
        <w:rPr>
          <w:rFonts w:eastAsia="Times New Roman"/>
          <w:szCs w:val="24"/>
        </w:rPr>
        <w:t xml:space="preserve"> εξοπλιστικά</w:t>
      </w:r>
      <w:r>
        <w:rPr>
          <w:rFonts w:eastAsia="Times New Roman"/>
          <w:szCs w:val="24"/>
        </w:rPr>
        <w:t>,</w:t>
      </w:r>
      <w:r w:rsidRPr="00191439">
        <w:rPr>
          <w:rFonts w:eastAsia="Times New Roman"/>
          <w:szCs w:val="24"/>
        </w:rPr>
        <w:t xml:space="preserve"> δεν είχαν </w:t>
      </w:r>
      <w:r>
        <w:rPr>
          <w:rFonts w:eastAsia="Times New Roman"/>
          <w:szCs w:val="24"/>
        </w:rPr>
        <w:lastRenderedPageBreak/>
        <w:t>μίζες,</w:t>
      </w:r>
      <w:r w:rsidRPr="00191439">
        <w:rPr>
          <w:rFonts w:eastAsia="Times New Roman"/>
          <w:szCs w:val="24"/>
        </w:rPr>
        <w:t xml:space="preserve"> δεν είχα</w:t>
      </w:r>
      <w:r>
        <w:rPr>
          <w:rFonts w:eastAsia="Times New Roman"/>
          <w:szCs w:val="24"/>
        </w:rPr>
        <w:t>ν</w:t>
      </w:r>
      <w:r w:rsidRPr="00191439">
        <w:rPr>
          <w:rFonts w:eastAsia="Times New Roman"/>
          <w:szCs w:val="24"/>
        </w:rPr>
        <w:t xml:space="preserve"> </w:t>
      </w:r>
      <w:r>
        <w:rPr>
          <w:rFonts w:eastAsia="Times New Roman"/>
          <w:szCs w:val="24"/>
        </w:rPr>
        <w:t xml:space="preserve">λοβιτούρες, </w:t>
      </w:r>
      <w:r w:rsidRPr="00191439">
        <w:rPr>
          <w:rFonts w:eastAsia="Times New Roman"/>
          <w:szCs w:val="24"/>
        </w:rPr>
        <w:t>δεν</w:t>
      </w:r>
      <w:r>
        <w:rPr>
          <w:rFonts w:eastAsia="Times New Roman"/>
          <w:szCs w:val="24"/>
        </w:rPr>
        <w:t xml:space="preserve"> είχαν κλεψιά, δεν είχαν εξαπάτηση του ελληνικού λαού. </w:t>
      </w:r>
    </w:p>
    <w:p w14:paraId="2C1AD53F"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Σ</w:t>
      </w:r>
      <w:r w:rsidRPr="00191439">
        <w:rPr>
          <w:rFonts w:eastAsia="Times New Roman"/>
          <w:szCs w:val="24"/>
        </w:rPr>
        <w:t xml:space="preserve">υνεχίζω </w:t>
      </w:r>
      <w:r>
        <w:rPr>
          <w:rFonts w:eastAsia="Times New Roman"/>
          <w:szCs w:val="24"/>
        </w:rPr>
        <w:t>τις απαντήσεις μου</w:t>
      </w:r>
      <w:r w:rsidRPr="00191439">
        <w:rPr>
          <w:rFonts w:eastAsia="Times New Roman"/>
          <w:szCs w:val="24"/>
        </w:rPr>
        <w:t xml:space="preserve"> για τα μεγάλα ερωτήματα που </w:t>
      </w:r>
      <w:r>
        <w:rPr>
          <w:rFonts w:eastAsia="Times New Roman"/>
          <w:szCs w:val="24"/>
        </w:rPr>
        <w:t>έθεσε</w:t>
      </w:r>
      <w:r w:rsidRPr="00191439">
        <w:rPr>
          <w:rFonts w:eastAsia="Times New Roman"/>
          <w:szCs w:val="24"/>
        </w:rPr>
        <w:t xml:space="preserve"> κυρίως η Νέα Δημοκρατία</w:t>
      </w:r>
      <w:r>
        <w:rPr>
          <w:rFonts w:eastAsia="Times New Roman"/>
          <w:szCs w:val="24"/>
        </w:rPr>
        <w:t>.</w:t>
      </w:r>
      <w:r w:rsidRPr="00191439">
        <w:rPr>
          <w:rFonts w:eastAsia="Times New Roman"/>
          <w:szCs w:val="24"/>
        </w:rPr>
        <w:t xml:space="preserve"> </w:t>
      </w:r>
      <w:r>
        <w:rPr>
          <w:rFonts w:eastAsia="Times New Roman"/>
          <w:szCs w:val="24"/>
        </w:rPr>
        <w:t>Δ</w:t>
      </w:r>
      <w:r w:rsidRPr="00191439">
        <w:rPr>
          <w:rFonts w:eastAsia="Times New Roman"/>
          <w:szCs w:val="24"/>
        </w:rPr>
        <w:t>ιαβάζω επακριβώς</w:t>
      </w:r>
      <w:r>
        <w:rPr>
          <w:rFonts w:eastAsia="Times New Roman"/>
          <w:szCs w:val="24"/>
        </w:rPr>
        <w:t xml:space="preserve"> τι είπε ο εισηγητής της Νέας Δημοκρατίας: «Το πρόγραμμα</w:t>
      </w:r>
      <w:r w:rsidRPr="00191439">
        <w:rPr>
          <w:rFonts w:eastAsia="Times New Roman"/>
          <w:szCs w:val="24"/>
        </w:rPr>
        <w:t xml:space="preserve"> απέτυχε</w:t>
      </w:r>
      <w:r>
        <w:rPr>
          <w:rFonts w:eastAsia="Times New Roman"/>
          <w:szCs w:val="24"/>
        </w:rPr>
        <w:t>,</w:t>
      </w:r>
      <w:r w:rsidRPr="00191439">
        <w:rPr>
          <w:rFonts w:eastAsia="Times New Roman"/>
          <w:szCs w:val="24"/>
        </w:rPr>
        <w:t xml:space="preserve"> </w:t>
      </w:r>
      <w:r>
        <w:rPr>
          <w:rFonts w:eastAsia="Times New Roman"/>
          <w:szCs w:val="24"/>
        </w:rPr>
        <w:t>γ</w:t>
      </w:r>
      <w:r w:rsidRPr="00191439">
        <w:rPr>
          <w:rFonts w:eastAsia="Times New Roman"/>
          <w:szCs w:val="24"/>
        </w:rPr>
        <w:t xml:space="preserve">ιατί δεν επιτεύχθηκε ο βασικός του στόχος που ήταν να δημιουργήσει τις προϋποθέσεις για την ασφαλή </w:t>
      </w:r>
      <w:r>
        <w:rPr>
          <w:rFonts w:eastAsia="Times New Roman"/>
          <w:szCs w:val="24"/>
        </w:rPr>
        <w:t xml:space="preserve">και </w:t>
      </w:r>
      <w:r w:rsidRPr="00191439">
        <w:rPr>
          <w:rFonts w:eastAsia="Times New Roman"/>
          <w:szCs w:val="24"/>
        </w:rPr>
        <w:t xml:space="preserve">καθαρή έξοδο της χώρας </w:t>
      </w:r>
      <w:r>
        <w:rPr>
          <w:rFonts w:eastAsia="Times New Roman"/>
          <w:szCs w:val="24"/>
        </w:rPr>
        <w:t xml:space="preserve">στις </w:t>
      </w:r>
      <w:r w:rsidRPr="00191439">
        <w:rPr>
          <w:rFonts w:eastAsia="Times New Roman"/>
          <w:szCs w:val="24"/>
        </w:rPr>
        <w:t>αγορές</w:t>
      </w:r>
      <w:r>
        <w:rPr>
          <w:rFonts w:eastAsia="Times New Roman"/>
          <w:szCs w:val="24"/>
        </w:rPr>
        <w:t xml:space="preserve">». Μα, </w:t>
      </w:r>
      <w:r w:rsidRPr="00191439">
        <w:rPr>
          <w:rFonts w:eastAsia="Times New Roman"/>
          <w:szCs w:val="24"/>
        </w:rPr>
        <w:t xml:space="preserve">νομίζω </w:t>
      </w:r>
      <w:r>
        <w:rPr>
          <w:rFonts w:eastAsia="Times New Roman"/>
          <w:szCs w:val="24"/>
        </w:rPr>
        <w:t xml:space="preserve">ότι </w:t>
      </w:r>
      <w:r w:rsidRPr="00191439">
        <w:rPr>
          <w:rFonts w:eastAsia="Times New Roman"/>
          <w:szCs w:val="24"/>
        </w:rPr>
        <w:t xml:space="preserve">η μόνη προϋπόθεση για να </w:t>
      </w:r>
      <w:r>
        <w:rPr>
          <w:rFonts w:eastAsia="Times New Roman"/>
          <w:szCs w:val="24"/>
        </w:rPr>
        <w:t xml:space="preserve">βγει μια </w:t>
      </w:r>
      <w:r>
        <w:rPr>
          <w:rFonts w:eastAsia="Times New Roman"/>
          <w:szCs w:val="24"/>
        </w:rPr>
        <w:t>χώρα σ</w:t>
      </w:r>
      <w:r w:rsidRPr="00191439">
        <w:rPr>
          <w:rFonts w:eastAsia="Times New Roman"/>
          <w:szCs w:val="24"/>
        </w:rPr>
        <w:t>τις αγορές</w:t>
      </w:r>
      <w:r>
        <w:rPr>
          <w:rFonts w:eastAsia="Times New Roman"/>
          <w:szCs w:val="24"/>
        </w:rPr>
        <w:t>,</w:t>
      </w:r>
      <w:r w:rsidRPr="00191439">
        <w:rPr>
          <w:rFonts w:eastAsia="Times New Roman"/>
          <w:szCs w:val="24"/>
        </w:rPr>
        <w:t xml:space="preserve"> είναι να έχει τελειώσει το </w:t>
      </w:r>
      <w:r>
        <w:rPr>
          <w:rFonts w:eastAsia="Times New Roman"/>
          <w:szCs w:val="24"/>
        </w:rPr>
        <w:t>οικονομικό</w:t>
      </w:r>
      <w:r w:rsidRPr="00191439">
        <w:rPr>
          <w:rFonts w:eastAsia="Times New Roman"/>
          <w:szCs w:val="24"/>
        </w:rPr>
        <w:t xml:space="preserve"> της πρόγραμμα και να έχει ρυθμίσει το χρέος </w:t>
      </w:r>
      <w:r>
        <w:rPr>
          <w:rFonts w:eastAsia="Times New Roman"/>
          <w:szCs w:val="24"/>
        </w:rPr>
        <w:t>της.</w:t>
      </w:r>
      <w:r w:rsidRPr="00191439">
        <w:rPr>
          <w:rFonts w:eastAsia="Times New Roman"/>
          <w:szCs w:val="24"/>
        </w:rPr>
        <w:t xml:space="preserve"> </w:t>
      </w:r>
      <w:r>
        <w:rPr>
          <w:rFonts w:eastAsia="Times New Roman"/>
          <w:szCs w:val="24"/>
        </w:rPr>
        <w:t xml:space="preserve">Νομίζω ότι αυτό το κάνουμε και νομίζω ότι </w:t>
      </w:r>
      <w:r w:rsidRPr="00191439">
        <w:rPr>
          <w:rFonts w:eastAsia="Times New Roman"/>
          <w:szCs w:val="24"/>
        </w:rPr>
        <w:t xml:space="preserve">το </w:t>
      </w:r>
      <w:r>
        <w:rPr>
          <w:rFonts w:eastAsia="Times New Roman"/>
          <w:szCs w:val="24"/>
        </w:rPr>
        <w:t>κάναμε</w:t>
      </w:r>
      <w:r w:rsidRPr="00191439">
        <w:rPr>
          <w:rFonts w:eastAsia="Times New Roman"/>
          <w:szCs w:val="24"/>
        </w:rPr>
        <w:t xml:space="preserve"> εμείς και δεν το κάν</w:t>
      </w:r>
      <w:r>
        <w:rPr>
          <w:rFonts w:eastAsia="Times New Roman"/>
          <w:szCs w:val="24"/>
        </w:rPr>
        <w:t>α</w:t>
      </w:r>
      <w:r w:rsidRPr="00191439">
        <w:rPr>
          <w:rFonts w:eastAsia="Times New Roman"/>
          <w:szCs w:val="24"/>
        </w:rPr>
        <w:t xml:space="preserve">τε </w:t>
      </w:r>
      <w:r>
        <w:rPr>
          <w:rFonts w:eastAsia="Times New Roman"/>
          <w:szCs w:val="24"/>
        </w:rPr>
        <w:t>εσείς.</w:t>
      </w:r>
      <w:r w:rsidRPr="00191439">
        <w:rPr>
          <w:rFonts w:eastAsia="Times New Roman"/>
          <w:szCs w:val="24"/>
        </w:rPr>
        <w:t xml:space="preserve"> </w:t>
      </w:r>
      <w:r>
        <w:rPr>
          <w:rFonts w:eastAsia="Times New Roman"/>
          <w:szCs w:val="24"/>
        </w:rPr>
        <w:t>Ν</w:t>
      </w:r>
      <w:r w:rsidRPr="00191439">
        <w:rPr>
          <w:rFonts w:eastAsia="Times New Roman"/>
          <w:szCs w:val="24"/>
        </w:rPr>
        <w:t xml:space="preserve">ομίζω ότι όλοι θυμόμαστε </w:t>
      </w:r>
      <w:r w:rsidRPr="00191439">
        <w:rPr>
          <w:rFonts w:eastAsia="Times New Roman"/>
          <w:szCs w:val="24"/>
        </w:rPr>
        <w:t>σ</w:t>
      </w:r>
      <w:r>
        <w:rPr>
          <w:rFonts w:eastAsia="Times New Roman"/>
          <w:szCs w:val="24"/>
        </w:rPr>
        <w:t>’</w:t>
      </w:r>
      <w:r w:rsidRPr="00191439">
        <w:rPr>
          <w:rFonts w:eastAsia="Times New Roman"/>
          <w:szCs w:val="24"/>
        </w:rPr>
        <w:t xml:space="preserve"> αυτή</w:t>
      </w:r>
      <w:r>
        <w:rPr>
          <w:rFonts w:eastAsia="Times New Roman"/>
          <w:szCs w:val="24"/>
        </w:rPr>
        <w:t>ν</w:t>
      </w:r>
      <w:r w:rsidRPr="00191439">
        <w:rPr>
          <w:rFonts w:eastAsia="Times New Roman"/>
          <w:szCs w:val="24"/>
        </w:rPr>
        <w:t xml:space="preserve"> την </w:t>
      </w:r>
      <w:r>
        <w:rPr>
          <w:rFonts w:eastAsia="Times New Roman"/>
          <w:szCs w:val="24"/>
        </w:rPr>
        <w:t>Α</w:t>
      </w:r>
      <w:r w:rsidRPr="00191439">
        <w:rPr>
          <w:rFonts w:eastAsia="Times New Roman"/>
          <w:szCs w:val="24"/>
        </w:rPr>
        <w:t xml:space="preserve">ίθουσα τις </w:t>
      </w:r>
      <w:r>
        <w:rPr>
          <w:rFonts w:eastAsia="Times New Roman"/>
          <w:szCs w:val="24"/>
        </w:rPr>
        <w:t xml:space="preserve">κραυγές της </w:t>
      </w:r>
      <w:r w:rsidRPr="00191439">
        <w:rPr>
          <w:rFonts w:eastAsia="Times New Roman"/>
          <w:szCs w:val="24"/>
        </w:rPr>
        <w:t xml:space="preserve">Νέας </w:t>
      </w:r>
      <w:r w:rsidRPr="00191439">
        <w:rPr>
          <w:rFonts w:eastAsia="Times New Roman"/>
          <w:szCs w:val="24"/>
        </w:rPr>
        <w:t>Δημοκρατίας κ</w:t>
      </w:r>
      <w:r>
        <w:rPr>
          <w:rFonts w:eastAsia="Times New Roman"/>
          <w:szCs w:val="24"/>
        </w:rPr>
        <w:t>υρίως</w:t>
      </w:r>
      <w:r w:rsidRPr="00191439">
        <w:rPr>
          <w:rFonts w:eastAsia="Times New Roman"/>
          <w:szCs w:val="24"/>
        </w:rPr>
        <w:t xml:space="preserve"> </w:t>
      </w:r>
      <w:r>
        <w:rPr>
          <w:rFonts w:eastAsia="Times New Roman"/>
          <w:szCs w:val="24"/>
        </w:rPr>
        <w:t>σχετικά με το ότι το δ</w:t>
      </w:r>
      <w:r w:rsidRPr="00191439">
        <w:rPr>
          <w:rFonts w:eastAsia="Times New Roman"/>
          <w:szCs w:val="24"/>
        </w:rPr>
        <w:t xml:space="preserve">ημόσιο </w:t>
      </w:r>
      <w:r>
        <w:rPr>
          <w:rFonts w:eastAsia="Times New Roman"/>
          <w:szCs w:val="24"/>
        </w:rPr>
        <w:t>χ</w:t>
      </w:r>
      <w:r w:rsidRPr="00191439">
        <w:rPr>
          <w:rFonts w:eastAsia="Times New Roman"/>
          <w:szCs w:val="24"/>
        </w:rPr>
        <w:t>ρέος της χώρας είναι βιώσιμο</w:t>
      </w:r>
      <w:r>
        <w:rPr>
          <w:rFonts w:eastAsia="Times New Roman"/>
          <w:szCs w:val="24"/>
        </w:rPr>
        <w:t>,</w:t>
      </w:r>
      <w:r w:rsidRPr="00191439">
        <w:rPr>
          <w:rFonts w:eastAsia="Times New Roman"/>
          <w:szCs w:val="24"/>
        </w:rPr>
        <w:t xml:space="preserve"> </w:t>
      </w:r>
      <w:r>
        <w:rPr>
          <w:rFonts w:eastAsia="Times New Roman"/>
          <w:szCs w:val="24"/>
        </w:rPr>
        <w:t>ό</w:t>
      </w:r>
      <w:r w:rsidRPr="00191439">
        <w:rPr>
          <w:rFonts w:eastAsia="Times New Roman"/>
          <w:szCs w:val="24"/>
        </w:rPr>
        <w:t xml:space="preserve">τι δηλαδή </w:t>
      </w:r>
      <w:r>
        <w:rPr>
          <w:rFonts w:eastAsia="Times New Roman"/>
          <w:szCs w:val="24"/>
        </w:rPr>
        <w:t>χ</w:t>
      </w:r>
      <w:r w:rsidRPr="00191439">
        <w:rPr>
          <w:rFonts w:eastAsia="Times New Roman"/>
          <w:szCs w:val="24"/>
        </w:rPr>
        <w:t>ωρίς κα</w:t>
      </w:r>
      <w:r>
        <w:rPr>
          <w:rFonts w:eastAsia="Times New Roman"/>
          <w:szCs w:val="24"/>
        </w:rPr>
        <w:t>μ</w:t>
      </w:r>
      <w:r w:rsidRPr="00191439">
        <w:rPr>
          <w:rFonts w:eastAsia="Times New Roman"/>
          <w:szCs w:val="24"/>
        </w:rPr>
        <w:t>μία παρέμβαση μπορεί από αυτό</w:t>
      </w:r>
      <w:r>
        <w:rPr>
          <w:rFonts w:eastAsia="Times New Roman"/>
          <w:szCs w:val="24"/>
        </w:rPr>
        <w:t>ν</w:t>
      </w:r>
      <w:r w:rsidRPr="00191439">
        <w:rPr>
          <w:rFonts w:eastAsia="Times New Roman"/>
          <w:szCs w:val="24"/>
        </w:rPr>
        <w:t xml:space="preserve"> το</w:t>
      </w:r>
      <w:r>
        <w:rPr>
          <w:rFonts w:eastAsia="Times New Roman"/>
          <w:szCs w:val="24"/>
        </w:rPr>
        <w:t>ν</w:t>
      </w:r>
      <w:r w:rsidRPr="00191439">
        <w:rPr>
          <w:rFonts w:eastAsia="Times New Roman"/>
          <w:szCs w:val="24"/>
        </w:rPr>
        <w:t xml:space="preserve"> </w:t>
      </w:r>
      <w:r>
        <w:rPr>
          <w:rFonts w:eastAsia="Times New Roman"/>
          <w:szCs w:val="24"/>
        </w:rPr>
        <w:t xml:space="preserve">ελληνικό λαό, </w:t>
      </w:r>
      <w:r w:rsidRPr="00191439">
        <w:rPr>
          <w:rFonts w:eastAsia="Times New Roman"/>
          <w:szCs w:val="24"/>
        </w:rPr>
        <w:t xml:space="preserve">σε αυτές </w:t>
      </w:r>
      <w:r>
        <w:rPr>
          <w:rFonts w:eastAsia="Times New Roman"/>
          <w:szCs w:val="24"/>
        </w:rPr>
        <w:t xml:space="preserve">τις </w:t>
      </w:r>
      <w:r w:rsidRPr="00191439">
        <w:rPr>
          <w:rFonts w:eastAsia="Times New Roman"/>
          <w:szCs w:val="24"/>
        </w:rPr>
        <w:t>συνθήκες να εξυπηρετηθεί</w:t>
      </w:r>
      <w:r>
        <w:rPr>
          <w:rFonts w:eastAsia="Times New Roman"/>
          <w:szCs w:val="24"/>
        </w:rPr>
        <w:t>.</w:t>
      </w:r>
    </w:p>
    <w:p w14:paraId="2C1AD540"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Θέλω να συνδέσω την απάντησή μου για το χρέος, γιατί ακούγονται κάποια πράγματα περί αύξησης δημοσίου χρέους. </w:t>
      </w:r>
      <w:r>
        <w:rPr>
          <w:rFonts w:eastAsia="Times New Roman"/>
          <w:szCs w:val="24"/>
        </w:rPr>
        <w:lastRenderedPageBreak/>
        <w:t>Όποιος πάει στο τεύχος του προϋπολογισμού, καταλαβαίνει απόλυτα πως ο σχεδιασμός είναι η πτώση του δημοσίου χρέους κατά 12,6 ποσοστιαίες μονάδες σ</w:t>
      </w:r>
      <w:r>
        <w:rPr>
          <w:rFonts w:eastAsia="Times New Roman"/>
          <w:szCs w:val="24"/>
        </w:rPr>
        <w:t xml:space="preserve">το 167% το 2019. Πήραμε τα χρήματα </w:t>
      </w:r>
      <w:r w:rsidRPr="00191439">
        <w:rPr>
          <w:rFonts w:eastAsia="Times New Roman"/>
          <w:szCs w:val="24"/>
        </w:rPr>
        <w:t xml:space="preserve">από τη </w:t>
      </w:r>
      <w:r>
        <w:rPr>
          <w:rFonts w:eastAsia="Times New Roman"/>
          <w:szCs w:val="24"/>
        </w:rPr>
        <w:t>μια</w:t>
      </w:r>
      <w:r w:rsidRPr="00191439">
        <w:rPr>
          <w:rFonts w:eastAsia="Times New Roman"/>
          <w:szCs w:val="24"/>
        </w:rPr>
        <w:t xml:space="preserve"> πλευρά και είναι δικά μας χρήματα και τα τοποθετήσαμε στο μαξιλάρι ασφαλείας</w:t>
      </w:r>
      <w:r>
        <w:rPr>
          <w:rFonts w:eastAsia="Times New Roman"/>
          <w:szCs w:val="24"/>
        </w:rPr>
        <w:t>.</w:t>
      </w:r>
      <w:r w:rsidRPr="00191439">
        <w:rPr>
          <w:rFonts w:eastAsia="Times New Roman"/>
          <w:szCs w:val="24"/>
        </w:rPr>
        <w:t xml:space="preserve"> Δεν υπάρχει καμ</w:t>
      </w:r>
      <w:r>
        <w:rPr>
          <w:rFonts w:eastAsia="Times New Roman"/>
          <w:szCs w:val="24"/>
        </w:rPr>
        <w:t>μ</w:t>
      </w:r>
      <w:r w:rsidRPr="00191439">
        <w:rPr>
          <w:rFonts w:eastAsia="Times New Roman"/>
          <w:szCs w:val="24"/>
        </w:rPr>
        <w:t>ία αύξηση δημόσιου χρέους</w:t>
      </w:r>
      <w:r>
        <w:rPr>
          <w:rFonts w:eastAsia="Times New Roman"/>
          <w:szCs w:val="24"/>
        </w:rPr>
        <w:t>.</w:t>
      </w:r>
      <w:r w:rsidRPr="00191439">
        <w:rPr>
          <w:rFonts w:eastAsia="Times New Roman"/>
          <w:szCs w:val="24"/>
        </w:rPr>
        <w:t xml:space="preserve"> </w:t>
      </w:r>
    </w:p>
    <w:p w14:paraId="2C1AD541"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Έ</w:t>
      </w:r>
      <w:r w:rsidRPr="00191439">
        <w:rPr>
          <w:rFonts w:eastAsia="Times New Roman"/>
          <w:szCs w:val="24"/>
        </w:rPr>
        <w:t xml:space="preserve">πρεπε </w:t>
      </w:r>
      <w:r>
        <w:rPr>
          <w:rFonts w:eastAsia="Times New Roman"/>
          <w:szCs w:val="24"/>
        </w:rPr>
        <w:t>-λ</w:t>
      </w:r>
      <w:r w:rsidRPr="00191439">
        <w:rPr>
          <w:rFonts w:eastAsia="Times New Roman"/>
          <w:szCs w:val="24"/>
        </w:rPr>
        <w:t>έτε</w:t>
      </w:r>
      <w:r>
        <w:rPr>
          <w:rFonts w:eastAsia="Times New Roman"/>
          <w:szCs w:val="24"/>
        </w:rPr>
        <w:t>-</w:t>
      </w:r>
      <w:r w:rsidRPr="00191439">
        <w:rPr>
          <w:rFonts w:eastAsia="Times New Roman"/>
          <w:szCs w:val="24"/>
        </w:rPr>
        <w:t xml:space="preserve"> η χώρα να διεκδικήσει και τα υπόλοιπα 24</w:t>
      </w:r>
      <w:r>
        <w:rPr>
          <w:rFonts w:eastAsia="Times New Roman" w:cs="Times New Roman"/>
          <w:szCs w:val="24"/>
        </w:rPr>
        <w:t>.000.000.000</w:t>
      </w:r>
      <w:r w:rsidRPr="00191439">
        <w:rPr>
          <w:rFonts w:eastAsia="Times New Roman"/>
          <w:szCs w:val="24"/>
        </w:rPr>
        <w:t xml:space="preserve"> </w:t>
      </w:r>
      <w:r>
        <w:rPr>
          <w:rFonts w:eastAsia="Times New Roman"/>
          <w:szCs w:val="24"/>
        </w:rPr>
        <w:t xml:space="preserve">ευρώ </w:t>
      </w:r>
      <w:r w:rsidRPr="00191439">
        <w:rPr>
          <w:rFonts w:eastAsia="Times New Roman"/>
          <w:szCs w:val="24"/>
        </w:rPr>
        <w:t>του προγράμματος</w:t>
      </w:r>
      <w:r>
        <w:rPr>
          <w:rFonts w:eastAsia="Times New Roman"/>
          <w:szCs w:val="24"/>
        </w:rPr>
        <w:t>,</w:t>
      </w:r>
      <w:r w:rsidRPr="00191439">
        <w:rPr>
          <w:rFonts w:eastAsia="Times New Roman"/>
          <w:szCs w:val="24"/>
        </w:rPr>
        <w:t xml:space="preserve"> δηλαδή να αυξήσει κι άλλο το μαξιλάρι</w:t>
      </w:r>
      <w:r>
        <w:rPr>
          <w:rFonts w:eastAsia="Times New Roman"/>
          <w:szCs w:val="24"/>
        </w:rPr>
        <w:t>.</w:t>
      </w:r>
      <w:r w:rsidRPr="00191439">
        <w:rPr>
          <w:rFonts w:eastAsia="Times New Roman"/>
          <w:szCs w:val="24"/>
        </w:rPr>
        <w:t xml:space="preserve"> </w:t>
      </w:r>
      <w:r>
        <w:rPr>
          <w:rFonts w:eastAsia="Times New Roman"/>
          <w:szCs w:val="24"/>
        </w:rPr>
        <w:t>Σ</w:t>
      </w:r>
      <w:r w:rsidRPr="00191439">
        <w:rPr>
          <w:rFonts w:eastAsia="Times New Roman"/>
          <w:szCs w:val="24"/>
        </w:rPr>
        <w:t>υγ</w:t>
      </w:r>
      <w:r>
        <w:rPr>
          <w:rFonts w:eastAsia="Times New Roman"/>
          <w:szCs w:val="24"/>
        </w:rPr>
        <w:t>γ</w:t>
      </w:r>
      <w:r w:rsidRPr="00191439">
        <w:rPr>
          <w:rFonts w:eastAsia="Times New Roman"/>
          <w:szCs w:val="24"/>
        </w:rPr>
        <w:t>νώμη</w:t>
      </w:r>
      <w:r>
        <w:rPr>
          <w:rFonts w:eastAsia="Times New Roman"/>
          <w:szCs w:val="24"/>
        </w:rPr>
        <w:t>, πριν έναν μήνα</w:t>
      </w:r>
      <w:r w:rsidRPr="00191439">
        <w:rPr>
          <w:rFonts w:eastAsia="Times New Roman"/>
          <w:szCs w:val="24"/>
        </w:rPr>
        <w:t xml:space="preserve"> δεν λέγατε ότι η χώρα πρέπει να πάει σε </w:t>
      </w:r>
      <w:r>
        <w:rPr>
          <w:rFonts w:eastAsia="Times New Roman"/>
          <w:szCs w:val="24"/>
        </w:rPr>
        <w:t>πιστοληπτική γραμμή; Η</w:t>
      </w:r>
      <w:r w:rsidRPr="00191439">
        <w:rPr>
          <w:rFonts w:eastAsia="Times New Roman"/>
          <w:szCs w:val="24"/>
        </w:rPr>
        <w:t xml:space="preserve"> βασική μας </w:t>
      </w:r>
      <w:r>
        <w:rPr>
          <w:rFonts w:eastAsia="Times New Roman"/>
          <w:szCs w:val="24"/>
        </w:rPr>
        <w:t>διαφωνία</w:t>
      </w:r>
      <w:r w:rsidRPr="00191439">
        <w:rPr>
          <w:rFonts w:eastAsia="Times New Roman"/>
          <w:szCs w:val="24"/>
        </w:rPr>
        <w:t xml:space="preserve"> αυτή δεν ήταν</w:t>
      </w:r>
      <w:r>
        <w:rPr>
          <w:rFonts w:eastAsia="Times New Roman"/>
          <w:szCs w:val="24"/>
        </w:rPr>
        <w:t>; Π</w:t>
      </w:r>
      <w:r w:rsidRPr="00191439">
        <w:rPr>
          <w:rFonts w:eastAsia="Times New Roman"/>
          <w:szCs w:val="24"/>
        </w:rPr>
        <w:t xml:space="preserve">ιστοληπτική γραμμή σημαίνει </w:t>
      </w:r>
      <w:r>
        <w:rPr>
          <w:rFonts w:eastAsia="Times New Roman"/>
          <w:szCs w:val="24"/>
        </w:rPr>
        <w:t xml:space="preserve">χρήμα δοσμένο </w:t>
      </w:r>
      <w:r w:rsidRPr="00191439">
        <w:rPr>
          <w:rFonts w:eastAsia="Times New Roman"/>
          <w:szCs w:val="24"/>
        </w:rPr>
        <w:t>με μέτρα παρμέν</w:t>
      </w:r>
      <w:r>
        <w:rPr>
          <w:rFonts w:eastAsia="Times New Roman"/>
          <w:szCs w:val="24"/>
        </w:rPr>
        <w:t>α.</w:t>
      </w:r>
      <w:r w:rsidRPr="00191439">
        <w:rPr>
          <w:rFonts w:eastAsia="Times New Roman"/>
          <w:szCs w:val="24"/>
        </w:rPr>
        <w:t xml:space="preserve"> </w:t>
      </w:r>
      <w:r>
        <w:rPr>
          <w:rFonts w:eastAsia="Times New Roman"/>
          <w:szCs w:val="24"/>
        </w:rPr>
        <w:t>Έ</w:t>
      </w:r>
      <w:r w:rsidRPr="00191439">
        <w:rPr>
          <w:rFonts w:eastAsia="Times New Roman"/>
          <w:szCs w:val="24"/>
        </w:rPr>
        <w:t xml:space="preserve">πρεπε η </w:t>
      </w:r>
      <w:r>
        <w:rPr>
          <w:rFonts w:eastAsia="Times New Roman"/>
          <w:szCs w:val="24"/>
        </w:rPr>
        <w:t>χώρα να</w:t>
      </w:r>
      <w:r w:rsidRPr="00191439">
        <w:rPr>
          <w:rFonts w:eastAsia="Times New Roman"/>
          <w:szCs w:val="24"/>
        </w:rPr>
        <w:t xml:space="preserve"> πάρει μέτρα</w:t>
      </w:r>
      <w:r>
        <w:rPr>
          <w:rFonts w:eastAsia="Times New Roman"/>
          <w:szCs w:val="24"/>
        </w:rPr>
        <w:t>.</w:t>
      </w:r>
      <w:r w:rsidRPr="00191439">
        <w:rPr>
          <w:rFonts w:eastAsia="Times New Roman"/>
          <w:szCs w:val="24"/>
        </w:rPr>
        <w:t xml:space="preserve"> </w:t>
      </w:r>
      <w:r>
        <w:rPr>
          <w:rFonts w:eastAsia="Times New Roman"/>
          <w:szCs w:val="24"/>
        </w:rPr>
        <w:t>Έ</w:t>
      </w:r>
      <w:r w:rsidRPr="00191439">
        <w:rPr>
          <w:rFonts w:eastAsia="Times New Roman"/>
          <w:szCs w:val="24"/>
        </w:rPr>
        <w:t xml:space="preserve">πρεπε </w:t>
      </w:r>
      <w:r>
        <w:rPr>
          <w:rFonts w:eastAsia="Times New Roman"/>
          <w:szCs w:val="24"/>
        </w:rPr>
        <w:t>η χώρα</w:t>
      </w:r>
      <w:r w:rsidRPr="00191439">
        <w:rPr>
          <w:rFonts w:eastAsia="Times New Roman"/>
          <w:szCs w:val="24"/>
        </w:rPr>
        <w:t xml:space="preserve"> να μη βγει από το μνημόνιο</w:t>
      </w:r>
      <w:r>
        <w:rPr>
          <w:rFonts w:eastAsia="Times New Roman"/>
          <w:szCs w:val="24"/>
        </w:rPr>
        <w:t>,</w:t>
      </w:r>
      <w:r w:rsidRPr="00191439">
        <w:rPr>
          <w:rFonts w:eastAsia="Times New Roman"/>
          <w:szCs w:val="24"/>
        </w:rPr>
        <w:t xml:space="preserve"> να συνεχίσει</w:t>
      </w:r>
      <w:r>
        <w:rPr>
          <w:rFonts w:eastAsia="Times New Roman"/>
          <w:szCs w:val="24"/>
        </w:rPr>
        <w:t>.</w:t>
      </w:r>
      <w:r w:rsidRPr="00191439">
        <w:rPr>
          <w:rFonts w:eastAsia="Times New Roman"/>
          <w:szCs w:val="24"/>
        </w:rPr>
        <w:t xml:space="preserve"> </w:t>
      </w:r>
      <w:r>
        <w:rPr>
          <w:rFonts w:eastAsia="Times New Roman"/>
          <w:szCs w:val="24"/>
        </w:rPr>
        <w:t>Α</w:t>
      </w:r>
      <w:r w:rsidRPr="00191439">
        <w:rPr>
          <w:rFonts w:eastAsia="Times New Roman"/>
          <w:szCs w:val="24"/>
        </w:rPr>
        <w:t>κού</w:t>
      </w:r>
      <w:r>
        <w:rPr>
          <w:rFonts w:eastAsia="Times New Roman"/>
          <w:szCs w:val="24"/>
        </w:rPr>
        <w:t>ω τον εισηγητή της Νέας Δημοκρατίας</w:t>
      </w:r>
      <w:r w:rsidRPr="00191439">
        <w:rPr>
          <w:rFonts w:eastAsia="Times New Roman"/>
          <w:szCs w:val="24"/>
        </w:rPr>
        <w:t xml:space="preserve"> </w:t>
      </w:r>
      <w:r>
        <w:rPr>
          <w:rFonts w:eastAsia="Times New Roman"/>
          <w:szCs w:val="24"/>
        </w:rPr>
        <w:t xml:space="preserve">κ. </w:t>
      </w:r>
      <w:proofErr w:type="spellStart"/>
      <w:r>
        <w:rPr>
          <w:rFonts w:eastAsia="Times New Roman"/>
          <w:szCs w:val="24"/>
        </w:rPr>
        <w:t>Σταϊ</w:t>
      </w:r>
      <w:r w:rsidRPr="00191439">
        <w:rPr>
          <w:rFonts w:eastAsia="Times New Roman"/>
          <w:szCs w:val="24"/>
        </w:rPr>
        <w:t>κο</w:t>
      </w:r>
      <w:r>
        <w:rPr>
          <w:rFonts w:eastAsia="Times New Roman"/>
          <w:szCs w:val="24"/>
        </w:rPr>
        <w:t>ύ</w:t>
      </w:r>
      <w:r w:rsidRPr="00191439">
        <w:rPr>
          <w:rFonts w:eastAsia="Times New Roman"/>
          <w:szCs w:val="24"/>
        </w:rPr>
        <w:t>ρα</w:t>
      </w:r>
      <w:proofErr w:type="spellEnd"/>
      <w:r>
        <w:rPr>
          <w:rFonts w:eastAsia="Times New Roman"/>
          <w:szCs w:val="24"/>
        </w:rPr>
        <w:t xml:space="preserve"> να μας καλεί να αυξήσουμε το μαξιλάρι. Δεν ξέρω, νομίζω ότι οι άνθρωποι αλλάζουν απόψεις και θα ήθελα και επισήμως να καλωσορίσω και τη Νέα Δημοκρατ</w:t>
      </w:r>
      <w:r>
        <w:rPr>
          <w:rFonts w:eastAsia="Times New Roman"/>
          <w:szCs w:val="24"/>
        </w:rPr>
        <w:t xml:space="preserve">ία στην πρόταση του </w:t>
      </w:r>
      <w:r w:rsidRPr="00191439">
        <w:rPr>
          <w:rFonts w:eastAsia="Times New Roman"/>
          <w:szCs w:val="24"/>
        </w:rPr>
        <w:t>ΣΥΡΙΖΑ για το πώς πρέπει να προστατεύουμε την έξοδο της χώρας στις αγορές</w:t>
      </w:r>
      <w:r>
        <w:rPr>
          <w:rFonts w:eastAsia="Times New Roman"/>
          <w:szCs w:val="24"/>
        </w:rPr>
        <w:t>.</w:t>
      </w:r>
    </w:p>
    <w:p w14:paraId="2C1AD542"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lastRenderedPageBreak/>
        <w:t>«Κ</w:t>
      </w:r>
      <w:r w:rsidRPr="00191439">
        <w:rPr>
          <w:rFonts w:eastAsia="Times New Roman"/>
          <w:szCs w:val="24"/>
        </w:rPr>
        <w:t xml:space="preserve">αλπάζει η </w:t>
      </w:r>
      <w:r>
        <w:rPr>
          <w:rFonts w:eastAsia="Times New Roman"/>
          <w:szCs w:val="24"/>
        </w:rPr>
        <w:t xml:space="preserve">αύξηση των </w:t>
      </w:r>
      <w:proofErr w:type="spellStart"/>
      <w:r>
        <w:rPr>
          <w:rFonts w:eastAsia="Times New Roman"/>
          <w:szCs w:val="24"/>
        </w:rPr>
        <w:t>ληξιπροθέσμων</w:t>
      </w:r>
      <w:proofErr w:type="spellEnd"/>
      <w:r>
        <w:rPr>
          <w:rFonts w:eastAsia="Times New Roman"/>
          <w:szCs w:val="24"/>
        </w:rPr>
        <w:t xml:space="preserve"> οφειλών ιδιωτών </w:t>
      </w:r>
      <w:proofErr w:type="spellStart"/>
      <w:r>
        <w:rPr>
          <w:rFonts w:eastAsia="Times New Roman"/>
          <w:szCs w:val="24"/>
        </w:rPr>
        <w:t>μ</w:t>
      </w:r>
      <w:r w:rsidRPr="00191439">
        <w:rPr>
          <w:rFonts w:eastAsia="Times New Roman"/>
          <w:szCs w:val="24"/>
        </w:rPr>
        <w:t>ικροοφειλετών</w:t>
      </w:r>
      <w:proofErr w:type="spellEnd"/>
      <w:r w:rsidRPr="008C69D8">
        <w:rPr>
          <w:rFonts w:eastAsia="Times New Roman"/>
          <w:szCs w:val="24"/>
        </w:rPr>
        <w:t xml:space="preserve"> </w:t>
      </w:r>
      <w:r w:rsidRPr="00191439">
        <w:rPr>
          <w:rFonts w:eastAsia="Times New Roman"/>
          <w:szCs w:val="24"/>
        </w:rPr>
        <w:t>προς το δημόσιο</w:t>
      </w:r>
      <w:r>
        <w:rPr>
          <w:rFonts w:eastAsia="Times New Roman"/>
          <w:szCs w:val="24"/>
        </w:rPr>
        <w:t>»</w:t>
      </w:r>
      <w:r w:rsidRPr="00191439">
        <w:rPr>
          <w:rFonts w:eastAsia="Times New Roman"/>
          <w:szCs w:val="24"/>
        </w:rPr>
        <w:t xml:space="preserve"> λέτε</w:t>
      </w:r>
      <w:r>
        <w:rPr>
          <w:rFonts w:eastAsia="Times New Roman"/>
          <w:szCs w:val="24"/>
        </w:rPr>
        <w:t>.</w:t>
      </w:r>
      <w:r w:rsidRPr="00191439">
        <w:rPr>
          <w:rFonts w:eastAsia="Times New Roman"/>
          <w:szCs w:val="24"/>
        </w:rPr>
        <w:t xml:space="preserve"> Μα</w:t>
      </w:r>
      <w:r>
        <w:rPr>
          <w:rFonts w:eastAsia="Times New Roman"/>
          <w:szCs w:val="24"/>
        </w:rPr>
        <w:t>,</w:t>
      </w:r>
      <w:r w:rsidRPr="00191439">
        <w:rPr>
          <w:rFonts w:eastAsia="Times New Roman"/>
          <w:szCs w:val="24"/>
        </w:rPr>
        <w:t xml:space="preserve"> </w:t>
      </w:r>
      <w:r>
        <w:rPr>
          <w:rFonts w:eastAsia="Times New Roman"/>
          <w:szCs w:val="24"/>
        </w:rPr>
        <w:t>α</w:t>
      </w:r>
      <w:r w:rsidRPr="00191439">
        <w:rPr>
          <w:rFonts w:eastAsia="Times New Roman"/>
          <w:szCs w:val="24"/>
        </w:rPr>
        <w:t>γαπητοί συνάδελφοι</w:t>
      </w:r>
      <w:r>
        <w:rPr>
          <w:rFonts w:eastAsia="Times New Roman"/>
          <w:szCs w:val="24"/>
        </w:rPr>
        <w:t>,</w:t>
      </w:r>
      <w:r w:rsidRPr="00191439">
        <w:rPr>
          <w:rFonts w:eastAsia="Times New Roman"/>
          <w:szCs w:val="24"/>
        </w:rPr>
        <w:t xml:space="preserve"> ξέρετε πολύ καλά ότι το μεγάλο μέρος της οφειλής ανήκει σε </w:t>
      </w:r>
      <w:proofErr w:type="spellStart"/>
      <w:r w:rsidRPr="00191439">
        <w:rPr>
          <w:rFonts w:eastAsia="Times New Roman"/>
          <w:szCs w:val="24"/>
        </w:rPr>
        <w:t>μεγαλο</w:t>
      </w:r>
      <w:r>
        <w:rPr>
          <w:rFonts w:eastAsia="Times New Roman"/>
          <w:szCs w:val="24"/>
        </w:rPr>
        <w:t>ο</w:t>
      </w:r>
      <w:r w:rsidRPr="00191439">
        <w:rPr>
          <w:rFonts w:eastAsia="Times New Roman"/>
          <w:szCs w:val="24"/>
        </w:rPr>
        <w:t>φειλέτες</w:t>
      </w:r>
      <w:proofErr w:type="spellEnd"/>
      <w:r>
        <w:rPr>
          <w:rFonts w:eastAsia="Times New Roman"/>
          <w:szCs w:val="24"/>
        </w:rPr>
        <w:t>.</w:t>
      </w:r>
      <w:r w:rsidRPr="00191439">
        <w:rPr>
          <w:rFonts w:eastAsia="Times New Roman"/>
          <w:szCs w:val="24"/>
        </w:rPr>
        <w:t xml:space="preserve"> </w:t>
      </w:r>
      <w:r>
        <w:rPr>
          <w:rFonts w:eastAsia="Times New Roman"/>
          <w:szCs w:val="24"/>
        </w:rPr>
        <w:t>Τα</w:t>
      </w:r>
      <w:r w:rsidRPr="00191439">
        <w:rPr>
          <w:rFonts w:eastAsia="Times New Roman"/>
          <w:szCs w:val="24"/>
        </w:rPr>
        <w:t xml:space="preserve"> </w:t>
      </w:r>
      <w:r>
        <w:rPr>
          <w:rFonts w:eastAsia="Times New Roman"/>
          <w:szCs w:val="24"/>
        </w:rPr>
        <w:t>80</w:t>
      </w:r>
      <w:r>
        <w:rPr>
          <w:rFonts w:eastAsia="Times New Roman" w:cs="Times New Roman"/>
          <w:szCs w:val="24"/>
        </w:rPr>
        <w:t>.000.000.000</w:t>
      </w:r>
      <w:r>
        <w:rPr>
          <w:rFonts w:eastAsia="Times New Roman"/>
          <w:szCs w:val="24"/>
        </w:rPr>
        <w:t>-</w:t>
      </w:r>
      <w:r w:rsidRPr="00191439">
        <w:rPr>
          <w:rFonts w:eastAsia="Times New Roman"/>
          <w:szCs w:val="24"/>
        </w:rPr>
        <w:t>85</w:t>
      </w:r>
      <w:r>
        <w:rPr>
          <w:rFonts w:eastAsia="Times New Roman" w:cs="Times New Roman"/>
          <w:szCs w:val="24"/>
        </w:rPr>
        <w:t>.000.000.000</w:t>
      </w:r>
      <w:r>
        <w:rPr>
          <w:rFonts w:eastAsia="Times New Roman"/>
          <w:szCs w:val="24"/>
        </w:rPr>
        <w:t xml:space="preserve"> ευρώ από τα 100</w:t>
      </w:r>
      <w:r>
        <w:rPr>
          <w:rFonts w:eastAsia="Times New Roman" w:cs="Times New Roman"/>
          <w:szCs w:val="24"/>
        </w:rPr>
        <w:t>.000.000.000</w:t>
      </w:r>
      <w:r>
        <w:rPr>
          <w:rFonts w:eastAsia="Times New Roman"/>
          <w:szCs w:val="24"/>
        </w:rPr>
        <w:t xml:space="preserve"> ευρώ ανήκουν </w:t>
      </w:r>
      <w:r w:rsidRPr="00191439">
        <w:rPr>
          <w:rFonts w:eastAsia="Times New Roman"/>
          <w:szCs w:val="24"/>
        </w:rPr>
        <w:t xml:space="preserve">σε </w:t>
      </w:r>
      <w:proofErr w:type="spellStart"/>
      <w:r w:rsidRPr="00191439">
        <w:rPr>
          <w:rFonts w:eastAsia="Times New Roman"/>
          <w:szCs w:val="24"/>
        </w:rPr>
        <w:t>μεγαλο</w:t>
      </w:r>
      <w:r>
        <w:rPr>
          <w:rFonts w:eastAsia="Times New Roman"/>
          <w:szCs w:val="24"/>
        </w:rPr>
        <w:t>ο</w:t>
      </w:r>
      <w:r w:rsidRPr="00191439">
        <w:rPr>
          <w:rFonts w:eastAsia="Times New Roman"/>
          <w:szCs w:val="24"/>
        </w:rPr>
        <w:t>φειλέτες</w:t>
      </w:r>
      <w:proofErr w:type="spellEnd"/>
      <w:r>
        <w:rPr>
          <w:rFonts w:eastAsia="Times New Roman"/>
          <w:szCs w:val="24"/>
        </w:rPr>
        <w:t>.</w:t>
      </w:r>
      <w:r w:rsidRPr="00191439">
        <w:rPr>
          <w:rFonts w:eastAsia="Times New Roman"/>
          <w:szCs w:val="24"/>
        </w:rPr>
        <w:t xml:space="preserve"> </w:t>
      </w:r>
      <w:r>
        <w:rPr>
          <w:rFonts w:eastAsia="Times New Roman"/>
          <w:szCs w:val="24"/>
        </w:rPr>
        <w:t>Ο</w:t>
      </w:r>
      <w:r w:rsidRPr="00191439">
        <w:rPr>
          <w:rFonts w:eastAsia="Times New Roman"/>
          <w:szCs w:val="24"/>
        </w:rPr>
        <w:t>υσιαστικά η αύξηση αιτιολογείται εξαιτίας των προσαυξήσεων</w:t>
      </w:r>
      <w:r>
        <w:rPr>
          <w:rFonts w:eastAsia="Times New Roman"/>
          <w:szCs w:val="24"/>
        </w:rPr>
        <w:t xml:space="preserve"> των</w:t>
      </w:r>
      <w:r w:rsidRPr="00191439">
        <w:rPr>
          <w:rFonts w:eastAsia="Times New Roman"/>
          <w:szCs w:val="24"/>
        </w:rPr>
        <w:t xml:space="preserve"> χρεών εταιρειών οι οπ</w:t>
      </w:r>
      <w:r w:rsidRPr="00191439">
        <w:rPr>
          <w:rFonts w:eastAsia="Times New Roman"/>
          <w:szCs w:val="24"/>
        </w:rPr>
        <w:t xml:space="preserve">οίες </w:t>
      </w:r>
      <w:r>
        <w:rPr>
          <w:rFonts w:eastAsia="Times New Roman"/>
          <w:szCs w:val="24"/>
        </w:rPr>
        <w:t>τελούν</w:t>
      </w:r>
      <w:r w:rsidRPr="00191439">
        <w:rPr>
          <w:rFonts w:eastAsia="Times New Roman"/>
          <w:szCs w:val="24"/>
        </w:rPr>
        <w:t xml:space="preserve"> ακόμα υπό εκκαθάριση</w:t>
      </w:r>
      <w:r>
        <w:rPr>
          <w:rFonts w:eastAsia="Times New Roman"/>
          <w:szCs w:val="24"/>
        </w:rPr>
        <w:t>.</w:t>
      </w:r>
      <w:r w:rsidRPr="00191439">
        <w:rPr>
          <w:rFonts w:eastAsia="Times New Roman"/>
          <w:szCs w:val="24"/>
        </w:rPr>
        <w:t xml:space="preserve"> </w:t>
      </w:r>
      <w:r>
        <w:rPr>
          <w:rFonts w:eastAsia="Times New Roman"/>
          <w:szCs w:val="24"/>
        </w:rPr>
        <w:t>Ά</w:t>
      </w:r>
      <w:r w:rsidRPr="00191439">
        <w:rPr>
          <w:rFonts w:eastAsia="Times New Roman"/>
          <w:szCs w:val="24"/>
        </w:rPr>
        <w:t>ρα</w:t>
      </w:r>
      <w:r>
        <w:rPr>
          <w:rFonts w:eastAsia="Times New Roman"/>
          <w:szCs w:val="24"/>
        </w:rPr>
        <w:t>,</w:t>
      </w:r>
      <w:r w:rsidRPr="00191439">
        <w:rPr>
          <w:rFonts w:eastAsia="Times New Roman"/>
          <w:szCs w:val="24"/>
        </w:rPr>
        <w:t xml:space="preserve"> λοιπόν</w:t>
      </w:r>
      <w:r>
        <w:rPr>
          <w:rFonts w:eastAsia="Times New Roman"/>
          <w:szCs w:val="24"/>
        </w:rPr>
        <w:t>,</w:t>
      </w:r>
      <w:r w:rsidRPr="00191439">
        <w:rPr>
          <w:rFonts w:eastAsia="Times New Roman"/>
          <w:szCs w:val="24"/>
        </w:rPr>
        <w:t xml:space="preserve"> δεν μπορεί να έχει λογική </w:t>
      </w:r>
      <w:r>
        <w:rPr>
          <w:rFonts w:eastAsia="Times New Roman"/>
          <w:szCs w:val="24"/>
        </w:rPr>
        <w:t xml:space="preserve">ο </w:t>
      </w:r>
      <w:r w:rsidRPr="00191439">
        <w:rPr>
          <w:rFonts w:eastAsia="Times New Roman"/>
          <w:szCs w:val="24"/>
        </w:rPr>
        <w:t>ισχυρισμό</w:t>
      </w:r>
      <w:r>
        <w:rPr>
          <w:rFonts w:eastAsia="Times New Roman"/>
          <w:szCs w:val="24"/>
        </w:rPr>
        <w:t>ς</w:t>
      </w:r>
      <w:r w:rsidRPr="00191439">
        <w:rPr>
          <w:rFonts w:eastAsia="Times New Roman"/>
          <w:szCs w:val="24"/>
        </w:rPr>
        <w:t xml:space="preserve"> σας πως το ιδιωτικό χρέος αυξάνεται κυρίως </w:t>
      </w:r>
      <w:r>
        <w:rPr>
          <w:rFonts w:eastAsia="Times New Roman"/>
          <w:szCs w:val="24"/>
        </w:rPr>
        <w:t>από</w:t>
      </w:r>
      <w:r w:rsidRPr="00191439">
        <w:rPr>
          <w:rFonts w:eastAsia="Times New Roman"/>
          <w:szCs w:val="24"/>
        </w:rPr>
        <w:t xml:space="preserve"> </w:t>
      </w:r>
      <w:proofErr w:type="spellStart"/>
      <w:r>
        <w:rPr>
          <w:rFonts w:eastAsia="Times New Roman"/>
          <w:szCs w:val="24"/>
        </w:rPr>
        <w:t>μικρο</w:t>
      </w:r>
      <w:r w:rsidRPr="00191439">
        <w:rPr>
          <w:rFonts w:eastAsia="Times New Roman"/>
          <w:szCs w:val="24"/>
        </w:rPr>
        <w:t>οφειλέτ</w:t>
      </w:r>
      <w:r>
        <w:rPr>
          <w:rFonts w:eastAsia="Times New Roman"/>
          <w:szCs w:val="24"/>
        </w:rPr>
        <w:t>ε</w:t>
      </w:r>
      <w:r w:rsidRPr="00191439">
        <w:rPr>
          <w:rFonts w:eastAsia="Times New Roman"/>
          <w:szCs w:val="24"/>
        </w:rPr>
        <w:t>ς</w:t>
      </w:r>
      <w:proofErr w:type="spellEnd"/>
      <w:r>
        <w:rPr>
          <w:rFonts w:eastAsia="Times New Roman"/>
          <w:szCs w:val="24"/>
        </w:rPr>
        <w:t>.</w:t>
      </w:r>
      <w:r w:rsidRPr="00191439">
        <w:rPr>
          <w:rFonts w:eastAsia="Times New Roman"/>
          <w:szCs w:val="24"/>
        </w:rPr>
        <w:t xml:space="preserve"> </w:t>
      </w:r>
    </w:p>
    <w:p w14:paraId="2C1AD543"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Μας κατηγορείτε, βεβαίως, πως υπάρχει αύξηση των εσόδων και πως αυτή η αύξηση προέρχεται κυρίως από </w:t>
      </w:r>
      <w:proofErr w:type="spellStart"/>
      <w:r>
        <w:rPr>
          <w:rFonts w:eastAsia="Times New Roman"/>
          <w:szCs w:val="24"/>
        </w:rPr>
        <w:t>υπερφο</w:t>
      </w:r>
      <w:r>
        <w:rPr>
          <w:rFonts w:eastAsia="Times New Roman"/>
          <w:szCs w:val="24"/>
        </w:rPr>
        <w:t>ρολόγηση</w:t>
      </w:r>
      <w:proofErr w:type="spellEnd"/>
      <w:r>
        <w:rPr>
          <w:rFonts w:eastAsia="Times New Roman"/>
          <w:szCs w:val="24"/>
        </w:rPr>
        <w:t xml:space="preserve">. Όποιος δει τον προϋπολογισμό θα δει δύο πράγματα: Με προβλεπόμενη ανάπτυξη 2,5% και ιδιωτική κατανάλωση 1,1%, η αύξηση του φόρου του ΦΠΑ είναι </w:t>
      </w:r>
      <w:r w:rsidRPr="00191439">
        <w:rPr>
          <w:rFonts w:eastAsia="Times New Roman"/>
          <w:szCs w:val="24"/>
        </w:rPr>
        <w:t>1,04%</w:t>
      </w:r>
      <w:r>
        <w:rPr>
          <w:rFonts w:eastAsia="Times New Roman"/>
          <w:szCs w:val="24"/>
        </w:rPr>
        <w:t xml:space="preserve"> των έμμεσων φόρων και των άμεσων είναι</w:t>
      </w:r>
      <w:r w:rsidRPr="00191439">
        <w:rPr>
          <w:rFonts w:eastAsia="Times New Roman"/>
          <w:szCs w:val="24"/>
        </w:rPr>
        <w:t xml:space="preserve"> 1,5%</w:t>
      </w:r>
      <w:r>
        <w:rPr>
          <w:rFonts w:eastAsia="Times New Roman"/>
          <w:szCs w:val="24"/>
        </w:rPr>
        <w:t>.</w:t>
      </w:r>
      <w:r w:rsidRPr="00191439">
        <w:rPr>
          <w:rFonts w:eastAsia="Times New Roman"/>
          <w:szCs w:val="24"/>
        </w:rPr>
        <w:t xml:space="preserve"> </w:t>
      </w:r>
      <w:r>
        <w:rPr>
          <w:rFonts w:eastAsia="Times New Roman"/>
          <w:szCs w:val="24"/>
        </w:rPr>
        <w:t>Η αλήθεια είναι πως τα φορολογικά έσοδα αυξάνονται κ</w:t>
      </w:r>
      <w:r>
        <w:rPr>
          <w:rFonts w:eastAsia="Times New Roman"/>
          <w:szCs w:val="24"/>
        </w:rPr>
        <w:t>αι α</w:t>
      </w:r>
      <w:r w:rsidRPr="00191439">
        <w:rPr>
          <w:rFonts w:eastAsia="Times New Roman"/>
          <w:szCs w:val="24"/>
        </w:rPr>
        <w:t>υξήθηκαν σημαντικά</w:t>
      </w:r>
      <w:r>
        <w:rPr>
          <w:rFonts w:eastAsia="Times New Roman"/>
          <w:szCs w:val="24"/>
        </w:rPr>
        <w:t xml:space="preserve">, </w:t>
      </w:r>
      <w:r w:rsidRPr="00191439">
        <w:rPr>
          <w:rFonts w:eastAsia="Times New Roman"/>
          <w:szCs w:val="24"/>
        </w:rPr>
        <w:t xml:space="preserve">αλλά </w:t>
      </w:r>
      <w:r>
        <w:rPr>
          <w:rFonts w:eastAsia="Times New Roman"/>
          <w:szCs w:val="24"/>
        </w:rPr>
        <w:t xml:space="preserve">να δούμε πώς αυξήθηκαν: </w:t>
      </w:r>
    </w:p>
    <w:p w14:paraId="2C1AD544"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Α</w:t>
      </w:r>
      <w:r w:rsidRPr="00191439">
        <w:rPr>
          <w:rFonts w:eastAsia="Times New Roman"/>
          <w:szCs w:val="24"/>
        </w:rPr>
        <w:t>υξήθηκαν εξαιτίας της οικονομικής δραστηριότητας</w:t>
      </w:r>
      <w:r>
        <w:rPr>
          <w:rFonts w:eastAsia="Times New Roman"/>
          <w:szCs w:val="24"/>
        </w:rPr>
        <w:t>, αγαπητοί συνάδελφοι και ν</w:t>
      </w:r>
      <w:r w:rsidRPr="00191439">
        <w:rPr>
          <w:rFonts w:eastAsia="Times New Roman"/>
          <w:szCs w:val="24"/>
        </w:rPr>
        <w:t xml:space="preserve">ομίζω ότι δεν </w:t>
      </w:r>
      <w:r w:rsidRPr="00191439">
        <w:rPr>
          <w:rFonts w:eastAsia="Times New Roman"/>
          <w:szCs w:val="24"/>
        </w:rPr>
        <w:t>μπορεί</w:t>
      </w:r>
      <w:r>
        <w:rPr>
          <w:rFonts w:eastAsia="Times New Roman"/>
          <w:szCs w:val="24"/>
        </w:rPr>
        <w:t xml:space="preserve"> κάποιος </w:t>
      </w:r>
      <w:r w:rsidRPr="00191439">
        <w:rPr>
          <w:rFonts w:eastAsia="Times New Roman"/>
          <w:szCs w:val="24"/>
        </w:rPr>
        <w:t xml:space="preserve">να το </w:t>
      </w:r>
      <w:r w:rsidRPr="00191439">
        <w:rPr>
          <w:rFonts w:eastAsia="Times New Roman"/>
          <w:szCs w:val="24"/>
        </w:rPr>
        <w:lastRenderedPageBreak/>
        <w:t>αμφισβητήσει</w:t>
      </w:r>
      <w:r w:rsidRPr="00C92553">
        <w:rPr>
          <w:rFonts w:eastAsia="Times New Roman"/>
          <w:szCs w:val="24"/>
        </w:rPr>
        <w:t xml:space="preserve"> </w:t>
      </w:r>
      <w:r w:rsidRPr="00191439">
        <w:rPr>
          <w:rFonts w:eastAsia="Times New Roman"/>
          <w:szCs w:val="24"/>
        </w:rPr>
        <w:t>αυτό</w:t>
      </w:r>
      <w:r>
        <w:rPr>
          <w:rFonts w:eastAsia="Times New Roman"/>
          <w:szCs w:val="24"/>
        </w:rPr>
        <w:t xml:space="preserve">, όποιες </w:t>
      </w:r>
      <w:r w:rsidRPr="00191439">
        <w:rPr>
          <w:rFonts w:eastAsia="Times New Roman"/>
          <w:szCs w:val="24"/>
        </w:rPr>
        <w:t>εσείς δέχεστε</w:t>
      </w:r>
      <w:r>
        <w:rPr>
          <w:rFonts w:eastAsia="Times New Roman"/>
          <w:szCs w:val="24"/>
        </w:rPr>
        <w:t>,</w:t>
      </w:r>
      <w:r w:rsidRPr="00191439">
        <w:rPr>
          <w:rFonts w:eastAsia="Times New Roman"/>
          <w:szCs w:val="24"/>
        </w:rPr>
        <w:t xml:space="preserve"> </w:t>
      </w:r>
      <w:r>
        <w:rPr>
          <w:rFonts w:eastAsia="Times New Roman"/>
          <w:szCs w:val="24"/>
        </w:rPr>
        <w:t>ό</w:t>
      </w:r>
      <w:r w:rsidRPr="00191439">
        <w:rPr>
          <w:rFonts w:eastAsia="Times New Roman"/>
          <w:szCs w:val="24"/>
        </w:rPr>
        <w:t>πο</w:t>
      </w:r>
      <w:r>
        <w:rPr>
          <w:rFonts w:eastAsia="Times New Roman"/>
          <w:szCs w:val="24"/>
        </w:rPr>
        <w:t>ι</w:t>
      </w:r>
      <w:r w:rsidRPr="00191439">
        <w:rPr>
          <w:rFonts w:eastAsia="Times New Roman"/>
          <w:szCs w:val="24"/>
        </w:rPr>
        <w:t>ες εσείς θέλετε να αποδεχθείτε</w:t>
      </w:r>
      <w:r>
        <w:rPr>
          <w:rFonts w:eastAsia="Times New Roman"/>
          <w:szCs w:val="24"/>
        </w:rPr>
        <w:t>.</w:t>
      </w:r>
      <w:r w:rsidRPr="00191439">
        <w:rPr>
          <w:rFonts w:eastAsia="Times New Roman"/>
          <w:szCs w:val="24"/>
        </w:rPr>
        <w:t xml:space="preserve"> </w:t>
      </w:r>
      <w:r>
        <w:rPr>
          <w:rFonts w:eastAsia="Times New Roman"/>
          <w:szCs w:val="24"/>
        </w:rPr>
        <w:t>Ε</w:t>
      </w:r>
      <w:r w:rsidRPr="00191439">
        <w:rPr>
          <w:rFonts w:eastAsia="Times New Roman"/>
          <w:szCs w:val="24"/>
        </w:rPr>
        <w:t>ξαιτίας</w:t>
      </w:r>
      <w:r>
        <w:rPr>
          <w:rFonts w:eastAsia="Times New Roman"/>
          <w:szCs w:val="24"/>
        </w:rPr>
        <w:t>,</w:t>
      </w:r>
      <w:r w:rsidRPr="00191439">
        <w:rPr>
          <w:rFonts w:eastAsia="Times New Roman"/>
          <w:szCs w:val="24"/>
        </w:rPr>
        <w:t xml:space="preserve"> </w:t>
      </w:r>
      <w:r>
        <w:rPr>
          <w:rFonts w:eastAsia="Times New Roman"/>
          <w:szCs w:val="24"/>
        </w:rPr>
        <w:t>λ</w:t>
      </w:r>
      <w:r w:rsidRPr="00191439">
        <w:rPr>
          <w:rFonts w:eastAsia="Times New Roman"/>
          <w:szCs w:val="24"/>
        </w:rPr>
        <w:t>οιπόν</w:t>
      </w:r>
      <w:r>
        <w:rPr>
          <w:rFonts w:eastAsia="Times New Roman"/>
          <w:szCs w:val="24"/>
        </w:rPr>
        <w:t>,</w:t>
      </w:r>
      <w:r w:rsidRPr="00191439">
        <w:rPr>
          <w:rFonts w:eastAsia="Times New Roman"/>
          <w:szCs w:val="24"/>
        </w:rPr>
        <w:t xml:space="preserve"> της αύξησης της οικονομικής δραστηριότητας</w:t>
      </w:r>
      <w:r>
        <w:rPr>
          <w:rFonts w:eastAsia="Times New Roman"/>
          <w:szCs w:val="24"/>
        </w:rPr>
        <w:t xml:space="preserve"> συνέβη αυτό, σύμφωνα με τα στοιχεία ΑΑΔΕ, περίοδος Ιανουάριος-Αύγουστος 2018. Τα έσοδα είναι </w:t>
      </w:r>
      <w:r w:rsidRPr="00191439">
        <w:rPr>
          <w:rFonts w:eastAsia="Times New Roman"/>
          <w:szCs w:val="24"/>
        </w:rPr>
        <w:t>αυξημένα κατά 624 ευρώ</w:t>
      </w:r>
      <w:r>
        <w:rPr>
          <w:rFonts w:eastAsia="Times New Roman"/>
          <w:szCs w:val="24"/>
        </w:rPr>
        <w:t>.</w:t>
      </w:r>
      <w:r w:rsidRPr="00191439">
        <w:rPr>
          <w:rFonts w:eastAsia="Times New Roman"/>
          <w:szCs w:val="24"/>
        </w:rPr>
        <w:t xml:space="preserve"> Θα </w:t>
      </w:r>
      <w:r>
        <w:rPr>
          <w:rFonts w:eastAsia="Times New Roman"/>
          <w:szCs w:val="24"/>
        </w:rPr>
        <w:t>πούμε</w:t>
      </w:r>
      <w:r w:rsidRPr="00191439">
        <w:rPr>
          <w:rFonts w:eastAsia="Times New Roman"/>
          <w:szCs w:val="24"/>
        </w:rPr>
        <w:t xml:space="preserve"> παρακάτω </w:t>
      </w:r>
      <w:r>
        <w:rPr>
          <w:rFonts w:eastAsia="Times New Roman"/>
          <w:szCs w:val="24"/>
        </w:rPr>
        <w:t>πω</w:t>
      </w:r>
      <w:r w:rsidRPr="00191439">
        <w:rPr>
          <w:rFonts w:eastAsia="Times New Roman"/>
          <w:szCs w:val="24"/>
        </w:rPr>
        <w:t xml:space="preserve">ς </w:t>
      </w:r>
      <w:r w:rsidRPr="00191439">
        <w:rPr>
          <w:rFonts w:eastAsia="Times New Roman"/>
          <w:szCs w:val="24"/>
        </w:rPr>
        <w:t>βρέθηκ</w:t>
      </w:r>
      <w:r>
        <w:rPr>
          <w:rFonts w:eastAsia="Times New Roman"/>
          <w:szCs w:val="24"/>
        </w:rPr>
        <w:t xml:space="preserve">αν τα έσοδα. Τα έσοδα βελτιώνονται εξαιτίας της συνεχούς -κι </w:t>
      </w:r>
      <w:r>
        <w:rPr>
          <w:rFonts w:eastAsia="Times New Roman"/>
          <w:szCs w:val="24"/>
        </w:rPr>
        <w:t>εδώ είμαστε- βελτίωσης της</w:t>
      </w:r>
      <w:r w:rsidRPr="00191439">
        <w:rPr>
          <w:rFonts w:eastAsia="Times New Roman"/>
          <w:szCs w:val="24"/>
        </w:rPr>
        <w:t xml:space="preserve"> φορολογικής συμμόρφωσης η οποία γίνεται με </w:t>
      </w:r>
      <w:proofErr w:type="spellStart"/>
      <w:r w:rsidRPr="00191439">
        <w:rPr>
          <w:rFonts w:eastAsia="Times New Roman"/>
          <w:szCs w:val="24"/>
        </w:rPr>
        <w:t>στοχευμένους</w:t>
      </w:r>
      <w:proofErr w:type="spellEnd"/>
      <w:r w:rsidRPr="00191439">
        <w:rPr>
          <w:rFonts w:eastAsia="Times New Roman"/>
          <w:szCs w:val="24"/>
        </w:rPr>
        <w:t xml:space="preserve"> ελέγχους</w:t>
      </w:r>
      <w:r>
        <w:rPr>
          <w:rFonts w:eastAsia="Times New Roman"/>
          <w:szCs w:val="24"/>
        </w:rPr>
        <w:t>.</w:t>
      </w:r>
    </w:p>
    <w:p w14:paraId="2C1AD545"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Ξ</w:t>
      </w:r>
      <w:r w:rsidRPr="00191439">
        <w:rPr>
          <w:rFonts w:eastAsia="Times New Roman"/>
          <w:szCs w:val="24"/>
        </w:rPr>
        <w:t>έρετε</w:t>
      </w:r>
      <w:r>
        <w:rPr>
          <w:rFonts w:eastAsia="Times New Roman"/>
          <w:szCs w:val="24"/>
        </w:rPr>
        <w:t>, το ΣΕΠΕ</w:t>
      </w:r>
      <w:r w:rsidRPr="00191439">
        <w:rPr>
          <w:rFonts w:eastAsia="Times New Roman"/>
          <w:szCs w:val="24"/>
        </w:rPr>
        <w:t xml:space="preserve"> </w:t>
      </w:r>
      <w:r>
        <w:rPr>
          <w:rFonts w:eastAsia="Times New Roman"/>
          <w:szCs w:val="24"/>
        </w:rPr>
        <w:t>το</w:t>
      </w:r>
      <w:r w:rsidRPr="00191439">
        <w:rPr>
          <w:rFonts w:eastAsia="Times New Roman"/>
          <w:szCs w:val="24"/>
        </w:rPr>
        <w:t xml:space="preserve"> οποίο διαλύσατε</w:t>
      </w:r>
      <w:r>
        <w:rPr>
          <w:rFonts w:eastAsia="Times New Roman"/>
          <w:szCs w:val="24"/>
        </w:rPr>
        <w:t>,</w:t>
      </w:r>
      <w:r w:rsidRPr="00191439">
        <w:rPr>
          <w:rFonts w:eastAsia="Times New Roman"/>
          <w:szCs w:val="24"/>
        </w:rPr>
        <w:t xml:space="preserve"> έκανε εξαιρετική δουλειά</w:t>
      </w:r>
      <w:r>
        <w:rPr>
          <w:rFonts w:eastAsia="Times New Roman"/>
          <w:szCs w:val="24"/>
        </w:rPr>
        <w:t>.</w:t>
      </w:r>
      <w:r w:rsidRPr="00191439">
        <w:rPr>
          <w:rFonts w:eastAsia="Times New Roman"/>
          <w:szCs w:val="24"/>
        </w:rPr>
        <w:t xml:space="preserve"> </w:t>
      </w:r>
      <w:r>
        <w:rPr>
          <w:rFonts w:eastAsia="Times New Roman"/>
          <w:szCs w:val="24"/>
        </w:rPr>
        <w:t>Δ</w:t>
      </w:r>
      <w:r w:rsidRPr="00191439">
        <w:rPr>
          <w:rFonts w:eastAsia="Times New Roman"/>
          <w:szCs w:val="24"/>
        </w:rPr>
        <w:t>εν έκαν</w:t>
      </w:r>
      <w:r>
        <w:rPr>
          <w:rFonts w:eastAsia="Times New Roman"/>
          <w:szCs w:val="24"/>
        </w:rPr>
        <w:t>ε</w:t>
      </w:r>
      <w:r w:rsidRPr="00191439">
        <w:rPr>
          <w:rFonts w:eastAsia="Times New Roman"/>
          <w:szCs w:val="24"/>
        </w:rPr>
        <w:t xml:space="preserve"> μόνο στην </w:t>
      </w:r>
      <w:r>
        <w:rPr>
          <w:rFonts w:eastAsia="Times New Roman"/>
          <w:szCs w:val="24"/>
        </w:rPr>
        <w:t>αδήλωτη εργασία,</w:t>
      </w:r>
      <w:r w:rsidRPr="00191439">
        <w:rPr>
          <w:rFonts w:eastAsia="Times New Roman"/>
          <w:szCs w:val="24"/>
        </w:rPr>
        <w:t xml:space="preserve"> αλλά έκανε εξαιρετική δουλειά και στην </w:t>
      </w:r>
      <w:r w:rsidRPr="00191439">
        <w:rPr>
          <w:rFonts w:eastAsia="Times New Roman"/>
          <w:szCs w:val="24"/>
        </w:rPr>
        <w:t>εισ</w:t>
      </w:r>
      <w:r>
        <w:rPr>
          <w:rFonts w:eastAsia="Times New Roman"/>
          <w:szCs w:val="24"/>
        </w:rPr>
        <w:t>ρ</w:t>
      </w:r>
      <w:r w:rsidRPr="00191439">
        <w:rPr>
          <w:rFonts w:eastAsia="Times New Roman"/>
          <w:szCs w:val="24"/>
        </w:rPr>
        <w:t>οή</w:t>
      </w:r>
      <w:r w:rsidRPr="00191439">
        <w:rPr>
          <w:rFonts w:eastAsia="Times New Roman"/>
          <w:szCs w:val="24"/>
        </w:rPr>
        <w:t xml:space="preserve"> εσόδων</w:t>
      </w:r>
      <w:r>
        <w:rPr>
          <w:rFonts w:eastAsia="Times New Roman"/>
          <w:szCs w:val="24"/>
        </w:rPr>
        <w:t>.</w:t>
      </w:r>
      <w:r w:rsidRPr="00191439">
        <w:rPr>
          <w:rFonts w:eastAsia="Times New Roman"/>
          <w:szCs w:val="24"/>
        </w:rPr>
        <w:t xml:space="preserve"> </w:t>
      </w:r>
      <w:r>
        <w:rPr>
          <w:rFonts w:eastAsia="Times New Roman"/>
          <w:szCs w:val="24"/>
        </w:rPr>
        <w:t>Έχουν υποβ</w:t>
      </w:r>
      <w:r>
        <w:rPr>
          <w:rFonts w:eastAsia="Times New Roman"/>
          <w:szCs w:val="24"/>
        </w:rPr>
        <w:t>ληθεί, λοιπόν, μέσω του</w:t>
      </w:r>
      <w:r w:rsidRPr="00191439">
        <w:rPr>
          <w:rFonts w:eastAsia="Times New Roman"/>
          <w:szCs w:val="24"/>
        </w:rPr>
        <w:t xml:space="preserve"> προγράμματος οικειοθελούς συμμόρφωσης </w:t>
      </w:r>
      <w:r>
        <w:rPr>
          <w:rFonts w:eastAsia="Times New Roman"/>
          <w:szCs w:val="24"/>
        </w:rPr>
        <w:t xml:space="preserve">-και </w:t>
      </w:r>
      <w:r w:rsidRPr="00191439">
        <w:rPr>
          <w:rFonts w:eastAsia="Times New Roman"/>
          <w:szCs w:val="24"/>
        </w:rPr>
        <w:t xml:space="preserve">είναι μεγάλη τιμή </w:t>
      </w:r>
      <w:r w:rsidRPr="00191439">
        <w:rPr>
          <w:rFonts w:eastAsia="Times New Roman"/>
          <w:szCs w:val="24"/>
        </w:rPr>
        <w:t>γι</w:t>
      </w:r>
      <w:r>
        <w:rPr>
          <w:rFonts w:eastAsia="Times New Roman"/>
          <w:szCs w:val="24"/>
        </w:rPr>
        <w:t>’</w:t>
      </w:r>
      <w:r w:rsidRPr="00191439">
        <w:rPr>
          <w:rFonts w:eastAsia="Times New Roman"/>
          <w:szCs w:val="24"/>
        </w:rPr>
        <w:t xml:space="preserve"> </w:t>
      </w:r>
      <w:r w:rsidRPr="00191439">
        <w:rPr>
          <w:rFonts w:eastAsia="Times New Roman"/>
          <w:szCs w:val="24"/>
        </w:rPr>
        <w:t>αυτή</w:t>
      </w:r>
      <w:r>
        <w:rPr>
          <w:rFonts w:eastAsia="Times New Roman"/>
          <w:szCs w:val="24"/>
        </w:rPr>
        <w:t>ν</w:t>
      </w:r>
      <w:r w:rsidRPr="00191439">
        <w:rPr>
          <w:rFonts w:eastAsia="Times New Roman"/>
          <w:szCs w:val="24"/>
        </w:rPr>
        <w:t xml:space="preserve"> την </w:t>
      </w:r>
      <w:r>
        <w:rPr>
          <w:rFonts w:eastAsia="Times New Roman"/>
          <w:szCs w:val="24"/>
        </w:rPr>
        <w:t>Κ</w:t>
      </w:r>
      <w:r w:rsidRPr="00191439">
        <w:rPr>
          <w:rFonts w:eastAsia="Times New Roman"/>
          <w:szCs w:val="24"/>
        </w:rPr>
        <w:t>υβέρνηση η οποία κατάφερε να φέρει ένα τέτοιο πρόγραμμα</w:t>
      </w:r>
      <w:r>
        <w:rPr>
          <w:rFonts w:eastAsia="Times New Roman"/>
          <w:szCs w:val="24"/>
        </w:rPr>
        <w:t>-</w:t>
      </w:r>
      <w:r w:rsidRPr="00191439">
        <w:rPr>
          <w:rFonts w:eastAsia="Times New Roman"/>
          <w:szCs w:val="24"/>
        </w:rPr>
        <w:t xml:space="preserve"> </w:t>
      </w:r>
      <w:r>
        <w:rPr>
          <w:rFonts w:eastAsia="Times New Roman"/>
          <w:szCs w:val="24"/>
        </w:rPr>
        <w:t xml:space="preserve">πεντακόσιες επτά χιλιάδες </w:t>
      </w:r>
      <w:r w:rsidRPr="00191439">
        <w:rPr>
          <w:rFonts w:eastAsia="Times New Roman"/>
          <w:szCs w:val="24"/>
        </w:rPr>
        <w:t>αιτήσεις</w:t>
      </w:r>
      <w:r>
        <w:rPr>
          <w:rFonts w:eastAsia="Times New Roman"/>
          <w:szCs w:val="24"/>
        </w:rPr>
        <w:t xml:space="preserve">. Το ελεγχόμενο εισόδημα αγγίζει τα </w:t>
      </w:r>
      <w:r w:rsidRPr="00191439">
        <w:rPr>
          <w:rFonts w:eastAsia="Times New Roman"/>
          <w:szCs w:val="24"/>
        </w:rPr>
        <w:t>10</w:t>
      </w:r>
      <w:r>
        <w:rPr>
          <w:rFonts w:eastAsia="Times New Roman"/>
          <w:szCs w:val="24"/>
        </w:rPr>
        <w:t>.</w:t>
      </w:r>
      <w:r w:rsidRPr="00191439">
        <w:rPr>
          <w:rFonts w:eastAsia="Times New Roman"/>
          <w:szCs w:val="24"/>
        </w:rPr>
        <w:t>1</w:t>
      </w:r>
      <w:r>
        <w:rPr>
          <w:rFonts w:eastAsia="Times New Roman" w:cs="Times New Roman"/>
          <w:szCs w:val="24"/>
        </w:rPr>
        <w:t>00.000.000</w:t>
      </w:r>
      <w:r>
        <w:rPr>
          <w:rFonts w:eastAsia="Times New Roman"/>
          <w:szCs w:val="24"/>
        </w:rPr>
        <w:t xml:space="preserve"> ευρώ. Α</w:t>
      </w:r>
      <w:r w:rsidRPr="00191439">
        <w:rPr>
          <w:rFonts w:eastAsia="Times New Roman"/>
          <w:szCs w:val="24"/>
        </w:rPr>
        <w:t xml:space="preserve">υτός ο </w:t>
      </w:r>
      <w:r w:rsidRPr="00191439">
        <w:rPr>
          <w:rFonts w:eastAsia="Times New Roman"/>
          <w:szCs w:val="24"/>
        </w:rPr>
        <w:t>φόρος που καταβλήθηκε ως κύριος και πρόσθετος ξεπερνάει</w:t>
      </w:r>
      <w:r>
        <w:rPr>
          <w:rFonts w:eastAsia="Times New Roman"/>
          <w:szCs w:val="24"/>
        </w:rPr>
        <w:t>,</w:t>
      </w:r>
      <w:r w:rsidRPr="00191439">
        <w:rPr>
          <w:rFonts w:eastAsia="Times New Roman"/>
          <w:szCs w:val="24"/>
        </w:rPr>
        <w:t xml:space="preserve"> </w:t>
      </w:r>
      <w:r>
        <w:rPr>
          <w:rFonts w:eastAsia="Times New Roman"/>
          <w:szCs w:val="24"/>
        </w:rPr>
        <w:t>α</w:t>
      </w:r>
      <w:r w:rsidRPr="00191439">
        <w:rPr>
          <w:rFonts w:eastAsia="Times New Roman"/>
          <w:szCs w:val="24"/>
        </w:rPr>
        <w:t>γαπητοί συνάδελφοι</w:t>
      </w:r>
      <w:r>
        <w:rPr>
          <w:rFonts w:eastAsia="Times New Roman"/>
          <w:szCs w:val="24"/>
        </w:rPr>
        <w:t xml:space="preserve"> </w:t>
      </w:r>
      <w:r w:rsidRPr="00191439">
        <w:rPr>
          <w:rFonts w:eastAsia="Times New Roman"/>
          <w:szCs w:val="24"/>
        </w:rPr>
        <w:t>της Νέας Δημοκρατίας και του ΠΑΣΟΚ</w:t>
      </w:r>
      <w:r>
        <w:rPr>
          <w:rFonts w:eastAsia="Times New Roman"/>
          <w:szCs w:val="24"/>
        </w:rPr>
        <w:t>,</w:t>
      </w:r>
      <w:r w:rsidRPr="00191439">
        <w:rPr>
          <w:rFonts w:eastAsia="Times New Roman"/>
          <w:szCs w:val="24"/>
        </w:rPr>
        <w:t xml:space="preserve"> τα 800</w:t>
      </w:r>
      <w:r>
        <w:rPr>
          <w:rFonts w:eastAsia="Times New Roman" w:cs="Times New Roman"/>
          <w:szCs w:val="24"/>
        </w:rPr>
        <w:t xml:space="preserve">.000.000 </w:t>
      </w:r>
      <w:r>
        <w:rPr>
          <w:rFonts w:eastAsia="Times New Roman"/>
          <w:szCs w:val="24"/>
        </w:rPr>
        <w:t>ευρώ. Ο</w:t>
      </w:r>
      <w:r w:rsidRPr="00191439">
        <w:rPr>
          <w:rFonts w:eastAsia="Times New Roman"/>
          <w:szCs w:val="24"/>
        </w:rPr>
        <w:t xml:space="preserve">ι έλεγχοι </w:t>
      </w:r>
      <w:r>
        <w:rPr>
          <w:rFonts w:eastAsia="Times New Roman"/>
          <w:szCs w:val="24"/>
        </w:rPr>
        <w:t>οι</w:t>
      </w:r>
      <w:r w:rsidRPr="00191439">
        <w:rPr>
          <w:rFonts w:eastAsia="Times New Roman"/>
          <w:szCs w:val="24"/>
        </w:rPr>
        <w:t xml:space="preserve"> οποί</w:t>
      </w:r>
      <w:r>
        <w:rPr>
          <w:rFonts w:eastAsia="Times New Roman"/>
          <w:szCs w:val="24"/>
        </w:rPr>
        <w:t>οι</w:t>
      </w:r>
      <w:r w:rsidRPr="00191439">
        <w:rPr>
          <w:rFonts w:eastAsia="Times New Roman"/>
          <w:szCs w:val="24"/>
        </w:rPr>
        <w:t xml:space="preserve"> αυξήθηκαν </w:t>
      </w:r>
      <w:r>
        <w:rPr>
          <w:rFonts w:eastAsia="Times New Roman"/>
          <w:szCs w:val="24"/>
        </w:rPr>
        <w:t>-</w:t>
      </w:r>
      <w:r>
        <w:rPr>
          <w:rFonts w:eastAsia="Times New Roman"/>
          <w:szCs w:val="24"/>
        </w:rPr>
        <w:lastRenderedPageBreak/>
        <w:t xml:space="preserve">ΣΕΠΕ- κατά την τουριστική περίοδο είχαν ως αποτέλεσμα τη μεγαλύτερη </w:t>
      </w:r>
      <w:proofErr w:type="spellStart"/>
      <w:r>
        <w:rPr>
          <w:rFonts w:eastAsia="Times New Roman"/>
          <w:szCs w:val="24"/>
        </w:rPr>
        <w:t>εισπραξιμότητα</w:t>
      </w:r>
      <w:proofErr w:type="spellEnd"/>
      <w:r>
        <w:rPr>
          <w:rFonts w:eastAsia="Times New Roman"/>
          <w:szCs w:val="24"/>
        </w:rPr>
        <w:t xml:space="preserve"> του ΦΠΑ, όπως αυτή αποτυπώνεται </w:t>
      </w:r>
      <w:r w:rsidRPr="00191439">
        <w:rPr>
          <w:rFonts w:eastAsia="Times New Roman"/>
          <w:szCs w:val="24"/>
        </w:rPr>
        <w:t xml:space="preserve">στις περιοδικές δηλώσεις του ΦΠΑ του τρίτου τριμήνου του </w:t>
      </w:r>
      <w:r>
        <w:rPr>
          <w:rFonts w:eastAsia="Times New Roman"/>
          <w:szCs w:val="24"/>
        </w:rPr>
        <w:t>20</w:t>
      </w:r>
      <w:r w:rsidRPr="00191439">
        <w:rPr>
          <w:rFonts w:eastAsia="Times New Roman"/>
          <w:szCs w:val="24"/>
        </w:rPr>
        <w:t>18</w:t>
      </w:r>
      <w:r>
        <w:rPr>
          <w:rFonts w:eastAsia="Times New Roman"/>
          <w:szCs w:val="24"/>
        </w:rPr>
        <w:t xml:space="preserve"> -ό</w:t>
      </w:r>
      <w:r w:rsidRPr="00191439">
        <w:rPr>
          <w:rFonts w:eastAsia="Times New Roman"/>
          <w:szCs w:val="24"/>
        </w:rPr>
        <w:t>ποιος θέλει το αναζητά και όποιος θέλει το βρίσκει</w:t>
      </w:r>
      <w:r>
        <w:rPr>
          <w:rFonts w:eastAsia="Times New Roman"/>
          <w:szCs w:val="24"/>
        </w:rPr>
        <w:t>- και β</w:t>
      </w:r>
      <w:r w:rsidRPr="00191439">
        <w:rPr>
          <w:rFonts w:eastAsia="Times New Roman"/>
          <w:szCs w:val="24"/>
        </w:rPr>
        <w:t>εβαίως εξαιτίας της επέκτασης των ηλεκτρονικών συναλλαγών</w:t>
      </w:r>
      <w:r>
        <w:rPr>
          <w:rFonts w:eastAsia="Times New Roman"/>
          <w:szCs w:val="24"/>
        </w:rPr>
        <w:t>.</w:t>
      </w:r>
    </w:p>
    <w:p w14:paraId="2C1AD546"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Π</w:t>
      </w:r>
      <w:r w:rsidRPr="00191439">
        <w:rPr>
          <w:rFonts w:eastAsia="Times New Roman"/>
          <w:szCs w:val="24"/>
        </w:rPr>
        <w:t xml:space="preserve">ρόσφατη </w:t>
      </w:r>
      <w:r>
        <w:rPr>
          <w:rFonts w:eastAsia="Times New Roman"/>
          <w:szCs w:val="24"/>
        </w:rPr>
        <w:t>μ</w:t>
      </w:r>
      <w:r w:rsidRPr="00191439">
        <w:rPr>
          <w:rFonts w:eastAsia="Times New Roman"/>
          <w:szCs w:val="24"/>
        </w:rPr>
        <w:t xml:space="preserve">ελέτη </w:t>
      </w:r>
      <w:r>
        <w:rPr>
          <w:rFonts w:eastAsia="Times New Roman"/>
          <w:szCs w:val="24"/>
        </w:rPr>
        <w:t xml:space="preserve">του ΙΟΒΕ </w:t>
      </w:r>
      <w:r w:rsidRPr="00191439">
        <w:rPr>
          <w:rFonts w:eastAsia="Times New Roman"/>
          <w:szCs w:val="24"/>
        </w:rPr>
        <w:t xml:space="preserve">δείχνει την </w:t>
      </w:r>
      <w:r>
        <w:rPr>
          <w:rFonts w:eastAsia="Times New Roman"/>
          <w:szCs w:val="24"/>
        </w:rPr>
        <w:t>αύξηση</w:t>
      </w:r>
      <w:r>
        <w:rPr>
          <w:rFonts w:eastAsia="Times New Roman"/>
          <w:szCs w:val="24"/>
        </w:rPr>
        <w:t xml:space="preserve"> των</w:t>
      </w:r>
      <w:r w:rsidRPr="00191439">
        <w:rPr>
          <w:rFonts w:eastAsia="Times New Roman"/>
          <w:szCs w:val="24"/>
        </w:rPr>
        <w:t xml:space="preserve"> συνολικών εσόδων κατά περίπου 800</w:t>
      </w:r>
      <w:r>
        <w:rPr>
          <w:rFonts w:eastAsia="Times New Roman" w:cs="Times New Roman"/>
          <w:szCs w:val="24"/>
        </w:rPr>
        <w:t xml:space="preserve">.000.000 </w:t>
      </w:r>
      <w:r w:rsidRPr="00191439">
        <w:rPr>
          <w:rFonts w:eastAsia="Times New Roman"/>
          <w:szCs w:val="24"/>
        </w:rPr>
        <w:t>ευρώ</w:t>
      </w:r>
      <w:r>
        <w:rPr>
          <w:rFonts w:eastAsia="Times New Roman"/>
          <w:szCs w:val="24"/>
        </w:rPr>
        <w:t>.</w:t>
      </w:r>
      <w:r w:rsidRPr="00191439">
        <w:rPr>
          <w:rFonts w:eastAsia="Times New Roman"/>
          <w:szCs w:val="24"/>
        </w:rPr>
        <w:t xml:space="preserve"> </w:t>
      </w:r>
      <w:r>
        <w:rPr>
          <w:rFonts w:eastAsia="Times New Roman"/>
          <w:szCs w:val="24"/>
        </w:rPr>
        <w:t>Ε</w:t>
      </w:r>
      <w:r w:rsidRPr="00191439">
        <w:rPr>
          <w:rFonts w:eastAsia="Times New Roman"/>
          <w:szCs w:val="24"/>
        </w:rPr>
        <w:t xml:space="preserve">ίναι αλήθεια πως </w:t>
      </w:r>
      <w:r>
        <w:rPr>
          <w:rFonts w:eastAsia="Times New Roman"/>
          <w:szCs w:val="24"/>
        </w:rPr>
        <w:t xml:space="preserve">καθυστερήσαμε </w:t>
      </w:r>
      <w:r w:rsidRPr="00191439">
        <w:rPr>
          <w:rFonts w:eastAsia="Times New Roman"/>
          <w:szCs w:val="24"/>
        </w:rPr>
        <w:t>τις ηλεκτρονικές συναλλαγές</w:t>
      </w:r>
      <w:r>
        <w:rPr>
          <w:rFonts w:eastAsia="Times New Roman"/>
          <w:szCs w:val="24"/>
        </w:rPr>
        <w:t xml:space="preserve"> -τ</w:t>
      </w:r>
      <w:r w:rsidRPr="00191439">
        <w:rPr>
          <w:rFonts w:eastAsia="Times New Roman"/>
          <w:szCs w:val="24"/>
        </w:rPr>
        <w:t>ο καταλαβαίνου</w:t>
      </w:r>
      <w:r>
        <w:rPr>
          <w:rFonts w:eastAsia="Times New Roman"/>
          <w:szCs w:val="24"/>
        </w:rPr>
        <w:t>με,</w:t>
      </w:r>
      <w:r w:rsidRPr="00191439">
        <w:rPr>
          <w:rFonts w:eastAsia="Times New Roman"/>
          <w:szCs w:val="24"/>
        </w:rPr>
        <w:t xml:space="preserve"> έπρεπε </w:t>
      </w:r>
      <w:r>
        <w:rPr>
          <w:rFonts w:eastAsia="Times New Roman"/>
          <w:szCs w:val="24"/>
        </w:rPr>
        <w:t xml:space="preserve">στη χώρα να </w:t>
      </w:r>
      <w:r w:rsidRPr="00191439">
        <w:rPr>
          <w:rFonts w:eastAsia="Times New Roman"/>
          <w:szCs w:val="24"/>
        </w:rPr>
        <w:t>έχουν έρθει εδώ και δεκαετίες</w:t>
      </w:r>
      <w:r>
        <w:rPr>
          <w:rFonts w:eastAsia="Times New Roman"/>
          <w:szCs w:val="24"/>
        </w:rPr>
        <w:t>-</w:t>
      </w:r>
      <w:r w:rsidRPr="00191439">
        <w:rPr>
          <w:rFonts w:eastAsia="Times New Roman"/>
          <w:szCs w:val="24"/>
        </w:rPr>
        <w:t xml:space="preserve"> αλλά νομίζω ότι αν κυβερνούσ</w:t>
      </w:r>
      <w:r>
        <w:rPr>
          <w:rFonts w:eastAsia="Times New Roman"/>
          <w:szCs w:val="24"/>
        </w:rPr>
        <w:t>ατε</w:t>
      </w:r>
      <w:r w:rsidRPr="00191439">
        <w:rPr>
          <w:rFonts w:eastAsia="Times New Roman"/>
          <w:szCs w:val="24"/>
        </w:rPr>
        <w:t xml:space="preserve"> ακόμη</w:t>
      </w:r>
      <w:r>
        <w:rPr>
          <w:rFonts w:eastAsia="Times New Roman"/>
          <w:szCs w:val="24"/>
        </w:rPr>
        <w:t>,</w:t>
      </w:r>
      <w:r w:rsidRPr="00191439">
        <w:rPr>
          <w:rFonts w:eastAsia="Times New Roman"/>
          <w:szCs w:val="24"/>
        </w:rPr>
        <w:t xml:space="preserve"> θα </w:t>
      </w:r>
      <w:r>
        <w:rPr>
          <w:rFonts w:eastAsia="Times New Roman"/>
          <w:szCs w:val="24"/>
        </w:rPr>
        <w:t>είχατε</w:t>
      </w:r>
      <w:r w:rsidRPr="00191439">
        <w:rPr>
          <w:rFonts w:eastAsia="Times New Roman"/>
          <w:szCs w:val="24"/>
        </w:rPr>
        <w:t xml:space="preserve"> καθυστερήσει ακόμα περισ</w:t>
      </w:r>
      <w:r w:rsidRPr="00191439">
        <w:rPr>
          <w:rFonts w:eastAsia="Times New Roman"/>
          <w:szCs w:val="24"/>
        </w:rPr>
        <w:t>σότερες δεκαετίες να φέρετε νομοσχέδιο</w:t>
      </w:r>
      <w:r>
        <w:rPr>
          <w:rFonts w:eastAsia="Times New Roman"/>
          <w:szCs w:val="24"/>
        </w:rPr>
        <w:t>,</w:t>
      </w:r>
      <w:r w:rsidRPr="00191439">
        <w:rPr>
          <w:rFonts w:eastAsia="Times New Roman"/>
          <w:szCs w:val="24"/>
        </w:rPr>
        <w:t xml:space="preserve"> όπως είναι η εθελουσία αποκάλυψη εισοδημάτων</w:t>
      </w:r>
      <w:r>
        <w:rPr>
          <w:rFonts w:eastAsia="Times New Roman"/>
          <w:szCs w:val="24"/>
        </w:rPr>
        <w:t>,</w:t>
      </w:r>
      <w:r w:rsidRPr="00191439">
        <w:rPr>
          <w:rFonts w:eastAsia="Times New Roman"/>
          <w:szCs w:val="24"/>
        </w:rPr>
        <w:t xml:space="preserve"> γιατί αυ</w:t>
      </w:r>
      <w:r>
        <w:rPr>
          <w:rFonts w:eastAsia="Times New Roman"/>
          <w:szCs w:val="24"/>
        </w:rPr>
        <w:t xml:space="preserve">τό είναι ένα ταξικό ζήτημα για εσάς. Δεν θα το πειράζατε ποτέ. </w:t>
      </w:r>
    </w:p>
    <w:p w14:paraId="2C1AD547"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Πάμε, λοιπόν, να δώσω και μια απάντηση για τις συντάξεις.</w:t>
      </w:r>
      <w:r w:rsidRPr="00191439">
        <w:rPr>
          <w:rFonts w:eastAsia="Times New Roman"/>
          <w:szCs w:val="24"/>
        </w:rPr>
        <w:t xml:space="preserve"> </w:t>
      </w:r>
      <w:r>
        <w:rPr>
          <w:rFonts w:eastAsia="Times New Roman"/>
          <w:szCs w:val="24"/>
        </w:rPr>
        <w:t>Η</w:t>
      </w:r>
      <w:r w:rsidRPr="00191439">
        <w:rPr>
          <w:rFonts w:eastAsia="Times New Roman"/>
          <w:szCs w:val="24"/>
        </w:rPr>
        <w:t xml:space="preserve"> καλή δουλειά στα έσοδα</w:t>
      </w:r>
      <w:r>
        <w:rPr>
          <w:rFonts w:eastAsia="Times New Roman"/>
          <w:szCs w:val="24"/>
        </w:rPr>
        <w:t>,</w:t>
      </w:r>
      <w:r w:rsidRPr="00191439">
        <w:rPr>
          <w:rFonts w:eastAsia="Times New Roman"/>
          <w:szCs w:val="24"/>
        </w:rPr>
        <w:t xml:space="preserve"> </w:t>
      </w:r>
      <w:r>
        <w:rPr>
          <w:rFonts w:eastAsia="Times New Roman"/>
          <w:szCs w:val="24"/>
        </w:rPr>
        <w:t>οι φορολογικοί</w:t>
      </w:r>
      <w:r w:rsidRPr="00191439">
        <w:rPr>
          <w:rFonts w:eastAsia="Times New Roman"/>
          <w:szCs w:val="24"/>
        </w:rPr>
        <w:t xml:space="preserve"> </w:t>
      </w:r>
      <w:r>
        <w:rPr>
          <w:rFonts w:eastAsia="Times New Roman"/>
          <w:szCs w:val="24"/>
        </w:rPr>
        <w:t>έλεγχοι,</w:t>
      </w:r>
      <w:r w:rsidRPr="00191439">
        <w:rPr>
          <w:rFonts w:eastAsia="Times New Roman"/>
          <w:szCs w:val="24"/>
        </w:rPr>
        <w:t xml:space="preserve"> ο έλεγχος της τουριστικής περιόδου</w:t>
      </w:r>
      <w:r>
        <w:rPr>
          <w:rFonts w:eastAsia="Times New Roman"/>
          <w:szCs w:val="24"/>
        </w:rPr>
        <w:t>,</w:t>
      </w:r>
      <w:r w:rsidRPr="00191439">
        <w:rPr>
          <w:rFonts w:eastAsia="Times New Roman"/>
          <w:szCs w:val="24"/>
        </w:rPr>
        <w:t xml:space="preserve"> η </w:t>
      </w:r>
      <w:r>
        <w:rPr>
          <w:rFonts w:eastAsia="Times New Roman"/>
          <w:szCs w:val="24"/>
        </w:rPr>
        <w:t xml:space="preserve">καλή δουλειά στον ΕΦΚΑ, η </w:t>
      </w:r>
      <w:r w:rsidRPr="00191439">
        <w:rPr>
          <w:rFonts w:eastAsia="Times New Roman"/>
          <w:szCs w:val="24"/>
        </w:rPr>
        <w:t xml:space="preserve">απασχόληση </w:t>
      </w:r>
      <w:r>
        <w:rPr>
          <w:rFonts w:eastAsia="Times New Roman"/>
          <w:szCs w:val="24"/>
        </w:rPr>
        <w:t>-</w:t>
      </w:r>
      <w:r w:rsidRPr="00191439">
        <w:rPr>
          <w:rFonts w:eastAsia="Times New Roman"/>
          <w:szCs w:val="24"/>
        </w:rPr>
        <w:t xml:space="preserve">πάνω από τριακόσιες χιλιάδες συνάνθρωποί μας δουλεύουν με πλήρη απασχόληση </w:t>
      </w:r>
      <w:r>
        <w:rPr>
          <w:rFonts w:eastAsia="Times New Roman"/>
          <w:szCs w:val="24"/>
        </w:rPr>
        <w:t>σ</w:t>
      </w:r>
      <w:r w:rsidRPr="00191439">
        <w:rPr>
          <w:rFonts w:eastAsia="Times New Roman"/>
          <w:szCs w:val="24"/>
        </w:rPr>
        <w:t xml:space="preserve">το μεγαλύτερο μέρος από </w:t>
      </w:r>
      <w:r w:rsidRPr="00191439">
        <w:rPr>
          <w:rFonts w:eastAsia="Times New Roman"/>
          <w:szCs w:val="24"/>
        </w:rPr>
        <w:lastRenderedPageBreak/>
        <w:t>αυτό</w:t>
      </w:r>
      <w:r>
        <w:rPr>
          <w:rFonts w:eastAsia="Times New Roman"/>
          <w:szCs w:val="24"/>
        </w:rPr>
        <w:t>-,</w:t>
      </w:r>
      <w:r w:rsidRPr="00191439">
        <w:rPr>
          <w:rFonts w:eastAsia="Times New Roman"/>
          <w:szCs w:val="24"/>
        </w:rPr>
        <w:t xml:space="preserve"> η αξιοποίηση </w:t>
      </w:r>
      <w:r>
        <w:rPr>
          <w:rFonts w:eastAsia="Times New Roman"/>
          <w:szCs w:val="24"/>
        </w:rPr>
        <w:t xml:space="preserve">της </w:t>
      </w:r>
      <w:r w:rsidRPr="00191439">
        <w:rPr>
          <w:rFonts w:eastAsia="Times New Roman"/>
          <w:szCs w:val="24"/>
        </w:rPr>
        <w:t>περιουσίας των οργανισμών</w:t>
      </w:r>
      <w:r>
        <w:rPr>
          <w:rFonts w:eastAsia="Times New Roman"/>
          <w:szCs w:val="24"/>
        </w:rPr>
        <w:t>,</w:t>
      </w:r>
      <w:r w:rsidRPr="00191439">
        <w:rPr>
          <w:rFonts w:eastAsia="Times New Roman"/>
          <w:szCs w:val="24"/>
        </w:rPr>
        <w:t xml:space="preserve"> των ασφαλιστικών ιδ</w:t>
      </w:r>
      <w:r w:rsidRPr="00191439">
        <w:rPr>
          <w:rFonts w:eastAsia="Times New Roman"/>
          <w:szCs w:val="24"/>
        </w:rPr>
        <w:t>ρυμάτων</w:t>
      </w:r>
      <w:r>
        <w:rPr>
          <w:rFonts w:eastAsia="Times New Roman"/>
          <w:szCs w:val="24"/>
        </w:rPr>
        <w:t xml:space="preserve"> και οι ρυθμίσεις</w:t>
      </w:r>
      <w:r w:rsidRPr="00191439">
        <w:rPr>
          <w:rFonts w:eastAsia="Times New Roman"/>
          <w:szCs w:val="24"/>
        </w:rPr>
        <w:t xml:space="preserve"> έδωσα</w:t>
      </w:r>
      <w:r>
        <w:rPr>
          <w:rFonts w:eastAsia="Times New Roman"/>
          <w:szCs w:val="24"/>
        </w:rPr>
        <w:t>ν</w:t>
      </w:r>
      <w:r w:rsidRPr="00191439">
        <w:rPr>
          <w:rFonts w:eastAsia="Times New Roman"/>
          <w:szCs w:val="24"/>
        </w:rPr>
        <w:t xml:space="preserve"> την ευκαιρία μαζί με τα φορολογικά έσοδα</w:t>
      </w:r>
      <w:r>
        <w:rPr>
          <w:rFonts w:eastAsia="Times New Roman"/>
          <w:szCs w:val="24"/>
        </w:rPr>
        <w:t>, όπως</w:t>
      </w:r>
      <w:r w:rsidRPr="00191439">
        <w:rPr>
          <w:rFonts w:eastAsia="Times New Roman"/>
          <w:szCs w:val="24"/>
        </w:rPr>
        <w:t xml:space="preserve"> σας είπα</w:t>
      </w:r>
      <w:r>
        <w:rPr>
          <w:rFonts w:eastAsia="Times New Roman"/>
          <w:szCs w:val="24"/>
        </w:rPr>
        <w:t>, χθες</w:t>
      </w:r>
      <w:r w:rsidRPr="00191439">
        <w:rPr>
          <w:rFonts w:eastAsia="Times New Roman"/>
          <w:szCs w:val="24"/>
        </w:rPr>
        <w:t xml:space="preserve"> η </w:t>
      </w:r>
      <w:r>
        <w:rPr>
          <w:rFonts w:eastAsia="Times New Roman"/>
          <w:szCs w:val="24"/>
        </w:rPr>
        <w:t>Κ</w:t>
      </w:r>
      <w:r w:rsidRPr="00191439">
        <w:rPr>
          <w:rFonts w:eastAsia="Times New Roman"/>
          <w:szCs w:val="24"/>
        </w:rPr>
        <w:t xml:space="preserve">υβέρνηση να κάνει </w:t>
      </w:r>
      <w:r>
        <w:rPr>
          <w:rFonts w:eastAsia="Times New Roman"/>
          <w:szCs w:val="24"/>
        </w:rPr>
        <w:t>ά</w:t>
      </w:r>
      <w:r w:rsidRPr="00191439">
        <w:rPr>
          <w:rFonts w:eastAsia="Times New Roman"/>
          <w:szCs w:val="24"/>
        </w:rPr>
        <w:t>ρση του μέτρου των περικοπών των συντάξεων</w:t>
      </w:r>
      <w:r>
        <w:rPr>
          <w:rFonts w:eastAsia="Times New Roman"/>
          <w:szCs w:val="24"/>
        </w:rPr>
        <w:t>.</w:t>
      </w:r>
      <w:r w:rsidRPr="00191439">
        <w:rPr>
          <w:rFonts w:eastAsia="Times New Roman"/>
          <w:szCs w:val="24"/>
        </w:rPr>
        <w:t xml:space="preserve"> </w:t>
      </w:r>
      <w:r>
        <w:rPr>
          <w:rFonts w:eastAsia="Times New Roman"/>
          <w:szCs w:val="24"/>
        </w:rPr>
        <w:t>Η</w:t>
      </w:r>
      <w:r w:rsidRPr="00191439">
        <w:rPr>
          <w:rFonts w:eastAsia="Times New Roman"/>
          <w:szCs w:val="24"/>
        </w:rPr>
        <w:t xml:space="preserve"> δουλειά ξεκίνησε </w:t>
      </w:r>
      <w:r>
        <w:rPr>
          <w:rFonts w:eastAsia="Times New Roman"/>
          <w:szCs w:val="24"/>
        </w:rPr>
        <w:t xml:space="preserve">από </w:t>
      </w:r>
      <w:r w:rsidRPr="00191439">
        <w:rPr>
          <w:rFonts w:eastAsia="Times New Roman"/>
          <w:szCs w:val="24"/>
        </w:rPr>
        <w:t>αυτή</w:t>
      </w:r>
      <w:r>
        <w:rPr>
          <w:rFonts w:eastAsia="Times New Roman"/>
          <w:szCs w:val="24"/>
        </w:rPr>
        <w:t>ν</w:t>
      </w:r>
      <w:r w:rsidRPr="00191439">
        <w:rPr>
          <w:rFonts w:eastAsia="Times New Roman"/>
          <w:szCs w:val="24"/>
        </w:rPr>
        <w:t xml:space="preserve"> </w:t>
      </w:r>
      <w:r>
        <w:rPr>
          <w:rFonts w:eastAsia="Times New Roman"/>
          <w:szCs w:val="24"/>
        </w:rPr>
        <w:t>τ</w:t>
      </w:r>
      <w:r w:rsidRPr="00191439">
        <w:rPr>
          <w:rFonts w:eastAsia="Times New Roman"/>
          <w:szCs w:val="24"/>
        </w:rPr>
        <w:t>η</w:t>
      </w:r>
      <w:r>
        <w:rPr>
          <w:rFonts w:eastAsia="Times New Roman"/>
          <w:szCs w:val="24"/>
        </w:rPr>
        <w:t>ν</w:t>
      </w:r>
      <w:r w:rsidRPr="00191439">
        <w:rPr>
          <w:rFonts w:eastAsia="Times New Roman"/>
          <w:szCs w:val="24"/>
        </w:rPr>
        <w:t xml:space="preserve"> </w:t>
      </w:r>
      <w:r>
        <w:rPr>
          <w:rFonts w:eastAsia="Times New Roman"/>
          <w:szCs w:val="24"/>
        </w:rPr>
        <w:t>Κ</w:t>
      </w:r>
      <w:r w:rsidRPr="00191439">
        <w:rPr>
          <w:rFonts w:eastAsia="Times New Roman"/>
          <w:szCs w:val="24"/>
        </w:rPr>
        <w:t xml:space="preserve">υβέρνηση την επόμενη μέρα </w:t>
      </w:r>
      <w:r>
        <w:rPr>
          <w:rFonts w:eastAsia="Times New Roman"/>
          <w:szCs w:val="24"/>
        </w:rPr>
        <w:t xml:space="preserve">από </w:t>
      </w:r>
      <w:r w:rsidRPr="00191439">
        <w:rPr>
          <w:rFonts w:eastAsia="Times New Roman"/>
          <w:szCs w:val="24"/>
        </w:rPr>
        <w:t>την ψήφισ</w:t>
      </w:r>
      <w:r>
        <w:rPr>
          <w:rFonts w:eastAsia="Times New Roman"/>
          <w:szCs w:val="24"/>
        </w:rPr>
        <w:t>ή</w:t>
      </w:r>
      <w:r w:rsidRPr="00191439">
        <w:rPr>
          <w:rFonts w:eastAsia="Times New Roman"/>
          <w:szCs w:val="24"/>
        </w:rPr>
        <w:t xml:space="preserve"> του</w:t>
      </w:r>
      <w:r>
        <w:rPr>
          <w:rFonts w:eastAsia="Times New Roman"/>
          <w:szCs w:val="24"/>
        </w:rPr>
        <w:t>,</w:t>
      </w:r>
      <w:r w:rsidRPr="00191439">
        <w:rPr>
          <w:rFonts w:eastAsia="Times New Roman"/>
          <w:szCs w:val="24"/>
        </w:rPr>
        <w:t xml:space="preserve"> </w:t>
      </w:r>
      <w:r>
        <w:rPr>
          <w:rFonts w:eastAsia="Times New Roman"/>
          <w:szCs w:val="24"/>
        </w:rPr>
        <w:t>γ</w:t>
      </w:r>
      <w:r w:rsidRPr="00191439">
        <w:rPr>
          <w:rFonts w:eastAsia="Times New Roman"/>
          <w:szCs w:val="24"/>
        </w:rPr>
        <w:t xml:space="preserve">ιατί πιστεύαμε πραγματικά ότι κάνοντας τη δουλειά που κάναμε </w:t>
      </w:r>
      <w:r>
        <w:rPr>
          <w:rFonts w:eastAsia="Times New Roman"/>
          <w:szCs w:val="24"/>
        </w:rPr>
        <w:t>-</w:t>
      </w:r>
      <w:r w:rsidRPr="00191439">
        <w:rPr>
          <w:rFonts w:eastAsia="Times New Roman"/>
          <w:szCs w:val="24"/>
        </w:rPr>
        <w:t xml:space="preserve">και </w:t>
      </w:r>
      <w:r>
        <w:rPr>
          <w:rFonts w:eastAsia="Times New Roman"/>
          <w:szCs w:val="24"/>
        </w:rPr>
        <w:t>α</w:t>
      </w:r>
      <w:r w:rsidRPr="00191439">
        <w:rPr>
          <w:rFonts w:eastAsia="Times New Roman"/>
          <w:szCs w:val="24"/>
        </w:rPr>
        <w:t>ποδείχθηκε ότι κάναμε</w:t>
      </w:r>
      <w:r>
        <w:rPr>
          <w:rFonts w:eastAsia="Times New Roman"/>
          <w:szCs w:val="24"/>
        </w:rPr>
        <w:t>-</w:t>
      </w:r>
      <w:r w:rsidRPr="00191439">
        <w:rPr>
          <w:rFonts w:eastAsia="Times New Roman"/>
          <w:szCs w:val="24"/>
        </w:rPr>
        <w:t xml:space="preserve"> θα ξεπερνούσαμε αυτό το </w:t>
      </w:r>
      <w:r>
        <w:rPr>
          <w:rFonts w:eastAsia="Times New Roman"/>
          <w:szCs w:val="24"/>
        </w:rPr>
        <w:t>εμπόδιο. Α</w:t>
      </w:r>
      <w:r w:rsidRPr="00191439">
        <w:rPr>
          <w:rFonts w:eastAsia="Times New Roman"/>
          <w:szCs w:val="24"/>
        </w:rPr>
        <w:t>κούσαμε</w:t>
      </w:r>
      <w:r>
        <w:rPr>
          <w:rFonts w:eastAsia="Times New Roman"/>
          <w:szCs w:val="24"/>
        </w:rPr>
        <w:t>, λοιπόν, από τη Ν</w:t>
      </w:r>
      <w:r w:rsidRPr="00191439">
        <w:rPr>
          <w:rFonts w:eastAsia="Times New Roman"/>
          <w:szCs w:val="24"/>
        </w:rPr>
        <w:t>έα Δημοκρατία και το ΠΑΣΟΚ πως καθηλώσα</w:t>
      </w:r>
      <w:r>
        <w:rPr>
          <w:rFonts w:eastAsia="Times New Roman"/>
          <w:szCs w:val="24"/>
        </w:rPr>
        <w:t>με</w:t>
      </w:r>
      <w:r w:rsidRPr="00191439">
        <w:rPr>
          <w:rFonts w:eastAsia="Times New Roman"/>
          <w:szCs w:val="24"/>
        </w:rPr>
        <w:t xml:space="preserve"> το </w:t>
      </w:r>
      <w:r>
        <w:rPr>
          <w:rFonts w:eastAsia="Times New Roman"/>
          <w:szCs w:val="24"/>
        </w:rPr>
        <w:t>Π</w:t>
      </w:r>
      <w:r w:rsidRPr="00191439">
        <w:rPr>
          <w:rFonts w:eastAsia="Times New Roman"/>
          <w:szCs w:val="24"/>
        </w:rPr>
        <w:t>ρόγραμμα Δημοσίων Επενδύσεων</w:t>
      </w:r>
      <w:r>
        <w:rPr>
          <w:rFonts w:eastAsia="Times New Roman"/>
          <w:szCs w:val="24"/>
        </w:rPr>
        <w:t>. Σήμερα το</w:t>
      </w:r>
      <w:r w:rsidRPr="00191439">
        <w:rPr>
          <w:rFonts w:eastAsia="Times New Roman"/>
          <w:szCs w:val="24"/>
        </w:rPr>
        <w:t xml:space="preserve"> καθηλώσα</w:t>
      </w:r>
      <w:r>
        <w:rPr>
          <w:rFonts w:eastAsia="Times New Roman"/>
          <w:szCs w:val="24"/>
        </w:rPr>
        <w:t>με, χθες το μ</w:t>
      </w:r>
      <w:r>
        <w:rPr>
          <w:rFonts w:eastAsia="Times New Roman"/>
          <w:szCs w:val="24"/>
        </w:rPr>
        <w:t xml:space="preserve">ειώσει. Πριν δέκα μέρες φωνάζατε πως το είχαμε μειώσει. </w:t>
      </w:r>
    </w:p>
    <w:p w14:paraId="2C1AD548"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Αγαπητοί συνάδελφοι, το Πρόγραμμα Δημοσίων Επενδύσεων είναι το μεγαλύτερο πρόγραμμα των τελευταίων </w:t>
      </w:r>
      <w:r w:rsidRPr="00191439">
        <w:rPr>
          <w:rFonts w:eastAsia="Times New Roman"/>
          <w:szCs w:val="24"/>
        </w:rPr>
        <w:t>εννέα ετών</w:t>
      </w:r>
      <w:r>
        <w:rPr>
          <w:rFonts w:eastAsia="Times New Roman"/>
          <w:szCs w:val="24"/>
        </w:rPr>
        <w:t>,</w:t>
      </w:r>
      <w:r w:rsidRPr="00191439">
        <w:rPr>
          <w:rFonts w:eastAsia="Times New Roman"/>
          <w:szCs w:val="24"/>
        </w:rPr>
        <w:t xml:space="preserve"> είτε </w:t>
      </w:r>
      <w:r>
        <w:rPr>
          <w:rFonts w:eastAsia="Times New Roman"/>
          <w:szCs w:val="24"/>
        </w:rPr>
        <w:t>θέλετε να το παραδεχτεί</w:t>
      </w:r>
      <w:r w:rsidRPr="00191439">
        <w:rPr>
          <w:rFonts w:eastAsia="Times New Roman"/>
          <w:szCs w:val="24"/>
        </w:rPr>
        <w:t xml:space="preserve"> είτε όχι</w:t>
      </w:r>
      <w:r>
        <w:rPr>
          <w:rFonts w:eastAsia="Times New Roman"/>
          <w:szCs w:val="24"/>
        </w:rPr>
        <w:t>,</w:t>
      </w:r>
      <w:r w:rsidRPr="00191439">
        <w:rPr>
          <w:rFonts w:eastAsia="Times New Roman"/>
          <w:szCs w:val="24"/>
        </w:rPr>
        <w:t xml:space="preserve"> και </w:t>
      </w:r>
      <w:r>
        <w:rPr>
          <w:rFonts w:eastAsia="Times New Roman"/>
          <w:szCs w:val="24"/>
        </w:rPr>
        <w:t xml:space="preserve">είναι </w:t>
      </w:r>
      <w:r w:rsidRPr="00191439">
        <w:rPr>
          <w:rFonts w:eastAsia="Times New Roman"/>
          <w:szCs w:val="24"/>
        </w:rPr>
        <w:t>ίδιο ακριβώς με τη χρονιά που διανύ</w:t>
      </w:r>
      <w:r>
        <w:rPr>
          <w:rFonts w:eastAsia="Times New Roman"/>
          <w:szCs w:val="24"/>
        </w:rPr>
        <w:t>ουμε</w:t>
      </w:r>
      <w:r>
        <w:rPr>
          <w:rFonts w:eastAsia="Times New Roman"/>
          <w:szCs w:val="24"/>
        </w:rPr>
        <w:t>.</w:t>
      </w:r>
      <w:r w:rsidRPr="00191439">
        <w:rPr>
          <w:rFonts w:eastAsia="Times New Roman"/>
          <w:szCs w:val="24"/>
        </w:rPr>
        <w:t xml:space="preserve"> </w:t>
      </w:r>
    </w:p>
    <w:p w14:paraId="2C1AD549"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Ας</w:t>
      </w:r>
      <w:r w:rsidRPr="00191439">
        <w:rPr>
          <w:rFonts w:eastAsia="Times New Roman"/>
          <w:szCs w:val="24"/>
        </w:rPr>
        <w:t xml:space="preserve"> δούμε</w:t>
      </w:r>
      <w:r>
        <w:rPr>
          <w:rFonts w:eastAsia="Times New Roman"/>
          <w:szCs w:val="24"/>
        </w:rPr>
        <w:t>, όμως,</w:t>
      </w:r>
      <w:r w:rsidRPr="00191439">
        <w:rPr>
          <w:rFonts w:eastAsia="Times New Roman"/>
          <w:szCs w:val="24"/>
        </w:rPr>
        <w:t xml:space="preserve"> το </w:t>
      </w:r>
      <w:r>
        <w:rPr>
          <w:rFonts w:eastAsia="Times New Roman"/>
          <w:szCs w:val="24"/>
        </w:rPr>
        <w:t>π</w:t>
      </w:r>
      <w:r w:rsidRPr="00191439">
        <w:rPr>
          <w:rFonts w:eastAsia="Times New Roman"/>
          <w:szCs w:val="24"/>
        </w:rPr>
        <w:t xml:space="preserve">ρόγραμμα </w:t>
      </w:r>
      <w:r w:rsidRPr="00191439">
        <w:rPr>
          <w:rFonts w:eastAsia="Times New Roman"/>
          <w:szCs w:val="24"/>
        </w:rPr>
        <w:t>και</w:t>
      </w:r>
      <w:r>
        <w:rPr>
          <w:rFonts w:eastAsia="Times New Roman"/>
          <w:szCs w:val="24"/>
        </w:rPr>
        <w:t xml:space="preserve"> τι</w:t>
      </w:r>
      <w:r w:rsidRPr="00191439">
        <w:rPr>
          <w:rFonts w:eastAsia="Times New Roman"/>
          <w:szCs w:val="24"/>
        </w:rPr>
        <w:t xml:space="preserve"> είναι αυτό</w:t>
      </w:r>
      <w:r>
        <w:rPr>
          <w:rFonts w:eastAsia="Times New Roman"/>
          <w:szCs w:val="24"/>
        </w:rPr>
        <w:t>: Κατευθύνεται -λέει-</w:t>
      </w:r>
      <w:r w:rsidRPr="00191439">
        <w:rPr>
          <w:rFonts w:eastAsia="Times New Roman"/>
          <w:szCs w:val="24"/>
        </w:rPr>
        <w:t xml:space="preserve"> </w:t>
      </w:r>
      <w:r>
        <w:rPr>
          <w:rFonts w:eastAsia="Times New Roman"/>
          <w:szCs w:val="24"/>
        </w:rPr>
        <w:t>στα μεγάλα έργα υποδομής, στην απασχόληση, στην επιχειρηματικότητα, στην παιδεία και στην υγεία. Υπάρχει και το εθνικό σκέλος ύψους 1</w:t>
      </w:r>
      <w:r>
        <w:rPr>
          <w:rFonts w:eastAsia="Times New Roman" w:cs="Times New Roman"/>
          <w:szCs w:val="24"/>
        </w:rPr>
        <w:t>.000.000.000</w:t>
      </w:r>
      <w:r>
        <w:rPr>
          <w:rFonts w:eastAsia="Times New Roman"/>
          <w:szCs w:val="24"/>
        </w:rPr>
        <w:t xml:space="preserve"> ευρώ το οποίο πάει </w:t>
      </w:r>
      <w:r>
        <w:rPr>
          <w:rFonts w:eastAsia="Times New Roman"/>
          <w:szCs w:val="24"/>
        </w:rPr>
        <w:lastRenderedPageBreak/>
        <w:t>για έκτακτες ανάγκες</w:t>
      </w:r>
      <w:r>
        <w:rPr>
          <w:rFonts w:eastAsia="Times New Roman"/>
          <w:szCs w:val="24"/>
        </w:rPr>
        <w:t xml:space="preserve"> και κυρίως πάει για περιφερειακές πολιτικές. Ποιος σας είπε, όμως, ότι η αξιολόγηση ενός προγράμματος δημοσίων επενδύσεων γίνεται αριθμητικά, στη βάση του ύψους του; Δηλαδή, είναι καλύτερο ένα πρόγραμμα δημοσίων επενδύσεων 10</w:t>
      </w:r>
      <w:r>
        <w:rPr>
          <w:rFonts w:eastAsia="Times New Roman" w:cs="Times New Roman"/>
          <w:szCs w:val="24"/>
        </w:rPr>
        <w:t>.000.000.000</w:t>
      </w:r>
      <w:r>
        <w:rPr>
          <w:rFonts w:eastAsia="Times New Roman"/>
          <w:szCs w:val="24"/>
        </w:rPr>
        <w:t xml:space="preserve"> ευρώ από ένα πρόγ</w:t>
      </w:r>
      <w:r>
        <w:rPr>
          <w:rFonts w:eastAsia="Times New Roman"/>
          <w:szCs w:val="24"/>
        </w:rPr>
        <w:t>ραμμα δημοσίων επενδύσεων 9</w:t>
      </w:r>
      <w:r>
        <w:rPr>
          <w:rFonts w:eastAsia="Times New Roman" w:cs="Times New Roman"/>
          <w:szCs w:val="24"/>
        </w:rPr>
        <w:t xml:space="preserve">.000.000.000 </w:t>
      </w:r>
      <w:r>
        <w:rPr>
          <w:rFonts w:eastAsia="Times New Roman"/>
          <w:szCs w:val="24"/>
        </w:rPr>
        <w:t xml:space="preserve">ευρώ; Πρέπει, λοιπόν, να δούμε και την ποιοτική του διαχείριση, όχι πόσα χρήματα διαθέτουμε, αλλά </w:t>
      </w:r>
      <w:r w:rsidRPr="00191439">
        <w:rPr>
          <w:rFonts w:eastAsia="Times New Roman"/>
          <w:szCs w:val="24"/>
        </w:rPr>
        <w:t>πώς</w:t>
      </w:r>
      <w:r>
        <w:rPr>
          <w:rFonts w:eastAsia="Times New Roman"/>
          <w:szCs w:val="24"/>
        </w:rPr>
        <w:t>,</w:t>
      </w:r>
      <w:r w:rsidRPr="00191439">
        <w:rPr>
          <w:rFonts w:eastAsia="Times New Roman"/>
          <w:szCs w:val="24"/>
        </w:rPr>
        <w:t xml:space="preserve"> πού και γιατί τα διαθέτουμε</w:t>
      </w:r>
      <w:r>
        <w:rPr>
          <w:rFonts w:eastAsia="Times New Roman"/>
          <w:szCs w:val="24"/>
        </w:rPr>
        <w:t>.</w:t>
      </w:r>
    </w:p>
    <w:p w14:paraId="2C1AD54A"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Όποιος έχει διαβάσει την έρευνα του Ευρωπαϊκού Ελεγκτικού Συνεδρίου τι διαπιστώνει; </w:t>
      </w:r>
      <w:r>
        <w:rPr>
          <w:rFonts w:eastAsia="Times New Roman"/>
          <w:szCs w:val="24"/>
        </w:rPr>
        <w:t xml:space="preserve">Μπορεί κάποιος να το ψάξει στο </w:t>
      </w:r>
      <w:r>
        <w:rPr>
          <w:rFonts w:eastAsia="Times New Roman"/>
          <w:szCs w:val="24"/>
          <w:lang w:val="en-US"/>
        </w:rPr>
        <w:t>google</w:t>
      </w:r>
      <w:r w:rsidRPr="00DC51AF">
        <w:rPr>
          <w:rFonts w:eastAsia="Times New Roman"/>
          <w:szCs w:val="24"/>
        </w:rPr>
        <w:t xml:space="preserve"> </w:t>
      </w:r>
      <w:r>
        <w:rPr>
          <w:rFonts w:eastAsia="Times New Roman"/>
          <w:szCs w:val="24"/>
        </w:rPr>
        <w:t>και ο κόσμος που ακούει</w:t>
      </w:r>
      <w:r w:rsidRPr="00191439">
        <w:rPr>
          <w:rFonts w:eastAsia="Times New Roman"/>
          <w:szCs w:val="24"/>
        </w:rPr>
        <w:t xml:space="preserve"> να </w:t>
      </w:r>
      <w:r>
        <w:rPr>
          <w:rFonts w:eastAsia="Times New Roman"/>
          <w:szCs w:val="24"/>
        </w:rPr>
        <w:t xml:space="preserve">πατήσει και να το δει. Τι διαπιστώνει αυτή η </w:t>
      </w:r>
      <w:r>
        <w:rPr>
          <w:rFonts w:eastAsia="Times New Roman"/>
          <w:szCs w:val="24"/>
        </w:rPr>
        <w:t>έ</w:t>
      </w:r>
      <w:r>
        <w:rPr>
          <w:rFonts w:eastAsia="Times New Roman"/>
          <w:szCs w:val="24"/>
        </w:rPr>
        <w:t xml:space="preserve">κθεση για εσάς, για τη Νέα Δημοκρατία και το ΠΑΣΟΚ, για τη διαχείριση του ΠΔΕ από εσάς; Διαπιστώνει ότι το κόστος ανά χιλιόμετρο οδικών έργων αυξήθηκε έως και κατά 69% σε σχέση με το αρχικά προϋπολογισθέν. Διαχειρίζεστε δημόσιο χρήμα. Ποιος έδωσε αυτήν τη </w:t>
      </w:r>
      <w:r>
        <w:rPr>
          <w:rFonts w:eastAsia="Times New Roman"/>
          <w:szCs w:val="24"/>
        </w:rPr>
        <w:t>δυνατότητα; Ποιος έδωσε την άδεια να πληρώνετε ένα έργο κατά 69% περισσότερο; Διαπιστώνει, βεβαίως, ότι παραλαμβάνατε σχεδόν το 50% του έρ</w:t>
      </w:r>
      <w:r>
        <w:rPr>
          <w:rFonts w:eastAsia="Times New Roman"/>
          <w:szCs w:val="24"/>
        </w:rPr>
        <w:lastRenderedPageBreak/>
        <w:t xml:space="preserve">γου, το μισό έργο. Πληρώνατε 70% παραπάνω για να παραλάβετε μισό έργο. Αυτό λέγεται κουβαρνταλίκι, αλλά με </w:t>
      </w:r>
      <w:r>
        <w:rPr>
          <w:rFonts w:eastAsia="Times New Roman"/>
          <w:szCs w:val="24"/>
        </w:rPr>
        <w:t>«</w:t>
      </w:r>
      <w:r>
        <w:rPr>
          <w:rFonts w:eastAsia="Times New Roman"/>
          <w:szCs w:val="24"/>
        </w:rPr>
        <w:t>ξένα κόλλυ</w:t>
      </w:r>
      <w:r>
        <w:rPr>
          <w:rFonts w:eastAsia="Times New Roman"/>
          <w:szCs w:val="24"/>
        </w:rPr>
        <w:t>βα</w:t>
      </w:r>
      <w:r>
        <w:rPr>
          <w:rFonts w:eastAsia="Times New Roman"/>
          <w:szCs w:val="24"/>
        </w:rPr>
        <w:t>»</w:t>
      </w:r>
      <w:r>
        <w:rPr>
          <w:rFonts w:eastAsia="Times New Roman"/>
          <w:szCs w:val="24"/>
        </w:rPr>
        <w:t xml:space="preserve">. </w:t>
      </w:r>
    </w:p>
    <w:p w14:paraId="2C1AD54B"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Το τρίτο σημαντικό είναι ότι υπογράφατε συμβάσεις με ιδιώτες </w:t>
      </w:r>
      <w:proofErr w:type="spellStart"/>
      <w:r w:rsidRPr="00A318BA">
        <w:rPr>
          <w:rFonts w:eastAsia="Times New Roman"/>
          <w:szCs w:val="24"/>
        </w:rPr>
        <w:t>παραχωρησιούχους</w:t>
      </w:r>
      <w:proofErr w:type="spellEnd"/>
      <w:r>
        <w:rPr>
          <w:rFonts w:eastAsia="Times New Roman"/>
          <w:szCs w:val="24"/>
        </w:rPr>
        <w:t xml:space="preserve"> πριν από την επίλυση σημαντικών προβλημάτων. </w:t>
      </w:r>
    </w:p>
    <w:p w14:paraId="2C1AD54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Αυτό, λοιπόν, που α</w:t>
      </w:r>
      <w:r w:rsidRPr="006F2937">
        <w:rPr>
          <w:rFonts w:eastAsia="Times New Roman" w:cs="Times New Roman"/>
          <w:szCs w:val="24"/>
        </w:rPr>
        <w:t xml:space="preserve">ντιμετωπίσαμε ήταν </w:t>
      </w:r>
      <w:r>
        <w:rPr>
          <w:rFonts w:eastAsia="Times New Roman" w:cs="Times New Roman"/>
          <w:szCs w:val="24"/>
        </w:rPr>
        <w:t>«</w:t>
      </w:r>
      <w:r w:rsidRPr="006F2937">
        <w:rPr>
          <w:rFonts w:eastAsia="Times New Roman" w:cs="Times New Roman"/>
          <w:szCs w:val="24"/>
        </w:rPr>
        <w:t>παγωμένα</w:t>
      </w:r>
      <w:r>
        <w:rPr>
          <w:rFonts w:eastAsia="Times New Roman" w:cs="Times New Roman"/>
          <w:szCs w:val="24"/>
        </w:rPr>
        <w:t>»</w:t>
      </w:r>
      <w:r w:rsidRPr="006F2937">
        <w:rPr>
          <w:rFonts w:eastAsia="Times New Roman" w:cs="Times New Roman"/>
          <w:szCs w:val="24"/>
        </w:rPr>
        <w:t xml:space="preserve"> έργα</w:t>
      </w:r>
      <w:r>
        <w:rPr>
          <w:rFonts w:eastAsia="Times New Roman" w:cs="Times New Roman"/>
          <w:szCs w:val="24"/>
        </w:rPr>
        <w:t xml:space="preserve">, βαλτωμένα </w:t>
      </w:r>
      <w:r w:rsidRPr="006F2937">
        <w:rPr>
          <w:rFonts w:eastAsia="Times New Roman" w:cs="Times New Roman"/>
          <w:szCs w:val="24"/>
        </w:rPr>
        <w:t>έργα</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Υπήρχαν</w:t>
      </w:r>
      <w:r w:rsidRPr="006F2937">
        <w:rPr>
          <w:rFonts w:eastAsia="Times New Roman" w:cs="Times New Roman"/>
          <w:szCs w:val="24"/>
        </w:rPr>
        <w:t xml:space="preserve"> πολύ μεγάλες εκκρεμότητες</w:t>
      </w:r>
      <w:r>
        <w:rPr>
          <w:rFonts w:eastAsia="Times New Roman" w:cs="Times New Roman"/>
          <w:szCs w:val="24"/>
        </w:rPr>
        <w:t xml:space="preserve"> στις</w:t>
      </w:r>
      <w:r w:rsidRPr="006F2937">
        <w:rPr>
          <w:rFonts w:eastAsia="Times New Roman" w:cs="Times New Roman"/>
          <w:szCs w:val="24"/>
        </w:rPr>
        <w:t xml:space="preserve"> απαλλοτριώσεις</w:t>
      </w:r>
      <w:r>
        <w:rPr>
          <w:rFonts w:eastAsia="Times New Roman" w:cs="Times New Roman"/>
          <w:szCs w:val="24"/>
        </w:rPr>
        <w:t>,</w:t>
      </w:r>
      <w:r w:rsidRPr="006F2937">
        <w:rPr>
          <w:rFonts w:eastAsia="Times New Roman" w:cs="Times New Roman"/>
          <w:szCs w:val="24"/>
        </w:rPr>
        <w:t xml:space="preserve"> </w:t>
      </w:r>
      <w:r w:rsidRPr="006F2937">
        <w:rPr>
          <w:rFonts w:eastAsia="Times New Roman" w:cs="Times New Roman"/>
          <w:szCs w:val="24"/>
        </w:rPr>
        <w:t>πολύ μεγάλες εκκρεμότητες στα αρχαιολογικά ζητήματα</w:t>
      </w:r>
      <w:r>
        <w:rPr>
          <w:rFonts w:eastAsia="Times New Roman" w:cs="Times New Roman"/>
          <w:szCs w:val="24"/>
        </w:rPr>
        <w:t>,</w:t>
      </w:r>
      <w:r w:rsidRPr="006F2937">
        <w:rPr>
          <w:rFonts w:eastAsia="Times New Roman" w:cs="Times New Roman"/>
          <w:szCs w:val="24"/>
        </w:rPr>
        <w:t xml:space="preserve"> πολύ μεγάλες εκκρεμότητες σε χιλιάδες ζητήματα</w:t>
      </w:r>
      <w:r>
        <w:rPr>
          <w:rFonts w:eastAsia="Times New Roman" w:cs="Times New Roman"/>
          <w:szCs w:val="24"/>
        </w:rPr>
        <w:t>.</w:t>
      </w:r>
      <w:r w:rsidRPr="006F2937">
        <w:rPr>
          <w:rFonts w:eastAsia="Times New Roman" w:cs="Times New Roman"/>
          <w:szCs w:val="24"/>
        </w:rPr>
        <w:t xml:space="preserve"> </w:t>
      </w:r>
    </w:p>
    <w:p w14:paraId="2C1AD54D"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 xml:space="preserve">Βρήκαμε διεκδικήσεις </w:t>
      </w:r>
      <w:proofErr w:type="spellStart"/>
      <w:r w:rsidRPr="006F2937">
        <w:rPr>
          <w:rFonts w:eastAsia="Times New Roman" w:cs="Times New Roman"/>
          <w:szCs w:val="24"/>
        </w:rPr>
        <w:t>παραχωρησιούχων</w:t>
      </w:r>
      <w:proofErr w:type="spellEnd"/>
      <w:r w:rsidRPr="006F2937">
        <w:rPr>
          <w:rFonts w:eastAsia="Times New Roman" w:cs="Times New Roman"/>
          <w:szCs w:val="24"/>
        </w:rPr>
        <w:t xml:space="preserve"> προσφάτως</w:t>
      </w:r>
      <w:r>
        <w:rPr>
          <w:rFonts w:eastAsia="Times New Roman" w:cs="Times New Roman"/>
          <w:szCs w:val="24"/>
        </w:rPr>
        <w:t>. Ζητούσαν από εσάς</w:t>
      </w:r>
      <w:r w:rsidRPr="006F2937">
        <w:rPr>
          <w:rFonts w:eastAsia="Times New Roman" w:cs="Times New Roman"/>
          <w:szCs w:val="24"/>
        </w:rPr>
        <w:t xml:space="preserve"> 1</w:t>
      </w:r>
      <w:r>
        <w:rPr>
          <w:rFonts w:eastAsia="Times New Roman" w:cs="Times New Roman"/>
          <w:szCs w:val="24"/>
        </w:rPr>
        <w:t>.</w:t>
      </w:r>
      <w:r w:rsidRPr="006F2937">
        <w:rPr>
          <w:rFonts w:eastAsia="Times New Roman" w:cs="Times New Roman"/>
          <w:szCs w:val="24"/>
        </w:rPr>
        <w:t>2</w:t>
      </w:r>
      <w:r>
        <w:rPr>
          <w:rFonts w:eastAsia="Times New Roman" w:cs="Times New Roman"/>
          <w:szCs w:val="24"/>
        </w:rPr>
        <w:t>00.000.000</w:t>
      </w:r>
      <w:r>
        <w:rPr>
          <w:rFonts w:eastAsia="Times New Roman" w:cs="Times New Roman"/>
          <w:szCs w:val="24"/>
        </w:rPr>
        <w:t xml:space="preserve"> ευρώ.</w:t>
      </w:r>
      <w:r w:rsidRPr="006F2937">
        <w:rPr>
          <w:rFonts w:eastAsia="Times New Roman" w:cs="Times New Roman"/>
          <w:szCs w:val="24"/>
        </w:rPr>
        <w:t xml:space="preserve"> Κερδίσαμε 764</w:t>
      </w:r>
      <w:r>
        <w:rPr>
          <w:rFonts w:eastAsia="Times New Roman" w:cs="Times New Roman"/>
          <w:szCs w:val="24"/>
        </w:rPr>
        <w:t>.000.000</w:t>
      </w:r>
      <w:r w:rsidRPr="006F2937">
        <w:rPr>
          <w:rFonts w:eastAsia="Times New Roman" w:cs="Times New Roman"/>
          <w:szCs w:val="24"/>
        </w:rPr>
        <w:t xml:space="preserve"> και </w:t>
      </w:r>
      <w:r>
        <w:rPr>
          <w:rFonts w:eastAsia="Times New Roman" w:cs="Times New Roman"/>
          <w:szCs w:val="24"/>
        </w:rPr>
        <w:t xml:space="preserve">έχετε </w:t>
      </w:r>
      <w:r w:rsidRPr="006F2937">
        <w:rPr>
          <w:rFonts w:eastAsia="Times New Roman" w:cs="Times New Roman"/>
          <w:szCs w:val="24"/>
        </w:rPr>
        <w:t xml:space="preserve">το θράσος να μας λέτε πως τα </w:t>
      </w:r>
      <w:r>
        <w:rPr>
          <w:rFonts w:eastAsia="Times New Roman" w:cs="Times New Roman"/>
          <w:szCs w:val="24"/>
        </w:rPr>
        <w:t>υπόλοιπ</w:t>
      </w:r>
      <w:r>
        <w:rPr>
          <w:rFonts w:eastAsia="Times New Roman" w:cs="Times New Roman"/>
          <w:szCs w:val="24"/>
        </w:rPr>
        <w:t xml:space="preserve">α </w:t>
      </w:r>
      <w:r w:rsidRPr="006F2937">
        <w:rPr>
          <w:rFonts w:eastAsia="Times New Roman" w:cs="Times New Roman"/>
          <w:szCs w:val="24"/>
        </w:rPr>
        <w:t>430</w:t>
      </w:r>
      <w:r>
        <w:rPr>
          <w:rFonts w:eastAsia="Times New Roman" w:cs="Times New Roman"/>
          <w:szCs w:val="24"/>
        </w:rPr>
        <w:t>.000.000</w:t>
      </w:r>
      <w:r>
        <w:rPr>
          <w:rFonts w:eastAsia="Times New Roman" w:cs="Times New Roman"/>
          <w:szCs w:val="24"/>
        </w:rPr>
        <w:t xml:space="preserve"> τα δώσαμε ως πανω</w:t>
      </w:r>
      <w:r w:rsidRPr="006F2937">
        <w:rPr>
          <w:rFonts w:eastAsia="Times New Roman" w:cs="Times New Roman"/>
          <w:szCs w:val="24"/>
        </w:rPr>
        <w:t>προίκια</w:t>
      </w:r>
      <w:r>
        <w:rPr>
          <w:rFonts w:eastAsia="Times New Roman" w:cs="Times New Roman"/>
          <w:szCs w:val="24"/>
        </w:rPr>
        <w:t>.</w:t>
      </w:r>
    </w:p>
    <w:p w14:paraId="2C1AD54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Ακούστε, όμως. </w:t>
      </w:r>
      <w:r w:rsidRPr="006F2937">
        <w:rPr>
          <w:rFonts w:eastAsia="Times New Roman" w:cs="Times New Roman"/>
          <w:szCs w:val="24"/>
        </w:rPr>
        <w:t>Είμαστε απολύτως σίγουροι ότι είχα</w:t>
      </w:r>
      <w:r>
        <w:rPr>
          <w:rFonts w:eastAsia="Times New Roman" w:cs="Times New Roman"/>
          <w:szCs w:val="24"/>
        </w:rPr>
        <w:t xml:space="preserve">τε μεγάλη απορροφητικότητα. </w:t>
      </w:r>
      <w:r w:rsidRPr="006F2937">
        <w:rPr>
          <w:rFonts w:eastAsia="Times New Roman" w:cs="Times New Roman"/>
          <w:szCs w:val="24"/>
        </w:rPr>
        <w:t>Στην απο</w:t>
      </w:r>
      <w:r>
        <w:rPr>
          <w:rFonts w:eastAsia="Times New Roman" w:cs="Times New Roman"/>
          <w:szCs w:val="24"/>
        </w:rPr>
        <w:t>ρροφητικότητα ήσασταν</w:t>
      </w:r>
      <w:r w:rsidRPr="006F2937">
        <w:rPr>
          <w:rFonts w:eastAsia="Times New Roman" w:cs="Times New Roman"/>
          <w:szCs w:val="24"/>
        </w:rPr>
        <w:t xml:space="preserve"> πραγματικά </w:t>
      </w:r>
      <w:r>
        <w:rPr>
          <w:rFonts w:eastAsia="Times New Roman" w:cs="Times New Roman"/>
          <w:szCs w:val="24"/>
        </w:rPr>
        <w:t xml:space="preserve">οι καλύτεροι. </w:t>
      </w:r>
      <w:r w:rsidRPr="006F2937">
        <w:rPr>
          <w:rFonts w:eastAsia="Times New Roman" w:cs="Times New Roman"/>
          <w:szCs w:val="24"/>
        </w:rPr>
        <w:t xml:space="preserve">Και </w:t>
      </w:r>
      <w:r>
        <w:rPr>
          <w:rFonts w:eastAsia="Times New Roman" w:cs="Times New Roman"/>
          <w:szCs w:val="24"/>
        </w:rPr>
        <w:t>ποιος εργολάβος δεν θα έτρεχε</w:t>
      </w:r>
      <w:r w:rsidRPr="006F2937">
        <w:rPr>
          <w:rFonts w:eastAsia="Times New Roman" w:cs="Times New Roman"/>
          <w:szCs w:val="24"/>
        </w:rPr>
        <w:t xml:space="preserve"> </w:t>
      </w:r>
      <w:r>
        <w:rPr>
          <w:rFonts w:eastAsia="Times New Roman" w:cs="Times New Roman"/>
          <w:szCs w:val="24"/>
        </w:rPr>
        <w:t xml:space="preserve">να </w:t>
      </w:r>
      <w:r w:rsidRPr="006F2937">
        <w:rPr>
          <w:rFonts w:eastAsia="Times New Roman" w:cs="Times New Roman"/>
          <w:szCs w:val="24"/>
        </w:rPr>
        <w:lastRenderedPageBreak/>
        <w:t>πάρει ένα έργο τρεις φορές κοστολογημένο παραδί</w:t>
      </w:r>
      <w:r w:rsidRPr="006F2937">
        <w:rPr>
          <w:rFonts w:eastAsia="Times New Roman" w:cs="Times New Roman"/>
          <w:szCs w:val="24"/>
        </w:rPr>
        <w:t>δοντας το μισό</w:t>
      </w:r>
      <w:r>
        <w:rPr>
          <w:rFonts w:eastAsia="Times New Roman" w:cs="Times New Roman"/>
          <w:szCs w:val="24"/>
        </w:rPr>
        <w:t xml:space="preserve"> έργο;</w:t>
      </w:r>
    </w:p>
    <w:p w14:paraId="2C1AD54F"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 xml:space="preserve">Δεν </w:t>
      </w:r>
      <w:r>
        <w:rPr>
          <w:rFonts w:eastAsia="Times New Roman" w:cs="Times New Roman"/>
          <w:szCs w:val="24"/>
        </w:rPr>
        <w:t xml:space="preserve">είναι συμβουλή, </w:t>
      </w:r>
      <w:r w:rsidRPr="006F2937">
        <w:rPr>
          <w:rFonts w:eastAsia="Times New Roman" w:cs="Times New Roman"/>
          <w:szCs w:val="24"/>
        </w:rPr>
        <w:t>αλλά είναι μία τοποθέτηση</w:t>
      </w:r>
      <w:r>
        <w:rPr>
          <w:rFonts w:eastAsia="Times New Roman" w:cs="Times New Roman"/>
          <w:szCs w:val="24"/>
        </w:rPr>
        <w:t>: Όταν</w:t>
      </w:r>
      <w:r w:rsidRPr="006F2937">
        <w:rPr>
          <w:rFonts w:eastAsia="Times New Roman" w:cs="Times New Roman"/>
          <w:szCs w:val="24"/>
        </w:rPr>
        <w:t xml:space="preserve"> η Νέα Δημοκρατία και το ΠΑΣΟΚ μιλά</w:t>
      </w:r>
      <w:r>
        <w:rPr>
          <w:rFonts w:eastAsia="Times New Roman" w:cs="Times New Roman"/>
          <w:szCs w:val="24"/>
        </w:rPr>
        <w:t>νε</w:t>
      </w:r>
      <w:r w:rsidRPr="006F2937">
        <w:rPr>
          <w:rFonts w:eastAsia="Times New Roman" w:cs="Times New Roman"/>
          <w:szCs w:val="24"/>
        </w:rPr>
        <w:t xml:space="preserve"> για </w:t>
      </w:r>
      <w:r>
        <w:rPr>
          <w:rFonts w:eastAsia="Times New Roman" w:cs="Times New Roman"/>
          <w:szCs w:val="24"/>
        </w:rPr>
        <w:t>ΠΔΕ, για</w:t>
      </w:r>
      <w:r w:rsidRPr="006F2937">
        <w:rPr>
          <w:rFonts w:eastAsia="Times New Roman" w:cs="Times New Roman"/>
          <w:szCs w:val="24"/>
        </w:rPr>
        <w:t xml:space="preserve"> Πρόγραμμα Δημοσίων </w:t>
      </w:r>
      <w:r>
        <w:rPr>
          <w:rFonts w:eastAsia="Times New Roman" w:cs="Times New Roman"/>
          <w:szCs w:val="24"/>
        </w:rPr>
        <w:t xml:space="preserve">Επενδύσεων, </w:t>
      </w:r>
      <w:r w:rsidRPr="006F2937">
        <w:rPr>
          <w:rFonts w:eastAsia="Times New Roman" w:cs="Times New Roman"/>
          <w:szCs w:val="24"/>
        </w:rPr>
        <w:t xml:space="preserve">για </w:t>
      </w:r>
      <w:r>
        <w:rPr>
          <w:rFonts w:eastAsia="Times New Roman" w:cs="Times New Roman"/>
          <w:szCs w:val="24"/>
        </w:rPr>
        <w:t>γέφυρες, για τούνελ, για εργολάβους,</w:t>
      </w:r>
      <w:r w:rsidRPr="006F2937">
        <w:rPr>
          <w:rFonts w:eastAsia="Times New Roman" w:cs="Times New Roman"/>
          <w:szCs w:val="24"/>
        </w:rPr>
        <w:t xml:space="preserve"> για συμβάσεις</w:t>
      </w:r>
      <w:r>
        <w:rPr>
          <w:rFonts w:eastAsia="Times New Roman" w:cs="Times New Roman"/>
          <w:szCs w:val="24"/>
        </w:rPr>
        <w:t>,</w:t>
      </w:r>
      <w:r w:rsidRPr="006F2937">
        <w:rPr>
          <w:rFonts w:eastAsia="Times New Roman" w:cs="Times New Roman"/>
          <w:szCs w:val="24"/>
        </w:rPr>
        <w:t xml:space="preserve"> για οδικούς άξονες</w:t>
      </w:r>
      <w:r>
        <w:rPr>
          <w:rFonts w:eastAsia="Times New Roman" w:cs="Times New Roman"/>
          <w:szCs w:val="24"/>
        </w:rPr>
        <w:t>,</w:t>
      </w:r>
      <w:r w:rsidRPr="006F2937">
        <w:rPr>
          <w:rFonts w:eastAsia="Times New Roman" w:cs="Times New Roman"/>
          <w:szCs w:val="24"/>
        </w:rPr>
        <w:t xml:space="preserve"> θα πρέπει</w:t>
      </w:r>
      <w:r>
        <w:rPr>
          <w:rFonts w:eastAsia="Times New Roman" w:cs="Times New Roman"/>
          <w:szCs w:val="24"/>
        </w:rPr>
        <w:t xml:space="preserve"> να είναι ιδιαίτερα προσεκτικοί, </w:t>
      </w:r>
      <w:r w:rsidRPr="006F2937">
        <w:rPr>
          <w:rFonts w:eastAsia="Times New Roman" w:cs="Times New Roman"/>
          <w:szCs w:val="24"/>
        </w:rPr>
        <w:t>γιατί ο ελληνικός λαός θυμώνει</w:t>
      </w:r>
      <w:r>
        <w:rPr>
          <w:rFonts w:eastAsia="Times New Roman" w:cs="Times New Roman"/>
          <w:szCs w:val="24"/>
        </w:rPr>
        <w:t>,</w:t>
      </w:r>
      <w:r w:rsidRPr="006F2937">
        <w:rPr>
          <w:rFonts w:eastAsia="Times New Roman" w:cs="Times New Roman"/>
          <w:szCs w:val="24"/>
        </w:rPr>
        <w:t xml:space="preserve"> αγανακτεί και σας θυμάται</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Θα έ</w:t>
      </w:r>
      <w:r w:rsidRPr="006F2937">
        <w:rPr>
          <w:rFonts w:eastAsia="Times New Roman" w:cs="Times New Roman"/>
          <w:szCs w:val="24"/>
        </w:rPr>
        <w:t>πρεπε</w:t>
      </w:r>
      <w:r>
        <w:rPr>
          <w:rFonts w:eastAsia="Times New Roman" w:cs="Times New Roman"/>
          <w:szCs w:val="24"/>
        </w:rPr>
        <w:t>,</w:t>
      </w:r>
      <w:r w:rsidRPr="006F2937">
        <w:rPr>
          <w:rFonts w:eastAsia="Times New Roman" w:cs="Times New Roman"/>
          <w:szCs w:val="24"/>
        </w:rPr>
        <w:t xml:space="preserve"> λοιπόν</w:t>
      </w:r>
      <w:r>
        <w:rPr>
          <w:rFonts w:eastAsia="Times New Roman" w:cs="Times New Roman"/>
          <w:szCs w:val="24"/>
        </w:rPr>
        <w:t>,</w:t>
      </w:r>
      <w:r w:rsidRPr="006F2937">
        <w:rPr>
          <w:rFonts w:eastAsia="Times New Roman" w:cs="Times New Roman"/>
          <w:szCs w:val="24"/>
        </w:rPr>
        <w:t xml:space="preserve"> να είστε ιδιαίτερα προσεκτικοί</w:t>
      </w:r>
      <w:r>
        <w:rPr>
          <w:rFonts w:eastAsia="Times New Roman" w:cs="Times New Roman"/>
          <w:szCs w:val="24"/>
        </w:rPr>
        <w:t>. Ε</w:t>
      </w:r>
      <w:r w:rsidRPr="006F2937">
        <w:rPr>
          <w:rFonts w:eastAsia="Times New Roman" w:cs="Times New Roman"/>
          <w:szCs w:val="24"/>
        </w:rPr>
        <w:t xml:space="preserve">ξαιτίας </w:t>
      </w:r>
      <w:r>
        <w:rPr>
          <w:rFonts w:eastAsia="Times New Roman" w:cs="Times New Roman"/>
          <w:szCs w:val="24"/>
        </w:rPr>
        <w:t xml:space="preserve">του πολιτικού πολιτισμού </w:t>
      </w:r>
      <w:r w:rsidRPr="006F2937">
        <w:rPr>
          <w:rFonts w:eastAsia="Times New Roman" w:cs="Times New Roman"/>
          <w:szCs w:val="24"/>
        </w:rPr>
        <w:t>το λέω</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 xml:space="preserve">για το δικό σας καλό. </w:t>
      </w:r>
    </w:p>
    <w:p w14:paraId="2C1AD55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Pr>
          <w:rFonts w:eastAsia="Times New Roman" w:cs="Times New Roman"/>
          <w:szCs w:val="24"/>
        </w:rPr>
        <w:t xml:space="preserve">το </w:t>
      </w:r>
      <w:r>
        <w:rPr>
          <w:rFonts w:eastAsia="Times New Roman" w:cs="Times New Roman"/>
          <w:szCs w:val="24"/>
        </w:rPr>
        <w:t>κουδούνι λήξεως του χρόνου ομιλίας του κυρίου Βουλευτή)</w:t>
      </w:r>
    </w:p>
    <w:p w14:paraId="2C1AD551" w14:textId="77777777" w:rsidR="00692F88" w:rsidRDefault="007C4398">
      <w:pPr>
        <w:spacing w:line="600" w:lineRule="auto"/>
        <w:ind w:firstLine="720"/>
        <w:jc w:val="both"/>
        <w:rPr>
          <w:rFonts w:eastAsia="Times New Roman" w:cs="Times New Roman"/>
          <w:szCs w:val="24"/>
        </w:rPr>
      </w:pPr>
      <w:r w:rsidRPr="00D771D5">
        <w:rPr>
          <w:rFonts w:eastAsia="Times New Roman" w:cs="Times New Roman"/>
          <w:b/>
          <w:szCs w:val="24"/>
        </w:rPr>
        <w:t xml:space="preserve">ΠΡΟΕΔΡΟΣ (Νικόλαος </w:t>
      </w:r>
      <w:proofErr w:type="spellStart"/>
      <w:r w:rsidRPr="00D771D5">
        <w:rPr>
          <w:rFonts w:eastAsia="Times New Roman" w:cs="Times New Roman"/>
          <w:b/>
          <w:szCs w:val="24"/>
        </w:rPr>
        <w:t>Βούτσης</w:t>
      </w:r>
      <w:proofErr w:type="spellEnd"/>
      <w:r w:rsidRPr="00D771D5">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Βέττα</w:t>
      </w:r>
      <w:proofErr w:type="spellEnd"/>
      <w:r>
        <w:rPr>
          <w:rFonts w:eastAsia="Times New Roman" w:cs="Times New Roman"/>
          <w:szCs w:val="24"/>
        </w:rPr>
        <w:t>, δύο λεπτά έχετε ακόμη.</w:t>
      </w:r>
    </w:p>
    <w:p w14:paraId="2C1AD552"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Ευχαριστώ πολύ, κύριε Πρόεδρε. </w:t>
      </w:r>
    </w:p>
    <w:p w14:paraId="2C1AD553"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Ακούσαμε</w:t>
      </w:r>
      <w:r>
        <w:rPr>
          <w:rFonts w:eastAsia="Times New Roman" w:cs="Times New Roman"/>
          <w:szCs w:val="24"/>
        </w:rPr>
        <w:t>,</w:t>
      </w:r>
      <w:r w:rsidRPr="006F2937">
        <w:rPr>
          <w:rFonts w:eastAsia="Times New Roman" w:cs="Times New Roman"/>
          <w:szCs w:val="24"/>
        </w:rPr>
        <w:t xml:space="preserve"> λοιπόν</w:t>
      </w:r>
      <w:r>
        <w:rPr>
          <w:rFonts w:eastAsia="Times New Roman" w:cs="Times New Roman"/>
          <w:szCs w:val="24"/>
        </w:rPr>
        <w:t xml:space="preserve">, να μιλάνε για μόνιμη λιτότητα. Μα, </w:t>
      </w:r>
      <w:r w:rsidRPr="006F2937">
        <w:rPr>
          <w:rFonts w:eastAsia="Times New Roman" w:cs="Times New Roman"/>
          <w:szCs w:val="24"/>
        </w:rPr>
        <w:t>οι βασικές προϋποθέσεις για να β</w:t>
      </w:r>
      <w:r w:rsidRPr="006F2937">
        <w:rPr>
          <w:rFonts w:eastAsia="Times New Roman" w:cs="Times New Roman"/>
          <w:szCs w:val="24"/>
        </w:rPr>
        <w:t xml:space="preserve">γει η χώρα από τη μόνιμη λιτότητα είναι </w:t>
      </w:r>
      <w:r>
        <w:rPr>
          <w:rFonts w:eastAsia="Times New Roman" w:cs="Times New Roman"/>
          <w:szCs w:val="24"/>
        </w:rPr>
        <w:t xml:space="preserve">να βγει από το οικονομικό της </w:t>
      </w:r>
      <w:r w:rsidRPr="006F2937">
        <w:rPr>
          <w:rFonts w:eastAsia="Times New Roman" w:cs="Times New Roman"/>
          <w:szCs w:val="24"/>
        </w:rPr>
        <w:t xml:space="preserve">πρόγραμμα και να κάνει </w:t>
      </w:r>
      <w:r>
        <w:rPr>
          <w:rFonts w:eastAsia="Times New Roman" w:cs="Times New Roman"/>
          <w:szCs w:val="24"/>
        </w:rPr>
        <w:lastRenderedPageBreak/>
        <w:t>διευθέτηση</w:t>
      </w:r>
      <w:r w:rsidRPr="006F2937">
        <w:rPr>
          <w:rFonts w:eastAsia="Times New Roman" w:cs="Times New Roman"/>
          <w:szCs w:val="24"/>
        </w:rPr>
        <w:t xml:space="preserve"> του χρέους</w:t>
      </w:r>
      <w:r>
        <w:rPr>
          <w:rFonts w:eastAsia="Times New Roman" w:cs="Times New Roman"/>
          <w:szCs w:val="24"/>
        </w:rPr>
        <w:t>.</w:t>
      </w:r>
      <w:r w:rsidRPr="006F2937">
        <w:rPr>
          <w:rFonts w:eastAsia="Times New Roman" w:cs="Times New Roman"/>
          <w:szCs w:val="24"/>
        </w:rPr>
        <w:t xml:space="preserve"> Το κάναμε</w:t>
      </w:r>
      <w:r>
        <w:rPr>
          <w:rFonts w:eastAsia="Times New Roman" w:cs="Times New Roman"/>
          <w:szCs w:val="24"/>
        </w:rPr>
        <w:t>!</w:t>
      </w:r>
      <w:r w:rsidRPr="006F2937">
        <w:rPr>
          <w:rFonts w:eastAsia="Times New Roman" w:cs="Times New Roman"/>
          <w:szCs w:val="24"/>
        </w:rPr>
        <w:t xml:space="preserve"> Και σήμερα μέσω του </w:t>
      </w:r>
      <w:r>
        <w:rPr>
          <w:rFonts w:eastAsia="Times New Roman" w:cs="Times New Roman"/>
          <w:szCs w:val="24"/>
        </w:rPr>
        <w:t>π</w:t>
      </w:r>
      <w:r w:rsidRPr="006F2937">
        <w:rPr>
          <w:rFonts w:eastAsia="Times New Roman" w:cs="Times New Roman"/>
          <w:szCs w:val="24"/>
        </w:rPr>
        <w:t xml:space="preserve">ροϋπολογισμού </w:t>
      </w:r>
      <w:r w:rsidRPr="006F2937">
        <w:rPr>
          <w:rFonts w:eastAsia="Times New Roman" w:cs="Times New Roman"/>
          <w:szCs w:val="24"/>
        </w:rPr>
        <w:t xml:space="preserve">αυτού περνάμε μέτρα </w:t>
      </w:r>
      <w:r>
        <w:rPr>
          <w:rFonts w:eastAsia="Times New Roman" w:cs="Times New Roman"/>
          <w:szCs w:val="24"/>
        </w:rPr>
        <w:t>θετικά</w:t>
      </w:r>
      <w:r w:rsidRPr="006F2937">
        <w:rPr>
          <w:rFonts w:eastAsia="Times New Roman" w:cs="Times New Roman"/>
          <w:szCs w:val="24"/>
        </w:rPr>
        <w:t xml:space="preserve"> για τον κόσμο</w:t>
      </w:r>
      <w:r>
        <w:rPr>
          <w:rFonts w:eastAsia="Times New Roman" w:cs="Times New Roman"/>
          <w:szCs w:val="24"/>
        </w:rPr>
        <w:t xml:space="preserve">. </w:t>
      </w:r>
    </w:p>
    <w:p w14:paraId="2C1AD55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Γράφατε </w:t>
      </w:r>
      <w:r w:rsidRPr="006F2937">
        <w:rPr>
          <w:rFonts w:eastAsia="Times New Roman" w:cs="Times New Roman"/>
          <w:szCs w:val="24"/>
        </w:rPr>
        <w:t xml:space="preserve">στο </w:t>
      </w:r>
      <w:r>
        <w:rPr>
          <w:rFonts w:eastAsia="Times New Roman" w:cs="Times New Roman"/>
          <w:szCs w:val="24"/>
        </w:rPr>
        <w:t>μ</w:t>
      </w:r>
      <w:r w:rsidRPr="006F2937">
        <w:rPr>
          <w:rFonts w:eastAsia="Times New Roman" w:cs="Times New Roman"/>
          <w:szCs w:val="24"/>
        </w:rPr>
        <w:t>εσοπρόθεσμ</w:t>
      </w:r>
      <w:r>
        <w:rPr>
          <w:rFonts w:eastAsia="Times New Roman" w:cs="Times New Roman"/>
          <w:szCs w:val="24"/>
        </w:rPr>
        <w:t>ό</w:t>
      </w:r>
      <w:r w:rsidRPr="006F2937">
        <w:rPr>
          <w:rFonts w:eastAsia="Times New Roman" w:cs="Times New Roman"/>
          <w:szCs w:val="24"/>
        </w:rPr>
        <w:t xml:space="preserve"> </w:t>
      </w:r>
      <w:r w:rsidRPr="006F2937">
        <w:rPr>
          <w:rFonts w:eastAsia="Times New Roman" w:cs="Times New Roman"/>
          <w:szCs w:val="24"/>
        </w:rPr>
        <w:t>σας διάφορα</w:t>
      </w:r>
      <w:r>
        <w:rPr>
          <w:rFonts w:eastAsia="Times New Roman" w:cs="Times New Roman"/>
          <w:szCs w:val="24"/>
        </w:rPr>
        <w:t xml:space="preserve"> -</w:t>
      </w:r>
      <w:r w:rsidRPr="006F2937">
        <w:rPr>
          <w:rFonts w:eastAsia="Times New Roman" w:cs="Times New Roman"/>
          <w:szCs w:val="24"/>
        </w:rPr>
        <w:t xml:space="preserve">εσείς που μιλάτε </w:t>
      </w:r>
      <w:r>
        <w:rPr>
          <w:rFonts w:eastAsia="Times New Roman" w:cs="Times New Roman"/>
          <w:szCs w:val="24"/>
        </w:rPr>
        <w:t>για λιτότητα</w:t>
      </w:r>
      <w:r>
        <w:rPr>
          <w:rFonts w:eastAsia="Times New Roman" w:cs="Times New Roman"/>
          <w:szCs w:val="24"/>
        </w:rPr>
        <w:t xml:space="preserve">- </w:t>
      </w:r>
      <w:r w:rsidRPr="006F2937">
        <w:rPr>
          <w:rFonts w:eastAsia="Times New Roman" w:cs="Times New Roman"/>
          <w:szCs w:val="24"/>
        </w:rPr>
        <w:t xml:space="preserve">στο δικό </w:t>
      </w:r>
      <w:r>
        <w:rPr>
          <w:rFonts w:eastAsia="Times New Roman" w:cs="Times New Roman"/>
          <w:szCs w:val="24"/>
        </w:rPr>
        <w:t xml:space="preserve">σας </w:t>
      </w:r>
      <w:r>
        <w:rPr>
          <w:rFonts w:eastAsia="Times New Roman" w:cs="Times New Roman"/>
          <w:szCs w:val="24"/>
        </w:rPr>
        <w:t>μεσοπρόθεσμο</w:t>
      </w:r>
      <w:r>
        <w:rPr>
          <w:rFonts w:eastAsia="Times New Roman" w:cs="Times New Roman"/>
          <w:szCs w:val="24"/>
        </w:rPr>
        <w:t xml:space="preserve">. </w:t>
      </w:r>
      <w:r w:rsidRPr="006F2937">
        <w:rPr>
          <w:rFonts w:eastAsia="Times New Roman" w:cs="Times New Roman"/>
          <w:szCs w:val="24"/>
        </w:rPr>
        <w:t>Όποιος ανατρέξει</w:t>
      </w:r>
      <w:r>
        <w:rPr>
          <w:rFonts w:eastAsia="Times New Roman" w:cs="Times New Roman"/>
          <w:szCs w:val="24"/>
        </w:rPr>
        <w:t>, θα δει</w:t>
      </w:r>
      <w:r w:rsidRPr="006F2937">
        <w:rPr>
          <w:rFonts w:eastAsia="Times New Roman" w:cs="Times New Roman"/>
          <w:szCs w:val="24"/>
        </w:rPr>
        <w:t xml:space="preserve"> πρωτογενή πλεονάσματα ύψους 32</w:t>
      </w:r>
      <w:r>
        <w:rPr>
          <w:rFonts w:eastAsia="Times New Roman" w:cs="Times New Roman"/>
          <w:szCs w:val="24"/>
        </w:rPr>
        <w:t>.</w:t>
      </w:r>
      <w:r w:rsidRPr="006F2937">
        <w:rPr>
          <w:rFonts w:eastAsia="Times New Roman" w:cs="Times New Roman"/>
          <w:szCs w:val="24"/>
        </w:rPr>
        <w:t>7</w:t>
      </w:r>
      <w:r>
        <w:rPr>
          <w:rFonts w:eastAsia="Times New Roman" w:cs="Times New Roman"/>
          <w:szCs w:val="24"/>
        </w:rPr>
        <w:t>00.000.000</w:t>
      </w:r>
      <w:r>
        <w:rPr>
          <w:rFonts w:eastAsia="Times New Roman" w:cs="Times New Roman"/>
          <w:szCs w:val="24"/>
        </w:rPr>
        <w:t xml:space="preserve">. ευρώ. Για την </w:t>
      </w:r>
      <w:r w:rsidRPr="006F2937">
        <w:rPr>
          <w:rFonts w:eastAsia="Times New Roman" w:cs="Times New Roman"/>
          <w:szCs w:val="24"/>
        </w:rPr>
        <w:t xml:space="preserve">τελευταία </w:t>
      </w:r>
      <w:r>
        <w:rPr>
          <w:rFonts w:eastAsia="Times New Roman" w:cs="Times New Roman"/>
          <w:szCs w:val="24"/>
        </w:rPr>
        <w:t xml:space="preserve">δε </w:t>
      </w:r>
      <w:r w:rsidRPr="006F2937">
        <w:rPr>
          <w:rFonts w:eastAsia="Times New Roman" w:cs="Times New Roman"/>
          <w:szCs w:val="24"/>
        </w:rPr>
        <w:t>χρ</w:t>
      </w:r>
      <w:r>
        <w:rPr>
          <w:rFonts w:eastAsia="Times New Roman" w:cs="Times New Roman"/>
          <w:szCs w:val="24"/>
        </w:rPr>
        <w:t>ονιά,</w:t>
      </w:r>
      <w:r w:rsidRPr="006F2937">
        <w:rPr>
          <w:rFonts w:eastAsia="Times New Roman" w:cs="Times New Roman"/>
          <w:szCs w:val="24"/>
        </w:rPr>
        <w:t xml:space="preserve"> τη χρονιά που διανύουμε τώρα</w:t>
      </w:r>
      <w:r>
        <w:rPr>
          <w:rFonts w:eastAsia="Times New Roman" w:cs="Times New Roman"/>
          <w:szCs w:val="24"/>
        </w:rPr>
        <w:t xml:space="preserve">, τέτοιες μέρες, </w:t>
      </w:r>
      <w:r>
        <w:rPr>
          <w:rFonts w:eastAsia="Times New Roman" w:cs="Times New Roman"/>
          <w:szCs w:val="24"/>
        </w:rPr>
        <w:t xml:space="preserve">γι’ </w:t>
      </w:r>
      <w:r w:rsidRPr="006F2937">
        <w:rPr>
          <w:rFonts w:eastAsia="Times New Roman" w:cs="Times New Roman"/>
          <w:szCs w:val="24"/>
        </w:rPr>
        <w:t>αυτή</w:t>
      </w:r>
      <w:r>
        <w:rPr>
          <w:rFonts w:eastAsia="Times New Roman" w:cs="Times New Roman"/>
          <w:szCs w:val="24"/>
        </w:rPr>
        <w:t>ν</w:t>
      </w:r>
      <w:r w:rsidRPr="006F2937">
        <w:rPr>
          <w:rFonts w:eastAsia="Times New Roman" w:cs="Times New Roman"/>
          <w:szCs w:val="24"/>
        </w:rPr>
        <w:t xml:space="preserve"> την ώρα που μιλάμε στο </w:t>
      </w:r>
      <w:r>
        <w:rPr>
          <w:rFonts w:eastAsia="Times New Roman" w:cs="Times New Roman"/>
          <w:szCs w:val="24"/>
        </w:rPr>
        <w:t>ε</w:t>
      </w:r>
      <w:r w:rsidRPr="006F2937">
        <w:rPr>
          <w:rFonts w:eastAsia="Times New Roman" w:cs="Times New Roman"/>
          <w:szCs w:val="24"/>
        </w:rPr>
        <w:t>λληνικό Κοινοβο</w:t>
      </w:r>
      <w:r w:rsidRPr="006F2937">
        <w:rPr>
          <w:rFonts w:eastAsia="Times New Roman" w:cs="Times New Roman"/>
          <w:szCs w:val="24"/>
        </w:rPr>
        <w:t>ύλιο</w:t>
      </w:r>
      <w:r>
        <w:rPr>
          <w:rFonts w:eastAsia="Times New Roman" w:cs="Times New Roman"/>
          <w:szCs w:val="24"/>
        </w:rPr>
        <w:t xml:space="preserve"> –εάν ήσασταν κυβέρνηση-, είχατε φέρει</w:t>
      </w:r>
      <w:r w:rsidRPr="006F2937">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t>μεσοπρόθεσμό</w:t>
      </w:r>
      <w:r w:rsidRPr="006F2937">
        <w:rPr>
          <w:rFonts w:eastAsia="Times New Roman" w:cs="Times New Roman"/>
          <w:szCs w:val="24"/>
        </w:rPr>
        <w:t xml:space="preserve"> </w:t>
      </w:r>
      <w:r w:rsidRPr="006F2937">
        <w:rPr>
          <w:rFonts w:eastAsia="Times New Roman" w:cs="Times New Roman"/>
          <w:szCs w:val="24"/>
        </w:rPr>
        <w:t xml:space="preserve">σας </w:t>
      </w:r>
      <w:r>
        <w:rPr>
          <w:rFonts w:eastAsia="Times New Roman" w:cs="Times New Roman"/>
          <w:szCs w:val="24"/>
        </w:rPr>
        <w:t>πρωτογενή πλεονάσματα 11</w:t>
      </w:r>
      <w:r>
        <w:rPr>
          <w:rFonts w:eastAsia="Times New Roman" w:cs="Times New Roman"/>
          <w:szCs w:val="24"/>
        </w:rPr>
        <w:t>.</w:t>
      </w:r>
      <w:r>
        <w:rPr>
          <w:rFonts w:eastAsia="Times New Roman" w:cs="Times New Roman"/>
          <w:szCs w:val="24"/>
        </w:rPr>
        <w:t>5</w:t>
      </w:r>
      <w:r>
        <w:rPr>
          <w:rFonts w:eastAsia="Times New Roman" w:cs="Times New Roman"/>
          <w:szCs w:val="24"/>
        </w:rPr>
        <w:t>00.000.000 ευρώ</w:t>
      </w:r>
      <w:r>
        <w:rPr>
          <w:rFonts w:eastAsia="Times New Roman" w:cs="Times New Roman"/>
          <w:szCs w:val="24"/>
        </w:rPr>
        <w:t>, τον θάνατο της</w:t>
      </w:r>
      <w:r w:rsidRPr="006F2937">
        <w:rPr>
          <w:rFonts w:eastAsia="Times New Roman" w:cs="Times New Roman"/>
          <w:szCs w:val="24"/>
        </w:rPr>
        <w:t xml:space="preserve"> ελληνικής κοινωνίας</w:t>
      </w:r>
      <w:r>
        <w:rPr>
          <w:rFonts w:eastAsia="Times New Roman" w:cs="Times New Roman"/>
          <w:szCs w:val="24"/>
        </w:rPr>
        <w:t>.</w:t>
      </w:r>
      <w:r w:rsidRPr="006F2937">
        <w:rPr>
          <w:rFonts w:eastAsia="Times New Roman" w:cs="Times New Roman"/>
          <w:szCs w:val="24"/>
        </w:rPr>
        <w:t xml:space="preserve"> </w:t>
      </w:r>
    </w:p>
    <w:p w14:paraId="2C1AD55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Τελειώνω με το δυνητικό ΑΕΠ. Ξέρετε, είναι σαν το ανέκδοτο π</w:t>
      </w:r>
      <w:r w:rsidRPr="006F2937">
        <w:rPr>
          <w:rFonts w:eastAsia="Times New Roman" w:cs="Times New Roman"/>
          <w:szCs w:val="24"/>
        </w:rPr>
        <w:t xml:space="preserve">ου κάποιος ζητάει </w:t>
      </w:r>
      <w:r>
        <w:rPr>
          <w:rFonts w:eastAsia="Times New Roman" w:cs="Times New Roman"/>
          <w:szCs w:val="24"/>
        </w:rPr>
        <w:t>από κάποιον δύο κατοστάρικα, εκείν</w:t>
      </w:r>
      <w:r>
        <w:rPr>
          <w:rFonts w:eastAsia="Times New Roman" w:cs="Times New Roman"/>
          <w:szCs w:val="24"/>
        </w:rPr>
        <w:t>ος του δίνει ένα και</w:t>
      </w:r>
      <w:r w:rsidRPr="006F2937">
        <w:rPr>
          <w:rFonts w:eastAsia="Times New Roman" w:cs="Times New Roman"/>
          <w:szCs w:val="24"/>
        </w:rPr>
        <w:t xml:space="preserve"> του λέει</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w:t>
      </w:r>
      <w:r w:rsidRPr="006F2937">
        <w:rPr>
          <w:rFonts w:eastAsia="Times New Roman" w:cs="Times New Roman"/>
          <w:szCs w:val="24"/>
        </w:rPr>
        <w:t xml:space="preserve">Είμαστε </w:t>
      </w:r>
      <w:proofErr w:type="spellStart"/>
      <w:r w:rsidRPr="006F2937">
        <w:rPr>
          <w:rFonts w:eastAsia="Times New Roman" w:cs="Times New Roman"/>
          <w:szCs w:val="24"/>
        </w:rPr>
        <w:t>πάτσι</w:t>
      </w:r>
      <w:proofErr w:type="spellEnd"/>
      <w:r>
        <w:rPr>
          <w:rFonts w:eastAsia="Times New Roman" w:cs="Times New Roman"/>
          <w:szCs w:val="24"/>
        </w:rPr>
        <w:t>.</w:t>
      </w:r>
      <w:r w:rsidRPr="006F2937">
        <w:rPr>
          <w:rFonts w:eastAsia="Times New Roman" w:cs="Times New Roman"/>
          <w:szCs w:val="24"/>
        </w:rPr>
        <w:t xml:space="preserve"> Μου </w:t>
      </w:r>
      <w:r>
        <w:rPr>
          <w:rFonts w:eastAsia="Times New Roman" w:cs="Times New Roman"/>
          <w:szCs w:val="24"/>
        </w:rPr>
        <w:t>χρωστάς ένα, σου χρωστάω ένα. Είμαστε εντάξει».</w:t>
      </w:r>
    </w:p>
    <w:p w14:paraId="2C1AD55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λέω το εξής, αγαπητοί</w:t>
      </w:r>
      <w:r w:rsidRPr="006F2937">
        <w:rPr>
          <w:rFonts w:eastAsia="Times New Roman" w:cs="Times New Roman"/>
          <w:szCs w:val="24"/>
        </w:rPr>
        <w:t xml:space="preserve"> συνάδελ</w:t>
      </w:r>
      <w:r>
        <w:rPr>
          <w:rFonts w:eastAsia="Times New Roman" w:cs="Times New Roman"/>
          <w:szCs w:val="24"/>
        </w:rPr>
        <w:t>φοι. Είπε κάποιος συνάδελφος «αν δεν ήσασταν εσείς</w:t>
      </w:r>
      <w:r w:rsidRPr="006F2937">
        <w:rPr>
          <w:rFonts w:eastAsia="Times New Roman" w:cs="Times New Roman"/>
          <w:szCs w:val="24"/>
        </w:rPr>
        <w:t xml:space="preserve"> και ήμασταν εμείς</w:t>
      </w:r>
      <w:r>
        <w:rPr>
          <w:rFonts w:eastAsia="Times New Roman" w:cs="Times New Roman"/>
          <w:szCs w:val="24"/>
        </w:rPr>
        <w:t>», εσείς δ</w:t>
      </w:r>
      <w:r w:rsidRPr="006F2937">
        <w:rPr>
          <w:rFonts w:eastAsia="Times New Roman" w:cs="Times New Roman"/>
          <w:szCs w:val="24"/>
        </w:rPr>
        <w:t>ηλαδή</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w:t>
      </w:r>
      <w:r w:rsidRPr="006F2937">
        <w:rPr>
          <w:rFonts w:eastAsia="Times New Roman" w:cs="Times New Roman"/>
          <w:szCs w:val="24"/>
        </w:rPr>
        <w:t xml:space="preserve">θα υπήρχε ένα </w:t>
      </w:r>
      <w:r>
        <w:rPr>
          <w:rFonts w:eastAsia="Times New Roman" w:cs="Times New Roman"/>
          <w:szCs w:val="24"/>
        </w:rPr>
        <w:t>ΑΕΠ». Ακούστε τι ψηφίσατ</w:t>
      </w:r>
      <w:r>
        <w:rPr>
          <w:rFonts w:eastAsia="Times New Roman" w:cs="Times New Roman"/>
          <w:szCs w:val="24"/>
        </w:rPr>
        <w:t xml:space="preserve">ε στο </w:t>
      </w:r>
      <w:r>
        <w:rPr>
          <w:rFonts w:eastAsia="Times New Roman" w:cs="Times New Roman"/>
          <w:szCs w:val="24"/>
        </w:rPr>
        <w:t xml:space="preserve">μεσοπρόθεσμό </w:t>
      </w:r>
      <w:r>
        <w:rPr>
          <w:rFonts w:eastAsia="Times New Roman" w:cs="Times New Roman"/>
          <w:szCs w:val="24"/>
        </w:rPr>
        <w:t>σας:</w:t>
      </w:r>
      <w:r w:rsidRPr="006F2937">
        <w:rPr>
          <w:rFonts w:eastAsia="Times New Roman" w:cs="Times New Roman"/>
          <w:szCs w:val="24"/>
        </w:rPr>
        <w:t xml:space="preserve"> Αύξηση </w:t>
      </w:r>
      <w:r>
        <w:rPr>
          <w:rFonts w:eastAsia="Times New Roman" w:cs="Times New Roman"/>
          <w:szCs w:val="24"/>
        </w:rPr>
        <w:t>έμ</w:t>
      </w:r>
      <w:r w:rsidRPr="006F2937">
        <w:rPr>
          <w:rFonts w:eastAsia="Times New Roman" w:cs="Times New Roman"/>
          <w:szCs w:val="24"/>
        </w:rPr>
        <w:t xml:space="preserve">μεσων </w:t>
      </w:r>
      <w:r>
        <w:rPr>
          <w:rFonts w:eastAsia="Times New Roman" w:cs="Times New Roman"/>
          <w:szCs w:val="24"/>
        </w:rPr>
        <w:t xml:space="preserve">φόρων </w:t>
      </w:r>
      <w:r w:rsidRPr="006F2937">
        <w:rPr>
          <w:rFonts w:eastAsia="Times New Roman" w:cs="Times New Roman"/>
          <w:szCs w:val="24"/>
        </w:rPr>
        <w:t>9</w:t>
      </w:r>
      <w:r>
        <w:rPr>
          <w:rFonts w:eastAsia="Times New Roman" w:cs="Times New Roman"/>
          <w:szCs w:val="24"/>
        </w:rPr>
        <w:t>.000.000.000</w:t>
      </w:r>
      <w:r w:rsidRPr="006F2937">
        <w:rPr>
          <w:rFonts w:eastAsia="Times New Roman" w:cs="Times New Roman"/>
          <w:szCs w:val="24"/>
        </w:rPr>
        <w:t xml:space="preserve"> </w:t>
      </w:r>
      <w:r>
        <w:rPr>
          <w:rFonts w:eastAsia="Times New Roman" w:cs="Times New Roman"/>
          <w:szCs w:val="24"/>
        </w:rPr>
        <w:t xml:space="preserve">ευρώ. </w:t>
      </w:r>
      <w:r>
        <w:rPr>
          <w:rFonts w:eastAsia="Times New Roman" w:cs="Times New Roman"/>
          <w:szCs w:val="24"/>
        </w:rPr>
        <w:lastRenderedPageBreak/>
        <w:t>Αύξηση άμεσων φόρων 9</w:t>
      </w:r>
      <w:r>
        <w:rPr>
          <w:rFonts w:eastAsia="Times New Roman" w:cs="Times New Roman"/>
          <w:szCs w:val="24"/>
        </w:rPr>
        <w:t>.000.000.000</w:t>
      </w:r>
      <w:r>
        <w:rPr>
          <w:rFonts w:eastAsia="Times New Roman" w:cs="Times New Roman"/>
          <w:szCs w:val="24"/>
        </w:rPr>
        <w:t xml:space="preserve"> ευρώ. </w:t>
      </w:r>
      <w:r w:rsidRPr="006F2937">
        <w:rPr>
          <w:rFonts w:eastAsia="Times New Roman" w:cs="Times New Roman"/>
          <w:szCs w:val="24"/>
        </w:rPr>
        <w:t xml:space="preserve">Συρρίκνωση </w:t>
      </w:r>
      <w:r>
        <w:rPr>
          <w:rFonts w:eastAsia="Times New Roman" w:cs="Times New Roman"/>
          <w:szCs w:val="24"/>
        </w:rPr>
        <w:t xml:space="preserve">μισθών και </w:t>
      </w:r>
      <w:r w:rsidRPr="006F2937">
        <w:rPr>
          <w:rFonts w:eastAsia="Times New Roman" w:cs="Times New Roman"/>
          <w:szCs w:val="24"/>
        </w:rPr>
        <w:t>συντάξεων 1</w:t>
      </w:r>
      <w:r>
        <w:rPr>
          <w:rFonts w:eastAsia="Times New Roman" w:cs="Times New Roman"/>
          <w:szCs w:val="24"/>
        </w:rPr>
        <w:t>.</w:t>
      </w:r>
      <w:r w:rsidRPr="006F2937">
        <w:rPr>
          <w:rFonts w:eastAsia="Times New Roman" w:cs="Times New Roman"/>
          <w:szCs w:val="24"/>
        </w:rPr>
        <w:t>4</w:t>
      </w:r>
      <w:r>
        <w:rPr>
          <w:rFonts w:eastAsia="Times New Roman" w:cs="Times New Roman"/>
          <w:szCs w:val="24"/>
        </w:rPr>
        <w:t>00.000.000 ευρώ</w:t>
      </w:r>
      <w:r>
        <w:rPr>
          <w:rFonts w:eastAsia="Times New Roman" w:cs="Times New Roman"/>
          <w:szCs w:val="24"/>
        </w:rPr>
        <w:t xml:space="preserve">. </w:t>
      </w:r>
      <w:r w:rsidRPr="006F2937">
        <w:rPr>
          <w:rFonts w:eastAsia="Times New Roman" w:cs="Times New Roman"/>
          <w:szCs w:val="24"/>
        </w:rPr>
        <w:t>Μείωση κονδυλίων για κοινωνική ασφάλιση και περίθ</w:t>
      </w:r>
      <w:r>
        <w:rPr>
          <w:rFonts w:eastAsia="Times New Roman" w:cs="Times New Roman"/>
          <w:szCs w:val="24"/>
        </w:rPr>
        <w:t>αλψη 15</w:t>
      </w:r>
      <w:r>
        <w:rPr>
          <w:rFonts w:eastAsia="Times New Roman" w:cs="Times New Roman"/>
          <w:szCs w:val="24"/>
        </w:rPr>
        <w:t>.000.000.000 ευρώ</w:t>
      </w:r>
      <w:r>
        <w:rPr>
          <w:rFonts w:eastAsia="Times New Roman" w:cs="Times New Roman"/>
          <w:szCs w:val="24"/>
        </w:rPr>
        <w:t>.</w:t>
      </w:r>
      <w:r w:rsidRPr="006F2937">
        <w:rPr>
          <w:rFonts w:eastAsia="Times New Roman" w:cs="Times New Roman"/>
          <w:szCs w:val="24"/>
        </w:rPr>
        <w:t xml:space="preserve"> </w:t>
      </w:r>
    </w:p>
    <w:p w14:paraId="2C1AD557"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Με 35</w:t>
      </w:r>
      <w:r>
        <w:rPr>
          <w:rFonts w:eastAsia="Times New Roman" w:cs="Times New Roman"/>
          <w:szCs w:val="24"/>
        </w:rPr>
        <w:t>.000.000.000 ευρώ</w:t>
      </w:r>
      <w:r>
        <w:rPr>
          <w:rFonts w:eastAsia="Times New Roman" w:cs="Times New Roman"/>
          <w:szCs w:val="24"/>
        </w:rPr>
        <w:t xml:space="preserve"> </w:t>
      </w:r>
      <w:r w:rsidRPr="006F2937">
        <w:rPr>
          <w:rFonts w:eastAsia="Times New Roman" w:cs="Times New Roman"/>
          <w:szCs w:val="24"/>
        </w:rPr>
        <w:t>περικοπές είχατε προβλέψει αύξηση 57</w:t>
      </w:r>
      <w:r>
        <w:rPr>
          <w:rFonts w:eastAsia="Times New Roman" w:cs="Times New Roman"/>
          <w:szCs w:val="24"/>
        </w:rPr>
        <w:t>.000.000.000</w:t>
      </w:r>
      <w:r w:rsidRPr="006F2937">
        <w:rPr>
          <w:rFonts w:eastAsia="Times New Roman" w:cs="Times New Roman"/>
          <w:szCs w:val="24"/>
        </w:rPr>
        <w:t xml:space="preserve"> </w:t>
      </w:r>
      <w:r>
        <w:rPr>
          <w:rFonts w:eastAsia="Times New Roman" w:cs="Times New Roman"/>
          <w:szCs w:val="24"/>
        </w:rPr>
        <w:t>ευρώ</w:t>
      </w:r>
      <w:r>
        <w:rPr>
          <w:rFonts w:eastAsia="Times New Roman" w:cs="Times New Roman"/>
          <w:szCs w:val="24"/>
        </w:rPr>
        <w:t>, κατά</w:t>
      </w:r>
      <w:r w:rsidRPr="006F2937">
        <w:rPr>
          <w:rFonts w:eastAsia="Times New Roman" w:cs="Times New Roman"/>
          <w:szCs w:val="24"/>
        </w:rPr>
        <w:t xml:space="preserve"> τον </w:t>
      </w:r>
      <w:r>
        <w:rPr>
          <w:rFonts w:eastAsia="Times New Roman" w:cs="Times New Roman"/>
          <w:szCs w:val="24"/>
        </w:rPr>
        <w:t>ε</w:t>
      </w:r>
      <w:r w:rsidRPr="006F2937">
        <w:rPr>
          <w:rFonts w:eastAsia="Times New Roman" w:cs="Times New Roman"/>
          <w:szCs w:val="24"/>
        </w:rPr>
        <w:t xml:space="preserve">ισηγητή </w:t>
      </w:r>
      <w:r>
        <w:rPr>
          <w:rFonts w:eastAsia="Times New Roman" w:cs="Times New Roman"/>
          <w:szCs w:val="24"/>
        </w:rPr>
        <w:t>σας,</w:t>
      </w:r>
      <w:r w:rsidRPr="006F2937">
        <w:rPr>
          <w:rFonts w:eastAsia="Times New Roman" w:cs="Times New Roman"/>
          <w:szCs w:val="24"/>
        </w:rPr>
        <w:t xml:space="preserve"> και </w:t>
      </w:r>
      <w:r>
        <w:rPr>
          <w:rFonts w:eastAsia="Times New Roman" w:cs="Times New Roman"/>
          <w:szCs w:val="24"/>
        </w:rPr>
        <w:t>-ω του</w:t>
      </w:r>
      <w:r w:rsidRPr="006F2937">
        <w:rPr>
          <w:rFonts w:eastAsia="Times New Roman" w:cs="Times New Roman"/>
          <w:szCs w:val="24"/>
        </w:rPr>
        <w:t xml:space="preserve"> θαύματος</w:t>
      </w:r>
      <w:r>
        <w:rPr>
          <w:rFonts w:eastAsia="Times New Roman" w:cs="Times New Roman"/>
          <w:szCs w:val="24"/>
        </w:rPr>
        <w:t>!-</w:t>
      </w:r>
      <w:r w:rsidRPr="006F2937">
        <w:rPr>
          <w:rFonts w:eastAsia="Times New Roman" w:cs="Times New Roman"/>
          <w:szCs w:val="24"/>
        </w:rPr>
        <w:t xml:space="preserve"> είχατε προβλέψει και </w:t>
      </w:r>
      <w:r>
        <w:rPr>
          <w:rFonts w:eastAsia="Times New Roman" w:cs="Times New Roman"/>
          <w:szCs w:val="24"/>
        </w:rPr>
        <w:t>αύξηση</w:t>
      </w:r>
      <w:r w:rsidRPr="006F2937">
        <w:rPr>
          <w:rFonts w:eastAsia="Times New Roman" w:cs="Times New Roman"/>
          <w:szCs w:val="24"/>
        </w:rPr>
        <w:t xml:space="preserve"> ιδιωτικής κατανάλωσης κατά 2%</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 xml:space="preserve"> Σε έναν </w:t>
      </w:r>
      <w:r w:rsidRPr="006F2937">
        <w:rPr>
          <w:rFonts w:eastAsia="Times New Roman" w:cs="Times New Roman"/>
          <w:szCs w:val="24"/>
        </w:rPr>
        <w:t>άνθρωπο που έχει 100 ευρώ</w:t>
      </w:r>
      <w:r>
        <w:rPr>
          <w:rFonts w:eastAsia="Times New Roman" w:cs="Times New Roman"/>
          <w:szCs w:val="24"/>
        </w:rPr>
        <w:t xml:space="preserve">, του κόβετε </w:t>
      </w:r>
      <w:r w:rsidRPr="006F2937">
        <w:rPr>
          <w:rFonts w:eastAsia="Times New Roman" w:cs="Times New Roman"/>
          <w:szCs w:val="24"/>
        </w:rPr>
        <w:t>τα 40</w:t>
      </w:r>
      <w:r>
        <w:rPr>
          <w:rFonts w:eastAsia="Times New Roman" w:cs="Times New Roman"/>
          <w:szCs w:val="24"/>
        </w:rPr>
        <w:t xml:space="preserve"> ευρώ</w:t>
      </w:r>
      <w:r>
        <w:rPr>
          <w:rFonts w:eastAsia="Times New Roman" w:cs="Times New Roman"/>
          <w:szCs w:val="24"/>
        </w:rPr>
        <w:t>, μένει με</w:t>
      </w:r>
      <w:r w:rsidRPr="006F2937">
        <w:rPr>
          <w:rFonts w:eastAsia="Times New Roman" w:cs="Times New Roman"/>
          <w:szCs w:val="24"/>
        </w:rPr>
        <w:t xml:space="preserve"> 60</w:t>
      </w:r>
      <w:r>
        <w:rPr>
          <w:rFonts w:eastAsia="Times New Roman" w:cs="Times New Roman"/>
          <w:szCs w:val="24"/>
        </w:rPr>
        <w:t xml:space="preserve"> ευρώ</w:t>
      </w:r>
      <w:r>
        <w:rPr>
          <w:rFonts w:eastAsia="Times New Roman" w:cs="Times New Roman"/>
          <w:szCs w:val="24"/>
        </w:rPr>
        <w:t xml:space="preserve">, του λέτε να ψωνίζει </w:t>
      </w:r>
      <w:r w:rsidRPr="006F2937">
        <w:rPr>
          <w:rFonts w:eastAsia="Times New Roman" w:cs="Times New Roman"/>
          <w:szCs w:val="24"/>
        </w:rPr>
        <w:t>120</w:t>
      </w:r>
      <w:r>
        <w:rPr>
          <w:rFonts w:eastAsia="Times New Roman" w:cs="Times New Roman"/>
          <w:szCs w:val="24"/>
        </w:rPr>
        <w:t xml:space="preserve"> ευρώ</w:t>
      </w:r>
      <w:r>
        <w:rPr>
          <w:rFonts w:eastAsia="Times New Roman" w:cs="Times New Roman"/>
          <w:szCs w:val="24"/>
        </w:rPr>
        <w:t>,</w:t>
      </w:r>
      <w:r w:rsidRPr="006F2937">
        <w:rPr>
          <w:rFonts w:eastAsia="Times New Roman" w:cs="Times New Roman"/>
          <w:szCs w:val="24"/>
        </w:rPr>
        <w:t xml:space="preserve"> για να πιάσ</w:t>
      </w:r>
      <w:r>
        <w:rPr>
          <w:rFonts w:eastAsia="Times New Roman" w:cs="Times New Roman"/>
          <w:szCs w:val="24"/>
        </w:rPr>
        <w:t>ει 12.000 ευρώ.</w:t>
      </w:r>
      <w:r w:rsidRPr="006F2937">
        <w:rPr>
          <w:rFonts w:eastAsia="Times New Roman" w:cs="Times New Roman"/>
          <w:szCs w:val="24"/>
        </w:rPr>
        <w:t xml:space="preserve"> Νομίζω ότι αυτό</w:t>
      </w:r>
      <w:r>
        <w:rPr>
          <w:rFonts w:eastAsia="Times New Roman" w:cs="Times New Roman"/>
          <w:szCs w:val="24"/>
        </w:rPr>
        <w:t>,</w:t>
      </w:r>
      <w:r w:rsidRPr="006F2937">
        <w:rPr>
          <w:rFonts w:eastAsia="Times New Roman" w:cs="Times New Roman"/>
          <w:szCs w:val="24"/>
        </w:rPr>
        <w:t xml:space="preserve"> εάν δεν είναι </w:t>
      </w:r>
      <w:r>
        <w:rPr>
          <w:rFonts w:eastAsia="Times New Roman" w:cs="Times New Roman"/>
          <w:szCs w:val="24"/>
        </w:rPr>
        <w:t>ύβρις στην</w:t>
      </w:r>
      <w:r w:rsidRPr="006F2937">
        <w:rPr>
          <w:rFonts w:eastAsia="Times New Roman" w:cs="Times New Roman"/>
          <w:szCs w:val="24"/>
        </w:rPr>
        <w:t xml:space="preserve"> πολιτική επιστήμη</w:t>
      </w:r>
      <w:r>
        <w:rPr>
          <w:rFonts w:eastAsia="Times New Roman" w:cs="Times New Roman"/>
          <w:szCs w:val="24"/>
        </w:rPr>
        <w:t>,</w:t>
      </w:r>
      <w:r w:rsidRPr="006F2937">
        <w:rPr>
          <w:rFonts w:eastAsia="Times New Roman" w:cs="Times New Roman"/>
          <w:szCs w:val="24"/>
        </w:rPr>
        <w:t xml:space="preserve"> τουλάχιστον </w:t>
      </w:r>
      <w:r>
        <w:rPr>
          <w:rFonts w:eastAsia="Times New Roman" w:cs="Times New Roman"/>
          <w:szCs w:val="24"/>
        </w:rPr>
        <w:t>είναι ύβρις</w:t>
      </w:r>
      <w:r w:rsidRPr="006F2937">
        <w:rPr>
          <w:rFonts w:eastAsia="Times New Roman" w:cs="Times New Roman"/>
          <w:szCs w:val="24"/>
        </w:rPr>
        <w:t xml:space="preserve"> </w:t>
      </w:r>
      <w:r>
        <w:rPr>
          <w:rFonts w:eastAsia="Times New Roman" w:cs="Times New Roman"/>
          <w:szCs w:val="24"/>
        </w:rPr>
        <w:t xml:space="preserve">στους </w:t>
      </w:r>
      <w:r w:rsidRPr="006F2937">
        <w:rPr>
          <w:rFonts w:eastAsia="Times New Roman" w:cs="Times New Roman"/>
          <w:szCs w:val="24"/>
        </w:rPr>
        <w:t>κόπους του ελληνικού λαού</w:t>
      </w:r>
      <w:r>
        <w:rPr>
          <w:rFonts w:eastAsia="Times New Roman" w:cs="Times New Roman"/>
          <w:szCs w:val="24"/>
        </w:rPr>
        <w:t>.</w:t>
      </w:r>
    </w:p>
    <w:p w14:paraId="2C1AD55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Κύριε Πρόεδρε, σε μισό λεπτό τελειώνω.</w:t>
      </w:r>
      <w:r w:rsidRPr="006F2937">
        <w:rPr>
          <w:rFonts w:eastAsia="Times New Roman" w:cs="Times New Roman"/>
          <w:szCs w:val="24"/>
        </w:rPr>
        <w:t xml:space="preserve"> </w:t>
      </w:r>
      <w:r>
        <w:rPr>
          <w:rFonts w:eastAsia="Times New Roman" w:cs="Times New Roman"/>
          <w:szCs w:val="24"/>
        </w:rPr>
        <w:t>Στο κλείσιμό μου είμαι.</w:t>
      </w:r>
    </w:p>
    <w:p w14:paraId="2C1AD559"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 xml:space="preserve">Ο </w:t>
      </w:r>
      <w:r>
        <w:rPr>
          <w:rFonts w:eastAsia="Times New Roman" w:cs="Times New Roman"/>
          <w:szCs w:val="24"/>
        </w:rPr>
        <w:t>προϋπολογισμός</w:t>
      </w:r>
      <w:r w:rsidRPr="006F2937">
        <w:rPr>
          <w:rFonts w:eastAsia="Times New Roman" w:cs="Times New Roman"/>
          <w:szCs w:val="24"/>
        </w:rPr>
        <w:t xml:space="preserve"> του </w:t>
      </w:r>
      <w:r>
        <w:rPr>
          <w:rFonts w:eastAsia="Times New Roman" w:cs="Times New Roman"/>
          <w:szCs w:val="24"/>
        </w:rPr>
        <w:t>20</w:t>
      </w:r>
      <w:r w:rsidRPr="006F2937">
        <w:rPr>
          <w:rFonts w:eastAsia="Times New Roman" w:cs="Times New Roman"/>
          <w:szCs w:val="24"/>
        </w:rPr>
        <w:t>19</w:t>
      </w:r>
      <w:r>
        <w:rPr>
          <w:rFonts w:eastAsia="Times New Roman" w:cs="Times New Roman"/>
          <w:szCs w:val="24"/>
        </w:rPr>
        <w:t>,</w:t>
      </w:r>
      <w:r w:rsidRPr="006F2937">
        <w:rPr>
          <w:rFonts w:eastAsia="Times New Roman" w:cs="Times New Roman"/>
          <w:szCs w:val="24"/>
        </w:rPr>
        <w:t xml:space="preserve"> όπως και οι</w:t>
      </w:r>
      <w:r w:rsidRPr="006F2937">
        <w:rPr>
          <w:rFonts w:eastAsia="Times New Roman" w:cs="Times New Roman"/>
          <w:szCs w:val="24"/>
        </w:rPr>
        <w:t xml:space="preserve"> προηγούμενοι</w:t>
      </w:r>
      <w:r>
        <w:rPr>
          <w:rFonts w:eastAsia="Times New Roman" w:cs="Times New Roman"/>
          <w:szCs w:val="24"/>
        </w:rPr>
        <w:t>, είχαν</w:t>
      </w:r>
      <w:r w:rsidRPr="006F2937">
        <w:rPr>
          <w:rFonts w:eastAsia="Times New Roman" w:cs="Times New Roman"/>
          <w:szCs w:val="24"/>
        </w:rPr>
        <w:t xml:space="preserve"> ως έναν από τους κυρίαρχους στόχους </w:t>
      </w:r>
      <w:r>
        <w:rPr>
          <w:rFonts w:eastAsia="Times New Roman" w:cs="Times New Roman"/>
          <w:szCs w:val="24"/>
        </w:rPr>
        <w:t>τ</w:t>
      </w:r>
      <w:r w:rsidRPr="006F2937">
        <w:rPr>
          <w:rFonts w:eastAsia="Times New Roman" w:cs="Times New Roman"/>
          <w:szCs w:val="24"/>
        </w:rPr>
        <w:t>η διατήρηση της κοινωνικής συνοχής</w:t>
      </w:r>
      <w:r>
        <w:rPr>
          <w:rFonts w:eastAsia="Times New Roman" w:cs="Times New Roman"/>
          <w:szCs w:val="24"/>
        </w:rPr>
        <w:t>, να βγει το</w:t>
      </w:r>
      <w:r w:rsidRPr="006F2937">
        <w:rPr>
          <w:rFonts w:eastAsia="Times New Roman" w:cs="Times New Roman"/>
          <w:szCs w:val="24"/>
        </w:rPr>
        <w:t xml:space="preserve"> </w:t>
      </w:r>
      <w:r>
        <w:rPr>
          <w:rFonts w:eastAsia="Times New Roman" w:cs="Times New Roman"/>
          <w:szCs w:val="24"/>
        </w:rPr>
        <w:t>«</w:t>
      </w:r>
      <w:r w:rsidRPr="006F2937">
        <w:rPr>
          <w:rFonts w:eastAsia="Times New Roman" w:cs="Times New Roman"/>
          <w:szCs w:val="24"/>
        </w:rPr>
        <w:t>καράβι</w:t>
      </w:r>
      <w:r>
        <w:rPr>
          <w:rFonts w:eastAsia="Times New Roman" w:cs="Times New Roman"/>
          <w:szCs w:val="24"/>
        </w:rPr>
        <w:t>»</w:t>
      </w:r>
      <w:r w:rsidRPr="006F2937">
        <w:rPr>
          <w:rFonts w:eastAsia="Times New Roman" w:cs="Times New Roman"/>
          <w:szCs w:val="24"/>
        </w:rPr>
        <w:t xml:space="preserve"> μαζί</w:t>
      </w:r>
      <w:r>
        <w:rPr>
          <w:rFonts w:eastAsia="Times New Roman" w:cs="Times New Roman"/>
          <w:szCs w:val="24"/>
        </w:rPr>
        <w:t>, όλη η κοινωνία όρθια.</w:t>
      </w:r>
      <w:r w:rsidRPr="006F2937">
        <w:rPr>
          <w:rFonts w:eastAsia="Times New Roman" w:cs="Times New Roman"/>
          <w:szCs w:val="24"/>
        </w:rPr>
        <w:t xml:space="preserve"> </w:t>
      </w:r>
      <w:r>
        <w:rPr>
          <w:rFonts w:eastAsia="Times New Roman" w:cs="Times New Roman"/>
          <w:szCs w:val="24"/>
        </w:rPr>
        <w:t xml:space="preserve">Σεβαστήκαμε το δημόσιο χρήμα. </w:t>
      </w:r>
      <w:r w:rsidRPr="006F2937">
        <w:rPr>
          <w:rFonts w:eastAsia="Times New Roman" w:cs="Times New Roman"/>
          <w:szCs w:val="24"/>
        </w:rPr>
        <w:t xml:space="preserve">Δεν το </w:t>
      </w:r>
      <w:r>
        <w:rPr>
          <w:rFonts w:eastAsia="Times New Roman" w:cs="Times New Roman"/>
          <w:szCs w:val="24"/>
        </w:rPr>
        <w:t xml:space="preserve">διασπαθίσαμε, </w:t>
      </w:r>
      <w:r>
        <w:rPr>
          <w:rFonts w:eastAsia="Times New Roman" w:cs="Times New Roman"/>
          <w:szCs w:val="24"/>
        </w:rPr>
        <w:lastRenderedPageBreak/>
        <w:t>δεν το κατασπαταλήσαμε, δεν το μοιράσαμε</w:t>
      </w:r>
      <w:r w:rsidRPr="006F2937">
        <w:rPr>
          <w:rFonts w:eastAsia="Times New Roman" w:cs="Times New Roman"/>
          <w:szCs w:val="24"/>
        </w:rPr>
        <w:t xml:space="preserve"> σε φίλους</w:t>
      </w:r>
      <w:r>
        <w:rPr>
          <w:rFonts w:eastAsia="Times New Roman" w:cs="Times New Roman"/>
          <w:szCs w:val="24"/>
        </w:rPr>
        <w:t>,</w:t>
      </w:r>
      <w:r w:rsidRPr="006F2937">
        <w:rPr>
          <w:rFonts w:eastAsia="Times New Roman" w:cs="Times New Roman"/>
          <w:szCs w:val="24"/>
        </w:rPr>
        <w:t xml:space="preserve"> κολλητούς και </w:t>
      </w:r>
      <w:r>
        <w:rPr>
          <w:rFonts w:eastAsia="Times New Roman" w:cs="Times New Roman"/>
          <w:szCs w:val="24"/>
        </w:rPr>
        <w:t>«ημετέρους».</w:t>
      </w:r>
      <w:r w:rsidRPr="006F2937">
        <w:rPr>
          <w:rFonts w:eastAsia="Times New Roman" w:cs="Times New Roman"/>
          <w:szCs w:val="24"/>
        </w:rPr>
        <w:t xml:space="preserve"> </w:t>
      </w:r>
    </w:p>
    <w:p w14:paraId="2C1AD55A"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Προσπαθήσαμε και θα προσπαθούμε να στηρίξουμε τον κόσμο που γι</w:t>
      </w:r>
      <w:r>
        <w:rPr>
          <w:rFonts w:eastAsia="Times New Roman" w:cs="Times New Roman"/>
          <w:szCs w:val="24"/>
        </w:rPr>
        <w:t>α δεκαετίες ήταν στο περιθώριο, ήταν</w:t>
      </w:r>
      <w:r w:rsidRPr="006F2937">
        <w:rPr>
          <w:rFonts w:eastAsia="Times New Roman" w:cs="Times New Roman"/>
          <w:szCs w:val="24"/>
        </w:rPr>
        <w:t xml:space="preserve"> έξω από τη διανομή</w:t>
      </w:r>
      <w:r>
        <w:rPr>
          <w:rFonts w:eastAsia="Times New Roman" w:cs="Times New Roman"/>
          <w:szCs w:val="24"/>
        </w:rPr>
        <w:t>,</w:t>
      </w:r>
      <w:r w:rsidRPr="006F2937">
        <w:rPr>
          <w:rFonts w:eastAsia="Times New Roman" w:cs="Times New Roman"/>
          <w:szCs w:val="24"/>
        </w:rPr>
        <w:t xml:space="preserve"> έξω από το κέρδος</w:t>
      </w:r>
      <w:r>
        <w:rPr>
          <w:rFonts w:eastAsia="Times New Roman" w:cs="Times New Roman"/>
          <w:szCs w:val="24"/>
        </w:rPr>
        <w:t>,</w:t>
      </w:r>
      <w:r w:rsidRPr="006F2937">
        <w:rPr>
          <w:rFonts w:eastAsia="Times New Roman" w:cs="Times New Roman"/>
          <w:szCs w:val="24"/>
        </w:rPr>
        <w:t xml:space="preserve"> έξω από το παιχνίδι</w:t>
      </w:r>
      <w:r>
        <w:rPr>
          <w:rFonts w:eastAsia="Times New Roman" w:cs="Times New Roman"/>
          <w:szCs w:val="24"/>
        </w:rPr>
        <w:t>. Προσπαθούμε</w:t>
      </w:r>
      <w:r w:rsidRPr="006F2937">
        <w:rPr>
          <w:rFonts w:eastAsia="Times New Roman" w:cs="Times New Roman"/>
          <w:szCs w:val="24"/>
        </w:rPr>
        <w:t xml:space="preserve"> να στηρίξουμε τα νέα παιδιά που ψάχνουν για αξιοκρατία κ</w:t>
      </w:r>
      <w:r w:rsidRPr="006F2937">
        <w:rPr>
          <w:rFonts w:eastAsia="Times New Roman" w:cs="Times New Roman"/>
          <w:szCs w:val="24"/>
        </w:rPr>
        <w:t xml:space="preserve">αι </w:t>
      </w:r>
      <w:r>
        <w:rPr>
          <w:rFonts w:eastAsia="Times New Roman" w:cs="Times New Roman"/>
          <w:szCs w:val="24"/>
        </w:rPr>
        <w:t>όχι τα</w:t>
      </w:r>
      <w:r w:rsidRPr="006F2937">
        <w:rPr>
          <w:rFonts w:eastAsia="Times New Roman" w:cs="Times New Roman"/>
          <w:szCs w:val="24"/>
        </w:rPr>
        <w:t xml:space="preserve"> παιδιά</w:t>
      </w:r>
      <w:r>
        <w:rPr>
          <w:rFonts w:eastAsia="Times New Roman" w:cs="Times New Roman"/>
          <w:szCs w:val="24"/>
        </w:rPr>
        <w:t xml:space="preserve"> που ψάχνουν δουλειά μέσω μητρώων</w:t>
      </w:r>
      <w:r w:rsidRPr="006F2937">
        <w:rPr>
          <w:rFonts w:eastAsia="Times New Roman" w:cs="Times New Roman"/>
          <w:szCs w:val="24"/>
        </w:rPr>
        <w:t xml:space="preserve"> στελεχών</w:t>
      </w:r>
      <w:r>
        <w:rPr>
          <w:rFonts w:eastAsia="Times New Roman" w:cs="Times New Roman"/>
          <w:szCs w:val="24"/>
        </w:rPr>
        <w:t>.</w:t>
      </w:r>
    </w:p>
    <w:p w14:paraId="2C1AD55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Δεχθήκαμε </w:t>
      </w:r>
      <w:r w:rsidRPr="006F2937">
        <w:rPr>
          <w:rFonts w:eastAsia="Times New Roman" w:cs="Times New Roman"/>
          <w:szCs w:val="24"/>
        </w:rPr>
        <w:t xml:space="preserve">και δεχόμαστε επιθέσεις από τις πολιτικές δυνάμεις οι οποίες </w:t>
      </w:r>
      <w:r>
        <w:rPr>
          <w:rFonts w:eastAsia="Times New Roman" w:cs="Times New Roman"/>
          <w:szCs w:val="24"/>
        </w:rPr>
        <w:t>έκαναν πλιάτσικο</w:t>
      </w:r>
      <w:r w:rsidRPr="006F2937">
        <w:rPr>
          <w:rFonts w:eastAsia="Times New Roman" w:cs="Times New Roman"/>
          <w:szCs w:val="24"/>
        </w:rPr>
        <w:t xml:space="preserve"> σε αυτόν </w:t>
      </w:r>
      <w:r>
        <w:rPr>
          <w:rFonts w:eastAsia="Times New Roman" w:cs="Times New Roman"/>
          <w:szCs w:val="24"/>
        </w:rPr>
        <w:t xml:space="preserve">τον τόπο. Αντέξαμε και θα αντέξουμε, γιατί </w:t>
      </w:r>
      <w:r w:rsidRPr="006F2937">
        <w:rPr>
          <w:rFonts w:eastAsia="Times New Roman" w:cs="Times New Roman"/>
          <w:szCs w:val="24"/>
        </w:rPr>
        <w:t xml:space="preserve">ο κόσμος </w:t>
      </w:r>
      <w:r>
        <w:rPr>
          <w:rFonts w:eastAsia="Times New Roman" w:cs="Times New Roman"/>
          <w:szCs w:val="24"/>
        </w:rPr>
        <w:t xml:space="preserve">της </w:t>
      </w:r>
      <w:r w:rsidRPr="006F2937">
        <w:rPr>
          <w:rFonts w:eastAsia="Times New Roman" w:cs="Times New Roman"/>
          <w:szCs w:val="24"/>
        </w:rPr>
        <w:t>εργασίας και της υγιούς επιχειρηματικότητας</w:t>
      </w:r>
      <w:r w:rsidRPr="006F2937">
        <w:rPr>
          <w:rFonts w:eastAsia="Times New Roman" w:cs="Times New Roman"/>
          <w:szCs w:val="24"/>
        </w:rPr>
        <w:t xml:space="preserve"> μας χρειάζεται</w:t>
      </w:r>
      <w:r>
        <w:rPr>
          <w:rFonts w:eastAsia="Times New Roman" w:cs="Times New Roman"/>
          <w:szCs w:val="24"/>
        </w:rPr>
        <w:t>.</w:t>
      </w:r>
      <w:r w:rsidRPr="006F2937">
        <w:rPr>
          <w:rFonts w:eastAsia="Times New Roman" w:cs="Times New Roman"/>
          <w:szCs w:val="24"/>
        </w:rPr>
        <w:t xml:space="preserve"> Αντέχουμε και θα </w:t>
      </w:r>
      <w:r>
        <w:rPr>
          <w:rFonts w:eastAsia="Times New Roman" w:cs="Times New Roman"/>
          <w:szCs w:val="24"/>
        </w:rPr>
        <w:t xml:space="preserve">αντέξουμε, </w:t>
      </w:r>
      <w:r w:rsidRPr="006F2937">
        <w:rPr>
          <w:rFonts w:eastAsia="Times New Roman" w:cs="Times New Roman"/>
          <w:szCs w:val="24"/>
        </w:rPr>
        <w:t>για</w:t>
      </w:r>
      <w:r>
        <w:rPr>
          <w:rFonts w:eastAsia="Times New Roman" w:cs="Times New Roman"/>
          <w:szCs w:val="24"/>
        </w:rPr>
        <w:t>τί η</w:t>
      </w:r>
      <w:r w:rsidRPr="006F2937">
        <w:rPr>
          <w:rFonts w:eastAsia="Times New Roman" w:cs="Times New Roman"/>
          <w:szCs w:val="24"/>
        </w:rPr>
        <w:t xml:space="preserve"> χώρα έχει ανάγκες για μεγάλες</w:t>
      </w:r>
      <w:r>
        <w:rPr>
          <w:rFonts w:eastAsia="Times New Roman" w:cs="Times New Roman"/>
          <w:szCs w:val="24"/>
        </w:rPr>
        <w:t>,</w:t>
      </w:r>
      <w:r w:rsidRPr="006F2937">
        <w:rPr>
          <w:rFonts w:eastAsia="Times New Roman" w:cs="Times New Roman"/>
          <w:szCs w:val="24"/>
        </w:rPr>
        <w:t xml:space="preserve"> προοδευτικές αλλαγές</w:t>
      </w:r>
      <w:r>
        <w:rPr>
          <w:rFonts w:eastAsia="Times New Roman" w:cs="Times New Roman"/>
          <w:szCs w:val="24"/>
        </w:rPr>
        <w:t>. Σε</w:t>
      </w:r>
      <w:r w:rsidRPr="006F2937">
        <w:rPr>
          <w:rFonts w:eastAsia="Times New Roman" w:cs="Times New Roman"/>
          <w:szCs w:val="24"/>
        </w:rPr>
        <w:t xml:space="preserve"> αυτές τις πολύ μεγάλες προκλήσεις</w:t>
      </w:r>
      <w:r>
        <w:rPr>
          <w:rFonts w:eastAsia="Times New Roman" w:cs="Times New Roman"/>
          <w:szCs w:val="24"/>
        </w:rPr>
        <w:t>,</w:t>
      </w:r>
      <w:r w:rsidRPr="006F2937">
        <w:rPr>
          <w:rFonts w:eastAsia="Times New Roman" w:cs="Times New Roman"/>
          <w:szCs w:val="24"/>
        </w:rPr>
        <w:t xml:space="preserve"> αυτή η Κυβέρνηση θα ανταποκριθεί και την άλλη τετραετία</w:t>
      </w:r>
      <w:r>
        <w:rPr>
          <w:rFonts w:eastAsia="Times New Roman" w:cs="Times New Roman"/>
          <w:szCs w:val="24"/>
        </w:rPr>
        <w:t>,</w:t>
      </w:r>
      <w:r w:rsidRPr="006F2937">
        <w:rPr>
          <w:rFonts w:eastAsia="Times New Roman" w:cs="Times New Roman"/>
          <w:szCs w:val="24"/>
        </w:rPr>
        <w:t xml:space="preserve"> γιατί ήταν η καθαρότερη και </w:t>
      </w:r>
      <w:r>
        <w:rPr>
          <w:rFonts w:eastAsia="Times New Roman" w:cs="Times New Roman"/>
          <w:szCs w:val="24"/>
        </w:rPr>
        <w:t xml:space="preserve">η </w:t>
      </w:r>
      <w:r w:rsidRPr="006F2937">
        <w:rPr>
          <w:rFonts w:eastAsia="Times New Roman" w:cs="Times New Roman"/>
          <w:szCs w:val="24"/>
        </w:rPr>
        <w:t>πιο τίμια</w:t>
      </w:r>
      <w:r>
        <w:rPr>
          <w:rFonts w:eastAsia="Times New Roman" w:cs="Times New Roman"/>
          <w:szCs w:val="24"/>
        </w:rPr>
        <w:t>.</w:t>
      </w:r>
      <w:r w:rsidRPr="006F2937">
        <w:rPr>
          <w:rFonts w:eastAsia="Times New Roman" w:cs="Times New Roman"/>
          <w:szCs w:val="24"/>
        </w:rPr>
        <w:t xml:space="preserve"> </w:t>
      </w:r>
    </w:p>
    <w:p w14:paraId="2C1AD55C"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Οι προσπάθειε</w:t>
      </w:r>
      <w:r w:rsidRPr="006F2937">
        <w:rPr>
          <w:rFonts w:eastAsia="Times New Roman" w:cs="Times New Roman"/>
          <w:szCs w:val="24"/>
        </w:rPr>
        <w:t>ς του ΠΑΣΟΚ και της Νέας Δημοκρατί</w:t>
      </w:r>
      <w:r>
        <w:rPr>
          <w:rFonts w:eastAsia="Times New Roman" w:cs="Times New Roman"/>
          <w:szCs w:val="24"/>
        </w:rPr>
        <w:t>ας να περάσουν όλα στη λησμονιά, α</w:t>
      </w:r>
      <w:r w:rsidRPr="006F2937">
        <w:rPr>
          <w:rFonts w:eastAsia="Times New Roman" w:cs="Times New Roman"/>
          <w:szCs w:val="24"/>
        </w:rPr>
        <w:t>γαπητοί συνάδελφοι</w:t>
      </w:r>
      <w:r>
        <w:rPr>
          <w:rFonts w:eastAsia="Times New Roman" w:cs="Times New Roman"/>
          <w:szCs w:val="24"/>
        </w:rPr>
        <w:t xml:space="preserve">, δεν θα </w:t>
      </w:r>
      <w:r>
        <w:rPr>
          <w:rFonts w:eastAsia="Times New Roman" w:cs="Times New Roman"/>
          <w:szCs w:val="24"/>
        </w:rPr>
        <w:lastRenderedPageBreak/>
        <w:t xml:space="preserve">περάσει εύκολα, </w:t>
      </w:r>
      <w:r w:rsidRPr="006F2937">
        <w:rPr>
          <w:rFonts w:eastAsia="Times New Roman" w:cs="Times New Roman"/>
          <w:szCs w:val="24"/>
        </w:rPr>
        <w:t xml:space="preserve">να </w:t>
      </w:r>
      <w:r>
        <w:rPr>
          <w:rFonts w:eastAsia="Times New Roman" w:cs="Times New Roman"/>
          <w:szCs w:val="24"/>
        </w:rPr>
        <w:t xml:space="preserve">το ξέρετε. Δεν θα μπούνε </w:t>
      </w:r>
      <w:r w:rsidRPr="006F2937">
        <w:rPr>
          <w:rFonts w:eastAsia="Times New Roman" w:cs="Times New Roman"/>
          <w:szCs w:val="24"/>
        </w:rPr>
        <w:t>όσοι έφαγαν</w:t>
      </w:r>
      <w:r>
        <w:rPr>
          <w:rFonts w:eastAsia="Times New Roman" w:cs="Times New Roman"/>
          <w:szCs w:val="24"/>
        </w:rPr>
        <w:t>,</w:t>
      </w:r>
      <w:r w:rsidRPr="006F2937">
        <w:rPr>
          <w:rFonts w:eastAsia="Times New Roman" w:cs="Times New Roman"/>
          <w:szCs w:val="24"/>
        </w:rPr>
        <w:t xml:space="preserve"> διασπάθισαν</w:t>
      </w:r>
      <w:r>
        <w:rPr>
          <w:rFonts w:eastAsia="Times New Roman" w:cs="Times New Roman"/>
          <w:szCs w:val="24"/>
        </w:rPr>
        <w:t>,</w:t>
      </w:r>
      <w:r w:rsidRPr="006F2937">
        <w:rPr>
          <w:rFonts w:eastAsia="Times New Roman" w:cs="Times New Roman"/>
          <w:szCs w:val="24"/>
        </w:rPr>
        <w:t xml:space="preserve"> έκλεψαν</w:t>
      </w:r>
      <w:r>
        <w:rPr>
          <w:rFonts w:eastAsia="Times New Roman" w:cs="Times New Roman"/>
          <w:szCs w:val="24"/>
        </w:rPr>
        <w:t xml:space="preserve"> σ</w:t>
      </w:r>
      <w:r w:rsidRPr="006F2937">
        <w:rPr>
          <w:rFonts w:eastAsia="Times New Roman" w:cs="Times New Roman"/>
          <w:szCs w:val="24"/>
        </w:rPr>
        <w:t xml:space="preserve">το ίδιο </w:t>
      </w:r>
      <w:r>
        <w:rPr>
          <w:rFonts w:eastAsia="Times New Roman" w:cs="Times New Roman"/>
          <w:szCs w:val="24"/>
        </w:rPr>
        <w:t>ζύγι με αυτούς που δεν έφαγαν.</w:t>
      </w:r>
      <w:r w:rsidRPr="006F2937">
        <w:rPr>
          <w:rFonts w:eastAsia="Times New Roman" w:cs="Times New Roman"/>
          <w:szCs w:val="24"/>
        </w:rPr>
        <w:t xml:space="preserve"> </w:t>
      </w:r>
      <w:r>
        <w:rPr>
          <w:rFonts w:eastAsia="Times New Roman" w:cs="Times New Roman"/>
          <w:szCs w:val="24"/>
        </w:rPr>
        <w:t>Αυτοί</w:t>
      </w:r>
      <w:r w:rsidRPr="006F2937">
        <w:rPr>
          <w:rFonts w:eastAsia="Times New Roman" w:cs="Times New Roman"/>
          <w:szCs w:val="24"/>
        </w:rPr>
        <w:t xml:space="preserve"> που έβαλα</w:t>
      </w:r>
      <w:r>
        <w:rPr>
          <w:rFonts w:eastAsia="Times New Roman" w:cs="Times New Roman"/>
          <w:szCs w:val="24"/>
        </w:rPr>
        <w:t>ν</w:t>
      </w:r>
      <w:r w:rsidRPr="006F2937">
        <w:rPr>
          <w:rFonts w:eastAsia="Times New Roman" w:cs="Times New Roman"/>
          <w:szCs w:val="24"/>
        </w:rPr>
        <w:t xml:space="preserve"> τη χώρα μετά από φαγοπότι </w:t>
      </w:r>
      <w:r w:rsidRPr="006F2937">
        <w:rPr>
          <w:rFonts w:eastAsia="Times New Roman" w:cs="Times New Roman"/>
          <w:szCs w:val="24"/>
        </w:rPr>
        <w:t>στο σκοτεινό τούνελ των μνημονίων</w:t>
      </w:r>
      <w:r>
        <w:rPr>
          <w:rFonts w:eastAsia="Times New Roman" w:cs="Times New Roman"/>
          <w:szCs w:val="24"/>
        </w:rPr>
        <w:t xml:space="preserve"> δ</w:t>
      </w:r>
      <w:r w:rsidRPr="006F2937">
        <w:rPr>
          <w:rFonts w:eastAsia="Times New Roman" w:cs="Times New Roman"/>
          <w:szCs w:val="24"/>
        </w:rPr>
        <w:t xml:space="preserve">εν θα </w:t>
      </w:r>
      <w:r>
        <w:rPr>
          <w:rFonts w:eastAsia="Times New Roman" w:cs="Times New Roman"/>
          <w:szCs w:val="24"/>
        </w:rPr>
        <w:t>μπούν</w:t>
      </w:r>
      <w:r w:rsidRPr="006F2937">
        <w:rPr>
          <w:rFonts w:eastAsia="Times New Roman" w:cs="Times New Roman"/>
          <w:szCs w:val="24"/>
        </w:rPr>
        <w:t xml:space="preserve">ε </w:t>
      </w:r>
      <w:r>
        <w:rPr>
          <w:rFonts w:eastAsia="Times New Roman" w:cs="Times New Roman"/>
          <w:szCs w:val="24"/>
        </w:rPr>
        <w:t>στο ίδιο ζύγι</w:t>
      </w:r>
      <w:r w:rsidRPr="006F2937">
        <w:rPr>
          <w:rFonts w:eastAsia="Times New Roman" w:cs="Times New Roman"/>
          <w:szCs w:val="24"/>
        </w:rPr>
        <w:t xml:space="preserve"> με αυτούς που δύσκολα</w:t>
      </w:r>
      <w:r>
        <w:rPr>
          <w:rFonts w:eastAsia="Times New Roman" w:cs="Times New Roman"/>
          <w:szCs w:val="24"/>
        </w:rPr>
        <w:t xml:space="preserve"> και με θυσίες την έβγαλαν. </w:t>
      </w:r>
      <w:r w:rsidRPr="006F2937">
        <w:rPr>
          <w:rFonts w:eastAsia="Times New Roman" w:cs="Times New Roman"/>
          <w:szCs w:val="24"/>
        </w:rPr>
        <w:t xml:space="preserve">Αυτό σας το εγγυόμαστε και εμείς και περισσότερο ο </w:t>
      </w:r>
      <w:r>
        <w:rPr>
          <w:rFonts w:eastAsia="Times New Roman" w:cs="Times New Roman"/>
          <w:szCs w:val="24"/>
        </w:rPr>
        <w:t>ελληνικός λαός.</w:t>
      </w:r>
    </w:p>
    <w:p w14:paraId="2C1AD55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ευχαριστώ.</w:t>
      </w:r>
    </w:p>
    <w:p w14:paraId="2C1AD55E" w14:textId="77777777" w:rsidR="00692F88" w:rsidRDefault="007C4398">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2C1AD55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ΠΡΟΕΔΡΟΣ (Νικόλαος</w:t>
      </w:r>
      <w:r>
        <w:rPr>
          <w:rFonts w:eastAsia="Times New Roman" w:cs="Times New Roman"/>
          <w:b/>
          <w:szCs w:val="24"/>
        </w:rPr>
        <w:t xml:space="preserve">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2C1AD560"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Συνεχίζουμε με τον συμπολίτη του κ</w:t>
      </w:r>
      <w:r>
        <w:rPr>
          <w:rFonts w:eastAsia="Times New Roman" w:cs="Times New Roman"/>
          <w:szCs w:val="24"/>
        </w:rPr>
        <w:t>.</w:t>
      </w:r>
      <w:r w:rsidRPr="006F2937">
        <w:rPr>
          <w:rFonts w:eastAsia="Times New Roman" w:cs="Times New Roman"/>
          <w:szCs w:val="24"/>
        </w:rPr>
        <w:t xml:space="preserve"> </w:t>
      </w:r>
      <w:proofErr w:type="spellStart"/>
      <w:r>
        <w:rPr>
          <w:rFonts w:eastAsia="Times New Roman" w:cs="Times New Roman"/>
          <w:szCs w:val="24"/>
        </w:rPr>
        <w:t>Βέττα</w:t>
      </w:r>
      <w:proofErr w:type="spellEnd"/>
      <w:r>
        <w:rPr>
          <w:rFonts w:eastAsia="Times New Roman" w:cs="Times New Roman"/>
          <w:szCs w:val="24"/>
        </w:rPr>
        <w:t xml:space="preserve">, τον κ. </w:t>
      </w:r>
      <w:proofErr w:type="spellStart"/>
      <w:r>
        <w:rPr>
          <w:rFonts w:eastAsia="Times New Roman" w:cs="Times New Roman"/>
          <w:szCs w:val="24"/>
        </w:rPr>
        <w:t>Σταϊκούρα</w:t>
      </w:r>
      <w:proofErr w:type="spellEnd"/>
      <w:r>
        <w:rPr>
          <w:rFonts w:eastAsia="Times New Roman" w:cs="Times New Roman"/>
          <w:szCs w:val="24"/>
        </w:rPr>
        <w:t xml:space="preserve">. Η Φθιώτιδα μάς εισάγει στη νέα, </w:t>
      </w:r>
      <w:proofErr w:type="spellStart"/>
      <w:r>
        <w:rPr>
          <w:rFonts w:eastAsia="Times New Roman" w:cs="Times New Roman"/>
          <w:szCs w:val="24"/>
        </w:rPr>
        <w:t>μεταμνημονιακή</w:t>
      </w:r>
      <w:proofErr w:type="spellEnd"/>
      <w:r>
        <w:rPr>
          <w:rFonts w:eastAsia="Times New Roman" w:cs="Times New Roman"/>
          <w:szCs w:val="24"/>
        </w:rPr>
        <w:t xml:space="preserve"> </w:t>
      </w:r>
      <w:r w:rsidRPr="006F2937">
        <w:rPr>
          <w:rFonts w:eastAsia="Times New Roman" w:cs="Times New Roman"/>
          <w:szCs w:val="24"/>
        </w:rPr>
        <w:t>εποχή</w:t>
      </w:r>
      <w:r>
        <w:rPr>
          <w:rFonts w:eastAsia="Times New Roman" w:cs="Times New Roman"/>
          <w:szCs w:val="24"/>
        </w:rPr>
        <w:t>.</w:t>
      </w:r>
      <w:r w:rsidRPr="006F2937">
        <w:rPr>
          <w:rFonts w:eastAsia="Times New Roman" w:cs="Times New Roman"/>
          <w:szCs w:val="24"/>
        </w:rPr>
        <w:t xml:space="preserve"> Είμαστε περήφανοι</w:t>
      </w:r>
      <w:r>
        <w:rPr>
          <w:rFonts w:eastAsia="Times New Roman" w:cs="Times New Roman"/>
          <w:szCs w:val="24"/>
        </w:rPr>
        <w:t>.</w:t>
      </w:r>
      <w:r w:rsidRPr="006F2937">
        <w:rPr>
          <w:rFonts w:eastAsia="Times New Roman" w:cs="Times New Roman"/>
          <w:szCs w:val="24"/>
        </w:rPr>
        <w:t xml:space="preserve"> </w:t>
      </w:r>
    </w:p>
    <w:p w14:paraId="2C1AD56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Σταϊκούρα</w:t>
      </w:r>
      <w:proofErr w:type="spellEnd"/>
      <w:r>
        <w:rPr>
          <w:rFonts w:eastAsia="Times New Roman" w:cs="Times New Roman"/>
          <w:szCs w:val="24"/>
        </w:rPr>
        <w:t>, έχετε τον λόγο.</w:t>
      </w:r>
    </w:p>
    <w:p w14:paraId="2C1AD562"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Κυρίες και κύριοι συνάδελφοι,</w:t>
      </w:r>
      <w:r w:rsidRPr="006F2937">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Κυβέρνηση της αυταπάτης, των ιδεοληψιών,</w:t>
      </w:r>
      <w:r w:rsidRPr="006F2937">
        <w:rPr>
          <w:rFonts w:eastAsia="Times New Roman" w:cs="Times New Roman"/>
          <w:szCs w:val="24"/>
        </w:rPr>
        <w:t xml:space="preserve"> του τυχοδιωκτισμού και της σκληρής </w:t>
      </w:r>
      <w:r>
        <w:rPr>
          <w:rFonts w:eastAsia="Times New Roman" w:cs="Times New Roman"/>
          <w:szCs w:val="24"/>
        </w:rPr>
        <w:t>και αχρείαστης</w:t>
      </w:r>
      <w:r w:rsidRPr="006F2937">
        <w:rPr>
          <w:rFonts w:eastAsia="Times New Roman" w:cs="Times New Roman"/>
          <w:szCs w:val="24"/>
        </w:rPr>
        <w:t xml:space="preserve"> λιτότητας</w:t>
      </w:r>
      <w:r>
        <w:rPr>
          <w:rFonts w:eastAsia="Times New Roman" w:cs="Times New Roman"/>
          <w:szCs w:val="24"/>
        </w:rPr>
        <w:t xml:space="preserve"> τερματίζει τη θητεία της με </w:t>
      </w:r>
      <w:r w:rsidRPr="006F2937">
        <w:rPr>
          <w:rFonts w:eastAsia="Times New Roman" w:cs="Times New Roman"/>
          <w:szCs w:val="24"/>
        </w:rPr>
        <w:t>έναν αντιαναπτυξιακό</w:t>
      </w:r>
      <w:r>
        <w:rPr>
          <w:rFonts w:eastAsia="Times New Roman" w:cs="Times New Roman"/>
          <w:szCs w:val="24"/>
        </w:rPr>
        <w:t>,</w:t>
      </w:r>
      <w:r w:rsidRPr="006F2937">
        <w:rPr>
          <w:rFonts w:eastAsia="Times New Roman" w:cs="Times New Roman"/>
          <w:szCs w:val="24"/>
        </w:rPr>
        <w:t xml:space="preserve"> κα</w:t>
      </w:r>
      <w:r>
        <w:rPr>
          <w:rFonts w:eastAsia="Times New Roman" w:cs="Times New Roman"/>
          <w:szCs w:val="24"/>
        </w:rPr>
        <w:t>τ’</w:t>
      </w:r>
      <w:r w:rsidRPr="006F2937">
        <w:rPr>
          <w:rFonts w:eastAsia="Times New Roman" w:cs="Times New Roman"/>
          <w:szCs w:val="24"/>
        </w:rPr>
        <w:t xml:space="preserve"> </w:t>
      </w:r>
      <w:proofErr w:type="spellStart"/>
      <w:r>
        <w:rPr>
          <w:rFonts w:eastAsia="Times New Roman" w:cs="Times New Roman"/>
          <w:szCs w:val="24"/>
        </w:rPr>
        <w:t>ουσίαν</w:t>
      </w:r>
      <w:proofErr w:type="spellEnd"/>
      <w:r>
        <w:rPr>
          <w:rFonts w:eastAsia="Times New Roman" w:cs="Times New Roman"/>
          <w:szCs w:val="24"/>
        </w:rPr>
        <w:t xml:space="preserve"> </w:t>
      </w:r>
      <w:proofErr w:type="spellStart"/>
      <w:r>
        <w:rPr>
          <w:rFonts w:eastAsia="Times New Roman" w:cs="Times New Roman"/>
          <w:szCs w:val="24"/>
        </w:rPr>
        <w:t>μνημονιακό</w:t>
      </w:r>
      <w:proofErr w:type="spellEnd"/>
      <w:r>
        <w:rPr>
          <w:rFonts w:eastAsia="Times New Roman" w:cs="Times New Roman"/>
          <w:szCs w:val="24"/>
        </w:rPr>
        <w:t xml:space="preserve"> </w:t>
      </w:r>
      <w:r>
        <w:rPr>
          <w:rFonts w:eastAsia="Times New Roman" w:cs="Times New Roman"/>
          <w:szCs w:val="24"/>
        </w:rPr>
        <w:t>προϋπολογισμό</w:t>
      </w:r>
      <w:r>
        <w:rPr>
          <w:rFonts w:eastAsia="Times New Roman" w:cs="Times New Roman"/>
          <w:szCs w:val="24"/>
        </w:rPr>
        <w:t xml:space="preserve">. </w:t>
      </w:r>
    </w:p>
    <w:p w14:paraId="2C1AD56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w:t>
      </w:r>
      <w:r>
        <w:rPr>
          <w:rFonts w:eastAsia="Times New Roman" w:cs="Times New Roman"/>
          <w:szCs w:val="24"/>
        </w:rPr>
        <w:t>προϋπολογισμός</w:t>
      </w:r>
      <w:r w:rsidRPr="006F2937">
        <w:rPr>
          <w:rFonts w:eastAsia="Times New Roman" w:cs="Times New Roman"/>
          <w:szCs w:val="24"/>
        </w:rPr>
        <w:t xml:space="preserve"> </w:t>
      </w:r>
      <w:r w:rsidRPr="006F2937">
        <w:rPr>
          <w:rFonts w:eastAsia="Times New Roman" w:cs="Times New Roman"/>
          <w:szCs w:val="24"/>
        </w:rPr>
        <w:t>καταρτισμένος σε συνθήκες ασφυξίας και μιζέρι</w:t>
      </w:r>
      <w:r w:rsidRPr="006F2937">
        <w:rPr>
          <w:rFonts w:eastAsia="Times New Roman" w:cs="Times New Roman"/>
          <w:szCs w:val="24"/>
        </w:rPr>
        <w:t>α</w:t>
      </w:r>
      <w:r>
        <w:rPr>
          <w:rFonts w:eastAsia="Times New Roman" w:cs="Times New Roman"/>
          <w:szCs w:val="24"/>
        </w:rPr>
        <w:t>ς στο πε</w:t>
      </w:r>
      <w:r w:rsidRPr="006F2937">
        <w:rPr>
          <w:rFonts w:eastAsia="Times New Roman" w:cs="Times New Roman"/>
          <w:szCs w:val="24"/>
        </w:rPr>
        <w:t>δίο της οικονομίας</w:t>
      </w:r>
      <w:r>
        <w:rPr>
          <w:rFonts w:eastAsia="Times New Roman" w:cs="Times New Roman"/>
          <w:szCs w:val="24"/>
        </w:rPr>
        <w:t>, απογοήτευση</w:t>
      </w:r>
      <w:r w:rsidRPr="006F2937">
        <w:rPr>
          <w:rFonts w:eastAsia="Times New Roman" w:cs="Times New Roman"/>
          <w:szCs w:val="24"/>
        </w:rPr>
        <w:t>ς και παραίτηση</w:t>
      </w:r>
      <w:r>
        <w:rPr>
          <w:rFonts w:eastAsia="Times New Roman" w:cs="Times New Roman"/>
          <w:szCs w:val="24"/>
        </w:rPr>
        <w:t>ς στο πεδίο της κοινωνίας και διχαστικής όξυνσης στο π</w:t>
      </w:r>
      <w:r w:rsidRPr="006F2937">
        <w:rPr>
          <w:rFonts w:eastAsia="Times New Roman" w:cs="Times New Roman"/>
          <w:szCs w:val="24"/>
        </w:rPr>
        <w:t>εδίο της πολιτικής</w:t>
      </w:r>
      <w:r>
        <w:rPr>
          <w:rFonts w:eastAsia="Times New Roman" w:cs="Times New Roman"/>
          <w:szCs w:val="24"/>
        </w:rPr>
        <w:t>. Είναι</w:t>
      </w:r>
      <w:r w:rsidRPr="006F2937">
        <w:rPr>
          <w:rFonts w:eastAsia="Times New Roman" w:cs="Times New Roman"/>
          <w:szCs w:val="24"/>
        </w:rPr>
        <w:t xml:space="preserve"> </w:t>
      </w:r>
      <w:r>
        <w:rPr>
          <w:rFonts w:eastAsia="Times New Roman" w:cs="Times New Roman"/>
          <w:szCs w:val="24"/>
        </w:rPr>
        <w:t>π</w:t>
      </w:r>
      <w:r w:rsidRPr="006F2937">
        <w:rPr>
          <w:rFonts w:eastAsia="Times New Roman" w:cs="Times New Roman"/>
          <w:szCs w:val="24"/>
        </w:rPr>
        <w:t>ροϋπολογισμός</w:t>
      </w:r>
      <w:r w:rsidRPr="006F2937">
        <w:rPr>
          <w:rFonts w:eastAsia="Times New Roman" w:cs="Times New Roman"/>
          <w:szCs w:val="24"/>
        </w:rPr>
        <w:t xml:space="preserve"> που θα εκτελεστεί σε ένα ομιχλώδες και με υψηλούς κινδύνους εξωτερικό και εσωτερικό περιβάλλον</w:t>
      </w:r>
      <w:r>
        <w:rPr>
          <w:rFonts w:eastAsia="Times New Roman" w:cs="Times New Roman"/>
          <w:szCs w:val="24"/>
        </w:rPr>
        <w:t>: Εξωτερικό</w:t>
      </w:r>
      <w:r w:rsidRPr="006F2937">
        <w:rPr>
          <w:rFonts w:eastAsia="Times New Roman" w:cs="Times New Roman"/>
          <w:szCs w:val="24"/>
        </w:rPr>
        <w:t xml:space="preserve"> </w:t>
      </w:r>
      <w:r w:rsidRPr="006F2937">
        <w:rPr>
          <w:rFonts w:eastAsia="Times New Roman" w:cs="Times New Roman"/>
          <w:szCs w:val="24"/>
        </w:rPr>
        <w:t xml:space="preserve">περιβάλλον </w:t>
      </w:r>
      <w:r>
        <w:rPr>
          <w:rFonts w:eastAsia="Times New Roman" w:cs="Times New Roman"/>
          <w:szCs w:val="24"/>
        </w:rPr>
        <w:t xml:space="preserve">που </w:t>
      </w:r>
      <w:r w:rsidRPr="006F2937">
        <w:rPr>
          <w:rFonts w:eastAsia="Times New Roman" w:cs="Times New Roman"/>
          <w:szCs w:val="24"/>
        </w:rPr>
        <w:t>χαρακτηρίζεται από γ</w:t>
      </w:r>
      <w:r>
        <w:rPr>
          <w:rFonts w:eastAsia="Times New Roman" w:cs="Times New Roman"/>
          <w:szCs w:val="24"/>
        </w:rPr>
        <w:t xml:space="preserve">ενικευμένη αμηχανία απέναντι στις </w:t>
      </w:r>
      <w:r w:rsidRPr="006F2937">
        <w:rPr>
          <w:rFonts w:eastAsia="Times New Roman" w:cs="Times New Roman"/>
          <w:szCs w:val="24"/>
        </w:rPr>
        <w:t>μεγάλες προκλήσεις</w:t>
      </w:r>
      <w:r>
        <w:rPr>
          <w:rFonts w:eastAsia="Times New Roman" w:cs="Times New Roman"/>
          <w:szCs w:val="24"/>
        </w:rPr>
        <w:t>, προκλήσεις</w:t>
      </w:r>
      <w:r w:rsidRPr="006F2937">
        <w:rPr>
          <w:rFonts w:eastAsia="Times New Roman" w:cs="Times New Roman"/>
          <w:szCs w:val="24"/>
        </w:rPr>
        <w:t xml:space="preserve"> όπως είναι</w:t>
      </w:r>
      <w:r>
        <w:rPr>
          <w:rFonts w:eastAsia="Times New Roman" w:cs="Times New Roman"/>
          <w:szCs w:val="24"/>
        </w:rPr>
        <w:t xml:space="preserve"> οι συνεχείς αλλαγές γεωπολιτικών</w:t>
      </w:r>
      <w:r w:rsidRPr="006F2937">
        <w:rPr>
          <w:rFonts w:eastAsia="Times New Roman" w:cs="Times New Roman"/>
          <w:szCs w:val="24"/>
        </w:rPr>
        <w:t xml:space="preserve"> συσχετισμών</w:t>
      </w:r>
      <w:r>
        <w:rPr>
          <w:rFonts w:eastAsia="Times New Roman" w:cs="Times New Roman"/>
          <w:szCs w:val="24"/>
        </w:rPr>
        <w:t>, η κλιμάκωση</w:t>
      </w:r>
      <w:r w:rsidRPr="006F2937">
        <w:rPr>
          <w:rFonts w:eastAsia="Times New Roman" w:cs="Times New Roman"/>
          <w:szCs w:val="24"/>
        </w:rPr>
        <w:t xml:space="preserve"> των εμπορικών εντάσεων</w:t>
      </w:r>
      <w:r>
        <w:rPr>
          <w:rFonts w:eastAsia="Times New Roman" w:cs="Times New Roman"/>
          <w:szCs w:val="24"/>
        </w:rPr>
        <w:t>, οι τάσεις περιχαράκωσης και προστατευτισμού, οι ισχνές ανιχνεύσ</w:t>
      </w:r>
      <w:r>
        <w:rPr>
          <w:rFonts w:eastAsia="Times New Roman" w:cs="Times New Roman"/>
          <w:szCs w:val="24"/>
        </w:rPr>
        <w:t>εις</w:t>
      </w:r>
      <w:r w:rsidRPr="006F2937">
        <w:rPr>
          <w:rFonts w:eastAsia="Times New Roman" w:cs="Times New Roman"/>
          <w:szCs w:val="24"/>
        </w:rPr>
        <w:t xml:space="preserve"> νέων </w:t>
      </w:r>
      <w:r>
        <w:rPr>
          <w:rFonts w:eastAsia="Times New Roman" w:cs="Times New Roman"/>
          <w:szCs w:val="24"/>
        </w:rPr>
        <w:t>αρχιτεκτονικών στα υπο</w:t>
      </w:r>
      <w:r w:rsidRPr="006F2937">
        <w:rPr>
          <w:rFonts w:eastAsia="Times New Roman" w:cs="Times New Roman"/>
          <w:szCs w:val="24"/>
        </w:rPr>
        <w:t>συστήματα μιας ταραγμένης Ευρώπης</w:t>
      </w:r>
      <w:r>
        <w:rPr>
          <w:rFonts w:eastAsia="Times New Roman" w:cs="Times New Roman"/>
          <w:szCs w:val="24"/>
        </w:rPr>
        <w:t>, οι ραγδαίες</w:t>
      </w:r>
      <w:r w:rsidRPr="006F2937">
        <w:rPr>
          <w:rFonts w:eastAsia="Times New Roman" w:cs="Times New Roman"/>
          <w:szCs w:val="24"/>
        </w:rPr>
        <w:t xml:space="preserve"> επιστημονικές και τεχνολογικές εξελίξεις</w:t>
      </w:r>
      <w:r>
        <w:rPr>
          <w:rFonts w:eastAsia="Times New Roman" w:cs="Times New Roman"/>
          <w:szCs w:val="24"/>
        </w:rPr>
        <w:t>,</w:t>
      </w:r>
      <w:r w:rsidRPr="006F2937">
        <w:rPr>
          <w:rFonts w:eastAsia="Times New Roman" w:cs="Times New Roman"/>
          <w:szCs w:val="24"/>
        </w:rPr>
        <w:t xml:space="preserve"> οι σταδιακές μεταβολές στην κατεύθυνση άσκησης </w:t>
      </w:r>
      <w:r>
        <w:rPr>
          <w:rFonts w:eastAsia="Times New Roman" w:cs="Times New Roman"/>
          <w:szCs w:val="24"/>
        </w:rPr>
        <w:t xml:space="preserve">της </w:t>
      </w:r>
      <w:r w:rsidRPr="006F2937">
        <w:rPr>
          <w:rFonts w:eastAsia="Times New Roman" w:cs="Times New Roman"/>
          <w:szCs w:val="24"/>
        </w:rPr>
        <w:t>νομισματικής πολιτικής</w:t>
      </w:r>
      <w:r>
        <w:rPr>
          <w:rFonts w:eastAsia="Times New Roman" w:cs="Times New Roman"/>
          <w:szCs w:val="24"/>
        </w:rPr>
        <w:t>,</w:t>
      </w:r>
      <w:r w:rsidRPr="006F2937">
        <w:rPr>
          <w:rFonts w:eastAsia="Times New Roman" w:cs="Times New Roman"/>
          <w:szCs w:val="24"/>
        </w:rPr>
        <w:t xml:space="preserve"> το υψηλό δημόσιο και ιδιωτικό χρέος</w:t>
      </w:r>
      <w:r>
        <w:rPr>
          <w:rFonts w:eastAsia="Times New Roman" w:cs="Times New Roman"/>
          <w:szCs w:val="24"/>
        </w:rPr>
        <w:t xml:space="preserve">, το δημογραφικό πρόβλημα </w:t>
      </w:r>
      <w:r>
        <w:rPr>
          <w:rFonts w:eastAsia="Times New Roman" w:cs="Times New Roman"/>
          <w:szCs w:val="24"/>
        </w:rPr>
        <w:t xml:space="preserve">και οι </w:t>
      </w:r>
      <w:r w:rsidRPr="006F2937">
        <w:rPr>
          <w:rFonts w:eastAsia="Times New Roman" w:cs="Times New Roman"/>
          <w:szCs w:val="24"/>
        </w:rPr>
        <w:t>μαζικές μετακινήσεις πληθυσμών</w:t>
      </w:r>
      <w:r>
        <w:rPr>
          <w:rFonts w:eastAsia="Times New Roman" w:cs="Times New Roman"/>
          <w:szCs w:val="24"/>
        </w:rPr>
        <w:t>,</w:t>
      </w:r>
      <w:r w:rsidRPr="006F2937">
        <w:rPr>
          <w:rFonts w:eastAsia="Times New Roman" w:cs="Times New Roman"/>
          <w:szCs w:val="24"/>
        </w:rPr>
        <w:t xml:space="preserve"> η κλιματική αλλαγή</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 xml:space="preserve">Αλλά και σε ένα ταραχώδες </w:t>
      </w:r>
      <w:r w:rsidRPr="006F2937">
        <w:rPr>
          <w:rFonts w:eastAsia="Times New Roman" w:cs="Times New Roman"/>
          <w:szCs w:val="24"/>
        </w:rPr>
        <w:t xml:space="preserve">εσωτερικό περιβάλλον </w:t>
      </w:r>
      <w:r>
        <w:rPr>
          <w:rFonts w:eastAsia="Times New Roman" w:cs="Times New Roman"/>
          <w:szCs w:val="24"/>
        </w:rPr>
        <w:t>που χαρακτηρίζεται από</w:t>
      </w:r>
      <w:r w:rsidRPr="006F2937">
        <w:rPr>
          <w:rFonts w:eastAsia="Times New Roman" w:cs="Times New Roman"/>
          <w:szCs w:val="24"/>
        </w:rPr>
        <w:t xml:space="preserve"> μία οικονομία λιμνάζουσα</w:t>
      </w:r>
      <w:r>
        <w:rPr>
          <w:rFonts w:eastAsia="Times New Roman" w:cs="Times New Roman"/>
          <w:szCs w:val="24"/>
        </w:rPr>
        <w:t xml:space="preserve">, που </w:t>
      </w:r>
      <w:r w:rsidRPr="006F2937">
        <w:rPr>
          <w:rFonts w:eastAsia="Times New Roman" w:cs="Times New Roman"/>
          <w:szCs w:val="24"/>
        </w:rPr>
        <w:t xml:space="preserve">συνεχίζει την επί </w:t>
      </w:r>
      <w:proofErr w:type="spellStart"/>
      <w:r w:rsidRPr="006F2937">
        <w:rPr>
          <w:rFonts w:eastAsia="Times New Roman" w:cs="Times New Roman"/>
          <w:szCs w:val="24"/>
        </w:rPr>
        <w:t>ξυρού</w:t>
      </w:r>
      <w:proofErr w:type="spellEnd"/>
      <w:r w:rsidRPr="006F2937">
        <w:rPr>
          <w:rFonts w:eastAsia="Times New Roman" w:cs="Times New Roman"/>
          <w:szCs w:val="24"/>
        </w:rPr>
        <w:t xml:space="preserve"> ακμής </w:t>
      </w:r>
      <w:r>
        <w:rPr>
          <w:rFonts w:eastAsia="Times New Roman" w:cs="Times New Roman"/>
          <w:szCs w:val="24"/>
        </w:rPr>
        <w:t>πορεία της και από μία κοινωνία απαισιόδοξη,</w:t>
      </w:r>
      <w:r w:rsidRPr="006F2937">
        <w:rPr>
          <w:rFonts w:eastAsia="Times New Roman" w:cs="Times New Roman"/>
          <w:szCs w:val="24"/>
        </w:rPr>
        <w:t xml:space="preserve"> εξουθενωμένη</w:t>
      </w:r>
      <w:r>
        <w:rPr>
          <w:rFonts w:eastAsia="Times New Roman" w:cs="Times New Roman"/>
          <w:szCs w:val="24"/>
        </w:rPr>
        <w:t>, ανασφαλή</w:t>
      </w:r>
      <w:r w:rsidRPr="006F2937">
        <w:rPr>
          <w:rFonts w:eastAsia="Times New Roman" w:cs="Times New Roman"/>
          <w:szCs w:val="24"/>
        </w:rPr>
        <w:t xml:space="preserve"> και από μία </w:t>
      </w:r>
      <w:r>
        <w:rPr>
          <w:rFonts w:eastAsia="Times New Roman" w:cs="Times New Roman"/>
          <w:szCs w:val="24"/>
        </w:rPr>
        <w:t>κ</w:t>
      </w:r>
      <w:r w:rsidRPr="006F2937">
        <w:rPr>
          <w:rFonts w:eastAsia="Times New Roman" w:cs="Times New Roman"/>
          <w:szCs w:val="24"/>
        </w:rPr>
        <w:t>υβέρνηση</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lastRenderedPageBreak/>
        <w:t xml:space="preserve">την </w:t>
      </w:r>
      <w:r w:rsidRPr="006F2937">
        <w:rPr>
          <w:rFonts w:eastAsia="Times New Roman" w:cs="Times New Roman"/>
          <w:szCs w:val="24"/>
        </w:rPr>
        <w:t xml:space="preserve">Κυβέρνηση του </w:t>
      </w:r>
      <w:r>
        <w:rPr>
          <w:rFonts w:eastAsia="Times New Roman" w:cs="Times New Roman"/>
          <w:szCs w:val="24"/>
        </w:rPr>
        <w:t xml:space="preserve">κ. </w:t>
      </w:r>
      <w:r w:rsidRPr="006F2937">
        <w:rPr>
          <w:rFonts w:eastAsia="Times New Roman" w:cs="Times New Roman"/>
          <w:szCs w:val="24"/>
        </w:rPr>
        <w:t>Τσίπρα</w:t>
      </w:r>
      <w:r>
        <w:rPr>
          <w:rFonts w:eastAsia="Times New Roman" w:cs="Times New Roman"/>
          <w:szCs w:val="24"/>
        </w:rPr>
        <w:t>,</w:t>
      </w:r>
      <w:r w:rsidRPr="006F2937">
        <w:rPr>
          <w:rFonts w:eastAsia="Times New Roman" w:cs="Times New Roman"/>
          <w:szCs w:val="24"/>
        </w:rPr>
        <w:t xml:space="preserve"> η οποία καθημερινά αποδεικνύει</w:t>
      </w:r>
      <w:r>
        <w:rPr>
          <w:rFonts w:eastAsia="Times New Roman" w:cs="Times New Roman"/>
          <w:szCs w:val="24"/>
        </w:rPr>
        <w:t xml:space="preserve"> ότι δεν μπορεί να προσφέρει κάτι</w:t>
      </w:r>
      <w:r w:rsidRPr="006F2937">
        <w:rPr>
          <w:rFonts w:eastAsia="Times New Roman" w:cs="Times New Roman"/>
          <w:szCs w:val="24"/>
        </w:rPr>
        <w:t xml:space="preserve"> ουσιαστικά θετικό σε όλα τα πεδία της δημόσιας σφ</w:t>
      </w:r>
      <w:r>
        <w:rPr>
          <w:rFonts w:eastAsia="Times New Roman" w:cs="Times New Roman"/>
          <w:szCs w:val="24"/>
        </w:rPr>
        <w:t>αίρας.</w:t>
      </w:r>
    </w:p>
    <w:p w14:paraId="2C1AD564" w14:textId="77777777" w:rsidR="00692F88" w:rsidRDefault="007C4398">
      <w:pPr>
        <w:spacing w:line="600" w:lineRule="auto"/>
        <w:ind w:firstLine="720"/>
        <w:jc w:val="both"/>
        <w:rPr>
          <w:rFonts w:eastAsia="Times New Roman" w:cs="Times New Roman"/>
          <w:szCs w:val="24"/>
        </w:rPr>
      </w:pPr>
      <w:r w:rsidRPr="006F2937">
        <w:rPr>
          <w:rFonts w:eastAsia="Times New Roman" w:cs="Times New Roman"/>
          <w:szCs w:val="24"/>
        </w:rPr>
        <w:t>Στην οικονομία</w:t>
      </w:r>
      <w:r>
        <w:rPr>
          <w:rFonts w:eastAsia="Times New Roman" w:cs="Times New Roman"/>
          <w:szCs w:val="24"/>
        </w:rPr>
        <w:t>:</w:t>
      </w:r>
      <w:r w:rsidRPr="006F2937">
        <w:rPr>
          <w:rFonts w:eastAsia="Times New Roman" w:cs="Times New Roman"/>
          <w:szCs w:val="24"/>
        </w:rPr>
        <w:t xml:space="preserve"> </w:t>
      </w:r>
      <w:r>
        <w:rPr>
          <w:rFonts w:eastAsia="Times New Roman" w:cs="Times New Roman"/>
          <w:szCs w:val="24"/>
        </w:rPr>
        <w:t xml:space="preserve">τα νοικοκυριά στενάζουν, </w:t>
      </w:r>
      <w:r w:rsidRPr="006F2937">
        <w:rPr>
          <w:rFonts w:eastAsia="Times New Roman" w:cs="Times New Roman"/>
          <w:szCs w:val="24"/>
        </w:rPr>
        <w:t>οι επιχειρήσεις ασφυκτιούν</w:t>
      </w:r>
      <w:r>
        <w:rPr>
          <w:rFonts w:eastAsia="Times New Roman" w:cs="Times New Roman"/>
          <w:szCs w:val="24"/>
        </w:rPr>
        <w:t xml:space="preserve">. </w:t>
      </w:r>
    </w:p>
    <w:p w14:paraId="2C1AD56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Στα ζητήματα</w:t>
      </w:r>
      <w:r w:rsidRPr="006F2937">
        <w:rPr>
          <w:rFonts w:eastAsia="Times New Roman" w:cs="Times New Roman"/>
          <w:szCs w:val="24"/>
        </w:rPr>
        <w:t xml:space="preserve"> </w:t>
      </w:r>
      <w:r w:rsidRPr="006F2937">
        <w:rPr>
          <w:rFonts w:eastAsia="Times New Roman" w:cs="Times New Roman"/>
          <w:szCs w:val="24"/>
        </w:rPr>
        <w:t>εξωτερικής πολιτικής</w:t>
      </w:r>
      <w:r>
        <w:rPr>
          <w:rFonts w:eastAsia="Times New Roman" w:cs="Times New Roman"/>
          <w:szCs w:val="24"/>
        </w:rPr>
        <w:t xml:space="preserve"> η βολική Κυβέρνηση προχωρά σε </w:t>
      </w:r>
      <w:r w:rsidRPr="006F2937">
        <w:rPr>
          <w:rFonts w:eastAsia="Times New Roman" w:cs="Times New Roman"/>
          <w:szCs w:val="24"/>
        </w:rPr>
        <w:t xml:space="preserve">εθνικά </w:t>
      </w:r>
      <w:r>
        <w:rPr>
          <w:rFonts w:eastAsia="Times New Roman" w:cs="Times New Roman"/>
          <w:szCs w:val="24"/>
        </w:rPr>
        <w:t>επιζήμιες</w:t>
      </w:r>
      <w:r w:rsidRPr="006F2937">
        <w:rPr>
          <w:rFonts w:eastAsia="Times New Roman" w:cs="Times New Roman"/>
          <w:szCs w:val="24"/>
        </w:rPr>
        <w:t xml:space="preserve"> συμφωνίες</w:t>
      </w:r>
      <w:r>
        <w:rPr>
          <w:rFonts w:eastAsia="Times New Roman" w:cs="Times New Roman"/>
          <w:szCs w:val="24"/>
        </w:rPr>
        <w:t xml:space="preserve">. </w:t>
      </w:r>
    </w:p>
    <w:p w14:paraId="2C1AD56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Στη διαχείριση του προσφυγικού - </w:t>
      </w:r>
      <w:r w:rsidRPr="006F2937">
        <w:rPr>
          <w:rFonts w:eastAsia="Times New Roman" w:cs="Times New Roman"/>
          <w:szCs w:val="24"/>
        </w:rPr>
        <w:t xml:space="preserve">μεταναστευτικού προβλήματος </w:t>
      </w:r>
      <w:r>
        <w:rPr>
          <w:rFonts w:eastAsia="Times New Roman" w:cs="Times New Roman"/>
          <w:szCs w:val="24"/>
        </w:rPr>
        <w:t xml:space="preserve">βρίσκουν έκφραση οι ιδεοληψίες, </w:t>
      </w:r>
      <w:r w:rsidRPr="006F2937">
        <w:rPr>
          <w:rFonts w:eastAsia="Times New Roman" w:cs="Times New Roman"/>
          <w:szCs w:val="24"/>
        </w:rPr>
        <w:t>η ανικανότητα</w:t>
      </w:r>
      <w:r>
        <w:rPr>
          <w:rFonts w:eastAsia="Times New Roman" w:cs="Times New Roman"/>
          <w:szCs w:val="24"/>
        </w:rPr>
        <w:t>,</w:t>
      </w:r>
      <w:r w:rsidRPr="006F2937">
        <w:rPr>
          <w:rFonts w:eastAsia="Times New Roman" w:cs="Times New Roman"/>
          <w:szCs w:val="24"/>
        </w:rPr>
        <w:t xml:space="preserve"> ο κυνισμός</w:t>
      </w:r>
      <w:r>
        <w:rPr>
          <w:rFonts w:eastAsia="Times New Roman" w:cs="Times New Roman"/>
          <w:szCs w:val="24"/>
        </w:rPr>
        <w:t>, η αδιαφάνεια.</w:t>
      </w:r>
      <w:r w:rsidRPr="006F2937">
        <w:rPr>
          <w:rFonts w:eastAsia="Times New Roman" w:cs="Times New Roman"/>
          <w:szCs w:val="24"/>
        </w:rPr>
        <w:t xml:space="preserve"> </w:t>
      </w:r>
    </w:p>
    <w:p w14:paraId="2C1AD56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Στον πρωτογενή τομέα η Κυβέρνηση έχει δημ</w:t>
      </w:r>
      <w:r>
        <w:rPr>
          <w:rFonts w:eastAsia="Times New Roman" w:cs="Times New Roman"/>
          <w:szCs w:val="24"/>
        </w:rPr>
        <w:t xml:space="preserve">ιουργήσει </w:t>
      </w:r>
      <w:r w:rsidRPr="006F2937">
        <w:rPr>
          <w:rFonts w:eastAsia="Times New Roman" w:cs="Times New Roman"/>
          <w:szCs w:val="24"/>
        </w:rPr>
        <w:t xml:space="preserve">συνθήκες ασφυξίας για τον Έλληνα </w:t>
      </w:r>
      <w:r>
        <w:rPr>
          <w:rFonts w:eastAsia="Times New Roman" w:cs="Times New Roman"/>
          <w:szCs w:val="24"/>
        </w:rPr>
        <w:t xml:space="preserve">αγρότη. </w:t>
      </w:r>
    </w:p>
    <w:p w14:paraId="2C1AD56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Στην εκπαίδευση</w:t>
      </w:r>
      <w:r w:rsidRPr="006F2937">
        <w:rPr>
          <w:rFonts w:eastAsia="Times New Roman" w:cs="Times New Roman"/>
          <w:szCs w:val="24"/>
        </w:rPr>
        <w:t xml:space="preserve"> κυριαρχεί η κοντόφθαλμη σκοπιμότητα και η ανομία</w:t>
      </w:r>
      <w:r>
        <w:rPr>
          <w:rFonts w:eastAsia="Times New Roman" w:cs="Times New Roman"/>
          <w:szCs w:val="24"/>
        </w:rPr>
        <w:t xml:space="preserve"> στους χώρους των πανεπιστημίων. </w:t>
      </w:r>
    </w:p>
    <w:p w14:paraId="2C1AD56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Στο πεδίο της προστασίας </w:t>
      </w:r>
      <w:r w:rsidRPr="006F2937">
        <w:rPr>
          <w:rFonts w:eastAsia="Times New Roman" w:cs="Times New Roman"/>
          <w:szCs w:val="24"/>
        </w:rPr>
        <w:t xml:space="preserve">του </w:t>
      </w:r>
      <w:r>
        <w:rPr>
          <w:rFonts w:eastAsia="Times New Roman" w:cs="Times New Roman"/>
          <w:szCs w:val="24"/>
        </w:rPr>
        <w:t>π</w:t>
      </w:r>
      <w:r w:rsidRPr="006F2937">
        <w:rPr>
          <w:rFonts w:eastAsia="Times New Roman" w:cs="Times New Roman"/>
          <w:szCs w:val="24"/>
        </w:rPr>
        <w:t>ολίτη υφίσταται γενικευμένο καθεστώς ανασφάλειας και φόβου</w:t>
      </w:r>
      <w:r>
        <w:rPr>
          <w:rFonts w:eastAsia="Times New Roman" w:cs="Times New Roman"/>
          <w:szCs w:val="24"/>
        </w:rPr>
        <w:t xml:space="preserve">. </w:t>
      </w:r>
    </w:p>
    <w:p w14:paraId="2C1AD56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Στο πεδίο</w:t>
      </w:r>
      <w:r w:rsidRPr="006F2937">
        <w:rPr>
          <w:rFonts w:eastAsia="Times New Roman" w:cs="Times New Roman"/>
          <w:szCs w:val="24"/>
        </w:rPr>
        <w:t xml:space="preserve"> της διαχείρισης </w:t>
      </w:r>
      <w:r>
        <w:rPr>
          <w:rFonts w:eastAsia="Times New Roman" w:cs="Times New Roman"/>
          <w:szCs w:val="24"/>
        </w:rPr>
        <w:t xml:space="preserve">της </w:t>
      </w:r>
      <w:r w:rsidRPr="006F2937">
        <w:rPr>
          <w:rFonts w:eastAsia="Times New Roman" w:cs="Times New Roman"/>
          <w:szCs w:val="24"/>
        </w:rPr>
        <w:t>εξουσίας</w:t>
      </w:r>
      <w:r>
        <w:rPr>
          <w:rFonts w:eastAsia="Times New Roman" w:cs="Times New Roman"/>
          <w:szCs w:val="24"/>
        </w:rPr>
        <w:t xml:space="preserve"> η Κυβέρνηση βουλιάζει στην ανυποληψία</w:t>
      </w:r>
      <w:r w:rsidRPr="006F2937">
        <w:rPr>
          <w:rFonts w:eastAsia="Times New Roman" w:cs="Times New Roman"/>
          <w:szCs w:val="24"/>
        </w:rPr>
        <w:t xml:space="preserve"> και στα σκάνδαλα</w:t>
      </w:r>
      <w:r>
        <w:rPr>
          <w:rFonts w:eastAsia="Times New Roman" w:cs="Times New Roman"/>
          <w:szCs w:val="24"/>
        </w:rPr>
        <w:t xml:space="preserve">, κατ’ </w:t>
      </w:r>
      <w:proofErr w:type="spellStart"/>
      <w:r>
        <w:rPr>
          <w:rFonts w:eastAsia="Times New Roman" w:cs="Times New Roman"/>
          <w:szCs w:val="24"/>
        </w:rPr>
        <w:t>ομολογίαν</w:t>
      </w:r>
      <w:proofErr w:type="spellEnd"/>
      <w:r w:rsidRPr="006F2937">
        <w:rPr>
          <w:rFonts w:eastAsia="Times New Roman" w:cs="Times New Roman"/>
          <w:szCs w:val="24"/>
        </w:rPr>
        <w:t xml:space="preserve"> στελεχών </w:t>
      </w:r>
      <w:r>
        <w:rPr>
          <w:rFonts w:eastAsia="Times New Roman" w:cs="Times New Roman"/>
          <w:szCs w:val="24"/>
        </w:rPr>
        <w:t>της.</w:t>
      </w:r>
    </w:p>
    <w:p w14:paraId="2C1AD56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Συμπερασματικά, η Κυβέρνηση ζυγίστηκε με τα </w:t>
      </w:r>
      <w:r w:rsidRPr="006F2937">
        <w:rPr>
          <w:rFonts w:eastAsia="Times New Roman" w:cs="Times New Roman"/>
          <w:szCs w:val="24"/>
        </w:rPr>
        <w:t>προβλήματα της χώρας</w:t>
      </w:r>
      <w:r>
        <w:rPr>
          <w:rFonts w:eastAsia="Times New Roman" w:cs="Times New Roman"/>
          <w:szCs w:val="24"/>
        </w:rPr>
        <w:t>,</w:t>
      </w:r>
      <w:r w:rsidRPr="006F2937">
        <w:rPr>
          <w:rFonts w:eastAsia="Times New Roman" w:cs="Times New Roman"/>
          <w:szCs w:val="24"/>
        </w:rPr>
        <w:t xml:space="preserve"> μετρήθηκε και βρέθηκε λ</w:t>
      </w:r>
      <w:r>
        <w:rPr>
          <w:rFonts w:eastAsia="Times New Roman" w:cs="Times New Roman"/>
          <w:szCs w:val="24"/>
        </w:rPr>
        <w:t xml:space="preserve">ιποβαρής. Και με μόνη </w:t>
      </w:r>
      <w:r w:rsidRPr="006F2937">
        <w:rPr>
          <w:rFonts w:eastAsia="Times New Roman" w:cs="Times New Roman"/>
          <w:szCs w:val="24"/>
        </w:rPr>
        <w:t>συγκολλητική ουσία τον πολιτικ</w:t>
      </w:r>
      <w:r w:rsidRPr="006F2937">
        <w:rPr>
          <w:rFonts w:eastAsia="Times New Roman" w:cs="Times New Roman"/>
          <w:szCs w:val="24"/>
        </w:rPr>
        <w:t>ό καιροσκοπισμό</w:t>
      </w:r>
      <w:r>
        <w:rPr>
          <w:rFonts w:eastAsia="Times New Roman" w:cs="Times New Roman"/>
          <w:szCs w:val="24"/>
        </w:rPr>
        <w:t>,</w:t>
      </w:r>
      <w:r w:rsidRPr="006F2937">
        <w:rPr>
          <w:rFonts w:eastAsia="Times New Roman" w:cs="Times New Roman"/>
          <w:szCs w:val="24"/>
        </w:rPr>
        <w:t xml:space="preserve"> χωρίς ιδεολογικές </w:t>
      </w:r>
      <w:r>
        <w:rPr>
          <w:rFonts w:eastAsia="Times New Roman" w:cs="Times New Roman"/>
          <w:szCs w:val="24"/>
        </w:rPr>
        <w:t>συν</w:t>
      </w:r>
      <w:r w:rsidRPr="006F2937">
        <w:rPr>
          <w:rFonts w:eastAsia="Times New Roman" w:cs="Times New Roman"/>
          <w:szCs w:val="24"/>
        </w:rPr>
        <w:t>τεταγμένες</w:t>
      </w:r>
      <w:r>
        <w:rPr>
          <w:rFonts w:eastAsia="Times New Roman" w:cs="Times New Roman"/>
          <w:szCs w:val="24"/>
        </w:rPr>
        <w:t>,</w:t>
      </w:r>
      <w:r w:rsidRPr="006F2937">
        <w:rPr>
          <w:rFonts w:eastAsia="Times New Roman" w:cs="Times New Roman"/>
          <w:szCs w:val="24"/>
        </w:rPr>
        <w:t xml:space="preserve"> θα μείνει στην πολιτική ιστορία ως πολιτική ανεμοδούρα</w:t>
      </w:r>
      <w:r>
        <w:rPr>
          <w:rFonts w:eastAsia="Times New Roman" w:cs="Times New Roman"/>
          <w:szCs w:val="24"/>
        </w:rPr>
        <w:t>.</w:t>
      </w:r>
      <w:r w:rsidRPr="006F2937">
        <w:rPr>
          <w:rFonts w:eastAsia="Times New Roman" w:cs="Times New Roman"/>
          <w:szCs w:val="24"/>
        </w:rPr>
        <w:t xml:space="preserve"> </w:t>
      </w:r>
    </w:p>
    <w:p w14:paraId="2C1AD56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όσο πιο γρήγορα </w:t>
      </w:r>
      <w:r w:rsidRPr="006F2937">
        <w:rPr>
          <w:rFonts w:eastAsia="Times New Roman" w:cs="Times New Roman"/>
          <w:szCs w:val="24"/>
        </w:rPr>
        <w:t>η Κυβέρνηση κλείσει την προεκλογική περίοδο στην οποία έχει εισέλθει η χώρα</w:t>
      </w:r>
      <w:r>
        <w:rPr>
          <w:rFonts w:eastAsia="Times New Roman" w:cs="Times New Roman"/>
          <w:szCs w:val="24"/>
        </w:rPr>
        <w:t>,</w:t>
      </w:r>
      <w:r w:rsidRPr="006F2937">
        <w:rPr>
          <w:rFonts w:eastAsia="Times New Roman" w:cs="Times New Roman"/>
          <w:szCs w:val="24"/>
        </w:rPr>
        <w:t xml:space="preserve"> τόσο το καλύτερο για την πατρίδα</w:t>
      </w:r>
      <w:r w:rsidRPr="006F2937">
        <w:rPr>
          <w:rFonts w:eastAsia="Times New Roman" w:cs="Times New Roman"/>
          <w:szCs w:val="24"/>
        </w:rPr>
        <w:t xml:space="preserve"> </w:t>
      </w:r>
      <w:r>
        <w:rPr>
          <w:rFonts w:eastAsia="Times New Roman" w:cs="Times New Roman"/>
          <w:szCs w:val="24"/>
        </w:rPr>
        <w:t>μας, έτσι ώστε</w:t>
      </w:r>
      <w:r w:rsidRPr="006F2937">
        <w:rPr>
          <w:rFonts w:eastAsia="Times New Roman" w:cs="Times New Roman"/>
          <w:szCs w:val="24"/>
        </w:rPr>
        <w:t xml:space="preserve"> μέσα από μία μεγάλη πολιτική αλλαγή να δημιουργηθούν οι προϋποθέσεις για την </w:t>
      </w:r>
      <w:r>
        <w:rPr>
          <w:rFonts w:eastAsia="Times New Roman" w:cs="Times New Roman"/>
          <w:szCs w:val="24"/>
        </w:rPr>
        <w:t xml:space="preserve">επίτευξη υψηλής </w:t>
      </w:r>
      <w:r w:rsidRPr="006F2937">
        <w:rPr>
          <w:rFonts w:eastAsia="Times New Roman" w:cs="Times New Roman"/>
          <w:szCs w:val="24"/>
        </w:rPr>
        <w:t>και διατηρήσιμης ανάπτυξης</w:t>
      </w:r>
      <w:r>
        <w:rPr>
          <w:rFonts w:eastAsia="Times New Roman" w:cs="Times New Roman"/>
          <w:szCs w:val="24"/>
        </w:rPr>
        <w:t xml:space="preserve">, τη </w:t>
      </w:r>
      <w:r w:rsidRPr="006F2937">
        <w:rPr>
          <w:rFonts w:eastAsia="Times New Roman" w:cs="Times New Roman"/>
          <w:szCs w:val="24"/>
        </w:rPr>
        <w:t>δημιουργία καλών</w:t>
      </w:r>
      <w:r>
        <w:rPr>
          <w:rFonts w:eastAsia="Times New Roman" w:cs="Times New Roman"/>
          <w:szCs w:val="24"/>
        </w:rPr>
        <w:t>,</w:t>
      </w:r>
      <w:r w:rsidRPr="006F2937">
        <w:rPr>
          <w:rFonts w:eastAsia="Times New Roman" w:cs="Times New Roman"/>
          <w:szCs w:val="24"/>
        </w:rPr>
        <w:t xml:space="preserve"> ποιοτικών θέσεων απασχόλησης και την ενίσχυση της κοινωνικής συνοχής</w:t>
      </w:r>
      <w:r>
        <w:rPr>
          <w:rFonts w:eastAsia="Times New Roman" w:cs="Times New Roman"/>
          <w:szCs w:val="24"/>
        </w:rPr>
        <w:t>.</w:t>
      </w:r>
      <w:r w:rsidRPr="006F2937">
        <w:rPr>
          <w:rFonts w:eastAsia="Times New Roman" w:cs="Times New Roman"/>
          <w:szCs w:val="24"/>
        </w:rPr>
        <w:t xml:space="preserve"> Και </w:t>
      </w:r>
      <w:r>
        <w:rPr>
          <w:rFonts w:eastAsia="Times New Roman" w:cs="Times New Roman"/>
          <w:szCs w:val="24"/>
        </w:rPr>
        <w:t xml:space="preserve">γι’ </w:t>
      </w:r>
      <w:r w:rsidRPr="006F2937">
        <w:rPr>
          <w:rFonts w:eastAsia="Times New Roman" w:cs="Times New Roman"/>
          <w:szCs w:val="24"/>
        </w:rPr>
        <w:t xml:space="preserve">αυτό το ελπιδοφόρο </w:t>
      </w:r>
      <w:r w:rsidRPr="006F2937">
        <w:rPr>
          <w:rFonts w:eastAsia="Times New Roman" w:cs="Times New Roman"/>
          <w:szCs w:val="24"/>
        </w:rPr>
        <w:t>μέλλον θα σας μιλήσω σήμερα</w:t>
      </w:r>
      <w:r>
        <w:rPr>
          <w:rFonts w:eastAsia="Times New Roman" w:cs="Times New Roman"/>
          <w:szCs w:val="24"/>
        </w:rPr>
        <w:t>,</w:t>
      </w:r>
      <w:r w:rsidRPr="006F2937">
        <w:rPr>
          <w:rFonts w:eastAsia="Times New Roman" w:cs="Times New Roman"/>
          <w:szCs w:val="24"/>
        </w:rPr>
        <w:t xml:space="preserve"> κάνοντας βασικές επισημάνσεις</w:t>
      </w:r>
      <w:r>
        <w:rPr>
          <w:rFonts w:eastAsia="Times New Roman" w:cs="Times New Roman"/>
          <w:szCs w:val="24"/>
        </w:rPr>
        <w:t xml:space="preserve"> για την κατάσταση που θα παραλάβει </w:t>
      </w:r>
      <w:r w:rsidRPr="006F2937">
        <w:rPr>
          <w:rFonts w:eastAsia="Times New Roman" w:cs="Times New Roman"/>
          <w:szCs w:val="24"/>
        </w:rPr>
        <w:t>σύντομα στην οικονομία η Κυβέρνηση της Νέας Δημοκρατίας</w:t>
      </w:r>
      <w:r>
        <w:rPr>
          <w:rFonts w:eastAsia="Times New Roman" w:cs="Times New Roman"/>
          <w:szCs w:val="24"/>
        </w:rPr>
        <w:t>.</w:t>
      </w:r>
      <w:r w:rsidRPr="006F2937">
        <w:rPr>
          <w:rFonts w:eastAsia="Times New Roman" w:cs="Times New Roman"/>
          <w:szCs w:val="24"/>
        </w:rPr>
        <w:t xml:space="preserve"> </w:t>
      </w:r>
    </w:p>
    <w:p w14:paraId="2C1AD56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6F2937">
        <w:rPr>
          <w:rFonts w:eastAsia="Times New Roman" w:cs="Times New Roman"/>
          <w:szCs w:val="24"/>
        </w:rPr>
        <w:t xml:space="preserve">η χώρα </w:t>
      </w:r>
      <w:r>
        <w:rPr>
          <w:rFonts w:eastAsia="Times New Roman" w:cs="Times New Roman"/>
          <w:szCs w:val="24"/>
        </w:rPr>
        <w:t>παραμένει κλειδωμένη</w:t>
      </w:r>
      <w:r w:rsidRPr="006F2937">
        <w:rPr>
          <w:rFonts w:eastAsia="Times New Roman" w:cs="Times New Roman"/>
          <w:szCs w:val="24"/>
        </w:rPr>
        <w:t xml:space="preserve"> στην αυστηρή </w:t>
      </w:r>
      <w:proofErr w:type="spellStart"/>
      <w:r w:rsidRPr="006F2937">
        <w:rPr>
          <w:rFonts w:eastAsia="Times New Roman" w:cs="Times New Roman"/>
          <w:szCs w:val="24"/>
        </w:rPr>
        <w:t>μνημονιακή</w:t>
      </w:r>
      <w:proofErr w:type="spellEnd"/>
      <w:r w:rsidRPr="006F2937">
        <w:rPr>
          <w:rFonts w:eastAsia="Times New Roman" w:cs="Times New Roman"/>
          <w:szCs w:val="24"/>
        </w:rPr>
        <w:t xml:space="preserve"> γραμμή</w:t>
      </w:r>
      <w:r>
        <w:rPr>
          <w:rFonts w:eastAsia="Times New Roman" w:cs="Times New Roman"/>
          <w:szCs w:val="24"/>
        </w:rPr>
        <w:t>. Οι βαριές</w:t>
      </w:r>
      <w:r w:rsidRPr="006F2937">
        <w:rPr>
          <w:rFonts w:eastAsia="Times New Roman" w:cs="Times New Roman"/>
          <w:szCs w:val="24"/>
        </w:rPr>
        <w:t xml:space="preserve"> πολι</w:t>
      </w:r>
      <w:r w:rsidRPr="006F2937">
        <w:rPr>
          <w:rFonts w:eastAsia="Times New Roman" w:cs="Times New Roman"/>
          <w:szCs w:val="24"/>
        </w:rPr>
        <w:t>τικές λιτότητας συνεχίζονται</w:t>
      </w:r>
      <w:r>
        <w:rPr>
          <w:rFonts w:eastAsia="Times New Roman" w:cs="Times New Roman"/>
          <w:szCs w:val="24"/>
        </w:rPr>
        <w:t>. Οι δημοσιονομικοί στόχοι διατηρούνται υψηλοί</w:t>
      </w:r>
      <w:r w:rsidRPr="006F2937">
        <w:rPr>
          <w:rFonts w:eastAsia="Times New Roman" w:cs="Times New Roman"/>
          <w:szCs w:val="24"/>
        </w:rPr>
        <w:t xml:space="preserve"> για πολλά χρόνια</w:t>
      </w:r>
      <w:r>
        <w:rPr>
          <w:rFonts w:eastAsia="Times New Roman" w:cs="Times New Roman"/>
          <w:szCs w:val="24"/>
        </w:rPr>
        <w:t>,</w:t>
      </w:r>
      <w:r w:rsidRPr="006F2937">
        <w:rPr>
          <w:rFonts w:eastAsia="Times New Roman" w:cs="Times New Roman"/>
          <w:szCs w:val="24"/>
        </w:rPr>
        <w:t xml:space="preserve"> για δεκαετίες</w:t>
      </w:r>
      <w:r>
        <w:rPr>
          <w:rFonts w:eastAsia="Times New Roman" w:cs="Times New Roman"/>
          <w:szCs w:val="24"/>
        </w:rPr>
        <w:t>.</w:t>
      </w:r>
    </w:p>
    <w:p w14:paraId="2C1AD56E" w14:textId="77777777" w:rsidR="00692F88" w:rsidRDefault="007C4398">
      <w:pPr>
        <w:tabs>
          <w:tab w:val="left" w:pos="2940"/>
        </w:tabs>
        <w:spacing w:line="600" w:lineRule="auto"/>
        <w:ind w:firstLine="720"/>
        <w:jc w:val="both"/>
        <w:rPr>
          <w:rFonts w:eastAsia="Times New Roman"/>
          <w:bCs/>
          <w:szCs w:val="24"/>
        </w:rPr>
      </w:pPr>
      <w:r w:rsidRPr="008D3BFE">
        <w:rPr>
          <w:rFonts w:eastAsia="Times New Roman"/>
          <w:bCs/>
          <w:szCs w:val="24"/>
        </w:rPr>
        <w:t>Η δημόσια περιουσία είναι δεσμευμένη για έναν αιώνα και η χώρα βρίσκεται σε καθεστώς ενισχυμένης εποπτείας</w:t>
      </w:r>
      <w:r>
        <w:rPr>
          <w:rFonts w:eastAsia="Times New Roman"/>
          <w:bCs/>
          <w:szCs w:val="24"/>
        </w:rPr>
        <w:t xml:space="preserve">, πρωτόγνωρη </w:t>
      </w:r>
      <w:r w:rsidRPr="008D3BFE">
        <w:rPr>
          <w:rFonts w:eastAsia="Times New Roman"/>
          <w:bCs/>
          <w:szCs w:val="24"/>
        </w:rPr>
        <w:t xml:space="preserve">για τα </w:t>
      </w:r>
      <w:r>
        <w:rPr>
          <w:rFonts w:eastAsia="Times New Roman"/>
          <w:bCs/>
          <w:szCs w:val="24"/>
        </w:rPr>
        <w:t>ε</w:t>
      </w:r>
      <w:r w:rsidRPr="008D3BFE">
        <w:rPr>
          <w:rFonts w:eastAsia="Times New Roman"/>
          <w:bCs/>
          <w:szCs w:val="24"/>
        </w:rPr>
        <w:t>υρωπαϊκά δεδομένα</w:t>
      </w:r>
      <w:r>
        <w:rPr>
          <w:rFonts w:eastAsia="Times New Roman"/>
          <w:bCs/>
          <w:szCs w:val="24"/>
        </w:rPr>
        <w:t>,</w:t>
      </w:r>
      <w:r w:rsidRPr="008D3BFE">
        <w:rPr>
          <w:rFonts w:eastAsia="Times New Roman"/>
          <w:bCs/>
          <w:szCs w:val="24"/>
        </w:rPr>
        <w:t xml:space="preserve"> με</w:t>
      </w:r>
      <w:r w:rsidRPr="008D3BFE">
        <w:rPr>
          <w:rFonts w:eastAsia="Times New Roman"/>
          <w:bCs/>
          <w:szCs w:val="24"/>
        </w:rPr>
        <w:t xml:space="preserve"> τριμηνιαίες εκθέσεις που αξιολογούνται από τις αγορές</w:t>
      </w:r>
      <w:r>
        <w:rPr>
          <w:rFonts w:eastAsia="Times New Roman"/>
          <w:bCs/>
          <w:szCs w:val="24"/>
        </w:rPr>
        <w:t>,</w:t>
      </w:r>
      <w:r w:rsidRPr="008D3BFE">
        <w:rPr>
          <w:rFonts w:eastAsia="Times New Roman"/>
          <w:bCs/>
          <w:szCs w:val="24"/>
        </w:rPr>
        <w:t xml:space="preserve"> στη βάση των οποίων θα υλοποιούνται πρωτοβουλίες για την ενίσχυση της βιωσιμότητας του χρέους</w:t>
      </w:r>
      <w:r>
        <w:rPr>
          <w:rFonts w:eastAsia="Times New Roman"/>
          <w:bCs/>
          <w:szCs w:val="24"/>
        </w:rPr>
        <w:t>.</w:t>
      </w:r>
    </w:p>
    <w:p w14:paraId="2C1AD56F"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Και ήδη στην πρώτη έκθεση διαπιστώνονται κ</w:t>
      </w:r>
      <w:r w:rsidRPr="008D3BFE">
        <w:rPr>
          <w:rFonts w:eastAsia="Times New Roman"/>
          <w:bCs/>
          <w:szCs w:val="24"/>
        </w:rPr>
        <w:t>αθυστερήσεις στην υλοποίηση των δεσμεύσεων</w:t>
      </w:r>
      <w:r>
        <w:rPr>
          <w:rFonts w:eastAsia="Times New Roman"/>
          <w:bCs/>
          <w:szCs w:val="24"/>
        </w:rPr>
        <w:t>,</w:t>
      </w:r>
      <w:r w:rsidRPr="008D3BFE">
        <w:rPr>
          <w:rFonts w:eastAsia="Times New Roman"/>
          <w:bCs/>
          <w:szCs w:val="24"/>
        </w:rPr>
        <w:t xml:space="preserve"> με αποτέλεσμα </w:t>
      </w:r>
      <w:r>
        <w:rPr>
          <w:rFonts w:eastAsia="Times New Roman"/>
          <w:bCs/>
          <w:szCs w:val="24"/>
        </w:rPr>
        <w:t>τα πρ</w:t>
      </w:r>
      <w:r>
        <w:rPr>
          <w:rFonts w:eastAsia="Times New Roman"/>
          <w:bCs/>
          <w:szCs w:val="24"/>
        </w:rPr>
        <w:t>ώτα μέτρα</w:t>
      </w:r>
      <w:r w:rsidRPr="008D3BFE">
        <w:rPr>
          <w:rFonts w:eastAsia="Times New Roman"/>
          <w:bCs/>
          <w:szCs w:val="24"/>
        </w:rPr>
        <w:t xml:space="preserve"> </w:t>
      </w:r>
      <w:r>
        <w:rPr>
          <w:rFonts w:eastAsia="Times New Roman"/>
          <w:bCs/>
          <w:szCs w:val="24"/>
        </w:rPr>
        <w:t xml:space="preserve">για </w:t>
      </w:r>
      <w:r w:rsidRPr="008D3BFE">
        <w:rPr>
          <w:rFonts w:eastAsia="Times New Roman"/>
          <w:bCs/>
          <w:szCs w:val="24"/>
        </w:rPr>
        <w:t>το χρέος που ήταν για φέτος να μετατίθε</w:t>
      </w:r>
      <w:r>
        <w:rPr>
          <w:rFonts w:eastAsia="Times New Roman"/>
          <w:bCs/>
          <w:szCs w:val="24"/>
        </w:rPr>
        <w:t>ν</w:t>
      </w:r>
      <w:r w:rsidRPr="008D3BFE">
        <w:rPr>
          <w:rFonts w:eastAsia="Times New Roman"/>
          <w:bCs/>
          <w:szCs w:val="24"/>
        </w:rPr>
        <w:t>ται χρονικά</w:t>
      </w:r>
      <w:r>
        <w:rPr>
          <w:rFonts w:eastAsia="Times New Roman"/>
          <w:bCs/>
          <w:szCs w:val="24"/>
        </w:rPr>
        <w:t>.</w:t>
      </w:r>
    </w:p>
    <w:p w14:paraId="2C1AD570" w14:textId="77777777" w:rsidR="00692F88" w:rsidRDefault="007C4398">
      <w:pPr>
        <w:tabs>
          <w:tab w:val="left" w:pos="2940"/>
        </w:tabs>
        <w:spacing w:line="600" w:lineRule="auto"/>
        <w:ind w:firstLine="720"/>
        <w:jc w:val="both"/>
        <w:rPr>
          <w:rFonts w:eastAsia="Times New Roman"/>
          <w:bCs/>
          <w:szCs w:val="24"/>
        </w:rPr>
      </w:pPr>
      <w:r w:rsidRPr="008D3BFE">
        <w:rPr>
          <w:rFonts w:eastAsia="Times New Roman"/>
          <w:bCs/>
          <w:szCs w:val="24"/>
        </w:rPr>
        <w:t>Κύριε συνάδελφε</w:t>
      </w:r>
      <w:r>
        <w:rPr>
          <w:rFonts w:eastAsia="Times New Roman"/>
          <w:bCs/>
          <w:szCs w:val="24"/>
        </w:rPr>
        <w:t>,</w:t>
      </w:r>
      <w:r w:rsidRPr="008D3BFE">
        <w:rPr>
          <w:rFonts w:eastAsia="Times New Roman"/>
          <w:bCs/>
          <w:szCs w:val="24"/>
        </w:rPr>
        <w:t xml:space="preserve"> εισηγητή του ΣΥΡΙΖΑ</w:t>
      </w:r>
      <w:r>
        <w:rPr>
          <w:rFonts w:eastAsia="Times New Roman"/>
          <w:bCs/>
          <w:szCs w:val="24"/>
        </w:rPr>
        <w:t xml:space="preserve">, </w:t>
      </w:r>
      <w:r w:rsidRPr="008D3BFE">
        <w:rPr>
          <w:rFonts w:eastAsia="Times New Roman"/>
          <w:bCs/>
          <w:szCs w:val="24"/>
        </w:rPr>
        <w:t xml:space="preserve">ρύθμιση για το χρέος και </w:t>
      </w:r>
      <w:r>
        <w:rPr>
          <w:rFonts w:eastAsia="Times New Roman"/>
          <w:bCs/>
          <w:szCs w:val="24"/>
        </w:rPr>
        <w:t>για</w:t>
      </w:r>
      <w:r w:rsidRPr="008D3BFE">
        <w:rPr>
          <w:rFonts w:eastAsia="Times New Roman"/>
          <w:bCs/>
          <w:szCs w:val="24"/>
        </w:rPr>
        <w:t xml:space="preserve"> το ύψος και για το προφίλ έγινε το 2012</w:t>
      </w:r>
      <w:r>
        <w:rPr>
          <w:rFonts w:eastAsia="Times New Roman"/>
          <w:bCs/>
          <w:szCs w:val="24"/>
        </w:rPr>
        <w:t xml:space="preserve">. Δείτε τον </w:t>
      </w:r>
      <w:r>
        <w:rPr>
          <w:rFonts w:eastAsia="Times New Roman"/>
          <w:bCs/>
          <w:szCs w:val="24"/>
        </w:rPr>
        <w:t>π</w:t>
      </w:r>
      <w:r w:rsidRPr="008D3BFE">
        <w:rPr>
          <w:rFonts w:eastAsia="Times New Roman"/>
          <w:bCs/>
          <w:szCs w:val="24"/>
        </w:rPr>
        <w:t xml:space="preserve">ροϋπολογισμό </w:t>
      </w:r>
      <w:r w:rsidRPr="008D3BFE">
        <w:rPr>
          <w:rFonts w:eastAsia="Times New Roman"/>
          <w:bCs/>
          <w:szCs w:val="24"/>
        </w:rPr>
        <w:t xml:space="preserve">και </w:t>
      </w:r>
      <w:r>
        <w:rPr>
          <w:rFonts w:eastAsia="Times New Roman"/>
          <w:bCs/>
          <w:szCs w:val="24"/>
        </w:rPr>
        <w:t>ενδεικτικά μόνο δείτε τους</w:t>
      </w:r>
      <w:r w:rsidRPr="008D3BFE">
        <w:rPr>
          <w:rFonts w:eastAsia="Times New Roman"/>
          <w:bCs/>
          <w:szCs w:val="24"/>
        </w:rPr>
        <w:t xml:space="preserve"> στόχους</w:t>
      </w:r>
      <w:r>
        <w:rPr>
          <w:rFonts w:eastAsia="Times New Roman"/>
          <w:bCs/>
          <w:szCs w:val="24"/>
        </w:rPr>
        <w:t>. Δ</w:t>
      </w:r>
      <w:r w:rsidRPr="008D3BFE">
        <w:rPr>
          <w:rFonts w:eastAsia="Times New Roman"/>
          <w:bCs/>
          <w:szCs w:val="24"/>
        </w:rPr>
        <w:t>ικαιολογώ</w:t>
      </w:r>
      <w:r>
        <w:rPr>
          <w:rFonts w:eastAsia="Times New Roman"/>
          <w:bCs/>
          <w:szCs w:val="24"/>
        </w:rPr>
        <w:t>,</w:t>
      </w:r>
      <w:r w:rsidRPr="008D3BFE">
        <w:rPr>
          <w:rFonts w:eastAsia="Times New Roman"/>
          <w:bCs/>
          <w:szCs w:val="24"/>
        </w:rPr>
        <w:t xml:space="preserve"> </w:t>
      </w:r>
      <w:r>
        <w:rPr>
          <w:rFonts w:eastAsia="Times New Roman"/>
          <w:bCs/>
          <w:szCs w:val="24"/>
        </w:rPr>
        <w:t>όμως,</w:t>
      </w:r>
      <w:r w:rsidRPr="008D3BFE">
        <w:rPr>
          <w:rFonts w:eastAsia="Times New Roman"/>
          <w:bCs/>
          <w:szCs w:val="24"/>
        </w:rPr>
        <w:t xml:space="preserve"> την άγνοιά </w:t>
      </w:r>
      <w:r>
        <w:rPr>
          <w:rFonts w:eastAsia="Times New Roman"/>
          <w:bCs/>
          <w:szCs w:val="24"/>
        </w:rPr>
        <w:t>σας.</w:t>
      </w:r>
    </w:p>
    <w:p w14:paraId="2C1AD571"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Τ</w:t>
      </w:r>
      <w:r w:rsidRPr="008D3BFE">
        <w:rPr>
          <w:rFonts w:eastAsia="Times New Roman"/>
          <w:bCs/>
          <w:szCs w:val="24"/>
        </w:rPr>
        <w:t xml:space="preserve">ο πρόγραμμα </w:t>
      </w:r>
      <w:r>
        <w:rPr>
          <w:rFonts w:eastAsia="Times New Roman"/>
          <w:bCs/>
          <w:szCs w:val="24"/>
        </w:rPr>
        <w:t>δ</w:t>
      </w:r>
      <w:r w:rsidRPr="008D3BFE">
        <w:rPr>
          <w:rFonts w:eastAsia="Times New Roman"/>
          <w:bCs/>
          <w:szCs w:val="24"/>
        </w:rPr>
        <w:t xml:space="preserve">εν </w:t>
      </w:r>
      <w:r>
        <w:rPr>
          <w:rFonts w:eastAsia="Times New Roman"/>
          <w:bCs/>
          <w:szCs w:val="24"/>
        </w:rPr>
        <w:t xml:space="preserve">πέτυχε </w:t>
      </w:r>
      <w:r w:rsidRPr="008D3BFE">
        <w:rPr>
          <w:rFonts w:eastAsia="Times New Roman"/>
          <w:bCs/>
          <w:szCs w:val="24"/>
        </w:rPr>
        <w:t>το</w:t>
      </w:r>
      <w:r>
        <w:rPr>
          <w:rFonts w:eastAsia="Times New Roman"/>
          <w:bCs/>
          <w:szCs w:val="24"/>
        </w:rPr>
        <w:t>ν</w:t>
      </w:r>
      <w:r w:rsidRPr="008D3BFE">
        <w:rPr>
          <w:rFonts w:eastAsia="Times New Roman"/>
          <w:bCs/>
          <w:szCs w:val="24"/>
        </w:rPr>
        <w:t xml:space="preserve"> στόχο</w:t>
      </w:r>
      <w:r>
        <w:rPr>
          <w:rFonts w:eastAsia="Times New Roman"/>
          <w:bCs/>
          <w:szCs w:val="24"/>
        </w:rPr>
        <w:t xml:space="preserve"> του π</w:t>
      </w:r>
      <w:r w:rsidRPr="008D3BFE">
        <w:rPr>
          <w:rFonts w:eastAsia="Times New Roman"/>
          <w:bCs/>
          <w:szCs w:val="24"/>
        </w:rPr>
        <w:t>ράγματι</w:t>
      </w:r>
      <w:r>
        <w:rPr>
          <w:rFonts w:eastAsia="Times New Roman"/>
          <w:bCs/>
          <w:szCs w:val="24"/>
        </w:rPr>
        <w:t>, δ</w:t>
      </w:r>
      <w:r w:rsidRPr="008D3BFE">
        <w:rPr>
          <w:rFonts w:eastAsia="Times New Roman"/>
          <w:bCs/>
          <w:szCs w:val="24"/>
        </w:rPr>
        <w:t xml:space="preserve">ηλαδή να δημιουργήσει τις προϋποθέσεις για την ασφαλή χρηματοδότηση της </w:t>
      </w:r>
      <w:r>
        <w:rPr>
          <w:rFonts w:eastAsia="Times New Roman"/>
          <w:bCs/>
          <w:szCs w:val="24"/>
        </w:rPr>
        <w:t>χώρας</w:t>
      </w:r>
      <w:r w:rsidRPr="008D3BFE">
        <w:rPr>
          <w:rFonts w:eastAsia="Times New Roman"/>
          <w:bCs/>
          <w:szCs w:val="24"/>
        </w:rPr>
        <w:t xml:space="preserve"> από τις αγορές</w:t>
      </w:r>
      <w:r>
        <w:rPr>
          <w:rFonts w:eastAsia="Times New Roman"/>
          <w:bCs/>
          <w:szCs w:val="24"/>
        </w:rPr>
        <w:t>. Α</w:t>
      </w:r>
      <w:r w:rsidRPr="008D3BFE">
        <w:rPr>
          <w:rFonts w:eastAsia="Times New Roman"/>
          <w:bCs/>
          <w:szCs w:val="24"/>
        </w:rPr>
        <w:t xml:space="preserve">ν </w:t>
      </w:r>
      <w:r>
        <w:rPr>
          <w:rFonts w:eastAsia="Times New Roman"/>
          <w:bCs/>
          <w:szCs w:val="24"/>
        </w:rPr>
        <w:t xml:space="preserve">υπήρχε κυβερνητική αξιοπιστία, αν </w:t>
      </w:r>
      <w:r w:rsidRPr="008D3BFE">
        <w:rPr>
          <w:rFonts w:eastAsia="Times New Roman"/>
          <w:bCs/>
          <w:szCs w:val="24"/>
        </w:rPr>
        <w:t xml:space="preserve">είχαν υλοποιηθεί ήδη </w:t>
      </w:r>
      <w:r>
        <w:rPr>
          <w:rFonts w:eastAsia="Times New Roman"/>
          <w:bCs/>
          <w:szCs w:val="24"/>
        </w:rPr>
        <w:t xml:space="preserve">οι </w:t>
      </w:r>
      <w:r w:rsidRPr="008D3BFE">
        <w:rPr>
          <w:rFonts w:eastAsia="Times New Roman"/>
          <w:bCs/>
          <w:szCs w:val="24"/>
        </w:rPr>
        <w:t>γενναίες μεταρρυθμίσεις</w:t>
      </w:r>
      <w:r>
        <w:rPr>
          <w:rFonts w:eastAsia="Times New Roman"/>
          <w:bCs/>
          <w:szCs w:val="24"/>
        </w:rPr>
        <w:t xml:space="preserve">, αν είχαν αναληφθεί </w:t>
      </w:r>
      <w:r w:rsidRPr="008D3BFE">
        <w:rPr>
          <w:rFonts w:eastAsia="Times New Roman"/>
          <w:bCs/>
          <w:szCs w:val="24"/>
        </w:rPr>
        <w:t>έγκαιρα πιο γενναίες αποφάσεις για τη ρύθμιση του χρέους</w:t>
      </w:r>
      <w:r>
        <w:rPr>
          <w:rFonts w:eastAsia="Times New Roman"/>
          <w:bCs/>
          <w:szCs w:val="24"/>
        </w:rPr>
        <w:t xml:space="preserve">, αν είχαν αρθεί πλήρως οι κεφαλαιακοί περιορισμοί -τους </w:t>
      </w:r>
      <w:r w:rsidRPr="008D3BFE">
        <w:rPr>
          <w:rFonts w:eastAsia="Times New Roman"/>
          <w:bCs/>
          <w:szCs w:val="24"/>
        </w:rPr>
        <w:t>ξεχάσ</w:t>
      </w:r>
      <w:r>
        <w:rPr>
          <w:rFonts w:eastAsia="Times New Roman"/>
          <w:bCs/>
          <w:szCs w:val="24"/>
        </w:rPr>
        <w:t>αμ</w:t>
      </w:r>
      <w:r w:rsidRPr="008D3BFE">
        <w:rPr>
          <w:rFonts w:eastAsia="Times New Roman"/>
          <w:bCs/>
          <w:szCs w:val="24"/>
        </w:rPr>
        <w:t>ε νομίζω</w:t>
      </w:r>
      <w:r>
        <w:rPr>
          <w:rFonts w:eastAsia="Times New Roman"/>
          <w:bCs/>
          <w:szCs w:val="24"/>
        </w:rPr>
        <w:t>- που μπήκαν το 20</w:t>
      </w:r>
      <w:r w:rsidRPr="008D3BFE">
        <w:rPr>
          <w:rFonts w:eastAsia="Times New Roman"/>
          <w:bCs/>
          <w:szCs w:val="24"/>
        </w:rPr>
        <w:t>15 και αν η χώρα είχε ενταχθ</w:t>
      </w:r>
      <w:r>
        <w:rPr>
          <w:rFonts w:eastAsia="Times New Roman"/>
          <w:bCs/>
          <w:szCs w:val="24"/>
        </w:rPr>
        <w:t>εί στο βασικό στόχο του κυρίου Π</w:t>
      </w:r>
      <w:r w:rsidRPr="008D3BFE">
        <w:rPr>
          <w:rFonts w:eastAsia="Times New Roman"/>
          <w:bCs/>
          <w:szCs w:val="24"/>
        </w:rPr>
        <w:t xml:space="preserve">ρωθυπουργού πριν από </w:t>
      </w:r>
      <w:r>
        <w:rPr>
          <w:rFonts w:eastAsia="Times New Roman"/>
          <w:bCs/>
          <w:szCs w:val="24"/>
        </w:rPr>
        <w:t>δύο</w:t>
      </w:r>
      <w:r w:rsidRPr="008D3BFE">
        <w:rPr>
          <w:rFonts w:eastAsia="Times New Roman"/>
          <w:bCs/>
          <w:szCs w:val="24"/>
        </w:rPr>
        <w:t xml:space="preserve"> χρόν</w:t>
      </w:r>
      <w:r w:rsidRPr="008D3BFE">
        <w:rPr>
          <w:rFonts w:eastAsia="Times New Roman"/>
          <w:bCs/>
          <w:szCs w:val="24"/>
        </w:rPr>
        <w:t>ια</w:t>
      </w:r>
      <w:r>
        <w:rPr>
          <w:rFonts w:eastAsia="Times New Roman"/>
          <w:bCs/>
          <w:szCs w:val="24"/>
        </w:rPr>
        <w:t>,</w:t>
      </w:r>
      <w:r w:rsidRPr="008D3BFE">
        <w:rPr>
          <w:rFonts w:eastAsia="Times New Roman"/>
          <w:bCs/>
          <w:szCs w:val="24"/>
        </w:rPr>
        <w:t xml:space="preserve"> στο πρόγραμμα ποσοτικής χαλάρωσης</w:t>
      </w:r>
      <w:r>
        <w:rPr>
          <w:rFonts w:eastAsia="Times New Roman"/>
          <w:bCs/>
          <w:szCs w:val="24"/>
        </w:rPr>
        <w:t xml:space="preserve">, τότε τόσο το επιτόκιο δανεισμού όσο και τα </w:t>
      </w:r>
      <w:r>
        <w:rPr>
          <w:rFonts w:eastAsia="Times New Roman"/>
          <w:bCs/>
          <w:szCs w:val="24"/>
          <w:lang w:val="en-US"/>
        </w:rPr>
        <w:t>spreads</w:t>
      </w:r>
      <w:r w:rsidRPr="0046699E">
        <w:rPr>
          <w:rFonts w:eastAsia="Times New Roman"/>
          <w:bCs/>
          <w:szCs w:val="24"/>
        </w:rPr>
        <w:t xml:space="preserve"> </w:t>
      </w:r>
      <w:r w:rsidRPr="008D3BFE">
        <w:rPr>
          <w:rFonts w:eastAsia="Times New Roman"/>
          <w:bCs/>
          <w:szCs w:val="24"/>
        </w:rPr>
        <w:t xml:space="preserve">θα ήταν χαμηλότερα και </w:t>
      </w:r>
      <w:r>
        <w:rPr>
          <w:rFonts w:eastAsia="Times New Roman"/>
          <w:bCs/>
          <w:szCs w:val="24"/>
        </w:rPr>
        <w:t>λιγότερο ευμετάβλητα, ό</w:t>
      </w:r>
      <w:r w:rsidRPr="008D3BFE">
        <w:rPr>
          <w:rFonts w:eastAsia="Times New Roman"/>
          <w:bCs/>
          <w:szCs w:val="24"/>
        </w:rPr>
        <w:t>πως συμβαίνει σε άλλες χώρες</w:t>
      </w:r>
      <w:r>
        <w:rPr>
          <w:rFonts w:eastAsia="Times New Roman"/>
          <w:bCs/>
          <w:szCs w:val="24"/>
        </w:rPr>
        <w:t xml:space="preserve">. </w:t>
      </w:r>
      <w:r w:rsidRPr="008D3BFE">
        <w:rPr>
          <w:rFonts w:eastAsia="Times New Roman"/>
          <w:bCs/>
          <w:szCs w:val="24"/>
        </w:rPr>
        <w:t>Δυστυχώς</w:t>
      </w:r>
      <w:r>
        <w:rPr>
          <w:rFonts w:eastAsia="Times New Roman"/>
          <w:bCs/>
          <w:szCs w:val="24"/>
        </w:rPr>
        <w:t>,</w:t>
      </w:r>
      <w:r w:rsidRPr="008D3BFE">
        <w:rPr>
          <w:rFonts w:eastAsia="Times New Roman"/>
          <w:bCs/>
          <w:szCs w:val="24"/>
        </w:rPr>
        <w:t xml:space="preserve"> </w:t>
      </w:r>
      <w:r>
        <w:rPr>
          <w:rFonts w:eastAsia="Times New Roman"/>
          <w:bCs/>
          <w:szCs w:val="24"/>
        </w:rPr>
        <w:t>όμως,</w:t>
      </w:r>
      <w:r w:rsidRPr="008D3BFE">
        <w:rPr>
          <w:rFonts w:eastAsia="Times New Roman"/>
          <w:bCs/>
          <w:szCs w:val="24"/>
        </w:rPr>
        <w:t xml:space="preserve"> αυτό σήμερα για τη χώρα μας δεν </w:t>
      </w:r>
      <w:r>
        <w:rPr>
          <w:rFonts w:eastAsia="Times New Roman"/>
          <w:bCs/>
          <w:szCs w:val="24"/>
        </w:rPr>
        <w:t xml:space="preserve">ισχύει. </w:t>
      </w:r>
    </w:p>
    <w:p w14:paraId="2C1AD572"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Κι </w:t>
      </w:r>
      <w:r w:rsidRPr="008D3BFE">
        <w:rPr>
          <w:rFonts w:eastAsia="Times New Roman"/>
          <w:bCs/>
          <w:szCs w:val="24"/>
        </w:rPr>
        <w:t>επειδή είπατε κάτι για τα αδιά</w:t>
      </w:r>
      <w:r w:rsidRPr="008D3BFE">
        <w:rPr>
          <w:rFonts w:eastAsia="Times New Roman"/>
          <w:bCs/>
          <w:szCs w:val="24"/>
        </w:rPr>
        <w:t>θετα 24</w:t>
      </w:r>
      <w:r>
        <w:rPr>
          <w:rFonts w:eastAsia="Times New Roman" w:cs="Times New Roman"/>
          <w:szCs w:val="24"/>
        </w:rPr>
        <w:t>.000.000.000 ευρώ</w:t>
      </w:r>
      <w:r>
        <w:rPr>
          <w:rFonts w:eastAsia="Times New Roman"/>
          <w:bCs/>
          <w:szCs w:val="24"/>
        </w:rPr>
        <w:t>, π</w:t>
      </w:r>
      <w:r w:rsidRPr="008D3BFE">
        <w:rPr>
          <w:rFonts w:eastAsia="Times New Roman"/>
          <w:bCs/>
          <w:szCs w:val="24"/>
        </w:rPr>
        <w:t>ράγματι αυτό είπα</w:t>
      </w:r>
      <w:r>
        <w:rPr>
          <w:rFonts w:eastAsia="Times New Roman"/>
          <w:bCs/>
          <w:szCs w:val="24"/>
        </w:rPr>
        <w:t xml:space="preserve">. Είπα </w:t>
      </w:r>
      <w:r w:rsidRPr="008D3BFE">
        <w:rPr>
          <w:rFonts w:eastAsia="Times New Roman"/>
          <w:bCs/>
          <w:szCs w:val="24"/>
        </w:rPr>
        <w:t>να αξιοποιούσαμε τα 24</w:t>
      </w:r>
      <w:r>
        <w:rPr>
          <w:rFonts w:eastAsia="Times New Roman" w:cs="Times New Roman"/>
          <w:szCs w:val="24"/>
        </w:rPr>
        <w:t>.000.000.000 ευρώ</w:t>
      </w:r>
      <w:r w:rsidRPr="008D3BFE">
        <w:rPr>
          <w:rFonts w:eastAsia="Times New Roman"/>
          <w:bCs/>
          <w:szCs w:val="24"/>
        </w:rPr>
        <w:t xml:space="preserve"> για να χτίσουμε ταμειακό απόθεμα</w:t>
      </w:r>
      <w:r>
        <w:rPr>
          <w:rFonts w:eastAsia="Times New Roman"/>
          <w:bCs/>
          <w:szCs w:val="24"/>
        </w:rPr>
        <w:t>, όχι συν 24</w:t>
      </w:r>
      <w:r>
        <w:rPr>
          <w:rFonts w:eastAsia="Times New Roman" w:cs="Times New Roman"/>
          <w:szCs w:val="24"/>
        </w:rPr>
        <w:t>.000.000.000 ευρώ</w:t>
      </w:r>
      <w:r>
        <w:rPr>
          <w:rFonts w:eastAsia="Times New Roman"/>
          <w:bCs/>
          <w:szCs w:val="24"/>
        </w:rPr>
        <w:t>. Δηλαδή να</w:t>
      </w:r>
      <w:r w:rsidRPr="008D3BFE">
        <w:rPr>
          <w:rFonts w:eastAsia="Times New Roman"/>
          <w:bCs/>
          <w:szCs w:val="24"/>
        </w:rPr>
        <w:t xml:space="preserve"> μην πάρουμε </w:t>
      </w:r>
      <w:r>
        <w:rPr>
          <w:rFonts w:eastAsia="Times New Roman"/>
          <w:bCs/>
          <w:szCs w:val="24"/>
        </w:rPr>
        <w:t>24</w:t>
      </w:r>
      <w:r>
        <w:rPr>
          <w:rFonts w:eastAsia="Times New Roman" w:cs="Times New Roman"/>
          <w:szCs w:val="24"/>
        </w:rPr>
        <w:t>.000.000.000</w:t>
      </w:r>
      <w:r>
        <w:rPr>
          <w:rFonts w:eastAsia="Times New Roman"/>
          <w:bCs/>
          <w:szCs w:val="24"/>
        </w:rPr>
        <w:t xml:space="preserve"> </w:t>
      </w:r>
      <w:r>
        <w:rPr>
          <w:rFonts w:eastAsia="Times New Roman"/>
          <w:bCs/>
          <w:szCs w:val="24"/>
        </w:rPr>
        <w:t xml:space="preserve">ευρώ </w:t>
      </w:r>
      <w:r w:rsidRPr="008D3BFE">
        <w:rPr>
          <w:rFonts w:eastAsia="Times New Roman"/>
          <w:bCs/>
          <w:szCs w:val="24"/>
        </w:rPr>
        <w:t>από την πραγματική οικονομία</w:t>
      </w:r>
      <w:r>
        <w:rPr>
          <w:rFonts w:eastAsia="Times New Roman"/>
          <w:bCs/>
          <w:szCs w:val="24"/>
        </w:rPr>
        <w:t>,</w:t>
      </w:r>
      <w:r w:rsidRPr="008D3BFE">
        <w:rPr>
          <w:rFonts w:eastAsia="Times New Roman"/>
          <w:bCs/>
          <w:szCs w:val="24"/>
        </w:rPr>
        <w:t xml:space="preserve"> όπως τα πήρατε </w:t>
      </w:r>
      <w:r>
        <w:rPr>
          <w:rFonts w:eastAsia="Times New Roman"/>
          <w:bCs/>
          <w:szCs w:val="24"/>
        </w:rPr>
        <w:t>εσείς. Δ</w:t>
      </w:r>
      <w:r w:rsidRPr="008D3BFE">
        <w:rPr>
          <w:rFonts w:eastAsia="Times New Roman"/>
          <w:bCs/>
          <w:szCs w:val="24"/>
        </w:rPr>
        <w:t>ικαιολο</w:t>
      </w:r>
      <w:r w:rsidRPr="008D3BFE">
        <w:rPr>
          <w:rFonts w:eastAsia="Times New Roman"/>
          <w:bCs/>
          <w:szCs w:val="24"/>
        </w:rPr>
        <w:t>γώ την άγνοι</w:t>
      </w:r>
      <w:r>
        <w:rPr>
          <w:rFonts w:eastAsia="Times New Roman"/>
          <w:bCs/>
          <w:szCs w:val="24"/>
        </w:rPr>
        <w:t>ά</w:t>
      </w:r>
      <w:r w:rsidRPr="008D3BFE">
        <w:rPr>
          <w:rFonts w:eastAsia="Times New Roman"/>
          <w:bCs/>
          <w:szCs w:val="24"/>
        </w:rPr>
        <w:t xml:space="preserve"> </w:t>
      </w:r>
      <w:r>
        <w:rPr>
          <w:rFonts w:eastAsia="Times New Roman"/>
          <w:bCs/>
          <w:szCs w:val="24"/>
        </w:rPr>
        <w:t xml:space="preserve">σας. </w:t>
      </w:r>
    </w:p>
    <w:p w14:paraId="2C1AD573"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 xml:space="preserve">Τα αχρείαστα </w:t>
      </w:r>
      <w:proofErr w:type="spellStart"/>
      <w:r>
        <w:rPr>
          <w:rFonts w:eastAsia="Times New Roman"/>
          <w:bCs/>
          <w:szCs w:val="24"/>
        </w:rPr>
        <w:t>υπερπλεονάσματα</w:t>
      </w:r>
      <w:proofErr w:type="spellEnd"/>
      <w:r>
        <w:rPr>
          <w:rFonts w:eastAsia="Times New Roman"/>
          <w:bCs/>
          <w:szCs w:val="24"/>
        </w:rPr>
        <w:t xml:space="preserve"> </w:t>
      </w:r>
      <w:r w:rsidRPr="008D3BFE">
        <w:rPr>
          <w:rFonts w:eastAsia="Times New Roman"/>
          <w:bCs/>
          <w:szCs w:val="24"/>
        </w:rPr>
        <w:t>υπονομεύουν την αναπτυξιακή πορεία της χώρας και αυτό διότι</w:t>
      </w:r>
      <w:r>
        <w:rPr>
          <w:rFonts w:eastAsia="Times New Roman"/>
          <w:bCs/>
          <w:szCs w:val="24"/>
        </w:rPr>
        <w:t xml:space="preserve"> πράγματι </w:t>
      </w:r>
      <w:r w:rsidRPr="008D3BFE">
        <w:rPr>
          <w:rFonts w:eastAsia="Times New Roman"/>
          <w:bCs/>
          <w:szCs w:val="24"/>
        </w:rPr>
        <w:t xml:space="preserve"> </w:t>
      </w:r>
      <w:r>
        <w:rPr>
          <w:rFonts w:eastAsia="Times New Roman"/>
          <w:bCs/>
          <w:szCs w:val="24"/>
        </w:rPr>
        <w:t xml:space="preserve">προκύπτουν από την </w:t>
      </w:r>
      <w:proofErr w:type="spellStart"/>
      <w:r>
        <w:rPr>
          <w:rFonts w:eastAsia="Times New Roman"/>
          <w:bCs/>
          <w:szCs w:val="24"/>
        </w:rPr>
        <w:t>υπερφορολόγηση</w:t>
      </w:r>
      <w:proofErr w:type="spellEnd"/>
      <w:r>
        <w:rPr>
          <w:rFonts w:eastAsia="Times New Roman"/>
          <w:bCs/>
          <w:szCs w:val="24"/>
        </w:rPr>
        <w:t xml:space="preserve"> </w:t>
      </w:r>
      <w:r w:rsidRPr="008D3BFE">
        <w:rPr>
          <w:rFonts w:eastAsia="Times New Roman"/>
          <w:bCs/>
          <w:szCs w:val="24"/>
        </w:rPr>
        <w:t>των πολιτών και την εσωτερική στάση πληρωμών</w:t>
      </w:r>
      <w:r>
        <w:rPr>
          <w:rFonts w:eastAsia="Times New Roman"/>
          <w:bCs/>
          <w:szCs w:val="24"/>
        </w:rPr>
        <w:t xml:space="preserve">. </w:t>
      </w:r>
    </w:p>
    <w:p w14:paraId="2C1AD574"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Ε</w:t>
      </w:r>
      <w:r w:rsidRPr="008D3BFE">
        <w:rPr>
          <w:rFonts w:eastAsia="Times New Roman"/>
          <w:bCs/>
          <w:szCs w:val="24"/>
        </w:rPr>
        <w:t>ιλικρινά</w:t>
      </w:r>
      <w:r>
        <w:rPr>
          <w:rFonts w:eastAsia="Times New Roman"/>
          <w:bCs/>
          <w:szCs w:val="24"/>
        </w:rPr>
        <w:t>,</w:t>
      </w:r>
      <w:r w:rsidRPr="008D3BFE">
        <w:rPr>
          <w:rFonts w:eastAsia="Times New Roman"/>
          <w:bCs/>
          <w:szCs w:val="24"/>
        </w:rPr>
        <w:t xml:space="preserve"> θα απέφευγα στη θέση σας να μιλήσ</w:t>
      </w:r>
      <w:r>
        <w:rPr>
          <w:rFonts w:eastAsia="Times New Roman"/>
          <w:bCs/>
          <w:szCs w:val="24"/>
        </w:rPr>
        <w:t>ω για το Π</w:t>
      </w:r>
      <w:r w:rsidRPr="008D3BFE">
        <w:rPr>
          <w:rFonts w:eastAsia="Times New Roman"/>
          <w:bCs/>
          <w:szCs w:val="24"/>
        </w:rPr>
        <w:t>ρόγραμμα Δημοσίων Επενδύσεων</w:t>
      </w:r>
      <w:r>
        <w:rPr>
          <w:rFonts w:eastAsia="Times New Roman"/>
          <w:bCs/>
          <w:szCs w:val="24"/>
        </w:rPr>
        <w:t xml:space="preserve">. Ενδεικτικά και μόνο αναφέρω ότι οι δημόσιες </w:t>
      </w:r>
      <w:r w:rsidRPr="008D3BFE">
        <w:rPr>
          <w:rFonts w:eastAsia="Times New Roman"/>
          <w:bCs/>
          <w:szCs w:val="24"/>
        </w:rPr>
        <w:t>επενδύσεις το 2017 κατ</w:t>
      </w:r>
      <w:r>
        <w:rPr>
          <w:rFonts w:eastAsia="Times New Roman"/>
          <w:bCs/>
          <w:szCs w:val="24"/>
        </w:rPr>
        <w:t xml:space="preserve">ρακύλησαν </w:t>
      </w:r>
      <w:r w:rsidRPr="008D3BFE">
        <w:rPr>
          <w:rFonts w:eastAsia="Times New Roman"/>
          <w:bCs/>
          <w:szCs w:val="24"/>
        </w:rPr>
        <w:t>στο χαμηλότερο ύψος της τελευταίας δεκαετίας</w:t>
      </w:r>
      <w:r>
        <w:rPr>
          <w:rFonts w:eastAsia="Times New Roman"/>
          <w:bCs/>
          <w:szCs w:val="24"/>
        </w:rPr>
        <w:t xml:space="preserve"> -αυτά είναι</w:t>
      </w:r>
      <w:r w:rsidRPr="008D3BFE">
        <w:rPr>
          <w:rFonts w:eastAsia="Times New Roman"/>
          <w:bCs/>
          <w:szCs w:val="24"/>
        </w:rPr>
        <w:t xml:space="preserve"> τα επίσημα στοιχεία του Υπουργείου Οικονομικών</w:t>
      </w:r>
      <w:r>
        <w:rPr>
          <w:rFonts w:eastAsia="Times New Roman"/>
          <w:bCs/>
          <w:szCs w:val="24"/>
        </w:rPr>
        <w:t>-</w:t>
      </w:r>
      <w:r w:rsidRPr="008D3BFE">
        <w:rPr>
          <w:rFonts w:eastAsia="Times New Roman"/>
          <w:bCs/>
          <w:szCs w:val="24"/>
        </w:rPr>
        <w:t xml:space="preserve"> με υστέρηση 2</w:t>
      </w:r>
      <w:r>
        <w:rPr>
          <w:rFonts w:eastAsia="Times New Roman"/>
          <w:bCs/>
          <w:szCs w:val="24"/>
        </w:rPr>
        <w:t>.</w:t>
      </w:r>
      <w:r w:rsidRPr="008D3BFE">
        <w:rPr>
          <w:rFonts w:eastAsia="Times New Roman"/>
          <w:bCs/>
          <w:szCs w:val="24"/>
        </w:rPr>
        <w:t>6</w:t>
      </w:r>
      <w:r>
        <w:rPr>
          <w:rFonts w:eastAsia="Times New Roman"/>
          <w:bCs/>
          <w:szCs w:val="24"/>
        </w:rPr>
        <w:t>00.000.000</w:t>
      </w:r>
      <w:r>
        <w:rPr>
          <w:rFonts w:eastAsia="Times New Roman"/>
          <w:bCs/>
          <w:szCs w:val="24"/>
        </w:rPr>
        <w:t xml:space="preserve"> ευρώ από τους στόχο</w:t>
      </w:r>
      <w:r>
        <w:rPr>
          <w:rFonts w:eastAsia="Times New Roman"/>
          <w:bCs/>
          <w:szCs w:val="24"/>
        </w:rPr>
        <w:t>υς που η Κ</w:t>
      </w:r>
      <w:r w:rsidRPr="008D3BFE">
        <w:rPr>
          <w:rFonts w:eastAsia="Times New Roman"/>
          <w:bCs/>
          <w:szCs w:val="24"/>
        </w:rPr>
        <w:t xml:space="preserve">υβέρνηση </w:t>
      </w:r>
      <w:r>
        <w:rPr>
          <w:rFonts w:eastAsia="Times New Roman"/>
          <w:bCs/>
          <w:szCs w:val="24"/>
        </w:rPr>
        <w:t>η ί</w:t>
      </w:r>
      <w:r w:rsidRPr="008D3BFE">
        <w:rPr>
          <w:rFonts w:eastAsia="Times New Roman"/>
          <w:bCs/>
          <w:szCs w:val="24"/>
        </w:rPr>
        <w:t>δια είχ</w:t>
      </w:r>
      <w:r>
        <w:rPr>
          <w:rFonts w:eastAsia="Times New Roman"/>
          <w:bCs/>
          <w:szCs w:val="24"/>
        </w:rPr>
        <w:t>ε θέσει. Κ</w:t>
      </w:r>
      <w:r w:rsidRPr="008D3BFE">
        <w:rPr>
          <w:rFonts w:eastAsia="Times New Roman"/>
          <w:bCs/>
          <w:szCs w:val="24"/>
        </w:rPr>
        <w:t xml:space="preserve">αι σαν να μην έφτανε </w:t>
      </w:r>
      <w:r>
        <w:rPr>
          <w:rFonts w:eastAsia="Times New Roman"/>
          <w:bCs/>
          <w:szCs w:val="24"/>
        </w:rPr>
        <w:t>α</w:t>
      </w:r>
      <w:r w:rsidRPr="008D3BFE">
        <w:rPr>
          <w:rFonts w:eastAsia="Times New Roman"/>
          <w:bCs/>
          <w:szCs w:val="24"/>
        </w:rPr>
        <w:t>υτό</w:t>
      </w:r>
      <w:r>
        <w:rPr>
          <w:rFonts w:eastAsia="Times New Roman"/>
          <w:bCs/>
          <w:szCs w:val="24"/>
        </w:rPr>
        <w:t>, κόβει άλλα 550</w:t>
      </w:r>
      <w:r>
        <w:rPr>
          <w:rFonts w:eastAsia="Times New Roman"/>
          <w:bCs/>
          <w:szCs w:val="24"/>
        </w:rPr>
        <w:t>.000.000</w:t>
      </w:r>
      <w:r>
        <w:rPr>
          <w:rFonts w:eastAsia="Times New Roman"/>
          <w:bCs/>
          <w:szCs w:val="24"/>
        </w:rPr>
        <w:t xml:space="preserve"> από το 2019 -κ</w:t>
      </w:r>
      <w:r w:rsidRPr="008D3BFE">
        <w:rPr>
          <w:rFonts w:eastAsia="Times New Roman"/>
          <w:bCs/>
          <w:szCs w:val="24"/>
        </w:rPr>
        <w:t>αι μ</w:t>
      </w:r>
      <w:r>
        <w:rPr>
          <w:rFonts w:eastAsia="Times New Roman"/>
          <w:bCs/>
          <w:szCs w:val="24"/>
        </w:rPr>
        <w:t xml:space="preserve">η μου πείτε ότι δεν τα </w:t>
      </w:r>
      <w:r w:rsidRPr="008D3BFE">
        <w:rPr>
          <w:rFonts w:eastAsia="Times New Roman"/>
          <w:bCs/>
          <w:szCs w:val="24"/>
        </w:rPr>
        <w:t>κόβει</w:t>
      </w:r>
      <w:r>
        <w:rPr>
          <w:rFonts w:eastAsia="Times New Roman"/>
          <w:bCs/>
          <w:szCs w:val="24"/>
        </w:rPr>
        <w:t>,</w:t>
      </w:r>
      <w:r w:rsidRPr="008D3BFE">
        <w:rPr>
          <w:rFonts w:eastAsia="Times New Roman"/>
          <w:bCs/>
          <w:szCs w:val="24"/>
        </w:rPr>
        <w:t xml:space="preserve"> γιατί έχω εδώ το ολιστικό σχέδιο</w:t>
      </w:r>
      <w:r>
        <w:rPr>
          <w:rFonts w:eastAsia="Times New Roman"/>
          <w:bCs/>
          <w:szCs w:val="24"/>
        </w:rPr>
        <w:t xml:space="preserve"> για το </w:t>
      </w:r>
      <w:r w:rsidRPr="008D3BFE">
        <w:rPr>
          <w:rFonts w:eastAsia="Times New Roman"/>
          <w:bCs/>
          <w:szCs w:val="24"/>
        </w:rPr>
        <w:t>οποίο θα μιλήσω</w:t>
      </w:r>
      <w:r>
        <w:rPr>
          <w:rFonts w:eastAsia="Times New Roman"/>
          <w:bCs/>
          <w:szCs w:val="24"/>
        </w:rPr>
        <w:t>-, θ</w:t>
      </w:r>
      <w:r w:rsidRPr="008D3BFE">
        <w:rPr>
          <w:rFonts w:eastAsia="Times New Roman"/>
          <w:bCs/>
          <w:szCs w:val="24"/>
        </w:rPr>
        <w:t xml:space="preserve">υσιάζοντας </w:t>
      </w:r>
      <w:r>
        <w:rPr>
          <w:rFonts w:eastAsia="Times New Roman"/>
          <w:bCs/>
          <w:szCs w:val="24"/>
        </w:rPr>
        <w:t>η Κ</w:t>
      </w:r>
      <w:r w:rsidRPr="008D3BFE">
        <w:rPr>
          <w:rFonts w:eastAsia="Times New Roman"/>
          <w:bCs/>
          <w:szCs w:val="24"/>
        </w:rPr>
        <w:t>υβέρνηση για πρόσκαιρες εντυπώσεις και με δεδο</w:t>
      </w:r>
      <w:r w:rsidRPr="008D3BFE">
        <w:rPr>
          <w:rFonts w:eastAsia="Times New Roman"/>
          <w:bCs/>
          <w:szCs w:val="24"/>
        </w:rPr>
        <w:t xml:space="preserve">μένη τη γνωστή αλλεργία που έχει </w:t>
      </w:r>
      <w:r>
        <w:rPr>
          <w:rFonts w:eastAsia="Times New Roman"/>
          <w:bCs/>
          <w:szCs w:val="24"/>
        </w:rPr>
        <w:t>σ</w:t>
      </w:r>
      <w:r w:rsidRPr="008D3BFE">
        <w:rPr>
          <w:rFonts w:eastAsia="Times New Roman"/>
          <w:bCs/>
          <w:szCs w:val="24"/>
        </w:rPr>
        <w:t>τις ιδιωτικές επενδύσεις ένα ουσιαστικό επενδυτικό εργαλείο για τη χώρα</w:t>
      </w:r>
      <w:r>
        <w:rPr>
          <w:rFonts w:eastAsia="Times New Roman"/>
          <w:bCs/>
          <w:szCs w:val="24"/>
        </w:rPr>
        <w:t>, επιβάλλοντας</w:t>
      </w:r>
      <w:r w:rsidRPr="008D3BFE">
        <w:rPr>
          <w:rFonts w:eastAsia="Times New Roman"/>
          <w:bCs/>
          <w:szCs w:val="24"/>
        </w:rPr>
        <w:t xml:space="preserve"> </w:t>
      </w:r>
      <w:r>
        <w:rPr>
          <w:rFonts w:eastAsia="Times New Roman"/>
          <w:bCs/>
          <w:szCs w:val="24"/>
        </w:rPr>
        <w:t>-</w:t>
      </w:r>
      <w:r w:rsidRPr="008D3BFE">
        <w:rPr>
          <w:rFonts w:eastAsia="Times New Roman"/>
          <w:bCs/>
          <w:szCs w:val="24"/>
        </w:rPr>
        <w:t>δεδομένου του υψηλού πολλαπλασιαστή</w:t>
      </w:r>
      <w:r>
        <w:rPr>
          <w:rFonts w:eastAsia="Times New Roman"/>
          <w:bCs/>
          <w:szCs w:val="24"/>
        </w:rPr>
        <w:t>, κύριε Πρωθυπουργέ,</w:t>
      </w:r>
      <w:r w:rsidRPr="008D3BFE">
        <w:rPr>
          <w:rFonts w:eastAsia="Times New Roman"/>
          <w:bCs/>
          <w:szCs w:val="24"/>
        </w:rPr>
        <w:t xml:space="preserve"> που έχει αυτός ο </w:t>
      </w:r>
      <w:r w:rsidRPr="008D3BFE">
        <w:rPr>
          <w:rFonts w:eastAsia="Times New Roman"/>
          <w:bCs/>
          <w:szCs w:val="24"/>
        </w:rPr>
        <w:lastRenderedPageBreak/>
        <w:t>φόρος</w:t>
      </w:r>
      <w:r>
        <w:rPr>
          <w:rFonts w:eastAsia="Times New Roman"/>
          <w:bCs/>
          <w:szCs w:val="24"/>
        </w:rPr>
        <w:t>-</w:t>
      </w:r>
      <w:r w:rsidRPr="008D3BFE">
        <w:rPr>
          <w:rFonts w:eastAsia="Times New Roman"/>
          <w:bCs/>
          <w:szCs w:val="24"/>
        </w:rPr>
        <w:t xml:space="preserve"> έναν πρόσθετο</w:t>
      </w:r>
      <w:r>
        <w:rPr>
          <w:rFonts w:eastAsia="Times New Roman"/>
          <w:bCs/>
          <w:szCs w:val="24"/>
        </w:rPr>
        <w:t>,</w:t>
      </w:r>
      <w:r w:rsidRPr="008D3BFE">
        <w:rPr>
          <w:rFonts w:eastAsia="Times New Roman"/>
          <w:bCs/>
          <w:szCs w:val="24"/>
        </w:rPr>
        <w:t xml:space="preserve"> όπως τον </w:t>
      </w:r>
      <w:r>
        <w:rPr>
          <w:rFonts w:eastAsia="Times New Roman"/>
          <w:bCs/>
          <w:szCs w:val="24"/>
        </w:rPr>
        <w:t>απο</w:t>
      </w:r>
      <w:r w:rsidRPr="008D3BFE">
        <w:rPr>
          <w:rFonts w:eastAsia="Times New Roman"/>
          <w:bCs/>
          <w:szCs w:val="24"/>
        </w:rPr>
        <w:t xml:space="preserve">κάλεσα και </w:t>
      </w:r>
      <w:r>
        <w:rPr>
          <w:rFonts w:eastAsia="Times New Roman"/>
          <w:bCs/>
          <w:szCs w:val="24"/>
        </w:rPr>
        <w:t xml:space="preserve">στην </w:t>
      </w:r>
      <w:r>
        <w:rPr>
          <w:rFonts w:eastAsia="Times New Roman"/>
          <w:bCs/>
          <w:szCs w:val="24"/>
        </w:rPr>
        <w:t>επιτροπή</w:t>
      </w:r>
      <w:r>
        <w:rPr>
          <w:rFonts w:eastAsia="Times New Roman"/>
          <w:bCs/>
          <w:szCs w:val="24"/>
        </w:rPr>
        <w:t>, φό</w:t>
      </w:r>
      <w:r>
        <w:rPr>
          <w:rFonts w:eastAsia="Times New Roman"/>
          <w:bCs/>
          <w:szCs w:val="24"/>
        </w:rPr>
        <w:t xml:space="preserve">ρο </w:t>
      </w:r>
      <w:r w:rsidRPr="008D3BFE">
        <w:rPr>
          <w:rFonts w:eastAsia="Times New Roman"/>
          <w:bCs/>
          <w:szCs w:val="24"/>
        </w:rPr>
        <w:t>ανάπτυξης</w:t>
      </w:r>
      <w:r>
        <w:rPr>
          <w:rFonts w:eastAsia="Times New Roman"/>
          <w:bCs/>
          <w:szCs w:val="24"/>
        </w:rPr>
        <w:t xml:space="preserve">. Βάζετε έναν φόρο </w:t>
      </w:r>
      <w:r w:rsidRPr="008D3BFE">
        <w:rPr>
          <w:rFonts w:eastAsia="Times New Roman"/>
          <w:bCs/>
          <w:szCs w:val="24"/>
        </w:rPr>
        <w:t xml:space="preserve">ανάπτυξης μη </w:t>
      </w:r>
      <w:r>
        <w:rPr>
          <w:rFonts w:eastAsia="Times New Roman"/>
          <w:bCs/>
          <w:szCs w:val="24"/>
        </w:rPr>
        <w:t>εκτελώντας το Πρόγραμμα Δημοσίων Επενδύσεων.</w:t>
      </w:r>
    </w:p>
    <w:p w14:paraId="2C1AD575"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w:t>
      </w:r>
      <w:r w:rsidRPr="008D3BFE">
        <w:rPr>
          <w:rFonts w:eastAsia="Times New Roman"/>
          <w:bCs/>
          <w:szCs w:val="24"/>
        </w:rPr>
        <w:t xml:space="preserve">αι </w:t>
      </w:r>
      <w:r>
        <w:rPr>
          <w:rFonts w:eastAsia="Times New Roman"/>
          <w:bCs/>
          <w:szCs w:val="24"/>
        </w:rPr>
        <w:t xml:space="preserve">προσέξτε ποιο </w:t>
      </w:r>
      <w:r w:rsidRPr="008D3BFE">
        <w:rPr>
          <w:rFonts w:eastAsia="Times New Roman"/>
          <w:bCs/>
          <w:szCs w:val="24"/>
        </w:rPr>
        <w:t>είναι το οξύμωρο</w:t>
      </w:r>
      <w:r>
        <w:rPr>
          <w:rFonts w:eastAsia="Times New Roman"/>
          <w:bCs/>
          <w:szCs w:val="24"/>
        </w:rPr>
        <w:t>. Σ</w:t>
      </w:r>
      <w:r w:rsidRPr="008D3BFE">
        <w:rPr>
          <w:rFonts w:eastAsia="Times New Roman"/>
          <w:bCs/>
          <w:szCs w:val="24"/>
        </w:rPr>
        <w:t>το περίφημο δήθεν ολιστικό σχέδιο για την ανάπτυξη</w:t>
      </w:r>
      <w:r>
        <w:rPr>
          <w:rFonts w:eastAsia="Times New Roman"/>
          <w:bCs/>
          <w:szCs w:val="24"/>
        </w:rPr>
        <w:t>,</w:t>
      </w:r>
      <w:r w:rsidRPr="008D3BFE">
        <w:rPr>
          <w:rFonts w:eastAsia="Times New Roman"/>
          <w:bCs/>
          <w:szCs w:val="24"/>
        </w:rPr>
        <w:t xml:space="preserve"> στη σελίδα 81</w:t>
      </w:r>
      <w:r>
        <w:rPr>
          <w:rFonts w:eastAsia="Times New Roman"/>
          <w:bCs/>
          <w:szCs w:val="24"/>
        </w:rPr>
        <w:t>, τι λέτε; Τ</w:t>
      </w:r>
      <w:r w:rsidRPr="008D3BFE">
        <w:rPr>
          <w:rFonts w:eastAsia="Times New Roman"/>
          <w:bCs/>
          <w:szCs w:val="24"/>
        </w:rPr>
        <w:t xml:space="preserve">ο </w:t>
      </w:r>
      <w:r>
        <w:rPr>
          <w:rFonts w:eastAsia="Times New Roman"/>
          <w:bCs/>
          <w:szCs w:val="24"/>
        </w:rPr>
        <w:t xml:space="preserve">Πρόγραμμα </w:t>
      </w:r>
      <w:r w:rsidRPr="008D3BFE">
        <w:rPr>
          <w:rFonts w:eastAsia="Times New Roman"/>
          <w:bCs/>
          <w:szCs w:val="24"/>
        </w:rPr>
        <w:t>Δημοσίων Επενδύσεων είναι το κύριο χρηματ</w:t>
      </w:r>
      <w:r w:rsidRPr="008D3BFE">
        <w:rPr>
          <w:rFonts w:eastAsia="Times New Roman"/>
          <w:bCs/>
          <w:szCs w:val="24"/>
        </w:rPr>
        <w:t>οδοτικό εργαλείο για την ανάπτυξη</w:t>
      </w:r>
      <w:r>
        <w:rPr>
          <w:rFonts w:eastAsia="Times New Roman"/>
          <w:bCs/>
          <w:szCs w:val="24"/>
        </w:rPr>
        <w:t>. Τ</w:t>
      </w:r>
      <w:r w:rsidRPr="008D3BFE">
        <w:rPr>
          <w:rFonts w:eastAsia="Times New Roman"/>
          <w:bCs/>
          <w:szCs w:val="24"/>
        </w:rPr>
        <w:t>ο καταθέτω</w:t>
      </w:r>
      <w:r>
        <w:rPr>
          <w:rFonts w:eastAsia="Times New Roman"/>
          <w:bCs/>
          <w:szCs w:val="24"/>
        </w:rPr>
        <w:t>,</w:t>
      </w:r>
      <w:r w:rsidRPr="008D3BFE">
        <w:rPr>
          <w:rFonts w:eastAsia="Times New Roman"/>
          <w:bCs/>
          <w:szCs w:val="24"/>
        </w:rPr>
        <w:t xml:space="preserve"> όπως </w:t>
      </w:r>
      <w:r>
        <w:rPr>
          <w:rFonts w:eastAsia="Times New Roman"/>
          <w:bCs/>
          <w:szCs w:val="24"/>
        </w:rPr>
        <w:t>και τον προηγούμενο πίνακα, στα Π</w:t>
      </w:r>
      <w:r w:rsidRPr="008D3BFE">
        <w:rPr>
          <w:rFonts w:eastAsia="Times New Roman"/>
          <w:bCs/>
          <w:szCs w:val="24"/>
        </w:rPr>
        <w:t>ρακτικά</w:t>
      </w:r>
      <w:r>
        <w:rPr>
          <w:rFonts w:eastAsia="Times New Roman"/>
          <w:bCs/>
          <w:szCs w:val="24"/>
        </w:rPr>
        <w:t>.</w:t>
      </w:r>
    </w:p>
    <w:p w14:paraId="2C1AD576"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(Στο σημείο αυτό ο Βουλευτής κ. Χρήστος </w:t>
      </w:r>
      <w:proofErr w:type="spellStart"/>
      <w:r>
        <w:rPr>
          <w:rFonts w:eastAsia="Times New Roman"/>
          <w:bCs/>
          <w:szCs w:val="24"/>
        </w:rPr>
        <w:t>Σταϊκούρας</w:t>
      </w:r>
      <w:proofErr w:type="spellEnd"/>
      <w:r>
        <w:rPr>
          <w:rFonts w:eastAsia="Times New Roman"/>
          <w:bCs/>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C1AD577"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Δ</w:t>
      </w:r>
      <w:r w:rsidRPr="008D3BFE">
        <w:rPr>
          <w:rFonts w:eastAsia="Times New Roman"/>
          <w:bCs/>
          <w:szCs w:val="24"/>
        </w:rPr>
        <w:t>ηλαδή</w:t>
      </w:r>
      <w:r>
        <w:rPr>
          <w:rFonts w:eastAsia="Times New Roman"/>
          <w:bCs/>
          <w:szCs w:val="24"/>
        </w:rPr>
        <w:t>,</w:t>
      </w:r>
      <w:r w:rsidRPr="008D3BFE">
        <w:rPr>
          <w:rFonts w:eastAsia="Times New Roman"/>
          <w:bCs/>
          <w:szCs w:val="24"/>
        </w:rPr>
        <w:t xml:space="preserve"> το </w:t>
      </w:r>
      <w:r>
        <w:rPr>
          <w:rFonts w:eastAsia="Times New Roman"/>
          <w:bCs/>
          <w:szCs w:val="24"/>
        </w:rPr>
        <w:t xml:space="preserve">κύριο </w:t>
      </w:r>
      <w:r w:rsidRPr="008D3BFE">
        <w:rPr>
          <w:rFonts w:eastAsia="Times New Roman"/>
          <w:bCs/>
          <w:szCs w:val="24"/>
        </w:rPr>
        <w:t>χρηματοδοτικό εργαλείο για την ανάπτυξη</w:t>
      </w:r>
      <w:r>
        <w:rPr>
          <w:rFonts w:eastAsia="Times New Roman"/>
          <w:bCs/>
          <w:szCs w:val="24"/>
        </w:rPr>
        <w:t>,</w:t>
      </w:r>
      <w:r w:rsidRPr="008D3BFE">
        <w:rPr>
          <w:rFonts w:eastAsia="Times New Roman"/>
          <w:bCs/>
          <w:szCs w:val="24"/>
        </w:rPr>
        <w:t xml:space="preserve"> που </w:t>
      </w:r>
      <w:r>
        <w:rPr>
          <w:rFonts w:eastAsia="Times New Roman"/>
          <w:bCs/>
          <w:szCs w:val="24"/>
        </w:rPr>
        <w:t xml:space="preserve">είναι </w:t>
      </w:r>
      <w:r w:rsidRPr="008D3BFE">
        <w:rPr>
          <w:rFonts w:eastAsia="Times New Roman"/>
          <w:bCs/>
          <w:szCs w:val="24"/>
        </w:rPr>
        <w:t xml:space="preserve">το </w:t>
      </w:r>
      <w:r>
        <w:rPr>
          <w:rFonts w:eastAsia="Times New Roman"/>
          <w:bCs/>
          <w:szCs w:val="24"/>
        </w:rPr>
        <w:t xml:space="preserve">ΠΔΕ, </w:t>
      </w:r>
      <w:r w:rsidRPr="008D3BFE">
        <w:rPr>
          <w:rFonts w:eastAsia="Times New Roman"/>
          <w:bCs/>
          <w:szCs w:val="24"/>
        </w:rPr>
        <w:t>εσ</w:t>
      </w:r>
      <w:r>
        <w:rPr>
          <w:rFonts w:eastAsia="Times New Roman"/>
          <w:bCs/>
          <w:szCs w:val="24"/>
        </w:rPr>
        <w:t>είς</w:t>
      </w:r>
      <w:r w:rsidRPr="008D3BFE">
        <w:rPr>
          <w:rFonts w:eastAsia="Times New Roman"/>
          <w:bCs/>
          <w:szCs w:val="24"/>
        </w:rPr>
        <w:t xml:space="preserve"> δεν το </w:t>
      </w:r>
      <w:r>
        <w:rPr>
          <w:rFonts w:eastAsia="Times New Roman"/>
          <w:bCs/>
          <w:szCs w:val="24"/>
        </w:rPr>
        <w:t>εκτ</w:t>
      </w:r>
      <w:r>
        <w:rPr>
          <w:rFonts w:eastAsia="Times New Roman"/>
          <w:bCs/>
          <w:szCs w:val="24"/>
        </w:rPr>
        <w:t xml:space="preserve">ελείτε </w:t>
      </w:r>
      <w:r w:rsidRPr="008D3BFE">
        <w:rPr>
          <w:rFonts w:eastAsia="Times New Roman"/>
          <w:bCs/>
          <w:szCs w:val="24"/>
        </w:rPr>
        <w:t xml:space="preserve">και το έχετε φτάσει </w:t>
      </w:r>
      <w:r>
        <w:rPr>
          <w:rFonts w:eastAsia="Times New Roman"/>
          <w:bCs/>
          <w:szCs w:val="24"/>
        </w:rPr>
        <w:t>στο χαμηλότερο</w:t>
      </w:r>
      <w:r w:rsidRPr="008D3BFE">
        <w:rPr>
          <w:rFonts w:eastAsia="Times New Roman"/>
          <w:bCs/>
          <w:szCs w:val="24"/>
        </w:rPr>
        <w:t xml:space="preserve"> ύψος</w:t>
      </w:r>
      <w:r>
        <w:rPr>
          <w:rFonts w:eastAsia="Times New Roman"/>
          <w:bCs/>
          <w:szCs w:val="24"/>
        </w:rPr>
        <w:t>. Ε</w:t>
      </w:r>
      <w:r w:rsidRPr="008D3BFE">
        <w:rPr>
          <w:rFonts w:eastAsia="Times New Roman"/>
          <w:bCs/>
          <w:szCs w:val="24"/>
        </w:rPr>
        <w:t>ίστε ανίκανοι να πετύχετε υψηλή και διατηρήσιμη ανάπτυξη</w:t>
      </w:r>
      <w:r>
        <w:rPr>
          <w:rFonts w:eastAsia="Times New Roman"/>
          <w:bCs/>
          <w:szCs w:val="24"/>
        </w:rPr>
        <w:t xml:space="preserve">. </w:t>
      </w:r>
    </w:p>
    <w:p w14:paraId="2C1AD578" w14:textId="77777777" w:rsidR="00692F88" w:rsidRDefault="007C4398">
      <w:pPr>
        <w:tabs>
          <w:tab w:val="left" w:pos="2940"/>
        </w:tabs>
        <w:spacing w:line="600" w:lineRule="auto"/>
        <w:ind w:firstLine="720"/>
        <w:jc w:val="both"/>
        <w:rPr>
          <w:rFonts w:eastAsia="Times New Roman"/>
          <w:bCs/>
          <w:szCs w:val="24"/>
        </w:rPr>
      </w:pPr>
      <w:r>
        <w:rPr>
          <w:rFonts w:eastAsia="Times New Roman"/>
          <w:b/>
          <w:bCs/>
          <w:szCs w:val="24"/>
        </w:rPr>
        <w:t>ΝΙΚΟΛΑΟΣ</w:t>
      </w:r>
      <w:r w:rsidRPr="00CA193E">
        <w:rPr>
          <w:rFonts w:eastAsia="Times New Roman"/>
          <w:b/>
          <w:bCs/>
          <w:szCs w:val="24"/>
        </w:rPr>
        <w:t xml:space="preserve"> ΠΑΠΑΔΟΠΟΥΛΟΣ:</w:t>
      </w:r>
      <w:r>
        <w:rPr>
          <w:rFonts w:eastAsia="Times New Roman"/>
          <w:bCs/>
          <w:szCs w:val="24"/>
        </w:rPr>
        <w:t xml:space="preserve"> … (δεν ακούστηκε)</w:t>
      </w:r>
    </w:p>
    <w:p w14:paraId="2C1AD579" w14:textId="77777777" w:rsidR="00692F88" w:rsidRDefault="007C4398">
      <w:pPr>
        <w:tabs>
          <w:tab w:val="left" w:pos="2940"/>
        </w:tabs>
        <w:spacing w:line="600" w:lineRule="auto"/>
        <w:ind w:firstLine="720"/>
        <w:jc w:val="both"/>
        <w:rPr>
          <w:rFonts w:eastAsia="Times New Roman"/>
          <w:bCs/>
          <w:szCs w:val="24"/>
        </w:rPr>
      </w:pPr>
      <w:r w:rsidRPr="00CA193E">
        <w:rPr>
          <w:rFonts w:eastAsia="Times New Roman"/>
          <w:b/>
          <w:bCs/>
          <w:szCs w:val="24"/>
        </w:rPr>
        <w:lastRenderedPageBreak/>
        <w:t xml:space="preserve">ΠΡΟΕΔΡΟΣ (Νικόλαος </w:t>
      </w:r>
      <w:proofErr w:type="spellStart"/>
      <w:r w:rsidRPr="00CA193E">
        <w:rPr>
          <w:rFonts w:eastAsia="Times New Roman"/>
          <w:b/>
          <w:bCs/>
          <w:szCs w:val="24"/>
        </w:rPr>
        <w:t>Βούτσης</w:t>
      </w:r>
      <w:proofErr w:type="spellEnd"/>
      <w:r w:rsidRPr="00CA193E">
        <w:rPr>
          <w:rFonts w:eastAsia="Times New Roman"/>
          <w:b/>
          <w:bCs/>
          <w:szCs w:val="24"/>
        </w:rPr>
        <w:t>):</w:t>
      </w:r>
      <w:r>
        <w:rPr>
          <w:rFonts w:eastAsia="Times New Roman"/>
          <w:bCs/>
          <w:szCs w:val="24"/>
        </w:rPr>
        <w:t xml:space="preserve"> Σας παρακαλώ, κύριε Παπαδόπουλε, κάντε ησυχία.</w:t>
      </w:r>
    </w:p>
    <w:p w14:paraId="2C1AD57A" w14:textId="77777777" w:rsidR="00692F88" w:rsidRDefault="007C4398">
      <w:pPr>
        <w:tabs>
          <w:tab w:val="left" w:pos="2940"/>
        </w:tabs>
        <w:spacing w:line="600" w:lineRule="auto"/>
        <w:ind w:firstLine="720"/>
        <w:jc w:val="both"/>
        <w:rPr>
          <w:rFonts w:eastAsia="Times New Roman"/>
          <w:bCs/>
          <w:szCs w:val="24"/>
        </w:rPr>
      </w:pPr>
      <w:r w:rsidRPr="00CA193E">
        <w:rPr>
          <w:rFonts w:eastAsia="Times New Roman"/>
          <w:b/>
          <w:bCs/>
          <w:szCs w:val="24"/>
        </w:rPr>
        <w:t>ΧΡΗΣΤΟΣ ΣΤΑΪΚΟΥΡΑΣ:</w:t>
      </w:r>
      <w:r>
        <w:rPr>
          <w:rFonts w:eastAsia="Times New Roman"/>
          <w:bCs/>
          <w:szCs w:val="24"/>
        </w:rPr>
        <w:t xml:space="preserve"> Και οι </w:t>
      </w:r>
      <w:r>
        <w:rPr>
          <w:rFonts w:eastAsia="Times New Roman"/>
          <w:bCs/>
          <w:szCs w:val="24"/>
        </w:rPr>
        <w:t>θεσμ</w:t>
      </w:r>
      <w:r>
        <w:rPr>
          <w:rFonts w:eastAsia="Times New Roman"/>
          <w:bCs/>
          <w:szCs w:val="24"/>
        </w:rPr>
        <w:t>οί</w:t>
      </w:r>
      <w:r>
        <w:rPr>
          <w:rFonts w:eastAsia="Times New Roman"/>
          <w:bCs/>
          <w:szCs w:val="24"/>
        </w:rPr>
        <w:t xml:space="preserve">, όμως, φέρουν μεγάλη ευθύνη που αποδέχονται επί μακρόν αυτόν τον συνειδητό οικονομικό και </w:t>
      </w:r>
      <w:r w:rsidRPr="008D3BFE">
        <w:rPr>
          <w:rFonts w:eastAsia="Times New Roman"/>
          <w:bCs/>
          <w:szCs w:val="24"/>
        </w:rPr>
        <w:t>δημοσιονομικό παραλογισμό</w:t>
      </w:r>
      <w:r>
        <w:rPr>
          <w:rFonts w:eastAsia="Times New Roman"/>
          <w:bCs/>
          <w:szCs w:val="24"/>
        </w:rPr>
        <w:t>,</w:t>
      </w:r>
      <w:r w:rsidRPr="008D3BFE">
        <w:rPr>
          <w:rFonts w:eastAsia="Times New Roman"/>
          <w:bCs/>
          <w:szCs w:val="24"/>
        </w:rPr>
        <w:t xml:space="preserve"> με αποτέλεσμα </w:t>
      </w:r>
      <w:r>
        <w:rPr>
          <w:rFonts w:eastAsia="Times New Roman"/>
          <w:bCs/>
          <w:szCs w:val="24"/>
        </w:rPr>
        <w:t xml:space="preserve">η </w:t>
      </w:r>
      <w:r w:rsidRPr="008D3BFE">
        <w:rPr>
          <w:rFonts w:eastAsia="Times New Roman"/>
          <w:bCs/>
          <w:szCs w:val="24"/>
        </w:rPr>
        <w:t>οικονομία να μεγε</w:t>
      </w:r>
      <w:r>
        <w:rPr>
          <w:rFonts w:eastAsia="Times New Roman"/>
          <w:bCs/>
          <w:szCs w:val="24"/>
        </w:rPr>
        <w:t>θύνεται</w:t>
      </w:r>
      <w:r w:rsidRPr="008D3BFE">
        <w:rPr>
          <w:rFonts w:eastAsia="Times New Roman"/>
          <w:bCs/>
          <w:szCs w:val="24"/>
        </w:rPr>
        <w:t xml:space="preserve"> </w:t>
      </w:r>
      <w:r>
        <w:rPr>
          <w:rFonts w:eastAsia="Times New Roman"/>
          <w:bCs/>
          <w:szCs w:val="24"/>
        </w:rPr>
        <w:t xml:space="preserve">με αναιμικούς </w:t>
      </w:r>
      <w:r w:rsidRPr="008D3BFE">
        <w:rPr>
          <w:rFonts w:eastAsia="Times New Roman"/>
          <w:bCs/>
          <w:szCs w:val="24"/>
        </w:rPr>
        <w:t>ρυθμούς</w:t>
      </w:r>
      <w:r>
        <w:rPr>
          <w:rFonts w:eastAsia="Times New Roman"/>
          <w:bCs/>
          <w:szCs w:val="24"/>
        </w:rPr>
        <w:t>,</w:t>
      </w:r>
      <w:r w:rsidRPr="008D3BFE">
        <w:rPr>
          <w:rFonts w:eastAsia="Times New Roman"/>
          <w:bCs/>
          <w:szCs w:val="24"/>
        </w:rPr>
        <w:t xml:space="preserve"> χαμηλότερο</w:t>
      </w:r>
      <w:r>
        <w:rPr>
          <w:rFonts w:eastAsia="Times New Roman"/>
          <w:bCs/>
          <w:szCs w:val="24"/>
        </w:rPr>
        <w:t>υς</w:t>
      </w:r>
      <w:r w:rsidRPr="008D3BFE">
        <w:rPr>
          <w:rFonts w:eastAsia="Times New Roman"/>
          <w:bCs/>
          <w:szCs w:val="24"/>
        </w:rPr>
        <w:t xml:space="preserve"> των αρχικών εκτιμήσεων</w:t>
      </w:r>
      <w:r>
        <w:rPr>
          <w:rFonts w:eastAsia="Times New Roman"/>
          <w:bCs/>
          <w:szCs w:val="24"/>
        </w:rPr>
        <w:t>.</w:t>
      </w:r>
    </w:p>
    <w:p w14:paraId="2C1AD57B"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Υπενθυμίζεται ότι η σημερινή Κ</w:t>
      </w:r>
      <w:r w:rsidRPr="008D3BFE">
        <w:rPr>
          <w:rFonts w:eastAsia="Times New Roman"/>
          <w:bCs/>
          <w:szCs w:val="24"/>
        </w:rPr>
        <w:t>υβέρν</w:t>
      </w:r>
      <w:r w:rsidRPr="008D3BFE">
        <w:rPr>
          <w:rFonts w:eastAsia="Times New Roman"/>
          <w:bCs/>
          <w:szCs w:val="24"/>
        </w:rPr>
        <w:t>ηση</w:t>
      </w:r>
      <w:r>
        <w:rPr>
          <w:rFonts w:eastAsia="Times New Roman"/>
          <w:bCs/>
          <w:szCs w:val="24"/>
        </w:rPr>
        <w:t>, η Κ</w:t>
      </w:r>
      <w:r w:rsidRPr="008D3BFE">
        <w:rPr>
          <w:rFonts w:eastAsia="Times New Roman"/>
          <w:bCs/>
          <w:szCs w:val="24"/>
        </w:rPr>
        <w:t>υβέρνηση των φόρων</w:t>
      </w:r>
      <w:r>
        <w:rPr>
          <w:rFonts w:eastAsia="Times New Roman"/>
          <w:bCs/>
          <w:szCs w:val="24"/>
        </w:rPr>
        <w:t>,</w:t>
      </w:r>
      <w:r w:rsidRPr="008D3BFE">
        <w:rPr>
          <w:rFonts w:eastAsia="Times New Roman"/>
          <w:bCs/>
          <w:szCs w:val="24"/>
        </w:rPr>
        <w:t xml:space="preserve"> των κατασχέσεων και </w:t>
      </w:r>
      <w:r>
        <w:rPr>
          <w:rFonts w:eastAsia="Times New Roman"/>
          <w:bCs/>
          <w:szCs w:val="24"/>
        </w:rPr>
        <w:t xml:space="preserve">των </w:t>
      </w:r>
      <w:r w:rsidRPr="008D3BFE">
        <w:rPr>
          <w:rFonts w:eastAsia="Times New Roman"/>
          <w:bCs/>
          <w:szCs w:val="24"/>
        </w:rPr>
        <w:t>πλειστηριασμών</w:t>
      </w:r>
      <w:r>
        <w:rPr>
          <w:rFonts w:eastAsia="Times New Roman"/>
          <w:bCs/>
          <w:szCs w:val="24"/>
        </w:rPr>
        <w:t>,</w:t>
      </w:r>
      <w:r w:rsidRPr="008D3BFE">
        <w:rPr>
          <w:rFonts w:eastAsia="Times New Roman"/>
          <w:bCs/>
          <w:szCs w:val="24"/>
        </w:rPr>
        <w:t xml:space="preserve"> έχει αποτύχει επί τετραετία</w:t>
      </w:r>
      <w:r>
        <w:rPr>
          <w:rFonts w:eastAsia="Times New Roman"/>
          <w:bCs/>
          <w:szCs w:val="24"/>
        </w:rPr>
        <w:t xml:space="preserve">. Τέσσερα χρόνια έχετε αποτύχει </w:t>
      </w:r>
      <w:r w:rsidRPr="008D3BFE">
        <w:rPr>
          <w:rFonts w:eastAsia="Times New Roman"/>
          <w:bCs/>
          <w:szCs w:val="24"/>
        </w:rPr>
        <w:t>σε όλες τις προβλέψεις για την ανάπτυξη</w:t>
      </w:r>
      <w:r>
        <w:rPr>
          <w:rFonts w:eastAsia="Times New Roman"/>
          <w:bCs/>
          <w:szCs w:val="24"/>
        </w:rPr>
        <w:t xml:space="preserve">. Και τα τέσσερα χρόνια! </w:t>
      </w:r>
      <w:r w:rsidRPr="008D3BFE">
        <w:rPr>
          <w:rFonts w:eastAsia="Times New Roman"/>
          <w:bCs/>
          <w:szCs w:val="24"/>
        </w:rPr>
        <w:t xml:space="preserve">Η Ελλάδα έχει </w:t>
      </w:r>
      <w:proofErr w:type="spellStart"/>
      <w:r w:rsidRPr="008D3BFE">
        <w:rPr>
          <w:rFonts w:eastAsia="Times New Roman"/>
          <w:bCs/>
          <w:szCs w:val="24"/>
        </w:rPr>
        <w:t>απ</w:t>
      </w:r>
      <w:r>
        <w:rPr>
          <w:rFonts w:eastAsia="Times New Roman"/>
          <w:bCs/>
          <w:szCs w:val="24"/>
        </w:rPr>
        <w:t>ο</w:t>
      </w:r>
      <w:r w:rsidRPr="008D3BFE">
        <w:rPr>
          <w:rFonts w:eastAsia="Times New Roman"/>
          <w:bCs/>
          <w:szCs w:val="24"/>
        </w:rPr>
        <w:t>λέσει</w:t>
      </w:r>
      <w:proofErr w:type="spellEnd"/>
      <w:r>
        <w:rPr>
          <w:rFonts w:eastAsia="Times New Roman"/>
          <w:bCs/>
          <w:szCs w:val="24"/>
        </w:rPr>
        <w:t>, πρά</w:t>
      </w:r>
      <w:r w:rsidRPr="008D3BFE">
        <w:rPr>
          <w:rFonts w:eastAsia="Times New Roman"/>
          <w:bCs/>
          <w:szCs w:val="24"/>
        </w:rPr>
        <w:t>γματι</w:t>
      </w:r>
      <w:r>
        <w:rPr>
          <w:rFonts w:eastAsia="Times New Roman"/>
          <w:bCs/>
          <w:szCs w:val="24"/>
        </w:rPr>
        <w:t>, δυνητικό πλούτο 31</w:t>
      </w:r>
      <w:r w:rsidRPr="008D3BFE">
        <w:rPr>
          <w:rFonts w:eastAsia="Times New Roman"/>
          <w:bCs/>
          <w:szCs w:val="24"/>
        </w:rPr>
        <w:t xml:space="preserve"> δισεκατομμυρ</w:t>
      </w:r>
      <w:r w:rsidRPr="008D3BFE">
        <w:rPr>
          <w:rFonts w:eastAsia="Times New Roman"/>
          <w:bCs/>
          <w:szCs w:val="24"/>
        </w:rPr>
        <w:t>ίων ευρώ την τελευταία τετραετία</w:t>
      </w:r>
      <w:r>
        <w:rPr>
          <w:rFonts w:eastAsia="Times New Roman"/>
          <w:bCs/>
          <w:szCs w:val="24"/>
        </w:rPr>
        <w:t>,</w:t>
      </w:r>
      <w:r w:rsidRPr="008D3BFE">
        <w:rPr>
          <w:rFonts w:eastAsia="Times New Roman"/>
          <w:bCs/>
          <w:szCs w:val="24"/>
        </w:rPr>
        <w:t xml:space="preserve"> αποτελώντας </w:t>
      </w:r>
      <w:r>
        <w:rPr>
          <w:rFonts w:eastAsia="Times New Roman"/>
          <w:bCs/>
          <w:szCs w:val="24"/>
        </w:rPr>
        <w:t>-το καταθέτω στα Π</w:t>
      </w:r>
      <w:r w:rsidRPr="008D3BFE">
        <w:rPr>
          <w:rFonts w:eastAsia="Times New Roman"/>
          <w:bCs/>
          <w:szCs w:val="24"/>
        </w:rPr>
        <w:t>ρακτικά</w:t>
      </w:r>
      <w:r>
        <w:rPr>
          <w:rFonts w:eastAsia="Times New Roman"/>
          <w:bCs/>
          <w:szCs w:val="24"/>
        </w:rPr>
        <w:t>-</w:t>
      </w:r>
      <w:r w:rsidRPr="008D3BFE">
        <w:rPr>
          <w:rFonts w:eastAsia="Times New Roman"/>
          <w:bCs/>
          <w:szCs w:val="24"/>
        </w:rPr>
        <w:t xml:space="preserve"> παγκοσμίως τη μοναδική </w:t>
      </w:r>
      <w:r>
        <w:rPr>
          <w:rFonts w:eastAsia="Times New Roman"/>
          <w:bCs/>
          <w:szCs w:val="24"/>
        </w:rPr>
        <w:t>αρνητική</w:t>
      </w:r>
      <w:r w:rsidRPr="008D3BFE">
        <w:rPr>
          <w:rFonts w:eastAsia="Times New Roman"/>
          <w:bCs/>
          <w:szCs w:val="24"/>
        </w:rPr>
        <w:t xml:space="preserve"> αναπτυξιακή έκπληξη</w:t>
      </w:r>
      <w:r>
        <w:rPr>
          <w:rFonts w:eastAsia="Times New Roman"/>
          <w:bCs/>
          <w:szCs w:val="24"/>
        </w:rPr>
        <w:t>.</w:t>
      </w:r>
    </w:p>
    <w:p w14:paraId="2C1AD57C"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 xml:space="preserve">(Στο σημείο αυτό ο Βουλευτής κ. Χρήστος </w:t>
      </w:r>
      <w:proofErr w:type="spellStart"/>
      <w:r>
        <w:rPr>
          <w:rFonts w:eastAsia="Times New Roman"/>
          <w:bCs/>
          <w:szCs w:val="24"/>
        </w:rPr>
        <w:t>Σταϊκούρας</w:t>
      </w:r>
      <w:proofErr w:type="spellEnd"/>
      <w:r>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1AD57D"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w:t>
      </w:r>
      <w:r w:rsidRPr="008D3BFE">
        <w:rPr>
          <w:rFonts w:eastAsia="Times New Roman"/>
          <w:bCs/>
          <w:szCs w:val="24"/>
        </w:rPr>
        <w:t>αι επειδή κάτι είπα</w:t>
      </w:r>
      <w:r>
        <w:rPr>
          <w:rFonts w:eastAsia="Times New Roman"/>
          <w:bCs/>
          <w:szCs w:val="24"/>
        </w:rPr>
        <w:t xml:space="preserve">τε για τα πρωτογενή </w:t>
      </w:r>
      <w:r w:rsidRPr="008D3BFE">
        <w:rPr>
          <w:rFonts w:eastAsia="Times New Roman"/>
          <w:bCs/>
          <w:szCs w:val="24"/>
        </w:rPr>
        <w:t>πλεονάσματα</w:t>
      </w:r>
      <w:r>
        <w:rPr>
          <w:rFonts w:eastAsia="Times New Roman"/>
          <w:bCs/>
          <w:szCs w:val="24"/>
        </w:rPr>
        <w:t xml:space="preserve">, λησμονήσατε κάτι </w:t>
      </w:r>
      <w:r w:rsidRPr="008D3BFE">
        <w:rPr>
          <w:rFonts w:eastAsia="Times New Roman"/>
          <w:bCs/>
          <w:szCs w:val="24"/>
        </w:rPr>
        <w:t>πολύ βασικό</w:t>
      </w:r>
      <w:r>
        <w:rPr>
          <w:rFonts w:eastAsia="Times New Roman"/>
          <w:bCs/>
          <w:szCs w:val="24"/>
        </w:rPr>
        <w:t>. Ε</w:t>
      </w:r>
      <w:r w:rsidRPr="008D3BFE">
        <w:rPr>
          <w:rFonts w:eastAsia="Times New Roman"/>
          <w:bCs/>
          <w:szCs w:val="24"/>
        </w:rPr>
        <w:t>ίχαν συμφων</w:t>
      </w:r>
      <w:r w:rsidRPr="008D3BFE">
        <w:rPr>
          <w:rFonts w:eastAsia="Times New Roman"/>
          <w:bCs/>
          <w:szCs w:val="24"/>
        </w:rPr>
        <w:t xml:space="preserve">ηθεί τότε ρυθμοί ανάπτυξης </w:t>
      </w:r>
      <w:r>
        <w:rPr>
          <w:rFonts w:eastAsia="Times New Roman"/>
          <w:bCs/>
          <w:szCs w:val="24"/>
        </w:rPr>
        <w:t xml:space="preserve">3,5% </w:t>
      </w:r>
      <w:r w:rsidRPr="008D3BFE">
        <w:rPr>
          <w:rFonts w:eastAsia="Times New Roman"/>
          <w:bCs/>
          <w:szCs w:val="24"/>
        </w:rPr>
        <w:t>και 3,7%</w:t>
      </w:r>
      <w:r>
        <w:rPr>
          <w:rFonts w:eastAsia="Times New Roman"/>
          <w:bCs/>
          <w:szCs w:val="24"/>
        </w:rPr>
        <w:t>. Τ</w:t>
      </w:r>
      <w:r w:rsidRPr="008D3BFE">
        <w:rPr>
          <w:rFonts w:eastAsia="Times New Roman"/>
          <w:bCs/>
          <w:szCs w:val="24"/>
        </w:rPr>
        <w:t>ότε</w:t>
      </w:r>
      <w:r>
        <w:rPr>
          <w:rFonts w:eastAsia="Times New Roman"/>
          <w:bCs/>
          <w:szCs w:val="24"/>
        </w:rPr>
        <w:t xml:space="preserve">, εν πολλοίς, τα </w:t>
      </w:r>
      <w:r w:rsidRPr="008D3BFE">
        <w:rPr>
          <w:rFonts w:eastAsia="Times New Roman"/>
          <w:bCs/>
          <w:szCs w:val="24"/>
        </w:rPr>
        <w:t xml:space="preserve">πρωτογενή πλεονάσματα θα επιτυγχάνονταν </w:t>
      </w:r>
      <w:r>
        <w:rPr>
          <w:rFonts w:eastAsia="Times New Roman"/>
          <w:bCs/>
          <w:szCs w:val="24"/>
        </w:rPr>
        <w:t xml:space="preserve">από </w:t>
      </w:r>
      <w:r w:rsidRPr="008D3BFE">
        <w:rPr>
          <w:rFonts w:eastAsia="Times New Roman"/>
          <w:bCs/>
          <w:szCs w:val="24"/>
        </w:rPr>
        <w:t>αυτό που πρέπει να γίνε</w:t>
      </w:r>
      <w:r>
        <w:rPr>
          <w:rFonts w:eastAsia="Times New Roman"/>
          <w:bCs/>
          <w:szCs w:val="24"/>
        </w:rPr>
        <w:t xml:space="preserve">ται, </w:t>
      </w:r>
      <w:r w:rsidRPr="008D3BFE">
        <w:rPr>
          <w:rFonts w:eastAsia="Times New Roman"/>
          <w:bCs/>
          <w:szCs w:val="24"/>
        </w:rPr>
        <w:t>από την ανάπτυξη</w:t>
      </w:r>
      <w:r>
        <w:rPr>
          <w:rFonts w:eastAsia="Times New Roman"/>
          <w:bCs/>
          <w:szCs w:val="24"/>
        </w:rPr>
        <w:t>,</w:t>
      </w:r>
      <w:r w:rsidRPr="008D3BFE">
        <w:rPr>
          <w:rFonts w:eastAsia="Times New Roman"/>
          <w:bCs/>
          <w:szCs w:val="24"/>
        </w:rPr>
        <w:t xml:space="preserve"> </w:t>
      </w:r>
      <w:r>
        <w:rPr>
          <w:rFonts w:eastAsia="Times New Roman"/>
          <w:bCs/>
          <w:szCs w:val="24"/>
        </w:rPr>
        <w:t xml:space="preserve">και όχι από τα μέτρα </w:t>
      </w:r>
      <w:r w:rsidRPr="008D3BFE">
        <w:rPr>
          <w:rFonts w:eastAsia="Times New Roman"/>
          <w:bCs/>
          <w:szCs w:val="24"/>
        </w:rPr>
        <w:t>λιτότητας</w:t>
      </w:r>
      <w:r>
        <w:rPr>
          <w:rFonts w:eastAsia="Times New Roman"/>
          <w:bCs/>
          <w:szCs w:val="24"/>
        </w:rPr>
        <w:t>. Μ</w:t>
      </w:r>
      <w:r w:rsidRPr="008D3BFE">
        <w:rPr>
          <w:rFonts w:eastAsia="Times New Roman"/>
          <w:bCs/>
          <w:szCs w:val="24"/>
        </w:rPr>
        <w:t>ιλήσατε</w:t>
      </w:r>
      <w:r>
        <w:rPr>
          <w:rFonts w:eastAsia="Times New Roman"/>
          <w:bCs/>
          <w:szCs w:val="24"/>
        </w:rPr>
        <w:t xml:space="preserve"> συνεπώς </w:t>
      </w:r>
      <w:r w:rsidRPr="008D3BFE">
        <w:rPr>
          <w:rFonts w:eastAsia="Times New Roman"/>
          <w:bCs/>
          <w:szCs w:val="24"/>
        </w:rPr>
        <w:t>για άμεσους και έμμεσους φόρους που θα αυξάνο</w:t>
      </w:r>
      <w:r>
        <w:rPr>
          <w:rFonts w:eastAsia="Times New Roman"/>
          <w:bCs/>
          <w:szCs w:val="24"/>
        </w:rPr>
        <w:t>ν</w:t>
      </w:r>
      <w:r w:rsidRPr="008D3BFE">
        <w:rPr>
          <w:rFonts w:eastAsia="Times New Roman"/>
          <w:bCs/>
          <w:szCs w:val="24"/>
        </w:rPr>
        <w:t xml:space="preserve">ταν από </w:t>
      </w:r>
      <w:r w:rsidRPr="008D3BFE">
        <w:rPr>
          <w:rFonts w:eastAsia="Times New Roman"/>
          <w:bCs/>
          <w:szCs w:val="24"/>
        </w:rPr>
        <w:t xml:space="preserve">την ανάπτυξη και </w:t>
      </w:r>
      <w:r>
        <w:rPr>
          <w:rFonts w:eastAsia="Times New Roman"/>
          <w:bCs/>
          <w:szCs w:val="24"/>
        </w:rPr>
        <w:t>όχι από τα μέτρα λιτότητας. Δ</w:t>
      </w:r>
      <w:r w:rsidRPr="008D3BFE">
        <w:rPr>
          <w:rFonts w:eastAsia="Times New Roman"/>
          <w:bCs/>
          <w:szCs w:val="24"/>
        </w:rPr>
        <w:t>ικαιολογώ τη</w:t>
      </w:r>
      <w:r>
        <w:rPr>
          <w:rFonts w:eastAsia="Times New Roman"/>
          <w:bCs/>
          <w:szCs w:val="24"/>
        </w:rPr>
        <w:t xml:space="preserve">ν άγνοιά σας. </w:t>
      </w:r>
    </w:p>
    <w:p w14:paraId="2C1AD57E"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Έτσι η οικονομία σέρνεται σε </w:t>
      </w:r>
      <w:r w:rsidRPr="008D3BFE">
        <w:rPr>
          <w:rFonts w:eastAsia="Times New Roman"/>
          <w:bCs/>
          <w:szCs w:val="24"/>
        </w:rPr>
        <w:t>κατάσταση παραλυτική</w:t>
      </w:r>
      <w:r>
        <w:rPr>
          <w:rFonts w:eastAsia="Times New Roman"/>
          <w:bCs/>
          <w:szCs w:val="24"/>
        </w:rPr>
        <w:t>ς στασιμότητας. Η</w:t>
      </w:r>
      <w:r w:rsidRPr="008D3BFE">
        <w:rPr>
          <w:rFonts w:eastAsia="Times New Roman"/>
          <w:bCs/>
          <w:szCs w:val="24"/>
        </w:rPr>
        <w:t xml:space="preserve"> χώρα δεν έχει επιστρέψει ακόμα στην κανονικότητα</w:t>
      </w:r>
      <w:r>
        <w:rPr>
          <w:rFonts w:eastAsia="Times New Roman"/>
          <w:bCs/>
          <w:szCs w:val="24"/>
        </w:rPr>
        <w:t>.</w:t>
      </w:r>
    </w:p>
    <w:p w14:paraId="2C1AD57F"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Για να δούμε την «κανονικότητα». </w:t>
      </w:r>
    </w:p>
    <w:p w14:paraId="2C1AD580"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Η ανταγωνιστικότητα -νομίζω ότι </w:t>
      </w:r>
      <w:r>
        <w:rPr>
          <w:rFonts w:eastAsia="Times New Roman"/>
          <w:bCs/>
          <w:szCs w:val="24"/>
        </w:rPr>
        <w:t>όλοι θα συμφωνήσουμε με τους παγκόσμιους δείκτες- υποχωρεί. Οι επενδύσεις -</w:t>
      </w:r>
      <w:r w:rsidRPr="008D3BFE">
        <w:rPr>
          <w:rFonts w:eastAsia="Times New Roman"/>
          <w:bCs/>
          <w:szCs w:val="24"/>
        </w:rPr>
        <w:t xml:space="preserve">το λένε </w:t>
      </w:r>
      <w:r w:rsidRPr="008D3BFE">
        <w:rPr>
          <w:rFonts w:eastAsia="Times New Roman"/>
          <w:bCs/>
          <w:szCs w:val="24"/>
        </w:rPr>
        <w:lastRenderedPageBreak/>
        <w:t>τα στοιχεία</w:t>
      </w:r>
      <w:r>
        <w:rPr>
          <w:rFonts w:eastAsia="Times New Roman"/>
          <w:bCs/>
          <w:szCs w:val="24"/>
        </w:rPr>
        <w:t>-</w:t>
      </w:r>
      <w:r w:rsidRPr="008D3BFE">
        <w:rPr>
          <w:rFonts w:eastAsia="Times New Roman"/>
          <w:bCs/>
          <w:szCs w:val="24"/>
        </w:rPr>
        <w:t xml:space="preserve"> καταρρέουν</w:t>
      </w:r>
      <w:r>
        <w:rPr>
          <w:rFonts w:eastAsia="Times New Roman"/>
          <w:bCs/>
          <w:szCs w:val="24"/>
        </w:rPr>
        <w:t>. Η ποιότητα των θ</w:t>
      </w:r>
      <w:r w:rsidRPr="008D3BFE">
        <w:rPr>
          <w:rFonts w:eastAsia="Times New Roman"/>
          <w:bCs/>
          <w:szCs w:val="24"/>
        </w:rPr>
        <w:t>εσμών υποβαθμίζεται</w:t>
      </w:r>
      <w:r>
        <w:rPr>
          <w:rFonts w:eastAsia="Times New Roman"/>
          <w:bCs/>
          <w:szCs w:val="24"/>
        </w:rPr>
        <w:t>. Οι κεφαλαιακοί</w:t>
      </w:r>
      <w:r w:rsidRPr="008D3BFE">
        <w:rPr>
          <w:rFonts w:eastAsia="Times New Roman"/>
          <w:bCs/>
          <w:szCs w:val="24"/>
        </w:rPr>
        <w:t xml:space="preserve"> περιορισμοί εξακολουθούν να υφίστανται</w:t>
      </w:r>
      <w:r>
        <w:rPr>
          <w:rFonts w:eastAsia="Times New Roman"/>
          <w:bCs/>
          <w:szCs w:val="24"/>
        </w:rPr>
        <w:t>. Οι μισθοί μειώνονται. Ο</w:t>
      </w:r>
      <w:r w:rsidRPr="008D3BFE">
        <w:rPr>
          <w:rFonts w:eastAsia="Times New Roman"/>
          <w:bCs/>
          <w:szCs w:val="24"/>
        </w:rPr>
        <w:t>ι ευέλικτες μορφές εργασίας επικρ</w:t>
      </w:r>
      <w:r w:rsidRPr="008D3BFE">
        <w:rPr>
          <w:rFonts w:eastAsia="Times New Roman"/>
          <w:bCs/>
          <w:szCs w:val="24"/>
        </w:rPr>
        <w:t>ατούν</w:t>
      </w:r>
      <w:r>
        <w:rPr>
          <w:rFonts w:eastAsia="Times New Roman"/>
          <w:bCs/>
          <w:szCs w:val="24"/>
        </w:rPr>
        <w:t>. Η μακροχρόνια ανεργία</w:t>
      </w:r>
      <w:r w:rsidRPr="008D3BFE">
        <w:rPr>
          <w:rFonts w:eastAsia="Times New Roman"/>
          <w:bCs/>
          <w:szCs w:val="24"/>
        </w:rPr>
        <w:t xml:space="preserve"> κυριαρχεί</w:t>
      </w:r>
      <w:r>
        <w:rPr>
          <w:rFonts w:eastAsia="Times New Roman"/>
          <w:bCs/>
          <w:szCs w:val="24"/>
        </w:rPr>
        <w:t xml:space="preserve">, ιδιαίτερα των νέων ανθρώπων. Οι </w:t>
      </w:r>
      <w:r w:rsidRPr="008D3BFE">
        <w:rPr>
          <w:rFonts w:eastAsia="Times New Roman"/>
          <w:bCs/>
          <w:szCs w:val="24"/>
        </w:rPr>
        <w:t>καταθέσεις δεν επιστρέφουν με ουσιαστικό τρόπο στο τραπεζικό σύστημα</w:t>
      </w:r>
      <w:r>
        <w:rPr>
          <w:rFonts w:eastAsia="Times New Roman"/>
          <w:bCs/>
          <w:szCs w:val="24"/>
        </w:rPr>
        <w:t>. Η</w:t>
      </w:r>
      <w:r w:rsidRPr="008D3BFE">
        <w:rPr>
          <w:rFonts w:eastAsia="Times New Roman"/>
          <w:bCs/>
          <w:szCs w:val="24"/>
        </w:rPr>
        <w:t xml:space="preserve"> πιστωτικ</w:t>
      </w:r>
      <w:r>
        <w:rPr>
          <w:rFonts w:eastAsia="Times New Roman"/>
          <w:bCs/>
          <w:szCs w:val="24"/>
        </w:rPr>
        <w:t>ή συρρίκνωση συνεχίζεται και η Κ</w:t>
      </w:r>
      <w:r w:rsidRPr="008D3BFE">
        <w:rPr>
          <w:rFonts w:eastAsia="Times New Roman"/>
          <w:bCs/>
          <w:szCs w:val="24"/>
        </w:rPr>
        <w:t>υβέρνηση με πράξεις και παραλείψεις της ναρκοθετεί τα θεμέλια της οικονο</w:t>
      </w:r>
      <w:r w:rsidRPr="008D3BFE">
        <w:rPr>
          <w:rFonts w:eastAsia="Times New Roman"/>
          <w:bCs/>
          <w:szCs w:val="24"/>
        </w:rPr>
        <w:t>μίας</w:t>
      </w:r>
      <w:r>
        <w:rPr>
          <w:rFonts w:eastAsia="Times New Roman"/>
          <w:bCs/>
          <w:szCs w:val="24"/>
        </w:rPr>
        <w:t>. Ο</w:t>
      </w:r>
      <w:r w:rsidRPr="008D3BFE">
        <w:rPr>
          <w:rFonts w:eastAsia="Times New Roman"/>
          <w:bCs/>
          <w:szCs w:val="24"/>
        </w:rPr>
        <w:t>ι οφειλές των πολιτών σε εφορία και ασφαλιστικά ταμεία έχουν εκτοξευθεί</w:t>
      </w:r>
      <w:r>
        <w:rPr>
          <w:rFonts w:eastAsia="Times New Roman"/>
          <w:bCs/>
          <w:szCs w:val="24"/>
        </w:rPr>
        <w:t>,</w:t>
      </w:r>
      <w:r w:rsidRPr="008D3BFE">
        <w:rPr>
          <w:rFonts w:eastAsia="Times New Roman"/>
          <w:bCs/>
          <w:szCs w:val="24"/>
        </w:rPr>
        <w:t xml:space="preserve"> έχουν αυξηθεί κατά 61% από το τέλος του </w:t>
      </w:r>
      <w:r>
        <w:rPr>
          <w:rFonts w:eastAsia="Times New Roman"/>
          <w:bCs/>
          <w:szCs w:val="24"/>
        </w:rPr>
        <w:t>20</w:t>
      </w:r>
      <w:r w:rsidRPr="008D3BFE">
        <w:rPr>
          <w:rFonts w:eastAsia="Times New Roman"/>
          <w:bCs/>
          <w:szCs w:val="24"/>
        </w:rPr>
        <w:t>14</w:t>
      </w:r>
      <w:r>
        <w:rPr>
          <w:rFonts w:eastAsia="Times New Roman"/>
          <w:bCs/>
          <w:szCs w:val="24"/>
        </w:rPr>
        <w:t>. Το καταθέτω στα Π</w:t>
      </w:r>
      <w:r w:rsidRPr="008D3BFE">
        <w:rPr>
          <w:rFonts w:eastAsia="Times New Roman"/>
          <w:bCs/>
          <w:szCs w:val="24"/>
        </w:rPr>
        <w:t>ρακτικά</w:t>
      </w:r>
      <w:r>
        <w:rPr>
          <w:rFonts w:eastAsia="Times New Roman"/>
          <w:bCs/>
          <w:szCs w:val="24"/>
        </w:rPr>
        <w:t>.</w:t>
      </w:r>
    </w:p>
    <w:p w14:paraId="2C1AD581"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(Στο σημείο αυτό ο Βουλευτής κ. Χρήστος </w:t>
      </w:r>
      <w:proofErr w:type="spellStart"/>
      <w:r>
        <w:rPr>
          <w:rFonts w:eastAsia="Times New Roman"/>
          <w:bCs/>
          <w:szCs w:val="24"/>
        </w:rPr>
        <w:t>Σταϊκούρας</w:t>
      </w:r>
      <w:proofErr w:type="spellEnd"/>
      <w:r>
        <w:rPr>
          <w:rFonts w:eastAsia="Times New Roman"/>
          <w:bCs/>
          <w:szCs w:val="24"/>
        </w:rPr>
        <w:t xml:space="preserve"> καταθέτει για τα Πρακτικά το προαναφερθέν έγγραφο, το</w:t>
      </w:r>
      <w:r>
        <w:rPr>
          <w:rFonts w:eastAsia="Times New Roman"/>
          <w:bCs/>
          <w:szCs w:val="24"/>
        </w:rPr>
        <w:t xml:space="preserve"> οποίο βρίσκεται στο αρχείο του Τμήματος Γραμματείας της Διεύθυνσης Στενογραφίας και Πρακτικών της Βουλής)</w:t>
      </w:r>
    </w:p>
    <w:p w14:paraId="2C1AD582"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Οι ληξιπρόθεσμες οφειλές του Δ</w:t>
      </w:r>
      <w:r w:rsidRPr="008D3BFE">
        <w:rPr>
          <w:rFonts w:eastAsia="Times New Roman"/>
          <w:bCs/>
          <w:szCs w:val="24"/>
        </w:rPr>
        <w:t>ημοσίου</w:t>
      </w:r>
      <w:r>
        <w:rPr>
          <w:rFonts w:eastAsia="Times New Roman"/>
          <w:bCs/>
          <w:szCs w:val="24"/>
        </w:rPr>
        <w:t>,</w:t>
      </w:r>
      <w:r w:rsidRPr="008D3BFE">
        <w:rPr>
          <w:rFonts w:eastAsia="Times New Roman"/>
          <w:bCs/>
          <w:szCs w:val="24"/>
        </w:rPr>
        <w:t xml:space="preserve"> αυτές για τις οποίες ο </w:t>
      </w:r>
      <w:r>
        <w:rPr>
          <w:rFonts w:eastAsia="Times New Roman"/>
          <w:bCs/>
          <w:szCs w:val="24"/>
        </w:rPr>
        <w:t>Α</w:t>
      </w:r>
      <w:r w:rsidRPr="008D3BFE">
        <w:rPr>
          <w:rFonts w:eastAsia="Times New Roman"/>
          <w:bCs/>
          <w:szCs w:val="24"/>
        </w:rPr>
        <w:t xml:space="preserve">ναπληρωτής </w:t>
      </w:r>
      <w:r>
        <w:rPr>
          <w:rFonts w:eastAsia="Times New Roman"/>
          <w:bCs/>
          <w:szCs w:val="24"/>
        </w:rPr>
        <w:t xml:space="preserve">Υπουργός Οικονομικών </w:t>
      </w:r>
      <w:r w:rsidRPr="008D3BFE">
        <w:rPr>
          <w:rFonts w:eastAsia="Times New Roman"/>
          <w:bCs/>
          <w:szCs w:val="24"/>
        </w:rPr>
        <w:t xml:space="preserve">είχε δεσμευτεί εδώ στη Βουλή </w:t>
      </w:r>
      <w:r>
        <w:rPr>
          <w:rFonts w:eastAsia="Times New Roman"/>
          <w:bCs/>
          <w:szCs w:val="24"/>
        </w:rPr>
        <w:t xml:space="preserve">στις </w:t>
      </w:r>
      <w:r w:rsidRPr="008D3BFE">
        <w:rPr>
          <w:rFonts w:eastAsia="Times New Roman"/>
          <w:bCs/>
          <w:szCs w:val="24"/>
        </w:rPr>
        <w:t xml:space="preserve">19 Μαρτίου </w:t>
      </w:r>
      <w:r>
        <w:rPr>
          <w:rFonts w:eastAsia="Times New Roman"/>
          <w:bCs/>
          <w:szCs w:val="24"/>
        </w:rPr>
        <w:t>ότι θα ήτ</w:t>
      </w:r>
      <w:r>
        <w:rPr>
          <w:rFonts w:eastAsia="Times New Roman"/>
          <w:bCs/>
          <w:szCs w:val="24"/>
        </w:rPr>
        <w:t xml:space="preserve">αν μηδέν στις </w:t>
      </w:r>
      <w:r w:rsidRPr="008D3BFE">
        <w:rPr>
          <w:rFonts w:eastAsia="Times New Roman"/>
          <w:bCs/>
          <w:szCs w:val="24"/>
        </w:rPr>
        <w:t>20 Αυγούστου</w:t>
      </w:r>
      <w:r>
        <w:rPr>
          <w:rFonts w:eastAsia="Times New Roman"/>
          <w:bCs/>
          <w:szCs w:val="24"/>
        </w:rPr>
        <w:t>,</w:t>
      </w:r>
      <w:r w:rsidRPr="008D3BFE">
        <w:rPr>
          <w:rFonts w:eastAsia="Times New Roman"/>
          <w:bCs/>
          <w:szCs w:val="24"/>
        </w:rPr>
        <w:t xml:space="preserve"> είναι στα </w:t>
      </w:r>
      <w:r>
        <w:rPr>
          <w:rFonts w:eastAsia="Times New Roman"/>
          <w:bCs/>
          <w:szCs w:val="24"/>
        </w:rPr>
        <w:t>2</w:t>
      </w:r>
      <w:r>
        <w:rPr>
          <w:rFonts w:eastAsia="Times New Roman"/>
          <w:bCs/>
          <w:szCs w:val="24"/>
        </w:rPr>
        <w:t>.</w:t>
      </w:r>
      <w:r>
        <w:rPr>
          <w:rFonts w:eastAsia="Times New Roman"/>
          <w:bCs/>
          <w:szCs w:val="24"/>
        </w:rPr>
        <w:t>5</w:t>
      </w:r>
      <w:r>
        <w:rPr>
          <w:rFonts w:eastAsia="Times New Roman"/>
          <w:bCs/>
          <w:szCs w:val="24"/>
        </w:rPr>
        <w:t>00.000.000</w:t>
      </w:r>
      <w:r w:rsidRPr="008D3BFE">
        <w:rPr>
          <w:rFonts w:eastAsia="Times New Roman"/>
          <w:bCs/>
          <w:szCs w:val="24"/>
        </w:rPr>
        <w:t xml:space="preserve"> ευρώ</w:t>
      </w:r>
      <w:r>
        <w:rPr>
          <w:rFonts w:eastAsia="Times New Roman"/>
          <w:bCs/>
          <w:szCs w:val="24"/>
        </w:rPr>
        <w:t xml:space="preserve">. </w:t>
      </w:r>
    </w:p>
    <w:p w14:paraId="2C1AD583"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Το καταθέτω στα Π</w:t>
      </w:r>
      <w:r w:rsidRPr="008D3BFE">
        <w:rPr>
          <w:rFonts w:eastAsia="Times New Roman"/>
          <w:bCs/>
          <w:szCs w:val="24"/>
        </w:rPr>
        <w:t>ρακτικά</w:t>
      </w:r>
      <w:r>
        <w:rPr>
          <w:rFonts w:eastAsia="Times New Roman"/>
          <w:bCs/>
          <w:szCs w:val="24"/>
        </w:rPr>
        <w:t>.</w:t>
      </w:r>
    </w:p>
    <w:p w14:paraId="2C1AD584"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(Στο σημείο αυτό ο Βουλευτής κ. Χρήστος </w:t>
      </w:r>
      <w:proofErr w:type="spellStart"/>
      <w:r>
        <w:rPr>
          <w:rFonts w:eastAsia="Times New Roman"/>
          <w:bCs/>
          <w:szCs w:val="24"/>
        </w:rPr>
        <w:t>Σταϊκούρας</w:t>
      </w:r>
      <w:proofErr w:type="spellEnd"/>
      <w:r>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1AD585"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Τ</w:t>
      </w:r>
      <w:r w:rsidRPr="008D3BFE">
        <w:rPr>
          <w:rFonts w:eastAsia="Times New Roman"/>
          <w:bCs/>
          <w:szCs w:val="24"/>
        </w:rPr>
        <w:t>ο χρηματιστήριο συσσωρεύει απώλειες σε συνθήκες απουσίας επενδυτικού ενδιαφέροντος</w:t>
      </w:r>
      <w:r>
        <w:rPr>
          <w:rFonts w:eastAsia="Times New Roman"/>
          <w:bCs/>
          <w:szCs w:val="24"/>
        </w:rPr>
        <w:t>. Ο</w:t>
      </w:r>
      <w:r w:rsidRPr="008D3BFE">
        <w:rPr>
          <w:rFonts w:eastAsia="Times New Roman"/>
          <w:bCs/>
          <w:szCs w:val="24"/>
        </w:rPr>
        <w:t>ι προκλήσ</w:t>
      </w:r>
      <w:r w:rsidRPr="008D3BFE">
        <w:rPr>
          <w:rFonts w:eastAsia="Times New Roman"/>
          <w:bCs/>
          <w:szCs w:val="24"/>
        </w:rPr>
        <w:t>εις για το τραπεζικό σύστημα</w:t>
      </w:r>
      <w:r>
        <w:rPr>
          <w:rFonts w:eastAsia="Times New Roman"/>
          <w:bCs/>
          <w:szCs w:val="24"/>
        </w:rPr>
        <w:t>,</w:t>
      </w:r>
      <w:r w:rsidRPr="008D3BFE">
        <w:rPr>
          <w:rFonts w:eastAsia="Times New Roman"/>
          <w:bCs/>
          <w:szCs w:val="24"/>
        </w:rPr>
        <w:t xml:space="preserve"> μεταξύ των οποίων </w:t>
      </w:r>
      <w:r>
        <w:rPr>
          <w:rFonts w:eastAsia="Times New Roman"/>
          <w:bCs/>
          <w:szCs w:val="24"/>
        </w:rPr>
        <w:t>η</w:t>
      </w:r>
      <w:r w:rsidRPr="008D3BFE">
        <w:rPr>
          <w:rFonts w:eastAsia="Times New Roman"/>
          <w:bCs/>
          <w:szCs w:val="24"/>
        </w:rPr>
        <w:t xml:space="preserve"> αντιμετώπιση των κόκκινων δανείων</w:t>
      </w:r>
      <w:r>
        <w:rPr>
          <w:rFonts w:eastAsia="Times New Roman"/>
          <w:bCs/>
          <w:szCs w:val="24"/>
        </w:rPr>
        <w:t xml:space="preserve"> κι η</w:t>
      </w:r>
      <w:r w:rsidRPr="008D3BFE">
        <w:rPr>
          <w:rFonts w:eastAsia="Times New Roman"/>
          <w:bCs/>
          <w:szCs w:val="24"/>
        </w:rPr>
        <w:t xml:space="preserve"> ενίσχυση της οργανικής κερδοφορίας</w:t>
      </w:r>
      <w:r>
        <w:rPr>
          <w:rFonts w:eastAsia="Times New Roman"/>
          <w:bCs/>
          <w:szCs w:val="24"/>
        </w:rPr>
        <w:t>,</w:t>
      </w:r>
      <w:r w:rsidRPr="008D3BFE">
        <w:rPr>
          <w:rFonts w:eastAsia="Times New Roman"/>
          <w:bCs/>
          <w:szCs w:val="24"/>
        </w:rPr>
        <w:t xml:space="preserve"> είναι μπροστά</w:t>
      </w:r>
      <w:r>
        <w:rPr>
          <w:rFonts w:eastAsia="Times New Roman"/>
          <w:bCs/>
          <w:szCs w:val="24"/>
        </w:rPr>
        <w:t>. Η</w:t>
      </w:r>
      <w:r w:rsidRPr="008D3BFE">
        <w:rPr>
          <w:rFonts w:eastAsia="Times New Roman"/>
          <w:bCs/>
          <w:szCs w:val="24"/>
        </w:rPr>
        <w:t xml:space="preserve"> ρευστότητα δημόσιων φορέων</w:t>
      </w:r>
      <w:r>
        <w:rPr>
          <w:rFonts w:eastAsia="Times New Roman"/>
          <w:bCs/>
          <w:szCs w:val="24"/>
        </w:rPr>
        <w:t>,</w:t>
      </w:r>
      <w:r w:rsidRPr="00CD0412">
        <w:rPr>
          <w:rFonts w:eastAsia="Times New Roman"/>
          <w:bCs/>
          <w:szCs w:val="24"/>
        </w:rPr>
        <w:t xml:space="preserve"> </w:t>
      </w:r>
      <w:r w:rsidRPr="008D3BFE">
        <w:rPr>
          <w:rFonts w:eastAsia="Times New Roman"/>
          <w:bCs/>
          <w:szCs w:val="24"/>
        </w:rPr>
        <w:t>όπως είναι η ΔΕΗ</w:t>
      </w:r>
      <w:r>
        <w:rPr>
          <w:rFonts w:eastAsia="Times New Roman"/>
          <w:bCs/>
          <w:szCs w:val="24"/>
        </w:rPr>
        <w:t>,</w:t>
      </w:r>
      <w:r w:rsidRPr="008D3BFE">
        <w:rPr>
          <w:rFonts w:eastAsia="Times New Roman"/>
          <w:bCs/>
          <w:szCs w:val="24"/>
        </w:rPr>
        <w:t xml:space="preserve"> επι</w:t>
      </w:r>
      <w:r>
        <w:rPr>
          <w:rFonts w:eastAsia="Times New Roman"/>
          <w:bCs/>
          <w:szCs w:val="24"/>
        </w:rPr>
        <w:t>δεινώνεται</w:t>
      </w:r>
      <w:r w:rsidRPr="008D3BFE">
        <w:rPr>
          <w:rFonts w:eastAsia="Times New Roman"/>
          <w:bCs/>
          <w:szCs w:val="24"/>
        </w:rPr>
        <w:t xml:space="preserve"> και το κράτος διογκώνεται</w:t>
      </w:r>
      <w:r>
        <w:rPr>
          <w:rFonts w:eastAsia="Times New Roman"/>
          <w:bCs/>
          <w:szCs w:val="24"/>
        </w:rPr>
        <w:t>.</w:t>
      </w:r>
    </w:p>
    <w:p w14:paraId="2C1AD586"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Σ’ αυτό το δυσμενές περιβάλ</w:t>
      </w:r>
      <w:r>
        <w:rPr>
          <w:rFonts w:eastAsia="Times New Roman"/>
          <w:bCs/>
          <w:szCs w:val="24"/>
        </w:rPr>
        <w:t>λον η Κ</w:t>
      </w:r>
      <w:r w:rsidRPr="008D3BFE">
        <w:rPr>
          <w:rFonts w:eastAsia="Times New Roman"/>
          <w:bCs/>
          <w:szCs w:val="24"/>
        </w:rPr>
        <w:t>υβέρνηση</w:t>
      </w:r>
      <w:r>
        <w:rPr>
          <w:rFonts w:eastAsia="Times New Roman"/>
          <w:bCs/>
          <w:szCs w:val="24"/>
        </w:rPr>
        <w:t>, παρ</w:t>
      </w:r>
      <w:r>
        <w:rPr>
          <w:rFonts w:eastAsia="Times New Roman"/>
          <w:bCs/>
          <w:szCs w:val="24"/>
        </w:rPr>
        <w:t xml:space="preserve">’ </w:t>
      </w:r>
      <w:r>
        <w:rPr>
          <w:rFonts w:eastAsia="Times New Roman"/>
          <w:bCs/>
          <w:szCs w:val="24"/>
        </w:rPr>
        <w:t>ότι πράγματι, κύριε Π</w:t>
      </w:r>
      <w:r w:rsidRPr="008D3BFE">
        <w:rPr>
          <w:rFonts w:eastAsia="Times New Roman"/>
          <w:bCs/>
          <w:szCs w:val="24"/>
        </w:rPr>
        <w:t>ρωθυπουργέ</w:t>
      </w:r>
      <w:r>
        <w:rPr>
          <w:rFonts w:eastAsia="Times New Roman"/>
          <w:bCs/>
          <w:szCs w:val="24"/>
        </w:rPr>
        <w:t xml:space="preserve">, ντύνεται </w:t>
      </w:r>
      <w:r w:rsidRPr="008D3BFE">
        <w:rPr>
          <w:rFonts w:eastAsia="Times New Roman"/>
          <w:bCs/>
          <w:szCs w:val="24"/>
        </w:rPr>
        <w:t>Άγιος Βασίλης</w:t>
      </w:r>
      <w:r>
        <w:rPr>
          <w:rFonts w:eastAsia="Times New Roman"/>
          <w:bCs/>
          <w:szCs w:val="24"/>
        </w:rPr>
        <w:t>,</w:t>
      </w:r>
      <w:r w:rsidRPr="008D3BFE">
        <w:rPr>
          <w:rFonts w:eastAsia="Times New Roman"/>
          <w:bCs/>
          <w:szCs w:val="24"/>
        </w:rPr>
        <w:t xml:space="preserve"> με τις πρακτικές της δεν πείθει ούτε μικρά παιδιά</w:t>
      </w:r>
      <w:r>
        <w:rPr>
          <w:rFonts w:eastAsia="Times New Roman"/>
          <w:bCs/>
          <w:szCs w:val="24"/>
        </w:rPr>
        <w:t xml:space="preserve">. Αφού προχωρά σε δεκαεπτά </w:t>
      </w:r>
      <w:r w:rsidRPr="008D3BFE">
        <w:rPr>
          <w:rFonts w:eastAsia="Times New Roman"/>
          <w:bCs/>
          <w:szCs w:val="24"/>
        </w:rPr>
        <w:t xml:space="preserve">περικοπές συντάξεων και </w:t>
      </w:r>
      <w:r>
        <w:rPr>
          <w:rFonts w:eastAsia="Times New Roman"/>
          <w:bCs/>
          <w:szCs w:val="24"/>
        </w:rPr>
        <w:t xml:space="preserve">σε είκοσι εννιά </w:t>
      </w:r>
      <w:r w:rsidRPr="008D3BFE">
        <w:rPr>
          <w:rFonts w:eastAsia="Times New Roman"/>
          <w:bCs/>
          <w:szCs w:val="24"/>
        </w:rPr>
        <w:t>αυξήσεις φόρ</w:t>
      </w:r>
      <w:r>
        <w:rPr>
          <w:rFonts w:eastAsia="Times New Roman"/>
          <w:bCs/>
          <w:szCs w:val="24"/>
        </w:rPr>
        <w:t xml:space="preserve">ων, αφού </w:t>
      </w:r>
      <w:r w:rsidRPr="008D3BFE">
        <w:rPr>
          <w:rFonts w:eastAsia="Times New Roman"/>
          <w:bCs/>
          <w:szCs w:val="24"/>
        </w:rPr>
        <w:t>επιβάλλε</w:t>
      </w:r>
      <w:r>
        <w:rPr>
          <w:rFonts w:eastAsia="Times New Roman"/>
          <w:bCs/>
          <w:szCs w:val="24"/>
        </w:rPr>
        <w:t xml:space="preserve">ι –και </w:t>
      </w:r>
      <w:r w:rsidRPr="008D3BFE">
        <w:rPr>
          <w:rFonts w:eastAsia="Times New Roman"/>
          <w:bCs/>
          <w:szCs w:val="24"/>
        </w:rPr>
        <w:t>συμφωνήσαμε χθες</w:t>
      </w:r>
      <w:r>
        <w:rPr>
          <w:rFonts w:eastAsia="Times New Roman"/>
          <w:bCs/>
          <w:szCs w:val="24"/>
        </w:rPr>
        <w:t>-</w:t>
      </w:r>
      <w:r w:rsidRPr="008D3BFE">
        <w:rPr>
          <w:rFonts w:eastAsia="Times New Roman"/>
          <w:bCs/>
          <w:szCs w:val="24"/>
        </w:rPr>
        <w:t xml:space="preserve"> μόνιμα </w:t>
      </w:r>
      <w:r w:rsidRPr="008D3BFE">
        <w:rPr>
          <w:rFonts w:eastAsia="Times New Roman"/>
          <w:bCs/>
          <w:szCs w:val="24"/>
        </w:rPr>
        <w:t>μέτρα λιτότητας 9</w:t>
      </w:r>
      <w:r>
        <w:rPr>
          <w:rFonts w:eastAsia="Times New Roman"/>
          <w:bCs/>
          <w:szCs w:val="24"/>
        </w:rPr>
        <w:t>.</w:t>
      </w:r>
      <w:r>
        <w:rPr>
          <w:rFonts w:eastAsia="Times New Roman"/>
          <w:bCs/>
          <w:szCs w:val="24"/>
        </w:rPr>
        <w:t>5</w:t>
      </w:r>
      <w:r>
        <w:rPr>
          <w:rFonts w:eastAsia="Times New Roman"/>
          <w:bCs/>
          <w:szCs w:val="24"/>
        </w:rPr>
        <w:t>00.000.000</w:t>
      </w:r>
      <w:r>
        <w:rPr>
          <w:rFonts w:eastAsia="Times New Roman"/>
          <w:bCs/>
          <w:szCs w:val="24"/>
        </w:rPr>
        <w:t xml:space="preserve"> </w:t>
      </w:r>
      <w:r w:rsidRPr="008D3BFE">
        <w:rPr>
          <w:rFonts w:eastAsia="Times New Roman"/>
          <w:bCs/>
          <w:szCs w:val="24"/>
        </w:rPr>
        <w:t>ευρώ</w:t>
      </w:r>
      <w:r>
        <w:rPr>
          <w:rFonts w:eastAsia="Times New Roman"/>
          <w:bCs/>
          <w:szCs w:val="24"/>
        </w:rPr>
        <w:t>, α</w:t>
      </w:r>
      <w:r w:rsidRPr="008D3BFE">
        <w:rPr>
          <w:rFonts w:eastAsia="Times New Roman"/>
          <w:bCs/>
          <w:szCs w:val="24"/>
        </w:rPr>
        <w:t xml:space="preserve">φού </w:t>
      </w:r>
      <w:proofErr w:type="spellStart"/>
      <w:r>
        <w:rPr>
          <w:rFonts w:eastAsia="Times New Roman"/>
          <w:bCs/>
          <w:szCs w:val="24"/>
        </w:rPr>
        <w:t>φτωχοποιεί</w:t>
      </w:r>
      <w:proofErr w:type="spellEnd"/>
      <w:r>
        <w:rPr>
          <w:rFonts w:eastAsia="Times New Roman"/>
          <w:bCs/>
          <w:szCs w:val="24"/>
        </w:rPr>
        <w:t xml:space="preserve"> </w:t>
      </w:r>
      <w:r w:rsidRPr="008D3BFE">
        <w:rPr>
          <w:rFonts w:eastAsia="Times New Roman"/>
          <w:bCs/>
          <w:szCs w:val="24"/>
        </w:rPr>
        <w:t>την κοινωνία</w:t>
      </w:r>
      <w:r>
        <w:rPr>
          <w:rFonts w:eastAsia="Times New Roman"/>
          <w:bCs/>
          <w:szCs w:val="24"/>
        </w:rPr>
        <w:t>,</w:t>
      </w:r>
      <w:r w:rsidRPr="008D3BFE">
        <w:rPr>
          <w:rFonts w:eastAsia="Times New Roman"/>
          <w:bCs/>
          <w:szCs w:val="24"/>
        </w:rPr>
        <w:t xml:space="preserve"> διαλύει τη μεσαία τάξη</w:t>
      </w:r>
      <w:r>
        <w:rPr>
          <w:rFonts w:eastAsia="Times New Roman"/>
          <w:bCs/>
          <w:szCs w:val="24"/>
        </w:rPr>
        <w:t xml:space="preserve">, έρχεται </w:t>
      </w:r>
      <w:r w:rsidRPr="008D3BFE">
        <w:rPr>
          <w:rFonts w:eastAsia="Times New Roman"/>
          <w:bCs/>
          <w:szCs w:val="24"/>
        </w:rPr>
        <w:t xml:space="preserve">σήμερα αποσπασματικά και με </w:t>
      </w:r>
      <w:r w:rsidRPr="008D3BFE">
        <w:rPr>
          <w:rFonts w:eastAsia="Times New Roman"/>
          <w:bCs/>
          <w:szCs w:val="24"/>
        </w:rPr>
        <w:lastRenderedPageBreak/>
        <w:t>μεγάλη καθυστέρηση να προωθήσει μειώσ</w:t>
      </w:r>
      <w:r>
        <w:rPr>
          <w:rFonts w:eastAsia="Times New Roman"/>
          <w:bCs/>
          <w:szCs w:val="24"/>
        </w:rPr>
        <w:t>εις</w:t>
      </w:r>
      <w:r w:rsidRPr="008D3BFE">
        <w:rPr>
          <w:rFonts w:eastAsia="Times New Roman"/>
          <w:bCs/>
          <w:szCs w:val="24"/>
        </w:rPr>
        <w:t xml:space="preserve"> </w:t>
      </w:r>
      <w:r>
        <w:rPr>
          <w:rFonts w:eastAsia="Times New Roman"/>
          <w:bCs/>
          <w:szCs w:val="24"/>
        </w:rPr>
        <w:t>κάποιων φόρων, φόρων που η ίδια επέβαλε κ</w:t>
      </w:r>
      <w:r w:rsidRPr="008D3BFE">
        <w:rPr>
          <w:rFonts w:eastAsia="Times New Roman"/>
          <w:bCs/>
          <w:szCs w:val="24"/>
        </w:rPr>
        <w:t>αι η Νέα Δημοκρατία καταψήφισε</w:t>
      </w:r>
      <w:r>
        <w:rPr>
          <w:rFonts w:eastAsia="Times New Roman"/>
          <w:bCs/>
          <w:szCs w:val="24"/>
        </w:rPr>
        <w:t>.</w:t>
      </w:r>
    </w:p>
    <w:p w14:paraId="2C1AD587"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w:t>
      </w:r>
      <w:r w:rsidRPr="008D3BFE">
        <w:rPr>
          <w:rFonts w:eastAsia="Times New Roman"/>
          <w:bCs/>
          <w:szCs w:val="24"/>
        </w:rPr>
        <w:t>αταθέτω και εγώ</w:t>
      </w:r>
      <w:r w:rsidRPr="008D3BFE">
        <w:rPr>
          <w:rFonts w:eastAsia="Times New Roman"/>
          <w:bCs/>
          <w:szCs w:val="24"/>
        </w:rPr>
        <w:t xml:space="preserve"> μετά τον </w:t>
      </w:r>
      <w:r>
        <w:rPr>
          <w:rFonts w:eastAsia="Times New Roman"/>
          <w:bCs/>
          <w:szCs w:val="24"/>
        </w:rPr>
        <w:t xml:space="preserve">Πρόεδρο της Νέας </w:t>
      </w:r>
      <w:r w:rsidRPr="008D3BFE">
        <w:rPr>
          <w:rFonts w:eastAsia="Times New Roman"/>
          <w:bCs/>
          <w:szCs w:val="24"/>
        </w:rPr>
        <w:t>Δημοκρατίας</w:t>
      </w:r>
      <w:r>
        <w:rPr>
          <w:rFonts w:eastAsia="Times New Roman"/>
          <w:bCs/>
          <w:szCs w:val="24"/>
        </w:rPr>
        <w:t>,</w:t>
      </w:r>
      <w:r w:rsidRPr="008D3BFE">
        <w:rPr>
          <w:rFonts w:eastAsia="Times New Roman"/>
          <w:bCs/>
          <w:szCs w:val="24"/>
        </w:rPr>
        <w:t xml:space="preserve"> τον </w:t>
      </w:r>
      <w:r>
        <w:rPr>
          <w:rFonts w:eastAsia="Times New Roman"/>
          <w:bCs/>
          <w:szCs w:val="24"/>
        </w:rPr>
        <w:t>κ. Μητσοτ</w:t>
      </w:r>
      <w:r w:rsidRPr="008D3BFE">
        <w:rPr>
          <w:rFonts w:eastAsia="Times New Roman"/>
          <w:bCs/>
          <w:szCs w:val="24"/>
        </w:rPr>
        <w:t>άκη</w:t>
      </w:r>
      <w:r>
        <w:rPr>
          <w:rFonts w:eastAsia="Times New Roman"/>
          <w:bCs/>
          <w:szCs w:val="24"/>
        </w:rPr>
        <w:t>,</w:t>
      </w:r>
      <w:r w:rsidRPr="008D3BFE">
        <w:rPr>
          <w:rFonts w:eastAsia="Times New Roman"/>
          <w:bCs/>
          <w:szCs w:val="24"/>
        </w:rPr>
        <w:t xml:space="preserve"> τον πίνακα με τ</w:t>
      </w:r>
      <w:r>
        <w:rPr>
          <w:rFonts w:eastAsia="Times New Roman"/>
          <w:bCs/>
          <w:szCs w:val="24"/>
        </w:rPr>
        <w:t>ου</w:t>
      </w:r>
      <w:r w:rsidRPr="008D3BFE">
        <w:rPr>
          <w:rFonts w:eastAsia="Times New Roman"/>
          <w:bCs/>
          <w:szCs w:val="24"/>
        </w:rPr>
        <w:t xml:space="preserve">ς </w:t>
      </w:r>
      <w:r>
        <w:rPr>
          <w:rFonts w:eastAsia="Times New Roman"/>
          <w:bCs/>
          <w:szCs w:val="24"/>
        </w:rPr>
        <w:t>είκοσι εννιά νέους φόρους που έφερε η σημερινή Κ</w:t>
      </w:r>
      <w:r w:rsidRPr="008D3BFE">
        <w:rPr>
          <w:rFonts w:eastAsia="Times New Roman"/>
          <w:bCs/>
          <w:szCs w:val="24"/>
        </w:rPr>
        <w:t>υβέρνηση</w:t>
      </w:r>
      <w:r>
        <w:rPr>
          <w:rFonts w:eastAsia="Times New Roman"/>
          <w:bCs/>
          <w:szCs w:val="24"/>
        </w:rPr>
        <w:t>.</w:t>
      </w:r>
    </w:p>
    <w:p w14:paraId="2C1AD588"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(Στο σημείο αυτό ο Βουλευτής κ. Χρήστος </w:t>
      </w:r>
      <w:proofErr w:type="spellStart"/>
      <w:r>
        <w:rPr>
          <w:rFonts w:eastAsia="Times New Roman"/>
          <w:bCs/>
          <w:szCs w:val="24"/>
        </w:rPr>
        <w:t>Σταϊκούρας</w:t>
      </w:r>
      <w:proofErr w:type="spellEnd"/>
      <w:r>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1AD589"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Δεν μπορεί, συνεπώς, κύριε συνάδελφε, </w:t>
      </w:r>
      <w:r w:rsidRPr="008D3BFE">
        <w:rPr>
          <w:rFonts w:eastAsia="Times New Roman"/>
          <w:bCs/>
          <w:szCs w:val="24"/>
        </w:rPr>
        <w:t>να βαφτίζετ</w:t>
      </w:r>
      <w:r>
        <w:rPr>
          <w:rFonts w:eastAsia="Times New Roman"/>
          <w:bCs/>
          <w:szCs w:val="24"/>
        </w:rPr>
        <w:t>ε</w:t>
      </w:r>
      <w:r w:rsidRPr="008D3BFE">
        <w:rPr>
          <w:rFonts w:eastAsia="Times New Roman"/>
          <w:bCs/>
          <w:szCs w:val="24"/>
        </w:rPr>
        <w:t xml:space="preserve"> επιτυχία τη μείωση των ασφαλιστικών εισφορών</w:t>
      </w:r>
      <w:r>
        <w:rPr>
          <w:rFonts w:eastAsia="Times New Roman"/>
          <w:bCs/>
          <w:szCs w:val="24"/>
        </w:rPr>
        <w:t xml:space="preserve"> μόνο στους </w:t>
      </w:r>
      <w:r w:rsidRPr="008D3BFE">
        <w:rPr>
          <w:rFonts w:eastAsia="Times New Roman"/>
          <w:bCs/>
          <w:szCs w:val="24"/>
        </w:rPr>
        <w:t>ελεύθερους επαγγελματίες</w:t>
      </w:r>
      <w:r>
        <w:rPr>
          <w:rFonts w:eastAsia="Times New Roman"/>
          <w:bCs/>
          <w:szCs w:val="24"/>
        </w:rPr>
        <w:t xml:space="preserve">, γιατί αν </w:t>
      </w:r>
      <w:r w:rsidRPr="008D3BFE">
        <w:rPr>
          <w:rFonts w:eastAsia="Times New Roman"/>
          <w:bCs/>
          <w:szCs w:val="24"/>
        </w:rPr>
        <w:t>διαβά</w:t>
      </w:r>
      <w:r>
        <w:rPr>
          <w:rFonts w:eastAsia="Times New Roman"/>
          <w:bCs/>
          <w:szCs w:val="24"/>
        </w:rPr>
        <w:t xml:space="preserve">σετε τον </w:t>
      </w:r>
      <w:r>
        <w:rPr>
          <w:rFonts w:eastAsia="Times New Roman"/>
          <w:bCs/>
          <w:szCs w:val="24"/>
        </w:rPr>
        <w:t>π</w:t>
      </w:r>
      <w:r w:rsidRPr="008D3BFE">
        <w:rPr>
          <w:rFonts w:eastAsia="Times New Roman"/>
          <w:bCs/>
          <w:szCs w:val="24"/>
        </w:rPr>
        <w:t xml:space="preserve">ροϋπολογισμό </w:t>
      </w:r>
      <w:r>
        <w:rPr>
          <w:rFonts w:eastAsia="Times New Roman"/>
          <w:bCs/>
          <w:szCs w:val="24"/>
        </w:rPr>
        <w:t xml:space="preserve">σας, </w:t>
      </w:r>
      <w:r w:rsidRPr="008D3BFE">
        <w:rPr>
          <w:rFonts w:eastAsia="Times New Roman"/>
          <w:bCs/>
          <w:szCs w:val="24"/>
        </w:rPr>
        <w:t>λέει μέσα ότι απέ</w:t>
      </w:r>
      <w:r>
        <w:rPr>
          <w:rFonts w:eastAsia="Times New Roman"/>
          <w:bCs/>
          <w:szCs w:val="24"/>
        </w:rPr>
        <w:t xml:space="preserve">τυχε </w:t>
      </w:r>
      <w:r w:rsidRPr="008D3BFE">
        <w:rPr>
          <w:rFonts w:eastAsia="Times New Roman"/>
          <w:bCs/>
          <w:szCs w:val="24"/>
        </w:rPr>
        <w:t>αυτό που κάν</w:t>
      </w:r>
      <w:r>
        <w:rPr>
          <w:rFonts w:eastAsia="Times New Roman"/>
          <w:bCs/>
          <w:szCs w:val="24"/>
        </w:rPr>
        <w:t>ατε</w:t>
      </w:r>
      <w:r w:rsidRPr="008D3BFE">
        <w:rPr>
          <w:rFonts w:eastAsia="Times New Roman"/>
          <w:bCs/>
          <w:szCs w:val="24"/>
        </w:rPr>
        <w:t xml:space="preserve"> το </w:t>
      </w:r>
      <w:r>
        <w:rPr>
          <w:rFonts w:eastAsia="Times New Roman"/>
          <w:bCs/>
          <w:szCs w:val="24"/>
        </w:rPr>
        <w:t>20</w:t>
      </w:r>
      <w:r w:rsidRPr="008D3BFE">
        <w:rPr>
          <w:rFonts w:eastAsia="Times New Roman"/>
          <w:bCs/>
          <w:szCs w:val="24"/>
        </w:rPr>
        <w:t>16</w:t>
      </w:r>
      <w:r>
        <w:rPr>
          <w:rFonts w:eastAsia="Times New Roman"/>
          <w:bCs/>
          <w:szCs w:val="24"/>
        </w:rPr>
        <w:t xml:space="preserve">, γιατί </w:t>
      </w:r>
      <w:r w:rsidRPr="008D3BFE">
        <w:rPr>
          <w:rFonts w:eastAsia="Times New Roman"/>
          <w:bCs/>
          <w:szCs w:val="24"/>
        </w:rPr>
        <w:t>μειώθηκαν τα διαθέσιμα εισοδήματα</w:t>
      </w:r>
      <w:r>
        <w:rPr>
          <w:rFonts w:eastAsia="Times New Roman"/>
          <w:bCs/>
          <w:szCs w:val="24"/>
        </w:rPr>
        <w:t>. Μ</w:t>
      </w:r>
      <w:r w:rsidRPr="008D3BFE">
        <w:rPr>
          <w:rFonts w:eastAsia="Times New Roman"/>
          <w:bCs/>
          <w:szCs w:val="24"/>
        </w:rPr>
        <w:t>όνοι σας φ</w:t>
      </w:r>
      <w:r>
        <w:rPr>
          <w:rFonts w:eastAsia="Times New Roman"/>
          <w:bCs/>
          <w:szCs w:val="24"/>
        </w:rPr>
        <w:t xml:space="preserve">έρατε </w:t>
      </w:r>
      <w:r w:rsidRPr="008D3BFE">
        <w:rPr>
          <w:rFonts w:eastAsia="Times New Roman"/>
          <w:bCs/>
          <w:szCs w:val="24"/>
        </w:rPr>
        <w:t>αύξηση των ασφαλιστικών εισφορών</w:t>
      </w:r>
      <w:r>
        <w:rPr>
          <w:rFonts w:eastAsia="Times New Roman"/>
          <w:bCs/>
          <w:szCs w:val="24"/>
        </w:rPr>
        <w:t xml:space="preserve">. Μόνοι σας τη μειώνετε. </w:t>
      </w:r>
    </w:p>
    <w:p w14:paraId="2C1AD58A"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Όσον αφορά </w:t>
      </w:r>
      <w:r>
        <w:rPr>
          <w:rFonts w:eastAsia="Times New Roman"/>
          <w:bCs/>
          <w:szCs w:val="24"/>
        </w:rPr>
        <w:t>σ</w:t>
      </w:r>
      <w:r>
        <w:rPr>
          <w:rFonts w:eastAsia="Times New Roman"/>
          <w:bCs/>
          <w:szCs w:val="24"/>
        </w:rPr>
        <w:t>τ</w:t>
      </w:r>
      <w:r w:rsidRPr="008D3BFE">
        <w:rPr>
          <w:rFonts w:eastAsia="Times New Roman"/>
          <w:bCs/>
          <w:szCs w:val="24"/>
        </w:rPr>
        <w:t>η μείωση της φορολ</w:t>
      </w:r>
      <w:r>
        <w:rPr>
          <w:rFonts w:eastAsia="Times New Roman"/>
          <w:bCs/>
          <w:szCs w:val="24"/>
        </w:rPr>
        <w:t xml:space="preserve">όγησης </w:t>
      </w:r>
      <w:r w:rsidRPr="008D3BFE">
        <w:rPr>
          <w:rFonts w:eastAsia="Times New Roman"/>
          <w:bCs/>
          <w:szCs w:val="24"/>
        </w:rPr>
        <w:t>των επιχειρήσεων</w:t>
      </w:r>
      <w:r>
        <w:rPr>
          <w:rFonts w:eastAsia="Times New Roman"/>
          <w:bCs/>
          <w:szCs w:val="24"/>
        </w:rPr>
        <w:t xml:space="preserve">, πόσο την παραλάβατε; </w:t>
      </w:r>
      <w:r w:rsidRPr="008D3BFE">
        <w:rPr>
          <w:rFonts w:eastAsia="Times New Roman"/>
          <w:bCs/>
          <w:szCs w:val="24"/>
        </w:rPr>
        <w:t>Σ</w:t>
      </w:r>
      <w:r>
        <w:rPr>
          <w:rFonts w:eastAsia="Times New Roman"/>
          <w:bCs/>
          <w:szCs w:val="24"/>
        </w:rPr>
        <w:t>το</w:t>
      </w:r>
      <w:r w:rsidRPr="008D3BFE">
        <w:rPr>
          <w:rFonts w:eastAsia="Times New Roman"/>
          <w:bCs/>
          <w:szCs w:val="24"/>
        </w:rPr>
        <w:t xml:space="preserve"> 26</w:t>
      </w:r>
      <w:r>
        <w:rPr>
          <w:rFonts w:eastAsia="Times New Roman"/>
          <w:bCs/>
          <w:szCs w:val="24"/>
        </w:rPr>
        <w:t>%. Π</w:t>
      </w:r>
      <w:r w:rsidRPr="008D3BFE">
        <w:rPr>
          <w:rFonts w:eastAsia="Times New Roman"/>
          <w:bCs/>
          <w:szCs w:val="24"/>
        </w:rPr>
        <w:t>όσο την πήγατε</w:t>
      </w:r>
      <w:r>
        <w:rPr>
          <w:rFonts w:eastAsia="Times New Roman"/>
          <w:bCs/>
          <w:szCs w:val="24"/>
        </w:rPr>
        <w:t>; Σ</w:t>
      </w:r>
      <w:r w:rsidRPr="008D3BFE">
        <w:rPr>
          <w:rFonts w:eastAsia="Times New Roman"/>
          <w:bCs/>
          <w:szCs w:val="24"/>
        </w:rPr>
        <w:t>το 29</w:t>
      </w:r>
      <w:r>
        <w:rPr>
          <w:rFonts w:eastAsia="Times New Roman"/>
          <w:bCs/>
          <w:szCs w:val="24"/>
        </w:rPr>
        <w:t>%. Θ</w:t>
      </w:r>
      <w:r w:rsidRPr="008D3BFE">
        <w:rPr>
          <w:rFonts w:eastAsia="Times New Roman"/>
          <w:bCs/>
          <w:szCs w:val="24"/>
        </w:rPr>
        <w:t xml:space="preserve">α ξαναφτάσει </w:t>
      </w:r>
      <w:r>
        <w:rPr>
          <w:rFonts w:eastAsia="Times New Roman"/>
          <w:bCs/>
          <w:szCs w:val="24"/>
        </w:rPr>
        <w:t>σ</w:t>
      </w:r>
      <w:r w:rsidRPr="008D3BFE">
        <w:rPr>
          <w:rFonts w:eastAsia="Times New Roman"/>
          <w:bCs/>
          <w:szCs w:val="24"/>
        </w:rPr>
        <w:t>το 26</w:t>
      </w:r>
      <w:r>
        <w:rPr>
          <w:rFonts w:eastAsia="Times New Roman"/>
          <w:bCs/>
          <w:szCs w:val="24"/>
        </w:rPr>
        <w:t>%</w:t>
      </w:r>
      <w:r w:rsidRPr="008D3BFE">
        <w:rPr>
          <w:rFonts w:eastAsia="Times New Roman"/>
          <w:bCs/>
          <w:szCs w:val="24"/>
        </w:rPr>
        <w:t xml:space="preserve"> το 2021</w:t>
      </w:r>
      <w:r>
        <w:rPr>
          <w:rFonts w:eastAsia="Times New Roman"/>
          <w:bCs/>
          <w:szCs w:val="24"/>
        </w:rPr>
        <w:t>. Μ</w:t>
      </w:r>
      <w:r w:rsidRPr="008D3BFE">
        <w:rPr>
          <w:rFonts w:eastAsia="Times New Roman"/>
          <w:bCs/>
          <w:szCs w:val="24"/>
        </w:rPr>
        <w:t xml:space="preserve">ετά από </w:t>
      </w:r>
      <w:r>
        <w:rPr>
          <w:rFonts w:eastAsia="Times New Roman"/>
          <w:bCs/>
          <w:szCs w:val="24"/>
        </w:rPr>
        <w:t xml:space="preserve">επτά </w:t>
      </w:r>
      <w:r w:rsidRPr="008D3BFE">
        <w:rPr>
          <w:rFonts w:eastAsia="Times New Roman"/>
          <w:bCs/>
          <w:szCs w:val="24"/>
        </w:rPr>
        <w:t xml:space="preserve">χρόνια </w:t>
      </w:r>
      <w:r w:rsidRPr="008D3BFE">
        <w:rPr>
          <w:rFonts w:eastAsia="Times New Roman"/>
          <w:bCs/>
          <w:szCs w:val="24"/>
        </w:rPr>
        <w:lastRenderedPageBreak/>
        <w:t xml:space="preserve">θα </w:t>
      </w:r>
      <w:r>
        <w:rPr>
          <w:rFonts w:eastAsia="Times New Roman"/>
          <w:bCs/>
          <w:szCs w:val="24"/>
        </w:rPr>
        <w:t>φτ</w:t>
      </w:r>
      <w:r w:rsidRPr="008D3BFE">
        <w:rPr>
          <w:rFonts w:eastAsia="Times New Roman"/>
          <w:bCs/>
          <w:szCs w:val="24"/>
        </w:rPr>
        <w:t>άσ</w:t>
      </w:r>
      <w:r>
        <w:rPr>
          <w:rFonts w:eastAsia="Times New Roman"/>
          <w:bCs/>
          <w:szCs w:val="24"/>
        </w:rPr>
        <w:t>ετε</w:t>
      </w:r>
      <w:r w:rsidRPr="008D3BFE">
        <w:rPr>
          <w:rFonts w:eastAsia="Times New Roman"/>
          <w:bCs/>
          <w:szCs w:val="24"/>
        </w:rPr>
        <w:t xml:space="preserve"> τη φορολογία των επιχειρήσεων </w:t>
      </w:r>
      <w:r>
        <w:rPr>
          <w:rFonts w:eastAsia="Times New Roman"/>
          <w:bCs/>
          <w:szCs w:val="24"/>
        </w:rPr>
        <w:t xml:space="preserve">εκεί που </w:t>
      </w:r>
      <w:r w:rsidRPr="008D3BFE">
        <w:rPr>
          <w:rFonts w:eastAsia="Times New Roman"/>
          <w:bCs/>
          <w:szCs w:val="24"/>
        </w:rPr>
        <w:t xml:space="preserve">την παραλάβετε </w:t>
      </w:r>
      <w:r>
        <w:rPr>
          <w:rFonts w:eastAsia="Times New Roman"/>
          <w:bCs/>
          <w:szCs w:val="24"/>
        </w:rPr>
        <w:t xml:space="preserve">στις </w:t>
      </w:r>
      <w:r w:rsidRPr="008D3BFE">
        <w:rPr>
          <w:rFonts w:eastAsia="Times New Roman"/>
          <w:bCs/>
          <w:szCs w:val="24"/>
        </w:rPr>
        <w:t xml:space="preserve">αρχές του </w:t>
      </w:r>
      <w:r>
        <w:rPr>
          <w:rFonts w:eastAsia="Times New Roman"/>
          <w:bCs/>
          <w:szCs w:val="24"/>
        </w:rPr>
        <w:t>20</w:t>
      </w:r>
      <w:r w:rsidRPr="008D3BFE">
        <w:rPr>
          <w:rFonts w:eastAsia="Times New Roman"/>
          <w:bCs/>
          <w:szCs w:val="24"/>
        </w:rPr>
        <w:t>15 και πανηγυρίζετε</w:t>
      </w:r>
      <w:r>
        <w:rPr>
          <w:rFonts w:eastAsia="Times New Roman"/>
          <w:bCs/>
          <w:szCs w:val="24"/>
        </w:rPr>
        <w:t>;</w:t>
      </w:r>
    </w:p>
    <w:p w14:paraId="2C1AD58B"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Πρ</w:t>
      </w:r>
      <w:r>
        <w:rPr>
          <w:rFonts w:eastAsia="Times New Roman"/>
          <w:bCs/>
          <w:szCs w:val="24"/>
        </w:rPr>
        <w:t>οφανώς δεν βαφτίζεται επιτυχία ούτε η μη</w:t>
      </w:r>
      <w:r w:rsidRPr="008D3BFE">
        <w:rPr>
          <w:rFonts w:eastAsia="Times New Roman"/>
          <w:bCs/>
          <w:szCs w:val="24"/>
        </w:rPr>
        <w:t xml:space="preserve"> περαιτέρω</w:t>
      </w:r>
      <w:r>
        <w:rPr>
          <w:rFonts w:eastAsia="Times New Roman"/>
          <w:bCs/>
          <w:szCs w:val="24"/>
        </w:rPr>
        <w:t xml:space="preserve">, αχρείαστη </w:t>
      </w:r>
      <w:r w:rsidRPr="008D3BFE">
        <w:rPr>
          <w:rFonts w:eastAsia="Times New Roman"/>
          <w:bCs/>
          <w:szCs w:val="24"/>
        </w:rPr>
        <w:t>περικοπή των συντάξεων</w:t>
      </w:r>
      <w:r>
        <w:rPr>
          <w:rFonts w:eastAsia="Times New Roman"/>
          <w:bCs/>
          <w:szCs w:val="24"/>
        </w:rPr>
        <w:t>,</w:t>
      </w:r>
      <w:r w:rsidRPr="008D3BFE">
        <w:rPr>
          <w:rFonts w:eastAsia="Times New Roman"/>
          <w:bCs/>
          <w:szCs w:val="24"/>
        </w:rPr>
        <w:t xml:space="preserve"> αφού προηγουμένως μόνοι σας την ψηφίσατε και δεν περιλαμβανόταν </w:t>
      </w:r>
      <w:r>
        <w:rPr>
          <w:rFonts w:eastAsia="Times New Roman"/>
          <w:bCs/>
          <w:szCs w:val="24"/>
        </w:rPr>
        <w:t xml:space="preserve">καν </w:t>
      </w:r>
      <w:r w:rsidRPr="008D3BFE">
        <w:rPr>
          <w:rFonts w:eastAsia="Times New Roman"/>
          <w:bCs/>
          <w:szCs w:val="24"/>
        </w:rPr>
        <w:t>στο τρίτο πρόγραμμα οικονομικής πολιτικής</w:t>
      </w:r>
      <w:r>
        <w:rPr>
          <w:rFonts w:eastAsia="Times New Roman"/>
          <w:bCs/>
          <w:szCs w:val="24"/>
        </w:rPr>
        <w:t>.</w:t>
      </w:r>
    </w:p>
    <w:p w14:paraId="2C1AD58C"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Σ</w:t>
      </w:r>
      <w:r w:rsidRPr="008D3BFE">
        <w:rPr>
          <w:rFonts w:eastAsia="Times New Roman"/>
          <w:bCs/>
          <w:szCs w:val="24"/>
        </w:rPr>
        <w:t>ε κάθε περίπτωση</w:t>
      </w:r>
      <w:r>
        <w:rPr>
          <w:rFonts w:eastAsia="Times New Roman"/>
          <w:bCs/>
          <w:szCs w:val="24"/>
        </w:rPr>
        <w:t>, η Κ</w:t>
      </w:r>
      <w:r w:rsidRPr="008D3BFE">
        <w:rPr>
          <w:rFonts w:eastAsia="Times New Roman"/>
          <w:bCs/>
          <w:szCs w:val="24"/>
        </w:rPr>
        <w:t>υβέρνηση</w:t>
      </w:r>
      <w:r>
        <w:rPr>
          <w:rFonts w:eastAsia="Times New Roman"/>
          <w:bCs/>
          <w:szCs w:val="24"/>
        </w:rPr>
        <w:t>,</w:t>
      </w:r>
      <w:r w:rsidRPr="008D3BFE">
        <w:rPr>
          <w:rFonts w:eastAsia="Times New Roman"/>
          <w:bCs/>
          <w:szCs w:val="24"/>
        </w:rPr>
        <w:t xml:space="preserve"> αφού συνεχίζει να παίρνει 10 από τα πορτοφόλια όλων των πολιτών</w:t>
      </w:r>
      <w:r>
        <w:rPr>
          <w:rFonts w:eastAsia="Times New Roman"/>
          <w:bCs/>
          <w:szCs w:val="24"/>
        </w:rPr>
        <w:t xml:space="preserve">, έστω </w:t>
      </w:r>
      <w:r w:rsidRPr="008D3BFE">
        <w:rPr>
          <w:rFonts w:eastAsia="Times New Roman"/>
          <w:bCs/>
          <w:szCs w:val="24"/>
        </w:rPr>
        <w:t>και έτσι επιστρέφει 1 στις τσέπες κάποιων</w:t>
      </w:r>
      <w:r>
        <w:rPr>
          <w:rFonts w:eastAsia="Times New Roman"/>
          <w:bCs/>
          <w:szCs w:val="24"/>
        </w:rPr>
        <w:t xml:space="preserve"> κ</w:t>
      </w:r>
      <w:r w:rsidRPr="008D3BFE">
        <w:rPr>
          <w:rFonts w:eastAsia="Times New Roman"/>
          <w:bCs/>
          <w:szCs w:val="24"/>
        </w:rPr>
        <w:t xml:space="preserve">αι αυτό το </w:t>
      </w:r>
      <w:r>
        <w:rPr>
          <w:rFonts w:eastAsia="Times New Roman"/>
          <w:bCs/>
          <w:szCs w:val="24"/>
        </w:rPr>
        <w:t>1</w:t>
      </w:r>
      <w:r w:rsidRPr="008D3BFE">
        <w:rPr>
          <w:rFonts w:eastAsia="Times New Roman"/>
          <w:bCs/>
          <w:szCs w:val="24"/>
        </w:rPr>
        <w:t xml:space="preserve"> θα έχει περιορισμένη επίδραση στην ανάπτυξη εξαιτίας</w:t>
      </w:r>
      <w:r>
        <w:rPr>
          <w:rFonts w:eastAsia="Times New Roman"/>
          <w:bCs/>
          <w:szCs w:val="24"/>
        </w:rPr>
        <w:t xml:space="preserve"> -</w:t>
      </w:r>
      <w:r w:rsidRPr="008D3BFE">
        <w:rPr>
          <w:rFonts w:eastAsia="Times New Roman"/>
          <w:bCs/>
          <w:szCs w:val="24"/>
        </w:rPr>
        <w:t xml:space="preserve">όπως λέει </w:t>
      </w:r>
      <w:r>
        <w:rPr>
          <w:rFonts w:eastAsia="Times New Roman"/>
          <w:bCs/>
          <w:szCs w:val="24"/>
        </w:rPr>
        <w:t>η Ε</w:t>
      </w:r>
      <w:r w:rsidRPr="008D3BFE">
        <w:rPr>
          <w:rFonts w:eastAsia="Times New Roman"/>
          <w:bCs/>
          <w:szCs w:val="24"/>
        </w:rPr>
        <w:t xml:space="preserve">υρωπαϊκή </w:t>
      </w:r>
      <w:r>
        <w:rPr>
          <w:rFonts w:eastAsia="Times New Roman"/>
          <w:bCs/>
          <w:szCs w:val="24"/>
        </w:rPr>
        <w:t>Επιτροπή, ό</w:t>
      </w:r>
      <w:r w:rsidRPr="008D3BFE">
        <w:rPr>
          <w:rFonts w:eastAsia="Times New Roman"/>
          <w:bCs/>
          <w:szCs w:val="24"/>
        </w:rPr>
        <w:t xml:space="preserve">χι </w:t>
      </w:r>
      <w:r>
        <w:rPr>
          <w:rFonts w:eastAsia="Times New Roman"/>
          <w:bCs/>
          <w:szCs w:val="24"/>
        </w:rPr>
        <w:t xml:space="preserve">η </w:t>
      </w:r>
      <w:r w:rsidRPr="008D3BFE">
        <w:rPr>
          <w:rFonts w:eastAsia="Times New Roman"/>
          <w:bCs/>
          <w:szCs w:val="24"/>
        </w:rPr>
        <w:t>Αξιωματική Αντιπολίτευση</w:t>
      </w:r>
      <w:r>
        <w:rPr>
          <w:rFonts w:eastAsia="Times New Roman"/>
          <w:bCs/>
          <w:szCs w:val="24"/>
        </w:rPr>
        <w:t>-</w:t>
      </w:r>
      <w:r w:rsidRPr="008D3BFE">
        <w:rPr>
          <w:rFonts w:eastAsia="Times New Roman"/>
          <w:bCs/>
          <w:szCs w:val="24"/>
        </w:rPr>
        <w:t xml:space="preserve"> </w:t>
      </w:r>
      <w:r>
        <w:rPr>
          <w:rFonts w:eastAsia="Times New Roman"/>
          <w:bCs/>
          <w:szCs w:val="24"/>
        </w:rPr>
        <w:t xml:space="preserve">του μικρού </w:t>
      </w:r>
      <w:r>
        <w:rPr>
          <w:rFonts w:eastAsia="Times New Roman"/>
          <w:bCs/>
          <w:szCs w:val="24"/>
        </w:rPr>
        <w:t xml:space="preserve">ύψους και </w:t>
      </w:r>
      <w:r w:rsidRPr="008D3BFE">
        <w:rPr>
          <w:rFonts w:eastAsia="Times New Roman"/>
          <w:bCs/>
          <w:szCs w:val="24"/>
        </w:rPr>
        <w:t>της σύνθεσ</w:t>
      </w:r>
      <w:r>
        <w:rPr>
          <w:rFonts w:eastAsia="Times New Roman"/>
          <w:bCs/>
          <w:szCs w:val="24"/>
        </w:rPr>
        <w:t>ή</w:t>
      </w:r>
      <w:r w:rsidRPr="008D3BFE">
        <w:rPr>
          <w:rFonts w:eastAsia="Times New Roman"/>
          <w:bCs/>
          <w:szCs w:val="24"/>
        </w:rPr>
        <w:t>ς</w:t>
      </w:r>
      <w:r>
        <w:rPr>
          <w:rFonts w:eastAsia="Times New Roman"/>
          <w:bCs/>
          <w:szCs w:val="24"/>
        </w:rPr>
        <w:t xml:space="preserve"> του. </w:t>
      </w:r>
      <w:r w:rsidRPr="008D3BFE">
        <w:rPr>
          <w:rFonts w:eastAsia="Times New Roman"/>
          <w:bCs/>
          <w:szCs w:val="24"/>
        </w:rPr>
        <w:t>Συνεπώς</w:t>
      </w:r>
      <w:r>
        <w:rPr>
          <w:rFonts w:eastAsia="Times New Roman"/>
          <w:bCs/>
          <w:szCs w:val="24"/>
        </w:rPr>
        <w:t xml:space="preserve"> η Κ</w:t>
      </w:r>
      <w:r w:rsidRPr="008D3BFE">
        <w:rPr>
          <w:rFonts w:eastAsia="Times New Roman"/>
          <w:bCs/>
          <w:szCs w:val="24"/>
        </w:rPr>
        <w:t>υβέρνηση αντί να πανηγυρίζει</w:t>
      </w:r>
      <w:r>
        <w:rPr>
          <w:rFonts w:eastAsia="Times New Roman"/>
          <w:bCs/>
          <w:szCs w:val="24"/>
        </w:rPr>
        <w:t>,</w:t>
      </w:r>
      <w:r w:rsidRPr="008D3BFE">
        <w:rPr>
          <w:rFonts w:eastAsia="Times New Roman"/>
          <w:bCs/>
          <w:szCs w:val="24"/>
        </w:rPr>
        <w:t xml:space="preserve"> ας κοιταχτεί στον καθρέφτη</w:t>
      </w:r>
      <w:r>
        <w:rPr>
          <w:rFonts w:eastAsia="Times New Roman"/>
          <w:bCs/>
          <w:szCs w:val="24"/>
        </w:rPr>
        <w:t xml:space="preserve">. </w:t>
      </w:r>
    </w:p>
    <w:p w14:paraId="2C1AD58D"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Κυρίες και κύριοι συνάδελφοι, α</w:t>
      </w:r>
      <w:r w:rsidRPr="008D3BFE">
        <w:rPr>
          <w:rFonts w:eastAsia="Times New Roman"/>
          <w:bCs/>
          <w:szCs w:val="24"/>
        </w:rPr>
        <w:t xml:space="preserve">υτές οι επισημάνσεις καταδεικνύουν αυτό </w:t>
      </w:r>
      <w:r>
        <w:rPr>
          <w:rFonts w:eastAsia="Times New Roman"/>
          <w:bCs/>
          <w:szCs w:val="24"/>
        </w:rPr>
        <w:t xml:space="preserve">που </w:t>
      </w:r>
      <w:r w:rsidRPr="008D3BFE">
        <w:rPr>
          <w:rFonts w:eastAsia="Times New Roman"/>
          <w:bCs/>
          <w:szCs w:val="24"/>
        </w:rPr>
        <w:t xml:space="preserve">ολόκληρη </w:t>
      </w:r>
      <w:r>
        <w:rPr>
          <w:rFonts w:eastAsia="Times New Roman"/>
          <w:bCs/>
          <w:szCs w:val="24"/>
        </w:rPr>
        <w:t xml:space="preserve">η </w:t>
      </w:r>
      <w:r w:rsidRPr="008D3BFE">
        <w:rPr>
          <w:rFonts w:eastAsia="Times New Roman"/>
          <w:bCs/>
          <w:szCs w:val="24"/>
        </w:rPr>
        <w:t>κοινωνία αντιλαμβάνεται</w:t>
      </w:r>
      <w:r>
        <w:rPr>
          <w:rFonts w:eastAsia="Times New Roman"/>
          <w:bCs/>
          <w:szCs w:val="24"/>
        </w:rPr>
        <w:t>. Μ</w:t>
      </w:r>
      <w:r w:rsidRPr="008D3BFE">
        <w:rPr>
          <w:rFonts w:eastAsia="Times New Roman"/>
          <w:bCs/>
          <w:szCs w:val="24"/>
        </w:rPr>
        <w:t>ε αυτό</w:t>
      </w:r>
      <w:r>
        <w:rPr>
          <w:rFonts w:eastAsia="Times New Roman"/>
          <w:bCs/>
          <w:szCs w:val="24"/>
        </w:rPr>
        <w:t>ν</w:t>
      </w:r>
      <w:r w:rsidRPr="008D3BFE">
        <w:rPr>
          <w:rFonts w:eastAsia="Times New Roman"/>
          <w:bCs/>
          <w:szCs w:val="24"/>
        </w:rPr>
        <w:t xml:space="preserve"> τον καπετάνιο </w:t>
      </w:r>
      <w:r>
        <w:rPr>
          <w:rFonts w:eastAsia="Times New Roman"/>
          <w:bCs/>
          <w:szCs w:val="24"/>
        </w:rPr>
        <w:t xml:space="preserve">που </w:t>
      </w:r>
      <w:r w:rsidRPr="008D3BFE">
        <w:rPr>
          <w:rFonts w:eastAsia="Times New Roman"/>
          <w:bCs/>
          <w:szCs w:val="24"/>
        </w:rPr>
        <w:t>μόλις έφυγε και με α</w:t>
      </w:r>
      <w:r w:rsidRPr="008D3BFE">
        <w:rPr>
          <w:rFonts w:eastAsia="Times New Roman"/>
          <w:bCs/>
          <w:szCs w:val="24"/>
        </w:rPr>
        <w:t xml:space="preserve">υτό το πλήρωμα η χώρα χωρίς πυξίδα δεν θα </w:t>
      </w:r>
      <w:r>
        <w:rPr>
          <w:rFonts w:eastAsia="Times New Roman"/>
          <w:bCs/>
          <w:szCs w:val="24"/>
        </w:rPr>
        <w:t>βρ</w:t>
      </w:r>
      <w:r w:rsidRPr="008D3BFE">
        <w:rPr>
          <w:rFonts w:eastAsia="Times New Roman"/>
          <w:bCs/>
          <w:szCs w:val="24"/>
        </w:rPr>
        <w:t xml:space="preserve">ει την </w:t>
      </w:r>
      <w:r>
        <w:rPr>
          <w:rFonts w:eastAsia="Times New Roman"/>
          <w:bCs/>
          <w:szCs w:val="24"/>
        </w:rPr>
        <w:t xml:space="preserve">Ιθάκη της, γι’ </w:t>
      </w:r>
      <w:r w:rsidRPr="008D3BFE">
        <w:rPr>
          <w:rFonts w:eastAsia="Times New Roman"/>
          <w:bCs/>
          <w:szCs w:val="24"/>
        </w:rPr>
        <w:t xml:space="preserve">αυτό και πρέπει </w:t>
      </w:r>
      <w:r w:rsidRPr="008D3BFE">
        <w:rPr>
          <w:rFonts w:eastAsia="Times New Roman"/>
          <w:bCs/>
          <w:szCs w:val="24"/>
        </w:rPr>
        <w:lastRenderedPageBreak/>
        <w:t>να αλλάξουμε ρότα άμεσα</w:t>
      </w:r>
      <w:r>
        <w:rPr>
          <w:rFonts w:eastAsia="Times New Roman"/>
          <w:bCs/>
          <w:szCs w:val="24"/>
        </w:rPr>
        <w:t>. Πρ</w:t>
      </w:r>
      <w:r w:rsidRPr="008D3BFE">
        <w:rPr>
          <w:rFonts w:eastAsia="Times New Roman"/>
          <w:bCs/>
          <w:szCs w:val="24"/>
        </w:rPr>
        <w:t>έπει να κινηθούμε γρήγορα</w:t>
      </w:r>
      <w:r>
        <w:rPr>
          <w:rFonts w:eastAsia="Times New Roman"/>
          <w:bCs/>
          <w:szCs w:val="24"/>
        </w:rPr>
        <w:t>,</w:t>
      </w:r>
      <w:r w:rsidRPr="008D3BFE">
        <w:rPr>
          <w:rFonts w:eastAsia="Times New Roman"/>
          <w:bCs/>
          <w:szCs w:val="24"/>
        </w:rPr>
        <w:t xml:space="preserve"> αποφασιστικά</w:t>
      </w:r>
      <w:r>
        <w:rPr>
          <w:rFonts w:eastAsia="Times New Roman"/>
          <w:bCs/>
          <w:szCs w:val="24"/>
        </w:rPr>
        <w:t>,</w:t>
      </w:r>
      <w:r w:rsidRPr="008D3BFE">
        <w:rPr>
          <w:rFonts w:eastAsia="Times New Roman"/>
          <w:bCs/>
          <w:szCs w:val="24"/>
        </w:rPr>
        <w:t xml:space="preserve"> ασυμβίβαστα </w:t>
      </w:r>
      <w:r>
        <w:rPr>
          <w:rFonts w:eastAsia="Times New Roman"/>
          <w:bCs/>
          <w:szCs w:val="24"/>
        </w:rPr>
        <w:t>α</w:t>
      </w:r>
      <w:r w:rsidRPr="008D3BFE">
        <w:rPr>
          <w:rFonts w:eastAsia="Times New Roman"/>
          <w:bCs/>
          <w:szCs w:val="24"/>
        </w:rPr>
        <w:t>πέναντι στην παραίτηση</w:t>
      </w:r>
      <w:r>
        <w:rPr>
          <w:rFonts w:eastAsia="Times New Roman"/>
          <w:bCs/>
          <w:szCs w:val="24"/>
        </w:rPr>
        <w:t>,</w:t>
      </w:r>
      <w:r w:rsidRPr="008D3BFE">
        <w:rPr>
          <w:rFonts w:eastAsia="Times New Roman"/>
          <w:bCs/>
          <w:szCs w:val="24"/>
        </w:rPr>
        <w:t xml:space="preserve"> στο τέλμα</w:t>
      </w:r>
      <w:r>
        <w:rPr>
          <w:rFonts w:eastAsia="Times New Roman"/>
          <w:bCs/>
          <w:szCs w:val="24"/>
        </w:rPr>
        <w:t>,</w:t>
      </w:r>
      <w:r w:rsidRPr="008D3BFE">
        <w:rPr>
          <w:rFonts w:eastAsia="Times New Roman"/>
          <w:bCs/>
          <w:szCs w:val="24"/>
        </w:rPr>
        <w:t xml:space="preserve"> στη μετριότητα</w:t>
      </w:r>
      <w:r>
        <w:rPr>
          <w:rFonts w:eastAsia="Times New Roman"/>
          <w:bCs/>
          <w:szCs w:val="24"/>
        </w:rPr>
        <w:t>.</w:t>
      </w:r>
    </w:p>
    <w:p w14:paraId="2C1AD58E" w14:textId="77777777" w:rsidR="00692F88" w:rsidRDefault="007C4398">
      <w:pPr>
        <w:spacing w:line="600" w:lineRule="auto"/>
        <w:ind w:firstLine="720"/>
        <w:jc w:val="both"/>
        <w:rPr>
          <w:rFonts w:eastAsia="Times New Roman"/>
          <w:szCs w:val="24"/>
        </w:rPr>
      </w:pPr>
      <w:r>
        <w:rPr>
          <w:rFonts w:eastAsia="Times New Roman"/>
          <w:szCs w:val="24"/>
        </w:rPr>
        <w:t xml:space="preserve">Απαιτείται </w:t>
      </w:r>
      <w:r w:rsidRPr="00EC18F5">
        <w:rPr>
          <w:rFonts w:eastAsia="Times New Roman"/>
          <w:szCs w:val="24"/>
        </w:rPr>
        <w:t>στιβαρή πολιτική ηγεσία</w:t>
      </w:r>
      <w:r>
        <w:rPr>
          <w:rFonts w:eastAsia="Times New Roman"/>
          <w:szCs w:val="24"/>
        </w:rPr>
        <w:t>, βούλησ</w:t>
      </w:r>
      <w:r>
        <w:rPr>
          <w:rFonts w:eastAsia="Times New Roman"/>
          <w:szCs w:val="24"/>
        </w:rPr>
        <w:t>η,</w:t>
      </w:r>
      <w:r w:rsidRPr="00EC18F5">
        <w:rPr>
          <w:rFonts w:eastAsia="Times New Roman"/>
          <w:szCs w:val="24"/>
        </w:rPr>
        <w:t xml:space="preserve"> </w:t>
      </w:r>
      <w:r>
        <w:rPr>
          <w:rFonts w:eastAsia="Times New Roman"/>
          <w:szCs w:val="24"/>
        </w:rPr>
        <w:t>αποφασιστικότητα</w:t>
      </w:r>
      <w:r w:rsidRPr="00EC18F5">
        <w:rPr>
          <w:rFonts w:eastAsia="Times New Roman"/>
          <w:szCs w:val="24"/>
        </w:rPr>
        <w:t xml:space="preserve"> και </w:t>
      </w:r>
      <w:r>
        <w:rPr>
          <w:rFonts w:eastAsia="Times New Roman"/>
          <w:szCs w:val="24"/>
        </w:rPr>
        <w:t xml:space="preserve">η </w:t>
      </w:r>
      <w:r w:rsidRPr="00EC18F5">
        <w:rPr>
          <w:rFonts w:eastAsia="Times New Roman"/>
          <w:szCs w:val="24"/>
        </w:rPr>
        <w:t>υλοποίηση ενός ολοκληρωμένου σχεδίου</w:t>
      </w:r>
      <w:r>
        <w:rPr>
          <w:rFonts w:eastAsia="Times New Roman"/>
          <w:szCs w:val="24"/>
        </w:rPr>
        <w:t>.</w:t>
      </w:r>
      <w:r w:rsidRPr="00EC18F5">
        <w:rPr>
          <w:rFonts w:eastAsia="Times New Roman"/>
          <w:szCs w:val="24"/>
        </w:rPr>
        <w:t xml:space="preserve"> </w:t>
      </w:r>
      <w:r>
        <w:rPr>
          <w:rFonts w:eastAsia="Times New Roman"/>
          <w:szCs w:val="24"/>
        </w:rPr>
        <w:t>Ένα σ</w:t>
      </w:r>
      <w:r w:rsidRPr="00EC18F5">
        <w:rPr>
          <w:rFonts w:eastAsia="Times New Roman"/>
          <w:szCs w:val="24"/>
        </w:rPr>
        <w:t xml:space="preserve">χέδιο της Νέας Δημοκρατίας </w:t>
      </w:r>
      <w:r>
        <w:rPr>
          <w:rFonts w:eastAsia="Times New Roman"/>
          <w:szCs w:val="24"/>
        </w:rPr>
        <w:t>που θα ενισχύει την ποσότητα και θα</w:t>
      </w:r>
      <w:r w:rsidRPr="00EC18F5">
        <w:rPr>
          <w:rFonts w:eastAsia="Times New Roman"/>
          <w:szCs w:val="24"/>
        </w:rPr>
        <w:t xml:space="preserve"> βελτιώνει την ποιότητα και τη σύνθεση του πλούτου της χώρας</w:t>
      </w:r>
      <w:r>
        <w:rPr>
          <w:rFonts w:eastAsia="Times New Roman"/>
          <w:szCs w:val="24"/>
        </w:rPr>
        <w:t>,</w:t>
      </w:r>
      <w:r w:rsidRPr="00EC18F5">
        <w:rPr>
          <w:rFonts w:eastAsia="Times New Roman"/>
          <w:szCs w:val="24"/>
        </w:rPr>
        <w:t xml:space="preserve"> με επενδυτική πανστρατιά δημόσιων και ιδιωτικών επενδύσεων</w:t>
      </w:r>
      <w:r>
        <w:rPr>
          <w:rFonts w:eastAsia="Times New Roman"/>
          <w:szCs w:val="24"/>
        </w:rPr>
        <w:t>, που</w:t>
      </w:r>
      <w:r>
        <w:rPr>
          <w:rFonts w:eastAsia="Times New Roman"/>
          <w:szCs w:val="24"/>
        </w:rPr>
        <w:t xml:space="preserve"> θα αποφέρει</w:t>
      </w:r>
      <w:r w:rsidRPr="00EC18F5">
        <w:rPr>
          <w:rFonts w:eastAsia="Times New Roman"/>
          <w:szCs w:val="24"/>
        </w:rPr>
        <w:t xml:space="preserve"> περισσότερο διαθέσιμο εισόδημα σε όλους τους πολίτες</w:t>
      </w:r>
      <w:r>
        <w:rPr>
          <w:rFonts w:eastAsia="Times New Roman"/>
          <w:szCs w:val="24"/>
        </w:rPr>
        <w:t>, που θα βελτιώνει την</w:t>
      </w:r>
      <w:r w:rsidRPr="00EC18F5">
        <w:rPr>
          <w:rFonts w:eastAsia="Times New Roman"/>
          <w:szCs w:val="24"/>
        </w:rPr>
        <w:t xml:space="preserve"> παραγωγικότητα και την ανταγωνιστικότητα</w:t>
      </w:r>
      <w:r>
        <w:rPr>
          <w:rFonts w:eastAsia="Times New Roman"/>
          <w:szCs w:val="24"/>
        </w:rPr>
        <w:t xml:space="preserve">, που θα ενισχύει τη δημιουργικότητα </w:t>
      </w:r>
      <w:r w:rsidRPr="00EC18F5">
        <w:rPr>
          <w:rFonts w:eastAsia="Times New Roman"/>
          <w:szCs w:val="24"/>
        </w:rPr>
        <w:t xml:space="preserve"> και την εξωστρέφεια</w:t>
      </w:r>
      <w:r>
        <w:rPr>
          <w:rFonts w:eastAsia="Times New Roman"/>
          <w:szCs w:val="24"/>
        </w:rPr>
        <w:t>, που θα διασφαλίζει την</w:t>
      </w:r>
      <w:r w:rsidRPr="00EC18F5">
        <w:rPr>
          <w:rFonts w:eastAsia="Times New Roman"/>
          <w:szCs w:val="24"/>
        </w:rPr>
        <w:t xml:space="preserve"> ατομική ευημερία και προκοπή αλλά και τη συλλογική ευημερία</w:t>
      </w:r>
      <w:r>
        <w:rPr>
          <w:rFonts w:eastAsia="Times New Roman"/>
          <w:szCs w:val="24"/>
        </w:rPr>
        <w:t>, που θα στοχεύει σε ένα καλύτερο κράτος,</w:t>
      </w:r>
      <w:r w:rsidRPr="00EC18F5">
        <w:rPr>
          <w:rFonts w:eastAsia="Times New Roman"/>
          <w:szCs w:val="24"/>
        </w:rPr>
        <w:t xml:space="preserve"> με την οικοδόμηση μιας ανοιχτής</w:t>
      </w:r>
      <w:r>
        <w:rPr>
          <w:rFonts w:eastAsia="Times New Roman"/>
          <w:szCs w:val="24"/>
        </w:rPr>
        <w:t>,</w:t>
      </w:r>
      <w:r w:rsidRPr="00EC18F5">
        <w:rPr>
          <w:rFonts w:eastAsia="Times New Roman"/>
          <w:szCs w:val="24"/>
        </w:rPr>
        <w:t xml:space="preserve"> μιας δημοκρατικής κοινωνίας</w:t>
      </w:r>
      <w:r>
        <w:rPr>
          <w:rFonts w:eastAsia="Times New Roman"/>
          <w:szCs w:val="24"/>
        </w:rPr>
        <w:t>,</w:t>
      </w:r>
      <w:r w:rsidRPr="00EC18F5">
        <w:rPr>
          <w:rFonts w:eastAsia="Times New Roman"/>
          <w:szCs w:val="24"/>
        </w:rPr>
        <w:t xml:space="preserve"> το οποίο</w:t>
      </w:r>
      <w:r>
        <w:rPr>
          <w:rFonts w:eastAsia="Times New Roman"/>
          <w:szCs w:val="24"/>
        </w:rPr>
        <w:t xml:space="preserve"> κράτος όμως θα μεριμνά</w:t>
      </w:r>
      <w:r w:rsidRPr="00EC18F5">
        <w:rPr>
          <w:rFonts w:eastAsia="Times New Roman"/>
          <w:szCs w:val="24"/>
        </w:rPr>
        <w:t xml:space="preserve"> για την διαφανή και αμοιβαία επωφελή συνεργασία δημόσιου και</w:t>
      </w:r>
      <w:r w:rsidRPr="00EC18F5">
        <w:rPr>
          <w:rFonts w:eastAsia="Times New Roman"/>
          <w:szCs w:val="24"/>
        </w:rPr>
        <w:t xml:space="preserve"> ιδιωτικού τομέα</w:t>
      </w:r>
      <w:r>
        <w:rPr>
          <w:rFonts w:eastAsia="Times New Roman"/>
          <w:szCs w:val="24"/>
        </w:rPr>
        <w:t>, που θα παρέχει</w:t>
      </w:r>
      <w:r w:rsidRPr="00EC18F5">
        <w:rPr>
          <w:rFonts w:eastAsia="Times New Roman"/>
          <w:szCs w:val="24"/>
        </w:rPr>
        <w:t xml:space="preserve"> υψηλής ποιότητας γνώσεις σε όλες τις βαθμίδες του συστήματος της δημόσιας εκπαίδευσης</w:t>
      </w:r>
      <w:r>
        <w:rPr>
          <w:rFonts w:eastAsia="Times New Roman"/>
          <w:szCs w:val="24"/>
        </w:rPr>
        <w:t>,</w:t>
      </w:r>
      <w:r w:rsidRPr="00EC18F5">
        <w:rPr>
          <w:rFonts w:eastAsia="Times New Roman"/>
          <w:szCs w:val="24"/>
        </w:rPr>
        <w:t xml:space="preserve"> με </w:t>
      </w:r>
      <w:r>
        <w:rPr>
          <w:rFonts w:eastAsia="Times New Roman"/>
          <w:szCs w:val="24"/>
        </w:rPr>
        <w:t>δι</w:t>
      </w:r>
      <w:r>
        <w:rPr>
          <w:rFonts w:eastAsia="Times New Roman"/>
          <w:szCs w:val="24"/>
        </w:rPr>
        <w:lastRenderedPageBreak/>
        <w:t>εύρυνση</w:t>
      </w:r>
      <w:r w:rsidRPr="00EC18F5">
        <w:rPr>
          <w:rFonts w:eastAsia="Times New Roman"/>
          <w:szCs w:val="24"/>
        </w:rPr>
        <w:t xml:space="preserve"> των επιλογών μέσα από ένα σύστημα ανοικτών οριζόντων και ίσων ευκαιριών για όλους τους πολίτες</w:t>
      </w:r>
      <w:r>
        <w:rPr>
          <w:rFonts w:eastAsia="Times New Roman"/>
          <w:szCs w:val="24"/>
        </w:rPr>
        <w:t>, που θα αναστρέφει την αυξημ</w:t>
      </w:r>
      <w:r>
        <w:rPr>
          <w:rFonts w:eastAsia="Times New Roman"/>
          <w:szCs w:val="24"/>
        </w:rPr>
        <w:t>ένη</w:t>
      </w:r>
      <w:r w:rsidRPr="00EC18F5">
        <w:rPr>
          <w:rFonts w:eastAsia="Times New Roman"/>
          <w:szCs w:val="24"/>
        </w:rPr>
        <w:t xml:space="preserve"> διαρροή και επιστημόνων και </w:t>
      </w:r>
      <w:r>
        <w:rPr>
          <w:rFonts w:eastAsia="Times New Roman"/>
          <w:szCs w:val="24"/>
        </w:rPr>
        <w:t>ε</w:t>
      </w:r>
      <w:r w:rsidRPr="00EC18F5">
        <w:rPr>
          <w:rFonts w:eastAsia="Times New Roman"/>
          <w:szCs w:val="24"/>
        </w:rPr>
        <w:t>πιχειρήσεων</w:t>
      </w:r>
      <w:r>
        <w:rPr>
          <w:rFonts w:eastAsia="Times New Roman"/>
          <w:szCs w:val="24"/>
        </w:rPr>
        <w:t>,</w:t>
      </w:r>
      <w:r w:rsidRPr="00EC18F5">
        <w:rPr>
          <w:rFonts w:eastAsia="Times New Roman"/>
          <w:szCs w:val="24"/>
        </w:rPr>
        <w:t xml:space="preserve"> που θα βοηθά τη χώ</w:t>
      </w:r>
      <w:r>
        <w:rPr>
          <w:rFonts w:eastAsia="Times New Roman"/>
          <w:szCs w:val="24"/>
        </w:rPr>
        <w:t>ρα να ανταποκριθεί στον δομικό</w:t>
      </w:r>
      <w:r w:rsidRPr="00EC18F5">
        <w:rPr>
          <w:rFonts w:eastAsia="Times New Roman"/>
          <w:szCs w:val="24"/>
        </w:rPr>
        <w:t xml:space="preserve"> μετασχηματισμό της εργασίας εξαιτίας </w:t>
      </w:r>
      <w:r>
        <w:rPr>
          <w:rFonts w:eastAsia="Times New Roman"/>
          <w:szCs w:val="24"/>
        </w:rPr>
        <w:t xml:space="preserve">της </w:t>
      </w:r>
      <w:r w:rsidRPr="00EC18F5">
        <w:rPr>
          <w:rFonts w:eastAsia="Times New Roman"/>
          <w:szCs w:val="24"/>
        </w:rPr>
        <w:t>τεχνολογικής επανάστασης</w:t>
      </w:r>
      <w:r>
        <w:rPr>
          <w:rFonts w:eastAsia="Times New Roman"/>
          <w:szCs w:val="24"/>
        </w:rPr>
        <w:t>, που θα διασφαλίζει τη</w:t>
      </w:r>
      <w:r w:rsidRPr="00EC18F5">
        <w:rPr>
          <w:rFonts w:eastAsia="Times New Roman"/>
          <w:szCs w:val="24"/>
        </w:rPr>
        <w:t xml:space="preserve"> συστηματική </w:t>
      </w:r>
      <w:r>
        <w:rPr>
          <w:rFonts w:eastAsia="Times New Roman"/>
          <w:szCs w:val="24"/>
        </w:rPr>
        <w:t>-</w:t>
      </w:r>
      <w:r w:rsidRPr="00EC18F5">
        <w:rPr>
          <w:rFonts w:eastAsia="Times New Roman"/>
          <w:szCs w:val="24"/>
        </w:rPr>
        <w:t>το τονίζω</w:t>
      </w:r>
      <w:r>
        <w:rPr>
          <w:rFonts w:eastAsia="Times New Roman"/>
          <w:szCs w:val="24"/>
        </w:rPr>
        <w:t>,</w:t>
      </w:r>
      <w:r w:rsidRPr="00EC18F5">
        <w:rPr>
          <w:rFonts w:eastAsia="Times New Roman"/>
          <w:szCs w:val="24"/>
        </w:rPr>
        <w:t xml:space="preserve"> τη συστηματική</w:t>
      </w:r>
      <w:r>
        <w:rPr>
          <w:rFonts w:eastAsia="Times New Roman"/>
          <w:szCs w:val="24"/>
        </w:rPr>
        <w:t>-</w:t>
      </w:r>
      <w:r w:rsidRPr="00EC18F5">
        <w:rPr>
          <w:rFonts w:eastAsia="Times New Roman"/>
          <w:szCs w:val="24"/>
        </w:rPr>
        <w:t xml:space="preserve"> και με χαμηλό κόστος δανεισμού χ</w:t>
      </w:r>
      <w:r w:rsidRPr="00EC18F5">
        <w:rPr>
          <w:rFonts w:eastAsia="Times New Roman"/>
          <w:szCs w:val="24"/>
        </w:rPr>
        <w:t>ρηματοδότηση της χώρας από τις αγορές</w:t>
      </w:r>
      <w:r>
        <w:rPr>
          <w:rFonts w:eastAsia="Times New Roman"/>
          <w:szCs w:val="24"/>
        </w:rPr>
        <w:t>.</w:t>
      </w:r>
    </w:p>
    <w:p w14:paraId="2C1AD58F" w14:textId="77777777" w:rsidR="00692F88" w:rsidRDefault="007C4398">
      <w:pPr>
        <w:spacing w:line="600" w:lineRule="auto"/>
        <w:ind w:firstLine="720"/>
        <w:jc w:val="both"/>
        <w:rPr>
          <w:rFonts w:eastAsia="Times New Roman"/>
          <w:szCs w:val="24"/>
        </w:rPr>
      </w:pPr>
      <w:r>
        <w:rPr>
          <w:rFonts w:eastAsia="Times New Roman"/>
          <w:szCs w:val="24"/>
        </w:rPr>
        <w:t xml:space="preserve">Ποιοι είναι οι βασικοί άξονες αυτού του σχεδίου; </w:t>
      </w:r>
    </w:p>
    <w:p w14:paraId="2C1AD590" w14:textId="77777777" w:rsidR="00692F88" w:rsidRDefault="007C4398">
      <w:pPr>
        <w:spacing w:line="600" w:lineRule="auto"/>
        <w:ind w:firstLine="720"/>
        <w:jc w:val="both"/>
        <w:rPr>
          <w:rFonts w:eastAsia="Times New Roman"/>
          <w:szCs w:val="24"/>
        </w:rPr>
      </w:pPr>
      <w:r>
        <w:rPr>
          <w:rFonts w:eastAsia="Times New Roman"/>
          <w:szCs w:val="24"/>
        </w:rPr>
        <w:t xml:space="preserve">Πρώτος άξονας: Η απλοποίηση της φορολογίας </w:t>
      </w:r>
      <w:r w:rsidRPr="00EC18F5">
        <w:rPr>
          <w:rFonts w:eastAsia="Times New Roman"/>
          <w:szCs w:val="24"/>
        </w:rPr>
        <w:t>και</w:t>
      </w:r>
      <w:r>
        <w:rPr>
          <w:rFonts w:eastAsia="Times New Roman"/>
          <w:szCs w:val="24"/>
        </w:rPr>
        <w:t xml:space="preserve"> η</w:t>
      </w:r>
      <w:r w:rsidRPr="00EC18F5">
        <w:rPr>
          <w:rFonts w:eastAsia="Times New Roman"/>
          <w:szCs w:val="24"/>
        </w:rPr>
        <w:t xml:space="preserve"> γενναία μείωση φορολογικών συντελεστών νοικοκυριών και </w:t>
      </w:r>
      <w:r>
        <w:rPr>
          <w:rFonts w:eastAsia="Times New Roman"/>
          <w:szCs w:val="24"/>
        </w:rPr>
        <w:t>ε</w:t>
      </w:r>
      <w:r w:rsidRPr="00EC18F5">
        <w:rPr>
          <w:rFonts w:eastAsia="Times New Roman"/>
          <w:szCs w:val="24"/>
        </w:rPr>
        <w:t>πιχειρήσεων</w:t>
      </w:r>
      <w:r>
        <w:rPr>
          <w:rFonts w:eastAsia="Times New Roman"/>
          <w:szCs w:val="24"/>
        </w:rPr>
        <w:t>. Προτεραιότητες, μεταξύ άλλων,</w:t>
      </w:r>
      <w:r w:rsidRPr="00EC18F5">
        <w:rPr>
          <w:rFonts w:eastAsia="Times New Roman"/>
          <w:szCs w:val="24"/>
        </w:rPr>
        <w:t xml:space="preserve"> </w:t>
      </w:r>
      <w:r>
        <w:rPr>
          <w:rFonts w:eastAsia="Times New Roman"/>
          <w:szCs w:val="24"/>
        </w:rPr>
        <w:t>είναι η μείωση</w:t>
      </w:r>
      <w:r w:rsidRPr="00EC18F5">
        <w:rPr>
          <w:rFonts w:eastAsia="Times New Roman"/>
          <w:szCs w:val="24"/>
        </w:rPr>
        <w:t xml:space="preserve"> ασφα</w:t>
      </w:r>
      <w:r w:rsidRPr="00EC18F5">
        <w:rPr>
          <w:rFonts w:eastAsia="Times New Roman"/>
          <w:szCs w:val="24"/>
        </w:rPr>
        <w:t>λιστικών εισφορών για όλους τους εργαζόμενους</w:t>
      </w:r>
      <w:r>
        <w:rPr>
          <w:rFonts w:eastAsia="Times New Roman"/>
          <w:szCs w:val="24"/>
        </w:rPr>
        <w:t xml:space="preserve">. Η μεγαλύτερη </w:t>
      </w:r>
      <w:proofErr w:type="spellStart"/>
      <w:r w:rsidRPr="00EC18F5">
        <w:rPr>
          <w:rFonts w:eastAsia="Times New Roman"/>
          <w:szCs w:val="24"/>
        </w:rPr>
        <w:t>μεσοσταθμικά</w:t>
      </w:r>
      <w:proofErr w:type="spellEnd"/>
      <w:r w:rsidRPr="00EC18F5">
        <w:rPr>
          <w:rFonts w:eastAsia="Times New Roman"/>
          <w:szCs w:val="24"/>
        </w:rPr>
        <w:t xml:space="preserve"> μείωση του ΕΝΦΙΑ για όλη την κοινωνία</w:t>
      </w:r>
      <w:r>
        <w:rPr>
          <w:rFonts w:eastAsia="Times New Roman"/>
          <w:szCs w:val="24"/>
        </w:rPr>
        <w:t>,</w:t>
      </w:r>
      <w:r w:rsidRPr="00EC18F5">
        <w:rPr>
          <w:rFonts w:eastAsia="Times New Roman"/>
          <w:szCs w:val="24"/>
        </w:rPr>
        <w:t xml:space="preserve"> με ιδιαίτερη έμφαση στα χαμηλότερα εισοδηματικά στρώματα</w:t>
      </w:r>
      <w:r>
        <w:rPr>
          <w:rFonts w:eastAsia="Times New Roman"/>
          <w:szCs w:val="24"/>
        </w:rPr>
        <w:t>.</w:t>
      </w:r>
      <w:r w:rsidRPr="00EC18F5">
        <w:rPr>
          <w:rFonts w:eastAsia="Times New Roman"/>
          <w:szCs w:val="24"/>
        </w:rPr>
        <w:t xml:space="preserve"> </w:t>
      </w:r>
      <w:r>
        <w:rPr>
          <w:rFonts w:eastAsia="Times New Roman"/>
          <w:szCs w:val="24"/>
        </w:rPr>
        <w:t>Η</w:t>
      </w:r>
      <w:r w:rsidRPr="00EC18F5">
        <w:rPr>
          <w:rFonts w:eastAsia="Times New Roman"/>
          <w:szCs w:val="24"/>
        </w:rPr>
        <w:t xml:space="preserve"> μείωση του εισαγωγικού φορολογικού συντελεστή για τα φυσικά πρόσωπα</w:t>
      </w:r>
      <w:r>
        <w:rPr>
          <w:rFonts w:eastAsia="Times New Roman"/>
          <w:szCs w:val="24"/>
        </w:rPr>
        <w:t>,</w:t>
      </w:r>
      <w:r w:rsidRPr="00EC18F5">
        <w:rPr>
          <w:rFonts w:eastAsia="Times New Roman"/>
          <w:szCs w:val="24"/>
        </w:rPr>
        <w:t xml:space="preserve"> για τα χαμηλότε</w:t>
      </w:r>
      <w:r w:rsidRPr="00EC18F5">
        <w:rPr>
          <w:rFonts w:eastAsia="Times New Roman"/>
          <w:szCs w:val="24"/>
        </w:rPr>
        <w:t>ρα εισοδήματα</w:t>
      </w:r>
      <w:r>
        <w:rPr>
          <w:rFonts w:eastAsia="Times New Roman"/>
          <w:szCs w:val="24"/>
        </w:rPr>
        <w:t>. Η μεγαλύτερη μείωση της</w:t>
      </w:r>
      <w:r w:rsidRPr="00EC18F5">
        <w:rPr>
          <w:rFonts w:eastAsia="Times New Roman"/>
          <w:szCs w:val="24"/>
        </w:rPr>
        <w:t xml:space="preserve"> </w:t>
      </w:r>
      <w:r>
        <w:rPr>
          <w:rFonts w:eastAsia="Times New Roman"/>
          <w:szCs w:val="24"/>
        </w:rPr>
        <w:t>φορολόγησης</w:t>
      </w:r>
      <w:r w:rsidRPr="00EC18F5">
        <w:rPr>
          <w:rFonts w:eastAsia="Times New Roman"/>
          <w:szCs w:val="24"/>
        </w:rPr>
        <w:t xml:space="preserve"> των επιχειρήσεων</w:t>
      </w:r>
      <w:r>
        <w:rPr>
          <w:rFonts w:eastAsia="Times New Roman"/>
          <w:szCs w:val="24"/>
        </w:rPr>
        <w:t>. Τα φορολογικά κίνητρα για επενδύσεις σε έρευνα και</w:t>
      </w:r>
      <w:r w:rsidRPr="00EC18F5">
        <w:rPr>
          <w:rFonts w:eastAsia="Times New Roman"/>
          <w:szCs w:val="24"/>
        </w:rPr>
        <w:t xml:space="preserve"> καινοτομία</w:t>
      </w:r>
      <w:r>
        <w:rPr>
          <w:rFonts w:eastAsia="Times New Roman"/>
          <w:szCs w:val="24"/>
        </w:rPr>
        <w:t>. Η μείωση</w:t>
      </w:r>
      <w:r w:rsidRPr="00EC18F5">
        <w:rPr>
          <w:rFonts w:eastAsia="Times New Roman"/>
          <w:szCs w:val="24"/>
        </w:rPr>
        <w:t xml:space="preserve"> </w:t>
      </w:r>
      <w:r>
        <w:rPr>
          <w:rFonts w:eastAsia="Times New Roman"/>
          <w:szCs w:val="24"/>
        </w:rPr>
        <w:t xml:space="preserve">του ΦΠΑ στην </w:t>
      </w:r>
      <w:r>
        <w:rPr>
          <w:rFonts w:eastAsia="Times New Roman"/>
          <w:szCs w:val="24"/>
        </w:rPr>
        <w:lastRenderedPageBreak/>
        <w:t>ε</w:t>
      </w:r>
      <w:r w:rsidRPr="00EC18F5">
        <w:rPr>
          <w:rFonts w:eastAsia="Times New Roman"/>
          <w:szCs w:val="24"/>
        </w:rPr>
        <w:t>στίαση</w:t>
      </w:r>
      <w:r>
        <w:rPr>
          <w:rFonts w:eastAsia="Times New Roman"/>
          <w:szCs w:val="24"/>
        </w:rPr>
        <w:t>. Η γενναία ρύθμιση</w:t>
      </w:r>
      <w:r w:rsidRPr="00EC18F5">
        <w:rPr>
          <w:rFonts w:eastAsia="Times New Roman"/>
          <w:szCs w:val="24"/>
        </w:rPr>
        <w:t xml:space="preserve"> οφειλών προς το </w:t>
      </w:r>
      <w:r>
        <w:rPr>
          <w:rFonts w:eastAsia="Times New Roman"/>
          <w:szCs w:val="24"/>
        </w:rPr>
        <w:t>δ</w:t>
      </w:r>
      <w:r w:rsidRPr="00EC18F5">
        <w:rPr>
          <w:rFonts w:eastAsia="Times New Roman"/>
          <w:szCs w:val="24"/>
        </w:rPr>
        <w:t>ημόσιο</w:t>
      </w:r>
      <w:r>
        <w:rPr>
          <w:rFonts w:eastAsia="Times New Roman"/>
          <w:szCs w:val="24"/>
        </w:rPr>
        <w:t>, καλύπτοντας το</w:t>
      </w:r>
      <w:r w:rsidRPr="00EC18F5">
        <w:rPr>
          <w:rFonts w:eastAsia="Times New Roman"/>
          <w:szCs w:val="24"/>
        </w:rPr>
        <w:t xml:space="preserve"> μεγαλύτερο </w:t>
      </w:r>
      <w:r>
        <w:rPr>
          <w:rFonts w:eastAsia="Times New Roman"/>
          <w:szCs w:val="24"/>
        </w:rPr>
        <w:t>μέρος των</w:t>
      </w:r>
      <w:r w:rsidRPr="00EC18F5">
        <w:rPr>
          <w:rFonts w:eastAsia="Times New Roman"/>
          <w:szCs w:val="24"/>
        </w:rPr>
        <w:t xml:space="preserve"> συμπατριωτών </w:t>
      </w:r>
      <w:r>
        <w:rPr>
          <w:rFonts w:eastAsia="Times New Roman"/>
          <w:szCs w:val="24"/>
        </w:rPr>
        <w:t>μ</w:t>
      </w:r>
      <w:r>
        <w:rPr>
          <w:rFonts w:eastAsia="Times New Roman"/>
          <w:szCs w:val="24"/>
        </w:rPr>
        <w:t>ας,</w:t>
      </w:r>
      <w:r w:rsidRPr="00EC18F5">
        <w:rPr>
          <w:rFonts w:eastAsia="Times New Roman"/>
          <w:szCs w:val="24"/>
        </w:rPr>
        <w:t xml:space="preserve"> αποκλείοντας </w:t>
      </w:r>
      <w:r>
        <w:rPr>
          <w:rFonts w:eastAsia="Times New Roman"/>
          <w:szCs w:val="24"/>
        </w:rPr>
        <w:t>τους στρατηγικούς κακοπληρωτές</w:t>
      </w:r>
      <w:r w:rsidRPr="00EC18F5">
        <w:rPr>
          <w:rFonts w:eastAsia="Times New Roman"/>
          <w:szCs w:val="24"/>
        </w:rPr>
        <w:t xml:space="preserve"> </w:t>
      </w:r>
      <w:r>
        <w:rPr>
          <w:rFonts w:eastAsia="Times New Roman"/>
          <w:szCs w:val="24"/>
        </w:rPr>
        <w:t>κ</w:t>
      </w:r>
      <w:r w:rsidRPr="00EC18F5">
        <w:rPr>
          <w:rFonts w:eastAsia="Times New Roman"/>
          <w:szCs w:val="24"/>
        </w:rPr>
        <w:t>αι εισάγοντας</w:t>
      </w:r>
      <w:r>
        <w:rPr>
          <w:rFonts w:eastAsia="Times New Roman"/>
          <w:szCs w:val="24"/>
        </w:rPr>
        <w:t>,</w:t>
      </w:r>
      <w:r w:rsidRPr="00EC18F5">
        <w:rPr>
          <w:rFonts w:eastAsia="Times New Roman"/>
          <w:szCs w:val="24"/>
        </w:rPr>
        <w:t xml:space="preserve"> </w:t>
      </w:r>
      <w:r>
        <w:rPr>
          <w:rFonts w:eastAsia="Times New Roman"/>
          <w:szCs w:val="24"/>
        </w:rPr>
        <w:t>όμως,</w:t>
      </w:r>
      <w:r w:rsidRPr="00EC18F5">
        <w:rPr>
          <w:rFonts w:eastAsia="Times New Roman"/>
          <w:szCs w:val="24"/>
        </w:rPr>
        <w:t xml:space="preserve"> ευνοϊκές ρυθμίσεις και για τους συνεπείς φορολογούμενους </w:t>
      </w:r>
      <w:r>
        <w:rPr>
          <w:rFonts w:eastAsia="Times New Roman"/>
          <w:szCs w:val="24"/>
        </w:rPr>
        <w:t xml:space="preserve">και </w:t>
      </w:r>
      <w:r w:rsidRPr="00EC18F5">
        <w:rPr>
          <w:rFonts w:eastAsia="Times New Roman"/>
          <w:szCs w:val="24"/>
        </w:rPr>
        <w:t>δανειολήπτες</w:t>
      </w:r>
      <w:r>
        <w:rPr>
          <w:rFonts w:eastAsia="Times New Roman"/>
          <w:szCs w:val="24"/>
        </w:rPr>
        <w:t>.</w:t>
      </w:r>
      <w:r w:rsidRPr="00EC18F5">
        <w:rPr>
          <w:rFonts w:eastAsia="Times New Roman"/>
          <w:szCs w:val="24"/>
        </w:rPr>
        <w:t xml:space="preserve"> </w:t>
      </w:r>
    </w:p>
    <w:p w14:paraId="2C1AD591" w14:textId="77777777" w:rsidR="00692F88" w:rsidRDefault="007C4398">
      <w:pPr>
        <w:spacing w:line="600" w:lineRule="auto"/>
        <w:ind w:firstLine="720"/>
        <w:jc w:val="both"/>
        <w:rPr>
          <w:rFonts w:eastAsia="Times New Roman"/>
          <w:szCs w:val="24"/>
        </w:rPr>
      </w:pPr>
      <w:r>
        <w:rPr>
          <w:rFonts w:eastAsia="Times New Roman"/>
          <w:szCs w:val="24"/>
        </w:rPr>
        <w:t>Η μείωση αυτών των φόρων</w:t>
      </w:r>
      <w:r w:rsidRPr="00EC18F5">
        <w:rPr>
          <w:rFonts w:eastAsia="Times New Roman"/>
          <w:szCs w:val="24"/>
        </w:rPr>
        <w:t xml:space="preserve"> μπορεί να πραγματοποιηθεί υλοποιώντας τις δεσμευμένες οροφές δαπανών σε όλους τους φορείς </w:t>
      </w:r>
      <w:r>
        <w:rPr>
          <w:rFonts w:eastAsia="Times New Roman"/>
          <w:szCs w:val="24"/>
        </w:rPr>
        <w:t>της Γ</w:t>
      </w:r>
      <w:r w:rsidRPr="00EC18F5">
        <w:rPr>
          <w:rFonts w:eastAsia="Times New Roman"/>
          <w:szCs w:val="24"/>
        </w:rPr>
        <w:t>ενικής Κυβέρνησης</w:t>
      </w:r>
      <w:r>
        <w:rPr>
          <w:rFonts w:eastAsia="Times New Roman"/>
          <w:szCs w:val="24"/>
        </w:rPr>
        <w:t>, επεκτείνοντας την αξιολόγηση των δαπανών</w:t>
      </w:r>
      <w:r w:rsidRPr="00EC18F5">
        <w:rPr>
          <w:rFonts w:eastAsia="Times New Roman"/>
          <w:szCs w:val="24"/>
        </w:rPr>
        <w:t xml:space="preserve"> στο σύνολο της </w:t>
      </w:r>
      <w:r>
        <w:rPr>
          <w:rFonts w:eastAsia="Times New Roman"/>
          <w:szCs w:val="24"/>
        </w:rPr>
        <w:t>δ</w:t>
      </w:r>
      <w:r w:rsidRPr="00EC18F5">
        <w:rPr>
          <w:rFonts w:eastAsia="Times New Roman"/>
          <w:szCs w:val="24"/>
        </w:rPr>
        <w:t xml:space="preserve">ημόσιας </w:t>
      </w:r>
      <w:r>
        <w:rPr>
          <w:rFonts w:eastAsia="Times New Roman"/>
          <w:szCs w:val="24"/>
        </w:rPr>
        <w:t>δ</w:t>
      </w:r>
      <w:r w:rsidRPr="00EC18F5">
        <w:rPr>
          <w:rFonts w:eastAsia="Times New Roman"/>
          <w:szCs w:val="24"/>
        </w:rPr>
        <w:t>ιοίκησης</w:t>
      </w:r>
      <w:r>
        <w:rPr>
          <w:rFonts w:eastAsia="Times New Roman"/>
          <w:szCs w:val="24"/>
        </w:rPr>
        <w:t>, μη</w:t>
      </w:r>
      <w:r w:rsidRPr="00EC18F5">
        <w:rPr>
          <w:rFonts w:eastAsia="Times New Roman"/>
          <w:szCs w:val="24"/>
        </w:rPr>
        <w:t xml:space="preserve"> διογκώνοντας το</w:t>
      </w:r>
      <w:r>
        <w:rPr>
          <w:rFonts w:eastAsia="Times New Roman"/>
          <w:szCs w:val="24"/>
        </w:rPr>
        <w:t>ν</w:t>
      </w:r>
      <w:r w:rsidRPr="00EC18F5">
        <w:rPr>
          <w:rFonts w:eastAsia="Times New Roman"/>
          <w:szCs w:val="24"/>
        </w:rPr>
        <w:t xml:space="preserve"> δημόσιο τομέα</w:t>
      </w:r>
      <w:r>
        <w:rPr>
          <w:rFonts w:eastAsia="Times New Roman"/>
          <w:szCs w:val="24"/>
        </w:rPr>
        <w:t>,</w:t>
      </w:r>
      <w:r w:rsidRPr="00EC18F5">
        <w:rPr>
          <w:rFonts w:eastAsia="Times New Roman"/>
          <w:szCs w:val="24"/>
        </w:rPr>
        <w:t xml:space="preserve"> επεκτείνοντας </w:t>
      </w:r>
      <w:r>
        <w:rPr>
          <w:rFonts w:eastAsia="Times New Roman"/>
          <w:szCs w:val="24"/>
        </w:rPr>
        <w:t xml:space="preserve">τις </w:t>
      </w:r>
      <w:r w:rsidRPr="00EC18F5">
        <w:rPr>
          <w:rFonts w:eastAsia="Times New Roman"/>
          <w:szCs w:val="24"/>
        </w:rPr>
        <w:t>ηλεκτρονικές</w:t>
      </w:r>
      <w:r w:rsidRPr="00EC18F5">
        <w:rPr>
          <w:rFonts w:eastAsia="Times New Roman"/>
          <w:szCs w:val="24"/>
        </w:rPr>
        <w:t xml:space="preserve"> συναλλαγές</w:t>
      </w:r>
      <w:r>
        <w:rPr>
          <w:rFonts w:eastAsia="Times New Roman"/>
          <w:szCs w:val="24"/>
        </w:rPr>
        <w:t>,</w:t>
      </w:r>
      <w:r w:rsidRPr="00EC18F5">
        <w:rPr>
          <w:rFonts w:eastAsia="Times New Roman"/>
          <w:szCs w:val="24"/>
        </w:rPr>
        <w:t xml:space="preserve"> ενισχύοντας </w:t>
      </w:r>
      <w:r>
        <w:rPr>
          <w:rFonts w:eastAsia="Times New Roman"/>
          <w:szCs w:val="24"/>
        </w:rPr>
        <w:t xml:space="preserve">τις </w:t>
      </w:r>
      <w:r w:rsidRPr="00EC18F5">
        <w:rPr>
          <w:rFonts w:eastAsia="Times New Roman"/>
          <w:szCs w:val="24"/>
        </w:rPr>
        <w:t>συμπράξεις δημόσιου και ιδιωτικού τομέα</w:t>
      </w:r>
      <w:r>
        <w:rPr>
          <w:rFonts w:eastAsia="Times New Roman"/>
          <w:szCs w:val="24"/>
        </w:rPr>
        <w:t>.</w:t>
      </w:r>
      <w:r w:rsidRPr="00EC18F5">
        <w:rPr>
          <w:rFonts w:eastAsia="Times New Roman"/>
          <w:szCs w:val="24"/>
        </w:rPr>
        <w:t xml:space="preserve"> </w:t>
      </w:r>
    </w:p>
    <w:p w14:paraId="2C1AD592" w14:textId="77777777" w:rsidR="00692F88" w:rsidRDefault="007C4398">
      <w:pPr>
        <w:spacing w:line="600" w:lineRule="auto"/>
        <w:ind w:firstLine="720"/>
        <w:jc w:val="both"/>
        <w:rPr>
          <w:rFonts w:eastAsia="Times New Roman"/>
          <w:szCs w:val="24"/>
        </w:rPr>
      </w:pPr>
      <w:r>
        <w:rPr>
          <w:rFonts w:eastAsia="Times New Roman"/>
          <w:szCs w:val="24"/>
        </w:rPr>
        <w:t xml:space="preserve">Δεύτερος άξονας: Η </w:t>
      </w:r>
      <w:r w:rsidRPr="00EC18F5">
        <w:rPr>
          <w:rFonts w:eastAsia="Times New Roman"/>
          <w:szCs w:val="24"/>
        </w:rPr>
        <w:t>υλοποίηση μεταρρυθμίσεων που θα ενισχύσουν την ανταγωνιστικότητα</w:t>
      </w:r>
      <w:r>
        <w:rPr>
          <w:rFonts w:eastAsia="Times New Roman"/>
          <w:szCs w:val="24"/>
        </w:rPr>
        <w:t>,</w:t>
      </w:r>
      <w:r w:rsidRPr="00EC18F5">
        <w:rPr>
          <w:rFonts w:eastAsia="Times New Roman"/>
          <w:szCs w:val="24"/>
        </w:rPr>
        <w:t xml:space="preserve"> </w:t>
      </w:r>
      <w:r>
        <w:rPr>
          <w:rFonts w:eastAsia="Times New Roman"/>
          <w:szCs w:val="24"/>
        </w:rPr>
        <w:t xml:space="preserve">με μια πολιτεία </w:t>
      </w:r>
      <w:r w:rsidRPr="00EC18F5">
        <w:rPr>
          <w:rFonts w:eastAsia="Times New Roman"/>
          <w:szCs w:val="24"/>
        </w:rPr>
        <w:t>που θα δημιουργήσει ένα σταθερό</w:t>
      </w:r>
      <w:r>
        <w:rPr>
          <w:rFonts w:eastAsia="Times New Roman"/>
          <w:szCs w:val="24"/>
        </w:rPr>
        <w:t>,</w:t>
      </w:r>
      <w:r w:rsidRPr="00EC18F5">
        <w:rPr>
          <w:rFonts w:eastAsia="Times New Roman"/>
          <w:szCs w:val="24"/>
        </w:rPr>
        <w:t xml:space="preserve"> ένα φιλικό περιβάλλον για επενδύσεις</w:t>
      </w:r>
      <w:r>
        <w:rPr>
          <w:rFonts w:eastAsia="Times New Roman"/>
          <w:szCs w:val="24"/>
        </w:rPr>
        <w:t>,</w:t>
      </w:r>
      <w:r w:rsidRPr="00EC18F5">
        <w:rPr>
          <w:rFonts w:eastAsia="Times New Roman"/>
          <w:szCs w:val="24"/>
        </w:rPr>
        <w:t xml:space="preserve"> αλλά και με ε</w:t>
      </w:r>
      <w:r w:rsidRPr="00EC18F5">
        <w:rPr>
          <w:rFonts w:eastAsia="Times New Roman"/>
          <w:szCs w:val="24"/>
        </w:rPr>
        <w:t>πιχειρήσεις που θα υιοθετούν κανόνες εταιρικής διακυβέρνησης και θα επιδεικνύουν αυξημένη εταιρική κοινωνική ευθύνη</w:t>
      </w:r>
      <w:r>
        <w:rPr>
          <w:rFonts w:eastAsia="Times New Roman"/>
          <w:szCs w:val="24"/>
        </w:rPr>
        <w:t>.</w:t>
      </w:r>
      <w:r w:rsidRPr="00EC18F5">
        <w:rPr>
          <w:rFonts w:eastAsia="Times New Roman"/>
          <w:szCs w:val="24"/>
        </w:rPr>
        <w:t xml:space="preserve"> </w:t>
      </w:r>
      <w:r>
        <w:rPr>
          <w:rFonts w:eastAsia="Times New Roman"/>
          <w:szCs w:val="24"/>
        </w:rPr>
        <w:t>Π</w:t>
      </w:r>
      <w:r w:rsidRPr="00EC18F5">
        <w:rPr>
          <w:rFonts w:eastAsia="Times New Roman"/>
          <w:szCs w:val="24"/>
        </w:rPr>
        <w:t>ροτεραιότητες</w:t>
      </w:r>
      <w:r>
        <w:rPr>
          <w:rFonts w:eastAsia="Times New Roman"/>
          <w:szCs w:val="24"/>
        </w:rPr>
        <w:t>,</w:t>
      </w:r>
      <w:r w:rsidRPr="00EC18F5">
        <w:rPr>
          <w:rFonts w:eastAsia="Times New Roman"/>
          <w:szCs w:val="24"/>
        </w:rPr>
        <w:t xml:space="preserve"> μεταξύ άλλων</w:t>
      </w:r>
      <w:r>
        <w:rPr>
          <w:rFonts w:eastAsia="Times New Roman"/>
          <w:szCs w:val="24"/>
        </w:rPr>
        <w:t>, είναι</w:t>
      </w:r>
      <w:r w:rsidRPr="00EC18F5">
        <w:rPr>
          <w:rFonts w:eastAsia="Times New Roman"/>
          <w:szCs w:val="24"/>
        </w:rPr>
        <w:t xml:space="preserve"> η απλοποίηση του </w:t>
      </w:r>
      <w:proofErr w:type="spellStart"/>
      <w:r>
        <w:rPr>
          <w:rFonts w:eastAsia="Times New Roman"/>
          <w:szCs w:val="24"/>
        </w:rPr>
        <w:t>αδειοδοτικού</w:t>
      </w:r>
      <w:proofErr w:type="spellEnd"/>
      <w:r>
        <w:rPr>
          <w:rFonts w:eastAsia="Times New Roman"/>
          <w:szCs w:val="24"/>
        </w:rPr>
        <w:t xml:space="preserve"> </w:t>
      </w:r>
      <w:r w:rsidRPr="00EC18F5">
        <w:rPr>
          <w:rFonts w:eastAsia="Times New Roman"/>
          <w:szCs w:val="24"/>
        </w:rPr>
        <w:t xml:space="preserve">και γραφειοκρατικού </w:t>
      </w:r>
      <w:r>
        <w:rPr>
          <w:rFonts w:eastAsia="Times New Roman"/>
          <w:szCs w:val="24"/>
        </w:rPr>
        <w:t>π</w:t>
      </w:r>
      <w:r w:rsidRPr="00EC18F5">
        <w:rPr>
          <w:rFonts w:eastAsia="Times New Roman"/>
          <w:szCs w:val="24"/>
        </w:rPr>
        <w:t>εριβάλλοντος</w:t>
      </w:r>
      <w:r>
        <w:rPr>
          <w:rFonts w:eastAsia="Times New Roman"/>
          <w:szCs w:val="24"/>
        </w:rPr>
        <w:t xml:space="preserve">, η υλοποίηση </w:t>
      </w:r>
      <w:r>
        <w:rPr>
          <w:rFonts w:eastAsia="Times New Roman"/>
          <w:szCs w:val="24"/>
        </w:rPr>
        <w:lastRenderedPageBreak/>
        <w:t xml:space="preserve">αποκρατικοποιήσεων και η </w:t>
      </w:r>
      <w:r w:rsidRPr="00EC18F5">
        <w:rPr>
          <w:rFonts w:eastAsia="Times New Roman"/>
          <w:szCs w:val="24"/>
        </w:rPr>
        <w:t>α</w:t>
      </w:r>
      <w:r w:rsidRPr="00EC18F5">
        <w:rPr>
          <w:rFonts w:eastAsia="Times New Roman"/>
          <w:szCs w:val="24"/>
        </w:rPr>
        <w:t xml:space="preserve">ξιοποίηση </w:t>
      </w:r>
      <w:r>
        <w:rPr>
          <w:rFonts w:eastAsia="Times New Roman"/>
          <w:szCs w:val="24"/>
        </w:rPr>
        <w:t xml:space="preserve">της </w:t>
      </w:r>
      <w:r w:rsidRPr="00EC18F5">
        <w:rPr>
          <w:rFonts w:eastAsia="Times New Roman"/>
          <w:szCs w:val="24"/>
        </w:rPr>
        <w:t>ακίνητης περιουσίας με αναπτυξιακή στόχευση</w:t>
      </w:r>
      <w:r>
        <w:rPr>
          <w:rFonts w:eastAsia="Times New Roman"/>
          <w:szCs w:val="24"/>
        </w:rPr>
        <w:t>,</w:t>
      </w:r>
      <w:r w:rsidRPr="00EC18F5">
        <w:rPr>
          <w:rFonts w:eastAsia="Times New Roman"/>
          <w:szCs w:val="24"/>
        </w:rPr>
        <w:t xml:space="preserve"> το ξεμπλοκάρισμα ε</w:t>
      </w:r>
      <w:r>
        <w:rPr>
          <w:rFonts w:eastAsia="Times New Roman"/>
          <w:szCs w:val="24"/>
        </w:rPr>
        <w:t>μβληματικών επενδύσεων</w:t>
      </w:r>
      <w:r w:rsidRPr="00EC18F5">
        <w:rPr>
          <w:rFonts w:eastAsia="Times New Roman"/>
          <w:szCs w:val="24"/>
        </w:rPr>
        <w:t xml:space="preserve"> όπως είναι το Ελληνικό</w:t>
      </w:r>
      <w:r>
        <w:rPr>
          <w:rFonts w:eastAsia="Times New Roman"/>
          <w:szCs w:val="24"/>
        </w:rPr>
        <w:t>,</w:t>
      </w:r>
      <w:r w:rsidRPr="00EC18F5">
        <w:rPr>
          <w:rFonts w:eastAsia="Times New Roman"/>
          <w:szCs w:val="24"/>
        </w:rPr>
        <w:t xml:space="preserve"> η δημιουργία ενός παραγωγικού κράτους με απλούστερες δομές</w:t>
      </w:r>
      <w:r>
        <w:rPr>
          <w:rFonts w:eastAsia="Times New Roman"/>
          <w:szCs w:val="24"/>
        </w:rPr>
        <w:t>,</w:t>
      </w:r>
      <w:r w:rsidRPr="00EC18F5">
        <w:rPr>
          <w:rFonts w:eastAsia="Times New Roman"/>
          <w:szCs w:val="24"/>
        </w:rPr>
        <w:t xml:space="preserve"> σαφείς αρμοδιότητες και διαδικασίες αξιολόγησης παντού και με </w:t>
      </w:r>
      <w:proofErr w:type="spellStart"/>
      <w:r w:rsidRPr="00EC18F5">
        <w:rPr>
          <w:rFonts w:eastAsia="Times New Roman"/>
          <w:szCs w:val="24"/>
        </w:rPr>
        <w:t>στοχευμένε</w:t>
      </w:r>
      <w:r w:rsidRPr="00EC18F5">
        <w:rPr>
          <w:rFonts w:eastAsia="Times New Roman"/>
          <w:szCs w:val="24"/>
        </w:rPr>
        <w:t>ς</w:t>
      </w:r>
      <w:proofErr w:type="spellEnd"/>
      <w:r w:rsidRPr="00EC18F5">
        <w:rPr>
          <w:rFonts w:eastAsia="Times New Roman"/>
          <w:szCs w:val="24"/>
        </w:rPr>
        <w:t xml:space="preserve"> προσλήψεις </w:t>
      </w:r>
      <w:r>
        <w:rPr>
          <w:rFonts w:eastAsia="Times New Roman"/>
          <w:szCs w:val="24"/>
        </w:rPr>
        <w:t>ε</w:t>
      </w:r>
      <w:r w:rsidRPr="00EC18F5">
        <w:rPr>
          <w:rFonts w:eastAsia="Times New Roman"/>
          <w:szCs w:val="24"/>
        </w:rPr>
        <w:t>κεί που υπάρχουν πραγματικές ανάγκες</w:t>
      </w:r>
      <w:r>
        <w:rPr>
          <w:rFonts w:eastAsia="Times New Roman"/>
          <w:szCs w:val="24"/>
        </w:rPr>
        <w:t>,</w:t>
      </w:r>
      <w:r w:rsidRPr="00EC18F5">
        <w:rPr>
          <w:rFonts w:eastAsia="Times New Roman"/>
          <w:szCs w:val="24"/>
        </w:rPr>
        <w:t xml:space="preserve"> μέσα από αδιάβλητες διαδικασίες</w:t>
      </w:r>
      <w:r>
        <w:rPr>
          <w:rFonts w:eastAsia="Times New Roman"/>
          <w:szCs w:val="24"/>
        </w:rPr>
        <w:t>,</w:t>
      </w:r>
      <w:r w:rsidRPr="00EC18F5">
        <w:rPr>
          <w:rFonts w:eastAsia="Times New Roman"/>
          <w:szCs w:val="24"/>
        </w:rPr>
        <w:t xml:space="preserve"> και φυσικά</w:t>
      </w:r>
      <w:r>
        <w:rPr>
          <w:rFonts w:eastAsia="Times New Roman"/>
          <w:szCs w:val="24"/>
        </w:rPr>
        <w:t>,</w:t>
      </w:r>
      <w:r w:rsidRPr="00EC18F5">
        <w:rPr>
          <w:rFonts w:eastAsia="Times New Roman"/>
          <w:szCs w:val="24"/>
        </w:rPr>
        <w:t xml:space="preserve"> ο περιορ</w:t>
      </w:r>
      <w:r>
        <w:rPr>
          <w:rFonts w:eastAsia="Times New Roman"/>
          <w:szCs w:val="24"/>
        </w:rPr>
        <w:t>ισμός του κρατικού εναγκαλισμού</w:t>
      </w:r>
      <w:r w:rsidRPr="00EC18F5">
        <w:rPr>
          <w:rFonts w:eastAsia="Times New Roman"/>
          <w:szCs w:val="24"/>
        </w:rPr>
        <w:t xml:space="preserve"> </w:t>
      </w:r>
      <w:r>
        <w:rPr>
          <w:rFonts w:eastAsia="Times New Roman"/>
          <w:szCs w:val="24"/>
        </w:rPr>
        <w:t>σ</w:t>
      </w:r>
      <w:r w:rsidRPr="00EC18F5">
        <w:rPr>
          <w:rFonts w:eastAsia="Times New Roman"/>
          <w:szCs w:val="24"/>
        </w:rPr>
        <w:t xml:space="preserve">την εκπαίδευση και </w:t>
      </w:r>
      <w:r>
        <w:rPr>
          <w:rFonts w:eastAsia="Times New Roman"/>
          <w:szCs w:val="24"/>
        </w:rPr>
        <w:t xml:space="preserve">η </w:t>
      </w:r>
      <w:r w:rsidRPr="00EC18F5">
        <w:rPr>
          <w:rFonts w:eastAsia="Times New Roman"/>
          <w:szCs w:val="24"/>
        </w:rPr>
        <w:t xml:space="preserve">ανάπτυξη </w:t>
      </w:r>
      <w:r>
        <w:rPr>
          <w:rFonts w:eastAsia="Times New Roman"/>
          <w:szCs w:val="24"/>
        </w:rPr>
        <w:t>ενός</w:t>
      </w:r>
      <w:r w:rsidRPr="00EC18F5">
        <w:rPr>
          <w:rFonts w:eastAsia="Times New Roman"/>
          <w:szCs w:val="24"/>
        </w:rPr>
        <w:t xml:space="preserve"> </w:t>
      </w:r>
      <w:r>
        <w:rPr>
          <w:rFonts w:eastAsia="Times New Roman"/>
          <w:szCs w:val="24"/>
        </w:rPr>
        <w:t>ε</w:t>
      </w:r>
      <w:r w:rsidRPr="00EC18F5">
        <w:rPr>
          <w:rFonts w:eastAsia="Times New Roman"/>
          <w:szCs w:val="24"/>
        </w:rPr>
        <w:t>θνικού οικοσυστήματος έρευνας</w:t>
      </w:r>
      <w:r>
        <w:rPr>
          <w:rFonts w:eastAsia="Times New Roman"/>
          <w:szCs w:val="24"/>
        </w:rPr>
        <w:t>,</w:t>
      </w:r>
      <w:r w:rsidRPr="00EC18F5">
        <w:rPr>
          <w:rFonts w:eastAsia="Times New Roman"/>
          <w:szCs w:val="24"/>
        </w:rPr>
        <w:t xml:space="preserve"> εναρμονισμένο</w:t>
      </w:r>
      <w:r>
        <w:rPr>
          <w:rFonts w:eastAsia="Times New Roman"/>
          <w:szCs w:val="24"/>
        </w:rPr>
        <w:t>υ</w:t>
      </w:r>
      <w:r w:rsidRPr="00EC18F5">
        <w:rPr>
          <w:rFonts w:eastAsia="Times New Roman"/>
          <w:szCs w:val="24"/>
        </w:rPr>
        <w:t xml:space="preserve"> με την καινοτομία </w:t>
      </w:r>
      <w:r>
        <w:rPr>
          <w:rFonts w:eastAsia="Times New Roman"/>
          <w:szCs w:val="24"/>
        </w:rPr>
        <w:t>και την</w:t>
      </w:r>
      <w:r w:rsidRPr="00EC18F5">
        <w:rPr>
          <w:rFonts w:eastAsia="Times New Roman"/>
          <w:szCs w:val="24"/>
        </w:rPr>
        <w:t xml:space="preserve"> τεχνολογία</w:t>
      </w:r>
      <w:r>
        <w:rPr>
          <w:rFonts w:eastAsia="Times New Roman"/>
          <w:szCs w:val="24"/>
        </w:rPr>
        <w:t>.</w:t>
      </w:r>
    </w:p>
    <w:p w14:paraId="2C1AD593" w14:textId="77777777" w:rsidR="00692F88" w:rsidRDefault="007C4398">
      <w:pPr>
        <w:spacing w:line="600" w:lineRule="auto"/>
        <w:ind w:firstLine="720"/>
        <w:jc w:val="both"/>
        <w:rPr>
          <w:rFonts w:eastAsia="Times New Roman"/>
          <w:szCs w:val="24"/>
        </w:rPr>
      </w:pPr>
      <w:r>
        <w:rPr>
          <w:rFonts w:eastAsia="Times New Roman"/>
          <w:szCs w:val="24"/>
        </w:rPr>
        <w:t>Τ</w:t>
      </w:r>
      <w:r w:rsidRPr="00EC18F5">
        <w:rPr>
          <w:rFonts w:eastAsia="Times New Roman"/>
          <w:szCs w:val="24"/>
        </w:rPr>
        <w:t>ρίτος άξονας</w:t>
      </w:r>
      <w:r>
        <w:rPr>
          <w:rFonts w:eastAsia="Times New Roman"/>
          <w:szCs w:val="24"/>
        </w:rPr>
        <w:t>:</w:t>
      </w:r>
      <w:r w:rsidRPr="00EC18F5">
        <w:rPr>
          <w:rFonts w:eastAsia="Times New Roman"/>
          <w:szCs w:val="24"/>
        </w:rPr>
        <w:t xml:space="preserve"> </w:t>
      </w:r>
      <w:r>
        <w:rPr>
          <w:rFonts w:eastAsia="Times New Roman"/>
          <w:szCs w:val="24"/>
        </w:rPr>
        <w:t>Η</w:t>
      </w:r>
      <w:r w:rsidRPr="00EC18F5">
        <w:rPr>
          <w:rFonts w:eastAsia="Times New Roman"/>
          <w:szCs w:val="24"/>
        </w:rPr>
        <w:t xml:space="preserve"> ενίσχυση της ρευστότητας </w:t>
      </w:r>
      <w:r>
        <w:rPr>
          <w:rFonts w:eastAsia="Times New Roman"/>
          <w:szCs w:val="24"/>
        </w:rPr>
        <w:t xml:space="preserve">στην </w:t>
      </w:r>
      <w:r w:rsidRPr="00EC18F5">
        <w:rPr>
          <w:rFonts w:eastAsia="Times New Roman"/>
          <w:szCs w:val="24"/>
        </w:rPr>
        <w:t>πραγματική οικονομία</w:t>
      </w:r>
      <w:r>
        <w:rPr>
          <w:rFonts w:eastAsia="Times New Roman"/>
          <w:szCs w:val="24"/>
        </w:rPr>
        <w:t>.</w:t>
      </w:r>
      <w:r w:rsidRPr="00EC18F5">
        <w:rPr>
          <w:rFonts w:eastAsia="Times New Roman"/>
          <w:szCs w:val="24"/>
        </w:rPr>
        <w:t xml:space="preserve"> </w:t>
      </w:r>
      <w:r>
        <w:rPr>
          <w:rFonts w:eastAsia="Times New Roman"/>
          <w:szCs w:val="24"/>
        </w:rPr>
        <w:t>Π</w:t>
      </w:r>
      <w:r w:rsidRPr="00EC18F5">
        <w:rPr>
          <w:rFonts w:eastAsia="Times New Roman"/>
          <w:szCs w:val="24"/>
        </w:rPr>
        <w:t>ροτεραιότητες</w:t>
      </w:r>
      <w:r>
        <w:rPr>
          <w:rFonts w:eastAsia="Times New Roman"/>
          <w:szCs w:val="24"/>
        </w:rPr>
        <w:t>, μ</w:t>
      </w:r>
      <w:r w:rsidRPr="00EC18F5">
        <w:rPr>
          <w:rFonts w:eastAsia="Times New Roman"/>
          <w:szCs w:val="24"/>
        </w:rPr>
        <w:t>εταξύ άλλων</w:t>
      </w:r>
      <w:r>
        <w:rPr>
          <w:rFonts w:eastAsia="Times New Roman"/>
          <w:szCs w:val="24"/>
        </w:rPr>
        <w:t>, είναι</w:t>
      </w:r>
      <w:r w:rsidRPr="00EC18F5">
        <w:rPr>
          <w:rFonts w:eastAsia="Times New Roman"/>
          <w:szCs w:val="24"/>
        </w:rPr>
        <w:t xml:space="preserve"> η αξιοποίηση των ευρωπαϊκών χρηματοδοτικών εργαλείων</w:t>
      </w:r>
      <w:r>
        <w:rPr>
          <w:rFonts w:eastAsia="Times New Roman"/>
          <w:szCs w:val="24"/>
        </w:rPr>
        <w:t xml:space="preserve">, η εκτέλεση του Προγράμματος Δημοσίων Επενδύσεων, η πλήρης άρση των κεφαλαιακών περιορισμών, </w:t>
      </w:r>
      <w:r w:rsidRPr="00EC18F5">
        <w:rPr>
          <w:rFonts w:eastAsia="Times New Roman"/>
          <w:szCs w:val="24"/>
        </w:rPr>
        <w:t xml:space="preserve">η εκκαθάριση των οφειλών του </w:t>
      </w:r>
      <w:r>
        <w:rPr>
          <w:rFonts w:eastAsia="Times New Roman"/>
          <w:szCs w:val="24"/>
        </w:rPr>
        <w:t>δ</w:t>
      </w:r>
      <w:r w:rsidRPr="00EC18F5">
        <w:rPr>
          <w:rFonts w:eastAsia="Times New Roman"/>
          <w:szCs w:val="24"/>
        </w:rPr>
        <w:t>ημοσίου</w:t>
      </w:r>
      <w:r>
        <w:rPr>
          <w:rFonts w:eastAsia="Times New Roman"/>
          <w:szCs w:val="24"/>
        </w:rPr>
        <w:t>,</w:t>
      </w:r>
      <w:r w:rsidRPr="00EC18F5">
        <w:rPr>
          <w:rFonts w:eastAsia="Times New Roman"/>
          <w:szCs w:val="24"/>
        </w:rPr>
        <w:t xml:space="preserve"> η σταδιακή εξομάλυνση της πιστωτικής επέκτασης</w:t>
      </w:r>
      <w:r>
        <w:rPr>
          <w:rFonts w:eastAsia="Times New Roman"/>
          <w:szCs w:val="24"/>
        </w:rPr>
        <w:t>,</w:t>
      </w:r>
      <w:r w:rsidRPr="00EC18F5">
        <w:rPr>
          <w:rFonts w:eastAsia="Times New Roman"/>
          <w:szCs w:val="24"/>
        </w:rPr>
        <w:t xml:space="preserve"> με την ουσιαστική επιστροφή καταθέσεων και την ορθολογική αντιμετώπιση των κόκκινων δανείων</w:t>
      </w:r>
      <w:r>
        <w:rPr>
          <w:rFonts w:eastAsia="Times New Roman"/>
          <w:szCs w:val="24"/>
        </w:rPr>
        <w:t>.</w:t>
      </w:r>
    </w:p>
    <w:p w14:paraId="2C1AD594" w14:textId="77777777" w:rsidR="00692F88" w:rsidRDefault="007C4398">
      <w:pPr>
        <w:spacing w:line="600" w:lineRule="auto"/>
        <w:ind w:firstLine="720"/>
        <w:jc w:val="both"/>
        <w:rPr>
          <w:rFonts w:eastAsia="Times New Roman"/>
          <w:szCs w:val="24"/>
        </w:rPr>
      </w:pPr>
      <w:r>
        <w:rPr>
          <w:rFonts w:eastAsia="Times New Roman"/>
          <w:szCs w:val="24"/>
        </w:rPr>
        <w:lastRenderedPageBreak/>
        <w:t>Τέταρτος άξονας: Η</w:t>
      </w:r>
      <w:r w:rsidRPr="00EC18F5">
        <w:rPr>
          <w:rFonts w:eastAsia="Times New Roman"/>
          <w:szCs w:val="24"/>
        </w:rPr>
        <w:t xml:space="preserve"> ενίσχυση της κοινωνικής αλληλεγγύης</w:t>
      </w:r>
      <w:r>
        <w:rPr>
          <w:rFonts w:eastAsia="Times New Roman"/>
          <w:szCs w:val="24"/>
        </w:rPr>
        <w:t xml:space="preserve"> προς τους πιο</w:t>
      </w:r>
      <w:r w:rsidRPr="00EC18F5">
        <w:rPr>
          <w:rFonts w:eastAsia="Times New Roman"/>
          <w:szCs w:val="24"/>
        </w:rPr>
        <w:t xml:space="preserve"> αδύναμο</w:t>
      </w:r>
      <w:r>
        <w:rPr>
          <w:rFonts w:eastAsia="Times New Roman"/>
          <w:szCs w:val="24"/>
        </w:rPr>
        <w:t>υ</w:t>
      </w:r>
      <w:r w:rsidRPr="00EC18F5">
        <w:rPr>
          <w:rFonts w:eastAsia="Times New Roman"/>
          <w:szCs w:val="24"/>
        </w:rPr>
        <w:t xml:space="preserve">ς συμπατριώτες </w:t>
      </w:r>
      <w:r>
        <w:rPr>
          <w:rFonts w:eastAsia="Times New Roman"/>
          <w:szCs w:val="24"/>
        </w:rPr>
        <w:t>μας.</w:t>
      </w:r>
      <w:r w:rsidRPr="00EC18F5">
        <w:rPr>
          <w:rFonts w:eastAsia="Times New Roman"/>
          <w:szCs w:val="24"/>
        </w:rPr>
        <w:t xml:space="preserve"> </w:t>
      </w:r>
      <w:r>
        <w:rPr>
          <w:rFonts w:eastAsia="Times New Roman"/>
          <w:szCs w:val="24"/>
        </w:rPr>
        <w:t xml:space="preserve">Προτεραιότητες, </w:t>
      </w:r>
      <w:r w:rsidRPr="00EC18F5">
        <w:rPr>
          <w:rFonts w:eastAsia="Times New Roman"/>
          <w:szCs w:val="24"/>
        </w:rPr>
        <w:t>μεταξύ άλλων</w:t>
      </w:r>
      <w:r>
        <w:rPr>
          <w:rFonts w:eastAsia="Times New Roman"/>
          <w:szCs w:val="24"/>
        </w:rPr>
        <w:t>, είναι</w:t>
      </w:r>
      <w:r w:rsidRPr="00EC18F5">
        <w:rPr>
          <w:rFonts w:eastAsia="Times New Roman"/>
          <w:szCs w:val="24"/>
        </w:rPr>
        <w:t xml:space="preserve"> η ενίσχυση του προϋπολογισμού για το ελάχιστο εγγυημένο εισόδημα</w:t>
      </w:r>
      <w:r>
        <w:rPr>
          <w:rFonts w:eastAsia="Times New Roman"/>
          <w:szCs w:val="24"/>
        </w:rPr>
        <w:t>,</w:t>
      </w:r>
      <w:r w:rsidRPr="00EC18F5">
        <w:rPr>
          <w:rFonts w:eastAsia="Times New Roman"/>
          <w:szCs w:val="24"/>
        </w:rPr>
        <w:t xml:space="preserve"> η α</w:t>
      </w:r>
      <w:r>
        <w:rPr>
          <w:rFonts w:eastAsia="Times New Roman"/>
          <w:szCs w:val="24"/>
        </w:rPr>
        <w:t xml:space="preserve">ύξηση </w:t>
      </w:r>
      <w:r w:rsidRPr="00EC18F5">
        <w:rPr>
          <w:rFonts w:eastAsia="Times New Roman"/>
          <w:szCs w:val="24"/>
        </w:rPr>
        <w:t>των επιδομάτων ανεργίας</w:t>
      </w:r>
      <w:r>
        <w:rPr>
          <w:rFonts w:eastAsia="Times New Roman"/>
          <w:szCs w:val="24"/>
        </w:rPr>
        <w:t>,</w:t>
      </w:r>
      <w:r w:rsidRPr="00EC18F5">
        <w:rPr>
          <w:rFonts w:eastAsia="Times New Roman"/>
          <w:szCs w:val="24"/>
        </w:rPr>
        <w:t xml:space="preserve"> η επαναφορά των επιδομάτων για τις </w:t>
      </w:r>
      <w:proofErr w:type="spellStart"/>
      <w:r w:rsidRPr="00EC18F5">
        <w:rPr>
          <w:rFonts w:eastAsia="Times New Roman"/>
          <w:szCs w:val="24"/>
        </w:rPr>
        <w:t>τρίτεκνες</w:t>
      </w:r>
      <w:proofErr w:type="spellEnd"/>
      <w:r w:rsidRPr="00EC18F5">
        <w:rPr>
          <w:rFonts w:eastAsia="Times New Roman"/>
          <w:szCs w:val="24"/>
        </w:rPr>
        <w:t xml:space="preserve"> και τις πολύτεκνες οικογένειες που </w:t>
      </w:r>
      <w:r>
        <w:rPr>
          <w:rFonts w:eastAsia="Times New Roman"/>
          <w:szCs w:val="24"/>
        </w:rPr>
        <w:t>κατήργησε</w:t>
      </w:r>
      <w:r w:rsidRPr="00EC18F5">
        <w:rPr>
          <w:rFonts w:eastAsia="Times New Roman"/>
          <w:szCs w:val="24"/>
        </w:rPr>
        <w:t xml:space="preserve"> </w:t>
      </w:r>
      <w:r>
        <w:rPr>
          <w:rFonts w:eastAsia="Times New Roman"/>
          <w:szCs w:val="24"/>
        </w:rPr>
        <w:t>η</w:t>
      </w:r>
      <w:r w:rsidRPr="00EC18F5">
        <w:rPr>
          <w:rFonts w:eastAsia="Times New Roman"/>
          <w:szCs w:val="24"/>
        </w:rPr>
        <w:t xml:space="preserve"> σημεριν</w:t>
      </w:r>
      <w:r w:rsidRPr="00EC18F5">
        <w:rPr>
          <w:rFonts w:eastAsia="Times New Roman"/>
          <w:szCs w:val="24"/>
        </w:rPr>
        <w:t xml:space="preserve">ή </w:t>
      </w:r>
      <w:r>
        <w:rPr>
          <w:rFonts w:eastAsia="Times New Roman"/>
          <w:szCs w:val="24"/>
        </w:rPr>
        <w:t>Κ</w:t>
      </w:r>
      <w:r w:rsidRPr="00EC18F5">
        <w:rPr>
          <w:rFonts w:eastAsia="Times New Roman"/>
          <w:szCs w:val="24"/>
        </w:rPr>
        <w:t>υβέρνηση</w:t>
      </w:r>
      <w:r>
        <w:rPr>
          <w:rFonts w:eastAsia="Times New Roman"/>
          <w:szCs w:val="24"/>
        </w:rPr>
        <w:t>, η υιοθέτηση φορολογικών κινήτρων για τη στήριξη της οικογένειας, με</w:t>
      </w:r>
      <w:r w:rsidRPr="00EC18F5">
        <w:rPr>
          <w:rFonts w:eastAsia="Times New Roman"/>
          <w:szCs w:val="24"/>
        </w:rPr>
        <w:t xml:space="preserve"> επιπλέον αφορολόγητο για κάθε παιδί</w:t>
      </w:r>
      <w:r>
        <w:rPr>
          <w:rFonts w:eastAsia="Times New Roman"/>
          <w:szCs w:val="24"/>
        </w:rPr>
        <w:t>,</w:t>
      </w:r>
      <w:r w:rsidRPr="00EC18F5">
        <w:rPr>
          <w:rFonts w:eastAsia="Times New Roman"/>
          <w:szCs w:val="24"/>
        </w:rPr>
        <w:t xml:space="preserve"> η υλοποίηση προγραμμάτων απόκτησης ψηφιακών δεξιοτήτων για μακροχρόνια ανέργους</w:t>
      </w:r>
      <w:r>
        <w:rPr>
          <w:rFonts w:eastAsia="Times New Roman"/>
          <w:szCs w:val="24"/>
        </w:rPr>
        <w:t xml:space="preserve"> και ο διπλασιασμός του</w:t>
      </w:r>
      <w:r w:rsidRPr="00EC18F5">
        <w:rPr>
          <w:rFonts w:eastAsia="Times New Roman"/>
          <w:szCs w:val="24"/>
        </w:rPr>
        <w:t xml:space="preserve"> επιδόματος θέρμανσης</w:t>
      </w:r>
      <w:r>
        <w:rPr>
          <w:rFonts w:eastAsia="Times New Roman"/>
          <w:szCs w:val="24"/>
        </w:rPr>
        <w:t>,</w:t>
      </w:r>
      <w:r w:rsidRPr="00EC18F5">
        <w:rPr>
          <w:rFonts w:eastAsia="Times New Roman"/>
          <w:szCs w:val="24"/>
        </w:rPr>
        <w:t xml:space="preserve"> ώστε τουλάχισ</w:t>
      </w:r>
      <w:r w:rsidRPr="00EC18F5">
        <w:rPr>
          <w:rFonts w:eastAsia="Times New Roman"/>
          <w:szCs w:val="24"/>
        </w:rPr>
        <w:t>τον να φτάσει στο 60% του ποσού που χορηγούνταν το 2014</w:t>
      </w:r>
      <w:r>
        <w:rPr>
          <w:rFonts w:eastAsia="Times New Roman"/>
          <w:szCs w:val="24"/>
        </w:rPr>
        <w:t>.</w:t>
      </w:r>
    </w:p>
    <w:p w14:paraId="2C1AD595" w14:textId="77777777" w:rsidR="00692F88" w:rsidRDefault="007C4398">
      <w:pPr>
        <w:spacing w:line="600" w:lineRule="auto"/>
        <w:ind w:firstLine="720"/>
        <w:jc w:val="both"/>
        <w:rPr>
          <w:rFonts w:eastAsia="Times New Roman"/>
          <w:szCs w:val="24"/>
        </w:rPr>
      </w:pPr>
      <w:r>
        <w:rPr>
          <w:rFonts w:eastAsia="Times New Roman"/>
          <w:szCs w:val="24"/>
        </w:rPr>
        <w:t>Η</w:t>
      </w:r>
      <w:r w:rsidRPr="00EC18F5">
        <w:rPr>
          <w:rFonts w:eastAsia="Times New Roman"/>
          <w:szCs w:val="24"/>
        </w:rPr>
        <w:t xml:space="preserve"> υλοποίηση αυτού του συνεκτικού σχεδίου θα οδηγήσει σε υψηλότερους ρυθμούς ανάπτυξης</w:t>
      </w:r>
      <w:r>
        <w:rPr>
          <w:rFonts w:eastAsia="Times New Roman"/>
          <w:szCs w:val="24"/>
        </w:rPr>
        <w:t>, α</w:t>
      </w:r>
      <w:r w:rsidRPr="00EC18F5">
        <w:rPr>
          <w:rFonts w:eastAsia="Times New Roman"/>
          <w:szCs w:val="24"/>
        </w:rPr>
        <w:t xml:space="preserve">υτοί με τη σειρά </w:t>
      </w:r>
      <w:r>
        <w:rPr>
          <w:rFonts w:eastAsia="Times New Roman"/>
          <w:szCs w:val="24"/>
        </w:rPr>
        <w:t>τους</w:t>
      </w:r>
      <w:r w:rsidRPr="00EC18F5">
        <w:rPr>
          <w:rFonts w:eastAsia="Times New Roman"/>
          <w:szCs w:val="24"/>
        </w:rPr>
        <w:t xml:space="preserve"> θα βελτιώσ</w:t>
      </w:r>
      <w:r>
        <w:rPr>
          <w:rFonts w:eastAsia="Times New Roman"/>
          <w:szCs w:val="24"/>
        </w:rPr>
        <w:t>ουν</w:t>
      </w:r>
      <w:r w:rsidRPr="00EC18F5">
        <w:rPr>
          <w:rFonts w:eastAsia="Times New Roman"/>
          <w:szCs w:val="24"/>
        </w:rPr>
        <w:t xml:space="preserve"> τη βιωσιμότητα του χρέους δίνοντας τη δυνατότητα για σταδιακή μείωση των υψ</w:t>
      </w:r>
      <w:r w:rsidRPr="00EC18F5">
        <w:rPr>
          <w:rFonts w:eastAsia="Times New Roman"/>
          <w:szCs w:val="24"/>
        </w:rPr>
        <w:t>ηλών δημοσιονομικών στόχων</w:t>
      </w:r>
      <w:r>
        <w:rPr>
          <w:rFonts w:eastAsia="Times New Roman"/>
          <w:szCs w:val="24"/>
        </w:rPr>
        <w:t>,</w:t>
      </w:r>
      <w:r w:rsidRPr="00EC18F5">
        <w:rPr>
          <w:rFonts w:eastAsia="Times New Roman"/>
          <w:szCs w:val="24"/>
        </w:rPr>
        <w:t xml:space="preserve"> προσθέτοντας βαθμούς </w:t>
      </w:r>
      <w:r>
        <w:rPr>
          <w:rFonts w:eastAsia="Times New Roman"/>
          <w:szCs w:val="24"/>
        </w:rPr>
        <w:t>ε</w:t>
      </w:r>
      <w:r w:rsidRPr="00EC18F5">
        <w:rPr>
          <w:rFonts w:eastAsia="Times New Roman"/>
          <w:szCs w:val="24"/>
        </w:rPr>
        <w:t xml:space="preserve">λευθερίας για </w:t>
      </w:r>
      <w:r>
        <w:rPr>
          <w:rFonts w:eastAsia="Times New Roman"/>
          <w:szCs w:val="24"/>
        </w:rPr>
        <w:t>ακόμα</w:t>
      </w:r>
      <w:r w:rsidRPr="00EC18F5">
        <w:rPr>
          <w:rFonts w:eastAsia="Times New Roman"/>
          <w:szCs w:val="24"/>
        </w:rPr>
        <w:t xml:space="preserve"> μεγαλύτερες μειώσεις φόρων κ</w:t>
      </w:r>
      <w:r>
        <w:rPr>
          <w:rFonts w:eastAsia="Times New Roman"/>
          <w:szCs w:val="24"/>
        </w:rPr>
        <w:t>ι</w:t>
      </w:r>
      <w:r w:rsidRPr="00EC18F5">
        <w:rPr>
          <w:rFonts w:eastAsia="Times New Roman"/>
          <w:szCs w:val="24"/>
        </w:rPr>
        <w:t xml:space="preserve"> έτσι η χώρα θα μπει στο επιδιωκόμενο ανοδικό</w:t>
      </w:r>
      <w:r>
        <w:rPr>
          <w:rFonts w:eastAsia="Times New Roman"/>
          <w:szCs w:val="24"/>
        </w:rPr>
        <w:t xml:space="preserve"> σπιράλ.</w:t>
      </w:r>
    </w:p>
    <w:p w14:paraId="2C1AD596" w14:textId="77777777" w:rsidR="00692F88" w:rsidRDefault="007C4398">
      <w:pPr>
        <w:spacing w:line="600" w:lineRule="auto"/>
        <w:ind w:firstLine="720"/>
        <w:jc w:val="center"/>
        <w:rPr>
          <w:rFonts w:eastAsia="Times New Roman"/>
          <w:szCs w:val="24"/>
        </w:rPr>
      </w:pPr>
      <w:r>
        <w:rPr>
          <w:rFonts w:eastAsia="Times New Roman"/>
          <w:szCs w:val="24"/>
        </w:rPr>
        <w:lastRenderedPageBreak/>
        <w:t>(Θόρυβος στην Αίθουσα)</w:t>
      </w:r>
    </w:p>
    <w:p w14:paraId="2C1AD597" w14:textId="77777777" w:rsidR="00692F88" w:rsidRDefault="007C4398">
      <w:pPr>
        <w:spacing w:line="600" w:lineRule="auto"/>
        <w:ind w:firstLine="720"/>
        <w:jc w:val="both"/>
        <w:rPr>
          <w:rFonts w:eastAsia="Times New Roman"/>
          <w:szCs w:val="24"/>
        </w:rPr>
      </w:pPr>
      <w:r w:rsidRPr="0067140A">
        <w:rPr>
          <w:rFonts w:eastAsia="Times New Roman"/>
          <w:b/>
          <w:szCs w:val="24"/>
        </w:rPr>
        <w:t xml:space="preserve">ΠΡΟΕΔΡΟΣ (Νικόλαος </w:t>
      </w:r>
      <w:proofErr w:type="spellStart"/>
      <w:r w:rsidRPr="0067140A">
        <w:rPr>
          <w:rFonts w:eastAsia="Times New Roman"/>
          <w:b/>
          <w:szCs w:val="24"/>
        </w:rPr>
        <w:t>Βούτσης</w:t>
      </w:r>
      <w:proofErr w:type="spellEnd"/>
      <w:r w:rsidRPr="0067140A">
        <w:rPr>
          <w:rFonts w:eastAsia="Times New Roman"/>
          <w:b/>
          <w:szCs w:val="24"/>
        </w:rPr>
        <w:t xml:space="preserve">): </w:t>
      </w:r>
      <w:r>
        <w:rPr>
          <w:rFonts w:eastAsia="Times New Roman"/>
          <w:szCs w:val="24"/>
        </w:rPr>
        <w:t>Κάντε ησυχία, παρακαλώ.</w:t>
      </w:r>
    </w:p>
    <w:p w14:paraId="2C1AD598" w14:textId="77777777" w:rsidR="00692F88" w:rsidRDefault="007C439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xml:space="preserve">, έχετε δύο </w:t>
      </w:r>
      <w:r>
        <w:rPr>
          <w:rFonts w:eastAsia="Times New Roman"/>
          <w:szCs w:val="24"/>
        </w:rPr>
        <w:t xml:space="preserve">λεπτά για να ολοκληρώσετε. </w:t>
      </w:r>
    </w:p>
    <w:p w14:paraId="2C1AD599" w14:textId="77777777" w:rsidR="00692F88" w:rsidRDefault="007C4398">
      <w:pPr>
        <w:spacing w:line="600" w:lineRule="auto"/>
        <w:ind w:firstLine="720"/>
        <w:jc w:val="both"/>
        <w:rPr>
          <w:rFonts w:eastAsia="Times New Roman"/>
          <w:szCs w:val="24"/>
        </w:rPr>
      </w:pPr>
      <w:r w:rsidRPr="002D58AA">
        <w:rPr>
          <w:rFonts w:eastAsia="Times New Roman"/>
          <w:b/>
          <w:szCs w:val="24"/>
        </w:rPr>
        <w:t>ΧΡΗΣΤΟΣ ΣΤΑΪΚΟΥΡΑΣ:</w:t>
      </w:r>
      <w:r>
        <w:rPr>
          <w:rFonts w:eastAsia="Times New Roman"/>
          <w:b/>
          <w:szCs w:val="24"/>
        </w:rPr>
        <w:t xml:space="preserve"> </w:t>
      </w:r>
      <w:r>
        <w:rPr>
          <w:rFonts w:eastAsia="Times New Roman"/>
          <w:szCs w:val="24"/>
        </w:rPr>
        <w:t xml:space="preserve">Συμπερασματικά, ο </w:t>
      </w:r>
      <w:r>
        <w:rPr>
          <w:rFonts w:eastAsia="Times New Roman"/>
          <w:szCs w:val="24"/>
        </w:rPr>
        <w:t>π</w:t>
      </w:r>
      <w:r>
        <w:rPr>
          <w:rFonts w:eastAsia="Times New Roman"/>
          <w:szCs w:val="24"/>
        </w:rPr>
        <w:t xml:space="preserve">ροϋπολογισμός </w:t>
      </w:r>
      <w:r w:rsidRPr="00EC18F5">
        <w:rPr>
          <w:rFonts w:eastAsia="Times New Roman"/>
          <w:szCs w:val="24"/>
        </w:rPr>
        <w:t>δεν ανταποκρίνεται στις ανάγκες της χώρας</w:t>
      </w:r>
      <w:r>
        <w:rPr>
          <w:rFonts w:eastAsia="Times New Roman"/>
          <w:szCs w:val="24"/>
        </w:rPr>
        <w:t>. Αντιμετωπίζει την οικονομία και την προοπτική της μυωπικά.</w:t>
      </w:r>
      <w:r w:rsidRPr="00EC18F5">
        <w:rPr>
          <w:rFonts w:eastAsia="Times New Roman"/>
          <w:szCs w:val="24"/>
        </w:rPr>
        <w:t xml:space="preserve"> </w:t>
      </w:r>
      <w:r>
        <w:rPr>
          <w:rFonts w:eastAsia="Times New Roman"/>
          <w:szCs w:val="24"/>
        </w:rPr>
        <w:t xml:space="preserve">Κυριαρχείται από κομματικές </w:t>
      </w:r>
      <w:r w:rsidRPr="00EC18F5">
        <w:rPr>
          <w:rFonts w:eastAsia="Times New Roman"/>
          <w:szCs w:val="24"/>
        </w:rPr>
        <w:t>στοχεύσεις</w:t>
      </w:r>
      <w:r>
        <w:rPr>
          <w:rFonts w:eastAsia="Times New Roman"/>
          <w:szCs w:val="24"/>
        </w:rPr>
        <w:t>.</w:t>
      </w:r>
    </w:p>
    <w:p w14:paraId="2C1AD59A" w14:textId="77777777" w:rsidR="00692F88" w:rsidRDefault="007C4398">
      <w:pPr>
        <w:spacing w:line="600" w:lineRule="auto"/>
        <w:ind w:firstLine="720"/>
        <w:jc w:val="both"/>
        <w:rPr>
          <w:rFonts w:eastAsia="Times New Roman"/>
          <w:szCs w:val="24"/>
        </w:rPr>
      </w:pPr>
      <w:r>
        <w:rPr>
          <w:rFonts w:eastAsia="Times New Roman"/>
          <w:szCs w:val="24"/>
        </w:rPr>
        <w:t>Ε</w:t>
      </w:r>
      <w:r w:rsidRPr="00EC18F5">
        <w:rPr>
          <w:rFonts w:eastAsia="Times New Roman"/>
          <w:szCs w:val="24"/>
        </w:rPr>
        <w:t>υτυχώς</w:t>
      </w:r>
      <w:r>
        <w:rPr>
          <w:rFonts w:eastAsia="Times New Roman"/>
          <w:szCs w:val="24"/>
        </w:rPr>
        <w:t>,</w:t>
      </w:r>
      <w:r w:rsidRPr="00EC18F5">
        <w:rPr>
          <w:rFonts w:eastAsia="Times New Roman"/>
          <w:szCs w:val="24"/>
        </w:rPr>
        <w:t xml:space="preserve"> </w:t>
      </w:r>
      <w:r>
        <w:rPr>
          <w:rFonts w:eastAsia="Times New Roman"/>
          <w:szCs w:val="24"/>
        </w:rPr>
        <w:t>όμως,</w:t>
      </w:r>
      <w:r w:rsidRPr="00EC18F5">
        <w:rPr>
          <w:rFonts w:eastAsia="Times New Roman"/>
          <w:szCs w:val="24"/>
        </w:rPr>
        <w:t xml:space="preserve"> </w:t>
      </w:r>
      <w:r>
        <w:rPr>
          <w:rFonts w:eastAsia="Times New Roman"/>
          <w:szCs w:val="24"/>
        </w:rPr>
        <w:t xml:space="preserve">κλείνει αυτός ο </w:t>
      </w:r>
      <w:r>
        <w:rPr>
          <w:rFonts w:eastAsia="Times New Roman"/>
          <w:szCs w:val="24"/>
        </w:rPr>
        <w:t>τετραετής κύκλος</w:t>
      </w:r>
      <w:r w:rsidRPr="00EC18F5">
        <w:rPr>
          <w:rFonts w:eastAsia="Times New Roman"/>
          <w:szCs w:val="24"/>
        </w:rPr>
        <w:t xml:space="preserve"> της ανευθυνότητας</w:t>
      </w:r>
      <w:r>
        <w:rPr>
          <w:rFonts w:eastAsia="Times New Roman"/>
          <w:szCs w:val="24"/>
        </w:rPr>
        <w:t>,</w:t>
      </w:r>
      <w:r w:rsidRPr="00EC18F5">
        <w:rPr>
          <w:rFonts w:eastAsia="Times New Roman"/>
          <w:szCs w:val="24"/>
        </w:rPr>
        <w:t xml:space="preserve"> των ιδεοληψιών</w:t>
      </w:r>
      <w:r>
        <w:rPr>
          <w:rFonts w:eastAsia="Times New Roman"/>
          <w:szCs w:val="24"/>
        </w:rPr>
        <w:t>,</w:t>
      </w:r>
      <w:r w:rsidRPr="00EC18F5">
        <w:rPr>
          <w:rFonts w:eastAsia="Times New Roman"/>
          <w:szCs w:val="24"/>
        </w:rPr>
        <w:t xml:space="preserve"> του τυχοδιωκτισμού</w:t>
      </w:r>
      <w:r>
        <w:rPr>
          <w:rFonts w:eastAsia="Times New Roman"/>
          <w:szCs w:val="24"/>
        </w:rPr>
        <w:t>.</w:t>
      </w:r>
      <w:r w:rsidRPr="00EC18F5">
        <w:rPr>
          <w:rFonts w:eastAsia="Times New Roman"/>
          <w:szCs w:val="24"/>
        </w:rPr>
        <w:t xml:space="preserve"> </w:t>
      </w:r>
      <w:r>
        <w:rPr>
          <w:rFonts w:eastAsia="Times New Roman"/>
          <w:szCs w:val="24"/>
        </w:rPr>
        <w:t>Η δε απόπειρα του κ.</w:t>
      </w:r>
      <w:r w:rsidRPr="00EC18F5">
        <w:rPr>
          <w:rFonts w:eastAsia="Times New Roman"/>
          <w:szCs w:val="24"/>
        </w:rPr>
        <w:t xml:space="preserve"> Τσίπρα να τεμαχίσει το χρόνο</w:t>
      </w:r>
      <w:r>
        <w:rPr>
          <w:rFonts w:eastAsia="Times New Roman"/>
          <w:szCs w:val="24"/>
        </w:rPr>
        <w:t>,</w:t>
      </w:r>
      <w:r w:rsidRPr="00EC18F5">
        <w:rPr>
          <w:rFonts w:eastAsia="Times New Roman"/>
          <w:szCs w:val="24"/>
        </w:rPr>
        <w:t xml:space="preserve"> μηδενίζοντας </w:t>
      </w:r>
      <w:r>
        <w:rPr>
          <w:rFonts w:eastAsia="Times New Roman"/>
          <w:szCs w:val="24"/>
        </w:rPr>
        <w:t>αυτάρεσκα το</w:t>
      </w:r>
      <w:r w:rsidRPr="00EC18F5">
        <w:rPr>
          <w:rFonts w:eastAsia="Times New Roman"/>
          <w:szCs w:val="24"/>
        </w:rPr>
        <w:t xml:space="preserve"> κοντέρ </w:t>
      </w:r>
      <w:r>
        <w:rPr>
          <w:rFonts w:eastAsia="Times New Roman"/>
          <w:szCs w:val="24"/>
        </w:rPr>
        <w:t xml:space="preserve">της </w:t>
      </w:r>
      <w:r w:rsidRPr="00EC18F5">
        <w:rPr>
          <w:rFonts w:eastAsia="Times New Roman"/>
          <w:szCs w:val="24"/>
        </w:rPr>
        <w:t>διακυβέρνησ</w:t>
      </w:r>
      <w:r>
        <w:rPr>
          <w:rFonts w:eastAsia="Times New Roman"/>
          <w:szCs w:val="24"/>
        </w:rPr>
        <w:t>ή</w:t>
      </w:r>
      <w:r w:rsidRPr="00EC18F5">
        <w:rPr>
          <w:rFonts w:eastAsia="Times New Roman"/>
          <w:szCs w:val="24"/>
        </w:rPr>
        <w:t>ς του</w:t>
      </w:r>
      <w:r>
        <w:rPr>
          <w:rFonts w:eastAsia="Times New Roman"/>
          <w:szCs w:val="24"/>
        </w:rPr>
        <w:t>,</w:t>
      </w:r>
      <w:r w:rsidRPr="00EC18F5">
        <w:rPr>
          <w:rFonts w:eastAsia="Times New Roman"/>
          <w:szCs w:val="24"/>
        </w:rPr>
        <w:t xml:space="preserve"> υποτιμώντας τη νοημοσύνη των πολιτών</w:t>
      </w:r>
      <w:r>
        <w:rPr>
          <w:rFonts w:eastAsia="Times New Roman"/>
          <w:szCs w:val="24"/>
        </w:rPr>
        <w:t>,</w:t>
      </w:r>
      <w:r w:rsidRPr="00EC18F5">
        <w:rPr>
          <w:rFonts w:eastAsia="Times New Roman"/>
          <w:szCs w:val="24"/>
        </w:rPr>
        <w:t xml:space="preserve"> πέφτει στο κενό</w:t>
      </w:r>
      <w:r>
        <w:rPr>
          <w:rFonts w:eastAsia="Times New Roman"/>
          <w:szCs w:val="24"/>
        </w:rPr>
        <w:t>.</w:t>
      </w:r>
      <w:r w:rsidRPr="00EC18F5">
        <w:rPr>
          <w:rFonts w:eastAsia="Times New Roman"/>
          <w:szCs w:val="24"/>
        </w:rPr>
        <w:t xml:space="preserve"> </w:t>
      </w:r>
      <w:r>
        <w:rPr>
          <w:rFonts w:eastAsia="Times New Roman"/>
          <w:szCs w:val="24"/>
        </w:rPr>
        <w:t>Ο</w:t>
      </w:r>
      <w:r w:rsidRPr="00EC18F5">
        <w:rPr>
          <w:rFonts w:eastAsia="Times New Roman"/>
          <w:szCs w:val="24"/>
        </w:rPr>
        <w:t>ι πολίτες με την απόφ</w:t>
      </w:r>
      <w:r w:rsidRPr="00EC18F5">
        <w:rPr>
          <w:rFonts w:eastAsia="Times New Roman"/>
          <w:szCs w:val="24"/>
        </w:rPr>
        <w:t xml:space="preserve">ασή τους </w:t>
      </w:r>
      <w:r>
        <w:rPr>
          <w:rFonts w:eastAsia="Times New Roman"/>
          <w:szCs w:val="24"/>
        </w:rPr>
        <w:t xml:space="preserve">στις </w:t>
      </w:r>
      <w:r w:rsidRPr="00EC18F5">
        <w:rPr>
          <w:rFonts w:eastAsia="Times New Roman"/>
          <w:szCs w:val="24"/>
        </w:rPr>
        <w:t>προσεχείς εκλογές θα ανοίξ</w:t>
      </w:r>
      <w:r>
        <w:rPr>
          <w:rFonts w:eastAsia="Times New Roman"/>
          <w:szCs w:val="24"/>
        </w:rPr>
        <w:t>ουν</w:t>
      </w:r>
      <w:r w:rsidRPr="00EC18F5">
        <w:rPr>
          <w:rFonts w:eastAsia="Times New Roman"/>
          <w:szCs w:val="24"/>
        </w:rPr>
        <w:t xml:space="preserve"> ένα</w:t>
      </w:r>
      <w:r>
        <w:rPr>
          <w:rFonts w:eastAsia="Times New Roman"/>
          <w:szCs w:val="24"/>
        </w:rPr>
        <w:t>ν</w:t>
      </w:r>
      <w:r w:rsidRPr="00EC18F5">
        <w:rPr>
          <w:rFonts w:eastAsia="Times New Roman"/>
          <w:szCs w:val="24"/>
        </w:rPr>
        <w:t xml:space="preserve"> </w:t>
      </w:r>
      <w:r>
        <w:rPr>
          <w:rFonts w:eastAsia="Times New Roman"/>
          <w:szCs w:val="24"/>
        </w:rPr>
        <w:t>ν</w:t>
      </w:r>
      <w:r w:rsidRPr="00EC18F5">
        <w:rPr>
          <w:rFonts w:eastAsia="Times New Roman"/>
          <w:szCs w:val="24"/>
        </w:rPr>
        <w:t>έο κύκλο υπευθυνότητας</w:t>
      </w:r>
      <w:r>
        <w:rPr>
          <w:rFonts w:eastAsia="Times New Roman"/>
          <w:szCs w:val="24"/>
        </w:rPr>
        <w:t>,</w:t>
      </w:r>
      <w:r w:rsidRPr="00EC18F5">
        <w:rPr>
          <w:rFonts w:eastAsia="Times New Roman"/>
          <w:szCs w:val="24"/>
        </w:rPr>
        <w:t xml:space="preserve"> αξιοπιστίας και αποτελεσματικότητας</w:t>
      </w:r>
      <w:r>
        <w:rPr>
          <w:rFonts w:eastAsia="Times New Roman"/>
          <w:szCs w:val="24"/>
        </w:rPr>
        <w:t>. Αυτόν τον</w:t>
      </w:r>
      <w:r w:rsidRPr="00EC18F5">
        <w:rPr>
          <w:rFonts w:eastAsia="Times New Roman"/>
          <w:szCs w:val="24"/>
        </w:rPr>
        <w:t xml:space="preserve"> κύκλο θα </w:t>
      </w:r>
      <w:r>
        <w:rPr>
          <w:rFonts w:eastAsia="Times New Roman"/>
          <w:szCs w:val="24"/>
        </w:rPr>
        <w:t>τον πορευτούν</w:t>
      </w:r>
      <w:r w:rsidRPr="00EC18F5">
        <w:rPr>
          <w:rFonts w:eastAsia="Times New Roman"/>
          <w:szCs w:val="24"/>
        </w:rPr>
        <w:t xml:space="preserve"> με τη Νέα Δημοκρατία</w:t>
      </w:r>
      <w:r>
        <w:rPr>
          <w:rFonts w:eastAsia="Times New Roman"/>
          <w:szCs w:val="24"/>
        </w:rPr>
        <w:t>.</w:t>
      </w:r>
      <w:r w:rsidRPr="00EC18F5">
        <w:rPr>
          <w:rFonts w:eastAsia="Times New Roman"/>
          <w:szCs w:val="24"/>
        </w:rPr>
        <w:t xml:space="preserve"> </w:t>
      </w:r>
    </w:p>
    <w:p w14:paraId="2C1AD59B" w14:textId="77777777" w:rsidR="00692F88" w:rsidRDefault="007C4398">
      <w:pPr>
        <w:spacing w:line="600" w:lineRule="auto"/>
        <w:ind w:firstLine="720"/>
        <w:jc w:val="both"/>
        <w:rPr>
          <w:rFonts w:eastAsia="Times New Roman"/>
          <w:szCs w:val="24"/>
        </w:rPr>
      </w:pPr>
      <w:r w:rsidRPr="00EC18F5">
        <w:rPr>
          <w:rFonts w:eastAsia="Times New Roman"/>
          <w:szCs w:val="24"/>
        </w:rPr>
        <w:t>Άλλωστε</w:t>
      </w:r>
      <w:r>
        <w:rPr>
          <w:rFonts w:eastAsia="Times New Roman"/>
          <w:szCs w:val="24"/>
        </w:rPr>
        <w:t>, πάντα στα δύσκολα οι πολίτες</w:t>
      </w:r>
      <w:r w:rsidRPr="00EC18F5">
        <w:rPr>
          <w:rFonts w:eastAsia="Times New Roman"/>
          <w:szCs w:val="24"/>
        </w:rPr>
        <w:t xml:space="preserve"> την πολιτική λύση την αναζητούσαν από τη Νέα Δημοκρ</w:t>
      </w:r>
      <w:r w:rsidRPr="00EC18F5">
        <w:rPr>
          <w:rFonts w:eastAsia="Times New Roman"/>
          <w:szCs w:val="24"/>
        </w:rPr>
        <w:t>ατία</w:t>
      </w:r>
      <w:r>
        <w:rPr>
          <w:rFonts w:eastAsia="Times New Roman"/>
          <w:szCs w:val="24"/>
        </w:rPr>
        <w:t>,</w:t>
      </w:r>
      <w:r w:rsidRPr="00EC18F5">
        <w:rPr>
          <w:rFonts w:eastAsia="Times New Roman"/>
          <w:szCs w:val="24"/>
        </w:rPr>
        <w:t xml:space="preserve"> την παράταξη </w:t>
      </w:r>
      <w:r w:rsidRPr="00EC18F5">
        <w:rPr>
          <w:rFonts w:eastAsia="Times New Roman"/>
          <w:szCs w:val="24"/>
        </w:rPr>
        <w:lastRenderedPageBreak/>
        <w:t>που οικοδόμησε τη σύγχρονη δημοκρατία</w:t>
      </w:r>
      <w:r>
        <w:rPr>
          <w:rFonts w:eastAsia="Times New Roman"/>
          <w:szCs w:val="24"/>
        </w:rPr>
        <w:t>,</w:t>
      </w:r>
      <w:r w:rsidRPr="00EC18F5">
        <w:rPr>
          <w:rFonts w:eastAsia="Times New Roman"/>
          <w:szCs w:val="24"/>
        </w:rPr>
        <w:t xml:space="preserve"> που σχεδίασε</w:t>
      </w:r>
      <w:r>
        <w:rPr>
          <w:rFonts w:eastAsia="Times New Roman"/>
          <w:szCs w:val="24"/>
        </w:rPr>
        <w:t>, εδραίωσε</w:t>
      </w:r>
      <w:r w:rsidRPr="00EC18F5">
        <w:rPr>
          <w:rFonts w:eastAsia="Times New Roman"/>
          <w:szCs w:val="24"/>
        </w:rPr>
        <w:t xml:space="preserve"> και διασφάλισε το 2015 την </w:t>
      </w:r>
      <w:r>
        <w:rPr>
          <w:rFonts w:eastAsia="Times New Roman"/>
          <w:szCs w:val="24"/>
        </w:rPr>
        <w:t>ε</w:t>
      </w:r>
      <w:r w:rsidRPr="00EC18F5">
        <w:rPr>
          <w:rFonts w:eastAsia="Times New Roman"/>
          <w:szCs w:val="24"/>
        </w:rPr>
        <w:t>υρωπαϊκή θέση της χώρας</w:t>
      </w:r>
      <w:r>
        <w:rPr>
          <w:rFonts w:eastAsia="Times New Roman"/>
          <w:szCs w:val="24"/>
        </w:rPr>
        <w:t>,</w:t>
      </w:r>
      <w:r w:rsidRPr="00EC18F5">
        <w:rPr>
          <w:rFonts w:eastAsia="Times New Roman"/>
          <w:szCs w:val="24"/>
        </w:rPr>
        <w:t xml:space="preserve"> που </w:t>
      </w:r>
      <w:r>
        <w:rPr>
          <w:rFonts w:eastAsia="Times New Roman"/>
          <w:szCs w:val="24"/>
        </w:rPr>
        <w:t>αύξησε,</w:t>
      </w:r>
      <w:r w:rsidRPr="00EC18F5">
        <w:rPr>
          <w:rFonts w:eastAsia="Times New Roman"/>
          <w:szCs w:val="24"/>
        </w:rPr>
        <w:t xml:space="preserve"> διαχρονικά και συγκριτικά</w:t>
      </w:r>
      <w:r>
        <w:rPr>
          <w:rFonts w:eastAsia="Times New Roman"/>
          <w:szCs w:val="24"/>
        </w:rPr>
        <w:t>,</w:t>
      </w:r>
      <w:r w:rsidRPr="00EC18F5">
        <w:rPr>
          <w:rFonts w:eastAsia="Times New Roman"/>
          <w:szCs w:val="24"/>
        </w:rPr>
        <w:t xml:space="preserve"> με καλύτερους ρυθμούς το </w:t>
      </w:r>
      <w:r>
        <w:rPr>
          <w:rFonts w:eastAsia="Times New Roman"/>
          <w:szCs w:val="24"/>
        </w:rPr>
        <w:t>εγχώριο προϊόν</w:t>
      </w:r>
      <w:r w:rsidRPr="00EC18F5">
        <w:rPr>
          <w:rFonts w:eastAsia="Times New Roman"/>
          <w:szCs w:val="24"/>
        </w:rPr>
        <w:t xml:space="preserve"> της οικονομίας και</w:t>
      </w:r>
      <w:r>
        <w:rPr>
          <w:rFonts w:eastAsia="Times New Roman"/>
          <w:szCs w:val="24"/>
        </w:rPr>
        <w:t xml:space="preserve"> το διένειμε πιο δίκαια. </w:t>
      </w:r>
    </w:p>
    <w:p w14:paraId="2C1AD59C" w14:textId="77777777" w:rsidR="00692F88" w:rsidRDefault="007C4398">
      <w:pPr>
        <w:spacing w:line="600" w:lineRule="auto"/>
        <w:ind w:firstLine="720"/>
        <w:jc w:val="both"/>
        <w:rPr>
          <w:rFonts w:eastAsia="Times New Roman"/>
          <w:szCs w:val="24"/>
        </w:rPr>
      </w:pPr>
      <w:r>
        <w:rPr>
          <w:rFonts w:eastAsia="Times New Roman"/>
          <w:szCs w:val="24"/>
        </w:rPr>
        <w:t>Γι’ α</w:t>
      </w:r>
      <w:r w:rsidRPr="00EC18F5">
        <w:rPr>
          <w:rFonts w:eastAsia="Times New Roman"/>
          <w:szCs w:val="24"/>
        </w:rPr>
        <w:t xml:space="preserve">υτό και </w:t>
      </w:r>
      <w:r>
        <w:rPr>
          <w:rFonts w:eastAsia="Times New Roman"/>
          <w:szCs w:val="24"/>
        </w:rPr>
        <w:t xml:space="preserve">οι </w:t>
      </w:r>
      <w:r w:rsidRPr="00EC18F5">
        <w:rPr>
          <w:rFonts w:eastAsia="Times New Roman"/>
          <w:szCs w:val="24"/>
        </w:rPr>
        <w:t>πολίτες</w:t>
      </w:r>
      <w:r>
        <w:rPr>
          <w:rFonts w:eastAsia="Times New Roman"/>
          <w:szCs w:val="24"/>
        </w:rPr>
        <w:t>,</w:t>
      </w:r>
      <w:r w:rsidRPr="00EC18F5">
        <w:rPr>
          <w:rFonts w:eastAsia="Times New Roman"/>
          <w:szCs w:val="24"/>
        </w:rPr>
        <w:t xml:space="preserve"> παρά τις κατά καιρούς πειραματισμούς</w:t>
      </w:r>
      <w:r>
        <w:rPr>
          <w:rFonts w:eastAsia="Times New Roman"/>
          <w:szCs w:val="24"/>
        </w:rPr>
        <w:t xml:space="preserve">, με την εμπιστοσύνη τους, αθροιστικά, </w:t>
      </w:r>
      <w:r w:rsidRPr="00EC18F5">
        <w:rPr>
          <w:rFonts w:eastAsia="Times New Roman"/>
          <w:szCs w:val="24"/>
        </w:rPr>
        <w:t xml:space="preserve">έχουν αναδείξει </w:t>
      </w:r>
      <w:r>
        <w:rPr>
          <w:rFonts w:eastAsia="Times New Roman"/>
          <w:szCs w:val="24"/>
        </w:rPr>
        <w:t xml:space="preserve">τη Νέα Δημοκρατία </w:t>
      </w:r>
      <w:r w:rsidRPr="00EC18F5">
        <w:rPr>
          <w:rFonts w:eastAsia="Times New Roman"/>
          <w:szCs w:val="24"/>
        </w:rPr>
        <w:t>ως την πιο ι</w:t>
      </w:r>
      <w:r>
        <w:rPr>
          <w:rFonts w:eastAsia="Times New Roman"/>
          <w:szCs w:val="24"/>
        </w:rPr>
        <w:t xml:space="preserve">σχυρή πολιτική δύναμη της χώρας, </w:t>
      </w:r>
      <w:r w:rsidRPr="00EC18F5">
        <w:rPr>
          <w:rFonts w:eastAsia="Times New Roman"/>
          <w:szCs w:val="24"/>
        </w:rPr>
        <w:t>ως τον μόνιμο</w:t>
      </w:r>
      <w:r>
        <w:rPr>
          <w:rFonts w:eastAsia="Times New Roman"/>
          <w:szCs w:val="24"/>
        </w:rPr>
        <w:t xml:space="preserve">, </w:t>
      </w:r>
      <w:r w:rsidRPr="00EC18F5">
        <w:rPr>
          <w:rFonts w:eastAsia="Times New Roman"/>
          <w:szCs w:val="24"/>
        </w:rPr>
        <w:t xml:space="preserve"> </w:t>
      </w:r>
      <w:r>
        <w:rPr>
          <w:rFonts w:eastAsia="Times New Roman"/>
          <w:szCs w:val="24"/>
        </w:rPr>
        <w:t>ως τον</w:t>
      </w:r>
      <w:r w:rsidRPr="00EC18F5">
        <w:rPr>
          <w:rFonts w:eastAsia="Times New Roman"/>
          <w:szCs w:val="24"/>
        </w:rPr>
        <w:t xml:space="preserve"> σταθερό πυλώνα του πολιτικού συστήματος</w:t>
      </w:r>
      <w:r>
        <w:rPr>
          <w:rFonts w:eastAsia="Times New Roman"/>
          <w:szCs w:val="24"/>
        </w:rPr>
        <w:t>,</w:t>
      </w:r>
      <w:r w:rsidRPr="00EC18F5">
        <w:rPr>
          <w:rFonts w:eastAsia="Times New Roman"/>
          <w:szCs w:val="24"/>
        </w:rPr>
        <w:t xml:space="preserve"> ως τη μεγάλη</w:t>
      </w:r>
      <w:r>
        <w:rPr>
          <w:rFonts w:eastAsia="Times New Roman"/>
          <w:szCs w:val="24"/>
        </w:rPr>
        <w:t>,</w:t>
      </w:r>
      <w:r w:rsidRPr="00EC18F5">
        <w:rPr>
          <w:rFonts w:eastAsia="Times New Roman"/>
          <w:szCs w:val="24"/>
        </w:rPr>
        <w:t xml:space="preserve"> πατριωτική</w:t>
      </w:r>
      <w:r>
        <w:rPr>
          <w:rFonts w:eastAsia="Times New Roman"/>
          <w:szCs w:val="24"/>
        </w:rPr>
        <w:t>,</w:t>
      </w:r>
      <w:r w:rsidRPr="00EC18F5">
        <w:rPr>
          <w:rFonts w:eastAsia="Times New Roman"/>
          <w:szCs w:val="24"/>
        </w:rPr>
        <w:t xml:space="preserve"> φιλελεύθερη</w:t>
      </w:r>
      <w:r>
        <w:rPr>
          <w:rFonts w:eastAsia="Times New Roman"/>
          <w:szCs w:val="24"/>
        </w:rPr>
        <w:t>,</w:t>
      </w:r>
      <w:r w:rsidRPr="00EC18F5">
        <w:rPr>
          <w:rFonts w:eastAsia="Times New Roman"/>
          <w:szCs w:val="24"/>
        </w:rPr>
        <w:t xml:space="preserve"> κοινωνική και ριζοσπαστική παρ</w:t>
      </w:r>
      <w:r>
        <w:rPr>
          <w:rFonts w:eastAsia="Times New Roman"/>
          <w:szCs w:val="24"/>
        </w:rPr>
        <w:t>άταξη</w:t>
      </w:r>
      <w:r w:rsidRPr="00EC18F5">
        <w:rPr>
          <w:rFonts w:eastAsia="Times New Roman"/>
          <w:szCs w:val="24"/>
        </w:rPr>
        <w:t xml:space="preserve"> της πατρίδας </w:t>
      </w:r>
      <w:r>
        <w:rPr>
          <w:rFonts w:eastAsia="Times New Roman"/>
          <w:szCs w:val="24"/>
        </w:rPr>
        <w:t>μας,</w:t>
      </w:r>
      <w:r w:rsidRPr="00EC18F5">
        <w:rPr>
          <w:rFonts w:eastAsia="Times New Roman"/>
          <w:szCs w:val="24"/>
        </w:rPr>
        <w:t xml:space="preserve"> με βαθ</w:t>
      </w:r>
      <w:r>
        <w:rPr>
          <w:rFonts w:eastAsia="Times New Roman"/>
          <w:szCs w:val="24"/>
        </w:rPr>
        <w:t>ι</w:t>
      </w:r>
      <w:r w:rsidRPr="00EC18F5">
        <w:rPr>
          <w:rFonts w:eastAsia="Times New Roman"/>
          <w:szCs w:val="24"/>
        </w:rPr>
        <w:t xml:space="preserve">ές </w:t>
      </w:r>
      <w:r>
        <w:rPr>
          <w:rFonts w:eastAsia="Times New Roman"/>
          <w:szCs w:val="24"/>
        </w:rPr>
        <w:t>και εκτεταμένες ρίζες</w:t>
      </w:r>
      <w:r w:rsidRPr="00EC18F5">
        <w:rPr>
          <w:rFonts w:eastAsia="Times New Roman"/>
          <w:szCs w:val="24"/>
        </w:rPr>
        <w:t xml:space="preserve"> στις λαϊκές δυνάμεις</w:t>
      </w:r>
      <w:r>
        <w:rPr>
          <w:rFonts w:eastAsia="Times New Roman"/>
          <w:szCs w:val="24"/>
        </w:rPr>
        <w:t>.</w:t>
      </w:r>
    </w:p>
    <w:p w14:paraId="2C1AD59D" w14:textId="77777777" w:rsidR="00692F88" w:rsidRDefault="007C4398">
      <w:pPr>
        <w:spacing w:line="600" w:lineRule="auto"/>
        <w:ind w:firstLine="720"/>
        <w:jc w:val="both"/>
        <w:rPr>
          <w:rFonts w:eastAsia="Times New Roman"/>
          <w:szCs w:val="24"/>
        </w:rPr>
      </w:pPr>
      <w:r>
        <w:rPr>
          <w:rFonts w:eastAsia="Times New Roman"/>
          <w:szCs w:val="24"/>
        </w:rPr>
        <w:t>Κυρίες και κύριοι συνάδελφοι,</w:t>
      </w:r>
      <w:r w:rsidRPr="00EC18F5">
        <w:rPr>
          <w:rFonts w:eastAsia="Times New Roman"/>
          <w:szCs w:val="24"/>
        </w:rPr>
        <w:t xml:space="preserve"> κλείνοντας</w:t>
      </w:r>
      <w:r>
        <w:rPr>
          <w:rFonts w:eastAsia="Times New Roman"/>
          <w:szCs w:val="24"/>
        </w:rPr>
        <w:t xml:space="preserve"> θα πω ότι</w:t>
      </w:r>
      <w:r w:rsidRPr="00EC18F5">
        <w:rPr>
          <w:rFonts w:eastAsia="Times New Roman"/>
          <w:szCs w:val="24"/>
        </w:rPr>
        <w:t xml:space="preserve"> σήμερα ζητείται </w:t>
      </w:r>
      <w:r>
        <w:rPr>
          <w:rFonts w:eastAsia="Times New Roman"/>
          <w:szCs w:val="24"/>
        </w:rPr>
        <w:t xml:space="preserve">όραμα, στρατηγικό σχέδιο και </w:t>
      </w:r>
      <w:r w:rsidRPr="00EC18F5">
        <w:rPr>
          <w:rFonts w:eastAsia="Times New Roman"/>
          <w:szCs w:val="24"/>
        </w:rPr>
        <w:t xml:space="preserve">κυρίως πίστη στις </w:t>
      </w:r>
      <w:r w:rsidRPr="00EC18F5">
        <w:rPr>
          <w:rFonts w:eastAsia="Times New Roman"/>
          <w:szCs w:val="24"/>
        </w:rPr>
        <w:t>δυνατότητ</w:t>
      </w:r>
      <w:r>
        <w:rPr>
          <w:rFonts w:eastAsia="Times New Roman"/>
          <w:szCs w:val="24"/>
        </w:rPr>
        <w:t>ε</w:t>
      </w:r>
      <w:r w:rsidRPr="00EC18F5">
        <w:rPr>
          <w:rFonts w:eastAsia="Times New Roman"/>
          <w:szCs w:val="24"/>
        </w:rPr>
        <w:t>ς</w:t>
      </w:r>
      <w:r>
        <w:rPr>
          <w:rFonts w:eastAsia="Times New Roman"/>
          <w:szCs w:val="24"/>
        </w:rPr>
        <w:t>,</w:t>
      </w:r>
      <w:r w:rsidRPr="00EC18F5">
        <w:rPr>
          <w:rFonts w:eastAsia="Times New Roman"/>
          <w:szCs w:val="24"/>
        </w:rPr>
        <w:t xml:space="preserve"> στην ιστορία και στην </w:t>
      </w:r>
      <w:r>
        <w:rPr>
          <w:rFonts w:eastAsia="Times New Roman"/>
          <w:szCs w:val="24"/>
        </w:rPr>
        <w:t>προοπτική της χώρας. Η</w:t>
      </w:r>
      <w:r w:rsidRPr="00EC18F5">
        <w:rPr>
          <w:rFonts w:eastAsia="Times New Roman"/>
          <w:szCs w:val="24"/>
        </w:rPr>
        <w:t xml:space="preserve"> συλλογική ευημερία εξ</w:t>
      </w:r>
      <w:r>
        <w:rPr>
          <w:rFonts w:eastAsia="Times New Roman"/>
          <w:szCs w:val="24"/>
        </w:rPr>
        <w:t>αρτάται</w:t>
      </w:r>
      <w:r w:rsidRPr="00EC18F5">
        <w:rPr>
          <w:rFonts w:eastAsia="Times New Roman"/>
          <w:szCs w:val="24"/>
        </w:rPr>
        <w:t xml:space="preserve"> από όλους </w:t>
      </w:r>
      <w:r>
        <w:rPr>
          <w:rFonts w:eastAsia="Times New Roman"/>
          <w:szCs w:val="24"/>
        </w:rPr>
        <w:t>μας.</w:t>
      </w:r>
      <w:r w:rsidRPr="00EC18F5">
        <w:rPr>
          <w:rFonts w:eastAsia="Times New Roman"/>
          <w:szCs w:val="24"/>
        </w:rPr>
        <w:t xml:space="preserve"> </w:t>
      </w:r>
      <w:r>
        <w:rPr>
          <w:rFonts w:eastAsia="Times New Roman"/>
          <w:szCs w:val="24"/>
        </w:rPr>
        <w:t>Ε</w:t>
      </w:r>
      <w:r w:rsidRPr="00EC18F5">
        <w:rPr>
          <w:rFonts w:eastAsia="Times New Roman"/>
          <w:szCs w:val="24"/>
        </w:rPr>
        <w:t>μείς</w:t>
      </w:r>
      <w:r>
        <w:rPr>
          <w:rFonts w:eastAsia="Times New Roman"/>
          <w:szCs w:val="24"/>
        </w:rPr>
        <w:t>,</w:t>
      </w:r>
      <w:r w:rsidRPr="00EC18F5">
        <w:rPr>
          <w:rFonts w:eastAsia="Times New Roman"/>
          <w:szCs w:val="24"/>
        </w:rPr>
        <w:t xml:space="preserve"> μαζί με όλους τους πολίτες</w:t>
      </w:r>
      <w:r>
        <w:rPr>
          <w:rFonts w:eastAsia="Times New Roman"/>
          <w:szCs w:val="24"/>
        </w:rPr>
        <w:t xml:space="preserve">, θα τα καταφέρουμε. </w:t>
      </w:r>
    </w:p>
    <w:p w14:paraId="2C1AD59E" w14:textId="77777777" w:rsidR="00692F88" w:rsidRDefault="007C4398">
      <w:pPr>
        <w:spacing w:line="600" w:lineRule="auto"/>
        <w:ind w:firstLine="720"/>
        <w:jc w:val="both"/>
        <w:rPr>
          <w:rFonts w:eastAsia="Times New Roman"/>
          <w:szCs w:val="24"/>
        </w:rPr>
      </w:pPr>
      <w:r>
        <w:rPr>
          <w:rFonts w:eastAsia="Times New Roman"/>
          <w:szCs w:val="24"/>
        </w:rPr>
        <w:t>Θα τα καταφέρουμε</w:t>
      </w:r>
      <w:r w:rsidRPr="00EC18F5">
        <w:rPr>
          <w:rFonts w:eastAsia="Times New Roman"/>
          <w:szCs w:val="24"/>
        </w:rPr>
        <w:t xml:space="preserve"> να </w:t>
      </w:r>
      <w:r>
        <w:rPr>
          <w:rFonts w:eastAsia="Times New Roman"/>
          <w:szCs w:val="24"/>
        </w:rPr>
        <w:t>ανα</w:t>
      </w:r>
      <w:r w:rsidRPr="00EC18F5">
        <w:rPr>
          <w:rFonts w:eastAsia="Times New Roman"/>
          <w:szCs w:val="24"/>
        </w:rPr>
        <w:t xml:space="preserve">συγκροτήσουμε σε σύγχρονες βάσεις </w:t>
      </w:r>
      <w:r>
        <w:rPr>
          <w:rFonts w:eastAsia="Times New Roman"/>
          <w:szCs w:val="24"/>
        </w:rPr>
        <w:t xml:space="preserve">την </w:t>
      </w:r>
      <w:r w:rsidRPr="00EC18F5">
        <w:rPr>
          <w:rFonts w:eastAsia="Times New Roman"/>
          <w:szCs w:val="24"/>
        </w:rPr>
        <w:t>πατρίδα</w:t>
      </w:r>
      <w:r>
        <w:rPr>
          <w:rFonts w:eastAsia="Times New Roman"/>
          <w:szCs w:val="24"/>
        </w:rPr>
        <w:t xml:space="preserve"> μας. Θα τα καταφέρουμε να πετ</w:t>
      </w:r>
      <w:r>
        <w:rPr>
          <w:rFonts w:eastAsia="Times New Roman"/>
          <w:szCs w:val="24"/>
        </w:rPr>
        <w:t>ύχουμε μ</w:t>
      </w:r>
      <w:r>
        <w:rPr>
          <w:rFonts w:eastAsia="Times New Roman"/>
          <w:szCs w:val="24"/>
        </w:rPr>
        <w:t>ί</w:t>
      </w:r>
      <w:r>
        <w:rPr>
          <w:rFonts w:eastAsia="Times New Roman"/>
          <w:szCs w:val="24"/>
        </w:rPr>
        <w:t xml:space="preserve">α </w:t>
      </w:r>
      <w:r>
        <w:rPr>
          <w:rFonts w:eastAsia="Times New Roman"/>
          <w:szCs w:val="24"/>
        </w:rPr>
        <w:lastRenderedPageBreak/>
        <w:t xml:space="preserve">καλή σύνθεση </w:t>
      </w:r>
      <w:r w:rsidRPr="00EC18F5">
        <w:rPr>
          <w:rFonts w:eastAsia="Times New Roman"/>
          <w:szCs w:val="24"/>
        </w:rPr>
        <w:t>πετυχημένων</w:t>
      </w:r>
      <w:r>
        <w:rPr>
          <w:rFonts w:eastAsia="Times New Roman"/>
          <w:szCs w:val="24"/>
        </w:rPr>
        <w:t>,</w:t>
      </w:r>
      <w:r w:rsidRPr="00EC18F5">
        <w:rPr>
          <w:rFonts w:eastAsia="Times New Roman"/>
          <w:szCs w:val="24"/>
        </w:rPr>
        <w:t xml:space="preserve"> παραδοσιακών αξιών με τις </w:t>
      </w:r>
      <w:r>
        <w:rPr>
          <w:rFonts w:eastAsia="Times New Roman"/>
          <w:szCs w:val="24"/>
        </w:rPr>
        <w:t>νέες.</w:t>
      </w:r>
      <w:r w:rsidRPr="00EC18F5">
        <w:rPr>
          <w:rFonts w:eastAsia="Times New Roman"/>
          <w:szCs w:val="24"/>
        </w:rPr>
        <w:t xml:space="preserve"> </w:t>
      </w:r>
      <w:r>
        <w:rPr>
          <w:rFonts w:eastAsia="Times New Roman"/>
          <w:szCs w:val="24"/>
        </w:rPr>
        <w:t>Θ</w:t>
      </w:r>
      <w:r w:rsidRPr="00EC18F5">
        <w:rPr>
          <w:rFonts w:eastAsia="Times New Roman"/>
          <w:szCs w:val="24"/>
        </w:rPr>
        <w:t>α τα καταφέρουμε να υλοποιήσουμε πατριωτικές και πραγματικά προοδευτικές πολιτικές</w:t>
      </w:r>
      <w:r>
        <w:rPr>
          <w:rFonts w:eastAsia="Times New Roman"/>
          <w:szCs w:val="24"/>
        </w:rPr>
        <w:t>. Θ</w:t>
      </w:r>
      <w:r w:rsidRPr="00EC18F5">
        <w:rPr>
          <w:rFonts w:eastAsia="Times New Roman"/>
          <w:szCs w:val="24"/>
        </w:rPr>
        <w:t>α τα καταφέρουμε να αυξήσουμε</w:t>
      </w:r>
      <w:r>
        <w:rPr>
          <w:rFonts w:eastAsia="Times New Roman"/>
          <w:szCs w:val="24"/>
        </w:rPr>
        <w:t>,</w:t>
      </w:r>
      <w:r w:rsidRPr="00EC18F5">
        <w:rPr>
          <w:rFonts w:eastAsia="Times New Roman"/>
          <w:szCs w:val="24"/>
        </w:rPr>
        <w:t xml:space="preserve"> </w:t>
      </w:r>
      <w:r>
        <w:rPr>
          <w:rFonts w:eastAsia="Times New Roman"/>
          <w:szCs w:val="24"/>
        </w:rPr>
        <w:t>χωρίς ταξική μεροληψία,</w:t>
      </w:r>
      <w:r w:rsidRPr="00EC18F5">
        <w:rPr>
          <w:rFonts w:eastAsia="Times New Roman"/>
          <w:szCs w:val="24"/>
        </w:rPr>
        <w:t xml:space="preserve"> το διαθέσιμο εισόδημα όλων των πολιτών</w:t>
      </w:r>
      <w:r>
        <w:rPr>
          <w:rFonts w:eastAsia="Times New Roman"/>
          <w:szCs w:val="24"/>
        </w:rPr>
        <w:t>.</w:t>
      </w:r>
      <w:r w:rsidRPr="00EC18F5">
        <w:rPr>
          <w:rFonts w:eastAsia="Times New Roman"/>
          <w:szCs w:val="24"/>
        </w:rPr>
        <w:t xml:space="preserve"> </w:t>
      </w:r>
      <w:r>
        <w:rPr>
          <w:rFonts w:eastAsia="Times New Roman"/>
          <w:szCs w:val="24"/>
        </w:rPr>
        <w:t>Θ</w:t>
      </w:r>
      <w:r w:rsidRPr="00EC18F5">
        <w:rPr>
          <w:rFonts w:eastAsia="Times New Roman"/>
          <w:szCs w:val="24"/>
        </w:rPr>
        <w:t xml:space="preserve">α τα </w:t>
      </w:r>
      <w:r w:rsidRPr="00EC18F5">
        <w:rPr>
          <w:rFonts w:eastAsia="Times New Roman"/>
          <w:szCs w:val="24"/>
        </w:rPr>
        <w:t>καταφέρουμε να είμαστε δίκαιοι στη διανομή του περισσότερου παραγόμενου πλούτου</w:t>
      </w:r>
      <w:r>
        <w:rPr>
          <w:rFonts w:eastAsia="Times New Roman"/>
          <w:szCs w:val="24"/>
        </w:rPr>
        <w:t>.</w:t>
      </w:r>
      <w:r w:rsidRPr="00EC18F5">
        <w:rPr>
          <w:rFonts w:eastAsia="Times New Roman"/>
          <w:szCs w:val="24"/>
        </w:rPr>
        <w:t xml:space="preserve"> </w:t>
      </w:r>
    </w:p>
    <w:p w14:paraId="2C1AD59F" w14:textId="77777777" w:rsidR="00692F88" w:rsidRDefault="007C4398">
      <w:pPr>
        <w:spacing w:line="600" w:lineRule="auto"/>
        <w:ind w:firstLine="720"/>
        <w:jc w:val="both"/>
        <w:rPr>
          <w:rFonts w:eastAsia="Times New Roman"/>
          <w:szCs w:val="24"/>
        </w:rPr>
      </w:pPr>
      <w:r>
        <w:rPr>
          <w:rFonts w:eastAsia="Times New Roman"/>
          <w:szCs w:val="24"/>
        </w:rPr>
        <w:t>Γ</w:t>
      </w:r>
      <w:r w:rsidRPr="00EC18F5">
        <w:rPr>
          <w:rFonts w:eastAsia="Times New Roman"/>
          <w:szCs w:val="24"/>
        </w:rPr>
        <w:t>ιατί αξίζουμε καλύτερα</w:t>
      </w:r>
      <w:r>
        <w:rPr>
          <w:rFonts w:eastAsia="Times New Roman"/>
          <w:szCs w:val="24"/>
        </w:rPr>
        <w:t>,</w:t>
      </w:r>
      <w:r w:rsidRPr="00EC18F5">
        <w:rPr>
          <w:rFonts w:eastAsia="Times New Roman"/>
          <w:szCs w:val="24"/>
        </w:rPr>
        <w:t xml:space="preserve"> γιατί </w:t>
      </w:r>
      <w:r>
        <w:rPr>
          <w:rFonts w:eastAsia="Times New Roman"/>
          <w:szCs w:val="24"/>
        </w:rPr>
        <w:t>μ</w:t>
      </w:r>
      <w:r w:rsidRPr="00EC18F5">
        <w:rPr>
          <w:rFonts w:eastAsia="Times New Roman"/>
          <w:szCs w:val="24"/>
        </w:rPr>
        <w:t>πορούμε καλύτερα</w:t>
      </w:r>
      <w:r>
        <w:rPr>
          <w:rFonts w:eastAsia="Times New Roman"/>
          <w:szCs w:val="24"/>
        </w:rPr>
        <w:t>!</w:t>
      </w:r>
    </w:p>
    <w:p w14:paraId="2C1AD5A0" w14:textId="77777777" w:rsidR="00692F88" w:rsidRDefault="007C4398">
      <w:pPr>
        <w:spacing w:line="600" w:lineRule="auto"/>
        <w:ind w:firstLine="720"/>
        <w:jc w:val="both"/>
        <w:rPr>
          <w:rFonts w:eastAsia="Times New Roman"/>
          <w:szCs w:val="24"/>
        </w:rPr>
      </w:pPr>
      <w:r>
        <w:rPr>
          <w:rFonts w:eastAsia="Times New Roman"/>
          <w:szCs w:val="24"/>
        </w:rPr>
        <w:t xml:space="preserve">Σας ευχαριστώ πολύ. </w:t>
      </w:r>
      <w:r w:rsidRPr="00EC18F5">
        <w:rPr>
          <w:rFonts w:eastAsia="Times New Roman"/>
          <w:szCs w:val="24"/>
        </w:rPr>
        <w:t xml:space="preserve"> </w:t>
      </w:r>
    </w:p>
    <w:p w14:paraId="2C1AD5A1" w14:textId="77777777" w:rsidR="00692F88" w:rsidRDefault="007C4398">
      <w:pPr>
        <w:spacing w:line="600" w:lineRule="auto"/>
        <w:ind w:firstLine="720"/>
        <w:jc w:val="center"/>
        <w:rPr>
          <w:rFonts w:eastAsia="Times New Roman"/>
          <w:szCs w:val="24"/>
        </w:rPr>
      </w:pPr>
      <w:r w:rsidRPr="00404E28">
        <w:rPr>
          <w:rFonts w:eastAsia="Times New Roman"/>
          <w:szCs w:val="24"/>
        </w:rPr>
        <w:t>(Χειροκροτήματα από την πτέρυγα της Νέας Δημοκρατίας)</w:t>
      </w:r>
    </w:p>
    <w:p w14:paraId="2C1AD5A2" w14:textId="77777777" w:rsidR="00692F88" w:rsidRDefault="007C4398">
      <w:pPr>
        <w:spacing w:line="600" w:lineRule="auto"/>
        <w:ind w:firstLine="720"/>
        <w:jc w:val="both"/>
        <w:rPr>
          <w:rFonts w:eastAsia="Times New Roman"/>
          <w:szCs w:val="24"/>
        </w:rPr>
      </w:pPr>
      <w:r w:rsidRPr="0067140A">
        <w:rPr>
          <w:rFonts w:eastAsia="Times New Roman"/>
          <w:b/>
          <w:szCs w:val="24"/>
        </w:rPr>
        <w:t xml:space="preserve">ΠΡΟΕΔΡΟΣ (Νικόλαος </w:t>
      </w:r>
      <w:proofErr w:type="spellStart"/>
      <w:r w:rsidRPr="0067140A">
        <w:rPr>
          <w:rFonts w:eastAsia="Times New Roman"/>
          <w:b/>
          <w:szCs w:val="24"/>
        </w:rPr>
        <w:t>Βούτσης</w:t>
      </w:r>
      <w:proofErr w:type="spellEnd"/>
      <w:r w:rsidRPr="0067140A">
        <w:rPr>
          <w:rFonts w:eastAsia="Times New Roman"/>
          <w:b/>
          <w:szCs w:val="24"/>
        </w:rPr>
        <w:t>):</w:t>
      </w:r>
      <w:r>
        <w:rPr>
          <w:rFonts w:eastAsia="Times New Roman"/>
          <w:szCs w:val="24"/>
        </w:rPr>
        <w:t xml:space="preserve"> Ε</w:t>
      </w:r>
      <w:r w:rsidRPr="00EC18F5">
        <w:rPr>
          <w:rFonts w:eastAsia="Times New Roman"/>
          <w:szCs w:val="24"/>
        </w:rPr>
        <w:t>υχαριστούμε τον κ</w:t>
      </w:r>
      <w:r>
        <w:rPr>
          <w:rFonts w:eastAsia="Times New Roman"/>
          <w:szCs w:val="24"/>
        </w:rPr>
        <w:t xml:space="preserve">. </w:t>
      </w:r>
      <w:proofErr w:type="spellStart"/>
      <w:r>
        <w:rPr>
          <w:rFonts w:eastAsia="Times New Roman"/>
          <w:szCs w:val="24"/>
        </w:rPr>
        <w:t>Σ</w:t>
      </w:r>
      <w:r w:rsidRPr="00EC18F5">
        <w:rPr>
          <w:rFonts w:eastAsia="Times New Roman"/>
          <w:szCs w:val="24"/>
        </w:rPr>
        <w:t>ταϊκούρα</w:t>
      </w:r>
      <w:proofErr w:type="spellEnd"/>
      <w:r>
        <w:rPr>
          <w:rFonts w:eastAsia="Times New Roman"/>
          <w:szCs w:val="24"/>
        </w:rPr>
        <w:t>.</w:t>
      </w:r>
    </w:p>
    <w:p w14:paraId="2C1AD5A3" w14:textId="77777777" w:rsidR="00692F88" w:rsidRDefault="007C4398">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 αφού προηγουμένως ξεναγήθηκαν στην έκθεση της αίθουσας «ΕΛΕΥΘΕΡΙΟΣ ΒΕΝΙΖΕΛΟΣ» και ενημερώθηκαν για την ιστορία του</w:t>
      </w:r>
      <w:r w:rsidRPr="00404E28">
        <w:rPr>
          <w:rFonts w:eastAsia="Times New Roman"/>
          <w:szCs w:val="24"/>
        </w:rPr>
        <w:t xml:space="preserve"> κτηρίου και τον τρόπο οργάνωσης και </w:t>
      </w:r>
      <w:r w:rsidRPr="00404E28">
        <w:rPr>
          <w:rFonts w:eastAsia="Times New Roman"/>
          <w:szCs w:val="24"/>
        </w:rPr>
        <w:lastRenderedPageBreak/>
        <w:t xml:space="preserve">λειτουργίας της Βουλής, </w:t>
      </w:r>
      <w:r>
        <w:rPr>
          <w:rFonts w:eastAsia="Times New Roman"/>
          <w:szCs w:val="24"/>
        </w:rPr>
        <w:t>πενήντα πέντε</w:t>
      </w:r>
      <w:r w:rsidRPr="00404E28">
        <w:rPr>
          <w:rFonts w:eastAsia="Times New Roman"/>
          <w:szCs w:val="24"/>
        </w:rPr>
        <w:t xml:space="preserve"> μαθήτριες </w:t>
      </w:r>
      <w:r>
        <w:rPr>
          <w:rFonts w:eastAsia="Times New Roman"/>
          <w:szCs w:val="24"/>
        </w:rPr>
        <w:t xml:space="preserve">και μαθητές </w:t>
      </w:r>
      <w:r w:rsidRPr="00404E28">
        <w:rPr>
          <w:rFonts w:eastAsia="Times New Roman"/>
          <w:szCs w:val="24"/>
        </w:rPr>
        <w:t xml:space="preserve">και </w:t>
      </w:r>
      <w:r>
        <w:rPr>
          <w:rFonts w:eastAsia="Times New Roman"/>
          <w:szCs w:val="24"/>
        </w:rPr>
        <w:t>τρεις</w:t>
      </w:r>
      <w:r w:rsidRPr="00404E28">
        <w:rPr>
          <w:rFonts w:eastAsia="Times New Roman"/>
          <w:szCs w:val="24"/>
        </w:rPr>
        <w:t xml:space="preserve"> εκπαιδευτικοί συνοδοί τους από </w:t>
      </w:r>
      <w:r>
        <w:rPr>
          <w:rFonts w:eastAsia="Times New Roman"/>
          <w:szCs w:val="24"/>
        </w:rPr>
        <w:t>το 1</w:t>
      </w:r>
      <w:r w:rsidRPr="00DD57BE">
        <w:rPr>
          <w:rFonts w:eastAsia="Times New Roman"/>
          <w:szCs w:val="24"/>
          <w:vertAlign w:val="superscript"/>
        </w:rPr>
        <w:t>ο</w:t>
      </w:r>
      <w:r>
        <w:rPr>
          <w:rFonts w:eastAsia="Times New Roman"/>
          <w:szCs w:val="24"/>
        </w:rPr>
        <w:t xml:space="preserve"> Γυμνάσιο Βόλου</w:t>
      </w:r>
      <w:r w:rsidRPr="00404E28">
        <w:rPr>
          <w:rFonts w:eastAsia="Times New Roman"/>
          <w:szCs w:val="24"/>
        </w:rPr>
        <w:t>.</w:t>
      </w:r>
    </w:p>
    <w:p w14:paraId="2C1AD5A4" w14:textId="77777777" w:rsidR="00692F88" w:rsidRDefault="007C4398">
      <w:pPr>
        <w:spacing w:line="600" w:lineRule="auto"/>
        <w:ind w:firstLine="720"/>
        <w:rPr>
          <w:rFonts w:eastAsia="Times New Roman"/>
          <w:szCs w:val="24"/>
        </w:rPr>
      </w:pPr>
      <w:r>
        <w:rPr>
          <w:rFonts w:eastAsia="Times New Roman"/>
          <w:szCs w:val="24"/>
        </w:rPr>
        <w:t>Η Βουλή τού</w:t>
      </w:r>
      <w:r w:rsidRPr="00404E28">
        <w:rPr>
          <w:rFonts w:eastAsia="Times New Roman"/>
          <w:szCs w:val="24"/>
        </w:rPr>
        <w:t>ς καλωσορίζει.</w:t>
      </w:r>
    </w:p>
    <w:p w14:paraId="2C1AD5A5" w14:textId="77777777" w:rsidR="00692F88" w:rsidRDefault="007C4398">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2C1AD5A6" w14:textId="77777777" w:rsidR="00692F88" w:rsidRDefault="007C4398">
      <w:pPr>
        <w:spacing w:line="600" w:lineRule="auto"/>
        <w:ind w:firstLine="720"/>
        <w:jc w:val="both"/>
        <w:rPr>
          <w:rFonts w:eastAsia="Times New Roman"/>
          <w:szCs w:val="24"/>
        </w:rPr>
      </w:pPr>
      <w:r>
        <w:rPr>
          <w:rFonts w:eastAsia="Times New Roman"/>
          <w:szCs w:val="24"/>
        </w:rPr>
        <w:t>Καλώ στο Βήμα τον συ</w:t>
      </w:r>
      <w:r>
        <w:rPr>
          <w:rFonts w:eastAsia="Times New Roman"/>
          <w:szCs w:val="24"/>
        </w:rPr>
        <w:t>νάδελφο κ. Σκανδαλίδη,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2C1AD5A7" w14:textId="77777777" w:rsidR="00692F88" w:rsidRDefault="007C4398">
      <w:pPr>
        <w:spacing w:line="600" w:lineRule="auto"/>
        <w:ind w:firstLine="720"/>
        <w:jc w:val="both"/>
        <w:rPr>
          <w:rFonts w:eastAsia="Times New Roman"/>
          <w:szCs w:val="24"/>
        </w:rPr>
      </w:pPr>
      <w:r>
        <w:rPr>
          <w:rFonts w:eastAsia="Times New Roman"/>
          <w:szCs w:val="24"/>
        </w:rPr>
        <w:t xml:space="preserve">Αμέσως μετά θα μιλήσει ο κ. </w:t>
      </w:r>
      <w:proofErr w:type="spellStart"/>
      <w:r>
        <w:rPr>
          <w:rFonts w:eastAsia="Times New Roman"/>
          <w:szCs w:val="24"/>
        </w:rPr>
        <w:t>Καραθανασόπουλος</w:t>
      </w:r>
      <w:proofErr w:type="spellEnd"/>
      <w:r>
        <w:rPr>
          <w:rFonts w:eastAsia="Times New Roman"/>
          <w:szCs w:val="24"/>
        </w:rPr>
        <w:t xml:space="preserve"> από το ΚΚΕ. Ο κ. </w:t>
      </w:r>
      <w:proofErr w:type="spellStart"/>
      <w:r>
        <w:rPr>
          <w:rFonts w:eastAsia="Times New Roman"/>
          <w:szCs w:val="24"/>
        </w:rPr>
        <w:t>Παναγιώταρος</w:t>
      </w:r>
      <w:proofErr w:type="spellEnd"/>
      <w:r>
        <w:rPr>
          <w:rFonts w:eastAsia="Times New Roman"/>
          <w:szCs w:val="24"/>
        </w:rPr>
        <w:t xml:space="preserve"> θα μιλήσει τελευταίος από τους εισηγητές.</w:t>
      </w:r>
    </w:p>
    <w:p w14:paraId="2C1AD5A8"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sidRPr="008669EB">
        <w:rPr>
          <w:rFonts w:eastAsia="Times New Roman"/>
          <w:b/>
          <w:color w:val="000000"/>
          <w:szCs w:val="24"/>
          <w:shd w:val="clear" w:color="auto" w:fill="FFFFFF"/>
          <w:lang w:val="en-US"/>
        </w:rPr>
        <w:t>K</w:t>
      </w:r>
      <w:r>
        <w:rPr>
          <w:rFonts w:eastAsia="Times New Roman"/>
          <w:b/>
          <w:color w:val="000000"/>
          <w:szCs w:val="24"/>
          <w:shd w:val="clear" w:color="auto" w:fill="FFFFFF"/>
        </w:rPr>
        <w:t>ΩΝΣΤΑΝΤΙΝΟΣ ΣΚΑΝΔΑΛΙΔΗΣ</w:t>
      </w:r>
      <w:r w:rsidRPr="008669EB">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color w:val="000000"/>
          <w:szCs w:val="24"/>
          <w:shd w:val="clear" w:color="auto" w:fill="FFFFFF"/>
        </w:rPr>
        <w:t>Ομολογώ ότι έχω μ</w:t>
      </w:r>
      <w:r>
        <w:rPr>
          <w:rFonts w:eastAsia="Times New Roman"/>
          <w:color w:val="000000"/>
          <w:szCs w:val="24"/>
          <w:shd w:val="clear" w:color="auto" w:fill="FFFFFF"/>
        </w:rPr>
        <w:t>ί</w:t>
      </w:r>
      <w:r>
        <w:rPr>
          <w:rFonts w:eastAsia="Times New Roman"/>
          <w:color w:val="000000"/>
          <w:szCs w:val="24"/>
          <w:shd w:val="clear" w:color="auto" w:fill="FFFFFF"/>
        </w:rPr>
        <w:t xml:space="preserve">α δυσκολία ερχόμενος στο </w:t>
      </w:r>
      <w:r>
        <w:rPr>
          <w:rFonts w:eastAsia="Times New Roman"/>
          <w:color w:val="000000"/>
          <w:szCs w:val="24"/>
          <w:shd w:val="clear" w:color="auto" w:fill="FFFFFF"/>
        </w:rPr>
        <w:t>Βήμα -δεν ανεβαίνω πολύ συχνά-</w:t>
      </w:r>
      <w:r w:rsidRPr="00161955">
        <w:rPr>
          <w:rFonts w:eastAsia="Times New Roman"/>
          <w:color w:val="000000"/>
          <w:szCs w:val="24"/>
          <w:shd w:val="clear" w:color="auto" w:fill="FFFFFF"/>
        </w:rPr>
        <w:t>,</w:t>
      </w:r>
      <w:r>
        <w:rPr>
          <w:rFonts w:eastAsia="Times New Roman"/>
          <w:color w:val="000000"/>
          <w:szCs w:val="24"/>
          <w:shd w:val="clear" w:color="auto" w:fill="FFFFFF"/>
        </w:rPr>
        <w:t xml:space="preserve"> έχοντας νωπή την εικόνα της χθεσινής αδιανόητης σε ήθος και επίπεδο αντιπαράθεσης</w:t>
      </w:r>
      <w:r w:rsidRPr="00161955">
        <w:rPr>
          <w:rFonts w:eastAsia="Times New Roman"/>
          <w:color w:val="000000"/>
          <w:szCs w:val="24"/>
          <w:shd w:val="clear" w:color="auto" w:fill="FFFFFF"/>
        </w:rPr>
        <w:t>,</w:t>
      </w:r>
      <w:r>
        <w:rPr>
          <w:rFonts w:eastAsia="Times New Roman"/>
          <w:color w:val="000000"/>
          <w:szCs w:val="24"/>
          <w:shd w:val="clear" w:color="auto" w:fill="FFFFFF"/>
        </w:rPr>
        <w:t xml:space="preserve"> που προσβάλλει τα κοινοβουλευτικά ήθη και μετατρέπει την πολιτική σε αρένα αγοραίας αντιπαράθεσης</w:t>
      </w:r>
      <w:r w:rsidRPr="00161955">
        <w:rPr>
          <w:rFonts w:eastAsia="Times New Roman"/>
          <w:color w:val="000000"/>
          <w:szCs w:val="24"/>
          <w:shd w:val="clear" w:color="auto" w:fill="FFFFFF"/>
        </w:rPr>
        <w:t>.</w:t>
      </w:r>
    </w:p>
    <w:p w14:paraId="2C1AD5A9"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w:t>
      </w:r>
      <w:r>
        <w:rPr>
          <w:rFonts w:eastAsia="Times New Roman"/>
          <w:color w:val="000000"/>
          <w:szCs w:val="24"/>
          <w:shd w:val="clear" w:color="auto" w:fill="FFFFFF"/>
        </w:rPr>
        <w:t xml:space="preserve">ν μέσω σημαντικών προβλημάτων που βιώνει </w:t>
      </w:r>
      <w:r>
        <w:rPr>
          <w:rFonts w:eastAsia="Times New Roman"/>
          <w:color w:val="000000"/>
          <w:szCs w:val="24"/>
          <w:shd w:val="clear" w:color="auto" w:fill="FFFFFF"/>
        </w:rPr>
        <w:t>η χώρα, μ</w:t>
      </w:r>
      <w:r>
        <w:rPr>
          <w:rFonts w:eastAsia="Times New Roman"/>
          <w:color w:val="000000"/>
          <w:szCs w:val="24"/>
          <w:shd w:val="clear" w:color="auto" w:fill="FFFFFF"/>
        </w:rPr>
        <w:t>ί</w:t>
      </w:r>
      <w:r>
        <w:rPr>
          <w:rFonts w:eastAsia="Times New Roman"/>
          <w:color w:val="000000"/>
          <w:szCs w:val="24"/>
          <w:shd w:val="clear" w:color="auto" w:fill="FFFFFF"/>
        </w:rPr>
        <w:t xml:space="preserve">α χώρα σε ολόπλευρη κρίση, η Βουλή καλείται σήμερα να συζητήσει στην κορυφαία κοινοβουλευτική διαδικασία και να δώσει </w:t>
      </w:r>
      <w:r>
        <w:rPr>
          <w:rFonts w:eastAsia="Times New Roman"/>
          <w:color w:val="000000"/>
          <w:szCs w:val="24"/>
          <w:shd w:val="clear" w:color="auto" w:fill="FFFFFF"/>
        </w:rPr>
        <w:lastRenderedPageBreak/>
        <w:t xml:space="preserve">τη δική της γνώμη για το πού θα πάει η χώρα τον επόμενο χρόνο. </w:t>
      </w:r>
    </w:p>
    <w:p w14:paraId="2C1AD5AA"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η συζήτηση του προϋπολογισμού του </w:t>
      </w:r>
      <w:r>
        <w:rPr>
          <w:rFonts w:eastAsia="Times New Roman"/>
          <w:color w:val="000000"/>
          <w:szCs w:val="24"/>
          <w:shd w:val="clear" w:color="auto" w:fill="FFFFFF"/>
        </w:rPr>
        <w:t>κράτους προδιαγράφει σε πραγματικά μεγέθη την πορεία της χώρας και επιτρέπει ή καλύτερα επιβάλλει τη σοβαρή συζήτηση επί του πραγματικού, πέρα από συνθήματα και άναρθρες κραυγές</w:t>
      </w:r>
      <w:r w:rsidRPr="00161955">
        <w:rPr>
          <w:rFonts w:eastAsia="Times New Roman"/>
          <w:color w:val="000000"/>
          <w:szCs w:val="24"/>
          <w:shd w:val="clear" w:color="auto" w:fill="FFFFFF"/>
        </w:rPr>
        <w:t>,</w:t>
      </w:r>
      <w:r>
        <w:rPr>
          <w:rFonts w:eastAsia="Times New Roman"/>
          <w:color w:val="000000"/>
          <w:szCs w:val="24"/>
          <w:shd w:val="clear" w:color="auto" w:fill="FFFFFF"/>
        </w:rPr>
        <w:t xml:space="preserve"> που δυστυχώς η σημερινή Βουλή βιώνει κατά κόρον. </w:t>
      </w:r>
    </w:p>
    <w:p w14:paraId="2C1AD5AB"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Κατά τη δική μας κρίση</w:t>
      </w:r>
      <w:r w:rsidRPr="00161955">
        <w:rPr>
          <w:rFonts w:eastAsia="Times New Roman"/>
          <w:color w:val="000000"/>
          <w:szCs w:val="24"/>
          <w:shd w:val="clear" w:color="auto" w:fill="FFFFFF"/>
        </w:rPr>
        <w:t>,</w:t>
      </w:r>
      <w:r>
        <w:rPr>
          <w:rFonts w:eastAsia="Times New Roman"/>
          <w:color w:val="000000"/>
          <w:szCs w:val="24"/>
          <w:shd w:val="clear" w:color="auto" w:fill="FFFFFF"/>
        </w:rPr>
        <w:t xml:space="preserve"> ο κ</w:t>
      </w:r>
      <w:r>
        <w:rPr>
          <w:rFonts w:eastAsia="Times New Roman"/>
          <w:color w:val="000000"/>
          <w:szCs w:val="24"/>
          <w:shd w:val="clear" w:color="auto" w:fill="FFFFFF"/>
        </w:rPr>
        <w:t>ρατικός προϋπολογισμός του 2019</w:t>
      </w:r>
      <w:r w:rsidRPr="00161955">
        <w:rPr>
          <w:rFonts w:eastAsia="Times New Roman"/>
          <w:color w:val="000000"/>
          <w:szCs w:val="24"/>
          <w:shd w:val="clear" w:color="auto" w:fill="FFFFFF"/>
        </w:rPr>
        <w:t>,</w:t>
      </w:r>
      <w:r>
        <w:rPr>
          <w:rFonts w:eastAsia="Times New Roman"/>
          <w:color w:val="000000"/>
          <w:szCs w:val="24"/>
          <w:shd w:val="clear" w:color="auto" w:fill="FFFFFF"/>
        </w:rPr>
        <w:t xml:space="preserve"> που εισηγείται η Κυβέρνηση</w:t>
      </w:r>
      <w:r w:rsidRPr="00161955">
        <w:rPr>
          <w:rFonts w:eastAsia="Times New Roman"/>
          <w:color w:val="000000"/>
          <w:szCs w:val="24"/>
          <w:shd w:val="clear" w:color="auto" w:fill="FFFFFF"/>
        </w:rPr>
        <w:t>,</w:t>
      </w:r>
      <w:r>
        <w:rPr>
          <w:rFonts w:eastAsia="Times New Roman"/>
          <w:color w:val="000000"/>
          <w:szCs w:val="24"/>
          <w:shd w:val="clear" w:color="auto" w:fill="FFFFFF"/>
        </w:rPr>
        <w:t xml:space="preserve"> εμφανίζει ανάγλυφα τα προβλήματα και τα αδιέξοδα που αντιμετωπίζει η χώρα ως αποτέλεσμα των επιλογών της. Να τονίσω εξαρχής ότι δεν διαφαίνεται κα</w:t>
      </w:r>
      <w:r>
        <w:rPr>
          <w:rFonts w:eastAsia="Times New Roman"/>
          <w:color w:val="000000"/>
          <w:szCs w:val="24"/>
          <w:shd w:val="clear" w:color="auto" w:fill="FFFFFF"/>
        </w:rPr>
        <w:t>μ</w:t>
      </w:r>
      <w:r>
        <w:rPr>
          <w:rFonts w:eastAsia="Times New Roman"/>
          <w:color w:val="000000"/>
          <w:szCs w:val="24"/>
          <w:shd w:val="clear" w:color="auto" w:fill="FFFFFF"/>
        </w:rPr>
        <w:t>μία προοπτική επίλυσης. Και αυτό γιατί είναι ένα</w:t>
      </w:r>
      <w:r>
        <w:rPr>
          <w:rFonts w:eastAsia="Times New Roman"/>
          <w:color w:val="000000"/>
          <w:szCs w:val="24"/>
          <w:shd w:val="clear" w:color="auto" w:fill="FFFFFF"/>
        </w:rPr>
        <w:t>ς προϋπολογισμός όμηρος του προεκλογικού κύκλου. Εμφανίζεται φαινομενικά γαλαντόμος σε παροχές, αφού αποθησαύρισε πόρους και εισοδήματα με άγρια φορολογική επιδρομή. Ενσωματώνει σωρευτικά όλες τις δεσμεύσεις και τα μέτρα που αποδέχτηκε η χώρα, χωρίς το παρ</w:t>
      </w:r>
      <w:r>
        <w:rPr>
          <w:rFonts w:eastAsia="Times New Roman"/>
          <w:color w:val="000000"/>
          <w:szCs w:val="24"/>
          <w:shd w:val="clear" w:color="auto" w:fill="FFFFFF"/>
        </w:rPr>
        <w:t>αμικρό σχέδιο για το πώς οι νέες θυσίες δεν θα πάνε χαμένες. Δεν αποπνέει κα</w:t>
      </w:r>
      <w:r>
        <w:rPr>
          <w:rFonts w:eastAsia="Times New Roman"/>
          <w:color w:val="000000"/>
          <w:szCs w:val="24"/>
          <w:shd w:val="clear" w:color="auto" w:fill="FFFFFF"/>
        </w:rPr>
        <w:t>μ</w:t>
      </w:r>
      <w:r>
        <w:rPr>
          <w:rFonts w:eastAsia="Times New Roman"/>
          <w:color w:val="000000"/>
          <w:szCs w:val="24"/>
          <w:shd w:val="clear" w:color="auto" w:fill="FFFFFF"/>
        </w:rPr>
        <w:t xml:space="preserve">μία αναπτυξιακή πνοή, σε </w:t>
      </w:r>
      <w:r>
        <w:rPr>
          <w:rFonts w:eastAsia="Times New Roman"/>
          <w:color w:val="000000"/>
          <w:szCs w:val="24"/>
          <w:shd w:val="clear" w:color="auto" w:fill="FFFFFF"/>
        </w:rPr>
        <w:lastRenderedPageBreak/>
        <w:t>μ</w:t>
      </w:r>
      <w:r>
        <w:rPr>
          <w:rFonts w:eastAsia="Times New Roman"/>
          <w:color w:val="000000"/>
          <w:szCs w:val="24"/>
          <w:shd w:val="clear" w:color="auto" w:fill="FFFFFF"/>
        </w:rPr>
        <w:t>ί</w:t>
      </w:r>
      <w:r>
        <w:rPr>
          <w:rFonts w:eastAsia="Times New Roman"/>
          <w:color w:val="000000"/>
          <w:szCs w:val="24"/>
          <w:shd w:val="clear" w:color="auto" w:fill="FFFFFF"/>
        </w:rPr>
        <w:t xml:space="preserve">α εποχή που η χώρα την έχει απόλυτη ανάγκη για να επιβιώσει σε μία ιδιαίτερα δύσκολη διεθνή και ευρωπαϊκή συγκυρία. Κατά τη γνώμη μου, ο προϋπολογισμός </w:t>
      </w:r>
      <w:r>
        <w:rPr>
          <w:rFonts w:eastAsia="Times New Roman"/>
          <w:color w:val="000000"/>
          <w:szCs w:val="24"/>
          <w:shd w:val="clear" w:color="auto" w:fill="FFFFFF"/>
        </w:rPr>
        <w:t xml:space="preserve">μοιάζει, δυστυχώς, με διαβατήριο εισόδου της χώρας και της οικονομίας σε ακόμα βαθύτερη κρίση. </w:t>
      </w:r>
    </w:p>
    <w:p w14:paraId="2C1AD5AC"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Ας πάρουμε το νήμα από την αρχή. Εν όψει της τυπικής εξόδου από τα μνημόνια ο Πρωθυπουργός διατύπωσε το δικό του </w:t>
      </w:r>
      <w:r>
        <w:rPr>
          <w:rFonts w:eastAsia="Times New Roman"/>
          <w:color w:val="000000"/>
          <w:szCs w:val="24"/>
          <w:shd w:val="clear" w:color="auto" w:fill="FFFFFF"/>
          <w:lang w:val="en-US"/>
        </w:rPr>
        <w:t>success</w:t>
      </w:r>
      <w:r w:rsidRPr="00BF7493">
        <w:rPr>
          <w:rFonts w:eastAsia="Times New Roman"/>
          <w:color w:val="000000"/>
          <w:szCs w:val="24"/>
          <w:shd w:val="clear" w:color="auto" w:fill="FFFFFF"/>
        </w:rPr>
        <w:t xml:space="preserve"> </w:t>
      </w:r>
      <w:r>
        <w:rPr>
          <w:rFonts w:eastAsia="Times New Roman"/>
          <w:color w:val="000000"/>
          <w:szCs w:val="24"/>
          <w:shd w:val="clear" w:color="auto" w:fill="FFFFFF"/>
          <w:lang w:val="en-US"/>
        </w:rPr>
        <w:t>story</w:t>
      </w:r>
      <w:r>
        <w:rPr>
          <w:rFonts w:eastAsia="Times New Roman"/>
          <w:color w:val="000000"/>
          <w:szCs w:val="24"/>
          <w:shd w:val="clear" w:color="auto" w:fill="FFFFFF"/>
        </w:rPr>
        <w:t xml:space="preserve"> για την επόμενη μέρα. Συμπυκνώνω </w:t>
      </w:r>
      <w:r>
        <w:rPr>
          <w:rFonts w:eastAsia="Times New Roman"/>
          <w:color w:val="000000"/>
          <w:szCs w:val="24"/>
          <w:shd w:val="clear" w:color="auto" w:fill="FFFFFF"/>
        </w:rPr>
        <w:t>τα λόγια του: Η Ελλάδα βγαίνει απρόσκοπτα στις αγορές, χωρίς να χρειάζεται προληπτική γραμμή στήριξης, ανακτά την εθνική της κυριαρχία, τελειώνει οριστικά η πολιτική της λιτότητας, ξεκινάει η εποχή της δίκαιης ανάπτυξης.</w:t>
      </w:r>
    </w:p>
    <w:p w14:paraId="2C1AD5AD"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Τις εβδομάδες που ακολούθησαν την </w:t>
      </w:r>
      <w:r w:rsidRPr="00161955">
        <w:rPr>
          <w:rFonts w:eastAsia="Times New Roman"/>
          <w:color w:val="000000"/>
          <w:szCs w:val="24"/>
          <w:shd w:val="clear" w:color="auto" w:fill="FFFFFF"/>
        </w:rPr>
        <w:t>2</w:t>
      </w:r>
      <w:r w:rsidRPr="00161955">
        <w:rPr>
          <w:rFonts w:eastAsia="Times New Roman"/>
          <w:color w:val="000000"/>
          <w:szCs w:val="24"/>
          <w:shd w:val="clear" w:color="auto" w:fill="FFFFFF"/>
        </w:rPr>
        <w:t>1</w:t>
      </w:r>
      <w:r w:rsidRPr="003B56D2">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Αυγούστου οι αγορές εξακολουθούν να μας κοιτούν παγερά αδιάφορες, απαγορεύοντας ουσιαστικά την έξοδό μας σε αυτές και διατηρώντας ιδιαίτερα υψηλά επιτόκια. Οι δεσμεύσεις που υπέγραψε η Κυβέρνηση και αποτελούν </w:t>
      </w:r>
      <w:proofErr w:type="spellStart"/>
      <w:r>
        <w:rPr>
          <w:rFonts w:eastAsia="Times New Roman"/>
          <w:color w:val="000000"/>
          <w:szCs w:val="24"/>
          <w:shd w:val="clear" w:color="auto" w:fill="FFFFFF"/>
        </w:rPr>
        <w:t>οιονεί</w:t>
      </w:r>
      <w:proofErr w:type="spellEnd"/>
      <w:r>
        <w:rPr>
          <w:rFonts w:eastAsia="Times New Roman"/>
          <w:color w:val="000000"/>
          <w:szCs w:val="24"/>
          <w:shd w:val="clear" w:color="auto" w:fill="FFFFFF"/>
        </w:rPr>
        <w:t xml:space="preserve"> μνημόνιο καλά κρατούν. Το </w:t>
      </w:r>
      <w:proofErr w:type="spellStart"/>
      <w:r>
        <w:rPr>
          <w:rFonts w:eastAsia="Times New Roman"/>
          <w:color w:val="000000"/>
          <w:szCs w:val="24"/>
          <w:shd w:val="clear" w:color="auto" w:fill="FFFFFF"/>
        </w:rPr>
        <w:t>υ</w:t>
      </w:r>
      <w:r>
        <w:rPr>
          <w:rFonts w:eastAsia="Times New Roman"/>
          <w:color w:val="000000"/>
          <w:szCs w:val="24"/>
          <w:shd w:val="clear" w:color="auto" w:fill="FFFFFF"/>
        </w:rPr>
        <w:t>περταμείο</w:t>
      </w:r>
      <w:proofErr w:type="spellEnd"/>
      <w:r>
        <w:rPr>
          <w:rFonts w:eastAsia="Times New Roman"/>
          <w:color w:val="000000"/>
          <w:szCs w:val="24"/>
          <w:shd w:val="clear" w:color="auto" w:fill="FFFFFF"/>
        </w:rPr>
        <w:t xml:space="preserve"> επιχειρεί να δεσμεύσει και το τελευταίο τετραγωνικό της </w:t>
      </w:r>
      <w:r>
        <w:rPr>
          <w:rFonts w:eastAsia="Times New Roman"/>
          <w:color w:val="000000"/>
          <w:szCs w:val="24"/>
          <w:shd w:val="clear" w:color="auto" w:fill="FFFFFF"/>
        </w:rPr>
        <w:lastRenderedPageBreak/>
        <w:t>δημόσιας περιουσίας, χωρίς το ίδιο να προχωρήσει σε καμία ουσιαστική αξιοποίησή της μέχρι τώρα, παρά τους γαλαντόμους μισθούς. Η Ελλάδα θα ζει σε καθεστώς μόνιμης λιτότητας, κάτω από τον βραχνά των π</w:t>
      </w:r>
      <w:r>
        <w:rPr>
          <w:rFonts w:eastAsia="Times New Roman"/>
          <w:color w:val="000000"/>
          <w:szCs w:val="24"/>
          <w:shd w:val="clear" w:color="auto" w:fill="FFFFFF"/>
        </w:rPr>
        <w:t xml:space="preserve">λεονασμάτων. </w:t>
      </w:r>
    </w:p>
    <w:p w14:paraId="2C1AD5AE"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λοιπόν, λίγες εβδομάδες μετά, ο Πρωθυπουργός επιχείρησε στη Διεθνή Έκθεση Θεσσαλονίκης να προσγειώσει τους πολίτες μερικώς στην πραγματικότητα, εγκαταλείποντας τις μεγαλόπνοες διακηρύξεις και εγκαινιάζοντας μία προεκλογική περίοδο με κύ</w:t>
      </w:r>
      <w:r>
        <w:rPr>
          <w:rFonts w:eastAsia="Times New Roman"/>
          <w:color w:val="000000"/>
          <w:szCs w:val="24"/>
          <w:shd w:val="clear" w:color="auto" w:fill="FFFFFF"/>
        </w:rPr>
        <w:t xml:space="preserve">ριο όπλο την </w:t>
      </w:r>
      <w:proofErr w:type="spellStart"/>
      <w:r>
        <w:rPr>
          <w:rFonts w:eastAsia="Times New Roman"/>
          <w:color w:val="000000"/>
          <w:szCs w:val="24"/>
          <w:shd w:val="clear" w:color="auto" w:fill="FFFFFF"/>
        </w:rPr>
        <w:t>παροχολογία</w:t>
      </w:r>
      <w:proofErr w:type="spellEnd"/>
      <w:r>
        <w:rPr>
          <w:rFonts w:eastAsia="Times New Roman"/>
          <w:color w:val="000000"/>
          <w:szCs w:val="24"/>
          <w:shd w:val="clear" w:color="auto" w:fill="FFFFFF"/>
        </w:rPr>
        <w:t xml:space="preserve"> και τους διορισμούς σε φόντο πόλωσης και σκανδαλολογίας. Την έχουμε ξαναζήσει -σας διαβεβαιώ- αυτήν την εποχή και ήταν τραγική για τη χώρα. </w:t>
      </w:r>
    </w:p>
    <w:p w14:paraId="2C1AD5AF"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προβλεπόμενο </w:t>
      </w:r>
      <w:proofErr w:type="spellStart"/>
      <w:r>
        <w:rPr>
          <w:rFonts w:eastAsia="Times New Roman"/>
          <w:color w:val="000000"/>
          <w:szCs w:val="24"/>
          <w:shd w:val="clear" w:color="auto" w:fill="FFFFFF"/>
        </w:rPr>
        <w:t>υπερπλεόνασμα</w:t>
      </w:r>
      <w:proofErr w:type="spellEnd"/>
      <w:r>
        <w:rPr>
          <w:rFonts w:eastAsia="Times New Roman"/>
          <w:color w:val="000000"/>
          <w:szCs w:val="24"/>
          <w:shd w:val="clear" w:color="auto" w:fill="FFFFFF"/>
        </w:rPr>
        <w:t xml:space="preserve"> θα του έδινε τη δυνατότητα, πρώτον, να σταματήσει πρόσκαιρα </w:t>
      </w:r>
      <w:r>
        <w:rPr>
          <w:rFonts w:eastAsia="Times New Roman"/>
          <w:color w:val="000000"/>
          <w:szCs w:val="24"/>
          <w:shd w:val="clear" w:color="auto" w:fill="FFFFFF"/>
        </w:rPr>
        <w:t xml:space="preserve">την ψηφισμένη από την Κυβέρνηση και υπογεγραμμένη από τον ίδιο περαιτέρω μείωση των συντάξεων και να διαπραγματευθεί την για ελάχιστο χρόνο αναστολή της αύξησης του ΦΠΑ στα νησιά και, δεύτερον, να εξοικονομήσει πόρους προς διάθεση σε κρίσιμες εκλογικά για </w:t>
      </w:r>
      <w:r>
        <w:rPr>
          <w:rFonts w:eastAsia="Times New Roman"/>
          <w:color w:val="000000"/>
          <w:szCs w:val="24"/>
          <w:shd w:val="clear" w:color="auto" w:fill="FFFFFF"/>
        </w:rPr>
        <w:t>τον ΣΥΡΙΖΑ ομάδες του πληθυσμού.</w:t>
      </w:r>
    </w:p>
    <w:p w14:paraId="2C1AD5B0"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 στόχος του ήταν προφανής. Αφού η ανάπτυξη δεν πέτυχε τον προβλεπόμενο για το 2018 στόχο του 2,5%, καθώς έμεινε κάτω από το 2%, για να δημιουργήσει τον αναγκαίο δημοσιονομικό χώρο, αφού οι μεταρρυθμίσεις έμειναν στάσιμες κ</w:t>
      </w:r>
      <w:r>
        <w:rPr>
          <w:rFonts w:eastAsia="Times New Roman"/>
          <w:color w:val="000000"/>
          <w:szCs w:val="24"/>
          <w:shd w:val="clear" w:color="auto" w:fill="FFFFFF"/>
        </w:rPr>
        <w:t xml:space="preserve">αι οι αποκρατικοποιήσεις καρκινοβατούν, αφού το ισοζύγιο των επενδύσεων παραμένει αρνητικό και το υπάρχον κράτος αντιστέκεται πεισματικά σε κάθε επενδυτική πρωτοβουλία, έπρεπε από τη δεδομένη πίτα να εξοικονομηθεί το </w:t>
      </w:r>
      <w:proofErr w:type="spellStart"/>
      <w:r>
        <w:rPr>
          <w:rFonts w:eastAsia="Times New Roman"/>
          <w:color w:val="000000"/>
          <w:szCs w:val="24"/>
          <w:shd w:val="clear" w:color="auto" w:fill="FFFFFF"/>
        </w:rPr>
        <w:t>υπερπλεόνασμα</w:t>
      </w:r>
      <w:proofErr w:type="spellEnd"/>
      <w:r>
        <w:rPr>
          <w:rFonts w:eastAsia="Times New Roman"/>
          <w:color w:val="000000"/>
          <w:szCs w:val="24"/>
          <w:shd w:val="clear" w:color="auto" w:fill="FFFFFF"/>
        </w:rPr>
        <w:t>. Έτσι φτάσαμε στο 3,6% κα</w:t>
      </w:r>
      <w:r>
        <w:rPr>
          <w:rFonts w:eastAsia="Times New Roman"/>
          <w:color w:val="000000"/>
          <w:szCs w:val="24"/>
          <w:shd w:val="clear" w:color="auto" w:fill="FFFFFF"/>
        </w:rPr>
        <w:t xml:space="preserve">ι στα 7 δισεκατομμύρια ευρώ περίπου. </w:t>
      </w:r>
    </w:p>
    <w:p w14:paraId="2C1AD5B1"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Πώς θα καλυπτόταν η διαφορά;</w:t>
      </w:r>
    </w:p>
    <w:p w14:paraId="2C1AD5B2"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Πρώτον, με </w:t>
      </w:r>
      <w:proofErr w:type="spellStart"/>
      <w:r>
        <w:rPr>
          <w:rFonts w:eastAsia="Times New Roman"/>
          <w:color w:val="000000"/>
          <w:szCs w:val="24"/>
          <w:shd w:val="clear" w:color="auto" w:fill="FFFFFF"/>
        </w:rPr>
        <w:t>φοροεπιδρομή</w:t>
      </w:r>
      <w:proofErr w:type="spellEnd"/>
      <w:r>
        <w:rPr>
          <w:rFonts w:eastAsia="Times New Roman"/>
          <w:color w:val="000000"/>
          <w:szCs w:val="24"/>
          <w:shd w:val="clear" w:color="auto" w:fill="FFFFFF"/>
        </w:rPr>
        <w:t>. Οι φόροι για αγαθά και υπηρεσίες, για ΦΠΑ, για ειδικό φόρο κατανάλωσης, για εισοδήματα, εμφανίζονται αυξημένοι κατά 600 περίπου εκατομμύρια ευρώ.</w:t>
      </w:r>
    </w:p>
    <w:p w14:paraId="2C1AD5B3"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με σημαν</w:t>
      </w:r>
      <w:r>
        <w:rPr>
          <w:rFonts w:eastAsia="Times New Roman"/>
          <w:color w:val="000000"/>
          <w:szCs w:val="24"/>
          <w:shd w:val="clear" w:color="auto" w:fill="FFFFFF"/>
        </w:rPr>
        <w:t xml:space="preserve">τική μείωση του κοινωνικού κράτους. Το σύνολο των δαπανών που πάνε για μεταβιβάσεις, για τον κοινωνικό προϋπολογισμό και για τις συντάξεις εμφανίζονται </w:t>
      </w:r>
      <w:r>
        <w:rPr>
          <w:rFonts w:eastAsia="Times New Roman"/>
          <w:color w:val="000000"/>
          <w:szCs w:val="24"/>
          <w:shd w:val="clear" w:color="auto" w:fill="FFFFFF"/>
        </w:rPr>
        <w:lastRenderedPageBreak/>
        <w:t>μειωμένες κατά 1,2 δισεκατομμύρι</w:t>
      </w:r>
      <w:r>
        <w:rPr>
          <w:rFonts w:eastAsia="Times New Roman"/>
          <w:color w:val="000000"/>
          <w:szCs w:val="24"/>
          <w:shd w:val="clear" w:color="auto" w:fill="FFFFFF"/>
        </w:rPr>
        <w:t>ο</w:t>
      </w:r>
      <w:r>
        <w:rPr>
          <w:rFonts w:eastAsia="Times New Roman"/>
          <w:color w:val="000000"/>
          <w:szCs w:val="24"/>
          <w:shd w:val="clear" w:color="auto" w:fill="FFFFFF"/>
        </w:rPr>
        <w:t xml:space="preserve"> ευρώ, παράλληλα με την απαράδεκτη κατάργηση κοινωνικών παροχών στο όνο</w:t>
      </w:r>
      <w:r>
        <w:rPr>
          <w:rFonts w:eastAsia="Times New Roman"/>
          <w:color w:val="000000"/>
          <w:szCs w:val="24"/>
          <w:shd w:val="clear" w:color="auto" w:fill="FFFFFF"/>
        </w:rPr>
        <w:t xml:space="preserve">μα πάντα της φιλολαϊκής πολιτικής. </w:t>
      </w:r>
    </w:p>
    <w:p w14:paraId="2C1AD5B4"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Τρίτον, με αύξηση των ληξιπρόθεσμων οφειλών του δημοσίου, που στο τέλος Νοεμβρίου έφτασαν τα 2,62 δισεκατομμύρια ευρώ, ενώ προβλεπόταν ο μηδενισμός τους για το τέλος του 2018. </w:t>
      </w:r>
    </w:p>
    <w:p w14:paraId="2C1AD5B5"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Τέταρτον και κυριότερο, με περικοπή του </w:t>
      </w:r>
      <w:r>
        <w:rPr>
          <w:rFonts w:eastAsia="Times New Roman"/>
          <w:color w:val="000000"/>
          <w:szCs w:val="24"/>
          <w:shd w:val="clear" w:color="auto" w:fill="FFFFFF"/>
        </w:rPr>
        <w:t>Π</w:t>
      </w:r>
      <w:r>
        <w:rPr>
          <w:rFonts w:eastAsia="Times New Roman"/>
          <w:color w:val="000000"/>
          <w:szCs w:val="24"/>
          <w:shd w:val="clear" w:color="auto" w:fill="FFFFFF"/>
        </w:rPr>
        <w:t xml:space="preserve">ρογράμματος </w:t>
      </w:r>
      <w:r>
        <w:rPr>
          <w:rFonts w:eastAsia="Times New Roman"/>
          <w:color w:val="000000"/>
          <w:szCs w:val="24"/>
          <w:shd w:val="clear" w:color="auto" w:fill="FFFFFF"/>
        </w:rPr>
        <w:t>Δ</w:t>
      </w:r>
      <w:r>
        <w:rPr>
          <w:rFonts w:eastAsia="Times New Roman"/>
          <w:color w:val="000000"/>
          <w:szCs w:val="24"/>
          <w:shd w:val="clear" w:color="auto" w:fill="FFFFFF"/>
        </w:rPr>
        <w:t xml:space="preserve">ημοσίων </w:t>
      </w:r>
      <w:r>
        <w:rPr>
          <w:rFonts w:eastAsia="Times New Roman"/>
          <w:color w:val="000000"/>
          <w:szCs w:val="24"/>
          <w:shd w:val="clear" w:color="auto" w:fill="FFFFFF"/>
        </w:rPr>
        <w:t>Ε</w:t>
      </w:r>
      <w:r>
        <w:rPr>
          <w:rFonts w:eastAsia="Times New Roman"/>
          <w:color w:val="000000"/>
          <w:szCs w:val="24"/>
          <w:shd w:val="clear" w:color="auto" w:fill="FFFFFF"/>
        </w:rPr>
        <w:t>πενδύσεων κατά 550 εκατομμύρια ευρώ, σε μ</w:t>
      </w:r>
      <w:r>
        <w:rPr>
          <w:rFonts w:eastAsia="Times New Roman"/>
          <w:color w:val="000000"/>
          <w:szCs w:val="24"/>
          <w:shd w:val="clear" w:color="auto" w:fill="FFFFFF"/>
        </w:rPr>
        <w:t>ί</w:t>
      </w:r>
      <w:r>
        <w:rPr>
          <w:rFonts w:eastAsia="Times New Roman"/>
          <w:color w:val="000000"/>
          <w:szCs w:val="24"/>
          <w:shd w:val="clear" w:color="auto" w:fill="FFFFFF"/>
        </w:rPr>
        <w:t xml:space="preserve">α εποχή που με αρνητικό ισοζύγιο ιδιωτικών επενδύσεων το πρόγραμμα δημοσίων επενδύσεων αποτελούσε τον μοναδικό τροφοδότη της ανάπτυξης. </w:t>
      </w:r>
    </w:p>
    <w:p w14:paraId="2C1AD5B6"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ας έλθουμε, όμως, στο από</w:t>
      </w:r>
      <w:r>
        <w:rPr>
          <w:rFonts w:eastAsia="Times New Roman"/>
          <w:color w:val="000000"/>
          <w:szCs w:val="24"/>
          <w:shd w:val="clear" w:color="auto" w:fill="FFFFFF"/>
        </w:rPr>
        <w:t xml:space="preserve"> εδώ και εξής. Τι σημαίνει πραγματική έξοδος από την κρίση και γιατί αυτή δεν εξυπηρετείται από την οικονομική πολιτική και τις επιλογές της Κυβέρνησης; Πραγματική έξοδος από την κρίση σημαίνει τρία πράγματα, τρεις απαρέγκλιτες προϋποθέσεις: η </w:t>
      </w:r>
      <w:r>
        <w:rPr>
          <w:rFonts w:eastAsia="Times New Roman"/>
          <w:color w:val="000000"/>
          <w:szCs w:val="24"/>
          <w:shd w:val="clear" w:color="auto" w:fill="FFFFFF"/>
        </w:rPr>
        <w:lastRenderedPageBreak/>
        <w:t xml:space="preserve">πρώτη ότι η </w:t>
      </w:r>
      <w:r>
        <w:rPr>
          <w:rFonts w:eastAsia="Times New Roman"/>
          <w:color w:val="000000"/>
          <w:szCs w:val="24"/>
          <w:shd w:val="clear" w:color="auto" w:fill="FFFFFF"/>
        </w:rPr>
        <w:t xml:space="preserve">χώρα βγαίνει με ασφαλή βήματα στις αγορές, η δεύτερη ότι το πλεόνασμα προκύπτει ως αποτέλεσμα του ρυθμού ανάπτυξης και όχι ως προϊόν περαιτέρω αφαίμαξης αναπτυξιακών πόρων και εισοδημάτων και η τρίτη ότι δημιουργούνται ταυτόχρονα και με κατεπείγοντα τρόπο </w:t>
      </w:r>
      <w:r>
        <w:rPr>
          <w:rFonts w:eastAsia="Times New Roman"/>
          <w:color w:val="000000"/>
          <w:szCs w:val="24"/>
          <w:shd w:val="clear" w:color="auto" w:fill="FFFFFF"/>
        </w:rPr>
        <w:t xml:space="preserve">οι όροι και οι προϋποθέσεις μίας ενδογενούς και </w:t>
      </w:r>
      <w:proofErr w:type="spellStart"/>
      <w:r>
        <w:rPr>
          <w:rFonts w:eastAsia="Times New Roman"/>
          <w:color w:val="000000"/>
          <w:szCs w:val="24"/>
          <w:shd w:val="clear" w:color="auto" w:fill="FFFFFF"/>
        </w:rPr>
        <w:t>αυτοτροφοδοτούμενης</w:t>
      </w:r>
      <w:proofErr w:type="spellEnd"/>
      <w:r>
        <w:rPr>
          <w:rFonts w:eastAsia="Times New Roman"/>
          <w:color w:val="000000"/>
          <w:szCs w:val="24"/>
          <w:shd w:val="clear" w:color="auto" w:fill="FFFFFF"/>
        </w:rPr>
        <w:t xml:space="preserve"> ανάπτυξης όχι με θεωρητικά σχήματα και ευχολόγια για το μέλλον, αλλά με άμεσες και καίριες ανατροπές και μεταρρυθμίσεις. </w:t>
      </w:r>
    </w:p>
    <w:p w14:paraId="2C1AD5B7"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Κατά συνέπεια, το ερώτημα -για να φτάσουμε στην ουσία του προβλήμα</w:t>
      </w:r>
      <w:r>
        <w:rPr>
          <w:rFonts w:eastAsia="Times New Roman"/>
          <w:color w:val="000000"/>
          <w:szCs w:val="24"/>
          <w:shd w:val="clear" w:color="auto" w:fill="FFFFFF"/>
        </w:rPr>
        <w:t xml:space="preserve">τος της χώρας- είναι αυτονόητο: Το μεσοπρόθεσμο σχέδιο που ψήφισε η Κυβέρνηση, με όλες αυτές τις δεσμεύσεις που συνιστούν </w:t>
      </w:r>
      <w:proofErr w:type="spellStart"/>
      <w:r>
        <w:rPr>
          <w:rFonts w:eastAsia="Times New Roman"/>
          <w:color w:val="000000"/>
          <w:szCs w:val="24"/>
          <w:shd w:val="clear" w:color="auto" w:fill="FFFFFF"/>
        </w:rPr>
        <w:t>οιονεί</w:t>
      </w:r>
      <w:proofErr w:type="spellEnd"/>
      <w:r>
        <w:rPr>
          <w:rFonts w:eastAsia="Times New Roman"/>
          <w:color w:val="000000"/>
          <w:szCs w:val="24"/>
          <w:shd w:val="clear" w:color="auto" w:fill="FFFFFF"/>
        </w:rPr>
        <w:t xml:space="preserve"> μνημόνιο, και ο προϋπολογισμός που το υλοποιεί ως το πρώτο κρίσιμο βήμα διασφαλίζουν τη δυναμική αναπτυξιακή τροχιά, πάνω στην </w:t>
      </w:r>
      <w:r>
        <w:rPr>
          <w:rFonts w:eastAsia="Times New Roman"/>
          <w:color w:val="000000"/>
          <w:szCs w:val="24"/>
          <w:shd w:val="clear" w:color="auto" w:fill="FFFFFF"/>
        </w:rPr>
        <w:t xml:space="preserve">οποία ο Πρωθυπουργός στηρίζει την προεκλογική του καμπάνια για δίκαιη ανάπτυξη; </w:t>
      </w:r>
    </w:p>
    <w:p w14:paraId="2C1AD5B8"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Δυστυχώς, κυρίες και κύριοι συνάδελφοι του ΣΥΡΙΖΑ, όχι για εσάς, αλλά για τη χώρα, η απάντηση είναι ένα πελώριο «</w:t>
      </w:r>
      <w:r>
        <w:rPr>
          <w:rFonts w:eastAsia="Times New Roman"/>
          <w:color w:val="000000"/>
          <w:szCs w:val="24"/>
          <w:shd w:val="clear" w:color="auto" w:fill="FFFFFF"/>
        </w:rPr>
        <w:t>όχι</w:t>
      </w:r>
      <w:r>
        <w:rPr>
          <w:rFonts w:eastAsia="Times New Roman"/>
          <w:color w:val="000000"/>
          <w:szCs w:val="24"/>
          <w:shd w:val="clear" w:color="auto" w:fill="FFFFFF"/>
        </w:rPr>
        <w:t>». Κα</w:t>
      </w:r>
      <w:r>
        <w:rPr>
          <w:rFonts w:eastAsia="Times New Roman"/>
          <w:color w:val="000000"/>
          <w:szCs w:val="24"/>
          <w:shd w:val="clear" w:color="auto" w:fill="FFFFFF"/>
        </w:rPr>
        <w:t>μ</w:t>
      </w:r>
      <w:r>
        <w:rPr>
          <w:rFonts w:eastAsia="Times New Roman"/>
          <w:color w:val="000000"/>
          <w:szCs w:val="24"/>
          <w:shd w:val="clear" w:color="auto" w:fill="FFFFFF"/>
        </w:rPr>
        <w:t xml:space="preserve">μία από τις τρεις προϋποθέσεις δεν υλοποιείται. </w:t>
      </w:r>
    </w:p>
    <w:p w14:paraId="2C1AD5B9"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w:t>
      </w:r>
      <w:r>
        <w:rPr>
          <w:rFonts w:eastAsia="Times New Roman"/>
          <w:color w:val="000000"/>
          <w:szCs w:val="24"/>
          <w:shd w:val="clear" w:color="auto" w:fill="FFFFFF"/>
        </w:rPr>
        <w:t xml:space="preserve">εξηγούμαι: Η έξοδος της χώρας στις αγορές, που θα γινόταν αυτόματα την επομένη της τυπικής λήξης του μνημονίου, τείνει να γίνει θηλιά στον λαιμό μας. Οι λεονταρισμοί του Πρωθυπουργού για τις αγορές που θα χορεύουν στον ρυθμό μας, που συνόδευσαν την άρνησή </w:t>
      </w:r>
      <w:r>
        <w:rPr>
          <w:rFonts w:eastAsia="Times New Roman"/>
          <w:color w:val="000000"/>
          <w:szCs w:val="24"/>
          <w:shd w:val="clear" w:color="auto" w:fill="FFFFFF"/>
        </w:rPr>
        <w:t xml:space="preserve">του να δεχτεί την πιστοληπτική γραμμή στήριξης εξελίσσεται σε μείζον πρόβλημα, που θα το πληρώσει και θα το πληρώνει και κατά τους επόμενους μήνες, κύριε Υπουργέ, η χώρα. </w:t>
      </w:r>
    </w:p>
    <w:p w14:paraId="2C1AD5BA"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μ</w:t>
      </w:r>
      <w:r>
        <w:rPr>
          <w:rFonts w:eastAsia="Times New Roman"/>
          <w:color w:val="000000"/>
          <w:szCs w:val="24"/>
          <w:shd w:val="clear" w:color="auto" w:fill="FFFFFF"/>
        </w:rPr>
        <w:t>ί</w:t>
      </w:r>
      <w:r>
        <w:rPr>
          <w:rFonts w:eastAsia="Times New Roman"/>
          <w:color w:val="000000"/>
          <w:szCs w:val="24"/>
          <w:shd w:val="clear" w:color="auto" w:fill="FFFFFF"/>
        </w:rPr>
        <w:t>α Ευρώπη που όταν βίωνε υψηλούς ρυθμούς ανάπτυξης, η Κυβέρνηση χρέωνε τη χώρα μ</w:t>
      </w:r>
      <w:r>
        <w:rPr>
          <w:rFonts w:eastAsia="Times New Roman"/>
          <w:color w:val="000000"/>
          <w:szCs w:val="24"/>
          <w:shd w:val="clear" w:color="auto" w:fill="FFFFFF"/>
        </w:rPr>
        <w:t>ε τους αλόγιστους πειραματισμούς της, όταν με ελάχιστο κόστος θα βγαίναμε στις αγορές, η Ελλάδα έβλεπε τα τρένα να περνούν. Και τώρα που η Ευρώπη και λόγω εξωτερικών συνθηκών, που αφορούν το παγκόσμιο εμπόριο, την εσωτερική της κρίση, την υποχώρησή της στο</w:t>
      </w:r>
      <w:r>
        <w:rPr>
          <w:rFonts w:eastAsia="Times New Roman"/>
          <w:color w:val="000000"/>
          <w:szCs w:val="24"/>
          <w:shd w:val="clear" w:color="auto" w:fill="FFFFFF"/>
        </w:rPr>
        <w:t xml:space="preserve">ν παγκόσμιο ανταγωνισμό, φαίνεται να μπαίνει σύμφωνα με όλες τις προβλέψεις σε </w:t>
      </w:r>
      <w:proofErr w:type="spellStart"/>
      <w:r>
        <w:rPr>
          <w:rFonts w:eastAsia="Times New Roman"/>
          <w:color w:val="000000"/>
          <w:szCs w:val="24"/>
          <w:shd w:val="clear" w:color="auto" w:fill="FFFFFF"/>
        </w:rPr>
        <w:t>υφεσιακή</w:t>
      </w:r>
      <w:proofErr w:type="spellEnd"/>
      <w:r>
        <w:rPr>
          <w:rFonts w:eastAsia="Times New Roman"/>
          <w:color w:val="000000"/>
          <w:szCs w:val="24"/>
          <w:shd w:val="clear" w:color="auto" w:fill="FFFFFF"/>
        </w:rPr>
        <w:t xml:space="preserve"> τροχιά, η χώρα δεν έχει ασπίδα άμυνας. Κα</w:t>
      </w:r>
      <w:r>
        <w:rPr>
          <w:rFonts w:eastAsia="Times New Roman"/>
          <w:color w:val="000000"/>
          <w:szCs w:val="24"/>
          <w:shd w:val="clear" w:color="auto" w:fill="FFFFFF"/>
        </w:rPr>
        <w:t>μ</w:t>
      </w:r>
      <w:r>
        <w:rPr>
          <w:rFonts w:eastAsia="Times New Roman"/>
          <w:color w:val="000000"/>
          <w:szCs w:val="24"/>
          <w:shd w:val="clear" w:color="auto" w:fill="FFFFFF"/>
        </w:rPr>
        <w:t xml:space="preserve">μία πρόβλεψη. Κανένας σχεδιασμός. Και όμως το ιταλικό πρόβλημα φαινόταν με γυμνό οφθαλμό ότι έρχεται και μάλιστα πλησίστιο. </w:t>
      </w:r>
    </w:p>
    <w:p w14:paraId="2C1AD5BB"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w:t>
      </w:r>
      <w:r>
        <w:rPr>
          <w:rFonts w:eastAsia="Times New Roman"/>
          <w:color w:val="000000"/>
          <w:szCs w:val="24"/>
          <w:shd w:val="clear" w:color="auto" w:fill="FFFFFF"/>
        </w:rPr>
        <w:t xml:space="preserve">ήμερα ζούμε με το άγχος των υψηλών επιτοκίων. Ζούμε με την αναγκαστική </w:t>
      </w:r>
      <w:proofErr w:type="spellStart"/>
      <w:r>
        <w:rPr>
          <w:rFonts w:eastAsia="Times New Roman"/>
          <w:color w:val="000000"/>
          <w:szCs w:val="24"/>
          <w:shd w:val="clear" w:color="auto" w:fill="FFFFFF"/>
        </w:rPr>
        <w:t>απομείωση</w:t>
      </w:r>
      <w:proofErr w:type="spellEnd"/>
      <w:r>
        <w:rPr>
          <w:rFonts w:eastAsia="Times New Roman"/>
          <w:color w:val="000000"/>
          <w:szCs w:val="24"/>
          <w:shd w:val="clear" w:color="auto" w:fill="FFFFFF"/>
        </w:rPr>
        <w:t xml:space="preserve"> του μαξιλαριού μιας οικονομίας που καταναλώνεται σε προεκλογικές παροχές, αντί να επενδύει στην ανάπτυξη, και σε μόνιμες δομές αναδιανομής του πλούτου. Και βέβαια, όταν τελειώ</w:t>
      </w:r>
      <w:r>
        <w:rPr>
          <w:rFonts w:eastAsia="Times New Roman"/>
          <w:color w:val="000000"/>
          <w:szCs w:val="24"/>
          <w:shd w:val="clear" w:color="auto" w:fill="FFFFFF"/>
        </w:rPr>
        <w:t>σει ο προεκλογικός κύκλος, η κρίση θα επανέλθει δριμύτερη. Στερνή μου γνώση να σ’ είχα πρώτα, όπως θα έλεγε ο θυμόσοφος λαός μας!</w:t>
      </w:r>
    </w:p>
    <w:p w14:paraId="2C1AD5BC"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Έρχομαι τώρα στο θέμα της ανάπτυξης και των πλεονασμάτων. </w:t>
      </w:r>
      <w:r>
        <w:rPr>
          <w:rFonts w:eastAsia="Times New Roman" w:cs="Times New Roman"/>
          <w:szCs w:val="24"/>
        </w:rPr>
        <w:t>Απαντώντας στον Γιάννη Κουτσούκο, κύριε Υπουργέ των Οικονομικών, δια</w:t>
      </w:r>
      <w:r>
        <w:rPr>
          <w:rFonts w:eastAsia="Times New Roman" w:cs="Times New Roman"/>
          <w:szCs w:val="24"/>
        </w:rPr>
        <w:t>τυπώσατε μία πολύ σωστή παρατήρηση, στην οποία συμφώνησα. Αν δούμε στατικά το 3,5% του πλεονάσματος, ασφαλώς συνιστά καθεστώς μόνιμης λιτότητας, όταν η χώρα αναπτύσσεται με χαμηλούς ρυθμούς. Υπάρχει, όμως, η δυναμική, η αλλαγή που θα οδηγήσει σε επεκτατική</w:t>
      </w:r>
      <w:r>
        <w:rPr>
          <w:rFonts w:eastAsia="Times New Roman" w:cs="Times New Roman"/>
          <w:szCs w:val="24"/>
        </w:rPr>
        <w:t xml:space="preserve"> αναπτυξιακή πολιτική. Είναι η ελπίδα σας, είναι το σχέδιό σας, είναι η άποψή σας. Είναι γραμμένο και στον προϋπολογισμό, που δεν θα γίνει πράξη.</w:t>
      </w:r>
    </w:p>
    <w:p w14:paraId="2C1AD5B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Το ερώτημα είναι τι σας κάνει να πιστεύετε ότι με την πολιτική της σημερινής Κυβέρνησης, δηλαδή με τη δική σας</w:t>
      </w:r>
      <w:r>
        <w:rPr>
          <w:rFonts w:eastAsia="Times New Roman" w:cs="Times New Roman"/>
          <w:szCs w:val="24"/>
        </w:rPr>
        <w:t xml:space="preserve"> πολιτική θα φτάσουμε στους επιθυμητούς ρυθμούς ανάπτυξης; Είναι μία ανάπτυξη που απαιτεί παραγωγική ανασυγκρότηση, μεταρρυθμιστική πολιτική, ενεργούς αναπτυξιακούς θεσμούς και κινητοποίηση του παραγωγικού δυναμικού της χώρας. </w:t>
      </w:r>
    </w:p>
    <w:p w14:paraId="2C1AD5B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ποια παραγωγική ανασυγκρότηση μιλάμε; Με αργό το δυναμικό των μικρών και μεσαίων επιχειρήσεων που στενάζουν και με εξαρθρωμένη την σπονδυλική στήλη της οικονομίας, όταν παντού συναντάς μόνο κλειστά καταστήματα και επιχειρήσεις; </w:t>
      </w:r>
    </w:p>
    <w:p w14:paraId="2C1AD5B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Για ποια μεταρρυθμιστικ</w:t>
      </w:r>
      <w:r>
        <w:rPr>
          <w:rFonts w:eastAsia="Times New Roman" w:cs="Times New Roman"/>
          <w:szCs w:val="24"/>
        </w:rPr>
        <w:t xml:space="preserve">ή πολιτική μιλάμε; Με ένα κράτος που αντιστέκεται σε κάθε αναπτυξιακή προσπάθεια, που δεν μπορείτε να συμφωνήσετε ακόμα αν θα ξεκινήσει η επένδυση στο Ελληνικό, όταν αντί για μεταρρύθμιση κάνουμε μόνο αλόγιστους διορισμούς; </w:t>
      </w:r>
    </w:p>
    <w:p w14:paraId="2C1AD5C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Για ποιους αναπτυξιακούς θεσμού</w:t>
      </w:r>
      <w:r>
        <w:rPr>
          <w:rFonts w:eastAsia="Times New Roman" w:cs="Times New Roman"/>
          <w:szCs w:val="24"/>
        </w:rPr>
        <w:t xml:space="preserve">ς μιλάμε; Με την πυραμίδα του δημοκρατικού προγραμματισμού αποδυναμωμένη, την </w:t>
      </w:r>
      <w:r>
        <w:rPr>
          <w:rFonts w:eastAsia="Times New Roman" w:cs="Times New Roman"/>
          <w:szCs w:val="24"/>
        </w:rPr>
        <w:lastRenderedPageBreak/>
        <w:t>α</w:t>
      </w:r>
      <w:r>
        <w:rPr>
          <w:rFonts w:eastAsia="Times New Roman" w:cs="Times New Roman"/>
          <w:szCs w:val="24"/>
        </w:rPr>
        <w:t>υτοδιοίκηση χωρίς εφόδια, πόρους και διοικητικούς μηχανισμούς, το κράτος συγκεντρωτικό και γραφειοκρατικό, όταν αντί για ριζικές αλλαγές ολοκληρώνουμε χάριν της κομματικής σκοπι</w:t>
      </w:r>
      <w:r>
        <w:rPr>
          <w:rFonts w:eastAsia="Times New Roman" w:cs="Times New Roman"/>
          <w:szCs w:val="24"/>
        </w:rPr>
        <w:t xml:space="preserve">μότητας την αποσύνθεση και καλλιεργούμε τη συναλλαγή στους δήμους; </w:t>
      </w:r>
    </w:p>
    <w:p w14:paraId="2C1AD5C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Για ποιο παραγωγικό δυναμικό, που θα εγγυηθεί τους υψηλούς ρυθμούς ανάπτυξης, μιλάμε; Με το πιο μεγάλο κεφάλαιο της χώρας</w:t>
      </w:r>
      <w:r w:rsidRPr="00824126">
        <w:rPr>
          <w:rFonts w:eastAsia="Times New Roman" w:cs="Times New Roman"/>
          <w:szCs w:val="24"/>
        </w:rPr>
        <w:t>,</w:t>
      </w:r>
      <w:r>
        <w:rPr>
          <w:rFonts w:eastAsia="Times New Roman" w:cs="Times New Roman"/>
          <w:szCs w:val="24"/>
        </w:rPr>
        <w:t xml:space="preserve"> τους νέους επιστήμονες να την εγκαταλείπουν</w:t>
      </w:r>
      <w:r w:rsidRPr="00824126">
        <w:rPr>
          <w:rFonts w:eastAsia="Times New Roman" w:cs="Times New Roman"/>
          <w:szCs w:val="24"/>
        </w:rPr>
        <w:t>,</w:t>
      </w:r>
      <w:r>
        <w:rPr>
          <w:rFonts w:eastAsia="Times New Roman" w:cs="Times New Roman"/>
          <w:szCs w:val="24"/>
        </w:rPr>
        <w:t xml:space="preserve"> σε μία εποχή που το </w:t>
      </w:r>
      <w:r>
        <w:rPr>
          <w:rFonts w:eastAsia="Times New Roman" w:cs="Times New Roman"/>
          <w:szCs w:val="24"/>
        </w:rPr>
        <w:t xml:space="preserve">κύριο βάρος πρέπει να πέσει στην καινοτομία και τη νέα ανάπτυξη, όταν αντί για κίνητρα επιστροφής υποβαθμίζεται ολοένα και περισσότερο η διαδικασία και αποδυναμώνονται οι θεσμοί της εκπαίδευσης; </w:t>
      </w:r>
    </w:p>
    <w:p w14:paraId="2C1AD5C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Είναι φανερό ότι χρειάζεται ριζικά διαφορετική αντίληψη και </w:t>
      </w:r>
      <w:r>
        <w:rPr>
          <w:rFonts w:eastAsia="Times New Roman" w:cs="Times New Roman"/>
          <w:szCs w:val="24"/>
        </w:rPr>
        <w:t>στρατηγική για την ανάπτυξη. Χρειάζεται οι περιφέρειες της χώρας να αποκτήσουν ονοματεπώνυμο που να στέκεται στον ανταγωνισμό, τον εγχώριο και τον διεθνή. Αυτό με τη σειρά του προϋποθέτει τη μέγιστη δυνατή κινητοποίηση των παραγωγικών δυνάμεων και άρα, ένα</w:t>
      </w:r>
      <w:r>
        <w:rPr>
          <w:rFonts w:eastAsia="Times New Roman" w:cs="Times New Roman"/>
          <w:szCs w:val="24"/>
        </w:rPr>
        <w:t xml:space="preserve"> κράτος διαφορετικό, που γίνεται πλοηγός και όχι αντίπαλος της ανάπτυξης. </w:t>
      </w:r>
    </w:p>
    <w:p w14:paraId="2C1AD5C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α πραγματική επανάσταση και επανασχεδιασμός της θεσμικής συγκρότησης της πολιτείας, που ξεκινά από τη βάση και κυρίως με γενναία αποκέντρωση της διακυβέρνησης, που αποδιαρθρώνει τ</w:t>
      </w:r>
      <w:r>
        <w:rPr>
          <w:rFonts w:eastAsia="Times New Roman" w:cs="Times New Roman"/>
          <w:szCs w:val="24"/>
        </w:rPr>
        <w:t>η σύμφυση εξουσιών και συμφερόντων που έχει εγκατασταθεί στο κέντρο, ανεξάρτητα από κομματικές και άλλες τοποθετήσεις. Για να μην διεκδικεί κανένας κανένα ηθικό δικαίωμα σε αυτήν την Αίθουσα, πρέπει να καταλάβει ότι αυτός ο ιστορικός κύκλος έκλεισε και ότι</w:t>
      </w:r>
      <w:r>
        <w:rPr>
          <w:rFonts w:eastAsia="Times New Roman" w:cs="Times New Roman"/>
          <w:szCs w:val="24"/>
        </w:rPr>
        <w:t xml:space="preserve"> πρέπει να ανοίξει άλλος ιστορικός κύκλος, που δεν θα αφορά τους αθώους και τους ένοχους, αλλά θα αφορά πολιτικούς και κόμματα που έχουν στο μυαλό τους να πάνε τη χώρα μπροστά και όχι προς τα πίσω. </w:t>
      </w:r>
    </w:p>
    <w:p w14:paraId="2C1AD5C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w:t>
      </w:r>
      <w:r>
        <w:rPr>
          <w:rFonts w:eastAsia="Times New Roman" w:cs="Times New Roman"/>
          <w:szCs w:val="24"/>
        </w:rPr>
        <w:t>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C1AD5C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 αυτό το πρόβλημα της ανάπτυξης είναι κυρίως πρόβλημα δημοκρατίας. Χωρίς την ανασύνταξη της πολιτείας οι υψηλοί ρυθμοί είναι φενάκη και εσείς, δυστυχώς, με την πολιτική σας πρακτική προσβάλλετε βάναυσα τη δημοκρατία και τους θεσμούς </w:t>
      </w:r>
      <w:r>
        <w:rPr>
          <w:rFonts w:eastAsia="Times New Roman" w:cs="Times New Roman"/>
          <w:szCs w:val="24"/>
        </w:rPr>
        <w:t>της.</w:t>
      </w:r>
    </w:p>
    <w:p w14:paraId="2C1AD5C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Εμείς καταθέσαμε τη δική μας πρόταση, το «Σχέδιο Ελλάδα». Θα μου πείτε «Λέτε και εσείς τους ίδιους στόχους. Όλα τα κόμματα λένε τους ίδιους στόχους.» Όχι, εμείς μιλάμε για τις προϋποθέσεις και τους όρους. Μιλάμε για ενεργές πολιτικές, μιλάμε για την ε</w:t>
      </w:r>
      <w:r>
        <w:rPr>
          <w:rFonts w:eastAsia="Times New Roman" w:cs="Times New Roman"/>
          <w:szCs w:val="24"/>
        </w:rPr>
        <w:t>πόμενη μέρα, όχι ως σχέδιο μελλοντικό, αλλά πώς με τις πρώτες της πράξεις μία κυβέρνηση μπορεί να αλλάξει τα πράγματα από την επόμενη μέρα.</w:t>
      </w:r>
    </w:p>
    <w:p w14:paraId="2C1AD5C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Αυτή είναι η ποιοτική διαφορά ανάμεσα σε μία παράταξη που έχει στη φύση και τη φυσιογνωμία της αυτό τον προγραμματισ</w:t>
      </w:r>
      <w:r>
        <w:rPr>
          <w:rFonts w:eastAsia="Times New Roman" w:cs="Times New Roman"/>
          <w:szCs w:val="24"/>
        </w:rPr>
        <w:t xml:space="preserve">μό και την ουσιαστική διακυβέρνηση της χώρας, μία παράταξη ικανή στη διακυβέρνηση της χώρας, όπως δείχνει η πληθώρα των στελεχών της παράταξής μας σε όλη την Ελλάδα. </w:t>
      </w:r>
    </w:p>
    <w:p w14:paraId="2C1AD5C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τέτοια αλλαγή προϋποθέτει και έναν άλλο προϋπολογισμό, έναν προϋπολογισμό που δεν εστ</w:t>
      </w:r>
      <w:r>
        <w:rPr>
          <w:rFonts w:eastAsia="Times New Roman" w:cs="Times New Roman"/>
          <w:szCs w:val="24"/>
        </w:rPr>
        <w:t xml:space="preserve">ιάζει στους ατέρμονους κωδικούς με βάση τους οποίους νομιμοποιείται η επιβολή του κέντρου στην περιφέρεια, η επιβολή της εκτελεστικής εξουσίας στους αντιπροσωπευτικούς θεσμούς, η επιβολή του κράτους στον ανυπεράσπιστο πολίτη. Προϋποθέτει άλλη κατανομή </w:t>
      </w:r>
      <w:r>
        <w:rPr>
          <w:rFonts w:eastAsia="Times New Roman" w:cs="Times New Roman"/>
          <w:szCs w:val="24"/>
        </w:rPr>
        <w:lastRenderedPageBreak/>
        <w:t>πόρω</w:t>
      </w:r>
      <w:r>
        <w:rPr>
          <w:rFonts w:eastAsia="Times New Roman" w:cs="Times New Roman"/>
          <w:szCs w:val="24"/>
        </w:rPr>
        <w:t xml:space="preserve">ν για νέα αποκέντρωση της διακυβέρνησης, περιφερειακή επανεπένδυση και εξισορρόπηση του παραγόμενου πλούτου. </w:t>
      </w:r>
    </w:p>
    <w:p w14:paraId="2C1AD5C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Αν οι αναπτυξιακές επιλογές και οι αντίστοιχες εξουσίες, με ολοκληρωμένη οικονομική και διοικητική μορφή, δεν αποδοθούν στους θεσμούς που θα σηκώσ</w:t>
      </w:r>
      <w:r>
        <w:rPr>
          <w:rFonts w:eastAsia="Times New Roman" w:cs="Times New Roman"/>
          <w:szCs w:val="24"/>
        </w:rPr>
        <w:t xml:space="preserve">ουν το βάρος της ανάπτυξης και της κινητοποίησης του παραγωγικού και δημιουργικού δυναμικού, τα περί δίκαιης ανάπτυξης είναι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Για ταχύρρυθμη δε, ας μην γίνεται καθόλου λόγος. </w:t>
      </w:r>
    </w:p>
    <w:p w14:paraId="2C1AD5C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μέχρι τότε τι πρέπει να γίνει ή καλ</w:t>
      </w:r>
      <w:r>
        <w:rPr>
          <w:rFonts w:eastAsia="Times New Roman" w:cs="Times New Roman"/>
          <w:szCs w:val="24"/>
        </w:rPr>
        <w:t>ύτερα από πού να ξεκινήσουμε; Ασφαλώς με εκλογές, για να προκύψει κυβέρνηση ικανή, να αλλάξει ρότα η χώρα -γίνεται εκ των ων ουκ άνευ- αξιόπιστη, για να μπορεί σεβόμενη τα όρια των σχέσεων και των δεσμεύσεων που έχει αναλάβει, να επαναδιαπραγματευθεί ορισμ</w:t>
      </w:r>
      <w:r>
        <w:rPr>
          <w:rFonts w:eastAsia="Times New Roman" w:cs="Times New Roman"/>
          <w:szCs w:val="24"/>
        </w:rPr>
        <w:t>ένες κρίσιμες όψεις αυτών των δεσμεύσεων, μία επαναδιαπραγμάτευση, για την οποία ούτε η συντηρητική παράταξη έχει να πει έναν στοιχειώδη λόγο για το πλεόνασμα που πρέπει επειγόντως να μειωθεί, για το χρέος που πρέπει περαιτέρω να αναδιαρθρωθεί, για το ασφα</w:t>
      </w:r>
      <w:r>
        <w:rPr>
          <w:rFonts w:eastAsia="Times New Roman" w:cs="Times New Roman"/>
          <w:szCs w:val="24"/>
        </w:rPr>
        <w:t>λιστικό που πρέ</w:t>
      </w:r>
      <w:r>
        <w:rPr>
          <w:rFonts w:eastAsia="Times New Roman" w:cs="Times New Roman"/>
          <w:szCs w:val="24"/>
        </w:rPr>
        <w:lastRenderedPageBreak/>
        <w:t xml:space="preserve">πει, ξεκινώντας από την κατάργηση του απαράδεκτου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να επανασχεδιαστεί για τις εργασιακές σχέσεις που πρέπει να επανέλθουν στο πλαίσιο του κοινωνικού κεκτημένου, για την αλλαγή της δομής και της λειτουργίας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w:t>
      </w:r>
      <w:r>
        <w:rPr>
          <w:rFonts w:eastAsia="Times New Roman" w:cs="Times New Roman"/>
          <w:szCs w:val="24"/>
        </w:rPr>
        <w:t>που δεν μπορεί να είναι μία δαμόκλεια σπάθη πάνω από τη χώρα.</w:t>
      </w:r>
    </w:p>
    <w:p w14:paraId="2C1AD5C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C1AD5C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μία εποχή που πρέπει να αντιληφθούμε ότι μόνο ενωμένοι οι Έλληνες μπορούμε να βγά</w:t>
      </w:r>
      <w:r>
        <w:rPr>
          <w:rFonts w:eastAsia="Times New Roman" w:cs="Times New Roman"/>
          <w:szCs w:val="24"/>
        </w:rPr>
        <w:t>λουμε τη χώρα στο ξέφωτο, να δώσουμε στην Ελλάδα τη χαμένη της ισχύ και αξιοπιστία, φτάνει να αντιληφθούμε ότι δεν μπορούμε πια να ερίζουμε πάνω στο «τρεις το λάδι, τρεις το ξύδι», για το πόσο θα είναι το εγγυημένο εισόδημα, αν δεν μπορούμε να συμφωνήσουμε</w:t>
      </w:r>
      <w:r>
        <w:rPr>
          <w:rFonts w:eastAsia="Times New Roman" w:cs="Times New Roman"/>
          <w:szCs w:val="24"/>
        </w:rPr>
        <w:t xml:space="preserve"> ποια πηγή το παράγει, πώς κατανέμεται και κυρίως πώς αυξάνεται ταυτόχρονα με την παραγωγή του νέου πλούτου. </w:t>
      </w:r>
    </w:p>
    <w:p w14:paraId="2C1AD5C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Νομίζετε ότι σε συνθήκες πόλωσης και διχασμού, αλόγιστης σύγκρουσης και ποινικοποίησης της δημόσιας ζωής, απουσίας ουσιαστικού διαλόγου και βασανι</w:t>
      </w:r>
      <w:r>
        <w:rPr>
          <w:rFonts w:eastAsia="Times New Roman" w:cs="Times New Roman"/>
          <w:szCs w:val="24"/>
        </w:rPr>
        <w:t xml:space="preserve">στικής σύνθεσης διαφορετικών απόψεων, μπορεί να ορθοποδήσει η χώρα; Νομίζετε ότι με τη χθεσινή εικόνα των δύο μονομάχων, μπορεί να προκύψει αύριο είτε το «οι Έλληνες μπορούμε» είτε «η δίκαιη ανάπτυξη»; </w:t>
      </w:r>
    </w:p>
    <w:p w14:paraId="2C1AD5C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εγώ, ένας φύσει αισιόδοξος άνθρωπος, ν</w:t>
      </w:r>
      <w:r>
        <w:rPr>
          <w:rFonts w:eastAsia="Times New Roman" w:cs="Times New Roman"/>
          <w:szCs w:val="24"/>
        </w:rPr>
        <w:t xml:space="preserve">ιώθω θλίψη για ένα πολιτικό σύστημα που αρνείται να γιατρέψει τις παθογένειες που το ίδιο δημιούργησε. </w:t>
      </w:r>
    </w:p>
    <w:p w14:paraId="2C1AD5C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Ας κλείσω, όμως, με μία αισιόδοξη ευχή. Ας αγωνιστούμε να δώσουμε στη δημοκρατία μας και την πολιτική ζωή το οξυγόνο που της λείπει. Η παράταξη, την οποία έχω την τιμή να εκπροσωπώ, θα δώσει αυτή τη μάχη όπως η ίδια γνωρίζει, με αίσθημα εθνικής ευθύνης, με</w:t>
      </w:r>
      <w:r>
        <w:rPr>
          <w:rFonts w:eastAsia="Times New Roman" w:cs="Times New Roman"/>
          <w:szCs w:val="24"/>
        </w:rPr>
        <w:t xml:space="preserve"> αυστηρή προσήλωση στις προοδευτικές αξίες και πολιτικές, με την πίστη ότι μπορούμε να διασφαλίσουμε το δικαίωμα στην αξιοπρέπεια, τόσο για τους Έλληνες όσο και για την Ελλάδα. </w:t>
      </w:r>
    </w:p>
    <w:p w14:paraId="2C1AD5D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Η πολιτική ανατροπή, κυρίες και κύριοι συνάδελφοι, δεν είναι ένας απλός στόχος</w:t>
      </w:r>
      <w:r>
        <w:rPr>
          <w:rFonts w:eastAsia="Times New Roman" w:cs="Times New Roman"/>
          <w:szCs w:val="24"/>
        </w:rPr>
        <w:t xml:space="preserve"> μίας παράταξης, της προοδευτικής και δημοκρατικής παράταξης. Είναι όρος επιβίωσης και ανάπτυξης του έθνους. </w:t>
      </w:r>
    </w:p>
    <w:p w14:paraId="2C1AD5D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2C1AD5D2"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κύριε Σκανδαλίδη. </w:t>
      </w:r>
    </w:p>
    <w:p w14:paraId="2C1AD5D3"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ΤΣΑΚΑΛΩΤΟΣ (Υπουργός Οικονομικών):</w:t>
      </w:r>
      <w:r>
        <w:rPr>
          <w:rFonts w:eastAsia="Times New Roman" w:cs="Times New Roman"/>
          <w:szCs w:val="24"/>
        </w:rPr>
        <w:t xml:space="preserve"> Κύριε Πρόεδρε, θα ήθελα τον λόγο.</w:t>
      </w:r>
    </w:p>
    <w:p w14:paraId="2C1AD5D4"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Θέλει ο κύριος Υπουργός να πει κάτι. </w:t>
      </w:r>
    </w:p>
    <w:p w14:paraId="2C1AD5D5"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πρέπει να διακόπτουμε τους εισηγητές, αλλά θέλω τριάντα δευτερόλεπτα γι</w:t>
      </w:r>
      <w:r>
        <w:rPr>
          <w:rFonts w:eastAsia="Times New Roman" w:cs="Times New Roman"/>
          <w:szCs w:val="24"/>
        </w:rPr>
        <w:t>α μία διευκρίνιση.</w:t>
      </w:r>
    </w:p>
    <w:p w14:paraId="2C1AD5D6"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Γίνεται παρόντος του κ. Σκανδαλίδη, για να δοθούν διευκρινίσεις. Αλίμονο, είναι θετικό.</w:t>
      </w:r>
    </w:p>
    <w:p w14:paraId="2C1AD5D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έχετε τον λόγο. </w:t>
      </w:r>
    </w:p>
    <w:p w14:paraId="2C1AD5D8"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Είπε πολλά και σοβαρά πράγματα ο κ. Σκανδαλίδης. Θα απαντήσω για τα οικονομικά. </w:t>
      </w:r>
    </w:p>
    <w:p w14:paraId="2C1AD5D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Ήθελα, όμως, κύριε Σκανδαλίδη, να κάνω μία διευκρίνιση. Όντως, χθες έγιναν πράγματα και ομιλίες, που δεν τιμούν το πολιτικό μας σύστημα. Θεωρείτε, όμως, ότι η δική μας πλευρά</w:t>
      </w:r>
      <w:r>
        <w:rPr>
          <w:rFonts w:eastAsia="Times New Roman" w:cs="Times New Roman"/>
          <w:szCs w:val="24"/>
        </w:rPr>
        <w:t xml:space="preserve"> είπε κάποιους προδότες, ότι πούλησαν τη Μακεδονία; </w:t>
      </w:r>
    </w:p>
    <w:p w14:paraId="2C1AD5D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2C1AD5DB"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αυτό είπατε.</w:t>
      </w:r>
    </w:p>
    <w:p w14:paraId="2C1AD5DC"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Αυτό θεωρείτε; Θεωρείτε ότι είναι το</w:t>
      </w:r>
      <w:r>
        <w:rPr>
          <w:rFonts w:eastAsia="Times New Roman" w:cs="Times New Roman"/>
          <w:szCs w:val="24"/>
        </w:rPr>
        <w:t xml:space="preserve"> ίδιο…</w:t>
      </w:r>
    </w:p>
    <w:p w14:paraId="2C1AD5D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Και η Υπουργός που είναι δίπλα σας…</w:t>
      </w:r>
    </w:p>
    <w:p w14:paraId="2C1AD5DE"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Μπορώ να κάνω μία ερώτηση; </w:t>
      </w:r>
    </w:p>
    <w:p w14:paraId="2C1AD5DF"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μην φωνάζετε. </w:t>
      </w:r>
    </w:p>
    <w:p w14:paraId="2C1AD5E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σας παρακαλώ πολύ.</w:t>
      </w:r>
    </w:p>
    <w:p w14:paraId="2C1AD5E1"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ΕΥΚΛΕΙΔΗΣ Τ</w:t>
      </w:r>
      <w:r>
        <w:rPr>
          <w:rFonts w:eastAsia="Times New Roman" w:cs="Times New Roman"/>
          <w:b/>
          <w:szCs w:val="24"/>
        </w:rPr>
        <w:t>ΣΑΚΑΛΩΤΟΣ (Υπουργός Οικονομικών):</w:t>
      </w:r>
      <w:r>
        <w:rPr>
          <w:rFonts w:eastAsia="Times New Roman" w:cs="Times New Roman"/>
          <w:szCs w:val="24"/>
        </w:rPr>
        <w:t xml:space="preserve"> Τελειώνω σε δεκαπέντε δευτερόλεπτα.</w:t>
      </w:r>
    </w:p>
    <w:p w14:paraId="2C1AD5E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Όλα αυτά που είπατε είναι σοβαρά και για το πολιτικό σύστημα και την ευθύνη που έχουν όλες οι πλευρές, εκτός από μία και καταλάβατε τι εννοώ. Νομίζω ότι πρέπει να είστε λίγο πιο προσεκτι</w:t>
      </w:r>
      <w:r>
        <w:rPr>
          <w:rFonts w:eastAsia="Times New Roman" w:cs="Times New Roman"/>
          <w:szCs w:val="24"/>
        </w:rPr>
        <w:t xml:space="preserve">κός. </w:t>
      </w:r>
    </w:p>
    <w:p w14:paraId="2C1AD5E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ομιλία του κ. Μητσοτάκη ήταν μία διχαστική ομιλία, που εγώ δεν έχω ξανακούσει ποτέ στη ζωή μου. </w:t>
      </w:r>
    </w:p>
    <w:p w14:paraId="2C1AD5E4" w14:textId="77777777" w:rsidR="00692F88" w:rsidRDefault="007C4398">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2C1AD5E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Πραγματικά δεν το περίμενα. Άρα σωστά, να συζητήσουμε τους όρους της πολιτικής διαμάχης, αλλά να μην τους τ</w:t>
      </w:r>
      <w:r>
        <w:rPr>
          <w:rFonts w:eastAsia="Times New Roman" w:cs="Times New Roman"/>
          <w:szCs w:val="24"/>
        </w:rPr>
        <w:t xml:space="preserve">σουβαλιάζουμε όλους και να λέμε ότι όλοι είναι ίδιοι, γιατί εμείς ποτέ δεν είπαμε χθες ότι υπάρχουν προδότες εδώ. </w:t>
      </w:r>
    </w:p>
    <w:p w14:paraId="2C1AD5E6" w14:textId="77777777" w:rsidR="00692F88" w:rsidRDefault="007C4398">
      <w:pPr>
        <w:spacing w:line="600" w:lineRule="auto"/>
        <w:jc w:val="both"/>
        <w:rPr>
          <w:rFonts w:eastAsia="Times New Roman" w:cs="Times New Roman"/>
          <w:szCs w:val="24"/>
        </w:rPr>
      </w:pPr>
      <w:r>
        <w:rPr>
          <w:rFonts w:eastAsia="Times New Roman" w:cs="Times New Roman"/>
          <w:szCs w:val="24"/>
        </w:rPr>
        <w:t xml:space="preserve">Και μάλιστα, είπε ο κύριος Πρωθυπουργός ότι υπάρχουν και εύλογοι λόγοι να διαφωνείς για αυτή την συμφωνία. Μπορεί να μην </w:t>
      </w:r>
      <w:r>
        <w:rPr>
          <w:rFonts w:eastAsia="Times New Roman" w:cs="Times New Roman"/>
          <w:szCs w:val="24"/>
        </w:rPr>
        <w:lastRenderedPageBreak/>
        <w:t>είναι η καλύτερη. Τη</w:t>
      </w:r>
      <w:r>
        <w:rPr>
          <w:rFonts w:eastAsia="Times New Roman" w:cs="Times New Roman"/>
          <w:szCs w:val="24"/>
        </w:rPr>
        <w:t>ν υποστηρίζουμε. Αυτό είναι σημαντικό, κύριε Σκανδαλίδη.</w:t>
      </w:r>
    </w:p>
    <w:p w14:paraId="2C1AD5E7"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 μου επιτρέπετε;</w:t>
      </w:r>
    </w:p>
    <w:p w14:paraId="2C1AD5E8" w14:textId="77777777" w:rsidR="00692F88" w:rsidRDefault="007C439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Pr>
          <w:rFonts w:eastAsia="Times New Roman" w:cs="Times New Roman"/>
          <w:szCs w:val="24"/>
        </w:rPr>
        <w:t xml:space="preserve"> Αν θέλει, πάντως και ο κ. Σκανδαλίδης, μπορεί να έχει τον λόγο.</w:t>
      </w:r>
    </w:p>
    <w:p w14:paraId="2C1AD5E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 δικαίωμα, αλλά νομίζω, επειδή </w:t>
      </w:r>
      <w:r>
        <w:rPr>
          <w:rFonts w:eastAsia="Times New Roman" w:cs="Times New Roman"/>
          <w:szCs w:val="24"/>
        </w:rPr>
        <w:t>απευθύνθηκε…</w:t>
      </w:r>
    </w:p>
    <w:p w14:paraId="2C1AD5EA"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w:t>
      </w:r>
      <w:r w:rsidRPr="00D62B99">
        <w:rPr>
          <w:rFonts w:eastAsia="Times New Roman" w:cs="Times New Roman"/>
          <w:szCs w:val="24"/>
        </w:rPr>
        <w:t>Κύριε Υπουργέ</w:t>
      </w:r>
      <w:r>
        <w:rPr>
          <w:rFonts w:eastAsia="Times New Roman" w:cs="Times New Roman"/>
          <w:szCs w:val="24"/>
        </w:rPr>
        <w:t>, δεν ξέρω τι ακριβώς λέξεις χρησιμοποίησε χθες ο κύριος Πρωθυπουργός. Ομολογώ, δεν ξέρω τι ακριβώς λέξεις.</w:t>
      </w:r>
    </w:p>
    <w:p w14:paraId="2C1AD5E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Εσείς πιστεύετε ότι σε αυτή την Αίθουσα σε καθημερινή βάση οι λέξεις «γερμανοτσολιάς, προδότης, </w:t>
      </w:r>
      <w:r>
        <w:rPr>
          <w:rFonts w:eastAsia="Times New Roman" w:cs="Times New Roman"/>
          <w:szCs w:val="24"/>
        </w:rPr>
        <w:t>οι άνθρωποι που είναι υποτελείς, που έχουν παραδοθεί σε συμφέροντα» τα τελευταία τρία χρόνια…</w:t>
      </w:r>
    </w:p>
    <w:p w14:paraId="2C1AD5EC" w14:textId="77777777" w:rsidR="00692F88" w:rsidRDefault="007C4398">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Τα τελευταία τρία χρόνια τα έχετε ακούσει αυτά από εμάς;</w:t>
      </w:r>
    </w:p>
    <w:p w14:paraId="2C1AD5E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Τα τελευταία τρία χρόνια σε αυτή την Αίθουσα…</w:t>
      </w:r>
    </w:p>
    <w:p w14:paraId="2C1AD5EE" w14:textId="77777777" w:rsidR="00692F88" w:rsidRDefault="007C4398">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 xml:space="preserve">Ποιος από εδώ έχει πει την λέξη αυτή; </w:t>
      </w:r>
    </w:p>
    <w:p w14:paraId="2C1AD5EF"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Συγγνώμη, αλλά δεν είναι δηλαδή υπεύθυνη…</w:t>
      </w:r>
    </w:p>
    <w:p w14:paraId="2C1AD5F0" w14:textId="77777777" w:rsidR="00692F88" w:rsidRDefault="007C439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Παρακαλώ, αφήστε να απαντήσε</w:t>
      </w:r>
      <w:r>
        <w:rPr>
          <w:rFonts w:eastAsia="Times New Roman" w:cs="Times New Roman"/>
          <w:szCs w:val="24"/>
        </w:rPr>
        <w:t>ι ο κύριος Υπουργός.</w:t>
      </w:r>
    </w:p>
    <w:p w14:paraId="2C1AD5F1"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Δεν είναι δηλαδή υπεύθυνη αυτή η Κυβέρνηση για τον τρόπο λειτουργίας του διαλόγου που έγινε και χθες στην Βουλή; Είναι μόνο η λέξη που είπε ο κ. Μητσοτάκης ή οι λέξεις που αντάλλαξαν σε προσωπική μονομαχία του</w:t>
      </w:r>
      <w:r>
        <w:rPr>
          <w:rFonts w:eastAsia="Times New Roman" w:cs="Times New Roman"/>
          <w:szCs w:val="24"/>
        </w:rPr>
        <w:t xml:space="preserve">ς οι δύο Αρχηγοί, ο Πρωθυπουργός της χώρας και ο Αρχηγός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ς, και μάλιστα βάζοντας τα εθνικά θέματα στην ημερήσια διάταξη σε ένα πεδίο αντιπαράθεσης που σήμερα η χώρα δεν το χρειάζεται;</w:t>
      </w:r>
    </w:p>
    <w:p w14:paraId="2C1AD5F2" w14:textId="77777777" w:rsidR="00692F88" w:rsidRDefault="007C4398">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b/>
          <w:szCs w:val="24"/>
        </w:rPr>
        <w:t>:</w:t>
      </w:r>
      <w:r w:rsidRPr="00B24D75">
        <w:rPr>
          <w:rFonts w:eastAsia="Times New Roman" w:cs="Times New Roman"/>
          <w:szCs w:val="24"/>
        </w:rPr>
        <w:t xml:space="preserve"> </w:t>
      </w:r>
      <w:r>
        <w:rPr>
          <w:rFonts w:eastAsia="Times New Roman" w:cs="Times New Roman"/>
          <w:szCs w:val="24"/>
        </w:rPr>
        <w:t>Πάλι το ίδιο λέτε.</w:t>
      </w:r>
    </w:p>
    <w:p w14:paraId="2C1AD5F3"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Και λέω εγώ: Γι’ αυτή την πολιτική, γι’ αυτή την εικόνα της Βουλής δεν έχει ευθύνη η </w:t>
      </w:r>
      <w:r w:rsidRPr="001866BC">
        <w:rPr>
          <w:rFonts w:eastAsia="Times New Roman" w:cs="Times New Roman"/>
          <w:szCs w:val="24"/>
        </w:rPr>
        <w:t>Κυβέρνηση</w:t>
      </w:r>
      <w:r>
        <w:rPr>
          <w:rFonts w:eastAsia="Times New Roman" w:cs="Times New Roman"/>
          <w:szCs w:val="24"/>
        </w:rPr>
        <w:t>, όταν καλλιεργεί όλον αυτόν καιρό αυτό το κλίμα;</w:t>
      </w:r>
    </w:p>
    <w:p w14:paraId="2C1AD5F4" w14:textId="77777777" w:rsidR="00692F88" w:rsidRDefault="007C4398">
      <w:pPr>
        <w:spacing w:line="600" w:lineRule="auto"/>
        <w:ind w:firstLine="720"/>
        <w:jc w:val="both"/>
        <w:rPr>
          <w:rFonts w:eastAsia="Times New Roman" w:cs="Times New Roman"/>
          <w:szCs w:val="24"/>
        </w:rPr>
      </w:pPr>
      <w:r w:rsidRPr="0036266F">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36266F">
        <w:rPr>
          <w:rFonts w:eastAsia="Times New Roman" w:cs="Times New Roman"/>
          <w:szCs w:val="24"/>
        </w:rPr>
        <w:t>Δημοκρατικής</w:t>
      </w:r>
      <w:r>
        <w:rPr>
          <w:rFonts w:eastAsia="Times New Roman" w:cs="Times New Roman"/>
          <w:szCs w:val="24"/>
        </w:rPr>
        <w:t xml:space="preserve"> </w:t>
      </w:r>
      <w:r w:rsidRPr="0036266F">
        <w:rPr>
          <w:rFonts w:eastAsia="Times New Roman" w:cs="Times New Roman"/>
          <w:szCs w:val="24"/>
        </w:rPr>
        <w:t>Συμπαράταξης ΠΑΣ</w:t>
      </w:r>
      <w:r w:rsidRPr="0036266F">
        <w:rPr>
          <w:rFonts w:eastAsia="Times New Roman" w:cs="Times New Roman"/>
          <w:szCs w:val="24"/>
        </w:rPr>
        <w:t>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2C1AD5F5" w14:textId="77777777" w:rsidR="00692F88" w:rsidRDefault="007C439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Pr>
          <w:rFonts w:eastAsia="Times New Roman" w:cs="Times New Roman"/>
          <w:szCs w:val="24"/>
        </w:rPr>
        <w:t xml:space="preserve"> Ευχαριστούμε.</w:t>
      </w:r>
    </w:p>
    <w:p w14:paraId="2C1AD5F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 γενικός εισηγητής του Κομμουνιστικού Κόμματος Ελλάδ</w:t>
      </w:r>
      <w:r>
        <w:rPr>
          <w:rFonts w:eastAsia="Times New Roman" w:cs="Times New Roman"/>
          <w:szCs w:val="24"/>
        </w:rPr>
        <w:t>α</w:t>
      </w:r>
      <w:r>
        <w:rPr>
          <w:rFonts w:eastAsia="Times New Roman" w:cs="Times New Roman"/>
          <w:szCs w:val="24"/>
        </w:rPr>
        <w:t xml:space="preserve">ς κ. </w:t>
      </w:r>
      <w:proofErr w:type="spellStart"/>
      <w:r>
        <w:rPr>
          <w:rFonts w:eastAsia="Times New Roman" w:cs="Times New Roman"/>
          <w:szCs w:val="24"/>
        </w:rPr>
        <w:t>Καραθανασόπουλος</w:t>
      </w:r>
      <w:proofErr w:type="spellEnd"/>
      <w:r>
        <w:rPr>
          <w:rFonts w:eastAsia="Times New Roman" w:cs="Times New Roman"/>
          <w:szCs w:val="24"/>
        </w:rPr>
        <w:t xml:space="preserve"> έχει τον λόγο.</w:t>
      </w:r>
    </w:p>
    <w:p w14:paraId="2C1AD5F7" w14:textId="77777777" w:rsidR="00692F88" w:rsidRDefault="007C4398">
      <w:pPr>
        <w:spacing w:line="600" w:lineRule="auto"/>
        <w:ind w:firstLine="720"/>
        <w:jc w:val="both"/>
        <w:rPr>
          <w:rFonts w:eastAsia="Times New Roman" w:cs="Times New Roman"/>
          <w:szCs w:val="24"/>
        </w:rPr>
      </w:pPr>
      <w:r w:rsidRPr="004E60FA">
        <w:rPr>
          <w:rFonts w:eastAsia="Times New Roman" w:cs="Times New Roman"/>
          <w:szCs w:val="24"/>
        </w:rPr>
        <w:t xml:space="preserve">(Θόρυβος </w:t>
      </w:r>
      <w:r w:rsidRPr="0036266F">
        <w:rPr>
          <w:rFonts w:eastAsia="Times New Roman" w:cs="Times New Roman"/>
          <w:szCs w:val="24"/>
        </w:rPr>
        <w:t>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2C1AD5F8"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sidRPr="00017225">
        <w:rPr>
          <w:rFonts w:eastAsia="Times New Roman" w:cs="Times New Roman"/>
          <w:szCs w:val="24"/>
          <w:rPrChange w:id="34" w:author="Φλούδα Χριστίνα" w:date="2018-12-19T12:27:00Z">
            <w:rPr>
              <w:rFonts w:eastAsia="Times New Roman" w:cs="Times New Roman"/>
              <w:szCs w:val="24"/>
              <w:lang w:val="en-US"/>
            </w:rPr>
          </w:rPrChange>
        </w:rPr>
        <w:t xml:space="preserve"> </w:t>
      </w:r>
      <w:r>
        <w:rPr>
          <w:rFonts w:eastAsia="Times New Roman" w:cs="Times New Roman"/>
          <w:szCs w:val="24"/>
        </w:rPr>
        <w:t>…</w:t>
      </w:r>
    </w:p>
    <w:p w14:paraId="2C1AD5F9"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ΙΩΑΝΝΕΤΑ (ΑΝΝΕΤΑ)</w:t>
      </w:r>
      <w:r>
        <w:rPr>
          <w:rFonts w:eastAsia="Times New Roman" w:cs="Times New Roman"/>
          <w:b/>
          <w:szCs w:val="24"/>
        </w:rPr>
        <w:t xml:space="preserve"> ΚΑΒΒΑΔΙΑ:</w:t>
      </w:r>
      <w:r>
        <w:rPr>
          <w:rFonts w:eastAsia="Times New Roman" w:cs="Times New Roman"/>
          <w:szCs w:val="24"/>
        </w:rPr>
        <w:t xml:space="preserve"> …</w:t>
      </w:r>
    </w:p>
    <w:p w14:paraId="2C1AD5FA" w14:textId="77777777" w:rsidR="00692F88" w:rsidRDefault="007C439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Σας παρακαλώ, κύριοι συνάδελφοι!</w:t>
      </w:r>
    </w:p>
    <w:p w14:paraId="2C1AD5F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παρακαλώ, κύριε Γρηγοράκο! Είστε παλαιός Κοινοβουλευτικός.</w:t>
      </w:r>
    </w:p>
    <w:p w14:paraId="2C1AD5F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2C1AD5F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Ευχαριστώ πολύ, </w:t>
      </w:r>
      <w:r w:rsidRPr="009B4350">
        <w:rPr>
          <w:rFonts w:eastAsia="Times New Roman" w:cs="Times New Roman"/>
          <w:szCs w:val="24"/>
        </w:rPr>
        <w:t>κύριε Πρόεδρε</w:t>
      </w:r>
      <w:r>
        <w:rPr>
          <w:rFonts w:eastAsia="Times New Roman" w:cs="Times New Roman"/>
          <w:szCs w:val="24"/>
        </w:rPr>
        <w:t>.</w:t>
      </w:r>
    </w:p>
    <w:p w14:paraId="2C1AD5F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Κατά τη διάρκ</w:t>
      </w:r>
      <w:r>
        <w:rPr>
          <w:rFonts w:eastAsia="Times New Roman" w:cs="Times New Roman"/>
          <w:szCs w:val="24"/>
        </w:rPr>
        <w:t>εια της πενθήμερης συζήτησης για τον κρατικό προϋπολογισμό θα ακουστούν πολλά ερωτηματικά, θα μπουν πολλά διλήμματα στη συζήτηση, που όμως έχουν ως στόχο και σκοπό να συσκοτίσουν το πραγματικό ερώτημα. Το πραγματικό ερώτημα ποιο είναι; Γιατί το ρολόι της ι</w:t>
      </w:r>
      <w:r>
        <w:rPr>
          <w:rFonts w:eastAsia="Times New Roman" w:cs="Times New Roman"/>
          <w:szCs w:val="24"/>
        </w:rPr>
        <w:t>στορίας να γυρίζει προς τα πίσω; Γιατί η νέα γενιά να ζει χειρότερα από την προηγούμενη γενιά, αντί να ζει καλύτερα; Γιατί να καταργούνται μια σειρά δικαιώματα και κατακτήσεις, αντί αυτά να διευρύνονται, έτσι όπως ορίζει η εξέλιξη της επιστήμης και της τεχ</w:t>
      </w:r>
      <w:r>
        <w:rPr>
          <w:rFonts w:eastAsia="Times New Roman" w:cs="Times New Roman"/>
          <w:szCs w:val="24"/>
        </w:rPr>
        <w:t>νολογίας και η αύξηση της παραγωγικότητας και της εργασίας; Μήπως αυτή η κατάσταση και η εικόνα είναι απλώς και μόνο μια ελληνική ιδιομορφία;</w:t>
      </w:r>
    </w:p>
    <w:p w14:paraId="2C1AD5F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βλέπουμε αυτό σε όλη την Ευρωπαϊκή Ένωση, σε όλο τον καπιταλιστικό κόσμο. Παίρνονται αντίστοιχα μέτρα φαλκίδευσ</w:t>
      </w:r>
      <w:r>
        <w:rPr>
          <w:rFonts w:eastAsia="Times New Roman" w:cs="Times New Roman"/>
          <w:szCs w:val="24"/>
        </w:rPr>
        <w:t xml:space="preserve">ης και κατάργησης δικαιωμάτων και κατακτήσεων. Γιατί γίνονται όλα αυτά; Μήπως γιατί το καπιταλιστικό σύστημα είναι ένα </w:t>
      </w:r>
      <w:r>
        <w:rPr>
          <w:rFonts w:eastAsia="Times New Roman" w:cs="Times New Roman"/>
          <w:szCs w:val="24"/>
        </w:rPr>
        <w:lastRenderedPageBreak/>
        <w:t>σύστημα που σαπίζει και θυσιάζει την ικανοποίηση των ανθρώπινων αναγκών στον βωμό της καπιταλιστικής κερδοφορίας, με αποτέλεσμα ο κοινωνι</w:t>
      </w:r>
      <w:r>
        <w:rPr>
          <w:rFonts w:eastAsia="Times New Roman" w:cs="Times New Roman"/>
          <w:szCs w:val="24"/>
        </w:rPr>
        <w:t>κά παραγόμενος πλούτος να συσσωρεύεται σε όλο και λιγότερα χέρια, όπως δείχνουν τα στοιχεία της εξέλιξης του παγκόσμιου πλούτου και σε ποια χέρια ανήκει;</w:t>
      </w:r>
    </w:p>
    <w:p w14:paraId="2C1AD60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Έτσι, λοιπόν, για το ΚΚΕ το πραγματικά νέο είναι αυτό που συμβαδίζει με την εποχή, είναι δηλαδή να απο</w:t>
      </w:r>
      <w:r>
        <w:rPr>
          <w:rFonts w:eastAsia="Times New Roman" w:cs="Times New Roman"/>
          <w:szCs w:val="24"/>
        </w:rPr>
        <w:t>λαμβάνει ο λαός τον πλούτο που παράγει. Είναι να χρησιμοποιούνται τα επιτεύγματα της επιστήμης, της τεχνολογίας για να δουλεύει κάτω από καλύτερες συνθήκες, με λιγότερο εργάσιμο χρόνο, με καλύτερο εισόδημα και αναβαθμισμένες κοινωνικές υπηρεσίες…</w:t>
      </w:r>
    </w:p>
    <w:p w14:paraId="2C1AD601" w14:textId="77777777" w:rsidR="00692F88" w:rsidRDefault="007C439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w:t>
      </w:r>
      <w:r w:rsidRPr="00E916F3">
        <w:rPr>
          <w:rFonts w:eastAsia="Times New Roman" w:cs="Times New Roman"/>
          <w:b/>
          <w:szCs w:val="24"/>
        </w:rPr>
        <w:t xml:space="preserve">(Νικόλαος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Παρακαλώ, κάντε ησυχία.</w:t>
      </w:r>
    </w:p>
    <w:p w14:paraId="2C1AD60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Κύριε Γρηγοράκο, καθίστε κάτω, σας παρακαλώ.</w:t>
      </w:r>
    </w:p>
    <w:p w14:paraId="2C1AD60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2C1AD604"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…οι οποίες θα του εξασφαλίζουν ένα πολύ καλύτερο επίπεδο ζωής, με ελεύ</w:t>
      </w:r>
      <w:r>
        <w:rPr>
          <w:rFonts w:eastAsia="Times New Roman" w:cs="Times New Roman"/>
          <w:szCs w:val="24"/>
        </w:rPr>
        <w:lastRenderedPageBreak/>
        <w:t>θερο χρόνο για να έρθει σε επαφή</w:t>
      </w:r>
      <w:r>
        <w:rPr>
          <w:rFonts w:eastAsia="Times New Roman" w:cs="Times New Roman"/>
          <w:szCs w:val="24"/>
        </w:rPr>
        <w:t xml:space="preserve"> με τον πολιτισμό και τον αθλητισμό, για να απολαμβάνει τις ομορφιές της φύσης και της ζωής, με κάλυψη των στεγαστικών του αναγκών σε σύγχρονα σπίτια, εντός ενός ολοκληρωμένου χωροταξικού και πολεοδομικού σχεδιασμού, με ελεύθερους χώρους, παιδικές χαρές, μ</w:t>
      </w:r>
      <w:r>
        <w:rPr>
          <w:rFonts w:eastAsia="Times New Roman" w:cs="Times New Roman"/>
          <w:szCs w:val="24"/>
        </w:rPr>
        <w:t>ε ολοκληρωμένα συστήματα αντισεισμικής, αντιπλημμυρικής και αντιπυρικής προστασίας.</w:t>
      </w:r>
    </w:p>
    <w:p w14:paraId="2C1AD60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Πώς θα γίνουν, όμως, αυτά; Εμείς το λέμε καθαρά. Με την κοινωνικοποίηση των συγκεντρωμένων μέσων παραγωγής, η οποία θα απελευθερώνει τις μεγάλες αναξιοποίητες αναπτυξιακές </w:t>
      </w:r>
      <w:r>
        <w:rPr>
          <w:rFonts w:eastAsia="Times New Roman" w:cs="Times New Roman"/>
          <w:szCs w:val="24"/>
        </w:rPr>
        <w:t>δυνατότητες που έχει σήμερα η Ελλάδα και οι οποίες μπορούν να ικανοποιήσουν τα λαϊκά συμφέροντα, όταν όλα τα οικονομικά εργαλεία μπουν στην υπηρεσία του λαού, όταν οι πλουτοπαραγωγικές πηγές του τόπου γίνουν κοινωνική περιουσία και το εμπόριο κρατικό.</w:t>
      </w:r>
    </w:p>
    <w:p w14:paraId="2C1AD60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Με α</w:t>
      </w:r>
      <w:r>
        <w:rPr>
          <w:rFonts w:eastAsia="Times New Roman" w:cs="Times New Roman"/>
          <w:szCs w:val="24"/>
        </w:rPr>
        <w:t xml:space="preserve">υτά τα εργαλεία μπορεί η νέα εξουσία που πιστεύουμε εμείς να σχεδιάσει κεντρικά την οικονομία, να δώσει δύναμη και ανάπτυξη στους κλάδους και τις περιφέρειες, να αναπτύξει την αγροτική παραγωγή δίπλα στον κοινωνικοποιημένο </w:t>
      </w:r>
      <w:r>
        <w:rPr>
          <w:rFonts w:eastAsia="Times New Roman" w:cs="Times New Roman"/>
          <w:szCs w:val="24"/>
        </w:rPr>
        <w:lastRenderedPageBreak/>
        <w:t>τομέα της οικονομίας για να εξασφ</w:t>
      </w:r>
      <w:r>
        <w:rPr>
          <w:rFonts w:eastAsia="Times New Roman" w:cs="Times New Roman"/>
          <w:szCs w:val="24"/>
        </w:rPr>
        <w:t>αλίσει επαρκή, υγιή διατροφικά προϊόντα για τον λαό, αλλά και πρώτες ύλες για τη μεταποίηση.</w:t>
      </w:r>
    </w:p>
    <w:p w14:paraId="2C1AD60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Έτσι, μπορεί να εξαλειφθεί οριστικά η αναρχία της παραγωγής που χαρακτηρίζει το καπιταλιστικό σύστημα, να εξαλειφθεί η ζούγκλα του καπιταλιστικού ανταγωνισμού για </w:t>
      </w:r>
      <w:r>
        <w:rPr>
          <w:rFonts w:eastAsia="Times New Roman" w:cs="Times New Roman"/>
          <w:szCs w:val="24"/>
        </w:rPr>
        <w:t>το όσο το δυνατόν μεγαλύτερο κέρδος. Μόνο έτσι μπορούν να εξαλειφθούν οριστικά και οι οικονομικές κρίσεις.</w:t>
      </w:r>
    </w:p>
    <w:p w14:paraId="2C1AD60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Έτσι, λοιπόν, η λαϊκή εξουσία μπορεί να αξιοποιήσει και να κατανείμει το σύνολο του εργατικού δυναμικού της χώρας, εξαλείφοντας την ανεργία, να διαμο</w:t>
      </w:r>
      <w:r>
        <w:rPr>
          <w:rFonts w:eastAsia="Times New Roman" w:cs="Times New Roman"/>
          <w:szCs w:val="24"/>
        </w:rPr>
        <w:t xml:space="preserve">ρφώσει όρους και προϋποθέσεις για να εξαλειφθούν οι αιτίες της γυναικείας ανισοτιμίας και να στηριχθούν με πλήρεις υποδομές οι σχέσεις των δύο φύλων, η θέλησή τους για οικογένεια, χωρίς κανένα οικονομικό κίνητρο, προστατεύοντας τη μητρότητα, τα παιδιά και </w:t>
      </w:r>
      <w:r>
        <w:rPr>
          <w:rFonts w:eastAsia="Times New Roman" w:cs="Times New Roman"/>
          <w:szCs w:val="24"/>
        </w:rPr>
        <w:t>τους ηλικιωμένους, να εξασφαλιστεί το δικαίωμα της δουλειάς, να καταργηθεί η επιχειρηματική δραστηριότητα στην υγεία και την πρόνοια, για να αναπτυχθεί ένα αναβαθμισμένο, αποκλειστικά δημόσιο και δωρεάν σύστημα υγείας και πρόνοιας. Έτσι μπορεί να αναπτυχθε</w:t>
      </w:r>
      <w:r>
        <w:rPr>
          <w:rFonts w:eastAsia="Times New Roman" w:cs="Times New Roman"/>
          <w:szCs w:val="24"/>
        </w:rPr>
        <w:t xml:space="preserve">ί </w:t>
      </w:r>
      <w:r>
        <w:rPr>
          <w:rFonts w:eastAsia="Times New Roman" w:cs="Times New Roman"/>
          <w:szCs w:val="24"/>
        </w:rPr>
        <w:lastRenderedPageBreak/>
        <w:t>ο λαϊκός αθλητισμός και πολιτισμός. Η λαϊκή εξουσία μπορεί να καταργήσει τις στρατιωτικές δαπάνες για τα πολεμικά ιμπεριαλιστικά σχέδια του ΝΑΤΟ, να προχωρήσει σε μονομερή διαγραφή του χρέους, το οποίο είναι προϊόν της καπιταλιστικής διαχείρισης.</w:t>
      </w:r>
    </w:p>
    <w:p w14:paraId="2C1AD609" w14:textId="77777777" w:rsidR="00692F88" w:rsidRDefault="007C4398">
      <w:pPr>
        <w:spacing w:line="600" w:lineRule="auto"/>
        <w:ind w:firstLine="720"/>
        <w:jc w:val="both"/>
        <w:rPr>
          <w:rFonts w:eastAsia="Times New Roman" w:cs="Times New Roman"/>
          <w:szCs w:val="24"/>
        </w:rPr>
      </w:pPr>
      <w:r w:rsidRPr="004E60FA">
        <w:rPr>
          <w:rFonts w:eastAsia="Times New Roman" w:cs="Times New Roman"/>
          <w:szCs w:val="24"/>
        </w:rPr>
        <w:t>(Θόρυβο</w:t>
      </w:r>
      <w:r w:rsidRPr="004E60FA">
        <w:rPr>
          <w:rFonts w:eastAsia="Times New Roman" w:cs="Times New Roman"/>
          <w:szCs w:val="24"/>
        </w:rPr>
        <w:t xml:space="preserve">ς </w:t>
      </w:r>
      <w:r w:rsidRPr="0036266F">
        <w:rPr>
          <w:rFonts w:eastAsia="Times New Roman" w:cs="Times New Roman"/>
          <w:szCs w:val="24"/>
        </w:rPr>
        <w:t>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2C1AD60A" w14:textId="77777777" w:rsidR="00692F88" w:rsidRDefault="007C4398">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Παρακαλώ, σταματήστε να μιλάτε.</w:t>
      </w:r>
    </w:p>
    <w:p w14:paraId="2C1AD60B"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Η αποδέσμευση της χώρας από τις αλυσίδες της Ευρωπαϊκής Ένωσης και του ΝΑΤΟ θα διαμορφώσει ευνοϊκούς όρους για τη σύναψη επωφελών διεθνών σχέσεων συνεργασίας με όλες τις χώρες του κόσμου.</w:t>
      </w:r>
    </w:p>
    <w:p w14:paraId="2C1AD60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Μήπως αυτά τα οποία λέει το ΚΚΕ είναι ωραία, αλλά ανέφικτα; Μήπως ό</w:t>
      </w:r>
      <w:r>
        <w:rPr>
          <w:rFonts w:eastAsia="Times New Roman" w:cs="Times New Roman"/>
          <w:szCs w:val="24"/>
        </w:rPr>
        <w:t xml:space="preserve">λα αυτά τα λένε κάποιοι ρομαντικοί και ονειροπόλοι ή κάποιοι, όπως τους χαρακτηρίζουν ορισμένοι, χιλιαστές, </w:t>
      </w:r>
      <w:r>
        <w:rPr>
          <w:rFonts w:eastAsia="Times New Roman" w:cs="Times New Roman"/>
          <w:szCs w:val="24"/>
        </w:rPr>
        <w:lastRenderedPageBreak/>
        <w:t>που ζουν μακριά από την πραγματικότητα και τα παραπέμπουν όλα στη Δευτέρα Παρουσία;</w:t>
      </w:r>
    </w:p>
    <w:p w14:paraId="2C1AD60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Όμως, αυτό το ερώτημα έχει απαντηθεί εδώ και καιρό και πολύ καθα</w:t>
      </w:r>
      <w:r>
        <w:rPr>
          <w:rFonts w:eastAsia="Times New Roman" w:cs="Times New Roman"/>
          <w:szCs w:val="24"/>
        </w:rPr>
        <w:t xml:space="preserve">ρά από τον στίχο ενός ποιητή: «Δεν βαστώ! Θα πέσω </w:t>
      </w:r>
      <w:proofErr w:type="spellStart"/>
      <w:r>
        <w:rPr>
          <w:rFonts w:eastAsia="Times New Roman" w:cs="Times New Roman"/>
          <w:szCs w:val="24"/>
        </w:rPr>
        <w:t>κάτου</w:t>
      </w:r>
      <w:proofErr w:type="spellEnd"/>
      <w:r>
        <w:rPr>
          <w:rFonts w:eastAsia="Times New Roman" w:cs="Times New Roman"/>
          <w:szCs w:val="24"/>
        </w:rPr>
        <w:t xml:space="preserve">! </w:t>
      </w:r>
      <w:proofErr w:type="spellStart"/>
      <w:r>
        <w:rPr>
          <w:rFonts w:eastAsia="Times New Roman" w:cs="Times New Roman"/>
          <w:szCs w:val="24"/>
        </w:rPr>
        <w:t>Ντράπου</w:t>
      </w:r>
      <w:proofErr w:type="spellEnd"/>
      <w:r>
        <w:rPr>
          <w:rFonts w:eastAsia="Times New Roman" w:cs="Times New Roman"/>
          <w:szCs w:val="24"/>
        </w:rPr>
        <w:t xml:space="preserve">! Τις </w:t>
      </w:r>
      <w:proofErr w:type="spellStart"/>
      <w:r>
        <w:rPr>
          <w:rFonts w:eastAsia="Times New Roman" w:cs="Times New Roman"/>
          <w:szCs w:val="24"/>
        </w:rPr>
        <w:t>προγόνοι</w:t>
      </w:r>
      <w:proofErr w:type="spellEnd"/>
      <w:r>
        <w:rPr>
          <w:rFonts w:eastAsia="Times New Roman" w:cs="Times New Roman"/>
          <w:szCs w:val="24"/>
        </w:rPr>
        <w:t xml:space="preserve"> </w:t>
      </w:r>
      <w:proofErr w:type="spellStart"/>
      <w:r>
        <w:rPr>
          <w:rFonts w:eastAsia="Times New Roman" w:cs="Times New Roman"/>
          <w:szCs w:val="24"/>
        </w:rPr>
        <w:t>ντράπου</w:t>
      </w:r>
      <w:proofErr w:type="spellEnd"/>
      <w:r>
        <w:rPr>
          <w:rFonts w:eastAsia="Times New Roman" w:cs="Times New Roman"/>
          <w:szCs w:val="24"/>
        </w:rPr>
        <w:t xml:space="preserve">! </w:t>
      </w:r>
      <w:proofErr w:type="spellStart"/>
      <w:r>
        <w:rPr>
          <w:rFonts w:eastAsia="Times New Roman" w:cs="Times New Roman"/>
          <w:szCs w:val="24"/>
        </w:rPr>
        <w:t>Αντραλίζομαι</w:t>
      </w:r>
      <w:proofErr w:type="spellEnd"/>
      <w:r>
        <w:rPr>
          <w:rFonts w:eastAsia="Times New Roman" w:cs="Times New Roman"/>
          <w:szCs w:val="24"/>
        </w:rPr>
        <w:t>!... Πεινώ!... Σουτ! Θα φας στον ουρανό!».</w:t>
      </w:r>
    </w:p>
    <w:p w14:paraId="2C1AD60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Έτσι, λοιπόν, δυστυχώς για σας, οι διαχειριστές και απολογητές του καπιταλιστικού συστήματος είναι αυτοί που τα π</w:t>
      </w:r>
      <w:r>
        <w:rPr>
          <w:rFonts w:eastAsia="Times New Roman" w:cs="Times New Roman"/>
          <w:szCs w:val="24"/>
        </w:rPr>
        <w:t>αραπέμπουν όλα και επικαλούνται τη Δευτέρα Παρουσία.</w:t>
      </w:r>
    </w:p>
    <w:p w14:paraId="2C1AD60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πρόταση του ΚΚΕ είναι ρεαλιστική και αναγκαία, γιατί; Συμφέρει την εργατική τάξη και τον λαό, απαντάει στις σύγχρονες ανάγκες και πώς αυτές θα ικανοποιηθούν. Διότι ρεαλισμός και αναγκαιότητα είναι πάνω</w:t>
      </w:r>
      <w:r>
        <w:rPr>
          <w:rFonts w:eastAsia="Times New Roman" w:cs="Times New Roman"/>
          <w:szCs w:val="24"/>
        </w:rPr>
        <w:t xml:space="preserve"> από όλα να συμβαδίζει η ζωή και η ευημερία με την πρόοδο της επιστήμης και της τεχνολογίας. Τι χρειάζεται; Απλώς και μόνο η λαϊκή απόφαση να βάλει την αστική τάξη στο χρονοντούλαπο της ιστορίας και να πάρει την εξουσία και τα κλειδιά της οικονομίας η εργα</w:t>
      </w:r>
      <w:r>
        <w:rPr>
          <w:rFonts w:eastAsia="Times New Roman" w:cs="Times New Roman"/>
          <w:szCs w:val="24"/>
        </w:rPr>
        <w:t xml:space="preserve">τική τάξη μαζί με τα </w:t>
      </w:r>
      <w:proofErr w:type="spellStart"/>
      <w:r>
        <w:rPr>
          <w:rFonts w:eastAsia="Times New Roman" w:cs="Times New Roman"/>
          <w:szCs w:val="24"/>
        </w:rPr>
        <w:t>σύμμαχα</w:t>
      </w:r>
      <w:proofErr w:type="spellEnd"/>
      <w:r>
        <w:rPr>
          <w:rFonts w:eastAsia="Times New Roman" w:cs="Times New Roman"/>
          <w:szCs w:val="24"/>
        </w:rPr>
        <w:t xml:space="preserve"> κοινωνικά στρώματα.</w:t>
      </w:r>
    </w:p>
    <w:p w14:paraId="2C1AD61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πει κάποιος: Μέχρι να γίνουν όλα αυτά, μήπως σήμερα η </w:t>
      </w:r>
      <w:r w:rsidRPr="001866BC">
        <w:rPr>
          <w:rFonts w:eastAsia="Times New Roman" w:cs="Times New Roman"/>
          <w:szCs w:val="24"/>
        </w:rPr>
        <w:t>Κυβέρνηση</w:t>
      </w:r>
      <w:r>
        <w:rPr>
          <w:rFonts w:eastAsia="Times New Roman" w:cs="Times New Roman"/>
          <w:szCs w:val="24"/>
        </w:rPr>
        <w:t xml:space="preserve"> Τσίπρα, η </w:t>
      </w:r>
      <w:r w:rsidRPr="001866BC">
        <w:rPr>
          <w:rFonts w:eastAsia="Times New Roman" w:cs="Times New Roman"/>
          <w:szCs w:val="24"/>
        </w:rPr>
        <w:t>Κυβέρνηση</w:t>
      </w:r>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μπορεί να κάνει έστω και κάτι, επιμέρους τέλος πάντων;</w:t>
      </w:r>
    </w:p>
    <w:p w14:paraId="2C1AD61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Εμείς λέμε καθαρά ότι η νέα εποχή και η αλλαγ</w:t>
      </w:r>
      <w:r>
        <w:rPr>
          <w:rFonts w:eastAsia="Times New Roman" w:cs="Times New Roman"/>
          <w:szCs w:val="24"/>
        </w:rPr>
        <w:t>ή πορείας που ισχυρίζονται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αποτελούν για τον λαό κενό γράμμα και το αποδεικνύει αυτό περίτρανα και ο κρατικός προϋπολογισμός για το 2019.</w:t>
      </w:r>
    </w:p>
    <w:p w14:paraId="2C1AD61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Είναι ένας κρατικός προϋπολογισμός ο οποίος είναι άδικος, είναι ταξικός και οδηγεί στην κλιμάκωση της</w:t>
      </w:r>
      <w:r>
        <w:rPr>
          <w:rFonts w:eastAsia="Times New Roman" w:cs="Times New Roman"/>
          <w:szCs w:val="24"/>
        </w:rPr>
        <w:t xml:space="preserve"> αντιλαϊκής επίθεσης απέναντι στην εργατική τάξη και τα υπόλοιπα λαϊκά στρώματα. Είναι ένας προϋπολογισμός που αποτελεί εργαλείο αναδιανομής του κοινωνικά παραγόμενου πλούτου από τους λιγότερο φτωχούς προς όφελος των επιχειρηματικών ομίλων, των επιχειρηματ</w:t>
      </w:r>
      <w:r>
        <w:rPr>
          <w:rFonts w:eastAsia="Times New Roman" w:cs="Times New Roman"/>
          <w:szCs w:val="24"/>
        </w:rPr>
        <w:t xml:space="preserve">ικών ελίτ, των κεφαλαιοκρατών. Είναι ένα εργαλείο εφαρμογής των σχεδίων της αστικής τάξης και των αναγκαίων προσαρμογών που πρέπει να γίνουν για να βοηθηθεί η καπιταλιστική ανάπτυξη. </w:t>
      </w:r>
    </w:p>
    <w:p w14:paraId="2C1AD61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Με τον κρατικό προϋπολογισμό για το 2019 συνεχίζεται η </w:t>
      </w:r>
      <w:proofErr w:type="spellStart"/>
      <w:r>
        <w:rPr>
          <w:rFonts w:eastAsia="Times New Roman" w:cs="Times New Roman"/>
          <w:szCs w:val="24"/>
        </w:rPr>
        <w:t>φοροεπιδρομή</w:t>
      </w:r>
      <w:proofErr w:type="spellEnd"/>
      <w:r>
        <w:rPr>
          <w:rFonts w:eastAsia="Times New Roman" w:cs="Times New Roman"/>
          <w:szCs w:val="24"/>
        </w:rPr>
        <w:t xml:space="preserve"> απέν</w:t>
      </w:r>
      <w:r>
        <w:rPr>
          <w:rFonts w:eastAsia="Times New Roman" w:cs="Times New Roman"/>
          <w:szCs w:val="24"/>
        </w:rPr>
        <w:t>αντι στα λαϊκά στρώματα. Ένα δισεκατομμύριο παραπάνω φόρους θα κληθούν να πληρώσουν για το 2019 σε σχέση με το 2018. Η επόμενη μέρα δηλαδή</w:t>
      </w:r>
      <w:r w:rsidRPr="00DF6A89">
        <w:rPr>
          <w:rFonts w:eastAsia="Times New Roman" w:cs="Times New Roman"/>
          <w:szCs w:val="24"/>
        </w:rPr>
        <w:t>,</w:t>
      </w:r>
      <w:r>
        <w:rPr>
          <w:rFonts w:eastAsia="Times New Roman" w:cs="Times New Roman"/>
          <w:szCs w:val="24"/>
        </w:rPr>
        <w:t xml:space="preserve"> δεν συνοδεύεται από κα</w:t>
      </w:r>
      <w:r>
        <w:rPr>
          <w:rFonts w:eastAsia="Times New Roman" w:cs="Times New Roman"/>
          <w:szCs w:val="24"/>
        </w:rPr>
        <w:t>μ</w:t>
      </w:r>
      <w:r>
        <w:rPr>
          <w:rFonts w:eastAsia="Times New Roman" w:cs="Times New Roman"/>
          <w:szCs w:val="24"/>
        </w:rPr>
        <w:t>μία φορολογική ανακούφιση για τον λαό, ενώ αντίθετα, το μεγάλο κεφάλαιο παραμένει στο απυρόβλ</w:t>
      </w:r>
      <w:r>
        <w:rPr>
          <w:rFonts w:eastAsia="Times New Roman" w:cs="Times New Roman"/>
          <w:szCs w:val="24"/>
        </w:rPr>
        <w:t xml:space="preserve">ητο πληρώνοντας σκανδαλωδώς –κι αν θα πληρώσει- περίπου το 6% από το σύνολο των φορολογικών εσόδων. </w:t>
      </w:r>
    </w:p>
    <w:p w14:paraId="2C1AD61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Ένα δεύτερο στοιχείο του κρατικού προϋπολογισμού είναι οι μειώσεις των δαπανών</w:t>
      </w:r>
      <w:r w:rsidRPr="00DF6A89">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ι παροχές προς τους εργαζόμενους θα μειωθούν σε σχέση με το 2018 κατά 530 </w:t>
      </w:r>
      <w:r>
        <w:rPr>
          <w:rFonts w:eastAsia="Times New Roman" w:cs="Times New Roman"/>
          <w:szCs w:val="24"/>
        </w:rPr>
        <w:t>εκατομμύρια ευρώ. Η συνολική δαπάνη για τις συντάξεις μειώνεται κατά 275 εκατομμύρια ευρώ. Έχουμε μείωση της χρηματοδότησης στα νοσοκομεία, τη στιγμή που βρίσκονται στα πρόθυμα της κατάρρευσης. Κι όμως η Κυβέρνηση, στη νέα εποχή, την εποχή μετά τα μνημόνια</w:t>
      </w:r>
      <w:r w:rsidRPr="00DF6A89">
        <w:rPr>
          <w:rFonts w:eastAsia="Times New Roman" w:cs="Times New Roman"/>
          <w:szCs w:val="24"/>
        </w:rPr>
        <w:t>,</w:t>
      </w:r>
      <w:r>
        <w:rPr>
          <w:rFonts w:eastAsia="Times New Roman" w:cs="Times New Roman"/>
          <w:szCs w:val="24"/>
        </w:rPr>
        <w:t xml:space="preserve"> εξακολουθεί να μειώνει ακόμη περισσότερο την κρατική χρηματοδότηση προς τα νοσοκομεία. Έχουμε μείωση της χρηματοδότησης προς τους ΟΤΑ με αποτέλεσμα να αυξάνονται ακόμα περισσότερο οι ίδιοι οι πόροι που προέρχονται από τα </w:t>
      </w:r>
      <w:r>
        <w:rPr>
          <w:rFonts w:eastAsia="Times New Roman" w:cs="Times New Roman"/>
          <w:szCs w:val="24"/>
        </w:rPr>
        <w:lastRenderedPageBreak/>
        <w:t>τέλη, την τοπική φορολογία, από τ</w:t>
      </w:r>
      <w:r>
        <w:rPr>
          <w:rFonts w:eastAsia="Times New Roman" w:cs="Times New Roman"/>
          <w:szCs w:val="24"/>
        </w:rPr>
        <w:t xml:space="preserve">ο σύστημα της ανταποδοτικότητας. Έχουμε μείωση της κρατικής χρηματοδότησης σε ασφαλιστικά ταμεία κατά 935 εκατομμύρια ευρώ, αποτέλεσμα της αύξησης των ασφαλιστικών εισφορών εργαζόμενων και </w:t>
      </w:r>
      <w:proofErr w:type="spellStart"/>
      <w:r>
        <w:rPr>
          <w:rFonts w:eastAsia="Times New Roman" w:cs="Times New Roman"/>
          <w:szCs w:val="24"/>
        </w:rPr>
        <w:t>αυταπασχολούμενων</w:t>
      </w:r>
      <w:proofErr w:type="spellEnd"/>
      <w:r>
        <w:rPr>
          <w:rFonts w:eastAsia="Times New Roman" w:cs="Times New Roman"/>
          <w:szCs w:val="24"/>
        </w:rPr>
        <w:t xml:space="preserve">. </w:t>
      </w:r>
    </w:p>
    <w:p w14:paraId="2C1AD61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Κυβέρνηση μπορεί να πανηγυρίζει ως επιτυχία τ</w:t>
      </w:r>
      <w:r>
        <w:rPr>
          <w:rFonts w:eastAsia="Times New Roman" w:cs="Times New Roman"/>
          <w:szCs w:val="24"/>
        </w:rPr>
        <w:t>ης τη μη κατάργηση της προσωπικής διαφοράς στις συντάξεις, όμως, αποτελεί πρόκληση αυτός ο πανηγυρισμός, τη στιγμή που δεν υπάρχει κα</w:t>
      </w:r>
      <w:r>
        <w:rPr>
          <w:rFonts w:eastAsia="Times New Roman" w:cs="Times New Roman"/>
          <w:szCs w:val="24"/>
        </w:rPr>
        <w:t>μ</w:t>
      </w:r>
      <w:r>
        <w:rPr>
          <w:rFonts w:eastAsia="Times New Roman" w:cs="Times New Roman"/>
          <w:szCs w:val="24"/>
        </w:rPr>
        <w:t>μία αποκατάσταση των τεράστιων απωλειών που έχουν υποστεί όλα τα προηγούμενα χρόνια και επί Κυβερνήσεως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οι σ</w:t>
      </w:r>
      <w:r>
        <w:rPr>
          <w:rFonts w:eastAsia="Times New Roman" w:cs="Times New Roman"/>
          <w:szCs w:val="24"/>
        </w:rPr>
        <w:t>υνταξιούχοι. Και βέβαια</w:t>
      </w:r>
      <w:r w:rsidRPr="00DF6A89">
        <w:rPr>
          <w:rFonts w:eastAsia="Times New Roman" w:cs="Times New Roman"/>
          <w:szCs w:val="24"/>
        </w:rPr>
        <w:t>,</w:t>
      </w:r>
      <w:r>
        <w:rPr>
          <w:rFonts w:eastAsia="Times New Roman" w:cs="Times New Roman"/>
          <w:szCs w:val="24"/>
        </w:rPr>
        <w:t xml:space="preserve"> πολύ περισσότερο αποτελεί πρόκληση όταν αντιστάθμισμα -όπως άλλωστε επιβεβαιώνει και η ανακοίνωση της </w:t>
      </w:r>
      <w:r>
        <w:rPr>
          <w:rFonts w:eastAsia="Times New Roman" w:cs="Times New Roman"/>
          <w:szCs w:val="24"/>
        </w:rPr>
        <w:t>ε</w:t>
      </w:r>
      <w:r>
        <w:rPr>
          <w:rFonts w:eastAsia="Times New Roman" w:cs="Times New Roman"/>
          <w:szCs w:val="24"/>
        </w:rPr>
        <w:t>πιτροπής για την ενισχυμένη εποπτεία της Ελλάδας τον Νοέμβριο του 2018- στη μη περικοπή της προσωπικής διαφοράς αποτελεί το πάγω</w:t>
      </w:r>
      <w:r>
        <w:rPr>
          <w:rFonts w:eastAsia="Times New Roman" w:cs="Times New Roman"/>
          <w:szCs w:val="24"/>
        </w:rPr>
        <w:t xml:space="preserve">μα των συντάξεων έως το 2022, το οποίο θα έχει το ίδιο δημοσιονομικό αποτέλεσμα λέει η Κομισιόν σε σχέση με τη μη κατάργηση της </w:t>
      </w:r>
      <w:r>
        <w:rPr>
          <w:rFonts w:eastAsia="Times New Roman" w:cs="Times New Roman"/>
          <w:szCs w:val="24"/>
        </w:rPr>
        <w:lastRenderedPageBreak/>
        <w:t>προσωπικής διαφοράς. Δηλαδή, και πάλι χαμένο θα βγει το σύνολο των συνταξιούχων λόγω της μη τιμαριθμοποίησης των συντάξεών τους.</w:t>
      </w:r>
      <w:r>
        <w:rPr>
          <w:rFonts w:eastAsia="Times New Roman" w:cs="Times New Roman"/>
          <w:szCs w:val="24"/>
        </w:rPr>
        <w:t xml:space="preserve"> </w:t>
      </w:r>
    </w:p>
    <w:p w14:paraId="2C1AD61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αυτό βεβαίως, ότι υπάρχει αυτή η απώλεια. Την ίδια στιγμή, στο όνομα της μη περικοπής, η Κυβέρνηση προχωρά στην κατάργηση μιας σειράς κοινωνικών παρεμβάσεων </w:t>
      </w:r>
      <w:r w:rsidRPr="00DF6A89">
        <w:rPr>
          <w:rFonts w:eastAsia="Times New Roman" w:cs="Times New Roman"/>
          <w:szCs w:val="24"/>
        </w:rPr>
        <w:t>-</w:t>
      </w:r>
      <w:r>
        <w:rPr>
          <w:rFonts w:eastAsia="Times New Roman" w:cs="Times New Roman"/>
          <w:szCs w:val="24"/>
        </w:rPr>
        <w:t>αντίμετρα, τα λέγατε</w:t>
      </w:r>
      <w:r w:rsidRPr="00DF6A89">
        <w:rPr>
          <w:rFonts w:eastAsia="Times New Roman" w:cs="Times New Roman"/>
          <w:szCs w:val="24"/>
        </w:rPr>
        <w:t>-</w:t>
      </w:r>
      <w:r>
        <w:rPr>
          <w:rFonts w:eastAsia="Times New Roman" w:cs="Times New Roman"/>
          <w:szCs w:val="24"/>
        </w:rPr>
        <w:t xml:space="preserve"> ύψους 1,7 δισεκατομμυρί</w:t>
      </w:r>
      <w:r>
        <w:rPr>
          <w:rFonts w:eastAsia="Times New Roman" w:cs="Times New Roman"/>
          <w:szCs w:val="24"/>
        </w:rPr>
        <w:t>ου</w:t>
      </w:r>
      <w:r>
        <w:rPr>
          <w:rFonts w:eastAsia="Times New Roman" w:cs="Times New Roman"/>
          <w:szCs w:val="24"/>
        </w:rPr>
        <w:t xml:space="preserve"> ευρώ, παρεμβάσεων οι οποίες α</w:t>
      </w:r>
      <w:r>
        <w:rPr>
          <w:rFonts w:eastAsia="Times New Roman" w:cs="Times New Roman"/>
          <w:szCs w:val="24"/>
        </w:rPr>
        <w:t xml:space="preserve">φορούν την επέκταση του προγράμματος «Σχολικά </w:t>
      </w:r>
      <w:r>
        <w:rPr>
          <w:rFonts w:eastAsia="Times New Roman" w:cs="Times New Roman"/>
          <w:szCs w:val="24"/>
        </w:rPr>
        <w:t>Γ</w:t>
      </w:r>
      <w:r>
        <w:rPr>
          <w:rFonts w:eastAsia="Times New Roman" w:cs="Times New Roman"/>
          <w:szCs w:val="24"/>
        </w:rPr>
        <w:t>εύματα», τη δαπάνη για τη δημιουργία βρεφονηπιακών σταθμών, τη μείωση της δαπάνης για την επιδότηση του ενοικίου και την κατάργηση της επιδότησης της δαπάνης για τη μη συμμετοχή των συνταξιούχων στη φαρμακευτι</w:t>
      </w:r>
      <w:r>
        <w:rPr>
          <w:rFonts w:eastAsia="Times New Roman" w:cs="Times New Roman"/>
          <w:szCs w:val="24"/>
        </w:rPr>
        <w:t xml:space="preserve">κή αγωγή. Έτσι, λοιπόν, έναν κρατικό προϋπολογισμό με αύξηση των φορολογικών εσόδων και μείωση των κρατικών δαπανών δεν τον λες και </w:t>
      </w:r>
      <w:proofErr w:type="spellStart"/>
      <w:r>
        <w:rPr>
          <w:rFonts w:eastAsia="Times New Roman" w:cs="Times New Roman"/>
          <w:szCs w:val="24"/>
        </w:rPr>
        <w:t>επεκτακτικό</w:t>
      </w:r>
      <w:proofErr w:type="spellEnd"/>
      <w:r>
        <w:rPr>
          <w:rFonts w:eastAsia="Times New Roman" w:cs="Times New Roman"/>
          <w:szCs w:val="24"/>
        </w:rPr>
        <w:t>, κύριε Υπουργέ.</w:t>
      </w:r>
      <w:r w:rsidRPr="00DF6A89">
        <w:rPr>
          <w:rFonts w:eastAsia="Times New Roman" w:cs="Times New Roman"/>
          <w:szCs w:val="24"/>
        </w:rPr>
        <w:t xml:space="preserve"> </w:t>
      </w:r>
    </w:p>
    <w:p w14:paraId="2C1AD61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Αλλά για να είμαστε και πιο ακριβείς, έχει ένα δίκιο αυτό που λέτε. Ποιο είναι αυτό; Είναι ένας</w:t>
      </w:r>
      <w:r>
        <w:rPr>
          <w:rFonts w:eastAsia="Times New Roman" w:cs="Times New Roman"/>
          <w:szCs w:val="24"/>
        </w:rPr>
        <w:t xml:space="preserve"> προϋπολογισμός περιοριστικός όσον αφορά τα λαϊκά στρώματα, τις ανάγκες τους και τα δικαιώματά τους, και από την άλλη μεριά είναι επεκτατικός όσον </w:t>
      </w:r>
      <w:r>
        <w:rPr>
          <w:rFonts w:eastAsia="Times New Roman" w:cs="Times New Roman"/>
          <w:szCs w:val="24"/>
        </w:rPr>
        <w:lastRenderedPageBreak/>
        <w:t>αφορά τα συμφέροντα των επιχειρηματικών ομίλων. Για παράδειγμα, στο όνομα των αντισταθμιστικών μέτρων επιδοτε</w:t>
      </w:r>
      <w:r>
        <w:rPr>
          <w:rFonts w:eastAsia="Times New Roman" w:cs="Times New Roman"/>
          <w:szCs w:val="24"/>
        </w:rPr>
        <w:t xml:space="preserve">ίτε τις επιχειρήσεις με τις ασφαλιστικές εισφορές των νέων εργαζομένων. Είναι ή δεν είναι αυτή επιδότηση των επιχειρηματικών ομίλων και όχι βεβαίως επιδότηση των νέων εργαζομένων; Μειώνετε με το </w:t>
      </w:r>
      <w:proofErr w:type="spellStart"/>
      <w:r>
        <w:rPr>
          <w:rFonts w:eastAsia="Times New Roman" w:cs="Times New Roman"/>
          <w:szCs w:val="24"/>
        </w:rPr>
        <w:t>υπερπλεόνασμα</w:t>
      </w:r>
      <w:proofErr w:type="spellEnd"/>
      <w:r>
        <w:rPr>
          <w:rFonts w:eastAsia="Times New Roman" w:cs="Times New Roman"/>
          <w:szCs w:val="24"/>
        </w:rPr>
        <w:t xml:space="preserve"> </w:t>
      </w:r>
      <w:r w:rsidRPr="00DF6A89">
        <w:rPr>
          <w:rFonts w:eastAsia="Times New Roman" w:cs="Times New Roman"/>
          <w:szCs w:val="24"/>
        </w:rPr>
        <w:t>-</w:t>
      </w:r>
      <w:r>
        <w:rPr>
          <w:rFonts w:eastAsia="Times New Roman" w:cs="Times New Roman"/>
          <w:szCs w:val="24"/>
        </w:rPr>
        <w:t>το οποίο το πληρώνουν με το αίμα τους τα λαϊκά</w:t>
      </w:r>
      <w:r>
        <w:rPr>
          <w:rFonts w:eastAsia="Times New Roman" w:cs="Times New Roman"/>
          <w:szCs w:val="24"/>
        </w:rPr>
        <w:t xml:space="preserve"> νοικοκυριά- το φορολογικό συντελεστή για τα επιχειρηματικά κέρδη. Τι είναι αυτό; Ταξική μεροληψία υπέρ ποιανού; Υπέρ βεβαίως, των επιχειρηματικών ομίλων. Κι όχι μόνο αυτό. Μειώνετε τον συντελεστή φορολόγησης των διανεμόμενων κερδών. Για ποιον τον μειώνετε</w:t>
      </w:r>
      <w:r>
        <w:rPr>
          <w:rFonts w:eastAsia="Times New Roman" w:cs="Times New Roman"/>
          <w:szCs w:val="24"/>
        </w:rPr>
        <w:t xml:space="preserve">; Για τον λαό, τους εργαζομένους, τους άνεργους, τους συνταξιούχους ή για τις οικονομικές ελίτ; Είναι για τις οικονομικές ελίτ. </w:t>
      </w:r>
      <w:r>
        <w:rPr>
          <w:rFonts w:eastAsia="Times New Roman" w:cs="Times New Roman"/>
          <w:szCs w:val="24"/>
        </w:rPr>
        <w:t>Ε</w:t>
      </w:r>
      <w:r>
        <w:rPr>
          <w:rFonts w:eastAsia="Times New Roman" w:cs="Times New Roman"/>
          <w:szCs w:val="24"/>
        </w:rPr>
        <w:t>ίναι πρόκληση οι οικονομικές ελίτ που προστατεύετε να πληρώνουν μόνο το 10% για τα διανεμόμενα κέρδη, ενώ ο εργαζόμενος, ο συντ</w:t>
      </w:r>
      <w:r>
        <w:rPr>
          <w:rFonts w:eastAsia="Times New Roman" w:cs="Times New Roman"/>
          <w:szCs w:val="24"/>
        </w:rPr>
        <w:t xml:space="preserve">αξιούχος, ο αγρότης και ο </w:t>
      </w:r>
      <w:proofErr w:type="spellStart"/>
      <w:r>
        <w:rPr>
          <w:rFonts w:eastAsia="Times New Roman" w:cs="Times New Roman"/>
          <w:szCs w:val="24"/>
        </w:rPr>
        <w:t>αυταπασχολούμενος</w:t>
      </w:r>
      <w:proofErr w:type="spellEnd"/>
      <w:r>
        <w:rPr>
          <w:rFonts w:eastAsia="Times New Roman" w:cs="Times New Roman"/>
          <w:szCs w:val="24"/>
        </w:rPr>
        <w:t xml:space="preserve"> να πληρώνει 22%. </w:t>
      </w:r>
    </w:p>
    <w:p w14:paraId="2C1AD61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Έτσι, λοιπόν, ο κρατικός προϋπολογισμός αποδεικνύεται ένα πολύ σικ, ένα πολύ χρήσιμο εργαλείο για την καπιταλιστική </w:t>
      </w:r>
      <w:r>
        <w:rPr>
          <w:rFonts w:eastAsia="Times New Roman" w:cs="Times New Roman"/>
          <w:szCs w:val="24"/>
        </w:rPr>
        <w:lastRenderedPageBreak/>
        <w:t>ανάπτυξη. Η δίκαιη ανάπτυξη που λέτε, πατάει πάνω στα συντρίμμια των εργασιακώ</w:t>
      </w:r>
      <w:r>
        <w:rPr>
          <w:rFonts w:eastAsia="Times New Roman" w:cs="Times New Roman"/>
          <w:szCs w:val="24"/>
        </w:rPr>
        <w:t>ν και λαϊκών δικαιωμάτων</w:t>
      </w:r>
      <w:r w:rsidRPr="00A60C8F">
        <w:rPr>
          <w:rFonts w:eastAsia="Times New Roman" w:cs="Times New Roman"/>
          <w:szCs w:val="24"/>
        </w:rPr>
        <w:t>,</w:t>
      </w:r>
      <w:r>
        <w:rPr>
          <w:rFonts w:eastAsia="Times New Roman" w:cs="Times New Roman"/>
          <w:szCs w:val="24"/>
        </w:rPr>
        <w:t xml:space="preserve"> που έχουν επιβάλει οι </w:t>
      </w:r>
      <w:proofErr w:type="spellStart"/>
      <w:r>
        <w:rPr>
          <w:rFonts w:eastAsia="Times New Roman" w:cs="Times New Roman"/>
          <w:szCs w:val="24"/>
        </w:rPr>
        <w:t>μνημονιακοί</w:t>
      </w:r>
      <w:proofErr w:type="spellEnd"/>
      <w:r>
        <w:rPr>
          <w:rFonts w:eastAsia="Times New Roman" w:cs="Times New Roman"/>
          <w:szCs w:val="24"/>
        </w:rPr>
        <w:t xml:space="preserve"> νόμοι, οι οποίοι έγιναν για τη θωράκιση της ανταγωνιστικότητας και της κερδοφορίας των επιχειρηματικών ομίλων. Και με τους </w:t>
      </w:r>
      <w:proofErr w:type="spellStart"/>
      <w:r>
        <w:rPr>
          <w:rFonts w:eastAsia="Times New Roman" w:cs="Times New Roman"/>
          <w:szCs w:val="24"/>
        </w:rPr>
        <w:t>μνημονιακούς</w:t>
      </w:r>
      <w:proofErr w:type="spellEnd"/>
      <w:r>
        <w:rPr>
          <w:rFonts w:eastAsia="Times New Roman" w:cs="Times New Roman"/>
          <w:szCs w:val="24"/>
        </w:rPr>
        <w:t xml:space="preserve"> αυτούς νόμους, τους οποίους και η σημερινή Κυβέρνηση διατηρεί, παρά την τυπική λήξη των μνημονίων, διαμορφώθηκαν αυτοί οι μηχανισμοί, οι οποίοι αναπαράγουν μια φτηνή αναλώσιμη εργατική δύναμη, χωρίς συγκροτημένα εργασιακά και ασφαλιστικά δικαιώματα. Η απε</w:t>
      </w:r>
      <w:r>
        <w:rPr>
          <w:rFonts w:eastAsia="Times New Roman" w:cs="Times New Roman"/>
          <w:szCs w:val="24"/>
        </w:rPr>
        <w:t xml:space="preserve">λευθέρωση της αγοράς εργασίας οδήγησε στην κατεδάφιση των εργατικών δικαιωμάτων. </w:t>
      </w:r>
    </w:p>
    <w:p w14:paraId="2C1AD61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Κι όλα αυτά μαζί πού οδήγησαν; Τα αποτελέσματα είναι αποκαλυπτικά. Οι περισσότερες θέσεις απασχόλησης που δημιουργούνται είναι συμβάσεις ορισμένου χρόνου και έργου, δηλαδή με</w:t>
      </w:r>
      <w:r>
        <w:rPr>
          <w:rFonts w:eastAsia="Times New Roman" w:cs="Times New Roman"/>
          <w:szCs w:val="24"/>
        </w:rPr>
        <w:t>ρικής απασχόλησης, μερική απασχόληση για μερική ζωή. Είναι συμβάσεις εκ περιτροπής εργασίας. Όλα αυτά οδήγησαν στην εντατικοποίηση της εργασίας</w:t>
      </w:r>
      <w:r w:rsidRPr="00A60C8F">
        <w:rPr>
          <w:rFonts w:eastAsia="Times New Roman" w:cs="Times New Roman"/>
          <w:szCs w:val="24"/>
        </w:rPr>
        <w:t>,</w:t>
      </w:r>
      <w:r>
        <w:rPr>
          <w:rFonts w:eastAsia="Times New Roman" w:cs="Times New Roman"/>
          <w:szCs w:val="24"/>
        </w:rPr>
        <w:t xml:space="preserve"> που είχαν ως αποτέλεσμα την αύξηση των θανατηφόρων ατυχημάτων. Όλα αυτά ο</w:t>
      </w:r>
      <w:r>
        <w:rPr>
          <w:rFonts w:eastAsia="Times New Roman" w:cs="Times New Roman"/>
          <w:szCs w:val="24"/>
        </w:rPr>
        <w:lastRenderedPageBreak/>
        <w:t>δήγησαν το 2017 το 25% των εργαζομένων</w:t>
      </w:r>
      <w:r>
        <w:rPr>
          <w:rFonts w:eastAsia="Times New Roman" w:cs="Times New Roman"/>
          <w:szCs w:val="24"/>
        </w:rPr>
        <w:t xml:space="preserve"> να αμείβεται με λιγότερα από 500 ευρώ μικτά. Όλα αυτά οδήγησαν ο μέσος μισθός να κατρακυλάει από 1.011 ευρώ που ήταν το 2014, έφτασε το 2017 στα 982 ευρώ. </w:t>
      </w:r>
    </w:p>
    <w:p w14:paraId="2C1AD61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μην θεωρηθεί βεβαίως ότι για όλα αυτά φταίει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τα έργα και οι ημέρε</w:t>
      </w:r>
      <w:r>
        <w:rPr>
          <w:rFonts w:eastAsia="Times New Roman" w:cs="Times New Roman"/>
          <w:szCs w:val="24"/>
        </w:rPr>
        <w:t>ς της Νέας Δημοκρατίας και του ΠΑΣΟΚ είναι αποκαλυπτικά. Μ</w:t>
      </w:r>
      <w:r>
        <w:rPr>
          <w:rFonts w:eastAsia="Times New Roman" w:cs="Times New Roman"/>
          <w:szCs w:val="24"/>
        </w:rPr>
        <w:t>ί</w:t>
      </w:r>
      <w:r>
        <w:rPr>
          <w:rFonts w:eastAsia="Times New Roman" w:cs="Times New Roman"/>
          <w:szCs w:val="24"/>
        </w:rPr>
        <w:t xml:space="preserve">α έκθεση της </w:t>
      </w:r>
      <w:proofErr w:type="spellStart"/>
      <w:r w:rsidRPr="00A9791B">
        <w:rPr>
          <w:rFonts w:eastAsia="Times New Roman" w:cs="Times New Roman"/>
          <w:szCs w:val="24"/>
        </w:rPr>
        <w:t>διαΝΕΟσις</w:t>
      </w:r>
      <w:proofErr w:type="spellEnd"/>
      <w:r>
        <w:rPr>
          <w:rFonts w:eastAsia="Times New Roman" w:cs="Times New Roman"/>
          <w:szCs w:val="24"/>
        </w:rPr>
        <w:t xml:space="preserve"> λέει το εξής. Ότι το 2009 έως το 2014 μειώθηκαν</w:t>
      </w:r>
      <w:r w:rsidRPr="00A60C8F">
        <w:rPr>
          <w:rFonts w:eastAsia="Times New Roman" w:cs="Times New Roman"/>
          <w:szCs w:val="24"/>
        </w:rPr>
        <w:t>,</w:t>
      </w:r>
      <w:r>
        <w:rPr>
          <w:rFonts w:eastAsia="Times New Roman" w:cs="Times New Roman"/>
          <w:szCs w:val="24"/>
        </w:rPr>
        <w:t xml:space="preserve"> οι μισθωτοί έχασαν το 38,6% των εισοδημάτων τους, οι </w:t>
      </w:r>
      <w:proofErr w:type="spellStart"/>
      <w:r>
        <w:rPr>
          <w:rFonts w:eastAsia="Times New Roman" w:cs="Times New Roman"/>
          <w:szCs w:val="24"/>
        </w:rPr>
        <w:t>αυταπασχολούμενοι</w:t>
      </w:r>
      <w:proofErr w:type="spellEnd"/>
      <w:r>
        <w:rPr>
          <w:rFonts w:eastAsia="Times New Roman" w:cs="Times New Roman"/>
          <w:szCs w:val="24"/>
        </w:rPr>
        <w:t xml:space="preserve"> έχασαν το 40,3% των εισοδημάτων τους, οι άνεργοι το 43</w:t>
      </w:r>
      <w:r>
        <w:rPr>
          <w:rFonts w:eastAsia="Times New Roman" w:cs="Times New Roman"/>
          <w:szCs w:val="24"/>
        </w:rPr>
        <w:t xml:space="preserve">,8% των εισοδημάτων τους και οι συνταξιούχοι το 32,5%. Να τα έργα και οι ημέρες της Νέας Δημοκρατίας και του ΠΑΣΟΚ, που βεβαίως έφτιαξαν το υπόβαθρο αυτών των αντεργατικών, αντιλαϊκών νόμων. </w:t>
      </w:r>
    </w:p>
    <w:p w14:paraId="2C1AD61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Και βεβαίως, όλους -και ΣΥΡΙΖΑ και Νέα Δημοκρατία και ΠΑΣΟΚ και </w:t>
      </w:r>
      <w:r>
        <w:rPr>
          <w:rFonts w:eastAsia="Times New Roman" w:cs="Times New Roman"/>
          <w:szCs w:val="24"/>
        </w:rPr>
        <w:t xml:space="preserve">λοιπούς- σας αποκαλύπτει η έκθεση του Διεθνούς Γραφείου Εργασίας, που είναι σύμβουλός σας, αν δεν κάνω λάθος. Τι λέει το Διεθνές Γραφείο Εργασίας; Ότι από το 2008 έως το 2017 κάθε χρόνο σε ετήσια βάση μειωνόταν το πραγματικό </w:t>
      </w:r>
      <w:r>
        <w:rPr>
          <w:rFonts w:eastAsia="Times New Roman" w:cs="Times New Roman"/>
          <w:szCs w:val="24"/>
        </w:rPr>
        <w:lastRenderedPageBreak/>
        <w:t>εισόδημα των μισθωτών κατά 3,1%</w:t>
      </w:r>
      <w:r>
        <w:rPr>
          <w:rFonts w:eastAsia="Times New Roman" w:cs="Times New Roman"/>
          <w:szCs w:val="24"/>
        </w:rPr>
        <w:t xml:space="preserve">, δηλαδή πάνω από 37% με 38%. Να, λοιπόν, ποιο είναι το αποτέλεσμα. </w:t>
      </w:r>
    </w:p>
    <w:p w14:paraId="2C1AD61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βεβαίως, δεν έχει να κάνει μόνο με τα εργασιακά και τη σχέση με τα εργασιακά ζητήματα.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πήρε τη σκυτάλη από την  Νέα Δημοκρατία και το ΠΑΣΟΚ για να ολοκληρώσε</w:t>
      </w:r>
      <w:r>
        <w:rPr>
          <w:rFonts w:eastAsia="Times New Roman" w:cs="Times New Roman"/>
          <w:szCs w:val="24"/>
        </w:rPr>
        <w:t xml:space="preserve">ι την κατεδάφιση του ασφαλιστικού συστήματος. Και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ακριβώς, ολοκλήρωσε αυτό το έγκλημα γιατί μειώσατε τον συντελεστή αναπλήρωσης των συντάξεων από 70% που ήταν στο 33% έως 43% ανάλογα με τα χρόνια προϋπηρεσίας. Αυτό πού οδήγησε; Στη μεί</w:t>
      </w:r>
      <w:r>
        <w:rPr>
          <w:rFonts w:eastAsia="Times New Roman" w:cs="Times New Roman"/>
          <w:szCs w:val="24"/>
        </w:rPr>
        <w:t>ωση των συντάξεων. Η κατώτατη σύνταξη επί των ημερών σας διαμορφώνεται στα 413 ευρώ. Πόσο ήταν πριν; Ήταν 716 ευρώ μαζί με το ΕΚΑΣ. Πόσα έχασε ο συνταξιούχος που αμείβονταν με την κατώτατη σύνταξη; Έχασε 300 ευρώ τον μήνα. Αυτό είναι αποτέλεσμα και έργο το</w:t>
      </w:r>
      <w:r>
        <w:rPr>
          <w:rFonts w:eastAsia="Times New Roman" w:cs="Times New Roman"/>
          <w:szCs w:val="24"/>
        </w:rPr>
        <w:t xml:space="preserve">υ νόμου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C1AD61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Αυξήσατε τα όρια συνταξιοδότησης. Αυξήσατε τις εισφορές. Αυξήσατε τη συμμετοχή των συνταξιούχων σε ιατροφαρμακευτική περίθαλψη. Άρα πάνω απ’ όλα τι κάνατε; Προχωρήσατε </w:t>
      </w:r>
      <w:r>
        <w:rPr>
          <w:rFonts w:eastAsia="Times New Roman" w:cs="Times New Roman"/>
          <w:szCs w:val="24"/>
        </w:rPr>
        <w:lastRenderedPageBreak/>
        <w:t>ένα βήμα παραπέρα, από αναδιανεμητικό χαρακτήρα και κοινωνικό χαρ</w:t>
      </w:r>
      <w:r>
        <w:rPr>
          <w:rFonts w:eastAsia="Times New Roman" w:cs="Times New Roman"/>
          <w:szCs w:val="24"/>
        </w:rPr>
        <w:t>ακτήρα της ασφάλισης, το μετατρέψατε σε ανταποδοτικό χαρακτήρα, κάνοντας την ασφάλιση ατομική ευθύνη, για να υποχρεώνεται ο εργαζόμενος να καταφεύγει στη συμπληρωματική ασφάλιση για να τα βγάλει πέρα. Και η συμπληρωματική ασφάλιση πώς γίνεται; Τον στέλνετε</w:t>
      </w:r>
      <w:r>
        <w:rPr>
          <w:rFonts w:eastAsia="Times New Roman" w:cs="Times New Roman"/>
          <w:szCs w:val="24"/>
        </w:rPr>
        <w:t xml:space="preserve"> δηλαδή στο στόμα των ιδιωτικών ασφαλιστικών εταιρειών είτε με τα ιδιωτικά συμβόλαια είτε με τα επαγγελματικά ταμεία. </w:t>
      </w:r>
    </w:p>
    <w:p w14:paraId="2C1AD61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 αυτό ακριβώς, δεν είναι τυχαίο ότι το τελευταίο διάστημα φέρνετε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ο</w:t>
      </w:r>
      <w:r>
        <w:rPr>
          <w:rFonts w:eastAsia="Times New Roman" w:cs="Times New Roman"/>
          <w:szCs w:val="24"/>
        </w:rPr>
        <w:t>δηγίες της Ευρωπαϊκής Ένωσης που διευκολύνουν ακόμη περισσότερο</w:t>
      </w:r>
      <w:r>
        <w:rPr>
          <w:rFonts w:eastAsia="Times New Roman" w:cs="Times New Roman"/>
          <w:szCs w:val="24"/>
        </w:rPr>
        <w:t xml:space="preserve"> τη δράση των ιδιωτικών ασφαλιστικών εταιριών, όπως κάνατε και χθες, στο χθεσινό νομοσχέδιο.</w:t>
      </w:r>
    </w:p>
    <w:p w14:paraId="2C1AD61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Έτσι, λοιπόν, το </w:t>
      </w:r>
      <w:proofErr w:type="spellStart"/>
      <w:r>
        <w:rPr>
          <w:rFonts w:eastAsia="Times New Roman" w:cs="Times New Roman"/>
          <w:szCs w:val="24"/>
        </w:rPr>
        <w:t>αντιασφαλιστικό</w:t>
      </w:r>
      <w:proofErr w:type="spellEnd"/>
      <w:r>
        <w:rPr>
          <w:rFonts w:eastAsia="Times New Roman" w:cs="Times New Roman"/>
          <w:szCs w:val="24"/>
        </w:rPr>
        <w:t xml:space="preserve"> έκτρωμα </w:t>
      </w:r>
      <w:proofErr w:type="spellStart"/>
      <w:r>
        <w:rPr>
          <w:rFonts w:eastAsia="Times New Roman" w:cs="Times New Roman"/>
          <w:szCs w:val="24"/>
        </w:rPr>
        <w:t>Κατρούγκαλου</w:t>
      </w:r>
      <w:proofErr w:type="spellEnd"/>
      <w:r>
        <w:rPr>
          <w:rFonts w:eastAsia="Times New Roman" w:cs="Times New Roman"/>
          <w:szCs w:val="24"/>
        </w:rPr>
        <w:t xml:space="preserve"> ενσωματώνει και το πνεύμα και το γράμμα του ασφαλιστικού συστήματος </w:t>
      </w:r>
      <w:proofErr w:type="spellStart"/>
      <w:r>
        <w:rPr>
          <w:rFonts w:eastAsia="Times New Roman" w:cs="Times New Roman"/>
          <w:szCs w:val="24"/>
        </w:rPr>
        <w:t>Πινοσέτ</w:t>
      </w:r>
      <w:proofErr w:type="spellEnd"/>
      <w:r>
        <w:rPr>
          <w:rFonts w:eastAsia="Times New Roman" w:cs="Times New Roman"/>
          <w:szCs w:val="24"/>
        </w:rPr>
        <w:t>. Και δεν είναι βεβαίως μόνο οι ερ</w:t>
      </w:r>
      <w:r>
        <w:rPr>
          <w:rFonts w:eastAsia="Times New Roman" w:cs="Times New Roman"/>
          <w:szCs w:val="24"/>
        </w:rPr>
        <w:t xml:space="preserve">γαζόμενοι. Οι αυτοαπασχολούμενοι, οι επαγγελματίες και οι έμποροι, εκτός από τη </w:t>
      </w:r>
      <w:proofErr w:type="spellStart"/>
      <w:r>
        <w:rPr>
          <w:rFonts w:eastAsia="Times New Roman" w:cs="Times New Roman"/>
          <w:szCs w:val="24"/>
        </w:rPr>
        <w:t>φοροεπιδρομή</w:t>
      </w:r>
      <w:proofErr w:type="spellEnd"/>
      <w:r>
        <w:rPr>
          <w:rFonts w:eastAsia="Times New Roman" w:cs="Times New Roman"/>
          <w:szCs w:val="24"/>
        </w:rPr>
        <w:t xml:space="preserve"> και την </w:t>
      </w:r>
      <w:proofErr w:type="spellStart"/>
      <w:r>
        <w:rPr>
          <w:rFonts w:eastAsia="Times New Roman" w:cs="Times New Roman"/>
          <w:szCs w:val="24"/>
        </w:rPr>
        <w:t>αντιασφαλιστική</w:t>
      </w:r>
      <w:proofErr w:type="spellEnd"/>
      <w:r>
        <w:rPr>
          <w:rFonts w:eastAsia="Times New Roman" w:cs="Times New Roman"/>
          <w:szCs w:val="24"/>
        </w:rPr>
        <w:t xml:space="preserve"> λαίλαπα, έχουν να αντιμετωπίσουν, στο όνομα του ανοίγματος των κλειστών επαγγελμάτων, και τη δράση των μονοπωλιακών ομίλων, των </w:t>
      </w:r>
      <w:r>
        <w:rPr>
          <w:rFonts w:eastAsia="Times New Roman" w:cs="Times New Roman"/>
          <w:szCs w:val="24"/>
        </w:rPr>
        <w:lastRenderedPageBreak/>
        <w:t>πολυεθνικών</w:t>
      </w:r>
      <w:r>
        <w:rPr>
          <w:rFonts w:eastAsia="Times New Roman" w:cs="Times New Roman"/>
          <w:szCs w:val="24"/>
        </w:rPr>
        <w:t xml:space="preserve"> και των πολυκαταστημάτων που σπρώχνονται έτσι βίαια εκτός αγοράς.</w:t>
      </w:r>
    </w:p>
    <w:p w14:paraId="2C1AD62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Όταν η Κυβέρνηση απευθύνεται στους </w:t>
      </w:r>
      <w:proofErr w:type="spellStart"/>
      <w:r>
        <w:rPr>
          <w:rFonts w:eastAsia="Times New Roman" w:cs="Times New Roman"/>
          <w:szCs w:val="24"/>
        </w:rPr>
        <w:t>γεωργοκτηνοτρόφους</w:t>
      </w:r>
      <w:proofErr w:type="spellEnd"/>
      <w:r>
        <w:rPr>
          <w:rFonts w:eastAsia="Times New Roman" w:cs="Times New Roman"/>
          <w:szCs w:val="24"/>
        </w:rPr>
        <w:t>, τους καλεί να βάλουν πλάτη για τη στήριξη της κερδοφορίας των μονοπωλιακών ομίλων και αν περισσέψει και για αυτούς κανένα ψίχουλο, μπα</w:t>
      </w:r>
      <w:r>
        <w:rPr>
          <w:rFonts w:eastAsia="Times New Roman" w:cs="Times New Roman"/>
          <w:szCs w:val="24"/>
        </w:rPr>
        <w:t xml:space="preserve">ίνοντας μαζί με τους μονοπωλιακούς λύκους στο μαντρί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της </w:t>
      </w:r>
      <w:proofErr w:type="spellStart"/>
      <w:r>
        <w:rPr>
          <w:rFonts w:eastAsia="Times New Roman" w:cs="Times New Roman"/>
          <w:szCs w:val="24"/>
        </w:rPr>
        <w:t>συμβολαϊακής</w:t>
      </w:r>
      <w:proofErr w:type="spellEnd"/>
      <w:r>
        <w:rPr>
          <w:rFonts w:eastAsia="Times New Roman" w:cs="Times New Roman"/>
          <w:szCs w:val="24"/>
        </w:rPr>
        <w:t xml:space="preserve"> γεωργίας, των διάφορων ΠΟΠ, που πριν λίγες μέρες ανακοινώθηκε από την Ευρωπαϊκή Ένωση ότι η φέτα μπορεί να παράγεται και στο Βιετνάμ. Αυτό δεν το είπε ο </w:t>
      </w:r>
      <w:r>
        <w:rPr>
          <w:rFonts w:eastAsia="Times New Roman" w:cs="Times New Roman"/>
          <w:szCs w:val="24"/>
        </w:rPr>
        <w:t xml:space="preserve">κ. Τσίπρας όταν πήγε στα Καλάβρυτα. Την ίδια ώρα μένουν αναξιοποίητες και καταστρέφονται παραγωγικές δυνατότητες που υπάρχουν για την ικανοποίηση των σύγχρονων λαϊκών αναγκών. Χαρακτηριστικό παράδειγμα αυτών είναι η Ελληνική Βιομηχανία Ζάχαρης. </w:t>
      </w:r>
      <w:r w:rsidRPr="00B936B1">
        <w:rPr>
          <w:rFonts w:eastAsia="Times New Roman" w:cs="Times New Roman"/>
          <w:szCs w:val="24"/>
        </w:rPr>
        <w:t>Ή επιδοτείτ</w:t>
      </w:r>
      <w:r w:rsidRPr="00B936B1">
        <w:rPr>
          <w:rFonts w:eastAsia="Times New Roman" w:cs="Times New Roman"/>
          <w:szCs w:val="24"/>
        </w:rPr>
        <w:t>ε μέσω των προγραμμάτων της Ευρωπαϊκής Ένωσης την απόσυρση των αλιευτικών σκαφών.</w:t>
      </w:r>
    </w:p>
    <w:p w14:paraId="2C1AD62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Έτσι, λοιπόν, η δίκαιη ανάπτυξη που προωθεί η Κυβέρνηση δεν παρέχει νέα προνόμια στις στρατηγικές επενδύσεις; Είναι στη διαβούλευση ο νόμος του κ. Δραγασάκη; Σκανδαλώδη </w:t>
      </w:r>
      <w:r>
        <w:rPr>
          <w:rFonts w:eastAsia="Times New Roman" w:cs="Times New Roman"/>
          <w:szCs w:val="24"/>
        </w:rPr>
        <w:lastRenderedPageBreak/>
        <w:t>προνόμια. Χρησιμοποιεί όλα τα χρηματοδοτικά εργαλεία για την ικανοποίηση των αναγκών των μονοπωλίων. Η δίκαιη ανάπτυξή σας στιγματίζεται από τα αιματοβαμμένα πρωτογενή πλεονάσματα μέχρι το 2060.</w:t>
      </w:r>
    </w:p>
    <w:p w14:paraId="2C1AD62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Αλλά και όλα αυτά έχουν να κάνουν με μ</w:t>
      </w:r>
      <w:r>
        <w:rPr>
          <w:rFonts w:eastAsia="Times New Roman" w:cs="Times New Roman"/>
          <w:szCs w:val="24"/>
        </w:rPr>
        <w:t>ί</w:t>
      </w:r>
      <w:r>
        <w:rPr>
          <w:rFonts w:eastAsia="Times New Roman" w:cs="Times New Roman"/>
          <w:szCs w:val="24"/>
        </w:rPr>
        <w:t>α ανάπτυξη αναιμική κα</w:t>
      </w:r>
      <w:r>
        <w:rPr>
          <w:rFonts w:eastAsia="Times New Roman" w:cs="Times New Roman"/>
          <w:szCs w:val="24"/>
        </w:rPr>
        <w:t xml:space="preserve">ι αβέβαιη, εξαιτίας της επιβράδυνσης της παγκόσμιας οικονομίας, της όξυνσης των ανταγωνισμών και των αντιθέσεων ανάμεσα στα ιμπεριαλιστικά κέντρα και τις μεγάλες οικονομίες, ανταγωνισμούς στους οποίους εμπλέκεται και η Ελλάδα στα πλαίσια της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Η Κυβέρνηση μετατρέπει την Ελλάδα σε σημαιοφόρο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σχεδιασμών, αυξάνοντας τους κινδύνους για την εδαφική ακεραιότητα και τα κυριαρχικά δικαιώματα.</w:t>
      </w:r>
    </w:p>
    <w:p w14:paraId="2C1AD62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λα αυτά γίνονται στο πλαίσιο μιας άσφαιρης αντιπαράθεσης που κλιμακώνεται α</w:t>
      </w:r>
      <w:r>
        <w:rPr>
          <w:rFonts w:eastAsia="Times New Roman" w:cs="Times New Roman"/>
          <w:szCs w:val="24"/>
        </w:rPr>
        <w:t>νάμεσα στον ΣΥΡΙΖΑ και τη Νέα Δημοκρατία, μ</w:t>
      </w:r>
      <w:r>
        <w:rPr>
          <w:rFonts w:eastAsia="Times New Roman" w:cs="Times New Roman"/>
          <w:szCs w:val="24"/>
        </w:rPr>
        <w:t>ί</w:t>
      </w:r>
      <w:r>
        <w:rPr>
          <w:rFonts w:eastAsia="Times New Roman" w:cs="Times New Roman"/>
          <w:szCs w:val="24"/>
        </w:rPr>
        <w:t>α αντιπαράθεση που επιδιώκει να κρύψει και να συγκαλύψει τη συμφωνία των κομμάτων αυτών στην πολιτική που υπηρετεί τις ανάγκες του κεφαλαίου, στην πολιτική της Ευρωπα</w:t>
      </w:r>
      <w:r>
        <w:rPr>
          <w:rFonts w:eastAsia="Times New Roman" w:cs="Times New Roman"/>
          <w:szCs w:val="24"/>
        </w:rPr>
        <w:lastRenderedPageBreak/>
        <w:t>ϊκής Ένωσης, στους στόχους της αστικής τάξης γ</w:t>
      </w:r>
      <w:r>
        <w:rPr>
          <w:rFonts w:eastAsia="Times New Roman" w:cs="Times New Roman"/>
          <w:szCs w:val="24"/>
        </w:rPr>
        <w:t xml:space="preserve">ια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Επιδιώκετε μέσα από αυτή την αντιπαράθεση να προωθήσετε την αναπαλαίωση, αλλά και τη θωράκιση του αστικού πολιτικού συστήματος. Θέλετε να οδηγήσετε στη μείωση των απαιτήσεων του λαού σε επίπεδο προγραμμάτων φιλανθρωπίας και τίπ</w:t>
      </w:r>
      <w:r>
        <w:rPr>
          <w:rFonts w:eastAsia="Times New Roman" w:cs="Times New Roman"/>
          <w:szCs w:val="24"/>
        </w:rPr>
        <w:t xml:space="preserve">οτα άλλο. Επιδιώκετε τον εγκλωβισμό της λαϊκής συνείδησης ανάμεσα στη Σκύλα και στη Χάρυβδη για να επιλέγει κάθε φορά τον δυνάστη της. </w:t>
      </w:r>
    </w:p>
    <w:p w14:paraId="2C1AD624"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Δυο λεπτά ακόμα,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2C1AD625"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Τελειώνω, κύριε Πρόεδρε,</w:t>
      </w:r>
      <w:r>
        <w:rPr>
          <w:rFonts w:eastAsia="Times New Roman" w:cs="Times New Roman"/>
          <w:szCs w:val="24"/>
        </w:rPr>
        <w:t xml:space="preserve"> σε ένα λεπτό.</w:t>
      </w:r>
    </w:p>
    <w:p w14:paraId="2C1AD62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διαπάλη αυτή έχει, όμως, βέβαια έναν σκοπό. Ποιος είναι αυτός; Για το ποιος θα δώσει τα καλύτερα εχέγγυα ότι μπορεί να εφαρμόσει την αντιλαϊκή πολιτική είτε με το μαστίγιο είτε με το καρότο. Και σε αυτόν βεβαίως τον δρόμο βαδίζουν και όλα τα υπόλοιπα κόμ</w:t>
      </w:r>
      <w:r>
        <w:rPr>
          <w:rFonts w:eastAsia="Times New Roman" w:cs="Times New Roman"/>
          <w:szCs w:val="24"/>
        </w:rPr>
        <w:t xml:space="preserve">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αλλά και η Χρυσή Αυγή που είναι ένα προδοτικό αντιπατριωτικό κόμμα το οποίο </w:t>
      </w:r>
      <w:r>
        <w:rPr>
          <w:rFonts w:eastAsia="Times New Roman" w:cs="Times New Roman"/>
          <w:szCs w:val="24"/>
        </w:rPr>
        <w:lastRenderedPageBreak/>
        <w:t>θέλει την Ελλάδα να μετατραπεί σε φορολογικό παράδεισο για τους επιχειρηματικούς ομίλους. Διότι επικαλείται κάθε φορά τα παραδείγματα της Βουλγαρίας και τη</w:t>
      </w:r>
      <w:r>
        <w:rPr>
          <w:rFonts w:eastAsia="Times New Roman" w:cs="Times New Roman"/>
          <w:szCs w:val="24"/>
        </w:rPr>
        <w:t xml:space="preserve">ς Κύπρου, φτιάχνει γραφεία δουλεμπορικά για φτηνό εργατικό δυναμικό χωρίς δικαιώματα, επιτίθεται στους αδύναμους για να προστατεύσει τα αφεντικά. Αποτελεί δηλαδή τον εκτελεστικό βραχίονα και το δολοφονικό χέρι του συστήματος. </w:t>
      </w:r>
    </w:p>
    <w:p w14:paraId="2C1AD62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Αντί, λοιπόν -εμείς λέμε καθα</w:t>
      </w:r>
      <w:r>
        <w:rPr>
          <w:rFonts w:eastAsia="Times New Roman" w:cs="Times New Roman"/>
          <w:szCs w:val="24"/>
        </w:rPr>
        <w:t xml:space="preserve">ρά- ο λαός να ψάχνει να βρει τις διαφορές που έχετε εσείς και η Νέα Δημοκρατία ή το ΠΑΣΟΚ, που είναι απειροελάχιστες, καλύτερα να κάνει τη διαφορά και να εμπιστευτεί σήμερα το ΚΚΕ με αποφασιστικότητα, να το ισχυροποιήσει. Γιατί; Γιατί αποτελεί την εγγύηση </w:t>
      </w:r>
      <w:r>
        <w:rPr>
          <w:rFonts w:eastAsia="Times New Roman" w:cs="Times New Roman"/>
          <w:szCs w:val="24"/>
        </w:rPr>
        <w:t>για ένα πολύ πιο δυνατό εργατικό λαϊκό κίνημα το οποίο θα πατάει πάνω στα εργατικά σωματεία και συνδικάτα, θα πατά πάνω στους φορείς οργάνωσης στις λαϊκές συνοικίες και θα προωθεί την κοινωνική συμμαχία για τη λαϊκή αντεπίθεση η οποία θα σημαδεύει τον πραγ</w:t>
      </w:r>
      <w:r>
        <w:rPr>
          <w:rFonts w:eastAsia="Times New Roman" w:cs="Times New Roman"/>
          <w:szCs w:val="24"/>
        </w:rPr>
        <w:t xml:space="preserve">ματικό αντίπαλο, τη δράση των μονοπωλίων και το σύστημα που διασφαλίζει το καπιταλιστικό κέρδος και όχι απλά και μόνο τους διαχειριστές κάθε φορά για συνολικότερες ρήξεις και ανατροπές. </w:t>
      </w:r>
    </w:p>
    <w:p w14:paraId="2C1AD62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κύριε Πρόεδρε, είναι φανερό ότι το ΚΚΕ καταψηφίζε</w:t>
      </w:r>
      <w:r>
        <w:rPr>
          <w:rFonts w:eastAsia="Times New Roman" w:cs="Times New Roman"/>
          <w:szCs w:val="24"/>
        </w:rPr>
        <w:t>ι τον κρατικό προϋπολογισμό για το 2019.</w:t>
      </w:r>
    </w:p>
    <w:p w14:paraId="2C1AD62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1AD62A"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Ευχαριστούμε. </w:t>
      </w:r>
    </w:p>
    <w:p w14:paraId="2C1AD62B"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θα ήθελα τον λόγο</w:t>
      </w:r>
      <w:r w:rsidRPr="00E931C1">
        <w:rPr>
          <w:rFonts w:eastAsia="Times New Roman" w:cs="Times New Roman"/>
          <w:szCs w:val="24"/>
        </w:rPr>
        <w:t xml:space="preserve"> </w:t>
      </w:r>
      <w:r>
        <w:rPr>
          <w:rFonts w:eastAsia="Times New Roman" w:cs="Times New Roman"/>
          <w:szCs w:val="24"/>
        </w:rPr>
        <w:t>για ένα λεπτό.</w:t>
      </w:r>
    </w:p>
    <w:p w14:paraId="2C1AD62C"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Ορίστε, κύριε Υπουργέ, έχετε </w:t>
      </w:r>
      <w:r>
        <w:rPr>
          <w:rFonts w:eastAsia="Times New Roman" w:cs="Times New Roman"/>
          <w:szCs w:val="24"/>
        </w:rPr>
        <w:t>τον λόγο.</w:t>
      </w:r>
    </w:p>
    <w:p w14:paraId="2C1AD62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Ευχαριστώ, κύριε Πρόεδρε.</w:t>
      </w:r>
    </w:p>
    <w:p w14:paraId="2C1AD62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Πάλι θέλω να κάνω μόνο μια παρατήρηση, μια διόρθωση.</w:t>
      </w:r>
    </w:p>
    <w:p w14:paraId="2C1AD62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παρατήρηση, κύριε </w:t>
      </w:r>
      <w:proofErr w:type="spellStart"/>
      <w:r>
        <w:rPr>
          <w:rFonts w:eastAsia="Times New Roman" w:cs="Times New Roman"/>
          <w:szCs w:val="24"/>
        </w:rPr>
        <w:t>Καραθανσόπουλε</w:t>
      </w:r>
      <w:proofErr w:type="spellEnd"/>
      <w:r>
        <w:rPr>
          <w:rFonts w:eastAsia="Times New Roman" w:cs="Times New Roman"/>
          <w:szCs w:val="24"/>
        </w:rPr>
        <w:t xml:space="preserve">, είναι ότι δεν έχετε μελετήσει σε βάθος το σχέδιο του Στρατηγού </w:t>
      </w:r>
      <w:proofErr w:type="spellStart"/>
      <w:r>
        <w:rPr>
          <w:rFonts w:eastAsia="Times New Roman" w:cs="Times New Roman"/>
          <w:szCs w:val="24"/>
        </w:rPr>
        <w:t>Πινοσέτ</w:t>
      </w:r>
      <w:proofErr w:type="spellEnd"/>
      <w:r>
        <w:rPr>
          <w:rFonts w:eastAsia="Times New Roman" w:cs="Times New Roman"/>
          <w:szCs w:val="24"/>
        </w:rPr>
        <w:t xml:space="preserve">. Προτείνω ο κ. </w:t>
      </w:r>
      <w:r>
        <w:rPr>
          <w:rFonts w:eastAsia="Times New Roman" w:cs="Times New Roman"/>
          <w:szCs w:val="24"/>
        </w:rPr>
        <w:t xml:space="preserve">Καραγκούνης, που μάλλον το ξέρει πολύ καλύτερα και από εσάς και από εμάς, να μας κάνει ένα σεμινάριο και στις δυο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-δεν ξέρω αν και το ΚΙΝΑΛ θα ήθελε </w:t>
      </w:r>
      <w:r>
        <w:rPr>
          <w:rFonts w:eastAsia="Times New Roman" w:cs="Times New Roman"/>
          <w:szCs w:val="24"/>
        </w:rPr>
        <w:lastRenderedPageBreak/>
        <w:t>να έχει κάποια συμμετοχή- γιατί, πιστέψτε με, είναι πολύ διαφορετικό από αυτό που υ</w:t>
      </w:r>
      <w:r>
        <w:rPr>
          <w:rFonts w:eastAsia="Times New Roman" w:cs="Times New Roman"/>
          <w:szCs w:val="24"/>
        </w:rPr>
        <w:t xml:space="preserve">πάρχει. </w:t>
      </w:r>
    </w:p>
    <w:p w14:paraId="2C1AD63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Τώρα, θα ήθελα να κάνω μια διόρθωση για τα νοσοκομεία.</w:t>
      </w:r>
    </w:p>
    <w:p w14:paraId="2C1AD631"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είναι στη διαδικασία αυτό. Προς </w:t>
      </w:r>
      <w:r>
        <w:rPr>
          <w:rFonts w:eastAsia="Times New Roman" w:cs="Times New Roman"/>
          <w:szCs w:val="24"/>
        </w:rPr>
        <w:t>θ</w:t>
      </w:r>
      <w:r>
        <w:rPr>
          <w:rFonts w:eastAsia="Times New Roman" w:cs="Times New Roman"/>
          <w:szCs w:val="24"/>
        </w:rPr>
        <w:t xml:space="preserve">εού δηλαδή. </w:t>
      </w:r>
    </w:p>
    <w:p w14:paraId="2C1AD632"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Γιατί με διακόπτετε;</w:t>
      </w:r>
    </w:p>
    <w:p w14:paraId="2C1AD633"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Για τον κ. Καραγκούνη...</w:t>
      </w:r>
    </w:p>
    <w:p w14:paraId="2C1AD634"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Μετά από κάθε εισηγητή θα παίρνει ο Υπουργός τον λόγο να σχολιάζει;</w:t>
      </w:r>
    </w:p>
    <w:p w14:paraId="2C1AD635"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είναι μετά από κάθε εισηγητή.</w:t>
      </w:r>
      <w:r w:rsidRPr="00E931C1">
        <w:rPr>
          <w:rFonts w:eastAsia="Times New Roman" w:cs="Times New Roman"/>
          <w:szCs w:val="24"/>
        </w:rPr>
        <w:t xml:space="preserve"> </w:t>
      </w:r>
      <w:r>
        <w:rPr>
          <w:rFonts w:eastAsia="Times New Roman" w:cs="Times New Roman"/>
          <w:szCs w:val="24"/>
        </w:rPr>
        <w:t>Θέλω να κάνω μια διόρθωση.</w:t>
      </w:r>
    </w:p>
    <w:p w14:paraId="2C1AD636"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Δεν είναι κοινοβουλευτική διαδικασία α</w:t>
      </w:r>
      <w:r>
        <w:rPr>
          <w:rFonts w:eastAsia="Times New Roman" w:cs="Times New Roman"/>
          <w:szCs w:val="24"/>
        </w:rPr>
        <w:t xml:space="preserve">υτή. </w:t>
      </w:r>
    </w:p>
    <w:p w14:paraId="2C1AD637"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Ούτε το να με διακόπτετε είναι. </w:t>
      </w:r>
    </w:p>
    <w:p w14:paraId="2C1AD638"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Μη μαλώνετε, κύριε </w:t>
      </w:r>
      <w:proofErr w:type="spellStart"/>
      <w:r>
        <w:rPr>
          <w:rFonts w:eastAsia="Times New Roman" w:cs="Times New Roman"/>
          <w:szCs w:val="24"/>
        </w:rPr>
        <w:t>Τσακαλώτο</w:t>
      </w:r>
      <w:proofErr w:type="spellEnd"/>
      <w:r>
        <w:rPr>
          <w:rFonts w:eastAsia="Times New Roman" w:cs="Times New Roman"/>
          <w:szCs w:val="24"/>
        </w:rPr>
        <w:t>, σας παρακαλώ. Εγώ διευθύνω τη διαδικασία.</w:t>
      </w:r>
    </w:p>
    <w:p w14:paraId="2C1AD639"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Να κάνω μια διόρθωση για τ</w:t>
      </w:r>
      <w:r>
        <w:rPr>
          <w:rFonts w:eastAsia="Times New Roman" w:cs="Times New Roman"/>
          <w:szCs w:val="24"/>
        </w:rPr>
        <w:t xml:space="preserve">α νοσοκομεία. </w:t>
      </w:r>
    </w:p>
    <w:p w14:paraId="2C1AD63A"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sidRPr="0010742B">
        <w:rPr>
          <w:rFonts w:eastAsia="Times New Roman" w:cs="Times New Roman"/>
          <w:szCs w:val="24"/>
        </w:rPr>
        <w:t>Δεν είναι συζήτηση.</w:t>
      </w:r>
    </w:p>
    <w:p w14:paraId="2C1AD63B"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w:t>
      </w:r>
      <w:r>
        <w:rPr>
          <w:rFonts w:eastAsia="Times New Roman" w:cs="Times New Roman"/>
          <w:b/>
          <w:szCs w:val="24"/>
        </w:rPr>
        <w:t xml:space="preserve"> </w:t>
      </w:r>
      <w:r>
        <w:rPr>
          <w:rFonts w:eastAsia="Times New Roman" w:cs="Times New Roman"/>
          <w:szCs w:val="24"/>
        </w:rPr>
        <w:t>Ελάτε, κύριε Υπουργέ, για μισό λεπτό.</w:t>
      </w:r>
    </w:p>
    <w:p w14:paraId="2C1AD63C"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Ήθελα τριάντα δευτερόλεπτα, μου δώσατε δύο.</w:t>
      </w:r>
    </w:p>
    <w:p w14:paraId="2C1AD63D"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Εντάξει, κύριε </w:t>
      </w:r>
      <w:proofErr w:type="spellStart"/>
      <w:r>
        <w:rPr>
          <w:rFonts w:eastAsia="Times New Roman" w:cs="Times New Roman"/>
          <w:szCs w:val="24"/>
        </w:rPr>
        <w:t>Τσακαλώτο</w:t>
      </w:r>
      <w:proofErr w:type="spellEnd"/>
      <w:r>
        <w:rPr>
          <w:rFonts w:eastAsia="Times New Roman" w:cs="Times New Roman"/>
          <w:szCs w:val="24"/>
        </w:rPr>
        <w:t>, συνεχίστε.</w:t>
      </w:r>
    </w:p>
    <w:p w14:paraId="2C1AD63E"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Θα κάνετε σχόλιο τι λέει ο κάθε ομιλητής; Προς </w:t>
      </w:r>
      <w:r>
        <w:rPr>
          <w:rFonts w:eastAsia="Times New Roman" w:cs="Times New Roman"/>
          <w:szCs w:val="24"/>
        </w:rPr>
        <w:t>θ</w:t>
      </w:r>
      <w:r>
        <w:rPr>
          <w:rFonts w:eastAsia="Times New Roman" w:cs="Times New Roman"/>
          <w:szCs w:val="24"/>
        </w:rPr>
        <w:t xml:space="preserve">εού! </w:t>
      </w:r>
    </w:p>
    <w:p w14:paraId="2C1AD63F"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Δεν έκανα σχόλιο. </w:t>
      </w:r>
    </w:p>
    <w:p w14:paraId="2C1AD64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Πραγματικά δεν καταλαβαίνω τι λέει ο κύριος συνάδελφος. Είναι σε σύγχυση νομίζω</w:t>
      </w:r>
      <w:r>
        <w:rPr>
          <w:rFonts w:eastAsia="Times New Roman" w:cs="Times New Roman"/>
          <w:szCs w:val="24"/>
        </w:rPr>
        <w:t xml:space="preserve">. </w:t>
      </w:r>
    </w:p>
    <w:p w14:paraId="2C1AD641"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Όχι, μην κάνετε σχόλια. </w:t>
      </w:r>
    </w:p>
    <w:p w14:paraId="2C1AD642"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Σχετικά με τις δαπάνες του νοσοκομείου στη σελίδα 86 θα δείτε ότι υπάρχει αύξηση 242 εκατομμύρια. Είναι και για το προσωπικό και για τα φάρμακα και για το</w:t>
      </w:r>
      <w:r>
        <w:rPr>
          <w:rFonts w:eastAsia="Times New Roman" w:cs="Times New Roman"/>
          <w:szCs w:val="24"/>
        </w:rPr>
        <w:t xml:space="preserve"> υγειονομικό υλικό. Αν δε δείτε και τις μεταβιβάσεις για την πρωτοβάθμια υγεία, νομίζω ότι θα συμφωνήσετε με μένα ότι δώσατε μια εικόνα που δεν περιγράφει τι γίνεται στα νοσοκομεία. Μόνο αυτό ήθελα. </w:t>
      </w:r>
    </w:p>
    <w:p w14:paraId="2C1AD643"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Καλώς. Κρατάμε μόνο αυτό. Κ</w:t>
      </w:r>
      <w:r>
        <w:rPr>
          <w:rFonts w:eastAsia="Times New Roman" w:cs="Times New Roman"/>
          <w:szCs w:val="24"/>
        </w:rPr>
        <w:t xml:space="preserve">αι το πρώτο σχετικά με τον κ. Καραγκούνη δεν το κρατάμε, ούτε και ο </w:t>
      </w:r>
      <w:proofErr w:type="spellStart"/>
      <w:r>
        <w:rPr>
          <w:rFonts w:eastAsia="Times New Roman" w:cs="Times New Roman"/>
          <w:szCs w:val="24"/>
        </w:rPr>
        <w:t>Πινοσέτ</w:t>
      </w:r>
      <w:proofErr w:type="spellEnd"/>
      <w:r>
        <w:rPr>
          <w:rFonts w:eastAsia="Times New Roman" w:cs="Times New Roman"/>
          <w:szCs w:val="24"/>
        </w:rPr>
        <w:t xml:space="preserve"> πρέπει να ακούγεται πολύ εδώ μέσα. </w:t>
      </w:r>
    </w:p>
    <w:p w14:paraId="2C1AD644"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ένα λεπτό τον λόγο, παρακαλώ. </w:t>
      </w:r>
    </w:p>
    <w:p w14:paraId="2C1AD645"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lastRenderedPageBreak/>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2C1AD646"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ΝΙΚΟΛΑΟΣ ΚΑ</w:t>
      </w:r>
      <w:r>
        <w:rPr>
          <w:rFonts w:eastAsia="Times New Roman" w:cs="Times New Roman"/>
          <w:b/>
          <w:szCs w:val="24"/>
        </w:rPr>
        <w:t xml:space="preserve">ΡΑΘΑΝΑΣΟΠΟΥΛΟΣ: </w:t>
      </w:r>
      <w:r>
        <w:rPr>
          <w:rFonts w:eastAsia="Times New Roman" w:cs="Times New Roman"/>
          <w:szCs w:val="24"/>
        </w:rPr>
        <w:t>Πολύ σύντομα θα απαντήσω.</w:t>
      </w:r>
    </w:p>
    <w:p w14:paraId="2C1AD647"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γίνεται έτσι, δεν μπορεί να σχολιάζει κάθε ομιλητή. </w:t>
      </w:r>
    </w:p>
    <w:p w14:paraId="2C1AD648"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Κύριε Τσιάρα, επειδή δεν προηγείται ως εισηγητής ο Υπουργός Οικονομικών, το να δίνονται κάποιες διευκρινίσ</w:t>
      </w:r>
      <w:r>
        <w:rPr>
          <w:rFonts w:eastAsia="Times New Roman" w:cs="Times New Roman"/>
          <w:szCs w:val="24"/>
        </w:rPr>
        <w:t>εις επί της ουσίας σε αυτό τον πρώτο βασικό κύκλο, ως διευκρινήσεις, δεν είναι…</w:t>
      </w:r>
    </w:p>
    <w:p w14:paraId="2C1AD649"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Δεν είναι διαδικασία.</w:t>
      </w:r>
    </w:p>
    <w:p w14:paraId="2C1AD64A"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Επιλογή έκανε ο κ. </w:t>
      </w:r>
      <w:proofErr w:type="spellStart"/>
      <w:r>
        <w:rPr>
          <w:rFonts w:eastAsia="Times New Roman" w:cs="Times New Roman"/>
          <w:szCs w:val="24"/>
        </w:rPr>
        <w:t>Τσακαλώτος</w:t>
      </w:r>
      <w:proofErr w:type="spellEnd"/>
      <w:r>
        <w:rPr>
          <w:rFonts w:eastAsia="Times New Roman" w:cs="Times New Roman"/>
          <w:szCs w:val="24"/>
        </w:rPr>
        <w:t xml:space="preserve">, προφανώς για τον κ. Σκανδαλίδη και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14:paraId="2C1AD64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Ορίστε, κύρι</w:t>
      </w:r>
      <w:r>
        <w:rPr>
          <w:rFonts w:eastAsia="Times New Roman" w:cs="Times New Roman"/>
          <w:szCs w:val="24"/>
        </w:rPr>
        <w:t xml:space="preserve">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2C1AD64C"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Κύριε Πρόεδρε, κατ</w:t>
      </w:r>
      <w:r>
        <w:rPr>
          <w:rFonts w:eastAsia="Times New Roman" w:cs="Times New Roman"/>
          <w:szCs w:val="24"/>
        </w:rPr>
        <w:t xml:space="preserve">’ </w:t>
      </w:r>
      <w:r>
        <w:rPr>
          <w:rFonts w:eastAsia="Times New Roman" w:cs="Times New Roman"/>
          <w:szCs w:val="24"/>
        </w:rPr>
        <w:t xml:space="preserve">αρχάς το σύστημα </w:t>
      </w:r>
      <w:proofErr w:type="spellStart"/>
      <w:r>
        <w:rPr>
          <w:rFonts w:eastAsia="Times New Roman" w:cs="Times New Roman"/>
          <w:szCs w:val="24"/>
        </w:rPr>
        <w:t>Πινοσέτ</w:t>
      </w:r>
      <w:proofErr w:type="spellEnd"/>
      <w:r>
        <w:rPr>
          <w:rFonts w:eastAsia="Times New Roman" w:cs="Times New Roman"/>
          <w:szCs w:val="24"/>
        </w:rPr>
        <w:t xml:space="preserve"> είναι το γνωστό </w:t>
      </w:r>
      <w:proofErr w:type="spellStart"/>
      <w:r>
        <w:rPr>
          <w:rFonts w:eastAsia="Times New Roman" w:cs="Times New Roman"/>
          <w:szCs w:val="24"/>
        </w:rPr>
        <w:t>τριαξονικό</w:t>
      </w:r>
      <w:proofErr w:type="spellEnd"/>
      <w:r>
        <w:rPr>
          <w:rFonts w:eastAsia="Times New Roman" w:cs="Times New Roman"/>
          <w:szCs w:val="24"/>
        </w:rPr>
        <w:t xml:space="preserve"> σύστημα αυτό το οποίο έχει φέρει…</w:t>
      </w:r>
    </w:p>
    <w:p w14:paraId="2C1AD64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w:t>
      </w:r>
      <w:r>
        <w:rPr>
          <w:rFonts w:eastAsia="Times New Roman" w:cs="Times New Roman"/>
          <w:szCs w:val="24"/>
        </w:rPr>
        <w:t>δ</w:t>
      </w:r>
      <w:r>
        <w:rPr>
          <w:rFonts w:eastAsia="Times New Roman" w:cs="Times New Roman"/>
          <w:szCs w:val="24"/>
        </w:rPr>
        <w:t>εν ακούστηκε)</w:t>
      </w:r>
    </w:p>
    <w:p w14:paraId="2C1AD64E"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Μιλάει τώρα.</w:t>
      </w:r>
    </w:p>
    <w:p w14:paraId="2C1AD64F"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ΝΙΚΟΛΑΟΣ ΚΑΡΑΘΑΝ</w:t>
      </w:r>
      <w:r>
        <w:rPr>
          <w:rFonts w:eastAsia="Times New Roman" w:cs="Times New Roman"/>
          <w:b/>
          <w:szCs w:val="24"/>
        </w:rPr>
        <w:t xml:space="preserve">ΑΣΟΠΟΥΛΟΣ: </w:t>
      </w:r>
      <w:r>
        <w:rPr>
          <w:rFonts w:eastAsia="Times New Roman" w:cs="Times New Roman"/>
          <w:szCs w:val="24"/>
        </w:rPr>
        <w:t xml:space="preserve">Λέω, κατ’ αρχάς το ασφαλιστικό σύστημα </w:t>
      </w:r>
      <w:proofErr w:type="spellStart"/>
      <w:r>
        <w:rPr>
          <w:rFonts w:eastAsia="Times New Roman" w:cs="Times New Roman"/>
          <w:szCs w:val="24"/>
        </w:rPr>
        <w:t>Πινοσέτ</w:t>
      </w:r>
      <w:proofErr w:type="spellEnd"/>
      <w:r>
        <w:rPr>
          <w:rFonts w:eastAsia="Times New Roman" w:cs="Times New Roman"/>
          <w:szCs w:val="24"/>
        </w:rPr>
        <w:t xml:space="preserve"> είναι το γνωστό </w:t>
      </w:r>
      <w:proofErr w:type="spellStart"/>
      <w:r>
        <w:rPr>
          <w:rFonts w:eastAsia="Times New Roman" w:cs="Times New Roman"/>
          <w:szCs w:val="24"/>
        </w:rPr>
        <w:t>τριαξονικό</w:t>
      </w:r>
      <w:proofErr w:type="spellEnd"/>
      <w:r>
        <w:rPr>
          <w:rFonts w:eastAsia="Times New Roman" w:cs="Times New Roman"/>
          <w:szCs w:val="24"/>
        </w:rPr>
        <w:t xml:space="preserve"> σύστημα, αυτό το οποίο έχει φέρει και ο νόμος </w:t>
      </w:r>
      <w:proofErr w:type="spellStart"/>
      <w:r>
        <w:rPr>
          <w:rFonts w:eastAsia="Times New Roman" w:cs="Times New Roman"/>
          <w:szCs w:val="24"/>
        </w:rPr>
        <w:t>Κατρούγκαλου</w:t>
      </w:r>
      <w:proofErr w:type="spellEnd"/>
      <w:r>
        <w:rPr>
          <w:rFonts w:eastAsia="Times New Roman" w:cs="Times New Roman"/>
          <w:szCs w:val="24"/>
        </w:rPr>
        <w:t>. Εθνική σύνταξη και αναλογική με βάση τη βιωσιμότητα, επαγγελματικά ταμεία, δεύτερος πυλώνας και ιδιωτική ασφάλι</w:t>
      </w:r>
      <w:r>
        <w:rPr>
          <w:rFonts w:eastAsia="Times New Roman" w:cs="Times New Roman"/>
          <w:szCs w:val="24"/>
        </w:rPr>
        <w:t xml:space="preserve">ση, να το </w:t>
      </w:r>
      <w:proofErr w:type="spellStart"/>
      <w:r>
        <w:rPr>
          <w:rFonts w:eastAsia="Times New Roman" w:cs="Times New Roman"/>
          <w:szCs w:val="24"/>
        </w:rPr>
        <w:t>τριαξονικό</w:t>
      </w:r>
      <w:proofErr w:type="spellEnd"/>
      <w:r>
        <w:rPr>
          <w:rFonts w:eastAsia="Times New Roman" w:cs="Times New Roman"/>
          <w:szCs w:val="24"/>
        </w:rPr>
        <w:t>, αυτό είναι. Έχει τον ίδιο πυρήνα, τον ατομικό πυρήνα.</w:t>
      </w:r>
    </w:p>
    <w:p w14:paraId="2C1AD650"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sidRPr="00907241">
        <w:rPr>
          <w:rFonts w:eastAsia="Times New Roman" w:cs="Times New Roman"/>
          <w:b/>
          <w:szCs w:val="24"/>
        </w:rPr>
        <w:t xml:space="preserve"> </w:t>
      </w:r>
      <w:r>
        <w:rPr>
          <w:rFonts w:eastAsia="Times New Roman" w:cs="Times New Roman"/>
          <w:szCs w:val="24"/>
        </w:rPr>
        <w:t>Άρα, έχω δίκιο για το σεμινάριο…</w:t>
      </w:r>
    </w:p>
    <w:p w14:paraId="2C1AD651"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Δεύτερον, για τα νοσοκομεία, κύριε Υπουργέ, είπα πολύ συγκεκριμένα: Η κρατι</w:t>
      </w:r>
      <w:r>
        <w:rPr>
          <w:rFonts w:eastAsia="Times New Roman" w:cs="Times New Roman"/>
          <w:szCs w:val="24"/>
        </w:rPr>
        <w:t xml:space="preserve">κή χρηματοδότηση μειώνεται και μάλιστα μειώνεται κατά 95 εκατομμύρια. Βεβαίως οι χρηματοδοτήσεις προς τα ταμεία μπορεί να </w:t>
      </w:r>
      <w:r>
        <w:rPr>
          <w:rFonts w:eastAsia="Times New Roman" w:cs="Times New Roman"/>
          <w:szCs w:val="24"/>
        </w:rPr>
        <w:lastRenderedPageBreak/>
        <w:t>παραμένουν σταθερές, αλλά έχει να κάνει με τη μεταφορά αυτών των ποσών στην πλάτη των ασφαλιστικών ταμείων. Δηλαδή, μεταφέρετε τα βάρη</w:t>
      </w:r>
      <w:r>
        <w:rPr>
          <w:rFonts w:eastAsia="Times New Roman" w:cs="Times New Roman"/>
          <w:szCs w:val="24"/>
        </w:rPr>
        <w:t xml:space="preserve"> λειτουργίας των νοσοκομείων στα ασφαλιστικά ταμεία, στους ίδιους τους </w:t>
      </w:r>
      <w:proofErr w:type="spellStart"/>
      <w:r>
        <w:rPr>
          <w:rFonts w:eastAsia="Times New Roman" w:cs="Times New Roman"/>
          <w:szCs w:val="24"/>
        </w:rPr>
        <w:t>ασφαλιζόμενους</w:t>
      </w:r>
      <w:proofErr w:type="spellEnd"/>
      <w:r>
        <w:rPr>
          <w:rFonts w:eastAsia="Times New Roman" w:cs="Times New Roman"/>
          <w:szCs w:val="24"/>
        </w:rPr>
        <w:t>, ενώ αντίθετα μειώνετε την κρατική χρηματοδότηση προς τα νοσοκομεία. Είναι πολύ καθαρό το τι είπα.</w:t>
      </w:r>
    </w:p>
    <w:p w14:paraId="2C1AD65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Αντί, λοιπόν, να αναβαθμιστούν, αντί να έχουν καλύτερη χρηματοδότηση γι</w:t>
      </w:r>
      <w:r>
        <w:rPr>
          <w:rFonts w:eastAsia="Times New Roman" w:cs="Times New Roman"/>
          <w:szCs w:val="24"/>
        </w:rPr>
        <w:t xml:space="preserve">α να καλύπτουν τις ανάγκες, εσείς είτε με το ένα προς ένα, είτε με αυτή τη χρηματοδότηση, οδηγείτε ουσιαστικά στο να παραμένουν υπό καθεστώς χρεοκοπίας. </w:t>
      </w:r>
    </w:p>
    <w:p w14:paraId="2C1AD653" w14:textId="77777777" w:rsidR="00692F88" w:rsidRDefault="007C4398">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Ευχαριστούμε πολύ. </w:t>
      </w:r>
    </w:p>
    <w:p w14:paraId="2C1AD65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Κατσίκης</w:t>
      </w:r>
      <w:proofErr w:type="spellEnd"/>
      <w:r>
        <w:rPr>
          <w:rFonts w:eastAsia="Times New Roman" w:cs="Times New Roman"/>
          <w:szCs w:val="24"/>
        </w:rPr>
        <w:t>, γενικός εισηγητής των Αν</w:t>
      </w:r>
      <w:r>
        <w:rPr>
          <w:rFonts w:eastAsia="Times New Roman" w:cs="Times New Roman"/>
          <w:szCs w:val="24"/>
        </w:rPr>
        <w:t>εξαρτήτων Ελλήνων.</w:t>
      </w:r>
    </w:p>
    <w:p w14:paraId="2C1AD655" w14:textId="77777777" w:rsidR="00692F88" w:rsidRDefault="007C4398">
      <w:pPr>
        <w:spacing w:line="600" w:lineRule="auto"/>
        <w:ind w:firstLine="720"/>
        <w:jc w:val="both"/>
        <w:rPr>
          <w:rFonts w:eastAsia="Times New Roman" w:cs="Times New Roman"/>
          <w:szCs w:val="24"/>
        </w:rPr>
      </w:pPr>
      <w:r w:rsidRPr="00160B63">
        <w:rPr>
          <w:rFonts w:eastAsia="Times New Roman" w:cs="Times New Roman"/>
          <w:szCs w:val="24"/>
        </w:rPr>
        <w:t>(</w:t>
      </w:r>
      <w:r>
        <w:rPr>
          <w:rFonts w:eastAsia="Times New Roman" w:cs="Times New Roman"/>
          <w:szCs w:val="24"/>
        </w:rPr>
        <w:t xml:space="preserve">Στο σημείο αυτό την Προεδρική Έδρα καταλαμβάνει ο Β΄ Αντιπρόεδρος της Βουλής κ. </w:t>
      </w:r>
      <w:r w:rsidRPr="00910D01">
        <w:rPr>
          <w:rFonts w:eastAsia="Times New Roman" w:cs="Times New Roman"/>
          <w:b/>
          <w:szCs w:val="24"/>
        </w:rPr>
        <w:t>ΓΕΩΡΓΙΟΣ ΒΑΡΕΜΕΝΟΣ</w:t>
      </w:r>
      <w:r>
        <w:rPr>
          <w:rFonts w:eastAsia="Times New Roman" w:cs="Times New Roman"/>
          <w:szCs w:val="24"/>
        </w:rPr>
        <w:t>)</w:t>
      </w:r>
    </w:p>
    <w:p w14:paraId="2C1AD656" w14:textId="77777777" w:rsidR="00692F88" w:rsidRDefault="007C4398">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C1AD657"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2C1AD65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βέβαια όταν </w:t>
      </w:r>
      <w:r>
        <w:rPr>
          <w:rFonts w:eastAsia="Times New Roman" w:cs="Times New Roman"/>
          <w:szCs w:val="24"/>
        </w:rPr>
        <w:t>μιλάμε εμείς, παρ</w:t>
      </w:r>
      <w:r>
        <w:rPr>
          <w:rFonts w:eastAsia="Times New Roman" w:cs="Times New Roman"/>
          <w:szCs w:val="24"/>
        </w:rPr>
        <w:t xml:space="preserve">’ </w:t>
      </w:r>
      <w:r>
        <w:rPr>
          <w:rFonts w:eastAsia="Times New Roman" w:cs="Times New Roman"/>
          <w:szCs w:val="24"/>
        </w:rPr>
        <w:t>ότι μετέχουμε στον μικρό κυβερνητικό εταίρο, εντούτοις ως μικρό κόμμα μάλλον δεν εστιάζουμε την προσοχή κάποιων και έτσι, λοιπόν, ο θόρυβος στην Αίθουσα, κύριε Πρόεδρε, δεν είναι ό,τι καλύτερο για εμάς που μιλάμε.</w:t>
      </w:r>
    </w:p>
    <w:p w14:paraId="2C1AD659" w14:textId="77777777" w:rsidR="00692F88" w:rsidRDefault="007C4398">
      <w:pPr>
        <w:spacing w:line="600" w:lineRule="auto"/>
        <w:ind w:firstLine="720"/>
        <w:jc w:val="both"/>
        <w:rPr>
          <w:rFonts w:eastAsia="Times New Roman"/>
          <w:bCs/>
        </w:rPr>
      </w:pPr>
      <w:r>
        <w:rPr>
          <w:rFonts w:eastAsia="Times New Roman"/>
          <w:bCs/>
        </w:rPr>
        <w:t>(Θόρυβος από την πτέρυγ</w:t>
      </w:r>
      <w:r>
        <w:rPr>
          <w:rFonts w:eastAsia="Times New Roman"/>
          <w:bCs/>
        </w:rPr>
        <w:t>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2C1AD65A" w14:textId="77777777" w:rsidR="00692F88" w:rsidRDefault="007C4398">
      <w:pPr>
        <w:spacing w:line="600" w:lineRule="auto"/>
        <w:ind w:firstLine="720"/>
        <w:jc w:val="both"/>
        <w:rPr>
          <w:rFonts w:eastAsia="Times New Roman"/>
          <w:bCs/>
        </w:rPr>
      </w:pPr>
      <w:r w:rsidRPr="00E62F3A">
        <w:rPr>
          <w:rFonts w:eastAsia="Times New Roman"/>
          <w:b/>
          <w:bCs/>
        </w:rPr>
        <w:t>ΒΑΣΙΛΕΙΟΣ ΚΕΓΚΕΡΟΓΛΟΥ:</w:t>
      </w:r>
      <w:r>
        <w:rPr>
          <w:rFonts w:eastAsia="Times New Roman"/>
          <w:bCs/>
        </w:rPr>
        <w:t xml:space="preserve"> Μας δουλεύεις; Από το κόμμα σου δεν είναι κανένας…</w:t>
      </w:r>
    </w:p>
    <w:p w14:paraId="2C1AD65B"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Επειδή, λοιπόν, κύριε </w:t>
      </w:r>
      <w:proofErr w:type="spellStart"/>
      <w:r>
        <w:rPr>
          <w:rFonts w:eastAsia="Times New Roman"/>
          <w:bCs/>
        </w:rPr>
        <w:t>Κεγκέρογλου</w:t>
      </w:r>
      <w:proofErr w:type="spellEnd"/>
      <w:r>
        <w:rPr>
          <w:rFonts w:eastAsia="Times New Roman"/>
          <w:bCs/>
        </w:rPr>
        <w:t>…</w:t>
      </w:r>
    </w:p>
    <w:p w14:paraId="2C1AD65C" w14:textId="77777777" w:rsidR="00692F88" w:rsidRDefault="007C4398">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w:t>
      </w:r>
      <w:r>
        <w:rPr>
          <w:rFonts w:eastAsia="Times New Roman"/>
          <w:bCs/>
        </w:rPr>
        <w:t>δ</w:t>
      </w:r>
      <w:r>
        <w:rPr>
          <w:rFonts w:eastAsia="Times New Roman"/>
          <w:bCs/>
        </w:rPr>
        <w:t>εν ακούστηκε)</w:t>
      </w:r>
    </w:p>
    <w:p w14:paraId="2C1AD65D"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Όχι, σε μένα «</w:t>
      </w:r>
      <w:r>
        <w:rPr>
          <w:rFonts w:eastAsia="Times New Roman"/>
          <w:bCs/>
        </w:rPr>
        <w:t>άσε μας», έτσι; Στους παλιάτσους που σε περιβάλλουν να μιλάς έτσι, όχι σε μένα!</w:t>
      </w:r>
    </w:p>
    <w:p w14:paraId="2C1AD65E" w14:textId="77777777" w:rsidR="00692F88" w:rsidRDefault="007C4398">
      <w:pPr>
        <w:spacing w:line="600" w:lineRule="auto"/>
        <w:ind w:firstLine="720"/>
        <w:jc w:val="both"/>
        <w:rPr>
          <w:rFonts w:eastAsia="Times New Roman"/>
          <w:bCs/>
        </w:rPr>
      </w:pPr>
      <w:r w:rsidRPr="00B65B74">
        <w:rPr>
          <w:rFonts w:eastAsia="Times New Roman"/>
          <w:b/>
          <w:bCs/>
        </w:rPr>
        <w:t>ΠΡΟΕΔΡΕΥΩΝ (Γεώργιος Βαρεμένος):</w:t>
      </w:r>
      <w:r w:rsidRPr="00B65B74">
        <w:rPr>
          <w:rFonts w:eastAsia="Times New Roman"/>
          <w:bCs/>
        </w:rPr>
        <w:t xml:space="preserve"> </w:t>
      </w:r>
      <w:r>
        <w:rPr>
          <w:rFonts w:eastAsia="Times New Roman"/>
          <w:bCs/>
        </w:rPr>
        <w:t xml:space="preserve">Σας παρακαλώ, κύριοι συνάδελφοι. </w:t>
      </w:r>
    </w:p>
    <w:p w14:paraId="2C1AD65F" w14:textId="77777777" w:rsidR="00692F88" w:rsidRDefault="007C4398">
      <w:pPr>
        <w:spacing w:line="600" w:lineRule="auto"/>
        <w:ind w:firstLine="720"/>
        <w:jc w:val="both"/>
        <w:rPr>
          <w:rFonts w:eastAsia="Times New Roman"/>
          <w:bCs/>
        </w:rPr>
      </w:pPr>
      <w:r>
        <w:rPr>
          <w:rFonts w:eastAsia="Times New Roman"/>
          <w:b/>
          <w:bCs/>
        </w:rPr>
        <w:lastRenderedPageBreak/>
        <w:t>ΚΩΝΣΤΑΝΤΙΝΟΣ ΚΑΤΣΙΚΗΣ:</w:t>
      </w:r>
      <w:r>
        <w:rPr>
          <w:rFonts w:eastAsia="Times New Roman"/>
          <w:bCs/>
        </w:rPr>
        <w:t xml:space="preserve"> Και επειδή από το κόμμα μου δεν είναι κανένας εδώ –και πράγματι δεν είναι- δεν με ενοχ</w:t>
      </w:r>
      <w:r>
        <w:rPr>
          <w:rFonts w:eastAsia="Times New Roman"/>
          <w:bCs/>
        </w:rPr>
        <w:t xml:space="preserve">λεί κανένας, γιατί δεν είναι και δεν θα φωνασκεί κανένας. Εσένα σου λείπει ο σεβασμός! Είσαι γεμάτος αγένεια, αφού θέλεις να το ακούσεις! </w:t>
      </w:r>
    </w:p>
    <w:p w14:paraId="2C1AD660" w14:textId="77777777" w:rsidR="00692F88" w:rsidRDefault="007C4398">
      <w:pPr>
        <w:spacing w:line="600" w:lineRule="auto"/>
        <w:ind w:firstLine="720"/>
        <w:jc w:val="both"/>
        <w:rPr>
          <w:rFonts w:eastAsia="Times New Roman"/>
          <w:bCs/>
        </w:rPr>
      </w:pPr>
      <w:r w:rsidRPr="00B65B74">
        <w:rPr>
          <w:rFonts w:eastAsia="Times New Roman"/>
          <w:b/>
          <w:bCs/>
        </w:rPr>
        <w:t>ΠΡΟΕΔΡΕΥΩΝ (Γεώργιος Βαρεμένος):</w:t>
      </w:r>
      <w:r>
        <w:rPr>
          <w:rFonts w:eastAsia="Times New Roman"/>
          <w:b/>
          <w:bCs/>
        </w:rPr>
        <w:t xml:space="preserve"> </w:t>
      </w:r>
      <w:r w:rsidRPr="003F3ECB">
        <w:rPr>
          <w:rFonts w:eastAsia="Times New Roman"/>
          <w:bCs/>
        </w:rPr>
        <w:t>Μισό λεπτό, κύριοι συνάδελφοι!</w:t>
      </w:r>
    </w:p>
    <w:p w14:paraId="2C1AD661" w14:textId="77777777" w:rsidR="00692F88" w:rsidRDefault="007C4398">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Αγενέστατε! </w:t>
      </w:r>
    </w:p>
    <w:p w14:paraId="2C1AD662" w14:textId="77777777" w:rsidR="00692F88" w:rsidRDefault="007C4398">
      <w:pPr>
        <w:spacing w:line="600" w:lineRule="auto"/>
        <w:ind w:firstLine="720"/>
        <w:jc w:val="both"/>
        <w:rPr>
          <w:rFonts w:eastAsia="Times New Roman"/>
          <w:bCs/>
        </w:rPr>
      </w:pPr>
      <w:r>
        <w:rPr>
          <w:rFonts w:eastAsia="Times New Roman"/>
          <w:b/>
          <w:bCs/>
        </w:rPr>
        <w:t>ΚΩΝΣΤΑΝΤΙΝΟΣ ΚΑΤΣ</w:t>
      </w:r>
      <w:r>
        <w:rPr>
          <w:rFonts w:eastAsia="Times New Roman"/>
          <w:b/>
          <w:bCs/>
        </w:rPr>
        <w:t>ΙΚΗΣ:</w:t>
      </w:r>
      <w:r>
        <w:rPr>
          <w:rFonts w:eastAsia="Times New Roman"/>
          <w:bCs/>
        </w:rPr>
        <w:t xml:space="preserve"> Και εσείς, κύριε Πρόεδρε, πρέπει να με προστατεύσετε επιτέλους! </w:t>
      </w:r>
    </w:p>
    <w:p w14:paraId="2C1AD663" w14:textId="77777777" w:rsidR="00692F88" w:rsidRDefault="007C4398">
      <w:pPr>
        <w:spacing w:line="600" w:lineRule="auto"/>
        <w:ind w:firstLine="720"/>
        <w:jc w:val="both"/>
        <w:rPr>
          <w:rFonts w:eastAsia="Times New Roman"/>
          <w:bCs/>
        </w:rPr>
      </w:pPr>
      <w:r>
        <w:rPr>
          <w:rFonts w:eastAsia="Times New Roman"/>
          <w:bCs/>
        </w:rPr>
        <w:t xml:space="preserve">Μας κάνεις παρατήρηση και δεν ντρέπεσαι! </w:t>
      </w:r>
    </w:p>
    <w:p w14:paraId="2C1AD664" w14:textId="77777777" w:rsidR="00692F88" w:rsidRDefault="007C4398">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Ντροπή σου! </w:t>
      </w:r>
    </w:p>
    <w:p w14:paraId="2C1AD665"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Είσαι αυτός που κάνει φασαρίες μέσα στο Κοινοβούλιο και έχεις το θράσος να ζητάς και τα ρέστα! Ντροπή σου! Κλείσε το στόμα σου! </w:t>
      </w:r>
    </w:p>
    <w:p w14:paraId="2C1AD666" w14:textId="77777777" w:rsidR="00692F88" w:rsidRDefault="007C4398">
      <w:pPr>
        <w:spacing w:line="600" w:lineRule="auto"/>
        <w:ind w:firstLine="720"/>
        <w:jc w:val="both"/>
        <w:rPr>
          <w:rFonts w:eastAsia="Times New Roman"/>
          <w:bCs/>
        </w:rPr>
      </w:pPr>
      <w:r>
        <w:rPr>
          <w:rFonts w:eastAsia="Times New Roman"/>
          <w:b/>
          <w:bCs/>
        </w:rPr>
        <w:t>ΠΑΝΑΓΙΩΤΑ ΚΟΖΟΜΠΟΛΗ</w:t>
      </w:r>
      <w:r>
        <w:rPr>
          <w:rFonts w:eastAsia="Times New Roman"/>
          <w:b/>
          <w:bCs/>
        </w:rPr>
        <w:t xml:space="preserve"> </w:t>
      </w:r>
      <w:r>
        <w:rPr>
          <w:rFonts w:eastAsia="Times New Roman"/>
          <w:b/>
          <w:bCs/>
        </w:rPr>
        <w:t>-</w:t>
      </w:r>
      <w:r>
        <w:rPr>
          <w:rFonts w:eastAsia="Times New Roman"/>
          <w:b/>
          <w:bCs/>
        </w:rPr>
        <w:t xml:space="preserve"> </w:t>
      </w:r>
      <w:r>
        <w:rPr>
          <w:rFonts w:eastAsia="Times New Roman"/>
          <w:b/>
          <w:bCs/>
        </w:rPr>
        <w:t>ΑΜΑΝΑΤΙΔΗ:</w:t>
      </w:r>
      <w:r>
        <w:rPr>
          <w:rFonts w:eastAsia="Times New Roman"/>
          <w:bCs/>
        </w:rPr>
        <w:t xml:space="preserve"> Κύριε Πρόεδρε! </w:t>
      </w:r>
    </w:p>
    <w:p w14:paraId="2C1AD667" w14:textId="77777777" w:rsidR="00692F88" w:rsidRDefault="007C4398">
      <w:pPr>
        <w:spacing w:line="600" w:lineRule="auto"/>
        <w:ind w:firstLine="720"/>
        <w:jc w:val="both"/>
        <w:rPr>
          <w:rFonts w:eastAsia="Times New Roman"/>
          <w:bCs/>
        </w:rPr>
      </w:pPr>
      <w:r>
        <w:rPr>
          <w:rFonts w:eastAsia="Times New Roman"/>
          <w:b/>
          <w:bCs/>
        </w:rPr>
        <w:lastRenderedPageBreak/>
        <w:t>ΒΑΣΙΛΕΙΟΣ ΚΕΓΚΕΡΟΓΛΟΥ:</w:t>
      </w:r>
      <w:r>
        <w:rPr>
          <w:rFonts w:eastAsia="Times New Roman"/>
          <w:bCs/>
        </w:rPr>
        <w:t xml:space="preserve"> …(</w:t>
      </w:r>
      <w:r>
        <w:rPr>
          <w:rFonts w:eastAsia="Times New Roman"/>
          <w:bCs/>
        </w:rPr>
        <w:t>δ</w:t>
      </w:r>
      <w:r>
        <w:rPr>
          <w:rFonts w:eastAsia="Times New Roman"/>
          <w:bCs/>
        </w:rPr>
        <w:t>εν ακούστηκε)</w:t>
      </w:r>
    </w:p>
    <w:p w14:paraId="2C1AD668" w14:textId="77777777" w:rsidR="00692F88" w:rsidRDefault="007C4398">
      <w:pPr>
        <w:spacing w:line="600" w:lineRule="auto"/>
        <w:ind w:firstLine="720"/>
        <w:jc w:val="both"/>
        <w:rPr>
          <w:rFonts w:eastAsia="Times New Roman"/>
          <w:bCs/>
        </w:rPr>
      </w:pPr>
      <w:r w:rsidRPr="00B65B74">
        <w:rPr>
          <w:rFonts w:eastAsia="Times New Roman"/>
          <w:b/>
          <w:bCs/>
        </w:rPr>
        <w:t>ΠΡΟΕΔΡΕΥΩΝ (Γεώργιος Βαρεμένος):</w:t>
      </w:r>
      <w:r w:rsidRPr="00B65B74">
        <w:rPr>
          <w:rFonts w:eastAsia="Times New Roman"/>
          <w:bCs/>
        </w:rPr>
        <w:t xml:space="preserve"> </w:t>
      </w:r>
      <w:r>
        <w:rPr>
          <w:rFonts w:eastAsia="Times New Roman"/>
          <w:bCs/>
        </w:rPr>
        <w:t>Κύρι</w:t>
      </w:r>
      <w:r>
        <w:rPr>
          <w:rFonts w:eastAsia="Times New Roman"/>
          <w:bCs/>
        </w:rPr>
        <w:t xml:space="preserve">ε </w:t>
      </w:r>
      <w:proofErr w:type="spellStart"/>
      <w:r>
        <w:rPr>
          <w:rFonts w:eastAsia="Times New Roman"/>
          <w:bCs/>
        </w:rPr>
        <w:t>Κεγκέρογλου</w:t>
      </w:r>
      <w:proofErr w:type="spellEnd"/>
      <w:r>
        <w:rPr>
          <w:rFonts w:eastAsia="Times New Roman"/>
          <w:bCs/>
        </w:rPr>
        <w:t>, μισό λεπτό!</w:t>
      </w:r>
    </w:p>
    <w:p w14:paraId="2C1AD669"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Μιλάς εσύ για αγένεια; Κύριε </w:t>
      </w:r>
      <w:proofErr w:type="spellStart"/>
      <w:r>
        <w:rPr>
          <w:rFonts w:eastAsia="Times New Roman"/>
          <w:bCs/>
        </w:rPr>
        <w:t>Κεγκέρογλου</w:t>
      </w:r>
      <w:proofErr w:type="spellEnd"/>
      <w:r>
        <w:rPr>
          <w:rFonts w:eastAsia="Times New Roman"/>
          <w:bCs/>
        </w:rPr>
        <w:t xml:space="preserve">, στήσου μπροστά σε έναν καθρέφτη και φτύσε τον μέχρι να σκοτεινιάσει το είδωλό σου! Αυτός είσαι! Αν θέλεις και συνέχεια, εδώ είμαι! </w:t>
      </w:r>
    </w:p>
    <w:p w14:paraId="2C1AD66A" w14:textId="77777777" w:rsidR="00692F88" w:rsidRDefault="007C4398">
      <w:pPr>
        <w:spacing w:line="600" w:lineRule="auto"/>
        <w:ind w:firstLine="720"/>
        <w:jc w:val="both"/>
        <w:rPr>
          <w:rFonts w:eastAsia="Times New Roman"/>
          <w:bCs/>
        </w:rPr>
      </w:pPr>
      <w:r w:rsidRPr="00B65B74">
        <w:rPr>
          <w:rFonts w:eastAsia="Times New Roman"/>
          <w:b/>
          <w:bCs/>
        </w:rPr>
        <w:t>ΠΡΟΕΔΡΕΥΩΝ (Γεώργιος Βαρεμένος):</w:t>
      </w:r>
      <w:r w:rsidRPr="00B65B74">
        <w:rPr>
          <w:rFonts w:eastAsia="Times New Roman"/>
          <w:bCs/>
        </w:rPr>
        <w:t xml:space="preserve"> </w:t>
      </w:r>
      <w:r>
        <w:rPr>
          <w:rFonts w:eastAsia="Times New Roman"/>
          <w:bCs/>
        </w:rPr>
        <w:t xml:space="preserve">Κύριοι συνάδελφοι, σας παρακαλώ, μισό λεπτό! </w:t>
      </w:r>
    </w:p>
    <w:p w14:paraId="2C1AD66B"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Όχι, κύριε Πρόεδρε, μισό λεπτό. Αφήνετε εμένα να βγάλω εις πέρας ένα θέμα το οποίο έχει δημιουργηθεί …</w:t>
      </w:r>
    </w:p>
    <w:p w14:paraId="2C1AD66C" w14:textId="77777777" w:rsidR="00692F88" w:rsidRDefault="007C4398">
      <w:pPr>
        <w:spacing w:line="600" w:lineRule="auto"/>
        <w:ind w:firstLine="720"/>
        <w:jc w:val="both"/>
        <w:rPr>
          <w:rFonts w:eastAsia="Times New Roman"/>
          <w:bCs/>
        </w:rPr>
      </w:pPr>
      <w:r w:rsidRPr="00B65B74">
        <w:rPr>
          <w:rFonts w:eastAsia="Times New Roman"/>
          <w:b/>
          <w:bCs/>
        </w:rPr>
        <w:t>ΠΡΟΕΔΡΕΥΩΝ (Γεώργιος Βαρεμένος):</w:t>
      </w:r>
      <w:r w:rsidRPr="00B65B74">
        <w:rPr>
          <w:rFonts w:eastAsia="Times New Roman"/>
          <w:bCs/>
        </w:rPr>
        <w:t xml:space="preserve"> </w:t>
      </w:r>
      <w:r>
        <w:rPr>
          <w:rFonts w:eastAsia="Times New Roman"/>
          <w:bCs/>
        </w:rPr>
        <w:t xml:space="preserve">Κύριε </w:t>
      </w:r>
      <w:proofErr w:type="spellStart"/>
      <w:r>
        <w:rPr>
          <w:rFonts w:eastAsia="Times New Roman"/>
          <w:bCs/>
        </w:rPr>
        <w:t>Κατσίκη</w:t>
      </w:r>
      <w:proofErr w:type="spellEnd"/>
      <w:r>
        <w:rPr>
          <w:rFonts w:eastAsia="Times New Roman"/>
          <w:bCs/>
        </w:rPr>
        <w:t xml:space="preserve">, ομιλώ μη </w:t>
      </w:r>
      <w:proofErr w:type="spellStart"/>
      <w:r>
        <w:rPr>
          <w:rFonts w:eastAsia="Times New Roman"/>
          <w:bCs/>
        </w:rPr>
        <w:t>ακουόμενος</w:t>
      </w:r>
      <w:proofErr w:type="spellEnd"/>
      <w:r>
        <w:rPr>
          <w:rFonts w:eastAsia="Times New Roman"/>
          <w:bCs/>
        </w:rPr>
        <w:t>. Σας αρέσει αυτ</w:t>
      </w:r>
      <w:r>
        <w:rPr>
          <w:rFonts w:eastAsia="Times New Roman"/>
          <w:bCs/>
        </w:rPr>
        <w:t xml:space="preserve">ό το σκηνικό των κραυγών, κύριοι; </w:t>
      </w:r>
    </w:p>
    <w:p w14:paraId="2C1AD66D"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Σε μένα το λέτε; </w:t>
      </w:r>
    </w:p>
    <w:p w14:paraId="2C1AD66E" w14:textId="77777777" w:rsidR="00692F88" w:rsidRDefault="007C4398">
      <w:pPr>
        <w:spacing w:line="600" w:lineRule="auto"/>
        <w:ind w:firstLine="720"/>
        <w:jc w:val="both"/>
        <w:rPr>
          <w:rFonts w:eastAsia="Times New Roman"/>
          <w:bCs/>
        </w:rPr>
      </w:pPr>
      <w:r w:rsidRPr="00B65B74">
        <w:rPr>
          <w:rFonts w:eastAsia="Times New Roman"/>
          <w:b/>
          <w:bCs/>
        </w:rPr>
        <w:lastRenderedPageBreak/>
        <w:t>ΠΡΟΕΔΡΕΥΩΝ (Γεώργιος Βαρεμένος):</w:t>
      </w:r>
      <w:r w:rsidRPr="00B65B74">
        <w:rPr>
          <w:rFonts w:eastAsia="Times New Roman"/>
          <w:bCs/>
        </w:rPr>
        <w:t xml:space="preserve"> </w:t>
      </w:r>
      <w:r>
        <w:rPr>
          <w:rFonts w:eastAsia="Times New Roman"/>
          <w:bCs/>
        </w:rPr>
        <w:t xml:space="preserve">Όχι, δεν το λέω σε εσάς. </w:t>
      </w:r>
    </w:p>
    <w:p w14:paraId="2C1AD66F" w14:textId="77777777" w:rsidR="00692F88" w:rsidRDefault="007C4398">
      <w:pPr>
        <w:spacing w:line="600" w:lineRule="auto"/>
        <w:ind w:firstLine="720"/>
        <w:jc w:val="both"/>
        <w:rPr>
          <w:rFonts w:eastAsia="Times New Roman"/>
          <w:bCs/>
        </w:rPr>
      </w:pPr>
      <w:r>
        <w:rPr>
          <w:rFonts w:eastAsia="Times New Roman"/>
          <w:bCs/>
        </w:rPr>
        <w:t xml:space="preserve">Όποιος θέλει να ηρεμήσει να πάει έξω! Αυτό έλειπε να μας κάνετε και υπόδειξη τώρα, ενώ δεν μας ακούτε όταν μιλάμε! </w:t>
      </w:r>
    </w:p>
    <w:p w14:paraId="2C1AD670" w14:textId="77777777" w:rsidR="00692F88" w:rsidRDefault="007C4398">
      <w:pPr>
        <w:spacing w:line="600" w:lineRule="auto"/>
        <w:ind w:firstLine="720"/>
        <w:jc w:val="both"/>
        <w:rPr>
          <w:rFonts w:eastAsia="Times New Roman"/>
          <w:bCs/>
        </w:rPr>
      </w:pPr>
      <w:r>
        <w:rPr>
          <w:rFonts w:eastAsia="Times New Roman"/>
          <w:bCs/>
        </w:rPr>
        <w:t>Κύριε</w:t>
      </w:r>
      <w:r>
        <w:rPr>
          <w:rFonts w:eastAsia="Times New Roman"/>
          <w:bCs/>
        </w:rPr>
        <w:t xml:space="preserve"> </w:t>
      </w:r>
      <w:proofErr w:type="spellStart"/>
      <w:r>
        <w:rPr>
          <w:rFonts w:eastAsia="Times New Roman"/>
          <w:bCs/>
        </w:rPr>
        <w:t>Κατσίκη</w:t>
      </w:r>
      <w:proofErr w:type="spellEnd"/>
      <w:r>
        <w:rPr>
          <w:rFonts w:eastAsia="Times New Roman"/>
          <w:bCs/>
        </w:rPr>
        <w:t xml:space="preserve">, συνεχίστε ήρεμα. </w:t>
      </w:r>
    </w:p>
    <w:p w14:paraId="2C1AD671" w14:textId="77777777" w:rsidR="00692F88" w:rsidRDefault="007C4398">
      <w:pPr>
        <w:spacing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Έλεγα, λοιπόν, κύριοι συνάδελφοι, ότι έχοντας ολοκληρώσει με επιτυχία τον τελευταίο προϋπολογισμό, των προγραμμάτων, δηλαδή των </w:t>
      </w:r>
      <w:proofErr w:type="spellStart"/>
      <w:r>
        <w:rPr>
          <w:rFonts w:eastAsia="Times New Roman"/>
          <w:bCs/>
        </w:rPr>
        <w:t>μνημονιακών</w:t>
      </w:r>
      <w:proofErr w:type="spellEnd"/>
      <w:r>
        <w:rPr>
          <w:rFonts w:eastAsia="Times New Roman"/>
          <w:bCs/>
        </w:rPr>
        <w:t xml:space="preserve"> προγραμμάτων, όπως αυτός εκτελέστηκε κατά τη διάρκεια του τρέχοντ</w:t>
      </w:r>
      <w:r>
        <w:rPr>
          <w:rFonts w:eastAsia="Times New Roman"/>
          <w:bCs/>
        </w:rPr>
        <w:t xml:space="preserve">ος έτους, βρισκόμαστε σήμερα από θέση ισχύος να συζητούμε για τον προϋπολογισμό του 2019, τον πρώτο προϋπολογισμό της </w:t>
      </w:r>
      <w:proofErr w:type="spellStart"/>
      <w:r>
        <w:rPr>
          <w:rFonts w:eastAsia="Times New Roman"/>
          <w:bCs/>
        </w:rPr>
        <w:t>μεταμνημονιακής</w:t>
      </w:r>
      <w:proofErr w:type="spellEnd"/>
      <w:r>
        <w:rPr>
          <w:rFonts w:eastAsia="Times New Roman"/>
          <w:bCs/>
        </w:rPr>
        <w:t xml:space="preserve"> εποχής της Ελλάδας. </w:t>
      </w:r>
    </w:p>
    <w:p w14:paraId="2C1AD672" w14:textId="77777777" w:rsidR="00692F88" w:rsidRDefault="007C4398">
      <w:pPr>
        <w:spacing w:line="600" w:lineRule="auto"/>
        <w:ind w:firstLine="720"/>
        <w:jc w:val="both"/>
        <w:rPr>
          <w:rFonts w:eastAsia="Times New Roman"/>
          <w:bCs/>
        </w:rPr>
      </w:pPr>
      <w:r>
        <w:rPr>
          <w:rFonts w:eastAsia="Times New Roman"/>
          <w:bCs/>
        </w:rPr>
        <w:t>Αυτή είναι η πραγματικότητα, μια πραγματικότητα που μας έχει επιτρέψει να σχεδιάζουμε πλέον το μέλλον</w:t>
      </w:r>
      <w:r>
        <w:rPr>
          <w:rFonts w:eastAsia="Times New Roman"/>
          <w:bCs/>
        </w:rPr>
        <w:t xml:space="preserve"> με αυτοπεποίθηση και όραμα, έχοντας βάλει πάλι την οικονομία σε σταθερή τροχιά.</w:t>
      </w:r>
    </w:p>
    <w:p w14:paraId="2C1AD673" w14:textId="77777777" w:rsidR="00692F88" w:rsidRDefault="007C4398">
      <w:pPr>
        <w:spacing w:line="600" w:lineRule="auto"/>
        <w:ind w:firstLine="720"/>
        <w:jc w:val="both"/>
        <w:rPr>
          <w:rFonts w:eastAsia="Times New Roman"/>
          <w:bCs/>
        </w:rPr>
      </w:pPr>
      <w:r>
        <w:rPr>
          <w:rFonts w:eastAsia="Times New Roman"/>
          <w:bCs/>
        </w:rPr>
        <w:lastRenderedPageBreak/>
        <w:t>Έχουμε αυτοπεποίθηση διότι φέραμε την αποστολή μας εις πέρας, ενώ είχαμε πεπερασμένες δυνατότητες διαπραγμάτευσης και πολιτικών ελιγμών, συνεπεία των χειρισμών του παρελθόντος και των δεσμεύσεων των προηγούμενων κυβερνήσεων απέναντι στους δανειστές, διότι,</w:t>
      </w:r>
      <w:r>
        <w:rPr>
          <w:rFonts w:eastAsia="Times New Roman"/>
          <w:bCs/>
        </w:rPr>
        <w:t xml:space="preserve"> για παράδειγμα, τα </w:t>
      </w:r>
      <w:proofErr w:type="spellStart"/>
      <w:r>
        <w:rPr>
          <w:rFonts w:eastAsia="Times New Roman"/>
          <w:bCs/>
        </w:rPr>
        <w:t>πλεόνασματα</w:t>
      </w:r>
      <w:proofErr w:type="spellEnd"/>
      <w:r>
        <w:rPr>
          <w:rFonts w:eastAsia="Times New Roman"/>
          <w:bCs/>
        </w:rPr>
        <w:t xml:space="preserve"> μπορεί να συμφωνήθηκαν στο πολύ υψηλό 3,5%, αλλά ας μην ξεχνάμε πως η προηγούμενη </w:t>
      </w:r>
      <w:r>
        <w:rPr>
          <w:rFonts w:eastAsia="Times New Roman"/>
          <w:bCs/>
        </w:rPr>
        <w:t>κ</w:t>
      </w:r>
      <w:r>
        <w:rPr>
          <w:rFonts w:eastAsia="Times New Roman"/>
          <w:bCs/>
        </w:rPr>
        <w:t>υβέρνηση είχε συμφωνήσει 4% και 4,5% για την τριετία 2015</w:t>
      </w:r>
      <w:r>
        <w:rPr>
          <w:rFonts w:eastAsia="Times New Roman"/>
          <w:bCs/>
        </w:rPr>
        <w:t xml:space="preserve"> </w:t>
      </w:r>
      <w:r>
        <w:rPr>
          <w:rFonts w:eastAsia="Times New Roman"/>
          <w:bCs/>
        </w:rPr>
        <w:t>-</w:t>
      </w:r>
      <w:r>
        <w:rPr>
          <w:rFonts w:eastAsia="Times New Roman"/>
          <w:bCs/>
        </w:rPr>
        <w:t xml:space="preserve"> </w:t>
      </w:r>
      <w:r>
        <w:rPr>
          <w:rFonts w:eastAsia="Times New Roman"/>
          <w:bCs/>
        </w:rPr>
        <w:t>2018 κάτι που θα σήμαινε επιπλέον μέτρα περίπου 20 δισεκατομμυρίων ευρώ.</w:t>
      </w:r>
    </w:p>
    <w:p w14:paraId="2C1AD674" w14:textId="77777777" w:rsidR="00692F88" w:rsidRDefault="007C4398">
      <w:pPr>
        <w:spacing w:line="600" w:lineRule="auto"/>
        <w:ind w:firstLine="720"/>
        <w:jc w:val="both"/>
        <w:rPr>
          <w:rFonts w:eastAsia="Times New Roman"/>
          <w:bCs/>
        </w:rPr>
      </w:pPr>
      <w:r>
        <w:rPr>
          <w:rFonts w:eastAsia="Times New Roman"/>
          <w:bCs/>
        </w:rPr>
        <w:t>Παρ’ όλα</w:t>
      </w:r>
      <w:r>
        <w:rPr>
          <w:rFonts w:eastAsia="Times New Roman"/>
          <w:bCs/>
        </w:rPr>
        <w:t xml:space="preserve"> αυτά, εμείς λέμε ότι τα καταφέραμε και κάμψαμε τις αντιστάσεις των εταίρων και πείσαμε τελικά. Άραγε αναρωτηθήκατε ποτέ για την αιτία των αλλεπάλληλων ενστάσεων, αντιρρήσεων και διαφωνιών που διατύπωναν επί σειρά ετών τα κλιμάκια των ξένων αξιωματούχων κα</w:t>
      </w:r>
      <w:r>
        <w:rPr>
          <w:rFonts w:eastAsia="Times New Roman"/>
          <w:bCs/>
        </w:rPr>
        <w:t xml:space="preserve">ι των επιτελείων τους απέναντι στις ελληνικές προτάσεις διαχείρισης της οικονομικής κρίσης; </w:t>
      </w:r>
    </w:p>
    <w:p w14:paraId="2C1AD675" w14:textId="77777777" w:rsidR="00692F88" w:rsidRDefault="007C4398">
      <w:pPr>
        <w:spacing w:line="600" w:lineRule="auto"/>
        <w:ind w:firstLine="720"/>
        <w:jc w:val="both"/>
        <w:rPr>
          <w:rFonts w:eastAsia="Times New Roman"/>
          <w:bCs/>
        </w:rPr>
      </w:pPr>
      <w:r>
        <w:rPr>
          <w:rFonts w:eastAsia="Times New Roman"/>
          <w:bCs/>
        </w:rPr>
        <w:t>Το ερώτημα, κυρίες και κύριοι της Νέας Δημοκρατίας και του ΠΑΣΟΚ, απευθύνεται σε εσάς και βεβαίως, είναι ένα ρητορικό ερώτημα, διότι οι αντιρρήσεις των πιστωτών μα</w:t>
      </w:r>
      <w:r>
        <w:rPr>
          <w:rFonts w:eastAsia="Times New Roman"/>
          <w:bCs/>
        </w:rPr>
        <w:t xml:space="preserve">ς όλα αυτά </w:t>
      </w:r>
      <w:r>
        <w:rPr>
          <w:rFonts w:eastAsia="Times New Roman"/>
          <w:bCs/>
        </w:rPr>
        <w:lastRenderedPageBreak/>
        <w:t xml:space="preserve">τα χρόνια είχαν μια ουσιαστική αιτιολόγηση. Είχαν δίκιο που αντιδρούσαν και δεν μας εμπιστευόντουσαν και θα σας πω το γιατί. Γιατί ως επί το </w:t>
      </w:r>
      <w:proofErr w:type="spellStart"/>
      <w:r w:rsidRPr="008D3E7D">
        <w:rPr>
          <w:rFonts w:eastAsia="Times New Roman"/>
          <w:bCs/>
        </w:rPr>
        <w:t>πλείσ</w:t>
      </w:r>
      <w:r>
        <w:rPr>
          <w:rFonts w:eastAsia="Times New Roman"/>
          <w:bCs/>
        </w:rPr>
        <w:t>τον</w:t>
      </w:r>
      <w:proofErr w:type="spellEnd"/>
      <w:r>
        <w:rPr>
          <w:rFonts w:eastAsia="Times New Roman"/>
          <w:bCs/>
        </w:rPr>
        <w:t xml:space="preserve"> οφείλονταν στην ασυνέπεια των λόγων και των έργων που είχε επιδείξει κατά το παρελθόν η Ελλάδα.</w:t>
      </w:r>
      <w:r>
        <w:rPr>
          <w:rFonts w:eastAsia="Times New Roman"/>
          <w:bCs/>
        </w:rPr>
        <w:t xml:space="preserve"> Και όταν λέω Ελλάδα, εννοώ των εκάστοτε κυβερνώντων που βρέθηκαν στο τιμόνι της χώρας από την αρχή της οικονομικής κρίσης οι οποίοι, δυστυχώς, </w:t>
      </w:r>
      <w:proofErr w:type="spellStart"/>
      <w:r>
        <w:rPr>
          <w:rFonts w:eastAsia="Times New Roman"/>
          <w:bCs/>
        </w:rPr>
        <w:t>απεδείχθησαν</w:t>
      </w:r>
      <w:proofErr w:type="spellEnd"/>
      <w:r>
        <w:rPr>
          <w:rFonts w:eastAsia="Times New Roman"/>
          <w:bCs/>
        </w:rPr>
        <w:t xml:space="preserve"> κατώτεροι των περιστάσεων. </w:t>
      </w:r>
    </w:p>
    <w:p w14:paraId="2C1AD676" w14:textId="77777777" w:rsidR="00692F88" w:rsidRDefault="007C4398">
      <w:pPr>
        <w:spacing w:line="600" w:lineRule="auto"/>
        <w:ind w:firstLine="720"/>
        <w:jc w:val="both"/>
        <w:rPr>
          <w:rFonts w:eastAsia="Times New Roman"/>
          <w:bCs/>
        </w:rPr>
      </w:pPr>
      <w:r>
        <w:rPr>
          <w:rFonts w:eastAsia="Times New Roman"/>
          <w:bCs/>
        </w:rPr>
        <w:t>Αυτός ήταν ο λόγος που οι ξένοι εταίροι δεν αντιμετώπιζαν την Ελλάδα ως</w:t>
      </w:r>
      <w:r>
        <w:rPr>
          <w:rFonts w:eastAsia="Times New Roman"/>
          <w:bCs/>
        </w:rPr>
        <w:t xml:space="preserve"> έντιμο και αξιόπιστο συνομιλητή και δυστυχώς, αυτή ήταν η πολιτική παρακαταθήκη που άφησε η Νέα Δημοκρατία και το ΠΑΣΟΚ. </w:t>
      </w:r>
    </w:p>
    <w:p w14:paraId="2C1AD677" w14:textId="77777777" w:rsidR="00692F88" w:rsidRDefault="007C4398">
      <w:pPr>
        <w:spacing w:line="600" w:lineRule="auto"/>
        <w:ind w:firstLine="720"/>
        <w:jc w:val="both"/>
        <w:rPr>
          <w:rFonts w:eastAsia="Times New Roman"/>
          <w:bCs/>
        </w:rPr>
      </w:pPr>
      <w:r>
        <w:rPr>
          <w:rFonts w:eastAsia="Times New Roman"/>
          <w:bCs/>
        </w:rPr>
        <w:t>Και το ερώτημα είναι ρητορικό, διότι είναι πασιφανές πως ουδέποτε πρόκειται να παραδεχθείτε τις ευθύνες σας και κυρίως, ουδέποτε πρόκ</w:t>
      </w:r>
      <w:r>
        <w:rPr>
          <w:rFonts w:eastAsia="Times New Roman"/>
          <w:bCs/>
        </w:rPr>
        <w:t xml:space="preserve">ειται να παραδεχθείτε τα λάθη σας, καθώς δεν έχετε το πολιτικό σθένος να αναγνωρίσετε την πετυχημένη κυβερνητική πολιτική που εφαρμόστηκε από πλευράς μας και η οποία, δυστυχώς, εκθέτει την ανεπάρκεια που εσείς επιδείξατε </w:t>
      </w:r>
      <w:r>
        <w:rPr>
          <w:rFonts w:eastAsia="Times New Roman"/>
          <w:bCs/>
        </w:rPr>
        <w:lastRenderedPageBreak/>
        <w:t>παρ</w:t>
      </w:r>
      <w:r>
        <w:rPr>
          <w:rFonts w:eastAsia="Times New Roman"/>
          <w:bCs/>
        </w:rPr>
        <w:t xml:space="preserve">’ </w:t>
      </w:r>
      <w:r>
        <w:rPr>
          <w:rFonts w:eastAsia="Times New Roman"/>
          <w:bCs/>
        </w:rPr>
        <w:t>ότι είχατε την ιστορική ευκαιρ</w:t>
      </w:r>
      <w:r>
        <w:rPr>
          <w:rFonts w:eastAsia="Times New Roman"/>
          <w:bCs/>
        </w:rPr>
        <w:t>ία να διαχειριστείτε την οικονομική κρίση.</w:t>
      </w:r>
    </w:p>
    <w:p w14:paraId="2C1AD678" w14:textId="77777777" w:rsidR="00692F88" w:rsidRDefault="007C4398">
      <w:pPr>
        <w:spacing w:line="600" w:lineRule="auto"/>
        <w:ind w:firstLine="720"/>
        <w:jc w:val="both"/>
        <w:rPr>
          <w:rFonts w:eastAsia="Times New Roman"/>
          <w:bCs/>
        </w:rPr>
      </w:pPr>
      <w:r>
        <w:rPr>
          <w:rFonts w:eastAsia="Times New Roman"/>
          <w:bCs/>
        </w:rPr>
        <w:t>Το αποτέλεσμα, λοιπόν, της δικής σας αποτυχίας και ανεπάρκειας το γνωρίζουμε όλοι μας, τόσο εντός συνόρων όσο και εκτός συνόρων. Εντός συνόρων ο ελληνικός λαός πλήρωσε με τον πλέον σκληρό τρόπο την ανικανότητα, τη</w:t>
      </w:r>
      <w:r>
        <w:rPr>
          <w:rFonts w:eastAsia="Times New Roman"/>
          <w:bCs/>
        </w:rPr>
        <w:t xml:space="preserve">ν κακοδιοίκηση, την ασυνεννοησία, τα ανάλγητα κοινωνικά μέτρα χωρίς λογική και την ανάλγητη πολιτική λιτότητας, εκτός συνόρων η χώρα </w:t>
      </w:r>
      <w:proofErr w:type="spellStart"/>
      <w:r>
        <w:rPr>
          <w:rFonts w:eastAsia="Times New Roman"/>
          <w:bCs/>
        </w:rPr>
        <w:t>διεσύρθη</w:t>
      </w:r>
      <w:proofErr w:type="spellEnd"/>
      <w:r>
        <w:rPr>
          <w:rFonts w:eastAsia="Times New Roman"/>
          <w:bCs/>
        </w:rPr>
        <w:t xml:space="preserve"> επανειλημμένα, απώλεσε μέρος των κυριαρχικών της δικαιωμάτων –τουλάχιστον, όσον αφορά το σκέλος της αυτόνομης λήψη</w:t>
      </w:r>
      <w:r>
        <w:rPr>
          <w:rFonts w:eastAsia="Times New Roman"/>
          <w:bCs/>
        </w:rPr>
        <w:t xml:space="preserve">ς αποφάσεων και του σχεδιασμού της οικονομικής πολιτικής-, ενώ το πάρτι των κερδοσκόπων δεν είχε τελειωμό. </w:t>
      </w:r>
    </w:p>
    <w:p w14:paraId="2C1AD679" w14:textId="77777777" w:rsidR="00692F88" w:rsidRDefault="007C4398">
      <w:pPr>
        <w:spacing w:line="600" w:lineRule="auto"/>
        <w:ind w:firstLine="720"/>
        <w:jc w:val="both"/>
        <w:rPr>
          <w:rFonts w:eastAsia="Times New Roman"/>
          <w:bCs/>
        </w:rPr>
      </w:pPr>
      <w:r>
        <w:rPr>
          <w:rFonts w:eastAsia="Times New Roman"/>
          <w:bCs/>
        </w:rPr>
        <w:t>Αυτή είναι, κυρίες και κύριοι συνάδελφοι της Αντιπολίτευσης, η συντριπτική διαφορά μεταξύ της δικής μας πολιτικής και της πολιτικής της Κυβέρνησης Ν</w:t>
      </w:r>
      <w:r>
        <w:rPr>
          <w:rFonts w:eastAsia="Times New Roman"/>
          <w:bCs/>
        </w:rPr>
        <w:t xml:space="preserve">έας Δημοκρατίας και ΠΑΣΟΚ. Η κοινωνική πολιτική των προηγούμενων κυβερνήσεων για τους Έλληνες αρκούνταν στην άκριτη και αλόγιστη παροχή </w:t>
      </w:r>
      <w:proofErr w:type="spellStart"/>
      <w:r>
        <w:rPr>
          <w:rFonts w:eastAsia="Times New Roman"/>
          <w:bCs/>
        </w:rPr>
        <w:t>εορτοδανείων</w:t>
      </w:r>
      <w:proofErr w:type="spellEnd"/>
      <w:r>
        <w:rPr>
          <w:rFonts w:eastAsia="Times New Roman"/>
          <w:bCs/>
        </w:rPr>
        <w:t xml:space="preserve"> και </w:t>
      </w:r>
      <w:proofErr w:type="spellStart"/>
      <w:r>
        <w:rPr>
          <w:rFonts w:eastAsia="Times New Roman"/>
          <w:bCs/>
        </w:rPr>
        <w:t>διακοποδανείων</w:t>
      </w:r>
      <w:proofErr w:type="spellEnd"/>
      <w:r>
        <w:rPr>
          <w:rFonts w:eastAsia="Times New Roman"/>
          <w:bCs/>
        </w:rPr>
        <w:t xml:space="preserve"> –τα θυμίζω εγώ και ας έχουν περάσει </w:t>
      </w:r>
      <w:r>
        <w:rPr>
          <w:rFonts w:eastAsia="Times New Roman"/>
          <w:bCs/>
        </w:rPr>
        <w:lastRenderedPageBreak/>
        <w:t>χρόνια, για να μην το ξεχνάμε- προκειμένου να αντικα</w:t>
      </w:r>
      <w:r>
        <w:rPr>
          <w:rFonts w:eastAsia="Times New Roman"/>
          <w:bCs/>
        </w:rPr>
        <w:t>τασταθεί η απώλεια της συνεχώς μειούμενης αγοραστικής δύναμης.</w:t>
      </w:r>
    </w:p>
    <w:p w14:paraId="2C1AD67A" w14:textId="77777777" w:rsidR="00692F88" w:rsidRDefault="007C4398">
      <w:pPr>
        <w:spacing w:line="600" w:lineRule="auto"/>
        <w:ind w:firstLine="720"/>
        <w:jc w:val="both"/>
        <w:rPr>
          <w:rFonts w:eastAsia="Times New Roman"/>
          <w:bCs/>
        </w:rPr>
      </w:pPr>
      <w:r>
        <w:rPr>
          <w:rFonts w:eastAsia="Times New Roman"/>
          <w:bCs/>
        </w:rPr>
        <w:t xml:space="preserve">Το </w:t>
      </w:r>
      <w:r>
        <w:rPr>
          <w:rFonts w:eastAsia="Times New Roman"/>
          <w:bCs/>
        </w:rPr>
        <w:t xml:space="preserve">ΠΑΣΟΚ και </w:t>
      </w:r>
      <w:r>
        <w:rPr>
          <w:rFonts w:eastAsia="Times New Roman"/>
          <w:bCs/>
        </w:rPr>
        <w:t xml:space="preserve">η </w:t>
      </w:r>
      <w:r>
        <w:rPr>
          <w:rFonts w:eastAsia="Times New Roman"/>
          <w:bCs/>
        </w:rPr>
        <w:t>Νέα Δημοκρατία κακοδιαχειρίστηκαν τη χώρα για δεκαετίες και οδήγησαν τους πολίτες στην κρίση του 2009 χωρίς κανένα θεσμοθετημένο μέτρο προστασίας. Αφού διασφάλισαν τη διάσωση των οικονομικών ελίτ, αρκέστηκαν στην αποποίηση των δικών τους κυβερνητικών ευθυν</w:t>
      </w:r>
      <w:r>
        <w:rPr>
          <w:rFonts w:eastAsia="Times New Roman"/>
          <w:bCs/>
        </w:rPr>
        <w:t xml:space="preserve">ών και μετέφεραν το βάρος της αποκλειστικής ευθύνης στον ίδιο τον λαό, υποθηκεύοντας το μέλλον της Ελλάδας. </w:t>
      </w:r>
    </w:p>
    <w:p w14:paraId="2C1AD67B" w14:textId="77777777" w:rsidR="00692F88" w:rsidRDefault="007C4398">
      <w:pPr>
        <w:spacing w:line="600" w:lineRule="auto"/>
        <w:ind w:firstLine="720"/>
        <w:jc w:val="both"/>
        <w:rPr>
          <w:rFonts w:eastAsia="Times New Roman"/>
          <w:bCs/>
        </w:rPr>
      </w:pPr>
      <w:r>
        <w:rPr>
          <w:rFonts w:eastAsia="Times New Roman"/>
          <w:bCs/>
        </w:rPr>
        <w:t xml:space="preserve">Αυτό είναι το έργο σας. Αυτή είναι η παρακαταθήκη που </w:t>
      </w:r>
      <w:proofErr w:type="spellStart"/>
      <w:r>
        <w:rPr>
          <w:rFonts w:eastAsia="Times New Roman"/>
          <w:bCs/>
        </w:rPr>
        <w:t>άφησατε</w:t>
      </w:r>
      <w:proofErr w:type="spellEnd"/>
      <w:r>
        <w:rPr>
          <w:rFonts w:eastAsia="Times New Roman"/>
          <w:bCs/>
        </w:rPr>
        <w:t xml:space="preserve"> στους Έλληνες πολίτες. Φέρατε τα μνημόνια, δεσμεύσατε τη χώρα, υποθηκεύσατε το μέλλον</w:t>
      </w:r>
      <w:r>
        <w:rPr>
          <w:rFonts w:eastAsia="Times New Roman"/>
          <w:bCs/>
        </w:rPr>
        <w:t xml:space="preserve"> της νέας γενιάς και έρχεστε τώρα να ασκήσετε κριτική. </w:t>
      </w:r>
    </w:p>
    <w:p w14:paraId="2C1AD67C" w14:textId="77777777" w:rsidR="00692F88" w:rsidRDefault="007C4398">
      <w:pPr>
        <w:spacing w:line="600" w:lineRule="auto"/>
        <w:ind w:firstLine="720"/>
        <w:jc w:val="both"/>
        <w:rPr>
          <w:rFonts w:eastAsia="Times New Roman"/>
          <w:bCs/>
        </w:rPr>
      </w:pPr>
      <w:r>
        <w:rPr>
          <w:rFonts w:eastAsia="Times New Roman"/>
          <w:bCs/>
        </w:rPr>
        <w:t>Έπρεπε να συμβούν όλα αυτά, για να αλλάξει χέρια η διακυβέρνηση της χώρας πριν από τρεισήμισι χρόνια, για να δοθεί η ευκαιρία από τον ελληνικό λαό σε μια άλλη πολιτική σύνδεση να αναλάβει την ευθύνη δ</w:t>
      </w:r>
      <w:r>
        <w:rPr>
          <w:rFonts w:eastAsia="Times New Roman"/>
          <w:bCs/>
        </w:rPr>
        <w:t xml:space="preserve">ιαχείρισης της κατάστασης σε μια στιγμή που όλα τα μίγματα πολιτικής είχαν αποτύχει. </w:t>
      </w:r>
    </w:p>
    <w:p w14:paraId="2C1AD67D" w14:textId="77777777" w:rsidR="00692F88" w:rsidRDefault="007C4398">
      <w:pPr>
        <w:spacing w:line="600" w:lineRule="auto"/>
        <w:ind w:firstLine="720"/>
        <w:jc w:val="both"/>
        <w:rPr>
          <w:rFonts w:eastAsia="Times New Roman"/>
          <w:bCs/>
        </w:rPr>
      </w:pPr>
      <w:r>
        <w:rPr>
          <w:rFonts w:eastAsia="Times New Roman"/>
          <w:bCs/>
        </w:rPr>
        <w:lastRenderedPageBreak/>
        <w:t>Οι Ανεξάρτητοι Έλληνες από τη στιγμή που αναλάβαμε την ιστορική ευθύνη και αποφασίσαμε να συγκυβερνήσουμε με τον ΣΥΡΙΖΑ μείναμε σταθεροί στις δεσμεύσεις μας απέναντι στον</w:t>
      </w:r>
      <w:r>
        <w:rPr>
          <w:rFonts w:eastAsia="Times New Roman"/>
          <w:bCs/>
        </w:rPr>
        <w:t xml:space="preserve"> ελληνικό λαό και φέραμε εις πέρας με επιτυχία την πρωταρχική μας αποστολή.</w:t>
      </w:r>
    </w:p>
    <w:p w14:paraId="2C1AD67E" w14:textId="77777777" w:rsidR="00692F88" w:rsidRDefault="007C4398">
      <w:pPr>
        <w:spacing w:line="600" w:lineRule="auto"/>
        <w:ind w:firstLine="720"/>
        <w:jc w:val="both"/>
        <w:rPr>
          <w:rFonts w:eastAsia="Times New Roman"/>
          <w:bCs/>
        </w:rPr>
      </w:pPr>
      <w:r>
        <w:rPr>
          <w:rFonts w:eastAsia="Times New Roman"/>
          <w:bCs/>
        </w:rPr>
        <w:t>Σήμερα έχουμε κάθε λόγο να αισθανόμαστε περήφανοι έχοντας οδηγήσει τη χώρα στην έξοδο από τα μνημόνια, έχοντας τερματίσει την περίοδο κατά την οποία επλήγη η εθνική μας αξιοπρέπεια</w:t>
      </w:r>
      <w:r>
        <w:rPr>
          <w:rFonts w:eastAsia="Times New Roman"/>
          <w:bCs/>
        </w:rPr>
        <w:t>, έχοντας θέσει τις βάσεις για ένα καλύτερο μέλλον για τα ελληνικά νοικοκυριά. Έχουμε επιτέλους εισέλθει σε μια νέα εποχή και αυτή η διαπίστωση αποτυπώνεται με ξεκάθαρο τρόπο στο προϋπολογισμό του 2019.</w:t>
      </w:r>
    </w:p>
    <w:p w14:paraId="2C1AD67F" w14:textId="77777777" w:rsidR="00692F88" w:rsidRDefault="007C4398">
      <w:pPr>
        <w:spacing w:line="600" w:lineRule="auto"/>
        <w:ind w:firstLine="720"/>
        <w:jc w:val="both"/>
        <w:rPr>
          <w:rFonts w:eastAsia="Times New Roman"/>
          <w:bCs/>
        </w:rPr>
      </w:pPr>
      <w:r>
        <w:rPr>
          <w:rFonts w:eastAsia="Times New Roman"/>
          <w:bCs/>
        </w:rPr>
        <w:t>Τα μεγέθη που προβλέπονται στον προϋπολογισμό του 201</w:t>
      </w:r>
      <w:r>
        <w:rPr>
          <w:rFonts w:eastAsia="Times New Roman"/>
          <w:bCs/>
        </w:rPr>
        <w:t xml:space="preserve">9 αποτυπώνονται με ακρίβεια και αποτυπώνουν με ακρίβεια τα άλματα που σημειώθηκαν κατά τα τελευταία χρόνια σε συνέχεια των τριών προηγούμενων προϋπολογισμών που εκτελέστηκαν με μεθοδικότητα και οδήγησαν στη σημερινή επιτυχία. </w:t>
      </w:r>
    </w:p>
    <w:p w14:paraId="2C1AD680" w14:textId="77777777" w:rsidR="00692F88" w:rsidRDefault="007C4398">
      <w:pPr>
        <w:spacing w:line="600" w:lineRule="auto"/>
        <w:ind w:firstLine="720"/>
        <w:jc w:val="both"/>
        <w:rPr>
          <w:rFonts w:eastAsia="Times New Roman"/>
          <w:bCs/>
        </w:rPr>
      </w:pPr>
      <w:r>
        <w:rPr>
          <w:rFonts w:eastAsia="Times New Roman"/>
          <w:bCs/>
        </w:rPr>
        <w:lastRenderedPageBreak/>
        <w:t>Και αυτό γίνεται αντιληπτό με</w:t>
      </w:r>
      <w:r>
        <w:rPr>
          <w:rFonts w:eastAsia="Times New Roman"/>
          <w:bCs/>
        </w:rPr>
        <w:t xml:space="preserve"> μια απλή αναδρομή και σύγκριση σε θεμελιώδη μεγέθη της ελληνικής οικονομίας κατά την τελευταία πενταετία τα οποία θα ήθελα, κύριοι συνάδελφοι, από αυτό το Βήμα να υπενθυμίσω. Τα έχουν πει και άλλοι, αλλά δεν θα κουραστώ να τα επαναλάβω και εγώ. </w:t>
      </w:r>
    </w:p>
    <w:p w14:paraId="2C1AD68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Ξεκινάω α</w:t>
      </w:r>
      <w:r>
        <w:rPr>
          <w:rFonts w:eastAsia="Times New Roman" w:cs="Times New Roman"/>
          <w:szCs w:val="24"/>
        </w:rPr>
        <w:t>πό την ανεργία, η οποία το 2014 ήταν στο 27% -δεν το αμφισβητεί κανένας, είναι πραγματικό γεγονός- ενώ σήμερα βρίσκεται κάτω από το 19%, από τη στιγμή που από το 2015 έως σήμερα δημιουργήθηκαν τριακόσιες χιλιάδες νέες θέσεις εργασίας. Και μην ξεχνάτε πως η</w:t>
      </w:r>
      <w:r>
        <w:rPr>
          <w:rFonts w:eastAsia="Times New Roman" w:cs="Times New Roman"/>
          <w:szCs w:val="24"/>
        </w:rPr>
        <w:t xml:space="preserve"> αδήλωτη εργασία το 2014 βρισκόταν στο 19%, ενώ σήμερα είναι στο 12%. </w:t>
      </w:r>
    </w:p>
    <w:p w14:paraId="2C1AD68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Επιπλέον από τις αρχές του 2019 αυξάνεται ο κατώτατος μισθός και καταργείται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για τους νέους. Θυμίζω ότι το 2012 ο κατώτατος μισθός μειώθηκε κατά 32% για τους νέους</w:t>
      </w:r>
      <w:r>
        <w:rPr>
          <w:rFonts w:eastAsia="Times New Roman" w:cs="Times New Roman"/>
          <w:szCs w:val="24"/>
        </w:rPr>
        <w:t xml:space="preserve"> εργαζόμενους. Επαναφέρουμε σταδιακά τις συλλογικές συμβάσεις εργασίας και έχουμε επεκτείνει δέκα κλαδικές συμβάσεις για διακόσιες χιλιάδες εργαζόμενους, οι οποίοι είδαν αύξηση στα εισοδήματά τους. </w:t>
      </w:r>
    </w:p>
    <w:p w14:paraId="2C1AD68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Μην ξεχνάτε </w:t>
      </w:r>
      <w:r w:rsidRPr="00F331DF">
        <w:rPr>
          <w:rFonts w:eastAsia="Times New Roman"/>
          <w:bCs/>
        </w:rPr>
        <w:t>και</w:t>
      </w:r>
      <w:r>
        <w:rPr>
          <w:rFonts w:eastAsia="Times New Roman" w:cs="Times New Roman"/>
          <w:szCs w:val="24"/>
        </w:rPr>
        <w:t xml:space="preserve"> την κατάσταση που επικρατούσε στο ασφαλισ</w:t>
      </w:r>
      <w:r>
        <w:rPr>
          <w:rFonts w:eastAsia="Times New Roman" w:cs="Times New Roman"/>
          <w:szCs w:val="24"/>
        </w:rPr>
        <w:t>τικό σύστημα το 2014, όταν παρουσίαζε έλλειμμα ύψους πάνω από ένα δισεκατομμύριο ευρώ. Ο ΕΦΚΑ σήμερα είναι πλεονασματικός, σημειώνοντας πλεόνασμα πάνω από 800 εκατομμύρια ευρώ, ενώ έχουμε θεσμοθετήσει τη μείωση κατά 33% των εισφορών για κύρια σύνταξη στους</w:t>
      </w:r>
      <w:r>
        <w:rPr>
          <w:rFonts w:eastAsia="Times New Roman" w:cs="Times New Roman"/>
          <w:szCs w:val="24"/>
        </w:rPr>
        <w:t xml:space="preserve"> ελεύθερους επαγγελματίες, στους αυτοαπασχολούμενους και τους αγρότες.</w:t>
      </w:r>
    </w:p>
    <w:p w14:paraId="2C1AD68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Και βέβαια, καλό είναι να θυμόμαστε πως το 2014 υπήρχαν πάνω από τετρακόσιες χιλιάδες εκκρεμείς συντάξεις, ενώ σήμερα είναι πολύ λιγότερες, κάτω από ογδόντα χιλιάδες. </w:t>
      </w:r>
    </w:p>
    <w:p w14:paraId="2C1AD68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Τα βήματα προόδου</w:t>
      </w:r>
      <w:r>
        <w:rPr>
          <w:rFonts w:eastAsia="Times New Roman" w:cs="Times New Roman"/>
          <w:szCs w:val="24"/>
        </w:rPr>
        <w:t>, λοιπόν, που έχει διανύσει η Κυβέρνηση συνεργασίας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σαφή και σύντομα ο αντίκτυπος των βημάτων αυτών θα γίνει αντιληπτός από την πλειοψηφία των ελληνικών νοικοκυριών. Και αυτό διότι με τον υπό ψήφιση </w:t>
      </w:r>
      <w:r>
        <w:rPr>
          <w:rFonts w:eastAsia="Times New Roman" w:cs="Times New Roman"/>
          <w:szCs w:val="24"/>
        </w:rPr>
        <w:t>π</w:t>
      </w:r>
      <w:r>
        <w:rPr>
          <w:rFonts w:eastAsia="Times New Roman" w:cs="Times New Roman"/>
          <w:szCs w:val="24"/>
        </w:rPr>
        <w:t>ροϋπολογισμό, ο ΕΝΦΙΑ μειώνεται κατ</w:t>
      </w:r>
      <w:r>
        <w:rPr>
          <w:rFonts w:eastAsia="Times New Roman" w:cs="Times New Roman"/>
          <w:szCs w:val="24"/>
        </w:rPr>
        <w:t xml:space="preserve">ά 260 εκατομμύρια ευρώ, το επίδομα στέγασης ανέρχεται σε 400 εκατομμύρια ευρώ, η μείωση των ασφαλιστικών εισφορών κοστολογείται στα 177 εκατομμύρια ευρώ και η επιδότηση ασφαλιστικών εισφορών για νέους εργαζόμενους </w:t>
      </w:r>
      <w:r w:rsidRPr="00D66BCA">
        <w:rPr>
          <w:rFonts w:eastAsia="Times New Roman"/>
          <w:bCs/>
        </w:rPr>
        <w:t>είναι</w:t>
      </w:r>
      <w:r>
        <w:rPr>
          <w:rFonts w:eastAsia="Times New Roman" w:cs="Times New Roman"/>
          <w:szCs w:val="24"/>
        </w:rPr>
        <w:t xml:space="preserve"> 51 εκατομμύρια ευρώ. </w:t>
      </w:r>
    </w:p>
    <w:p w14:paraId="2C1AD68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Και, βέβαια, α</w:t>
      </w:r>
      <w:r>
        <w:rPr>
          <w:rFonts w:eastAsia="Times New Roman" w:cs="Times New Roman"/>
          <w:szCs w:val="24"/>
        </w:rPr>
        <w:t>ς μην ξεχνάμε την επιστροφή των αναδρομικών στους ένστολους ύψους 850 εκατομμυρίων ευρώ, θέμα για το οποίο μας χλεύασαν τόσο πολύ μέσα σε αυτή την Αίθουσα συνάδελφοι</w:t>
      </w:r>
      <w:r w:rsidRPr="007F1ABE">
        <w:rPr>
          <w:rFonts w:eastAsia="Times New Roman" w:cs="Times New Roman"/>
          <w:szCs w:val="24"/>
        </w:rPr>
        <w:t>,</w:t>
      </w:r>
      <w:r>
        <w:rPr>
          <w:rFonts w:eastAsia="Times New Roman" w:cs="Times New Roman"/>
          <w:szCs w:val="24"/>
        </w:rPr>
        <w:t xml:space="preserve"> κατηγορώντας μας ότι δεν θα υλοποιήσουμε εκείνα τα οποία υποσχεθήκαμε, αντιστρέφοντας την</w:t>
      </w:r>
      <w:r>
        <w:rPr>
          <w:rFonts w:eastAsia="Times New Roman" w:cs="Times New Roman"/>
          <w:szCs w:val="24"/>
        </w:rPr>
        <w:t xml:space="preserve"> ανάλγητη πολιτική τακτική του παρελθόντος, όπως αυτή ασκήθηκε από τις κυβερνήσεις που σήμερα κατακρίνουν εμάς από αυτό το Βήμα σε αυτή την Αίθουσα. </w:t>
      </w:r>
    </w:p>
    <w:p w14:paraId="2C1AD68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Έτσι, κύριοι συνάδελφοι, αντιλαμβανόμαστε εμείς το χρέος μας απέναντι στους Έλληνες πολίτες και με αυτές τ</w:t>
      </w:r>
      <w:r>
        <w:rPr>
          <w:rFonts w:eastAsia="Times New Roman" w:cs="Times New Roman"/>
          <w:szCs w:val="24"/>
        </w:rPr>
        <w:t>ις αποφάσεις προχωράμε. Συνεχίζουμε και το κάνουμε πράξη. Το χρέος μας απέναντι στην κοινωνία το υπηρετούμε με τις αυξήσεις που θα δοθούν σε περίπου εξακόσιες χιλιάδες συνταξιούχους από την 1</w:t>
      </w:r>
      <w:r w:rsidRPr="00211C25">
        <w:rPr>
          <w:rFonts w:eastAsia="Times New Roman" w:cs="Times New Roman"/>
          <w:szCs w:val="24"/>
          <w:vertAlign w:val="superscript"/>
        </w:rPr>
        <w:t>η</w:t>
      </w:r>
      <w:r>
        <w:rPr>
          <w:rFonts w:eastAsia="Times New Roman" w:cs="Times New Roman"/>
          <w:szCs w:val="24"/>
        </w:rPr>
        <w:t xml:space="preserve"> Ιανουαρίου 2019 -αυτό το χρέος υπηρετούμε- και με την ακύρωση τ</w:t>
      </w:r>
      <w:r>
        <w:rPr>
          <w:rFonts w:eastAsia="Times New Roman" w:cs="Times New Roman"/>
          <w:szCs w:val="24"/>
        </w:rPr>
        <w:t>ου μέτρου της περικοπής των συντάξεων</w:t>
      </w:r>
      <w:r w:rsidRPr="007F1ABE">
        <w:rPr>
          <w:rFonts w:eastAsia="Times New Roman" w:cs="Times New Roman"/>
          <w:szCs w:val="24"/>
        </w:rPr>
        <w:t>,</w:t>
      </w:r>
      <w:r>
        <w:rPr>
          <w:rFonts w:eastAsia="Times New Roman" w:cs="Times New Roman"/>
          <w:szCs w:val="24"/>
        </w:rPr>
        <w:t xml:space="preserve"> μέσα από την οποία θα ανακουφιστεί περίπου ενάμισ</w:t>
      </w:r>
      <w:r>
        <w:rPr>
          <w:rFonts w:eastAsia="Times New Roman" w:cs="Times New Roman"/>
          <w:szCs w:val="24"/>
        </w:rPr>
        <w:t>η</w:t>
      </w:r>
      <w:r>
        <w:rPr>
          <w:rFonts w:eastAsia="Times New Roman" w:cs="Times New Roman"/>
          <w:szCs w:val="24"/>
        </w:rPr>
        <w:t xml:space="preserve"> εκατομμύριο συνταξιούχων.</w:t>
      </w:r>
    </w:p>
    <w:p w14:paraId="2C1AD68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Και αυτό το τελευταίο ήταν που σας στοίχειωσε, κυρίες και κύριοι της Αντιπολίτευσης. Δεν το περιμένατε. Ποντάρατε </w:t>
      </w:r>
      <w:r>
        <w:rPr>
          <w:rFonts w:eastAsia="Times New Roman" w:cs="Times New Roman"/>
          <w:szCs w:val="24"/>
        </w:rPr>
        <w:lastRenderedPageBreak/>
        <w:t xml:space="preserve">στην εξαθλίωσή τους, αλλά </w:t>
      </w:r>
      <w:r>
        <w:rPr>
          <w:rFonts w:eastAsia="Times New Roman" w:cs="Times New Roman"/>
          <w:szCs w:val="24"/>
        </w:rPr>
        <w:t xml:space="preserve">δεν σας βγήκε. Γιατί, λοιπόν, δεν χαίρεστε, αφού ωφελεί έναν τόσο μεγάλο αριθμό συνανθρώπων μας; Ξέρετε γιατί; Επειδή είστε μνησίκακοι. </w:t>
      </w:r>
    </w:p>
    <w:p w14:paraId="2C1AD68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Την πετυχημένη διαπραγμάτευση της Κυβέρνησης δεν αντέχετε να τη δεχθείτε. Η Ελλάδα κατάφερε το ακατόρθωτο. Κατάφερε να </w:t>
      </w:r>
      <w:r>
        <w:rPr>
          <w:rFonts w:eastAsia="Times New Roman" w:cs="Times New Roman"/>
          <w:szCs w:val="24"/>
        </w:rPr>
        <w:t xml:space="preserve">πετύχει τον δημοσιονομικό της στόχο. Πέτυχε πρωτογενές πλεόνασμα, χωρίς την ανάγκη εφαρμογής του συγκεκριμένου μέτρου, το οποίο, άλλωστε, δεν ήταν διαρθρωτικού χαρακτήρα. Εσείς, όμως, εξακολουθείτε να είστε διαρκώς επικριτικοί. </w:t>
      </w:r>
    </w:p>
    <w:p w14:paraId="2C1AD68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Αυτό το πυροτέχνημα που εκτ</w:t>
      </w:r>
      <w:r>
        <w:rPr>
          <w:rFonts w:eastAsia="Times New Roman" w:cs="Times New Roman"/>
          <w:szCs w:val="24"/>
        </w:rPr>
        <w:t>οξεύσατε, αλήθεια, για τις είκοσι μία μειώσεις που εμείς δήθεν κάναμε στις συντάξεις, έχετε τρόπο, κύριοι συνάδελφοι της Αντιπολίτευσης, να το αποδείξετε; Έχετε τρόπο να τις καταμετρήσετε, μία, δύο, τρεις, πέντε έως το είκοσι ένα; Προφανώς όχι, γιατί διαφο</w:t>
      </w:r>
      <w:r>
        <w:rPr>
          <w:rFonts w:eastAsia="Times New Roman" w:cs="Times New Roman"/>
          <w:szCs w:val="24"/>
        </w:rPr>
        <w:t xml:space="preserve">ρετικά θα το είχατε ήδη πράξει. </w:t>
      </w:r>
    </w:p>
    <w:p w14:paraId="2C1AD68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Τα παραδείγματα, όμως, που ο Υφυπουργός Εργασίας, Κοινωνικής Ασφάλισης και Κοινωνικής Αλληλεγγύης, ο κ. Πετρόπουλος, απαρίθμησε κατά τη συζήτηση στην </w:t>
      </w:r>
      <w:r>
        <w:rPr>
          <w:rFonts w:eastAsia="Times New Roman" w:cs="Times New Roman"/>
          <w:szCs w:val="24"/>
        </w:rPr>
        <w:t>ε</w:t>
      </w:r>
      <w:r>
        <w:rPr>
          <w:rFonts w:eastAsia="Times New Roman" w:cs="Times New Roman"/>
          <w:szCs w:val="24"/>
        </w:rPr>
        <w:t xml:space="preserve">πιτροπή, είναι υπαρκτά, συνεπώς αποδεδειγμένα και άρα μη αμφισβητήσιμα. </w:t>
      </w:r>
    </w:p>
    <w:p w14:paraId="2C1AD68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να είμαι, όμως, δίκαιος, οφείλω να σας αναγνωρίσω και ένα μεγάλο προσόν σας: Τη μοναδική ικανότητά σας στην τροφοδότηση της παραπληροφόρησης. Είστε πράγματι αξεπέραστοι. </w:t>
      </w:r>
    </w:p>
    <w:p w14:paraId="2C1AD68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Ενώ κατά τη δική σας ενιαία διακυβέρνηση οι μειώσεις ξεπέρασαν το 50% - στις περ</w:t>
      </w:r>
      <w:r>
        <w:rPr>
          <w:rFonts w:eastAsia="Times New Roman" w:cs="Times New Roman"/>
          <w:szCs w:val="24"/>
        </w:rPr>
        <w:t xml:space="preserve">ισσότερες περιπτώσεις δε των επικουρικών συντάξεων το 57%- και από τους συνταξιούχους </w:t>
      </w:r>
      <w:proofErr w:type="spellStart"/>
      <w:r w:rsidRPr="00EF74ED">
        <w:rPr>
          <w:rFonts w:eastAsia="Times New Roman" w:cs="Times New Roman"/>
          <w:szCs w:val="24"/>
        </w:rPr>
        <w:t>απομυζήθηκαν</w:t>
      </w:r>
      <w:proofErr w:type="spellEnd"/>
      <w:r>
        <w:rPr>
          <w:rFonts w:eastAsia="Times New Roman" w:cs="Times New Roman"/>
          <w:szCs w:val="24"/>
        </w:rPr>
        <w:t xml:space="preserve"> 63 δισεκατομμύρια ευρώ, ανερυθρίαστα εγκαλείτε τη σημερινή Κυβέρνηση για σωρεία περικοπών. Απαριθμήστε τις, λοιπόν. Πείτε νούμερα και ποσά. Πείτε από το 2015 έως σήμερα σε ποιες περικοπές έχει προχωρήσει η Κυβέρνηση αυτή, ώστε να καταλήγετε στον αριθμό εί</w:t>
      </w:r>
      <w:r>
        <w:rPr>
          <w:rFonts w:eastAsia="Times New Roman" w:cs="Times New Roman"/>
          <w:szCs w:val="24"/>
        </w:rPr>
        <w:t xml:space="preserve">κοσι ένα. </w:t>
      </w:r>
    </w:p>
    <w:p w14:paraId="2C1AD68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Τη δέσμευσή μας για τις μη περικοπές την υπερασπιστήκαμε εξ αρχής και πείσαμε ακόμη και τους δανειστές γι’ αυτό το θέμα. </w:t>
      </w:r>
    </w:p>
    <w:p w14:paraId="2C1AD68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Ανατάσσουμε την οικονομία, αγαπητοί συνάδελφοι, και αυτό σας είναι τραγικά δύσκολο να το δεχθείτε. Ισχυρίζεστε πως κατά τα χρόνια της διακυβέρνησής σας οι μειώσεις αντισταθμίζονται από συντελεστές αναπλήρωσης. Μα, είναι δυνατόν να </w:t>
      </w:r>
      <w:r w:rsidRPr="00573674">
        <w:rPr>
          <w:rFonts w:eastAsia="Times New Roman" w:cs="Times New Roman"/>
          <w:color w:val="000000" w:themeColor="text1"/>
          <w:szCs w:val="24"/>
        </w:rPr>
        <w:t xml:space="preserve">ορθώνετε </w:t>
      </w:r>
      <w:r>
        <w:rPr>
          <w:rFonts w:eastAsia="Times New Roman" w:cs="Times New Roman"/>
          <w:szCs w:val="24"/>
        </w:rPr>
        <w:t>τέτοια επιχειρήμ</w:t>
      </w:r>
      <w:r>
        <w:rPr>
          <w:rFonts w:eastAsia="Times New Roman" w:cs="Times New Roman"/>
          <w:szCs w:val="24"/>
        </w:rPr>
        <w:t xml:space="preserve">ατα, όταν η πτώση ήταν τόσο ραγδαία, που κανένας συντελεστής αναπλήρωσης δεν είχε τη δυνατότητα να δράσει εξισορροπητικά </w:t>
      </w:r>
      <w:r w:rsidRPr="00F331DF">
        <w:rPr>
          <w:rFonts w:eastAsia="Times New Roman"/>
          <w:bCs/>
        </w:rPr>
        <w:t>και</w:t>
      </w:r>
      <w:r>
        <w:rPr>
          <w:rFonts w:eastAsia="Times New Roman" w:cs="Times New Roman"/>
          <w:szCs w:val="24"/>
        </w:rPr>
        <w:t xml:space="preserve"> όταν η επικουρική σύνταξη των 650 ευρώ έγινε 278 ευρώ, υπέστη δηλαδή μείωση κατά 57%; Ποιος συντελεστής θα μπορούσε να δράσει αποτε</w:t>
      </w:r>
      <w:r>
        <w:rPr>
          <w:rFonts w:eastAsia="Times New Roman" w:cs="Times New Roman"/>
          <w:szCs w:val="24"/>
        </w:rPr>
        <w:t xml:space="preserve">λεσματικά; Κανένας. Εσείς, λοιπόν, με μαεστρία χειριστήκατε συντελεστές μειώσεων -και μάλιστα με αυξητική τάση- και όχι συντελεστές αναπλήρωσης των χαμένων εισοδημάτων των πολιτών. </w:t>
      </w:r>
    </w:p>
    <w:p w14:paraId="2C1AD69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Γιατί δεν αναφέρεστε πουθενά στα κατώτατα όρια των κύριων συντάξεων, τα οπ</w:t>
      </w:r>
      <w:r>
        <w:rPr>
          <w:rFonts w:eastAsia="Times New Roman" w:cs="Times New Roman"/>
          <w:szCs w:val="24"/>
        </w:rPr>
        <w:t xml:space="preserve">οία με δικές σας διατάξεις είχαν διπλασιαστεί σε σχέση με αυτές που χορηγούνταν με το παλιό σύστημα; Γιατί αποκρύπτετε πως με τη σύνταξη Ιανουαρίου που </w:t>
      </w:r>
      <w:r>
        <w:rPr>
          <w:rFonts w:eastAsia="Times New Roman" w:cs="Times New Roman"/>
          <w:szCs w:val="24"/>
        </w:rPr>
        <w:lastRenderedPageBreak/>
        <w:t>θα καταβληθεί πριν τα Χριστούγεννα, δεν θα υπάρξουν περικοπές, αλλά αντίθετα εξακόσιες είκοσι χιλιάδες σ</w:t>
      </w:r>
      <w:r>
        <w:rPr>
          <w:rFonts w:eastAsia="Times New Roman" w:cs="Times New Roman"/>
          <w:szCs w:val="24"/>
        </w:rPr>
        <w:t xml:space="preserve">υνταξιούχοι, συνάνθρωποί μας θα δουν αυξήσεις σε αυτές μετά τον </w:t>
      </w:r>
      <w:proofErr w:type="spellStart"/>
      <w:r>
        <w:rPr>
          <w:rFonts w:eastAsia="Times New Roman" w:cs="Times New Roman"/>
          <w:szCs w:val="24"/>
        </w:rPr>
        <w:t>επανυπολογισμό</w:t>
      </w:r>
      <w:proofErr w:type="spellEnd"/>
      <w:r>
        <w:rPr>
          <w:rFonts w:eastAsia="Times New Roman" w:cs="Times New Roman"/>
          <w:szCs w:val="24"/>
        </w:rPr>
        <w:t xml:space="preserve"> με βάση τον ν.4387/2016; </w:t>
      </w:r>
    </w:p>
    <w:p w14:paraId="2C1AD69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Κυβέρνηση στην άκριτα δομημένη ασφάλιση που κλήθηκε να διαχειριστεί, απαντά με τον σχεδιασμό ενός συνολικού σχήματος μακροπρόθεσμης βιωσιμότητας του </w:t>
      </w:r>
      <w:r>
        <w:rPr>
          <w:rFonts w:eastAsia="Times New Roman" w:cs="Times New Roman"/>
          <w:szCs w:val="24"/>
        </w:rPr>
        <w:t xml:space="preserve">ασφαλιστικού συστήματος, βασισμένο σε μία αναπτυξιακή και όχι σε μία </w:t>
      </w:r>
      <w:proofErr w:type="spellStart"/>
      <w:r>
        <w:rPr>
          <w:rFonts w:eastAsia="Times New Roman" w:cs="Times New Roman"/>
          <w:szCs w:val="24"/>
        </w:rPr>
        <w:t>τιμωρητική</w:t>
      </w:r>
      <w:proofErr w:type="spellEnd"/>
      <w:r>
        <w:rPr>
          <w:rFonts w:eastAsia="Times New Roman" w:cs="Times New Roman"/>
          <w:szCs w:val="24"/>
        </w:rPr>
        <w:t xml:space="preserve"> λογική με άξονες τη συμμετοχική δικαιοσύνη και την αλληλεγγύη των γενεών. </w:t>
      </w:r>
    </w:p>
    <w:p w14:paraId="2C1AD69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Σε αντίθεση με εσάς, κύριοι συνάδελφοι της Νέας Δημοκρατίας, ο σχεδιασμός σας αποτυπώνεται στις δηλώσ</w:t>
      </w:r>
      <w:r>
        <w:rPr>
          <w:rFonts w:eastAsia="Times New Roman" w:cs="Times New Roman"/>
          <w:szCs w:val="24"/>
        </w:rPr>
        <w:t xml:space="preserve">εις του κ. </w:t>
      </w:r>
      <w:proofErr w:type="spellStart"/>
      <w:r>
        <w:rPr>
          <w:rFonts w:eastAsia="Times New Roman" w:cs="Times New Roman"/>
          <w:szCs w:val="24"/>
        </w:rPr>
        <w:t>Κυρανάκη</w:t>
      </w:r>
      <w:proofErr w:type="spellEnd"/>
      <w:r>
        <w:rPr>
          <w:rFonts w:eastAsia="Times New Roman" w:cs="Times New Roman"/>
          <w:szCs w:val="24"/>
        </w:rPr>
        <w:t xml:space="preserve">, οι οποίες ήταν σαφείς, περιεκτικές και ενδεικτικές του τρόπου σκέψης σας και κατέδειξαν και την ακολουθία των ενεργειών σας. </w:t>
      </w:r>
    </w:p>
    <w:p w14:paraId="2C1AD69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Ενώ καταθέτατε τροπολογία για τη μη περικοπή των συντάξεων, δηλώνατε πως όταν έλθετε στην κυβέρνηση -εγώ λέω </w:t>
      </w:r>
      <w:r>
        <w:rPr>
          <w:rFonts w:eastAsia="Times New Roman" w:cs="Times New Roman"/>
          <w:szCs w:val="24"/>
        </w:rPr>
        <w:t xml:space="preserve">«αν έλθετε στην κυβέρνηση» και όχι «όταν»- θα εξετάσετε και θα </w:t>
      </w:r>
      <w:r>
        <w:rPr>
          <w:rFonts w:eastAsia="Times New Roman" w:cs="Times New Roman"/>
          <w:szCs w:val="24"/>
        </w:rPr>
        <w:lastRenderedPageBreak/>
        <w:t xml:space="preserve">αποφανθείτε για το αν θα προβείτε σε μείωση συντάξεων ανάλογα με τα ταμειακά σας διαθέσιμα. Δηλαδή, τι άλλο μπορεί να χαρακτηρίσει την πολιτική σας αν όχι η δημαγωγία και ο λαϊκισμός, όταν την </w:t>
      </w:r>
      <w:r>
        <w:rPr>
          <w:rFonts w:eastAsia="Times New Roman" w:cs="Times New Roman"/>
          <w:szCs w:val="24"/>
        </w:rPr>
        <w:t>ίδια στιγμή που καταθέτατε τροπολογία για τη μη περικοπή των συντάξεων και την κατάργηση αυτού του μέτρου, διά των δηλώσεων του εκπροσώπου Τύπου σας δεν γνωρίζατε εάν εσείς θα μπορέσετε να καταφέρετε εκείνο, το οποίο ζητούσαμε να κάνουμε εμείς με τη δική σ</w:t>
      </w:r>
      <w:r>
        <w:rPr>
          <w:rFonts w:eastAsia="Times New Roman" w:cs="Times New Roman"/>
          <w:szCs w:val="24"/>
        </w:rPr>
        <w:t xml:space="preserve">ας τροπολογία; Έλεος! Πείτε μας, αν αυτά που λέτε και αν αυτά που κάνετε, έχουν καμία λογική ακολουθία. </w:t>
      </w:r>
    </w:p>
    <w:p w14:paraId="2C1AD69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Δεν αντιλαμβάνεσθε πως οι μεγάλες εθνικές προσπάθειες, κύριοι συνάδελφοι, απαιτούν πολιτική συνοχή, την οποία όλοι σας διαρκώς τορπιλίζετε. Είναι πολιτ</w:t>
      </w:r>
      <w:r>
        <w:rPr>
          <w:rFonts w:eastAsia="Times New Roman" w:cs="Times New Roman"/>
          <w:szCs w:val="24"/>
        </w:rPr>
        <w:t xml:space="preserve">ική μικρότητα από μέρους σας να μην αναγνωρίζετε την επιτυχία της Κυβέρνησης να ακυρώσει επαχθείς όρους των μνημονίων, όπως η μείωση των ασφαλιστικών εισφορών σε ελεύθερους επαγγελματίες, νέους επιστήμονες και αγρότες, </w:t>
      </w:r>
      <w:r w:rsidRPr="00F331DF">
        <w:rPr>
          <w:rFonts w:eastAsia="Times New Roman"/>
          <w:bCs/>
        </w:rPr>
        <w:t>και</w:t>
      </w:r>
      <w:r>
        <w:rPr>
          <w:rFonts w:eastAsia="Times New Roman" w:cs="Times New Roman"/>
          <w:szCs w:val="24"/>
        </w:rPr>
        <w:t xml:space="preserve"> όπως η επιστροφή των αναδρομικών </w:t>
      </w:r>
      <w:r>
        <w:rPr>
          <w:rFonts w:eastAsia="Times New Roman" w:cs="Times New Roman"/>
          <w:szCs w:val="24"/>
        </w:rPr>
        <w:t xml:space="preserve">στα ειδικά μισθολόγια. Το να πλανάσθε, όπως έλεγαν και οι </w:t>
      </w:r>
      <w:r>
        <w:rPr>
          <w:rFonts w:eastAsia="Times New Roman" w:cs="Times New Roman"/>
          <w:szCs w:val="24"/>
        </w:rPr>
        <w:lastRenderedPageBreak/>
        <w:t xml:space="preserve">Ρωμαίοι, είναι ανθρώπινο, αλλά το να επιμένετε στην πλάνη είναι -θα συμπλήρωνα εγώ σήμερα- συνειδησιακά ανέντιμο. </w:t>
      </w:r>
    </w:p>
    <w:p w14:paraId="2C1AD695"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Όλοι σας βλέπετε τον</w:t>
      </w:r>
      <w:r w:rsidRPr="00DD397B">
        <w:rPr>
          <w:rFonts w:eastAsia="Times New Roman"/>
          <w:szCs w:val="24"/>
        </w:rPr>
        <w:t xml:space="preserve"> αγώνα </w:t>
      </w:r>
      <w:r>
        <w:rPr>
          <w:rFonts w:eastAsia="Times New Roman"/>
          <w:szCs w:val="24"/>
        </w:rPr>
        <w:t>μας,</w:t>
      </w:r>
      <w:r w:rsidRPr="00DD397B">
        <w:rPr>
          <w:rFonts w:eastAsia="Times New Roman"/>
          <w:szCs w:val="24"/>
        </w:rPr>
        <w:t xml:space="preserve"> όλοι σας το</w:t>
      </w:r>
      <w:r>
        <w:rPr>
          <w:rFonts w:eastAsia="Times New Roman"/>
          <w:szCs w:val="24"/>
        </w:rPr>
        <w:t>ν</w:t>
      </w:r>
      <w:r w:rsidRPr="00DD397B">
        <w:rPr>
          <w:rFonts w:eastAsia="Times New Roman"/>
          <w:szCs w:val="24"/>
        </w:rPr>
        <w:t xml:space="preserve"> κατανοείτε</w:t>
      </w:r>
      <w:r>
        <w:rPr>
          <w:rFonts w:eastAsia="Times New Roman"/>
          <w:szCs w:val="24"/>
        </w:rPr>
        <w:t>,</w:t>
      </w:r>
      <w:r w:rsidRPr="00DD397B">
        <w:rPr>
          <w:rFonts w:eastAsia="Times New Roman"/>
          <w:szCs w:val="24"/>
        </w:rPr>
        <w:t xml:space="preserve"> αλλά κανείς σας δεν τον αν</w:t>
      </w:r>
      <w:r w:rsidRPr="00DD397B">
        <w:rPr>
          <w:rFonts w:eastAsia="Times New Roman"/>
          <w:szCs w:val="24"/>
        </w:rPr>
        <w:t>αγνωρίζει</w:t>
      </w:r>
      <w:r>
        <w:rPr>
          <w:rFonts w:eastAsia="Times New Roman"/>
          <w:szCs w:val="24"/>
        </w:rPr>
        <w:t xml:space="preserve">. Τον τορπιλίζετε, τον </w:t>
      </w:r>
      <w:r w:rsidRPr="00DD397B">
        <w:rPr>
          <w:rFonts w:eastAsia="Times New Roman"/>
          <w:szCs w:val="24"/>
        </w:rPr>
        <w:t>υπονομεύετ</w:t>
      </w:r>
      <w:r>
        <w:rPr>
          <w:rFonts w:eastAsia="Times New Roman"/>
          <w:szCs w:val="24"/>
        </w:rPr>
        <w:t>ε,</w:t>
      </w:r>
      <w:r w:rsidRPr="00DD397B">
        <w:rPr>
          <w:rFonts w:eastAsia="Times New Roman"/>
          <w:szCs w:val="24"/>
        </w:rPr>
        <w:t xml:space="preserve"> τον </w:t>
      </w:r>
      <w:r>
        <w:rPr>
          <w:rFonts w:eastAsia="Times New Roman"/>
          <w:szCs w:val="24"/>
        </w:rPr>
        <w:t>λασπολογείτε,</w:t>
      </w:r>
      <w:r w:rsidRPr="00DD397B">
        <w:rPr>
          <w:rFonts w:eastAsia="Times New Roman"/>
          <w:szCs w:val="24"/>
        </w:rPr>
        <w:t xml:space="preserve"> επιδιώκοντας να πιστω</w:t>
      </w:r>
      <w:r>
        <w:rPr>
          <w:rFonts w:eastAsia="Times New Roman"/>
          <w:szCs w:val="24"/>
        </w:rPr>
        <w:t>θείτε α</w:t>
      </w:r>
      <w:r w:rsidRPr="00DD397B">
        <w:rPr>
          <w:rFonts w:eastAsia="Times New Roman"/>
          <w:szCs w:val="24"/>
        </w:rPr>
        <w:t>κόμη και βραχύβια πολιτικά οφέλη</w:t>
      </w:r>
      <w:r>
        <w:rPr>
          <w:rFonts w:eastAsia="Times New Roman"/>
          <w:szCs w:val="24"/>
        </w:rPr>
        <w:t>.</w:t>
      </w:r>
      <w:r w:rsidRPr="00DD397B">
        <w:rPr>
          <w:rFonts w:eastAsia="Times New Roman"/>
          <w:szCs w:val="24"/>
        </w:rPr>
        <w:t xml:space="preserve"> </w:t>
      </w:r>
      <w:r>
        <w:rPr>
          <w:rFonts w:eastAsia="Times New Roman"/>
          <w:szCs w:val="24"/>
        </w:rPr>
        <w:t>Όμως, να ξέρετε πως δικό</w:t>
      </w:r>
      <w:r w:rsidRPr="00DD397B">
        <w:rPr>
          <w:rFonts w:eastAsia="Times New Roman"/>
          <w:szCs w:val="24"/>
        </w:rPr>
        <w:t xml:space="preserve"> μας </w:t>
      </w:r>
      <w:r>
        <w:rPr>
          <w:rFonts w:eastAsia="Times New Roman"/>
          <w:szCs w:val="24"/>
        </w:rPr>
        <w:t>σηματωρό θα αποτελούν</w:t>
      </w:r>
      <w:r w:rsidRPr="00DD397B">
        <w:rPr>
          <w:rFonts w:eastAsia="Times New Roman"/>
          <w:szCs w:val="24"/>
        </w:rPr>
        <w:t xml:space="preserve"> πάντα </w:t>
      </w:r>
      <w:r>
        <w:rPr>
          <w:rFonts w:eastAsia="Times New Roman"/>
          <w:szCs w:val="24"/>
        </w:rPr>
        <w:t xml:space="preserve">η </w:t>
      </w:r>
      <w:r w:rsidRPr="00DD397B">
        <w:rPr>
          <w:rFonts w:eastAsia="Times New Roman"/>
          <w:szCs w:val="24"/>
        </w:rPr>
        <w:t xml:space="preserve">ισονομία και </w:t>
      </w:r>
      <w:r>
        <w:rPr>
          <w:rFonts w:eastAsia="Times New Roman"/>
          <w:szCs w:val="24"/>
        </w:rPr>
        <w:t xml:space="preserve">η </w:t>
      </w:r>
      <w:r w:rsidRPr="00DD397B">
        <w:rPr>
          <w:rFonts w:eastAsia="Times New Roman"/>
          <w:szCs w:val="24"/>
        </w:rPr>
        <w:t>κοινωνική αλληλεγγύη</w:t>
      </w:r>
      <w:r>
        <w:rPr>
          <w:rFonts w:eastAsia="Times New Roman"/>
          <w:szCs w:val="24"/>
        </w:rPr>
        <w:t>.</w:t>
      </w:r>
      <w:r w:rsidRPr="00DD397B">
        <w:rPr>
          <w:rFonts w:eastAsia="Times New Roman"/>
          <w:szCs w:val="24"/>
        </w:rPr>
        <w:t xml:space="preserve"> </w:t>
      </w:r>
    </w:p>
    <w:p w14:paraId="2C1AD696"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Ο</w:t>
      </w:r>
      <w:r w:rsidRPr="00DD397B">
        <w:rPr>
          <w:rFonts w:eastAsia="Times New Roman"/>
          <w:szCs w:val="24"/>
        </w:rPr>
        <w:t>ι ρυθμίσεις που θεσπίστηκαν με το</w:t>
      </w:r>
      <w:r>
        <w:rPr>
          <w:rFonts w:eastAsia="Times New Roman"/>
          <w:szCs w:val="24"/>
        </w:rPr>
        <w:t>ν</w:t>
      </w:r>
      <w:r w:rsidRPr="00DD397B">
        <w:rPr>
          <w:rFonts w:eastAsia="Times New Roman"/>
          <w:szCs w:val="24"/>
        </w:rPr>
        <w:t xml:space="preserve"> ν</w:t>
      </w:r>
      <w:r>
        <w:rPr>
          <w:rFonts w:eastAsia="Times New Roman"/>
          <w:szCs w:val="24"/>
        </w:rPr>
        <w:t>.4472/20</w:t>
      </w:r>
      <w:r w:rsidRPr="00DD397B">
        <w:rPr>
          <w:rFonts w:eastAsia="Times New Roman"/>
          <w:szCs w:val="24"/>
        </w:rPr>
        <w:t xml:space="preserve">17 και αφορούσαν την </w:t>
      </w:r>
      <w:proofErr w:type="spellStart"/>
      <w:r w:rsidRPr="00DD397B">
        <w:rPr>
          <w:rFonts w:eastAsia="Times New Roman"/>
          <w:szCs w:val="24"/>
        </w:rPr>
        <w:t>απομείωση</w:t>
      </w:r>
      <w:proofErr w:type="spellEnd"/>
      <w:r w:rsidRPr="00DD397B">
        <w:rPr>
          <w:rFonts w:eastAsia="Times New Roman"/>
          <w:szCs w:val="24"/>
        </w:rPr>
        <w:t xml:space="preserve"> της προσωπικής διαφοράς από </w:t>
      </w:r>
      <w:r>
        <w:rPr>
          <w:rFonts w:eastAsia="Times New Roman"/>
          <w:szCs w:val="24"/>
        </w:rPr>
        <w:t>1-1-20</w:t>
      </w:r>
      <w:r w:rsidRPr="00DD397B">
        <w:rPr>
          <w:rFonts w:eastAsia="Times New Roman"/>
          <w:szCs w:val="24"/>
        </w:rPr>
        <w:t>19</w:t>
      </w:r>
      <w:r>
        <w:rPr>
          <w:rFonts w:eastAsia="Times New Roman"/>
          <w:szCs w:val="24"/>
        </w:rPr>
        <w:t>,</w:t>
      </w:r>
      <w:r w:rsidRPr="00DD397B">
        <w:rPr>
          <w:rFonts w:eastAsia="Times New Roman"/>
          <w:szCs w:val="24"/>
        </w:rPr>
        <w:t xml:space="preserve"> είχαν υπαγορευθεί</w:t>
      </w:r>
      <w:r>
        <w:rPr>
          <w:rFonts w:eastAsia="Times New Roman"/>
          <w:szCs w:val="24"/>
        </w:rPr>
        <w:t xml:space="preserve"> -</w:t>
      </w:r>
      <w:r w:rsidRPr="00DD397B">
        <w:rPr>
          <w:rFonts w:eastAsia="Times New Roman"/>
          <w:szCs w:val="24"/>
        </w:rPr>
        <w:t>όπως πολύ καλά γνωρίζετε</w:t>
      </w:r>
      <w:r>
        <w:rPr>
          <w:rFonts w:eastAsia="Times New Roman"/>
          <w:szCs w:val="24"/>
        </w:rPr>
        <w:t>-</w:t>
      </w:r>
      <w:r w:rsidRPr="00DD397B">
        <w:rPr>
          <w:rFonts w:eastAsia="Times New Roman"/>
          <w:szCs w:val="24"/>
        </w:rPr>
        <w:t xml:space="preserve"> από την ανάγκη να ολοκληρωθεί με επιτυχία η δεύτερη αξιολόγηση</w:t>
      </w:r>
      <w:r>
        <w:rPr>
          <w:rFonts w:eastAsia="Times New Roman"/>
          <w:szCs w:val="24"/>
        </w:rPr>
        <w:t>,</w:t>
      </w:r>
      <w:r w:rsidRPr="00DD397B">
        <w:rPr>
          <w:rFonts w:eastAsia="Times New Roman"/>
          <w:szCs w:val="24"/>
        </w:rPr>
        <w:t xml:space="preserve"> να επιτευχθεί </w:t>
      </w:r>
      <w:r>
        <w:rPr>
          <w:rFonts w:eastAsia="Times New Roman"/>
          <w:szCs w:val="24"/>
        </w:rPr>
        <w:t xml:space="preserve">η </w:t>
      </w:r>
      <w:r w:rsidRPr="00DD397B">
        <w:rPr>
          <w:rFonts w:eastAsia="Times New Roman"/>
          <w:szCs w:val="24"/>
        </w:rPr>
        <w:t>χρηματοδότησ</w:t>
      </w:r>
      <w:r>
        <w:rPr>
          <w:rFonts w:eastAsia="Times New Roman"/>
          <w:szCs w:val="24"/>
        </w:rPr>
        <w:t>η της</w:t>
      </w:r>
      <w:r w:rsidRPr="00DD397B">
        <w:rPr>
          <w:rFonts w:eastAsia="Times New Roman"/>
          <w:szCs w:val="24"/>
        </w:rPr>
        <w:t xml:space="preserve"> ελληνικής οικονομίας και να διαμο</w:t>
      </w:r>
      <w:r w:rsidRPr="00DD397B">
        <w:rPr>
          <w:rFonts w:eastAsia="Times New Roman"/>
          <w:szCs w:val="24"/>
        </w:rPr>
        <w:t>ρφωθεί ένα περιβάλλον σταθερότητας και σταδιακής ανάπτυξης</w:t>
      </w:r>
      <w:r>
        <w:rPr>
          <w:rFonts w:eastAsia="Times New Roman"/>
          <w:szCs w:val="24"/>
        </w:rPr>
        <w:t>.</w:t>
      </w:r>
      <w:r w:rsidRPr="00DD397B">
        <w:rPr>
          <w:rFonts w:eastAsia="Times New Roman"/>
          <w:szCs w:val="24"/>
        </w:rPr>
        <w:t xml:space="preserve"> </w:t>
      </w:r>
    </w:p>
    <w:p w14:paraId="2C1AD697" w14:textId="77777777" w:rsidR="00692F88" w:rsidRDefault="007C4398">
      <w:pPr>
        <w:tabs>
          <w:tab w:val="center" w:pos="4753"/>
          <w:tab w:val="left" w:pos="6156"/>
        </w:tabs>
        <w:spacing w:line="600" w:lineRule="auto"/>
        <w:ind w:firstLine="720"/>
        <w:jc w:val="both"/>
        <w:rPr>
          <w:rFonts w:eastAsia="Times New Roman"/>
          <w:szCs w:val="24"/>
        </w:rPr>
      </w:pPr>
      <w:r w:rsidRPr="00DD397B">
        <w:rPr>
          <w:rFonts w:eastAsia="Times New Roman"/>
          <w:szCs w:val="24"/>
        </w:rPr>
        <w:t>Ωστόσο</w:t>
      </w:r>
      <w:r>
        <w:rPr>
          <w:rFonts w:eastAsia="Times New Roman"/>
          <w:szCs w:val="24"/>
        </w:rPr>
        <w:t>,</w:t>
      </w:r>
      <w:r w:rsidRPr="00DD397B">
        <w:rPr>
          <w:rFonts w:eastAsia="Times New Roman"/>
          <w:szCs w:val="24"/>
        </w:rPr>
        <w:t xml:space="preserve"> τα δεδομένα </w:t>
      </w:r>
      <w:r>
        <w:rPr>
          <w:rFonts w:eastAsia="Times New Roman"/>
          <w:szCs w:val="24"/>
        </w:rPr>
        <w:t>α</w:t>
      </w:r>
      <w:r w:rsidRPr="00DD397B">
        <w:rPr>
          <w:rFonts w:eastAsia="Times New Roman"/>
          <w:szCs w:val="24"/>
        </w:rPr>
        <w:t>υτά έχουν πλέον αλλάξει σημαντικά</w:t>
      </w:r>
      <w:r>
        <w:rPr>
          <w:rFonts w:eastAsia="Times New Roman"/>
          <w:szCs w:val="24"/>
        </w:rPr>
        <w:t>.</w:t>
      </w:r>
      <w:r w:rsidRPr="00DD397B">
        <w:rPr>
          <w:rFonts w:eastAsia="Times New Roman"/>
          <w:szCs w:val="24"/>
        </w:rPr>
        <w:t xml:space="preserve"> </w:t>
      </w:r>
      <w:r>
        <w:rPr>
          <w:rFonts w:eastAsia="Times New Roman"/>
          <w:szCs w:val="24"/>
        </w:rPr>
        <w:t>Μ</w:t>
      </w:r>
      <w:r w:rsidRPr="00DD397B">
        <w:rPr>
          <w:rFonts w:eastAsia="Times New Roman"/>
          <w:szCs w:val="24"/>
        </w:rPr>
        <w:t>ετά την ολοκλήρωση των προγραμμάτων δημοσιονομι</w:t>
      </w:r>
      <w:r w:rsidRPr="00DD397B">
        <w:rPr>
          <w:rFonts w:eastAsia="Times New Roman"/>
          <w:szCs w:val="24"/>
        </w:rPr>
        <w:lastRenderedPageBreak/>
        <w:t>κής προσαρμογής και την οριστική έξοδο της χώρας από τα μνημόνια</w:t>
      </w:r>
      <w:r>
        <w:rPr>
          <w:rFonts w:eastAsia="Times New Roman"/>
          <w:szCs w:val="24"/>
        </w:rPr>
        <w:t>,</w:t>
      </w:r>
      <w:r w:rsidRPr="00DD397B">
        <w:rPr>
          <w:rFonts w:eastAsia="Times New Roman"/>
          <w:szCs w:val="24"/>
        </w:rPr>
        <w:t xml:space="preserve"> </w:t>
      </w:r>
      <w:r>
        <w:rPr>
          <w:rFonts w:eastAsia="Times New Roman"/>
          <w:szCs w:val="24"/>
        </w:rPr>
        <w:t>αποδείχθηκε</w:t>
      </w:r>
      <w:r w:rsidRPr="00DD397B">
        <w:rPr>
          <w:rFonts w:eastAsia="Times New Roman"/>
          <w:szCs w:val="24"/>
        </w:rPr>
        <w:t xml:space="preserve"> πλήρως πως η Ελλάδα κατόρθωσε να επιτύχει το δημοσιονομικό </w:t>
      </w:r>
      <w:r>
        <w:rPr>
          <w:rFonts w:eastAsia="Times New Roman"/>
          <w:szCs w:val="24"/>
        </w:rPr>
        <w:t>της στόχο</w:t>
      </w:r>
      <w:r w:rsidRPr="00DD397B">
        <w:rPr>
          <w:rFonts w:eastAsia="Times New Roman"/>
          <w:szCs w:val="24"/>
        </w:rPr>
        <w:t xml:space="preserve"> για πρωτογενές πλεόνασμα χωρίς την </w:t>
      </w:r>
      <w:proofErr w:type="spellStart"/>
      <w:r w:rsidRPr="00DD397B">
        <w:rPr>
          <w:rFonts w:eastAsia="Times New Roman"/>
          <w:szCs w:val="24"/>
        </w:rPr>
        <w:t>απομείωση</w:t>
      </w:r>
      <w:proofErr w:type="spellEnd"/>
      <w:r w:rsidRPr="00DD397B">
        <w:rPr>
          <w:rFonts w:eastAsia="Times New Roman"/>
          <w:szCs w:val="24"/>
        </w:rPr>
        <w:t xml:space="preserve"> της προσωπικής διαφοράς από τις συντάξεις</w:t>
      </w:r>
      <w:r>
        <w:rPr>
          <w:rFonts w:eastAsia="Times New Roman"/>
          <w:szCs w:val="24"/>
        </w:rPr>
        <w:t>.</w:t>
      </w:r>
      <w:r w:rsidRPr="00DD397B">
        <w:rPr>
          <w:rFonts w:eastAsia="Times New Roman"/>
          <w:szCs w:val="24"/>
        </w:rPr>
        <w:t xml:space="preserve"> </w:t>
      </w:r>
      <w:r>
        <w:rPr>
          <w:rFonts w:eastAsia="Times New Roman"/>
          <w:szCs w:val="24"/>
        </w:rPr>
        <w:t>Η</w:t>
      </w:r>
      <w:r w:rsidRPr="00DD397B">
        <w:rPr>
          <w:rFonts w:eastAsia="Times New Roman"/>
          <w:szCs w:val="24"/>
        </w:rPr>
        <w:t xml:space="preserve"> βελτίωση των δεικτών της απασχόλησης και συνακόλουθα η ενίσχυση της αγοράς εργασίας</w:t>
      </w:r>
      <w:r>
        <w:rPr>
          <w:rFonts w:eastAsia="Times New Roman"/>
          <w:szCs w:val="24"/>
        </w:rPr>
        <w:t>,</w:t>
      </w:r>
      <w:r w:rsidRPr="00DD397B">
        <w:rPr>
          <w:rFonts w:eastAsia="Times New Roman"/>
          <w:szCs w:val="24"/>
        </w:rPr>
        <w:t xml:space="preserve"> στο πλαίσιο</w:t>
      </w:r>
      <w:r w:rsidRPr="00DD397B">
        <w:rPr>
          <w:rFonts w:eastAsia="Times New Roman"/>
          <w:szCs w:val="24"/>
        </w:rPr>
        <w:t xml:space="preserve"> της ανάκαμψης της οικονομίας</w:t>
      </w:r>
      <w:r>
        <w:rPr>
          <w:rFonts w:eastAsia="Times New Roman"/>
          <w:szCs w:val="24"/>
        </w:rPr>
        <w:t>,</w:t>
      </w:r>
      <w:r w:rsidRPr="00DD397B">
        <w:rPr>
          <w:rFonts w:eastAsia="Times New Roman"/>
          <w:szCs w:val="24"/>
        </w:rPr>
        <w:t xml:space="preserve"> απέδειξαν πως το μέτρο της περικοπής των συντάξεων δεν κ</w:t>
      </w:r>
      <w:r>
        <w:rPr>
          <w:rFonts w:eastAsia="Times New Roman"/>
          <w:szCs w:val="24"/>
        </w:rPr>
        <w:t>αθίσταται δημοσιονομικά αναγκαίο,</w:t>
      </w:r>
      <w:r w:rsidRPr="00DD397B">
        <w:rPr>
          <w:rFonts w:eastAsia="Times New Roman"/>
          <w:szCs w:val="24"/>
        </w:rPr>
        <w:t xml:space="preserve"> δεδομένο</w:t>
      </w:r>
      <w:r>
        <w:rPr>
          <w:rFonts w:eastAsia="Times New Roman"/>
          <w:szCs w:val="24"/>
        </w:rPr>
        <w:t>υ</w:t>
      </w:r>
      <w:r w:rsidRPr="00DD397B">
        <w:rPr>
          <w:rFonts w:eastAsia="Times New Roman"/>
          <w:szCs w:val="24"/>
        </w:rPr>
        <w:t xml:space="preserve"> πως </w:t>
      </w:r>
      <w:r>
        <w:rPr>
          <w:rFonts w:eastAsia="Times New Roman"/>
          <w:szCs w:val="24"/>
        </w:rPr>
        <w:t xml:space="preserve">η </w:t>
      </w:r>
      <w:r w:rsidRPr="00DD397B">
        <w:rPr>
          <w:rFonts w:eastAsia="Times New Roman"/>
          <w:szCs w:val="24"/>
        </w:rPr>
        <w:t xml:space="preserve">ισορροπία και </w:t>
      </w:r>
      <w:r>
        <w:rPr>
          <w:rFonts w:eastAsia="Times New Roman"/>
          <w:szCs w:val="24"/>
        </w:rPr>
        <w:t xml:space="preserve">η </w:t>
      </w:r>
      <w:r w:rsidRPr="00DD397B">
        <w:rPr>
          <w:rFonts w:eastAsia="Times New Roman"/>
          <w:szCs w:val="24"/>
        </w:rPr>
        <w:t>βιωσιμότητα του ασφαλιστικού συστήματος έχει πλήρως διασφαλιστεί</w:t>
      </w:r>
      <w:r>
        <w:rPr>
          <w:rFonts w:eastAsia="Times New Roman"/>
          <w:szCs w:val="24"/>
        </w:rPr>
        <w:t>.</w:t>
      </w:r>
    </w:p>
    <w:p w14:paraId="2C1AD698"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Τ</w:t>
      </w:r>
      <w:r w:rsidRPr="00DD397B">
        <w:rPr>
          <w:rFonts w:eastAsia="Times New Roman"/>
          <w:szCs w:val="24"/>
        </w:rPr>
        <w:t xml:space="preserve">ελειώνοντας </w:t>
      </w:r>
      <w:r>
        <w:rPr>
          <w:rFonts w:eastAsia="Times New Roman"/>
          <w:szCs w:val="24"/>
        </w:rPr>
        <w:t>η</w:t>
      </w:r>
      <w:r w:rsidRPr="00DD397B">
        <w:rPr>
          <w:rFonts w:eastAsia="Times New Roman"/>
          <w:szCs w:val="24"/>
        </w:rPr>
        <w:t xml:space="preserve"> προστασία των ήδη κατα</w:t>
      </w:r>
      <w:r w:rsidRPr="00DD397B">
        <w:rPr>
          <w:rFonts w:eastAsia="Times New Roman"/>
          <w:szCs w:val="24"/>
        </w:rPr>
        <w:t>βαλλ</w:t>
      </w:r>
      <w:r>
        <w:rPr>
          <w:rFonts w:eastAsia="Times New Roman"/>
          <w:szCs w:val="24"/>
        </w:rPr>
        <w:t>ο</w:t>
      </w:r>
      <w:r w:rsidRPr="00DD397B">
        <w:rPr>
          <w:rFonts w:eastAsia="Times New Roman"/>
          <w:szCs w:val="24"/>
        </w:rPr>
        <w:t>μ</w:t>
      </w:r>
      <w:r>
        <w:rPr>
          <w:rFonts w:eastAsia="Times New Roman"/>
          <w:szCs w:val="24"/>
        </w:rPr>
        <w:t>έ</w:t>
      </w:r>
      <w:r w:rsidRPr="00DD397B">
        <w:rPr>
          <w:rFonts w:eastAsia="Times New Roman"/>
          <w:szCs w:val="24"/>
        </w:rPr>
        <w:t xml:space="preserve">νων συντάξεων στο ύψος που είχαν διαμορφωθεί κατά την </w:t>
      </w:r>
      <w:r>
        <w:rPr>
          <w:rFonts w:eastAsia="Times New Roman"/>
          <w:szCs w:val="24"/>
        </w:rPr>
        <w:t>31-10-</w:t>
      </w:r>
      <w:r w:rsidRPr="00DD397B">
        <w:rPr>
          <w:rFonts w:eastAsia="Times New Roman"/>
          <w:szCs w:val="24"/>
        </w:rPr>
        <w:t>2014</w:t>
      </w:r>
      <w:r>
        <w:rPr>
          <w:rFonts w:eastAsia="Times New Roman"/>
          <w:szCs w:val="24"/>
        </w:rPr>
        <w:t>,</w:t>
      </w:r>
      <w:r w:rsidRPr="00DD397B">
        <w:rPr>
          <w:rFonts w:eastAsia="Times New Roman"/>
          <w:szCs w:val="24"/>
        </w:rPr>
        <w:t xml:space="preserve"> ενίσχυσε τη θεμελιώδη αρχή του σεβασμού της δικαιολογημένης εμπιστοσύνης των ασφαλισμένων και </w:t>
      </w:r>
      <w:r>
        <w:rPr>
          <w:rFonts w:eastAsia="Times New Roman"/>
          <w:szCs w:val="24"/>
        </w:rPr>
        <w:t>παρείχε</w:t>
      </w:r>
      <w:r w:rsidRPr="00DD397B">
        <w:rPr>
          <w:rFonts w:eastAsia="Times New Roman"/>
          <w:szCs w:val="24"/>
        </w:rPr>
        <w:t xml:space="preserve"> στην </w:t>
      </w:r>
      <w:r>
        <w:rPr>
          <w:rFonts w:eastAsia="Times New Roman"/>
          <w:szCs w:val="24"/>
        </w:rPr>
        <w:t>Κ</w:t>
      </w:r>
      <w:r w:rsidRPr="00DD397B">
        <w:rPr>
          <w:rFonts w:eastAsia="Times New Roman"/>
          <w:szCs w:val="24"/>
        </w:rPr>
        <w:t xml:space="preserve">υβέρνηση </w:t>
      </w:r>
      <w:r>
        <w:rPr>
          <w:rFonts w:eastAsia="Times New Roman"/>
          <w:szCs w:val="24"/>
        </w:rPr>
        <w:t>την ευχέρεια της</w:t>
      </w:r>
      <w:r w:rsidRPr="00DD397B">
        <w:rPr>
          <w:rFonts w:eastAsia="Times New Roman"/>
          <w:szCs w:val="24"/>
        </w:rPr>
        <w:t xml:space="preserve"> </w:t>
      </w:r>
      <w:r>
        <w:rPr>
          <w:rFonts w:eastAsia="Times New Roman"/>
          <w:szCs w:val="24"/>
        </w:rPr>
        <w:t>πρότασης</w:t>
      </w:r>
      <w:r w:rsidRPr="00DD397B">
        <w:rPr>
          <w:rFonts w:eastAsia="Times New Roman"/>
          <w:szCs w:val="24"/>
        </w:rPr>
        <w:t xml:space="preserve"> για την κατάργηση</w:t>
      </w:r>
      <w:r>
        <w:rPr>
          <w:rFonts w:eastAsia="Times New Roman"/>
          <w:szCs w:val="24"/>
        </w:rPr>
        <w:t xml:space="preserve"> της</w:t>
      </w:r>
      <w:r w:rsidRPr="00DD397B">
        <w:rPr>
          <w:rFonts w:eastAsia="Times New Roman"/>
          <w:szCs w:val="24"/>
        </w:rPr>
        <w:t xml:space="preserve"> μείωσης </w:t>
      </w:r>
      <w:r>
        <w:rPr>
          <w:rFonts w:eastAsia="Times New Roman"/>
          <w:szCs w:val="24"/>
        </w:rPr>
        <w:t xml:space="preserve">των </w:t>
      </w:r>
      <w:r w:rsidRPr="00DD397B">
        <w:rPr>
          <w:rFonts w:eastAsia="Times New Roman"/>
          <w:szCs w:val="24"/>
        </w:rPr>
        <w:t>συντάξ</w:t>
      </w:r>
      <w:r w:rsidRPr="00DD397B">
        <w:rPr>
          <w:rFonts w:eastAsia="Times New Roman"/>
          <w:szCs w:val="24"/>
        </w:rPr>
        <w:t>εων</w:t>
      </w:r>
      <w:r>
        <w:rPr>
          <w:rFonts w:eastAsia="Times New Roman"/>
          <w:szCs w:val="24"/>
        </w:rPr>
        <w:t>.</w:t>
      </w:r>
    </w:p>
    <w:p w14:paraId="2C1AD699" w14:textId="77777777" w:rsidR="00692F88" w:rsidRDefault="007C4398">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szCs w:val="24"/>
        </w:rPr>
        <w:t xml:space="preserve">Ολοκληρώστε σας παρακαλώ, κύριε </w:t>
      </w:r>
      <w:proofErr w:type="spellStart"/>
      <w:r>
        <w:rPr>
          <w:rFonts w:eastAsia="Times New Roman"/>
          <w:szCs w:val="24"/>
        </w:rPr>
        <w:t>Κατσίκη</w:t>
      </w:r>
      <w:proofErr w:type="spellEnd"/>
      <w:r>
        <w:rPr>
          <w:rFonts w:eastAsia="Times New Roman"/>
          <w:szCs w:val="24"/>
        </w:rPr>
        <w:t xml:space="preserve">. </w:t>
      </w:r>
    </w:p>
    <w:p w14:paraId="2C1AD69A" w14:textId="77777777" w:rsidR="00692F88" w:rsidRDefault="007C4398">
      <w:pPr>
        <w:tabs>
          <w:tab w:val="center" w:pos="4753"/>
          <w:tab w:val="left" w:pos="6156"/>
        </w:tabs>
        <w:spacing w:line="600" w:lineRule="auto"/>
        <w:ind w:firstLine="720"/>
        <w:jc w:val="both"/>
        <w:rPr>
          <w:rFonts w:eastAsia="Times New Roman"/>
          <w:szCs w:val="24"/>
        </w:rPr>
      </w:pPr>
      <w:r w:rsidRPr="006F73E5">
        <w:rPr>
          <w:rFonts w:eastAsia="Times New Roman"/>
          <w:b/>
          <w:szCs w:val="24"/>
        </w:rPr>
        <w:lastRenderedPageBreak/>
        <w:t>ΚΩΝΣΤΑΝΤΙΝΟΣ ΚΑΤΣΙΚΗΣ:</w:t>
      </w:r>
      <w:r>
        <w:rPr>
          <w:rFonts w:eastAsia="Times New Roman"/>
          <w:szCs w:val="24"/>
        </w:rPr>
        <w:t xml:space="preserve"> Σ</w:t>
      </w:r>
      <w:r w:rsidRPr="00DD397B">
        <w:rPr>
          <w:rFonts w:eastAsia="Times New Roman"/>
          <w:szCs w:val="24"/>
        </w:rPr>
        <w:t xml:space="preserve">ε μισό λεπτό </w:t>
      </w:r>
      <w:r>
        <w:rPr>
          <w:rFonts w:eastAsia="Times New Roman"/>
          <w:szCs w:val="24"/>
        </w:rPr>
        <w:t xml:space="preserve">θα </w:t>
      </w:r>
      <w:r w:rsidRPr="00DD397B">
        <w:rPr>
          <w:rFonts w:eastAsia="Times New Roman"/>
          <w:szCs w:val="24"/>
        </w:rPr>
        <w:t>έχω τελειώσει</w:t>
      </w:r>
      <w:r>
        <w:rPr>
          <w:rFonts w:eastAsia="Times New Roman"/>
          <w:szCs w:val="24"/>
        </w:rPr>
        <w:t>,</w:t>
      </w:r>
      <w:r w:rsidRPr="00DD397B">
        <w:rPr>
          <w:rFonts w:eastAsia="Times New Roman"/>
          <w:szCs w:val="24"/>
        </w:rPr>
        <w:t xml:space="preserve"> κύριε </w:t>
      </w:r>
      <w:r>
        <w:rPr>
          <w:rFonts w:eastAsia="Times New Roman"/>
          <w:szCs w:val="24"/>
        </w:rPr>
        <w:t>Π</w:t>
      </w:r>
      <w:r w:rsidRPr="00DD397B">
        <w:rPr>
          <w:rFonts w:eastAsia="Times New Roman"/>
          <w:szCs w:val="24"/>
        </w:rPr>
        <w:t>ρόεδρε</w:t>
      </w:r>
      <w:r>
        <w:rPr>
          <w:rFonts w:eastAsia="Times New Roman"/>
          <w:szCs w:val="24"/>
        </w:rPr>
        <w:t>.</w:t>
      </w:r>
      <w:r w:rsidRPr="00DD397B">
        <w:rPr>
          <w:rFonts w:eastAsia="Times New Roman"/>
          <w:szCs w:val="24"/>
        </w:rPr>
        <w:t xml:space="preserve"> </w:t>
      </w:r>
      <w:r>
        <w:rPr>
          <w:rFonts w:eastAsia="Times New Roman"/>
          <w:szCs w:val="24"/>
        </w:rPr>
        <w:t xml:space="preserve">Να υπολογίσετε και τον χρόνο της διακοπής. </w:t>
      </w:r>
    </w:p>
    <w:p w14:paraId="2C1AD69B" w14:textId="77777777" w:rsidR="00692F88" w:rsidRDefault="007C4398">
      <w:pPr>
        <w:spacing w:line="600" w:lineRule="auto"/>
        <w:ind w:firstLine="720"/>
        <w:jc w:val="both"/>
        <w:rPr>
          <w:rFonts w:eastAsia="Times New Roman" w:cs="Times New Roman"/>
          <w:b/>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Αφαίρεσα και τον χρόνο του καβγά, παρά το </w:t>
      </w:r>
      <w:r w:rsidRPr="00DD397B">
        <w:rPr>
          <w:rFonts w:eastAsia="Times New Roman"/>
          <w:szCs w:val="24"/>
        </w:rPr>
        <w:t>γεγονός</w:t>
      </w:r>
      <w:r>
        <w:rPr>
          <w:rFonts w:eastAsia="Times New Roman"/>
          <w:szCs w:val="24"/>
        </w:rPr>
        <w:t xml:space="preserve"> ότι αυτό μπορεί να αποτελέσει κίνητρο για άλλους καβγάδες. Τον αφαίρεσα τον χρόνο και πάλι τελείωσε η κλεψύδρα.</w:t>
      </w:r>
    </w:p>
    <w:p w14:paraId="2C1AD69C" w14:textId="77777777" w:rsidR="00692F88" w:rsidRDefault="007C4398">
      <w:pPr>
        <w:tabs>
          <w:tab w:val="center" w:pos="4753"/>
          <w:tab w:val="left" w:pos="6156"/>
        </w:tabs>
        <w:spacing w:line="600" w:lineRule="auto"/>
        <w:ind w:firstLine="720"/>
        <w:jc w:val="both"/>
        <w:rPr>
          <w:rFonts w:eastAsia="Times New Roman"/>
          <w:szCs w:val="24"/>
        </w:rPr>
      </w:pPr>
      <w:r w:rsidRPr="006F73E5">
        <w:rPr>
          <w:rFonts w:eastAsia="Times New Roman"/>
          <w:b/>
          <w:szCs w:val="24"/>
        </w:rPr>
        <w:t>ΚΩΝΣΤΑΝΤΙΝΟΣ ΚΑΤΣΙΚΗΣ:</w:t>
      </w:r>
      <w:r w:rsidRPr="00DD397B">
        <w:rPr>
          <w:rFonts w:eastAsia="Times New Roman"/>
          <w:szCs w:val="24"/>
        </w:rPr>
        <w:t xml:space="preserve"> Εάν και οι άλλοι καβγάδες είναι σαν το δικό μου</w:t>
      </w:r>
      <w:r>
        <w:rPr>
          <w:rFonts w:eastAsia="Times New Roman"/>
          <w:szCs w:val="24"/>
        </w:rPr>
        <w:t>,</w:t>
      </w:r>
      <w:r w:rsidRPr="00DD397B">
        <w:rPr>
          <w:rFonts w:eastAsia="Times New Roman"/>
          <w:szCs w:val="24"/>
        </w:rPr>
        <w:t xml:space="preserve"> τότε να δώσετε και στο</w:t>
      </w:r>
      <w:r w:rsidRPr="00DD397B">
        <w:rPr>
          <w:rFonts w:eastAsia="Times New Roman"/>
          <w:szCs w:val="24"/>
        </w:rPr>
        <w:t>υς άλλους περισσότερο χρόνο</w:t>
      </w:r>
      <w:r>
        <w:rPr>
          <w:rFonts w:eastAsia="Times New Roman"/>
          <w:szCs w:val="24"/>
        </w:rPr>
        <w:t>.</w:t>
      </w:r>
      <w:r w:rsidRPr="00DD397B">
        <w:rPr>
          <w:rFonts w:eastAsia="Times New Roman"/>
          <w:szCs w:val="24"/>
        </w:rPr>
        <w:t xml:space="preserve"> Ωστόσο</w:t>
      </w:r>
      <w:r>
        <w:rPr>
          <w:rFonts w:eastAsia="Times New Roman"/>
          <w:szCs w:val="24"/>
        </w:rPr>
        <w:t>,</w:t>
      </w:r>
      <w:r w:rsidRPr="00DD397B">
        <w:rPr>
          <w:rFonts w:eastAsia="Times New Roman"/>
          <w:szCs w:val="24"/>
        </w:rPr>
        <w:t xml:space="preserve"> αυτή τη στιγμή θέλω λίγο την ανοχή </w:t>
      </w:r>
      <w:r>
        <w:rPr>
          <w:rFonts w:eastAsia="Times New Roman"/>
          <w:szCs w:val="24"/>
        </w:rPr>
        <w:t>σας,</w:t>
      </w:r>
      <w:r w:rsidRPr="00DD397B">
        <w:rPr>
          <w:rFonts w:eastAsia="Times New Roman"/>
          <w:szCs w:val="24"/>
        </w:rPr>
        <w:t xml:space="preserve"> συμπληρώνοντας το</w:t>
      </w:r>
      <w:r>
        <w:rPr>
          <w:rFonts w:eastAsia="Times New Roman"/>
          <w:szCs w:val="24"/>
        </w:rPr>
        <w:t>ν</w:t>
      </w:r>
      <w:r w:rsidRPr="00DD397B">
        <w:rPr>
          <w:rFonts w:eastAsia="Times New Roman"/>
          <w:szCs w:val="24"/>
        </w:rPr>
        <w:t xml:space="preserve"> χρόνο των </w:t>
      </w:r>
      <w:r>
        <w:rPr>
          <w:rFonts w:eastAsia="Times New Roman"/>
          <w:szCs w:val="24"/>
        </w:rPr>
        <w:t>είκοσι</w:t>
      </w:r>
      <w:r w:rsidRPr="00DD397B">
        <w:rPr>
          <w:rFonts w:eastAsia="Times New Roman"/>
          <w:szCs w:val="24"/>
        </w:rPr>
        <w:t xml:space="preserve"> λεπτών </w:t>
      </w:r>
      <w:r>
        <w:rPr>
          <w:rFonts w:eastAsia="Times New Roman"/>
          <w:szCs w:val="24"/>
        </w:rPr>
        <w:t>και όχι των είκοσι τριών λεπτών, γιατί τα τρία λεπτά ήταν ο καβγάς.</w:t>
      </w:r>
      <w:r w:rsidRPr="00DD397B">
        <w:rPr>
          <w:rFonts w:eastAsia="Times New Roman"/>
          <w:szCs w:val="24"/>
        </w:rPr>
        <w:t xml:space="preserve"> </w:t>
      </w:r>
      <w:r>
        <w:rPr>
          <w:rFonts w:eastAsia="Times New Roman"/>
          <w:szCs w:val="24"/>
        </w:rPr>
        <w:t xml:space="preserve">Αφήστε με, λοιπόν, να καταλήξω σε μισό λεπτό. </w:t>
      </w:r>
    </w:p>
    <w:p w14:paraId="2C1AD69D" w14:textId="77777777" w:rsidR="00692F88" w:rsidRDefault="007C4398">
      <w:pPr>
        <w:spacing w:line="600" w:lineRule="auto"/>
        <w:ind w:firstLine="720"/>
        <w:jc w:val="both"/>
        <w:rPr>
          <w:rFonts w:eastAsia="Times New Roman"/>
          <w:szCs w:val="24"/>
        </w:rPr>
      </w:pPr>
      <w:r w:rsidRPr="006D4AA9">
        <w:rPr>
          <w:rFonts w:eastAsia="Times New Roman" w:cs="Times New Roman"/>
          <w:b/>
          <w:szCs w:val="24"/>
        </w:rPr>
        <w:t xml:space="preserve">ΠΡΟΕΔΡΕΥΩΝ (Γεώργιος </w:t>
      </w:r>
      <w:r w:rsidRPr="006D4AA9">
        <w:rPr>
          <w:rFonts w:eastAsia="Times New Roman" w:cs="Times New Roman"/>
          <w:b/>
          <w:szCs w:val="24"/>
        </w:rPr>
        <w:t xml:space="preserve">Βαρεμένος): </w:t>
      </w:r>
      <w:r>
        <w:rPr>
          <w:rFonts w:eastAsia="Times New Roman"/>
          <w:szCs w:val="24"/>
        </w:rPr>
        <w:t xml:space="preserve">Ήταν τρικούβερτος ο καβγάς, δηλαδή, τρία λεπτά. </w:t>
      </w:r>
    </w:p>
    <w:p w14:paraId="2C1AD69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Παρακαλώ, συνεχίστε. </w:t>
      </w:r>
    </w:p>
    <w:p w14:paraId="2C1AD69F" w14:textId="77777777" w:rsidR="00692F88" w:rsidRDefault="007C4398">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Καταληκτικά, </w:t>
      </w:r>
      <w:r w:rsidRPr="00805981">
        <w:rPr>
          <w:rFonts w:eastAsia="Times New Roman"/>
          <w:szCs w:val="24"/>
        </w:rPr>
        <w:t>κυρίες και κύριοι συνάδελφοι,</w:t>
      </w:r>
      <w:r w:rsidRPr="00DD397B">
        <w:rPr>
          <w:rFonts w:eastAsia="Times New Roman"/>
          <w:szCs w:val="24"/>
        </w:rPr>
        <w:t xml:space="preserve"> </w:t>
      </w:r>
      <w:r>
        <w:rPr>
          <w:rFonts w:eastAsia="Times New Roman"/>
          <w:szCs w:val="24"/>
        </w:rPr>
        <w:t>σ</w:t>
      </w:r>
      <w:r w:rsidRPr="00DD397B">
        <w:rPr>
          <w:rFonts w:eastAsia="Times New Roman"/>
          <w:szCs w:val="24"/>
        </w:rPr>
        <w:t>ας καλώ να εκλογικεύσε</w:t>
      </w:r>
      <w:r>
        <w:rPr>
          <w:rFonts w:eastAsia="Times New Roman"/>
          <w:szCs w:val="24"/>
        </w:rPr>
        <w:t>τε</w:t>
      </w:r>
      <w:r w:rsidRPr="00DD397B">
        <w:rPr>
          <w:rFonts w:eastAsia="Times New Roman"/>
          <w:szCs w:val="24"/>
        </w:rPr>
        <w:t xml:space="preserve"> </w:t>
      </w:r>
      <w:r>
        <w:rPr>
          <w:rFonts w:eastAsia="Times New Roman"/>
          <w:szCs w:val="24"/>
        </w:rPr>
        <w:t>για μια</w:t>
      </w:r>
      <w:r w:rsidRPr="00DD397B">
        <w:rPr>
          <w:rFonts w:eastAsia="Times New Roman"/>
          <w:szCs w:val="24"/>
        </w:rPr>
        <w:t xml:space="preserve"> φορά την </w:t>
      </w:r>
      <w:r w:rsidRPr="00DD397B">
        <w:rPr>
          <w:rFonts w:eastAsia="Times New Roman"/>
          <w:szCs w:val="24"/>
        </w:rPr>
        <w:lastRenderedPageBreak/>
        <w:t xml:space="preserve">αναγκαιότητα της πολιτικής συναίνεσης και </w:t>
      </w:r>
      <w:r>
        <w:rPr>
          <w:rFonts w:eastAsia="Times New Roman"/>
          <w:szCs w:val="24"/>
        </w:rPr>
        <w:t xml:space="preserve">της </w:t>
      </w:r>
      <w:r w:rsidRPr="00DD397B">
        <w:rPr>
          <w:rFonts w:eastAsia="Times New Roman"/>
          <w:szCs w:val="24"/>
        </w:rPr>
        <w:t xml:space="preserve">πολιτικής συνοχής </w:t>
      </w:r>
      <w:r>
        <w:rPr>
          <w:rFonts w:eastAsia="Times New Roman"/>
          <w:szCs w:val="24"/>
        </w:rPr>
        <w:t>π</w:t>
      </w:r>
      <w:r w:rsidRPr="00DD397B">
        <w:rPr>
          <w:rFonts w:eastAsia="Times New Roman"/>
          <w:szCs w:val="24"/>
        </w:rPr>
        <w:t>ρος όφελος των πολιτών</w:t>
      </w:r>
      <w:r>
        <w:rPr>
          <w:rFonts w:eastAsia="Times New Roman"/>
          <w:szCs w:val="24"/>
        </w:rPr>
        <w:t xml:space="preserve"> της χώρας. Ο</w:t>
      </w:r>
      <w:r w:rsidRPr="00DD397B">
        <w:rPr>
          <w:rFonts w:eastAsia="Times New Roman"/>
          <w:szCs w:val="24"/>
        </w:rPr>
        <w:t>υδείς μπορεί να παραγνωρίσει πως εμείς οι Ανεξάρτητοι Έλληνες παραμείναμε συνεπείς και σταθερά προσηλωμένοι στο</w:t>
      </w:r>
      <w:r>
        <w:rPr>
          <w:rFonts w:eastAsia="Times New Roman"/>
          <w:szCs w:val="24"/>
        </w:rPr>
        <w:t>ν</w:t>
      </w:r>
      <w:r w:rsidRPr="00DD397B">
        <w:rPr>
          <w:rFonts w:eastAsia="Times New Roman"/>
          <w:szCs w:val="24"/>
        </w:rPr>
        <w:t xml:space="preserve"> στόχο μας </w:t>
      </w:r>
      <w:r>
        <w:rPr>
          <w:rFonts w:eastAsia="Times New Roman"/>
          <w:szCs w:val="24"/>
        </w:rPr>
        <w:t>κ</w:t>
      </w:r>
      <w:r w:rsidRPr="00DD397B">
        <w:rPr>
          <w:rFonts w:eastAsia="Times New Roman"/>
          <w:szCs w:val="24"/>
        </w:rPr>
        <w:t>αι καταφέραμε</w:t>
      </w:r>
      <w:r>
        <w:rPr>
          <w:rFonts w:eastAsia="Times New Roman"/>
          <w:szCs w:val="24"/>
        </w:rPr>
        <w:t>,</w:t>
      </w:r>
      <w:r w:rsidRPr="00DD397B">
        <w:rPr>
          <w:rFonts w:eastAsia="Times New Roman"/>
          <w:szCs w:val="24"/>
        </w:rPr>
        <w:t xml:space="preserve"> μέσα από την παρούσα </w:t>
      </w:r>
      <w:r>
        <w:rPr>
          <w:rFonts w:eastAsia="Times New Roman"/>
          <w:szCs w:val="24"/>
        </w:rPr>
        <w:t>σ</w:t>
      </w:r>
      <w:r>
        <w:rPr>
          <w:rFonts w:eastAsia="Times New Roman"/>
          <w:szCs w:val="24"/>
        </w:rPr>
        <w:t>υγ</w:t>
      </w:r>
      <w:r w:rsidRPr="00DD397B">
        <w:rPr>
          <w:rFonts w:eastAsia="Times New Roman"/>
          <w:szCs w:val="24"/>
        </w:rPr>
        <w:t>κυβέρνηση</w:t>
      </w:r>
      <w:r>
        <w:rPr>
          <w:rFonts w:eastAsia="Times New Roman"/>
          <w:szCs w:val="24"/>
        </w:rPr>
        <w:t>,</w:t>
      </w:r>
      <w:r w:rsidRPr="00DD397B">
        <w:rPr>
          <w:rFonts w:eastAsia="Times New Roman"/>
          <w:szCs w:val="24"/>
        </w:rPr>
        <w:t xml:space="preserve"> να οδηγήσουμε τη χώρα στη </w:t>
      </w:r>
      <w:proofErr w:type="spellStart"/>
      <w:r w:rsidRPr="00DD397B">
        <w:rPr>
          <w:rFonts w:eastAsia="Times New Roman"/>
          <w:szCs w:val="24"/>
        </w:rPr>
        <w:t>μεταμνημονιακή</w:t>
      </w:r>
      <w:proofErr w:type="spellEnd"/>
      <w:r w:rsidRPr="00DD397B">
        <w:rPr>
          <w:rFonts w:eastAsia="Times New Roman"/>
          <w:szCs w:val="24"/>
        </w:rPr>
        <w:t xml:space="preserve"> επιτυ</w:t>
      </w:r>
      <w:r w:rsidRPr="00DD397B">
        <w:rPr>
          <w:rFonts w:eastAsia="Times New Roman"/>
          <w:szCs w:val="24"/>
        </w:rPr>
        <w:t>χία</w:t>
      </w:r>
      <w:r>
        <w:rPr>
          <w:rFonts w:eastAsia="Times New Roman"/>
          <w:szCs w:val="24"/>
        </w:rPr>
        <w:t xml:space="preserve">. </w:t>
      </w:r>
    </w:p>
    <w:p w14:paraId="2C1AD6A0" w14:textId="77777777" w:rsidR="00692F88" w:rsidRDefault="007C4398">
      <w:pPr>
        <w:spacing w:line="600" w:lineRule="auto"/>
        <w:ind w:firstLine="720"/>
        <w:jc w:val="both"/>
        <w:rPr>
          <w:rFonts w:eastAsia="Times New Roman"/>
          <w:szCs w:val="24"/>
        </w:rPr>
      </w:pPr>
      <w:r>
        <w:rPr>
          <w:rFonts w:eastAsia="Times New Roman"/>
          <w:szCs w:val="24"/>
        </w:rPr>
        <w:t>Γ</w:t>
      </w:r>
      <w:r w:rsidRPr="00DD397B">
        <w:rPr>
          <w:rFonts w:eastAsia="Times New Roman"/>
          <w:szCs w:val="24"/>
        </w:rPr>
        <w:t>ι</w:t>
      </w:r>
      <w:r>
        <w:rPr>
          <w:rFonts w:eastAsia="Times New Roman"/>
          <w:szCs w:val="24"/>
        </w:rPr>
        <w:t>’</w:t>
      </w:r>
      <w:r w:rsidRPr="00DD397B">
        <w:rPr>
          <w:rFonts w:eastAsia="Times New Roman"/>
          <w:szCs w:val="24"/>
        </w:rPr>
        <w:t xml:space="preserve"> αυτό</w:t>
      </w:r>
      <w:r>
        <w:rPr>
          <w:rFonts w:eastAsia="Times New Roman"/>
          <w:szCs w:val="24"/>
        </w:rPr>
        <w:t>,</w:t>
      </w:r>
      <w:r w:rsidRPr="00DD397B">
        <w:rPr>
          <w:rFonts w:eastAsia="Times New Roman"/>
          <w:szCs w:val="24"/>
        </w:rPr>
        <w:t xml:space="preserve"> λοιπόν</w:t>
      </w:r>
      <w:r>
        <w:rPr>
          <w:rFonts w:eastAsia="Times New Roman"/>
          <w:szCs w:val="24"/>
        </w:rPr>
        <w:t>,</w:t>
      </w:r>
      <w:r w:rsidRPr="00DD397B">
        <w:rPr>
          <w:rFonts w:eastAsia="Times New Roman"/>
          <w:szCs w:val="24"/>
        </w:rPr>
        <w:t xml:space="preserve"> με υπευθυνότητα υποστ</w:t>
      </w:r>
      <w:r>
        <w:rPr>
          <w:rFonts w:eastAsia="Times New Roman"/>
          <w:szCs w:val="24"/>
        </w:rPr>
        <w:t>ηρίζουμε και υπερ</w:t>
      </w:r>
      <w:r w:rsidRPr="00DD397B">
        <w:rPr>
          <w:rFonts w:eastAsia="Times New Roman"/>
          <w:szCs w:val="24"/>
        </w:rPr>
        <w:t xml:space="preserve">ψηφίζουμε τον </w:t>
      </w:r>
      <w:r>
        <w:rPr>
          <w:rFonts w:eastAsia="Times New Roman"/>
          <w:szCs w:val="24"/>
        </w:rPr>
        <w:t>π</w:t>
      </w:r>
      <w:r w:rsidRPr="00DD397B">
        <w:rPr>
          <w:rFonts w:eastAsia="Times New Roman"/>
          <w:szCs w:val="24"/>
        </w:rPr>
        <w:t>ροϋπολογισμό του 2019</w:t>
      </w:r>
      <w:r>
        <w:rPr>
          <w:rFonts w:eastAsia="Times New Roman"/>
          <w:szCs w:val="24"/>
        </w:rPr>
        <w:t>,</w:t>
      </w:r>
      <w:r w:rsidRPr="00DD397B">
        <w:rPr>
          <w:rFonts w:eastAsia="Times New Roman"/>
          <w:szCs w:val="24"/>
        </w:rPr>
        <w:t xml:space="preserve"> τον πρώτο προϋπολογισμό της </w:t>
      </w:r>
      <w:proofErr w:type="spellStart"/>
      <w:r w:rsidRPr="00DD397B">
        <w:rPr>
          <w:rFonts w:eastAsia="Times New Roman"/>
          <w:szCs w:val="24"/>
        </w:rPr>
        <w:t>μεταμνημονιακής</w:t>
      </w:r>
      <w:proofErr w:type="spellEnd"/>
      <w:r w:rsidRPr="00DD397B">
        <w:rPr>
          <w:rFonts w:eastAsia="Times New Roman"/>
          <w:szCs w:val="24"/>
        </w:rPr>
        <w:t xml:space="preserve"> εποχής της χώρας</w:t>
      </w:r>
      <w:r>
        <w:rPr>
          <w:rFonts w:eastAsia="Times New Roman"/>
          <w:szCs w:val="24"/>
        </w:rPr>
        <w:t>.</w:t>
      </w:r>
    </w:p>
    <w:p w14:paraId="2C1AD6A1" w14:textId="77777777" w:rsidR="00692F88" w:rsidRDefault="007C4398">
      <w:pPr>
        <w:spacing w:line="600" w:lineRule="auto"/>
        <w:ind w:firstLine="720"/>
        <w:jc w:val="both"/>
        <w:rPr>
          <w:rFonts w:eastAsia="Times New Roman"/>
          <w:szCs w:val="24"/>
        </w:rPr>
      </w:pPr>
      <w:r>
        <w:rPr>
          <w:rFonts w:eastAsia="Times New Roman"/>
          <w:szCs w:val="24"/>
        </w:rPr>
        <w:t>Σ</w:t>
      </w:r>
      <w:r w:rsidRPr="00DD397B">
        <w:rPr>
          <w:rFonts w:eastAsia="Times New Roman"/>
          <w:szCs w:val="24"/>
        </w:rPr>
        <w:t>ας ευχαριστώ</w:t>
      </w:r>
      <w:r>
        <w:rPr>
          <w:rFonts w:eastAsia="Times New Roman"/>
          <w:szCs w:val="24"/>
        </w:rPr>
        <w:t>.</w:t>
      </w:r>
    </w:p>
    <w:p w14:paraId="2C1AD6A2" w14:textId="77777777" w:rsidR="00692F88" w:rsidRDefault="007C4398">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2C1AD6A3" w14:textId="77777777" w:rsidR="00692F88" w:rsidRDefault="007C4398">
      <w:pPr>
        <w:spacing w:line="600" w:lineRule="auto"/>
        <w:ind w:firstLine="720"/>
        <w:jc w:val="both"/>
        <w:rPr>
          <w:rFonts w:eastAsia="Times New Roman" w:cs="Times New Roman"/>
          <w:b/>
          <w:szCs w:val="24"/>
        </w:rPr>
      </w:pPr>
      <w:r>
        <w:rPr>
          <w:rFonts w:eastAsia="Times New Roman"/>
          <w:szCs w:val="24"/>
        </w:rPr>
        <w:t xml:space="preserve"> </w:t>
      </w:r>
      <w:r w:rsidRPr="006D4AA9">
        <w:rPr>
          <w:rFonts w:eastAsia="Times New Roman" w:cs="Times New Roman"/>
          <w:b/>
          <w:szCs w:val="24"/>
        </w:rPr>
        <w:t xml:space="preserve">ΠΡΟΕΔΡΕΥΩΝ (Γεώργιος Βαρεμένος): </w:t>
      </w:r>
      <w:r>
        <w:rPr>
          <w:rFonts w:eastAsia="Times New Roman"/>
          <w:szCs w:val="24"/>
        </w:rPr>
        <w:t>Κ</w:t>
      </w:r>
      <w:r w:rsidRPr="00DD397B">
        <w:rPr>
          <w:rFonts w:eastAsia="Times New Roman"/>
          <w:szCs w:val="24"/>
        </w:rPr>
        <w:t>αι εμείς ευχαριστούμε</w:t>
      </w:r>
      <w:r>
        <w:rPr>
          <w:rFonts w:eastAsia="Times New Roman"/>
          <w:szCs w:val="24"/>
        </w:rPr>
        <w:t xml:space="preserve">, κύριε </w:t>
      </w:r>
      <w:proofErr w:type="spellStart"/>
      <w:r>
        <w:rPr>
          <w:rFonts w:eastAsia="Times New Roman"/>
          <w:szCs w:val="24"/>
        </w:rPr>
        <w:t>Κατσίκη</w:t>
      </w:r>
      <w:proofErr w:type="spellEnd"/>
      <w:r>
        <w:rPr>
          <w:rFonts w:eastAsia="Times New Roman"/>
          <w:szCs w:val="24"/>
        </w:rPr>
        <w:t xml:space="preserve">. </w:t>
      </w:r>
    </w:p>
    <w:p w14:paraId="2C1AD6A4" w14:textId="77777777" w:rsidR="00692F88" w:rsidRDefault="007C4398">
      <w:pPr>
        <w:spacing w:line="600" w:lineRule="auto"/>
        <w:ind w:firstLine="720"/>
        <w:jc w:val="both"/>
        <w:rPr>
          <w:rFonts w:eastAsia="Times New Roman"/>
          <w:szCs w:val="24"/>
        </w:rPr>
      </w:pP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w:t>
      </w:r>
      <w:r w:rsidRPr="00AF3B92">
        <w:rPr>
          <w:rFonts w:eastAsia="Times New Roman"/>
          <w:szCs w:val="24"/>
        </w:rPr>
        <w:t xml:space="preserve">ώθηκαν για την ιστορία του κτηρίου και τον τρόπο οργάνωσης και </w:t>
      </w:r>
      <w:r w:rsidRPr="00AF3B92">
        <w:rPr>
          <w:rFonts w:eastAsia="Times New Roman"/>
          <w:szCs w:val="24"/>
        </w:rPr>
        <w:lastRenderedPageBreak/>
        <w:t xml:space="preserve">λειτουργίας της Βουλής, </w:t>
      </w:r>
      <w:r>
        <w:rPr>
          <w:rFonts w:eastAsia="Times New Roman"/>
          <w:szCs w:val="24"/>
        </w:rPr>
        <w:t>πενήντα οκτώ</w:t>
      </w:r>
      <w:r w:rsidRPr="00AF3B92">
        <w:rPr>
          <w:rFonts w:eastAsia="Times New Roman"/>
          <w:szCs w:val="24"/>
        </w:rPr>
        <w:t xml:space="preserve"> μαθητές και μαθήτριες και </w:t>
      </w:r>
      <w:r>
        <w:rPr>
          <w:rFonts w:eastAsia="Times New Roman"/>
          <w:szCs w:val="24"/>
        </w:rPr>
        <w:t>πέντε</w:t>
      </w:r>
      <w:r w:rsidRPr="00AF3B92">
        <w:rPr>
          <w:rFonts w:eastAsia="Times New Roman"/>
          <w:szCs w:val="24"/>
        </w:rPr>
        <w:t xml:space="preserve"> εκπαιδευτικοί συνοδοί τους από το </w:t>
      </w:r>
      <w:r>
        <w:rPr>
          <w:rFonts w:eastAsia="Times New Roman"/>
          <w:szCs w:val="24"/>
        </w:rPr>
        <w:t>1</w:t>
      </w:r>
      <w:r w:rsidRPr="006274BE">
        <w:rPr>
          <w:rFonts w:eastAsia="Times New Roman"/>
          <w:szCs w:val="24"/>
          <w:vertAlign w:val="superscript"/>
        </w:rPr>
        <w:t>ο</w:t>
      </w:r>
      <w:r>
        <w:rPr>
          <w:rFonts w:eastAsia="Times New Roman"/>
          <w:szCs w:val="24"/>
        </w:rPr>
        <w:t xml:space="preserve"> Γυμνάσιο του Βόλου </w:t>
      </w:r>
      <w:r>
        <w:rPr>
          <w:rFonts w:eastAsia="Times New Roman"/>
          <w:szCs w:val="24"/>
        </w:rPr>
        <w:t>(</w:t>
      </w:r>
      <w:r>
        <w:rPr>
          <w:rFonts w:eastAsia="Times New Roman"/>
          <w:szCs w:val="24"/>
        </w:rPr>
        <w:t>δεύτερο</w:t>
      </w:r>
      <w:r>
        <w:rPr>
          <w:rFonts w:eastAsia="Times New Roman"/>
          <w:szCs w:val="24"/>
        </w:rPr>
        <w:t xml:space="preserve"> </w:t>
      </w:r>
      <w:r>
        <w:rPr>
          <w:rFonts w:eastAsia="Times New Roman"/>
          <w:szCs w:val="24"/>
        </w:rPr>
        <w:t>τ</w:t>
      </w:r>
      <w:r>
        <w:rPr>
          <w:rFonts w:eastAsia="Times New Roman"/>
          <w:szCs w:val="24"/>
        </w:rPr>
        <w:t>μήμα</w:t>
      </w:r>
      <w:r>
        <w:rPr>
          <w:rFonts w:eastAsia="Times New Roman"/>
          <w:szCs w:val="24"/>
        </w:rPr>
        <w:t>)</w:t>
      </w:r>
      <w:r w:rsidRPr="00AF3B92">
        <w:rPr>
          <w:rFonts w:eastAsia="Times New Roman"/>
          <w:szCs w:val="24"/>
        </w:rPr>
        <w:t>.</w:t>
      </w:r>
    </w:p>
    <w:p w14:paraId="2C1AD6A5" w14:textId="77777777" w:rsidR="00692F88" w:rsidRDefault="007C4398">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2C1AD6A6" w14:textId="77777777" w:rsidR="00692F88" w:rsidRDefault="007C4398">
      <w:pPr>
        <w:spacing w:line="600" w:lineRule="auto"/>
        <w:ind w:firstLine="720"/>
        <w:jc w:val="center"/>
        <w:rPr>
          <w:rFonts w:eastAsia="Times New Roman"/>
          <w:szCs w:val="24"/>
        </w:rPr>
      </w:pPr>
      <w:r w:rsidRPr="00AF3B92">
        <w:rPr>
          <w:rFonts w:eastAsia="Times New Roman"/>
          <w:szCs w:val="24"/>
        </w:rPr>
        <w:t>(Χειροκροτήματα απ’ όλες τ</w:t>
      </w:r>
      <w:r w:rsidRPr="00AF3B92">
        <w:rPr>
          <w:rFonts w:eastAsia="Times New Roman"/>
          <w:szCs w:val="24"/>
        </w:rPr>
        <w:t>ις πτέρυγες της Βουλής)</w:t>
      </w:r>
    </w:p>
    <w:p w14:paraId="2C1AD6A7" w14:textId="77777777" w:rsidR="00692F88" w:rsidRDefault="007C4398">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Αμυράς</w:t>
      </w:r>
      <w:proofErr w:type="spellEnd"/>
      <w:r>
        <w:rPr>
          <w:rFonts w:eastAsia="Times New Roman"/>
          <w:szCs w:val="24"/>
        </w:rPr>
        <w:t xml:space="preserve">. </w:t>
      </w:r>
    </w:p>
    <w:p w14:paraId="2C1AD6A8" w14:textId="77777777" w:rsidR="00692F88" w:rsidRDefault="007C4398">
      <w:pPr>
        <w:spacing w:line="600" w:lineRule="auto"/>
        <w:ind w:firstLine="720"/>
        <w:jc w:val="both"/>
        <w:rPr>
          <w:rFonts w:eastAsia="Times New Roman"/>
          <w:szCs w:val="24"/>
        </w:rPr>
      </w:pPr>
      <w:r w:rsidRPr="006274BE">
        <w:rPr>
          <w:rFonts w:eastAsia="Times New Roman"/>
          <w:b/>
          <w:szCs w:val="24"/>
        </w:rPr>
        <w:t>ΓΕΩΡΓΙΟΣ ΑΜΥΡΑΣ:</w:t>
      </w:r>
      <w:r>
        <w:rPr>
          <w:rFonts w:eastAsia="Times New Roman"/>
          <w:szCs w:val="24"/>
        </w:rPr>
        <w:t xml:space="preserve"> Ευχαριστώ, κύριε Πρόεδρε. </w:t>
      </w:r>
    </w:p>
    <w:p w14:paraId="2C1AD6A9" w14:textId="77777777" w:rsidR="00692F88" w:rsidRDefault="007C4398">
      <w:pPr>
        <w:spacing w:line="600" w:lineRule="auto"/>
        <w:ind w:firstLine="720"/>
        <w:jc w:val="both"/>
        <w:rPr>
          <w:rFonts w:eastAsia="Times New Roman"/>
          <w:szCs w:val="24"/>
        </w:rPr>
      </w:pPr>
      <w:r w:rsidRPr="007D32C7">
        <w:rPr>
          <w:rFonts w:eastAsia="Times New Roman"/>
          <w:szCs w:val="24"/>
        </w:rPr>
        <w:t>Κυρίες και κύριοι συνάδελφοι,</w:t>
      </w:r>
      <w:r>
        <w:rPr>
          <w:rFonts w:eastAsia="Times New Roman"/>
          <w:szCs w:val="24"/>
        </w:rPr>
        <w:t xml:space="preserve"> πριν από λίγο είχαμε έναν πολύ ενδιαφέροντα διάλογο μεταξύ του κ. Σ</w:t>
      </w:r>
      <w:r w:rsidRPr="00DD397B">
        <w:rPr>
          <w:rFonts w:eastAsia="Times New Roman"/>
          <w:szCs w:val="24"/>
        </w:rPr>
        <w:t xml:space="preserve">κανδαλίδη και </w:t>
      </w:r>
      <w:r>
        <w:rPr>
          <w:rFonts w:eastAsia="Times New Roman"/>
          <w:szCs w:val="24"/>
        </w:rPr>
        <w:t xml:space="preserve">του κ. </w:t>
      </w:r>
      <w:proofErr w:type="spellStart"/>
      <w:r>
        <w:rPr>
          <w:rFonts w:eastAsia="Times New Roman"/>
          <w:szCs w:val="24"/>
        </w:rPr>
        <w:t>Τ</w:t>
      </w:r>
      <w:r w:rsidRPr="00DD397B">
        <w:rPr>
          <w:rFonts w:eastAsia="Times New Roman"/>
          <w:szCs w:val="24"/>
        </w:rPr>
        <w:t>σακαλώτου</w:t>
      </w:r>
      <w:proofErr w:type="spellEnd"/>
      <w:r>
        <w:rPr>
          <w:rFonts w:eastAsia="Times New Roman"/>
          <w:szCs w:val="24"/>
        </w:rPr>
        <w:t>.</w:t>
      </w:r>
      <w:r w:rsidRPr="00DD397B">
        <w:rPr>
          <w:rFonts w:eastAsia="Times New Roman"/>
          <w:szCs w:val="24"/>
        </w:rPr>
        <w:t xml:space="preserve"> </w:t>
      </w:r>
      <w:r>
        <w:rPr>
          <w:rFonts w:eastAsia="Times New Roman"/>
          <w:szCs w:val="24"/>
        </w:rPr>
        <w:t>Ο</w:t>
      </w:r>
      <w:r w:rsidRPr="00DD397B">
        <w:rPr>
          <w:rFonts w:eastAsia="Times New Roman"/>
          <w:szCs w:val="24"/>
        </w:rPr>
        <w:t xml:space="preserve"> κ</w:t>
      </w:r>
      <w:r>
        <w:rPr>
          <w:rFonts w:eastAsia="Times New Roman"/>
          <w:szCs w:val="24"/>
        </w:rPr>
        <w:t>.</w:t>
      </w:r>
      <w:r w:rsidRPr="00DD397B">
        <w:rPr>
          <w:rFonts w:eastAsia="Times New Roman"/>
          <w:szCs w:val="24"/>
        </w:rPr>
        <w:t xml:space="preserve"> </w:t>
      </w:r>
      <w:proofErr w:type="spellStart"/>
      <w:r w:rsidRPr="00DD397B">
        <w:rPr>
          <w:rFonts w:eastAsia="Times New Roman"/>
          <w:szCs w:val="24"/>
        </w:rPr>
        <w:t>Τσακαλώτος</w:t>
      </w:r>
      <w:proofErr w:type="spellEnd"/>
      <w:r w:rsidRPr="00DD397B">
        <w:rPr>
          <w:rFonts w:eastAsia="Times New Roman"/>
          <w:szCs w:val="24"/>
        </w:rPr>
        <w:t xml:space="preserve"> ζητούσε επίμονα </w:t>
      </w:r>
      <w:r>
        <w:rPr>
          <w:rFonts w:eastAsia="Times New Roman"/>
          <w:szCs w:val="24"/>
        </w:rPr>
        <w:t>από τον κ. Σκανδαλίδη να καταδικάσ</w:t>
      </w:r>
      <w:r w:rsidRPr="00DD397B">
        <w:rPr>
          <w:rFonts w:eastAsia="Times New Roman"/>
          <w:szCs w:val="24"/>
        </w:rPr>
        <w:t>ει</w:t>
      </w:r>
      <w:r>
        <w:rPr>
          <w:rFonts w:eastAsia="Times New Roman"/>
          <w:szCs w:val="24"/>
        </w:rPr>
        <w:t xml:space="preserve"> τις</w:t>
      </w:r>
      <w:r w:rsidRPr="00DD397B">
        <w:rPr>
          <w:rFonts w:eastAsia="Times New Roman"/>
          <w:szCs w:val="24"/>
        </w:rPr>
        <w:t xml:space="preserve"> χθ</w:t>
      </w:r>
      <w:r>
        <w:rPr>
          <w:rFonts w:eastAsia="Times New Roman"/>
          <w:szCs w:val="24"/>
        </w:rPr>
        <w:t xml:space="preserve">εσινές αναφορές στη Βουλή του κ. Μητσοτάκη, </w:t>
      </w:r>
      <w:r w:rsidRPr="00DD397B">
        <w:rPr>
          <w:rFonts w:eastAsia="Times New Roman"/>
          <w:szCs w:val="24"/>
        </w:rPr>
        <w:t xml:space="preserve">τους υπαινιγμούς και τις ευθείες βολές περί προδοσίας </w:t>
      </w:r>
      <w:r>
        <w:rPr>
          <w:rFonts w:eastAsia="Times New Roman"/>
          <w:szCs w:val="24"/>
        </w:rPr>
        <w:t xml:space="preserve">για το </w:t>
      </w:r>
      <w:r>
        <w:rPr>
          <w:rFonts w:eastAsia="Times New Roman"/>
          <w:szCs w:val="24"/>
        </w:rPr>
        <w:t>μ</w:t>
      </w:r>
      <w:r w:rsidRPr="00DD397B">
        <w:rPr>
          <w:rFonts w:eastAsia="Times New Roman"/>
          <w:szCs w:val="24"/>
        </w:rPr>
        <w:t>ακεδονικ</w:t>
      </w:r>
      <w:r>
        <w:rPr>
          <w:rFonts w:eastAsia="Times New Roman"/>
          <w:szCs w:val="24"/>
        </w:rPr>
        <w:t xml:space="preserve">ό, </w:t>
      </w:r>
      <w:r w:rsidRPr="00DD397B">
        <w:rPr>
          <w:rFonts w:eastAsia="Times New Roman"/>
          <w:szCs w:val="24"/>
        </w:rPr>
        <w:t xml:space="preserve">λες και </w:t>
      </w:r>
      <w:r>
        <w:rPr>
          <w:rFonts w:eastAsia="Times New Roman"/>
          <w:szCs w:val="24"/>
        </w:rPr>
        <w:t xml:space="preserve">ο </w:t>
      </w:r>
      <w:r w:rsidRPr="00DD397B">
        <w:rPr>
          <w:rFonts w:eastAsia="Times New Roman"/>
          <w:szCs w:val="24"/>
        </w:rPr>
        <w:t xml:space="preserve">Σκανδαλίδης είναι </w:t>
      </w:r>
      <w:r>
        <w:rPr>
          <w:rFonts w:eastAsia="Times New Roman"/>
          <w:szCs w:val="24"/>
        </w:rPr>
        <w:t xml:space="preserve">ο </w:t>
      </w:r>
      <w:r w:rsidRPr="00DD397B">
        <w:rPr>
          <w:rFonts w:eastAsia="Times New Roman"/>
          <w:szCs w:val="24"/>
        </w:rPr>
        <w:t>εκπρόσωπος τύπου του Μητσοτάκη</w:t>
      </w:r>
      <w:r>
        <w:rPr>
          <w:rFonts w:eastAsia="Times New Roman"/>
          <w:szCs w:val="24"/>
        </w:rPr>
        <w:t>.</w:t>
      </w:r>
      <w:r w:rsidRPr="00DD397B">
        <w:rPr>
          <w:rFonts w:eastAsia="Times New Roman"/>
          <w:szCs w:val="24"/>
        </w:rPr>
        <w:t xml:space="preserve"> </w:t>
      </w:r>
    </w:p>
    <w:p w14:paraId="2C1AD6AA" w14:textId="77777777" w:rsidR="00692F88" w:rsidRDefault="007C4398">
      <w:pPr>
        <w:spacing w:line="600" w:lineRule="auto"/>
        <w:ind w:firstLine="720"/>
        <w:jc w:val="both"/>
        <w:rPr>
          <w:rFonts w:eastAsia="Times New Roman"/>
          <w:szCs w:val="24"/>
        </w:rPr>
      </w:pPr>
      <w:r>
        <w:rPr>
          <w:rFonts w:eastAsia="Times New Roman"/>
          <w:szCs w:val="24"/>
        </w:rPr>
        <w:t>Όμως,</w:t>
      </w:r>
      <w:r w:rsidRPr="00DD397B">
        <w:rPr>
          <w:rFonts w:eastAsia="Times New Roman"/>
          <w:szCs w:val="24"/>
        </w:rPr>
        <w:t xml:space="preserve"> ελάτε </w:t>
      </w:r>
      <w:r>
        <w:rPr>
          <w:rFonts w:eastAsia="Times New Roman"/>
          <w:szCs w:val="24"/>
        </w:rPr>
        <w:t>να σ</w:t>
      </w:r>
      <w:r>
        <w:rPr>
          <w:rFonts w:eastAsia="Times New Roman"/>
          <w:szCs w:val="24"/>
        </w:rPr>
        <w:t xml:space="preserve">ας βοηθήσω, αγαπητοί συνάδελφοι. Θα ήθελα, βέβαια, να είναι εδώ ο κ. </w:t>
      </w:r>
      <w:proofErr w:type="spellStart"/>
      <w:r>
        <w:rPr>
          <w:rFonts w:eastAsia="Times New Roman"/>
          <w:szCs w:val="24"/>
        </w:rPr>
        <w:t>Τσακαλώτος</w:t>
      </w:r>
      <w:proofErr w:type="spellEnd"/>
      <w:r>
        <w:rPr>
          <w:rFonts w:eastAsia="Times New Roman"/>
          <w:szCs w:val="24"/>
        </w:rPr>
        <w:t xml:space="preserve">, αλλά δεν είναι. </w:t>
      </w:r>
      <w:r>
        <w:rPr>
          <w:rFonts w:eastAsia="Times New Roman"/>
          <w:szCs w:val="24"/>
        </w:rPr>
        <w:lastRenderedPageBreak/>
        <w:t>Έ</w:t>
      </w:r>
      <w:r w:rsidRPr="00DD397B">
        <w:rPr>
          <w:rFonts w:eastAsia="Times New Roman"/>
          <w:szCs w:val="24"/>
        </w:rPr>
        <w:t>φυγε</w:t>
      </w:r>
      <w:r>
        <w:rPr>
          <w:rFonts w:eastAsia="Times New Roman"/>
          <w:szCs w:val="24"/>
        </w:rPr>
        <w:t>. Ο</w:t>
      </w:r>
      <w:r w:rsidRPr="00DD397B">
        <w:rPr>
          <w:rFonts w:eastAsia="Times New Roman"/>
          <w:szCs w:val="24"/>
        </w:rPr>
        <w:t>πότε το κρύο μπουγέλο θα το υποστού</w:t>
      </w:r>
      <w:r>
        <w:rPr>
          <w:rFonts w:eastAsia="Times New Roman"/>
          <w:szCs w:val="24"/>
        </w:rPr>
        <w:t>ν</w:t>
      </w:r>
      <w:r w:rsidRPr="00DD397B">
        <w:rPr>
          <w:rFonts w:eastAsia="Times New Roman"/>
          <w:szCs w:val="24"/>
        </w:rPr>
        <w:t xml:space="preserve"> οι παριστάμενοι </w:t>
      </w:r>
      <w:r>
        <w:rPr>
          <w:rFonts w:eastAsia="Times New Roman"/>
          <w:szCs w:val="24"/>
        </w:rPr>
        <w:t>Υπουργοί, ο</w:t>
      </w:r>
      <w:r w:rsidRPr="00DD397B">
        <w:rPr>
          <w:rFonts w:eastAsia="Times New Roman"/>
          <w:szCs w:val="24"/>
        </w:rPr>
        <w:t xml:space="preserve"> κ</w:t>
      </w:r>
      <w:r>
        <w:rPr>
          <w:rFonts w:eastAsia="Times New Roman"/>
          <w:szCs w:val="24"/>
        </w:rPr>
        <w:t>.</w:t>
      </w:r>
      <w:r w:rsidRPr="00DD397B">
        <w:rPr>
          <w:rFonts w:eastAsia="Times New Roman"/>
          <w:szCs w:val="24"/>
        </w:rPr>
        <w:t xml:space="preserve"> </w:t>
      </w:r>
      <w:proofErr w:type="spellStart"/>
      <w:r>
        <w:rPr>
          <w:rFonts w:eastAsia="Times New Roman"/>
          <w:szCs w:val="24"/>
        </w:rPr>
        <w:t>Χ</w:t>
      </w:r>
      <w:r w:rsidRPr="00DD397B">
        <w:rPr>
          <w:rFonts w:eastAsia="Times New Roman"/>
          <w:szCs w:val="24"/>
        </w:rPr>
        <w:t>ουλιαράκης</w:t>
      </w:r>
      <w:proofErr w:type="spellEnd"/>
      <w:r>
        <w:rPr>
          <w:rFonts w:eastAsia="Times New Roman"/>
          <w:szCs w:val="24"/>
        </w:rPr>
        <w:t>, η κ</w:t>
      </w:r>
      <w:r>
        <w:rPr>
          <w:rFonts w:eastAsia="Times New Roman"/>
          <w:szCs w:val="24"/>
        </w:rPr>
        <w:t>.</w:t>
      </w:r>
      <w:r>
        <w:rPr>
          <w:rFonts w:eastAsia="Times New Roman"/>
          <w:szCs w:val="24"/>
        </w:rPr>
        <w:t xml:space="preserve"> Φωτίου,</w:t>
      </w:r>
      <w:r w:rsidRPr="00DD397B">
        <w:rPr>
          <w:rFonts w:eastAsia="Times New Roman"/>
          <w:szCs w:val="24"/>
        </w:rPr>
        <w:t xml:space="preserve"> </w:t>
      </w:r>
      <w:r>
        <w:rPr>
          <w:rFonts w:eastAsia="Times New Roman"/>
          <w:szCs w:val="24"/>
        </w:rPr>
        <w:t xml:space="preserve">ο κ. </w:t>
      </w:r>
      <w:proofErr w:type="spellStart"/>
      <w:r>
        <w:rPr>
          <w:rFonts w:eastAsia="Times New Roman"/>
          <w:szCs w:val="24"/>
        </w:rPr>
        <w:t>Α</w:t>
      </w:r>
      <w:r w:rsidRPr="00DD397B">
        <w:rPr>
          <w:rFonts w:eastAsia="Times New Roman"/>
          <w:szCs w:val="24"/>
        </w:rPr>
        <w:t>ραχωβίτης</w:t>
      </w:r>
      <w:proofErr w:type="spellEnd"/>
      <w:r>
        <w:rPr>
          <w:rFonts w:eastAsia="Times New Roman"/>
          <w:szCs w:val="24"/>
        </w:rPr>
        <w:t>,</w:t>
      </w:r>
      <w:r w:rsidRPr="00DD397B">
        <w:rPr>
          <w:rFonts w:eastAsia="Times New Roman"/>
          <w:szCs w:val="24"/>
        </w:rPr>
        <w:t xml:space="preserve"> ο κ</w:t>
      </w:r>
      <w:r>
        <w:rPr>
          <w:rFonts w:eastAsia="Times New Roman"/>
          <w:szCs w:val="24"/>
        </w:rPr>
        <w:t>.</w:t>
      </w:r>
      <w:r w:rsidRPr="00DD397B">
        <w:rPr>
          <w:rFonts w:eastAsia="Times New Roman"/>
          <w:szCs w:val="24"/>
        </w:rPr>
        <w:t xml:space="preserve"> </w:t>
      </w:r>
      <w:r>
        <w:rPr>
          <w:rFonts w:eastAsia="Times New Roman"/>
          <w:szCs w:val="24"/>
        </w:rPr>
        <w:t xml:space="preserve">Σαντορινιός, ο κ. </w:t>
      </w:r>
      <w:r w:rsidRPr="00DD397B">
        <w:rPr>
          <w:rFonts w:eastAsia="Times New Roman"/>
          <w:szCs w:val="24"/>
        </w:rPr>
        <w:t>Βασιλειάδης</w:t>
      </w:r>
      <w:r>
        <w:rPr>
          <w:rFonts w:eastAsia="Times New Roman"/>
          <w:szCs w:val="24"/>
        </w:rPr>
        <w:t>, όσοι</w:t>
      </w:r>
      <w:r w:rsidRPr="00DD397B">
        <w:rPr>
          <w:rFonts w:eastAsia="Times New Roman"/>
          <w:szCs w:val="24"/>
        </w:rPr>
        <w:t xml:space="preserve"> βλέπω εδώ</w:t>
      </w:r>
      <w:r>
        <w:rPr>
          <w:rFonts w:eastAsia="Times New Roman"/>
          <w:szCs w:val="24"/>
        </w:rPr>
        <w:t>.</w:t>
      </w:r>
    </w:p>
    <w:p w14:paraId="2C1AD6AB" w14:textId="77777777" w:rsidR="00692F88" w:rsidRDefault="007C4398">
      <w:pPr>
        <w:spacing w:line="600" w:lineRule="auto"/>
        <w:ind w:firstLine="720"/>
        <w:jc w:val="both"/>
        <w:rPr>
          <w:rFonts w:eastAsia="Times New Roman"/>
          <w:szCs w:val="24"/>
        </w:rPr>
      </w:pPr>
      <w:r w:rsidRPr="00025A41">
        <w:rPr>
          <w:rFonts w:eastAsia="Times New Roman"/>
          <w:szCs w:val="24"/>
        </w:rPr>
        <w:t>Κυρίες και κύριοι</w:t>
      </w:r>
      <w:r>
        <w:rPr>
          <w:rFonts w:eastAsia="Times New Roman"/>
          <w:szCs w:val="24"/>
        </w:rPr>
        <w:t xml:space="preserve"> Υπουργοί -κυρία Φωτίου, σας αφορά και εσάς αυτή η ερώτηση, γιατί όντως εξεγερθήκατε για τους χαρακτηρισμούς περί προδοσίας σε βάρος σας από τον κ. Μητσοτάκη- θα ήθελα να κάνουμε ένα τεστ γνώσεων και μνημονικού: Θα ήθελα να μου</w:t>
      </w:r>
      <w:r>
        <w:rPr>
          <w:rFonts w:eastAsia="Times New Roman"/>
          <w:szCs w:val="24"/>
        </w:rPr>
        <w:t xml:space="preserve"> πείτε ποιος πολιτικός είχε δηλώσει τα εξής: «Διερωτόμαστε ποιος Έλληνας πολιτικός, π</w:t>
      </w:r>
      <w:r w:rsidRPr="00DD397B">
        <w:rPr>
          <w:rFonts w:eastAsia="Times New Roman"/>
          <w:szCs w:val="24"/>
        </w:rPr>
        <w:t xml:space="preserve">οιος </w:t>
      </w:r>
      <w:r>
        <w:rPr>
          <w:rFonts w:eastAsia="Times New Roman"/>
          <w:szCs w:val="24"/>
        </w:rPr>
        <w:t>Υ</w:t>
      </w:r>
      <w:r w:rsidRPr="00DD397B">
        <w:rPr>
          <w:rFonts w:eastAsia="Times New Roman"/>
          <w:szCs w:val="24"/>
        </w:rPr>
        <w:t>πουργός</w:t>
      </w:r>
      <w:r>
        <w:rPr>
          <w:rFonts w:eastAsia="Times New Roman"/>
          <w:szCs w:val="24"/>
        </w:rPr>
        <w:t>,</w:t>
      </w:r>
      <w:r w:rsidRPr="00DD397B">
        <w:rPr>
          <w:rFonts w:eastAsia="Times New Roman"/>
          <w:szCs w:val="24"/>
        </w:rPr>
        <w:t xml:space="preserve"> ποιος </w:t>
      </w:r>
      <w:r>
        <w:rPr>
          <w:rFonts w:eastAsia="Times New Roman"/>
          <w:szCs w:val="24"/>
        </w:rPr>
        <w:t>Π</w:t>
      </w:r>
      <w:r w:rsidRPr="00DD397B">
        <w:rPr>
          <w:rFonts w:eastAsia="Times New Roman"/>
          <w:szCs w:val="24"/>
        </w:rPr>
        <w:t>ρωθυπουργός μπορεί να βάλει την υπογραφή του σε ένα τέτοιο σχέδιο εκποίησης του δημόσιου πλούτου</w:t>
      </w:r>
      <w:r>
        <w:rPr>
          <w:rFonts w:eastAsia="Times New Roman"/>
          <w:szCs w:val="24"/>
        </w:rPr>
        <w:t>. Διερωτόμαστε</w:t>
      </w:r>
      <w:r w:rsidRPr="00DD397B">
        <w:rPr>
          <w:rFonts w:eastAsia="Times New Roman"/>
          <w:szCs w:val="24"/>
        </w:rPr>
        <w:t xml:space="preserve"> εάν </w:t>
      </w:r>
      <w:r>
        <w:rPr>
          <w:rFonts w:eastAsia="Times New Roman"/>
          <w:szCs w:val="24"/>
        </w:rPr>
        <w:t>μια</w:t>
      </w:r>
      <w:r w:rsidRPr="00DD397B">
        <w:rPr>
          <w:rFonts w:eastAsia="Times New Roman"/>
          <w:szCs w:val="24"/>
        </w:rPr>
        <w:t xml:space="preserve"> τέτοια επιλογή </w:t>
      </w:r>
      <w:r>
        <w:rPr>
          <w:rFonts w:eastAsia="Times New Roman"/>
          <w:szCs w:val="24"/>
        </w:rPr>
        <w:t>δ</w:t>
      </w:r>
      <w:r w:rsidRPr="00DD397B">
        <w:rPr>
          <w:rFonts w:eastAsia="Times New Roman"/>
          <w:szCs w:val="24"/>
        </w:rPr>
        <w:t>εν σημαίνει εσ</w:t>
      </w:r>
      <w:r w:rsidRPr="00DD397B">
        <w:rPr>
          <w:rFonts w:eastAsia="Times New Roman"/>
          <w:szCs w:val="24"/>
        </w:rPr>
        <w:t>χάτη προδοσία για τον ελληνικό λαό και την πατρίδα</w:t>
      </w:r>
      <w:r>
        <w:rPr>
          <w:rFonts w:eastAsia="Times New Roman"/>
          <w:szCs w:val="24"/>
        </w:rPr>
        <w:t>.</w:t>
      </w:r>
      <w:r w:rsidRPr="00DD397B">
        <w:rPr>
          <w:rFonts w:eastAsia="Times New Roman"/>
          <w:szCs w:val="24"/>
        </w:rPr>
        <w:t xml:space="preserve"> </w:t>
      </w:r>
      <w:r>
        <w:rPr>
          <w:rFonts w:eastAsia="Times New Roman"/>
          <w:szCs w:val="24"/>
        </w:rPr>
        <w:t>Κ</w:t>
      </w:r>
      <w:r w:rsidRPr="00DD397B">
        <w:rPr>
          <w:rFonts w:eastAsia="Times New Roman"/>
          <w:szCs w:val="24"/>
        </w:rPr>
        <w:t>αι αν δεν σημαίνει αυτό προδοσία</w:t>
      </w:r>
      <w:r>
        <w:rPr>
          <w:rFonts w:eastAsia="Times New Roman"/>
          <w:szCs w:val="24"/>
        </w:rPr>
        <w:t>,</w:t>
      </w:r>
      <w:r w:rsidRPr="00DD397B">
        <w:rPr>
          <w:rFonts w:eastAsia="Times New Roman"/>
          <w:szCs w:val="24"/>
        </w:rPr>
        <w:t xml:space="preserve"> </w:t>
      </w:r>
      <w:r>
        <w:rPr>
          <w:rFonts w:eastAsia="Times New Roman"/>
          <w:szCs w:val="24"/>
        </w:rPr>
        <w:t>τ</w:t>
      </w:r>
      <w:r w:rsidRPr="00DD397B">
        <w:rPr>
          <w:rFonts w:eastAsia="Times New Roman"/>
          <w:szCs w:val="24"/>
        </w:rPr>
        <w:t>ότε τι είναι προδοσία</w:t>
      </w:r>
      <w:r>
        <w:rPr>
          <w:rFonts w:eastAsia="Times New Roman"/>
          <w:szCs w:val="24"/>
        </w:rPr>
        <w:t>;»</w:t>
      </w:r>
      <w:r w:rsidRPr="00DD397B">
        <w:rPr>
          <w:rFonts w:eastAsia="Times New Roman"/>
          <w:szCs w:val="24"/>
        </w:rPr>
        <w:t xml:space="preserve"> </w:t>
      </w:r>
      <w:r>
        <w:rPr>
          <w:rFonts w:eastAsia="Times New Roman"/>
          <w:szCs w:val="24"/>
        </w:rPr>
        <w:t>Ποιος πολιτικός λέτε να τα είπε αυτά; Ν</w:t>
      </w:r>
      <w:r w:rsidRPr="00DD397B">
        <w:rPr>
          <w:rFonts w:eastAsia="Times New Roman"/>
          <w:szCs w:val="24"/>
        </w:rPr>
        <w:t>α σας βοηθήσω ποιος είναι</w:t>
      </w:r>
      <w:r>
        <w:rPr>
          <w:rFonts w:eastAsia="Times New Roman"/>
          <w:szCs w:val="24"/>
        </w:rPr>
        <w:t>;</w:t>
      </w:r>
    </w:p>
    <w:p w14:paraId="2C1AD6AC" w14:textId="77777777" w:rsidR="00692F88" w:rsidRDefault="007C4398">
      <w:pPr>
        <w:spacing w:line="600" w:lineRule="auto"/>
        <w:ind w:firstLine="720"/>
        <w:jc w:val="both"/>
        <w:rPr>
          <w:rFonts w:eastAsia="Times New Roman"/>
          <w:szCs w:val="24"/>
        </w:rPr>
      </w:pPr>
      <w:r w:rsidRPr="0052002D">
        <w:rPr>
          <w:rFonts w:eastAsia="Times New Roman"/>
          <w:b/>
          <w:szCs w:val="24"/>
        </w:rPr>
        <w:t xml:space="preserve">ΒΑΣΙΛΕΙΟΣ ΚΕΓΚΕΡΟΓΛΟΥ: </w:t>
      </w:r>
      <w:r>
        <w:rPr>
          <w:rFonts w:eastAsia="Times New Roman"/>
          <w:szCs w:val="24"/>
        </w:rPr>
        <w:t xml:space="preserve">Όχι, αφήστε να απαντήσει ο κ. </w:t>
      </w:r>
      <w:proofErr w:type="spellStart"/>
      <w:r>
        <w:rPr>
          <w:rFonts w:eastAsia="Times New Roman"/>
          <w:szCs w:val="24"/>
        </w:rPr>
        <w:t>Χουλιαράκης</w:t>
      </w:r>
      <w:proofErr w:type="spellEnd"/>
      <w:r>
        <w:rPr>
          <w:rFonts w:eastAsia="Times New Roman"/>
          <w:szCs w:val="24"/>
        </w:rPr>
        <w:t xml:space="preserve">. </w:t>
      </w:r>
    </w:p>
    <w:p w14:paraId="2C1AD6AD" w14:textId="77777777" w:rsidR="00692F88" w:rsidRDefault="007C4398">
      <w:pPr>
        <w:spacing w:line="600" w:lineRule="auto"/>
        <w:ind w:firstLine="720"/>
        <w:jc w:val="both"/>
        <w:rPr>
          <w:rFonts w:eastAsia="Times New Roman"/>
          <w:szCs w:val="24"/>
        </w:rPr>
      </w:pPr>
      <w:r w:rsidRPr="0052002D">
        <w:rPr>
          <w:rFonts w:eastAsia="Times New Roman"/>
          <w:b/>
          <w:szCs w:val="24"/>
        </w:rPr>
        <w:lastRenderedPageBreak/>
        <w:t xml:space="preserve">ΓΕΩΡΓΙΟΣ </w:t>
      </w:r>
      <w:r w:rsidRPr="0052002D">
        <w:rPr>
          <w:rFonts w:eastAsia="Times New Roman"/>
          <w:b/>
          <w:szCs w:val="24"/>
        </w:rPr>
        <w:t>ΑΜΥΡΑΣ:</w:t>
      </w:r>
      <w:r w:rsidRPr="0052002D">
        <w:rPr>
          <w:rFonts w:eastAsia="Times New Roman"/>
          <w:szCs w:val="24"/>
        </w:rPr>
        <w:t xml:space="preserve"> </w:t>
      </w:r>
      <w:r>
        <w:rPr>
          <w:rFonts w:eastAsia="Times New Roman"/>
          <w:szCs w:val="24"/>
        </w:rPr>
        <w:t xml:space="preserve">Έχετε κάποιον στο μυαλό σας; Ποιος μπορεί να μίλησε επισήμως για εσχάτη προδοσία; Να σας βοηθήσω εγώ και να σας πω ποιος είναι; Είναι εκείνος ο πολιτικός </w:t>
      </w:r>
      <w:r w:rsidRPr="00DD397B">
        <w:rPr>
          <w:rFonts w:eastAsia="Times New Roman"/>
          <w:szCs w:val="24"/>
        </w:rPr>
        <w:t xml:space="preserve">ο οποίος έδωσε </w:t>
      </w:r>
      <w:r>
        <w:rPr>
          <w:rFonts w:eastAsia="Times New Roman"/>
          <w:szCs w:val="24"/>
        </w:rPr>
        <w:t>ενέχυρο</w:t>
      </w:r>
      <w:r w:rsidRPr="00DD397B">
        <w:rPr>
          <w:rFonts w:eastAsia="Times New Roman"/>
          <w:szCs w:val="24"/>
        </w:rPr>
        <w:t xml:space="preserve"> τη δημόσια περιουσία</w:t>
      </w:r>
      <w:r>
        <w:rPr>
          <w:rFonts w:eastAsia="Times New Roman"/>
          <w:szCs w:val="24"/>
        </w:rPr>
        <w:t>,</w:t>
      </w:r>
      <w:r w:rsidRPr="00DD397B">
        <w:rPr>
          <w:rFonts w:eastAsia="Times New Roman"/>
          <w:szCs w:val="24"/>
        </w:rPr>
        <w:t xml:space="preserve"> την περιουσία όλου του κράτους</w:t>
      </w:r>
      <w:r>
        <w:rPr>
          <w:rFonts w:eastAsia="Times New Roman"/>
          <w:szCs w:val="24"/>
        </w:rPr>
        <w:t>,</w:t>
      </w:r>
      <w:r w:rsidRPr="00DD397B">
        <w:rPr>
          <w:rFonts w:eastAsia="Times New Roman"/>
          <w:szCs w:val="24"/>
        </w:rPr>
        <w:t xml:space="preserve"> για </w:t>
      </w:r>
      <w:r>
        <w:rPr>
          <w:rFonts w:eastAsia="Times New Roman"/>
          <w:szCs w:val="24"/>
        </w:rPr>
        <w:t>ενενήντα εννι</w:t>
      </w:r>
      <w:r>
        <w:rPr>
          <w:rFonts w:eastAsia="Times New Roman"/>
          <w:szCs w:val="24"/>
        </w:rPr>
        <w:t>ά χ</w:t>
      </w:r>
      <w:r w:rsidRPr="00DD397B">
        <w:rPr>
          <w:rFonts w:eastAsia="Times New Roman"/>
          <w:szCs w:val="24"/>
        </w:rPr>
        <w:t xml:space="preserve">ρονιά </w:t>
      </w:r>
      <w:r>
        <w:rPr>
          <w:rFonts w:eastAsia="Times New Roman"/>
          <w:szCs w:val="24"/>
        </w:rPr>
        <w:t xml:space="preserve">στην τρόικα. Ποιος είναι; </w:t>
      </w:r>
      <w:r w:rsidRPr="00DD397B">
        <w:rPr>
          <w:rFonts w:eastAsia="Times New Roman"/>
          <w:szCs w:val="24"/>
        </w:rPr>
        <w:t>Αλέξης Τσίπρας</w:t>
      </w:r>
      <w:r>
        <w:rPr>
          <w:rFonts w:eastAsia="Times New Roman"/>
          <w:szCs w:val="24"/>
        </w:rPr>
        <w:t>!</w:t>
      </w:r>
      <w:r w:rsidRPr="00DD397B">
        <w:rPr>
          <w:rFonts w:eastAsia="Times New Roman"/>
          <w:szCs w:val="24"/>
        </w:rPr>
        <w:t xml:space="preserve"> </w:t>
      </w:r>
      <w:r>
        <w:rPr>
          <w:rFonts w:eastAsia="Times New Roman"/>
          <w:szCs w:val="24"/>
        </w:rPr>
        <w:t>Η</w:t>
      </w:r>
      <w:r w:rsidRPr="00DD397B">
        <w:rPr>
          <w:rFonts w:eastAsia="Times New Roman"/>
          <w:szCs w:val="24"/>
        </w:rPr>
        <w:t xml:space="preserve"> δήλωσή του αυτή έγινε στις 29</w:t>
      </w:r>
      <w:r>
        <w:rPr>
          <w:rFonts w:eastAsia="Times New Roman"/>
          <w:szCs w:val="24"/>
        </w:rPr>
        <w:t xml:space="preserve"> Σεπτεμβρίου 2011 και την έκανε</w:t>
      </w:r>
      <w:r w:rsidRPr="00DD397B">
        <w:rPr>
          <w:rFonts w:eastAsia="Times New Roman"/>
          <w:szCs w:val="24"/>
        </w:rPr>
        <w:t xml:space="preserve"> σε βάρος του Γιώργου Παπανδρέου</w:t>
      </w:r>
      <w:r>
        <w:rPr>
          <w:rFonts w:eastAsia="Times New Roman"/>
          <w:szCs w:val="24"/>
        </w:rPr>
        <w:t>,</w:t>
      </w:r>
      <w:r w:rsidRPr="00DD397B">
        <w:rPr>
          <w:rFonts w:eastAsia="Times New Roman"/>
          <w:szCs w:val="24"/>
        </w:rPr>
        <w:t xml:space="preserve"> όταν ένα γαλλικό περιοδικό </w:t>
      </w:r>
      <w:r>
        <w:rPr>
          <w:rFonts w:eastAsia="Times New Roman"/>
          <w:szCs w:val="24"/>
        </w:rPr>
        <w:t>είχε</w:t>
      </w:r>
      <w:r w:rsidRPr="00DD397B">
        <w:rPr>
          <w:rFonts w:eastAsia="Times New Roman"/>
          <w:szCs w:val="24"/>
        </w:rPr>
        <w:t xml:space="preserve"> δημοσιεύσει </w:t>
      </w:r>
      <w:r>
        <w:rPr>
          <w:rFonts w:eastAsia="Times New Roman"/>
          <w:szCs w:val="24"/>
        </w:rPr>
        <w:t xml:space="preserve">μια είδηση, </w:t>
      </w:r>
      <w:r w:rsidRPr="00DD397B">
        <w:rPr>
          <w:rFonts w:eastAsia="Times New Roman"/>
          <w:szCs w:val="24"/>
        </w:rPr>
        <w:t xml:space="preserve">σύμφωνα με την οποία η κυβέρνηση Γεωργίου Παπανδρέου </w:t>
      </w:r>
      <w:r w:rsidRPr="00DD397B">
        <w:rPr>
          <w:rFonts w:eastAsia="Times New Roman"/>
          <w:szCs w:val="24"/>
        </w:rPr>
        <w:t xml:space="preserve">τότε </w:t>
      </w:r>
      <w:r>
        <w:rPr>
          <w:rFonts w:eastAsia="Times New Roman"/>
          <w:szCs w:val="24"/>
        </w:rPr>
        <w:t xml:space="preserve">ετοίμαζε να εκποιήσει δημόσια περιουσία. </w:t>
      </w:r>
    </w:p>
    <w:p w14:paraId="2C1AD6AE" w14:textId="77777777" w:rsidR="00692F88" w:rsidRDefault="007C4398">
      <w:pPr>
        <w:spacing w:line="600" w:lineRule="auto"/>
        <w:ind w:firstLine="720"/>
        <w:jc w:val="both"/>
        <w:rPr>
          <w:rFonts w:eastAsia="Times New Roman"/>
          <w:szCs w:val="24"/>
        </w:rPr>
      </w:pPr>
      <w:r w:rsidRPr="00DD397B">
        <w:rPr>
          <w:rFonts w:eastAsia="Times New Roman"/>
          <w:szCs w:val="24"/>
        </w:rPr>
        <w:t>Άρα</w:t>
      </w:r>
      <w:r>
        <w:rPr>
          <w:rFonts w:eastAsia="Times New Roman"/>
          <w:szCs w:val="24"/>
        </w:rPr>
        <w:t>,</w:t>
      </w:r>
      <w:r w:rsidRPr="00DD397B">
        <w:rPr>
          <w:rFonts w:eastAsia="Times New Roman"/>
          <w:szCs w:val="24"/>
        </w:rPr>
        <w:t xml:space="preserve"> με τι μούτρα μιλάτε εσείς για προδότες </w:t>
      </w:r>
      <w:r>
        <w:rPr>
          <w:rFonts w:eastAsia="Times New Roman"/>
          <w:szCs w:val="24"/>
        </w:rPr>
        <w:t>ή</w:t>
      </w:r>
      <w:r w:rsidRPr="00DD397B">
        <w:rPr>
          <w:rFonts w:eastAsia="Times New Roman"/>
          <w:szCs w:val="24"/>
        </w:rPr>
        <w:t xml:space="preserve"> προδοσία και δεν </w:t>
      </w:r>
      <w:r>
        <w:rPr>
          <w:rFonts w:eastAsia="Times New Roman"/>
          <w:szCs w:val="24"/>
        </w:rPr>
        <w:t>θέλετε να σας λένε προδότες; Έχετε ανακαλέσει αυτούς τους ισχυρισμούς, αυτή την τοξικότητα που διασπείρατε και διαποτίσατε -όπως το σφουγγάρι με τ</w:t>
      </w:r>
      <w:r>
        <w:rPr>
          <w:rFonts w:eastAsia="Times New Roman"/>
          <w:szCs w:val="24"/>
        </w:rPr>
        <w:t>ο νερό- την ελληνική κοινωνία; Την πήρατε πίσω την τοξικότητα; Δεν την έχετε</w:t>
      </w:r>
      <w:r w:rsidRPr="00DD397B">
        <w:rPr>
          <w:rFonts w:eastAsia="Times New Roman"/>
          <w:szCs w:val="24"/>
        </w:rPr>
        <w:t xml:space="preserve"> </w:t>
      </w:r>
      <w:r>
        <w:rPr>
          <w:rFonts w:eastAsia="Times New Roman"/>
          <w:szCs w:val="24"/>
        </w:rPr>
        <w:t xml:space="preserve">πάρει και τώρα τη λούζεστε. Τώρα λούζεστε την τοξικότητα της προδοσίας, διότι εσείς ήσασταν οι πρώτοι που μιλάγατε. </w:t>
      </w:r>
    </w:p>
    <w:p w14:paraId="2C1AD6AF" w14:textId="77777777" w:rsidR="00692F88" w:rsidRDefault="007C4398">
      <w:pPr>
        <w:spacing w:line="600" w:lineRule="auto"/>
        <w:ind w:firstLine="720"/>
        <w:jc w:val="both"/>
        <w:rPr>
          <w:rFonts w:eastAsia="Times New Roman"/>
          <w:szCs w:val="24"/>
        </w:rPr>
      </w:pPr>
      <w:r>
        <w:rPr>
          <w:rFonts w:eastAsia="Times New Roman"/>
          <w:szCs w:val="24"/>
        </w:rPr>
        <w:t>Και έχω και άλλες δηλώσεις του κ. Τσίπρα για «</w:t>
      </w:r>
      <w:proofErr w:type="spellStart"/>
      <w:r>
        <w:rPr>
          <w:rFonts w:eastAsia="Times New Roman"/>
          <w:szCs w:val="24"/>
        </w:rPr>
        <w:t>κατσαπλιάδες</w:t>
      </w:r>
      <w:proofErr w:type="spellEnd"/>
      <w:r>
        <w:rPr>
          <w:rFonts w:eastAsia="Times New Roman"/>
          <w:szCs w:val="24"/>
        </w:rPr>
        <w:t>», γ</w:t>
      </w:r>
      <w:r>
        <w:rPr>
          <w:rFonts w:eastAsia="Times New Roman"/>
          <w:szCs w:val="24"/>
        </w:rPr>
        <w:t xml:space="preserve">ια «γερμανοτσολιάδες» και «προδότες». </w:t>
      </w:r>
    </w:p>
    <w:p w14:paraId="2C1AD6B0" w14:textId="77777777" w:rsidR="00692F88" w:rsidRDefault="007C4398">
      <w:pPr>
        <w:spacing w:line="600" w:lineRule="auto"/>
        <w:ind w:firstLine="720"/>
        <w:jc w:val="both"/>
        <w:rPr>
          <w:rFonts w:eastAsia="Times New Roman"/>
          <w:szCs w:val="24"/>
        </w:rPr>
      </w:pPr>
      <w:r>
        <w:rPr>
          <w:rFonts w:eastAsia="Times New Roman"/>
          <w:szCs w:val="24"/>
        </w:rPr>
        <w:lastRenderedPageBreak/>
        <w:t xml:space="preserve">Δυστυχώς, δεν έχετε τη στοιχειώδη γενναιότητα να βγείτε και να πείτε, «Κάναμε λάθος». Ούτε αυτό δεν έχετε τη γενναιότητα να κάνετε. Λυπάμαι πολύ! </w:t>
      </w:r>
    </w:p>
    <w:p w14:paraId="2C1AD6B1" w14:textId="77777777" w:rsidR="00692F88" w:rsidRDefault="007C4398">
      <w:pPr>
        <w:spacing w:line="600" w:lineRule="auto"/>
        <w:ind w:firstLine="720"/>
        <w:jc w:val="center"/>
        <w:rPr>
          <w:rFonts w:eastAsia="Times New Roman"/>
          <w:szCs w:val="24"/>
        </w:rPr>
      </w:pPr>
      <w:r>
        <w:rPr>
          <w:rFonts w:eastAsia="Times New Roman"/>
          <w:szCs w:val="24"/>
        </w:rPr>
        <w:t xml:space="preserve">(Θόρυβος από τα </w:t>
      </w:r>
      <w:r>
        <w:rPr>
          <w:rFonts w:eastAsia="Times New Roman"/>
          <w:szCs w:val="24"/>
        </w:rPr>
        <w:t>υ</w:t>
      </w:r>
      <w:r>
        <w:rPr>
          <w:rFonts w:eastAsia="Times New Roman"/>
          <w:szCs w:val="24"/>
        </w:rPr>
        <w:t xml:space="preserve">πουργικά </w:t>
      </w:r>
      <w:r>
        <w:rPr>
          <w:rFonts w:eastAsia="Times New Roman"/>
          <w:szCs w:val="24"/>
        </w:rPr>
        <w:t>έ</w:t>
      </w:r>
      <w:r>
        <w:rPr>
          <w:rFonts w:eastAsia="Times New Roman"/>
          <w:szCs w:val="24"/>
        </w:rPr>
        <w:t>δρανα)</w:t>
      </w:r>
    </w:p>
    <w:p w14:paraId="2C1AD6B2" w14:textId="77777777" w:rsidR="00692F88" w:rsidRDefault="007C4398">
      <w:pPr>
        <w:spacing w:line="600" w:lineRule="auto"/>
        <w:ind w:firstLine="720"/>
        <w:jc w:val="both"/>
        <w:rPr>
          <w:rFonts w:eastAsia="Times New Roman"/>
          <w:szCs w:val="24"/>
        </w:rPr>
      </w:pPr>
      <w:r>
        <w:rPr>
          <w:rFonts w:eastAsia="Times New Roman"/>
          <w:szCs w:val="24"/>
        </w:rPr>
        <w:t xml:space="preserve">Επίσης, εχθές σε αυτή την Αίθουσα ο </w:t>
      </w:r>
      <w:r>
        <w:rPr>
          <w:rFonts w:eastAsia="Times New Roman"/>
          <w:szCs w:val="24"/>
        </w:rPr>
        <w:t xml:space="preserve">κ. Καμμένος υπονόησε ότι ο κ. Κοτζιάς έκανε μυστική συμφωνία κάτω από το τραπέζι με τον </w:t>
      </w:r>
      <w:proofErr w:type="spellStart"/>
      <w:r>
        <w:rPr>
          <w:rFonts w:eastAsia="Times New Roman"/>
          <w:szCs w:val="24"/>
        </w:rPr>
        <w:t>Ζάεφ</w:t>
      </w:r>
      <w:proofErr w:type="spellEnd"/>
      <w:r>
        <w:rPr>
          <w:rFonts w:eastAsia="Times New Roman"/>
          <w:szCs w:val="24"/>
        </w:rPr>
        <w:t xml:space="preserve">. Εάν αυτό δεν είναι προδοσία, τι είναι; </w:t>
      </w:r>
    </w:p>
    <w:p w14:paraId="2C1AD6B3" w14:textId="77777777" w:rsidR="00692F88" w:rsidRDefault="007C4398">
      <w:pPr>
        <w:spacing w:line="600" w:lineRule="auto"/>
        <w:ind w:firstLine="720"/>
        <w:jc w:val="both"/>
        <w:rPr>
          <w:rFonts w:eastAsia="Times New Roman"/>
          <w:szCs w:val="24"/>
        </w:rPr>
      </w:pPr>
      <w:r w:rsidRPr="00AC005A">
        <w:rPr>
          <w:rFonts w:eastAsia="Times New Roman"/>
          <w:b/>
          <w:szCs w:val="24"/>
        </w:rPr>
        <w:t>ΝΕΚΤΑΡΙΟΣ ΣΑΝΤΟΡΙΝΙΟΣ (</w:t>
      </w:r>
      <w:r>
        <w:rPr>
          <w:rFonts w:eastAsia="Times New Roman"/>
          <w:b/>
          <w:szCs w:val="24"/>
        </w:rPr>
        <w:t xml:space="preserve">Αναπληρωτής </w:t>
      </w:r>
      <w:r w:rsidRPr="00AC005A">
        <w:rPr>
          <w:rFonts w:eastAsia="Times New Roman"/>
          <w:b/>
          <w:szCs w:val="24"/>
        </w:rPr>
        <w:t>Υπουργός Ναυτιλίας και Νησιωτικής Πολιτικής):</w:t>
      </w:r>
      <w:r>
        <w:rPr>
          <w:rFonts w:eastAsia="Times New Roman"/>
          <w:szCs w:val="24"/>
        </w:rPr>
        <w:t xml:space="preserve"> …(</w:t>
      </w:r>
      <w:r>
        <w:rPr>
          <w:rFonts w:eastAsia="Times New Roman"/>
          <w:szCs w:val="24"/>
        </w:rPr>
        <w:t>δ</w:t>
      </w:r>
      <w:r>
        <w:rPr>
          <w:rFonts w:eastAsia="Times New Roman"/>
          <w:szCs w:val="24"/>
        </w:rPr>
        <w:t>εν ακούστηκε)</w:t>
      </w:r>
    </w:p>
    <w:p w14:paraId="2C1AD6B4" w14:textId="77777777" w:rsidR="00692F88" w:rsidRDefault="007C4398">
      <w:pPr>
        <w:spacing w:line="600" w:lineRule="auto"/>
        <w:ind w:firstLine="720"/>
        <w:jc w:val="both"/>
        <w:rPr>
          <w:rFonts w:eastAsia="Times New Roman"/>
          <w:szCs w:val="24"/>
        </w:rPr>
      </w:pPr>
      <w:r w:rsidRPr="00AC005A">
        <w:rPr>
          <w:rFonts w:eastAsia="Times New Roman"/>
          <w:b/>
          <w:szCs w:val="24"/>
        </w:rPr>
        <w:t>ΓΕΩΡΓΙΟΣ ΑΜΥΡΑΣ:</w:t>
      </w:r>
      <w:r w:rsidRPr="00AC005A">
        <w:rPr>
          <w:rFonts w:eastAsia="Times New Roman"/>
          <w:szCs w:val="24"/>
        </w:rPr>
        <w:t xml:space="preserve"> </w:t>
      </w:r>
      <w:r>
        <w:rPr>
          <w:rFonts w:eastAsia="Times New Roman"/>
          <w:szCs w:val="24"/>
        </w:rPr>
        <w:t>Βγήκε σ</w:t>
      </w:r>
      <w:r>
        <w:rPr>
          <w:rFonts w:eastAsia="Times New Roman"/>
          <w:szCs w:val="24"/>
        </w:rPr>
        <w:t>ήμερα το «Πράττω» και ο κ. Κοτζιάς, ο οποίος είναι σύντροφός σας…</w:t>
      </w:r>
    </w:p>
    <w:p w14:paraId="2C1AD6B5" w14:textId="77777777" w:rsidR="00692F88" w:rsidRDefault="007C4398">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 xml:space="preserve">ιαμαρτυρίες από τα </w:t>
      </w:r>
      <w:r>
        <w:rPr>
          <w:rFonts w:eastAsia="Times New Roman"/>
          <w:szCs w:val="24"/>
        </w:rPr>
        <w:t>υ</w:t>
      </w:r>
      <w:r>
        <w:rPr>
          <w:rFonts w:eastAsia="Times New Roman"/>
          <w:szCs w:val="24"/>
        </w:rPr>
        <w:t xml:space="preserve">πουργικά </w:t>
      </w:r>
      <w:r>
        <w:rPr>
          <w:rFonts w:eastAsia="Times New Roman"/>
          <w:szCs w:val="24"/>
        </w:rPr>
        <w:t>έ</w:t>
      </w:r>
      <w:r>
        <w:rPr>
          <w:rFonts w:eastAsia="Times New Roman"/>
          <w:szCs w:val="24"/>
        </w:rPr>
        <w:t>δρανα)</w:t>
      </w:r>
    </w:p>
    <w:p w14:paraId="2C1AD6B6"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σας παρακαλώ. </w:t>
      </w:r>
    </w:p>
    <w:p w14:paraId="2C1AD6B7"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Pr>
          <w:rFonts w:eastAsia="Times New Roman" w:cs="Times New Roman"/>
          <w:szCs w:val="24"/>
        </w:rPr>
        <w:t xml:space="preserve"> Κύριε Πρόεδρε, εγώ σας παρακαλώ. Θα πρέπει να επιβάλλετε την τάξη. Μην αναφέρεστε σε </w:t>
      </w:r>
      <w:r>
        <w:rPr>
          <w:rFonts w:eastAsia="Times New Roman" w:cs="Times New Roman"/>
          <w:szCs w:val="24"/>
        </w:rPr>
        <w:lastRenderedPageBreak/>
        <w:t xml:space="preserve">εμένα. Να πείτε στους προϊστάμενους Υπουργούς να είναι ήρεμοι. </w:t>
      </w:r>
    </w:p>
    <w:p w14:paraId="2C1AD6B8"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μισό λεπτό. Κατά τη γνώμη μου, μην χρησιμοποιείτε λέξεις για</w:t>
      </w:r>
      <w:r>
        <w:rPr>
          <w:rFonts w:eastAsia="Times New Roman" w:cs="Times New Roman"/>
          <w:szCs w:val="24"/>
        </w:rPr>
        <w:t xml:space="preserve"> τις οποίες δεν θα είστε υπερήφανος μετά.</w:t>
      </w:r>
    </w:p>
    <w:p w14:paraId="2C1AD6B9"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 xml:space="preserve">Ποιες λέξεις; </w:t>
      </w:r>
    </w:p>
    <w:p w14:paraId="2C1AD6BA"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Επαναλάβατε λέξεις που δεν πρέπει να ακούγονται εδώ. </w:t>
      </w:r>
    </w:p>
    <w:p w14:paraId="2C1AD6BB"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 xml:space="preserve">Ποιες λέξεις; Ποιες; Τη λέξη «προδοσία»;  </w:t>
      </w:r>
    </w:p>
    <w:p w14:paraId="2C1AD6BC"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Να</w:t>
      </w:r>
      <w:r>
        <w:rPr>
          <w:rFonts w:eastAsia="Times New Roman" w:cs="Times New Roman"/>
          <w:szCs w:val="24"/>
        </w:rPr>
        <w:t xml:space="preserve">ι. </w:t>
      </w:r>
    </w:p>
    <w:p w14:paraId="2C1AD6BD"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Ο Πρωθυπουργός σας την έλεγε, ο κ. Τσίπρας. Θα μας τρελάνετε τώρα;</w:t>
      </w:r>
    </w:p>
    <w:p w14:paraId="2C1AD6BE"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Εντάξει!</w:t>
      </w:r>
    </w:p>
    <w:p w14:paraId="2C1AD6BF"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Να έχετε τη γενναιότητα να αναγνωρίζετε τα σφάλματά σας. Και επιπλέον να έχετε τη στοι</w:t>
      </w:r>
      <w:r>
        <w:rPr>
          <w:rFonts w:eastAsia="Times New Roman" w:cs="Times New Roman"/>
          <w:szCs w:val="24"/>
        </w:rPr>
        <w:lastRenderedPageBreak/>
        <w:t>χειώδη συντροφικότητα ν</w:t>
      </w:r>
      <w:r>
        <w:rPr>
          <w:rFonts w:eastAsia="Times New Roman" w:cs="Times New Roman"/>
          <w:szCs w:val="24"/>
        </w:rPr>
        <w:t xml:space="preserve">α υποστηρίξετε τον κ. Κοτζιά, τον σύντροφό σας και μέχρι προχθές Υπουργό Εξωτερικών, έναντι του οχετού Καμμένου. Εκτός εάν πιστεύετε ότι ο κ. Καμμένος είχε δίκιο, όταν εχθές υπονόησε ότι ο κ. Κοτζιάς έκανε μυστική συμφωνία κάτω από το τραπέζι με τον </w:t>
      </w:r>
      <w:proofErr w:type="spellStart"/>
      <w:r>
        <w:rPr>
          <w:rFonts w:eastAsia="Times New Roman" w:cs="Times New Roman"/>
          <w:szCs w:val="24"/>
        </w:rPr>
        <w:t>Ζάεφ</w:t>
      </w:r>
      <w:proofErr w:type="spellEnd"/>
      <w:r>
        <w:rPr>
          <w:rFonts w:eastAsia="Times New Roman" w:cs="Times New Roman"/>
          <w:szCs w:val="24"/>
        </w:rPr>
        <w:t xml:space="preserve">. </w:t>
      </w:r>
    </w:p>
    <w:p w14:paraId="2C1AD6C0" w14:textId="77777777" w:rsidR="00692F88" w:rsidRDefault="007C4398">
      <w:pPr>
        <w:spacing w:line="600" w:lineRule="auto"/>
        <w:ind w:firstLine="720"/>
        <w:jc w:val="center"/>
        <w:rPr>
          <w:rFonts w:eastAsia="Times New Roman"/>
          <w:szCs w:val="24"/>
        </w:rPr>
      </w:pPr>
      <w:r>
        <w:rPr>
          <w:rFonts w:eastAsia="Times New Roman"/>
          <w:szCs w:val="24"/>
        </w:rPr>
        <w:t xml:space="preserve">(Θόρυβος από τα </w:t>
      </w:r>
      <w:r>
        <w:rPr>
          <w:rFonts w:eastAsia="Times New Roman"/>
          <w:szCs w:val="24"/>
        </w:rPr>
        <w:t>υ</w:t>
      </w:r>
      <w:r>
        <w:rPr>
          <w:rFonts w:eastAsia="Times New Roman"/>
          <w:szCs w:val="24"/>
        </w:rPr>
        <w:t xml:space="preserve">πουργικά </w:t>
      </w:r>
      <w:r>
        <w:rPr>
          <w:rFonts w:eastAsia="Times New Roman"/>
          <w:szCs w:val="24"/>
        </w:rPr>
        <w:t>έ</w:t>
      </w:r>
      <w:r>
        <w:rPr>
          <w:rFonts w:eastAsia="Times New Roman"/>
          <w:szCs w:val="24"/>
        </w:rPr>
        <w:t>δρανα)</w:t>
      </w:r>
    </w:p>
    <w:p w14:paraId="2C1AD6C1"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2C1AD6C2"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 xml:space="preserve">Έχετε διαλέξει στρατόπεδο. Είστε αγκαλιά με την ακροδεξιά των ΑΝΕΛ. Είστε αγκαλιά και θα πάτε μέχρι τέλους και μέχρι πάτου μαζί. </w:t>
      </w:r>
    </w:p>
    <w:p w14:paraId="2C1AD6C3" w14:textId="77777777" w:rsidR="00692F88" w:rsidRDefault="007C4398">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 xml:space="preserve">ιαμαρτυρίες από τα </w:t>
      </w:r>
      <w:r>
        <w:rPr>
          <w:rFonts w:eastAsia="Times New Roman" w:cs="Times New Roman"/>
          <w:szCs w:val="24"/>
        </w:rPr>
        <w:t>υ</w:t>
      </w:r>
      <w:r>
        <w:rPr>
          <w:rFonts w:eastAsia="Times New Roman" w:cs="Times New Roman"/>
          <w:szCs w:val="24"/>
        </w:rPr>
        <w:t xml:space="preserve">πουργικά </w:t>
      </w:r>
      <w:r>
        <w:rPr>
          <w:rFonts w:eastAsia="Times New Roman" w:cs="Times New Roman"/>
          <w:szCs w:val="24"/>
        </w:rPr>
        <w:t>έ</w:t>
      </w:r>
      <w:r>
        <w:rPr>
          <w:rFonts w:eastAsia="Times New Roman" w:cs="Times New Roman"/>
          <w:szCs w:val="24"/>
        </w:rPr>
        <w:t>δρανα)</w:t>
      </w:r>
    </w:p>
    <w:p w14:paraId="2C1AD6C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Σε τι διαφωνείτε; Να σας ακούσω. </w:t>
      </w:r>
    </w:p>
    <w:p w14:paraId="2C1AD6C5" w14:textId="77777777" w:rsidR="00692F88" w:rsidRDefault="007C4398">
      <w:pPr>
        <w:spacing w:line="600" w:lineRule="auto"/>
        <w:ind w:firstLine="720"/>
        <w:jc w:val="both"/>
        <w:rPr>
          <w:rFonts w:eastAsia="Times New Roman" w:cs="Times New Roman"/>
          <w:b/>
          <w:szCs w:val="24"/>
        </w:rPr>
      </w:pPr>
      <w:r w:rsidRPr="006D4AA9">
        <w:rPr>
          <w:rFonts w:eastAsia="Times New Roman" w:cs="Times New Roman"/>
          <w:b/>
          <w:szCs w:val="24"/>
        </w:rPr>
        <w:t>Π</w:t>
      </w:r>
      <w:r>
        <w:rPr>
          <w:rFonts w:eastAsia="Times New Roman" w:cs="Times New Roman"/>
          <w:b/>
          <w:szCs w:val="24"/>
        </w:rPr>
        <w:t xml:space="preserve">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σας παρακαλώ πάρα πολύ. </w:t>
      </w:r>
    </w:p>
    <w:p w14:paraId="2C1AD6C6" w14:textId="77777777" w:rsidR="00692F88" w:rsidRDefault="007C4398">
      <w:pPr>
        <w:spacing w:line="600" w:lineRule="auto"/>
        <w:ind w:firstLine="720"/>
        <w:jc w:val="both"/>
        <w:rPr>
          <w:rFonts w:eastAsia="Times New Roman" w:cs="Times New Roman"/>
          <w:szCs w:val="24"/>
        </w:rPr>
      </w:pPr>
      <w:r w:rsidRPr="007978A4">
        <w:rPr>
          <w:rFonts w:eastAsia="Times New Roman" w:cs="Times New Roman"/>
          <w:b/>
          <w:szCs w:val="24"/>
        </w:rPr>
        <w:lastRenderedPageBreak/>
        <w:t>ΓΕΩΡΓΙΟΣ ΑΜΥΡΑΣ:</w:t>
      </w:r>
      <w:r w:rsidRPr="007978A4">
        <w:rPr>
          <w:rFonts w:eastAsia="Times New Roman" w:cs="Times New Roman"/>
          <w:szCs w:val="24"/>
        </w:rPr>
        <w:t xml:space="preserve"> </w:t>
      </w:r>
      <w:r>
        <w:rPr>
          <w:rFonts w:eastAsia="Times New Roman" w:cs="Times New Roman"/>
          <w:szCs w:val="24"/>
        </w:rPr>
        <w:t>Όχι εγώ. Να πείτε «παρακαλώ» στους Υπουργούς.</w:t>
      </w:r>
      <w:r>
        <w:rPr>
          <w:rFonts w:eastAsia="Times New Roman" w:cs="Times New Roman"/>
          <w:szCs w:val="24"/>
        </w:rPr>
        <w:t xml:space="preserve"> Να μην φωνάζουν οι Υπουργοί. Να ακούνε και αν θέλουν να απαντήσουν μετά. </w:t>
      </w:r>
    </w:p>
    <w:p w14:paraId="2C1AD6C7" w14:textId="77777777" w:rsidR="00692F88" w:rsidRDefault="007C4398">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επιτρέψτε μου. Και σε εσάς λέω, επειδή είστε ένας νέος πολιτικός, να δώσετε το παράδειγμα ενός άλλου ύφους. Αν θέλετε το ακούτε, εάν δε</w:t>
      </w:r>
      <w:r>
        <w:rPr>
          <w:rFonts w:eastAsia="Times New Roman" w:cs="Times New Roman"/>
          <w:szCs w:val="24"/>
        </w:rPr>
        <w:t xml:space="preserve">ν θέλετε, δεν το ακούτε. </w:t>
      </w:r>
    </w:p>
    <w:p w14:paraId="2C1AD6C8" w14:textId="77777777" w:rsidR="00692F88" w:rsidRDefault="007C4398">
      <w:pPr>
        <w:spacing w:line="600" w:lineRule="auto"/>
        <w:ind w:firstLine="720"/>
        <w:jc w:val="both"/>
        <w:rPr>
          <w:rFonts w:eastAsia="Times New Roman"/>
          <w:szCs w:val="24"/>
        </w:rPr>
      </w:pPr>
      <w:r w:rsidRPr="00440B46">
        <w:rPr>
          <w:rFonts w:eastAsia="Times New Roman"/>
          <w:b/>
          <w:szCs w:val="24"/>
        </w:rPr>
        <w:t>ΓΕΩΡΓΙΟΣ ΑΜΥΡΑΣ:</w:t>
      </w:r>
      <w:r w:rsidRPr="00440B46">
        <w:rPr>
          <w:rFonts w:eastAsia="Times New Roman"/>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Πρόεδρε, τι εννοείτε να δώσω το παράδειγμα άλλου ήθους; Σε τι διαφωνείτε από αυτά που σας είπα; Δεν τα είπε αυτά ο κ. Τσίπρας; Δεν χαρακτήρισε προδότη τον κ. </w:t>
      </w:r>
      <w:r w:rsidRPr="00DD397B">
        <w:rPr>
          <w:rFonts w:eastAsia="Times New Roman"/>
          <w:szCs w:val="24"/>
        </w:rPr>
        <w:t>Παπανδρέου στις 29 Σεπτεμβρίου του</w:t>
      </w:r>
      <w:r w:rsidRPr="00DD397B">
        <w:rPr>
          <w:rFonts w:eastAsia="Times New Roman"/>
          <w:szCs w:val="24"/>
        </w:rPr>
        <w:t xml:space="preserve"> 2011</w:t>
      </w:r>
      <w:r>
        <w:rPr>
          <w:rFonts w:eastAsia="Times New Roman"/>
          <w:szCs w:val="24"/>
        </w:rPr>
        <w:t>;</w:t>
      </w:r>
      <w:r w:rsidRPr="00DD397B">
        <w:rPr>
          <w:rFonts w:eastAsia="Times New Roman"/>
          <w:szCs w:val="24"/>
        </w:rPr>
        <w:t xml:space="preserve"> </w:t>
      </w:r>
      <w:r>
        <w:rPr>
          <w:rFonts w:eastAsia="Times New Roman"/>
          <w:szCs w:val="24"/>
        </w:rPr>
        <w:t>Σ</w:t>
      </w:r>
      <w:r w:rsidRPr="00DD397B">
        <w:rPr>
          <w:rFonts w:eastAsia="Times New Roman"/>
          <w:szCs w:val="24"/>
        </w:rPr>
        <w:t xml:space="preserve">ας φοβίζει το ότι εγώ </w:t>
      </w:r>
      <w:r>
        <w:rPr>
          <w:rFonts w:eastAsia="Times New Roman"/>
          <w:szCs w:val="24"/>
        </w:rPr>
        <w:t>ε</w:t>
      </w:r>
      <w:r w:rsidRPr="00DD397B">
        <w:rPr>
          <w:rFonts w:eastAsia="Times New Roman"/>
          <w:szCs w:val="24"/>
        </w:rPr>
        <w:t>παναλαμβάνω</w:t>
      </w:r>
      <w:r>
        <w:rPr>
          <w:rFonts w:eastAsia="Times New Roman"/>
          <w:szCs w:val="24"/>
        </w:rPr>
        <w:t>,</w:t>
      </w:r>
      <w:r w:rsidRPr="00DD397B">
        <w:rPr>
          <w:rFonts w:eastAsia="Times New Roman"/>
          <w:szCs w:val="24"/>
        </w:rPr>
        <w:t xml:space="preserve"> καυτηριάζοντας</w:t>
      </w:r>
      <w:r>
        <w:rPr>
          <w:rFonts w:eastAsia="Times New Roman"/>
          <w:szCs w:val="24"/>
        </w:rPr>
        <w:t>,</w:t>
      </w:r>
      <w:r w:rsidRPr="00DD397B">
        <w:rPr>
          <w:rFonts w:eastAsia="Times New Roman"/>
          <w:szCs w:val="24"/>
        </w:rPr>
        <w:t xml:space="preserve"> </w:t>
      </w:r>
      <w:r>
        <w:rPr>
          <w:rFonts w:eastAsia="Times New Roman"/>
          <w:szCs w:val="24"/>
        </w:rPr>
        <w:t>τ</w:t>
      </w:r>
      <w:r w:rsidRPr="00DD397B">
        <w:rPr>
          <w:rFonts w:eastAsia="Times New Roman"/>
          <w:szCs w:val="24"/>
        </w:rPr>
        <w:t>η χρήση τέτοι</w:t>
      </w:r>
      <w:r>
        <w:rPr>
          <w:rFonts w:eastAsia="Times New Roman"/>
          <w:szCs w:val="24"/>
        </w:rPr>
        <w:t>ων</w:t>
      </w:r>
      <w:r w:rsidRPr="00DD397B">
        <w:rPr>
          <w:rFonts w:eastAsia="Times New Roman"/>
          <w:szCs w:val="24"/>
        </w:rPr>
        <w:t xml:space="preserve"> χαρακτηρισμών</w:t>
      </w:r>
      <w:r>
        <w:rPr>
          <w:rFonts w:eastAsia="Times New Roman"/>
          <w:szCs w:val="24"/>
        </w:rPr>
        <w:t xml:space="preserve">, από τον οποιοδήποτε πολιτικό; </w:t>
      </w:r>
      <w:r w:rsidRPr="00DD397B">
        <w:rPr>
          <w:rFonts w:eastAsia="Times New Roman"/>
          <w:szCs w:val="24"/>
        </w:rPr>
        <w:t>Λοιπόν</w:t>
      </w:r>
      <w:r>
        <w:rPr>
          <w:rFonts w:eastAsia="Times New Roman"/>
          <w:szCs w:val="24"/>
        </w:rPr>
        <w:t>,</w:t>
      </w:r>
      <w:r w:rsidRPr="00DD397B">
        <w:rPr>
          <w:rFonts w:eastAsia="Times New Roman"/>
          <w:szCs w:val="24"/>
        </w:rPr>
        <w:t xml:space="preserve"> αρκετά</w:t>
      </w:r>
      <w:r>
        <w:rPr>
          <w:rFonts w:eastAsia="Times New Roman"/>
          <w:szCs w:val="24"/>
        </w:rPr>
        <w:t>!</w:t>
      </w:r>
    </w:p>
    <w:p w14:paraId="2C1AD6C9" w14:textId="77777777" w:rsidR="00692F88" w:rsidRDefault="007C4398">
      <w:pPr>
        <w:spacing w:line="600" w:lineRule="auto"/>
        <w:ind w:firstLine="720"/>
        <w:jc w:val="both"/>
        <w:rPr>
          <w:rFonts w:eastAsia="Times New Roman"/>
          <w:szCs w:val="24"/>
        </w:rPr>
      </w:pPr>
      <w:r>
        <w:rPr>
          <w:rFonts w:eastAsia="Times New Roman"/>
          <w:szCs w:val="24"/>
        </w:rPr>
        <w:t>Α</w:t>
      </w:r>
      <w:r w:rsidRPr="00DD397B">
        <w:rPr>
          <w:rFonts w:eastAsia="Times New Roman"/>
          <w:szCs w:val="24"/>
        </w:rPr>
        <w:t xml:space="preserve">ς έρθω τώρα στο θέμα του </w:t>
      </w:r>
      <w:r>
        <w:rPr>
          <w:rFonts w:eastAsia="Times New Roman"/>
          <w:szCs w:val="24"/>
        </w:rPr>
        <w:t>π</w:t>
      </w:r>
      <w:r w:rsidRPr="00DD397B">
        <w:rPr>
          <w:rFonts w:eastAsia="Times New Roman"/>
          <w:szCs w:val="24"/>
        </w:rPr>
        <w:t>ροϋπολογισμού</w:t>
      </w:r>
      <w:r>
        <w:rPr>
          <w:rFonts w:eastAsia="Times New Roman"/>
          <w:szCs w:val="24"/>
        </w:rPr>
        <w:t>,</w:t>
      </w:r>
      <w:r w:rsidRPr="00DD397B">
        <w:rPr>
          <w:rFonts w:eastAsia="Times New Roman"/>
          <w:szCs w:val="24"/>
        </w:rPr>
        <w:t xml:space="preserve"> για να ηρεμήσουν</w:t>
      </w:r>
      <w:r>
        <w:rPr>
          <w:rFonts w:eastAsia="Times New Roman"/>
          <w:szCs w:val="24"/>
        </w:rPr>
        <w:t xml:space="preserve"> και</w:t>
      </w:r>
      <w:r w:rsidRPr="00DD397B">
        <w:rPr>
          <w:rFonts w:eastAsia="Times New Roman"/>
          <w:szCs w:val="24"/>
        </w:rPr>
        <w:t xml:space="preserve"> οι </w:t>
      </w:r>
      <w:r>
        <w:rPr>
          <w:rFonts w:eastAsia="Times New Roman"/>
          <w:szCs w:val="24"/>
        </w:rPr>
        <w:t>Υ</w:t>
      </w:r>
      <w:r w:rsidRPr="00DD397B">
        <w:rPr>
          <w:rFonts w:eastAsia="Times New Roman"/>
          <w:szCs w:val="24"/>
        </w:rPr>
        <w:t>πουργοί</w:t>
      </w:r>
      <w:r>
        <w:rPr>
          <w:rFonts w:eastAsia="Times New Roman"/>
          <w:szCs w:val="24"/>
        </w:rPr>
        <w:t>.</w:t>
      </w:r>
    </w:p>
    <w:p w14:paraId="2C1AD6CA" w14:textId="77777777" w:rsidR="00692F88" w:rsidRDefault="007C4398">
      <w:pPr>
        <w:spacing w:line="600" w:lineRule="auto"/>
        <w:ind w:firstLine="720"/>
        <w:jc w:val="both"/>
        <w:rPr>
          <w:rFonts w:eastAsia="Times New Roman"/>
          <w:szCs w:val="24"/>
        </w:rPr>
      </w:pPr>
      <w:r>
        <w:rPr>
          <w:rFonts w:eastAsia="Times New Roman"/>
          <w:szCs w:val="24"/>
        </w:rPr>
        <w:t>Τι ωραία θα ήταν να έκαναν την αυτοκριτική</w:t>
      </w:r>
      <w:r>
        <w:rPr>
          <w:rFonts w:eastAsia="Times New Roman"/>
          <w:szCs w:val="24"/>
        </w:rPr>
        <w:t xml:space="preserve"> τους, ε; Πόσο πιο μπροστά θα βρίσκονταν; Όμως, δεν βλέπετε; Καλύπτουν τον </w:t>
      </w:r>
      <w:r>
        <w:rPr>
          <w:rFonts w:eastAsia="Times New Roman"/>
          <w:szCs w:val="24"/>
        </w:rPr>
        <w:lastRenderedPageBreak/>
        <w:t xml:space="preserve">κ. Καμμένο έναντι του κ. Κοτζιά για το </w:t>
      </w:r>
      <w:r>
        <w:rPr>
          <w:rFonts w:eastAsia="Times New Roman"/>
          <w:szCs w:val="24"/>
        </w:rPr>
        <w:t>μ</w:t>
      </w:r>
      <w:r>
        <w:rPr>
          <w:rFonts w:eastAsia="Times New Roman"/>
          <w:szCs w:val="24"/>
        </w:rPr>
        <w:t xml:space="preserve">ακεδονικό. Τι άλλο θέλετε; </w:t>
      </w:r>
    </w:p>
    <w:p w14:paraId="2C1AD6CB" w14:textId="77777777" w:rsidR="00692F88" w:rsidRDefault="007C4398">
      <w:pPr>
        <w:spacing w:line="600" w:lineRule="auto"/>
        <w:ind w:firstLine="720"/>
        <w:jc w:val="both"/>
        <w:rPr>
          <w:rFonts w:eastAsia="Times New Roman"/>
          <w:szCs w:val="24"/>
        </w:rPr>
      </w:pPr>
      <w:r w:rsidRPr="00FE1E46">
        <w:rPr>
          <w:rFonts w:eastAsia="Times New Roman"/>
          <w:b/>
          <w:szCs w:val="24"/>
        </w:rPr>
        <w:t>ΠΑΝΑΓΙΩΤΑ ΚΟΖΟΜΠΟΛΗ</w:t>
      </w:r>
      <w:r>
        <w:rPr>
          <w:rFonts w:eastAsia="Times New Roman"/>
          <w:b/>
          <w:szCs w:val="24"/>
        </w:rPr>
        <w:t xml:space="preserve"> </w:t>
      </w:r>
      <w:r w:rsidRPr="00FE1E46">
        <w:rPr>
          <w:rFonts w:eastAsia="Times New Roman"/>
          <w:b/>
          <w:szCs w:val="24"/>
        </w:rPr>
        <w:t>-</w:t>
      </w:r>
      <w:r>
        <w:rPr>
          <w:rFonts w:eastAsia="Times New Roman"/>
          <w:b/>
          <w:szCs w:val="24"/>
        </w:rPr>
        <w:t xml:space="preserve"> </w:t>
      </w:r>
      <w:r w:rsidRPr="00FE1E46">
        <w:rPr>
          <w:rFonts w:eastAsia="Times New Roman"/>
          <w:b/>
          <w:szCs w:val="24"/>
        </w:rPr>
        <w:t>ΑΜΑΝΑΤΙΔΗ:</w:t>
      </w:r>
      <w:r>
        <w:rPr>
          <w:rFonts w:eastAsia="Times New Roman"/>
          <w:szCs w:val="24"/>
        </w:rPr>
        <w:t xml:space="preserve"> Πείτε μας για τον </w:t>
      </w:r>
      <w:r>
        <w:rPr>
          <w:rFonts w:eastAsia="Times New Roman"/>
          <w:szCs w:val="24"/>
        </w:rPr>
        <w:t>π</w:t>
      </w:r>
      <w:r>
        <w:rPr>
          <w:rFonts w:eastAsia="Times New Roman"/>
          <w:szCs w:val="24"/>
        </w:rPr>
        <w:t xml:space="preserve">ροϋπολογισμό. </w:t>
      </w:r>
    </w:p>
    <w:p w14:paraId="2C1AD6CC" w14:textId="77777777" w:rsidR="00692F88" w:rsidRDefault="007C4398">
      <w:pPr>
        <w:spacing w:line="600" w:lineRule="auto"/>
        <w:ind w:firstLine="720"/>
        <w:jc w:val="both"/>
        <w:rPr>
          <w:rFonts w:eastAsia="Times New Roman"/>
          <w:szCs w:val="24"/>
        </w:rPr>
      </w:pPr>
      <w:r w:rsidRPr="00FE1E46">
        <w:rPr>
          <w:rFonts w:eastAsia="Times New Roman"/>
          <w:b/>
          <w:szCs w:val="24"/>
        </w:rPr>
        <w:t>ΓΕΩΡΓΙΟΣ ΑΜΥΡΑΣ:</w:t>
      </w:r>
      <w:r w:rsidRPr="00FE1E46">
        <w:rPr>
          <w:rFonts w:eastAsia="Times New Roman"/>
          <w:szCs w:val="24"/>
        </w:rPr>
        <w:t xml:space="preserve"> </w:t>
      </w:r>
      <w:r>
        <w:rPr>
          <w:rFonts w:eastAsia="Times New Roman"/>
          <w:szCs w:val="24"/>
        </w:rPr>
        <w:t xml:space="preserve"> Μη βιάζεστε εσείς, κυρία μου. Θα έρθω και στον </w:t>
      </w:r>
      <w:r>
        <w:rPr>
          <w:rFonts w:eastAsia="Times New Roman"/>
          <w:szCs w:val="24"/>
        </w:rPr>
        <w:t>π</w:t>
      </w:r>
      <w:r>
        <w:rPr>
          <w:rFonts w:eastAsia="Times New Roman"/>
          <w:szCs w:val="24"/>
        </w:rPr>
        <w:t xml:space="preserve">ροϋπολογισμό, ευθύς αμέσως. </w:t>
      </w:r>
    </w:p>
    <w:p w14:paraId="2C1AD6CD"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 xml:space="preserve">Ξέρετε τι έλεγε ο Τζορτζ </w:t>
      </w:r>
      <w:proofErr w:type="spellStart"/>
      <w:r w:rsidRPr="00896B1A">
        <w:rPr>
          <w:rFonts w:eastAsia="Times New Roman" w:cs="Times New Roman"/>
          <w:szCs w:val="24"/>
        </w:rPr>
        <w:t>Όργουελ</w:t>
      </w:r>
      <w:proofErr w:type="spellEnd"/>
      <w:r>
        <w:rPr>
          <w:rFonts w:eastAsia="Times New Roman" w:cs="Times New Roman"/>
          <w:szCs w:val="24"/>
        </w:rPr>
        <w:t>;</w:t>
      </w:r>
      <w:r w:rsidRPr="00896B1A">
        <w:rPr>
          <w:rFonts w:eastAsia="Times New Roman" w:cs="Times New Roman"/>
          <w:szCs w:val="24"/>
        </w:rPr>
        <w:t xml:space="preserve"> Έλεγε και έγραφε ότι χρειάζεται μεγάλη προσπάθεια για να μπορέσει</w:t>
      </w:r>
      <w:r>
        <w:rPr>
          <w:rFonts w:eastAsia="Times New Roman" w:cs="Times New Roman"/>
          <w:szCs w:val="24"/>
        </w:rPr>
        <w:t>ς</w:t>
      </w:r>
      <w:r w:rsidRPr="00896B1A">
        <w:rPr>
          <w:rFonts w:eastAsia="Times New Roman" w:cs="Times New Roman"/>
          <w:szCs w:val="24"/>
        </w:rPr>
        <w:t xml:space="preserve"> να δεις πέρα από τη μύτη σου</w:t>
      </w:r>
      <w:r>
        <w:rPr>
          <w:rFonts w:eastAsia="Times New Roman" w:cs="Times New Roman"/>
          <w:szCs w:val="24"/>
        </w:rPr>
        <w:t>.</w:t>
      </w:r>
      <w:r w:rsidRPr="00896B1A">
        <w:rPr>
          <w:rFonts w:eastAsia="Times New Roman" w:cs="Times New Roman"/>
          <w:szCs w:val="24"/>
        </w:rPr>
        <w:t xml:space="preserve"> Και η </w:t>
      </w:r>
      <w:r>
        <w:rPr>
          <w:rFonts w:eastAsia="Times New Roman" w:cs="Times New Roman"/>
          <w:szCs w:val="24"/>
        </w:rPr>
        <w:t xml:space="preserve">παρούσα </w:t>
      </w:r>
      <w:r w:rsidRPr="00896B1A">
        <w:rPr>
          <w:rFonts w:eastAsia="Times New Roman" w:cs="Times New Roman"/>
          <w:szCs w:val="24"/>
        </w:rPr>
        <w:t>συζήτηση είναι μία ευκαιρία για ό</w:t>
      </w:r>
      <w:r w:rsidRPr="00896B1A">
        <w:rPr>
          <w:rFonts w:eastAsia="Times New Roman" w:cs="Times New Roman"/>
          <w:szCs w:val="24"/>
        </w:rPr>
        <w:t>λους μας να δούμε το δάσος</w:t>
      </w:r>
      <w:r>
        <w:rPr>
          <w:rFonts w:eastAsia="Times New Roman" w:cs="Times New Roman"/>
          <w:szCs w:val="24"/>
        </w:rPr>
        <w:t>,</w:t>
      </w:r>
      <w:r w:rsidRPr="00896B1A">
        <w:rPr>
          <w:rFonts w:eastAsia="Times New Roman" w:cs="Times New Roman"/>
          <w:szCs w:val="24"/>
        </w:rPr>
        <w:t xml:space="preserve"> να δούμε χωρίς παρωπίδες</w:t>
      </w:r>
      <w:r>
        <w:rPr>
          <w:rFonts w:eastAsia="Times New Roman" w:cs="Times New Roman"/>
          <w:szCs w:val="24"/>
        </w:rPr>
        <w:t>,</w:t>
      </w:r>
      <w:r w:rsidRPr="00896B1A">
        <w:rPr>
          <w:rFonts w:eastAsia="Times New Roman" w:cs="Times New Roman"/>
          <w:szCs w:val="24"/>
        </w:rPr>
        <w:t xml:space="preserve"> να αφήσουμε την κοντόφθαλμη μάτια και να αναπτύξουμε το σχέδιο που χρειάζεται η χώρα για να γίνει επιτέλους μία κανονική</w:t>
      </w:r>
      <w:r>
        <w:rPr>
          <w:rFonts w:eastAsia="Times New Roman" w:cs="Times New Roman"/>
          <w:szCs w:val="24"/>
        </w:rPr>
        <w:t>,</w:t>
      </w:r>
      <w:r w:rsidRPr="00896B1A">
        <w:rPr>
          <w:rFonts w:eastAsia="Times New Roman" w:cs="Times New Roman"/>
          <w:szCs w:val="24"/>
        </w:rPr>
        <w:t xml:space="preserve"> φυσιολογική</w:t>
      </w:r>
      <w:r>
        <w:rPr>
          <w:rFonts w:eastAsia="Times New Roman" w:cs="Times New Roman"/>
          <w:szCs w:val="24"/>
        </w:rPr>
        <w:t>,</w:t>
      </w:r>
      <w:r w:rsidRPr="00896B1A">
        <w:rPr>
          <w:rFonts w:eastAsia="Times New Roman" w:cs="Times New Roman"/>
          <w:szCs w:val="24"/>
        </w:rPr>
        <w:t xml:space="preserve"> ευρωπαϊκή χώρα</w:t>
      </w:r>
      <w:r>
        <w:rPr>
          <w:rFonts w:eastAsia="Times New Roman" w:cs="Times New Roman"/>
          <w:szCs w:val="24"/>
        </w:rPr>
        <w:t>.</w:t>
      </w:r>
      <w:r w:rsidRPr="00896B1A">
        <w:rPr>
          <w:rFonts w:eastAsia="Times New Roman" w:cs="Times New Roman"/>
          <w:szCs w:val="24"/>
        </w:rPr>
        <w:t xml:space="preserve"> </w:t>
      </w:r>
    </w:p>
    <w:p w14:paraId="2C1AD6CE"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Τα ψέματα τε</w:t>
      </w:r>
      <w:r>
        <w:rPr>
          <w:rFonts w:eastAsia="Times New Roman" w:cs="Times New Roman"/>
          <w:szCs w:val="24"/>
        </w:rPr>
        <w:t>λειώνουν.</w:t>
      </w:r>
      <w:r w:rsidRPr="00896B1A">
        <w:rPr>
          <w:rFonts w:eastAsia="Times New Roman" w:cs="Times New Roman"/>
          <w:szCs w:val="24"/>
        </w:rPr>
        <w:t xml:space="preserve"> Ο </w:t>
      </w:r>
      <w:r>
        <w:rPr>
          <w:rFonts w:eastAsia="Times New Roman" w:cs="Times New Roman"/>
          <w:szCs w:val="24"/>
        </w:rPr>
        <w:t>πολιτικός χρόνος, επίσης.</w:t>
      </w:r>
      <w:r w:rsidRPr="00896B1A">
        <w:rPr>
          <w:rFonts w:eastAsia="Times New Roman" w:cs="Times New Roman"/>
          <w:szCs w:val="24"/>
        </w:rPr>
        <w:t xml:space="preserve"> </w:t>
      </w:r>
      <w:r w:rsidRPr="00896B1A">
        <w:rPr>
          <w:rFonts w:eastAsia="Times New Roman" w:cs="Times New Roman"/>
          <w:szCs w:val="24"/>
        </w:rPr>
        <w:t xml:space="preserve">Ο </w:t>
      </w:r>
      <w:r>
        <w:rPr>
          <w:rFonts w:eastAsia="Times New Roman" w:cs="Times New Roman"/>
          <w:szCs w:val="24"/>
        </w:rPr>
        <w:t>π</w:t>
      </w:r>
      <w:r w:rsidRPr="00896B1A">
        <w:rPr>
          <w:rFonts w:eastAsia="Times New Roman" w:cs="Times New Roman"/>
          <w:szCs w:val="24"/>
        </w:rPr>
        <w:t>ροϋπολογισμός</w:t>
      </w:r>
      <w:r>
        <w:rPr>
          <w:rFonts w:eastAsia="Times New Roman" w:cs="Times New Roman"/>
          <w:szCs w:val="24"/>
        </w:rPr>
        <w:t>,</w:t>
      </w:r>
      <w:r w:rsidRPr="00896B1A">
        <w:rPr>
          <w:rFonts w:eastAsia="Times New Roman" w:cs="Times New Roman"/>
          <w:szCs w:val="24"/>
        </w:rPr>
        <w:t xml:space="preserve"> που συζητάμε</w:t>
      </w:r>
      <w:r>
        <w:rPr>
          <w:rFonts w:eastAsia="Times New Roman" w:cs="Times New Roman"/>
          <w:szCs w:val="24"/>
        </w:rPr>
        <w:t>,</w:t>
      </w:r>
      <w:r w:rsidRPr="00896B1A">
        <w:rPr>
          <w:rFonts w:eastAsia="Times New Roman" w:cs="Times New Roman"/>
          <w:szCs w:val="24"/>
        </w:rPr>
        <w:t xml:space="preserve"> είναι ο πρώτος μετά τη λήξη του </w:t>
      </w:r>
      <w:proofErr w:type="spellStart"/>
      <w:r w:rsidRPr="00896B1A">
        <w:rPr>
          <w:rFonts w:eastAsia="Times New Roman" w:cs="Times New Roman"/>
          <w:szCs w:val="24"/>
        </w:rPr>
        <w:t>μνημονιακού</w:t>
      </w:r>
      <w:proofErr w:type="spellEnd"/>
      <w:r w:rsidRPr="00896B1A">
        <w:rPr>
          <w:rFonts w:eastAsia="Times New Roman" w:cs="Times New Roman"/>
          <w:szCs w:val="24"/>
        </w:rPr>
        <w:t xml:space="preserve"> προγράμματος Τσίπρα</w:t>
      </w:r>
      <w:r>
        <w:rPr>
          <w:rFonts w:eastAsia="Times New Roman" w:cs="Times New Roman"/>
          <w:szCs w:val="24"/>
        </w:rPr>
        <w:t xml:space="preserve"> </w:t>
      </w:r>
      <w:r w:rsidRPr="00896B1A">
        <w:rPr>
          <w:rFonts w:eastAsia="Times New Roman" w:cs="Times New Roman"/>
          <w:szCs w:val="24"/>
        </w:rPr>
        <w:t>-</w:t>
      </w:r>
      <w:r>
        <w:rPr>
          <w:rFonts w:eastAsia="Times New Roman" w:cs="Times New Roman"/>
          <w:szCs w:val="24"/>
        </w:rPr>
        <w:t xml:space="preserve"> </w:t>
      </w:r>
      <w:r w:rsidRPr="00896B1A">
        <w:rPr>
          <w:rFonts w:eastAsia="Times New Roman" w:cs="Times New Roman"/>
          <w:szCs w:val="24"/>
        </w:rPr>
        <w:t>Καμμένου</w:t>
      </w:r>
      <w:r>
        <w:rPr>
          <w:rFonts w:eastAsia="Times New Roman" w:cs="Times New Roman"/>
          <w:szCs w:val="24"/>
        </w:rPr>
        <w:t xml:space="preserve"> -</w:t>
      </w:r>
      <w:r w:rsidRPr="00896B1A">
        <w:rPr>
          <w:rFonts w:eastAsia="Times New Roman" w:cs="Times New Roman"/>
          <w:szCs w:val="24"/>
        </w:rPr>
        <w:t>στην ουσία της χρηματοδότησης</w:t>
      </w:r>
      <w:r>
        <w:rPr>
          <w:rFonts w:eastAsia="Times New Roman" w:cs="Times New Roman"/>
          <w:szCs w:val="24"/>
        </w:rPr>
        <w:t>,</w:t>
      </w:r>
      <w:r w:rsidRPr="00896B1A">
        <w:rPr>
          <w:rFonts w:eastAsia="Times New Roman" w:cs="Times New Roman"/>
          <w:szCs w:val="24"/>
        </w:rPr>
        <w:t xml:space="preserve"> γιατί το μνημόνιο παραμένει</w:t>
      </w:r>
      <w:r>
        <w:rPr>
          <w:rFonts w:eastAsia="Times New Roman" w:cs="Times New Roman"/>
          <w:szCs w:val="24"/>
        </w:rPr>
        <w:t>-</w:t>
      </w:r>
      <w:r w:rsidRPr="00896B1A">
        <w:rPr>
          <w:rFonts w:eastAsia="Times New Roman" w:cs="Times New Roman"/>
          <w:szCs w:val="24"/>
        </w:rPr>
        <w:t xml:space="preserve"> και ο τελευταίος της σημερινής Κυβέρνησης</w:t>
      </w:r>
      <w:r>
        <w:rPr>
          <w:rFonts w:eastAsia="Times New Roman" w:cs="Times New Roman"/>
          <w:szCs w:val="24"/>
        </w:rPr>
        <w:t xml:space="preserve">. </w:t>
      </w:r>
    </w:p>
    <w:p w14:paraId="2C1AD6C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Η χώρα έχει υπεισέλθει μία σκληρή -</w:t>
      </w:r>
      <w:proofErr w:type="spellStart"/>
      <w:r>
        <w:rPr>
          <w:rFonts w:eastAsia="Times New Roman" w:cs="Times New Roman"/>
          <w:szCs w:val="24"/>
        </w:rPr>
        <w:t>οιονεί</w:t>
      </w:r>
      <w:proofErr w:type="spellEnd"/>
      <w:r>
        <w:rPr>
          <w:rFonts w:eastAsia="Times New Roman" w:cs="Times New Roman"/>
          <w:szCs w:val="24"/>
        </w:rPr>
        <w:t xml:space="preserve"> β</w:t>
      </w:r>
      <w:r w:rsidRPr="00896B1A">
        <w:rPr>
          <w:rFonts w:eastAsia="Times New Roman" w:cs="Times New Roman"/>
          <w:szCs w:val="24"/>
        </w:rPr>
        <w:t>ε</w:t>
      </w:r>
      <w:r w:rsidRPr="00896B1A">
        <w:rPr>
          <w:rFonts w:eastAsia="Times New Roman" w:cs="Times New Roman"/>
          <w:szCs w:val="24"/>
        </w:rPr>
        <w:t>βαίως</w:t>
      </w:r>
      <w:r>
        <w:rPr>
          <w:rFonts w:eastAsia="Times New Roman" w:cs="Times New Roman"/>
          <w:szCs w:val="24"/>
        </w:rPr>
        <w:t>-</w:t>
      </w:r>
      <w:r w:rsidRPr="00896B1A">
        <w:rPr>
          <w:rFonts w:eastAsia="Times New Roman" w:cs="Times New Roman"/>
          <w:szCs w:val="24"/>
        </w:rPr>
        <w:t xml:space="preserve"> προεκλογική περίοδο και είναι πολύ πιθανό να έχουμε </w:t>
      </w:r>
      <w:r>
        <w:rPr>
          <w:rFonts w:eastAsia="Times New Roman" w:cs="Times New Roman"/>
          <w:szCs w:val="24"/>
        </w:rPr>
        <w:t>μαζί</w:t>
      </w:r>
      <w:r w:rsidRPr="00896B1A">
        <w:rPr>
          <w:rFonts w:eastAsia="Times New Roman" w:cs="Times New Roman"/>
          <w:szCs w:val="24"/>
        </w:rPr>
        <w:t xml:space="preserve"> τις βουλευτικές εκλογές με τις ευρωεκλογές και τις δημοτικές τον ερχόμενο Μάιο</w:t>
      </w:r>
      <w:r>
        <w:rPr>
          <w:rFonts w:eastAsia="Times New Roman" w:cs="Times New Roman"/>
          <w:szCs w:val="24"/>
        </w:rPr>
        <w:t>.</w:t>
      </w:r>
      <w:r w:rsidRPr="00896B1A">
        <w:rPr>
          <w:rFonts w:eastAsia="Times New Roman" w:cs="Times New Roman"/>
          <w:szCs w:val="24"/>
        </w:rPr>
        <w:t xml:space="preserve"> </w:t>
      </w:r>
    </w:p>
    <w:p w14:paraId="2C1AD6D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w:t>
      </w:r>
      <w:r w:rsidRPr="00896B1A">
        <w:rPr>
          <w:rFonts w:eastAsia="Times New Roman" w:cs="Times New Roman"/>
          <w:szCs w:val="24"/>
        </w:rPr>
        <w:t xml:space="preserve"> αυτό είναι</w:t>
      </w:r>
      <w:r>
        <w:rPr>
          <w:rFonts w:eastAsia="Times New Roman" w:cs="Times New Roman"/>
          <w:szCs w:val="24"/>
        </w:rPr>
        <w:t>,</w:t>
      </w:r>
      <w:r w:rsidRPr="00896B1A">
        <w:rPr>
          <w:rFonts w:eastAsia="Times New Roman" w:cs="Times New Roman"/>
          <w:szCs w:val="24"/>
        </w:rPr>
        <w:t xml:space="preserve"> δυστυχώς</w:t>
      </w:r>
      <w:r>
        <w:rPr>
          <w:rFonts w:eastAsia="Times New Roman" w:cs="Times New Roman"/>
          <w:szCs w:val="24"/>
        </w:rPr>
        <w:t>, μη</w:t>
      </w:r>
      <w:r w:rsidRPr="00896B1A">
        <w:rPr>
          <w:rFonts w:eastAsia="Times New Roman" w:cs="Times New Roman"/>
          <w:szCs w:val="24"/>
        </w:rPr>
        <w:t xml:space="preserve"> ενθαρρυντικό ότι σε μία προεκλογική περίοδο</w:t>
      </w:r>
      <w:r>
        <w:rPr>
          <w:rFonts w:eastAsia="Times New Roman" w:cs="Times New Roman"/>
          <w:szCs w:val="24"/>
        </w:rPr>
        <w:t xml:space="preserve"> -</w:t>
      </w:r>
      <w:r w:rsidRPr="00896B1A">
        <w:rPr>
          <w:rFonts w:eastAsia="Times New Roman" w:cs="Times New Roman"/>
          <w:szCs w:val="24"/>
        </w:rPr>
        <w:t>όπως αυτή στην οποία βρισκόμαστε</w:t>
      </w:r>
      <w:r>
        <w:rPr>
          <w:rFonts w:eastAsia="Times New Roman" w:cs="Times New Roman"/>
          <w:szCs w:val="24"/>
        </w:rPr>
        <w:t>-</w:t>
      </w:r>
      <w:r w:rsidRPr="00896B1A">
        <w:rPr>
          <w:rFonts w:eastAsia="Times New Roman" w:cs="Times New Roman"/>
          <w:szCs w:val="24"/>
        </w:rPr>
        <w:t xml:space="preserve"> οι </w:t>
      </w:r>
      <w:r w:rsidRPr="00896B1A">
        <w:rPr>
          <w:rFonts w:eastAsia="Times New Roman" w:cs="Times New Roman"/>
          <w:szCs w:val="24"/>
        </w:rPr>
        <w:t>περισσότεροι επιλέγουν να μιλάνε με ψέματα</w:t>
      </w:r>
      <w:r>
        <w:rPr>
          <w:rFonts w:eastAsia="Times New Roman" w:cs="Times New Roman"/>
          <w:szCs w:val="24"/>
        </w:rPr>
        <w:t>,</w:t>
      </w:r>
      <w:r w:rsidRPr="00896B1A">
        <w:rPr>
          <w:rFonts w:eastAsia="Times New Roman" w:cs="Times New Roman"/>
          <w:szCs w:val="24"/>
        </w:rPr>
        <w:t xml:space="preserve"> επιλέγουν </w:t>
      </w:r>
      <w:r>
        <w:rPr>
          <w:rFonts w:eastAsia="Times New Roman" w:cs="Times New Roman"/>
          <w:szCs w:val="24"/>
        </w:rPr>
        <w:t>ν</w:t>
      </w:r>
      <w:r w:rsidRPr="00896B1A">
        <w:rPr>
          <w:rFonts w:eastAsia="Times New Roman" w:cs="Times New Roman"/>
          <w:szCs w:val="24"/>
        </w:rPr>
        <w:t xml:space="preserve">α </w:t>
      </w:r>
      <w:r>
        <w:rPr>
          <w:rFonts w:eastAsia="Times New Roman" w:cs="Times New Roman"/>
          <w:szCs w:val="24"/>
        </w:rPr>
        <w:t xml:space="preserve">πυρπολούν </w:t>
      </w:r>
      <w:r w:rsidRPr="00896B1A">
        <w:rPr>
          <w:rFonts w:eastAsia="Times New Roman" w:cs="Times New Roman"/>
          <w:szCs w:val="24"/>
        </w:rPr>
        <w:t xml:space="preserve">τα αυτιά του </w:t>
      </w:r>
      <w:r>
        <w:rPr>
          <w:rFonts w:eastAsia="Times New Roman" w:cs="Times New Roman"/>
          <w:szCs w:val="24"/>
        </w:rPr>
        <w:t xml:space="preserve">κόσμου με </w:t>
      </w:r>
      <w:r w:rsidRPr="00896B1A">
        <w:rPr>
          <w:rFonts w:eastAsia="Times New Roman" w:cs="Times New Roman"/>
          <w:szCs w:val="24"/>
        </w:rPr>
        <w:t>ψευδαισθήσεις</w:t>
      </w:r>
      <w:r>
        <w:rPr>
          <w:rFonts w:eastAsia="Times New Roman" w:cs="Times New Roman"/>
          <w:szCs w:val="24"/>
        </w:rPr>
        <w:t>,</w:t>
      </w:r>
      <w:r w:rsidRPr="00896B1A">
        <w:rPr>
          <w:rFonts w:eastAsia="Times New Roman" w:cs="Times New Roman"/>
          <w:szCs w:val="24"/>
        </w:rPr>
        <w:t xml:space="preserve"> αυταπάτες και απάτες τύπου </w:t>
      </w:r>
      <w:r>
        <w:rPr>
          <w:rFonts w:eastAsia="Times New Roman" w:cs="Times New Roman"/>
          <w:szCs w:val="24"/>
        </w:rPr>
        <w:t xml:space="preserve">προγράμματος </w:t>
      </w:r>
      <w:r w:rsidRPr="00896B1A">
        <w:rPr>
          <w:rFonts w:eastAsia="Times New Roman" w:cs="Times New Roman"/>
          <w:szCs w:val="24"/>
        </w:rPr>
        <w:t>Θεσσαλονίκης</w:t>
      </w:r>
      <w:r>
        <w:rPr>
          <w:rFonts w:eastAsia="Times New Roman" w:cs="Times New Roman"/>
          <w:szCs w:val="24"/>
        </w:rPr>
        <w:t xml:space="preserve"> </w:t>
      </w:r>
      <w:r w:rsidRPr="00896B1A">
        <w:rPr>
          <w:rFonts w:eastAsia="Times New Roman" w:cs="Times New Roman"/>
          <w:szCs w:val="24"/>
        </w:rPr>
        <w:t>και υποσχέσεις για καλύτερες μέρες</w:t>
      </w:r>
      <w:r>
        <w:rPr>
          <w:rFonts w:eastAsia="Times New Roman" w:cs="Times New Roman"/>
          <w:szCs w:val="24"/>
        </w:rPr>
        <w:t>,</w:t>
      </w:r>
      <w:r w:rsidRPr="00896B1A">
        <w:rPr>
          <w:rFonts w:eastAsia="Times New Roman" w:cs="Times New Roman"/>
          <w:szCs w:val="24"/>
        </w:rPr>
        <w:t xml:space="preserve"> που δεν ήρθαν ποτέ</w:t>
      </w:r>
      <w:r>
        <w:rPr>
          <w:rFonts w:eastAsia="Times New Roman" w:cs="Times New Roman"/>
          <w:szCs w:val="24"/>
        </w:rPr>
        <w:t>.</w:t>
      </w:r>
      <w:r w:rsidRPr="00896B1A">
        <w:rPr>
          <w:rFonts w:eastAsia="Times New Roman" w:cs="Times New Roman"/>
          <w:szCs w:val="24"/>
        </w:rPr>
        <w:t xml:space="preserve"> </w:t>
      </w:r>
    </w:p>
    <w:p w14:paraId="2C1AD6D1"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Ήρθε η ώρα</w:t>
      </w:r>
      <w:r>
        <w:rPr>
          <w:rFonts w:eastAsia="Times New Roman" w:cs="Times New Roman"/>
          <w:szCs w:val="24"/>
        </w:rPr>
        <w:t>,</w:t>
      </w:r>
      <w:r w:rsidRPr="00896B1A">
        <w:rPr>
          <w:rFonts w:eastAsia="Times New Roman" w:cs="Times New Roman"/>
          <w:szCs w:val="24"/>
        </w:rPr>
        <w:t xml:space="preserve"> λοιπόν</w:t>
      </w:r>
      <w:r>
        <w:rPr>
          <w:rFonts w:eastAsia="Times New Roman" w:cs="Times New Roman"/>
          <w:szCs w:val="24"/>
        </w:rPr>
        <w:t>,</w:t>
      </w:r>
      <w:r w:rsidRPr="00896B1A">
        <w:rPr>
          <w:rFonts w:eastAsia="Times New Roman" w:cs="Times New Roman"/>
          <w:szCs w:val="24"/>
        </w:rPr>
        <w:t xml:space="preserve"> να πρωτοτυπήσουμε και να μιλήσουμε με αλήθεια</w:t>
      </w:r>
      <w:r>
        <w:rPr>
          <w:rFonts w:eastAsia="Times New Roman" w:cs="Times New Roman"/>
          <w:szCs w:val="24"/>
        </w:rPr>
        <w:t>,</w:t>
      </w:r>
      <w:r w:rsidRPr="00896B1A">
        <w:rPr>
          <w:rFonts w:eastAsia="Times New Roman" w:cs="Times New Roman"/>
          <w:szCs w:val="24"/>
        </w:rPr>
        <w:t xml:space="preserve"> διότι στον ορίζοντά μας και στον ορίζοντα ειδικά της οικονομίας</w:t>
      </w:r>
      <w:r>
        <w:rPr>
          <w:rFonts w:eastAsia="Times New Roman" w:cs="Times New Roman"/>
          <w:szCs w:val="24"/>
        </w:rPr>
        <w:t>,</w:t>
      </w:r>
      <w:r w:rsidRPr="00896B1A">
        <w:rPr>
          <w:rFonts w:eastAsia="Times New Roman" w:cs="Times New Roman"/>
          <w:szCs w:val="24"/>
        </w:rPr>
        <w:t xml:space="preserve"> δεν βρίσκεται ένας </w:t>
      </w:r>
      <w:r>
        <w:rPr>
          <w:rFonts w:eastAsia="Times New Roman" w:cs="Times New Roman"/>
          <w:szCs w:val="24"/>
        </w:rPr>
        <w:t>κρυμμένος π</w:t>
      </w:r>
      <w:r w:rsidRPr="00896B1A">
        <w:rPr>
          <w:rFonts w:eastAsia="Times New Roman" w:cs="Times New Roman"/>
          <w:szCs w:val="24"/>
        </w:rPr>
        <w:t>αράδεισος</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 xml:space="preserve">που </w:t>
      </w:r>
      <w:r w:rsidRPr="00896B1A">
        <w:rPr>
          <w:rFonts w:eastAsia="Times New Roman" w:cs="Times New Roman"/>
          <w:szCs w:val="24"/>
        </w:rPr>
        <w:t>όσο πλησιάζουμε εμείς τόσο φανερώνεται</w:t>
      </w:r>
      <w:r>
        <w:rPr>
          <w:rFonts w:eastAsia="Times New Roman" w:cs="Times New Roman"/>
          <w:szCs w:val="24"/>
        </w:rPr>
        <w:t>.</w:t>
      </w:r>
      <w:r w:rsidRPr="00896B1A">
        <w:rPr>
          <w:rFonts w:eastAsia="Times New Roman" w:cs="Times New Roman"/>
          <w:szCs w:val="24"/>
        </w:rPr>
        <w:t xml:space="preserve"> Βράχια βρίσκονται</w:t>
      </w:r>
      <w:r>
        <w:rPr>
          <w:rFonts w:eastAsia="Times New Roman" w:cs="Times New Roman"/>
          <w:szCs w:val="24"/>
        </w:rPr>
        <w:t>,</w:t>
      </w:r>
      <w:r w:rsidRPr="00896B1A">
        <w:rPr>
          <w:rFonts w:eastAsia="Times New Roman" w:cs="Times New Roman"/>
          <w:szCs w:val="24"/>
        </w:rPr>
        <w:t xml:space="preserve"> κοφτερά βράχια</w:t>
      </w:r>
      <w:r>
        <w:rPr>
          <w:rFonts w:eastAsia="Times New Roman" w:cs="Times New Roman"/>
          <w:szCs w:val="24"/>
        </w:rPr>
        <w:t>.</w:t>
      </w:r>
      <w:r w:rsidRPr="00896B1A">
        <w:rPr>
          <w:rFonts w:eastAsia="Times New Roman" w:cs="Times New Roman"/>
          <w:szCs w:val="24"/>
        </w:rPr>
        <w:t xml:space="preserve"> Και</w:t>
      </w:r>
      <w:r>
        <w:rPr>
          <w:rFonts w:eastAsia="Times New Roman" w:cs="Times New Roman"/>
          <w:szCs w:val="24"/>
        </w:rPr>
        <w:t>,</w:t>
      </w:r>
      <w:r w:rsidRPr="00896B1A">
        <w:rPr>
          <w:rFonts w:eastAsia="Times New Roman" w:cs="Times New Roman"/>
          <w:szCs w:val="24"/>
        </w:rPr>
        <w:t xml:space="preserve"> δυστυχώς</w:t>
      </w:r>
      <w:r>
        <w:rPr>
          <w:rFonts w:eastAsia="Times New Roman" w:cs="Times New Roman"/>
          <w:szCs w:val="24"/>
        </w:rPr>
        <w:t>,</w:t>
      </w:r>
      <w:r w:rsidRPr="00896B1A">
        <w:rPr>
          <w:rFonts w:eastAsia="Times New Roman" w:cs="Times New Roman"/>
          <w:szCs w:val="24"/>
        </w:rPr>
        <w:t xml:space="preserve"> ο </w:t>
      </w:r>
      <w:r>
        <w:rPr>
          <w:rFonts w:eastAsia="Times New Roman" w:cs="Times New Roman"/>
          <w:szCs w:val="24"/>
        </w:rPr>
        <w:t>π</w:t>
      </w:r>
      <w:r w:rsidRPr="00896B1A">
        <w:rPr>
          <w:rFonts w:eastAsia="Times New Roman" w:cs="Times New Roman"/>
          <w:szCs w:val="24"/>
        </w:rPr>
        <w:t>ροϋπο</w:t>
      </w:r>
      <w:r w:rsidRPr="00896B1A">
        <w:rPr>
          <w:rFonts w:eastAsia="Times New Roman" w:cs="Times New Roman"/>
          <w:szCs w:val="24"/>
        </w:rPr>
        <w:t>λογισμός του 2019 αποδεικνύει ότι δεν μπορ</w:t>
      </w:r>
      <w:r>
        <w:rPr>
          <w:rFonts w:eastAsia="Times New Roman" w:cs="Times New Roman"/>
          <w:szCs w:val="24"/>
        </w:rPr>
        <w:t>εί να δει πέρα από τη μύτη των σ</w:t>
      </w:r>
      <w:r w:rsidRPr="00896B1A">
        <w:rPr>
          <w:rFonts w:eastAsia="Times New Roman" w:cs="Times New Roman"/>
          <w:szCs w:val="24"/>
        </w:rPr>
        <w:t>υντακτών του</w:t>
      </w:r>
      <w:r>
        <w:rPr>
          <w:rFonts w:eastAsia="Times New Roman" w:cs="Times New Roman"/>
          <w:szCs w:val="24"/>
        </w:rPr>
        <w:t>.</w:t>
      </w:r>
    </w:p>
    <w:p w14:paraId="2C1AD6D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Περιμένα</w:t>
      </w:r>
      <w:r w:rsidRPr="00896B1A">
        <w:rPr>
          <w:rFonts w:eastAsia="Times New Roman" w:cs="Times New Roman"/>
          <w:szCs w:val="24"/>
        </w:rPr>
        <w:t xml:space="preserve">με από μία </w:t>
      </w:r>
      <w:r>
        <w:rPr>
          <w:rFonts w:eastAsia="Times New Roman" w:cs="Times New Roman"/>
          <w:szCs w:val="24"/>
        </w:rPr>
        <w:t>κ</w:t>
      </w:r>
      <w:r w:rsidRPr="00896B1A">
        <w:rPr>
          <w:rFonts w:eastAsia="Times New Roman" w:cs="Times New Roman"/>
          <w:szCs w:val="24"/>
        </w:rPr>
        <w:t>υβέρνηση</w:t>
      </w:r>
      <w:r>
        <w:rPr>
          <w:rFonts w:eastAsia="Times New Roman" w:cs="Times New Roman"/>
          <w:szCs w:val="24"/>
        </w:rPr>
        <w:t xml:space="preserve"> -</w:t>
      </w:r>
      <w:r w:rsidRPr="00896B1A">
        <w:rPr>
          <w:rFonts w:eastAsia="Times New Roman" w:cs="Times New Roman"/>
          <w:szCs w:val="24"/>
        </w:rPr>
        <w:t xml:space="preserve">την </w:t>
      </w:r>
      <w:r>
        <w:rPr>
          <w:rFonts w:eastAsia="Times New Roman" w:cs="Times New Roman"/>
          <w:szCs w:val="24"/>
        </w:rPr>
        <w:t>ό</w:t>
      </w:r>
      <w:r w:rsidRPr="00896B1A">
        <w:rPr>
          <w:rFonts w:eastAsia="Times New Roman" w:cs="Times New Roman"/>
          <w:szCs w:val="24"/>
        </w:rPr>
        <w:t>πο</w:t>
      </w:r>
      <w:r>
        <w:rPr>
          <w:rFonts w:eastAsia="Times New Roman" w:cs="Times New Roman"/>
          <w:szCs w:val="24"/>
        </w:rPr>
        <w:t>ι</w:t>
      </w:r>
      <w:r w:rsidRPr="00896B1A">
        <w:rPr>
          <w:rFonts w:eastAsia="Times New Roman" w:cs="Times New Roman"/>
          <w:szCs w:val="24"/>
        </w:rPr>
        <w:t>α κυβέρνηση</w:t>
      </w:r>
      <w:r>
        <w:rPr>
          <w:rFonts w:eastAsia="Times New Roman" w:cs="Times New Roman"/>
          <w:szCs w:val="24"/>
        </w:rPr>
        <w:t>-</w:t>
      </w:r>
      <w:r w:rsidRPr="00896B1A">
        <w:rPr>
          <w:rFonts w:eastAsia="Times New Roman" w:cs="Times New Roman"/>
          <w:szCs w:val="24"/>
        </w:rPr>
        <w:t xml:space="preserve"> στον </w:t>
      </w:r>
      <w:r>
        <w:rPr>
          <w:rFonts w:eastAsia="Times New Roman" w:cs="Times New Roman"/>
          <w:szCs w:val="24"/>
        </w:rPr>
        <w:t>π</w:t>
      </w:r>
      <w:r w:rsidRPr="00896B1A">
        <w:rPr>
          <w:rFonts w:eastAsia="Times New Roman" w:cs="Times New Roman"/>
          <w:szCs w:val="24"/>
        </w:rPr>
        <w:t xml:space="preserve">ροϋπολογισμό της να ξεδιπλώσει ένα εθνικό σχέδιο πέρα από τα μνημόνια και τις </w:t>
      </w:r>
      <w:r>
        <w:rPr>
          <w:rFonts w:eastAsia="Times New Roman" w:cs="Times New Roman"/>
          <w:szCs w:val="24"/>
        </w:rPr>
        <w:t>τρόικες.</w:t>
      </w:r>
      <w:r w:rsidRPr="00896B1A">
        <w:rPr>
          <w:rFonts w:eastAsia="Times New Roman" w:cs="Times New Roman"/>
          <w:szCs w:val="24"/>
        </w:rPr>
        <w:t xml:space="preserve"> </w:t>
      </w:r>
      <w:r>
        <w:rPr>
          <w:rFonts w:eastAsia="Times New Roman" w:cs="Times New Roman"/>
          <w:szCs w:val="24"/>
        </w:rPr>
        <w:t xml:space="preserve">Απουσιάζει, όμως, </w:t>
      </w:r>
      <w:r w:rsidRPr="00896B1A">
        <w:rPr>
          <w:rFonts w:eastAsia="Times New Roman" w:cs="Times New Roman"/>
          <w:szCs w:val="24"/>
        </w:rPr>
        <w:t>το σχέ</w:t>
      </w:r>
      <w:r w:rsidRPr="00896B1A">
        <w:rPr>
          <w:rFonts w:eastAsia="Times New Roman" w:cs="Times New Roman"/>
          <w:szCs w:val="24"/>
        </w:rPr>
        <w:t>διο σε αυτό</w:t>
      </w:r>
      <w:r>
        <w:rPr>
          <w:rFonts w:eastAsia="Times New Roman" w:cs="Times New Roman"/>
          <w:szCs w:val="24"/>
        </w:rPr>
        <w:t>ν</w:t>
      </w:r>
      <w:r w:rsidRPr="00896B1A">
        <w:rPr>
          <w:rFonts w:eastAsia="Times New Roman" w:cs="Times New Roman"/>
          <w:szCs w:val="24"/>
        </w:rPr>
        <w:t xml:space="preserve"> το</w:t>
      </w:r>
      <w:r>
        <w:rPr>
          <w:rFonts w:eastAsia="Times New Roman" w:cs="Times New Roman"/>
          <w:szCs w:val="24"/>
        </w:rPr>
        <w:t>ν</w:t>
      </w:r>
      <w:r w:rsidRPr="00896B1A">
        <w:rPr>
          <w:rFonts w:eastAsia="Times New Roman" w:cs="Times New Roman"/>
          <w:szCs w:val="24"/>
        </w:rPr>
        <w:t xml:space="preserve"> </w:t>
      </w:r>
      <w:r>
        <w:rPr>
          <w:rFonts w:eastAsia="Times New Roman" w:cs="Times New Roman"/>
          <w:szCs w:val="24"/>
        </w:rPr>
        <w:t>π</w:t>
      </w:r>
      <w:r w:rsidRPr="00896B1A">
        <w:rPr>
          <w:rFonts w:eastAsia="Times New Roman" w:cs="Times New Roman"/>
          <w:szCs w:val="24"/>
        </w:rPr>
        <w:t>ροϋπολογισμό για δύο κυρίως λόγους</w:t>
      </w:r>
      <w:r>
        <w:rPr>
          <w:rFonts w:eastAsia="Times New Roman" w:cs="Times New Roman"/>
          <w:szCs w:val="24"/>
        </w:rPr>
        <w:t>:</w:t>
      </w:r>
    </w:p>
    <w:p w14:paraId="2C1AD6D3"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Ο πρώτος είναι</w:t>
      </w:r>
      <w:r>
        <w:rPr>
          <w:rFonts w:eastAsia="Times New Roman" w:cs="Times New Roman"/>
          <w:szCs w:val="24"/>
        </w:rPr>
        <w:t xml:space="preserve"> ότι ναι μεν το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896B1A">
        <w:rPr>
          <w:rFonts w:eastAsia="Times New Roman" w:cs="Times New Roman"/>
          <w:szCs w:val="24"/>
        </w:rPr>
        <w:t>Καμμένου ολοκληρώθηκε το καλοκαίρι</w:t>
      </w:r>
      <w:r>
        <w:rPr>
          <w:rFonts w:eastAsia="Times New Roman" w:cs="Times New Roman"/>
          <w:szCs w:val="24"/>
        </w:rPr>
        <w:t>, αλλά</w:t>
      </w:r>
      <w:r w:rsidRPr="00896B1A">
        <w:rPr>
          <w:rFonts w:eastAsia="Times New Roman" w:cs="Times New Roman"/>
          <w:szCs w:val="24"/>
        </w:rPr>
        <w:t xml:space="preserve"> οι δεσμεύσεις τ</w:t>
      </w:r>
      <w:r>
        <w:rPr>
          <w:rFonts w:eastAsia="Times New Roman" w:cs="Times New Roman"/>
          <w:szCs w:val="24"/>
        </w:rPr>
        <w:t>ου θ</w:t>
      </w:r>
      <w:r w:rsidRPr="00896B1A">
        <w:rPr>
          <w:rFonts w:eastAsia="Times New Roman" w:cs="Times New Roman"/>
          <w:szCs w:val="24"/>
        </w:rPr>
        <w:t>α ακολουθήσουν τη χώρα για πάρα πολλά χρόνια</w:t>
      </w:r>
      <w:r>
        <w:rPr>
          <w:rFonts w:eastAsia="Times New Roman" w:cs="Times New Roman"/>
          <w:szCs w:val="24"/>
        </w:rPr>
        <w:t>.</w:t>
      </w:r>
      <w:r w:rsidRPr="00896B1A">
        <w:rPr>
          <w:rFonts w:eastAsia="Times New Roman" w:cs="Times New Roman"/>
          <w:szCs w:val="24"/>
        </w:rPr>
        <w:t xml:space="preserve"> Η εποπτεία </w:t>
      </w:r>
      <w:r>
        <w:rPr>
          <w:rFonts w:eastAsia="Times New Roman" w:cs="Times New Roman"/>
          <w:szCs w:val="24"/>
        </w:rPr>
        <w:t>ε</w:t>
      </w:r>
      <w:r w:rsidRPr="00896B1A">
        <w:rPr>
          <w:rFonts w:eastAsia="Times New Roman" w:cs="Times New Roman"/>
          <w:szCs w:val="24"/>
        </w:rPr>
        <w:t>ίναι αυστηρή και τα χέρια δεμένα</w:t>
      </w:r>
      <w:r>
        <w:rPr>
          <w:rFonts w:eastAsia="Times New Roman" w:cs="Times New Roman"/>
          <w:szCs w:val="24"/>
        </w:rPr>
        <w:t>.</w:t>
      </w:r>
      <w:r w:rsidRPr="00896B1A">
        <w:rPr>
          <w:rFonts w:eastAsia="Times New Roman" w:cs="Times New Roman"/>
          <w:szCs w:val="24"/>
        </w:rPr>
        <w:t xml:space="preserve"> </w:t>
      </w:r>
    </w:p>
    <w:p w14:paraId="2C1AD6D4"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 xml:space="preserve">Ο δεύτερος λόγος που δεν υπάρχει κανένα σχέδιο μέσα στον </w:t>
      </w:r>
      <w:r>
        <w:rPr>
          <w:rFonts w:eastAsia="Times New Roman" w:cs="Times New Roman"/>
          <w:szCs w:val="24"/>
        </w:rPr>
        <w:t>π</w:t>
      </w:r>
      <w:r w:rsidRPr="00896B1A">
        <w:rPr>
          <w:rFonts w:eastAsia="Times New Roman" w:cs="Times New Roman"/>
          <w:szCs w:val="24"/>
        </w:rPr>
        <w:t xml:space="preserve">ροϋπολογισμό </w:t>
      </w:r>
      <w:r>
        <w:rPr>
          <w:rFonts w:eastAsia="Times New Roman" w:cs="Times New Roman"/>
          <w:szCs w:val="24"/>
        </w:rPr>
        <w:t xml:space="preserve">του </w:t>
      </w:r>
      <w:r w:rsidRPr="00896B1A">
        <w:rPr>
          <w:rFonts w:eastAsia="Times New Roman" w:cs="Times New Roman"/>
          <w:szCs w:val="24"/>
        </w:rPr>
        <w:t xml:space="preserve">2019 για </w:t>
      </w:r>
      <w:r>
        <w:rPr>
          <w:rFonts w:eastAsia="Times New Roman" w:cs="Times New Roman"/>
          <w:szCs w:val="24"/>
        </w:rPr>
        <w:t>το πώς η χώρα θα βγει ξανά στο ξ</w:t>
      </w:r>
      <w:r w:rsidRPr="00896B1A">
        <w:rPr>
          <w:rFonts w:eastAsia="Times New Roman" w:cs="Times New Roman"/>
          <w:szCs w:val="24"/>
        </w:rPr>
        <w:t>έφωτο</w:t>
      </w:r>
      <w:r>
        <w:rPr>
          <w:rFonts w:eastAsia="Times New Roman" w:cs="Times New Roman"/>
          <w:szCs w:val="24"/>
        </w:rPr>
        <w:t>,</w:t>
      </w:r>
      <w:r w:rsidRPr="00896B1A">
        <w:rPr>
          <w:rFonts w:eastAsia="Times New Roman" w:cs="Times New Roman"/>
          <w:szCs w:val="24"/>
        </w:rPr>
        <w:t xml:space="preserve"> είναι ότι η οικονομική πολιτική της Κυβέρνησης</w:t>
      </w:r>
      <w:r>
        <w:rPr>
          <w:rFonts w:eastAsia="Times New Roman" w:cs="Times New Roman"/>
          <w:szCs w:val="24"/>
        </w:rPr>
        <w:t xml:space="preserve"> -</w:t>
      </w:r>
      <w:r w:rsidRPr="00896B1A">
        <w:rPr>
          <w:rFonts w:eastAsia="Times New Roman" w:cs="Times New Roman"/>
          <w:szCs w:val="24"/>
        </w:rPr>
        <w:t>η ίδια</w:t>
      </w:r>
      <w:r>
        <w:rPr>
          <w:rFonts w:eastAsia="Times New Roman" w:cs="Times New Roman"/>
          <w:szCs w:val="24"/>
        </w:rPr>
        <w:t>-</w:t>
      </w:r>
      <w:r w:rsidRPr="00896B1A">
        <w:rPr>
          <w:rFonts w:eastAsia="Times New Roman" w:cs="Times New Roman"/>
          <w:szCs w:val="24"/>
        </w:rPr>
        <w:t xml:space="preserve"> υπονομεύει την ανάπτυξη και το</w:t>
      </w:r>
      <w:r>
        <w:rPr>
          <w:rFonts w:eastAsia="Times New Roman" w:cs="Times New Roman"/>
          <w:szCs w:val="24"/>
        </w:rPr>
        <w:t>ν</w:t>
      </w:r>
      <w:r w:rsidRPr="00896B1A">
        <w:rPr>
          <w:rFonts w:eastAsia="Times New Roman" w:cs="Times New Roman"/>
          <w:szCs w:val="24"/>
        </w:rPr>
        <w:t xml:space="preserve"> δρόμο προς την οικονομική ηρεμία</w:t>
      </w:r>
      <w:r>
        <w:rPr>
          <w:rFonts w:eastAsia="Times New Roman" w:cs="Times New Roman"/>
          <w:szCs w:val="24"/>
        </w:rPr>
        <w:t>.</w:t>
      </w:r>
      <w:r w:rsidRPr="00896B1A">
        <w:rPr>
          <w:rFonts w:eastAsia="Times New Roman" w:cs="Times New Roman"/>
          <w:szCs w:val="24"/>
        </w:rPr>
        <w:t xml:space="preserve"> </w:t>
      </w:r>
    </w:p>
    <w:p w14:paraId="2C1AD6D5"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 xml:space="preserve">Μόλις </w:t>
      </w:r>
      <w:r>
        <w:rPr>
          <w:rFonts w:eastAsia="Times New Roman" w:cs="Times New Roman"/>
          <w:szCs w:val="24"/>
        </w:rPr>
        <w:t xml:space="preserve">την </w:t>
      </w:r>
      <w:r>
        <w:rPr>
          <w:rFonts w:eastAsia="Times New Roman" w:cs="Times New Roman"/>
          <w:szCs w:val="24"/>
        </w:rPr>
        <w:t>περασμένη εβδομάδα η</w:t>
      </w:r>
      <w:r w:rsidRPr="00896B1A">
        <w:rPr>
          <w:rFonts w:eastAsia="Times New Roman" w:cs="Times New Roman"/>
          <w:szCs w:val="24"/>
        </w:rPr>
        <w:t xml:space="preserve"> Κομισιόν</w:t>
      </w:r>
      <w:r>
        <w:rPr>
          <w:rFonts w:eastAsia="Times New Roman" w:cs="Times New Roman"/>
          <w:szCs w:val="24"/>
        </w:rPr>
        <w:t>,</w:t>
      </w:r>
      <w:r w:rsidRPr="00896B1A">
        <w:rPr>
          <w:rFonts w:eastAsia="Times New Roman" w:cs="Times New Roman"/>
          <w:szCs w:val="24"/>
        </w:rPr>
        <w:t xml:space="preserve"> στην πρώτη </w:t>
      </w:r>
      <w:proofErr w:type="spellStart"/>
      <w:r w:rsidRPr="00896B1A">
        <w:rPr>
          <w:rFonts w:eastAsia="Times New Roman" w:cs="Times New Roman"/>
          <w:szCs w:val="24"/>
        </w:rPr>
        <w:t>μεταμνημονιακή</w:t>
      </w:r>
      <w:proofErr w:type="spellEnd"/>
      <w:r w:rsidRPr="00896B1A">
        <w:rPr>
          <w:rFonts w:eastAsia="Times New Roman" w:cs="Times New Roman"/>
          <w:szCs w:val="24"/>
        </w:rPr>
        <w:t xml:space="preserve"> αξιολόγηση</w:t>
      </w:r>
      <w:r>
        <w:rPr>
          <w:rFonts w:eastAsia="Times New Roman" w:cs="Times New Roman"/>
          <w:szCs w:val="24"/>
        </w:rPr>
        <w:t>,</w:t>
      </w:r>
      <w:r w:rsidRPr="00896B1A">
        <w:rPr>
          <w:rFonts w:eastAsia="Times New Roman" w:cs="Times New Roman"/>
          <w:szCs w:val="24"/>
        </w:rPr>
        <w:t xml:space="preserve"> στο πλαίσιο της ενισχυμένης εποπτείας</w:t>
      </w:r>
      <w:r>
        <w:rPr>
          <w:rFonts w:eastAsia="Times New Roman" w:cs="Times New Roman"/>
          <w:szCs w:val="24"/>
        </w:rPr>
        <w:t>, διαπίστωσε ότι κα</w:t>
      </w:r>
      <w:r>
        <w:rPr>
          <w:rFonts w:eastAsia="Times New Roman" w:cs="Times New Roman"/>
          <w:szCs w:val="24"/>
        </w:rPr>
        <w:t>μ</w:t>
      </w:r>
      <w:r>
        <w:rPr>
          <w:rFonts w:eastAsia="Times New Roman" w:cs="Times New Roman"/>
          <w:szCs w:val="24"/>
        </w:rPr>
        <w:t>μία από τις δεκαέξι</w:t>
      </w:r>
      <w:r w:rsidRPr="00896B1A">
        <w:rPr>
          <w:rFonts w:eastAsia="Times New Roman" w:cs="Times New Roman"/>
          <w:szCs w:val="24"/>
        </w:rPr>
        <w:t xml:space="preserve"> μεταρρυθμίσεις που έχουμε αναλάβει ως χώρα</w:t>
      </w:r>
      <w:r>
        <w:rPr>
          <w:rFonts w:eastAsia="Times New Roman" w:cs="Times New Roman"/>
          <w:szCs w:val="24"/>
        </w:rPr>
        <w:t xml:space="preserve"> -</w:t>
      </w:r>
      <w:r w:rsidRPr="00896B1A">
        <w:rPr>
          <w:rFonts w:eastAsia="Times New Roman" w:cs="Times New Roman"/>
          <w:szCs w:val="24"/>
        </w:rPr>
        <w:t xml:space="preserve">δηλαδή η Κυβέρνηση </w:t>
      </w:r>
      <w:r>
        <w:rPr>
          <w:rFonts w:eastAsia="Times New Roman" w:cs="Times New Roman"/>
          <w:szCs w:val="24"/>
        </w:rPr>
        <w:t>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896B1A">
        <w:rPr>
          <w:rFonts w:eastAsia="Times New Roman" w:cs="Times New Roman"/>
          <w:szCs w:val="24"/>
        </w:rPr>
        <w:t xml:space="preserve">Καμμένου με το μνημόνιο </w:t>
      </w:r>
      <w:r>
        <w:rPr>
          <w:rFonts w:eastAsia="Times New Roman" w:cs="Times New Roman"/>
          <w:szCs w:val="24"/>
        </w:rPr>
        <w:t>της-</w:t>
      </w:r>
      <w:r w:rsidRPr="00896B1A">
        <w:rPr>
          <w:rFonts w:eastAsia="Times New Roman" w:cs="Times New Roman"/>
          <w:szCs w:val="24"/>
        </w:rPr>
        <w:t xml:space="preserve"> δεν έχει </w:t>
      </w:r>
      <w:r w:rsidRPr="00896B1A">
        <w:rPr>
          <w:rFonts w:eastAsia="Times New Roman" w:cs="Times New Roman"/>
          <w:szCs w:val="24"/>
        </w:rPr>
        <w:t>προχωρήσει</w:t>
      </w:r>
      <w:r>
        <w:rPr>
          <w:rFonts w:eastAsia="Times New Roman" w:cs="Times New Roman"/>
          <w:szCs w:val="24"/>
        </w:rPr>
        <w:t>.</w:t>
      </w:r>
      <w:r w:rsidRPr="00896B1A">
        <w:rPr>
          <w:rFonts w:eastAsia="Times New Roman" w:cs="Times New Roman"/>
          <w:szCs w:val="24"/>
        </w:rPr>
        <w:t xml:space="preserve"> Και να πει </w:t>
      </w:r>
      <w:r w:rsidRPr="00896B1A">
        <w:rPr>
          <w:rFonts w:eastAsia="Times New Roman" w:cs="Times New Roman"/>
          <w:szCs w:val="24"/>
        </w:rPr>
        <w:lastRenderedPageBreak/>
        <w:t>κανείς ότι είνα</w:t>
      </w:r>
      <w:r>
        <w:rPr>
          <w:rFonts w:eastAsia="Times New Roman" w:cs="Times New Roman"/>
          <w:szCs w:val="24"/>
        </w:rPr>
        <w:t>ι και κα</w:t>
      </w:r>
      <w:r>
        <w:rPr>
          <w:rFonts w:eastAsia="Times New Roman" w:cs="Times New Roman"/>
          <w:szCs w:val="24"/>
        </w:rPr>
        <w:t>μ</w:t>
      </w:r>
      <w:r>
        <w:rPr>
          <w:rFonts w:eastAsia="Times New Roman" w:cs="Times New Roman"/>
          <w:szCs w:val="24"/>
        </w:rPr>
        <w:t>μιά βαριά μεταρρύθμιση μ</w:t>
      </w:r>
      <w:r w:rsidRPr="00896B1A">
        <w:rPr>
          <w:rFonts w:eastAsia="Times New Roman" w:cs="Times New Roman"/>
          <w:szCs w:val="24"/>
        </w:rPr>
        <w:t>έσα σε αυτές</w:t>
      </w:r>
      <w:r>
        <w:rPr>
          <w:rFonts w:eastAsia="Times New Roman" w:cs="Times New Roman"/>
          <w:szCs w:val="24"/>
        </w:rPr>
        <w:t>,</w:t>
      </w:r>
      <w:r w:rsidRPr="00896B1A">
        <w:rPr>
          <w:rFonts w:eastAsia="Times New Roman" w:cs="Times New Roman"/>
          <w:szCs w:val="24"/>
        </w:rPr>
        <w:t xml:space="preserve"> καμ</w:t>
      </w:r>
      <w:r>
        <w:rPr>
          <w:rFonts w:eastAsia="Times New Roman" w:cs="Times New Roman"/>
          <w:szCs w:val="24"/>
        </w:rPr>
        <w:t>μ</w:t>
      </w:r>
      <w:r w:rsidRPr="00896B1A">
        <w:rPr>
          <w:rFonts w:eastAsia="Times New Roman" w:cs="Times New Roman"/>
          <w:szCs w:val="24"/>
        </w:rPr>
        <w:t>ία δύσκολη</w:t>
      </w:r>
      <w:r>
        <w:rPr>
          <w:rFonts w:eastAsia="Times New Roman" w:cs="Times New Roman"/>
          <w:szCs w:val="24"/>
        </w:rPr>
        <w:t xml:space="preserve"> ή</w:t>
      </w:r>
      <w:r w:rsidRPr="00896B1A">
        <w:rPr>
          <w:rFonts w:eastAsia="Times New Roman" w:cs="Times New Roman"/>
          <w:szCs w:val="24"/>
        </w:rPr>
        <w:t xml:space="preserve"> κα</w:t>
      </w:r>
      <w:r>
        <w:rPr>
          <w:rFonts w:eastAsia="Times New Roman" w:cs="Times New Roman"/>
          <w:szCs w:val="24"/>
        </w:rPr>
        <w:t>μ</w:t>
      </w:r>
      <w:r w:rsidRPr="00896B1A">
        <w:rPr>
          <w:rFonts w:eastAsia="Times New Roman" w:cs="Times New Roman"/>
          <w:szCs w:val="24"/>
        </w:rPr>
        <w:t xml:space="preserve">μία </w:t>
      </w:r>
      <w:r>
        <w:rPr>
          <w:rFonts w:eastAsia="Times New Roman" w:cs="Times New Roman"/>
          <w:szCs w:val="24"/>
        </w:rPr>
        <w:t>περίεργη</w:t>
      </w:r>
      <w:r w:rsidRPr="00896B1A">
        <w:rPr>
          <w:rFonts w:eastAsia="Times New Roman" w:cs="Times New Roman"/>
          <w:szCs w:val="24"/>
        </w:rPr>
        <w:t xml:space="preserve"> μεταρρύθμιση</w:t>
      </w:r>
      <w:r>
        <w:rPr>
          <w:rFonts w:eastAsia="Times New Roman" w:cs="Times New Roman"/>
          <w:szCs w:val="24"/>
        </w:rPr>
        <w:t>;</w:t>
      </w:r>
      <w:r w:rsidRPr="00896B1A">
        <w:rPr>
          <w:rFonts w:eastAsia="Times New Roman" w:cs="Times New Roman"/>
          <w:szCs w:val="24"/>
        </w:rPr>
        <w:t xml:space="preserve"> </w:t>
      </w:r>
    </w:p>
    <w:p w14:paraId="2C1AD6D6"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Το πρώτο που δεν έχει γίνει είναι η επιστροφή των</w:t>
      </w:r>
      <w:r>
        <w:rPr>
          <w:rFonts w:eastAsia="Times New Roman" w:cs="Times New Roman"/>
          <w:szCs w:val="24"/>
        </w:rPr>
        <w:t xml:space="preserve"> δανεικών και των χρεών από το </w:t>
      </w:r>
      <w:r>
        <w:rPr>
          <w:rFonts w:eastAsia="Times New Roman" w:cs="Times New Roman"/>
          <w:szCs w:val="24"/>
        </w:rPr>
        <w:t>δ</w:t>
      </w:r>
      <w:r w:rsidRPr="00896B1A">
        <w:rPr>
          <w:rFonts w:eastAsia="Times New Roman" w:cs="Times New Roman"/>
          <w:szCs w:val="24"/>
        </w:rPr>
        <w:t>ημόσιο στους ιδιώτες</w:t>
      </w:r>
      <w:r>
        <w:rPr>
          <w:rFonts w:eastAsia="Times New Roman" w:cs="Times New Roman"/>
          <w:szCs w:val="24"/>
        </w:rPr>
        <w:t>,</w:t>
      </w:r>
      <w:r w:rsidRPr="00896B1A">
        <w:rPr>
          <w:rFonts w:eastAsia="Times New Roman" w:cs="Times New Roman"/>
          <w:szCs w:val="24"/>
        </w:rPr>
        <w:t xml:space="preserve"> η εκκαθάριση των οφε</w:t>
      </w:r>
      <w:r w:rsidRPr="00896B1A">
        <w:rPr>
          <w:rFonts w:eastAsia="Times New Roman" w:cs="Times New Roman"/>
          <w:szCs w:val="24"/>
        </w:rPr>
        <w:t>ιλών προς τους ιδιώτες</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 xml:space="preserve">Το δεύτερο που δεν έχετε κάνει </w:t>
      </w:r>
      <w:r w:rsidRPr="00896B1A">
        <w:rPr>
          <w:rFonts w:eastAsia="Times New Roman" w:cs="Times New Roman"/>
          <w:szCs w:val="24"/>
        </w:rPr>
        <w:t>είναι η ανάπτυξη του συστήματος πρωτοβάθμιας ιατρικής περίθαλψης</w:t>
      </w:r>
      <w:r>
        <w:rPr>
          <w:rFonts w:eastAsia="Times New Roman" w:cs="Times New Roman"/>
          <w:szCs w:val="24"/>
        </w:rPr>
        <w:t xml:space="preserve">. Το τρίτο, </w:t>
      </w:r>
      <w:r w:rsidRPr="00896B1A">
        <w:rPr>
          <w:rFonts w:eastAsia="Times New Roman" w:cs="Times New Roman"/>
          <w:szCs w:val="24"/>
        </w:rPr>
        <w:t>από τα απαιτούμενα</w:t>
      </w:r>
      <w:r>
        <w:rPr>
          <w:rFonts w:eastAsia="Times New Roman" w:cs="Times New Roman"/>
          <w:szCs w:val="24"/>
        </w:rPr>
        <w:t>, που δεν έχετε κάνει και η</w:t>
      </w:r>
      <w:r w:rsidRPr="00896B1A">
        <w:rPr>
          <w:rFonts w:eastAsia="Times New Roman" w:cs="Times New Roman"/>
          <w:szCs w:val="24"/>
        </w:rPr>
        <w:t xml:space="preserve"> Κομισιόν ήδ</w:t>
      </w:r>
      <w:r>
        <w:rPr>
          <w:rFonts w:eastAsia="Times New Roman" w:cs="Times New Roman"/>
          <w:szCs w:val="24"/>
        </w:rPr>
        <w:t xml:space="preserve">η στην πρώτη </w:t>
      </w:r>
      <w:proofErr w:type="spellStart"/>
      <w:r>
        <w:rPr>
          <w:rFonts w:eastAsia="Times New Roman" w:cs="Times New Roman"/>
          <w:szCs w:val="24"/>
        </w:rPr>
        <w:t>μετα</w:t>
      </w:r>
      <w:r w:rsidRPr="00896B1A">
        <w:rPr>
          <w:rFonts w:eastAsia="Times New Roman" w:cs="Times New Roman"/>
          <w:szCs w:val="24"/>
        </w:rPr>
        <w:t>μ</w:t>
      </w:r>
      <w:r>
        <w:rPr>
          <w:rFonts w:eastAsia="Times New Roman" w:cs="Times New Roman"/>
          <w:szCs w:val="24"/>
        </w:rPr>
        <w:t>ν</w:t>
      </w:r>
      <w:r w:rsidRPr="00896B1A">
        <w:rPr>
          <w:rFonts w:eastAsia="Times New Roman" w:cs="Times New Roman"/>
          <w:szCs w:val="24"/>
        </w:rPr>
        <w:t>η</w:t>
      </w:r>
      <w:r>
        <w:rPr>
          <w:rFonts w:eastAsia="Times New Roman" w:cs="Times New Roman"/>
          <w:szCs w:val="24"/>
        </w:rPr>
        <w:t>μ</w:t>
      </w:r>
      <w:r w:rsidRPr="00896B1A">
        <w:rPr>
          <w:rFonts w:eastAsia="Times New Roman" w:cs="Times New Roman"/>
          <w:szCs w:val="24"/>
        </w:rPr>
        <w:t>ονιάκη</w:t>
      </w:r>
      <w:proofErr w:type="spellEnd"/>
      <w:r w:rsidRPr="00896B1A">
        <w:rPr>
          <w:rFonts w:eastAsia="Times New Roman" w:cs="Times New Roman"/>
          <w:szCs w:val="24"/>
        </w:rPr>
        <w:t xml:space="preserve"> αξιολόγησή σας το χρεώνει</w:t>
      </w:r>
      <w:r>
        <w:rPr>
          <w:rFonts w:eastAsia="Times New Roman" w:cs="Times New Roman"/>
          <w:szCs w:val="24"/>
        </w:rPr>
        <w:t>,</w:t>
      </w:r>
      <w:r w:rsidRPr="00896B1A">
        <w:rPr>
          <w:rFonts w:eastAsia="Times New Roman" w:cs="Times New Roman"/>
          <w:szCs w:val="24"/>
        </w:rPr>
        <w:t xml:space="preserve"> είνα</w:t>
      </w:r>
      <w:r>
        <w:rPr>
          <w:rFonts w:eastAsia="Times New Roman" w:cs="Times New Roman"/>
          <w:szCs w:val="24"/>
        </w:rPr>
        <w:t>ι ότι δεν</w:t>
      </w:r>
      <w:r>
        <w:rPr>
          <w:rFonts w:eastAsia="Times New Roman" w:cs="Times New Roman"/>
          <w:szCs w:val="24"/>
        </w:rPr>
        <w:t xml:space="preserve"> έχετε προχωρήσει στην </w:t>
      </w:r>
      <w:r w:rsidRPr="00896B1A">
        <w:rPr>
          <w:rFonts w:eastAsia="Times New Roman" w:cs="Times New Roman"/>
          <w:szCs w:val="24"/>
        </w:rPr>
        <w:t xml:space="preserve">πρόσληψη </w:t>
      </w:r>
      <w:r>
        <w:rPr>
          <w:rFonts w:eastAsia="Times New Roman" w:cs="Times New Roman"/>
          <w:szCs w:val="24"/>
        </w:rPr>
        <w:t>γ</w:t>
      </w:r>
      <w:r w:rsidRPr="00896B1A">
        <w:rPr>
          <w:rFonts w:eastAsia="Times New Roman" w:cs="Times New Roman"/>
          <w:szCs w:val="24"/>
        </w:rPr>
        <w:t xml:space="preserve">ενικών </w:t>
      </w:r>
      <w:r>
        <w:rPr>
          <w:rFonts w:eastAsia="Times New Roman" w:cs="Times New Roman"/>
          <w:szCs w:val="24"/>
        </w:rPr>
        <w:t>γ</w:t>
      </w:r>
      <w:r w:rsidRPr="00896B1A">
        <w:rPr>
          <w:rFonts w:eastAsia="Times New Roman" w:cs="Times New Roman"/>
          <w:szCs w:val="24"/>
        </w:rPr>
        <w:t>ραμματέων στα Υπουργεία χωρίς κομματική ταυτότητα</w:t>
      </w:r>
      <w:r>
        <w:rPr>
          <w:rFonts w:eastAsia="Times New Roman" w:cs="Times New Roman"/>
          <w:szCs w:val="24"/>
        </w:rPr>
        <w:t>,</w:t>
      </w:r>
      <w:r w:rsidRPr="00896B1A">
        <w:rPr>
          <w:rFonts w:eastAsia="Times New Roman" w:cs="Times New Roman"/>
          <w:szCs w:val="24"/>
        </w:rPr>
        <w:t xml:space="preserve"> όπως επίσης και πολλές από τις διαδικασίες </w:t>
      </w:r>
      <w:proofErr w:type="spellStart"/>
      <w:r w:rsidRPr="00896B1A">
        <w:rPr>
          <w:rFonts w:eastAsia="Times New Roman" w:cs="Times New Roman"/>
          <w:szCs w:val="24"/>
        </w:rPr>
        <w:t>αδειοδότησης</w:t>
      </w:r>
      <w:proofErr w:type="spellEnd"/>
      <w:r>
        <w:rPr>
          <w:rFonts w:eastAsia="Times New Roman" w:cs="Times New Roman"/>
          <w:szCs w:val="24"/>
        </w:rPr>
        <w:t>.</w:t>
      </w:r>
      <w:r w:rsidRPr="00896B1A">
        <w:rPr>
          <w:rFonts w:eastAsia="Times New Roman" w:cs="Times New Roman"/>
          <w:szCs w:val="24"/>
        </w:rPr>
        <w:t xml:space="preserve"> Τίποτα </w:t>
      </w:r>
      <w:r>
        <w:rPr>
          <w:rFonts w:eastAsia="Times New Roman" w:cs="Times New Roman"/>
          <w:szCs w:val="24"/>
        </w:rPr>
        <w:t>δ</w:t>
      </w:r>
      <w:r w:rsidRPr="00896B1A">
        <w:rPr>
          <w:rFonts w:eastAsia="Times New Roman" w:cs="Times New Roman"/>
          <w:szCs w:val="24"/>
        </w:rPr>
        <w:t>εν προχωρά</w:t>
      </w:r>
      <w:r>
        <w:rPr>
          <w:rFonts w:eastAsia="Times New Roman" w:cs="Times New Roman"/>
          <w:szCs w:val="24"/>
        </w:rPr>
        <w:t>.</w:t>
      </w:r>
      <w:r w:rsidRPr="00896B1A">
        <w:rPr>
          <w:rFonts w:eastAsia="Times New Roman" w:cs="Times New Roman"/>
          <w:szCs w:val="24"/>
        </w:rPr>
        <w:t xml:space="preserve"> Η απουσία έργου είναι </w:t>
      </w:r>
      <w:r>
        <w:rPr>
          <w:rFonts w:eastAsia="Times New Roman" w:cs="Times New Roman"/>
          <w:szCs w:val="24"/>
        </w:rPr>
        <w:t>προφανής και εμφανής.</w:t>
      </w:r>
      <w:r w:rsidRPr="00896B1A">
        <w:rPr>
          <w:rFonts w:eastAsia="Times New Roman" w:cs="Times New Roman"/>
          <w:szCs w:val="24"/>
        </w:rPr>
        <w:t xml:space="preserve"> </w:t>
      </w:r>
    </w:p>
    <w:p w14:paraId="2C1AD6D7"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 xml:space="preserve">Στην ατζέντα της Κυβέρνησης κυριαρχούν </w:t>
      </w:r>
      <w:r w:rsidRPr="00896B1A">
        <w:rPr>
          <w:rFonts w:eastAsia="Times New Roman" w:cs="Times New Roman"/>
          <w:szCs w:val="24"/>
        </w:rPr>
        <w:t>άλλα θέματα</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όπως, γ</w:t>
      </w:r>
      <w:r w:rsidRPr="00896B1A">
        <w:rPr>
          <w:rFonts w:eastAsia="Times New Roman" w:cs="Times New Roman"/>
          <w:szCs w:val="24"/>
        </w:rPr>
        <w:t>ια παράδειγμα</w:t>
      </w:r>
      <w:r>
        <w:rPr>
          <w:rFonts w:eastAsia="Times New Roman" w:cs="Times New Roman"/>
          <w:szCs w:val="24"/>
        </w:rPr>
        <w:t>,</w:t>
      </w:r>
      <w:r w:rsidRPr="00896B1A">
        <w:rPr>
          <w:rFonts w:eastAsia="Times New Roman" w:cs="Times New Roman"/>
          <w:szCs w:val="24"/>
        </w:rPr>
        <w:t xml:space="preserve"> οι </w:t>
      </w:r>
      <w:r>
        <w:rPr>
          <w:rFonts w:eastAsia="Times New Roman" w:cs="Times New Roman"/>
          <w:szCs w:val="24"/>
        </w:rPr>
        <w:t>δέκα χιλιάδες</w:t>
      </w:r>
      <w:r w:rsidRPr="00896B1A">
        <w:rPr>
          <w:rFonts w:eastAsia="Times New Roman" w:cs="Times New Roman"/>
          <w:szCs w:val="24"/>
        </w:rPr>
        <w:t xml:space="preserve"> προσλήψεις στο </w:t>
      </w:r>
      <w:r>
        <w:rPr>
          <w:rFonts w:eastAsia="Times New Roman" w:cs="Times New Roman"/>
          <w:szCs w:val="24"/>
        </w:rPr>
        <w:t>δ</w:t>
      </w:r>
      <w:r w:rsidRPr="00896B1A">
        <w:rPr>
          <w:rFonts w:eastAsia="Times New Roman" w:cs="Times New Roman"/>
          <w:szCs w:val="24"/>
        </w:rPr>
        <w:t>ημόσιο που θα αντικαταστήσουν τους ιερείς</w:t>
      </w:r>
      <w:r>
        <w:rPr>
          <w:rFonts w:eastAsia="Times New Roman" w:cs="Times New Roman"/>
          <w:szCs w:val="24"/>
        </w:rPr>
        <w:t>,</w:t>
      </w:r>
      <w:r w:rsidRPr="00896B1A">
        <w:rPr>
          <w:rFonts w:eastAsia="Times New Roman" w:cs="Times New Roman"/>
          <w:szCs w:val="24"/>
        </w:rPr>
        <w:t xml:space="preserve"> τους οποίους</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όμως,</w:t>
      </w:r>
      <w:r w:rsidRPr="00896B1A">
        <w:rPr>
          <w:rFonts w:eastAsia="Times New Roman" w:cs="Times New Roman"/>
          <w:szCs w:val="24"/>
        </w:rPr>
        <w:t xml:space="preserve"> θα συνεχίσει να επιδοτεί το κράτος διαρκώς</w:t>
      </w:r>
      <w:r>
        <w:rPr>
          <w:rFonts w:eastAsia="Times New Roman" w:cs="Times New Roman"/>
          <w:szCs w:val="24"/>
        </w:rPr>
        <w:t>.</w:t>
      </w:r>
      <w:r w:rsidRPr="00896B1A">
        <w:rPr>
          <w:rFonts w:eastAsia="Times New Roman" w:cs="Times New Roman"/>
          <w:szCs w:val="24"/>
        </w:rPr>
        <w:t xml:space="preserve"> </w:t>
      </w:r>
    </w:p>
    <w:p w14:paraId="2C1AD6D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Επίσης, κυριαρχεί η</w:t>
      </w:r>
      <w:r w:rsidRPr="00896B1A">
        <w:rPr>
          <w:rFonts w:eastAsia="Times New Roman" w:cs="Times New Roman"/>
          <w:szCs w:val="24"/>
        </w:rPr>
        <w:t xml:space="preserve"> </w:t>
      </w:r>
      <w:r>
        <w:rPr>
          <w:rFonts w:eastAsia="Times New Roman" w:cs="Times New Roman"/>
          <w:szCs w:val="24"/>
        </w:rPr>
        <w:t xml:space="preserve">ψευδαίσθηση </w:t>
      </w:r>
      <w:r w:rsidRPr="00896B1A">
        <w:rPr>
          <w:rFonts w:eastAsia="Times New Roman" w:cs="Times New Roman"/>
          <w:szCs w:val="24"/>
        </w:rPr>
        <w:t>της επιτυχίας του κοινωνικού μερίσματος</w:t>
      </w:r>
      <w:r>
        <w:rPr>
          <w:rFonts w:eastAsia="Times New Roman" w:cs="Times New Roman"/>
          <w:szCs w:val="24"/>
        </w:rPr>
        <w:t>,</w:t>
      </w:r>
      <w:r w:rsidRPr="00896B1A">
        <w:rPr>
          <w:rFonts w:eastAsia="Times New Roman" w:cs="Times New Roman"/>
          <w:szCs w:val="24"/>
        </w:rPr>
        <w:t xml:space="preserve"> όταν στ</w:t>
      </w:r>
      <w:r w:rsidRPr="00896B1A">
        <w:rPr>
          <w:rFonts w:eastAsia="Times New Roman" w:cs="Times New Roman"/>
          <w:szCs w:val="24"/>
        </w:rPr>
        <w:t>ην ουσία είναι η επι</w:t>
      </w:r>
      <w:r>
        <w:rPr>
          <w:rFonts w:eastAsia="Times New Roman" w:cs="Times New Roman"/>
          <w:szCs w:val="24"/>
        </w:rPr>
        <w:t>στροφή ενός μικρού κλάσματος όσω</w:t>
      </w:r>
      <w:r w:rsidRPr="00896B1A">
        <w:rPr>
          <w:rFonts w:eastAsia="Times New Roman" w:cs="Times New Roman"/>
          <w:szCs w:val="24"/>
        </w:rPr>
        <w:t xml:space="preserve">ν οι ίδιοι οι πολίτες </w:t>
      </w:r>
      <w:r>
        <w:rPr>
          <w:rFonts w:eastAsia="Times New Roman" w:cs="Times New Roman"/>
          <w:szCs w:val="24"/>
        </w:rPr>
        <w:t xml:space="preserve">έχουν δώσει </w:t>
      </w:r>
      <w:r w:rsidRPr="00896B1A">
        <w:rPr>
          <w:rFonts w:eastAsia="Times New Roman" w:cs="Times New Roman"/>
          <w:szCs w:val="24"/>
        </w:rPr>
        <w:t xml:space="preserve">μέσω της </w:t>
      </w:r>
      <w:proofErr w:type="spellStart"/>
      <w:r w:rsidRPr="00896B1A">
        <w:rPr>
          <w:rFonts w:eastAsia="Times New Roman" w:cs="Times New Roman"/>
          <w:szCs w:val="24"/>
        </w:rPr>
        <w:t>υπερφορολόγησης</w:t>
      </w:r>
      <w:proofErr w:type="spellEnd"/>
      <w:r>
        <w:rPr>
          <w:rFonts w:eastAsia="Times New Roman" w:cs="Times New Roman"/>
          <w:szCs w:val="24"/>
        </w:rPr>
        <w:t xml:space="preserve">. </w:t>
      </w:r>
    </w:p>
    <w:p w14:paraId="2C1AD6D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Κυβέρνηση βαδίζει με τη σκανδαλολογία ως όπλο. Έχουμε προαναγγελίες διώξεων. Όλα αυτά καθιστούν δυσκολότερο το έργο της </w:t>
      </w:r>
      <w:r>
        <w:rPr>
          <w:rFonts w:eastAsia="Times New Roman" w:cs="Times New Roman"/>
          <w:szCs w:val="24"/>
        </w:rPr>
        <w:t>δ</w:t>
      </w:r>
      <w:r>
        <w:rPr>
          <w:rFonts w:eastAsia="Times New Roman" w:cs="Times New Roman"/>
          <w:szCs w:val="24"/>
        </w:rPr>
        <w:t xml:space="preserve">ικαιοσύνης, ακριβώς </w:t>
      </w:r>
      <w:r>
        <w:rPr>
          <w:rFonts w:eastAsia="Times New Roman" w:cs="Times New Roman"/>
          <w:szCs w:val="24"/>
        </w:rPr>
        <w:t xml:space="preserve">γιατί οι πολίτες αρχίζουν να θεωρούν </w:t>
      </w:r>
      <w:r w:rsidRPr="00896B1A">
        <w:rPr>
          <w:rFonts w:eastAsia="Times New Roman" w:cs="Times New Roman"/>
          <w:szCs w:val="24"/>
        </w:rPr>
        <w:t xml:space="preserve">ότι </w:t>
      </w:r>
      <w:r>
        <w:rPr>
          <w:rFonts w:eastAsia="Times New Roman" w:cs="Times New Roman"/>
          <w:szCs w:val="24"/>
        </w:rPr>
        <w:t>η</w:t>
      </w:r>
      <w:r w:rsidRPr="00896B1A">
        <w:rPr>
          <w:rFonts w:eastAsia="Times New Roman" w:cs="Times New Roman"/>
          <w:szCs w:val="24"/>
        </w:rPr>
        <w:t xml:space="preserve"> </w:t>
      </w:r>
      <w:r>
        <w:rPr>
          <w:rFonts w:eastAsia="Times New Roman" w:cs="Times New Roman"/>
          <w:szCs w:val="24"/>
        </w:rPr>
        <w:t>δ</w:t>
      </w:r>
      <w:r w:rsidRPr="00896B1A">
        <w:rPr>
          <w:rFonts w:eastAsia="Times New Roman" w:cs="Times New Roman"/>
          <w:szCs w:val="24"/>
        </w:rPr>
        <w:t>ικαιοσύνη</w:t>
      </w:r>
      <w:r>
        <w:rPr>
          <w:rFonts w:eastAsia="Times New Roman" w:cs="Times New Roman"/>
          <w:szCs w:val="24"/>
        </w:rPr>
        <w:t>,</w:t>
      </w:r>
      <w:r w:rsidRPr="00896B1A">
        <w:rPr>
          <w:rFonts w:eastAsia="Times New Roman" w:cs="Times New Roman"/>
          <w:szCs w:val="24"/>
        </w:rPr>
        <w:t xml:space="preserve"> η δικαστική εξουσία</w:t>
      </w:r>
      <w:r>
        <w:rPr>
          <w:rFonts w:eastAsia="Times New Roman" w:cs="Times New Roman"/>
          <w:szCs w:val="24"/>
        </w:rPr>
        <w:t>,</w:t>
      </w:r>
      <w:r w:rsidRPr="00896B1A">
        <w:rPr>
          <w:rFonts w:eastAsia="Times New Roman" w:cs="Times New Roman"/>
          <w:szCs w:val="24"/>
        </w:rPr>
        <w:t xml:space="preserve"> αποτελεί μία μαριονέτα της εκτελεστικής εξουσίας</w:t>
      </w:r>
      <w:r>
        <w:rPr>
          <w:rFonts w:eastAsia="Times New Roman" w:cs="Times New Roman"/>
          <w:szCs w:val="24"/>
        </w:rPr>
        <w:t>.</w:t>
      </w:r>
      <w:r w:rsidRPr="00896B1A">
        <w:rPr>
          <w:rFonts w:eastAsia="Times New Roman" w:cs="Times New Roman"/>
          <w:szCs w:val="24"/>
        </w:rPr>
        <w:t xml:space="preserve"> </w:t>
      </w:r>
    </w:p>
    <w:p w14:paraId="2C1AD6D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 ρηχός ο</w:t>
      </w:r>
      <w:r w:rsidRPr="00896B1A">
        <w:rPr>
          <w:rFonts w:eastAsia="Times New Roman" w:cs="Times New Roman"/>
          <w:szCs w:val="24"/>
        </w:rPr>
        <w:t xml:space="preserve">ρίζοντας αυτής της Κυβέρνησης </w:t>
      </w:r>
      <w:r>
        <w:rPr>
          <w:rFonts w:eastAsia="Times New Roman" w:cs="Times New Roman"/>
          <w:szCs w:val="24"/>
        </w:rPr>
        <w:t>φ</w:t>
      </w:r>
      <w:r w:rsidRPr="00896B1A">
        <w:rPr>
          <w:rFonts w:eastAsia="Times New Roman" w:cs="Times New Roman"/>
          <w:szCs w:val="24"/>
        </w:rPr>
        <w:t>αίνεται α</w:t>
      </w:r>
      <w:r>
        <w:rPr>
          <w:rFonts w:eastAsia="Times New Roman" w:cs="Times New Roman"/>
          <w:szCs w:val="24"/>
        </w:rPr>
        <w:t>πό αυτά που μας λένε, εμμέσως πλην σ</w:t>
      </w:r>
      <w:r w:rsidRPr="00896B1A">
        <w:rPr>
          <w:rFonts w:eastAsia="Times New Roman" w:cs="Times New Roman"/>
          <w:szCs w:val="24"/>
        </w:rPr>
        <w:t>αφώς</w:t>
      </w:r>
      <w:r>
        <w:rPr>
          <w:rFonts w:eastAsia="Times New Roman" w:cs="Times New Roman"/>
          <w:szCs w:val="24"/>
        </w:rPr>
        <w:t>: «Ας μην προχωρήσει και κα</w:t>
      </w:r>
      <w:r>
        <w:rPr>
          <w:rFonts w:eastAsia="Times New Roman" w:cs="Times New Roman"/>
          <w:szCs w:val="24"/>
        </w:rPr>
        <w:t>μ</w:t>
      </w:r>
      <w:r>
        <w:rPr>
          <w:rFonts w:eastAsia="Times New Roman" w:cs="Times New Roman"/>
          <w:szCs w:val="24"/>
        </w:rPr>
        <w:t>μιά μεταρρύθ</w:t>
      </w:r>
      <w:r>
        <w:rPr>
          <w:rFonts w:eastAsia="Times New Roman" w:cs="Times New Roman"/>
          <w:szCs w:val="24"/>
        </w:rPr>
        <w:t>μιση από αυτές τις δεκαέξι</w:t>
      </w:r>
      <w:r w:rsidRPr="00896B1A">
        <w:rPr>
          <w:rFonts w:eastAsia="Times New Roman" w:cs="Times New Roman"/>
          <w:szCs w:val="24"/>
        </w:rPr>
        <w:t xml:space="preserve"> που έχουμε δεσμευτεί</w:t>
      </w:r>
      <w:r>
        <w:rPr>
          <w:rFonts w:eastAsia="Times New Roman" w:cs="Times New Roman"/>
          <w:szCs w:val="24"/>
        </w:rPr>
        <w:t xml:space="preserve"> ότι θα κάνουμε και δεν κάνουμε. Τ</w:t>
      </w:r>
      <w:r w:rsidRPr="00896B1A">
        <w:rPr>
          <w:rFonts w:eastAsia="Times New Roman" w:cs="Times New Roman"/>
          <w:szCs w:val="24"/>
        </w:rPr>
        <w:t>ουλάχιστον θα κάνουμε προσλήψεις και παροχές</w:t>
      </w:r>
      <w:r>
        <w:rPr>
          <w:rFonts w:eastAsia="Times New Roman" w:cs="Times New Roman"/>
          <w:szCs w:val="24"/>
        </w:rPr>
        <w:t>.</w:t>
      </w:r>
      <w:r w:rsidRPr="00896B1A">
        <w:rPr>
          <w:rFonts w:eastAsia="Times New Roman" w:cs="Times New Roman"/>
          <w:szCs w:val="24"/>
        </w:rPr>
        <w:t xml:space="preserve"> Τι θα μας κάνουν οι δανειστές</w:t>
      </w:r>
      <w:r>
        <w:rPr>
          <w:rFonts w:eastAsia="Times New Roman" w:cs="Times New Roman"/>
          <w:szCs w:val="24"/>
        </w:rPr>
        <w:t>;</w:t>
      </w:r>
      <w:r w:rsidRPr="00896B1A">
        <w:rPr>
          <w:rFonts w:eastAsia="Times New Roman" w:cs="Times New Roman"/>
          <w:szCs w:val="24"/>
        </w:rPr>
        <w:t xml:space="preserve"> Έχουμε</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ά</w:t>
      </w:r>
      <w:r w:rsidRPr="00896B1A">
        <w:rPr>
          <w:rFonts w:eastAsia="Times New Roman" w:cs="Times New Roman"/>
          <w:szCs w:val="24"/>
        </w:rPr>
        <w:t>λλωστε</w:t>
      </w:r>
      <w:r>
        <w:rPr>
          <w:rFonts w:eastAsia="Times New Roman" w:cs="Times New Roman"/>
          <w:szCs w:val="24"/>
        </w:rPr>
        <w:t>,</w:t>
      </w:r>
      <w:r w:rsidRPr="00896B1A">
        <w:rPr>
          <w:rFonts w:eastAsia="Times New Roman" w:cs="Times New Roman"/>
          <w:szCs w:val="24"/>
        </w:rPr>
        <w:t xml:space="preserve"> το </w:t>
      </w:r>
      <w:r>
        <w:rPr>
          <w:rFonts w:eastAsia="Times New Roman" w:cs="Times New Roman"/>
          <w:szCs w:val="24"/>
        </w:rPr>
        <w:t>«</w:t>
      </w:r>
      <w:r w:rsidRPr="00896B1A">
        <w:rPr>
          <w:rFonts w:eastAsia="Times New Roman" w:cs="Times New Roman"/>
          <w:szCs w:val="24"/>
        </w:rPr>
        <w:t>μαξιλάρι</w:t>
      </w:r>
      <w:r>
        <w:rPr>
          <w:rFonts w:eastAsia="Times New Roman" w:cs="Times New Roman"/>
          <w:szCs w:val="24"/>
        </w:rPr>
        <w:t>» που</w:t>
      </w:r>
      <w:r w:rsidRPr="00896B1A">
        <w:rPr>
          <w:rFonts w:eastAsia="Times New Roman" w:cs="Times New Roman"/>
          <w:szCs w:val="24"/>
        </w:rPr>
        <w:t xml:space="preserve"> για </w:t>
      </w:r>
      <w:r>
        <w:rPr>
          <w:rFonts w:eastAsia="Times New Roman" w:cs="Times New Roman"/>
          <w:szCs w:val="24"/>
        </w:rPr>
        <w:t xml:space="preserve">περίπου </w:t>
      </w:r>
      <w:r w:rsidRPr="00896B1A">
        <w:rPr>
          <w:rFonts w:eastAsia="Times New Roman" w:cs="Times New Roman"/>
          <w:szCs w:val="24"/>
        </w:rPr>
        <w:t xml:space="preserve">δύο χρόνια </w:t>
      </w:r>
      <w:r>
        <w:rPr>
          <w:rFonts w:eastAsia="Times New Roman" w:cs="Times New Roman"/>
          <w:szCs w:val="24"/>
        </w:rPr>
        <w:t xml:space="preserve">-και </w:t>
      </w:r>
      <w:r w:rsidRPr="00896B1A">
        <w:rPr>
          <w:rFonts w:eastAsia="Times New Roman" w:cs="Times New Roman"/>
          <w:szCs w:val="24"/>
        </w:rPr>
        <w:t>λιγότερο</w:t>
      </w:r>
      <w:r>
        <w:rPr>
          <w:rFonts w:eastAsia="Times New Roman" w:cs="Times New Roman"/>
          <w:szCs w:val="24"/>
        </w:rPr>
        <w:t>-</w:t>
      </w:r>
      <w:r w:rsidRPr="00896B1A">
        <w:rPr>
          <w:rFonts w:eastAsia="Times New Roman" w:cs="Times New Roman"/>
          <w:szCs w:val="24"/>
        </w:rPr>
        <w:t xml:space="preserve"> μας κρατάει ζωντανούς</w:t>
      </w:r>
      <w:r>
        <w:rPr>
          <w:rFonts w:eastAsia="Times New Roman" w:cs="Times New Roman"/>
          <w:szCs w:val="24"/>
        </w:rPr>
        <w:t>».</w:t>
      </w:r>
      <w:r w:rsidRPr="00896B1A">
        <w:rPr>
          <w:rFonts w:eastAsia="Times New Roman" w:cs="Times New Roman"/>
          <w:szCs w:val="24"/>
        </w:rPr>
        <w:t xml:space="preserve"> </w:t>
      </w:r>
    </w:p>
    <w:p w14:paraId="2C1AD6DB"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lastRenderedPageBreak/>
        <w:t xml:space="preserve">Το πρόβλημα δεν </w:t>
      </w:r>
      <w:r>
        <w:rPr>
          <w:rFonts w:eastAsia="Times New Roman" w:cs="Times New Roman"/>
          <w:szCs w:val="24"/>
        </w:rPr>
        <w:t>είναι</w:t>
      </w:r>
      <w:r w:rsidRPr="00896B1A">
        <w:rPr>
          <w:rFonts w:eastAsia="Times New Roman" w:cs="Times New Roman"/>
          <w:szCs w:val="24"/>
        </w:rPr>
        <w:t xml:space="preserve"> οι δανειστές</w:t>
      </w:r>
      <w:r>
        <w:rPr>
          <w:rFonts w:eastAsia="Times New Roman" w:cs="Times New Roman"/>
          <w:szCs w:val="24"/>
        </w:rPr>
        <w:t>,</w:t>
      </w:r>
      <w:r w:rsidRPr="00896B1A">
        <w:rPr>
          <w:rFonts w:eastAsia="Times New Roman" w:cs="Times New Roman"/>
          <w:szCs w:val="24"/>
        </w:rPr>
        <w:t xml:space="preserve"> αλλά οι αγορές</w:t>
      </w:r>
      <w:r>
        <w:rPr>
          <w:rFonts w:eastAsia="Times New Roman" w:cs="Times New Roman"/>
          <w:szCs w:val="24"/>
        </w:rPr>
        <w:t xml:space="preserve"> που </w:t>
      </w:r>
      <w:r w:rsidRPr="00896B1A">
        <w:rPr>
          <w:rFonts w:eastAsia="Times New Roman" w:cs="Times New Roman"/>
          <w:szCs w:val="24"/>
        </w:rPr>
        <w:t xml:space="preserve">μπορούν να αποδειχθούν </w:t>
      </w:r>
      <w:r>
        <w:rPr>
          <w:rFonts w:eastAsia="Times New Roman" w:cs="Times New Roman"/>
          <w:szCs w:val="24"/>
        </w:rPr>
        <w:t>-</w:t>
      </w:r>
      <w:r w:rsidRPr="00896B1A">
        <w:rPr>
          <w:rFonts w:eastAsia="Times New Roman" w:cs="Times New Roman"/>
          <w:szCs w:val="24"/>
        </w:rPr>
        <w:t>και έχουν αποδειχθεί</w:t>
      </w:r>
      <w:r>
        <w:rPr>
          <w:rFonts w:eastAsia="Times New Roman" w:cs="Times New Roman"/>
          <w:szCs w:val="24"/>
        </w:rPr>
        <w:t>-</w:t>
      </w:r>
      <w:r w:rsidRPr="00896B1A">
        <w:rPr>
          <w:rFonts w:eastAsia="Times New Roman" w:cs="Times New Roman"/>
          <w:szCs w:val="24"/>
        </w:rPr>
        <w:t xml:space="preserve"> πολύ χειρότερες </w:t>
      </w:r>
      <w:r>
        <w:rPr>
          <w:rFonts w:eastAsia="Times New Roman" w:cs="Times New Roman"/>
          <w:szCs w:val="24"/>
        </w:rPr>
        <w:t>από την οποιαδήποτε αιματηρή τρόικα.</w:t>
      </w:r>
      <w:r w:rsidRPr="00896B1A">
        <w:rPr>
          <w:rFonts w:eastAsia="Times New Roman" w:cs="Times New Roman"/>
          <w:szCs w:val="24"/>
        </w:rPr>
        <w:t xml:space="preserve"> Εδώ στις </w:t>
      </w:r>
      <w:r>
        <w:rPr>
          <w:rFonts w:eastAsia="Times New Roman" w:cs="Times New Roman"/>
          <w:szCs w:val="24"/>
        </w:rPr>
        <w:t>αγορές τελειώνουν οι αυταπάτες κ</w:t>
      </w:r>
      <w:r w:rsidRPr="00896B1A">
        <w:rPr>
          <w:rFonts w:eastAsia="Times New Roman" w:cs="Times New Roman"/>
          <w:szCs w:val="24"/>
        </w:rPr>
        <w:t>αι αρχίζουν τα δύσκολα</w:t>
      </w:r>
      <w:r>
        <w:rPr>
          <w:rFonts w:eastAsia="Times New Roman" w:cs="Times New Roman"/>
          <w:szCs w:val="24"/>
        </w:rPr>
        <w:t>. Ποια είναι αυτά τα δύσκολα;</w:t>
      </w:r>
      <w:r w:rsidRPr="00896B1A">
        <w:rPr>
          <w:rFonts w:eastAsia="Times New Roman" w:cs="Times New Roman"/>
          <w:szCs w:val="24"/>
        </w:rPr>
        <w:t xml:space="preserve"> Είμαστε η</w:t>
      </w:r>
      <w:r w:rsidRPr="00896B1A">
        <w:rPr>
          <w:rFonts w:eastAsia="Times New Roman" w:cs="Times New Roman"/>
          <w:szCs w:val="24"/>
        </w:rPr>
        <w:t xml:space="preserve"> μοναδική χώ</w:t>
      </w:r>
      <w:r>
        <w:rPr>
          <w:rFonts w:eastAsia="Times New Roman" w:cs="Times New Roman"/>
          <w:szCs w:val="24"/>
        </w:rPr>
        <w:t>ρα που βγήκαμε από τα μνημόνια χ</w:t>
      </w:r>
      <w:r w:rsidRPr="00896B1A">
        <w:rPr>
          <w:rFonts w:eastAsia="Times New Roman" w:cs="Times New Roman"/>
          <w:szCs w:val="24"/>
        </w:rPr>
        <w:t>ωρίς να έχουμε εξασφαλίσει πρόσβαση στις αγορές</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Π</w:t>
      </w:r>
      <w:r w:rsidRPr="00896B1A">
        <w:rPr>
          <w:rFonts w:eastAsia="Times New Roman" w:cs="Times New Roman"/>
          <w:szCs w:val="24"/>
        </w:rPr>
        <w:t>ρο εβδομάδων ο κ</w:t>
      </w:r>
      <w:r>
        <w:rPr>
          <w:rFonts w:eastAsia="Times New Roman" w:cs="Times New Roman"/>
          <w:szCs w:val="24"/>
        </w:rPr>
        <w:t>.</w:t>
      </w:r>
      <w:r w:rsidRPr="00896B1A">
        <w:rPr>
          <w:rFonts w:eastAsia="Times New Roman" w:cs="Times New Roman"/>
          <w:szCs w:val="24"/>
        </w:rPr>
        <w:t xml:space="preserve"> </w:t>
      </w:r>
      <w:proofErr w:type="spellStart"/>
      <w:r w:rsidRPr="00896B1A">
        <w:rPr>
          <w:rFonts w:eastAsia="Times New Roman" w:cs="Times New Roman"/>
          <w:szCs w:val="24"/>
        </w:rPr>
        <w:t>Τσακαλώτος</w:t>
      </w:r>
      <w:proofErr w:type="spellEnd"/>
      <w:r>
        <w:rPr>
          <w:rFonts w:eastAsia="Times New Roman" w:cs="Times New Roman"/>
          <w:szCs w:val="24"/>
        </w:rPr>
        <w:t xml:space="preserve"> αποφάνθηκε ότι δεν χρειαζόμαστε τις αγορές</w:t>
      </w:r>
      <w:r w:rsidRPr="00896B1A">
        <w:rPr>
          <w:rFonts w:eastAsia="Times New Roman" w:cs="Times New Roman"/>
          <w:szCs w:val="24"/>
        </w:rPr>
        <w:t xml:space="preserve"> και την πρόσβαση σε αυτές</w:t>
      </w:r>
      <w:r>
        <w:rPr>
          <w:rFonts w:eastAsia="Times New Roman" w:cs="Times New Roman"/>
          <w:szCs w:val="24"/>
        </w:rPr>
        <w:t>. Όμως, εμένα περισσότερο μ</w:t>
      </w:r>
      <w:r w:rsidRPr="00896B1A">
        <w:rPr>
          <w:rFonts w:eastAsia="Times New Roman" w:cs="Times New Roman"/>
          <w:szCs w:val="24"/>
        </w:rPr>
        <w:t>ου θύμισε την αλεπού</w:t>
      </w:r>
      <w:r>
        <w:rPr>
          <w:rFonts w:eastAsia="Times New Roman" w:cs="Times New Roman"/>
          <w:szCs w:val="24"/>
        </w:rPr>
        <w:t>,</w:t>
      </w:r>
      <w:r w:rsidRPr="00896B1A">
        <w:rPr>
          <w:rFonts w:eastAsia="Times New Roman" w:cs="Times New Roman"/>
          <w:szCs w:val="24"/>
        </w:rPr>
        <w:t xml:space="preserve"> που ό</w:t>
      </w:r>
      <w:r>
        <w:rPr>
          <w:rFonts w:eastAsia="Times New Roman" w:cs="Times New Roman"/>
          <w:szCs w:val="24"/>
        </w:rPr>
        <w:t>,</w:t>
      </w:r>
      <w:r w:rsidRPr="00896B1A">
        <w:rPr>
          <w:rFonts w:eastAsia="Times New Roman" w:cs="Times New Roman"/>
          <w:szCs w:val="24"/>
        </w:rPr>
        <w:t>τι</w:t>
      </w:r>
      <w:r>
        <w:rPr>
          <w:rFonts w:eastAsia="Times New Roman" w:cs="Times New Roman"/>
          <w:szCs w:val="24"/>
        </w:rPr>
        <w:t xml:space="preserve"> δεν φτά</w:t>
      </w:r>
      <w:r>
        <w:rPr>
          <w:rFonts w:eastAsia="Times New Roman" w:cs="Times New Roman"/>
          <w:szCs w:val="24"/>
        </w:rPr>
        <w:t>νει το κάνει κρεμαστάρι.</w:t>
      </w:r>
      <w:r w:rsidRPr="00896B1A">
        <w:rPr>
          <w:rFonts w:eastAsia="Times New Roman" w:cs="Times New Roman"/>
          <w:szCs w:val="24"/>
        </w:rPr>
        <w:t xml:space="preserve"> </w:t>
      </w:r>
    </w:p>
    <w:p w14:paraId="2C1AD6DC"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Εάν θέλουμε να μπούμε σε μία κανονική κανονικότητα</w:t>
      </w:r>
      <w:r>
        <w:rPr>
          <w:rFonts w:eastAsia="Times New Roman" w:cs="Times New Roman"/>
          <w:szCs w:val="24"/>
        </w:rPr>
        <w:t xml:space="preserve"> -</w:t>
      </w:r>
      <w:r w:rsidRPr="00896B1A">
        <w:rPr>
          <w:rFonts w:eastAsia="Times New Roman" w:cs="Times New Roman"/>
          <w:szCs w:val="24"/>
        </w:rPr>
        <w:t>να την πω με ένα τρόπο που ενδεχομένως να το</w:t>
      </w:r>
      <w:r>
        <w:rPr>
          <w:rFonts w:eastAsia="Times New Roman" w:cs="Times New Roman"/>
          <w:szCs w:val="24"/>
        </w:rPr>
        <w:t>ν</w:t>
      </w:r>
      <w:r w:rsidRPr="00896B1A">
        <w:rPr>
          <w:rFonts w:eastAsia="Times New Roman" w:cs="Times New Roman"/>
          <w:szCs w:val="24"/>
        </w:rPr>
        <w:t xml:space="preserve"> καταλάβετε καλύτερα</w:t>
      </w:r>
      <w:r>
        <w:rPr>
          <w:rFonts w:eastAsia="Times New Roman" w:cs="Times New Roman"/>
          <w:szCs w:val="24"/>
        </w:rPr>
        <w:t>-</w:t>
      </w:r>
      <w:r w:rsidRPr="00896B1A">
        <w:rPr>
          <w:rFonts w:eastAsia="Times New Roman" w:cs="Times New Roman"/>
          <w:szCs w:val="24"/>
        </w:rPr>
        <w:t xml:space="preserve"> πρέπει να μας εμπιστευτούν οι δανειστές</w:t>
      </w:r>
      <w:r>
        <w:rPr>
          <w:rFonts w:eastAsia="Times New Roman" w:cs="Times New Roman"/>
          <w:szCs w:val="24"/>
        </w:rPr>
        <w:t>.</w:t>
      </w:r>
      <w:r w:rsidRPr="00896B1A">
        <w:rPr>
          <w:rFonts w:eastAsia="Times New Roman" w:cs="Times New Roman"/>
          <w:szCs w:val="24"/>
        </w:rPr>
        <w:t xml:space="preserve"> Το </w:t>
      </w:r>
      <w:r>
        <w:rPr>
          <w:rFonts w:eastAsia="Times New Roman" w:cs="Times New Roman"/>
          <w:szCs w:val="24"/>
        </w:rPr>
        <w:t>δ</w:t>
      </w:r>
      <w:r w:rsidRPr="00896B1A">
        <w:rPr>
          <w:rFonts w:eastAsia="Times New Roman" w:cs="Times New Roman"/>
          <w:szCs w:val="24"/>
        </w:rPr>
        <w:t>ημόσιο πρέπει να μπορεί να καλύπτει αυτόνομα τις ανάγκες του</w:t>
      </w:r>
      <w:r>
        <w:rPr>
          <w:rFonts w:eastAsia="Times New Roman" w:cs="Times New Roman"/>
          <w:szCs w:val="24"/>
        </w:rPr>
        <w:t>.</w:t>
      </w:r>
      <w:r w:rsidRPr="00896B1A">
        <w:rPr>
          <w:rFonts w:eastAsia="Times New Roman" w:cs="Times New Roman"/>
          <w:szCs w:val="24"/>
        </w:rPr>
        <w:t xml:space="preserve"> Μόνο</w:t>
      </w:r>
      <w:r w:rsidRPr="00896B1A">
        <w:rPr>
          <w:rFonts w:eastAsia="Times New Roman" w:cs="Times New Roman"/>
          <w:szCs w:val="24"/>
        </w:rPr>
        <w:t>ν έτσι θα μπορέ</w:t>
      </w:r>
      <w:r>
        <w:rPr>
          <w:rFonts w:eastAsia="Times New Roman" w:cs="Times New Roman"/>
          <w:szCs w:val="24"/>
        </w:rPr>
        <w:t>σουμε να αναπτύξουμε το σχέδιο εθνικής α</w:t>
      </w:r>
      <w:r w:rsidRPr="00896B1A">
        <w:rPr>
          <w:rFonts w:eastAsia="Times New Roman" w:cs="Times New Roman"/>
          <w:szCs w:val="24"/>
        </w:rPr>
        <w:t>νασυγκρότησης</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Κ</w:t>
      </w:r>
      <w:r w:rsidRPr="00896B1A">
        <w:rPr>
          <w:rFonts w:eastAsia="Times New Roman" w:cs="Times New Roman"/>
          <w:szCs w:val="24"/>
        </w:rPr>
        <w:t xml:space="preserve">αι αυτός είναι ο λόγος για </w:t>
      </w:r>
      <w:r>
        <w:rPr>
          <w:rFonts w:eastAsia="Times New Roman" w:cs="Times New Roman"/>
          <w:szCs w:val="24"/>
        </w:rPr>
        <w:t>τον οποίο</w:t>
      </w:r>
      <w:r w:rsidRPr="00896B1A">
        <w:rPr>
          <w:rFonts w:eastAsia="Times New Roman" w:cs="Times New Roman"/>
          <w:szCs w:val="24"/>
        </w:rPr>
        <w:t xml:space="preserve"> η Κυβέρνηση δεν μπορεί να παρουσιάσει αναπτυξιακό πρόγραμμα που να πείθει όχι μόνο τις αγορές</w:t>
      </w:r>
      <w:r>
        <w:rPr>
          <w:rFonts w:eastAsia="Times New Roman" w:cs="Times New Roman"/>
          <w:szCs w:val="24"/>
        </w:rPr>
        <w:t>,</w:t>
      </w:r>
      <w:r w:rsidRPr="00896B1A">
        <w:rPr>
          <w:rFonts w:eastAsia="Times New Roman" w:cs="Times New Roman"/>
          <w:szCs w:val="24"/>
        </w:rPr>
        <w:t xml:space="preserve"> αλλά πάνω από όλα τον παραγωγικό </w:t>
      </w:r>
      <w:r w:rsidRPr="00896B1A">
        <w:rPr>
          <w:rFonts w:eastAsia="Times New Roman" w:cs="Times New Roman"/>
          <w:szCs w:val="24"/>
        </w:rPr>
        <w:lastRenderedPageBreak/>
        <w:t>μηχανισμό της χώρας</w:t>
      </w:r>
      <w:r>
        <w:rPr>
          <w:rFonts w:eastAsia="Times New Roman" w:cs="Times New Roman"/>
          <w:szCs w:val="24"/>
        </w:rPr>
        <w:t>,</w:t>
      </w:r>
      <w:r w:rsidRPr="00896B1A">
        <w:rPr>
          <w:rFonts w:eastAsia="Times New Roman" w:cs="Times New Roman"/>
          <w:szCs w:val="24"/>
        </w:rPr>
        <w:t xml:space="preserve"> το πολιτ</w:t>
      </w:r>
      <w:r>
        <w:rPr>
          <w:rFonts w:eastAsia="Times New Roman" w:cs="Times New Roman"/>
          <w:szCs w:val="24"/>
        </w:rPr>
        <w:t xml:space="preserve">ικό σύστημα και τους πολίτες εν </w:t>
      </w:r>
      <w:r w:rsidRPr="00896B1A">
        <w:rPr>
          <w:rFonts w:eastAsia="Times New Roman" w:cs="Times New Roman"/>
          <w:szCs w:val="24"/>
        </w:rPr>
        <w:t>τέλει</w:t>
      </w:r>
      <w:r>
        <w:rPr>
          <w:rFonts w:eastAsia="Times New Roman" w:cs="Times New Roman"/>
          <w:szCs w:val="24"/>
        </w:rPr>
        <w:t>.</w:t>
      </w:r>
      <w:r w:rsidRPr="00896B1A">
        <w:rPr>
          <w:rFonts w:eastAsia="Times New Roman" w:cs="Times New Roman"/>
          <w:szCs w:val="24"/>
        </w:rPr>
        <w:t xml:space="preserve"> </w:t>
      </w:r>
    </w:p>
    <w:p w14:paraId="2C1AD6D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Σας είπα για τον κουμπαρά, που </w:t>
      </w:r>
      <w:r w:rsidRPr="00896B1A">
        <w:rPr>
          <w:rFonts w:eastAsia="Times New Roman" w:cs="Times New Roman"/>
          <w:szCs w:val="24"/>
        </w:rPr>
        <w:t>λίγο έως πολύ το</w:t>
      </w:r>
      <w:r>
        <w:rPr>
          <w:rFonts w:eastAsia="Times New Roman" w:cs="Times New Roman"/>
          <w:szCs w:val="24"/>
        </w:rPr>
        <w:t>ν</w:t>
      </w:r>
      <w:r w:rsidRPr="00896B1A">
        <w:rPr>
          <w:rFonts w:eastAsia="Times New Roman" w:cs="Times New Roman"/>
          <w:szCs w:val="24"/>
        </w:rPr>
        <w:t xml:space="preserve"> βγάζει προς τα έξω η Κυβέρνηση ως μία κατάκτηση</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 xml:space="preserve">ότι </w:t>
      </w:r>
      <w:r w:rsidRPr="00896B1A">
        <w:rPr>
          <w:rFonts w:eastAsia="Times New Roman" w:cs="Times New Roman"/>
          <w:szCs w:val="24"/>
        </w:rPr>
        <w:t xml:space="preserve">έχουμε </w:t>
      </w:r>
      <w:r>
        <w:rPr>
          <w:rFonts w:eastAsia="Times New Roman" w:cs="Times New Roman"/>
          <w:szCs w:val="24"/>
        </w:rPr>
        <w:t xml:space="preserve">έναν κουμπαρά για </w:t>
      </w:r>
      <w:r w:rsidRPr="00896B1A">
        <w:rPr>
          <w:rFonts w:eastAsia="Times New Roman" w:cs="Times New Roman"/>
          <w:szCs w:val="24"/>
        </w:rPr>
        <w:t xml:space="preserve">τους επόμενους </w:t>
      </w:r>
      <w:r>
        <w:rPr>
          <w:rFonts w:eastAsia="Times New Roman" w:cs="Times New Roman"/>
          <w:szCs w:val="24"/>
        </w:rPr>
        <w:t xml:space="preserve">δεκαοκτώ </w:t>
      </w:r>
      <w:r w:rsidRPr="00896B1A">
        <w:rPr>
          <w:rFonts w:eastAsia="Times New Roman" w:cs="Times New Roman"/>
          <w:szCs w:val="24"/>
        </w:rPr>
        <w:t>μήνες</w:t>
      </w:r>
      <w:r>
        <w:rPr>
          <w:rFonts w:eastAsia="Times New Roman" w:cs="Times New Roman"/>
          <w:szCs w:val="24"/>
        </w:rPr>
        <w:t>.</w:t>
      </w:r>
      <w:r w:rsidRPr="00896B1A">
        <w:rPr>
          <w:rFonts w:eastAsia="Times New Roman" w:cs="Times New Roman"/>
          <w:szCs w:val="24"/>
        </w:rPr>
        <w:t xml:space="preserve"> Αυτή είναι άλλη μία αυταπάτη του ΣΥΡΙΖΑ</w:t>
      </w:r>
      <w:r>
        <w:rPr>
          <w:rFonts w:eastAsia="Times New Roman" w:cs="Times New Roman"/>
          <w:szCs w:val="24"/>
        </w:rPr>
        <w:t xml:space="preserve">. </w:t>
      </w:r>
      <w:r w:rsidRPr="00896B1A">
        <w:rPr>
          <w:rFonts w:eastAsia="Times New Roman" w:cs="Times New Roman"/>
          <w:szCs w:val="24"/>
        </w:rPr>
        <w:t xml:space="preserve">Αντί </w:t>
      </w:r>
      <w:r>
        <w:rPr>
          <w:rFonts w:eastAsia="Times New Roman" w:cs="Times New Roman"/>
          <w:szCs w:val="24"/>
        </w:rPr>
        <w:t xml:space="preserve">να </w:t>
      </w:r>
      <w:r>
        <w:rPr>
          <w:rFonts w:eastAsia="Times New Roman" w:cs="Times New Roman"/>
          <w:szCs w:val="24"/>
        </w:rPr>
        <w:t>ασχολούμαστε πώ</w:t>
      </w:r>
      <w:r w:rsidRPr="00896B1A">
        <w:rPr>
          <w:rFonts w:eastAsia="Times New Roman" w:cs="Times New Roman"/>
          <w:szCs w:val="24"/>
        </w:rPr>
        <w:t>ς δεν θα σπάσουμε αυτόν κουμπαρά</w:t>
      </w:r>
      <w:r>
        <w:rPr>
          <w:rFonts w:eastAsia="Times New Roman" w:cs="Times New Roman"/>
          <w:szCs w:val="24"/>
        </w:rPr>
        <w:t>, έτσι ώστε</w:t>
      </w:r>
      <w:r w:rsidRPr="00896B1A">
        <w:rPr>
          <w:rFonts w:eastAsia="Times New Roman" w:cs="Times New Roman"/>
          <w:szCs w:val="24"/>
        </w:rPr>
        <w:t xml:space="preserve"> να μην προσελκύσουμε τα </w:t>
      </w:r>
      <w:r>
        <w:rPr>
          <w:rFonts w:eastAsia="Times New Roman" w:cs="Times New Roman"/>
          <w:szCs w:val="24"/>
        </w:rPr>
        <w:t>«</w:t>
      </w:r>
      <w:r w:rsidRPr="00896B1A">
        <w:rPr>
          <w:rFonts w:eastAsia="Times New Roman" w:cs="Times New Roman"/>
          <w:szCs w:val="24"/>
        </w:rPr>
        <w:t>γεράκια των αγορών</w:t>
      </w:r>
      <w:r>
        <w:rPr>
          <w:rFonts w:eastAsia="Times New Roman" w:cs="Times New Roman"/>
          <w:szCs w:val="24"/>
        </w:rPr>
        <w:t>» -</w:t>
      </w:r>
      <w:r w:rsidRPr="00896B1A">
        <w:rPr>
          <w:rFonts w:eastAsia="Times New Roman" w:cs="Times New Roman"/>
          <w:szCs w:val="24"/>
        </w:rPr>
        <w:t>λόγια του κ</w:t>
      </w:r>
      <w:r>
        <w:rPr>
          <w:rFonts w:eastAsia="Times New Roman" w:cs="Times New Roman"/>
          <w:szCs w:val="24"/>
        </w:rPr>
        <w:t>.</w:t>
      </w:r>
      <w:r w:rsidRPr="00896B1A">
        <w:rPr>
          <w:rFonts w:eastAsia="Times New Roman" w:cs="Times New Roman"/>
          <w:szCs w:val="24"/>
        </w:rPr>
        <w:t xml:space="preserve"> </w:t>
      </w:r>
      <w:proofErr w:type="spellStart"/>
      <w:r w:rsidRPr="00896B1A">
        <w:rPr>
          <w:rFonts w:eastAsia="Times New Roman" w:cs="Times New Roman"/>
          <w:szCs w:val="24"/>
        </w:rPr>
        <w:t>Τσακαλώτου</w:t>
      </w:r>
      <w:proofErr w:type="spellEnd"/>
      <w:r>
        <w:rPr>
          <w:rFonts w:eastAsia="Times New Roman" w:cs="Times New Roman"/>
          <w:szCs w:val="24"/>
        </w:rPr>
        <w:t>-</w:t>
      </w:r>
      <w:r w:rsidRPr="00896B1A">
        <w:rPr>
          <w:rFonts w:eastAsia="Times New Roman" w:cs="Times New Roman"/>
          <w:szCs w:val="24"/>
        </w:rPr>
        <w:t xml:space="preserve"> κύριο μέλημα της Κυβέρνησης </w:t>
      </w:r>
      <w:r>
        <w:rPr>
          <w:rFonts w:eastAsia="Times New Roman" w:cs="Times New Roman"/>
          <w:szCs w:val="24"/>
        </w:rPr>
        <w:t>είναι πώ</w:t>
      </w:r>
      <w:r w:rsidRPr="00896B1A">
        <w:rPr>
          <w:rFonts w:eastAsia="Times New Roman" w:cs="Times New Roman"/>
          <w:szCs w:val="24"/>
        </w:rPr>
        <w:t xml:space="preserve">ς θα ξοδέψουμε το </w:t>
      </w:r>
      <w:r>
        <w:rPr>
          <w:rFonts w:eastAsia="Times New Roman" w:cs="Times New Roman"/>
          <w:szCs w:val="24"/>
        </w:rPr>
        <w:t>«</w:t>
      </w:r>
      <w:r w:rsidRPr="00896B1A">
        <w:rPr>
          <w:rFonts w:eastAsia="Times New Roman" w:cs="Times New Roman"/>
          <w:szCs w:val="24"/>
        </w:rPr>
        <w:t>μαξιλάρι</w:t>
      </w:r>
      <w:r>
        <w:rPr>
          <w:rFonts w:eastAsia="Times New Roman" w:cs="Times New Roman"/>
          <w:szCs w:val="24"/>
        </w:rPr>
        <w:t xml:space="preserve">» ασφαλείας. </w:t>
      </w:r>
    </w:p>
    <w:p w14:paraId="2C1AD6DE"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Όσο είμαστε εκτός δανεισμού</w:t>
      </w:r>
      <w:r>
        <w:rPr>
          <w:rFonts w:eastAsia="Times New Roman" w:cs="Times New Roman"/>
          <w:szCs w:val="24"/>
        </w:rPr>
        <w:t>,</w:t>
      </w:r>
      <w:r w:rsidRPr="00896B1A">
        <w:rPr>
          <w:rFonts w:eastAsia="Times New Roman" w:cs="Times New Roman"/>
          <w:szCs w:val="24"/>
        </w:rPr>
        <w:t xml:space="preserve"> οι τράπεζες υπολειτο</w:t>
      </w:r>
      <w:r w:rsidRPr="00896B1A">
        <w:rPr>
          <w:rFonts w:eastAsia="Times New Roman" w:cs="Times New Roman"/>
          <w:szCs w:val="24"/>
        </w:rPr>
        <w:t>υργούν</w:t>
      </w:r>
      <w:r>
        <w:rPr>
          <w:rFonts w:eastAsia="Times New Roman" w:cs="Times New Roman"/>
          <w:szCs w:val="24"/>
        </w:rPr>
        <w:t>,</w:t>
      </w:r>
      <w:r w:rsidRPr="00896B1A">
        <w:rPr>
          <w:rFonts w:eastAsia="Times New Roman" w:cs="Times New Roman"/>
          <w:szCs w:val="24"/>
        </w:rPr>
        <w:t xml:space="preserve"> οι μεγάλες επιχειρήσεις μεταναστεύουν</w:t>
      </w:r>
      <w:r>
        <w:rPr>
          <w:rFonts w:eastAsia="Times New Roman" w:cs="Times New Roman"/>
          <w:szCs w:val="24"/>
        </w:rPr>
        <w:t>,</w:t>
      </w:r>
      <w:r w:rsidRPr="00896B1A">
        <w:rPr>
          <w:rFonts w:eastAsia="Times New Roman" w:cs="Times New Roman"/>
          <w:szCs w:val="24"/>
        </w:rPr>
        <w:t xml:space="preserve"> η πίεση συσσωρεύεται στη μικρή επιχείρηση και τον επαγγελματία</w:t>
      </w:r>
      <w:r>
        <w:rPr>
          <w:rFonts w:eastAsia="Times New Roman" w:cs="Times New Roman"/>
          <w:szCs w:val="24"/>
        </w:rPr>
        <w:t>, η ρευστότητα είναι μηδέν στην αγορά και η</w:t>
      </w:r>
      <w:r w:rsidRPr="00896B1A">
        <w:rPr>
          <w:rFonts w:eastAsia="Times New Roman" w:cs="Times New Roman"/>
          <w:szCs w:val="24"/>
        </w:rPr>
        <w:t xml:space="preserve"> πελατεία</w:t>
      </w:r>
      <w:r>
        <w:rPr>
          <w:rFonts w:eastAsia="Times New Roman" w:cs="Times New Roman"/>
          <w:szCs w:val="24"/>
        </w:rPr>
        <w:t xml:space="preserve"> </w:t>
      </w:r>
      <w:r w:rsidRPr="00896B1A">
        <w:rPr>
          <w:rFonts w:eastAsia="Times New Roman" w:cs="Times New Roman"/>
          <w:szCs w:val="24"/>
        </w:rPr>
        <w:t>μειωμένη</w:t>
      </w:r>
      <w:r>
        <w:rPr>
          <w:rFonts w:eastAsia="Times New Roman" w:cs="Times New Roman"/>
          <w:szCs w:val="24"/>
        </w:rPr>
        <w:t>.</w:t>
      </w:r>
      <w:r w:rsidRPr="00896B1A">
        <w:rPr>
          <w:rFonts w:eastAsia="Times New Roman" w:cs="Times New Roman"/>
          <w:szCs w:val="24"/>
        </w:rPr>
        <w:t xml:space="preserve"> Σας θυμίζω ότι έχουμε τράπεζες με </w:t>
      </w:r>
      <w:r>
        <w:rPr>
          <w:rFonts w:eastAsia="Times New Roman" w:cs="Times New Roman"/>
          <w:szCs w:val="24"/>
          <w:lang w:val="en"/>
        </w:rPr>
        <w:t>capital</w:t>
      </w:r>
      <w:r w:rsidRPr="00896B1A">
        <w:rPr>
          <w:rFonts w:eastAsia="Times New Roman" w:cs="Times New Roman"/>
          <w:szCs w:val="24"/>
        </w:rPr>
        <w:t xml:space="preserve"> </w:t>
      </w:r>
      <w:r>
        <w:rPr>
          <w:rFonts w:eastAsia="Times New Roman" w:cs="Times New Roman"/>
          <w:szCs w:val="24"/>
          <w:lang w:val="en"/>
        </w:rPr>
        <w:t>control</w:t>
      </w:r>
      <w:r>
        <w:rPr>
          <w:rFonts w:eastAsia="Times New Roman" w:cs="Times New Roman"/>
          <w:szCs w:val="24"/>
        </w:rPr>
        <w:t>.</w:t>
      </w:r>
      <w:r w:rsidRPr="00896B1A">
        <w:rPr>
          <w:rFonts w:eastAsia="Times New Roman" w:cs="Times New Roman"/>
          <w:szCs w:val="24"/>
        </w:rPr>
        <w:t xml:space="preserve"> Το θυμάται κανείς αυτό</w:t>
      </w:r>
      <w:r>
        <w:rPr>
          <w:rFonts w:eastAsia="Times New Roman" w:cs="Times New Roman"/>
          <w:szCs w:val="24"/>
        </w:rPr>
        <w:t>;</w:t>
      </w:r>
      <w:r w:rsidRPr="00896B1A">
        <w:rPr>
          <w:rFonts w:eastAsia="Times New Roman" w:cs="Times New Roman"/>
          <w:szCs w:val="24"/>
        </w:rPr>
        <w:t xml:space="preserve"> Ποιος μπο</w:t>
      </w:r>
      <w:r w:rsidRPr="00896B1A">
        <w:rPr>
          <w:rFonts w:eastAsia="Times New Roman" w:cs="Times New Roman"/>
          <w:szCs w:val="24"/>
        </w:rPr>
        <w:t>ρεί να μιλάει</w:t>
      </w:r>
      <w:r>
        <w:rPr>
          <w:rFonts w:eastAsia="Times New Roman" w:cs="Times New Roman"/>
          <w:szCs w:val="24"/>
        </w:rPr>
        <w:t>, λ</w:t>
      </w:r>
      <w:r w:rsidRPr="00896B1A">
        <w:rPr>
          <w:rFonts w:eastAsia="Times New Roman" w:cs="Times New Roman"/>
          <w:szCs w:val="24"/>
        </w:rPr>
        <w:t>οιπόν</w:t>
      </w:r>
      <w:r>
        <w:rPr>
          <w:rFonts w:eastAsia="Times New Roman" w:cs="Times New Roman"/>
          <w:szCs w:val="24"/>
        </w:rPr>
        <w:t>,</w:t>
      </w:r>
      <w:r w:rsidRPr="00896B1A">
        <w:rPr>
          <w:rFonts w:eastAsia="Times New Roman" w:cs="Times New Roman"/>
          <w:szCs w:val="24"/>
        </w:rPr>
        <w:t xml:space="preserve"> για τον </w:t>
      </w:r>
      <w:proofErr w:type="spellStart"/>
      <w:r w:rsidRPr="00896B1A">
        <w:rPr>
          <w:rFonts w:eastAsia="Times New Roman" w:cs="Times New Roman"/>
          <w:szCs w:val="24"/>
        </w:rPr>
        <w:t>μεταμνημονιακό</w:t>
      </w:r>
      <w:proofErr w:type="spellEnd"/>
      <w:r w:rsidRPr="00896B1A">
        <w:rPr>
          <w:rFonts w:eastAsia="Times New Roman" w:cs="Times New Roman"/>
          <w:szCs w:val="24"/>
        </w:rPr>
        <w:t xml:space="preserve"> </w:t>
      </w:r>
      <w:r>
        <w:rPr>
          <w:rFonts w:eastAsia="Times New Roman" w:cs="Times New Roman"/>
          <w:szCs w:val="24"/>
        </w:rPr>
        <w:t>-</w:t>
      </w:r>
      <w:r w:rsidRPr="00896B1A">
        <w:rPr>
          <w:rFonts w:eastAsia="Times New Roman" w:cs="Times New Roman"/>
          <w:szCs w:val="24"/>
        </w:rPr>
        <w:t>υποτιθέμενο</w:t>
      </w:r>
      <w:r>
        <w:rPr>
          <w:rFonts w:eastAsia="Times New Roman" w:cs="Times New Roman"/>
          <w:szCs w:val="24"/>
        </w:rPr>
        <w:t>-</w:t>
      </w:r>
      <w:r w:rsidRPr="00896B1A">
        <w:rPr>
          <w:rFonts w:eastAsia="Times New Roman" w:cs="Times New Roman"/>
          <w:szCs w:val="24"/>
        </w:rPr>
        <w:t xml:space="preserve"> παράδεισο</w:t>
      </w:r>
      <w:r>
        <w:rPr>
          <w:rFonts w:eastAsia="Times New Roman" w:cs="Times New Roman"/>
          <w:szCs w:val="24"/>
        </w:rPr>
        <w:t>;</w:t>
      </w:r>
      <w:r w:rsidRPr="00896B1A">
        <w:rPr>
          <w:rFonts w:eastAsia="Times New Roman" w:cs="Times New Roman"/>
          <w:szCs w:val="24"/>
        </w:rPr>
        <w:t xml:space="preserve"> </w:t>
      </w:r>
    </w:p>
    <w:p w14:paraId="2C1AD6D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κάνει ο </w:t>
      </w:r>
      <w:r>
        <w:rPr>
          <w:rFonts w:eastAsia="Times New Roman" w:cs="Times New Roman"/>
          <w:szCs w:val="24"/>
        </w:rPr>
        <w:t>π</w:t>
      </w:r>
      <w:r>
        <w:rPr>
          <w:rFonts w:eastAsia="Times New Roman" w:cs="Times New Roman"/>
          <w:szCs w:val="24"/>
        </w:rPr>
        <w:t>ροϋπολογισμός αυτός</w:t>
      </w:r>
      <w:r w:rsidRPr="00896B1A">
        <w:rPr>
          <w:rFonts w:eastAsia="Times New Roman" w:cs="Times New Roman"/>
          <w:szCs w:val="24"/>
        </w:rPr>
        <w:t xml:space="preserve"> είναι να υπονομεύει το αύριο με όρους του χθες</w:t>
      </w:r>
      <w:r>
        <w:rPr>
          <w:rFonts w:eastAsia="Times New Roman" w:cs="Times New Roman"/>
          <w:szCs w:val="24"/>
        </w:rPr>
        <w:t>, με τα κλισέ</w:t>
      </w:r>
      <w:r w:rsidRPr="00896B1A">
        <w:rPr>
          <w:rFonts w:eastAsia="Times New Roman" w:cs="Times New Roman"/>
          <w:szCs w:val="24"/>
        </w:rPr>
        <w:t xml:space="preserve"> </w:t>
      </w:r>
      <w:r>
        <w:rPr>
          <w:rFonts w:eastAsia="Times New Roman" w:cs="Times New Roman"/>
          <w:szCs w:val="24"/>
        </w:rPr>
        <w:t xml:space="preserve">του χθες, </w:t>
      </w:r>
      <w:r w:rsidRPr="00896B1A">
        <w:rPr>
          <w:rFonts w:eastAsia="Times New Roman" w:cs="Times New Roman"/>
          <w:szCs w:val="24"/>
        </w:rPr>
        <w:t xml:space="preserve">όχι μόνο με το θέμα της πρόσβασης </w:t>
      </w:r>
      <w:r>
        <w:rPr>
          <w:rFonts w:eastAsia="Times New Roman" w:cs="Times New Roman"/>
          <w:szCs w:val="24"/>
        </w:rPr>
        <w:t xml:space="preserve">στις αγορές, </w:t>
      </w:r>
      <w:r w:rsidRPr="00896B1A">
        <w:rPr>
          <w:rFonts w:eastAsia="Times New Roman" w:cs="Times New Roman"/>
          <w:szCs w:val="24"/>
        </w:rPr>
        <w:t>αλλά και με τα πραγματικά και</w:t>
      </w:r>
      <w:r w:rsidRPr="00896B1A">
        <w:rPr>
          <w:rFonts w:eastAsia="Times New Roman" w:cs="Times New Roman"/>
          <w:szCs w:val="24"/>
        </w:rPr>
        <w:t xml:space="preserve"> βασικά μεγέθη της οικονομίας</w:t>
      </w:r>
      <w:r>
        <w:rPr>
          <w:rFonts w:eastAsia="Times New Roman" w:cs="Times New Roman"/>
          <w:szCs w:val="24"/>
        </w:rPr>
        <w:t>.</w:t>
      </w:r>
      <w:r w:rsidRPr="00896B1A">
        <w:rPr>
          <w:rFonts w:eastAsia="Times New Roman" w:cs="Times New Roman"/>
          <w:szCs w:val="24"/>
        </w:rPr>
        <w:t xml:space="preserve"> Είμαστε πρώτοι στην αύξηση των φόρων μεταξύ των χωρών της Ευρωζώνης </w:t>
      </w:r>
      <w:r>
        <w:rPr>
          <w:rFonts w:eastAsia="Times New Roman" w:cs="Times New Roman"/>
          <w:szCs w:val="24"/>
        </w:rPr>
        <w:t xml:space="preserve">και τελευταίοι στις επενδύσεις. </w:t>
      </w:r>
      <w:r w:rsidRPr="00896B1A">
        <w:rPr>
          <w:rFonts w:eastAsia="Times New Roman" w:cs="Times New Roman"/>
          <w:szCs w:val="24"/>
        </w:rPr>
        <w:t>Κατόρθωμα Τσίπρα</w:t>
      </w:r>
      <w:r>
        <w:rPr>
          <w:rFonts w:eastAsia="Times New Roman" w:cs="Times New Roman"/>
          <w:szCs w:val="24"/>
        </w:rPr>
        <w:t xml:space="preserve"> </w:t>
      </w:r>
      <w:r w:rsidRPr="00896B1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w:t>
      </w:r>
      <w:r w:rsidRPr="00896B1A">
        <w:rPr>
          <w:rFonts w:eastAsia="Times New Roman" w:cs="Times New Roman"/>
          <w:szCs w:val="24"/>
        </w:rPr>
        <w:t xml:space="preserve">Είμαστε </w:t>
      </w:r>
      <w:r>
        <w:rPr>
          <w:rFonts w:eastAsia="Times New Roman" w:cs="Times New Roman"/>
          <w:szCs w:val="24"/>
        </w:rPr>
        <w:t xml:space="preserve">πρώτοι στη δημιουργία </w:t>
      </w:r>
      <w:proofErr w:type="spellStart"/>
      <w:r>
        <w:rPr>
          <w:rFonts w:eastAsia="Times New Roman" w:cs="Times New Roman"/>
          <w:szCs w:val="24"/>
        </w:rPr>
        <w:t>υπερπλεονασμάτων</w:t>
      </w:r>
      <w:proofErr w:type="spellEnd"/>
      <w:r w:rsidRPr="00896B1A">
        <w:rPr>
          <w:rFonts w:eastAsia="Times New Roman" w:cs="Times New Roman"/>
          <w:szCs w:val="24"/>
        </w:rPr>
        <w:t xml:space="preserve"> και τελευταίοι στις αναπτυξιακές επιδόσεις</w:t>
      </w:r>
      <w:r>
        <w:rPr>
          <w:rFonts w:eastAsia="Times New Roman" w:cs="Times New Roman"/>
          <w:szCs w:val="24"/>
        </w:rPr>
        <w:t>.</w:t>
      </w:r>
      <w:r w:rsidRPr="00896B1A">
        <w:rPr>
          <w:rFonts w:eastAsia="Times New Roman" w:cs="Times New Roman"/>
          <w:szCs w:val="24"/>
        </w:rPr>
        <w:t xml:space="preserve"> Άλλο </w:t>
      </w:r>
      <w:r w:rsidRPr="00896B1A">
        <w:rPr>
          <w:rFonts w:eastAsia="Times New Roman" w:cs="Times New Roman"/>
          <w:szCs w:val="24"/>
        </w:rPr>
        <w:t>ένα κατόρθωμα Τσίπρα</w:t>
      </w:r>
      <w:r>
        <w:rPr>
          <w:rFonts w:eastAsia="Times New Roman" w:cs="Times New Roman"/>
          <w:szCs w:val="24"/>
        </w:rPr>
        <w:t xml:space="preserve"> </w:t>
      </w:r>
      <w:r w:rsidRPr="00896B1A">
        <w:rPr>
          <w:rFonts w:eastAsia="Times New Roman" w:cs="Times New Roman"/>
          <w:szCs w:val="24"/>
        </w:rPr>
        <w:t>-</w:t>
      </w:r>
      <w:r>
        <w:rPr>
          <w:rFonts w:eastAsia="Times New Roman" w:cs="Times New Roman"/>
          <w:szCs w:val="24"/>
        </w:rPr>
        <w:t xml:space="preserve"> </w:t>
      </w:r>
      <w:r w:rsidRPr="00896B1A">
        <w:rPr>
          <w:rFonts w:eastAsia="Times New Roman" w:cs="Times New Roman"/>
          <w:szCs w:val="24"/>
        </w:rPr>
        <w:t>Καμμένου</w:t>
      </w:r>
      <w:r>
        <w:rPr>
          <w:rFonts w:eastAsia="Times New Roman" w:cs="Times New Roman"/>
          <w:szCs w:val="24"/>
        </w:rPr>
        <w:t>.</w:t>
      </w:r>
      <w:r w:rsidRPr="00896B1A">
        <w:rPr>
          <w:rFonts w:eastAsia="Times New Roman" w:cs="Times New Roman"/>
          <w:szCs w:val="24"/>
        </w:rPr>
        <w:t xml:space="preserve"> Κάθε χρόνο χάνουμε τους στόχους αύξησης του ΑΕΠ και την ίδια ώρα στραγγίζουμε την οικονομία από φόρους</w:t>
      </w:r>
      <w:r>
        <w:rPr>
          <w:rFonts w:eastAsia="Times New Roman" w:cs="Times New Roman"/>
          <w:szCs w:val="24"/>
        </w:rPr>
        <w:t>, εισφορές, τέλη και κ</w:t>
      </w:r>
      <w:r w:rsidRPr="00896B1A">
        <w:rPr>
          <w:rFonts w:eastAsia="Times New Roman" w:cs="Times New Roman"/>
          <w:szCs w:val="24"/>
        </w:rPr>
        <w:t>άθε είδους επιβάρυνση</w:t>
      </w:r>
      <w:r>
        <w:rPr>
          <w:rFonts w:eastAsia="Times New Roman" w:cs="Times New Roman"/>
          <w:szCs w:val="24"/>
        </w:rPr>
        <w:t>. Αυτό είναι ένα στοιχείο που, β</w:t>
      </w:r>
      <w:r w:rsidRPr="00896B1A">
        <w:rPr>
          <w:rFonts w:eastAsia="Times New Roman" w:cs="Times New Roman"/>
          <w:szCs w:val="24"/>
        </w:rPr>
        <w:t>εβαίως</w:t>
      </w:r>
      <w:r>
        <w:rPr>
          <w:rFonts w:eastAsia="Times New Roman" w:cs="Times New Roman"/>
          <w:szCs w:val="24"/>
        </w:rPr>
        <w:t>,</w:t>
      </w:r>
      <w:r w:rsidRPr="00896B1A">
        <w:rPr>
          <w:rFonts w:eastAsia="Times New Roman" w:cs="Times New Roman"/>
          <w:szCs w:val="24"/>
        </w:rPr>
        <w:t xml:space="preserve"> </w:t>
      </w:r>
      <w:proofErr w:type="spellStart"/>
      <w:r w:rsidRPr="00896B1A">
        <w:rPr>
          <w:rFonts w:eastAsia="Times New Roman" w:cs="Times New Roman"/>
          <w:szCs w:val="24"/>
        </w:rPr>
        <w:t>προσμετράται</w:t>
      </w:r>
      <w:proofErr w:type="spellEnd"/>
      <w:r w:rsidRPr="00896B1A">
        <w:rPr>
          <w:rFonts w:eastAsia="Times New Roman" w:cs="Times New Roman"/>
          <w:szCs w:val="24"/>
        </w:rPr>
        <w:t xml:space="preserve"> </w:t>
      </w:r>
      <w:r>
        <w:rPr>
          <w:rFonts w:eastAsia="Times New Roman" w:cs="Times New Roman"/>
          <w:szCs w:val="24"/>
        </w:rPr>
        <w:t xml:space="preserve">στην αντίληψη του οποιουδήποτε πολίτη. </w:t>
      </w:r>
    </w:p>
    <w:p w14:paraId="2C1AD6E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Υπερφορολόγησε η </w:t>
      </w:r>
      <w:r w:rsidRPr="00896B1A">
        <w:rPr>
          <w:rFonts w:eastAsia="Times New Roman" w:cs="Times New Roman"/>
          <w:szCs w:val="24"/>
        </w:rPr>
        <w:t>Κυβέρνηση τους πάντες και τα πάντα</w:t>
      </w:r>
      <w:r>
        <w:rPr>
          <w:rFonts w:eastAsia="Times New Roman" w:cs="Times New Roman"/>
          <w:szCs w:val="24"/>
        </w:rPr>
        <w:t xml:space="preserve">, βολεύει ημέτερους στο </w:t>
      </w:r>
      <w:r>
        <w:rPr>
          <w:rFonts w:eastAsia="Times New Roman" w:cs="Times New Roman"/>
          <w:szCs w:val="24"/>
        </w:rPr>
        <w:t>δ</w:t>
      </w:r>
      <w:r>
        <w:rPr>
          <w:rFonts w:eastAsia="Times New Roman" w:cs="Times New Roman"/>
          <w:szCs w:val="24"/>
        </w:rPr>
        <w:t>ημόσιο και παραχώρησε τα πάντα</w:t>
      </w:r>
      <w:r w:rsidRPr="00896B1A">
        <w:rPr>
          <w:rFonts w:eastAsia="Times New Roman" w:cs="Times New Roman"/>
          <w:szCs w:val="24"/>
        </w:rPr>
        <w:t xml:space="preserve"> </w:t>
      </w:r>
      <w:r>
        <w:rPr>
          <w:rFonts w:eastAsia="Times New Roman" w:cs="Times New Roman"/>
          <w:szCs w:val="24"/>
        </w:rPr>
        <w:t>σ</w:t>
      </w:r>
      <w:r w:rsidRPr="00896B1A">
        <w:rPr>
          <w:rFonts w:eastAsia="Times New Roman" w:cs="Times New Roman"/>
          <w:szCs w:val="24"/>
        </w:rPr>
        <w:t>τους δανειστές</w:t>
      </w:r>
      <w:r>
        <w:rPr>
          <w:rFonts w:eastAsia="Times New Roman" w:cs="Times New Roman"/>
          <w:szCs w:val="24"/>
        </w:rPr>
        <w:t>,</w:t>
      </w:r>
      <w:r w:rsidRPr="00896B1A">
        <w:rPr>
          <w:rFonts w:eastAsia="Times New Roman" w:cs="Times New Roman"/>
          <w:szCs w:val="24"/>
        </w:rPr>
        <w:t xml:space="preserve"> προκειμένου να μη</w:t>
      </w:r>
      <w:r>
        <w:rPr>
          <w:rFonts w:eastAsia="Times New Roman" w:cs="Times New Roman"/>
          <w:szCs w:val="24"/>
        </w:rPr>
        <w:t>ν</w:t>
      </w:r>
      <w:r w:rsidRPr="00896B1A">
        <w:rPr>
          <w:rFonts w:eastAsia="Times New Roman" w:cs="Times New Roman"/>
          <w:szCs w:val="24"/>
        </w:rPr>
        <w:t xml:space="preserve"> χάσει την επαφή με την εξουσία</w:t>
      </w:r>
      <w:r>
        <w:rPr>
          <w:rFonts w:eastAsia="Times New Roman" w:cs="Times New Roman"/>
          <w:szCs w:val="24"/>
        </w:rPr>
        <w:t>.</w:t>
      </w:r>
      <w:r w:rsidRPr="00896B1A">
        <w:rPr>
          <w:rFonts w:eastAsia="Times New Roman" w:cs="Times New Roman"/>
          <w:szCs w:val="24"/>
        </w:rPr>
        <w:t xml:space="preserve"> Μετέτρεψε όλα τα </w:t>
      </w:r>
      <w:r>
        <w:rPr>
          <w:rFonts w:eastAsia="Times New Roman" w:cs="Times New Roman"/>
          <w:szCs w:val="24"/>
        </w:rPr>
        <w:t>«</w:t>
      </w:r>
      <w:r>
        <w:rPr>
          <w:rFonts w:eastAsia="Times New Roman" w:cs="Times New Roman"/>
          <w:szCs w:val="24"/>
        </w:rPr>
        <w:t>ό</w:t>
      </w:r>
      <w:r w:rsidRPr="00896B1A">
        <w:rPr>
          <w:rFonts w:eastAsia="Times New Roman" w:cs="Times New Roman"/>
          <w:szCs w:val="24"/>
        </w:rPr>
        <w:t>χι</w:t>
      </w:r>
      <w:r>
        <w:rPr>
          <w:rFonts w:eastAsia="Times New Roman" w:cs="Times New Roman"/>
          <w:szCs w:val="24"/>
        </w:rPr>
        <w:t>»</w:t>
      </w:r>
      <w:r w:rsidRPr="00896B1A">
        <w:rPr>
          <w:rFonts w:eastAsia="Times New Roman" w:cs="Times New Roman"/>
          <w:szCs w:val="24"/>
        </w:rPr>
        <w:t xml:space="preserve"> σε </w:t>
      </w:r>
      <w:r>
        <w:rPr>
          <w:rFonts w:eastAsia="Times New Roman" w:cs="Times New Roman"/>
          <w:szCs w:val="24"/>
        </w:rPr>
        <w:t>«</w:t>
      </w:r>
      <w:r>
        <w:rPr>
          <w:rFonts w:eastAsia="Times New Roman" w:cs="Times New Roman"/>
          <w:szCs w:val="24"/>
        </w:rPr>
        <w:t>ν</w:t>
      </w:r>
      <w:r w:rsidRPr="00896B1A">
        <w:rPr>
          <w:rFonts w:eastAsia="Times New Roman" w:cs="Times New Roman"/>
          <w:szCs w:val="24"/>
        </w:rPr>
        <w:t>αι</w:t>
      </w:r>
      <w:r>
        <w:rPr>
          <w:rFonts w:eastAsia="Times New Roman" w:cs="Times New Roman"/>
          <w:szCs w:val="24"/>
        </w:rPr>
        <w:t>», α</w:t>
      </w:r>
      <w:r w:rsidRPr="00896B1A">
        <w:rPr>
          <w:rFonts w:eastAsia="Times New Roman" w:cs="Times New Roman"/>
          <w:szCs w:val="24"/>
        </w:rPr>
        <w:t xml:space="preserve">θέτησε </w:t>
      </w:r>
      <w:r w:rsidRPr="00896B1A">
        <w:rPr>
          <w:rFonts w:eastAsia="Times New Roman" w:cs="Times New Roman"/>
          <w:szCs w:val="24"/>
        </w:rPr>
        <w:t>ό</w:t>
      </w:r>
      <w:r>
        <w:rPr>
          <w:rFonts w:eastAsia="Times New Roman" w:cs="Times New Roman"/>
          <w:szCs w:val="24"/>
        </w:rPr>
        <w:t>,</w:t>
      </w:r>
      <w:r w:rsidRPr="00896B1A">
        <w:rPr>
          <w:rFonts w:eastAsia="Times New Roman" w:cs="Times New Roman"/>
          <w:szCs w:val="24"/>
        </w:rPr>
        <w:t>τι υπόσχεση είχε δώσει</w:t>
      </w:r>
      <w:r>
        <w:rPr>
          <w:rFonts w:eastAsia="Times New Roman" w:cs="Times New Roman"/>
          <w:szCs w:val="24"/>
        </w:rPr>
        <w:t xml:space="preserve"> και ξ</w:t>
      </w:r>
      <w:r w:rsidRPr="00896B1A">
        <w:rPr>
          <w:rFonts w:eastAsia="Times New Roman" w:cs="Times New Roman"/>
          <w:szCs w:val="24"/>
        </w:rPr>
        <w:t>έχασε κάθε δέσμευση που έχει εκστομίσει</w:t>
      </w:r>
      <w:r>
        <w:rPr>
          <w:rFonts w:eastAsia="Times New Roman" w:cs="Times New Roman"/>
          <w:szCs w:val="24"/>
        </w:rPr>
        <w:t>.</w:t>
      </w:r>
      <w:r w:rsidRPr="00896B1A">
        <w:rPr>
          <w:rFonts w:eastAsia="Times New Roman" w:cs="Times New Roman"/>
          <w:szCs w:val="24"/>
        </w:rPr>
        <w:t xml:space="preserve"> Δημιούργησε</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όμως,</w:t>
      </w:r>
      <w:r w:rsidRPr="00896B1A">
        <w:rPr>
          <w:rFonts w:eastAsia="Times New Roman" w:cs="Times New Roman"/>
          <w:szCs w:val="24"/>
        </w:rPr>
        <w:t xml:space="preserve"> στρατιές μετακλητών υπαλλήλων</w:t>
      </w:r>
      <w:r>
        <w:rPr>
          <w:rFonts w:eastAsia="Times New Roman" w:cs="Times New Roman"/>
          <w:szCs w:val="24"/>
        </w:rPr>
        <w:t>,</w:t>
      </w:r>
      <w:r w:rsidRPr="00896B1A">
        <w:rPr>
          <w:rFonts w:eastAsia="Times New Roman" w:cs="Times New Roman"/>
          <w:szCs w:val="24"/>
        </w:rPr>
        <w:t xml:space="preserve"> όταν </w:t>
      </w:r>
      <w:r>
        <w:rPr>
          <w:rFonts w:eastAsia="Times New Roman" w:cs="Times New Roman"/>
          <w:szCs w:val="24"/>
        </w:rPr>
        <w:t>-</w:t>
      </w:r>
      <w:r w:rsidRPr="00896B1A">
        <w:rPr>
          <w:rFonts w:eastAsia="Times New Roman" w:cs="Times New Roman"/>
          <w:szCs w:val="24"/>
        </w:rPr>
        <w:lastRenderedPageBreak/>
        <w:t>σας</w:t>
      </w:r>
      <w:r>
        <w:rPr>
          <w:rFonts w:eastAsia="Times New Roman" w:cs="Times New Roman"/>
          <w:szCs w:val="24"/>
        </w:rPr>
        <w:t xml:space="preserve"> θυμίζω και πάλι για να ξανάρθω στα</w:t>
      </w:r>
      <w:r w:rsidRPr="00896B1A">
        <w:rPr>
          <w:rFonts w:eastAsia="Times New Roman" w:cs="Times New Roman"/>
          <w:szCs w:val="24"/>
        </w:rPr>
        <w:t xml:space="preserve"> τα λόγια του κ</w:t>
      </w:r>
      <w:r>
        <w:rPr>
          <w:rFonts w:eastAsia="Times New Roman" w:cs="Times New Roman"/>
          <w:szCs w:val="24"/>
        </w:rPr>
        <w:t>.</w:t>
      </w:r>
      <w:r w:rsidRPr="00896B1A">
        <w:rPr>
          <w:rFonts w:eastAsia="Times New Roman" w:cs="Times New Roman"/>
          <w:szCs w:val="24"/>
        </w:rPr>
        <w:t xml:space="preserve"> Τσίπρα</w:t>
      </w:r>
      <w:r>
        <w:rPr>
          <w:rFonts w:eastAsia="Times New Roman" w:cs="Times New Roman"/>
          <w:szCs w:val="24"/>
        </w:rPr>
        <w:t>-</w:t>
      </w:r>
      <w:r w:rsidRPr="00896B1A">
        <w:rPr>
          <w:rFonts w:eastAsia="Times New Roman" w:cs="Times New Roman"/>
          <w:szCs w:val="24"/>
        </w:rPr>
        <w:t xml:space="preserve"> το 2015 δεσμευόταν ότι θα καταργούσε τους μετακλητούς και θα εμπισ</w:t>
      </w:r>
      <w:r w:rsidRPr="00896B1A">
        <w:rPr>
          <w:rFonts w:eastAsia="Times New Roman" w:cs="Times New Roman"/>
          <w:szCs w:val="24"/>
        </w:rPr>
        <w:t xml:space="preserve">τευόταν τους ανθρώπους της </w:t>
      </w:r>
      <w:r>
        <w:rPr>
          <w:rFonts w:eastAsia="Times New Roman" w:cs="Times New Roman"/>
          <w:szCs w:val="24"/>
        </w:rPr>
        <w:t>δ</w:t>
      </w:r>
      <w:r w:rsidRPr="00896B1A">
        <w:rPr>
          <w:rFonts w:eastAsia="Times New Roman" w:cs="Times New Roman"/>
          <w:szCs w:val="24"/>
        </w:rPr>
        <w:t>η</w:t>
      </w:r>
      <w:r>
        <w:rPr>
          <w:rFonts w:eastAsia="Times New Roman" w:cs="Times New Roman"/>
          <w:szCs w:val="24"/>
        </w:rPr>
        <w:t>μ</w:t>
      </w:r>
      <w:r w:rsidRPr="00896B1A">
        <w:rPr>
          <w:rFonts w:eastAsia="Times New Roman" w:cs="Times New Roman"/>
          <w:szCs w:val="24"/>
        </w:rPr>
        <w:t xml:space="preserve">όσιας </w:t>
      </w:r>
      <w:r>
        <w:rPr>
          <w:rFonts w:eastAsia="Times New Roman" w:cs="Times New Roman"/>
          <w:szCs w:val="24"/>
        </w:rPr>
        <w:t>δ</w:t>
      </w:r>
      <w:r w:rsidRPr="00896B1A">
        <w:rPr>
          <w:rFonts w:eastAsia="Times New Roman" w:cs="Times New Roman"/>
          <w:szCs w:val="24"/>
        </w:rPr>
        <w:t>ιοίκησης</w:t>
      </w:r>
      <w:r>
        <w:rPr>
          <w:rFonts w:eastAsia="Times New Roman" w:cs="Times New Roman"/>
          <w:szCs w:val="24"/>
        </w:rPr>
        <w:t>.</w:t>
      </w:r>
      <w:r w:rsidRPr="00896B1A">
        <w:rPr>
          <w:rFonts w:eastAsia="Times New Roman" w:cs="Times New Roman"/>
          <w:szCs w:val="24"/>
        </w:rPr>
        <w:t xml:space="preserve"> Λόγια του </w:t>
      </w:r>
      <w:r>
        <w:rPr>
          <w:rFonts w:eastAsia="Times New Roman" w:cs="Times New Roman"/>
          <w:szCs w:val="24"/>
        </w:rPr>
        <w:t xml:space="preserve">αέρα κι αυτά. </w:t>
      </w:r>
    </w:p>
    <w:p w14:paraId="2C1AD6E1"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 xml:space="preserve">Υπέγραψε τη λειτουργία του </w:t>
      </w:r>
      <w:proofErr w:type="spellStart"/>
      <w:r>
        <w:rPr>
          <w:rFonts w:eastAsia="Times New Roman" w:cs="Times New Roman"/>
          <w:szCs w:val="24"/>
        </w:rPr>
        <w:t>υ</w:t>
      </w:r>
      <w:r w:rsidRPr="00896B1A">
        <w:rPr>
          <w:rFonts w:eastAsia="Times New Roman" w:cs="Times New Roman"/>
          <w:szCs w:val="24"/>
        </w:rPr>
        <w:t>περταμείου</w:t>
      </w:r>
      <w:proofErr w:type="spellEnd"/>
      <w:r>
        <w:rPr>
          <w:rFonts w:eastAsia="Times New Roman" w:cs="Times New Roman"/>
          <w:szCs w:val="24"/>
        </w:rPr>
        <w:t xml:space="preserve"> </w:t>
      </w:r>
      <w:r w:rsidRPr="00896B1A">
        <w:rPr>
          <w:rFonts w:eastAsia="Times New Roman" w:cs="Times New Roman"/>
          <w:szCs w:val="24"/>
        </w:rPr>
        <w:t xml:space="preserve">για </w:t>
      </w:r>
      <w:r>
        <w:rPr>
          <w:rFonts w:eastAsia="Times New Roman" w:cs="Times New Roman"/>
          <w:szCs w:val="24"/>
        </w:rPr>
        <w:t>ενενήντα εννιά χρόνια εκείνος που χ</w:t>
      </w:r>
      <w:r w:rsidRPr="00896B1A">
        <w:rPr>
          <w:rFonts w:eastAsia="Times New Roman" w:cs="Times New Roman"/>
          <w:szCs w:val="24"/>
        </w:rPr>
        <w:t>αρακτήριζε προδότη τον Γιώργο Παπανδρέου</w:t>
      </w:r>
      <w:r>
        <w:rPr>
          <w:rFonts w:eastAsia="Times New Roman" w:cs="Times New Roman"/>
          <w:szCs w:val="24"/>
        </w:rPr>
        <w:t>,</w:t>
      </w:r>
      <w:r w:rsidRPr="00896B1A">
        <w:rPr>
          <w:rFonts w:eastAsia="Times New Roman" w:cs="Times New Roman"/>
          <w:szCs w:val="24"/>
        </w:rPr>
        <w:t xml:space="preserve"> για ένα διαφαινόμενο σχέδιο</w:t>
      </w:r>
      <w:r>
        <w:rPr>
          <w:rFonts w:eastAsia="Times New Roman" w:cs="Times New Roman"/>
          <w:szCs w:val="24"/>
        </w:rPr>
        <w:t>,</w:t>
      </w:r>
      <w:r w:rsidRPr="00896B1A">
        <w:rPr>
          <w:rFonts w:eastAsia="Times New Roman" w:cs="Times New Roman"/>
          <w:szCs w:val="24"/>
        </w:rPr>
        <w:t xml:space="preserve"> υποτιθέμενο</w:t>
      </w:r>
      <w:r>
        <w:rPr>
          <w:rFonts w:eastAsia="Times New Roman" w:cs="Times New Roman"/>
          <w:szCs w:val="24"/>
        </w:rPr>
        <w:t>,</w:t>
      </w:r>
      <w:r w:rsidRPr="00896B1A">
        <w:rPr>
          <w:rFonts w:eastAsia="Times New Roman" w:cs="Times New Roman"/>
          <w:szCs w:val="24"/>
        </w:rPr>
        <w:t xml:space="preserve"> εκποίησης δημόσιας περ</w:t>
      </w:r>
      <w:r w:rsidRPr="00896B1A">
        <w:rPr>
          <w:rFonts w:eastAsia="Times New Roman" w:cs="Times New Roman"/>
          <w:szCs w:val="24"/>
        </w:rPr>
        <w:t>ιουσίας</w:t>
      </w:r>
      <w:r>
        <w:rPr>
          <w:rFonts w:eastAsia="Times New Roman" w:cs="Times New Roman"/>
          <w:szCs w:val="24"/>
        </w:rPr>
        <w:t>. Και για ν</w:t>
      </w:r>
      <w:r w:rsidRPr="00896B1A">
        <w:rPr>
          <w:rFonts w:eastAsia="Times New Roman" w:cs="Times New Roman"/>
          <w:szCs w:val="24"/>
        </w:rPr>
        <w:t>α είμαι ακριβής</w:t>
      </w:r>
      <w:r>
        <w:rPr>
          <w:rFonts w:eastAsia="Times New Roman" w:cs="Times New Roman"/>
          <w:szCs w:val="24"/>
        </w:rPr>
        <w:t>, για άλλα ενενήντα επτά χρόνια. Τ</w:t>
      </w:r>
      <w:r w:rsidRPr="00896B1A">
        <w:rPr>
          <w:rFonts w:eastAsia="Times New Roman" w:cs="Times New Roman"/>
          <w:szCs w:val="24"/>
        </w:rPr>
        <w:t xml:space="preserve">α </w:t>
      </w:r>
      <w:r>
        <w:rPr>
          <w:rFonts w:eastAsia="Times New Roman" w:cs="Times New Roman"/>
          <w:szCs w:val="24"/>
        </w:rPr>
        <w:t xml:space="preserve">δύο χρόνια από τα ενενήντα εννιά πέρασαν. </w:t>
      </w:r>
    </w:p>
    <w:p w14:paraId="2C1AD6E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w:t>
      </w:r>
      <w:r w:rsidRPr="00896B1A">
        <w:rPr>
          <w:rFonts w:eastAsia="Times New Roman" w:cs="Times New Roman"/>
          <w:szCs w:val="24"/>
        </w:rPr>
        <w:t xml:space="preserve"> </w:t>
      </w:r>
      <w:r>
        <w:rPr>
          <w:rFonts w:eastAsia="Times New Roman" w:cs="Times New Roman"/>
          <w:szCs w:val="24"/>
        </w:rPr>
        <w:t>χειρότερο που κάνα</w:t>
      </w:r>
      <w:r w:rsidRPr="00896B1A">
        <w:rPr>
          <w:rFonts w:eastAsia="Times New Roman" w:cs="Times New Roman"/>
          <w:szCs w:val="24"/>
        </w:rPr>
        <w:t xml:space="preserve">τε ως Κυβέρνηση είναι ότι διαλύσατε την </w:t>
      </w:r>
      <w:r>
        <w:rPr>
          <w:rFonts w:eastAsia="Times New Roman" w:cs="Times New Roman"/>
          <w:szCs w:val="24"/>
        </w:rPr>
        <w:t xml:space="preserve">πραγματική οικονομία με τα </w:t>
      </w:r>
      <w:proofErr w:type="spellStart"/>
      <w:r>
        <w:rPr>
          <w:rFonts w:eastAsia="Times New Roman" w:cs="Times New Roman"/>
          <w:szCs w:val="24"/>
        </w:rPr>
        <w:t>υπερ</w:t>
      </w:r>
      <w:r w:rsidRPr="00896B1A">
        <w:rPr>
          <w:rFonts w:eastAsia="Times New Roman" w:cs="Times New Roman"/>
          <w:szCs w:val="24"/>
        </w:rPr>
        <w:t>πλεονάσματα</w:t>
      </w:r>
      <w:proofErr w:type="spellEnd"/>
      <w:r w:rsidRPr="00896B1A">
        <w:rPr>
          <w:rFonts w:eastAsia="Times New Roman" w:cs="Times New Roman"/>
          <w:szCs w:val="24"/>
        </w:rPr>
        <w:t xml:space="preserve"> του 4% και πάνω σε συνθήκες ύφεσης και αναιμικής ανάπτυξης</w:t>
      </w:r>
      <w:r>
        <w:rPr>
          <w:rFonts w:eastAsia="Times New Roman" w:cs="Times New Roman"/>
          <w:szCs w:val="24"/>
        </w:rPr>
        <w:t xml:space="preserve">, όταν εσείς </w:t>
      </w:r>
      <w:r w:rsidRPr="00896B1A">
        <w:rPr>
          <w:rFonts w:eastAsia="Times New Roman" w:cs="Times New Roman"/>
          <w:szCs w:val="24"/>
        </w:rPr>
        <w:t>το 2014 μιλούσατε</w:t>
      </w:r>
      <w:r>
        <w:rPr>
          <w:rFonts w:eastAsia="Times New Roman" w:cs="Times New Roman"/>
          <w:szCs w:val="24"/>
        </w:rPr>
        <w:t xml:space="preserve"> για ματωμένα πλεονάσματα του 1%. </w:t>
      </w:r>
    </w:p>
    <w:p w14:paraId="2C1AD6E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Σύμφωνα, λ</w:t>
      </w:r>
      <w:r w:rsidRPr="00896B1A">
        <w:rPr>
          <w:rFonts w:eastAsia="Times New Roman" w:cs="Times New Roman"/>
          <w:szCs w:val="24"/>
        </w:rPr>
        <w:t>οιπόν</w:t>
      </w:r>
      <w:r>
        <w:rPr>
          <w:rFonts w:eastAsia="Times New Roman" w:cs="Times New Roman"/>
          <w:szCs w:val="24"/>
        </w:rPr>
        <w:t>,</w:t>
      </w:r>
      <w:r w:rsidRPr="00896B1A">
        <w:rPr>
          <w:rFonts w:eastAsia="Times New Roman" w:cs="Times New Roman"/>
          <w:szCs w:val="24"/>
        </w:rPr>
        <w:t xml:space="preserve"> με τα διαθέσιμα </w:t>
      </w:r>
      <w:r>
        <w:rPr>
          <w:rFonts w:eastAsia="Times New Roman" w:cs="Times New Roman"/>
          <w:szCs w:val="24"/>
        </w:rPr>
        <w:t xml:space="preserve">στοιχεία που υπάρχουν, </w:t>
      </w:r>
      <w:r w:rsidRPr="00896B1A">
        <w:rPr>
          <w:rFonts w:eastAsia="Times New Roman" w:cs="Times New Roman"/>
          <w:szCs w:val="24"/>
        </w:rPr>
        <w:t xml:space="preserve">από το </w:t>
      </w:r>
      <w:r>
        <w:rPr>
          <w:rFonts w:eastAsia="Times New Roman" w:cs="Times New Roman"/>
          <w:szCs w:val="24"/>
        </w:rPr>
        <w:t xml:space="preserve">2015 τα </w:t>
      </w:r>
      <w:proofErr w:type="spellStart"/>
      <w:r>
        <w:rPr>
          <w:rFonts w:eastAsia="Times New Roman" w:cs="Times New Roman"/>
          <w:szCs w:val="24"/>
        </w:rPr>
        <w:t>υπερ</w:t>
      </w:r>
      <w:r w:rsidRPr="00896B1A">
        <w:rPr>
          <w:rFonts w:eastAsia="Times New Roman" w:cs="Times New Roman"/>
          <w:szCs w:val="24"/>
        </w:rPr>
        <w:t>πλεονάσματα</w:t>
      </w:r>
      <w:proofErr w:type="spellEnd"/>
      <w:r w:rsidRPr="00896B1A">
        <w:rPr>
          <w:rFonts w:eastAsia="Times New Roman" w:cs="Times New Roman"/>
          <w:szCs w:val="24"/>
        </w:rPr>
        <w:t xml:space="preserve"> ξεπέρασαν τα 11 δισεκατομμύρια ευρώ</w:t>
      </w:r>
      <w:r>
        <w:rPr>
          <w:rFonts w:eastAsia="Times New Roman" w:cs="Times New Roman"/>
          <w:szCs w:val="24"/>
        </w:rPr>
        <w:t>.</w:t>
      </w:r>
      <w:r w:rsidRPr="00896B1A">
        <w:rPr>
          <w:rFonts w:eastAsia="Times New Roman" w:cs="Times New Roman"/>
          <w:szCs w:val="24"/>
        </w:rPr>
        <w:t xml:space="preserve"> Πο</w:t>
      </w:r>
      <w:r>
        <w:rPr>
          <w:rFonts w:eastAsia="Times New Roman" w:cs="Times New Roman"/>
          <w:szCs w:val="24"/>
        </w:rPr>
        <w:t>ύ</w:t>
      </w:r>
      <w:r w:rsidRPr="00896B1A">
        <w:rPr>
          <w:rFonts w:eastAsia="Times New Roman" w:cs="Times New Roman"/>
          <w:szCs w:val="24"/>
        </w:rPr>
        <w:t xml:space="preserve"> </w:t>
      </w:r>
      <w:r>
        <w:rPr>
          <w:rFonts w:eastAsia="Times New Roman" w:cs="Times New Roman"/>
          <w:szCs w:val="24"/>
        </w:rPr>
        <w:t>λέτε</w:t>
      </w:r>
      <w:r>
        <w:rPr>
          <w:rFonts w:eastAsia="Times New Roman" w:cs="Times New Roman"/>
          <w:szCs w:val="24"/>
        </w:rPr>
        <w:t xml:space="preserve"> ότι πήγαν τα </w:t>
      </w:r>
      <w:proofErr w:type="spellStart"/>
      <w:r>
        <w:rPr>
          <w:rFonts w:eastAsia="Times New Roman" w:cs="Times New Roman"/>
          <w:szCs w:val="24"/>
        </w:rPr>
        <w:t>υπερ</w:t>
      </w:r>
      <w:r w:rsidRPr="00896B1A">
        <w:rPr>
          <w:rFonts w:eastAsia="Times New Roman" w:cs="Times New Roman"/>
          <w:szCs w:val="24"/>
        </w:rPr>
        <w:t>πλεονάσματα</w:t>
      </w:r>
      <w:proofErr w:type="spellEnd"/>
      <w:r>
        <w:rPr>
          <w:rFonts w:eastAsia="Times New Roman" w:cs="Times New Roman"/>
          <w:szCs w:val="24"/>
        </w:rPr>
        <w:t>;</w:t>
      </w:r>
      <w:r w:rsidRPr="00896B1A">
        <w:rPr>
          <w:rFonts w:eastAsia="Times New Roman" w:cs="Times New Roman"/>
          <w:szCs w:val="24"/>
        </w:rPr>
        <w:t xml:space="preserve"> Τα 2 δισεκατομμύρια </w:t>
      </w:r>
      <w:r>
        <w:rPr>
          <w:rFonts w:eastAsia="Times New Roman" w:cs="Times New Roman"/>
          <w:szCs w:val="24"/>
        </w:rPr>
        <w:t xml:space="preserve">πήγαν </w:t>
      </w:r>
      <w:r w:rsidRPr="00896B1A">
        <w:rPr>
          <w:rFonts w:eastAsia="Times New Roman" w:cs="Times New Roman"/>
          <w:szCs w:val="24"/>
        </w:rPr>
        <w:t xml:space="preserve">σε κοινωνικά μερίσματα και τα άλλα 9 δισεκατομμύρια </w:t>
      </w:r>
      <w:r>
        <w:rPr>
          <w:rFonts w:eastAsia="Times New Roman" w:cs="Times New Roman"/>
          <w:szCs w:val="24"/>
        </w:rPr>
        <w:t>από τα</w:t>
      </w:r>
      <w:r w:rsidRPr="00896B1A">
        <w:rPr>
          <w:rFonts w:eastAsia="Times New Roman" w:cs="Times New Roman"/>
          <w:szCs w:val="24"/>
        </w:rPr>
        <w:t xml:space="preserve"> </w:t>
      </w:r>
      <w:proofErr w:type="spellStart"/>
      <w:r>
        <w:rPr>
          <w:rFonts w:eastAsia="Times New Roman" w:cs="Times New Roman"/>
          <w:szCs w:val="24"/>
        </w:rPr>
        <w:t>υπερπλεονάσματα</w:t>
      </w:r>
      <w:proofErr w:type="spellEnd"/>
      <w:r>
        <w:rPr>
          <w:rFonts w:eastAsia="Times New Roman" w:cs="Times New Roman"/>
          <w:szCs w:val="24"/>
        </w:rPr>
        <w:t xml:space="preserve"> του ΣΥΡΙΖΑ, κυρίες </w:t>
      </w:r>
      <w:r>
        <w:rPr>
          <w:rFonts w:eastAsia="Times New Roman" w:cs="Times New Roman"/>
          <w:szCs w:val="24"/>
        </w:rPr>
        <w:lastRenderedPageBreak/>
        <w:t xml:space="preserve">και κύριοι συνάδελφοι, -και </w:t>
      </w:r>
      <w:r w:rsidRPr="00896B1A">
        <w:rPr>
          <w:rFonts w:eastAsia="Times New Roman" w:cs="Times New Roman"/>
          <w:szCs w:val="24"/>
        </w:rPr>
        <w:t>κ</w:t>
      </w:r>
      <w:r>
        <w:rPr>
          <w:rFonts w:eastAsia="Times New Roman" w:cs="Times New Roman"/>
          <w:szCs w:val="24"/>
        </w:rPr>
        <w:t>υρίως</w:t>
      </w:r>
      <w:r w:rsidRPr="00896B1A">
        <w:rPr>
          <w:rFonts w:eastAsia="Times New Roman" w:cs="Times New Roman"/>
          <w:szCs w:val="24"/>
        </w:rPr>
        <w:t xml:space="preserve"> εσείς του ΣΥΡΙΖΑ</w:t>
      </w:r>
      <w:r>
        <w:rPr>
          <w:rFonts w:eastAsia="Times New Roman" w:cs="Times New Roman"/>
          <w:szCs w:val="24"/>
        </w:rPr>
        <w:t xml:space="preserve"> αν δεν </w:t>
      </w:r>
      <w:r w:rsidRPr="00896B1A">
        <w:rPr>
          <w:rFonts w:eastAsia="Times New Roman" w:cs="Times New Roman"/>
          <w:szCs w:val="24"/>
        </w:rPr>
        <w:t>τα ξέρετε</w:t>
      </w:r>
      <w:r>
        <w:rPr>
          <w:rFonts w:eastAsia="Times New Roman" w:cs="Times New Roman"/>
          <w:szCs w:val="24"/>
        </w:rPr>
        <w:t>,</w:t>
      </w:r>
      <w:r w:rsidRPr="00896B1A">
        <w:rPr>
          <w:rFonts w:eastAsia="Times New Roman" w:cs="Times New Roman"/>
          <w:szCs w:val="24"/>
        </w:rPr>
        <w:t xml:space="preserve"> </w:t>
      </w:r>
      <w:r>
        <w:rPr>
          <w:rFonts w:eastAsia="Times New Roman" w:cs="Times New Roman"/>
          <w:szCs w:val="24"/>
        </w:rPr>
        <w:t xml:space="preserve">να τα </w:t>
      </w:r>
      <w:r w:rsidRPr="00896B1A">
        <w:rPr>
          <w:rFonts w:eastAsia="Times New Roman" w:cs="Times New Roman"/>
          <w:szCs w:val="24"/>
        </w:rPr>
        <w:t>μάθετε</w:t>
      </w:r>
      <w:r>
        <w:rPr>
          <w:rFonts w:eastAsia="Times New Roman" w:cs="Times New Roman"/>
          <w:szCs w:val="24"/>
        </w:rPr>
        <w:t>- πήγαν</w:t>
      </w:r>
      <w:r w:rsidRPr="00896B1A">
        <w:rPr>
          <w:rFonts w:eastAsia="Times New Roman" w:cs="Times New Roman"/>
          <w:szCs w:val="24"/>
        </w:rPr>
        <w:t xml:space="preserve"> στις τσέπες των</w:t>
      </w:r>
      <w:r w:rsidRPr="00896B1A">
        <w:rPr>
          <w:rFonts w:eastAsia="Times New Roman" w:cs="Times New Roman"/>
          <w:szCs w:val="24"/>
        </w:rPr>
        <w:t xml:space="preserve"> δανειστών</w:t>
      </w:r>
      <w:r>
        <w:rPr>
          <w:rFonts w:eastAsia="Times New Roman" w:cs="Times New Roman"/>
          <w:szCs w:val="24"/>
        </w:rPr>
        <w:t>, στα θησαυροφυλάκια των δανειστών, οι οποίοι έχουν</w:t>
      </w:r>
      <w:r w:rsidRPr="00896B1A">
        <w:rPr>
          <w:rFonts w:eastAsia="Times New Roman" w:cs="Times New Roman"/>
          <w:szCs w:val="24"/>
        </w:rPr>
        <w:t xml:space="preserve"> δέσει το γάιδαρό </w:t>
      </w:r>
      <w:r>
        <w:rPr>
          <w:rFonts w:eastAsia="Times New Roman" w:cs="Times New Roman"/>
          <w:szCs w:val="24"/>
        </w:rPr>
        <w:t>τους,</w:t>
      </w:r>
      <w:r w:rsidRPr="00896B1A">
        <w:rPr>
          <w:rFonts w:eastAsia="Times New Roman" w:cs="Times New Roman"/>
          <w:szCs w:val="24"/>
        </w:rPr>
        <w:t xml:space="preserve"> διότι ό</w:t>
      </w:r>
      <w:r>
        <w:rPr>
          <w:rFonts w:eastAsia="Times New Roman" w:cs="Times New Roman"/>
          <w:szCs w:val="24"/>
        </w:rPr>
        <w:t>,</w:t>
      </w:r>
      <w:r w:rsidRPr="00896B1A">
        <w:rPr>
          <w:rFonts w:eastAsia="Times New Roman" w:cs="Times New Roman"/>
          <w:szCs w:val="24"/>
        </w:rPr>
        <w:t>τι και να γίνει</w:t>
      </w:r>
      <w:r>
        <w:rPr>
          <w:rFonts w:eastAsia="Times New Roman" w:cs="Times New Roman"/>
          <w:szCs w:val="24"/>
        </w:rPr>
        <w:t>,</w:t>
      </w:r>
      <w:r w:rsidRPr="00896B1A">
        <w:rPr>
          <w:rFonts w:eastAsia="Times New Roman" w:cs="Times New Roman"/>
          <w:szCs w:val="24"/>
        </w:rPr>
        <w:t xml:space="preserve"> η Κυβέρνηση </w:t>
      </w:r>
      <w:r>
        <w:rPr>
          <w:rFonts w:eastAsia="Times New Roman" w:cs="Times New Roman"/>
          <w:szCs w:val="24"/>
        </w:rPr>
        <w:t>α</w:t>
      </w:r>
      <w:r w:rsidRPr="00896B1A">
        <w:rPr>
          <w:rFonts w:eastAsia="Times New Roman" w:cs="Times New Roman"/>
          <w:szCs w:val="24"/>
        </w:rPr>
        <w:t xml:space="preserve">υτή είναι </w:t>
      </w:r>
      <w:r>
        <w:rPr>
          <w:rFonts w:eastAsia="Times New Roman" w:cs="Times New Roman"/>
          <w:szCs w:val="24"/>
        </w:rPr>
        <w:t>κουρδισμένη να πετσοκόβει</w:t>
      </w:r>
      <w:r w:rsidRPr="00896B1A">
        <w:rPr>
          <w:rFonts w:eastAsia="Times New Roman" w:cs="Times New Roman"/>
          <w:szCs w:val="24"/>
        </w:rPr>
        <w:t xml:space="preserve"> συντάξεις</w:t>
      </w:r>
      <w:r>
        <w:rPr>
          <w:rFonts w:eastAsia="Times New Roman" w:cs="Times New Roman"/>
          <w:szCs w:val="24"/>
        </w:rPr>
        <w:t>,</w:t>
      </w:r>
      <w:r w:rsidRPr="00896B1A">
        <w:rPr>
          <w:rFonts w:eastAsia="Times New Roman" w:cs="Times New Roman"/>
          <w:szCs w:val="24"/>
        </w:rPr>
        <w:t xml:space="preserve"> να βάζει φόρους</w:t>
      </w:r>
      <w:r>
        <w:rPr>
          <w:rFonts w:eastAsia="Times New Roman" w:cs="Times New Roman"/>
          <w:szCs w:val="24"/>
        </w:rPr>
        <w:t>,</w:t>
      </w:r>
      <w:r w:rsidRPr="00896B1A">
        <w:rPr>
          <w:rFonts w:eastAsia="Times New Roman" w:cs="Times New Roman"/>
          <w:szCs w:val="24"/>
        </w:rPr>
        <w:t xml:space="preserve"> προκειμένου να βγάζει </w:t>
      </w:r>
      <w:proofErr w:type="spellStart"/>
      <w:r>
        <w:rPr>
          <w:rFonts w:eastAsia="Times New Roman" w:cs="Times New Roman"/>
          <w:szCs w:val="24"/>
        </w:rPr>
        <w:t>υπερ</w:t>
      </w:r>
      <w:r w:rsidRPr="00896B1A">
        <w:rPr>
          <w:rFonts w:eastAsia="Times New Roman" w:cs="Times New Roman"/>
          <w:szCs w:val="24"/>
        </w:rPr>
        <w:t>πλεονάσματα</w:t>
      </w:r>
      <w:proofErr w:type="spellEnd"/>
      <w:r w:rsidRPr="00896B1A">
        <w:rPr>
          <w:rFonts w:eastAsia="Times New Roman" w:cs="Times New Roman"/>
          <w:szCs w:val="24"/>
        </w:rPr>
        <w:t xml:space="preserve"> και να στέλ</w:t>
      </w:r>
      <w:r>
        <w:rPr>
          <w:rFonts w:eastAsia="Times New Roman" w:cs="Times New Roman"/>
          <w:szCs w:val="24"/>
        </w:rPr>
        <w:t>νει τα χρήματα στους</w:t>
      </w:r>
      <w:r>
        <w:rPr>
          <w:rFonts w:eastAsia="Times New Roman" w:cs="Times New Roman"/>
          <w:szCs w:val="24"/>
        </w:rPr>
        <w:t xml:space="preserve"> δανειστές για την αποπληρωμή των δανείων.</w:t>
      </w:r>
    </w:p>
    <w:p w14:paraId="2C1AD6E4" w14:textId="77777777" w:rsidR="00692F88" w:rsidRDefault="007C4398">
      <w:pPr>
        <w:spacing w:line="600" w:lineRule="auto"/>
        <w:ind w:firstLine="720"/>
        <w:jc w:val="both"/>
        <w:rPr>
          <w:rFonts w:eastAsia="Times New Roman" w:cs="Times New Roman"/>
          <w:szCs w:val="24"/>
        </w:rPr>
      </w:pPr>
      <w:r w:rsidRPr="00896B1A">
        <w:rPr>
          <w:rFonts w:eastAsia="Times New Roman" w:cs="Times New Roman"/>
          <w:szCs w:val="24"/>
        </w:rPr>
        <w:t xml:space="preserve">Στο </w:t>
      </w:r>
      <w:r>
        <w:rPr>
          <w:rFonts w:eastAsia="Times New Roman" w:cs="Times New Roman"/>
          <w:szCs w:val="24"/>
        </w:rPr>
        <w:t>πρώτο μνημόνιο η δ</w:t>
      </w:r>
      <w:r w:rsidRPr="00896B1A">
        <w:rPr>
          <w:rFonts w:eastAsia="Times New Roman" w:cs="Times New Roman"/>
          <w:szCs w:val="24"/>
        </w:rPr>
        <w:t xml:space="preserve">ημόσια συζήτηση γινόταν για τον λανθασμένο πολλαπλασιαστή του </w:t>
      </w:r>
      <w:r>
        <w:rPr>
          <w:rFonts w:eastAsia="Times New Roman" w:cs="Times New Roman"/>
          <w:szCs w:val="24"/>
        </w:rPr>
        <w:t>ΔΝΤ.</w:t>
      </w:r>
      <w:r w:rsidRPr="00896B1A">
        <w:rPr>
          <w:rFonts w:eastAsia="Times New Roman" w:cs="Times New Roman"/>
          <w:szCs w:val="24"/>
        </w:rPr>
        <w:t xml:space="preserve"> Στα χρόνια του ΣΥΡΙΖΑ μπορούμε να μιλήσουμε για τον πολλαπλασιαστή λιτότητας του Τσίπρα</w:t>
      </w:r>
      <w:r>
        <w:rPr>
          <w:rFonts w:eastAsia="Times New Roman" w:cs="Times New Roman"/>
          <w:szCs w:val="24"/>
        </w:rPr>
        <w:t>,</w:t>
      </w:r>
      <w:r w:rsidRPr="00896B1A">
        <w:rPr>
          <w:rFonts w:eastAsia="Times New Roman" w:cs="Times New Roman"/>
          <w:szCs w:val="24"/>
        </w:rPr>
        <w:t xml:space="preserve"> ο οποίος έχει επιβάλει δημοσιονομικ</w:t>
      </w:r>
      <w:r w:rsidRPr="00896B1A">
        <w:rPr>
          <w:rFonts w:eastAsia="Times New Roman" w:cs="Times New Roman"/>
          <w:szCs w:val="24"/>
        </w:rPr>
        <w:t>ά μέτρα επώδυνα σε βάρος της ανάπτυξης και των εισοδημάτων των πολιτών</w:t>
      </w:r>
      <w:r>
        <w:rPr>
          <w:rFonts w:eastAsia="Times New Roman" w:cs="Times New Roman"/>
          <w:szCs w:val="24"/>
        </w:rPr>
        <w:t>.</w:t>
      </w:r>
    </w:p>
    <w:p w14:paraId="2C1AD6E5" w14:textId="77777777" w:rsidR="00692F88" w:rsidRDefault="007C4398">
      <w:pPr>
        <w:tabs>
          <w:tab w:val="left" w:pos="2940"/>
        </w:tabs>
        <w:spacing w:line="600" w:lineRule="auto"/>
        <w:ind w:firstLine="720"/>
        <w:jc w:val="both"/>
        <w:rPr>
          <w:rFonts w:eastAsia="Times New Roman"/>
          <w:bCs/>
          <w:szCs w:val="24"/>
        </w:rPr>
      </w:pPr>
      <w:r w:rsidRPr="00D57EBA">
        <w:rPr>
          <w:rFonts w:eastAsia="Times New Roman"/>
          <w:bCs/>
          <w:szCs w:val="24"/>
        </w:rPr>
        <w:t>Κανείς δεν έχει καταλάβει για ποιο</w:t>
      </w:r>
      <w:r>
        <w:rPr>
          <w:rFonts w:eastAsia="Times New Roman"/>
          <w:bCs/>
          <w:szCs w:val="24"/>
        </w:rPr>
        <w:t>ν</w:t>
      </w:r>
      <w:r w:rsidRPr="00D57EBA">
        <w:rPr>
          <w:rFonts w:eastAsia="Times New Roman"/>
          <w:bCs/>
          <w:szCs w:val="24"/>
        </w:rPr>
        <w:t xml:space="preserve"> λόγο από το 2016 εμφανίζονται θηριώδη πλεονάσματα τ</w:t>
      </w:r>
      <w:r>
        <w:rPr>
          <w:rFonts w:eastAsia="Times New Roman"/>
          <w:bCs/>
          <w:szCs w:val="24"/>
        </w:rPr>
        <w:t>η</w:t>
      </w:r>
      <w:r w:rsidRPr="00D57EBA">
        <w:rPr>
          <w:rFonts w:eastAsia="Times New Roman"/>
          <w:bCs/>
          <w:szCs w:val="24"/>
        </w:rPr>
        <w:t xml:space="preserve">ς </w:t>
      </w:r>
      <w:r>
        <w:rPr>
          <w:rFonts w:eastAsia="Times New Roman"/>
          <w:bCs/>
          <w:szCs w:val="24"/>
        </w:rPr>
        <w:t xml:space="preserve">τάξης του 4,5%, όταν </w:t>
      </w:r>
      <w:r w:rsidRPr="00D57EBA">
        <w:rPr>
          <w:rFonts w:eastAsia="Times New Roman"/>
          <w:bCs/>
          <w:szCs w:val="24"/>
        </w:rPr>
        <w:t xml:space="preserve">οι προβλέψεις </w:t>
      </w:r>
      <w:r>
        <w:rPr>
          <w:rFonts w:eastAsia="Times New Roman"/>
          <w:bCs/>
          <w:szCs w:val="24"/>
        </w:rPr>
        <w:t xml:space="preserve">και ο </w:t>
      </w:r>
      <w:r w:rsidRPr="00D57EBA">
        <w:rPr>
          <w:rFonts w:eastAsia="Times New Roman"/>
          <w:bCs/>
          <w:szCs w:val="24"/>
        </w:rPr>
        <w:t xml:space="preserve">συμφωνημένος </w:t>
      </w:r>
      <w:r>
        <w:rPr>
          <w:rFonts w:eastAsia="Times New Roman"/>
          <w:bCs/>
          <w:szCs w:val="24"/>
        </w:rPr>
        <w:t>στόχος</w:t>
      </w:r>
      <w:r w:rsidRPr="00D57EBA">
        <w:rPr>
          <w:rFonts w:eastAsia="Times New Roman"/>
          <w:bCs/>
          <w:szCs w:val="24"/>
        </w:rPr>
        <w:t xml:space="preserve"> από </w:t>
      </w:r>
      <w:r>
        <w:rPr>
          <w:rFonts w:eastAsia="Times New Roman"/>
          <w:bCs/>
          <w:szCs w:val="24"/>
        </w:rPr>
        <w:t>αυτή την Κ</w:t>
      </w:r>
      <w:r w:rsidRPr="00D57EBA">
        <w:rPr>
          <w:rFonts w:eastAsia="Times New Roman"/>
          <w:bCs/>
          <w:szCs w:val="24"/>
        </w:rPr>
        <w:t xml:space="preserve">υβέρνηση ήταν </w:t>
      </w:r>
      <w:r>
        <w:rPr>
          <w:rFonts w:eastAsia="Times New Roman"/>
          <w:bCs/>
          <w:szCs w:val="24"/>
        </w:rPr>
        <w:t xml:space="preserve">για </w:t>
      </w:r>
      <w:r w:rsidRPr="00D57EBA">
        <w:rPr>
          <w:rFonts w:eastAsia="Times New Roman"/>
          <w:bCs/>
          <w:szCs w:val="24"/>
        </w:rPr>
        <w:t xml:space="preserve">0,75% </w:t>
      </w:r>
      <w:r>
        <w:rPr>
          <w:rFonts w:eastAsia="Times New Roman"/>
          <w:bCs/>
          <w:szCs w:val="24"/>
        </w:rPr>
        <w:t xml:space="preserve">ή </w:t>
      </w:r>
      <w:r w:rsidRPr="00D57EBA">
        <w:rPr>
          <w:rFonts w:eastAsia="Times New Roman"/>
          <w:bCs/>
          <w:szCs w:val="24"/>
        </w:rPr>
        <w:t>1,75%</w:t>
      </w:r>
      <w:r>
        <w:rPr>
          <w:rFonts w:eastAsia="Times New Roman"/>
          <w:bCs/>
          <w:szCs w:val="24"/>
        </w:rPr>
        <w:t>.</w:t>
      </w:r>
    </w:p>
    <w:p w14:paraId="2C1AD6E6"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Η Κ</w:t>
      </w:r>
      <w:r w:rsidRPr="00D57EBA">
        <w:rPr>
          <w:rFonts w:eastAsia="Times New Roman"/>
          <w:bCs/>
          <w:szCs w:val="24"/>
        </w:rPr>
        <w:t>υβέρνηση έγινε το καλό παιδί των δανειστών σε βάρος όλων μας και κυρίως των οικονομικά ασθενέστερων</w:t>
      </w:r>
      <w:r>
        <w:rPr>
          <w:rFonts w:eastAsia="Times New Roman"/>
          <w:bCs/>
          <w:szCs w:val="24"/>
        </w:rPr>
        <w:t xml:space="preserve">. Γι’ </w:t>
      </w:r>
      <w:r w:rsidRPr="00D57EBA">
        <w:rPr>
          <w:rFonts w:eastAsia="Times New Roman"/>
          <w:bCs/>
          <w:szCs w:val="24"/>
        </w:rPr>
        <w:lastRenderedPageBreak/>
        <w:t>αυτό</w:t>
      </w:r>
      <w:r>
        <w:rPr>
          <w:rFonts w:eastAsia="Times New Roman"/>
          <w:bCs/>
          <w:szCs w:val="24"/>
        </w:rPr>
        <w:t>,</w:t>
      </w:r>
      <w:r w:rsidRPr="00D57EBA">
        <w:rPr>
          <w:rFonts w:eastAsia="Times New Roman"/>
          <w:bCs/>
          <w:szCs w:val="24"/>
        </w:rPr>
        <w:t xml:space="preserve"> λοιπόν</w:t>
      </w:r>
      <w:r>
        <w:rPr>
          <w:rFonts w:eastAsia="Times New Roman"/>
          <w:bCs/>
          <w:szCs w:val="24"/>
        </w:rPr>
        <w:t>,</w:t>
      </w:r>
      <w:r w:rsidRPr="00D57EBA">
        <w:rPr>
          <w:rFonts w:eastAsia="Times New Roman"/>
          <w:bCs/>
          <w:szCs w:val="24"/>
        </w:rPr>
        <w:t xml:space="preserve"> δεν μπορεί να πετύχει κανέναν </w:t>
      </w:r>
      <w:r>
        <w:rPr>
          <w:rFonts w:eastAsia="Times New Roman"/>
          <w:bCs/>
          <w:szCs w:val="24"/>
        </w:rPr>
        <w:t>αναπτυξιακό στόχο.</w:t>
      </w:r>
    </w:p>
    <w:p w14:paraId="2C1AD6E7" w14:textId="77777777" w:rsidR="00692F88" w:rsidRDefault="007C4398">
      <w:pPr>
        <w:tabs>
          <w:tab w:val="left" w:pos="2940"/>
        </w:tabs>
        <w:spacing w:line="600" w:lineRule="auto"/>
        <w:ind w:firstLine="720"/>
        <w:jc w:val="both"/>
        <w:rPr>
          <w:rFonts w:eastAsia="Times New Roman"/>
          <w:bCs/>
          <w:szCs w:val="24"/>
        </w:rPr>
      </w:pPr>
      <w:r w:rsidRPr="00D57EBA">
        <w:rPr>
          <w:rFonts w:eastAsia="Times New Roman"/>
          <w:bCs/>
          <w:szCs w:val="24"/>
        </w:rPr>
        <w:t>Πέρσι τέτοια εποχή ο κ</w:t>
      </w:r>
      <w:r>
        <w:rPr>
          <w:rFonts w:eastAsia="Times New Roman"/>
          <w:bCs/>
          <w:szCs w:val="24"/>
        </w:rPr>
        <w:t xml:space="preserve">. </w:t>
      </w:r>
      <w:proofErr w:type="spellStart"/>
      <w:r>
        <w:rPr>
          <w:rFonts w:eastAsia="Times New Roman"/>
          <w:bCs/>
          <w:szCs w:val="24"/>
        </w:rPr>
        <w:t>Τσακαλώτος</w:t>
      </w:r>
      <w:proofErr w:type="spellEnd"/>
      <w:r>
        <w:rPr>
          <w:rFonts w:eastAsia="Times New Roman"/>
          <w:bCs/>
          <w:szCs w:val="24"/>
        </w:rPr>
        <w:t xml:space="preserve"> μά</w:t>
      </w:r>
      <w:r w:rsidRPr="00D57EBA">
        <w:rPr>
          <w:rFonts w:eastAsia="Times New Roman"/>
          <w:bCs/>
          <w:szCs w:val="24"/>
        </w:rPr>
        <w:t xml:space="preserve">ς έλεγε ότι φέτος θα έχουμε </w:t>
      </w:r>
      <w:r>
        <w:rPr>
          <w:rFonts w:eastAsia="Times New Roman"/>
          <w:bCs/>
          <w:szCs w:val="24"/>
        </w:rPr>
        <w:t>τόσες</w:t>
      </w:r>
      <w:r>
        <w:rPr>
          <w:rFonts w:eastAsia="Times New Roman"/>
          <w:bCs/>
          <w:szCs w:val="24"/>
        </w:rPr>
        <w:t xml:space="preserve"> πολλές</w:t>
      </w:r>
      <w:r w:rsidRPr="00D57EBA">
        <w:rPr>
          <w:rFonts w:eastAsia="Times New Roman"/>
          <w:bCs/>
          <w:szCs w:val="24"/>
        </w:rPr>
        <w:t xml:space="preserve"> επενδύσεις που δεν </w:t>
      </w:r>
      <w:r>
        <w:rPr>
          <w:rFonts w:eastAsia="Times New Roman"/>
          <w:bCs/>
          <w:szCs w:val="24"/>
        </w:rPr>
        <w:t xml:space="preserve">θα </w:t>
      </w:r>
      <w:r w:rsidRPr="00D57EBA">
        <w:rPr>
          <w:rFonts w:eastAsia="Times New Roman"/>
          <w:bCs/>
          <w:szCs w:val="24"/>
        </w:rPr>
        <w:t>ξέρουμε τι να τις κάνουμε</w:t>
      </w:r>
      <w:r>
        <w:rPr>
          <w:rFonts w:eastAsia="Times New Roman"/>
          <w:bCs/>
          <w:szCs w:val="24"/>
        </w:rPr>
        <w:t xml:space="preserve"> και θ</w:t>
      </w:r>
      <w:r w:rsidRPr="00D57EBA">
        <w:rPr>
          <w:rFonts w:eastAsia="Times New Roman"/>
          <w:bCs/>
          <w:szCs w:val="24"/>
        </w:rPr>
        <w:t>α πρέπει να βάλουμε ένα φίλτρο για να τ</w:t>
      </w:r>
      <w:r>
        <w:rPr>
          <w:rFonts w:eastAsia="Times New Roman"/>
          <w:bCs/>
          <w:szCs w:val="24"/>
        </w:rPr>
        <w:t>ι</w:t>
      </w:r>
      <w:r w:rsidRPr="00D57EBA">
        <w:rPr>
          <w:rFonts w:eastAsia="Times New Roman"/>
          <w:bCs/>
          <w:szCs w:val="24"/>
        </w:rPr>
        <w:t xml:space="preserve">ς </w:t>
      </w:r>
      <w:proofErr w:type="spellStart"/>
      <w:r w:rsidRPr="00D57EBA">
        <w:rPr>
          <w:rFonts w:eastAsia="Times New Roman"/>
          <w:bCs/>
          <w:szCs w:val="24"/>
        </w:rPr>
        <w:t>προτε</w:t>
      </w:r>
      <w:r>
        <w:rPr>
          <w:rFonts w:eastAsia="Times New Roman"/>
          <w:bCs/>
          <w:szCs w:val="24"/>
        </w:rPr>
        <w:t>ραιοποιούμε</w:t>
      </w:r>
      <w:proofErr w:type="spellEnd"/>
      <w:r>
        <w:rPr>
          <w:rFonts w:eastAsia="Times New Roman"/>
          <w:bCs/>
          <w:szCs w:val="24"/>
        </w:rPr>
        <w:t>.</w:t>
      </w:r>
    </w:p>
    <w:p w14:paraId="2C1AD6E8"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Σύ</w:t>
      </w:r>
      <w:r w:rsidRPr="00D57EBA">
        <w:rPr>
          <w:rFonts w:eastAsia="Times New Roman"/>
          <w:bCs/>
          <w:szCs w:val="24"/>
        </w:rPr>
        <w:t>μφωνα</w:t>
      </w:r>
      <w:r>
        <w:rPr>
          <w:rFonts w:eastAsia="Times New Roman"/>
          <w:bCs/>
          <w:szCs w:val="24"/>
        </w:rPr>
        <w:t>, λ</w:t>
      </w:r>
      <w:r w:rsidRPr="00D57EBA">
        <w:rPr>
          <w:rFonts w:eastAsia="Times New Roman"/>
          <w:bCs/>
          <w:szCs w:val="24"/>
        </w:rPr>
        <w:t>οιπόν</w:t>
      </w:r>
      <w:r>
        <w:rPr>
          <w:rFonts w:eastAsia="Times New Roman"/>
          <w:bCs/>
          <w:szCs w:val="24"/>
        </w:rPr>
        <w:t>,</w:t>
      </w:r>
      <w:r w:rsidRPr="00D57EBA">
        <w:rPr>
          <w:rFonts w:eastAsia="Times New Roman"/>
          <w:bCs/>
          <w:szCs w:val="24"/>
        </w:rPr>
        <w:t xml:space="preserve"> με τα στοιχεία της ΕΛΣΤΑΤ</w:t>
      </w:r>
      <w:r>
        <w:rPr>
          <w:rFonts w:eastAsia="Times New Roman"/>
          <w:bCs/>
          <w:szCs w:val="24"/>
        </w:rPr>
        <w:t>,</w:t>
      </w:r>
      <w:r w:rsidRPr="00D57EBA">
        <w:rPr>
          <w:rFonts w:eastAsia="Times New Roman"/>
          <w:bCs/>
          <w:szCs w:val="24"/>
        </w:rPr>
        <w:t xml:space="preserve"> </w:t>
      </w:r>
      <w:r>
        <w:rPr>
          <w:rFonts w:eastAsia="Times New Roman"/>
          <w:bCs/>
          <w:szCs w:val="24"/>
        </w:rPr>
        <w:t>οι</w:t>
      </w:r>
      <w:r w:rsidRPr="00D57EBA">
        <w:rPr>
          <w:rFonts w:eastAsia="Times New Roman"/>
          <w:bCs/>
          <w:szCs w:val="24"/>
        </w:rPr>
        <w:t xml:space="preserve"> επενδύσ</w:t>
      </w:r>
      <w:r>
        <w:rPr>
          <w:rFonts w:eastAsia="Times New Roman"/>
          <w:bCs/>
          <w:szCs w:val="24"/>
        </w:rPr>
        <w:t>εις</w:t>
      </w:r>
      <w:r w:rsidRPr="00D57EBA">
        <w:rPr>
          <w:rFonts w:eastAsia="Times New Roman"/>
          <w:bCs/>
          <w:szCs w:val="24"/>
        </w:rPr>
        <w:t xml:space="preserve"> στο τρίτο τρίμηνο του 2018 μειώθηκ</w:t>
      </w:r>
      <w:r>
        <w:rPr>
          <w:rFonts w:eastAsia="Times New Roman"/>
          <w:bCs/>
          <w:szCs w:val="24"/>
        </w:rPr>
        <w:t>αν</w:t>
      </w:r>
      <w:r w:rsidRPr="00D57EBA">
        <w:rPr>
          <w:rFonts w:eastAsia="Times New Roman"/>
          <w:bCs/>
          <w:szCs w:val="24"/>
        </w:rPr>
        <w:t xml:space="preserve"> </w:t>
      </w:r>
      <w:r>
        <w:rPr>
          <w:rFonts w:eastAsia="Times New Roman"/>
          <w:bCs/>
          <w:szCs w:val="24"/>
        </w:rPr>
        <w:t xml:space="preserve">κατά </w:t>
      </w:r>
      <w:r w:rsidRPr="00D57EBA">
        <w:rPr>
          <w:rFonts w:eastAsia="Times New Roman"/>
          <w:bCs/>
          <w:szCs w:val="24"/>
        </w:rPr>
        <w:t>23</w:t>
      </w:r>
      <w:r>
        <w:rPr>
          <w:rFonts w:eastAsia="Times New Roman"/>
          <w:bCs/>
          <w:szCs w:val="24"/>
        </w:rPr>
        <w:t>%. Η</w:t>
      </w:r>
      <w:r w:rsidRPr="00D57EBA">
        <w:rPr>
          <w:rFonts w:eastAsia="Times New Roman"/>
          <w:bCs/>
          <w:szCs w:val="24"/>
        </w:rPr>
        <w:t xml:space="preserve"> </w:t>
      </w:r>
      <w:r>
        <w:rPr>
          <w:rFonts w:eastAsia="Times New Roman"/>
          <w:bCs/>
          <w:szCs w:val="24"/>
        </w:rPr>
        <w:t>Κ</w:t>
      </w:r>
      <w:r w:rsidRPr="00D57EBA">
        <w:rPr>
          <w:rFonts w:eastAsia="Times New Roman"/>
          <w:bCs/>
          <w:szCs w:val="24"/>
        </w:rPr>
        <w:t>υβέρνηση προέ</w:t>
      </w:r>
      <w:r>
        <w:rPr>
          <w:rFonts w:eastAsia="Times New Roman"/>
          <w:bCs/>
          <w:szCs w:val="24"/>
        </w:rPr>
        <w:t>βλεπε άλλα σ</w:t>
      </w:r>
      <w:r w:rsidRPr="00D57EBA">
        <w:rPr>
          <w:rFonts w:eastAsia="Times New Roman"/>
          <w:bCs/>
          <w:szCs w:val="24"/>
        </w:rPr>
        <w:t>το</w:t>
      </w:r>
      <w:r>
        <w:rPr>
          <w:rFonts w:eastAsia="Times New Roman"/>
          <w:bCs/>
          <w:szCs w:val="24"/>
        </w:rPr>
        <w:t xml:space="preserve">ν προηγούμενο </w:t>
      </w:r>
      <w:r>
        <w:rPr>
          <w:rFonts w:eastAsia="Times New Roman"/>
          <w:bCs/>
          <w:szCs w:val="24"/>
        </w:rPr>
        <w:t>π</w:t>
      </w:r>
      <w:r w:rsidRPr="00D57EBA">
        <w:rPr>
          <w:rFonts w:eastAsia="Times New Roman"/>
          <w:bCs/>
          <w:szCs w:val="24"/>
        </w:rPr>
        <w:t>ροϋπολογισμό</w:t>
      </w:r>
      <w:r>
        <w:rPr>
          <w:rFonts w:eastAsia="Times New Roman"/>
          <w:bCs/>
          <w:szCs w:val="24"/>
        </w:rPr>
        <w:t>. Τα ίδια λέγαμε και πέρσι. Μ</w:t>
      </w:r>
      <w:r w:rsidRPr="00D57EBA">
        <w:rPr>
          <w:rFonts w:eastAsia="Times New Roman"/>
          <w:bCs/>
          <w:szCs w:val="24"/>
        </w:rPr>
        <w:t xml:space="preserve">ας λέγατε </w:t>
      </w:r>
      <w:r>
        <w:rPr>
          <w:rFonts w:eastAsia="Times New Roman"/>
          <w:bCs/>
          <w:szCs w:val="24"/>
        </w:rPr>
        <w:t xml:space="preserve">πέρσι </w:t>
      </w:r>
      <w:r w:rsidRPr="00D57EBA">
        <w:rPr>
          <w:rFonts w:eastAsia="Times New Roman"/>
          <w:bCs/>
          <w:szCs w:val="24"/>
        </w:rPr>
        <w:t>ότι θα είχαμε επενδύσει</w:t>
      </w:r>
      <w:r>
        <w:rPr>
          <w:rFonts w:eastAsia="Times New Roman"/>
          <w:bCs/>
          <w:szCs w:val="24"/>
        </w:rPr>
        <w:t>ς</w:t>
      </w:r>
      <w:r w:rsidRPr="00D57EBA">
        <w:rPr>
          <w:rFonts w:eastAsia="Times New Roman"/>
          <w:bCs/>
          <w:szCs w:val="24"/>
        </w:rPr>
        <w:t xml:space="preserve"> </w:t>
      </w:r>
      <w:r>
        <w:rPr>
          <w:rFonts w:eastAsia="Times New Roman"/>
          <w:bCs/>
          <w:szCs w:val="24"/>
        </w:rPr>
        <w:t xml:space="preserve">φέτος αυξημένες κατά 11%. Έχουμε </w:t>
      </w:r>
      <w:r w:rsidRPr="00D57EBA">
        <w:rPr>
          <w:rFonts w:eastAsia="Times New Roman"/>
          <w:bCs/>
          <w:szCs w:val="24"/>
        </w:rPr>
        <w:t xml:space="preserve">μεγάλη μείωση αντίθετα </w:t>
      </w:r>
      <w:r>
        <w:rPr>
          <w:rFonts w:eastAsia="Times New Roman"/>
          <w:bCs/>
          <w:szCs w:val="24"/>
        </w:rPr>
        <w:t>σ</w:t>
      </w:r>
      <w:r w:rsidRPr="00D57EBA">
        <w:rPr>
          <w:rFonts w:eastAsia="Times New Roman"/>
          <w:bCs/>
          <w:szCs w:val="24"/>
        </w:rPr>
        <w:t xml:space="preserve">το εννεάμηνο του έτους και </w:t>
      </w:r>
      <w:r>
        <w:rPr>
          <w:rFonts w:eastAsia="Times New Roman"/>
          <w:bCs/>
          <w:szCs w:val="24"/>
        </w:rPr>
        <w:t xml:space="preserve">αν φτάσουμε </w:t>
      </w:r>
      <w:r w:rsidRPr="00D57EBA">
        <w:rPr>
          <w:rFonts w:eastAsia="Times New Roman"/>
          <w:bCs/>
          <w:szCs w:val="24"/>
        </w:rPr>
        <w:t>στο 0%</w:t>
      </w:r>
      <w:r>
        <w:rPr>
          <w:rFonts w:eastAsia="Times New Roman"/>
          <w:bCs/>
          <w:szCs w:val="24"/>
        </w:rPr>
        <w:t>,</w:t>
      </w:r>
      <w:r w:rsidRPr="00D57EBA">
        <w:rPr>
          <w:rFonts w:eastAsia="Times New Roman"/>
          <w:bCs/>
          <w:szCs w:val="24"/>
        </w:rPr>
        <w:t xml:space="preserve"> θα είμαστε </w:t>
      </w:r>
      <w:r>
        <w:rPr>
          <w:rFonts w:eastAsia="Times New Roman"/>
          <w:bCs/>
          <w:szCs w:val="24"/>
        </w:rPr>
        <w:t xml:space="preserve">και </w:t>
      </w:r>
      <w:r w:rsidRPr="00D57EBA">
        <w:rPr>
          <w:rFonts w:eastAsia="Times New Roman"/>
          <w:bCs/>
          <w:szCs w:val="24"/>
        </w:rPr>
        <w:t>ευχαριστημένοι</w:t>
      </w:r>
      <w:r>
        <w:rPr>
          <w:rFonts w:eastAsia="Times New Roman"/>
          <w:bCs/>
          <w:szCs w:val="24"/>
        </w:rPr>
        <w:t>.</w:t>
      </w:r>
      <w:r w:rsidRPr="00D57EBA">
        <w:rPr>
          <w:rFonts w:eastAsia="Times New Roman"/>
          <w:bCs/>
          <w:szCs w:val="24"/>
        </w:rPr>
        <w:t xml:space="preserve"> Για</w:t>
      </w:r>
      <w:r>
        <w:rPr>
          <w:rFonts w:eastAsia="Times New Roman"/>
          <w:bCs/>
          <w:szCs w:val="24"/>
        </w:rPr>
        <w:t xml:space="preserve"> την Κ</w:t>
      </w:r>
      <w:r w:rsidRPr="00D57EBA">
        <w:rPr>
          <w:rFonts w:eastAsia="Times New Roman"/>
          <w:bCs/>
          <w:szCs w:val="24"/>
        </w:rPr>
        <w:t>υβέρνηση</w:t>
      </w:r>
      <w:r>
        <w:rPr>
          <w:rFonts w:eastAsia="Times New Roman"/>
          <w:bCs/>
          <w:szCs w:val="24"/>
        </w:rPr>
        <w:t>,</w:t>
      </w:r>
      <w:r w:rsidRPr="00D57EBA">
        <w:rPr>
          <w:rFonts w:eastAsia="Times New Roman"/>
          <w:bCs/>
          <w:szCs w:val="24"/>
        </w:rPr>
        <w:t xml:space="preserve"> </w:t>
      </w:r>
      <w:r>
        <w:rPr>
          <w:rFonts w:eastAsia="Times New Roman"/>
          <w:bCs/>
          <w:szCs w:val="24"/>
        </w:rPr>
        <w:t>όμως,</w:t>
      </w:r>
      <w:r>
        <w:rPr>
          <w:rFonts w:eastAsia="Times New Roman"/>
          <w:bCs/>
          <w:szCs w:val="24"/>
        </w:rPr>
        <w:t xml:space="preserve"> ό</w:t>
      </w:r>
      <w:r w:rsidRPr="00D57EBA">
        <w:rPr>
          <w:rFonts w:eastAsia="Times New Roman"/>
          <w:bCs/>
          <w:szCs w:val="24"/>
        </w:rPr>
        <w:t>λα καλά</w:t>
      </w:r>
      <w:r>
        <w:rPr>
          <w:rFonts w:eastAsia="Times New Roman"/>
          <w:bCs/>
          <w:szCs w:val="24"/>
        </w:rPr>
        <w:t>.</w:t>
      </w:r>
      <w:r w:rsidRPr="00D57EBA">
        <w:rPr>
          <w:rFonts w:eastAsia="Times New Roman"/>
          <w:bCs/>
          <w:szCs w:val="24"/>
        </w:rPr>
        <w:t xml:space="preserve"> Δεν πετύχαμε φέτος</w:t>
      </w:r>
      <w:r>
        <w:rPr>
          <w:rFonts w:eastAsia="Times New Roman"/>
          <w:bCs/>
          <w:szCs w:val="24"/>
        </w:rPr>
        <w:t>; Δ</w:t>
      </w:r>
      <w:r w:rsidRPr="00D57EBA">
        <w:rPr>
          <w:rFonts w:eastAsia="Times New Roman"/>
          <w:bCs/>
          <w:szCs w:val="24"/>
        </w:rPr>
        <w:t>εν πειράζει</w:t>
      </w:r>
      <w:r>
        <w:rPr>
          <w:rFonts w:eastAsia="Times New Roman"/>
          <w:bCs/>
          <w:szCs w:val="24"/>
        </w:rPr>
        <w:t>. Τ</w:t>
      </w:r>
      <w:r w:rsidRPr="00D57EBA">
        <w:rPr>
          <w:rFonts w:eastAsia="Times New Roman"/>
          <w:bCs/>
          <w:szCs w:val="24"/>
        </w:rPr>
        <w:t>ου χρόνου</w:t>
      </w:r>
      <w:r>
        <w:rPr>
          <w:rFonts w:eastAsia="Times New Roman"/>
          <w:bCs/>
          <w:szCs w:val="24"/>
        </w:rPr>
        <w:t>. Κ</w:t>
      </w:r>
      <w:r w:rsidRPr="00D57EBA">
        <w:rPr>
          <w:rFonts w:eastAsia="Times New Roman"/>
          <w:bCs/>
          <w:szCs w:val="24"/>
        </w:rPr>
        <w:t>ανένα πρόβλημα</w:t>
      </w:r>
      <w:r>
        <w:rPr>
          <w:rFonts w:eastAsia="Times New Roman"/>
          <w:bCs/>
          <w:szCs w:val="24"/>
        </w:rPr>
        <w:t xml:space="preserve">. Κανείς </w:t>
      </w:r>
      <w:r w:rsidRPr="00D57EBA">
        <w:rPr>
          <w:rFonts w:eastAsia="Times New Roman"/>
          <w:bCs/>
          <w:szCs w:val="24"/>
        </w:rPr>
        <w:t xml:space="preserve">δεν μπορεί </w:t>
      </w:r>
      <w:r>
        <w:rPr>
          <w:rFonts w:eastAsia="Times New Roman"/>
          <w:bCs/>
          <w:szCs w:val="24"/>
        </w:rPr>
        <w:t xml:space="preserve">να εξηγήσει πώς εφαρμόζοντας ακριβώς την ίδια πολιτική, θα </w:t>
      </w:r>
      <w:r w:rsidRPr="00D57EBA">
        <w:rPr>
          <w:rFonts w:eastAsia="Times New Roman"/>
          <w:bCs/>
          <w:szCs w:val="24"/>
        </w:rPr>
        <w:t xml:space="preserve">πετύχει </w:t>
      </w:r>
      <w:r>
        <w:rPr>
          <w:rFonts w:eastAsia="Times New Roman"/>
          <w:bCs/>
          <w:szCs w:val="24"/>
        </w:rPr>
        <w:t xml:space="preserve">καλύτερο αποτέλεσμα από αυτό που δεν κατάφερε να πετύχει </w:t>
      </w:r>
      <w:r w:rsidRPr="00D57EBA">
        <w:rPr>
          <w:rFonts w:eastAsia="Times New Roman"/>
          <w:bCs/>
          <w:szCs w:val="24"/>
        </w:rPr>
        <w:t>πέρσι</w:t>
      </w:r>
      <w:r>
        <w:rPr>
          <w:rFonts w:eastAsia="Times New Roman"/>
          <w:bCs/>
          <w:szCs w:val="24"/>
        </w:rPr>
        <w:t>.</w:t>
      </w:r>
    </w:p>
    <w:p w14:paraId="2C1AD6E9"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 xml:space="preserve">Το 2017, κυρίες και κύριοι συνάδελφοι, είχαμε </w:t>
      </w:r>
      <w:r w:rsidRPr="00D57EBA">
        <w:rPr>
          <w:rFonts w:eastAsia="Times New Roman"/>
          <w:bCs/>
          <w:szCs w:val="24"/>
        </w:rPr>
        <w:t xml:space="preserve">τη χαμηλότερη ανάπτυξη της </w:t>
      </w:r>
      <w:r>
        <w:rPr>
          <w:rFonts w:eastAsia="Times New Roman"/>
          <w:bCs/>
          <w:szCs w:val="24"/>
        </w:rPr>
        <w:t>Ε</w:t>
      </w:r>
      <w:r w:rsidRPr="00D57EBA">
        <w:rPr>
          <w:rFonts w:eastAsia="Times New Roman"/>
          <w:bCs/>
          <w:szCs w:val="24"/>
        </w:rPr>
        <w:t>υρωζώνης</w:t>
      </w:r>
      <w:r>
        <w:rPr>
          <w:rFonts w:eastAsia="Times New Roman"/>
          <w:bCs/>
          <w:szCs w:val="24"/>
        </w:rPr>
        <w:t>. Φ</w:t>
      </w:r>
      <w:r w:rsidRPr="00D57EBA">
        <w:rPr>
          <w:rFonts w:eastAsia="Times New Roman"/>
          <w:bCs/>
          <w:szCs w:val="24"/>
        </w:rPr>
        <w:t xml:space="preserve">έτος ξεκινήσαμε με στόχο </w:t>
      </w:r>
      <w:r>
        <w:rPr>
          <w:rFonts w:eastAsia="Times New Roman"/>
          <w:bCs/>
          <w:szCs w:val="24"/>
        </w:rPr>
        <w:t xml:space="preserve">2,7% </w:t>
      </w:r>
      <w:r w:rsidRPr="00D57EBA">
        <w:rPr>
          <w:rFonts w:eastAsia="Times New Roman"/>
          <w:bCs/>
          <w:szCs w:val="24"/>
        </w:rPr>
        <w:t>και θα πανηγυρίσουμε εάν πιάσουμε το 2%</w:t>
      </w:r>
      <w:r>
        <w:rPr>
          <w:rFonts w:eastAsia="Times New Roman"/>
          <w:bCs/>
          <w:szCs w:val="24"/>
        </w:rPr>
        <w:t>. Κ</w:t>
      </w:r>
      <w:r w:rsidRPr="00D57EBA">
        <w:rPr>
          <w:rFonts w:eastAsia="Times New Roman"/>
          <w:bCs/>
          <w:szCs w:val="24"/>
        </w:rPr>
        <w:t>ανένα πρόβλημα και πάλι</w:t>
      </w:r>
      <w:r>
        <w:rPr>
          <w:rFonts w:eastAsia="Times New Roman"/>
          <w:bCs/>
          <w:szCs w:val="24"/>
        </w:rPr>
        <w:t>! Δ</w:t>
      </w:r>
      <w:r w:rsidRPr="00D57EBA">
        <w:rPr>
          <w:rFonts w:eastAsia="Times New Roman"/>
          <w:bCs/>
          <w:szCs w:val="24"/>
        </w:rPr>
        <w:t>εν πετύχαμε το στόχο του 2018</w:t>
      </w:r>
      <w:r>
        <w:rPr>
          <w:rFonts w:eastAsia="Times New Roman"/>
          <w:bCs/>
          <w:szCs w:val="24"/>
        </w:rPr>
        <w:t>; Θ</w:t>
      </w:r>
      <w:r w:rsidRPr="00D57EBA">
        <w:rPr>
          <w:rFonts w:eastAsia="Times New Roman"/>
          <w:bCs/>
          <w:szCs w:val="24"/>
        </w:rPr>
        <w:t>α το</w:t>
      </w:r>
      <w:r>
        <w:rPr>
          <w:rFonts w:eastAsia="Times New Roman"/>
          <w:bCs/>
          <w:szCs w:val="24"/>
        </w:rPr>
        <w:t>ν</w:t>
      </w:r>
      <w:r w:rsidRPr="00D57EBA">
        <w:rPr>
          <w:rFonts w:eastAsia="Times New Roman"/>
          <w:bCs/>
          <w:szCs w:val="24"/>
        </w:rPr>
        <w:t xml:space="preserve"> πετύχουμε το 2019</w:t>
      </w:r>
      <w:r>
        <w:rPr>
          <w:rFonts w:eastAsia="Times New Roman"/>
          <w:bCs/>
          <w:szCs w:val="24"/>
        </w:rPr>
        <w:t>, μας λένε, με τον</w:t>
      </w:r>
      <w:r>
        <w:rPr>
          <w:rFonts w:eastAsia="Times New Roman"/>
          <w:bCs/>
          <w:szCs w:val="24"/>
        </w:rPr>
        <w:t xml:space="preserve"> παρόντα </w:t>
      </w:r>
      <w:r>
        <w:rPr>
          <w:rFonts w:eastAsia="Times New Roman"/>
          <w:bCs/>
          <w:szCs w:val="24"/>
        </w:rPr>
        <w:t>π</w:t>
      </w:r>
      <w:r w:rsidRPr="00D57EBA">
        <w:rPr>
          <w:rFonts w:eastAsia="Times New Roman"/>
          <w:bCs/>
          <w:szCs w:val="24"/>
        </w:rPr>
        <w:t>ροϋπολογισμό και προβλέπουν ανάπτυξη 2</w:t>
      </w:r>
      <w:r>
        <w:rPr>
          <w:rFonts w:eastAsia="Times New Roman"/>
          <w:bCs/>
          <w:szCs w:val="24"/>
        </w:rPr>
        <w:t>,5</w:t>
      </w:r>
      <w:r w:rsidRPr="00D57EBA">
        <w:rPr>
          <w:rFonts w:eastAsia="Times New Roman"/>
          <w:bCs/>
          <w:szCs w:val="24"/>
        </w:rPr>
        <w:t xml:space="preserve">% εν μέσω εκλογών και </w:t>
      </w:r>
      <w:proofErr w:type="spellStart"/>
      <w:r w:rsidRPr="00D57EBA">
        <w:rPr>
          <w:rFonts w:eastAsia="Times New Roman"/>
          <w:bCs/>
          <w:szCs w:val="24"/>
        </w:rPr>
        <w:t>παροχολογίας</w:t>
      </w:r>
      <w:proofErr w:type="spellEnd"/>
      <w:r w:rsidRPr="00D57EBA">
        <w:rPr>
          <w:rFonts w:eastAsia="Times New Roman"/>
          <w:bCs/>
          <w:szCs w:val="24"/>
        </w:rPr>
        <w:t xml:space="preserve"> που</w:t>
      </w:r>
      <w:r>
        <w:rPr>
          <w:rFonts w:eastAsia="Times New Roman"/>
          <w:bCs/>
          <w:szCs w:val="24"/>
        </w:rPr>
        <w:t xml:space="preserve">, βεβαίως, </w:t>
      </w:r>
      <w:r w:rsidRPr="00D57EBA">
        <w:rPr>
          <w:rFonts w:eastAsia="Times New Roman"/>
          <w:bCs/>
          <w:szCs w:val="24"/>
        </w:rPr>
        <w:t>προκαλούν στασιμότητα στην οικονομία και εκνευρισμό</w:t>
      </w:r>
      <w:r>
        <w:rPr>
          <w:rFonts w:eastAsia="Times New Roman"/>
          <w:bCs/>
          <w:szCs w:val="24"/>
        </w:rPr>
        <w:t xml:space="preserve"> στου</w:t>
      </w:r>
      <w:r w:rsidRPr="00D57EBA">
        <w:rPr>
          <w:rFonts w:eastAsia="Times New Roman"/>
          <w:bCs/>
          <w:szCs w:val="24"/>
        </w:rPr>
        <w:t>ς επενδυτές</w:t>
      </w:r>
      <w:r>
        <w:rPr>
          <w:rFonts w:eastAsia="Times New Roman"/>
          <w:bCs/>
          <w:szCs w:val="24"/>
        </w:rPr>
        <w:t>.</w:t>
      </w:r>
    </w:p>
    <w:p w14:paraId="2C1AD6EA"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Μείωσαν, όμως, την ανεργία </w:t>
      </w:r>
      <w:r w:rsidRPr="00D57EBA">
        <w:rPr>
          <w:rFonts w:eastAsia="Times New Roman"/>
          <w:bCs/>
          <w:szCs w:val="24"/>
        </w:rPr>
        <w:t>και αυτό είναι αληθές</w:t>
      </w:r>
      <w:r>
        <w:rPr>
          <w:rFonts w:eastAsia="Times New Roman"/>
          <w:bCs/>
          <w:szCs w:val="24"/>
        </w:rPr>
        <w:t>. Η ανεργία</w:t>
      </w:r>
      <w:r w:rsidRPr="00D57EBA">
        <w:rPr>
          <w:rFonts w:eastAsia="Times New Roman"/>
          <w:bCs/>
          <w:szCs w:val="24"/>
        </w:rPr>
        <w:t xml:space="preserve"> το</w:t>
      </w:r>
      <w:r>
        <w:rPr>
          <w:rFonts w:eastAsia="Times New Roman"/>
          <w:bCs/>
          <w:szCs w:val="24"/>
        </w:rPr>
        <w:t>ν</w:t>
      </w:r>
      <w:r w:rsidRPr="00D57EBA">
        <w:rPr>
          <w:rFonts w:eastAsia="Times New Roman"/>
          <w:bCs/>
          <w:szCs w:val="24"/>
        </w:rPr>
        <w:t xml:space="preserve"> Φεβρουάριο του 2015 </w:t>
      </w:r>
      <w:r>
        <w:rPr>
          <w:rFonts w:eastAsia="Times New Roman"/>
          <w:bCs/>
          <w:szCs w:val="24"/>
        </w:rPr>
        <w:t>ήταν</w:t>
      </w:r>
      <w:r>
        <w:rPr>
          <w:rFonts w:eastAsia="Times New Roman"/>
          <w:bCs/>
          <w:szCs w:val="24"/>
        </w:rPr>
        <w:t xml:space="preserve"> </w:t>
      </w:r>
      <w:r w:rsidRPr="00D57EBA">
        <w:rPr>
          <w:rFonts w:eastAsia="Times New Roman"/>
          <w:bCs/>
          <w:szCs w:val="24"/>
        </w:rPr>
        <w:t>στο 25,5% και τώρα</w:t>
      </w:r>
      <w:r>
        <w:rPr>
          <w:rFonts w:eastAsia="Times New Roman"/>
          <w:bCs/>
          <w:szCs w:val="24"/>
        </w:rPr>
        <w:t>,</w:t>
      </w:r>
      <w:r w:rsidRPr="00D57EBA">
        <w:rPr>
          <w:rFonts w:eastAsia="Times New Roman"/>
          <w:bCs/>
          <w:szCs w:val="24"/>
        </w:rPr>
        <w:t xml:space="preserve"> το</w:t>
      </w:r>
      <w:r>
        <w:rPr>
          <w:rFonts w:eastAsia="Times New Roman"/>
          <w:bCs/>
          <w:szCs w:val="24"/>
        </w:rPr>
        <w:t>ν</w:t>
      </w:r>
      <w:r w:rsidRPr="00D57EBA">
        <w:rPr>
          <w:rFonts w:eastAsia="Times New Roman"/>
          <w:bCs/>
          <w:szCs w:val="24"/>
        </w:rPr>
        <w:t xml:space="preserve"> Σεπτέμβριο του 2018</w:t>
      </w:r>
      <w:r>
        <w:rPr>
          <w:rFonts w:eastAsia="Times New Roman"/>
          <w:bCs/>
          <w:szCs w:val="24"/>
        </w:rPr>
        <w:t>, είναι στο 18,7%. Π</w:t>
      </w:r>
      <w:r w:rsidRPr="00D57EBA">
        <w:rPr>
          <w:rFonts w:eastAsia="Times New Roman"/>
          <w:bCs/>
          <w:szCs w:val="24"/>
        </w:rPr>
        <w:t>ρέπει να βγάλουμε</w:t>
      </w:r>
      <w:r>
        <w:rPr>
          <w:rFonts w:eastAsia="Times New Roman"/>
          <w:bCs/>
          <w:szCs w:val="24"/>
        </w:rPr>
        <w:t>,</w:t>
      </w:r>
      <w:r w:rsidRPr="00D57EBA">
        <w:rPr>
          <w:rFonts w:eastAsia="Times New Roman"/>
          <w:bCs/>
          <w:szCs w:val="24"/>
        </w:rPr>
        <w:t xml:space="preserve"> βέβαια</w:t>
      </w:r>
      <w:r>
        <w:rPr>
          <w:rFonts w:eastAsia="Times New Roman"/>
          <w:bCs/>
          <w:szCs w:val="24"/>
        </w:rPr>
        <w:t xml:space="preserve">, </w:t>
      </w:r>
      <w:r w:rsidRPr="00D57EBA">
        <w:rPr>
          <w:rFonts w:eastAsia="Times New Roman"/>
          <w:bCs/>
          <w:szCs w:val="24"/>
        </w:rPr>
        <w:t>έξω από αυτά τα στοιχεία τ</w:t>
      </w:r>
      <w:r>
        <w:rPr>
          <w:rFonts w:eastAsia="Times New Roman"/>
          <w:bCs/>
          <w:szCs w:val="24"/>
        </w:rPr>
        <w:t>ι</w:t>
      </w:r>
      <w:r w:rsidRPr="00D57EBA">
        <w:rPr>
          <w:rFonts w:eastAsia="Times New Roman"/>
          <w:bCs/>
          <w:szCs w:val="24"/>
        </w:rPr>
        <w:t xml:space="preserve">ς </w:t>
      </w:r>
      <w:r>
        <w:rPr>
          <w:rFonts w:eastAsia="Times New Roman"/>
          <w:bCs/>
          <w:szCs w:val="24"/>
        </w:rPr>
        <w:t>θέσεις</w:t>
      </w:r>
      <w:r w:rsidRPr="00D57EBA">
        <w:rPr>
          <w:rFonts w:eastAsia="Times New Roman"/>
          <w:bCs/>
          <w:szCs w:val="24"/>
        </w:rPr>
        <w:t xml:space="preserve"> εργασίας που χάθηκαν λόγω λήξης τουριστικής περιόδου</w:t>
      </w:r>
      <w:r>
        <w:rPr>
          <w:rFonts w:eastAsia="Times New Roman"/>
          <w:bCs/>
          <w:szCs w:val="24"/>
        </w:rPr>
        <w:t xml:space="preserve">. Σύμφωνα με τα </w:t>
      </w:r>
      <w:r w:rsidRPr="00D57EBA">
        <w:rPr>
          <w:rFonts w:eastAsia="Times New Roman"/>
          <w:bCs/>
          <w:szCs w:val="24"/>
        </w:rPr>
        <w:t xml:space="preserve">στοιχεία </w:t>
      </w:r>
      <w:r>
        <w:rPr>
          <w:rFonts w:eastAsia="Times New Roman"/>
          <w:bCs/>
          <w:szCs w:val="24"/>
        </w:rPr>
        <w:t xml:space="preserve">της </w:t>
      </w:r>
      <w:r>
        <w:rPr>
          <w:rFonts w:eastAsia="Times New Roman"/>
          <w:bCs/>
          <w:szCs w:val="24"/>
        </w:rPr>
        <w:t>«</w:t>
      </w:r>
      <w:r w:rsidRPr="00D57EBA">
        <w:rPr>
          <w:rFonts w:eastAsia="Times New Roman"/>
          <w:bCs/>
          <w:szCs w:val="24"/>
        </w:rPr>
        <w:t>ΕΡΓΑΝΗ</w:t>
      </w:r>
      <w:r>
        <w:rPr>
          <w:rFonts w:eastAsia="Times New Roman"/>
          <w:bCs/>
          <w:szCs w:val="24"/>
        </w:rPr>
        <w:t>»</w:t>
      </w:r>
      <w:r>
        <w:rPr>
          <w:rFonts w:eastAsia="Times New Roman"/>
          <w:bCs/>
          <w:szCs w:val="24"/>
        </w:rPr>
        <w:t>,</w:t>
      </w:r>
      <w:r w:rsidRPr="00D57EBA">
        <w:rPr>
          <w:rFonts w:eastAsia="Times New Roman"/>
          <w:bCs/>
          <w:szCs w:val="24"/>
        </w:rPr>
        <w:t xml:space="preserve"> τον Οκτώβριο χάθηκαν </w:t>
      </w:r>
      <w:proofErr w:type="spellStart"/>
      <w:r>
        <w:rPr>
          <w:rFonts w:eastAsia="Times New Roman"/>
          <w:bCs/>
          <w:szCs w:val="24"/>
        </w:rPr>
        <w:t>εκατόν</w:t>
      </w:r>
      <w:proofErr w:type="spellEnd"/>
      <w:r>
        <w:rPr>
          <w:rFonts w:eastAsia="Times New Roman"/>
          <w:bCs/>
          <w:szCs w:val="24"/>
        </w:rPr>
        <w:t xml:space="preserve"> είκοσι χιλ</w:t>
      </w:r>
      <w:r>
        <w:rPr>
          <w:rFonts w:eastAsia="Times New Roman"/>
          <w:bCs/>
          <w:szCs w:val="24"/>
        </w:rPr>
        <w:t xml:space="preserve">ιάδες θέσεις εργασίας. Το 62% των νέων </w:t>
      </w:r>
      <w:r w:rsidRPr="00D57EBA">
        <w:rPr>
          <w:rFonts w:eastAsia="Times New Roman"/>
          <w:bCs/>
          <w:szCs w:val="24"/>
        </w:rPr>
        <w:t xml:space="preserve">προσλήψεων είναι μερικής απασχόλησης </w:t>
      </w:r>
      <w:r>
        <w:rPr>
          <w:rFonts w:eastAsia="Times New Roman"/>
          <w:bCs/>
          <w:szCs w:val="24"/>
        </w:rPr>
        <w:t xml:space="preserve">και </w:t>
      </w:r>
      <w:r w:rsidRPr="00D57EBA">
        <w:rPr>
          <w:rFonts w:eastAsia="Times New Roman"/>
          <w:bCs/>
          <w:szCs w:val="24"/>
        </w:rPr>
        <w:t>μόνο το 38% πλήρους</w:t>
      </w:r>
      <w:r>
        <w:rPr>
          <w:rFonts w:eastAsia="Times New Roman"/>
          <w:bCs/>
          <w:szCs w:val="24"/>
        </w:rPr>
        <w:t>, εν</w:t>
      </w:r>
      <w:r w:rsidRPr="00D57EBA">
        <w:rPr>
          <w:rFonts w:eastAsia="Times New Roman"/>
          <w:bCs/>
          <w:szCs w:val="24"/>
        </w:rPr>
        <w:t xml:space="preserve">ώ πάνω από </w:t>
      </w:r>
      <w:r>
        <w:rPr>
          <w:rFonts w:eastAsia="Times New Roman"/>
          <w:bCs/>
          <w:szCs w:val="24"/>
        </w:rPr>
        <w:t>εξακόσιες δεκατρείς χιλιάδες</w:t>
      </w:r>
      <w:r w:rsidRPr="00D57EBA">
        <w:rPr>
          <w:rFonts w:eastAsia="Times New Roman"/>
          <w:bCs/>
          <w:szCs w:val="24"/>
        </w:rPr>
        <w:t xml:space="preserve"> Έλληνες και Ελληνίδες αμείβονται με μέσο μηνιαίο </w:t>
      </w:r>
      <w:r>
        <w:rPr>
          <w:rFonts w:eastAsia="Times New Roman"/>
          <w:bCs/>
          <w:szCs w:val="24"/>
        </w:rPr>
        <w:t xml:space="preserve">μεικτό </w:t>
      </w:r>
      <w:r w:rsidRPr="00D57EBA">
        <w:rPr>
          <w:rFonts w:eastAsia="Times New Roman"/>
          <w:bCs/>
          <w:szCs w:val="24"/>
        </w:rPr>
        <w:t>μισθό 378 ευρώ</w:t>
      </w:r>
      <w:r>
        <w:rPr>
          <w:rFonts w:eastAsia="Times New Roman"/>
          <w:bCs/>
          <w:szCs w:val="24"/>
        </w:rPr>
        <w:t>. Δ</w:t>
      </w:r>
      <w:r w:rsidRPr="00D57EBA">
        <w:rPr>
          <w:rFonts w:eastAsia="Times New Roman"/>
          <w:bCs/>
          <w:szCs w:val="24"/>
        </w:rPr>
        <w:t>ηλαδή</w:t>
      </w:r>
      <w:r>
        <w:rPr>
          <w:rFonts w:eastAsia="Times New Roman"/>
          <w:bCs/>
          <w:szCs w:val="24"/>
        </w:rPr>
        <w:t>,</w:t>
      </w:r>
      <w:r w:rsidRPr="00D57EBA">
        <w:rPr>
          <w:rFonts w:eastAsia="Times New Roman"/>
          <w:bCs/>
          <w:szCs w:val="24"/>
        </w:rPr>
        <w:t xml:space="preserve"> η οικονομία</w:t>
      </w:r>
      <w:r>
        <w:rPr>
          <w:rFonts w:eastAsia="Times New Roman"/>
          <w:bCs/>
          <w:szCs w:val="24"/>
        </w:rPr>
        <w:t xml:space="preserve"> μ</w:t>
      </w:r>
      <w:r w:rsidRPr="00D57EBA">
        <w:rPr>
          <w:rFonts w:eastAsia="Times New Roman"/>
          <w:bCs/>
          <w:szCs w:val="24"/>
        </w:rPr>
        <w:t>ε άλλα λόγια δεν παρ</w:t>
      </w:r>
      <w:r w:rsidRPr="00D57EBA">
        <w:rPr>
          <w:rFonts w:eastAsia="Times New Roman"/>
          <w:bCs/>
          <w:szCs w:val="24"/>
        </w:rPr>
        <w:t>άγει</w:t>
      </w:r>
      <w:r>
        <w:rPr>
          <w:rFonts w:eastAsia="Times New Roman"/>
          <w:bCs/>
          <w:szCs w:val="24"/>
        </w:rPr>
        <w:t>, δεν</w:t>
      </w:r>
      <w:r w:rsidRPr="00D57EBA">
        <w:rPr>
          <w:rFonts w:eastAsia="Times New Roman"/>
          <w:bCs/>
          <w:szCs w:val="24"/>
        </w:rPr>
        <w:t xml:space="preserve"> δημιουργεί </w:t>
      </w:r>
      <w:r>
        <w:rPr>
          <w:rFonts w:eastAsia="Times New Roman"/>
          <w:bCs/>
          <w:szCs w:val="24"/>
        </w:rPr>
        <w:t>ποιοτικές θέσεις</w:t>
      </w:r>
      <w:r w:rsidRPr="00D57EBA">
        <w:rPr>
          <w:rFonts w:eastAsia="Times New Roman"/>
          <w:bCs/>
          <w:szCs w:val="24"/>
        </w:rPr>
        <w:t xml:space="preserve"> υψηλής </w:t>
      </w:r>
      <w:r w:rsidRPr="00D57EBA">
        <w:rPr>
          <w:rFonts w:eastAsia="Times New Roman"/>
          <w:bCs/>
          <w:szCs w:val="24"/>
        </w:rPr>
        <w:lastRenderedPageBreak/>
        <w:t>εξειδίκευσης και υψηλής αμοιβής</w:t>
      </w:r>
      <w:r>
        <w:rPr>
          <w:rFonts w:eastAsia="Times New Roman"/>
          <w:bCs/>
          <w:szCs w:val="24"/>
        </w:rPr>
        <w:t>,</w:t>
      </w:r>
      <w:r w:rsidRPr="00D57EBA">
        <w:rPr>
          <w:rFonts w:eastAsia="Times New Roman"/>
          <w:bCs/>
          <w:szCs w:val="24"/>
        </w:rPr>
        <w:t xml:space="preserve"> αλλά </w:t>
      </w:r>
      <w:r>
        <w:rPr>
          <w:rFonts w:eastAsia="Times New Roman"/>
          <w:bCs/>
          <w:szCs w:val="24"/>
        </w:rPr>
        <w:t>θέσεις των</w:t>
      </w:r>
      <w:r w:rsidRPr="00D57EBA">
        <w:rPr>
          <w:rFonts w:eastAsia="Times New Roman"/>
          <w:bCs/>
          <w:szCs w:val="24"/>
        </w:rPr>
        <w:t xml:space="preserve"> 300 και 400 ευρώ</w:t>
      </w:r>
      <w:r>
        <w:rPr>
          <w:rFonts w:eastAsia="Times New Roman"/>
          <w:bCs/>
          <w:szCs w:val="24"/>
        </w:rPr>
        <w:t>.</w:t>
      </w:r>
    </w:p>
    <w:p w14:paraId="2C1AD6EB" w14:textId="77777777" w:rsidR="00692F88" w:rsidRDefault="007C4398">
      <w:pPr>
        <w:tabs>
          <w:tab w:val="left" w:pos="2940"/>
        </w:tabs>
        <w:spacing w:line="600" w:lineRule="auto"/>
        <w:ind w:firstLine="720"/>
        <w:jc w:val="both"/>
        <w:rPr>
          <w:rFonts w:eastAsia="Times New Roman"/>
          <w:color w:val="000000" w:themeColor="text1"/>
          <w:szCs w:val="24"/>
        </w:rPr>
      </w:pPr>
      <w:r w:rsidRPr="00353DEE">
        <w:rPr>
          <w:rFonts w:eastAsia="Times New Roman"/>
          <w:color w:val="000000" w:themeColor="text1"/>
          <w:szCs w:val="24"/>
        </w:rPr>
        <w:t>Σώσαμε, όμως, τις συντάξεις, όπως μας είπατε και χθες εδώ στο νομοσχέδιο που συζητήσαμε για τη μη εφαρμογή ενός μέτρου, που δύο φορές η Κυβέρνησή σας έκανε νόμο του κράτους. Οι συντάξεις, όμως, έχουν ήδη κοπεί κατά 30% για όσους έχουν συνταξιοδοτηθεί με το</w:t>
      </w:r>
      <w:r w:rsidRPr="00353DEE">
        <w:rPr>
          <w:rFonts w:eastAsia="Times New Roman"/>
          <w:color w:val="000000" w:themeColor="text1"/>
          <w:szCs w:val="24"/>
        </w:rPr>
        <w:t xml:space="preserve">ν νόμο </w:t>
      </w:r>
      <w:proofErr w:type="spellStart"/>
      <w:r w:rsidRPr="00353DEE">
        <w:rPr>
          <w:rFonts w:eastAsia="Times New Roman"/>
          <w:color w:val="000000" w:themeColor="text1"/>
          <w:szCs w:val="24"/>
        </w:rPr>
        <w:t>Κατρούγκαλου</w:t>
      </w:r>
      <w:proofErr w:type="spellEnd"/>
      <w:r w:rsidRPr="00353DEE">
        <w:rPr>
          <w:rFonts w:eastAsia="Times New Roman"/>
          <w:color w:val="000000" w:themeColor="text1"/>
          <w:szCs w:val="24"/>
        </w:rPr>
        <w:t xml:space="preserve"> από τον Μάιο του 2016 και μετά. Έχει μειωθεί το αφορολόγητο όριο, με αποτέλεσμα να αυξάνονται οι κρατήσεις των συνταξιούχων. Επίσης, όλοι οι συνταξιούχοι -παλιοί και νέοι- πληρώνουν ακριβότερα τα τρόφιμά τους και τα φάρμακά τους με </w:t>
      </w:r>
      <w:r w:rsidRPr="00353DEE">
        <w:rPr>
          <w:rFonts w:eastAsia="Times New Roman"/>
          <w:bCs/>
          <w:color w:val="000000" w:themeColor="text1"/>
          <w:szCs w:val="24"/>
        </w:rPr>
        <w:t>το</w:t>
      </w:r>
      <w:r w:rsidRPr="00353DEE">
        <w:rPr>
          <w:rFonts w:eastAsia="Times New Roman"/>
          <w:bCs/>
          <w:color w:val="000000" w:themeColor="text1"/>
          <w:szCs w:val="24"/>
        </w:rPr>
        <w:t>ν</w:t>
      </w:r>
      <w:r w:rsidRPr="00353DEE">
        <w:rPr>
          <w:rFonts w:eastAsia="Times New Roman"/>
          <w:color w:val="000000" w:themeColor="text1"/>
          <w:szCs w:val="24"/>
        </w:rPr>
        <w:t xml:space="preserve"> </w:t>
      </w:r>
      <w:r w:rsidRPr="00353DEE">
        <w:rPr>
          <w:rFonts w:eastAsia="Times New Roman"/>
          <w:color w:val="000000" w:themeColor="text1"/>
          <w:szCs w:val="24"/>
        </w:rPr>
        <w:t xml:space="preserve">ΦΠΑ στο 24%, που εσείς αυξήσατε από το 13%, και έπεται συνέχεια. </w:t>
      </w:r>
    </w:p>
    <w:p w14:paraId="2C1AD6EC"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Όπως διαβάζουμε στον </w:t>
      </w:r>
      <w:r>
        <w:rPr>
          <w:rFonts w:eastAsia="Times New Roman"/>
          <w:bCs/>
          <w:szCs w:val="24"/>
        </w:rPr>
        <w:t>π</w:t>
      </w:r>
      <w:r w:rsidRPr="00D57EBA">
        <w:rPr>
          <w:rFonts w:eastAsia="Times New Roman"/>
          <w:bCs/>
          <w:szCs w:val="24"/>
        </w:rPr>
        <w:t>ροϋπολογισμό</w:t>
      </w:r>
      <w:r>
        <w:rPr>
          <w:rFonts w:eastAsia="Times New Roman"/>
          <w:bCs/>
          <w:szCs w:val="24"/>
        </w:rPr>
        <w:t>,</w:t>
      </w:r>
      <w:r w:rsidRPr="00D57EBA">
        <w:rPr>
          <w:rFonts w:eastAsia="Times New Roman"/>
          <w:bCs/>
          <w:szCs w:val="24"/>
        </w:rPr>
        <w:t xml:space="preserve"> λοιπόν</w:t>
      </w:r>
      <w:r>
        <w:rPr>
          <w:rFonts w:eastAsia="Times New Roman"/>
          <w:bCs/>
          <w:szCs w:val="24"/>
        </w:rPr>
        <w:t>,</w:t>
      </w:r>
      <w:r w:rsidRPr="00D57EBA">
        <w:rPr>
          <w:rFonts w:eastAsia="Times New Roman"/>
          <w:bCs/>
          <w:szCs w:val="24"/>
        </w:rPr>
        <w:t xml:space="preserve"> κόβονται τα προγράμματα απασχόλησης για </w:t>
      </w:r>
      <w:r>
        <w:rPr>
          <w:rFonts w:eastAsia="Times New Roman"/>
          <w:bCs/>
          <w:szCs w:val="24"/>
        </w:rPr>
        <w:t>τριάντα χιλιάδες</w:t>
      </w:r>
      <w:r w:rsidRPr="00D57EBA">
        <w:rPr>
          <w:rFonts w:eastAsia="Times New Roman"/>
          <w:bCs/>
          <w:szCs w:val="24"/>
        </w:rPr>
        <w:t xml:space="preserve"> ανέργους ύψους 260 εκατομμυρίων ευρώ</w:t>
      </w:r>
      <w:r>
        <w:rPr>
          <w:rFonts w:eastAsia="Times New Roman"/>
          <w:bCs/>
          <w:szCs w:val="24"/>
        </w:rPr>
        <w:t>,</w:t>
      </w:r>
      <w:r w:rsidRPr="00D57EBA">
        <w:rPr>
          <w:rFonts w:eastAsia="Times New Roman"/>
          <w:bCs/>
          <w:szCs w:val="24"/>
        </w:rPr>
        <w:t xml:space="preserve"> η εφάπαξ μείωση του συντελεστή φορολόγησης των επιχ</w:t>
      </w:r>
      <w:r w:rsidRPr="00D57EBA">
        <w:rPr>
          <w:rFonts w:eastAsia="Times New Roman"/>
          <w:bCs/>
          <w:szCs w:val="24"/>
        </w:rPr>
        <w:t>ειρήσεων</w:t>
      </w:r>
      <w:r>
        <w:rPr>
          <w:rFonts w:eastAsia="Times New Roman"/>
          <w:bCs/>
          <w:szCs w:val="24"/>
        </w:rPr>
        <w:t>. Ήταν σ</w:t>
      </w:r>
      <w:r w:rsidRPr="00D57EBA">
        <w:rPr>
          <w:rFonts w:eastAsia="Times New Roman"/>
          <w:bCs/>
          <w:szCs w:val="24"/>
        </w:rPr>
        <w:t>το 26%</w:t>
      </w:r>
      <w:r>
        <w:rPr>
          <w:rFonts w:eastAsia="Times New Roman"/>
          <w:bCs/>
          <w:szCs w:val="24"/>
        </w:rPr>
        <w:t xml:space="preserve"> επί Σαμαρά. Ο Σαμαράς το 2014 άφησε τον φόρο στις επιχειρήσεις στο 26%. Ήρθε η λαοπρόβλητη, </w:t>
      </w:r>
      <w:r>
        <w:rPr>
          <w:rFonts w:eastAsia="Times New Roman"/>
          <w:bCs/>
          <w:szCs w:val="24"/>
        </w:rPr>
        <w:t>"</w:t>
      </w:r>
      <w:proofErr w:type="spellStart"/>
      <w:r w:rsidRPr="00D57EBA">
        <w:rPr>
          <w:rFonts w:eastAsia="Times New Roman"/>
          <w:bCs/>
          <w:szCs w:val="24"/>
        </w:rPr>
        <w:t>αριστερ</w:t>
      </w:r>
      <w:r>
        <w:rPr>
          <w:rFonts w:eastAsia="Times New Roman"/>
          <w:bCs/>
          <w:szCs w:val="24"/>
        </w:rPr>
        <w:t>οακροδεξιά</w:t>
      </w:r>
      <w:proofErr w:type="spellEnd"/>
      <w:r>
        <w:rPr>
          <w:rFonts w:eastAsia="Times New Roman"/>
          <w:bCs/>
          <w:szCs w:val="24"/>
        </w:rPr>
        <w:t>"</w:t>
      </w:r>
      <w:r>
        <w:rPr>
          <w:rFonts w:eastAsia="Times New Roman"/>
          <w:bCs/>
          <w:szCs w:val="24"/>
        </w:rPr>
        <w:t xml:space="preserve"> Κ</w:t>
      </w:r>
      <w:r w:rsidRPr="00D57EBA">
        <w:rPr>
          <w:rFonts w:eastAsia="Times New Roman"/>
          <w:bCs/>
          <w:szCs w:val="24"/>
        </w:rPr>
        <w:t xml:space="preserve">υβέρνηση </w:t>
      </w:r>
      <w:r>
        <w:rPr>
          <w:rFonts w:eastAsia="Times New Roman"/>
          <w:bCs/>
          <w:szCs w:val="24"/>
        </w:rPr>
        <w:t>Τσίπρα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Κ</w:t>
      </w:r>
      <w:r w:rsidRPr="00D57EBA">
        <w:rPr>
          <w:rFonts w:eastAsia="Times New Roman"/>
          <w:bCs/>
          <w:szCs w:val="24"/>
        </w:rPr>
        <w:t xml:space="preserve">αμμένου </w:t>
      </w:r>
      <w:r>
        <w:rPr>
          <w:rFonts w:eastAsia="Times New Roman"/>
          <w:bCs/>
          <w:szCs w:val="24"/>
        </w:rPr>
        <w:t xml:space="preserve">και </w:t>
      </w:r>
      <w:r w:rsidRPr="00D57EBA">
        <w:rPr>
          <w:rFonts w:eastAsia="Times New Roman"/>
          <w:bCs/>
          <w:szCs w:val="24"/>
        </w:rPr>
        <w:t>πήγε το 26% στο 29%</w:t>
      </w:r>
      <w:r>
        <w:rPr>
          <w:rFonts w:eastAsia="Times New Roman"/>
          <w:bCs/>
          <w:szCs w:val="24"/>
        </w:rPr>
        <w:t>. Κ</w:t>
      </w:r>
      <w:r w:rsidRPr="00D57EBA">
        <w:rPr>
          <w:rFonts w:eastAsia="Times New Roman"/>
          <w:bCs/>
          <w:szCs w:val="24"/>
        </w:rPr>
        <w:t xml:space="preserve">αι τώρα </w:t>
      </w:r>
      <w:r w:rsidRPr="00D57EBA">
        <w:rPr>
          <w:rFonts w:eastAsia="Times New Roman"/>
          <w:bCs/>
          <w:szCs w:val="24"/>
        </w:rPr>
        <w:lastRenderedPageBreak/>
        <w:t>μειώνει μ</w:t>
      </w:r>
      <w:r>
        <w:rPr>
          <w:rFonts w:eastAsia="Times New Roman"/>
          <w:bCs/>
          <w:szCs w:val="24"/>
        </w:rPr>
        <w:t>ί</w:t>
      </w:r>
      <w:r w:rsidRPr="00D57EBA">
        <w:rPr>
          <w:rFonts w:eastAsia="Times New Roman"/>
          <w:bCs/>
          <w:szCs w:val="24"/>
        </w:rPr>
        <w:t>α μονάδα τη φορολόγηση</w:t>
      </w:r>
      <w:r>
        <w:rPr>
          <w:rFonts w:eastAsia="Times New Roman"/>
          <w:bCs/>
          <w:szCs w:val="24"/>
        </w:rPr>
        <w:t>,</w:t>
      </w:r>
      <w:r w:rsidRPr="00D57EBA">
        <w:rPr>
          <w:rFonts w:eastAsia="Times New Roman"/>
          <w:bCs/>
          <w:szCs w:val="24"/>
        </w:rPr>
        <w:t xml:space="preserve"> </w:t>
      </w:r>
      <w:r>
        <w:rPr>
          <w:rFonts w:eastAsia="Times New Roman"/>
          <w:bCs/>
          <w:szCs w:val="24"/>
        </w:rPr>
        <w:t xml:space="preserve">δηλαδή </w:t>
      </w:r>
      <w:r w:rsidRPr="00D57EBA">
        <w:rPr>
          <w:rFonts w:eastAsia="Times New Roman"/>
          <w:bCs/>
          <w:szCs w:val="24"/>
        </w:rPr>
        <w:t>το πάει</w:t>
      </w:r>
      <w:r>
        <w:rPr>
          <w:rFonts w:eastAsia="Times New Roman"/>
          <w:bCs/>
          <w:szCs w:val="24"/>
        </w:rPr>
        <w:t xml:space="preserve"> δ</w:t>
      </w:r>
      <w:r w:rsidRPr="00D57EBA">
        <w:rPr>
          <w:rFonts w:eastAsia="Times New Roman"/>
          <w:bCs/>
          <w:szCs w:val="24"/>
        </w:rPr>
        <w:t>ηλαδή στο</w:t>
      </w:r>
      <w:r w:rsidRPr="00D57EBA">
        <w:rPr>
          <w:rFonts w:eastAsia="Times New Roman"/>
          <w:bCs/>
          <w:szCs w:val="24"/>
        </w:rPr>
        <w:t xml:space="preserve"> 28% για το 2019</w:t>
      </w:r>
      <w:r>
        <w:rPr>
          <w:rFonts w:eastAsia="Times New Roman"/>
          <w:bCs/>
          <w:szCs w:val="24"/>
        </w:rPr>
        <w:t>,</w:t>
      </w:r>
      <w:r w:rsidRPr="00D57EBA">
        <w:rPr>
          <w:rFonts w:eastAsia="Times New Roman"/>
          <w:bCs/>
          <w:szCs w:val="24"/>
        </w:rPr>
        <w:t xml:space="preserve"> και βγαίνει και </w:t>
      </w:r>
      <w:r>
        <w:rPr>
          <w:rFonts w:eastAsia="Times New Roman"/>
          <w:bCs/>
          <w:szCs w:val="24"/>
        </w:rPr>
        <w:t xml:space="preserve">μας </w:t>
      </w:r>
      <w:r w:rsidRPr="00D57EBA">
        <w:rPr>
          <w:rFonts w:eastAsia="Times New Roman"/>
          <w:bCs/>
          <w:szCs w:val="24"/>
        </w:rPr>
        <w:t xml:space="preserve">λέει ότι </w:t>
      </w:r>
      <w:r>
        <w:rPr>
          <w:rFonts w:eastAsia="Times New Roman"/>
          <w:bCs/>
          <w:szCs w:val="24"/>
        </w:rPr>
        <w:t xml:space="preserve">«εμείς ασκούμε πολιτική </w:t>
      </w:r>
      <w:proofErr w:type="spellStart"/>
      <w:r>
        <w:rPr>
          <w:rFonts w:eastAsia="Times New Roman"/>
          <w:bCs/>
          <w:szCs w:val="24"/>
        </w:rPr>
        <w:t>φιλ</w:t>
      </w:r>
      <w:r>
        <w:rPr>
          <w:rFonts w:eastAsia="Times New Roman"/>
          <w:bCs/>
          <w:szCs w:val="24"/>
        </w:rPr>
        <w:t>ο</w:t>
      </w:r>
      <w:r w:rsidRPr="00D57EBA">
        <w:rPr>
          <w:rFonts w:eastAsia="Times New Roman"/>
          <w:bCs/>
          <w:szCs w:val="24"/>
        </w:rPr>
        <w:t>επενδυτική</w:t>
      </w:r>
      <w:proofErr w:type="spellEnd"/>
      <w:r>
        <w:rPr>
          <w:rFonts w:eastAsia="Times New Roman"/>
          <w:bCs/>
          <w:szCs w:val="24"/>
        </w:rPr>
        <w:t>».</w:t>
      </w:r>
    </w:p>
    <w:p w14:paraId="2C1AD6ED"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Τα ίδια κάνατε και με το κρασί. Με απόφαση του κ</w:t>
      </w:r>
      <w:r>
        <w:rPr>
          <w:rFonts w:eastAsia="Times New Roman"/>
          <w:bCs/>
          <w:szCs w:val="24"/>
        </w:rPr>
        <w:t>.</w:t>
      </w:r>
      <w:r>
        <w:rPr>
          <w:rFonts w:eastAsia="Times New Roman"/>
          <w:bCs/>
          <w:szCs w:val="24"/>
        </w:rPr>
        <w:t xml:space="preserve"> </w:t>
      </w:r>
      <w:proofErr w:type="spellStart"/>
      <w:r>
        <w:rPr>
          <w:rFonts w:eastAsia="Times New Roman"/>
          <w:bCs/>
          <w:szCs w:val="24"/>
        </w:rPr>
        <w:t>Τ</w:t>
      </w:r>
      <w:r w:rsidRPr="00D57EBA">
        <w:rPr>
          <w:rFonts w:eastAsia="Times New Roman"/>
          <w:bCs/>
          <w:szCs w:val="24"/>
        </w:rPr>
        <w:t>σακαλώτου</w:t>
      </w:r>
      <w:proofErr w:type="spellEnd"/>
      <w:r w:rsidRPr="00D57EBA">
        <w:rPr>
          <w:rFonts w:eastAsia="Times New Roman"/>
          <w:bCs/>
          <w:szCs w:val="24"/>
        </w:rPr>
        <w:t xml:space="preserve"> </w:t>
      </w:r>
      <w:r>
        <w:rPr>
          <w:rFonts w:eastAsia="Times New Roman"/>
          <w:bCs/>
          <w:szCs w:val="24"/>
        </w:rPr>
        <w:t xml:space="preserve">βάλατε </w:t>
      </w:r>
      <w:r w:rsidRPr="00D57EBA">
        <w:rPr>
          <w:rFonts w:eastAsia="Times New Roman"/>
          <w:bCs/>
          <w:szCs w:val="24"/>
        </w:rPr>
        <w:t>ειδικό φόρο κατανάλωσης 20 λεπτά στο λίτρο στο κρασί</w:t>
      </w:r>
      <w:r>
        <w:rPr>
          <w:rFonts w:eastAsia="Times New Roman"/>
          <w:bCs/>
          <w:szCs w:val="24"/>
        </w:rPr>
        <w:t>. Τ</w:t>
      </w:r>
      <w:r w:rsidRPr="00D57EBA">
        <w:rPr>
          <w:rFonts w:eastAsia="Times New Roman"/>
          <w:bCs/>
          <w:szCs w:val="24"/>
        </w:rPr>
        <w:t>σακί</w:t>
      </w:r>
      <w:r>
        <w:rPr>
          <w:rFonts w:eastAsia="Times New Roman"/>
          <w:bCs/>
          <w:szCs w:val="24"/>
        </w:rPr>
        <w:t>σα</w:t>
      </w:r>
      <w:r w:rsidRPr="00D57EBA">
        <w:rPr>
          <w:rFonts w:eastAsia="Times New Roman"/>
          <w:bCs/>
          <w:szCs w:val="24"/>
        </w:rPr>
        <w:t>τ</w:t>
      </w:r>
      <w:r>
        <w:rPr>
          <w:rFonts w:eastAsia="Times New Roman"/>
          <w:bCs/>
          <w:szCs w:val="24"/>
        </w:rPr>
        <w:t>ε</w:t>
      </w:r>
      <w:r w:rsidRPr="00D57EBA">
        <w:rPr>
          <w:rFonts w:eastAsia="Times New Roman"/>
          <w:bCs/>
          <w:szCs w:val="24"/>
        </w:rPr>
        <w:t xml:space="preserve"> επί τρία χρόνια τις μικρές </w:t>
      </w:r>
      <w:r>
        <w:rPr>
          <w:rFonts w:eastAsia="Times New Roman"/>
          <w:bCs/>
          <w:szCs w:val="24"/>
        </w:rPr>
        <w:t>οινο</w:t>
      </w:r>
      <w:r w:rsidRPr="00D57EBA">
        <w:rPr>
          <w:rFonts w:eastAsia="Times New Roman"/>
          <w:bCs/>
          <w:szCs w:val="24"/>
        </w:rPr>
        <w:t>ποιίες</w:t>
      </w:r>
      <w:r>
        <w:rPr>
          <w:rFonts w:eastAsia="Times New Roman"/>
          <w:bCs/>
          <w:szCs w:val="24"/>
        </w:rPr>
        <w:t>,</w:t>
      </w:r>
      <w:r w:rsidRPr="00D57EBA">
        <w:rPr>
          <w:rFonts w:eastAsia="Times New Roman"/>
          <w:bCs/>
          <w:szCs w:val="24"/>
        </w:rPr>
        <w:t xml:space="preserve"> δημιουργήσ</w:t>
      </w:r>
      <w:r>
        <w:rPr>
          <w:rFonts w:eastAsia="Times New Roman"/>
          <w:bCs/>
          <w:szCs w:val="24"/>
        </w:rPr>
        <w:t>α</w:t>
      </w:r>
      <w:r w:rsidRPr="00D57EBA">
        <w:rPr>
          <w:rFonts w:eastAsia="Times New Roman"/>
          <w:bCs/>
          <w:szCs w:val="24"/>
        </w:rPr>
        <w:t xml:space="preserve">τε περιοχές για </w:t>
      </w:r>
      <w:r>
        <w:rPr>
          <w:rFonts w:eastAsia="Times New Roman"/>
          <w:bCs/>
          <w:szCs w:val="24"/>
        </w:rPr>
        <w:t xml:space="preserve">να αναπτυχθεί η </w:t>
      </w:r>
      <w:r w:rsidRPr="00D57EBA">
        <w:rPr>
          <w:rFonts w:eastAsia="Times New Roman"/>
          <w:bCs/>
          <w:szCs w:val="24"/>
        </w:rPr>
        <w:t xml:space="preserve">μαύρη αγορά και </w:t>
      </w:r>
      <w:r>
        <w:rPr>
          <w:rFonts w:eastAsia="Times New Roman"/>
          <w:bCs/>
          <w:szCs w:val="24"/>
        </w:rPr>
        <w:t xml:space="preserve">τώρα ήρθατε </w:t>
      </w:r>
      <w:r>
        <w:rPr>
          <w:rFonts w:eastAsia="Times New Roman"/>
          <w:bCs/>
          <w:szCs w:val="24"/>
        </w:rPr>
        <w:t>-</w:t>
      </w:r>
      <w:r w:rsidRPr="00D57EBA">
        <w:rPr>
          <w:rFonts w:eastAsia="Times New Roman"/>
          <w:bCs/>
          <w:szCs w:val="24"/>
        </w:rPr>
        <w:t>υποτίθεται</w:t>
      </w:r>
      <w:r>
        <w:rPr>
          <w:rFonts w:eastAsia="Times New Roman"/>
          <w:bCs/>
          <w:szCs w:val="24"/>
        </w:rPr>
        <w:t xml:space="preserve">- ηρωικά, </w:t>
      </w:r>
      <w:r w:rsidRPr="00D57EBA">
        <w:rPr>
          <w:rFonts w:eastAsia="Times New Roman"/>
          <w:bCs/>
          <w:szCs w:val="24"/>
        </w:rPr>
        <w:t xml:space="preserve">αλλά και </w:t>
      </w:r>
      <w:r>
        <w:rPr>
          <w:rFonts w:eastAsia="Times New Roman"/>
          <w:bCs/>
          <w:szCs w:val="24"/>
        </w:rPr>
        <w:t>ο</w:t>
      </w:r>
      <w:r w:rsidRPr="00D57EBA">
        <w:rPr>
          <w:rFonts w:eastAsia="Times New Roman"/>
          <w:bCs/>
          <w:szCs w:val="24"/>
        </w:rPr>
        <w:t>λίγο</w:t>
      </w:r>
      <w:r>
        <w:rPr>
          <w:rFonts w:eastAsia="Times New Roman"/>
          <w:bCs/>
          <w:szCs w:val="24"/>
        </w:rPr>
        <w:t>ν τι</w:t>
      </w:r>
      <w:r w:rsidRPr="00D57EBA">
        <w:rPr>
          <w:rFonts w:eastAsia="Times New Roman"/>
          <w:bCs/>
          <w:szCs w:val="24"/>
        </w:rPr>
        <w:t xml:space="preserve"> π</w:t>
      </w:r>
      <w:r>
        <w:rPr>
          <w:rFonts w:eastAsia="Times New Roman"/>
          <w:bCs/>
          <w:szCs w:val="24"/>
        </w:rPr>
        <w:t>ένθιμα, γ</w:t>
      </w:r>
      <w:r w:rsidRPr="00D57EBA">
        <w:rPr>
          <w:rFonts w:eastAsia="Times New Roman"/>
          <w:bCs/>
          <w:szCs w:val="24"/>
        </w:rPr>
        <w:t>ιατί δεν σας παίρνει πια</w:t>
      </w:r>
      <w:r>
        <w:rPr>
          <w:rFonts w:eastAsia="Times New Roman"/>
          <w:bCs/>
          <w:szCs w:val="24"/>
        </w:rPr>
        <w:t xml:space="preserve"> </w:t>
      </w:r>
      <w:r>
        <w:rPr>
          <w:rFonts w:eastAsia="Times New Roman"/>
          <w:bCs/>
          <w:szCs w:val="24"/>
        </w:rPr>
        <w:t>-</w:t>
      </w:r>
      <w:r>
        <w:rPr>
          <w:rFonts w:eastAsia="Times New Roman"/>
          <w:bCs/>
          <w:szCs w:val="24"/>
        </w:rPr>
        <w:t>αφού, ό</w:t>
      </w:r>
      <w:r w:rsidRPr="00D57EBA">
        <w:rPr>
          <w:rFonts w:eastAsia="Times New Roman"/>
          <w:bCs/>
          <w:szCs w:val="24"/>
        </w:rPr>
        <w:t>πως όλοι ξέρουμε</w:t>
      </w:r>
      <w:r>
        <w:rPr>
          <w:rFonts w:eastAsia="Times New Roman"/>
          <w:bCs/>
          <w:szCs w:val="24"/>
        </w:rPr>
        <w:t xml:space="preserve">, </w:t>
      </w:r>
      <w:r w:rsidRPr="00D57EBA">
        <w:rPr>
          <w:rFonts w:eastAsia="Times New Roman"/>
          <w:bCs/>
          <w:szCs w:val="24"/>
        </w:rPr>
        <w:t>εσείς πρώτοι και τελευταίοι β</w:t>
      </w:r>
      <w:r>
        <w:rPr>
          <w:rFonts w:eastAsia="Times New Roman"/>
          <w:bCs/>
          <w:szCs w:val="24"/>
        </w:rPr>
        <w:t xml:space="preserve">άλατε </w:t>
      </w:r>
      <w:r w:rsidRPr="00D57EBA">
        <w:rPr>
          <w:rFonts w:eastAsia="Times New Roman"/>
          <w:bCs/>
          <w:szCs w:val="24"/>
        </w:rPr>
        <w:t xml:space="preserve">ειδικό </w:t>
      </w:r>
      <w:r>
        <w:rPr>
          <w:rFonts w:eastAsia="Times New Roman"/>
          <w:bCs/>
          <w:szCs w:val="24"/>
        </w:rPr>
        <w:t xml:space="preserve">φόρο, </w:t>
      </w:r>
      <w:r w:rsidRPr="00D57EBA">
        <w:rPr>
          <w:rFonts w:eastAsia="Times New Roman"/>
          <w:bCs/>
          <w:szCs w:val="24"/>
        </w:rPr>
        <w:t>χαράτσι</w:t>
      </w:r>
      <w:r>
        <w:rPr>
          <w:rFonts w:eastAsia="Times New Roman"/>
          <w:bCs/>
          <w:szCs w:val="24"/>
        </w:rPr>
        <w:t>, σ</w:t>
      </w:r>
      <w:r w:rsidRPr="00D57EBA">
        <w:rPr>
          <w:rFonts w:eastAsia="Times New Roman"/>
          <w:bCs/>
          <w:szCs w:val="24"/>
        </w:rPr>
        <w:t>το κρασί</w:t>
      </w:r>
      <w:r>
        <w:rPr>
          <w:rFonts w:eastAsia="Times New Roman"/>
          <w:bCs/>
          <w:szCs w:val="24"/>
        </w:rPr>
        <w:t>-</w:t>
      </w:r>
      <w:r w:rsidRPr="00D57EBA">
        <w:rPr>
          <w:rFonts w:eastAsia="Times New Roman"/>
          <w:bCs/>
          <w:szCs w:val="24"/>
        </w:rPr>
        <w:t xml:space="preserve"> </w:t>
      </w:r>
      <w:r>
        <w:rPr>
          <w:rFonts w:eastAsia="Times New Roman"/>
          <w:bCs/>
          <w:szCs w:val="24"/>
        </w:rPr>
        <w:t>να μας π</w:t>
      </w:r>
      <w:r>
        <w:rPr>
          <w:rFonts w:eastAsia="Times New Roman"/>
          <w:bCs/>
          <w:szCs w:val="24"/>
        </w:rPr>
        <w:t xml:space="preserve">είτε ότι το αποσύρουμε και ότι είναι </w:t>
      </w:r>
      <w:r w:rsidRPr="00D57EBA">
        <w:rPr>
          <w:rFonts w:eastAsia="Times New Roman"/>
          <w:bCs/>
          <w:szCs w:val="24"/>
        </w:rPr>
        <w:t>ένα ευχάριστο</w:t>
      </w:r>
      <w:r>
        <w:rPr>
          <w:rFonts w:eastAsia="Times New Roman"/>
          <w:bCs/>
          <w:szCs w:val="24"/>
        </w:rPr>
        <w:t xml:space="preserve"> νέο.</w:t>
      </w:r>
    </w:p>
    <w:p w14:paraId="2C1AD6EE"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Βουλευτή)</w:t>
      </w:r>
    </w:p>
    <w:p w14:paraId="2C1AD6EF"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Όχι, κύριοι, δεν είναι </w:t>
      </w:r>
      <w:r w:rsidRPr="00D57EBA">
        <w:rPr>
          <w:rFonts w:eastAsia="Times New Roman"/>
          <w:bCs/>
          <w:szCs w:val="24"/>
        </w:rPr>
        <w:t xml:space="preserve">αυτό το ευχάριστο </w:t>
      </w:r>
      <w:r>
        <w:rPr>
          <w:rFonts w:eastAsia="Times New Roman"/>
          <w:bCs/>
          <w:szCs w:val="24"/>
        </w:rPr>
        <w:t>ν</w:t>
      </w:r>
      <w:r w:rsidRPr="00D57EBA">
        <w:rPr>
          <w:rFonts w:eastAsia="Times New Roman"/>
          <w:bCs/>
          <w:szCs w:val="24"/>
        </w:rPr>
        <w:t>έο</w:t>
      </w:r>
      <w:r>
        <w:rPr>
          <w:rFonts w:eastAsia="Times New Roman"/>
          <w:bCs/>
          <w:szCs w:val="24"/>
        </w:rPr>
        <w:t xml:space="preserve">. Το ευχάριστο νέο </w:t>
      </w:r>
      <w:r w:rsidRPr="00D57EBA">
        <w:rPr>
          <w:rFonts w:eastAsia="Times New Roman"/>
          <w:bCs/>
          <w:szCs w:val="24"/>
        </w:rPr>
        <w:t xml:space="preserve">θα είναι όταν θα φύγετε εσείς από </w:t>
      </w:r>
      <w:r>
        <w:rPr>
          <w:rFonts w:eastAsia="Times New Roman"/>
          <w:bCs/>
          <w:szCs w:val="24"/>
        </w:rPr>
        <w:t>αυτή την Κ</w:t>
      </w:r>
      <w:r w:rsidRPr="00D57EBA">
        <w:rPr>
          <w:rFonts w:eastAsia="Times New Roman"/>
          <w:bCs/>
          <w:szCs w:val="24"/>
        </w:rPr>
        <w:t xml:space="preserve">υβέρνηση </w:t>
      </w:r>
      <w:r>
        <w:rPr>
          <w:rFonts w:eastAsia="Times New Roman"/>
          <w:bCs/>
          <w:szCs w:val="24"/>
        </w:rPr>
        <w:t xml:space="preserve">ή </w:t>
      </w:r>
      <w:r w:rsidRPr="00D57EBA">
        <w:rPr>
          <w:rFonts w:eastAsia="Times New Roman"/>
          <w:bCs/>
          <w:szCs w:val="24"/>
        </w:rPr>
        <w:t xml:space="preserve">το ευχάριστο νέο θα ήταν να </w:t>
      </w:r>
      <w:r>
        <w:rPr>
          <w:rFonts w:eastAsia="Times New Roman"/>
          <w:bCs/>
          <w:szCs w:val="24"/>
        </w:rPr>
        <w:t>ζητούσατε</w:t>
      </w:r>
      <w:r w:rsidRPr="00D57EBA">
        <w:rPr>
          <w:rFonts w:eastAsia="Times New Roman"/>
          <w:bCs/>
          <w:szCs w:val="24"/>
        </w:rPr>
        <w:t xml:space="preserve"> </w:t>
      </w:r>
      <w:r>
        <w:rPr>
          <w:rFonts w:eastAsia="Times New Roman"/>
          <w:bCs/>
          <w:szCs w:val="24"/>
        </w:rPr>
        <w:t>μία</w:t>
      </w:r>
      <w:r w:rsidRPr="00D57EBA">
        <w:rPr>
          <w:rFonts w:eastAsia="Times New Roman"/>
          <w:bCs/>
          <w:szCs w:val="24"/>
        </w:rPr>
        <w:t xml:space="preserve"> συγ</w:t>
      </w:r>
      <w:r>
        <w:rPr>
          <w:rFonts w:eastAsia="Times New Roman"/>
          <w:bCs/>
          <w:szCs w:val="24"/>
        </w:rPr>
        <w:t>γ</w:t>
      </w:r>
      <w:r w:rsidRPr="00D57EBA">
        <w:rPr>
          <w:rFonts w:eastAsia="Times New Roman"/>
          <w:bCs/>
          <w:szCs w:val="24"/>
        </w:rPr>
        <w:t>νώμη και προς τους οινοποιούς γι</w:t>
      </w:r>
      <w:r>
        <w:rPr>
          <w:rFonts w:eastAsia="Times New Roman"/>
          <w:bCs/>
          <w:szCs w:val="24"/>
        </w:rPr>
        <w:t>’</w:t>
      </w:r>
      <w:r w:rsidRPr="00D57EBA">
        <w:rPr>
          <w:rFonts w:eastAsia="Times New Roman"/>
          <w:bCs/>
          <w:szCs w:val="24"/>
        </w:rPr>
        <w:t xml:space="preserve"> αυτό που τους προκαλέσ</w:t>
      </w:r>
      <w:r>
        <w:rPr>
          <w:rFonts w:eastAsia="Times New Roman"/>
          <w:bCs/>
          <w:szCs w:val="24"/>
        </w:rPr>
        <w:t>ατ</w:t>
      </w:r>
      <w:r w:rsidRPr="00D57EBA">
        <w:rPr>
          <w:rFonts w:eastAsia="Times New Roman"/>
          <w:bCs/>
          <w:szCs w:val="24"/>
        </w:rPr>
        <w:t>ε</w:t>
      </w:r>
      <w:r>
        <w:rPr>
          <w:rFonts w:eastAsia="Times New Roman"/>
          <w:bCs/>
          <w:szCs w:val="24"/>
        </w:rPr>
        <w:t>.</w:t>
      </w:r>
    </w:p>
    <w:p w14:paraId="2C1AD6F0"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Μηδενίσατε</w:t>
      </w:r>
      <w:r w:rsidRPr="00D57EBA">
        <w:rPr>
          <w:rFonts w:eastAsia="Times New Roman"/>
          <w:bCs/>
          <w:szCs w:val="24"/>
        </w:rPr>
        <w:t xml:space="preserve"> από </w:t>
      </w:r>
      <w:r>
        <w:rPr>
          <w:rFonts w:eastAsia="Times New Roman"/>
          <w:bCs/>
          <w:szCs w:val="24"/>
        </w:rPr>
        <w:t>εδώ</w:t>
      </w:r>
      <w:r w:rsidRPr="00D57EBA">
        <w:rPr>
          <w:rFonts w:eastAsia="Times New Roman"/>
          <w:bCs/>
          <w:szCs w:val="24"/>
        </w:rPr>
        <w:t xml:space="preserve"> και πέρα την αύξηση</w:t>
      </w:r>
      <w:r>
        <w:rPr>
          <w:rFonts w:eastAsia="Times New Roman"/>
          <w:bCs/>
          <w:szCs w:val="24"/>
        </w:rPr>
        <w:t>, το</w:t>
      </w:r>
      <w:r w:rsidRPr="00D57EBA">
        <w:rPr>
          <w:rFonts w:eastAsia="Times New Roman"/>
          <w:bCs/>
          <w:szCs w:val="24"/>
        </w:rPr>
        <w:t>ν ειδικό αυτό</w:t>
      </w:r>
      <w:r>
        <w:rPr>
          <w:rFonts w:eastAsia="Times New Roman"/>
          <w:bCs/>
          <w:szCs w:val="24"/>
        </w:rPr>
        <w:t>ν φό</w:t>
      </w:r>
      <w:r w:rsidRPr="00D57EBA">
        <w:rPr>
          <w:rFonts w:eastAsia="Times New Roman"/>
          <w:bCs/>
          <w:szCs w:val="24"/>
        </w:rPr>
        <w:t>ρο για το κρασί</w:t>
      </w:r>
      <w:r>
        <w:rPr>
          <w:rFonts w:eastAsia="Times New Roman"/>
          <w:bCs/>
          <w:szCs w:val="24"/>
        </w:rPr>
        <w:t>, ό</w:t>
      </w:r>
      <w:r w:rsidRPr="00D57EBA">
        <w:rPr>
          <w:rFonts w:eastAsia="Times New Roman"/>
          <w:bCs/>
          <w:szCs w:val="24"/>
        </w:rPr>
        <w:t xml:space="preserve">χι </w:t>
      </w:r>
      <w:r>
        <w:rPr>
          <w:rFonts w:eastAsia="Times New Roman"/>
          <w:bCs/>
          <w:szCs w:val="24"/>
        </w:rPr>
        <w:t xml:space="preserve">γιατί </w:t>
      </w:r>
      <w:r w:rsidRPr="00D57EBA">
        <w:rPr>
          <w:rFonts w:eastAsia="Times New Roman"/>
          <w:bCs/>
          <w:szCs w:val="24"/>
        </w:rPr>
        <w:t xml:space="preserve">εσείς </w:t>
      </w:r>
      <w:r>
        <w:rPr>
          <w:rFonts w:eastAsia="Times New Roman"/>
          <w:bCs/>
          <w:szCs w:val="24"/>
        </w:rPr>
        <w:t>είστε</w:t>
      </w:r>
      <w:r w:rsidRPr="00D57EBA">
        <w:rPr>
          <w:rFonts w:eastAsia="Times New Roman"/>
          <w:bCs/>
          <w:szCs w:val="24"/>
        </w:rPr>
        <w:t xml:space="preserve"> καλοί </w:t>
      </w:r>
      <w:r>
        <w:rPr>
          <w:rFonts w:eastAsia="Times New Roman"/>
          <w:bCs/>
          <w:szCs w:val="24"/>
        </w:rPr>
        <w:t>-</w:t>
      </w:r>
      <w:r w:rsidRPr="00D57EBA">
        <w:rPr>
          <w:rFonts w:eastAsia="Times New Roman"/>
          <w:bCs/>
          <w:szCs w:val="24"/>
        </w:rPr>
        <w:t>υποτίθεται</w:t>
      </w:r>
      <w:r>
        <w:rPr>
          <w:rFonts w:eastAsia="Times New Roman"/>
          <w:bCs/>
          <w:szCs w:val="24"/>
        </w:rPr>
        <w:t>-</w:t>
      </w:r>
      <w:r w:rsidRPr="00D57EBA">
        <w:rPr>
          <w:rFonts w:eastAsia="Times New Roman"/>
          <w:bCs/>
          <w:szCs w:val="24"/>
        </w:rPr>
        <w:t xml:space="preserve"> και φιλ</w:t>
      </w:r>
      <w:r>
        <w:rPr>
          <w:rFonts w:eastAsia="Times New Roman"/>
          <w:bCs/>
          <w:szCs w:val="24"/>
        </w:rPr>
        <w:t>εύσπλαχνοι πολιτικοί -τ</w:t>
      </w:r>
      <w:r w:rsidRPr="00D57EBA">
        <w:rPr>
          <w:rFonts w:eastAsia="Times New Roman"/>
          <w:bCs/>
          <w:szCs w:val="24"/>
        </w:rPr>
        <w:t>ο αντίθετο</w:t>
      </w:r>
      <w:r>
        <w:rPr>
          <w:rFonts w:eastAsia="Times New Roman"/>
          <w:bCs/>
          <w:szCs w:val="24"/>
        </w:rPr>
        <w:t xml:space="preserve"> συμβαίνει- αλλά επ</w:t>
      </w:r>
      <w:r w:rsidRPr="00D57EBA">
        <w:rPr>
          <w:rFonts w:eastAsia="Times New Roman"/>
          <w:bCs/>
          <w:szCs w:val="24"/>
        </w:rPr>
        <w:t xml:space="preserve">ειδή </w:t>
      </w:r>
      <w:r>
        <w:rPr>
          <w:rFonts w:eastAsia="Times New Roman"/>
          <w:bCs/>
          <w:szCs w:val="24"/>
        </w:rPr>
        <w:t xml:space="preserve">το Συμβούλιο της </w:t>
      </w:r>
      <w:r w:rsidRPr="00D57EBA">
        <w:rPr>
          <w:rFonts w:eastAsia="Times New Roman"/>
          <w:bCs/>
          <w:szCs w:val="24"/>
        </w:rPr>
        <w:t>Επικρατείας</w:t>
      </w:r>
      <w:r>
        <w:rPr>
          <w:rFonts w:eastAsia="Times New Roman"/>
          <w:bCs/>
          <w:szCs w:val="24"/>
        </w:rPr>
        <w:t xml:space="preserve"> ακύρωσε την υπουργική απόφαση </w:t>
      </w:r>
      <w:proofErr w:type="spellStart"/>
      <w:r>
        <w:rPr>
          <w:rFonts w:eastAsia="Times New Roman"/>
          <w:bCs/>
          <w:szCs w:val="24"/>
        </w:rPr>
        <w:t>Τ</w:t>
      </w:r>
      <w:r w:rsidRPr="00D57EBA">
        <w:rPr>
          <w:rFonts w:eastAsia="Times New Roman"/>
          <w:bCs/>
          <w:szCs w:val="24"/>
        </w:rPr>
        <w:t>σακαλώτου</w:t>
      </w:r>
      <w:proofErr w:type="spellEnd"/>
      <w:r>
        <w:rPr>
          <w:rFonts w:eastAsia="Times New Roman"/>
          <w:bCs/>
          <w:szCs w:val="24"/>
        </w:rPr>
        <w:t>,</w:t>
      </w:r>
      <w:r w:rsidRPr="00D57EBA">
        <w:rPr>
          <w:rFonts w:eastAsia="Times New Roman"/>
          <w:bCs/>
          <w:szCs w:val="24"/>
        </w:rPr>
        <w:t xml:space="preserve"> με την </w:t>
      </w:r>
      <w:r>
        <w:rPr>
          <w:rFonts w:eastAsia="Times New Roman"/>
          <w:bCs/>
          <w:szCs w:val="24"/>
        </w:rPr>
        <w:t xml:space="preserve">οποία είχατε επιβάλει το </w:t>
      </w:r>
      <w:r w:rsidRPr="00D57EBA">
        <w:rPr>
          <w:rFonts w:eastAsia="Times New Roman"/>
          <w:bCs/>
          <w:szCs w:val="24"/>
        </w:rPr>
        <w:t>χαράτσι</w:t>
      </w:r>
      <w:r>
        <w:rPr>
          <w:rFonts w:eastAsia="Times New Roman"/>
          <w:bCs/>
          <w:szCs w:val="24"/>
        </w:rPr>
        <w:t xml:space="preserve"> στο κρασί.</w:t>
      </w:r>
    </w:p>
    <w:p w14:paraId="2C1AD6F1"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Ένα άλλο μεγάλο θύμα της Κ</w:t>
      </w:r>
      <w:r w:rsidRPr="00D57EBA">
        <w:rPr>
          <w:rFonts w:eastAsia="Times New Roman"/>
          <w:bCs/>
          <w:szCs w:val="24"/>
        </w:rPr>
        <w:t>υβέρνηση</w:t>
      </w:r>
      <w:r>
        <w:rPr>
          <w:rFonts w:eastAsia="Times New Roman"/>
          <w:bCs/>
          <w:szCs w:val="24"/>
        </w:rPr>
        <w:t>ς τ</w:t>
      </w:r>
      <w:r>
        <w:rPr>
          <w:rFonts w:eastAsia="Times New Roman"/>
          <w:bCs/>
          <w:szCs w:val="24"/>
        </w:rPr>
        <w:t>ων</w:t>
      </w:r>
      <w:r>
        <w:rPr>
          <w:rFonts w:eastAsia="Times New Roman"/>
          <w:bCs/>
          <w:szCs w:val="24"/>
        </w:rPr>
        <w:t xml:space="preserve"> </w:t>
      </w:r>
      <w:r>
        <w:rPr>
          <w:rFonts w:eastAsia="Times New Roman"/>
          <w:bCs/>
          <w:szCs w:val="24"/>
        </w:rPr>
        <w:t>"</w:t>
      </w:r>
      <w:r>
        <w:rPr>
          <w:rFonts w:eastAsia="Times New Roman"/>
          <w:bCs/>
          <w:szCs w:val="24"/>
        </w:rPr>
        <w:t>ΣΥΡΙΖΑΝΕΛ</w:t>
      </w:r>
      <w:r>
        <w:rPr>
          <w:rFonts w:eastAsia="Times New Roman"/>
          <w:bCs/>
          <w:szCs w:val="24"/>
        </w:rPr>
        <w:t>"</w:t>
      </w:r>
      <w:r>
        <w:rPr>
          <w:rFonts w:eastAsia="Times New Roman"/>
          <w:bCs/>
          <w:szCs w:val="24"/>
        </w:rPr>
        <w:t xml:space="preserve"> </w:t>
      </w:r>
      <w:r w:rsidRPr="00D57EBA">
        <w:rPr>
          <w:rFonts w:eastAsia="Times New Roman"/>
          <w:bCs/>
          <w:szCs w:val="24"/>
        </w:rPr>
        <w:t xml:space="preserve">ήταν και </w:t>
      </w:r>
      <w:r>
        <w:rPr>
          <w:rFonts w:eastAsia="Times New Roman"/>
          <w:bCs/>
          <w:szCs w:val="24"/>
        </w:rPr>
        <w:t xml:space="preserve">είναι </w:t>
      </w:r>
      <w:r w:rsidRPr="00D57EBA">
        <w:rPr>
          <w:rFonts w:eastAsia="Times New Roman"/>
          <w:bCs/>
          <w:szCs w:val="24"/>
        </w:rPr>
        <w:t xml:space="preserve">οι </w:t>
      </w:r>
      <w:r>
        <w:rPr>
          <w:rFonts w:eastAsia="Times New Roman"/>
          <w:bCs/>
          <w:szCs w:val="24"/>
        </w:rPr>
        <w:t>δ</w:t>
      </w:r>
      <w:r w:rsidRPr="00D57EBA">
        <w:rPr>
          <w:rFonts w:eastAsia="Times New Roman"/>
          <w:bCs/>
          <w:szCs w:val="24"/>
        </w:rPr>
        <w:t>ημόσιες επενδύσεις</w:t>
      </w:r>
      <w:r>
        <w:rPr>
          <w:rFonts w:eastAsia="Times New Roman"/>
          <w:bCs/>
          <w:szCs w:val="24"/>
        </w:rPr>
        <w:t xml:space="preserve">. Σ’ </w:t>
      </w:r>
      <w:r w:rsidRPr="00D57EBA">
        <w:rPr>
          <w:rFonts w:eastAsia="Times New Roman"/>
          <w:bCs/>
          <w:szCs w:val="24"/>
        </w:rPr>
        <w:t>αυτό</w:t>
      </w:r>
      <w:r>
        <w:rPr>
          <w:rFonts w:eastAsia="Times New Roman"/>
          <w:bCs/>
          <w:szCs w:val="24"/>
        </w:rPr>
        <w:t xml:space="preserve">ν </w:t>
      </w:r>
      <w:r>
        <w:rPr>
          <w:rFonts w:eastAsia="Times New Roman"/>
          <w:bCs/>
          <w:szCs w:val="24"/>
        </w:rPr>
        <w:t xml:space="preserve">τον </w:t>
      </w:r>
      <w:r>
        <w:rPr>
          <w:rFonts w:eastAsia="Times New Roman"/>
          <w:bCs/>
          <w:szCs w:val="24"/>
        </w:rPr>
        <w:t>π</w:t>
      </w:r>
      <w:r w:rsidRPr="00D57EBA">
        <w:rPr>
          <w:rFonts w:eastAsia="Times New Roman"/>
          <w:bCs/>
          <w:szCs w:val="24"/>
        </w:rPr>
        <w:t>ροϋπολογισμό διαβάζουμε ότι θα μειωθούν κατά 300 εκατομμύρια ευρώ</w:t>
      </w:r>
      <w:r>
        <w:rPr>
          <w:rFonts w:eastAsia="Times New Roman"/>
          <w:bCs/>
          <w:szCs w:val="24"/>
        </w:rPr>
        <w:t>.</w:t>
      </w:r>
    </w:p>
    <w:p w14:paraId="2C1AD6F2"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Επίσης,</w:t>
      </w:r>
      <w:r w:rsidRPr="00D57EBA">
        <w:rPr>
          <w:rFonts w:eastAsia="Times New Roman"/>
          <w:bCs/>
          <w:szCs w:val="24"/>
        </w:rPr>
        <w:t xml:space="preserve"> κόβ</w:t>
      </w:r>
      <w:r>
        <w:rPr>
          <w:rFonts w:eastAsia="Times New Roman"/>
          <w:bCs/>
          <w:szCs w:val="24"/>
        </w:rPr>
        <w:t>ε</w:t>
      </w:r>
      <w:r w:rsidRPr="00D57EBA">
        <w:rPr>
          <w:rFonts w:eastAsia="Times New Roman"/>
          <w:bCs/>
          <w:szCs w:val="24"/>
        </w:rPr>
        <w:t xml:space="preserve">ται στο μισό </w:t>
      </w:r>
      <w:r>
        <w:rPr>
          <w:rFonts w:eastAsia="Times New Roman"/>
          <w:bCs/>
          <w:szCs w:val="24"/>
        </w:rPr>
        <w:t xml:space="preserve">η </w:t>
      </w:r>
      <w:r w:rsidRPr="00D57EBA">
        <w:rPr>
          <w:rFonts w:eastAsia="Times New Roman"/>
          <w:bCs/>
          <w:szCs w:val="24"/>
        </w:rPr>
        <w:t xml:space="preserve">επιδότηση για τις ασφαλιστικές εισφορές των </w:t>
      </w:r>
      <w:r>
        <w:rPr>
          <w:rFonts w:eastAsia="Times New Roman"/>
          <w:bCs/>
          <w:szCs w:val="24"/>
        </w:rPr>
        <w:t xml:space="preserve">νέων </w:t>
      </w:r>
      <w:r w:rsidRPr="00D57EBA">
        <w:rPr>
          <w:rFonts w:eastAsia="Times New Roman"/>
          <w:bCs/>
          <w:szCs w:val="24"/>
        </w:rPr>
        <w:t>εργαζομένων</w:t>
      </w:r>
      <w:r>
        <w:rPr>
          <w:rFonts w:eastAsia="Times New Roman"/>
          <w:bCs/>
          <w:szCs w:val="24"/>
        </w:rPr>
        <w:t>. Ή</w:t>
      </w:r>
      <w:r w:rsidRPr="00D57EBA">
        <w:rPr>
          <w:rFonts w:eastAsia="Times New Roman"/>
          <w:bCs/>
          <w:szCs w:val="24"/>
        </w:rPr>
        <w:t xml:space="preserve">ταν 103 εκατομμύρια ευρώ </w:t>
      </w:r>
      <w:r>
        <w:rPr>
          <w:rFonts w:eastAsia="Times New Roman"/>
          <w:bCs/>
          <w:szCs w:val="24"/>
        </w:rPr>
        <w:t xml:space="preserve">η </w:t>
      </w:r>
      <w:r w:rsidRPr="00D57EBA">
        <w:rPr>
          <w:rFonts w:eastAsia="Times New Roman"/>
          <w:bCs/>
          <w:szCs w:val="24"/>
        </w:rPr>
        <w:t xml:space="preserve">επιδότηση </w:t>
      </w:r>
      <w:r>
        <w:rPr>
          <w:rFonts w:eastAsia="Times New Roman"/>
          <w:bCs/>
          <w:szCs w:val="24"/>
        </w:rPr>
        <w:t xml:space="preserve">και το πήγατε στο </w:t>
      </w:r>
      <w:r w:rsidRPr="00D57EBA">
        <w:rPr>
          <w:rFonts w:eastAsia="Times New Roman"/>
          <w:bCs/>
          <w:szCs w:val="24"/>
        </w:rPr>
        <w:t>51</w:t>
      </w:r>
      <w:r>
        <w:rPr>
          <w:rFonts w:eastAsia="Times New Roman"/>
          <w:bCs/>
          <w:szCs w:val="24"/>
        </w:rPr>
        <w:t>.</w:t>
      </w:r>
    </w:p>
    <w:p w14:paraId="2C1AD6F3"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w:t>
      </w:r>
      <w:r w:rsidRPr="00D57EBA">
        <w:rPr>
          <w:rFonts w:eastAsia="Times New Roman"/>
          <w:bCs/>
          <w:szCs w:val="24"/>
        </w:rPr>
        <w:t>υρίες και κύριοι συνάδελφοι</w:t>
      </w:r>
      <w:r>
        <w:rPr>
          <w:rFonts w:eastAsia="Times New Roman"/>
          <w:bCs/>
          <w:szCs w:val="24"/>
        </w:rPr>
        <w:t>, π</w:t>
      </w:r>
      <w:r w:rsidRPr="00D57EBA">
        <w:rPr>
          <w:rFonts w:eastAsia="Times New Roman"/>
          <w:bCs/>
          <w:szCs w:val="24"/>
        </w:rPr>
        <w:t>ολλά</w:t>
      </w:r>
      <w:r w:rsidRPr="00D57EBA">
        <w:rPr>
          <w:rFonts w:eastAsia="Times New Roman"/>
          <w:bCs/>
          <w:szCs w:val="24"/>
        </w:rPr>
        <w:t xml:space="preserve"> μπορεί να πει κα</w:t>
      </w:r>
      <w:r>
        <w:rPr>
          <w:rFonts w:eastAsia="Times New Roman"/>
          <w:bCs/>
          <w:szCs w:val="24"/>
        </w:rPr>
        <w:t xml:space="preserve">νείς γι’ </w:t>
      </w:r>
      <w:r w:rsidRPr="00D57EBA">
        <w:rPr>
          <w:rFonts w:eastAsia="Times New Roman"/>
          <w:bCs/>
          <w:szCs w:val="24"/>
        </w:rPr>
        <w:t>αυτή</w:t>
      </w:r>
      <w:r>
        <w:rPr>
          <w:rFonts w:eastAsia="Times New Roman"/>
          <w:bCs/>
          <w:szCs w:val="24"/>
        </w:rPr>
        <w:t xml:space="preserve"> την Κ</w:t>
      </w:r>
      <w:r w:rsidRPr="00D57EBA">
        <w:rPr>
          <w:rFonts w:eastAsia="Times New Roman"/>
          <w:bCs/>
          <w:szCs w:val="24"/>
        </w:rPr>
        <w:t>υβέρνηση</w:t>
      </w:r>
      <w:r>
        <w:rPr>
          <w:rFonts w:eastAsia="Times New Roman"/>
          <w:bCs/>
          <w:szCs w:val="24"/>
        </w:rPr>
        <w:t>.</w:t>
      </w:r>
      <w:r w:rsidRPr="00D57EBA">
        <w:rPr>
          <w:rFonts w:eastAsia="Times New Roman"/>
          <w:bCs/>
          <w:szCs w:val="24"/>
        </w:rPr>
        <w:t xml:space="preserve"> Το μόνο που σίγουρα όλοι θα συμφωνήσουμ</w:t>
      </w:r>
      <w:r>
        <w:rPr>
          <w:rFonts w:eastAsia="Times New Roman"/>
          <w:bCs/>
          <w:szCs w:val="24"/>
        </w:rPr>
        <w:t>ε είναι ότι επί των ημερών σας οι πλέον κερδισμένοι</w:t>
      </w:r>
      <w:r w:rsidRPr="00D57EBA">
        <w:rPr>
          <w:rFonts w:eastAsia="Times New Roman"/>
          <w:bCs/>
          <w:szCs w:val="24"/>
        </w:rPr>
        <w:t xml:space="preserve"> είναι οι μετακλητοί</w:t>
      </w:r>
      <w:r>
        <w:rPr>
          <w:rFonts w:eastAsia="Times New Roman"/>
          <w:bCs/>
          <w:szCs w:val="24"/>
        </w:rPr>
        <w:t>,</w:t>
      </w:r>
      <w:r w:rsidRPr="00D57EBA">
        <w:rPr>
          <w:rFonts w:eastAsia="Times New Roman"/>
          <w:bCs/>
          <w:szCs w:val="24"/>
        </w:rPr>
        <w:t xml:space="preserve"> οι κομματι</w:t>
      </w:r>
      <w:r>
        <w:rPr>
          <w:rFonts w:eastAsia="Times New Roman"/>
          <w:bCs/>
          <w:szCs w:val="24"/>
        </w:rPr>
        <w:t xml:space="preserve">κοί υπάλληλοι. Διαβάζω στον </w:t>
      </w:r>
      <w:r>
        <w:rPr>
          <w:rFonts w:eastAsia="Times New Roman"/>
          <w:bCs/>
          <w:szCs w:val="24"/>
        </w:rPr>
        <w:t>π</w:t>
      </w:r>
      <w:r w:rsidRPr="00D57EBA">
        <w:rPr>
          <w:rFonts w:eastAsia="Times New Roman"/>
          <w:bCs/>
          <w:szCs w:val="24"/>
        </w:rPr>
        <w:t xml:space="preserve">ροϋπολογισμό </w:t>
      </w:r>
      <w:r>
        <w:rPr>
          <w:rFonts w:eastAsia="Times New Roman"/>
          <w:bCs/>
          <w:szCs w:val="24"/>
        </w:rPr>
        <w:t xml:space="preserve">ότι </w:t>
      </w:r>
      <w:r w:rsidRPr="00D57EBA">
        <w:rPr>
          <w:rFonts w:eastAsia="Times New Roman"/>
          <w:bCs/>
          <w:szCs w:val="24"/>
        </w:rPr>
        <w:t>ενώ έχετε κόψει το επίδομα θέρμανσης</w:t>
      </w:r>
      <w:r>
        <w:rPr>
          <w:rFonts w:eastAsia="Times New Roman"/>
          <w:bCs/>
          <w:szCs w:val="24"/>
        </w:rPr>
        <w:t xml:space="preserve">, ενώ </w:t>
      </w:r>
      <w:r>
        <w:rPr>
          <w:rFonts w:eastAsia="Times New Roman"/>
          <w:bCs/>
          <w:szCs w:val="24"/>
        </w:rPr>
        <w:t>εξαφα</w:t>
      </w:r>
      <w:r>
        <w:rPr>
          <w:rFonts w:eastAsia="Times New Roman"/>
          <w:bCs/>
          <w:szCs w:val="24"/>
        </w:rPr>
        <w:lastRenderedPageBreak/>
        <w:t xml:space="preserve">νίσατε το ΕΚΑΣ, </w:t>
      </w:r>
      <w:r w:rsidRPr="00D57EBA">
        <w:rPr>
          <w:rFonts w:eastAsia="Times New Roman"/>
          <w:bCs/>
          <w:szCs w:val="24"/>
        </w:rPr>
        <w:t xml:space="preserve">οι αμοιβές των μετακλητών και κομματικών στελεχών </w:t>
      </w:r>
      <w:r>
        <w:rPr>
          <w:rFonts w:eastAsia="Times New Roman"/>
          <w:bCs/>
          <w:szCs w:val="24"/>
        </w:rPr>
        <w:t>σας</w:t>
      </w:r>
      <w:r w:rsidRPr="00D57EBA">
        <w:rPr>
          <w:rFonts w:eastAsia="Times New Roman"/>
          <w:bCs/>
          <w:szCs w:val="24"/>
        </w:rPr>
        <w:t xml:space="preserve"> έχουν αυξηθεί κατά 16% σε ένα</w:t>
      </w:r>
      <w:r>
        <w:rPr>
          <w:rFonts w:eastAsia="Times New Roman"/>
          <w:bCs/>
          <w:szCs w:val="24"/>
        </w:rPr>
        <w:t>ν</w:t>
      </w:r>
      <w:r w:rsidRPr="00D57EBA">
        <w:rPr>
          <w:rFonts w:eastAsia="Times New Roman"/>
          <w:bCs/>
          <w:szCs w:val="24"/>
        </w:rPr>
        <w:t xml:space="preserve"> χρόνο</w:t>
      </w:r>
      <w:r>
        <w:rPr>
          <w:rFonts w:eastAsia="Times New Roman"/>
          <w:bCs/>
          <w:szCs w:val="24"/>
        </w:rPr>
        <w:t>. Τ</w:t>
      </w:r>
      <w:r w:rsidRPr="00D57EBA">
        <w:rPr>
          <w:rFonts w:eastAsia="Times New Roman"/>
          <w:bCs/>
          <w:szCs w:val="24"/>
        </w:rPr>
        <w:t>ην ίδια χρονιά</w:t>
      </w:r>
      <w:r>
        <w:rPr>
          <w:rFonts w:eastAsia="Times New Roman"/>
          <w:bCs/>
          <w:szCs w:val="24"/>
        </w:rPr>
        <w:t>, οι</w:t>
      </w:r>
      <w:r w:rsidRPr="00D57EBA">
        <w:rPr>
          <w:rFonts w:eastAsia="Times New Roman"/>
          <w:bCs/>
          <w:szCs w:val="24"/>
        </w:rPr>
        <w:t xml:space="preserve"> ιδιωτικές αμοιβές </w:t>
      </w:r>
      <w:r>
        <w:rPr>
          <w:rFonts w:eastAsia="Times New Roman"/>
          <w:bCs/>
          <w:szCs w:val="24"/>
        </w:rPr>
        <w:t>υποχώρησαν</w:t>
      </w:r>
      <w:r w:rsidRPr="00D57EBA">
        <w:rPr>
          <w:rFonts w:eastAsia="Times New Roman"/>
          <w:bCs/>
          <w:szCs w:val="24"/>
        </w:rPr>
        <w:t xml:space="preserve"> κατά 2,9%</w:t>
      </w:r>
      <w:r>
        <w:rPr>
          <w:rFonts w:eastAsia="Times New Roman"/>
          <w:bCs/>
          <w:szCs w:val="24"/>
        </w:rPr>
        <w:t>. Δ</w:t>
      </w:r>
      <w:r w:rsidRPr="00D57EBA">
        <w:rPr>
          <w:rFonts w:eastAsia="Times New Roman"/>
          <w:bCs/>
          <w:szCs w:val="24"/>
        </w:rPr>
        <w:t>ούλευε</w:t>
      </w:r>
      <w:r>
        <w:rPr>
          <w:rFonts w:eastAsia="Times New Roman"/>
          <w:bCs/>
          <w:szCs w:val="24"/>
        </w:rPr>
        <w:t>,</w:t>
      </w:r>
      <w:r w:rsidRPr="00D57EBA">
        <w:rPr>
          <w:rFonts w:eastAsia="Times New Roman"/>
          <w:bCs/>
          <w:szCs w:val="24"/>
        </w:rPr>
        <w:t xml:space="preserve"> κορόιδο εσύ</w:t>
      </w:r>
      <w:r>
        <w:rPr>
          <w:rFonts w:eastAsia="Times New Roman"/>
          <w:bCs/>
          <w:szCs w:val="24"/>
        </w:rPr>
        <w:t>,</w:t>
      </w:r>
      <w:r w:rsidRPr="00D57EBA">
        <w:rPr>
          <w:rFonts w:eastAsia="Times New Roman"/>
          <w:bCs/>
          <w:szCs w:val="24"/>
        </w:rPr>
        <w:t xml:space="preserve"> στον ιδιωτικό τομέα</w:t>
      </w:r>
      <w:r>
        <w:rPr>
          <w:rFonts w:eastAsia="Times New Roman"/>
          <w:bCs/>
          <w:szCs w:val="24"/>
        </w:rPr>
        <w:t xml:space="preserve">, </w:t>
      </w:r>
      <w:r w:rsidRPr="00D57EBA">
        <w:rPr>
          <w:rFonts w:eastAsia="Times New Roman"/>
          <w:bCs/>
          <w:szCs w:val="24"/>
        </w:rPr>
        <w:t>να λιώνεις από τη φορολόγηση</w:t>
      </w:r>
      <w:r>
        <w:rPr>
          <w:rFonts w:eastAsia="Times New Roman"/>
          <w:bCs/>
          <w:szCs w:val="24"/>
        </w:rPr>
        <w:t>,</w:t>
      </w:r>
      <w:r w:rsidRPr="00D57EBA">
        <w:rPr>
          <w:rFonts w:eastAsia="Times New Roman"/>
          <w:bCs/>
          <w:szCs w:val="24"/>
        </w:rPr>
        <w:t xml:space="preserve"> για να μπορούν να α</w:t>
      </w:r>
      <w:r>
        <w:rPr>
          <w:rFonts w:eastAsia="Times New Roman"/>
          <w:bCs/>
          <w:szCs w:val="24"/>
        </w:rPr>
        <w:t>μείβ</w:t>
      </w:r>
      <w:r w:rsidRPr="00D57EBA">
        <w:rPr>
          <w:rFonts w:eastAsia="Times New Roman"/>
          <w:bCs/>
          <w:szCs w:val="24"/>
        </w:rPr>
        <w:t xml:space="preserve">ονται </w:t>
      </w:r>
      <w:r>
        <w:rPr>
          <w:rFonts w:eastAsia="Times New Roman"/>
          <w:bCs/>
          <w:szCs w:val="24"/>
        </w:rPr>
        <w:t>πλουσιοπάροχα</w:t>
      </w:r>
      <w:r w:rsidRPr="00D57EBA">
        <w:rPr>
          <w:rFonts w:eastAsia="Times New Roman"/>
          <w:bCs/>
          <w:szCs w:val="24"/>
        </w:rPr>
        <w:t xml:space="preserve"> διάφορα </w:t>
      </w:r>
      <w:r>
        <w:rPr>
          <w:rFonts w:eastAsia="Times New Roman"/>
          <w:bCs/>
          <w:szCs w:val="24"/>
        </w:rPr>
        <w:t>μετακλητά και</w:t>
      </w:r>
      <w:r w:rsidRPr="00D57EBA">
        <w:rPr>
          <w:rFonts w:eastAsia="Times New Roman"/>
          <w:bCs/>
          <w:szCs w:val="24"/>
        </w:rPr>
        <w:t xml:space="preserve"> κομματικά άλλα πρόσωπα</w:t>
      </w:r>
      <w:r>
        <w:rPr>
          <w:rFonts w:eastAsia="Times New Roman"/>
          <w:bCs/>
          <w:szCs w:val="24"/>
        </w:rPr>
        <w:t>.</w:t>
      </w:r>
    </w:p>
    <w:p w14:paraId="2C1AD6F4"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Είδ</w:t>
      </w:r>
      <w:r w:rsidRPr="00D57EBA">
        <w:rPr>
          <w:rFonts w:eastAsia="Times New Roman"/>
          <w:bCs/>
          <w:szCs w:val="24"/>
        </w:rPr>
        <w:t>αμε</w:t>
      </w:r>
      <w:r>
        <w:rPr>
          <w:rFonts w:eastAsia="Times New Roman"/>
          <w:bCs/>
          <w:szCs w:val="24"/>
        </w:rPr>
        <w:t>,</w:t>
      </w:r>
      <w:r w:rsidRPr="00D57EBA">
        <w:rPr>
          <w:rFonts w:eastAsia="Times New Roman"/>
          <w:bCs/>
          <w:szCs w:val="24"/>
        </w:rPr>
        <w:t xml:space="preserve"> βέβαια</w:t>
      </w:r>
      <w:r>
        <w:rPr>
          <w:rFonts w:eastAsia="Times New Roman"/>
          <w:bCs/>
          <w:szCs w:val="24"/>
        </w:rPr>
        <w:t>,</w:t>
      </w:r>
      <w:r w:rsidRPr="00D57EBA">
        <w:rPr>
          <w:rFonts w:eastAsia="Times New Roman"/>
          <w:bCs/>
          <w:szCs w:val="24"/>
        </w:rPr>
        <w:t xml:space="preserve"> ότι τελικά δεν υπάρχει</w:t>
      </w:r>
      <w:r>
        <w:rPr>
          <w:rFonts w:eastAsia="Times New Roman"/>
          <w:bCs/>
          <w:szCs w:val="24"/>
        </w:rPr>
        <w:t xml:space="preserve"> μεγάλη απόσταση από </w:t>
      </w:r>
      <w:proofErr w:type="spellStart"/>
      <w:r>
        <w:rPr>
          <w:rFonts w:eastAsia="Times New Roman"/>
          <w:bCs/>
          <w:szCs w:val="24"/>
        </w:rPr>
        <w:t>πιτσαδόρος</w:t>
      </w:r>
      <w:proofErr w:type="spellEnd"/>
      <w:r>
        <w:rPr>
          <w:rFonts w:eastAsia="Times New Roman"/>
          <w:bCs/>
          <w:szCs w:val="24"/>
        </w:rPr>
        <w:t>, που ε</w:t>
      </w:r>
      <w:r w:rsidRPr="00D57EBA">
        <w:rPr>
          <w:rFonts w:eastAsia="Times New Roman"/>
          <w:bCs/>
          <w:szCs w:val="24"/>
        </w:rPr>
        <w:t>ίναι ένα έντιμο επάγγελμα και</w:t>
      </w:r>
      <w:r>
        <w:rPr>
          <w:rFonts w:eastAsia="Times New Roman"/>
          <w:bCs/>
          <w:szCs w:val="24"/>
        </w:rPr>
        <w:t xml:space="preserve"> το σέβομαι, </w:t>
      </w:r>
      <w:r w:rsidRPr="00D57EBA">
        <w:rPr>
          <w:rFonts w:eastAsia="Times New Roman"/>
          <w:bCs/>
          <w:szCs w:val="24"/>
        </w:rPr>
        <w:t>σε μιζαδόρος</w:t>
      </w:r>
      <w:r>
        <w:rPr>
          <w:rFonts w:eastAsia="Times New Roman"/>
          <w:bCs/>
          <w:szCs w:val="24"/>
        </w:rPr>
        <w:t>!</w:t>
      </w:r>
      <w:r>
        <w:rPr>
          <w:rFonts w:eastAsia="Times New Roman"/>
          <w:bCs/>
          <w:szCs w:val="24"/>
        </w:rPr>
        <w:t xml:space="preserve"> Θ</w:t>
      </w:r>
      <w:r w:rsidRPr="00D57EBA">
        <w:rPr>
          <w:rFonts w:eastAsia="Times New Roman"/>
          <w:bCs/>
          <w:szCs w:val="24"/>
        </w:rPr>
        <w:t xml:space="preserve">α πρέπει να δοθούν εξηγήσεις και </w:t>
      </w:r>
      <w:r w:rsidRPr="00D57EBA">
        <w:rPr>
          <w:rFonts w:eastAsia="Times New Roman"/>
          <w:bCs/>
          <w:szCs w:val="24"/>
        </w:rPr>
        <w:t>σ</w:t>
      </w:r>
      <w:r>
        <w:rPr>
          <w:rFonts w:eastAsia="Times New Roman"/>
          <w:bCs/>
          <w:szCs w:val="24"/>
        </w:rPr>
        <w:t>’</w:t>
      </w:r>
      <w:r w:rsidRPr="00D57EBA">
        <w:rPr>
          <w:rFonts w:eastAsia="Times New Roman"/>
          <w:bCs/>
          <w:szCs w:val="24"/>
        </w:rPr>
        <w:t xml:space="preserve"> αυτή την </w:t>
      </w:r>
      <w:r>
        <w:rPr>
          <w:rFonts w:eastAsia="Times New Roman"/>
          <w:bCs/>
          <w:szCs w:val="24"/>
        </w:rPr>
        <w:t>Α</w:t>
      </w:r>
      <w:r w:rsidRPr="00D57EBA">
        <w:rPr>
          <w:rFonts w:eastAsia="Times New Roman"/>
          <w:bCs/>
          <w:szCs w:val="24"/>
        </w:rPr>
        <w:t xml:space="preserve">ίθουσα και από </w:t>
      </w:r>
      <w:r>
        <w:rPr>
          <w:rFonts w:eastAsia="Times New Roman"/>
          <w:bCs/>
          <w:szCs w:val="24"/>
        </w:rPr>
        <w:t>σας,</w:t>
      </w:r>
      <w:r w:rsidRPr="00D57EBA">
        <w:rPr>
          <w:rFonts w:eastAsia="Times New Roman"/>
          <w:bCs/>
          <w:szCs w:val="24"/>
        </w:rPr>
        <w:t xml:space="preserve"> το οικονομικό επιτελείο</w:t>
      </w:r>
      <w:r>
        <w:rPr>
          <w:rFonts w:eastAsia="Times New Roman"/>
          <w:bCs/>
          <w:szCs w:val="24"/>
        </w:rPr>
        <w:t>. Ξ</w:t>
      </w:r>
      <w:r w:rsidRPr="00D57EBA">
        <w:rPr>
          <w:rFonts w:eastAsia="Times New Roman"/>
          <w:bCs/>
          <w:szCs w:val="24"/>
        </w:rPr>
        <w:t>έρετε για ποιους μιλάω</w:t>
      </w:r>
      <w:r>
        <w:rPr>
          <w:rFonts w:eastAsia="Times New Roman"/>
          <w:bCs/>
          <w:szCs w:val="24"/>
        </w:rPr>
        <w:t>. Κ</w:t>
      </w:r>
      <w:r w:rsidRPr="00D57EBA">
        <w:rPr>
          <w:rFonts w:eastAsia="Times New Roman"/>
          <w:bCs/>
          <w:szCs w:val="24"/>
        </w:rPr>
        <w:t>αι αν δεν ξέρετε</w:t>
      </w:r>
      <w:r>
        <w:rPr>
          <w:rFonts w:eastAsia="Times New Roman"/>
          <w:bCs/>
          <w:szCs w:val="24"/>
        </w:rPr>
        <w:t>,</w:t>
      </w:r>
      <w:r w:rsidRPr="00D57EBA">
        <w:rPr>
          <w:rFonts w:eastAsia="Times New Roman"/>
          <w:bCs/>
          <w:szCs w:val="24"/>
        </w:rPr>
        <w:t xml:space="preserve"> να </w:t>
      </w:r>
      <w:r>
        <w:rPr>
          <w:rFonts w:eastAsia="Times New Roman"/>
          <w:bCs/>
          <w:szCs w:val="24"/>
        </w:rPr>
        <w:t xml:space="preserve">σας </w:t>
      </w:r>
      <w:r w:rsidRPr="00D57EBA">
        <w:rPr>
          <w:rFonts w:eastAsia="Times New Roman"/>
          <w:bCs/>
          <w:szCs w:val="24"/>
        </w:rPr>
        <w:t>δ</w:t>
      </w:r>
      <w:r>
        <w:rPr>
          <w:rFonts w:eastAsia="Times New Roman"/>
          <w:bCs/>
          <w:szCs w:val="24"/>
        </w:rPr>
        <w:t xml:space="preserve">ώσουμε μερικές φωτογραφίες από </w:t>
      </w:r>
      <w:r w:rsidRPr="00D57EBA">
        <w:rPr>
          <w:rFonts w:eastAsia="Times New Roman"/>
          <w:bCs/>
          <w:szCs w:val="24"/>
        </w:rPr>
        <w:t>το Μέγαρο Μαξίμου με αυτόν τον απίθανο τ</w:t>
      </w:r>
      <w:r>
        <w:rPr>
          <w:rFonts w:eastAsia="Times New Roman"/>
          <w:bCs/>
          <w:szCs w:val="24"/>
        </w:rPr>
        <w:t xml:space="preserve">ύπο, τον κύριο, να φωτογραφίζεται στο </w:t>
      </w:r>
      <w:r>
        <w:rPr>
          <w:rFonts w:eastAsia="Times New Roman"/>
          <w:bCs/>
          <w:szCs w:val="24"/>
          <w:lang w:val="en-US"/>
        </w:rPr>
        <w:t>podium</w:t>
      </w:r>
      <w:r w:rsidRPr="003414D2">
        <w:rPr>
          <w:rFonts w:eastAsia="Times New Roman"/>
          <w:bCs/>
          <w:szCs w:val="24"/>
        </w:rPr>
        <w:t xml:space="preserve"> </w:t>
      </w:r>
      <w:r>
        <w:rPr>
          <w:rFonts w:eastAsia="Times New Roman"/>
          <w:bCs/>
          <w:szCs w:val="24"/>
        </w:rPr>
        <w:t xml:space="preserve">του </w:t>
      </w:r>
      <w:r w:rsidRPr="00D57EBA">
        <w:rPr>
          <w:rFonts w:eastAsia="Times New Roman"/>
          <w:bCs/>
          <w:szCs w:val="24"/>
        </w:rPr>
        <w:t>Πρωθυπουργ</w:t>
      </w:r>
      <w:r>
        <w:rPr>
          <w:rFonts w:eastAsia="Times New Roman"/>
          <w:bCs/>
          <w:szCs w:val="24"/>
        </w:rPr>
        <w:t>ού.</w:t>
      </w:r>
    </w:p>
    <w:p w14:paraId="2C1AD6F5" w14:textId="77777777" w:rsidR="00692F88" w:rsidRDefault="007C4398">
      <w:pPr>
        <w:tabs>
          <w:tab w:val="left" w:pos="2940"/>
        </w:tabs>
        <w:spacing w:line="600" w:lineRule="auto"/>
        <w:ind w:firstLine="720"/>
        <w:jc w:val="both"/>
        <w:rPr>
          <w:rFonts w:eastAsia="Times New Roman"/>
          <w:bCs/>
          <w:szCs w:val="24"/>
        </w:rPr>
      </w:pPr>
      <w:r w:rsidRPr="00EB56D4">
        <w:rPr>
          <w:rFonts w:eastAsia="Times New Roman"/>
          <w:b/>
          <w:bCs/>
          <w:szCs w:val="24"/>
        </w:rPr>
        <w:t xml:space="preserve">ΠΡΟΕΔΡΕΥΩΝ </w:t>
      </w:r>
      <w:r w:rsidRPr="00EB56D4">
        <w:rPr>
          <w:rFonts w:eastAsia="Times New Roman"/>
          <w:b/>
          <w:bCs/>
          <w:szCs w:val="24"/>
        </w:rPr>
        <w:t>(Γεώργιος Βαρεμένος):</w:t>
      </w:r>
      <w:r>
        <w:rPr>
          <w:rFonts w:eastAsia="Times New Roman"/>
          <w:bCs/>
          <w:szCs w:val="24"/>
        </w:rPr>
        <w:t xml:space="preserve"> Κύριε </w:t>
      </w:r>
      <w:proofErr w:type="spellStart"/>
      <w:r>
        <w:rPr>
          <w:rFonts w:eastAsia="Times New Roman"/>
          <w:bCs/>
          <w:szCs w:val="24"/>
        </w:rPr>
        <w:t>Αμυρά</w:t>
      </w:r>
      <w:proofErr w:type="spellEnd"/>
      <w:r>
        <w:rPr>
          <w:rFonts w:eastAsia="Times New Roman"/>
          <w:bCs/>
          <w:szCs w:val="24"/>
        </w:rPr>
        <w:t>, τελείωσε ο χρόνος σας.</w:t>
      </w:r>
    </w:p>
    <w:p w14:paraId="2C1AD6F6" w14:textId="77777777" w:rsidR="00692F88" w:rsidRDefault="007C4398">
      <w:pPr>
        <w:tabs>
          <w:tab w:val="left" w:pos="2940"/>
        </w:tabs>
        <w:spacing w:line="600" w:lineRule="auto"/>
        <w:ind w:firstLine="680"/>
        <w:jc w:val="both"/>
        <w:rPr>
          <w:rFonts w:eastAsia="Times New Roman"/>
          <w:bCs/>
          <w:szCs w:val="24"/>
        </w:rPr>
      </w:pPr>
      <w:r w:rsidRPr="00576FCB">
        <w:rPr>
          <w:rFonts w:eastAsia="Times New Roman"/>
          <w:b/>
          <w:bCs/>
          <w:szCs w:val="24"/>
        </w:rPr>
        <w:t>ΓΕΩΡΓΙΟΣ ΑΜΥΡΑΣ:</w:t>
      </w:r>
      <w:r>
        <w:rPr>
          <w:rFonts w:eastAsia="Times New Roman"/>
          <w:bCs/>
          <w:szCs w:val="24"/>
        </w:rPr>
        <w:t xml:space="preserve"> Καταλήγω, κύριε Πρόεδρε, τελειώνω.</w:t>
      </w:r>
    </w:p>
    <w:p w14:paraId="2C1AD6F7" w14:textId="77777777" w:rsidR="00692F88" w:rsidRDefault="007C4398">
      <w:pPr>
        <w:tabs>
          <w:tab w:val="left" w:pos="2940"/>
        </w:tabs>
        <w:spacing w:line="600" w:lineRule="auto"/>
        <w:ind w:firstLine="680"/>
        <w:jc w:val="both"/>
        <w:rPr>
          <w:rFonts w:eastAsia="Times New Roman"/>
          <w:bCs/>
          <w:szCs w:val="24"/>
        </w:rPr>
      </w:pPr>
      <w:r>
        <w:rPr>
          <w:rFonts w:eastAsia="Times New Roman"/>
          <w:bCs/>
          <w:szCs w:val="24"/>
        </w:rPr>
        <w:lastRenderedPageBreak/>
        <w:t xml:space="preserve">Ο νέος </w:t>
      </w:r>
      <w:r>
        <w:rPr>
          <w:rFonts w:eastAsia="Times New Roman"/>
          <w:bCs/>
          <w:szCs w:val="24"/>
        </w:rPr>
        <w:t>π</w:t>
      </w:r>
      <w:r>
        <w:rPr>
          <w:rFonts w:eastAsia="Times New Roman"/>
          <w:bCs/>
          <w:szCs w:val="24"/>
        </w:rPr>
        <w:t>ροϋ</w:t>
      </w:r>
      <w:r w:rsidRPr="00D57EBA">
        <w:rPr>
          <w:rFonts w:eastAsia="Times New Roman"/>
          <w:bCs/>
          <w:szCs w:val="24"/>
        </w:rPr>
        <w:t>πολογισμός</w:t>
      </w:r>
      <w:r>
        <w:rPr>
          <w:rFonts w:eastAsia="Times New Roman"/>
          <w:bCs/>
          <w:szCs w:val="24"/>
        </w:rPr>
        <w:t xml:space="preserve">, λοιπόν, </w:t>
      </w:r>
      <w:r w:rsidRPr="00D57EBA">
        <w:rPr>
          <w:rFonts w:eastAsia="Times New Roman"/>
          <w:bCs/>
          <w:szCs w:val="24"/>
        </w:rPr>
        <w:t>καθ</w:t>
      </w:r>
      <w:r>
        <w:rPr>
          <w:rFonts w:eastAsia="Times New Roman"/>
          <w:bCs/>
          <w:szCs w:val="24"/>
        </w:rPr>
        <w:t>ρεφτίζει τα αδιέξοδα αυτής της Κ</w:t>
      </w:r>
      <w:r w:rsidRPr="00D57EBA">
        <w:rPr>
          <w:rFonts w:eastAsia="Times New Roman"/>
          <w:bCs/>
          <w:szCs w:val="24"/>
        </w:rPr>
        <w:t>υβέρνησης</w:t>
      </w:r>
      <w:r>
        <w:rPr>
          <w:rFonts w:eastAsia="Times New Roman"/>
          <w:bCs/>
          <w:szCs w:val="24"/>
        </w:rPr>
        <w:t>. Ε</w:t>
      </w:r>
      <w:r w:rsidRPr="00D57EBA">
        <w:rPr>
          <w:rFonts w:eastAsia="Times New Roman"/>
          <w:bCs/>
          <w:szCs w:val="24"/>
        </w:rPr>
        <w:t>ίναι γεμάτος α</w:t>
      </w:r>
      <w:r>
        <w:rPr>
          <w:rFonts w:eastAsia="Times New Roman"/>
          <w:bCs/>
          <w:szCs w:val="24"/>
        </w:rPr>
        <w:t>υταπ</w:t>
      </w:r>
      <w:r w:rsidRPr="00D57EBA">
        <w:rPr>
          <w:rFonts w:eastAsia="Times New Roman"/>
          <w:bCs/>
          <w:szCs w:val="24"/>
        </w:rPr>
        <w:t>άτες και σε ό</w:t>
      </w:r>
      <w:r>
        <w:rPr>
          <w:rFonts w:eastAsia="Times New Roman"/>
          <w:bCs/>
          <w:szCs w:val="24"/>
        </w:rPr>
        <w:t>,</w:t>
      </w:r>
      <w:r w:rsidRPr="00D57EBA">
        <w:rPr>
          <w:rFonts w:eastAsia="Times New Roman"/>
          <w:bCs/>
          <w:szCs w:val="24"/>
        </w:rPr>
        <w:t>τι αφορά την ανάπτυξη και σε ό</w:t>
      </w:r>
      <w:r>
        <w:rPr>
          <w:rFonts w:eastAsia="Times New Roman"/>
          <w:bCs/>
          <w:szCs w:val="24"/>
        </w:rPr>
        <w:t>,</w:t>
      </w:r>
      <w:r w:rsidRPr="00D57EBA">
        <w:rPr>
          <w:rFonts w:eastAsia="Times New Roman"/>
          <w:bCs/>
          <w:szCs w:val="24"/>
        </w:rPr>
        <w:t xml:space="preserve">τι αφορά τις επενδύσεις και τις θέσεις εργασίας </w:t>
      </w:r>
      <w:r>
        <w:rPr>
          <w:rFonts w:eastAsia="Times New Roman"/>
          <w:bCs/>
          <w:szCs w:val="24"/>
        </w:rPr>
        <w:t>κ</w:t>
      </w:r>
      <w:r w:rsidRPr="00D57EBA">
        <w:rPr>
          <w:rFonts w:eastAsia="Times New Roman"/>
          <w:bCs/>
          <w:szCs w:val="24"/>
        </w:rPr>
        <w:t>αι</w:t>
      </w:r>
      <w:r>
        <w:rPr>
          <w:rFonts w:eastAsia="Times New Roman"/>
          <w:bCs/>
          <w:szCs w:val="24"/>
        </w:rPr>
        <w:t>,</w:t>
      </w:r>
      <w:r w:rsidRPr="00D57EBA">
        <w:rPr>
          <w:rFonts w:eastAsia="Times New Roman"/>
          <w:bCs/>
          <w:szCs w:val="24"/>
        </w:rPr>
        <w:t xml:space="preserve"> όπως θα έ</w:t>
      </w:r>
      <w:r>
        <w:rPr>
          <w:rFonts w:eastAsia="Times New Roman"/>
          <w:bCs/>
          <w:szCs w:val="24"/>
        </w:rPr>
        <w:t xml:space="preserve">λεγε και ο </w:t>
      </w:r>
      <w:r>
        <w:rPr>
          <w:rFonts w:eastAsia="Times New Roman"/>
          <w:bCs/>
          <w:szCs w:val="24"/>
        </w:rPr>
        <w:t xml:space="preserve">Τζωρτζ </w:t>
      </w:r>
      <w:proofErr w:type="spellStart"/>
      <w:r>
        <w:rPr>
          <w:rFonts w:eastAsia="Times New Roman"/>
          <w:bCs/>
          <w:szCs w:val="24"/>
        </w:rPr>
        <w:t>Όργουελ</w:t>
      </w:r>
      <w:proofErr w:type="spellEnd"/>
      <w:r>
        <w:rPr>
          <w:rFonts w:eastAsia="Times New Roman"/>
          <w:bCs/>
          <w:szCs w:val="24"/>
        </w:rPr>
        <w:t xml:space="preserve">, </w:t>
      </w:r>
      <w:r w:rsidRPr="00D57EBA">
        <w:rPr>
          <w:rFonts w:eastAsia="Times New Roman"/>
          <w:bCs/>
          <w:szCs w:val="24"/>
        </w:rPr>
        <w:t xml:space="preserve">για να κλείσω </w:t>
      </w:r>
      <w:r>
        <w:rPr>
          <w:rFonts w:eastAsia="Times New Roman"/>
          <w:bCs/>
          <w:szCs w:val="24"/>
        </w:rPr>
        <w:t>όπως ά</w:t>
      </w:r>
      <w:r w:rsidRPr="00D57EBA">
        <w:rPr>
          <w:rFonts w:eastAsia="Times New Roman"/>
          <w:bCs/>
          <w:szCs w:val="24"/>
        </w:rPr>
        <w:t>ρχισα</w:t>
      </w:r>
      <w:r>
        <w:rPr>
          <w:rFonts w:eastAsia="Times New Roman"/>
          <w:bCs/>
          <w:szCs w:val="24"/>
        </w:rPr>
        <w:t xml:space="preserve">, αυτός ο </w:t>
      </w:r>
      <w:r>
        <w:rPr>
          <w:rFonts w:eastAsia="Times New Roman"/>
          <w:bCs/>
          <w:szCs w:val="24"/>
        </w:rPr>
        <w:t>π</w:t>
      </w:r>
      <w:r w:rsidRPr="00D57EBA">
        <w:rPr>
          <w:rFonts w:eastAsia="Times New Roman"/>
          <w:bCs/>
          <w:szCs w:val="24"/>
        </w:rPr>
        <w:t>ροϋπολογισμός δεν μπορεί να δει ούτε μπροστά από τη μύτη του</w:t>
      </w:r>
      <w:r>
        <w:rPr>
          <w:rFonts w:eastAsia="Times New Roman"/>
          <w:bCs/>
          <w:szCs w:val="24"/>
        </w:rPr>
        <w:t xml:space="preserve">. </w:t>
      </w:r>
    </w:p>
    <w:p w14:paraId="2C1AD6F8" w14:textId="77777777" w:rsidR="00692F88" w:rsidRDefault="007C4398">
      <w:pPr>
        <w:tabs>
          <w:tab w:val="left" w:pos="2940"/>
        </w:tabs>
        <w:spacing w:line="600" w:lineRule="auto"/>
        <w:ind w:firstLine="680"/>
        <w:jc w:val="both"/>
        <w:rPr>
          <w:rFonts w:eastAsia="Times New Roman"/>
          <w:bCs/>
          <w:szCs w:val="24"/>
        </w:rPr>
      </w:pPr>
      <w:r>
        <w:rPr>
          <w:rFonts w:eastAsia="Times New Roman"/>
          <w:bCs/>
          <w:szCs w:val="24"/>
        </w:rPr>
        <w:t>Φ</w:t>
      </w:r>
      <w:r w:rsidRPr="00D57EBA">
        <w:rPr>
          <w:rFonts w:eastAsia="Times New Roman"/>
          <w:bCs/>
          <w:szCs w:val="24"/>
        </w:rPr>
        <w:t>υσικά το</w:t>
      </w:r>
      <w:r>
        <w:rPr>
          <w:rFonts w:eastAsia="Times New Roman"/>
          <w:bCs/>
          <w:szCs w:val="24"/>
        </w:rPr>
        <w:t>ν</w:t>
      </w:r>
      <w:r w:rsidRPr="00D57EBA">
        <w:rPr>
          <w:rFonts w:eastAsia="Times New Roman"/>
          <w:bCs/>
          <w:szCs w:val="24"/>
        </w:rPr>
        <w:t xml:space="preserve"> καταψηφίζουμε</w:t>
      </w:r>
      <w:r>
        <w:rPr>
          <w:rFonts w:eastAsia="Times New Roman"/>
          <w:bCs/>
          <w:szCs w:val="24"/>
        </w:rPr>
        <w:t>.</w:t>
      </w:r>
    </w:p>
    <w:p w14:paraId="2C1AD6F9" w14:textId="77777777" w:rsidR="00692F88" w:rsidRDefault="007C4398">
      <w:pPr>
        <w:tabs>
          <w:tab w:val="left" w:pos="2940"/>
        </w:tabs>
        <w:spacing w:line="600" w:lineRule="auto"/>
        <w:ind w:firstLine="680"/>
        <w:jc w:val="both"/>
        <w:rPr>
          <w:rFonts w:eastAsia="Times New Roman"/>
          <w:bCs/>
          <w:szCs w:val="24"/>
        </w:rPr>
      </w:pPr>
      <w:r w:rsidRPr="00D57EBA">
        <w:rPr>
          <w:rFonts w:eastAsia="Times New Roman"/>
          <w:bCs/>
          <w:szCs w:val="24"/>
        </w:rPr>
        <w:t>Ευχαριστώ</w:t>
      </w:r>
      <w:r>
        <w:rPr>
          <w:rFonts w:eastAsia="Times New Roman"/>
          <w:bCs/>
          <w:szCs w:val="24"/>
        </w:rPr>
        <w:t>.</w:t>
      </w:r>
    </w:p>
    <w:p w14:paraId="2C1AD6FA" w14:textId="77777777" w:rsidR="00692F88" w:rsidRDefault="007C4398">
      <w:pPr>
        <w:tabs>
          <w:tab w:val="left" w:pos="2940"/>
        </w:tabs>
        <w:spacing w:line="600" w:lineRule="auto"/>
        <w:ind w:firstLine="709"/>
        <w:jc w:val="center"/>
        <w:rPr>
          <w:rFonts w:eastAsia="Times New Roman"/>
          <w:bCs/>
          <w:szCs w:val="24"/>
        </w:rPr>
      </w:pPr>
      <w:r>
        <w:rPr>
          <w:rFonts w:eastAsia="Times New Roman"/>
          <w:bCs/>
          <w:szCs w:val="24"/>
        </w:rPr>
        <w:t>(Χειροκροτήματα)</w:t>
      </w:r>
    </w:p>
    <w:p w14:paraId="2C1AD6FB" w14:textId="77777777" w:rsidR="00692F88" w:rsidRDefault="007C4398">
      <w:pPr>
        <w:tabs>
          <w:tab w:val="left" w:pos="2940"/>
        </w:tabs>
        <w:spacing w:line="600" w:lineRule="auto"/>
        <w:ind w:firstLine="680"/>
        <w:jc w:val="both"/>
        <w:rPr>
          <w:rFonts w:eastAsia="Times New Roman"/>
          <w:bCs/>
          <w:szCs w:val="24"/>
        </w:rPr>
      </w:pPr>
      <w:r w:rsidRPr="00576FCB">
        <w:rPr>
          <w:rFonts w:eastAsia="Times New Roman"/>
          <w:b/>
          <w:bCs/>
          <w:szCs w:val="24"/>
        </w:rPr>
        <w:t>ΠΡΟΕΔΡΕΥΩΝ (Γε</w:t>
      </w:r>
      <w:r w:rsidRPr="00576FCB">
        <w:rPr>
          <w:rFonts w:eastAsia="Times New Roman"/>
          <w:b/>
          <w:bCs/>
          <w:szCs w:val="24"/>
        </w:rPr>
        <w:t>ώργιος Βαρεμένος):</w:t>
      </w:r>
      <w:r>
        <w:rPr>
          <w:rFonts w:eastAsia="Times New Roman"/>
          <w:bCs/>
          <w:szCs w:val="24"/>
        </w:rPr>
        <w:t xml:space="preserve"> Ο κ. </w:t>
      </w:r>
      <w:r w:rsidRPr="00D57EBA">
        <w:rPr>
          <w:rFonts w:eastAsia="Times New Roman"/>
          <w:bCs/>
          <w:szCs w:val="24"/>
        </w:rPr>
        <w:t>Μάριος Γεωργιάδης</w:t>
      </w:r>
      <w:r>
        <w:rPr>
          <w:rFonts w:eastAsia="Times New Roman"/>
          <w:bCs/>
          <w:szCs w:val="24"/>
        </w:rPr>
        <w:t>,</w:t>
      </w:r>
      <w:r w:rsidRPr="00D57EBA">
        <w:rPr>
          <w:rFonts w:eastAsia="Times New Roman"/>
          <w:bCs/>
          <w:szCs w:val="24"/>
        </w:rPr>
        <w:t xml:space="preserve"> </w:t>
      </w:r>
      <w:r>
        <w:rPr>
          <w:rFonts w:eastAsia="Times New Roman"/>
          <w:bCs/>
          <w:szCs w:val="24"/>
        </w:rPr>
        <w:t>γ</w:t>
      </w:r>
      <w:r w:rsidRPr="00D57EBA">
        <w:rPr>
          <w:rFonts w:eastAsia="Times New Roman"/>
          <w:bCs/>
          <w:szCs w:val="24"/>
        </w:rPr>
        <w:t xml:space="preserve">ενικός </w:t>
      </w:r>
      <w:r>
        <w:rPr>
          <w:rFonts w:eastAsia="Times New Roman"/>
          <w:bCs/>
          <w:szCs w:val="24"/>
        </w:rPr>
        <w:t xml:space="preserve">εισηγητής </w:t>
      </w:r>
      <w:r>
        <w:rPr>
          <w:rFonts w:eastAsia="Times New Roman"/>
          <w:bCs/>
          <w:szCs w:val="24"/>
        </w:rPr>
        <w:t>της Ένωσης Κεντρώων, έχει τον λόγο.</w:t>
      </w:r>
    </w:p>
    <w:p w14:paraId="2C1AD6FC" w14:textId="77777777" w:rsidR="00692F88" w:rsidRDefault="007C4398">
      <w:pPr>
        <w:tabs>
          <w:tab w:val="left" w:pos="2940"/>
        </w:tabs>
        <w:spacing w:line="600" w:lineRule="auto"/>
        <w:ind w:firstLine="680"/>
        <w:jc w:val="both"/>
        <w:rPr>
          <w:rFonts w:eastAsia="Times New Roman"/>
          <w:bCs/>
          <w:szCs w:val="24"/>
        </w:rPr>
      </w:pPr>
      <w:r w:rsidRPr="00EB56D4">
        <w:rPr>
          <w:rFonts w:eastAsia="Times New Roman"/>
          <w:b/>
          <w:bCs/>
          <w:szCs w:val="24"/>
        </w:rPr>
        <w:t>ΑΝΔΡΕΑΣ ΛΟΒΕΡΔΟΣ:</w:t>
      </w:r>
      <w:r>
        <w:rPr>
          <w:rFonts w:eastAsia="Times New Roman"/>
          <w:bCs/>
          <w:szCs w:val="24"/>
        </w:rPr>
        <w:t xml:space="preserve"> Νικήσατε τον Παναθηναϊκό, κύριε συνάδελφε! Μπράβο! </w:t>
      </w:r>
    </w:p>
    <w:p w14:paraId="2C1AD6FD" w14:textId="77777777" w:rsidR="00692F88" w:rsidRDefault="007C4398">
      <w:pPr>
        <w:tabs>
          <w:tab w:val="left" w:pos="2940"/>
        </w:tabs>
        <w:spacing w:line="600" w:lineRule="auto"/>
        <w:ind w:firstLine="680"/>
        <w:jc w:val="both"/>
        <w:rPr>
          <w:rFonts w:eastAsia="Times New Roman"/>
          <w:bCs/>
          <w:szCs w:val="24"/>
        </w:rPr>
      </w:pPr>
      <w:r>
        <w:rPr>
          <w:rFonts w:eastAsia="Times New Roman"/>
          <w:b/>
          <w:bCs/>
          <w:szCs w:val="24"/>
        </w:rPr>
        <w:t>ΜΑΡΙΟΣ ΓΕΩΡΓΙΑΔΗΣ (Θ΄</w:t>
      </w:r>
      <w:r w:rsidRPr="00576FCB">
        <w:rPr>
          <w:rFonts w:eastAsia="Times New Roman"/>
          <w:b/>
          <w:bCs/>
          <w:szCs w:val="24"/>
        </w:rPr>
        <w:t xml:space="preserve"> Αντιπρόεδρος της Βουλής):</w:t>
      </w:r>
      <w:r>
        <w:rPr>
          <w:rFonts w:eastAsia="Times New Roman"/>
          <w:bCs/>
          <w:szCs w:val="24"/>
        </w:rPr>
        <w:t xml:space="preserve"> Τον κερδίσαμε μαζί, κύριε Λοβέρδο! Παίξαμ</w:t>
      </w:r>
      <w:r>
        <w:rPr>
          <w:rFonts w:eastAsia="Times New Roman"/>
          <w:bCs/>
          <w:szCs w:val="24"/>
        </w:rPr>
        <w:t xml:space="preserve">ε ως Βουλή των Ελλήνων με τους βετεράνους του Παναθηναϊκού. Αυτά είναι τα ευχάριστα, γιατί εδώ συζητάμε τα δυσάρεστα σήμερα. </w:t>
      </w:r>
    </w:p>
    <w:p w14:paraId="2C1AD6FE" w14:textId="77777777" w:rsidR="00692F88" w:rsidRDefault="007C4398">
      <w:pPr>
        <w:tabs>
          <w:tab w:val="left" w:pos="2940"/>
        </w:tabs>
        <w:spacing w:line="600" w:lineRule="auto"/>
        <w:ind w:firstLine="680"/>
        <w:jc w:val="both"/>
        <w:rPr>
          <w:rFonts w:eastAsia="Times New Roman"/>
          <w:bCs/>
          <w:szCs w:val="24"/>
        </w:rPr>
      </w:pPr>
      <w:r w:rsidRPr="00EB56D4">
        <w:rPr>
          <w:rFonts w:eastAsia="Times New Roman"/>
          <w:b/>
          <w:bCs/>
          <w:szCs w:val="24"/>
        </w:rPr>
        <w:lastRenderedPageBreak/>
        <w:t>ΑΝΔΡΕΑΣ ΛΟΒΕΡΔΟΣ:</w:t>
      </w:r>
      <w:r>
        <w:rPr>
          <w:rFonts w:eastAsia="Times New Roman"/>
          <w:bCs/>
          <w:szCs w:val="24"/>
        </w:rPr>
        <w:t xml:space="preserve"> Κύριε Πρόεδρε, η ομάδα μπάσκετ της Βουλής κέρδισε τους παλαίμαχους του Παναθηναϊκού. Αυτό καταγράφεται ως σημαντ</w:t>
      </w:r>
      <w:r>
        <w:rPr>
          <w:rFonts w:eastAsia="Times New Roman"/>
          <w:bCs/>
          <w:szCs w:val="24"/>
        </w:rPr>
        <w:t>ικό.</w:t>
      </w:r>
    </w:p>
    <w:p w14:paraId="2C1AD6FF" w14:textId="77777777" w:rsidR="00692F88" w:rsidRDefault="007C4398">
      <w:pPr>
        <w:tabs>
          <w:tab w:val="left" w:pos="2940"/>
        </w:tabs>
        <w:spacing w:line="600" w:lineRule="auto"/>
        <w:ind w:firstLine="680"/>
        <w:jc w:val="both"/>
        <w:rPr>
          <w:rFonts w:eastAsia="Times New Roman"/>
          <w:bCs/>
          <w:szCs w:val="24"/>
        </w:rPr>
      </w:pPr>
      <w:r>
        <w:rPr>
          <w:rFonts w:eastAsia="Times New Roman"/>
          <w:b/>
          <w:bCs/>
          <w:szCs w:val="24"/>
        </w:rPr>
        <w:t xml:space="preserve">ΜΑΡΙΟΣ ΓΕΩΡΓΙΑΔΗΣ (Θ΄ Αντιπρόεδρος της Βουλής): </w:t>
      </w:r>
      <w:r>
        <w:rPr>
          <w:rFonts w:eastAsia="Times New Roman"/>
          <w:bCs/>
          <w:szCs w:val="24"/>
        </w:rPr>
        <w:t>Ναι, αυτ</w:t>
      </w:r>
      <w:r w:rsidRPr="00D57EBA">
        <w:rPr>
          <w:rFonts w:eastAsia="Times New Roman"/>
          <w:bCs/>
          <w:szCs w:val="24"/>
        </w:rPr>
        <w:t xml:space="preserve">ό </w:t>
      </w:r>
      <w:r>
        <w:rPr>
          <w:rFonts w:eastAsia="Times New Roman"/>
          <w:bCs/>
          <w:szCs w:val="24"/>
        </w:rPr>
        <w:t>καταγράφεται ως σημαντικό.</w:t>
      </w:r>
    </w:p>
    <w:p w14:paraId="2C1AD700" w14:textId="77777777" w:rsidR="00692F88" w:rsidRDefault="007C4398">
      <w:pPr>
        <w:tabs>
          <w:tab w:val="left" w:pos="2940"/>
        </w:tabs>
        <w:spacing w:line="600" w:lineRule="auto"/>
        <w:ind w:firstLine="68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Τ</w:t>
      </w:r>
      <w:r w:rsidRPr="00D57EBA">
        <w:rPr>
          <w:rFonts w:eastAsia="Times New Roman"/>
          <w:bCs/>
          <w:szCs w:val="24"/>
        </w:rPr>
        <w:t xml:space="preserve">ελικά μόνο </w:t>
      </w:r>
      <w:r>
        <w:rPr>
          <w:rFonts w:eastAsia="Times New Roman"/>
          <w:bCs/>
          <w:szCs w:val="24"/>
        </w:rPr>
        <w:t xml:space="preserve">οι παλαίμαχοι μπορούν </w:t>
      </w:r>
      <w:r w:rsidRPr="00D57EBA">
        <w:rPr>
          <w:rFonts w:eastAsia="Times New Roman"/>
          <w:bCs/>
          <w:szCs w:val="24"/>
        </w:rPr>
        <w:t xml:space="preserve">να χάσουν </w:t>
      </w:r>
      <w:r>
        <w:rPr>
          <w:rFonts w:eastAsia="Times New Roman"/>
          <w:bCs/>
          <w:szCs w:val="24"/>
        </w:rPr>
        <w:t xml:space="preserve">από </w:t>
      </w:r>
      <w:r w:rsidRPr="00D57EBA">
        <w:rPr>
          <w:rFonts w:eastAsia="Times New Roman"/>
          <w:bCs/>
          <w:szCs w:val="24"/>
        </w:rPr>
        <w:t>το</w:t>
      </w:r>
      <w:r>
        <w:rPr>
          <w:rFonts w:eastAsia="Times New Roman"/>
          <w:bCs/>
          <w:szCs w:val="24"/>
        </w:rPr>
        <w:t>ν</w:t>
      </w:r>
      <w:r w:rsidRPr="00D57EBA">
        <w:rPr>
          <w:rFonts w:eastAsia="Times New Roman"/>
          <w:bCs/>
          <w:szCs w:val="24"/>
        </w:rPr>
        <w:t xml:space="preserve"> Παναθηναϊκ</w:t>
      </w:r>
      <w:r>
        <w:rPr>
          <w:rFonts w:eastAsia="Times New Roman"/>
          <w:bCs/>
          <w:szCs w:val="24"/>
        </w:rPr>
        <w:t>ό</w:t>
      </w:r>
      <w:r>
        <w:rPr>
          <w:rFonts w:eastAsia="Times New Roman"/>
          <w:bCs/>
          <w:szCs w:val="24"/>
        </w:rPr>
        <w:t>!</w:t>
      </w:r>
    </w:p>
    <w:p w14:paraId="2C1AD701" w14:textId="77777777" w:rsidR="00692F88" w:rsidRDefault="007C4398">
      <w:pPr>
        <w:tabs>
          <w:tab w:val="left" w:pos="2940"/>
        </w:tabs>
        <w:spacing w:line="600" w:lineRule="auto"/>
        <w:ind w:firstLine="680"/>
        <w:jc w:val="both"/>
        <w:rPr>
          <w:rFonts w:eastAsia="Times New Roman"/>
          <w:bCs/>
          <w:szCs w:val="24"/>
        </w:rPr>
      </w:pPr>
      <w:r>
        <w:rPr>
          <w:rFonts w:eastAsia="Times New Roman"/>
          <w:b/>
          <w:bCs/>
          <w:szCs w:val="24"/>
        </w:rPr>
        <w:t xml:space="preserve">ΜΑΡΙΟΣ ΓΕΩΡΓΙΑΔΗΣ (Θ΄ Αντιπρόεδρος της Βουλής): </w:t>
      </w:r>
      <w:r>
        <w:rPr>
          <w:rFonts w:eastAsia="Times New Roman"/>
          <w:bCs/>
          <w:szCs w:val="24"/>
        </w:rPr>
        <w:t>Καλό είναι ν</w:t>
      </w:r>
      <w:r w:rsidRPr="00D57EBA">
        <w:rPr>
          <w:rFonts w:eastAsia="Times New Roman"/>
          <w:bCs/>
          <w:szCs w:val="24"/>
        </w:rPr>
        <w:t>α έχουμε</w:t>
      </w:r>
      <w:r w:rsidRPr="00D57EBA">
        <w:rPr>
          <w:rFonts w:eastAsia="Times New Roman"/>
          <w:bCs/>
          <w:szCs w:val="24"/>
        </w:rPr>
        <w:t xml:space="preserve"> και κάποια </w:t>
      </w:r>
      <w:r>
        <w:rPr>
          <w:rFonts w:eastAsia="Times New Roman"/>
          <w:bCs/>
          <w:szCs w:val="24"/>
        </w:rPr>
        <w:t>ε</w:t>
      </w:r>
      <w:r w:rsidRPr="00D57EBA">
        <w:rPr>
          <w:rFonts w:eastAsia="Times New Roman"/>
          <w:bCs/>
          <w:szCs w:val="24"/>
        </w:rPr>
        <w:t>υχάριστα και χαρ</w:t>
      </w:r>
      <w:r>
        <w:rPr>
          <w:rFonts w:eastAsia="Times New Roman"/>
          <w:bCs/>
          <w:szCs w:val="24"/>
        </w:rPr>
        <w:t>μόσυν</w:t>
      </w:r>
      <w:r w:rsidRPr="00D57EBA">
        <w:rPr>
          <w:rFonts w:eastAsia="Times New Roman"/>
          <w:bCs/>
          <w:szCs w:val="24"/>
        </w:rPr>
        <w:t>α γεγονότα</w:t>
      </w:r>
      <w:r>
        <w:rPr>
          <w:rFonts w:eastAsia="Times New Roman"/>
          <w:bCs/>
          <w:szCs w:val="24"/>
        </w:rPr>
        <w:t>,</w:t>
      </w:r>
      <w:r w:rsidRPr="00D57EBA">
        <w:rPr>
          <w:rFonts w:eastAsia="Times New Roman"/>
          <w:bCs/>
          <w:szCs w:val="24"/>
        </w:rPr>
        <w:t xml:space="preserve"> διότι</w:t>
      </w:r>
      <w:r>
        <w:rPr>
          <w:rFonts w:eastAsia="Times New Roman"/>
          <w:bCs/>
          <w:szCs w:val="24"/>
        </w:rPr>
        <w:t>, δ</w:t>
      </w:r>
      <w:r w:rsidRPr="00D57EBA">
        <w:rPr>
          <w:rFonts w:eastAsia="Times New Roman"/>
          <w:bCs/>
          <w:szCs w:val="24"/>
        </w:rPr>
        <w:t>υστυχώς</w:t>
      </w:r>
      <w:r>
        <w:rPr>
          <w:rFonts w:eastAsia="Times New Roman"/>
          <w:bCs/>
          <w:szCs w:val="24"/>
        </w:rPr>
        <w:t xml:space="preserve">, ο </w:t>
      </w:r>
      <w:r>
        <w:rPr>
          <w:rFonts w:eastAsia="Times New Roman"/>
          <w:bCs/>
          <w:szCs w:val="24"/>
        </w:rPr>
        <w:t>π</w:t>
      </w:r>
      <w:r>
        <w:rPr>
          <w:rFonts w:eastAsia="Times New Roman"/>
          <w:bCs/>
          <w:szCs w:val="24"/>
        </w:rPr>
        <w:t>ροϋπολογισμός μόνο χαρμόσυνο</w:t>
      </w:r>
      <w:r w:rsidRPr="00D57EBA">
        <w:rPr>
          <w:rFonts w:eastAsia="Times New Roman"/>
          <w:bCs/>
          <w:szCs w:val="24"/>
        </w:rPr>
        <w:t>ς δεν είναι</w:t>
      </w:r>
      <w:r>
        <w:rPr>
          <w:rFonts w:eastAsia="Times New Roman"/>
          <w:bCs/>
          <w:szCs w:val="24"/>
        </w:rPr>
        <w:t>!</w:t>
      </w:r>
    </w:p>
    <w:p w14:paraId="2C1AD702" w14:textId="77777777" w:rsidR="00692F88" w:rsidRDefault="007C4398">
      <w:pPr>
        <w:tabs>
          <w:tab w:val="left" w:pos="2940"/>
        </w:tabs>
        <w:spacing w:line="600" w:lineRule="auto"/>
        <w:ind w:firstLine="680"/>
        <w:jc w:val="both"/>
        <w:rPr>
          <w:rFonts w:eastAsia="Times New Roman"/>
          <w:bCs/>
          <w:szCs w:val="24"/>
        </w:rPr>
      </w:pPr>
      <w:r>
        <w:rPr>
          <w:rFonts w:eastAsia="Times New Roman"/>
          <w:bCs/>
          <w:szCs w:val="24"/>
        </w:rPr>
        <w:t>Θα</w:t>
      </w:r>
      <w:r w:rsidRPr="00D57EBA">
        <w:rPr>
          <w:rFonts w:eastAsia="Times New Roman"/>
          <w:bCs/>
          <w:szCs w:val="24"/>
        </w:rPr>
        <w:t xml:space="preserve"> ήθελα να πω και κάτι </w:t>
      </w:r>
      <w:r>
        <w:rPr>
          <w:rFonts w:eastAsia="Times New Roman"/>
          <w:bCs/>
          <w:szCs w:val="24"/>
        </w:rPr>
        <w:t>άλλο. Συζητάμε για τον π</w:t>
      </w:r>
      <w:r w:rsidRPr="00D57EBA">
        <w:rPr>
          <w:rFonts w:eastAsia="Times New Roman"/>
          <w:bCs/>
          <w:szCs w:val="24"/>
        </w:rPr>
        <w:t>ροϋπολογισμό του κράτους</w:t>
      </w:r>
      <w:r>
        <w:rPr>
          <w:rFonts w:eastAsia="Times New Roman"/>
          <w:bCs/>
          <w:szCs w:val="24"/>
        </w:rPr>
        <w:t>, που είναι ίσως από</w:t>
      </w:r>
      <w:r w:rsidRPr="00D57EBA">
        <w:rPr>
          <w:rFonts w:eastAsia="Times New Roman"/>
          <w:bCs/>
          <w:szCs w:val="24"/>
        </w:rPr>
        <w:t xml:space="preserve"> τ</w:t>
      </w:r>
      <w:r>
        <w:rPr>
          <w:rFonts w:eastAsia="Times New Roman"/>
          <w:bCs/>
          <w:szCs w:val="24"/>
        </w:rPr>
        <w:t>ις</w:t>
      </w:r>
      <w:r w:rsidRPr="00D57EBA">
        <w:rPr>
          <w:rFonts w:eastAsia="Times New Roman"/>
          <w:bCs/>
          <w:szCs w:val="24"/>
        </w:rPr>
        <w:t xml:space="preserve"> σημαντικότερες συζητήσεις για το </w:t>
      </w:r>
      <w:r>
        <w:rPr>
          <w:rFonts w:eastAsia="Times New Roman"/>
          <w:bCs/>
          <w:szCs w:val="24"/>
        </w:rPr>
        <w:t>ε</w:t>
      </w:r>
      <w:r w:rsidRPr="00D57EBA">
        <w:rPr>
          <w:rFonts w:eastAsia="Times New Roman"/>
          <w:bCs/>
          <w:szCs w:val="24"/>
        </w:rPr>
        <w:t xml:space="preserve">λληνικό Κοινοβούλιο </w:t>
      </w:r>
      <w:r>
        <w:rPr>
          <w:rFonts w:eastAsia="Times New Roman"/>
          <w:bCs/>
          <w:szCs w:val="24"/>
        </w:rPr>
        <w:t xml:space="preserve">και γι’ αυτό </w:t>
      </w:r>
      <w:r w:rsidRPr="00D57EBA">
        <w:rPr>
          <w:rFonts w:eastAsia="Times New Roman"/>
          <w:bCs/>
          <w:szCs w:val="24"/>
        </w:rPr>
        <w:t xml:space="preserve">διαρκεί </w:t>
      </w:r>
      <w:r>
        <w:rPr>
          <w:rFonts w:eastAsia="Times New Roman"/>
          <w:bCs/>
          <w:szCs w:val="24"/>
        </w:rPr>
        <w:t>επί</w:t>
      </w:r>
      <w:r w:rsidRPr="00D57EBA">
        <w:rPr>
          <w:rFonts w:eastAsia="Times New Roman"/>
          <w:bCs/>
          <w:szCs w:val="24"/>
        </w:rPr>
        <w:t xml:space="preserve"> πέντε ημέρες</w:t>
      </w:r>
      <w:r>
        <w:rPr>
          <w:rFonts w:eastAsia="Times New Roman"/>
          <w:bCs/>
          <w:szCs w:val="24"/>
        </w:rPr>
        <w:t>. Είναι η ώρα που μιλάνε οι γ</w:t>
      </w:r>
      <w:r w:rsidRPr="00D57EBA">
        <w:rPr>
          <w:rFonts w:eastAsia="Times New Roman"/>
          <w:bCs/>
          <w:szCs w:val="24"/>
        </w:rPr>
        <w:t xml:space="preserve">ενικοί </w:t>
      </w:r>
      <w:r>
        <w:rPr>
          <w:rFonts w:eastAsia="Times New Roman"/>
          <w:bCs/>
          <w:szCs w:val="24"/>
        </w:rPr>
        <w:t>ε</w:t>
      </w:r>
      <w:r w:rsidRPr="00D57EBA">
        <w:rPr>
          <w:rFonts w:eastAsia="Times New Roman"/>
          <w:bCs/>
          <w:szCs w:val="24"/>
        </w:rPr>
        <w:t>ισηγητές και στη</w:t>
      </w:r>
      <w:r>
        <w:rPr>
          <w:rFonts w:eastAsia="Times New Roman"/>
          <w:bCs/>
          <w:szCs w:val="24"/>
        </w:rPr>
        <w:t>ν Αίθουσα βρίσκονται πέντε Υ</w:t>
      </w:r>
      <w:r w:rsidRPr="00D57EBA">
        <w:rPr>
          <w:rFonts w:eastAsia="Times New Roman"/>
          <w:bCs/>
          <w:szCs w:val="24"/>
        </w:rPr>
        <w:t>πουργοί</w:t>
      </w:r>
      <w:r>
        <w:rPr>
          <w:rFonts w:eastAsia="Times New Roman"/>
          <w:bCs/>
          <w:szCs w:val="24"/>
        </w:rPr>
        <w:t>,</w:t>
      </w:r>
      <w:r w:rsidRPr="00D57EBA">
        <w:rPr>
          <w:rFonts w:eastAsia="Times New Roman"/>
          <w:bCs/>
          <w:szCs w:val="24"/>
        </w:rPr>
        <w:t xml:space="preserve"> ένας </w:t>
      </w:r>
      <w:r>
        <w:rPr>
          <w:rFonts w:eastAsia="Times New Roman"/>
          <w:bCs/>
          <w:szCs w:val="24"/>
        </w:rPr>
        <w:t xml:space="preserve">Βουλευτής </w:t>
      </w:r>
      <w:r w:rsidRPr="00D57EBA">
        <w:rPr>
          <w:rFonts w:eastAsia="Times New Roman"/>
          <w:bCs/>
          <w:szCs w:val="24"/>
        </w:rPr>
        <w:t>από τη</w:t>
      </w:r>
      <w:r>
        <w:rPr>
          <w:rFonts w:eastAsia="Times New Roman"/>
          <w:bCs/>
          <w:szCs w:val="24"/>
        </w:rPr>
        <w:t xml:space="preserve"> Νέα Δημοκρατία, πέντε </w:t>
      </w:r>
      <w:r w:rsidRPr="00D57EBA">
        <w:rPr>
          <w:rFonts w:eastAsia="Times New Roman"/>
          <w:bCs/>
          <w:szCs w:val="24"/>
        </w:rPr>
        <w:t>από το</w:t>
      </w:r>
      <w:r>
        <w:rPr>
          <w:rFonts w:eastAsia="Times New Roman"/>
          <w:bCs/>
          <w:szCs w:val="24"/>
        </w:rPr>
        <w:t>ν</w:t>
      </w:r>
      <w:r w:rsidRPr="00D57EBA">
        <w:rPr>
          <w:rFonts w:eastAsia="Times New Roman"/>
          <w:bCs/>
          <w:szCs w:val="24"/>
        </w:rPr>
        <w:t xml:space="preserve"> ΣΥΡΙΖΑ</w:t>
      </w:r>
      <w:r>
        <w:rPr>
          <w:rFonts w:eastAsia="Times New Roman"/>
          <w:bCs/>
          <w:szCs w:val="24"/>
        </w:rPr>
        <w:t>,</w:t>
      </w:r>
      <w:r w:rsidRPr="00D57EBA">
        <w:rPr>
          <w:rFonts w:eastAsia="Times New Roman"/>
          <w:bCs/>
          <w:szCs w:val="24"/>
        </w:rPr>
        <w:t xml:space="preserve"> τρεις από το ΠΑΣΟΚ</w:t>
      </w:r>
      <w:r>
        <w:rPr>
          <w:rFonts w:eastAsia="Times New Roman"/>
          <w:bCs/>
          <w:szCs w:val="24"/>
        </w:rPr>
        <w:t>,</w:t>
      </w:r>
      <w:r w:rsidRPr="00D57EBA">
        <w:rPr>
          <w:rFonts w:eastAsia="Times New Roman"/>
          <w:bCs/>
          <w:szCs w:val="24"/>
        </w:rPr>
        <w:t xml:space="preserve"> </w:t>
      </w:r>
      <w:r>
        <w:rPr>
          <w:rFonts w:eastAsia="Times New Roman"/>
          <w:bCs/>
          <w:szCs w:val="24"/>
        </w:rPr>
        <w:lastRenderedPageBreak/>
        <w:t>δύο από το Π</w:t>
      </w:r>
      <w:r w:rsidRPr="00D57EBA">
        <w:rPr>
          <w:rFonts w:eastAsia="Times New Roman"/>
          <w:bCs/>
          <w:szCs w:val="24"/>
        </w:rPr>
        <w:t>οτάμι</w:t>
      </w:r>
      <w:r>
        <w:rPr>
          <w:rFonts w:eastAsia="Times New Roman"/>
          <w:bCs/>
          <w:szCs w:val="24"/>
        </w:rPr>
        <w:t xml:space="preserve"> και δύο από</w:t>
      </w:r>
      <w:r>
        <w:rPr>
          <w:rFonts w:eastAsia="Times New Roman"/>
          <w:bCs/>
          <w:szCs w:val="24"/>
        </w:rPr>
        <w:t xml:space="preserve"> το Κομμουνιστικό Κόμμα Ελλάδας.</w:t>
      </w:r>
    </w:p>
    <w:p w14:paraId="2C1AD703" w14:textId="77777777" w:rsidR="00692F88" w:rsidRDefault="007C4398">
      <w:pPr>
        <w:tabs>
          <w:tab w:val="left" w:pos="2940"/>
        </w:tabs>
        <w:spacing w:line="600" w:lineRule="auto"/>
        <w:ind w:firstLine="680"/>
        <w:jc w:val="both"/>
        <w:rPr>
          <w:rFonts w:eastAsia="Times New Roman"/>
          <w:bCs/>
          <w:szCs w:val="24"/>
        </w:rPr>
      </w:pPr>
      <w:r>
        <w:rPr>
          <w:rFonts w:eastAsia="Times New Roman"/>
          <w:bCs/>
          <w:szCs w:val="24"/>
        </w:rPr>
        <w:t>Αυτή είναι η σημαντικότητα που δίνει η ελληνική Β</w:t>
      </w:r>
      <w:r w:rsidRPr="00D57EBA">
        <w:rPr>
          <w:rFonts w:eastAsia="Times New Roman"/>
          <w:bCs/>
          <w:szCs w:val="24"/>
        </w:rPr>
        <w:t xml:space="preserve">ουλή κατά την ώρα των εισηγήσεων </w:t>
      </w:r>
      <w:r>
        <w:rPr>
          <w:rFonts w:eastAsia="Times New Roman"/>
          <w:bCs/>
          <w:szCs w:val="24"/>
        </w:rPr>
        <w:t xml:space="preserve">των </w:t>
      </w:r>
      <w:r>
        <w:rPr>
          <w:rFonts w:eastAsia="Times New Roman"/>
          <w:bCs/>
          <w:szCs w:val="24"/>
        </w:rPr>
        <w:t>κ</w:t>
      </w:r>
      <w:r>
        <w:rPr>
          <w:rFonts w:eastAsia="Times New Roman"/>
          <w:bCs/>
          <w:szCs w:val="24"/>
        </w:rPr>
        <w:t>ομμάτων για τον κρατικό π</w:t>
      </w:r>
      <w:r w:rsidRPr="00D57EBA">
        <w:rPr>
          <w:rFonts w:eastAsia="Times New Roman"/>
          <w:bCs/>
          <w:szCs w:val="24"/>
        </w:rPr>
        <w:t>ροϋπολογισμό</w:t>
      </w:r>
      <w:r>
        <w:rPr>
          <w:rFonts w:eastAsia="Times New Roman"/>
          <w:bCs/>
          <w:szCs w:val="24"/>
        </w:rPr>
        <w:t>.</w:t>
      </w:r>
    </w:p>
    <w:p w14:paraId="2C1AD704" w14:textId="77777777" w:rsidR="00692F88" w:rsidRDefault="007C4398">
      <w:pPr>
        <w:tabs>
          <w:tab w:val="left" w:pos="2940"/>
        </w:tabs>
        <w:spacing w:line="600" w:lineRule="auto"/>
        <w:ind w:firstLine="680"/>
        <w:jc w:val="both"/>
        <w:rPr>
          <w:rFonts w:eastAsia="Times New Roman"/>
          <w:bCs/>
          <w:szCs w:val="24"/>
        </w:rPr>
      </w:pPr>
      <w:r w:rsidRPr="00402C3A">
        <w:rPr>
          <w:rFonts w:eastAsia="Times New Roman"/>
          <w:b/>
          <w:bCs/>
          <w:szCs w:val="24"/>
        </w:rPr>
        <w:t>ΠΡΟΕΔΡΕΥΩΝ (Γεώργιος Βαρεμένος):</w:t>
      </w:r>
      <w:r>
        <w:rPr>
          <w:rFonts w:eastAsia="Times New Roman"/>
          <w:bCs/>
          <w:szCs w:val="24"/>
        </w:rPr>
        <w:t xml:space="preserve"> Από την </w:t>
      </w:r>
      <w:r w:rsidRPr="00D57EBA">
        <w:rPr>
          <w:rFonts w:eastAsia="Times New Roman"/>
          <w:bCs/>
          <w:szCs w:val="24"/>
        </w:rPr>
        <w:t xml:space="preserve">Ένωση </w:t>
      </w:r>
      <w:r>
        <w:rPr>
          <w:rFonts w:eastAsia="Times New Roman"/>
          <w:bCs/>
          <w:szCs w:val="24"/>
        </w:rPr>
        <w:t>Κ</w:t>
      </w:r>
      <w:r w:rsidRPr="00D57EBA">
        <w:rPr>
          <w:rFonts w:eastAsia="Times New Roman"/>
          <w:bCs/>
          <w:szCs w:val="24"/>
        </w:rPr>
        <w:t>εντρώων</w:t>
      </w:r>
      <w:r>
        <w:rPr>
          <w:rFonts w:eastAsia="Times New Roman"/>
          <w:bCs/>
          <w:szCs w:val="24"/>
        </w:rPr>
        <w:t>, κύριε Γεωργιάδη, πόσοι είναι;</w:t>
      </w:r>
    </w:p>
    <w:p w14:paraId="2C1AD705" w14:textId="77777777" w:rsidR="00692F88" w:rsidRDefault="007C4398">
      <w:pPr>
        <w:tabs>
          <w:tab w:val="left" w:pos="2940"/>
        </w:tabs>
        <w:spacing w:line="600" w:lineRule="auto"/>
        <w:ind w:firstLine="680"/>
        <w:jc w:val="both"/>
        <w:rPr>
          <w:rFonts w:eastAsia="Times New Roman"/>
          <w:bCs/>
          <w:szCs w:val="24"/>
        </w:rPr>
      </w:pPr>
      <w:r>
        <w:rPr>
          <w:rFonts w:eastAsia="Times New Roman"/>
          <w:b/>
          <w:bCs/>
          <w:szCs w:val="24"/>
        </w:rPr>
        <w:t>ΜΑΡΙΟΣ ΓΕΩ</w:t>
      </w:r>
      <w:r>
        <w:rPr>
          <w:rFonts w:eastAsia="Times New Roman"/>
          <w:b/>
          <w:bCs/>
          <w:szCs w:val="24"/>
        </w:rPr>
        <w:t xml:space="preserve">ΡΓΙΑΔΗΣ (Θ΄ Αντιπρόεδρος της Βουλής): </w:t>
      </w:r>
      <w:r>
        <w:rPr>
          <w:rFonts w:eastAsia="Times New Roman"/>
          <w:bCs/>
          <w:szCs w:val="24"/>
        </w:rPr>
        <w:t>Κύριε Πρόεδρε, εκπροσωπείτε τον ΣΥΡΙΖΑ και γι’ αυτό το λέτε;</w:t>
      </w:r>
    </w:p>
    <w:p w14:paraId="2C1AD706" w14:textId="77777777" w:rsidR="00692F88" w:rsidRDefault="007C4398">
      <w:pPr>
        <w:tabs>
          <w:tab w:val="left" w:pos="2940"/>
        </w:tabs>
        <w:spacing w:line="600" w:lineRule="auto"/>
        <w:ind w:firstLine="680"/>
        <w:jc w:val="both"/>
        <w:rPr>
          <w:rFonts w:eastAsia="Times New Roman"/>
          <w:bCs/>
          <w:szCs w:val="24"/>
        </w:rPr>
      </w:pPr>
      <w:r w:rsidRPr="00402C3A">
        <w:rPr>
          <w:rFonts w:eastAsia="Times New Roman"/>
          <w:b/>
          <w:bCs/>
          <w:szCs w:val="24"/>
        </w:rPr>
        <w:t>ΠΡΟΕΔΡΕΥΩΝ (Γεώργιος Βαρεμένος):</w:t>
      </w:r>
      <w:r>
        <w:rPr>
          <w:rFonts w:eastAsia="Times New Roman"/>
          <w:bCs/>
          <w:szCs w:val="24"/>
        </w:rPr>
        <w:t xml:space="preserve"> Επειδή έχω μια </w:t>
      </w:r>
      <w:r>
        <w:rPr>
          <w:rFonts w:eastAsia="Times New Roman"/>
          <w:bCs/>
          <w:szCs w:val="24"/>
        </w:rPr>
        <w:t>«</w:t>
      </w:r>
      <w:proofErr w:type="spellStart"/>
      <w:r>
        <w:rPr>
          <w:rFonts w:eastAsia="Times New Roman"/>
          <w:bCs/>
          <w:szCs w:val="24"/>
        </w:rPr>
        <w:t>εποπτικότερη</w:t>
      </w:r>
      <w:proofErr w:type="spellEnd"/>
      <w:r>
        <w:rPr>
          <w:rFonts w:eastAsia="Times New Roman"/>
          <w:bCs/>
          <w:szCs w:val="24"/>
        </w:rPr>
        <w:t>»</w:t>
      </w:r>
      <w:r>
        <w:rPr>
          <w:rFonts w:eastAsia="Times New Roman"/>
          <w:bCs/>
          <w:szCs w:val="24"/>
        </w:rPr>
        <w:t xml:space="preserve"> εικόνα από εδώ πάνω. Γι’ αυτό ρωτάω.</w:t>
      </w:r>
    </w:p>
    <w:p w14:paraId="2C1AD707" w14:textId="77777777" w:rsidR="00692F88" w:rsidRDefault="007C4398">
      <w:pPr>
        <w:tabs>
          <w:tab w:val="left" w:pos="2940"/>
        </w:tabs>
        <w:spacing w:line="600" w:lineRule="auto"/>
        <w:ind w:firstLine="680"/>
        <w:jc w:val="both"/>
        <w:rPr>
          <w:rFonts w:eastAsia="Times New Roman"/>
          <w:szCs w:val="24"/>
        </w:rPr>
      </w:pPr>
      <w:r>
        <w:rPr>
          <w:rFonts w:eastAsia="Times New Roman"/>
          <w:b/>
          <w:bCs/>
          <w:szCs w:val="24"/>
        </w:rPr>
        <w:t xml:space="preserve">ΜΑΡΙΟΣ ΓΕΩΡΓΙΑΔΗΣ (Θ΄ Αντιπρόεδρος της Βουλής): </w:t>
      </w:r>
      <w:r>
        <w:rPr>
          <w:rFonts w:eastAsia="Times New Roman"/>
          <w:bCs/>
          <w:szCs w:val="24"/>
        </w:rPr>
        <w:t>Έχει σημα</w:t>
      </w:r>
      <w:r>
        <w:rPr>
          <w:rFonts w:eastAsia="Times New Roman"/>
          <w:bCs/>
          <w:szCs w:val="24"/>
        </w:rPr>
        <w:t xml:space="preserve">σία πόσοι είναι από την Ένωση Κεντρώων; Εγώ λέω ότι η γενική εικόνα σ’ αυτή την Αίθουσα είναι ότι απαξιώνουν </w:t>
      </w:r>
      <w:r w:rsidRPr="00D57EBA">
        <w:rPr>
          <w:rFonts w:eastAsia="Times New Roman"/>
          <w:bCs/>
          <w:szCs w:val="24"/>
        </w:rPr>
        <w:t xml:space="preserve">αυτή την πολύ σημαντική συζήτηση και </w:t>
      </w:r>
      <w:r>
        <w:rPr>
          <w:rFonts w:eastAsia="Times New Roman"/>
          <w:bCs/>
          <w:szCs w:val="24"/>
        </w:rPr>
        <w:t xml:space="preserve">έχει ως </w:t>
      </w:r>
      <w:r w:rsidRPr="00D57EBA">
        <w:rPr>
          <w:rFonts w:eastAsia="Times New Roman"/>
          <w:bCs/>
          <w:szCs w:val="24"/>
        </w:rPr>
        <w:t xml:space="preserve">αποτέλεσμα </w:t>
      </w:r>
      <w:r>
        <w:rPr>
          <w:rFonts w:eastAsia="Times New Roman"/>
          <w:bCs/>
          <w:szCs w:val="24"/>
        </w:rPr>
        <w:t>ο κρατικός π</w:t>
      </w:r>
      <w:r w:rsidRPr="00D57EBA">
        <w:rPr>
          <w:rFonts w:eastAsia="Times New Roman"/>
          <w:bCs/>
          <w:szCs w:val="24"/>
        </w:rPr>
        <w:t xml:space="preserve">ροϋπολογισμός </w:t>
      </w:r>
      <w:r>
        <w:rPr>
          <w:rFonts w:eastAsia="Times New Roman"/>
          <w:bCs/>
          <w:szCs w:val="24"/>
        </w:rPr>
        <w:t>μόνο προϋπολογισμός να μην είναι.</w:t>
      </w:r>
      <w:r>
        <w:rPr>
          <w:rFonts w:eastAsia="Times New Roman"/>
          <w:szCs w:val="24"/>
        </w:rPr>
        <w:t xml:space="preserve"> </w:t>
      </w:r>
      <w:r>
        <w:rPr>
          <w:rFonts w:eastAsia="Times New Roman"/>
          <w:szCs w:val="24"/>
        </w:rPr>
        <w:lastRenderedPageBreak/>
        <w:t xml:space="preserve">Γιατί ήδη έχετε καταθέσει </w:t>
      </w:r>
      <w:r w:rsidRPr="005121D9">
        <w:rPr>
          <w:rFonts w:eastAsia="Times New Roman"/>
          <w:szCs w:val="24"/>
        </w:rPr>
        <w:t xml:space="preserve">δύο με τρεις διαφορετικούς </w:t>
      </w:r>
      <w:r>
        <w:rPr>
          <w:rFonts w:eastAsia="Times New Roman"/>
          <w:szCs w:val="24"/>
        </w:rPr>
        <w:t xml:space="preserve">προϋπολογισμούς </w:t>
      </w:r>
      <w:r w:rsidRPr="005121D9">
        <w:rPr>
          <w:rFonts w:eastAsia="Times New Roman"/>
          <w:szCs w:val="24"/>
        </w:rPr>
        <w:t xml:space="preserve">που έχουν </w:t>
      </w:r>
      <w:r>
        <w:rPr>
          <w:rFonts w:eastAsia="Times New Roman"/>
          <w:szCs w:val="24"/>
        </w:rPr>
        <w:t>«</w:t>
      </w:r>
      <w:r w:rsidRPr="005121D9">
        <w:rPr>
          <w:rFonts w:eastAsia="Times New Roman"/>
          <w:szCs w:val="24"/>
        </w:rPr>
        <w:t>κάνει βόλτα</w:t>
      </w:r>
      <w:r>
        <w:rPr>
          <w:rFonts w:eastAsia="Times New Roman"/>
          <w:szCs w:val="24"/>
        </w:rPr>
        <w:t>»</w:t>
      </w:r>
      <w:r w:rsidRPr="005121D9">
        <w:rPr>
          <w:rFonts w:eastAsia="Times New Roman"/>
          <w:szCs w:val="24"/>
        </w:rPr>
        <w:t xml:space="preserve"> σε Αθήνα και Βρυξέλλες</w:t>
      </w:r>
      <w:r>
        <w:rPr>
          <w:rFonts w:eastAsia="Times New Roman"/>
          <w:szCs w:val="24"/>
        </w:rPr>
        <w:t>.</w:t>
      </w:r>
    </w:p>
    <w:p w14:paraId="2C1AD708" w14:textId="77777777" w:rsidR="00692F88" w:rsidRDefault="007C4398">
      <w:pPr>
        <w:spacing w:line="600" w:lineRule="auto"/>
        <w:ind w:firstLine="720"/>
        <w:jc w:val="both"/>
        <w:rPr>
          <w:rFonts w:eastAsia="Times New Roman"/>
          <w:szCs w:val="24"/>
        </w:rPr>
      </w:pPr>
      <w:r w:rsidRPr="008332D1">
        <w:rPr>
          <w:rFonts w:eastAsia="Times New Roman"/>
          <w:b/>
          <w:szCs w:val="24"/>
        </w:rPr>
        <w:t>ΓΕΩΡΓΙΟΣ ΑΜΥΡΑΣ:</w:t>
      </w:r>
      <w:r>
        <w:rPr>
          <w:rFonts w:eastAsia="Times New Roman"/>
          <w:szCs w:val="24"/>
        </w:rPr>
        <w:t xml:space="preserve"> Από το Ποτάμι είναι τα 2/5 των Βουλευτών.</w:t>
      </w:r>
    </w:p>
    <w:p w14:paraId="2C1AD709" w14:textId="77777777" w:rsidR="00692F88" w:rsidRDefault="007C4398">
      <w:pPr>
        <w:spacing w:line="600" w:lineRule="auto"/>
        <w:ind w:firstLine="720"/>
        <w:jc w:val="both"/>
        <w:rPr>
          <w:rFonts w:eastAsia="Times New Roman"/>
          <w:b/>
          <w:szCs w:val="24"/>
        </w:rPr>
      </w:pPr>
      <w:r>
        <w:rPr>
          <w:rFonts w:eastAsia="Times New Roman"/>
          <w:b/>
          <w:szCs w:val="24"/>
        </w:rPr>
        <w:t xml:space="preserve">ΜΑΡΙΟΣ ΓΕΩΡΓΙΑΔΗΣ (Θ΄ Αντιπρόεδρος της Βουλής): </w:t>
      </w:r>
      <w:r>
        <w:rPr>
          <w:rFonts w:eastAsia="Times New Roman"/>
          <w:szCs w:val="24"/>
        </w:rPr>
        <w:t>Ανέφερα για εσάς. Έχετε τα 2/5. Κι εγώ το 1/5 είμαι.</w:t>
      </w:r>
    </w:p>
    <w:p w14:paraId="2C1AD70A" w14:textId="77777777" w:rsidR="00692F88" w:rsidRDefault="007C4398">
      <w:pPr>
        <w:spacing w:line="600" w:lineRule="auto"/>
        <w:ind w:firstLine="720"/>
        <w:jc w:val="both"/>
        <w:rPr>
          <w:rFonts w:eastAsia="Times New Roman"/>
          <w:szCs w:val="24"/>
        </w:rPr>
      </w:pPr>
      <w:r w:rsidRPr="008332D1">
        <w:rPr>
          <w:rFonts w:eastAsia="Times New Roman"/>
          <w:b/>
          <w:szCs w:val="24"/>
        </w:rPr>
        <w:t>ΓΕΩΡΓ</w:t>
      </w:r>
      <w:r w:rsidRPr="008332D1">
        <w:rPr>
          <w:rFonts w:eastAsia="Times New Roman"/>
          <w:b/>
          <w:szCs w:val="24"/>
        </w:rPr>
        <w:t>ΙΟΣ ΑΜΥΡΑΣ:</w:t>
      </w:r>
      <w:r>
        <w:rPr>
          <w:rFonts w:eastAsia="Times New Roman"/>
          <w:b/>
          <w:szCs w:val="24"/>
        </w:rPr>
        <w:t xml:space="preserve"> </w:t>
      </w:r>
      <w:r>
        <w:rPr>
          <w:rFonts w:eastAsia="Times New Roman"/>
          <w:szCs w:val="24"/>
        </w:rPr>
        <w:t xml:space="preserve">Άρα; </w:t>
      </w:r>
    </w:p>
    <w:p w14:paraId="2C1AD70B" w14:textId="77777777" w:rsidR="00692F88" w:rsidRDefault="007C4398">
      <w:pPr>
        <w:spacing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Άρα έχουμε μία σχετικ</w:t>
      </w:r>
      <w:r>
        <w:rPr>
          <w:rFonts w:eastAsia="Times New Roman"/>
          <w:szCs w:val="24"/>
        </w:rPr>
        <w:t>ά</w:t>
      </w:r>
      <w:r>
        <w:rPr>
          <w:rFonts w:eastAsia="Times New Roman"/>
          <w:szCs w:val="24"/>
        </w:rPr>
        <w:t xml:space="preserve"> μεγαλύτερη εκπροσώπηση από τον ΣΥΡΙΖΑ.</w:t>
      </w:r>
    </w:p>
    <w:p w14:paraId="2C1AD70C" w14:textId="77777777" w:rsidR="00692F88" w:rsidRDefault="007C43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Μισό λεπτό, κύριε Γεωργιάδη. Εσείς είστε και ομιλητής και ακροατής, δηλαδή, ταυτόχρονα; </w:t>
      </w:r>
    </w:p>
    <w:p w14:paraId="2C1AD70D" w14:textId="77777777" w:rsidR="00692F88" w:rsidRDefault="007C439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Και Αντιπρόεδρος της Βουλής!</w:t>
      </w:r>
    </w:p>
    <w:p w14:paraId="2C1AD70E" w14:textId="77777777" w:rsidR="00692F88" w:rsidRDefault="007C4398">
      <w:pPr>
        <w:spacing w:line="600" w:lineRule="auto"/>
        <w:ind w:firstLine="709"/>
        <w:jc w:val="center"/>
        <w:rPr>
          <w:rFonts w:eastAsia="Times New Roman"/>
          <w:szCs w:val="24"/>
        </w:rPr>
      </w:pPr>
      <w:r>
        <w:rPr>
          <w:rFonts w:eastAsia="Times New Roman"/>
          <w:szCs w:val="24"/>
        </w:rPr>
        <w:t>(Χειροκροτήματα)</w:t>
      </w:r>
    </w:p>
    <w:p w14:paraId="2C1AD70F" w14:textId="77777777" w:rsidR="00692F88" w:rsidRDefault="007C4398">
      <w:pPr>
        <w:spacing w:line="600" w:lineRule="auto"/>
        <w:ind w:firstLine="720"/>
        <w:jc w:val="both"/>
        <w:rPr>
          <w:rFonts w:eastAsia="Times New Roman"/>
          <w:szCs w:val="24"/>
        </w:rPr>
      </w:pPr>
      <w:r>
        <w:rPr>
          <w:rFonts w:eastAsia="Times New Roman"/>
          <w:b/>
          <w:szCs w:val="24"/>
        </w:rPr>
        <w:lastRenderedPageBreak/>
        <w:t xml:space="preserve">ΜΑΡΙΟΣ ΓΕΩΡΓΙΑΔΗΣ (Θ΄ Αντιπρόεδρος της Βουλής): </w:t>
      </w:r>
      <w:r>
        <w:rPr>
          <w:rFonts w:eastAsia="Times New Roman"/>
          <w:szCs w:val="24"/>
        </w:rPr>
        <w:t xml:space="preserve">Ευχαριστώ, κύριε Πρόεδρε, που είστε και Πρόεδρος και εκπρόσωπος του ΣΥΡΙΖΑ. </w:t>
      </w:r>
    </w:p>
    <w:p w14:paraId="2C1AD710" w14:textId="77777777" w:rsidR="00692F88" w:rsidRDefault="007C43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Μπράβο, κύριε Γεωργιάδη. </w:t>
      </w:r>
    </w:p>
    <w:p w14:paraId="2C1AD711" w14:textId="77777777" w:rsidR="00692F88" w:rsidRDefault="007C4398">
      <w:pPr>
        <w:spacing w:line="600" w:lineRule="auto"/>
        <w:ind w:firstLine="720"/>
        <w:jc w:val="both"/>
        <w:rPr>
          <w:rFonts w:eastAsia="Times New Roman"/>
          <w:szCs w:val="24"/>
        </w:rPr>
      </w:pPr>
      <w:r>
        <w:rPr>
          <w:rFonts w:eastAsia="Times New Roman"/>
          <w:b/>
          <w:szCs w:val="24"/>
        </w:rPr>
        <w:t>ΜΑΡ</w:t>
      </w:r>
      <w:r>
        <w:rPr>
          <w:rFonts w:eastAsia="Times New Roman"/>
          <w:b/>
          <w:szCs w:val="24"/>
        </w:rPr>
        <w:t xml:space="preserve">ΙΟΣ ΓΕΩΡΓΙΑΔΗΣ (Θ΄ Αντιπρόεδρος της Βουλής): </w:t>
      </w:r>
      <w:r>
        <w:rPr>
          <w:rFonts w:eastAsia="Times New Roman"/>
          <w:szCs w:val="24"/>
        </w:rPr>
        <w:t xml:space="preserve">Γιατί από το Βήμα, κύριε Πρόεδρε, θα έπρεπε να είστε αντικειμενικός και όχι φίλα προσκείμενος στην παράταξη στην οποία ανήκετε.  </w:t>
      </w:r>
    </w:p>
    <w:p w14:paraId="2C1AD712" w14:textId="77777777" w:rsidR="00692F88" w:rsidRDefault="007C4398">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 εκλαμβάνω ως ανέκδοτο αυτό. </w:t>
      </w:r>
    </w:p>
    <w:p w14:paraId="2C1AD713" w14:textId="77777777" w:rsidR="00692F88" w:rsidRDefault="007C4398">
      <w:pPr>
        <w:spacing w:line="600" w:lineRule="auto"/>
        <w:ind w:firstLine="720"/>
        <w:jc w:val="both"/>
        <w:rPr>
          <w:rFonts w:eastAsia="Times New Roman"/>
          <w:szCs w:val="24"/>
        </w:rPr>
      </w:pPr>
      <w:r>
        <w:rPr>
          <w:rFonts w:eastAsia="Times New Roman"/>
          <w:szCs w:val="24"/>
        </w:rPr>
        <w:t xml:space="preserve">Προχωρήστε. </w:t>
      </w:r>
    </w:p>
    <w:p w14:paraId="2C1AD714" w14:textId="77777777" w:rsidR="00692F88" w:rsidRDefault="007C4398">
      <w:pPr>
        <w:spacing w:line="600" w:lineRule="auto"/>
        <w:ind w:firstLine="720"/>
        <w:jc w:val="center"/>
        <w:rPr>
          <w:rFonts w:eastAsia="Times New Roman"/>
          <w:szCs w:val="24"/>
        </w:rPr>
      </w:pPr>
      <w:r>
        <w:rPr>
          <w:rFonts w:eastAsia="Times New Roman"/>
          <w:szCs w:val="24"/>
        </w:rPr>
        <w:t>(Θό</w:t>
      </w:r>
      <w:r>
        <w:rPr>
          <w:rFonts w:eastAsia="Times New Roman"/>
          <w:szCs w:val="24"/>
        </w:rPr>
        <w:t>ρυβος στην Αίθουσα)</w:t>
      </w:r>
    </w:p>
    <w:p w14:paraId="2C1AD715" w14:textId="77777777" w:rsidR="00692F88" w:rsidRDefault="007C4398">
      <w:pPr>
        <w:spacing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Αν με αφήσουν οι συνάδελφοι να μιλήσω. Απ’ ό,τι βλέπω, επικρατεί μία κατάσταση όπως ακριβώς όταν βρίσκομαι σε πάνελ.</w:t>
      </w:r>
    </w:p>
    <w:p w14:paraId="2C1AD716" w14:textId="77777777" w:rsidR="00692F88" w:rsidRDefault="007C4398">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Τουλάχιστον, από αυτή την πτέρυγα επικ</w:t>
      </w:r>
      <w:r>
        <w:rPr>
          <w:rFonts w:eastAsia="Times New Roman"/>
          <w:szCs w:val="24"/>
        </w:rPr>
        <w:t>ρατεί ησυχία.</w:t>
      </w:r>
    </w:p>
    <w:p w14:paraId="2C1AD717" w14:textId="77777777" w:rsidR="00692F88" w:rsidRDefault="007C4398">
      <w:pPr>
        <w:spacing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 xml:space="preserve">Όταν βρίσκομαι σε ένα πάνελ, με το που θα ξεκινήσω να μιλάω, αρχίζουν οι διακοπές, κάτι το οποίο δεν γίνεται σε όλους τους άλλους συναδέλφους. </w:t>
      </w:r>
    </w:p>
    <w:p w14:paraId="2C1AD718" w14:textId="77777777" w:rsidR="00692F88" w:rsidRDefault="007C4398">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Και σε εμένα το κάνουν. </w:t>
      </w:r>
    </w:p>
    <w:p w14:paraId="2C1AD719" w14:textId="77777777" w:rsidR="00692F88" w:rsidRDefault="007C4398">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Δεν είναι πάνελ εδώ.</w:t>
      </w:r>
    </w:p>
    <w:p w14:paraId="2C1AD71A" w14:textId="77777777" w:rsidR="00692F88" w:rsidRDefault="007C4398">
      <w:pPr>
        <w:spacing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 xml:space="preserve">Βλέπω ότι γίνεται εδώ αυτή τη στιγμή συστηματικά. Δεν πρόλαβα να μιλήσω. Κρίνω αυτό που βλέπω, που δεν τιμά το Κοινοβούλιο και τον </w:t>
      </w:r>
      <w:r>
        <w:rPr>
          <w:rFonts w:eastAsia="Times New Roman"/>
          <w:szCs w:val="24"/>
        </w:rPr>
        <w:t>π</w:t>
      </w:r>
      <w:r>
        <w:rPr>
          <w:rFonts w:eastAsia="Times New Roman"/>
          <w:szCs w:val="24"/>
        </w:rPr>
        <w:t>ροϋπολογισμό για τον οποίο συζ</w:t>
      </w:r>
      <w:r>
        <w:rPr>
          <w:rFonts w:eastAsia="Times New Roman"/>
          <w:szCs w:val="24"/>
        </w:rPr>
        <w:t xml:space="preserve">ητάμε αυτή τη στιγμή. Έχω αναλώσει </w:t>
      </w:r>
      <w:r w:rsidRPr="005121D9">
        <w:rPr>
          <w:rFonts w:eastAsia="Times New Roman"/>
          <w:szCs w:val="24"/>
        </w:rPr>
        <w:t>τρ</w:t>
      </w:r>
      <w:r>
        <w:rPr>
          <w:rFonts w:eastAsia="Times New Roman"/>
          <w:szCs w:val="24"/>
        </w:rPr>
        <w:t>ιά</w:t>
      </w:r>
      <w:r w:rsidRPr="005121D9">
        <w:rPr>
          <w:rFonts w:eastAsia="Times New Roman"/>
          <w:szCs w:val="24"/>
        </w:rPr>
        <w:t>μισι λεπτά και έχουν υπάρξει τόσες διακοπές</w:t>
      </w:r>
      <w:r>
        <w:rPr>
          <w:rFonts w:eastAsia="Times New Roman"/>
          <w:szCs w:val="24"/>
        </w:rPr>
        <w:t>.</w:t>
      </w:r>
      <w:r w:rsidRPr="005121D9">
        <w:rPr>
          <w:rFonts w:eastAsia="Times New Roman"/>
          <w:szCs w:val="24"/>
        </w:rPr>
        <w:t xml:space="preserve"> </w:t>
      </w:r>
    </w:p>
    <w:p w14:paraId="2C1AD71B" w14:textId="77777777" w:rsidR="00692F88" w:rsidRDefault="007C4398">
      <w:pPr>
        <w:spacing w:line="600" w:lineRule="auto"/>
        <w:ind w:firstLine="720"/>
        <w:jc w:val="both"/>
        <w:rPr>
          <w:rFonts w:eastAsia="Times New Roman"/>
          <w:szCs w:val="24"/>
        </w:rPr>
      </w:pPr>
      <w:r>
        <w:rPr>
          <w:rFonts w:eastAsia="Times New Roman"/>
          <w:szCs w:val="24"/>
        </w:rPr>
        <w:t>(Στο σημείο αυτό ο Βουλευτής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Βασίλειος </w:t>
      </w:r>
      <w:proofErr w:type="spellStart"/>
      <w:r>
        <w:rPr>
          <w:rFonts w:eastAsia="Times New Roman"/>
          <w:szCs w:val="24"/>
        </w:rPr>
        <w:t>Κεγκέρογλου</w:t>
      </w:r>
      <w:proofErr w:type="spellEnd"/>
      <w:r>
        <w:rPr>
          <w:rFonts w:eastAsia="Times New Roman"/>
          <w:szCs w:val="24"/>
        </w:rPr>
        <w:t xml:space="preserve"> μετακινείται προς τα έδρανα της Ένωσης Κεντρώων)</w:t>
      </w:r>
    </w:p>
    <w:p w14:paraId="2C1AD71C" w14:textId="77777777" w:rsidR="00692F88" w:rsidRDefault="007C4398">
      <w:pPr>
        <w:spacing w:line="600" w:lineRule="auto"/>
        <w:ind w:firstLine="720"/>
        <w:jc w:val="both"/>
        <w:rPr>
          <w:rFonts w:eastAsia="Times New Roman"/>
          <w:szCs w:val="24"/>
        </w:rPr>
      </w:pPr>
      <w:r>
        <w:rPr>
          <w:rFonts w:eastAsia="Times New Roman"/>
          <w:szCs w:val="24"/>
        </w:rPr>
        <w:lastRenderedPageBreak/>
        <w:t xml:space="preserve">Ευχαριστώ, κύριε </w:t>
      </w:r>
      <w:proofErr w:type="spellStart"/>
      <w:r>
        <w:rPr>
          <w:rFonts w:eastAsia="Times New Roman"/>
          <w:szCs w:val="24"/>
        </w:rPr>
        <w:t>Κεγκέργολου</w:t>
      </w:r>
      <w:proofErr w:type="spellEnd"/>
      <w:r>
        <w:rPr>
          <w:rFonts w:eastAsia="Times New Roman"/>
          <w:szCs w:val="24"/>
        </w:rPr>
        <w:t xml:space="preserve">. Αν θέλετε μπορούμε να συζητήσουμε για ενδεχόμενη μετακόμισή </w:t>
      </w:r>
      <w:r>
        <w:rPr>
          <w:rFonts w:eastAsia="Times New Roman"/>
          <w:szCs w:val="24"/>
        </w:rPr>
        <w:t>σας!</w:t>
      </w:r>
    </w:p>
    <w:p w14:paraId="2C1AD71D" w14:textId="77777777" w:rsidR="00692F88" w:rsidRDefault="007C4398">
      <w:pPr>
        <w:spacing w:line="600" w:lineRule="auto"/>
        <w:ind w:firstLine="720"/>
        <w:jc w:val="both"/>
        <w:rPr>
          <w:rFonts w:eastAsia="Times New Roman"/>
          <w:szCs w:val="24"/>
        </w:rPr>
      </w:pPr>
      <w:r>
        <w:rPr>
          <w:rFonts w:eastAsia="Times New Roman"/>
          <w:szCs w:val="24"/>
        </w:rPr>
        <w:t xml:space="preserve">Ήρθε η ώρα τελικά, μετά από δύο-τρεις βερσιόν </w:t>
      </w:r>
      <w:r w:rsidRPr="005121D9">
        <w:rPr>
          <w:rFonts w:eastAsia="Times New Roman"/>
          <w:szCs w:val="24"/>
        </w:rPr>
        <w:t xml:space="preserve">που κυκλοφόρησαν </w:t>
      </w:r>
      <w:r>
        <w:rPr>
          <w:rFonts w:eastAsia="Times New Roman"/>
          <w:szCs w:val="24"/>
        </w:rPr>
        <w:t>δεξιά και αριστερά Αθήνα-</w:t>
      </w:r>
      <w:r w:rsidRPr="005121D9">
        <w:rPr>
          <w:rFonts w:eastAsia="Times New Roman"/>
          <w:szCs w:val="24"/>
        </w:rPr>
        <w:t xml:space="preserve">Βρυξέλλες </w:t>
      </w:r>
      <w:r>
        <w:rPr>
          <w:rFonts w:eastAsia="Times New Roman"/>
          <w:szCs w:val="24"/>
        </w:rPr>
        <w:t xml:space="preserve">και ούτω καθεξής, </w:t>
      </w:r>
      <w:r w:rsidRPr="005121D9">
        <w:rPr>
          <w:rFonts w:eastAsia="Times New Roman"/>
          <w:szCs w:val="24"/>
        </w:rPr>
        <w:t>επιτέλους να συζητήσουμε για την τελική βερσιόν</w:t>
      </w:r>
      <w:r>
        <w:rPr>
          <w:rFonts w:eastAsia="Times New Roman"/>
          <w:szCs w:val="24"/>
        </w:rPr>
        <w:t xml:space="preserve">, που αν μη τι </w:t>
      </w:r>
      <w:r>
        <w:rPr>
          <w:rFonts w:eastAsia="Times New Roman"/>
          <w:szCs w:val="24"/>
        </w:rPr>
        <w:t>άλλο</w:t>
      </w:r>
      <w:r w:rsidRPr="005121D9">
        <w:rPr>
          <w:rFonts w:eastAsia="Times New Roman"/>
          <w:szCs w:val="24"/>
        </w:rPr>
        <w:t xml:space="preserve"> δεν </w:t>
      </w:r>
      <w:r>
        <w:rPr>
          <w:rFonts w:eastAsia="Times New Roman"/>
          <w:szCs w:val="24"/>
        </w:rPr>
        <w:t>σας δίνει</w:t>
      </w:r>
      <w:r w:rsidRPr="005121D9">
        <w:rPr>
          <w:rFonts w:eastAsia="Times New Roman"/>
          <w:szCs w:val="24"/>
        </w:rPr>
        <w:t xml:space="preserve"> και την </w:t>
      </w:r>
      <w:r>
        <w:rPr>
          <w:rFonts w:eastAsia="Times New Roman"/>
          <w:szCs w:val="24"/>
        </w:rPr>
        <w:t xml:space="preserve">ευχέρεια να κρατάτε </w:t>
      </w:r>
      <w:r w:rsidRPr="005121D9">
        <w:rPr>
          <w:rFonts w:eastAsia="Times New Roman"/>
          <w:szCs w:val="24"/>
        </w:rPr>
        <w:t>διπλά βιβλία για παν ενδεχόμενο</w:t>
      </w:r>
      <w:r>
        <w:rPr>
          <w:rFonts w:eastAsia="Times New Roman"/>
          <w:szCs w:val="24"/>
        </w:rPr>
        <w:t>.</w:t>
      </w:r>
    </w:p>
    <w:p w14:paraId="2C1AD71E" w14:textId="77777777" w:rsidR="00692F88" w:rsidRDefault="007C4398">
      <w:pPr>
        <w:spacing w:line="600" w:lineRule="auto"/>
        <w:ind w:firstLine="720"/>
        <w:jc w:val="both"/>
        <w:rPr>
          <w:rFonts w:eastAsia="Times New Roman"/>
          <w:szCs w:val="24"/>
        </w:rPr>
      </w:pPr>
      <w:r>
        <w:rPr>
          <w:rFonts w:eastAsia="Times New Roman"/>
          <w:szCs w:val="24"/>
        </w:rPr>
        <w:t>Η έκδοση, λοιπόν, που</w:t>
      </w:r>
      <w:r w:rsidRPr="005121D9">
        <w:rPr>
          <w:rFonts w:eastAsia="Times New Roman"/>
          <w:szCs w:val="24"/>
        </w:rPr>
        <w:t xml:space="preserve"> κατατέθηκε δήθεν προσθέτει βαθμούς </w:t>
      </w:r>
      <w:r>
        <w:rPr>
          <w:rFonts w:eastAsia="Times New Roman"/>
          <w:szCs w:val="24"/>
        </w:rPr>
        <w:t>ε</w:t>
      </w:r>
      <w:r w:rsidRPr="005121D9">
        <w:rPr>
          <w:rFonts w:eastAsia="Times New Roman"/>
          <w:szCs w:val="24"/>
        </w:rPr>
        <w:t>λευθερίας</w:t>
      </w:r>
      <w:r>
        <w:rPr>
          <w:rFonts w:eastAsia="Times New Roman"/>
          <w:szCs w:val="24"/>
        </w:rPr>
        <w:t>,</w:t>
      </w:r>
      <w:r w:rsidRPr="005121D9">
        <w:rPr>
          <w:rFonts w:eastAsia="Times New Roman"/>
          <w:szCs w:val="24"/>
        </w:rPr>
        <w:t xml:space="preserve"> δήθεν</w:t>
      </w:r>
      <w:r>
        <w:rPr>
          <w:rFonts w:eastAsia="Times New Roman"/>
          <w:szCs w:val="24"/>
        </w:rPr>
        <w:t>,</w:t>
      </w:r>
      <w:r w:rsidRPr="005121D9">
        <w:rPr>
          <w:rFonts w:eastAsia="Times New Roman"/>
          <w:szCs w:val="24"/>
        </w:rPr>
        <w:t xml:space="preserve"> όπως </w:t>
      </w:r>
      <w:r>
        <w:rPr>
          <w:rFonts w:eastAsia="Times New Roman"/>
          <w:szCs w:val="24"/>
        </w:rPr>
        <w:t>με στομφώδη</w:t>
      </w:r>
      <w:r w:rsidRPr="005121D9">
        <w:rPr>
          <w:rFonts w:eastAsia="Times New Roman"/>
          <w:szCs w:val="24"/>
        </w:rPr>
        <w:t xml:space="preserve"> τρόπο διατυπώνεται στο </w:t>
      </w:r>
      <w:r>
        <w:rPr>
          <w:rFonts w:eastAsia="Times New Roman"/>
          <w:szCs w:val="24"/>
        </w:rPr>
        <w:t xml:space="preserve">εισαγωγικό </w:t>
      </w:r>
      <w:r w:rsidRPr="005121D9">
        <w:rPr>
          <w:rFonts w:eastAsia="Times New Roman"/>
          <w:szCs w:val="24"/>
        </w:rPr>
        <w:t xml:space="preserve">σημείωμα του </w:t>
      </w:r>
      <w:r>
        <w:rPr>
          <w:rFonts w:eastAsia="Times New Roman"/>
          <w:szCs w:val="24"/>
        </w:rPr>
        <w:t xml:space="preserve">Υπουργού, </w:t>
      </w:r>
      <w:r w:rsidRPr="005121D9">
        <w:rPr>
          <w:rFonts w:eastAsia="Times New Roman"/>
          <w:szCs w:val="24"/>
        </w:rPr>
        <w:t>σηματοδοτεί την επανένταξη</w:t>
      </w:r>
      <w:r w:rsidRPr="005121D9">
        <w:rPr>
          <w:rFonts w:eastAsia="Times New Roman"/>
          <w:szCs w:val="24"/>
        </w:rPr>
        <w:t xml:space="preserve"> της χώρας στο </w:t>
      </w:r>
      <w:r>
        <w:rPr>
          <w:rFonts w:eastAsia="Times New Roman"/>
          <w:szCs w:val="24"/>
        </w:rPr>
        <w:t>δ</w:t>
      </w:r>
      <w:r w:rsidRPr="005121D9">
        <w:rPr>
          <w:rFonts w:eastAsia="Times New Roman"/>
          <w:szCs w:val="24"/>
        </w:rPr>
        <w:t>ιεθνές οικονομικό σύστημα</w:t>
      </w:r>
      <w:r>
        <w:rPr>
          <w:rFonts w:eastAsia="Times New Roman"/>
          <w:szCs w:val="24"/>
        </w:rPr>
        <w:t>.</w:t>
      </w:r>
      <w:r w:rsidRPr="005121D9">
        <w:rPr>
          <w:rFonts w:eastAsia="Times New Roman"/>
          <w:szCs w:val="24"/>
        </w:rPr>
        <w:t xml:space="preserve"> </w:t>
      </w:r>
    </w:p>
    <w:p w14:paraId="2C1AD71F" w14:textId="77777777" w:rsidR="00692F88" w:rsidRDefault="007C4398">
      <w:pPr>
        <w:spacing w:line="600" w:lineRule="auto"/>
        <w:ind w:firstLine="720"/>
        <w:jc w:val="both"/>
        <w:rPr>
          <w:rFonts w:eastAsia="Times New Roman"/>
          <w:szCs w:val="24"/>
        </w:rPr>
      </w:pPr>
      <w:r>
        <w:rPr>
          <w:rFonts w:eastAsia="Times New Roman"/>
          <w:szCs w:val="24"/>
        </w:rPr>
        <w:t>Φ</w:t>
      </w:r>
      <w:r w:rsidRPr="005121D9">
        <w:rPr>
          <w:rFonts w:eastAsia="Times New Roman"/>
          <w:szCs w:val="24"/>
        </w:rPr>
        <w:t>υσικά</w:t>
      </w:r>
      <w:r>
        <w:rPr>
          <w:rFonts w:eastAsia="Times New Roman"/>
          <w:szCs w:val="24"/>
        </w:rPr>
        <w:t>,</w:t>
      </w:r>
      <w:r w:rsidRPr="005121D9">
        <w:rPr>
          <w:rFonts w:eastAsia="Times New Roman"/>
          <w:szCs w:val="24"/>
        </w:rPr>
        <w:t xml:space="preserve"> όλα αυτά δεν έχουν κα</w:t>
      </w:r>
      <w:r>
        <w:rPr>
          <w:rFonts w:eastAsia="Times New Roman"/>
          <w:szCs w:val="24"/>
        </w:rPr>
        <w:t>μ</w:t>
      </w:r>
      <w:r w:rsidRPr="005121D9">
        <w:rPr>
          <w:rFonts w:eastAsia="Times New Roman"/>
          <w:szCs w:val="24"/>
        </w:rPr>
        <w:t>μία σχέση με την πραγματικότητα</w:t>
      </w:r>
      <w:r>
        <w:rPr>
          <w:rFonts w:eastAsia="Times New Roman"/>
          <w:szCs w:val="24"/>
        </w:rPr>
        <w:t>.</w:t>
      </w:r>
      <w:r w:rsidRPr="005121D9">
        <w:rPr>
          <w:rFonts w:eastAsia="Times New Roman"/>
          <w:szCs w:val="24"/>
        </w:rPr>
        <w:t xml:space="preserve"> </w:t>
      </w:r>
      <w:r>
        <w:rPr>
          <w:rFonts w:eastAsia="Times New Roman"/>
          <w:szCs w:val="24"/>
        </w:rPr>
        <w:t>Δ</w:t>
      </w:r>
      <w:r w:rsidRPr="005121D9">
        <w:rPr>
          <w:rFonts w:eastAsia="Times New Roman"/>
          <w:szCs w:val="24"/>
        </w:rPr>
        <w:t>ιότι πραγματικά</w:t>
      </w:r>
      <w:r>
        <w:rPr>
          <w:rFonts w:eastAsia="Times New Roman"/>
          <w:szCs w:val="24"/>
        </w:rPr>
        <w:t>,</w:t>
      </w:r>
      <w:r w:rsidRPr="005121D9">
        <w:rPr>
          <w:rFonts w:eastAsia="Times New Roman"/>
          <w:szCs w:val="24"/>
        </w:rPr>
        <w:t xml:space="preserve"> και εν</w:t>
      </w:r>
      <w:r>
        <w:rPr>
          <w:rFonts w:eastAsia="Times New Roman"/>
          <w:szCs w:val="24"/>
        </w:rPr>
        <w:t xml:space="preserve"> </w:t>
      </w:r>
      <w:r w:rsidRPr="005121D9">
        <w:rPr>
          <w:rFonts w:eastAsia="Times New Roman"/>
          <w:szCs w:val="24"/>
        </w:rPr>
        <w:t>όψει εορτών θα το πω και εορταστικά</w:t>
      </w:r>
      <w:r>
        <w:rPr>
          <w:rFonts w:eastAsia="Times New Roman"/>
          <w:szCs w:val="24"/>
        </w:rPr>
        <w:t>,</w:t>
      </w:r>
      <w:r w:rsidRPr="005121D9">
        <w:rPr>
          <w:rFonts w:eastAsia="Times New Roman"/>
          <w:szCs w:val="24"/>
        </w:rPr>
        <w:t xml:space="preserve"> </w:t>
      </w:r>
      <w:r>
        <w:rPr>
          <w:rFonts w:eastAsia="Times New Roman"/>
          <w:szCs w:val="24"/>
        </w:rPr>
        <w:t>ούτε χριστουγεννιάτικο</w:t>
      </w:r>
      <w:r w:rsidRPr="005121D9">
        <w:rPr>
          <w:rFonts w:eastAsia="Times New Roman"/>
          <w:szCs w:val="24"/>
        </w:rPr>
        <w:t xml:space="preserve"> δέντρο δεν μπορείτε να φέρετε και </w:t>
      </w:r>
      <w:r>
        <w:rPr>
          <w:rFonts w:eastAsia="Times New Roman"/>
          <w:szCs w:val="24"/>
        </w:rPr>
        <w:t>ν</w:t>
      </w:r>
      <w:r w:rsidRPr="005121D9">
        <w:rPr>
          <w:rFonts w:eastAsia="Times New Roman"/>
          <w:szCs w:val="24"/>
        </w:rPr>
        <w:t>α παραγγείλετε</w:t>
      </w:r>
      <w:r>
        <w:rPr>
          <w:rFonts w:eastAsia="Times New Roman"/>
          <w:szCs w:val="24"/>
        </w:rPr>
        <w:t>,</w:t>
      </w:r>
      <w:r w:rsidRPr="005121D9">
        <w:rPr>
          <w:rFonts w:eastAsia="Times New Roman"/>
          <w:szCs w:val="24"/>
        </w:rPr>
        <w:t xml:space="preserve"> χωρίς να ρωτή</w:t>
      </w:r>
      <w:r w:rsidRPr="005121D9">
        <w:rPr>
          <w:rFonts w:eastAsia="Times New Roman"/>
          <w:szCs w:val="24"/>
        </w:rPr>
        <w:t>σετε την τρόικα και το κουαρτέτο</w:t>
      </w:r>
      <w:r>
        <w:rPr>
          <w:rFonts w:eastAsia="Times New Roman"/>
          <w:szCs w:val="24"/>
        </w:rPr>
        <w:t>.</w:t>
      </w:r>
      <w:r w:rsidRPr="005121D9">
        <w:rPr>
          <w:rFonts w:eastAsia="Times New Roman"/>
          <w:szCs w:val="24"/>
        </w:rPr>
        <w:t xml:space="preserve"> </w:t>
      </w:r>
      <w:r>
        <w:rPr>
          <w:rFonts w:eastAsia="Times New Roman"/>
          <w:szCs w:val="24"/>
        </w:rPr>
        <w:t xml:space="preserve">Όποιος </w:t>
      </w:r>
      <w:r w:rsidRPr="005121D9">
        <w:rPr>
          <w:rFonts w:eastAsia="Times New Roman"/>
          <w:szCs w:val="24"/>
        </w:rPr>
        <w:t>δεν το έχει</w:t>
      </w:r>
      <w:r>
        <w:rPr>
          <w:rFonts w:eastAsia="Times New Roman"/>
          <w:szCs w:val="24"/>
        </w:rPr>
        <w:t xml:space="preserve"> δει, ας</w:t>
      </w:r>
      <w:r w:rsidRPr="005121D9">
        <w:rPr>
          <w:rFonts w:eastAsia="Times New Roman"/>
          <w:szCs w:val="24"/>
        </w:rPr>
        <w:t xml:space="preserve"> διαβάσει και τη σχετική πρώτη έκθεση ενισχυμένης εποπτείας της </w:t>
      </w:r>
      <w:r>
        <w:rPr>
          <w:rFonts w:eastAsia="Times New Roman"/>
          <w:szCs w:val="24"/>
        </w:rPr>
        <w:t>Κ</w:t>
      </w:r>
      <w:r w:rsidRPr="005121D9">
        <w:rPr>
          <w:rFonts w:eastAsia="Times New Roman"/>
          <w:szCs w:val="24"/>
        </w:rPr>
        <w:t xml:space="preserve">ομισιόν που μιλάει για αβέβαιη δημοσιονομική πορεία και </w:t>
      </w:r>
      <w:r>
        <w:rPr>
          <w:rFonts w:eastAsia="Times New Roman"/>
          <w:szCs w:val="24"/>
        </w:rPr>
        <w:t>α</w:t>
      </w:r>
      <w:r w:rsidRPr="005121D9">
        <w:rPr>
          <w:rFonts w:eastAsia="Times New Roman"/>
          <w:szCs w:val="24"/>
        </w:rPr>
        <w:t xml:space="preserve">ναφέρει ότι οι συνθήκες </w:t>
      </w:r>
      <w:r w:rsidRPr="005121D9">
        <w:rPr>
          <w:rFonts w:eastAsia="Times New Roman"/>
          <w:szCs w:val="24"/>
        </w:rPr>
        <w:lastRenderedPageBreak/>
        <w:t>χρηματοδότησης παραμένουν δύσκολες και για τη χώρα</w:t>
      </w:r>
      <w:r>
        <w:rPr>
          <w:rFonts w:eastAsia="Times New Roman"/>
          <w:szCs w:val="24"/>
        </w:rPr>
        <w:t xml:space="preserve">, </w:t>
      </w:r>
      <w:r w:rsidRPr="005121D9">
        <w:rPr>
          <w:rFonts w:eastAsia="Times New Roman"/>
          <w:szCs w:val="24"/>
        </w:rPr>
        <w:t>αλλά και θα μπορούσαν να εμποδίζουν την ανάπτυξη</w:t>
      </w:r>
      <w:r>
        <w:rPr>
          <w:rFonts w:eastAsia="Times New Roman"/>
          <w:szCs w:val="24"/>
        </w:rPr>
        <w:t>.</w:t>
      </w:r>
      <w:r w:rsidRPr="005121D9">
        <w:rPr>
          <w:rFonts w:eastAsia="Times New Roman"/>
          <w:szCs w:val="24"/>
        </w:rPr>
        <w:t xml:space="preserve"> </w:t>
      </w:r>
    </w:p>
    <w:p w14:paraId="2C1AD720" w14:textId="77777777" w:rsidR="00692F88" w:rsidRDefault="007C4398">
      <w:pPr>
        <w:spacing w:line="600" w:lineRule="auto"/>
        <w:ind w:firstLine="720"/>
        <w:jc w:val="both"/>
        <w:rPr>
          <w:rFonts w:eastAsia="Times New Roman"/>
          <w:szCs w:val="24"/>
        </w:rPr>
      </w:pPr>
      <w:r>
        <w:rPr>
          <w:rFonts w:eastAsia="Times New Roman"/>
          <w:szCs w:val="24"/>
        </w:rPr>
        <w:t>Ε</w:t>
      </w:r>
      <w:r w:rsidRPr="005121D9">
        <w:rPr>
          <w:rFonts w:eastAsia="Times New Roman"/>
          <w:szCs w:val="24"/>
        </w:rPr>
        <w:t>πισημαίνει</w:t>
      </w:r>
      <w:r>
        <w:rPr>
          <w:rFonts w:eastAsia="Times New Roman"/>
          <w:szCs w:val="24"/>
        </w:rPr>
        <w:t>, επίσης,</w:t>
      </w:r>
      <w:r w:rsidRPr="005121D9">
        <w:rPr>
          <w:rFonts w:eastAsia="Times New Roman"/>
          <w:szCs w:val="24"/>
        </w:rPr>
        <w:t xml:space="preserve"> ότι μία σειρά ειδικών μεταρρυθμίσεων και μεταρρυθμιστικών δεσμεύσεων της </w:t>
      </w:r>
      <w:r>
        <w:rPr>
          <w:rFonts w:eastAsia="Times New Roman"/>
          <w:szCs w:val="24"/>
        </w:rPr>
        <w:t>Κ</w:t>
      </w:r>
      <w:r w:rsidRPr="005121D9">
        <w:rPr>
          <w:rFonts w:eastAsia="Times New Roman"/>
          <w:szCs w:val="24"/>
        </w:rPr>
        <w:t>υβέρνησης δεν έχ</w:t>
      </w:r>
      <w:r>
        <w:rPr>
          <w:rFonts w:eastAsia="Times New Roman"/>
          <w:szCs w:val="24"/>
        </w:rPr>
        <w:t>ει</w:t>
      </w:r>
      <w:r w:rsidRPr="005121D9">
        <w:rPr>
          <w:rFonts w:eastAsia="Times New Roman"/>
          <w:szCs w:val="24"/>
        </w:rPr>
        <w:t xml:space="preserve"> ολοκληρωθεί</w:t>
      </w:r>
      <w:r>
        <w:rPr>
          <w:rFonts w:eastAsia="Times New Roman"/>
          <w:szCs w:val="24"/>
        </w:rPr>
        <w:t>,</w:t>
      </w:r>
      <w:r w:rsidRPr="005121D9">
        <w:rPr>
          <w:rFonts w:eastAsia="Times New Roman"/>
          <w:szCs w:val="24"/>
        </w:rPr>
        <w:t xml:space="preserve"> </w:t>
      </w:r>
      <w:r>
        <w:rPr>
          <w:rFonts w:eastAsia="Times New Roman"/>
          <w:szCs w:val="24"/>
        </w:rPr>
        <w:t>όπως οι</w:t>
      </w:r>
      <w:r w:rsidRPr="005121D9">
        <w:rPr>
          <w:rFonts w:eastAsia="Times New Roman"/>
          <w:szCs w:val="24"/>
        </w:rPr>
        <w:t xml:space="preserve"> ιδιωτικοποιήσεις</w:t>
      </w:r>
      <w:r>
        <w:rPr>
          <w:rFonts w:eastAsia="Times New Roman"/>
          <w:szCs w:val="24"/>
        </w:rPr>
        <w:t>.</w:t>
      </w:r>
      <w:r w:rsidRPr="005121D9">
        <w:rPr>
          <w:rFonts w:eastAsia="Times New Roman"/>
          <w:szCs w:val="24"/>
        </w:rPr>
        <w:t xml:space="preserve"> </w:t>
      </w:r>
      <w:r>
        <w:rPr>
          <w:rFonts w:eastAsia="Times New Roman"/>
          <w:szCs w:val="24"/>
        </w:rPr>
        <w:t>Θ</w:t>
      </w:r>
      <w:r w:rsidRPr="005121D9">
        <w:rPr>
          <w:rFonts w:eastAsia="Times New Roman"/>
          <w:szCs w:val="24"/>
        </w:rPr>
        <w:t>α φέρω για παράδειγμα το</w:t>
      </w:r>
      <w:r>
        <w:rPr>
          <w:rFonts w:eastAsia="Times New Roman"/>
          <w:szCs w:val="24"/>
        </w:rPr>
        <w:t>ν</w:t>
      </w:r>
      <w:r w:rsidRPr="005121D9">
        <w:rPr>
          <w:rFonts w:eastAsia="Times New Roman"/>
          <w:szCs w:val="24"/>
        </w:rPr>
        <w:t xml:space="preserve"> διαγωνισμό πώλησης </w:t>
      </w:r>
      <w:proofErr w:type="spellStart"/>
      <w:r w:rsidRPr="005121D9">
        <w:rPr>
          <w:rFonts w:eastAsia="Times New Roman"/>
          <w:szCs w:val="24"/>
        </w:rPr>
        <w:t>λιγνιτικών</w:t>
      </w:r>
      <w:proofErr w:type="spellEnd"/>
      <w:r w:rsidRPr="005121D9">
        <w:rPr>
          <w:rFonts w:eastAsia="Times New Roman"/>
          <w:szCs w:val="24"/>
        </w:rPr>
        <w:t xml:space="preserve"> μονάδων</w:t>
      </w:r>
      <w:r>
        <w:rPr>
          <w:rFonts w:eastAsia="Times New Roman"/>
          <w:szCs w:val="24"/>
        </w:rPr>
        <w:t>, ο</w:t>
      </w:r>
      <w:r w:rsidRPr="005121D9">
        <w:rPr>
          <w:rFonts w:eastAsia="Times New Roman"/>
          <w:szCs w:val="24"/>
        </w:rPr>
        <w:t xml:space="preserve"> οποίος έχει πάρει παράταση ήδη τρεις φορές</w:t>
      </w:r>
      <w:r>
        <w:rPr>
          <w:rFonts w:eastAsia="Times New Roman"/>
          <w:szCs w:val="24"/>
        </w:rPr>
        <w:t>.</w:t>
      </w:r>
      <w:r w:rsidRPr="005121D9">
        <w:rPr>
          <w:rFonts w:eastAsia="Times New Roman"/>
          <w:szCs w:val="24"/>
        </w:rPr>
        <w:t xml:space="preserve"> </w:t>
      </w:r>
      <w:r>
        <w:rPr>
          <w:rFonts w:eastAsia="Times New Roman"/>
          <w:szCs w:val="24"/>
        </w:rPr>
        <w:t>Τ</w:t>
      </w:r>
      <w:r w:rsidRPr="005121D9">
        <w:rPr>
          <w:rFonts w:eastAsia="Times New Roman"/>
          <w:szCs w:val="24"/>
        </w:rPr>
        <w:t xml:space="preserve">ο </w:t>
      </w:r>
      <w:r>
        <w:rPr>
          <w:rFonts w:eastAsia="Times New Roman"/>
          <w:szCs w:val="24"/>
        </w:rPr>
        <w:t>Ε</w:t>
      </w:r>
      <w:r w:rsidRPr="005121D9">
        <w:rPr>
          <w:rFonts w:eastAsia="Times New Roman"/>
          <w:szCs w:val="24"/>
        </w:rPr>
        <w:t xml:space="preserve">λληνικό αυτή </w:t>
      </w:r>
      <w:r>
        <w:rPr>
          <w:rFonts w:eastAsia="Times New Roman"/>
          <w:szCs w:val="24"/>
        </w:rPr>
        <w:t>τη στιγμή βρίσκεται εκτός πλάνου</w:t>
      </w:r>
      <w:r w:rsidRPr="005121D9">
        <w:rPr>
          <w:rFonts w:eastAsia="Times New Roman"/>
          <w:szCs w:val="24"/>
        </w:rPr>
        <w:t xml:space="preserve"> σχεδόν</w:t>
      </w:r>
      <w:r>
        <w:rPr>
          <w:rFonts w:eastAsia="Times New Roman"/>
          <w:szCs w:val="24"/>
        </w:rPr>
        <w:t>. Κα</w:t>
      </w:r>
      <w:r>
        <w:rPr>
          <w:rFonts w:eastAsia="Times New Roman"/>
          <w:szCs w:val="24"/>
        </w:rPr>
        <w:t>μ</w:t>
      </w:r>
      <w:r>
        <w:rPr>
          <w:rFonts w:eastAsia="Times New Roman"/>
          <w:szCs w:val="24"/>
        </w:rPr>
        <w:t>μία εξέλιξη.</w:t>
      </w:r>
      <w:r w:rsidRPr="005121D9">
        <w:rPr>
          <w:rFonts w:eastAsia="Times New Roman"/>
          <w:szCs w:val="24"/>
        </w:rPr>
        <w:t xml:space="preserve"> </w:t>
      </w:r>
      <w:r>
        <w:rPr>
          <w:rFonts w:eastAsia="Times New Roman"/>
          <w:szCs w:val="24"/>
        </w:rPr>
        <w:t>Ά</w:t>
      </w:r>
      <w:r w:rsidRPr="005121D9">
        <w:rPr>
          <w:rFonts w:eastAsia="Times New Roman"/>
          <w:szCs w:val="24"/>
        </w:rPr>
        <w:t xml:space="preserve">λλη μία </w:t>
      </w:r>
      <w:r>
        <w:rPr>
          <w:rFonts w:eastAsia="Times New Roman"/>
          <w:szCs w:val="24"/>
        </w:rPr>
        <w:t>πονεμένη</w:t>
      </w:r>
      <w:r w:rsidRPr="005121D9">
        <w:rPr>
          <w:rFonts w:eastAsia="Times New Roman"/>
          <w:szCs w:val="24"/>
        </w:rPr>
        <w:t xml:space="preserve"> ιστορία είναι ο </w:t>
      </w:r>
      <w:r w:rsidRPr="005121D9">
        <w:rPr>
          <w:rFonts w:eastAsia="Times New Roman"/>
          <w:szCs w:val="24"/>
        </w:rPr>
        <w:t>διεθνής αερολιμένας</w:t>
      </w:r>
      <w:r w:rsidRPr="005121D9">
        <w:rPr>
          <w:rFonts w:eastAsia="Times New Roman"/>
          <w:szCs w:val="24"/>
        </w:rPr>
        <w:t xml:space="preserve"> Αθηνών</w:t>
      </w:r>
      <w:r>
        <w:rPr>
          <w:rFonts w:eastAsia="Times New Roman"/>
          <w:szCs w:val="24"/>
        </w:rPr>
        <w:t>.</w:t>
      </w:r>
      <w:r w:rsidRPr="005121D9">
        <w:rPr>
          <w:rFonts w:eastAsia="Times New Roman"/>
          <w:szCs w:val="24"/>
        </w:rPr>
        <w:t xml:space="preserve"> </w:t>
      </w:r>
    </w:p>
    <w:p w14:paraId="2C1AD721" w14:textId="77777777" w:rsidR="00692F88" w:rsidRDefault="007C4398">
      <w:pPr>
        <w:spacing w:line="600" w:lineRule="auto"/>
        <w:ind w:firstLine="720"/>
        <w:jc w:val="both"/>
        <w:rPr>
          <w:rFonts w:eastAsia="Times New Roman"/>
          <w:szCs w:val="24"/>
        </w:rPr>
      </w:pPr>
      <w:r>
        <w:rPr>
          <w:rFonts w:eastAsia="Times New Roman"/>
          <w:szCs w:val="24"/>
        </w:rPr>
        <w:t>Κ</w:t>
      </w:r>
      <w:r w:rsidRPr="005121D9">
        <w:rPr>
          <w:rFonts w:eastAsia="Times New Roman"/>
          <w:szCs w:val="24"/>
        </w:rPr>
        <w:t>αι πέρα από όλες αυτές τις αλήθειες</w:t>
      </w:r>
      <w:r>
        <w:rPr>
          <w:rFonts w:eastAsia="Times New Roman"/>
          <w:szCs w:val="24"/>
        </w:rPr>
        <w:t>,</w:t>
      </w:r>
      <w:r w:rsidRPr="005121D9">
        <w:rPr>
          <w:rFonts w:eastAsia="Times New Roman"/>
          <w:szCs w:val="24"/>
        </w:rPr>
        <w:t xml:space="preserve"> άλλη μία αλήθει</w:t>
      </w:r>
      <w:r w:rsidRPr="005121D9">
        <w:rPr>
          <w:rFonts w:eastAsia="Times New Roman"/>
          <w:szCs w:val="24"/>
        </w:rPr>
        <w:t>α είναι ότι σε αυτή τη χώρα δεν μπορεί κανένα ρεκόρ να μην καταρριφθεί</w:t>
      </w:r>
      <w:r>
        <w:rPr>
          <w:rFonts w:eastAsia="Times New Roman"/>
          <w:szCs w:val="24"/>
        </w:rPr>
        <w:t>.</w:t>
      </w:r>
      <w:r w:rsidRPr="005121D9">
        <w:rPr>
          <w:rFonts w:eastAsia="Times New Roman"/>
          <w:szCs w:val="24"/>
        </w:rPr>
        <w:t xml:space="preserve"> </w:t>
      </w:r>
      <w:r>
        <w:rPr>
          <w:rFonts w:eastAsia="Times New Roman"/>
          <w:szCs w:val="24"/>
        </w:rPr>
        <w:t>Τ</w:t>
      </w:r>
      <w:r w:rsidRPr="005121D9">
        <w:rPr>
          <w:rFonts w:eastAsia="Times New Roman"/>
          <w:szCs w:val="24"/>
        </w:rPr>
        <w:t>ο τελευταίο κάστρο του λαϊκισμού</w:t>
      </w:r>
      <w:r>
        <w:rPr>
          <w:rFonts w:eastAsia="Times New Roman"/>
          <w:szCs w:val="24"/>
        </w:rPr>
        <w:t>,</w:t>
      </w:r>
      <w:r w:rsidRPr="005121D9">
        <w:rPr>
          <w:rFonts w:eastAsia="Times New Roman"/>
          <w:szCs w:val="24"/>
        </w:rPr>
        <w:t xml:space="preserve"> το περίφημο </w:t>
      </w:r>
      <w:r>
        <w:rPr>
          <w:rFonts w:eastAsia="Times New Roman"/>
          <w:szCs w:val="24"/>
        </w:rPr>
        <w:t>«Τ</w:t>
      </w:r>
      <w:r w:rsidRPr="005121D9">
        <w:rPr>
          <w:rFonts w:eastAsia="Times New Roman"/>
          <w:szCs w:val="24"/>
        </w:rPr>
        <w:t xml:space="preserve">σοβόλα </w:t>
      </w:r>
      <w:proofErr w:type="spellStart"/>
      <w:r w:rsidRPr="005121D9">
        <w:rPr>
          <w:rFonts w:eastAsia="Times New Roman"/>
          <w:szCs w:val="24"/>
        </w:rPr>
        <w:t>δώσ</w:t>
      </w:r>
      <w:proofErr w:type="spellEnd"/>
      <w:r>
        <w:rPr>
          <w:rFonts w:eastAsia="Times New Roman"/>
          <w:szCs w:val="24"/>
        </w:rPr>
        <w:t xml:space="preserve">’ </w:t>
      </w:r>
      <w:r w:rsidRPr="005121D9">
        <w:rPr>
          <w:rFonts w:eastAsia="Times New Roman"/>
          <w:szCs w:val="24"/>
        </w:rPr>
        <w:t>τα όλα</w:t>
      </w:r>
      <w:r>
        <w:rPr>
          <w:rFonts w:eastAsia="Times New Roman"/>
          <w:szCs w:val="24"/>
        </w:rPr>
        <w:t xml:space="preserve">», που πραγματικά έγραψε μία </w:t>
      </w:r>
      <w:r w:rsidRPr="005121D9">
        <w:rPr>
          <w:rFonts w:eastAsia="Times New Roman"/>
          <w:szCs w:val="24"/>
        </w:rPr>
        <w:t xml:space="preserve"> ιστορία </w:t>
      </w:r>
      <w:r>
        <w:rPr>
          <w:rFonts w:eastAsia="Times New Roman"/>
          <w:szCs w:val="24"/>
        </w:rPr>
        <w:t>κ</w:t>
      </w:r>
      <w:r w:rsidRPr="005121D9">
        <w:rPr>
          <w:rFonts w:eastAsia="Times New Roman"/>
          <w:szCs w:val="24"/>
        </w:rPr>
        <w:t xml:space="preserve">αι αποτελεί ένα </w:t>
      </w:r>
      <w:r>
        <w:rPr>
          <w:rFonts w:eastAsia="Times New Roman"/>
          <w:szCs w:val="24"/>
        </w:rPr>
        <w:t>απόλυτο ορόσημο της ασυγκράτητης</w:t>
      </w:r>
      <w:r w:rsidRPr="005121D9">
        <w:rPr>
          <w:rFonts w:eastAsia="Times New Roman"/>
          <w:szCs w:val="24"/>
        </w:rPr>
        <w:t xml:space="preserve"> προεκλογικής </w:t>
      </w:r>
      <w:proofErr w:type="spellStart"/>
      <w:r w:rsidRPr="005121D9">
        <w:rPr>
          <w:rFonts w:eastAsia="Times New Roman"/>
          <w:szCs w:val="24"/>
        </w:rPr>
        <w:t>παροχολογίας</w:t>
      </w:r>
      <w:proofErr w:type="spellEnd"/>
      <w:r w:rsidRPr="005121D9">
        <w:rPr>
          <w:rFonts w:eastAsia="Times New Roman"/>
          <w:szCs w:val="24"/>
        </w:rPr>
        <w:t xml:space="preserve"> με </w:t>
      </w:r>
      <w:r w:rsidRPr="005121D9">
        <w:rPr>
          <w:rFonts w:eastAsia="Times New Roman"/>
          <w:szCs w:val="24"/>
        </w:rPr>
        <w:t>δανεικά και με άδεια ταμεία</w:t>
      </w:r>
      <w:r>
        <w:rPr>
          <w:rFonts w:eastAsia="Times New Roman"/>
          <w:szCs w:val="24"/>
        </w:rPr>
        <w:t>,</w:t>
      </w:r>
      <w:r w:rsidRPr="005121D9">
        <w:rPr>
          <w:rFonts w:eastAsia="Times New Roman"/>
          <w:szCs w:val="24"/>
        </w:rPr>
        <w:t xml:space="preserve"> χαρακτήρισε ένα </w:t>
      </w:r>
      <w:r>
        <w:rPr>
          <w:rFonts w:eastAsia="Times New Roman"/>
          <w:szCs w:val="24"/>
        </w:rPr>
        <w:t xml:space="preserve">ολόκληρο κόμμα, </w:t>
      </w:r>
      <w:r w:rsidRPr="005121D9">
        <w:rPr>
          <w:rFonts w:eastAsia="Times New Roman"/>
          <w:szCs w:val="24"/>
        </w:rPr>
        <w:t>έδωσε ένα κακό παράδειγμα για ένα άλλο</w:t>
      </w:r>
      <w:r>
        <w:rPr>
          <w:rFonts w:eastAsia="Times New Roman"/>
          <w:szCs w:val="24"/>
        </w:rPr>
        <w:t xml:space="preserve"> και</w:t>
      </w:r>
      <w:r w:rsidRPr="005121D9">
        <w:rPr>
          <w:rFonts w:eastAsia="Times New Roman"/>
          <w:szCs w:val="24"/>
        </w:rPr>
        <w:t xml:space="preserve"> έθρεψε τρεις</w:t>
      </w:r>
      <w:r>
        <w:rPr>
          <w:rFonts w:eastAsia="Times New Roman"/>
          <w:szCs w:val="24"/>
        </w:rPr>
        <w:t xml:space="preserve"> </w:t>
      </w:r>
      <w:r w:rsidRPr="005121D9">
        <w:rPr>
          <w:rFonts w:eastAsia="Times New Roman"/>
          <w:szCs w:val="24"/>
        </w:rPr>
        <w:t>τουλάχιστον γενεές</w:t>
      </w:r>
      <w:r>
        <w:rPr>
          <w:rFonts w:eastAsia="Times New Roman"/>
          <w:szCs w:val="24"/>
        </w:rPr>
        <w:t>,</w:t>
      </w:r>
      <w:r w:rsidRPr="005121D9">
        <w:rPr>
          <w:rFonts w:eastAsia="Times New Roman"/>
          <w:szCs w:val="24"/>
        </w:rPr>
        <w:t xml:space="preserve"> αποτελώντας μία από τις </w:t>
      </w:r>
      <w:r>
        <w:rPr>
          <w:rFonts w:eastAsia="Times New Roman"/>
          <w:szCs w:val="24"/>
        </w:rPr>
        <w:t xml:space="preserve">πολωτικές </w:t>
      </w:r>
      <w:r w:rsidRPr="005121D9">
        <w:rPr>
          <w:rFonts w:eastAsia="Times New Roman"/>
          <w:szCs w:val="24"/>
        </w:rPr>
        <w:t xml:space="preserve">λογικές που πραγματικά χρεοκόπησαν τη χώρα και </w:t>
      </w:r>
      <w:r w:rsidRPr="005121D9">
        <w:rPr>
          <w:rFonts w:eastAsia="Times New Roman"/>
          <w:szCs w:val="24"/>
        </w:rPr>
        <w:lastRenderedPageBreak/>
        <w:t xml:space="preserve">αυτή τη στιγμή </w:t>
      </w:r>
      <w:r>
        <w:rPr>
          <w:rFonts w:eastAsia="Times New Roman"/>
          <w:szCs w:val="24"/>
        </w:rPr>
        <w:t>την</w:t>
      </w:r>
      <w:r w:rsidRPr="005121D9">
        <w:rPr>
          <w:rFonts w:eastAsia="Times New Roman"/>
          <w:szCs w:val="24"/>
        </w:rPr>
        <w:t xml:space="preserve"> έχουν οδηγήσει </w:t>
      </w:r>
      <w:r>
        <w:rPr>
          <w:rFonts w:eastAsia="Times New Roman"/>
          <w:szCs w:val="24"/>
        </w:rPr>
        <w:t>σ</w:t>
      </w:r>
      <w:r w:rsidRPr="005121D9">
        <w:rPr>
          <w:rFonts w:eastAsia="Times New Roman"/>
          <w:szCs w:val="24"/>
        </w:rPr>
        <w:t>την</w:t>
      </w:r>
      <w:r w:rsidRPr="005121D9">
        <w:rPr>
          <w:rFonts w:eastAsia="Times New Roman"/>
          <w:szCs w:val="24"/>
        </w:rPr>
        <w:t xml:space="preserve"> οικονομική κρίση και τα μνημόνια</w:t>
      </w:r>
      <w:r>
        <w:rPr>
          <w:rFonts w:eastAsia="Times New Roman"/>
          <w:szCs w:val="24"/>
        </w:rPr>
        <w:t>.</w:t>
      </w:r>
      <w:r w:rsidRPr="005121D9">
        <w:rPr>
          <w:rFonts w:eastAsia="Times New Roman"/>
          <w:szCs w:val="24"/>
        </w:rPr>
        <w:t xml:space="preserve"> </w:t>
      </w:r>
    </w:p>
    <w:p w14:paraId="2C1AD722" w14:textId="77777777" w:rsidR="00692F88" w:rsidRDefault="007C4398">
      <w:pPr>
        <w:spacing w:line="600" w:lineRule="auto"/>
        <w:ind w:firstLine="720"/>
        <w:jc w:val="both"/>
        <w:rPr>
          <w:rFonts w:eastAsia="Times New Roman"/>
          <w:szCs w:val="24"/>
        </w:rPr>
      </w:pPr>
      <w:r>
        <w:rPr>
          <w:rFonts w:eastAsia="Times New Roman"/>
          <w:szCs w:val="24"/>
        </w:rPr>
        <w:t>Και αφού</w:t>
      </w:r>
      <w:r w:rsidRPr="005121D9">
        <w:rPr>
          <w:rFonts w:eastAsia="Times New Roman"/>
          <w:szCs w:val="24"/>
        </w:rPr>
        <w:t xml:space="preserve"> άντεξε περίπου </w:t>
      </w:r>
      <w:r>
        <w:rPr>
          <w:rFonts w:eastAsia="Times New Roman"/>
          <w:szCs w:val="24"/>
        </w:rPr>
        <w:t>τριάντα</w:t>
      </w:r>
      <w:r w:rsidRPr="005121D9">
        <w:rPr>
          <w:rFonts w:eastAsia="Times New Roman"/>
          <w:szCs w:val="24"/>
        </w:rPr>
        <w:t xml:space="preserve"> χρόνια</w:t>
      </w:r>
      <w:r>
        <w:rPr>
          <w:rFonts w:eastAsia="Times New Roman"/>
          <w:szCs w:val="24"/>
        </w:rPr>
        <w:t>,</w:t>
      </w:r>
      <w:r w:rsidRPr="005121D9">
        <w:rPr>
          <w:rFonts w:eastAsia="Times New Roman"/>
          <w:szCs w:val="24"/>
        </w:rPr>
        <w:t xml:space="preserve"> έχοντας υπ</w:t>
      </w:r>
      <w:r>
        <w:rPr>
          <w:rFonts w:eastAsia="Times New Roman"/>
          <w:szCs w:val="24"/>
        </w:rPr>
        <w:t xml:space="preserve">’ </w:t>
      </w:r>
      <w:proofErr w:type="spellStart"/>
      <w:r w:rsidRPr="005121D9">
        <w:rPr>
          <w:rFonts w:eastAsia="Times New Roman"/>
          <w:szCs w:val="24"/>
        </w:rPr>
        <w:t>όψ</w:t>
      </w:r>
      <w:r>
        <w:rPr>
          <w:rFonts w:eastAsia="Times New Roman"/>
          <w:szCs w:val="24"/>
        </w:rPr>
        <w:t>ιν</w:t>
      </w:r>
      <w:proofErr w:type="spellEnd"/>
      <w:r w:rsidRPr="005121D9">
        <w:rPr>
          <w:rFonts w:eastAsia="Times New Roman"/>
          <w:szCs w:val="24"/>
        </w:rPr>
        <w:t xml:space="preserve"> το τι περάσαμε </w:t>
      </w:r>
      <w:r>
        <w:rPr>
          <w:rFonts w:eastAsia="Times New Roman"/>
          <w:szCs w:val="24"/>
        </w:rPr>
        <w:t xml:space="preserve">τα τελευταία χρόνια ως </w:t>
      </w:r>
      <w:r w:rsidRPr="005121D9">
        <w:rPr>
          <w:rFonts w:eastAsia="Times New Roman"/>
          <w:szCs w:val="24"/>
        </w:rPr>
        <w:t>χώρα με τις πολιτικές</w:t>
      </w:r>
      <w:r>
        <w:rPr>
          <w:rFonts w:eastAsia="Times New Roman"/>
          <w:szCs w:val="24"/>
        </w:rPr>
        <w:t xml:space="preserve"> λιτότητας όλη αυτή τη δεκαετία, κανένας </w:t>
      </w:r>
      <w:r w:rsidRPr="005121D9">
        <w:rPr>
          <w:rFonts w:eastAsia="Times New Roman"/>
          <w:szCs w:val="24"/>
        </w:rPr>
        <w:t>δεν περίμεν</w:t>
      </w:r>
      <w:r>
        <w:rPr>
          <w:rFonts w:eastAsia="Times New Roman"/>
          <w:szCs w:val="24"/>
        </w:rPr>
        <w:t>ε</w:t>
      </w:r>
      <w:r w:rsidRPr="005121D9">
        <w:rPr>
          <w:rFonts w:eastAsia="Times New Roman"/>
          <w:szCs w:val="24"/>
        </w:rPr>
        <w:t xml:space="preserve"> ότι τελικά θα έρθει </w:t>
      </w:r>
      <w:r>
        <w:rPr>
          <w:rFonts w:eastAsia="Times New Roman"/>
          <w:szCs w:val="24"/>
        </w:rPr>
        <w:t xml:space="preserve">αυτή </w:t>
      </w:r>
      <w:r w:rsidRPr="005121D9">
        <w:rPr>
          <w:rFonts w:eastAsia="Times New Roman"/>
          <w:szCs w:val="24"/>
        </w:rPr>
        <w:t xml:space="preserve">η εποχή για να ξεκινήσει </w:t>
      </w:r>
      <w:r w:rsidRPr="005121D9">
        <w:rPr>
          <w:rFonts w:eastAsia="Times New Roman"/>
          <w:szCs w:val="24"/>
        </w:rPr>
        <w:t>η ίδια</w:t>
      </w:r>
      <w:r>
        <w:rPr>
          <w:rFonts w:eastAsia="Times New Roman"/>
          <w:szCs w:val="24"/>
        </w:rPr>
        <w:t xml:space="preserve"> -</w:t>
      </w:r>
      <w:r w:rsidRPr="005121D9">
        <w:rPr>
          <w:rFonts w:eastAsia="Times New Roman"/>
          <w:szCs w:val="24"/>
        </w:rPr>
        <w:t>για να μην πω χειρότερη</w:t>
      </w:r>
      <w:r>
        <w:rPr>
          <w:rFonts w:eastAsia="Times New Roman"/>
          <w:szCs w:val="24"/>
        </w:rPr>
        <w:t>-</w:t>
      </w:r>
      <w:r w:rsidRPr="005121D9">
        <w:rPr>
          <w:rFonts w:eastAsia="Times New Roman"/>
          <w:szCs w:val="24"/>
        </w:rPr>
        <w:t xml:space="preserve"> φάμπρικα</w:t>
      </w:r>
      <w:r>
        <w:rPr>
          <w:rFonts w:eastAsia="Times New Roman"/>
          <w:szCs w:val="24"/>
        </w:rPr>
        <w:t>. Κι</w:t>
      </w:r>
      <w:r>
        <w:rPr>
          <w:rFonts w:eastAsia="Times New Roman"/>
          <w:szCs w:val="24"/>
        </w:rPr>
        <w:t>,</w:t>
      </w:r>
      <w:r>
        <w:rPr>
          <w:rFonts w:eastAsia="Times New Roman"/>
          <w:szCs w:val="24"/>
        </w:rPr>
        <w:t xml:space="preserve"> όμως, έγινε κι αυτό. Α</w:t>
      </w:r>
      <w:r w:rsidRPr="005121D9">
        <w:rPr>
          <w:rFonts w:eastAsia="Times New Roman"/>
          <w:szCs w:val="24"/>
        </w:rPr>
        <w:t>πλά άλλαξ</w:t>
      </w:r>
      <w:r>
        <w:rPr>
          <w:rFonts w:eastAsia="Times New Roman"/>
          <w:szCs w:val="24"/>
        </w:rPr>
        <w:t xml:space="preserve">ε </w:t>
      </w:r>
      <w:r w:rsidRPr="005121D9">
        <w:rPr>
          <w:rFonts w:eastAsia="Times New Roman"/>
          <w:szCs w:val="24"/>
        </w:rPr>
        <w:t>το μότο</w:t>
      </w:r>
      <w:r>
        <w:rPr>
          <w:rFonts w:eastAsia="Times New Roman"/>
          <w:szCs w:val="24"/>
        </w:rPr>
        <w:t>.</w:t>
      </w:r>
      <w:r w:rsidRPr="005121D9">
        <w:rPr>
          <w:rFonts w:eastAsia="Times New Roman"/>
          <w:szCs w:val="24"/>
        </w:rPr>
        <w:t xml:space="preserve"> </w:t>
      </w:r>
      <w:r>
        <w:rPr>
          <w:rFonts w:eastAsia="Times New Roman"/>
          <w:szCs w:val="24"/>
        </w:rPr>
        <w:t>Π</w:t>
      </w:r>
      <w:r w:rsidRPr="005121D9">
        <w:rPr>
          <w:rFonts w:eastAsia="Times New Roman"/>
          <w:szCs w:val="24"/>
        </w:rPr>
        <w:t>λέον από το Μαξίμου λένε</w:t>
      </w:r>
      <w:r>
        <w:rPr>
          <w:rFonts w:eastAsia="Times New Roman"/>
          <w:szCs w:val="24"/>
        </w:rPr>
        <w:t>:</w:t>
      </w:r>
      <w:r w:rsidRPr="005121D9">
        <w:rPr>
          <w:rFonts w:eastAsia="Times New Roman"/>
          <w:szCs w:val="24"/>
        </w:rPr>
        <w:t xml:space="preserve"> </w:t>
      </w:r>
      <w:r>
        <w:rPr>
          <w:rFonts w:eastAsia="Times New Roman"/>
          <w:szCs w:val="24"/>
        </w:rPr>
        <w:t>«δ</w:t>
      </w:r>
      <w:r w:rsidRPr="005121D9">
        <w:rPr>
          <w:rFonts w:eastAsia="Times New Roman"/>
          <w:szCs w:val="24"/>
        </w:rPr>
        <w:t>ώστε τα πάντα όλα</w:t>
      </w:r>
      <w:r>
        <w:rPr>
          <w:rFonts w:eastAsia="Times New Roman"/>
          <w:szCs w:val="24"/>
        </w:rPr>
        <w:t>,</w:t>
      </w:r>
      <w:r w:rsidRPr="005121D9">
        <w:rPr>
          <w:rFonts w:eastAsia="Times New Roman"/>
          <w:szCs w:val="24"/>
        </w:rPr>
        <w:t xml:space="preserve"> γιατί χανόμαστε</w:t>
      </w:r>
      <w:r>
        <w:rPr>
          <w:rFonts w:eastAsia="Times New Roman"/>
          <w:szCs w:val="24"/>
        </w:rPr>
        <w:t>».</w:t>
      </w:r>
      <w:r w:rsidRPr="005121D9">
        <w:rPr>
          <w:rFonts w:eastAsia="Times New Roman"/>
          <w:szCs w:val="24"/>
        </w:rPr>
        <w:t xml:space="preserve"> </w:t>
      </w:r>
      <w:r>
        <w:rPr>
          <w:rFonts w:eastAsia="Times New Roman"/>
          <w:szCs w:val="24"/>
        </w:rPr>
        <w:t>Ε</w:t>
      </w:r>
      <w:r w:rsidRPr="005121D9">
        <w:rPr>
          <w:rFonts w:eastAsia="Times New Roman"/>
          <w:szCs w:val="24"/>
        </w:rPr>
        <w:t xml:space="preserve">ίναι βλέπετε </w:t>
      </w:r>
      <w:r>
        <w:rPr>
          <w:rFonts w:eastAsia="Times New Roman"/>
          <w:szCs w:val="24"/>
        </w:rPr>
        <w:t>κοντά «Α</w:t>
      </w:r>
      <w:r w:rsidRPr="008C7572">
        <w:rPr>
          <w:rFonts w:eastAsia="Times New Roman"/>
          <w:szCs w:val="24"/>
        </w:rPr>
        <w:t xml:space="preserve">ι </w:t>
      </w:r>
      <w:proofErr w:type="spellStart"/>
      <w:r>
        <w:rPr>
          <w:rFonts w:eastAsia="Times New Roman"/>
          <w:szCs w:val="24"/>
        </w:rPr>
        <w:t>Ε</w:t>
      </w:r>
      <w:r w:rsidRPr="008C7572">
        <w:rPr>
          <w:rFonts w:eastAsia="Times New Roman"/>
          <w:szCs w:val="24"/>
        </w:rPr>
        <w:t>ιδο</w:t>
      </w:r>
      <w:r>
        <w:rPr>
          <w:rFonts w:eastAsia="Times New Roman"/>
          <w:szCs w:val="24"/>
        </w:rPr>
        <w:t>ί</w:t>
      </w:r>
      <w:proofErr w:type="spellEnd"/>
      <w:r w:rsidRPr="008C7572">
        <w:rPr>
          <w:rFonts w:eastAsia="Times New Roman"/>
          <w:szCs w:val="24"/>
        </w:rPr>
        <w:t xml:space="preserve"> του </w:t>
      </w:r>
      <w:r>
        <w:rPr>
          <w:rFonts w:eastAsia="Times New Roman"/>
          <w:szCs w:val="24"/>
        </w:rPr>
        <w:t>Μ</w:t>
      </w:r>
      <w:r w:rsidRPr="008C7572">
        <w:rPr>
          <w:rFonts w:eastAsia="Times New Roman"/>
          <w:szCs w:val="24"/>
        </w:rPr>
        <w:t>αρτίου</w:t>
      </w:r>
      <w:r>
        <w:rPr>
          <w:rFonts w:eastAsia="Times New Roman"/>
          <w:szCs w:val="24"/>
        </w:rPr>
        <w:t xml:space="preserve">», δηλαδή οι εκλογές </w:t>
      </w:r>
      <w:proofErr w:type="spellStart"/>
      <w:r>
        <w:rPr>
          <w:rFonts w:eastAsia="Times New Roman"/>
          <w:szCs w:val="24"/>
        </w:rPr>
        <w:t>οσονούπω</w:t>
      </w:r>
      <w:proofErr w:type="spellEnd"/>
      <w:r>
        <w:rPr>
          <w:rFonts w:eastAsia="Times New Roman"/>
          <w:szCs w:val="24"/>
        </w:rPr>
        <w:t xml:space="preserve"> έρχονται, τα θησαυροφυλάκια αν</w:t>
      </w:r>
      <w:r>
        <w:rPr>
          <w:rFonts w:eastAsia="Times New Roman"/>
          <w:szCs w:val="24"/>
        </w:rPr>
        <w:t>οίγουν και υπαρκτά και ανύπαρκτα αποθεματικά αρχίζουν να μοιράζονται.</w:t>
      </w:r>
    </w:p>
    <w:p w14:paraId="2C1AD723" w14:textId="77777777" w:rsidR="00692F88" w:rsidRDefault="007C4398">
      <w:pPr>
        <w:spacing w:line="600" w:lineRule="auto"/>
        <w:ind w:firstLine="720"/>
        <w:jc w:val="both"/>
        <w:rPr>
          <w:rFonts w:eastAsia="Times New Roman"/>
          <w:szCs w:val="24"/>
        </w:rPr>
      </w:pPr>
      <w:r>
        <w:rPr>
          <w:rFonts w:eastAsia="Times New Roman"/>
          <w:szCs w:val="24"/>
        </w:rPr>
        <w:t>Γ</w:t>
      </w:r>
      <w:r w:rsidRPr="005121D9">
        <w:rPr>
          <w:rFonts w:eastAsia="Times New Roman"/>
          <w:szCs w:val="24"/>
        </w:rPr>
        <w:t>ιατί τώρα</w:t>
      </w:r>
      <w:r>
        <w:rPr>
          <w:rFonts w:eastAsia="Times New Roman"/>
          <w:szCs w:val="24"/>
        </w:rPr>
        <w:t>,</w:t>
      </w:r>
      <w:r w:rsidRPr="005121D9">
        <w:rPr>
          <w:rFonts w:eastAsia="Times New Roman"/>
          <w:szCs w:val="24"/>
        </w:rPr>
        <w:t xml:space="preserve"> πραγματικά</w:t>
      </w:r>
      <w:r>
        <w:rPr>
          <w:rFonts w:eastAsia="Times New Roman"/>
          <w:szCs w:val="24"/>
        </w:rPr>
        <w:t>,</w:t>
      </w:r>
      <w:r w:rsidRPr="005121D9">
        <w:rPr>
          <w:rFonts w:eastAsia="Times New Roman"/>
          <w:szCs w:val="24"/>
        </w:rPr>
        <w:t xml:space="preserve"> αυτή η </w:t>
      </w:r>
      <w:r>
        <w:rPr>
          <w:rFonts w:eastAsia="Times New Roman"/>
          <w:szCs w:val="24"/>
        </w:rPr>
        <w:t>Κ</w:t>
      </w:r>
      <w:r w:rsidRPr="005121D9">
        <w:rPr>
          <w:rFonts w:eastAsia="Times New Roman"/>
          <w:szCs w:val="24"/>
        </w:rPr>
        <w:t>υβέρνηση βρίσκεται μέσα στα πράγματα</w:t>
      </w:r>
      <w:r>
        <w:rPr>
          <w:rFonts w:eastAsia="Times New Roman"/>
          <w:szCs w:val="24"/>
        </w:rPr>
        <w:t>. Ένα κανονικό γιουρούσι, ένα «</w:t>
      </w:r>
      <w:proofErr w:type="spellStart"/>
      <w:r>
        <w:rPr>
          <w:rFonts w:eastAsia="Times New Roman"/>
          <w:szCs w:val="24"/>
        </w:rPr>
        <w:t>γιάγμα</w:t>
      </w:r>
      <w:proofErr w:type="spellEnd"/>
      <w:r>
        <w:rPr>
          <w:rFonts w:eastAsia="Times New Roman"/>
          <w:szCs w:val="24"/>
        </w:rPr>
        <w:t>» όπως λέμε,</w:t>
      </w:r>
      <w:r w:rsidRPr="005121D9">
        <w:rPr>
          <w:rFonts w:eastAsia="Times New Roman"/>
          <w:szCs w:val="24"/>
        </w:rPr>
        <w:t xml:space="preserve"> </w:t>
      </w:r>
      <w:r>
        <w:rPr>
          <w:rFonts w:eastAsia="Times New Roman"/>
          <w:szCs w:val="24"/>
        </w:rPr>
        <w:t xml:space="preserve">ξεκινάει προσεχώς, </w:t>
      </w:r>
      <w:r w:rsidRPr="005121D9">
        <w:rPr>
          <w:rFonts w:eastAsia="Times New Roman"/>
          <w:szCs w:val="24"/>
        </w:rPr>
        <w:t>προκειμένου να πάρουν από ένα ξεροκόμματο κάποιες</w:t>
      </w:r>
      <w:r w:rsidRPr="005121D9">
        <w:rPr>
          <w:rFonts w:eastAsia="Times New Roman"/>
          <w:szCs w:val="24"/>
        </w:rPr>
        <w:t xml:space="preserve"> χιλιάδες άνθρωποι</w:t>
      </w:r>
      <w:r>
        <w:rPr>
          <w:rFonts w:eastAsia="Times New Roman"/>
          <w:szCs w:val="24"/>
        </w:rPr>
        <w:t>, οι οποίοι μπαίνουν και</w:t>
      </w:r>
      <w:r w:rsidRPr="005121D9">
        <w:rPr>
          <w:rFonts w:eastAsia="Times New Roman"/>
          <w:szCs w:val="24"/>
        </w:rPr>
        <w:t xml:space="preserve"> </w:t>
      </w:r>
      <w:r>
        <w:rPr>
          <w:rFonts w:eastAsia="Times New Roman"/>
          <w:szCs w:val="24"/>
        </w:rPr>
        <w:t>δι</w:t>
      </w:r>
      <w:r w:rsidRPr="005121D9">
        <w:rPr>
          <w:rFonts w:eastAsia="Times New Roman"/>
          <w:szCs w:val="24"/>
        </w:rPr>
        <w:t>ορίζονται από πόρτες και παράθυρα</w:t>
      </w:r>
      <w:r>
        <w:rPr>
          <w:rFonts w:eastAsia="Times New Roman"/>
          <w:szCs w:val="24"/>
        </w:rPr>
        <w:t>.</w:t>
      </w:r>
      <w:r w:rsidRPr="005121D9">
        <w:rPr>
          <w:rFonts w:eastAsia="Times New Roman"/>
          <w:szCs w:val="24"/>
        </w:rPr>
        <w:t xml:space="preserve"> </w:t>
      </w:r>
    </w:p>
    <w:p w14:paraId="2C1AD724" w14:textId="77777777" w:rsidR="00692F88" w:rsidRDefault="007C4398">
      <w:pPr>
        <w:spacing w:line="600" w:lineRule="auto"/>
        <w:ind w:firstLine="720"/>
        <w:jc w:val="both"/>
        <w:rPr>
          <w:rFonts w:eastAsia="Times New Roman"/>
          <w:szCs w:val="24"/>
        </w:rPr>
      </w:pPr>
      <w:r>
        <w:rPr>
          <w:rFonts w:eastAsia="Times New Roman"/>
          <w:szCs w:val="24"/>
        </w:rPr>
        <w:lastRenderedPageBreak/>
        <w:t>Μ</w:t>
      </w:r>
      <w:r w:rsidRPr="005121D9">
        <w:rPr>
          <w:rFonts w:eastAsia="Times New Roman"/>
          <w:szCs w:val="24"/>
        </w:rPr>
        <w:t>προστά σε ένα</w:t>
      </w:r>
      <w:r>
        <w:rPr>
          <w:rFonts w:eastAsia="Times New Roman"/>
          <w:szCs w:val="24"/>
        </w:rPr>
        <w:t>ν</w:t>
      </w:r>
      <w:r w:rsidRPr="005121D9">
        <w:rPr>
          <w:rFonts w:eastAsia="Times New Roman"/>
          <w:szCs w:val="24"/>
        </w:rPr>
        <w:t xml:space="preserve"> πιθανό εκλογικό καταποντισμό που μπορεί να έχει αυτή η Κυβέρνηση </w:t>
      </w:r>
      <w:r>
        <w:rPr>
          <w:rFonts w:eastAsia="Times New Roman"/>
          <w:szCs w:val="24"/>
        </w:rPr>
        <w:t>-</w:t>
      </w:r>
      <w:r>
        <w:rPr>
          <w:rFonts w:eastAsia="Times New Roman"/>
          <w:szCs w:val="24"/>
        </w:rPr>
        <w:t>γιατί δ</w:t>
      </w:r>
      <w:r w:rsidRPr="005121D9">
        <w:rPr>
          <w:rFonts w:eastAsia="Times New Roman"/>
          <w:szCs w:val="24"/>
        </w:rPr>
        <w:t>εν το γνωρίζουμε κ</w:t>
      </w:r>
      <w:r>
        <w:rPr>
          <w:rFonts w:eastAsia="Times New Roman"/>
          <w:szCs w:val="24"/>
        </w:rPr>
        <w:t xml:space="preserve">ι </w:t>
      </w:r>
      <w:r w:rsidRPr="005121D9">
        <w:rPr>
          <w:rFonts w:eastAsia="Times New Roman"/>
          <w:szCs w:val="24"/>
        </w:rPr>
        <w:t>αυτό</w:t>
      </w:r>
      <w:r>
        <w:rPr>
          <w:rFonts w:eastAsia="Times New Roman"/>
          <w:szCs w:val="24"/>
        </w:rPr>
        <w:t>,</w:t>
      </w:r>
      <w:r w:rsidRPr="005121D9">
        <w:rPr>
          <w:rFonts w:eastAsia="Times New Roman"/>
          <w:szCs w:val="24"/>
        </w:rPr>
        <w:t xml:space="preserve"> </w:t>
      </w:r>
      <w:r>
        <w:rPr>
          <w:rFonts w:eastAsia="Times New Roman"/>
          <w:szCs w:val="24"/>
        </w:rPr>
        <w:t>μία οι</w:t>
      </w:r>
      <w:r w:rsidRPr="005121D9">
        <w:rPr>
          <w:rFonts w:eastAsia="Times New Roman"/>
          <w:szCs w:val="24"/>
        </w:rPr>
        <w:t xml:space="preserve"> δ</w:t>
      </w:r>
      <w:r>
        <w:rPr>
          <w:rFonts w:eastAsia="Times New Roman"/>
          <w:szCs w:val="24"/>
        </w:rPr>
        <w:t>ημοσκοπήσεις δίνουν ότι είναι δεκαπέντε</w:t>
      </w:r>
      <w:r w:rsidRPr="005121D9">
        <w:rPr>
          <w:rFonts w:eastAsia="Times New Roman"/>
          <w:szCs w:val="24"/>
        </w:rPr>
        <w:t xml:space="preserve"> μονάδες πίσω</w:t>
      </w:r>
      <w:r>
        <w:rPr>
          <w:rFonts w:eastAsia="Times New Roman"/>
          <w:szCs w:val="24"/>
        </w:rPr>
        <w:t>,</w:t>
      </w:r>
      <w:r w:rsidRPr="005121D9">
        <w:rPr>
          <w:rFonts w:eastAsia="Times New Roman"/>
          <w:szCs w:val="24"/>
        </w:rPr>
        <w:t xml:space="preserve"> οι άλλοι δίνουν ότι είναι τέσσερις</w:t>
      </w:r>
      <w:r>
        <w:rPr>
          <w:rFonts w:eastAsia="Times New Roman"/>
          <w:szCs w:val="24"/>
        </w:rPr>
        <w:t>,</w:t>
      </w:r>
      <w:r w:rsidRPr="005121D9">
        <w:rPr>
          <w:rFonts w:eastAsia="Times New Roman"/>
          <w:szCs w:val="24"/>
        </w:rPr>
        <w:t xml:space="preserve"> μία μας δείχνει ότι είμαστε 2,9</w:t>
      </w:r>
      <w:r>
        <w:rPr>
          <w:rFonts w:eastAsia="Times New Roman"/>
          <w:szCs w:val="24"/>
        </w:rPr>
        <w:t>%</w:t>
      </w:r>
      <w:r>
        <w:rPr>
          <w:rFonts w:eastAsia="Times New Roman"/>
          <w:szCs w:val="24"/>
        </w:rPr>
        <w:t>,</w:t>
      </w:r>
      <w:r w:rsidRPr="005121D9">
        <w:rPr>
          <w:rFonts w:eastAsia="Times New Roman"/>
          <w:szCs w:val="24"/>
        </w:rPr>
        <w:t xml:space="preserve"> η άλλη μας δείχνει ότι είμαστε 4</w:t>
      </w:r>
      <w:r>
        <w:rPr>
          <w:rFonts w:eastAsia="Times New Roman"/>
          <w:szCs w:val="24"/>
        </w:rPr>
        <w:t>,5%,</w:t>
      </w:r>
      <w:r w:rsidRPr="005121D9">
        <w:rPr>
          <w:rFonts w:eastAsia="Times New Roman"/>
          <w:szCs w:val="24"/>
        </w:rPr>
        <w:t xml:space="preserve"> δεν μπορείς να πιστέψεις και τι θα έχει στο τέλος της ημέρας</w:t>
      </w:r>
      <w:r>
        <w:rPr>
          <w:rFonts w:eastAsia="Times New Roman"/>
          <w:szCs w:val="24"/>
        </w:rPr>
        <w:t>,</w:t>
      </w:r>
      <w:r w:rsidRPr="005121D9">
        <w:rPr>
          <w:rFonts w:eastAsia="Times New Roman"/>
          <w:szCs w:val="24"/>
        </w:rPr>
        <w:t xml:space="preserve"> οπότε δεν μπορεί</w:t>
      </w:r>
      <w:r>
        <w:rPr>
          <w:rFonts w:eastAsia="Times New Roman"/>
          <w:szCs w:val="24"/>
        </w:rPr>
        <w:t>ς</w:t>
      </w:r>
      <w:r w:rsidRPr="005121D9">
        <w:rPr>
          <w:rFonts w:eastAsia="Times New Roman"/>
          <w:szCs w:val="24"/>
        </w:rPr>
        <w:t xml:space="preserve"> να προβλέψει</w:t>
      </w:r>
      <w:r>
        <w:rPr>
          <w:rFonts w:eastAsia="Times New Roman"/>
          <w:szCs w:val="24"/>
        </w:rPr>
        <w:t>ς και</w:t>
      </w:r>
      <w:r w:rsidRPr="005121D9">
        <w:rPr>
          <w:rFonts w:eastAsia="Times New Roman"/>
          <w:szCs w:val="24"/>
        </w:rPr>
        <w:t xml:space="preserve"> πότε θα έχουμε εκλογές</w:t>
      </w:r>
      <w:r>
        <w:rPr>
          <w:rFonts w:eastAsia="Times New Roman"/>
          <w:szCs w:val="24"/>
        </w:rPr>
        <w:t>-</w:t>
      </w:r>
      <w:r w:rsidRPr="005121D9">
        <w:rPr>
          <w:rFonts w:eastAsia="Times New Roman"/>
          <w:szCs w:val="24"/>
        </w:rPr>
        <w:t xml:space="preserve"> έχετε επιλέξει </w:t>
      </w:r>
      <w:r>
        <w:rPr>
          <w:rFonts w:eastAsia="Times New Roman"/>
          <w:szCs w:val="24"/>
        </w:rPr>
        <w:t>ως</w:t>
      </w:r>
      <w:r w:rsidRPr="005121D9">
        <w:rPr>
          <w:rFonts w:eastAsia="Times New Roman"/>
          <w:szCs w:val="24"/>
        </w:rPr>
        <w:t xml:space="preserve"> </w:t>
      </w:r>
      <w:r>
        <w:rPr>
          <w:rFonts w:eastAsia="Times New Roman"/>
          <w:szCs w:val="24"/>
        </w:rPr>
        <w:t>Κ</w:t>
      </w:r>
      <w:r w:rsidRPr="005121D9">
        <w:rPr>
          <w:rFonts w:eastAsia="Times New Roman"/>
          <w:szCs w:val="24"/>
        </w:rPr>
        <w:t xml:space="preserve">υβέρνηση να υποσχεθείτε </w:t>
      </w:r>
      <w:r>
        <w:rPr>
          <w:rFonts w:eastAsia="Times New Roman"/>
          <w:szCs w:val="24"/>
        </w:rPr>
        <w:t xml:space="preserve">άπειρα </w:t>
      </w:r>
      <w:r w:rsidRPr="005121D9">
        <w:rPr>
          <w:rFonts w:eastAsia="Times New Roman"/>
          <w:szCs w:val="24"/>
        </w:rPr>
        <w:t>δισεκατομμύρια</w:t>
      </w:r>
      <w:r>
        <w:rPr>
          <w:rFonts w:eastAsia="Times New Roman"/>
          <w:szCs w:val="24"/>
        </w:rPr>
        <w:t>.</w:t>
      </w:r>
      <w:r w:rsidRPr="005121D9">
        <w:rPr>
          <w:rFonts w:eastAsia="Times New Roman"/>
          <w:szCs w:val="24"/>
        </w:rPr>
        <w:t xml:space="preserve"> </w:t>
      </w:r>
      <w:r>
        <w:rPr>
          <w:rFonts w:eastAsia="Times New Roman"/>
          <w:szCs w:val="24"/>
        </w:rPr>
        <w:t xml:space="preserve">Κι αυτό που </w:t>
      </w:r>
      <w:r w:rsidRPr="005121D9">
        <w:rPr>
          <w:rFonts w:eastAsia="Times New Roman"/>
          <w:szCs w:val="24"/>
        </w:rPr>
        <w:t>έχετε κάνει είναι να εξαφανίζετ</w:t>
      </w:r>
      <w:r>
        <w:rPr>
          <w:rFonts w:eastAsia="Times New Roman"/>
          <w:szCs w:val="24"/>
        </w:rPr>
        <w:t>ε</w:t>
      </w:r>
      <w:r w:rsidRPr="005121D9">
        <w:rPr>
          <w:rFonts w:eastAsia="Times New Roman"/>
          <w:szCs w:val="24"/>
        </w:rPr>
        <w:t xml:space="preserve"> πραγματικά τη μεσαία τάξη και τους </w:t>
      </w:r>
      <w:proofErr w:type="spellStart"/>
      <w:r w:rsidRPr="005121D9">
        <w:rPr>
          <w:rFonts w:eastAsia="Times New Roman"/>
          <w:szCs w:val="24"/>
        </w:rPr>
        <w:t>νοικοκυραίους</w:t>
      </w:r>
      <w:proofErr w:type="spellEnd"/>
      <w:r>
        <w:rPr>
          <w:rFonts w:eastAsia="Times New Roman"/>
          <w:szCs w:val="24"/>
        </w:rPr>
        <w:t>.</w:t>
      </w:r>
      <w:r w:rsidRPr="005121D9">
        <w:rPr>
          <w:rFonts w:eastAsia="Times New Roman"/>
          <w:szCs w:val="24"/>
        </w:rPr>
        <w:t xml:space="preserve"> </w:t>
      </w:r>
      <w:r>
        <w:rPr>
          <w:rFonts w:eastAsia="Times New Roman"/>
          <w:szCs w:val="24"/>
        </w:rPr>
        <w:t>Τέσσερα</w:t>
      </w:r>
      <w:r w:rsidRPr="005121D9">
        <w:rPr>
          <w:rFonts w:eastAsia="Times New Roman"/>
          <w:szCs w:val="24"/>
        </w:rPr>
        <w:t xml:space="preserve"> εκατομμύρια </w:t>
      </w:r>
      <w:r>
        <w:rPr>
          <w:rFonts w:eastAsia="Times New Roman"/>
          <w:szCs w:val="24"/>
        </w:rPr>
        <w:t>τριακόσιες ενενήντα δύο χιλιάδες τριακόσιοι ενενήντα πέντε</w:t>
      </w:r>
      <w:r w:rsidRPr="005121D9">
        <w:rPr>
          <w:rFonts w:eastAsia="Times New Roman"/>
          <w:szCs w:val="24"/>
        </w:rPr>
        <w:t xml:space="preserve"> είναι οι Έλληνες που το</w:t>
      </w:r>
      <w:r>
        <w:rPr>
          <w:rFonts w:eastAsia="Times New Roman"/>
          <w:szCs w:val="24"/>
        </w:rPr>
        <w:t>ν</w:t>
      </w:r>
      <w:r w:rsidRPr="005121D9">
        <w:rPr>
          <w:rFonts w:eastAsia="Times New Roman"/>
          <w:szCs w:val="24"/>
        </w:rPr>
        <w:t xml:space="preserve"> Σεπτέμβριο</w:t>
      </w:r>
      <w:r w:rsidRPr="005121D9">
        <w:rPr>
          <w:rFonts w:eastAsia="Times New Roman"/>
          <w:szCs w:val="24"/>
        </w:rPr>
        <w:t xml:space="preserve"> είχαν ληξιπρόθεσμες οφειλές προς τη φορολογική διοίκηση</w:t>
      </w:r>
      <w:r>
        <w:rPr>
          <w:rFonts w:eastAsia="Times New Roman"/>
          <w:szCs w:val="24"/>
        </w:rPr>
        <w:t>,</w:t>
      </w:r>
      <w:r w:rsidRPr="005121D9">
        <w:rPr>
          <w:rFonts w:eastAsia="Times New Roman"/>
          <w:szCs w:val="24"/>
        </w:rPr>
        <w:t xml:space="preserve"> </w:t>
      </w:r>
      <w:r>
        <w:rPr>
          <w:rFonts w:eastAsia="Times New Roman"/>
          <w:szCs w:val="24"/>
        </w:rPr>
        <w:t>πεντακόσιες χιλιάδες</w:t>
      </w:r>
      <w:r w:rsidRPr="005121D9">
        <w:rPr>
          <w:rFonts w:eastAsia="Times New Roman"/>
          <w:szCs w:val="24"/>
        </w:rPr>
        <w:t xml:space="preserve"> Έλληνες παραπάνω από τον Αύγουστο</w:t>
      </w:r>
      <w:r>
        <w:rPr>
          <w:rFonts w:eastAsia="Times New Roman"/>
          <w:szCs w:val="24"/>
        </w:rPr>
        <w:t>.</w:t>
      </w:r>
      <w:r w:rsidRPr="005121D9">
        <w:rPr>
          <w:rFonts w:eastAsia="Times New Roman"/>
          <w:szCs w:val="24"/>
        </w:rPr>
        <w:t xml:space="preserve"> </w:t>
      </w:r>
    </w:p>
    <w:p w14:paraId="2C1AD725" w14:textId="77777777" w:rsidR="00692F88" w:rsidRDefault="007C4398">
      <w:pPr>
        <w:spacing w:line="600" w:lineRule="auto"/>
        <w:ind w:firstLine="720"/>
        <w:jc w:val="both"/>
        <w:rPr>
          <w:rFonts w:eastAsia="Times New Roman"/>
          <w:szCs w:val="24"/>
        </w:rPr>
      </w:pPr>
      <w:r>
        <w:rPr>
          <w:rFonts w:eastAsia="Times New Roman"/>
          <w:szCs w:val="24"/>
        </w:rPr>
        <w:t>Όσο για κάποιες «ανάσες» που αναφέρετε</w:t>
      </w:r>
      <w:r w:rsidRPr="005121D9">
        <w:rPr>
          <w:rFonts w:eastAsia="Times New Roman"/>
          <w:szCs w:val="24"/>
        </w:rPr>
        <w:t xml:space="preserve"> και για την περιβόητη ρύθμιση των </w:t>
      </w:r>
      <w:proofErr w:type="spellStart"/>
      <w:r>
        <w:rPr>
          <w:rFonts w:eastAsia="Times New Roman"/>
          <w:szCs w:val="24"/>
        </w:rPr>
        <w:t>εκατόν</w:t>
      </w:r>
      <w:proofErr w:type="spellEnd"/>
      <w:r>
        <w:rPr>
          <w:rFonts w:eastAsia="Times New Roman"/>
          <w:szCs w:val="24"/>
        </w:rPr>
        <w:t xml:space="preserve"> είκοσι</w:t>
      </w:r>
      <w:r w:rsidRPr="005121D9">
        <w:rPr>
          <w:rFonts w:eastAsia="Times New Roman"/>
          <w:szCs w:val="24"/>
        </w:rPr>
        <w:t xml:space="preserve"> δόσεων για μισθωτούς και συνταξιούχους </w:t>
      </w:r>
      <w:r>
        <w:rPr>
          <w:rFonts w:eastAsia="Times New Roman"/>
          <w:szCs w:val="24"/>
        </w:rPr>
        <w:t>-</w:t>
      </w:r>
      <w:r w:rsidRPr="005121D9">
        <w:rPr>
          <w:rFonts w:eastAsia="Times New Roman"/>
          <w:szCs w:val="24"/>
        </w:rPr>
        <w:t xml:space="preserve">πριν από </w:t>
      </w:r>
      <w:r>
        <w:rPr>
          <w:rFonts w:eastAsia="Times New Roman"/>
          <w:szCs w:val="24"/>
        </w:rPr>
        <w:t>οκτώ</w:t>
      </w:r>
      <w:r w:rsidRPr="005121D9">
        <w:rPr>
          <w:rFonts w:eastAsia="Times New Roman"/>
          <w:szCs w:val="24"/>
        </w:rPr>
        <w:t xml:space="preserve"> </w:t>
      </w:r>
      <w:r w:rsidRPr="005121D9">
        <w:rPr>
          <w:rFonts w:eastAsia="Times New Roman"/>
          <w:szCs w:val="24"/>
        </w:rPr>
        <w:t>μήνες έκαν</w:t>
      </w:r>
      <w:r>
        <w:rPr>
          <w:rFonts w:eastAsia="Times New Roman"/>
          <w:szCs w:val="24"/>
        </w:rPr>
        <w:t xml:space="preserve">α </w:t>
      </w:r>
      <w:r w:rsidRPr="005121D9">
        <w:rPr>
          <w:rFonts w:eastAsia="Times New Roman"/>
          <w:szCs w:val="24"/>
        </w:rPr>
        <w:t>ερώτηση</w:t>
      </w:r>
      <w:r>
        <w:rPr>
          <w:rFonts w:eastAsia="Times New Roman"/>
          <w:szCs w:val="24"/>
        </w:rPr>
        <w:t>,</w:t>
      </w:r>
      <w:r w:rsidRPr="005121D9">
        <w:rPr>
          <w:rFonts w:eastAsia="Times New Roman"/>
          <w:szCs w:val="24"/>
        </w:rPr>
        <w:t xml:space="preserve"> είναι εδώ η κ</w:t>
      </w:r>
      <w:r>
        <w:rPr>
          <w:rFonts w:eastAsia="Times New Roman"/>
          <w:szCs w:val="24"/>
        </w:rPr>
        <w:t xml:space="preserve">. </w:t>
      </w:r>
      <w:proofErr w:type="spellStart"/>
      <w:r>
        <w:rPr>
          <w:rFonts w:eastAsia="Times New Roman"/>
          <w:szCs w:val="24"/>
        </w:rPr>
        <w:t>Π</w:t>
      </w:r>
      <w:r w:rsidRPr="005121D9">
        <w:rPr>
          <w:rFonts w:eastAsia="Times New Roman"/>
          <w:szCs w:val="24"/>
        </w:rPr>
        <w:t>απανάτσιου</w:t>
      </w:r>
      <w:proofErr w:type="spellEnd"/>
      <w:r>
        <w:rPr>
          <w:rFonts w:eastAsia="Times New Roman"/>
          <w:szCs w:val="24"/>
        </w:rPr>
        <w:t>,</w:t>
      </w:r>
      <w:r w:rsidRPr="005121D9">
        <w:rPr>
          <w:rFonts w:eastAsia="Times New Roman"/>
          <w:szCs w:val="24"/>
        </w:rPr>
        <w:t xml:space="preserve"> </w:t>
      </w:r>
      <w:r>
        <w:rPr>
          <w:rFonts w:eastAsia="Times New Roman"/>
          <w:szCs w:val="24"/>
        </w:rPr>
        <w:t>θ</w:t>
      </w:r>
      <w:r w:rsidRPr="005121D9">
        <w:rPr>
          <w:rFonts w:eastAsia="Times New Roman"/>
          <w:szCs w:val="24"/>
        </w:rPr>
        <w:t>α το θυμάται</w:t>
      </w:r>
      <w:r>
        <w:rPr>
          <w:rFonts w:eastAsia="Times New Roman"/>
          <w:szCs w:val="24"/>
        </w:rPr>
        <w:t>-</w:t>
      </w:r>
      <w:r w:rsidRPr="005121D9">
        <w:rPr>
          <w:rFonts w:eastAsia="Times New Roman"/>
          <w:szCs w:val="24"/>
        </w:rPr>
        <w:t xml:space="preserve"> ακόμη περιμένουμε να δούμε τι θα γίνει με αυτό</w:t>
      </w:r>
      <w:r>
        <w:rPr>
          <w:rFonts w:eastAsia="Times New Roman"/>
          <w:szCs w:val="24"/>
        </w:rPr>
        <w:t>.</w:t>
      </w:r>
      <w:r w:rsidRPr="005121D9">
        <w:rPr>
          <w:rFonts w:eastAsia="Times New Roman"/>
          <w:szCs w:val="24"/>
        </w:rPr>
        <w:t xml:space="preserve"> </w:t>
      </w:r>
    </w:p>
    <w:p w14:paraId="2C1AD726" w14:textId="77777777" w:rsidR="00692F88" w:rsidRDefault="007C4398">
      <w:pPr>
        <w:spacing w:line="600" w:lineRule="auto"/>
        <w:ind w:firstLine="720"/>
        <w:jc w:val="both"/>
        <w:rPr>
          <w:rFonts w:eastAsia="Times New Roman"/>
          <w:szCs w:val="24"/>
        </w:rPr>
      </w:pPr>
      <w:r>
        <w:rPr>
          <w:rFonts w:eastAsia="Times New Roman"/>
          <w:szCs w:val="24"/>
        </w:rPr>
        <w:lastRenderedPageBreak/>
        <w:t>Π</w:t>
      </w:r>
      <w:r w:rsidRPr="005121D9">
        <w:rPr>
          <w:rFonts w:eastAsia="Times New Roman"/>
          <w:szCs w:val="24"/>
        </w:rPr>
        <w:t>ραγματικά</w:t>
      </w:r>
      <w:r>
        <w:rPr>
          <w:rFonts w:eastAsia="Times New Roman"/>
          <w:szCs w:val="24"/>
        </w:rPr>
        <w:t>,</w:t>
      </w:r>
      <w:r w:rsidRPr="005121D9">
        <w:rPr>
          <w:rFonts w:eastAsia="Times New Roman"/>
          <w:szCs w:val="24"/>
        </w:rPr>
        <w:t xml:space="preserve"> </w:t>
      </w:r>
      <w:r>
        <w:rPr>
          <w:rFonts w:eastAsia="Times New Roman"/>
          <w:szCs w:val="24"/>
        </w:rPr>
        <w:t>ε</w:t>
      </w:r>
      <w:r w:rsidRPr="005121D9">
        <w:rPr>
          <w:rFonts w:eastAsia="Times New Roman"/>
          <w:szCs w:val="24"/>
        </w:rPr>
        <w:t xml:space="preserve">ίναι ντροπή για μία </w:t>
      </w:r>
      <w:r>
        <w:rPr>
          <w:rFonts w:eastAsia="Times New Roman"/>
          <w:szCs w:val="24"/>
        </w:rPr>
        <w:t>Κ</w:t>
      </w:r>
      <w:r w:rsidRPr="005121D9">
        <w:rPr>
          <w:rFonts w:eastAsia="Times New Roman"/>
          <w:szCs w:val="24"/>
        </w:rPr>
        <w:t>υβέρνηση και άδικο για τους πολίτες</w:t>
      </w:r>
      <w:r>
        <w:rPr>
          <w:rFonts w:eastAsia="Times New Roman"/>
          <w:szCs w:val="24"/>
        </w:rPr>
        <w:t>,</w:t>
      </w:r>
      <w:r w:rsidRPr="005121D9">
        <w:rPr>
          <w:rFonts w:eastAsia="Times New Roman"/>
          <w:szCs w:val="24"/>
        </w:rPr>
        <w:t xml:space="preserve"> η κοινωνική πολιτική αλλά και όλη η χώρα να έχουν μετατραπεί πραγματικά </w:t>
      </w:r>
      <w:r w:rsidRPr="005121D9">
        <w:rPr>
          <w:rFonts w:eastAsia="Times New Roman"/>
          <w:szCs w:val="24"/>
        </w:rPr>
        <w:t xml:space="preserve">σε ένα απέραντο αλισβερίσι με λογική </w:t>
      </w:r>
      <w:r>
        <w:rPr>
          <w:rFonts w:eastAsia="Times New Roman"/>
          <w:szCs w:val="24"/>
        </w:rPr>
        <w:t>«</w:t>
      </w:r>
      <w:proofErr w:type="spellStart"/>
      <w:r w:rsidRPr="005121D9">
        <w:rPr>
          <w:rFonts w:eastAsia="Times New Roman"/>
          <w:szCs w:val="24"/>
        </w:rPr>
        <w:t>Μαυρογιαλούρου</w:t>
      </w:r>
      <w:proofErr w:type="spellEnd"/>
      <w:r>
        <w:rPr>
          <w:rFonts w:eastAsia="Times New Roman"/>
          <w:szCs w:val="24"/>
        </w:rPr>
        <w:t>»</w:t>
      </w:r>
      <w:r w:rsidRPr="005121D9">
        <w:rPr>
          <w:rFonts w:eastAsia="Times New Roman"/>
          <w:szCs w:val="24"/>
        </w:rPr>
        <w:t xml:space="preserve"> και </w:t>
      </w:r>
      <w:r>
        <w:rPr>
          <w:rFonts w:eastAsia="Times New Roman"/>
          <w:szCs w:val="24"/>
        </w:rPr>
        <w:t>«π</w:t>
      </w:r>
      <w:r w:rsidRPr="005121D9">
        <w:rPr>
          <w:rFonts w:eastAsia="Times New Roman"/>
          <w:szCs w:val="24"/>
        </w:rPr>
        <w:t>άρε κόσμε</w:t>
      </w:r>
      <w:r>
        <w:rPr>
          <w:rFonts w:eastAsia="Times New Roman"/>
          <w:szCs w:val="24"/>
        </w:rPr>
        <w:t>»,</w:t>
      </w:r>
      <w:r w:rsidRPr="005121D9">
        <w:rPr>
          <w:rFonts w:eastAsia="Times New Roman"/>
          <w:szCs w:val="24"/>
        </w:rPr>
        <w:t xml:space="preserve"> καθιστώντας </w:t>
      </w:r>
      <w:r>
        <w:rPr>
          <w:rFonts w:eastAsia="Times New Roman"/>
          <w:szCs w:val="24"/>
        </w:rPr>
        <w:t xml:space="preserve">τους </w:t>
      </w:r>
      <w:r w:rsidRPr="005121D9">
        <w:rPr>
          <w:rFonts w:eastAsia="Times New Roman"/>
          <w:szCs w:val="24"/>
        </w:rPr>
        <w:t xml:space="preserve">μισούς Έλληνες ουσιαστικά </w:t>
      </w:r>
      <w:r>
        <w:rPr>
          <w:rFonts w:eastAsia="Times New Roman"/>
          <w:szCs w:val="24"/>
        </w:rPr>
        <w:t>επαίτες. Είναι</w:t>
      </w:r>
      <w:r w:rsidRPr="005121D9">
        <w:rPr>
          <w:rFonts w:eastAsia="Times New Roman"/>
          <w:szCs w:val="24"/>
        </w:rPr>
        <w:t xml:space="preserve"> εκατοντάδες</w:t>
      </w:r>
      <w:r>
        <w:rPr>
          <w:rFonts w:eastAsia="Times New Roman"/>
          <w:szCs w:val="24"/>
        </w:rPr>
        <w:t xml:space="preserve"> οι</w:t>
      </w:r>
      <w:r w:rsidRPr="005121D9">
        <w:rPr>
          <w:rFonts w:eastAsia="Times New Roman"/>
          <w:szCs w:val="24"/>
        </w:rPr>
        <w:t xml:space="preserve"> </w:t>
      </w:r>
      <w:r>
        <w:rPr>
          <w:rFonts w:eastAsia="Times New Roman"/>
          <w:szCs w:val="24"/>
        </w:rPr>
        <w:t>ενώσεις</w:t>
      </w:r>
      <w:r w:rsidRPr="005121D9">
        <w:rPr>
          <w:rFonts w:eastAsia="Times New Roman"/>
          <w:szCs w:val="24"/>
        </w:rPr>
        <w:t xml:space="preserve"> και φορείς που </w:t>
      </w:r>
      <w:r>
        <w:rPr>
          <w:rFonts w:eastAsia="Times New Roman"/>
          <w:szCs w:val="24"/>
        </w:rPr>
        <w:t>υπέφεραν όλα</w:t>
      </w:r>
      <w:r w:rsidRPr="005121D9">
        <w:rPr>
          <w:rFonts w:eastAsia="Times New Roman"/>
          <w:szCs w:val="24"/>
        </w:rPr>
        <w:t xml:space="preserve"> αυτά χρόνια</w:t>
      </w:r>
      <w:r>
        <w:rPr>
          <w:rFonts w:eastAsia="Times New Roman"/>
          <w:szCs w:val="24"/>
        </w:rPr>
        <w:t>,</w:t>
      </w:r>
      <w:r w:rsidRPr="005121D9">
        <w:rPr>
          <w:rFonts w:eastAsia="Times New Roman"/>
          <w:szCs w:val="24"/>
        </w:rPr>
        <w:t xml:space="preserve"> </w:t>
      </w:r>
      <w:r>
        <w:rPr>
          <w:rFonts w:eastAsia="Times New Roman"/>
          <w:szCs w:val="24"/>
        </w:rPr>
        <w:t>β</w:t>
      </w:r>
      <w:r w:rsidRPr="005121D9">
        <w:rPr>
          <w:rFonts w:eastAsia="Times New Roman"/>
          <w:szCs w:val="24"/>
        </w:rPr>
        <w:t>λέποντας τα</w:t>
      </w:r>
      <w:r>
        <w:rPr>
          <w:rFonts w:eastAsia="Times New Roman"/>
          <w:szCs w:val="24"/>
        </w:rPr>
        <w:t xml:space="preserve"> δισεκατομμύρια να σφυρίζουν δίπλα τους, και </w:t>
      </w:r>
      <w:r w:rsidRPr="005121D9">
        <w:rPr>
          <w:rFonts w:eastAsia="Times New Roman"/>
          <w:szCs w:val="24"/>
        </w:rPr>
        <w:t>αναγκάζονται να πηγαίνουν σύσσωμ</w:t>
      </w:r>
      <w:r>
        <w:rPr>
          <w:rFonts w:eastAsia="Times New Roman"/>
          <w:szCs w:val="24"/>
        </w:rPr>
        <w:t>οι</w:t>
      </w:r>
      <w:r w:rsidRPr="005121D9">
        <w:rPr>
          <w:rFonts w:eastAsia="Times New Roman"/>
          <w:szCs w:val="24"/>
        </w:rPr>
        <w:t xml:space="preserve"> και σε ουρές έξω από κάποιο πολιτικό γραφείο</w:t>
      </w:r>
      <w:r>
        <w:rPr>
          <w:rFonts w:eastAsia="Times New Roman"/>
          <w:szCs w:val="24"/>
        </w:rPr>
        <w:t>,</w:t>
      </w:r>
      <w:r w:rsidRPr="005121D9">
        <w:rPr>
          <w:rFonts w:eastAsia="Times New Roman"/>
          <w:szCs w:val="24"/>
        </w:rPr>
        <w:t xml:space="preserve"> από κάποιον Υπουργό και να παρακαλέσουν για </w:t>
      </w:r>
      <w:r>
        <w:rPr>
          <w:rFonts w:eastAsia="Times New Roman"/>
          <w:szCs w:val="24"/>
        </w:rPr>
        <w:t xml:space="preserve">10 </w:t>
      </w:r>
      <w:r w:rsidRPr="005121D9">
        <w:rPr>
          <w:rFonts w:eastAsia="Times New Roman"/>
          <w:szCs w:val="24"/>
        </w:rPr>
        <w:t>ευρώ</w:t>
      </w:r>
      <w:r>
        <w:rPr>
          <w:rFonts w:eastAsia="Times New Roman"/>
          <w:szCs w:val="24"/>
        </w:rPr>
        <w:t>.</w:t>
      </w:r>
      <w:r w:rsidRPr="005121D9">
        <w:rPr>
          <w:rFonts w:eastAsia="Times New Roman"/>
          <w:szCs w:val="24"/>
        </w:rPr>
        <w:t xml:space="preserve"> </w:t>
      </w:r>
    </w:p>
    <w:p w14:paraId="2C1AD727" w14:textId="77777777" w:rsidR="00692F88" w:rsidRDefault="007C4398">
      <w:pPr>
        <w:spacing w:line="600" w:lineRule="auto"/>
        <w:ind w:firstLine="720"/>
        <w:jc w:val="both"/>
        <w:rPr>
          <w:rFonts w:eastAsia="Times New Roman"/>
          <w:szCs w:val="24"/>
        </w:rPr>
      </w:pPr>
      <w:r>
        <w:rPr>
          <w:rFonts w:eastAsia="Times New Roman"/>
          <w:szCs w:val="24"/>
        </w:rPr>
        <w:t>Κ</w:t>
      </w:r>
      <w:r w:rsidRPr="005121D9">
        <w:rPr>
          <w:rFonts w:eastAsia="Times New Roman"/>
          <w:szCs w:val="24"/>
        </w:rPr>
        <w:t>αι</w:t>
      </w:r>
      <w:r>
        <w:rPr>
          <w:rFonts w:eastAsia="Times New Roman"/>
          <w:szCs w:val="24"/>
        </w:rPr>
        <w:t>,</w:t>
      </w:r>
      <w:r w:rsidRPr="005121D9">
        <w:rPr>
          <w:rFonts w:eastAsia="Times New Roman"/>
          <w:szCs w:val="24"/>
        </w:rPr>
        <w:t xml:space="preserve"> μάλιστα</w:t>
      </w:r>
      <w:r>
        <w:rPr>
          <w:rFonts w:eastAsia="Times New Roman"/>
          <w:szCs w:val="24"/>
        </w:rPr>
        <w:t>,</w:t>
      </w:r>
      <w:r w:rsidRPr="005121D9">
        <w:rPr>
          <w:rFonts w:eastAsia="Times New Roman"/>
          <w:szCs w:val="24"/>
        </w:rPr>
        <w:t xml:space="preserve"> ο συνωστισμός </w:t>
      </w:r>
      <w:r>
        <w:rPr>
          <w:rFonts w:eastAsia="Times New Roman"/>
          <w:szCs w:val="24"/>
        </w:rPr>
        <w:t>α</w:t>
      </w:r>
      <w:r w:rsidRPr="005121D9">
        <w:rPr>
          <w:rFonts w:eastAsia="Times New Roman"/>
          <w:szCs w:val="24"/>
        </w:rPr>
        <w:t>υτός δεν είναι μόνο φυσικός</w:t>
      </w:r>
      <w:r>
        <w:rPr>
          <w:rFonts w:eastAsia="Times New Roman"/>
          <w:szCs w:val="24"/>
        </w:rPr>
        <w:t>.</w:t>
      </w:r>
      <w:r w:rsidRPr="005121D9">
        <w:rPr>
          <w:rFonts w:eastAsia="Times New Roman"/>
          <w:szCs w:val="24"/>
        </w:rPr>
        <w:t xml:space="preserve"> </w:t>
      </w:r>
      <w:r>
        <w:rPr>
          <w:rFonts w:eastAsia="Times New Roman"/>
          <w:szCs w:val="24"/>
        </w:rPr>
        <w:t>Π</w:t>
      </w:r>
      <w:r w:rsidRPr="005121D9">
        <w:rPr>
          <w:rFonts w:eastAsia="Times New Roman"/>
          <w:szCs w:val="24"/>
        </w:rPr>
        <w:t>λέον</w:t>
      </w:r>
      <w:r>
        <w:rPr>
          <w:rFonts w:eastAsia="Times New Roman"/>
          <w:szCs w:val="24"/>
        </w:rPr>
        <w:t xml:space="preserve"> οι ουρές </w:t>
      </w:r>
      <w:r w:rsidRPr="005121D9">
        <w:rPr>
          <w:rFonts w:eastAsia="Times New Roman"/>
          <w:szCs w:val="24"/>
        </w:rPr>
        <w:t>είναι και ηλεκτρονικές</w:t>
      </w:r>
      <w:r>
        <w:rPr>
          <w:rFonts w:eastAsia="Times New Roman"/>
          <w:szCs w:val="24"/>
        </w:rPr>
        <w:t>. Είναι δεκάδες</w:t>
      </w:r>
      <w:r w:rsidRPr="005121D9">
        <w:rPr>
          <w:rFonts w:eastAsia="Times New Roman"/>
          <w:szCs w:val="24"/>
        </w:rPr>
        <w:t xml:space="preserve"> οι λεγόμεν</w:t>
      </w:r>
      <w:r w:rsidRPr="005121D9">
        <w:rPr>
          <w:rFonts w:eastAsia="Times New Roman"/>
          <w:szCs w:val="24"/>
        </w:rPr>
        <w:t xml:space="preserve">ες </w:t>
      </w:r>
      <w:r>
        <w:rPr>
          <w:rFonts w:eastAsia="Times New Roman"/>
          <w:szCs w:val="24"/>
        </w:rPr>
        <w:t>«</w:t>
      </w:r>
      <w:r w:rsidRPr="005121D9">
        <w:rPr>
          <w:rFonts w:eastAsia="Times New Roman"/>
          <w:szCs w:val="24"/>
        </w:rPr>
        <w:t>πλατφόρμες</w:t>
      </w:r>
      <w:r>
        <w:rPr>
          <w:rFonts w:eastAsia="Times New Roman"/>
          <w:szCs w:val="24"/>
        </w:rPr>
        <w:t>».</w:t>
      </w:r>
      <w:r w:rsidRPr="005121D9">
        <w:rPr>
          <w:rFonts w:eastAsia="Times New Roman"/>
          <w:szCs w:val="24"/>
        </w:rPr>
        <w:t xml:space="preserve"> </w:t>
      </w:r>
      <w:r>
        <w:rPr>
          <w:rFonts w:eastAsia="Times New Roman"/>
          <w:szCs w:val="24"/>
        </w:rPr>
        <w:t xml:space="preserve">Για </w:t>
      </w:r>
      <w:r w:rsidRPr="005121D9">
        <w:rPr>
          <w:rFonts w:eastAsia="Times New Roman"/>
          <w:szCs w:val="24"/>
        </w:rPr>
        <w:t>μία από τις τελευταίες</w:t>
      </w:r>
      <w:r>
        <w:rPr>
          <w:rFonts w:eastAsia="Times New Roman"/>
          <w:szCs w:val="24"/>
        </w:rPr>
        <w:t>,</w:t>
      </w:r>
      <w:r w:rsidRPr="005121D9">
        <w:rPr>
          <w:rFonts w:eastAsia="Times New Roman"/>
          <w:szCs w:val="24"/>
        </w:rPr>
        <w:t xml:space="preserve"> το λεγόμενο </w:t>
      </w:r>
      <w:r>
        <w:rPr>
          <w:rFonts w:eastAsia="Times New Roman"/>
          <w:szCs w:val="24"/>
        </w:rPr>
        <w:t>«</w:t>
      </w:r>
      <w:r w:rsidRPr="005121D9">
        <w:rPr>
          <w:rFonts w:eastAsia="Times New Roman"/>
          <w:szCs w:val="24"/>
        </w:rPr>
        <w:t>κοινωνικό μέρισμα</w:t>
      </w:r>
      <w:r>
        <w:rPr>
          <w:rFonts w:eastAsia="Times New Roman"/>
          <w:szCs w:val="24"/>
        </w:rPr>
        <w:t xml:space="preserve">», </w:t>
      </w:r>
      <w:r w:rsidRPr="005121D9">
        <w:rPr>
          <w:rFonts w:eastAsia="Times New Roman"/>
          <w:szCs w:val="24"/>
        </w:rPr>
        <w:t xml:space="preserve">κάποιος </w:t>
      </w:r>
      <w:r>
        <w:rPr>
          <w:rFonts w:eastAsia="Times New Roman"/>
          <w:szCs w:val="24"/>
        </w:rPr>
        <w:t>π</w:t>
      </w:r>
      <w:r w:rsidRPr="005121D9">
        <w:rPr>
          <w:rFonts w:eastAsia="Times New Roman"/>
          <w:szCs w:val="24"/>
        </w:rPr>
        <w:t>ραγματικά πρέπει να ξυπνήσει στις 4:00</w:t>
      </w:r>
      <w:r>
        <w:rPr>
          <w:rFonts w:eastAsia="Times New Roman"/>
          <w:szCs w:val="24"/>
        </w:rPr>
        <w:t>΄ τα ξημερώματα, ό</w:t>
      </w:r>
      <w:r w:rsidRPr="005121D9">
        <w:rPr>
          <w:rFonts w:eastAsia="Times New Roman"/>
          <w:szCs w:val="24"/>
        </w:rPr>
        <w:t xml:space="preserve">χι για να πάει βέβαια για το μεροκάματο στη </w:t>
      </w:r>
      <w:r>
        <w:rPr>
          <w:rFonts w:eastAsia="Times New Roman"/>
          <w:szCs w:val="24"/>
        </w:rPr>
        <w:t>λ</w:t>
      </w:r>
      <w:r w:rsidRPr="005121D9">
        <w:rPr>
          <w:rFonts w:eastAsia="Times New Roman"/>
          <w:szCs w:val="24"/>
        </w:rPr>
        <w:t xml:space="preserve">αχαναγορά </w:t>
      </w:r>
      <w:r>
        <w:rPr>
          <w:rFonts w:eastAsia="Times New Roman"/>
          <w:szCs w:val="24"/>
        </w:rPr>
        <w:t>ή στην ιχθυαγορά, αλλά για να πάει</w:t>
      </w:r>
      <w:r w:rsidRPr="005121D9">
        <w:rPr>
          <w:rFonts w:eastAsia="Times New Roman"/>
          <w:szCs w:val="24"/>
        </w:rPr>
        <w:t xml:space="preserve"> </w:t>
      </w:r>
      <w:r>
        <w:rPr>
          <w:rFonts w:eastAsia="Times New Roman"/>
          <w:szCs w:val="24"/>
        </w:rPr>
        <w:t xml:space="preserve">στο ηλεκτρονικό παζάρι </w:t>
      </w:r>
      <w:r>
        <w:rPr>
          <w:rFonts w:eastAsia="Times New Roman"/>
          <w:szCs w:val="24"/>
        </w:rPr>
        <w:t>ΣΥΡΙΖΑ</w:t>
      </w:r>
      <w:r>
        <w:rPr>
          <w:rFonts w:eastAsia="Times New Roman"/>
          <w:szCs w:val="24"/>
        </w:rPr>
        <w:t>-</w:t>
      </w:r>
      <w:r w:rsidRPr="005121D9">
        <w:rPr>
          <w:rFonts w:eastAsia="Times New Roman"/>
          <w:szCs w:val="24"/>
        </w:rPr>
        <w:t>ΑΝΕΛ και να καταφέρει να ολοκληρώσει μία αίτηση</w:t>
      </w:r>
      <w:r>
        <w:rPr>
          <w:rFonts w:eastAsia="Times New Roman"/>
          <w:szCs w:val="24"/>
        </w:rPr>
        <w:t>,</w:t>
      </w:r>
      <w:r w:rsidRPr="005121D9">
        <w:rPr>
          <w:rFonts w:eastAsia="Times New Roman"/>
          <w:szCs w:val="24"/>
        </w:rPr>
        <w:t xml:space="preserve"> εάν και εφόσον βρει τα στοιχεία του σωστά και δεν απ</w:t>
      </w:r>
      <w:r>
        <w:rPr>
          <w:rFonts w:eastAsia="Times New Roman"/>
          <w:szCs w:val="24"/>
        </w:rPr>
        <w:t>ο</w:t>
      </w:r>
      <w:r w:rsidRPr="005121D9">
        <w:rPr>
          <w:rFonts w:eastAsia="Times New Roman"/>
          <w:szCs w:val="24"/>
        </w:rPr>
        <w:t>ρρ</w:t>
      </w:r>
      <w:r>
        <w:rPr>
          <w:rFonts w:eastAsia="Times New Roman"/>
          <w:szCs w:val="24"/>
        </w:rPr>
        <w:t>ιφθεί.</w:t>
      </w:r>
      <w:r w:rsidRPr="005121D9">
        <w:rPr>
          <w:rFonts w:eastAsia="Times New Roman"/>
          <w:szCs w:val="24"/>
        </w:rPr>
        <w:t xml:space="preserve"> </w:t>
      </w:r>
    </w:p>
    <w:p w14:paraId="2C1AD728" w14:textId="77777777" w:rsidR="00692F88" w:rsidRDefault="007C4398">
      <w:pPr>
        <w:spacing w:line="600" w:lineRule="auto"/>
        <w:ind w:firstLine="720"/>
        <w:jc w:val="both"/>
        <w:rPr>
          <w:rFonts w:eastAsia="Times New Roman"/>
          <w:szCs w:val="24"/>
        </w:rPr>
      </w:pPr>
      <w:r w:rsidRPr="005121D9">
        <w:rPr>
          <w:rFonts w:eastAsia="Times New Roman"/>
          <w:szCs w:val="24"/>
        </w:rPr>
        <w:lastRenderedPageBreak/>
        <w:t xml:space="preserve">Αυτό είναι το </w:t>
      </w:r>
      <w:r>
        <w:rPr>
          <w:rFonts w:eastAsia="Times New Roman"/>
          <w:szCs w:val="24"/>
        </w:rPr>
        <w:t>«</w:t>
      </w:r>
      <w:r w:rsidRPr="005121D9">
        <w:rPr>
          <w:rFonts w:eastAsia="Times New Roman"/>
          <w:szCs w:val="24"/>
        </w:rPr>
        <w:t>νέο και σύγχρονο</w:t>
      </w:r>
      <w:r>
        <w:rPr>
          <w:rFonts w:eastAsia="Times New Roman"/>
          <w:szCs w:val="24"/>
        </w:rPr>
        <w:t>»</w:t>
      </w:r>
      <w:r w:rsidRPr="005121D9">
        <w:rPr>
          <w:rFonts w:eastAsia="Times New Roman"/>
          <w:szCs w:val="24"/>
        </w:rPr>
        <w:t xml:space="preserve"> το οποίο έχει φέρει η </w:t>
      </w:r>
      <w:r>
        <w:rPr>
          <w:rFonts w:eastAsia="Times New Roman"/>
          <w:szCs w:val="24"/>
        </w:rPr>
        <w:t>Κ</w:t>
      </w:r>
      <w:r w:rsidRPr="005121D9">
        <w:rPr>
          <w:rFonts w:eastAsia="Times New Roman"/>
          <w:szCs w:val="24"/>
        </w:rPr>
        <w:t xml:space="preserve">υβέρνηση </w:t>
      </w:r>
      <w:r>
        <w:rPr>
          <w:rFonts w:eastAsia="Times New Roman"/>
          <w:szCs w:val="24"/>
        </w:rPr>
        <w:t>"</w:t>
      </w:r>
      <w:r w:rsidRPr="005121D9">
        <w:rPr>
          <w:rFonts w:eastAsia="Times New Roman"/>
          <w:szCs w:val="24"/>
        </w:rPr>
        <w:t>ΣΥΡΙΖΑΝΕΛ</w:t>
      </w:r>
      <w:r>
        <w:rPr>
          <w:rFonts w:eastAsia="Times New Roman"/>
          <w:szCs w:val="24"/>
        </w:rPr>
        <w:t>"</w:t>
      </w:r>
      <w:r w:rsidRPr="005121D9">
        <w:rPr>
          <w:rFonts w:eastAsia="Times New Roman"/>
          <w:szCs w:val="24"/>
        </w:rPr>
        <w:t xml:space="preserve"> και έλεγε χθες ο </w:t>
      </w:r>
      <w:r>
        <w:rPr>
          <w:rFonts w:eastAsia="Times New Roman"/>
          <w:szCs w:val="24"/>
        </w:rPr>
        <w:t>Π</w:t>
      </w:r>
      <w:r w:rsidRPr="005121D9">
        <w:rPr>
          <w:rFonts w:eastAsia="Times New Roman"/>
          <w:szCs w:val="24"/>
        </w:rPr>
        <w:t xml:space="preserve">ρωθυπουργός από εδώ σε ένα </w:t>
      </w:r>
      <w:r>
        <w:rPr>
          <w:rFonts w:eastAsia="Times New Roman"/>
          <w:szCs w:val="24"/>
          <w:lang w:val="en-US"/>
        </w:rPr>
        <w:t>d</w:t>
      </w:r>
      <w:proofErr w:type="spellStart"/>
      <w:r w:rsidRPr="005121D9">
        <w:rPr>
          <w:rFonts w:eastAsia="Times New Roman"/>
          <w:szCs w:val="24"/>
        </w:rPr>
        <w:t>ebate</w:t>
      </w:r>
      <w:proofErr w:type="spellEnd"/>
      <w:r w:rsidRPr="005121D9">
        <w:rPr>
          <w:rFonts w:eastAsia="Times New Roman"/>
          <w:szCs w:val="24"/>
        </w:rPr>
        <w:t xml:space="preserve"> που είχε</w:t>
      </w:r>
      <w:r w:rsidRPr="005121D9">
        <w:rPr>
          <w:rFonts w:eastAsia="Times New Roman"/>
          <w:szCs w:val="24"/>
        </w:rPr>
        <w:t xml:space="preserve"> με το </w:t>
      </w:r>
      <w:r>
        <w:rPr>
          <w:rFonts w:eastAsia="Times New Roman"/>
          <w:szCs w:val="24"/>
        </w:rPr>
        <w:t>«</w:t>
      </w:r>
      <w:r w:rsidRPr="005121D9">
        <w:rPr>
          <w:rFonts w:eastAsia="Times New Roman"/>
          <w:szCs w:val="24"/>
        </w:rPr>
        <w:t>νέο και σύγχρονο</w:t>
      </w:r>
      <w:r>
        <w:rPr>
          <w:rFonts w:eastAsia="Times New Roman"/>
          <w:szCs w:val="24"/>
        </w:rPr>
        <w:t>»</w:t>
      </w:r>
      <w:r w:rsidRPr="005121D9">
        <w:rPr>
          <w:rFonts w:eastAsia="Times New Roman"/>
          <w:szCs w:val="24"/>
        </w:rPr>
        <w:t xml:space="preserve"> που φέρνει</w:t>
      </w:r>
      <w:r>
        <w:rPr>
          <w:rFonts w:eastAsia="Times New Roman"/>
          <w:szCs w:val="24"/>
        </w:rPr>
        <w:t>,</w:t>
      </w:r>
      <w:r w:rsidRPr="005121D9">
        <w:rPr>
          <w:rFonts w:eastAsia="Times New Roman"/>
          <w:szCs w:val="24"/>
        </w:rPr>
        <w:t xml:space="preserve"> </w:t>
      </w:r>
      <w:r>
        <w:rPr>
          <w:rFonts w:eastAsia="Times New Roman"/>
          <w:szCs w:val="24"/>
        </w:rPr>
        <w:t>β</w:t>
      </w:r>
      <w:r w:rsidRPr="005121D9">
        <w:rPr>
          <w:rFonts w:eastAsia="Times New Roman"/>
          <w:szCs w:val="24"/>
        </w:rPr>
        <w:t>έβαια</w:t>
      </w:r>
      <w:r>
        <w:rPr>
          <w:rFonts w:eastAsia="Times New Roman"/>
          <w:szCs w:val="24"/>
        </w:rPr>
        <w:t>,</w:t>
      </w:r>
      <w:r w:rsidRPr="005121D9">
        <w:rPr>
          <w:rFonts w:eastAsia="Times New Roman"/>
          <w:szCs w:val="24"/>
        </w:rPr>
        <w:t xml:space="preserve"> και η Νέα Δημοκρατία</w:t>
      </w:r>
      <w:r>
        <w:rPr>
          <w:rFonts w:eastAsia="Times New Roman"/>
          <w:szCs w:val="24"/>
        </w:rPr>
        <w:t>,</w:t>
      </w:r>
      <w:r w:rsidRPr="005121D9">
        <w:rPr>
          <w:rFonts w:eastAsia="Times New Roman"/>
          <w:szCs w:val="24"/>
        </w:rPr>
        <w:t xml:space="preserve"> για να τα λέμε όλα</w:t>
      </w:r>
      <w:r>
        <w:rPr>
          <w:rFonts w:eastAsia="Times New Roman"/>
          <w:szCs w:val="24"/>
        </w:rPr>
        <w:t>.</w:t>
      </w:r>
      <w:r w:rsidRPr="005121D9">
        <w:rPr>
          <w:rFonts w:eastAsia="Times New Roman"/>
          <w:szCs w:val="24"/>
        </w:rPr>
        <w:t xml:space="preserve"> </w:t>
      </w:r>
    </w:p>
    <w:p w14:paraId="2C1AD729" w14:textId="77777777" w:rsidR="00692F88" w:rsidRDefault="007C4398">
      <w:pPr>
        <w:spacing w:line="600" w:lineRule="auto"/>
        <w:ind w:firstLine="720"/>
        <w:jc w:val="both"/>
        <w:rPr>
          <w:rFonts w:eastAsia="Times New Roman"/>
          <w:szCs w:val="24"/>
        </w:rPr>
      </w:pPr>
      <w:r>
        <w:rPr>
          <w:rFonts w:eastAsia="Times New Roman"/>
          <w:szCs w:val="24"/>
        </w:rPr>
        <w:t>Τ</w:t>
      </w:r>
      <w:r w:rsidRPr="005121D9">
        <w:rPr>
          <w:rFonts w:eastAsia="Times New Roman"/>
          <w:szCs w:val="24"/>
        </w:rPr>
        <w:t xml:space="preserve">ο γεγονός ότι ο </w:t>
      </w:r>
      <w:r>
        <w:rPr>
          <w:rFonts w:eastAsia="Times New Roman"/>
          <w:szCs w:val="24"/>
        </w:rPr>
        <w:t>π</w:t>
      </w:r>
      <w:r w:rsidRPr="005121D9">
        <w:rPr>
          <w:rFonts w:eastAsia="Times New Roman"/>
          <w:szCs w:val="24"/>
        </w:rPr>
        <w:t>ροϋπολογισμός έχει σχεδιαστεί με ψηφοθηρική λογική</w:t>
      </w:r>
      <w:r>
        <w:rPr>
          <w:rFonts w:eastAsia="Times New Roman"/>
          <w:szCs w:val="24"/>
        </w:rPr>
        <w:t>,</w:t>
      </w:r>
      <w:r w:rsidRPr="005121D9">
        <w:rPr>
          <w:rFonts w:eastAsia="Times New Roman"/>
          <w:szCs w:val="24"/>
        </w:rPr>
        <w:t xml:space="preserve"> αναβάλλοντας για πέμπτη χρονιά την ανάπτυξη και αδιαφορώντας επιδεικτικά για τις δημιουργικές και παραγωγικές δυνάμεις της χώρας</w:t>
      </w:r>
      <w:r>
        <w:rPr>
          <w:rFonts w:eastAsia="Times New Roman"/>
          <w:szCs w:val="24"/>
        </w:rPr>
        <w:t>,</w:t>
      </w:r>
      <w:r w:rsidRPr="005121D9">
        <w:rPr>
          <w:rFonts w:eastAsia="Times New Roman"/>
          <w:szCs w:val="24"/>
        </w:rPr>
        <w:t xml:space="preserve"> επιφέρει και πάρα πολλά δυσάρεστα αποτελέσματα</w:t>
      </w:r>
      <w:r>
        <w:rPr>
          <w:rFonts w:eastAsia="Times New Roman"/>
          <w:szCs w:val="24"/>
        </w:rPr>
        <w:t>.</w:t>
      </w:r>
      <w:r w:rsidRPr="005121D9">
        <w:rPr>
          <w:rFonts w:eastAsia="Times New Roman"/>
          <w:szCs w:val="24"/>
        </w:rPr>
        <w:t xml:space="preserve"> </w:t>
      </w:r>
      <w:r>
        <w:rPr>
          <w:rFonts w:eastAsia="Times New Roman"/>
          <w:szCs w:val="24"/>
        </w:rPr>
        <w:t>Έ</w:t>
      </w:r>
      <w:r w:rsidRPr="005121D9">
        <w:rPr>
          <w:rFonts w:eastAsia="Times New Roman"/>
          <w:szCs w:val="24"/>
        </w:rPr>
        <w:t>να από αυτά είναι να φέρνει σε κίνδυνο την κοινωνία</w:t>
      </w:r>
      <w:r>
        <w:rPr>
          <w:rFonts w:eastAsia="Times New Roman"/>
          <w:szCs w:val="24"/>
        </w:rPr>
        <w:t xml:space="preserve">. Ένα δεύτερο είναι </w:t>
      </w:r>
      <w:r w:rsidRPr="005121D9">
        <w:rPr>
          <w:rFonts w:eastAsia="Times New Roman"/>
          <w:szCs w:val="24"/>
        </w:rPr>
        <w:t>να έχ</w:t>
      </w:r>
      <w:r w:rsidRPr="005121D9">
        <w:rPr>
          <w:rFonts w:eastAsia="Times New Roman"/>
          <w:szCs w:val="24"/>
        </w:rPr>
        <w:t xml:space="preserve">ει την οικονομία σε μία μόνιμη στασιμότητα και </w:t>
      </w:r>
      <w:r>
        <w:rPr>
          <w:rFonts w:eastAsia="Times New Roman"/>
          <w:szCs w:val="24"/>
        </w:rPr>
        <w:t>α</w:t>
      </w:r>
      <w:r w:rsidRPr="005121D9">
        <w:rPr>
          <w:rFonts w:eastAsia="Times New Roman"/>
          <w:szCs w:val="24"/>
        </w:rPr>
        <w:t xml:space="preserve">βεβαιότητα και </w:t>
      </w:r>
      <w:r>
        <w:rPr>
          <w:rFonts w:eastAsia="Times New Roman"/>
          <w:szCs w:val="24"/>
        </w:rPr>
        <w:t xml:space="preserve">ένα τρίτο είναι η αναιμική ανάπτυξη, η οποία έχει πάρα πολλά ερωτηματικά. </w:t>
      </w:r>
    </w:p>
    <w:p w14:paraId="2C1AD72A" w14:textId="77777777" w:rsidR="00692F88" w:rsidRDefault="007C4398">
      <w:pPr>
        <w:spacing w:line="600" w:lineRule="auto"/>
        <w:ind w:firstLine="720"/>
        <w:jc w:val="both"/>
        <w:rPr>
          <w:rFonts w:eastAsia="Times New Roman"/>
          <w:szCs w:val="24"/>
        </w:rPr>
      </w:pPr>
      <w:r>
        <w:rPr>
          <w:rFonts w:eastAsia="Times New Roman"/>
          <w:szCs w:val="24"/>
        </w:rPr>
        <w:t>Οπότε, σαφώς, η εμπιστοσύνη των ξ</w:t>
      </w:r>
      <w:r w:rsidRPr="005121D9">
        <w:rPr>
          <w:rFonts w:eastAsia="Times New Roman"/>
          <w:szCs w:val="24"/>
        </w:rPr>
        <w:t xml:space="preserve">ένων επενδυτών </w:t>
      </w:r>
      <w:r>
        <w:rPr>
          <w:rFonts w:eastAsia="Times New Roman"/>
          <w:szCs w:val="24"/>
        </w:rPr>
        <w:t xml:space="preserve">και των αγορών δεν αποκαθίσταται, </w:t>
      </w:r>
      <w:r w:rsidRPr="005121D9">
        <w:rPr>
          <w:rFonts w:eastAsia="Times New Roman"/>
          <w:szCs w:val="24"/>
        </w:rPr>
        <w:t xml:space="preserve">αλλά αντίθετα ενισχύεται βάσιμα η </w:t>
      </w:r>
      <w:r>
        <w:rPr>
          <w:rFonts w:eastAsia="Times New Roman"/>
          <w:szCs w:val="24"/>
        </w:rPr>
        <w:t>όπ</w:t>
      </w:r>
      <w:r>
        <w:rPr>
          <w:rFonts w:eastAsia="Times New Roman"/>
          <w:szCs w:val="24"/>
        </w:rPr>
        <w:t>οια καχ</w:t>
      </w:r>
      <w:r w:rsidRPr="005121D9">
        <w:rPr>
          <w:rFonts w:eastAsia="Times New Roman"/>
          <w:szCs w:val="24"/>
        </w:rPr>
        <w:t>υποψία</w:t>
      </w:r>
      <w:r>
        <w:rPr>
          <w:rFonts w:eastAsia="Times New Roman"/>
          <w:szCs w:val="24"/>
        </w:rPr>
        <w:t>. Γι’</w:t>
      </w:r>
      <w:r w:rsidRPr="005121D9">
        <w:rPr>
          <w:rFonts w:eastAsia="Times New Roman"/>
          <w:szCs w:val="24"/>
        </w:rPr>
        <w:t xml:space="preserve"> αυτό βλέπουμε αντί τα </w:t>
      </w:r>
      <w:proofErr w:type="spellStart"/>
      <w:r w:rsidRPr="005121D9">
        <w:rPr>
          <w:rFonts w:eastAsia="Times New Roman"/>
          <w:szCs w:val="24"/>
        </w:rPr>
        <w:t>spread</w:t>
      </w:r>
      <w:proofErr w:type="spellEnd"/>
      <w:r w:rsidRPr="005121D9">
        <w:rPr>
          <w:rFonts w:eastAsia="Times New Roman"/>
          <w:szCs w:val="24"/>
        </w:rPr>
        <w:t xml:space="preserve"> να οδεύουν και να πέφτουν προς το 2%</w:t>
      </w:r>
      <w:r>
        <w:rPr>
          <w:rFonts w:eastAsia="Times New Roman"/>
          <w:szCs w:val="24"/>
        </w:rPr>
        <w:t>,</w:t>
      </w:r>
      <w:r w:rsidRPr="005121D9">
        <w:rPr>
          <w:rFonts w:eastAsia="Times New Roman"/>
          <w:szCs w:val="24"/>
        </w:rPr>
        <w:t xml:space="preserve"> </w:t>
      </w:r>
      <w:r>
        <w:rPr>
          <w:rFonts w:eastAsia="Times New Roman"/>
          <w:szCs w:val="24"/>
        </w:rPr>
        <w:t xml:space="preserve">να </w:t>
      </w:r>
      <w:r w:rsidRPr="005121D9">
        <w:rPr>
          <w:rFonts w:eastAsia="Times New Roman"/>
          <w:szCs w:val="24"/>
        </w:rPr>
        <w:t>έχουν ανοδική πορεία προς το 5</w:t>
      </w:r>
      <w:r>
        <w:rPr>
          <w:rFonts w:eastAsia="Times New Roman"/>
          <w:szCs w:val="24"/>
        </w:rPr>
        <w:t>%. Άρα</w:t>
      </w:r>
      <w:r w:rsidRPr="005121D9">
        <w:rPr>
          <w:rFonts w:eastAsia="Times New Roman"/>
          <w:szCs w:val="24"/>
        </w:rPr>
        <w:t xml:space="preserve"> ποια εμπιστοσύνη υπάρχει από τις ξένες αγορές προς εμάς</w:t>
      </w:r>
      <w:r>
        <w:rPr>
          <w:rFonts w:eastAsia="Times New Roman"/>
          <w:szCs w:val="24"/>
        </w:rPr>
        <w:t>;</w:t>
      </w:r>
      <w:r w:rsidRPr="005121D9">
        <w:rPr>
          <w:rFonts w:eastAsia="Times New Roman"/>
          <w:szCs w:val="24"/>
        </w:rPr>
        <w:t xml:space="preserve"> </w:t>
      </w:r>
    </w:p>
    <w:p w14:paraId="2C1AD72B" w14:textId="77777777" w:rsidR="00692F88" w:rsidRDefault="007C4398">
      <w:pPr>
        <w:spacing w:line="600" w:lineRule="auto"/>
        <w:ind w:firstLine="720"/>
        <w:jc w:val="both"/>
        <w:rPr>
          <w:rFonts w:eastAsia="Times New Roman"/>
          <w:szCs w:val="24"/>
        </w:rPr>
      </w:pPr>
      <w:r>
        <w:rPr>
          <w:rFonts w:eastAsia="Times New Roman"/>
          <w:szCs w:val="24"/>
        </w:rPr>
        <w:lastRenderedPageBreak/>
        <w:t>Φ</w:t>
      </w:r>
      <w:r w:rsidRPr="005121D9">
        <w:rPr>
          <w:rFonts w:eastAsia="Times New Roman"/>
          <w:szCs w:val="24"/>
        </w:rPr>
        <w:t>άνηκε αυτό</w:t>
      </w:r>
      <w:r>
        <w:rPr>
          <w:rFonts w:eastAsia="Times New Roman"/>
          <w:szCs w:val="24"/>
        </w:rPr>
        <w:t>,</w:t>
      </w:r>
      <w:r w:rsidRPr="005121D9">
        <w:rPr>
          <w:rFonts w:eastAsia="Times New Roman"/>
          <w:szCs w:val="24"/>
        </w:rPr>
        <w:t xml:space="preserve"> εξάλλου</w:t>
      </w:r>
      <w:r>
        <w:rPr>
          <w:rFonts w:eastAsia="Times New Roman"/>
          <w:szCs w:val="24"/>
        </w:rPr>
        <w:t>,</w:t>
      </w:r>
      <w:r w:rsidRPr="005121D9">
        <w:rPr>
          <w:rFonts w:eastAsia="Times New Roman"/>
          <w:szCs w:val="24"/>
        </w:rPr>
        <w:t xml:space="preserve"> </w:t>
      </w:r>
      <w:r>
        <w:rPr>
          <w:rFonts w:eastAsia="Times New Roman"/>
          <w:szCs w:val="24"/>
        </w:rPr>
        <w:t>για άλλη μι</w:t>
      </w:r>
      <w:r w:rsidRPr="005121D9">
        <w:rPr>
          <w:rFonts w:eastAsia="Times New Roman"/>
          <w:szCs w:val="24"/>
        </w:rPr>
        <w:t>α φορά και από την πρόσφατη</w:t>
      </w:r>
      <w:r>
        <w:rPr>
          <w:rFonts w:eastAsia="Times New Roman"/>
          <w:szCs w:val="24"/>
        </w:rPr>
        <w:t>,</w:t>
      </w:r>
      <w:r w:rsidRPr="005121D9">
        <w:rPr>
          <w:rFonts w:eastAsia="Times New Roman"/>
          <w:szCs w:val="24"/>
        </w:rPr>
        <w:t xml:space="preserve"> προχθεσινή</w:t>
      </w:r>
      <w:r w:rsidRPr="005121D9">
        <w:rPr>
          <w:rFonts w:eastAsia="Times New Roman"/>
          <w:szCs w:val="24"/>
        </w:rPr>
        <w:t xml:space="preserve"> εκστρατεία των </w:t>
      </w:r>
      <w:r>
        <w:rPr>
          <w:rFonts w:eastAsia="Times New Roman"/>
          <w:szCs w:val="24"/>
        </w:rPr>
        <w:t>Υ</w:t>
      </w:r>
      <w:r w:rsidRPr="005121D9">
        <w:rPr>
          <w:rFonts w:eastAsia="Times New Roman"/>
          <w:szCs w:val="24"/>
        </w:rPr>
        <w:t>πουργών που πήγαν στη Νέα Υόρκη με την απέλπιδα προσπάθεια</w:t>
      </w:r>
      <w:r>
        <w:rPr>
          <w:rFonts w:eastAsia="Times New Roman"/>
          <w:szCs w:val="24"/>
        </w:rPr>
        <w:t xml:space="preserve"> να βρουν </w:t>
      </w:r>
      <w:r w:rsidRPr="005121D9">
        <w:rPr>
          <w:rFonts w:eastAsia="Times New Roman"/>
          <w:szCs w:val="24"/>
        </w:rPr>
        <w:t xml:space="preserve">έστω </w:t>
      </w:r>
      <w:r>
        <w:rPr>
          <w:rFonts w:eastAsia="Times New Roman"/>
          <w:szCs w:val="24"/>
        </w:rPr>
        <w:t>έναν επενδυτή ο οποίος να θέλει να έρθει,</w:t>
      </w:r>
      <w:r w:rsidRPr="005121D9">
        <w:rPr>
          <w:rFonts w:eastAsia="Times New Roman"/>
          <w:szCs w:val="24"/>
        </w:rPr>
        <w:t xml:space="preserve"> έτσι για δείγμα</w:t>
      </w:r>
      <w:r>
        <w:rPr>
          <w:rFonts w:eastAsia="Times New Roman"/>
          <w:szCs w:val="24"/>
        </w:rPr>
        <w:t>,</w:t>
      </w:r>
      <w:r w:rsidRPr="005121D9">
        <w:rPr>
          <w:rFonts w:eastAsia="Times New Roman"/>
          <w:szCs w:val="24"/>
        </w:rPr>
        <w:t xml:space="preserve"> σε αυτή τη χώρα</w:t>
      </w:r>
      <w:r>
        <w:rPr>
          <w:rFonts w:eastAsia="Times New Roman"/>
          <w:szCs w:val="24"/>
        </w:rPr>
        <w:t xml:space="preserve">. </w:t>
      </w:r>
    </w:p>
    <w:p w14:paraId="2C1AD72C" w14:textId="77777777" w:rsidR="00692F88" w:rsidRDefault="007C4398">
      <w:pPr>
        <w:spacing w:line="600" w:lineRule="auto"/>
        <w:ind w:firstLine="720"/>
        <w:jc w:val="both"/>
        <w:rPr>
          <w:rFonts w:eastAsia="Times New Roman"/>
          <w:szCs w:val="24"/>
        </w:rPr>
      </w:pPr>
      <w:r>
        <w:rPr>
          <w:rFonts w:eastAsia="Times New Roman"/>
          <w:szCs w:val="24"/>
        </w:rPr>
        <w:t>Και θυμόμαστε και τις προηγούμενες</w:t>
      </w:r>
      <w:r w:rsidRPr="005121D9">
        <w:rPr>
          <w:rFonts w:eastAsia="Times New Roman"/>
          <w:szCs w:val="24"/>
        </w:rPr>
        <w:t xml:space="preserve"> τέσσε</w:t>
      </w:r>
      <w:r>
        <w:rPr>
          <w:rFonts w:eastAsia="Times New Roman"/>
          <w:szCs w:val="24"/>
        </w:rPr>
        <w:t>ρις-</w:t>
      </w:r>
      <w:r w:rsidRPr="005121D9">
        <w:rPr>
          <w:rFonts w:eastAsia="Times New Roman"/>
          <w:szCs w:val="24"/>
        </w:rPr>
        <w:t>πέντε προσπάθειες και μάλιστα με την παρουσία</w:t>
      </w:r>
      <w:r w:rsidRPr="005121D9">
        <w:rPr>
          <w:rFonts w:eastAsia="Times New Roman"/>
          <w:szCs w:val="24"/>
        </w:rPr>
        <w:t xml:space="preserve"> του </w:t>
      </w:r>
      <w:r>
        <w:rPr>
          <w:rFonts w:eastAsia="Times New Roman"/>
          <w:szCs w:val="24"/>
        </w:rPr>
        <w:t>Π</w:t>
      </w:r>
      <w:r w:rsidRPr="005121D9">
        <w:rPr>
          <w:rFonts w:eastAsia="Times New Roman"/>
          <w:szCs w:val="24"/>
        </w:rPr>
        <w:t>ρωθυπουργού</w:t>
      </w:r>
      <w:r>
        <w:rPr>
          <w:rFonts w:eastAsia="Times New Roman"/>
          <w:szCs w:val="24"/>
        </w:rPr>
        <w:t>,</w:t>
      </w:r>
      <w:r w:rsidRPr="005121D9">
        <w:rPr>
          <w:rFonts w:eastAsia="Times New Roman"/>
          <w:szCs w:val="24"/>
        </w:rPr>
        <w:t xml:space="preserve"> όπου βρήκε μία και μοναδική υπόθεση επενδυτή με το </w:t>
      </w:r>
      <w:r>
        <w:rPr>
          <w:rFonts w:eastAsia="Times New Roman"/>
          <w:szCs w:val="24"/>
        </w:rPr>
        <w:t>επενδυτικό του</w:t>
      </w:r>
      <w:r w:rsidRPr="005121D9">
        <w:rPr>
          <w:rFonts w:eastAsia="Times New Roman"/>
          <w:szCs w:val="24"/>
        </w:rPr>
        <w:t xml:space="preserve"> σχήμα</w:t>
      </w:r>
      <w:r>
        <w:rPr>
          <w:rFonts w:eastAsia="Times New Roman"/>
          <w:szCs w:val="24"/>
        </w:rPr>
        <w:t>,</w:t>
      </w:r>
      <w:r w:rsidRPr="005121D9">
        <w:rPr>
          <w:rFonts w:eastAsia="Times New Roman"/>
          <w:szCs w:val="24"/>
        </w:rPr>
        <w:t xml:space="preserve"> που για ένα</w:t>
      </w:r>
      <w:r>
        <w:rPr>
          <w:rFonts w:eastAsia="Times New Roman"/>
          <w:szCs w:val="24"/>
        </w:rPr>
        <w:t>ν</w:t>
      </w:r>
      <w:r w:rsidRPr="005121D9">
        <w:rPr>
          <w:rFonts w:eastAsia="Times New Roman"/>
          <w:szCs w:val="24"/>
        </w:rPr>
        <w:t xml:space="preserve"> ολόκληρο χρόνο υποσχόταν ότι θα έρθει και θα εξαγοράσει και θα αποκτήσει κ</w:t>
      </w:r>
      <w:r>
        <w:rPr>
          <w:rFonts w:eastAsia="Times New Roman"/>
          <w:szCs w:val="24"/>
        </w:rPr>
        <w:t>ομμάτι</w:t>
      </w:r>
      <w:r w:rsidRPr="005121D9">
        <w:rPr>
          <w:rFonts w:eastAsia="Times New Roman"/>
          <w:szCs w:val="24"/>
        </w:rPr>
        <w:t xml:space="preserve"> της Εθνικής Ασφαλιστικής</w:t>
      </w:r>
      <w:r>
        <w:rPr>
          <w:rFonts w:eastAsia="Times New Roman"/>
          <w:szCs w:val="24"/>
        </w:rPr>
        <w:t xml:space="preserve"> έναντι περίπου</w:t>
      </w:r>
      <w:r w:rsidRPr="005121D9">
        <w:rPr>
          <w:rFonts w:eastAsia="Times New Roman"/>
          <w:szCs w:val="24"/>
        </w:rPr>
        <w:t xml:space="preserve"> </w:t>
      </w:r>
      <w:r>
        <w:rPr>
          <w:rFonts w:eastAsia="Times New Roman"/>
          <w:szCs w:val="24"/>
        </w:rPr>
        <w:t xml:space="preserve">718 </w:t>
      </w:r>
      <w:r w:rsidRPr="005121D9">
        <w:rPr>
          <w:rFonts w:eastAsia="Times New Roman"/>
          <w:szCs w:val="24"/>
        </w:rPr>
        <w:t>εκατομμυρίων ευρώ</w:t>
      </w:r>
      <w:r>
        <w:rPr>
          <w:rFonts w:eastAsia="Times New Roman"/>
          <w:szCs w:val="24"/>
        </w:rPr>
        <w:t>.</w:t>
      </w:r>
      <w:r w:rsidRPr="005121D9">
        <w:rPr>
          <w:rFonts w:eastAsia="Times New Roman"/>
          <w:szCs w:val="24"/>
        </w:rPr>
        <w:t xml:space="preserve"> </w:t>
      </w:r>
      <w:r>
        <w:rPr>
          <w:rFonts w:eastAsia="Times New Roman"/>
          <w:szCs w:val="24"/>
        </w:rPr>
        <w:t>Έ</w:t>
      </w:r>
      <w:r w:rsidRPr="005121D9">
        <w:rPr>
          <w:rFonts w:eastAsia="Times New Roman"/>
          <w:szCs w:val="24"/>
        </w:rPr>
        <w:t xml:space="preserve">γιναν </w:t>
      </w:r>
      <w:r w:rsidRPr="005121D9">
        <w:rPr>
          <w:rFonts w:eastAsia="Times New Roman"/>
          <w:szCs w:val="24"/>
        </w:rPr>
        <w:t>δεξιώσεις</w:t>
      </w:r>
      <w:r>
        <w:rPr>
          <w:rFonts w:eastAsia="Times New Roman"/>
          <w:szCs w:val="24"/>
        </w:rPr>
        <w:t>,</w:t>
      </w:r>
      <w:r w:rsidRPr="005121D9">
        <w:rPr>
          <w:rFonts w:eastAsia="Times New Roman"/>
          <w:szCs w:val="24"/>
        </w:rPr>
        <w:t xml:space="preserve"> έγιναν τιμές</w:t>
      </w:r>
      <w:r>
        <w:rPr>
          <w:rFonts w:eastAsia="Times New Roman"/>
          <w:szCs w:val="24"/>
        </w:rPr>
        <w:t>.</w:t>
      </w:r>
      <w:r w:rsidRPr="005121D9">
        <w:rPr>
          <w:rFonts w:eastAsia="Times New Roman"/>
          <w:szCs w:val="24"/>
        </w:rPr>
        <w:t xml:space="preserve"> </w:t>
      </w:r>
      <w:r>
        <w:rPr>
          <w:rFonts w:eastAsia="Times New Roman"/>
          <w:szCs w:val="24"/>
        </w:rPr>
        <w:t>Α</w:t>
      </w:r>
      <w:r w:rsidRPr="005121D9">
        <w:rPr>
          <w:rFonts w:eastAsia="Times New Roman"/>
          <w:szCs w:val="24"/>
        </w:rPr>
        <w:t>ποτέλεσμα</w:t>
      </w:r>
      <w:r>
        <w:rPr>
          <w:rFonts w:eastAsia="Times New Roman"/>
          <w:szCs w:val="24"/>
        </w:rPr>
        <w:t>;</w:t>
      </w:r>
      <w:r w:rsidRPr="005121D9">
        <w:rPr>
          <w:rFonts w:eastAsia="Times New Roman"/>
          <w:szCs w:val="24"/>
        </w:rPr>
        <w:t xml:space="preserve"> </w:t>
      </w:r>
      <w:r>
        <w:rPr>
          <w:rFonts w:eastAsia="Times New Roman"/>
          <w:szCs w:val="24"/>
        </w:rPr>
        <w:t>Μ</w:t>
      </w:r>
      <w:r w:rsidRPr="005121D9">
        <w:rPr>
          <w:rFonts w:eastAsia="Times New Roman"/>
          <w:szCs w:val="24"/>
        </w:rPr>
        <w:t>ηδέν</w:t>
      </w:r>
      <w:r>
        <w:rPr>
          <w:rFonts w:eastAsia="Times New Roman"/>
          <w:szCs w:val="24"/>
        </w:rPr>
        <w:t>.</w:t>
      </w:r>
      <w:r w:rsidRPr="005121D9">
        <w:rPr>
          <w:rFonts w:eastAsia="Times New Roman"/>
          <w:szCs w:val="24"/>
        </w:rPr>
        <w:t xml:space="preserve"> </w:t>
      </w:r>
      <w:r>
        <w:rPr>
          <w:rFonts w:eastAsia="Times New Roman"/>
          <w:szCs w:val="24"/>
        </w:rPr>
        <w:t>Φιάσκο η</w:t>
      </w:r>
      <w:r w:rsidRPr="005121D9">
        <w:rPr>
          <w:rFonts w:eastAsia="Times New Roman"/>
          <w:szCs w:val="24"/>
        </w:rPr>
        <w:t xml:space="preserve"> υπόθεση</w:t>
      </w:r>
      <w:r>
        <w:rPr>
          <w:rFonts w:eastAsia="Times New Roman"/>
          <w:szCs w:val="24"/>
        </w:rPr>
        <w:t>.</w:t>
      </w:r>
      <w:r w:rsidRPr="005121D9">
        <w:rPr>
          <w:rFonts w:eastAsia="Times New Roman"/>
          <w:szCs w:val="24"/>
        </w:rPr>
        <w:t xml:space="preserve"> </w:t>
      </w:r>
      <w:r>
        <w:rPr>
          <w:rFonts w:eastAsia="Times New Roman"/>
          <w:szCs w:val="24"/>
        </w:rPr>
        <w:t>Κ</w:t>
      </w:r>
      <w:r w:rsidRPr="005121D9">
        <w:rPr>
          <w:rFonts w:eastAsia="Times New Roman"/>
          <w:szCs w:val="24"/>
        </w:rPr>
        <w:t xml:space="preserve">αι αυτός ο </w:t>
      </w:r>
      <w:r>
        <w:rPr>
          <w:rFonts w:eastAsia="Times New Roman"/>
          <w:szCs w:val="24"/>
        </w:rPr>
        <w:t>επενδυτής</w:t>
      </w:r>
      <w:r w:rsidRPr="005121D9">
        <w:rPr>
          <w:rFonts w:eastAsia="Times New Roman"/>
          <w:szCs w:val="24"/>
        </w:rPr>
        <w:t xml:space="preserve"> έκανε φτερά</w:t>
      </w:r>
      <w:r>
        <w:rPr>
          <w:rFonts w:eastAsia="Times New Roman"/>
          <w:szCs w:val="24"/>
        </w:rPr>
        <w:t>!</w:t>
      </w:r>
    </w:p>
    <w:p w14:paraId="2C1AD72D" w14:textId="77777777" w:rsidR="00692F88" w:rsidRDefault="007C4398">
      <w:pPr>
        <w:spacing w:line="600" w:lineRule="auto"/>
        <w:ind w:firstLine="720"/>
        <w:jc w:val="both"/>
        <w:rPr>
          <w:rFonts w:eastAsia="Times New Roman"/>
          <w:szCs w:val="24"/>
        </w:rPr>
      </w:pPr>
      <w:r>
        <w:rPr>
          <w:rFonts w:eastAsia="Times New Roman"/>
          <w:szCs w:val="24"/>
        </w:rPr>
        <w:t>Τα μέχρι σήμερα πραγματικά πενιχρά</w:t>
      </w:r>
      <w:r w:rsidRPr="005121D9">
        <w:rPr>
          <w:rFonts w:eastAsia="Times New Roman"/>
          <w:szCs w:val="24"/>
        </w:rPr>
        <w:t xml:space="preserve"> αποτελέσματα της </w:t>
      </w:r>
      <w:r>
        <w:rPr>
          <w:rFonts w:eastAsia="Times New Roman"/>
          <w:szCs w:val="24"/>
        </w:rPr>
        <w:t>Κυβέρνησης μ</w:t>
      </w:r>
      <w:r>
        <w:rPr>
          <w:rFonts w:eastAsia="Times New Roman"/>
          <w:szCs w:val="24"/>
        </w:rPr>
        <w:t>α</w:t>
      </w:r>
      <w:r w:rsidRPr="005121D9">
        <w:rPr>
          <w:rFonts w:eastAsia="Times New Roman"/>
          <w:szCs w:val="24"/>
        </w:rPr>
        <w:t>ς πείθουν ότι επενδυτές και ξένες αγορές είναι ασύμβατα</w:t>
      </w:r>
      <w:r>
        <w:rPr>
          <w:rFonts w:eastAsia="Times New Roman"/>
          <w:szCs w:val="24"/>
        </w:rPr>
        <w:t xml:space="preserve"> με τους </w:t>
      </w:r>
      <w:r>
        <w:rPr>
          <w:rFonts w:eastAsia="Times New Roman"/>
          <w:szCs w:val="24"/>
        </w:rPr>
        <w:t>"</w:t>
      </w:r>
      <w:r>
        <w:rPr>
          <w:rFonts w:eastAsia="Times New Roman"/>
          <w:szCs w:val="24"/>
        </w:rPr>
        <w:t>ΣΥΡΙΖΑΝΕΛ</w:t>
      </w:r>
      <w:r>
        <w:rPr>
          <w:rFonts w:eastAsia="Times New Roman"/>
          <w:szCs w:val="24"/>
        </w:rPr>
        <w:t>"</w:t>
      </w:r>
      <w:r>
        <w:rPr>
          <w:rFonts w:eastAsia="Times New Roman"/>
          <w:szCs w:val="24"/>
        </w:rPr>
        <w:t xml:space="preserve">, που </w:t>
      </w:r>
      <w:r w:rsidRPr="005121D9">
        <w:rPr>
          <w:rFonts w:eastAsia="Times New Roman"/>
          <w:szCs w:val="24"/>
        </w:rPr>
        <w:t xml:space="preserve">όσο </w:t>
      </w:r>
      <w:r>
        <w:rPr>
          <w:rFonts w:eastAsia="Times New Roman"/>
          <w:szCs w:val="24"/>
        </w:rPr>
        <w:t xml:space="preserve">θα </w:t>
      </w:r>
      <w:r>
        <w:rPr>
          <w:rFonts w:eastAsia="Times New Roman"/>
          <w:szCs w:val="24"/>
        </w:rPr>
        <w:t>βρίσκονται</w:t>
      </w:r>
      <w:r w:rsidRPr="005121D9">
        <w:rPr>
          <w:rFonts w:eastAsia="Times New Roman"/>
          <w:szCs w:val="24"/>
        </w:rPr>
        <w:t xml:space="preserve"> στην εξουσία</w:t>
      </w:r>
      <w:r>
        <w:rPr>
          <w:rFonts w:eastAsia="Times New Roman"/>
          <w:szCs w:val="24"/>
        </w:rPr>
        <w:t>,</w:t>
      </w:r>
      <w:r w:rsidRPr="005121D9">
        <w:rPr>
          <w:rFonts w:eastAsia="Times New Roman"/>
          <w:szCs w:val="24"/>
        </w:rPr>
        <w:t xml:space="preserve"> θα είναι αποκλεισμέν</w:t>
      </w:r>
      <w:r>
        <w:rPr>
          <w:rFonts w:eastAsia="Times New Roman"/>
          <w:szCs w:val="24"/>
        </w:rPr>
        <w:t>οι</w:t>
      </w:r>
      <w:r w:rsidRPr="005121D9">
        <w:rPr>
          <w:rFonts w:eastAsia="Times New Roman"/>
          <w:szCs w:val="24"/>
        </w:rPr>
        <w:t xml:space="preserve"> από κάθε άλλη εναλλακτική πηγή χρηματοδότησης</w:t>
      </w:r>
      <w:r>
        <w:rPr>
          <w:rFonts w:eastAsia="Times New Roman"/>
          <w:szCs w:val="24"/>
        </w:rPr>
        <w:t>.</w:t>
      </w:r>
    </w:p>
    <w:p w14:paraId="2C1AD72E"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ερχόμαστε σε άλλο ένα κάστρο, το οποίο οδεύει </w:t>
      </w:r>
      <w:proofErr w:type="spellStart"/>
      <w:r>
        <w:rPr>
          <w:rFonts w:eastAsia="Times New Roman"/>
          <w:color w:val="000000"/>
          <w:szCs w:val="24"/>
          <w:shd w:val="clear" w:color="auto" w:fill="FFFFFF"/>
        </w:rPr>
        <w:t>οσονούπω</w:t>
      </w:r>
      <w:proofErr w:type="spellEnd"/>
      <w:r>
        <w:rPr>
          <w:rFonts w:eastAsia="Times New Roman"/>
          <w:color w:val="000000"/>
          <w:szCs w:val="24"/>
          <w:shd w:val="clear" w:color="auto" w:fill="FFFFFF"/>
        </w:rPr>
        <w:t xml:space="preserve"> να πέσει. Μιλάμε για τον νόμο Κατσέλη και την προστασία της πρώτης κατοικίας και το λεγόμενο «κανένα σ</w:t>
      </w:r>
      <w:r>
        <w:rPr>
          <w:rFonts w:eastAsia="Times New Roman"/>
          <w:color w:val="000000"/>
          <w:szCs w:val="24"/>
          <w:shd w:val="clear" w:color="auto" w:fill="FFFFFF"/>
        </w:rPr>
        <w:t xml:space="preserve">πίτι στα χέρια τραπεζίτη». </w:t>
      </w:r>
    </w:p>
    <w:p w14:paraId="2C1AD72F"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Απομένουν δεκαεννέα ημέρες μέχρι τη λήξη ισχύος αυτών των προστατευτικών μέτρων και κανείς δεν γνωρίζει στο τέλος της ημέρας τι θα συμβεί τελικά. Το πιο πιθανό σενάριο είναι η συρρίκνωση των αντικειμενικών αξιών και πάντα να μέν</w:t>
      </w:r>
      <w:r>
        <w:rPr>
          <w:rFonts w:eastAsia="Times New Roman"/>
          <w:color w:val="000000"/>
          <w:szCs w:val="24"/>
          <w:shd w:val="clear" w:color="auto" w:fill="FFFFFF"/>
        </w:rPr>
        <w:t xml:space="preserve">ουν στην αγωνία και απροστάτευτοι δεκάδες χιλιάδες δανειολήπτες. Μέριμνα δεν έχει ληφθεί ούτε καν για την επίσπευση της εκδίκασης των μικρομεσαίων αιτήσεων υπαγωγής, που με στοιχεία πρόσφατα -τέλος Σεπτεμβρίου- ανέρχονται σε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τριάντα πέντε χιλιάδες ε</w:t>
      </w:r>
      <w:r>
        <w:rPr>
          <w:rFonts w:eastAsia="Times New Roman"/>
          <w:color w:val="000000"/>
          <w:szCs w:val="24"/>
          <w:shd w:val="clear" w:color="auto" w:fill="FFFFFF"/>
        </w:rPr>
        <w:t>ξακόσιες τριάντα εννέα</w:t>
      </w:r>
      <w:r>
        <w:rPr>
          <w:rFonts w:eastAsia="Times New Roman"/>
          <w:color w:val="000000"/>
          <w:szCs w:val="24"/>
          <w:shd w:val="clear" w:color="auto" w:fill="FFFFFF"/>
        </w:rPr>
        <w:t xml:space="preserve"> και άλλες τόσες οικογένειες βρίσκονται αυτή τη στιγμή σε αγωνία. Πέρα από αυτό, αναγκάζει καθημερινά τους πολίτες -πενήντα ο μέσος όρος αυτή τη στιγμή,</w:t>
      </w:r>
      <w:r w:rsidRPr="00E55F7E">
        <w:rPr>
          <w:rFonts w:eastAsia="Times New Roman"/>
          <w:color w:val="000000"/>
          <w:szCs w:val="24"/>
          <w:shd w:val="clear" w:color="auto" w:fill="FFFFFF"/>
        </w:rPr>
        <w:t xml:space="preserve"> </w:t>
      </w:r>
      <w:r>
        <w:rPr>
          <w:rFonts w:eastAsia="Times New Roman"/>
          <w:color w:val="000000"/>
          <w:szCs w:val="24"/>
          <w:shd w:val="clear" w:color="auto" w:fill="FFFFFF"/>
        </w:rPr>
        <w:t>όταν μέχρι πρότινος ήταν πενήντα την εβδομάδα, τώρα έχει γίνει ημερησίως- να πηγα</w:t>
      </w:r>
      <w:r>
        <w:rPr>
          <w:rFonts w:eastAsia="Times New Roman"/>
          <w:color w:val="000000"/>
          <w:szCs w:val="24"/>
          <w:shd w:val="clear" w:color="auto" w:fill="FFFFFF"/>
        </w:rPr>
        <w:t xml:space="preserve">ίνουν σε δικηγορικά γραφεία, μήπως προλάβουν τελευταία στιγμή και ενταχθούν στον νόμο Κατσέλη. Για την ιστορία και ανεξάρτητα από το τι θα γίνει στο τέλος </w:t>
      </w:r>
      <w:r>
        <w:rPr>
          <w:rFonts w:eastAsia="Times New Roman"/>
          <w:color w:val="000000"/>
          <w:szCs w:val="24"/>
          <w:shd w:val="clear" w:color="auto" w:fill="FFFFFF"/>
        </w:rPr>
        <w:lastRenderedPageBreak/>
        <w:t>της ημέρας με τον εν λόγω νόμο και σύμφωνα με τα στοιχεία του Συμβολαιογραφικού Συλλόγου, κατά τη διά</w:t>
      </w:r>
      <w:r>
        <w:rPr>
          <w:rFonts w:eastAsia="Times New Roman"/>
          <w:color w:val="000000"/>
          <w:szCs w:val="24"/>
          <w:shd w:val="clear" w:color="auto" w:fill="FFFFFF"/>
        </w:rPr>
        <w:t xml:space="preserve">ρκεια του 2018 ολοκληρώθηκαν δεκατέσσερις χιλιάδες τετρακόσιοι πενήντα τέσσερις πλειστηριασμοί, εκ των οποίων έξι χιλιάδες πεντακόσιοι ένας, δηλαδή το 45% αυτών, ήταν γόνιμοι, οπότε καταλαβαίνετε και πόσα σπίτια τελικά κατέληξαν σε χέρια τραπεζιτών. </w:t>
      </w:r>
    </w:p>
    <w:p w14:paraId="2C1AD730"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Κυβ</w:t>
      </w:r>
      <w:r>
        <w:rPr>
          <w:rFonts w:eastAsia="Times New Roman"/>
          <w:color w:val="000000"/>
          <w:szCs w:val="24"/>
          <w:shd w:val="clear" w:color="auto" w:fill="FFFFFF"/>
        </w:rPr>
        <w:t>έρνηση, λοιπόν, μπορεί να μην κάνει δημόσιες επενδύσεις, να μη δημιουργεί νέες θέσεις εργασίας, αλλά μοιράζει συσσίτια σε φτωχά παιδιά, δίνει καυσόξυλα σε νοικοκυριά, μεταχειρισμένα ρούχα σε ανέργους, ασπιρίνες σε αρρώστους. Αυτή είναι η κοινωνική σας πολι</w:t>
      </w:r>
      <w:r>
        <w:rPr>
          <w:rFonts w:eastAsia="Times New Roman"/>
          <w:color w:val="000000"/>
          <w:szCs w:val="24"/>
          <w:shd w:val="clear" w:color="auto" w:fill="FFFFFF"/>
        </w:rPr>
        <w:t>τική.</w:t>
      </w:r>
    </w:p>
    <w:p w14:paraId="2C1AD731"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sidRPr="0079677A">
        <w:rPr>
          <w:rFonts w:eastAsia="Times New Roman"/>
          <w:b/>
          <w:color w:val="000000"/>
          <w:szCs w:val="24"/>
          <w:shd w:val="clear" w:color="auto" w:fill="FFFFFF"/>
        </w:rPr>
        <w:t>ΠΑΝΑΓΙΩΤΑ ΚΟΖΟΜΠΟΛΗ</w:t>
      </w:r>
      <w:r>
        <w:rPr>
          <w:rFonts w:eastAsia="Times New Roman"/>
          <w:b/>
          <w:color w:val="000000"/>
          <w:szCs w:val="24"/>
          <w:shd w:val="clear" w:color="auto" w:fill="FFFFFF"/>
        </w:rPr>
        <w:t xml:space="preserve"> </w:t>
      </w:r>
      <w:r w:rsidRPr="0079677A">
        <w:rPr>
          <w:rFonts w:eastAsia="Times New Roman"/>
          <w:b/>
          <w:color w:val="000000"/>
          <w:szCs w:val="24"/>
          <w:shd w:val="clear" w:color="auto" w:fill="FFFFFF"/>
        </w:rPr>
        <w:t>-</w:t>
      </w:r>
      <w:r>
        <w:rPr>
          <w:rFonts w:eastAsia="Times New Roman"/>
          <w:b/>
          <w:color w:val="000000"/>
          <w:szCs w:val="24"/>
          <w:shd w:val="clear" w:color="auto" w:fill="FFFFFF"/>
        </w:rPr>
        <w:t xml:space="preserve"> </w:t>
      </w:r>
      <w:r w:rsidRPr="0079677A">
        <w:rPr>
          <w:rFonts w:eastAsia="Times New Roman"/>
          <w:b/>
          <w:color w:val="000000"/>
          <w:szCs w:val="24"/>
          <w:shd w:val="clear" w:color="auto" w:fill="FFFFFF"/>
        </w:rPr>
        <w:t xml:space="preserve">ΑΜΑΝΑΤΙΔΗ: </w:t>
      </w:r>
      <w:r>
        <w:rPr>
          <w:rFonts w:eastAsia="Times New Roman"/>
          <w:color w:val="000000"/>
          <w:szCs w:val="24"/>
          <w:shd w:val="clear" w:color="auto" w:fill="FFFFFF"/>
        </w:rPr>
        <w:t>Έλεος!</w:t>
      </w:r>
    </w:p>
    <w:p w14:paraId="2C1AD732"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sidRPr="00E55F7E">
        <w:rPr>
          <w:rFonts w:eastAsia="Times New Roman"/>
          <w:b/>
          <w:color w:val="000000"/>
          <w:szCs w:val="24"/>
          <w:shd w:val="clear" w:color="auto" w:fill="FFFFFF"/>
        </w:rPr>
        <w:t>ΜΑΡΙΟΣ ΓΕΩΡΓΙΑΔΗΣ (Θ΄ Αντιπρόεδρος της Βουλής):</w:t>
      </w:r>
      <w:r>
        <w:rPr>
          <w:rFonts w:eastAsia="Times New Roman"/>
          <w:color w:val="000000"/>
          <w:szCs w:val="24"/>
          <w:shd w:val="clear" w:color="auto" w:fill="FFFFFF"/>
        </w:rPr>
        <w:t xml:space="preserve"> Εκεί θα φτάσουμε, σε αυτό το σημείο, να θυμίζει την κατάσταση που έζησαν οι Έλληνες αμέσως μετά την απελευθέρωση του 1944 με τη γνωστή σε όλους </w:t>
      </w:r>
      <w:r>
        <w:rPr>
          <w:rFonts w:eastAsia="Times New Roman"/>
          <w:color w:val="000000"/>
          <w:szCs w:val="24"/>
          <w:shd w:val="clear" w:color="auto" w:fill="FFFFFF"/>
          <w:lang w:val="en-US"/>
        </w:rPr>
        <w:t>UNRA</w:t>
      </w:r>
      <w:r>
        <w:rPr>
          <w:rFonts w:eastAsia="Times New Roman"/>
          <w:color w:val="000000"/>
          <w:szCs w:val="24"/>
          <w:shd w:val="clear" w:color="auto" w:fill="FFFFFF"/>
        </w:rPr>
        <w:t xml:space="preserve">. </w:t>
      </w:r>
    </w:p>
    <w:p w14:paraId="2C1AD733"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Έτσι </w:t>
      </w:r>
      <w:r>
        <w:rPr>
          <w:rFonts w:eastAsia="Times New Roman"/>
          <w:color w:val="000000"/>
          <w:szCs w:val="24"/>
          <w:shd w:val="clear" w:color="auto" w:fill="FFFFFF"/>
        </w:rPr>
        <w:t>θυμήθηκαν όσους είχαν ξεχάσει εδώ και τέσσερα χρόνια και άρον</w:t>
      </w:r>
      <w:r>
        <w:rPr>
          <w:rFonts w:eastAsia="Times New Roman"/>
          <w:color w:val="000000"/>
          <w:szCs w:val="24"/>
          <w:shd w:val="clear" w:color="auto" w:fill="FFFFFF"/>
        </w:rPr>
        <w:t>-</w:t>
      </w:r>
      <w:r>
        <w:rPr>
          <w:rFonts w:eastAsia="Times New Roman"/>
          <w:color w:val="000000"/>
          <w:szCs w:val="24"/>
          <w:shd w:val="clear" w:color="auto" w:fill="FFFFFF"/>
        </w:rPr>
        <w:t>άρον έφεραν ενισχύσεις και μάλιστα κατά το ήμισυ: Επίδομα στέγασης που στην αρχή ήταν για εξακόσι</w:t>
      </w:r>
      <w:r>
        <w:rPr>
          <w:rFonts w:eastAsia="Times New Roman"/>
          <w:color w:val="000000"/>
          <w:szCs w:val="24"/>
          <w:shd w:val="clear" w:color="auto" w:fill="FFFFFF"/>
        </w:rPr>
        <w:t>ε</w:t>
      </w:r>
      <w:r>
        <w:rPr>
          <w:rFonts w:eastAsia="Times New Roman"/>
          <w:color w:val="000000"/>
          <w:szCs w:val="24"/>
          <w:shd w:val="clear" w:color="auto" w:fill="FFFFFF"/>
        </w:rPr>
        <w:t>ς χιλιάδες συμπολ</w:t>
      </w:r>
      <w:r>
        <w:rPr>
          <w:rFonts w:eastAsia="Times New Roman"/>
          <w:color w:val="000000"/>
          <w:szCs w:val="24"/>
          <w:shd w:val="clear" w:color="auto" w:fill="FFFFFF"/>
        </w:rPr>
        <w:t>ιτών</w:t>
      </w:r>
      <w:r>
        <w:rPr>
          <w:rFonts w:eastAsia="Times New Roman"/>
          <w:color w:val="000000"/>
          <w:szCs w:val="24"/>
          <w:shd w:val="clear" w:color="auto" w:fill="FFFFFF"/>
        </w:rPr>
        <w:t xml:space="preserve"> μας, αυτή τη στιγμή το καταθέτετε στ</w:t>
      </w:r>
      <w:r>
        <w:rPr>
          <w:rFonts w:eastAsia="Times New Roman"/>
          <w:color w:val="000000"/>
          <w:szCs w:val="24"/>
          <w:shd w:val="clear" w:color="auto" w:fill="FFFFFF"/>
        </w:rPr>
        <w:t>ι</w:t>
      </w:r>
      <w:r>
        <w:rPr>
          <w:rFonts w:eastAsia="Times New Roman"/>
          <w:color w:val="000000"/>
          <w:szCs w:val="24"/>
          <w:shd w:val="clear" w:color="auto" w:fill="FFFFFF"/>
        </w:rPr>
        <w:t>ς τριακόσι</w:t>
      </w:r>
      <w:r>
        <w:rPr>
          <w:rFonts w:eastAsia="Times New Roman"/>
          <w:color w:val="000000"/>
          <w:szCs w:val="24"/>
          <w:shd w:val="clear" w:color="auto" w:fill="FFFFFF"/>
        </w:rPr>
        <w:t>ε</w:t>
      </w:r>
      <w:r>
        <w:rPr>
          <w:rFonts w:eastAsia="Times New Roman"/>
          <w:color w:val="000000"/>
          <w:szCs w:val="24"/>
          <w:shd w:val="clear" w:color="auto" w:fill="FFFFFF"/>
        </w:rPr>
        <w:t>ς χιλιάδες, στους μισούς δ</w:t>
      </w:r>
      <w:r>
        <w:rPr>
          <w:rFonts w:eastAsia="Times New Roman"/>
          <w:color w:val="000000"/>
          <w:szCs w:val="24"/>
          <w:shd w:val="clear" w:color="auto" w:fill="FFFFFF"/>
        </w:rPr>
        <w:t>ηλαδή. Μείωση ασφαλιστικών εισφορών ελευθέρων επαγγελματιών. Χρόνια αυτοί οι άνθρωποι έλεγαν ότι υφίστανται μία αφαίμαξη και δεν αντέχουν άλλο να πληρώνουν και δεν βγάζουν χρήματα να πάνε στην οικογένειά τους. Επιδότηση εργοδοτικών εισφορών νέων, που ξεκίν</w:t>
      </w:r>
      <w:r>
        <w:rPr>
          <w:rFonts w:eastAsia="Times New Roman"/>
          <w:color w:val="000000"/>
          <w:szCs w:val="24"/>
          <w:shd w:val="clear" w:color="auto" w:fill="FFFFFF"/>
        </w:rPr>
        <w:t xml:space="preserve">ησε με 100% και αυτή τη στιγμή δίνεται στο 50%, που σημαίνει γύρω στα 50 ευρώ τον μήνα για κάθε νέο εργαζόμενο. Και μάλιστα έχετε το θράσος να λέτε ότι αυτό το μέτρο θα σταματήσει το </w:t>
      </w:r>
      <w:r>
        <w:rPr>
          <w:rFonts w:eastAsia="Times New Roman"/>
          <w:color w:val="000000"/>
          <w:szCs w:val="24"/>
          <w:shd w:val="clear" w:color="auto" w:fill="FFFFFF"/>
          <w:lang w:val="en-US"/>
        </w:rPr>
        <w:t>brain</w:t>
      </w:r>
      <w:r w:rsidRPr="006306B1">
        <w:rPr>
          <w:rFonts w:eastAsia="Times New Roman"/>
          <w:color w:val="000000"/>
          <w:szCs w:val="24"/>
          <w:shd w:val="clear" w:color="auto" w:fill="FFFFFF"/>
        </w:rPr>
        <w:t xml:space="preserve"> </w:t>
      </w:r>
      <w:r>
        <w:rPr>
          <w:rFonts w:eastAsia="Times New Roman"/>
          <w:color w:val="000000"/>
          <w:szCs w:val="24"/>
          <w:shd w:val="clear" w:color="auto" w:fill="FFFFFF"/>
          <w:lang w:val="en-US"/>
        </w:rPr>
        <w:t>drain</w:t>
      </w:r>
      <w:r>
        <w:rPr>
          <w:rFonts w:eastAsia="Times New Roman"/>
          <w:color w:val="000000"/>
          <w:szCs w:val="24"/>
          <w:shd w:val="clear" w:color="auto" w:fill="FFFFFF"/>
        </w:rPr>
        <w:t>. Έτσι το διαφημίζετε. Αν πάμε, όμως, στην Ευρωπαϊκή Επιτροπή,</w:t>
      </w:r>
      <w:r>
        <w:rPr>
          <w:rFonts w:eastAsia="Times New Roman"/>
          <w:color w:val="000000"/>
          <w:szCs w:val="24"/>
          <w:shd w:val="clear" w:color="auto" w:fill="FFFFFF"/>
        </w:rPr>
        <w:t xml:space="preserve"> μας λέει ότι το ποσοστό ανεργίας των νέων για ηλικίες κάτω των </w:t>
      </w:r>
      <w:r>
        <w:rPr>
          <w:rFonts w:eastAsia="Times New Roman"/>
          <w:color w:val="000000"/>
          <w:szCs w:val="24"/>
          <w:shd w:val="clear" w:color="auto" w:fill="FFFFFF"/>
        </w:rPr>
        <w:t>είκοσι πέντε</w:t>
      </w:r>
      <w:r>
        <w:rPr>
          <w:rFonts w:eastAsia="Times New Roman"/>
          <w:color w:val="000000"/>
          <w:szCs w:val="24"/>
          <w:shd w:val="clear" w:color="auto" w:fill="FFFFFF"/>
        </w:rPr>
        <w:t xml:space="preserve"> ετών είναι αρκετά υψηλό, με 38%, και μάλιστα ένας στους τέσσερις ανέργους είναι μακροχρόνια άνεργο</w:t>
      </w:r>
      <w:r>
        <w:rPr>
          <w:rFonts w:eastAsia="Times New Roman"/>
          <w:color w:val="000000"/>
          <w:szCs w:val="24"/>
          <w:shd w:val="clear" w:color="auto" w:fill="FFFFFF"/>
        </w:rPr>
        <w:t>ς</w:t>
      </w:r>
      <w:r>
        <w:rPr>
          <w:rFonts w:eastAsia="Times New Roman"/>
          <w:color w:val="000000"/>
          <w:szCs w:val="24"/>
          <w:shd w:val="clear" w:color="auto" w:fill="FFFFFF"/>
        </w:rPr>
        <w:t>, δηλαδή για πάνω από δώδεκα μήνες. Μείωση ΕΝΦΙΑ 30% για περιουσία αντικειμενική</w:t>
      </w:r>
      <w:r>
        <w:rPr>
          <w:rFonts w:eastAsia="Times New Roman"/>
          <w:color w:val="000000"/>
          <w:szCs w:val="24"/>
          <w:shd w:val="clear" w:color="auto" w:fill="FFFFFF"/>
        </w:rPr>
        <w:t>ς αξίας έως 60</w:t>
      </w:r>
      <w:r>
        <w:rPr>
          <w:rFonts w:eastAsia="Times New Roman"/>
          <w:color w:val="000000"/>
          <w:szCs w:val="24"/>
          <w:shd w:val="clear" w:color="auto" w:fill="FFFFFF"/>
        </w:rPr>
        <w:t>.000</w:t>
      </w:r>
      <w:r>
        <w:rPr>
          <w:rFonts w:eastAsia="Times New Roman"/>
          <w:color w:val="000000"/>
          <w:szCs w:val="24"/>
          <w:shd w:val="clear" w:color="auto" w:fill="FFFFFF"/>
        </w:rPr>
        <w:t xml:space="preserve"> ευρώ, με ετήσιο όφελος μόνο 45 με 50 ευρώ. </w:t>
      </w:r>
    </w:p>
    <w:p w14:paraId="2C1AD734"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Από την κατάργηση του ΕΝΦΙΑ που τάζατε, έχουμε φτάσει στη μείωση κατά 50 ευρώ ετησίως για κάποιους. Αυτές είναι οι υποσχέσεις τις οποίες υλοποιείτε. Πρόσληψη τεσσερισήμισι χιλιάδων εκπαιδευτικώ</w:t>
      </w:r>
      <w:r>
        <w:rPr>
          <w:rFonts w:eastAsia="Times New Roman"/>
          <w:color w:val="000000"/>
          <w:szCs w:val="24"/>
          <w:shd w:val="clear" w:color="auto" w:fill="FFFFFF"/>
        </w:rPr>
        <w:t>ν και εξειδικευμένου προσωπικού για την ειδική αγωγή, όταν η ανάγκη κάλυψης των κενών στην ειδική αγωγή είναι επιτακτική εδώ και χρόνια και οι μαθητές με διαγνωσμένες σοβαρές εκπαιδευτικές ανάγκες πραγματικά περιμένουν και οι γονείς τους δεκάδες φορές έχου</w:t>
      </w:r>
      <w:r>
        <w:rPr>
          <w:rFonts w:eastAsia="Times New Roman"/>
          <w:color w:val="000000"/>
          <w:szCs w:val="24"/>
          <w:shd w:val="clear" w:color="auto" w:fill="FFFFFF"/>
        </w:rPr>
        <w:t xml:space="preserve">ν διαμαρτυρηθεί. </w:t>
      </w:r>
    </w:p>
    <w:p w14:paraId="2C1AD735"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πιο χαρακτηριστικό τέχνασμα όλων των προϋπολογισμών που έχετε καταθέσει ως Κυβέρνηση </w:t>
      </w:r>
      <w:r>
        <w:rPr>
          <w:rFonts w:eastAsia="Times New Roman"/>
          <w:color w:val="000000"/>
          <w:szCs w:val="24"/>
          <w:shd w:val="clear" w:color="auto" w:fill="FFFFFF"/>
        </w:rPr>
        <w:t>"</w:t>
      </w:r>
      <w:r>
        <w:rPr>
          <w:rFonts w:eastAsia="Times New Roman"/>
          <w:color w:val="000000"/>
          <w:szCs w:val="24"/>
          <w:shd w:val="clear" w:color="auto" w:fill="FFFFFF"/>
        </w:rPr>
        <w:t>ΣΥΡΙΖΑΝΕΛ</w:t>
      </w:r>
      <w:r>
        <w:rPr>
          <w:rFonts w:eastAsia="Times New Roman"/>
          <w:color w:val="000000"/>
          <w:szCs w:val="24"/>
          <w:shd w:val="clear" w:color="auto" w:fill="FFFFFF"/>
        </w:rPr>
        <w:t>"</w:t>
      </w:r>
      <w:r>
        <w:rPr>
          <w:rFonts w:eastAsia="Times New Roman"/>
          <w:color w:val="000000"/>
          <w:szCs w:val="24"/>
          <w:shd w:val="clear" w:color="auto" w:fill="FFFFFF"/>
        </w:rPr>
        <w:t xml:space="preserve"> τα τελευταία χρόνια είναι το περιβόητο </w:t>
      </w:r>
      <w:r>
        <w:rPr>
          <w:rFonts w:eastAsia="Times New Roman"/>
          <w:color w:val="000000"/>
          <w:szCs w:val="24"/>
          <w:shd w:val="clear" w:color="auto" w:fill="FFFFFF"/>
        </w:rPr>
        <w:t>Π</w:t>
      </w:r>
      <w:r>
        <w:rPr>
          <w:rFonts w:eastAsia="Times New Roman"/>
          <w:color w:val="000000"/>
          <w:szCs w:val="24"/>
          <w:shd w:val="clear" w:color="auto" w:fill="FFFFFF"/>
        </w:rPr>
        <w:t xml:space="preserve">ρόγραμμα </w:t>
      </w:r>
      <w:r>
        <w:rPr>
          <w:rFonts w:eastAsia="Times New Roman"/>
          <w:color w:val="000000"/>
          <w:szCs w:val="24"/>
          <w:shd w:val="clear" w:color="auto" w:fill="FFFFFF"/>
        </w:rPr>
        <w:t>Δ</w:t>
      </w:r>
      <w:r>
        <w:rPr>
          <w:rFonts w:eastAsia="Times New Roman"/>
          <w:color w:val="000000"/>
          <w:szCs w:val="24"/>
          <w:shd w:val="clear" w:color="auto" w:fill="FFFFFF"/>
        </w:rPr>
        <w:t xml:space="preserve">ημοσίων </w:t>
      </w:r>
      <w:r>
        <w:rPr>
          <w:rFonts w:eastAsia="Times New Roman"/>
          <w:color w:val="000000"/>
          <w:szCs w:val="24"/>
          <w:shd w:val="clear" w:color="auto" w:fill="FFFFFF"/>
        </w:rPr>
        <w:t>Ε</w:t>
      </w:r>
      <w:r>
        <w:rPr>
          <w:rFonts w:eastAsia="Times New Roman"/>
          <w:color w:val="000000"/>
          <w:szCs w:val="24"/>
          <w:shd w:val="clear" w:color="auto" w:fill="FFFFFF"/>
        </w:rPr>
        <w:t>πενδύσεων, το οποίο χωλαίνει ουσιαστικά κάθε χρόνο, ώστε να εξασφαλίζεται μέρος</w:t>
      </w:r>
      <w:r>
        <w:rPr>
          <w:rFonts w:eastAsia="Times New Roman"/>
          <w:color w:val="000000"/>
          <w:szCs w:val="24"/>
          <w:shd w:val="clear" w:color="auto" w:fill="FFFFFF"/>
        </w:rPr>
        <w:t xml:space="preserve"> των </w:t>
      </w:r>
      <w:proofErr w:type="spellStart"/>
      <w:r>
        <w:rPr>
          <w:rFonts w:eastAsia="Times New Roman"/>
          <w:color w:val="000000"/>
          <w:szCs w:val="24"/>
          <w:shd w:val="clear" w:color="auto" w:fill="FFFFFF"/>
        </w:rPr>
        <w:t>υπερπλεονασμάτων</w:t>
      </w:r>
      <w:proofErr w:type="spellEnd"/>
      <w:r>
        <w:rPr>
          <w:rFonts w:eastAsia="Times New Roman"/>
          <w:color w:val="000000"/>
          <w:szCs w:val="24"/>
          <w:shd w:val="clear" w:color="auto" w:fill="FFFFFF"/>
        </w:rPr>
        <w:t xml:space="preserve">, που στη συνέχεια τα βαφτίζετε κοινωνικό μέρισμα ή όπως αλλιώς θέλετε, για να κάνετε προεκλογικές εξαγγελίες από τα μπαλκόνια. </w:t>
      </w:r>
    </w:p>
    <w:p w14:paraId="2C1AD736"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συστηματική </w:t>
      </w:r>
      <w:proofErr w:type="spellStart"/>
      <w:r>
        <w:rPr>
          <w:rFonts w:eastAsia="Times New Roman"/>
          <w:color w:val="000000"/>
          <w:szCs w:val="24"/>
          <w:shd w:val="clear" w:color="auto" w:fill="FFFFFF"/>
        </w:rPr>
        <w:t>υποεκτέλεση</w:t>
      </w:r>
      <w:proofErr w:type="spellEnd"/>
      <w:r>
        <w:rPr>
          <w:rFonts w:eastAsia="Times New Roman"/>
          <w:color w:val="000000"/>
          <w:szCs w:val="24"/>
          <w:shd w:val="clear" w:color="auto" w:fill="FFFFFF"/>
        </w:rPr>
        <w:t xml:space="preserve"> του </w:t>
      </w:r>
      <w:r>
        <w:rPr>
          <w:rFonts w:eastAsia="Times New Roman"/>
          <w:color w:val="000000"/>
          <w:szCs w:val="24"/>
          <w:shd w:val="clear" w:color="auto" w:fill="FFFFFF"/>
        </w:rPr>
        <w:t>Π</w:t>
      </w:r>
      <w:r>
        <w:rPr>
          <w:rFonts w:eastAsia="Times New Roman"/>
          <w:color w:val="000000"/>
          <w:szCs w:val="24"/>
          <w:shd w:val="clear" w:color="auto" w:fill="FFFFFF"/>
        </w:rPr>
        <w:t xml:space="preserve">ρογράμματος </w:t>
      </w:r>
      <w:r>
        <w:rPr>
          <w:rFonts w:eastAsia="Times New Roman"/>
          <w:color w:val="000000"/>
          <w:szCs w:val="24"/>
          <w:shd w:val="clear" w:color="auto" w:fill="FFFFFF"/>
        </w:rPr>
        <w:t>Δ</w:t>
      </w:r>
      <w:r>
        <w:rPr>
          <w:rFonts w:eastAsia="Times New Roman"/>
          <w:color w:val="000000"/>
          <w:szCs w:val="24"/>
          <w:shd w:val="clear" w:color="auto" w:fill="FFFFFF"/>
        </w:rPr>
        <w:t xml:space="preserve">ημοσίων </w:t>
      </w:r>
      <w:r>
        <w:rPr>
          <w:rFonts w:eastAsia="Times New Roman"/>
          <w:color w:val="000000"/>
          <w:szCs w:val="24"/>
          <w:shd w:val="clear" w:color="auto" w:fill="FFFFFF"/>
        </w:rPr>
        <w:t>Ε</w:t>
      </w:r>
      <w:r>
        <w:rPr>
          <w:rFonts w:eastAsia="Times New Roman"/>
          <w:color w:val="000000"/>
          <w:szCs w:val="24"/>
          <w:shd w:val="clear" w:color="auto" w:fill="FFFFFF"/>
        </w:rPr>
        <w:t>πενδύσεων αποτελεί ομολογία έλλειψης ώριμων προς έντα</w:t>
      </w:r>
      <w:r>
        <w:rPr>
          <w:rFonts w:eastAsia="Times New Roman"/>
          <w:color w:val="000000"/>
          <w:szCs w:val="24"/>
          <w:shd w:val="clear" w:color="auto" w:fill="FFFFFF"/>
        </w:rPr>
        <w:t xml:space="preserve">ξη προγραμμάτων για έργα υποδομής και σαφώς ουσιαστικά υπονομεύει την ανάπτυξη. </w:t>
      </w:r>
    </w:p>
    <w:p w14:paraId="2C1AD737"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Άλλες πηγές τροφοδότησης των </w:t>
      </w:r>
      <w:proofErr w:type="spellStart"/>
      <w:r>
        <w:rPr>
          <w:rFonts w:eastAsia="Times New Roman"/>
          <w:color w:val="000000"/>
          <w:szCs w:val="24"/>
          <w:shd w:val="clear" w:color="auto" w:fill="FFFFFF"/>
        </w:rPr>
        <w:t>υπερπλεονασμάτων</w:t>
      </w:r>
      <w:proofErr w:type="spellEnd"/>
      <w:r>
        <w:rPr>
          <w:rFonts w:eastAsia="Times New Roman"/>
          <w:color w:val="000000"/>
          <w:szCs w:val="24"/>
          <w:shd w:val="clear" w:color="auto" w:fill="FFFFFF"/>
        </w:rPr>
        <w:t xml:space="preserve"> των τελευταίων τριών ετών αποτελούν η δραστική αύξηση των φορολογικών εσόδων και η αθέτηση πληρωμών του κράτους προς τον ιδιωτικό</w:t>
      </w:r>
      <w:r>
        <w:rPr>
          <w:rFonts w:eastAsia="Times New Roman"/>
          <w:color w:val="000000"/>
          <w:szCs w:val="24"/>
          <w:shd w:val="clear" w:color="auto" w:fill="FFFFFF"/>
        </w:rPr>
        <w:t xml:space="preserve"> τομέα. Μέγα λάθος είναι όλα αυτά! Πραγματικά και οι τρεις αυτές παράμετροι</w:t>
      </w:r>
      <w:r>
        <w:rPr>
          <w:rFonts w:eastAsia="Times New Roman"/>
          <w:color w:val="000000"/>
          <w:szCs w:val="24"/>
          <w:shd w:val="clear" w:color="auto" w:fill="FFFFFF"/>
        </w:rPr>
        <w:t>,</w:t>
      </w:r>
      <w:r>
        <w:rPr>
          <w:rFonts w:eastAsia="Times New Roman"/>
          <w:color w:val="000000"/>
          <w:szCs w:val="24"/>
          <w:shd w:val="clear" w:color="auto" w:fill="FFFFFF"/>
        </w:rPr>
        <w:t xml:space="preserve"> τις οποίες ανέφερα, αφαιρούν πόντους από όλη την προσπάθεια να ενισχυθεί η ανάπτυξη και η απασχόληση και στην ουσία το ΑΕΠ της χώρας μας.</w:t>
      </w:r>
    </w:p>
    <w:p w14:paraId="2C1AD738"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Ωστόσο το μοναδικό μέγεθος,</w:t>
      </w:r>
      <w:r w:rsidRPr="00776451">
        <w:rPr>
          <w:rFonts w:eastAsia="Times New Roman"/>
          <w:color w:val="000000"/>
          <w:szCs w:val="24"/>
          <w:shd w:val="clear" w:color="auto" w:fill="FFFFFF"/>
        </w:rPr>
        <w:t xml:space="preserve"> </w:t>
      </w:r>
      <w:r>
        <w:rPr>
          <w:rFonts w:eastAsia="Times New Roman"/>
          <w:color w:val="000000"/>
          <w:szCs w:val="24"/>
          <w:shd w:val="clear" w:color="auto" w:fill="FFFFFF"/>
        </w:rPr>
        <w:t>στο οποίο πραγματικά βελτιώνεστε, είναι οι προσλήψεις. Συγκεκριμένα, μεταξύ Δεκεμβρίου 2015 και Δεκεμβρίου 2017 είχαμε δώδεκα χιλιάδες επτακόσια πενήντα επιπλέον άτομα έκτακτο προσωπικό, δύο χιλιάδες τετρακόσια εβδομήντα έξι άτομα επιπλέον τακτικό προσωπικ</w:t>
      </w:r>
      <w:r>
        <w:rPr>
          <w:rFonts w:eastAsia="Times New Roman"/>
          <w:color w:val="000000"/>
          <w:szCs w:val="24"/>
          <w:shd w:val="clear" w:color="auto" w:fill="FFFFFF"/>
        </w:rPr>
        <w:t xml:space="preserve">ό </w:t>
      </w:r>
      <w:r w:rsidRPr="0002695F">
        <w:rPr>
          <w:rFonts w:eastAsia="Times New Roman"/>
          <w:color w:val="000000"/>
          <w:szCs w:val="24"/>
          <w:shd w:val="clear" w:color="auto" w:fill="FFFFFF"/>
        </w:rPr>
        <w:t>νομικών</w:t>
      </w:r>
      <w:r>
        <w:rPr>
          <w:rFonts w:eastAsia="Times New Roman"/>
          <w:color w:val="000000"/>
          <w:szCs w:val="24"/>
          <w:shd w:val="clear" w:color="auto" w:fill="FFFFFF"/>
        </w:rPr>
        <w:t xml:space="preserve"> προσώπων ιδιωτικού δικαίου, έξι χιλιάδες επτακόσια πενήντα επιπλέον άτομα ως έκτακτο προσωπικό, πεντακόσιους ογδόντα έξι νέους μετακλητούς, χίλιους ενενήντα εννέα επιπλέον αιρετούς, διακόσια εξήντα δύο επιπλέον μέλη Δ</w:t>
      </w:r>
      <w:r>
        <w:rPr>
          <w:rFonts w:eastAsia="Times New Roman"/>
          <w:color w:val="000000"/>
          <w:szCs w:val="24"/>
          <w:shd w:val="clear" w:color="auto" w:fill="FFFFFF"/>
        </w:rPr>
        <w:t>.</w:t>
      </w:r>
      <w:r>
        <w:rPr>
          <w:rFonts w:eastAsia="Times New Roman"/>
          <w:color w:val="000000"/>
          <w:szCs w:val="24"/>
          <w:shd w:val="clear" w:color="auto" w:fill="FFFFFF"/>
        </w:rPr>
        <w:t>Σ</w:t>
      </w:r>
      <w:r>
        <w:rPr>
          <w:rFonts w:eastAsia="Times New Roman"/>
          <w:color w:val="000000"/>
          <w:szCs w:val="24"/>
          <w:shd w:val="clear" w:color="auto" w:fill="FFFFFF"/>
        </w:rPr>
        <w:t>.</w:t>
      </w:r>
      <w:r>
        <w:rPr>
          <w:rFonts w:eastAsia="Times New Roman"/>
          <w:color w:val="000000"/>
          <w:szCs w:val="24"/>
          <w:shd w:val="clear" w:color="auto" w:fill="FFFFFF"/>
        </w:rPr>
        <w:t xml:space="preserve"> και δύο χιλιάδες οκτακόσι</w:t>
      </w:r>
      <w:r>
        <w:rPr>
          <w:rFonts w:eastAsia="Times New Roman"/>
          <w:color w:val="000000"/>
          <w:szCs w:val="24"/>
          <w:shd w:val="clear" w:color="auto" w:fill="FFFFFF"/>
        </w:rPr>
        <w:t xml:space="preserve">α εβδομήντα ένα επιπλέον άτομα λοιπών περιπτώσεων. Περίπου είκοσι δύο χιλιάδες </w:t>
      </w:r>
      <w:r>
        <w:rPr>
          <w:rFonts w:eastAsia="Times New Roman"/>
          <w:color w:val="000000"/>
          <w:szCs w:val="24"/>
          <w:shd w:val="clear" w:color="auto" w:fill="FFFFFF"/>
        </w:rPr>
        <w:t xml:space="preserve">είναι </w:t>
      </w:r>
      <w:r>
        <w:rPr>
          <w:rFonts w:eastAsia="Times New Roman"/>
          <w:color w:val="000000"/>
          <w:szCs w:val="24"/>
          <w:shd w:val="clear" w:color="auto" w:fill="FFFFFF"/>
        </w:rPr>
        <w:t xml:space="preserve">το σύνολο όσων ανέφερα. Είναι οι νέοι δημόσιοι υπάλληλοι, που μαζί με τους πέντε </w:t>
      </w:r>
      <w:r>
        <w:rPr>
          <w:rFonts w:eastAsia="Times New Roman"/>
          <w:color w:val="000000"/>
          <w:szCs w:val="24"/>
          <w:shd w:val="clear" w:color="auto" w:fill="FFFFFF"/>
        </w:rPr>
        <w:lastRenderedPageBreak/>
        <w:t>χιλιάδες των ειδικών κατηγοριών, επιβαρύνουν τον κρατικό προϋπολογισμό κοντά στα 2,15 δισε</w:t>
      </w:r>
      <w:r>
        <w:rPr>
          <w:rFonts w:eastAsia="Times New Roman"/>
          <w:color w:val="000000"/>
          <w:szCs w:val="24"/>
          <w:shd w:val="clear" w:color="auto" w:fill="FFFFFF"/>
        </w:rPr>
        <w:t xml:space="preserve">κατομμύρια ευρώ ετησίως. </w:t>
      </w:r>
    </w:p>
    <w:p w14:paraId="2C1AD739"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Εάν ειλικρινά επιθυμεί η Κυβέρνηση να περιορίσει τα έξοδα, ώστε να ανακουφίσει γενικότερα τους Έλληνες και μην ερχόμαστε εδώ τελευταία στιγμή να ψηφίσουμε το νέο νομοσχέδιο που καταθέσατε χθες -το στηρίξαμε γιατί δεν μπορούμε να σ</w:t>
      </w:r>
      <w:r>
        <w:rPr>
          <w:rFonts w:eastAsia="Times New Roman"/>
          <w:color w:val="000000"/>
          <w:szCs w:val="24"/>
          <w:shd w:val="clear" w:color="auto" w:fill="FFFFFF"/>
        </w:rPr>
        <w:t>υμφωνήσουμε με περικοπές συντάξεων- με το οποίο «</w:t>
      </w:r>
      <w:proofErr w:type="spellStart"/>
      <w:r>
        <w:rPr>
          <w:rFonts w:eastAsia="Times New Roman"/>
          <w:color w:val="000000"/>
          <w:szCs w:val="24"/>
          <w:shd w:val="clear" w:color="auto" w:fill="FFFFFF"/>
        </w:rPr>
        <w:t>ξεψηφίσατε</w:t>
      </w:r>
      <w:proofErr w:type="spellEnd"/>
      <w:r>
        <w:rPr>
          <w:rFonts w:eastAsia="Times New Roman"/>
          <w:color w:val="000000"/>
          <w:szCs w:val="24"/>
          <w:shd w:val="clear" w:color="auto" w:fill="FFFFFF"/>
        </w:rPr>
        <w:t>» το προηγούμενο που είχατε ψηφίσει, θα μπορούσε απλά, πέρα από το ότι αγνοεί χαρακτηριστικά όλες τις προτάσεις της Ένωσης Κεντρώων, να μελετήσει κάποιες μελέτες που έχει κάνει το ΚΕΦIM και με τρία</w:t>
      </w:r>
      <w:r>
        <w:rPr>
          <w:rFonts w:eastAsia="Times New Roman"/>
          <w:color w:val="000000"/>
          <w:szCs w:val="24"/>
          <w:shd w:val="clear" w:color="auto" w:fill="FFFFFF"/>
        </w:rPr>
        <w:t xml:space="preserve"> μόλις μέτρα θα μπορούσε να είχε ένα κέρδος για τον κρατικό προϋπολογισμό κοντά στα 2,3 δισεκατομμύρια ευρώ. Ένα από αυτά είναι ο επανέλεγχος της αναγκαιότητας των δαπανών σε όλα τα Υπουργεία, που θα απέφερε μείωση του προϋπολογισμού κατά 400 εκατομμύρια ε</w:t>
      </w:r>
      <w:r>
        <w:rPr>
          <w:rFonts w:eastAsia="Times New Roman"/>
          <w:color w:val="000000"/>
          <w:szCs w:val="24"/>
          <w:shd w:val="clear" w:color="auto" w:fill="FFFFFF"/>
        </w:rPr>
        <w:t>υρώ τον χρόνο, οι συμπράξεις δημοσίου και ιδιωτικού τομέα στα 550 εκατομμύρια ευρώ τον χρόνο και η αναδιοργάνωση του δημοσίου, που θα έφερνε 1,4 δισεκατομμύρια ευρώ τον χρόνο, μαζί με τις επιμέρους προτάσεις ως κέρδος στον κρατικό προϋπολογισμό.</w:t>
      </w:r>
    </w:p>
    <w:p w14:paraId="2C1AD73A"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(Στο σημεί</w:t>
      </w:r>
      <w:r>
        <w:rPr>
          <w:rFonts w:eastAsia="Times New Roman"/>
          <w:color w:val="000000"/>
          <w:szCs w:val="24"/>
          <w:shd w:val="clear" w:color="auto" w:fill="FFFFFF"/>
        </w:rPr>
        <w:t>ο αυτό κτυπάει το κουδούνι λήξεως του χρόνου ομιλίας του κυρίου Βουλευτ</w:t>
      </w:r>
      <w:r>
        <w:rPr>
          <w:rFonts w:eastAsia="Times New Roman"/>
          <w:color w:val="000000"/>
          <w:szCs w:val="24"/>
          <w:shd w:val="clear" w:color="auto" w:fill="FFFFFF"/>
        </w:rPr>
        <w:t>ή</w:t>
      </w:r>
      <w:r>
        <w:rPr>
          <w:rFonts w:eastAsia="Times New Roman"/>
          <w:color w:val="000000"/>
          <w:szCs w:val="24"/>
          <w:shd w:val="clear" w:color="auto" w:fill="FFFFFF"/>
        </w:rPr>
        <w:t>)</w:t>
      </w:r>
    </w:p>
    <w:p w14:paraId="2C1AD73B"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Βουλευτές, ο εν λόγω προϋπολογισμός μόνο σχέδιο νόμου δεν είναι. Είναι πραγματικά μία λίστα του ΣΥΡΙΖΑ με ένα αμόκ παροχών, που όμοιά της δεν έχουμε ξαναδεί. Είναι </w:t>
      </w:r>
      <w:r>
        <w:rPr>
          <w:rFonts w:eastAsia="Times New Roman"/>
          <w:color w:val="000000"/>
          <w:szCs w:val="24"/>
          <w:shd w:val="clear" w:color="auto" w:fill="FFFFFF"/>
        </w:rPr>
        <w:t>παραπάνω από ξεκάθαρο ότι αυτή η Κυβέρνηση, παρ’ ότι βρίσκεται στα τελευταία της -και ολοκληρώνω με αυτό, κύριε Πρόεδρε- κάνει ό,τι μπορεί ώστε το «καλή χρονιά» να μας βρει πραγματικά με άδεια ταμεία και μέχρι τις εκλογές να μην έχει μείνει τίποτα όρθιο κα</w:t>
      </w:r>
      <w:r>
        <w:rPr>
          <w:rFonts w:eastAsia="Times New Roman"/>
          <w:color w:val="000000"/>
          <w:szCs w:val="24"/>
          <w:shd w:val="clear" w:color="auto" w:fill="FFFFFF"/>
        </w:rPr>
        <w:t xml:space="preserve">ι να έχετε καταστρέψει τα πάντα. </w:t>
      </w:r>
    </w:p>
    <w:p w14:paraId="2C1AD73C"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Ύστερα από τα παραπάνω, ως Ένωση Κεντρώων θα καταψηφίσουμε τον κρατικό προϋπολογισμό για το 2019 για όλα τα Υπουργεία και όλους τους κωδικούς, ελπίζοντας ότι κάποια στιγμή θα έρθει ένας πραγματικός προϋπολογισμός τον οποίο</w:t>
      </w:r>
      <w:r>
        <w:rPr>
          <w:rFonts w:eastAsia="Times New Roman"/>
          <w:color w:val="000000"/>
          <w:szCs w:val="24"/>
          <w:shd w:val="clear" w:color="auto" w:fill="FFFFFF"/>
        </w:rPr>
        <w:t xml:space="preserve"> θα συμφωνήσει όλο το Σώμα και θα ευνοήσει την ελληνική κοινωνία.</w:t>
      </w:r>
    </w:p>
    <w:p w14:paraId="2C1AD73D"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2C1AD73E" w14:textId="77777777" w:rsidR="00692F88" w:rsidRDefault="007C4398">
      <w:pPr>
        <w:tabs>
          <w:tab w:val="left" w:pos="1470"/>
        </w:tabs>
        <w:spacing w:line="600" w:lineRule="auto"/>
        <w:ind w:firstLine="709"/>
        <w:jc w:val="center"/>
        <w:rPr>
          <w:rFonts w:eastAsia="Times New Roman"/>
          <w:color w:val="000000"/>
          <w:szCs w:val="24"/>
          <w:shd w:val="clear" w:color="auto" w:fill="FFFFFF"/>
        </w:rPr>
      </w:pPr>
      <w:r>
        <w:rPr>
          <w:rFonts w:eastAsia="Times New Roman"/>
          <w:color w:val="000000"/>
          <w:szCs w:val="24"/>
          <w:shd w:val="clear" w:color="auto" w:fill="FFFFFF"/>
        </w:rPr>
        <w:t>(Χειροκροτήματα)</w:t>
      </w:r>
    </w:p>
    <w:p w14:paraId="2C1AD73F"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sidRPr="00185C86">
        <w:rPr>
          <w:rFonts w:eastAsia="Times New Roman"/>
          <w:b/>
          <w:color w:val="000000"/>
          <w:szCs w:val="24"/>
          <w:shd w:val="clear" w:color="auto" w:fill="FFFFFF"/>
        </w:rPr>
        <w:lastRenderedPageBreak/>
        <w:t>ΠΡΟΕΔΡΕΥΩΝ (Γεώργιος Βαρεμένος):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Ευχαριστούμε και εμείς.</w:t>
      </w:r>
    </w:p>
    <w:p w14:paraId="2C1AD740"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τέσσερις μαθητές και μαθήτριες και τρεις εκπαιδευτικοί συνοδοί τους από το </w:t>
      </w:r>
      <w:r w:rsidRPr="00185C86">
        <w:rPr>
          <w:rFonts w:eastAsia="Times New Roman" w:cs="Times New Roman"/>
        </w:rPr>
        <w:t>2</w:t>
      </w:r>
      <w:r w:rsidRPr="00092976">
        <w:rPr>
          <w:rFonts w:eastAsia="Times New Roman" w:cs="Times New Roman"/>
          <w:vertAlign w:val="superscript"/>
        </w:rPr>
        <w:t>ο</w:t>
      </w:r>
      <w:r>
        <w:rPr>
          <w:rFonts w:eastAsia="Times New Roman" w:cs="Times New Roman"/>
        </w:rPr>
        <w:t xml:space="preserve"> Γυμνάσιο Καβάλας. </w:t>
      </w:r>
    </w:p>
    <w:p w14:paraId="2C1AD741" w14:textId="77777777" w:rsidR="00692F88" w:rsidRDefault="007C4398">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2C1AD742" w14:textId="77777777" w:rsidR="00692F88" w:rsidRDefault="007C439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2C1AD743"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ειδικός </w:t>
      </w:r>
      <w:r>
        <w:rPr>
          <w:rFonts w:eastAsia="Times New Roman"/>
          <w:color w:val="000000"/>
          <w:szCs w:val="24"/>
          <w:shd w:val="clear" w:color="auto" w:fill="FFFFFF"/>
        </w:rPr>
        <w:t>εισηγητής του ΣΥΡΙΖΑ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 κ. Νίκος </w:t>
      </w:r>
      <w:proofErr w:type="spellStart"/>
      <w:r>
        <w:rPr>
          <w:rFonts w:eastAsia="Times New Roman"/>
          <w:color w:val="000000"/>
          <w:szCs w:val="24"/>
          <w:shd w:val="clear" w:color="auto" w:fill="FFFFFF"/>
        </w:rPr>
        <w:t>Συρμαλένιος</w:t>
      </w:r>
      <w:proofErr w:type="spellEnd"/>
      <w:r>
        <w:rPr>
          <w:rFonts w:eastAsia="Times New Roman"/>
          <w:color w:val="000000"/>
          <w:szCs w:val="24"/>
          <w:shd w:val="clear" w:color="auto" w:fill="FFFFFF"/>
        </w:rPr>
        <w:t xml:space="preserve"> για δώδεκα λεπτά.</w:t>
      </w:r>
    </w:p>
    <w:p w14:paraId="2C1AD744"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sidRPr="00E55F7E">
        <w:rPr>
          <w:rFonts w:eastAsia="Times New Roman"/>
          <w:b/>
          <w:color w:val="000000"/>
          <w:szCs w:val="24"/>
          <w:shd w:val="clear" w:color="auto" w:fill="FFFFFF"/>
        </w:rPr>
        <w:t xml:space="preserve">ΝΙΚΟΛΑΟΣ ΣΥΡΜΑΛΕΝΙΟΣ: </w:t>
      </w:r>
      <w:r>
        <w:rPr>
          <w:rFonts w:eastAsia="Times New Roman"/>
          <w:color w:val="000000"/>
          <w:szCs w:val="24"/>
          <w:shd w:val="clear" w:color="auto" w:fill="FFFFFF"/>
        </w:rPr>
        <w:t>Ευχαριστώ, κύριε Πρόεδρε.</w:t>
      </w:r>
    </w:p>
    <w:p w14:paraId="2C1AD745"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Κύριοι Υπουργοί, κυρίες και κύριοι συνάδελφοι, ψηφίζουμε αυτές τις μέρες τον προϋπολογισμό του 2019, που είναι </w:t>
      </w:r>
      <w:r>
        <w:rPr>
          <w:rFonts w:eastAsia="Times New Roman"/>
          <w:color w:val="000000"/>
          <w:szCs w:val="24"/>
          <w:shd w:val="clear" w:color="auto" w:fill="FFFFFF"/>
        </w:rPr>
        <w:lastRenderedPageBreak/>
        <w:t>ένας προϋπολογισμός ο οποίος θα τηρη</w:t>
      </w:r>
      <w:r>
        <w:rPr>
          <w:rFonts w:eastAsia="Times New Roman"/>
          <w:color w:val="000000"/>
          <w:szCs w:val="24"/>
          <w:shd w:val="clear" w:color="auto" w:fill="FFFFFF"/>
        </w:rPr>
        <w:t xml:space="preserve">θεί όπως τηρήθηκαν και οι προηγούμενοι τρεις προϋπολογισμοί που ψήφισε αυτή η Κυβέρνηση. </w:t>
      </w:r>
    </w:p>
    <w:p w14:paraId="2C1AD74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λέω ότι θα τηρηθεί, σε αντίθεση με τους προϋπολογισμούς των προηγούμενων κυβερνήσεων που είχαν εικονικό χαρακτήρα και ουσιαστικά δεν τηρήθηκαν ούτε έπιασαν τους σ</w:t>
      </w:r>
      <w:r>
        <w:rPr>
          <w:rFonts w:eastAsia="Times New Roman" w:cs="Times New Roman"/>
          <w:szCs w:val="24"/>
        </w:rPr>
        <w:t xml:space="preserve">τόχους που έπρεπε να πιάσουν. </w:t>
      </w:r>
    </w:p>
    <w:p w14:paraId="2C1AD74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η ελληνική οικονομία και η ελληνική Κυβέρνηση απέκτησε την αξιοπιστία της χάρη στη σταθερότητα που επέδειξε ως </w:t>
      </w:r>
      <w:r>
        <w:rPr>
          <w:rFonts w:eastAsia="Times New Roman" w:cs="Times New Roman"/>
          <w:szCs w:val="24"/>
        </w:rPr>
        <w:t>Κ</w:t>
      </w:r>
      <w:r>
        <w:rPr>
          <w:rFonts w:eastAsia="Times New Roman" w:cs="Times New Roman"/>
          <w:szCs w:val="24"/>
        </w:rPr>
        <w:t>υβέρνηση να πιάσει τους στόχους που είχε βάλει, μέσα σε πολύ δύσκολες δημοσιονομικές συνθήκες</w:t>
      </w:r>
      <w:r>
        <w:rPr>
          <w:rFonts w:eastAsia="Times New Roman" w:cs="Times New Roman"/>
          <w:szCs w:val="24"/>
        </w:rPr>
        <w:t xml:space="preserve">, αλλά κυρίως χάρη στις θυσίες </w:t>
      </w:r>
      <w:r>
        <w:rPr>
          <w:rFonts w:eastAsia="Times New Roman" w:cs="Times New Roman"/>
          <w:szCs w:val="24"/>
        </w:rPr>
        <w:t>τή</w:t>
      </w:r>
      <w:r>
        <w:rPr>
          <w:rFonts w:eastAsia="Times New Roman" w:cs="Times New Roman"/>
          <w:szCs w:val="24"/>
        </w:rPr>
        <w:t>ς πολύ μεγάλης πλειοψηφίας του ελληνικού λαού. Χάρη σε αυτές τις θυσίες φτάσαμε τον Αύγουστο του 2018 να βγούμε επιτέλους από τα μνημόνια.</w:t>
      </w:r>
    </w:p>
    <w:p w14:paraId="2C1AD74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ακύρωση του μέτρου της περικοπής των συντάξεων -διότι πρόκειται περί ακύρωσης, όχι</w:t>
      </w:r>
      <w:r>
        <w:rPr>
          <w:rFonts w:eastAsia="Times New Roman" w:cs="Times New Roman"/>
          <w:szCs w:val="24"/>
        </w:rPr>
        <w:t xml:space="preserve"> για αναστολή που μας λέγατε μέχρι τελευταία στιγμή ότι θα υπάρξει για λίγους μήνες- ήταν αποτέλεσμα αυτής της αξιοπιστίας της ελληνικής οικονομίας και </w:t>
      </w:r>
      <w:r>
        <w:rPr>
          <w:rFonts w:eastAsia="Times New Roman" w:cs="Times New Roman"/>
          <w:szCs w:val="24"/>
        </w:rPr>
        <w:lastRenderedPageBreak/>
        <w:t>των στόχων που κατάφερε να πιάσει η ελληνική κυβέρνηση, επαναλαμβάνω, χάρη στις θυσίες του ελληνικού λαο</w:t>
      </w:r>
      <w:r>
        <w:rPr>
          <w:rFonts w:eastAsia="Times New Roman" w:cs="Times New Roman"/>
          <w:szCs w:val="24"/>
        </w:rPr>
        <w:t>ύ.</w:t>
      </w:r>
    </w:p>
    <w:p w14:paraId="2C1AD74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Βεβαίως, η Κυβέρνηση ΣΥΡΙΖΑ, Ανεξαρτήτων Ελλήνων και Οικολόγων Πράσινων, που κυβερνά τη χώρα επί τριάμισι χρόνια, ψήφισε την περικοπή της προσωπικής διαφοράς για να κλείσει η δεύτερη αξιολόγηση. Βεβαίως, την ψηφίσαμε εμείς, αλλά η Αντιπολίτευση την κατα</w:t>
      </w:r>
      <w:r>
        <w:rPr>
          <w:rFonts w:eastAsia="Times New Roman" w:cs="Times New Roman"/>
          <w:szCs w:val="24"/>
        </w:rPr>
        <w:t>ψήφισε ακριβώς επειδή ήξερε ότι υπάρχει Πλειοψηφία που θα ψηφίσει για να κλείσει η δεύτερη αξιολόγηση.</w:t>
      </w:r>
    </w:p>
    <w:p w14:paraId="2C1AD74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Σας θυμίζω ότι η Νέα Δημοκρατία και το </w:t>
      </w:r>
      <w:r w:rsidRPr="00431986">
        <w:rPr>
          <w:rFonts w:eastAsia="Times New Roman" w:cs="Times New Roman"/>
        </w:rPr>
        <w:t>ΠΑΣΟΚ</w:t>
      </w:r>
      <w:r>
        <w:rPr>
          <w:rFonts w:eastAsia="Times New Roman" w:cs="Times New Roman"/>
          <w:szCs w:val="24"/>
        </w:rPr>
        <w:t xml:space="preserve">, το ΚΙΝΑΛ και άλλες δυνάμεις έλεγαν ότι πρέπει να πάρουμε </w:t>
      </w:r>
      <w:r>
        <w:rPr>
          <w:rFonts w:eastAsia="Times New Roman" w:cs="Times New Roman"/>
          <w:szCs w:val="24"/>
        </w:rPr>
        <w:t xml:space="preserve">άλλα </w:t>
      </w:r>
      <w:r>
        <w:rPr>
          <w:rFonts w:eastAsia="Times New Roman" w:cs="Times New Roman"/>
          <w:szCs w:val="24"/>
        </w:rPr>
        <w:t>τόσα μέτρα και παραπάνω μέτρα για να κλείσουν</w:t>
      </w:r>
      <w:r>
        <w:rPr>
          <w:rFonts w:eastAsia="Times New Roman" w:cs="Times New Roman"/>
          <w:szCs w:val="24"/>
        </w:rPr>
        <w:t xml:space="preserve"> οι αξιολογήσεις. Όταν έφεραν την τροπολογία το καλοκαίρι, πριν βγούμε από τα μνημόνια, για να μας πουν ότι πρέπει να μην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το έκαναν και αυτό εκ του ασφαλούς, διότι ήξεραν ότι η διαπραγμάτευση βρισκόταν στον υψηλότερο δυνατό βαθμό κ</w:t>
      </w:r>
      <w:r>
        <w:rPr>
          <w:rFonts w:eastAsia="Times New Roman" w:cs="Times New Roman"/>
          <w:szCs w:val="24"/>
        </w:rPr>
        <w:t xml:space="preserve">αι ότι ήταν θέμα λίγων μηνών να γίνει αποδεκτό το αίτημα της ελληνικής Κυβέρνησης και η σκληρή διαπραγμάτευση για να μην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να φτάσει στο τέλος. </w:t>
      </w:r>
    </w:p>
    <w:p w14:paraId="2C1AD74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Άρα τσάμπα μάγκες και στην περίπτωση που δεν ψηφίσατε για να κλείσει η δεύτερη αξιολόγηση</w:t>
      </w:r>
      <w:r>
        <w:rPr>
          <w:rFonts w:eastAsia="Times New Roman" w:cs="Times New Roman"/>
          <w:szCs w:val="24"/>
        </w:rPr>
        <w:t xml:space="preserve"> και στην περίπτωση που μας φέρατε, δήθεν από φιλολαϊκό αίσθημα, τροπολογίες για να τις ψηφίσουμε. Τσάμπα μάγκες και υποκριτές! </w:t>
      </w:r>
    </w:p>
    <w:p w14:paraId="2C1AD74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Βεβαίως, έχετε την ικανότητα να προσαρμόζετε κάθε φορά -αυτό σας το αναγνωρίζουμε- την προπαγάνδα σας με τους στόχους, ανάλογα </w:t>
      </w:r>
      <w:r>
        <w:rPr>
          <w:rFonts w:eastAsia="Times New Roman" w:cs="Times New Roman"/>
          <w:szCs w:val="24"/>
        </w:rPr>
        <w:t>με το πώς διαμορφώνονται τα πράγματα. Έχετε μεγάλη ικανότητα και μεγάλη εμπειρία σε αυτή την προπαγάνδα.</w:t>
      </w:r>
    </w:p>
    <w:p w14:paraId="2C1AD74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ψηφίζεται ο προϋπολογισμός χωρίς περικοπή των συντάξεων και με το σύνολο των θετικών μέτρων που εξήγγειλε ο Πρωθυπουργός στη Διεθνή</w:t>
      </w:r>
      <w:r>
        <w:rPr>
          <w:rFonts w:eastAsia="Times New Roman" w:cs="Times New Roman"/>
          <w:szCs w:val="24"/>
        </w:rPr>
        <w:t xml:space="preserve"> Έκθεση Θεσσαλονίκης. </w:t>
      </w:r>
    </w:p>
    <w:p w14:paraId="2C1AD74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Τα μέτρα αυτά, πολλά εκ των οποίων ήδη έχουν ψηφιστεί, δίνουν έναν χαρακτήρα επεκτατικό -μικρής επέκτασης, δεν λέω ότι είναι μεγάλη η επέκταση- της τάξης του 0,5% του ΑΕΠ, αλλά αυτό αποδεικνύει τη σοβαρότητα της κατάρτισης του προϋπο</w:t>
      </w:r>
      <w:r>
        <w:rPr>
          <w:rFonts w:eastAsia="Times New Roman" w:cs="Times New Roman"/>
          <w:szCs w:val="24"/>
        </w:rPr>
        <w:t xml:space="preserve">λογισμού -αφού επιτεύχθηκαν όλοι οι στόχοι των προηγούμενων </w:t>
      </w:r>
      <w:r>
        <w:rPr>
          <w:rFonts w:eastAsia="Times New Roman" w:cs="Times New Roman"/>
          <w:szCs w:val="24"/>
        </w:rPr>
        <w:lastRenderedPageBreak/>
        <w:t xml:space="preserve">προϋπολογισμών- ότι και αυτός ο προϋπολογισμός είναι </w:t>
      </w:r>
      <w:proofErr w:type="spellStart"/>
      <w:r>
        <w:rPr>
          <w:rFonts w:eastAsia="Times New Roman" w:cs="Times New Roman"/>
          <w:szCs w:val="24"/>
        </w:rPr>
        <w:t>στοχευμένος</w:t>
      </w:r>
      <w:proofErr w:type="spellEnd"/>
      <w:r>
        <w:rPr>
          <w:rFonts w:eastAsia="Times New Roman" w:cs="Times New Roman"/>
          <w:szCs w:val="24"/>
        </w:rPr>
        <w:t xml:space="preserve">, είναι απόλυτα επεξεργασμένος και θα μπορέσει να υλοποιηθεί μέχρι κεραίας. </w:t>
      </w:r>
    </w:p>
    <w:p w14:paraId="2C1AD74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Τα μέτρα αυτά, που έχουν ψηφιστεί, τα λέω σε τίτλους γι</w:t>
      </w:r>
      <w:r>
        <w:rPr>
          <w:rFonts w:eastAsia="Times New Roman" w:cs="Times New Roman"/>
          <w:szCs w:val="24"/>
        </w:rPr>
        <w:t xml:space="preserve">α να τα θυμάται ο ελληνικός λαός και να καταγράφονται, γιατί παρεμβλήθηκαν πολλοί ομιλητές μετά τον </w:t>
      </w:r>
      <w:r>
        <w:rPr>
          <w:rFonts w:eastAsia="Times New Roman" w:cs="Times New Roman"/>
          <w:szCs w:val="24"/>
        </w:rPr>
        <w:t>γενικό</w:t>
      </w:r>
      <w:r>
        <w:rPr>
          <w:rFonts w:eastAsia="Times New Roman" w:cs="Times New Roman"/>
          <w:szCs w:val="24"/>
        </w:rPr>
        <w:t xml:space="preserve"> μας </w:t>
      </w:r>
      <w:r>
        <w:rPr>
          <w:rFonts w:eastAsia="Times New Roman" w:cs="Times New Roman"/>
          <w:szCs w:val="24"/>
        </w:rPr>
        <w:t>εισηγητή</w:t>
      </w:r>
      <w:r>
        <w:rPr>
          <w:rFonts w:eastAsia="Times New Roman" w:cs="Times New Roman"/>
          <w:szCs w:val="24"/>
        </w:rPr>
        <w:t>, οι οποίοι «βομβάρδισαν» τον προϋπολογισμό και την Κυβέρνηση.</w:t>
      </w:r>
    </w:p>
    <w:p w14:paraId="2C1AD75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Ψηφίστηκαν τα αναδρομικά για ένστολους, δικαστικούς, πανεπιστημιακούς, για</w:t>
      </w:r>
      <w:r>
        <w:rPr>
          <w:rFonts w:eastAsia="Times New Roman" w:cs="Times New Roman"/>
          <w:szCs w:val="24"/>
        </w:rPr>
        <w:t>τρούς. Ψηφίστηκε το κοινωνικό μέρισμα που αποδίδεται σε 1,3 εκατομμύρι</w:t>
      </w:r>
      <w:r>
        <w:rPr>
          <w:rFonts w:eastAsia="Times New Roman" w:cs="Times New Roman"/>
          <w:szCs w:val="24"/>
        </w:rPr>
        <w:t>ο</w:t>
      </w:r>
      <w:r>
        <w:rPr>
          <w:rFonts w:eastAsia="Times New Roman" w:cs="Times New Roman"/>
          <w:szCs w:val="24"/>
        </w:rPr>
        <w:t xml:space="preserve"> νοικοκυριά. Ψηφίστηκε η μείωση των ασφαλιστικών εισφορών στους ελεύθερους επαγγελματίες, τους αυτοαπασχολούμενους και τους αγρότες. Ψηφίστηκε η επιδότηση του 50% των εισφορών για τους </w:t>
      </w:r>
      <w:r>
        <w:rPr>
          <w:rFonts w:eastAsia="Times New Roman" w:cs="Times New Roman"/>
          <w:szCs w:val="24"/>
        </w:rPr>
        <w:t xml:space="preserve">νέους κάτω των είκοσι πέντε ετών, συμβάλλοντας αποφασιστικά στην περαιτέρω αποκλιμάκωση της ανεργίας. </w:t>
      </w:r>
    </w:p>
    <w:p w14:paraId="2C1AD75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Ψηφίστηκε η πρόσληψη των τριών χιλιάδων διακοσίων ογδόντα εργαζομένων στο Πρόγραμμα «Βοήθεια στο Σπίτι», που είναι ένα εμβληματικό πρόγραμμα για τη στήρι</w:t>
      </w:r>
      <w:r>
        <w:rPr>
          <w:rFonts w:eastAsia="Times New Roman" w:cs="Times New Roman"/>
          <w:szCs w:val="24"/>
        </w:rPr>
        <w:t xml:space="preserve">ξη και την </w:t>
      </w:r>
      <w:r>
        <w:rPr>
          <w:rFonts w:eastAsia="Times New Roman" w:cs="Times New Roman"/>
          <w:szCs w:val="24"/>
        </w:rPr>
        <w:lastRenderedPageBreak/>
        <w:t xml:space="preserve">πρόνοια των ηλικιωμένων ανθρώπων, που δεν έχουν πού την κεφαλήν </w:t>
      </w:r>
      <w:proofErr w:type="spellStart"/>
      <w:r>
        <w:rPr>
          <w:rFonts w:eastAsia="Times New Roman" w:cs="Times New Roman"/>
          <w:szCs w:val="24"/>
        </w:rPr>
        <w:t>κλίναι</w:t>
      </w:r>
      <w:proofErr w:type="spellEnd"/>
      <w:r>
        <w:rPr>
          <w:rFonts w:eastAsia="Times New Roman" w:cs="Times New Roman"/>
          <w:szCs w:val="24"/>
        </w:rPr>
        <w:t xml:space="preserve">. </w:t>
      </w:r>
    </w:p>
    <w:p w14:paraId="2C1AD75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Θα ψηφιστούν οι προσλήψεις των τεσσερ</w:t>
      </w:r>
      <w:r>
        <w:rPr>
          <w:rFonts w:eastAsia="Times New Roman" w:cs="Times New Roman"/>
          <w:szCs w:val="24"/>
        </w:rPr>
        <w:t>ισή</w:t>
      </w:r>
      <w:r>
        <w:rPr>
          <w:rFonts w:eastAsia="Times New Roman" w:cs="Times New Roman"/>
          <w:szCs w:val="24"/>
        </w:rPr>
        <w:t>μισι χιλιάδων εκπαιδευτικών για την ειδική αγωγή. Θα ψηφιστεί το επίδομα στέγασης ύψους 400.000.000 ευρώ. Ψηφίστηκε η μείωση του ΕΝΦ</w:t>
      </w:r>
      <w:r>
        <w:rPr>
          <w:rFonts w:eastAsia="Times New Roman" w:cs="Times New Roman"/>
          <w:szCs w:val="24"/>
        </w:rPr>
        <w:t xml:space="preserve">ΙΑ κατά 10% </w:t>
      </w:r>
      <w:proofErr w:type="spellStart"/>
      <w:r>
        <w:rPr>
          <w:rFonts w:eastAsia="Times New Roman" w:cs="Times New Roman"/>
          <w:szCs w:val="24"/>
        </w:rPr>
        <w:t>μεσοσταθμικά</w:t>
      </w:r>
      <w:proofErr w:type="spellEnd"/>
      <w:r>
        <w:rPr>
          <w:rFonts w:eastAsia="Times New Roman" w:cs="Times New Roman"/>
          <w:szCs w:val="24"/>
        </w:rPr>
        <w:t xml:space="preserve"> για το 2019 και 30% για το 2020. Με τον προϋπολογισμό ψηφίζεται η μείωση της φορολογίας των μερισμάτων από 15% στο 10%, η μείωση της φορολογίας των νομικών προσώπων κατά 1% σε ετήσια βάση, για να φτάσει από το 29% στο 25%. </w:t>
      </w:r>
    </w:p>
    <w:p w14:paraId="2C1AD75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Ψηφίστηκαν και μέτρα τα οποία δεν είχαν εξαγγελθεί στη Διεθνή Έκθεση Θεσσαλονίκης, όπως η κατάργηση του φόρου επιτηδεύματος για τους συνεταιρισμένους αγρότες και γι’ αυτούς που ασχολούνται με τις κοινωνικές συνεταιριστικές επιχειρήσεις και η κατάργηση του </w:t>
      </w:r>
      <w:r>
        <w:rPr>
          <w:rFonts w:eastAsia="Times New Roman" w:cs="Times New Roman"/>
          <w:szCs w:val="24"/>
        </w:rPr>
        <w:t xml:space="preserve">φόρου στο κρασί. Κάνω, βεβαίως, την πρόβλεψη ότι θα ψηφιστούν και πολλά άλλα θετικά μέτρα και μετά την ψήφιση του προϋπολογισμού, κατά τη διάρκεια των επόμενων μηνών. </w:t>
      </w:r>
    </w:p>
    <w:p w14:paraId="2C1AD75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Τι προβλέπει, λοιπόν, ο προϋπολογισμός; Ορισμένα βασικά μεγέθη. Πλεόνασμα 3,6%, ανάπτυξη 2,5%, ανεργία γύρω στο 18%, αύξηση ιδιωτικής κατανάλωσης κατά 1,1%, αύξηση του ακαθάριστου σχηματισμού παγίου κεφαλαίου κατά 11,8%, Πρόγραμμα Δημοσίων Επενδύσεων 6.750</w:t>
      </w:r>
      <w:r>
        <w:rPr>
          <w:rFonts w:eastAsia="Times New Roman" w:cs="Times New Roman"/>
          <w:szCs w:val="24"/>
        </w:rPr>
        <w:t xml:space="preserve">.000.000, μείωση του χρέους κατά </w:t>
      </w:r>
      <w:r>
        <w:rPr>
          <w:rFonts w:eastAsia="Times New Roman" w:cs="Times New Roman"/>
          <w:szCs w:val="24"/>
        </w:rPr>
        <w:t>δώδεκα</w:t>
      </w:r>
      <w:r>
        <w:rPr>
          <w:rFonts w:eastAsia="Times New Roman" w:cs="Times New Roman"/>
          <w:szCs w:val="24"/>
        </w:rPr>
        <w:t xml:space="preserve"> μονάδες, από 192,4% στο 179,6% του Ακαθάριστου Εθνικού Προϊόντος.</w:t>
      </w:r>
    </w:p>
    <w:p w14:paraId="2C1AD75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μέσα στον προϋπολογισμό υπάρχουν κάποια στοιχεία που νομίζω ότι είναι σημαντικά. Αύξηση της τακτικής επιχορήγησης των δήμων κατά 37.000.</w:t>
      </w:r>
      <w:r>
        <w:rPr>
          <w:rFonts w:eastAsia="Times New Roman" w:cs="Times New Roman"/>
          <w:szCs w:val="24"/>
        </w:rPr>
        <w:t xml:space="preserve">000 από 1,723% στο 1,760%. Οι δαπάνες των κοινωνικών επιδομάτων, που είναι 2,175% μεταφέρονται από τους ΟΤΑ στον ΟΠΕΚΑ. Αυτό να το ξέρουμε, γιατί κάποιοι μιλούν για μειώσεις του κοινωνικού προϋπολογισμού. Εδώ θέλω να πω ότι υπάρχουν </w:t>
      </w:r>
      <w:proofErr w:type="spellStart"/>
      <w:r>
        <w:rPr>
          <w:rFonts w:eastAsia="Times New Roman" w:cs="Times New Roman"/>
          <w:szCs w:val="24"/>
        </w:rPr>
        <w:t>στοχευμένα</w:t>
      </w:r>
      <w:proofErr w:type="spellEnd"/>
      <w:r>
        <w:rPr>
          <w:rFonts w:eastAsia="Times New Roman" w:cs="Times New Roman"/>
          <w:szCs w:val="24"/>
        </w:rPr>
        <w:t xml:space="preserve"> μέτρα 4.000.</w:t>
      </w:r>
      <w:r>
        <w:rPr>
          <w:rFonts w:eastAsia="Times New Roman" w:cs="Times New Roman"/>
          <w:szCs w:val="24"/>
        </w:rPr>
        <w:t xml:space="preserve">000.000 που απευθύνονται στην ενίσχυση της κοινωνίας και την αντιμετώπιση της φτώχειας. </w:t>
      </w:r>
    </w:p>
    <w:p w14:paraId="2C1AD75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Θα σας τα πω επιγραμματικά. Επίδομα στέγασης, προϋπολογισμού 400.000.000. Διεύρυνση του κοινωνικού εισοδήματος αλληλεγγύης στο 1,4 δισ</w:t>
      </w:r>
      <w:r>
        <w:rPr>
          <w:rFonts w:eastAsia="Times New Roman" w:cs="Times New Roman"/>
          <w:szCs w:val="24"/>
        </w:rPr>
        <w:t>εκατομμύριο.</w:t>
      </w:r>
      <w:r>
        <w:rPr>
          <w:rFonts w:eastAsia="Times New Roman" w:cs="Times New Roman"/>
          <w:szCs w:val="24"/>
        </w:rPr>
        <w:t xml:space="preserve"> Επίδομα παιδιού, </w:t>
      </w:r>
      <w:r>
        <w:rPr>
          <w:rFonts w:eastAsia="Times New Roman" w:cs="Times New Roman"/>
          <w:szCs w:val="24"/>
        </w:rPr>
        <w:lastRenderedPageBreak/>
        <w:t>προ</w:t>
      </w:r>
      <w:r>
        <w:rPr>
          <w:rFonts w:eastAsia="Times New Roman" w:cs="Times New Roman"/>
          <w:szCs w:val="24"/>
        </w:rPr>
        <w:t>ϋπολογισμού 910.000.000,</w:t>
      </w:r>
      <w:r w:rsidRPr="005C741D">
        <w:rPr>
          <w:rFonts w:eastAsia="Times New Roman" w:cs="Times New Roman"/>
          <w:szCs w:val="24"/>
        </w:rPr>
        <w:t xml:space="preserve"> </w:t>
      </w:r>
      <w:r>
        <w:rPr>
          <w:rFonts w:eastAsia="Times New Roman" w:cs="Times New Roman"/>
          <w:szCs w:val="24"/>
        </w:rPr>
        <w:t xml:space="preserve">που αφορά εννιακόσιες χιλιάδες οικογένειες. Επέκταση των σχολικών γευμάτων, προϋπολογισμού 190.000.000 για εξακόσιες χιλιάδες παιδιά. Κάλυψη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χιλιάδων παιδιών στους βρεφονηπιακούς σταθμούς, προϋπολογισμού 280.000.000.</w:t>
      </w:r>
      <w:r>
        <w:rPr>
          <w:rFonts w:eastAsia="Times New Roman" w:cs="Times New Roman"/>
          <w:szCs w:val="24"/>
        </w:rPr>
        <w:t xml:space="preserve"> Επιδότηση των ασφαλιστικών εισφορών για τους νέους 51.000.000.</w:t>
      </w:r>
    </w:p>
    <w:p w14:paraId="2C1AD75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Μαζί με αυτά, αύξηση του κατώτατου μισθού από τους πρώτους μήνες του 2019, κατάργηση του </w:t>
      </w:r>
      <w:proofErr w:type="spellStart"/>
      <w:r>
        <w:rPr>
          <w:rFonts w:eastAsia="Times New Roman" w:cs="Times New Roman"/>
          <w:szCs w:val="24"/>
        </w:rPr>
        <w:t>υποκατώτατου</w:t>
      </w:r>
      <w:proofErr w:type="spellEnd"/>
      <w:r>
        <w:rPr>
          <w:rFonts w:eastAsia="Times New Roman" w:cs="Times New Roman"/>
          <w:szCs w:val="24"/>
        </w:rPr>
        <w:t>, ενώ το 2012 κατέβασαν κατά 20% τον κατώτατο μισθό στους νέους και κατά 35% στους νέους κά</w:t>
      </w:r>
      <w:r>
        <w:rPr>
          <w:rFonts w:eastAsia="Times New Roman" w:cs="Times New Roman"/>
          <w:szCs w:val="24"/>
        </w:rPr>
        <w:t xml:space="preserve">τω των είκοσι πέντε. Επέκταση των συλλογικών συμβάσεων εργασίας, που έχουν δώσει ήδη ανάσα σε διακόσιες χιλιάδες εργαζόμενους. </w:t>
      </w:r>
    </w:p>
    <w:p w14:paraId="2C1AD75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2019 ενσωματώνει όλα τα θετικά μέτρα. Ενσωματώνει αύξηση δαπανών και μείωση φόρων. </w:t>
      </w:r>
    </w:p>
    <w:p w14:paraId="2C1AD75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αφήγημα της Νέας Δημ</w:t>
      </w:r>
      <w:r>
        <w:rPr>
          <w:rFonts w:eastAsia="Times New Roman" w:cs="Times New Roman"/>
          <w:szCs w:val="24"/>
        </w:rPr>
        <w:t xml:space="preserve">οκρατίας, αγαπητοί συνάδελφοι, τελειώνει με την ψήφιση του </w:t>
      </w:r>
      <w:r>
        <w:rPr>
          <w:rFonts w:eastAsia="Times New Roman" w:cs="Times New Roman"/>
          <w:szCs w:val="24"/>
        </w:rPr>
        <w:t>π</w:t>
      </w:r>
      <w:r>
        <w:rPr>
          <w:rFonts w:eastAsia="Times New Roman" w:cs="Times New Roman"/>
          <w:szCs w:val="24"/>
        </w:rPr>
        <w:t>ροϋπολογισμού και βεβαίως και των άλλων δυνάμεων που ακολουθούν την πολιτική</w:t>
      </w:r>
      <w:r w:rsidRPr="006D7A3A">
        <w:rPr>
          <w:rFonts w:eastAsia="Times New Roman" w:cs="Times New Roman"/>
          <w:szCs w:val="24"/>
        </w:rPr>
        <w:t>,</w:t>
      </w:r>
      <w:r>
        <w:rPr>
          <w:rFonts w:eastAsia="Times New Roman" w:cs="Times New Roman"/>
          <w:szCs w:val="24"/>
        </w:rPr>
        <w:t xml:space="preserve"> ουσιαστικά</w:t>
      </w:r>
      <w:r w:rsidRPr="006D7A3A">
        <w:rPr>
          <w:rFonts w:eastAsia="Times New Roman" w:cs="Times New Roman"/>
          <w:szCs w:val="24"/>
        </w:rPr>
        <w:t>,</w:t>
      </w:r>
      <w:r>
        <w:rPr>
          <w:rFonts w:eastAsia="Times New Roman" w:cs="Times New Roman"/>
          <w:szCs w:val="24"/>
        </w:rPr>
        <w:t xml:space="preserve"> της Νέας Δημοκρατίας.</w:t>
      </w:r>
    </w:p>
    <w:p w14:paraId="2C1AD75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αφορά την </w:t>
      </w:r>
      <w:proofErr w:type="spellStart"/>
      <w:r>
        <w:rPr>
          <w:rFonts w:eastAsia="Times New Roman" w:cs="Times New Roman"/>
          <w:szCs w:val="24"/>
        </w:rPr>
        <w:t>παροχολογία</w:t>
      </w:r>
      <w:proofErr w:type="spellEnd"/>
      <w:r>
        <w:rPr>
          <w:rFonts w:eastAsia="Times New Roman" w:cs="Times New Roman"/>
          <w:szCs w:val="24"/>
        </w:rPr>
        <w:t xml:space="preserve"> και σας ρωτάμε: Τελικά, τι από τα δ</w:t>
      </w:r>
      <w:r>
        <w:rPr>
          <w:rFonts w:eastAsia="Times New Roman" w:cs="Times New Roman"/>
          <w:szCs w:val="24"/>
        </w:rPr>
        <w:t>ύ</w:t>
      </w:r>
      <w:r>
        <w:rPr>
          <w:rFonts w:eastAsia="Times New Roman" w:cs="Times New Roman"/>
          <w:szCs w:val="24"/>
        </w:rPr>
        <w:t xml:space="preserve">ο είναι; </w:t>
      </w:r>
      <w:proofErr w:type="spellStart"/>
      <w:r>
        <w:rPr>
          <w:rFonts w:eastAsia="Times New Roman" w:cs="Times New Roman"/>
          <w:szCs w:val="24"/>
        </w:rPr>
        <w:t>Παροχο</w:t>
      </w:r>
      <w:r>
        <w:rPr>
          <w:rFonts w:eastAsia="Times New Roman" w:cs="Times New Roman"/>
          <w:szCs w:val="24"/>
        </w:rPr>
        <w:t>λογία</w:t>
      </w:r>
      <w:proofErr w:type="spellEnd"/>
      <w:r>
        <w:rPr>
          <w:rFonts w:eastAsia="Times New Roman" w:cs="Times New Roman"/>
          <w:szCs w:val="24"/>
        </w:rPr>
        <w:t xml:space="preserve"> ή τέταρτο μνημόνιο; Διότι κάπου μας έχετε μπερδέψει τελικά. Από τη μια μεριά, μας λέτε ότι έχουμε ψηφίσει τέταρτο μνημόνιο και εξακολουθούμε να </w:t>
      </w:r>
      <w:r w:rsidRPr="006D7A3A">
        <w:rPr>
          <w:rFonts w:eastAsia="Times New Roman" w:cs="Times New Roman"/>
          <w:szCs w:val="24"/>
        </w:rPr>
        <w:t>κατα</w:t>
      </w:r>
      <w:r>
        <w:rPr>
          <w:rFonts w:eastAsia="Times New Roman" w:cs="Times New Roman"/>
          <w:szCs w:val="24"/>
        </w:rPr>
        <w:t>πιέζουμε τον ελληνικό λαό και από την άλλη μεριά, κάποιος ομιλητής μίλησε για αμόκ παροχών.</w:t>
      </w:r>
    </w:p>
    <w:p w14:paraId="2C1AD75B" w14:textId="77777777" w:rsidR="00692F88" w:rsidRDefault="007C4398">
      <w:pPr>
        <w:spacing w:line="600" w:lineRule="auto"/>
        <w:ind w:firstLine="720"/>
        <w:jc w:val="both"/>
        <w:rPr>
          <w:rFonts w:eastAsia="Times New Roman" w:cs="Times New Roman"/>
          <w:szCs w:val="24"/>
        </w:rPr>
      </w:pPr>
      <w:r w:rsidRPr="00251171">
        <w:rPr>
          <w:rFonts w:eastAsia="Times New Roman" w:cs="Times New Roman"/>
          <w:szCs w:val="24"/>
        </w:rPr>
        <w:t>(Στο σημεί</w:t>
      </w:r>
      <w:r w:rsidRPr="00251171">
        <w:rPr>
          <w:rFonts w:eastAsia="Times New Roman" w:cs="Times New Roman"/>
          <w:szCs w:val="24"/>
        </w:rPr>
        <w:t xml:space="preserve">ο αυτό κτυπάει </w:t>
      </w:r>
      <w:r>
        <w:rPr>
          <w:rFonts w:eastAsia="Times New Roman" w:cs="Times New Roman"/>
          <w:szCs w:val="24"/>
        </w:rPr>
        <w:t xml:space="preserve">προειδοποιητικά </w:t>
      </w:r>
      <w:r w:rsidRPr="00251171">
        <w:rPr>
          <w:rFonts w:eastAsia="Times New Roman" w:cs="Times New Roman"/>
          <w:szCs w:val="24"/>
        </w:rPr>
        <w:t>το κουδούνι λήξεως του χρόνου ομιλίας του κυρίου Βουλευτή)</w:t>
      </w:r>
    </w:p>
    <w:p w14:paraId="2C1AD75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Κύριε Πρόεδρε, το ρολόι έτρεξε γρήγορα</w:t>
      </w:r>
      <w:r>
        <w:rPr>
          <w:rFonts w:eastAsia="Times New Roman" w:cs="Times New Roman"/>
          <w:szCs w:val="24"/>
        </w:rPr>
        <w:t>!</w:t>
      </w:r>
    </w:p>
    <w:p w14:paraId="2C1AD75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αυτό που θέλω να πω είναι το εξής. Εσείς αποτύχατε και ως κυβέρνηση μέχρι το 2014, γιατί δεν πιάσατε κανέν</w:t>
      </w:r>
      <w:r>
        <w:rPr>
          <w:rFonts w:eastAsia="Times New Roman" w:cs="Times New Roman"/>
          <w:szCs w:val="24"/>
        </w:rPr>
        <w:t>αν από τους στόχους που βάλατε, αλλά αποτύχατε και ως Αντιπολίτευση. Σε όλους τους στόχους που βάλατε πέσατε έξω. Ακόμα και το αίτημα για εκλογές το ακούμε εδώ και τριάμισι χρόνια: «Εκλογές, εκλογές και θα πέσει αυτή η Κυβέρνηση κ.λπ.».</w:t>
      </w:r>
    </w:p>
    <w:p w14:paraId="2C1AD75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Κοντός ψαλμός, αλλη</w:t>
      </w:r>
      <w:r>
        <w:rPr>
          <w:rFonts w:eastAsia="Times New Roman" w:cs="Times New Roman"/>
          <w:szCs w:val="24"/>
        </w:rPr>
        <w:t xml:space="preserve">λούια! Το 2019 είναι έτος εκλογών και εμείς, με τη στήριξη του ελληνικού λαού, προχωρούμε για να </w:t>
      </w:r>
      <w:r>
        <w:rPr>
          <w:rFonts w:eastAsia="Times New Roman" w:cs="Times New Roman"/>
          <w:szCs w:val="24"/>
        </w:rPr>
        <w:lastRenderedPageBreak/>
        <w:t>μπορέσουμε να χτίσουμε μια αναπτυξιακή στρατηγική με ορίζοντα δεκαετίας, μια αναπτυξιακή στρατηγική που θα έχει κοινωνικό πρόσημο, θα έχει αναπτυξιακό πρόσημο,</w:t>
      </w:r>
      <w:r>
        <w:rPr>
          <w:rFonts w:eastAsia="Times New Roman" w:cs="Times New Roman"/>
          <w:szCs w:val="24"/>
        </w:rPr>
        <w:t xml:space="preserve"> θα έχει οικολογικό πρόσημο, θα είναι μια</w:t>
      </w:r>
      <w:r w:rsidRPr="00D1303A">
        <w:rPr>
          <w:rFonts w:eastAsia="Times New Roman" w:cs="Times New Roman"/>
          <w:szCs w:val="24"/>
        </w:rPr>
        <w:t xml:space="preserve"> </w:t>
      </w:r>
      <w:r>
        <w:rPr>
          <w:rFonts w:eastAsia="Times New Roman" w:cs="Times New Roman"/>
          <w:szCs w:val="24"/>
        </w:rPr>
        <w:t>αναπτυξιακή στρατηγική στο πλαίσιο μιας ευρωπαϊκής πολιτικής, όπως θέλουμε μια Ευρώπη των εργαζομένων, μια Ευρώπη της κοινωνικής συνοχής, μια Ευρώπη της ειρήνης, της δημοκρατίας.</w:t>
      </w:r>
    </w:p>
    <w:p w14:paraId="2C1AD75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Τα μέτρα που έχετε εξαγγείλει εσείς</w:t>
      </w:r>
      <w:r>
        <w:rPr>
          <w:rFonts w:eastAsia="Times New Roman" w:cs="Times New Roman"/>
          <w:szCs w:val="24"/>
        </w:rPr>
        <w:t xml:space="preserve">, τα 5 έως 8 δισεκατομμύρια στη ΔΕΘ, λέγοντας αορίστως ότι θα τα εξοικονομήσετε από τη μείωση της σπατάλης του </w:t>
      </w:r>
      <w:r>
        <w:rPr>
          <w:rFonts w:eastAsia="Times New Roman" w:cs="Times New Roman"/>
          <w:szCs w:val="24"/>
        </w:rPr>
        <w:t>δ</w:t>
      </w:r>
      <w:r>
        <w:rPr>
          <w:rFonts w:eastAsia="Times New Roman" w:cs="Times New Roman"/>
          <w:szCs w:val="24"/>
        </w:rPr>
        <w:t xml:space="preserve">ημοσίου, μεταφράζονται σε απολύσεις σε κρίσιμους τομείς του </w:t>
      </w:r>
      <w:r>
        <w:rPr>
          <w:rFonts w:eastAsia="Times New Roman" w:cs="Times New Roman"/>
          <w:szCs w:val="24"/>
        </w:rPr>
        <w:t>δ</w:t>
      </w:r>
      <w:r>
        <w:rPr>
          <w:rFonts w:eastAsia="Times New Roman" w:cs="Times New Roman"/>
          <w:szCs w:val="24"/>
        </w:rPr>
        <w:t>ημοσίου, μεταφράζονται σε ασφαλιστικό σύστημα των ιδιωτικών ασφαλιστικών εταιρειών.</w:t>
      </w:r>
      <w:r>
        <w:rPr>
          <w:rFonts w:eastAsia="Times New Roman" w:cs="Times New Roman"/>
          <w:szCs w:val="24"/>
        </w:rPr>
        <w:t xml:space="preserve"> Ας μην το πούμε «</w:t>
      </w:r>
      <w:proofErr w:type="spellStart"/>
      <w:r>
        <w:rPr>
          <w:rFonts w:eastAsia="Times New Roman" w:cs="Times New Roman"/>
          <w:szCs w:val="24"/>
        </w:rPr>
        <w:t>Πινοσέτ</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παραδίδετε τον δημόσιο κοινωνικό χαρακτήρα του ασφαλιστικού συστήματος στις ασφαλιστικές εταιρείες.</w:t>
      </w:r>
    </w:p>
    <w:p w14:paraId="2C1AD76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Από εκεί και πέρα, εμείς προχωρούμε με ένα σχέδιο για τη στήριξη του κοινωνικού κράτους, της εργασίας, της δ</w:t>
      </w:r>
      <w:r>
        <w:rPr>
          <w:rFonts w:eastAsia="Times New Roman" w:cs="Times New Roman"/>
          <w:szCs w:val="24"/>
        </w:rPr>
        <w:t xml:space="preserve">ημόσιας υγείας, της δημόσιας εκπαίδευσης, 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δημόσιας διοίκησης, τη συνταγματική μεταρρύθμιση, η οποία </w:t>
      </w:r>
      <w:r>
        <w:rPr>
          <w:rFonts w:eastAsia="Times New Roman" w:cs="Times New Roman"/>
          <w:szCs w:val="24"/>
        </w:rPr>
        <w:lastRenderedPageBreak/>
        <w:t>αναβαθμίζει τη δημοκρατία και τη λαϊκή κυριαρχία και σας λέμε ότι από εδώ και πέρα θα ψηφίζεται προϋπολογισμός, επειδή στην κυβέρ</w:t>
      </w:r>
      <w:r>
        <w:rPr>
          <w:rFonts w:eastAsia="Times New Roman" w:cs="Times New Roman"/>
          <w:szCs w:val="24"/>
        </w:rPr>
        <w:t xml:space="preserve">νηση θα είναι πάλι ο ΣΥΡΙΖΑ, με κορμό τον ΣΥΡΙΖΑ. Η δημοκρατία στη χώρα μας θα προχωρήσει. Δεν θα επιστρέψει πίσω στα μνημόνια, δεν θα επιστρέψει πίσω στο Διεθνές Νομισματικό Ταμείο, δεν θα επιστρέψει στη διαπλοκή και τη διαφθορά στην οποία μας οδήγησε το </w:t>
      </w:r>
      <w:r>
        <w:rPr>
          <w:rFonts w:eastAsia="Times New Roman" w:cs="Times New Roman"/>
          <w:szCs w:val="24"/>
        </w:rPr>
        <w:t>παλαιό διεφθαρμένο πολιτικό σύστημα, που επί δεκαετίες κυβερνούσε τη χώρα.</w:t>
      </w:r>
    </w:p>
    <w:p w14:paraId="2C1AD76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ευχαριστώ.</w:t>
      </w:r>
    </w:p>
    <w:p w14:paraId="2C1AD762" w14:textId="77777777" w:rsidR="00692F88" w:rsidRDefault="007C439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C1AD763" w14:textId="77777777" w:rsidR="00692F88" w:rsidRDefault="007C4398">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 xml:space="preserve">Τον λόγο έχει ο τελευταίος γενικός εισηγητής, ο κ. </w:t>
      </w:r>
      <w:proofErr w:type="spellStart"/>
      <w:r>
        <w:rPr>
          <w:rFonts w:eastAsia="Times New Roman" w:cs="Times New Roman"/>
          <w:szCs w:val="24"/>
        </w:rPr>
        <w:t>Παναγιώταρος</w:t>
      </w:r>
      <w:proofErr w:type="spellEnd"/>
      <w:r>
        <w:rPr>
          <w:rFonts w:eastAsia="Times New Roman" w:cs="Times New Roman"/>
          <w:szCs w:val="24"/>
        </w:rPr>
        <w:t xml:space="preserve"> από τη Χρυσή Αυγή. Μετά θα συνεχίσουμε με τους ειδικούς εισηγητές.</w:t>
      </w:r>
    </w:p>
    <w:p w14:paraId="2C1AD764"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2C1AD76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Προϋπολογισμός 2019, προϋπολογισμός του τέως ελληνικού κράτους</w:t>
      </w:r>
      <w:r>
        <w:rPr>
          <w:rFonts w:eastAsia="Times New Roman" w:cs="Times New Roman"/>
          <w:szCs w:val="24"/>
        </w:rPr>
        <w:t>!</w:t>
      </w:r>
    </w:p>
    <w:p w14:paraId="2C1AD76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Κάποτε, όταν οι ίδιοι προϋπολογισμοί έρχονταν προς ψήφιση το 2011, το 2012, το</w:t>
      </w:r>
      <w:r>
        <w:rPr>
          <w:rFonts w:eastAsia="Times New Roman" w:cs="Times New Roman"/>
          <w:szCs w:val="24"/>
        </w:rPr>
        <w:t xml:space="preserve"> 2013, το 2014, τότε που ήσασταν στην </w:t>
      </w:r>
      <w:r>
        <w:rPr>
          <w:rFonts w:eastAsia="Times New Roman" w:cs="Times New Roman"/>
          <w:szCs w:val="24"/>
        </w:rPr>
        <w:lastRenderedPageBreak/>
        <w:t>α</w:t>
      </w:r>
      <w:r>
        <w:rPr>
          <w:rFonts w:eastAsia="Times New Roman" w:cs="Times New Roman"/>
          <w:szCs w:val="24"/>
        </w:rPr>
        <w:t xml:space="preserve">ντιπολίτευση, γινόταν ο κακός χαμός. Δεν ξεκινούσε η συνεδρίαση, δεν ξεκινούσαν οι </w:t>
      </w:r>
      <w:r>
        <w:rPr>
          <w:rFonts w:eastAsia="Times New Roman" w:cs="Times New Roman"/>
          <w:szCs w:val="24"/>
        </w:rPr>
        <w:t>ε</w:t>
      </w:r>
      <w:r>
        <w:rPr>
          <w:rFonts w:eastAsia="Times New Roman" w:cs="Times New Roman"/>
          <w:szCs w:val="24"/>
        </w:rPr>
        <w:t>πιτροπές, περνούσαν ώρες ατελείωτες, κάνατε τα σόου σας.</w:t>
      </w:r>
    </w:p>
    <w:p w14:paraId="2C1AD76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πίστεψαν αρκετοί, σας ψήφισαν και τώρα και εσείς με τη σειρά σας φέρνετε</w:t>
      </w:r>
      <w:r>
        <w:rPr>
          <w:rFonts w:eastAsia="Times New Roman" w:cs="Times New Roman"/>
          <w:szCs w:val="24"/>
        </w:rPr>
        <w:t xml:space="preserve"> ακριβώς τους ίδιους προϋπολογισμούς, πανομοιότυπους με τους προηγούμενους </w:t>
      </w:r>
      <w:proofErr w:type="spellStart"/>
      <w:r>
        <w:rPr>
          <w:rFonts w:eastAsia="Times New Roman" w:cs="Times New Roman"/>
          <w:szCs w:val="24"/>
        </w:rPr>
        <w:t>μνημονιακούς</w:t>
      </w:r>
      <w:proofErr w:type="spellEnd"/>
      <w:r>
        <w:rPr>
          <w:rFonts w:eastAsia="Times New Roman" w:cs="Times New Roman"/>
          <w:szCs w:val="24"/>
        </w:rPr>
        <w:t>.</w:t>
      </w:r>
    </w:p>
    <w:p w14:paraId="2C1AD76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όλα -και για τον συγκεκριμένο προϋπολογισμό- χρειάζεται η άδεια των </w:t>
      </w:r>
      <w:r>
        <w:rPr>
          <w:rFonts w:eastAsia="Times New Roman" w:cs="Times New Roman"/>
          <w:szCs w:val="24"/>
        </w:rPr>
        <w:t>θ</w:t>
      </w:r>
      <w:r>
        <w:rPr>
          <w:rFonts w:eastAsia="Times New Roman" w:cs="Times New Roman"/>
          <w:szCs w:val="24"/>
        </w:rPr>
        <w:t>εσμών. Ήταν πρωτοφανής η κατάθεση δύο προσχεδίων μέχρι να δείτε ποιο θα πάρει έγκριση, το παζά</w:t>
      </w:r>
      <w:r>
        <w:rPr>
          <w:rFonts w:eastAsia="Times New Roman" w:cs="Times New Roman"/>
          <w:szCs w:val="24"/>
        </w:rPr>
        <w:t xml:space="preserve">ρι με τους </w:t>
      </w:r>
      <w:r>
        <w:rPr>
          <w:rFonts w:eastAsia="Times New Roman" w:cs="Times New Roman"/>
          <w:szCs w:val="24"/>
        </w:rPr>
        <w:t>θ</w:t>
      </w:r>
      <w:r>
        <w:rPr>
          <w:rFonts w:eastAsia="Times New Roman" w:cs="Times New Roman"/>
          <w:szCs w:val="24"/>
        </w:rPr>
        <w:t>εσμούς αν θα έχει αίσιο τέλος σχετικά με τη μη περικοπή των συντάξεων ή μάλλον την παράταση της περικοπής των συντάξεων, διότι περί αυτού πρόκειται αλλά</w:t>
      </w:r>
      <w:r>
        <w:rPr>
          <w:rFonts w:eastAsia="Times New Roman" w:cs="Times New Roman"/>
          <w:szCs w:val="24"/>
        </w:rPr>
        <w:t>,</w:t>
      </w:r>
      <w:r>
        <w:rPr>
          <w:rFonts w:eastAsia="Times New Roman" w:cs="Times New Roman"/>
          <w:szCs w:val="24"/>
        </w:rPr>
        <w:t xml:space="preserve"> δυστυχώς, με αντεθνικά ανταλλάγματα, το ξεπούλημα της ελληνικότητας της Μακεδονίας.</w:t>
      </w:r>
    </w:p>
    <w:p w14:paraId="2C1AD76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Προϋπο</w:t>
      </w:r>
      <w:r>
        <w:rPr>
          <w:rFonts w:eastAsia="Times New Roman" w:cs="Times New Roman"/>
          <w:szCs w:val="24"/>
        </w:rPr>
        <w:t xml:space="preserve">λογισμός ο οποίος είναι γεμάτος από φόρους, από χαράτσια, από συνέχιση των περικοπών, ασχέτως τού αν προσπαθείτε να χρυσώσετε το χάπι τάχα με κάτι μειώσεις, όπου, όταν έχετε αφαιρέσει από κάποιον εκατό και του δίνετε πίσω το </w:t>
      </w:r>
      <w:r>
        <w:rPr>
          <w:rFonts w:eastAsia="Times New Roman" w:cs="Times New Roman"/>
          <w:szCs w:val="24"/>
        </w:rPr>
        <w:lastRenderedPageBreak/>
        <w:t>ένα ή το δύο, δεν μπορεί να θεω</w:t>
      </w:r>
      <w:r>
        <w:rPr>
          <w:rFonts w:eastAsia="Times New Roman" w:cs="Times New Roman"/>
          <w:szCs w:val="24"/>
        </w:rPr>
        <w:t>ρηθεί ούτε ότι τους δίνετε κάτι ούτε τίποτα απολύτως.</w:t>
      </w:r>
    </w:p>
    <w:p w14:paraId="2C1AD76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Περιστολή των δημοσίων επενδύσεων. Για μια ακόμα χρονιά -είναι η τέταρτη χρονιά, αν δεν κάνω λάθος- οι δημόσιες επενδύσεις είναι υπερβολικά μειωμένες.</w:t>
      </w:r>
    </w:p>
    <w:p w14:paraId="2C1AD76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Στάση πληρωμών του </w:t>
      </w:r>
      <w:r>
        <w:rPr>
          <w:rFonts w:eastAsia="Times New Roman" w:cs="Times New Roman"/>
          <w:szCs w:val="24"/>
        </w:rPr>
        <w:t>δ</w:t>
      </w:r>
      <w:r>
        <w:rPr>
          <w:rFonts w:eastAsia="Times New Roman" w:cs="Times New Roman"/>
          <w:szCs w:val="24"/>
        </w:rPr>
        <w:t>ημοσίου. Πάνε οι προεκλογικές ε</w:t>
      </w:r>
      <w:r>
        <w:rPr>
          <w:rFonts w:eastAsia="Times New Roman" w:cs="Times New Roman"/>
          <w:szCs w:val="24"/>
        </w:rPr>
        <w:t xml:space="preserve">ξαγγελίες σας, ότι όλα τα χρέη του </w:t>
      </w:r>
      <w:r>
        <w:rPr>
          <w:rFonts w:eastAsia="Times New Roman" w:cs="Times New Roman"/>
          <w:szCs w:val="24"/>
        </w:rPr>
        <w:t>δ</w:t>
      </w:r>
      <w:r>
        <w:rPr>
          <w:rFonts w:eastAsia="Times New Roman" w:cs="Times New Roman"/>
          <w:szCs w:val="24"/>
        </w:rPr>
        <w:t>ημοσίου προς τους ιδιώτες θα αποπληρώνονται άμεσα. Αυτή τη στιγμή που μιλάμε τα χρέη είναι περίπου 3,5 δισεκατομμύρια ευρώ. Μιλάμε για τα τοξικά πρωτογενή πλεονάσματα που πανηγυρίζετε, άσχετοι οι περισσότεροι με τα οικον</w:t>
      </w:r>
      <w:r>
        <w:rPr>
          <w:rFonts w:eastAsia="Times New Roman" w:cs="Times New Roman"/>
          <w:szCs w:val="24"/>
        </w:rPr>
        <w:t xml:space="preserve">ομικά. Μάλλον ήσασταν σχετικοί, όταν στην </w:t>
      </w:r>
      <w:r>
        <w:rPr>
          <w:rFonts w:eastAsia="Times New Roman" w:cs="Times New Roman"/>
          <w:szCs w:val="24"/>
        </w:rPr>
        <w:t>α</w:t>
      </w:r>
      <w:r>
        <w:rPr>
          <w:rFonts w:eastAsia="Times New Roman" w:cs="Times New Roman"/>
          <w:szCs w:val="24"/>
        </w:rPr>
        <w:t>ντιπολίτευση τα στηλιτεύατε, από τον Πρωθυπουργό σας μέχρι και το τελευταίο στέλεχος του ΣΥΡΙΖΑ.</w:t>
      </w:r>
    </w:p>
    <w:p w14:paraId="2C1AD76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Όμως, τώρα σας έχει κάτσει και μια μεγάλη «καυτή πατάτα», η οποία θα έσκαγε. Όλοι σ</w:t>
      </w:r>
      <w:r>
        <w:rPr>
          <w:rFonts w:eastAsia="Times New Roman" w:cs="Times New Roman"/>
          <w:szCs w:val="24"/>
        </w:rPr>
        <w:t>ά</w:t>
      </w:r>
      <w:r>
        <w:rPr>
          <w:rFonts w:eastAsia="Times New Roman" w:cs="Times New Roman"/>
          <w:szCs w:val="24"/>
        </w:rPr>
        <w:t xml:space="preserve">ς το έλεγαν από το 2011 </w:t>
      </w:r>
      <w:r>
        <w:rPr>
          <w:rFonts w:eastAsia="Times New Roman" w:cs="Times New Roman"/>
          <w:szCs w:val="24"/>
        </w:rPr>
        <w:t>-</w:t>
      </w:r>
      <w:r>
        <w:rPr>
          <w:rFonts w:eastAsia="Times New Roman" w:cs="Times New Roman"/>
          <w:szCs w:val="24"/>
        </w:rPr>
        <w:t>με τα π</w:t>
      </w:r>
      <w:r>
        <w:rPr>
          <w:rFonts w:eastAsia="Times New Roman" w:cs="Times New Roman"/>
          <w:szCs w:val="24"/>
        </w:rPr>
        <w:t>ρώτα μνημόνια</w:t>
      </w:r>
      <w:r>
        <w:rPr>
          <w:rFonts w:eastAsia="Times New Roman" w:cs="Times New Roman"/>
          <w:szCs w:val="24"/>
        </w:rPr>
        <w:t>-</w:t>
      </w:r>
      <w:r>
        <w:rPr>
          <w:rFonts w:eastAsia="Times New Roman" w:cs="Times New Roman"/>
          <w:szCs w:val="24"/>
        </w:rPr>
        <w:t xml:space="preserve"> ότι οι περικοπές σε μισθούς και συντάξεις είναι άκρως αντισυνταγματικές και τώρα, μετά από πολλές κω</w:t>
      </w:r>
      <w:r>
        <w:rPr>
          <w:rFonts w:eastAsia="Times New Roman" w:cs="Times New Roman"/>
          <w:szCs w:val="24"/>
        </w:rPr>
        <w:lastRenderedPageBreak/>
        <w:t>λυσιεργίες, καθυστερήσεις, ενστάσεις, αναβολές, εφέσεις, άρχισαν να σκάνε η μια μετά την άλλη οι αποφάσεις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ακυρώνουν όλες αυτέ</w:t>
      </w:r>
      <w:r>
        <w:rPr>
          <w:rFonts w:eastAsia="Times New Roman" w:cs="Times New Roman"/>
          <w:szCs w:val="24"/>
        </w:rPr>
        <w:t>ς τις περικοπές και εσείς πανηγυρίζετε ότι με κάποιους νόμους, όπως τα αναδρομικά των στρατιωτικών, τα ψηφίζετε και τα φέρνετε πίσω.</w:t>
      </w:r>
    </w:p>
    <w:p w14:paraId="2C1AD76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Όχι, δεν τα ψηφίζετε εσείς. Η ελληνική </w:t>
      </w:r>
      <w:r>
        <w:rPr>
          <w:rFonts w:eastAsia="Times New Roman" w:cs="Times New Roman"/>
          <w:szCs w:val="24"/>
        </w:rPr>
        <w:t>δ</w:t>
      </w:r>
      <w:r>
        <w:rPr>
          <w:rFonts w:eastAsia="Times New Roman" w:cs="Times New Roman"/>
          <w:szCs w:val="24"/>
        </w:rPr>
        <w:t>ικαιοσύνη έχει ψηφίσει και εσείς είστε αναγκασμένοι να το κάνετε και παρ’ όλα αυτά,</w:t>
      </w:r>
      <w:r>
        <w:rPr>
          <w:rFonts w:eastAsia="Times New Roman" w:cs="Times New Roman"/>
          <w:szCs w:val="24"/>
        </w:rPr>
        <w:t xml:space="preserve"> συνεχίζετε και προβάλλετε κωλύματα σε αυτά τα σοβαρότατα ζητήματα.</w:t>
      </w:r>
    </w:p>
    <w:p w14:paraId="2C1AD76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Να μην ξεχνάμε, βέβαια, τη στιγμή που το παίζετε οικονομικοί ινστρούχτορες ότι το ελληνικό </w:t>
      </w:r>
      <w:r>
        <w:rPr>
          <w:rFonts w:eastAsia="Times New Roman" w:cs="Times New Roman"/>
          <w:szCs w:val="24"/>
        </w:rPr>
        <w:t>δ</w:t>
      </w:r>
      <w:r>
        <w:rPr>
          <w:rFonts w:eastAsia="Times New Roman" w:cs="Times New Roman"/>
          <w:szCs w:val="24"/>
        </w:rPr>
        <w:t>ημόσιο παραμένει ο χειρότερος, ο πλέον κακός, ο μεγαλύτερος κακοπληρωτής σε βάρος των Ελλήνων πο</w:t>
      </w:r>
      <w:r>
        <w:rPr>
          <w:rFonts w:eastAsia="Times New Roman" w:cs="Times New Roman"/>
          <w:szCs w:val="24"/>
        </w:rPr>
        <w:t>λιτών. Διότι, όπως είπαμε, χρωστά δισεκατομμύρια ευρώ και αυτά τα δισεκατομμύρια ευρώ θα ήταν ανάσα για τους ελεύθερους επαγγελματίες, τους μικροβιοτέχνες, όλους όσ</w:t>
      </w:r>
      <w:r>
        <w:rPr>
          <w:rFonts w:eastAsia="Times New Roman" w:cs="Times New Roman"/>
          <w:szCs w:val="24"/>
        </w:rPr>
        <w:t>οι</w:t>
      </w:r>
      <w:r>
        <w:rPr>
          <w:rFonts w:eastAsia="Times New Roman" w:cs="Times New Roman"/>
          <w:szCs w:val="24"/>
        </w:rPr>
        <w:t xml:space="preserve"> παλεύουν να </w:t>
      </w:r>
      <w:proofErr w:type="spellStart"/>
      <w:r>
        <w:rPr>
          <w:rFonts w:eastAsia="Times New Roman" w:cs="Times New Roman"/>
          <w:szCs w:val="24"/>
        </w:rPr>
        <w:t>αντεπεξέλθουν</w:t>
      </w:r>
      <w:proofErr w:type="spellEnd"/>
      <w:r>
        <w:rPr>
          <w:rFonts w:eastAsia="Times New Roman" w:cs="Times New Roman"/>
          <w:szCs w:val="24"/>
        </w:rPr>
        <w:t xml:space="preserve"> σε αυτή τη </w:t>
      </w:r>
      <w:proofErr w:type="spellStart"/>
      <w:r>
        <w:rPr>
          <w:rFonts w:eastAsia="Times New Roman" w:cs="Times New Roman"/>
          <w:szCs w:val="24"/>
        </w:rPr>
        <w:t>μνημονιακή</w:t>
      </w:r>
      <w:proofErr w:type="spellEnd"/>
      <w:r>
        <w:rPr>
          <w:rFonts w:eastAsia="Times New Roman" w:cs="Times New Roman"/>
          <w:szCs w:val="24"/>
        </w:rPr>
        <w:t xml:space="preserve"> λαίλαπα.</w:t>
      </w:r>
    </w:p>
    <w:p w14:paraId="2C1AD76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Για τα εύηχα, όπως τα λέτε, πρωτ</w:t>
      </w:r>
      <w:r>
        <w:rPr>
          <w:rFonts w:eastAsia="Times New Roman" w:cs="Times New Roman"/>
          <w:szCs w:val="24"/>
        </w:rPr>
        <w:t>ογενή πλεονάσματα -όπως πανηγυρίζετε πλέον- συνθλίψατε ένα ολόκληρο έθνος. Όχι μόνο δεν πληρώνετε τίποτα και σε κανέναν, αλλά περικόπτετε για πολλοστή χρονιά, όπως είπαμε, τις δημόσιες επενδύσεις.</w:t>
      </w:r>
    </w:p>
    <w:p w14:paraId="2C1AD77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Ως προς τη λήξη των </w:t>
      </w:r>
      <w:proofErr w:type="spellStart"/>
      <w:r>
        <w:rPr>
          <w:rFonts w:eastAsia="Times New Roman" w:cs="Times New Roman"/>
          <w:szCs w:val="24"/>
        </w:rPr>
        <w:t>μνημονιακών</w:t>
      </w:r>
      <w:proofErr w:type="spellEnd"/>
      <w:r>
        <w:rPr>
          <w:rFonts w:eastAsia="Times New Roman" w:cs="Times New Roman"/>
          <w:szCs w:val="24"/>
        </w:rPr>
        <w:t xml:space="preserve"> περιορισμών, τον Αύγουστο β</w:t>
      </w:r>
      <w:r>
        <w:rPr>
          <w:rFonts w:eastAsia="Times New Roman" w:cs="Times New Roman"/>
          <w:szCs w:val="24"/>
        </w:rPr>
        <w:t>γήκατε με τυμπανοκρουσίες. Δεν σας έκατσε ιδιαίτερα, διότι πνίγονταν οι συμπολίτες μας στη στεριά, καίγονταν στη θάλασσα από την ανικανότητά σας, οπότε το σόου σας ήταν πολύ χαλαρό.</w:t>
      </w:r>
    </w:p>
    <w:p w14:paraId="2C1AD77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τη λήξη, λοιπόν, αυτών των </w:t>
      </w:r>
      <w:proofErr w:type="spellStart"/>
      <w:r>
        <w:rPr>
          <w:rFonts w:eastAsia="Times New Roman" w:cs="Times New Roman"/>
          <w:szCs w:val="24"/>
        </w:rPr>
        <w:t>μνημονιακών</w:t>
      </w:r>
      <w:proofErr w:type="spellEnd"/>
      <w:r>
        <w:rPr>
          <w:rFonts w:eastAsia="Times New Roman" w:cs="Times New Roman"/>
          <w:szCs w:val="24"/>
        </w:rPr>
        <w:t xml:space="preserve"> περιορισμών αυτοδιαψεύδεσθε με </w:t>
      </w:r>
      <w:r>
        <w:rPr>
          <w:rFonts w:eastAsia="Times New Roman" w:cs="Times New Roman"/>
          <w:szCs w:val="24"/>
        </w:rPr>
        <w:t xml:space="preserve">τον πλέον κατηγορηματικό και πανηγυρικό τρόπο, όπως με το ότι έγινε ένα </w:t>
      </w:r>
      <w:proofErr w:type="spellStart"/>
      <w:r>
        <w:rPr>
          <w:rFonts w:eastAsia="Times New Roman" w:cs="Times New Roman"/>
          <w:szCs w:val="24"/>
          <w:lang w:val="en-US"/>
        </w:rPr>
        <w:t>Eurogroup</w:t>
      </w:r>
      <w:proofErr w:type="spellEnd"/>
      <w:r>
        <w:rPr>
          <w:rFonts w:eastAsia="Times New Roman" w:cs="Times New Roman"/>
          <w:szCs w:val="24"/>
        </w:rPr>
        <w:t xml:space="preserve"> για να αποφασίσει αν θα γίνει ή όχι περικοπή των συντάξεων. Σας διαψεύδει και το Γραφείο Προϋπολογισμού της Βουλής με όλα όσα λέει, ένα</w:t>
      </w:r>
      <w:r w:rsidRPr="000F159C">
        <w:rPr>
          <w:rFonts w:eastAsia="Times New Roman" w:cs="Times New Roman"/>
          <w:szCs w:val="24"/>
        </w:rPr>
        <w:t xml:space="preserve"> </w:t>
      </w:r>
      <w:r>
        <w:rPr>
          <w:rFonts w:eastAsia="Times New Roman" w:cs="Times New Roman"/>
          <w:szCs w:val="24"/>
        </w:rPr>
        <w:t>Γραφείο Προϋπολογισμού που πλέον είναι</w:t>
      </w:r>
      <w:r>
        <w:rPr>
          <w:rFonts w:eastAsia="Times New Roman" w:cs="Times New Roman"/>
          <w:szCs w:val="24"/>
        </w:rPr>
        <w:t xml:space="preserve"> στελεχωμένο με δικούς σας ανθρώπους. Για ενενήντα επτά χρόνια έχετε δέσει πισθάγκωνα και έχετε υποθηκεύσει τα πάντα σ</w:t>
      </w:r>
      <w:r>
        <w:rPr>
          <w:rFonts w:eastAsia="Times New Roman" w:cs="Times New Roman"/>
          <w:szCs w:val="24"/>
        </w:rPr>
        <w:t>’</w:t>
      </w:r>
      <w:r>
        <w:rPr>
          <w:rFonts w:eastAsia="Times New Roman" w:cs="Times New Roman"/>
          <w:szCs w:val="24"/>
        </w:rPr>
        <w:t xml:space="preserve"> αυτή την πατρίδα και τολμάτε και μιλάτε για έξοδο από τα μνημόνια και για εθνικές επιλογές;</w:t>
      </w:r>
    </w:p>
    <w:p w14:paraId="2C1AD77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Οι υπερβολικά αισιόδοξες προβλέψεις σας στον </w:t>
      </w:r>
      <w:r>
        <w:rPr>
          <w:rFonts w:eastAsia="Times New Roman" w:cs="Times New Roman"/>
          <w:szCs w:val="24"/>
        </w:rPr>
        <w:t>π</w:t>
      </w:r>
      <w:r>
        <w:rPr>
          <w:rFonts w:eastAsia="Times New Roman" w:cs="Times New Roman"/>
          <w:szCs w:val="24"/>
        </w:rPr>
        <w:t xml:space="preserve">ροϋπολογισμό είναι μόνο υπερβολικά αισιόδοξες. Τα υποθετικά σενάρια στα οποία βασίζεστε είναι χάρτινοι πύργοι, είναι πύργοι στην άμμο. Οι άκρως θετικές προβλέψεις για τις τράπεζες, που είναι σημαντικό κεφάλαιο </w:t>
      </w:r>
      <w:r>
        <w:rPr>
          <w:rFonts w:eastAsia="Times New Roman" w:cs="Times New Roman"/>
          <w:szCs w:val="24"/>
        </w:rPr>
        <w:t xml:space="preserve">για την οικονομία της </w:t>
      </w:r>
      <w:proofErr w:type="spellStart"/>
      <w:r>
        <w:rPr>
          <w:rFonts w:eastAsia="Times New Roman" w:cs="Times New Roman"/>
          <w:szCs w:val="24"/>
        </w:rPr>
        <w:t>πατρίδος</w:t>
      </w:r>
      <w:proofErr w:type="spellEnd"/>
      <w:r>
        <w:rPr>
          <w:rFonts w:eastAsia="Times New Roman" w:cs="Times New Roman"/>
          <w:szCs w:val="24"/>
        </w:rPr>
        <w:t xml:space="preserve"> μας -ή έτσι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θέλετε να πιστεύουμε- διαψεύδονται από την ίδια την Ευρωπαϊκή Τράπεζα, η οποία λέει εντελώς διαφορετικά πράγματα. Διαψεύδονται και από όσα συνέβησαν πριν έναν μήνα περίπου, όπου για ακόμη μια φορά κ</w:t>
      </w:r>
      <w:r>
        <w:rPr>
          <w:rFonts w:eastAsia="Times New Roman" w:cs="Times New Roman"/>
          <w:szCs w:val="24"/>
        </w:rPr>
        <w:t xml:space="preserve">ατέρρευσαν οι μετοχές τους και δεν έχουν πλέον καμμία αξία πλην μιας τράπεζας, με της οποίας τις μετοχές ενδεχομένως μπορεί να τυλίξει κανείς </w:t>
      </w:r>
      <w:proofErr w:type="spellStart"/>
      <w:r>
        <w:rPr>
          <w:rFonts w:eastAsia="Times New Roman" w:cs="Times New Roman"/>
          <w:szCs w:val="24"/>
        </w:rPr>
        <w:t>καν</w:t>
      </w:r>
      <w:r>
        <w:rPr>
          <w:rFonts w:eastAsia="Times New Roman" w:cs="Times New Roman"/>
          <w:szCs w:val="24"/>
        </w:rPr>
        <w:t>ά</w:t>
      </w:r>
      <w:proofErr w:type="spellEnd"/>
      <w:r>
        <w:rPr>
          <w:rFonts w:eastAsia="Times New Roman" w:cs="Times New Roman"/>
          <w:szCs w:val="24"/>
        </w:rPr>
        <w:t xml:space="preserve"> σουβλάκι ή καμμ</w:t>
      </w:r>
      <w:r>
        <w:rPr>
          <w:rFonts w:eastAsia="Times New Roman" w:cs="Times New Roman"/>
          <w:szCs w:val="24"/>
        </w:rPr>
        <w:t xml:space="preserve">ιά </w:t>
      </w:r>
      <w:r>
        <w:rPr>
          <w:rFonts w:eastAsia="Times New Roman" w:cs="Times New Roman"/>
          <w:szCs w:val="24"/>
        </w:rPr>
        <w:t>μπουγάτσα</w:t>
      </w:r>
      <w:r>
        <w:rPr>
          <w:rFonts w:eastAsia="Times New Roman" w:cs="Times New Roman"/>
          <w:szCs w:val="24"/>
        </w:rPr>
        <w:t>!</w:t>
      </w:r>
    </w:p>
    <w:p w14:paraId="2C1AD77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Καυχιέστε ότι μειώνετε την ανεργία για τέταρτη συνεχή χρονιά και ότι την έχετε φ</w:t>
      </w:r>
      <w:r>
        <w:rPr>
          <w:rFonts w:eastAsia="Times New Roman" w:cs="Times New Roman"/>
          <w:szCs w:val="24"/>
        </w:rPr>
        <w:t xml:space="preserve">τάσει στο 19,5% περίπου, όπως λέτε. Επιμελώς ξεχνάτε τρεις σημαντικότατους παράγοντες. </w:t>
      </w:r>
    </w:p>
    <w:p w14:paraId="2C1AD77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 πρώτος έχει να κάνει με το γεγονός ότι λείπουν κα</w:t>
      </w:r>
      <w:r>
        <w:rPr>
          <w:rFonts w:eastAsia="Times New Roman" w:cs="Times New Roman"/>
          <w:szCs w:val="24"/>
        </w:rPr>
        <w:t>μ</w:t>
      </w:r>
      <w:r>
        <w:rPr>
          <w:rFonts w:eastAsia="Times New Roman" w:cs="Times New Roman"/>
          <w:szCs w:val="24"/>
        </w:rPr>
        <w:t>μιά πεντακοσαριά χιλιάδες Έλληνες πολίτες, οι οποίες μετανάστευσαν στο εξωτερικό και πλέον δεν υπολογίζονται στους ά</w:t>
      </w:r>
      <w:r>
        <w:rPr>
          <w:rFonts w:eastAsia="Times New Roman" w:cs="Times New Roman"/>
          <w:szCs w:val="24"/>
        </w:rPr>
        <w:t>νεργους.</w:t>
      </w:r>
    </w:p>
    <w:p w14:paraId="2C1AD77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Ο δεύτερος σημαντικός παράγοντας είναι ότι η ίδια η ΓΣΕΕ με εμπεριστατωμένη μελέτη -η ΓΣΣΕ σας, όχι η ΓΣΕΕ μας- σάς απέδειξε ότι δεν υπολογίζετε μεγάλες ομάδες μακροχρόνια ανέργων στον δείκτη της ανεργίας.</w:t>
      </w:r>
    </w:p>
    <w:p w14:paraId="2C1AD77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τρίτο και σημαντικότερο είναι ότι με τ</w:t>
      </w:r>
      <w:r>
        <w:rPr>
          <w:rFonts w:eastAsia="Times New Roman" w:cs="Times New Roman"/>
          <w:szCs w:val="24"/>
        </w:rPr>
        <w:t xml:space="preserve">α μνημόνια έχουν αλλάξει πλέον οι μορφές εργασίας, έχουν γίνει πιο ελαστικές. Οι περισσότεροι που προσλαμβάνονται πλέον προσλαμβάνονται ως τετράωροι, ως δίωροι, για μία ημέρα την εβδομάδα ή δύο μέρες την εβδομάδα, αλλά δεν λογίζονται ως </w:t>
      </w:r>
      <w:proofErr w:type="spellStart"/>
      <w:r>
        <w:rPr>
          <w:rFonts w:eastAsia="Times New Roman" w:cs="Times New Roman"/>
          <w:szCs w:val="24"/>
        </w:rPr>
        <w:t>ημι</w:t>
      </w:r>
      <w:proofErr w:type="spellEnd"/>
      <w:r>
        <w:rPr>
          <w:rFonts w:eastAsia="Times New Roman" w:cs="Times New Roman"/>
          <w:szCs w:val="24"/>
        </w:rPr>
        <w:t xml:space="preserve">-ενεργοί ή </w:t>
      </w:r>
      <w:proofErr w:type="spellStart"/>
      <w:r>
        <w:rPr>
          <w:rFonts w:eastAsia="Times New Roman" w:cs="Times New Roman"/>
          <w:szCs w:val="24"/>
        </w:rPr>
        <w:t>ημι</w:t>
      </w:r>
      <w:proofErr w:type="spellEnd"/>
      <w:r>
        <w:rPr>
          <w:rFonts w:eastAsia="Times New Roman" w:cs="Times New Roman"/>
          <w:szCs w:val="24"/>
        </w:rPr>
        <w:t>-ά</w:t>
      </w:r>
      <w:r>
        <w:rPr>
          <w:rFonts w:eastAsia="Times New Roman" w:cs="Times New Roman"/>
          <w:szCs w:val="24"/>
        </w:rPr>
        <w:t>νεργοι.</w:t>
      </w:r>
    </w:p>
    <w:p w14:paraId="2C1AD77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Έτσι είναι η πραγματικότητα, κύριοι της Κυβέρνησης, που θέλετε να παρουσιάσετε ότι η ανεργία πέφτει.</w:t>
      </w:r>
    </w:p>
    <w:p w14:paraId="2C1AD77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Ομιλείτε συνεχώς για τις επενδύσεις και έχετε έναν πολύ αισιόδοξο στόχο της τάξεως του 2,5% ανάπτυξη, όπως λέτε ότι θα έχουμε το 2019. Βέβαια, είνα</w:t>
      </w:r>
      <w:r>
        <w:rPr>
          <w:rFonts w:eastAsia="Times New Roman" w:cs="Times New Roman"/>
          <w:szCs w:val="24"/>
        </w:rPr>
        <w:t xml:space="preserve">ι απλή αριθμητική: για να έχουμε ανάπτυξη θα πρέπει να υπάρχουν επενδύσεις. Όμως οι δείκτες ανάπτυξης -και σας τα δείξαμε και τα έχουμε καταθέσει και θα </w:t>
      </w:r>
      <w:r>
        <w:rPr>
          <w:rFonts w:eastAsia="Times New Roman" w:cs="Times New Roman"/>
          <w:szCs w:val="24"/>
        </w:rPr>
        <w:lastRenderedPageBreak/>
        <w:t xml:space="preserve">είναι και στο βιβλίο του </w:t>
      </w:r>
      <w:r>
        <w:rPr>
          <w:rFonts w:eastAsia="Times New Roman" w:cs="Times New Roman"/>
          <w:szCs w:val="24"/>
        </w:rPr>
        <w:t>π</w:t>
      </w:r>
      <w:r>
        <w:rPr>
          <w:rFonts w:eastAsia="Times New Roman" w:cs="Times New Roman"/>
          <w:szCs w:val="24"/>
        </w:rPr>
        <w:t xml:space="preserve">ροϋπολογισμού του 2019 στην εισήγηση της Χρυσής Αυγής- πέφτουν και υπάρχει </w:t>
      </w:r>
      <w:proofErr w:type="spellStart"/>
      <w:r>
        <w:rPr>
          <w:rFonts w:eastAsia="Times New Roman" w:cs="Times New Roman"/>
          <w:szCs w:val="24"/>
        </w:rPr>
        <w:t>απ</w:t>
      </w:r>
      <w:r>
        <w:rPr>
          <w:rFonts w:eastAsia="Times New Roman" w:cs="Times New Roman"/>
          <w:szCs w:val="24"/>
        </w:rPr>
        <w:t>οεπένδυση</w:t>
      </w:r>
      <w:proofErr w:type="spellEnd"/>
      <w:r>
        <w:rPr>
          <w:rFonts w:eastAsia="Times New Roman" w:cs="Times New Roman"/>
          <w:szCs w:val="24"/>
        </w:rPr>
        <w:t xml:space="preserve"> και όχι επένδυση. Όλο και περισσότερες εταιρείες, όσες μπορούν να φύγουν στο εξωτερικό, φεύγουν, για να αλλάξουν φορολογική έδρα ή να φύγουν και οι ίδιοι, και οι υπόλοιπες κλείνουν και πάρα πολλές δουλεύουν «μαύρο χρήμα», διότι πολύ απλά δεν μπορ</w:t>
      </w:r>
      <w:r>
        <w:rPr>
          <w:rFonts w:eastAsia="Times New Roman" w:cs="Times New Roman"/>
          <w:szCs w:val="24"/>
        </w:rPr>
        <w:t xml:space="preserve">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στο γεγονός ότι τους κατάσχετε λογαριασμούς, τους κατάσχετε τα πάντα.</w:t>
      </w:r>
    </w:p>
    <w:p w14:paraId="2C1AD77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Ποντάρετε σε θετικές εξελίξεις, όπως λέτε και στην έκθεσή σας, στο παγκόσμιο στερέωμα, την ίδια στιγμή που υπάρχουν απίστευτες γεωπολιτικές ανακατατάξεις, πέραν των </w:t>
      </w:r>
      <w:r>
        <w:rPr>
          <w:rFonts w:eastAsia="Times New Roman" w:cs="Times New Roman"/>
          <w:szCs w:val="24"/>
        </w:rPr>
        <w:t>πολεμικών συγκρούσεων στη γειτονιά μας, τη Νοτιοανατολική Ευρώπη. Βλέπουμε έναν εμπορικό πόλεμο που έχει ξεκινήσει μεταξύ Ηνωμένων Πολιτειών και Κίνας, Ηνωμένων Πολιτειών και Ευρωπαϊκής Ενώσεως, όλοι εναντίον όλων και εσείς λέτε ότι σε αυτό το κλίμα</w:t>
      </w:r>
      <w:r>
        <w:rPr>
          <w:rFonts w:eastAsia="Times New Roman" w:cs="Times New Roman"/>
          <w:szCs w:val="24"/>
        </w:rPr>
        <w:t>,</w:t>
      </w:r>
      <w:r>
        <w:rPr>
          <w:rFonts w:eastAsia="Times New Roman" w:cs="Times New Roman"/>
          <w:szCs w:val="24"/>
        </w:rPr>
        <w:t xml:space="preserve"> το οπ</w:t>
      </w:r>
      <w:r>
        <w:rPr>
          <w:rFonts w:eastAsia="Times New Roman" w:cs="Times New Roman"/>
          <w:szCs w:val="24"/>
        </w:rPr>
        <w:t xml:space="preserve">οίο είναι άκρως αρνητικό για την οικονομία, γιατί πρόκειται για πόλεμο, όλα θα πάνε καλά και θα βασιστούμε σε κάποιους δείκτες αυτής της κατάστασης. </w:t>
      </w:r>
    </w:p>
    <w:p w14:paraId="2C1AD77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Βέβαια διαψεύδεστε και από όλα τα γκάλοπ, τις μετρήσεις, τις έρευνες, τις μελέτες. Ένας στους τρεις Έλληνε</w:t>
      </w:r>
      <w:r>
        <w:rPr>
          <w:rFonts w:eastAsia="Times New Roman" w:cs="Times New Roman"/>
          <w:szCs w:val="24"/>
        </w:rPr>
        <w:t xml:space="preserve">ς είναι σταθερά κάτω από το όριο της φτώχειας, εννιακόσιες έντεκα χιλιάδες διακόσιες θέσεις εργασίας χάθηκαν -είναι το περίφημο </w:t>
      </w:r>
      <w:r>
        <w:rPr>
          <w:rFonts w:eastAsia="Times New Roman" w:cs="Times New Roman"/>
          <w:szCs w:val="24"/>
          <w:lang w:val="en-US"/>
        </w:rPr>
        <w:t>brain</w:t>
      </w:r>
      <w:r w:rsidRPr="00B174C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τη τελευταία δεκαετία. Εκατό δισεκατομμύρια και πλέον είναι το χρέος των Ελλήνων πολιτών για πάσης φύσεως υποχρεώσε</w:t>
      </w:r>
      <w:r>
        <w:rPr>
          <w:rFonts w:eastAsia="Times New Roman" w:cs="Times New Roman"/>
          <w:szCs w:val="24"/>
        </w:rPr>
        <w:t xml:space="preserve">ις προς το </w:t>
      </w:r>
      <w:r>
        <w:rPr>
          <w:rFonts w:eastAsia="Times New Roman" w:cs="Times New Roman"/>
          <w:szCs w:val="24"/>
        </w:rPr>
        <w:t>δ</w:t>
      </w:r>
      <w:r>
        <w:rPr>
          <w:rFonts w:eastAsia="Times New Roman" w:cs="Times New Roman"/>
          <w:szCs w:val="24"/>
        </w:rPr>
        <w:t>ημόσιο.</w:t>
      </w:r>
    </w:p>
    <w:p w14:paraId="2C1AD77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Όλοι οι ινστρούχτορες της προηγούμενης κυβέρνησης που είχαν οδηγήσει τη χώρα στην καταστροφή, αλλά και εσείς οι «αυτόκλητοι σωτήρες», που άλλα λέγατε μέχρι το 2015 και άλλα λέτε μετά, μπορείτε να μας εξηγήσετε μετά από τριάμισι μνημόνια</w:t>
      </w:r>
      <w:r>
        <w:rPr>
          <w:rFonts w:eastAsia="Times New Roman" w:cs="Times New Roman"/>
          <w:szCs w:val="24"/>
        </w:rPr>
        <w:t>, μεσοπρόθεσμα, περικοπές, καταστροφή, πώς το χρέος της χώρας από 110% ως ποσοστό του ΑΕΠ το 2010 καταφέρατε να έχει φτάσει και να έχει ξεπεράσει αυτή τη στιγμή το 180% ως ποσοστό του ΑΕΠ -και εδώ είναι το απίστευτο- και να οδεύει στο 200% και πλέον, να ξε</w:t>
      </w:r>
      <w:r>
        <w:rPr>
          <w:rFonts w:eastAsia="Times New Roman" w:cs="Times New Roman"/>
          <w:szCs w:val="24"/>
        </w:rPr>
        <w:t>περάσει ακόμα και την Ιαπωνία;</w:t>
      </w:r>
    </w:p>
    <w:p w14:paraId="2C1AD77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Πριν το μνημόνιο χρωστούσαμε 320 δισεκατομμύρια, τώρα χρωστάμε 350 με όλες αυτές τις περικοπές, τις θυσίες, το ξεπούλημα, τα πάντα. Ποια είναι η ανάπτυξη; Τι </w:t>
      </w:r>
      <w:proofErr w:type="spellStart"/>
      <w:r>
        <w:rPr>
          <w:rFonts w:eastAsia="Times New Roman" w:cs="Times New Roman"/>
          <w:szCs w:val="24"/>
        </w:rPr>
        <w:t>επιτύχατε</w:t>
      </w:r>
      <w:proofErr w:type="spellEnd"/>
      <w:r>
        <w:rPr>
          <w:rFonts w:eastAsia="Times New Roman" w:cs="Times New Roman"/>
          <w:szCs w:val="24"/>
        </w:rPr>
        <w:t xml:space="preserve"> όλα </w:t>
      </w:r>
      <w:r>
        <w:rPr>
          <w:rFonts w:eastAsia="Times New Roman" w:cs="Times New Roman"/>
          <w:szCs w:val="24"/>
        </w:rPr>
        <w:lastRenderedPageBreak/>
        <w:t>αυτά τα χρόνια από το να συνθλίψετε τον ελληνικό λαό;</w:t>
      </w:r>
      <w:r>
        <w:rPr>
          <w:rFonts w:eastAsia="Times New Roman" w:cs="Times New Roman"/>
          <w:szCs w:val="24"/>
        </w:rPr>
        <w:t xml:space="preserve"> Το διαθέσιμο εισόδημα των πολιτών έχει μειωθεί κατά 40% τα τελευταία έτη.</w:t>
      </w:r>
    </w:p>
    <w:p w14:paraId="2C1AD77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Τράπεζα της Ελλάδος σε πρόσφατη έκθεσή της αναφέρει ότι το χρέος είναι μη βιώσιμο ως προς τα πλεονάσματα μέχρι το 2060. Η κ. </w:t>
      </w:r>
      <w:proofErr w:type="spellStart"/>
      <w:r>
        <w:rPr>
          <w:rFonts w:eastAsia="Times New Roman" w:cs="Times New Roman"/>
          <w:szCs w:val="24"/>
        </w:rPr>
        <w:t>Λαγκάρντ</w:t>
      </w:r>
      <w:proofErr w:type="spellEnd"/>
      <w:r>
        <w:rPr>
          <w:rFonts w:eastAsia="Times New Roman" w:cs="Times New Roman"/>
          <w:szCs w:val="24"/>
        </w:rPr>
        <w:t xml:space="preserve"> τρεις φορές -το έχουμε καταθέσει στα Πρακτικά</w:t>
      </w:r>
      <w:r>
        <w:rPr>
          <w:rFonts w:eastAsia="Times New Roman" w:cs="Times New Roman"/>
          <w:szCs w:val="24"/>
        </w:rPr>
        <w:t xml:space="preserve">- έχει παραδεχθεί ότι το Διεθνές Νομισματικό Ταμείο έκανε τραγικά σφάλματα, αλλά φυσικά δεν τρέχει και τίποτα, διότι πολύ απλά η κ. </w:t>
      </w:r>
      <w:proofErr w:type="spellStart"/>
      <w:r>
        <w:rPr>
          <w:rFonts w:eastAsia="Times New Roman" w:cs="Times New Roman"/>
          <w:szCs w:val="24"/>
        </w:rPr>
        <w:t>Λαγκάρντ</w:t>
      </w:r>
      <w:proofErr w:type="spellEnd"/>
      <w:r>
        <w:rPr>
          <w:rFonts w:eastAsia="Times New Roman" w:cs="Times New Roman"/>
          <w:szCs w:val="24"/>
        </w:rPr>
        <w:t xml:space="preserve"> δεν είδε κάποιον δικό της να αυτοκτονεί, δεν είδε κάποιον δικό της να μένει άνεργος, δεν είδε κάποιον δικό της να μ</w:t>
      </w:r>
      <w:r>
        <w:rPr>
          <w:rFonts w:eastAsia="Times New Roman" w:cs="Times New Roman"/>
          <w:szCs w:val="24"/>
        </w:rPr>
        <w:t xml:space="preserve">εταναστεύει στο εξωτερικό και μάλιστα όχι σε νεαρές ηλικίες, αλλά σαράντα, σαράντα πέντε, πενήντα ετών, με ό,τι αυτό συνεπάγεται. Οι άνεργοι, οι </w:t>
      </w:r>
      <w:proofErr w:type="spellStart"/>
      <w:r>
        <w:rPr>
          <w:rFonts w:eastAsia="Times New Roman" w:cs="Times New Roman"/>
          <w:szCs w:val="24"/>
        </w:rPr>
        <w:t>αυτοκτονήσαντες</w:t>
      </w:r>
      <w:proofErr w:type="spellEnd"/>
      <w:r>
        <w:rPr>
          <w:rFonts w:eastAsia="Times New Roman" w:cs="Times New Roman"/>
          <w:szCs w:val="24"/>
        </w:rPr>
        <w:t xml:space="preserve"> και οι </w:t>
      </w:r>
      <w:proofErr w:type="spellStart"/>
      <w:r>
        <w:rPr>
          <w:rFonts w:eastAsia="Times New Roman" w:cs="Times New Roman"/>
          <w:szCs w:val="24"/>
        </w:rPr>
        <w:t>μεταναστεύσαντες</w:t>
      </w:r>
      <w:proofErr w:type="spellEnd"/>
      <w:r>
        <w:rPr>
          <w:rFonts w:eastAsia="Times New Roman" w:cs="Times New Roman"/>
          <w:szCs w:val="24"/>
        </w:rPr>
        <w:t xml:space="preserve"> έχουν ξεπεράσει κάθε προηγούμενο.</w:t>
      </w:r>
    </w:p>
    <w:p w14:paraId="2C1AD77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έρχεται και το κερασάκι στην τούρ</w:t>
      </w:r>
      <w:r>
        <w:rPr>
          <w:rFonts w:eastAsia="Times New Roman" w:cs="Times New Roman"/>
          <w:szCs w:val="24"/>
        </w:rPr>
        <w:t>τα, ο Αντιπρόεδρος της Ευρωπαϊκής Κεντρικής Τράπεζας</w:t>
      </w:r>
      <w:r>
        <w:rPr>
          <w:rFonts w:eastAsia="Times New Roman" w:cs="Times New Roman"/>
          <w:szCs w:val="24"/>
        </w:rPr>
        <w:t>,</w:t>
      </w:r>
      <w:r>
        <w:rPr>
          <w:rFonts w:eastAsia="Times New Roman" w:cs="Times New Roman"/>
          <w:szCs w:val="24"/>
        </w:rPr>
        <w:t xml:space="preserve"> ο οποίος είπε ωμά: «Σας καταστρέψαμε άδικα» και μετά ήπιε το πανάκριβο ουίσκι του συνομιλώντας με τα στελέχη του Υπουργείου Οικονομικών και δεν τρέχει τίποτε απολύτως.</w:t>
      </w:r>
    </w:p>
    <w:p w14:paraId="2C1AD77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Όλοι παραδέχονται την αποτυχία όλω</w:t>
      </w:r>
      <w:r>
        <w:rPr>
          <w:rFonts w:eastAsia="Times New Roman" w:cs="Times New Roman"/>
          <w:szCs w:val="24"/>
        </w:rPr>
        <w:t>ν των προγραμμάτων και εσείς, ως πειθήνια όργανα των διεθνών τοκογλύφων, επιμένετε να ακολουθείτε τη γραμμή τους και να συνεχίζετε τα ίδια τραγικά λάθη και να στρουθοκαμηλίζετε, να έχετε βάλει το κεφάλι σας μέσα στην άμμο και να λέτε ότι έχουμε βγει από τα</w:t>
      </w:r>
      <w:r>
        <w:rPr>
          <w:rFonts w:eastAsia="Times New Roman" w:cs="Times New Roman"/>
          <w:szCs w:val="24"/>
        </w:rPr>
        <w:t xml:space="preserve"> μνημόνια.</w:t>
      </w:r>
    </w:p>
    <w:p w14:paraId="2C1AD78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έκθεση ακόμα και για την ανταγωνιστικότητα μάς δείχνει ότι σαν χώρα είμαστε πίσω ακόμα και από την Αλβανία. Αυτά είναι τα οικονομικά σας επιτεύγματα. Και άμα δούμε όλες τις εκθέσεις και τις λίστες, είμαστε για να είναι όλοι μακριά από αυτή τη </w:t>
      </w:r>
      <w:r>
        <w:rPr>
          <w:rFonts w:eastAsia="Times New Roman" w:cs="Times New Roman"/>
          <w:szCs w:val="24"/>
        </w:rPr>
        <w:t>χώρα.</w:t>
      </w:r>
    </w:p>
    <w:p w14:paraId="2C1AD78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Έρχομαι στο </w:t>
      </w:r>
      <w:r w:rsidRPr="00B15847">
        <w:rPr>
          <w:rFonts w:eastAsia="Times New Roman" w:cs="Times New Roman"/>
          <w:szCs w:val="24"/>
        </w:rPr>
        <w:t>τραπεζικό σύστημα,</w:t>
      </w:r>
      <w:r>
        <w:rPr>
          <w:rFonts w:eastAsia="Times New Roman" w:cs="Times New Roman"/>
          <w:szCs w:val="24"/>
        </w:rPr>
        <w:t xml:space="preserve"> αυτό</w:t>
      </w:r>
      <w:r w:rsidRPr="00B15847">
        <w:rPr>
          <w:rFonts w:eastAsia="Times New Roman" w:cs="Times New Roman"/>
          <w:szCs w:val="24"/>
        </w:rPr>
        <w:t xml:space="preserve"> το φαύλο και σάπιο</w:t>
      </w:r>
      <w:r>
        <w:rPr>
          <w:rFonts w:eastAsia="Times New Roman" w:cs="Times New Roman"/>
          <w:szCs w:val="24"/>
        </w:rPr>
        <w:t>. Τ</w:t>
      </w:r>
      <w:r w:rsidRPr="00B15847">
        <w:rPr>
          <w:rFonts w:eastAsia="Times New Roman" w:cs="Times New Roman"/>
          <w:szCs w:val="24"/>
        </w:rPr>
        <w:t xml:space="preserve">ο </w:t>
      </w:r>
      <w:r>
        <w:rPr>
          <w:rFonts w:eastAsia="Times New Roman" w:cs="Times New Roman"/>
          <w:szCs w:val="24"/>
        </w:rPr>
        <w:t xml:space="preserve">μεγαλύτερο τμήμα του </w:t>
      </w:r>
      <w:r w:rsidRPr="00B15847">
        <w:rPr>
          <w:rFonts w:eastAsia="Times New Roman" w:cs="Times New Roman"/>
          <w:szCs w:val="24"/>
        </w:rPr>
        <w:t>χρέο</w:t>
      </w:r>
      <w:r>
        <w:rPr>
          <w:rFonts w:eastAsia="Times New Roman" w:cs="Times New Roman"/>
          <w:szCs w:val="24"/>
        </w:rPr>
        <w:t>υ</w:t>
      </w:r>
      <w:r w:rsidRPr="00B15847">
        <w:rPr>
          <w:rFonts w:eastAsia="Times New Roman" w:cs="Times New Roman"/>
          <w:szCs w:val="24"/>
        </w:rPr>
        <w:t xml:space="preserve">ς αυτής της χώρας </w:t>
      </w:r>
      <w:r>
        <w:rPr>
          <w:rFonts w:eastAsia="Times New Roman" w:cs="Times New Roman"/>
          <w:szCs w:val="24"/>
        </w:rPr>
        <w:t xml:space="preserve">είναι </w:t>
      </w:r>
      <w:r w:rsidRPr="00B15847">
        <w:rPr>
          <w:rFonts w:eastAsia="Times New Roman" w:cs="Times New Roman"/>
          <w:szCs w:val="24"/>
        </w:rPr>
        <w:t>από τις τράπεζες. Υπενθυμίζουμε ότι είχε</w:t>
      </w:r>
      <w:r>
        <w:rPr>
          <w:rFonts w:eastAsia="Times New Roman" w:cs="Times New Roman"/>
          <w:szCs w:val="24"/>
        </w:rPr>
        <w:t xml:space="preserve"> δανειστεί, υπό </w:t>
      </w:r>
      <w:proofErr w:type="spellStart"/>
      <w:r>
        <w:rPr>
          <w:rFonts w:eastAsia="Times New Roman" w:cs="Times New Roman"/>
          <w:szCs w:val="24"/>
        </w:rPr>
        <w:t>μορφήν</w:t>
      </w:r>
      <w:proofErr w:type="spellEnd"/>
      <w:r>
        <w:rPr>
          <w:rFonts w:eastAsia="Times New Roman" w:cs="Times New Roman"/>
          <w:szCs w:val="24"/>
        </w:rPr>
        <w:t xml:space="preserve"> κρατικών εγγυήσεων μέχρι τα μνημόνια, 170 δισεκατομμύρια ευρώ με διάφορα </w:t>
      </w:r>
      <w:r>
        <w:rPr>
          <w:rFonts w:eastAsia="Times New Roman" w:cs="Times New Roman"/>
          <w:szCs w:val="24"/>
          <w:lang w:val="en-US"/>
        </w:rPr>
        <w:t>fee</w:t>
      </w:r>
      <w:r w:rsidRPr="00B15847">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πί κυβερνήσεων </w:t>
      </w:r>
      <w:r w:rsidRPr="00353DEE">
        <w:rPr>
          <w:rFonts w:eastAsia="Times New Roman" w:cs="Times New Roman"/>
          <w:color w:val="000000" w:themeColor="text1"/>
          <w:szCs w:val="24"/>
        </w:rPr>
        <w:t xml:space="preserve">Καραμανλή, </w:t>
      </w:r>
      <w:proofErr w:type="spellStart"/>
      <w:r w:rsidRPr="00353DEE">
        <w:rPr>
          <w:rFonts w:eastAsia="Times New Roman" w:cs="Times New Roman"/>
          <w:color w:val="000000" w:themeColor="text1"/>
          <w:szCs w:val="24"/>
        </w:rPr>
        <w:t>Παπαδήμου</w:t>
      </w:r>
      <w:proofErr w:type="spellEnd"/>
      <w:r w:rsidRPr="00353DEE">
        <w:rPr>
          <w:rFonts w:eastAsia="Times New Roman" w:cs="Times New Roman"/>
          <w:color w:val="000000" w:themeColor="text1"/>
          <w:szCs w:val="24"/>
        </w:rPr>
        <w:t xml:space="preserve">, Παπανδρέου κ.λπ. και μετά, με τις </w:t>
      </w:r>
      <w:proofErr w:type="spellStart"/>
      <w:r w:rsidRPr="00353DEE">
        <w:rPr>
          <w:rFonts w:eastAsia="Times New Roman" w:cs="Times New Roman"/>
          <w:color w:val="000000" w:themeColor="text1"/>
          <w:szCs w:val="24"/>
        </w:rPr>
        <w:t>ανακεφαλαιοποιήσεις</w:t>
      </w:r>
      <w:proofErr w:type="spellEnd"/>
      <w:r w:rsidRPr="00353DEE">
        <w:rPr>
          <w:rFonts w:eastAsia="Times New Roman" w:cs="Times New Roman"/>
          <w:color w:val="000000" w:themeColor="text1"/>
          <w:szCs w:val="24"/>
        </w:rPr>
        <w:t xml:space="preserve">, άλλα 50 δισεκατομμύρια. Όλα αυτά έχουν πέσει στη φωτιά, οι τράπεζες έχουν χρεοκοπήσει πολλές φορές, οι διοικητές των τραπεζών </w:t>
      </w:r>
      <w:r w:rsidRPr="00353DEE">
        <w:rPr>
          <w:rFonts w:eastAsia="Times New Roman" w:cs="Times New Roman"/>
          <w:color w:val="000000" w:themeColor="text1"/>
          <w:szCs w:val="24"/>
        </w:rPr>
        <w:lastRenderedPageBreak/>
        <w:t>παραμένουν ατιμώρητοι στην κυριολεξία,</w:t>
      </w:r>
      <w:r w:rsidRPr="00353DEE">
        <w:rPr>
          <w:rFonts w:eastAsia="Times New Roman" w:cs="Times New Roman"/>
          <w:color w:val="000000" w:themeColor="text1"/>
          <w:szCs w:val="24"/>
        </w:rPr>
        <w:t xml:space="preserve"> πολλοί εξ αυτών επιβραβεύονται με το να παίρνουν δουλειές και θέσεις στο </w:t>
      </w:r>
      <w:r w:rsidRPr="00353DEE">
        <w:rPr>
          <w:rFonts w:eastAsia="Times New Roman" w:cs="Times New Roman"/>
          <w:color w:val="000000" w:themeColor="text1"/>
          <w:szCs w:val="24"/>
        </w:rPr>
        <w:t>δ</w:t>
      </w:r>
      <w:r w:rsidRPr="00353DEE">
        <w:rPr>
          <w:rFonts w:eastAsia="Times New Roman" w:cs="Times New Roman"/>
          <w:color w:val="000000" w:themeColor="text1"/>
          <w:szCs w:val="24"/>
        </w:rPr>
        <w:t>ημόσιο και όλα καλά, διότι εσείς προσπαθείτε να φτιάξετε μια νέα νομενκλατούρα και να τα βρείτε μαζί τους.</w:t>
      </w:r>
    </w:p>
    <w:p w14:paraId="2C1AD782" w14:textId="77777777" w:rsidR="00692F88" w:rsidRDefault="007C4398">
      <w:pPr>
        <w:spacing w:line="600" w:lineRule="auto"/>
        <w:ind w:firstLine="720"/>
        <w:jc w:val="both"/>
        <w:rPr>
          <w:rFonts w:eastAsia="Times New Roman" w:cs="Times New Roman"/>
          <w:szCs w:val="24"/>
        </w:rPr>
      </w:pPr>
      <w:r w:rsidRPr="00700D99">
        <w:rPr>
          <w:rFonts w:eastAsia="Times New Roman" w:cs="Times New Roman"/>
          <w:szCs w:val="24"/>
        </w:rPr>
        <w:t>Σχετικά με το ξεπούλημα της δημόσιας περιουσίας</w:t>
      </w:r>
      <w:r w:rsidRPr="00700D99">
        <w:rPr>
          <w:rFonts w:eastAsia="Times New Roman" w:cs="Times New Roman"/>
          <w:szCs w:val="24"/>
        </w:rPr>
        <w:t>.</w:t>
      </w:r>
      <w:r w:rsidRPr="00700D99">
        <w:rPr>
          <w:rFonts w:eastAsia="Times New Roman" w:cs="Times New Roman"/>
          <w:szCs w:val="24"/>
        </w:rPr>
        <w:t xml:space="preserve"> Δώσατε δέκα χιλιάδες </w:t>
      </w:r>
      <w:proofErr w:type="spellStart"/>
      <w:r w:rsidRPr="00700D99">
        <w:rPr>
          <w:rFonts w:eastAsia="Times New Roman" w:cs="Times New Roman"/>
          <w:szCs w:val="24"/>
        </w:rPr>
        <w:t>εκατόν</w:t>
      </w:r>
      <w:proofErr w:type="spellEnd"/>
      <w:r w:rsidRPr="00700D99">
        <w:rPr>
          <w:rFonts w:eastAsia="Times New Roman" w:cs="Times New Roman"/>
          <w:szCs w:val="24"/>
        </w:rPr>
        <w:t xml:space="preserve"> δεκαεννέα ακίνητα στο </w:t>
      </w:r>
      <w:proofErr w:type="spellStart"/>
      <w:r w:rsidRPr="00700D99">
        <w:rPr>
          <w:rFonts w:eastAsia="Times New Roman" w:cs="Times New Roman"/>
          <w:szCs w:val="24"/>
        </w:rPr>
        <w:t>υ</w:t>
      </w:r>
      <w:r w:rsidRPr="00700D99">
        <w:rPr>
          <w:rFonts w:eastAsia="Times New Roman" w:cs="Times New Roman"/>
          <w:szCs w:val="24"/>
        </w:rPr>
        <w:t>περταμείο</w:t>
      </w:r>
      <w:proofErr w:type="spellEnd"/>
      <w:r w:rsidRPr="00700D99">
        <w:rPr>
          <w:rFonts w:eastAsia="Times New Roman" w:cs="Times New Roman"/>
          <w:szCs w:val="24"/>
        </w:rPr>
        <w:t xml:space="preserve">, όπως το λέτε, σε αυτό το «αμαρτωλό» ταμείο, που κάποτε όταν θα υπάρχει μια εθνική κυβέρνηση, όλοι όσοι έχουν διατελέσει διοικητές, υποδιοικητές ή στα συμβούλια αυτού του </w:t>
      </w:r>
      <w:r>
        <w:rPr>
          <w:rFonts w:eastAsia="Times New Roman" w:cs="Times New Roman"/>
          <w:szCs w:val="24"/>
        </w:rPr>
        <w:t xml:space="preserve">ταμείου, θα περάσουν από τη </w:t>
      </w:r>
      <w:r>
        <w:rPr>
          <w:rFonts w:eastAsia="Times New Roman" w:cs="Times New Roman"/>
          <w:szCs w:val="24"/>
        </w:rPr>
        <w:t>δ</w:t>
      </w:r>
      <w:r>
        <w:rPr>
          <w:rFonts w:eastAsia="Times New Roman" w:cs="Times New Roman"/>
          <w:szCs w:val="24"/>
        </w:rPr>
        <w:t>ικαιοσύνη για εσ</w:t>
      </w:r>
      <w:r>
        <w:rPr>
          <w:rFonts w:eastAsia="Times New Roman" w:cs="Times New Roman"/>
          <w:szCs w:val="24"/>
        </w:rPr>
        <w:t>χάτη προδοσία, διότι περί αυτού πρόκειται. Δώσατε τα πάντα αρχαιολογικούς χώρους, θρησκευτικούς και κάποια στιγμή είπατε ότι έγινε κατά λάθος όταν σας έβγαλαν στη σέντρα, όταν βγήκαν τα έγγραφα και δικαιολογηθήκατε και είπατε ότι θα το διορθώσετε. Φυσικά δ</w:t>
      </w:r>
      <w:r>
        <w:rPr>
          <w:rFonts w:eastAsia="Times New Roman" w:cs="Times New Roman"/>
          <w:szCs w:val="24"/>
        </w:rPr>
        <w:t>εν έχει γίνει τίποτα απολύτως. Τα δ</w:t>
      </w:r>
      <w:r>
        <w:rPr>
          <w:rFonts w:eastAsia="Times New Roman" w:cs="Times New Roman"/>
          <w:szCs w:val="24"/>
        </w:rPr>
        <w:t>έ</w:t>
      </w:r>
      <w:r>
        <w:rPr>
          <w:rFonts w:eastAsia="Times New Roman" w:cs="Times New Roman"/>
          <w:szCs w:val="24"/>
        </w:rPr>
        <w:t xml:space="preserve">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δεκαεννέα μνημεία βρίσκονται όλα στη διακριτική ευχέρεια των δανειστών.</w:t>
      </w:r>
    </w:p>
    <w:p w14:paraId="2C1AD78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Στον αντίποδα τι πράττουν τα σοβαρά κράτη που σέβονται τη δημόσια περιουσία </w:t>
      </w:r>
      <w:r>
        <w:rPr>
          <w:rFonts w:eastAsia="Times New Roman" w:cs="Times New Roman"/>
          <w:szCs w:val="24"/>
        </w:rPr>
        <w:t>τους.</w:t>
      </w:r>
      <w:r>
        <w:rPr>
          <w:rFonts w:eastAsia="Times New Roman" w:cs="Times New Roman"/>
          <w:szCs w:val="24"/>
        </w:rPr>
        <w:t xml:space="preserve"> Η Νορβηγία</w:t>
      </w:r>
      <w:r>
        <w:rPr>
          <w:rFonts w:eastAsia="Times New Roman" w:cs="Times New Roman"/>
          <w:szCs w:val="24"/>
        </w:rPr>
        <w:t>,</w:t>
      </w:r>
      <w:r>
        <w:rPr>
          <w:rFonts w:eastAsia="Times New Roman" w:cs="Times New Roman"/>
          <w:szCs w:val="24"/>
        </w:rPr>
        <w:t xml:space="preserve"> μία χώρα-πρότυπο, η οποία δεν είναι</w:t>
      </w:r>
      <w:r>
        <w:rPr>
          <w:rFonts w:eastAsia="Times New Roman" w:cs="Times New Roman"/>
          <w:szCs w:val="24"/>
        </w:rPr>
        <w:t xml:space="preserve"> στην Ευρωπαϊκή Ένωση -γιατί κορόιδο </w:t>
      </w:r>
      <w:r>
        <w:rPr>
          <w:rFonts w:eastAsia="Times New Roman" w:cs="Times New Roman"/>
          <w:szCs w:val="24"/>
        </w:rPr>
        <w:lastRenderedPageBreak/>
        <w:t>είναι να μπει στην Ευρωπαϊκή Ένωση;- είχε το 2017 131 δισεκατομμύρια ευρώ κέρδη από την αξιοποίηση της δημόσιας περιουσίας της και όταν λέμε αξιοποίηση</w:t>
      </w:r>
      <w:r>
        <w:rPr>
          <w:rFonts w:eastAsia="Times New Roman" w:cs="Times New Roman"/>
          <w:szCs w:val="24"/>
        </w:rPr>
        <w:t>,</w:t>
      </w:r>
      <w:r>
        <w:rPr>
          <w:rFonts w:eastAsia="Times New Roman" w:cs="Times New Roman"/>
          <w:szCs w:val="24"/>
        </w:rPr>
        <w:t xml:space="preserve"> εννοούμε ούτε ξεπούλημα ούτε με </w:t>
      </w:r>
      <w:r>
        <w:rPr>
          <w:rFonts w:eastAsia="Times New Roman" w:cs="Times New Roman"/>
          <w:szCs w:val="24"/>
          <w:lang w:val="en-US"/>
        </w:rPr>
        <w:t>leasing</w:t>
      </w:r>
      <w:r>
        <w:rPr>
          <w:rFonts w:eastAsia="Times New Roman" w:cs="Times New Roman"/>
          <w:szCs w:val="24"/>
        </w:rPr>
        <w:t xml:space="preserve"> για εκατό χρόνια χωρίς αντ</w:t>
      </w:r>
      <w:r>
        <w:rPr>
          <w:rFonts w:eastAsia="Times New Roman" w:cs="Times New Roman"/>
          <w:szCs w:val="24"/>
        </w:rPr>
        <w:t>ίτιμο, χωρίς τίποτα απολύτως, και όλα αυτά τα χρήματα πηγαίνουν στο ασφαλιστικό της σύστημα, πηγαίνουν στις υποδομές του κράτους, πηγαίνουν παντού και γι’ αυτό είναι μια χώρα-πρότυπο</w:t>
      </w:r>
      <w:r>
        <w:rPr>
          <w:rFonts w:eastAsia="Times New Roman" w:cs="Times New Roman"/>
          <w:szCs w:val="24"/>
        </w:rPr>
        <w:t>,</w:t>
      </w:r>
      <w:r>
        <w:rPr>
          <w:rFonts w:eastAsia="Times New Roman" w:cs="Times New Roman"/>
          <w:szCs w:val="24"/>
        </w:rPr>
        <w:t xml:space="preserve"> η οποία δεν θέλει ούτε να ακούει για την Ευρωπαϊκή Ένωση, για το ευρώ, γ</w:t>
      </w:r>
      <w:r>
        <w:rPr>
          <w:rFonts w:eastAsia="Times New Roman" w:cs="Times New Roman"/>
          <w:szCs w:val="24"/>
        </w:rPr>
        <w:t xml:space="preserve">ια την </w:t>
      </w:r>
      <w:r>
        <w:rPr>
          <w:rFonts w:eastAsia="Times New Roman" w:cs="Times New Roman"/>
          <w:szCs w:val="24"/>
        </w:rPr>
        <w:t>Ε</w:t>
      </w:r>
      <w:r>
        <w:rPr>
          <w:rFonts w:eastAsia="Times New Roman" w:cs="Times New Roman"/>
          <w:szCs w:val="24"/>
        </w:rPr>
        <w:t>υρωζώνη και όλες αυτές τις αρλούμπες.</w:t>
      </w:r>
    </w:p>
    <w:p w14:paraId="2C1AD78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εξοντωτική φορολογία που συνεχίζετε να επιβάλλετε στους Έλληνες πολίτες</w:t>
      </w:r>
      <w:r>
        <w:rPr>
          <w:rFonts w:eastAsia="Times New Roman" w:cs="Times New Roman"/>
          <w:szCs w:val="24"/>
        </w:rPr>
        <w:t>,</w:t>
      </w:r>
      <w:r>
        <w:rPr>
          <w:rFonts w:eastAsia="Times New Roman" w:cs="Times New Roman"/>
          <w:szCs w:val="24"/>
        </w:rPr>
        <w:t xml:space="preserve"> δεν δείχνει ούτε ότι βγαίνουμε από τα μνημόνια ούτε ότι κάνετε τις πολιτικές τις δικές σας. Λέτε: «θα μειωθεί στο μέλλον, θα... θα... θ</w:t>
      </w:r>
      <w:r>
        <w:rPr>
          <w:rFonts w:eastAsia="Times New Roman" w:cs="Times New Roman"/>
          <w:szCs w:val="24"/>
        </w:rPr>
        <w:t xml:space="preserve">α...». Οι άμεσοι αλλά κυρίως οι έμμεσοι φόροι, οι πλέον άδικοι φόροι, στους οποίους ρίχνατε το ανάθεμα όταν ήσασταν στην </w:t>
      </w:r>
      <w:r>
        <w:rPr>
          <w:rFonts w:eastAsia="Times New Roman" w:cs="Times New Roman"/>
          <w:szCs w:val="24"/>
        </w:rPr>
        <w:t>α</w:t>
      </w:r>
      <w:r>
        <w:rPr>
          <w:rFonts w:eastAsia="Times New Roman" w:cs="Times New Roman"/>
          <w:szCs w:val="24"/>
        </w:rPr>
        <w:t>ντιπολίτευση, για πρώτη φορά είναι οι μεγαλύτεροι σε όλη την Ευρώπη και έχουν ξεπεράσει κάθε προηγούμενο.</w:t>
      </w:r>
    </w:p>
    <w:p w14:paraId="2C1AD78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Δεκάδες χιλιάδες ελληνικές ε</w:t>
      </w:r>
      <w:r>
        <w:rPr>
          <w:rFonts w:eastAsia="Times New Roman" w:cs="Times New Roman"/>
          <w:szCs w:val="24"/>
        </w:rPr>
        <w:t xml:space="preserve">πιχειρήσεις -τα έχουμε πει αυτά, τα έχουμε καταθέσει και στο προσχέδιο του </w:t>
      </w:r>
      <w:r>
        <w:rPr>
          <w:rFonts w:eastAsia="Times New Roman" w:cs="Times New Roman"/>
          <w:szCs w:val="24"/>
        </w:rPr>
        <w:t>π</w:t>
      </w:r>
      <w:r>
        <w:rPr>
          <w:rFonts w:eastAsia="Times New Roman" w:cs="Times New Roman"/>
          <w:szCs w:val="24"/>
        </w:rPr>
        <w:t xml:space="preserve">ροϋπολογισμού, υπάρχουν στα Πρακτικά, για όποιον θέλει να τα δει- έχουν φύγει στο εξωτερικό. Πολύ μεγάλες εταιρείες αλλάζουν τη φορολογική τους έδρα, πηγαίνουν ως επί το </w:t>
      </w:r>
      <w:proofErr w:type="spellStart"/>
      <w:r>
        <w:rPr>
          <w:rFonts w:eastAsia="Times New Roman" w:cs="Times New Roman"/>
          <w:szCs w:val="24"/>
        </w:rPr>
        <w:t>πλείστον</w:t>
      </w:r>
      <w:proofErr w:type="spellEnd"/>
      <w:r>
        <w:rPr>
          <w:rFonts w:eastAsia="Times New Roman" w:cs="Times New Roman"/>
          <w:szCs w:val="24"/>
        </w:rPr>
        <w:t xml:space="preserve"> σ</w:t>
      </w:r>
      <w:r>
        <w:rPr>
          <w:rFonts w:eastAsia="Times New Roman" w:cs="Times New Roman"/>
          <w:szCs w:val="24"/>
        </w:rPr>
        <w:t>το Λουξεμβούργο και την Αγγλία, ενώ οι μικρές πολύ απλά σηκώνονται και πάνε στη Βουλγαρία και τη Ρουμανία -δίπλα είναι εξάλλου- διότι το επενδυτικό κλίμα είναι πολύ καλύτερο. Το ίδιο ισχύει και για την Αλβανία. Μέχρι και στα Σκόπια το επενδυτικό κλίμα, η γ</w:t>
      </w:r>
      <w:r>
        <w:rPr>
          <w:rFonts w:eastAsia="Times New Roman" w:cs="Times New Roman"/>
          <w:szCs w:val="24"/>
        </w:rPr>
        <w:t>ραφειοκρατία και όλα αυτά είναι σε καλύτερη κατάσταση</w:t>
      </w:r>
      <w:r>
        <w:rPr>
          <w:rFonts w:eastAsia="Times New Roman" w:cs="Times New Roman"/>
          <w:szCs w:val="24"/>
        </w:rPr>
        <w:t>,</w:t>
      </w:r>
      <w:r>
        <w:rPr>
          <w:rFonts w:eastAsia="Times New Roman" w:cs="Times New Roman"/>
          <w:szCs w:val="24"/>
        </w:rPr>
        <w:t xml:space="preserve"> από ό,τι βρίσκονται στην ξεχαρβαλωμένη πατρίδα μας. </w:t>
      </w:r>
    </w:p>
    <w:p w14:paraId="2C1AD78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αύξηση της στοιχειώδους οικονομίας, όπως είπαμε, που αναγκάζει πολλούς προς αυτή την κατεύθυνση, δεν έχει προηγούμενο. Όταν ο άλλος δεν έχει ακατά</w:t>
      </w:r>
      <w:r>
        <w:rPr>
          <w:rFonts w:eastAsia="Times New Roman" w:cs="Times New Roman"/>
          <w:szCs w:val="24"/>
        </w:rPr>
        <w:t xml:space="preserve">σχετο λογαριασμό, δεν έχει τίποτα απολύτως, προτιμάει να δουλεύει μαύρα και ό,τι βγάλει να του μένουν στο παντελόνι και να πηγαίνουν στην οικογένειά του και όχι σε ένα φαύλο, σπάταλο </w:t>
      </w:r>
      <w:r>
        <w:rPr>
          <w:rFonts w:eastAsia="Times New Roman" w:cs="Times New Roman"/>
          <w:szCs w:val="24"/>
        </w:rPr>
        <w:t>δ</w:t>
      </w:r>
      <w:r>
        <w:rPr>
          <w:rFonts w:eastAsia="Times New Roman" w:cs="Times New Roman"/>
          <w:szCs w:val="24"/>
        </w:rPr>
        <w:t>ημόσιο το οποίο προσλαμβάνει και κάνει μπίζνες και νταραβέρια με Μανώληδ</w:t>
      </w:r>
      <w:r>
        <w:rPr>
          <w:rFonts w:eastAsia="Times New Roman" w:cs="Times New Roman"/>
          <w:szCs w:val="24"/>
        </w:rPr>
        <w:t xml:space="preserve">ες, </w:t>
      </w:r>
      <w:r>
        <w:rPr>
          <w:rFonts w:eastAsia="Times New Roman" w:cs="Times New Roman"/>
          <w:szCs w:val="24"/>
        </w:rPr>
        <w:lastRenderedPageBreak/>
        <w:t xml:space="preserve">με </w:t>
      </w:r>
      <w:proofErr w:type="spellStart"/>
      <w:r>
        <w:rPr>
          <w:rFonts w:eastAsia="Times New Roman" w:cs="Times New Roman"/>
          <w:szCs w:val="24"/>
        </w:rPr>
        <w:t>Καρανίκες</w:t>
      </w:r>
      <w:proofErr w:type="spellEnd"/>
      <w:r>
        <w:rPr>
          <w:rFonts w:eastAsia="Times New Roman" w:cs="Times New Roman"/>
          <w:szCs w:val="24"/>
        </w:rPr>
        <w:t xml:space="preserve">, με διάφορους τύπους που τους έχετε διορίσει. Ίσως γι’ αυτό βλέπετε αυτούς που ξαφνικά βρίσκονται από «τα αλώνια στα σαλόνια» και όλοι με </w:t>
      </w:r>
      <w:proofErr w:type="spellStart"/>
      <w:r>
        <w:rPr>
          <w:rFonts w:eastAsia="Times New Roman" w:cs="Times New Roman"/>
          <w:szCs w:val="24"/>
        </w:rPr>
        <w:t>σπιταρώνες</w:t>
      </w:r>
      <w:proofErr w:type="spellEnd"/>
      <w:r>
        <w:rPr>
          <w:rFonts w:eastAsia="Times New Roman" w:cs="Times New Roman"/>
          <w:szCs w:val="24"/>
        </w:rPr>
        <w:t xml:space="preserve"> και πισίνες στα βόρεια προάστεια και λέτε «το </w:t>
      </w:r>
      <w:r>
        <w:rPr>
          <w:rFonts w:eastAsia="Times New Roman" w:cs="Times New Roman"/>
          <w:szCs w:val="24"/>
          <w:lang w:val="en-US"/>
        </w:rPr>
        <w:t>success</w:t>
      </w:r>
      <w:r w:rsidRPr="00EE562A">
        <w:rPr>
          <w:rFonts w:eastAsia="Times New Roman" w:cs="Times New Roman"/>
          <w:szCs w:val="24"/>
        </w:rPr>
        <w:t xml:space="preserve"> </w:t>
      </w:r>
      <w:r>
        <w:rPr>
          <w:rFonts w:eastAsia="Times New Roman" w:cs="Times New Roman"/>
          <w:szCs w:val="24"/>
          <w:lang w:val="en-US"/>
        </w:rPr>
        <w:t>story</w:t>
      </w:r>
      <w:r w:rsidRPr="00EE562A">
        <w:rPr>
          <w:rFonts w:eastAsia="Times New Roman" w:cs="Times New Roman"/>
          <w:szCs w:val="24"/>
        </w:rPr>
        <w:t xml:space="preserve"> </w:t>
      </w:r>
      <w:r>
        <w:rPr>
          <w:rFonts w:eastAsia="Times New Roman" w:cs="Times New Roman"/>
          <w:szCs w:val="24"/>
        </w:rPr>
        <w:t>της Ελλάδος» αλλά κοιτάζεστε μ</w:t>
      </w:r>
      <w:r>
        <w:rPr>
          <w:rFonts w:eastAsia="Times New Roman" w:cs="Times New Roman"/>
          <w:szCs w:val="24"/>
        </w:rPr>
        <w:t>εταξύ σας, γιατί αν κοιτάξετε λίγο παραέξω</w:t>
      </w:r>
      <w:r>
        <w:rPr>
          <w:rFonts w:eastAsia="Times New Roman" w:cs="Times New Roman"/>
          <w:szCs w:val="24"/>
        </w:rPr>
        <w:t>,</w:t>
      </w:r>
      <w:r>
        <w:rPr>
          <w:rFonts w:eastAsia="Times New Roman" w:cs="Times New Roman"/>
          <w:szCs w:val="24"/>
        </w:rPr>
        <w:t xml:space="preserve"> θα δείτε την πραγματική εικόνα αυτής της χώρας και αυτής της οικονομίας.</w:t>
      </w:r>
    </w:p>
    <w:p w14:paraId="2C1AD78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Έχετε ένα μη ανταγωνιστικό περιβάλλον. Με τον έκτο υψηλότερο ΦΠΑ στον</w:t>
      </w:r>
      <w:r w:rsidRPr="00B77DA1">
        <w:rPr>
          <w:rFonts w:eastAsia="Times New Roman" w:cs="Times New Roman"/>
          <w:szCs w:val="24"/>
        </w:rPr>
        <w:t xml:space="preserve"> </w:t>
      </w:r>
      <w:r>
        <w:rPr>
          <w:rFonts w:eastAsia="Times New Roman" w:cs="Times New Roman"/>
          <w:szCs w:val="24"/>
        </w:rPr>
        <w:t>ΟΟΣΑ</w:t>
      </w:r>
      <w:r w:rsidRPr="00B77DA1">
        <w:rPr>
          <w:rFonts w:eastAsia="Times New Roman" w:cs="Times New Roman"/>
          <w:szCs w:val="24"/>
        </w:rPr>
        <w:t xml:space="preserve"> </w:t>
      </w:r>
      <w:r>
        <w:rPr>
          <w:rFonts w:eastAsia="Times New Roman" w:cs="Times New Roman"/>
          <w:szCs w:val="24"/>
        </w:rPr>
        <w:t xml:space="preserve">τι ελπίζετε να κάνετε; Ποιους επενδυτές ελπίζετε να φέρετε με τη φορολογία που μαζί με τις ασφαλιστικές εισφορές ξεπερνάει το 65%, όταν μάλιστα μία επιχείρηση καλείται, στο τέλος της ημέρας, να δώσει το 65% </w:t>
      </w:r>
      <w:r>
        <w:rPr>
          <w:rFonts w:eastAsia="Times New Roman" w:cs="Times New Roman"/>
          <w:szCs w:val="24"/>
          <w:lang w:val="en-US"/>
        </w:rPr>
        <w:t>plus</w:t>
      </w:r>
      <w:r>
        <w:rPr>
          <w:rFonts w:eastAsia="Times New Roman" w:cs="Times New Roman"/>
          <w:szCs w:val="24"/>
        </w:rPr>
        <w:t xml:space="preserve"> σε φόρους και εισφορές και</w:t>
      </w:r>
      <w:r w:rsidRPr="00441237">
        <w:rPr>
          <w:rFonts w:eastAsia="Times New Roman" w:cs="Times New Roman"/>
          <w:szCs w:val="24"/>
        </w:rPr>
        <w:t xml:space="preserve"> </w:t>
      </w:r>
      <w:r>
        <w:rPr>
          <w:rFonts w:eastAsia="Times New Roman" w:cs="Times New Roman"/>
          <w:szCs w:val="24"/>
        </w:rPr>
        <w:t>με το υπόλοιπο 35</w:t>
      </w:r>
      <w:r>
        <w:rPr>
          <w:rFonts w:eastAsia="Times New Roman" w:cs="Times New Roman"/>
          <w:szCs w:val="24"/>
        </w:rPr>
        <w:t>% να πληρώσει τους μισθούς, να πληρώσει το ρεύμα, να πληρώσει τα αναλώσιμα, να πληρώσει τα προϊόντα που πρέπει να αγοράσει, να πληρώσει το οτιδήποτε; Δεν γίνεται, δεν βγαίνει.</w:t>
      </w:r>
    </w:p>
    <w:p w14:paraId="2C1AD78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Τόσα χρόνια καταφέρατε και ένα ασφαλιστικό το διαλύσατε στην κυριολεξία μία με τ</w:t>
      </w:r>
      <w:r>
        <w:rPr>
          <w:rFonts w:eastAsia="Times New Roman" w:cs="Times New Roman"/>
          <w:szCs w:val="24"/>
        </w:rPr>
        <w:t xml:space="preserve">ο </w:t>
      </w:r>
      <w:r>
        <w:rPr>
          <w:rFonts w:eastAsia="Times New Roman" w:cs="Times New Roman"/>
          <w:szCs w:val="24"/>
          <w:lang w:val="en-US"/>
        </w:rPr>
        <w:t>PSA</w:t>
      </w:r>
      <w:r w:rsidRPr="00441237">
        <w:rPr>
          <w:rFonts w:eastAsia="Times New Roman" w:cs="Times New Roman"/>
          <w:szCs w:val="24"/>
        </w:rPr>
        <w:t xml:space="preserve">, </w:t>
      </w:r>
      <w:r>
        <w:rPr>
          <w:rFonts w:eastAsia="Times New Roman" w:cs="Times New Roman"/>
          <w:szCs w:val="24"/>
        </w:rPr>
        <w:t xml:space="preserve">μία με το «κούρεμα» των </w:t>
      </w:r>
      <w:proofErr w:type="spellStart"/>
      <w:r>
        <w:rPr>
          <w:rFonts w:eastAsia="Times New Roman" w:cs="Times New Roman"/>
          <w:szCs w:val="24"/>
        </w:rPr>
        <w:t>μικροομολογιούχων</w:t>
      </w:r>
      <w:proofErr w:type="spellEnd"/>
      <w:r>
        <w:rPr>
          <w:rFonts w:eastAsia="Times New Roman" w:cs="Times New Roman"/>
          <w:szCs w:val="24"/>
        </w:rPr>
        <w:t xml:space="preserve"> που ήταν οι μόνοι καθαροί επενδυτές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έβαζαν τα λεφτά στο κράτος για κάποια χρόνια και έπαιρναν πίσω ένα ποσοστό ως επένδυση και έκαναν όλοι τη δουλειά τους. Τώρα πλέον κόπηκαν και αυτά, διότι ήσαστε πολύ</w:t>
      </w:r>
      <w:r>
        <w:rPr>
          <w:rFonts w:eastAsia="Times New Roman" w:cs="Times New Roman"/>
          <w:szCs w:val="24"/>
        </w:rPr>
        <w:t xml:space="preserve"> απλά μπαταχτσήδες.</w:t>
      </w:r>
    </w:p>
    <w:p w14:paraId="2C1AD78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το κυριότερο όλων το δημογραφικό</w:t>
      </w:r>
      <w:r>
        <w:rPr>
          <w:rFonts w:eastAsia="Times New Roman" w:cs="Times New Roman"/>
          <w:szCs w:val="24"/>
        </w:rPr>
        <w:t xml:space="preserve"> διότι αν δεν υπάρχουν νέοι, πώς θα μπουν στην παραγωγική διαδικασία, πώς θα μπουν στα ασφαλιστικά ταμεία να πληρώσουν; Και, αλήθεια, ποιος θα έρθει να επενδύσει σε μια χώρα που δεν υπάρχουν νέοι, που είναι όλοι ηλικιωμένοι, που δεν μπορούν να βρουν εργατι</w:t>
      </w:r>
      <w:r>
        <w:rPr>
          <w:rFonts w:eastAsia="Times New Roman" w:cs="Times New Roman"/>
          <w:szCs w:val="24"/>
        </w:rPr>
        <w:t xml:space="preserve">κό προσωπικό; Γιατί να έρθουν εδώ, όταν με ένα </w:t>
      </w:r>
      <w:proofErr w:type="spellStart"/>
      <w:r>
        <w:rPr>
          <w:rFonts w:eastAsia="Times New Roman" w:cs="Times New Roman"/>
          <w:szCs w:val="24"/>
        </w:rPr>
        <w:t>τηλεφωνάκι</w:t>
      </w:r>
      <w:proofErr w:type="spellEnd"/>
      <w:r>
        <w:rPr>
          <w:rFonts w:eastAsia="Times New Roman" w:cs="Times New Roman"/>
          <w:szCs w:val="24"/>
        </w:rPr>
        <w:t xml:space="preserve"> με τα γραφεία που έχουν έρθει, φεύγουν από την Ελλάδα που έχει πληρώσει στα δημόσια σχολεία και στα πανεπιστήμια εκατοντάδες χιλιάδες ευρώ για τον κάθε φοιτητή για να γίνει επιστήμονας και μας τους </w:t>
      </w:r>
      <w:r>
        <w:rPr>
          <w:rFonts w:eastAsia="Times New Roman" w:cs="Times New Roman"/>
          <w:szCs w:val="24"/>
        </w:rPr>
        <w:t>παίρνουν τζάμπα από το εξωτερικό; Μια χαρά πηγαίνουν όλα!</w:t>
      </w:r>
    </w:p>
    <w:p w14:paraId="2C1AD78A" w14:textId="77777777" w:rsidR="00692F88" w:rsidRDefault="007C4398">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πάει καλά είναι κάποιοι κωδικοί στον προϋπολογισμό. Πολύ χρήμα για ΜΚΟ, για </w:t>
      </w:r>
      <w:proofErr w:type="spellStart"/>
      <w:r>
        <w:rPr>
          <w:rFonts w:eastAsia="Times New Roman" w:cs="Times New Roman"/>
          <w:szCs w:val="24"/>
        </w:rPr>
        <w:t>λάθρο</w:t>
      </w:r>
      <w:proofErr w:type="spellEnd"/>
      <w:r>
        <w:rPr>
          <w:rFonts w:eastAsia="Times New Roman" w:cs="Times New Roman"/>
          <w:szCs w:val="24"/>
        </w:rPr>
        <w:t>, για σίτιση, για διάφορα κόλπα, τεράστια χρ</w:t>
      </w:r>
      <w:r>
        <w:rPr>
          <w:rFonts w:eastAsia="Times New Roman" w:cs="Times New Roman"/>
          <w:szCs w:val="24"/>
        </w:rPr>
        <w:t>η</w:t>
      </w:r>
      <w:r>
        <w:rPr>
          <w:rFonts w:eastAsia="Times New Roman" w:cs="Times New Roman"/>
          <w:szCs w:val="24"/>
        </w:rPr>
        <w:t>μα</w:t>
      </w:r>
      <w:r>
        <w:rPr>
          <w:rFonts w:eastAsia="Times New Roman" w:cs="Times New Roman"/>
          <w:szCs w:val="24"/>
        </w:rPr>
        <w:t xml:space="preserve">τικά </w:t>
      </w:r>
      <w:r>
        <w:rPr>
          <w:rFonts w:eastAsia="Times New Roman" w:cs="Times New Roman"/>
          <w:szCs w:val="24"/>
        </w:rPr>
        <w:t>ποσά</w:t>
      </w:r>
      <w:r>
        <w:rPr>
          <w:rFonts w:eastAsia="Times New Roman" w:cs="Times New Roman"/>
          <w:szCs w:val="24"/>
        </w:rPr>
        <w:t>, έτσι ώστε οι διάφοροι Μανώληδες να μπορούν να</w:t>
      </w:r>
      <w:r>
        <w:rPr>
          <w:rFonts w:eastAsia="Times New Roman" w:cs="Times New Roman"/>
          <w:szCs w:val="24"/>
        </w:rPr>
        <w:t xml:space="preserve"> φτι</w:t>
      </w:r>
      <w:r>
        <w:rPr>
          <w:rFonts w:eastAsia="Times New Roman" w:cs="Times New Roman"/>
          <w:szCs w:val="24"/>
        </w:rPr>
        <w:t>ά</w:t>
      </w:r>
      <w:r>
        <w:rPr>
          <w:rFonts w:eastAsia="Times New Roman" w:cs="Times New Roman"/>
          <w:szCs w:val="24"/>
        </w:rPr>
        <w:t>χ</w:t>
      </w:r>
      <w:r>
        <w:rPr>
          <w:rFonts w:eastAsia="Times New Roman" w:cs="Times New Roman"/>
          <w:szCs w:val="24"/>
        </w:rPr>
        <w:t>ν</w:t>
      </w:r>
      <w:r>
        <w:rPr>
          <w:rFonts w:eastAsia="Times New Roman" w:cs="Times New Roman"/>
          <w:szCs w:val="24"/>
        </w:rPr>
        <w:t>ο</w:t>
      </w:r>
      <w:r>
        <w:rPr>
          <w:rFonts w:eastAsia="Times New Roman" w:cs="Times New Roman"/>
          <w:szCs w:val="24"/>
        </w:rPr>
        <w:t>υ</w:t>
      </w:r>
      <w:r>
        <w:rPr>
          <w:rFonts w:eastAsia="Times New Roman" w:cs="Times New Roman"/>
          <w:szCs w:val="24"/>
        </w:rPr>
        <w:t xml:space="preserve">ν πολυκατοικίες με πισίνες </w:t>
      </w:r>
      <w:r>
        <w:rPr>
          <w:rFonts w:eastAsia="Times New Roman" w:cs="Times New Roman"/>
          <w:szCs w:val="24"/>
        </w:rPr>
        <w:lastRenderedPageBreak/>
        <w:t xml:space="preserve">και να είναι όμορφοι και ωραίοι. Αυτό, επαναλαμβάνω, είναι το δικό σας </w:t>
      </w:r>
      <w:r>
        <w:rPr>
          <w:rFonts w:eastAsia="Times New Roman" w:cs="Times New Roman"/>
          <w:szCs w:val="24"/>
          <w:lang w:val="en-US"/>
        </w:rPr>
        <w:t>success</w:t>
      </w:r>
      <w:r w:rsidRPr="001069EB">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p>
    <w:p w14:paraId="2C1AD78B" w14:textId="77777777" w:rsidR="00692F88" w:rsidRDefault="007C4398">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κύριοι της Κυβέρνησης, εσείς που είστε δημοκράτες, αντιφασίστες, </w:t>
      </w:r>
      <w:proofErr w:type="spellStart"/>
      <w:r>
        <w:rPr>
          <w:rFonts w:eastAsia="Times New Roman" w:cs="Times New Roman"/>
          <w:szCs w:val="24"/>
        </w:rPr>
        <w:t>αντιναζί</w:t>
      </w:r>
      <w:proofErr w:type="spellEnd"/>
      <w:r>
        <w:rPr>
          <w:rFonts w:eastAsia="Times New Roman" w:cs="Times New Roman"/>
          <w:szCs w:val="24"/>
        </w:rPr>
        <w:t>, όπως λέτε ή οτιδήποτε, τι γίνεται με το κατοχικό δ</w:t>
      </w:r>
      <w:r>
        <w:rPr>
          <w:rFonts w:eastAsia="Times New Roman" w:cs="Times New Roman"/>
          <w:szCs w:val="24"/>
        </w:rPr>
        <w:t>άνειο; Θα το εγγράψετε ποτέ σε κάποιον προϋπολογισμό του κράτους αυτό το τεράστιο ποσό που οφείλει η Γερμανία που το δέχεται</w:t>
      </w:r>
      <w:r>
        <w:rPr>
          <w:rFonts w:eastAsia="Times New Roman" w:cs="Times New Roman"/>
          <w:szCs w:val="24"/>
        </w:rPr>
        <w:t>,</w:t>
      </w:r>
      <w:r>
        <w:rPr>
          <w:rFonts w:eastAsia="Times New Roman" w:cs="Times New Roman"/>
          <w:szCs w:val="24"/>
        </w:rPr>
        <w:t xml:space="preserve"> και η μόνη διένεξη είναι ως προς το ποσό και έχουμε αναφερθεί </w:t>
      </w:r>
      <w:proofErr w:type="spellStart"/>
      <w:r>
        <w:rPr>
          <w:rFonts w:eastAsia="Times New Roman" w:cs="Times New Roman"/>
          <w:szCs w:val="24"/>
        </w:rPr>
        <w:t>πολλάκις</w:t>
      </w:r>
      <w:proofErr w:type="spellEnd"/>
      <w:r>
        <w:rPr>
          <w:rFonts w:eastAsia="Times New Roman" w:cs="Times New Roman"/>
          <w:szCs w:val="24"/>
        </w:rPr>
        <w:t xml:space="preserve"> σε αυτό; Το πρώτο πράγμα που θα έπρεπε να κάνετε, μαζί με τ</w:t>
      </w:r>
      <w:r>
        <w:rPr>
          <w:rFonts w:eastAsia="Times New Roman" w:cs="Times New Roman"/>
          <w:szCs w:val="24"/>
        </w:rPr>
        <w:t xml:space="preserve">ον λογιστικό έλεγχο του χρέους, θα ήταν η διεκδίκηση του κατοχικού δανείου.  </w:t>
      </w:r>
    </w:p>
    <w:p w14:paraId="2C1AD78C" w14:textId="77777777" w:rsidR="00692F88" w:rsidRDefault="007C4398">
      <w:pPr>
        <w:spacing w:line="600" w:lineRule="auto"/>
        <w:ind w:firstLine="720"/>
        <w:contextualSpacing/>
        <w:jc w:val="both"/>
        <w:rPr>
          <w:rFonts w:eastAsia="Times New Roman" w:cs="Times New Roman"/>
          <w:szCs w:val="24"/>
        </w:rPr>
      </w:pPr>
      <w:r>
        <w:rPr>
          <w:rFonts w:eastAsia="Times New Roman" w:cs="Times New Roman"/>
          <w:szCs w:val="24"/>
        </w:rPr>
        <w:t>Για πραγματική ανάπτυξη δεν έχετε ιδέα, αφού ζούσατε οι περισσότεροι από τον δημόσιο και όχι φυσικά από τον ιδιωτικό τομέα. Προτάσεις έχουμε πάρα πολλές και θα καταθέσουμε μερικέ</w:t>
      </w:r>
      <w:r>
        <w:rPr>
          <w:rFonts w:eastAsia="Times New Roman" w:cs="Times New Roman"/>
          <w:szCs w:val="24"/>
        </w:rPr>
        <w:t>ς. Ακούγοντας, βέβαια, και τους εισηγητές της Νέας Δημοκρατίας και του ΠΑΣΟΚ, οι οποίοι έρχονται τώρα ως αυτόκλητοι σωτήρες και προτείνουν διάφορα, καλύτερα θα πρέπει πρώτα να λύσουν τα οικονομικά του οίκου τους και μετά να έρθουν να μας πουν ότι θέλουν ότ</w:t>
      </w:r>
      <w:r>
        <w:rPr>
          <w:rFonts w:eastAsia="Times New Roman" w:cs="Times New Roman"/>
          <w:szCs w:val="24"/>
        </w:rPr>
        <w:t xml:space="preserve">ι μπορούν να σώσουν την πατρίδα μας. </w:t>
      </w:r>
      <w:r>
        <w:rPr>
          <w:rFonts w:eastAsia="Times New Roman" w:cs="Times New Roman"/>
          <w:szCs w:val="24"/>
        </w:rPr>
        <w:lastRenderedPageBreak/>
        <w:t xml:space="preserve">Διότι εάν κρίνουμε από τα οικονομικά της Νέας Δημοκρατίας, πέρυσι το χρέος της από διακόσια είκοσι πέντε εκατομμύρια ευρώ έφτασε τα διακόσια πενήντα, δηλαδή πήρε άλλα είκοσι πέντε εκατομμύρια ευρώ από κάποιες τράπεζες, </w:t>
      </w:r>
      <w:r>
        <w:rPr>
          <w:rFonts w:eastAsia="Times New Roman" w:cs="Times New Roman"/>
          <w:szCs w:val="24"/>
        </w:rPr>
        <w:t>από αυτές που χρεωκόπησαν</w:t>
      </w:r>
      <w:r>
        <w:rPr>
          <w:rFonts w:eastAsia="Times New Roman" w:cs="Times New Roman"/>
          <w:szCs w:val="24"/>
        </w:rPr>
        <w:t>,</w:t>
      </w:r>
      <w:r>
        <w:rPr>
          <w:rFonts w:eastAsia="Times New Roman" w:cs="Times New Roman"/>
          <w:szCs w:val="24"/>
        </w:rPr>
        <w:t xml:space="preserve"> και θα τις πληρώσουμε όλοι εμείς οι Έλληνες, για να κάνουν το κομμάτι τους. Και</w:t>
      </w:r>
      <w:r>
        <w:rPr>
          <w:rFonts w:eastAsia="Times New Roman" w:cs="Times New Roman"/>
          <w:szCs w:val="24"/>
        </w:rPr>
        <w:t>,</w:t>
      </w:r>
      <w:r>
        <w:rPr>
          <w:rFonts w:eastAsia="Times New Roman" w:cs="Times New Roman"/>
          <w:szCs w:val="24"/>
        </w:rPr>
        <w:t xml:space="preserve"> φυσικά, αυτά τα λεφτά πάνε, μας έχουν χαιρετήσει.</w:t>
      </w:r>
      <w:r w:rsidRPr="000C15E2">
        <w:rPr>
          <w:rFonts w:eastAsia="Times New Roman" w:cs="Times New Roman"/>
          <w:szCs w:val="24"/>
        </w:rPr>
        <w:t xml:space="preserve"> </w:t>
      </w:r>
    </w:p>
    <w:p w14:paraId="2C1AD78D" w14:textId="77777777" w:rsidR="00692F88" w:rsidRDefault="007C439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Εάν θέλατε να έχετε έναν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αναπτυξιακό προϋπολογισμό, τότε θα έπρεπε να πράξετε τα εξή</w:t>
      </w:r>
      <w:r>
        <w:rPr>
          <w:rFonts w:eastAsia="Times New Roman" w:cs="Times New Roman"/>
          <w:szCs w:val="24"/>
        </w:rPr>
        <w:t xml:space="preserve">ς, κάποια εκ των οποίων τα διατρανώνετε και εσείς ως </w:t>
      </w:r>
      <w:r w:rsidRPr="001866BC">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Λογιστικός έλεγχος του χρέους. Άμεση εγγραφή του κατοχικού δανείου στον προϋπολογισμό. Προστατευτισμός των Ελλήνων εργαζομένων και των ελληνικών προϊόντων πάση θυσία. Επιβολή εισφοράς υπέρ ΟΑΕ</w:t>
      </w:r>
      <w:r>
        <w:rPr>
          <w:rFonts w:eastAsia="Times New Roman" w:cs="Times New Roman"/>
          <w:szCs w:val="24"/>
        </w:rPr>
        <w:t xml:space="preserve">Δ σε όλους τους «νόμιμους» αλλοδαπούς. Ανταγωνιστικό φορολογικό περιβάλλον που μπορεί να επιτευχθεί με τους κάτωθι αναφερόμενους τρόπους: </w:t>
      </w:r>
    </w:p>
    <w:p w14:paraId="2C1AD78E" w14:textId="77777777" w:rsidR="00692F88" w:rsidRDefault="007C439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Κλιμακωτή φορολόγηση εισοδήματος με οροφή το 15%. Επαναφορά του μειωμένου ΦΠΑ στις ακριτικές περιοχές. Ο γενικός ΦΠΑ </w:t>
      </w:r>
      <w:r>
        <w:rPr>
          <w:rFonts w:eastAsia="Times New Roman" w:cs="Times New Roman"/>
          <w:szCs w:val="24"/>
        </w:rPr>
        <w:t xml:space="preserve">με ταβάνι, οροφή 15%. Τάχιστη καταπολέμηση και </w:t>
      </w:r>
      <w:r>
        <w:rPr>
          <w:rFonts w:eastAsia="Times New Roman" w:cs="Times New Roman"/>
          <w:szCs w:val="24"/>
        </w:rPr>
        <w:lastRenderedPageBreak/>
        <w:t>απλοποίηση της γραφειοκρατίας που στοιχίζει πάνω από 60 δισεκατομμύρια ευρώ στο ελληνικό δημόσιο. Δημιουργία ενός υγιούς και εθνικού τραπεζικού συστήματος με συγκεκριμένη αποστολή ανά παραγωγικό τομέα</w:t>
      </w:r>
      <w:r>
        <w:rPr>
          <w:rFonts w:eastAsia="Times New Roman" w:cs="Times New Roman"/>
          <w:szCs w:val="24"/>
        </w:rPr>
        <w:t>.</w:t>
      </w:r>
      <w:r>
        <w:rPr>
          <w:rFonts w:eastAsia="Times New Roman" w:cs="Times New Roman"/>
          <w:szCs w:val="24"/>
        </w:rPr>
        <w:t xml:space="preserve"> Εθνική Τράπεζα, Αγροτική Τράπεζα, Βιομηχανική και Επενδυτική Τράπεζα. Αυτάρκεια –θα έπρεπε να είναι στόχος- σε τέσσερα είδη: </w:t>
      </w:r>
      <w:r>
        <w:rPr>
          <w:rFonts w:eastAsia="Times New Roman" w:cs="Times New Roman"/>
          <w:szCs w:val="24"/>
        </w:rPr>
        <w:t>Τ</w:t>
      </w:r>
      <w:r>
        <w:rPr>
          <w:rFonts w:eastAsia="Times New Roman" w:cs="Times New Roman"/>
          <w:szCs w:val="24"/>
        </w:rPr>
        <w:t xml:space="preserve">ρόφιμα, καύσιμα, φάρμακα και όπλα. Επιστροφή στο εθνικό νόμισμα βάσει οργανωμένου σχεδίου. </w:t>
      </w:r>
    </w:p>
    <w:p w14:paraId="2C1AD78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w:t>
      </w:r>
      <w:r>
        <w:rPr>
          <w:rFonts w:eastAsia="Times New Roman" w:cs="Times New Roman"/>
          <w:szCs w:val="24"/>
        </w:rPr>
        <w:t xml:space="preserve">ικά το κουδούνι λήξεως του χρόνου ομιλίας του κυρίου Βουλευτή) </w:t>
      </w:r>
    </w:p>
    <w:p w14:paraId="2C1AD790"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szCs w:val="24"/>
        </w:rPr>
        <w:t>Επαναδιαπραγμάτευση</w:t>
      </w:r>
      <w:r w:rsidRPr="00EE08B0">
        <w:rPr>
          <w:rFonts w:eastAsia="Times New Roman"/>
          <w:color w:val="000000"/>
          <w:szCs w:val="24"/>
        </w:rPr>
        <w:t xml:space="preserve"> όλων των ευρωπαϊκώ</w:t>
      </w:r>
      <w:r>
        <w:rPr>
          <w:rFonts w:eastAsia="Times New Roman"/>
          <w:color w:val="000000"/>
          <w:szCs w:val="24"/>
        </w:rPr>
        <w:t>ν συνθηκών, Μάαστριχτ, Λισαβό</w:t>
      </w:r>
      <w:r w:rsidRPr="00EE08B0">
        <w:rPr>
          <w:rFonts w:eastAsia="Times New Roman"/>
          <w:color w:val="000000"/>
          <w:szCs w:val="24"/>
        </w:rPr>
        <w:t xml:space="preserve">να, Δουβλίνο </w:t>
      </w:r>
      <w:r>
        <w:rPr>
          <w:rFonts w:eastAsia="Times New Roman"/>
          <w:color w:val="000000"/>
          <w:szCs w:val="24"/>
        </w:rPr>
        <w:t>Ι</w:t>
      </w:r>
      <w:r w:rsidRPr="00EE08B0">
        <w:rPr>
          <w:rFonts w:eastAsia="Times New Roman"/>
          <w:color w:val="000000"/>
          <w:szCs w:val="24"/>
        </w:rPr>
        <w:t xml:space="preserve">, Δουβλίνο </w:t>
      </w:r>
      <w:r>
        <w:rPr>
          <w:rFonts w:eastAsia="Times New Roman"/>
          <w:color w:val="000000"/>
          <w:szCs w:val="24"/>
        </w:rPr>
        <w:t>ΙΙ</w:t>
      </w:r>
      <w:r w:rsidRPr="00EE08B0">
        <w:rPr>
          <w:rFonts w:eastAsia="Times New Roman"/>
          <w:color w:val="000000"/>
          <w:szCs w:val="24"/>
        </w:rPr>
        <w:t xml:space="preserve"> και άλλες προς όφελος του </w:t>
      </w:r>
      <w:r>
        <w:rPr>
          <w:rFonts w:eastAsia="Times New Roman"/>
          <w:color w:val="000000"/>
          <w:szCs w:val="24"/>
        </w:rPr>
        <w:t>ε</w:t>
      </w:r>
      <w:r w:rsidRPr="00EE08B0">
        <w:rPr>
          <w:rFonts w:eastAsia="Times New Roman"/>
          <w:color w:val="000000"/>
          <w:szCs w:val="24"/>
        </w:rPr>
        <w:t>θνικού συμφέροντος. Καταγγελία όλων των εμπορικών συμφωνιών της Ευρωπα</w:t>
      </w:r>
      <w:r w:rsidRPr="00EE08B0">
        <w:rPr>
          <w:rFonts w:eastAsia="Times New Roman"/>
          <w:color w:val="000000"/>
          <w:szCs w:val="24"/>
        </w:rPr>
        <w:t>ϊκής Ένωσης με τρίτες χώρες</w:t>
      </w:r>
      <w:r>
        <w:rPr>
          <w:rFonts w:eastAsia="Times New Roman"/>
          <w:color w:val="000000"/>
          <w:szCs w:val="24"/>
        </w:rPr>
        <w:t xml:space="preserve">: </w:t>
      </w:r>
      <w:r>
        <w:rPr>
          <w:rFonts w:eastAsia="Times New Roman"/>
          <w:color w:val="000000"/>
          <w:szCs w:val="24"/>
          <w:lang w:val="en-US"/>
        </w:rPr>
        <w:t>CETA</w:t>
      </w:r>
      <w:r w:rsidRPr="00C87875">
        <w:rPr>
          <w:rFonts w:eastAsia="Times New Roman"/>
          <w:color w:val="000000"/>
          <w:szCs w:val="24"/>
        </w:rPr>
        <w:t xml:space="preserve">, </w:t>
      </w:r>
      <w:r>
        <w:rPr>
          <w:rFonts w:eastAsia="Times New Roman"/>
          <w:color w:val="000000"/>
          <w:szCs w:val="24"/>
          <w:lang w:val="en-US"/>
        </w:rPr>
        <w:t>TTIP</w:t>
      </w:r>
      <w:r w:rsidRPr="00C87875">
        <w:rPr>
          <w:rFonts w:eastAsia="Times New Roman"/>
          <w:color w:val="000000"/>
          <w:szCs w:val="24"/>
        </w:rPr>
        <w:t xml:space="preserve">, </w:t>
      </w:r>
      <w:r>
        <w:rPr>
          <w:rFonts w:eastAsia="Times New Roman"/>
          <w:color w:val="000000"/>
          <w:szCs w:val="24"/>
          <w:lang w:val="en-US"/>
        </w:rPr>
        <w:t>SADC</w:t>
      </w:r>
      <w:r w:rsidRPr="00106EDA">
        <w:rPr>
          <w:rFonts w:eastAsia="Times New Roman"/>
          <w:color w:val="000000"/>
          <w:szCs w:val="24"/>
        </w:rPr>
        <w:t xml:space="preserve"> </w:t>
      </w:r>
      <w:r w:rsidRPr="00EE08B0">
        <w:rPr>
          <w:rFonts w:eastAsia="Times New Roman"/>
          <w:color w:val="000000"/>
          <w:szCs w:val="24"/>
        </w:rPr>
        <w:t>και άλλες</w:t>
      </w:r>
      <w:r w:rsidRPr="00106EDA">
        <w:rPr>
          <w:rFonts w:eastAsia="Times New Roman"/>
          <w:color w:val="000000"/>
          <w:szCs w:val="24"/>
        </w:rPr>
        <w:t xml:space="preserve">. </w:t>
      </w:r>
      <w:r>
        <w:rPr>
          <w:rFonts w:eastAsia="Times New Roman"/>
          <w:color w:val="000000"/>
          <w:szCs w:val="24"/>
        </w:rPr>
        <w:t>Έ</w:t>
      </w:r>
      <w:r w:rsidRPr="00EE08B0">
        <w:rPr>
          <w:rFonts w:eastAsia="Times New Roman"/>
          <w:color w:val="000000"/>
          <w:szCs w:val="24"/>
        </w:rPr>
        <w:t>ναρξη διαπραγματεύσεων και διμερείς συμφωνίες επ</w:t>
      </w:r>
      <w:r>
        <w:rPr>
          <w:rFonts w:eastAsia="Times New Roman"/>
          <w:color w:val="000000"/>
          <w:szCs w:val="24"/>
        </w:rPr>
        <w:t>’</w:t>
      </w:r>
      <w:r w:rsidRPr="00EE08B0">
        <w:rPr>
          <w:rFonts w:eastAsia="Times New Roman"/>
          <w:color w:val="000000"/>
          <w:szCs w:val="24"/>
        </w:rPr>
        <w:t xml:space="preserve"> </w:t>
      </w:r>
      <w:proofErr w:type="spellStart"/>
      <w:r w:rsidRPr="00EE08B0">
        <w:rPr>
          <w:rFonts w:eastAsia="Times New Roman"/>
          <w:color w:val="000000"/>
          <w:szCs w:val="24"/>
        </w:rPr>
        <w:t>ωφελεία</w:t>
      </w:r>
      <w:proofErr w:type="spellEnd"/>
      <w:r w:rsidRPr="00EE08B0">
        <w:rPr>
          <w:rFonts w:eastAsia="Times New Roman"/>
          <w:color w:val="000000"/>
          <w:szCs w:val="24"/>
        </w:rPr>
        <w:t xml:space="preserve"> της πατρίδας</w:t>
      </w:r>
      <w:r>
        <w:rPr>
          <w:rFonts w:eastAsia="Times New Roman"/>
          <w:color w:val="000000"/>
          <w:szCs w:val="24"/>
        </w:rPr>
        <w:t>. Θέσπιση ΑΟΖ</w:t>
      </w:r>
      <w:r w:rsidRPr="00EE08B0">
        <w:rPr>
          <w:rFonts w:eastAsia="Times New Roman"/>
          <w:color w:val="000000"/>
          <w:szCs w:val="24"/>
        </w:rPr>
        <w:t xml:space="preserve"> όχι </w:t>
      </w:r>
      <w:r>
        <w:rPr>
          <w:rFonts w:eastAsia="Times New Roman"/>
          <w:color w:val="000000"/>
          <w:szCs w:val="24"/>
        </w:rPr>
        <w:t xml:space="preserve">όμως </w:t>
      </w:r>
      <w:r w:rsidRPr="00EE08B0">
        <w:rPr>
          <w:rFonts w:eastAsia="Times New Roman"/>
          <w:color w:val="000000"/>
          <w:szCs w:val="24"/>
        </w:rPr>
        <w:t>να γίνεται με το</w:t>
      </w:r>
      <w:r>
        <w:rPr>
          <w:rFonts w:eastAsia="Times New Roman"/>
          <w:color w:val="000000"/>
          <w:szCs w:val="24"/>
        </w:rPr>
        <w:t xml:space="preserve"> </w:t>
      </w:r>
      <w:r w:rsidRPr="00EE08B0">
        <w:rPr>
          <w:rFonts w:eastAsia="Times New Roman"/>
          <w:color w:val="000000"/>
          <w:szCs w:val="24"/>
        </w:rPr>
        <w:t>ν</w:t>
      </w:r>
      <w:r>
        <w:rPr>
          <w:rFonts w:eastAsia="Times New Roman"/>
          <w:color w:val="000000"/>
          <w:szCs w:val="24"/>
        </w:rPr>
        <w:t>α</w:t>
      </w:r>
      <w:r w:rsidRPr="00EE08B0">
        <w:rPr>
          <w:rFonts w:eastAsia="Times New Roman"/>
          <w:color w:val="000000"/>
          <w:szCs w:val="24"/>
        </w:rPr>
        <w:t xml:space="preserve"> χαρίζουμε τα κοιτάσματα </w:t>
      </w:r>
      <w:r>
        <w:rPr>
          <w:rFonts w:eastAsia="Times New Roman"/>
          <w:color w:val="000000"/>
          <w:szCs w:val="24"/>
        </w:rPr>
        <w:t>-διότι</w:t>
      </w:r>
      <w:r w:rsidRPr="00EE08B0">
        <w:rPr>
          <w:rFonts w:eastAsia="Times New Roman"/>
          <w:color w:val="000000"/>
          <w:szCs w:val="24"/>
        </w:rPr>
        <w:t xml:space="preserve"> περί αυτού πρόκειται</w:t>
      </w:r>
      <w:r>
        <w:rPr>
          <w:rFonts w:eastAsia="Times New Roman"/>
          <w:color w:val="000000"/>
          <w:szCs w:val="24"/>
        </w:rPr>
        <w:t>-</w:t>
      </w:r>
      <w:r w:rsidRPr="00EE08B0">
        <w:rPr>
          <w:rFonts w:eastAsia="Times New Roman"/>
          <w:color w:val="000000"/>
          <w:szCs w:val="24"/>
        </w:rPr>
        <w:t xml:space="preserve"> σε όσους θα </w:t>
      </w:r>
      <w:r>
        <w:rPr>
          <w:rFonts w:eastAsia="Times New Roman"/>
          <w:color w:val="000000"/>
          <w:szCs w:val="24"/>
        </w:rPr>
        <w:t xml:space="preserve">τα εξορύξουν, </w:t>
      </w:r>
      <w:r w:rsidRPr="00EE08B0">
        <w:rPr>
          <w:rFonts w:eastAsia="Times New Roman"/>
          <w:color w:val="000000"/>
          <w:szCs w:val="24"/>
        </w:rPr>
        <w:t xml:space="preserve">γιατί </w:t>
      </w:r>
      <w:r w:rsidRPr="00EE08B0">
        <w:rPr>
          <w:rFonts w:eastAsia="Times New Roman"/>
          <w:color w:val="000000"/>
          <w:szCs w:val="24"/>
        </w:rPr>
        <w:t xml:space="preserve">μέχρι στιγμής οι </w:t>
      </w:r>
      <w:r>
        <w:rPr>
          <w:rFonts w:eastAsia="Times New Roman"/>
          <w:color w:val="000000"/>
          <w:szCs w:val="24"/>
        </w:rPr>
        <w:t>συμ</w:t>
      </w:r>
      <w:r w:rsidRPr="00EE08B0">
        <w:rPr>
          <w:rFonts w:eastAsia="Times New Roman"/>
          <w:color w:val="000000"/>
          <w:szCs w:val="24"/>
        </w:rPr>
        <w:t xml:space="preserve">βάσεις είναι αποικιοκρατικές. </w:t>
      </w:r>
      <w:r>
        <w:rPr>
          <w:rFonts w:eastAsia="Times New Roman"/>
          <w:color w:val="000000"/>
          <w:szCs w:val="24"/>
        </w:rPr>
        <w:t>Α</w:t>
      </w:r>
      <w:r w:rsidRPr="00EE08B0">
        <w:rPr>
          <w:rFonts w:eastAsia="Times New Roman"/>
          <w:color w:val="000000"/>
          <w:szCs w:val="24"/>
        </w:rPr>
        <w:t xml:space="preserve">ποκατάσταση της αδικίας </w:t>
      </w:r>
      <w:r w:rsidRPr="00EE08B0">
        <w:rPr>
          <w:rFonts w:eastAsia="Times New Roman"/>
          <w:color w:val="000000"/>
          <w:szCs w:val="24"/>
        </w:rPr>
        <w:lastRenderedPageBreak/>
        <w:t>των μοναδικών πραγματικών επενδυτών του κράτους,  τ</w:t>
      </w:r>
      <w:r>
        <w:rPr>
          <w:rFonts w:eastAsia="Times New Roman"/>
          <w:color w:val="000000"/>
          <w:szCs w:val="24"/>
        </w:rPr>
        <w:t xml:space="preserve">ων </w:t>
      </w:r>
      <w:proofErr w:type="spellStart"/>
      <w:r w:rsidRPr="00EE08B0">
        <w:rPr>
          <w:rFonts w:eastAsia="Times New Roman"/>
          <w:color w:val="000000"/>
          <w:szCs w:val="24"/>
        </w:rPr>
        <w:t>μικρ</w:t>
      </w:r>
      <w:r>
        <w:rPr>
          <w:rFonts w:eastAsia="Times New Roman"/>
          <w:color w:val="000000"/>
          <w:szCs w:val="24"/>
        </w:rPr>
        <w:t>ο</w:t>
      </w:r>
      <w:r w:rsidRPr="00EE08B0">
        <w:rPr>
          <w:rFonts w:eastAsia="Times New Roman"/>
          <w:color w:val="000000"/>
          <w:szCs w:val="24"/>
        </w:rPr>
        <w:t>ομολογιούχων</w:t>
      </w:r>
      <w:proofErr w:type="spellEnd"/>
      <w:r w:rsidRPr="00EE08B0">
        <w:rPr>
          <w:rFonts w:eastAsia="Times New Roman"/>
          <w:color w:val="000000"/>
          <w:szCs w:val="24"/>
        </w:rPr>
        <w:t>, διότι αυτ</w:t>
      </w:r>
      <w:r>
        <w:rPr>
          <w:rFonts w:eastAsia="Times New Roman"/>
          <w:color w:val="000000"/>
          <w:szCs w:val="24"/>
        </w:rPr>
        <w:t>οί</w:t>
      </w:r>
      <w:r w:rsidRPr="00EE08B0">
        <w:rPr>
          <w:rFonts w:eastAsia="Times New Roman"/>
          <w:color w:val="000000"/>
          <w:szCs w:val="24"/>
        </w:rPr>
        <w:t xml:space="preserve"> δεκαετίες τώρα στήριζαν την οικονομία </w:t>
      </w:r>
      <w:r>
        <w:rPr>
          <w:rFonts w:eastAsia="Times New Roman"/>
          <w:color w:val="000000"/>
          <w:szCs w:val="24"/>
        </w:rPr>
        <w:t xml:space="preserve">αυτής </w:t>
      </w:r>
      <w:r w:rsidRPr="00EE08B0">
        <w:rPr>
          <w:rFonts w:eastAsia="Times New Roman"/>
          <w:color w:val="000000"/>
          <w:szCs w:val="24"/>
        </w:rPr>
        <w:t xml:space="preserve">της χώρας. </w:t>
      </w:r>
      <w:r>
        <w:rPr>
          <w:rFonts w:eastAsia="Times New Roman"/>
          <w:color w:val="000000"/>
          <w:szCs w:val="24"/>
        </w:rPr>
        <w:t xml:space="preserve">Ρεαλιστικά </w:t>
      </w:r>
      <w:r w:rsidRPr="00EE08B0">
        <w:rPr>
          <w:rFonts w:eastAsia="Times New Roman"/>
          <w:color w:val="000000"/>
          <w:szCs w:val="24"/>
        </w:rPr>
        <w:t xml:space="preserve">κίνητρα για τον επαναπατρισμό </w:t>
      </w:r>
      <w:r w:rsidRPr="00EE08B0">
        <w:rPr>
          <w:rFonts w:eastAsia="Times New Roman"/>
          <w:color w:val="000000"/>
          <w:szCs w:val="24"/>
        </w:rPr>
        <w:t>των Ελλήνων επιστημόνων. Ανα</w:t>
      </w:r>
      <w:r>
        <w:rPr>
          <w:rFonts w:eastAsia="Times New Roman"/>
          <w:color w:val="000000"/>
          <w:szCs w:val="24"/>
        </w:rPr>
        <w:t xml:space="preserve">γέννηση </w:t>
      </w:r>
      <w:r w:rsidRPr="00EE08B0">
        <w:rPr>
          <w:rFonts w:eastAsia="Times New Roman"/>
          <w:color w:val="000000"/>
          <w:szCs w:val="24"/>
        </w:rPr>
        <w:t>της ελληνικής βιομηχανίας ξεκινώντας από εκεί που υπάρχει</w:t>
      </w:r>
      <w:r>
        <w:rPr>
          <w:rFonts w:eastAsia="Times New Roman"/>
          <w:color w:val="000000"/>
          <w:szCs w:val="24"/>
        </w:rPr>
        <w:t xml:space="preserve"> η</w:t>
      </w:r>
      <w:r w:rsidRPr="00EE08B0">
        <w:rPr>
          <w:rFonts w:eastAsia="Times New Roman"/>
          <w:color w:val="000000"/>
          <w:szCs w:val="24"/>
        </w:rPr>
        <w:t xml:space="preserve"> υποδομή: </w:t>
      </w:r>
      <w:r>
        <w:rPr>
          <w:rFonts w:eastAsia="Times New Roman"/>
          <w:color w:val="000000"/>
          <w:szCs w:val="24"/>
        </w:rPr>
        <w:t>Τ</w:t>
      </w:r>
      <w:r w:rsidRPr="00EE08B0">
        <w:rPr>
          <w:rFonts w:eastAsia="Times New Roman"/>
          <w:color w:val="000000"/>
          <w:szCs w:val="24"/>
        </w:rPr>
        <w:t xml:space="preserve">ουρισμός, </w:t>
      </w:r>
      <w:proofErr w:type="spellStart"/>
      <w:r w:rsidRPr="00EE08B0">
        <w:rPr>
          <w:rFonts w:eastAsia="Times New Roman"/>
          <w:color w:val="000000"/>
          <w:szCs w:val="24"/>
        </w:rPr>
        <w:t>ναυπηγική</w:t>
      </w:r>
      <w:proofErr w:type="spellEnd"/>
      <w:r w:rsidRPr="00EE08B0">
        <w:rPr>
          <w:rFonts w:eastAsia="Times New Roman"/>
          <w:color w:val="000000"/>
          <w:szCs w:val="24"/>
        </w:rPr>
        <w:t xml:space="preserve"> βιομηχανία, μεταποίηση αγροτικών πρ</w:t>
      </w:r>
      <w:r>
        <w:rPr>
          <w:rFonts w:eastAsia="Times New Roman"/>
          <w:color w:val="000000"/>
          <w:szCs w:val="24"/>
        </w:rPr>
        <w:t xml:space="preserve">οϊόντων, κλωστοϋφαντουργία, αμυντική </w:t>
      </w:r>
      <w:r w:rsidRPr="00EE08B0">
        <w:rPr>
          <w:rFonts w:eastAsia="Times New Roman"/>
          <w:color w:val="000000"/>
          <w:szCs w:val="24"/>
        </w:rPr>
        <w:t>βιομηχανία και έ</w:t>
      </w:r>
      <w:r>
        <w:rPr>
          <w:rFonts w:eastAsia="Times New Roman"/>
          <w:color w:val="000000"/>
          <w:szCs w:val="24"/>
        </w:rPr>
        <w:t xml:space="preserve">ρευνα. </w:t>
      </w:r>
    </w:p>
    <w:p w14:paraId="2C1AD791"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940F4">
        <w:rPr>
          <w:rFonts w:eastAsia="Times New Roman"/>
          <w:color w:val="000000"/>
          <w:szCs w:val="24"/>
        </w:rPr>
        <w:t xml:space="preserve">(Στο σημείο αυτό κτυπάει το </w:t>
      </w:r>
      <w:r w:rsidRPr="00E940F4">
        <w:rPr>
          <w:rFonts w:eastAsia="Times New Roman"/>
          <w:color w:val="000000"/>
          <w:szCs w:val="24"/>
        </w:rPr>
        <w:t>κουδούνι λήξεως του χρόνου ομιλίας του κυρίου Βουλευτή)</w:t>
      </w:r>
    </w:p>
    <w:p w14:paraId="2C1AD792"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Pr>
          <w:rFonts w:eastAsia="Times New Roman"/>
          <w:color w:val="000000"/>
          <w:szCs w:val="24"/>
        </w:rPr>
        <w:t>Τ</w:t>
      </w:r>
      <w:r w:rsidRPr="00EE08B0">
        <w:rPr>
          <w:rFonts w:eastAsia="Times New Roman"/>
          <w:color w:val="000000"/>
          <w:szCs w:val="24"/>
        </w:rPr>
        <w:t>ελειών</w:t>
      </w:r>
      <w:r>
        <w:rPr>
          <w:rFonts w:eastAsia="Times New Roman"/>
          <w:color w:val="000000"/>
          <w:szCs w:val="24"/>
        </w:rPr>
        <w:t>ω, κύριε Πρόεδρε. Δώστε μου ένα δίλεπτο.</w:t>
      </w:r>
    </w:p>
    <w:p w14:paraId="2C1AD793"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Pr>
          <w:rFonts w:eastAsia="Times New Roman"/>
          <w:color w:val="000000"/>
          <w:szCs w:val="24"/>
        </w:rPr>
        <w:t>Όλες οι προμήθειες του δη</w:t>
      </w:r>
      <w:r w:rsidRPr="00EE08B0">
        <w:rPr>
          <w:rFonts w:eastAsia="Times New Roman"/>
          <w:color w:val="000000"/>
          <w:szCs w:val="24"/>
        </w:rPr>
        <w:t xml:space="preserve">μοσίου θα πρέπει να είναι </w:t>
      </w:r>
      <w:r>
        <w:rPr>
          <w:rFonts w:eastAsia="Times New Roman"/>
          <w:color w:val="000000"/>
          <w:szCs w:val="24"/>
        </w:rPr>
        <w:t xml:space="preserve">εγχώριας </w:t>
      </w:r>
      <w:r w:rsidRPr="00EE08B0">
        <w:rPr>
          <w:rFonts w:eastAsia="Times New Roman"/>
          <w:color w:val="000000"/>
          <w:szCs w:val="24"/>
        </w:rPr>
        <w:t>κατασκευής και όπου αυτό δεν είναι εφικτό, λόγω αντικειμενικών δυσκολιών, τότε να γίνεται σ</w:t>
      </w:r>
      <w:r>
        <w:rPr>
          <w:rFonts w:eastAsia="Times New Roman"/>
          <w:color w:val="000000"/>
          <w:szCs w:val="24"/>
        </w:rPr>
        <w:t>υ</w:t>
      </w:r>
      <w:r>
        <w:rPr>
          <w:rFonts w:eastAsia="Times New Roman"/>
          <w:color w:val="000000"/>
          <w:szCs w:val="24"/>
        </w:rPr>
        <w:t>μ</w:t>
      </w:r>
      <w:r w:rsidRPr="00EE08B0">
        <w:rPr>
          <w:rFonts w:eastAsia="Times New Roman"/>
          <w:color w:val="000000"/>
          <w:szCs w:val="24"/>
        </w:rPr>
        <w:t>παραγωγή</w:t>
      </w:r>
      <w:r>
        <w:rPr>
          <w:rFonts w:eastAsia="Times New Roman"/>
          <w:color w:val="000000"/>
          <w:szCs w:val="24"/>
        </w:rPr>
        <w:t xml:space="preserve"> και </w:t>
      </w:r>
      <w:r w:rsidRPr="00EE08B0">
        <w:rPr>
          <w:rFonts w:eastAsia="Times New Roman"/>
          <w:color w:val="000000"/>
          <w:szCs w:val="24"/>
        </w:rPr>
        <w:t xml:space="preserve">συναρμολόγηση εντός Ελλάδος. Επιδότηση και κίνητρα στην ελληνική οικογένεια. Εφάπαξ χρηματική βοήθεια σε κάθε ελληνική </w:t>
      </w:r>
      <w:r>
        <w:rPr>
          <w:rFonts w:eastAsia="Times New Roman"/>
          <w:color w:val="000000"/>
          <w:szCs w:val="24"/>
        </w:rPr>
        <w:t>γέννα</w:t>
      </w:r>
      <w:r w:rsidRPr="00EE08B0">
        <w:rPr>
          <w:rFonts w:eastAsia="Times New Roman"/>
          <w:color w:val="000000"/>
          <w:szCs w:val="24"/>
        </w:rPr>
        <w:t>. Κατάργηση της λειτουργίας των καταστημάτων την Κυριακή. Επαναφορά του διακεκομμένου ωραρίου τις υπόλοιπες ημέρες</w:t>
      </w:r>
      <w:r>
        <w:rPr>
          <w:rFonts w:eastAsia="Times New Roman"/>
          <w:color w:val="000000"/>
          <w:szCs w:val="24"/>
        </w:rPr>
        <w:t>,</w:t>
      </w:r>
      <w:r w:rsidRPr="00EE08B0">
        <w:rPr>
          <w:rFonts w:eastAsia="Times New Roman"/>
          <w:color w:val="000000"/>
          <w:szCs w:val="24"/>
        </w:rPr>
        <w:t xml:space="preserve"> ώσ</w:t>
      </w:r>
      <w:r w:rsidRPr="00EE08B0">
        <w:rPr>
          <w:rFonts w:eastAsia="Times New Roman"/>
          <w:color w:val="000000"/>
          <w:szCs w:val="24"/>
        </w:rPr>
        <w:t xml:space="preserve">τε να μπορέσει να αντέξει ο μικρομεσαίος τη λαίλαπα των πολυεθνικών. </w:t>
      </w:r>
    </w:p>
    <w:p w14:paraId="2C1AD794"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color w:val="000000"/>
          <w:szCs w:val="24"/>
        </w:rPr>
        <w:lastRenderedPageBreak/>
        <w:t>Για να γίνουν, όμως, αυτά και πολ</w:t>
      </w:r>
      <w:r>
        <w:rPr>
          <w:rFonts w:eastAsia="Times New Roman"/>
          <w:color w:val="000000"/>
          <w:szCs w:val="24"/>
        </w:rPr>
        <w:t>λά άλλα, θα έπρεπε να υπάρχει ε</w:t>
      </w:r>
      <w:r w:rsidRPr="00EE08B0">
        <w:rPr>
          <w:rFonts w:eastAsia="Times New Roman"/>
          <w:color w:val="000000"/>
          <w:szCs w:val="24"/>
        </w:rPr>
        <w:t xml:space="preserve">θνικό κράτος, </w:t>
      </w:r>
      <w:r>
        <w:rPr>
          <w:rFonts w:eastAsia="Times New Roman"/>
          <w:color w:val="000000"/>
          <w:szCs w:val="24"/>
        </w:rPr>
        <w:t xml:space="preserve">μια εθνική </w:t>
      </w:r>
      <w:r w:rsidRPr="00EE08B0">
        <w:rPr>
          <w:rFonts w:eastAsia="Times New Roman"/>
          <w:color w:val="000000"/>
          <w:szCs w:val="24"/>
        </w:rPr>
        <w:t>κυβέρνηση και σίγουρα δεν είσαστε αυτ</w:t>
      </w:r>
      <w:r>
        <w:rPr>
          <w:rFonts w:eastAsia="Times New Roman"/>
          <w:color w:val="000000"/>
          <w:szCs w:val="24"/>
        </w:rPr>
        <w:t>ή ούτε εσείς αλλά ούτε και οι προηγούμενοι,</w:t>
      </w:r>
      <w:r w:rsidRPr="00EE08B0">
        <w:rPr>
          <w:rFonts w:eastAsia="Times New Roman"/>
          <w:color w:val="000000"/>
          <w:szCs w:val="24"/>
        </w:rPr>
        <w:t xml:space="preserve"> οι οποίοι ευελπι</w:t>
      </w:r>
      <w:r w:rsidRPr="00EE08B0">
        <w:rPr>
          <w:rFonts w:eastAsia="Times New Roman"/>
          <w:color w:val="000000"/>
          <w:szCs w:val="24"/>
        </w:rPr>
        <w:t>στού</w:t>
      </w:r>
      <w:r>
        <w:rPr>
          <w:rFonts w:eastAsia="Times New Roman"/>
          <w:color w:val="000000"/>
          <w:szCs w:val="24"/>
        </w:rPr>
        <w:t>ν</w:t>
      </w:r>
      <w:r w:rsidRPr="00EE08B0">
        <w:rPr>
          <w:rFonts w:eastAsia="Times New Roman"/>
          <w:color w:val="000000"/>
          <w:szCs w:val="24"/>
        </w:rPr>
        <w:t xml:space="preserve"> να είναι και οι επόμενοι.  </w:t>
      </w:r>
    </w:p>
    <w:p w14:paraId="2C1AD795"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color w:val="000000"/>
          <w:szCs w:val="24"/>
        </w:rPr>
        <w:t xml:space="preserve">Σας ευχαριστώ </w:t>
      </w:r>
      <w:r>
        <w:rPr>
          <w:rFonts w:eastAsia="Times New Roman"/>
          <w:color w:val="000000"/>
          <w:szCs w:val="24"/>
        </w:rPr>
        <w:t xml:space="preserve">πάρα </w:t>
      </w:r>
      <w:r w:rsidRPr="00EE08B0">
        <w:rPr>
          <w:rFonts w:eastAsia="Times New Roman"/>
          <w:color w:val="000000"/>
          <w:szCs w:val="24"/>
        </w:rPr>
        <w:t xml:space="preserve">πολύ. </w:t>
      </w:r>
    </w:p>
    <w:p w14:paraId="2C1AD796"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570134">
        <w:rPr>
          <w:rFonts w:eastAsia="Times New Roman" w:cs="Times New Roman"/>
          <w:b/>
          <w:szCs w:val="24"/>
        </w:rPr>
        <w:t>ΠΡΟΕΔΡΕΥΩΝ (</w:t>
      </w:r>
      <w:r>
        <w:rPr>
          <w:rFonts w:eastAsia="Times New Roman" w:cs="Times New Roman"/>
          <w:b/>
          <w:szCs w:val="24"/>
        </w:rPr>
        <w:t>Γεώργιος Βαρεμένος</w:t>
      </w:r>
      <w:r w:rsidRPr="00570134">
        <w:rPr>
          <w:rFonts w:eastAsia="Times New Roman" w:cs="Times New Roman"/>
          <w:b/>
          <w:szCs w:val="24"/>
        </w:rPr>
        <w:t>):</w:t>
      </w:r>
      <w:r w:rsidRPr="00BC670B">
        <w:rPr>
          <w:rFonts w:eastAsia="Times New Roman" w:cs="Times New Roman"/>
          <w:szCs w:val="24"/>
        </w:rPr>
        <w:t xml:space="preserve"> </w:t>
      </w:r>
      <w:r w:rsidRPr="00EE08B0">
        <w:rPr>
          <w:rFonts w:eastAsia="Times New Roman"/>
          <w:color w:val="000000"/>
          <w:szCs w:val="24"/>
        </w:rPr>
        <w:t xml:space="preserve">Και </w:t>
      </w:r>
      <w:r>
        <w:rPr>
          <w:rFonts w:eastAsia="Times New Roman"/>
          <w:color w:val="000000"/>
          <w:szCs w:val="24"/>
        </w:rPr>
        <w:t>ε</w:t>
      </w:r>
      <w:r w:rsidRPr="00EE08B0">
        <w:rPr>
          <w:rFonts w:eastAsia="Times New Roman"/>
          <w:color w:val="000000"/>
          <w:szCs w:val="24"/>
        </w:rPr>
        <w:t xml:space="preserve">μείς ευχαριστούμε. </w:t>
      </w:r>
    </w:p>
    <w:p w14:paraId="2C1AD797"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color w:val="000000"/>
          <w:szCs w:val="24"/>
        </w:rPr>
        <w:t xml:space="preserve">Τώρα τον λόγο έχει ο </w:t>
      </w:r>
      <w:r>
        <w:rPr>
          <w:rFonts w:eastAsia="Times New Roman"/>
          <w:color w:val="000000"/>
          <w:szCs w:val="24"/>
        </w:rPr>
        <w:t>ε</w:t>
      </w:r>
      <w:r w:rsidRPr="00EE08B0">
        <w:rPr>
          <w:rFonts w:eastAsia="Times New Roman"/>
          <w:color w:val="000000"/>
          <w:szCs w:val="24"/>
        </w:rPr>
        <w:t xml:space="preserve">ιδικός </w:t>
      </w:r>
      <w:r>
        <w:rPr>
          <w:rFonts w:eastAsia="Times New Roman"/>
          <w:color w:val="000000"/>
          <w:szCs w:val="24"/>
        </w:rPr>
        <w:t>ε</w:t>
      </w:r>
      <w:r w:rsidRPr="00EE08B0">
        <w:rPr>
          <w:rFonts w:eastAsia="Times New Roman"/>
          <w:color w:val="000000"/>
          <w:szCs w:val="24"/>
        </w:rPr>
        <w:t xml:space="preserve">ισηγητής </w:t>
      </w:r>
      <w:r>
        <w:rPr>
          <w:rFonts w:eastAsia="Times New Roman"/>
          <w:color w:val="000000"/>
          <w:szCs w:val="24"/>
        </w:rPr>
        <w:t>της Ν</w:t>
      </w:r>
      <w:r w:rsidRPr="00EE08B0">
        <w:rPr>
          <w:rFonts w:eastAsia="Times New Roman"/>
          <w:color w:val="000000"/>
          <w:szCs w:val="24"/>
        </w:rPr>
        <w:t>έας Δημοκρατίας</w:t>
      </w:r>
      <w:r>
        <w:rPr>
          <w:rFonts w:eastAsia="Times New Roman"/>
          <w:color w:val="000000"/>
          <w:szCs w:val="24"/>
        </w:rPr>
        <w:t xml:space="preserve"> κ. </w:t>
      </w:r>
      <w:proofErr w:type="spellStart"/>
      <w:r>
        <w:rPr>
          <w:rFonts w:eastAsia="Times New Roman"/>
          <w:color w:val="000000"/>
          <w:szCs w:val="24"/>
        </w:rPr>
        <w:t>Μηταράκης</w:t>
      </w:r>
      <w:proofErr w:type="spellEnd"/>
      <w:r>
        <w:rPr>
          <w:rFonts w:eastAsia="Times New Roman"/>
          <w:color w:val="000000"/>
          <w:szCs w:val="24"/>
        </w:rPr>
        <w:t>.</w:t>
      </w:r>
    </w:p>
    <w:p w14:paraId="2C1AD798"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B05B36">
        <w:rPr>
          <w:rFonts w:eastAsia="Times New Roman"/>
          <w:b/>
          <w:color w:val="000000"/>
          <w:szCs w:val="24"/>
        </w:rPr>
        <w:t>ΝΟΤΗΣ ΜΗΤΑΡΑΚΗΣ:</w:t>
      </w:r>
      <w:r>
        <w:rPr>
          <w:rFonts w:eastAsia="Times New Roman"/>
          <w:color w:val="000000"/>
          <w:szCs w:val="24"/>
        </w:rPr>
        <w:t xml:space="preserve"> Κ</w:t>
      </w:r>
      <w:r w:rsidRPr="00EE08B0">
        <w:rPr>
          <w:rFonts w:eastAsia="Times New Roman"/>
          <w:color w:val="000000"/>
          <w:szCs w:val="24"/>
        </w:rPr>
        <w:t xml:space="preserve">ύριε </w:t>
      </w:r>
      <w:r>
        <w:rPr>
          <w:rFonts w:eastAsia="Times New Roman"/>
          <w:color w:val="000000"/>
          <w:szCs w:val="24"/>
        </w:rPr>
        <w:t>Π</w:t>
      </w:r>
      <w:r w:rsidRPr="00EE08B0">
        <w:rPr>
          <w:rFonts w:eastAsia="Times New Roman"/>
          <w:color w:val="000000"/>
          <w:szCs w:val="24"/>
        </w:rPr>
        <w:t xml:space="preserve">ρόεδρε, </w:t>
      </w:r>
      <w:r>
        <w:rPr>
          <w:rFonts w:eastAsia="Times New Roman"/>
          <w:color w:val="000000"/>
          <w:szCs w:val="24"/>
        </w:rPr>
        <w:t xml:space="preserve">κυρίες και κύριοι συνάδελφοι, </w:t>
      </w:r>
      <w:r w:rsidRPr="00EE08B0">
        <w:rPr>
          <w:rFonts w:eastAsia="Times New Roman"/>
          <w:color w:val="000000"/>
          <w:szCs w:val="24"/>
        </w:rPr>
        <w:t>συζητάμε σ</w:t>
      </w:r>
      <w:r>
        <w:rPr>
          <w:rFonts w:eastAsia="Times New Roman"/>
          <w:color w:val="000000"/>
          <w:szCs w:val="24"/>
        </w:rPr>
        <w:t>ήμερα τ</w:t>
      </w:r>
      <w:r w:rsidRPr="00EE08B0">
        <w:rPr>
          <w:rFonts w:eastAsia="Times New Roman"/>
          <w:color w:val="000000"/>
          <w:szCs w:val="24"/>
        </w:rPr>
        <w:t>ον τελευταίο προϋπ</w:t>
      </w:r>
      <w:r>
        <w:rPr>
          <w:rFonts w:eastAsia="Times New Roman"/>
          <w:color w:val="000000"/>
          <w:szCs w:val="24"/>
        </w:rPr>
        <w:t>ολογισμό της Κ</w:t>
      </w:r>
      <w:r w:rsidRPr="00EE08B0">
        <w:rPr>
          <w:rFonts w:eastAsia="Times New Roman"/>
          <w:color w:val="000000"/>
          <w:szCs w:val="24"/>
        </w:rPr>
        <w:t xml:space="preserve">υβέρνησης </w:t>
      </w:r>
      <w:r>
        <w:rPr>
          <w:rFonts w:eastAsia="Times New Roman"/>
          <w:color w:val="000000"/>
          <w:szCs w:val="24"/>
        </w:rPr>
        <w:t>ΣΥΡΙΖΑ</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ΑΝΕΛ</w:t>
      </w:r>
      <w:r w:rsidRPr="00EE08B0">
        <w:rPr>
          <w:rFonts w:eastAsia="Times New Roman"/>
          <w:color w:val="000000"/>
          <w:szCs w:val="24"/>
        </w:rPr>
        <w:t>, έναν προϋπολογισμό που στηρίζεται σε σ</w:t>
      </w:r>
      <w:r>
        <w:rPr>
          <w:rFonts w:eastAsia="Times New Roman"/>
          <w:color w:val="000000"/>
          <w:szCs w:val="24"/>
        </w:rPr>
        <w:t>αθρές</w:t>
      </w:r>
      <w:r w:rsidRPr="00EE08B0">
        <w:rPr>
          <w:rFonts w:eastAsia="Times New Roman"/>
          <w:color w:val="000000"/>
          <w:szCs w:val="24"/>
        </w:rPr>
        <w:t xml:space="preserve"> βάσεις</w:t>
      </w:r>
      <w:r>
        <w:rPr>
          <w:rFonts w:eastAsia="Times New Roman"/>
          <w:color w:val="000000"/>
          <w:szCs w:val="24"/>
        </w:rPr>
        <w:t xml:space="preserve"> </w:t>
      </w:r>
      <w:r w:rsidRPr="00EE08B0">
        <w:rPr>
          <w:rFonts w:eastAsia="Times New Roman"/>
          <w:color w:val="000000"/>
          <w:szCs w:val="24"/>
        </w:rPr>
        <w:t>στη</w:t>
      </w:r>
      <w:r>
        <w:rPr>
          <w:rFonts w:eastAsia="Times New Roman"/>
          <w:color w:val="000000"/>
          <w:szCs w:val="24"/>
        </w:rPr>
        <w:t xml:space="preserve">ν </w:t>
      </w:r>
      <w:proofErr w:type="spellStart"/>
      <w:r>
        <w:rPr>
          <w:rFonts w:eastAsia="Times New Roman"/>
          <w:color w:val="000000"/>
          <w:szCs w:val="24"/>
        </w:rPr>
        <w:t>υπερφορολόγηση</w:t>
      </w:r>
      <w:proofErr w:type="spellEnd"/>
      <w:r>
        <w:rPr>
          <w:rFonts w:eastAsia="Times New Roman"/>
          <w:color w:val="000000"/>
          <w:szCs w:val="24"/>
        </w:rPr>
        <w:t xml:space="preserve"> </w:t>
      </w:r>
      <w:r w:rsidRPr="00EE08B0">
        <w:rPr>
          <w:rFonts w:eastAsia="Times New Roman"/>
          <w:color w:val="000000"/>
          <w:szCs w:val="24"/>
        </w:rPr>
        <w:t xml:space="preserve">και </w:t>
      </w:r>
      <w:r>
        <w:rPr>
          <w:rFonts w:eastAsia="Times New Roman"/>
          <w:color w:val="000000"/>
          <w:szCs w:val="24"/>
        </w:rPr>
        <w:t xml:space="preserve">στα </w:t>
      </w:r>
      <w:proofErr w:type="spellStart"/>
      <w:r>
        <w:rPr>
          <w:rFonts w:eastAsia="Times New Roman"/>
          <w:color w:val="000000"/>
          <w:szCs w:val="24"/>
        </w:rPr>
        <w:t>υπερπλεονάσματα</w:t>
      </w:r>
      <w:proofErr w:type="spellEnd"/>
      <w:r>
        <w:rPr>
          <w:rFonts w:eastAsia="Times New Roman"/>
          <w:color w:val="000000"/>
          <w:szCs w:val="24"/>
        </w:rPr>
        <w:t>. Έ</w:t>
      </w:r>
      <w:r w:rsidRPr="00EE08B0">
        <w:rPr>
          <w:rFonts w:eastAsia="Times New Roman"/>
          <w:color w:val="000000"/>
          <w:szCs w:val="24"/>
        </w:rPr>
        <w:t>χει στόχους αντίθετους από αυτούς που θα έπρεπε</w:t>
      </w:r>
      <w:r>
        <w:rPr>
          <w:rFonts w:eastAsia="Times New Roman"/>
          <w:color w:val="000000"/>
          <w:szCs w:val="24"/>
        </w:rPr>
        <w:t>.</w:t>
      </w:r>
      <w:r>
        <w:rPr>
          <w:rFonts w:eastAsia="Times New Roman"/>
          <w:color w:val="000000"/>
          <w:szCs w:val="24"/>
        </w:rPr>
        <w:t xml:space="preserve"> Π</w:t>
      </w:r>
      <w:r w:rsidRPr="00EE08B0">
        <w:rPr>
          <w:rFonts w:eastAsia="Times New Roman"/>
          <w:color w:val="000000"/>
          <w:szCs w:val="24"/>
        </w:rPr>
        <w:t xml:space="preserve">ροβλέπει ανάπτυξη </w:t>
      </w:r>
      <w:r>
        <w:rPr>
          <w:rFonts w:eastAsia="Times New Roman"/>
          <w:color w:val="000000"/>
          <w:szCs w:val="24"/>
        </w:rPr>
        <w:t>2%</w:t>
      </w:r>
      <w:r w:rsidRPr="00EE08B0">
        <w:rPr>
          <w:rFonts w:eastAsia="Times New Roman"/>
          <w:color w:val="000000"/>
          <w:szCs w:val="24"/>
        </w:rPr>
        <w:t xml:space="preserve"> με πλεόνασμα </w:t>
      </w:r>
      <w:r>
        <w:rPr>
          <w:rFonts w:eastAsia="Times New Roman"/>
          <w:color w:val="000000"/>
          <w:szCs w:val="24"/>
        </w:rPr>
        <w:t>4</w:t>
      </w:r>
      <w:r>
        <w:rPr>
          <w:rFonts w:eastAsia="Times New Roman"/>
          <w:color w:val="000000"/>
          <w:szCs w:val="24"/>
        </w:rPr>
        <w:t>%</w:t>
      </w:r>
      <w:r w:rsidRPr="00EE08B0">
        <w:rPr>
          <w:rFonts w:eastAsia="Times New Roman"/>
          <w:color w:val="000000"/>
          <w:szCs w:val="24"/>
        </w:rPr>
        <w:t xml:space="preserve">, ενώ θα έπρεπε να προβλέπει ανάπτυξη </w:t>
      </w:r>
      <w:r>
        <w:rPr>
          <w:rFonts w:eastAsia="Times New Roman"/>
          <w:color w:val="000000"/>
          <w:szCs w:val="24"/>
        </w:rPr>
        <w:t>4%</w:t>
      </w:r>
      <w:r w:rsidRPr="00EE08B0">
        <w:rPr>
          <w:rFonts w:eastAsia="Times New Roman"/>
          <w:color w:val="000000"/>
          <w:szCs w:val="24"/>
        </w:rPr>
        <w:t xml:space="preserve"> </w:t>
      </w:r>
      <w:r>
        <w:rPr>
          <w:rFonts w:eastAsia="Times New Roman"/>
          <w:color w:val="000000"/>
          <w:szCs w:val="24"/>
        </w:rPr>
        <w:t>με πλεόνασμα 2%. Προ</w:t>
      </w:r>
      <w:r w:rsidRPr="00EE08B0">
        <w:rPr>
          <w:rFonts w:eastAsia="Times New Roman"/>
          <w:color w:val="000000"/>
          <w:szCs w:val="24"/>
        </w:rPr>
        <w:t xml:space="preserve">βλέπει </w:t>
      </w:r>
      <w:r>
        <w:rPr>
          <w:rFonts w:eastAsia="Times New Roman"/>
          <w:color w:val="000000"/>
          <w:szCs w:val="24"/>
        </w:rPr>
        <w:t xml:space="preserve">ισχνή </w:t>
      </w:r>
      <w:r w:rsidRPr="00EE08B0">
        <w:rPr>
          <w:rFonts w:eastAsia="Times New Roman"/>
          <w:color w:val="000000"/>
          <w:szCs w:val="24"/>
        </w:rPr>
        <w:t xml:space="preserve">ανάπτυξη μέσω επιδοτούμενης κατανάλωσης. Επαναφέρει τα διαρθρωτικά προβλήματα της ελληνικής οικονομίας που </w:t>
      </w:r>
      <w:r w:rsidRPr="00EE08B0">
        <w:rPr>
          <w:rFonts w:eastAsia="Times New Roman"/>
          <w:color w:val="000000"/>
          <w:szCs w:val="24"/>
        </w:rPr>
        <w:lastRenderedPageBreak/>
        <w:t>μας οδήγησ</w:t>
      </w:r>
      <w:r>
        <w:rPr>
          <w:rFonts w:eastAsia="Times New Roman"/>
          <w:color w:val="000000"/>
          <w:szCs w:val="24"/>
        </w:rPr>
        <w:t>αν</w:t>
      </w:r>
      <w:r w:rsidRPr="00EE08B0">
        <w:rPr>
          <w:rFonts w:eastAsia="Times New Roman"/>
          <w:color w:val="000000"/>
          <w:szCs w:val="24"/>
        </w:rPr>
        <w:t xml:space="preserve"> στη</w:t>
      </w:r>
      <w:r>
        <w:rPr>
          <w:rFonts w:eastAsia="Times New Roman"/>
          <w:color w:val="000000"/>
          <w:szCs w:val="24"/>
        </w:rPr>
        <w:t>ν κρίση</w:t>
      </w:r>
      <w:r>
        <w:rPr>
          <w:rFonts w:eastAsia="Times New Roman"/>
          <w:color w:val="000000"/>
          <w:szCs w:val="24"/>
        </w:rPr>
        <w:t>,</w:t>
      </w:r>
      <w:r w:rsidRPr="00EE08B0">
        <w:rPr>
          <w:rFonts w:eastAsia="Times New Roman"/>
          <w:color w:val="000000"/>
          <w:szCs w:val="24"/>
        </w:rPr>
        <w:t xml:space="preserve"> τις χαμηλές επενδύσεις και το έλλειμμα του ισοζυγ</w:t>
      </w:r>
      <w:r w:rsidRPr="00EE08B0">
        <w:rPr>
          <w:rFonts w:eastAsia="Times New Roman"/>
          <w:color w:val="000000"/>
          <w:szCs w:val="24"/>
        </w:rPr>
        <w:t>ίου τρεχουσών συναλλαγών, ενώ καλ</w:t>
      </w:r>
      <w:r>
        <w:rPr>
          <w:rFonts w:eastAsia="Times New Roman"/>
          <w:color w:val="000000"/>
          <w:szCs w:val="24"/>
        </w:rPr>
        <w:t xml:space="preserve">ύπτει </w:t>
      </w:r>
      <w:r w:rsidRPr="00EE08B0">
        <w:rPr>
          <w:rFonts w:eastAsia="Times New Roman"/>
          <w:color w:val="000000"/>
          <w:szCs w:val="24"/>
        </w:rPr>
        <w:t xml:space="preserve">προσωρινά το δημοσιονομικό </w:t>
      </w:r>
      <w:r>
        <w:rPr>
          <w:rFonts w:eastAsia="Times New Roman"/>
          <w:color w:val="000000"/>
          <w:szCs w:val="24"/>
        </w:rPr>
        <w:t xml:space="preserve">πρόβλημα μέσω </w:t>
      </w:r>
      <w:proofErr w:type="spellStart"/>
      <w:r>
        <w:rPr>
          <w:rFonts w:eastAsia="Times New Roman"/>
          <w:color w:val="000000"/>
          <w:szCs w:val="24"/>
        </w:rPr>
        <w:t>υπερφορολόγησης</w:t>
      </w:r>
      <w:proofErr w:type="spellEnd"/>
      <w:r>
        <w:rPr>
          <w:rFonts w:eastAsia="Times New Roman"/>
          <w:color w:val="000000"/>
          <w:szCs w:val="24"/>
        </w:rPr>
        <w:t xml:space="preserve">, </w:t>
      </w:r>
      <w:r w:rsidRPr="00EE08B0">
        <w:rPr>
          <w:rFonts w:eastAsia="Times New Roman"/>
          <w:color w:val="000000"/>
          <w:szCs w:val="24"/>
        </w:rPr>
        <w:t>πολιτική</w:t>
      </w:r>
      <w:r>
        <w:rPr>
          <w:rFonts w:eastAsia="Times New Roman"/>
          <w:color w:val="000000"/>
          <w:szCs w:val="24"/>
        </w:rPr>
        <w:t xml:space="preserve"> που</w:t>
      </w:r>
      <w:r w:rsidRPr="00EE08B0">
        <w:rPr>
          <w:rFonts w:eastAsia="Times New Roman"/>
          <w:color w:val="000000"/>
          <w:szCs w:val="24"/>
        </w:rPr>
        <w:t xml:space="preserve"> </w:t>
      </w:r>
      <w:r>
        <w:rPr>
          <w:rFonts w:eastAsia="Times New Roman"/>
          <w:color w:val="000000"/>
          <w:szCs w:val="24"/>
        </w:rPr>
        <w:t xml:space="preserve">δεν είναι </w:t>
      </w:r>
      <w:r w:rsidRPr="00EE08B0">
        <w:rPr>
          <w:rFonts w:eastAsia="Times New Roman"/>
          <w:color w:val="000000"/>
          <w:szCs w:val="24"/>
        </w:rPr>
        <w:t xml:space="preserve">διατηρήσιμη. </w:t>
      </w:r>
    </w:p>
    <w:p w14:paraId="2C1AD799"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color w:val="000000"/>
          <w:szCs w:val="24"/>
        </w:rPr>
        <w:t>Πέφτετε συστηματικά έξω, κυρίες και κύριοι συνάδελφοι</w:t>
      </w:r>
      <w:r>
        <w:rPr>
          <w:rFonts w:eastAsia="Times New Roman"/>
          <w:color w:val="000000"/>
          <w:szCs w:val="24"/>
        </w:rPr>
        <w:t>,</w:t>
      </w:r>
      <w:r w:rsidRPr="00EE08B0">
        <w:rPr>
          <w:rFonts w:eastAsia="Times New Roman"/>
          <w:color w:val="000000"/>
          <w:szCs w:val="24"/>
        </w:rPr>
        <w:t xml:space="preserve"> στις δικές </w:t>
      </w:r>
      <w:r>
        <w:rPr>
          <w:rFonts w:eastAsia="Times New Roman"/>
          <w:color w:val="000000"/>
          <w:szCs w:val="24"/>
        </w:rPr>
        <w:t>σας</w:t>
      </w:r>
      <w:r w:rsidRPr="00EE08B0">
        <w:rPr>
          <w:rFonts w:eastAsia="Times New Roman"/>
          <w:color w:val="000000"/>
          <w:szCs w:val="24"/>
        </w:rPr>
        <w:t xml:space="preserve"> προβλέψεις για ανάπτυξη και επενδύσεις. Στον προϋπολ</w:t>
      </w:r>
      <w:r w:rsidRPr="00EE08B0">
        <w:rPr>
          <w:rFonts w:eastAsia="Times New Roman"/>
          <w:color w:val="000000"/>
          <w:szCs w:val="24"/>
        </w:rPr>
        <w:t xml:space="preserve">ογισμό </w:t>
      </w:r>
      <w:r>
        <w:rPr>
          <w:rFonts w:eastAsia="Times New Roman"/>
          <w:color w:val="000000"/>
          <w:szCs w:val="24"/>
        </w:rPr>
        <w:t>του 2018</w:t>
      </w:r>
      <w:r w:rsidRPr="00EE08B0">
        <w:rPr>
          <w:rFonts w:eastAsia="Times New Roman"/>
          <w:color w:val="000000"/>
          <w:szCs w:val="24"/>
        </w:rPr>
        <w:t xml:space="preserve"> είχατε προβλέψει αύξηση παγίου κεφαλαίου </w:t>
      </w:r>
      <w:r>
        <w:rPr>
          <w:rFonts w:eastAsia="Times New Roman"/>
          <w:color w:val="000000"/>
          <w:szCs w:val="24"/>
        </w:rPr>
        <w:t>11%</w:t>
      </w:r>
      <w:r>
        <w:rPr>
          <w:rFonts w:eastAsia="Times New Roman"/>
          <w:color w:val="000000"/>
          <w:szCs w:val="24"/>
        </w:rPr>
        <w:t>,</w:t>
      </w:r>
      <w:r w:rsidRPr="00EE08B0">
        <w:rPr>
          <w:rFonts w:eastAsia="Times New Roman"/>
          <w:color w:val="000000"/>
          <w:szCs w:val="24"/>
        </w:rPr>
        <w:t xml:space="preserve"> και πετυχαίνετε μηδενική αύξηση. Φέτος πάλι προβλέπετ</w:t>
      </w:r>
      <w:r>
        <w:rPr>
          <w:rFonts w:eastAsia="Times New Roman"/>
          <w:color w:val="000000"/>
          <w:szCs w:val="24"/>
        </w:rPr>
        <w:t>ε 12%</w:t>
      </w:r>
      <w:r w:rsidRPr="00EE08B0">
        <w:rPr>
          <w:rFonts w:eastAsia="Times New Roman"/>
          <w:color w:val="000000"/>
          <w:szCs w:val="24"/>
        </w:rPr>
        <w:t xml:space="preserve"> και</w:t>
      </w:r>
      <w:r>
        <w:rPr>
          <w:rFonts w:eastAsia="Times New Roman"/>
          <w:color w:val="000000"/>
          <w:szCs w:val="24"/>
        </w:rPr>
        <w:t>,</w:t>
      </w:r>
      <w:r w:rsidRPr="00EE08B0">
        <w:rPr>
          <w:rFonts w:eastAsia="Times New Roman"/>
          <w:color w:val="000000"/>
          <w:szCs w:val="24"/>
        </w:rPr>
        <w:t xml:space="preserve"> δυστυχ</w:t>
      </w:r>
      <w:r>
        <w:rPr>
          <w:rFonts w:eastAsia="Times New Roman"/>
          <w:color w:val="000000"/>
          <w:szCs w:val="24"/>
        </w:rPr>
        <w:t>ώς</w:t>
      </w:r>
      <w:r>
        <w:rPr>
          <w:rFonts w:eastAsia="Times New Roman"/>
          <w:color w:val="000000"/>
          <w:szCs w:val="24"/>
        </w:rPr>
        <w:t>,</w:t>
      </w:r>
      <w:r w:rsidRPr="00EE08B0">
        <w:rPr>
          <w:rFonts w:eastAsia="Times New Roman"/>
          <w:color w:val="000000"/>
          <w:szCs w:val="24"/>
        </w:rPr>
        <w:t xml:space="preserve"> πάλι για τη χώρα</w:t>
      </w:r>
      <w:r>
        <w:rPr>
          <w:rFonts w:eastAsia="Times New Roman"/>
          <w:color w:val="000000"/>
          <w:szCs w:val="24"/>
        </w:rPr>
        <w:t xml:space="preserve"> </w:t>
      </w:r>
      <w:r w:rsidRPr="00EE08B0">
        <w:rPr>
          <w:rFonts w:eastAsia="Times New Roman"/>
          <w:color w:val="000000"/>
          <w:szCs w:val="24"/>
        </w:rPr>
        <w:t>δεν θα πετύχετε</w:t>
      </w:r>
      <w:r>
        <w:rPr>
          <w:rFonts w:eastAsia="Times New Roman"/>
          <w:color w:val="000000"/>
          <w:szCs w:val="24"/>
        </w:rPr>
        <w:t>, γιατί οι επενδύσεις θέλουν σχέδιο και επιμονή</w:t>
      </w:r>
      <w:r w:rsidRPr="00EE08B0">
        <w:rPr>
          <w:rFonts w:eastAsia="Times New Roman"/>
          <w:color w:val="000000"/>
          <w:szCs w:val="24"/>
        </w:rPr>
        <w:t xml:space="preserve"> κυρίως</w:t>
      </w:r>
      <w:r>
        <w:rPr>
          <w:rFonts w:eastAsia="Times New Roman"/>
          <w:color w:val="000000"/>
          <w:szCs w:val="24"/>
        </w:rPr>
        <w:t>,</w:t>
      </w:r>
      <w:r w:rsidRPr="00EE08B0">
        <w:rPr>
          <w:rFonts w:eastAsia="Times New Roman"/>
          <w:color w:val="000000"/>
          <w:szCs w:val="24"/>
        </w:rPr>
        <w:t xml:space="preserve"> όμως, πρέπει να πιστεύεις σε αυτ</w:t>
      </w:r>
      <w:r w:rsidRPr="00EE08B0">
        <w:rPr>
          <w:rFonts w:eastAsia="Times New Roman"/>
          <w:color w:val="000000"/>
          <w:szCs w:val="24"/>
        </w:rPr>
        <w:t xml:space="preserve">ές. Και </w:t>
      </w:r>
      <w:r>
        <w:rPr>
          <w:rFonts w:eastAsia="Times New Roman"/>
          <w:color w:val="000000"/>
          <w:szCs w:val="24"/>
        </w:rPr>
        <w:t xml:space="preserve">εμείς </w:t>
      </w:r>
      <w:r w:rsidRPr="00EE08B0">
        <w:rPr>
          <w:rFonts w:eastAsia="Times New Roman"/>
          <w:color w:val="000000"/>
          <w:szCs w:val="24"/>
        </w:rPr>
        <w:t xml:space="preserve">μέσα στην κρίση, την περίοδο </w:t>
      </w:r>
      <w:r>
        <w:rPr>
          <w:rFonts w:eastAsia="Times New Roman"/>
          <w:color w:val="000000"/>
          <w:szCs w:val="24"/>
        </w:rPr>
        <w:t>2012</w:t>
      </w:r>
      <w:r>
        <w:rPr>
          <w:rFonts w:eastAsia="Times New Roman"/>
          <w:color w:val="000000"/>
          <w:szCs w:val="24"/>
        </w:rPr>
        <w:t xml:space="preserve"> – </w:t>
      </w:r>
      <w:r>
        <w:rPr>
          <w:rFonts w:eastAsia="Times New Roman"/>
          <w:color w:val="000000"/>
          <w:szCs w:val="24"/>
        </w:rPr>
        <w:t>2014</w:t>
      </w:r>
      <w:r>
        <w:rPr>
          <w:rFonts w:eastAsia="Times New Roman"/>
          <w:color w:val="000000"/>
          <w:szCs w:val="24"/>
        </w:rPr>
        <w:t>,</w:t>
      </w:r>
      <w:r w:rsidRPr="00EE08B0">
        <w:rPr>
          <w:rFonts w:eastAsia="Times New Roman"/>
          <w:color w:val="000000"/>
          <w:szCs w:val="24"/>
        </w:rPr>
        <w:t xml:space="preserve"> </w:t>
      </w:r>
      <w:r>
        <w:rPr>
          <w:rFonts w:eastAsia="Times New Roman"/>
          <w:color w:val="000000"/>
          <w:szCs w:val="24"/>
        </w:rPr>
        <w:t>φέραμε νέες επενδύσεις σ</w:t>
      </w:r>
      <w:r w:rsidRPr="00EE08B0">
        <w:rPr>
          <w:rFonts w:eastAsia="Times New Roman"/>
          <w:color w:val="000000"/>
          <w:szCs w:val="24"/>
        </w:rPr>
        <w:t xml:space="preserve">τη χώρα </w:t>
      </w:r>
      <w:r>
        <w:rPr>
          <w:rFonts w:eastAsia="Times New Roman"/>
          <w:color w:val="000000"/>
          <w:szCs w:val="24"/>
        </w:rPr>
        <w:t>36,7</w:t>
      </w:r>
      <w:r w:rsidRPr="00EE08B0">
        <w:rPr>
          <w:rFonts w:eastAsia="Times New Roman"/>
          <w:color w:val="000000"/>
          <w:szCs w:val="24"/>
        </w:rPr>
        <w:t xml:space="preserve"> δισεκατομμυρίων ευρώ. </w:t>
      </w:r>
    </w:p>
    <w:p w14:paraId="2C1AD79A"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Pr>
          <w:rFonts w:eastAsia="Times New Roman"/>
          <w:color w:val="000000"/>
          <w:szCs w:val="24"/>
        </w:rPr>
        <w:t xml:space="preserve">Εσείς, </w:t>
      </w:r>
      <w:r w:rsidRPr="00EE08B0">
        <w:rPr>
          <w:rFonts w:eastAsia="Times New Roman"/>
          <w:color w:val="000000"/>
          <w:szCs w:val="24"/>
        </w:rPr>
        <w:t>αντίθετα</w:t>
      </w:r>
      <w:r>
        <w:rPr>
          <w:rFonts w:eastAsia="Times New Roman"/>
          <w:color w:val="000000"/>
          <w:szCs w:val="24"/>
        </w:rPr>
        <w:t>, πολεμάτ</w:t>
      </w:r>
      <w:r w:rsidRPr="00EE08B0">
        <w:rPr>
          <w:rFonts w:eastAsia="Times New Roman"/>
          <w:color w:val="000000"/>
          <w:szCs w:val="24"/>
        </w:rPr>
        <w:t>ε την ιδιωτική οικονομία και</w:t>
      </w:r>
      <w:r>
        <w:rPr>
          <w:rFonts w:eastAsia="Times New Roman"/>
          <w:color w:val="000000"/>
          <w:szCs w:val="24"/>
        </w:rPr>
        <w:t>,</w:t>
      </w:r>
      <w:r w:rsidRPr="00EE08B0">
        <w:rPr>
          <w:rFonts w:eastAsia="Times New Roman"/>
          <w:color w:val="000000"/>
          <w:szCs w:val="24"/>
        </w:rPr>
        <w:t xml:space="preserve"> ταυτόχρονα, </w:t>
      </w:r>
      <w:r>
        <w:rPr>
          <w:rFonts w:eastAsia="Times New Roman"/>
          <w:color w:val="000000"/>
          <w:szCs w:val="24"/>
        </w:rPr>
        <w:t>κουτσουρέ</w:t>
      </w:r>
      <w:r w:rsidRPr="00EE08B0">
        <w:rPr>
          <w:rFonts w:eastAsia="Times New Roman"/>
          <w:color w:val="000000"/>
          <w:szCs w:val="24"/>
        </w:rPr>
        <w:t xml:space="preserve">ψατε τις δημόσιες επενδύσεις. </w:t>
      </w:r>
      <w:r w:rsidRPr="00EE08B0">
        <w:rPr>
          <w:rFonts w:eastAsia="Times New Roman"/>
          <w:color w:val="000000"/>
          <w:szCs w:val="24"/>
        </w:rPr>
        <w:t>Αναλάβατε τη διακυβέρνηση με ψέματα. Κυβερνήσ</w:t>
      </w:r>
      <w:r>
        <w:rPr>
          <w:rFonts w:eastAsia="Times New Roman"/>
          <w:color w:val="000000"/>
          <w:szCs w:val="24"/>
        </w:rPr>
        <w:t>α</w:t>
      </w:r>
      <w:r w:rsidRPr="00EE08B0">
        <w:rPr>
          <w:rFonts w:eastAsia="Times New Roman"/>
          <w:color w:val="000000"/>
          <w:szCs w:val="24"/>
        </w:rPr>
        <w:t>τε με ψέματα και αποχωρεί</w:t>
      </w:r>
      <w:r>
        <w:rPr>
          <w:rFonts w:eastAsia="Times New Roman"/>
          <w:color w:val="000000"/>
          <w:szCs w:val="24"/>
        </w:rPr>
        <w:t>τε με ψέματα</w:t>
      </w:r>
      <w:r w:rsidRPr="00EE08B0">
        <w:rPr>
          <w:rFonts w:eastAsia="Times New Roman"/>
          <w:color w:val="000000"/>
          <w:szCs w:val="24"/>
        </w:rPr>
        <w:t xml:space="preserve">. </w:t>
      </w:r>
      <w:r>
        <w:rPr>
          <w:rFonts w:eastAsia="Times New Roman"/>
          <w:color w:val="000000"/>
          <w:szCs w:val="24"/>
        </w:rPr>
        <w:t>Πανηγυρίζετε</w:t>
      </w:r>
      <w:r w:rsidRPr="00EE08B0">
        <w:rPr>
          <w:rFonts w:eastAsia="Times New Roman"/>
          <w:color w:val="000000"/>
          <w:szCs w:val="24"/>
        </w:rPr>
        <w:t xml:space="preserve"> για τον προϋπολογισμό</w:t>
      </w:r>
      <w:r>
        <w:rPr>
          <w:rFonts w:eastAsia="Times New Roman"/>
          <w:color w:val="000000"/>
          <w:szCs w:val="24"/>
        </w:rPr>
        <w:t xml:space="preserve">, όταν το </w:t>
      </w:r>
      <w:r w:rsidRPr="00EE08B0">
        <w:rPr>
          <w:rFonts w:eastAsia="Times New Roman"/>
          <w:color w:val="000000"/>
          <w:szCs w:val="24"/>
        </w:rPr>
        <w:t xml:space="preserve">Χρηματιστήριο παραπαίει, </w:t>
      </w:r>
      <w:r>
        <w:rPr>
          <w:rFonts w:eastAsia="Times New Roman"/>
          <w:color w:val="000000"/>
          <w:szCs w:val="24"/>
        </w:rPr>
        <w:t xml:space="preserve">τα </w:t>
      </w:r>
      <w:r>
        <w:rPr>
          <w:rFonts w:eastAsia="Times New Roman"/>
          <w:color w:val="000000"/>
          <w:szCs w:val="24"/>
          <w:lang w:val="en-US"/>
        </w:rPr>
        <w:t>spreads</w:t>
      </w:r>
      <w:r w:rsidRPr="00EE08B0">
        <w:rPr>
          <w:rFonts w:eastAsia="Times New Roman"/>
          <w:color w:val="000000"/>
          <w:szCs w:val="24"/>
        </w:rPr>
        <w:t xml:space="preserve"> ανεβαίνουν, η Ελλάδα δε</w:t>
      </w:r>
      <w:r>
        <w:rPr>
          <w:rFonts w:eastAsia="Times New Roman"/>
          <w:color w:val="000000"/>
          <w:szCs w:val="24"/>
        </w:rPr>
        <w:t>ν βγαίνει σ</w:t>
      </w:r>
      <w:r w:rsidRPr="00EE08B0">
        <w:rPr>
          <w:rFonts w:eastAsia="Times New Roman"/>
          <w:color w:val="000000"/>
          <w:szCs w:val="24"/>
        </w:rPr>
        <w:t>τις αγορές. Το μαξιλάρι ρευστότητας που φτιάξατε</w:t>
      </w:r>
      <w:r>
        <w:rPr>
          <w:rFonts w:eastAsia="Times New Roman"/>
          <w:color w:val="000000"/>
          <w:szCs w:val="24"/>
        </w:rPr>
        <w:t>,</w:t>
      </w:r>
      <w:r w:rsidRPr="00EE08B0">
        <w:rPr>
          <w:rFonts w:eastAsia="Times New Roman"/>
          <w:color w:val="000000"/>
          <w:szCs w:val="24"/>
        </w:rPr>
        <w:t xml:space="preserve"> </w:t>
      </w:r>
      <w:r w:rsidRPr="00EE08B0">
        <w:rPr>
          <w:rFonts w:eastAsia="Times New Roman"/>
          <w:color w:val="000000"/>
          <w:szCs w:val="24"/>
        </w:rPr>
        <w:lastRenderedPageBreak/>
        <w:t>δεν βοη</w:t>
      </w:r>
      <w:r w:rsidRPr="00EE08B0">
        <w:rPr>
          <w:rFonts w:eastAsia="Times New Roman"/>
          <w:color w:val="000000"/>
          <w:szCs w:val="24"/>
        </w:rPr>
        <w:t>θά</w:t>
      </w:r>
      <w:r>
        <w:rPr>
          <w:rFonts w:eastAsia="Times New Roman"/>
          <w:color w:val="000000"/>
          <w:szCs w:val="24"/>
        </w:rPr>
        <w:t xml:space="preserve"> </w:t>
      </w:r>
      <w:r w:rsidRPr="00EE08B0">
        <w:rPr>
          <w:rFonts w:eastAsia="Times New Roman"/>
          <w:color w:val="000000"/>
          <w:szCs w:val="24"/>
        </w:rPr>
        <w:t>ούτε τις ελληνικές επιχειρήσεις να αντλήσ</w:t>
      </w:r>
      <w:r>
        <w:rPr>
          <w:rFonts w:eastAsia="Times New Roman"/>
          <w:color w:val="000000"/>
          <w:szCs w:val="24"/>
        </w:rPr>
        <w:t>ουν</w:t>
      </w:r>
      <w:r w:rsidRPr="00EE08B0">
        <w:rPr>
          <w:rFonts w:eastAsia="Times New Roman"/>
          <w:color w:val="000000"/>
          <w:szCs w:val="24"/>
        </w:rPr>
        <w:t xml:space="preserve"> χρηματοδότηση ούτε τ</w:t>
      </w:r>
      <w:r>
        <w:rPr>
          <w:rFonts w:eastAsia="Times New Roman"/>
          <w:color w:val="000000"/>
          <w:szCs w:val="24"/>
        </w:rPr>
        <w:t>ι</w:t>
      </w:r>
      <w:r w:rsidRPr="00EE08B0">
        <w:rPr>
          <w:rFonts w:eastAsia="Times New Roman"/>
          <w:color w:val="000000"/>
          <w:szCs w:val="24"/>
        </w:rPr>
        <w:t xml:space="preserve">ς </w:t>
      </w:r>
      <w:r>
        <w:rPr>
          <w:rFonts w:eastAsia="Times New Roman"/>
          <w:color w:val="000000"/>
          <w:szCs w:val="24"/>
        </w:rPr>
        <w:t>τ</w:t>
      </w:r>
      <w:r w:rsidRPr="00EE08B0">
        <w:rPr>
          <w:rFonts w:eastAsia="Times New Roman"/>
          <w:color w:val="000000"/>
          <w:szCs w:val="24"/>
        </w:rPr>
        <w:t xml:space="preserve">ράπεζας </w:t>
      </w:r>
      <w:r>
        <w:rPr>
          <w:rFonts w:eastAsia="Times New Roman"/>
          <w:color w:val="000000"/>
          <w:szCs w:val="24"/>
        </w:rPr>
        <w:t>να σταθεροποιηθούν. Μ</w:t>
      </w:r>
      <w:r w:rsidRPr="00EE08B0">
        <w:rPr>
          <w:rFonts w:eastAsia="Times New Roman"/>
          <w:color w:val="000000"/>
          <w:szCs w:val="24"/>
        </w:rPr>
        <w:t xml:space="preserve">όνο το </w:t>
      </w:r>
      <w:r>
        <w:rPr>
          <w:rFonts w:eastAsia="Times New Roman"/>
          <w:color w:val="000000"/>
          <w:szCs w:val="24"/>
        </w:rPr>
        <w:t>δ</w:t>
      </w:r>
      <w:r w:rsidRPr="00EE08B0">
        <w:rPr>
          <w:rFonts w:eastAsia="Times New Roman"/>
          <w:color w:val="000000"/>
          <w:szCs w:val="24"/>
        </w:rPr>
        <w:t xml:space="preserve">ημόσιο </w:t>
      </w:r>
      <w:r>
        <w:rPr>
          <w:rFonts w:eastAsia="Times New Roman"/>
          <w:color w:val="000000"/>
          <w:szCs w:val="24"/>
        </w:rPr>
        <w:t xml:space="preserve">βοηθά κι αυτό βραχυπρόθεσμα. </w:t>
      </w:r>
    </w:p>
    <w:p w14:paraId="2C1AD79B"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color w:val="000000"/>
          <w:szCs w:val="24"/>
        </w:rPr>
        <w:t>Παρουσιάζε</w:t>
      </w:r>
      <w:r>
        <w:rPr>
          <w:rFonts w:eastAsia="Times New Roman"/>
          <w:color w:val="000000"/>
          <w:szCs w:val="24"/>
        </w:rPr>
        <w:t>τε</w:t>
      </w:r>
      <w:r w:rsidRPr="00EE08B0">
        <w:rPr>
          <w:rFonts w:eastAsia="Times New Roman"/>
          <w:color w:val="000000"/>
          <w:szCs w:val="24"/>
        </w:rPr>
        <w:t xml:space="preserve"> τις εξελίξει</w:t>
      </w:r>
      <w:r>
        <w:rPr>
          <w:rFonts w:eastAsia="Times New Roman"/>
          <w:color w:val="000000"/>
          <w:szCs w:val="24"/>
        </w:rPr>
        <w:t>ς στην αγορά εργασίας ως μεγάλο σας επίτευγμα άλλο</w:t>
      </w:r>
      <w:r w:rsidRPr="00EE08B0">
        <w:rPr>
          <w:rFonts w:eastAsia="Times New Roman"/>
          <w:color w:val="000000"/>
          <w:szCs w:val="24"/>
        </w:rPr>
        <w:t xml:space="preserve"> ένα ψέμα. Η ανεργία είχε αρχίσει ν</w:t>
      </w:r>
      <w:r w:rsidRPr="00EE08B0">
        <w:rPr>
          <w:rFonts w:eastAsia="Times New Roman"/>
          <w:color w:val="000000"/>
          <w:szCs w:val="24"/>
        </w:rPr>
        <w:t>α απο</w:t>
      </w:r>
      <w:r>
        <w:rPr>
          <w:rFonts w:eastAsia="Times New Roman"/>
          <w:color w:val="000000"/>
          <w:szCs w:val="24"/>
        </w:rPr>
        <w:t xml:space="preserve">κλιμακώνεται </w:t>
      </w:r>
      <w:r w:rsidRPr="00EE08B0">
        <w:rPr>
          <w:rFonts w:eastAsia="Times New Roman"/>
          <w:color w:val="000000"/>
          <w:szCs w:val="24"/>
        </w:rPr>
        <w:t xml:space="preserve">ταχύτατα από το τρίτο τρίμηνο </w:t>
      </w:r>
      <w:r>
        <w:rPr>
          <w:rFonts w:eastAsia="Times New Roman"/>
          <w:color w:val="000000"/>
          <w:szCs w:val="24"/>
        </w:rPr>
        <w:t>του 2013</w:t>
      </w:r>
      <w:r w:rsidRPr="00EE08B0">
        <w:rPr>
          <w:rFonts w:eastAsia="Times New Roman"/>
          <w:color w:val="000000"/>
          <w:szCs w:val="24"/>
        </w:rPr>
        <w:t xml:space="preserve">. Εάν δεν είχατε </w:t>
      </w:r>
      <w:r>
        <w:rPr>
          <w:rFonts w:eastAsia="Times New Roman"/>
          <w:color w:val="000000"/>
          <w:szCs w:val="24"/>
        </w:rPr>
        <w:t xml:space="preserve">έρθει εσείς, </w:t>
      </w:r>
      <w:r w:rsidRPr="00EE08B0">
        <w:rPr>
          <w:rFonts w:eastAsia="Times New Roman"/>
          <w:color w:val="000000"/>
          <w:szCs w:val="24"/>
        </w:rPr>
        <w:t xml:space="preserve">σήμερα η ανεργία θα </w:t>
      </w:r>
      <w:r>
        <w:rPr>
          <w:rFonts w:eastAsia="Times New Roman"/>
          <w:color w:val="000000"/>
          <w:szCs w:val="24"/>
        </w:rPr>
        <w:t>είχε πέσει στο 15%</w:t>
      </w:r>
      <w:r w:rsidRPr="00EE08B0">
        <w:rPr>
          <w:rFonts w:eastAsia="Times New Roman"/>
          <w:color w:val="000000"/>
          <w:szCs w:val="24"/>
        </w:rPr>
        <w:t xml:space="preserve"> βάσ</w:t>
      </w:r>
      <w:r>
        <w:rPr>
          <w:rFonts w:eastAsia="Times New Roman"/>
          <w:color w:val="000000"/>
          <w:szCs w:val="24"/>
        </w:rPr>
        <w:t>ει</w:t>
      </w:r>
      <w:r w:rsidRPr="00EE08B0">
        <w:rPr>
          <w:rFonts w:eastAsia="Times New Roman"/>
          <w:color w:val="000000"/>
          <w:szCs w:val="24"/>
        </w:rPr>
        <w:t xml:space="preserve"> του μεσοπρόθεσμου </w:t>
      </w:r>
      <w:r>
        <w:rPr>
          <w:rFonts w:eastAsia="Times New Roman"/>
          <w:color w:val="000000"/>
          <w:szCs w:val="24"/>
        </w:rPr>
        <w:t>2015</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2018</w:t>
      </w:r>
      <w:r w:rsidRPr="00EE08B0">
        <w:rPr>
          <w:rFonts w:eastAsia="Times New Roman"/>
          <w:color w:val="000000"/>
          <w:szCs w:val="24"/>
        </w:rPr>
        <w:t>. Δυστυχώς</w:t>
      </w:r>
      <w:r>
        <w:rPr>
          <w:rFonts w:eastAsia="Times New Roman"/>
          <w:color w:val="000000"/>
          <w:szCs w:val="24"/>
        </w:rPr>
        <w:t>,</w:t>
      </w:r>
      <w:r w:rsidRPr="00EE08B0">
        <w:rPr>
          <w:rFonts w:eastAsia="Times New Roman"/>
          <w:color w:val="000000"/>
          <w:szCs w:val="24"/>
        </w:rPr>
        <w:t xml:space="preserve"> </w:t>
      </w:r>
      <w:r>
        <w:rPr>
          <w:rFonts w:eastAsia="Times New Roman"/>
          <w:color w:val="000000"/>
          <w:szCs w:val="24"/>
        </w:rPr>
        <w:t xml:space="preserve">όμως, ήρθατε </w:t>
      </w:r>
      <w:r w:rsidRPr="00EE08B0">
        <w:rPr>
          <w:rFonts w:eastAsia="Times New Roman"/>
          <w:color w:val="000000"/>
          <w:szCs w:val="24"/>
        </w:rPr>
        <w:t>και η ανεργία παραμένει στ</w:t>
      </w:r>
      <w:r>
        <w:rPr>
          <w:rFonts w:eastAsia="Times New Roman"/>
          <w:color w:val="000000"/>
          <w:szCs w:val="24"/>
        </w:rPr>
        <w:t>ο 19%</w:t>
      </w:r>
      <w:r w:rsidRPr="00EE08B0">
        <w:rPr>
          <w:rFonts w:eastAsia="Times New Roman"/>
          <w:color w:val="000000"/>
          <w:szCs w:val="24"/>
        </w:rPr>
        <w:t>. Αυτ</w:t>
      </w:r>
      <w:r>
        <w:rPr>
          <w:rFonts w:eastAsia="Times New Roman"/>
          <w:color w:val="000000"/>
          <w:szCs w:val="24"/>
        </w:rPr>
        <w:t>ό</w:t>
      </w:r>
      <w:r w:rsidRPr="00EE08B0">
        <w:rPr>
          <w:rFonts w:eastAsia="Times New Roman"/>
          <w:color w:val="000000"/>
          <w:szCs w:val="24"/>
        </w:rPr>
        <w:t xml:space="preserve"> μεταφρά</w:t>
      </w:r>
      <w:r>
        <w:rPr>
          <w:rFonts w:eastAsia="Times New Roman"/>
          <w:color w:val="000000"/>
          <w:szCs w:val="24"/>
        </w:rPr>
        <w:t xml:space="preserve">ζεται σε </w:t>
      </w:r>
      <w:proofErr w:type="spellStart"/>
      <w:r>
        <w:rPr>
          <w:rFonts w:eastAsia="Times New Roman"/>
          <w:color w:val="000000"/>
          <w:szCs w:val="24"/>
        </w:rPr>
        <w:t>εκατόν</w:t>
      </w:r>
      <w:proofErr w:type="spellEnd"/>
      <w:r>
        <w:rPr>
          <w:rFonts w:eastAsia="Times New Roman"/>
          <w:color w:val="000000"/>
          <w:szCs w:val="24"/>
        </w:rPr>
        <w:t xml:space="preserve"> πενήντα </w:t>
      </w:r>
      <w:r w:rsidRPr="00EE08B0">
        <w:rPr>
          <w:rFonts w:eastAsia="Times New Roman"/>
          <w:color w:val="000000"/>
          <w:szCs w:val="24"/>
        </w:rPr>
        <w:t>χι</w:t>
      </w:r>
      <w:r w:rsidRPr="00EE08B0">
        <w:rPr>
          <w:rFonts w:eastAsia="Times New Roman"/>
          <w:color w:val="000000"/>
          <w:szCs w:val="24"/>
        </w:rPr>
        <w:t xml:space="preserve">λιάδες χαμένες </w:t>
      </w:r>
      <w:r>
        <w:rPr>
          <w:rFonts w:eastAsia="Times New Roman"/>
          <w:color w:val="000000"/>
          <w:szCs w:val="24"/>
        </w:rPr>
        <w:t>θέσεις</w:t>
      </w:r>
      <w:r w:rsidRPr="00EE08B0">
        <w:rPr>
          <w:rFonts w:eastAsia="Times New Roman"/>
          <w:color w:val="000000"/>
          <w:szCs w:val="24"/>
        </w:rPr>
        <w:t xml:space="preserve"> εργασίας</w:t>
      </w:r>
      <w:r>
        <w:rPr>
          <w:rFonts w:eastAsia="Times New Roman"/>
          <w:color w:val="000000"/>
          <w:szCs w:val="24"/>
        </w:rPr>
        <w:t>.</w:t>
      </w:r>
      <w:r w:rsidRPr="00EE08B0">
        <w:rPr>
          <w:rFonts w:eastAsia="Times New Roman"/>
          <w:color w:val="000000"/>
          <w:szCs w:val="24"/>
        </w:rPr>
        <w:t xml:space="preserve">  </w:t>
      </w:r>
      <w:proofErr w:type="spellStart"/>
      <w:r>
        <w:rPr>
          <w:rFonts w:eastAsia="Times New Roman"/>
          <w:color w:val="000000"/>
          <w:szCs w:val="24"/>
        </w:rPr>
        <w:t>Ε</w:t>
      </w:r>
      <w:r w:rsidRPr="00EE08B0">
        <w:rPr>
          <w:rFonts w:eastAsia="Times New Roman"/>
          <w:color w:val="000000"/>
          <w:szCs w:val="24"/>
        </w:rPr>
        <w:t>κατό</w:t>
      </w:r>
      <w:r>
        <w:rPr>
          <w:rFonts w:eastAsia="Times New Roman"/>
          <w:color w:val="000000"/>
          <w:szCs w:val="24"/>
        </w:rPr>
        <w:t>ν</w:t>
      </w:r>
      <w:proofErr w:type="spellEnd"/>
      <w:r>
        <w:rPr>
          <w:rFonts w:eastAsia="Times New Roman"/>
          <w:color w:val="000000"/>
          <w:szCs w:val="24"/>
        </w:rPr>
        <w:t xml:space="preserve"> πενήντα χιλιάδες άνθρωποι </w:t>
      </w:r>
      <w:r w:rsidRPr="00EE08B0">
        <w:rPr>
          <w:rFonts w:eastAsia="Times New Roman"/>
          <w:color w:val="000000"/>
          <w:szCs w:val="24"/>
        </w:rPr>
        <w:t>θα είχα</w:t>
      </w:r>
      <w:r>
        <w:rPr>
          <w:rFonts w:eastAsia="Times New Roman"/>
          <w:color w:val="000000"/>
          <w:szCs w:val="24"/>
        </w:rPr>
        <w:t>ν</w:t>
      </w:r>
      <w:r w:rsidRPr="00EE08B0">
        <w:rPr>
          <w:rFonts w:eastAsia="Times New Roman"/>
          <w:color w:val="000000"/>
          <w:szCs w:val="24"/>
        </w:rPr>
        <w:t xml:space="preserve"> βρει δουλειά</w:t>
      </w:r>
      <w:r>
        <w:rPr>
          <w:rFonts w:eastAsia="Times New Roman"/>
          <w:color w:val="000000"/>
          <w:szCs w:val="24"/>
        </w:rPr>
        <w:t>,</w:t>
      </w:r>
      <w:r w:rsidRPr="00EE08B0">
        <w:rPr>
          <w:rFonts w:eastAsia="Times New Roman"/>
          <w:color w:val="000000"/>
          <w:szCs w:val="24"/>
        </w:rPr>
        <w:t xml:space="preserve"> </w:t>
      </w:r>
      <w:r>
        <w:rPr>
          <w:rFonts w:eastAsia="Times New Roman"/>
          <w:color w:val="000000"/>
          <w:szCs w:val="24"/>
        </w:rPr>
        <w:t>εάν</w:t>
      </w:r>
      <w:r w:rsidRPr="00EE08B0">
        <w:rPr>
          <w:rFonts w:eastAsia="Times New Roman"/>
          <w:color w:val="000000"/>
          <w:szCs w:val="24"/>
        </w:rPr>
        <w:t xml:space="preserve"> δεν είχατε γ</w:t>
      </w:r>
      <w:r>
        <w:rPr>
          <w:rFonts w:eastAsia="Times New Roman"/>
          <w:color w:val="000000"/>
          <w:szCs w:val="24"/>
        </w:rPr>
        <w:t>ίνει εσείς Κυβέρνηση, θα αμειβόντουσαν καλύτερα,</w:t>
      </w:r>
      <w:r w:rsidRPr="00EE08B0">
        <w:rPr>
          <w:rFonts w:eastAsia="Times New Roman"/>
          <w:color w:val="000000"/>
          <w:szCs w:val="24"/>
        </w:rPr>
        <w:t xml:space="preserve"> εάν δε</w:t>
      </w:r>
      <w:r>
        <w:rPr>
          <w:rFonts w:eastAsia="Times New Roman"/>
          <w:color w:val="000000"/>
          <w:szCs w:val="24"/>
        </w:rPr>
        <w:t>ν</w:t>
      </w:r>
      <w:r w:rsidRPr="00EE08B0">
        <w:rPr>
          <w:rFonts w:eastAsia="Times New Roman"/>
          <w:color w:val="000000"/>
          <w:szCs w:val="24"/>
        </w:rPr>
        <w:t xml:space="preserve"> δι</w:t>
      </w:r>
      <w:r>
        <w:rPr>
          <w:rFonts w:eastAsia="Times New Roman"/>
          <w:color w:val="000000"/>
          <w:szCs w:val="24"/>
        </w:rPr>
        <w:t>ώχνατε επενδύσεις και μαζί του</w:t>
      </w:r>
      <w:r w:rsidRPr="00EE08B0">
        <w:rPr>
          <w:rFonts w:eastAsia="Times New Roman"/>
          <w:color w:val="000000"/>
          <w:szCs w:val="24"/>
        </w:rPr>
        <w:t xml:space="preserve">ς </w:t>
      </w:r>
      <w:r>
        <w:rPr>
          <w:rFonts w:eastAsia="Times New Roman"/>
          <w:color w:val="000000"/>
          <w:szCs w:val="24"/>
        </w:rPr>
        <w:t xml:space="preserve">τις εξειδικευμένες και </w:t>
      </w:r>
      <w:r w:rsidRPr="00EE08B0">
        <w:rPr>
          <w:rFonts w:eastAsia="Times New Roman"/>
          <w:color w:val="000000"/>
          <w:szCs w:val="24"/>
        </w:rPr>
        <w:t>καλοπληρωμένες θέσεις εργασίας</w:t>
      </w:r>
      <w:r>
        <w:rPr>
          <w:rFonts w:eastAsia="Times New Roman"/>
          <w:color w:val="000000"/>
          <w:szCs w:val="24"/>
        </w:rPr>
        <w:t>,</w:t>
      </w:r>
      <w:r w:rsidRPr="00EE08B0">
        <w:rPr>
          <w:rFonts w:eastAsia="Times New Roman"/>
          <w:color w:val="000000"/>
          <w:szCs w:val="24"/>
        </w:rPr>
        <w:t xml:space="preserve"> που </w:t>
      </w:r>
      <w:r>
        <w:rPr>
          <w:rFonts w:eastAsia="Times New Roman"/>
          <w:color w:val="000000"/>
          <w:szCs w:val="24"/>
        </w:rPr>
        <w:t xml:space="preserve">οι επενδύσεις δημιουργούν </w:t>
      </w:r>
      <w:r w:rsidRPr="00EE08B0">
        <w:rPr>
          <w:rFonts w:eastAsia="Times New Roman"/>
          <w:color w:val="000000"/>
          <w:szCs w:val="24"/>
        </w:rPr>
        <w:t xml:space="preserve">συνεργών. </w:t>
      </w:r>
    </w:p>
    <w:p w14:paraId="2C1AD79C"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Pr>
          <w:rFonts w:eastAsia="Times New Roman"/>
          <w:color w:val="000000"/>
          <w:szCs w:val="24"/>
        </w:rPr>
        <w:t>Αντίθετα φ</w:t>
      </w:r>
      <w:r w:rsidRPr="00EE08B0">
        <w:rPr>
          <w:rFonts w:eastAsia="Times New Roman"/>
          <w:color w:val="000000"/>
          <w:szCs w:val="24"/>
        </w:rPr>
        <w:t xml:space="preserve">τιάξατε θέσεις συμβασιούχων στο </w:t>
      </w:r>
      <w:r>
        <w:rPr>
          <w:rFonts w:eastAsia="Times New Roman"/>
          <w:color w:val="000000"/>
          <w:szCs w:val="24"/>
        </w:rPr>
        <w:t>δ</w:t>
      </w:r>
      <w:r w:rsidRPr="00EE08B0">
        <w:rPr>
          <w:rFonts w:eastAsia="Times New Roman"/>
          <w:color w:val="000000"/>
          <w:szCs w:val="24"/>
        </w:rPr>
        <w:t>ημόσιο</w:t>
      </w:r>
      <w:r>
        <w:rPr>
          <w:rFonts w:eastAsia="Times New Roman"/>
          <w:color w:val="000000"/>
          <w:szCs w:val="24"/>
        </w:rPr>
        <w:t>,</w:t>
      </w:r>
      <w:r w:rsidRPr="00EE08B0">
        <w:rPr>
          <w:rFonts w:eastAsia="Times New Roman"/>
          <w:color w:val="000000"/>
          <w:szCs w:val="24"/>
        </w:rPr>
        <w:t xml:space="preserve"> για να εγκαθιδρύσετε το κομμα</w:t>
      </w:r>
      <w:r>
        <w:rPr>
          <w:rFonts w:eastAsia="Times New Roman"/>
          <w:color w:val="000000"/>
          <w:szCs w:val="24"/>
        </w:rPr>
        <w:t xml:space="preserve">τικό στο κράτος. </w:t>
      </w:r>
      <w:r w:rsidRPr="00EE08B0">
        <w:rPr>
          <w:rFonts w:eastAsia="Times New Roman"/>
          <w:color w:val="000000"/>
          <w:szCs w:val="24"/>
        </w:rPr>
        <w:t>Το</w:t>
      </w:r>
      <w:r>
        <w:rPr>
          <w:rFonts w:eastAsia="Times New Roman"/>
          <w:color w:val="000000"/>
          <w:szCs w:val="24"/>
        </w:rPr>
        <w:t>ν</w:t>
      </w:r>
      <w:r w:rsidRPr="00EE08B0">
        <w:rPr>
          <w:rFonts w:eastAsia="Times New Roman"/>
          <w:color w:val="000000"/>
          <w:szCs w:val="24"/>
        </w:rPr>
        <w:t xml:space="preserve"> Δεκέμβριο </w:t>
      </w:r>
      <w:r>
        <w:rPr>
          <w:rFonts w:eastAsia="Times New Roman"/>
          <w:color w:val="000000"/>
          <w:szCs w:val="24"/>
        </w:rPr>
        <w:t>του 2015</w:t>
      </w:r>
      <w:r>
        <w:rPr>
          <w:rFonts w:eastAsia="Times New Roman"/>
          <w:color w:val="000000"/>
          <w:szCs w:val="24"/>
        </w:rPr>
        <w:t>,</w:t>
      </w:r>
      <w:r>
        <w:rPr>
          <w:rFonts w:eastAsia="Times New Roman"/>
          <w:color w:val="000000"/>
          <w:szCs w:val="24"/>
        </w:rPr>
        <w:t xml:space="preserve"> </w:t>
      </w:r>
      <w:r w:rsidRPr="00EE08B0">
        <w:rPr>
          <w:rFonts w:eastAsia="Times New Roman"/>
          <w:color w:val="000000"/>
          <w:szCs w:val="24"/>
        </w:rPr>
        <w:t xml:space="preserve">οι συμβάσεις ορισμένου χρόνου στο </w:t>
      </w:r>
      <w:r>
        <w:rPr>
          <w:rFonts w:eastAsia="Times New Roman"/>
          <w:color w:val="000000"/>
          <w:szCs w:val="24"/>
        </w:rPr>
        <w:t xml:space="preserve">δημόσιο ήταν </w:t>
      </w:r>
      <w:r w:rsidRPr="00EE08B0">
        <w:rPr>
          <w:rFonts w:eastAsia="Times New Roman"/>
          <w:color w:val="000000"/>
          <w:szCs w:val="24"/>
        </w:rPr>
        <w:t>περί</w:t>
      </w:r>
      <w:r w:rsidRPr="00EE08B0">
        <w:rPr>
          <w:rFonts w:eastAsia="Times New Roman"/>
          <w:color w:val="000000"/>
          <w:szCs w:val="24"/>
        </w:rPr>
        <w:lastRenderedPageBreak/>
        <w:t>που εβδομ</w:t>
      </w:r>
      <w:r>
        <w:rPr>
          <w:rFonts w:eastAsia="Times New Roman"/>
          <w:color w:val="000000"/>
          <w:szCs w:val="24"/>
        </w:rPr>
        <w:t>ήντα τρείς</w:t>
      </w:r>
      <w:r w:rsidRPr="00EE08B0">
        <w:rPr>
          <w:rFonts w:eastAsia="Times New Roman"/>
          <w:color w:val="000000"/>
          <w:szCs w:val="24"/>
        </w:rPr>
        <w:t xml:space="preserve"> χιλιάδες το </w:t>
      </w:r>
      <w:r>
        <w:rPr>
          <w:rFonts w:eastAsia="Times New Roman"/>
          <w:color w:val="000000"/>
          <w:szCs w:val="24"/>
        </w:rPr>
        <w:t xml:space="preserve">10% </w:t>
      </w:r>
      <w:r w:rsidRPr="00EE08B0">
        <w:rPr>
          <w:rFonts w:eastAsia="Times New Roman"/>
          <w:color w:val="000000"/>
          <w:szCs w:val="24"/>
        </w:rPr>
        <w:t>των δημοσίω</w:t>
      </w:r>
      <w:r w:rsidRPr="00EE08B0">
        <w:rPr>
          <w:rFonts w:eastAsia="Times New Roman"/>
          <w:color w:val="000000"/>
          <w:szCs w:val="24"/>
        </w:rPr>
        <w:t xml:space="preserve">ν υπαλλήλων. Σήμερα φτάνουν </w:t>
      </w:r>
      <w:r>
        <w:rPr>
          <w:rFonts w:eastAsia="Times New Roman"/>
          <w:color w:val="000000"/>
          <w:szCs w:val="24"/>
        </w:rPr>
        <w:t>τις ενενήντα μία χιλιάδες το 12,5%</w:t>
      </w:r>
      <w:r w:rsidRPr="00EE08B0">
        <w:rPr>
          <w:rFonts w:eastAsia="Times New Roman"/>
          <w:color w:val="000000"/>
          <w:szCs w:val="24"/>
        </w:rPr>
        <w:t xml:space="preserve"> των δημοσίων υπαλλήλων. Η</w:t>
      </w:r>
      <w:r>
        <w:rPr>
          <w:rFonts w:eastAsia="Times New Roman"/>
          <w:color w:val="000000"/>
          <w:szCs w:val="24"/>
        </w:rPr>
        <w:t xml:space="preserve"> ελαστική απασχόληση αυξάνεται κ</w:t>
      </w:r>
      <w:r w:rsidRPr="00EE08B0">
        <w:rPr>
          <w:rFonts w:eastAsia="Times New Roman"/>
          <w:color w:val="000000"/>
          <w:szCs w:val="24"/>
        </w:rPr>
        <w:t>αι κοντεύει</w:t>
      </w:r>
      <w:r>
        <w:rPr>
          <w:rFonts w:eastAsia="Times New Roman"/>
          <w:color w:val="000000"/>
          <w:szCs w:val="24"/>
        </w:rPr>
        <w:t>,</w:t>
      </w:r>
      <w:r w:rsidRPr="00EE08B0">
        <w:rPr>
          <w:rFonts w:eastAsia="Times New Roman"/>
          <w:color w:val="000000"/>
          <w:szCs w:val="24"/>
        </w:rPr>
        <w:t xml:space="preserve"> επί των ημερών </w:t>
      </w:r>
      <w:r>
        <w:rPr>
          <w:rFonts w:eastAsia="Times New Roman"/>
          <w:color w:val="000000"/>
          <w:szCs w:val="24"/>
        </w:rPr>
        <w:t>σας,</w:t>
      </w:r>
      <w:r w:rsidRPr="00EE08B0">
        <w:rPr>
          <w:rFonts w:eastAsia="Times New Roman"/>
          <w:color w:val="000000"/>
          <w:szCs w:val="24"/>
        </w:rPr>
        <w:t xml:space="preserve"> να εξελιχθεί σε κανονικότητα. Στα τελευταία στοιχεία του Οκτωβρίου μόνο </w:t>
      </w:r>
      <w:r>
        <w:rPr>
          <w:rFonts w:eastAsia="Times New Roman"/>
          <w:color w:val="000000"/>
          <w:szCs w:val="24"/>
        </w:rPr>
        <w:t>το 46%</w:t>
      </w:r>
      <w:r w:rsidRPr="00EE08B0">
        <w:rPr>
          <w:rFonts w:eastAsia="Times New Roman"/>
          <w:color w:val="000000"/>
          <w:szCs w:val="24"/>
        </w:rPr>
        <w:t xml:space="preserve"> των νέων προσλήψεων είνα</w:t>
      </w:r>
      <w:r w:rsidRPr="00EE08B0">
        <w:rPr>
          <w:rFonts w:eastAsia="Times New Roman"/>
          <w:color w:val="000000"/>
          <w:szCs w:val="24"/>
        </w:rPr>
        <w:t>ι πλήρους απασχόλησης</w:t>
      </w:r>
      <w:r>
        <w:rPr>
          <w:rFonts w:eastAsia="Times New Roman"/>
          <w:color w:val="000000"/>
          <w:szCs w:val="24"/>
        </w:rPr>
        <w:t>. Σύμφωνα με τα</w:t>
      </w:r>
      <w:r w:rsidRPr="00EE08B0">
        <w:rPr>
          <w:rFonts w:eastAsia="Times New Roman"/>
          <w:color w:val="000000"/>
          <w:szCs w:val="24"/>
        </w:rPr>
        <w:t xml:space="preserve"> με τα στοιχεία του </w:t>
      </w:r>
      <w:r>
        <w:rPr>
          <w:rFonts w:eastAsia="Times New Roman"/>
          <w:color w:val="000000"/>
          <w:szCs w:val="24"/>
        </w:rPr>
        <w:t>«</w:t>
      </w:r>
      <w:r w:rsidRPr="00EE08B0">
        <w:rPr>
          <w:rFonts w:eastAsia="Times New Roman"/>
          <w:color w:val="000000"/>
          <w:szCs w:val="24"/>
        </w:rPr>
        <w:t>Άρτεμις</w:t>
      </w:r>
      <w:r>
        <w:rPr>
          <w:rFonts w:eastAsia="Times New Roman"/>
          <w:color w:val="000000"/>
          <w:szCs w:val="24"/>
        </w:rPr>
        <w:t>»</w:t>
      </w:r>
      <w:r w:rsidRPr="00EE08B0">
        <w:rPr>
          <w:rFonts w:eastAsia="Times New Roman"/>
          <w:color w:val="000000"/>
          <w:szCs w:val="24"/>
        </w:rPr>
        <w:t xml:space="preserve"> τ</w:t>
      </w:r>
      <w:r>
        <w:rPr>
          <w:rFonts w:eastAsia="Times New Roman"/>
          <w:color w:val="000000"/>
          <w:szCs w:val="24"/>
        </w:rPr>
        <w:t>ο 2014</w:t>
      </w:r>
      <w:r w:rsidRPr="00EE08B0">
        <w:rPr>
          <w:rFonts w:eastAsia="Times New Roman"/>
          <w:color w:val="000000"/>
          <w:szCs w:val="24"/>
        </w:rPr>
        <w:t xml:space="preserve"> </w:t>
      </w:r>
      <w:r>
        <w:rPr>
          <w:rFonts w:eastAsia="Times New Roman"/>
          <w:color w:val="000000"/>
          <w:szCs w:val="24"/>
        </w:rPr>
        <w:t>οι</w:t>
      </w:r>
      <w:r w:rsidRPr="00EE08B0">
        <w:rPr>
          <w:rFonts w:eastAsia="Times New Roman"/>
          <w:color w:val="000000"/>
          <w:szCs w:val="24"/>
        </w:rPr>
        <w:t xml:space="preserve"> αδήλωτ</w:t>
      </w:r>
      <w:r>
        <w:rPr>
          <w:rFonts w:eastAsia="Times New Roman"/>
          <w:color w:val="000000"/>
          <w:szCs w:val="24"/>
        </w:rPr>
        <w:t>οι</w:t>
      </w:r>
      <w:r w:rsidRPr="00EE08B0">
        <w:rPr>
          <w:rFonts w:eastAsia="Times New Roman"/>
          <w:color w:val="000000"/>
          <w:szCs w:val="24"/>
        </w:rPr>
        <w:t xml:space="preserve"> εργαζόμενοι ήταν </w:t>
      </w:r>
      <w:r>
        <w:rPr>
          <w:rFonts w:eastAsia="Times New Roman"/>
          <w:color w:val="000000"/>
          <w:szCs w:val="24"/>
        </w:rPr>
        <w:t>4,6%</w:t>
      </w:r>
      <w:r w:rsidRPr="00EE08B0">
        <w:rPr>
          <w:rFonts w:eastAsia="Times New Roman"/>
          <w:color w:val="000000"/>
          <w:szCs w:val="24"/>
        </w:rPr>
        <w:t>.</w:t>
      </w:r>
      <w:r>
        <w:rPr>
          <w:rFonts w:eastAsia="Times New Roman"/>
          <w:color w:val="000000"/>
          <w:szCs w:val="24"/>
        </w:rPr>
        <w:t xml:space="preserve"> Σήμερα έφτασαν το 6%.</w:t>
      </w:r>
      <w:r w:rsidRPr="00EE08B0">
        <w:rPr>
          <w:rFonts w:eastAsia="Times New Roman"/>
          <w:color w:val="000000"/>
          <w:szCs w:val="24"/>
        </w:rPr>
        <w:t xml:space="preserve"> </w:t>
      </w:r>
      <w:r>
        <w:rPr>
          <w:rFonts w:eastAsia="Times New Roman"/>
          <w:color w:val="000000"/>
          <w:szCs w:val="24"/>
        </w:rPr>
        <w:t xml:space="preserve">Αυτοί είστε. Θέλετε μια </w:t>
      </w:r>
      <w:r w:rsidRPr="00EE08B0">
        <w:rPr>
          <w:rFonts w:eastAsia="Times New Roman"/>
          <w:color w:val="000000"/>
          <w:szCs w:val="24"/>
        </w:rPr>
        <w:t>οικονομία κρατικοδίαιτη</w:t>
      </w:r>
      <w:r>
        <w:rPr>
          <w:rFonts w:eastAsia="Times New Roman"/>
          <w:color w:val="000000"/>
          <w:szCs w:val="24"/>
        </w:rPr>
        <w:t>ς,</w:t>
      </w:r>
      <w:r w:rsidRPr="00EE08B0">
        <w:rPr>
          <w:rFonts w:eastAsia="Times New Roman"/>
          <w:color w:val="000000"/>
          <w:szCs w:val="24"/>
        </w:rPr>
        <w:t xml:space="preserve"> χειραγωγούμεν</w:t>
      </w:r>
      <w:r>
        <w:rPr>
          <w:rFonts w:eastAsia="Times New Roman"/>
          <w:color w:val="000000"/>
          <w:szCs w:val="24"/>
        </w:rPr>
        <w:t>η</w:t>
      </w:r>
      <w:r w:rsidRPr="00EE08B0">
        <w:rPr>
          <w:rFonts w:eastAsia="Times New Roman"/>
          <w:color w:val="000000"/>
          <w:szCs w:val="24"/>
        </w:rPr>
        <w:t>ς επιχειρηματικότητας</w:t>
      </w:r>
      <w:r>
        <w:rPr>
          <w:rFonts w:eastAsia="Times New Roman"/>
          <w:color w:val="000000"/>
          <w:szCs w:val="24"/>
        </w:rPr>
        <w:t>,</w:t>
      </w:r>
      <w:r w:rsidRPr="00EE08B0">
        <w:rPr>
          <w:rFonts w:eastAsia="Times New Roman"/>
          <w:color w:val="000000"/>
          <w:szCs w:val="24"/>
        </w:rPr>
        <w:t xml:space="preserve"> με το</w:t>
      </w:r>
      <w:r>
        <w:rPr>
          <w:rFonts w:eastAsia="Times New Roman"/>
          <w:color w:val="000000"/>
          <w:szCs w:val="24"/>
        </w:rPr>
        <w:t xml:space="preserve">υς πολίτες να είναι είτε </w:t>
      </w:r>
      <w:proofErr w:type="spellStart"/>
      <w:r>
        <w:rPr>
          <w:rFonts w:eastAsia="Times New Roman"/>
          <w:color w:val="000000"/>
          <w:szCs w:val="24"/>
        </w:rPr>
        <w:t>επιδοματ</w:t>
      </w:r>
      <w:r>
        <w:rPr>
          <w:rFonts w:eastAsia="Times New Roman"/>
          <w:color w:val="000000"/>
          <w:szCs w:val="24"/>
        </w:rPr>
        <w:t>ούχοι</w:t>
      </w:r>
      <w:proofErr w:type="spellEnd"/>
      <w:r w:rsidRPr="00EE08B0">
        <w:rPr>
          <w:rFonts w:eastAsia="Times New Roman"/>
          <w:color w:val="000000"/>
          <w:szCs w:val="24"/>
        </w:rPr>
        <w:t xml:space="preserve"> είτε συμβασιούχοι είτε ανειδίκευτο προσωπικό. </w:t>
      </w:r>
    </w:p>
    <w:p w14:paraId="2C1AD79D"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sidRPr="00EE08B0">
        <w:rPr>
          <w:rFonts w:eastAsia="Times New Roman"/>
          <w:color w:val="000000"/>
          <w:szCs w:val="24"/>
        </w:rPr>
        <w:t>Έρχομα</w:t>
      </w:r>
      <w:r>
        <w:rPr>
          <w:rFonts w:eastAsia="Times New Roman"/>
          <w:color w:val="000000"/>
          <w:szCs w:val="24"/>
        </w:rPr>
        <w:t xml:space="preserve">ι στην </w:t>
      </w:r>
      <w:r w:rsidRPr="00EE08B0">
        <w:rPr>
          <w:rFonts w:eastAsia="Times New Roman"/>
          <w:color w:val="000000"/>
          <w:szCs w:val="24"/>
        </w:rPr>
        <w:t xml:space="preserve">κοινωνική </w:t>
      </w:r>
      <w:r>
        <w:rPr>
          <w:rFonts w:eastAsia="Times New Roman"/>
          <w:color w:val="000000"/>
          <w:szCs w:val="24"/>
        </w:rPr>
        <w:t>σας</w:t>
      </w:r>
      <w:r w:rsidRPr="00EE08B0">
        <w:rPr>
          <w:rFonts w:eastAsia="Times New Roman"/>
          <w:color w:val="000000"/>
          <w:szCs w:val="24"/>
        </w:rPr>
        <w:t xml:space="preserve"> πολιτική</w:t>
      </w:r>
      <w:r>
        <w:rPr>
          <w:rFonts w:eastAsia="Times New Roman"/>
          <w:color w:val="000000"/>
          <w:szCs w:val="24"/>
        </w:rPr>
        <w:t xml:space="preserve">, που, για εσάς, λέτε </w:t>
      </w:r>
      <w:r w:rsidRPr="00EE08B0">
        <w:rPr>
          <w:rFonts w:eastAsia="Times New Roman"/>
          <w:color w:val="000000"/>
          <w:szCs w:val="24"/>
        </w:rPr>
        <w:t xml:space="preserve">ότι </w:t>
      </w:r>
      <w:r>
        <w:rPr>
          <w:rFonts w:eastAsia="Times New Roman"/>
          <w:color w:val="000000"/>
          <w:szCs w:val="24"/>
        </w:rPr>
        <w:t>είναι το προνομιακό σας πεδίο.</w:t>
      </w:r>
      <w:r w:rsidRPr="00EE08B0">
        <w:rPr>
          <w:rFonts w:eastAsia="Times New Roman"/>
          <w:color w:val="000000"/>
          <w:szCs w:val="24"/>
        </w:rPr>
        <w:t xml:space="preserve"> Το Σεπτέμβριο του </w:t>
      </w:r>
      <w:r>
        <w:rPr>
          <w:rFonts w:eastAsia="Times New Roman"/>
          <w:color w:val="000000"/>
          <w:szCs w:val="24"/>
        </w:rPr>
        <w:t xml:space="preserve">2015 </w:t>
      </w:r>
      <w:r w:rsidRPr="00EE08B0">
        <w:rPr>
          <w:rFonts w:eastAsia="Times New Roman"/>
          <w:color w:val="000000"/>
          <w:szCs w:val="24"/>
        </w:rPr>
        <w:t xml:space="preserve">σας </w:t>
      </w:r>
      <w:r>
        <w:rPr>
          <w:rFonts w:eastAsia="Times New Roman"/>
          <w:color w:val="000000"/>
          <w:szCs w:val="24"/>
        </w:rPr>
        <w:t>θυμίζω, και μ</w:t>
      </w:r>
      <w:r w:rsidRPr="00EE08B0">
        <w:rPr>
          <w:rFonts w:eastAsia="Times New Roman"/>
          <w:color w:val="000000"/>
          <w:szCs w:val="24"/>
        </w:rPr>
        <w:t>ε το αφήγημα του σ</w:t>
      </w:r>
      <w:r>
        <w:rPr>
          <w:rFonts w:eastAsia="Times New Roman"/>
          <w:color w:val="000000"/>
          <w:szCs w:val="24"/>
        </w:rPr>
        <w:t>κισί</w:t>
      </w:r>
      <w:r w:rsidRPr="00EE08B0">
        <w:rPr>
          <w:rFonts w:eastAsia="Times New Roman"/>
          <w:color w:val="000000"/>
          <w:szCs w:val="24"/>
        </w:rPr>
        <w:t xml:space="preserve">ματος των μνημονίων να έχει καταρρεύσει, </w:t>
      </w:r>
      <w:r w:rsidRPr="00EE08B0">
        <w:rPr>
          <w:rFonts w:eastAsia="Times New Roman"/>
          <w:color w:val="000000"/>
          <w:szCs w:val="24"/>
        </w:rPr>
        <w:t>υποσχεθήκατε στον ελληνικό λαό στις εκλογές ένα παράλληλο πρό</w:t>
      </w:r>
      <w:r>
        <w:rPr>
          <w:rFonts w:eastAsia="Times New Roman"/>
          <w:color w:val="000000"/>
          <w:szCs w:val="24"/>
        </w:rPr>
        <w:t>γραμμα. Στο μεσοπρόθεσμο ψηφίσα</w:t>
      </w:r>
      <w:r w:rsidRPr="00EE08B0">
        <w:rPr>
          <w:rFonts w:eastAsia="Times New Roman"/>
          <w:color w:val="000000"/>
          <w:szCs w:val="24"/>
        </w:rPr>
        <w:t xml:space="preserve">τε τα </w:t>
      </w:r>
      <w:r>
        <w:rPr>
          <w:rFonts w:eastAsia="Times New Roman"/>
          <w:color w:val="000000"/>
          <w:szCs w:val="24"/>
        </w:rPr>
        <w:t>περίφημα «αντίμετρα» και πανηγυρίζ</w:t>
      </w:r>
      <w:r w:rsidRPr="00EE08B0">
        <w:rPr>
          <w:rFonts w:eastAsia="Times New Roman"/>
          <w:color w:val="000000"/>
          <w:szCs w:val="24"/>
        </w:rPr>
        <w:t>ατε. Σ</w:t>
      </w:r>
      <w:r>
        <w:rPr>
          <w:rFonts w:eastAsia="Times New Roman"/>
          <w:color w:val="000000"/>
          <w:szCs w:val="24"/>
        </w:rPr>
        <w:t xml:space="preserve">τον προϋπολογισμό </w:t>
      </w:r>
      <w:r>
        <w:rPr>
          <w:rFonts w:eastAsia="Times New Roman"/>
          <w:color w:val="000000"/>
          <w:szCs w:val="24"/>
        </w:rPr>
        <w:lastRenderedPageBreak/>
        <w:t xml:space="preserve">σήμερα </w:t>
      </w:r>
      <w:r w:rsidRPr="00EE08B0">
        <w:rPr>
          <w:rFonts w:eastAsia="Times New Roman"/>
          <w:color w:val="000000"/>
          <w:szCs w:val="24"/>
        </w:rPr>
        <w:t>καταργείτ</w:t>
      </w:r>
      <w:r>
        <w:rPr>
          <w:rFonts w:eastAsia="Times New Roman"/>
          <w:color w:val="000000"/>
          <w:szCs w:val="24"/>
        </w:rPr>
        <w:t>ε</w:t>
      </w:r>
      <w:r w:rsidRPr="00EE08B0">
        <w:rPr>
          <w:rFonts w:eastAsia="Times New Roman"/>
          <w:color w:val="000000"/>
          <w:szCs w:val="24"/>
        </w:rPr>
        <w:t xml:space="preserve"> τα </w:t>
      </w:r>
      <w:r>
        <w:rPr>
          <w:rFonts w:eastAsia="Times New Roman"/>
          <w:color w:val="000000"/>
          <w:szCs w:val="24"/>
        </w:rPr>
        <w:t>αντίμετρα</w:t>
      </w:r>
      <w:r w:rsidRPr="00EE08B0">
        <w:rPr>
          <w:rFonts w:eastAsia="Times New Roman"/>
          <w:color w:val="000000"/>
          <w:szCs w:val="24"/>
        </w:rPr>
        <w:t xml:space="preserve"> και πάλι πανηγυρίζετε. Αποφασίστε τι θέλετε, γιατί η συμπεριφορά σας </w:t>
      </w:r>
      <w:r w:rsidRPr="00EE08B0">
        <w:rPr>
          <w:rFonts w:eastAsia="Times New Roman"/>
          <w:color w:val="000000"/>
          <w:szCs w:val="24"/>
        </w:rPr>
        <w:t>αγγίζει τα όρια της δι</w:t>
      </w:r>
      <w:r>
        <w:rPr>
          <w:rFonts w:eastAsia="Times New Roman"/>
          <w:color w:val="000000"/>
          <w:szCs w:val="24"/>
        </w:rPr>
        <w:t>πλής προσωπικότητας</w:t>
      </w:r>
      <w:r w:rsidRPr="00EE08B0">
        <w:rPr>
          <w:rFonts w:eastAsia="Times New Roman"/>
          <w:color w:val="000000"/>
          <w:szCs w:val="24"/>
        </w:rPr>
        <w:t xml:space="preserve">. </w:t>
      </w:r>
    </w:p>
    <w:p w14:paraId="2C1AD79E" w14:textId="77777777" w:rsidR="00692F88" w:rsidRDefault="007C4398">
      <w:pPr>
        <w:autoSpaceDE w:val="0"/>
        <w:autoSpaceDN w:val="0"/>
        <w:adjustRightInd w:val="0"/>
        <w:spacing w:line="600" w:lineRule="auto"/>
        <w:ind w:firstLine="720"/>
        <w:contextualSpacing/>
        <w:jc w:val="both"/>
        <w:rPr>
          <w:rFonts w:eastAsia="Times New Roman"/>
          <w:color w:val="000000"/>
          <w:szCs w:val="24"/>
        </w:rPr>
      </w:pPr>
      <w:r>
        <w:rPr>
          <w:rFonts w:eastAsia="Times New Roman"/>
          <w:color w:val="000000"/>
          <w:szCs w:val="24"/>
        </w:rPr>
        <w:t xml:space="preserve">Εξαφανίσατε </w:t>
      </w:r>
      <w:r w:rsidRPr="00EE08B0">
        <w:rPr>
          <w:rFonts w:eastAsia="Times New Roman"/>
          <w:color w:val="000000"/>
          <w:szCs w:val="24"/>
        </w:rPr>
        <w:t xml:space="preserve">από τον προϋπολογισμό του </w:t>
      </w:r>
      <w:r>
        <w:rPr>
          <w:rFonts w:eastAsia="Times New Roman"/>
          <w:color w:val="000000"/>
          <w:szCs w:val="24"/>
        </w:rPr>
        <w:t>2019</w:t>
      </w:r>
      <w:r w:rsidRPr="00EE08B0">
        <w:rPr>
          <w:rFonts w:eastAsia="Times New Roman"/>
          <w:color w:val="000000"/>
          <w:szCs w:val="24"/>
        </w:rPr>
        <w:t xml:space="preserve"> </w:t>
      </w:r>
      <w:r>
        <w:rPr>
          <w:rFonts w:eastAsia="Times New Roman"/>
          <w:color w:val="000000"/>
          <w:szCs w:val="24"/>
        </w:rPr>
        <w:t>190</w:t>
      </w:r>
      <w:r w:rsidRPr="00EE08B0">
        <w:rPr>
          <w:rFonts w:eastAsia="Times New Roman"/>
          <w:color w:val="000000"/>
          <w:szCs w:val="24"/>
        </w:rPr>
        <w:t xml:space="preserve"> εκατομμύρια για σχολικά γεύματα, </w:t>
      </w:r>
      <w:r>
        <w:rPr>
          <w:rFonts w:eastAsia="Times New Roman"/>
          <w:color w:val="000000"/>
          <w:szCs w:val="24"/>
        </w:rPr>
        <w:t xml:space="preserve">σβήσατε 140 </w:t>
      </w:r>
      <w:r w:rsidRPr="00EE08B0">
        <w:rPr>
          <w:rFonts w:eastAsia="Times New Roman"/>
          <w:color w:val="000000"/>
          <w:szCs w:val="24"/>
        </w:rPr>
        <w:t xml:space="preserve">εκατομμύρια για </w:t>
      </w:r>
      <w:r>
        <w:rPr>
          <w:rFonts w:eastAsia="Times New Roman"/>
          <w:color w:val="000000"/>
          <w:szCs w:val="24"/>
        </w:rPr>
        <w:t>προ</w:t>
      </w:r>
      <w:r w:rsidRPr="00EE08B0">
        <w:rPr>
          <w:rFonts w:eastAsia="Times New Roman"/>
          <w:color w:val="000000"/>
          <w:szCs w:val="24"/>
        </w:rPr>
        <w:t xml:space="preserve">σχολική εκπαίδευση, </w:t>
      </w:r>
      <w:r>
        <w:rPr>
          <w:rFonts w:eastAsia="Times New Roman"/>
          <w:color w:val="000000"/>
          <w:szCs w:val="24"/>
        </w:rPr>
        <w:t>300</w:t>
      </w:r>
      <w:r w:rsidRPr="00EE08B0">
        <w:rPr>
          <w:rFonts w:eastAsia="Times New Roman"/>
          <w:color w:val="000000"/>
          <w:szCs w:val="24"/>
        </w:rPr>
        <w:t xml:space="preserve"> εκατομμύρια για υποδομές στην ενέργεια και τ</w:t>
      </w:r>
      <w:r>
        <w:rPr>
          <w:rFonts w:eastAsia="Times New Roman"/>
          <w:color w:val="000000"/>
          <w:szCs w:val="24"/>
        </w:rPr>
        <w:t>ον</w:t>
      </w:r>
      <w:r w:rsidRPr="00EE08B0">
        <w:rPr>
          <w:rFonts w:eastAsia="Times New Roman"/>
          <w:color w:val="000000"/>
          <w:szCs w:val="24"/>
        </w:rPr>
        <w:t xml:space="preserve"> πρωτογενή τομέα</w:t>
      </w:r>
      <w:r>
        <w:rPr>
          <w:rFonts w:eastAsia="Times New Roman"/>
          <w:color w:val="000000"/>
          <w:szCs w:val="24"/>
        </w:rPr>
        <w:t>. Έ</w:t>
      </w:r>
      <w:r w:rsidRPr="00EE08B0">
        <w:rPr>
          <w:rFonts w:eastAsia="Times New Roman"/>
          <w:color w:val="000000"/>
          <w:szCs w:val="24"/>
        </w:rPr>
        <w:t xml:space="preserve">φυγαν </w:t>
      </w:r>
      <w:r>
        <w:rPr>
          <w:rFonts w:eastAsia="Times New Roman"/>
          <w:color w:val="000000"/>
          <w:szCs w:val="24"/>
        </w:rPr>
        <w:t>260</w:t>
      </w:r>
      <w:r w:rsidRPr="00EE08B0">
        <w:rPr>
          <w:rFonts w:eastAsia="Times New Roman"/>
          <w:color w:val="000000"/>
          <w:szCs w:val="24"/>
        </w:rPr>
        <w:t xml:space="preserve"> εκ</w:t>
      </w:r>
      <w:r w:rsidRPr="00EE08B0">
        <w:rPr>
          <w:rFonts w:eastAsia="Times New Roman"/>
          <w:color w:val="000000"/>
          <w:szCs w:val="24"/>
        </w:rPr>
        <w:t xml:space="preserve">ατομμύρια για ενεργητικές πολιτικές απασχόλησης. Και </w:t>
      </w:r>
      <w:r>
        <w:rPr>
          <w:rFonts w:eastAsia="Times New Roman"/>
          <w:color w:val="000000"/>
          <w:szCs w:val="24"/>
        </w:rPr>
        <w:t xml:space="preserve">πείτε στους </w:t>
      </w:r>
      <w:r w:rsidRPr="00EE08B0">
        <w:rPr>
          <w:rFonts w:eastAsia="Times New Roman"/>
          <w:color w:val="000000"/>
          <w:szCs w:val="24"/>
        </w:rPr>
        <w:t xml:space="preserve">ηλικιωμένους ότι δεν θα τους </w:t>
      </w:r>
      <w:r>
        <w:rPr>
          <w:rFonts w:eastAsia="Times New Roman"/>
          <w:color w:val="000000"/>
          <w:szCs w:val="24"/>
        </w:rPr>
        <w:t xml:space="preserve">δώσετε 240 </w:t>
      </w:r>
      <w:r w:rsidRPr="00EE08B0">
        <w:rPr>
          <w:rFonts w:eastAsia="Times New Roman"/>
          <w:color w:val="000000"/>
          <w:szCs w:val="24"/>
        </w:rPr>
        <w:t>εκατομμύρια για συμμετοχή στη φαρμακευτική δαπάνη.</w:t>
      </w:r>
    </w:p>
    <w:p w14:paraId="2C1AD79F" w14:textId="77777777" w:rsidR="00692F88" w:rsidRDefault="007C4398">
      <w:pPr>
        <w:autoSpaceDE w:val="0"/>
        <w:autoSpaceDN w:val="0"/>
        <w:adjustRightInd w:val="0"/>
        <w:spacing w:line="600" w:lineRule="auto"/>
        <w:ind w:firstLine="720"/>
        <w:contextualSpacing/>
        <w:jc w:val="both"/>
        <w:rPr>
          <w:rFonts w:eastAsia="Times New Roman"/>
          <w:szCs w:val="24"/>
        </w:rPr>
      </w:pPr>
      <w:r w:rsidRPr="00EE08B0">
        <w:rPr>
          <w:rFonts w:eastAsia="Times New Roman"/>
          <w:color w:val="000000"/>
          <w:szCs w:val="24"/>
        </w:rPr>
        <w:t>Κάν</w:t>
      </w:r>
      <w:r>
        <w:rPr>
          <w:rFonts w:eastAsia="Times New Roman"/>
          <w:color w:val="000000"/>
          <w:szCs w:val="24"/>
        </w:rPr>
        <w:t>α</w:t>
      </w:r>
      <w:r w:rsidRPr="00EE08B0">
        <w:rPr>
          <w:rFonts w:eastAsia="Times New Roman"/>
          <w:color w:val="000000"/>
          <w:szCs w:val="24"/>
        </w:rPr>
        <w:t>τε</w:t>
      </w:r>
      <w:r>
        <w:rPr>
          <w:rFonts w:eastAsia="Times New Roman"/>
          <w:color w:val="000000"/>
          <w:szCs w:val="24"/>
        </w:rPr>
        <w:t>,</w:t>
      </w:r>
      <w:r w:rsidRPr="00EE08B0">
        <w:rPr>
          <w:rFonts w:eastAsia="Times New Roman"/>
          <w:color w:val="000000"/>
          <w:szCs w:val="24"/>
        </w:rPr>
        <w:t xml:space="preserve"> λοιπόν</w:t>
      </w:r>
      <w:r>
        <w:rPr>
          <w:rFonts w:eastAsia="Times New Roman"/>
          <w:color w:val="000000"/>
          <w:szCs w:val="24"/>
        </w:rPr>
        <w:t>,</w:t>
      </w:r>
      <w:r w:rsidRPr="00EE08B0">
        <w:rPr>
          <w:rFonts w:eastAsia="Times New Roman"/>
          <w:color w:val="000000"/>
          <w:szCs w:val="24"/>
        </w:rPr>
        <w:t xml:space="preserve"> στροφή </w:t>
      </w:r>
      <w:r>
        <w:rPr>
          <w:rFonts w:eastAsia="Times New Roman"/>
          <w:color w:val="000000"/>
          <w:szCs w:val="24"/>
        </w:rPr>
        <w:t>1,3</w:t>
      </w:r>
      <w:r w:rsidRPr="00EE08B0">
        <w:rPr>
          <w:rFonts w:eastAsia="Times New Roman"/>
          <w:color w:val="000000"/>
          <w:szCs w:val="24"/>
        </w:rPr>
        <w:t xml:space="preserve"> δισ</w:t>
      </w:r>
      <w:r>
        <w:rPr>
          <w:rFonts w:eastAsia="Times New Roman"/>
          <w:color w:val="000000"/>
          <w:szCs w:val="24"/>
        </w:rPr>
        <w:t>εκατομμύρια ευρώ στη κοινωνική σα</w:t>
      </w:r>
      <w:r w:rsidRPr="00EE08B0">
        <w:rPr>
          <w:rFonts w:eastAsia="Times New Roman"/>
          <w:color w:val="000000"/>
          <w:szCs w:val="24"/>
        </w:rPr>
        <w:t xml:space="preserve">ς πολιτική, ακριβώς γιατί δεν </w:t>
      </w:r>
      <w:r>
        <w:rPr>
          <w:rFonts w:eastAsia="Times New Roman"/>
          <w:color w:val="000000"/>
          <w:szCs w:val="24"/>
        </w:rPr>
        <w:t xml:space="preserve">έχετε </w:t>
      </w:r>
      <w:r w:rsidRPr="00EE08B0">
        <w:rPr>
          <w:rFonts w:eastAsia="Times New Roman"/>
          <w:color w:val="000000"/>
          <w:szCs w:val="24"/>
        </w:rPr>
        <w:t>κ</w:t>
      </w:r>
      <w:r w:rsidRPr="00EE08B0">
        <w:rPr>
          <w:rFonts w:eastAsia="Times New Roman"/>
          <w:color w:val="000000"/>
          <w:szCs w:val="24"/>
        </w:rPr>
        <w:t>οινωνική πολιτική</w:t>
      </w:r>
      <w:r>
        <w:rPr>
          <w:rFonts w:eastAsia="Times New Roman"/>
          <w:color w:val="000000"/>
          <w:szCs w:val="24"/>
        </w:rPr>
        <w:t>. Ε</w:t>
      </w:r>
      <w:r w:rsidRPr="00EE08B0">
        <w:rPr>
          <w:rFonts w:eastAsia="Times New Roman"/>
          <w:color w:val="000000"/>
          <w:szCs w:val="24"/>
        </w:rPr>
        <w:t>ίστε καιροσκόποι και εξαγγέλλετ</w:t>
      </w:r>
      <w:r>
        <w:rPr>
          <w:rFonts w:eastAsia="Times New Roman"/>
          <w:color w:val="000000"/>
          <w:szCs w:val="24"/>
        </w:rPr>
        <w:t xml:space="preserve">ε μετά στον αέρα κατά πώς θεωρείτε </w:t>
      </w:r>
      <w:r w:rsidRPr="00EE08B0">
        <w:rPr>
          <w:rFonts w:eastAsia="Times New Roman"/>
          <w:color w:val="000000"/>
          <w:szCs w:val="24"/>
        </w:rPr>
        <w:t xml:space="preserve">ότι </w:t>
      </w:r>
      <w:r>
        <w:rPr>
          <w:rFonts w:eastAsia="Times New Roman"/>
          <w:color w:val="000000"/>
          <w:szCs w:val="24"/>
        </w:rPr>
        <w:t xml:space="preserve">σας </w:t>
      </w:r>
      <w:r w:rsidRPr="00EE08B0">
        <w:rPr>
          <w:rFonts w:eastAsia="Times New Roman"/>
          <w:color w:val="000000"/>
          <w:szCs w:val="24"/>
        </w:rPr>
        <w:t xml:space="preserve">συμφέρει. </w:t>
      </w:r>
      <w:r>
        <w:rPr>
          <w:rFonts w:eastAsia="Times New Roman"/>
          <w:color w:val="000000"/>
          <w:szCs w:val="24"/>
        </w:rPr>
        <w:t>Το ε</w:t>
      </w:r>
      <w:r w:rsidRPr="00EE08B0">
        <w:rPr>
          <w:rFonts w:eastAsia="Times New Roman"/>
          <w:color w:val="000000"/>
          <w:szCs w:val="24"/>
        </w:rPr>
        <w:t xml:space="preserve">πιβεβαιώνει και η </w:t>
      </w:r>
      <w:r>
        <w:rPr>
          <w:rFonts w:eastAsia="Times New Roman"/>
          <w:color w:val="000000"/>
          <w:szCs w:val="24"/>
          <w:lang w:val="en-US"/>
        </w:rPr>
        <w:t>Eurostat</w:t>
      </w:r>
      <w:r w:rsidRPr="00EE08B0">
        <w:rPr>
          <w:rFonts w:eastAsia="Times New Roman"/>
          <w:color w:val="000000"/>
          <w:szCs w:val="24"/>
        </w:rPr>
        <w:t xml:space="preserve">. Έχετε τη χειρότερη κοινωνική πολιτική στην Ευρώπη σε όρους αποτελεσματικότητας των </w:t>
      </w:r>
      <w:r>
        <w:rPr>
          <w:rFonts w:eastAsia="Times New Roman"/>
          <w:color w:val="000000"/>
          <w:szCs w:val="24"/>
        </w:rPr>
        <w:t xml:space="preserve">κοινωνικών μεταβιβάσεων </w:t>
      </w:r>
      <w:r w:rsidRPr="00EE08B0">
        <w:rPr>
          <w:rFonts w:eastAsia="Times New Roman"/>
          <w:color w:val="000000"/>
          <w:szCs w:val="24"/>
        </w:rPr>
        <w:t xml:space="preserve">στην Ελλάδα. </w:t>
      </w:r>
      <w:r w:rsidRPr="00EE08B0">
        <w:rPr>
          <w:rFonts w:eastAsia="Times New Roman"/>
          <w:color w:val="000000"/>
          <w:szCs w:val="24"/>
        </w:rPr>
        <w:t xml:space="preserve">Μας </w:t>
      </w:r>
      <w:r>
        <w:rPr>
          <w:rFonts w:eastAsia="Times New Roman"/>
          <w:color w:val="000000"/>
          <w:szCs w:val="24"/>
        </w:rPr>
        <w:t>φέρατε</w:t>
      </w:r>
      <w:r w:rsidRPr="00EE08B0">
        <w:rPr>
          <w:rFonts w:eastAsia="Times New Roman"/>
          <w:color w:val="000000"/>
          <w:szCs w:val="24"/>
        </w:rPr>
        <w:t xml:space="preserve"> χαμηλότερα από τη Βουλγαρία, τη Λετονία και τη Λιθουανία. Το κοινωνικό μοντέλο </w:t>
      </w:r>
      <w:r>
        <w:rPr>
          <w:rFonts w:eastAsia="Times New Roman"/>
          <w:color w:val="000000"/>
          <w:szCs w:val="24"/>
        </w:rPr>
        <w:t>ΣΥΡΙΖΑ</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ΑΝΕΛ</w:t>
      </w:r>
      <w:r w:rsidRPr="00EE08B0">
        <w:rPr>
          <w:rFonts w:eastAsia="Times New Roman"/>
          <w:color w:val="000000"/>
          <w:szCs w:val="24"/>
        </w:rPr>
        <w:t xml:space="preserve"> είναι ένα </w:t>
      </w:r>
      <w:r w:rsidRPr="00EE08B0">
        <w:rPr>
          <w:rFonts w:eastAsia="Times New Roman"/>
          <w:color w:val="000000"/>
          <w:szCs w:val="24"/>
        </w:rPr>
        <w:lastRenderedPageBreak/>
        <w:t>πλήρως αποτυχημένο μοντέλο</w:t>
      </w:r>
      <w:r>
        <w:rPr>
          <w:rFonts w:eastAsia="Times New Roman"/>
          <w:color w:val="000000"/>
          <w:szCs w:val="24"/>
        </w:rPr>
        <w:t>, γιατί αντί να σ</w:t>
      </w:r>
      <w:r w:rsidRPr="00EE08B0">
        <w:rPr>
          <w:rFonts w:eastAsia="Times New Roman"/>
          <w:color w:val="000000"/>
          <w:szCs w:val="24"/>
        </w:rPr>
        <w:t>χεδιάζετ</w:t>
      </w:r>
      <w:r>
        <w:rPr>
          <w:rFonts w:eastAsia="Times New Roman"/>
          <w:color w:val="000000"/>
          <w:szCs w:val="24"/>
        </w:rPr>
        <w:t>ε</w:t>
      </w:r>
      <w:r w:rsidRPr="00EE08B0">
        <w:rPr>
          <w:rFonts w:eastAsia="Times New Roman"/>
          <w:color w:val="000000"/>
          <w:szCs w:val="24"/>
        </w:rPr>
        <w:t xml:space="preserve"> </w:t>
      </w:r>
      <w:proofErr w:type="spellStart"/>
      <w:r w:rsidRPr="00EE08B0">
        <w:rPr>
          <w:rFonts w:eastAsia="Times New Roman"/>
          <w:color w:val="000000"/>
          <w:szCs w:val="24"/>
        </w:rPr>
        <w:t>στοχευμένες</w:t>
      </w:r>
      <w:proofErr w:type="spellEnd"/>
      <w:r w:rsidRPr="00EE08B0">
        <w:rPr>
          <w:rFonts w:eastAsia="Times New Roman"/>
          <w:color w:val="000000"/>
          <w:szCs w:val="24"/>
        </w:rPr>
        <w:t xml:space="preserve"> </w:t>
      </w:r>
      <w:r>
        <w:rPr>
          <w:rFonts w:eastAsia="Times New Roman"/>
          <w:color w:val="000000"/>
          <w:szCs w:val="24"/>
        </w:rPr>
        <w:t>δρ</w:t>
      </w:r>
      <w:r w:rsidRPr="00EE08B0">
        <w:rPr>
          <w:rFonts w:eastAsia="Times New Roman"/>
          <w:color w:val="000000"/>
          <w:szCs w:val="24"/>
        </w:rPr>
        <w:t>άσεις</w:t>
      </w:r>
      <w:r>
        <w:rPr>
          <w:rFonts w:eastAsia="Times New Roman"/>
          <w:color w:val="000000"/>
          <w:szCs w:val="24"/>
        </w:rPr>
        <w:t>,</w:t>
      </w:r>
      <w:r w:rsidRPr="00EE08B0">
        <w:rPr>
          <w:rFonts w:eastAsia="Times New Roman"/>
          <w:color w:val="000000"/>
          <w:szCs w:val="24"/>
        </w:rPr>
        <w:t xml:space="preserve"> μοιράζετε χρήματα με πελατειακά κριτήρια.</w:t>
      </w:r>
    </w:p>
    <w:p w14:paraId="2C1AD7A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Ακόμα και μετά από τέσσερα</w:t>
      </w:r>
      <w:r>
        <w:rPr>
          <w:rFonts w:eastAsia="Times New Roman" w:cs="Times New Roman"/>
          <w:szCs w:val="24"/>
        </w:rPr>
        <w:t xml:space="preserve"> χρόνια στη διακυβέρνηση κάνετε αντιπολίτευση στην Νέα Δημοκρατία. Μας εγκαλείτε για τις περικοπές, που ναι ήταν επίπονες και ναι έγιναν τότε για να σταθεροποιηθεί η οικονομία και η χώρα σταθεροποιήθηκε. Το 2014</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νέα περικοπή συντάξεων δεν ήταν αναγ</w:t>
      </w:r>
      <w:r>
        <w:rPr>
          <w:rFonts w:eastAsia="Times New Roman" w:cs="Times New Roman"/>
          <w:szCs w:val="24"/>
        </w:rPr>
        <w:t xml:space="preserve">καία. Το 2015 τελείωνε το </w:t>
      </w:r>
      <w:r>
        <w:rPr>
          <w:rFonts w:eastAsia="Times New Roman" w:cs="Times New Roman"/>
          <w:szCs w:val="24"/>
        </w:rPr>
        <w:t>π</w:t>
      </w:r>
      <w:r>
        <w:rPr>
          <w:rFonts w:eastAsia="Times New Roman" w:cs="Times New Roman"/>
          <w:szCs w:val="24"/>
        </w:rPr>
        <w:t>ρόγραμμα και μετά ήρθατε εσείς και καταργήσατε το ΕΚΑΣ, μέτρο που φαντάζομαι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αφορούσε βιομήχανους, εφοπλιστές και την οικονομική ελίτ. </w:t>
      </w:r>
    </w:p>
    <w:p w14:paraId="2C1AD7A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Φέρατε κι άλλα</w:t>
      </w:r>
      <w:r>
        <w:rPr>
          <w:rFonts w:eastAsia="Times New Roman" w:cs="Times New Roman"/>
          <w:szCs w:val="24"/>
        </w:rPr>
        <w:t>.</w:t>
      </w:r>
      <w:r>
        <w:rPr>
          <w:rFonts w:eastAsia="Times New Roman" w:cs="Times New Roman"/>
          <w:szCs w:val="24"/>
        </w:rPr>
        <w:t xml:space="preserve"> Αύξηση εισφορών υγείας σε κύριες και επικουρικές συντάξεις</w:t>
      </w:r>
      <w:r w:rsidRPr="009329C5">
        <w:rPr>
          <w:rFonts w:eastAsia="Times New Roman" w:cs="Times New Roman"/>
          <w:szCs w:val="24"/>
        </w:rPr>
        <w:t xml:space="preserve">. </w:t>
      </w:r>
      <w:proofErr w:type="spellStart"/>
      <w:r w:rsidRPr="009329C5">
        <w:rPr>
          <w:rFonts w:eastAsia="Times New Roman" w:cs="Times New Roman"/>
          <w:szCs w:val="24"/>
        </w:rPr>
        <w:t>Επανυπολογισμό</w:t>
      </w:r>
      <w:proofErr w:type="spellEnd"/>
      <w:r>
        <w:rPr>
          <w:rFonts w:eastAsia="Times New Roman" w:cs="Times New Roman"/>
          <w:szCs w:val="24"/>
        </w:rPr>
        <w:t xml:space="preserve"> και μείωση επικουρικών και εφάπαξ. Μαχαίρι στις συντάξεις χηρείας, ανάλγητη πολιτική. Και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βάλατε ρήτρα μηδενικού ελλείμματος και στις κύριες συντάξεις.</w:t>
      </w:r>
    </w:p>
    <w:p w14:paraId="2C1AD7A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Φτιάξατε και την προσωπική διαφορά. Εσείς και μόνο εσείς ψηφίσατ</w:t>
      </w:r>
      <w:r>
        <w:rPr>
          <w:rFonts w:eastAsia="Times New Roman" w:cs="Times New Roman"/>
          <w:szCs w:val="24"/>
        </w:rPr>
        <w:t>ε την περικοπή της μόνοι σας. Αρνηθήκατε τις τρο</w:t>
      </w:r>
      <w:r>
        <w:rPr>
          <w:rFonts w:eastAsia="Times New Roman" w:cs="Times New Roman"/>
          <w:szCs w:val="24"/>
        </w:rPr>
        <w:lastRenderedPageBreak/>
        <w:t xml:space="preserve">πολογίες της Αντιπολίτευσης και μετά πανηγυρίζετε ότι καταργείτε την κατάργησή της. Ξηλώνετε το ίδιο σας το μόρφωμα, αυτό που εμείς από την αρχή καταγγείλαμε και καταψηφίσαμε. </w:t>
      </w:r>
    </w:p>
    <w:p w14:paraId="2C1AD7A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Κανένας παλιός συνταξιούχος δεν</w:t>
      </w:r>
      <w:r>
        <w:rPr>
          <w:rFonts w:eastAsia="Times New Roman" w:cs="Times New Roman"/>
          <w:szCs w:val="24"/>
        </w:rPr>
        <w:t xml:space="preserve"> σας λέει ευχαριστώ, γιατί αν δεν ήσασταν εσείς, δεν θα υπήρχε η προσωπική διαφορά ούτε ο κίνδυνος να κοπεί. Κανένας νέος συνταξιούχος δεν θα σας πει ευχαριστώ, γιατί θεσμοθετήσατε από το 2016 και μετά νέες συντάξεις κατά 30% </w:t>
      </w:r>
      <w:proofErr w:type="spellStart"/>
      <w:r>
        <w:rPr>
          <w:rFonts w:eastAsia="Times New Roman" w:cs="Times New Roman"/>
          <w:szCs w:val="24"/>
        </w:rPr>
        <w:t>μεσοσταθμικά</w:t>
      </w:r>
      <w:proofErr w:type="spellEnd"/>
      <w:r>
        <w:rPr>
          <w:rFonts w:eastAsia="Times New Roman" w:cs="Times New Roman"/>
          <w:szCs w:val="24"/>
        </w:rPr>
        <w:t xml:space="preserve"> μειωμένες. Οι νέο</w:t>
      </w:r>
      <w:r>
        <w:rPr>
          <w:rFonts w:eastAsia="Times New Roman" w:cs="Times New Roman"/>
          <w:szCs w:val="24"/>
        </w:rPr>
        <w:t xml:space="preserve">ι συνταξιούχοι δεν έχουν προσωπική διαφορά. </w:t>
      </w:r>
    </w:p>
    <w:p w14:paraId="2C1AD7A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Κανένας επαγγελματίας δεν σας λέει ευχαριστώ, γιατί του αυξήσατε υπέρογκα τις εισφορές, αλλάξατε και τη βάση υπολογισμού από το 2019</w:t>
      </w:r>
      <w:r>
        <w:rPr>
          <w:rFonts w:eastAsia="Times New Roman" w:cs="Times New Roman"/>
          <w:szCs w:val="24"/>
        </w:rPr>
        <w:t>,</w:t>
      </w:r>
      <w:r>
        <w:rPr>
          <w:rFonts w:eastAsia="Times New Roman" w:cs="Times New Roman"/>
          <w:szCs w:val="24"/>
        </w:rPr>
        <w:t xml:space="preserve"> και ήρθατε μετά, όπως το ανέκδοτο του Χότζα, να τους πείτε ότι τους ελαφρύνατ</w:t>
      </w:r>
      <w:r>
        <w:rPr>
          <w:rFonts w:eastAsia="Times New Roman" w:cs="Times New Roman"/>
          <w:szCs w:val="24"/>
        </w:rPr>
        <w:t>ε. Τους ελαφρύνατε</w:t>
      </w:r>
      <w:r>
        <w:rPr>
          <w:rFonts w:eastAsia="Times New Roman" w:cs="Times New Roman"/>
          <w:szCs w:val="24"/>
        </w:rPr>
        <w:t>,</w:t>
      </w:r>
      <w:r>
        <w:rPr>
          <w:rFonts w:eastAsia="Times New Roman" w:cs="Times New Roman"/>
          <w:szCs w:val="24"/>
        </w:rPr>
        <w:t xml:space="preserve"> γιατί φοβάστε την απόφαση του Συμβουλίου της Επικρατείας. </w:t>
      </w:r>
    </w:p>
    <w:p w14:paraId="2C1AD7A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Κανένας μισθωτός δεν σας λέει ευχαριστώ, γιατί η μισθωτή εργασία εξακολουθεί να επιβαρύνεται με 40% ασφαλιστικές εισφορές. </w:t>
      </w:r>
    </w:p>
    <w:p w14:paraId="2C1AD7A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Ο Κυριάκος Μητσοτάκης υποσχέθηκε τη μείωση των ασφαλι</w:t>
      </w:r>
      <w:r>
        <w:rPr>
          <w:rFonts w:eastAsia="Times New Roman" w:cs="Times New Roman"/>
          <w:szCs w:val="24"/>
        </w:rPr>
        <w:t xml:space="preserve">στικών εισφορών για όλους τους εργαζόμενους στην κύρια ασφάλιση του 15%. Έτσι θα αυξηθεί το διαθέσιμο εισόδημα των μισθωτών. Όμως η Κυβέρνηση εχθρεύεται τη μεσαία τάξη και θέλει να την εξαθλιώσει. </w:t>
      </w:r>
    </w:p>
    <w:p w14:paraId="2C1AD7A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νούμερα του προϋπολογισμο</w:t>
      </w:r>
      <w:r>
        <w:rPr>
          <w:rFonts w:eastAsia="Times New Roman" w:cs="Times New Roman"/>
          <w:szCs w:val="24"/>
        </w:rPr>
        <w:t xml:space="preserve">ύ λένε την αλήθεια. Δόθηκαν 220 εκατομμύρια ευρώ λιγότερα για συνταξιοδοτική δαπάνη το 2018. Τώρα με τον νέο προϋπολογισμό 400 εκατομμύρια λιγότερα θα δοθούν για συνταξιοδοτική δαπάνη το 2019, γιατί αυτό είναι το αποτύπωμα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για τις νέ</w:t>
      </w:r>
      <w:r>
        <w:rPr>
          <w:rFonts w:eastAsia="Times New Roman" w:cs="Times New Roman"/>
          <w:szCs w:val="24"/>
        </w:rPr>
        <w:t>ες συντάξεις</w:t>
      </w:r>
      <w:r>
        <w:rPr>
          <w:rFonts w:eastAsia="Times New Roman" w:cs="Times New Roman"/>
          <w:szCs w:val="24"/>
        </w:rPr>
        <w:t>,</w:t>
      </w:r>
      <w:r>
        <w:rPr>
          <w:rFonts w:eastAsia="Times New Roman" w:cs="Times New Roman"/>
          <w:szCs w:val="24"/>
        </w:rPr>
        <w:t xml:space="preserve"> που ήδη αφορούν περίπου το 10% των συνταξιούχων. </w:t>
      </w:r>
    </w:p>
    <w:p w14:paraId="2C1AD7A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Την ίδια στιγμή προσπαθείτε να συκοφαντήσετε την πρόταση της Νέας Δημοκρατίας για το ασφαλιστικό. Προσπαθείτε να σταματήσετε το μέλλον και να στερήσετε από τους πολίτες</w:t>
      </w:r>
      <w:r>
        <w:rPr>
          <w:rFonts w:eastAsia="Times New Roman" w:cs="Times New Roman"/>
          <w:szCs w:val="24"/>
        </w:rPr>
        <w:t>,</w:t>
      </w:r>
      <w:r>
        <w:rPr>
          <w:rFonts w:eastAsia="Times New Roman" w:cs="Times New Roman"/>
          <w:szCs w:val="24"/>
        </w:rPr>
        <w:t xml:space="preserve"> αυτό που οι άλλοι Ευρω</w:t>
      </w:r>
      <w:r>
        <w:rPr>
          <w:rFonts w:eastAsia="Times New Roman" w:cs="Times New Roman"/>
          <w:szCs w:val="24"/>
        </w:rPr>
        <w:t>παίοι απολαμβάνουν εδώ και δεκαετίες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ια καλή απόδοση για το συνταξιοδοτικό τους εισόδημα. </w:t>
      </w:r>
    </w:p>
    <w:p w14:paraId="2C1AD7A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Σταματήστε επιτέλους τα ψέματα και τις ανακρίβειες είτε επειδή δεν καταλαβαίνετε τι διαβάζετε είτε επειδή φοβάστε την απήχηση των προτάσεών μας. </w:t>
      </w:r>
    </w:p>
    <w:p w14:paraId="2C1AD7A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Νέα Δημοκρατία </w:t>
      </w:r>
      <w:r>
        <w:rPr>
          <w:rFonts w:eastAsia="Times New Roman" w:cs="Times New Roman"/>
          <w:szCs w:val="24"/>
        </w:rPr>
        <w:t xml:space="preserve">θέλει ισχυρή κοινωνική ασφάλιση που να προστατεύει τους πιο αδύναμους αλλά και να αξιοποιεί τους πόρους του ασφαλιστικού προς όφελος των ασφαλισμένων και της ελληνικής οικονομίας πάντα υπό την αποκλειστική εποπτεία και τον έλεγχο του κράτους. </w:t>
      </w:r>
    </w:p>
    <w:p w14:paraId="2C1AD7A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Αν διαβάζατε</w:t>
      </w:r>
      <w:r>
        <w:rPr>
          <w:rFonts w:eastAsia="Times New Roman" w:cs="Times New Roman"/>
          <w:szCs w:val="24"/>
        </w:rPr>
        <w:t xml:space="preserve"> λίγο πιο προσεκτικά, θα καταλαβαίνατε ότι και οι παλιοί συνταξιούχοι προστατεύονται και οι σημερινοί ασφαλισμένοι δεν χάνουν τις εισφορές τους ούτε τις μελλοντικές τους συντάξεις. Αντίθετα στην πλήρη ανάπτυξη του νέου συνταξιοδοτικού συστήματος θα έχουμε </w:t>
      </w:r>
      <w:r>
        <w:rPr>
          <w:rFonts w:eastAsia="Times New Roman" w:cs="Times New Roman"/>
          <w:szCs w:val="24"/>
        </w:rPr>
        <w:t>σωρεύσει 65 δισεκατομμύρια κεφάλαια</w:t>
      </w:r>
      <w:r>
        <w:rPr>
          <w:rFonts w:eastAsia="Times New Roman" w:cs="Times New Roman"/>
          <w:szCs w:val="24"/>
        </w:rPr>
        <w:t>,</w:t>
      </w:r>
      <w:r>
        <w:rPr>
          <w:rFonts w:eastAsia="Times New Roman" w:cs="Times New Roman"/>
          <w:szCs w:val="24"/>
        </w:rPr>
        <w:t xml:space="preserve"> που </w:t>
      </w:r>
      <w:r w:rsidRPr="009329C5">
        <w:rPr>
          <w:rFonts w:eastAsia="Times New Roman" w:cs="Times New Roman"/>
          <w:szCs w:val="24"/>
        </w:rPr>
        <w:t xml:space="preserve">θα </w:t>
      </w:r>
      <w:proofErr w:type="spellStart"/>
      <w:r w:rsidRPr="009329C5">
        <w:rPr>
          <w:rFonts w:eastAsia="Times New Roman" w:cs="Times New Roman"/>
          <w:szCs w:val="24"/>
        </w:rPr>
        <w:t>ε</w:t>
      </w:r>
      <w:r>
        <w:rPr>
          <w:rFonts w:eastAsia="Times New Roman" w:cs="Times New Roman"/>
          <w:szCs w:val="24"/>
        </w:rPr>
        <w:t>παν</w:t>
      </w:r>
      <w:r w:rsidRPr="009329C5">
        <w:rPr>
          <w:rFonts w:eastAsia="Times New Roman" w:cs="Times New Roman"/>
          <w:szCs w:val="24"/>
        </w:rPr>
        <w:t>επενδυθούν</w:t>
      </w:r>
      <w:proofErr w:type="spellEnd"/>
      <w:r w:rsidRPr="009329C5">
        <w:rPr>
          <w:rFonts w:eastAsia="Times New Roman" w:cs="Times New Roman"/>
          <w:szCs w:val="24"/>
        </w:rPr>
        <w:t xml:space="preserve"> </w:t>
      </w:r>
      <w:r>
        <w:rPr>
          <w:rFonts w:eastAsia="Times New Roman" w:cs="Times New Roman"/>
          <w:szCs w:val="24"/>
        </w:rPr>
        <w:t xml:space="preserve">στην ελληνική οικονομία. </w:t>
      </w:r>
    </w:p>
    <w:p w14:paraId="2C1AD7A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Αλήθεια</w:t>
      </w:r>
      <w:r>
        <w:rPr>
          <w:rFonts w:eastAsia="Times New Roman" w:cs="Times New Roman"/>
          <w:szCs w:val="24"/>
        </w:rPr>
        <w:t xml:space="preserve"> τα σημερινά πλεονάσματα του ΕΦΚΑ εσείς τι τα κάνετε; Εσείς, κύριοι της Κυβέρνησης, υπονομεύετε την κοινωνική ασφάλιση. Χωρίζετε την κοινωνία στα δύο, στους πολλούς </w:t>
      </w:r>
      <w:r>
        <w:rPr>
          <w:rFonts w:eastAsia="Times New Roman" w:cs="Times New Roman"/>
          <w:szCs w:val="24"/>
        </w:rPr>
        <w:lastRenderedPageBreak/>
        <w:t xml:space="preserve">που θα παίρνουν την εξαϋλωμένη σύνταξη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στους λίγους πλούσιους πο</w:t>
      </w:r>
      <w:r>
        <w:rPr>
          <w:rFonts w:eastAsia="Times New Roman" w:cs="Times New Roman"/>
          <w:szCs w:val="24"/>
        </w:rPr>
        <w:t xml:space="preserve">υ έτσι κι αλλιώς δεν την έχουν ανάγκη, και στο ασφαλιστικό εξολοθρεύετε τη μεσαία τάξη. </w:t>
      </w:r>
    </w:p>
    <w:p w14:paraId="2C1AD7AD" w14:textId="77777777" w:rsidR="00692F88" w:rsidRDefault="007C4398">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090E18">
        <w:rPr>
          <w:rFonts w:eastAsia="Times New Roman" w:cs="Times New Roman"/>
          <w:szCs w:val="24"/>
        </w:rPr>
        <w:t xml:space="preserve"> Αντιπρόεδρος της Βουλής κ. </w:t>
      </w:r>
      <w:r w:rsidRPr="0016646E">
        <w:rPr>
          <w:rFonts w:eastAsia="Times New Roman" w:cs="Times New Roman"/>
          <w:b/>
          <w:szCs w:val="24"/>
        </w:rPr>
        <w:t>ΓΕΩΡΓΙΟΣ ΛΑΜΠΡΟΥΛΗΣ</w:t>
      </w:r>
      <w:r w:rsidRPr="00090E18">
        <w:rPr>
          <w:rFonts w:eastAsia="Times New Roman" w:cs="Times New Roman"/>
          <w:szCs w:val="24"/>
        </w:rPr>
        <w:t>)</w:t>
      </w:r>
    </w:p>
    <w:p w14:paraId="2C1AD7A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δική μας πρόταση έχει στον πυρήνα της τον εργαζόμενο, αυτόν πο</w:t>
      </w:r>
      <w:r>
        <w:rPr>
          <w:rFonts w:eastAsia="Times New Roman" w:cs="Times New Roman"/>
          <w:szCs w:val="24"/>
        </w:rPr>
        <w:t xml:space="preserve">υ προσπαθεί, αυτόν που δουλεύει και που του αξίζει όταν συνταξιοδοτηθεί, να έχει αξιοπρεπές εισόδημα. </w:t>
      </w:r>
    </w:p>
    <w:p w14:paraId="2C1AD7A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Κύριε Πρωθυπουργέ, είναι αλήθεια ότι έτσι όπως το καταντήσατε το ασφαλιστικό, οι νέοι δεν πιστεύουν σ’ αυτό. Εμείς δίνουμε πραγματική προοπτική στους νέο</w:t>
      </w:r>
      <w:r>
        <w:rPr>
          <w:rFonts w:eastAsia="Times New Roman" w:cs="Times New Roman"/>
          <w:szCs w:val="24"/>
        </w:rPr>
        <w:t xml:space="preserve">υς και πραγματική προοπτική στην κοινωνική ασφάλιση. </w:t>
      </w:r>
    </w:p>
    <w:p w14:paraId="2C1AD7B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αναφερθώ σε μια ακόμη προσπάθεια παραπλάνησης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την υπογραφή του κ</w:t>
      </w:r>
      <w:r>
        <w:rPr>
          <w:rFonts w:eastAsia="Times New Roman" w:cs="Times New Roman"/>
          <w:szCs w:val="24"/>
        </w:rPr>
        <w:t>.</w:t>
      </w:r>
      <w:r>
        <w:rPr>
          <w:rFonts w:eastAsia="Times New Roman" w:cs="Times New Roman"/>
          <w:szCs w:val="24"/>
        </w:rPr>
        <w:t xml:space="preserve"> Τσίπρα τον Μάιο του 2015 πριν από το δημοψήφισμα απεμπολήσατε το μοναδ</w:t>
      </w:r>
      <w:r>
        <w:rPr>
          <w:rFonts w:eastAsia="Times New Roman" w:cs="Times New Roman"/>
          <w:szCs w:val="24"/>
        </w:rPr>
        <w:t xml:space="preserve">ικό μέτρο στήριξης της </w:t>
      </w:r>
      <w:proofErr w:type="spellStart"/>
      <w:r>
        <w:rPr>
          <w:rFonts w:eastAsia="Times New Roman" w:cs="Times New Roman"/>
          <w:szCs w:val="24"/>
        </w:rPr>
        <w:t>νησιωτικότητας</w:t>
      </w:r>
      <w:proofErr w:type="spellEnd"/>
      <w:r>
        <w:rPr>
          <w:rFonts w:eastAsia="Times New Roman" w:cs="Times New Roman"/>
          <w:szCs w:val="24"/>
        </w:rPr>
        <w:t xml:space="preserve">, τον νησιωτικό ΦΠΑ, ένα μέτρο που αποτελούσε </w:t>
      </w:r>
      <w:r>
        <w:rPr>
          <w:rFonts w:eastAsia="Times New Roman" w:cs="Times New Roman"/>
          <w:szCs w:val="24"/>
        </w:rPr>
        <w:lastRenderedPageBreak/>
        <w:t>κεκτημένο δεκαετιών</w:t>
      </w:r>
      <w:r>
        <w:rPr>
          <w:rFonts w:eastAsia="Times New Roman" w:cs="Times New Roman"/>
          <w:szCs w:val="24"/>
        </w:rPr>
        <w:t>,</w:t>
      </w:r>
      <w:r>
        <w:rPr>
          <w:rFonts w:eastAsia="Times New Roman" w:cs="Times New Roman"/>
          <w:szCs w:val="24"/>
        </w:rPr>
        <w:t xml:space="preserve"> και που η </w:t>
      </w:r>
      <w:r>
        <w:rPr>
          <w:rFonts w:eastAsia="Times New Roman" w:cs="Times New Roman"/>
          <w:szCs w:val="24"/>
        </w:rPr>
        <w:t>κ</w:t>
      </w:r>
      <w:r>
        <w:rPr>
          <w:rFonts w:eastAsia="Times New Roman" w:cs="Times New Roman"/>
          <w:szCs w:val="24"/>
        </w:rPr>
        <w:t xml:space="preserve">υβέρνηση Σαμαρά είχε διατηρήσει μέχρι τέλους, γιατί η </w:t>
      </w:r>
      <w:r>
        <w:rPr>
          <w:rFonts w:eastAsia="Times New Roman" w:cs="Times New Roman"/>
          <w:szCs w:val="24"/>
        </w:rPr>
        <w:t>κ</w:t>
      </w:r>
      <w:r>
        <w:rPr>
          <w:rFonts w:eastAsia="Times New Roman" w:cs="Times New Roman"/>
          <w:szCs w:val="24"/>
        </w:rPr>
        <w:t xml:space="preserve">υβέρνηση Σαμαρά είχε κόκκινη γραμμή τον ΦΠΑ στα νησιά. </w:t>
      </w:r>
    </w:p>
    <w:p w14:paraId="2C1AD7B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Νέα Δημοκρατία σάς έφερε όχι</w:t>
      </w:r>
      <w:r>
        <w:rPr>
          <w:rFonts w:eastAsia="Times New Roman" w:cs="Times New Roman"/>
          <w:szCs w:val="24"/>
        </w:rPr>
        <w:t xml:space="preserve"> μία αλλά πέντε τροπολογίες για παράταση του μέτρου και δεν δεχθήκατε, κύριε Υπουργέ, ούτε μία. Η τελευταία παράταση για τα πέντε μόνο νησιά όπου διατηρείται το μέτρο, αυτά που μαστίζονται από την προσφυγική κρίση, λήγει στις 31 Δεκεμβρίου. </w:t>
      </w:r>
    </w:p>
    <w:p w14:paraId="2C1AD7B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θυμίζω ότι</w:t>
      </w:r>
      <w:r>
        <w:rPr>
          <w:rFonts w:eastAsia="Times New Roman" w:cs="Times New Roman"/>
          <w:szCs w:val="24"/>
        </w:rPr>
        <w:t xml:space="preserve"> ο κ. Τσίπρας υποσχέθηκε στους νησιώτες ότι όσο είναι αυτός Πρωθυπουργός, ο νησιωτικός ΦΠΑ δεν θα καταργηθεί. Άρα είτε ο κ. Τσίπρας θα παραιτηθεί πριν από το τέλος του έτους είτε θα φέρετε μια τροπολογία. Όμως στον σημερινό προϋπολογισμό το μέτρο δεν υπάρχ</w:t>
      </w:r>
      <w:r>
        <w:rPr>
          <w:rFonts w:eastAsia="Times New Roman" w:cs="Times New Roman"/>
          <w:szCs w:val="24"/>
        </w:rPr>
        <w:t>ει. Άλλη μια κοροϊδία, ένα μεγάλο ψέμα προς τους νησιώτες μας.</w:t>
      </w:r>
    </w:p>
    <w:p w14:paraId="2C1AD7B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επί τέσσερα χρόνια κάνατε ανυπολόγιστη ζημιά στη χώρα, στην οικονομία και στην κοινωνία. Οι πανηγυρισμοί σας προσβάλλουν κάθε Έλληνα πολίτη. </w:t>
      </w:r>
      <w:r>
        <w:rPr>
          <w:rFonts w:eastAsia="Times New Roman" w:cs="Times New Roman"/>
          <w:szCs w:val="24"/>
        </w:rPr>
        <w:lastRenderedPageBreak/>
        <w:t>Ήρθε η ώρα που φεύγετε</w:t>
      </w:r>
      <w:r>
        <w:rPr>
          <w:rFonts w:eastAsia="Times New Roman" w:cs="Times New Roman"/>
          <w:szCs w:val="24"/>
        </w:rPr>
        <w:t xml:space="preserve">. Ήρθε η ώρα του Κυριάκου Μητσοτάκη. </w:t>
      </w:r>
    </w:p>
    <w:p w14:paraId="2C1AD7B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C1AD7B5" w14:textId="77777777" w:rsidR="00692F88" w:rsidRDefault="007C439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C1AD7B6" w14:textId="77777777" w:rsidR="00692F88" w:rsidRDefault="007C4398">
      <w:pPr>
        <w:spacing w:line="600" w:lineRule="auto"/>
        <w:ind w:firstLine="720"/>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Τον λόγο έχει ο ειδικός εισηγητής της Δημοκρατικής Συμπαράταξης ΠΑΣΟΚ - ΔΗΜΑΡ κ. Κουτσούκος. </w:t>
      </w:r>
    </w:p>
    <w:p w14:paraId="2C1AD7B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Κύριε συνάδελφε, έχε</w:t>
      </w:r>
      <w:r>
        <w:rPr>
          <w:rFonts w:eastAsia="Times New Roman" w:cs="Times New Roman"/>
          <w:szCs w:val="24"/>
        </w:rPr>
        <w:t xml:space="preserve">τε τον λόγο. </w:t>
      </w:r>
    </w:p>
    <w:p w14:paraId="2C1AD7B8"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2C1AD7B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Θα προσπαθήσω να συνοψίσω τους όρους και τις προϋποθέσεις που ανέπτυξε νωρίτερα ο εισηγητής μας Κώστας Σκανδαλίδης για την αλλαγή πορείας της χώρας και να απαντήσω στο ερώτημα: «Μπορεί αυτός ο προ</w:t>
      </w:r>
      <w:r>
        <w:rPr>
          <w:rFonts w:eastAsia="Times New Roman" w:cs="Times New Roman"/>
          <w:szCs w:val="24"/>
        </w:rPr>
        <w:t xml:space="preserve">ϋπολογισμός να είναι το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w:t>
      </w:r>
    </w:p>
    <w:p w14:paraId="2C1AD7B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Το εύλογο αυτό ερώτημα τίθεται, βεβαίως, καθώς όλοι συνομολογούν ότι η Ελλάδα πρέπει να περάσει πλέον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με ό,τι αυτό σημαίνει όπως ανέλυσε, επίσης, </w:t>
      </w:r>
      <w:r>
        <w:rPr>
          <w:rFonts w:eastAsia="Times New Roman" w:cs="Times New Roman"/>
          <w:szCs w:val="24"/>
        </w:rPr>
        <w:lastRenderedPageBreak/>
        <w:t xml:space="preserve">νωρίτερα ο </w:t>
      </w:r>
      <w:r>
        <w:rPr>
          <w:rFonts w:eastAsia="Times New Roman" w:cs="Times New Roman"/>
          <w:szCs w:val="24"/>
        </w:rPr>
        <w:t xml:space="preserve">εισηγητής μας </w:t>
      </w:r>
      <w:r>
        <w:rPr>
          <w:rFonts w:eastAsia="Times New Roman" w:cs="Times New Roman"/>
          <w:szCs w:val="24"/>
        </w:rPr>
        <w:t>Κώστας Σ</w:t>
      </w:r>
      <w:r>
        <w:rPr>
          <w:rFonts w:eastAsia="Times New Roman" w:cs="Times New Roman"/>
          <w:szCs w:val="24"/>
        </w:rPr>
        <w:t xml:space="preserve">κανδαλίδης. Επίσης τίθεται αυτό το ερώτημα, γιατί η πλειοψηφία των Ελλήνων αντιλαμβάνεται ότι και ο προϋπολογισμός του 2019, που συζητούμε στην Ολομέλεια, κάθε άλλο παρά είναι 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όπως ισχυρίζεται η κυβερνητική </w:t>
      </w:r>
      <w:r>
        <w:rPr>
          <w:rFonts w:eastAsia="Times New Roman" w:cs="Times New Roman"/>
          <w:szCs w:val="24"/>
        </w:rPr>
        <w:t>π</w:t>
      </w:r>
      <w:r>
        <w:rPr>
          <w:rFonts w:eastAsia="Times New Roman" w:cs="Times New Roman"/>
          <w:szCs w:val="24"/>
        </w:rPr>
        <w:t>λειοψηφία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2C1AD7B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Είναι σαφές –και το τεκμηριώσαμε με την ανάλυση των στοιχείων του προϋπολογισμού- ότι συζητούμε έναν ακόμη </w:t>
      </w:r>
      <w:proofErr w:type="spellStart"/>
      <w:r>
        <w:rPr>
          <w:rFonts w:eastAsia="Times New Roman" w:cs="Times New Roman"/>
          <w:szCs w:val="24"/>
        </w:rPr>
        <w:t>μνημονιακό</w:t>
      </w:r>
      <w:proofErr w:type="spellEnd"/>
      <w:r>
        <w:rPr>
          <w:rFonts w:eastAsia="Times New Roman" w:cs="Times New Roman"/>
          <w:szCs w:val="24"/>
        </w:rPr>
        <w:t xml:space="preserve"> προϋπολογισμό, ο οποίος, δυστυχώς, για να εξάγει το πρωτογενές αποτέλεσμα γύρω στα 7 δισεκατομμύρια, σωρεύει όλα τα μέτρα που πήρε η Κυβέρνηση με φόρους και περικοπές τα προηγούμενα χρόνια, δηλαδή τα μέτρα του τρίτου αχρείαστου και επαχθέστατου μνημονίου </w:t>
      </w:r>
      <w:r>
        <w:rPr>
          <w:rFonts w:eastAsia="Times New Roman" w:cs="Times New Roman"/>
          <w:szCs w:val="24"/>
        </w:rPr>
        <w:t>και του τέταρτου συμπληρωματικού που ενσωματώθηκαν στους προϋπολογισμούς των ετών από το 2015 μέχρι το 2018 και τώρα στον προϋπολογισμό του 2019 η σωρευτική επίπτωση των οποίων, σύμφωνα με τον πίνακα 2.2 του Μεσοπρόθεσμου, αθροίζεται σε 29,3 δισεκατομμύρια</w:t>
      </w:r>
      <w:r>
        <w:rPr>
          <w:rFonts w:eastAsia="Times New Roman" w:cs="Times New Roman"/>
          <w:szCs w:val="24"/>
        </w:rPr>
        <w:t xml:space="preserve">. </w:t>
      </w:r>
    </w:p>
    <w:p w14:paraId="2C1AD7B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Επίσης είναι σαφές -και προκύπτει από τα στοιχεία- ότι τα πρωτογενή πλεονάσματα όλων αυτών των ετών</w:t>
      </w:r>
      <w:r>
        <w:rPr>
          <w:rFonts w:eastAsia="Times New Roman" w:cs="Times New Roman"/>
          <w:szCs w:val="24"/>
        </w:rPr>
        <w:t>,</w:t>
      </w:r>
      <w:r>
        <w:rPr>
          <w:rFonts w:eastAsia="Times New Roman" w:cs="Times New Roman"/>
          <w:szCs w:val="24"/>
        </w:rPr>
        <w:t xml:space="preserve"> προέκυψαν από τη σωρευτική επίπτωση των φόρων και των περικοπών και όχι από την ανάπτυξη, δηλαδή η </w:t>
      </w:r>
      <w:proofErr w:type="spellStart"/>
      <w:r>
        <w:rPr>
          <w:rFonts w:eastAsia="Times New Roman" w:cs="Times New Roman"/>
          <w:szCs w:val="24"/>
        </w:rPr>
        <w:t>υπερφορολόγηση</w:t>
      </w:r>
      <w:proofErr w:type="spellEnd"/>
      <w:r>
        <w:rPr>
          <w:rFonts w:eastAsia="Times New Roman" w:cs="Times New Roman"/>
          <w:szCs w:val="24"/>
        </w:rPr>
        <w:t xml:space="preserve"> και η λιτότητα είναι τα δυο κύρια χαρα</w:t>
      </w:r>
      <w:r>
        <w:rPr>
          <w:rFonts w:eastAsia="Times New Roman" w:cs="Times New Roman"/>
          <w:szCs w:val="24"/>
        </w:rPr>
        <w:t xml:space="preserve">κτηριστικά του φετινού και όλων των προηγούμενων προϋπολογισμών. </w:t>
      </w:r>
    </w:p>
    <w:p w14:paraId="2C1AD7B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Περισσότερη επιχειρηματολογία για το μείγμα </w:t>
      </w:r>
      <w:proofErr w:type="spellStart"/>
      <w:r>
        <w:rPr>
          <w:rFonts w:eastAsia="Times New Roman" w:cs="Times New Roman"/>
          <w:szCs w:val="24"/>
        </w:rPr>
        <w:t>υπερφορολόγηση</w:t>
      </w:r>
      <w:proofErr w:type="spellEnd"/>
      <w:r>
        <w:rPr>
          <w:rFonts w:eastAsia="Times New Roman" w:cs="Times New Roman"/>
          <w:szCs w:val="24"/>
        </w:rPr>
        <w:t xml:space="preserve"> και λιτότητα που επέβαλε στη χώρα η Κυβέρνηση του κ</w:t>
      </w:r>
      <w:r>
        <w:rPr>
          <w:rFonts w:eastAsia="Times New Roman" w:cs="Times New Roman"/>
          <w:szCs w:val="24"/>
        </w:rPr>
        <w:t>.</w:t>
      </w:r>
      <w:r>
        <w:rPr>
          <w:rFonts w:eastAsia="Times New Roman" w:cs="Times New Roman"/>
          <w:szCs w:val="24"/>
        </w:rPr>
        <w:t xml:space="preserve"> Τσίπρα και του κ</w:t>
      </w:r>
      <w:r>
        <w:rPr>
          <w:rFonts w:eastAsia="Times New Roman" w:cs="Times New Roman"/>
          <w:szCs w:val="24"/>
        </w:rPr>
        <w:t>.</w:t>
      </w:r>
      <w:r>
        <w:rPr>
          <w:rFonts w:eastAsia="Times New Roman" w:cs="Times New Roman"/>
          <w:szCs w:val="24"/>
        </w:rPr>
        <w:t xml:space="preserve"> Καμμένου δεν χρειάζεται να παραθέσει κανείς, αν αναφερθεί </w:t>
      </w:r>
      <w:r>
        <w:rPr>
          <w:rFonts w:eastAsia="Times New Roman" w:cs="Times New Roman"/>
          <w:szCs w:val="24"/>
        </w:rPr>
        <w:t xml:space="preserve">κανείς </w:t>
      </w:r>
      <w:r>
        <w:rPr>
          <w:rFonts w:eastAsia="Times New Roman" w:cs="Times New Roman"/>
          <w:szCs w:val="24"/>
        </w:rPr>
        <w:t>μόνο σε δυο κρίσιμα μεγέθη.</w:t>
      </w:r>
    </w:p>
    <w:p w14:paraId="2C1AD7B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ένα είναι το άθροισμα των πρωτογενών πλεονασμάτων που διαμορφώνεται στα 28,7 δισεκατομμύρια την περίοδο 2015</w:t>
      </w:r>
      <w:r>
        <w:rPr>
          <w:rFonts w:eastAsia="Times New Roman" w:cs="Times New Roman"/>
          <w:szCs w:val="24"/>
        </w:rPr>
        <w:t xml:space="preserve"> – </w:t>
      </w:r>
      <w:r>
        <w:rPr>
          <w:rFonts w:eastAsia="Times New Roman" w:cs="Times New Roman"/>
          <w:szCs w:val="24"/>
        </w:rPr>
        <w:t xml:space="preserve">2019 και το άλλο η αύξηση του ΑΕΠ την ίδια περίοδο που είναι μόνο 17 δισεκατομμύρια. </w:t>
      </w:r>
    </w:p>
    <w:p w14:paraId="2C1AD7B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Με τα στοιχεία που πα</w:t>
      </w:r>
      <w:r>
        <w:rPr>
          <w:rFonts w:eastAsia="Times New Roman" w:cs="Times New Roman"/>
          <w:szCs w:val="24"/>
        </w:rPr>
        <w:t>ρέθεσα στην Επιτροπή Οικονομικών και στην εισήγηση που κατέθεσα</w:t>
      </w:r>
      <w:r>
        <w:rPr>
          <w:rFonts w:eastAsia="Times New Roman" w:cs="Times New Roman"/>
          <w:szCs w:val="24"/>
        </w:rPr>
        <w:t>,</w:t>
      </w:r>
      <w:r>
        <w:rPr>
          <w:rFonts w:eastAsia="Times New Roman" w:cs="Times New Roman"/>
          <w:szCs w:val="24"/>
        </w:rPr>
        <w:t xml:space="preserve"> απέδειξα τον διπλό άδικο χαρακτήρα των φορολογικών παρεμβάσεων της Κυβέρνησης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οδήγησε, από τη μια μεριά, σε πολύ μεγάλη φορολογική επιβάρυνση τους λίγους ειλικρινείς φορολογούμενους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από την άλλη επιβάρυνε τα πλατιά λαϊκά στρώματα λόγω της αύξησης των έμμεσων φόρων που πλήττουν τα καταναλωτικά αγαθά</w:t>
      </w:r>
      <w:r>
        <w:rPr>
          <w:rFonts w:eastAsia="Times New Roman" w:cs="Times New Roman"/>
          <w:szCs w:val="24"/>
        </w:rPr>
        <w:t xml:space="preserve"> καθώς σε αυτά διαθέτουν το εισόδημά τους</w:t>
      </w:r>
      <w:r>
        <w:rPr>
          <w:rFonts w:eastAsia="Times New Roman" w:cs="Times New Roman"/>
          <w:szCs w:val="24"/>
        </w:rPr>
        <w:t xml:space="preserve"> </w:t>
      </w:r>
      <w:r>
        <w:rPr>
          <w:rFonts w:eastAsia="Times New Roman" w:cs="Times New Roman"/>
          <w:szCs w:val="24"/>
        </w:rPr>
        <w:t>κατά κύριο λόγο.</w:t>
      </w:r>
    </w:p>
    <w:p w14:paraId="2C1AD7C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Την εξέλιξη αυτή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της αδικίας του φορολογικού συστήματος</w:t>
      </w:r>
      <w:r>
        <w:rPr>
          <w:rFonts w:eastAsia="Times New Roman" w:cs="Times New Roman"/>
          <w:szCs w:val="24"/>
        </w:rPr>
        <w:t xml:space="preserve"> την απέδειξαν δύο πρόσφατες ανακοινώσεις με σχετικούς πίνακες της Ευρωπαϊκής Επιτροπής και του ΟΟΣΑ. </w:t>
      </w:r>
    </w:p>
    <w:p w14:paraId="2C1AD7C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περαιτέρω ανάλυση των στοιχείων του προϋπολογισμού του 2019 με αυξημένους έμμεσους και άμεσους φόρους κατά 354 εκατομμύρια ευρώ και μειωμένες δαπάνες γ</w:t>
      </w:r>
      <w:r>
        <w:rPr>
          <w:rFonts w:eastAsia="Times New Roman" w:cs="Times New Roman"/>
          <w:szCs w:val="24"/>
        </w:rPr>
        <w:t>ια συντάξεις κατά 279 εκατομμύρια ευρώ, χωρίς την περικοπή στην προσωπική διαφορά</w:t>
      </w:r>
      <w:r>
        <w:rPr>
          <w:rFonts w:eastAsia="Times New Roman" w:cs="Times New Roman"/>
          <w:szCs w:val="24"/>
        </w:rPr>
        <w:t xml:space="preserve"> των πολλών συνταξιούχων</w:t>
      </w:r>
      <w:r>
        <w:rPr>
          <w:rFonts w:eastAsia="Times New Roman" w:cs="Times New Roman"/>
          <w:szCs w:val="24"/>
        </w:rPr>
        <w:t xml:space="preserve"> επιβεβαιώνει τον ενιαίο και αδιαίρετο χαρακτήρα της πολιτικής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λιτότητας της περιόδου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2019. </w:t>
      </w:r>
    </w:p>
    <w:p w14:paraId="2C1AD7C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με βάση τα παραπάνω έχουμε </w:t>
      </w:r>
      <w:r>
        <w:rPr>
          <w:rFonts w:eastAsia="Times New Roman" w:cs="Times New Roman"/>
          <w:szCs w:val="24"/>
        </w:rPr>
        <w:t xml:space="preserve">συνέχιση της ίδιας </w:t>
      </w:r>
      <w:proofErr w:type="spellStart"/>
      <w:r>
        <w:rPr>
          <w:rFonts w:eastAsia="Times New Roman" w:cs="Times New Roman"/>
          <w:szCs w:val="24"/>
        </w:rPr>
        <w:t>μνημονιακής</w:t>
      </w:r>
      <w:proofErr w:type="spellEnd"/>
      <w:r>
        <w:rPr>
          <w:rFonts w:eastAsia="Times New Roman" w:cs="Times New Roman"/>
          <w:szCs w:val="24"/>
        </w:rPr>
        <w:t xml:space="preserve"> πολιτικής, ακόμα και στην περίπτωση που υλοποιηθούν οι αισιόδοξες προβλέψεις της Κυβέρνησης για ρυθμό ανάπτυξης 2,5% </w:t>
      </w:r>
      <w:r>
        <w:rPr>
          <w:rFonts w:eastAsia="Times New Roman" w:cs="Times New Roman"/>
          <w:szCs w:val="24"/>
        </w:rPr>
        <w:t xml:space="preserve">του ΑΕΠ </w:t>
      </w:r>
      <w:r>
        <w:rPr>
          <w:rFonts w:eastAsia="Times New Roman" w:cs="Times New Roman"/>
          <w:szCs w:val="24"/>
        </w:rPr>
        <w:t xml:space="preserve">το 2019, </w:t>
      </w:r>
      <w:r w:rsidRPr="008F0891">
        <w:rPr>
          <w:rFonts w:eastAsia="Times New Roman" w:cs="Times New Roman"/>
          <w:bCs/>
          <w:shd w:val="clear" w:color="auto" w:fill="FFFFFF"/>
        </w:rPr>
        <w:t>που</w:t>
      </w:r>
      <w:r>
        <w:rPr>
          <w:rFonts w:eastAsia="Times New Roman" w:cs="Times New Roman"/>
          <w:szCs w:val="24"/>
        </w:rPr>
        <w:t xml:space="preserve"> όπως έχω εξηγήσει στη Επιτροπή Οικονομικών με στοιχεία που αφορούν την εξέλιξη των βασι</w:t>
      </w:r>
      <w:r>
        <w:rPr>
          <w:rFonts w:eastAsia="Times New Roman" w:cs="Times New Roman"/>
          <w:szCs w:val="24"/>
        </w:rPr>
        <w:t>κών συνιστωσών του ΑΕΠ, δηλαδή τη δημόσια και ιδιωτική κατανάλωση, τις επενδύσεις κ.λπ.</w:t>
      </w:r>
      <w:r w:rsidRPr="008D0DE5">
        <w:rPr>
          <w:rFonts w:eastAsia="Times New Roman" w:cs="Times New Roman"/>
          <w:szCs w:val="24"/>
        </w:rPr>
        <w:t>,</w:t>
      </w:r>
      <w:r>
        <w:rPr>
          <w:rFonts w:eastAsia="Times New Roman" w:cs="Times New Roman"/>
          <w:szCs w:val="24"/>
        </w:rPr>
        <w:t xml:space="preserve"> είναι υπό πολλές αιρέσεις και αμφισβητήσεις. </w:t>
      </w:r>
    </w:p>
    <w:p w14:paraId="2C1AD7C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Θα μπορούσε να αντιτάξει η Κυβέρνηση ότι αυτά είναι αποτελέσματα των μακροχρόνιων δημοσιονομικών δεσμεύσεων που ανέλαβε η</w:t>
      </w:r>
      <w:r>
        <w:rPr>
          <w:rFonts w:eastAsia="Times New Roman" w:cs="Times New Roman"/>
          <w:szCs w:val="24"/>
        </w:rPr>
        <w:t xml:space="preserve"> χώρα και ότι η δημοσιονομική εξυγίανση δεν γίνεται χωρίς φόρους και περικοπές, όπως ομολόγησε εσχάτως ο Αναπληρωτής Υπουργός κ. </w:t>
      </w:r>
      <w:proofErr w:type="spellStart"/>
      <w:r>
        <w:rPr>
          <w:rFonts w:eastAsia="Times New Roman" w:cs="Times New Roman"/>
          <w:szCs w:val="24"/>
        </w:rPr>
        <w:t>Χουλιαράκης</w:t>
      </w:r>
      <w:proofErr w:type="spellEnd"/>
      <w:r>
        <w:rPr>
          <w:rFonts w:eastAsia="Times New Roman" w:cs="Times New Roman"/>
          <w:szCs w:val="24"/>
        </w:rPr>
        <w:t xml:space="preserve">, αλλά η απάντηση σε αυτή την επιχειρηματολογία θα μπορούσε να είναι «καλώς </w:t>
      </w:r>
      <w:proofErr w:type="spellStart"/>
      <w:r>
        <w:rPr>
          <w:rFonts w:eastAsia="Times New Roman" w:cs="Times New Roman"/>
          <w:szCs w:val="24"/>
        </w:rPr>
        <w:t>τονε</w:t>
      </w:r>
      <w:proofErr w:type="spellEnd"/>
      <w:r>
        <w:rPr>
          <w:rFonts w:eastAsia="Times New Roman" w:cs="Times New Roman"/>
          <w:szCs w:val="24"/>
        </w:rPr>
        <w:t xml:space="preserve"> και ας άργησε» αν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είχε</w:t>
      </w:r>
      <w:r>
        <w:rPr>
          <w:rFonts w:eastAsia="Times New Roman" w:cs="Times New Roman"/>
          <w:szCs w:val="24"/>
        </w:rPr>
        <w:t xml:space="preserve"> μεσολαβήσει η περίοδος της αυταπάτης και των τυχοδιωκτισμών, το κόστος της οποίας θα κουβαλάει στις πλάτες του ο ελληνικός λαός για πολλά χρόνια. </w:t>
      </w:r>
    </w:p>
    <w:p w14:paraId="2C1AD7C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Αν πάλι αφήσουμε τα έτσι και αλλιώς </w:t>
      </w:r>
      <w:r w:rsidRPr="009F5217">
        <w:rPr>
          <w:rFonts w:eastAsia="Times New Roman" w:cs="Times New Roman"/>
          <w:szCs w:val="24"/>
        </w:rPr>
        <w:t>τροχοδρομημένα</w:t>
      </w:r>
      <w:r>
        <w:rPr>
          <w:rFonts w:eastAsia="Times New Roman" w:cs="Times New Roman"/>
          <w:szCs w:val="24"/>
        </w:rPr>
        <w:t xml:space="preserve"> </w:t>
      </w:r>
      <w:proofErr w:type="spellStart"/>
      <w:r>
        <w:rPr>
          <w:rFonts w:eastAsia="Times New Roman" w:cs="Times New Roman"/>
          <w:szCs w:val="24"/>
        </w:rPr>
        <w:t>μνημονιακά</w:t>
      </w:r>
      <w:proofErr w:type="spellEnd"/>
      <w:r>
        <w:rPr>
          <w:rFonts w:eastAsia="Times New Roman" w:cs="Times New Roman"/>
          <w:szCs w:val="24"/>
        </w:rPr>
        <w:t xml:space="preserve"> δημοσιονομικά και περάσουμε στους βαθμούς ελευ</w:t>
      </w:r>
      <w:r>
        <w:rPr>
          <w:rFonts w:eastAsia="Times New Roman" w:cs="Times New Roman"/>
          <w:szCs w:val="24"/>
        </w:rPr>
        <w:t xml:space="preserve">θερίας </w:t>
      </w:r>
      <w:r>
        <w:rPr>
          <w:rFonts w:eastAsia="Times New Roman" w:cs="Times New Roman"/>
          <w:szCs w:val="24"/>
        </w:rPr>
        <w:t>-</w:t>
      </w:r>
      <w:r>
        <w:rPr>
          <w:rFonts w:eastAsia="Times New Roman" w:cs="Times New Roman"/>
          <w:szCs w:val="24"/>
        </w:rPr>
        <w:t>που υποτίθεται ότι απέκτησε η χώρα μετά την τυπική λήξη του τρίτου προγράμματος</w:t>
      </w:r>
      <w:r>
        <w:rPr>
          <w:rFonts w:eastAsia="Times New Roman" w:cs="Times New Roman"/>
          <w:szCs w:val="24"/>
        </w:rPr>
        <w:t>-</w:t>
      </w:r>
      <w:r>
        <w:rPr>
          <w:rFonts w:eastAsia="Times New Roman" w:cs="Times New Roman"/>
          <w:szCs w:val="24"/>
        </w:rPr>
        <w:t xml:space="preserve"> θα διαπιστώσουμε ότι αυτό δεν λειτούργησε απελευθερωτικά</w:t>
      </w:r>
      <w:r>
        <w:rPr>
          <w:rFonts w:eastAsia="Times New Roman" w:cs="Times New Roman"/>
          <w:szCs w:val="24"/>
        </w:rPr>
        <w:t>,</w:t>
      </w:r>
      <w:r>
        <w:rPr>
          <w:rFonts w:eastAsia="Times New Roman" w:cs="Times New Roman"/>
          <w:szCs w:val="24"/>
        </w:rPr>
        <w:t xml:space="preserve"> καθώς πέραν των στοιχείων της αυξημένης εποπτείας το μεγάλο θέμα που μας οδήγησε στα προγράμματα </w:t>
      </w:r>
      <w:r>
        <w:rPr>
          <w:rFonts w:eastAsia="Times New Roman" w:cs="Times New Roman"/>
          <w:szCs w:val="24"/>
        </w:rPr>
        <w:t>-</w:t>
      </w:r>
      <w:r>
        <w:rPr>
          <w:rFonts w:eastAsia="Times New Roman" w:cs="Times New Roman"/>
          <w:szCs w:val="24"/>
        </w:rPr>
        <w:t>η αντιμετώπ</w:t>
      </w:r>
      <w:r>
        <w:rPr>
          <w:rFonts w:eastAsia="Times New Roman" w:cs="Times New Roman"/>
          <w:szCs w:val="24"/>
        </w:rPr>
        <w:t>ιση δηλαδή της χρηματοδότησης του δημοσίου χρέους μέσω των αγορών</w:t>
      </w:r>
      <w:r>
        <w:rPr>
          <w:rFonts w:eastAsia="Times New Roman" w:cs="Times New Roman"/>
          <w:szCs w:val="24"/>
        </w:rPr>
        <w:t>-</w:t>
      </w:r>
      <w:r>
        <w:rPr>
          <w:rFonts w:eastAsia="Times New Roman" w:cs="Times New Roman"/>
          <w:szCs w:val="24"/>
        </w:rPr>
        <w:t xml:space="preserve"> βρίσκεται κάτω από πολλούς περιορισμούς και εγκυμονεί κινδύνους επιστροφής στο παρελθόν. </w:t>
      </w:r>
    </w:p>
    <w:p w14:paraId="2C1AD7C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Προφανώς η αύξηση του δημοσίου χρέους κατά 18 δισεκατομμύρια εντός του 2018 για τη δημιουργία των τ</w:t>
      </w:r>
      <w:r>
        <w:rPr>
          <w:rFonts w:eastAsia="Times New Roman" w:cs="Times New Roman"/>
          <w:szCs w:val="24"/>
        </w:rPr>
        <w:t xml:space="preserve">αμειακών διαθεσίμων ασφαλείας, το λεγόμενο </w:t>
      </w:r>
      <w:r>
        <w:rPr>
          <w:rFonts w:eastAsia="Times New Roman" w:cs="Times New Roman"/>
          <w:szCs w:val="24"/>
          <w:lang w:val="en-US"/>
        </w:rPr>
        <w:t>cash</w:t>
      </w:r>
      <w:r w:rsidRPr="003459D4">
        <w:rPr>
          <w:rFonts w:eastAsia="Times New Roman" w:cs="Times New Roman"/>
          <w:szCs w:val="24"/>
        </w:rPr>
        <w:t xml:space="preserve"> </w:t>
      </w:r>
      <w:r>
        <w:rPr>
          <w:rFonts w:eastAsia="Times New Roman" w:cs="Times New Roman"/>
          <w:szCs w:val="24"/>
          <w:lang w:val="en-US"/>
        </w:rPr>
        <w:t>buffer</w:t>
      </w:r>
      <w:r>
        <w:rPr>
          <w:rFonts w:eastAsia="Times New Roman" w:cs="Times New Roman"/>
          <w:szCs w:val="24"/>
        </w:rPr>
        <w:t>, μπορεί να εξυπηρετεί την εκλογική στρατηγική της Κυβέρνησης, δεν αποτελεί όμως από μόνο του εκείνο το στοιχείο</w:t>
      </w:r>
      <w:r>
        <w:rPr>
          <w:rFonts w:eastAsia="Times New Roman" w:cs="Times New Roman"/>
          <w:szCs w:val="24"/>
        </w:rPr>
        <w:t>,</w:t>
      </w:r>
      <w:r>
        <w:rPr>
          <w:rFonts w:eastAsia="Times New Roman" w:cs="Times New Roman"/>
          <w:szCs w:val="24"/>
        </w:rPr>
        <w:t xml:space="preserve"> που θα διασφαλίσει την ασφαλή έξοδο της χώρας στις αγορές, οι οποίες παραμένουν δύσπιστες, όχι λόγω των θεμελιωδών οικονομικών δεδομένων που λέει η Κυβέρνηση αλλά λόγω της γενικότερης αναξιοπιστίας που δημιουργεί η πολιτική της.</w:t>
      </w:r>
    </w:p>
    <w:p w14:paraId="2C1AD7C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είτε η μη έξ</w:t>
      </w:r>
      <w:r>
        <w:rPr>
          <w:rFonts w:eastAsia="Times New Roman" w:cs="Times New Roman"/>
          <w:szCs w:val="24"/>
        </w:rPr>
        <w:t>οδος στις αγορές είτε η έξοδος με υψηλ</w:t>
      </w:r>
      <w:r>
        <w:rPr>
          <w:rFonts w:eastAsia="Times New Roman" w:cs="Times New Roman"/>
          <w:szCs w:val="24"/>
        </w:rPr>
        <w:t>ό</w:t>
      </w:r>
      <w:r>
        <w:rPr>
          <w:rFonts w:eastAsia="Times New Roman" w:cs="Times New Roman"/>
          <w:szCs w:val="24"/>
        </w:rPr>
        <w:t xml:space="preserve"> επιτόκι</w:t>
      </w:r>
      <w:r>
        <w:rPr>
          <w:rFonts w:eastAsia="Times New Roman" w:cs="Times New Roman"/>
          <w:szCs w:val="24"/>
        </w:rPr>
        <w:t>ο</w:t>
      </w:r>
      <w:r>
        <w:rPr>
          <w:rFonts w:eastAsia="Times New Roman" w:cs="Times New Roman"/>
          <w:szCs w:val="24"/>
        </w:rPr>
        <w:t xml:space="preserve"> απλώς θα επιβεβαιώσει ότι η Ελλάδα δεν κατάφερε να αναιρέσει τους λόγους που την οδήγησαν σε χρηματοδοτικά προγράμματα.</w:t>
      </w:r>
    </w:p>
    <w:p w14:paraId="2C1AD7C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απάντηση</w:t>
      </w:r>
      <w:r w:rsidRPr="008D6F01">
        <w:rPr>
          <w:rFonts w:eastAsia="Times New Roman" w:cs="Times New Roman"/>
          <w:szCs w:val="24"/>
        </w:rPr>
        <w:t>,</w:t>
      </w:r>
      <w:r>
        <w:rPr>
          <w:rFonts w:eastAsia="Times New Roman" w:cs="Times New Roman"/>
          <w:szCs w:val="24"/>
        </w:rPr>
        <w:t xml:space="preserve"> επομένως</w:t>
      </w:r>
      <w:r w:rsidRPr="008D6F01">
        <w:rPr>
          <w:rFonts w:eastAsia="Times New Roman" w:cs="Times New Roman"/>
          <w:szCs w:val="24"/>
        </w:rPr>
        <w:t>,</w:t>
      </w:r>
      <w:r>
        <w:rPr>
          <w:rFonts w:eastAsia="Times New Roman" w:cs="Times New Roman"/>
          <w:szCs w:val="24"/>
        </w:rPr>
        <w:t xml:space="preserve"> στο κύριο και αρχικό ερώτημα, </w:t>
      </w:r>
      <w:r>
        <w:rPr>
          <w:rFonts w:eastAsia="Times New Roman" w:cs="Times New Roman"/>
          <w:szCs w:val="24"/>
        </w:rPr>
        <w:t>-</w:t>
      </w:r>
      <w:r>
        <w:rPr>
          <w:rFonts w:eastAsia="Times New Roman" w:cs="Times New Roman"/>
          <w:szCs w:val="24"/>
        </w:rPr>
        <w:t xml:space="preserve">δηλαδή αν μπορεί ο προϋπολογισμός </w:t>
      </w:r>
      <w:r>
        <w:rPr>
          <w:rFonts w:eastAsia="Times New Roman" w:cs="Times New Roman"/>
          <w:szCs w:val="24"/>
        </w:rPr>
        <w:t xml:space="preserve">του 2019 </w:t>
      </w:r>
      <w:r w:rsidRPr="002314B3">
        <w:rPr>
          <w:rFonts w:eastAsia="Times New Roman"/>
          <w:bCs/>
          <w:shd w:val="clear" w:color="auto" w:fill="FFFFFF"/>
        </w:rPr>
        <w:t>να</w:t>
      </w:r>
      <w:r>
        <w:rPr>
          <w:rFonts w:eastAsia="Times New Roman" w:cs="Times New Roman"/>
          <w:szCs w:val="24"/>
        </w:rPr>
        <w:t xml:space="preserve"> είναι ο τελευταίος </w:t>
      </w:r>
      <w:proofErr w:type="spellStart"/>
      <w:r>
        <w:rPr>
          <w:rFonts w:eastAsia="Times New Roman" w:cs="Times New Roman"/>
          <w:szCs w:val="24"/>
        </w:rPr>
        <w:t>μνημονιακός</w:t>
      </w:r>
      <w:proofErr w:type="spellEnd"/>
      <w:r>
        <w:rPr>
          <w:rFonts w:eastAsia="Times New Roman" w:cs="Times New Roman"/>
          <w:szCs w:val="24"/>
        </w:rPr>
        <w:t>-</w:t>
      </w:r>
      <w:r>
        <w:rPr>
          <w:rFonts w:eastAsia="Times New Roman" w:cs="Times New Roman"/>
          <w:szCs w:val="24"/>
        </w:rPr>
        <w:t xml:space="preserve"> είναι άρρηκτα δεμένη, πρώτον με την ανατροπή των δεδομένων που συγκροτούν το </w:t>
      </w:r>
      <w:proofErr w:type="spellStart"/>
      <w:r>
        <w:rPr>
          <w:rFonts w:eastAsia="Times New Roman" w:cs="Times New Roman"/>
          <w:szCs w:val="24"/>
        </w:rPr>
        <w:t>μνημονιακό</w:t>
      </w:r>
      <w:proofErr w:type="spellEnd"/>
      <w:r>
        <w:rPr>
          <w:rFonts w:eastAsia="Times New Roman" w:cs="Times New Roman"/>
          <w:szCs w:val="24"/>
        </w:rPr>
        <w:t xml:space="preserve"> δημοσιονομικό πλαίσιο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λιτότητας και δεύτερον με την ανατροπή των πολιτικών όρων που αναπαράγουν την </w:t>
      </w:r>
      <w:r>
        <w:rPr>
          <w:rFonts w:eastAsia="Times New Roman" w:cs="Times New Roman"/>
          <w:szCs w:val="24"/>
        </w:rPr>
        <w:t xml:space="preserve">αναξιοπιστία και την εμποδίζουν να κάνει το άλμα στην ανάπτυξη. </w:t>
      </w:r>
    </w:p>
    <w:p w14:paraId="2C1AD7C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Παρά το γεγονός ότι μπήκαμε σε προεκλογική περίοδο και η πολιτική αντιπαράθεση παράγει περισσότερη λάσπη από λύσεις στα προβλήματα, όπως αναφέρθηκε επίσης ο κ. Σκανδαλίδης</w:t>
      </w:r>
      <w:r>
        <w:rPr>
          <w:rFonts w:eastAsia="Times New Roman" w:cs="Times New Roman"/>
          <w:szCs w:val="24"/>
        </w:rPr>
        <w:t>,</w:t>
      </w:r>
      <w:r>
        <w:rPr>
          <w:rFonts w:eastAsia="Times New Roman" w:cs="Times New Roman"/>
          <w:szCs w:val="24"/>
        </w:rPr>
        <w:t xml:space="preserve"> στο κλίμα πόλωσης </w:t>
      </w:r>
      <w:r>
        <w:rPr>
          <w:rFonts w:eastAsia="Times New Roman" w:cs="Times New Roman"/>
          <w:szCs w:val="24"/>
        </w:rPr>
        <w:t xml:space="preserve">που επικράτησε κατά τη χθεσινή συζήτηση εδώ, εμείς ως Κίνημα Αλλαγής συνεπείς με την ιστορία και την προσφορά της παράταξής μας καταθέτουμε το δικό μας </w:t>
      </w:r>
      <w:r>
        <w:rPr>
          <w:rFonts w:eastAsia="Times New Roman" w:cs="Times New Roman"/>
          <w:szCs w:val="24"/>
        </w:rPr>
        <w:lastRenderedPageBreak/>
        <w:t xml:space="preserve">πλαίσιο για τον οριστικό απεγκλωβισμό της χώρας από τα μνημόνια και την κρίση. </w:t>
      </w:r>
    </w:p>
    <w:p w14:paraId="2C1AD7C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Όπως εξηγήσαμε στην ειση</w:t>
      </w:r>
      <w:r>
        <w:rPr>
          <w:rFonts w:eastAsia="Times New Roman" w:cs="Times New Roman"/>
          <w:szCs w:val="24"/>
        </w:rPr>
        <w:t>γητική έκθεση της πρότασης νόμου που καταθέσαμε με τίτλο</w:t>
      </w:r>
      <w:r>
        <w:rPr>
          <w:rFonts w:eastAsia="Times New Roman" w:cs="Times New Roman"/>
          <w:szCs w:val="24"/>
        </w:rPr>
        <w:t>:</w:t>
      </w:r>
      <w:r>
        <w:rPr>
          <w:rFonts w:eastAsia="Times New Roman" w:cs="Times New Roman"/>
          <w:szCs w:val="24"/>
        </w:rPr>
        <w:t xml:space="preserve"> «Πρώτη δέσμη μέτρων οικονομικής ανάκαμψης και κοινωνικής δικαιοσύνης», η προσπάθειά μας είναι διπλή</w:t>
      </w:r>
      <w:r>
        <w:rPr>
          <w:rFonts w:eastAsia="Times New Roman" w:cs="Times New Roman"/>
          <w:szCs w:val="24"/>
        </w:rPr>
        <w:t>.</w:t>
      </w:r>
    </w:p>
    <w:p w14:paraId="2C1AD7C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Από τη μία μερι</w:t>
      </w:r>
      <w:r>
        <w:rPr>
          <w:rFonts w:eastAsia="Times New Roman" w:cs="Times New Roman"/>
          <w:szCs w:val="24"/>
        </w:rPr>
        <w:t>ά</w:t>
      </w:r>
      <w:r>
        <w:rPr>
          <w:rFonts w:eastAsia="Times New Roman" w:cs="Times New Roman"/>
          <w:szCs w:val="24"/>
        </w:rPr>
        <w:t xml:space="preserve"> να αντιστρέψουμε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τη λιτότητα </w:t>
      </w:r>
      <w:r>
        <w:rPr>
          <w:rFonts w:eastAsia="Times New Roman" w:cs="Times New Roman"/>
          <w:szCs w:val="24"/>
        </w:rPr>
        <w:t>-</w:t>
      </w:r>
      <w:r>
        <w:rPr>
          <w:rFonts w:eastAsia="Times New Roman" w:cs="Times New Roman"/>
          <w:szCs w:val="24"/>
        </w:rPr>
        <w:t>στα όρια των δημοσιονομικών</w:t>
      </w:r>
      <w:r>
        <w:rPr>
          <w:rFonts w:eastAsia="Times New Roman" w:cs="Times New Roman"/>
          <w:szCs w:val="24"/>
        </w:rPr>
        <w:t xml:space="preserve"> πλεονασμάτων μέχρι το 2022</w:t>
      </w:r>
      <w:r>
        <w:rPr>
          <w:rFonts w:eastAsia="Times New Roman" w:cs="Times New Roman"/>
          <w:szCs w:val="24"/>
        </w:rPr>
        <w:t>-</w:t>
      </w:r>
      <w:r>
        <w:rPr>
          <w:rFonts w:eastAsia="Times New Roman" w:cs="Times New Roman"/>
          <w:szCs w:val="24"/>
        </w:rPr>
        <w:t xml:space="preserve"> αλλά με διαφορετική αντίληψη για τη διαχείρισή τους και από την άλλη να απελευθερώσουμε τις κοινωνικές </w:t>
      </w:r>
      <w:r w:rsidRPr="00F331DF">
        <w:rPr>
          <w:rFonts w:eastAsia="Times New Roman"/>
          <w:bCs/>
        </w:rPr>
        <w:t>και</w:t>
      </w:r>
      <w:r>
        <w:rPr>
          <w:rFonts w:eastAsia="Times New Roman" w:cs="Times New Roman"/>
          <w:szCs w:val="24"/>
        </w:rPr>
        <w:t xml:space="preserve"> παραγωγικές δυνάμεις από επαχθείς δεσμεύσεις και να τις οργανώσουμε, ώστε να καταστούν ενεργές και συμμέτοχες στη γενικό</w:t>
      </w:r>
      <w:r>
        <w:rPr>
          <w:rFonts w:eastAsia="Times New Roman" w:cs="Times New Roman"/>
          <w:szCs w:val="24"/>
        </w:rPr>
        <w:t xml:space="preserve">τερη πορεία της χώρας. </w:t>
      </w:r>
    </w:p>
    <w:p w14:paraId="2C1AD7C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Βέβαια το κεντρικό ζήτημα των δημοσιονομικών δεσμεύσεων για τη χώρα παραμένει εξαρτημένο από την εκπλήρωση του στόχου για πρωτογενή πλεονάσματα ύψους 3,5% του ΑΕΠ κάθε χρόνο μέχρι το 2022 και 2,4% του ΑΕΠ μετά το 2022. Παραθέτω πάλι</w:t>
      </w:r>
      <w:r>
        <w:rPr>
          <w:rFonts w:eastAsia="Times New Roman" w:cs="Times New Roman"/>
          <w:szCs w:val="24"/>
        </w:rPr>
        <w:t xml:space="preserve"> δύο κρίσιμα μεγέθη. </w:t>
      </w:r>
    </w:p>
    <w:p w14:paraId="2C1AD7C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Για τα επόμενα χρόνια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τα πρωτογενή πλεονάσματα αθροίζονται σύμφωνα με το μεσοπρόθεσμο σε 28,9 δισεκατομμύρια ευρώ</w:t>
      </w:r>
      <w:r>
        <w:rPr>
          <w:rFonts w:eastAsia="Times New Roman" w:cs="Times New Roman"/>
          <w:szCs w:val="24"/>
        </w:rPr>
        <w:t>,</w:t>
      </w:r>
      <w:r>
        <w:rPr>
          <w:rFonts w:eastAsia="Times New Roman" w:cs="Times New Roman"/>
          <w:szCs w:val="24"/>
        </w:rPr>
        <w:t xml:space="preserve"> έναντι προσδοκώμενης ανάπτυξης του ΑΕΠ κατά 22,2 δισεκατομμύρια, πράγμα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αυτό αμφισβητήσιμο ως </w:t>
      </w:r>
      <w:r>
        <w:rPr>
          <w:rFonts w:eastAsia="Times New Roman" w:cs="Times New Roman"/>
          <w:szCs w:val="24"/>
        </w:rPr>
        <w:t xml:space="preserve">προς την επίτευξη των στόχων καθώς η Κυβέρνηση μας έχει συνηθίσει να επιτυγχάνει πολύ χαμηλότερους στόχους. </w:t>
      </w:r>
    </w:p>
    <w:p w14:paraId="2C1AD7C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Κατά συνέπεια μία ουσιαστική ανατροπή της συνεχούς λιτότητας και </w:t>
      </w:r>
      <w:proofErr w:type="spellStart"/>
      <w:r>
        <w:rPr>
          <w:rFonts w:eastAsia="Times New Roman" w:cs="Times New Roman"/>
          <w:szCs w:val="24"/>
        </w:rPr>
        <w:t>υπερφορολόγησης</w:t>
      </w:r>
      <w:proofErr w:type="spellEnd"/>
      <w:r>
        <w:rPr>
          <w:rFonts w:eastAsia="Times New Roman" w:cs="Times New Roman"/>
          <w:szCs w:val="24"/>
        </w:rPr>
        <w:t xml:space="preserve"> προκειμένου να απελευθερωθούν πόροι για την ανάπτυξη και την κοινω</w:t>
      </w:r>
      <w:r>
        <w:rPr>
          <w:rFonts w:eastAsia="Times New Roman" w:cs="Times New Roman"/>
          <w:szCs w:val="24"/>
        </w:rPr>
        <w:t xml:space="preserve">νική πολιτική, δεν μπορεί παρά να συμπεριλαμβάνει και τις βαριές αυτές δεσμεύσεις που ανέλαβαν για τη χώρα οι κ.κ. Τσίπρας και Καμμένος και μάλιστα χωρίς να το δικαιούνται. </w:t>
      </w:r>
    </w:p>
    <w:p w14:paraId="2C1AD7C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Στο επιχείρημα του κ. </w:t>
      </w:r>
      <w:proofErr w:type="spellStart"/>
      <w:r>
        <w:rPr>
          <w:rFonts w:eastAsia="Times New Roman" w:cs="Times New Roman"/>
          <w:szCs w:val="24"/>
        </w:rPr>
        <w:t>Τσακαλώτου</w:t>
      </w:r>
      <w:proofErr w:type="spellEnd"/>
      <w:r>
        <w:rPr>
          <w:rFonts w:eastAsia="Times New Roman" w:cs="Times New Roman"/>
          <w:szCs w:val="24"/>
        </w:rPr>
        <w:t xml:space="preserve"> στην Επιτροπή Οικονομικών </w:t>
      </w:r>
      <w:r>
        <w:rPr>
          <w:rFonts w:eastAsia="Times New Roman" w:cs="Times New Roman"/>
          <w:szCs w:val="24"/>
        </w:rPr>
        <w:t>-</w:t>
      </w:r>
      <w:r>
        <w:rPr>
          <w:rFonts w:eastAsia="Times New Roman" w:cs="Times New Roman"/>
          <w:szCs w:val="24"/>
        </w:rPr>
        <w:t>ο οποίος τώρα αναγνωρί</w:t>
      </w:r>
      <w:r>
        <w:rPr>
          <w:rFonts w:eastAsia="Times New Roman" w:cs="Times New Roman"/>
          <w:szCs w:val="24"/>
        </w:rPr>
        <w:t>ζει ότι το 3,5% είναι λιτότητα</w:t>
      </w:r>
      <w:r>
        <w:rPr>
          <w:rFonts w:eastAsia="Times New Roman" w:cs="Times New Roman"/>
          <w:szCs w:val="24"/>
        </w:rPr>
        <w:t>-</w:t>
      </w:r>
      <w:r>
        <w:rPr>
          <w:rFonts w:eastAsia="Times New Roman" w:cs="Times New Roman"/>
          <w:szCs w:val="24"/>
        </w:rPr>
        <w:t xml:space="preserve"> ότι εάν η Ελλάδα θέσει θέμα πρωτογενών πλεονασμάτων, οι εταίροι θα μας θέσουν θέμα των όρων εξυπηρέτησης του δημοσίου χρέους, η απάντηση είναι διπλή</w:t>
      </w:r>
      <w:r>
        <w:rPr>
          <w:rFonts w:eastAsia="Times New Roman" w:cs="Times New Roman"/>
          <w:szCs w:val="24"/>
        </w:rPr>
        <w:t>.</w:t>
      </w:r>
    </w:p>
    <w:p w14:paraId="2C1AD7C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Κυβέρνηση δεν έκανε και την καλύτερη διαπραγμάτευση για το χρέος -υστερούν οι αποφάσεις </w:t>
      </w:r>
      <w:r>
        <w:rPr>
          <w:rFonts w:eastAsia="Times New Roman" w:cs="Times New Roman"/>
          <w:szCs w:val="24"/>
        </w:rPr>
        <w:t xml:space="preserve">για το μέτρο εξυπηρέτησης </w:t>
      </w:r>
      <w:r>
        <w:rPr>
          <w:rFonts w:eastAsia="Times New Roman" w:cs="Times New Roman"/>
          <w:szCs w:val="24"/>
        </w:rPr>
        <w:t>από αυτές του Νοεμβρίου του 2012- και απώλεσε</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ANFAs</w:t>
      </w:r>
      <w:r>
        <w:rPr>
          <w:rFonts w:eastAsia="Times New Roman" w:cs="Times New Roman"/>
          <w:szCs w:val="24"/>
        </w:rPr>
        <w:t xml:space="preserve"> δύο ετών, περίπου 4,5 δισεκατομμύρια. Και δεύτερον, ότι οι δυσ</w:t>
      </w:r>
      <w:r>
        <w:rPr>
          <w:rFonts w:eastAsia="Times New Roman" w:cs="Times New Roman"/>
          <w:szCs w:val="24"/>
        </w:rPr>
        <w:t xml:space="preserve">μενείς δημοσιονομικές δεσμεύσεις μέχρι το 2022 </w:t>
      </w:r>
      <w:r w:rsidRPr="00A37EC3">
        <w:rPr>
          <w:rFonts w:eastAsia="Times New Roman" w:cs="Times New Roman"/>
        </w:rPr>
        <w:t>αλλά</w:t>
      </w:r>
      <w:r>
        <w:rPr>
          <w:rFonts w:eastAsia="Times New Roman" w:cs="Times New Roman"/>
          <w:szCs w:val="24"/>
        </w:rPr>
        <w:t xml:space="preserve"> και για μετά, προκύπτουν από τη διαπιστωμένη αναξιοπιστία της Κυβέρνησης και από την αδυναμία της να προσελκύσει επενδύσεις, να αξιοποιήσει τη δημόσια περιουσία, </w:t>
      </w:r>
      <w:r w:rsidRPr="002314B3">
        <w:rPr>
          <w:rFonts w:eastAsia="Times New Roman"/>
          <w:bCs/>
          <w:shd w:val="clear" w:color="auto" w:fill="FFFFFF"/>
        </w:rPr>
        <w:t>να</w:t>
      </w:r>
      <w:r>
        <w:rPr>
          <w:rFonts w:eastAsia="Times New Roman" w:cs="Times New Roman"/>
          <w:szCs w:val="24"/>
        </w:rPr>
        <w:t xml:space="preserve"> αλλάξει δηλαδή τους όρους που επηρεάζου</w:t>
      </w:r>
      <w:r>
        <w:rPr>
          <w:rFonts w:eastAsia="Times New Roman" w:cs="Times New Roman"/>
          <w:szCs w:val="24"/>
        </w:rPr>
        <w:t xml:space="preserve">ν αρνητικά την ανάπτυξη. </w:t>
      </w:r>
    </w:p>
    <w:p w14:paraId="2C1AD7D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επόμενο μεγάλο ζήτημα το πρώτο θα έλεγα για τον απεγκλωβισμό της χώρας από τα μνημόνια, αποτελεί η επανάκτηση της κυριαρχίας του ελληνικού δημοσίου επί της δημόσιας περιουσίας και η αξιοποίησή της για την ανάπτυξη και την ενίσχ</w:t>
      </w:r>
      <w:r>
        <w:rPr>
          <w:rFonts w:eastAsia="Times New Roman" w:cs="Times New Roman"/>
          <w:szCs w:val="24"/>
        </w:rPr>
        <w:t xml:space="preserve">υση της κοινωνικής συνοχής. </w:t>
      </w:r>
    </w:p>
    <w:p w14:paraId="2C1AD7D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Η σχετική πρόταση για την επιλογή του εποπτικού συμβουλίου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που έχουμε καταθέσει ως πρόταση νόμου, προβλέπει τον διορισμό της διοίκησής του από τη Βουλή και όχι από τους δανειστές.</w:t>
      </w:r>
    </w:p>
    <w:p w14:paraId="2C1AD7D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Αυτό είναι το πρώτο βήμα. Το επ</w:t>
      </w:r>
      <w:r>
        <w:rPr>
          <w:rFonts w:eastAsia="Times New Roman" w:cs="Times New Roman"/>
          <w:szCs w:val="24"/>
        </w:rPr>
        <w:t xml:space="preserve">όμενο θα αφορά συγκεκριμένες προτάσεις για την αξιοποίηση της δημόσιας περιουσίας είτε αυτή βρίσκεται στην ύπαιθρο είτε στα αστικά κέντρα για παραγωγικές δραστηριότητες και νέες επενδύσεις. </w:t>
      </w:r>
    </w:p>
    <w:p w14:paraId="2C1AD7D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γεγονός ότι μέχρι σήμερα, με βάση τα στοιχεία της ΕΤΑΔ, η εκμε</w:t>
      </w:r>
      <w:r>
        <w:rPr>
          <w:rFonts w:eastAsia="Times New Roman" w:cs="Times New Roman"/>
          <w:szCs w:val="24"/>
        </w:rPr>
        <w:t xml:space="preserve">τάλλευση των εβδομήντα χιλιάδων περίπου ακινήτων αποφέρει γύρω στα 40 με 50 εκατομμύρια ευρώ τον χρόνο, πρέπει να μας προβληματίσει. </w:t>
      </w:r>
    </w:p>
    <w:p w14:paraId="2C1AD7D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θα θέλαμε εδώ σε αυτό το σημείο να τονίσουμε ότι για τα δύο αυτά στρατηγικής σημασίας ζητήματα, δηλαδή για τα υπερβολι</w:t>
      </w:r>
      <w:r>
        <w:rPr>
          <w:rFonts w:eastAsia="Times New Roman" w:cs="Times New Roman"/>
          <w:szCs w:val="24"/>
        </w:rPr>
        <w:t xml:space="preserve">κά πλεονάσματα και για την αξιοποίηση της δημόσιας περιουσίας, θα περιμέναμε και την τοποθέτηση της συντηρητικής παράταξης, που αναλώνεται σε μία λογιστικού τύπου αντιπαράθεση με την Κυβέρνηση με τα έσοδα και τα έξοδα. </w:t>
      </w:r>
    </w:p>
    <w:p w14:paraId="2C1AD7D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Εκείνο, όμως, που θεωρούμε ότι αποτε</w:t>
      </w:r>
      <w:r>
        <w:rPr>
          <w:rFonts w:eastAsia="Times New Roman" w:cs="Times New Roman"/>
          <w:szCs w:val="24"/>
        </w:rPr>
        <w:t xml:space="preserve">λεί τη </w:t>
      </w:r>
      <w:proofErr w:type="spellStart"/>
      <w:r>
        <w:rPr>
          <w:rFonts w:eastAsia="Times New Roman" w:cs="Times New Roman"/>
          <w:szCs w:val="24"/>
        </w:rPr>
        <w:t>λυδία</w:t>
      </w:r>
      <w:proofErr w:type="spellEnd"/>
      <w:r>
        <w:rPr>
          <w:rFonts w:eastAsia="Times New Roman" w:cs="Times New Roman"/>
          <w:szCs w:val="24"/>
        </w:rPr>
        <w:t xml:space="preserve"> λίθο μιας πολιτικής που οδηγεί στο πραγματικό τέλος της κρίσης και των μνημονίων</w:t>
      </w:r>
      <w:r>
        <w:rPr>
          <w:rFonts w:eastAsia="Times New Roman" w:cs="Times New Roman"/>
          <w:szCs w:val="24"/>
        </w:rPr>
        <w:t>,</w:t>
      </w:r>
      <w:r>
        <w:rPr>
          <w:rFonts w:eastAsia="Times New Roman" w:cs="Times New Roman"/>
          <w:szCs w:val="24"/>
        </w:rPr>
        <w:t xml:space="preserve"> είναι η δυνατότητα εθνικής και κοινωνικής συνεννόησης για την ανατροπή των μακροχρόνιων δεσμεύσεων </w:t>
      </w:r>
      <w:r>
        <w:rPr>
          <w:rFonts w:eastAsia="Times New Roman" w:cs="Times New Roman"/>
          <w:szCs w:val="24"/>
        </w:rPr>
        <w:lastRenderedPageBreak/>
        <w:t>για τη χώρα και τη διαμόρφωση ενός σταθερού και ευνοϊκού πλαισ</w:t>
      </w:r>
      <w:r>
        <w:rPr>
          <w:rFonts w:eastAsia="Times New Roman" w:cs="Times New Roman"/>
          <w:szCs w:val="24"/>
        </w:rPr>
        <w:t xml:space="preserve">ίου για την προσέλκυση των επενδύσεων. </w:t>
      </w:r>
    </w:p>
    <w:p w14:paraId="2C1AD7D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Τα συμπεράσματα από την πολύχρονη υποβολή του ελληνικού λαού σε προγράμματα λιτότητας καθώς απέτυχε η όποια προσπάθεια συνεννόησης και κυριάρχησαν τα ψέματα και οι αυταπάτες, μας βάζουν όλους μπροστά στις ευθύνες </w:t>
      </w:r>
      <w:r>
        <w:rPr>
          <w:rFonts w:eastAsia="Times New Roman" w:cs="Times New Roman"/>
          <w:szCs w:val="24"/>
        </w:rPr>
        <w:t>μας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Ι</w:t>
      </w:r>
      <w:r>
        <w:rPr>
          <w:rFonts w:eastAsia="Times New Roman" w:cs="Times New Roman"/>
          <w:szCs w:val="24"/>
        </w:rPr>
        <w:t xml:space="preserve">διαίτερα δε με τις συνθήκες ακραίας πόλωσης, όπως φάνηκε και χθες εδώ σε αυτή την Αίθουσα, μας ανησυχούν ακόμα περισσότερο. </w:t>
      </w:r>
    </w:p>
    <w:p w14:paraId="2C1AD7D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Όμως οφείλω να διαπιστώσω ότι ανησύχησαν και τον κ. </w:t>
      </w:r>
      <w:proofErr w:type="spellStart"/>
      <w:r>
        <w:rPr>
          <w:rFonts w:eastAsia="Times New Roman" w:cs="Times New Roman"/>
          <w:szCs w:val="24"/>
        </w:rPr>
        <w:t>Τσακαλώτο</w:t>
      </w:r>
      <w:proofErr w:type="spellEnd"/>
      <w:r>
        <w:rPr>
          <w:rFonts w:eastAsia="Times New Roman" w:cs="Times New Roman"/>
          <w:szCs w:val="24"/>
        </w:rPr>
        <w:t xml:space="preserve">, που θεώρησε αναγκαίο να κάνει μία παρέμβαση, απαντώντας στον κ. </w:t>
      </w:r>
      <w:r>
        <w:rPr>
          <w:rFonts w:eastAsia="Times New Roman" w:cs="Times New Roman"/>
          <w:szCs w:val="24"/>
        </w:rPr>
        <w:t>Σκανδαλίδη, γιατί φαίνεται ότι παίρνει τα μηνύματα των διεθνών αγορών ότι έτσι όπως πάει αυτή η αντιπαράθεση την προεκλογική περίοδο</w:t>
      </w:r>
      <w:r>
        <w:rPr>
          <w:rFonts w:eastAsia="Times New Roman" w:cs="Times New Roman"/>
          <w:szCs w:val="24"/>
        </w:rPr>
        <w:t>,</w:t>
      </w:r>
      <w:r>
        <w:rPr>
          <w:rFonts w:eastAsia="Times New Roman" w:cs="Times New Roman"/>
          <w:szCs w:val="24"/>
        </w:rPr>
        <w:t xml:space="preserve"> κινδυνεύει να τινάξει τα πάντα στον αέρα. Βέβαια ο κ. </w:t>
      </w:r>
      <w:proofErr w:type="spellStart"/>
      <w:r>
        <w:rPr>
          <w:rFonts w:eastAsia="Times New Roman" w:cs="Times New Roman"/>
          <w:szCs w:val="24"/>
        </w:rPr>
        <w:t>Τσακαλώτος</w:t>
      </w:r>
      <w:proofErr w:type="spellEnd"/>
      <w:r>
        <w:rPr>
          <w:rFonts w:eastAsia="Times New Roman" w:cs="Times New Roman"/>
          <w:szCs w:val="24"/>
        </w:rPr>
        <w:t xml:space="preserve"> «βάρεσε το σαμάρι για να ακούσει το γαϊδούρι». </w:t>
      </w:r>
    </w:p>
    <w:p w14:paraId="2C1AD7D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κυρίες και κύριοι συνάδελφοι, ο πραγματικός κίνδυνος δεν είναι μονάχα ο επόμενος προϋπολογισμός να είναι </w:t>
      </w:r>
      <w:proofErr w:type="spellStart"/>
      <w:r>
        <w:rPr>
          <w:rFonts w:eastAsia="Times New Roman" w:cs="Times New Roman"/>
          <w:szCs w:val="24"/>
        </w:rPr>
        <w:lastRenderedPageBreak/>
        <w:t>μνημονιακός</w:t>
      </w:r>
      <w:proofErr w:type="spellEnd"/>
      <w:r>
        <w:rPr>
          <w:rFonts w:eastAsia="Times New Roman" w:cs="Times New Roman"/>
          <w:szCs w:val="24"/>
        </w:rPr>
        <w:t xml:space="preserve">, ανεξάρτητα από το ποιοι θα είναι στην κυβέρνηση αλλά να εξανεμιστούν για μία ακόμα φορά οι θυσίες και οι προσπάθειες του ελληνικού λαού, </w:t>
      </w:r>
      <w:r>
        <w:rPr>
          <w:rFonts w:eastAsia="Times New Roman" w:cs="Times New Roman"/>
          <w:szCs w:val="24"/>
        </w:rPr>
        <w:t xml:space="preserve">χάριν των οποίων από τα δυσθεώρητα ελλείμματα πήγαμε επίσης σε δυσθεώρητα πλεονάσματα και να γυρίσουμε από εκεί που ξεκινήσαμε για να αντιμετωπίσουμε την κρίση. </w:t>
      </w:r>
    </w:p>
    <w:p w14:paraId="2C1AD7D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Επομένως και τελειώνω, κύριε Πρόεδρε, για να γίνουν όσα πρέπει να γίνουν, όπως ανέλυσα, για το</w:t>
      </w:r>
      <w:r>
        <w:rPr>
          <w:rFonts w:eastAsia="Times New Roman" w:cs="Times New Roman"/>
          <w:szCs w:val="24"/>
        </w:rPr>
        <w:t xml:space="preserve"> τέλος των μνημονίων και την οριστική έξοδο από την κρίση, για να αποτρέψουμε </w:t>
      </w:r>
      <w:r w:rsidRPr="002314B3">
        <w:rPr>
          <w:rFonts w:eastAsia="Times New Roman"/>
          <w:bCs/>
          <w:shd w:val="clear" w:color="auto" w:fill="FFFFFF"/>
        </w:rPr>
        <w:t>να</w:t>
      </w:r>
      <w:r>
        <w:rPr>
          <w:rFonts w:eastAsia="Times New Roman" w:cs="Times New Roman"/>
          <w:szCs w:val="24"/>
        </w:rPr>
        <w:t xml:space="preserve"> γίνουν αυτά που δεν πρέπει να γίνουν και για να μην επαναληφθούν τα αδιέξοδα, το Κίνημα Αλλαγής έχει καταθέσει μία πλήρη ολοκληρωμένη και αυτόνομη πρόταση πολιτικής στρατηγική</w:t>
      </w:r>
      <w:r>
        <w:rPr>
          <w:rFonts w:eastAsia="Times New Roman" w:cs="Times New Roman"/>
          <w:szCs w:val="24"/>
        </w:rPr>
        <w:t xml:space="preserve">ς και συμμαχιών με αλλαγή των πολιτικών συσχετισμών, όσο και ένα νέο πλαίσιο για την κατεύθυνση των πολιτικών που πρέπει η Ελλάδα να ακολουθήσει τα επόμενα χρόνια, αυτό που η κ. Φώφη Γεννηματά έχει ονομάσει ως σχέδιο «Ελλάδα». </w:t>
      </w:r>
    </w:p>
    <w:p w14:paraId="2C1AD7D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Αυτά εμείς τα θέτουμε στην κ</w:t>
      </w:r>
      <w:r>
        <w:rPr>
          <w:rFonts w:eastAsia="Times New Roman" w:cs="Times New Roman"/>
          <w:szCs w:val="24"/>
        </w:rPr>
        <w:t xml:space="preserve">ρίση του ελληνικού λαού «με λογισμό και μ’ όνειρο», όπως θα έλεγε και ο ποιητής, για να αποφασίσει ως μόνος υπεύθυνος, κυρίαρχος και ικανός να αποτρέψει αυτή την ανακύκλωση των αδιεξόδων. </w:t>
      </w:r>
    </w:p>
    <w:p w14:paraId="2C1AD7D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1AD7DC" w14:textId="77777777" w:rsidR="00692F88" w:rsidRDefault="007C4398">
      <w:pPr>
        <w:spacing w:line="600" w:lineRule="auto"/>
        <w:ind w:firstLine="720"/>
        <w:jc w:val="both"/>
        <w:rPr>
          <w:rFonts w:eastAsia="Times New Roman" w:cs="Times New Roman"/>
        </w:rPr>
      </w:pPr>
      <w:r w:rsidRPr="001A307B">
        <w:rPr>
          <w:rFonts w:eastAsia="Times New Roman" w:cs="Times New Roman"/>
        </w:rPr>
        <w:t xml:space="preserve">(Χειροκροτήματα από την πτέρυγα της </w:t>
      </w:r>
      <w:r>
        <w:rPr>
          <w:rFonts w:eastAsia="Times New Roman" w:cs="Times New Roman"/>
        </w:rPr>
        <w:t>Δημοκρατικής Συ</w:t>
      </w:r>
      <w:r>
        <w:rPr>
          <w:rFonts w:eastAsia="Times New Roman" w:cs="Times New Roman"/>
        </w:rPr>
        <w:t>μπαράταξης ΠΑΣΟΚ</w:t>
      </w:r>
      <w:r>
        <w:rPr>
          <w:rFonts w:eastAsia="Times New Roman" w:cs="Times New Roman"/>
        </w:rPr>
        <w:t xml:space="preserve"> </w:t>
      </w:r>
      <w:r>
        <w:rPr>
          <w:rFonts w:eastAsia="Times New Roman" w:cs="Times New Roman"/>
        </w:rPr>
        <w:t>- Δ</w:t>
      </w:r>
      <w:r w:rsidRPr="001A307B">
        <w:rPr>
          <w:rFonts w:eastAsia="Times New Roman" w:cs="Times New Roman"/>
        </w:rPr>
        <w:t>ΗΜΑΡ)</w:t>
      </w:r>
    </w:p>
    <w:p w14:paraId="2C1AD7D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ειδικός εισηγητής της Χρυσής Αυγής κ. Καρακώστας. </w:t>
      </w:r>
    </w:p>
    <w:p w14:paraId="2C1AD7DE" w14:textId="77777777" w:rsidR="00692F88" w:rsidRDefault="007C4398">
      <w:pPr>
        <w:tabs>
          <w:tab w:val="center" w:pos="4753"/>
          <w:tab w:val="left" w:pos="6156"/>
        </w:tabs>
        <w:spacing w:line="600" w:lineRule="auto"/>
        <w:ind w:firstLine="720"/>
        <w:jc w:val="both"/>
        <w:rPr>
          <w:rFonts w:eastAsia="Times New Roman"/>
          <w:szCs w:val="24"/>
        </w:rPr>
      </w:pPr>
      <w:r w:rsidRPr="00C353B4">
        <w:rPr>
          <w:rFonts w:eastAsia="Times New Roman"/>
          <w:b/>
          <w:szCs w:val="24"/>
        </w:rPr>
        <w:t>ΕΥΑΓΓΕΛΟΣ ΚΑΡΑΚΩΣΤΑΣ:</w:t>
      </w:r>
      <w:r>
        <w:rPr>
          <w:rFonts w:eastAsia="Times New Roman"/>
          <w:szCs w:val="24"/>
        </w:rPr>
        <w:t xml:space="preserve"> </w:t>
      </w:r>
      <w:r w:rsidRPr="00C353B4">
        <w:rPr>
          <w:rFonts w:eastAsia="Times New Roman"/>
          <w:szCs w:val="24"/>
        </w:rPr>
        <w:t>Σ</w:t>
      </w:r>
      <w:r w:rsidRPr="00E62F39">
        <w:rPr>
          <w:rFonts w:eastAsia="Times New Roman"/>
          <w:szCs w:val="24"/>
        </w:rPr>
        <w:t xml:space="preserve">υζητούμε σήμερα τον </w:t>
      </w:r>
      <w:r>
        <w:rPr>
          <w:rFonts w:eastAsia="Times New Roman"/>
          <w:szCs w:val="24"/>
        </w:rPr>
        <w:t>π</w:t>
      </w:r>
      <w:r w:rsidRPr="00E62F39">
        <w:rPr>
          <w:rFonts w:eastAsia="Times New Roman"/>
          <w:szCs w:val="24"/>
        </w:rPr>
        <w:t>ροϋπολογισμό του έτους 2019</w:t>
      </w:r>
      <w:r>
        <w:rPr>
          <w:rFonts w:eastAsia="Times New Roman"/>
          <w:szCs w:val="24"/>
        </w:rPr>
        <w:t>,</w:t>
      </w:r>
      <w:r w:rsidRPr="00E62F39">
        <w:rPr>
          <w:rFonts w:eastAsia="Times New Roman"/>
          <w:szCs w:val="24"/>
        </w:rPr>
        <w:t xml:space="preserve"> </w:t>
      </w:r>
      <w:r>
        <w:rPr>
          <w:rFonts w:eastAsia="Times New Roman"/>
          <w:szCs w:val="24"/>
        </w:rPr>
        <w:t>τον οποίον</w:t>
      </w:r>
      <w:r w:rsidRPr="00E62F39">
        <w:rPr>
          <w:rFonts w:eastAsia="Times New Roman"/>
          <w:szCs w:val="24"/>
        </w:rPr>
        <w:t xml:space="preserve"> η Κυβέρνηση επιμένει να ονομάζει </w:t>
      </w:r>
      <w:r>
        <w:rPr>
          <w:rFonts w:eastAsia="Times New Roman"/>
          <w:szCs w:val="24"/>
        </w:rPr>
        <w:t>«</w:t>
      </w:r>
      <w:proofErr w:type="spellStart"/>
      <w:r w:rsidRPr="00E62F39">
        <w:rPr>
          <w:rFonts w:eastAsia="Times New Roman"/>
          <w:szCs w:val="24"/>
        </w:rPr>
        <w:t>μεταμνημονιακό</w:t>
      </w:r>
      <w:proofErr w:type="spellEnd"/>
      <w:r>
        <w:rPr>
          <w:rFonts w:eastAsia="Times New Roman"/>
          <w:szCs w:val="24"/>
        </w:rPr>
        <w:t xml:space="preserve">», ενώ επί της ουσίας είναι </w:t>
      </w:r>
      <w:r w:rsidRPr="00E62F39">
        <w:rPr>
          <w:rFonts w:eastAsia="Times New Roman"/>
          <w:szCs w:val="24"/>
        </w:rPr>
        <w:t xml:space="preserve">προεκλογικός και μάλιστα προεκλογικός εν μέσω συνέχισης των </w:t>
      </w:r>
      <w:proofErr w:type="spellStart"/>
      <w:r w:rsidRPr="00E62F39">
        <w:rPr>
          <w:rFonts w:eastAsia="Times New Roman"/>
          <w:szCs w:val="24"/>
        </w:rPr>
        <w:t>μνημονιακών</w:t>
      </w:r>
      <w:proofErr w:type="spellEnd"/>
      <w:r w:rsidRPr="00E62F39">
        <w:rPr>
          <w:rFonts w:eastAsia="Times New Roman"/>
          <w:szCs w:val="24"/>
        </w:rPr>
        <w:t xml:space="preserve"> πολιτικών</w:t>
      </w:r>
      <w:r>
        <w:rPr>
          <w:rFonts w:eastAsia="Times New Roman"/>
          <w:szCs w:val="24"/>
        </w:rPr>
        <w:t>.</w:t>
      </w:r>
    </w:p>
    <w:p w14:paraId="2C1AD7DF"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Η</w:t>
      </w:r>
      <w:r w:rsidRPr="00E62F39">
        <w:rPr>
          <w:rFonts w:eastAsia="Times New Roman"/>
          <w:szCs w:val="24"/>
        </w:rPr>
        <w:t xml:space="preserve"> </w:t>
      </w:r>
      <w:r>
        <w:rPr>
          <w:rFonts w:eastAsia="Times New Roman"/>
          <w:szCs w:val="24"/>
        </w:rPr>
        <w:t>Κ</w:t>
      </w:r>
      <w:r w:rsidRPr="00E62F39">
        <w:rPr>
          <w:rFonts w:eastAsia="Times New Roman"/>
          <w:szCs w:val="24"/>
        </w:rPr>
        <w:t>υβέρνηση</w:t>
      </w:r>
      <w:r>
        <w:rPr>
          <w:rFonts w:eastAsia="Times New Roman"/>
          <w:szCs w:val="24"/>
        </w:rPr>
        <w:t>,</w:t>
      </w:r>
      <w:r w:rsidRPr="00E62F39">
        <w:rPr>
          <w:rFonts w:eastAsia="Times New Roman"/>
          <w:szCs w:val="24"/>
        </w:rPr>
        <w:t xml:space="preserve"> </w:t>
      </w:r>
      <w:r>
        <w:rPr>
          <w:rFonts w:eastAsia="Times New Roman"/>
          <w:szCs w:val="24"/>
        </w:rPr>
        <w:t>β</w:t>
      </w:r>
      <w:r w:rsidRPr="00E62F39">
        <w:rPr>
          <w:rFonts w:eastAsia="Times New Roman"/>
          <w:szCs w:val="24"/>
        </w:rPr>
        <w:t>εβαίως</w:t>
      </w:r>
      <w:r>
        <w:rPr>
          <w:rFonts w:eastAsia="Times New Roman"/>
          <w:szCs w:val="24"/>
        </w:rPr>
        <w:t>,</w:t>
      </w:r>
      <w:r w:rsidRPr="00E62F39">
        <w:rPr>
          <w:rFonts w:eastAsia="Times New Roman"/>
          <w:szCs w:val="24"/>
        </w:rPr>
        <w:t xml:space="preserve"> για τους γνωστούς λόγους πολιτικής σκοπιμότητας και για εξαπάτηση της κοινής γνώμης θέλει να τον χαρακτηρίζει</w:t>
      </w:r>
      <w:r w:rsidRPr="00E62F39">
        <w:rPr>
          <w:rFonts w:eastAsia="Times New Roman"/>
          <w:szCs w:val="24"/>
        </w:rPr>
        <w:t xml:space="preserve"> ως τον πρώτο προϋπολογισμό εκτός των </w:t>
      </w:r>
      <w:r w:rsidRPr="00E62F39">
        <w:rPr>
          <w:rFonts w:eastAsia="Times New Roman"/>
          <w:szCs w:val="24"/>
        </w:rPr>
        <w:lastRenderedPageBreak/>
        <w:t xml:space="preserve">μνημονίων αλλά αυτό είναι </w:t>
      </w:r>
      <w:proofErr w:type="spellStart"/>
      <w:r w:rsidRPr="00E62F39">
        <w:rPr>
          <w:rFonts w:eastAsia="Times New Roman"/>
          <w:szCs w:val="24"/>
        </w:rPr>
        <w:t>ψευδ</w:t>
      </w:r>
      <w:r>
        <w:rPr>
          <w:rFonts w:eastAsia="Times New Roman"/>
          <w:szCs w:val="24"/>
        </w:rPr>
        <w:t>έστατο</w:t>
      </w:r>
      <w:proofErr w:type="spellEnd"/>
      <w:r>
        <w:rPr>
          <w:rFonts w:eastAsia="Times New Roman"/>
          <w:szCs w:val="24"/>
        </w:rPr>
        <w:t>. Δεν είναι ο πρώτος εκτός</w:t>
      </w:r>
      <w:r w:rsidRPr="00E62F39">
        <w:rPr>
          <w:rFonts w:eastAsia="Times New Roman"/>
          <w:szCs w:val="24"/>
        </w:rPr>
        <w:t xml:space="preserve"> μνημονίων</w:t>
      </w:r>
      <w:r>
        <w:rPr>
          <w:rFonts w:eastAsia="Times New Roman"/>
          <w:szCs w:val="24"/>
        </w:rPr>
        <w:t>,</w:t>
      </w:r>
      <w:r w:rsidRPr="00E62F39">
        <w:rPr>
          <w:rFonts w:eastAsia="Times New Roman"/>
          <w:szCs w:val="24"/>
        </w:rPr>
        <w:t xml:space="preserve"> αλλά είναι </w:t>
      </w:r>
      <w:r>
        <w:rPr>
          <w:rFonts w:eastAsia="Times New Roman"/>
          <w:szCs w:val="24"/>
        </w:rPr>
        <w:t>-</w:t>
      </w:r>
      <w:r w:rsidRPr="00E62F39">
        <w:rPr>
          <w:rFonts w:eastAsia="Times New Roman"/>
          <w:szCs w:val="24"/>
        </w:rPr>
        <w:t>και το λέμε με απόλυτη βεβαιότητα και σιγουριά</w:t>
      </w:r>
      <w:r>
        <w:rPr>
          <w:rFonts w:eastAsia="Times New Roman"/>
          <w:szCs w:val="24"/>
        </w:rPr>
        <w:t>-</w:t>
      </w:r>
      <w:r w:rsidRPr="00E62F39">
        <w:rPr>
          <w:rFonts w:eastAsia="Times New Roman"/>
          <w:szCs w:val="24"/>
        </w:rPr>
        <w:t xml:space="preserve"> ο τελευταίος μιας </w:t>
      </w:r>
      <w:r>
        <w:rPr>
          <w:rFonts w:eastAsia="Times New Roman"/>
          <w:szCs w:val="24"/>
        </w:rPr>
        <w:t>Κ</w:t>
      </w:r>
      <w:r w:rsidRPr="00E62F39">
        <w:rPr>
          <w:rFonts w:eastAsia="Times New Roman"/>
          <w:szCs w:val="24"/>
        </w:rPr>
        <w:t>υβέρνησης</w:t>
      </w:r>
      <w:r>
        <w:rPr>
          <w:rFonts w:eastAsia="Times New Roman"/>
          <w:szCs w:val="24"/>
        </w:rPr>
        <w:t>-</w:t>
      </w:r>
      <w:r w:rsidRPr="00E62F39">
        <w:rPr>
          <w:rFonts w:eastAsia="Times New Roman"/>
          <w:szCs w:val="24"/>
        </w:rPr>
        <w:t>τσίρκο</w:t>
      </w:r>
      <w:r>
        <w:rPr>
          <w:rFonts w:eastAsia="Times New Roman"/>
          <w:szCs w:val="24"/>
        </w:rPr>
        <w:t>,</w:t>
      </w:r>
      <w:r w:rsidRPr="00E62F39">
        <w:rPr>
          <w:rFonts w:eastAsia="Times New Roman"/>
          <w:szCs w:val="24"/>
        </w:rPr>
        <w:t xml:space="preserve"> η οποία υπηρέτησε τα ξένα συμφέροντα</w:t>
      </w:r>
      <w:r>
        <w:rPr>
          <w:rFonts w:eastAsia="Times New Roman"/>
          <w:szCs w:val="24"/>
        </w:rPr>
        <w:t>,</w:t>
      </w:r>
      <w:r w:rsidRPr="00E62F39">
        <w:rPr>
          <w:rFonts w:eastAsia="Times New Roman"/>
          <w:szCs w:val="24"/>
        </w:rPr>
        <w:t xml:space="preserve"> δηλαδή εκ</w:t>
      </w:r>
      <w:r w:rsidRPr="00E62F39">
        <w:rPr>
          <w:rFonts w:eastAsia="Times New Roman"/>
          <w:szCs w:val="24"/>
        </w:rPr>
        <w:t>είνα των τοκογλύφων και των δανειστών</w:t>
      </w:r>
      <w:r>
        <w:rPr>
          <w:rFonts w:eastAsia="Times New Roman"/>
          <w:szCs w:val="24"/>
        </w:rPr>
        <w:t>,</w:t>
      </w:r>
      <w:r w:rsidRPr="00E62F39">
        <w:rPr>
          <w:rFonts w:eastAsia="Times New Roman"/>
          <w:szCs w:val="24"/>
        </w:rPr>
        <w:t xml:space="preserve"> καλύτερα ή πιστότερα</w:t>
      </w:r>
      <w:r>
        <w:rPr>
          <w:rFonts w:eastAsia="Times New Roman"/>
          <w:szCs w:val="24"/>
        </w:rPr>
        <w:t xml:space="preserve"> </w:t>
      </w:r>
      <w:r w:rsidRPr="00E62F39">
        <w:rPr>
          <w:rFonts w:eastAsia="Times New Roman"/>
          <w:szCs w:val="24"/>
        </w:rPr>
        <w:t xml:space="preserve">αν θέλετε από </w:t>
      </w:r>
      <w:r>
        <w:rPr>
          <w:rFonts w:eastAsia="Times New Roman"/>
          <w:szCs w:val="24"/>
        </w:rPr>
        <w:t>οποιαδήποτε</w:t>
      </w:r>
      <w:r w:rsidRPr="00E62F39">
        <w:rPr>
          <w:rFonts w:eastAsia="Times New Roman"/>
          <w:szCs w:val="24"/>
        </w:rPr>
        <w:t xml:space="preserve"> άλλη κυβέρνηση</w:t>
      </w:r>
      <w:r>
        <w:rPr>
          <w:rFonts w:eastAsia="Times New Roman"/>
          <w:szCs w:val="24"/>
        </w:rPr>
        <w:t>.</w:t>
      </w:r>
    </w:p>
    <w:p w14:paraId="2C1AD7E0"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Εάν, λοιπόν,</w:t>
      </w:r>
      <w:r w:rsidRPr="00E62F39">
        <w:rPr>
          <w:rFonts w:eastAsia="Times New Roman"/>
          <w:szCs w:val="24"/>
        </w:rPr>
        <w:t xml:space="preserve"> υπάρχει </w:t>
      </w:r>
      <w:r>
        <w:rPr>
          <w:rFonts w:eastAsia="Times New Roman"/>
          <w:szCs w:val="24"/>
        </w:rPr>
        <w:t xml:space="preserve">σε αυτόν τον προϋπολογισμό κάτι το οποίο χαροποιεί </w:t>
      </w:r>
      <w:r w:rsidRPr="00E62F39">
        <w:rPr>
          <w:rFonts w:eastAsia="Times New Roman"/>
          <w:szCs w:val="24"/>
        </w:rPr>
        <w:t xml:space="preserve">τον ελληνικό λαό και τον κάνει να </w:t>
      </w:r>
      <w:r>
        <w:rPr>
          <w:rFonts w:eastAsia="Times New Roman"/>
          <w:szCs w:val="24"/>
        </w:rPr>
        <w:t>ξεφυσά με</w:t>
      </w:r>
      <w:r w:rsidRPr="00E62F39">
        <w:rPr>
          <w:rFonts w:eastAsia="Times New Roman"/>
          <w:szCs w:val="24"/>
        </w:rPr>
        <w:t xml:space="preserve"> ανακούφιση</w:t>
      </w:r>
      <w:r>
        <w:rPr>
          <w:rFonts w:eastAsia="Times New Roman"/>
          <w:szCs w:val="24"/>
        </w:rPr>
        <w:t>,</w:t>
      </w:r>
      <w:r w:rsidRPr="00E62F39">
        <w:rPr>
          <w:rFonts w:eastAsia="Times New Roman"/>
          <w:szCs w:val="24"/>
        </w:rPr>
        <w:t xml:space="preserve"> είναι ακριβώς το γεγονός ότι πρόκειται για το</w:t>
      </w:r>
      <w:r>
        <w:rPr>
          <w:rFonts w:eastAsia="Times New Roman"/>
          <w:szCs w:val="24"/>
        </w:rPr>
        <w:t>ν</w:t>
      </w:r>
      <w:r w:rsidRPr="00E62F39">
        <w:rPr>
          <w:rFonts w:eastAsia="Times New Roman"/>
          <w:szCs w:val="24"/>
        </w:rPr>
        <w:t xml:space="preserve"> τελευταίο της </w:t>
      </w:r>
      <w:r>
        <w:rPr>
          <w:rFonts w:eastAsia="Times New Roman"/>
          <w:szCs w:val="24"/>
        </w:rPr>
        <w:t>Κ</w:t>
      </w:r>
      <w:r w:rsidRPr="00E62F39">
        <w:rPr>
          <w:rFonts w:eastAsia="Times New Roman"/>
          <w:szCs w:val="24"/>
        </w:rPr>
        <w:t xml:space="preserve">υβέρνησης της </w:t>
      </w:r>
      <w:r>
        <w:rPr>
          <w:rFonts w:eastAsia="Times New Roman"/>
          <w:szCs w:val="24"/>
        </w:rPr>
        <w:t>Αριστεράς και του συνεταίρου</w:t>
      </w:r>
      <w:r w:rsidRPr="00E62F39">
        <w:rPr>
          <w:rFonts w:eastAsia="Times New Roman"/>
          <w:szCs w:val="24"/>
        </w:rPr>
        <w:t xml:space="preserve"> και συνεργού </w:t>
      </w:r>
      <w:r>
        <w:rPr>
          <w:rFonts w:eastAsia="Times New Roman"/>
          <w:szCs w:val="24"/>
        </w:rPr>
        <w:t>της Καμμένου.</w:t>
      </w:r>
      <w:r w:rsidRPr="00E62F39">
        <w:rPr>
          <w:rFonts w:eastAsia="Times New Roman"/>
          <w:szCs w:val="24"/>
        </w:rPr>
        <w:t xml:space="preserve"> </w:t>
      </w:r>
      <w:r>
        <w:rPr>
          <w:rFonts w:eastAsia="Times New Roman"/>
          <w:szCs w:val="24"/>
        </w:rPr>
        <w:t>Κ</w:t>
      </w:r>
      <w:r w:rsidRPr="00E62F39">
        <w:rPr>
          <w:rFonts w:eastAsia="Times New Roman"/>
          <w:szCs w:val="24"/>
        </w:rPr>
        <w:t xml:space="preserve">αι αν υπάρχει </w:t>
      </w:r>
      <w:r>
        <w:rPr>
          <w:rFonts w:eastAsia="Times New Roman"/>
          <w:szCs w:val="24"/>
        </w:rPr>
        <w:t>μια φράση ικανή να αποτυπώσει</w:t>
      </w:r>
      <w:r w:rsidRPr="00E62F39">
        <w:rPr>
          <w:rFonts w:eastAsia="Times New Roman"/>
          <w:szCs w:val="24"/>
        </w:rPr>
        <w:t xml:space="preserve"> </w:t>
      </w:r>
      <w:r>
        <w:rPr>
          <w:rFonts w:eastAsia="Times New Roman"/>
          <w:szCs w:val="24"/>
        </w:rPr>
        <w:t xml:space="preserve">αυτό το οποίο </w:t>
      </w:r>
      <w:r w:rsidRPr="00E62F39">
        <w:rPr>
          <w:rFonts w:eastAsia="Times New Roman"/>
          <w:szCs w:val="24"/>
        </w:rPr>
        <w:t xml:space="preserve">σήμερα η συντριπτική πλειοψηφία των συμπατριωτών μας νιώθει για </w:t>
      </w:r>
      <w:r w:rsidRPr="00E62F39">
        <w:rPr>
          <w:rFonts w:eastAsia="Times New Roman"/>
          <w:szCs w:val="24"/>
        </w:rPr>
        <w:t xml:space="preserve">αυτή την </w:t>
      </w:r>
      <w:r>
        <w:rPr>
          <w:rFonts w:eastAsia="Times New Roman"/>
          <w:szCs w:val="24"/>
        </w:rPr>
        <w:t>ξενόδουλη</w:t>
      </w:r>
      <w:r w:rsidRPr="00E62F39">
        <w:rPr>
          <w:rFonts w:eastAsia="Times New Roman"/>
          <w:szCs w:val="24"/>
        </w:rPr>
        <w:t xml:space="preserve"> </w:t>
      </w:r>
      <w:r>
        <w:rPr>
          <w:rFonts w:eastAsia="Times New Roman"/>
          <w:szCs w:val="24"/>
        </w:rPr>
        <w:t>Κ</w:t>
      </w:r>
      <w:r w:rsidRPr="00E62F39">
        <w:rPr>
          <w:rFonts w:eastAsia="Times New Roman"/>
          <w:szCs w:val="24"/>
        </w:rPr>
        <w:t>υβέρνηση</w:t>
      </w:r>
      <w:r>
        <w:rPr>
          <w:rFonts w:eastAsia="Times New Roman"/>
          <w:szCs w:val="24"/>
        </w:rPr>
        <w:t>,</w:t>
      </w:r>
      <w:r w:rsidRPr="00E62F39">
        <w:rPr>
          <w:rFonts w:eastAsia="Times New Roman"/>
          <w:szCs w:val="24"/>
        </w:rPr>
        <w:t xml:space="preserve"> τότε αυτή </w:t>
      </w:r>
      <w:r>
        <w:rPr>
          <w:rFonts w:eastAsia="Times New Roman"/>
          <w:szCs w:val="24"/>
        </w:rPr>
        <w:t>δ</w:t>
      </w:r>
      <w:r w:rsidRPr="00E62F39">
        <w:rPr>
          <w:rFonts w:eastAsia="Times New Roman"/>
          <w:szCs w:val="24"/>
        </w:rPr>
        <w:t xml:space="preserve">εν μπορεί να είναι άλλη από το </w:t>
      </w:r>
      <w:r>
        <w:rPr>
          <w:rFonts w:eastAsia="Times New Roman"/>
          <w:szCs w:val="24"/>
        </w:rPr>
        <w:t>«</w:t>
      </w:r>
      <w:r w:rsidRPr="00E62F39">
        <w:rPr>
          <w:rFonts w:eastAsia="Times New Roman"/>
          <w:szCs w:val="24"/>
        </w:rPr>
        <w:t xml:space="preserve">ποτέ ξανά </w:t>
      </w:r>
      <w:r>
        <w:rPr>
          <w:rFonts w:eastAsia="Times New Roman"/>
          <w:szCs w:val="24"/>
        </w:rPr>
        <w:t>Α</w:t>
      </w:r>
      <w:r w:rsidRPr="00E62F39">
        <w:rPr>
          <w:rFonts w:eastAsia="Times New Roman"/>
          <w:szCs w:val="24"/>
        </w:rPr>
        <w:t>ριστερά</w:t>
      </w:r>
      <w:r>
        <w:rPr>
          <w:rFonts w:eastAsia="Times New Roman"/>
          <w:szCs w:val="24"/>
        </w:rPr>
        <w:t>,</w:t>
      </w:r>
      <w:r w:rsidRPr="00E62F39">
        <w:rPr>
          <w:rFonts w:eastAsia="Times New Roman"/>
          <w:szCs w:val="24"/>
        </w:rPr>
        <w:t xml:space="preserve"> ποτέ ξανά </w:t>
      </w:r>
      <w:r>
        <w:rPr>
          <w:rFonts w:eastAsia="Times New Roman"/>
          <w:szCs w:val="24"/>
        </w:rPr>
        <w:t>Α</w:t>
      </w:r>
      <w:r w:rsidRPr="00E62F39">
        <w:rPr>
          <w:rFonts w:eastAsia="Times New Roman"/>
          <w:szCs w:val="24"/>
        </w:rPr>
        <w:t xml:space="preserve">ριστερά στην Ελλάδα και ποτέ ξανά </w:t>
      </w:r>
      <w:r>
        <w:rPr>
          <w:rFonts w:eastAsia="Times New Roman"/>
          <w:szCs w:val="24"/>
        </w:rPr>
        <w:t>Α</w:t>
      </w:r>
      <w:r w:rsidRPr="00E62F39">
        <w:rPr>
          <w:rFonts w:eastAsia="Times New Roman"/>
          <w:szCs w:val="24"/>
        </w:rPr>
        <w:t>ριστερά στην Ευρώπη</w:t>
      </w:r>
      <w:r>
        <w:rPr>
          <w:rFonts w:eastAsia="Times New Roman"/>
          <w:szCs w:val="24"/>
        </w:rPr>
        <w:t>».</w:t>
      </w:r>
      <w:r w:rsidRPr="00E62F39">
        <w:rPr>
          <w:rFonts w:eastAsia="Times New Roman"/>
          <w:szCs w:val="24"/>
        </w:rPr>
        <w:t xml:space="preserve"> </w:t>
      </w:r>
    </w:p>
    <w:p w14:paraId="2C1AD7E1"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Α</w:t>
      </w:r>
      <w:r w:rsidRPr="00E62F39">
        <w:rPr>
          <w:rFonts w:eastAsia="Times New Roman"/>
          <w:szCs w:val="24"/>
        </w:rPr>
        <w:t>ντί να κουράζω παραθέτοντας στοιχεία και αριθμούς που όλοι γνωρίζουν και τα οποία πιστοποιούν</w:t>
      </w:r>
      <w:r w:rsidRPr="00E62F39">
        <w:rPr>
          <w:rFonts w:eastAsia="Times New Roman"/>
          <w:szCs w:val="24"/>
        </w:rPr>
        <w:t xml:space="preserve"> ότι κα</w:t>
      </w:r>
      <w:r>
        <w:rPr>
          <w:rFonts w:eastAsia="Times New Roman"/>
          <w:szCs w:val="24"/>
        </w:rPr>
        <w:t>μ</w:t>
      </w:r>
      <w:r w:rsidRPr="00E62F39">
        <w:rPr>
          <w:rFonts w:eastAsia="Times New Roman"/>
          <w:szCs w:val="24"/>
        </w:rPr>
        <w:t xml:space="preserve">μία ανάπτυξη δεν πρόκειται να έρθει </w:t>
      </w:r>
      <w:r>
        <w:rPr>
          <w:rFonts w:eastAsia="Times New Roman"/>
          <w:szCs w:val="24"/>
        </w:rPr>
        <w:t>-</w:t>
      </w:r>
      <w:r w:rsidRPr="00E62F39">
        <w:rPr>
          <w:rFonts w:eastAsia="Times New Roman"/>
          <w:szCs w:val="24"/>
        </w:rPr>
        <w:t xml:space="preserve">όπως με θράσος ισχυρίζονται τα </w:t>
      </w:r>
      <w:r w:rsidRPr="00E62F39">
        <w:rPr>
          <w:rFonts w:eastAsia="Times New Roman"/>
          <w:szCs w:val="24"/>
        </w:rPr>
        <w:lastRenderedPageBreak/>
        <w:t xml:space="preserve">στελέχη της </w:t>
      </w:r>
      <w:proofErr w:type="spellStart"/>
      <w:r w:rsidRPr="00E62F39">
        <w:rPr>
          <w:rFonts w:eastAsia="Times New Roman"/>
          <w:szCs w:val="24"/>
        </w:rPr>
        <w:t>μνημονιακής</w:t>
      </w:r>
      <w:proofErr w:type="spellEnd"/>
      <w:r w:rsidRPr="00E62F39">
        <w:rPr>
          <w:rFonts w:eastAsia="Times New Roman"/>
          <w:szCs w:val="24"/>
        </w:rPr>
        <w:t xml:space="preserve"> </w:t>
      </w:r>
      <w:r>
        <w:rPr>
          <w:rFonts w:eastAsia="Times New Roman"/>
          <w:szCs w:val="24"/>
        </w:rPr>
        <w:t>σ</w:t>
      </w:r>
      <w:r w:rsidRPr="00E62F39">
        <w:rPr>
          <w:rFonts w:eastAsia="Times New Roman"/>
          <w:szCs w:val="24"/>
        </w:rPr>
        <w:t>υγκυβέρνησης</w:t>
      </w:r>
      <w:r>
        <w:rPr>
          <w:rFonts w:eastAsia="Times New Roman"/>
          <w:szCs w:val="24"/>
        </w:rPr>
        <w:t>-</w:t>
      </w:r>
      <w:r w:rsidRPr="00E62F39">
        <w:rPr>
          <w:rFonts w:eastAsia="Times New Roman"/>
          <w:szCs w:val="24"/>
        </w:rPr>
        <w:t xml:space="preserve"> θα καταδείξ</w:t>
      </w:r>
      <w:r>
        <w:rPr>
          <w:rFonts w:eastAsia="Times New Roman"/>
          <w:szCs w:val="24"/>
        </w:rPr>
        <w:t>ω σε όσους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αντέχουν</w:t>
      </w:r>
      <w:r w:rsidRPr="00E62F39">
        <w:rPr>
          <w:rFonts w:eastAsia="Times New Roman"/>
          <w:szCs w:val="24"/>
        </w:rPr>
        <w:t xml:space="preserve"> την αλήθεια</w:t>
      </w:r>
      <w:r>
        <w:rPr>
          <w:rFonts w:eastAsia="Times New Roman"/>
          <w:szCs w:val="24"/>
        </w:rPr>
        <w:t>,</w:t>
      </w:r>
      <w:r w:rsidRPr="00E62F39">
        <w:rPr>
          <w:rFonts w:eastAsia="Times New Roman"/>
          <w:szCs w:val="24"/>
        </w:rPr>
        <w:t xml:space="preserve"> το</w:t>
      </w:r>
      <w:r>
        <w:rPr>
          <w:rFonts w:eastAsia="Times New Roman"/>
          <w:szCs w:val="24"/>
        </w:rPr>
        <w:t>ν</w:t>
      </w:r>
      <w:r w:rsidRPr="00E62F39">
        <w:rPr>
          <w:rFonts w:eastAsia="Times New Roman"/>
          <w:szCs w:val="24"/>
        </w:rPr>
        <w:t xml:space="preserve"> πραγματικό ρόλο τον οποίο διαδραμάτισε η </w:t>
      </w:r>
      <w:r>
        <w:rPr>
          <w:rFonts w:eastAsia="Times New Roman"/>
          <w:szCs w:val="24"/>
        </w:rPr>
        <w:t>Κυβέρνηση ΣΥΡΙΖΑ</w:t>
      </w:r>
      <w:r>
        <w:rPr>
          <w:rFonts w:eastAsia="Times New Roman"/>
          <w:szCs w:val="24"/>
        </w:rPr>
        <w:t xml:space="preserve"> </w:t>
      </w:r>
      <w:r>
        <w:rPr>
          <w:rFonts w:eastAsia="Times New Roman"/>
          <w:szCs w:val="24"/>
        </w:rPr>
        <w:t>-</w:t>
      </w:r>
      <w:r>
        <w:rPr>
          <w:rFonts w:eastAsia="Times New Roman"/>
          <w:szCs w:val="24"/>
        </w:rPr>
        <w:t xml:space="preserve"> </w:t>
      </w:r>
      <w:r w:rsidRPr="00E62F39">
        <w:rPr>
          <w:rFonts w:eastAsia="Times New Roman"/>
          <w:szCs w:val="24"/>
        </w:rPr>
        <w:t xml:space="preserve">ΑΝΕΛ από τον Ιανουάριο </w:t>
      </w:r>
      <w:r w:rsidRPr="00E62F39">
        <w:rPr>
          <w:rFonts w:eastAsia="Times New Roman"/>
          <w:szCs w:val="24"/>
        </w:rPr>
        <w:t>του 2015 μέχρι και σήμερα</w:t>
      </w:r>
      <w:r>
        <w:rPr>
          <w:rFonts w:eastAsia="Times New Roman"/>
          <w:szCs w:val="24"/>
        </w:rPr>
        <w:t>.</w:t>
      </w:r>
      <w:r w:rsidRPr="00E62F39">
        <w:rPr>
          <w:rFonts w:eastAsia="Times New Roman"/>
          <w:szCs w:val="24"/>
        </w:rPr>
        <w:t xml:space="preserve"> </w:t>
      </w:r>
      <w:r>
        <w:rPr>
          <w:rFonts w:eastAsia="Times New Roman"/>
          <w:szCs w:val="24"/>
        </w:rPr>
        <w:t xml:space="preserve">Ως γνωστόν την απάτη των </w:t>
      </w:r>
      <w:proofErr w:type="spellStart"/>
      <w:r>
        <w:rPr>
          <w:rFonts w:eastAsia="Times New Roman"/>
          <w:szCs w:val="24"/>
        </w:rPr>
        <w:t>Τσιπρο</w:t>
      </w:r>
      <w:proofErr w:type="spellEnd"/>
      <w:r>
        <w:rPr>
          <w:rFonts w:eastAsia="Times New Roman"/>
          <w:szCs w:val="24"/>
        </w:rPr>
        <w:t>-</w:t>
      </w:r>
      <w:r w:rsidRPr="00E62F39">
        <w:rPr>
          <w:rFonts w:eastAsia="Times New Roman"/>
          <w:szCs w:val="24"/>
        </w:rPr>
        <w:t>Καμ</w:t>
      </w:r>
      <w:r>
        <w:rPr>
          <w:rFonts w:eastAsia="Times New Roman"/>
          <w:szCs w:val="24"/>
        </w:rPr>
        <w:t>μ</w:t>
      </w:r>
      <w:r w:rsidRPr="00E62F39">
        <w:rPr>
          <w:rFonts w:eastAsia="Times New Roman"/>
          <w:szCs w:val="24"/>
        </w:rPr>
        <w:t xml:space="preserve">ένων </w:t>
      </w:r>
      <w:r>
        <w:rPr>
          <w:rFonts w:eastAsia="Times New Roman"/>
          <w:szCs w:val="24"/>
        </w:rPr>
        <w:t xml:space="preserve">την είχε επισημάνει η </w:t>
      </w:r>
      <w:r w:rsidRPr="00E62F39">
        <w:rPr>
          <w:rFonts w:eastAsia="Times New Roman"/>
          <w:szCs w:val="24"/>
        </w:rPr>
        <w:t xml:space="preserve">Χρυσή Αυγή πριν την </w:t>
      </w:r>
      <w:r>
        <w:rPr>
          <w:rFonts w:eastAsia="Times New Roman"/>
          <w:szCs w:val="24"/>
        </w:rPr>
        <w:t>α</w:t>
      </w:r>
      <w:r w:rsidRPr="00E62F39">
        <w:rPr>
          <w:rFonts w:eastAsia="Times New Roman"/>
          <w:szCs w:val="24"/>
        </w:rPr>
        <w:t xml:space="preserve">νάληψη </w:t>
      </w:r>
      <w:r>
        <w:rPr>
          <w:rFonts w:eastAsia="Times New Roman"/>
          <w:szCs w:val="24"/>
        </w:rPr>
        <w:t xml:space="preserve">της </w:t>
      </w:r>
      <w:r w:rsidRPr="00E62F39">
        <w:rPr>
          <w:rFonts w:eastAsia="Times New Roman"/>
          <w:szCs w:val="24"/>
        </w:rPr>
        <w:t xml:space="preserve">εξουσίας από την </w:t>
      </w:r>
      <w:r>
        <w:rPr>
          <w:rFonts w:eastAsia="Times New Roman"/>
          <w:szCs w:val="24"/>
        </w:rPr>
        <w:t>Α</w:t>
      </w:r>
      <w:r w:rsidRPr="00E62F39">
        <w:rPr>
          <w:rFonts w:eastAsia="Times New Roman"/>
          <w:szCs w:val="24"/>
        </w:rPr>
        <w:t xml:space="preserve">ριστερά τον Ιανουάριο του </w:t>
      </w:r>
      <w:r>
        <w:rPr>
          <w:rFonts w:eastAsia="Times New Roman"/>
          <w:szCs w:val="24"/>
        </w:rPr>
        <w:t>20</w:t>
      </w:r>
      <w:r w:rsidRPr="00E62F39">
        <w:rPr>
          <w:rFonts w:eastAsia="Times New Roman"/>
          <w:szCs w:val="24"/>
        </w:rPr>
        <w:t>15</w:t>
      </w:r>
      <w:r>
        <w:rPr>
          <w:rFonts w:eastAsia="Times New Roman"/>
          <w:szCs w:val="24"/>
        </w:rPr>
        <w:t>,</w:t>
      </w:r>
      <w:r w:rsidRPr="00E62F39">
        <w:rPr>
          <w:rFonts w:eastAsia="Times New Roman"/>
          <w:szCs w:val="24"/>
        </w:rPr>
        <w:t xml:space="preserve"> όταν </w:t>
      </w:r>
      <w:r>
        <w:rPr>
          <w:rFonts w:eastAsia="Times New Roman"/>
          <w:szCs w:val="24"/>
        </w:rPr>
        <w:t>η</w:t>
      </w:r>
      <w:r w:rsidRPr="00E62F39">
        <w:rPr>
          <w:rFonts w:eastAsia="Times New Roman"/>
          <w:szCs w:val="24"/>
        </w:rPr>
        <w:t xml:space="preserve"> δήθεν </w:t>
      </w:r>
      <w:r>
        <w:rPr>
          <w:rFonts w:eastAsia="Times New Roman"/>
          <w:szCs w:val="24"/>
        </w:rPr>
        <w:t>σκληρή</w:t>
      </w:r>
      <w:r w:rsidRPr="00E62F39">
        <w:rPr>
          <w:rFonts w:eastAsia="Times New Roman"/>
          <w:szCs w:val="24"/>
        </w:rPr>
        <w:t xml:space="preserve"> </w:t>
      </w:r>
      <w:proofErr w:type="spellStart"/>
      <w:r w:rsidRPr="00E62F39">
        <w:rPr>
          <w:rFonts w:eastAsia="Times New Roman"/>
          <w:szCs w:val="24"/>
        </w:rPr>
        <w:t>αντιμνημονιακή</w:t>
      </w:r>
      <w:proofErr w:type="spellEnd"/>
      <w:r w:rsidRPr="00E62F39">
        <w:rPr>
          <w:rFonts w:eastAsia="Times New Roman"/>
          <w:szCs w:val="24"/>
        </w:rPr>
        <w:t xml:space="preserve"> γραμμή του ΣΥΡΙΖΑ ερχόταν σε </w:t>
      </w:r>
      <w:r>
        <w:rPr>
          <w:rFonts w:eastAsia="Times New Roman"/>
          <w:szCs w:val="24"/>
        </w:rPr>
        <w:t xml:space="preserve">πλήρη </w:t>
      </w:r>
      <w:r w:rsidRPr="00E62F39">
        <w:rPr>
          <w:rFonts w:eastAsia="Times New Roman"/>
          <w:szCs w:val="24"/>
        </w:rPr>
        <w:t>αντίθεση με τη</w:t>
      </w:r>
      <w:r w:rsidRPr="00E62F39">
        <w:rPr>
          <w:rFonts w:eastAsia="Times New Roman"/>
          <w:szCs w:val="24"/>
        </w:rPr>
        <w:t xml:space="preserve">ν προνομιακή μεταχείριση της οποίας </w:t>
      </w:r>
      <w:r>
        <w:rPr>
          <w:rFonts w:eastAsia="Times New Roman"/>
          <w:szCs w:val="24"/>
        </w:rPr>
        <w:t xml:space="preserve">ετύγχαναν </w:t>
      </w:r>
      <w:r w:rsidRPr="00E62F39">
        <w:rPr>
          <w:rFonts w:eastAsia="Times New Roman"/>
          <w:szCs w:val="24"/>
        </w:rPr>
        <w:t xml:space="preserve">τόσο ο Τσίπρας όσο και ο Καμμένος από </w:t>
      </w:r>
      <w:r>
        <w:rPr>
          <w:rFonts w:eastAsia="Times New Roman"/>
          <w:szCs w:val="24"/>
        </w:rPr>
        <w:t>τ</w:t>
      </w:r>
      <w:r w:rsidRPr="00E62F39">
        <w:rPr>
          <w:rFonts w:eastAsia="Times New Roman"/>
          <w:szCs w:val="24"/>
        </w:rPr>
        <w:t>α καθεστωτικά μέσα ενημέρωσης και επιπλέον από το εγχώριο κεφάλαιο το οποίο και τους στήριξε σε κάθε βήμα</w:t>
      </w:r>
      <w:r>
        <w:rPr>
          <w:rFonts w:eastAsia="Times New Roman"/>
          <w:szCs w:val="24"/>
        </w:rPr>
        <w:t xml:space="preserve">. </w:t>
      </w:r>
    </w:p>
    <w:p w14:paraId="2C1AD7E2"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Η Αριστερά και οι εκπρόσωποί της τολμούν στο διάβα </w:t>
      </w:r>
      <w:r w:rsidRPr="00E62F39">
        <w:rPr>
          <w:rFonts w:eastAsia="Times New Roman"/>
          <w:szCs w:val="24"/>
        </w:rPr>
        <w:t xml:space="preserve">αυτών των </w:t>
      </w:r>
      <w:r w:rsidRPr="00E62F39">
        <w:rPr>
          <w:rFonts w:eastAsia="Times New Roman"/>
          <w:szCs w:val="24"/>
        </w:rPr>
        <w:t>ετών να κάνουν λόγο για ταξική πολιτική</w:t>
      </w:r>
      <w:r>
        <w:rPr>
          <w:rFonts w:eastAsia="Times New Roman"/>
          <w:szCs w:val="24"/>
        </w:rPr>
        <w:t>,</w:t>
      </w:r>
      <w:r w:rsidRPr="00E62F39">
        <w:rPr>
          <w:rFonts w:eastAsia="Times New Roman"/>
          <w:szCs w:val="24"/>
        </w:rPr>
        <w:t xml:space="preserve"> αυτή την ταξική πολιτική την οποία είχαν </w:t>
      </w:r>
      <w:r>
        <w:rPr>
          <w:rFonts w:eastAsia="Times New Roman"/>
          <w:szCs w:val="24"/>
        </w:rPr>
        <w:t>π</w:t>
      </w:r>
      <w:r w:rsidRPr="00E62F39">
        <w:rPr>
          <w:rFonts w:eastAsia="Times New Roman"/>
          <w:szCs w:val="24"/>
        </w:rPr>
        <w:t>ροφανώς στο μυαλό τους οι αριστεροί</w:t>
      </w:r>
      <w:r>
        <w:rPr>
          <w:rFonts w:eastAsia="Times New Roman"/>
          <w:szCs w:val="24"/>
        </w:rPr>
        <w:t>,</w:t>
      </w:r>
      <w:r w:rsidRPr="00E62F39">
        <w:rPr>
          <w:rFonts w:eastAsia="Times New Roman"/>
          <w:szCs w:val="24"/>
        </w:rPr>
        <w:t xml:space="preserve"> όταν</w:t>
      </w:r>
      <w:r>
        <w:rPr>
          <w:rFonts w:eastAsia="Times New Roman"/>
          <w:szCs w:val="24"/>
        </w:rPr>
        <w:t>,</w:t>
      </w:r>
      <w:r w:rsidRPr="00E62F39">
        <w:rPr>
          <w:rFonts w:eastAsia="Times New Roman"/>
          <w:szCs w:val="24"/>
        </w:rPr>
        <w:t xml:space="preserve"> για παράδειγμα</w:t>
      </w:r>
      <w:r>
        <w:rPr>
          <w:rFonts w:eastAsia="Times New Roman"/>
          <w:szCs w:val="24"/>
        </w:rPr>
        <w:t>,</w:t>
      </w:r>
      <w:r w:rsidRPr="00E62F39">
        <w:rPr>
          <w:rFonts w:eastAsia="Times New Roman"/>
          <w:szCs w:val="24"/>
        </w:rPr>
        <w:t xml:space="preserve"> η κ</w:t>
      </w:r>
      <w:r>
        <w:rPr>
          <w:rFonts w:eastAsia="Times New Roman"/>
          <w:szCs w:val="24"/>
        </w:rPr>
        <w:t>.</w:t>
      </w:r>
      <w:r w:rsidRPr="00E62F39">
        <w:rPr>
          <w:rFonts w:eastAsia="Times New Roman"/>
          <w:szCs w:val="24"/>
        </w:rPr>
        <w:t xml:space="preserve"> Αγγελοπούλου διοργάνωνε υπερατλαντικά ταξίδια και ομιλί</w:t>
      </w:r>
      <w:r>
        <w:rPr>
          <w:rFonts w:eastAsia="Times New Roman"/>
          <w:szCs w:val="24"/>
        </w:rPr>
        <w:t>ες</w:t>
      </w:r>
      <w:r w:rsidRPr="00E62F39">
        <w:rPr>
          <w:rFonts w:eastAsia="Times New Roman"/>
          <w:szCs w:val="24"/>
        </w:rPr>
        <w:t xml:space="preserve"> σε </w:t>
      </w:r>
      <w:r>
        <w:rPr>
          <w:rFonts w:eastAsia="Times New Roman"/>
          <w:szCs w:val="24"/>
        </w:rPr>
        <w:t>ι</w:t>
      </w:r>
      <w:r w:rsidRPr="00E62F39">
        <w:rPr>
          <w:rFonts w:eastAsia="Times New Roman"/>
          <w:szCs w:val="24"/>
        </w:rPr>
        <w:t>δρύματ</w:t>
      </w:r>
      <w:r>
        <w:rPr>
          <w:rFonts w:eastAsia="Times New Roman"/>
          <w:szCs w:val="24"/>
        </w:rPr>
        <w:t xml:space="preserve">α στις </w:t>
      </w:r>
      <w:r w:rsidRPr="00E62F39">
        <w:rPr>
          <w:rFonts w:eastAsia="Times New Roman"/>
          <w:szCs w:val="24"/>
        </w:rPr>
        <w:t>Ηνωμένες Πολιτείες</w:t>
      </w:r>
      <w:r>
        <w:rPr>
          <w:rFonts w:eastAsia="Times New Roman"/>
          <w:szCs w:val="24"/>
        </w:rPr>
        <w:t>,</w:t>
      </w:r>
      <w:r w:rsidRPr="00E62F39">
        <w:rPr>
          <w:rFonts w:eastAsia="Times New Roman"/>
          <w:szCs w:val="24"/>
        </w:rPr>
        <w:t xml:space="preserve"> προκειμένου να</w:t>
      </w:r>
      <w:r w:rsidRPr="00E62F39">
        <w:rPr>
          <w:rFonts w:eastAsia="Times New Roman"/>
          <w:szCs w:val="24"/>
        </w:rPr>
        <w:t xml:space="preserve"> χτιστεί το διεθνές προφίλ του Αλέξη Τσίπρα</w:t>
      </w:r>
      <w:r>
        <w:rPr>
          <w:rFonts w:eastAsia="Times New Roman"/>
          <w:szCs w:val="24"/>
        </w:rPr>
        <w:t>. Και όσο στο εσωτερικό</w:t>
      </w:r>
      <w:r w:rsidRPr="00E62F39">
        <w:rPr>
          <w:rFonts w:eastAsia="Times New Roman"/>
          <w:szCs w:val="24"/>
        </w:rPr>
        <w:t xml:space="preserve"> </w:t>
      </w:r>
      <w:r>
        <w:rPr>
          <w:rFonts w:eastAsia="Times New Roman"/>
          <w:szCs w:val="24"/>
        </w:rPr>
        <w:t xml:space="preserve">ανέμιζαν οι </w:t>
      </w:r>
      <w:r>
        <w:rPr>
          <w:rFonts w:eastAsia="Times New Roman"/>
          <w:szCs w:val="24"/>
        </w:rPr>
        <w:t>«</w:t>
      </w:r>
      <w:r>
        <w:rPr>
          <w:rFonts w:eastAsia="Times New Roman"/>
          <w:szCs w:val="24"/>
        </w:rPr>
        <w:t>κόκκινοι</w:t>
      </w:r>
      <w:r>
        <w:rPr>
          <w:rFonts w:eastAsia="Times New Roman"/>
          <w:szCs w:val="24"/>
        </w:rPr>
        <w:t>»</w:t>
      </w:r>
      <w:r>
        <w:rPr>
          <w:rFonts w:eastAsia="Times New Roman"/>
          <w:szCs w:val="24"/>
        </w:rPr>
        <w:t xml:space="preserve"> τα </w:t>
      </w:r>
      <w:r w:rsidRPr="00E62F39">
        <w:rPr>
          <w:rFonts w:eastAsia="Times New Roman"/>
          <w:szCs w:val="24"/>
        </w:rPr>
        <w:t>λά</w:t>
      </w:r>
      <w:r w:rsidRPr="00E62F39">
        <w:rPr>
          <w:rFonts w:eastAsia="Times New Roman"/>
          <w:szCs w:val="24"/>
        </w:rPr>
        <w:lastRenderedPageBreak/>
        <w:t xml:space="preserve">βαρα της </w:t>
      </w:r>
      <w:proofErr w:type="spellStart"/>
      <w:r w:rsidRPr="00E62F39">
        <w:rPr>
          <w:rFonts w:eastAsia="Times New Roman"/>
          <w:szCs w:val="24"/>
        </w:rPr>
        <w:t>αντιμνημονιακής</w:t>
      </w:r>
      <w:proofErr w:type="spellEnd"/>
      <w:r w:rsidRPr="00E62F39">
        <w:rPr>
          <w:rFonts w:eastAsia="Times New Roman"/>
          <w:szCs w:val="24"/>
        </w:rPr>
        <w:t xml:space="preserve"> </w:t>
      </w:r>
      <w:r>
        <w:rPr>
          <w:rFonts w:eastAsia="Times New Roman"/>
          <w:szCs w:val="24"/>
        </w:rPr>
        <w:t>ε</w:t>
      </w:r>
      <w:r w:rsidRPr="00E62F39">
        <w:rPr>
          <w:rFonts w:eastAsia="Times New Roman"/>
          <w:szCs w:val="24"/>
        </w:rPr>
        <w:t>πανάστασης</w:t>
      </w:r>
      <w:r>
        <w:rPr>
          <w:rFonts w:eastAsia="Times New Roman"/>
          <w:szCs w:val="24"/>
        </w:rPr>
        <w:t>,</w:t>
      </w:r>
      <w:r w:rsidRPr="00E62F39">
        <w:rPr>
          <w:rFonts w:eastAsia="Times New Roman"/>
          <w:szCs w:val="24"/>
        </w:rPr>
        <w:t xml:space="preserve"> στο εξωτερικό </w:t>
      </w:r>
      <w:r>
        <w:rPr>
          <w:rFonts w:eastAsia="Times New Roman"/>
          <w:szCs w:val="24"/>
        </w:rPr>
        <w:t xml:space="preserve">η επικεφαλής </w:t>
      </w:r>
      <w:r w:rsidRPr="00E62F39">
        <w:rPr>
          <w:rFonts w:eastAsia="Times New Roman"/>
          <w:szCs w:val="24"/>
        </w:rPr>
        <w:t xml:space="preserve">τους </w:t>
      </w:r>
      <w:r>
        <w:rPr>
          <w:rFonts w:eastAsia="Times New Roman"/>
          <w:szCs w:val="24"/>
        </w:rPr>
        <w:t xml:space="preserve">διαβεβαίωνε τα κοράκια της </w:t>
      </w:r>
      <w:r w:rsidRPr="00E62F39">
        <w:rPr>
          <w:rFonts w:eastAsia="Times New Roman"/>
          <w:szCs w:val="24"/>
        </w:rPr>
        <w:t>κερδοσκοπίας και της τοκογλυφίας</w:t>
      </w:r>
      <w:r>
        <w:rPr>
          <w:rFonts w:eastAsia="Times New Roman"/>
          <w:szCs w:val="24"/>
        </w:rPr>
        <w:t>,</w:t>
      </w:r>
      <w:r w:rsidRPr="00E62F39">
        <w:rPr>
          <w:rFonts w:eastAsia="Times New Roman"/>
          <w:szCs w:val="24"/>
        </w:rPr>
        <w:t xml:space="preserve"> πως δεν έχουν </w:t>
      </w:r>
      <w:r>
        <w:rPr>
          <w:rFonts w:eastAsia="Times New Roman"/>
          <w:szCs w:val="24"/>
        </w:rPr>
        <w:t>να φοβούνται τίπ</w:t>
      </w:r>
      <w:r>
        <w:rPr>
          <w:rFonts w:eastAsia="Times New Roman"/>
          <w:szCs w:val="24"/>
        </w:rPr>
        <w:t xml:space="preserve">οτα </w:t>
      </w:r>
      <w:r w:rsidRPr="00E62F39">
        <w:rPr>
          <w:rFonts w:eastAsia="Times New Roman"/>
          <w:szCs w:val="24"/>
        </w:rPr>
        <w:t xml:space="preserve">από την </w:t>
      </w:r>
      <w:r>
        <w:rPr>
          <w:rFonts w:eastAsia="Times New Roman"/>
          <w:szCs w:val="24"/>
        </w:rPr>
        <w:t>Α</w:t>
      </w:r>
      <w:r w:rsidRPr="00E62F39">
        <w:rPr>
          <w:rFonts w:eastAsia="Times New Roman"/>
          <w:szCs w:val="24"/>
        </w:rPr>
        <w:t>ριστερά</w:t>
      </w:r>
      <w:r>
        <w:rPr>
          <w:rFonts w:eastAsia="Times New Roman"/>
          <w:szCs w:val="24"/>
        </w:rPr>
        <w:t>. Υ</w:t>
      </w:r>
      <w:r w:rsidRPr="00E62F39">
        <w:rPr>
          <w:rFonts w:eastAsia="Times New Roman"/>
          <w:szCs w:val="24"/>
        </w:rPr>
        <w:t>πενθυμίζω</w:t>
      </w:r>
      <w:r>
        <w:rPr>
          <w:rFonts w:eastAsia="Times New Roman"/>
          <w:szCs w:val="24"/>
        </w:rPr>
        <w:t>,</w:t>
      </w:r>
      <w:r w:rsidRPr="00E62F39">
        <w:rPr>
          <w:rFonts w:eastAsia="Times New Roman"/>
          <w:szCs w:val="24"/>
        </w:rPr>
        <w:t xml:space="preserve"> επιπλέον</w:t>
      </w:r>
      <w:r>
        <w:rPr>
          <w:rFonts w:eastAsia="Times New Roman"/>
          <w:szCs w:val="24"/>
        </w:rPr>
        <w:t>,</w:t>
      </w:r>
      <w:r w:rsidRPr="00E62F39">
        <w:rPr>
          <w:rFonts w:eastAsia="Times New Roman"/>
          <w:szCs w:val="24"/>
        </w:rPr>
        <w:t xml:space="preserve"> πως ο αγαπημένος όρος </w:t>
      </w:r>
      <w:r>
        <w:rPr>
          <w:rFonts w:eastAsia="Times New Roman"/>
          <w:szCs w:val="24"/>
        </w:rPr>
        <w:t>τον οποίο</w:t>
      </w:r>
      <w:r w:rsidRPr="00E62F39">
        <w:rPr>
          <w:rFonts w:eastAsia="Times New Roman"/>
          <w:szCs w:val="24"/>
        </w:rPr>
        <w:t xml:space="preserve"> χρησιμοποιούσε η </w:t>
      </w:r>
      <w:r>
        <w:rPr>
          <w:rFonts w:eastAsia="Times New Roman"/>
          <w:szCs w:val="24"/>
        </w:rPr>
        <w:t>Α</w:t>
      </w:r>
      <w:r w:rsidRPr="00E62F39">
        <w:rPr>
          <w:rFonts w:eastAsia="Times New Roman"/>
          <w:szCs w:val="24"/>
        </w:rPr>
        <w:t>ριστερά για να περιγράψει όσα βιώνει ο ελληνικός λαός</w:t>
      </w:r>
      <w:r>
        <w:rPr>
          <w:rFonts w:eastAsia="Times New Roman"/>
          <w:szCs w:val="24"/>
        </w:rPr>
        <w:t>,</w:t>
      </w:r>
      <w:r>
        <w:rPr>
          <w:rFonts w:eastAsia="Times New Roman"/>
          <w:szCs w:val="24"/>
        </w:rPr>
        <w:t xml:space="preserve"> εξαιτίας των μνημονίων,</w:t>
      </w:r>
      <w:r w:rsidRPr="00E62F39">
        <w:rPr>
          <w:rFonts w:eastAsia="Times New Roman"/>
          <w:szCs w:val="24"/>
        </w:rPr>
        <w:t xml:space="preserve"> ήταν ο όρος </w:t>
      </w:r>
      <w:r>
        <w:rPr>
          <w:rFonts w:eastAsia="Times New Roman"/>
          <w:szCs w:val="24"/>
        </w:rPr>
        <w:t>«</w:t>
      </w:r>
      <w:r w:rsidRPr="00E62F39">
        <w:rPr>
          <w:rFonts w:eastAsia="Times New Roman"/>
          <w:szCs w:val="24"/>
        </w:rPr>
        <w:t>ανθρωπιστική κρίση</w:t>
      </w:r>
      <w:r>
        <w:rPr>
          <w:rFonts w:eastAsia="Times New Roman"/>
          <w:szCs w:val="24"/>
        </w:rPr>
        <w:t>».</w:t>
      </w:r>
      <w:r w:rsidRPr="00E62F39">
        <w:rPr>
          <w:rFonts w:eastAsia="Times New Roman"/>
          <w:szCs w:val="24"/>
        </w:rPr>
        <w:t xml:space="preserve"> </w:t>
      </w:r>
    </w:p>
    <w:p w14:paraId="2C1AD7E3"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Λ</w:t>
      </w:r>
      <w:r w:rsidRPr="00E62F39">
        <w:rPr>
          <w:rFonts w:eastAsia="Times New Roman"/>
          <w:szCs w:val="24"/>
        </w:rPr>
        <w:t>ογικά</w:t>
      </w:r>
      <w:r>
        <w:rPr>
          <w:rFonts w:eastAsia="Times New Roman"/>
          <w:szCs w:val="24"/>
        </w:rPr>
        <w:t>,</w:t>
      </w:r>
      <w:r w:rsidRPr="00E62F39">
        <w:rPr>
          <w:rFonts w:eastAsia="Times New Roman"/>
          <w:szCs w:val="24"/>
        </w:rPr>
        <w:t xml:space="preserve"> λοιπόν</w:t>
      </w:r>
      <w:r>
        <w:rPr>
          <w:rFonts w:eastAsia="Times New Roman"/>
          <w:szCs w:val="24"/>
        </w:rPr>
        <w:t>, θα ανέμενε κάποιος ότι</w:t>
      </w:r>
      <w:r w:rsidRPr="00E62F39">
        <w:rPr>
          <w:rFonts w:eastAsia="Times New Roman"/>
          <w:szCs w:val="24"/>
        </w:rPr>
        <w:t xml:space="preserve"> με πυλώνα</w:t>
      </w:r>
      <w:r w:rsidRPr="00E62F39">
        <w:rPr>
          <w:rFonts w:eastAsia="Times New Roman"/>
          <w:szCs w:val="24"/>
        </w:rPr>
        <w:t xml:space="preserve"> αυτή την ανθρωπιστική κρίση</w:t>
      </w:r>
      <w:r>
        <w:rPr>
          <w:rFonts w:eastAsia="Times New Roman"/>
          <w:szCs w:val="24"/>
        </w:rPr>
        <w:t xml:space="preserve">, </w:t>
      </w:r>
      <w:r w:rsidRPr="00E62F39">
        <w:rPr>
          <w:rFonts w:eastAsia="Times New Roman"/>
          <w:szCs w:val="24"/>
        </w:rPr>
        <w:t xml:space="preserve">η </w:t>
      </w:r>
      <w:r>
        <w:rPr>
          <w:rFonts w:eastAsia="Times New Roman"/>
          <w:szCs w:val="24"/>
        </w:rPr>
        <w:t>Αριστερά θα οικοδομούσε</w:t>
      </w:r>
      <w:r w:rsidRPr="00E62F39">
        <w:rPr>
          <w:rFonts w:eastAsia="Times New Roman"/>
          <w:szCs w:val="24"/>
        </w:rPr>
        <w:t xml:space="preserve"> την οικονομική της πολιτική</w:t>
      </w:r>
      <w:r>
        <w:rPr>
          <w:rFonts w:eastAsia="Times New Roman"/>
          <w:szCs w:val="24"/>
        </w:rPr>
        <w:t>.</w:t>
      </w:r>
      <w:r w:rsidRPr="00E62F39">
        <w:rPr>
          <w:rFonts w:eastAsia="Times New Roman"/>
          <w:szCs w:val="24"/>
        </w:rPr>
        <w:t xml:space="preserve"> </w:t>
      </w:r>
      <w:r>
        <w:rPr>
          <w:rFonts w:eastAsia="Times New Roman"/>
          <w:szCs w:val="24"/>
        </w:rPr>
        <w:t xml:space="preserve">Μάταια </w:t>
      </w:r>
      <w:r w:rsidRPr="00E62F39">
        <w:rPr>
          <w:rFonts w:eastAsia="Times New Roman"/>
          <w:szCs w:val="24"/>
        </w:rPr>
        <w:t>ανέμενε</w:t>
      </w:r>
      <w:r>
        <w:rPr>
          <w:rFonts w:eastAsia="Times New Roman"/>
          <w:szCs w:val="24"/>
        </w:rPr>
        <w:t>,</w:t>
      </w:r>
      <w:r w:rsidRPr="00E62F39">
        <w:rPr>
          <w:rFonts w:eastAsia="Times New Roman"/>
          <w:szCs w:val="24"/>
        </w:rPr>
        <w:t xml:space="preserve"> </w:t>
      </w:r>
      <w:r>
        <w:rPr>
          <w:rFonts w:eastAsia="Times New Roman"/>
          <w:szCs w:val="24"/>
        </w:rPr>
        <w:t>όμως, ό</w:t>
      </w:r>
      <w:r w:rsidRPr="00E62F39">
        <w:rPr>
          <w:rFonts w:eastAsia="Times New Roman"/>
          <w:szCs w:val="24"/>
        </w:rPr>
        <w:t>ποιος ανέμεν</w:t>
      </w:r>
      <w:r>
        <w:rPr>
          <w:rFonts w:eastAsia="Times New Roman"/>
          <w:szCs w:val="24"/>
        </w:rPr>
        <w:t>ε,</w:t>
      </w:r>
      <w:r w:rsidRPr="00E62F39">
        <w:rPr>
          <w:rFonts w:eastAsia="Times New Roman"/>
          <w:szCs w:val="24"/>
        </w:rPr>
        <w:t xml:space="preserve"> </w:t>
      </w:r>
      <w:r>
        <w:rPr>
          <w:rFonts w:eastAsia="Times New Roman"/>
          <w:szCs w:val="24"/>
        </w:rPr>
        <w:t>δ</w:t>
      </w:r>
      <w:r w:rsidRPr="00E62F39">
        <w:rPr>
          <w:rFonts w:eastAsia="Times New Roman"/>
          <w:szCs w:val="24"/>
        </w:rPr>
        <w:t xml:space="preserve">ιότι απλούστατα </w:t>
      </w:r>
      <w:r>
        <w:rPr>
          <w:rFonts w:eastAsia="Times New Roman"/>
          <w:szCs w:val="24"/>
        </w:rPr>
        <w:t xml:space="preserve">δεν ήταν ποτέ η </w:t>
      </w:r>
      <w:r w:rsidRPr="00E62F39">
        <w:rPr>
          <w:rFonts w:eastAsia="Times New Roman"/>
          <w:szCs w:val="24"/>
        </w:rPr>
        <w:t xml:space="preserve">ανθρωπιστική κρίση </w:t>
      </w:r>
      <w:r>
        <w:rPr>
          <w:rFonts w:eastAsia="Times New Roman"/>
          <w:szCs w:val="24"/>
        </w:rPr>
        <w:t>ό</w:t>
      </w:r>
      <w:r w:rsidRPr="00E62F39">
        <w:rPr>
          <w:rFonts w:eastAsia="Times New Roman"/>
          <w:szCs w:val="24"/>
        </w:rPr>
        <w:t xml:space="preserve">χι ο πρώτος αλλά ούτε καν ο τελευταίος ακραίος κίνδυνος </w:t>
      </w:r>
      <w:r>
        <w:rPr>
          <w:rFonts w:eastAsia="Times New Roman"/>
          <w:szCs w:val="24"/>
        </w:rPr>
        <w:t>τον οποίο</w:t>
      </w:r>
      <w:r w:rsidRPr="00E62F39">
        <w:rPr>
          <w:rFonts w:eastAsia="Times New Roman"/>
          <w:szCs w:val="24"/>
        </w:rPr>
        <w:t xml:space="preserve"> όφειλε να αντιμετωπίσει η </w:t>
      </w:r>
      <w:r>
        <w:rPr>
          <w:rFonts w:eastAsia="Times New Roman"/>
          <w:szCs w:val="24"/>
        </w:rPr>
        <w:t>Κυβέρνηση ΣΥΡΙΖΑ</w:t>
      </w:r>
      <w:r>
        <w:rPr>
          <w:rFonts w:eastAsia="Times New Roman"/>
          <w:szCs w:val="24"/>
        </w:rPr>
        <w:t xml:space="preserve"> </w:t>
      </w:r>
      <w:r>
        <w:rPr>
          <w:rFonts w:eastAsia="Times New Roman"/>
          <w:szCs w:val="24"/>
        </w:rPr>
        <w:t>-</w:t>
      </w:r>
      <w:r>
        <w:rPr>
          <w:rFonts w:eastAsia="Times New Roman"/>
          <w:szCs w:val="24"/>
        </w:rPr>
        <w:t xml:space="preserve"> </w:t>
      </w:r>
      <w:r w:rsidRPr="00E62F39">
        <w:rPr>
          <w:rFonts w:eastAsia="Times New Roman"/>
          <w:szCs w:val="24"/>
        </w:rPr>
        <w:t>ΑΝΕΛ</w:t>
      </w:r>
      <w:r>
        <w:rPr>
          <w:rFonts w:eastAsia="Times New Roman"/>
          <w:szCs w:val="24"/>
        </w:rPr>
        <w:t>.</w:t>
      </w:r>
      <w:r w:rsidRPr="00E62F39">
        <w:rPr>
          <w:rFonts w:eastAsia="Times New Roman"/>
          <w:szCs w:val="24"/>
        </w:rPr>
        <w:t xml:space="preserve"> </w:t>
      </w:r>
      <w:r>
        <w:rPr>
          <w:rFonts w:eastAsia="Times New Roman"/>
          <w:szCs w:val="24"/>
        </w:rPr>
        <w:t>Και θα ρωτήσει κάποιος: «Ποιος ήταν τότε ο πιο ακραίος κίνδυνος τον οποίο εκλήθη</w:t>
      </w:r>
      <w:r w:rsidRPr="00E62F39">
        <w:rPr>
          <w:rFonts w:eastAsia="Times New Roman"/>
          <w:szCs w:val="24"/>
        </w:rPr>
        <w:t xml:space="preserve"> </w:t>
      </w:r>
      <w:r>
        <w:rPr>
          <w:rFonts w:eastAsia="Times New Roman"/>
          <w:szCs w:val="24"/>
        </w:rPr>
        <w:t xml:space="preserve">να αντιμετωπίσει η </w:t>
      </w:r>
      <w:r>
        <w:rPr>
          <w:rFonts w:eastAsia="Times New Roman"/>
          <w:szCs w:val="24"/>
        </w:rPr>
        <w:t>σ</w:t>
      </w:r>
      <w:r>
        <w:rPr>
          <w:rFonts w:eastAsia="Times New Roman"/>
          <w:szCs w:val="24"/>
        </w:rPr>
        <w:t>υγκυβέρνηση Τσίπρα</w:t>
      </w:r>
      <w:r>
        <w:rPr>
          <w:rFonts w:eastAsia="Times New Roman"/>
          <w:szCs w:val="24"/>
        </w:rPr>
        <w:t xml:space="preserve"> </w:t>
      </w:r>
      <w:r>
        <w:rPr>
          <w:rFonts w:eastAsia="Times New Roman"/>
          <w:szCs w:val="24"/>
        </w:rPr>
        <w:t>-</w:t>
      </w:r>
      <w:r>
        <w:rPr>
          <w:rFonts w:eastAsia="Times New Roman"/>
          <w:szCs w:val="24"/>
        </w:rPr>
        <w:t xml:space="preserve"> </w:t>
      </w:r>
      <w:r w:rsidRPr="00E62F39">
        <w:rPr>
          <w:rFonts w:eastAsia="Times New Roman"/>
          <w:szCs w:val="24"/>
        </w:rPr>
        <w:t>Καμμένου</w:t>
      </w:r>
      <w:r>
        <w:rPr>
          <w:rFonts w:eastAsia="Times New Roman"/>
          <w:szCs w:val="24"/>
        </w:rPr>
        <w:t>»; Την απάντηση δεν τη</w:t>
      </w:r>
      <w:r w:rsidRPr="00E62F39">
        <w:rPr>
          <w:rFonts w:eastAsia="Times New Roman"/>
          <w:szCs w:val="24"/>
        </w:rPr>
        <w:t xml:space="preserve"> δίνω εγώ</w:t>
      </w:r>
      <w:r>
        <w:rPr>
          <w:rFonts w:eastAsia="Times New Roman"/>
          <w:szCs w:val="24"/>
        </w:rPr>
        <w:t>.</w:t>
      </w:r>
      <w:r w:rsidRPr="00E62F39">
        <w:rPr>
          <w:rFonts w:eastAsia="Times New Roman"/>
          <w:szCs w:val="24"/>
        </w:rPr>
        <w:t xml:space="preserve"> </w:t>
      </w:r>
      <w:r>
        <w:rPr>
          <w:rFonts w:eastAsia="Times New Roman"/>
          <w:szCs w:val="24"/>
        </w:rPr>
        <w:t>Τ</w:t>
      </w:r>
      <w:r w:rsidRPr="00E62F39">
        <w:rPr>
          <w:rFonts w:eastAsia="Times New Roman"/>
          <w:szCs w:val="24"/>
        </w:rPr>
        <w:t>ην απάντηση την έδωσε</w:t>
      </w:r>
      <w:r>
        <w:rPr>
          <w:rFonts w:eastAsia="Times New Roman"/>
          <w:szCs w:val="24"/>
        </w:rPr>
        <w:t>,</w:t>
      </w:r>
      <w:r w:rsidRPr="00E62F39">
        <w:rPr>
          <w:rFonts w:eastAsia="Times New Roman"/>
          <w:szCs w:val="24"/>
        </w:rPr>
        <w:t xml:space="preserve"> κατά τη διάρκεια </w:t>
      </w:r>
      <w:r w:rsidRPr="00E62F39">
        <w:rPr>
          <w:rFonts w:eastAsia="Times New Roman"/>
          <w:szCs w:val="24"/>
        </w:rPr>
        <w:t xml:space="preserve">της συζήτησης του προϋπολογισμού στην αρμόδια </w:t>
      </w:r>
      <w:r>
        <w:rPr>
          <w:rFonts w:eastAsia="Times New Roman"/>
          <w:szCs w:val="24"/>
        </w:rPr>
        <w:t>ε</w:t>
      </w:r>
      <w:r w:rsidRPr="00E62F39">
        <w:rPr>
          <w:rFonts w:eastAsia="Times New Roman"/>
          <w:szCs w:val="24"/>
        </w:rPr>
        <w:t>πιτροπή</w:t>
      </w:r>
      <w:r>
        <w:rPr>
          <w:rFonts w:eastAsia="Times New Roman"/>
          <w:szCs w:val="24"/>
        </w:rPr>
        <w:t>,</w:t>
      </w:r>
      <w:r w:rsidRPr="00E62F39">
        <w:rPr>
          <w:rFonts w:eastAsia="Times New Roman"/>
          <w:szCs w:val="24"/>
        </w:rPr>
        <w:t xml:space="preserve"> ο ίδιος ο Αναπληρωτής Υπουργός των Οικονομικών ο οποίος είπε τα εξής</w:t>
      </w:r>
      <w:r>
        <w:rPr>
          <w:rFonts w:eastAsia="Times New Roman"/>
          <w:szCs w:val="24"/>
        </w:rPr>
        <w:t>:</w:t>
      </w:r>
      <w:r w:rsidRPr="00E62F39">
        <w:rPr>
          <w:rFonts w:eastAsia="Times New Roman"/>
          <w:szCs w:val="24"/>
        </w:rPr>
        <w:t xml:space="preserve"> </w:t>
      </w:r>
    </w:p>
    <w:p w14:paraId="2C1AD7E4"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lastRenderedPageBreak/>
        <w:t>«Μ</w:t>
      </w:r>
      <w:r w:rsidRPr="00E62F39">
        <w:rPr>
          <w:rFonts w:eastAsia="Times New Roman"/>
          <w:szCs w:val="24"/>
        </w:rPr>
        <w:t xml:space="preserve">προστά μας είχαμε ένα </w:t>
      </w:r>
      <w:r>
        <w:rPr>
          <w:rFonts w:eastAsia="Times New Roman"/>
          <w:szCs w:val="24"/>
        </w:rPr>
        <w:t>δ</w:t>
      </w:r>
      <w:r w:rsidRPr="00E62F39">
        <w:rPr>
          <w:rFonts w:eastAsia="Times New Roman"/>
          <w:szCs w:val="24"/>
        </w:rPr>
        <w:t>ίλ</w:t>
      </w:r>
      <w:r>
        <w:rPr>
          <w:rFonts w:eastAsia="Times New Roman"/>
          <w:szCs w:val="24"/>
        </w:rPr>
        <w:t>η</w:t>
      </w:r>
      <w:r w:rsidRPr="00E62F39">
        <w:rPr>
          <w:rFonts w:eastAsia="Times New Roman"/>
          <w:szCs w:val="24"/>
        </w:rPr>
        <w:t>μμα</w:t>
      </w:r>
      <w:r>
        <w:rPr>
          <w:rFonts w:eastAsia="Times New Roman"/>
          <w:szCs w:val="24"/>
        </w:rPr>
        <w:t>:</w:t>
      </w:r>
      <w:r w:rsidRPr="00E62F39">
        <w:rPr>
          <w:rFonts w:eastAsia="Times New Roman"/>
          <w:szCs w:val="24"/>
        </w:rPr>
        <w:t xml:space="preserve"> </w:t>
      </w:r>
      <w:r>
        <w:rPr>
          <w:rFonts w:eastAsia="Times New Roman"/>
          <w:szCs w:val="24"/>
        </w:rPr>
        <w:t xml:space="preserve">τη δημοσιονομική προσαρμογή με αύξηση των φόρων </w:t>
      </w:r>
      <w:r w:rsidRPr="00E62F39">
        <w:rPr>
          <w:rFonts w:eastAsia="Times New Roman"/>
          <w:szCs w:val="24"/>
        </w:rPr>
        <w:t>ή τη χρεοκοπία</w:t>
      </w:r>
      <w:r>
        <w:rPr>
          <w:rFonts w:eastAsia="Times New Roman"/>
          <w:szCs w:val="24"/>
        </w:rPr>
        <w:t>. Δημοσιονομική προσαρμογή σημαίνε</w:t>
      </w:r>
      <w:r>
        <w:rPr>
          <w:rFonts w:eastAsia="Times New Roman"/>
          <w:szCs w:val="24"/>
        </w:rPr>
        <w:t>ι</w:t>
      </w:r>
      <w:r w:rsidRPr="00E62F39">
        <w:rPr>
          <w:rFonts w:eastAsia="Times New Roman"/>
          <w:szCs w:val="24"/>
        </w:rPr>
        <w:t xml:space="preserve"> δύσκολες αποφάσεις και αύξηση φόρων</w:t>
      </w:r>
      <w:r>
        <w:rPr>
          <w:rFonts w:eastAsia="Times New Roman"/>
          <w:szCs w:val="24"/>
        </w:rPr>
        <w:t>.</w:t>
      </w:r>
      <w:r w:rsidRPr="00E62F39">
        <w:rPr>
          <w:rFonts w:eastAsia="Times New Roman"/>
          <w:szCs w:val="24"/>
        </w:rPr>
        <w:t xml:space="preserve"> </w:t>
      </w:r>
      <w:r>
        <w:rPr>
          <w:rFonts w:eastAsia="Times New Roman"/>
          <w:szCs w:val="24"/>
        </w:rPr>
        <w:t>Δ</w:t>
      </w:r>
      <w:r w:rsidRPr="00E62F39">
        <w:rPr>
          <w:rFonts w:eastAsia="Times New Roman"/>
          <w:szCs w:val="24"/>
        </w:rPr>
        <w:t>εν το θέλαμε</w:t>
      </w:r>
      <w:r>
        <w:rPr>
          <w:rFonts w:eastAsia="Times New Roman"/>
          <w:szCs w:val="24"/>
        </w:rPr>
        <w:t>,</w:t>
      </w:r>
      <w:r w:rsidRPr="00E62F39">
        <w:rPr>
          <w:rFonts w:eastAsia="Times New Roman"/>
          <w:szCs w:val="24"/>
        </w:rPr>
        <w:t xml:space="preserve"> προσαρμοστήκα</w:t>
      </w:r>
      <w:r>
        <w:rPr>
          <w:rFonts w:eastAsia="Times New Roman"/>
          <w:szCs w:val="24"/>
        </w:rPr>
        <w:t>με.</w:t>
      </w:r>
      <w:r w:rsidRPr="00E62F39">
        <w:rPr>
          <w:rFonts w:eastAsia="Times New Roman"/>
          <w:szCs w:val="24"/>
        </w:rPr>
        <w:t xml:space="preserve"> </w:t>
      </w:r>
      <w:r>
        <w:rPr>
          <w:rFonts w:eastAsia="Times New Roman"/>
          <w:szCs w:val="24"/>
        </w:rPr>
        <w:t>Η άλλη επιλογή ή</w:t>
      </w:r>
      <w:r w:rsidRPr="00E62F39">
        <w:rPr>
          <w:rFonts w:eastAsia="Times New Roman"/>
          <w:szCs w:val="24"/>
        </w:rPr>
        <w:t>ταν άτακτη χρεοκοπία</w:t>
      </w:r>
      <w:r>
        <w:rPr>
          <w:rFonts w:eastAsia="Times New Roman"/>
          <w:szCs w:val="24"/>
        </w:rPr>
        <w:t>,</w:t>
      </w:r>
      <w:r w:rsidRPr="00E62F39">
        <w:rPr>
          <w:rFonts w:eastAsia="Times New Roman"/>
          <w:szCs w:val="24"/>
        </w:rPr>
        <w:t xml:space="preserve"> με ολέθριες συνέπειες για τα νοικοκυριά με μικρές καταθέσεις και τους μισθωτούς</w:t>
      </w:r>
      <w:r>
        <w:rPr>
          <w:rFonts w:eastAsia="Times New Roman"/>
          <w:szCs w:val="24"/>
        </w:rPr>
        <w:t>.</w:t>
      </w:r>
      <w:r w:rsidRPr="00E62F39">
        <w:rPr>
          <w:rFonts w:eastAsia="Times New Roman"/>
          <w:szCs w:val="24"/>
        </w:rPr>
        <w:t xml:space="preserve"> Αυτό ήταν το πραγματικό δίλημμα στο οποίο </w:t>
      </w:r>
      <w:r>
        <w:rPr>
          <w:rFonts w:eastAsia="Times New Roman"/>
          <w:szCs w:val="24"/>
        </w:rPr>
        <w:t>η Κ</w:t>
      </w:r>
      <w:r w:rsidRPr="00E62F39">
        <w:rPr>
          <w:rFonts w:eastAsia="Times New Roman"/>
          <w:szCs w:val="24"/>
        </w:rPr>
        <w:t>υβέρνηση απάντησε</w:t>
      </w:r>
      <w:r>
        <w:rPr>
          <w:rFonts w:eastAsia="Times New Roman"/>
          <w:szCs w:val="24"/>
        </w:rPr>
        <w:t>,</w:t>
      </w:r>
      <w:r w:rsidRPr="00E62F39">
        <w:rPr>
          <w:rFonts w:eastAsia="Times New Roman"/>
          <w:szCs w:val="24"/>
        </w:rPr>
        <w:t xml:space="preserve"> κα</w:t>
      </w:r>
      <w:r w:rsidRPr="00E62F39">
        <w:rPr>
          <w:rFonts w:eastAsia="Times New Roman"/>
          <w:szCs w:val="24"/>
        </w:rPr>
        <w:t>ι επέλεξε το</w:t>
      </w:r>
      <w:r>
        <w:rPr>
          <w:rFonts w:eastAsia="Times New Roman"/>
          <w:szCs w:val="24"/>
        </w:rPr>
        <w:t>ν</w:t>
      </w:r>
      <w:r w:rsidRPr="00E62F39">
        <w:rPr>
          <w:rFonts w:eastAsia="Times New Roman"/>
          <w:szCs w:val="24"/>
        </w:rPr>
        <w:t xml:space="preserve"> δύσκολο δρόμο που έχει το πολιτικό κόστος της προσαρμογής</w:t>
      </w:r>
      <w:r>
        <w:rPr>
          <w:rFonts w:eastAsia="Times New Roman"/>
          <w:szCs w:val="24"/>
        </w:rPr>
        <w:t>.</w:t>
      </w:r>
      <w:r w:rsidRPr="00E62F39">
        <w:rPr>
          <w:rFonts w:eastAsia="Times New Roman"/>
          <w:szCs w:val="24"/>
        </w:rPr>
        <w:t xml:space="preserve"> </w:t>
      </w:r>
      <w:r>
        <w:rPr>
          <w:rFonts w:eastAsia="Times New Roman"/>
          <w:szCs w:val="24"/>
        </w:rPr>
        <w:t>Α</w:t>
      </w:r>
      <w:r w:rsidRPr="00E62F39">
        <w:rPr>
          <w:rFonts w:eastAsia="Times New Roman"/>
          <w:szCs w:val="24"/>
        </w:rPr>
        <w:t>ν το κριτήριο είναι η αποκατάσταση δημοσιονομικής αξιοπιστίας</w:t>
      </w:r>
      <w:r>
        <w:rPr>
          <w:rFonts w:eastAsia="Times New Roman"/>
          <w:szCs w:val="24"/>
        </w:rPr>
        <w:t>,</w:t>
      </w:r>
      <w:r w:rsidRPr="00E62F39">
        <w:rPr>
          <w:rFonts w:eastAsia="Times New Roman"/>
          <w:szCs w:val="24"/>
        </w:rPr>
        <w:t xml:space="preserve"> </w:t>
      </w:r>
      <w:r>
        <w:rPr>
          <w:rFonts w:eastAsia="Times New Roman"/>
          <w:szCs w:val="24"/>
        </w:rPr>
        <w:t>δ</w:t>
      </w:r>
      <w:r w:rsidRPr="00E62F39">
        <w:rPr>
          <w:rFonts w:eastAsia="Times New Roman"/>
          <w:szCs w:val="24"/>
        </w:rPr>
        <w:t>ηλαδή τη διαχείριση των δημοσιονομικών</w:t>
      </w:r>
      <w:r>
        <w:rPr>
          <w:rFonts w:eastAsia="Times New Roman"/>
          <w:szCs w:val="24"/>
        </w:rPr>
        <w:t>,</w:t>
      </w:r>
      <w:r w:rsidRPr="00E62F39">
        <w:rPr>
          <w:rFonts w:eastAsia="Times New Roman"/>
          <w:szCs w:val="24"/>
        </w:rPr>
        <w:t xml:space="preserve"> τότε </w:t>
      </w:r>
      <w:r>
        <w:rPr>
          <w:rFonts w:eastAsia="Times New Roman"/>
          <w:szCs w:val="24"/>
        </w:rPr>
        <w:t>η τριετία</w:t>
      </w:r>
      <w:r w:rsidRPr="00E62F39">
        <w:rPr>
          <w:rFonts w:eastAsia="Times New Roman"/>
          <w:szCs w:val="24"/>
        </w:rPr>
        <w:t xml:space="preserve"> κρίνεται επιτυχ</w:t>
      </w:r>
      <w:r>
        <w:rPr>
          <w:rFonts w:eastAsia="Times New Roman"/>
          <w:szCs w:val="24"/>
        </w:rPr>
        <w:t>ής». Κ</w:t>
      </w:r>
      <w:r w:rsidRPr="00E62F39">
        <w:rPr>
          <w:rFonts w:eastAsia="Times New Roman"/>
          <w:szCs w:val="24"/>
        </w:rPr>
        <w:t xml:space="preserve">αι συμπληρώνει </w:t>
      </w:r>
      <w:r>
        <w:rPr>
          <w:rFonts w:eastAsia="Times New Roman"/>
          <w:szCs w:val="24"/>
        </w:rPr>
        <w:t>μ</w:t>
      </w:r>
      <w:r w:rsidRPr="00E62F39">
        <w:rPr>
          <w:rFonts w:eastAsia="Times New Roman"/>
          <w:szCs w:val="24"/>
        </w:rPr>
        <w:t>ε αφοπλιστική ειλικρίνεια</w:t>
      </w:r>
      <w:r>
        <w:rPr>
          <w:rFonts w:eastAsia="Times New Roman"/>
          <w:szCs w:val="24"/>
        </w:rPr>
        <w:t>:</w:t>
      </w:r>
      <w:r w:rsidRPr="00E62F39">
        <w:rPr>
          <w:rFonts w:eastAsia="Times New Roman"/>
          <w:szCs w:val="24"/>
        </w:rPr>
        <w:t xml:space="preserve"> </w:t>
      </w:r>
      <w:r>
        <w:rPr>
          <w:rFonts w:eastAsia="Times New Roman"/>
          <w:szCs w:val="24"/>
        </w:rPr>
        <w:t>«Π</w:t>
      </w:r>
      <w:r w:rsidRPr="00E62F39">
        <w:rPr>
          <w:rFonts w:eastAsia="Times New Roman"/>
          <w:szCs w:val="24"/>
        </w:rPr>
        <w:t>ρώτα από όλα</w:t>
      </w:r>
      <w:r>
        <w:rPr>
          <w:rFonts w:eastAsia="Times New Roman"/>
          <w:szCs w:val="24"/>
        </w:rPr>
        <w:t xml:space="preserve"> γιατί </w:t>
      </w:r>
      <w:r w:rsidRPr="00E62F39">
        <w:rPr>
          <w:rFonts w:eastAsia="Times New Roman"/>
          <w:szCs w:val="24"/>
        </w:rPr>
        <w:t xml:space="preserve">εκμηδενίστηκαν ακραίοι κίνδυνοι που ταλάνισαν την οικονομία </w:t>
      </w:r>
      <w:r>
        <w:rPr>
          <w:rFonts w:eastAsia="Times New Roman"/>
          <w:szCs w:val="24"/>
        </w:rPr>
        <w:t xml:space="preserve">από </w:t>
      </w:r>
      <w:r w:rsidRPr="00E62F39">
        <w:rPr>
          <w:rFonts w:eastAsia="Times New Roman"/>
          <w:szCs w:val="24"/>
        </w:rPr>
        <w:t xml:space="preserve">το 2010 ως το 2015 και μιλάω για το </w:t>
      </w:r>
      <w:proofErr w:type="spellStart"/>
      <w:r>
        <w:rPr>
          <w:rFonts w:eastAsia="Times New Roman"/>
          <w:szCs w:val="24"/>
          <w:lang w:val="en-US"/>
        </w:rPr>
        <w:t>Grexit</w:t>
      </w:r>
      <w:proofErr w:type="spellEnd"/>
      <w:r>
        <w:rPr>
          <w:rFonts w:eastAsia="Times New Roman"/>
          <w:szCs w:val="24"/>
        </w:rPr>
        <w:t xml:space="preserve">». Αυτά έλεγε ο </w:t>
      </w:r>
      <w:r w:rsidRPr="00E62F39">
        <w:rPr>
          <w:rFonts w:eastAsia="Times New Roman"/>
          <w:szCs w:val="24"/>
        </w:rPr>
        <w:t>Αναπληρωτής Υπουργός των Οικονομικών</w:t>
      </w:r>
      <w:r>
        <w:rPr>
          <w:rFonts w:eastAsia="Times New Roman"/>
          <w:szCs w:val="24"/>
        </w:rPr>
        <w:t>. Ούτε</w:t>
      </w:r>
      <w:r w:rsidRPr="00E62F39">
        <w:rPr>
          <w:rFonts w:eastAsia="Times New Roman"/>
          <w:szCs w:val="24"/>
        </w:rPr>
        <w:t xml:space="preserve"> ανθρωπιστική κρίση</w:t>
      </w:r>
      <w:r>
        <w:rPr>
          <w:rFonts w:eastAsia="Times New Roman"/>
          <w:szCs w:val="24"/>
        </w:rPr>
        <w:t>,</w:t>
      </w:r>
      <w:r w:rsidRPr="00E62F39">
        <w:rPr>
          <w:rFonts w:eastAsia="Times New Roman"/>
          <w:szCs w:val="24"/>
        </w:rPr>
        <w:t xml:space="preserve"> </w:t>
      </w:r>
      <w:r>
        <w:rPr>
          <w:rFonts w:eastAsia="Times New Roman"/>
          <w:szCs w:val="24"/>
        </w:rPr>
        <w:t>λ</w:t>
      </w:r>
      <w:r w:rsidRPr="00E62F39">
        <w:rPr>
          <w:rFonts w:eastAsia="Times New Roman"/>
          <w:szCs w:val="24"/>
        </w:rPr>
        <w:t>οιπόν</w:t>
      </w:r>
      <w:r>
        <w:rPr>
          <w:rFonts w:eastAsia="Times New Roman"/>
          <w:szCs w:val="24"/>
        </w:rPr>
        <w:t>,</w:t>
      </w:r>
      <w:r w:rsidRPr="00E62F39">
        <w:rPr>
          <w:rFonts w:eastAsia="Times New Roman"/>
          <w:szCs w:val="24"/>
        </w:rPr>
        <w:t xml:space="preserve"> ούτε </w:t>
      </w:r>
      <w:r>
        <w:rPr>
          <w:rFonts w:eastAsia="Times New Roman"/>
          <w:szCs w:val="24"/>
        </w:rPr>
        <w:t>πράσινα</w:t>
      </w:r>
      <w:r w:rsidRPr="00E62F39">
        <w:rPr>
          <w:rFonts w:eastAsia="Times New Roman"/>
          <w:szCs w:val="24"/>
        </w:rPr>
        <w:t xml:space="preserve"> άλογα</w:t>
      </w:r>
      <w:r>
        <w:rPr>
          <w:rFonts w:eastAsia="Times New Roman"/>
          <w:szCs w:val="24"/>
        </w:rPr>
        <w:t>.</w:t>
      </w:r>
      <w:r w:rsidRPr="00E62F39">
        <w:rPr>
          <w:rFonts w:eastAsia="Times New Roman"/>
          <w:szCs w:val="24"/>
        </w:rPr>
        <w:t xml:space="preserve"> </w:t>
      </w:r>
    </w:p>
    <w:p w14:paraId="2C1AD7E5"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Πρώτιστο μέλημα της </w:t>
      </w:r>
      <w:r>
        <w:rPr>
          <w:rFonts w:eastAsia="Times New Roman"/>
          <w:szCs w:val="24"/>
        </w:rPr>
        <w:t>σ</w:t>
      </w:r>
      <w:r w:rsidRPr="00E62F39">
        <w:rPr>
          <w:rFonts w:eastAsia="Times New Roman"/>
          <w:szCs w:val="24"/>
        </w:rPr>
        <w:t>υγκυβέρνησης Τσίπρα</w:t>
      </w:r>
      <w:r>
        <w:rPr>
          <w:rFonts w:eastAsia="Times New Roman"/>
          <w:szCs w:val="24"/>
        </w:rPr>
        <w:t xml:space="preserve"> </w:t>
      </w:r>
      <w:r w:rsidRPr="00E62F39">
        <w:rPr>
          <w:rFonts w:eastAsia="Times New Roman"/>
          <w:szCs w:val="24"/>
        </w:rPr>
        <w:t>-</w:t>
      </w:r>
      <w:r>
        <w:rPr>
          <w:rFonts w:eastAsia="Times New Roman"/>
          <w:szCs w:val="24"/>
        </w:rPr>
        <w:t xml:space="preserve"> </w:t>
      </w:r>
      <w:r w:rsidRPr="00E62F39">
        <w:rPr>
          <w:rFonts w:eastAsia="Times New Roman"/>
          <w:szCs w:val="24"/>
        </w:rPr>
        <w:t xml:space="preserve">Καμμένου ήταν να εκμηδενίσει τον κίνδυνο </w:t>
      </w:r>
      <w:r>
        <w:rPr>
          <w:rFonts w:eastAsia="Times New Roman"/>
          <w:szCs w:val="24"/>
        </w:rPr>
        <w:t xml:space="preserve">–ποιόν </w:t>
      </w:r>
      <w:r w:rsidRPr="00E62F39">
        <w:rPr>
          <w:rFonts w:eastAsia="Times New Roman"/>
          <w:szCs w:val="24"/>
        </w:rPr>
        <w:t>κίνδυνο</w:t>
      </w:r>
      <w:r>
        <w:rPr>
          <w:rFonts w:eastAsia="Times New Roman"/>
          <w:szCs w:val="24"/>
        </w:rPr>
        <w:t>;-</w:t>
      </w:r>
      <w:r w:rsidRPr="00E62F39">
        <w:rPr>
          <w:rFonts w:eastAsia="Times New Roman"/>
          <w:szCs w:val="24"/>
        </w:rPr>
        <w:t xml:space="preserve"> η Ελλάδα να </w:t>
      </w:r>
      <w:r>
        <w:rPr>
          <w:rFonts w:eastAsia="Times New Roman"/>
          <w:szCs w:val="24"/>
        </w:rPr>
        <w:t xml:space="preserve">μην </w:t>
      </w:r>
      <w:r w:rsidRPr="00E62F39">
        <w:rPr>
          <w:rFonts w:eastAsia="Times New Roman"/>
          <w:szCs w:val="24"/>
        </w:rPr>
        <w:t>ανακτήσει την εθνική της αξιοπρέπεια</w:t>
      </w:r>
      <w:r>
        <w:rPr>
          <w:rFonts w:eastAsia="Times New Roman"/>
          <w:szCs w:val="24"/>
        </w:rPr>
        <w:t>,</w:t>
      </w:r>
      <w:r w:rsidRPr="00E62F39">
        <w:rPr>
          <w:rFonts w:eastAsia="Times New Roman"/>
          <w:szCs w:val="24"/>
        </w:rPr>
        <w:t xml:space="preserve"> θέτοντας τέρμα στις απαιτήσεις των τοκογλύφων</w:t>
      </w:r>
      <w:r>
        <w:rPr>
          <w:rFonts w:eastAsia="Times New Roman"/>
          <w:szCs w:val="24"/>
        </w:rPr>
        <w:t>,</w:t>
      </w:r>
      <w:r w:rsidRPr="00E62F39">
        <w:rPr>
          <w:rFonts w:eastAsia="Times New Roman"/>
          <w:szCs w:val="24"/>
        </w:rPr>
        <w:t xml:space="preserve"> δηλαδή τον κίνδυνο του </w:t>
      </w:r>
      <w:proofErr w:type="spellStart"/>
      <w:r w:rsidRPr="00E62F39">
        <w:rPr>
          <w:rFonts w:eastAsia="Times New Roman"/>
          <w:szCs w:val="24"/>
        </w:rPr>
        <w:t>Grexit</w:t>
      </w:r>
      <w:proofErr w:type="spellEnd"/>
      <w:r w:rsidRPr="00E62F39">
        <w:rPr>
          <w:rFonts w:eastAsia="Times New Roman"/>
          <w:szCs w:val="24"/>
        </w:rPr>
        <w:t xml:space="preserve"> </w:t>
      </w:r>
      <w:r w:rsidRPr="00E62F39">
        <w:rPr>
          <w:rFonts w:eastAsia="Times New Roman"/>
          <w:szCs w:val="24"/>
        </w:rPr>
        <w:lastRenderedPageBreak/>
        <w:t xml:space="preserve">όπως </w:t>
      </w:r>
      <w:r>
        <w:rPr>
          <w:rFonts w:eastAsia="Times New Roman"/>
          <w:szCs w:val="24"/>
        </w:rPr>
        <w:t xml:space="preserve">λέει </w:t>
      </w:r>
      <w:r w:rsidRPr="00E62F39">
        <w:rPr>
          <w:rFonts w:eastAsia="Times New Roman"/>
          <w:szCs w:val="24"/>
        </w:rPr>
        <w:t>ο Αναπληρωτής Υπουργός</w:t>
      </w:r>
      <w:r>
        <w:rPr>
          <w:rFonts w:eastAsia="Times New Roman"/>
          <w:szCs w:val="24"/>
        </w:rPr>
        <w:t>.</w:t>
      </w:r>
      <w:r w:rsidRPr="00E62F39">
        <w:rPr>
          <w:rFonts w:eastAsia="Times New Roman"/>
          <w:szCs w:val="24"/>
        </w:rPr>
        <w:t xml:space="preserve"> </w:t>
      </w:r>
      <w:r>
        <w:rPr>
          <w:rFonts w:eastAsia="Times New Roman"/>
          <w:szCs w:val="24"/>
        </w:rPr>
        <w:t>Α</w:t>
      </w:r>
      <w:r w:rsidRPr="00E62F39">
        <w:rPr>
          <w:rFonts w:eastAsia="Times New Roman"/>
          <w:szCs w:val="24"/>
        </w:rPr>
        <w:t>κραί</w:t>
      </w:r>
      <w:r>
        <w:rPr>
          <w:rFonts w:eastAsia="Times New Roman"/>
          <w:szCs w:val="24"/>
        </w:rPr>
        <w:t>ο</w:t>
      </w:r>
      <w:r w:rsidRPr="00E62F39">
        <w:rPr>
          <w:rFonts w:eastAsia="Times New Roman"/>
          <w:szCs w:val="24"/>
        </w:rPr>
        <w:t>ς κί</w:t>
      </w:r>
      <w:r w:rsidRPr="00E62F39">
        <w:rPr>
          <w:rFonts w:eastAsia="Times New Roman"/>
          <w:szCs w:val="24"/>
        </w:rPr>
        <w:t>νδυνος</w:t>
      </w:r>
      <w:r>
        <w:rPr>
          <w:rFonts w:eastAsia="Times New Roman"/>
          <w:szCs w:val="24"/>
        </w:rPr>
        <w:t>,</w:t>
      </w:r>
      <w:r w:rsidRPr="00E62F39">
        <w:rPr>
          <w:rFonts w:eastAsia="Times New Roman"/>
          <w:szCs w:val="24"/>
        </w:rPr>
        <w:t xml:space="preserve"> </w:t>
      </w:r>
      <w:r>
        <w:rPr>
          <w:rFonts w:eastAsia="Times New Roman"/>
          <w:szCs w:val="24"/>
        </w:rPr>
        <w:t>όμως,</w:t>
      </w:r>
      <w:r w:rsidRPr="00E62F39">
        <w:rPr>
          <w:rFonts w:eastAsia="Times New Roman"/>
          <w:szCs w:val="24"/>
        </w:rPr>
        <w:t xml:space="preserve"> για ποιον</w:t>
      </w:r>
      <w:r>
        <w:rPr>
          <w:rFonts w:eastAsia="Times New Roman"/>
          <w:szCs w:val="24"/>
        </w:rPr>
        <w:t>;</w:t>
      </w:r>
      <w:r w:rsidRPr="00E62F39">
        <w:rPr>
          <w:rFonts w:eastAsia="Times New Roman"/>
          <w:szCs w:val="24"/>
        </w:rPr>
        <w:t xml:space="preserve"> </w:t>
      </w:r>
      <w:r>
        <w:rPr>
          <w:rFonts w:eastAsia="Times New Roman"/>
          <w:szCs w:val="24"/>
        </w:rPr>
        <w:t>Γ</w:t>
      </w:r>
      <w:r w:rsidRPr="00E62F39">
        <w:rPr>
          <w:rFonts w:eastAsia="Times New Roman"/>
          <w:szCs w:val="24"/>
        </w:rPr>
        <w:t>ια τον ελληνικό λαό</w:t>
      </w:r>
      <w:r>
        <w:rPr>
          <w:rFonts w:eastAsia="Times New Roman"/>
          <w:szCs w:val="24"/>
        </w:rPr>
        <w:t xml:space="preserve"> ή </w:t>
      </w:r>
      <w:r w:rsidRPr="00E62F39">
        <w:rPr>
          <w:rFonts w:eastAsia="Times New Roman"/>
          <w:szCs w:val="24"/>
        </w:rPr>
        <w:t>για τους δανειστές και το διευθυντήριο των Βρυξελλών</w:t>
      </w:r>
      <w:r>
        <w:rPr>
          <w:rFonts w:eastAsia="Times New Roman"/>
          <w:szCs w:val="24"/>
        </w:rPr>
        <w:t>;</w:t>
      </w:r>
      <w:r w:rsidRPr="00E62F39">
        <w:rPr>
          <w:rFonts w:eastAsia="Times New Roman"/>
          <w:szCs w:val="24"/>
        </w:rPr>
        <w:t xml:space="preserve"> </w:t>
      </w:r>
      <w:r>
        <w:rPr>
          <w:rFonts w:eastAsia="Times New Roman"/>
          <w:szCs w:val="24"/>
        </w:rPr>
        <w:t>Κ</w:t>
      </w:r>
      <w:r w:rsidRPr="00E62F39">
        <w:rPr>
          <w:rFonts w:eastAsia="Times New Roman"/>
          <w:szCs w:val="24"/>
        </w:rPr>
        <w:t>αι σε αυτό το ερώτημα</w:t>
      </w:r>
      <w:r>
        <w:rPr>
          <w:rFonts w:eastAsia="Times New Roman"/>
          <w:szCs w:val="24"/>
        </w:rPr>
        <w:t xml:space="preserve"> την απάντηση την έχουν δώσει μια σειρά</w:t>
      </w:r>
      <w:r w:rsidRPr="00E62F39">
        <w:rPr>
          <w:rFonts w:eastAsia="Times New Roman"/>
          <w:szCs w:val="24"/>
        </w:rPr>
        <w:t xml:space="preserve"> υψηλόβαθμων αξιωματούχων της Ευρωπαϊκής Ένωσης</w:t>
      </w:r>
      <w:r>
        <w:rPr>
          <w:rFonts w:eastAsia="Times New Roman"/>
          <w:szCs w:val="24"/>
        </w:rPr>
        <w:t>,</w:t>
      </w:r>
      <w:r w:rsidRPr="00E62F39">
        <w:rPr>
          <w:rFonts w:eastAsia="Times New Roman"/>
          <w:szCs w:val="24"/>
        </w:rPr>
        <w:t xml:space="preserve"> οι οπ</w:t>
      </w:r>
      <w:r>
        <w:rPr>
          <w:rFonts w:eastAsia="Times New Roman"/>
          <w:szCs w:val="24"/>
        </w:rPr>
        <w:t xml:space="preserve">οίοι ομολογούν ότι η Ελλάδα και ο </w:t>
      </w:r>
      <w:r w:rsidRPr="00E62F39">
        <w:rPr>
          <w:rFonts w:eastAsia="Times New Roman"/>
          <w:szCs w:val="24"/>
        </w:rPr>
        <w:t>ελλην</w:t>
      </w:r>
      <w:r w:rsidRPr="00E62F39">
        <w:rPr>
          <w:rFonts w:eastAsia="Times New Roman"/>
          <w:szCs w:val="24"/>
        </w:rPr>
        <w:t>ικός λαός θυσιάστηκαν</w:t>
      </w:r>
      <w:r>
        <w:rPr>
          <w:rFonts w:eastAsia="Times New Roman"/>
          <w:szCs w:val="24"/>
        </w:rPr>
        <w:t>,</w:t>
      </w:r>
      <w:r w:rsidRPr="00E62F39">
        <w:rPr>
          <w:rFonts w:eastAsia="Times New Roman"/>
          <w:szCs w:val="24"/>
        </w:rPr>
        <w:t xml:space="preserve"> για να διασωθεί η Ευρωπαϊκή Ένωση</w:t>
      </w:r>
      <w:r>
        <w:rPr>
          <w:rFonts w:eastAsia="Times New Roman"/>
          <w:szCs w:val="24"/>
        </w:rPr>
        <w:t>,</w:t>
      </w:r>
      <w:r w:rsidRPr="00E62F39">
        <w:rPr>
          <w:rFonts w:eastAsia="Times New Roman"/>
          <w:szCs w:val="24"/>
        </w:rPr>
        <w:t xml:space="preserve"> η </w:t>
      </w:r>
      <w:r>
        <w:rPr>
          <w:rFonts w:eastAsia="Times New Roman"/>
          <w:szCs w:val="24"/>
        </w:rPr>
        <w:t>Ε</w:t>
      </w:r>
      <w:r w:rsidRPr="00E62F39">
        <w:rPr>
          <w:rFonts w:eastAsia="Times New Roman"/>
          <w:szCs w:val="24"/>
        </w:rPr>
        <w:t xml:space="preserve">υρωζώνη και το </w:t>
      </w:r>
      <w:r>
        <w:rPr>
          <w:rFonts w:eastAsia="Times New Roman"/>
          <w:szCs w:val="24"/>
        </w:rPr>
        <w:t>ε</w:t>
      </w:r>
      <w:r w:rsidRPr="00E62F39">
        <w:rPr>
          <w:rFonts w:eastAsia="Times New Roman"/>
          <w:szCs w:val="24"/>
        </w:rPr>
        <w:t>υρώ</w:t>
      </w:r>
      <w:r>
        <w:rPr>
          <w:rFonts w:eastAsia="Times New Roman"/>
          <w:szCs w:val="24"/>
        </w:rPr>
        <w:t>,</w:t>
      </w:r>
      <w:r w:rsidRPr="00E62F39">
        <w:rPr>
          <w:rFonts w:eastAsia="Times New Roman"/>
          <w:szCs w:val="24"/>
        </w:rPr>
        <w:t xml:space="preserve"> τα οποία θα είχαν διαλυθεί</w:t>
      </w:r>
      <w:r>
        <w:rPr>
          <w:rFonts w:eastAsia="Times New Roman"/>
          <w:szCs w:val="24"/>
        </w:rPr>
        <w:t>,</w:t>
      </w:r>
      <w:r w:rsidRPr="00E62F39">
        <w:rPr>
          <w:rFonts w:eastAsia="Times New Roman"/>
          <w:szCs w:val="24"/>
        </w:rPr>
        <w:t xml:space="preserve"> </w:t>
      </w:r>
      <w:r>
        <w:rPr>
          <w:rFonts w:eastAsia="Times New Roman"/>
          <w:szCs w:val="24"/>
        </w:rPr>
        <w:t>ε</w:t>
      </w:r>
      <w:r w:rsidRPr="00E62F39">
        <w:rPr>
          <w:rFonts w:eastAsia="Times New Roman"/>
          <w:szCs w:val="24"/>
        </w:rPr>
        <w:t xml:space="preserve">άν η χώρα μας </w:t>
      </w:r>
      <w:r>
        <w:rPr>
          <w:rFonts w:eastAsia="Times New Roman"/>
          <w:szCs w:val="24"/>
        </w:rPr>
        <w:t>δ</w:t>
      </w:r>
      <w:r w:rsidRPr="00E62F39">
        <w:rPr>
          <w:rFonts w:eastAsia="Times New Roman"/>
          <w:szCs w:val="24"/>
        </w:rPr>
        <w:t>εν υπέκυπτε σ</w:t>
      </w:r>
      <w:r>
        <w:rPr>
          <w:rFonts w:eastAsia="Times New Roman"/>
          <w:szCs w:val="24"/>
        </w:rPr>
        <w:t>τους</w:t>
      </w:r>
      <w:r w:rsidRPr="00E62F39">
        <w:rPr>
          <w:rFonts w:eastAsia="Times New Roman"/>
          <w:szCs w:val="24"/>
        </w:rPr>
        <w:t xml:space="preserve"> εκβιασμούς της γερμανικής κυβέρνησης και των Βρυξελλών</w:t>
      </w:r>
      <w:r>
        <w:rPr>
          <w:rFonts w:eastAsia="Times New Roman"/>
          <w:szCs w:val="24"/>
        </w:rPr>
        <w:t>.</w:t>
      </w:r>
    </w:p>
    <w:p w14:paraId="2C1AD7E6"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Η τοποθέτηση </w:t>
      </w:r>
      <w:r w:rsidRPr="00E62F39">
        <w:rPr>
          <w:rFonts w:eastAsia="Times New Roman"/>
          <w:szCs w:val="24"/>
        </w:rPr>
        <w:t xml:space="preserve">του </w:t>
      </w:r>
      <w:r>
        <w:rPr>
          <w:rFonts w:eastAsia="Times New Roman"/>
          <w:szCs w:val="24"/>
        </w:rPr>
        <w:t>Α</w:t>
      </w:r>
      <w:r w:rsidRPr="00E62F39">
        <w:rPr>
          <w:rFonts w:eastAsia="Times New Roman"/>
          <w:szCs w:val="24"/>
        </w:rPr>
        <w:t xml:space="preserve">ναπληρωτή Υπουργού Οικονομικών </w:t>
      </w:r>
      <w:r w:rsidRPr="00E62F39">
        <w:rPr>
          <w:rFonts w:eastAsia="Times New Roman"/>
          <w:szCs w:val="24"/>
        </w:rPr>
        <w:t>επιβεβαιώνεται</w:t>
      </w:r>
      <w:r>
        <w:rPr>
          <w:rFonts w:eastAsia="Times New Roman"/>
          <w:szCs w:val="24"/>
        </w:rPr>
        <w:t>,</w:t>
      </w:r>
      <w:r w:rsidRPr="00E62F39">
        <w:rPr>
          <w:rFonts w:eastAsia="Times New Roman"/>
          <w:szCs w:val="24"/>
        </w:rPr>
        <w:t xml:space="preserve"> </w:t>
      </w:r>
      <w:r>
        <w:rPr>
          <w:rFonts w:eastAsia="Times New Roman"/>
          <w:szCs w:val="24"/>
        </w:rPr>
        <w:t>β</w:t>
      </w:r>
      <w:r w:rsidRPr="00E62F39">
        <w:rPr>
          <w:rFonts w:eastAsia="Times New Roman"/>
          <w:szCs w:val="24"/>
        </w:rPr>
        <w:t>εβαίως</w:t>
      </w:r>
      <w:r>
        <w:rPr>
          <w:rFonts w:eastAsia="Times New Roman"/>
          <w:szCs w:val="24"/>
        </w:rPr>
        <w:t>,</w:t>
      </w:r>
      <w:r w:rsidRPr="00E62F39">
        <w:rPr>
          <w:rFonts w:eastAsia="Times New Roman"/>
          <w:szCs w:val="24"/>
        </w:rPr>
        <w:t xml:space="preserve"> απόλυτα από τα όσα η </w:t>
      </w:r>
      <w:r>
        <w:rPr>
          <w:rFonts w:eastAsia="Times New Roman"/>
          <w:szCs w:val="24"/>
        </w:rPr>
        <w:t>Κ</w:t>
      </w:r>
      <w:r w:rsidRPr="00E62F39">
        <w:rPr>
          <w:rFonts w:eastAsia="Times New Roman"/>
          <w:szCs w:val="24"/>
        </w:rPr>
        <w:t>υβέρνηση έπραξε κατόπιν του δημοψηφίσματος του Ιουλίου του 2015</w:t>
      </w:r>
      <w:r>
        <w:rPr>
          <w:rFonts w:eastAsia="Times New Roman"/>
          <w:szCs w:val="24"/>
        </w:rPr>
        <w:t>,</w:t>
      </w:r>
      <w:r w:rsidRPr="00E62F39">
        <w:rPr>
          <w:rFonts w:eastAsia="Times New Roman"/>
          <w:szCs w:val="24"/>
        </w:rPr>
        <w:t xml:space="preserve"> όταν ο ελληνικός λαός αποφάσισε να πει </w:t>
      </w:r>
      <w:r>
        <w:rPr>
          <w:rFonts w:eastAsia="Times New Roman"/>
          <w:szCs w:val="24"/>
        </w:rPr>
        <w:t>«</w:t>
      </w:r>
      <w:r w:rsidRPr="00E62F39">
        <w:rPr>
          <w:rFonts w:eastAsia="Times New Roman"/>
          <w:szCs w:val="24"/>
        </w:rPr>
        <w:t>όχι</w:t>
      </w:r>
      <w:r>
        <w:rPr>
          <w:rFonts w:eastAsia="Times New Roman"/>
          <w:szCs w:val="24"/>
        </w:rPr>
        <w:t>»</w:t>
      </w:r>
      <w:r w:rsidRPr="00E62F39">
        <w:rPr>
          <w:rFonts w:eastAsia="Times New Roman"/>
          <w:szCs w:val="24"/>
        </w:rPr>
        <w:t xml:space="preserve"> στην υπογραφή νέου μνημονίου και </w:t>
      </w:r>
      <w:r>
        <w:rPr>
          <w:rFonts w:eastAsia="Times New Roman"/>
          <w:szCs w:val="24"/>
        </w:rPr>
        <w:t xml:space="preserve">η </w:t>
      </w:r>
      <w:r w:rsidRPr="00E62F39">
        <w:rPr>
          <w:rFonts w:eastAsia="Times New Roman"/>
          <w:szCs w:val="24"/>
        </w:rPr>
        <w:t xml:space="preserve">Κυβέρνηση Αριστεράς και του Καμμένου </w:t>
      </w:r>
      <w:r>
        <w:rPr>
          <w:rFonts w:eastAsia="Times New Roman"/>
          <w:szCs w:val="24"/>
        </w:rPr>
        <w:t>τον παρέδωσε εκδικητικά στο</w:t>
      </w:r>
      <w:r>
        <w:rPr>
          <w:rFonts w:eastAsia="Times New Roman"/>
          <w:szCs w:val="24"/>
        </w:rPr>
        <w:t xml:space="preserve">υς </w:t>
      </w:r>
      <w:r w:rsidRPr="00E62F39">
        <w:rPr>
          <w:rFonts w:eastAsia="Times New Roman"/>
          <w:szCs w:val="24"/>
        </w:rPr>
        <w:t>τοκογλύφο</w:t>
      </w:r>
      <w:r>
        <w:rPr>
          <w:rFonts w:eastAsia="Times New Roman"/>
          <w:szCs w:val="24"/>
        </w:rPr>
        <w:t>υ</w:t>
      </w:r>
      <w:r w:rsidRPr="00E62F39">
        <w:rPr>
          <w:rFonts w:eastAsia="Times New Roman"/>
          <w:szCs w:val="24"/>
        </w:rPr>
        <w:t>ς</w:t>
      </w:r>
      <w:r>
        <w:rPr>
          <w:rFonts w:eastAsia="Times New Roman"/>
          <w:szCs w:val="24"/>
        </w:rPr>
        <w:t>,</w:t>
      </w:r>
      <w:r w:rsidRPr="00E62F39">
        <w:rPr>
          <w:rFonts w:eastAsia="Times New Roman"/>
          <w:szCs w:val="24"/>
        </w:rPr>
        <w:t xml:space="preserve"> με συνέπεια την υπογραφή του τρίτου μνημονίου το οποίο θα πρέπει πάντοτε να υπενθυμί</w:t>
      </w:r>
      <w:r>
        <w:rPr>
          <w:rFonts w:eastAsia="Times New Roman"/>
          <w:szCs w:val="24"/>
        </w:rPr>
        <w:t>ζ</w:t>
      </w:r>
      <w:r w:rsidRPr="00E62F39">
        <w:rPr>
          <w:rFonts w:eastAsia="Times New Roman"/>
          <w:szCs w:val="24"/>
        </w:rPr>
        <w:t xml:space="preserve">ουμε ότι το ψήφισαν </w:t>
      </w:r>
      <w:r>
        <w:rPr>
          <w:rFonts w:eastAsia="Times New Roman"/>
          <w:szCs w:val="24"/>
        </w:rPr>
        <w:t xml:space="preserve">οι </w:t>
      </w:r>
      <w:r w:rsidRPr="00E62F39">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sidRPr="00E62F39">
        <w:rPr>
          <w:rFonts w:eastAsia="Times New Roman"/>
          <w:szCs w:val="24"/>
        </w:rPr>
        <w:t>ΑΝΕΛ μαζί με τη Νέα Δημοκρατία και το ΠΑΣΟΚ</w:t>
      </w:r>
      <w:r>
        <w:rPr>
          <w:rFonts w:eastAsia="Times New Roman"/>
          <w:szCs w:val="24"/>
        </w:rPr>
        <w:t>.</w:t>
      </w:r>
    </w:p>
    <w:p w14:paraId="2C1AD7E7"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lastRenderedPageBreak/>
        <w:t>Φτάνουμε, λοιπόν, σ</w:t>
      </w:r>
      <w:r w:rsidRPr="00E62F39">
        <w:rPr>
          <w:rFonts w:eastAsia="Times New Roman"/>
          <w:szCs w:val="24"/>
        </w:rPr>
        <w:t>τον Αύγουστο του 2018</w:t>
      </w:r>
      <w:r>
        <w:rPr>
          <w:rFonts w:eastAsia="Times New Roman"/>
          <w:szCs w:val="24"/>
        </w:rPr>
        <w:t>,</w:t>
      </w:r>
      <w:r w:rsidRPr="00E62F39">
        <w:rPr>
          <w:rFonts w:eastAsia="Times New Roman"/>
          <w:szCs w:val="24"/>
        </w:rPr>
        <w:t xml:space="preserve"> </w:t>
      </w:r>
      <w:r>
        <w:rPr>
          <w:rFonts w:eastAsia="Times New Roman"/>
          <w:szCs w:val="24"/>
        </w:rPr>
        <w:t>με τον κυβερνητικό θίασο να πανηγυρί</w:t>
      </w:r>
      <w:r>
        <w:rPr>
          <w:rFonts w:eastAsia="Times New Roman"/>
          <w:szCs w:val="24"/>
        </w:rPr>
        <w:t>ζει και</w:t>
      </w:r>
      <w:r w:rsidRPr="00E62F39">
        <w:rPr>
          <w:rFonts w:eastAsia="Times New Roman"/>
          <w:szCs w:val="24"/>
        </w:rPr>
        <w:t xml:space="preserve"> να θριαμβολογεί πως τάχα έβγαλε τη χώρα </w:t>
      </w:r>
      <w:r>
        <w:rPr>
          <w:rFonts w:eastAsia="Times New Roman"/>
          <w:szCs w:val="24"/>
        </w:rPr>
        <w:t xml:space="preserve">από </w:t>
      </w:r>
      <w:r w:rsidRPr="00E62F39">
        <w:rPr>
          <w:rFonts w:eastAsia="Times New Roman"/>
          <w:szCs w:val="24"/>
        </w:rPr>
        <w:t xml:space="preserve">τα μνημόνια και την έθεσε σε τροχιά </w:t>
      </w:r>
      <w:r>
        <w:rPr>
          <w:rFonts w:eastAsia="Times New Roman"/>
          <w:szCs w:val="24"/>
        </w:rPr>
        <w:t>ε</w:t>
      </w:r>
      <w:r w:rsidRPr="00E62F39">
        <w:rPr>
          <w:rFonts w:eastAsia="Times New Roman"/>
          <w:szCs w:val="24"/>
        </w:rPr>
        <w:t>πενδύσεων και ανάπτυξης</w:t>
      </w:r>
      <w:r>
        <w:rPr>
          <w:rFonts w:eastAsia="Times New Roman"/>
          <w:szCs w:val="24"/>
        </w:rPr>
        <w:t>.</w:t>
      </w:r>
      <w:r w:rsidRPr="00E62F39">
        <w:rPr>
          <w:rFonts w:eastAsia="Times New Roman"/>
          <w:szCs w:val="24"/>
        </w:rPr>
        <w:t xml:space="preserve"> </w:t>
      </w:r>
      <w:r>
        <w:rPr>
          <w:rFonts w:eastAsia="Times New Roman"/>
          <w:szCs w:val="24"/>
        </w:rPr>
        <w:t>Ο</w:t>
      </w:r>
      <w:r w:rsidRPr="00E62F39">
        <w:rPr>
          <w:rFonts w:eastAsia="Times New Roman"/>
          <w:szCs w:val="24"/>
        </w:rPr>
        <w:t>ύτε επενδύσεις εισρέουν</w:t>
      </w:r>
      <w:r>
        <w:rPr>
          <w:rFonts w:eastAsia="Times New Roman"/>
          <w:szCs w:val="24"/>
        </w:rPr>
        <w:t>,</w:t>
      </w:r>
      <w:r w:rsidRPr="00E62F39">
        <w:rPr>
          <w:rFonts w:eastAsia="Times New Roman"/>
          <w:szCs w:val="24"/>
        </w:rPr>
        <w:t xml:space="preserve"> </w:t>
      </w:r>
      <w:r>
        <w:rPr>
          <w:rFonts w:eastAsia="Times New Roman"/>
          <w:szCs w:val="24"/>
        </w:rPr>
        <w:t>όμως,</w:t>
      </w:r>
      <w:r w:rsidRPr="00E62F39">
        <w:rPr>
          <w:rFonts w:eastAsia="Times New Roman"/>
          <w:szCs w:val="24"/>
        </w:rPr>
        <w:t xml:space="preserve"> ούτε η ανάπτυξη έρχεται</w:t>
      </w:r>
      <w:r>
        <w:rPr>
          <w:rFonts w:eastAsia="Times New Roman"/>
          <w:szCs w:val="24"/>
        </w:rPr>
        <w:t>.</w:t>
      </w:r>
      <w:r w:rsidRPr="00E62F39">
        <w:rPr>
          <w:rFonts w:eastAsia="Times New Roman"/>
          <w:szCs w:val="24"/>
        </w:rPr>
        <w:t xml:space="preserve"> </w:t>
      </w:r>
    </w:p>
    <w:p w14:paraId="2C1AD7E8"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Α</w:t>
      </w:r>
      <w:r w:rsidRPr="00E62F39">
        <w:rPr>
          <w:rFonts w:eastAsia="Times New Roman"/>
          <w:szCs w:val="24"/>
        </w:rPr>
        <w:t>ντιθέτως</w:t>
      </w:r>
      <w:r>
        <w:rPr>
          <w:rFonts w:eastAsia="Times New Roman"/>
          <w:szCs w:val="24"/>
        </w:rPr>
        <w:t xml:space="preserve"> η βαριά και άδικη</w:t>
      </w:r>
      <w:r w:rsidRPr="00E62F39">
        <w:rPr>
          <w:rFonts w:eastAsia="Times New Roman"/>
          <w:szCs w:val="24"/>
        </w:rPr>
        <w:t xml:space="preserve"> φορολογία σε νοικοκυριά και επιχειρήσεις παραμένει</w:t>
      </w:r>
      <w:r>
        <w:rPr>
          <w:rFonts w:eastAsia="Times New Roman"/>
          <w:szCs w:val="24"/>
        </w:rPr>
        <w:t>,</w:t>
      </w:r>
      <w:r w:rsidRPr="00E62F39">
        <w:rPr>
          <w:rFonts w:eastAsia="Times New Roman"/>
          <w:szCs w:val="24"/>
        </w:rPr>
        <w:t xml:space="preserve"> με τ</w:t>
      </w:r>
      <w:r w:rsidRPr="00E62F39">
        <w:rPr>
          <w:rFonts w:eastAsia="Times New Roman"/>
          <w:szCs w:val="24"/>
        </w:rPr>
        <w:t>ην Ελλάδα να είναι πρωταθλήτρια στους φόρους σύμφωνα με τον ΟΟΣΑ</w:t>
      </w:r>
      <w:r>
        <w:rPr>
          <w:rFonts w:eastAsia="Times New Roman"/>
          <w:szCs w:val="24"/>
        </w:rPr>
        <w:t>.</w:t>
      </w:r>
      <w:r w:rsidRPr="00E62F39">
        <w:rPr>
          <w:rFonts w:eastAsia="Times New Roman"/>
          <w:szCs w:val="24"/>
        </w:rPr>
        <w:t xml:space="preserve"> </w:t>
      </w:r>
      <w:r>
        <w:rPr>
          <w:rFonts w:eastAsia="Times New Roman"/>
          <w:szCs w:val="24"/>
        </w:rPr>
        <w:t>Μ</w:t>
      </w:r>
      <w:r w:rsidRPr="00E62F39">
        <w:rPr>
          <w:rFonts w:eastAsia="Times New Roman"/>
          <w:szCs w:val="24"/>
        </w:rPr>
        <w:t>άλιστα</w:t>
      </w:r>
      <w:r>
        <w:rPr>
          <w:rFonts w:eastAsia="Times New Roman"/>
          <w:szCs w:val="24"/>
        </w:rPr>
        <w:t xml:space="preserve"> ενώ η </w:t>
      </w:r>
      <w:r>
        <w:rPr>
          <w:rFonts w:eastAsia="Times New Roman"/>
          <w:szCs w:val="24"/>
        </w:rPr>
        <w:t>σ</w:t>
      </w:r>
      <w:r>
        <w:rPr>
          <w:rFonts w:eastAsia="Times New Roman"/>
          <w:szCs w:val="24"/>
        </w:rPr>
        <w:t>υγκυβέρνηση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w:t>
      </w:r>
      <w:r w:rsidRPr="00E62F39">
        <w:rPr>
          <w:rFonts w:eastAsia="Times New Roman"/>
          <w:szCs w:val="24"/>
        </w:rPr>
        <w:t xml:space="preserve"> </w:t>
      </w:r>
      <w:r>
        <w:rPr>
          <w:rFonts w:eastAsia="Times New Roman"/>
          <w:szCs w:val="24"/>
        </w:rPr>
        <w:t xml:space="preserve">εμπαίζει τους Έλληνες </w:t>
      </w:r>
      <w:r w:rsidRPr="00E62F39">
        <w:rPr>
          <w:rFonts w:eastAsia="Times New Roman"/>
          <w:szCs w:val="24"/>
        </w:rPr>
        <w:t xml:space="preserve">με την υποτιθέμενη </w:t>
      </w:r>
      <w:proofErr w:type="spellStart"/>
      <w:r w:rsidRPr="00E62F39">
        <w:rPr>
          <w:rFonts w:eastAsia="Times New Roman"/>
          <w:szCs w:val="24"/>
        </w:rPr>
        <w:t>μεταμνημονιακή</w:t>
      </w:r>
      <w:proofErr w:type="spellEnd"/>
      <w:r w:rsidRPr="00E62F39">
        <w:rPr>
          <w:rFonts w:eastAsia="Times New Roman"/>
          <w:szCs w:val="24"/>
        </w:rPr>
        <w:t xml:space="preserve"> εποχή</w:t>
      </w:r>
      <w:r>
        <w:rPr>
          <w:rFonts w:eastAsia="Times New Roman"/>
          <w:szCs w:val="24"/>
        </w:rPr>
        <w:t>,</w:t>
      </w:r>
      <w:r w:rsidRPr="00E62F39">
        <w:rPr>
          <w:rFonts w:eastAsia="Times New Roman"/>
          <w:szCs w:val="24"/>
        </w:rPr>
        <w:t xml:space="preserve"> </w:t>
      </w:r>
      <w:r>
        <w:rPr>
          <w:rFonts w:eastAsia="Times New Roman"/>
          <w:szCs w:val="24"/>
        </w:rPr>
        <w:t>η</w:t>
      </w:r>
      <w:r w:rsidRPr="00E62F39">
        <w:rPr>
          <w:rFonts w:eastAsia="Times New Roman"/>
          <w:szCs w:val="24"/>
        </w:rPr>
        <w:t xml:space="preserve"> </w:t>
      </w:r>
      <w:r>
        <w:rPr>
          <w:rFonts w:eastAsia="Times New Roman"/>
          <w:szCs w:val="24"/>
        </w:rPr>
        <w:t>Κ</w:t>
      </w:r>
      <w:r w:rsidRPr="00E62F39">
        <w:rPr>
          <w:rFonts w:eastAsia="Times New Roman"/>
          <w:szCs w:val="24"/>
        </w:rPr>
        <w:t>ομισιόν δημοσιεύει την πρώτη έκθεση της περιόδου της ενισχυμένης εποπτείας</w:t>
      </w:r>
      <w:r>
        <w:rPr>
          <w:rFonts w:eastAsia="Times New Roman"/>
          <w:szCs w:val="24"/>
        </w:rPr>
        <w:t>,</w:t>
      </w:r>
      <w:r w:rsidRPr="00E62F39">
        <w:rPr>
          <w:rFonts w:eastAsia="Times New Roman"/>
          <w:szCs w:val="24"/>
        </w:rPr>
        <w:t xml:space="preserve"> όπο</w:t>
      </w:r>
      <w:r w:rsidRPr="00E62F39">
        <w:rPr>
          <w:rFonts w:eastAsia="Times New Roman"/>
          <w:szCs w:val="24"/>
        </w:rPr>
        <w:t>υ και επισημαίνει ότι η δημοσιονομική πορεία της Ελλάδος κρίνεται αβέβαιη</w:t>
      </w:r>
      <w:r>
        <w:rPr>
          <w:rFonts w:eastAsia="Times New Roman"/>
          <w:szCs w:val="24"/>
        </w:rPr>
        <w:t>.</w:t>
      </w:r>
      <w:r w:rsidRPr="00E62F39">
        <w:rPr>
          <w:rFonts w:eastAsia="Times New Roman"/>
          <w:szCs w:val="24"/>
        </w:rPr>
        <w:t xml:space="preserve"> Πράγματι</w:t>
      </w:r>
      <w:r>
        <w:rPr>
          <w:rFonts w:eastAsia="Times New Roman"/>
          <w:szCs w:val="24"/>
        </w:rPr>
        <w:t xml:space="preserve"> παρά τις διαβεβαιώσεις της</w:t>
      </w:r>
      <w:r w:rsidRPr="00E62F39">
        <w:rPr>
          <w:rFonts w:eastAsia="Times New Roman"/>
          <w:szCs w:val="24"/>
        </w:rPr>
        <w:t xml:space="preserve"> </w:t>
      </w:r>
      <w:r>
        <w:rPr>
          <w:rFonts w:eastAsia="Times New Roman"/>
          <w:szCs w:val="24"/>
        </w:rPr>
        <w:t xml:space="preserve">Κυβέρνησης η </w:t>
      </w:r>
      <w:r w:rsidRPr="00E62F39">
        <w:rPr>
          <w:rFonts w:eastAsia="Times New Roman"/>
          <w:szCs w:val="24"/>
        </w:rPr>
        <w:t>χώρα δεν μπορεί να βγει στις αγορές με τα υπάρχοντα επιτόκια δανεισμού</w:t>
      </w:r>
      <w:r>
        <w:rPr>
          <w:rFonts w:eastAsia="Times New Roman"/>
          <w:szCs w:val="24"/>
        </w:rPr>
        <w:t>,</w:t>
      </w:r>
      <w:r w:rsidRPr="00E62F39">
        <w:rPr>
          <w:rFonts w:eastAsia="Times New Roman"/>
          <w:szCs w:val="24"/>
        </w:rPr>
        <w:t xml:space="preserve"> ενώ το λεγόμενο </w:t>
      </w:r>
      <w:r>
        <w:rPr>
          <w:rFonts w:eastAsia="Times New Roman"/>
          <w:szCs w:val="24"/>
        </w:rPr>
        <w:t>«</w:t>
      </w:r>
      <w:r w:rsidRPr="00E62F39">
        <w:rPr>
          <w:rFonts w:eastAsia="Times New Roman"/>
          <w:szCs w:val="24"/>
        </w:rPr>
        <w:t>μαξιλαράκι</w:t>
      </w:r>
      <w:r>
        <w:rPr>
          <w:rFonts w:eastAsia="Times New Roman"/>
          <w:szCs w:val="24"/>
        </w:rPr>
        <w:t>»</w:t>
      </w:r>
      <w:r w:rsidRPr="00E62F39">
        <w:rPr>
          <w:rFonts w:eastAsia="Times New Roman"/>
          <w:szCs w:val="24"/>
        </w:rPr>
        <w:t xml:space="preserve"> χρησιμοποιείται από τους ΣΥΡΙΖ</w:t>
      </w:r>
      <w:r>
        <w:rPr>
          <w:rFonts w:eastAsia="Times New Roman"/>
          <w:szCs w:val="24"/>
        </w:rPr>
        <w:t>Α</w:t>
      </w:r>
      <w:r>
        <w:rPr>
          <w:rFonts w:eastAsia="Times New Roman"/>
          <w:szCs w:val="24"/>
        </w:rPr>
        <w:t xml:space="preserve"> </w:t>
      </w:r>
      <w:r>
        <w:rPr>
          <w:rFonts w:eastAsia="Times New Roman"/>
          <w:szCs w:val="24"/>
        </w:rPr>
        <w:t>-</w:t>
      </w:r>
      <w:r>
        <w:rPr>
          <w:rFonts w:eastAsia="Times New Roman"/>
          <w:szCs w:val="24"/>
        </w:rPr>
        <w:t xml:space="preserve"> </w:t>
      </w:r>
      <w:r w:rsidRPr="00E62F39">
        <w:rPr>
          <w:rFonts w:eastAsia="Times New Roman"/>
          <w:szCs w:val="24"/>
        </w:rPr>
        <w:t xml:space="preserve">ΑΝΕΛ για </w:t>
      </w:r>
      <w:r>
        <w:rPr>
          <w:rFonts w:eastAsia="Times New Roman"/>
          <w:szCs w:val="24"/>
        </w:rPr>
        <w:t>ψηφοθηρικούς σκοπούς</w:t>
      </w:r>
      <w:r w:rsidRPr="00E62F39">
        <w:rPr>
          <w:rFonts w:eastAsia="Times New Roman"/>
          <w:szCs w:val="24"/>
        </w:rPr>
        <w:t xml:space="preserve"> και μοιράζεται σε νέες κομματικές προσλήψεις στο δημόσιο και σε επιδόματα φτώχειας</w:t>
      </w:r>
      <w:r>
        <w:rPr>
          <w:rFonts w:eastAsia="Times New Roman"/>
          <w:szCs w:val="24"/>
        </w:rPr>
        <w:t>.</w:t>
      </w:r>
      <w:r w:rsidRPr="00E62F39">
        <w:rPr>
          <w:rFonts w:eastAsia="Times New Roman"/>
          <w:szCs w:val="24"/>
        </w:rPr>
        <w:t xml:space="preserve"> </w:t>
      </w:r>
      <w:r>
        <w:rPr>
          <w:rFonts w:eastAsia="Times New Roman"/>
          <w:szCs w:val="24"/>
        </w:rPr>
        <w:t>Α</w:t>
      </w:r>
      <w:r w:rsidRPr="00E62F39">
        <w:rPr>
          <w:rFonts w:eastAsia="Times New Roman"/>
          <w:szCs w:val="24"/>
        </w:rPr>
        <w:t xml:space="preserve">λλά ακόμη και σε αυτά τα επιδόματα χιλιάδες συμπατριωτών </w:t>
      </w:r>
      <w:r>
        <w:rPr>
          <w:rFonts w:eastAsia="Times New Roman"/>
          <w:szCs w:val="24"/>
        </w:rPr>
        <w:t>μας</w:t>
      </w:r>
      <w:r w:rsidRPr="00E62F39">
        <w:rPr>
          <w:rFonts w:eastAsia="Times New Roman"/>
          <w:szCs w:val="24"/>
        </w:rPr>
        <w:t xml:space="preserve"> οι οποίοι έχουν πληγεί από τις κυβερνητικές </w:t>
      </w:r>
      <w:r w:rsidRPr="00E62F39">
        <w:rPr>
          <w:rFonts w:eastAsia="Times New Roman"/>
          <w:szCs w:val="24"/>
        </w:rPr>
        <w:lastRenderedPageBreak/>
        <w:t>πολιτικές αποκλείονται</w:t>
      </w:r>
      <w:r>
        <w:rPr>
          <w:rFonts w:eastAsia="Times New Roman"/>
          <w:szCs w:val="24"/>
        </w:rPr>
        <w:t>,</w:t>
      </w:r>
      <w:r w:rsidRPr="00E62F39">
        <w:rPr>
          <w:rFonts w:eastAsia="Times New Roman"/>
          <w:szCs w:val="24"/>
        </w:rPr>
        <w:t xml:space="preserve"> ενώ τα λα</w:t>
      </w:r>
      <w:r w:rsidRPr="00E62F39">
        <w:rPr>
          <w:rFonts w:eastAsia="Times New Roman"/>
          <w:szCs w:val="24"/>
        </w:rPr>
        <w:t xml:space="preserve">μβάνουν εκείνοι τους οποίους η </w:t>
      </w:r>
      <w:r>
        <w:rPr>
          <w:rFonts w:eastAsia="Times New Roman"/>
          <w:szCs w:val="24"/>
        </w:rPr>
        <w:t>σ</w:t>
      </w:r>
      <w:r w:rsidRPr="00E62F39">
        <w:rPr>
          <w:rFonts w:eastAsia="Times New Roman"/>
          <w:szCs w:val="24"/>
        </w:rPr>
        <w:t>υγκυβέρνηση ΣΥΡΙΖΑ</w:t>
      </w:r>
      <w:r>
        <w:rPr>
          <w:rFonts w:eastAsia="Times New Roman"/>
          <w:szCs w:val="24"/>
        </w:rPr>
        <w:t xml:space="preserve"> </w:t>
      </w:r>
      <w:r w:rsidRPr="00E62F39">
        <w:rPr>
          <w:rFonts w:eastAsia="Times New Roman"/>
          <w:szCs w:val="24"/>
        </w:rPr>
        <w:t>-</w:t>
      </w:r>
      <w:r>
        <w:rPr>
          <w:rFonts w:eastAsia="Times New Roman"/>
          <w:szCs w:val="24"/>
        </w:rPr>
        <w:t xml:space="preserve"> </w:t>
      </w:r>
      <w:r w:rsidRPr="00E62F39">
        <w:rPr>
          <w:rFonts w:eastAsia="Times New Roman"/>
          <w:szCs w:val="24"/>
        </w:rPr>
        <w:t>ΑΝΕΛ χαρακτηρίζει ως ευπαθείς κοινωνικές ομάδες</w:t>
      </w:r>
      <w:r>
        <w:rPr>
          <w:rFonts w:eastAsia="Times New Roman"/>
          <w:szCs w:val="24"/>
        </w:rPr>
        <w:t>.</w:t>
      </w:r>
    </w:p>
    <w:p w14:paraId="2C1AD7E9"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Ω</w:t>
      </w:r>
      <w:r w:rsidRPr="00E62F39">
        <w:rPr>
          <w:rFonts w:eastAsia="Times New Roman"/>
          <w:szCs w:val="24"/>
        </w:rPr>
        <w:t xml:space="preserve">στόσο για </w:t>
      </w:r>
      <w:r>
        <w:rPr>
          <w:rFonts w:eastAsia="Times New Roman"/>
          <w:szCs w:val="24"/>
        </w:rPr>
        <w:t xml:space="preserve">την επίτευξη του πρωτογενούς </w:t>
      </w:r>
      <w:r w:rsidRPr="00E62F39">
        <w:rPr>
          <w:rFonts w:eastAsia="Times New Roman"/>
          <w:szCs w:val="24"/>
        </w:rPr>
        <w:t xml:space="preserve">πλεονάσματος ύψους </w:t>
      </w:r>
      <w:r>
        <w:rPr>
          <w:rFonts w:eastAsia="Times New Roman"/>
          <w:szCs w:val="24"/>
        </w:rPr>
        <w:t>3</w:t>
      </w:r>
      <w:r w:rsidRPr="00E62F39">
        <w:rPr>
          <w:rFonts w:eastAsia="Times New Roman"/>
          <w:szCs w:val="24"/>
        </w:rPr>
        <w:t>,5% μέχρι το 2022</w:t>
      </w:r>
      <w:r>
        <w:rPr>
          <w:rFonts w:eastAsia="Times New Roman"/>
          <w:szCs w:val="24"/>
        </w:rPr>
        <w:t xml:space="preserve"> και ύψους 2,2% </w:t>
      </w:r>
      <w:r w:rsidRPr="00E62F39">
        <w:rPr>
          <w:rFonts w:eastAsia="Times New Roman"/>
          <w:szCs w:val="24"/>
        </w:rPr>
        <w:t xml:space="preserve">με 2,5% μέχρι το 2060 στα οποία έχει δεσμευτεί η </w:t>
      </w:r>
      <w:r>
        <w:rPr>
          <w:rFonts w:eastAsia="Times New Roman"/>
          <w:szCs w:val="24"/>
        </w:rPr>
        <w:t>Κ</w:t>
      </w:r>
      <w:r w:rsidRPr="00E62F39">
        <w:rPr>
          <w:rFonts w:eastAsia="Times New Roman"/>
          <w:szCs w:val="24"/>
        </w:rPr>
        <w:t>υβέρνηση ΣΥ</w:t>
      </w:r>
      <w:r w:rsidRPr="00E62F39">
        <w:rPr>
          <w:rFonts w:eastAsia="Times New Roman"/>
          <w:szCs w:val="24"/>
        </w:rPr>
        <w:t>ΡΙΖΑ</w:t>
      </w:r>
      <w:r>
        <w:rPr>
          <w:rFonts w:eastAsia="Times New Roman"/>
          <w:szCs w:val="24"/>
        </w:rPr>
        <w:t xml:space="preserve"> </w:t>
      </w:r>
      <w:r w:rsidRPr="00E62F39">
        <w:rPr>
          <w:rFonts w:eastAsia="Times New Roman"/>
          <w:szCs w:val="24"/>
        </w:rPr>
        <w:t>-</w:t>
      </w:r>
      <w:r>
        <w:rPr>
          <w:rFonts w:eastAsia="Times New Roman"/>
          <w:szCs w:val="24"/>
        </w:rPr>
        <w:t xml:space="preserve"> </w:t>
      </w:r>
      <w:r w:rsidRPr="00E62F39">
        <w:rPr>
          <w:rFonts w:eastAsia="Times New Roman"/>
          <w:szCs w:val="24"/>
        </w:rPr>
        <w:t>ΑΝΕΛ προς τους δανειστές</w:t>
      </w:r>
      <w:r>
        <w:rPr>
          <w:rFonts w:eastAsia="Times New Roman"/>
          <w:szCs w:val="24"/>
        </w:rPr>
        <w:t>,</w:t>
      </w:r>
      <w:r w:rsidRPr="00E62F39">
        <w:rPr>
          <w:rFonts w:eastAsia="Times New Roman"/>
          <w:szCs w:val="24"/>
        </w:rPr>
        <w:t xml:space="preserve"> δεν θα συνεισφέρουν ούτε </w:t>
      </w:r>
      <w:r>
        <w:rPr>
          <w:rFonts w:eastAsia="Times New Roman"/>
          <w:szCs w:val="24"/>
        </w:rPr>
        <w:t>αλλοδαποί</w:t>
      </w:r>
      <w:r w:rsidRPr="00E62F39">
        <w:rPr>
          <w:rFonts w:eastAsia="Times New Roman"/>
          <w:szCs w:val="24"/>
        </w:rPr>
        <w:t xml:space="preserve"> ούτε </w:t>
      </w:r>
      <w:proofErr w:type="spellStart"/>
      <w:r>
        <w:rPr>
          <w:rFonts w:eastAsia="Times New Roman"/>
          <w:szCs w:val="24"/>
        </w:rPr>
        <w:t>Ρ</w:t>
      </w:r>
      <w:r>
        <w:rPr>
          <w:rFonts w:eastAsia="Times New Roman"/>
          <w:szCs w:val="24"/>
        </w:rPr>
        <w:t>ομά</w:t>
      </w:r>
      <w:proofErr w:type="spellEnd"/>
      <w:r w:rsidRPr="00E62F39">
        <w:rPr>
          <w:rFonts w:eastAsia="Times New Roman"/>
          <w:szCs w:val="24"/>
        </w:rPr>
        <w:t xml:space="preserve"> αλλά θα συνεισφέρουν </w:t>
      </w:r>
      <w:r>
        <w:rPr>
          <w:rFonts w:eastAsia="Times New Roman"/>
          <w:szCs w:val="24"/>
        </w:rPr>
        <w:t>-</w:t>
      </w:r>
      <w:r w:rsidRPr="00E62F39">
        <w:rPr>
          <w:rFonts w:eastAsia="Times New Roman"/>
          <w:szCs w:val="24"/>
        </w:rPr>
        <w:t>και μάλιστα με το παραπάνω</w:t>
      </w:r>
      <w:r>
        <w:rPr>
          <w:rFonts w:eastAsia="Times New Roman"/>
          <w:szCs w:val="24"/>
        </w:rPr>
        <w:t>-</w:t>
      </w:r>
      <w:r w:rsidRPr="00E62F39">
        <w:rPr>
          <w:rFonts w:eastAsia="Times New Roman"/>
          <w:szCs w:val="24"/>
        </w:rPr>
        <w:t xml:space="preserve"> </w:t>
      </w:r>
      <w:r>
        <w:rPr>
          <w:rFonts w:eastAsia="Times New Roman"/>
          <w:szCs w:val="24"/>
        </w:rPr>
        <w:t>εκείνοι οι οποίοι σήμερα αποκλείονται από</w:t>
      </w:r>
      <w:r w:rsidRPr="00E62F39">
        <w:rPr>
          <w:rFonts w:eastAsia="Times New Roman"/>
          <w:szCs w:val="24"/>
        </w:rPr>
        <w:t xml:space="preserve"> την </w:t>
      </w:r>
      <w:r>
        <w:rPr>
          <w:rFonts w:eastAsia="Times New Roman"/>
          <w:szCs w:val="24"/>
        </w:rPr>
        <w:t>Κ</w:t>
      </w:r>
      <w:r w:rsidRPr="00E62F39">
        <w:rPr>
          <w:rFonts w:eastAsia="Times New Roman"/>
          <w:szCs w:val="24"/>
        </w:rPr>
        <w:t>υβέρνηση</w:t>
      </w:r>
      <w:r>
        <w:rPr>
          <w:rFonts w:eastAsia="Times New Roman"/>
          <w:szCs w:val="24"/>
        </w:rPr>
        <w:t>.</w:t>
      </w:r>
      <w:r w:rsidRPr="00E62F39">
        <w:rPr>
          <w:rFonts w:eastAsia="Times New Roman"/>
          <w:szCs w:val="24"/>
        </w:rPr>
        <w:t xml:space="preserve"> </w:t>
      </w:r>
      <w:r>
        <w:rPr>
          <w:rFonts w:eastAsia="Times New Roman"/>
          <w:szCs w:val="24"/>
        </w:rPr>
        <w:t>Α</w:t>
      </w:r>
      <w:r w:rsidRPr="00E62F39">
        <w:rPr>
          <w:rFonts w:eastAsia="Times New Roman"/>
          <w:szCs w:val="24"/>
        </w:rPr>
        <w:t>υτ</w:t>
      </w:r>
      <w:r>
        <w:rPr>
          <w:rFonts w:eastAsia="Times New Roman"/>
          <w:szCs w:val="24"/>
        </w:rPr>
        <w:t>ή</w:t>
      </w:r>
      <w:r>
        <w:rPr>
          <w:rFonts w:eastAsia="Times New Roman"/>
          <w:szCs w:val="24"/>
        </w:rPr>
        <w:t>,</w:t>
      </w:r>
      <w:r>
        <w:rPr>
          <w:rFonts w:eastAsia="Times New Roman"/>
          <w:szCs w:val="24"/>
        </w:rPr>
        <w:t xml:space="preserve"> </w:t>
      </w:r>
      <w:r w:rsidRPr="00E62F39">
        <w:rPr>
          <w:rFonts w:eastAsia="Times New Roman"/>
          <w:szCs w:val="24"/>
        </w:rPr>
        <w:t>ακριβώς</w:t>
      </w:r>
      <w:r>
        <w:rPr>
          <w:rFonts w:eastAsia="Times New Roman"/>
          <w:szCs w:val="24"/>
        </w:rPr>
        <w:t>,</w:t>
      </w:r>
      <w:r w:rsidRPr="00E62F39">
        <w:rPr>
          <w:rFonts w:eastAsia="Times New Roman"/>
          <w:szCs w:val="24"/>
        </w:rPr>
        <w:t xml:space="preserve"> είναι η οικονομική πολιτική με κοινωνικό </w:t>
      </w:r>
      <w:r>
        <w:rPr>
          <w:rFonts w:eastAsia="Times New Roman"/>
          <w:szCs w:val="24"/>
        </w:rPr>
        <w:t>–</w:t>
      </w:r>
      <w:r w:rsidRPr="00E62F39">
        <w:rPr>
          <w:rFonts w:eastAsia="Times New Roman"/>
          <w:szCs w:val="24"/>
        </w:rPr>
        <w:t>τάχα</w:t>
      </w:r>
      <w:r>
        <w:rPr>
          <w:rFonts w:eastAsia="Times New Roman"/>
          <w:szCs w:val="24"/>
        </w:rPr>
        <w:t>-</w:t>
      </w:r>
      <w:r w:rsidRPr="00E62F39">
        <w:rPr>
          <w:rFonts w:eastAsia="Times New Roman"/>
          <w:szCs w:val="24"/>
        </w:rPr>
        <w:t xml:space="preserve"> πρόσημο </w:t>
      </w:r>
      <w:r w:rsidRPr="00E62F39">
        <w:rPr>
          <w:rFonts w:eastAsia="Times New Roman"/>
          <w:szCs w:val="24"/>
        </w:rPr>
        <w:t>των ΣΥΡΙΖΑΝΕΛ</w:t>
      </w:r>
      <w:r>
        <w:rPr>
          <w:rFonts w:eastAsia="Times New Roman"/>
          <w:szCs w:val="24"/>
        </w:rPr>
        <w:t>.</w:t>
      </w:r>
    </w:p>
    <w:p w14:paraId="2C1AD7EA"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Ε</w:t>
      </w:r>
      <w:r>
        <w:rPr>
          <w:rFonts w:eastAsia="Times New Roman"/>
          <w:szCs w:val="24"/>
        </w:rPr>
        <w:t>δώ</w:t>
      </w:r>
      <w:r w:rsidRPr="00E62F39">
        <w:rPr>
          <w:rFonts w:eastAsia="Times New Roman"/>
          <w:szCs w:val="24"/>
        </w:rPr>
        <w:t xml:space="preserve"> θα πρέπει</w:t>
      </w:r>
      <w:r>
        <w:rPr>
          <w:rFonts w:eastAsia="Times New Roman"/>
          <w:szCs w:val="24"/>
        </w:rPr>
        <w:t>,</w:t>
      </w:r>
      <w:r w:rsidRPr="00E62F39">
        <w:rPr>
          <w:rFonts w:eastAsia="Times New Roman"/>
          <w:szCs w:val="24"/>
        </w:rPr>
        <w:t xml:space="preserve"> φυσικά</w:t>
      </w:r>
      <w:r>
        <w:rPr>
          <w:rFonts w:eastAsia="Times New Roman"/>
          <w:szCs w:val="24"/>
        </w:rPr>
        <w:t>,</w:t>
      </w:r>
      <w:r w:rsidRPr="00E62F39">
        <w:rPr>
          <w:rFonts w:eastAsia="Times New Roman"/>
          <w:szCs w:val="24"/>
        </w:rPr>
        <w:t xml:space="preserve"> να </w:t>
      </w:r>
      <w:r>
        <w:rPr>
          <w:rFonts w:eastAsia="Times New Roman"/>
          <w:szCs w:val="24"/>
        </w:rPr>
        <w:t>μη</w:t>
      </w:r>
      <w:r>
        <w:rPr>
          <w:rFonts w:eastAsia="Times New Roman"/>
          <w:szCs w:val="24"/>
        </w:rPr>
        <w:t xml:space="preserve"> </w:t>
      </w:r>
      <w:r w:rsidRPr="00E62F39">
        <w:rPr>
          <w:rFonts w:eastAsia="Times New Roman"/>
          <w:szCs w:val="24"/>
        </w:rPr>
        <w:t xml:space="preserve">λησμονούμε το περίφημο </w:t>
      </w:r>
      <w:proofErr w:type="spellStart"/>
      <w:r>
        <w:rPr>
          <w:rFonts w:eastAsia="Times New Roman"/>
          <w:szCs w:val="24"/>
        </w:rPr>
        <w:t>υ</w:t>
      </w:r>
      <w:r w:rsidRPr="00E62F39">
        <w:rPr>
          <w:rFonts w:eastAsia="Times New Roman"/>
          <w:szCs w:val="24"/>
        </w:rPr>
        <w:t>περταμείο</w:t>
      </w:r>
      <w:proofErr w:type="spellEnd"/>
      <w:r>
        <w:rPr>
          <w:rFonts w:eastAsia="Times New Roman"/>
          <w:szCs w:val="24"/>
        </w:rPr>
        <w:t>, ένα από τα μεγαλύτερα δώρα της Κυβέρνησης</w:t>
      </w:r>
      <w:r w:rsidRPr="00E62F39">
        <w:rPr>
          <w:rFonts w:eastAsia="Times New Roman"/>
          <w:szCs w:val="24"/>
        </w:rPr>
        <w:t xml:space="preserve"> ΣΥΡΙΖΑ</w:t>
      </w:r>
      <w:r>
        <w:rPr>
          <w:rFonts w:eastAsia="Times New Roman"/>
          <w:szCs w:val="24"/>
        </w:rPr>
        <w:t xml:space="preserve"> </w:t>
      </w:r>
      <w:r w:rsidRPr="00E62F39">
        <w:rPr>
          <w:rFonts w:eastAsia="Times New Roman"/>
          <w:szCs w:val="24"/>
        </w:rPr>
        <w:t>-</w:t>
      </w:r>
      <w:r>
        <w:rPr>
          <w:rFonts w:eastAsia="Times New Roman"/>
          <w:szCs w:val="24"/>
        </w:rPr>
        <w:t xml:space="preserve"> </w:t>
      </w:r>
      <w:r w:rsidRPr="00E62F39">
        <w:rPr>
          <w:rFonts w:eastAsia="Times New Roman"/>
          <w:szCs w:val="24"/>
        </w:rPr>
        <w:t xml:space="preserve">ΑΝΕΛ προς τον ελληνικό λαό μέσω του οποίου το ξεπούλημα της δημόσιας περιουσίας περνάει απευθείας στα χέρια των τοκογλύφων </w:t>
      </w:r>
      <w:r>
        <w:rPr>
          <w:rFonts w:eastAsia="Times New Roman"/>
          <w:szCs w:val="24"/>
        </w:rPr>
        <w:t>γ</w:t>
      </w:r>
      <w:r w:rsidRPr="00E62F39">
        <w:rPr>
          <w:rFonts w:eastAsia="Times New Roman"/>
          <w:szCs w:val="24"/>
        </w:rPr>
        <w:t xml:space="preserve">ια τα επόμενα </w:t>
      </w:r>
      <w:r>
        <w:rPr>
          <w:rFonts w:eastAsia="Times New Roman"/>
          <w:szCs w:val="24"/>
        </w:rPr>
        <w:t>εκατό</w:t>
      </w:r>
      <w:r w:rsidRPr="00E62F39">
        <w:rPr>
          <w:rFonts w:eastAsia="Times New Roman"/>
          <w:szCs w:val="24"/>
        </w:rPr>
        <w:t xml:space="preserve"> χρόνια</w:t>
      </w:r>
      <w:r>
        <w:rPr>
          <w:rFonts w:eastAsia="Times New Roman"/>
          <w:szCs w:val="24"/>
        </w:rPr>
        <w:t>,</w:t>
      </w:r>
      <w:r w:rsidRPr="00E62F39">
        <w:rPr>
          <w:rFonts w:eastAsia="Times New Roman"/>
          <w:szCs w:val="24"/>
        </w:rPr>
        <w:t xml:space="preserve"> ώστε να αποπληρωθεί το χρέος</w:t>
      </w:r>
      <w:r>
        <w:rPr>
          <w:rFonts w:eastAsia="Times New Roman"/>
          <w:szCs w:val="24"/>
        </w:rPr>
        <w:t>.</w:t>
      </w:r>
    </w:p>
    <w:p w14:paraId="2C1AD7EB" w14:textId="77777777" w:rsidR="00692F88" w:rsidRDefault="007C4398">
      <w:pPr>
        <w:tabs>
          <w:tab w:val="center" w:pos="4753"/>
          <w:tab w:val="left" w:pos="6156"/>
        </w:tabs>
        <w:spacing w:line="600" w:lineRule="auto"/>
        <w:ind w:firstLine="720"/>
        <w:jc w:val="both"/>
        <w:rPr>
          <w:rFonts w:eastAsia="Times New Roman" w:cs="Times New Roman"/>
          <w:szCs w:val="24"/>
        </w:rPr>
      </w:pPr>
      <w:r>
        <w:rPr>
          <w:rFonts w:eastAsia="Times New Roman"/>
          <w:szCs w:val="24"/>
        </w:rPr>
        <w:lastRenderedPageBreak/>
        <w:t>Παρά ταύτα</w:t>
      </w:r>
      <w:r w:rsidRPr="00E62F39">
        <w:rPr>
          <w:rFonts w:eastAsia="Times New Roman"/>
          <w:szCs w:val="24"/>
        </w:rPr>
        <w:t xml:space="preserve"> με θράσος χιλίων πιθήκων πανηγυρίζα</w:t>
      </w:r>
      <w:r>
        <w:rPr>
          <w:rFonts w:eastAsia="Times New Roman"/>
          <w:szCs w:val="24"/>
        </w:rPr>
        <w:t>τε</w:t>
      </w:r>
      <w:r w:rsidRPr="00E62F39">
        <w:rPr>
          <w:rFonts w:eastAsia="Times New Roman"/>
          <w:szCs w:val="24"/>
        </w:rPr>
        <w:t xml:space="preserve"> σήμερα για την αναστολή </w:t>
      </w:r>
      <w:r>
        <w:rPr>
          <w:rFonts w:eastAsia="Times New Roman"/>
          <w:szCs w:val="24"/>
        </w:rPr>
        <w:t xml:space="preserve">της </w:t>
      </w:r>
      <w:r w:rsidRPr="00E62F39">
        <w:rPr>
          <w:rFonts w:eastAsia="Times New Roman"/>
          <w:szCs w:val="24"/>
        </w:rPr>
        <w:t xml:space="preserve">περικοπής των συντάξεων που ήταν προγραμματισμένη για την </w:t>
      </w:r>
      <w:r>
        <w:rPr>
          <w:rFonts w:eastAsia="Times New Roman"/>
          <w:szCs w:val="24"/>
        </w:rPr>
        <w:t>1-1-2019. Και ποιος ήταν εκείνος ο οποίος προ-</w:t>
      </w:r>
      <w:r w:rsidRPr="00E62F39">
        <w:rPr>
          <w:rFonts w:eastAsia="Times New Roman"/>
          <w:szCs w:val="24"/>
        </w:rPr>
        <w:t>νομοθέτησε την πε</w:t>
      </w:r>
      <w:r w:rsidRPr="00E62F39">
        <w:rPr>
          <w:rFonts w:eastAsia="Times New Roman"/>
          <w:szCs w:val="24"/>
        </w:rPr>
        <w:t xml:space="preserve">ρικοπή των συντάξεων από υπερβάλλοντα </w:t>
      </w:r>
      <w:proofErr w:type="spellStart"/>
      <w:r w:rsidRPr="00E62F39">
        <w:rPr>
          <w:rFonts w:eastAsia="Times New Roman"/>
          <w:szCs w:val="24"/>
        </w:rPr>
        <w:t>μνημονιακό</w:t>
      </w:r>
      <w:proofErr w:type="spellEnd"/>
      <w:r w:rsidRPr="00E62F39">
        <w:rPr>
          <w:rFonts w:eastAsia="Times New Roman"/>
          <w:szCs w:val="24"/>
        </w:rPr>
        <w:t xml:space="preserve"> ζήλο και δίχως να ζητηθεί από τους δανειστές</w:t>
      </w:r>
      <w:r>
        <w:rPr>
          <w:rFonts w:eastAsia="Times New Roman"/>
          <w:szCs w:val="24"/>
        </w:rPr>
        <w:t>;</w:t>
      </w:r>
    </w:p>
    <w:p w14:paraId="2C1AD7EC"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Ήταν αυτοί οι ίδιοι οι ΣΥΡΙΖ</w:t>
      </w:r>
      <w:r>
        <w:rPr>
          <w:rFonts w:eastAsia="Times New Roman" w:cs="Times New Roman"/>
          <w:szCs w:val="24"/>
        </w:rPr>
        <w:t>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194B07">
        <w:rPr>
          <w:rFonts w:eastAsia="Times New Roman" w:cs="Times New Roman"/>
          <w:szCs w:val="24"/>
        </w:rPr>
        <w:t xml:space="preserve">ΑΝΕΛ </w:t>
      </w:r>
      <w:r>
        <w:rPr>
          <w:rFonts w:eastAsia="Times New Roman" w:cs="Times New Roman"/>
          <w:szCs w:val="24"/>
        </w:rPr>
        <w:t>και γι’ αυτό γελάει</w:t>
      </w:r>
      <w:r w:rsidRPr="00194B07">
        <w:rPr>
          <w:rFonts w:eastAsia="Times New Roman" w:cs="Times New Roman"/>
          <w:szCs w:val="24"/>
        </w:rPr>
        <w:t xml:space="preserve"> μαζί τους </w:t>
      </w:r>
      <w:r>
        <w:rPr>
          <w:rFonts w:eastAsia="Times New Roman" w:cs="Times New Roman"/>
          <w:szCs w:val="24"/>
        </w:rPr>
        <w:t>ακόμη και η μ</w:t>
      </w:r>
      <w:r w:rsidRPr="00194B07">
        <w:rPr>
          <w:rFonts w:eastAsia="Times New Roman" w:cs="Times New Roman"/>
          <w:szCs w:val="24"/>
        </w:rPr>
        <w:t xml:space="preserve">ούμια του </w:t>
      </w:r>
      <w:r>
        <w:rPr>
          <w:rFonts w:eastAsia="Times New Roman" w:cs="Times New Roman"/>
          <w:szCs w:val="24"/>
        </w:rPr>
        <w:t xml:space="preserve">Λένιν. </w:t>
      </w:r>
      <w:r w:rsidRPr="00194B07">
        <w:rPr>
          <w:rFonts w:eastAsia="Times New Roman" w:cs="Times New Roman"/>
          <w:szCs w:val="24"/>
        </w:rPr>
        <w:t xml:space="preserve">Εκείνος ο οποίος σίγουρα πάντως δεν γελά </w:t>
      </w:r>
      <w:r>
        <w:rPr>
          <w:rFonts w:eastAsia="Times New Roman" w:cs="Times New Roman"/>
          <w:szCs w:val="24"/>
        </w:rPr>
        <w:t xml:space="preserve">είναι ο ελληνικός λαός </w:t>
      </w:r>
      <w:r>
        <w:rPr>
          <w:rFonts w:eastAsia="Times New Roman" w:cs="Times New Roman"/>
          <w:szCs w:val="24"/>
        </w:rPr>
        <w:t xml:space="preserve">και αυτό θα το διαπιστώσετε στις </w:t>
      </w:r>
      <w:r w:rsidRPr="00194B07">
        <w:rPr>
          <w:rFonts w:eastAsia="Times New Roman" w:cs="Times New Roman"/>
          <w:szCs w:val="24"/>
        </w:rPr>
        <w:t>εκλογές</w:t>
      </w:r>
      <w:r>
        <w:rPr>
          <w:rFonts w:eastAsia="Times New Roman" w:cs="Times New Roman"/>
          <w:szCs w:val="24"/>
        </w:rPr>
        <w:t>.</w:t>
      </w:r>
      <w:r w:rsidRPr="00194B07">
        <w:rPr>
          <w:rFonts w:eastAsia="Times New Roman" w:cs="Times New Roman"/>
          <w:szCs w:val="24"/>
        </w:rPr>
        <w:t xml:space="preserve"> </w:t>
      </w:r>
    </w:p>
    <w:p w14:paraId="2C1AD7ED"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 xml:space="preserve">Για να μην αδικήσουμε </w:t>
      </w:r>
      <w:r>
        <w:rPr>
          <w:rFonts w:eastAsia="Times New Roman" w:cs="Times New Roman"/>
          <w:szCs w:val="24"/>
        </w:rPr>
        <w:t>όμως</w:t>
      </w:r>
      <w:r w:rsidRPr="00194B07">
        <w:rPr>
          <w:rFonts w:eastAsia="Times New Roman" w:cs="Times New Roman"/>
          <w:szCs w:val="24"/>
        </w:rPr>
        <w:t xml:space="preserve"> την Κυβέρνηση</w:t>
      </w:r>
      <w:r>
        <w:rPr>
          <w:rFonts w:eastAsia="Times New Roman" w:cs="Times New Roman"/>
          <w:szCs w:val="24"/>
        </w:rPr>
        <w:t>,</w:t>
      </w:r>
      <w:r w:rsidRPr="00194B07">
        <w:rPr>
          <w:rFonts w:eastAsia="Times New Roman" w:cs="Times New Roman"/>
          <w:szCs w:val="24"/>
        </w:rPr>
        <w:t xml:space="preserve"> οφείλουμε να ομολογήσουμε ότι υπάρχει ένας τομέας της οικονομίας</w:t>
      </w:r>
      <w:r>
        <w:rPr>
          <w:rFonts w:eastAsia="Times New Roman" w:cs="Times New Roman"/>
          <w:szCs w:val="24"/>
        </w:rPr>
        <w:t xml:space="preserve"> ο οποίος αναπτύσσεται</w:t>
      </w:r>
      <w:r>
        <w:rPr>
          <w:rFonts w:eastAsia="Times New Roman" w:cs="Times New Roman"/>
          <w:szCs w:val="24"/>
        </w:rPr>
        <w:t>,</w:t>
      </w:r>
      <w:r>
        <w:rPr>
          <w:rFonts w:eastAsia="Times New Roman" w:cs="Times New Roman"/>
          <w:szCs w:val="24"/>
        </w:rPr>
        <w:t xml:space="preserve"> κ</w:t>
      </w:r>
      <w:r w:rsidRPr="00194B07">
        <w:rPr>
          <w:rFonts w:eastAsia="Times New Roman" w:cs="Times New Roman"/>
          <w:szCs w:val="24"/>
        </w:rPr>
        <w:t xml:space="preserve">ι αυτός είναι η μεγάλη </w:t>
      </w:r>
      <w:proofErr w:type="spellStart"/>
      <w:r>
        <w:rPr>
          <w:rFonts w:eastAsia="Times New Roman" w:cs="Times New Roman"/>
          <w:szCs w:val="24"/>
        </w:rPr>
        <w:t>μπίζνα</w:t>
      </w:r>
      <w:proofErr w:type="spellEnd"/>
      <w:r>
        <w:rPr>
          <w:rFonts w:eastAsia="Times New Roman" w:cs="Times New Roman"/>
          <w:szCs w:val="24"/>
        </w:rPr>
        <w:t xml:space="preserve"> της δήθεν αλληλεγγύης </w:t>
      </w:r>
      <w:r w:rsidRPr="00194B07">
        <w:rPr>
          <w:rFonts w:eastAsia="Times New Roman" w:cs="Times New Roman"/>
          <w:szCs w:val="24"/>
        </w:rPr>
        <w:t>στους πρόσφυγες και τους μεταν</w:t>
      </w:r>
      <w:r w:rsidRPr="00194B07">
        <w:rPr>
          <w:rFonts w:eastAsia="Times New Roman" w:cs="Times New Roman"/>
          <w:szCs w:val="24"/>
        </w:rPr>
        <w:t>άστες</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 xml:space="preserve">Αναπτύσσονται, λοιπόν, </w:t>
      </w:r>
      <w:r w:rsidRPr="00194B07">
        <w:rPr>
          <w:rFonts w:eastAsia="Times New Roman" w:cs="Times New Roman"/>
          <w:szCs w:val="24"/>
        </w:rPr>
        <w:t xml:space="preserve">τα </w:t>
      </w:r>
      <w:r>
        <w:rPr>
          <w:rFonts w:eastAsia="Times New Roman" w:cs="Times New Roman"/>
          <w:szCs w:val="24"/>
          <w:lang w:val="en"/>
        </w:rPr>
        <w:t>hot</w:t>
      </w:r>
      <w:r w:rsidRPr="00194B07">
        <w:rPr>
          <w:rFonts w:eastAsia="Times New Roman" w:cs="Times New Roman"/>
          <w:szCs w:val="24"/>
        </w:rPr>
        <w:t xml:space="preserve"> </w:t>
      </w:r>
      <w:r>
        <w:rPr>
          <w:rFonts w:eastAsia="Times New Roman" w:cs="Times New Roman"/>
          <w:szCs w:val="24"/>
          <w:lang w:val="en"/>
        </w:rPr>
        <w:t>spots</w:t>
      </w:r>
      <w:r w:rsidRPr="00194B07">
        <w:rPr>
          <w:rFonts w:eastAsia="Times New Roman" w:cs="Times New Roman"/>
          <w:szCs w:val="24"/>
        </w:rPr>
        <w:t xml:space="preserve"> και ξεφυτρώνουν σαν μανιτάρια σε όλη την ελληνική επικράτεια </w:t>
      </w:r>
      <w:r>
        <w:rPr>
          <w:rFonts w:eastAsia="Times New Roman" w:cs="Times New Roman"/>
          <w:szCs w:val="24"/>
        </w:rPr>
        <w:t xml:space="preserve">και από αυτή τη </w:t>
      </w:r>
      <w:proofErr w:type="spellStart"/>
      <w:r>
        <w:rPr>
          <w:rFonts w:eastAsia="Times New Roman" w:cs="Times New Roman"/>
          <w:szCs w:val="24"/>
        </w:rPr>
        <w:t>μπίζνα</w:t>
      </w:r>
      <w:proofErr w:type="spellEnd"/>
      <w:r>
        <w:rPr>
          <w:rFonts w:eastAsia="Times New Roman" w:cs="Times New Roman"/>
          <w:szCs w:val="24"/>
        </w:rPr>
        <w:t xml:space="preserve"> </w:t>
      </w:r>
      <w:r w:rsidRPr="00194B07">
        <w:rPr>
          <w:rFonts w:eastAsia="Times New Roman" w:cs="Times New Roman"/>
          <w:szCs w:val="24"/>
        </w:rPr>
        <w:t xml:space="preserve">κονομάνε οι </w:t>
      </w:r>
      <w:r>
        <w:rPr>
          <w:rFonts w:eastAsia="Times New Roman" w:cs="Times New Roman"/>
          <w:szCs w:val="24"/>
        </w:rPr>
        <w:t>α</w:t>
      </w:r>
      <w:r w:rsidRPr="00194B07">
        <w:rPr>
          <w:rFonts w:eastAsia="Times New Roman" w:cs="Times New Roman"/>
          <w:szCs w:val="24"/>
        </w:rPr>
        <w:t>ριστεροί</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Κ</w:t>
      </w:r>
      <w:r w:rsidRPr="00194B07">
        <w:rPr>
          <w:rFonts w:eastAsia="Times New Roman" w:cs="Times New Roman"/>
          <w:szCs w:val="24"/>
        </w:rPr>
        <w:t>αι αυτό δεν το λέει μόνο η Χρυσή Αυγή</w:t>
      </w:r>
      <w:r>
        <w:rPr>
          <w:rFonts w:eastAsia="Times New Roman" w:cs="Times New Roman"/>
          <w:szCs w:val="24"/>
        </w:rPr>
        <w:t>,</w:t>
      </w:r>
      <w:r w:rsidRPr="00194B07">
        <w:rPr>
          <w:rFonts w:eastAsia="Times New Roman" w:cs="Times New Roman"/>
          <w:szCs w:val="24"/>
        </w:rPr>
        <w:t xml:space="preserve"> το καταγγέλλουν και Υπουργοί </w:t>
      </w:r>
      <w:r>
        <w:rPr>
          <w:rFonts w:eastAsia="Times New Roman" w:cs="Times New Roman"/>
          <w:szCs w:val="24"/>
        </w:rPr>
        <w:t xml:space="preserve">σας. </w:t>
      </w:r>
    </w:p>
    <w:p w14:paraId="2C1AD7E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Βεβαίως δ</w:t>
      </w:r>
      <w:r w:rsidRPr="00194B07">
        <w:rPr>
          <w:rFonts w:eastAsia="Times New Roman" w:cs="Times New Roman"/>
          <w:szCs w:val="24"/>
        </w:rPr>
        <w:t xml:space="preserve">ιαπιστώνεται και η περαιτέρω ανάπτυξη </w:t>
      </w:r>
      <w:r>
        <w:rPr>
          <w:rFonts w:eastAsia="Times New Roman" w:cs="Times New Roman"/>
          <w:szCs w:val="24"/>
        </w:rPr>
        <w:t>του κομματικού κράτους, μ</w:t>
      </w:r>
      <w:r w:rsidRPr="00194B07">
        <w:rPr>
          <w:rFonts w:eastAsia="Times New Roman" w:cs="Times New Roman"/>
          <w:szCs w:val="24"/>
        </w:rPr>
        <w:t xml:space="preserve">ιας και το μισθολογικό κόστος του δημοσίου </w:t>
      </w:r>
      <w:r>
        <w:rPr>
          <w:rFonts w:eastAsia="Times New Roman" w:cs="Times New Roman"/>
          <w:szCs w:val="24"/>
        </w:rPr>
        <w:t xml:space="preserve">εκτοξεύθηκε </w:t>
      </w:r>
      <w:r w:rsidRPr="00194B07">
        <w:rPr>
          <w:rFonts w:eastAsia="Times New Roman" w:cs="Times New Roman"/>
          <w:szCs w:val="24"/>
        </w:rPr>
        <w:t>το 2018 στα 17,9 δισεκατομμύρια</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 xml:space="preserve">έτσι ώστε </w:t>
      </w:r>
      <w:r w:rsidRPr="00194B07">
        <w:rPr>
          <w:rFonts w:eastAsia="Times New Roman" w:cs="Times New Roman"/>
          <w:szCs w:val="24"/>
        </w:rPr>
        <w:t xml:space="preserve">να δικαιωθεί το γνωστό σύνθημα για την Αριστερά </w:t>
      </w:r>
      <w:r>
        <w:rPr>
          <w:rFonts w:eastAsia="Times New Roman" w:cs="Times New Roman"/>
          <w:szCs w:val="24"/>
        </w:rPr>
        <w:t>«</w:t>
      </w:r>
      <w:r w:rsidRPr="00194B07">
        <w:rPr>
          <w:rFonts w:eastAsia="Times New Roman" w:cs="Times New Roman"/>
          <w:szCs w:val="24"/>
        </w:rPr>
        <w:t>Μνημόνια</w:t>
      </w:r>
      <w:r>
        <w:rPr>
          <w:rFonts w:eastAsia="Times New Roman" w:cs="Times New Roman"/>
          <w:szCs w:val="24"/>
        </w:rPr>
        <w:t>,</w:t>
      </w:r>
      <w:r w:rsidRPr="00194B07">
        <w:rPr>
          <w:rFonts w:eastAsia="Times New Roman" w:cs="Times New Roman"/>
          <w:szCs w:val="24"/>
        </w:rPr>
        <w:t xml:space="preserve"> χαβιάρι και Βελουχιώτη Άρη</w:t>
      </w:r>
      <w:r>
        <w:rPr>
          <w:rFonts w:eastAsia="Times New Roman" w:cs="Times New Roman"/>
          <w:szCs w:val="24"/>
        </w:rPr>
        <w:t>», ένα σύν</w:t>
      </w:r>
      <w:r>
        <w:rPr>
          <w:rFonts w:eastAsia="Times New Roman" w:cs="Times New Roman"/>
          <w:szCs w:val="24"/>
        </w:rPr>
        <w:t>θημα το οποίο θα</w:t>
      </w:r>
      <w:r w:rsidRPr="00194B07">
        <w:rPr>
          <w:rFonts w:eastAsia="Times New Roman" w:cs="Times New Roman"/>
          <w:szCs w:val="24"/>
        </w:rPr>
        <w:t xml:space="preserve"> συντρίψει μόνο η Χρυσή Αυγή</w:t>
      </w:r>
      <w:r>
        <w:rPr>
          <w:rFonts w:eastAsia="Times New Roman" w:cs="Times New Roman"/>
          <w:szCs w:val="24"/>
        </w:rPr>
        <w:t>.</w:t>
      </w:r>
      <w:r w:rsidRPr="00194B07">
        <w:rPr>
          <w:rFonts w:eastAsia="Times New Roman" w:cs="Times New Roman"/>
          <w:szCs w:val="24"/>
        </w:rPr>
        <w:t xml:space="preserve"> </w:t>
      </w:r>
    </w:p>
    <w:p w14:paraId="2C1AD7EF"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Όπως προανέφερα</w:t>
      </w:r>
      <w:r>
        <w:rPr>
          <w:rFonts w:eastAsia="Times New Roman" w:cs="Times New Roman"/>
          <w:szCs w:val="24"/>
        </w:rPr>
        <w:t>, ο</w:t>
      </w:r>
      <w:r w:rsidRPr="00194B07">
        <w:rPr>
          <w:rFonts w:eastAsia="Times New Roman" w:cs="Times New Roman"/>
          <w:szCs w:val="24"/>
        </w:rPr>
        <w:t xml:space="preserve"> πλέον ακραίος κίνδυνος για το 2015 ήταν το </w:t>
      </w:r>
      <w:proofErr w:type="spellStart"/>
      <w:r>
        <w:rPr>
          <w:rFonts w:eastAsia="Times New Roman" w:cs="Times New Roman"/>
          <w:szCs w:val="24"/>
          <w:lang w:val="en"/>
        </w:rPr>
        <w:t>Grexit</w:t>
      </w:r>
      <w:proofErr w:type="spellEnd"/>
      <w:r w:rsidRPr="00194B07">
        <w:rPr>
          <w:rFonts w:eastAsia="Times New Roman" w:cs="Times New Roman"/>
          <w:szCs w:val="24"/>
        </w:rPr>
        <w:t xml:space="preserve"> σύμφωνα με την </w:t>
      </w:r>
      <w:r>
        <w:rPr>
          <w:rFonts w:eastAsia="Times New Roman" w:cs="Times New Roman"/>
          <w:szCs w:val="24"/>
        </w:rPr>
        <w:t xml:space="preserve">Κυβέρνηση. </w:t>
      </w:r>
      <w:r w:rsidRPr="00194B07">
        <w:rPr>
          <w:rFonts w:eastAsia="Times New Roman" w:cs="Times New Roman"/>
          <w:szCs w:val="24"/>
        </w:rPr>
        <w:t xml:space="preserve">Σήμερα </w:t>
      </w:r>
      <w:r>
        <w:rPr>
          <w:rFonts w:eastAsia="Times New Roman" w:cs="Times New Roman"/>
          <w:szCs w:val="24"/>
        </w:rPr>
        <w:t>ο πιο ακραίος κίνδυνος,</w:t>
      </w:r>
      <w:r w:rsidRPr="00194B07">
        <w:rPr>
          <w:rFonts w:eastAsia="Times New Roman" w:cs="Times New Roman"/>
          <w:szCs w:val="24"/>
        </w:rPr>
        <w:t xml:space="preserve"> σύμφωνα με τον ίδιο τον Πρωθυπουργό και τα στελέχη της Κυβέρνησης</w:t>
      </w:r>
      <w:r>
        <w:rPr>
          <w:rFonts w:eastAsia="Times New Roman" w:cs="Times New Roman"/>
          <w:szCs w:val="24"/>
        </w:rPr>
        <w:t>,</w:t>
      </w:r>
      <w:r w:rsidRPr="00194B07">
        <w:rPr>
          <w:rFonts w:eastAsia="Times New Roman" w:cs="Times New Roman"/>
          <w:szCs w:val="24"/>
        </w:rPr>
        <w:t xml:space="preserve"> είναι η άνοδος τ</w:t>
      </w:r>
      <w:r w:rsidRPr="00194B07">
        <w:rPr>
          <w:rFonts w:eastAsia="Times New Roman" w:cs="Times New Roman"/>
          <w:szCs w:val="24"/>
        </w:rPr>
        <w:t>ου εθνικισμού</w:t>
      </w:r>
      <w:r>
        <w:rPr>
          <w:rFonts w:eastAsia="Times New Roman" w:cs="Times New Roman"/>
          <w:szCs w:val="24"/>
        </w:rPr>
        <w:t xml:space="preserve">. </w:t>
      </w:r>
      <w:r w:rsidRPr="00194B07">
        <w:rPr>
          <w:rFonts w:eastAsia="Times New Roman" w:cs="Times New Roman"/>
          <w:szCs w:val="24"/>
        </w:rPr>
        <w:t>Η άνοδος του εθνικισμού</w:t>
      </w:r>
      <w:r>
        <w:rPr>
          <w:rFonts w:eastAsia="Times New Roman" w:cs="Times New Roman"/>
          <w:szCs w:val="24"/>
        </w:rPr>
        <w:t xml:space="preserve"> σ</w:t>
      </w:r>
      <w:r w:rsidRPr="00194B07">
        <w:rPr>
          <w:rFonts w:eastAsia="Times New Roman" w:cs="Times New Roman"/>
          <w:szCs w:val="24"/>
        </w:rPr>
        <w:t xml:space="preserve">αφώς και δεν απειλεί την πατρίδα και το λαό </w:t>
      </w:r>
      <w:r>
        <w:rPr>
          <w:rFonts w:eastAsia="Times New Roman" w:cs="Times New Roman"/>
          <w:szCs w:val="24"/>
        </w:rPr>
        <w:t>μας</w:t>
      </w:r>
      <w:r w:rsidRPr="00194B07">
        <w:rPr>
          <w:rFonts w:eastAsia="Times New Roman" w:cs="Times New Roman"/>
          <w:szCs w:val="24"/>
        </w:rPr>
        <w:t xml:space="preserve"> το αντίθετο</w:t>
      </w:r>
      <w:r>
        <w:rPr>
          <w:rFonts w:eastAsia="Times New Roman" w:cs="Times New Roman"/>
          <w:szCs w:val="24"/>
        </w:rPr>
        <w:t xml:space="preserve">. </w:t>
      </w:r>
      <w:r w:rsidRPr="00194B07">
        <w:rPr>
          <w:rFonts w:eastAsia="Times New Roman" w:cs="Times New Roman"/>
          <w:szCs w:val="24"/>
        </w:rPr>
        <w:t>Απειλεί</w:t>
      </w:r>
      <w:r>
        <w:rPr>
          <w:rFonts w:eastAsia="Times New Roman" w:cs="Times New Roman"/>
          <w:szCs w:val="24"/>
        </w:rPr>
        <w:t xml:space="preserve">, </w:t>
      </w:r>
      <w:r>
        <w:rPr>
          <w:rFonts w:eastAsia="Times New Roman" w:cs="Times New Roman"/>
          <w:szCs w:val="24"/>
        </w:rPr>
        <w:t>όμως,</w:t>
      </w:r>
      <w:r w:rsidRPr="00194B07">
        <w:rPr>
          <w:rFonts w:eastAsia="Times New Roman" w:cs="Times New Roman"/>
          <w:szCs w:val="24"/>
        </w:rPr>
        <w:t xml:space="preserve"> και μάλιστα στο μέγιστο βαθμό</w:t>
      </w:r>
      <w:r>
        <w:rPr>
          <w:rFonts w:eastAsia="Times New Roman" w:cs="Times New Roman"/>
          <w:szCs w:val="24"/>
        </w:rPr>
        <w:t>,</w:t>
      </w:r>
      <w:r w:rsidRPr="00194B07">
        <w:rPr>
          <w:rFonts w:eastAsia="Times New Roman" w:cs="Times New Roman"/>
          <w:szCs w:val="24"/>
        </w:rPr>
        <w:t xml:space="preserve"> εκείνους που τρομοκρατούν τους Έλληνες και τους οδηγούν με μαθηματική ακρίβεια προς τον αφανισμό</w:t>
      </w:r>
      <w:r>
        <w:rPr>
          <w:rFonts w:eastAsia="Times New Roman" w:cs="Times New Roman"/>
          <w:szCs w:val="24"/>
        </w:rPr>
        <w:t>, την Ευρωπαϊ</w:t>
      </w:r>
      <w:r>
        <w:rPr>
          <w:rFonts w:eastAsia="Times New Roman" w:cs="Times New Roman"/>
          <w:szCs w:val="24"/>
        </w:rPr>
        <w:t>κή Ένωση, δηλαδή, των τοκογλύφων</w:t>
      </w:r>
      <w:r w:rsidRPr="00194B07">
        <w:rPr>
          <w:rFonts w:eastAsia="Times New Roman" w:cs="Times New Roman"/>
          <w:szCs w:val="24"/>
        </w:rPr>
        <w:t xml:space="preserve"> και ένα </w:t>
      </w:r>
      <w:r>
        <w:rPr>
          <w:rFonts w:eastAsia="Times New Roman" w:cs="Times New Roman"/>
          <w:szCs w:val="24"/>
        </w:rPr>
        <w:t>αντεθνικό</w:t>
      </w:r>
      <w:r w:rsidRPr="00194B07">
        <w:rPr>
          <w:rFonts w:eastAsia="Times New Roman" w:cs="Times New Roman"/>
          <w:szCs w:val="24"/>
        </w:rPr>
        <w:t xml:space="preserve"> καθεστώς</w:t>
      </w:r>
      <w:r>
        <w:rPr>
          <w:rFonts w:eastAsia="Times New Roman" w:cs="Times New Roman"/>
          <w:szCs w:val="24"/>
        </w:rPr>
        <w:t xml:space="preserve"> το οποίο εξουσιάζει την πατρίδα μας. </w:t>
      </w:r>
    </w:p>
    <w:p w14:paraId="2C1AD7F0"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Έχει</w:t>
      </w:r>
      <w:r>
        <w:rPr>
          <w:rFonts w:eastAsia="Times New Roman" w:cs="Times New Roman"/>
          <w:szCs w:val="24"/>
        </w:rPr>
        <w:t>,</w:t>
      </w:r>
      <w:r w:rsidRPr="00194B07">
        <w:rPr>
          <w:rFonts w:eastAsia="Times New Roman" w:cs="Times New Roman"/>
          <w:szCs w:val="24"/>
        </w:rPr>
        <w:t xml:space="preserve"> εν κατακλείδι</w:t>
      </w:r>
      <w:r>
        <w:rPr>
          <w:rFonts w:eastAsia="Times New Roman" w:cs="Times New Roman"/>
          <w:szCs w:val="24"/>
        </w:rPr>
        <w:t>,</w:t>
      </w:r>
      <w:r w:rsidRPr="00194B07">
        <w:rPr>
          <w:rFonts w:eastAsia="Times New Roman" w:cs="Times New Roman"/>
          <w:szCs w:val="24"/>
        </w:rPr>
        <w:t xml:space="preserve"> ο ελληνικός λαός </w:t>
      </w:r>
      <w:r>
        <w:rPr>
          <w:rFonts w:eastAsia="Times New Roman" w:cs="Times New Roman"/>
          <w:szCs w:val="24"/>
        </w:rPr>
        <w:t xml:space="preserve">τη </w:t>
      </w:r>
      <w:r w:rsidRPr="00194B07">
        <w:rPr>
          <w:rFonts w:eastAsia="Times New Roman" w:cs="Times New Roman"/>
          <w:szCs w:val="24"/>
        </w:rPr>
        <w:t xml:space="preserve">δυνατότητα </w:t>
      </w:r>
      <w:r>
        <w:rPr>
          <w:rFonts w:eastAsia="Times New Roman" w:cs="Times New Roman"/>
          <w:szCs w:val="24"/>
        </w:rPr>
        <w:t>να τιμωρήσει παραδειγματικά εκείνους</w:t>
      </w:r>
      <w:r w:rsidRPr="00194B07">
        <w:rPr>
          <w:rFonts w:eastAsia="Times New Roman" w:cs="Times New Roman"/>
          <w:szCs w:val="24"/>
        </w:rPr>
        <w:t xml:space="preserve"> που τον περιφρονούν</w:t>
      </w:r>
      <w:r>
        <w:rPr>
          <w:rFonts w:eastAsia="Times New Roman" w:cs="Times New Roman"/>
          <w:szCs w:val="24"/>
        </w:rPr>
        <w:t>,</w:t>
      </w:r>
      <w:r w:rsidRPr="00194B07">
        <w:rPr>
          <w:rFonts w:eastAsia="Times New Roman" w:cs="Times New Roman"/>
          <w:szCs w:val="24"/>
        </w:rPr>
        <w:t xml:space="preserve"> εκείνους που τον θέλουν εσαεί </w:t>
      </w:r>
      <w:r>
        <w:rPr>
          <w:rFonts w:eastAsia="Times New Roman" w:cs="Times New Roman"/>
          <w:szCs w:val="24"/>
        </w:rPr>
        <w:t xml:space="preserve">δούλο των τόκων, </w:t>
      </w:r>
      <w:r w:rsidRPr="00194B07">
        <w:rPr>
          <w:rFonts w:eastAsia="Times New Roman" w:cs="Times New Roman"/>
          <w:szCs w:val="24"/>
        </w:rPr>
        <w:t>ε</w:t>
      </w:r>
      <w:r w:rsidRPr="00194B07">
        <w:rPr>
          <w:rFonts w:eastAsia="Times New Roman" w:cs="Times New Roman"/>
          <w:szCs w:val="24"/>
        </w:rPr>
        <w:t>κείνο</w:t>
      </w:r>
      <w:r>
        <w:rPr>
          <w:rFonts w:eastAsia="Times New Roman" w:cs="Times New Roman"/>
          <w:szCs w:val="24"/>
        </w:rPr>
        <w:t>υ</w:t>
      </w:r>
      <w:r w:rsidRPr="00194B07">
        <w:rPr>
          <w:rFonts w:eastAsia="Times New Roman" w:cs="Times New Roman"/>
          <w:szCs w:val="24"/>
        </w:rPr>
        <w:t xml:space="preserve">ς που τον </w:t>
      </w:r>
      <w:r>
        <w:rPr>
          <w:rFonts w:eastAsia="Times New Roman" w:cs="Times New Roman"/>
          <w:szCs w:val="24"/>
        </w:rPr>
        <w:lastRenderedPageBreak/>
        <w:t>εμ</w:t>
      </w:r>
      <w:r w:rsidRPr="00194B07">
        <w:rPr>
          <w:rFonts w:eastAsia="Times New Roman" w:cs="Times New Roman"/>
          <w:szCs w:val="24"/>
        </w:rPr>
        <w:t>παίζουν</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 xml:space="preserve">καταστρέφοντας </w:t>
      </w:r>
      <w:r w:rsidRPr="00194B07">
        <w:rPr>
          <w:rFonts w:eastAsia="Times New Roman" w:cs="Times New Roman"/>
          <w:szCs w:val="24"/>
        </w:rPr>
        <w:t>κάθε προοπτική ανάπτυξης</w:t>
      </w:r>
      <w:r>
        <w:rPr>
          <w:rFonts w:eastAsia="Times New Roman" w:cs="Times New Roman"/>
          <w:szCs w:val="24"/>
        </w:rPr>
        <w:t>, κάθε προοπτική</w:t>
      </w:r>
      <w:r w:rsidRPr="00194B07">
        <w:rPr>
          <w:rFonts w:eastAsia="Times New Roman" w:cs="Times New Roman"/>
          <w:szCs w:val="24"/>
        </w:rPr>
        <w:t xml:space="preserve"> ενός καλύτερου μέλλοντος</w:t>
      </w:r>
      <w:r>
        <w:rPr>
          <w:rFonts w:eastAsia="Times New Roman" w:cs="Times New Roman"/>
          <w:szCs w:val="24"/>
        </w:rPr>
        <w:t>; Την έχει αυτή τη δυνατότητα ο</w:t>
      </w:r>
      <w:r w:rsidRPr="00194B07">
        <w:rPr>
          <w:rFonts w:eastAsia="Times New Roman" w:cs="Times New Roman"/>
          <w:szCs w:val="24"/>
        </w:rPr>
        <w:t xml:space="preserve"> ελληνικός λαός και αυτή η δυνατότητα ονομάζεται Χρυσή Αυγή</w:t>
      </w:r>
      <w:r>
        <w:rPr>
          <w:rFonts w:eastAsia="Times New Roman" w:cs="Times New Roman"/>
          <w:szCs w:val="24"/>
        </w:rPr>
        <w:t>.</w:t>
      </w:r>
    </w:p>
    <w:p w14:paraId="2C1AD7F1" w14:textId="77777777" w:rsidR="00692F88" w:rsidRDefault="007C43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C1AD7F2" w14:textId="77777777" w:rsidR="00692F88" w:rsidRDefault="007C4398">
      <w:pPr>
        <w:spacing w:line="600" w:lineRule="auto"/>
        <w:ind w:firstLine="720"/>
        <w:jc w:val="both"/>
        <w:rPr>
          <w:rFonts w:eastAsia="Times New Roman" w:cs="Times New Roman"/>
          <w:szCs w:val="24"/>
        </w:rPr>
      </w:pPr>
      <w:r w:rsidRPr="00AE57D3">
        <w:rPr>
          <w:rFonts w:eastAsia="Times New Roman" w:cs="Times New Roman"/>
          <w:b/>
          <w:szCs w:val="24"/>
        </w:rPr>
        <w:t xml:space="preserve">ΠΡΟΕΔΡΕΥΩΝ (Γεώργιος </w:t>
      </w:r>
      <w:proofErr w:type="spellStart"/>
      <w:r w:rsidRPr="00AE57D3">
        <w:rPr>
          <w:rFonts w:eastAsia="Times New Roman" w:cs="Times New Roman"/>
          <w:b/>
          <w:szCs w:val="24"/>
        </w:rPr>
        <w:t>Λαμπρούλης</w:t>
      </w:r>
      <w:proofErr w:type="spellEnd"/>
      <w:r w:rsidRPr="00AE57D3">
        <w:rPr>
          <w:rFonts w:eastAsia="Times New Roman" w:cs="Times New Roman"/>
          <w:b/>
          <w:szCs w:val="24"/>
        </w:rPr>
        <w:t>):</w:t>
      </w:r>
      <w:r>
        <w:rPr>
          <w:rFonts w:eastAsia="Times New Roman" w:cs="Times New Roman"/>
          <w:szCs w:val="24"/>
        </w:rPr>
        <w:t xml:space="preserve"> Τ</w:t>
      </w:r>
      <w:r w:rsidRPr="00194B07">
        <w:rPr>
          <w:rFonts w:eastAsia="Times New Roman" w:cs="Times New Roman"/>
          <w:szCs w:val="24"/>
        </w:rPr>
        <w:t>ο</w:t>
      </w:r>
      <w:r>
        <w:rPr>
          <w:rFonts w:eastAsia="Times New Roman" w:cs="Times New Roman"/>
          <w:szCs w:val="24"/>
        </w:rPr>
        <w:t>ν</w:t>
      </w:r>
      <w:r w:rsidRPr="00194B07">
        <w:rPr>
          <w:rFonts w:eastAsia="Times New Roman" w:cs="Times New Roman"/>
          <w:szCs w:val="24"/>
        </w:rPr>
        <w:t xml:space="preserve"> λόγο έχει ο </w:t>
      </w:r>
      <w:r>
        <w:rPr>
          <w:rFonts w:eastAsia="Times New Roman" w:cs="Times New Roman"/>
          <w:szCs w:val="24"/>
        </w:rPr>
        <w:t>ε</w:t>
      </w:r>
      <w:r w:rsidRPr="00194B07">
        <w:rPr>
          <w:rFonts w:eastAsia="Times New Roman" w:cs="Times New Roman"/>
          <w:szCs w:val="24"/>
        </w:rPr>
        <w:t xml:space="preserve">ιδικός </w:t>
      </w:r>
      <w:r>
        <w:rPr>
          <w:rFonts w:eastAsia="Times New Roman" w:cs="Times New Roman"/>
          <w:szCs w:val="24"/>
        </w:rPr>
        <w:t>ε</w:t>
      </w:r>
      <w:r w:rsidRPr="00194B07">
        <w:rPr>
          <w:rFonts w:eastAsia="Times New Roman" w:cs="Times New Roman"/>
          <w:szCs w:val="24"/>
        </w:rPr>
        <w:t>ισηγητής του Κομμουνιστικού Κόμματος Ελλάδ</w:t>
      </w:r>
      <w:r>
        <w:rPr>
          <w:rFonts w:eastAsia="Times New Roman" w:cs="Times New Roman"/>
          <w:szCs w:val="24"/>
        </w:rPr>
        <w:t>ας</w:t>
      </w:r>
      <w:r w:rsidRPr="00194B07">
        <w:rPr>
          <w:rFonts w:eastAsia="Times New Roman" w:cs="Times New Roman"/>
          <w:szCs w:val="24"/>
        </w:rPr>
        <w:t xml:space="preserve"> κ</w:t>
      </w:r>
      <w:r>
        <w:rPr>
          <w:rFonts w:eastAsia="Times New Roman" w:cs="Times New Roman"/>
          <w:szCs w:val="24"/>
        </w:rPr>
        <w:t>.</w:t>
      </w:r>
      <w:r w:rsidRPr="00194B07">
        <w:rPr>
          <w:rFonts w:eastAsia="Times New Roman" w:cs="Times New Roman"/>
          <w:szCs w:val="24"/>
        </w:rPr>
        <w:t xml:space="preserve"> </w:t>
      </w:r>
      <w:proofErr w:type="spellStart"/>
      <w:r w:rsidRPr="00194B07">
        <w:rPr>
          <w:rFonts w:eastAsia="Times New Roman" w:cs="Times New Roman"/>
          <w:szCs w:val="24"/>
        </w:rPr>
        <w:t>Β</w:t>
      </w:r>
      <w:r>
        <w:rPr>
          <w:rFonts w:eastAsia="Times New Roman" w:cs="Times New Roman"/>
          <w:szCs w:val="24"/>
        </w:rPr>
        <w:t>αρδαλής</w:t>
      </w:r>
      <w:proofErr w:type="spellEnd"/>
      <w:r>
        <w:rPr>
          <w:rFonts w:eastAsia="Times New Roman" w:cs="Times New Roman"/>
          <w:szCs w:val="24"/>
        </w:rPr>
        <w:t>.</w:t>
      </w:r>
    </w:p>
    <w:p w14:paraId="2C1AD7F3"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sidRPr="00194B07">
        <w:rPr>
          <w:rFonts w:eastAsia="Times New Roman" w:cs="Times New Roman"/>
          <w:szCs w:val="24"/>
        </w:rPr>
        <w:t>Ευχαριστώ</w:t>
      </w:r>
      <w:r>
        <w:rPr>
          <w:rFonts w:eastAsia="Times New Roman" w:cs="Times New Roman"/>
          <w:szCs w:val="24"/>
        </w:rPr>
        <w:t>,</w:t>
      </w:r>
      <w:r w:rsidRPr="00194B07">
        <w:rPr>
          <w:rFonts w:eastAsia="Times New Roman" w:cs="Times New Roman"/>
          <w:szCs w:val="24"/>
        </w:rPr>
        <w:t xml:space="preserve"> κύριε Πρόεδρε</w:t>
      </w:r>
      <w:r>
        <w:rPr>
          <w:rFonts w:eastAsia="Times New Roman" w:cs="Times New Roman"/>
          <w:szCs w:val="24"/>
        </w:rPr>
        <w:t>.</w:t>
      </w:r>
    </w:p>
    <w:p w14:paraId="2C1AD7F4"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 xml:space="preserve">Έχει σημασία </w:t>
      </w:r>
      <w:r>
        <w:rPr>
          <w:rFonts w:eastAsia="Times New Roman" w:cs="Times New Roman"/>
          <w:szCs w:val="24"/>
        </w:rPr>
        <w:t>ν</w:t>
      </w:r>
      <w:r w:rsidRPr="00194B07">
        <w:rPr>
          <w:rFonts w:eastAsia="Times New Roman" w:cs="Times New Roman"/>
          <w:szCs w:val="24"/>
        </w:rPr>
        <w:t xml:space="preserve">α προσεγγίσουμε τον </w:t>
      </w:r>
      <w:r>
        <w:rPr>
          <w:rFonts w:eastAsia="Times New Roman" w:cs="Times New Roman"/>
          <w:szCs w:val="24"/>
        </w:rPr>
        <w:t>π</w:t>
      </w:r>
      <w:r w:rsidRPr="00194B07">
        <w:rPr>
          <w:rFonts w:eastAsia="Times New Roman" w:cs="Times New Roman"/>
          <w:szCs w:val="24"/>
        </w:rPr>
        <w:t xml:space="preserve">ροϋπολογισμό του </w:t>
      </w:r>
      <w:r>
        <w:rPr>
          <w:rFonts w:eastAsia="Times New Roman" w:cs="Times New Roman"/>
          <w:szCs w:val="24"/>
        </w:rPr>
        <w:t>20</w:t>
      </w:r>
      <w:r w:rsidRPr="00194B07">
        <w:rPr>
          <w:rFonts w:eastAsia="Times New Roman" w:cs="Times New Roman"/>
          <w:szCs w:val="24"/>
        </w:rPr>
        <w:t>19</w:t>
      </w:r>
      <w:r>
        <w:rPr>
          <w:rFonts w:eastAsia="Times New Roman" w:cs="Times New Roman"/>
          <w:szCs w:val="24"/>
        </w:rPr>
        <w:t>,</w:t>
      </w:r>
      <w:r w:rsidRPr="00194B07">
        <w:rPr>
          <w:rFonts w:eastAsia="Times New Roman" w:cs="Times New Roman"/>
          <w:szCs w:val="24"/>
        </w:rPr>
        <w:t xml:space="preserve"> παίρνοντας υπ</w:t>
      </w:r>
      <w:r>
        <w:rPr>
          <w:rFonts w:eastAsia="Times New Roman" w:cs="Times New Roman"/>
          <w:szCs w:val="24"/>
        </w:rPr>
        <w:t xml:space="preserve">’ </w:t>
      </w:r>
      <w:proofErr w:type="spellStart"/>
      <w:r w:rsidRPr="00194B07">
        <w:rPr>
          <w:rFonts w:eastAsia="Times New Roman" w:cs="Times New Roman"/>
          <w:szCs w:val="24"/>
        </w:rPr>
        <w:t>όψ</w:t>
      </w:r>
      <w:r>
        <w:rPr>
          <w:rFonts w:eastAsia="Times New Roman" w:cs="Times New Roman"/>
          <w:szCs w:val="24"/>
        </w:rPr>
        <w:t>ιν</w:t>
      </w:r>
      <w:proofErr w:type="spellEnd"/>
      <w:r w:rsidRPr="00194B07">
        <w:rPr>
          <w:rFonts w:eastAsia="Times New Roman" w:cs="Times New Roman"/>
          <w:szCs w:val="24"/>
        </w:rPr>
        <w:t xml:space="preserve"> τις οικονομικές</w:t>
      </w:r>
      <w:r w:rsidRPr="00194B07">
        <w:rPr>
          <w:rFonts w:eastAsia="Times New Roman" w:cs="Times New Roman"/>
          <w:szCs w:val="24"/>
        </w:rPr>
        <w:t xml:space="preserve"> και γενικότερα τις πολιτικές εξελίξεις της περιόδου που διανύουμε</w:t>
      </w:r>
      <w:r>
        <w:rPr>
          <w:rFonts w:eastAsia="Times New Roman" w:cs="Times New Roman"/>
          <w:szCs w:val="24"/>
        </w:rPr>
        <w:t>.</w:t>
      </w:r>
      <w:r w:rsidRPr="00194B07">
        <w:rPr>
          <w:rFonts w:eastAsia="Times New Roman" w:cs="Times New Roman"/>
          <w:szCs w:val="24"/>
        </w:rPr>
        <w:t xml:space="preserve"> Θα ήθελα να επισημάνω δύο ζητήματα που τον επηρεάζουν και </w:t>
      </w:r>
      <w:r>
        <w:rPr>
          <w:rFonts w:eastAsia="Times New Roman" w:cs="Times New Roman"/>
          <w:szCs w:val="24"/>
        </w:rPr>
        <w:t>σ</w:t>
      </w:r>
      <w:r w:rsidRPr="00194B07">
        <w:rPr>
          <w:rFonts w:eastAsia="Times New Roman" w:cs="Times New Roman"/>
          <w:szCs w:val="24"/>
        </w:rPr>
        <w:t>υνεπώς επηρεάζουν και τη συζήτηση σε αυτή την Αίθουσα</w:t>
      </w:r>
      <w:r>
        <w:rPr>
          <w:rFonts w:eastAsia="Times New Roman" w:cs="Times New Roman"/>
          <w:szCs w:val="24"/>
        </w:rPr>
        <w:t>.</w:t>
      </w:r>
      <w:r w:rsidRPr="00194B07">
        <w:rPr>
          <w:rFonts w:eastAsia="Times New Roman" w:cs="Times New Roman"/>
          <w:szCs w:val="24"/>
        </w:rPr>
        <w:t xml:space="preserve"> Το πρώτο είναι ότι η οικονομία έχει περάσει σε μία φάση αναιμικής ανάπτυξη</w:t>
      </w:r>
      <w:r w:rsidRPr="00194B07">
        <w:rPr>
          <w:rFonts w:eastAsia="Times New Roman" w:cs="Times New Roman"/>
          <w:szCs w:val="24"/>
        </w:rPr>
        <w:t>ς</w:t>
      </w:r>
      <w:r>
        <w:rPr>
          <w:rFonts w:eastAsia="Times New Roman" w:cs="Times New Roman"/>
          <w:szCs w:val="24"/>
        </w:rPr>
        <w:t>. Ήταν</w:t>
      </w:r>
      <w:r w:rsidRPr="00194B07">
        <w:rPr>
          <w:rFonts w:eastAsia="Times New Roman" w:cs="Times New Roman"/>
          <w:szCs w:val="24"/>
        </w:rPr>
        <w:t xml:space="preserve"> 1,4% πέρ</w:t>
      </w:r>
      <w:r>
        <w:rPr>
          <w:rFonts w:eastAsia="Times New Roman" w:cs="Times New Roman"/>
          <w:szCs w:val="24"/>
        </w:rPr>
        <w:t>υ</w:t>
      </w:r>
      <w:r w:rsidRPr="00194B07">
        <w:rPr>
          <w:rFonts w:eastAsia="Times New Roman" w:cs="Times New Roman"/>
          <w:szCs w:val="24"/>
        </w:rPr>
        <w:t>σι</w:t>
      </w:r>
      <w:r>
        <w:rPr>
          <w:rFonts w:eastAsia="Times New Roman" w:cs="Times New Roman"/>
          <w:szCs w:val="24"/>
        </w:rPr>
        <w:t>,</w:t>
      </w:r>
      <w:r w:rsidRPr="00194B07">
        <w:rPr>
          <w:rFonts w:eastAsia="Times New Roman" w:cs="Times New Roman"/>
          <w:szCs w:val="24"/>
        </w:rPr>
        <w:t xml:space="preserve"> 2% υπολογίζεται για φέτος</w:t>
      </w:r>
      <w:r>
        <w:rPr>
          <w:rFonts w:eastAsia="Times New Roman" w:cs="Times New Roman"/>
          <w:szCs w:val="24"/>
        </w:rPr>
        <w:t>,</w:t>
      </w:r>
      <w:r w:rsidRPr="00194B07">
        <w:rPr>
          <w:rFonts w:eastAsia="Times New Roman" w:cs="Times New Roman"/>
          <w:szCs w:val="24"/>
        </w:rPr>
        <w:t xml:space="preserve"> 2</w:t>
      </w:r>
      <w:r>
        <w:rPr>
          <w:rFonts w:eastAsia="Times New Roman" w:cs="Times New Roman"/>
          <w:szCs w:val="24"/>
        </w:rPr>
        <w:t>,5%</w:t>
      </w:r>
      <w:r w:rsidRPr="00194B07">
        <w:rPr>
          <w:rFonts w:eastAsia="Times New Roman" w:cs="Times New Roman"/>
          <w:szCs w:val="24"/>
        </w:rPr>
        <w:t xml:space="preserve"> προϋπολογίζεται για του χρόνου το </w:t>
      </w:r>
      <w:r>
        <w:rPr>
          <w:rFonts w:eastAsia="Times New Roman" w:cs="Times New Roman"/>
          <w:szCs w:val="24"/>
        </w:rPr>
        <w:t>20</w:t>
      </w:r>
      <w:r w:rsidRPr="00194B07">
        <w:rPr>
          <w:rFonts w:eastAsia="Times New Roman" w:cs="Times New Roman"/>
          <w:szCs w:val="24"/>
        </w:rPr>
        <w:t>19</w:t>
      </w:r>
      <w:r>
        <w:rPr>
          <w:rFonts w:eastAsia="Times New Roman" w:cs="Times New Roman"/>
          <w:szCs w:val="24"/>
        </w:rPr>
        <w:t>.</w:t>
      </w:r>
      <w:r w:rsidRPr="00194B07">
        <w:rPr>
          <w:rFonts w:eastAsia="Times New Roman" w:cs="Times New Roman"/>
          <w:szCs w:val="24"/>
        </w:rPr>
        <w:t xml:space="preserve"> Και </w:t>
      </w:r>
      <w:r>
        <w:rPr>
          <w:rFonts w:eastAsia="Times New Roman" w:cs="Times New Roman"/>
          <w:szCs w:val="24"/>
        </w:rPr>
        <w:t>το δεύτερο στοιχείο είναι ότι</w:t>
      </w:r>
      <w:r>
        <w:rPr>
          <w:rFonts w:eastAsia="Times New Roman" w:cs="Times New Roman"/>
          <w:szCs w:val="24"/>
        </w:rPr>
        <w:t>,</w:t>
      </w:r>
      <w:r>
        <w:rPr>
          <w:rFonts w:eastAsia="Times New Roman" w:cs="Times New Roman"/>
          <w:szCs w:val="24"/>
        </w:rPr>
        <w:t xml:space="preserve"> ο</w:t>
      </w:r>
      <w:r w:rsidRPr="00194B07">
        <w:rPr>
          <w:rFonts w:eastAsia="Times New Roman" w:cs="Times New Roman"/>
          <w:szCs w:val="24"/>
        </w:rPr>
        <w:t>υσιαστικά</w:t>
      </w:r>
      <w:r>
        <w:rPr>
          <w:rFonts w:eastAsia="Times New Roman" w:cs="Times New Roman"/>
          <w:szCs w:val="24"/>
        </w:rPr>
        <w:t>,</w:t>
      </w:r>
      <w:r w:rsidRPr="00194B07">
        <w:rPr>
          <w:rFonts w:eastAsia="Times New Roman" w:cs="Times New Roman"/>
          <w:szCs w:val="24"/>
        </w:rPr>
        <w:t xml:space="preserve"> έχουμε μπει σε προεκλογική περίοδο</w:t>
      </w:r>
      <w:r>
        <w:rPr>
          <w:rFonts w:eastAsia="Times New Roman" w:cs="Times New Roman"/>
          <w:szCs w:val="24"/>
        </w:rPr>
        <w:t>.</w:t>
      </w:r>
    </w:p>
    <w:p w14:paraId="2C1AD7F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Ταυτόχρονα, όμως,</w:t>
      </w:r>
      <w:r w:rsidRPr="00194B07">
        <w:rPr>
          <w:rFonts w:eastAsia="Times New Roman" w:cs="Times New Roman"/>
          <w:szCs w:val="24"/>
        </w:rPr>
        <w:t xml:space="preserve"> υπάρχουν μία σειρά προαποφασισμένα μέτρα</w:t>
      </w:r>
      <w:r>
        <w:rPr>
          <w:rFonts w:eastAsia="Times New Roman" w:cs="Times New Roman"/>
          <w:szCs w:val="24"/>
        </w:rPr>
        <w:t>, αναδιαρθρώσεις</w:t>
      </w:r>
      <w:r w:rsidRPr="00194B07">
        <w:rPr>
          <w:rFonts w:eastAsia="Times New Roman" w:cs="Times New Roman"/>
          <w:szCs w:val="24"/>
        </w:rPr>
        <w:t xml:space="preserve"> που πρέπει να υλοποιηθούν</w:t>
      </w:r>
      <w:r>
        <w:rPr>
          <w:rFonts w:eastAsia="Times New Roman" w:cs="Times New Roman"/>
          <w:szCs w:val="24"/>
        </w:rPr>
        <w:t>,</w:t>
      </w:r>
      <w:r w:rsidRPr="00194B07">
        <w:rPr>
          <w:rFonts w:eastAsia="Times New Roman" w:cs="Times New Roman"/>
          <w:szCs w:val="24"/>
        </w:rPr>
        <w:t xml:space="preserve"> ανεξάρτητα από το ποιος θα είναι ο διαχειριστής</w:t>
      </w:r>
      <w:r>
        <w:rPr>
          <w:rFonts w:eastAsia="Times New Roman" w:cs="Times New Roman"/>
          <w:szCs w:val="24"/>
        </w:rPr>
        <w:t>.</w:t>
      </w:r>
      <w:r w:rsidRPr="00194B07">
        <w:rPr>
          <w:rFonts w:eastAsia="Times New Roman" w:cs="Times New Roman"/>
          <w:szCs w:val="24"/>
        </w:rPr>
        <w:t xml:space="preserve"> Οποιαδήποτε κυβέρνηση</w:t>
      </w:r>
      <w:r>
        <w:rPr>
          <w:rFonts w:eastAsia="Times New Roman" w:cs="Times New Roman"/>
          <w:szCs w:val="24"/>
        </w:rPr>
        <w:t xml:space="preserve"> κ</w:t>
      </w:r>
      <w:r w:rsidRPr="00194B07">
        <w:rPr>
          <w:rFonts w:eastAsia="Times New Roman" w:cs="Times New Roman"/>
          <w:szCs w:val="24"/>
        </w:rPr>
        <w:t xml:space="preserve">αι το </w:t>
      </w:r>
      <w:r>
        <w:rPr>
          <w:rFonts w:eastAsia="Times New Roman" w:cs="Times New Roman"/>
          <w:szCs w:val="24"/>
        </w:rPr>
        <w:t xml:space="preserve">2019 και τα επόμενα χρόνια </w:t>
      </w:r>
      <w:r>
        <w:rPr>
          <w:rFonts w:eastAsia="Times New Roman" w:cs="Times New Roman"/>
          <w:szCs w:val="24"/>
        </w:rPr>
        <w:t>-</w:t>
      </w:r>
      <w:r>
        <w:rPr>
          <w:rFonts w:eastAsia="Times New Roman" w:cs="Times New Roman"/>
          <w:szCs w:val="24"/>
        </w:rPr>
        <w:t>τ</w:t>
      </w:r>
      <w:r w:rsidRPr="00194B07">
        <w:rPr>
          <w:rFonts w:eastAsia="Times New Roman" w:cs="Times New Roman"/>
          <w:szCs w:val="24"/>
        </w:rPr>
        <w:t>ουλάχιστο</w:t>
      </w:r>
      <w:r>
        <w:rPr>
          <w:rFonts w:eastAsia="Times New Roman" w:cs="Times New Roman"/>
          <w:szCs w:val="24"/>
        </w:rPr>
        <w:t>ν μέχρι το 2060 και βλέπουμε</w:t>
      </w:r>
      <w:r>
        <w:rPr>
          <w:rFonts w:eastAsia="Times New Roman" w:cs="Times New Roman"/>
          <w:szCs w:val="24"/>
        </w:rPr>
        <w:t>-</w:t>
      </w:r>
      <w:r>
        <w:rPr>
          <w:rFonts w:eastAsia="Times New Roman" w:cs="Times New Roman"/>
          <w:szCs w:val="24"/>
        </w:rPr>
        <w:t xml:space="preserve"> είν</w:t>
      </w:r>
      <w:r w:rsidRPr="00194B07">
        <w:rPr>
          <w:rFonts w:eastAsia="Times New Roman" w:cs="Times New Roman"/>
          <w:szCs w:val="24"/>
        </w:rPr>
        <w:t>αι δεσμευμένη να συνεχίσει την υλοποίηση της ίδιας ακριβώς αντιλαϊκής πολιτικής</w:t>
      </w:r>
      <w:r>
        <w:rPr>
          <w:rFonts w:eastAsia="Times New Roman" w:cs="Times New Roman"/>
          <w:szCs w:val="24"/>
        </w:rPr>
        <w:t>,</w:t>
      </w:r>
      <w:r w:rsidRPr="00194B07">
        <w:rPr>
          <w:rFonts w:eastAsia="Times New Roman" w:cs="Times New Roman"/>
          <w:szCs w:val="24"/>
        </w:rPr>
        <w:t xml:space="preserve"> που ικανοποιεί τις ανάγκες για κερδοφορία του κεφαλαίου</w:t>
      </w:r>
      <w:r>
        <w:rPr>
          <w:rFonts w:eastAsia="Times New Roman" w:cs="Times New Roman"/>
          <w:szCs w:val="24"/>
        </w:rPr>
        <w:t>,</w:t>
      </w:r>
      <w:r w:rsidRPr="00194B07">
        <w:rPr>
          <w:rFonts w:eastAsia="Times New Roman" w:cs="Times New Roman"/>
          <w:szCs w:val="24"/>
        </w:rPr>
        <w:t xml:space="preserve"> φορτώνοντας συνέχεια βάσανα στο λαό</w:t>
      </w:r>
      <w:r>
        <w:rPr>
          <w:rFonts w:eastAsia="Times New Roman" w:cs="Times New Roman"/>
          <w:szCs w:val="24"/>
        </w:rPr>
        <w:t>.</w:t>
      </w:r>
      <w:r w:rsidRPr="00194B07">
        <w:rPr>
          <w:rFonts w:eastAsia="Times New Roman" w:cs="Times New Roman"/>
          <w:szCs w:val="24"/>
        </w:rPr>
        <w:t xml:space="preserve"> </w:t>
      </w:r>
    </w:p>
    <w:p w14:paraId="2C1AD7F6"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Τι επιδιώκει η Κυβέρνηση ΣΥΡΙΖΑ</w:t>
      </w:r>
      <w:r>
        <w:rPr>
          <w:rFonts w:eastAsia="Times New Roman" w:cs="Times New Roman"/>
          <w:szCs w:val="24"/>
        </w:rPr>
        <w:t xml:space="preserve"> </w:t>
      </w:r>
      <w:r w:rsidRPr="00194B07">
        <w:rPr>
          <w:rFonts w:eastAsia="Times New Roman" w:cs="Times New Roman"/>
          <w:szCs w:val="24"/>
        </w:rPr>
        <w:t>-</w:t>
      </w:r>
      <w:r>
        <w:rPr>
          <w:rFonts w:eastAsia="Times New Roman" w:cs="Times New Roman"/>
          <w:szCs w:val="24"/>
        </w:rPr>
        <w:t xml:space="preserve"> </w:t>
      </w:r>
      <w:r w:rsidRPr="00194B07">
        <w:rPr>
          <w:rFonts w:eastAsia="Times New Roman" w:cs="Times New Roman"/>
          <w:szCs w:val="24"/>
        </w:rPr>
        <w:t xml:space="preserve">ΑΝΕΛ μέσα από τον </w:t>
      </w:r>
      <w:r>
        <w:rPr>
          <w:rFonts w:eastAsia="Times New Roman" w:cs="Times New Roman"/>
          <w:szCs w:val="24"/>
        </w:rPr>
        <w:t>π</w:t>
      </w:r>
      <w:r w:rsidRPr="00194B07">
        <w:rPr>
          <w:rFonts w:eastAsia="Times New Roman" w:cs="Times New Roman"/>
          <w:szCs w:val="24"/>
        </w:rPr>
        <w:t xml:space="preserve">ροϋπολογισμό του </w:t>
      </w:r>
      <w:r>
        <w:rPr>
          <w:rFonts w:eastAsia="Times New Roman" w:cs="Times New Roman"/>
          <w:szCs w:val="24"/>
        </w:rPr>
        <w:t xml:space="preserve">2019; </w:t>
      </w:r>
      <w:r w:rsidRPr="00194B07">
        <w:rPr>
          <w:rFonts w:eastAsia="Times New Roman" w:cs="Times New Roman"/>
          <w:szCs w:val="24"/>
        </w:rPr>
        <w:t>Ενώ από τη μία μεριά συνεχίζει να υλοποιεί όλα αυτά τα αντιλαϊκά μέτρα</w:t>
      </w:r>
      <w:r>
        <w:rPr>
          <w:rFonts w:eastAsia="Times New Roman" w:cs="Times New Roman"/>
          <w:szCs w:val="24"/>
        </w:rPr>
        <w:t>, από την άλλ</w:t>
      </w:r>
      <w:r>
        <w:rPr>
          <w:rFonts w:eastAsia="Times New Roman" w:cs="Times New Roman"/>
          <w:szCs w:val="24"/>
        </w:rPr>
        <w:t>η είναι αναγκασμένη</w:t>
      </w:r>
      <w:r w:rsidRPr="00194B07">
        <w:rPr>
          <w:rFonts w:eastAsia="Times New Roman" w:cs="Times New Roman"/>
          <w:szCs w:val="24"/>
        </w:rPr>
        <w:t xml:space="preserve"> να κάνει τις αναγκαίες αναπροσαρμογές στις νέες απαιτήσεις της σημερινής πραγματικότητας</w:t>
      </w:r>
      <w:r>
        <w:rPr>
          <w:rFonts w:eastAsia="Times New Roman" w:cs="Times New Roman"/>
          <w:szCs w:val="24"/>
        </w:rPr>
        <w:t>.</w:t>
      </w:r>
      <w:r w:rsidRPr="00194B07">
        <w:rPr>
          <w:rFonts w:eastAsia="Times New Roman" w:cs="Times New Roman"/>
          <w:szCs w:val="24"/>
        </w:rPr>
        <w:t xml:space="preserve"> Προσπαθεί</w:t>
      </w:r>
      <w:r>
        <w:rPr>
          <w:rFonts w:eastAsia="Times New Roman" w:cs="Times New Roman"/>
          <w:szCs w:val="24"/>
        </w:rPr>
        <w:t>,</w:t>
      </w:r>
      <w:r w:rsidRPr="00194B07">
        <w:rPr>
          <w:rFonts w:eastAsia="Times New Roman" w:cs="Times New Roman"/>
          <w:szCs w:val="24"/>
        </w:rPr>
        <w:t xml:space="preserve"> δηλαδή</w:t>
      </w:r>
      <w:r>
        <w:rPr>
          <w:rFonts w:eastAsia="Times New Roman" w:cs="Times New Roman"/>
          <w:szCs w:val="24"/>
        </w:rPr>
        <w:t>,</w:t>
      </w:r>
      <w:r w:rsidRPr="00194B07">
        <w:rPr>
          <w:rFonts w:eastAsia="Times New Roman" w:cs="Times New Roman"/>
          <w:szCs w:val="24"/>
        </w:rPr>
        <w:t xml:space="preserve"> να ενσωματώσει το</w:t>
      </w:r>
      <w:r>
        <w:rPr>
          <w:rFonts w:eastAsia="Times New Roman" w:cs="Times New Roman"/>
          <w:szCs w:val="24"/>
        </w:rPr>
        <w:t>ν</w:t>
      </w:r>
      <w:r w:rsidRPr="00194B07">
        <w:rPr>
          <w:rFonts w:eastAsia="Times New Roman" w:cs="Times New Roman"/>
          <w:szCs w:val="24"/>
        </w:rPr>
        <w:t xml:space="preserve"> λαό στο</w:t>
      </w:r>
      <w:r>
        <w:rPr>
          <w:rFonts w:eastAsia="Times New Roman" w:cs="Times New Roman"/>
          <w:szCs w:val="24"/>
        </w:rPr>
        <w:t>ν</w:t>
      </w:r>
      <w:r w:rsidRPr="00194B07">
        <w:rPr>
          <w:rFonts w:eastAsia="Times New Roman" w:cs="Times New Roman"/>
          <w:szCs w:val="24"/>
        </w:rPr>
        <w:t xml:space="preserve"> βασικό της στόχο</w:t>
      </w:r>
      <w:r>
        <w:rPr>
          <w:rFonts w:eastAsia="Times New Roman" w:cs="Times New Roman"/>
          <w:szCs w:val="24"/>
        </w:rPr>
        <w:t>,</w:t>
      </w:r>
      <w:r w:rsidRPr="00194B07">
        <w:rPr>
          <w:rFonts w:eastAsia="Times New Roman" w:cs="Times New Roman"/>
          <w:szCs w:val="24"/>
        </w:rPr>
        <w:t xml:space="preserve"> που δεν είναι άλλος από την ανάπτυξη της καπιταλιστικής οικονομίας</w:t>
      </w:r>
      <w:r>
        <w:rPr>
          <w:rFonts w:eastAsia="Times New Roman" w:cs="Times New Roman"/>
          <w:szCs w:val="24"/>
        </w:rPr>
        <w:t>,</w:t>
      </w:r>
      <w:r w:rsidRPr="00194B07">
        <w:rPr>
          <w:rFonts w:eastAsia="Times New Roman" w:cs="Times New Roman"/>
          <w:szCs w:val="24"/>
        </w:rPr>
        <w:t xml:space="preserve"> δηλαδή των κε</w:t>
      </w:r>
      <w:r w:rsidRPr="00194B07">
        <w:rPr>
          <w:rFonts w:eastAsia="Times New Roman" w:cs="Times New Roman"/>
          <w:szCs w:val="24"/>
        </w:rPr>
        <w:t>ρδών των επιχειρηματικών ομίλων</w:t>
      </w:r>
      <w:r>
        <w:rPr>
          <w:rFonts w:eastAsia="Times New Roman" w:cs="Times New Roman"/>
          <w:szCs w:val="24"/>
        </w:rPr>
        <w:t>,</w:t>
      </w:r>
      <w:r w:rsidRPr="00194B07">
        <w:rPr>
          <w:rFonts w:eastAsia="Times New Roman" w:cs="Times New Roman"/>
          <w:szCs w:val="24"/>
        </w:rPr>
        <w:t xml:space="preserve"> τη δημοσιονομική σταθερότητα</w:t>
      </w:r>
      <w:r>
        <w:rPr>
          <w:rFonts w:eastAsia="Times New Roman" w:cs="Times New Roman"/>
          <w:szCs w:val="24"/>
        </w:rPr>
        <w:t>,</w:t>
      </w:r>
      <w:r w:rsidRPr="00194B07">
        <w:rPr>
          <w:rFonts w:eastAsia="Times New Roman" w:cs="Times New Roman"/>
          <w:szCs w:val="24"/>
        </w:rPr>
        <w:t xml:space="preserve"> τα πρωτογενή πλεονάσματα</w:t>
      </w:r>
      <w:r>
        <w:rPr>
          <w:rFonts w:eastAsia="Times New Roman" w:cs="Times New Roman"/>
          <w:szCs w:val="24"/>
        </w:rPr>
        <w:t>,</w:t>
      </w:r>
      <w:r w:rsidRPr="00194B07">
        <w:rPr>
          <w:rFonts w:eastAsia="Times New Roman" w:cs="Times New Roman"/>
          <w:szCs w:val="24"/>
        </w:rPr>
        <w:t xml:space="preserve"> τ</w:t>
      </w:r>
      <w:r>
        <w:rPr>
          <w:rFonts w:eastAsia="Times New Roman" w:cs="Times New Roman"/>
          <w:szCs w:val="24"/>
        </w:rPr>
        <w:t xml:space="preserve">ην υλοποίηση των αναδιαρθρώσεων. </w:t>
      </w:r>
    </w:p>
    <w:p w14:paraId="2C1AD7F7"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lastRenderedPageBreak/>
        <w:t>Σε αυτή την κατεύθυνσ</w:t>
      </w:r>
      <w:r>
        <w:rPr>
          <w:rFonts w:eastAsia="Times New Roman" w:cs="Times New Roman"/>
          <w:szCs w:val="24"/>
        </w:rPr>
        <w:t>ή</w:t>
      </w:r>
      <w:r w:rsidRPr="00194B07">
        <w:rPr>
          <w:rFonts w:eastAsia="Times New Roman" w:cs="Times New Roman"/>
          <w:szCs w:val="24"/>
        </w:rPr>
        <w:t xml:space="preserve"> σας είναι αναγκαία τα διάφορα </w:t>
      </w:r>
      <w:r>
        <w:rPr>
          <w:rFonts w:eastAsia="Times New Roman" w:cs="Times New Roman"/>
          <w:szCs w:val="24"/>
        </w:rPr>
        <w:t>αφηγήματα</w:t>
      </w:r>
      <w:r w:rsidRPr="00194B07">
        <w:rPr>
          <w:rFonts w:eastAsia="Times New Roman" w:cs="Times New Roman"/>
          <w:szCs w:val="24"/>
        </w:rPr>
        <w:t xml:space="preserve"> και οι μεγαλοστομίες</w:t>
      </w:r>
      <w:r>
        <w:rPr>
          <w:rFonts w:eastAsia="Times New Roman" w:cs="Times New Roman"/>
          <w:szCs w:val="24"/>
        </w:rPr>
        <w:t>,</w:t>
      </w:r>
      <w:r w:rsidRPr="00194B07">
        <w:rPr>
          <w:rFonts w:eastAsia="Times New Roman" w:cs="Times New Roman"/>
          <w:szCs w:val="24"/>
        </w:rPr>
        <w:t xml:space="preserve"> θα έλεγα</w:t>
      </w:r>
      <w:r>
        <w:rPr>
          <w:rFonts w:eastAsia="Times New Roman" w:cs="Times New Roman"/>
          <w:szCs w:val="24"/>
        </w:rPr>
        <w:t>,</w:t>
      </w:r>
      <w:r w:rsidRPr="00194B07">
        <w:rPr>
          <w:rFonts w:eastAsia="Times New Roman" w:cs="Times New Roman"/>
          <w:szCs w:val="24"/>
        </w:rPr>
        <w:t xml:space="preserve"> περί τέλο</w:t>
      </w:r>
      <w:r>
        <w:rPr>
          <w:rFonts w:eastAsia="Times New Roman" w:cs="Times New Roman"/>
          <w:szCs w:val="24"/>
        </w:rPr>
        <w:t>υ</w:t>
      </w:r>
      <w:r w:rsidRPr="00194B07">
        <w:rPr>
          <w:rFonts w:eastAsia="Times New Roman" w:cs="Times New Roman"/>
          <w:szCs w:val="24"/>
        </w:rPr>
        <w:t>ς των μνημονίων</w:t>
      </w:r>
      <w:r>
        <w:rPr>
          <w:rFonts w:eastAsia="Times New Roman" w:cs="Times New Roman"/>
          <w:szCs w:val="24"/>
        </w:rPr>
        <w:t>,</w:t>
      </w:r>
      <w:r w:rsidRPr="00194B07">
        <w:rPr>
          <w:rFonts w:eastAsia="Times New Roman" w:cs="Times New Roman"/>
          <w:szCs w:val="24"/>
        </w:rPr>
        <w:t xml:space="preserve"> επαναφορά</w:t>
      </w:r>
      <w:r>
        <w:rPr>
          <w:rFonts w:eastAsia="Times New Roman" w:cs="Times New Roman"/>
          <w:szCs w:val="24"/>
        </w:rPr>
        <w:t>ς</w:t>
      </w:r>
      <w:r w:rsidRPr="00194B07">
        <w:rPr>
          <w:rFonts w:eastAsia="Times New Roman" w:cs="Times New Roman"/>
          <w:szCs w:val="24"/>
        </w:rPr>
        <w:t xml:space="preserve"> στην </w:t>
      </w:r>
      <w:r>
        <w:rPr>
          <w:rFonts w:eastAsia="Times New Roman" w:cs="Times New Roman"/>
          <w:szCs w:val="24"/>
        </w:rPr>
        <w:t>ε</w:t>
      </w:r>
      <w:r w:rsidRPr="00194B07">
        <w:rPr>
          <w:rFonts w:eastAsia="Times New Roman" w:cs="Times New Roman"/>
          <w:szCs w:val="24"/>
        </w:rPr>
        <w:t>υρωπαϊκή κανονικότητα</w:t>
      </w:r>
      <w:r>
        <w:rPr>
          <w:rFonts w:eastAsia="Times New Roman" w:cs="Times New Roman"/>
          <w:szCs w:val="24"/>
        </w:rPr>
        <w:t>,</w:t>
      </w:r>
      <w:r w:rsidRPr="00194B07">
        <w:rPr>
          <w:rFonts w:eastAsia="Times New Roman" w:cs="Times New Roman"/>
          <w:szCs w:val="24"/>
        </w:rPr>
        <w:t xml:space="preserve"> ανάκτηση</w:t>
      </w:r>
      <w:r>
        <w:rPr>
          <w:rFonts w:eastAsia="Times New Roman" w:cs="Times New Roman"/>
          <w:szCs w:val="24"/>
        </w:rPr>
        <w:t>ς της δυνατότητας χάραξης ε</w:t>
      </w:r>
      <w:r w:rsidRPr="00194B07">
        <w:rPr>
          <w:rFonts w:eastAsia="Times New Roman" w:cs="Times New Roman"/>
          <w:szCs w:val="24"/>
        </w:rPr>
        <w:t>θνικής οικονομικής πολιτικής</w:t>
      </w:r>
      <w:r>
        <w:rPr>
          <w:rFonts w:eastAsia="Times New Roman" w:cs="Times New Roman"/>
          <w:szCs w:val="24"/>
        </w:rPr>
        <w:t>,</w:t>
      </w:r>
      <w:r w:rsidRPr="00194B07">
        <w:rPr>
          <w:rFonts w:eastAsia="Times New Roman" w:cs="Times New Roman"/>
          <w:szCs w:val="24"/>
        </w:rPr>
        <w:t xml:space="preserve"> αποκατάσταση</w:t>
      </w:r>
      <w:r>
        <w:rPr>
          <w:rFonts w:eastAsia="Times New Roman" w:cs="Times New Roman"/>
          <w:szCs w:val="24"/>
        </w:rPr>
        <w:t>ς</w:t>
      </w:r>
      <w:r w:rsidRPr="00194B07">
        <w:rPr>
          <w:rFonts w:eastAsia="Times New Roman" w:cs="Times New Roman"/>
          <w:szCs w:val="24"/>
        </w:rPr>
        <w:t xml:space="preserve"> των αδικιών</w:t>
      </w:r>
      <w:r>
        <w:rPr>
          <w:rFonts w:eastAsia="Times New Roman" w:cs="Times New Roman"/>
          <w:szCs w:val="24"/>
        </w:rPr>
        <w:t xml:space="preserve"> 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και άλλα.</w:t>
      </w:r>
    </w:p>
    <w:p w14:paraId="2C1AD7F8"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 xml:space="preserve">Βεβαίως </w:t>
      </w:r>
      <w:r>
        <w:rPr>
          <w:rFonts w:eastAsia="Times New Roman" w:cs="Times New Roman"/>
          <w:szCs w:val="24"/>
        </w:rPr>
        <w:t>σε αυτή την κατεύθυνση αξιοποιείτε</w:t>
      </w:r>
      <w:r w:rsidRPr="00194B07">
        <w:rPr>
          <w:rFonts w:eastAsia="Times New Roman" w:cs="Times New Roman"/>
          <w:szCs w:val="24"/>
        </w:rPr>
        <w:t xml:space="preserve"> και ορισμένα μικρά περιθώρια</w:t>
      </w:r>
      <w:r>
        <w:rPr>
          <w:rFonts w:eastAsia="Times New Roman" w:cs="Times New Roman"/>
          <w:szCs w:val="24"/>
        </w:rPr>
        <w:t>,</w:t>
      </w:r>
      <w:r w:rsidRPr="00194B07">
        <w:rPr>
          <w:rFonts w:eastAsia="Times New Roman" w:cs="Times New Roman"/>
          <w:szCs w:val="24"/>
        </w:rPr>
        <w:t xml:space="preserve"> που δημιουργεί η βελτίωση της καπιταλιστικής οικονομίας</w:t>
      </w:r>
      <w:r>
        <w:rPr>
          <w:rFonts w:eastAsia="Times New Roman" w:cs="Times New Roman"/>
          <w:szCs w:val="24"/>
        </w:rPr>
        <w:t>.</w:t>
      </w:r>
      <w:r w:rsidRPr="00194B07">
        <w:rPr>
          <w:rFonts w:eastAsia="Times New Roman" w:cs="Times New Roman"/>
          <w:szCs w:val="24"/>
        </w:rPr>
        <w:t xml:space="preserve"> Χαρακτηριστικό παράδειγμα σε αυτή την κατεύθυνση είναι ο ΕΝΦΙΑ</w:t>
      </w:r>
      <w:r>
        <w:rPr>
          <w:rFonts w:eastAsia="Times New Roman" w:cs="Times New Roman"/>
          <w:szCs w:val="24"/>
        </w:rPr>
        <w:t>.</w:t>
      </w:r>
      <w:r w:rsidRPr="00194B07">
        <w:rPr>
          <w:rFonts w:eastAsia="Times New Roman" w:cs="Times New Roman"/>
          <w:szCs w:val="24"/>
        </w:rPr>
        <w:t xml:space="preserve"> Αυτό το αντιλαϊκό χαράτσι ήρθε για να μείνει</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Όμως</w:t>
      </w:r>
      <w:r w:rsidRPr="00194B07">
        <w:rPr>
          <w:rFonts w:eastAsia="Times New Roman" w:cs="Times New Roman"/>
          <w:szCs w:val="24"/>
        </w:rPr>
        <w:t xml:space="preserve"> στην προσπάθειά της η Κυβέρνηση να δημιουργήσει αυταπάτες και προσδοκίες</w:t>
      </w:r>
      <w:r>
        <w:rPr>
          <w:rFonts w:eastAsia="Times New Roman" w:cs="Times New Roman"/>
          <w:szCs w:val="24"/>
        </w:rPr>
        <w:t>,</w:t>
      </w:r>
      <w:r w:rsidRPr="00194B07">
        <w:rPr>
          <w:rFonts w:eastAsia="Times New Roman" w:cs="Times New Roman"/>
          <w:szCs w:val="24"/>
        </w:rPr>
        <w:t xml:space="preserve"> τον μειών</w:t>
      </w:r>
      <w:r w:rsidRPr="00194B07">
        <w:rPr>
          <w:rFonts w:eastAsia="Times New Roman" w:cs="Times New Roman"/>
          <w:szCs w:val="24"/>
        </w:rPr>
        <w:t>ει κατά 10%</w:t>
      </w:r>
      <w:r>
        <w:rPr>
          <w:rFonts w:eastAsia="Times New Roman" w:cs="Times New Roman"/>
          <w:szCs w:val="24"/>
        </w:rPr>
        <w:t>,</w:t>
      </w:r>
      <w:r w:rsidRPr="00194B07">
        <w:rPr>
          <w:rFonts w:eastAsia="Times New Roman" w:cs="Times New Roman"/>
          <w:szCs w:val="24"/>
        </w:rPr>
        <w:t xml:space="preserve"> έχοντας</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όμως,</w:t>
      </w:r>
      <w:r w:rsidRPr="00194B07">
        <w:rPr>
          <w:rFonts w:eastAsia="Times New Roman" w:cs="Times New Roman"/>
          <w:szCs w:val="24"/>
        </w:rPr>
        <w:t xml:space="preserve"> στο ενδιάμεσο χρονικό διάστημα αλλάξει και τον τρόπο υπολογισμού του</w:t>
      </w:r>
      <w:r>
        <w:rPr>
          <w:rFonts w:eastAsia="Times New Roman" w:cs="Times New Roman"/>
          <w:szCs w:val="24"/>
        </w:rPr>
        <w:t>.</w:t>
      </w:r>
      <w:r w:rsidRPr="00194B07">
        <w:rPr>
          <w:rFonts w:eastAsia="Times New Roman" w:cs="Times New Roman"/>
          <w:szCs w:val="24"/>
        </w:rPr>
        <w:t xml:space="preserve"> </w:t>
      </w:r>
    </w:p>
    <w:p w14:paraId="2C1AD7F9"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Να κάτι τέτοια</w:t>
      </w:r>
      <w:r>
        <w:rPr>
          <w:rFonts w:eastAsia="Times New Roman" w:cs="Times New Roman"/>
          <w:szCs w:val="24"/>
        </w:rPr>
        <w:t>.</w:t>
      </w:r>
      <w:r w:rsidRPr="00194B07">
        <w:rPr>
          <w:rFonts w:eastAsia="Times New Roman" w:cs="Times New Roman"/>
          <w:szCs w:val="24"/>
        </w:rPr>
        <w:t xml:space="preserve"> Μόνον αυτά έχει να δώσει το σύστημα στα φτωχά λαϊκά στρώματα</w:t>
      </w:r>
      <w:r>
        <w:rPr>
          <w:rFonts w:eastAsia="Times New Roman" w:cs="Times New Roman"/>
          <w:szCs w:val="24"/>
        </w:rPr>
        <w:t>,</w:t>
      </w:r>
      <w:r w:rsidRPr="00194B07">
        <w:rPr>
          <w:rFonts w:eastAsia="Times New Roman" w:cs="Times New Roman"/>
          <w:szCs w:val="24"/>
        </w:rPr>
        <w:t xml:space="preserve"> δηλαδή</w:t>
      </w:r>
      <w:r>
        <w:rPr>
          <w:rFonts w:eastAsia="Times New Roman" w:cs="Times New Roman"/>
          <w:szCs w:val="24"/>
        </w:rPr>
        <w:t>,</w:t>
      </w:r>
      <w:r w:rsidRPr="00194B07">
        <w:rPr>
          <w:rFonts w:eastAsia="Times New Roman" w:cs="Times New Roman"/>
          <w:szCs w:val="24"/>
        </w:rPr>
        <w:t xml:space="preserve"> αυταπάτες</w:t>
      </w:r>
      <w:r>
        <w:rPr>
          <w:rFonts w:eastAsia="Times New Roman" w:cs="Times New Roman"/>
          <w:szCs w:val="24"/>
        </w:rPr>
        <w:t>,</w:t>
      </w:r>
      <w:r w:rsidRPr="00194B07">
        <w:rPr>
          <w:rFonts w:eastAsia="Times New Roman" w:cs="Times New Roman"/>
          <w:szCs w:val="24"/>
        </w:rPr>
        <w:t xml:space="preserve"> ψεύτικες ελπίδες</w:t>
      </w:r>
      <w:r>
        <w:rPr>
          <w:rFonts w:eastAsia="Times New Roman" w:cs="Times New Roman"/>
          <w:szCs w:val="24"/>
        </w:rPr>
        <w:t>,</w:t>
      </w:r>
      <w:r w:rsidRPr="00194B07">
        <w:rPr>
          <w:rFonts w:eastAsia="Times New Roman" w:cs="Times New Roman"/>
          <w:szCs w:val="24"/>
        </w:rPr>
        <w:t xml:space="preserve"> μπαλώματα</w:t>
      </w:r>
      <w:r>
        <w:rPr>
          <w:rFonts w:eastAsia="Times New Roman" w:cs="Times New Roman"/>
          <w:szCs w:val="24"/>
        </w:rPr>
        <w:t>,</w:t>
      </w:r>
      <w:r w:rsidRPr="00194B07">
        <w:rPr>
          <w:rFonts w:eastAsia="Times New Roman" w:cs="Times New Roman"/>
          <w:szCs w:val="24"/>
        </w:rPr>
        <w:t xml:space="preserve"> εφάπαξ</w:t>
      </w:r>
      <w:r>
        <w:rPr>
          <w:rFonts w:eastAsia="Times New Roman" w:cs="Times New Roman"/>
          <w:szCs w:val="24"/>
        </w:rPr>
        <w:t>,</w:t>
      </w:r>
      <w:r w:rsidRPr="00194B07">
        <w:rPr>
          <w:rFonts w:eastAsia="Times New Roman" w:cs="Times New Roman"/>
          <w:szCs w:val="24"/>
        </w:rPr>
        <w:t xml:space="preserve"> επιδόματα πείνας</w:t>
      </w:r>
      <w:r>
        <w:rPr>
          <w:rFonts w:eastAsia="Times New Roman" w:cs="Times New Roman"/>
          <w:szCs w:val="24"/>
        </w:rPr>
        <w:t>,</w:t>
      </w:r>
      <w:r w:rsidRPr="00194B07">
        <w:rPr>
          <w:rFonts w:eastAsia="Times New Roman" w:cs="Times New Roman"/>
          <w:szCs w:val="24"/>
        </w:rPr>
        <w:t xml:space="preserve"> βάζον</w:t>
      </w:r>
      <w:r w:rsidRPr="00194B07">
        <w:rPr>
          <w:rFonts w:eastAsia="Times New Roman" w:cs="Times New Roman"/>
          <w:szCs w:val="24"/>
        </w:rPr>
        <w:t>τας το</w:t>
      </w:r>
      <w:r>
        <w:rPr>
          <w:rFonts w:eastAsia="Times New Roman" w:cs="Times New Roman"/>
          <w:szCs w:val="24"/>
        </w:rPr>
        <w:t>ν</w:t>
      </w:r>
      <w:r w:rsidRPr="00194B07">
        <w:rPr>
          <w:rFonts w:eastAsia="Times New Roman" w:cs="Times New Roman"/>
          <w:szCs w:val="24"/>
        </w:rPr>
        <w:t xml:space="preserve"> λαό να αναμετριέται με τα όρια της φτώχειας</w:t>
      </w:r>
      <w:r>
        <w:rPr>
          <w:rFonts w:eastAsia="Times New Roman" w:cs="Times New Roman"/>
          <w:szCs w:val="24"/>
        </w:rPr>
        <w:t>,</w:t>
      </w:r>
      <w:r w:rsidRPr="00194B07">
        <w:rPr>
          <w:rFonts w:eastAsia="Times New Roman" w:cs="Times New Roman"/>
          <w:szCs w:val="24"/>
        </w:rPr>
        <w:t xml:space="preserve"> που όλο και τα κατεβάζετε προς τα κάτω</w:t>
      </w:r>
      <w:r>
        <w:rPr>
          <w:rFonts w:eastAsia="Times New Roman" w:cs="Times New Roman"/>
          <w:szCs w:val="24"/>
        </w:rPr>
        <w:t>,</w:t>
      </w:r>
      <w:r w:rsidRPr="00194B07">
        <w:rPr>
          <w:rFonts w:eastAsia="Times New Roman" w:cs="Times New Roman"/>
          <w:szCs w:val="24"/>
        </w:rPr>
        <w:t xml:space="preserve"> να κυνηγάει</w:t>
      </w:r>
      <w:r>
        <w:rPr>
          <w:rFonts w:eastAsia="Times New Roman" w:cs="Times New Roman"/>
          <w:szCs w:val="24"/>
        </w:rPr>
        <w:t>,</w:t>
      </w:r>
      <w:r w:rsidRPr="00194B07">
        <w:rPr>
          <w:rFonts w:eastAsia="Times New Roman" w:cs="Times New Roman"/>
          <w:szCs w:val="24"/>
        </w:rPr>
        <w:t xml:space="preserve"> δηλαδή</w:t>
      </w:r>
      <w:r>
        <w:rPr>
          <w:rFonts w:eastAsia="Times New Roman" w:cs="Times New Roman"/>
          <w:szCs w:val="24"/>
        </w:rPr>
        <w:t>,</w:t>
      </w:r>
      <w:r w:rsidRPr="00194B07">
        <w:rPr>
          <w:rFonts w:eastAsia="Times New Roman" w:cs="Times New Roman"/>
          <w:szCs w:val="24"/>
        </w:rPr>
        <w:t xml:space="preserve"> τις προϋποθέσεις που </w:t>
      </w:r>
      <w:r w:rsidRPr="00194B07">
        <w:rPr>
          <w:rFonts w:eastAsia="Times New Roman" w:cs="Times New Roman"/>
          <w:szCs w:val="24"/>
        </w:rPr>
        <w:lastRenderedPageBreak/>
        <w:t>χρε</w:t>
      </w:r>
      <w:r>
        <w:rPr>
          <w:rFonts w:eastAsia="Times New Roman" w:cs="Times New Roman"/>
          <w:szCs w:val="24"/>
        </w:rPr>
        <w:t>ιάζονται</w:t>
      </w:r>
      <w:r>
        <w:rPr>
          <w:rFonts w:eastAsia="Times New Roman" w:cs="Times New Roman"/>
          <w:szCs w:val="24"/>
        </w:rPr>
        <w:t>,</w:t>
      </w:r>
      <w:r>
        <w:rPr>
          <w:rFonts w:eastAsia="Times New Roman" w:cs="Times New Roman"/>
          <w:szCs w:val="24"/>
        </w:rPr>
        <w:t xml:space="preserve"> μπας και πάρει κανένα </w:t>
      </w:r>
      <w:proofErr w:type="spellStart"/>
      <w:r>
        <w:rPr>
          <w:rFonts w:eastAsia="Times New Roman" w:cs="Times New Roman"/>
          <w:szCs w:val="24"/>
        </w:rPr>
        <w:t>επιδο</w:t>
      </w:r>
      <w:r w:rsidRPr="00194B07">
        <w:rPr>
          <w:rFonts w:eastAsia="Times New Roman" w:cs="Times New Roman"/>
          <w:szCs w:val="24"/>
        </w:rPr>
        <w:t>ματ</w:t>
      </w:r>
      <w:r>
        <w:rPr>
          <w:rFonts w:eastAsia="Times New Roman" w:cs="Times New Roman"/>
          <w:szCs w:val="24"/>
        </w:rPr>
        <w:t>ά</w:t>
      </w:r>
      <w:r w:rsidRPr="00194B07">
        <w:rPr>
          <w:rFonts w:eastAsia="Times New Roman" w:cs="Times New Roman"/>
          <w:szCs w:val="24"/>
        </w:rPr>
        <w:t>κι</w:t>
      </w:r>
      <w:proofErr w:type="spellEnd"/>
      <w:r w:rsidRPr="00194B07">
        <w:rPr>
          <w:rFonts w:eastAsia="Times New Roman" w:cs="Times New Roman"/>
          <w:szCs w:val="24"/>
        </w:rPr>
        <w:t xml:space="preserve"> από αυτά που </w:t>
      </w:r>
      <w:r>
        <w:rPr>
          <w:rFonts w:eastAsia="Times New Roman" w:cs="Times New Roman"/>
          <w:szCs w:val="24"/>
        </w:rPr>
        <w:t xml:space="preserve">μοιράζει </w:t>
      </w:r>
      <w:r w:rsidRPr="00194B07">
        <w:rPr>
          <w:rFonts w:eastAsia="Times New Roman" w:cs="Times New Roman"/>
          <w:szCs w:val="24"/>
        </w:rPr>
        <w:t xml:space="preserve">η </w:t>
      </w:r>
      <w:r>
        <w:rPr>
          <w:rFonts w:eastAsia="Times New Roman" w:cs="Times New Roman"/>
          <w:szCs w:val="24"/>
        </w:rPr>
        <w:t>«</w:t>
      </w:r>
      <w:r w:rsidRPr="00194B07">
        <w:rPr>
          <w:rFonts w:eastAsia="Times New Roman" w:cs="Times New Roman"/>
          <w:szCs w:val="24"/>
        </w:rPr>
        <w:t xml:space="preserve">κοινωνική </w:t>
      </w:r>
      <w:r>
        <w:rPr>
          <w:rFonts w:eastAsia="Times New Roman" w:cs="Times New Roman"/>
          <w:szCs w:val="24"/>
        </w:rPr>
        <w:t>σας»</w:t>
      </w:r>
      <w:r w:rsidRPr="00194B07">
        <w:rPr>
          <w:rFonts w:eastAsia="Times New Roman" w:cs="Times New Roman"/>
          <w:szCs w:val="24"/>
        </w:rPr>
        <w:t xml:space="preserve"> πολιτική</w:t>
      </w:r>
      <w:r>
        <w:rPr>
          <w:rFonts w:eastAsia="Times New Roman" w:cs="Times New Roman"/>
          <w:szCs w:val="24"/>
        </w:rPr>
        <w:t>.</w:t>
      </w:r>
      <w:r w:rsidRPr="00194B07">
        <w:rPr>
          <w:rFonts w:eastAsia="Times New Roman" w:cs="Times New Roman"/>
          <w:szCs w:val="24"/>
        </w:rPr>
        <w:t xml:space="preserve"> </w:t>
      </w:r>
    </w:p>
    <w:p w14:paraId="2C1AD7FA"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Το ουσιαστικό</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όμως,</w:t>
      </w:r>
      <w:r w:rsidRPr="00194B07">
        <w:rPr>
          <w:rFonts w:eastAsia="Times New Roman" w:cs="Times New Roman"/>
          <w:szCs w:val="24"/>
        </w:rPr>
        <w:t xml:space="preserve"> ζή</w:t>
      </w:r>
      <w:r w:rsidRPr="00194B07">
        <w:rPr>
          <w:rFonts w:eastAsia="Times New Roman" w:cs="Times New Roman"/>
          <w:szCs w:val="24"/>
        </w:rPr>
        <w:t>τημα εδώ δεν είναι</w:t>
      </w:r>
      <w:r>
        <w:rPr>
          <w:rFonts w:eastAsia="Times New Roman" w:cs="Times New Roman"/>
          <w:szCs w:val="24"/>
        </w:rPr>
        <w:t>,</w:t>
      </w:r>
      <w:r w:rsidRPr="00194B07">
        <w:rPr>
          <w:rFonts w:eastAsia="Times New Roman" w:cs="Times New Roman"/>
          <w:szCs w:val="24"/>
        </w:rPr>
        <w:t xml:space="preserve"> κυρίως</w:t>
      </w:r>
      <w:r>
        <w:rPr>
          <w:rFonts w:eastAsia="Times New Roman" w:cs="Times New Roman"/>
          <w:szCs w:val="24"/>
        </w:rPr>
        <w:t>,</w:t>
      </w:r>
      <w:r w:rsidRPr="00194B07">
        <w:rPr>
          <w:rFonts w:eastAsia="Times New Roman" w:cs="Times New Roman"/>
          <w:szCs w:val="24"/>
        </w:rPr>
        <w:t xml:space="preserve"> το ύψος του κοινωνικού μερίσματος και γενικά των αντιμέτρων που επιτρέπει ο δημοσιονομικός χώρος</w:t>
      </w:r>
      <w:r>
        <w:rPr>
          <w:rFonts w:eastAsia="Times New Roman" w:cs="Times New Roman"/>
          <w:szCs w:val="24"/>
        </w:rPr>
        <w:t>,</w:t>
      </w:r>
      <w:r w:rsidRPr="00194B07">
        <w:rPr>
          <w:rFonts w:eastAsia="Times New Roman" w:cs="Times New Roman"/>
          <w:szCs w:val="24"/>
        </w:rPr>
        <w:t xml:space="preserve"> όπως λέτε</w:t>
      </w:r>
      <w:r>
        <w:rPr>
          <w:rFonts w:eastAsia="Times New Roman" w:cs="Times New Roman"/>
          <w:szCs w:val="24"/>
        </w:rPr>
        <w:t>.</w:t>
      </w:r>
      <w:r w:rsidRPr="00194B07">
        <w:rPr>
          <w:rFonts w:eastAsia="Times New Roman" w:cs="Times New Roman"/>
          <w:szCs w:val="24"/>
        </w:rPr>
        <w:t xml:space="preserve"> Το κύριο είναι ότι για να βρίσκε</w:t>
      </w:r>
      <w:r>
        <w:rPr>
          <w:rFonts w:eastAsia="Times New Roman" w:cs="Times New Roman"/>
          <w:szCs w:val="24"/>
        </w:rPr>
        <w:t>τε εσείς τον δημοσιονομικό χώρο</w:t>
      </w:r>
      <w:r>
        <w:rPr>
          <w:rFonts w:eastAsia="Times New Roman" w:cs="Times New Roman"/>
          <w:szCs w:val="24"/>
        </w:rPr>
        <w:t>,</w:t>
      </w:r>
      <w:r>
        <w:rPr>
          <w:rFonts w:eastAsia="Times New Roman" w:cs="Times New Roman"/>
          <w:szCs w:val="24"/>
        </w:rPr>
        <w:t xml:space="preserve"> ξεθεώνετε τους εργαζόμενους. </w:t>
      </w:r>
      <w:r w:rsidRPr="00194B07">
        <w:rPr>
          <w:rFonts w:eastAsia="Times New Roman" w:cs="Times New Roman"/>
          <w:szCs w:val="24"/>
        </w:rPr>
        <w:t xml:space="preserve">Αυτή είναι η </w:t>
      </w:r>
      <w:r w:rsidRPr="00194B07">
        <w:rPr>
          <w:rFonts w:eastAsia="Times New Roman" w:cs="Times New Roman"/>
          <w:szCs w:val="24"/>
        </w:rPr>
        <w:t>πραγματικότητα</w:t>
      </w:r>
      <w:r>
        <w:rPr>
          <w:rFonts w:eastAsia="Times New Roman" w:cs="Times New Roman"/>
          <w:szCs w:val="24"/>
        </w:rPr>
        <w:t>.</w:t>
      </w:r>
      <w:r w:rsidRPr="00194B07">
        <w:rPr>
          <w:rFonts w:eastAsia="Times New Roman" w:cs="Times New Roman"/>
          <w:szCs w:val="24"/>
        </w:rPr>
        <w:t xml:space="preserve"> Άρα αυτό που θα προσ</w:t>
      </w:r>
      <w:r>
        <w:rPr>
          <w:rFonts w:eastAsia="Times New Roman" w:cs="Times New Roman"/>
          <w:szCs w:val="24"/>
        </w:rPr>
        <w:t>διορίσει και τα επόμενα χρόνια αυτά τ</w:t>
      </w:r>
      <w:r w:rsidRPr="00194B07">
        <w:rPr>
          <w:rFonts w:eastAsia="Times New Roman" w:cs="Times New Roman"/>
          <w:szCs w:val="24"/>
        </w:rPr>
        <w:t>α ψίχουλα</w:t>
      </w:r>
      <w:r>
        <w:rPr>
          <w:rFonts w:eastAsia="Times New Roman" w:cs="Times New Roman"/>
          <w:szCs w:val="24"/>
        </w:rPr>
        <w:t>,</w:t>
      </w:r>
      <w:r w:rsidRPr="00194B07">
        <w:rPr>
          <w:rFonts w:eastAsia="Times New Roman" w:cs="Times New Roman"/>
          <w:szCs w:val="24"/>
        </w:rPr>
        <w:t xml:space="preserve"> είναι η συνέχιση της </w:t>
      </w:r>
      <w:proofErr w:type="spellStart"/>
      <w:r w:rsidRPr="00194B07">
        <w:rPr>
          <w:rFonts w:eastAsia="Times New Roman" w:cs="Times New Roman"/>
          <w:szCs w:val="24"/>
        </w:rPr>
        <w:t>φοροληστείας</w:t>
      </w:r>
      <w:proofErr w:type="spellEnd"/>
      <w:r w:rsidRPr="00194B07">
        <w:rPr>
          <w:rFonts w:eastAsia="Times New Roman" w:cs="Times New Roman"/>
          <w:szCs w:val="24"/>
        </w:rPr>
        <w:t xml:space="preserve"> εσαεί και η μείωση δαπανών του </w:t>
      </w:r>
      <w:r>
        <w:rPr>
          <w:rFonts w:eastAsia="Times New Roman" w:cs="Times New Roman"/>
          <w:szCs w:val="24"/>
        </w:rPr>
        <w:t>π</w:t>
      </w:r>
      <w:r w:rsidRPr="00194B07">
        <w:rPr>
          <w:rFonts w:eastAsia="Times New Roman" w:cs="Times New Roman"/>
          <w:szCs w:val="24"/>
        </w:rPr>
        <w:t>ροϋπολογισμού για εργατικές λαϊκές ανάγκες</w:t>
      </w:r>
      <w:r>
        <w:rPr>
          <w:rFonts w:eastAsia="Times New Roman" w:cs="Times New Roman"/>
          <w:szCs w:val="24"/>
        </w:rPr>
        <w:t>.</w:t>
      </w:r>
      <w:r w:rsidRPr="00194B07">
        <w:rPr>
          <w:rFonts w:eastAsia="Times New Roman" w:cs="Times New Roman"/>
          <w:szCs w:val="24"/>
        </w:rPr>
        <w:t xml:space="preserve"> Γιατί</w:t>
      </w:r>
      <w:r>
        <w:rPr>
          <w:rFonts w:eastAsia="Times New Roman" w:cs="Times New Roman"/>
          <w:szCs w:val="24"/>
        </w:rPr>
        <w:t>;</w:t>
      </w:r>
      <w:r w:rsidRPr="00194B07">
        <w:rPr>
          <w:rFonts w:eastAsia="Times New Roman" w:cs="Times New Roman"/>
          <w:szCs w:val="24"/>
        </w:rPr>
        <w:t xml:space="preserve"> Για να πετυχαίνετε τα πρωτογ</w:t>
      </w:r>
      <w:r>
        <w:rPr>
          <w:rFonts w:eastAsia="Times New Roman" w:cs="Times New Roman"/>
          <w:szCs w:val="24"/>
        </w:rPr>
        <w:t>ενή πλεονάσματα και να βρίσ</w:t>
      </w:r>
      <w:r>
        <w:rPr>
          <w:rFonts w:eastAsia="Times New Roman" w:cs="Times New Roman"/>
          <w:szCs w:val="24"/>
        </w:rPr>
        <w:t>κετε</w:t>
      </w:r>
      <w:r w:rsidRPr="00194B07">
        <w:rPr>
          <w:rFonts w:eastAsia="Times New Roman" w:cs="Times New Roman"/>
          <w:szCs w:val="24"/>
        </w:rPr>
        <w:t xml:space="preserve"> δημοσιονομικό χώρο</w:t>
      </w:r>
      <w:r>
        <w:rPr>
          <w:rFonts w:eastAsia="Times New Roman" w:cs="Times New Roman"/>
          <w:szCs w:val="24"/>
        </w:rPr>
        <w:t>.</w:t>
      </w:r>
      <w:r w:rsidRPr="00194B07">
        <w:rPr>
          <w:rFonts w:eastAsia="Times New Roman" w:cs="Times New Roman"/>
          <w:szCs w:val="24"/>
        </w:rPr>
        <w:t xml:space="preserve"> Θα συνεχιστεί</w:t>
      </w:r>
      <w:r>
        <w:rPr>
          <w:rFonts w:eastAsia="Times New Roman" w:cs="Times New Roman"/>
          <w:szCs w:val="24"/>
        </w:rPr>
        <w:t>,</w:t>
      </w:r>
      <w:r w:rsidRPr="00194B07">
        <w:rPr>
          <w:rFonts w:eastAsia="Times New Roman" w:cs="Times New Roman"/>
          <w:szCs w:val="24"/>
        </w:rPr>
        <w:t xml:space="preserve"> δηλαδή</w:t>
      </w:r>
      <w:r>
        <w:rPr>
          <w:rFonts w:eastAsia="Times New Roman" w:cs="Times New Roman"/>
          <w:szCs w:val="24"/>
        </w:rPr>
        <w:t>,</w:t>
      </w:r>
      <w:r w:rsidRPr="00194B07">
        <w:rPr>
          <w:rFonts w:eastAsia="Times New Roman" w:cs="Times New Roman"/>
          <w:szCs w:val="24"/>
        </w:rPr>
        <w:t xml:space="preserve"> και τα επόμενα χρό</w:t>
      </w:r>
      <w:r>
        <w:rPr>
          <w:rFonts w:eastAsia="Times New Roman" w:cs="Times New Roman"/>
          <w:szCs w:val="24"/>
        </w:rPr>
        <w:t>νια</w:t>
      </w:r>
      <w:r>
        <w:rPr>
          <w:rFonts w:eastAsia="Times New Roman" w:cs="Times New Roman"/>
          <w:szCs w:val="24"/>
        </w:rPr>
        <w:t>,</w:t>
      </w:r>
      <w:r>
        <w:rPr>
          <w:rFonts w:eastAsia="Times New Roman" w:cs="Times New Roman"/>
          <w:szCs w:val="24"/>
        </w:rPr>
        <w:t xml:space="preserve"> να παίρνετε από το λαό δέκα</w:t>
      </w:r>
      <w:r w:rsidRPr="00194B07">
        <w:rPr>
          <w:rFonts w:eastAsia="Times New Roman" w:cs="Times New Roman"/>
          <w:szCs w:val="24"/>
        </w:rPr>
        <w:t xml:space="preserve"> και να του δίνετε ένα</w:t>
      </w:r>
      <w:r>
        <w:rPr>
          <w:rFonts w:eastAsia="Times New Roman" w:cs="Times New Roman"/>
          <w:szCs w:val="24"/>
        </w:rPr>
        <w:t>.</w:t>
      </w:r>
      <w:r w:rsidRPr="00194B07">
        <w:rPr>
          <w:rFonts w:eastAsia="Times New Roman" w:cs="Times New Roman"/>
          <w:szCs w:val="24"/>
        </w:rPr>
        <w:t xml:space="preserve"> </w:t>
      </w:r>
    </w:p>
    <w:p w14:paraId="2C1AD7FB"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 xml:space="preserve">Δεν πρόκειται να </w:t>
      </w:r>
      <w:r>
        <w:rPr>
          <w:rFonts w:eastAsia="Times New Roman" w:cs="Times New Roman"/>
          <w:szCs w:val="24"/>
        </w:rPr>
        <w:t>α</w:t>
      </w:r>
      <w:r w:rsidRPr="00194B07">
        <w:rPr>
          <w:rFonts w:eastAsia="Times New Roman" w:cs="Times New Roman"/>
          <w:szCs w:val="24"/>
        </w:rPr>
        <w:t>ποκατασταθούν οι τεράστιες απώλειες των χρόνων της καπιταλιστικής κρίσης</w:t>
      </w:r>
      <w:r>
        <w:rPr>
          <w:rFonts w:eastAsia="Times New Roman" w:cs="Times New Roman"/>
          <w:szCs w:val="24"/>
        </w:rPr>
        <w:t>,</w:t>
      </w:r>
      <w:r w:rsidRPr="00194B07">
        <w:rPr>
          <w:rFonts w:eastAsia="Times New Roman" w:cs="Times New Roman"/>
          <w:szCs w:val="24"/>
        </w:rPr>
        <w:t xml:space="preserve"> και τα μερίσματα και η κοινωνική σας πολι</w:t>
      </w:r>
      <w:r w:rsidRPr="00194B07">
        <w:rPr>
          <w:rFonts w:eastAsia="Times New Roman" w:cs="Times New Roman"/>
          <w:szCs w:val="24"/>
        </w:rPr>
        <w:t>τική θα λειτουργούν σαν το τυράκι στη φάκα</w:t>
      </w:r>
      <w:r>
        <w:rPr>
          <w:rFonts w:eastAsia="Times New Roman" w:cs="Times New Roman"/>
          <w:szCs w:val="24"/>
        </w:rPr>
        <w:t>,</w:t>
      </w:r>
      <w:r w:rsidRPr="00194B07">
        <w:rPr>
          <w:rFonts w:eastAsia="Times New Roman" w:cs="Times New Roman"/>
          <w:szCs w:val="24"/>
        </w:rPr>
        <w:t xml:space="preserve"> για την αποδοχή μιας πολιτικής </w:t>
      </w:r>
      <w:r>
        <w:rPr>
          <w:rFonts w:eastAsia="Times New Roman" w:cs="Times New Roman"/>
          <w:szCs w:val="24"/>
        </w:rPr>
        <w:t xml:space="preserve">που απλόχερα στηρίζει το κεφάλαιο. </w:t>
      </w:r>
    </w:p>
    <w:p w14:paraId="2C1AD7FC"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lastRenderedPageBreak/>
        <w:t>Και ο λαός</w:t>
      </w:r>
      <w:r>
        <w:rPr>
          <w:rFonts w:eastAsia="Times New Roman" w:cs="Times New Roman"/>
          <w:szCs w:val="24"/>
        </w:rPr>
        <w:t>;</w:t>
      </w:r>
      <w:r w:rsidRPr="00194B07">
        <w:rPr>
          <w:rFonts w:eastAsia="Times New Roman" w:cs="Times New Roman"/>
          <w:szCs w:val="24"/>
        </w:rPr>
        <w:t xml:space="preserve"> Ο λαός θα συνεχίζει να ζει τη</w:t>
      </w:r>
      <w:r>
        <w:rPr>
          <w:rFonts w:eastAsia="Times New Roman" w:cs="Times New Roman"/>
          <w:szCs w:val="24"/>
        </w:rPr>
        <w:t>ν ίδια</w:t>
      </w:r>
      <w:r w:rsidRPr="00194B07">
        <w:rPr>
          <w:rFonts w:eastAsia="Times New Roman" w:cs="Times New Roman"/>
          <w:szCs w:val="24"/>
        </w:rPr>
        <w:t xml:space="preserve"> </w:t>
      </w:r>
      <w:r>
        <w:rPr>
          <w:rFonts w:eastAsia="Times New Roman" w:cs="Times New Roman"/>
          <w:szCs w:val="24"/>
        </w:rPr>
        <w:t>βαρβαρότητα</w:t>
      </w:r>
      <w:r>
        <w:rPr>
          <w:rFonts w:eastAsia="Times New Roman" w:cs="Times New Roman"/>
          <w:szCs w:val="24"/>
        </w:rPr>
        <w:t>,</w:t>
      </w:r>
      <w:r>
        <w:rPr>
          <w:rFonts w:eastAsia="Times New Roman" w:cs="Times New Roman"/>
          <w:szCs w:val="24"/>
        </w:rPr>
        <w:t xml:space="preserve"> που ζει</w:t>
      </w:r>
      <w:r w:rsidRPr="00194B07">
        <w:rPr>
          <w:rFonts w:eastAsia="Times New Roman" w:cs="Times New Roman"/>
          <w:szCs w:val="24"/>
        </w:rPr>
        <w:t xml:space="preserve"> και σήμερα</w:t>
      </w:r>
      <w:r>
        <w:rPr>
          <w:rFonts w:eastAsia="Times New Roman" w:cs="Times New Roman"/>
          <w:szCs w:val="24"/>
        </w:rPr>
        <w:t>,</w:t>
      </w:r>
      <w:r w:rsidRPr="00194B07">
        <w:rPr>
          <w:rFonts w:eastAsia="Times New Roman" w:cs="Times New Roman"/>
          <w:szCs w:val="24"/>
        </w:rPr>
        <w:t xml:space="preserve"> να είναι άνεργος και όταν δουλεύει να παίρνει ένα μισθό</w:t>
      </w:r>
      <w:r>
        <w:rPr>
          <w:rFonts w:eastAsia="Times New Roman" w:cs="Times New Roman"/>
          <w:szCs w:val="24"/>
        </w:rPr>
        <w:t>,</w:t>
      </w:r>
      <w:r w:rsidRPr="00194B07">
        <w:rPr>
          <w:rFonts w:eastAsia="Times New Roman" w:cs="Times New Roman"/>
          <w:szCs w:val="24"/>
        </w:rPr>
        <w:t xml:space="preserve"> που να </w:t>
      </w:r>
      <w:r w:rsidRPr="00194B07">
        <w:rPr>
          <w:rFonts w:eastAsia="Times New Roman" w:cs="Times New Roman"/>
          <w:szCs w:val="24"/>
        </w:rPr>
        <w:t>μην του φτάνει να πληρώνει τον ΕΝΦΙΑ</w:t>
      </w:r>
      <w:r>
        <w:rPr>
          <w:rFonts w:eastAsia="Times New Roman" w:cs="Times New Roman"/>
          <w:szCs w:val="24"/>
        </w:rPr>
        <w:t>,</w:t>
      </w:r>
      <w:r w:rsidRPr="00194B07">
        <w:rPr>
          <w:rFonts w:eastAsia="Times New Roman" w:cs="Times New Roman"/>
          <w:szCs w:val="24"/>
        </w:rPr>
        <w:t xml:space="preserve"> τα διάφορα χαράτσια</w:t>
      </w:r>
      <w:r>
        <w:rPr>
          <w:rFonts w:eastAsia="Times New Roman" w:cs="Times New Roman"/>
          <w:szCs w:val="24"/>
        </w:rPr>
        <w:t>,</w:t>
      </w:r>
      <w:r w:rsidRPr="00194B07">
        <w:rPr>
          <w:rFonts w:eastAsia="Times New Roman" w:cs="Times New Roman"/>
          <w:szCs w:val="24"/>
        </w:rPr>
        <w:t xml:space="preserve"> τους υπέρογκους φόρους</w:t>
      </w:r>
      <w:r>
        <w:rPr>
          <w:rFonts w:eastAsia="Times New Roman" w:cs="Times New Roman"/>
          <w:szCs w:val="24"/>
        </w:rPr>
        <w:t>,</w:t>
      </w:r>
      <w:r w:rsidRPr="00194B07">
        <w:rPr>
          <w:rFonts w:eastAsia="Times New Roman" w:cs="Times New Roman"/>
          <w:szCs w:val="24"/>
        </w:rPr>
        <w:t xml:space="preserve"> να πληρώνει για τη μόρφωση των παιδιών του και της υγείας του</w:t>
      </w:r>
      <w:r>
        <w:rPr>
          <w:rFonts w:eastAsia="Times New Roman" w:cs="Times New Roman"/>
          <w:szCs w:val="24"/>
        </w:rPr>
        <w:t>.</w:t>
      </w:r>
      <w:r w:rsidRPr="00194B07">
        <w:rPr>
          <w:rFonts w:eastAsia="Times New Roman" w:cs="Times New Roman"/>
          <w:szCs w:val="24"/>
        </w:rPr>
        <w:t xml:space="preserve"> </w:t>
      </w:r>
    </w:p>
    <w:p w14:paraId="2C1AD7FD"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Αυτή η βαρβαρότητα δεν αλλάζει</w:t>
      </w:r>
      <w:r>
        <w:rPr>
          <w:rFonts w:eastAsia="Times New Roman" w:cs="Times New Roman"/>
          <w:szCs w:val="24"/>
        </w:rPr>
        <w:t>,</w:t>
      </w:r>
      <w:r w:rsidRPr="00194B07">
        <w:rPr>
          <w:rFonts w:eastAsia="Times New Roman" w:cs="Times New Roman"/>
          <w:szCs w:val="24"/>
        </w:rPr>
        <w:t xml:space="preserve"> χωρίς να ενισχυθεί η ταξική πάλη</w:t>
      </w:r>
      <w:r>
        <w:rPr>
          <w:rFonts w:eastAsia="Times New Roman" w:cs="Times New Roman"/>
          <w:szCs w:val="24"/>
        </w:rPr>
        <w:t>,</w:t>
      </w:r>
      <w:r w:rsidRPr="00194B07">
        <w:rPr>
          <w:rFonts w:eastAsia="Times New Roman" w:cs="Times New Roman"/>
          <w:szCs w:val="24"/>
        </w:rPr>
        <w:t xml:space="preserve"> χωρίς να δυναμώσουν ο αγώνας και η διεκδίκη</w:t>
      </w:r>
      <w:r w:rsidRPr="00194B07">
        <w:rPr>
          <w:rFonts w:eastAsia="Times New Roman" w:cs="Times New Roman"/>
          <w:szCs w:val="24"/>
        </w:rPr>
        <w:t>ση για την ικανοποίηση των σύγχρονων αναγκών του</w:t>
      </w:r>
      <w:r>
        <w:rPr>
          <w:rFonts w:eastAsia="Times New Roman" w:cs="Times New Roman"/>
          <w:szCs w:val="24"/>
        </w:rPr>
        <w:t>.</w:t>
      </w:r>
      <w:r w:rsidRPr="00194B07">
        <w:rPr>
          <w:rFonts w:eastAsia="Times New Roman" w:cs="Times New Roman"/>
          <w:szCs w:val="24"/>
        </w:rPr>
        <w:t xml:space="preserve"> Δεν αλλάζει χωρίς σύγκρουση με το κεφάλαιο και τις κυβερνήσεις του</w:t>
      </w:r>
      <w:r>
        <w:rPr>
          <w:rFonts w:eastAsia="Times New Roman" w:cs="Times New Roman"/>
          <w:szCs w:val="24"/>
        </w:rPr>
        <w:t>,</w:t>
      </w:r>
      <w:r w:rsidRPr="00194B07">
        <w:rPr>
          <w:rFonts w:eastAsia="Times New Roman" w:cs="Times New Roman"/>
          <w:szCs w:val="24"/>
        </w:rPr>
        <w:t xml:space="preserve"> την Ευρωπαϊκή Ένωση και τους στόχους που έχουν</w:t>
      </w:r>
      <w:r>
        <w:rPr>
          <w:rFonts w:eastAsia="Times New Roman" w:cs="Times New Roman"/>
          <w:szCs w:val="24"/>
        </w:rPr>
        <w:t>.</w:t>
      </w:r>
      <w:r w:rsidRPr="00194B07">
        <w:rPr>
          <w:rFonts w:eastAsia="Times New Roman" w:cs="Times New Roman"/>
          <w:szCs w:val="24"/>
        </w:rPr>
        <w:t xml:space="preserve"> </w:t>
      </w:r>
    </w:p>
    <w:p w14:paraId="2C1AD7FE"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Για τους εργαζόμενους και το</w:t>
      </w:r>
      <w:r>
        <w:rPr>
          <w:rFonts w:eastAsia="Times New Roman" w:cs="Times New Roman"/>
          <w:szCs w:val="24"/>
        </w:rPr>
        <w:t>ν</w:t>
      </w:r>
      <w:r w:rsidRPr="00194B07">
        <w:rPr>
          <w:rFonts w:eastAsia="Times New Roman" w:cs="Times New Roman"/>
          <w:szCs w:val="24"/>
        </w:rPr>
        <w:t xml:space="preserve"> λαό</w:t>
      </w:r>
      <w:r>
        <w:rPr>
          <w:rFonts w:eastAsia="Times New Roman" w:cs="Times New Roman"/>
          <w:szCs w:val="24"/>
        </w:rPr>
        <w:t>,</w:t>
      </w:r>
      <w:r w:rsidRPr="00194B07">
        <w:rPr>
          <w:rFonts w:eastAsia="Times New Roman" w:cs="Times New Roman"/>
          <w:szCs w:val="24"/>
        </w:rPr>
        <w:t xml:space="preserve"> που έχουν πληρώσει ακριβά αυτή τη βαρβαρότητα τώρα είν</w:t>
      </w:r>
      <w:r w:rsidRPr="00194B07">
        <w:rPr>
          <w:rFonts w:eastAsia="Times New Roman" w:cs="Times New Roman"/>
          <w:szCs w:val="24"/>
        </w:rPr>
        <w:t>αι η ώρα της οργάνωσης και της αντεπίθεσης για όσα δικαιούνται</w:t>
      </w:r>
      <w:r>
        <w:rPr>
          <w:rFonts w:eastAsia="Times New Roman" w:cs="Times New Roman"/>
          <w:szCs w:val="24"/>
        </w:rPr>
        <w:t>.</w:t>
      </w:r>
      <w:r w:rsidRPr="00194B07">
        <w:rPr>
          <w:rFonts w:eastAsia="Times New Roman" w:cs="Times New Roman"/>
          <w:szCs w:val="24"/>
        </w:rPr>
        <w:t xml:space="preserve"> </w:t>
      </w:r>
    </w:p>
    <w:p w14:paraId="2C1AD7FF"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 xml:space="preserve">Κυρίες </w:t>
      </w:r>
      <w:r>
        <w:rPr>
          <w:rFonts w:eastAsia="Times New Roman" w:cs="Times New Roman"/>
          <w:szCs w:val="24"/>
        </w:rPr>
        <w:t xml:space="preserve">και κύριοι, </w:t>
      </w:r>
      <w:r w:rsidRPr="00194B07">
        <w:rPr>
          <w:rFonts w:eastAsia="Times New Roman" w:cs="Times New Roman"/>
          <w:szCs w:val="24"/>
        </w:rPr>
        <w:t>από ό</w:t>
      </w:r>
      <w:r>
        <w:rPr>
          <w:rFonts w:eastAsia="Times New Roman" w:cs="Times New Roman"/>
          <w:szCs w:val="24"/>
        </w:rPr>
        <w:t>,</w:t>
      </w:r>
      <w:r w:rsidRPr="00194B07">
        <w:rPr>
          <w:rFonts w:eastAsia="Times New Roman" w:cs="Times New Roman"/>
          <w:szCs w:val="24"/>
        </w:rPr>
        <w:t xml:space="preserve">τι φαίνεται ξεκάθαρα και από τον </w:t>
      </w:r>
      <w:r>
        <w:rPr>
          <w:rFonts w:eastAsia="Times New Roman" w:cs="Times New Roman"/>
          <w:szCs w:val="24"/>
        </w:rPr>
        <w:t>π</w:t>
      </w:r>
      <w:r w:rsidRPr="00194B07">
        <w:rPr>
          <w:rFonts w:eastAsia="Times New Roman" w:cs="Times New Roman"/>
          <w:szCs w:val="24"/>
        </w:rPr>
        <w:t xml:space="preserve">ροϋπολογισμό </w:t>
      </w:r>
      <w:r>
        <w:rPr>
          <w:rFonts w:eastAsia="Times New Roman" w:cs="Times New Roman"/>
          <w:szCs w:val="24"/>
        </w:rPr>
        <w:t>του 201</w:t>
      </w:r>
      <w:r w:rsidRPr="00194B07">
        <w:rPr>
          <w:rFonts w:eastAsia="Times New Roman" w:cs="Times New Roman"/>
          <w:szCs w:val="24"/>
        </w:rPr>
        <w:t>9</w:t>
      </w:r>
      <w:r>
        <w:rPr>
          <w:rFonts w:eastAsia="Times New Roman" w:cs="Times New Roman"/>
          <w:szCs w:val="24"/>
        </w:rPr>
        <w:t>,</w:t>
      </w:r>
      <w:r w:rsidRPr="00194B07">
        <w:rPr>
          <w:rFonts w:eastAsia="Times New Roman" w:cs="Times New Roman"/>
          <w:szCs w:val="24"/>
        </w:rPr>
        <w:t xml:space="preserve"> θα συνεχίσετε να δίνετε τη μάχη για λογαριασμό του κεφαλαίου και των συμφερόντων</w:t>
      </w:r>
      <w:r>
        <w:rPr>
          <w:rFonts w:eastAsia="Times New Roman" w:cs="Times New Roman"/>
          <w:szCs w:val="24"/>
        </w:rPr>
        <w:t>,</w:t>
      </w:r>
      <w:r w:rsidRPr="00194B07">
        <w:rPr>
          <w:rFonts w:eastAsia="Times New Roman" w:cs="Times New Roman"/>
          <w:szCs w:val="24"/>
        </w:rPr>
        <w:t xml:space="preserve"> μάχη </w:t>
      </w:r>
      <w:r>
        <w:rPr>
          <w:rFonts w:eastAsia="Times New Roman" w:cs="Times New Roman"/>
          <w:szCs w:val="24"/>
        </w:rPr>
        <w:t xml:space="preserve">για την προσέλκυση </w:t>
      </w:r>
      <w:r>
        <w:rPr>
          <w:rFonts w:eastAsia="Times New Roman" w:cs="Times New Roman"/>
          <w:szCs w:val="24"/>
        </w:rPr>
        <w:t>επενδύσεων</w:t>
      </w:r>
      <w:r w:rsidRPr="00194B07">
        <w:rPr>
          <w:rFonts w:eastAsia="Times New Roman" w:cs="Times New Roman"/>
          <w:szCs w:val="24"/>
        </w:rPr>
        <w:t xml:space="preserve"> για νέο παραγωγικό πρότυπο</w:t>
      </w:r>
      <w:r>
        <w:rPr>
          <w:rFonts w:eastAsia="Times New Roman" w:cs="Times New Roman"/>
          <w:szCs w:val="24"/>
        </w:rPr>
        <w:t>,</w:t>
      </w:r>
      <w:r w:rsidRPr="00194B07">
        <w:rPr>
          <w:rFonts w:eastAsia="Times New Roman" w:cs="Times New Roman"/>
          <w:szCs w:val="24"/>
        </w:rPr>
        <w:t xml:space="preserve"> μάχη </w:t>
      </w:r>
      <w:r w:rsidRPr="00194B07">
        <w:rPr>
          <w:rFonts w:eastAsia="Times New Roman" w:cs="Times New Roman"/>
          <w:szCs w:val="24"/>
        </w:rPr>
        <w:lastRenderedPageBreak/>
        <w:t>για τ</w:t>
      </w:r>
      <w:r>
        <w:rPr>
          <w:rFonts w:eastAsia="Times New Roman" w:cs="Times New Roman"/>
          <w:szCs w:val="24"/>
        </w:rPr>
        <w:t>ην εδραίωση της χώρας ως πυλώνα</w:t>
      </w:r>
      <w:r w:rsidRPr="00194B07">
        <w:rPr>
          <w:rFonts w:eastAsia="Times New Roman" w:cs="Times New Roman"/>
          <w:szCs w:val="24"/>
        </w:rPr>
        <w:t xml:space="preserve"> σταθερότητας στα Βαλκάνια και την ευρύτερη περιοχή της Μεσογείου</w:t>
      </w:r>
      <w:r>
        <w:rPr>
          <w:rFonts w:eastAsia="Times New Roman" w:cs="Times New Roman"/>
          <w:szCs w:val="24"/>
        </w:rPr>
        <w:t>,</w:t>
      </w:r>
      <w:r w:rsidRPr="00194B07">
        <w:rPr>
          <w:rFonts w:eastAsia="Times New Roman" w:cs="Times New Roman"/>
          <w:szCs w:val="24"/>
        </w:rPr>
        <w:t xml:space="preserve"> μάχη για τη δημοσιονομική σταθερότητα</w:t>
      </w:r>
      <w:r>
        <w:rPr>
          <w:rFonts w:eastAsia="Times New Roman" w:cs="Times New Roman"/>
          <w:szCs w:val="24"/>
        </w:rPr>
        <w:t>,</w:t>
      </w:r>
      <w:r w:rsidRPr="00194B07">
        <w:rPr>
          <w:rFonts w:eastAsia="Times New Roman" w:cs="Times New Roman"/>
          <w:szCs w:val="24"/>
        </w:rPr>
        <w:t xml:space="preserve"> τα πρωτογενή πλεονάσματα</w:t>
      </w:r>
      <w:r>
        <w:rPr>
          <w:rFonts w:eastAsia="Times New Roman" w:cs="Times New Roman"/>
          <w:szCs w:val="24"/>
        </w:rPr>
        <w:t>,</w:t>
      </w:r>
      <w:r w:rsidRPr="00194B07">
        <w:rPr>
          <w:rFonts w:eastAsia="Times New Roman" w:cs="Times New Roman"/>
          <w:szCs w:val="24"/>
        </w:rPr>
        <w:t xml:space="preserve"> την προώθηση των αναγκαίων μεταρρυθμίσεων</w:t>
      </w:r>
      <w:r>
        <w:rPr>
          <w:rFonts w:eastAsia="Times New Roman" w:cs="Times New Roman"/>
          <w:szCs w:val="24"/>
        </w:rPr>
        <w:t xml:space="preserve">. </w:t>
      </w:r>
    </w:p>
    <w:p w14:paraId="2C1AD80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τον λαό, όμως, </w:t>
      </w:r>
      <w:r w:rsidRPr="00194B07">
        <w:rPr>
          <w:rFonts w:eastAsia="Times New Roman" w:cs="Times New Roman"/>
          <w:szCs w:val="24"/>
        </w:rPr>
        <w:t xml:space="preserve">αυτές οι </w:t>
      </w:r>
      <w:r>
        <w:rPr>
          <w:rFonts w:eastAsia="Times New Roman" w:cs="Times New Roman"/>
          <w:szCs w:val="24"/>
        </w:rPr>
        <w:t xml:space="preserve">μάχες </w:t>
      </w:r>
      <w:r w:rsidRPr="00194B07">
        <w:rPr>
          <w:rFonts w:eastAsia="Times New Roman" w:cs="Times New Roman"/>
          <w:szCs w:val="24"/>
        </w:rPr>
        <w:t xml:space="preserve">συνθέτουν το τρίπτυχο της </w:t>
      </w:r>
      <w:r>
        <w:rPr>
          <w:rFonts w:eastAsia="Times New Roman" w:cs="Times New Roman"/>
          <w:szCs w:val="24"/>
        </w:rPr>
        <w:t xml:space="preserve">εξαπάτησης: </w:t>
      </w:r>
      <w:r w:rsidRPr="00194B07">
        <w:rPr>
          <w:rFonts w:eastAsia="Times New Roman" w:cs="Times New Roman"/>
          <w:szCs w:val="24"/>
        </w:rPr>
        <w:t>Πρώτον</w:t>
      </w:r>
      <w:r>
        <w:rPr>
          <w:rFonts w:eastAsia="Times New Roman" w:cs="Times New Roman"/>
          <w:szCs w:val="24"/>
        </w:rPr>
        <w:t>,</w:t>
      </w:r>
      <w:r w:rsidRPr="00194B07">
        <w:rPr>
          <w:rFonts w:eastAsia="Times New Roman" w:cs="Times New Roman"/>
          <w:szCs w:val="24"/>
        </w:rPr>
        <w:t xml:space="preserve"> κάλπικες προσδοκίες για δήθεν οφέλη από την καπιταλιστική ανάπτυξη</w:t>
      </w:r>
      <w:r>
        <w:rPr>
          <w:rFonts w:eastAsia="Times New Roman" w:cs="Times New Roman"/>
          <w:szCs w:val="24"/>
        </w:rPr>
        <w:t>,</w:t>
      </w:r>
      <w:r w:rsidRPr="00194B07">
        <w:rPr>
          <w:rFonts w:eastAsia="Times New Roman" w:cs="Times New Roman"/>
          <w:szCs w:val="24"/>
        </w:rPr>
        <w:t xml:space="preserve"> δεύτερον</w:t>
      </w:r>
      <w:r>
        <w:rPr>
          <w:rFonts w:eastAsia="Times New Roman" w:cs="Times New Roman"/>
          <w:szCs w:val="24"/>
        </w:rPr>
        <w:t>,</w:t>
      </w:r>
      <w:r w:rsidRPr="00194B07">
        <w:rPr>
          <w:rFonts w:eastAsia="Times New Roman" w:cs="Times New Roman"/>
          <w:szCs w:val="24"/>
        </w:rPr>
        <w:t xml:space="preserve"> εφησυχασμός γύρω από την εμπλοκή της χώρας στους ιμπεριαλιστικούς σχεδιασμούς</w:t>
      </w:r>
      <w:r>
        <w:rPr>
          <w:rFonts w:eastAsia="Times New Roman" w:cs="Times New Roman"/>
          <w:szCs w:val="24"/>
        </w:rPr>
        <w:t xml:space="preserve"> κ</w:t>
      </w:r>
      <w:r w:rsidRPr="00194B07">
        <w:rPr>
          <w:rFonts w:eastAsia="Times New Roman" w:cs="Times New Roman"/>
          <w:szCs w:val="24"/>
        </w:rPr>
        <w:t>αι τρίτον</w:t>
      </w:r>
      <w:r>
        <w:rPr>
          <w:rFonts w:eastAsia="Times New Roman" w:cs="Times New Roman"/>
          <w:szCs w:val="24"/>
        </w:rPr>
        <w:t>,</w:t>
      </w:r>
      <w:r w:rsidRPr="00194B07">
        <w:rPr>
          <w:rFonts w:eastAsia="Times New Roman" w:cs="Times New Roman"/>
          <w:szCs w:val="24"/>
        </w:rPr>
        <w:t xml:space="preserve"> </w:t>
      </w:r>
      <w:r>
        <w:rPr>
          <w:rFonts w:eastAsia="Times New Roman" w:cs="Times New Roman"/>
          <w:szCs w:val="24"/>
        </w:rPr>
        <w:t>«τ</w:t>
      </w:r>
      <w:r w:rsidRPr="00194B07">
        <w:rPr>
          <w:rFonts w:eastAsia="Times New Roman" w:cs="Times New Roman"/>
          <w:szCs w:val="24"/>
        </w:rPr>
        <w:t>α κεφά</w:t>
      </w:r>
      <w:r w:rsidRPr="00194B07">
        <w:rPr>
          <w:rFonts w:eastAsia="Times New Roman" w:cs="Times New Roman"/>
          <w:szCs w:val="24"/>
        </w:rPr>
        <w:t>λια μέσα</w:t>
      </w:r>
      <w:r>
        <w:rPr>
          <w:rFonts w:eastAsia="Times New Roman" w:cs="Times New Roman"/>
          <w:szCs w:val="24"/>
        </w:rPr>
        <w:t>»</w:t>
      </w:r>
      <w:r w:rsidRPr="00194B07">
        <w:rPr>
          <w:rFonts w:eastAsia="Times New Roman" w:cs="Times New Roman"/>
          <w:szCs w:val="24"/>
        </w:rPr>
        <w:t xml:space="preserve"> για να μην ε</w:t>
      </w:r>
      <w:r>
        <w:rPr>
          <w:rFonts w:eastAsia="Times New Roman" w:cs="Times New Roman"/>
          <w:szCs w:val="24"/>
        </w:rPr>
        <w:t xml:space="preserve">πιστρέψει ο εφιάλτης της κρίσης. </w:t>
      </w:r>
      <w:r w:rsidRPr="00194B07">
        <w:rPr>
          <w:rFonts w:eastAsia="Times New Roman" w:cs="Times New Roman"/>
          <w:szCs w:val="24"/>
        </w:rPr>
        <w:t xml:space="preserve">Οι </w:t>
      </w:r>
      <w:r>
        <w:rPr>
          <w:rFonts w:eastAsia="Times New Roman" w:cs="Times New Roman"/>
          <w:szCs w:val="24"/>
        </w:rPr>
        <w:t xml:space="preserve">μάχες αυτές, λοιπόν, </w:t>
      </w:r>
      <w:r w:rsidRPr="00194B07">
        <w:rPr>
          <w:rFonts w:eastAsia="Times New Roman" w:cs="Times New Roman"/>
          <w:szCs w:val="24"/>
        </w:rPr>
        <w:t>αφορούν τους επιχειρηματικούς ομίλους και όχι τις ανάγκες του λαού</w:t>
      </w:r>
      <w:r>
        <w:rPr>
          <w:rFonts w:eastAsia="Times New Roman" w:cs="Times New Roman"/>
          <w:szCs w:val="24"/>
        </w:rPr>
        <w:t>.</w:t>
      </w:r>
      <w:r w:rsidRPr="00194B07">
        <w:rPr>
          <w:rFonts w:eastAsia="Times New Roman" w:cs="Times New Roman"/>
          <w:szCs w:val="24"/>
        </w:rPr>
        <w:t xml:space="preserve"> </w:t>
      </w:r>
    </w:p>
    <w:p w14:paraId="2C1AD801" w14:textId="77777777" w:rsidR="00692F88" w:rsidRDefault="007C4398">
      <w:pPr>
        <w:spacing w:line="600" w:lineRule="auto"/>
        <w:ind w:firstLine="720"/>
        <w:jc w:val="both"/>
        <w:rPr>
          <w:rFonts w:eastAsia="Times New Roman" w:cs="Times New Roman"/>
          <w:szCs w:val="24"/>
        </w:rPr>
      </w:pPr>
      <w:r w:rsidRPr="00194B07">
        <w:rPr>
          <w:rFonts w:eastAsia="Times New Roman" w:cs="Times New Roman"/>
          <w:szCs w:val="24"/>
        </w:rPr>
        <w:t>Οι καλύτερες μέρες για το κεφάλαιο περνάνε μέσα από το χτύπημα των δικαιωμά</w:t>
      </w:r>
      <w:r>
        <w:rPr>
          <w:rFonts w:eastAsia="Times New Roman" w:cs="Times New Roman"/>
          <w:szCs w:val="24"/>
        </w:rPr>
        <w:t>των του λαού. Περνάνε</w:t>
      </w:r>
      <w:r w:rsidRPr="00194B07">
        <w:rPr>
          <w:rFonts w:eastAsia="Times New Roman" w:cs="Times New Roman"/>
          <w:szCs w:val="24"/>
        </w:rPr>
        <w:t xml:space="preserve"> μέσα την αύ</w:t>
      </w:r>
      <w:r w:rsidRPr="00194B07">
        <w:rPr>
          <w:rFonts w:eastAsia="Times New Roman" w:cs="Times New Roman"/>
          <w:szCs w:val="24"/>
        </w:rPr>
        <w:t>ξηση</w:t>
      </w:r>
      <w:r>
        <w:rPr>
          <w:rFonts w:eastAsia="Times New Roman" w:cs="Times New Roman"/>
          <w:szCs w:val="24"/>
        </w:rPr>
        <w:t>,</w:t>
      </w:r>
      <w:r w:rsidRPr="00194B07">
        <w:rPr>
          <w:rFonts w:eastAsia="Times New Roman" w:cs="Times New Roman"/>
          <w:szCs w:val="24"/>
        </w:rPr>
        <w:t xml:space="preserve"> για παράδειγμα</w:t>
      </w:r>
      <w:r>
        <w:rPr>
          <w:rFonts w:eastAsia="Times New Roman" w:cs="Times New Roman"/>
          <w:szCs w:val="24"/>
        </w:rPr>
        <w:t>,</w:t>
      </w:r>
      <w:r w:rsidRPr="00194B07">
        <w:rPr>
          <w:rFonts w:eastAsia="Times New Roman" w:cs="Times New Roman"/>
          <w:szCs w:val="24"/>
        </w:rPr>
        <w:t xml:space="preserve"> της φορολογίας κατά 1 δ</w:t>
      </w:r>
      <w:r>
        <w:rPr>
          <w:rFonts w:eastAsia="Times New Roman" w:cs="Times New Roman"/>
          <w:szCs w:val="24"/>
        </w:rPr>
        <w:t>ισεκατομμύριο ευρώ</w:t>
      </w:r>
      <w:r w:rsidRPr="00194B07">
        <w:rPr>
          <w:rFonts w:eastAsia="Times New Roman" w:cs="Times New Roman"/>
          <w:szCs w:val="24"/>
        </w:rPr>
        <w:t xml:space="preserve"> το 2019</w:t>
      </w:r>
      <w:r>
        <w:rPr>
          <w:rFonts w:eastAsia="Times New Roman" w:cs="Times New Roman"/>
          <w:szCs w:val="24"/>
        </w:rPr>
        <w:t>. Περνάνε μέσα από</w:t>
      </w:r>
      <w:r w:rsidRPr="00194B07">
        <w:rPr>
          <w:rFonts w:eastAsia="Times New Roman" w:cs="Times New Roman"/>
          <w:szCs w:val="24"/>
        </w:rPr>
        <w:t xml:space="preserve"> την κατακρεούργηση των κοινωνικών κονδυλίων</w:t>
      </w:r>
      <w:r>
        <w:rPr>
          <w:rFonts w:eastAsia="Times New Roman" w:cs="Times New Roman"/>
          <w:szCs w:val="24"/>
        </w:rPr>
        <w:t>,</w:t>
      </w:r>
      <w:r w:rsidRPr="00194B07">
        <w:rPr>
          <w:rFonts w:eastAsia="Times New Roman" w:cs="Times New Roman"/>
          <w:szCs w:val="24"/>
        </w:rPr>
        <w:t xml:space="preserve"> τη μείωση του συνόλου των δαπανών του </w:t>
      </w:r>
      <w:r>
        <w:rPr>
          <w:rFonts w:eastAsia="Times New Roman" w:cs="Times New Roman"/>
          <w:szCs w:val="24"/>
        </w:rPr>
        <w:t>κρατικού π</w:t>
      </w:r>
      <w:r w:rsidRPr="00194B07">
        <w:rPr>
          <w:rFonts w:eastAsia="Times New Roman" w:cs="Times New Roman"/>
          <w:szCs w:val="24"/>
        </w:rPr>
        <w:t>ροϋπολογισμού.</w:t>
      </w:r>
    </w:p>
    <w:p w14:paraId="2C1AD802"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Π</w:t>
      </w:r>
      <w:r w:rsidRPr="0019386B">
        <w:rPr>
          <w:rFonts w:eastAsia="Times New Roman"/>
          <w:bCs/>
          <w:szCs w:val="24"/>
        </w:rPr>
        <w:t>ερνάνε μέσα από τ</w:t>
      </w:r>
      <w:r>
        <w:rPr>
          <w:rFonts w:eastAsia="Times New Roman"/>
          <w:bCs/>
          <w:szCs w:val="24"/>
        </w:rPr>
        <w:t>ις</w:t>
      </w:r>
      <w:r w:rsidRPr="0019386B">
        <w:rPr>
          <w:rFonts w:eastAsia="Times New Roman"/>
          <w:bCs/>
          <w:szCs w:val="24"/>
        </w:rPr>
        <w:t xml:space="preserve"> μειώσ</w:t>
      </w:r>
      <w:r>
        <w:rPr>
          <w:rFonts w:eastAsia="Times New Roman"/>
          <w:bCs/>
          <w:szCs w:val="24"/>
        </w:rPr>
        <w:t>εις</w:t>
      </w:r>
      <w:r w:rsidRPr="0019386B">
        <w:rPr>
          <w:rFonts w:eastAsia="Times New Roman"/>
          <w:bCs/>
          <w:szCs w:val="24"/>
        </w:rPr>
        <w:t xml:space="preserve"> των συντάξεων</w:t>
      </w:r>
      <w:r>
        <w:rPr>
          <w:rFonts w:eastAsia="Times New Roman"/>
          <w:bCs/>
          <w:szCs w:val="24"/>
        </w:rPr>
        <w:t>,</w:t>
      </w:r>
      <w:r w:rsidRPr="0019386B">
        <w:rPr>
          <w:rFonts w:eastAsia="Times New Roman"/>
          <w:bCs/>
          <w:szCs w:val="24"/>
        </w:rPr>
        <w:t xml:space="preserve"> τη μείωση της</w:t>
      </w:r>
      <w:r w:rsidRPr="0019386B">
        <w:rPr>
          <w:rFonts w:eastAsia="Times New Roman"/>
          <w:bCs/>
          <w:szCs w:val="24"/>
        </w:rPr>
        <w:t xml:space="preserve"> χρηματοδότησης των νοσοκομείων των δήμων και των περιφερειών</w:t>
      </w:r>
      <w:r>
        <w:rPr>
          <w:rFonts w:eastAsia="Times New Roman"/>
          <w:bCs/>
          <w:szCs w:val="24"/>
        </w:rPr>
        <w:t>,</w:t>
      </w:r>
      <w:r w:rsidRPr="0019386B">
        <w:rPr>
          <w:rFonts w:eastAsia="Times New Roman"/>
          <w:bCs/>
          <w:szCs w:val="24"/>
        </w:rPr>
        <w:t xml:space="preserve"> των ασφαλιστικών </w:t>
      </w:r>
      <w:r>
        <w:rPr>
          <w:rFonts w:eastAsia="Times New Roman"/>
          <w:bCs/>
          <w:szCs w:val="24"/>
        </w:rPr>
        <w:t>ταμείων.</w:t>
      </w:r>
    </w:p>
    <w:p w14:paraId="2C1AD803" w14:textId="77777777" w:rsidR="00692F88" w:rsidRDefault="007C4398">
      <w:pPr>
        <w:tabs>
          <w:tab w:val="left" w:pos="2940"/>
        </w:tabs>
        <w:spacing w:line="600" w:lineRule="auto"/>
        <w:ind w:firstLine="720"/>
        <w:jc w:val="both"/>
        <w:rPr>
          <w:rFonts w:eastAsia="Times New Roman"/>
          <w:bCs/>
          <w:szCs w:val="24"/>
        </w:rPr>
      </w:pPr>
      <w:r w:rsidRPr="0019386B">
        <w:rPr>
          <w:rFonts w:eastAsia="Times New Roman"/>
          <w:b/>
          <w:bCs/>
          <w:szCs w:val="24"/>
        </w:rPr>
        <w:t>ΠΑΥΛΟΣ ΠΟΛΑΚΗΣ (Αναπληρωτής Υπουργός Υγείας):</w:t>
      </w:r>
      <w:r>
        <w:rPr>
          <w:rFonts w:eastAsia="Times New Roman"/>
          <w:bCs/>
          <w:szCs w:val="24"/>
        </w:rPr>
        <w:t xml:space="preserve"> …</w:t>
      </w:r>
      <w:r>
        <w:rPr>
          <w:rFonts w:eastAsia="Times New Roman"/>
          <w:bCs/>
          <w:szCs w:val="24"/>
        </w:rPr>
        <w:t xml:space="preserve"> </w:t>
      </w:r>
      <w:r>
        <w:rPr>
          <w:rFonts w:eastAsia="Times New Roman"/>
          <w:bCs/>
          <w:szCs w:val="24"/>
        </w:rPr>
        <w:t>(δεν ακούστηκε)</w:t>
      </w:r>
    </w:p>
    <w:p w14:paraId="2C1AD804" w14:textId="77777777" w:rsidR="00692F88" w:rsidRDefault="007C4398">
      <w:pPr>
        <w:tabs>
          <w:tab w:val="left" w:pos="2940"/>
        </w:tabs>
        <w:spacing w:line="600" w:lineRule="auto"/>
        <w:ind w:firstLine="720"/>
        <w:jc w:val="both"/>
        <w:rPr>
          <w:rFonts w:eastAsia="Times New Roman"/>
          <w:bCs/>
          <w:szCs w:val="24"/>
        </w:rPr>
      </w:pPr>
      <w:r w:rsidRPr="0019386B">
        <w:rPr>
          <w:rFonts w:eastAsia="Times New Roman"/>
          <w:b/>
          <w:bCs/>
          <w:szCs w:val="24"/>
        </w:rPr>
        <w:t>ΑΘΑΝΑΣΙΟΣ ΒΑΡΔΑΛΗΣ:</w:t>
      </w:r>
      <w:r>
        <w:rPr>
          <w:rFonts w:eastAsia="Times New Roman"/>
          <w:bCs/>
          <w:szCs w:val="24"/>
        </w:rPr>
        <w:t xml:space="preserve"> Αυτή που καταγράφεται στον προϋπολογισμό </w:t>
      </w:r>
      <w:r w:rsidRPr="0019386B">
        <w:rPr>
          <w:rFonts w:eastAsia="Times New Roman"/>
          <w:bCs/>
          <w:szCs w:val="24"/>
        </w:rPr>
        <w:t>που κατ</w:t>
      </w:r>
      <w:r>
        <w:rPr>
          <w:rFonts w:eastAsia="Times New Roman"/>
          <w:bCs/>
          <w:szCs w:val="24"/>
        </w:rPr>
        <w:t>α</w:t>
      </w:r>
      <w:r w:rsidRPr="0019386B">
        <w:rPr>
          <w:rFonts w:eastAsia="Times New Roman"/>
          <w:bCs/>
          <w:szCs w:val="24"/>
        </w:rPr>
        <w:t>θ</w:t>
      </w:r>
      <w:r>
        <w:rPr>
          <w:rFonts w:eastAsia="Times New Roman"/>
          <w:bCs/>
          <w:szCs w:val="24"/>
        </w:rPr>
        <w:t>έσατε.</w:t>
      </w:r>
    </w:p>
    <w:p w14:paraId="2C1AD805" w14:textId="77777777" w:rsidR="00692F88" w:rsidRDefault="007C4398">
      <w:pPr>
        <w:tabs>
          <w:tab w:val="left" w:pos="2940"/>
        </w:tabs>
        <w:spacing w:line="600" w:lineRule="auto"/>
        <w:ind w:firstLine="720"/>
        <w:jc w:val="both"/>
        <w:rPr>
          <w:rFonts w:eastAsia="Times New Roman"/>
          <w:bCs/>
          <w:szCs w:val="24"/>
        </w:rPr>
      </w:pPr>
      <w:r w:rsidRPr="00321B00">
        <w:rPr>
          <w:rFonts w:eastAsia="Times New Roman"/>
          <w:b/>
          <w:bCs/>
          <w:szCs w:val="24"/>
        </w:rPr>
        <w:t xml:space="preserve">ΠΑΥΛΟΣ ΠΟΛΑΚΗΣ </w:t>
      </w:r>
      <w:r w:rsidRPr="00321B00">
        <w:rPr>
          <w:rFonts w:eastAsia="Times New Roman"/>
          <w:b/>
          <w:bCs/>
          <w:szCs w:val="24"/>
        </w:rPr>
        <w:t>(Αναπληρωτής Υπουργός Υγείας):</w:t>
      </w:r>
      <w:r>
        <w:rPr>
          <w:rFonts w:eastAsia="Times New Roman"/>
          <w:bCs/>
          <w:szCs w:val="24"/>
        </w:rPr>
        <w:t xml:space="preserve"> Δεν τον διαβάσατε καλά.</w:t>
      </w:r>
    </w:p>
    <w:p w14:paraId="2C1AD806" w14:textId="77777777" w:rsidR="00692F88" w:rsidRDefault="007C4398">
      <w:pPr>
        <w:tabs>
          <w:tab w:val="left" w:pos="2940"/>
        </w:tabs>
        <w:spacing w:line="600" w:lineRule="auto"/>
        <w:ind w:firstLine="720"/>
        <w:jc w:val="both"/>
        <w:rPr>
          <w:rFonts w:eastAsia="Times New Roman"/>
          <w:bCs/>
          <w:szCs w:val="24"/>
        </w:rPr>
      </w:pPr>
      <w:r>
        <w:rPr>
          <w:rFonts w:eastAsia="Times New Roman"/>
          <w:b/>
          <w:bCs/>
          <w:szCs w:val="24"/>
        </w:rPr>
        <w:t xml:space="preserve">ΑΘΑΝΑΣΙΟΣ ΒΑΡΔΑΛΗΣ: </w:t>
      </w:r>
      <w:r w:rsidRPr="001968FA">
        <w:rPr>
          <w:rFonts w:eastAsia="Times New Roman"/>
          <w:bCs/>
          <w:szCs w:val="24"/>
        </w:rPr>
        <w:t>Είναι</w:t>
      </w:r>
      <w:r>
        <w:rPr>
          <w:rFonts w:eastAsia="Times New Roman"/>
          <w:b/>
          <w:bCs/>
          <w:szCs w:val="24"/>
        </w:rPr>
        <w:t xml:space="preserve"> </w:t>
      </w:r>
      <w:r w:rsidRPr="0019386B">
        <w:rPr>
          <w:rFonts w:eastAsia="Times New Roman"/>
          <w:bCs/>
          <w:szCs w:val="24"/>
        </w:rPr>
        <w:t>65 εκατομμύρια στα νοσοκομεία</w:t>
      </w:r>
      <w:r>
        <w:rPr>
          <w:rFonts w:eastAsia="Times New Roman"/>
          <w:bCs/>
          <w:szCs w:val="24"/>
        </w:rPr>
        <w:t>, για παράδειγμα.</w:t>
      </w:r>
    </w:p>
    <w:p w14:paraId="2C1AD807" w14:textId="77777777" w:rsidR="00692F88" w:rsidRDefault="007C4398">
      <w:pPr>
        <w:tabs>
          <w:tab w:val="left" w:pos="2940"/>
        </w:tabs>
        <w:spacing w:line="600" w:lineRule="auto"/>
        <w:ind w:firstLine="720"/>
        <w:jc w:val="both"/>
        <w:rPr>
          <w:rFonts w:eastAsia="Times New Roman"/>
          <w:bCs/>
          <w:szCs w:val="24"/>
        </w:rPr>
      </w:pPr>
      <w:r>
        <w:rPr>
          <w:rFonts w:eastAsia="Times New Roman"/>
          <w:b/>
          <w:bCs/>
          <w:szCs w:val="24"/>
        </w:rPr>
        <w:t>ΠΑΥΛΟΣ ΠΟΛΑΚΗΣ (Αναπληρωτής Υπουργός Υγείας):</w:t>
      </w:r>
      <w:r>
        <w:rPr>
          <w:rFonts w:eastAsia="Times New Roman"/>
          <w:bCs/>
          <w:szCs w:val="24"/>
        </w:rPr>
        <w:t xml:space="preserve"> Τι 65;</w:t>
      </w:r>
    </w:p>
    <w:p w14:paraId="2C1AD808" w14:textId="77777777" w:rsidR="00692F88" w:rsidRDefault="007C4398">
      <w:pPr>
        <w:tabs>
          <w:tab w:val="left" w:pos="2940"/>
        </w:tabs>
        <w:spacing w:line="600" w:lineRule="auto"/>
        <w:ind w:firstLine="720"/>
        <w:jc w:val="both"/>
        <w:rPr>
          <w:rFonts w:eastAsia="Times New Roman"/>
          <w:bCs/>
          <w:szCs w:val="24"/>
        </w:rPr>
      </w:pPr>
      <w:r>
        <w:rPr>
          <w:rFonts w:eastAsia="Times New Roman"/>
          <w:b/>
          <w:bCs/>
          <w:szCs w:val="24"/>
        </w:rPr>
        <w:t xml:space="preserve">ΑΘΑΝΑΣΙΟΣ ΒΑΡΔΑΛΗΣ: </w:t>
      </w:r>
      <w:r w:rsidRPr="001968FA">
        <w:rPr>
          <w:rFonts w:eastAsia="Times New Roman"/>
          <w:bCs/>
          <w:szCs w:val="24"/>
        </w:rPr>
        <w:t>Είναι</w:t>
      </w:r>
      <w:r>
        <w:rPr>
          <w:rFonts w:eastAsia="Times New Roman"/>
          <w:b/>
          <w:bCs/>
          <w:szCs w:val="24"/>
        </w:rPr>
        <w:t xml:space="preserve"> </w:t>
      </w:r>
      <w:r>
        <w:rPr>
          <w:rFonts w:eastAsia="Times New Roman"/>
          <w:bCs/>
          <w:szCs w:val="24"/>
        </w:rPr>
        <w:t xml:space="preserve">65 εκατομμύρια η επιχορήγηση του </w:t>
      </w:r>
      <w:r w:rsidRPr="0019386B">
        <w:rPr>
          <w:rFonts w:eastAsia="Times New Roman"/>
          <w:bCs/>
          <w:szCs w:val="24"/>
        </w:rPr>
        <w:t xml:space="preserve"> κρατικ</w:t>
      </w:r>
      <w:r>
        <w:rPr>
          <w:rFonts w:eastAsia="Times New Roman"/>
          <w:bCs/>
          <w:szCs w:val="24"/>
        </w:rPr>
        <w:t>ού προϋπο</w:t>
      </w:r>
      <w:r>
        <w:rPr>
          <w:rFonts w:eastAsia="Times New Roman"/>
          <w:bCs/>
          <w:szCs w:val="24"/>
        </w:rPr>
        <w:t xml:space="preserve">λογισμού </w:t>
      </w:r>
      <w:r w:rsidRPr="0019386B">
        <w:rPr>
          <w:rFonts w:eastAsia="Times New Roman"/>
          <w:bCs/>
          <w:szCs w:val="24"/>
        </w:rPr>
        <w:t>προς τα νοσοκομεία</w:t>
      </w:r>
      <w:r>
        <w:rPr>
          <w:rFonts w:eastAsia="Times New Roman"/>
          <w:bCs/>
          <w:szCs w:val="24"/>
        </w:rPr>
        <w:t>.</w:t>
      </w:r>
    </w:p>
    <w:p w14:paraId="2C1AD809" w14:textId="77777777" w:rsidR="00692F88" w:rsidRDefault="007C4398">
      <w:pPr>
        <w:tabs>
          <w:tab w:val="left" w:pos="2940"/>
        </w:tabs>
        <w:spacing w:line="600" w:lineRule="auto"/>
        <w:ind w:firstLine="720"/>
        <w:jc w:val="both"/>
        <w:rPr>
          <w:rFonts w:eastAsia="Times New Roman"/>
          <w:bCs/>
          <w:szCs w:val="24"/>
        </w:rPr>
      </w:pPr>
      <w:r w:rsidRPr="001968FA">
        <w:rPr>
          <w:rFonts w:eastAsia="Times New Roman"/>
          <w:b/>
          <w:bCs/>
          <w:szCs w:val="24"/>
        </w:rPr>
        <w:t>ΙΩΑΝΝΗΣ ΔΕΛΗΣ:</w:t>
      </w:r>
      <w:r>
        <w:rPr>
          <w:rFonts w:eastAsia="Times New Roman"/>
          <w:bCs/>
          <w:szCs w:val="24"/>
        </w:rPr>
        <w:t xml:space="preserve"> Λιγότερα.</w:t>
      </w:r>
    </w:p>
    <w:p w14:paraId="2C1AD80A" w14:textId="77777777" w:rsidR="00692F88" w:rsidRDefault="007C4398">
      <w:pPr>
        <w:tabs>
          <w:tab w:val="left" w:pos="2940"/>
        </w:tabs>
        <w:spacing w:line="600" w:lineRule="auto"/>
        <w:ind w:firstLine="720"/>
        <w:jc w:val="both"/>
        <w:rPr>
          <w:rFonts w:eastAsia="Times New Roman"/>
          <w:bCs/>
          <w:szCs w:val="24"/>
        </w:rPr>
      </w:pPr>
      <w:r>
        <w:rPr>
          <w:rFonts w:eastAsia="Times New Roman"/>
          <w:b/>
          <w:bCs/>
          <w:szCs w:val="24"/>
        </w:rPr>
        <w:lastRenderedPageBreak/>
        <w:t xml:space="preserve">ΠΑΥΛΟΣ ΠΟΛΑΚΗΣ (Αναπληρωτής Υπουργός Υγείας): </w:t>
      </w:r>
      <w:r>
        <w:rPr>
          <w:rFonts w:eastAsia="Times New Roman"/>
          <w:bCs/>
          <w:szCs w:val="24"/>
        </w:rPr>
        <w:t>Και πόσα παραπάνω;</w:t>
      </w:r>
    </w:p>
    <w:p w14:paraId="2C1AD80B" w14:textId="77777777" w:rsidR="00692F88" w:rsidRDefault="007C4398">
      <w:pPr>
        <w:tabs>
          <w:tab w:val="left" w:pos="2940"/>
        </w:tabs>
        <w:spacing w:line="600" w:lineRule="auto"/>
        <w:ind w:firstLine="720"/>
        <w:jc w:val="both"/>
        <w:rPr>
          <w:rFonts w:eastAsia="Times New Roman"/>
          <w:bCs/>
          <w:szCs w:val="24"/>
        </w:rPr>
      </w:pPr>
      <w:r w:rsidRPr="001968FA">
        <w:rPr>
          <w:rFonts w:eastAsia="Times New Roman"/>
          <w:b/>
          <w:bCs/>
          <w:szCs w:val="24"/>
        </w:rPr>
        <w:t xml:space="preserve">ΠΡΟΕΔΡΕΥΩΝ (Γεώργιος </w:t>
      </w:r>
      <w:proofErr w:type="spellStart"/>
      <w:r w:rsidRPr="001968FA">
        <w:rPr>
          <w:rFonts w:eastAsia="Times New Roman"/>
          <w:b/>
          <w:bCs/>
          <w:szCs w:val="24"/>
        </w:rPr>
        <w:t>Λαμπρούλης</w:t>
      </w:r>
      <w:proofErr w:type="spellEnd"/>
      <w:r w:rsidRPr="001968FA">
        <w:rPr>
          <w:rFonts w:eastAsia="Times New Roman"/>
          <w:b/>
          <w:bCs/>
          <w:szCs w:val="24"/>
        </w:rPr>
        <w:t>):</w:t>
      </w:r>
      <w:r>
        <w:rPr>
          <w:rFonts w:eastAsia="Times New Roman"/>
          <w:bCs/>
          <w:szCs w:val="24"/>
        </w:rPr>
        <w:t xml:space="preserve"> Σας παρακαλώ.</w:t>
      </w:r>
    </w:p>
    <w:p w14:paraId="2C1AD80C"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Βαρδαλή</w:t>
      </w:r>
      <w:proofErr w:type="spellEnd"/>
      <w:r>
        <w:rPr>
          <w:rFonts w:eastAsia="Times New Roman"/>
          <w:bCs/>
          <w:szCs w:val="24"/>
        </w:rPr>
        <w:t>, συνεχίστε.</w:t>
      </w:r>
    </w:p>
    <w:p w14:paraId="2C1AD80D" w14:textId="77777777" w:rsidR="00692F88" w:rsidRDefault="007C4398">
      <w:pPr>
        <w:tabs>
          <w:tab w:val="left" w:pos="2940"/>
        </w:tabs>
        <w:spacing w:line="600" w:lineRule="auto"/>
        <w:ind w:firstLine="720"/>
        <w:jc w:val="both"/>
        <w:rPr>
          <w:rFonts w:eastAsia="Times New Roman"/>
          <w:bCs/>
          <w:szCs w:val="24"/>
        </w:rPr>
      </w:pPr>
      <w:r>
        <w:rPr>
          <w:rFonts w:eastAsia="Times New Roman"/>
          <w:b/>
          <w:bCs/>
          <w:szCs w:val="24"/>
        </w:rPr>
        <w:t xml:space="preserve">ΑΘΑΝΑΣΙΟΣ ΒΑΡΔΑΛΗΣ: </w:t>
      </w:r>
      <w:r>
        <w:rPr>
          <w:rFonts w:eastAsia="Times New Roman"/>
          <w:bCs/>
          <w:szCs w:val="24"/>
        </w:rPr>
        <w:t xml:space="preserve">Είναι 65 εκατομμύρια μείωση. Το τονίζω </w:t>
      </w:r>
      <w:r>
        <w:rPr>
          <w:rFonts w:eastAsia="Times New Roman"/>
          <w:bCs/>
          <w:szCs w:val="24"/>
        </w:rPr>
        <w:t>ξανά.</w:t>
      </w:r>
    </w:p>
    <w:p w14:paraId="2C1AD80E"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Περνάει ακόμα και μέσα από τη μείωση του </w:t>
      </w:r>
      <w:r w:rsidRPr="0019386B">
        <w:rPr>
          <w:rFonts w:eastAsia="Times New Roman"/>
          <w:bCs/>
          <w:szCs w:val="24"/>
        </w:rPr>
        <w:t>επιδόματος ανεργίας</w:t>
      </w:r>
      <w:r>
        <w:rPr>
          <w:rFonts w:eastAsia="Times New Roman"/>
          <w:bCs/>
          <w:szCs w:val="24"/>
        </w:rPr>
        <w:t>, που και αυτό τ</w:t>
      </w:r>
      <w:r w:rsidRPr="0019386B">
        <w:rPr>
          <w:rFonts w:eastAsia="Times New Roman"/>
          <w:bCs/>
          <w:szCs w:val="24"/>
        </w:rPr>
        <w:t>ο παίρνει μόνο το 10% των ανέργων</w:t>
      </w:r>
      <w:r>
        <w:rPr>
          <w:rFonts w:eastAsia="Times New Roman"/>
          <w:bCs/>
          <w:szCs w:val="24"/>
        </w:rPr>
        <w:t>.</w:t>
      </w:r>
    </w:p>
    <w:p w14:paraId="2C1AD80F"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Π</w:t>
      </w:r>
      <w:r w:rsidRPr="0019386B">
        <w:rPr>
          <w:rFonts w:eastAsia="Times New Roman"/>
          <w:bCs/>
          <w:szCs w:val="24"/>
        </w:rPr>
        <w:t>ερνάνε μέσα από ανελέητους εκβιασμούς για πλειστηριασμούς σε λαϊκά σπίτια</w:t>
      </w:r>
      <w:r>
        <w:rPr>
          <w:rFonts w:eastAsia="Times New Roman"/>
          <w:bCs/>
          <w:szCs w:val="24"/>
        </w:rPr>
        <w:t>,</w:t>
      </w:r>
      <w:r w:rsidRPr="0019386B">
        <w:rPr>
          <w:rFonts w:eastAsia="Times New Roman"/>
          <w:bCs/>
          <w:szCs w:val="24"/>
        </w:rPr>
        <w:t xml:space="preserve"> για να στηριχθούν οι τραπεζικοί όμιλοι να ξεφορτωθούν τα κόκκιν</w:t>
      </w:r>
      <w:r w:rsidRPr="0019386B">
        <w:rPr>
          <w:rFonts w:eastAsia="Times New Roman"/>
          <w:bCs/>
          <w:szCs w:val="24"/>
        </w:rPr>
        <w:t>α δάνεια</w:t>
      </w:r>
      <w:r>
        <w:rPr>
          <w:rFonts w:eastAsia="Times New Roman"/>
          <w:bCs/>
          <w:szCs w:val="24"/>
        </w:rPr>
        <w:t>,</w:t>
      </w:r>
      <w:r w:rsidRPr="0019386B">
        <w:rPr>
          <w:rFonts w:eastAsia="Times New Roman"/>
          <w:bCs/>
          <w:szCs w:val="24"/>
        </w:rPr>
        <w:t xml:space="preserve"> ώστε να τροφοδοτήσουν και αυτοί με τη σειρά τους με φθηνό δανεισμό το</w:t>
      </w:r>
      <w:r>
        <w:rPr>
          <w:rFonts w:eastAsia="Times New Roman"/>
          <w:bCs/>
          <w:szCs w:val="24"/>
        </w:rPr>
        <w:t>ν</w:t>
      </w:r>
      <w:r w:rsidRPr="0019386B">
        <w:rPr>
          <w:rFonts w:eastAsia="Times New Roman"/>
          <w:bCs/>
          <w:szCs w:val="24"/>
        </w:rPr>
        <w:t xml:space="preserve"> νέο γύρο της κερδοφορίας των επιχειρηματικών </w:t>
      </w:r>
      <w:r>
        <w:rPr>
          <w:rFonts w:eastAsia="Times New Roman"/>
          <w:bCs/>
          <w:szCs w:val="24"/>
        </w:rPr>
        <w:t>ομίλων.</w:t>
      </w:r>
    </w:p>
    <w:p w14:paraId="2C1AD810"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Περνά μέσα α</w:t>
      </w:r>
      <w:r w:rsidRPr="0019386B">
        <w:rPr>
          <w:rFonts w:eastAsia="Times New Roman"/>
          <w:bCs/>
          <w:szCs w:val="24"/>
        </w:rPr>
        <w:t xml:space="preserve">πό την εφαρμογή του </w:t>
      </w:r>
      <w:proofErr w:type="spellStart"/>
      <w:r w:rsidRPr="0019386B">
        <w:rPr>
          <w:rFonts w:eastAsia="Times New Roman"/>
          <w:bCs/>
          <w:szCs w:val="24"/>
        </w:rPr>
        <w:t>μνημονιακού</w:t>
      </w:r>
      <w:proofErr w:type="spellEnd"/>
      <w:r w:rsidRPr="0019386B">
        <w:rPr>
          <w:rFonts w:eastAsia="Times New Roman"/>
          <w:bCs/>
          <w:szCs w:val="24"/>
        </w:rPr>
        <w:t xml:space="preserve"> νόμου</w:t>
      </w:r>
      <w:r>
        <w:rPr>
          <w:rFonts w:eastAsia="Times New Roman"/>
          <w:bCs/>
          <w:szCs w:val="24"/>
        </w:rPr>
        <w:t xml:space="preserve"> </w:t>
      </w:r>
      <w:proofErr w:type="spellStart"/>
      <w:r>
        <w:rPr>
          <w:rFonts w:eastAsia="Times New Roman"/>
          <w:bCs/>
          <w:szCs w:val="24"/>
        </w:rPr>
        <w:t>Β</w:t>
      </w:r>
      <w:r w:rsidRPr="0019386B">
        <w:rPr>
          <w:rFonts w:eastAsia="Times New Roman"/>
          <w:bCs/>
          <w:szCs w:val="24"/>
        </w:rPr>
        <w:t>ρούτση</w:t>
      </w:r>
      <w:r>
        <w:rPr>
          <w:rFonts w:eastAsia="Times New Roman"/>
          <w:bCs/>
          <w:szCs w:val="24"/>
        </w:rPr>
        <w:t>-Α</w:t>
      </w:r>
      <w:r w:rsidRPr="0019386B">
        <w:rPr>
          <w:rFonts w:eastAsia="Times New Roman"/>
          <w:bCs/>
          <w:szCs w:val="24"/>
        </w:rPr>
        <w:t>χτσιόγλου</w:t>
      </w:r>
      <w:proofErr w:type="spellEnd"/>
      <w:r w:rsidRPr="0019386B">
        <w:rPr>
          <w:rFonts w:eastAsia="Times New Roman"/>
          <w:bCs/>
          <w:szCs w:val="24"/>
        </w:rPr>
        <w:t xml:space="preserve"> </w:t>
      </w:r>
      <w:r>
        <w:rPr>
          <w:rFonts w:eastAsia="Times New Roman"/>
          <w:bCs/>
          <w:szCs w:val="24"/>
        </w:rPr>
        <w:t>για τη διαμόρφωση τ</w:t>
      </w:r>
      <w:r w:rsidRPr="0019386B">
        <w:rPr>
          <w:rFonts w:eastAsia="Times New Roman"/>
          <w:bCs/>
          <w:szCs w:val="24"/>
        </w:rPr>
        <w:t>ου κατώτατου μισθού</w:t>
      </w:r>
      <w:r>
        <w:rPr>
          <w:rFonts w:eastAsia="Times New Roman"/>
          <w:bCs/>
          <w:szCs w:val="24"/>
        </w:rPr>
        <w:t xml:space="preserve">, </w:t>
      </w:r>
      <w:r w:rsidRPr="0019386B">
        <w:rPr>
          <w:rFonts w:eastAsia="Times New Roman"/>
          <w:bCs/>
          <w:szCs w:val="24"/>
        </w:rPr>
        <w:t>σύμφωνα</w:t>
      </w:r>
      <w:r>
        <w:rPr>
          <w:rFonts w:eastAsia="Times New Roman"/>
          <w:bCs/>
          <w:szCs w:val="24"/>
        </w:rPr>
        <w:t>, β</w:t>
      </w:r>
      <w:r w:rsidRPr="0019386B">
        <w:rPr>
          <w:rFonts w:eastAsia="Times New Roman"/>
          <w:bCs/>
          <w:szCs w:val="24"/>
        </w:rPr>
        <w:t>εβαίως</w:t>
      </w:r>
      <w:r>
        <w:rPr>
          <w:rFonts w:eastAsia="Times New Roman"/>
          <w:bCs/>
          <w:szCs w:val="24"/>
        </w:rPr>
        <w:t>,</w:t>
      </w:r>
      <w:r w:rsidRPr="0019386B">
        <w:rPr>
          <w:rFonts w:eastAsia="Times New Roman"/>
          <w:bCs/>
          <w:szCs w:val="24"/>
        </w:rPr>
        <w:t xml:space="preserve"> με την ανταγωνιστικότητα των επιχειρηματικών ομίλων </w:t>
      </w:r>
      <w:r>
        <w:rPr>
          <w:rFonts w:eastAsia="Times New Roman"/>
          <w:bCs/>
          <w:szCs w:val="24"/>
        </w:rPr>
        <w:t xml:space="preserve">με καταργημένες </w:t>
      </w:r>
      <w:r w:rsidRPr="0019386B">
        <w:rPr>
          <w:rFonts w:eastAsia="Times New Roman"/>
          <w:bCs/>
          <w:szCs w:val="24"/>
        </w:rPr>
        <w:t>τις συλλογικές διαπραγματεύσεις</w:t>
      </w:r>
      <w:r>
        <w:rPr>
          <w:rFonts w:eastAsia="Times New Roman"/>
          <w:bCs/>
          <w:szCs w:val="24"/>
        </w:rPr>
        <w:t>.</w:t>
      </w:r>
    </w:p>
    <w:p w14:paraId="2C1AD811"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Τ</w:t>
      </w:r>
      <w:r w:rsidRPr="0019386B">
        <w:rPr>
          <w:rFonts w:eastAsia="Times New Roman"/>
          <w:bCs/>
          <w:szCs w:val="24"/>
        </w:rPr>
        <w:t>ην ίδια στιγμή</w:t>
      </w:r>
      <w:r>
        <w:rPr>
          <w:rFonts w:eastAsia="Times New Roman"/>
          <w:bCs/>
          <w:szCs w:val="24"/>
        </w:rPr>
        <w:t>,</w:t>
      </w:r>
      <w:r w:rsidRPr="0019386B">
        <w:rPr>
          <w:rFonts w:eastAsia="Times New Roman"/>
          <w:bCs/>
          <w:szCs w:val="24"/>
        </w:rPr>
        <w:t xml:space="preserve"> το κεφάλαιο απολαμβάνει απανωτές ενισχύσεις για τη διευκόλυνση της δράσης </w:t>
      </w:r>
      <w:r>
        <w:rPr>
          <w:rFonts w:eastAsia="Times New Roman"/>
          <w:bCs/>
          <w:szCs w:val="24"/>
        </w:rPr>
        <w:t xml:space="preserve">του, όπως </w:t>
      </w:r>
      <w:r w:rsidRPr="0019386B">
        <w:rPr>
          <w:rFonts w:eastAsia="Times New Roman"/>
          <w:bCs/>
          <w:szCs w:val="24"/>
        </w:rPr>
        <w:t>φορολογικές μειώσεις ασφαλιστικών εισφορών</w:t>
      </w:r>
      <w:r>
        <w:rPr>
          <w:rFonts w:eastAsia="Times New Roman"/>
          <w:bCs/>
          <w:szCs w:val="24"/>
        </w:rPr>
        <w:t>,</w:t>
      </w:r>
      <w:r w:rsidRPr="0019386B">
        <w:rPr>
          <w:rFonts w:eastAsia="Times New Roman"/>
          <w:bCs/>
          <w:szCs w:val="24"/>
        </w:rPr>
        <w:t xml:space="preserve"> φθ</w:t>
      </w:r>
      <w:r w:rsidRPr="0019386B">
        <w:rPr>
          <w:rFonts w:eastAsia="Times New Roman"/>
          <w:bCs/>
          <w:szCs w:val="24"/>
        </w:rPr>
        <w:t>ηνό χρήμα</w:t>
      </w:r>
      <w:r>
        <w:rPr>
          <w:rFonts w:eastAsia="Times New Roman"/>
          <w:bCs/>
          <w:szCs w:val="24"/>
        </w:rPr>
        <w:t xml:space="preserve">, τζάμπα </w:t>
      </w:r>
      <w:r w:rsidRPr="0019386B">
        <w:rPr>
          <w:rFonts w:eastAsia="Times New Roman"/>
          <w:bCs/>
          <w:szCs w:val="24"/>
        </w:rPr>
        <w:t xml:space="preserve">ενέργεια </w:t>
      </w:r>
      <w:proofErr w:type="spellStart"/>
      <w:r>
        <w:rPr>
          <w:rFonts w:eastAsia="Times New Roman"/>
          <w:bCs/>
          <w:szCs w:val="24"/>
        </w:rPr>
        <w:t>κ.ο.κ.</w:t>
      </w:r>
      <w:proofErr w:type="spellEnd"/>
      <w:r>
        <w:rPr>
          <w:rFonts w:eastAsia="Times New Roman"/>
          <w:bCs/>
          <w:szCs w:val="24"/>
        </w:rPr>
        <w:t>.</w:t>
      </w:r>
    </w:p>
    <w:p w14:paraId="2C1AD812"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Α</w:t>
      </w:r>
      <w:r w:rsidRPr="0019386B">
        <w:rPr>
          <w:rFonts w:eastAsia="Times New Roman"/>
          <w:bCs/>
          <w:szCs w:val="24"/>
        </w:rPr>
        <w:t>κόμα και το μεγάλο μέρος από τα πολυδιαφημισμένα αντίμετρα περιλαμβάνο</w:t>
      </w:r>
      <w:r>
        <w:rPr>
          <w:rFonts w:eastAsia="Times New Roman"/>
          <w:bCs/>
          <w:szCs w:val="24"/>
        </w:rPr>
        <w:t>υν μέτρα</w:t>
      </w:r>
      <w:r>
        <w:rPr>
          <w:rFonts w:eastAsia="Times New Roman"/>
          <w:bCs/>
          <w:szCs w:val="24"/>
        </w:rPr>
        <w:t>,</w:t>
      </w:r>
      <w:r>
        <w:rPr>
          <w:rFonts w:eastAsia="Times New Roman"/>
          <w:bCs/>
          <w:szCs w:val="24"/>
        </w:rPr>
        <w:t xml:space="preserve"> </w:t>
      </w:r>
      <w:r w:rsidRPr="0019386B">
        <w:rPr>
          <w:rFonts w:eastAsia="Times New Roman"/>
          <w:bCs/>
          <w:szCs w:val="24"/>
        </w:rPr>
        <w:t>που λειτουργούν ως λίπασμα για την ανάκαμψη των κερδών του κεφαλαίου</w:t>
      </w:r>
      <w:r>
        <w:rPr>
          <w:rFonts w:eastAsia="Times New Roman"/>
          <w:bCs/>
          <w:szCs w:val="24"/>
        </w:rPr>
        <w:t>.</w:t>
      </w:r>
    </w:p>
    <w:p w14:paraId="2C1AD813"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Τ</w:t>
      </w:r>
      <w:r w:rsidRPr="0019386B">
        <w:rPr>
          <w:rFonts w:eastAsia="Times New Roman"/>
          <w:bCs/>
          <w:szCs w:val="24"/>
        </w:rPr>
        <w:t>ι είναι</w:t>
      </w:r>
      <w:r>
        <w:rPr>
          <w:rFonts w:eastAsia="Times New Roman"/>
          <w:bCs/>
          <w:szCs w:val="24"/>
        </w:rPr>
        <w:t>,</w:t>
      </w:r>
      <w:r w:rsidRPr="0019386B">
        <w:rPr>
          <w:rFonts w:eastAsia="Times New Roman"/>
          <w:bCs/>
          <w:szCs w:val="24"/>
        </w:rPr>
        <w:t xml:space="preserve"> δηλαδή</w:t>
      </w:r>
      <w:r>
        <w:rPr>
          <w:rFonts w:eastAsia="Times New Roman"/>
          <w:bCs/>
          <w:szCs w:val="24"/>
        </w:rPr>
        <w:t>,</w:t>
      </w:r>
      <w:r w:rsidRPr="0019386B">
        <w:rPr>
          <w:rFonts w:eastAsia="Times New Roman"/>
          <w:bCs/>
          <w:szCs w:val="24"/>
        </w:rPr>
        <w:t xml:space="preserve"> η κρατική επιδότηση στο 50% των εργοδοτικών ασφαλιστ</w:t>
      </w:r>
      <w:r w:rsidRPr="0019386B">
        <w:rPr>
          <w:rFonts w:eastAsia="Times New Roman"/>
          <w:bCs/>
          <w:szCs w:val="24"/>
        </w:rPr>
        <w:t xml:space="preserve">ικών εισφορών για νέους έως </w:t>
      </w:r>
      <w:r>
        <w:rPr>
          <w:rFonts w:eastAsia="Times New Roman"/>
          <w:bCs/>
          <w:szCs w:val="24"/>
        </w:rPr>
        <w:t>είκοσι τεσσάρων</w:t>
      </w:r>
      <w:r w:rsidRPr="0019386B">
        <w:rPr>
          <w:rFonts w:eastAsia="Times New Roman"/>
          <w:bCs/>
          <w:szCs w:val="24"/>
        </w:rPr>
        <w:t xml:space="preserve"> ετών</w:t>
      </w:r>
      <w:r>
        <w:rPr>
          <w:rFonts w:eastAsia="Times New Roman"/>
          <w:bCs/>
          <w:szCs w:val="24"/>
        </w:rPr>
        <w:t>; Ε</w:t>
      </w:r>
      <w:r w:rsidRPr="0019386B">
        <w:rPr>
          <w:rFonts w:eastAsia="Times New Roman"/>
          <w:bCs/>
          <w:szCs w:val="24"/>
        </w:rPr>
        <w:t>ίναι ένα δωράκι προς τις επιχειρήσεις</w:t>
      </w:r>
      <w:r>
        <w:rPr>
          <w:rFonts w:eastAsia="Times New Roman"/>
          <w:bCs/>
          <w:szCs w:val="24"/>
        </w:rPr>
        <w:t>,</w:t>
      </w:r>
      <w:r w:rsidRPr="0019386B">
        <w:rPr>
          <w:rFonts w:eastAsia="Times New Roman"/>
          <w:bCs/>
          <w:szCs w:val="24"/>
        </w:rPr>
        <w:t xml:space="preserve"> πληρωμένο</w:t>
      </w:r>
      <w:r>
        <w:rPr>
          <w:rFonts w:eastAsia="Times New Roman"/>
          <w:bCs/>
          <w:szCs w:val="24"/>
        </w:rPr>
        <w:t>,</w:t>
      </w:r>
      <w:r w:rsidRPr="0019386B">
        <w:rPr>
          <w:rFonts w:eastAsia="Times New Roman"/>
          <w:bCs/>
          <w:szCs w:val="24"/>
        </w:rPr>
        <w:t xml:space="preserve"> </w:t>
      </w:r>
      <w:r>
        <w:rPr>
          <w:rFonts w:eastAsia="Times New Roman"/>
          <w:bCs/>
          <w:szCs w:val="24"/>
        </w:rPr>
        <w:t>όμως,</w:t>
      </w:r>
      <w:r w:rsidRPr="0019386B">
        <w:rPr>
          <w:rFonts w:eastAsia="Times New Roman"/>
          <w:bCs/>
          <w:szCs w:val="24"/>
        </w:rPr>
        <w:t xml:space="preserve"> από την τσέπη του λαού</w:t>
      </w:r>
      <w:r>
        <w:rPr>
          <w:rFonts w:eastAsia="Times New Roman"/>
          <w:bCs/>
          <w:szCs w:val="24"/>
        </w:rPr>
        <w:t>. Α</w:t>
      </w:r>
      <w:r w:rsidRPr="0019386B">
        <w:rPr>
          <w:rFonts w:eastAsia="Times New Roman"/>
          <w:bCs/>
          <w:szCs w:val="24"/>
        </w:rPr>
        <w:t>υτό είναι</w:t>
      </w:r>
      <w:r>
        <w:rPr>
          <w:rFonts w:eastAsia="Times New Roman"/>
          <w:bCs/>
          <w:szCs w:val="24"/>
        </w:rPr>
        <w:t>.</w:t>
      </w:r>
    </w:p>
    <w:p w14:paraId="2C1AD814"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Τ</w:t>
      </w:r>
      <w:r w:rsidRPr="0019386B">
        <w:rPr>
          <w:rFonts w:eastAsia="Times New Roman"/>
          <w:bCs/>
          <w:szCs w:val="24"/>
        </w:rPr>
        <w:t>ι είναι η μείωση του εταιρικού φορολογικού συντελεστή στα επιχειρηματ</w:t>
      </w:r>
      <w:r>
        <w:rPr>
          <w:rFonts w:eastAsia="Times New Roman"/>
          <w:bCs/>
          <w:szCs w:val="24"/>
        </w:rPr>
        <w:t>ικά κέρδη κατά τέσσερις</w:t>
      </w:r>
      <w:r w:rsidRPr="0019386B">
        <w:rPr>
          <w:rFonts w:eastAsia="Times New Roman"/>
          <w:bCs/>
          <w:szCs w:val="24"/>
        </w:rPr>
        <w:t xml:space="preserve"> μονάδες από </w:t>
      </w:r>
      <w:r>
        <w:rPr>
          <w:rFonts w:eastAsia="Times New Roman"/>
          <w:bCs/>
          <w:szCs w:val="24"/>
        </w:rPr>
        <w:t xml:space="preserve">το </w:t>
      </w:r>
      <w:r w:rsidRPr="0019386B">
        <w:rPr>
          <w:rFonts w:eastAsia="Times New Roman"/>
          <w:bCs/>
          <w:szCs w:val="24"/>
        </w:rPr>
        <w:t>29 σ</w:t>
      </w:r>
      <w:r w:rsidRPr="0019386B">
        <w:rPr>
          <w:rFonts w:eastAsia="Times New Roman"/>
          <w:bCs/>
          <w:szCs w:val="24"/>
        </w:rPr>
        <w:t>το 25 σε βάθος τετραετίας</w:t>
      </w:r>
      <w:r>
        <w:rPr>
          <w:rFonts w:eastAsia="Times New Roman"/>
          <w:bCs/>
          <w:szCs w:val="24"/>
        </w:rPr>
        <w:t>; Α</w:t>
      </w:r>
      <w:r w:rsidRPr="0019386B">
        <w:rPr>
          <w:rFonts w:eastAsia="Times New Roman"/>
          <w:bCs/>
          <w:szCs w:val="24"/>
        </w:rPr>
        <w:t>πό αυτή</w:t>
      </w:r>
      <w:r>
        <w:rPr>
          <w:rFonts w:eastAsia="Times New Roman"/>
          <w:bCs/>
          <w:szCs w:val="24"/>
        </w:rPr>
        <w:t>ν</w:t>
      </w:r>
      <w:r w:rsidRPr="0019386B">
        <w:rPr>
          <w:rFonts w:eastAsia="Times New Roman"/>
          <w:bCs/>
          <w:szCs w:val="24"/>
        </w:rPr>
        <w:t xml:space="preserve"> τη μείωση θα έχουν όφελος 460 εκατομμύρια</w:t>
      </w:r>
      <w:r>
        <w:rPr>
          <w:rFonts w:eastAsia="Times New Roman"/>
          <w:bCs/>
          <w:szCs w:val="24"/>
        </w:rPr>
        <w:t>,</w:t>
      </w:r>
      <w:r w:rsidRPr="0019386B">
        <w:rPr>
          <w:rFonts w:eastAsia="Times New Roman"/>
          <w:bCs/>
          <w:szCs w:val="24"/>
        </w:rPr>
        <w:t xml:space="preserve"> σύμφω</w:t>
      </w:r>
      <w:r>
        <w:rPr>
          <w:rFonts w:eastAsia="Times New Roman"/>
          <w:bCs/>
          <w:szCs w:val="24"/>
        </w:rPr>
        <w:t>να με το δικό σας μεσοπρόθεσμο π</w:t>
      </w:r>
      <w:r w:rsidRPr="0019386B">
        <w:rPr>
          <w:rFonts w:eastAsia="Times New Roman"/>
          <w:bCs/>
          <w:szCs w:val="24"/>
        </w:rPr>
        <w:t>λαίσιο</w:t>
      </w:r>
      <w:r>
        <w:rPr>
          <w:rFonts w:eastAsia="Times New Roman"/>
          <w:bCs/>
          <w:szCs w:val="24"/>
        </w:rPr>
        <w:t xml:space="preserve">. </w:t>
      </w:r>
    </w:p>
    <w:p w14:paraId="2C1AD815"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Τ</w:t>
      </w:r>
      <w:r w:rsidRPr="0019386B">
        <w:rPr>
          <w:rFonts w:eastAsia="Times New Roman"/>
          <w:bCs/>
          <w:szCs w:val="24"/>
        </w:rPr>
        <w:t>ο</w:t>
      </w:r>
      <w:r>
        <w:rPr>
          <w:rFonts w:eastAsia="Times New Roman"/>
          <w:bCs/>
          <w:szCs w:val="24"/>
        </w:rPr>
        <w:t>ν</w:t>
      </w:r>
      <w:r w:rsidRPr="0019386B">
        <w:rPr>
          <w:rFonts w:eastAsia="Times New Roman"/>
          <w:bCs/>
          <w:szCs w:val="24"/>
        </w:rPr>
        <w:t xml:space="preserve"> λαό τον ξεζουμί</w:t>
      </w:r>
      <w:r>
        <w:rPr>
          <w:rFonts w:eastAsia="Times New Roman"/>
          <w:bCs/>
          <w:szCs w:val="24"/>
        </w:rPr>
        <w:t>ζετε</w:t>
      </w:r>
      <w:r w:rsidRPr="0019386B">
        <w:rPr>
          <w:rFonts w:eastAsia="Times New Roman"/>
          <w:bCs/>
          <w:szCs w:val="24"/>
        </w:rPr>
        <w:t xml:space="preserve"> </w:t>
      </w:r>
      <w:r>
        <w:rPr>
          <w:rFonts w:eastAsia="Times New Roman"/>
          <w:bCs/>
          <w:szCs w:val="24"/>
        </w:rPr>
        <w:t xml:space="preserve">με </w:t>
      </w:r>
      <w:r w:rsidRPr="0019386B">
        <w:rPr>
          <w:rFonts w:eastAsia="Times New Roman"/>
          <w:bCs/>
          <w:szCs w:val="24"/>
        </w:rPr>
        <w:t>τη φορολογία</w:t>
      </w:r>
      <w:r>
        <w:rPr>
          <w:rFonts w:eastAsia="Times New Roman"/>
          <w:bCs/>
          <w:szCs w:val="24"/>
        </w:rPr>
        <w:t>,</w:t>
      </w:r>
      <w:r w:rsidRPr="0019386B">
        <w:rPr>
          <w:rFonts w:eastAsia="Times New Roman"/>
          <w:bCs/>
          <w:szCs w:val="24"/>
        </w:rPr>
        <w:t xml:space="preserve"> αλλά </w:t>
      </w:r>
      <w:r>
        <w:rPr>
          <w:rFonts w:eastAsia="Times New Roman"/>
          <w:bCs/>
          <w:szCs w:val="24"/>
        </w:rPr>
        <w:t>σ</w:t>
      </w:r>
      <w:r w:rsidRPr="0019386B">
        <w:rPr>
          <w:rFonts w:eastAsia="Times New Roman"/>
          <w:bCs/>
          <w:szCs w:val="24"/>
        </w:rPr>
        <w:t>τους κεφαλαιοκράτες μειώνετ</w:t>
      </w:r>
      <w:r>
        <w:rPr>
          <w:rFonts w:eastAsia="Times New Roman"/>
          <w:bCs/>
          <w:szCs w:val="24"/>
        </w:rPr>
        <w:t>ε</w:t>
      </w:r>
      <w:r w:rsidRPr="0019386B">
        <w:rPr>
          <w:rFonts w:eastAsia="Times New Roman"/>
          <w:bCs/>
          <w:szCs w:val="24"/>
        </w:rPr>
        <w:t xml:space="preserve"> ακόμα και τη φορολογία επί των διανεμομένων κερδών από</w:t>
      </w:r>
      <w:r w:rsidRPr="0019386B">
        <w:rPr>
          <w:rFonts w:eastAsia="Times New Roman"/>
          <w:bCs/>
          <w:szCs w:val="24"/>
        </w:rPr>
        <w:t xml:space="preserve"> 15</w:t>
      </w:r>
      <w:r>
        <w:rPr>
          <w:rFonts w:eastAsia="Times New Roman"/>
          <w:bCs/>
          <w:szCs w:val="24"/>
        </w:rPr>
        <w:t>% σε 10%.</w:t>
      </w:r>
    </w:p>
    <w:p w14:paraId="2C1AD816"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Τ</w:t>
      </w:r>
      <w:r w:rsidRPr="0019386B">
        <w:rPr>
          <w:rFonts w:eastAsia="Times New Roman"/>
          <w:bCs/>
          <w:szCs w:val="24"/>
        </w:rPr>
        <w:t>ο πρόγραμμα στήριξης των επιχειρηματιών και της ανακύκλωσης της ανεργίας αυξάνεται από 360 εκατομμύρια σε 551 εκατομμύρια ευρώ</w:t>
      </w:r>
      <w:r>
        <w:rPr>
          <w:rFonts w:eastAsia="Times New Roman"/>
          <w:bCs/>
          <w:szCs w:val="24"/>
        </w:rPr>
        <w:t>. Δ</w:t>
      </w:r>
      <w:r w:rsidRPr="0019386B">
        <w:rPr>
          <w:rFonts w:eastAsia="Times New Roman"/>
          <w:bCs/>
          <w:szCs w:val="24"/>
        </w:rPr>
        <w:t xml:space="preserve">εν </w:t>
      </w:r>
      <w:r>
        <w:rPr>
          <w:rFonts w:eastAsia="Times New Roman"/>
          <w:bCs/>
          <w:szCs w:val="24"/>
        </w:rPr>
        <w:t>πειράζετε</w:t>
      </w:r>
      <w:r w:rsidRPr="0019386B">
        <w:rPr>
          <w:rFonts w:eastAsia="Times New Roman"/>
          <w:bCs/>
          <w:szCs w:val="24"/>
        </w:rPr>
        <w:t xml:space="preserve"> ούτε μ</w:t>
      </w:r>
      <w:r>
        <w:rPr>
          <w:rFonts w:eastAsia="Times New Roman"/>
          <w:bCs/>
          <w:szCs w:val="24"/>
        </w:rPr>
        <w:t>ι</w:t>
      </w:r>
      <w:r w:rsidRPr="0019386B">
        <w:rPr>
          <w:rFonts w:eastAsia="Times New Roman"/>
          <w:bCs/>
          <w:szCs w:val="24"/>
        </w:rPr>
        <w:t>α από τις φοροαπαλλαγές</w:t>
      </w:r>
      <w:r>
        <w:rPr>
          <w:rFonts w:eastAsia="Times New Roman"/>
          <w:bCs/>
          <w:szCs w:val="24"/>
        </w:rPr>
        <w:t>,</w:t>
      </w:r>
      <w:r w:rsidRPr="0019386B">
        <w:rPr>
          <w:rFonts w:eastAsia="Times New Roman"/>
          <w:bCs/>
          <w:szCs w:val="24"/>
        </w:rPr>
        <w:t xml:space="preserve"> που έχουν οι βιομήχανοι</w:t>
      </w:r>
      <w:r>
        <w:rPr>
          <w:rFonts w:eastAsia="Times New Roman"/>
          <w:bCs/>
          <w:szCs w:val="24"/>
        </w:rPr>
        <w:t>, οι</w:t>
      </w:r>
      <w:r w:rsidRPr="0019386B">
        <w:rPr>
          <w:rFonts w:eastAsia="Times New Roman"/>
          <w:bCs/>
          <w:szCs w:val="24"/>
        </w:rPr>
        <w:t xml:space="preserve"> εφοπλιστές </w:t>
      </w:r>
      <w:r>
        <w:rPr>
          <w:rFonts w:eastAsia="Times New Roman"/>
          <w:bCs/>
          <w:szCs w:val="24"/>
        </w:rPr>
        <w:t xml:space="preserve">και γενικότερα οι </w:t>
      </w:r>
      <w:r>
        <w:rPr>
          <w:rFonts w:eastAsia="Times New Roman"/>
          <w:bCs/>
          <w:szCs w:val="24"/>
        </w:rPr>
        <w:t>επιχειρηματικοί όμιλοι. Μάλλον αυτούς τους θεωρείτε</w:t>
      </w:r>
      <w:r w:rsidRPr="0019386B">
        <w:rPr>
          <w:rFonts w:eastAsia="Times New Roman"/>
          <w:bCs/>
          <w:szCs w:val="24"/>
        </w:rPr>
        <w:t xml:space="preserve"> αδύναμο</w:t>
      </w:r>
      <w:r>
        <w:rPr>
          <w:rFonts w:eastAsia="Times New Roman"/>
          <w:bCs/>
          <w:szCs w:val="24"/>
        </w:rPr>
        <w:t>υ</w:t>
      </w:r>
      <w:r w:rsidRPr="0019386B">
        <w:rPr>
          <w:rFonts w:eastAsia="Times New Roman"/>
          <w:bCs/>
          <w:szCs w:val="24"/>
        </w:rPr>
        <w:t xml:space="preserve">ς και χρειάζονται </w:t>
      </w:r>
      <w:r>
        <w:rPr>
          <w:rFonts w:eastAsia="Times New Roman"/>
          <w:bCs/>
          <w:szCs w:val="24"/>
        </w:rPr>
        <w:t xml:space="preserve">τη </w:t>
      </w:r>
      <w:r w:rsidRPr="0019386B">
        <w:rPr>
          <w:rFonts w:eastAsia="Times New Roman"/>
          <w:bCs/>
          <w:szCs w:val="24"/>
        </w:rPr>
        <w:t>στήριξη του αστικού κράτους</w:t>
      </w:r>
      <w:r>
        <w:rPr>
          <w:rFonts w:eastAsia="Times New Roman"/>
          <w:bCs/>
          <w:szCs w:val="24"/>
        </w:rPr>
        <w:t>.</w:t>
      </w:r>
    </w:p>
    <w:p w14:paraId="2C1AD817"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Και τι δεν έχετε πει, Κ</w:t>
      </w:r>
      <w:r w:rsidRPr="0019386B">
        <w:rPr>
          <w:rFonts w:eastAsia="Times New Roman"/>
          <w:bCs/>
          <w:szCs w:val="24"/>
        </w:rPr>
        <w:t>υβέρνηση και Αξιωματική Αντιπολίτευση</w:t>
      </w:r>
      <w:r>
        <w:rPr>
          <w:rFonts w:eastAsia="Times New Roman"/>
          <w:bCs/>
          <w:szCs w:val="24"/>
        </w:rPr>
        <w:t>,</w:t>
      </w:r>
      <w:r w:rsidRPr="0019386B">
        <w:rPr>
          <w:rFonts w:eastAsia="Times New Roman"/>
          <w:bCs/>
          <w:szCs w:val="24"/>
        </w:rPr>
        <w:t xml:space="preserve"> για την ενίσχυση</w:t>
      </w:r>
      <w:r>
        <w:rPr>
          <w:rFonts w:eastAsia="Times New Roman"/>
          <w:bCs/>
          <w:szCs w:val="24"/>
        </w:rPr>
        <w:t>, ό</w:t>
      </w:r>
      <w:r w:rsidRPr="0019386B">
        <w:rPr>
          <w:rFonts w:eastAsia="Times New Roman"/>
          <w:bCs/>
          <w:szCs w:val="24"/>
        </w:rPr>
        <w:t>πως λέ</w:t>
      </w:r>
      <w:r>
        <w:rPr>
          <w:rFonts w:eastAsia="Times New Roman"/>
          <w:bCs/>
          <w:szCs w:val="24"/>
        </w:rPr>
        <w:t xml:space="preserve">τε, </w:t>
      </w:r>
      <w:r w:rsidRPr="0019386B">
        <w:rPr>
          <w:rFonts w:eastAsia="Times New Roman"/>
          <w:bCs/>
          <w:szCs w:val="24"/>
        </w:rPr>
        <w:t>των μικρομεσαίων επιχειρήσεων</w:t>
      </w:r>
      <w:r>
        <w:rPr>
          <w:rFonts w:eastAsia="Times New Roman"/>
          <w:bCs/>
          <w:szCs w:val="24"/>
        </w:rPr>
        <w:t xml:space="preserve">; </w:t>
      </w:r>
      <w:r w:rsidRPr="0019386B">
        <w:rPr>
          <w:rFonts w:eastAsia="Times New Roman"/>
          <w:bCs/>
          <w:szCs w:val="24"/>
        </w:rPr>
        <w:t>Γιατί</w:t>
      </w:r>
      <w:r>
        <w:rPr>
          <w:rFonts w:eastAsia="Times New Roman"/>
          <w:bCs/>
          <w:szCs w:val="24"/>
        </w:rPr>
        <w:t>,</w:t>
      </w:r>
      <w:r w:rsidRPr="0019386B">
        <w:rPr>
          <w:rFonts w:eastAsia="Times New Roman"/>
          <w:bCs/>
          <w:szCs w:val="24"/>
        </w:rPr>
        <w:t xml:space="preserve"> </w:t>
      </w:r>
      <w:r>
        <w:rPr>
          <w:rFonts w:eastAsia="Times New Roman"/>
          <w:bCs/>
          <w:szCs w:val="24"/>
        </w:rPr>
        <w:t>όμως,</w:t>
      </w:r>
      <w:r w:rsidRPr="0019386B">
        <w:rPr>
          <w:rFonts w:eastAsia="Times New Roman"/>
          <w:bCs/>
          <w:szCs w:val="24"/>
        </w:rPr>
        <w:t xml:space="preserve"> διατηρείτ</w:t>
      </w:r>
      <w:r>
        <w:rPr>
          <w:rFonts w:eastAsia="Times New Roman"/>
          <w:bCs/>
          <w:szCs w:val="24"/>
        </w:rPr>
        <w:t>ε</w:t>
      </w:r>
      <w:r w:rsidRPr="0019386B">
        <w:rPr>
          <w:rFonts w:eastAsia="Times New Roman"/>
          <w:bCs/>
          <w:szCs w:val="24"/>
        </w:rPr>
        <w:t xml:space="preserve"> </w:t>
      </w:r>
      <w:r>
        <w:rPr>
          <w:rFonts w:eastAsia="Times New Roman"/>
          <w:bCs/>
          <w:szCs w:val="24"/>
        </w:rPr>
        <w:t xml:space="preserve">τη </w:t>
      </w:r>
      <w:r w:rsidRPr="0019386B">
        <w:rPr>
          <w:rFonts w:eastAsia="Times New Roman"/>
          <w:bCs/>
          <w:szCs w:val="24"/>
        </w:rPr>
        <w:t>λ</w:t>
      </w:r>
      <w:r>
        <w:rPr>
          <w:rFonts w:eastAsia="Times New Roman"/>
          <w:bCs/>
          <w:szCs w:val="24"/>
        </w:rPr>
        <w:t>η</w:t>
      </w:r>
      <w:r w:rsidRPr="0019386B">
        <w:rPr>
          <w:rFonts w:eastAsia="Times New Roman"/>
          <w:bCs/>
          <w:szCs w:val="24"/>
        </w:rPr>
        <w:t>στ</w:t>
      </w:r>
      <w:r>
        <w:rPr>
          <w:rFonts w:eastAsia="Times New Roman"/>
          <w:bCs/>
          <w:szCs w:val="24"/>
        </w:rPr>
        <w:t>ρ</w:t>
      </w:r>
      <w:r w:rsidRPr="0019386B">
        <w:rPr>
          <w:rFonts w:eastAsia="Times New Roman"/>
          <w:bCs/>
          <w:szCs w:val="24"/>
        </w:rPr>
        <w:t>ική φορολόγηση των αυτοαπασχολούμενων από το 1 ευρώ</w:t>
      </w:r>
      <w:r>
        <w:rPr>
          <w:rFonts w:eastAsia="Times New Roman"/>
          <w:bCs/>
          <w:szCs w:val="24"/>
        </w:rPr>
        <w:t>; Γιατί δεν λέτε</w:t>
      </w:r>
      <w:r w:rsidRPr="0019386B">
        <w:rPr>
          <w:rFonts w:eastAsia="Times New Roman"/>
          <w:bCs/>
          <w:szCs w:val="24"/>
        </w:rPr>
        <w:t xml:space="preserve"> κουβέντα για την άμεση επαναφορά του αφορολόγητου</w:t>
      </w:r>
      <w:r>
        <w:rPr>
          <w:rFonts w:eastAsia="Times New Roman"/>
          <w:bCs/>
          <w:szCs w:val="24"/>
        </w:rPr>
        <w:t>, την</w:t>
      </w:r>
      <w:r w:rsidRPr="0019386B">
        <w:rPr>
          <w:rFonts w:eastAsia="Times New Roman"/>
          <w:bCs/>
          <w:szCs w:val="24"/>
        </w:rPr>
        <w:t xml:space="preserve"> κατάργηση του τέλους επιτηδεύματος</w:t>
      </w:r>
      <w:r>
        <w:rPr>
          <w:rFonts w:eastAsia="Times New Roman"/>
          <w:bCs/>
          <w:szCs w:val="24"/>
        </w:rPr>
        <w:t>, που θα μπορούσαν</w:t>
      </w:r>
      <w:r w:rsidRPr="0019386B">
        <w:rPr>
          <w:rFonts w:eastAsia="Times New Roman"/>
          <w:bCs/>
          <w:szCs w:val="24"/>
        </w:rPr>
        <w:t xml:space="preserve"> να δώσ</w:t>
      </w:r>
      <w:r>
        <w:rPr>
          <w:rFonts w:eastAsia="Times New Roman"/>
          <w:bCs/>
          <w:szCs w:val="24"/>
        </w:rPr>
        <w:t xml:space="preserve">ουν μια </w:t>
      </w:r>
      <w:r w:rsidRPr="0019386B">
        <w:rPr>
          <w:rFonts w:eastAsia="Times New Roman"/>
          <w:bCs/>
          <w:szCs w:val="24"/>
        </w:rPr>
        <w:t xml:space="preserve">ανάσα στις οικογένειές </w:t>
      </w:r>
      <w:r>
        <w:rPr>
          <w:rFonts w:eastAsia="Times New Roman"/>
          <w:bCs/>
          <w:szCs w:val="24"/>
        </w:rPr>
        <w:t>τους, τη «</w:t>
      </w:r>
      <w:r w:rsidRPr="0019386B">
        <w:rPr>
          <w:rFonts w:eastAsia="Times New Roman"/>
          <w:bCs/>
          <w:szCs w:val="24"/>
        </w:rPr>
        <w:t>στήριξη</w:t>
      </w:r>
      <w:r>
        <w:rPr>
          <w:rFonts w:eastAsia="Times New Roman"/>
          <w:bCs/>
          <w:szCs w:val="24"/>
        </w:rPr>
        <w:t xml:space="preserve">» </w:t>
      </w:r>
      <w:r w:rsidRPr="0019386B">
        <w:rPr>
          <w:rFonts w:eastAsia="Times New Roman"/>
          <w:bCs/>
          <w:szCs w:val="24"/>
        </w:rPr>
        <w:t>της μικρομεσαίας</w:t>
      </w:r>
      <w:r w:rsidRPr="0019386B">
        <w:rPr>
          <w:rFonts w:eastAsia="Times New Roman"/>
          <w:bCs/>
          <w:szCs w:val="24"/>
        </w:rPr>
        <w:t xml:space="preserve"> επιχειρηματικότητας</w:t>
      </w:r>
      <w:r>
        <w:rPr>
          <w:rFonts w:eastAsia="Times New Roman"/>
          <w:bCs/>
          <w:szCs w:val="24"/>
        </w:rPr>
        <w:t>, ό</w:t>
      </w:r>
      <w:r w:rsidRPr="0019386B">
        <w:rPr>
          <w:rFonts w:eastAsia="Times New Roman"/>
          <w:bCs/>
          <w:szCs w:val="24"/>
        </w:rPr>
        <w:t>πως λέ</w:t>
      </w:r>
      <w:r>
        <w:rPr>
          <w:rFonts w:eastAsia="Times New Roman"/>
          <w:bCs/>
          <w:szCs w:val="24"/>
        </w:rPr>
        <w:t>τ</w:t>
      </w:r>
      <w:r w:rsidRPr="0019386B">
        <w:rPr>
          <w:rFonts w:eastAsia="Times New Roman"/>
          <w:bCs/>
          <w:szCs w:val="24"/>
        </w:rPr>
        <w:t>ε</w:t>
      </w:r>
      <w:r>
        <w:rPr>
          <w:rFonts w:eastAsia="Times New Roman"/>
          <w:bCs/>
          <w:szCs w:val="24"/>
        </w:rPr>
        <w:t>; Α</w:t>
      </w:r>
      <w:r w:rsidRPr="0019386B">
        <w:rPr>
          <w:rFonts w:eastAsia="Times New Roman"/>
          <w:bCs/>
          <w:szCs w:val="24"/>
        </w:rPr>
        <w:t>ποτελούν κενό γράμμα και κοροϊδία</w:t>
      </w:r>
      <w:r>
        <w:rPr>
          <w:rFonts w:eastAsia="Times New Roman"/>
          <w:bCs/>
          <w:szCs w:val="24"/>
        </w:rPr>
        <w:t>.</w:t>
      </w:r>
    </w:p>
    <w:p w14:paraId="2C1AD818"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Σ</w:t>
      </w:r>
      <w:r w:rsidRPr="0019386B">
        <w:rPr>
          <w:rFonts w:eastAsia="Times New Roman"/>
          <w:bCs/>
          <w:szCs w:val="24"/>
        </w:rPr>
        <w:t>τους εφοπλιστές δίνετ</w:t>
      </w:r>
      <w:r>
        <w:rPr>
          <w:rFonts w:eastAsia="Times New Roman"/>
          <w:bCs/>
          <w:szCs w:val="24"/>
        </w:rPr>
        <w:t>ε</w:t>
      </w:r>
      <w:r w:rsidRPr="0019386B">
        <w:rPr>
          <w:rFonts w:eastAsia="Times New Roman"/>
          <w:bCs/>
          <w:szCs w:val="24"/>
        </w:rPr>
        <w:t xml:space="preserve"> αφορολόγητο πετρέλαιο</w:t>
      </w:r>
      <w:r>
        <w:rPr>
          <w:rFonts w:eastAsia="Times New Roman"/>
          <w:bCs/>
          <w:szCs w:val="24"/>
        </w:rPr>
        <w:t>. Σ</w:t>
      </w:r>
      <w:r w:rsidRPr="0019386B">
        <w:rPr>
          <w:rFonts w:eastAsia="Times New Roman"/>
          <w:bCs/>
          <w:szCs w:val="24"/>
        </w:rPr>
        <w:t>τους αγρότες</w:t>
      </w:r>
      <w:r>
        <w:rPr>
          <w:rFonts w:eastAsia="Times New Roman"/>
          <w:bCs/>
          <w:szCs w:val="24"/>
        </w:rPr>
        <w:t>, όμως, όχι. Γιατί δεν προχωράτε ά</w:t>
      </w:r>
      <w:r w:rsidRPr="0019386B">
        <w:rPr>
          <w:rFonts w:eastAsia="Times New Roman"/>
          <w:bCs/>
          <w:szCs w:val="24"/>
        </w:rPr>
        <w:t xml:space="preserve">μεσα στη μείωση της τιμής του </w:t>
      </w:r>
      <w:r>
        <w:rPr>
          <w:rFonts w:eastAsia="Times New Roman"/>
          <w:bCs/>
          <w:szCs w:val="24"/>
        </w:rPr>
        <w:t>α</w:t>
      </w:r>
      <w:r w:rsidRPr="0019386B">
        <w:rPr>
          <w:rFonts w:eastAsia="Times New Roman"/>
          <w:bCs/>
          <w:szCs w:val="24"/>
        </w:rPr>
        <w:t xml:space="preserve">γροτικού ρεύματος κατά 50% στους μικρομεσαίους </w:t>
      </w:r>
      <w:proofErr w:type="spellStart"/>
      <w:r w:rsidRPr="0019386B">
        <w:rPr>
          <w:rFonts w:eastAsia="Times New Roman"/>
          <w:bCs/>
          <w:szCs w:val="24"/>
        </w:rPr>
        <w:t>αγροτοκτηνοτρόφ</w:t>
      </w:r>
      <w:r w:rsidRPr="0019386B">
        <w:rPr>
          <w:rFonts w:eastAsia="Times New Roman"/>
          <w:bCs/>
          <w:szCs w:val="24"/>
        </w:rPr>
        <w:t>ους</w:t>
      </w:r>
      <w:proofErr w:type="spellEnd"/>
      <w:r>
        <w:rPr>
          <w:rFonts w:eastAsia="Times New Roman"/>
          <w:bCs/>
          <w:szCs w:val="24"/>
        </w:rPr>
        <w:t>,</w:t>
      </w:r>
      <w:r w:rsidRPr="0019386B">
        <w:rPr>
          <w:rFonts w:eastAsia="Times New Roman"/>
          <w:bCs/>
          <w:szCs w:val="24"/>
        </w:rPr>
        <w:t xml:space="preserve"> όπως </w:t>
      </w:r>
      <w:r>
        <w:rPr>
          <w:rFonts w:eastAsia="Times New Roman"/>
          <w:bCs/>
          <w:szCs w:val="24"/>
        </w:rPr>
        <w:t xml:space="preserve">ζητούν οι ίδιοι; </w:t>
      </w:r>
    </w:p>
    <w:p w14:paraId="2C1AD819"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Σ</w:t>
      </w:r>
      <w:r w:rsidRPr="0019386B">
        <w:rPr>
          <w:rFonts w:eastAsia="Times New Roman"/>
          <w:bCs/>
          <w:szCs w:val="24"/>
        </w:rPr>
        <w:t>κοτώνε</w:t>
      </w:r>
      <w:r>
        <w:rPr>
          <w:rFonts w:eastAsia="Times New Roman"/>
          <w:bCs/>
          <w:szCs w:val="24"/>
        </w:rPr>
        <w:t>στε</w:t>
      </w:r>
      <w:r w:rsidRPr="0019386B">
        <w:rPr>
          <w:rFonts w:eastAsia="Times New Roman"/>
          <w:bCs/>
          <w:szCs w:val="24"/>
        </w:rPr>
        <w:t xml:space="preserve"> μεταξύ </w:t>
      </w:r>
      <w:r>
        <w:rPr>
          <w:rFonts w:eastAsia="Times New Roman"/>
          <w:bCs/>
          <w:szCs w:val="24"/>
        </w:rPr>
        <w:t xml:space="preserve">σας, Κυβέρνηση </w:t>
      </w:r>
      <w:r w:rsidRPr="0019386B">
        <w:rPr>
          <w:rFonts w:eastAsia="Times New Roman"/>
          <w:bCs/>
          <w:szCs w:val="24"/>
        </w:rPr>
        <w:t>και Νέα Δημοκρατία</w:t>
      </w:r>
      <w:r>
        <w:rPr>
          <w:rFonts w:eastAsia="Times New Roman"/>
          <w:bCs/>
          <w:szCs w:val="24"/>
        </w:rPr>
        <w:t>,</w:t>
      </w:r>
      <w:r w:rsidRPr="0019386B">
        <w:rPr>
          <w:rFonts w:eastAsia="Times New Roman"/>
          <w:bCs/>
          <w:szCs w:val="24"/>
        </w:rPr>
        <w:t xml:space="preserve"> αλλά και τα άλλα </w:t>
      </w:r>
      <w:r>
        <w:rPr>
          <w:rFonts w:eastAsia="Times New Roman"/>
          <w:bCs/>
          <w:szCs w:val="24"/>
        </w:rPr>
        <w:t>κ</w:t>
      </w:r>
      <w:r>
        <w:rPr>
          <w:rFonts w:eastAsia="Times New Roman"/>
          <w:bCs/>
          <w:szCs w:val="24"/>
        </w:rPr>
        <w:t>όμματα της Α</w:t>
      </w:r>
      <w:r w:rsidRPr="0019386B">
        <w:rPr>
          <w:rFonts w:eastAsia="Times New Roman"/>
          <w:bCs/>
          <w:szCs w:val="24"/>
        </w:rPr>
        <w:t>ντιπολίτευσης</w:t>
      </w:r>
      <w:r>
        <w:rPr>
          <w:rFonts w:eastAsia="Times New Roman"/>
          <w:bCs/>
          <w:szCs w:val="24"/>
        </w:rPr>
        <w:t>,</w:t>
      </w:r>
      <w:r w:rsidRPr="0019386B">
        <w:rPr>
          <w:rFonts w:eastAsia="Times New Roman"/>
          <w:bCs/>
          <w:szCs w:val="24"/>
        </w:rPr>
        <w:t xml:space="preserve"> και το μόνο επί</w:t>
      </w:r>
      <w:r>
        <w:rPr>
          <w:rFonts w:eastAsia="Times New Roman"/>
          <w:bCs/>
          <w:szCs w:val="24"/>
        </w:rPr>
        <w:t xml:space="preserve">δικο </w:t>
      </w:r>
      <w:r w:rsidRPr="0019386B">
        <w:rPr>
          <w:rFonts w:eastAsia="Times New Roman"/>
          <w:bCs/>
          <w:szCs w:val="24"/>
        </w:rPr>
        <w:t>που έχει αυτή η αντιπαράθεση είναι το πότε ακριβώς</w:t>
      </w:r>
      <w:r>
        <w:rPr>
          <w:rFonts w:eastAsia="Times New Roman"/>
          <w:bCs/>
          <w:szCs w:val="24"/>
        </w:rPr>
        <w:t>,</w:t>
      </w:r>
      <w:r w:rsidRPr="0019386B">
        <w:rPr>
          <w:rFonts w:eastAsia="Times New Roman"/>
          <w:bCs/>
          <w:szCs w:val="24"/>
        </w:rPr>
        <w:t xml:space="preserve"> με ποιον τρόπο και με ποι</w:t>
      </w:r>
      <w:r>
        <w:rPr>
          <w:rFonts w:eastAsia="Times New Roman"/>
          <w:bCs/>
          <w:szCs w:val="24"/>
        </w:rPr>
        <w:t>α σειρά θα πληρώσουν για άλλη μι</w:t>
      </w:r>
      <w:r w:rsidRPr="0019386B">
        <w:rPr>
          <w:rFonts w:eastAsia="Times New Roman"/>
          <w:bCs/>
          <w:szCs w:val="24"/>
        </w:rPr>
        <w:t xml:space="preserve">α φορά τα διάφορα τμήματα του λαού </w:t>
      </w:r>
      <w:r>
        <w:rPr>
          <w:rFonts w:eastAsia="Times New Roman"/>
          <w:bCs/>
          <w:szCs w:val="24"/>
        </w:rPr>
        <w:t xml:space="preserve">την </w:t>
      </w:r>
      <w:r w:rsidRPr="0019386B">
        <w:rPr>
          <w:rFonts w:eastAsia="Times New Roman"/>
          <w:bCs/>
          <w:szCs w:val="24"/>
        </w:rPr>
        <w:t>προσπάθεια για την ανάκαμψη της καπιταλιστικής κερδοφορίας</w:t>
      </w:r>
      <w:r>
        <w:rPr>
          <w:rFonts w:eastAsia="Times New Roman"/>
          <w:bCs/>
          <w:szCs w:val="24"/>
        </w:rPr>
        <w:t>,</w:t>
      </w:r>
      <w:r w:rsidRPr="0019386B">
        <w:rPr>
          <w:rFonts w:eastAsia="Times New Roman"/>
          <w:bCs/>
          <w:szCs w:val="24"/>
        </w:rPr>
        <w:t xml:space="preserve"> που όλοι σας συμφωνείτε ότι πρέπει να γίνει</w:t>
      </w:r>
      <w:r>
        <w:rPr>
          <w:rFonts w:eastAsia="Times New Roman"/>
          <w:bCs/>
          <w:szCs w:val="24"/>
        </w:rPr>
        <w:t>.</w:t>
      </w:r>
    </w:p>
    <w:p w14:paraId="2C1AD81A"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Είστε </w:t>
      </w:r>
      <w:r w:rsidRPr="0019386B">
        <w:rPr>
          <w:rFonts w:eastAsia="Times New Roman"/>
          <w:bCs/>
          <w:szCs w:val="24"/>
        </w:rPr>
        <w:t>σε εγρήγορση</w:t>
      </w:r>
      <w:r>
        <w:rPr>
          <w:rFonts w:eastAsia="Times New Roman"/>
          <w:bCs/>
          <w:szCs w:val="24"/>
        </w:rPr>
        <w:t>, μ</w:t>
      </w:r>
      <w:r w:rsidRPr="0019386B">
        <w:rPr>
          <w:rFonts w:eastAsia="Times New Roman"/>
          <w:bCs/>
          <w:szCs w:val="24"/>
        </w:rPr>
        <w:t>άλιστα</w:t>
      </w:r>
      <w:r>
        <w:rPr>
          <w:rFonts w:eastAsia="Times New Roman"/>
          <w:bCs/>
          <w:szCs w:val="24"/>
        </w:rPr>
        <w:t>, καθώς το διεθνές ε</w:t>
      </w:r>
      <w:r w:rsidRPr="0019386B">
        <w:rPr>
          <w:rFonts w:eastAsia="Times New Roman"/>
          <w:bCs/>
          <w:szCs w:val="24"/>
        </w:rPr>
        <w:t>υρωπαϊκό περιβάλλον δεν αποκλείει επιδείνωση τ</w:t>
      </w:r>
      <w:r>
        <w:rPr>
          <w:rFonts w:eastAsia="Times New Roman"/>
          <w:bCs/>
          <w:szCs w:val="24"/>
        </w:rPr>
        <w:t>ο επόμενο διάστημα,</w:t>
      </w:r>
      <w:r>
        <w:rPr>
          <w:rFonts w:eastAsia="Times New Roman"/>
          <w:bCs/>
          <w:szCs w:val="24"/>
        </w:rPr>
        <w:t xml:space="preserve"> ακόμα και στοιχεία κρίσης.</w:t>
      </w:r>
    </w:p>
    <w:p w14:paraId="2C1AD81B"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Η </w:t>
      </w:r>
      <w:r w:rsidRPr="0019386B">
        <w:rPr>
          <w:rFonts w:eastAsia="Times New Roman"/>
          <w:bCs/>
          <w:szCs w:val="24"/>
        </w:rPr>
        <w:t>Νέα Δημοκρατία</w:t>
      </w:r>
      <w:r>
        <w:rPr>
          <w:rFonts w:eastAsia="Times New Roman"/>
          <w:bCs/>
          <w:szCs w:val="24"/>
        </w:rPr>
        <w:t>, βλέποντας</w:t>
      </w:r>
      <w:r w:rsidRPr="0019386B">
        <w:rPr>
          <w:rFonts w:eastAsia="Times New Roman"/>
          <w:bCs/>
          <w:szCs w:val="24"/>
        </w:rPr>
        <w:t xml:space="preserve"> το</w:t>
      </w:r>
      <w:r>
        <w:rPr>
          <w:rFonts w:eastAsia="Times New Roman"/>
          <w:bCs/>
          <w:szCs w:val="24"/>
        </w:rPr>
        <w:t>ν</w:t>
      </w:r>
      <w:r w:rsidRPr="0019386B">
        <w:rPr>
          <w:rFonts w:eastAsia="Times New Roman"/>
          <w:bCs/>
          <w:szCs w:val="24"/>
        </w:rPr>
        <w:t xml:space="preserve"> ΣΥΡΙΖΑ να είναι το αγαπημένο παιδί των καπιταλιστών</w:t>
      </w:r>
      <w:r>
        <w:rPr>
          <w:rFonts w:eastAsia="Times New Roman"/>
          <w:bCs/>
          <w:szCs w:val="24"/>
        </w:rPr>
        <w:t>,</w:t>
      </w:r>
      <w:r w:rsidRPr="0019386B">
        <w:rPr>
          <w:rFonts w:eastAsia="Times New Roman"/>
          <w:bCs/>
          <w:szCs w:val="24"/>
        </w:rPr>
        <w:t xml:space="preserve"> του ΝΑΤΟ και της Ευρωπαϊκής Ένωσης</w:t>
      </w:r>
      <w:r>
        <w:rPr>
          <w:rFonts w:eastAsia="Times New Roman"/>
          <w:bCs/>
          <w:szCs w:val="24"/>
        </w:rPr>
        <w:t>,</w:t>
      </w:r>
      <w:r w:rsidRPr="0019386B">
        <w:rPr>
          <w:rFonts w:eastAsia="Times New Roman"/>
          <w:bCs/>
          <w:szCs w:val="24"/>
        </w:rPr>
        <w:t xml:space="preserve"> υπερθεματίζει στις προσπάθειες και τις προτάσεις </w:t>
      </w:r>
      <w:r>
        <w:rPr>
          <w:rFonts w:eastAsia="Times New Roman"/>
          <w:bCs/>
          <w:szCs w:val="24"/>
        </w:rPr>
        <w:lastRenderedPageBreak/>
        <w:t>του Συνδέσμου Ελλήνων Βιομηχάνων. Ε</w:t>
      </w:r>
      <w:r w:rsidRPr="0019386B">
        <w:rPr>
          <w:rFonts w:eastAsia="Times New Roman"/>
          <w:bCs/>
          <w:szCs w:val="24"/>
        </w:rPr>
        <w:t>πιχειρεί να</w:t>
      </w:r>
      <w:r>
        <w:rPr>
          <w:rFonts w:eastAsia="Times New Roman"/>
          <w:bCs/>
          <w:szCs w:val="24"/>
        </w:rPr>
        <w:t xml:space="preserve"> παρουσιάσει</w:t>
      </w:r>
      <w:r>
        <w:rPr>
          <w:rFonts w:eastAsia="Times New Roman"/>
          <w:bCs/>
          <w:szCs w:val="24"/>
        </w:rPr>
        <w:t xml:space="preserve"> ένα πιο συνεκτικό πλαίσιο ε</w:t>
      </w:r>
      <w:r w:rsidRPr="0019386B">
        <w:rPr>
          <w:rFonts w:eastAsia="Times New Roman"/>
          <w:bCs/>
          <w:szCs w:val="24"/>
        </w:rPr>
        <w:t>πενδύσεων και να εμφανιστεί ως ένας πιο συνεπής υποστηρικτής του</w:t>
      </w:r>
      <w:r>
        <w:rPr>
          <w:rFonts w:eastAsia="Times New Roman"/>
          <w:bCs/>
          <w:szCs w:val="24"/>
        </w:rPr>
        <w:t xml:space="preserve">. Όλοι σας θεωρείτε αδιαπραγμάτευτο ζήτημα </w:t>
      </w:r>
      <w:r w:rsidRPr="0019386B">
        <w:rPr>
          <w:rFonts w:eastAsia="Times New Roman"/>
          <w:bCs/>
          <w:szCs w:val="24"/>
        </w:rPr>
        <w:t>τη συνέχιση της υλοποίησης των μεταρρυθμίσεων</w:t>
      </w:r>
      <w:r>
        <w:rPr>
          <w:rFonts w:eastAsia="Times New Roman"/>
          <w:bCs/>
          <w:szCs w:val="24"/>
        </w:rPr>
        <w:t>,</w:t>
      </w:r>
      <w:r w:rsidRPr="0019386B">
        <w:rPr>
          <w:rFonts w:eastAsia="Times New Roman"/>
          <w:bCs/>
          <w:szCs w:val="24"/>
        </w:rPr>
        <w:t xml:space="preserve"> συμφωνείτε στο</w:t>
      </w:r>
      <w:r>
        <w:rPr>
          <w:rFonts w:eastAsia="Times New Roman"/>
          <w:bCs/>
          <w:szCs w:val="24"/>
        </w:rPr>
        <w:t>ν</w:t>
      </w:r>
      <w:r w:rsidRPr="0019386B">
        <w:rPr>
          <w:rFonts w:eastAsia="Times New Roman"/>
          <w:bCs/>
          <w:szCs w:val="24"/>
        </w:rPr>
        <w:t xml:space="preserve"> στόχο της δημοσιονομικής σταθερότητας</w:t>
      </w:r>
      <w:r>
        <w:rPr>
          <w:rFonts w:eastAsia="Times New Roman"/>
          <w:bCs/>
          <w:szCs w:val="24"/>
        </w:rPr>
        <w:t>, την ανάγκη να πιάνο</w:t>
      </w:r>
      <w:r>
        <w:rPr>
          <w:rFonts w:eastAsia="Times New Roman"/>
          <w:bCs/>
          <w:szCs w:val="24"/>
        </w:rPr>
        <w:t>νται τα</w:t>
      </w:r>
      <w:r w:rsidRPr="0019386B">
        <w:rPr>
          <w:rFonts w:eastAsia="Times New Roman"/>
          <w:bCs/>
          <w:szCs w:val="24"/>
        </w:rPr>
        <w:t xml:space="preserve"> πρωτογεν</w:t>
      </w:r>
      <w:r>
        <w:rPr>
          <w:rFonts w:eastAsia="Times New Roman"/>
          <w:bCs/>
          <w:szCs w:val="24"/>
        </w:rPr>
        <w:t>ή</w:t>
      </w:r>
      <w:r w:rsidRPr="0019386B">
        <w:rPr>
          <w:rFonts w:eastAsia="Times New Roman"/>
          <w:bCs/>
          <w:szCs w:val="24"/>
        </w:rPr>
        <w:t xml:space="preserve"> πλεονάσμα</w:t>
      </w:r>
      <w:r>
        <w:rPr>
          <w:rFonts w:eastAsia="Times New Roman"/>
          <w:bCs/>
          <w:szCs w:val="24"/>
        </w:rPr>
        <w:t>τα.</w:t>
      </w:r>
    </w:p>
    <w:p w14:paraId="2C1AD81C"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Όσο για </w:t>
      </w:r>
      <w:r w:rsidRPr="0019386B">
        <w:rPr>
          <w:rFonts w:eastAsia="Times New Roman"/>
          <w:bCs/>
          <w:szCs w:val="24"/>
        </w:rPr>
        <w:t>την κριτική</w:t>
      </w:r>
      <w:r>
        <w:rPr>
          <w:rFonts w:eastAsia="Times New Roman"/>
          <w:bCs/>
          <w:szCs w:val="24"/>
        </w:rPr>
        <w:t>,</w:t>
      </w:r>
      <w:r w:rsidRPr="0019386B">
        <w:rPr>
          <w:rFonts w:eastAsia="Times New Roman"/>
          <w:bCs/>
          <w:szCs w:val="24"/>
        </w:rPr>
        <w:t xml:space="preserve"> που γίνεται</w:t>
      </w:r>
      <w:r>
        <w:rPr>
          <w:rFonts w:eastAsia="Times New Roman"/>
          <w:bCs/>
          <w:szCs w:val="24"/>
        </w:rPr>
        <w:t>,</w:t>
      </w:r>
      <w:r w:rsidRPr="0019386B">
        <w:rPr>
          <w:rFonts w:eastAsia="Times New Roman"/>
          <w:bCs/>
          <w:szCs w:val="24"/>
        </w:rPr>
        <w:t xml:space="preserve"> ότι οι στόχοι για πρωτογενή πλεονάσματα είναι μεγάλ</w:t>
      </w:r>
      <w:r>
        <w:rPr>
          <w:rFonts w:eastAsia="Times New Roman"/>
          <w:bCs/>
          <w:szCs w:val="24"/>
        </w:rPr>
        <w:t xml:space="preserve">οι, </w:t>
      </w:r>
      <w:r w:rsidRPr="0019386B">
        <w:rPr>
          <w:rFonts w:eastAsia="Times New Roman"/>
          <w:bCs/>
          <w:szCs w:val="24"/>
        </w:rPr>
        <w:t>σε μεγάλο βαθμό είναι υποκριτική</w:t>
      </w:r>
      <w:r>
        <w:rPr>
          <w:rFonts w:eastAsia="Times New Roman"/>
          <w:bCs/>
          <w:szCs w:val="24"/>
        </w:rPr>
        <w:t>. Α</w:t>
      </w:r>
      <w:r w:rsidRPr="0019386B">
        <w:rPr>
          <w:rFonts w:eastAsia="Times New Roman"/>
          <w:bCs/>
          <w:szCs w:val="24"/>
        </w:rPr>
        <w:t xml:space="preserve">υτό προκύπτει από το γεγονός ότι κανένας </w:t>
      </w:r>
      <w:r>
        <w:rPr>
          <w:rFonts w:eastAsia="Times New Roman"/>
          <w:bCs/>
          <w:szCs w:val="24"/>
        </w:rPr>
        <w:t>σας -</w:t>
      </w:r>
      <w:r>
        <w:rPr>
          <w:rFonts w:eastAsia="Times New Roman"/>
          <w:bCs/>
          <w:szCs w:val="24"/>
        </w:rPr>
        <w:t>μ</w:t>
      </w:r>
      <w:r w:rsidRPr="0019386B">
        <w:rPr>
          <w:rFonts w:eastAsia="Times New Roman"/>
          <w:bCs/>
          <w:szCs w:val="24"/>
        </w:rPr>
        <w:t xml:space="preserve">α κανένας </w:t>
      </w:r>
      <w:r>
        <w:rPr>
          <w:rFonts w:eastAsia="Times New Roman"/>
          <w:bCs/>
          <w:szCs w:val="24"/>
        </w:rPr>
        <w:t>σας</w:t>
      </w:r>
      <w:r>
        <w:rPr>
          <w:rFonts w:eastAsia="Times New Roman"/>
          <w:bCs/>
          <w:szCs w:val="24"/>
        </w:rPr>
        <w:t>-</w:t>
      </w:r>
      <w:r w:rsidRPr="0019386B">
        <w:rPr>
          <w:rFonts w:eastAsia="Times New Roman"/>
          <w:bCs/>
          <w:szCs w:val="24"/>
        </w:rPr>
        <w:t xml:space="preserve"> </w:t>
      </w:r>
      <w:r w:rsidRPr="0019386B">
        <w:rPr>
          <w:rFonts w:eastAsia="Times New Roman"/>
          <w:bCs/>
          <w:szCs w:val="24"/>
        </w:rPr>
        <w:t>δεν κάνει λόγο για αλλαγή αυτών των στό</w:t>
      </w:r>
      <w:r w:rsidRPr="0019386B">
        <w:rPr>
          <w:rFonts w:eastAsia="Times New Roman"/>
          <w:bCs/>
          <w:szCs w:val="24"/>
        </w:rPr>
        <w:t>χων</w:t>
      </w:r>
      <w:r>
        <w:rPr>
          <w:rFonts w:eastAsia="Times New Roman"/>
          <w:bCs/>
          <w:szCs w:val="24"/>
        </w:rPr>
        <w:t>,</w:t>
      </w:r>
      <w:r w:rsidRPr="0019386B">
        <w:rPr>
          <w:rFonts w:eastAsia="Times New Roman"/>
          <w:bCs/>
          <w:szCs w:val="24"/>
        </w:rPr>
        <w:t xml:space="preserve"> αλλά μόνο για διαπραγμάτευσ</w:t>
      </w:r>
      <w:r>
        <w:rPr>
          <w:rFonts w:eastAsia="Times New Roman"/>
          <w:bCs/>
          <w:szCs w:val="24"/>
        </w:rPr>
        <w:t xml:space="preserve">η </w:t>
      </w:r>
      <w:r w:rsidRPr="0019386B">
        <w:rPr>
          <w:rFonts w:eastAsia="Times New Roman"/>
          <w:bCs/>
          <w:szCs w:val="24"/>
        </w:rPr>
        <w:t>με τους θεσμούς</w:t>
      </w:r>
      <w:r>
        <w:rPr>
          <w:rFonts w:eastAsia="Times New Roman"/>
          <w:bCs/>
          <w:szCs w:val="24"/>
        </w:rPr>
        <w:t>, α</w:t>
      </w:r>
      <w:r w:rsidRPr="0019386B">
        <w:rPr>
          <w:rFonts w:eastAsia="Times New Roman"/>
          <w:bCs/>
          <w:szCs w:val="24"/>
        </w:rPr>
        <w:t>ν το επιτρέψουν</w:t>
      </w:r>
      <w:r>
        <w:rPr>
          <w:rFonts w:eastAsia="Times New Roman"/>
          <w:bCs/>
          <w:szCs w:val="24"/>
        </w:rPr>
        <w:t>, δ</w:t>
      </w:r>
      <w:r w:rsidRPr="0019386B">
        <w:rPr>
          <w:rFonts w:eastAsia="Times New Roman"/>
          <w:bCs/>
          <w:szCs w:val="24"/>
        </w:rPr>
        <w:t>ηλαδή</w:t>
      </w:r>
      <w:r>
        <w:rPr>
          <w:rFonts w:eastAsia="Times New Roman"/>
          <w:bCs/>
          <w:szCs w:val="24"/>
        </w:rPr>
        <w:t xml:space="preserve">, </w:t>
      </w:r>
      <w:r w:rsidRPr="0019386B">
        <w:rPr>
          <w:rFonts w:eastAsia="Times New Roman"/>
          <w:bCs/>
          <w:szCs w:val="24"/>
        </w:rPr>
        <w:t>όταν το επιτρέψουν και πάει λέγοντας</w:t>
      </w:r>
      <w:r>
        <w:rPr>
          <w:rFonts w:eastAsia="Times New Roman"/>
          <w:bCs/>
          <w:szCs w:val="24"/>
        </w:rPr>
        <w:t>. Α</w:t>
      </w:r>
      <w:r w:rsidRPr="0019386B">
        <w:rPr>
          <w:rFonts w:eastAsia="Times New Roman"/>
          <w:bCs/>
          <w:szCs w:val="24"/>
        </w:rPr>
        <w:t>ν δεν είναι αυτό κοροϊδία</w:t>
      </w:r>
      <w:r>
        <w:rPr>
          <w:rFonts w:eastAsia="Times New Roman"/>
          <w:bCs/>
          <w:szCs w:val="24"/>
        </w:rPr>
        <w:t>,</w:t>
      </w:r>
      <w:r w:rsidRPr="0019386B">
        <w:rPr>
          <w:rFonts w:eastAsia="Times New Roman"/>
          <w:bCs/>
          <w:szCs w:val="24"/>
        </w:rPr>
        <w:t xml:space="preserve"> σε βάρος του λαού</w:t>
      </w:r>
      <w:r>
        <w:rPr>
          <w:rFonts w:eastAsia="Times New Roman"/>
          <w:bCs/>
          <w:szCs w:val="24"/>
        </w:rPr>
        <w:t>, τ</w:t>
      </w:r>
      <w:r w:rsidRPr="0019386B">
        <w:rPr>
          <w:rFonts w:eastAsia="Times New Roman"/>
          <w:bCs/>
          <w:szCs w:val="24"/>
        </w:rPr>
        <w:t>ι είναι</w:t>
      </w:r>
      <w:r>
        <w:rPr>
          <w:rFonts w:eastAsia="Times New Roman"/>
          <w:bCs/>
          <w:szCs w:val="24"/>
        </w:rPr>
        <w:t xml:space="preserve">; </w:t>
      </w:r>
    </w:p>
    <w:p w14:paraId="2C1AD81D"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Ο</w:t>
      </w:r>
      <w:r w:rsidRPr="0019386B">
        <w:rPr>
          <w:rFonts w:eastAsia="Times New Roman"/>
          <w:bCs/>
          <w:szCs w:val="24"/>
        </w:rPr>
        <w:t xml:space="preserve">ι όποιες διαφορές σας </w:t>
      </w:r>
      <w:r>
        <w:rPr>
          <w:rFonts w:eastAsia="Times New Roman"/>
          <w:bCs/>
          <w:szCs w:val="24"/>
        </w:rPr>
        <w:t xml:space="preserve">στα </w:t>
      </w:r>
      <w:r w:rsidRPr="0019386B">
        <w:rPr>
          <w:rFonts w:eastAsia="Times New Roman"/>
          <w:bCs/>
          <w:szCs w:val="24"/>
        </w:rPr>
        <w:t>επιμέρους</w:t>
      </w:r>
      <w:r>
        <w:rPr>
          <w:rFonts w:eastAsia="Times New Roman"/>
          <w:bCs/>
          <w:szCs w:val="24"/>
        </w:rPr>
        <w:t>,</w:t>
      </w:r>
      <w:r w:rsidRPr="0019386B">
        <w:rPr>
          <w:rFonts w:eastAsia="Times New Roman"/>
          <w:bCs/>
          <w:szCs w:val="24"/>
        </w:rPr>
        <w:t xml:space="preserve"> αποτελούν μέρος τ</w:t>
      </w:r>
      <w:r>
        <w:rPr>
          <w:rFonts w:eastAsia="Times New Roman"/>
          <w:bCs/>
          <w:szCs w:val="24"/>
        </w:rPr>
        <w:t>ου παιχνιδιού</w:t>
      </w:r>
      <w:r>
        <w:rPr>
          <w:rFonts w:eastAsia="Times New Roman"/>
          <w:bCs/>
          <w:szCs w:val="24"/>
        </w:rPr>
        <w:t>,</w:t>
      </w:r>
      <w:r>
        <w:rPr>
          <w:rFonts w:eastAsia="Times New Roman"/>
          <w:bCs/>
          <w:szCs w:val="24"/>
        </w:rPr>
        <w:t xml:space="preserve"> που διαμορφώνει όρ</w:t>
      </w:r>
      <w:r w:rsidRPr="0019386B">
        <w:rPr>
          <w:rFonts w:eastAsia="Times New Roman"/>
          <w:bCs/>
          <w:szCs w:val="24"/>
        </w:rPr>
        <w:t>ους σταθερ</w:t>
      </w:r>
      <w:r>
        <w:rPr>
          <w:rFonts w:eastAsia="Times New Roman"/>
          <w:bCs/>
          <w:szCs w:val="24"/>
        </w:rPr>
        <w:t xml:space="preserve">ών κυβερνήσεων με ομαλή εναλλαγή </w:t>
      </w:r>
      <w:r>
        <w:rPr>
          <w:rFonts w:eastAsia="Times New Roman"/>
          <w:bCs/>
          <w:szCs w:val="24"/>
        </w:rPr>
        <w:t>κ</w:t>
      </w:r>
      <w:r w:rsidRPr="0019386B">
        <w:rPr>
          <w:rFonts w:eastAsia="Times New Roman"/>
          <w:bCs/>
          <w:szCs w:val="24"/>
        </w:rPr>
        <w:t>ομμάτων ή κυβερνήσεων συνεργασίας</w:t>
      </w:r>
      <w:r>
        <w:rPr>
          <w:rFonts w:eastAsia="Times New Roman"/>
          <w:bCs/>
          <w:szCs w:val="24"/>
        </w:rPr>
        <w:t>,</w:t>
      </w:r>
      <w:r w:rsidRPr="0019386B">
        <w:rPr>
          <w:rFonts w:eastAsia="Times New Roman"/>
          <w:bCs/>
          <w:szCs w:val="24"/>
        </w:rPr>
        <w:t xml:space="preserve"> με πρόθυμες εφεδρείες</w:t>
      </w:r>
      <w:r>
        <w:rPr>
          <w:rFonts w:eastAsia="Times New Roman"/>
          <w:bCs/>
          <w:szCs w:val="24"/>
        </w:rPr>
        <w:t>,</w:t>
      </w:r>
      <w:r w:rsidRPr="0019386B">
        <w:rPr>
          <w:rFonts w:eastAsia="Times New Roman"/>
          <w:bCs/>
          <w:szCs w:val="24"/>
        </w:rPr>
        <w:t xml:space="preserve"> όπως είναι και το Κίνημα Αλλαγής</w:t>
      </w:r>
      <w:r>
        <w:rPr>
          <w:rFonts w:eastAsia="Times New Roman"/>
          <w:bCs/>
          <w:szCs w:val="24"/>
        </w:rPr>
        <w:t>.</w:t>
      </w:r>
    </w:p>
    <w:p w14:paraId="2C1AD81E"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Α</w:t>
      </w:r>
      <w:r w:rsidRPr="0019386B">
        <w:rPr>
          <w:rFonts w:eastAsia="Times New Roman"/>
          <w:bCs/>
          <w:szCs w:val="24"/>
        </w:rPr>
        <w:t>πό αυτή την άποψη</w:t>
      </w:r>
      <w:r>
        <w:rPr>
          <w:rFonts w:eastAsia="Times New Roman"/>
          <w:bCs/>
          <w:szCs w:val="24"/>
        </w:rPr>
        <w:t>,</w:t>
      </w:r>
      <w:r w:rsidRPr="0019386B">
        <w:rPr>
          <w:rFonts w:eastAsia="Times New Roman"/>
          <w:bCs/>
          <w:szCs w:val="24"/>
        </w:rPr>
        <w:t xml:space="preserve"> έχει μεγάλη σημασία</w:t>
      </w:r>
      <w:r>
        <w:rPr>
          <w:rFonts w:eastAsia="Times New Roman"/>
          <w:bCs/>
          <w:szCs w:val="24"/>
        </w:rPr>
        <w:t>,</w:t>
      </w:r>
      <w:r w:rsidRPr="0019386B">
        <w:rPr>
          <w:rFonts w:eastAsia="Times New Roman"/>
          <w:bCs/>
          <w:szCs w:val="24"/>
        </w:rPr>
        <w:t xml:space="preserve"> </w:t>
      </w:r>
      <w:r>
        <w:rPr>
          <w:rFonts w:eastAsia="Times New Roman"/>
          <w:bCs/>
          <w:szCs w:val="24"/>
        </w:rPr>
        <w:t xml:space="preserve">οι </w:t>
      </w:r>
      <w:r w:rsidRPr="0019386B">
        <w:rPr>
          <w:rFonts w:eastAsia="Times New Roman"/>
          <w:bCs/>
          <w:szCs w:val="24"/>
        </w:rPr>
        <w:t>λαϊκές δ</w:t>
      </w:r>
      <w:r>
        <w:rPr>
          <w:rFonts w:eastAsia="Times New Roman"/>
          <w:bCs/>
          <w:szCs w:val="24"/>
        </w:rPr>
        <w:t>υνάμεις να απεγκλωβιστούν από μι</w:t>
      </w:r>
      <w:r w:rsidRPr="0019386B">
        <w:rPr>
          <w:rFonts w:eastAsia="Times New Roman"/>
          <w:bCs/>
          <w:szCs w:val="24"/>
        </w:rPr>
        <w:t xml:space="preserve">α στρατηγική που </w:t>
      </w:r>
      <w:r w:rsidRPr="0019386B">
        <w:rPr>
          <w:rFonts w:eastAsia="Times New Roman"/>
          <w:bCs/>
          <w:szCs w:val="24"/>
        </w:rPr>
        <w:t>καμ</w:t>
      </w:r>
      <w:r>
        <w:rPr>
          <w:rFonts w:eastAsia="Times New Roman"/>
          <w:bCs/>
          <w:szCs w:val="24"/>
        </w:rPr>
        <w:t xml:space="preserve">μία, </w:t>
      </w:r>
      <w:r w:rsidRPr="0019386B">
        <w:rPr>
          <w:rFonts w:eastAsia="Times New Roman"/>
          <w:bCs/>
          <w:szCs w:val="24"/>
        </w:rPr>
        <w:t>μα καμ</w:t>
      </w:r>
      <w:r>
        <w:rPr>
          <w:rFonts w:eastAsia="Times New Roman"/>
          <w:bCs/>
          <w:szCs w:val="24"/>
        </w:rPr>
        <w:t>μ</w:t>
      </w:r>
      <w:r w:rsidRPr="0019386B">
        <w:rPr>
          <w:rFonts w:eastAsia="Times New Roman"/>
          <w:bCs/>
          <w:szCs w:val="24"/>
        </w:rPr>
        <w:t>ία σχέση δεν έχει</w:t>
      </w:r>
      <w:r>
        <w:rPr>
          <w:rFonts w:eastAsia="Times New Roman"/>
          <w:bCs/>
          <w:szCs w:val="24"/>
        </w:rPr>
        <w:t>, με τα δικά τους συμφέροντα.</w:t>
      </w:r>
    </w:p>
    <w:p w14:paraId="2C1AD81F"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Α</w:t>
      </w:r>
      <w:r w:rsidRPr="0019386B">
        <w:rPr>
          <w:rFonts w:eastAsia="Times New Roman"/>
          <w:bCs/>
          <w:szCs w:val="24"/>
        </w:rPr>
        <w:t>πό αυτούς που έφεραν το λαό σε αυτό το χάλι</w:t>
      </w:r>
      <w:r>
        <w:rPr>
          <w:rFonts w:eastAsia="Times New Roman"/>
          <w:bCs/>
          <w:szCs w:val="24"/>
        </w:rPr>
        <w:t>,</w:t>
      </w:r>
      <w:r w:rsidRPr="0019386B">
        <w:rPr>
          <w:rFonts w:eastAsia="Times New Roman"/>
          <w:bCs/>
          <w:szCs w:val="24"/>
        </w:rPr>
        <w:t xml:space="preserve"> δεν μπορείς να περιμένεις τίποτα διαφορετικό</w:t>
      </w:r>
      <w:r>
        <w:rPr>
          <w:rFonts w:eastAsia="Times New Roman"/>
          <w:bCs/>
          <w:szCs w:val="24"/>
        </w:rPr>
        <w:t>. Ο</w:t>
      </w:r>
      <w:r w:rsidRPr="0019386B">
        <w:rPr>
          <w:rFonts w:eastAsia="Times New Roman"/>
          <w:bCs/>
          <w:szCs w:val="24"/>
        </w:rPr>
        <w:t xml:space="preserve"> δρόμος που οδηγ</w:t>
      </w:r>
      <w:r>
        <w:rPr>
          <w:rFonts w:eastAsia="Times New Roman"/>
          <w:bCs/>
          <w:szCs w:val="24"/>
        </w:rPr>
        <w:t>εί στο ξ</w:t>
      </w:r>
      <w:r w:rsidRPr="0019386B">
        <w:rPr>
          <w:rFonts w:eastAsia="Times New Roman"/>
          <w:bCs/>
          <w:szCs w:val="24"/>
        </w:rPr>
        <w:t>έφωτο της λαϊκής ευημερίας περνά μέσα από την ενίσχυση του Κομμουνιστικού Κόμ</w:t>
      </w:r>
      <w:r w:rsidRPr="0019386B">
        <w:rPr>
          <w:rFonts w:eastAsia="Times New Roman"/>
          <w:bCs/>
          <w:szCs w:val="24"/>
        </w:rPr>
        <w:t>ματος Ελλάδας παντού</w:t>
      </w:r>
      <w:r>
        <w:rPr>
          <w:rFonts w:eastAsia="Times New Roman"/>
          <w:bCs/>
          <w:szCs w:val="24"/>
        </w:rPr>
        <w:t>.</w:t>
      </w:r>
    </w:p>
    <w:p w14:paraId="2C1AD820" w14:textId="77777777" w:rsidR="00692F88" w:rsidRDefault="007C4398">
      <w:pPr>
        <w:tabs>
          <w:tab w:val="left" w:pos="2940"/>
        </w:tabs>
        <w:spacing w:line="600" w:lineRule="auto"/>
        <w:ind w:firstLine="720"/>
        <w:jc w:val="both"/>
        <w:rPr>
          <w:rFonts w:eastAsia="Times New Roman"/>
          <w:bCs/>
          <w:szCs w:val="24"/>
        </w:rPr>
      </w:pPr>
      <w:r w:rsidRPr="00885479">
        <w:rPr>
          <w:rFonts w:eastAsia="Times New Roman"/>
          <w:b/>
          <w:bCs/>
          <w:szCs w:val="24"/>
        </w:rPr>
        <w:t xml:space="preserve">ΠΡΟΕΔΡΕΥΩΝ (Γεώργιος </w:t>
      </w:r>
      <w:proofErr w:type="spellStart"/>
      <w:r w:rsidRPr="00885479">
        <w:rPr>
          <w:rFonts w:eastAsia="Times New Roman"/>
          <w:b/>
          <w:bCs/>
          <w:szCs w:val="24"/>
        </w:rPr>
        <w:t>Λαμπρούλης</w:t>
      </w:r>
      <w:proofErr w:type="spellEnd"/>
      <w:r w:rsidRPr="00885479">
        <w:rPr>
          <w:rFonts w:eastAsia="Times New Roman"/>
          <w:b/>
          <w:bCs/>
          <w:szCs w:val="24"/>
        </w:rPr>
        <w:t>):</w:t>
      </w:r>
      <w:r>
        <w:rPr>
          <w:rFonts w:eastAsia="Times New Roman"/>
          <w:bCs/>
          <w:szCs w:val="24"/>
        </w:rPr>
        <w:t xml:space="preserve"> Τον λόγο έχει ο κ</w:t>
      </w:r>
      <w:r w:rsidRPr="0019386B">
        <w:rPr>
          <w:rFonts w:eastAsia="Times New Roman"/>
          <w:bCs/>
          <w:szCs w:val="24"/>
        </w:rPr>
        <w:t xml:space="preserve">ύριος Σπυρίδων </w:t>
      </w:r>
      <w:proofErr w:type="spellStart"/>
      <w:r>
        <w:rPr>
          <w:rFonts w:eastAsia="Times New Roman"/>
          <w:bCs/>
          <w:szCs w:val="24"/>
        </w:rPr>
        <w:t>Δ</w:t>
      </w:r>
      <w:r w:rsidRPr="0019386B">
        <w:rPr>
          <w:rFonts w:eastAsia="Times New Roman"/>
          <w:bCs/>
          <w:szCs w:val="24"/>
        </w:rPr>
        <w:t>ανέλλης</w:t>
      </w:r>
      <w:proofErr w:type="spellEnd"/>
      <w:r>
        <w:rPr>
          <w:rFonts w:eastAsia="Times New Roman"/>
          <w:bCs/>
          <w:szCs w:val="24"/>
        </w:rPr>
        <w:t>,</w:t>
      </w:r>
      <w:r w:rsidRPr="0019386B">
        <w:rPr>
          <w:rFonts w:eastAsia="Times New Roman"/>
          <w:bCs/>
          <w:szCs w:val="24"/>
        </w:rPr>
        <w:t xml:space="preserve"> </w:t>
      </w:r>
      <w:r>
        <w:rPr>
          <w:rFonts w:eastAsia="Times New Roman"/>
          <w:bCs/>
          <w:szCs w:val="24"/>
        </w:rPr>
        <w:t>ε</w:t>
      </w:r>
      <w:r w:rsidRPr="0019386B">
        <w:rPr>
          <w:rFonts w:eastAsia="Times New Roman"/>
          <w:bCs/>
          <w:szCs w:val="24"/>
        </w:rPr>
        <w:t xml:space="preserve">ιδικός </w:t>
      </w:r>
      <w:r>
        <w:rPr>
          <w:rFonts w:eastAsia="Times New Roman"/>
          <w:bCs/>
          <w:szCs w:val="24"/>
        </w:rPr>
        <w:t>ε</w:t>
      </w:r>
      <w:r w:rsidRPr="0019386B">
        <w:rPr>
          <w:rFonts w:eastAsia="Times New Roman"/>
          <w:bCs/>
          <w:szCs w:val="24"/>
        </w:rPr>
        <w:t xml:space="preserve">ισηγητής από το </w:t>
      </w:r>
      <w:r>
        <w:rPr>
          <w:rFonts w:eastAsia="Times New Roman"/>
          <w:bCs/>
          <w:szCs w:val="24"/>
        </w:rPr>
        <w:t>Π</w:t>
      </w:r>
      <w:r w:rsidRPr="0019386B">
        <w:rPr>
          <w:rFonts w:eastAsia="Times New Roman"/>
          <w:bCs/>
          <w:szCs w:val="24"/>
        </w:rPr>
        <w:t>οτάμι</w:t>
      </w:r>
      <w:r>
        <w:rPr>
          <w:rFonts w:eastAsia="Times New Roman"/>
          <w:bCs/>
          <w:szCs w:val="24"/>
        </w:rPr>
        <w:t>.</w:t>
      </w:r>
    </w:p>
    <w:p w14:paraId="2C1AD821"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Κ</w:t>
      </w:r>
      <w:r w:rsidRPr="0019386B">
        <w:rPr>
          <w:rFonts w:eastAsia="Times New Roman"/>
          <w:bCs/>
          <w:szCs w:val="24"/>
        </w:rPr>
        <w:t xml:space="preserve">αι </w:t>
      </w:r>
      <w:r>
        <w:rPr>
          <w:rFonts w:eastAsia="Times New Roman"/>
          <w:bCs/>
          <w:szCs w:val="24"/>
        </w:rPr>
        <w:t xml:space="preserve">επ’ </w:t>
      </w:r>
      <w:r w:rsidRPr="0019386B">
        <w:rPr>
          <w:rFonts w:eastAsia="Times New Roman"/>
          <w:bCs/>
          <w:szCs w:val="24"/>
        </w:rPr>
        <w:t>ευκαιρία της ονομαστικής σας εορτής</w:t>
      </w:r>
      <w:r>
        <w:rPr>
          <w:rFonts w:eastAsia="Times New Roman"/>
          <w:bCs/>
          <w:szCs w:val="24"/>
        </w:rPr>
        <w:t xml:space="preserve">, κύριε </w:t>
      </w:r>
      <w:proofErr w:type="spellStart"/>
      <w:r w:rsidRPr="0019386B">
        <w:rPr>
          <w:rFonts w:eastAsia="Times New Roman"/>
          <w:bCs/>
          <w:szCs w:val="24"/>
        </w:rPr>
        <w:t>Δαν</w:t>
      </w:r>
      <w:r>
        <w:rPr>
          <w:rFonts w:eastAsia="Times New Roman"/>
          <w:bCs/>
          <w:szCs w:val="24"/>
        </w:rPr>
        <w:t>έλλη</w:t>
      </w:r>
      <w:proofErr w:type="spellEnd"/>
      <w:r>
        <w:rPr>
          <w:rFonts w:eastAsia="Times New Roman"/>
          <w:bCs/>
          <w:szCs w:val="24"/>
        </w:rPr>
        <w:t xml:space="preserve">, </w:t>
      </w:r>
      <w:r w:rsidRPr="0019386B">
        <w:rPr>
          <w:rFonts w:eastAsia="Times New Roman"/>
          <w:bCs/>
          <w:szCs w:val="24"/>
        </w:rPr>
        <w:t xml:space="preserve">σας ευχόμαστε </w:t>
      </w:r>
      <w:r>
        <w:rPr>
          <w:rFonts w:eastAsia="Times New Roman"/>
          <w:bCs/>
          <w:szCs w:val="24"/>
        </w:rPr>
        <w:t>χρόνια πολλά.</w:t>
      </w:r>
    </w:p>
    <w:p w14:paraId="2C1AD822" w14:textId="77777777" w:rsidR="00692F88" w:rsidRDefault="007C4398">
      <w:pPr>
        <w:tabs>
          <w:tab w:val="left" w:pos="2940"/>
        </w:tabs>
        <w:spacing w:line="600" w:lineRule="auto"/>
        <w:ind w:firstLine="720"/>
        <w:jc w:val="both"/>
        <w:rPr>
          <w:rFonts w:eastAsia="Times New Roman"/>
          <w:bCs/>
          <w:szCs w:val="24"/>
        </w:rPr>
      </w:pPr>
      <w:r w:rsidRPr="00885479">
        <w:rPr>
          <w:rFonts w:eastAsia="Times New Roman"/>
          <w:b/>
          <w:bCs/>
          <w:szCs w:val="24"/>
        </w:rPr>
        <w:t>ΣΠΥΡΙΔΩΝ ΔΑΝΕΛΛΗΣ:</w:t>
      </w:r>
      <w:r>
        <w:rPr>
          <w:rFonts w:eastAsia="Times New Roman"/>
          <w:bCs/>
          <w:szCs w:val="24"/>
        </w:rPr>
        <w:t xml:space="preserve"> Ευχαριστώ, κύριε Π</w:t>
      </w:r>
      <w:r>
        <w:rPr>
          <w:rFonts w:eastAsia="Times New Roman"/>
          <w:bCs/>
          <w:szCs w:val="24"/>
        </w:rPr>
        <w:t xml:space="preserve">ρόεδρε, </w:t>
      </w:r>
      <w:r w:rsidRPr="0019386B">
        <w:rPr>
          <w:rFonts w:eastAsia="Times New Roman"/>
          <w:bCs/>
          <w:szCs w:val="24"/>
        </w:rPr>
        <w:t xml:space="preserve">και για τις ευχές </w:t>
      </w:r>
      <w:r>
        <w:rPr>
          <w:rFonts w:eastAsia="Times New Roman"/>
          <w:bCs/>
          <w:szCs w:val="24"/>
        </w:rPr>
        <w:t xml:space="preserve">σας εσάς </w:t>
      </w:r>
      <w:r w:rsidRPr="0019386B">
        <w:rPr>
          <w:rFonts w:eastAsia="Times New Roman"/>
          <w:bCs/>
          <w:szCs w:val="24"/>
        </w:rPr>
        <w:t>και όλους τους αγαπητούς συναδέλφους</w:t>
      </w:r>
      <w:r>
        <w:rPr>
          <w:rFonts w:eastAsia="Times New Roman"/>
          <w:bCs/>
          <w:szCs w:val="24"/>
        </w:rPr>
        <w:t>.</w:t>
      </w:r>
    </w:p>
    <w:p w14:paraId="2C1AD823"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Κυρίες και κύριοι συνάδελφοι, </w:t>
      </w:r>
      <w:r w:rsidRPr="0019386B">
        <w:rPr>
          <w:rFonts w:eastAsia="Times New Roman"/>
          <w:bCs/>
          <w:szCs w:val="24"/>
        </w:rPr>
        <w:t>η διαδικασία</w:t>
      </w:r>
      <w:r>
        <w:rPr>
          <w:rFonts w:eastAsia="Times New Roman"/>
          <w:bCs/>
          <w:szCs w:val="24"/>
        </w:rPr>
        <w:t xml:space="preserve"> διαμόρφωσης και εκτέλεσης του π</w:t>
      </w:r>
      <w:r w:rsidRPr="0019386B">
        <w:rPr>
          <w:rFonts w:eastAsia="Times New Roman"/>
          <w:bCs/>
          <w:szCs w:val="24"/>
        </w:rPr>
        <w:t>ροϋπολογισμού αποτελεί ίσως την κρισιμό</w:t>
      </w:r>
      <w:r w:rsidRPr="0019386B">
        <w:rPr>
          <w:rFonts w:eastAsia="Times New Roman"/>
          <w:bCs/>
          <w:szCs w:val="24"/>
        </w:rPr>
        <w:lastRenderedPageBreak/>
        <w:t>τερη διάσταση της δημοκρατικής διακυβέρνησης</w:t>
      </w:r>
      <w:r>
        <w:rPr>
          <w:rFonts w:eastAsia="Times New Roman"/>
          <w:bCs/>
          <w:szCs w:val="24"/>
        </w:rPr>
        <w:t>. Δ</w:t>
      </w:r>
      <w:r w:rsidRPr="0019386B">
        <w:rPr>
          <w:rFonts w:eastAsia="Times New Roman"/>
          <w:bCs/>
          <w:szCs w:val="24"/>
        </w:rPr>
        <w:t>υστυχώς</w:t>
      </w:r>
      <w:r>
        <w:rPr>
          <w:rFonts w:eastAsia="Times New Roman"/>
          <w:bCs/>
          <w:szCs w:val="24"/>
        </w:rPr>
        <w:t>,</w:t>
      </w:r>
      <w:r w:rsidRPr="0019386B">
        <w:rPr>
          <w:rFonts w:eastAsia="Times New Roman"/>
          <w:bCs/>
          <w:szCs w:val="24"/>
        </w:rPr>
        <w:t xml:space="preserve"> εμείς μέχρι και σήμερα</w:t>
      </w:r>
      <w:r>
        <w:rPr>
          <w:rFonts w:eastAsia="Times New Roman"/>
          <w:bCs/>
          <w:szCs w:val="24"/>
        </w:rPr>
        <w:t>,</w:t>
      </w:r>
      <w:r w:rsidRPr="0019386B">
        <w:rPr>
          <w:rFonts w:eastAsia="Times New Roman"/>
          <w:bCs/>
          <w:szCs w:val="24"/>
        </w:rPr>
        <w:t xml:space="preserve"> την αντιμετωπίζουμε ως ένα τεχνικό ζήτημα</w:t>
      </w:r>
      <w:r>
        <w:rPr>
          <w:rFonts w:eastAsia="Times New Roman"/>
          <w:bCs/>
          <w:szCs w:val="24"/>
        </w:rPr>
        <w:t xml:space="preserve">. </w:t>
      </w:r>
    </w:p>
    <w:p w14:paraId="2C1AD824"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Όμως,</w:t>
      </w:r>
      <w:r w:rsidRPr="0019386B">
        <w:rPr>
          <w:rFonts w:eastAsia="Times New Roman"/>
          <w:bCs/>
          <w:szCs w:val="24"/>
        </w:rPr>
        <w:t xml:space="preserve"> το πεδίο της οικονομικής διαχείρισης</w:t>
      </w:r>
      <w:r>
        <w:rPr>
          <w:rFonts w:eastAsia="Times New Roman"/>
          <w:bCs/>
          <w:szCs w:val="24"/>
        </w:rPr>
        <w:t>,</w:t>
      </w:r>
      <w:r w:rsidRPr="0019386B">
        <w:rPr>
          <w:rFonts w:eastAsia="Times New Roman"/>
          <w:bCs/>
          <w:szCs w:val="24"/>
        </w:rPr>
        <w:t xml:space="preserve"> όχι μόνο αποτελεί τον πυρήνα της κρατικής λειτουργίας</w:t>
      </w:r>
      <w:r>
        <w:rPr>
          <w:rFonts w:eastAsia="Times New Roman"/>
          <w:bCs/>
          <w:szCs w:val="24"/>
        </w:rPr>
        <w:t>,</w:t>
      </w:r>
      <w:r w:rsidRPr="0019386B">
        <w:rPr>
          <w:rFonts w:eastAsia="Times New Roman"/>
          <w:bCs/>
          <w:szCs w:val="24"/>
        </w:rPr>
        <w:t xml:space="preserve"> αλλά και συμπυκνώνει τις κρίσιμες αδυναμί</w:t>
      </w:r>
      <w:r>
        <w:rPr>
          <w:rFonts w:eastAsia="Times New Roman"/>
          <w:bCs/>
          <w:szCs w:val="24"/>
        </w:rPr>
        <w:t>ε</w:t>
      </w:r>
      <w:r w:rsidRPr="0019386B">
        <w:rPr>
          <w:rFonts w:eastAsia="Times New Roman"/>
          <w:bCs/>
          <w:szCs w:val="24"/>
        </w:rPr>
        <w:t xml:space="preserve">ς </w:t>
      </w:r>
      <w:r>
        <w:rPr>
          <w:rFonts w:eastAsia="Times New Roman"/>
          <w:bCs/>
          <w:szCs w:val="24"/>
        </w:rPr>
        <w:t>της. Η</w:t>
      </w:r>
      <w:r w:rsidRPr="0019386B">
        <w:rPr>
          <w:rFonts w:eastAsia="Times New Roman"/>
          <w:bCs/>
          <w:szCs w:val="24"/>
        </w:rPr>
        <w:t xml:space="preserve"> διαφάνεια και </w:t>
      </w:r>
      <w:r>
        <w:rPr>
          <w:rFonts w:eastAsia="Times New Roman"/>
          <w:bCs/>
          <w:szCs w:val="24"/>
        </w:rPr>
        <w:t xml:space="preserve">η </w:t>
      </w:r>
      <w:r w:rsidRPr="0019386B">
        <w:rPr>
          <w:rFonts w:eastAsia="Times New Roman"/>
          <w:bCs/>
          <w:szCs w:val="24"/>
        </w:rPr>
        <w:t xml:space="preserve">λογοδοσία </w:t>
      </w:r>
      <w:r>
        <w:rPr>
          <w:rFonts w:eastAsia="Times New Roman"/>
          <w:bCs/>
          <w:szCs w:val="24"/>
        </w:rPr>
        <w:t xml:space="preserve">για τη </w:t>
      </w:r>
      <w:r w:rsidRPr="0019386B">
        <w:rPr>
          <w:rFonts w:eastAsia="Times New Roman"/>
          <w:bCs/>
          <w:szCs w:val="24"/>
        </w:rPr>
        <w:t xml:space="preserve"> δια</w:t>
      </w:r>
      <w:r w:rsidRPr="0019386B">
        <w:rPr>
          <w:rFonts w:eastAsia="Times New Roman"/>
          <w:bCs/>
          <w:szCs w:val="24"/>
        </w:rPr>
        <w:t xml:space="preserve">χείριση των δημόσιων </w:t>
      </w:r>
      <w:r>
        <w:rPr>
          <w:rFonts w:eastAsia="Times New Roman"/>
          <w:bCs/>
          <w:szCs w:val="24"/>
        </w:rPr>
        <w:t>ο</w:t>
      </w:r>
      <w:r w:rsidRPr="0019386B">
        <w:rPr>
          <w:rFonts w:eastAsia="Times New Roman"/>
          <w:bCs/>
          <w:szCs w:val="24"/>
        </w:rPr>
        <w:t>ικονομικών και η κατανομή των πόρων μεταξύ προτεραιοτήτων και αναγκών</w:t>
      </w:r>
      <w:r>
        <w:rPr>
          <w:rFonts w:eastAsia="Times New Roman"/>
          <w:bCs/>
          <w:szCs w:val="24"/>
        </w:rPr>
        <w:t>,</w:t>
      </w:r>
      <w:r w:rsidRPr="0019386B">
        <w:rPr>
          <w:rFonts w:eastAsia="Times New Roman"/>
          <w:bCs/>
          <w:szCs w:val="24"/>
        </w:rPr>
        <w:t xml:space="preserve"> αλλά και μεταξύ </w:t>
      </w:r>
      <w:r>
        <w:rPr>
          <w:rFonts w:eastAsia="Times New Roman"/>
          <w:bCs/>
          <w:szCs w:val="24"/>
        </w:rPr>
        <w:t>παρουσών</w:t>
      </w:r>
      <w:r w:rsidRPr="0019386B">
        <w:rPr>
          <w:rFonts w:eastAsia="Times New Roman"/>
          <w:bCs/>
          <w:szCs w:val="24"/>
        </w:rPr>
        <w:t xml:space="preserve"> και μελλοντικών αναγκών</w:t>
      </w:r>
      <w:r>
        <w:rPr>
          <w:rFonts w:eastAsia="Times New Roman"/>
          <w:bCs/>
          <w:szCs w:val="24"/>
        </w:rPr>
        <w:t>,</w:t>
      </w:r>
      <w:r w:rsidRPr="0019386B">
        <w:rPr>
          <w:rFonts w:eastAsia="Times New Roman"/>
          <w:bCs/>
          <w:szCs w:val="24"/>
        </w:rPr>
        <w:t xml:space="preserve"> αποτελεί κύριο αντικείμενο δημοκρατικού ελέγχου</w:t>
      </w:r>
      <w:r>
        <w:rPr>
          <w:rFonts w:eastAsia="Times New Roman"/>
          <w:bCs/>
          <w:szCs w:val="24"/>
        </w:rPr>
        <w:t>,</w:t>
      </w:r>
      <w:r w:rsidRPr="0019386B">
        <w:rPr>
          <w:rFonts w:eastAsia="Times New Roman"/>
          <w:bCs/>
          <w:szCs w:val="24"/>
        </w:rPr>
        <w:t xml:space="preserve"> όπως εκφράζεται από το</w:t>
      </w:r>
      <w:r>
        <w:rPr>
          <w:rFonts w:eastAsia="Times New Roman"/>
          <w:bCs/>
          <w:szCs w:val="24"/>
        </w:rPr>
        <w:t>ν</w:t>
      </w:r>
      <w:r w:rsidRPr="0019386B">
        <w:rPr>
          <w:rFonts w:eastAsia="Times New Roman"/>
          <w:bCs/>
          <w:szCs w:val="24"/>
        </w:rPr>
        <w:t xml:space="preserve"> ρόλο της Βουλής στη </w:t>
      </w:r>
      <w:r>
        <w:rPr>
          <w:rFonts w:eastAsia="Times New Roman"/>
          <w:bCs/>
          <w:szCs w:val="24"/>
        </w:rPr>
        <w:t>διαδικασία ψήφισης τ</w:t>
      </w:r>
      <w:r>
        <w:rPr>
          <w:rFonts w:eastAsia="Times New Roman"/>
          <w:bCs/>
          <w:szCs w:val="24"/>
        </w:rPr>
        <w:t>ου προϋπολογισμού και του α</w:t>
      </w:r>
      <w:r w:rsidRPr="0019386B">
        <w:rPr>
          <w:rFonts w:eastAsia="Times New Roman"/>
          <w:bCs/>
          <w:szCs w:val="24"/>
        </w:rPr>
        <w:t>πολογισμού</w:t>
      </w:r>
      <w:r>
        <w:rPr>
          <w:rFonts w:eastAsia="Times New Roman"/>
          <w:bCs/>
          <w:szCs w:val="24"/>
        </w:rPr>
        <w:t>.</w:t>
      </w:r>
    </w:p>
    <w:p w14:paraId="2C1AD825"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 xml:space="preserve">Παρ’ </w:t>
      </w:r>
      <w:r w:rsidRPr="0019386B">
        <w:rPr>
          <w:rFonts w:eastAsia="Times New Roman"/>
          <w:bCs/>
          <w:szCs w:val="24"/>
        </w:rPr>
        <w:t>όλα αυτά</w:t>
      </w:r>
      <w:r>
        <w:rPr>
          <w:rFonts w:eastAsia="Times New Roman"/>
          <w:bCs/>
          <w:szCs w:val="24"/>
        </w:rPr>
        <w:t>,</w:t>
      </w:r>
      <w:r w:rsidRPr="0019386B">
        <w:rPr>
          <w:rFonts w:eastAsia="Times New Roman"/>
          <w:bCs/>
          <w:szCs w:val="24"/>
        </w:rPr>
        <w:t xml:space="preserve"> για χρόνια στην Ελλάδα αυτές οι </w:t>
      </w:r>
      <w:r>
        <w:rPr>
          <w:rFonts w:eastAsia="Times New Roman"/>
          <w:bCs/>
          <w:szCs w:val="24"/>
        </w:rPr>
        <w:t>δύο</w:t>
      </w:r>
      <w:r w:rsidRPr="0019386B">
        <w:rPr>
          <w:rFonts w:eastAsia="Times New Roman"/>
          <w:bCs/>
          <w:szCs w:val="24"/>
        </w:rPr>
        <w:t xml:space="preserve"> </w:t>
      </w:r>
      <w:r>
        <w:rPr>
          <w:rFonts w:eastAsia="Times New Roman"/>
          <w:bCs/>
          <w:szCs w:val="24"/>
        </w:rPr>
        <w:t>διαδι</w:t>
      </w:r>
      <w:r w:rsidRPr="0019386B">
        <w:rPr>
          <w:rFonts w:eastAsia="Times New Roman"/>
          <w:bCs/>
          <w:szCs w:val="24"/>
        </w:rPr>
        <w:t>κασίες λειτουργούσαν μόν</w:t>
      </w:r>
      <w:r>
        <w:rPr>
          <w:rFonts w:eastAsia="Times New Roman"/>
          <w:bCs/>
          <w:szCs w:val="24"/>
        </w:rPr>
        <w:t>ο κατ’ επίφαση. Έ</w:t>
      </w:r>
      <w:r w:rsidRPr="0019386B">
        <w:rPr>
          <w:rFonts w:eastAsia="Times New Roman"/>
          <w:bCs/>
          <w:szCs w:val="24"/>
        </w:rPr>
        <w:t>πρεπε να περάσουν με τη βάσανο των μνημονίων</w:t>
      </w:r>
      <w:r>
        <w:rPr>
          <w:rFonts w:eastAsia="Times New Roman"/>
          <w:bCs/>
          <w:szCs w:val="24"/>
        </w:rPr>
        <w:t>, ό</w:t>
      </w:r>
      <w:r w:rsidRPr="0019386B">
        <w:rPr>
          <w:rFonts w:eastAsia="Times New Roman"/>
          <w:bCs/>
          <w:szCs w:val="24"/>
        </w:rPr>
        <w:t>που η δημοσιονομική μεταρρύθμιση τέθηκε στην πρώτη γραμμή</w:t>
      </w:r>
      <w:r>
        <w:rPr>
          <w:rFonts w:eastAsia="Times New Roman"/>
          <w:bCs/>
          <w:szCs w:val="24"/>
        </w:rPr>
        <w:t xml:space="preserve">, αποτελώντας άμεση διαρθρωτική </w:t>
      </w:r>
      <w:r w:rsidRPr="0019386B">
        <w:rPr>
          <w:rFonts w:eastAsia="Times New Roman"/>
          <w:bCs/>
          <w:szCs w:val="24"/>
        </w:rPr>
        <w:t>προτεραιότητα</w:t>
      </w:r>
      <w:r>
        <w:rPr>
          <w:rFonts w:eastAsia="Times New Roman"/>
          <w:bCs/>
          <w:szCs w:val="24"/>
        </w:rPr>
        <w:t>,</w:t>
      </w:r>
      <w:r w:rsidRPr="0019386B">
        <w:rPr>
          <w:rFonts w:eastAsia="Times New Roman"/>
          <w:bCs/>
          <w:szCs w:val="24"/>
        </w:rPr>
        <w:t xml:space="preserve"> προκειμένου οι δημοσιονομικοί θεσμοί να αντανακλούν την οικονομική πραγματικότητα και να είναι αποτελεσματικ</w:t>
      </w:r>
      <w:r>
        <w:rPr>
          <w:rFonts w:eastAsia="Times New Roman"/>
          <w:bCs/>
          <w:szCs w:val="24"/>
        </w:rPr>
        <w:t>οί.</w:t>
      </w:r>
    </w:p>
    <w:p w14:paraId="2C1AD826"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Τ</w:t>
      </w:r>
      <w:r w:rsidRPr="0019386B">
        <w:rPr>
          <w:rFonts w:eastAsia="Times New Roman"/>
          <w:bCs/>
          <w:szCs w:val="24"/>
        </w:rPr>
        <w:t>ο τελευταίο προ</w:t>
      </w:r>
      <w:r>
        <w:rPr>
          <w:rFonts w:eastAsia="Times New Roman"/>
          <w:bCs/>
          <w:szCs w:val="24"/>
        </w:rPr>
        <w:t xml:space="preserve"> κρίσης </w:t>
      </w:r>
      <w:r w:rsidRPr="0019386B">
        <w:rPr>
          <w:rFonts w:eastAsia="Times New Roman"/>
          <w:bCs/>
          <w:szCs w:val="24"/>
        </w:rPr>
        <w:t>διάστημα</w:t>
      </w:r>
      <w:r>
        <w:rPr>
          <w:rFonts w:eastAsia="Times New Roman"/>
          <w:bCs/>
          <w:szCs w:val="24"/>
        </w:rPr>
        <w:t>,</w:t>
      </w:r>
      <w:r w:rsidRPr="0019386B">
        <w:rPr>
          <w:rFonts w:eastAsia="Times New Roman"/>
          <w:bCs/>
          <w:szCs w:val="24"/>
        </w:rPr>
        <w:t xml:space="preserve"> </w:t>
      </w:r>
      <w:r>
        <w:rPr>
          <w:rFonts w:eastAsia="Times New Roman"/>
          <w:bCs/>
          <w:szCs w:val="24"/>
        </w:rPr>
        <w:t xml:space="preserve">το έλλειμμα </w:t>
      </w:r>
      <w:r w:rsidRPr="0019386B">
        <w:rPr>
          <w:rFonts w:eastAsia="Times New Roman"/>
          <w:bCs/>
          <w:szCs w:val="24"/>
        </w:rPr>
        <w:t xml:space="preserve">στην Ελλάδα ήταν </w:t>
      </w:r>
      <w:r>
        <w:rPr>
          <w:rFonts w:eastAsia="Times New Roman"/>
          <w:bCs/>
          <w:szCs w:val="24"/>
        </w:rPr>
        <w:t>δυσθεώρητο. Η</w:t>
      </w:r>
      <w:r w:rsidRPr="0019386B">
        <w:rPr>
          <w:rFonts w:eastAsia="Times New Roman"/>
          <w:bCs/>
          <w:szCs w:val="24"/>
        </w:rPr>
        <w:t xml:space="preserve"> ανεξέλεγκτη αυτή κατ</w:t>
      </w:r>
      <w:r w:rsidRPr="0019386B">
        <w:rPr>
          <w:rFonts w:eastAsia="Times New Roman"/>
          <w:bCs/>
          <w:szCs w:val="24"/>
        </w:rPr>
        <w:t xml:space="preserve">άσταση </w:t>
      </w:r>
      <w:r>
        <w:rPr>
          <w:rFonts w:eastAsia="Times New Roman"/>
          <w:bCs/>
          <w:szCs w:val="24"/>
        </w:rPr>
        <w:t>απαιτούσε</w:t>
      </w:r>
      <w:r w:rsidRPr="0019386B">
        <w:rPr>
          <w:rFonts w:eastAsia="Times New Roman"/>
          <w:bCs/>
          <w:szCs w:val="24"/>
        </w:rPr>
        <w:t xml:space="preserve"> άμεση αντιμετώπιση</w:t>
      </w:r>
      <w:r>
        <w:rPr>
          <w:rFonts w:eastAsia="Times New Roman"/>
          <w:bCs/>
          <w:szCs w:val="24"/>
        </w:rPr>
        <w:t>,</w:t>
      </w:r>
      <w:r w:rsidRPr="0019386B">
        <w:rPr>
          <w:rFonts w:eastAsia="Times New Roman"/>
          <w:bCs/>
          <w:szCs w:val="24"/>
        </w:rPr>
        <w:t xml:space="preserve"> δεδομένης της αδυναμίας κεντρικού συντονισμού και παρακολούθησης</w:t>
      </w:r>
      <w:r>
        <w:rPr>
          <w:rFonts w:eastAsia="Times New Roman"/>
          <w:bCs/>
          <w:szCs w:val="24"/>
        </w:rPr>
        <w:t>,</w:t>
      </w:r>
      <w:r w:rsidRPr="0019386B">
        <w:rPr>
          <w:rFonts w:eastAsia="Times New Roman"/>
          <w:bCs/>
          <w:szCs w:val="24"/>
        </w:rPr>
        <w:t xml:space="preserve"> πόσο μάλλον εκτέλεσης</w:t>
      </w:r>
      <w:r>
        <w:rPr>
          <w:rFonts w:eastAsia="Times New Roman"/>
          <w:bCs/>
          <w:szCs w:val="24"/>
        </w:rPr>
        <w:t>, του π</w:t>
      </w:r>
      <w:r w:rsidRPr="0019386B">
        <w:rPr>
          <w:rFonts w:eastAsia="Times New Roman"/>
          <w:bCs/>
          <w:szCs w:val="24"/>
        </w:rPr>
        <w:t>ροϋπολογισμού</w:t>
      </w:r>
      <w:r>
        <w:rPr>
          <w:rFonts w:eastAsia="Times New Roman"/>
          <w:bCs/>
          <w:szCs w:val="24"/>
        </w:rPr>
        <w:t>.</w:t>
      </w:r>
    </w:p>
    <w:p w14:paraId="2C1AD827"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Έ</w:t>
      </w:r>
      <w:r w:rsidRPr="0019386B">
        <w:rPr>
          <w:rFonts w:eastAsia="Times New Roman"/>
          <w:bCs/>
          <w:szCs w:val="24"/>
        </w:rPr>
        <w:t>τσι</w:t>
      </w:r>
      <w:r>
        <w:rPr>
          <w:rFonts w:eastAsia="Times New Roman"/>
          <w:bCs/>
          <w:szCs w:val="24"/>
        </w:rPr>
        <w:t>,</w:t>
      </w:r>
      <w:r w:rsidRPr="0019386B">
        <w:rPr>
          <w:rFonts w:eastAsia="Times New Roman"/>
          <w:bCs/>
          <w:szCs w:val="24"/>
        </w:rPr>
        <w:t xml:space="preserve"> απολύτως αναγκαία ήταν σε πρώτη φάση η αύξηση της φορολογίας </w:t>
      </w:r>
      <w:r>
        <w:rPr>
          <w:rFonts w:eastAsia="Times New Roman"/>
          <w:bCs/>
          <w:szCs w:val="24"/>
        </w:rPr>
        <w:t xml:space="preserve">και </w:t>
      </w:r>
      <w:r w:rsidRPr="0019386B">
        <w:rPr>
          <w:rFonts w:eastAsia="Times New Roman"/>
          <w:bCs/>
          <w:szCs w:val="24"/>
        </w:rPr>
        <w:t>η περιστολή των δαπανών</w:t>
      </w:r>
      <w:r>
        <w:rPr>
          <w:rFonts w:eastAsia="Times New Roman"/>
          <w:bCs/>
          <w:szCs w:val="24"/>
        </w:rPr>
        <w:t>,</w:t>
      </w:r>
      <w:r w:rsidRPr="0019386B">
        <w:rPr>
          <w:rFonts w:eastAsia="Times New Roman"/>
          <w:bCs/>
          <w:szCs w:val="24"/>
        </w:rPr>
        <w:t xml:space="preserve"> πράγματα που δ</w:t>
      </w:r>
      <w:r w:rsidRPr="0019386B">
        <w:rPr>
          <w:rFonts w:eastAsia="Times New Roman"/>
          <w:bCs/>
          <w:szCs w:val="24"/>
        </w:rPr>
        <w:t>εν θα είχαν κανένα νόημα δίχως την αναδιοργάνωση των φορολογικών και δημοσιονομικών μηχανισμών</w:t>
      </w:r>
      <w:r>
        <w:rPr>
          <w:rFonts w:eastAsia="Times New Roman"/>
          <w:bCs/>
          <w:szCs w:val="24"/>
        </w:rPr>
        <w:t>,</w:t>
      </w:r>
      <w:r w:rsidRPr="0019386B">
        <w:rPr>
          <w:rFonts w:eastAsia="Times New Roman"/>
          <w:bCs/>
          <w:szCs w:val="24"/>
        </w:rPr>
        <w:t xml:space="preserve"> </w:t>
      </w:r>
      <w:r>
        <w:rPr>
          <w:rFonts w:eastAsia="Times New Roman"/>
          <w:bCs/>
          <w:szCs w:val="24"/>
        </w:rPr>
        <w:t>όπως, β</w:t>
      </w:r>
      <w:r w:rsidRPr="0019386B">
        <w:rPr>
          <w:rFonts w:eastAsia="Times New Roman"/>
          <w:bCs/>
          <w:szCs w:val="24"/>
        </w:rPr>
        <w:t>έβαια</w:t>
      </w:r>
      <w:r>
        <w:rPr>
          <w:rFonts w:eastAsia="Times New Roman"/>
          <w:bCs/>
          <w:szCs w:val="24"/>
        </w:rPr>
        <w:t>, και των αντίστοιχων</w:t>
      </w:r>
      <w:r w:rsidRPr="0019386B">
        <w:rPr>
          <w:rFonts w:eastAsia="Times New Roman"/>
          <w:bCs/>
          <w:szCs w:val="24"/>
        </w:rPr>
        <w:t xml:space="preserve"> διαδικασιών</w:t>
      </w:r>
      <w:r>
        <w:rPr>
          <w:rFonts w:eastAsia="Times New Roman"/>
          <w:bCs/>
          <w:szCs w:val="24"/>
        </w:rPr>
        <w:t>.</w:t>
      </w:r>
    </w:p>
    <w:p w14:paraId="2C1AD828" w14:textId="77777777" w:rsidR="00692F88" w:rsidRDefault="007C4398">
      <w:pPr>
        <w:tabs>
          <w:tab w:val="left" w:pos="2940"/>
        </w:tabs>
        <w:spacing w:line="600" w:lineRule="auto"/>
        <w:ind w:firstLine="720"/>
        <w:jc w:val="both"/>
        <w:rPr>
          <w:rFonts w:eastAsia="Times New Roman"/>
          <w:bCs/>
          <w:szCs w:val="24"/>
        </w:rPr>
      </w:pPr>
      <w:r w:rsidRPr="0019386B">
        <w:rPr>
          <w:rFonts w:eastAsia="Times New Roman"/>
          <w:bCs/>
          <w:szCs w:val="24"/>
        </w:rPr>
        <w:t>Βεβαίως</w:t>
      </w:r>
      <w:r>
        <w:rPr>
          <w:rFonts w:eastAsia="Times New Roman"/>
          <w:bCs/>
          <w:szCs w:val="24"/>
        </w:rPr>
        <w:t>,</w:t>
      </w:r>
      <w:r w:rsidRPr="0019386B">
        <w:rPr>
          <w:rFonts w:eastAsia="Times New Roman"/>
          <w:bCs/>
          <w:szCs w:val="24"/>
        </w:rPr>
        <w:t xml:space="preserve"> τα παραπάνω δεν έγιναν στο</w:t>
      </w:r>
      <w:r>
        <w:rPr>
          <w:rFonts w:eastAsia="Times New Roman"/>
          <w:bCs/>
          <w:szCs w:val="24"/>
        </w:rPr>
        <w:t>ν</w:t>
      </w:r>
      <w:r w:rsidRPr="0019386B">
        <w:rPr>
          <w:rFonts w:eastAsia="Times New Roman"/>
          <w:bCs/>
          <w:szCs w:val="24"/>
        </w:rPr>
        <w:t xml:space="preserve"> βαθμό</w:t>
      </w:r>
      <w:r>
        <w:rPr>
          <w:rFonts w:eastAsia="Times New Roman"/>
          <w:bCs/>
          <w:szCs w:val="24"/>
        </w:rPr>
        <w:t>, β</w:t>
      </w:r>
      <w:r w:rsidRPr="0019386B">
        <w:rPr>
          <w:rFonts w:eastAsia="Times New Roman"/>
          <w:bCs/>
          <w:szCs w:val="24"/>
        </w:rPr>
        <w:t>εβαίως</w:t>
      </w:r>
      <w:r>
        <w:rPr>
          <w:rFonts w:eastAsia="Times New Roman"/>
          <w:bCs/>
          <w:szCs w:val="24"/>
        </w:rPr>
        <w:t>,</w:t>
      </w:r>
      <w:r w:rsidRPr="0019386B">
        <w:rPr>
          <w:rFonts w:eastAsia="Times New Roman"/>
          <w:bCs/>
          <w:szCs w:val="24"/>
        </w:rPr>
        <w:t xml:space="preserve"> που έγιναν ούτε εύκολα ούτε αναίμακτα</w:t>
      </w:r>
      <w:r>
        <w:rPr>
          <w:rFonts w:eastAsia="Times New Roman"/>
          <w:bCs/>
          <w:szCs w:val="24"/>
        </w:rPr>
        <w:t>.</w:t>
      </w:r>
      <w:r w:rsidRPr="0019386B">
        <w:rPr>
          <w:rFonts w:eastAsia="Times New Roman"/>
          <w:bCs/>
          <w:szCs w:val="24"/>
        </w:rPr>
        <w:t xml:space="preserve"> Δυστυχώς</w:t>
      </w:r>
      <w:r>
        <w:rPr>
          <w:rFonts w:eastAsia="Times New Roman"/>
          <w:bCs/>
          <w:szCs w:val="24"/>
        </w:rPr>
        <w:t>,</w:t>
      </w:r>
      <w:r w:rsidRPr="0019386B">
        <w:rPr>
          <w:rFonts w:eastAsia="Times New Roman"/>
          <w:bCs/>
          <w:szCs w:val="24"/>
        </w:rPr>
        <w:t xml:space="preserve"> όλη αυτή η πιεστική μεταρρυθμιστική ατζέντα ήταν έξωθεν επιβεβλημένη</w:t>
      </w:r>
      <w:r>
        <w:rPr>
          <w:rFonts w:eastAsia="Times New Roman"/>
          <w:bCs/>
          <w:szCs w:val="24"/>
        </w:rPr>
        <w:t>,</w:t>
      </w:r>
      <w:r w:rsidRPr="0019386B">
        <w:rPr>
          <w:rFonts w:eastAsia="Times New Roman"/>
          <w:bCs/>
          <w:szCs w:val="24"/>
        </w:rPr>
        <w:t xml:space="preserve"> αντί να αποτελεί δική μας προτεραιότητα</w:t>
      </w:r>
      <w:r>
        <w:rPr>
          <w:rFonts w:eastAsia="Times New Roman"/>
          <w:bCs/>
          <w:szCs w:val="24"/>
        </w:rPr>
        <w:t>. Χ</w:t>
      </w:r>
      <w:r w:rsidRPr="0019386B">
        <w:rPr>
          <w:rFonts w:eastAsia="Times New Roman"/>
          <w:bCs/>
          <w:szCs w:val="24"/>
        </w:rPr>
        <w:t xml:space="preserve">ρησιμοποίησε ως βραχίονα </w:t>
      </w:r>
      <w:r>
        <w:rPr>
          <w:rFonts w:eastAsia="Times New Roman"/>
          <w:bCs/>
          <w:szCs w:val="24"/>
        </w:rPr>
        <w:t xml:space="preserve">έναν </w:t>
      </w:r>
      <w:r w:rsidRPr="0019386B">
        <w:rPr>
          <w:rFonts w:eastAsia="Times New Roman"/>
          <w:bCs/>
          <w:szCs w:val="24"/>
        </w:rPr>
        <w:t>ήδη πολύ αδύναμο πολιτικό και διοικητικό βραχίονα</w:t>
      </w:r>
      <w:r>
        <w:rPr>
          <w:rFonts w:eastAsia="Times New Roman"/>
          <w:bCs/>
          <w:szCs w:val="24"/>
        </w:rPr>
        <w:t>, που</w:t>
      </w:r>
      <w:r w:rsidRPr="0019386B">
        <w:rPr>
          <w:rFonts w:eastAsia="Times New Roman"/>
          <w:bCs/>
          <w:szCs w:val="24"/>
        </w:rPr>
        <w:t xml:space="preserve"> επιβαρύνθηκε υπέρμετρα</w:t>
      </w:r>
      <w:r>
        <w:rPr>
          <w:rFonts w:eastAsia="Times New Roman"/>
          <w:bCs/>
          <w:szCs w:val="24"/>
        </w:rPr>
        <w:t>,</w:t>
      </w:r>
      <w:r w:rsidRPr="0019386B">
        <w:rPr>
          <w:rFonts w:eastAsia="Times New Roman"/>
          <w:bCs/>
          <w:szCs w:val="24"/>
        </w:rPr>
        <w:t xml:space="preserve"> τόσο ως ερ</w:t>
      </w:r>
      <w:r>
        <w:rPr>
          <w:rFonts w:eastAsia="Times New Roman"/>
          <w:bCs/>
          <w:szCs w:val="24"/>
        </w:rPr>
        <w:t xml:space="preserve">γαλείο για την προώθηση </w:t>
      </w:r>
      <w:r>
        <w:rPr>
          <w:rFonts w:eastAsia="Times New Roman"/>
          <w:bCs/>
          <w:szCs w:val="24"/>
        </w:rPr>
        <w:t>τεράστιου όγκου</w:t>
      </w:r>
      <w:r w:rsidRPr="0019386B">
        <w:rPr>
          <w:rFonts w:eastAsia="Times New Roman"/>
          <w:bCs/>
          <w:szCs w:val="24"/>
        </w:rPr>
        <w:t xml:space="preserve"> μεταρρυθμίσεων</w:t>
      </w:r>
      <w:r>
        <w:rPr>
          <w:rFonts w:eastAsia="Times New Roman"/>
          <w:bCs/>
          <w:szCs w:val="24"/>
        </w:rPr>
        <w:t>,</w:t>
      </w:r>
      <w:r w:rsidRPr="0019386B">
        <w:rPr>
          <w:rFonts w:eastAsia="Times New Roman"/>
          <w:bCs/>
          <w:szCs w:val="24"/>
        </w:rPr>
        <w:t xml:space="preserve"> όσο και ως αντικείμενο αυτό</w:t>
      </w:r>
      <w:r>
        <w:rPr>
          <w:rFonts w:eastAsia="Times New Roman"/>
          <w:bCs/>
          <w:szCs w:val="24"/>
        </w:rPr>
        <w:t>.</w:t>
      </w:r>
    </w:p>
    <w:p w14:paraId="2C1AD829"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lastRenderedPageBreak/>
        <w:t>Π</w:t>
      </w:r>
      <w:r w:rsidRPr="0019386B">
        <w:rPr>
          <w:rFonts w:eastAsia="Times New Roman"/>
          <w:bCs/>
          <w:szCs w:val="24"/>
        </w:rPr>
        <w:t>ρέπει να αντιληφθούμε πως βασικό</w:t>
      </w:r>
      <w:r>
        <w:rPr>
          <w:rFonts w:eastAsia="Times New Roman"/>
          <w:bCs/>
          <w:szCs w:val="24"/>
        </w:rPr>
        <w:t>,</w:t>
      </w:r>
      <w:r w:rsidRPr="0019386B">
        <w:rPr>
          <w:rFonts w:eastAsia="Times New Roman"/>
          <w:bCs/>
          <w:szCs w:val="24"/>
        </w:rPr>
        <w:t xml:space="preserve"> γενεσιουργό παράγοντα της κρίσης και της χρεοκοπίας αποτέλεσε η διαχρονική κομματική εκποίηση </w:t>
      </w:r>
      <w:r>
        <w:rPr>
          <w:rFonts w:eastAsia="Times New Roman"/>
          <w:bCs/>
          <w:szCs w:val="24"/>
        </w:rPr>
        <w:t xml:space="preserve">του </w:t>
      </w:r>
      <w:r w:rsidRPr="0019386B">
        <w:rPr>
          <w:rFonts w:eastAsia="Times New Roman"/>
          <w:bCs/>
          <w:szCs w:val="24"/>
        </w:rPr>
        <w:t>κρατικού μηχανισμού</w:t>
      </w:r>
      <w:r>
        <w:rPr>
          <w:rFonts w:eastAsia="Times New Roman"/>
          <w:bCs/>
          <w:szCs w:val="24"/>
        </w:rPr>
        <w:t>.</w:t>
      </w:r>
    </w:p>
    <w:p w14:paraId="2C1AD82A"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Ο</w:t>
      </w:r>
      <w:r w:rsidRPr="0019386B">
        <w:rPr>
          <w:rFonts w:eastAsia="Times New Roman"/>
          <w:bCs/>
          <w:szCs w:val="24"/>
        </w:rPr>
        <w:t xml:space="preserve"> Παναγιώτης Κονδύλης μίλησε εμφατικά για</w:t>
      </w:r>
      <w:r w:rsidRPr="0019386B">
        <w:rPr>
          <w:rFonts w:eastAsia="Times New Roman"/>
          <w:bCs/>
          <w:szCs w:val="24"/>
        </w:rPr>
        <w:t xml:space="preserve"> τη διαρκή </w:t>
      </w:r>
      <w:r>
        <w:rPr>
          <w:rFonts w:eastAsia="Times New Roman"/>
          <w:bCs/>
          <w:szCs w:val="24"/>
        </w:rPr>
        <w:t>εκποίηση</w:t>
      </w:r>
      <w:r w:rsidRPr="0019386B">
        <w:rPr>
          <w:rFonts w:eastAsia="Times New Roman"/>
          <w:bCs/>
          <w:szCs w:val="24"/>
        </w:rPr>
        <w:t xml:space="preserve"> της χώρας</w:t>
      </w:r>
      <w:r>
        <w:rPr>
          <w:rFonts w:eastAsia="Times New Roman"/>
          <w:bCs/>
          <w:szCs w:val="24"/>
        </w:rPr>
        <w:t>, μι</w:t>
      </w:r>
      <w:r w:rsidRPr="0019386B">
        <w:rPr>
          <w:rFonts w:eastAsia="Times New Roman"/>
          <w:bCs/>
          <w:szCs w:val="24"/>
        </w:rPr>
        <w:t xml:space="preserve">α </w:t>
      </w:r>
      <w:r>
        <w:rPr>
          <w:rFonts w:eastAsia="Times New Roman"/>
          <w:bCs/>
          <w:szCs w:val="24"/>
        </w:rPr>
        <w:t>εκποίηση</w:t>
      </w:r>
      <w:r>
        <w:rPr>
          <w:rFonts w:eastAsia="Times New Roman"/>
          <w:bCs/>
          <w:szCs w:val="24"/>
        </w:rPr>
        <w:t>,</w:t>
      </w:r>
      <w:r>
        <w:rPr>
          <w:rFonts w:eastAsia="Times New Roman"/>
          <w:bCs/>
          <w:szCs w:val="24"/>
        </w:rPr>
        <w:t xml:space="preserve"> </w:t>
      </w:r>
      <w:r w:rsidRPr="0019386B">
        <w:rPr>
          <w:rFonts w:eastAsia="Times New Roman"/>
          <w:bCs/>
          <w:szCs w:val="24"/>
        </w:rPr>
        <w:t xml:space="preserve">που ξεπέρασε </w:t>
      </w:r>
      <w:r>
        <w:rPr>
          <w:rFonts w:eastAsia="Times New Roman"/>
          <w:bCs/>
          <w:szCs w:val="24"/>
        </w:rPr>
        <w:t>πια</w:t>
      </w:r>
      <w:r w:rsidRPr="0019386B">
        <w:rPr>
          <w:rFonts w:eastAsia="Times New Roman"/>
          <w:bCs/>
          <w:szCs w:val="24"/>
        </w:rPr>
        <w:t xml:space="preserve"> τα όρια της οικονομικής αντοχής</w:t>
      </w:r>
      <w:r>
        <w:rPr>
          <w:rFonts w:eastAsia="Times New Roman"/>
          <w:bCs/>
          <w:szCs w:val="24"/>
        </w:rPr>
        <w:t>, που έφτασε στα όρια</w:t>
      </w:r>
      <w:r w:rsidRPr="0019386B">
        <w:rPr>
          <w:rFonts w:eastAsia="Times New Roman"/>
          <w:bCs/>
          <w:szCs w:val="24"/>
        </w:rPr>
        <w:t xml:space="preserve"> της αυτοκαταστροφής</w:t>
      </w:r>
      <w:r>
        <w:rPr>
          <w:rFonts w:eastAsia="Times New Roman"/>
          <w:bCs/>
          <w:szCs w:val="24"/>
        </w:rPr>
        <w:t>,</w:t>
      </w:r>
      <w:r w:rsidRPr="0019386B">
        <w:rPr>
          <w:rFonts w:eastAsia="Times New Roman"/>
          <w:bCs/>
          <w:szCs w:val="24"/>
        </w:rPr>
        <w:t xml:space="preserve"> αναγκάζοντας ακ</w:t>
      </w:r>
      <w:r>
        <w:rPr>
          <w:rFonts w:eastAsia="Times New Roman"/>
          <w:bCs/>
          <w:szCs w:val="24"/>
        </w:rPr>
        <w:t xml:space="preserve">όμα και τους πατριάρχες του </w:t>
      </w:r>
      <w:proofErr w:type="spellStart"/>
      <w:r>
        <w:rPr>
          <w:rFonts w:eastAsia="Times New Roman"/>
          <w:bCs/>
          <w:szCs w:val="24"/>
        </w:rPr>
        <w:t>πελα</w:t>
      </w:r>
      <w:r w:rsidRPr="0019386B">
        <w:rPr>
          <w:rFonts w:eastAsia="Times New Roman"/>
          <w:bCs/>
          <w:szCs w:val="24"/>
        </w:rPr>
        <w:t>τ</w:t>
      </w:r>
      <w:r>
        <w:rPr>
          <w:rFonts w:eastAsia="Times New Roman"/>
          <w:bCs/>
          <w:szCs w:val="24"/>
        </w:rPr>
        <w:t>ειασμού</w:t>
      </w:r>
      <w:proofErr w:type="spellEnd"/>
      <w:r>
        <w:rPr>
          <w:rFonts w:eastAsia="Times New Roman"/>
          <w:bCs/>
          <w:szCs w:val="24"/>
        </w:rPr>
        <w:t xml:space="preserve"> </w:t>
      </w:r>
      <w:r w:rsidRPr="0019386B">
        <w:rPr>
          <w:rFonts w:eastAsia="Times New Roman"/>
          <w:bCs/>
          <w:szCs w:val="24"/>
        </w:rPr>
        <w:t>να βάλου</w:t>
      </w:r>
      <w:r>
        <w:rPr>
          <w:rFonts w:eastAsia="Times New Roman"/>
          <w:bCs/>
          <w:szCs w:val="24"/>
        </w:rPr>
        <w:t xml:space="preserve">ν οι ίδιοι </w:t>
      </w:r>
      <w:r w:rsidRPr="0019386B">
        <w:rPr>
          <w:rFonts w:eastAsia="Times New Roman"/>
          <w:bCs/>
          <w:szCs w:val="24"/>
        </w:rPr>
        <w:t xml:space="preserve">όρια στον εαυτό </w:t>
      </w:r>
      <w:r>
        <w:rPr>
          <w:rFonts w:eastAsia="Times New Roman"/>
          <w:bCs/>
          <w:szCs w:val="24"/>
        </w:rPr>
        <w:t>τους,</w:t>
      </w:r>
      <w:r w:rsidRPr="0019386B">
        <w:rPr>
          <w:rFonts w:eastAsia="Times New Roman"/>
          <w:bCs/>
          <w:szCs w:val="24"/>
        </w:rPr>
        <w:t xml:space="preserve"> προκειμένου να έχουν τη</w:t>
      </w:r>
      <w:r w:rsidRPr="0019386B">
        <w:rPr>
          <w:rFonts w:eastAsia="Times New Roman"/>
          <w:bCs/>
          <w:szCs w:val="24"/>
        </w:rPr>
        <w:t xml:space="preserve"> δυνατότητα να υπάρξουν μελλοντικά</w:t>
      </w:r>
      <w:r>
        <w:rPr>
          <w:rFonts w:eastAsia="Times New Roman"/>
          <w:bCs/>
          <w:szCs w:val="24"/>
        </w:rPr>
        <w:t>.</w:t>
      </w:r>
    </w:p>
    <w:p w14:paraId="2C1AD82B" w14:textId="77777777" w:rsidR="00692F88" w:rsidRDefault="007C4398">
      <w:pPr>
        <w:tabs>
          <w:tab w:val="left" w:pos="2940"/>
        </w:tabs>
        <w:spacing w:line="600" w:lineRule="auto"/>
        <w:ind w:firstLine="720"/>
        <w:jc w:val="both"/>
        <w:rPr>
          <w:rFonts w:eastAsia="Times New Roman"/>
          <w:bCs/>
          <w:szCs w:val="24"/>
        </w:rPr>
      </w:pPr>
      <w:r>
        <w:rPr>
          <w:rFonts w:eastAsia="Times New Roman"/>
          <w:bCs/>
          <w:szCs w:val="24"/>
        </w:rPr>
        <w:t>Ο</w:t>
      </w:r>
      <w:r w:rsidRPr="0019386B">
        <w:rPr>
          <w:rFonts w:eastAsia="Times New Roman"/>
          <w:bCs/>
          <w:szCs w:val="24"/>
        </w:rPr>
        <w:t>ύτε αυτή η διαδικασία ήταν πολιτικά</w:t>
      </w:r>
      <w:r>
        <w:rPr>
          <w:rFonts w:eastAsia="Times New Roman"/>
          <w:bCs/>
          <w:szCs w:val="24"/>
        </w:rPr>
        <w:t>,</w:t>
      </w:r>
      <w:r w:rsidRPr="0019386B">
        <w:rPr>
          <w:rFonts w:eastAsia="Times New Roman"/>
          <w:bCs/>
          <w:szCs w:val="24"/>
        </w:rPr>
        <w:t xml:space="preserve"> αλλά και οικονομικά</w:t>
      </w:r>
      <w:r>
        <w:rPr>
          <w:rFonts w:eastAsia="Times New Roman"/>
          <w:bCs/>
          <w:szCs w:val="24"/>
        </w:rPr>
        <w:t>,</w:t>
      </w:r>
      <w:r w:rsidRPr="0019386B">
        <w:rPr>
          <w:rFonts w:eastAsia="Times New Roman"/>
          <w:bCs/>
          <w:szCs w:val="24"/>
        </w:rPr>
        <w:t xml:space="preserve"> όπως και </w:t>
      </w:r>
      <w:proofErr w:type="spellStart"/>
      <w:r w:rsidRPr="0019386B">
        <w:rPr>
          <w:rFonts w:eastAsia="Times New Roman"/>
          <w:bCs/>
          <w:szCs w:val="24"/>
        </w:rPr>
        <w:t>αξιακά</w:t>
      </w:r>
      <w:proofErr w:type="spellEnd"/>
      <w:r w:rsidRPr="0019386B">
        <w:rPr>
          <w:rFonts w:eastAsia="Times New Roman"/>
          <w:bCs/>
          <w:szCs w:val="24"/>
        </w:rPr>
        <w:t xml:space="preserve"> από πλευράς των πολιτών</w:t>
      </w:r>
      <w:r>
        <w:rPr>
          <w:rFonts w:eastAsia="Times New Roman"/>
          <w:bCs/>
          <w:szCs w:val="24"/>
        </w:rPr>
        <w:t>,</w:t>
      </w:r>
      <w:r w:rsidRPr="0019386B">
        <w:rPr>
          <w:rFonts w:eastAsia="Times New Roman"/>
          <w:bCs/>
          <w:szCs w:val="24"/>
        </w:rPr>
        <w:t xml:space="preserve"> αν</w:t>
      </w:r>
      <w:r>
        <w:rPr>
          <w:rFonts w:eastAsia="Times New Roman"/>
          <w:bCs/>
          <w:szCs w:val="24"/>
        </w:rPr>
        <w:t>αίμακτη.</w:t>
      </w:r>
    </w:p>
    <w:p w14:paraId="2C1AD82C" w14:textId="77777777" w:rsidR="00692F88" w:rsidRDefault="007C4398">
      <w:pPr>
        <w:tabs>
          <w:tab w:val="left" w:pos="2940"/>
        </w:tabs>
        <w:spacing w:line="600" w:lineRule="auto"/>
        <w:ind w:firstLine="720"/>
        <w:jc w:val="both"/>
        <w:rPr>
          <w:rFonts w:eastAsia="Times New Roman"/>
          <w:szCs w:val="24"/>
        </w:rPr>
      </w:pPr>
      <w:r>
        <w:rPr>
          <w:rFonts w:eastAsia="Times New Roman"/>
          <w:bCs/>
          <w:szCs w:val="24"/>
        </w:rPr>
        <w:t>Ο</w:t>
      </w:r>
      <w:r w:rsidRPr="0019386B">
        <w:rPr>
          <w:rFonts w:eastAsia="Times New Roman"/>
          <w:bCs/>
          <w:szCs w:val="24"/>
        </w:rPr>
        <w:t>ι μεταρρυθμίσεις είναι γνωστό πως απαιτούν αλλαγή νοοτροπίας</w:t>
      </w:r>
      <w:r>
        <w:rPr>
          <w:rFonts w:eastAsia="Times New Roman"/>
          <w:bCs/>
          <w:szCs w:val="24"/>
        </w:rPr>
        <w:t>,</w:t>
      </w:r>
      <w:r w:rsidRPr="0019386B">
        <w:rPr>
          <w:rFonts w:eastAsia="Times New Roman"/>
          <w:bCs/>
          <w:szCs w:val="24"/>
        </w:rPr>
        <w:t xml:space="preserve"> τόσο σε επίπεδο πολιτικών ηγεσιών</w:t>
      </w:r>
      <w:r>
        <w:rPr>
          <w:rFonts w:eastAsia="Times New Roman"/>
          <w:bCs/>
          <w:szCs w:val="24"/>
        </w:rPr>
        <w:t>,</w:t>
      </w:r>
      <w:r w:rsidRPr="0019386B">
        <w:rPr>
          <w:rFonts w:eastAsia="Times New Roman"/>
          <w:bCs/>
          <w:szCs w:val="24"/>
        </w:rPr>
        <w:t xml:space="preserve"> όσο και σε </w:t>
      </w:r>
      <w:r w:rsidRPr="0019386B">
        <w:rPr>
          <w:rFonts w:eastAsia="Times New Roman"/>
          <w:bCs/>
          <w:szCs w:val="24"/>
        </w:rPr>
        <w:t>επίπεδο διοικητικ</w:t>
      </w:r>
      <w:r>
        <w:rPr>
          <w:rFonts w:eastAsia="Times New Roman"/>
          <w:bCs/>
          <w:szCs w:val="24"/>
        </w:rPr>
        <w:t>ών</w:t>
      </w:r>
      <w:r w:rsidRPr="0019386B">
        <w:rPr>
          <w:rFonts w:eastAsia="Times New Roman"/>
          <w:bCs/>
          <w:szCs w:val="24"/>
        </w:rPr>
        <w:t xml:space="preserve"> στελεχών</w:t>
      </w:r>
      <w:r>
        <w:rPr>
          <w:rFonts w:eastAsia="Times New Roman"/>
          <w:bCs/>
          <w:szCs w:val="24"/>
        </w:rPr>
        <w:t>,</w:t>
      </w:r>
      <w:r w:rsidRPr="0019386B">
        <w:rPr>
          <w:rFonts w:eastAsia="Times New Roman"/>
          <w:bCs/>
          <w:szCs w:val="24"/>
        </w:rPr>
        <w:t xml:space="preserve"> αλλαγή νοοτροπίας που</w:t>
      </w:r>
      <w:r>
        <w:rPr>
          <w:rFonts w:eastAsia="Times New Roman"/>
          <w:bCs/>
          <w:szCs w:val="24"/>
        </w:rPr>
        <w:t>,</w:t>
      </w:r>
      <w:r w:rsidRPr="0019386B">
        <w:rPr>
          <w:rFonts w:eastAsia="Times New Roman"/>
          <w:bCs/>
          <w:szCs w:val="24"/>
        </w:rPr>
        <w:t xml:space="preserve"> δυστυχώς</w:t>
      </w:r>
      <w:r>
        <w:rPr>
          <w:rFonts w:eastAsia="Times New Roman"/>
          <w:bCs/>
          <w:szCs w:val="24"/>
        </w:rPr>
        <w:t>, κ</w:t>
      </w:r>
      <w:r w:rsidRPr="0019386B">
        <w:rPr>
          <w:rFonts w:eastAsia="Times New Roman"/>
          <w:bCs/>
          <w:szCs w:val="24"/>
        </w:rPr>
        <w:t xml:space="preserve">ανείς </w:t>
      </w:r>
      <w:r>
        <w:rPr>
          <w:rFonts w:eastAsia="Times New Roman"/>
          <w:bCs/>
          <w:szCs w:val="24"/>
        </w:rPr>
        <w:t>δεν ήταν διατεθειμένος να κάνει.</w:t>
      </w:r>
      <w:r w:rsidDel="00390A69">
        <w:rPr>
          <w:rFonts w:eastAsia="Times New Roman"/>
          <w:bCs/>
          <w:szCs w:val="24"/>
        </w:rPr>
        <w:t xml:space="preserve"> </w:t>
      </w:r>
      <w:r>
        <w:rPr>
          <w:rFonts w:eastAsia="Times New Roman"/>
          <w:szCs w:val="24"/>
        </w:rPr>
        <w:t>Ω</w:t>
      </w:r>
      <w:r w:rsidRPr="00A353A7">
        <w:rPr>
          <w:rFonts w:eastAsia="Times New Roman"/>
          <w:szCs w:val="24"/>
        </w:rPr>
        <w:t>στόσο</w:t>
      </w:r>
      <w:r>
        <w:rPr>
          <w:rFonts w:eastAsia="Times New Roman"/>
          <w:szCs w:val="24"/>
        </w:rPr>
        <w:t>,</w:t>
      </w:r>
      <w:r w:rsidRPr="00A353A7">
        <w:rPr>
          <w:rFonts w:eastAsia="Times New Roman"/>
          <w:szCs w:val="24"/>
        </w:rPr>
        <w:t xml:space="preserve"> συντελέστηκε</w:t>
      </w:r>
      <w:r w:rsidRPr="0077501A">
        <w:rPr>
          <w:rFonts w:eastAsia="Times New Roman"/>
          <w:szCs w:val="24"/>
        </w:rPr>
        <w:t>,</w:t>
      </w:r>
      <w:r w:rsidRPr="00A353A7">
        <w:rPr>
          <w:rFonts w:eastAsia="Times New Roman"/>
          <w:szCs w:val="24"/>
        </w:rPr>
        <w:t xml:space="preserve"> ως ένα βαθμό</w:t>
      </w:r>
      <w:r>
        <w:rPr>
          <w:rFonts w:eastAsia="Times New Roman"/>
          <w:szCs w:val="24"/>
        </w:rPr>
        <w:t>,</w:t>
      </w:r>
      <w:r w:rsidRPr="00A353A7">
        <w:rPr>
          <w:rFonts w:eastAsia="Times New Roman"/>
          <w:szCs w:val="24"/>
        </w:rPr>
        <w:t xml:space="preserve"> λόγω περιοριστικού ελεγχόμεν</w:t>
      </w:r>
      <w:r>
        <w:rPr>
          <w:rFonts w:eastAsia="Times New Roman"/>
          <w:szCs w:val="24"/>
        </w:rPr>
        <w:t>ου</w:t>
      </w:r>
      <w:r w:rsidRPr="00A353A7">
        <w:rPr>
          <w:rFonts w:eastAsia="Times New Roman"/>
          <w:szCs w:val="24"/>
        </w:rPr>
        <w:t xml:space="preserve"> συνεκτικού πλαισίου δημοσιονομικής διαχείρισης</w:t>
      </w:r>
      <w:r>
        <w:rPr>
          <w:rFonts w:eastAsia="Times New Roman"/>
          <w:szCs w:val="24"/>
        </w:rPr>
        <w:t>,</w:t>
      </w:r>
      <w:r w:rsidRPr="00A353A7">
        <w:rPr>
          <w:rFonts w:eastAsia="Times New Roman"/>
          <w:szCs w:val="24"/>
        </w:rPr>
        <w:t xml:space="preserve"> εν μέσω</w:t>
      </w:r>
      <w:r>
        <w:rPr>
          <w:rFonts w:eastAsia="Times New Roman"/>
          <w:szCs w:val="24"/>
        </w:rPr>
        <w:t>,</w:t>
      </w:r>
      <w:r w:rsidRPr="00A353A7">
        <w:rPr>
          <w:rFonts w:eastAsia="Times New Roman"/>
          <w:szCs w:val="24"/>
        </w:rPr>
        <w:t xml:space="preserve"> </w:t>
      </w:r>
      <w:r>
        <w:rPr>
          <w:rFonts w:eastAsia="Times New Roman"/>
          <w:szCs w:val="24"/>
        </w:rPr>
        <w:t>β</w:t>
      </w:r>
      <w:r w:rsidRPr="00A353A7">
        <w:rPr>
          <w:rFonts w:eastAsia="Times New Roman"/>
          <w:szCs w:val="24"/>
        </w:rPr>
        <w:t>εβαίως</w:t>
      </w:r>
      <w:r>
        <w:rPr>
          <w:rFonts w:eastAsia="Times New Roman"/>
          <w:szCs w:val="24"/>
        </w:rPr>
        <w:t>,</w:t>
      </w:r>
      <w:r w:rsidRPr="00A353A7">
        <w:rPr>
          <w:rFonts w:eastAsia="Times New Roman"/>
          <w:szCs w:val="24"/>
        </w:rPr>
        <w:t xml:space="preserve"> περιορισμένων πόρων</w:t>
      </w:r>
      <w:r>
        <w:rPr>
          <w:rFonts w:eastAsia="Times New Roman"/>
          <w:szCs w:val="24"/>
        </w:rPr>
        <w:t>.</w:t>
      </w:r>
    </w:p>
    <w:p w14:paraId="2C1AD82D" w14:textId="77777777" w:rsidR="00692F88" w:rsidRDefault="007C4398">
      <w:pPr>
        <w:spacing w:line="600" w:lineRule="auto"/>
        <w:ind w:firstLine="720"/>
        <w:jc w:val="both"/>
        <w:rPr>
          <w:rFonts w:eastAsia="Times New Roman"/>
          <w:szCs w:val="24"/>
        </w:rPr>
      </w:pPr>
      <w:r>
        <w:rPr>
          <w:rFonts w:eastAsia="Times New Roman"/>
          <w:szCs w:val="24"/>
        </w:rPr>
        <w:lastRenderedPageBreak/>
        <w:t>Έ</w:t>
      </w:r>
      <w:r w:rsidRPr="00A353A7">
        <w:rPr>
          <w:rFonts w:eastAsia="Times New Roman"/>
          <w:szCs w:val="24"/>
        </w:rPr>
        <w:t>γινε αρκετή προσπάθεια</w:t>
      </w:r>
      <w:r>
        <w:rPr>
          <w:rFonts w:eastAsia="Times New Roman"/>
          <w:szCs w:val="24"/>
        </w:rPr>
        <w:t>,</w:t>
      </w:r>
      <w:r w:rsidRPr="00A353A7">
        <w:rPr>
          <w:rFonts w:eastAsia="Times New Roman"/>
          <w:szCs w:val="24"/>
        </w:rPr>
        <w:t xml:space="preserve"> ώστε να αντιμετωπιστούν οι πελατειακές </w:t>
      </w:r>
      <w:r>
        <w:rPr>
          <w:rFonts w:eastAsia="Times New Roman"/>
          <w:szCs w:val="24"/>
        </w:rPr>
        <w:t>και οι συντεχνιακές</w:t>
      </w:r>
      <w:r w:rsidRPr="00A353A7">
        <w:rPr>
          <w:rFonts w:eastAsia="Times New Roman"/>
          <w:szCs w:val="24"/>
        </w:rPr>
        <w:t xml:space="preserve"> πιέσεις και να </w:t>
      </w:r>
      <w:proofErr w:type="spellStart"/>
      <w:r w:rsidRPr="00A353A7">
        <w:rPr>
          <w:rFonts w:eastAsia="Times New Roman"/>
          <w:szCs w:val="24"/>
        </w:rPr>
        <w:t>εξορθολο</w:t>
      </w:r>
      <w:r>
        <w:rPr>
          <w:rFonts w:eastAsia="Times New Roman"/>
          <w:szCs w:val="24"/>
        </w:rPr>
        <w:t>γικοποιηθούν</w:t>
      </w:r>
      <w:proofErr w:type="spellEnd"/>
      <w:r w:rsidRPr="00A353A7">
        <w:rPr>
          <w:rFonts w:eastAsia="Times New Roman"/>
          <w:szCs w:val="24"/>
        </w:rPr>
        <w:t xml:space="preserve"> </w:t>
      </w:r>
      <w:r>
        <w:rPr>
          <w:rFonts w:eastAsia="Times New Roman"/>
          <w:szCs w:val="24"/>
        </w:rPr>
        <w:t xml:space="preserve">οι πολιτικές προτεραιότητες. </w:t>
      </w:r>
      <w:r w:rsidRPr="00A353A7">
        <w:rPr>
          <w:rFonts w:eastAsia="Times New Roman"/>
          <w:szCs w:val="24"/>
        </w:rPr>
        <w:t>Αυτή ήταν η καλή πλευρά και στο βαθμό</w:t>
      </w:r>
      <w:r>
        <w:rPr>
          <w:rFonts w:eastAsia="Times New Roman"/>
          <w:szCs w:val="24"/>
        </w:rPr>
        <w:t>,</w:t>
      </w:r>
      <w:r w:rsidRPr="00A353A7">
        <w:rPr>
          <w:rFonts w:eastAsia="Times New Roman"/>
          <w:szCs w:val="24"/>
        </w:rPr>
        <w:t xml:space="preserve"> </w:t>
      </w:r>
      <w:r>
        <w:rPr>
          <w:rFonts w:eastAsia="Times New Roman"/>
          <w:szCs w:val="24"/>
        </w:rPr>
        <w:t>β</w:t>
      </w:r>
      <w:r w:rsidRPr="00A353A7">
        <w:rPr>
          <w:rFonts w:eastAsia="Times New Roman"/>
          <w:szCs w:val="24"/>
        </w:rPr>
        <w:t>εβαίως</w:t>
      </w:r>
      <w:r>
        <w:rPr>
          <w:rFonts w:eastAsia="Times New Roman"/>
          <w:szCs w:val="24"/>
        </w:rPr>
        <w:t>,</w:t>
      </w:r>
      <w:r w:rsidRPr="00A353A7">
        <w:rPr>
          <w:rFonts w:eastAsia="Times New Roman"/>
          <w:szCs w:val="24"/>
        </w:rPr>
        <w:t xml:space="preserve"> που αυτό επετεύχθη</w:t>
      </w:r>
      <w:r>
        <w:rPr>
          <w:rFonts w:eastAsia="Times New Roman"/>
          <w:szCs w:val="24"/>
        </w:rPr>
        <w:t>.</w:t>
      </w:r>
      <w:r w:rsidRPr="00A353A7">
        <w:rPr>
          <w:rFonts w:eastAsia="Times New Roman"/>
          <w:szCs w:val="24"/>
        </w:rPr>
        <w:t xml:space="preserve"> </w:t>
      </w:r>
    </w:p>
    <w:p w14:paraId="2C1AD82E" w14:textId="77777777" w:rsidR="00692F88" w:rsidRDefault="007C4398">
      <w:pPr>
        <w:spacing w:line="600" w:lineRule="auto"/>
        <w:ind w:firstLine="720"/>
        <w:jc w:val="both"/>
        <w:rPr>
          <w:rFonts w:eastAsia="Times New Roman"/>
          <w:szCs w:val="24"/>
        </w:rPr>
      </w:pPr>
      <w:r>
        <w:rPr>
          <w:rFonts w:eastAsia="Times New Roman"/>
          <w:szCs w:val="24"/>
        </w:rPr>
        <w:t>Η</w:t>
      </w:r>
      <w:r w:rsidRPr="00A353A7">
        <w:rPr>
          <w:rFonts w:eastAsia="Times New Roman"/>
          <w:szCs w:val="24"/>
        </w:rPr>
        <w:t xml:space="preserve"> κακή</w:t>
      </w:r>
      <w:r>
        <w:rPr>
          <w:rFonts w:eastAsia="Times New Roman"/>
          <w:szCs w:val="24"/>
        </w:rPr>
        <w:t xml:space="preserve"> πλευρά ήταν</w:t>
      </w:r>
      <w:r w:rsidRPr="00A353A7">
        <w:rPr>
          <w:rFonts w:eastAsia="Times New Roman"/>
          <w:szCs w:val="24"/>
        </w:rPr>
        <w:t xml:space="preserve"> ο ακόμα σκληρότερο</w:t>
      </w:r>
      <w:r w:rsidRPr="00A353A7">
        <w:rPr>
          <w:rFonts w:eastAsia="Times New Roman"/>
          <w:szCs w:val="24"/>
        </w:rPr>
        <w:t xml:space="preserve">ς ανταγωνισμός για </w:t>
      </w:r>
      <w:r>
        <w:rPr>
          <w:rFonts w:eastAsia="Times New Roman"/>
          <w:szCs w:val="24"/>
        </w:rPr>
        <w:t>π</w:t>
      </w:r>
      <w:r w:rsidRPr="00A353A7">
        <w:rPr>
          <w:rFonts w:eastAsia="Times New Roman"/>
          <w:szCs w:val="24"/>
        </w:rPr>
        <w:t xml:space="preserve">όρους μεταξύ συντεχνιών και πατρώνων </w:t>
      </w:r>
      <w:r>
        <w:rPr>
          <w:rFonts w:eastAsia="Times New Roman"/>
          <w:szCs w:val="24"/>
        </w:rPr>
        <w:t>τους,</w:t>
      </w:r>
      <w:r w:rsidRPr="00A353A7">
        <w:rPr>
          <w:rFonts w:eastAsia="Times New Roman"/>
          <w:szCs w:val="24"/>
        </w:rPr>
        <w:t xml:space="preserve"> μέσα στο </w:t>
      </w:r>
      <w:r>
        <w:rPr>
          <w:rFonts w:eastAsia="Times New Roman"/>
          <w:szCs w:val="24"/>
        </w:rPr>
        <w:t>ν</w:t>
      </w:r>
      <w:r w:rsidRPr="00A353A7">
        <w:rPr>
          <w:rFonts w:eastAsia="Times New Roman"/>
          <w:szCs w:val="24"/>
        </w:rPr>
        <w:t>έο περιο</w:t>
      </w:r>
      <w:r>
        <w:rPr>
          <w:rFonts w:eastAsia="Times New Roman"/>
          <w:szCs w:val="24"/>
        </w:rPr>
        <w:t>ριστικό</w:t>
      </w:r>
      <w:r w:rsidRPr="00A353A7">
        <w:rPr>
          <w:rFonts w:eastAsia="Times New Roman"/>
          <w:szCs w:val="24"/>
        </w:rPr>
        <w:t xml:space="preserve"> </w:t>
      </w:r>
      <w:r>
        <w:rPr>
          <w:rFonts w:eastAsia="Times New Roman"/>
          <w:szCs w:val="24"/>
        </w:rPr>
        <w:t>π</w:t>
      </w:r>
      <w:r w:rsidRPr="00A353A7">
        <w:rPr>
          <w:rFonts w:eastAsia="Times New Roman"/>
          <w:szCs w:val="24"/>
        </w:rPr>
        <w:t>λαίσιο</w:t>
      </w:r>
      <w:r>
        <w:rPr>
          <w:rFonts w:eastAsia="Times New Roman"/>
          <w:szCs w:val="24"/>
        </w:rPr>
        <w:t>.</w:t>
      </w:r>
      <w:r w:rsidRPr="00A353A7">
        <w:rPr>
          <w:rFonts w:eastAsia="Times New Roman"/>
          <w:szCs w:val="24"/>
        </w:rPr>
        <w:t xml:space="preserve"> </w:t>
      </w:r>
    </w:p>
    <w:p w14:paraId="2C1AD82F" w14:textId="77777777" w:rsidR="00692F88" w:rsidRDefault="007C4398">
      <w:pPr>
        <w:spacing w:line="600" w:lineRule="auto"/>
        <w:ind w:firstLine="720"/>
        <w:jc w:val="both"/>
        <w:rPr>
          <w:rFonts w:eastAsia="Times New Roman"/>
          <w:szCs w:val="24"/>
        </w:rPr>
      </w:pPr>
      <w:r>
        <w:rPr>
          <w:rFonts w:eastAsia="Times New Roman"/>
          <w:szCs w:val="24"/>
        </w:rPr>
        <w:t>Κ</w:t>
      </w:r>
      <w:r w:rsidRPr="00A353A7">
        <w:rPr>
          <w:rFonts w:eastAsia="Times New Roman"/>
          <w:szCs w:val="24"/>
        </w:rPr>
        <w:t xml:space="preserve">αι κάπως έτσι </w:t>
      </w:r>
      <w:r>
        <w:rPr>
          <w:rFonts w:eastAsia="Times New Roman"/>
          <w:szCs w:val="24"/>
        </w:rPr>
        <w:t>ε</w:t>
      </w:r>
      <w:r w:rsidRPr="00A353A7">
        <w:rPr>
          <w:rFonts w:eastAsia="Times New Roman"/>
          <w:szCs w:val="24"/>
        </w:rPr>
        <w:t>ρχόμαστε στο σήμερα</w:t>
      </w:r>
      <w:r>
        <w:rPr>
          <w:rFonts w:eastAsia="Times New Roman"/>
          <w:szCs w:val="24"/>
        </w:rPr>
        <w:t>.</w:t>
      </w:r>
      <w:r w:rsidRPr="00A353A7">
        <w:rPr>
          <w:rFonts w:eastAsia="Times New Roman"/>
          <w:szCs w:val="24"/>
        </w:rPr>
        <w:t xml:space="preserve"> </w:t>
      </w:r>
      <w:r>
        <w:rPr>
          <w:rFonts w:eastAsia="Times New Roman"/>
          <w:szCs w:val="24"/>
        </w:rPr>
        <w:t>Τ</w:t>
      </w:r>
      <w:r w:rsidRPr="00A353A7">
        <w:rPr>
          <w:rFonts w:eastAsia="Times New Roman"/>
          <w:szCs w:val="24"/>
        </w:rPr>
        <w:t>ο π</w:t>
      </w:r>
      <w:r>
        <w:rPr>
          <w:rFonts w:eastAsia="Times New Roman"/>
          <w:szCs w:val="24"/>
        </w:rPr>
        <w:t>ροεκλογικό</w:t>
      </w:r>
      <w:r w:rsidRPr="00A353A7">
        <w:rPr>
          <w:rFonts w:eastAsia="Times New Roman"/>
          <w:szCs w:val="24"/>
        </w:rPr>
        <w:t xml:space="preserve"> κλίμα που καλλιεργείται εδώ και καιρό</w:t>
      </w:r>
      <w:r w:rsidRPr="0077501A">
        <w:rPr>
          <w:rFonts w:eastAsia="Times New Roman"/>
          <w:szCs w:val="24"/>
        </w:rPr>
        <w:t>,</w:t>
      </w:r>
      <w:r w:rsidRPr="00A353A7">
        <w:rPr>
          <w:rFonts w:eastAsia="Times New Roman"/>
          <w:szCs w:val="24"/>
        </w:rPr>
        <w:t xml:space="preserve"> δημιουργεί αυταπάτες</w:t>
      </w:r>
      <w:r>
        <w:rPr>
          <w:rFonts w:eastAsia="Times New Roman"/>
          <w:szCs w:val="24"/>
        </w:rPr>
        <w:t>,</w:t>
      </w:r>
      <w:r w:rsidRPr="00A353A7">
        <w:rPr>
          <w:rFonts w:eastAsia="Times New Roman"/>
          <w:szCs w:val="24"/>
        </w:rPr>
        <w:t xml:space="preserve"> χαλάρωση και τελικά</w:t>
      </w:r>
      <w:r>
        <w:rPr>
          <w:rFonts w:eastAsia="Times New Roman"/>
          <w:szCs w:val="24"/>
        </w:rPr>
        <w:t>,</w:t>
      </w:r>
      <w:r w:rsidRPr="00A353A7">
        <w:rPr>
          <w:rFonts w:eastAsia="Times New Roman"/>
          <w:szCs w:val="24"/>
        </w:rPr>
        <w:t xml:space="preserve"> τον κίνδυνο μιας μεγάλης ζημίας</w:t>
      </w:r>
      <w:r>
        <w:rPr>
          <w:rFonts w:eastAsia="Times New Roman"/>
          <w:szCs w:val="24"/>
        </w:rPr>
        <w:t>.</w:t>
      </w:r>
      <w:r w:rsidRPr="00A353A7">
        <w:rPr>
          <w:rFonts w:eastAsia="Times New Roman"/>
          <w:szCs w:val="24"/>
        </w:rPr>
        <w:t xml:space="preserve"> </w:t>
      </w:r>
      <w:r>
        <w:rPr>
          <w:rFonts w:eastAsia="Times New Roman"/>
          <w:szCs w:val="24"/>
        </w:rPr>
        <w:t>Δ</w:t>
      </w:r>
      <w:r w:rsidRPr="00A353A7">
        <w:rPr>
          <w:rFonts w:eastAsia="Times New Roman"/>
          <w:szCs w:val="24"/>
        </w:rPr>
        <w:t>εν πρέπει να διαφεύγει της προσοχής κανενός πως</w:t>
      </w:r>
      <w:r>
        <w:rPr>
          <w:rFonts w:eastAsia="Times New Roman"/>
          <w:szCs w:val="24"/>
        </w:rPr>
        <w:t>,</w:t>
      </w:r>
      <w:r w:rsidRPr="00A353A7">
        <w:rPr>
          <w:rFonts w:eastAsia="Times New Roman"/>
          <w:szCs w:val="24"/>
        </w:rPr>
        <w:t xml:space="preserve"> </w:t>
      </w:r>
      <w:proofErr w:type="spellStart"/>
      <w:r w:rsidRPr="00A353A7">
        <w:rPr>
          <w:rFonts w:eastAsia="Times New Roman"/>
          <w:szCs w:val="24"/>
        </w:rPr>
        <w:t>παρ</w:t>
      </w:r>
      <w:r>
        <w:rPr>
          <w:rFonts w:eastAsia="Times New Roman"/>
          <w:szCs w:val="24"/>
        </w:rPr>
        <w:t>’</w:t>
      </w:r>
      <w:r w:rsidRPr="00A353A7">
        <w:rPr>
          <w:rFonts w:eastAsia="Times New Roman"/>
          <w:szCs w:val="24"/>
        </w:rPr>
        <w:t>ότι</w:t>
      </w:r>
      <w:proofErr w:type="spellEnd"/>
      <w:r w:rsidRPr="00A353A7">
        <w:rPr>
          <w:rFonts w:eastAsia="Times New Roman"/>
          <w:szCs w:val="24"/>
        </w:rPr>
        <w:t xml:space="preserve"> τεχνικά </w:t>
      </w:r>
      <w:r>
        <w:rPr>
          <w:rFonts w:eastAsia="Times New Roman"/>
          <w:szCs w:val="24"/>
        </w:rPr>
        <w:t>β</w:t>
      </w:r>
      <w:r w:rsidRPr="00A353A7">
        <w:rPr>
          <w:rFonts w:eastAsia="Times New Roman"/>
          <w:szCs w:val="24"/>
        </w:rPr>
        <w:t>γήκαμε από τ</w:t>
      </w:r>
      <w:r>
        <w:rPr>
          <w:rFonts w:eastAsia="Times New Roman"/>
          <w:szCs w:val="24"/>
        </w:rPr>
        <w:t>α</w:t>
      </w:r>
      <w:r w:rsidRPr="00A353A7">
        <w:rPr>
          <w:rFonts w:eastAsia="Times New Roman"/>
          <w:szCs w:val="24"/>
        </w:rPr>
        <w:t xml:space="preserve"> μνημόνι</w:t>
      </w:r>
      <w:r>
        <w:rPr>
          <w:rFonts w:eastAsia="Times New Roman"/>
          <w:szCs w:val="24"/>
        </w:rPr>
        <w:t>α,</w:t>
      </w:r>
      <w:r w:rsidRPr="00A353A7">
        <w:rPr>
          <w:rFonts w:eastAsia="Times New Roman"/>
          <w:szCs w:val="24"/>
        </w:rPr>
        <w:t xml:space="preserve"> ουσιαστικά είμαστε ακόμη εκτός αγορών</w:t>
      </w:r>
      <w:r>
        <w:rPr>
          <w:rFonts w:eastAsia="Times New Roman"/>
          <w:szCs w:val="24"/>
        </w:rPr>
        <w:t>. Είναι</w:t>
      </w:r>
      <w:r w:rsidRPr="00A353A7">
        <w:rPr>
          <w:rFonts w:eastAsia="Times New Roman"/>
          <w:szCs w:val="24"/>
        </w:rPr>
        <w:t xml:space="preserve"> </w:t>
      </w:r>
      <w:r>
        <w:rPr>
          <w:rFonts w:eastAsia="Times New Roman"/>
          <w:szCs w:val="24"/>
        </w:rPr>
        <w:t>τα</w:t>
      </w:r>
      <w:r w:rsidRPr="00A353A7">
        <w:rPr>
          <w:rFonts w:eastAsia="Times New Roman"/>
          <w:szCs w:val="24"/>
        </w:rPr>
        <w:t xml:space="preserve"> τελευταία μέτρα </w:t>
      </w:r>
      <w:r>
        <w:rPr>
          <w:rFonts w:eastAsia="Times New Roman"/>
          <w:szCs w:val="24"/>
        </w:rPr>
        <w:t>μ</w:t>
      </w:r>
      <w:r w:rsidRPr="00A353A7">
        <w:rPr>
          <w:rFonts w:eastAsia="Times New Roman"/>
          <w:szCs w:val="24"/>
        </w:rPr>
        <w:t>ιας μακράς και επώδυνης διαδρομής</w:t>
      </w:r>
      <w:r>
        <w:rPr>
          <w:rFonts w:eastAsia="Times New Roman"/>
          <w:szCs w:val="24"/>
        </w:rPr>
        <w:t>,</w:t>
      </w:r>
      <w:r w:rsidRPr="00A353A7">
        <w:rPr>
          <w:rFonts w:eastAsia="Times New Roman"/>
          <w:szCs w:val="24"/>
        </w:rPr>
        <w:t xml:space="preserve"> που άρχισε πριν από οκτώ χρόνια</w:t>
      </w:r>
      <w:r>
        <w:rPr>
          <w:rFonts w:eastAsia="Times New Roman"/>
          <w:szCs w:val="24"/>
        </w:rPr>
        <w:t xml:space="preserve"> και ε</w:t>
      </w:r>
      <w:r w:rsidRPr="00A353A7">
        <w:rPr>
          <w:rFonts w:eastAsia="Times New Roman"/>
          <w:szCs w:val="24"/>
        </w:rPr>
        <w:t>ίναι πραγματικά άδικ</w:t>
      </w:r>
      <w:r>
        <w:rPr>
          <w:rFonts w:eastAsia="Times New Roman"/>
          <w:szCs w:val="24"/>
        </w:rPr>
        <w:t>ο</w:t>
      </w:r>
      <w:r w:rsidRPr="00A353A7">
        <w:rPr>
          <w:rFonts w:eastAsia="Times New Roman"/>
          <w:szCs w:val="24"/>
        </w:rPr>
        <w:t xml:space="preserve"> για την κοινωνία</w:t>
      </w:r>
      <w:r>
        <w:rPr>
          <w:rFonts w:eastAsia="Times New Roman"/>
          <w:szCs w:val="24"/>
        </w:rPr>
        <w:t>,</w:t>
      </w:r>
      <w:r w:rsidRPr="00A353A7">
        <w:rPr>
          <w:rFonts w:eastAsia="Times New Roman"/>
          <w:szCs w:val="24"/>
        </w:rPr>
        <w:t xml:space="preserve"> </w:t>
      </w:r>
      <w:r>
        <w:rPr>
          <w:rFonts w:eastAsia="Times New Roman"/>
          <w:szCs w:val="24"/>
        </w:rPr>
        <w:t xml:space="preserve">κυρίως </w:t>
      </w:r>
      <w:r w:rsidRPr="00A353A7">
        <w:rPr>
          <w:rFonts w:eastAsia="Times New Roman"/>
          <w:szCs w:val="24"/>
        </w:rPr>
        <w:t>το προεκλογικό κλίμα</w:t>
      </w:r>
      <w:r>
        <w:rPr>
          <w:rFonts w:eastAsia="Times New Roman"/>
          <w:szCs w:val="24"/>
        </w:rPr>
        <w:t xml:space="preserve"> </w:t>
      </w:r>
      <w:r w:rsidRPr="00A353A7">
        <w:rPr>
          <w:rFonts w:eastAsia="Times New Roman"/>
          <w:szCs w:val="24"/>
        </w:rPr>
        <w:t>να αποδιοργανώσ</w:t>
      </w:r>
      <w:r>
        <w:rPr>
          <w:rFonts w:eastAsia="Times New Roman"/>
          <w:szCs w:val="24"/>
        </w:rPr>
        <w:t xml:space="preserve">ει </w:t>
      </w:r>
      <w:r w:rsidRPr="00A353A7">
        <w:rPr>
          <w:rFonts w:eastAsia="Times New Roman"/>
          <w:szCs w:val="24"/>
        </w:rPr>
        <w:t>τις απαιτούμενες προσπάθειες</w:t>
      </w:r>
      <w:r>
        <w:rPr>
          <w:rFonts w:eastAsia="Times New Roman"/>
          <w:szCs w:val="24"/>
        </w:rPr>
        <w:t xml:space="preserve">. </w:t>
      </w:r>
    </w:p>
    <w:p w14:paraId="2C1AD830" w14:textId="77777777" w:rsidR="00692F88" w:rsidRDefault="007C4398">
      <w:pPr>
        <w:spacing w:line="600" w:lineRule="auto"/>
        <w:ind w:firstLine="720"/>
        <w:jc w:val="both"/>
        <w:rPr>
          <w:rFonts w:eastAsia="Times New Roman"/>
          <w:szCs w:val="24"/>
        </w:rPr>
      </w:pPr>
      <w:r>
        <w:rPr>
          <w:rFonts w:eastAsia="Times New Roman"/>
          <w:szCs w:val="24"/>
        </w:rPr>
        <w:t>Και προσοχή: Για τη συντήρηση του παρατεταμένου προεκλογικού κλίματος, δεν είναι μικρές οι ευθύνες, π</w:t>
      </w:r>
      <w:r w:rsidRPr="00A353A7">
        <w:rPr>
          <w:rFonts w:eastAsia="Times New Roman"/>
          <w:szCs w:val="24"/>
        </w:rPr>
        <w:t>ροφανώς</w:t>
      </w:r>
      <w:r>
        <w:rPr>
          <w:rFonts w:eastAsia="Times New Roman"/>
          <w:szCs w:val="24"/>
        </w:rPr>
        <w:t>,</w:t>
      </w:r>
      <w:r w:rsidRPr="00A353A7">
        <w:rPr>
          <w:rFonts w:eastAsia="Times New Roman"/>
          <w:szCs w:val="24"/>
        </w:rPr>
        <w:t xml:space="preserve"> της </w:t>
      </w:r>
      <w:r>
        <w:rPr>
          <w:rFonts w:eastAsia="Times New Roman"/>
          <w:szCs w:val="24"/>
        </w:rPr>
        <w:lastRenderedPageBreak/>
        <w:t>Α</w:t>
      </w:r>
      <w:r w:rsidRPr="00A353A7">
        <w:rPr>
          <w:rFonts w:eastAsia="Times New Roman"/>
          <w:szCs w:val="24"/>
        </w:rPr>
        <w:t>ντιπολίτευσης</w:t>
      </w:r>
      <w:r>
        <w:rPr>
          <w:rFonts w:eastAsia="Times New Roman"/>
          <w:szCs w:val="24"/>
        </w:rPr>
        <w:t>, που</w:t>
      </w:r>
      <w:r w:rsidRPr="00A353A7">
        <w:rPr>
          <w:rFonts w:eastAsia="Times New Roman"/>
          <w:szCs w:val="24"/>
        </w:rPr>
        <w:t xml:space="preserve"> έβλεπε εκλογές κάθε λίγο και λιγάκι και τ</w:t>
      </w:r>
      <w:r>
        <w:rPr>
          <w:rFonts w:eastAsia="Times New Roman"/>
          <w:szCs w:val="24"/>
        </w:rPr>
        <w:t>ι</w:t>
      </w:r>
      <w:r w:rsidRPr="00A353A7">
        <w:rPr>
          <w:rFonts w:eastAsia="Times New Roman"/>
          <w:szCs w:val="24"/>
        </w:rPr>
        <w:t>ς ζητά καθημερινά</w:t>
      </w:r>
      <w:r>
        <w:rPr>
          <w:rFonts w:eastAsia="Times New Roman"/>
          <w:szCs w:val="24"/>
        </w:rPr>
        <w:t>,</w:t>
      </w:r>
      <w:r w:rsidRPr="00A353A7">
        <w:rPr>
          <w:rFonts w:eastAsia="Times New Roman"/>
          <w:szCs w:val="24"/>
        </w:rPr>
        <w:t xml:space="preserve"> ενώ ένα μέρος της ζητούσε εκλογές</w:t>
      </w:r>
      <w:r>
        <w:rPr>
          <w:rFonts w:eastAsia="Times New Roman"/>
          <w:szCs w:val="24"/>
        </w:rPr>
        <w:t>,</w:t>
      </w:r>
      <w:r w:rsidRPr="00A353A7">
        <w:rPr>
          <w:rFonts w:eastAsia="Times New Roman"/>
          <w:szCs w:val="24"/>
        </w:rPr>
        <w:t xml:space="preserve"> </w:t>
      </w:r>
      <w:r>
        <w:rPr>
          <w:rFonts w:eastAsia="Times New Roman"/>
          <w:szCs w:val="24"/>
        </w:rPr>
        <w:t>α</w:t>
      </w:r>
      <w:r w:rsidRPr="00A353A7">
        <w:rPr>
          <w:rFonts w:eastAsia="Times New Roman"/>
          <w:szCs w:val="24"/>
        </w:rPr>
        <w:t xml:space="preserve">κόμη και λίγο πριν ολοκληρωθούν τυπικά οι διαδικασίες της εξόδου από το </w:t>
      </w:r>
      <w:r>
        <w:rPr>
          <w:rFonts w:eastAsia="Times New Roman"/>
          <w:szCs w:val="24"/>
        </w:rPr>
        <w:t>τρίτο</w:t>
      </w:r>
      <w:r w:rsidRPr="00A353A7">
        <w:rPr>
          <w:rFonts w:eastAsia="Times New Roman"/>
          <w:szCs w:val="24"/>
        </w:rPr>
        <w:t xml:space="preserve"> μνημόνιο</w:t>
      </w:r>
      <w:r>
        <w:rPr>
          <w:rFonts w:eastAsia="Times New Roman"/>
          <w:szCs w:val="24"/>
        </w:rPr>
        <w:t>.</w:t>
      </w:r>
      <w:r w:rsidRPr="00A353A7">
        <w:rPr>
          <w:rFonts w:eastAsia="Times New Roman"/>
          <w:szCs w:val="24"/>
        </w:rPr>
        <w:t xml:space="preserve"> </w:t>
      </w:r>
    </w:p>
    <w:p w14:paraId="2C1AD831" w14:textId="77777777" w:rsidR="00692F88" w:rsidRDefault="007C4398">
      <w:pPr>
        <w:spacing w:line="600" w:lineRule="auto"/>
        <w:ind w:firstLine="720"/>
        <w:jc w:val="both"/>
        <w:rPr>
          <w:rFonts w:eastAsia="Times New Roman"/>
          <w:szCs w:val="24"/>
        </w:rPr>
      </w:pPr>
      <w:r>
        <w:rPr>
          <w:rFonts w:eastAsia="Times New Roman"/>
          <w:szCs w:val="24"/>
        </w:rPr>
        <w:t>Από την</w:t>
      </w:r>
      <w:r w:rsidRPr="00A353A7">
        <w:rPr>
          <w:rFonts w:eastAsia="Times New Roman"/>
          <w:szCs w:val="24"/>
        </w:rPr>
        <w:t xml:space="preserve"> άλλη</w:t>
      </w:r>
      <w:r>
        <w:rPr>
          <w:rFonts w:eastAsia="Times New Roman"/>
          <w:szCs w:val="24"/>
        </w:rPr>
        <w:t>,</w:t>
      </w:r>
      <w:r w:rsidRPr="00A353A7">
        <w:rPr>
          <w:rFonts w:eastAsia="Times New Roman"/>
          <w:szCs w:val="24"/>
        </w:rPr>
        <w:t xml:space="preserve"> η </w:t>
      </w:r>
      <w:r>
        <w:rPr>
          <w:rFonts w:eastAsia="Times New Roman"/>
          <w:szCs w:val="24"/>
        </w:rPr>
        <w:t>Κ</w:t>
      </w:r>
      <w:r w:rsidRPr="00A353A7">
        <w:rPr>
          <w:rFonts w:eastAsia="Times New Roman"/>
          <w:szCs w:val="24"/>
        </w:rPr>
        <w:t>υβέρνηση πέφτει συνεχώς στην παγίδα των εύκολων υποσ</w:t>
      </w:r>
      <w:r w:rsidRPr="00A353A7">
        <w:rPr>
          <w:rFonts w:eastAsia="Times New Roman"/>
          <w:szCs w:val="24"/>
        </w:rPr>
        <w:t>χέσεων</w:t>
      </w:r>
      <w:r>
        <w:rPr>
          <w:rFonts w:eastAsia="Times New Roman"/>
          <w:szCs w:val="24"/>
        </w:rPr>
        <w:t>,</w:t>
      </w:r>
      <w:r w:rsidRPr="00A353A7">
        <w:rPr>
          <w:rFonts w:eastAsia="Times New Roman"/>
          <w:szCs w:val="24"/>
        </w:rPr>
        <w:t xml:space="preserve"> ξεχνώντας πως δεν υπάρχει εύκολη συνταγή</w:t>
      </w:r>
      <w:r>
        <w:rPr>
          <w:rFonts w:eastAsia="Times New Roman"/>
          <w:szCs w:val="24"/>
        </w:rPr>
        <w:t>,</w:t>
      </w:r>
      <w:r w:rsidRPr="00A353A7">
        <w:rPr>
          <w:rFonts w:eastAsia="Times New Roman"/>
          <w:szCs w:val="24"/>
        </w:rPr>
        <w:t xml:space="preserve"> όταν εξακολουθείς να έχεις τόσο μεγάλο δημόσιο χρέος και ισχυρές δεσμεύσεις έναντι των δανειστών</w:t>
      </w:r>
      <w:r>
        <w:rPr>
          <w:rFonts w:eastAsia="Times New Roman"/>
          <w:szCs w:val="24"/>
        </w:rPr>
        <w:t xml:space="preserve"> σου.</w:t>
      </w:r>
      <w:r w:rsidRPr="00A353A7">
        <w:rPr>
          <w:rFonts w:eastAsia="Times New Roman"/>
          <w:szCs w:val="24"/>
        </w:rPr>
        <w:t xml:space="preserve"> Άλλο πράγμα είναι υποχρέωσή μας να στηρίξουμε τους πολλαπλά πληγέντες τα χρόνια της κρίσης</w:t>
      </w:r>
      <w:r>
        <w:rPr>
          <w:rFonts w:eastAsia="Times New Roman"/>
          <w:szCs w:val="24"/>
        </w:rPr>
        <w:t xml:space="preserve"> -μικρο</w:t>
      </w:r>
      <w:r w:rsidRPr="00A353A7">
        <w:rPr>
          <w:rFonts w:eastAsia="Times New Roman"/>
          <w:szCs w:val="24"/>
        </w:rPr>
        <w:t>εισοδημ</w:t>
      </w:r>
      <w:r w:rsidRPr="00A353A7">
        <w:rPr>
          <w:rFonts w:eastAsia="Times New Roman"/>
          <w:szCs w:val="24"/>
        </w:rPr>
        <w:t>ατίες</w:t>
      </w:r>
      <w:r>
        <w:rPr>
          <w:rFonts w:eastAsia="Times New Roman"/>
          <w:szCs w:val="24"/>
        </w:rPr>
        <w:t>,</w:t>
      </w:r>
      <w:r w:rsidRPr="00A353A7">
        <w:rPr>
          <w:rFonts w:eastAsia="Times New Roman"/>
          <w:szCs w:val="24"/>
        </w:rPr>
        <w:t xml:space="preserve"> χαμηλοσυνταξιούχους και λοι</w:t>
      </w:r>
      <w:r>
        <w:rPr>
          <w:rFonts w:eastAsia="Times New Roman"/>
          <w:szCs w:val="24"/>
        </w:rPr>
        <w:t xml:space="preserve">πές οικονομικά ευπαθείς ομάδες- κι άλλο πράγμα, βεβαίως, </w:t>
      </w:r>
      <w:r w:rsidRPr="00A353A7">
        <w:rPr>
          <w:rFonts w:eastAsia="Times New Roman"/>
          <w:szCs w:val="24"/>
        </w:rPr>
        <w:t xml:space="preserve">να </w:t>
      </w:r>
      <w:r>
        <w:rPr>
          <w:rFonts w:eastAsia="Times New Roman"/>
          <w:szCs w:val="24"/>
        </w:rPr>
        <w:t xml:space="preserve">επιδοθούμε σε μια κούρσα παροχών. Γιατί ο πειρασμός σε προεκλογικές </w:t>
      </w:r>
      <w:r w:rsidRPr="00A353A7">
        <w:rPr>
          <w:rFonts w:eastAsia="Times New Roman"/>
          <w:szCs w:val="24"/>
        </w:rPr>
        <w:t>περιόδους είναι μεγάλος και</w:t>
      </w:r>
      <w:r>
        <w:rPr>
          <w:rFonts w:eastAsia="Times New Roman"/>
          <w:szCs w:val="24"/>
        </w:rPr>
        <w:t>,</w:t>
      </w:r>
      <w:r w:rsidRPr="00A353A7">
        <w:rPr>
          <w:rFonts w:eastAsia="Times New Roman"/>
          <w:szCs w:val="24"/>
        </w:rPr>
        <w:t xml:space="preserve"> βέβαια</w:t>
      </w:r>
      <w:r>
        <w:rPr>
          <w:rFonts w:eastAsia="Times New Roman"/>
          <w:szCs w:val="24"/>
        </w:rPr>
        <w:t>,</w:t>
      </w:r>
      <w:r w:rsidRPr="00A353A7">
        <w:rPr>
          <w:rFonts w:eastAsia="Times New Roman"/>
          <w:szCs w:val="24"/>
        </w:rPr>
        <w:t xml:space="preserve"> διαχρονικός</w:t>
      </w:r>
      <w:r>
        <w:rPr>
          <w:rFonts w:eastAsia="Times New Roman"/>
          <w:szCs w:val="24"/>
        </w:rPr>
        <w:t>.</w:t>
      </w:r>
      <w:r w:rsidRPr="00A353A7">
        <w:rPr>
          <w:rFonts w:eastAsia="Times New Roman"/>
          <w:szCs w:val="24"/>
        </w:rPr>
        <w:t xml:space="preserve"> </w:t>
      </w:r>
    </w:p>
    <w:p w14:paraId="2C1AD832" w14:textId="77777777" w:rsidR="00692F88" w:rsidRDefault="007C4398">
      <w:pPr>
        <w:spacing w:line="600" w:lineRule="auto"/>
        <w:ind w:firstLine="720"/>
        <w:jc w:val="both"/>
        <w:rPr>
          <w:rFonts w:eastAsia="Times New Roman"/>
          <w:szCs w:val="24"/>
        </w:rPr>
      </w:pPr>
      <w:r>
        <w:rPr>
          <w:rFonts w:eastAsia="Times New Roman"/>
          <w:szCs w:val="24"/>
        </w:rPr>
        <w:t>Ας μην ξεχνάμε πού</w:t>
      </w:r>
      <w:r w:rsidRPr="00A353A7">
        <w:rPr>
          <w:rFonts w:eastAsia="Times New Roman"/>
          <w:szCs w:val="24"/>
        </w:rPr>
        <w:t xml:space="preserve"> οδήγησαν οι σκληρές επαναδιαπραγμάτευσης του 2012</w:t>
      </w:r>
      <w:r>
        <w:rPr>
          <w:rFonts w:eastAsia="Times New Roman"/>
          <w:szCs w:val="24"/>
        </w:rPr>
        <w:t xml:space="preserve">, όπως και του 2015, </w:t>
      </w:r>
      <w:r w:rsidRPr="00A353A7">
        <w:rPr>
          <w:rFonts w:eastAsia="Times New Roman"/>
          <w:szCs w:val="24"/>
        </w:rPr>
        <w:t>οι οποίες</w:t>
      </w:r>
      <w:r>
        <w:rPr>
          <w:rFonts w:eastAsia="Times New Roman"/>
          <w:szCs w:val="24"/>
        </w:rPr>
        <w:t>,</w:t>
      </w:r>
      <w:r w:rsidRPr="00A353A7">
        <w:rPr>
          <w:rFonts w:eastAsia="Times New Roman"/>
          <w:szCs w:val="24"/>
        </w:rPr>
        <w:t xml:space="preserve"> όπως </w:t>
      </w:r>
      <w:r>
        <w:rPr>
          <w:rFonts w:eastAsia="Times New Roman"/>
          <w:szCs w:val="24"/>
        </w:rPr>
        <w:t>π</w:t>
      </w:r>
      <w:r w:rsidRPr="00A353A7">
        <w:rPr>
          <w:rFonts w:eastAsia="Times New Roman"/>
          <w:szCs w:val="24"/>
        </w:rPr>
        <w:t>αρατήρησε σε έκθεσή του και το Διεθνές Νομισματικό Ταμείο</w:t>
      </w:r>
      <w:r>
        <w:rPr>
          <w:rFonts w:eastAsia="Times New Roman"/>
          <w:szCs w:val="24"/>
        </w:rPr>
        <w:t>,</w:t>
      </w:r>
      <w:r w:rsidRPr="00A353A7">
        <w:rPr>
          <w:rFonts w:eastAsia="Times New Roman"/>
          <w:szCs w:val="24"/>
        </w:rPr>
        <w:t xml:space="preserve"> οδήγησαν σε εξαιρετικά υψηλά</w:t>
      </w:r>
      <w:r>
        <w:rPr>
          <w:rFonts w:eastAsia="Times New Roman"/>
          <w:szCs w:val="24"/>
        </w:rPr>
        <w:t xml:space="preserve"> πρωτογενή πλεονάσματα,</w:t>
      </w:r>
      <w:r w:rsidRPr="00A353A7">
        <w:rPr>
          <w:rFonts w:eastAsia="Times New Roman"/>
          <w:szCs w:val="24"/>
        </w:rPr>
        <w:t xml:space="preserve"> αναγκάζοντας την Ελλάδα να συμπιέσει τις δαπάνες για επεν</w:t>
      </w:r>
      <w:r w:rsidRPr="00A353A7">
        <w:rPr>
          <w:rFonts w:eastAsia="Times New Roman"/>
          <w:szCs w:val="24"/>
        </w:rPr>
        <w:t xml:space="preserve">δύσεις </w:t>
      </w:r>
      <w:r w:rsidRPr="00A353A7">
        <w:rPr>
          <w:rFonts w:eastAsia="Times New Roman"/>
          <w:szCs w:val="24"/>
        </w:rPr>
        <w:lastRenderedPageBreak/>
        <w:t xml:space="preserve">και να προβεί σε </w:t>
      </w:r>
      <w:r>
        <w:rPr>
          <w:rFonts w:eastAsia="Times New Roman"/>
          <w:szCs w:val="24"/>
        </w:rPr>
        <w:t>δυσ</w:t>
      </w:r>
      <w:r w:rsidRPr="00A353A7">
        <w:rPr>
          <w:rFonts w:eastAsia="Times New Roman"/>
          <w:szCs w:val="24"/>
        </w:rPr>
        <w:t>ανάλογες αυξήσεις στους ήδη υψηλούς φορολογικούς συντελεστές</w:t>
      </w:r>
      <w:r>
        <w:rPr>
          <w:rFonts w:eastAsia="Times New Roman"/>
          <w:szCs w:val="24"/>
        </w:rPr>
        <w:t>.</w:t>
      </w:r>
    </w:p>
    <w:p w14:paraId="2C1AD833" w14:textId="77777777" w:rsidR="00692F88" w:rsidRDefault="007C4398">
      <w:pPr>
        <w:spacing w:line="600" w:lineRule="auto"/>
        <w:ind w:firstLine="720"/>
        <w:jc w:val="both"/>
        <w:rPr>
          <w:rFonts w:eastAsia="Times New Roman"/>
          <w:szCs w:val="24"/>
        </w:rPr>
      </w:pPr>
      <w:r>
        <w:rPr>
          <w:rFonts w:eastAsia="Times New Roman"/>
          <w:szCs w:val="24"/>
        </w:rPr>
        <w:t>Κυρίες και κύριοι</w:t>
      </w:r>
      <w:r w:rsidRPr="00A353A7">
        <w:rPr>
          <w:rFonts w:eastAsia="Times New Roman"/>
          <w:szCs w:val="24"/>
        </w:rPr>
        <w:t xml:space="preserve"> συνάδελφοι</w:t>
      </w:r>
      <w:r>
        <w:rPr>
          <w:rFonts w:eastAsia="Times New Roman"/>
          <w:szCs w:val="24"/>
        </w:rPr>
        <w:t>, παρ’ ότι</w:t>
      </w:r>
      <w:r w:rsidRPr="00A353A7">
        <w:rPr>
          <w:rFonts w:eastAsia="Times New Roman"/>
          <w:szCs w:val="24"/>
        </w:rPr>
        <w:t xml:space="preserve"> </w:t>
      </w:r>
      <w:r>
        <w:rPr>
          <w:rFonts w:eastAsia="Times New Roman"/>
          <w:szCs w:val="24"/>
        </w:rPr>
        <w:t xml:space="preserve">αυτά ισχύουν ακόμη </w:t>
      </w:r>
      <w:r w:rsidRPr="00A353A7">
        <w:rPr>
          <w:rFonts w:eastAsia="Times New Roman"/>
          <w:szCs w:val="24"/>
        </w:rPr>
        <w:t>στο ακέραιο</w:t>
      </w:r>
      <w:r>
        <w:rPr>
          <w:rFonts w:eastAsia="Times New Roman"/>
          <w:szCs w:val="24"/>
        </w:rPr>
        <w:t>,</w:t>
      </w:r>
      <w:r w:rsidRPr="00A353A7">
        <w:rPr>
          <w:rFonts w:eastAsia="Times New Roman"/>
          <w:szCs w:val="24"/>
        </w:rPr>
        <w:t xml:space="preserve"> είμαστε μπροστά σε μία νέα πραγματικότητα</w:t>
      </w:r>
      <w:r>
        <w:rPr>
          <w:rFonts w:eastAsia="Times New Roman"/>
          <w:szCs w:val="24"/>
        </w:rPr>
        <w:t>.</w:t>
      </w:r>
      <w:r w:rsidRPr="00A353A7">
        <w:rPr>
          <w:rFonts w:eastAsia="Times New Roman"/>
          <w:szCs w:val="24"/>
        </w:rPr>
        <w:t xml:space="preserve"> </w:t>
      </w:r>
      <w:r>
        <w:rPr>
          <w:rFonts w:eastAsia="Times New Roman"/>
          <w:szCs w:val="24"/>
        </w:rPr>
        <w:t>Τ</w:t>
      </w:r>
      <w:r w:rsidRPr="00A353A7">
        <w:rPr>
          <w:rFonts w:eastAsia="Times New Roman"/>
          <w:szCs w:val="24"/>
        </w:rPr>
        <w:t>ο πρόγραμμα τελείωσε</w:t>
      </w:r>
      <w:r>
        <w:rPr>
          <w:rFonts w:eastAsia="Times New Roman"/>
          <w:szCs w:val="24"/>
        </w:rPr>
        <w:t>.</w:t>
      </w:r>
      <w:r w:rsidRPr="00A353A7">
        <w:rPr>
          <w:rFonts w:eastAsia="Times New Roman"/>
          <w:szCs w:val="24"/>
        </w:rPr>
        <w:t xml:space="preserve"> </w:t>
      </w:r>
      <w:r>
        <w:rPr>
          <w:rFonts w:eastAsia="Times New Roman"/>
          <w:szCs w:val="24"/>
        </w:rPr>
        <w:t>Η</w:t>
      </w:r>
      <w:r w:rsidRPr="00A353A7">
        <w:rPr>
          <w:rFonts w:eastAsia="Times New Roman"/>
          <w:szCs w:val="24"/>
        </w:rPr>
        <w:t xml:space="preserve"> Ελλάδα έχει μεγαλύτερη δυνατ</w:t>
      </w:r>
      <w:r w:rsidRPr="00A353A7">
        <w:rPr>
          <w:rFonts w:eastAsia="Times New Roman"/>
          <w:szCs w:val="24"/>
        </w:rPr>
        <w:t xml:space="preserve">ότητα </w:t>
      </w:r>
      <w:r>
        <w:rPr>
          <w:rFonts w:eastAsia="Times New Roman"/>
          <w:szCs w:val="24"/>
        </w:rPr>
        <w:t xml:space="preserve">να </w:t>
      </w:r>
      <w:r w:rsidRPr="00A353A7">
        <w:rPr>
          <w:rFonts w:eastAsia="Times New Roman"/>
          <w:szCs w:val="24"/>
        </w:rPr>
        <w:t xml:space="preserve">λαμβάνει αποφάσεις για το μέλλον </w:t>
      </w:r>
      <w:r>
        <w:rPr>
          <w:rFonts w:eastAsia="Times New Roman"/>
          <w:szCs w:val="24"/>
        </w:rPr>
        <w:t>της. Έ</w:t>
      </w:r>
      <w:r w:rsidRPr="00A353A7">
        <w:rPr>
          <w:rFonts w:eastAsia="Times New Roman"/>
          <w:szCs w:val="24"/>
        </w:rPr>
        <w:t>χουμε</w:t>
      </w:r>
      <w:r>
        <w:rPr>
          <w:rFonts w:eastAsia="Times New Roman"/>
          <w:szCs w:val="24"/>
        </w:rPr>
        <w:t>,</w:t>
      </w:r>
      <w:r w:rsidRPr="00A353A7">
        <w:rPr>
          <w:rFonts w:eastAsia="Times New Roman"/>
          <w:szCs w:val="24"/>
        </w:rPr>
        <w:t xml:space="preserve"> </w:t>
      </w:r>
      <w:r>
        <w:rPr>
          <w:rFonts w:eastAsia="Times New Roman"/>
          <w:szCs w:val="24"/>
        </w:rPr>
        <w:t>όμως,</w:t>
      </w:r>
      <w:r w:rsidRPr="00A353A7">
        <w:rPr>
          <w:rFonts w:eastAsia="Times New Roman"/>
          <w:szCs w:val="24"/>
        </w:rPr>
        <w:t xml:space="preserve"> συ</w:t>
      </w:r>
      <w:r>
        <w:rPr>
          <w:rFonts w:eastAsia="Times New Roman"/>
          <w:szCs w:val="24"/>
        </w:rPr>
        <w:t xml:space="preserve">νεκτικό και ολοκληρωμένο σχέδιο; Έχουμε </w:t>
      </w:r>
      <w:r w:rsidRPr="00A353A7">
        <w:rPr>
          <w:rFonts w:eastAsia="Times New Roman"/>
          <w:szCs w:val="24"/>
        </w:rPr>
        <w:t>σχέδιο μεταρρυθμίσεων</w:t>
      </w:r>
      <w:r>
        <w:rPr>
          <w:rFonts w:eastAsia="Times New Roman"/>
          <w:szCs w:val="24"/>
        </w:rPr>
        <w:t>,</w:t>
      </w:r>
      <w:r w:rsidRPr="00A353A7">
        <w:rPr>
          <w:rFonts w:eastAsia="Times New Roman"/>
          <w:szCs w:val="24"/>
        </w:rPr>
        <w:t xml:space="preserve"> το οποίο δεν θα επιβληθεί στην Ελλάδα από τους θεσμούς</w:t>
      </w:r>
      <w:r>
        <w:rPr>
          <w:rFonts w:eastAsia="Times New Roman"/>
          <w:szCs w:val="24"/>
        </w:rPr>
        <w:t>,</w:t>
      </w:r>
      <w:r w:rsidRPr="00A353A7">
        <w:rPr>
          <w:rFonts w:eastAsia="Times New Roman"/>
          <w:szCs w:val="24"/>
        </w:rPr>
        <w:t xml:space="preserve"> αλλά θα είναι συνέπεια ενός νέου κοινωνικού συμβολαίου μεταξύ </w:t>
      </w:r>
      <w:r>
        <w:rPr>
          <w:rFonts w:eastAsia="Times New Roman"/>
          <w:szCs w:val="24"/>
        </w:rPr>
        <w:t>Κ</w:t>
      </w:r>
      <w:r w:rsidRPr="00A353A7">
        <w:rPr>
          <w:rFonts w:eastAsia="Times New Roman"/>
          <w:szCs w:val="24"/>
        </w:rPr>
        <w:t>υβέρνησης κ</w:t>
      </w:r>
      <w:r w:rsidRPr="00A353A7">
        <w:rPr>
          <w:rFonts w:eastAsia="Times New Roman"/>
          <w:szCs w:val="24"/>
        </w:rPr>
        <w:t>αι πολιτών</w:t>
      </w:r>
      <w:r>
        <w:rPr>
          <w:rFonts w:eastAsia="Times New Roman"/>
          <w:szCs w:val="24"/>
        </w:rPr>
        <w:t>;</w:t>
      </w:r>
      <w:r w:rsidRPr="00A353A7">
        <w:rPr>
          <w:rFonts w:eastAsia="Times New Roman"/>
          <w:szCs w:val="24"/>
        </w:rPr>
        <w:t xml:space="preserve"> </w:t>
      </w:r>
      <w:r>
        <w:rPr>
          <w:rFonts w:eastAsia="Times New Roman"/>
          <w:szCs w:val="24"/>
        </w:rPr>
        <w:t>Ε</w:t>
      </w:r>
      <w:r w:rsidRPr="00A353A7">
        <w:rPr>
          <w:rFonts w:eastAsia="Times New Roman"/>
          <w:szCs w:val="24"/>
        </w:rPr>
        <w:t xml:space="preserve">ίναι </w:t>
      </w:r>
      <w:r>
        <w:rPr>
          <w:rFonts w:eastAsia="Times New Roman"/>
          <w:szCs w:val="24"/>
        </w:rPr>
        <w:t xml:space="preserve">σε θέση το πολιτικό σύστημα </w:t>
      </w:r>
      <w:r w:rsidRPr="00A353A7">
        <w:rPr>
          <w:rFonts w:eastAsia="Times New Roman"/>
          <w:szCs w:val="24"/>
        </w:rPr>
        <w:t>να διαβεβαιώσει τους επενδυτές ότι δεν θα ξανακάνει τα ίδια λάθη</w:t>
      </w:r>
      <w:r>
        <w:rPr>
          <w:rFonts w:eastAsia="Times New Roman"/>
          <w:szCs w:val="24"/>
        </w:rPr>
        <w:t>,</w:t>
      </w:r>
      <w:r w:rsidRPr="00A353A7">
        <w:rPr>
          <w:rFonts w:eastAsia="Times New Roman"/>
          <w:szCs w:val="24"/>
        </w:rPr>
        <w:t xml:space="preserve"> ότι θα συνεχίσουμε να ανοίγουμε την οικονομία </w:t>
      </w:r>
      <w:r>
        <w:rPr>
          <w:rFonts w:eastAsia="Times New Roman"/>
          <w:szCs w:val="24"/>
        </w:rPr>
        <w:t>μας,</w:t>
      </w:r>
      <w:r w:rsidRPr="00A353A7">
        <w:rPr>
          <w:rFonts w:eastAsia="Times New Roman"/>
          <w:szCs w:val="24"/>
        </w:rPr>
        <w:t xml:space="preserve"> ότι θα κάνουμε ό</w:t>
      </w:r>
      <w:r>
        <w:rPr>
          <w:rFonts w:eastAsia="Times New Roman"/>
          <w:szCs w:val="24"/>
        </w:rPr>
        <w:t>,</w:t>
      </w:r>
      <w:r w:rsidRPr="00A353A7">
        <w:rPr>
          <w:rFonts w:eastAsia="Times New Roman"/>
          <w:szCs w:val="24"/>
        </w:rPr>
        <w:t>τι μπορούμε προκειμένου να καταστούμε ελκυστικ</w:t>
      </w:r>
      <w:r>
        <w:rPr>
          <w:rFonts w:eastAsia="Times New Roman"/>
          <w:szCs w:val="24"/>
        </w:rPr>
        <w:t xml:space="preserve">οί; </w:t>
      </w:r>
    </w:p>
    <w:p w14:paraId="2C1AD834" w14:textId="77777777" w:rsidR="00692F88" w:rsidRDefault="007C4398">
      <w:pPr>
        <w:spacing w:line="600" w:lineRule="auto"/>
        <w:ind w:firstLine="720"/>
        <w:jc w:val="both"/>
        <w:rPr>
          <w:rFonts w:eastAsia="Times New Roman"/>
          <w:szCs w:val="24"/>
        </w:rPr>
      </w:pPr>
      <w:r>
        <w:rPr>
          <w:rFonts w:eastAsia="Times New Roman"/>
          <w:szCs w:val="24"/>
        </w:rPr>
        <w:t>Κι</w:t>
      </w:r>
      <w:r w:rsidRPr="00A353A7">
        <w:rPr>
          <w:rFonts w:eastAsia="Times New Roman"/>
          <w:szCs w:val="24"/>
        </w:rPr>
        <w:t xml:space="preserve"> όταν μιλάω για σχέδιο</w:t>
      </w:r>
      <w:r>
        <w:rPr>
          <w:rFonts w:eastAsia="Times New Roman"/>
          <w:szCs w:val="24"/>
        </w:rPr>
        <w:t>,</w:t>
      </w:r>
      <w:r w:rsidRPr="00A353A7">
        <w:rPr>
          <w:rFonts w:eastAsia="Times New Roman"/>
          <w:szCs w:val="24"/>
        </w:rPr>
        <w:t xml:space="preserve"> </w:t>
      </w:r>
      <w:r>
        <w:rPr>
          <w:rFonts w:eastAsia="Times New Roman"/>
          <w:szCs w:val="24"/>
        </w:rPr>
        <w:t>γ</w:t>
      </w:r>
      <w:r w:rsidRPr="00A353A7">
        <w:rPr>
          <w:rFonts w:eastAsia="Times New Roman"/>
          <w:szCs w:val="24"/>
        </w:rPr>
        <w:t>ιατί δεν κάνουμε κάτι όπως έκαναν οι Φι</w:t>
      </w:r>
      <w:r>
        <w:rPr>
          <w:rFonts w:eastAsia="Times New Roman"/>
          <w:szCs w:val="24"/>
        </w:rPr>
        <w:t>ν</w:t>
      </w:r>
      <w:r w:rsidRPr="00A353A7">
        <w:rPr>
          <w:rFonts w:eastAsia="Times New Roman"/>
          <w:szCs w:val="24"/>
        </w:rPr>
        <w:t>λανδοί</w:t>
      </w:r>
      <w:r>
        <w:rPr>
          <w:rFonts w:eastAsia="Times New Roman"/>
          <w:szCs w:val="24"/>
        </w:rPr>
        <w:t>, για παράδειγμα,</w:t>
      </w:r>
      <w:r w:rsidRPr="00A353A7">
        <w:rPr>
          <w:rFonts w:eastAsia="Times New Roman"/>
          <w:szCs w:val="24"/>
        </w:rPr>
        <w:t xml:space="preserve"> </w:t>
      </w:r>
      <w:r>
        <w:rPr>
          <w:rFonts w:eastAsia="Times New Roman"/>
          <w:szCs w:val="24"/>
        </w:rPr>
        <w:t xml:space="preserve">μια μικρή σκανδιναβική </w:t>
      </w:r>
      <w:r w:rsidRPr="00A353A7">
        <w:rPr>
          <w:rFonts w:eastAsia="Times New Roman"/>
          <w:szCs w:val="24"/>
        </w:rPr>
        <w:t>χώρα</w:t>
      </w:r>
      <w:r>
        <w:rPr>
          <w:rFonts w:eastAsia="Times New Roman"/>
          <w:szCs w:val="24"/>
        </w:rPr>
        <w:t>,</w:t>
      </w:r>
      <w:r w:rsidRPr="00A353A7">
        <w:rPr>
          <w:rFonts w:eastAsia="Times New Roman"/>
          <w:szCs w:val="24"/>
        </w:rPr>
        <w:t xml:space="preserve"> που </w:t>
      </w:r>
      <w:r>
        <w:rPr>
          <w:rFonts w:eastAsia="Times New Roman"/>
          <w:szCs w:val="24"/>
        </w:rPr>
        <w:t>κέρδισε</w:t>
      </w:r>
      <w:r w:rsidRPr="00A353A7">
        <w:rPr>
          <w:rFonts w:eastAsia="Times New Roman"/>
          <w:szCs w:val="24"/>
        </w:rPr>
        <w:t xml:space="preserve"> την ανεξαρτησία της </w:t>
      </w:r>
      <w:r>
        <w:rPr>
          <w:rFonts w:eastAsia="Times New Roman"/>
          <w:szCs w:val="24"/>
        </w:rPr>
        <w:t>μ</w:t>
      </w:r>
      <w:r w:rsidRPr="00A353A7">
        <w:rPr>
          <w:rFonts w:eastAsia="Times New Roman"/>
          <w:szCs w:val="24"/>
        </w:rPr>
        <w:t xml:space="preserve">όλις το 1917 και από την απόλυτη φτώχεια φιγουράρει </w:t>
      </w:r>
      <w:r>
        <w:rPr>
          <w:rFonts w:eastAsia="Times New Roman"/>
          <w:szCs w:val="24"/>
        </w:rPr>
        <w:t>σ</w:t>
      </w:r>
      <w:r w:rsidRPr="00A353A7">
        <w:rPr>
          <w:rFonts w:eastAsia="Times New Roman"/>
          <w:szCs w:val="24"/>
        </w:rPr>
        <w:t xml:space="preserve">χεδόν σε όλες τις λίστες με τα </w:t>
      </w:r>
      <w:r w:rsidRPr="00A353A7">
        <w:rPr>
          <w:rFonts w:eastAsia="Times New Roman"/>
          <w:szCs w:val="24"/>
        </w:rPr>
        <w:lastRenderedPageBreak/>
        <w:t>πιο πετυχημένα κράτη του κόσμου</w:t>
      </w:r>
      <w:r>
        <w:rPr>
          <w:rFonts w:eastAsia="Times New Roman"/>
          <w:szCs w:val="24"/>
        </w:rPr>
        <w:t>,</w:t>
      </w:r>
      <w:r w:rsidRPr="00A353A7">
        <w:rPr>
          <w:rFonts w:eastAsia="Times New Roman"/>
          <w:szCs w:val="24"/>
        </w:rPr>
        <w:t xml:space="preserve"> μία μικρή χώρα</w:t>
      </w:r>
      <w:r>
        <w:rPr>
          <w:rFonts w:eastAsia="Times New Roman"/>
          <w:szCs w:val="24"/>
        </w:rPr>
        <w:t>,</w:t>
      </w:r>
      <w:r w:rsidRPr="00A353A7">
        <w:rPr>
          <w:rFonts w:eastAsia="Times New Roman"/>
          <w:szCs w:val="24"/>
        </w:rPr>
        <w:t xml:space="preserve"> που κατάφερε να γίνει κράτος</w:t>
      </w:r>
      <w:r>
        <w:rPr>
          <w:rFonts w:eastAsia="Times New Roman"/>
          <w:szCs w:val="24"/>
        </w:rPr>
        <w:t>-</w:t>
      </w:r>
      <w:r w:rsidRPr="00A353A7">
        <w:rPr>
          <w:rFonts w:eastAsia="Times New Roman"/>
          <w:szCs w:val="24"/>
        </w:rPr>
        <w:t>μοντέλο</w:t>
      </w:r>
      <w:r>
        <w:rPr>
          <w:rFonts w:eastAsia="Times New Roman"/>
          <w:szCs w:val="24"/>
        </w:rPr>
        <w:t>,</w:t>
      </w:r>
      <w:r w:rsidRPr="00A353A7">
        <w:rPr>
          <w:rFonts w:eastAsia="Times New Roman"/>
          <w:szCs w:val="24"/>
        </w:rPr>
        <w:t xml:space="preserve"> με αξιοζήλευτες επιδόσεις στην οικονομία</w:t>
      </w:r>
      <w:r>
        <w:rPr>
          <w:rFonts w:eastAsia="Times New Roman"/>
          <w:szCs w:val="24"/>
        </w:rPr>
        <w:t>,</w:t>
      </w:r>
      <w:r w:rsidRPr="00A353A7">
        <w:rPr>
          <w:rFonts w:eastAsia="Times New Roman"/>
          <w:szCs w:val="24"/>
        </w:rPr>
        <w:t xml:space="preserve"> με αξιέπαινο κοινωνικό κράτος</w:t>
      </w:r>
      <w:r>
        <w:rPr>
          <w:rFonts w:eastAsia="Times New Roman"/>
          <w:szCs w:val="24"/>
        </w:rPr>
        <w:t>,</w:t>
      </w:r>
      <w:r w:rsidRPr="00A353A7">
        <w:rPr>
          <w:rFonts w:eastAsia="Times New Roman"/>
          <w:szCs w:val="24"/>
        </w:rPr>
        <w:t xml:space="preserve"> με πρότυπη περίθαλψη και δίκ</w:t>
      </w:r>
      <w:r>
        <w:rPr>
          <w:rFonts w:eastAsia="Times New Roman"/>
          <w:szCs w:val="24"/>
        </w:rPr>
        <w:t>α</w:t>
      </w:r>
      <w:r w:rsidRPr="00A353A7">
        <w:rPr>
          <w:rFonts w:eastAsia="Times New Roman"/>
          <w:szCs w:val="24"/>
        </w:rPr>
        <w:t>ιο συνταξιοδοτικό σύστημα</w:t>
      </w:r>
      <w:r>
        <w:rPr>
          <w:rFonts w:eastAsia="Times New Roman"/>
          <w:szCs w:val="24"/>
        </w:rPr>
        <w:t xml:space="preserve">; Πού επένδυσε η Φινλανδία; Επένδυσε </w:t>
      </w:r>
      <w:r w:rsidRPr="00A353A7">
        <w:rPr>
          <w:rFonts w:eastAsia="Times New Roman"/>
          <w:szCs w:val="24"/>
        </w:rPr>
        <w:t>στην εκπαίδευσ</w:t>
      </w:r>
      <w:r>
        <w:rPr>
          <w:rFonts w:eastAsia="Times New Roman"/>
          <w:szCs w:val="24"/>
        </w:rPr>
        <w:t>ή</w:t>
      </w:r>
      <w:r w:rsidRPr="00A353A7">
        <w:rPr>
          <w:rFonts w:eastAsia="Times New Roman"/>
          <w:szCs w:val="24"/>
        </w:rPr>
        <w:t xml:space="preserve"> </w:t>
      </w:r>
      <w:r>
        <w:rPr>
          <w:rFonts w:eastAsia="Times New Roman"/>
          <w:szCs w:val="24"/>
        </w:rPr>
        <w:t>της, που</w:t>
      </w:r>
      <w:r w:rsidRPr="00A353A7">
        <w:rPr>
          <w:rFonts w:eastAsia="Times New Roman"/>
          <w:szCs w:val="24"/>
        </w:rPr>
        <w:t xml:space="preserve"> έγινε παγκόσ</w:t>
      </w:r>
      <w:r w:rsidRPr="00A353A7">
        <w:rPr>
          <w:rFonts w:eastAsia="Times New Roman"/>
          <w:szCs w:val="24"/>
        </w:rPr>
        <w:t>μιο πρότυπο</w:t>
      </w:r>
      <w:r>
        <w:rPr>
          <w:rFonts w:eastAsia="Times New Roman"/>
          <w:szCs w:val="24"/>
        </w:rPr>
        <w:t>. Και π</w:t>
      </w:r>
      <w:r w:rsidRPr="00A353A7">
        <w:rPr>
          <w:rFonts w:eastAsia="Times New Roman"/>
          <w:szCs w:val="24"/>
        </w:rPr>
        <w:t>ώς το έκανε</w:t>
      </w:r>
      <w:r>
        <w:rPr>
          <w:rFonts w:eastAsia="Times New Roman"/>
          <w:szCs w:val="24"/>
        </w:rPr>
        <w:t>;</w:t>
      </w:r>
      <w:r w:rsidRPr="00A353A7">
        <w:rPr>
          <w:rFonts w:eastAsia="Times New Roman"/>
          <w:szCs w:val="24"/>
        </w:rPr>
        <w:t xml:space="preserve"> </w:t>
      </w:r>
      <w:r>
        <w:rPr>
          <w:rFonts w:eastAsia="Times New Roman"/>
          <w:szCs w:val="24"/>
        </w:rPr>
        <w:t>Β</w:t>
      </w:r>
      <w:r w:rsidRPr="00A353A7">
        <w:rPr>
          <w:rFonts w:eastAsia="Times New Roman"/>
          <w:szCs w:val="24"/>
        </w:rPr>
        <w:t>ασίστηκε στην αύξηση της παραγωγικότητας</w:t>
      </w:r>
      <w:r>
        <w:rPr>
          <w:rFonts w:eastAsia="Times New Roman"/>
          <w:szCs w:val="24"/>
        </w:rPr>
        <w:t>,</w:t>
      </w:r>
      <w:r w:rsidRPr="00A353A7">
        <w:rPr>
          <w:rFonts w:eastAsia="Times New Roman"/>
          <w:szCs w:val="24"/>
        </w:rPr>
        <w:t xml:space="preserve"> με βάση τον εκσυγχρονισμό του εκπαιδευτικού συστήματος</w:t>
      </w:r>
      <w:r>
        <w:rPr>
          <w:rFonts w:eastAsia="Times New Roman"/>
          <w:szCs w:val="24"/>
        </w:rPr>
        <w:t>,</w:t>
      </w:r>
      <w:r w:rsidRPr="00A353A7">
        <w:rPr>
          <w:rFonts w:eastAsia="Times New Roman"/>
          <w:szCs w:val="24"/>
        </w:rPr>
        <w:t xml:space="preserve"> με συνεχείς διαρθρωτικές αλλαγές</w:t>
      </w:r>
      <w:r>
        <w:rPr>
          <w:rFonts w:eastAsia="Times New Roman"/>
          <w:szCs w:val="24"/>
        </w:rPr>
        <w:t xml:space="preserve"> </w:t>
      </w:r>
      <w:r w:rsidRPr="00A353A7">
        <w:rPr>
          <w:rFonts w:eastAsia="Times New Roman"/>
          <w:szCs w:val="24"/>
        </w:rPr>
        <w:t>και επενδύσεις σε φυσικό και ανθρώπινο κεφάλαιο</w:t>
      </w:r>
      <w:r>
        <w:rPr>
          <w:rFonts w:eastAsia="Times New Roman"/>
          <w:szCs w:val="24"/>
        </w:rPr>
        <w:t xml:space="preserve">. </w:t>
      </w:r>
    </w:p>
    <w:p w14:paraId="2C1AD835" w14:textId="77777777" w:rsidR="00692F88" w:rsidRDefault="007C4398">
      <w:pPr>
        <w:spacing w:line="600" w:lineRule="auto"/>
        <w:ind w:firstLine="720"/>
        <w:jc w:val="both"/>
        <w:rPr>
          <w:rFonts w:eastAsia="Times New Roman"/>
          <w:szCs w:val="24"/>
        </w:rPr>
      </w:pPr>
      <w:r>
        <w:rPr>
          <w:rFonts w:eastAsia="Times New Roman"/>
          <w:szCs w:val="24"/>
        </w:rPr>
        <w:t>Για να δημιουργήσεις, όμως,</w:t>
      </w:r>
      <w:r w:rsidRPr="00A353A7">
        <w:rPr>
          <w:rFonts w:eastAsia="Times New Roman"/>
          <w:szCs w:val="24"/>
        </w:rPr>
        <w:t xml:space="preserve"> δομές τέτοιου ε</w:t>
      </w:r>
      <w:r w:rsidRPr="00A353A7">
        <w:rPr>
          <w:rFonts w:eastAsia="Times New Roman"/>
          <w:szCs w:val="24"/>
        </w:rPr>
        <w:t>ίδους</w:t>
      </w:r>
      <w:r>
        <w:rPr>
          <w:rFonts w:eastAsia="Times New Roman"/>
          <w:szCs w:val="24"/>
        </w:rPr>
        <w:t>,</w:t>
      </w:r>
      <w:r w:rsidRPr="00A353A7">
        <w:rPr>
          <w:rFonts w:eastAsia="Times New Roman"/>
          <w:szCs w:val="24"/>
        </w:rPr>
        <w:t xml:space="preserve"> </w:t>
      </w:r>
      <w:r>
        <w:rPr>
          <w:rFonts w:eastAsia="Times New Roman"/>
          <w:szCs w:val="24"/>
        </w:rPr>
        <w:t>π</w:t>
      </w:r>
      <w:r w:rsidRPr="00A353A7">
        <w:rPr>
          <w:rFonts w:eastAsia="Times New Roman"/>
          <w:szCs w:val="24"/>
        </w:rPr>
        <w:t>έραν της αναγκαίας πολιτικής συναίνεσης</w:t>
      </w:r>
      <w:r>
        <w:rPr>
          <w:rFonts w:eastAsia="Times New Roman"/>
          <w:szCs w:val="24"/>
        </w:rPr>
        <w:t>,</w:t>
      </w:r>
      <w:r w:rsidRPr="00A353A7">
        <w:rPr>
          <w:rFonts w:eastAsia="Times New Roman"/>
          <w:szCs w:val="24"/>
        </w:rPr>
        <w:t xml:space="preserve"> απαιτούνται και </w:t>
      </w:r>
      <w:r>
        <w:rPr>
          <w:rFonts w:eastAsia="Times New Roman"/>
          <w:szCs w:val="24"/>
        </w:rPr>
        <w:t>π</w:t>
      </w:r>
      <w:r w:rsidRPr="00A353A7">
        <w:rPr>
          <w:rFonts w:eastAsia="Times New Roman"/>
          <w:szCs w:val="24"/>
        </w:rPr>
        <w:t>όροι</w:t>
      </w:r>
      <w:r>
        <w:rPr>
          <w:rFonts w:eastAsia="Times New Roman"/>
          <w:szCs w:val="24"/>
        </w:rPr>
        <w:t>, οι οποίοι</w:t>
      </w:r>
      <w:r w:rsidRPr="00A353A7">
        <w:rPr>
          <w:rFonts w:eastAsia="Times New Roman"/>
          <w:szCs w:val="24"/>
        </w:rPr>
        <w:t xml:space="preserve"> θα προέρχονται από ένα δίκαιο</w:t>
      </w:r>
      <w:r>
        <w:rPr>
          <w:rFonts w:eastAsia="Times New Roman"/>
          <w:szCs w:val="24"/>
        </w:rPr>
        <w:t>,</w:t>
      </w:r>
      <w:r w:rsidRPr="00A353A7">
        <w:rPr>
          <w:rFonts w:eastAsia="Times New Roman"/>
          <w:szCs w:val="24"/>
        </w:rPr>
        <w:t xml:space="preserve"> σταθερό και ανταποδοτικό φορολογικό σύστημα</w:t>
      </w:r>
      <w:r>
        <w:rPr>
          <w:rFonts w:eastAsia="Times New Roman"/>
          <w:szCs w:val="24"/>
        </w:rPr>
        <w:t>.</w:t>
      </w:r>
      <w:r w:rsidRPr="00A353A7">
        <w:rPr>
          <w:rFonts w:eastAsia="Times New Roman"/>
          <w:szCs w:val="24"/>
        </w:rPr>
        <w:t xml:space="preserve"> </w:t>
      </w:r>
    </w:p>
    <w:p w14:paraId="2C1AD836" w14:textId="77777777" w:rsidR="00692F88" w:rsidRDefault="007C4398">
      <w:pPr>
        <w:spacing w:line="600" w:lineRule="auto"/>
        <w:ind w:firstLine="720"/>
        <w:jc w:val="both"/>
        <w:rPr>
          <w:rFonts w:eastAsia="Times New Roman"/>
          <w:szCs w:val="24"/>
        </w:rPr>
      </w:pPr>
      <w:r>
        <w:rPr>
          <w:rFonts w:eastAsia="Times New Roman"/>
          <w:szCs w:val="24"/>
        </w:rPr>
        <w:t xml:space="preserve">Για μια ακόμη χρονιά, </w:t>
      </w:r>
      <w:r w:rsidRPr="00A353A7">
        <w:rPr>
          <w:rFonts w:eastAsia="Times New Roman"/>
          <w:szCs w:val="24"/>
        </w:rPr>
        <w:t xml:space="preserve">στην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κθεση τ</w:t>
      </w:r>
      <w:r w:rsidRPr="00A353A7">
        <w:rPr>
          <w:rFonts w:eastAsia="Times New Roman"/>
          <w:szCs w:val="24"/>
        </w:rPr>
        <w:t xml:space="preserve">ου </w:t>
      </w:r>
      <w:r>
        <w:rPr>
          <w:rFonts w:eastAsia="Times New Roman"/>
          <w:szCs w:val="24"/>
        </w:rPr>
        <w:t>π</w:t>
      </w:r>
      <w:r w:rsidRPr="00A353A7">
        <w:rPr>
          <w:rFonts w:eastAsia="Times New Roman"/>
          <w:szCs w:val="24"/>
        </w:rPr>
        <w:t>ροϋπολογισμού δεν γίνεται ιδιαίτερη μνεία για τ</w:t>
      </w:r>
      <w:r w:rsidRPr="00A353A7">
        <w:rPr>
          <w:rFonts w:eastAsia="Times New Roman"/>
          <w:szCs w:val="24"/>
        </w:rPr>
        <w:t>ον περιορισμό της φοροδιαφυγής</w:t>
      </w:r>
      <w:r>
        <w:rPr>
          <w:rFonts w:eastAsia="Times New Roman"/>
          <w:szCs w:val="24"/>
        </w:rPr>
        <w:t>.</w:t>
      </w:r>
      <w:r w:rsidRPr="00A353A7">
        <w:rPr>
          <w:rFonts w:eastAsia="Times New Roman"/>
          <w:szCs w:val="24"/>
        </w:rPr>
        <w:t xml:space="preserve"> Πιθανόν να έχουμε συμβιβαστεί πλέον</w:t>
      </w:r>
      <w:r>
        <w:rPr>
          <w:rFonts w:eastAsia="Times New Roman"/>
          <w:szCs w:val="24"/>
        </w:rPr>
        <w:t>.</w:t>
      </w:r>
      <w:r w:rsidRPr="00A353A7">
        <w:rPr>
          <w:rFonts w:eastAsia="Times New Roman"/>
          <w:szCs w:val="24"/>
        </w:rPr>
        <w:t xml:space="preserve"> </w:t>
      </w:r>
      <w:r>
        <w:rPr>
          <w:rFonts w:eastAsia="Times New Roman"/>
          <w:szCs w:val="24"/>
        </w:rPr>
        <w:t>Ε</w:t>
      </w:r>
      <w:r w:rsidRPr="00A353A7">
        <w:rPr>
          <w:rFonts w:eastAsia="Times New Roman"/>
          <w:szCs w:val="24"/>
        </w:rPr>
        <w:t>νδεικτικά</w:t>
      </w:r>
      <w:r>
        <w:rPr>
          <w:rFonts w:eastAsia="Times New Roman"/>
          <w:szCs w:val="24"/>
        </w:rPr>
        <w:t>,</w:t>
      </w:r>
      <w:r w:rsidRPr="00A353A7">
        <w:rPr>
          <w:rFonts w:eastAsia="Times New Roman"/>
          <w:szCs w:val="24"/>
        </w:rPr>
        <w:t xml:space="preserve"> αν και το 2018 η Ελλάδα κατέγραψε ρεκόρ τουρισμού με </w:t>
      </w:r>
      <w:r>
        <w:rPr>
          <w:rFonts w:eastAsia="Times New Roman"/>
          <w:szCs w:val="24"/>
        </w:rPr>
        <w:t>ενάμισι</w:t>
      </w:r>
      <w:r w:rsidRPr="00A353A7">
        <w:rPr>
          <w:rFonts w:eastAsia="Times New Roman"/>
          <w:szCs w:val="24"/>
        </w:rPr>
        <w:t xml:space="preserve"> εκατομμύριο περισσό</w:t>
      </w:r>
      <w:r>
        <w:rPr>
          <w:rFonts w:eastAsia="Times New Roman"/>
          <w:szCs w:val="24"/>
        </w:rPr>
        <w:t>τερους τουρίστες</w:t>
      </w:r>
      <w:r>
        <w:rPr>
          <w:rFonts w:eastAsia="Times New Roman"/>
          <w:szCs w:val="24"/>
        </w:rPr>
        <w:t>,</w:t>
      </w:r>
      <w:r>
        <w:rPr>
          <w:rFonts w:eastAsia="Times New Roman"/>
          <w:szCs w:val="24"/>
        </w:rPr>
        <w:t xml:space="preserve"> σε σχέση με το ε</w:t>
      </w:r>
      <w:r w:rsidRPr="00A353A7">
        <w:rPr>
          <w:rFonts w:eastAsia="Times New Roman"/>
          <w:szCs w:val="24"/>
        </w:rPr>
        <w:t xml:space="preserve">πίσης </w:t>
      </w:r>
      <w:r>
        <w:rPr>
          <w:rFonts w:eastAsia="Times New Roman"/>
          <w:szCs w:val="24"/>
        </w:rPr>
        <w:t>ε</w:t>
      </w:r>
      <w:r w:rsidRPr="00A353A7">
        <w:rPr>
          <w:rFonts w:eastAsia="Times New Roman"/>
          <w:szCs w:val="24"/>
        </w:rPr>
        <w:t>ξαιρετικό 2017</w:t>
      </w:r>
      <w:r>
        <w:rPr>
          <w:rFonts w:eastAsia="Times New Roman"/>
          <w:szCs w:val="24"/>
        </w:rPr>
        <w:t>,</w:t>
      </w:r>
      <w:r w:rsidRPr="00A353A7">
        <w:rPr>
          <w:rFonts w:eastAsia="Times New Roman"/>
          <w:szCs w:val="24"/>
        </w:rPr>
        <w:t xml:space="preserve"> η τεράστια αυτή αύξηση και τα οφέλη </w:t>
      </w:r>
      <w:r w:rsidRPr="00A353A7">
        <w:rPr>
          <w:rFonts w:eastAsia="Times New Roman"/>
          <w:szCs w:val="24"/>
        </w:rPr>
        <w:lastRenderedPageBreak/>
        <w:t>στ</w:t>
      </w:r>
      <w:r w:rsidRPr="00A353A7">
        <w:rPr>
          <w:rFonts w:eastAsia="Times New Roman"/>
          <w:szCs w:val="24"/>
        </w:rPr>
        <w:t xml:space="preserve">ην τουριστική </w:t>
      </w:r>
      <w:r>
        <w:rPr>
          <w:rFonts w:eastAsia="Times New Roman"/>
          <w:szCs w:val="24"/>
        </w:rPr>
        <w:t>-</w:t>
      </w:r>
      <w:r w:rsidRPr="00A353A7">
        <w:rPr>
          <w:rFonts w:eastAsia="Times New Roman"/>
          <w:szCs w:val="24"/>
        </w:rPr>
        <w:t>και όχι μόνο</w:t>
      </w:r>
      <w:r>
        <w:rPr>
          <w:rFonts w:eastAsia="Times New Roman"/>
          <w:szCs w:val="24"/>
        </w:rPr>
        <w:t xml:space="preserve">- οικονομία, </w:t>
      </w:r>
      <w:r w:rsidRPr="00A353A7">
        <w:rPr>
          <w:rFonts w:eastAsia="Times New Roman"/>
          <w:szCs w:val="24"/>
        </w:rPr>
        <w:t>δεν απεικονίζονται στα φορολογικά έσοδα</w:t>
      </w:r>
      <w:r>
        <w:rPr>
          <w:rFonts w:eastAsia="Times New Roman"/>
          <w:szCs w:val="24"/>
        </w:rPr>
        <w:t>.</w:t>
      </w:r>
      <w:r w:rsidRPr="00A353A7">
        <w:rPr>
          <w:rFonts w:eastAsia="Times New Roman"/>
          <w:szCs w:val="24"/>
        </w:rPr>
        <w:t xml:space="preserve"> Άρα</w:t>
      </w:r>
      <w:r>
        <w:rPr>
          <w:rFonts w:eastAsia="Times New Roman"/>
          <w:szCs w:val="24"/>
        </w:rPr>
        <w:t>,</w:t>
      </w:r>
      <w:r w:rsidRPr="00A353A7">
        <w:rPr>
          <w:rFonts w:eastAsia="Times New Roman"/>
          <w:szCs w:val="24"/>
        </w:rPr>
        <w:t xml:space="preserve"> μεγάλο μέρος της βιομηχανίας αυτής </w:t>
      </w:r>
      <w:r>
        <w:rPr>
          <w:rFonts w:eastAsia="Times New Roman"/>
          <w:szCs w:val="24"/>
        </w:rPr>
        <w:t>-</w:t>
      </w:r>
      <w:r w:rsidRPr="00A353A7">
        <w:rPr>
          <w:rFonts w:eastAsia="Times New Roman"/>
          <w:szCs w:val="24"/>
        </w:rPr>
        <w:t>και όχι μόνο</w:t>
      </w:r>
      <w:r>
        <w:rPr>
          <w:rFonts w:eastAsia="Times New Roman"/>
          <w:szCs w:val="24"/>
        </w:rPr>
        <w:t>-</w:t>
      </w:r>
      <w:r w:rsidRPr="00A353A7">
        <w:rPr>
          <w:rFonts w:eastAsia="Times New Roman"/>
          <w:szCs w:val="24"/>
        </w:rPr>
        <w:t xml:space="preserve"> φοροδιαφεύγει</w:t>
      </w:r>
      <w:r>
        <w:rPr>
          <w:rFonts w:eastAsia="Times New Roman"/>
          <w:szCs w:val="24"/>
        </w:rPr>
        <w:t>.</w:t>
      </w:r>
    </w:p>
    <w:p w14:paraId="2C1AD837" w14:textId="77777777" w:rsidR="00692F88" w:rsidRDefault="007C4398">
      <w:pPr>
        <w:spacing w:line="600" w:lineRule="auto"/>
        <w:ind w:firstLine="720"/>
        <w:jc w:val="both"/>
        <w:rPr>
          <w:rFonts w:eastAsia="Times New Roman"/>
          <w:szCs w:val="24"/>
        </w:rPr>
      </w:pPr>
      <w:r>
        <w:rPr>
          <w:rFonts w:eastAsia="Times New Roman"/>
          <w:szCs w:val="24"/>
        </w:rPr>
        <w:t>Γ</w:t>
      </w:r>
      <w:r w:rsidRPr="00A353A7">
        <w:rPr>
          <w:rFonts w:eastAsia="Times New Roman"/>
          <w:szCs w:val="24"/>
        </w:rPr>
        <w:t>ια τέταρτη συνεχόμενη χρονιά θα πω το ίδιο</w:t>
      </w:r>
      <w:r>
        <w:rPr>
          <w:rFonts w:eastAsia="Times New Roman"/>
          <w:szCs w:val="24"/>
        </w:rPr>
        <w:t>.</w:t>
      </w:r>
      <w:r w:rsidRPr="00A353A7">
        <w:rPr>
          <w:rFonts w:eastAsia="Times New Roman"/>
          <w:szCs w:val="24"/>
        </w:rPr>
        <w:t xml:space="preserve"> </w:t>
      </w:r>
      <w:r>
        <w:rPr>
          <w:rFonts w:eastAsia="Times New Roman"/>
          <w:szCs w:val="24"/>
        </w:rPr>
        <w:t>Η</w:t>
      </w:r>
      <w:r w:rsidRPr="00A353A7">
        <w:rPr>
          <w:rFonts w:eastAsia="Times New Roman"/>
          <w:szCs w:val="24"/>
        </w:rPr>
        <w:t xml:space="preserve"> οποιοδήποτε αύξηση ή μείωση φόρων έχει ελάχιστη σημασία για ένα μεγάλο μέρος του πληθυσμού</w:t>
      </w:r>
      <w:r>
        <w:rPr>
          <w:rFonts w:eastAsia="Times New Roman"/>
          <w:szCs w:val="24"/>
        </w:rPr>
        <w:t>,</w:t>
      </w:r>
      <w:r w:rsidRPr="00A353A7">
        <w:rPr>
          <w:rFonts w:eastAsia="Times New Roman"/>
          <w:szCs w:val="24"/>
        </w:rPr>
        <w:t xml:space="preserve"> αφού τελικά αυτό δεν τους πληρώνει</w:t>
      </w:r>
      <w:r>
        <w:rPr>
          <w:rFonts w:eastAsia="Times New Roman"/>
          <w:szCs w:val="24"/>
        </w:rPr>
        <w:t>,</w:t>
      </w:r>
      <w:r w:rsidRPr="00A353A7">
        <w:rPr>
          <w:rFonts w:eastAsia="Times New Roman"/>
          <w:szCs w:val="24"/>
        </w:rPr>
        <w:t xml:space="preserve"> ενώ το βάρος το σηκώνουν</w:t>
      </w:r>
      <w:r>
        <w:rPr>
          <w:rFonts w:eastAsia="Times New Roman"/>
          <w:szCs w:val="24"/>
        </w:rPr>
        <w:t>,</w:t>
      </w:r>
      <w:r w:rsidRPr="00A353A7">
        <w:rPr>
          <w:rFonts w:eastAsia="Times New Roman"/>
          <w:szCs w:val="24"/>
        </w:rPr>
        <w:t xml:space="preserve"> κατά κανόνα</w:t>
      </w:r>
      <w:r>
        <w:rPr>
          <w:rFonts w:eastAsia="Times New Roman"/>
          <w:szCs w:val="24"/>
        </w:rPr>
        <w:t>,</w:t>
      </w:r>
      <w:r w:rsidRPr="00A353A7">
        <w:rPr>
          <w:rFonts w:eastAsia="Times New Roman"/>
          <w:szCs w:val="24"/>
        </w:rPr>
        <w:t xml:space="preserve"> οι ίδιοι και οι ίδιοι οι φορολογούμενοι</w:t>
      </w:r>
      <w:r>
        <w:rPr>
          <w:rFonts w:eastAsia="Times New Roman"/>
          <w:szCs w:val="24"/>
        </w:rPr>
        <w:t>.</w:t>
      </w:r>
      <w:r w:rsidRPr="00A353A7">
        <w:rPr>
          <w:rFonts w:eastAsia="Times New Roman"/>
          <w:szCs w:val="24"/>
        </w:rPr>
        <w:t xml:space="preserve"> Κ</w:t>
      </w:r>
      <w:r>
        <w:rPr>
          <w:rFonts w:eastAsia="Times New Roman"/>
          <w:szCs w:val="24"/>
        </w:rPr>
        <w:t>ι,</w:t>
      </w:r>
      <w:r w:rsidRPr="00A353A7">
        <w:rPr>
          <w:rFonts w:eastAsia="Times New Roman"/>
          <w:szCs w:val="24"/>
        </w:rPr>
        <w:t xml:space="preserve"> </w:t>
      </w:r>
      <w:r>
        <w:rPr>
          <w:rFonts w:eastAsia="Times New Roman"/>
          <w:szCs w:val="24"/>
        </w:rPr>
        <w:t>όμως,</w:t>
      </w:r>
      <w:r w:rsidRPr="00A353A7">
        <w:rPr>
          <w:rFonts w:eastAsia="Times New Roman"/>
          <w:szCs w:val="24"/>
        </w:rPr>
        <w:t xml:space="preserve"> η πάταξη της φοροδιαφυγής θα έπρεπε ν</w:t>
      </w:r>
      <w:r w:rsidRPr="00A353A7">
        <w:rPr>
          <w:rFonts w:eastAsia="Times New Roman"/>
          <w:szCs w:val="24"/>
        </w:rPr>
        <w:t>α συνιστά προτεραιότητα και προϋπόθεση για την επιτυχία κάθε φορολογικής μεταρρύθμισης</w:t>
      </w:r>
      <w:r>
        <w:rPr>
          <w:rFonts w:eastAsia="Times New Roman"/>
          <w:szCs w:val="24"/>
        </w:rPr>
        <w:t>, οποιασδήποτε, β</w:t>
      </w:r>
      <w:r w:rsidRPr="00A353A7">
        <w:rPr>
          <w:rFonts w:eastAsia="Times New Roman"/>
          <w:szCs w:val="24"/>
        </w:rPr>
        <w:t>εβαίως</w:t>
      </w:r>
      <w:r>
        <w:rPr>
          <w:rFonts w:eastAsia="Times New Roman"/>
          <w:szCs w:val="24"/>
        </w:rPr>
        <w:t>,</w:t>
      </w:r>
      <w:r w:rsidRPr="00A353A7">
        <w:rPr>
          <w:rFonts w:eastAsia="Times New Roman"/>
          <w:szCs w:val="24"/>
        </w:rPr>
        <w:t xml:space="preserve"> κυβέρνησης</w:t>
      </w:r>
      <w:r>
        <w:rPr>
          <w:rFonts w:eastAsia="Times New Roman"/>
          <w:szCs w:val="24"/>
        </w:rPr>
        <w:t>.</w:t>
      </w:r>
    </w:p>
    <w:p w14:paraId="2C1AD838" w14:textId="77777777" w:rsidR="00692F88" w:rsidRDefault="007C4398">
      <w:pPr>
        <w:spacing w:line="600" w:lineRule="auto"/>
        <w:ind w:firstLine="720"/>
        <w:jc w:val="both"/>
        <w:rPr>
          <w:rFonts w:eastAsia="Times New Roman"/>
          <w:szCs w:val="24"/>
        </w:rPr>
      </w:pPr>
      <w:r>
        <w:rPr>
          <w:rFonts w:eastAsia="Times New Roman"/>
          <w:szCs w:val="24"/>
        </w:rPr>
        <w:t>Β</w:t>
      </w:r>
      <w:r w:rsidRPr="00A353A7">
        <w:rPr>
          <w:rFonts w:eastAsia="Times New Roman"/>
          <w:szCs w:val="24"/>
        </w:rPr>
        <w:t>έβαια</w:t>
      </w:r>
      <w:r>
        <w:rPr>
          <w:rFonts w:eastAsia="Times New Roman"/>
          <w:szCs w:val="24"/>
        </w:rPr>
        <w:t>,</w:t>
      </w:r>
      <w:r w:rsidRPr="00A353A7">
        <w:rPr>
          <w:rFonts w:eastAsia="Times New Roman"/>
          <w:szCs w:val="24"/>
        </w:rPr>
        <w:t xml:space="preserve"> φορολογική μεταρρύθμιση δεν είναι</w:t>
      </w:r>
      <w:r>
        <w:rPr>
          <w:rFonts w:eastAsia="Times New Roman"/>
          <w:szCs w:val="24"/>
        </w:rPr>
        <w:t xml:space="preserve"> η</w:t>
      </w:r>
      <w:r w:rsidRPr="00A353A7">
        <w:rPr>
          <w:rFonts w:eastAsia="Times New Roman"/>
          <w:szCs w:val="24"/>
        </w:rPr>
        <w:t xml:space="preserve"> τεράστ</w:t>
      </w:r>
      <w:r>
        <w:rPr>
          <w:rFonts w:eastAsia="Times New Roman"/>
          <w:szCs w:val="24"/>
        </w:rPr>
        <w:t>ια επιβάρυνση της περιόδου 2009-2017, ό</w:t>
      </w:r>
      <w:r w:rsidRPr="00A353A7">
        <w:rPr>
          <w:rFonts w:eastAsia="Times New Roman"/>
          <w:szCs w:val="24"/>
        </w:rPr>
        <w:t>που ο ανώτατος οριακός συντελεστής στη φορολ</w:t>
      </w:r>
      <w:r w:rsidRPr="00A353A7">
        <w:rPr>
          <w:rFonts w:eastAsia="Times New Roman"/>
          <w:szCs w:val="24"/>
        </w:rPr>
        <w:t>ογία εισοδήματος φυσικών προσώπων αυξήθηκε από το 4</w:t>
      </w:r>
      <w:r>
        <w:rPr>
          <w:rFonts w:eastAsia="Times New Roman"/>
          <w:szCs w:val="24"/>
        </w:rPr>
        <w:t>0%</w:t>
      </w:r>
      <w:r w:rsidRPr="00A353A7">
        <w:rPr>
          <w:rFonts w:eastAsia="Times New Roman"/>
          <w:szCs w:val="24"/>
        </w:rPr>
        <w:t xml:space="preserve"> στο 55%</w:t>
      </w:r>
      <w:r>
        <w:rPr>
          <w:rFonts w:eastAsia="Times New Roman"/>
          <w:szCs w:val="24"/>
        </w:rPr>
        <w:t>,</w:t>
      </w:r>
      <w:r w:rsidRPr="00A353A7">
        <w:rPr>
          <w:rFonts w:eastAsia="Times New Roman"/>
          <w:szCs w:val="24"/>
        </w:rPr>
        <w:t xml:space="preserve"> που είναι ο τέταρτος </w:t>
      </w:r>
      <w:r>
        <w:rPr>
          <w:rFonts w:eastAsia="Times New Roman"/>
          <w:szCs w:val="24"/>
        </w:rPr>
        <w:t>υ</w:t>
      </w:r>
      <w:r w:rsidRPr="00A353A7">
        <w:rPr>
          <w:rFonts w:eastAsia="Times New Roman"/>
          <w:szCs w:val="24"/>
        </w:rPr>
        <w:t xml:space="preserve">ψηλότερος </w:t>
      </w:r>
      <w:r>
        <w:rPr>
          <w:rFonts w:eastAsia="Times New Roman"/>
          <w:szCs w:val="24"/>
        </w:rPr>
        <w:t>σ</w:t>
      </w:r>
      <w:r w:rsidRPr="00A353A7">
        <w:rPr>
          <w:rFonts w:eastAsia="Times New Roman"/>
          <w:szCs w:val="24"/>
        </w:rPr>
        <w:t xml:space="preserve">τις χώρες </w:t>
      </w:r>
      <w:r>
        <w:rPr>
          <w:rFonts w:eastAsia="Times New Roman"/>
          <w:szCs w:val="24"/>
        </w:rPr>
        <w:t xml:space="preserve">της </w:t>
      </w:r>
      <w:r w:rsidRPr="00A353A7">
        <w:rPr>
          <w:rFonts w:eastAsia="Times New Roman"/>
          <w:szCs w:val="24"/>
        </w:rPr>
        <w:t>Ευρωπαϊκής Ένωσης</w:t>
      </w:r>
      <w:r>
        <w:rPr>
          <w:rFonts w:eastAsia="Times New Roman"/>
          <w:szCs w:val="24"/>
        </w:rPr>
        <w:t>,</w:t>
      </w:r>
      <w:r w:rsidRPr="00A353A7">
        <w:rPr>
          <w:rFonts w:eastAsia="Times New Roman"/>
          <w:szCs w:val="24"/>
        </w:rPr>
        <w:t xml:space="preserve"> μετά τη Σουηδία</w:t>
      </w:r>
      <w:r>
        <w:rPr>
          <w:rFonts w:eastAsia="Times New Roman"/>
          <w:szCs w:val="24"/>
        </w:rPr>
        <w:t>,</w:t>
      </w:r>
      <w:r w:rsidRPr="00A353A7">
        <w:rPr>
          <w:rFonts w:eastAsia="Times New Roman"/>
          <w:szCs w:val="24"/>
        </w:rPr>
        <w:t xml:space="preserve"> τη</w:t>
      </w:r>
      <w:r>
        <w:rPr>
          <w:rFonts w:eastAsia="Times New Roman"/>
          <w:szCs w:val="24"/>
        </w:rPr>
        <w:t>ν</w:t>
      </w:r>
      <w:r w:rsidRPr="00A353A7">
        <w:rPr>
          <w:rFonts w:eastAsia="Times New Roman"/>
          <w:szCs w:val="24"/>
        </w:rPr>
        <w:t xml:space="preserve"> Πορτογαλία και τη Δανία</w:t>
      </w:r>
      <w:r>
        <w:rPr>
          <w:rFonts w:eastAsia="Times New Roman"/>
          <w:szCs w:val="24"/>
        </w:rPr>
        <w:t xml:space="preserve"> ο</w:t>
      </w:r>
      <w:r w:rsidRPr="00A353A7">
        <w:rPr>
          <w:rFonts w:eastAsia="Times New Roman"/>
          <w:szCs w:val="24"/>
        </w:rPr>
        <w:t xml:space="preserve">ύτε είναι φορολογική μεταρρύθμιση </w:t>
      </w:r>
      <w:r>
        <w:rPr>
          <w:rFonts w:eastAsia="Times New Roman"/>
          <w:szCs w:val="24"/>
        </w:rPr>
        <w:t xml:space="preserve">η </w:t>
      </w:r>
      <w:r w:rsidRPr="00A353A7">
        <w:rPr>
          <w:rFonts w:eastAsia="Times New Roman"/>
          <w:szCs w:val="24"/>
        </w:rPr>
        <w:t>αύξηση της έμμεσης και άδικ</w:t>
      </w:r>
      <w:r>
        <w:rPr>
          <w:rFonts w:eastAsia="Times New Roman"/>
          <w:szCs w:val="24"/>
        </w:rPr>
        <w:t>η</w:t>
      </w:r>
      <w:r w:rsidRPr="00A353A7">
        <w:rPr>
          <w:rFonts w:eastAsia="Times New Roman"/>
          <w:szCs w:val="24"/>
        </w:rPr>
        <w:t>ς φορολογίας</w:t>
      </w:r>
      <w:r>
        <w:rPr>
          <w:rFonts w:eastAsia="Times New Roman"/>
          <w:szCs w:val="24"/>
        </w:rPr>
        <w:t>,</w:t>
      </w:r>
      <w:r w:rsidRPr="00A353A7">
        <w:rPr>
          <w:rFonts w:eastAsia="Times New Roman"/>
          <w:szCs w:val="24"/>
        </w:rPr>
        <w:t xml:space="preserve"> με </w:t>
      </w:r>
      <w:r w:rsidRPr="00A353A7">
        <w:rPr>
          <w:rFonts w:eastAsia="Times New Roman"/>
          <w:szCs w:val="24"/>
        </w:rPr>
        <w:t>τον</w:t>
      </w:r>
      <w:r>
        <w:rPr>
          <w:rFonts w:eastAsia="Times New Roman"/>
          <w:szCs w:val="24"/>
        </w:rPr>
        <w:t xml:space="preserve"> ΦΠΑ</w:t>
      </w:r>
      <w:r w:rsidRPr="00A353A7">
        <w:rPr>
          <w:rFonts w:eastAsia="Times New Roman"/>
          <w:szCs w:val="24"/>
        </w:rPr>
        <w:t xml:space="preserve"> να ε</w:t>
      </w:r>
      <w:r w:rsidRPr="00A353A7">
        <w:rPr>
          <w:rFonts w:eastAsia="Times New Roman"/>
          <w:szCs w:val="24"/>
        </w:rPr>
        <w:lastRenderedPageBreak/>
        <w:t>κτοξεύεται από το 19</w:t>
      </w:r>
      <w:r>
        <w:rPr>
          <w:rFonts w:eastAsia="Times New Roman"/>
          <w:szCs w:val="24"/>
        </w:rPr>
        <w:t>%</w:t>
      </w:r>
      <w:r w:rsidRPr="00A353A7">
        <w:rPr>
          <w:rFonts w:eastAsia="Times New Roman"/>
          <w:szCs w:val="24"/>
        </w:rPr>
        <w:t xml:space="preserve"> στο 24%</w:t>
      </w:r>
      <w:r>
        <w:rPr>
          <w:rFonts w:eastAsia="Times New Roman"/>
          <w:szCs w:val="24"/>
        </w:rPr>
        <w:t>,</w:t>
      </w:r>
      <w:r w:rsidRPr="00A353A7">
        <w:rPr>
          <w:rFonts w:eastAsia="Times New Roman"/>
          <w:szCs w:val="24"/>
        </w:rPr>
        <w:t xml:space="preserve"> με νέους φόρους στη θέρμανση</w:t>
      </w:r>
      <w:r>
        <w:rPr>
          <w:rFonts w:eastAsia="Times New Roman"/>
          <w:szCs w:val="24"/>
        </w:rPr>
        <w:t>,</w:t>
      </w:r>
      <w:r w:rsidRPr="00A353A7">
        <w:rPr>
          <w:rFonts w:eastAsia="Times New Roman"/>
          <w:szCs w:val="24"/>
        </w:rPr>
        <w:t xml:space="preserve"> στο πετρέλαιο κίνησης</w:t>
      </w:r>
      <w:r>
        <w:rPr>
          <w:rFonts w:eastAsia="Times New Roman"/>
          <w:szCs w:val="24"/>
        </w:rPr>
        <w:t>,</w:t>
      </w:r>
      <w:r w:rsidRPr="00A353A7">
        <w:rPr>
          <w:rFonts w:eastAsia="Times New Roman"/>
          <w:szCs w:val="24"/>
        </w:rPr>
        <w:t xml:space="preserve"> </w:t>
      </w:r>
      <w:r>
        <w:rPr>
          <w:rFonts w:eastAsia="Times New Roman"/>
          <w:szCs w:val="24"/>
        </w:rPr>
        <w:t>σ</w:t>
      </w:r>
      <w:r w:rsidRPr="00A353A7">
        <w:rPr>
          <w:rFonts w:eastAsia="Times New Roman"/>
          <w:szCs w:val="24"/>
        </w:rPr>
        <w:t>τον καφέ</w:t>
      </w:r>
      <w:r>
        <w:rPr>
          <w:rFonts w:eastAsia="Times New Roman"/>
          <w:szCs w:val="24"/>
        </w:rPr>
        <w:t>,</w:t>
      </w:r>
      <w:r w:rsidRPr="00A353A7">
        <w:rPr>
          <w:rFonts w:eastAsia="Times New Roman"/>
          <w:szCs w:val="24"/>
        </w:rPr>
        <w:t xml:space="preserve"> στην τηλεφωνία</w:t>
      </w:r>
      <w:r>
        <w:rPr>
          <w:rFonts w:eastAsia="Times New Roman"/>
          <w:szCs w:val="24"/>
        </w:rPr>
        <w:t>,</w:t>
      </w:r>
      <w:r w:rsidRPr="00A353A7">
        <w:rPr>
          <w:rFonts w:eastAsia="Times New Roman"/>
          <w:szCs w:val="24"/>
        </w:rPr>
        <w:t xml:space="preserve"> στο </w:t>
      </w:r>
      <w:proofErr w:type="spellStart"/>
      <w:r w:rsidRPr="00A353A7">
        <w:rPr>
          <w:rFonts w:eastAsia="Times New Roman"/>
          <w:szCs w:val="24"/>
        </w:rPr>
        <w:t>internet</w:t>
      </w:r>
      <w:proofErr w:type="spellEnd"/>
      <w:r w:rsidRPr="00A353A7">
        <w:rPr>
          <w:rFonts w:eastAsia="Times New Roman"/>
          <w:szCs w:val="24"/>
        </w:rPr>
        <w:t xml:space="preserve"> και </w:t>
      </w:r>
      <w:r>
        <w:rPr>
          <w:rFonts w:eastAsia="Times New Roman"/>
          <w:szCs w:val="24"/>
        </w:rPr>
        <w:t>μ</w:t>
      </w:r>
      <w:r w:rsidRPr="00A353A7">
        <w:rPr>
          <w:rFonts w:eastAsia="Times New Roman"/>
          <w:szCs w:val="24"/>
        </w:rPr>
        <w:t>έχρι χτες</w:t>
      </w:r>
      <w:r>
        <w:rPr>
          <w:rFonts w:eastAsia="Times New Roman"/>
          <w:szCs w:val="24"/>
        </w:rPr>
        <w:t>,</w:t>
      </w:r>
      <w:r w:rsidRPr="00A353A7">
        <w:rPr>
          <w:rFonts w:eastAsia="Times New Roman"/>
          <w:szCs w:val="24"/>
        </w:rPr>
        <w:t xml:space="preserve"> στο κρασί</w:t>
      </w:r>
      <w:r>
        <w:rPr>
          <w:rFonts w:eastAsia="Times New Roman"/>
          <w:szCs w:val="24"/>
        </w:rPr>
        <w:t>.</w:t>
      </w:r>
    </w:p>
    <w:p w14:paraId="2C1AD839" w14:textId="77777777" w:rsidR="00692F88" w:rsidRDefault="007C4398">
      <w:pPr>
        <w:spacing w:line="600" w:lineRule="auto"/>
        <w:ind w:firstLine="720"/>
        <w:jc w:val="both"/>
        <w:rPr>
          <w:rFonts w:eastAsia="Times New Roman"/>
          <w:szCs w:val="24"/>
        </w:rPr>
      </w:pPr>
      <w:r>
        <w:rPr>
          <w:rFonts w:eastAsia="Times New Roman"/>
          <w:szCs w:val="24"/>
        </w:rPr>
        <w:t>Β</w:t>
      </w:r>
      <w:r w:rsidRPr="00A353A7">
        <w:rPr>
          <w:rFonts w:eastAsia="Times New Roman"/>
          <w:szCs w:val="24"/>
        </w:rPr>
        <w:t>έβαια</w:t>
      </w:r>
      <w:r>
        <w:rPr>
          <w:rFonts w:eastAsia="Times New Roman"/>
          <w:szCs w:val="24"/>
        </w:rPr>
        <w:t>,</w:t>
      </w:r>
      <w:r w:rsidRPr="00A353A7">
        <w:rPr>
          <w:rFonts w:eastAsia="Times New Roman"/>
          <w:szCs w:val="24"/>
        </w:rPr>
        <w:t xml:space="preserve"> οφείλω να σας </w:t>
      </w:r>
      <w:r>
        <w:rPr>
          <w:rFonts w:eastAsia="Times New Roman"/>
          <w:szCs w:val="24"/>
        </w:rPr>
        <w:t xml:space="preserve">πιστώσω </w:t>
      </w:r>
      <w:r w:rsidRPr="00A353A7">
        <w:rPr>
          <w:rFonts w:eastAsia="Times New Roman"/>
          <w:szCs w:val="24"/>
        </w:rPr>
        <w:t xml:space="preserve">ότι </w:t>
      </w:r>
      <w:r>
        <w:rPr>
          <w:rFonts w:eastAsia="Times New Roman"/>
          <w:szCs w:val="24"/>
        </w:rPr>
        <w:t>χ</w:t>
      </w:r>
      <w:r w:rsidRPr="00A353A7">
        <w:rPr>
          <w:rFonts w:eastAsia="Times New Roman"/>
          <w:szCs w:val="24"/>
        </w:rPr>
        <w:t>θες αυτό</w:t>
      </w:r>
      <w:r>
        <w:rPr>
          <w:rFonts w:eastAsia="Times New Roman"/>
          <w:szCs w:val="24"/>
        </w:rPr>
        <w:t>ς</w:t>
      </w:r>
      <w:r w:rsidRPr="00A353A7">
        <w:rPr>
          <w:rFonts w:eastAsia="Times New Roman"/>
          <w:szCs w:val="24"/>
        </w:rPr>
        <w:t xml:space="preserve"> </w:t>
      </w:r>
      <w:r>
        <w:rPr>
          <w:rFonts w:eastAsia="Times New Roman"/>
          <w:szCs w:val="24"/>
        </w:rPr>
        <w:t>ο τόσο άδικος και</w:t>
      </w:r>
      <w:r w:rsidRPr="00A353A7">
        <w:rPr>
          <w:rFonts w:eastAsia="Times New Roman"/>
          <w:szCs w:val="24"/>
        </w:rPr>
        <w:t xml:space="preserve"> ανορθολογικό</w:t>
      </w:r>
      <w:r>
        <w:rPr>
          <w:rFonts w:eastAsia="Times New Roman"/>
          <w:szCs w:val="24"/>
        </w:rPr>
        <w:t>ς</w:t>
      </w:r>
      <w:r w:rsidRPr="00A353A7">
        <w:rPr>
          <w:rFonts w:eastAsia="Times New Roman"/>
          <w:szCs w:val="24"/>
        </w:rPr>
        <w:t xml:space="preserve"> </w:t>
      </w:r>
      <w:r>
        <w:rPr>
          <w:rFonts w:eastAsia="Times New Roman"/>
          <w:szCs w:val="24"/>
        </w:rPr>
        <w:t>φόρος -κυρίως</w:t>
      </w:r>
      <w:r w:rsidRPr="00A353A7">
        <w:rPr>
          <w:rFonts w:eastAsia="Times New Roman"/>
          <w:szCs w:val="24"/>
        </w:rPr>
        <w:t xml:space="preserve"> </w:t>
      </w:r>
      <w:r>
        <w:rPr>
          <w:rFonts w:eastAsia="Times New Roman"/>
          <w:szCs w:val="24"/>
        </w:rPr>
        <w:t>α</w:t>
      </w:r>
      <w:r>
        <w:rPr>
          <w:rFonts w:eastAsia="Times New Roman"/>
          <w:szCs w:val="24"/>
        </w:rPr>
        <w:t>ν</w:t>
      </w:r>
      <w:r w:rsidRPr="00A353A7">
        <w:rPr>
          <w:rFonts w:eastAsia="Times New Roman"/>
          <w:szCs w:val="24"/>
        </w:rPr>
        <w:t>ορθολογικός</w:t>
      </w:r>
      <w:r>
        <w:rPr>
          <w:rFonts w:eastAsia="Times New Roman"/>
          <w:szCs w:val="24"/>
        </w:rPr>
        <w:t>-,</w:t>
      </w:r>
      <w:r w:rsidRPr="00A353A7">
        <w:rPr>
          <w:rFonts w:eastAsia="Times New Roman"/>
          <w:szCs w:val="24"/>
        </w:rPr>
        <w:t xml:space="preserve"> που έφερε μεγάλα </w:t>
      </w:r>
      <w:r>
        <w:rPr>
          <w:rFonts w:eastAsia="Times New Roman"/>
          <w:szCs w:val="24"/>
        </w:rPr>
        <w:t>πλήγματα σε έναν ποιοτικό, εξωστρεφή</w:t>
      </w:r>
      <w:r w:rsidRPr="00A353A7">
        <w:rPr>
          <w:rFonts w:eastAsia="Times New Roman"/>
          <w:szCs w:val="24"/>
        </w:rPr>
        <w:t xml:space="preserve"> και δημιουργικότ</w:t>
      </w:r>
      <w:r>
        <w:rPr>
          <w:rFonts w:eastAsia="Times New Roman"/>
          <w:szCs w:val="24"/>
        </w:rPr>
        <w:t>ατο</w:t>
      </w:r>
      <w:r w:rsidRPr="00A353A7">
        <w:rPr>
          <w:rFonts w:eastAsia="Times New Roman"/>
          <w:szCs w:val="24"/>
        </w:rPr>
        <w:t xml:space="preserve"> κλάδ</w:t>
      </w:r>
      <w:r>
        <w:rPr>
          <w:rFonts w:eastAsia="Times New Roman"/>
          <w:szCs w:val="24"/>
        </w:rPr>
        <w:t>ο</w:t>
      </w:r>
      <w:r w:rsidRPr="00A353A7">
        <w:rPr>
          <w:rFonts w:eastAsia="Times New Roman"/>
          <w:szCs w:val="24"/>
        </w:rPr>
        <w:t xml:space="preserve"> της </w:t>
      </w:r>
      <w:r>
        <w:rPr>
          <w:rFonts w:eastAsia="Times New Roman"/>
          <w:szCs w:val="24"/>
        </w:rPr>
        <w:t>ε</w:t>
      </w:r>
      <w:r w:rsidRPr="00A353A7">
        <w:rPr>
          <w:rFonts w:eastAsia="Times New Roman"/>
          <w:szCs w:val="24"/>
        </w:rPr>
        <w:t>λληνικής παραγωγής</w:t>
      </w:r>
      <w:r>
        <w:rPr>
          <w:rFonts w:eastAsia="Times New Roman"/>
          <w:szCs w:val="24"/>
        </w:rPr>
        <w:t>,</w:t>
      </w:r>
      <w:r w:rsidRPr="00A353A7">
        <w:rPr>
          <w:rFonts w:eastAsia="Times New Roman"/>
          <w:szCs w:val="24"/>
        </w:rPr>
        <w:t xml:space="preserve"> </w:t>
      </w:r>
      <w:r>
        <w:rPr>
          <w:rFonts w:eastAsia="Times New Roman"/>
          <w:szCs w:val="24"/>
        </w:rPr>
        <w:t>ε</w:t>
      </w:r>
      <w:r w:rsidRPr="00A353A7">
        <w:rPr>
          <w:rFonts w:eastAsia="Times New Roman"/>
          <w:szCs w:val="24"/>
        </w:rPr>
        <w:t>υτυχώς</w:t>
      </w:r>
      <w:r>
        <w:rPr>
          <w:rFonts w:eastAsia="Times New Roman"/>
          <w:szCs w:val="24"/>
        </w:rPr>
        <w:t>,</w:t>
      </w:r>
      <w:r w:rsidRPr="00A353A7">
        <w:rPr>
          <w:rFonts w:eastAsia="Times New Roman"/>
          <w:szCs w:val="24"/>
        </w:rPr>
        <w:t xml:space="preserve"> καταργήθηκε εξολοκλήρου</w:t>
      </w:r>
      <w:r>
        <w:rPr>
          <w:rFonts w:eastAsia="Times New Roman"/>
          <w:szCs w:val="24"/>
        </w:rPr>
        <w:t>.</w:t>
      </w:r>
      <w:r w:rsidRPr="00A353A7">
        <w:rPr>
          <w:rFonts w:eastAsia="Times New Roman"/>
          <w:szCs w:val="24"/>
        </w:rPr>
        <w:t xml:space="preserve"> </w:t>
      </w:r>
    </w:p>
    <w:p w14:paraId="2C1AD83A" w14:textId="77777777" w:rsidR="00692F88" w:rsidRDefault="007C4398">
      <w:pPr>
        <w:spacing w:line="600" w:lineRule="auto"/>
        <w:ind w:firstLine="720"/>
        <w:jc w:val="both"/>
        <w:rPr>
          <w:rFonts w:eastAsia="Times New Roman"/>
          <w:szCs w:val="24"/>
        </w:rPr>
      </w:pPr>
      <w:r>
        <w:rPr>
          <w:rFonts w:eastAsia="Times New Roman"/>
          <w:szCs w:val="24"/>
        </w:rPr>
        <w:t>Και σ</w:t>
      </w:r>
      <w:r w:rsidRPr="00A353A7">
        <w:rPr>
          <w:rFonts w:eastAsia="Times New Roman"/>
          <w:szCs w:val="24"/>
        </w:rPr>
        <w:t xml:space="preserve">ε αυτό το πλαίσιο της </w:t>
      </w:r>
      <w:r>
        <w:rPr>
          <w:rFonts w:eastAsia="Times New Roman"/>
          <w:szCs w:val="24"/>
        </w:rPr>
        <w:t>στρεβλής</w:t>
      </w:r>
      <w:r w:rsidRPr="00A353A7">
        <w:rPr>
          <w:rFonts w:eastAsia="Times New Roman"/>
          <w:szCs w:val="24"/>
        </w:rPr>
        <w:t xml:space="preserve"> και μη κοινωνικά αποδεκτ</w:t>
      </w:r>
      <w:r>
        <w:rPr>
          <w:rFonts w:eastAsia="Times New Roman"/>
          <w:szCs w:val="24"/>
        </w:rPr>
        <w:t>ή</w:t>
      </w:r>
      <w:r w:rsidRPr="00A353A7">
        <w:rPr>
          <w:rFonts w:eastAsia="Times New Roman"/>
          <w:szCs w:val="24"/>
        </w:rPr>
        <w:t>ς μεταρρ</w:t>
      </w:r>
      <w:r>
        <w:rPr>
          <w:rFonts w:eastAsia="Times New Roman"/>
          <w:szCs w:val="24"/>
        </w:rPr>
        <w:t xml:space="preserve">ύθμισης </w:t>
      </w:r>
      <w:r w:rsidRPr="00A353A7">
        <w:rPr>
          <w:rFonts w:eastAsia="Times New Roman"/>
          <w:szCs w:val="24"/>
        </w:rPr>
        <w:t xml:space="preserve">φοβάμαι ότι </w:t>
      </w:r>
      <w:r>
        <w:rPr>
          <w:rFonts w:eastAsia="Times New Roman"/>
          <w:szCs w:val="24"/>
        </w:rPr>
        <w:t>κινούμαστε</w:t>
      </w:r>
      <w:r w:rsidRPr="00A353A7">
        <w:rPr>
          <w:rFonts w:eastAsia="Times New Roman"/>
          <w:szCs w:val="24"/>
        </w:rPr>
        <w:t xml:space="preserve"> κα</w:t>
      </w:r>
      <w:r w:rsidRPr="00A353A7">
        <w:rPr>
          <w:rFonts w:eastAsia="Times New Roman"/>
          <w:szCs w:val="24"/>
        </w:rPr>
        <w:t>ι στο ασφαλιστικό</w:t>
      </w:r>
      <w:r>
        <w:rPr>
          <w:rFonts w:eastAsia="Times New Roman"/>
          <w:szCs w:val="24"/>
        </w:rPr>
        <w:t>.</w:t>
      </w:r>
      <w:r w:rsidRPr="00A353A7">
        <w:rPr>
          <w:rFonts w:eastAsia="Times New Roman"/>
          <w:szCs w:val="24"/>
        </w:rPr>
        <w:t xml:space="preserve"> Γιατί οποιοσδήποτε σχετικός νόμος ήρθε μέχρι σήμερα</w:t>
      </w:r>
      <w:r>
        <w:rPr>
          <w:rFonts w:eastAsia="Times New Roman"/>
          <w:szCs w:val="24"/>
        </w:rPr>
        <w:t>,</w:t>
      </w:r>
      <w:r w:rsidRPr="00A353A7">
        <w:rPr>
          <w:rFonts w:eastAsia="Times New Roman"/>
          <w:szCs w:val="24"/>
        </w:rPr>
        <w:t xml:space="preserve"> ήταν αποτέλεσμα μιας διαχρονικής συναλλαγής του πολιτικού συστήματος με τους εκάστοτε πελάτες </w:t>
      </w:r>
      <w:r>
        <w:rPr>
          <w:rFonts w:eastAsia="Times New Roman"/>
          <w:szCs w:val="24"/>
        </w:rPr>
        <w:t>τους,</w:t>
      </w:r>
      <w:r w:rsidRPr="00A353A7">
        <w:rPr>
          <w:rFonts w:eastAsia="Times New Roman"/>
          <w:szCs w:val="24"/>
        </w:rPr>
        <w:t xml:space="preserve"> με μόνιμο θέμα τις επόμενες γενιές</w:t>
      </w:r>
      <w:r>
        <w:rPr>
          <w:rFonts w:eastAsia="Times New Roman"/>
          <w:szCs w:val="24"/>
        </w:rPr>
        <w:t>,</w:t>
      </w:r>
      <w:r w:rsidRPr="00A353A7">
        <w:rPr>
          <w:rFonts w:eastAsia="Times New Roman"/>
          <w:szCs w:val="24"/>
        </w:rPr>
        <w:t xml:space="preserve"> δηλαδή τους νέους ανθρώπους</w:t>
      </w:r>
      <w:r>
        <w:rPr>
          <w:rFonts w:eastAsia="Times New Roman"/>
          <w:szCs w:val="24"/>
        </w:rPr>
        <w:t>,</w:t>
      </w:r>
      <w:r w:rsidRPr="00A353A7">
        <w:rPr>
          <w:rFonts w:eastAsia="Times New Roman"/>
          <w:szCs w:val="24"/>
        </w:rPr>
        <w:t xml:space="preserve"> που πολλά χρόνια τώ</w:t>
      </w:r>
      <w:r w:rsidRPr="00A353A7">
        <w:rPr>
          <w:rFonts w:eastAsia="Times New Roman"/>
          <w:szCs w:val="24"/>
        </w:rPr>
        <w:t>ρα δοκιμάζονται από την κακοπληρωμένη εργασία</w:t>
      </w:r>
      <w:r>
        <w:rPr>
          <w:rFonts w:eastAsia="Times New Roman"/>
          <w:szCs w:val="24"/>
        </w:rPr>
        <w:t xml:space="preserve">, τις χαλαρές εργασιακές σχέσεις, τη </w:t>
      </w:r>
      <w:r w:rsidRPr="00A353A7">
        <w:rPr>
          <w:rFonts w:eastAsia="Times New Roman"/>
          <w:szCs w:val="24"/>
        </w:rPr>
        <w:t>μετανάστευση ή ακόμα χειρότερα</w:t>
      </w:r>
      <w:r>
        <w:rPr>
          <w:rFonts w:eastAsia="Times New Roman"/>
          <w:szCs w:val="24"/>
        </w:rPr>
        <w:t>,</w:t>
      </w:r>
      <w:r w:rsidRPr="00A353A7">
        <w:rPr>
          <w:rFonts w:eastAsia="Times New Roman"/>
          <w:szCs w:val="24"/>
        </w:rPr>
        <w:t xml:space="preserve"> από την ανεργία που γιγαντώθηκε αυτά τα τελευταία χρόνια</w:t>
      </w:r>
      <w:r>
        <w:rPr>
          <w:rFonts w:eastAsia="Times New Roman"/>
          <w:szCs w:val="24"/>
        </w:rPr>
        <w:t>.</w:t>
      </w:r>
    </w:p>
    <w:p w14:paraId="2C1AD83B" w14:textId="77777777" w:rsidR="00692F88" w:rsidRDefault="007C4398">
      <w:pPr>
        <w:spacing w:line="600" w:lineRule="auto"/>
        <w:ind w:firstLine="720"/>
        <w:jc w:val="both"/>
        <w:rPr>
          <w:rFonts w:eastAsia="Times New Roman"/>
          <w:szCs w:val="24"/>
        </w:rPr>
      </w:pPr>
      <w:r>
        <w:rPr>
          <w:rFonts w:eastAsia="Times New Roman"/>
          <w:szCs w:val="24"/>
        </w:rPr>
        <w:lastRenderedPageBreak/>
        <w:t>Ας</w:t>
      </w:r>
      <w:r w:rsidRPr="00A353A7">
        <w:rPr>
          <w:rFonts w:eastAsia="Times New Roman"/>
          <w:szCs w:val="24"/>
        </w:rPr>
        <w:t xml:space="preserve"> μην ξεχνάμε</w:t>
      </w:r>
      <w:r>
        <w:rPr>
          <w:rFonts w:eastAsia="Times New Roman"/>
          <w:szCs w:val="24"/>
        </w:rPr>
        <w:t>, όμως,</w:t>
      </w:r>
      <w:r w:rsidRPr="00A353A7">
        <w:rPr>
          <w:rFonts w:eastAsia="Times New Roman"/>
          <w:szCs w:val="24"/>
        </w:rPr>
        <w:t xml:space="preserve"> πως στα μέσα</w:t>
      </w:r>
      <w:r>
        <w:rPr>
          <w:rFonts w:eastAsia="Times New Roman"/>
          <w:szCs w:val="24"/>
        </w:rPr>
        <w:t>,</w:t>
      </w:r>
      <w:r w:rsidRPr="00A353A7">
        <w:rPr>
          <w:rFonts w:eastAsia="Times New Roman"/>
          <w:szCs w:val="24"/>
        </w:rPr>
        <w:t xml:space="preserve"> περίπου</w:t>
      </w:r>
      <w:r>
        <w:rPr>
          <w:rFonts w:eastAsia="Times New Roman"/>
          <w:szCs w:val="24"/>
        </w:rPr>
        <w:t>,</w:t>
      </w:r>
      <w:r w:rsidRPr="00A353A7">
        <w:rPr>
          <w:rFonts w:eastAsia="Times New Roman"/>
          <w:szCs w:val="24"/>
        </w:rPr>
        <w:t xml:space="preserve"> της </w:t>
      </w:r>
      <w:r>
        <w:rPr>
          <w:rFonts w:eastAsia="Times New Roman"/>
          <w:szCs w:val="24"/>
        </w:rPr>
        <w:t>χ</w:t>
      </w:r>
      <w:r w:rsidRPr="00A353A7">
        <w:rPr>
          <w:rFonts w:eastAsia="Times New Roman"/>
          <w:szCs w:val="24"/>
        </w:rPr>
        <w:t>ρυσής δεκαετίας του 2000</w:t>
      </w:r>
      <w:r>
        <w:rPr>
          <w:rFonts w:eastAsia="Times New Roman"/>
          <w:szCs w:val="24"/>
        </w:rPr>
        <w:t>,</w:t>
      </w:r>
      <w:r w:rsidRPr="00A353A7">
        <w:rPr>
          <w:rFonts w:eastAsia="Times New Roman"/>
          <w:szCs w:val="24"/>
        </w:rPr>
        <w:t xml:space="preserve"> πολύς λό</w:t>
      </w:r>
      <w:r w:rsidRPr="00A353A7">
        <w:rPr>
          <w:rFonts w:eastAsia="Times New Roman"/>
          <w:szCs w:val="24"/>
        </w:rPr>
        <w:t xml:space="preserve">γος </w:t>
      </w:r>
      <w:r>
        <w:rPr>
          <w:rFonts w:eastAsia="Times New Roman"/>
          <w:szCs w:val="24"/>
        </w:rPr>
        <w:t xml:space="preserve">γινόταν </w:t>
      </w:r>
      <w:r w:rsidRPr="00A353A7">
        <w:rPr>
          <w:rFonts w:eastAsia="Times New Roman"/>
          <w:szCs w:val="24"/>
        </w:rPr>
        <w:t xml:space="preserve">για τη </w:t>
      </w:r>
      <w:r>
        <w:rPr>
          <w:rFonts w:eastAsia="Times New Roman"/>
          <w:szCs w:val="24"/>
        </w:rPr>
        <w:t>«</w:t>
      </w:r>
      <w:r w:rsidRPr="00A353A7">
        <w:rPr>
          <w:rFonts w:eastAsia="Times New Roman"/>
          <w:szCs w:val="24"/>
        </w:rPr>
        <w:t>γενιά των 750 ευρώ</w:t>
      </w:r>
      <w:r>
        <w:rPr>
          <w:rFonts w:eastAsia="Times New Roman"/>
          <w:szCs w:val="24"/>
        </w:rPr>
        <w:t>», ό</w:t>
      </w:r>
      <w:r w:rsidRPr="00A353A7">
        <w:rPr>
          <w:rFonts w:eastAsia="Times New Roman"/>
          <w:szCs w:val="24"/>
        </w:rPr>
        <w:t>ταν η μέση σύνταξη ήταν τουλάχιστον 1.500 ευρώ</w:t>
      </w:r>
      <w:r>
        <w:rPr>
          <w:rFonts w:eastAsia="Times New Roman"/>
          <w:szCs w:val="24"/>
        </w:rPr>
        <w:t>.</w:t>
      </w:r>
      <w:r w:rsidRPr="00A353A7">
        <w:rPr>
          <w:rFonts w:eastAsia="Times New Roman"/>
          <w:szCs w:val="24"/>
        </w:rPr>
        <w:t xml:space="preserve"> </w:t>
      </w:r>
      <w:r>
        <w:rPr>
          <w:rFonts w:eastAsia="Times New Roman"/>
          <w:szCs w:val="24"/>
        </w:rPr>
        <w:t>Κ</w:t>
      </w:r>
      <w:r w:rsidRPr="00A353A7">
        <w:rPr>
          <w:rFonts w:eastAsia="Times New Roman"/>
          <w:szCs w:val="24"/>
        </w:rPr>
        <w:t>αταλαβαίνουμε</w:t>
      </w:r>
      <w:r>
        <w:rPr>
          <w:rFonts w:eastAsia="Times New Roman"/>
          <w:szCs w:val="24"/>
        </w:rPr>
        <w:t xml:space="preserve"> -</w:t>
      </w:r>
      <w:r w:rsidRPr="00A353A7">
        <w:rPr>
          <w:rFonts w:eastAsia="Times New Roman"/>
          <w:szCs w:val="24"/>
        </w:rPr>
        <w:t>έστω τώρα</w:t>
      </w:r>
      <w:r>
        <w:rPr>
          <w:rFonts w:eastAsia="Times New Roman"/>
          <w:szCs w:val="24"/>
        </w:rPr>
        <w:t>-</w:t>
      </w:r>
      <w:r w:rsidRPr="00A353A7">
        <w:rPr>
          <w:rFonts w:eastAsia="Times New Roman"/>
          <w:szCs w:val="24"/>
        </w:rPr>
        <w:t xml:space="preserve"> τη λογιστική αντίφαση και την ηθική</w:t>
      </w:r>
      <w:r>
        <w:rPr>
          <w:rFonts w:eastAsia="Times New Roman"/>
          <w:szCs w:val="24"/>
        </w:rPr>
        <w:t>,</w:t>
      </w:r>
      <w:r w:rsidRPr="00A353A7">
        <w:rPr>
          <w:rFonts w:eastAsia="Times New Roman"/>
          <w:szCs w:val="24"/>
        </w:rPr>
        <w:t xml:space="preserve"> </w:t>
      </w:r>
      <w:r>
        <w:rPr>
          <w:rFonts w:eastAsia="Times New Roman"/>
          <w:szCs w:val="24"/>
        </w:rPr>
        <w:t>επίσης,</w:t>
      </w:r>
      <w:r w:rsidRPr="00A353A7">
        <w:rPr>
          <w:rFonts w:eastAsia="Times New Roman"/>
          <w:szCs w:val="24"/>
        </w:rPr>
        <w:t xml:space="preserve"> προβληματική πραγματικότητα</w:t>
      </w:r>
      <w:r>
        <w:rPr>
          <w:rFonts w:eastAsia="Times New Roman"/>
          <w:szCs w:val="24"/>
        </w:rPr>
        <w:t>;</w:t>
      </w:r>
      <w:r w:rsidRPr="00A353A7">
        <w:rPr>
          <w:rFonts w:eastAsia="Times New Roman"/>
          <w:szCs w:val="24"/>
        </w:rPr>
        <w:t xml:space="preserve"> </w:t>
      </w:r>
    </w:p>
    <w:p w14:paraId="2C1AD83C" w14:textId="77777777" w:rsidR="00692F88" w:rsidRDefault="007C4398">
      <w:pPr>
        <w:spacing w:line="600" w:lineRule="auto"/>
        <w:ind w:firstLine="720"/>
        <w:jc w:val="both"/>
        <w:rPr>
          <w:rFonts w:eastAsia="Times New Roman"/>
          <w:szCs w:val="24"/>
        </w:rPr>
      </w:pPr>
      <w:r>
        <w:rPr>
          <w:rFonts w:eastAsia="Times New Roman"/>
          <w:szCs w:val="24"/>
        </w:rPr>
        <w:t>Σ</w:t>
      </w:r>
      <w:r w:rsidRPr="00A353A7">
        <w:rPr>
          <w:rFonts w:eastAsia="Times New Roman"/>
          <w:szCs w:val="24"/>
        </w:rPr>
        <w:t>ήμερα</w:t>
      </w:r>
      <w:r>
        <w:rPr>
          <w:rFonts w:eastAsia="Times New Roman"/>
          <w:szCs w:val="24"/>
        </w:rPr>
        <w:t>,</w:t>
      </w:r>
      <w:r w:rsidRPr="00A353A7">
        <w:rPr>
          <w:rFonts w:eastAsia="Times New Roman"/>
          <w:szCs w:val="24"/>
        </w:rPr>
        <w:t xml:space="preserve"> η </w:t>
      </w:r>
      <w:r>
        <w:rPr>
          <w:rFonts w:eastAsia="Times New Roman"/>
          <w:szCs w:val="24"/>
        </w:rPr>
        <w:t>«</w:t>
      </w:r>
      <w:r w:rsidRPr="00A353A7">
        <w:rPr>
          <w:rFonts w:eastAsia="Times New Roman"/>
          <w:szCs w:val="24"/>
        </w:rPr>
        <w:t>γενιά των 750 ευρώ</w:t>
      </w:r>
      <w:r>
        <w:rPr>
          <w:rFonts w:eastAsia="Times New Roman"/>
          <w:szCs w:val="24"/>
        </w:rPr>
        <w:t>»</w:t>
      </w:r>
      <w:r w:rsidRPr="00A353A7">
        <w:rPr>
          <w:rFonts w:eastAsia="Times New Roman"/>
          <w:szCs w:val="24"/>
        </w:rPr>
        <w:t xml:space="preserve"> είναι ένα μακρινό όνειρο</w:t>
      </w:r>
      <w:r>
        <w:rPr>
          <w:rFonts w:eastAsia="Times New Roman"/>
          <w:szCs w:val="24"/>
        </w:rPr>
        <w:t>.</w:t>
      </w:r>
      <w:r w:rsidRPr="00A353A7">
        <w:rPr>
          <w:rFonts w:eastAsia="Times New Roman"/>
          <w:szCs w:val="24"/>
        </w:rPr>
        <w:t xml:space="preserve"> </w:t>
      </w:r>
      <w:r>
        <w:rPr>
          <w:rFonts w:eastAsia="Times New Roman"/>
          <w:szCs w:val="24"/>
        </w:rPr>
        <w:t xml:space="preserve">Οι μισθοί των νέων -κι </w:t>
      </w:r>
      <w:r w:rsidRPr="00A353A7">
        <w:rPr>
          <w:rFonts w:eastAsia="Times New Roman"/>
          <w:szCs w:val="24"/>
        </w:rPr>
        <w:t>όχι μόνο</w:t>
      </w:r>
      <w:r>
        <w:rPr>
          <w:rFonts w:eastAsia="Times New Roman"/>
          <w:szCs w:val="24"/>
        </w:rPr>
        <w:t>-</w:t>
      </w:r>
      <w:r w:rsidRPr="00A353A7">
        <w:rPr>
          <w:rFonts w:eastAsia="Times New Roman"/>
          <w:szCs w:val="24"/>
        </w:rPr>
        <w:t xml:space="preserve"> έχουν κατρακυλήσει ακόμη περισσότερο</w:t>
      </w:r>
      <w:r>
        <w:rPr>
          <w:rFonts w:eastAsia="Times New Roman"/>
          <w:szCs w:val="24"/>
        </w:rPr>
        <w:t>,</w:t>
      </w:r>
      <w:r w:rsidRPr="00A353A7">
        <w:rPr>
          <w:rFonts w:eastAsia="Times New Roman"/>
          <w:szCs w:val="24"/>
        </w:rPr>
        <w:t xml:space="preserve"> η ανε</w:t>
      </w:r>
      <w:r>
        <w:rPr>
          <w:rFonts w:eastAsia="Times New Roman"/>
          <w:szCs w:val="24"/>
        </w:rPr>
        <w:t>ργία κυμαίνεται ακόμη στο 18,6%, ε</w:t>
      </w:r>
      <w:r w:rsidRPr="00A353A7">
        <w:rPr>
          <w:rFonts w:eastAsia="Times New Roman"/>
          <w:szCs w:val="24"/>
        </w:rPr>
        <w:t>νώ η μέση σύνταξη ανέρχεται σε κάτι παραπάνω από 600 ευρώ</w:t>
      </w:r>
      <w:r>
        <w:rPr>
          <w:rFonts w:eastAsia="Times New Roman"/>
          <w:szCs w:val="24"/>
        </w:rPr>
        <w:t>.</w:t>
      </w:r>
      <w:r w:rsidRPr="00A353A7">
        <w:rPr>
          <w:rFonts w:eastAsia="Times New Roman"/>
          <w:szCs w:val="24"/>
        </w:rPr>
        <w:t xml:space="preserve"> </w:t>
      </w:r>
      <w:r>
        <w:rPr>
          <w:rFonts w:eastAsia="Times New Roman"/>
          <w:szCs w:val="24"/>
        </w:rPr>
        <w:t>Τ</w:t>
      </w:r>
      <w:r w:rsidRPr="00A353A7">
        <w:rPr>
          <w:rFonts w:eastAsia="Times New Roman"/>
          <w:szCs w:val="24"/>
        </w:rPr>
        <w:t xml:space="preserve">α νούμερα είναι αποκαρδιωτικά και </w:t>
      </w:r>
      <w:r>
        <w:rPr>
          <w:rFonts w:eastAsia="Times New Roman"/>
          <w:szCs w:val="24"/>
        </w:rPr>
        <w:t xml:space="preserve">η εξίσωση εξακολουθεί, δυστυχώς, </w:t>
      </w:r>
      <w:r w:rsidRPr="00A353A7">
        <w:rPr>
          <w:rFonts w:eastAsia="Times New Roman"/>
          <w:szCs w:val="24"/>
        </w:rPr>
        <w:t>να μην βγαίνει</w:t>
      </w:r>
      <w:r>
        <w:rPr>
          <w:rFonts w:eastAsia="Times New Roman"/>
          <w:szCs w:val="24"/>
        </w:rPr>
        <w:t>.</w:t>
      </w:r>
      <w:r w:rsidRPr="00A353A7">
        <w:rPr>
          <w:rFonts w:eastAsia="Times New Roman"/>
          <w:szCs w:val="24"/>
        </w:rPr>
        <w:t xml:space="preserve"> </w:t>
      </w:r>
    </w:p>
    <w:p w14:paraId="2C1AD83D" w14:textId="77777777" w:rsidR="00692F88" w:rsidRDefault="007C4398">
      <w:pPr>
        <w:spacing w:line="600" w:lineRule="auto"/>
        <w:ind w:firstLine="720"/>
        <w:jc w:val="both"/>
        <w:rPr>
          <w:rFonts w:eastAsia="Times New Roman"/>
          <w:szCs w:val="24"/>
        </w:rPr>
      </w:pPr>
      <w:r>
        <w:rPr>
          <w:rFonts w:eastAsia="Times New Roman"/>
          <w:szCs w:val="24"/>
        </w:rPr>
        <w:t>Ε</w:t>
      </w:r>
      <w:r w:rsidRPr="00A353A7">
        <w:rPr>
          <w:rFonts w:eastAsia="Times New Roman"/>
          <w:szCs w:val="24"/>
        </w:rPr>
        <w:t>π</w:t>
      </w:r>
      <w:r w:rsidRPr="00A353A7">
        <w:rPr>
          <w:rFonts w:eastAsia="Times New Roman"/>
          <w:szCs w:val="24"/>
        </w:rPr>
        <w:t>ιπλέον</w:t>
      </w:r>
      <w:r>
        <w:rPr>
          <w:rFonts w:eastAsia="Times New Roman"/>
          <w:szCs w:val="24"/>
        </w:rPr>
        <w:t>,</w:t>
      </w:r>
      <w:r w:rsidRPr="00A353A7">
        <w:rPr>
          <w:rFonts w:eastAsia="Times New Roman"/>
          <w:szCs w:val="24"/>
        </w:rPr>
        <w:t xml:space="preserve"> το εκλογικό 2019 θα είναι μία βαριά χρόνια</w:t>
      </w:r>
      <w:r>
        <w:rPr>
          <w:rFonts w:eastAsia="Times New Roman"/>
          <w:szCs w:val="24"/>
        </w:rPr>
        <w:t>,</w:t>
      </w:r>
      <w:r w:rsidRPr="00A353A7">
        <w:rPr>
          <w:rFonts w:eastAsia="Times New Roman"/>
          <w:szCs w:val="24"/>
        </w:rPr>
        <w:t xml:space="preserve"> από πλευράς υποχρεώσεων εξυπηρέτησης του χρέους</w:t>
      </w:r>
      <w:r>
        <w:rPr>
          <w:rFonts w:eastAsia="Times New Roman"/>
          <w:szCs w:val="24"/>
        </w:rPr>
        <w:t>,</w:t>
      </w:r>
      <w:r w:rsidRPr="00A353A7">
        <w:rPr>
          <w:rFonts w:eastAsia="Times New Roman"/>
          <w:szCs w:val="24"/>
        </w:rPr>
        <w:t xml:space="preserve"> καθώς θα πρέπει να αποπληρωθούν ή να </w:t>
      </w:r>
      <w:proofErr w:type="spellStart"/>
      <w:r w:rsidRPr="00A353A7">
        <w:rPr>
          <w:rFonts w:eastAsia="Times New Roman"/>
          <w:szCs w:val="24"/>
        </w:rPr>
        <w:t>αναχρηματοδοτηθούν</w:t>
      </w:r>
      <w:proofErr w:type="spellEnd"/>
      <w:r w:rsidRPr="00A353A7">
        <w:rPr>
          <w:rFonts w:eastAsia="Times New Roman"/>
          <w:szCs w:val="24"/>
        </w:rPr>
        <w:t xml:space="preserve"> υποχρεώσεις που υπερβαίνουν τα 13,5 δισεκατομμύρια ευρώ</w:t>
      </w:r>
      <w:r>
        <w:rPr>
          <w:rFonts w:eastAsia="Times New Roman"/>
          <w:szCs w:val="24"/>
        </w:rPr>
        <w:t>.</w:t>
      </w:r>
      <w:r w:rsidRPr="00A353A7">
        <w:rPr>
          <w:rFonts w:eastAsia="Times New Roman"/>
          <w:szCs w:val="24"/>
        </w:rPr>
        <w:t xml:space="preserve"> </w:t>
      </w:r>
      <w:r>
        <w:rPr>
          <w:rFonts w:eastAsia="Times New Roman"/>
          <w:szCs w:val="24"/>
        </w:rPr>
        <w:t>Τ</w:t>
      </w:r>
      <w:r w:rsidRPr="00A353A7">
        <w:rPr>
          <w:rFonts w:eastAsia="Times New Roman"/>
          <w:szCs w:val="24"/>
        </w:rPr>
        <w:t xml:space="preserve">ο μεγαλύτερο μέρος αυτών των υποχρεώσεων </w:t>
      </w:r>
      <w:r w:rsidRPr="00A353A7">
        <w:rPr>
          <w:rFonts w:eastAsia="Times New Roman"/>
          <w:szCs w:val="24"/>
        </w:rPr>
        <w:t>αφορά σε τρεις κυρίως δανειστές</w:t>
      </w:r>
      <w:r>
        <w:rPr>
          <w:rFonts w:eastAsia="Times New Roman"/>
          <w:szCs w:val="24"/>
        </w:rPr>
        <w:t>:</w:t>
      </w:r>
      <w:r w:rsidRPr="00A353A7">
        <w:rPr>
          <w:rFonts w:eastAsia="Times New Roman"/>
          <w:szCs w:val="24"/>
        </w:rPr>
        <w:t xml:space="preserve"> την Ευρωπαϊκή </w:t>
      </w:r>
      <w:r>
        <w:rPr>
          <w:rFonts w:eastAsia="Times New Roman"/>
          <w:szCs w:val="24"/>
        </w:rPr>
        <w:t>Κ</w:t>
      </w:r>
      <w:r w:rsidRPr="00A353A7">
        <w:rPr>
          <w:rFonts w:eastAsia="Times New Roman"/>
          <w:szCs w:val="24"/>
        </w:rPr>
        <w:t xml:space="preserve">εντρική </w:t>
      </w:r>
      <w:r>
        <w:rPr>
          <w:rFonts w:eastAsia="Times New Roman"/>
          <w:szCs w:val="24"/>
        </w:rPr>
        <w:t>Τ</w:t>
      </w:r>
      <w:r w:rsidRPr="00A353A7">
        <w:rPr>
          <w:rFonts w:eastAsia="Times New Roman"/>
          <w:szCs w:val="24"/>
        </w:rPr>
        <w:t>ράπεζα</w:t>
      </w:r>
      <w:r>
        <w:rPr>
          <w:rFonts w:eastAsia="Times New Roman"/>
          <w:szCs w:val="24"/>
        </w:rPr>
        <w:t>,</w:t>
      </w:r>
      <w:r w:rsidRPr="00A353A7">
        <w:rPr>
          <w:rFonts w:eastAsia="Times New Roman"/>
          <w:szCs w:val="24"/>
        </w:rPr>
        <w:t xml:space="preserve"> το Διεθνές Νομισματικό Ταμείο και θεσμικούς</w:t>
      </w:r>
      <w:r>
        <w:rPr>
          <w:rFonts w:eastAsia="Times New Roman"/>
          <w:szCs w:val="24"/>
        </w:rPr>
        <w:t>,</w:t>
      </w:r>
      <w:r w:rsidRPr="00A353A7">
        <w:rPr>
          <w:rFonts w:eastAsia="Times New Roman"/>
          <w:szCs w:val="24"/>
        </w:rPr>
        <w:t xml:space="preserve"> που έχουν στα χέρια τους ελληνικά ομόλογα</w:t>
      </w:r>
      <w:r>
        <w:rPr>
          <w:rFonts w:eastAsia="Times New Roman"/>
          <w:szCs w:val="24"/>
        </w:rPr>
        <w:t>.</w:t>
      </w:r>
    </w:p>
    <w:p w14:paraId="2C1AD83E" w14:textId="77777777" w:rsidR="00692F88" w:rsidRDefault="007C4398">
      <w:pPr>
        <w:spacing w:line="600" w:lineRule="auto"/>
        <w:ind w:firstLine="720"/>
        <w:jc w:val="both"/>
        <w:rPr>
          <w:rFonts w:eastAsia="Times New Roman"/>
          <w:szCs w:val="24"/>
        </w:rPr>
      </w:pPr>
      <w:r>
        <w:rPr>
          <w:rFonts w:eastAsia="Times New Roman"/>
          <w:szCs w:val="24"/>
        </w:rPr>
        <w:lastRenderedPageBreak/>
        <w:t>Η</w:t>
      </w:r>
      <w:r w:rsidRPr="00A353A7">
        <w:rPr>
          <w:rFonts w:eastAsia="Times New Roman"/>
          <w:szCs w:val="24"/>
        </w:rPr>
        <w:t xml:space="preserve"> συνδυασμένη πίεση που ασκούν αφενός η κρίση με την Ιταλία και το ευρώ και αφετέρου</w:t>
      </w:r>
      <w:r>
        <w:rPr>
          <w:rFonts w:eastAsia="Times New Roman"/>
          <w:szCs w:val="24"/>
        </w:rPr>
        <w:t>,</w:t>
      </w:r>
      <w:r w:rsidRPr="00A353A7">
        <w:rPr>
          <w:rFonts w:eastAsia="Times New Roman"/>
          <w:szCs w:val="24"/>
        </w:rPr>
        <w:t xml:space="preserve"> οι επιφυλάξεις πο</w:t>
      </w:r>
      <w:r w:rsidRPr="00A353A7">
        <w:rPr>
          <w:rFonts w:eastAsia="Times New Roman"/>
          <w:szCs w:val="24"/>
        </w:rPr>
        <w:t>υ εξακολουθούν αποτυπώνονται στις χαμηλές διαβαθμίσεις του ελληνικού χρέους από τους οίκους αξιολόγησης</w:t>
      </w:r>
      <w:r>
        <w:rPr>
          <w:rFonts w:eastAsia="Times New Roman"/>
          <w:szCs w:val="24"/>
        </w:rPr>
        <w:t>,</w:t>
      </w:r>
      <w:r w:rsidRPr="00A353A7">
        <w:rPr>
          <w:rFonts w:eastAsia="Times New Roman"/>
          <w:szCs w:val="24"/>
        </w:rPr>
        <w:t xml:space="preserve"> κρατούν σε σημαντική α</w:t>
      </w:r>
      <w:r>
        <w:rPr>
          <w:rFonts w:eastAsia="Times New Roman"/>
          <w:szCs w:val="24"/>
        </w:rPr>
        <w:t>πόσταση τις</w:t>
      </w:r>
      <w:r w:rsidRPr="00A353A7">
        <w:rPr>
          <w:rFonts w:eastAsia="Times New Roman"/>
          <w:szCs w:val="24"/>
        </w:rPr>
        <w:t xml:space="preserve"> αποδόσεις των ελληνικών ομολόγων από τα αντίστοιχα ιταλικά</w:t>
      </w:r>
      <w:r>
        <w:rPr>
          <w:rFonts w:eastAsia="Times New Roman"/>
          <w:szCs w:val="24"/>
        </w:rPr>
        <w:t>,</w:t>
      </w:r>
      <w:r w:rsidRPr="00A353A7">
        <w:rPr>
          <w:rFonts w:eastAsia="Times New Roman"/>
          <w:szCs w:val="24"/>
        </w:rPr>
        <w:t xml:space="preserve"> πορτογαλικά</w:t>
      </w:r>
      <w:r>
        <w:rPr>
          <w:rFonts w:eastAsia="Times New Roman"/>
          <w:szCs w:val="24"/>
        </w:rPr>
        <w:t>,</w:t>
      </w:r>
      <w:r w:rsidRPr="00A353A7">
        <w:rPr>
          <w:rFonts w:eastAsia="Times New Roman"/>
          <w:szCs w:val="24"/>
        </w:rPr>
        <w:t xml:space="preserve"> ισπανικά</w:t>
      </w:r>
      <w:r>
        <w:rPr>
          <w:rFonts w:eastAsia="Times New Roman"/>
          <w:szCs w:val="24"/>
        </w:rPr>
        <w:t>,</w:t>
      </w:r>
      <w:r w:rsidRPr="00A353A7">
        <w:rPr>
          <w:rFonts w:eastAsia="Times New Roman"/>
          <w:szCs w:val="24"/>
        </w:rPr>
        <w:t xml:space="preserve"> δυσχεραίνοντας </w:t>
      </w:r>
      <w:r>
        <w:rPr>
          <w:rFonts w:eastAsia="Times New Roman"/>
          <w:szCs w:val="24"/>
        </w:rPr>
        <w:t>έ</w:t>
      </w:r>
      <w:r w:rsidRPr="00A353A7">
        <w:rPr>
          <w:rFonts w:eastAsia="Times New Roman"/>
          <w:szCs w:val="24"/>
        </w:rPr>
        <w:t>τσι την πρόσβαση τ</w:t>
      </w:r>
      <w:r w:rsidRPr="00A353A7">
        <w:rPr>
          <w:rFonts w:eastAsia="Times New Roman"/>
          <w:szCs w:val="24"/>
        </w:rPr>
        <w:t>ης χώρας στις αγορές</w:t>
      </w:r>
      <w:r>
        <w:rPr>
          <w:rFonts w:eastAsia="Times New Roman"/>
          <w:szCs w:val="24"/>
        </w:rPr>
        <w:t>.</w:t>
      </w:r>
    </w:p>
    <w:p w14:paraId="2C1AD83F" w14:textId="77777777" w:rsidR="00692F88" w:rsidRDefault="007C4398">
      <w:pPr>
        <w:spacing w:line="600" w:lineRule="auto"/>
        <w:ind w:firstLine="720"/>
        <w:jc w:val="both"/>
        <w:rPr>
          <w:rFonts w:eastAsia="Times New Roman"/>
          <w:szCs w:val="24"/>
        </w:rPr>
      </w:pPr>
      <w:r>
        <w:rPr>
          <w:rFonts w:eastAsia="Times New Roman"/>
          <w:szCs w:val="24"/>
        </w:rPr>
        <w:t>Κ</w:t>
      </w:r>
      <w:r w:rsidRPr="00A353A7">
        <w:rPr>
          <w:rFonts w:eastAsia="Times New Roman"/>
          <w:szCs w:val="24"/>
        </w:rPr>
        <w:t>υρίες και κύριοι συνάδελφοι</w:t>
      </w:r>
      <w:r>
        <w:rPr>
          <w:rFonts w:eastAsia="Times New Roman"/>
          <w:szCs w:val="24"/>
        </w:rPr>
        <w:t>,</w:t>
      </w:r>
      <w:r w:rsidRPr="00A353A7">
        <w:rPr>
          <w:rFonts w:eastAsia="Times New Roman"/>
          <w:szCs w:val="24"/>
        </w:rPr>
        <w:t xml:space="preserve"> για να μη λέμε αύριο </w:t>
      </w:r>
      <w:r>
        <w:rPr>
          <w:rFonts w:eastAsia="Times New Roman"/>
          <w:szCs w:val="24"/>
        </w:rPr>
        <w:t>π</w:t>
      </w:r>
      <w:r w:rsidRPr="00A353A7">
        <w:rPr>
          <w:rFonts w:eastAsia="Times New Roman"/>
          <w:szCs w:val="24"/>
        </w:rPr>
        <w:t>ως το μόνο σχέδιο που είχε η χώρα ήταν το μνημόνιο</w:t>
      </w:r>
      <w:r>
        <w:rPr>
          <w:rFonts w:eastAsia="Times New Roman"/>
          <w:szCs w:val="24"/>
        </w:rPr>
        <w:t xml:space="preserve">, </w:t>
      </w:r>
      <w:r w:rsidRPr="00A353A7">
        <w:rPr>
          <w:rFonts w:eastAsia="Times New Roman"/>
          <w:szCs w:val="24"/>
        </w:rPr>
        <w:t>για να σχεδιάσουμε την μετά το μνημόνιο εποχή</w:t>
      </w:r>
      <w:r>
        <w:rPr>
          <w:rFonts w:eastAsia="Times New Roman"/>
          <w:szCs w:val="24"/>
        </w:rPr>
        <w:t>,</w:t>
      </w:r>
      <w:r w:rsidRPr="00A353A7">
        <w:rPr>
          <w:rFonts w:eastAsia="Times New Roman"/>
          <w:szCs w:val="24"/>
        </w:rPr>
        <w:t xml:space="preserve"> χρειάζεται να αποκατασταθεί πνεύμα </w:t>
      </w:r>
      <w:r>
        <w:rPr>
          <w:rFonts w:eastAsia="Times New Roman"/>
          <w:szCs w:val="24"/>
        </w:rPr>
        <w:t>ε</w:t>
      </w:r>
      <w:r w:rsidRPr="00A353A7">
        <w:rPr>
          <w:rFonts w:eastAsia="Times New Roman"/>
          <w:szCs w:val="24"/>
        </w:rPr>
        <w:t>θνικής συνεννόησης</w:t>
      </w:r>
      <w:r>
        <w:rPr>
          <w:rFonts w:eastAsia="Times New Roman"/>
          <w:szCs w:val="24"/>
        </w:rPr>
        <w:t>.</w:t>
      </w:r>
      <w:r w:rsidRPr="00A353A7">
        <w:rPr>
          <w:rFonts w:eastAsia="Times New Roman"/>
          <w:szCs w:val="24"/>
        </w:rPr>
        <w:t xml:space="preserve"> </w:t>
      </w:r>
      <w:r>
        <w:rPr>
          <w:rFonts w:eastAsia="Times New Roman"/>
          <w:szCs w:val="24"/>
        </w:rPr>
        <w:t>Α</w:t>
      </w:r>
      <w:r w:rsidRPr="00A353A7">
        <w:rPr>
          <w:rFonts w:eastAsia="Times New Roman"/>
          <w:szCs w:val="24"/>
        </w:rPr>
        <w:t>παιτείται μία νέα</w:t>
      </w:r>
      <w:r>
        <w:rPr>
          <w:rFonts w:eastAsia="Times New Roman"/>
          <w:szCs w:val="24"/>
        </w:rPr>
        <w:t>,</w:t>
      </w:r>
      <w:r w:rsidRPr="00A353A7">
        <w:rPr>
          <w:rFonts w:eastAsia="Times New Roman"/>
          <w:szCs w:val="24"/>
        </w:rPr>
        <w:t xml:space="preserve"> σύγχρονη διάγνωση και μία εγχώριας ιδιοκτησίας πολιτική</w:t>
      </w:r>
      <w:r>
        <w:rPr>
          <w:rFonts w:eastAsia="Times New Roman"/>
          <w:szCs w:val="24"/>
        </w:rPr>
        <w:t>, η οποία δεν μπορεί ούτε β</w:t>
      </w:r>
      <w:r w:rsidRPr="00A353A7">
        <w:rPr>
          <w:rFonts w:eastAsia="Times New Roman"/>
          <w:szCs w:val="24"/>
        </w:rPr>
        <w:t>εβαίως να μας έρθει απέξω</w:t>
      </w:r>
      <w:r>
        <w:rPr>
          <w:rFonts w:eastAsia="Times New Roman"/>
          <w:szCs w:val="24"/>
        </w:rPr>
        <w:t>,</w:t>
      </w:r>
      <w:r w:rsidRPr="00A353A7">
        <w:rPr>
          <w:rFonts w:eastAsia="Times New Roman"/>
          <w:szCs w:val="24"/>
        </w:rPr>
        <w:t xml:space="preserve"> αλλά ούτε και να υπάρξει στην πράξη</w:t>
      </w:r>
      <w:r>
        <w:rPr>
          <w:rFonts w:eastAsia="Times New Roman"/>
          <w:szCs w:val="24"/>
        </w:rPr>
        <w:t>,</w:t>
      </w:r>
      <w:r w:rsidRPr="00A353A7">
        <w:rPr>
          <w:rFonts w:eastAsia="Times New Roman"/>
          <w:szCs w:val="24"/>
        </w:rPr>
        <w:t xml:space="preserve"> αν δεν </w:t>
      </w:r>
      <w:r>
        <w:rPr>
          <w:rFonts w:eastAsia="Times New Roman"/>
          <w:szCs w:val="24"/>
        </w:rPr>
        <w:t>την ενστερνιστούμε</w:t>
      </w:r>
      <w:r w:rsidRPr="00A353A7">
        <w:rPr>
          <w:rFonts w:eastAsia="Times New Roman"/>
          <w:szCs w:val="24"/>
        </w:rPr>
        <w:t xml:space="preserve"> εμείς οι ίδιοι</w:t>
      </w:r>
      <w:r>
        <w:rPr>
          <w:rFonts w:eastAsia="Times New Roman"/>
          <w:szCs w:val="24"/>
        </w:rPr>
        <w:t>,</w:t>
      </w:r>
      <w:r w:rsidRPr="00A353A7">
        <w:rPr>
          <w:rFonts w:eastAsia="Times New Roman"/>
          <w:szCs w:val="24"/>
        </w:rPr>
        <w:t xml:space="preserve"> τόσο</w:t>
      </w:r>
      <w:r>
        <w:rPr>
          <w:rFonts w:eastAsia="Times New Roman"/>
          <w:szCs w:val="24"/>
        </w:rPr>
        <w:t xml:space="preserve"> η</w:t>
      </w:r>
      <w:r w:rsidRPr="00A353A7">
        <w:rPr>
          <w:rFonts w:eastAsia="Times New Roman"/>
          <w:szCs w:val="24"/>
        </w:rPr>
        <w:t xml:space="preserve"> οικονομία όσο και η κοινωνία</w:t>
      </w:r>
      <w:r>
        <w:rPr>
          <w:rFonts w:eastAsia="Times New Roman"/>
          <w:szCs w:val="24"/>
        </w:rPr>
        <w:t>.</w:t>
      </w:r>
    </w:p>
    <w:p w14:paraId="2C1AD840" w14:textId="77777777" w:rsidR="00692F88" w:rsidRDefault="007C4398">
      <w:pPr>
        <w:spacing w:line="600" w:lineRule="auto"/>
        <w:ind w:firstLine="720"/>
        <w:jc w:val="both"/>
        <w:rPr>
          <w:rFonts w:eastAsia="Times New Roman"/>
          <w:szCs w:val="24"/>
        </w:rPr>
      </w:pPr>
      <w:r w:rsidRPr="00404E28">
        <w:rPr>
          <w:rFonts w:eastAsia="Times New Roman"/>
          <w:szCs w:val="24"/>
        </w:rPr>
        <w:t xml:space="preserve">(Στο σημείο αυτό κτυπάει το </w:t>
      </w:r>
      <w:r w:rsidRPr="00404E28">
        <w:rPr>
          <w:rFonts w:eastAsia="Times New Roman"/>
          <w:szCs w:val="24"/>
        </w:rPr>
        <w:t>κουδούνι λήξεως του χρόνου ομιλίας του κυρίου Βουλευτή)</w:t>
      </w:r>
    </w:p>
    <w:p w14:paraId="2C1AD841" w14:textId="77777777" w:rsidR="00692F88" w:rsidRDefault="007C4398">
      <w:pPr>
        <w:spacing w:line="600" w:lineRule="auto"/>
        <w:ind w:firstLine="720"/>
        <w:jc w:val="both"/>
        <w:rPr>
          <w:rFonts w:eastAsia="Times New Roman"/>
          <w:szCs w:val="24"/>
        </w:rPr>
      </w:pPr>
      <w:r>
        <w:rPr>
          <w:rFonts w:eastAsia="Times New Roman"/>
          <w:szCs w:val="24"/>
        </w:rPr>
        <w:t xml:space="preserve">Ολοκληρώνω σε μισό λεπτό, </w:t>
      </w:r>
      <w:r w:rsidRPr="00A353A7">
        <w:rPr>
          <w:rFonts w:eastAsia="Times New Roman"/>
          <w:szCs w:val="24"/>
        </w:rPr>
        <w:t xml:space="preserve"> κύριε </w:t>
      </w:r>
      <w:r>
        <w:rPr>
          <w:rFonts w:eastAsia="Times New Roman"/>
          <w:szCs w:val="24"/>
        </w:rPr>
        <w:t>Π</w:t>
      </w:r>
      <w:r w:rsidRPr="00A353A7">
        <w:rPr>
          <w:rFonts w:eastAsia="Times New Roman"/>
          <w:szCs w:val="24"/>
        </w:rPr>
        <w:t>ρόεδρε</w:t>
      </w:r>
      <w:r>
        <w:rPr>
          <w:rFonts w:eastAsia="Times New Roman"/>
          <w:szCs w:val="24"/>
        </w:rPr>
        <w:t>.</w:t>
      </w:r>
    </w:p>
    <w:p w14:paraId="2C1AD842" w14:textId="77777777" w:rsidR="00692F88" w:rsidRDefault="007C4398">
      <w:pPr>
        <w:spacing w:line="600" w:lineRule="auto"/>
        <w:ind w:firstLine="720"/>
        <w:jc w:val="both"/>
        <w:rPr>
          <w:rFonts w:eastAsia="Times New Roman"/>
          <w:szCs w:val="24"/>
        </w:rPr>
      </w:pPr>
      <w:r>
        <w:rPr>
          <w:rFonts w:eastAsia="Times New Roman"/>
          <w:szCs w:val="24"/>
        </w:rPr>
        <w:lastRenderedPageBreak/>
        <w:t>Τ</w:t>
      </w:r>
      <w:r w:rsidRPr="00A353A7">
        <w:rPr>
          <w:rFonts w:eastAsia="Times New Roman"/>
          <w:szCs w:val="24"/>
        </w:rPr>
        <w:t xml:space="preserve">α κομματικά σπαθιά </w:t>
      </w:r>
      <w:r>
        <w:rPr>
          <w:rFonts w:eastAsia="Times New Roman"/>
          <w:szCs w:val="24"/>
        </w:rPr>
        <w:t>ας μπουν στα θηκάρια</w:t>
      </w:r>
      <w:r w:rsidRPr="00A353A7">
        <w:rPr>
          <w:rFonts w:eastAsia="Times New Roman"/>
          <w:szCs w:val="24"/>
        </w:rPr>
        <w:t xml:space="preserve"> </w:t>
      </w:r>
      <w:r>
        <w:rPr>
          <w:rFonts w:eastAsia="Times New Roman"/>
          <w:szCs w:val="24"/>
        </w:rPr>
        <w:t>τους,</w:t>
      </w:r>
      <w:r w:rsidRPr="00A353A7">
        <w:rPr>
          <w:rFonts w:eastAsia="Times New Roman"/>
          <w:szCs w:val="24"/>
        </w:rPr>
        <w:t xml:space="preserve"> για να </w:t>
      </w:r>
      <w:proofErr w:type="spellStart"/>
      <w:r>
        <w:rPr>
          <w:rFonts w:eastAsia="Times New Roman"/>
          <w:szCs w:val="24"/>
        </w:rPr>
        <w:t>αποτοξικοποιηθεί</w:t>
      </w:r>
      <w:proofErr w:type="spellEnd"/>
      <w:r>
        <w:rPr>
          <w:rFonts w:eastAsia="Times New Roman"/>
          <w:szCs w:val="24"/>
        </w:rPr>
        <w:t>,</w:t>
      </w:r>
      <w:r w:rsidRPr="00A353A7">
        <w:rPr>
          <w:rFonts w:eastAsia="Times New Roman"/>
          <w:szCs w:val="24"/>
        </w:rPr>
        <w:t xml:space="preserve"> τόσο το πολιτικό σύστημα</w:t>
      </w:r>
      <w:r>
        <w:rPr>
          <w:rFonts w:eastAsia="Times New Roman"/>
          <w:szCs w:val="24"/>
        </w:rPr>
        <w:t>,</w:t>
      </w:r>
      <w:r w:rsidRPr="00A353A7">
        <w:rPr>
          <w:rFonts w:eastAsia="Times New Roman"/>
          <w:szCs w:val="24"/>
        </w:rPr>
        <w:t xml:space="preserve"> όσο και η κοινωνία</w:t>
      </w:r>
      <w:r>
        <w:rPr>
          <w:rFonts w:eastAsia="Times New Roman"/>
          <w:szCs w:val="24"/>
        </w:rPr>
        <w:t>.</w:t>
      </w:r>
      <w:r w:rsidRPr="00A353A7">
        <w:rPr>
          <w:rFonts w:eastAsia="Times New Roman"/>
          <w:szCs w:val="24"/>
        </w:rPr>
        <w:t xml:space="preserve"> </w:t>
      </w:r>
      <w:r>
        <w:rPr>
          <w:rFonts w:eastAsia="Times New Roman"/>
          <w:szCs w:val="24"/>
        </w:rPr>
        <w:t>Μ</w:t>
      </w:r>
      <w:r w:rsidRPr="00A353A7">
        <w:rPr>
          <w:rFonts w:eastAsia="Times New Roman"/>
          <w:szCs w:val="24"/>
        </w:rPr>
        <w:t xml:space="preserve">όνο έτσι </w:t>
      </w:r>
      <w:r>
        <w:rPr>
          <w:rFonts w:eastAsia="Times New Roman"/>
          <w:szCs w:val="24"/>
        </w:rPr>
        <w:t>μ</w:t>
      </w:r>
      <w:r w:rsidRPr="00A353A7">
        <w:rPr>
          <w:rFonts w:eastAsia="Times New Roman"/>
          <w:szCs w:val="24"/>
        </w:rPr>
        <w:t>πορεί να ξεκινήσει ένας ουσια</w:t>
      </w:r>
      <w:r w:rsidRPr="00A353A7">
        <w:rPr>
          <w:rFonts w:eastAsia="Times New Roman"/>
          <w:szCs w:val="24"/>
        </w:rPr>
        <w:t xml:space="preserve">στικός διάλογος για το ποια είναι η οικονομία </w:t>
      </w:r>
      <w:r>
        <w:rPr>
          <w:rFonts w:eastAsia="Times New Roman"/>
          <w:szCs w:val="24"/>
        </w:rPr>
        <w:t>μας,</w:t>
      </w:r>
      <w:r w:rsidRPr="00A353A7">
        <w:rPr>
          <w:rFonts w:eastAsia="Times New Roman"/>
          <w:szCs w:val="24"/>
        </w:rPr>
        <w:t xml:space="preserve"> πώς μπορεί να βελτιωθεί και πώς μπορεί να πατήσει </w:t>
      </w:r>
      <w:r>
        <w:rPr>
          <w:rFonts w:eastAsia="Times New Roman"/>
          <w:szCs w:val="24"/>
        </w:rPr>
        <w:t>σ</w:t>
      </w:r>
      <w:r w:rsidRPr="00A353A7">
        <w:rPr>
          <w:rFonts w:eastAsia="Times New Roman"/>
          <w:szCs w:val="24"/>
        </w:rPr>
        <w:t xml:space="preserve">τα πόδια </w:t>
      </w:r>
      <w:r>
        <w:rPr>
          <w:rFonts w:eastAsia="Times New Roman"/>
          <w:szCs w:val="24"/>
        </w:rPr>
        <w:t>της,</w:t>
      </w:r>
      <w:r w:rsidRPr="00A353A7">
        <w:rPr>
          <w:rFonts w:eastAsia="Times New Roman"/>
          <w:szCs w:val="24"/>
        </w:rPr>
        <w:t xml:space="preserve"> προκειμένου να επανέλθου</w:t>
      </w:r>
      <w:r>
        <w:rPr>
          <w:rFonts w:eastAsia="Times New Roman"/>
          <w:szCs w:val="24"/>
        </w:rPr>
        <w:t>με</w:t>
      </w:r>
      <w:r w:rsidRPr="00A353A7">
        <w:rPr>
          <w:rFonts w:eastAsia="Times New Roman"/>
          <w:szCs w:val="24"/>
        </w:rPr>
        <w:t xml:space="preserve"> στην κανονικότητα</w:t>
      </w:r>
      <w:r>
        <w:rPr>
          <w:rFonts w:eastAsia="Times New Roman"/>
          <w:szCs w:val="24"/>
        </w:rPr>
        <w:t>.</w:t>
      </w:r>
      <w:r w:rsidRPr="00A353A7">
        <w:rPr>
          <w:rFonts w:eastAsia="Times New Roman"/>
          <w:szCs w:val="24"/>
        </w:rPr>
        <w:t xml:space="preserve"> </w:t>
      </w:r>
    </w:p>
    <w:p w14:paraId="2C1AD843" w14:textId="77777777" w:rsidR="00692F88" w:rsidRDefault="007C4398">
      <w:pPr>
        <w:spacing w:line="600" w:lineRule="auto"/>
        <w:ind w:firstLine="720"/>
        <w:jc w:val="both"/>
        <w:rPr>
          <w:rFonts w:eastAsia="Times New Roman"/>
          <w:szCs w:val="24"/>
        </w:rPr>
      </w:pPr>
      <w:r>
        <w:rPr>
          <w:rFonts w:eastAsia="Times New Roman"/>
          <w:szCs w:val="24"/>
        </w:rPr>
        <w:t>Σ</w:t>
      </w:r>
      <w:r w:rsidRPr="00A353A7">
        <w:rPr>
          <w:rFonts w:eastAsia="Times New Roman"/>
          <w:szCs w:val="24"/>
        </w:rPr>
        <w:t>ας ευχαριστώ</w:t>
      </w:r>
      <w:r>
        <w:rPr>
          <w:rFonts w:eastAsia="Times New Roman"/>
          <w:szCs w:val="24"/>
        </w:rPr>
        <w:t>.</w:t>
      </w:r>
    </w:p>
    <w:p w14:paraId="2C1AD844" w14:textId="77777777" w:rsidR="00692F88" w:rsidRDefault="007C4398">
      <w:pPr>
        <w:spacing w:line="600" w:lineRule="auto"/>
        <w:ind w:firstLine="720"/>
        <w:jc w:val="both"/>
        <w:rPr>
          <w:rFonts w:eastAsia="Times New Roman"/>
          <w:szCs w:val="24"/>
        </w:rPr>
      </w:pPr>
      <w:r w:rsidRPr="00E97FCC">
        <w:rPr>
          <w:rFonts w:eastAsia="Times New Roman"/>
          <w:b/>
          <w:szCs w:val="24"/>
        </w:rPr>
        <w:t xml:space="preserve">ΠΡΟΕΔΡΕΥΩΝ (Γεώργιος </w:t>
      </w:r>
      <w:proofErr w:type="spellStart"/>
      <w:r w:rsidRPr="00E97FCC">
        <w:rPr>
          <w:rFonts w:eastAsia="Times New Roman"/>
          <w:b/>
          <w:szCs w:val="24"/>
        </w:rPr>
        <w:t>Λαμπρούλης</w:t>
      </w:r>
      <w:proofErr w:type="spellEnd"/>
      <w:r w:rsidRPr="00E97FCC">
        <w:rPr>
          <w:rFonts w:eastAsia="Times New Roman"/>
          <w:b/>
          <w:szCs w:val="24"/>
        </w:rPr>
        <w:t>):</w:t>
      </w:r>
      <w:r>
        <w:rPr>
          <w:rFonts w:eastAsia="Times New Roman"/>
          <w:szCs w:val="24"/>
        </w:rPr>
        <w:t xml:space="preserve"> Τ</w:t>
      </w:r>
      <w:r w:rsidRPr="00A353A7">
        <w:rPr>
          <w:rFonts w:eastAsia="Times New Roman"/>
          <w:szCs w:val="24"/>
        </w:rPr>
        <w:t>ο</w:t>
      </w:r>
      <w:r>
        <w:rPr>
          <w:rFonts w:eastAsia="Times New Roman"/>
          <w:szCs w:val="24"/>
        </w:rPr>
        <w:t>ν</w:t>
      </w:r>
      <w:r w:rsidRPr="00A353A7">
        <w:rPr>
          <w:rFonts w:eastAsia="Times New Roman"/>
          <w:szCs w:val="24"/>
        </w:rPr>
        <w:t xml:space="preserve"> λόγο έχει ο </w:t>
      </w:r>
      <w:r>
        <w:rPr>
          <w:rFonts w:eastAsia="Times New Roman"/>
          <w:szCs w:val="24"/>
        </w:rPr>
        <w:t xml:space="preserve">κ. </w:t>
      </w:r>
      <w:proofErr w:type="spellStart"/>
      <w:r>
        <w:rPr>
          <w:rFonts w:eastAsia="Times New Roman"/>
          <w:szCs w:val="24"/>
        </w:rPr>
        <w:t>Καβαδέλλας</w:t>
      </w:r>
      <w:proofErr w:type="spellEnd"/>
      <w:r>
        <w:rPr>
          <w:rFonts w:eastAsia="Times New Roman"/>
          <w:szCs w:val="24"/>
        </w:rPr>
        <w:t xml:space="preserve">, ο </w:t>
      </w:r>
      <w:r>
        <w:rPr>
          <w:rFonts w:eastAsia="Times New Roman"/>
          <w:szCs w:val="24"/>
        </w:rPr>
        <w:t>ε</w:t>
      </w:r>
      <w:r>
        <w:rPr>
          <w:rFonts w:eastAsia="Times New Roman"/>
          <w:szCs w:val="24"/>
        </w:rPr>
        <w:t xml:space="preserve">ιδικός </w:t>
      </w:r>
      <w:r>
        <w:rPr>
          <w:rFonts w:eastAsia="Times New Roman"/>
          <w:szCs w:val="24"/>
        </w:rPr>
        <w:t>ε</w:t>
      </w:r>
      <w:r>
        <w:rPr>
          <w:rFonts w:eastAsia="Times New Roman"/>
          <w:szCs w:val="24"/>
        </w:rPr>
        <w:t>ισ</w:t>
      </w:r>
      <w:r>
        <w:rPr>
          <w:rFonts w:eastAsia="Times New Roman"/>
          <w:szCs w:val="24"/>
        </w:rPr>
        <w:t xml:space="preserve">ηγητής της Ένωσης Κεντρώων. </w:t>
      </w:r>
    </w:p>
    <w:p w14:paraId="2C1AD845" w14:textId="77777777" w:rsidR="00692F88" w:rsidRDefault="007C4398">
      <w:pPr>
        <w:spacing w:line="600" w:lineRule="auto"/>
        <w:ind w:firstLine="720"/>
        <w:jc w:val="both"/>
        <w:rPr>
          <w:rFonts w:eastAsia="Times New Roman"/>
          <w:szCs w:val="24"/>
        </w:rPr>
      </w:pPr>
      <w:r w:rsidRPr="00517808">
        <w:rPr>
          <w:rFonts w:eastAsia="Times New Roman"/>
          <w:b/>
          <w:szCs w:val="24"/>
        </w:rPr>
        <w:t>ΔΗΜΗΤΡΙΟΣ ΚΑΒΑΔΕΛΛΑΣ:</w:t>
      </w:r>
      <w:r>
        <w:rPr>
          <w:rFonts w:eastAsia="Times New Roman"/>
          <w:szCs w:val="24"/>
        </w:rPr>
        <w:t xml:space="preserve"> Ε</w:t>
      </w:r>
      <w:r w:rsidRPr="00A353A7">
        <w:rPr>
          <w:rFonts w:eastAsia="Times New Roman"/>
          <w:szCs w:val="24"/>
        </w:rPr>
        <w:t>υχαριστώ πολύ</w:t>
      </w:r>
      <w:r>
        <w:rPr>
          <w:rFonts w:eastAsia="Times New Roman"/>
          <w:szCs w:val="24"/>
        </w:rPr>
        <w:t>,</w:t>
      </w:r>
      <w:r w:rsidRPr="00A353A7">
        <w:rPr>
          <w:rFonts w:eastAsia="Times New Roman"/>
          <w:szCs w:val="24"/>
        </w:rPr>
        <w:t xml:space="preserve"> κύριε </w:t>
      </w:r>
      <w:r>
        <w:rPr>
          <w:rFonts w:eastAsia="Times New Roman"/>
          <w:szCs w:val="24"/>
        </w:rPr>
        <w:t>Π</w:t>
      </w:r>
      <w:r w:rsidRPr="00A353A7">
        <w:rPr>
          <w:rFonts w:eastAsia="Times New Roman"/>
          <w:szCs w:val="24"/>
        </w:rPr>
        <w:t>ρόεδρε</w:t>
      </w:r>
      <w:r>
        <w:rPr>
          <w:rFonts w:eastAsia="Times New Roman"/>
          <w:szCs w:val="24"/>
        </w:rPr>
        <w:t>.</w:t>
      </w:r>
    </w:p>
    <w:p w14:paraId="2C1AD846" w14:textId="77777777" w:rsidR="00692F88" w:rsidRDefault="007C4398">
      <w:pPr>
        <w:spacing w:line="600" w:lineRule="auto"/>
        <w:ind w:firstLine="720"/>
        <w:jc w:val="both"/>
        <w:rPr>
          <w:rFonts w:eastAsia="Times New Roman"/>
          <w:szCs w:val="24"/>
        </w:rPr>
      </w:pPr>
      <w:r>
        <w:rPr>
          <w:rFonts w:eastAsia="Times New Roman"/>
          <w:szCs w:val="24"/>
        </w:rPr>
        <w:t>Ε</w:t>
      </w:r>
      <w:r w:rsidRPr="00A353A7">
        <w:rPr>
          <w:rFonts w:eastAsia="Times New Roman"/>
          <w:szCs w:val="24"/>
        </w:rPr>
        <w:t>ίμαστε</w:t>
      </w:r>
      <w:r>
        <w:rPr>
          <w:rFonts w:eastAsia="Times New Roman"/>
          <w:szCs w:val="24"/>
        </w:rPr>
        <w:t>,</w:t>
      </w:r>
      <w:r w:rsidRPr="00A353A7">
        <w:rPr>
          <w:rFonts w:eastAsia="Times New Roman"/>
          <w:szCs w:val="24"/>
        </w:rPr>
        <w:t xml:space="preserve"> </w:t>
      </w:r>
      <w:r>
        <w:rPr>
          <w:rFonts w:eastAsia="Times New Roman"/>
          <w:szCs w:val="24"/>
        </w:rPr>
        <w:t>λοιπόν, σ</w:t>
      </w:r>
      <w:r w:rsidRPr="00A353A7">
        <w:rPr>
          <w:rFonts w:eastAsia="Times New Roman"/>
          <w:szCs w:val="24"/>
        </w:rPr>
        <w:t>το</w:t>
      </w:r>
      <w:r>
        <w:rPr>
          <w:rFonts w:eastAsia="Times New Roman"/>
          <w:szCs w:val="24"/>
        </w:rPr>
        <w:t>ν</w:t>
      </w:r>
      <w:r w:rsidRPr="00A353A7">
        <w:rPr>
          <w:rFonts w:eastAsia="Times New Roman"/>
          <w:szCs w:val="24"/>
        </w:rPr>
        <w:t xml:space="preserve"> τέταρτο προϋπολογισμό της </w:t>
      </w:r>
      <w:r>
        <w:rPr>
          <w:rFonts w:eastAsia="Times New Roman"/>
          <w:szCs w:val="24"/>
        </w:rPr>
        <w:t>σ</w:t>
      </w:r>
      <w:r w:rsidRPr="00A353A7">
        <w:rPr>
          <w:rFonts w:eastAsia="Times New Roman"/>
          <w:szCs w:val="24"/>
        </w:rPr>
        <w:t>υγκυβέρνησης ΣΥΡΙΖΑ</w:t>
      </w:r>
      <w:r>
        <w:rPr>
          <w:rFonts w:eastAsia="Times New Roman"/>
          <w:szCs w:val="24"/>
        </w:rPr>
        <w:t>-</w:t>
      </w:r>
      <w:r w:rsidRPr="00A353A7">
        <w:rPr>
          <w:rFonts w:eastAsia="Times New Roman"/>
          <w:szCs w:val="24"/>
        </w:rPr>
        <w:t>ΑΝΕΛ</w:t>
      </w:r>
      <w:r>
        <w:rPr>
          <w:rFonts w:eastAsia="Times New Roman"/>
          <w:szCs w:val="24"/>
        </w:rPr>
        <w:t>.</w:t>
      </w:r>
      <w:r w:rsidRPr="00A353A7">
        <w:rPr>
          <w:rFonts w:eastAsia="Times New Roman"/>
          <w:szCs w:val="24"/>
        </w:rPr>
        <w:t xml:space="preserve"> </w:t>
      </w:r>
      <w:r>
        <w:rPr>
          <w:rFonts w:eastAsia="Times New Roman"/>
          <w:szCs w:val="24"/>
        </w:rPr>
        <w:t>Β</w:t>
      </w:r>
      <w:r w:rsidRPr="00A353A7">
        <w:rPr>
          <w:rFonts w:eastAsia="Times New Roman"/>
          <w:szCs w:val="24"/>
        </w:rPr>
        <w:t xml:space="preserve">λέπουμε στην </w:t>
      </w:r>
      <w:r>
        <w:rPr>
          <w:rFonts w:eastAsia="Times New Roman"/>
          <w:szCs w:val="24"/>
        </w:rPr>
        <w:t>σ</w:t>
      </w:r>
      <w:r w:rsidRPr="00A353A7">
        <w:rPr>
          <w:rFonts w:eastAsia="Times New Roman"/>
          <w:szCs w:val="24"/>
        </w:rPr>
        <w:t>υγκυβέρνηση έναν ενθου</w:t>
      </w:r>
      <w:r>
        <w:rPr>
          <w:rFonts w:eastAsia="Times New Roman"/>
          <w:szCs w:val="24"/>
        </w:rPr>
        <w:t xml:space="preserve">σιασμό, ότι καταθέσατε τον πρώτο, δήθεν, </w:t>
      </w:r>
      <w:proofErr w:type="spellStart"/>
      <w:r>
        <w:rPr>
          <w:rFonts w:eastAsia="Times New Roman"/>
          <w:szCs w:val="24"/>
        </w:rPr>
        <w:t>μετα</w:t>
      </w:r>
      <w:r w:rsidRPr="00A353A7">
        <w:rPr>
          <w:rFonts w:eastAsia="Times New Roman"/>
          <w:szCs w:val="24"/>
        </w:rPr>
        <w:t>μνημονιακό</w:t>
      </w:r>
      <w:proofErr w:type="spellEnd"/>
      <w:r w:rsidRPr="00A353A7">
        <w:rPr>
          <w:rFonts w:eastAsia="Times New Roman"/>
          <w:szCs w:val="24"/>
        </w:rPr>
        <w:t xml:space="preserve"> προϋπολογισμό</w:t>
      </w:r>
      <w:r>
        <w:rPr>
          <w:rFonts w:eastAsia="Times New Roman"/>
          <w:szCs w:val="24"/>
        </w:rPr>
        <w:t>.</w:t>
      </w:r>
      <w:r w:rsidRPr="00A353A7">
        <w:rPr>
          <w:rFonts w:eastAsia="Times New Roman"/>
          <w:szCs w:val="24"/>
        </w:rPr>
        <w:t xml:space="preserve"> </w:t>
      </w:r>
      <w:r>
        <w:rPr>
          <w:rFonts w:eastAsia="Times New Roman"/>
          <w:szCs w:val="24"/>
        </w:rPr>
        <w:t>Σ</w:t>
      </w:r>
      <w:r w:rsidRPr="00A353A7">
        <w:rPr>
          <w:rFonts w:eastAsia="Times New Roman"/>
          <w:szCs w:val="24"/>
        </w:rPr>
        <w:t xml:space="preserve">ε αυτό </w:t>
      </w:r>
      <w:r>
        <w:rPr>
          <w:rFonts w:eastAsia="Times New Roman"/>
          <w:szCs w:val="24"/>
        </w:rPr>
        <w:t>θα αναφερθώ</w:t>
      </w:r>
      <w:r w:rsidRPr="00A353A7">
        <w:rPr>
          <w:rFonts w:eastAsia="Times New Roman"/>
          <w:szCs w:val="24"/>
        </w:rPr>
        <w:t xml:space="preserve"> λιγάκι αργότερα</w:t>
      </w:r>
      <w:r>
        <w:rPr>
          <w:rFonts w:eastAsia="Times New Roman"/>
          <w:szCs w:val="24"/>
        </w:rPr>
        <w:t>.</w:t>
      </w:r>
    </w:p>
    <w:p w14:paraId="2C1AD847" w14:textId="77777777" w:rsidR="00692F88" w:rsidRDefault="007C4398">
      <w:pPr>
        <w:spacing w:line="600" w:lineRule="auto"/>
        <w:ind w:firstLine="720"/>
        <w:jc w:val="both"/>
        <w:rPr>
          <w:rFonts w:eastAsia="Times New Roman"/>
          <w:szCs w:val="24"/>
        </w:rPr>
      </w:pPr>
      <w:r>
        <w:rPr>
          <w:rFonts w:eastAsia="Times New Roman"/>
          <w:szCs w:val="24"/>
        </w:rPr>
        <w:lastRenderedPageBreak/>
        <w:t>Α</w:t>
      </w:r>
      <w:r w:rsidRPr="00A353A7">
        <w:rPr>
          <w:rFonts w:eastAsia="Times New Roman"/>
          <w:szCs w:val="24"/>
        </w:rPr>
        <w:t>κούσ</w:t>
      </w:r>
      <w:r>
        <w:rPr>
          <w:rFonts w:eastAsia="Times New Roman"/>
          <w:szCs w:val="24"/>
        </w:rPr>
        <w:t>α</w:t>
      </w:r>
      <w:r w:rsidRPr="00A353A7">
        <w:rPr>
          <w:rFonts w:eastAsia="Times New Roman"/>
          <w:szCs w:val="24"/>
        </w:rPr>
        <w:t xml:space="preserve">με τους </w:t>
      </w:r>
      <w:proofErr w:type="spellStart"/>
      <w:r>
        <w:rPr>
          <w:rFonts w:eastAsia="Times New Roman"/>
          <w:szCs w:val="24"/>
        </w:rPr>
        <w:t>αγορ</w:t>
      </w:r>
      <w:r>
        <w:rPr>
          <w:rFonts w:eastAsia="Times New Roman"/>
          <w:szCs w:val="24"/>
        </w:rPr>
        <w:t>εύσα</w:t>
      </w:r>
      <w:r>
        <w:rPr>
          <w:rFonts w:eastAsia="Times New Roman"/>
          <w:szCs w:val="24"/>
        </w:rPr>
        <w:t>ντες</w:t>
      </w:r>
      <w:proofErr w:type="spellEnd"/>
      <w:r>
        <w:rPr>
          <w:rFonts w:eastAsia="Times New Roman"/>
          <w:szCs w:val="24"/>
        </w:rPr>
        <w:t xml:space="preserve"> της Πλειοψηφίας. Νόμιζα ότι βρίσκομαι στη Σουηδία, στην Ελβετία, σε κάποια πολύ καθώς πρέπει, από πλευράς οικονομικής στάθμης, χώρα. </w:t>
      </w:r>
    </w:p>
    <w:p w14:paraId="2C1AD848"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w:t>
      </w:r>
      <w:r>
        <w:rPr>
          <w:rFonts w:eastAsia="Times New Roman"/>
          <w:color w:val="000000"/>
          <w:szCs w:val="24"/>
          <w:shd w:val="clear" w:color="auto" w:fill="FFFFFF"/>
        </w:rPr>
        <w:t xml:space="preserve">το </w:t>
      </w:r>
      <w:r>
        <w:rPr>
          <w:rFonts w:eastAsia="Times New Roman"/>
          <w:color w:val="000000"/>
          <w:szCs w:val="24"/>
          <w:shd w:val="clear" w:color="auto" w:fill="FFFFFF"/>
        </w:rPr>
        <w:t>υπενθυμίζω, για να μην κομπάζετε, ό</w:t>
      </w:r>
      <w:r>
        <w:rPr>
          <w:rFonts w:eastAsia="Times New Roman"/>
          <w:color w:val="000000"/>
          <w:szCs w:val="24"/>
          <w:shd w:val="clear" w:color="auto" w:fill="FFFFFF"/>
        </w:rPr>
        <w:t xml:space="preserve">τι το 46,3% του πληθυσμού ζει με ποσό κάτω των 382 ευρώ τον μήνα. Το πιο αστείο είναι ότι βασίσατε τον </w:t>
      </w:r>
      <w:r>
        <w:rPr>
          <w:rFonts w:eastAsia="Times New Roman"/>
          <w:color w:val="000000"/>
          <w:szCs w:val="24"/>
          <w:shd w:val="clear" w:color="auto" w:fill="FFFFFF"/>
        </w:rPr>
        <w:t>π</w:t>
      </w:r>
      <w:r>
        <w:rPr>
          <w:rFonts w:eastAsia="Times New Roman"/>
          <w:color w:val="000000"/>
          <w:szCs w:val="24"/>
          <w:shd w:val="clear" w:color="auto" w:fill="FFFFFF"/>
        </w:rPr>
        <w:t>ροϋπολογισμό του 2019 και στην αύξηση της κατανάλωσης. Με 380 ευρώ</w:t>
      </w:r>
      <w:r>
        <w:rPr>
          <w:rFonts w:eastAsia="Times New Roman"/>
          <w:color w:val="000000"/>
          <w:szCs w:val="24"/>
          <w:shd w:val="clear" w:color="auto" w:fill="FFFFFF"/>
        </w:rPr>
        <w:t>,</w:t>
      </w:r>
      <w:r>
        <w:rPr>
          <w:rFonts w:eastAsia="Times New Roman"/>
          <w:color w:val="000000"/>
          <w:szCs w:val="24"/>
          <w:shd w:val="clear" w:color="auto" w:fill="FFFFFF"/>
        </w:rPr>
        <w:t xml:space="preserve"> ποια κατανάλωση μπορεί να υπάρξει; Αν έχετε εσείς 380 ευρώ, πόσες μέρες θα περάσετε,</w:t>
      </w:r>
      <w:r>
        <w:rPr>
          <w:rFonts w:eastAsia="Times New Roman"/>
          <w:color w:val="000000"/>
          <w:szCs w:val="24"/>
          <w:shd w:val="clear" w:color="auto" w:fill="FFFFFF"/>
        </w:rPr>
        <w:t xml:space="preserve"> κύριοι; </w:t>
      </w:r>
    </w:p>
    <w:p w14:paraId="2C1AD849"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Λέτε ότι μειώθηκε η ανεργία των νέων από το 25% στο 19%. Όμως, αυτά τα στοιχεία τα συλλέξατε το καλοκαίρι, τότε που υπήρχε εποχική απασχόληση στις τουριστικές επιχειρήσεις. Τελείωσε το καλοκαίρι, τελείωσε η τουριστική περίοδος και μειώθηκαν πάνω </w:t>
      </w:r>
      <w:r>
        <w:rPr>
          <w:rFonts w:eastAsia="Times New Roman"/>
          <w:color w:val="000000"/>
          <w:szCs w:val="24"/>
          <w:shd w:val="clear" w:color="auto" w:fill="FFFFFF"/>
        </w:rPr>
        <w:t xml:space="preserve">από εκατό χιλιάδες οι θέσεις εργασίας. Να σημειώσω ότι μιλάμε για απασχόληση των νέων και ότι αυτές οι θέσεις εργασίας είναι στην πλειονότητά τους μερικής απασχόλησης. </w:t>
      </w:r>
    </w:p>
    <w:p w14:paraId="2C1AD84A"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Στο ίδιο πλαίσιο, βεβαίως, για να μπορείτε να έχετε αυτούς τους δείκτες, καταργήσατε κα</w:t>
      </w:r>
      <w:r>
        <w:rPr>
          <w:rFonts w:eastAsia="Times New Roman"/>
          <w:color w:val="000000"/>
          <w:szCs w:val="24"/>
          <w:shd w:val="clear" w:color="auto" w:fill="FFFFFF"/>
        </w:rPr>
        <w:t>ι τις συλλογικές συμβάσεις και έτσι έχετε το επιθυμητό αποτέλεσμα.</w:t>
      </w:r>
    </w:p>
    <w:p w14:paraId="2C1AD84B"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Άκουσα προηγουμένως ότι μπήκαν κάποια χρήματα στις τράπεζες. Δεν μας λέτε, όμως, πόσα έφυγαν από τις τράπεζες τότε</w:t>
      </w:r>
      <w:r>
        <w:rPr>
          <w:rFonts w:eastAsia="Times New Roman"/>
          <w:color w:val="000000"/>
          <w:szCs w:val="24"/>
          <w:shd w:val="clear" w:color="auto" w:fill="FFFFFF"/>
        </w:rPr>
        <w:t>,</w:t>
      </w:r>
      <w:r>
        <w:rPr>
          <w:rFonts w:eastAsia="Times New Roman"/>
          <w:color w:val="000000"/>
          <w:szCs w:val="24"/>
          <w:shd w:val="clear" w:color="auto" w:fill="FFFFFF"/>
        </w:rPr>
        <w:t xml:space="preserve"> που ο κ. </w:t>
      </w:r>
      <w:proofErr w:type="spellStart"/>
      <w:r>
        <w:rPr>
          <w:rFonts w:eastAsia="Times New Roman"/>
          <w:color w:val="000000"/>
          <w:szCs w:val="24"/>
          <w:shd w:val="clear" w:color="auto" w:fill="FFFFFF"/>
        </w:rPr>
        <w:t>Βαρουφάκης</w:t>
      </w:r>
      <w:proofErr w:type="spellEnd"/>
      <w:r>
        <w:rPr>
          <w:rFonts w:eastAsia="Times New Roman"/>
          <w:color w:val="000000"/>
          <w:szCs w:val="24"/>
          <w:shd w:val="clear" w:color="auto" w:fill="FFFFFF"/>
        </w:rPr>
        <w:t xml:space="preserve"> έκανε αυτή την «περήφανη διαπραγμάτευση της Αριστεράς</w:t>
      </w:r>
      <w:r>
        <w:rPr>
          <w:rFonts w:eastAsia="Times New Roman"/>
          <w:color w:val="000000"/>
          <w:szCs w:val="24"/>
          <w:shd w:val="clear" w:color="auto" w:fill="FFFFFF"/>
        </w:rPr>
        <w:t xml:space="preserve">», εφάρμοσε τη φοβερή «δημιουργική ασάφεια». Και όλα αυτά, βεβαίως, δεν ήταν ερήμην του κ. Τσίπρα, του κυρίου Πρωθυπουργού, ασχέτως εάν αργότερα τον εξαφάνισε. </w:t>
      </w:r>
    </w:p>
    <w:p w14:paraId="2C1AD84C"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xml:space="preserve">, είδαμε τις «καλές» σας ημέρες μέσα από τα </w:t>
      </w:r>
      <w:r>
        <w:rPr>
          <w:rFonts w:eastAsia="Times New Roman"/>
          <w:color w:val="000000"/>
          <w:szCs w:val="24"/>
          <w:shd w:val="clear" w:color="auto" w:fill="FFFFFF"/>
          <w:lang w:val="en-US"/>
        </w:rPr>
        <w:t>capital</w:t>
      </w:r>
      <w:r w:rsidRPr="001703FB">
        <w:rPr>
          <w:rFonts w:eastAsia="Times New Roman"/>
          <w:color w:val="000000"/>
          <w:szCs w:val="24"/>
          <w:shd w:val="clear" w:color="auto" w:fill="FFFFFF"/>
        </w:rPr>
        <w:t xml:space="preserve"> </w:t>
      </w:r>
      <w:r>
        <w:rPr>
          <w:rFonts w:eastAsia="Times New Roman"/>
          <w:color w:val="000000"/>
          <w:szCs w:val="24"/>
          <w:shd w:val="clear" w:color="auto" w:fill="FFFFFF"/>
          <w:lang w:val="en-US"/>
        </w:rPr>
        <w:t>control</w:t>
      </w:r>
      <w:r>
        <w:rPr>
          <w:rFonts w:eastAsia="Times New Roman"/>
          <w:color w:val="000000"/>
          <w:szCs w:val="24"/>
          <w:shd w:val="clear" w:color="auto" w:fill="FFFFFF"/>
        </w:rPr>
        <w:t xml:space="preserve">, όπου </w:t>
      </w:r>
      <w:r w:rsidRPr="001703FB">
        <w:rPr>
          <w:rFonts w:eastAsia="Times New Roman"/>
          <w:color w:val="000000"/>
          <w:szCs w:val="24"/>
          <w:shd w:val="clear" w:color="auto" w:fill="FFFFFF"/>
        </w:rPr>
        <w:t>απ</w:t>
      </w:r>
      <w:r>
        <w:rPr>
          <w:rFonts w:eastAsia="Times New Roman"/>
          <w:color w:val="000000"/>
          <w:szCs w:val="24"/>
          <w:shd w:val="clear" w:color="auto" w:fill="FFFFFF"/>
        </w:rPr>
        <w:t>έσυραν οι</w:t>
      </w:r>
      <w:r>
        <w:rPr>
          <w:rFonts w:eastAsia="Times New Roman"/>
          <w:color w:val="000000"/>
          <w:szCs w:val="24"/>
          <w:shd w:val="clear" w:color="auto" w:fill="FFFFFF"/>
        </w:rPr>
        <w:t xml:space="preserve"> πολίτες τα χρήματά τους για ασφαλείς τόπους του εξωτερικού.</w:t>
      </w:r>
    </w:p>
    <w:p w14:paraId="2C1AD84D"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τον </w:t>
      </w:r>
      <w:r>
        <w:rPr>
          <w:rFonts w:eastAsia="Times New Roman"/>
          <w:color w:val="000000"/>
          <w:szCs w:val="24"/>
          <w:shd w:val="clear" w:color="auto" w:fill="FFFFFF"/>
        </w:rPr>
        <w:t>π</w:t>
      </w:r>
      <w:r>
        <w:rPr>
          <w:rFonts w:eastAsia="Times New Roman"/>
          <w:color w:val="000000"/>
          <w:szCs w:val="24"/>
          <w:shd w:val="clear" w:color="auto" w:fill="FFFFFF"/>
        </w:rPr>
        <w:t xml:space="preserve">ροϋπολογισμό αυτόν τον χαρακτηρίζουμε ως προϋπολογισμό προεκλογικού χαρακτήρα. Το κυρίαρχο αφήγημα της Κυβέρνησης ότι δεν θα </w:t>
      </w:r>
      <w:proofErr w:type="spellStart"/>
      <w:r>
        <w:rPr>
          <w:rFonts w:eastAsia="Times New Roman"/>
          <w:color w:val="000000"/>
          <w:szCs w:val="24"/>
          <w:shd w:val="clear" w:color="auto" w:fill="FFFFFF"/>
        </w:rPr>
        <w:t>περικοπούν</w:t>
      </w:r>
      <w:proofErr w:type="spellEnd"/>
      <w:r>
        <w:rPr>
          <w:rFonts w:eastAsia="Times New Roman"/>
          <w:color w:val="000000"/>
          <w:szCs w:val="24"/>
          <w:shd w:val="clear" w:color="auto" w:fill="FFFFFF"/>
        </w:rPr>
        <w:t xml:space="preserve"> οι συντάξεις, τις οποίες, βεβαίως, η ίδια είχε κ</w:t>
      </w:r>
      <w:r>
        <w:rPr>
          <w:rFonts w:eastAsia="Times New Roman"/>
          <w:color w:val="000000"/>
          <w:szCs w:val="24"/>
          <w:shd w:val="clear" w:color="auto" w:fill="FFFFFF"/>
        </w:rPr>
        <w:t xml:space="preserve">αταδικάσει, προκύπτει μέσα από τη θυσία των αντίμετρων. Πάντως, η υπέρβαση του στόχου και το </w:t>
      </w:r>
      <w:r>
        <w:rPr>
          <w:rFonts w:eastAsia="Times New Roman"/>
          <w:color w:val="000000"/>
          <w:szCs w:val="24"/>
          <w:shd w:val="clear" w:color="auto" w:fill="FFFFFF"/>
        </w:rPr>
        <w:lastRenderedPageBreak/>
        <w:t>πρωτογενές πλεόνασμα του 2019 σε 3,6% του ΑΕΠ και η πρόβλεψη για ρυθμό ανάπτυξης 2,5% εμένα μου μοιάζουν ουτοπικά.</w:t>
      </w:r>
    </w:p>
    <w:p w14:paraId="2C1AD84E"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Ο </w:t>
      </w:r>
      <w:r>
        <w:rPr>
          <w:rFonts w:eastAsia="Times New Roman"/>
          <w:color w:val="000000"/>
          <w:szCs w:val="24"/>
          <w:shd w:val="clear" w:color="auto" w:fill="FFFFFF"/>
        </w:rPr>
        <w:t>π</w:t>
      </w:r>
      <w:r>
        <w:rPr>
          <w:rFonts w:eastAsia="Times New Roman"/>
          <w:color w:val="000000"/>
          <w:szCs w:val="24"/>
          <w:shd w:val="clear" w:color="auto" w:fill="FFFFFF"/>
        </w:rPr>
        <w:t xml:space="preserve">ροϋπολογισμός, λοιπόν, προβλέπει πρωτογενές </w:t>
      </w:r>
      <w:r>
        <w:rPr>
          <w:rFonts w:eastAsia="Times New Roman"/>
          <w:color w:val="000000"/>
          <w:szCs w:val="24"/>
          <w:shd w:val="clear" w:color="auto" w:fill="FFFFFF"/>
        </w:rPr>
        <w:t>πλεόνασμα 3,6%, όπως είπα και προηγουμένως, δηλαδή 6,9 δισεκατομμύρια ευρώ για το 2019 και παράλληλα</w:t>
      </w:r>
      <w:r>
        <w:rPr>
          <w:rFonts w:eastAsia="Times New Roman"/>
          <w:color w:val="000000"/>
          <w:szCs w:val="24"/>
          <w:shd w:val="clear" w:color="auto" w:fill="FFFFFF"/>
        </w:rPr>
        <w:t>,</w:t>
      </w:r>
      <w:r>
        <w:rPr>
          <w:rFonts w:eastAsia="Times New Roman"/>
          <w:color w:val="000000"/>
          <w:szCs w:val="24"/>
          <w:shd w:val="clear" w:color="auto" w:fill="FFFFFF"/>
        </w:rPr>
        <w:t xml:space="preserve"> μοιράζει ελάχιστα από τα αμέτρητα χρήματα</w:t>
      </w:r>
      <w:r>
        <w:rPr>
          <w:rFonts w:eastAsia="Times New Roman"/>
          <w:color w:val="000000"/>
          <w:szCs w:val="24"/>
          <w:shd w:val="clear" w:color="auto" w:fill="FFFFFF"/>
        </w:rPr>
        <w:t>,</w:t>
      </w:r>
      <w:r>
        <w:rPr>
          <w:rFonts w:eastAsia="Times New Roman"/>
          <w:color w:val="000000"/>
          <w:szCs w:val="24"/>
          <w:shd w:val="clear" w:color="auto" w:fill="FFFFFF"/>
        </w:rPr>
        <w:t xml:space="preserve"> που επί τόσα χρόνια έχουν </w:t>
      </w:r>
      <w:proofErr w:type="spellStart"/>
      <w:r>
        <w:rPr>
          <w:rFonts w:eastAsia="Times New Roman"/>
          <w:color w:val="000000"/>
          <w:szCs w:val="24"/>
          <w:shd w:val="clear" w:color="auto" w:fill="FFFFFF"/>
        </w:rPr>
        <w:t>αρπαγεί</w:t>
      </w:r>
      <w:proofErr w:type="spellEnd"/>
      <w:r>
        <w:rPr>
          <w:rFonts w:eastAsia="Times New Roman"/>
          <w:color w:val="000000"/>
          <w:szCs w:val="24"/>
          <w:shd w:val="clear" w:color="auto" w:fill="FFFFFF"/>
        </w:rPr>
        <w:t xml:space="preserve"> με βίαιο τρόπο, με οριζόντιες μεθόδους φορολογίας, από τον ελληνικό λαό. Αυτά</w:t>
      </w:r>
      <w:r>
        <w:rPr>
          <w:rFonts w:eastAsia="Times New Roman"/>
          <w:color w:val="000000"/>
          <w:szCs w:val="24"/>
          <w:shd w:val="clear" w:color="auto" w:fill="FFFFFF"/>
        </w:rPr>
        <w:t xml:space="preserve"> που μοιράζει ο κ. Τσίπρας προέρχονται από τον ιδρώτα και το αίμα περισσότερο του ελληνικού λαού. Παλαιότερα</w:t>
      </w:r>
      <w:r>
        <w:rPr>
          <w:rFonts w:eastAsia="Times New Roman"/>
          <w:color w:val="000000"/>
          <w:szCs w:val="24"/>
          <w:shd w:val="clear" w:color="auto" w:fill="FFFFFF"/>
        </w:rPr>
        <w:t>,</w:t>
      </w:r>
      <w:r>
        <w:rPr>
          <w:rFonts w:eastAsia="Times New Roman"/>
          <w:color w:val="000000"/>
          <w:szCs w:val="24"/>
          <w:shd w:val="clear" w:color="auto" w:fill="FFFFFF"/>
        </w:rPr>
        <w:t xml:space="preserve"> ανάλογες παροχές τις ονόμαζε «ξεροκόμματα». Τώρα τις παρουσιάζει ως «</w:t>
      </w:r>
      <w:proofErr w:type="spellStart"/>
      <w:r>
        <w:rPr>
          <w:rFonts w:eastAsia="Times New Roman"/>
          <w:color w:val="000000"/>
          <w:szCs w:val="24"/>
          <w:shd w:val="clear" w:color="auto" w:fill="FFFFFF"/>
        </w:rPr>
        <w:t>μεταμνημονιακή</w:t>
      </w:r>
      <w:proofErr w:type="spellEnd"/>
      <w:r>
        <w:rPr>
          <w:rFonts w:eastAsia="Times New Roman"/>
          <w:color w:val="000000"/>
          <w:szCs w:val="24"/>
          <w:shd w:val="clear" w:color="auto" w:fill="FFFFFF"/>
        </w:rPr>
        <w:t xml:space="preserve"> κοινωνική πολιτική».</w:t>
      </w:r>
    </w:p>
    <w:p w14:paraId="2C1AD84F"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αντίμετρα, λοιπόν, θυσία στη μη περικο</w:t>
      </w:r>
      <w:r>
        <w:rPr>
          <w:rFonts w:eastAsia="Times New Roman"/>
          <w:color w:val="000000"/>
          <w:szCs w:val="24"/>
          <w:shd w:val="clear" w:color="auto" w:fill="FFFFFF"/>
        </w:rPr>
        <w:t xml:space="preserve">πή των συντάξεων. Οι νέοι παιδικοί σταθμοί, η επιδότηση συμμετοχής των ασφαλισμένων στα φάρμακα και διάφορα άλλα αφηγήματα θυσιάστηκαν στον βωμό των προεκλογικών παροχών. Εκτός του ότι αυτόν τον </w:t>
      </w:r>
      <w:r>
        <w:rPr>
          <w:rFonts w:eastAsia="Times New Roman"/>
          <w:color w:val="000000"/>
          <w:szCs w:val="24"/>
          <w:shd w:val="clear" w:color="auto" w:fill="FFFFFF"/>
        </w:rPr>
        <w:t>π</w:t>
      </w:r>
      <w:r>
        <w:rPr>
          <w:rFonts w:eastAsia="Times New Roman"/>
          <w:color w:val="000000"/>
          <w:szCs w:val="24"/>
          <w:shd w:val="clear" w:color="auto" w:fill="FFFFFF"/>
        </w:rPr>
        <w:t>ροϋπολογισμό θα τον εφαρμόσει μια άλλη κυβέρνηση - αυτό είνα</w:t>
      </w:r>
      <w:r>
        <w:rPr>
          <w:rFonts w:eastAsia="Times New Roman"/>
          <w:color w:val="000000"/>
          <w:szCs w:val="24"/>
          <w:shd w:val="clear" w:color="auto" w:fill="FFFFFF"/>
        </w:rPr>
        <w:t xml:space="preserve">ι μια άλλη ιστορία, γιατί εμείς πιστεύουμε ότι πολύ σύντομα θα συρθείτε στις εκλογές, τον πρώτο ή το αργότερο τον δεύτερο μήνα του 2019 και θα δούμε αν θα αντέξετε- </w:t>
      </w:r>
      <w:r>
        <w:rPr>
          <w:rFonts w:eastAsia="Times New Roman"/>
          <w:color w:val="000000"/>
          <w:szCs w:val="24"/>
          <w:shd w:val="clear" w:color="auto" w:fill="FFFFFF"/>
        </w:rPr>
        <w:lastRenderedPageBreak/>
        <w:t xml:space="preserve">αυτός ο δήθεν </w:t>
      </w:r>
      <w:proofErr w:type="spellStart"/>
      <w:r>
        <w:rPr>
          <w:rFonts w:eastAsia="Times New Roman"/>
          <w:color w:val="000000"/>
          <w:szCs w:val="24"/>
          <w:shd w:val="clear" w:color="auto" w:fill="FFFFFF"/>
        </w:rPr>
        <w:t>μεταμνημονιακός</w:t>
      </w:r>
      <w:proofErr w:type="spellEnd"/>
      <w:r>
        <w:rPr>
          <w:rFonts w:eastAsia="Times New Roman"/>
          <w:color w:val="000000"/>
          <w:szCs w:val="24"/>
          <w:shd w:val="clear" w:color="auto" w:fill="FFFFFF"/>
        </w:rPr>
        <w:t xml:space="preserve"> προϋπολογισμός προβλέπει ακόμη μεγαλύτερη άμεση φορολόγηση</w:t>
      </w:r>
      <w:r>
        <w:rPr>
          <w:rFonts w:eastAsia="Times New Roman"/>
          <w:color w:val="000000"/>
          <w:szCs w:val="24"/>
          <w:shd w:val="clear" w:color="auto" w:fill="FFFFFF"/>
        </w:rPr>
        <w:t>,</w:t>
      </w:r>
      <w:r>
        <w:rPr>
          <w:rFonts w:eastAsia="Times New Roman"/>
          <w:color w:val="000000"/>
          <w:szCs w:val="24"/>
          <w:shd w:val="clear" w:color="auto" w:fill="FFFFFF"/>
        </w:rPr>
        <w:t xml:space="preserve"> σ</w:t>
      </w:r>
      <w:r>
        <w:rPr>
          <w:rFonts w:eastAsia="Times New Roman"/>
          <w:color w:val="000000"/>
          <w:szCs w:val="24"/>
          <w:shd w:val="clear" w:color="auto" w:fill="FFFFFF"/>
        </w:rPr>
        <w:t>ε σχέση με αυτήν του 2018 κατά 1 δισεκατομμύριο, εκτόξευση των έμμεσων φόρων -αυτή η μέθοδος πλήττει κατά κανόνα τις χαμηλές εισοδηματικές τάξεις, γιατί είναι μία οριζόντια μέθοδος φορολογίας- φθάνοντας τα βασικά είδη πρώτης ανάγκης σε ύψη</w:t>
      </w:r>
      <w:r>
        <w:rPr>
          <w:rFonts w:eastAsia="Times New Roman"/>
          <w:color w:val="000000"/>
          <w:szCs w:val="24"/>
          <w:shd w:val="clear" w:color="auto" w:fill="FFFFFF"/>
        </w:rPr>
        <w:t>,</w:t>
      </w:r>
      <w:r>
        <w:rPr>
          <w:rFonts w:eastAsia="Times New Roman"/>
          <w:color w:val="000000"/>
          <w:szCs w:val="24"/>
          <w:shd w:val="clear" w:color="auto" w:fill="FFFFFF"/>
        </w:rPr>
        <w:t xml:space="preserve"> που δεν μπορεί </w:t>
      </w:r>
      <w:r>
        <w:rPr>
          <w:rFonts w:eastAsia="Times New Roman"/>
          <w:color w:val="000000"/>
          <w:szCs w:val="24"/>
          <w:shd w:val="clear" w:color="auto" w:fill="FFFFFF"/>
        </w:rPr>
        <w:t xml:space="preserve">κάποιος εύκολα, από τις ευπαθείς ομάδες, να αποκτήσει πλέον. </w:t>
      </w:r>
    </w:p>
    <w:p w14:paraId="2C1AD850"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εξαγγελλόμενες παροχές, εξάλλου, του </w:t>
      </w:r>
      <w:r>
        <w:rPr>
          <w:rFonts w:eastAsia="Times New Roman"/>
          <w:color w:val="000000"/>
          <w:szCs w:val="24"/>
          <w:shd w:val="clear" w:color="auto" w:fill="FFFFFF"/>
        </w:rPr>
        <w:t>π</w:t>
      </w:r>
      <w:r>
        <w:rPr>
          <w:rFonts w:eastAsia="Times New Roman"/>
          <w:color w:val="000000"/>
          <w:szCs w:val="24"/>
          <w:shd w:val="clear" w:color="auto" w:fill="FFFFFF"/>
        </w:rPr>
        <w:t xml:space="preserve">ροϋπολογισμού του 2019, αποτελούν σταγόνα στον ωκεανό της </w:t>
      </w:r>
      <w:proofErr w:type="spellStart"/>
      <w:r>
        <w:rPr>
          <w:rFonts w:eastAsia="Times New Roman"/>
          <w:color w:val="000000"/>
          <w:szCs w:val="24"/>
          <w:shd w:val="clear" w:color="auto" w:fill="FFFFFF"/>
        </w:rPr>
        <w:t>φοροεπιδρομής</w:t>
      </w:r>
      <w:proofErr w:type="spellEnd"/>
      <w:r>
        <w:rPr>
          <w:rFonts w:eastAsia="Times New Roman"/>
          <w:color w:val="000000"/>
          <w:szCs w:val="24"/>
          <w:shd w:val="clear" w:color="auto" w:fill="FFFFFF"/>
        </w:rPr>
        <w:t xml:space="preserve">, η οποία αποκτά πλέον ενδημικό χαρακτήρα στην ελληνική πραγματικότητα, αφού η </w:t>
      </w:r>
      <w:r>
        <w:rPr>
          <w:rFonts w:eastAsia="Times New Roman"/>
          <w:color w:val="000000"/>
          <w:szCs w:val="24"/>
          <w:shd w:val="clear" w:color="auto" w:fill="FFFFFF"/>
        </w:rPr>
        <w:t>σ</w:t>
      </w:r>
      <w:r>
        <w:rPr>
          <w:rFonts w:eastAsia="Times New Roman"/>
          <w:color w:val="000000"/>
          <w:szCs w:val="24"/>
          <w:shd w:val="clear" w:color="auto" w:fill="FFFFFF"/>
        </w:rPr>
        <w:t>υγ</w:t>
      </w:r>
      <w:r>
        <w:rPr>
          <w:rFonts w:eastAsia="Times New Roman"/>
          <w:color w:val="000000"/>
          <w:szCs w:val="24"/>
          <w:shd w:val="clear" w:color="auto" w:fill="FFFFFF"/>
        </w:rPr>
        <w:t xml:space="preserve">κυβέρνησή σας έχει </w:t>
      </w:r>
      <w:proofErr w:type="spellStart"/>
      <w:r>
        <w:rPr>
          <w:rFonts w:eastAsia="Times New Roman"/>
          <w:color w:val="000000"/>
          <w:szCs w:val="24"/>
          <w:shd w:val="clear" w:color="auto" w:fill="FFFFFF"/>
        </w:rPr>
        <w:t>προψηφίσει</w:t>
      </w:r>
      <w:proofErr w:type="spellEnd"/>
      <w:r>
        <w:rPr>
          <w:rFonts w:eastAsia="Times New Roman"/>
          <w:color w:val="000000"/>
          <w:szCs w:val="24"/>
          <w:shd w:val="clear" w:color="auto" w:fill="FFFFFF"/>
        </w:rPr>
        <w:t xml:space="preserve"> τη μείωση του αφορολογήτου, που θα εφαρμοστεί από το 2020, φορολογώντας ακόμα και μηνιαία εισοδήματα των 400 ευρώ. </w:t>
      </w:r>
    </w:p>
    <w:p w14:paraId="2C1AD851"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Από την άλλη πλευρά, υπόσχεστε για το 2019 την πολυδιαφημισμένη ανάπτυξη και χαρακτηρίζετε τον </w:t>
      </w:r>
      <w:r>
        <w:rPr>
          <w:rFonts w:eastAsia="Times New Roman"/>
          <w:color w:val="000000"/>
          <w:szCs w:val="24"/>
          <w:shd w:val="clear" w:color="auto" w:fill="FFFFFF"/>
        </w:rPr>
        <w:t>π</w:t>
      </w:r>
      <w:r>
        <w:rPr>
          <w:rFonts w:eastAsia="Times New Roman"/>
          <w:color w:val="000000"/>
          <w:szCs w:val="24"/>
          <w:shd w:val="clear" w:color="auto" w:fill="FFFFFF"/>
        </w:rPr>
        <w:t>ροϋπολογισμό ω</w:t>
      </w:r>
      <w:r>
        <w:rPr>
          <w:rFonts w:eastAsia="Times New Roman"/>
          <w:color w:val="000000"/>
          <w:szCs w:val="24"/>
          <w:shd w:val="clear" w:color="auto" w:fill="FFFFFF"/>
        </w:rPr>
        <w:t xml:space="preserve">ς προϋπολογισμό ανάπτυξης. Η ίδια η απαίτησή σας για </w:t>
      </w:r>
      <w:proofErr w:type="spellStart"/>
      <w:r>
        <w:rPr>
          <w:rFonts w:eastAsia="Times New Roman"/>
          <w:color w:val="000000"/>
          <w:szCs w:val="24"/>
          <w:shd w:val="clear" w:color="auto" w:fill="FFFFFF"/>
        </w:rPr>
        <w:t>υπερπλεονάσματα</w:t>
      </w:r>
      <w:proofErr w:type="spellEnd"/>
      <w:r>
        <w:rPr>
          <w:rFonts w:eastAsia="Times New Roman"/>
          <w:color w:val="000000"/>
          <w:szCs w:val="24"/>
          <w:shd w:val="clear" w:color="auto" w:fill="FFFFFF"/>
        </w:rPr>
        <w:t xml:space="preserve">, πέραν, βεβαίως, των απαιτήσεων των δανειστών </w:t>
      </w:r>
      <w:r>
        <w:rPr>
          <w:rFonts w:eastAsia="Times New Roman"/>
          <w:color w:val="000000"/>
          <w:szCs w:val="24"/>
          <w:shd w:val="clear" w:color="auto" w:fill="FFFFFF"/>
        </w:rPr>
        <w:lastRenderedPageBreak/>
        <w:t>μας, παρέχει αρνητικούς δείκτες</w:t>
      </w:r>
      <w:r>
        <w:rPr>
          <w:rFonts w:eastAsia="Times New Roman"/>
          <w:color w:val="000000"/>
          <w:szCs w:val="24"/>
          <w:shd w:val="clear" w:color="auto" w:fill="FFFFFF"/>
        </w:rPr>
        <w:t>,</w:t>
      </w:r>
      <w:r>
        <w:rPr>
          <w:rFonts w:eastAsia="Times New Roman"/>
          <w:color w:val="000000"/>
          <w:szCs w:val="24"/>
          <w:shd w:val="clear" w:color="auto" w:fill="FFFFFF"/>
        </w:rPr>
        <w:t xml:space="preserve"> φέρνοντας ασφαλώς την ύφεση. </w:t>
      </w:r>
    </w:p>
    <w:p w14:paraId="2C1AD852"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Επιπλέον, πώς θα ήταν δυνατόν να επιτευχθεί ανάπτυξη</w:t>
      </w:r>
      <w:r>
        <w:rPr>
          <w:rFonts w:eastAsia="Times New Roman"/>
          <w:color w:val="000000"/>
          <w:szCs w:val="24"/>
          <w:shd w:val="clear" w:color="auto" w:fill="FFFFFF"/>
        </w:rPr>
        <w:t>,</w:t>
      </w:r>
      <w:r>
        <w:rPr>
          <w:rFonts w:eastAsia="Times New Roman"/>
          <w:color w:val="000000"/>
          <w:szCs w:val="24"/>
          <w:shd w:val="clear" w:color="auto" w:fill="FFFFFF"/>
        </w:rPr>
        <w:t xml:space="preserve"> χωρίς τον κύριο μοχλό αν</w:t>
      </w:r>
      <w:r>
        <w:rPr>
          <w:rFonts w:eastAsia="Times New Roman"/>
          <w:color w:val="000000"/>
          <w:szCs w:val="24"/>
          <w:shd w:val="clear" w:color="auto" w:fill="FFFFFF"/>
        </w:rPr>
        <w:t xml:space="preserve">άπτυξης, που είναι οι επενδύσεις, με ταυτόχρονο περιορισμό των δημοσίων επενδύσεων, καθώς και την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xml:space="preserve">; </w:t>
      </w:r>
    </w:p>
    <w:p w14:paraId="2C1AD853"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Κρατάτε τα χρήματα στα ταμεία, έχετε ληξιπρόθεσμες υποχρεώσεις προς πολίτες και προς ιδιώτες, προς επιχειρήσεις, οι οποίες δυσλειτουργούν με </w:t>
      </w:r>
      <w:r>
        <w:rPr>
          <w:rFonts w:eastAsia="Times New Roman"/>
          <w:color w:val="000000"/>
          <w:szCs w:val="24"/>
          <w:shd w:val="clear" w:color="auto" w:fill="FFFFFF"/>
        </w:rPr>
        <w:t xml:space="preserve">αυτόν τον τρόπο. Έχετε δεσμευθεί ότι θα τα αποδώσετε, δεν τα αποδίδετε και στη συνέχεια, βεβαίως, τα παρουσιάζετε ως </w:t>
      </w:r>
      <w:proofErr w:type="spellStart"/>
      <w:r>
        <w:rPr>
          <w:rFonts w:eastAsia="Times New Roman"/>
          <w:color w:val="000000"/>
          <w:szCs w:val="24"/>
          <w:shd w:val="clear" w:color="auto" w:fill="FFFFFF"/>
        </w:rPr>
        <w:t>υπερπλεόνασμα</w:t>
      </w:r>
      <w:proofErr w:type="spellEnd"/>
      <w:r>
        <w:rPr>
          <w:rFonts w:eastAsia="Times New Roman"/>
          <w:color w:val="000000"/>
          <w:szCs w:val="24"/>
          <w:shd w:val="clear" w:color="auto" w:fill="FFFFFF"/>
        </w:rPr>
        <w:t xml:space="preserve">. </w:t>
      </w:r>
    </w:p>
    <w:p w14:paraId="2C1AD854"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Αυτά και άλλα πολλά δείχνουν την ποιότητα και το μείγμα της οικονομικής πολιτικής που εφαρμόζετε. </w:t>
      </w:r>
    </w:p>
    <w:p w14:paraId="2C1AD855"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Είμαστε τελείως αρνητικο</w:t>
      </w:r>
      <w:r>
        <w:rPr>
          <w:rFonts w:eastAsia="Times New Roman"/>
          <w:color w:val="000000"/>
          <w:szCs w:val="24"/>
          <w:shd w:val="clear" w:color="auto" w:fill="FFFFFF"/>
        </w:rPr>
        <w:t xml:space="preserve">ί με το πρόσφατα συμφωνηθέν πρόγραμμα, στην απαξίωση της Ορθόδοξης Εκκλησίας, στην εκδίωξη του κλήρου από τη δημόσια μηχανή, που δεν ξέρουμε, βέβαια, πού θα καταλήξει, αφού και αυτό είναι προσχηματικό, </w:t>
      </w:r>
      <w:r>
        <w:rPr>
          <w:rFonts w:eastAsia="Times New Roman"/>
          <w:color w:val="000000"/>
          <w:szCs w:val="24"/>
          <w:shd w:val="clear" w:color="auto" w:fill="FFFFFF"/>
        </w:rPr>
        <w:lastRenderedPageBreak/>
        <w:t xml:space="preserve">μιας και το </w:t>
      </w:r>
      <w:r>
        <w:rPr>
          <w:rFonts w:eastAsia="Times New Roman"/>
          <w:color w:val="000000"/>
          <w:szCs w:val="24"/>
          <w:shd w:val="clear" w:color="auto" w:fill="FFFFFF"/>
        </w:rPr>
        <w:t>δ</w:t>
      </w:r>
      <w:r>
        <w:rPr>
          <w:rFonts w:eastAsia="Times New Roman"/>
          <w:color w:val="000000"/>
          <w:szCs w:val="24"/>
          <w:shd w:val="clear" w:color="auto" w:fill="FFFFFF"/>
        </w:rPr>
        <w:t>ημόσιο θα συνεχίζει να πληρώνει τον κλήρο</w:t>
      </w:r>
      <w:r>
        <w:rPr>
          <w:rFonts w:eastAsia="Times New Roman"/>
          <w:color w:val="000000"/>
          <w:szCs w:val="24"/>
          <w:shd w:val="clear" w:color="auto" w:fill="FFFFFF"/>
        </w:rPr>
        <w:t>, ο οποίος, βεβαίως, δεν θα έχει καμ</w:t>
      </w:r>
      <w:r>
        <w:rPr>
          <w:rFonts w:eastAsia="Times New Roman"/>
          <w:color w:val="000000"/>
          <w:szCs w:val="24"/>
          <w:shd w:val="clear" w:color="auto" w:fill="FFFFFF"/>
        </w:rPr>
        <w:t>μ</w:t>
      </w:r>
      <w:r>
        <w:rPr>
          <w:rFonts w:eastAsia="Times New Roman"/>
          <w:color w:val="000000"/>
          <w:szCs w:val="24"/>
          <w:shd w:val="clear" w:color="auto" w:fill="FFFFFF"/>
        </w:rPr>
        <w:t xml:space="preserve">ία σχέση, υποτίθεται, με το </w:t>
      </w:r>
      <w:r>
        <w:rPr>
          <w:rFonts w:eastAsia="Times New Roman"/>
          <w:color w:val="000000"/>
          <w:szCs w:val="24"/>
          <w:shd w:val="clear" w:color="auto" w:fill="FFFFFF"/>
        </w:rPr>
        <w:t>δ</w:t>
      </w:r>
      <w:r>
        <w:rPr>
          <w:rFonts w:eastAsia="Times New Roman"/>
          <w:color w:val="000000"/>
          <w:szCs w:val="24"/>
          <w:shd w:val="clear" w:color="auto" w:fill="FFFFFF"/>
        </w:rPr>
        <w:t>ημόσιο. Συνεπώς, όφελος οικονομικό εδώ δεν υπάρχει. Για να δούμε, λοιπόν, από πού θα βγουν αυτά τα χρήματα.</w:t>
      </w:r>
    </w:p>
    <w:p w14:paraId="2C1AD856"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Πρακτικά, όπως το βλέπετε εσείς, θα σας δοθεί η δυνατότητα και η ευκαιρία να προσλ</w:t>
      </w:r>
      <w:r>
        <w:rPr>
          <w:rFonts w:eastAsia="Times New Roman"/>
          <w:color w:val="000000"/>
          <w:szCs w:val="24"/>
          <w:shd w:val="clear" w:color="auto" w:fill="FFFFFF"/>
        </w:rPr>
        <w:t>άβετε δέκα χιλιάδες «δικά σας παιδιά». Θέλετε να φτιάξετε και εσείς τη δική σας στρατιά δημοσίων υπαλλήλων, σύμφωνα με όσα έκαναν οι παλαιότεροι. Βεβαίως, με αυτόν τον τρόπο</w:t>
      </w:r>
      <w:r>
        <w:rPr>
          <w:rFonts w:eastAsia="Times New Roman"/>
          <w:color w:val="000000"/>
          <w:szCs w:val="24"/>
          <w:shd w:val="clear" w:color="auto" w:fill="FFFFFF"/>
        </w:rPr>
        <w:t>,</w:t>
      </w:r>
      <w:r>
        <w:rPr>
          <w:rFonts w:eastAsia="Times New Roman"/>
          <w:color w:val="000000"/>
          <w:szCs w:val="24"/>
          <w:shd w:val="clear" w:color="auto" w:fill="FFFFFF"/>
        </w:rPr>
        <w:t xml:space="preserve"> κινείστε προς την εσωστρέφεια. </w:t>
      </w:r>
    </w:p>
    <w:p w14:paraId="2C1AD857"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την άλλη μεριά, στην πραγματική οικονομία, αφ</w:t>
      </w:r>
      <w:r>
        <w:rPr>
          <w:rFonts w:eastAsia="Times New Roman"/>
          <w:color w:val="000000"/>
          <w:szCs w:val="24"/>
          <w:shd w:val="clear" w:color="auto" w:fill="FFFFFF"/>
        </w:rPr>
        <w:t xml:space="preserve">ενός με την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xml:space="preserve">, στεγνώνετε την παραγωγική μηχανή και αφετέρου με τεχνάσματα σαν τον νόμο του κ.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ο οποίος επέβαλε στους ελεύθερους επαγγελματίες έναν φόρο ακόμα -περί φόρου πρόκειται</w:t>
      </w:r>
      <w:r>
        <w:rPr>
          <w:rFonts w:eastAsia="Times New Roman"/>
          <w:color w:val="000000"/>
          <w:szCs w:val="24"/>
          <w:shd w:val="clear" w:color="auto" w:fill="FFFFFF"/>
        </w:rPr>
        <w:t>,</w:t>
      </w:r>
      <w:r>
        <w:rPr>
          <w:rFonts w:eastAsia="Times New Roman"/>
          <w:color w:val="000000"/>
          <w:szCs w:val="24"/>
          <w:shd w:val="clear" w:color="auto" w:fill="FFFFFF"/>
        </w:rPr>
        <w:t xml:space="preserve"> εφόσον είναι κατ’ αναλογία με το εισόδημα, δεν </w:t>
      </w:r>
      <w:r>
        <w:rPr>
          <w:rFonts w:eastAsia="Times New Roman"/>
          <w:color w:val="000000"/>
          <w:szCs w:val="24"/>
          <w:shd w:val="clear" w:color="auto" w:fill="FFFFFF"/>
        </w:rPr>
        <w:t>πρόκειται για εισφορά- ακινητοποιείτε την αγορά, δημιουργείτε αναγκαστικά φοροφυγάδες, γιατί διαφορετικά δεν μπορούν να επιβιώσουν αυτοί οι άνθρωποι. Κάντε ένα άθροισμα να δείτε τι γίνεται με όλες αυτές τις επιβαρύνσεις</w:t>
      </w:r>
      <w:r>
        <w:rPr>
          <w:rFonts w:eastAsia="Times New Roman"/>
          <w:color w:val="000000"/>
          <w:szCs w:val="24"/>
          <w:shd w:val="clear" w:color="auto" w:fill="FFFFFF"/>
        </w:rPr>
        <w:t>,</w:t>
      </w:r>
      <w:r>
        <w:rPr>
          <w:rFonts w:eastAsia="Times New Roman"/>
          <w:color w:val="000000"/>
          <w:szCs w:val="24"/>
          <w:shd w:val="clear" w:color="auto" w:fill="FFFFFF"/>
        </w:rPr>
        <w:t xml:space="preserve"> που πέφτουν στα κεφάλια των ελεύθερ</w:t>
      </w:r>
      <w:r>
        <w:rPr>
          <w:rFonts w:eastAsia="Times New Roman"/>
          <w:color w:val="000000"/>
          <w:szCs w:val="24"/>
          <w:shd w:val="clear" w:color="auto" w:fill="FFFFFF"/>
        </w:rPr>
        <w:t>ων επαγγελματιών.</w:t>
      </w:r>
    </w:p>
    <w:p w14:paraId="2C1AD858" w14:textId="77777777" w:rsidR="00692F88" w:rsidRDefault="007C43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Καταστρέφετε, λοιπόν, την παραγωγική μηχανή και δεν καταλαβαίνω από πού θα πάρετε φόρους, εισφορές. Εμείς έχουμε επανειλημμένα ζητήσει τη στήριξη των ασθενέστερων κοινωνικών ομάδων. Αντίθετα, </w:t>
      </w:r>
      <w:r>
        <w:rPr>
          <w:rFonts w:eastAsia="Times New Roman"/>
          <w:color w:val="000000"/>
          <w:szCs w:val="24"/>
          <w:shd w:val="clear" w:color="auto" w:fill="FFFFFF"/>
        </w:rPr>
        <w:t>εσείς,</w:t>
      </w:r>
      <w:r>
        <w:rPr>
          <w:rFonts w:eastAsia="Times New Roman"/>
          <w:color w:val="000000"/>
          <w:szCs w:val="24"/>
          <w:shd w:val="clear" w:color="auto" w:fill="FFFFFF"/>
        </w:rPr>
        <w:t xml:space="preserve"> που είστε μία αριστερή </w:t>
      </w:r>
      <w:proofErr w:type="spellStart"/>
      <w:r>
        <w:rPr>
          <w:rFonts w:eastAsia="Times New Roman"/>
          <w:color w:val="000000"/>
          <w:szCs w:val="24"/>
          <w:shd w:val="clear" w:color="auto" w:fill="FFFFFF"/>
        </w:rPr>
        <w:t>Λ</w:t>
      </w:r>
      <w:r>
        <w:rPr>
          <w:rFonts w:eastAsia="Times New Roman"/>
          <w:color w:val="000000"/>
          <w:szCs w:val="24"/>
          <w:shd w:val="clear" w:color="auto" w:fill="FFFFFF"/>
        </w:rPr>
        <w:t>υβέρνηση</w:t>
      </w:r>
      <w:proofErr w:type="spellEnd"/>
      <w:r>
        <w:rPr>
          <w:rFonts w:eastAsia="Times New Roman"/>
          <w:color w:val="000000"/>
          <w:szCs w:val="24"/>
          <w:shd w:val="clear" w:color="auto" w:fill="FFFFFF"/>
        </w:rPr>
        <w:t xml:space="preserve"> και έπρεπε να υποβάλετε τους έχοντες και κατέχοντες σε μία διαδικασία κάλυψης των υποχρεώσεων του κράτους, επιβαρύνετε με διαρκώς αυξανόμενα βάρη τους φτωχότερους των συμπολιτών μας φορολογώντας οριζόντια.</w:t>
      </w:r>
    </w:p>
    <w:p w14:paraId="2C1AD859" w14:textId="77777777" w:rsidR="00692F88" w:rsidRDefault="007C4398">
      <w:pPr>
        <w:spacing w:line="600" w:lineRule="auto"/>
        <w:ind w:firstLine="720"/>
        <w:jc w:val="both"/>
        <w:rPr>
          <w:rFonts w:eastAsia="Times New Roman" w:cs="Times New Roman"/>
        </w:rPr>
      </w:pPr>
      <w:r>
        <w:rPr>
          <w:rFonts w:eastAsia="Times New Roman" w:cs="Times New Roman"/>
        </w:rPr>
        <w:t xml:space="preserve">Ας περάσουμε τώρα στο κύριο επίτευγμα της Κυβέρνησης, ότι δεν θα </w:t>
      </w:r>
      <w:proofErr w:type="spellStart"/>
      <w:r>
        <w:rPr>
          <w:rFonts w:eastAsia="Times New Roman" w:cs="Times New Roman"/>
        </w:rPr>
        <w:t>περικοπούν</w:t>
      </w:r>
      <w:proofErr w:type="spellEnd"/>
      <w:r>
        <w:rPr>
          <w:rFonts w:eastAsia="Times New Roman" w:cs="Times New Roman"/>
        </w:rPr>
        <w:t xml:space="preserve"> οι συντάξεις. Για τη </w:t>
      </w:r>
      <w:r>
        <w:rPr>
          <w:rFonts w:eastAsia="Times New Roman" w:cs="Times New Roman"/>
        </w:rPr>
        <w:t>σ</w:t>
      </w:r>
      <w:r>
        <w:rPr>
          <w:rFonts w:eastAsia="Times New Roman" w:cs="Times New Roman"/>
        </w:rPr>
        <w:t>υγκυβέρνηση</w:t>
      </w:r>
      <w:r>
        <w:rPr>
          <w:rFonts w:eastAsia="Times New Roman" w:cs="Times New Roman"/>
        </w:rPr>
        <w:t>,</w:t>
      </w:r>
      <w:r>
        <w:rPr>
          <w:rFonts w:eastAsia="Times New Roman" w:cs="Times New Roman"/>
        </w:rPr>
        <w:t xml:space="preserve"> είναι ένα </w:t>
      </w:r>
      <w:proofErr w:type="spellStart"/>
      <w:r>
        <w:rPr>
          <w:rFonts w:eastAsia="Times New Roman" w:cs="Times New Roman"/>
        </w:rPr>
        <w:t>μεταμνημονιακό</w:t>
      </w:r>
      <w:proofErr w:type="spellEnd"/>
      <w:r>
        <w:rPr>
          <w:rFonts w:eastAsia="Times New Roman" w:cs="Times New Roman"/>
        </w:rPr>
        <w:t xml:space="preserve"> κατόρθωμα η μη περικοπή των συντάξεων. Όμως, και εσείς οι ίδιοι, μαζί με τους προηγούμενους, βεβαίως, τη </w:t>
      </w:r>
      <w:r w:rsidRPr="00517A4F">
        <w:rPr>
          <w:rFonts w:eastAsia="Times New Roman" w:cs="Times New Roman"/>
        </w:rPr>
        <w:t>Νέα Δημοκρατία</w:t>
      </w:r>
      <w:r>
        <w:rPr>
          <w:rFonts w:eastAsia="Times New Roman" w:cs="Times New Roman"/>
        </w:rPr>
        <w:t xml:space="preserve"> </w:t>
      </w:r>
      <w:r>
        <w:rPr>
          <w:rFonts w:eastAsia="Times New Roman" w:cs="Times New Roman"/>
        </w:rPr>
        <w:t xml:space="preserve">και το </w:t>
      </w:r>
      <w:r w:rsidRPr="00517A4F">
        <w:rPr>
          <w:rFonts w:eastAsia="Times New Roman" w:cs="Times New Roman"/>
        </w:rPr>
        <w:t>ΠΑΣΟΚ</w:t>
      </w:r>
      <w:r>
        <w:rPr>
          <w:rFonts w:eastAsia="Times New Roman" w:cs="Times New Roman"/>
        </w:rPr>
        <w:t xml:space="preserve"> -δεν θέλω να σας αδικήσω- έχετε χάσει όλοι σας το λογαριασμό πόσες φορές έχετε περικόψει τις συντάξεις. Περιμένουμε να επιστραφούν τα κλεμμένα, περιμένουμε να ακούσουμε κάτι για τις λίστες. </w:t>
      </w:r>
    </w:p>
    <w:p w14:paraId="2C1AD85A" w14:textId="77777777" w:rsidR="00692F88" w:rsidRDefault="007C4398">
      <w:pPr>
        <w:spacing w:line="600" w:lineRule="auto"/>
        <w:ind w:firstLine="720"/>
        <w:jc w:val="both"/>
        <w:rPr>
          <w:rFonts w:eastAsia="Times New Roman" w:cs="Times New Roman"/>
        </w:rPr>
      </w:pPr>
      <w:r>
        <w:rPr>
          <w:rFonts w:eastAsia="Times New Roman" w:cs="Times New Roman"/>
        </w:rPr>
        <w:t>Αυτό το ζήτημα της υπέρμετρης συνταξιοδοτικής δαπάνη</w:t>
      </w:r>
      <w:r>
        <w:rPr>
          <w:rFonts w:eastAsia="Times New Roman" w:cs="Times New Roman"/>
        </w:rPr>
        <w:t xml:space="preserve">ς θα μπορούσε να είχε αποφευχθεί, αν υπήρχε ένα καλύτερο μείγμα πολιτικής καταβολής συντάξεων, βασισμένο, βεβαίως, σε </w:t>
      </w:r>
      <w:r>
        <w:rPr>
          <w:rFonts w:eastAsia="Times New Roman" w:cs="Times New Roman"/>
        </w:rPr>
        <w:lastRenderedPageBreak/>
        <w:t>οικονομικά κριτήρια. Διότι δεν μπορούμε να δίνουμε σύνταξη σε κάποιον</w:t>
      </w:r>
      <w:r>
        <w:rPr>
          <w:rFonts w:eastAsia="Times New Roman" w:cs="Times New Roman"/>
        </w:rPr>
        <w:t>,</w:t>
      </w:r>
      <w:r>
        <w:rPr>
          <w:rFonts w:eastAsia="Times New Roman" w:cs="Times New Roman"/>
        </w:rPr>
        <w:t xml:space="preserve"> ο οποίος έχει εισόδημα από ενοίκια ή από οποιαδήποτε άλλη πηγή, από</w:t>
      </w:r>
      <w:r>
        <w:rPr>
          <w:rFonts w:eastAsia="Times New Roman" w:cs="Times New Roman"/>
        </w:rPr>
        <w:t xml:space="preserve"> τόκους τραπεζών κ.λπ., ύψους 3.000 ευρώ. Τι να του κάνει η σύνταξη του συγκεκριμένου κυρίου, όταν υπάρχουν αυτή τη στιγμή άνθρωποι, συμπολίτες </w:t>
      </w:r>
      <w:r>
        <w:rPr>
          <w:rFonts w:eastAsia="Times New Roman" w:cs="Times New Roman"/>
        </w:rPr>
        <w:t>μας,</w:t>
      </w:r>
      <w:r>
        <w:rPr>
          <w:rFonts w:eastAsia="Times New Roman" w:cs="Times New Roman"/>
        </w:rPr>
        <w:t xml:space="preserve"> που πηγαίνουν στον σκουπιδοτενεκέ </w:t>
      </w:r>
      <w:r>
        <w:rPr>
          <w:rFonts w:eastAsia="Times New Roman" w:cs="Times New Roman"/>
        </w:rPr>
        <w:t xml:space="preserve">για να βρουν </w:t>
      </w:r>
      <w:r>
        <w:rPr>
          <w:rFonts w:eastAsia="Times New Roman" w:cs="Times New Roman"/>
        </w:rPr>
        <w:t>να φάνε; Και αυτό το γνωρίζετε πολύ καλά. Δεν είναι σχήμα λό</w:t>
      </w:r>
      <w:r>
        <w:rPr>
          <w:rFonts w:eastAsia="Times New Roman" w:cs="Times New Roman"/>
        </w:rPr>
        <w:t xml:space="preserve">γου. </w:t>
      </w:r>
    </w:p>
    <w:p w14:paraId="2C1AD85B" w14:textId="77777777" w:rsidR="00692F88" w:rsidRDefault="007C4398">
      <w:pPr>
        <w:spacing w:line="600" w:lineRule="auto"/>
        <w:ind w:firstLine="720"/>
        <w:jc w:val="both"/>
        <w:rPr>
          <w:rFonts w:eastAsia="Times New Roman" w:cs="Times New Roman"/>
        </w:rPr>
      </w:pPr>
      <w:r>
        <w:rPr>
          <w:rFonts w:eastAsia="Times New Roman" w:cs="Times New Roman"/>
        </w:rPr>
        <w:t xml:space="preserve">(Στο σημείο αυτό </w:t>
      </w:r>
      <w:r>
        <w:rPr>
          <w:rFonts w:eastAsia="Times New Roman" w:cs="Times New Roman"/>
        </w:rPr>
        <w:t>κ</w:t>
      </w:r>
      <w:r>
        <w:rPr>
          <w:rFonts w:eastAsia="Times New Roman" w:cs="Times New Roman"/>
        </w:rPr>
        <w:t>τυπάει το κουδούνι λήξεως του χρόνου ομιλίας του κυρίου Βουλευτή)</w:t>
      </w:r>
    </w:p>
    <w:p w14:paraId="2C1AD85C" w14:textId="77777777" w:rsidR="00692F88" w:rsidRDefault="007C4398">
      <w:pPr>
        <w:spacing w:line="600" w:lineRule="auto"/>
        <w:ind w:firstLine="720"/>
        <w:jc w:val="both"/>
        <w:rPr>
          <w:rFonts w:eastAsia="Times New Roman" w:cs="Times New Roman"/>
        </w:rPr>
      </w:pPr>
      <w:r>
        <w:rPr>
          <w:rFonts w:eastAsia="Times New Roman" w:cs="Times New Roman"/>
        </w:rPr>
        <w:t xml:space="preserve">Καταλήγω, γιατί ο χρόνος είναι πολύτιμος. </w:t>
      </w:r>
    </w:p>
    <w:p w14:paraId="2C1AD85D" w14:textId="77777777" w:rsidR="00692F88" w:rsidRDefault="007C4398">
      <w:pPr>
        <w:spacing w:line="600" w:lineRule="auto"/>
        <w:ind w:firstLine="720"/>
        <w:jc w:val="both"/>
        <w:rPr>
          <w:rFonts w:eastAsia="Times New Roman" w:cs="Times New Roman"/>
        </w:rPr>
      </w:pPr>
      <w:r>
        <w:rPr>
          <w:rFonts w:eastAsia="Times New Roman" w:cs="Times New Roman"/>
        </w:rPr>
        <w:t xml:space="preserve">Ας μη γελιόμαστε. Και αυτός ο </w:t>
      </w:r>
      <w:r>
        <w:rPr>
          <w:rFonts w:eastAsia="Times New Roman" w:cs="Times New Roman"/>
        </w:rPr>
        <w:t>π</w:t>
      </w:r>
      <w:r>
        <w:rPr>
          <w:rFonts w:eastAsia="Times New Roman" w:cs="Times New Roman"/>
        </w:rPr>
        <w:t xml:space="preserve">ροϋπολογισμός, όπως και οι προϋπολογισμοί των προηγούμενων κυβερνήσεων </w:t>
      </w:r>
      <w:r w:rsidRPr="00B41C96">
        <w:rPr>
          <w:rFonts w:eastAsia="Times New Roman" w:cs="Times New Roman"/>
        </w:rPr>
        <w:t>ΠΑΣΟΚ</w:t>
      </w:r>
      <w:r>
        <w:rPr>
          <w:rFonts w:eastAsia="Times New Roman" w:cs="Times New Roman"/>
        </w:rPr>
        <w:t xml:space="preserve">, </w:t>
      </w:r>
      <w:r w:rsidRPr="00B41C96">
        <w:rPr>
          <w:rFonts w:eastAsia="Times New Roman" w:cs="Times New Roman"/>
        </w:rPr>
        <w:t>Νέας Δημοκρατί</w:t>
      </w:r>
      <w:r w:rsidRPr="00B41C96">
        <w:rPr>
          <w:rFonts w:eastAsia="Times New Roman" w:cs="Times New Roman"/>
        </w:rPr>
        <w:t>ας</w:t>
      </w:r>
      <w:r>
        <w:rPr>
          <w:rFonts w:eastAsia="Times New Roman" w:cs="Times New Roman"/>
        </w:rPr>
        <w:t xml:space="preserve"> κ.λπ., αντικατοπτρίζει τις ίδιες ακριβώς πολιτικές, οι οποίες παράγουν σωρεία προβλημάτων</w:t>
      </w:r>
      <w:r>
        <w:rPr>
          <w:rFonts w:eastAsia="Times New Roman" w:cs="Times New Roman"/>
        </w:rPr>
        <w:t>,</w:t>
      </w:r>
      <w:r>
        <w:rPr>
          <w:rFonts w:eastAsia="Times New Roman" w:cs="Times New Roman"/>
        </w:rPr>
        <w:t xml:space="preserve"> χωρίς ελπίδα εξόδου από το τούνελ. </w:t>
      </w:r>
    </w:p>
    <w:p w14:paraId="2C1AD85E" w14:textId="77777777" w:rsidR="00692F88" w:rsidRDefault="007C4398">
      <w:pPr>
        <w:spacing w:line="600" w:lineRule="auto"/>
        <w:ind w:firstLine="720"/>
        <w:jc w:val="both"/>
        <w:rPr>
          <w:rFonts w:eastAsia="Times New Roman" w:cs="Times New Roman"/>
        </w:rPr>
      </w:pPr>
      <w:r>
        <w:rPr>
          <w:rFonts w:eastAsia="Times New Roman" w:cs="Times New Roman"/>
        </w:rPr>
        <w:t xml:space="preserve">Θα σας δώσω μερικά παραδείγματα: Τέσσερα εκατομμύρια και πλέον πολίτες της χώρας έχουν ληξιπρόθεσμα χρέη προς το </w:t>
      </w:r>
      <w:r>
        <w:rPr>
          <w:rFonts w:eastAsia="Times New Roman" w:cs="Times New Roman"/>
        </w:rPr>
        <w:t>δ</w:t>
      </w:r>
      <w:r>
        <w:rPr>
          <w:rFonts w:eastAsia="Times New Roman" w:cs="Times New Roman"/>
        </w:rPr>
        <w:t>ημόσιο. Περί</w:t>
      </w:r>
      <w:r>
        <w:rPr>
          <w:rFonts w:eastAsia="Times New Roman" w:cs="Times New Roman"/>
        </w:rPr>
        <w:t xml:space="preserve">που ένας στους δύο φορολογούμενους </w:t>
      </w:r>
      <w:r>
        <w:rPr>
          <w:rFonts w:eastAsia="Times New Roman" w:cs="Times New Roman"/>
        </w:rPr>
        <w:lastRenderedPageBreak/>
        <w:t xml:space="preserve">δεν μπορεί αυτά να τα αντιμετωπίσει. Χίλιοι συμπολίτες μας τη μέρα έρχονται αντιμέτωποι με κατασχέσεις για ληξιπρόθεσμα χρέη προς το </w:t>
      </w:r>
      <w:r>
        <w:rPr>
          <w:rFonts w:eastAsia="Times New Roman" w:cs="Times New Roman"/>
        </w:rPr>
        <w:t>δ</w:t>
      </w:r>
      <w:r>
        <w:rPr>
          <w:rFonts w:eastAsia="Times New Roman" w:cs="Times New Roman"/>
        </w:rPr>
        <w:t xml:space="preserve">ημόσιο. </w:t>
      </w:r>
    </w:p>
    <w:p w14:paraId="2C1AD85F" w14:textId="77777777" w:rsidR="00692F88" w:rsidRDefault="007C4398">
      <w:pPr>
        <w:spacing w:line="600" w:lineRule="auto"/>
        <w:ind w:firstLine="720"/>
        <w:jc w:val="both"/>
        <w:rPr>
          <w:rFonts w:eastAsia="Times New Roman" w:cs="Times New Roman"/>
        </w:rPr>
      </w:pPr>
      <w:r>
        <w:rPr>
          <w:rFonts w:eastAsia="Times New Roman" w:cs="Times New Roman"/>
        </w:rPr>
        <w:t>Το 46% του πληθυσμού της χώρας, δηλαδή 5,1 εκατομμύρια άτομα, ζουν με εισόδημα</w:t>
      </w:r>
      <w:r>
        <w:rPr>
          <w:rFonts w:eastAsia="Times New Roman" w:cs="Times New Roman"/>
        </w:rPr>
        <w:t xml:space="preserve"> κάτω από το επίσημο όριο της φτώχειας, των 382 ευρώ το μήνα. Μάλιστα, από αυτούς, το 48% ζει σε συνθήκες ακραίας φτώχειας με κάτω από 182 ευρώ μηνιαίως. Το 26,7% των παιδιών ηλικίας μέχρι δεκαεπτά ετών, σύμφωνα με τα στοιχεία της ΕΛΣΤΑΤ, στερείται βασικών</w:t>
      </w:r>
      <w:r>
        <w:rPr>
          <w:rFonts w:eastAsia="Times New Roman" w:cs="Times New Roman"/>
        </w:rPr>
        <w:t xml:space="preserve"> υλικών αγαθών. Οι συνταξιούχοι έχουν και αυτοί τεράστιο πρόβλημα. Ένα εκατομμύριο και πλέον ζει με κάτω από 500 ευρώ το μήνα. </w:t>
      </w:r>
    </w:p>
    <w:p w14:paraId="2C1AD860" w14:textId="77777777" w:rsidR="00692F88" w:rsidRDefault="007C4398">
      <w:pPr>
        <w:spacing w:line="600" w:lineRule="auto"/>
        <w:ind w:firstLine="720"/>
        <w:jc w:val="both"/>
        <w:rPr>
          <w:rFonts w:eastAsia="Times New Roman" w:cs="Times New Roman"/>
        </w:rPr>
      </w:pPr>
      <w:r>
        <w:rPr>
          <w:rFonts w:eastAsia="Times New Roman" w:cs="Times New Roman"/>
        </w:rPr>
        <w:t>Βεβαίως, εμείς δεν μπορούμε να ψηφίσουμε έναν τέτοιο προϋπολογισμό. Θα τον καταψηφίσουμε. Τον θεωρούμε προεκλογικό και καθόλου α</w:t>
      </w:r>
      <w:r>
        <w:rPr>
          <w:rFonts w:eastAsia="Times New Roman" w:cs="Times New Roman"/>
        </w:rPr>
        <w:t>ναπτυξιακό.</w:t>
      </w:r>
    </w:p>
    <w:p w14:paraId="2C1AD861" w14:textId="77777777" w:rsidR="00692F88" w:rsidRDefault="007C4398">
      <w:pPr>
        <w:spacing w:line="600" w:lineRule="auto"/>
        <w:ind w:firstLine="720"/>
        <w:jc w:val="both"/>
        <w:rPr>
          <w:rFonts w:eastAsia="Times New Roman" w:cs="Times New Roman"/>
        </w:rPr>
      </w:pPr>
      <w:r>
        <w:rPr>
          <w:rFonts w:eastAsia="Times New Roman" w:cs="Times New Roman"/>
        </w:rPr>
        <w:t xml:space="preserve">Ευχαριστώ πολύ. </w:t>
      </w:r>
    </w:p>
    <w:p w14:paraId="2C1AD862" w14:textId="77777777" w:rsidR="00692F88" w:rsidRDefault="007C4398">
      <w:pPr>
        <w:spacing w:line="600" w:lineRule="auto"/>
        <w:ind w:firstLine="720"/>
        <w:jc w:val="both"/>
        <w:rPr>
          <w:rFonts w:eastAsia="Times New Roman" w:cs="Times New Roman"/>
        </w:rPr>
      </w:pPr>
      <w:r w:rsidRPr="00794B7D">
        <w:rPr>
          <w:rFonts w:eastAsia="Times New Roman"/>
          <w:b/>
          <w:bCs/>
        </w:rPr>
        <w:t xml:space="preserve">ΠΡΟΕΔΡΕΥΩΝ (Γεώργιος </w:t>
      </w:r>
      <w:proofErr w:type="spellStart"/>
      <w:r w:rsidRPr="00794B7D">
        <w:rPr>
          <w:rFonts w:eastAsia="Times New Roman"/>
          <w:b/>
          <w:bCs/>
        </w:rPr>
        <w:t>Λαμπρούλης</w:t>
      </w:r>
      <w:proofErr w:type="spellEnd"/>
      <w:r w:rsidRPr="00794B7D">
        <w:rPr>
          <w:rFonts w:eastAsia="Times New Roman"/>
          <w:b/>
          <w:bCs/>
        </w:rPr>
        <w:t>):</w:t>
      </w:r>
      <w:r>
        <w:rPr>
          <w:rFonts w:eastAsia="Times New Roman" w:cs="Times New Roman"/>
        </w:rPr>
        <w:t xml:space="preserve"> Τον λόγο έχει ο κ. Θεοχάρης, ο </w:t>
      </w:r>
      <w:r>
        <w:rPr>
          <w:rFonts w:eastAsia="Times New Roman" w:cs="Times New Roman"/>
        </w:rPr>
        <w:t>ε</w:t>
      </w:r>
      <w:r>
        <w:rPr>
          <w:rFonts w:eastAsia="Times New Roman" w:cs="Times New Roman"/>
        </w:rPr>
        <w:t xml:space="preserve">ιδικός </w:t>
      </w:r>
      <w:r>
        <w:rPr>
          <w:rFonts w:eastAsia="Times New Roman" w:cs="Times New Roman"/>
        </w:rPr>
        <w:t>ε</w:t>
      </w:r>
      <w:r>
        <w:rPr>
          <w:rFonts w:eastAsia="Times New Roman" w:cs="Times New Roman"/>
        </w:rPr>
        <w:t xml:space="preserve">ισηγητής από τους Ανεξάρτητους Βουλευτές. </w:t>
      </w:r>
    </w:p>
    <w:p w14:paraId="2C1AD863" w14:textId="77777777" w:rsidR="00692F88" w:rsidRDefault="007C4398">
      <w:pPr>
        <w:spacing w:line="600" w:lineRule="auto"/>
        <w:ind w:firstLine="720"/>
        <w:jc w:val="both"/>
        <w:rPr>
          <w:rFonts w:eastAsia="Times New Roman" w:cs="Times New Roman"/>
        </w:rPr>
      </w:pPr>
      <w:r w:rsidRPr="00794B7D">
        <w:rPr>
          <w:rFonts w:eastAsia="Times New Roman" w:cs="Times New Roman"/>
          <w:b/>
        </w:rPr>
        <w:lastRenderedPageBreak/>
        <w:t>ΘΕΟΧΑΡΗΣ (ΧΑΡΗΣ) ΘΕΟΧΑΡΗΣ:</w:t>
      </w:r>
      <w:r>
        <w:rPr>
          <w:rFonts w:eastAsia="Times New Roman" w:cs="Times New Roman"/>
        </w:rPr>
        <w:t xml:space="preserve"> Ευχαριστώ πολύ, κύριε Πρόεδρε. Είμαι από τους πραγματικά ανεξάρτητους. </w:t>
      </w:r>
    </w:p>
    <w:p w14:paraId="2C1AD864" w14:textId="77777777" w:rsidR="00692F88" w:rsidRDefault="007C4398">
      <w:pPr>
        <w:spacing w:line="600" w:lineRule="auto"/>
        <w:ind w:firstLine="720"/>
        <w:jc w:val="both"/>
        <w:rPr>
          <w:rFonts w:eastAsia="Times New Roman" w:cs="Times New Roman"/>
        </w:rPr>
      </w:pPr>
      <w:r>
        <w:rPr>
          <w:rFonts w:eastAsia="Times New Roman" w:cs="Times New Roman"/>
        </w:rPr>
        <w:t xml:space="preserve">Κυρίες και </w:t>
      </w:r>
      <w:r>
        <w:rPr>
          <w:rFonts w:eastAsia="Times New Roman" w:cs="Times New Roman"/>
        </w:rPr>
        <w:t xml:space="preserve">κύριοι συνάδελφοι, σήμερα είμαστε </w:t>
      </w:r>
      <w:proofErr w:type="spellStart"/>
      <w:r>
        <w:rPr>
          <w:rFonts w:eastAsia="Times New Roman" w:cs="Times New Roman"/>
        </w:rPr>
        <w:t>εκατόν</w:t>
      </w:r>
      <w:proofErr w:type="spellEnd"/>
      <w:r>
        <w:rPr>
          <w:rFonts w:eastAsia="Times New Roman" w:cs="Times New Roman"/>
        </w:rPr>
        <w:t xml:space="preserve"> δέκα τέσσερις ημέρες μετά την 20η Αυγούστου και ξεκινάμε αυτή τη συζήτηση για τον προϋπολογισμό. </w:t>
      </w:r>
    </w:p>
    <w:p w14:paraId="2C1AD865" w14:textId="77777777" w:rsidR="00692F88" w:rsidRDefault="007C4398">
      <w:pPr>
        <w:spacing w:line="600" w:lineRule="auto"/>
        <w:ind w:firstLine="720"/>
        <w:jc w:val="both"/>
        <w:rPr>
          <w:rFonts w:eastAsia="Times New Roman" w:cs="Times New Roman"/>
        </w:rPr>
      </w:pPr>
      <w:r>
        <w:rPr>
          <w:rFonts w:eastAsia="Times New Roman" w:cs="Times New Roman"/>
        </w:rPr>
        <w:t xml:space="preserve">Είναι ο </w:t>
      </w:r>
      <w:r>
        <w:rPr>
          <w:rFonts w:eastAsia="Times New Roman" w:cs="Times New Roman"/>
        </w:rPr>
        <w:t>π</w:t>
      </w:r>
      <w:r>
        <w:rPr>
          <w:rFonts w:eastAsia="Times New Roman" w:cs="Times New Roman"/>
        </w:rPr>
        <w:t>ροϋπολογισμός του 2019</w:t>
      </w:r>
      <w:r>
        <w:rPr>
          <w:rFonts w:eastAsia="Times New Roman" w:cs="Times New Roman"/>
        </w:rPr>
        <w:t>,</w:t>
      </w:r>
      <w:r>
        <w:rPr>
          <w:rFonts w:eastAsia="Times New Roman" w:cs="Times New Roman"/>
        </w:rPr>
        <w:t xml:space="preserve"> διαφορετικός από τους προηγούμενους, ο πρώτος </w:t>
      </w:r>
      <w:proofErr w:type="spellStart"/>
      <w:r>
        <w:rPr>
          <w:rFonts w:eastAsia="Times New Roman" w:cs="Times New Roman"/>
        </w:rPr>
        <w:t>μεταμνημονιακός</w:t>
      </w:r>
      <w:proofErr w:type="spellEnd"/>
      <w:r>
        <w:rPr>
          <w:rFonts w:eastAsia="Times New Roman" w:cs="Times New Roman"/>
        </w:rPr>
        <w:t xml:space="preserve"> προϋπολογισμός; Είναι ένας προϋπολογισμός υπευθυνότητας και ισορροπίας; Είναι ένας επεκτατικός προϋπολογισμός; Είναι, τέλος, ένας προϋπολογισμός</w:t>
      </w:r>
      <w:r>
        <w:rPr>
          <w:rFonts w:eastAsia="Times New Roman" w:cs="Times New Roman"/>
        </w:rPr>
        <w:t>,</w:t>
      </w:r>
      <w:r>
        <w:rPr>
          <w:rFonts w:eastAsia="Times New Roman" w:cs="Times New Roman"/>
        </w:rPr>
        <w:t xml:space="preserve"> που υπηρετεί το αναπτυξιακό σχέδιο, ένα κάποιο αναπτυξιακό σχέδιο; </w:t>
      </w:r>
    </w:p>
    <w:p w14:paraId="2C1AD866" w14:textId="77777777" w:rsidR="00692F88" w:rsidRDefault="007C4398">
      <w:pPr>
        <w:spacing w:line="600" w:lineRule="auto"/>
        <w:ind w:firstLine="720"/>
        <w:jc w:val="both"/>
        <w:rPr>
          <w:rFonts w:eastAsia="Times New Roman" w:cs="Times New Roman"/>
        </w:rPr>
      </w:pPr>
      <w:r>
        <w:rPr>
          <w:rFonts w:eastAsia="Times New Roman" w:cs="Times New Roman"/>
        </w:rPr>
        <w:t>Δεν είναι τυχαία αυτά τα ερωτήματα. Είναι</w:t>
      </w:r>
      <w:r>
        <w:rPr>
          <w:rFonts w:eastAsia="Times New Roman" w:cs="Times New Roman"/>
        </w:rPr>
        <w:t xml:space="preserve"> αυτά τα ερωτήματα, αυτές οι περιγραφές</w:t>
      </w:r>
      <w:r>
        <w:rPr>
          <w:rFonts w:eastAsia="Times New Roman" w:cs="Times New Roman"/>
        </w:rPr>
        <w:t>,</w:t>
      </w:r>
      <w:r>
        <w:rPr>
          <w:rFonts w:eastAsia="Times New Roman" w:cs="Times New Roman"/>
        </w:rPr>
        <w:t xml:space="preserve"> τις οποίες χρησιμοποίησε το Υπουργείο Οικονομικών στην </w:t>
      </w:r>
      <w:r>
        <w:rPr>
          <w:rFonts w:eastAsia="Times New Roman" w:cs="Times New Roman"/>
        </w:rPr>
        <w:t>ε</w:t>
      </w:r>
      <w:r>
        <w:rPr>
          <w:rFonts w:eastAsia="Times New Roman" w:cs="Times New Roman"/>
        </w:rPr>
        <w:t xml:space="preserve">ισηγητική </w:t>
      </w:r>
      <w:r>
        <w:rPr>
          <w:rFonts w:eastAsia="Times New Roman" w:cs="Times New Roman"/>
        </w:rPr>
        <w:t>έ</w:t>
      </w:r>
      <w:r>
        <w:rPr>
          <w:rFonts w:eastAsia="Times New Roman" w:cs="Times New Roman"/>
        </w:rPr>
        <w:t xml:space="preserve">κθεση και ο Υπουργός Οικονομικών στις ομιλίες του περιγράφοντας αυτόν τον </w:t>
      </w:r>
      <w:r>
        <w:rPr>
          <w:rFonts w:eastAsia="Times New Roman" w:cs="Times New Roman"/>
        </w:rPr>
        <w:t>π</w:t>
      </w:r>
      <w:r>
        <w:rPr>
          <w:rFonts w:eastAsia="Times New Roman" w:cs="Times New Roman"/>
        </w:rPr>
        <w:t>ροϋπολογισμό.</w:t>
      </w:r>
    </w:p>
    <w:p w14:paraId="2C1AD867" w14:textId="77777777" w:rsidR="00692F88" w:rsidRDefault="007C4398">
      <w:pPr>
        <w:spacing w:line="600" w:lineRule="auto"/>
        <w:ind w:firstLine="720"/>
        <w:jc w:val="both"/>
        <w:rPr>
          <w:rFonts w:eastAsia="Times New Roman" w:cs="Times New Roman"/>
        </w:rPr>
      </w:pPr>
      <w:r>
        <w:rPr>
          <w:rFonts w:eastAsia="Times New Roman" w:cs="Times New Roman"/>
        </w:rPr>
        <w:t xml:space="preserve">Ας τα πάρουμε αυτά τα ερωτήματα ένα-ένα. Νομίζω ότι αξίζει </w:t>
      </w:r>
      <w:r>
        <w:rPr>
          <w:rFonts w:eastAsia="Times New Roman" w:cs="Times New Roman"/>
        </w:rPr>
        <w:t xml:space="preserve">να απαντηθούν. </w:t>
      </w:r>
    </w:p>
    <w:p w14:paraId="2C1AD868" w14:textId="77777777" w:rsidR="00692F88" w:rsidRDefault="007C4398">
      <w:pPr>
        <w:spacing w:line="600" w:lineRule="auto"/>
        <w:ind w:firstLine="720"/>
        <w:jc w:val="both"/>
        <w:rPr>
          <w:rFonts w:eastAsia="Times New Roman" w:cs="Times New Roman"/>
        </w:rPr>
      </w:pPr>
      <w:r>
        <w:rPr>
          <w:rFonts w:eastAsia="Times New Roman" w:cs="Times New Roman"/>
        </w:rPr>
        <w:lastRenderedPageBreak/>
        <w:t xml:space="preserve">Είναι, λοιπόν, αυτός ένας διαφορετικός προϋπολογισμός; Αν ερχόμουν από το εξωτερικό και έβλεπα αυτόν τον </w:t>
      </w:r>
      <w:r>
        <w:rPr>
          <w:rFonts w:eastAsia="Times New Roman" w:cs="Times New Roman"/>
        </w:rPr>
        <w:t>π</w:t>
      </w:r>
      <w:r>
        <w:rPr>
          <w:rFonts w:eastAsia="Times New Roman" w:cs="Times New Roman"/>
        </w:rPr>
        <w:t>ροϋπολογισμό, δεν θα καταλάβαινα ότι έχουμε βγει από τα μνημόνια. Τα έσοδα αυξάνονται περίπου όσο και το ΑΕΠ. Άρα, κα</w:t>
      </w:r>
      <w:r>
        <w:rPr>
          <w:rFonts w:eastAsia="Times New Roman" w:cs="Times New Roman"/>
        </w:rPr>
        <w:t>μ</w:t>
      </w:r>
      <w:r>
        <w:rPr>
          <w:rFonts w:eastAsia="Times New Roman" w:cs="Times New Roman"/>
        </w:rPr>
        <w:t>μία ουσιαστική φ</w:t>
      </w:r>
      <w:r>
        <w:rPr>
          <w:rFonts w:eastAsia="Times New Roman" w:cs="Times New Roman"/>
        </w:rPr>
        <w:t xml:space="preserve">ορολογική ελάφρυνση. Οι πρωτογενείς δαπάνες πέφτουν, παρόλη την αύξηση του ΑΕΠ. </w:t>
      </w:r>
    </w:p>
    <w:p w14:paraId="2C1AD869" w14:textId="77777777" w:rsidR="00692F88" w:rsidRDefault="007C4398">
      <w:pPr>
        <w:spacing w:line="600" w:lineRule="auto"/>
        <w:ind w:firstLine="720"/>
        <w:jc w:val="both"/>
        <w:rPr>
          <w:rFonts w:eastAsia="Times New Roman" w:cs="Times New Roman"/>
        </w:rPr>
      </w:pPr>
      <w:r>
        <w:rPr>
          <w:rFonts w:eastAsia="Times New Roman" w:cs="Times New Roman"/>
        </w:rPr>
        <w:t xml:space="preserve">Συμπέρασμα πρώτο: Ίδια συνταγή στα έσοδα, ίδια συνταγή στα έξοδα. </w:t>
      </w:r>
    </w:p>
    <w:p w14:paraId="2C1AD86A" w14:textId="77777777" w:rsidR="00692F88" w:rsidRDefault="007C4398">
      <w:pPr>
        <w:spacing w:line="600" w:lineRule="auto"/>
        <w:ind w:firstLine="720"/>
        <w:jc w:val="both"/>
        <w:rPr>
          <w:rFonts w:eastAsia="Times New Roman" w:cs="Times New Roman"/>
        </w:rPr>
      </w:pPr>
      <w:r>
        <w:rPr>
          <w:rFonts w:eastAsia="Times New Roman" w:cs="Times New Roman"/>
        </w:rPr>
        <w:t xml:space="preserve">Συμπέρασμα δεύτερο: Το κοινωνικό πρόσημο των δαπανών είναι μάλλον χειρότερο και από το 2018 και αυτό, </w:t>
      </w:r>
      <w:proofErr w:type="spellStart"/>
      <w:r>
        <w:rPr>
          <w:rFonts w:eastAsia="Times New Roman" w:cs="Times New Roman"/>
        </w:rPr>
        <w:t>παρ</w:t>
      </w:r>
      <w:r>
        <w:rPr>
          <w:rFonts w:eastAsia="Times New Roman" w:cs="Times New Roman"/>
        </w:rPr>
        <w:t>’</w:t>
      </w:r>
      <w:r>
        <w:rPr>
          <w:rFonts w:eastAsia="Times New Roman" w:cs="Times New Roman"/>
        </w:rPr>
        <w:t>όλ</w:t>
      </w:r>
      <w:r>
        <w:rPr>
          <w:rFonts w:eastAsia="Times New Roman" w:cs="Times New Roman"/>
        </w:rPr>
        <w:t>ο</w:t>
      </w:r>
      <w:proofErr w:type="spellEnd"/>
      <w:r>
        <w:rPr>
          <w:rFonts w:eastAsia="Times New Roman" w:cs="Times New Roman"/>
        </w:rPr>
        <w:t xml:space="preserve"> που δεν κόπηκαν οι συντάξεις. Φανταστείτε ποια θα ήταν η εικόνα αν είχαμε και περικοπές. </w:t>
      </w:r>
    </w:p>
    <w:p w14:paraId="2C1AD86B" w14:textId="77777777" w:rsidR="00692F88" w:rsidRDefault="007C4398">
      <w:pPr>
        <w:spacing w:line="600" w:lineRule="auto"/>
        <w:ind w:firstLine="720"/>
        <w:jc w:val="both"/>
        <w:rPr>
          <w:rFonts w:eastAsia="Times New Roman" w:cs="Times New Roman"/>
        </w:rPr>
      </w:pPr>
      <w:r>
        <w:rPr>
          <w:rFonts w:eastAsia="Times New Roman" w:cs="Times New Roman"/>
        </w:rPr>
        <w:t xml:space="preserve">Πώς στηρίζει ο </w:t>
      </w:r>
      <w:r>
        <w:rPr>
          <w:rFonts w:eastAsia="Times New Roman" w:cs="Times New Roman"/>
        </w:rPr>
        <w:t>π</w:t>
      </w:r>
      <w:r>
        <w:rPr>
          <w:rFonts w:eastAsia="Times New Roman" w:cs="Times New Roman"/>
        </w:rPr>
        <w:t>ροϋπολογισμός τον πολίτη; Άμεσα, από τα κονδύλια που πληρώνει απευθείας στον πολίτη μέσω επιδομάτων, όπως για παράδειγμα το επίδομα ενοικίου, αλλά κ</w:t>
      </w:r>
      <w:r>
        <w:rPr>
          <w:rFonts w:eastAsia="Times New Roman" w:cs="Times New Roman"/>
        </w:rPr>
        <w:t xml:space="preserve">αι έμμεσα, με τα χρήματα που δίνει ο </w:t>
      </w:r>
      <w:r>
        <w:rPr>
          <w:rFonts w:eastAsia="Times New Roman" w:cs="Times New Roman"/>
        </w:rPr>
        <w:t>π</w:t>
      </w:r>
      <w:r>
        <w:rPr>
          <w:rFonts w:eastAsia="Times New Roman" w:cs="Times New Roman"/>
        </w:rPr>
        <w:t xml:space="preserve">ροϋπολογισμός στα νοσοκομεία και στα ασφαλιστικά ταμεία. Οι άμεσες παροχές μειώνονται κατά 900.000.000, οι έμμεσες μειώνονται κατά 400.000.000. </w:t>
      </w:r>
    </w:p>
    <w:p w14:paraId="2C1AD86C" w14:textId="77777777" w:rsidR="00692F88" w:rsidRDefault="007C4398">
      <w:pPr>
        <w:spacing w:line="600" w:lineRule="auto"/>
        <w:ind w:firstLine="720"/>
        <w:jc w:val="both"/>
        <w:rPr>
          <w:rFonts w:eastAsia="Times New Roman" w:cs="Times New Roman"/>
        </w:rPr>
      </w:pPr>
      <w:r>
        <w:rPr>
          <w:rFonts w:eastAsia="Times New Roman" w:cs="Times New Roman"/>
        </w:rPr>
        <w:lastRenderedPageBreak/>
        <w:t>Πού πάνε αυτές οι μειώσεις; Σε αύξηση της μισθολογικής δαπάνης. Σε διάστη</w:t>
      </w:r>
      <w:r>
        <w:rPr>
          <w:rFonts w:eastAsia="Times New Roman" w:cs="Times New Roman"/>
        </w:rPr>
        <w:t>μα τριών ετών -2017-2019- θα αυξήσετε τη μισθολογική δαπάνη κατά 1 δισεκατομμύριο. Και αυτό</w:t>
      </w:r>
      <w:r>
        <w:rPr>
          <w:rFonts w:eastAsia="Times New Roman" w:cs="Times New Roman"/>
        </w:rPr>
        <w:t>,</w:t>
      </w:r>
      <w:r>
        <w:rPr>
          <w:rFonts w:eastAsia="Times New Roman" w:cs="Times New Roman"/>
        </w:rPr>
        <w:t xml:space="preserve"> έχοντας αφαιρέσει το 1 δισεκατομμύριο</w:t>
      </w:r>
      <w:r>
        <w:rPr>
          <w:rFonts w:eastAsia="Times New Roman" w:cs="Times New Roman"/>
        </w:rPr>
        <w:t>,</w:t>
      </w:r>
      <w:r>
        <w:rPr>
          <w:rFonts w:eastAsia="Times New Roman" w:cs="Times New Roman"/>
        </w:rPr>
        <w:t xml:space="preserve"> για τα εφάπαξ</w:t>
      </w:r>
      <w:r>
        <w:rPr>
          <w:rFonts w:eastAsia="Times New Roman" w:cs="Times New Roman"/>
        </w:rPr>
        <w:t>,</w:t>
      </w:r>
      <w:r>
        <w:rPr>
          <w:rFonts w:eastAsia="Times New Roman" w:cs="Times New Roman"/>
        </w:rPr>
        <w:t xml:space="preserve"> που πήγαν με δικαστικές αποφάσεις. Μόνο μισό δισεκατομμύριο είναι η αύξηση από το 2018 στο 2019. </w:t>
      </w:r>
    </w:p>
    <w:p w14:paraId="2C1AD86D" w14:textId="77777777" w:rsidR="00692F88" w:rsidRDefault="007C4398">
      <w:pPr>
        <w:spacing w:line="600" w:lineRule="auto"/>
        <w:ind w:firstLine="720"/>
        <w:jc w:val="both"/>
        <w:rPr>
          <w:rFonts w:eastAsia="Times New Roman" w:cs="Times New Roman"/>
        </w:rPr>
      </w:pPr>
      <w:r>
        <w:rPr>
          <w:rFonts w:eastAsia="Times New Roman" w:cs="Times New Roman"/>
        </w:rPr>
        <w:t>Ακόμη, τα λ</w:t>
      </w:r>
      <w:r>
        <w:rPr>
          <w:rFonts w:eastAsia="Times New Roman" w:cs="Times New Roman"/>
        </w:rPr>
        <w:t xml:space="preserve">ειτουργικά έξοδα αυξάνονται κατά 400.000.000, ένα ποσό αρκετά μεγάλο, αν κρίνουμε το συνολικό ποσό των λειτουργικών εξόδων. Η μάχη ενάντια στη σπατάλη χάθηκε. Η μάχη, εν τέλει, ενάντια στα μνημόνια χάθηκε. </w:t>
      </w:r>
    </w:p>
    <w:p w14:paraId="2C1AD86E" w14:textId="77777777" w:rsidR="00692F88" w:rsidRDefault="007C4398">
      <w:pPr>
        <w:spacing w:line="600" w:lineRule="auto"/>
        <w:ind w:firstLine="720"/>
        <w:jc w:val="both"/>
        <w:rPr>
          <w:rFonts w:eastAsia="Times New Roman" w:cs="Times New Roman"/>
        </w:rPr>
      </w:pPr>
      <w:r>
        <w:rPr>
          <w:rFonts w:eastAsia="Times New Roman" w:cs="Times New Roman"/>
        </w:rPr>
        <w:t xml:space="preserve">Δεύτερη ερώτηση: Είναι αυτός ο </w:t>
      </w:r>
      <w:r>
        <w:rPr>
          <w:rFonts w:eastAsia="Times New Roman" w:cs="Times New Roman"/>
        </w:rPr>
        <w:t>π</w:t>
      </w:r>
      <w:r>
        <w:rPr>
          <w:rFonts w:eastAsia="Times New Roman" w:cs="Times New Roman"/>
        </w:rPr>
        <w:t>ροϋπολογισμός ένα</w:t>
      </w:r>
      <w:r>
        <w:rPr>
          <w:rFonts w:eastAsia="Times New Roman" w:cs="Times New Roman"/>
        </w:rPr>
        <w:t xml:space="preserve">ς προϋπολογισμός υπευθυνότητας; Θα επαληθευθεί στο τέλος της χρονιάς; </w:t>
      </w:r>
    </w:p>
    <w:p w14:paraId="2C1AD86F" w14:textId="77777777" w:rsidR="00692F88" w:rsidRDefault="007C4398">
      <w:pPr>
        <w:spacing w:line="600" w:lineRule="auto"/>
        <w:ind w:firstLine="720"/>
        <w:jc w:val="both"/>
        <w:rPr>
          <w:rFonts w:eastAsia="Times New Roman" w:cs="Times New Roman"/>
        </w:rPr>
      </w:pPr>
      <w:r>
        <w:rPr>
          <w:rFonts w:eastAsia="Times New Roman" w:cs="Times New Roman"/>
        </w:rPr>
        <w:t>Κυρίες και κύριοι συνάδελφοι, η οικονομική διαχείριση της Κυβέρνησης είναι υπεύθυνη, η οικονομική διαχείριση της Κυβέρνησης είναι ανεύθυνη. Είναι υπεύθυνη ως προς τα δημοσιονο</w:t>
      </w:r>
      <w:r>
        <w:rPr>
          <w:rFonts w:eastAsia="Times New Roman" w:cs="Times New Roman"/>
        </w:rPr>
        <w:lastRenderedPageBreak/>
        <w:t>μικά</w:t>
      </w:r>
      <w:r>
        <w:rPr>
          <w:rFonts w:eastAsia="Times New Roman" w:cs="Times New Roman"/>
        </w:rPr>
        <w:t>,</w:t>
      </w:r>
      <w:r>
        <w:rPr>
          <w:rFonts w:eastAsia="Times New Roman" w:cs="Times New Roman"/>
        </w:rPr>
        <w:t xml:space="preserve"> που </w:t>
      </w:r>
      <w:r>
        <w:rPr>
          <w:rFonts w:eastAsia="Times New Roman" w:cs="Times New Roman"/>
        </w:rPr>
        <w:t xml:space="preserve">ενδιαφέρουν τους δανειστές, γιατί από αυτά τα χρήματα πληρώνονται. Είναι ανεύθυνη στο θέμα της ανάπτυξης, το θέμα που ενδιαφέρει τον άνεργο, το φτωχό και τον μικρομεσαίο. </w:t>
      </w:r>
    </w:p>
    <w:p w14:paraId="2C1AD870" w14:textId="77777777" w:rsidR="00692F88" w:rsidRDefault="007C4398">
      <w:pPr>
        <w:spacing w:line="600" w:lineRule="auto"/>
        <w:ind w:firstLine="720"/>
        <w:jc w:val="both"/>
        <w:rPr>
          <w:rFonts w:eastAsia="Times New Roman" w:cs="Times New Roman"/>
        </w:rPr>
      </w:pPr>
      <w:r>
        <w:rPr>
          <w:rFonts w:eastAsia="Times New Roman" w:cs="Times New Roman"/>
        </w:rPr>
        <w:t>Το 2016 έκλεισε με ύφεση, το 2017 προβλέπατε 2,7% ανάπτυξη και πιάσατε 1,5%, το 2018</w:t>
      </w:r>
      <w:r>
        <w:rPr>
          <w:rFonts w:eastAsia="Times New Roman" w:cs="Times New Roman"/>
        </w:rPr>
        <w:t xml:space="preserve"> προβλέπατε 2,5% και στην καλύτερη περίπτωση θα φέρετε 2,1%. Χαμένη ανάπτυξη, χαμένες επενδύσεις, χαμένες θέσεις εργασίας. </w:t>
      </w:r>
    </w:p>
    <w:p w14:paraId="2C1AD871" w14:textId="77777777" w:rsidR="00692F88" w:rsidRDefault="007C4398">
      <w:pPr>
        <w:spacing w:line="600" w:lineRule="auto"/>
        <w:ind w:firstLine="720"/>
        <w:jc w:val="both"/>
        <w:rPr>
          <w:rFonts w:eastAsia="Times New Roman" w:cs="Times New Roman"/>
        </w:rPr>
      </w:pPr>
      <w:r>
        <w:rPr>
          <w:rFonts w:eastAsia="Times New Roman" w:cs="Times New Roman"/>
        </w:rPr>
        <w:t>Στις επενδύσεις</w:t>
      </w:r>
      <w:r>
        <w:rPr>
          <w:rFonts w:eastAsia="Times New Roman" w:cs="Times New Roman"/>
        </w:rPr>
        <w:t>,</w:t>
      </w:r>
      <w:r>
        <w:rPr>
          <w:rFonts w:eastAsia="Times New Roman" w:cs="Times New Roman"/>
        </w:rPr>
        <w:t xml:space="preserve"> οι προβλέψεις για αύξηση 11,4% για το 2018 δεν επαληθεύονται. Το αντίθετο. Στο </w:t>
      </w:r>
      <w:proofErr w:type="spellStart"/>
      <w:r>
        <w:rPr>
          <w:rFonts w:eastAsia="Times New Roman" w:cs="Times New Roman"/>
        </w:rPr>
        <w:t>εννιά</w:t>
      </w:r>
      <w:r>
        <w:rPr>
          <w:rFonts w:eastAsia="Times New Roman" w:cs="Times New Roman"/>
        </w:rPr>
        <w:t>μηνο</w:t>
      </w:r>
      <w:proofErr w:type="spellEnd"/>
      <w:r>
        <w:rPr>
          <w:rFonts w:eastAsia="Times New Roman" w:cs="Times New Roman"/>
        </w:rPr>
        <w:t xml:space="preserve"> έχουμε συνολική μείωση 6,2</w:t>
      </w:r>
      <w:r>
        <w:rPr>
          <w:rFonts w:eastAsia="Times New Roman" w:cs="Times New Roman"/>
        </w:rPr>
        <w:t>%. Και εσείς περιμένετε αύξηση 11,4%, που πρέπει να τη ρεφάρετε μέσα στο τελευταίο τρίμηνο. Η πρόβλεψη για αύξηση 11,9% το 2019 είναι το ίδιο ανεύθυνη.</w:t>
      </w:r>
    </w:p>
    <w:p w14:paraId="2C1AD872" w14:textId="77777777" w:rsidR="00692F88" w:rsidRDefault="007C4398">
      <w:pPr>
        <w:spacing w:line="600" w:lineRule="auto"/>
        <w:ind w:firstLine="720"/>
        <w:jc w:val="both"/>
        <w:rPr>
          <w:rFonts w:eastAsia="Times New Roman" w:cs="Times New Roman"/>
        </w:rPr>
      </w:pPr>
      <w:r>
        <w:rPr>
          <w:rFonts w:eastAsia="Times New Roman" w:cs="Times New Roman"/>
        </w:rPr>
        <w:t>Την αύξηση στα φορολογικά έσοδα για το 2019 τη βασίζετε στις μειωμένες επιστροφές φόρων</w:t>
      </w:r>
      <w:r>
        <w:rPr>
          <w:rFonts w:eastAsia="Times New Roman" w:cs="Times New Roman"/>
        </w:rPr>
        <w:t>,</w:t>
      </w:r>
      <w:r>
        <w:rPr>
          <w:rFonts w:eastAsia="Times New Roman" w:cs="Times New Roman"/>
        </w:rPr>
        <w:t xml:space="preserve"> που έχουν μπει </w:t>
      </w:r>
      <w:r>
        <w:rPr>
          <w:rFonts w:eastAsia="Times New Roman" w:cs="Times New Roman"/>
        </w:rPr>
        <w:t xml:space="preserve">στον </w:t>
      </w:r>
      <w:r>
        <w:rPr>
          <w:rFonts w:eastAsia="Times New Roman" w:cs="Times New Roman"/>
        </w:rPr>
        <w:t>π</w:t>
      </w:r>
      <w:r>
        <w:rPr>
          <w:rFonts w:eastAsia="Times New Roman" w:cs="Times New Roman"/>
        </w:rPr>
        <w:t>ροϋπολογισμό του 2019, 1,2 δισεκατομμύρια λιγότερες σε σχέση με το 2018. Μείωση, όμως, στις επιστροφές φόρων</w:t>
      </w:r>
      <w:r>
        <w:rPr>
          <w:rFonts w:eastAsia="Times New Roman" w:cs="Times New Roman"/>
        </w:rPr>
        <w:t>,</w:t>
      </w:r>
      <w:r>
        <w:rPr>
          <w:rFonts w:eastAsia="Times New Roman" w:cs="Times New Roman"/>
        </w:rPr>
        <w:t xml:space="preserve"> σημαίνει είτε μείωση στο ΑΕΠ -μειώνεται ο τζίρος, μειώνεται και ο φόρος που επιστρέφουμε- είτε μείωση στις επενδύσεις, γιατί στις </w:t>
      </w:r>
      <w:r>
        <w:rPr>
          <w:rFonts w:eastAsia="Times New Roman" w:cs="Times New Roman"/>
        </w:rPr>
        <w:lastRenderedPageBreak/>
        <w:t>επενδύσεις</w:t>
      </w:r>
      <w:r>
        <w:rPr>
          <w:rFonts w:eastAsia="Times New Roman" w:cs="Times New Roman"/>
        </w:rPr>
        <w:t xml:space="preserve"> γυρίζουμε το ΦΠΑ είτε μείωση στις εξαγωγές, γιατί και οι </w:t>
      </w:r>
      <w:proofErr w:type="spellStart"/>
      <w:r>
        <w:rPr>
          <w:rFonts w:eastAsia="Times New Roman" w:cs="Times New Roman"/>
        </w:rPr>
        <w:t>εξαγωγείς</w:t>
      </w:r>
      <w:proofErr w:type="spellEnd"/>
      <w:r>
        <w:rPr>
          <w:rFonts w:eastAsia="Times New Roman" w:cs="Times New Roman"/>
        </w:rPr>
        <w:t xml:space="preserve"> παίρνουν πίσω το ΦΠΑ. </w:t>
      </w:r>
    </w:p>
    <w:p w14:paraId="2C1AD873" w14:textId="77777777" w:rsidR="00692F88" w:rsidRDefault="007C4398">
      <w:pPr>
        <w:spacing w:line="600" w:lineRule="auto"/>
        <w:ind w:firstLine="720"/>
        <w:jc w:val="both"/>
        <w:rPr>
          <w:rFonts w:eastAsia="Times New Roman" w:cs="Times New Roman"/>
        </w:rPr>
      </w:pPr>
      <w:r>
        <w:rPr>
          <w:rFonts w:eastAsia="Times New Roman" w:cs="Times New Roman"/>
        </w:rPr>
        <w:t xml:space="preserve">Εσείς στον </w:t>
      </w:r>
      <w:r>
        <w:rPr>
          <w:rFonts w:eastAsia="Times New Roman" w:cs="Times New Roman"/>
        </w:rPr>
        <w:t>π</w:t>
      </w:r>
      <w:r>
        <w:rPr>
          <w:rFonts w:eastAsia="Times New Roman" w:cs="Times New Roman"/>
        </w:rPr>
        <w:t xml:space="preserve">ροϋπολογισμό σας λέτε ότι και στα τρία θα έχουμε αύξηση. Δεν ταιριάζει η μείωση στις επιστροφές φόρων, οι οποίες κλείνουν τα νούμερα. Ο </w:t>
      </w:r>
      <w:r>
        <w:rPr>
          <w:rFonts w:eastAsia="Times New Roman" w:cs="Times New Roman"/>
        </w:rPr>
        <w:t>ε</w:t>
      </w:r>
      <w:r>
        <w:rPr>
          <w:rFonts w:eastAsia="Times New Roman" w:cs="Times New Roman"/>
        </w:rPr>
        <w:t xml:space="preserve">ιδικός </w:t>
      </w:r>
      <w:r>
        <w:rPr>
          <w:rFonts w:eastAsia="Times New Roman" w:cs="Times New Roman"/>
        </w:rPr>
        <w:t>λ</w:t>
      </w:r>
      <w:r>
        <w:rPr>
          <w:rFonts w:eastAsia="Times New Roman" w:cs="Times New Roman"/>
        </w:rPr>
        <w:t>ογαριασμ</w:t>
      </w:r>
      <w:r>
        <w:rPr>
          <w:rFonts w:eastAsia="Times New Roman" w:cs="Times New Roman"/>
        </w:rPr>
        <w:t xml:space="preserve">ός έδωσε 340.000.000 φέτος. Άρα, δεν μιλάμε για τις ειδικές περιπτώσεις αποπληρωμής φόρων των παλαιότερων ετών. </w:t>
      </w:r>
    </w:p>
    <w:p w14:paraId="2C1AD874" w14:textId="77777777" w:rsidR="00692F88" w:rsidRDefault="007C4398">
      <w:pPr>
        <w:spacing w:line="600" w:lineRule="auto"/>
        <w:ind w:firstLine="720"/>
        <w:jc w:val="both"/>
        <w:rPr>
          <w:rFonts w:eastAsia="Times New Roman" w:cs="Times New Roman"/>
        </w:rPr>
      </w:pPr>
      <w:r>
        <w:rPr>
          <w:rFonts w:eastAsia="Times New Roman" w:cs="Times New Roman"/>
        </w:rPr>
        <w:t>Σε περασμένα έτη ο εκάστοτε Υπουργός Οικονομικών είχε ένα κονδύλι</w:t>
      </w:r>
      <w:r>
        <w:rPr>
          <w:rFonts w:eastAsia="Times New Roman" w:cs="Times New Roman"/>
        </w:rPr>
        <w:t>,</w:t>
      </w:r>
      <w:r>
        <w:rPr>
          <w:rFonts w:eastAsia="Times New Roman" w:cs="Times New Roman"/>
        </w:rPr>
        <w:t xml:space="preserve"> για να ισορροπεί τα νούμερα. Το έλεγε «πάταξη της φοροδιαφυγής». Έβαζε ό,τι </w:t>
      </w:r>
      <w:r>
        <w:rPr>
          <w:rFonts w:eastAsia="Times New Roman" w:cs="Times New Roman"/>
        </w:rPr>
        <w:t xml:space="preserve">νούμερο, έσοδα με έξοδα ισοσκελίζονταν. </w:t>
      </w:r>
    </w:p>
    <w:p w14:paraId="2C1AD875" w14:textId="77777777" w:rsidR="00692F88" w:rsidRDefault="007C4398">
      <w:pPr>
        <w:spacing w:line="600" w:lineRule="auto"/>
        <w:ind w:firstLine="720"/>
        <w:jc w:val="both"/>
        <w:rPr>
          <w:rFonts w:eastAsia="Times New Roman" w:cs="Times New Roman"/>
        </w:rPr>
      </w:pPr>
      <w:r>
        <w:rPr>
          <w:rFonts w:eastAsia="Times New Roman" w:cs="Times New Roman"/>
        </w:rPr>
        <w:t xml:space="preserve">Τώρα, στο δικό σας </w:t>
      </w:r>
      <w:r>
        <w:rPr>
          <w:rFonts w:eastAsia="Times New Roman" w:cs="Times New Roman"/>
        </w:rPr>
        <w:t>π</w:t>
      </w:r>
      <w:r>
        <w:rPr>
          <w:rFonts w:eastAsia="Times New Roman" w:cs="Times New Roman"/>
        </w:rPr>
        <w:t xml:space="preserve">ροϋπολογισμό τον ίδιο ρόλο παίζουν οι επιστροφές φόρων. Η μάχη υπέρ της υπευθυνότητας και της ευθύνης έχει χαθεί. </w:t>
      </w:r>
    </w:p>
    <w:p w14:paraId="2C1AD876" w14:textId="77777777" w:rsidR="00692F88" w:rsidRDefault="007C4398">
      <w:pPr>
        <w:spacing w:line="600" w:lineRule="auto"/>
        <w:ind w:firstLine="720"/>
        <w:jc w:val="both"/>
        <w:rPr>
          <w:rFonts w:eastAsia="Times New Roman" w:cs="Times New Roman"/>
        </w:rPr>
      </w:pPr>
      <w:r>
        <w:rPr>
          <w:rFonts w:eastAsia="Times New Roman" w:cs="Times New Roman"/>
        </w:rPr>
        <w:t>Πάμε στο τρίτο ερώτημα</w:t>
      </w:r>
      <w:r>
        <w:rPr>
          <w:rFonts w:eastAsia="Times New Roman" w:cs="Times New Roman"/>
        </w:rPr>
        <w:t>,</w:t>
      </w:r>
      <w:r>
        <w:rPr>
          <w:rFonts w:eastAsia="Times New Roman" w:cs="Times New Roman"/>
        </w:rPr>
        <w:t xml:space="preserve"> που έθεσα από την αρχή της τοποθέτησής μου. Είναι αυτός ο </w:t>
      </w:r>
      <w:r>
        <w:rPr>
          <w:rFonts w:eastAsia="Times New Roman" w:cs="Times New Roman"/>
        </w:rPr>
        <w:t>π</w:t>
      </w:r>
      <w:r>
        <w:rPr>
          <w:rFonts w:eastAsia="Times New Roman" w:cs="Times New Roman"/>
        </w:rPr>
        <w:t xml:space="preserve">ροϋπολογισμός επεκτατικός, διευρύνει τον δείκτη της κοινωνικής προστασίας; Επεκτατικός </w:t>
      </w:r>
      <w:r>
        <w:rPr>
          <w:rFonts w:eastAsia="Times New Roman" w:cs="Times New Roman"/>
        </w:rPr>
        <w:lastRenderedPageBreak/>
        <w:t>προϋπολογισμός -για να μην χάσουν εντελώς οι λέξεις την έννοιά τους- μπορεί να σημαίνει ένα από δύο πράγματα.</w:t>
      </w:r>
      <w:r>
        <w:rPr>
          <w:rFonts w:eastAsia="Times New Roman" w:cs="Times New Roman"/>
        </w:rPr>
        <w:t xml:space="preserve"> </w:t>
      </w:r>
    </w:p>
    <w:p w14:paraId="2C1AD877" w14:textId="77777777" w:rsidR="00692F88" w:rsidRDefault="007C4398">
      <w:pPr>
        <w:spacing w:line="600" w:lineRule="auto"/>
        <w:ind w:firstLine="709"/>
        <w:jc w:val="both"/>
        <w:rPr>
          <w:rFonts w:eastAsia="Times New Roman" w:cs="Times New Roman"/>
          <w:szCs w:val="24"/>
        </w:rPr>
      </w:pPr>
      <w:r>
        <w:rPr>
          <w:rFonts w:eastAsia="Times New Roman" w:cs="Times New Roman"/>
        </w:rPr>
        <w:t>Πρώτον, ότι απορροφά λιγότερους πόρους από την οικονομία</w:t>
      </w:r>
      <w:r>
        <w:rPr>
          <w:rFonts w:eastAsia="Times New Roman" w:cs="Times New Roman"/>
        </w:rPr>
        <w:t>,</w:t>
      </w:r>
      <w:r>
        <w:rPr>
          <w:rFonts w:eastAsia="Times New Roman" w:cs="Times New Roman"/>
        </w:rPr>
        <w:t xml:space="preserve"> από όσους τοποθετεί σε αυτή. Είναι, δηλαδή, ένας προϋπολογισμός</w:t>
      </w:r>
      <w:r>
        <w:rPr>
          <w:rFonts w:eastAsia="Times New Roman" w:cs="Times New Roman"/>
        </w:rPr>
        <w:t>,</w:t>
      </w:r>
      <w:r>
        <w:rPr>
          <w:rFonts w:eastAsia="Times New Roman" w:cs="Times New Roman"/>
        </w:rPr>
        <w:t xml:space="preserve"> όχι λιτότητας. Αυτό θα μπορούσε να το πει η Ιταλία με τα ελλείμματά της. Αυτό θα μπορούσε να το πει η Γαλλία με τα ελλείμματά της, </w:t>
      </w:r>
      <w:r>
        <w:rPr>
          <w:rFonts w:eastAsia="Times New Roman" w:cs="Times New Roman"/>
        </w:rPr>
        <w:t xml:space="preserve">πριν και μετά τα «κίτρινα γιλέκα». </w:t>
      </w:r>
      <w:r>
        <w:rPr>
          <w:rFonts w:eastAsia="Times New Roman" w:cs="Times New Roman"/>
          <w:szCs w:val="24"/>
        </w:rPr>
        <w:t>Δεν μπορεί να το υποστηρίξει η χώρα μας, όταν έχει 3,5% πλεόνασμα. Δεν μπορεί ο Υπουργός Οικονομικών να σηκώνεται και να μας λέει ότι ο προϋπολογισμός είναι επεκτατικός.</w:t>
      </w:r>
    </w:p>
    <w:p w14:paraId="2C1AD87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w:t>
      </w:r>
      <w:r>
        <w:rPr>
          <w:rFonts w:eastAsia="Times New Roman" w:cs="Times New Roman"/>
          <w:szCs w:val="24"/>
        </w:rPr>
        <w:t xml:space="preserve"> που θα μπορούσε να σημαίνει είναι ότι τ</w:t>
      </w:r>
      <w:r>
        <w:rPr>
          <w:rFonts w:eastAsia="Times New Roman" w:cs="Times New Roman"/>
          <w:szCs w:val="24"/>
        </w:rPr>
        <w:t xml:space="preserve">α πρωτογενή πλεονάσματα τουλάχιστον βαίνουν μειούμενα. Τη μια χρονιά είναι λιγότερα από ό,τι ήταν πέρυσι. Μα, τα πρωτογενή πλεονάσματα που έχουμε είναι 3,5% το 2018, 3,5% το 2019, 3,5% το 2020, 3,5% το 2021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Άρα, ούτε και με αυτή την έννοια δεν μιλά</w:t>
      </w:r>
      <w:r>
        <w:rPr>
          <w:rFonts w:eastAsia="Times New Roman" w:cs="Times New Roman"/>
          <w:szCs w:val="24"/>
        </w:rPr>
        <w:t>με για επεκτατικό προϋπολογισμό. Μιλάμε στην καλύτερη περίπτωση για ουδέτερο.</w:t>
      </w:r>
    </w:p>
    <w:p w14:paraId="2C1AD87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Για τις κοινωνικές δαπάνες και την κοινωνική προστασία</w:t>
      </w:r>
      <w:r>
        <w:rPr>
          <w:rFonts w:eastAsia="Times New Roman" w:cs="Times New Roman"/>
          <w:szCs w:val="24"/>
        </w:rPr>
        <w:t>,</w:t>
      </w:r>
      <w:r>
        <w:rPr>
          <w:rFonts w:eastAsia="Times New Roman" w:cs="Times New Roman"/>
          <w:szCs w:val="24"/>
        </w:rPr>
        <w:t xml:space="preserve"> ήδη σας </w:t>
      </w:r>
      <w:r w:rsidRPr="00EA1D9E">
        <w:rPr>
          <w:rFonts w:eastAsia="Times New Roman" w:cs="Times New Roman"/>
          <w:szCs w:val="24"/>
        </w:rPr>
        <w:t>απέδειξα</w:t>
      </w:r>
      <w:r>
        <w:rPr>
          <w:rFonts w:eastAsia="Times New Roman" w:cs="Times New Roman"/>
          <w:szCs w:val="24"/>
        </w:rPr>
        <w:t xml:space="preserve"> πως οι πόροι του προϋπολογισμού μειώνονται. Ενδιαφέρον, όμως, προκαλεί η αύξηση κατά 1,6 δισεκατομμύρια μ</w:t>
      </w:r>
      <w:r>
        <w:rPr>
          <w:rFonts w:eastAsia="Times New Roman" w:cs="Times New Roman"/>
          <w:szCs w:val="24"/>
        </w:rPr>
        <w:t xml:space="preserve">ιας άλλης δαπάνης, των πιστώσεων υπό κατανομή. Σε αυτές τις δαπάνες, μέσα στις οποίες βρίσκεται και το Πρόγραμμα Δημοσίων Επενδύσεων και άλλες δαπάνες, </w:t>
      </w:r>
      <w:proofErr w:type="spellStart"/>
      <w:r>
        <w:rPr>
          <w:rFonts w:eastAsia="Times New Roman" w:cs="Times New Roman"/>
          <w:szCs w:val="24"/>
        </w:rPr>
        <w:t>διπλοεγγράφετε</w:t>
      </w:r>
      <w:proofErr w:type="spellEnd"/>
      <w:r>
        <w:rPr>
          <w:rFonts w:eastAsia="Times New Roman" w:cs="Times New Roman"/>
          <w:szCs w:val="24"/>
        </w:rPr>
        <w:t xml:space="preserve"> τα αναδρομικά ύψους 982 εκατομμυρίων, που κάποια τα δίνετε και στο τρέχον έτος. Αυτό το 1</w:t>
      </w:r>
      <w:r>
        <w:rPr>
          <w:rFonts w:eastAsia="Times New Roman" w:cs="Times New Roman"/>
          <w:szCs w:val="24"/>
        </w:rPr>
        <w:t xml:space="preserve"> δισεκατομμύριο είναι γραμμένο στον φετινό προϋπολογισμό, είναι γραμμένο και στον προϋπολογισμό του 2019. Αυτό το 1 δισεκατομμύριο σας δίνει τη δυνατότητα να έχετε ένα «μαξιλάρι» προεκλογικών παροχών</w:t>
      </w:r>
      <w:r>
        <w:rPr>
          <w:rFonts w:eastAsia="Times New Roman" w:cs="Times New Roman"/>
          <w:szCs w:val="24"/>
        </w:rPr>
        <w:t>,</w:t>
      </w:r>
      <w:r>
        <w:rPr>
          <w:rFonts w:eastAsia="Times New Roman" w:cs="Times New Roman"/>
          <w:szCs w:val="24"/>
        </w:rPr>
        <w:t xml:space="preserve"> για πάσα εκλογική </w:t>
      </w:r>
      <w:proofErr w:type="spellStart"/>
      <w:r>
        <w:rPr>
          <w:rFonts w:eastAsia="Times New Roman" w:cs="Times New Roman"/>
          <w:szCs w:val="24"/>
        </w:rPr>
        <w:t>χρήση.Η</w:t>
      </w:r>
      <w:proofErr w:type="spellEnd"/>
      <w:r>
        <w:rPr>
          <w:rFonts w:eastAsia="Times New Roman" w:cs="Times New Roman"/>
          <w:szCs w:val="24"/>
        </w:rPr>
        <w:t xml:space="preserve"> μάχη ενάντια στη λιτότητα έχε</w:t>
      </w:r>
      <w:r>
        <w:rPr>
          <w:rFonts w:eastAsia="Times New Roman" w:cs="Times New Roman"/>
          <w:szCs w:val="24"/>
        </w:rPr>
        <w:t>ι, κυρίες και κύριοι συνάδελφοι, χαθεί.</w:t>
      </w:r>
    </w:p>
    <w:p w14:paraId="2C1AD87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Τέταρτη ερώτηση: Υπηρετεί ο προϋπολογισμός </w:t>
      </w:r>
      <w:r>
        <w:rPr>
          <w:rFonts w:eastAsia="Times New Roman" w:cs="Times New Roman"/>
          <w:szCs w:val="24"/>
        </w:rPr>
        <w:t>αυτός,</w:t>
      </w:r>
      <w:r>
        <w:rPr>
          <w:rFonts w:eastAsia="Times New Roman" w:cs="Times New Roman"/>
          <w:szCs w:val="24"/>
        </w:rPr>
        <w:t xml:space="preserve"> έστω κάποιο αναπτυξιακό σχέδιο; Υπηρετεί την παραγωγικότητα, τις επενδύσεις, την απασχόληση, τις υποδομές, την αξιοποίηση της περιουσίας; Φέρνει μια ανάπτυξη</w:t>
      </w:r>
      <w:r>
        <w:rPr>
          <w:rFonts w:eastAsia="Times New Roman" w:cs="Times New Roman"/>
          <w:szCs w:val="24"/>
        </w:rPr>
        <w:t>,</w:t>
      </w:r>
      <w:r>
        <w:rPr>
          <w:rFonts w:eastAsia="Times New Roman" w:cs="Times New Roman"/>
          <w:szCs w:val="24"/>
        </w:rPr>
        <w:t xml:space="preserve"> χωρίς α</w:t>
      </w:r>
      <w:r>
        <w:rPr>
          <w:rFonts w:eastAsia="Times New Roman" w:cs="Times New Roman"/>
          <w:szCs w:val="24"/>
        </w:rPr>
        <w:t>ποκλεισμούς; Να ρωτήσω από πότε έχει να συνεδριάσει η Διυπουργική Επιτροπή Στρατηγικών Επενδύσεων; Διότι εδώ</w:t>
      </w:r>
      <w:r>
        <w:rPr>
          <w:rFonts w:eastAsia="Times New Roman" w:cs="Times New Roman"/>
          <w:szCs w:val="24"/>
        </w:rPr>
        <w:t>,</w:t>
      </w:r>
      <w:r>
        <w:rPr>
          <w:rFonts w:eastAsia="Times New Roman" w:cs="Times New Roman"/>
          <w:szCs w:val="24"/>
        </w:rPr>
        <w:t xml:space="preserve"> στη Βουλή έρχεστε και </w:t>
      </w:r>
      <w:r>
        <w:rPr>
          <w:rFonts w:eastAsia="Times New Roman" w:cs="Times New Roman"/>
          <w:szCs w:val="24"/>
        </w:rPr>
        <w:lastRenderedPageBreak/>
        <w:t>μας μιλάτε για ανάπτυξη και επενδύσεις. Από πότε έχει να συνεδριάσει; Μήπως από πέρυσι τον Μάρτιο; Αν δεν έρθουν οι στρατηγι</w:t>
      </w:r>
      <w:r>
        <w:rPr>
          <w:rFonts w:eastAsia="Times New Roman" w:cs="Times New Roman"/>
          <w:szCs w:val="24"/>
        </w:rPr>
        <w:t>κές επενδύσεις, ποιες επενδύσεις θα έρθουν;</w:t>
      </w:r>
    </w:p>
    <w:p w14:paraId="2C1AD87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Ποια είναι η πρόοδος στο «Ελληνικό», που όλα τα νότια προάστια περιμένουν ως «μάννα εξ ουρανού»; Γιατί ακυρώθηκε η επένδυση 300 εκατομμυρίων της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LACKROCK</w:t>
      </w:r>
      <w:r>
        <w:rPr>
          <w:rFonts w:eastAsia="Times New Roman" w:cs="Times New Roman"/>
          <w:szCs w:val="24"/>
        </w:rPr>
        <w:t>»</w:t>
      </w:r>
      <w:r>
        <w:rPr>
          <w:rFonts w:eastAsia="Times New Roman" w:cs="Times New Roman"/>
          <w:szCs w:val="24"/>
        </w:rPr>
        <w:t xml:space="preserve"> προχθές, όπως ανακοινώθηκε; Είναι αλήθεια πως έχουν εκτ</w:t>
      </w:r>
      <w:r>
        <w:rPr>
          <w:rFonts w:eastAsia="Times New Roman" w:cs="Times New Roman"/>
          <w:szCs w:val="24"/>
        </w:rPr>
        <w:t>αμιευθεί 1,2 δισεκατομμύρια για ιδιωτικοποίηση</w:t>
      </w:r>
      <w:r>
        <w:rPr>
          <w:rFonts w:eastAsia="Times New Roman" w:cs="Times New Roman"/>
          <w:szCs w:val="24"/>
        </w:rPr>
        <w:t>,</w:t>
      </w:r>
      <w:r>
        <w:rPr>
          <w:rFonts w:eastAsia="Times New Roman" w:cs="Times New Roman"/>
          <w:szCs w:val="24"/>
        </w:rPr>
        <w:t xml:space="preserve"> που έχει φτάσει στην ολοκλήρωσή της και καθυστερείτε τις υπογραφές</w:t>
      </w:r>
      <w:r>
        <w:rPr>
          <w:rFonts w:eastAsia="Times New Roman" w:cs="Times New Roman"/>
          <w:szCs w:val="24"/>
        </w:rPr>
        <w:t>,</w:t>
      </w:r>
      <w:r>
        <w:rPr>
          <w:rFonts w:eastAsia="Times New Roman" w:cs="Times New Roman"/>
          <w:szCs w:val="24"/>
        </w:rPr>
        <w:t xml:space="preserve"> για να μπουν στα ταμεία του κράτους 1,2 δισεκατομμύρια; Για ποιον λόγο; Έτσι θα έρθει η ανάπτυξη; Ξαναλέω ότι είναι λεφτά όπου έχει ολοκληρω</w:t>
      </w:r>
      <w:r>
        <w:rPr>
          <w:rFonts w:eastAsia="Times New Roman" w:cs="Times New Roman"/>
          <w:szCs w:val="24"/>
        </w:rPr>
        <w:t>θεί η ιδιωτικοποίηση και έχουν εκταμιευθεί και περιμένουν να πληρωθούν και απλώς</w:t>
      </w:r>
      <w:r>
        <w:rPr>
          <w:rFonts w:eastAsia="Times New Roman" w:cs="Times New Roman"/>
          <w:szCs w:val="24"/>
        </w:rPr>
        <w:t>,</w:t>
      </w:r>
      <w:r>
        <w:rPr>
          <w:rFonts w:eastAsia="Times New Roman" w:cs="Times New Roman"/>
          <w:szCs w:val="24"/>
        </w:rPr>
        <w:t xml:space="preserve"> δεν υπογράφουμε.</w:t>
      </w:r>
    </w:p>
    <w:p w14:paraId="2C1AD87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Δεν μπορεί να λέμε ότι βγήκαμε από το μνημόνιο και να περιμένουμε 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εποπτεία να έρθει να μας λέει «πρέπει να κάνετε ιδιωτικοποιήσεις», να έχο</w:t>
      </w:r>
      <w:r>
        <w:rPr>
          <w:rFonts w:eastAsia="Times New Roman" w:cs="Times New Roman"/>
          <w:szCs w:val="24"/>
        </w:rPr>
        <w:t>υμε τους ξένους, τους δανειστές να μας κυνηγούν για να βρουν δουλειά τα παιδιά μας. Δεν μπορεί αυτή να είναι η κατάσταση της εξόδου από τα μνημόνια.</w:t>
      </w:r>
    </w:p>
    <w:p w14:paraId="2C1AD87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Αν οι ιδιωτικές επενδύσεις δεν σας αρέσουν -ας πούμε ότι δεν σας αρέσουν, γιατί ιδεολογικά είστε αντίθετοι-</w:t>
      </w:r>
      <w:r>
        <w:rPr>
          <w:rFonts w:eastAsia="Times New Roman" w:cs="Times New Roman"/>
          <w:szCs w:val="24"/>
        </w:rPr>
        <w:t xml:space="preserve"> μήπως αξιοποιούμε τις δημόσιες επενδύσεις; Μήπως διορθώθηκαν κάποια από αυτά τα προβλήματα;</w:t>
      </w:r>
    </w:p>
    <w:p w14:paraId="2C1AD87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Άκουσα και στην </w:t>
      </w:r>
      <w:r>
        <w:rPr>
          <w:rFonts w:eastAsia="Times New Roman" w:cs="Times New Roman"/>
          <w:szCs w:val="24"/>
        </w:rPr>
        <w:t>ε</w:t>
      </w:r>
      <w:r>
        <w:rPr>
          <w:rFonts w:eastAsia="Times New Roman" w:cs="Times New Roman"/>
          <w:szCs w:val="24"/>
        </w:rPr>
        <w:t xml:space="preserve">πιτροπή τον Υπουργό Οικονομικών, αλλά και σήμερα </w:t>
      </w:r>
      <w:r>
        <w:rPr>
          <w:rFonts w:eastAsia="Times New Roman" w:cs="Times New Roman"/>
          <w:szCs w:val="24"/>
        </w:rPr>
        <w:t>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γενικό εισηγητή</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Βέττα</w:t>
      </w:r>
      <w:proofErr w:type="spellEnd"/>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μας είπε ότι είναι το Πρόγραμμα Δημοσίων Επενδύσεων, το λεγόμεν</w:t>
      </w:r>
      <w:r>
        <w:rPr>
          <w:rFonts w:eastAsia="Times New Roman" w:cs="Times New Roman"/>
          <w:szCs w:val="24"/>
        </w:rPr>
        <w:t>ο ΠΔΕ, το πιο υψηλό των τελευταίων ετών.</w:t>
      </w:r>
    </w:p>
    <w:p w14:paraId="2C1AD87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Εδώ έχω τα στοιχεία για το Πρόγραμμα Δημοσίων Επενδύσεων και θα καταθέσω τον σχετικό πίνακα. Είναι ακριβώς σε σχέση με τα προϋπολογισθέντα στην ίδια ευθεία με το 2014, το 2013, το 2012 και όσον αφορά στην εκτέλεση, </w:t>
      </w:r>
      <w:r>
        <w:rPr>
          <w:rFonts w:eastAsia="Times New Roman" w:cs="Times New Roman"/>
          <w:szCs w:val="24"/>
        </w:rPr>
        <w:t>είμαστε στο χειρότερο σημείο των τελευταίων ετών. Δεν υπάρχουν δημόσιες επενδύσεις, όχι μόνο ιδιωτικές.</w:t>
      </w:r>
    </w:p>
    <w:p w14:paraId="2C1AD880" w14:textId="77777777" w:rsidR="00692F88" w:rsidRDefault="007C4398">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Θεοχάρης (Χάρης) Θεοχάρης καταθέτει για τα Πρακτικά τον</w:t>
      </w:r>
      <w:r w:rsidRPr="004C2B81">
        <w:rPr>
          <w:rFonts w:eastAsia="Times New Roman" w:cs="Times New Roman"/>
          <w:szCs w:val="24"/>
        </w:rPr>
        <w:t xml:space="preserve"> προαναφερθέντα </w:t>
      </w:r>
      <w:r>
        <w:rPr>
          <w:rFonts w:eastAsia="Times New Roman" w:cs="Times New Roman"/>
          <w:szCs w:val="24"/>
        </w:rPr>
        <w:t>πίνακα, ο</w:t>
      </w:r>
      <w:r w:rsidRPr="004C2B81">
        <w:rPr>
          <w:rFonts w:eastAsia="Times New Roman" w:cs="Times New Roman"/>
          <w:szCs w:val="24"/>
        </w:rPr>
        <w:t xml:space="preserve"> οποί</w:t>
      </w:r>
      <w:r>
        <w:rPr>
          <w:rFonts w:eastAsia="Times New Roman" w:cs="Times New Roman"/>
          <w:szCs w:val="24"/>
        </w:rPr>
        <w:t>ος</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 xml:space="preserve">ται στο αρχείο του </w:t>
      </w:r>
      <w:r w:rsidRPr="004C2B81">
        <w:rPr>
          <w:rFonts w:eastAsia="Times New Roman" w:cs="Times New Roman"/>
          <w:szCs w:val="24"/>
        </w:rPr>
        <w:t>Τμήματος Γραμματείας της Διεύθυνσης Στενογραφίας και Πρακτικών της Βουλής)</w:t>
      </w:r>
    </w:p>
    <w:p w14:paraId="2C1AD88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Διορθώσατε τουλάχιστον το Πρόγραμμα Δημοσίων Επενδύσεων; Διότι διαχρονικά και οι προηγούμενες κυβερνήσεις δεν είναι αμέτοχες του εγκλήματος. Διορθώσατε τα προβλήματά της, όπως</w:t>
      </w:r>
      <w:r w:rsidRPr="00F12EAF">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για παράδειγμα, μέσα στο ΠΔΕ δεν κρύβονται μόνο επενδύσεις, αλλά και καταναλωτικές δαπάνες του </w:t>
      </w:r>
      <w:r>
        <w:rPr>
          <w:rFonts w:eastAsia="Times New Roman" w:cs="Times New Roman"/>
          <w:szCs w:val="24"/>
        </w:rPr>
        <w:t>δ</w:t>
      </w:r>
      <w:r>
        <w:rPr>
          <w:rFonts w:eastAsia="Times New Roman" w:cs="Times New Roman"/>
          <w:szCs w:val="24"/>
        </w:rPr>
        <w:t>ημοσίου και εκεί που δεν έχουμε χρήματα να δώσουμε κάποιους μισθούς, τους βάζουμε στο Πρόγραμμα Δημοσίων Επενδύσεων; Διότι δεν δημιουργούνται έτσι βιώσιμες θέσε</w:t>
      </w:r>
      <w:r>
        <w:rPr>
          <w:rFonts w:eastAsia="Times New Roman" w:cs="Times New Roman"/>
          <w:szCs w:val="24"/>
        </w:rPr>
        <w:t>ις εργασίας. Διορθώσατε το γεγονός ότι στους τελευταίους δύο μήνες πληρώνεται το 70%, άρα με προχειρότητα, βιαστικά, όχι με ποιότητα και άρα, δεν δημιουργούνται θέσεις εργασίας;</w:t>
      </w:r>
    </w:p>
    <w:p w14:paraId="2C1AD88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για καθεμία βιώσιμη θέση εργασίας στην ιδιωτική επένδυση </w:t>
      </w:r>
      <w:r>
        <w:rPr>
          <w:rFonts w:eastAsia="Times New Roman" w:cs="Times New Roman"/>
          <w:szCs w:val="24"/>
        </w:rPr>
        <w:t>απαιτούνται 40 με 45 χιλιάδες -και αυτά είναι στοιχεία για την Ελλάδα, όχι γενικά, της βιβλιογραφίας-, ενώ για τις δημόσιες επενδύσεις απαιτούνται 70 χιλιάδες</w:t>
      </w:r>
      <w:r>
        <w:rPr>
          <w:rFonts w:eastAsia="Times New Roman" w:cs="Times New Roman"/>
          <w:szCs w:val="24"/>
        </w:rPr>
        <w:t>,</w:t>
      </w:r>
      <w:r>
        <w:rPr>
          <w:rFonts w:eastAsia="Times New Roman" w:cs="Times New Roman"/>
          <w:szCs w:val="24"/>
        </w:rPr>
        <w:t xml:space="preserve"> για να δημιουργηθεί μια μόνιμη θέση εργασίας.</w:t>
      </w:r>
    </w:p>
    <w:p w14:paraId="2C1AD883" w14:textId="77777777" w:rsidR="00692F88" w:rsidRDefault="007C4398">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w:t>
      </w:r>
      <w:r w:rsidRPr="00251171">
        <w:rPr>
          <w:rFonts w:eastAsia="Times New Roman" w:cs="Times New Roman"/>
          <w:szCs w:val="24"/>
        </w:rPr>
        <w:t>όνου ομιλίας του κυρίου Βουλευτή)</w:t>
      </w:r>
    </w:p>
    <w:p w14:paraId="2C1AD88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ανάκαμψη στη χώρα </w:t>
      </w:r>
      <w:r>
        <w:rPr>
          <w:rFonts w:eastAsia="Times New Roman" w:cs="Times New Roman"/>
          <w:szCs w:val="24"/>
        </w:rPr>
        <w:t>,</w:t>
      </w:r>
      <w:r>
        <w:rPr>
          <w:rFonts w:eastAsia="Times New Roman" w:cs="Times New Roman"/>
          <w:szCs w:val="24"/>
        </w:rPr>
        <w:t>χωρίς ανάκαμψη της μεσαίας τάξης</w:t>
      </w:r>
      <w:r>
        <w:rPr>
          <w:rFonts w:eastAsia="Times New Roman" w:cs="Times New Roman"/>
          <w:szCs w:val="24"/>
        </w:rPr>
        <w:t>,</w:t>
      </w:r>
      <w:r>
        <w:rPr>
          <w:rFonts w:eastAsia="Times New Roman" w:cs="Times New Roman"/>
          <w:szCs w:val="24"/>
        </w:rPr>
        <w:t xml:space="preserve"> δεν μπορεί να υπάρξει. Και μεσαία τάξη είναι η μικρομεσαία επιχείρηση και ο επαγγελματίας. Σήμερα βρίσκεται με τεράστια χρέη, με υψηλότατου</w:t>
      </w:r>
      <w:r>
        <w:rPr>
          <w:rFonts w:eastAsia="Times New Roman" w:cs="Times New Roman"/>
          <w:szCs w:val="24"/>
        </w:rPr>
        <w:t>ς φορολογικούς και ασφαλιστικούς συντελεστές, με απουσία χρηματοδοτικών εργαλείων.</w:t>
      </w:r>
    </w:p>
    <w:p w14:paraId="2C1AD88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Πού είναι, λοιπόν, το σχέδιο αυτό για τη μικρομεσαία επιχείρηση; Ένα τέτοιο σχέδιο θα σήμαινε επέκταση της περιόδου συμψηφισμού των ζημιών, παγίωση του φορολογικού πλαισίου </w:t>
      </w:r>
      <w:r>
        <w:rPr>
          <w:rFonts w:eastAsia="Times New Roman" w:cs="Times New Roman"/>
          <w:szCs w:val="24"/>
        </w:rPr>
        <w:t>με ελάχιστη διάρκεια τα πέντε χρόνια -να μην αλλάζει συνέχεια-, υποχρεωτική κωδικοποίηση της νομοθεσίας, επιτάχυνση διαδικασιών ένταξης και αποπληρωμής αναπτυξιακών προγραμμάτων, μεταρρύθμιση στους φόρους ακινήτων, αποκατάσταση της λειτουργίας των τραπεζών</w:t>
      </w:r>
      <w:r>
        <w:rPr>
          <w:rFonts w:eastAsia="Times New Roman" w:cs="Times New Roman"/>
          <w:szCs w:val="24"/>
        </w:rPr>
        <w:t>, κατάργηση της φορολογικής και ασφαλιστικής ενημερότητας για όλους τους μικρομεσαίους και έναν συντελεστή φορολογίας των επιχειρήσεων στο 20%. Διότι χρειαζόμαστε -το έχω ξαναπεί- ένα φορολογικό σύστημα «20%-20%-20%». Να είναι 20% για τα φυσικά πρόσωπα και</w:t>
      </w:r>
      <w:r>
        <w:rPr>
          <w:rFonts w:eastAsia="Times New Roman" w:cs="Times New Roman"/>
          <w:szCs w:val="24"/>
        </w:rPr>
        <w:t xml:space="preserve"> 30% για τα υψηλά εισοδήματα, 20% κεντρικός συντελεστής ΦΠΑ και για </w:t>
      </w:r>
      <w:proofErr w:type="spellStart"/>
      <w:r>
        <w:rPr>
          <w:rFonts w:eastAsia="Times New Roman" w:cs="Times New Roman"/>
          <w:szCs w:val="24"/>
        </w:rPr>
        <w:lastRenderedPageBreak/>
        <w:t>στοχευμένες</w:t>
      </w:r>
      <w:proofErr w:type="spellEnd"/>
      <w:r>
        <w:rPr>
          <w:rFonts w:eastAsia="Times New Roman" w:cs="Times New Roman"/>
          <w:szCs w:val="24"/>
        </w:rPr>
        <w:t xml:space="preserve"> περιπτώσεις</w:t>
      </w:r>
      <w:r>
        <w:rPr>
          <w:rFonts w:eastAsia="Times New Roman" w:cs="Times New Roman"/>
          <w:szCs w:val="24"/>
        </w:rPr>
        <w:t>,</w:t>
      </w:r>
      <w:r>
        <w:rPr>
          <w:rFonts w:eastAsia="Times New Roman" w:cs="Times New Roman"/>
          <w:szCs w:val="24"/>
        </w:rPr>
        <w:t xml:space="preserve"> 10% μειωμένο συντελεστή και 20% για τα νομικά πρόσωπα.</w:t>
      </w:r>
    </w:p>
    <w:p w14:paraId="2C1AD88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Αυτές οι αλλαγές πρέπει να συνοδευτούν και με βαθιές τομές στο ασφαλιστικό, που δεν έχω χρόνο να αναλύσω.</w:t>
      </w:r>
    </w:p>
    <w:p w14:paraId="2C1AD887" w14:textId="77777777" w:rsidR="00692F88" w:rsidRDefault="007C4398">
      <w:pPr>
        <w:spacing w:line="600" w:lineRule="auto"/>
        <w:ind w:firstLine="720"/>
        <w:jc w:val="both"/>
        <w:rPr>
          <w:rFonts w:eastAsia="Times New Roman" w:cs="Times New Roman"/>
          <w:szCs w:val="24"/>
        </w:rPr>
      </w:pPr>
      <w:r w:rsidRPr="001C0A7B">
        <w:rPr>
          <w:rFonts w:eastAsia="Times New Roman" w:cs="Times New Roman"/>
          <w:b/>
          <w:szCs w:val="24"/>
        </w:rPr>
        <w:t>ΠΡ</w:t>
      </w:r>
      <w:r w:rsidRPr="001C0A7B">
        <w:rPr>
          <w:rFonts w:eastAsia="Times New Roman" w:cs="Times New Roman"/>
          <w:b/>
          <w:szCs w:val="24"/>
        </w:rPr>
        <w:t xml:space="preserve">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Και να κλείνουμε, κύριε Θεοχάρη.</w:t>
      </w:r>
    </w:p>
    <w:p w14:paraId="2C1AD888"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Κλείνω, κύριε Πρόεδρε.</w:t>
      </w:r>
    </w:p>
    <w:p w14:paraId="2C1AD88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απέδειξα πως δεν είμαστε στην εποχή της υπευθυνότητας, πως δεν είμαστε στο τέλος της λιτότητας, πως δεν είμαστε</w:t>
      </w:r>
      <w:r>
        <w:rPr>
          <w:rFonts w:eastAsia="Times New Roman" w:cs="Times New Roman"/>
          <w:szCs w:val="24"/>
        </w:rPr>
        <w:t xml:space="preserve"> σε περίοδο ενίσχυσης της κοινωνικής προστασίας, πως δεν είμαστε τέλος σε περίοδο αύξησης του πλούτου και αύξησης της ανάπτυξης.</w:t>
      </w:r>
    </w:p>
    <w:p w14:paraId="2C1AD88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Για να συμβούν αυτά, χρειάζεται αλλαγή σελίδας, με σχέδιο, όπως αυτό που πολύ αδρά ανέπτυξα. Χρειάζεται πολιτική αποφασιστικότη</w:t>
      </w:r>
      <w:r>
        <w:rPr>
          <w:rFonts w:eastAsia="Times New Roman" w:cs="Times New Roman"/>
          <w:szCs w:val="24"/>
        </w:rPr>
        <w:t xml:space="preserve">τα και τόλμη. Αντί για αυτά, γυρίζουμε στις σκοτεινότερες πρακτικές της Μεταπολίτευσης, που τόσο πολύ κακολογείτε. Προσλαμβάνουμε δέκα χιλιάδες στη θέση αυτών που </w:t>
      </w:r>
      <w:r>
        <w:rPr>
          <w:rFonts w:eastAsia="Times New Roman" w:cs="Times New Roman"/>
          <w:szCs w:val="24"/>
        </w:rPr>
        <w:lastRenderedPageBreak/>
        <w:t>συνεχίζουμε να πληρώνουμε. Αυτός σήμερα είναι ο μεγαλύτερος κίνδυνος, να γυρίσουμε ακριβώς εκ</w:t>
      </w:r>
      <w:r>
        <w:rPr>
          <w:rFonts w:eastAsia="Times New Roman" w:cs="Times New Roman"/>
          <w:szCs w:val="24"/>
        </w:rPr>
        <w:t>εί που ήμασταν πριν την κρίση και αυτή θα είναι η διακύβευση των επόμενων εκλογών.</w:t>
      </w:r>
    </w:p>
    <w:p w14:paraId="2C1AD88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C1AD88C" w14:textId="77777777" w:rsidR="00692F88" w:rsidRDefault="007C4398">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Το λόγο έχει ο ειδικός εισηγητής του ΣΥΡΙΖΑ κ. </w:t>
      </w:r>
      <w:proofErr w:type="spellStart"/>
      <w:r>
        <w:rPr>
          <w:rFonts w:eastAsia="Times New Roman" w:cs="Times New Roman"/>
          <w:szCs w:val="24"/>
        </w:rPr>
        <w:t>Μπγιάλας</w:t>
      </w:r>
      <w:proofErr w:type="spellEnd"/>
      <w:r>
        <w:rPr>
          <w:rFonts w:eastAsia="Times New Roman" w:cs="Times New Roman"/>
          <w:szCs w:val="24"/>
        </w:rPr>
        <w:t>.</w:t>
      </w:r>
    </w:p>
    <w:p w14:paraId="2C1AD88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κύριε Πρόεδρε.</w:t>
      </w:r>
    </w:p>
    <w:p w14:paraId="2C1AD88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Κύριοι Υπουργοί, κ</w:t>
      </w:r>
      <w:r>
        <w:rPr>
          <w:rFonts w:eastAsia="Times New Roman" w:cs="Times New Roman"/>
          <w:szCs w:val="24"/>
        </w:rPr>
        <w:t>ύριοι συνάδελφοι, ανεβαίνοντας στο Βήμα και έχοντας ακούσει τον αγαπητό συνάδελφο κ. Θεοχάρη, μπορώ να πω ότι σε ορισμένα σημεία θα μπορούσαμε να συμφωνήσουμε πάνω σε αυτό, στην ομιλία</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t>έκανε</w:t>
      </w:r>
      <w:r>
        <w:rPr>
          <w:rFonts w:eastAsia="Times New Roman" w:cs="Times New Roman"/>
          <w:szCs w:val="24"/>
        </w:rPr>
        <w:t>. Νομίζω ότι είναι τα ζητήματα του κατά πόσο κάποια πρά</w:t>
      </w:r>
      <w:r>
        <w:rPr>
          <w:rFonts w:eastAsia="Times New Roman" w:cs="Times New Roman"/>
          <w:szCs w:val="24"/>
        </w:rPr>
        <w:t>γματα θα μπορούσαν να διορθωθούν μέσα σε αυτόν τον προϋπολογισμό, για να έχουν όντως μια μακροπρόθεσμη και λειτουργία, αλλά και εφαρμογή για να αποδώσουν τα αναμενόμενα.</w:t>
      </w:r>
    </w:p>
    <w:p w14:paraId="2C1AD88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μη λάβουμε υπ’ </w:t>
      </w:r>
      <w:proofErr w:type="spellStart"/>
      <w:r>
        <w:rPr>
          <w:rFonts w:eastAsia="Times New Roman" w:cs="Times New Roman"/>
          <w:szCs w:val="24"/>
        </w:rPr>
        <w:t>όψιν</w:t>
      </w:r>
      <w:proofErr w:type="spellEnd"/>
      <w:r>
        <w:rPr>
          <w:rFonts w:eastAsia="Times New Roman" w:cs="Times New Roman"/>
          <w:szCs w:val="24"/>
        </w:rPr>
        <w:t xml:space="preserve"> ότι και αυτός ο προϋπολογισμός είναι μεν 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-και </w:t>
      </w:r>
      <w:r>
        <w:rPr>
          <w:rFonts w:eastAsia="Times New Roman" w:cs="Times New Roman"/>
          <w:szCs w:val="24"/>
        </w:rPr>
        <w:lastRenderedPageBreak/>
        <w:t>είναι πραγματικότητα αυτό- αλλά σχεδιάστηκε και στήθηκε ακριβώς στη δύση των μνημονίων. Αυτό σημαίνει, δηλαδή, ότι υπάρχουν και διαρθρωτικές αλλαγές σε ζητήματα</w:t>
      </w:r>
      <w:r>
        <w:rPr>
          <w:rFonts w:eastAsia="Times New Roman" w:cs="Times New Roman"/>
          <w:szCs w:val="24"/>
        </w:rPr>
        <w:t>,</w:t>
      </w:r>
      <w:r>
        <w:rPr>
          <w:rFonts w:eastAsia="Times New Roman" w:cs="Times New Roman"/>
          <w:szCs w:val="24"/>
        </w:rPr>
        <w:t xml:space="preserve"> τα οποία απορρέουν μέσ</w:t>
      </w:r>
      <w:r>
        <w:rPr>
          <w:rFonts w:eastAsia="Times New Roman" w:cs="Times New Roman"/>
          <w:szCs w:val="24"/>
        </w:rPr>
        <w:t xml:space="preserve">α από την οκτάχρονη </w:t>
      </w:r>
      <w:proofErr w:type="spellStart"/>
      <w:r>
        <w:rPr>
          <w:rFonts w:eastAsia="Times New Roman" w:cs="Times New Roman"/>
          <w:szCs w:val="24"/>
        </w:rPr>
        <w:t>μνημονιακή</w:t>
      </w:r>
      <w:proofErr w:type="spellEnd"/>
      <w:r>
        <w:rPr>
          <w:rFonts w:eastAsia="Times New Roman" w:cs="Times New Roman"/>
          <w:szCs w:val="24"/>
        </w:rPr>
        <w:t xml:space="preserve"> περίοδο της χώρας και άρα, πιστεύω ότι δεν μπορούσαμε να δώσουμε αυτό στο οποίο, όπως είπα, κύριε Θεοχάρη, θα μπορούσαμε να συμφωνήσουμε μαζί.</w:t>
      </w:r>
    </w:p>
    <w:p w14:paraId="2C1AD89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Δηλαδή, το να στήσουμε ένα νέο φορολογικό σύστημα</w:t>
      </w:r>
      <w:r>
        <w:rPr>
          <w:rFonts w:eastAsia="Times New Roman" w:cs="Times New Roman"/>
          <w:szCs w:val="24"/>
        </w:rPr>
        <w:t>,</w:t>
      </w:r>
      <w:r>
        <w:rPr>
          <w:rFonts w:eastAsia="Times New Roman" w:cs="Times New Roman"/>
          <w:szCs w:val="24"/>
        </w:rPr>
        <w:t xml:space="preserve"> για να συλλάβουμε τη φοροδιαφυγή</w:t>
      </w:r>
      <w:r>
        <w:rPr>
          <w:rFonts w:eastAsia="Times New Roman" w:cs="Times New Roman"/>
          <w:szCs w:val="24"/>
        </w:rPr>
        <w:t>,</w:t>
      </w:r>
      <w:r>
        <w:rPr>
          <w:rFonts w:eastAsia="Times New Roman" w:cs="Times New Roman"/>
          <w:szCs w:val="24"/>
        </w:rPr>
        <w:t xml:space="preserve"> δεν μπορούσε να επιτευχθεί με τη δαμόκλεια σπάθη των δανειστών. Από εδώ και πέρα, μπορούμε να σχεδιάσουμε μια πραγματική φορολογική μεταρρύθμιση, η οποία θα έχει καλύτερη κατανομή των βαρών, πιο δίκαιη και να έχει και το </w:t>
      </w:r>
      <w:r>
        <w:rPr>
          <w:rFonts w:eastAsia="Times New Roman" w:cs="Times New Roman"/>
          <w:szCs w:val="24"/>
        </w:rPr>
        <w:t>στοιχείο ένεσης της ανάπτυξης</w:t>
      </w:r>
      <w:r>
        <w:rPr>
          <w:rFonts w:eastAsia="Times New Roman" w:cs="Times New Roman"/>
          <w:szCs w:val="24"/>
        </w:rPr>
        <w:t>,</w:t>
      </w:r>
      <w:r>
        <w:rPr>
          <w:rFonts w:eastAsia="Times New Roman" w:cs="Times New Roman"/>
          <w:szCs w:val="24"/>
        </w:rPr>
        <w:t xml:space="preserve"> που χρειάζεται ο τόπος μας, αλλά και ταυτόχρονα να σταματά να είναι τροχοπέδη στην οποιαδήποτε ανάπτυξη.</w:t>
      </w:r>
    </w:p>
    <w:p w14:paraId="2C1AD89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Αυτός ο προϋπολογισμός του 2019, όμως, δίνει κάποια στάνταρ στοιχεία</w:t>
      </w:r>
      <w:r>
        <w:rPr>
          <w:rFonts w:eastAsia="Times New Roman" w:cs="Times New Roman"/>
          <w:szCs w:val="24"/>
        </w:rPr>
        <w:t>,</w:t>
      </w:r>
      <w:r>
        <w:rPr>
          <w:rFonts w:eastAsia="Times New Roman" w:cs="Times New Roman"/>
          <w:szCs w:val="24"/>
        </w:rPr>
        <w:t xml:space="preserve"> τα οποία δεν μπορούμε να παραβλέψουμε. Το ΑΕΠ θα α</w:t>
      </w:r>
      <w:r>
        <w:rPr>
          <w:rFonts w:eastAsia="Times New Roman" w:cs="Times New Roman"/>
          <w:szCs w:val="24"/>
        </w:rPr>
        <w:t xml:space="preserve">υξηθεί 2,5%, η ανάπτυξη βασίζεται στην περαιτέρω, </w:t>
      </w:r>
      <w:r>
        <w:rPr>
          <w:rFonts w:eastAsia="Times New Roman" w:cs="Times New Roman"/>
          <w:szCs w:val="24"/>
        </w:rPr>
        <w:lastRenderedPageBreak/>
        <w:t>μικρή βέβαια, αλλά ανάκαμψη της ιδιωτικής κατανάλωσης, η οποία θα κυμανθεί στο σύνολό της στο 1,1%, οι επενδύσεις προβλέπεται ότι θα έχουν μια έξαρση και θα συμμετέχουν στην αύξηση του ΑΕΠ κατά μιάμιση ποσο</w:t>
      </w:r>
      <w:r>
        <w:rPr>
          <w:rFonts w:eastAsia="Times New Roman" w:cs="Times New Roman"/>
          <w:szCs w:val="24"/>
        </w:rPr>
        <w:t xml:space="preserve">στιαία μονάδα, η ανοδική τάση στην απασχόληση εκτιμάται ότι θα είναι στο 1,4% το 2019, με την ανεργία να μειώνεται στο 18,2%. Την ανεργία την παραλάβαμε στο 27,5% και κινείται ανάμεσα στο 18%-18,9% τον Αύγουστο του 2018 για να πέσει στο 18,2%, όπως </w:t>
      </w:r>
      <w:proofErr w:type="spellStart"/>
      <w:r>
        <w:rPr>
          <w:rFonts w:eastAsia="Times New Roman" w:cs="Times New Roman"/>
          <w:szCs w:val="24"/>
        </w:rPr>
        <w:t>προείπα</w:t>
      </w:r>
      <w:proofErr w:type="spellEnd"/>
      <w:r>
        <w:rPr>
          <w:rFonts w:eastAsia="Times New Roman" w:cs="Times New Roman"/>
          <w:szCs w:val="24"/>
        </w:rPr>
        <w:t>, δημιουργώντας τριακόσιες εξήντα χιλιάδες θέσεις εργασίας όλη αυτήν την περίοδο της διακυβέρνησης της χώρας μας από τον ΣΥΡΙΖΑ και με καθαρές θέσεις εργασίας το δεκάμηνο του 2018</w:t>
      </w:r>
      <w:r>
        <w:rPr>
          <w:rFonts w:eastAsia="Times New Roman" w:cs="Times New Roman"/>
          <w:szCs w:val="24"/>
        </w:rPr>
        <w:t>,</w:t>
      </w:r>
      <w:r>
        <w:rPr>
          <w:rFonts w:eastAsia="Times New Roman" w:cs="Times New Roman"/>
          <w:szCs w:val="24"/>
        </w:rPr>
        <w:t xml:space="preserve"> που έφτασαν τις </w:t>
      </w:r>
      <w:proofErr w:type="spellStart"/>
      <w:r>
        <w:rPr>
          <w:rFonts w:eastAsia="Times New Roman" w:cs="Times New Roman"/>
          <w:szCs w:val="24"/>
        </w:rPr>
        <w:t>εκατόν</w:t>
      </w:r>
      <w:proofErr w:type="spellEnd"/>
      <w:r>
        <w:rPr>
          <w:rFonts w:eastAsia="Times New Roman" w:cs="Times New Roman"/>
          <w:szCs w:val="24"/>
        </w:rPr>
        <w:t xml:space="preserve"> εξήντα οκτώ χιλιάδες διακόσιες ογδόντα δύο. </w:t>
      </w:r>
    </w:p>
    <w:p w14:paraId="2C1AD89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 κύκλο</w:t>
      </w:r>
      <w:r>
        <w:rPr>
          <w:rFonts w:eastAsia="Times New Roman" w:cs="Times New Roman"/>
          <w:szCs w:val="24"/>
        </w:rPr>
        <w:t>ς εργασιών στο χονδρικό εμπόριο παρουσιάζει αύξηση 12,3% στο τρίτο τρίμηνο του 2018</w:t>
      </w:r>
      <w:r>
        <w:rPr>
          <w:rFonts w:eastAsia="Times New Roman" w:cs="Times New Roman"/>
          <w:szCs w:val="24"/>
        </w:rPr>
        <w:t>,</w:t>
      </w:r>
      <w:r>
        <w:rPr>
          <w:rFonts w:eastAsia="Times New Roman" w:cs="Times New Roman"/>
          <w:szCs w:val="24"/>
        </w:rPr>
        <w:t xml:space="preserve"> σε σύγκριση με το τρίτο τρίμηνο του 2017, ο δείκτης κύκλου εργασιών στο χονδρικό εμπόριο παρουσιάζει αύξηση 4,5% στο τρίτο τρίμηνο του 2018, ο δείκτης της βιομηχανικής παρ</w:t>
      </w:r>
      <w:r>
        <w:rPr>
          <w:rFonts w:eastAsia="Times New Roman" w:cs="Times New Roman"/>
          <w:szCs w:val="24"/>
        </w:rPr>
        <w:t xml:space="preserve">αγωγής έχει αύξηση 2% τον Σεπτέμβριο του 2018 σε σύγκριση με το 2017 και ο μέσος γενικός </w:t>
      </w:r>
      <w:r>
        <w:rPr>
          <w:rFonts w:eastAsia="Times New Roman" w:cs="Times New Roman"/>
          <w:szCs w:val="24"/>
        </w:rPr>
        <w:lastRenderedPageBreak/>
        <w:t>δείκτης βιομηχανικής παραγωγής της περιόδου Ιανουαρίου-Σεπτεμβρίου σε σύγκριση με τον αντίστοιχο του 2017 παρουσιάζει μια αύξηση 0,9%, ο δείκτης κύκλου εργασιών στη βι</w:t>
      </w:r>
      <w:r>
        <w:rPr>
          <w:rFonts w:eastAsia="Times New Roman" w:cs="Times New Roman"/>
          <w:szCs w:val="24"/>
        </w:rPr>
        <w:t>ομηχανία δίνει μια αύξηση 14,3% τον Σεπτέμβριο του 2018 σε σχέση με το 2017 και ο κύκλος  εργασιών στο λιανικό εμπόριο παρουσιάζει μια αύξηση 14,8%, καθώς και η οικοδομική δραστηριότητα εμφανίζει αύξηση κατά 9,2% στην έκδοση των οικοδομικών αδειών και κατά</w:t>
      </w:r>
      <w:r>
        <w:rPr>
          <w:rFonts w:eastAsia="Times New Roman" w:cs="Times New Roman"/>
          <w:szCs w:val="24"/>
        </w:rPr>
        <w:t xml:space="preserve"> 18,3% στην επιφάνεια και κατά 16,3% στον όγκο σε σχέση με το αντίστοιχο οκτάμηνο του 2017.</w:t>
      </w:r>
    </w:p>
    <w:p w14:paraId="2C1AD89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Γιατί τα αναφέρω αυτά; Μήπως πιστεύετε ότι θα τα πούμε για να δομήσουμε κι εμείς ένα αφήγημα </w:t>
      </w:r>
      <w:r>
        <w:rPr>
          <w:rFonts w:eastAsia="Times New Roman" w:cs="Times New Roman"/>
          <w:szCs w:val="24"/>
          <w:lang w:val="en-US"/>
        </w:rPr>
        <w:t>success</w:t>
      </w:r>
      <w:r w:rsidRPr="004026F4">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Σαφώς και όχι. Δεν μας ταιριάζει ως Κυβέρνηση της Αριστε</w:t>
      </w:r>
      <w:r>
        <w:rPr>
          <w:rFonts w:eastAsia="Times New Roman" w:cs="Times New Roman"/>
          <w:szCs w:val="24"/>
        </w:rPr>
        <w:t xml:space="preserve">ράς να μιλάμε με </w:t>
      </w:r>
      <w:r>
        <w:rPr>
          <w:rFonts w:eastAsia="Times New Roman" w:cs="Times New Roman"/>
          <w:szCs w:val="24"/>
          <w:lang w:val="en-US"/>
        </w:rPr>
        <w:t>success</w:t>
      </w:r>
      <w:r w:rsidRPr="004026F4">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όταν το 2019 θα έχουμε 18,2% ανεργία, όταν ακόμα θα έχουμε ανθρώπους οι οποίοι θα βρίσκονται κάτω από τα όρια της φτώχειας. Εμείς δεν μιλάμε για </w:t>
      </w:r>
      <w:r>
        <w:rPr>
          <w:rFonts w:eastAsia="Times New Roman" w:cs="Times New Roman"/>
          <w:szCs w:val="24"/>
          <w:lang w:val="en-US"/>
        </w:rPr>
        <w:t>success</w:t>
      </w:r>
      <w:r w:rsidRPr="004026F4">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Τα αναφέρω, όμως, και τα αναφέρουμε ως απάντηση στην καταστροφολο</w:t>
      </w:r>
      <w:r>
        <w:rPr>
          <w:rFonts w:eastAsia="Times New Roman" w:cs="Times New Roman"/>
          <w:szCs w:val="24"/>
        </w:rPr>
        <w:t>γία που έχετε ως αφήγημα αυτά τα τρ</w:t>
      </w:r>
      <w:r>
        <w:rPr>
          <w:rFonts w:eastAsia="Times New Roman" w:cs="Times New Roman"/>
          <w:szCs w:val="24"/>
        </w:rPr>
        <w:t>ιάμισι</w:t>
      </w:r>
      <w:r>
        <w:rPr>
          <w:rFonts w:eastAsia="Times New Roman" w:cs="Times New Roman"/>
          <w:szCs w:val="24"/>
        </w:rPr>
        <w:t xml:space="preserve"> χρόνια και συνεχίζετε ακόμη και σήμερα, που σας διαψεύδουν και τα νούμερα του </w:t>
      </w:r>
      <w:r>
        <w:rPr>
          <w:rFonts w:eastAsia="Times New Roman" w:cs="Times New Roman"/>
          <w:szCs w:val="24"/>
        </w:rPr>
        <w:t>π</w:t>
      </w:r>
      <w:r>
        <w:rPr>
          <w:rFonts w:eastAsia="Times New Roman" w:cs="Times New Roman"/>
          <w:szCs w:val="24"/>
        </w:rPr>
        <w:t xml:space="preserve">ροϋπολογισμού, αλλά και όλες οι δηλώσεις όλων των </w:t>
      </w:r>
      <w:r>
        <w:rPr>
          <w:rFonts w:eastAsia="Times New Roman" w:cs="Times New Roman"/>
          <w:szCs w:val="24"/>
        </w:rPr>
        <w:lastRenderedPageBreak/>
        <w:t>Αξιωματούχων, να λέτε πάλι ότι καταστρέψαμε την οικονομία. Την καταστρέψαμε εμείς, λε</w:t>
      </w:r>
      <w:r>
        <w:rPr>
          <w:rFonts w:eastAsia="Times New Roman" w:cs="Times New Roman"/>
          <w:szCs w:val="24"/>
        </w:rPr>
        <w:t>ς και η Ελλάδα άρχισε να λειτουργεί από το 2015 και μετά.</w:t>
      </w:r>
    </w:p>
    <w:p w14:paraId="2C1AD89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Το σχέδιο του </w:t>
      </w:r>
      <w:r>
        <w:rPr>
          <w:rFonts w:eastAsia="Times New Roman" w:cs="Times New Roman"/>
          <w:szCs w:val="24"/>
        </w:rPr>
        <w:t>π</w:t>
      </w:r>
      <w:r>
        <w:rPr>
          <w:rFonts w:eastAsia="Times New Roman" w:cs="Times New Roman"/>
          <w:szCs w:val="24"/>
        </w:rPr>
        <w:t xml:space="preserve">ροϋπολογισμού σηματοδοτεί όντως την επανένταξη της χώρας μας στην κανονικότητα και σε ένα διεθνές οικονομικό σύστημα, δίνοντας μια προσαρμογή σε μια </w:t>
      </w:r>
      <w:proofErr w:type="spellStart"/>
      <w:r>
        <w:rPr>
          <w:rFonts w:eastAsia="Times New Roman" w:cs="Times New Roman"/>
          <w:szCs w:val="24"/>
        </w:rPr>
        <w:t>λογισμένη</w:t>
      </w:r>
      <w:proofErr w:type="spellEnd"/>
      <w:r>
        <w:rPr>
          <w:rFonts w:eastAsia="Times New Roman" w:cs="Times New Roman"/>
          <w:szCs w:val="24"/>
        </w:rPr>
        <w:t xml:space="preserve"> επέκταση της οικονομίας,</w:t>
      </w:r>
      <w:r>
        <w:rPr>
          <w:rFonts w:eastAsia="Times New Roman" w:cs="Times New Roman"/>
          <w:szCs w:val="24"/>
        </w:rPr>
        <w:t xml:space="preserve"> αλλά και μια στροφή της δημοσιονομικής πολιτικής. Τα μεγέθη της βελτιώνονται και αυτή η δημοσιονομική πολιτική μας οδηγεί με ασφάλεια σε ένα νέο μίγμα με τρεις στόχους: Να ενισχύσουμε το διαθέσιμο εισόδημα των νοικοκυριών, να υποστηρίξουμε τη βιώσιμη ανάπ</w:t>
      </w:r>
      <w:r>
        <w:rPr>
          <w:rFonts w:eastAsia="Times New Roman" w:cs="Times New Roman"/>
          <w:szCs w:val="24"/>
        </w:rPr>
        <w:t xml:space="preserve">τυξη και να αντιμετωπίσουμε με </w:t>
      </w:r>
      <w:proofErr w:type="spellStart"/>
      <w:r>
        <w:rPr>
          <w:rFonts w:eastAsia="Times New Roman" w:cs="Times New Roman"/>
          <w:szCs w:val="24"/>
        </w:rPr>
        <w:t>στοχευμένο</w:t>
      </w:r>
      <w:proofErr w:type="spellEnd"/>
      <w:r>
        <w:rPr>
          <w:rFonts w:eastAsia="Times New Roman" w:cs="Times New Roman"/>
          <w:szCs w:val="24"/>
        </w:rPr>
        <w:t xml:space="preserve"> τρόπο το χρόνιο έλλειμμα της κοινωνικής προστασίας, τη δημιουργία δηλαδή του κοινωνικού κράτους.</w:t>
      </w:r>
    </w:p>
    <w:p w14:paraId="2C1AD89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Η αλλαγή αυτή του μίγματος υλοποιείται μέσα από μόνιμα μέτρα μείωσης των φορολογικών βαρών και των ασφαλιστικών εισφο</w:t>
      </w:r>
      <w:r>
        <w:rPr>
          <w:rFonts w:eastAsia="Times New Roman" w:cs="Times New Roman"/>
          <w:szCs w:val="24"/>
        </w:rPr>
        <w:t xml:space="preserve">ρών, καθώς και με μέτρα </w:t>
      </w:r>
      <w:proofErr w:type="spellStart"/>
      <w:r>
        <w:rPr>
          <w:rFonts w:eastAsia="Times New Roman" w:cs="Times New Roman"/>
          <w:szCs w:val="24"/>
        </w:rPr>
        <w:t>στοχευμένης</w:t>
      </w:r>
      <w:proofErr w:type="spellEnd"/>
      <w:r>
        <w:rPr>
          <w:rFonts w:eastAsia="Times New Roman" w:cs="Times New Roman"/>
          <w:szCs w:val="24"/>
        </w:rPr>
        <w:t xml:space="preserve"> ενίσχυσης των δράσεων κοινωνικής προστασίας και τόνωσης της απασχόλησης των νέων. </w:t>
      </w:r>
    </w:p>
    <w:p w14:paraId="2C1AD89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Ακούσαμε εδώ από τους εισηγητές της Αντιπολίτευσης ότι μειώσαμε τις εισφορές τις οποίες εμείς είχαμε αυξήσει. Θα μπορούσε να ήταν πραγματ</w:t>
      </w:r>
      <w:r>
        <w:rPr>
          <w:rFonts w:eastAsia="Times New Roman" w:cs="Times New Roman"/>
          <w:szCs w:val="24"/>
        </w:rPr>
        <w:t xml:space="preserve">ικότητα αυτό εάν κάποιοι δεν θυμόταν ότι πριν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το 85% των ελευθέρων επαγγελματιών, ασφαλισμένων στον ΟΑΕΕ, πλήρωναν πολύ περισσότερες εισφορές απ’ ό,τι με τον νόμο </w:t>
      </w:r>
      <w:proofErr w:type="spellStart"/>
      <w:r>
        <w:rPr>
          <w:rFonts w:eastAsia="Times New Roman" w:cs="Times New Roman"/>
          <w:szCs w:val="24"/>
        </w:rPr>
        <w:t>Κατρούγκαλου</w:t>
      </w:r>
      <w:proofErr w:type="spellEnd"/>
      <w:r>
        <w:rPr>
          <w:rFonts w:eastAsia="Times New Roman" w:cs="Times New Roman"/>
          <w:szCs w:val="24"/>
        </w:rPr>
        <w:t>. Όσο κι αν θέλετε να το αμφισβητήσετε, δεν γίνεται.</w:t>
      </w:r>
    </w:p>
    <w:p w14:paraId="2C1AD89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Αναφέρ</w:t>
      </w:r>
      <w:r>
        <w:rPr>
          <w:rFonts w:eastAsia="Times New Roman" w:cs="Times New Roman"/>
          <w:szCs w:val="24"/>
        </w:rPr>
        <w:t xml:space="preserve">ομαι σε πολλούς άλλους επαγγελματίες, αλλά και προσωπικά, όταν πληρώναμε 500 ευρώ τον μήνα με μηδαμινές καλύψεις στην ασφάλεια και στην ιατροφαρμακευτική περίθαλψη και τώρα πληρώνουμε 167 το ελάχιστο, 200 ευρώ, 250 ευρώ, ανάλογα με το εισόδημα. Και με την </w:t>
      </w:r>
      <w:r>
        <w:rPr>
          <w:rFonts w:eastAsia="Times New Roman" w:cs="Times New Roman"/>
          <w:szCs w:val="24"/>
        </w:rPr>
        <w:t>περαιτέρω μείωση που έγινε, γιατί είχαμε πει από την πρώτη στιγμή ότι η κλίμακα των ασφαλισμένων που έχουν 20.000-30.000 ευρώ φορολογητέα μέχρι τις 70.000 που ήταν το ταβάνι, η οροφή, πλήρωναν όντως περισσότερα. Ήρθε η μείωση με το προηγούμενο νομοσχέδιο π</w:t>
      </w:r>
      <w:r>
        <w:rPr>
          <w:rFonts w:eastAsia="Times New Roman" w:cs="Times New Roman"/>
          <w:szCs w:val="24"/>
        </w:rPr>
        <w:t xml:space="preserve">ου ψηφίσαμε και διορθώνει αυτή την επιβάρυνση, την οποία δεχόμασταν, αλλά αντιλαμβάνονται οι επαγγελματίες μας, όσοι μας ακούνε, τι λέω μπαίνοντας στο πετσί τους. Καταλαβαίνουν </w:t>
      </w:r>
      <w:r>
        <w:rPr>
          <w:rFonts w:eastAsia="Times New Roman" w:cs="Times New Roman"/>
          <w:szCs w:val="24"/>
        </w:rPr>
        <w:lastRenderedPageBreak/>
        <w:t>ότι ένα ασφαλιστικό σύστημα το οποίο είχατε χρεοκοπήσει, κύριοι, με την εξαφάνι</w:t>
      </w:r>
      <w:r>
        <w:rPr>
          <w:rFonts w:eastAsia="Times New Roman" w:cs="Times New Roman"/>
          <w:szCs w:val="24"/>
        </w:rPr>
        <w:t xml:space="preserve">ση των αποθεματικών, με τις τεράστιες αδικίες που υπήρχαν με τα </w:t>
      </w:r>
      <w:proofErr w:type="spellStart"/>
      <w:r>
        <w:rPr>
          <w:rFonts w:eastAsia="Times New Roman" w:cs="Times New Roman"/>
          <w:szCs w:val="24"/>
        </w:rPr>
        <w:t>εκατόν</w:t>
      </w:r>
      <w:proofErr w:type="spellEnd"/>
      <w:r>
        <w:rPr>
          <w:rFonts w:eastAsia="Times New Roman" w:cs="Times New Roman"/>
          <w:szCs w:val="24"/>
        </w:rPr>
        <w:t xml:space="preserve"> ογδόντα ασφαλιστικά ταμεία, με αυτόν τον λαβύρινθο, έγινε ένας ενιαίος φορέας κοινωνικής ασφάλισης, ο οποίος στάθηκε στα πόδια του, κάτι που δεν πιστεύατε και καταγγέλλατε ότι γρήγορα α</w:t>
      </w:r>
      <w:r>
        <w:rPr>
          <w:rFonts w:eastAsia="Times New Roman" w:cs="Times New Roman"/>
          <w:szCs w:val="24"/>
        </w:rPr>
        <w:t xml:space="preserve">υτό το οικοδόμημα θα καταρριφθεί. Στάθηκε και σήμερα λέτε το εξής: Άκουσα σήμερα τον ειδικό εισηγητή του </w:t>
      </w:r>
      <w:r>
        <w:rPr>
          <w:rFonts w:eastAsia="Times New Roman" w:cs="Times New Roman"/>
          <w:szCs w:val="24"/>
        </w:rPr>
        <w:t>π</w:t>
      </w:r>
      <w:r>
        <w:rPr>
          <w:rFonts w:eastAsia="Times New Roman" w:cs="Times New Roman"/>
          <w:szCs w:val="24"/>
        </w:rPr>
        <w:t xml:space="preserve">ροϋπολογισμού σας που είπε: «Τα πλεονάσματα του ΕΦΚΑ τι τα κάνατε;» Άρα, αποδέχεστε πλέον ότι έχουμε πλεονάσματα. </w:t>
      </w:r>
    </w:p>
    <w:p w14:paraId="2C1AD89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Πολύ σημαντικές δράσεις τις οποίες </w:t>
      </w: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 xml:space="preserve">ροϋπολογισμός βλέπει για το 2019 είναι η εφαρμογή ενός νέου σχεδίου λογαριασμών για την κεντρική διοίκηση και ο σχεδιασμός της επέκτασής του στο σύνολο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η εφαρμογή του κανόνα προσλήψεων-αποχωρήσεων ένα προς ένα στο σύνολο τη</w:t>
      </w:r>
      <w:r>
        <w:rPr>
          <w:rFonts w:eastAsia="Times New Roman" w:cs="Times New Roman"/>
          <w:szCs w:val="24"/>
        </w:rPr>
        <w:t xml:space="preserve">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w:t>
      </w:r>
    </w:p>
    <w:p w14:paraId="2C1AD89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κακό αυτό; Όταν έχουμε φτάσει στο πιο χαμηλό σημείο του αριθμούν των δημοσίων υπαλλήλων, που υπηρετούν και εξυπηρετούν αυτόν τον </w:t>
      </w:r>
      <w:r>
        <w:rPr>
          <w:rFonts w:eastAsia="Times New Roman" w:cs="Times New Roman"/>
          <w:szCs w:val="24"/>
        </w:rPr>
        <w:lastRenderedPageBreak/>
        <w:t>λαό, θέλετε να επιμείνετε στη σχέση ένα προς πέντε, να φεύγουν πέντε</w:t>
      </w:r>
      <w:r>
        <w:rPr>
          <w:rFonts w:eastAsia="Times New Roman" w:cs="Times New Roman"/>
          <w:szCs w:val="24"/>
        </w:rPr>
        <w:t xml:space="preserve"> και να έρχεται ένας στο δημόσιο; Δηλαδή μιλάμε για πλήρη διάλυση. Σήμερα γνωρίζουμε ότι υπάρχουν τεράστιες ελλείψεις σε βασικούς τομείς του δημόσιου τομέα, στην υγεία, στην παιδεία. Εάν συνεχισθεί το ένας προς πέντε, αντιλαμβάνεστε τι θα γίνει μέσα σε ένα</w:t>
      </w:r>
      <w:r>
        <w:rPr>
          <w:rFonts w:eastAsia="Times New Roman" w:cs="Times New Roman"/>
          <w:szCs w:val="24"/>
        </w:rPr>
        <w:t>-δύο χρόνια; Όμως, αυτό είναι το θέμα, ότι ο πυρήνας της πολιτικής σας είναι η διάλυση του δημόσιου τομέα και η παροχή και η μεταβίβαση όλων αυτών των υπηρεσιών στους ιδιώτες. Δεν είμαστε, όμως, σε μια χώρα όπου όλοι οι πολίτες, το 100%, είναι πλούσιοι για</w:t>
      </w:r>
      <w:r>
        <w:rPr>
          <w:rFonts w:eastAsia="Times New Roman" w:cs="Times New Roman"/>
          <w:szCs w:val="24"/>
        </w:rPr>
        <w:t xml:space="preserve"> να μπορούν να υπηρετούν και να πληρώνουν τον ιδιωτικό τομέα. </w:t>
      </w:r>
    </w:p>
    <w:p w14:paraId="2C1AD89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Θέλουμε και είναι κεντρική μας πολιτική κατεύθυνση η υγεία, η παιδεία και οι βασικές κεντρικές λειτουργίες του κράτους να παραμείνουν στο κράτος. Για την προστασία των ευάλωτων κοινωνικών ομάδω</w:t>
      </w:r>
      <w:r>
        <w:rPr>
          <w:rFonts w:eastAsia="Times New Roman" w:cs="Times New Roman"/>
          <w:szCs w:val="24"/>
        </w:rPr>
        <w:t>ν, όπως με τη χορήγηση του στεγαστικού επιδόματος και την περαιτέρω ενίσχυση της φορολογικής συμμόρφωσης -και αναφέρθηκα προηγουμένως σ’ αυτό- μέσα στο 2019 γίνονται πολλές τέτοιες παρεμβάσεις. Τέτοια παρέμβαση ήταν και το «Βοήθεια στο Σπίτι». Δεκαοκτώ χρό</w:t>
      </w:r>
      <w:r>
        <w:rPr>
          <w:rFonts w:eastAsia="Times New Roman" w:cs="Times New Roman"/>
          <w:szCs w:val="24"/>
        </w:rPr>
        <w:t xml:space="preserve">νια ήταν όμηροι </w:t>
      </w:r>
      <w:r>
        <w:rPr>
          <w:rFonts w:eastAsia="Times New Roman" w:cs="Times New Roman"/>
          <w:szCs w:val="24"/>
        </w:rPr>
        <w:lastRenderedPageBreak/>
        <w:t xml:space="preserve">όλοι αυτοί οι οποίοι υπηρετούσαν τους ανήμπορους πολίτες μας. Τρεις χιλιάδες διακόσιοι εργαζόμενοι θα γίνουν αορίστου χρόνου, με την ειδική αγωγή, όπου τρεισήμισι χιλιάδες εκπαιδευτικοί θα προσληφθούν. Επίσης, με την επιδότηση ενοικίου που </w:t>
      </w:r>
      <w:r>
        <w:rPr>
          <w:rFonts w:eastAsia="Times New Roman" w:cs="Times New Roman"/>
          <w:szCs w:val="24"/>
        </w:rPr>
        <w:t xml:space="preserve">το χρειάζονται οι φτωχοί πολίτες μας, με τη μείωση των ασφαλιστικών εισφορών, αλλά και των ασφαλιστικών εισφορών των νέων, με τη μείωση του ΕΝΦΙΑ. </w:t>
      </w:r>
    </w:p>
    <w:p w14:paraId="2C1AD89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εσείς λέτε ότι προτείνετε 30% οριζόντια μείωση του ΕΝΦΙΑ. Τι πιο άδικο και πιο ταξικό απ’ αυτό; Δηλαδή ο</w:t>
      </w:r>
      <w:r>
        <w:rPr>
          <w:rFonts w:eastAsia="Times New Roman" w:cs="Times New Roman"/>
          <w:szCs w:val="24"/>
        </w:rPr>
        <w:t xml:space="preserve"> κάτοχος μιας μικρής περιουσίας των 1.000 ευρώ να γλιτώσει 300 ευρώ και ένας του 1 εκατομμυρίου να γλιτώσει 300.000. </w:t>
      </w:r>
    </w:p>
    <w:p w14:paraId="2C1AD89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τα οποία ανέφερα δεν είναι </w:t>
      </w:r>
      <w:proofErr w:type="spellStart"/>
      <w:r>
        <w:rPr>
          <w:rFonts w:eastAsia="Times New Roman" w:cs="Times New Roman"/>
          <w:szCs w:val="24"/>
        </w:rPr>
        <w:t>παροχολογία</w:t>
      </w:r>
      <w:proofErr w:type="spellEnd"/>
      <w:r>
        <w:rPr>
          <w:rFonts w:eastAsia="Times New Roman" w:cs="Times New Roman"/>
          <w:szCs w:val="24"/>
        </w:rPr>
        <w:t xml:space="preserve">. </w:t>
      </w:r>
      <w:proofErr w:type="spellStart"/>
      <w:r>
        <w:rPr>
          <w:rFonts w:eastAsia="Times New Roman" w:cs="Times New Roman"/>
          <w:szCs w:val="24"/>
        </w:rPr>
        <w:t>Παροχολογία</w:t>
      </w:r>
      <w:proofErr w:type="spellEnd"/>
      <w:r>
        <w:rPr>
          <w:rFonts w:eastAsia="Times New Roman" w:cs="Times New Roman"/>
          <w:szCs w:val="24"/>
        </w:rPr>
        <w:t xml:space="preserve"> είναι αυτά τα οποία υπόσχεστε εσείς και τα υπόσχεστ</w:t>
      </w:r>
      <w:r>
        <w:rPr>
          <w:rFonts w:eastAsia="Times New Roman" w:cs="Times New Roman"/>
          <w:szCs w:val="24"/>
        </w:rPr>
        <w:t>ε ελαφρά τη καρδία μόνο για να χαϊδεύουν τα αφτιά των πολιτών, αλλά οι πολίτες ξέρουν.</w:t>
      </w:r>
    </w:p>
    <w:p w14:paraId="2C1AD89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Αυτό το οποίο σας ανέφερα είναι οι μόνιμες δράσεις για μια βιώσιμη και δίκαιη ανάπτυξη. Είναι δράσεις για τη δημιουργία και το στήσιμο ενός κοινωνικού κράτους.</w:t>
      </w:r>
    </w:p>
    <w:p w14:paraId="2C1AD89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Άκουσα το</w:t>
      </w:r>
      <w:r>
        <w:rPr>
          <w:rFonts w:eastAsia="Times New Roman" w:cs="Times New Roman"/>
          <w:szCs w:val="24"/>
        </w:rPr>
        <w:t>ν εισηγητή της Νέας Δημοκρατίας. Είχε μια μικρή διαφοροποίηση ο λόγος του. Πέρα από την καταστροφολογία, ο υπόλοιπος λόγος του ήταν μια προεκλογική ομιλία. Προσπάθησα να μετρήσω τα «θα», έφτασα κάπου στον αριθμό τριάντα και μετά χάθηκε το μέτρημα. Ένα «θα»</w:t>
      </w:r>
      <w:r>
        <w:rPr>
          <w:rFonts w:eastAsia="Times New Roman" w:cs="Times New Roman"/>
          <w:szCs w:val="24"/>
        </w:rPr>
        <w:t xml:space="preserve"> είναι όχι απλά </w:t>
      </w:r>
      <w:proofErr w:type="spellStart"/>
      <w:r>
        <w:rPr>
          <w:rFonts w:eastAsia="Times New Roman" w:cs="Times New Roman"/>
          <w:szCs w:val="24"/>
        </w:rPr>
        <w:t>παροχολογία</w:t>
      </w:r>
      <w:proofErr w:type="spellEnd"/>
      <w:r>
        <w:rPr>
          <w:rFonts w:eastAsia="Times New Roman" w:cs="Times New Roman"/>
          <w:szCs w:val="24"/>
        </w:rPr>
        <w:t>, αλλά «ό,τι θέλει ο κόσμος, να του το δώσουμε μπας και πάρουμε την ψήφο του».</w:t>
      </w:r>
    </w:p>
    <w:p w14:paraId="2C1AD89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της Αντιπολίτευσης, ακούγοντάς τον παρ’ ολίγο να τον πιστέψω κι εγώ ο ίδιος. Και θα ήταν εφικτό και θα τον πίστευα </w:t>
      </w:r>
      <w:r>
        <w:rPr>
          <w:rFonts w:eastAsia="Times New Roman" w:cs="Times New Roman"/>
          <w:szCs w:val="24"/>
        </w:rPr>
        <w:t xml:space="preserve">εάν δεν είχα γεννηθεί στην Ελλάδα, στα Γρεβενά, εάν δεν είχα ζήσει στα Γρεβενά, εάν δεν είχα σπουδάσει κι εγώ στο ελληνικό δημόσιο πανεπιστήμιο και δεν ήμουν δραστηριοποιημένος επαγγελματικά εδώ στη χώρα μου, στα Γρεβενά και στη γενέτειρά μου, τη </w:t>
      </w:r>
      <w:proofErr w:type="spellStart"/>
      <w:r>
        <w:rPr>
          <w:rFonts w:eastAsia="Times New Roman" w:cs="Times New Roman"/>
          <w:szCs w:val="24"/>
        </w:rPr>
        <w:t>Δεσκάτη</w:t>
      </w:r>
      <w:proofErr w:type="spellEnd"/>
      <w:r>
        <w:rPr>
          <w:rFonts w:eastAsia="Times New Roman" w:cs="Times New Roman"/>
          <w:szCs w:val="24"/>
        </w:rPr>
        <w:t>.</w:t>
      </w:r>
    </w:p>
    <w:p w14:paraId="2C1AD8A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Άλλωστε</w:t>
      </w:r>
      <w:r w:rsidRPr="00BE5EB4">
        <w:rPr>
          <w:rFonts w:eastAsia="Times New Roman" w:cs="Times New Roman"/>
          <w:szCs w:val="24"/>
        </w:rPr>
        <w:t>,</w:t>
      </w:r>
      <w:r>
        <w:rPr>
          <w:rFonts w:eastAsia="Times New Roman" w:cs="Times New Roman"/>
          <w:szCs w:val="24"/>
        </w:rPr>
        <w:t xml:space="preserve"> όλη αυτή η διαδρομή μού θύμισε το εξής</w:t>
      </w:r>
      <w:r w:rsidRPr="00BE5EB4">
        <w:rPr>
          <w:rFonts w:eastAsia="Times New Roman" w:cs="Times New Roman"/>
          <w:szCs w:val="24"/>
        </w:rPr>
        <w:t>.</w:t>
      </w:r>
      <w:r>
        <w:rPr>
          <w:rFonts w:eastAsia="Times New Roman" w:cs="Times New Roman"/>
          <w:szCs w:val="24"/>
        </w:rPr>
        <w:t xml:space="preserve"> Ότι η παράταξή σας υπόσχεται απλόχερα και όταν βρίσκεται στην εξουσία αυτό το οποίο κάνει είναι τα εντελώς τα αντίθετα από αυτά που είχε υποσχεθεί και παραφράζοντάς τα για να εξυπη</w:t>
      </w:r>
      <w:r>
        <w:rPr>
          <w:rFonts w:eastAsia="Times New Roman" w:cs="Times New Roman"/>
          <w:szCs w:val="24"/>
        </w:rPr>
        <w:lastRenderedPageBreak/>
        <w:t>ρετήσει τους δικούς της ανθρώπους, την κρατικοδίαιτη επιχειρηματικότητα που</w:t>
      </w:r>
      <w:r>
        <w:rPr>
          <w:rFonts w:eastAsia="Times New Roman" w:cs="Times New Roman"/>
          <w:szCs w:val="24"/>
        </w:rPr>
        <w:t xml:space="preserve"> στήνατε τόσα χρόνια. Και σας αρέσει όλη αυτή η χαοτική κατάσταση, για να θρέφονται όλα τα ζητήματα της αδιαφάνειας, όλα τα ζητήματα της ρεμούλας. </w:t>
      </w:r>
    </w:p>
    <w:p w14:paraId="2C1AD8A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C1AD8A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εάν βγείτε, τι θα κά</w:t>
      </w:r>
      <w:r>
        <w:rPr>
          <w:rFonts w:eastAsia="Times New Roman" w:cs="Times New Roman"/>
          <w:szCs w:val="24"/>
        </w:rPr>
        <w:t xml:space="preserve">νετε; Θα καταργήσετε το νόμο </w:t>
      </w:r>
      <w:proofErr w:type="spellStart"/>
      <w:r>
        <w:rPr>
          <w:rFonts w:eastAsia="Times New Roman" w:cs="Times New Roman"/>
          <w:szCs w:val="24"/>
        </w:rPr>
        <w:t>Κατρούγκαλου</w:t>
      </w:r>
      <w:proofErr w:type="spellEnd"/>
      <w:r>
        <w:rPr>
          <w:rFonts w:eastAsia="Times New Roman" w:cs="Times New Roman"/>
          <w:szCs w:val="24"/>
        </w:rPr>
        <w:t xml:space="preserve">, για να φέρετε το ασφαλιστικό τύπου </w:t>
      </w:r>
      <w:proofErr w:type="spellStart"/>
      <w:r>
        <w:rPr>
          <w:rFonts w:eastAsia="Times New Roman" w:cs="Times New Roman"/>
          <w:szCs w:val="24"/>
        </w:rPr>
        <w:t>Πινοσέτ</w:t>
      </w:r>
      <w:proofErr w:type="spellEnd"/>
      <w:r>
        <w:rPr>
          <w:rFonts w:eastAsia="Times New Roman" w:cs="Times New Roman"/>
          <w:szCs w:val="24"/>
        </w:rPr>
        <w:t>, θα καταργήσετε όλα τα μέτρα; Πείτε στους πολίτες ότι θα καταργήσετε το ΚΕΑ, την επιδότηση ενοικίου. Πείτε ότι θα καταργήσετε οτιδήποτε έκανε αυτή η Κυβέρνηση, αλλά ονομα</w:t>
      </w:r>
      <w:r>
        <w:rPr>
          <w:rFonts w:eastAsia="Times New Roman" w:cs="Times New Roman"/>
          <w:szCs w:val="24"/>
        </w:rPr>
        <w:t>τίστε τα για να γνωρίζουν οι πολίτες. Διότι θυμούνται μεν, αλλά θα πρέπει να ξέρουν τι θα αντιμετωπίσουν και με τη δική σας διακυβέρνηση.</w:t>
      </w:r>
    </w:p>
    <w:p w14:paraId="2C1AD8A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αυτόν τον καπετάνιο και αυτό το πλήρωμα η χώρα βγήκε από τη χρεοκοπία την οποία εσείς</w:t>
      </w:r>
      <w:r>
        <w:rPr>
          <w:rFonts w:eastAsia="Times New Roman" w:cs="Times New Roman"/>
          <w:szCs w:val="24"/>
        </w:rPr>
        <w:t xml:space="preserve"> φέρατε. Με αυτόν τον καπετάνιο και με αυτό το πλήρωμα, η χώρα βλέπει ένα καλύτερο αύριο. Με τους δικούς </w:t>
      </w:r>
      <w:proofErr w:type="spellStart"/>
      <w:r>
        <w:rPr>
          <w:rFonts w:eastAsia="Times New Roman" w:cs="Times New Roman"/>
          <w:szCs w:val="24"/>
        </w:rPr>
        <w:t>καπεταναίους</w:t>
      </w:r>
      <w:proofErr w:type="spellEnd"/>
      <w:r>
        <w:rPr>
          <w:rFonts w:eastAsia="Times New Roman" w:cs="Times New Roman"/>
          <w:szCs w:val="24"/>
        </w:rPr>
        <w:t xml:space="preserve"> και με τα δικά σας πληρώματα η χώρα είχε χρεοκοπήσει και </w:t>
      </w:r>
      <w:r>
        <w:rPr>
          <w:rFonts w:eastAsia="Times New Roman" w:cs="Times New Roman"/>
          <w:szCs w:val="24"/>
        </w:rPr>
        <w:lastRenderedPageBreak/>
        <w:t>τα δικά σας προγράμματα στοίχησαν 67 δισεκατομμύρια ευρώ. Το δικό μας πρόγραμμα κ</w:t>
      </w:r>
      <w:r>
        <w:rPr>
          <w:rFonts w:eastAsia="Times New Roman" w:cs="Times New Roman"/>
          <w:szCs w:val="24"/>
        </w:rPr>
        <w:t xml:space="preserve">όστισε 9,5 δισεκατομμύρια με τα 3,5 δισεκατομμύρια να επιστρέφουν στην κοινωνία, να επιστρέφουν στους πολίτες. </w:t>
      </w:r>
    </w:p>
    <w:p w14:paraId="2C1AD8A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Pr>
          <w:rFonts w:eastAsia="Times New Roman" w:cs="Times New Roman"/>
          <w:szCs w:val="24"/>
        </w:rPr>
        <w:t xml:space="preserve">το κουδούνι λήξεως του χρόνου ομιλίας του κυρίου Βουλευτή) </w:t>
      </w:r>
    </w:p>
    <w:p w14:paraId="2C1AD8A5"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Μπγιά</w:t>
      </w:r>
      <w:r>
        <w:rPr>
          <w:rFonts w:eastAsia="Times New Roman" w:cs="Times New Roman"/>
          <w:szCs w:val="24"/>
        </w:rPr>
        <w:t>λα</w:t>
      </w:r>
      <w:proofErr w:type="spellEnd"/>
      <w:r>
        <w:rPr>
          <w:rFonts w:eastAsia="Times New Roman" w:cs="Times New Roman"/>
          <w:szCs w:val="24"/>
        </w:rPr>
        <w:t xml:space="preserve">, ολοκληρώστε. </w:t>
      </w:r>
    </w:p>
    <w:p w14:paraId="2C1AD8A6"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Κλείνω, κύριε Πρόεδρε. </w:t>
      </w:r>
    </w:p>
    <w:p w14:paraId="2C1AD8A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θα μετρηθεί, γιατί ο εισηγητής της Νέας Δημοκρατίας μάς είπε ότι η Κυβέρνηση κρίθηκε και βρέθηκε </w:t>
      </w:r>
      <w:proofErr w:type="spellStart"/>
      <w:r>
        <w:rPr>
          <w:rFonts w:eastAsia="Times New Roman" w:cs="Times New Roman"/>
          <w:szCs w:val="24"/>
        </w:rPr>
        <w:t>ελλιποβαρής</w:t>
      </w:r>
      <w:proofErr w:type="spellEnd"/>
      <w:r>
        <w:rPr>
          <w:rFonts w:eastAsia="Times New Roman" w:cs="Times New Roman"/>
          <w:szCs w:val="24"/>
        </w:rPr>
        <w:t>. Δεν κρίθηκε η Κυβέρνηση. Του χρόνου τον Σεπτ</w:t>
      </w:r>
      <w:r>
        <w:rPr>
          <w:rFonts w:eastAsia="Times New Roman" w:cs="Times New Roman"/>
          <w:szCs w:val="24"/>
        </w:rPr>
        <w:t xml:space="preserve">έμβριο, που έχουμε εκλογές το 2019, τότε θα κριθεί η Κυβέρνηση. Και αυτή η Κυβέρνηση θα μετρηθεί και σε αυτές τις εκλογές να είστε σίγουροι ότι ο λαός θα τη βγάλει υπέρβαρη και θα της δώσει ακόμα μία ευκαιρία, ακόμα μία τετραετία. </w:t>
      </w:r>
    </w:p>
    <w:p w14:paraId="2C1AD8A8" w14:textId="77777777" w:rsidR="00692F88" w:rsidRDefault="007C439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2C1AD8A9"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Επόμενος ομιλητής είναι ο κ. Καράογλου ως ειδικός εισηγητής από τη Νέα Δημοκρατία</w:t>
      </w:r>
    </w:p>
    <w:p w14:paraId="2C1AD8AA"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Με αυτόν τον καπετάνιο και με πολύ λιγότερο πλήρωμα, γύρω στο 1/3 υπολογίζω, αγαπητέ συνάδελφε, θα συνεχίσετε μετά τις εκλογές τον αγώνα σας από τα έδρανα της Αξιωματικής Αντιπολίτευσης. Εκτός και εάν έχουμε και κάτι άλλο και δεν είστε Αξιωματική Αντιπολί</w:t>
      </w:r>
      <w:r>
        <w:rPr>
          <w:rFonts w:eastAsia="Times New Roman" w:cs="Times New Roman"/>
          <w:szCs w:val="24"/>
        </w:rPr>
        <w:t xml:space="preserve">τευση και είστε λίγο παρακάτω. </w:t>
      </w:r>
    </w:p>
    <w:p w14:paraId="2C1AD8AB"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Η ελπίδα πεθαίνει τελευταία. </w:t>
      </w:r>
    </w:p>
    <w:p w14:paraId="2C1AD8AC"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θα κάνουμε εκλογές! </w:t>
      </w:r>
    </w:p>
    <w:p w14:paraId="2C1AD8AD"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Δεν θα κάνετε εκλογές. Είστε ικανός, κύριε </w:t>
      </w:r>
      <w:proofErr w:type="spellStart"/>
      <w:r>
        <w:rPr>
          <w:rFonts w:eastAsia="Times New Roman" w:cs="Times New Roman"/>
          <w:szCs w:val="24"/>
        </w:rPr>
        <w:t>Πολάκη</w:t>
      </w:r>
      <w:proofErr w:type="spellEnd"/>
      <w:r>
        <w:rPr>
          <w:rFonts w:eastAsia="Times New Roman" w:cs="Times New Roman"/>
          <w:szCs w:val="24"/>
        </w:rPr>
        <w:t>, γνωρίζω τις δημοκρατικές ευαισθησί</w:t>
      </w:r>
      <w:r>
        <w:rPr>
          <w:rFonts w:eastAsia="Times New Roman" w:cs="Times New Roman"/>
          <w:szCs w:val="24"/>
        </w:rPr>
        <w:t xml:space="preserve">ες και αρχές που έχετε. </w:t>
      </w:r>
    </w:p>
    <w:p w14:paraId="2C1AD8AE"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Ελάτε, κύριε Καράογλου, συνεχίστε.</w:t>
      </w:r>
    </w:p>
    <w:p w14:paraId="2C1AD8AF" w14:textId="77777777" w:rsidR="00692F88" w:rsidRDefault="007C4398">
      <w:pPr>
        <w:spacing w:line="600" w:lineRule="auto"/>
        <w:ind w:firstLine="720"/>
        <w:jc w:val="both"/>
        <w:rPr>
          <w:rFonts w:eastAsia="Times New Roman" w:cs="Times New Roman"/>
          <w:szCs w:val="24"/>
        </w:rPr>
      </w:pPr>
      <w:r>
        <w:rPr>
          <w:rFonts w:eastAsia="Times New Roman" w:cs="Times New Roman"/>
          <w:b/>
          <w:szCs w:val="24"/>
        </w:rPr>
        <w:lastRenderedPageBreak/>
        <w:t>ΘΕΟΔΩΡΟΣ ΚΑΡΑΟΓΛΟΥ:</w:t>
      </w:r>
      <w:r>
        <w:rPr>
          <w:rFonts w:eastAsia="Times New Roman" w:cs="Times New Roman"/>
          <w:szCs w:val="24"/>
        </w:rPr>
        <w:t xml:space="preserve"> Κυρίες και κύριοι συνάδελφοι, ο προϋπολογισμός του 2019 σφραγίζει το τέλος μιας εποχής, σφραγίζει το τέλος ενός τετραετούς κύκλου αυταπατών, α</w:t>
      </w:r>
      <w:r>
        <w:rPr>
          <w:rFonts w:eastAsia="Times New Roman" w:cs="Times New Roman"/>
          <w:szCs w:val="24"/>
        </w:rPr>
        <w:t>νευθυνότητας, τυχοδιωκτισμού, αναποτελεσματικότητας, διαρκών εξαπατήσεων του ελληνικού λαού. Εάν διαβάσει κανείς προσεκτικά αυτόν τον προϋπολογισμό, διαπιστώνει επί της ουσίας ότι προσθέτει νέα άγχη στους φορολογουμένους, αφαιρεί τις όποιες προσδοκίες υπήρ</w:t>
      </w:r>
      <w:r>
        <w:rPr>
          <w:rFonts w:eastAsia="Times New Roman" w:cs="Times New Roman"/>
          <w:szCs w:val="24"/>
        </w:rPr>
        <w:t xml:space="preserve">χαν για ανάκαμψη της ελληνικής οικονομίας, πολλαπλασιάζει τα φορολογικά βάρη για νοικοκυριά και επιχειρήσεις και τέλος διαιρεί όνειρα και ελπίδες για ένα καλύτερο αύριο. </w:t>
      </w:r>
    </w:p>
    <w:p w14:paraId="2C1AD8B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Όμως -γιατί θέλω να είμαι δίκαιος και ακριβής- οφείλω να αναγνωρίσω ότι κινείται σε έ</w:t>
      </w:r>
      <w:r>
        <w:rPr>
          <w:rFonts w:eastAsia="Times New Roman" w:cs="Times New Roman"/>
          <w:szCs w:val="24"/>
        </w:rPr>
        <w:t>να εορταστικό κλίμα, καθώς μας καλεί να πιστέψουμε τα χριστουγεννιάτικα θαύματα, ότι δηλαδή η ιδιωτική κατανάλωση θα ανακάμψει, οι επενδύσεις θα αυξηθούν, τα ληξιπρόθεσμα χρέη θα σταματήσουν να συσσωρεύονται και ξαφνικά, θαύμα χριστουγεννιάτικο, θα γεμίσου</w:t>
      </w:r>
      <w:r>
        <w:rPr>
          <w:rFonts w:eastAsia="Times New Roman" w:cs="Times New Roman"/>
          <w:szCs w:val="24"/>
        </w:rPr>
        <w:t xml:space="preserve">ν οι τσέπες και τα πορτοφόλια των Ελλήνων πολιτών με περισσότερα χρήματα, </w:t>
      </w:r>
      <w:r>
        <w:rPr>
          <w:rFonts w:eastAsia="Times New Roman" w:cs="Times New Roman"/>
          <w:szCs w:val="24"/>
        </w:rPr>
        <w:lastRenderedPageBreak/>
        <w:t>παρά το ασφυκτικό δημοσιονομικό πλαίσιο που έχει διαμορφωθεί εξαιτίας της αδιέξοδης πολιτικής της παρούσας Κυβέρνησης.</w:t>
      </w:r>
    </w:p>
    <w:p w14:paraId="2C1AD8B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Επειδή, όμως, τα θαύματα από την πραγματικότητα τα διαχωρίζει η</w:t>
      </w:r>
      <w:r>
        <w:rPr>
          <w:rFonts w:eastAsia="Times New Roman" w:cs="Times New Roman"/>
          <w:szCs w:val="24"/>
        </w:rPr>
        <w:t xml:space="preserve"> λεπτή γραμμή του ρεαλισμού, είναι προφανές πως ούτε η Κυβέρνηση πιστεύει στον προϋπολογισμό που κατέθεσε. Άλλωστε, εάν ο αρμόδιος Υπουργός στην προκείμενη περίπτωση, ο κ. </w:t>
      </w:r>
      <w:proofErr w:type="spellStart"/>
      <w:r>
        <w:rPr>
          <w:rFonts w:eastAsia="Times New Roman" w:cs="Times New Roman"/>
          <w:szCs w:val="24"/>
        </w:rPr>
        <w:t>Τσακαλώτος</w:t>
      </w:r>
      <w:proofErr w:type="spellEnd"/>
      <w:r>
        <w:rPr>
          <w:rFonts w:eastAsia="Times New Roman" w:cs="Times New Roman"/>
          <w:szCs w:val="24"/>
        </w:rPr>
        <w:t xml:space="preserve">, ήταν σίγουρος ότι όσα προβλέπει ο προϋπολογισμός είναι εφαρμόσιμα, τότε </w:t>
      </w:r>
      <w:r>
        <w:rPr>
          <w:rFonts w:eastAsia="Times New Roman" w:cs="Times New Roman"/>
          <w:szCs w:val="24"/>
        </w:rPr>
        <w:t xml:space="preserve">θα παρέδιδε ο ίδιος τον προϋπολογισμό στον Πρόεδρο της Βουλής και όχι μέσω αντιπροσώπου. </w:t>
      </w:r>
    </w:p>
    <w:p w14:paraId="2C1AD8B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Έλα, όμως, που η ευθύνη απέναντι στον Πρωθυπουργό τον υποχρεώνει να κάνει την ανάγκη φιλοτιμία, υπερασπιζόμενος κάτι που εκ των πραγμάτων ούτε ο ίδιος πιστεύει. Αρκεί</w:t>
      </w:r>
      <w:r>
        <w:rPr>
          <w:rFonts w:eastAsia="Times New Roman" w:cs="Times New Roman"/>
          <w:szCs w:val="24"/>
        </w:rPr>
        <w:t xml:space="preserve">ται, λοιπόν, στο να κραδαίνει στο χέρι για επικοινωνιακούς λόγους το περίφημο </w:t>
      </w:r>
      <w:proofErr w:type="spellStart"/>
      <w:r>
        <w:rPr>
          <w:rFonts w:eastAsia="Times New Roman" w:cs="Times New Roman"/>
          <w:szCs w:val="24"/>
        </w:rPr>
        <w:t>υπερπλεόνασμα</w:t>
      </w:r>
      <w:proofErr w:type="spellEnd"/>
      <w:r>
        <w:rPr>
          <w:rFonts w:eastAsia="Times New Roman" w:cs="Times New Roman"/>
          <w:szCs w:val="24"/>
        </w:rPr>
        <w:t>, υποσχόμενος ότι θα το μοιράσει προεκλογικά στους οικονομικά ασθενέστερους συμπολίτες μας, μόνο που κλείνει τα αυτιά του στον επικεφαλής του Γραφείου Προϋπολογισμού</w:t>
      </w:r>
      <w:r>
        <w:rPr>
          <w:rFonts w:eastAsia="Times New Roman" w:cs="Times New Roman"/>
          <w:szCs w:val="24"/>
        </w:rPr>
        <w:t xml:space="preserve"> της Βουλής, τον κ. Φραγκίσκο </w:t>
      </w:r>
      <w:proofErr w:type="spellStart"/>
      <w:r>
        <w:rPr>
          <w:rFonts w:eastAsia="Times New Roman" w:cs="Times New Roman"/>
          <w:szCs w:val="24"/>
        </w:rPr>
        <w:t>Κουτεντάκη</w:t>
      </w:r>
      <w:proofErr w:type="spellEnd"/>
      <w:r>
        <w:rPr>
          <w:rFonts w:eastAsia="Times New Roman" w:cs="Times New Roman"/>
          <w:szCs w:val="24"/>
        </w:rPr>
        <w:t xml:space="preserve">, ο οποίος παραδέχθηκε δημόσια στην Επιτροπή Οικονομικών ότι </w:t>
      </w:r>
      <w:r>
        <w:rPr>
          <w:rFonts w:eastAsia="Times New Roman" w:cs="Times New Roman"/>
          <w:szCs w:val="24"/>
        </w:rPr>
        <w:lastRenderedPageBreak/>
        <w:t xml:space="preserve">το </w:t>
      </w:r>
      <w:proofErr w:type="spellStart"/>
      <w:r>
        <w:rPr>
          <w:rFonts w:eastAsia="Times New Roman" w:cs="Times New Roman"/>
          <w:szCs w:val="24"/>
        </w:rPr>
        <w:t>υπερπλεόνασμα</w:t>
      </w:r>
      <w:proofErr w:type="spellEnd"/>
      <w:r>
        <w:rPr>
          <w:rFonts w:eastAsia="Times New Roman" w:cs="Times New Roman"/>
          <w:szCs w:val="24"/>
        </w:rPr>
        <w:t xml:space="preserve"> οφείλεται στην ακραία </w:t>
      </w:r>
      <w:proofErr w:type="spellStart"/>
      <w:r>
        <w:rPr>
          <w:rFonts w:eastAsia="Times New Roman" w:cs="Times New Roman"/>
          <w:szCs w:val="24"/>
        </w:rPr>
        <w:t>υπερφορολόγηση</w:t>
      </w:r>
      <w:proofErr w:type="spellEnd"/>
      <w:r>
        <w:rPr>
          <w:rFonts w:eastAsia="Times New Roman" w:cs="Times New Roman"/>
          <w:szCs w:val="24"/>
        </w:rPr>
        <w:t xml:space="preserve"> και στην εσωτερική στάση πληρωμών. </w:t>
      </w:r>
    </w:p>
    <w:p w14:paraId="2C1AD8B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Φυσικά ο κ. </w:t>
      </w:r>
      <w:proofErr w:type="spellStart"/>
      <w:r>
        <w:rPr>
          <w:rFonts w:eastAsia="Times New Roman" w:cs="Times New Roman"/>
          <w:szCs w:val="24"/>
        </w:rPr>
        <w:t>Τσακαλώτος</w:t>
      </w:r>
      <w:proofErr w:type="spellEnd"/>
      <w:r>
        <w:rPr>
          <w:rFonts w:eastAsia="Times New Roman" w:cs="Times New Roman"/>
          <w:szCs w:val="24"/>
        </w:rPr>
        <w:t xml:space="preserve"> κάνει πως δεν αντιλαμβάνεται ούτε την απόγ</w:t>
      </w:r>
      <w:r>
        <w:rPr>
          <w:rFonts w:eastAsia="Times New Roman" w:cs="Times New Roman"/>
          <w:szCs w:val="24"/>
        </w:rPr>
        <w:t xml:space="preserve">νωση εκατομμυρίων συμπολιτών </w:t>
      </w:r>
      <w:r>
        <w:rPr>
          <w:rFonts w:eastAsia="Times New Roman" w:cs="Times New Roman"/>
          <w:szCs w:val="24"/>
        </w:rPr>
        <w:t>μας,</w:t>
      </w:r>
      <w:r>
        <w:rPr>
          <w:rFonts w:eastAsia="Times New Roman" w:cs="Times New Roman"/>
          <w:szCs w:val="24"/>
        </w:rPr>
        <w:t xml:space="preserve"> που έχουν μετατραπεί σε μόνιμα φορολογικά υποζύγια εξαιτίας της δικής του ανικανότητας. Όπως διάβασα κάπου κάτι πολύ έξυπνο, «ο κ. </w:t>
      </w:r>
      <w:proofErr w:type="spellStart"/>
      <w:r>
        <w:rPr>
          <w:rFonts w:eastAsia="Times New Roman" w:cs="Times New Roman"/>
          <w:szCs w:val="24"/>
        </w:rPr>
        <w:t>Τσακαλώτος</w:t>
      </w:r>
      <w:proofErr w:type="spellEnd"/>
      <w:r>
        <w:rPr>
          <w:rFonts w:eastAsia="Times New Roman" w:cs="Times New Roman"/>
          <w:szCs w:val="24"/>
        </w:rPr>
        <w:t xml:space="preserve"> σκότωσε τη μεσαία τάξη της χώρας και τώρα μαζεύει χρήματα για την κηδεία της, έχ</w:t>
      </w:r>
      <w:r>
        <w:rPr>
          <w:rFonts w:eastAsia="Times New Roman" w:cs="Times New Roman"/>
          <w:szCs w:val="24"/>
        </w:rPr>
        <w:t>οντας προηγουμένως επιβάλλει είκοσι εννέα νέους φόρους, είκοσι εννέα νέες φορολογικές επιβαρύνσεις σε βάρος των Ελλήνων πολιτών». Σας θυμίζω ορισμένες μόνο από αυτές: Αύξηση του ΦΠΑ από το 23% στο 24%. Αύξηση του συντελεστή φορολόγησης των επιχειρήσεων από</w:t>
      </w:r>
      <w:r>
        <w:rPr>
          <w:rFonts w:eastAsia="Times New Roman" w:cs="Times New Roman"/>
          <w:szCs w:val="24"/>
        </w:rPr>
        <w:t xml:space="preserve"> το 26% στο 29%. Αύξηση του φόρου εισοδήματος στους αγρότες. Αύξηση των ασφαλιστικών εισφορών. Αύξηση των τελών κυκλοφορίας. Αύξηση των ειδικών φόρων κατανάλωσης στα τσιγάρα, τον καφέ και τη βενζίνη. Αύξηση 20% στον ειδικό φόρο κατανάλωσης του πετρελαίου. </w:t>
      </w:r>
      <w:r>
        <w:rPr>
          <w:rFonts w:eastAsia="Times New Roman" w:cs="Times New Roman"/>
          <w:szCs w:val="24"/>
        </w:rPr>
        <w:t xml:space="preserve">Αύξηση των συντελεστών της εισφοράς αλληλεγγύης. Αύξηση της φορολόγησης των μερισμάτων. Να μην ξεχάσω επίσης τη μαζική μετάταξη προϊόντων </w:t>
      </w:r>
      <w:r>
        <w:rPr>
          <w:rFonts w:eastAsia="Times New Roman" w:cs="Times New Roman"/>
          <w:szCs w:val="24"/>
        </w:rPr>
        <w:lastRenderedPageBreak/>
        <w:t>και υπηρεσιών ευρείας κατανάλωσης από τον χαμηλό συντελεστή 13% στον κανονικό συντελεστή 24%. Την επιβολή φόρου διαμον</w:t>
      </w:r>
      <w:r>
        <w:rPr>
          <w:rFonts w:eastAsia="Times New Roman" w:cs="Times New Roman"/>
          <w:szCs w:val="24"/>
        </w:rPr>
        <w:t xml:space="preserve">ής σε ξενοδοχεία και ενοικιαζόμενα δωμάτια, την επιβολή φόρου στα ηλεκτρονικά τσιγάρα, την επιβολή ειδικού φόρου 5% στη σταθερή τηλεφωνία και 10% στη συνδρομητική τηλεόραση και φυσικά, την πρώτη έως τώρα μείωση του αφορολόγητου. </w:t>
      </w:r>
    </w:p>
    <w:p w14:paraId="2C1AD8B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οι των ΣΥΡΙΖΑ και ΑΝΕΛ, φορολογείτε πιο γρήγορα και από τη σκιά σας, μετατρέποντας τους φτωχούς σε ακόμα φτωχότερους. Αυτή άλλωστε είναι η Αριστερά, συνώνυμη της υποτέλειας, της εξαθλίωσης, της φτώχειας, των κραυγών και του διχασμού. Μόνο που σήμερα δεν δι</w:t>
      </w:r>
      <w:r>
        <w:rPr>
          <w:rFonts w:eastAsia="Times New Roman" w:cs="Times New Roman"/>
          <w:szCs w:val="24"/>
        </w:rPr>
        <w:t>καιούσθε πλέον να κουνάτε το δάκτυλο σε κανέναν. Το 2015 παραλάβατε μία οικονομία η οποία έβγαινε από την κρίση, η οποία είχε θετικό ρυθμό ανάπτυξης μετά από οκτώ χρόνια συνεχούς ύφεσης και είχε τα δύο τελευταία χρόνια 2013-2014 συνεχή πρωτογενή πλεονάσματ</w:t>
      </w:r>
      <w:r>
        <w:rPr>
          <w:rFonts w:eastAsia="Times New Roman" w:cs="Times New Roman"/>
          <w:szCs w:val="24"/>
        </w:rPr>
        <w:t xml:space="preserve">α. </w:t>
      </w:r>
    </w:p>
    <w:p w14:paraId="2C1AD8B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Τέσσερα χρόνια μετά και δύο κυβερνήσεις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ανταγωνιστικότητα της ελληνικής οικονομίας υποχώρησε φέτος άλλες τέσσερις θέσεις. Το χρέος των πολιτών προς την </w:t>
      </w:r>
      <w:r>
        <w:rPr>
          <w:rFonts w:eastAsia="Times New Roman" w:cs="Times New Roman"/>
          <w:szCs w:val="24"/>
        </w:rPr>
        <w:lastRenderedPageBreak/>
        <w:t xml:space="preserve">εφορία και τα ασφαλιστικά ταμεία αυξήθηκε κατά 60% συγκριτικά με το τέλος του 2014. </w:t>
      </w:r>
      <w:r>
        <w:rPr>
          <w:rFonts w:eastAsia="Times New Roman" w:cs="Times New Roman"/>
          <w:szCs w:val="24"/>
        </w:rPr>
        <w:t xml:space="preserve">Οι κατασχέσεις ξεπέρασαν τα 4,85 εκατομμύρια και </w:t>
      </w:r>
      <w:r w:rsidRPr="000D1C51">
        <w:rPr>
          <w:rFonts w:eastAsia="Times New Roman" w:cs="Times New Roman"/>
          <w:szCs w:val="24"/>
        </w:rPr>
        <w:t>οι πλειστηριασμοί για ένα εκατομμύριο πολίτες</w:t>
      </w:r>
      <w:r>
        <w:rPr>
          <w:rFonts w:eastAsia="Times New Roman" w:cs="Times New Roman"/>
          <w:szCs w:val="24"/>
        </w:rPr>
        <w:t xml:space="preserve"> πολλαπλασιάστηκαν. Το τραπεζικό σύστημα απώλεσε 25 δισεκατομμύρια ευρώ από καταθέσεις ιδιωτών, ενώ το Πρόγραμμα Δημοσίων Επενδύσεων, ένα κατ’ εξοχήν αναπτυξιακό </w:t>
      </w:r>
      <w:r>
        <w:rPr>
          <w:rFonts w:eastAsia="Times New Roman" w:cs="Times New Roman"/>
          <w:szCs w:val="24"/>
        </w:rPr>
        <w:t xml:space="preserve">εργαλείο, περικόπτεται κατά 550 εκατομμύρια ευρώ. Ως εκ τούτου, ο προϋπολογισμός του 2019, πέραν του ότι είναι προεκλογικός -και αυτό δεν αμφισβητείται από κανέναν- ομολογεί κυνικά την κυβερνητική αποτυχία. </w:t>
      </w:r>
    </w:p>
    <w:p w14:paraId="2C1AD8B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Θα ήθελα να σταθώ σε κάποιους αριθμούς για να δο</w:t>
      </w:r>
      <w:r>
        <w:rPr>
          <w:rFonts w:eastAsia="Times New Roman" w:cs="Times New Roman"/>
          <w:szCs w:val="24"/>
        </w:rPr>
        <w:t>ύμε κάποια βασικά μεγέθη του προϋπολογισμού. Σε σχέση με τα έσοδα, τα καθαρά έσοδα του 2019 είναι αυξημένα συγκριτικά με πέρυσι εκτιμώντας τα 53,8 δισεκατομμύρια έναντι των 53,6 δισεκατομμυρίων το 2018. Όσον αφορά τις δαπάνες, αυτές είναι μειωμένες κατά 1,</w:t>
      </w:r>
      <w:r>
        <w:rPr>
          <w:rFonts w:eastAsia="Times New Roman" w:cs="Times New Roman"/>
          <w:szCs w:val="24"/>
        </w:rPr>
        <w:t>3 δισεκατομμύρια σε σχέση με το 2018, δηλαδή φθάνουν τα 56,9 δισεκατομμύρια έναντι 58,2</w:t>
      </w:r>
      <w:r w:rsidRPr="00DE53F2">
        <w:rPr>
          <w:rFonts w:eastAsia="Times New Roman" w:cs="Times New Roman"/>
          <w:szCs w:val="24"/>
        </w:rPr>
        <w:t xml:space="preserve"> </w:t>
      </w:r>
      <w:r>
        <w:rPr>
          <w:rFonts w:eastAsia="Times New Roman" w:cs="Times New Roman"/>
          <w:szCs w:val="24"/>
        </w:rPr>
        <w:t xml:space="preserve">δισεκατομμυρίων το 2018. </w:t>
      </w:r>
    </w:p>
    <w:p w14:paraId="2C1AD8B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Η μείωσή τους οφείλεται κατά κύριο λόγο, πρώτον, στη μείωση της επιστροφής φόρου και, δεύτερον, όπως ανέφερα και πριν, στη μείωση του </w:t>
      </w:r>
      <w:r>
        <w:rPr>
          <w:rFonts w:eastAsia="Times New Roman" w:cs="Times New Roman"/>
          <w:szCs w:val="24"/>
        </w:rPr>
        <w:t>Προγράμματος Δημοσίων Επενδύσεων κατά 550 εκατομμύρια συγκριτικά πάντα με το προσχέδιο του 2019 και το μεσοπρόθεσμο πρόγραμμα.</w:t>
      </w:r>
    </w:p>
    <w:p w14:paraId="2C1AD8B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Εάν περάσω, όμως, σε κάποιο άλλο ενδιαφέρον στοιχείο, όπως είναι οι άμεσοι και έμμεσοι φόροι, θα δούμε ότι το άθροισμα των άμεσων</w:t>
      </w:r>
      <w:r>
        <w:rPr>
          <w:rFonts w:eastAsia="Times New Roman" w:cs="Times New Roman"/>
          <w:szCs w:val="24"/>
        </w:rPr>
        <w:t xml:space="preserve"> και έμμεσων φόρων το 2019, σύμφωνα με τον προ, διαμορφώνεται στα 46,4 δισεκατομμύρια από 45,4 δισεκατομμύρια. Δηλαδή έχουμε μία αύξηση του συνόλου των άμεσων και έμμεσων φόρων περίπου κατά 1 δισεκατομμύριο, ποσοστό που είναι το υψηλότερο στην Ευρωπαϊκή Έν</w:t>
      </w:r>
      <w:r>
        <w:rPr>
          <w:rFonts w:eastAsia="Times New Roman" w:cs="Times New Roman"/>
          <w:szCs w:val="24"/>
        </w:rPr>
        <w:t>ωση. Παράλληλα, χάριν στη δική σας εμμονή, είμαστε και η χώρα με τη μεγαλύτερη διαφορά απόδοσης της έμμεσης, της πιο άδικης φορολογίας, και της άμεσης φορολογίας, με μία διαφορά η οποία έχει τα εξής μεγέθη.</w:t>
      </w:r>
    </w:p>
    <w:p w14:paraId="2C1AD8B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 μέσος όρος στην Ευρωπαϊκή Ένωση της έμμεσης φορ</w:t>
      </w:r>
      <w:r>
        <w:rPr>
          <w:rFonts w:eastAsia="Times New Roman" w:cs="Times New Roman"/>
          <w:szCs w:val="24"/>
        </w:rPr>
        <w:t xml:space="preserve">ολογίας είναι περίπου το 25% των φορολογικών εσόδων. Στην </w:t>
      </w:r>
      <w:r>
        <w:rPr>
          <w:rFonts w:eastAsia="Times New Roman" w:cs="Times New Roman"/>
          <w:szCs w:val="24"/>
        </w:rPr>
        <w:lastRenderedPageBreak/>
        <w:t>Ελλάδα οι έμμεσοι φόροι με τη διακυβέρνησή σας ξεπέρασαν το 39%.</w:t>
      </w:r>
    </w:p>
    <w:p w14:paraId="2C1AD8B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Αυτά, λοιπόν, τα στατιστικά ευρήματα</w:t>
      </w:r>
      <w:r w:rsidRPr="0019221F">
        <w:rPr>
          <w:rFonts w:eastAsia="Times New Roman" w:cs="Times New Roman"/>
          <w:szCs w:val="24"/>
        </w:rPr>
        <w:t>,</w:t>
      </w:r>
      <w:r>
        <w:rPr>
          <w:rFonts w:eastAsia="Times New Roman" w:cs="Times New Roman"/>
          <w:szCs w:val="24"/>
        </w:rPr>
        <w:t xml:space="preserve"> που σας ανέφερα πριν από λίγο αποτυπώνουν τη βαθύτατη παθογένεια του φορολογικού συστήματος. Οι</w:t>
      </w:r>
      <w:r>
        <w:rPr>
          <w:rFonts w:eastAsia="Times New Roman" w:cs="Times New Roman"/>
          <w:szCs w:val="24"/>
        </w:rPr>
        <w:t xml:space="preserve"> υψηλοί φορολογικοί συντελεστές έχουν ως αποτέλεσμα η άμεση φορολογία να αφαιρεί από τις τσέπες των Ελλήνων το 55% του δηλωθέντος εισοδήματος, χωρίς να υπολογίσουμε τις ασφαλιστικές εισφορές.</w:t>
      </w:r>
    </w:p>
    <w:p w14:paraId="2C1AD8B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Χάρη σε αυτά τα δεδομένα, με τη διακυβέρνηση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Ελλ</w:t>
      </w:r>
      <w:r>
        <w:rPr>
          <w:rFonts w:eastAsia="Times New Roman" w:cs="Times New Roman"/>
          <w:szCs w:val="24"/>
        </w:rPr>
        <w:t xml:space="preserve">άδα, σύμφωνα με την </w:t>
      </w:r>
      <w:r>
        <w:rPr>
          <w:rFonts w:eastAsia="Times New Roman" w:cs="Times New Roman"/>
          <w:szCs w:val="24"/>
        </w:rPr>
        <w:t>έ</w:t>
      </w:r>
      <w:r>
        <w:rPr>
          <w:rFonts w:eastAsia="Times New Roman" w:cs="Times New Roman"/>
          <w:szCs w:val="24"/>
        </w:rPr>
        <w:t xml:space="preserve">κθεση του ΟΟΣΑ, είναι παγκόσμια πρωταθλήτρια στην αύξηση φόρων με δεύτερο το Μεξικό. Από την ποιοτική ανάλυση των στοιχείων προκύπτει ότι ενώ από το 2015 και μετά στην υπόλοιπη Ευρώπη οι φόροι μειώνονται, στην πατρίδα μας η παρούσα </w:t>
      </w:r>
      <w:r>
        <w:rPr>
          <w:rFonts w:eastAsia="Times New Roman" w:cs="Times New Roman"/>
          <w:szCs w:val="24"/>
        </w:rPr>
        <w:t>σ</w:t>
      </w:r>
      <w:r>
        <w:rPr>
          <w:rFonts w:eastAsia="Times New Roman" w:cs="Times New Roman"/>
          <w:szCs w:val="24"/>
        </w:rPr>
        <w:t>υγ</w:t>
      </w:r>
      <w:r>
        <w:rPr>
          <w:rFonts w:eastAsia="Times New Roman" w:cs="Times New Roman"/>
          <w:szCs w:val="24"/>
        </w:rPr>
        <w:t>κυβέρνηση τους αυξάνει ακόμα περισσότερο.</w:t>
      </w:r>
    </w:p>
    <w:p w14:paraId="2C1AD8B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το 2014 οι φόροι ήταν στο 35% περίπου με αποτέλεσμα η λεγόμενη «ψαλίδα» με τις χώρες του </w:t>
      </w:r>
      <w:r>
        <w:rPr>
          <w:rFonts w:eastAsia="Times New Roman" w:cs="Times New Roman"/>
          <w:szCs w:val="24"/>
        </w:rPr>
        <w:lastRenderedPageBreak/>
        <w:t xml:space="preserve">ΟΟΣΑ να αρχίσει να κλείνει, το 2017 που έχουμε επίσημα στοιχεία είναι στο 39,4%, δηλαδή αυξήθηκε, την </w:t>
      </w:r>
      <w:r>
        <w:rPr>
          <w:rFonts w:eastAsia="Times New Roman" w:cs="Times New Roman"/>
          <w:szCs w:val="24"/>
        </w:rPr>
        <w:t>ίδια ώρα που στις υπόλοιπες χώρες του ΟΟΣΑ υπήρχε μια μείωση της φορολογίας.</w:t>
      </w:r>
    </w:p>
    <w:p w14:paraId="2C1AD8B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Στέκομαι τώρα σε ένα άλλο σημαντικό στοιχείο, στο ότι οι ληξιπρόθεσμες οφειλές των ιδιωτών προς την εφορία έχουν διογκωθεί κατά 60%. Μόνο τον περασμένο Σεπτέμβριο πεντακόσιες χιλι</w:t>
      </w:r>
      <w:r>
        <w:rPr>
          <w:rFonts w:eastAsia="Times New Roman" w:cs="Times New Roman"/>
          <w:szCs w:val="24"/>
        </w:rPr>
        <w:t xml:space="preserve">άδες Έλληνες πολίτες δεν κατάφεραν να πληρώσουν την πρώτη δόση του ΕΝΦΙΑ. Και ο λόγος ήταν προφανής: γιατί συνέπιπτε χρονικά με την εξόφληση της δεύτερης δόσης 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ισοδήματος.</w:t>
      </w:r>
    </w:p>
    <w:p w14:paraId="2C1AD8B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Έτσι, λοιπόν, σήμερα έχουμε φτάσει οι ληξιπρόθεσμες οφειλές προς την εφορ</w:t>
      </w:r>
      <w:r>
        <w:rPr>
          <w:rFonts w:eastAsia="Times New Roman" w:cs="Times New Roman"/>
          <w:szCs w:val="24"/>
        </w:rPr>
        <w:t>ία να έχουν ξεπεράσει τα 103 δισεκατομμύρια και αν υπολογίσουμε και τα άλλα 35 δισεκατομμύρια που χρωστάνε οι Έλληνες πολίτες σε ληξιπρόθεσμες οφειλές και σε ασφαλιστικούς οργανισμούς, καταλαβαίνετε πού βρισκόμαστε.</w:t>
      </w:r>
    </w:p>
    <w:p w14:paraId="2C1AD8B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Όμως, ας δούμε και ένα άλλο ενδιαφέρον σ</w:t>
      </w:r>
      <w:r>
        <w:rPr>
          <w:rFonts w:eastAsia="Times New Roman" w:cs="Times New Roman"/>
          <w:szCs w:val="24"/>
        </w:rPr>
        <w:t>τοιχείο, το προφίλ των οφειλετών. Σύμφωνα με την</w:t>
      </w:r>
      <w:r w:rsidRPr="00E24BF3">
        <w:rPr>
          <w:rFonts w:eastAsia="Times New Roman" w:cs="Times New Roman"/>
          <w:b/>
          <w:szCs w:val="24"/>
        </w:rPr>
        <w:t xml:space="preserve"> </w:t>
      </w:r>
      <w:r w:rsidRPr="001F25D3">
        <w:rPr>
          <w:rFonts w:eastAsia="Times New Roman" w:cs="Times New Roman"/>
          <w:szCs w:val="24"/>
        </w:rPr>
        <w:t>ΑΑΔΕ</w:t>
      </w:r>
      <w:r>
        <w:rPr>
          <w:rFonts w:eastAsia="Times New Roman" w:cs="Times New Roman"/>
          <w:szCs w:val="24"/>
        </w:rPr>
        <w:t xml:space="preserve">, στην εφορία </w:t>
      </w:r>
      <w:r>
        <w:rPr>
          <w:rFonts w:eastAsia="Times New Roman" w:cs="Times New Roman"/>
          <w:szCs w:val="24"/>
        </w:rPr>
        <w:lastRenderedPageBreak/>
        <w:t xml:space="preserve">χρωστούν 4,3 εκατομμύρια φορολογούμενοι, δηλαδή σχεδόν ο ένας στους δύο. Για την ιστορία, ο αντίστοιχος αριθμός το 2017 ήταν 3,7. Δηλαδή μέσα σε έναν χρόνο είχαμε αύξηση των οφειλετών κατά </w:t>
      </w:r>
      <w:r>
        <w:rPr>
          <w:rFonts w:eastAsia="Times New Roman" w:cs="Times New Roman"/>
          <w:szCs w:val="24"/>
        </w:rPr>
        <w:t>εξακόσιες χιλιάδες. Η συντριπτική πλειοψηφία αυτών των πολιτών που δεν πληρώνουν τους φόρους τους το κάνουν όχι γιατί δεν θέλουν, δεν είναι του κινήματος «Δεν πληρώνω» που είχατε στήσει προεκλογικά πριν το 2015, αλλά γιατί δεν μπορούν. Και δεν μπορούν γιατ</w:t>
      </w:r>
      <w:r>
        <w:rPr>
          <w:rFonts w:eastAsia="Times New Roman" w:cs="Times New Roman"/>
          <w:szCs w:val="24"/>
        </w:rPr>
        <w:t>ί δεν έχουν τα χρήματα να το κάνουν.</w:t>
      </w:r>
    </w:p>
    <w:p w14:paraId="2C1AD8C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Και να σας εξηγήσω το γιατί. Από τα 4,3 εκατομμύρια φορολογουμένους που χρωστούν στην εφορία, τα 2,5 εκατομμύρια χρωστούν έως 500 ευρώ. Άλλο 1,5 εκατομμύριο χρωστάει από 501 ευρώ έως 10.000 ευρώ και οι υπόλοιποι περίπου</w:t>
      </w:r>
      <w:r>
        <w:rPr>
          <w:rFonts w:eastAsia="Times New Roman" w:cs="Times New Roman"/>
          <w:szCs w:val="24"/>
        </w:rPr>
        <w:t xml:space="preserve"> 300.000 χρωστούν πάνω από 10.000 ευρώ. Δηλαδή το 60% περίπου των οφειλετών στην εφορία χρωστά ως 500 ευρώ και αδυνατεί να τα καταβάλει.</w:t>
      </w:r>
    </w:p>
    <w:p w14:paraId="2C1AD8C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Καταλαβαίνετε, λοιπόν, ότι μιλάμε για ένα κλασικό παράδειγμα φτωχοποίησης της ελληνικής κοινωνίας, για εξαθλίωση ενός ο</w:t>
      </w:r>
      <w:r>
        <w:rPr>
          <w:rFonts w:eastAsia="Times New Roman" w:cs="Times New Roman"/>
          <w:szCs w:val="24"/>
        </w:rPr>
        <w:t xml:space="preserve">λοκλήρου λαού που άλλα του τάξατε και άλλα εφαρμόζετε. </w:t>
      </w:r>
      <w:r>
        <w:rPr>
          <w:rFonts w:eastAsia="Times New Roman" w:cs="Times New Roman"/>
          <w:szCs w:val="24"/>
        </w:rPr>
        <w:lastRenderedPageBreak/>
        <w:t>Εσείς που δηλώνατε σώμα και αίμα των Ελλήνων και τάζατε σεισάχθεια, επιχειρείτε ένα κοινωνικό και οικονομικό ολοκαύτωμα!</w:t>
      </w:r>
    </w:p>
    <w:p w14:paraId="2C1AD8C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Λίγο πριν κλείσω θα μου επιτρέψετε να κάνω μια ξεχωριστή αναφορά στο επίδομα θέρ</w:t>
      </w:r>
      <w:r>
        <w:rPr>
          <w:rFonts w:eastAsia="Times New Roman" w:cs="Times New Roman"/>
          <w:szCs w:val="24"/>
        </w:rPr>
        <w:t>μανσης. Θέτω το συγκεκριμένο ζήτημα γιατί είναι επίκαιρο, αλλά και ειδικότερα ως Μακεδόνας Βουλευτής διότι είναι ένα ζήτημα που αφορά ιδιαιτέρως τη Μακεδονία και τη Θράκη.</w:t>
      </w:r>
    </w:p>
    <w:p w14:paraId="2C1AD8C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Εν τάχει να αναφέρω ότι το 2014 η </w:t>
      </w:r>
      <w:r>
        <w:rPr>
          <w:rFonts w:eastAsia="Times New Roman" w:cs="Times New Roman"/>
          <w:szCs w:val="24"/>
        </w:rPr>
        <w:t>κ</w:t>
      </w:r>
      <w:r>
        <w:rPr>
          <w:rFonts w:eastAsia="Times New Roman" w:cs="Times New Roman"/>
          <w:szCs w:val="24"/>
        </w:rPr>
        <w:t>υβέρνηση του Αντώνη Σαμαρά είχε πρόβλεψη 212 εκατ</w:t>
      </w:r>
      <w:r>
        <w:rPr>
          <w:rFonts w:eastAsia="Times New Roman" w:cs="Times New Roman"/>
          <w:szCs w:val="24"/>
        </w:rPr>
        <w:t>ομμύρια για πετρέλαιο θέρμανσης και το 2018 την πήγατε στα 50 εκατομμύρια, δηλαδή κάτω από το 1/4 αυτών που προβλέπονταν τότε.</w:t>
      </w:r>
    </w:p>
    <w:p w14:paraId="2C1AD8C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Για εμάς τους Μακεδόνες και τους Θράκες, όλους τους </w:t>
      </w:r>
      <w:r>
        <w:rPr>
          <w:rFonts w:eastAsia="Times New Roman" w:cs="Times New Roman"/>
          <w:szCs w:val="24"/>
        </w:rPr>
        <w:t>β</w:t>
      </w:r>
      <w:r>
        <w:rPr>
          <w:rFonts w:eastAsia="Times New Roman" w:cs="Times New Roman"/>
          <w:szCs w:val="24"/>
        </w:rPr>
        <w:t xml:space="preserve">ορειοελλαδίτες που η τιμή του πετρελαίου θέρμανσης είναι γύρω στο 1,20 ευρώ </w:t>
      </w:r>
      <w:r>
        <w:rPr>
          <w:rFonts w:eastAsia="Times New Roman" w:cs="Times New Roman"/>
          <w:szCs w:val="24"/>
        </w:rPr>
        <w:t xml:space="preserve">καταλαβαίνετε ότι είναι πάρα πολύ μεγάλη και ότι θα υπάρξουν συνάνθρωποί μας οι οποίοι θα ζήσουν μαρτυρικό χειμώνα. Ζητώ, λοιπόν, την προσοχή σας, την ευαισθησία σας, αν υπάρχει, για να ληφθούν κάποια σχετικά μέτρα. </w:t>
      </w:r>
    </w:p>
    <w:p w14:paraId="2C1AD8C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ο </w:t>
      </w:r>
      <w:r>
        <w:rPr>
          <w:rFonts w:eastAsia="Times New Roman" w:cs="Times New Roman"/>
          <w:szCs w:val="24"/>
        </w:rPr>
        <w:t>π</w:t>
      </w:r>
      <w:r>
        <w:rPr>
          <w:rFonts w:eastAsia="Times New Roman" w:cs="Times New Roman"/>
          <w:szCs w:val="24"/>
        </w:rPr>
        <w:t xml:space="preserve">ροϋπολογισμός που καταθέσατε διαστρεβλώνει την πραγματικότητα. Απουσιάζουν παντελώς η ειλικρίνεια και η ανάπτυξη, περισσεύουν η υποκρισία και η </w:t>
      </w:r>
      <w:proofErr w:type="spellStart"/>
      <w:r>
        <w:rPr>
          <w:rFonts w:eastAsia="Times New Roman" w:cs="Times New Roman"/>
          <w:szCs w:val="24"/>
        </w:rPr>
        <w:t>υπερφορολόγηση</w:t>
      </w:r>
      <w:proofErr w:type="spellEnd"/>
      <w:r>
        <w:rPr>
          <w:rFonts w:eastAsia="Times New Roman" w:cs="Times New Roman"/>
          <w:szCs w:val="24"/>
        </w:rPr>
        <w:t>, η οποία με τη σειρά της επιβεβαιώνει την γνωστή αρχή της φορολογίας που λέει ότι ο φόρος σκοτώνε</w:t>
      </w:r>
      <w:r>
        <w:rPr>
          <w:rFonts w:eastAsia="Times New Roman" w:cs="Times New Roman"/>
          <w:szCs w:val="24"/>
        </w:rPr>
        <w:t xml:space="preserve">ι τον φόρο και τελικά έχει ως αποτέλεσμα τα άδεια ταμεία. </w:t>
      </w:r>
    </w:p>
    <w:p w14:paraId="2C1AD8C6" w14:textId="77777777" w:rsidR="00692F88" w:rsidRDefault="007C439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C1AD8C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C1AD8C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Με λίγα λόγια και με όρους αγοράς, από τη ζημία προσπαθείτε να βγάλετε κέρδος. Μόνο </w:t>
      </w:r>
      <w:r>
        <w:rPr>
          <w:rFonts w:eastAsia="Times New Roman" w:cs="Times New Roman"/>
          <w:szCs w:val="24"/>
        </w:rPr>
        <w:t>που κάτι τέτοιο είναι αδύνατο να συμβεί, όσες λογιστικές αλχημείες και αν επινοήσετε.</w:t>
      </w:r>
    </w:p>
    <w:p w14:paraId="2C1AD8C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Για εμάς, τη Νέα Δημοκρατία, είναι σαφέστατο ότι δεν υπάρχει ο μονόδρομος της Κυβέρνησης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που βασίζεται σε μια </w:t>
      </w:r>
      <w:proofErr w:type="spellStart"/>
      <w:r>
        <w:rPr>
          <w:rFonts w:eastAsia="Times New Roman" w:cs="Times New Roman"/>
          <w:szCs w:val="24"/>
        </w:rPr>
        <w:t>υπερφορολόγηση</w:t>
      </w:r>
      <w:proofErr w:type="spellEnd"/>
      <w:r>
        <w:rPr>
          <w:rFonts w:eastAsia="Times New Roman" w:cs="Times New Roman"/>
          <w:szCs w:val="24"/>
        </w:rPr>
        <w:t xml:space="preserve"> των πολιτών και σε μια λογική </w:t>
      </w:r>
      <w:r>
        <w:rPr>
          <w:rFonts w:eastAsia="Times New Roman" w:cs="Times New Roman"/>
          <w:szCs w:val="24"/>
        </w:rPr>
        <w:t>επιδοματική, σε μια λογική παίρνω από τους πολλούς ένα 10% -παράδειγμα λέω- και επιστρέφω το ένα από αυτό.</w:t>
      </w:r>
    </w:p>
    <w:p w14:paraId="2C1AD8C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άλλος δρόμος πέρα από το αδιέξοδο που μας οδηγεί η παρούσα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Δεν είμαστε όλοι το ίδιο. Και ναι, κάποιοι μπορούσαμε </w:t>
      </w:r>
      <w:r>
        <w:rPr>
          <w:rFonts w:eastAsia="Times New Roman" w:cs="Times New Roman"/>
          <w:szCs w:val="24"/>
        </w:rPr>
        <w:t xml:space="preserve">καλύτερα, τα καταφέραμε καλύτερα. Άλλωστε το αποδεικνύουν οι αριθμοί. </w:t>
      </w:r>
    </w:p>
    <w:p w14:paraId="2C1AD8C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Εξυπακούεται, κυρίες και κύριοι συνάδελφοι, ότι η Νέα Δημοκρατία καταψηφίζει τον </w:t>
      </w:r>
      <w:r>
        <w:rPr>
          <w:rFonts w:eastAsia="Times New Roman" w:cs="Times New Roman"/>
          <w:szCs w:val="24"/>
        </w:rPr>
        <w:t>π</w:t>
      </w:r>
      <w:r>
        <w:rPr>
          <w:rFonts w:eastAsia="Times New Roman" w:cs="Times New Roman"/>
          <w:szCs w:val="24"/>
        </w:rPr>
        <w:t>ροϋπολογισμό του 2019, γιατί απλούστατα δεν συναινεί στην οικονομική αφαίμαξη ενός ολόκληρου λαού. Το μ</w:t>
      </w:r>
      <w:r>
        <w:rPr>
          <w:rFonts w:eastAsia="Times New Roman" w:cs="Times New Roman"/>
          <w:szCs w:val="24"/>
        </w:rPr>
        <w:t xml:space="preserve">όνο παρήγορο είναι ότι αυτός ο </w:t>
      </w:r>
      <w:r>
        <w:rPr>
          <w:rFonts w:eastAsia="Times New Roman" w:cs="Times New Roman"/>
          <w:szCs w:val="24"/>
        </w:rPr>
        <w:t>π</w:t>
      </w:r>
      <w:r>
        <w:rPr>
          <w:rFonts w:eastAsia="Times New Roman" w:cs="Times New Roman"/>
          <w:szCs w:val="24"/>
        </w:rPr>
        <w:t xml:space="preserve">ροϋπολογισμός δεν θα εφαρμοστεί, γιατί πολύ σύντομα, κυρίες και κύριοι της </w:t>
      </w:r>
      <w:r>
        <w:rPr>
          <w:rFonts w:eastAsia="Times New Roman" w:cs="Times New Roman"/>
          <w:szCs w:val="24"/>
        </w:rPr>
        <w:t>σ</w:t>
      </w:r>
      <w:r>
        <w:rPr>
          <w:rFonts w:eastAsia="Times New Roman" w:cs="Times New Roman"/>
          <w:szCs w:val="24"/>
        </w:rPr>
        <w:t>υγκυβέρνησης, θα είστε παρελθόν.</w:t>
      </w:r>
    </w:p>
    <w:p w14:paraId="2C1AD8C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ευχαριστώ.</w:t>
      </w:r>
    </w:p>
    <w:p w14:paraId="2C1AD8CD" w14:textId="77777777" w:rsidR="00692F88" w:rsidRDefault="007C4398">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2C1AD8CE" w14:textId="77777777" w:rsidR="00692F88" w:rsidRDefault="007C4398">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Τον λόγο έχε</w:t>
      </w:r>
      <w:r>
        <w:rPr>
          <w:rFonts w:eastAsia="Times New Roman" w:cs="Times New Roman"/>
          <w:szCs w:val="24"/>
        </w:rPr>
        <w:t xml:space="preserve">ι ο κ. </w:t>
      </w:r>
      <w:proofErr w:type="spellStart"/>
      <w:r>
        <w:rPr>
          <w:rFonts w:eastAsia="Times New Roman" w:cs="Times New Roman"/>
          <w:szCs w:val="24"/>
        </w:rPr>
        <w:t>Αρβανιτίδης</w:t>
      </w:r>
      <w:proofErr w:type="spellEnd"/>
      <w:r>
        <w:rPr>
          <w:rFonts w:eastAsia="Times New Roman" w:cs="Times New Roman"/>
          <w:szCs w:val="24"/>
        </w:rPr>
        <w:t>, ειδικός εισηγητής από τη Δημοκρατική Συμπαράταξη.</w:t>
      </w:r>
    </w:p>
    <w:p w14:paraId="2C1AD8CF" w14:textId="77777777" w:rsidR="00692F88" w:rsidRDefault="007C4398">
      <w:pPr>
        <w:spacing w:line="600" w:lineRule="auto"/>
        <w:ind w:firstLine="720"/>
        <w:jc w:val="both"/>
        <w:rPr>
          <w:rFonts w:eastAsia="Times New Roman" w:cs="Times New Roman"/>
          <w:szCs w:val="24"/>
        </w:rPr>
      </w:pPr>
      <w:r w:rsidRPr="00F77656">
        <w:rPr>
          <w:rFonts w:eastAsia="Times New Roman" w:cs="Times New Roman"/>
          <w:b/>
          <w:szCs w:val="24"/>
        </w:rPr>
        <w:lastRenderedPageBreak/>
        <w:t>ΓΕΩΡΓΙΟΣ ΑΡΒΑΝΙΤΙΔΗΣ:</w:t>
      </w:r>
      <w:r>
        <w:rPr>
          <w:rFonts w:eastAsia="Times New Roman" w:cs="Times New Roman"/>
          <w:szCs w:val="24"/>
        </w:rPr>
        <w:t xml:space="preserve"> Κυρίες και κύριοι συνάδελφοι, ξεκινάμε απόψε τη διαδικασία κύρωσης του </w:t>
      </w:r>
      <w:r>
        <w:rPr>
          <w:rFonts w:eastAsia="Times New Roman" w:cs="Times New Roman"/>
          <w:szCs w:val="24"/>
        </w:rPr>
        <w:t>π</w:t>
      </w:r>
      <w:r>
        <w:rPr>
          <w:rFonts w:eastAsia="Times New Roman" w:cs="Times New Roman"/>
          <w:szCs w:val="24"/>
        </w:rPr>
        <w:t xml:space="preserve">ροϋπολογισμού του 2019 εν μέσω κλίματος γενικότερης αναταραχής στην Ευρώπη και εισερχόμενοι </w:t>
      </w:r>
      <w:r>
        <w:rPr>
          <w:rFonts w:eastAsia="Times New Roman" w:cs="Times New Roman"/>
          <w:szCs w:val="24"/>
        </w:rPr>
        <w:t xml:space="preserve">σε μια παρατεταμένη προεκλογική περίοδο τεχνητού διπολισμού -το βιώσαμε χθες σε αυτή την Αίθουσα- με τη διαδικασία κύρωσης της Συμφωνίας των Πρεσπών να επικρέμαται και με τον κ. </w:t>
      </w:r>
      <w:proofErr w:type="spellStart"/>
      <w:r>
        <w:rPr>
          <w:rFonts w:eastAsia="Times New Roman" w:cs="Times New Roman"/>
          <w:szCs w:val="24"/>
        </w:rPr>
        <w:t>Ζάεφ</w:t>
      </w:r>
      <w:proofErr w:type="spellEnd"/>
      <w:r>
        <w:rPr>
          <w:rFonts w:eastAsia="Times New Roman" w:cs="Times New Roman"/>
          <w:szCs w:val="24"/>
        </w:rPr>
        <w:t xml:space="preserve"> να μιλάει ευθέως για μακεδονική μειονότητα και γλώσσα, θέτοντας </w:t>
      </w:r>
      <w:proofErr w:type="spellStart"/>
      <w:r>
        <w:rPr>
          <w:rFonts w:eastAsia="Times New Roman" w:cs="Times New Roman"/>
          <w:szCs w:val="24"/>
        </w:rPr>
        <w:t>αλυτρωτικ</w:t>
      </w:r>
      <w:r>
        <w:rPr>
          <w:rFonts w:eastAsia="Times New Roman" w:cs="Times New Roman"/>
          <w:szCs w:val="24"/>
        </w:rPr>
        <w:t>ά</w:t>
      </w:r>
      <w:proofErr w:type="spellEnd"/>
      <w:r>
        <w:rPr>
          <w:rFonts w:eastAsia="Times New Roman" w:cs="Times New Roman"/>
          <w:szCs w:val="24"/>
        </w:rPr>
        <w:t xml:space="preserve"> ζητήματα που θα τα βρίσκουμε, δυστυχώς, συνεχώς μπροστά μας με αυτή την κακή συμφωνία. Είναι μια </w:t>
      </w:r>
      <w:r>
        <w:rPr>
          <w:rFonts w:eastAsia="Times New Roman" w:cs="Times New Roman"/>
          <w:szCs w:val="24"/>
        </w:rPr>
        <w:t>σ</w:t>
      </w:r>
      <w:r>
        <w:rPr>
          <w:rFonts w:eastAsia="Times New Roman" w:cs="Times New Roman"/>
          <w:szCs w:val="24"/>
        </w:rPr>
        <w:t xml:space="preserve">υμφωνία που υποτίθεται, κατά την Κυβέρνηση, ότι θα απεγκλωβίσει τις αναπτυξιακές δυνατότητες της Θεσσαλονίκης και της </w:t>
      </w:r>
      <w:r>
        <w:rPr>
          <w:rFonts w:eastAsia="Times New Roman" w:cs="Times New Roman"/>
          <w:szCs w:val="24"/>
        </w:rPr>
        <w:t>β</w:t>
      </w:r>
      <w:r>
        <w:rPr>
          <w:rFonts w:eastAsia="Times New Roman" w:cs="Times New Roman"/>
          <w:szCs w:val="24"/>
        </w:rPr>
        <w:t xml:space="preserve">όρειας Ελλάδας, της Θεσσαλονίκης που </w:t>
      </w:r>
      <w:r>
        <w:rPr>
          <w:rFonts w:eastAsia="Times New Roman" w:cs="Times New Roman"/>
          <w:szCs w:val="24"/>
        </w:rPr>
        <w:t xml:space="preserve">η Κυβέρνηση την ταύτισε με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το οποίο ποτέ δεν </w:t>
      </w:r>
      <w:proofErr w:type="spellStart"/>
      <w:r>
        <w:rPr>
          <w:rFonts w:eastAsia="Times New Roman" w:cs="Times New Roman"/>
          <w:szCs w:val="24"/>
        </w:rPr>
        <w:t>εφήρμοσε</w:t>
      </w:r>
      <w:proofErr w:type="spellEnd"/>
      <w:r>
        <w:rPr>
          <w:rFonts w:eastAsia="Times New Roman" w:cs="Times New Roman"/>
          <w:szCs w:val="24"/>
        </w:rPr>
        <w:t xml:space="preserve">. Αλλά, ξέχασα, η Κυβέρνηση που εξήγγειλε το </w:t>
      </w:r>
      <w:r>
        <w:rPr>
          <w:rFonts w:eastAsia="Times New Roman" w:cs="Times New Roman"/>
          <w:szCs w:val="24"/>
        </w:rPr>
        <w:t>π</w:t>
      </w:r>
      <w:r>
        <w:rPr>
          <w:rFonts w:eastAsia="Times New Roman" w:cs="Times New Roman"/>
          <w:szCs w:val="24"/>
        </w:rPr>
        <w:t>ρόγραμμα της Θεσσαλονίκης ήταν μια άλλη Κυβέρνηση. Η δική σας ανέλαβε μόλις πριν από εκατό ημέρες. Καλή η προσπάθεια να μηδενίσετε το</w:t>
      </w:r>
      <w:r>
        <w:rPr>
          <w:rFonts w:eastAsia="Times New Roman" w:cs="Times New Roman"/>
          <w:szCs w:val="24"/>
        </w:rPr>
        <w:t xml:space="preserve"> κοντέρ, αλλά αυτό που μηδενίζετε, όσο συνεχίζετε έτσι, είναι οι πιθανότητες της χώρας να κάνει μια δυναμική φυγή προς τα εμπρός.</w:t>
      </w:r>
    </w:p>
    <w:p w14:paraId="2C1AD8D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Οι συνάδελφοι του ΣΥΡΙΖΑ χαρακτηρίζουν ως επεκτατικό τον πρώτο προϋπολογισμό μετά από δέκα χρόνια. Βγήκαμε από τα μνημόνια, βά</w:t>
      </w:r>
      <w:r>
        <w:rPr>
          <w:rFonts w:eastAsia="Times New Roman" w:cs="Times New Roman"/>
          <w:szCs w:val="24"/>
        </w:rPr>
        <w:t>λαμε τα καλά μας, τα καθαρά μας ρούχα -καθαρή έξοδος γαρ-, χαρές και πανηγύρια καιρός να επεκταθούμε και να περιμένουμε την ανάπτυξη. «Επεκτεινόμαστε και χαιρόμαστε», είναι ο τίτλος. Αυτό είναι το νέο κυβερνητικό αφήγημα και η νέα συνθηματολογία με επεκτατ</w:t>
      </w:r>
      <w:r>
        <w:rPr>
          <w:rFonts w:eastAsia="Times New Roman" w:cs="Times New Roman"/>
          <w:szCs w:val="24"/>
        </w:rPr>
        <w:t xml:space="preserve">ικές διαθέσεις. </w:t>
      </w:r>
    </w:p>
    <w:p w14:paraId="2C1AD8D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Επεκτατικός προϋπολογισμός, λοιπόν. Στην ουσία πρόκειται για μια επέκταση σε βάρος της πραγματικής οικονομίας και της πραγματικής ανάπτυξης. Αυτό που επεκτείνεται στο πουθενά και χωρίς σχέδιο είναι απλά ένας πύργος </w:t>
      </w:r>
      <w:proofErr w:type="spellStart"/>
      <w:r>
        <w:rPr>
          <w:rFonts w:eastAsia="Times New Roman" w:cs="Times New Roman"/>
          <w:szCs w:val="24"/>
        </w:rPr>
        <w:t>Τζένγκα</w:t>
      </w:r>
      <w:proofErr w:type="spellEnd"/>
      <w:r>
        <w:rPr>
          <w:rFonts w:eastAsia="Times New Roman" w:cs="Times New Roman"/>
          <w:szCs w:val="24"/>
        </w:rPr>
        <w:t>, όπως τον χαρακτ</w:t>
      </w:r>
      <w:r>
        <w:rPr>
          <w:rFonts w:eastAsia="Times New Roman" w:cs="Times New Roman"/>
          <w:szCs w:val="24"/>
        </w:rPr>
        <w:t xml:space="preserve">ήρισα στην </w:t>
      </w:r>
      <w:r>
        <w:rPr>
          <w:rFonts w:eastAsia="Times New Roman" w:cs="Times New Roman"/>
          <w:szCs w:val="24"/>
        </w:rPr>
        <w:t>ε</w:t>
      </w:r>
      <w:r>
        <w:rPr>
          <w:rFonts w:eastAsia="Times New Roman" w:cs="Times New Roman"/>
          <w:szCs w:val="24"/>
        </w:rPr>
        <w:t xml:space="preserve">πιτροπή. Ξέρετε, αυτό το </w:t>
      </w:r>
      <w:proofErr w:type="spellStart"/>
      <w:r>
        <w:rPr>
          <w:rFonts w:eastAsia="Times New Roman" w:cs="Times New Roman"/>
          <w:szCs w:val="24"/>
        </w:rPr>
        <w:t>παιχνιδάκι</w:t>
      </w:r>
      <w:proofErr w:type="spellEnd"/>
      <w:r>
        <w:rPr>
          <w:rFonts w:eastAsia="Times New Roman" w:cs="Times New Roman"/>
          <w:szCs w:val="24"/>
        </w:rPr>
        <w:t xml:space="preserve"> με τα ξυλάκια, που αν τραβήξεις ένα κομμάτι καταρρέει όλο. Είναι ένας πύργος από τραπουλόχαρτα -για τους μεγαλύτερους- όπου ένα να τραβήξεις καταρρέει όλος. Αυτός είναι ο προϋπολογισμός σας, ο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 xml:space="preserve">του 2019, ένας πύργος ναρκοθετημένος με ένα σωρό από αβεβαιότητες και επίφοβα δομικά στοιχεία που με το παραμικρό μπορεί να καταρρεύσει. Αν κάτι πάει στραβά, όλες οι προβλέψεις του θα πέσουν στο κενό. Και γιατί </w:t>
      </w:r>
      <w:r>
        <w:rPr>
          <w:rFonts w:eastAsia="Times New Roman" w:cs="Times New Roman"/>
          <w:szCs w:val="24"/>
        </w:rPr>
        <w:lastRenderedPageBreak/>
        <w:t>λέω «αβεβαιότητες και επίφοβα δομικά στοιχεία</w:t>
      </w:r>
      <w:r>
        <w:rPr>
          <w:rFonts w:eastAsia="Times New Roman" w:cs="Times New Roman"/>
          <w:szCs w:val="24"/>
        </w:rPr>
        <w:t>»; Γιατί οι αβεβαιότητες είναι πολλές τόσο στο εξωτερικό -</w:t>
      </w:r>
      <w:proofErr w:type="spellStart"/>
      <w:r>
        <w:rPr>
          <w:rFonts w:eastAsia="Times New Roman" w:cs="Times New Roman"/>
          <w:szCs w:val="24"/>
          <w:lang w:val="en-US"/>
        </w:rPr>
        <w:t>Brexit</w:t>
      </w:r>
      <w:proofErr w:type="spellEnd"/>
      <w:r w:rsidRPr="0040546C">
        <w:rPr>
          <w:rFonts w:eastAsia="Times New Roman" w:cs="Times New Roman"/>
          <w:szCs w:val="24"/>
        </w:rPr>
        <w:t xml:space="preserve"> </w:t>
      </w:r>
      <w:r>
        <w:rPr>
          <w:rFonts w:eastAsia="Times New Roman" w:cs="Times New Roman"/>
          <w:szCs w:val="24"/>
        </w:rPr>
        <w:t>στην Αγγλία, οικονομικά προβλήματα στην Ιταλία, «κίτρινα γιλέκα» στη Γαλλία, ζητήματα στην Ουκρανία, προσφυγικό- όσο και στο εσωτερικό, καθώς μπαίνουμε σε ένα προεκλογικό έτος, αλλά και γιατί</w:t>
      </w:r>
      <w:r>
        <w:rPr>
          <w:rFonts w:eastAsia="Times New Roman" w:cs="Times New Roman"/>
          <w:szCs w:val="24"/>
        </w:rPr>
        <w:t xml:space="preserve"> ο τρόπος δημιουργίας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με τα οποία η Κυβέρνηση θα κάνει αυτή την περίφημη επεκτατική πολιτική θέτει σε κίνδυνο την πορεία της οικονομίας και την αξιοπιστία της χώρας.</w:t>
      </w:r>
    </w:p>
    <w:p w14:paraId="2C1AD8D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Τα δυσβάσταχτα πρωτογενή πλεονάσματα, στα οποία έχει δεσμευθεί ο κ. Τ</w:t>
      </w:r>
      <w:r>
        <w:rPr>
          <w:rFonts w:eastAsia="Times New Roman" w:cs="Times New Roman"/>
          <w:szCs w:val="24"/>
        </w:rPr>
        <w:t xml:space="preserve">σίπρας, βάζουν θηλιά στον λαιμό της χώρας και υπονομεύουν την προοπτική μιας αειφόρου ανάπτυξης. </w:t>
      </w:r>
    </w:p>
    <w:p w14:paraId="2C1AD8D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Τα </w:t>
      </w:r>
      <w:proofErr w:type="spellStart"/>
      <w:r>
        <w:rPr>
          <w:rFonts w:eastAsia="Times New Roman" w:cs="Times New Roman"/>
          <w:szCs w:val="24"/>
        </w:rPr>
        <w:t>υπερπλεονάσματα</w:t>
      </w:r>
      <w:proofErr w:type="spellEnd"/>
      <w:r>
        <w:rPr>
          <w:rFonts w:eastAsia="Times New Roman" w:cs="Times New Roman"/>
          <w:szCs w:val="24"/>
        </w:rPr>
        <w:t xml:space="preserve"> δεν προέρχονται από καμμία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αλλά από το στράγγισμα της αγοράς, των νοικοκυριών και των επιχειρήσεων. </w:t>
      </w:r>
    </w:p>
    <w:p w14:paraId="2C1AD8D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Δεν μεγαλώ</w:t>
      </w:r>
      <w:r>
        <w:rPr>
          <w:rFonts w:eastAsia="Times New Roman" w:cs="Times New Roman"/>
          <w:szCs w:val="24"/>
        </w:rPr>
        <w:t xml:space="preserve">σατε την «πίτα» για να μοιράσατε μεγαλύτερο κομμάτι. Δεν πιάσατε κανέναν τρελό ρυθμό ανάπτυξης. Στον </w:t>
      </w:r>
      <w:r>
        <w:rPr>
          <w:rFonts w:eastAsia="Times New Roman" w:cs="Times New Roman"/>
          <w:szCs w:val="24"/>
        </w:rPr>
        <w:lastRenderedPageBreak/>
        <w:t>βάλτο κινούμαστε, που ελπίζω να μην γίνει βούρκος από τη συνεχή σκανδαλολογία υπαρκτών και ανύπαρκτων σκανδάλων.</w:t>
      </w:r>
    </w:p>
    <w:p w14:paraId="2C1AD8D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Μόνο προβληματισμό και αγωνίες για το πώς </w:t>
      </w:r>
      <w:r>
        <w:rPr>
          <w:rFonts w:eastAsia="Times New Roman" w:cs="Times New Roman"/>
          <w:szCs w:val="24"/>
        </w:rPr>
        <w:t>θα εξελιχθεί η εκτέλεσή του εκπέμπει αυτός ο προϋπολογισμός. Ποιο καλό νέο και τι αισιόδοξο</w:t>
      </w:r>
      <w:r w:rsidRPr="00807F71">
        <w:rPr>
          <w:rFonts w:eastAsia="Times New Roman" w:cs="Times New Roman"/>
          <w:szCs w:val="24"/>
        </w:rPr>
        <w:t xml:space="preserve"> </w:t>
      </w:r>
      <w:r>
        <w:rPr>
          <w:rFonts w:eastAsia="Times New Roman" w:cs="Times New Roman"/>
          <w:szCs w:val="24"/>
        </w:rPr>
        <w:t xml:space="preserve">φέρνει; Βλέπετε κανένα κύμα επενδύσεων να εκτινάξει την ανάπτυξη, που παλιά συζητούσαμε για τη θεωρία του ελατηρίου; </w:t>
      </w:r>
    </w:p>
    <w:p w14:paraId="2C1AD8D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Κανένα έργο δεν ξεκίνησε επί των ημερών σας. </w:t>
      </w:r>
      <w:r>
        <w:rPr>
          <w:rFonts w:eastAsia="Times New Roman" w:cs="Times New Roman"/>
          <w:szCs w:val="24"/>
        </w:rPr>
        <w:t>Κα</w:t>
      </w:r>
      <w:r>
        <w:rPr>
          <w:rFonts w:eastAsia="Times New Roman" w:cs="Times New Roman"/>
          <w:szCs w:val="24"/>
        </w:rPr>
        <w:t>μ</w:t>
      </w:r>
      <w:r>
        <w:rPr>
          <w:rFonts w:eastAsia="Times New Roman" w:cs="Times New Roman"/>
          <w:szCs w:val="24"/>
        </w:rPr>
        <w:t>μία εργασία δεν συνέβη στο Ελληνικό. Τέσσερα χρόνια το παρακολουθούμε το αφήγημα. Κα</w:t>
      </w:r>
      <w:r>
        <w:rPr>
          <w:rFonts w:eastAsia="Times New Roman" w:cs="Times New Roman"/>
          <w:szCs w:val="24"/>
        </w:rPr>
        <w:t>μ</w:t>
      </w:r>
      <w:r>
        <w:rPr>
          <w:rFonts w:eastAsia="Times New Roman" w:cs="Times New Roman"/>
          <w:szCs w:val="24"/>
        </w:rPr>
        <w:t>μία νέα καινοτόμα διαδικασία για τον έλεγχο και την εφαρμογή του προϋπολογισμού δεν προτείνετε ως καινοτομία. Με μια φράση, ο προϋπολογισμός σας δεν εμπνέει καμία εμπισ</w:t>
      </w:r>
      <w:r>
        <w:rPr>
          <w:rFonts w:eastAsia="Times New Roman" w:cs="Times New Roman"/>
          <w:szCs w:val="24"/>
        </w:rPr>
        <w:t xml:space="preserve">τοσύνη. Και ο φαύλος κύκλος ξαναγυρνάει εκεί που ξεκίνησε. </w:t>
      </w:r>
    </w:p>
    <w:p w14:paraId="2C1AD8D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2019 θα είναι το ίδιο ανεφάρμοστος όπως εκείνος του 2009, που είχε συντάξει η Κυβέρνηση της Νέας Δημοκρατίας, πετώντας το «μπαλάκι» στους επόμενους. </w:t>
      </w:r>
      <w:r>
        <w:rPr>
          <w:rFonts w:eastAsia="Times New Roman" w:cs="Times New Roman"/>
          <w:szCs w:val="24"/>
        </w:rPr>
        <w:lastRenderedPageBreak/>
        <w:t xml:space="preserve">Δεν έχουμε ξεπεράσει αυτά </w:t>
      </w:r>
      <w:r>
        <w:rPr>
          <w:rFonts w:eastAsia="Times New Roman" w:cs="Times New Roman"/>
          <w:szCs w:val="24"/>
        </w:rPr>
        <w:t xml:space="preserve">τα σύνδρομα, τα οποία χαρακτηρίζουν την πολιτική μας λειτουργία. Η Κυβέρνηση αντιγράφει πρακτικές και μεθόδους της Νέας Δημοκρατίας με την ιστορία να επαναλαμβάνεται. </w:t>
      </w:r>
    </w:p>
    <w:p w14:paraId="2C1AD8D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Μην ξεχνάμε ότι η ελληνική κρίση ήταν κυρίως κρίση εμπιστοσύνης. Ήταν κρίση εμπιστοσύνης</w:t>
      </w:r>
      <w:r>
        <w:rPr>
          <w:rFonts w:eastAsia="Times New Roman" w:cs="Times New Roman"/>
          <w:szCs w:val="24"/>
        </w:rPr>
        <w:t xml:space="preserve"> προς το πολιτικό σύστημα και κρίση εμπιστοσύνης προς την οικονομία της χώρας. Και για ποια εμπιστοσύνη να μιλήσουμε; Ποια δομικά στοιχεία να </w:t>
      </w:r>
      <w:proofErr w:type="spellStart"/>
      <w:r>
        <w:rPr>
          <w:rFonts w:eastAsia="Times New Roman" w:cs="Times New Roman"/>
          <w:szCs w:val="24"/>
        </w:rPr>
        <w:t>πρωτοαναλύσει</w:t>
      </w:r>
      <w:proofErr w:type="spellEnd"/>
      <w:r>
        <w:rPr>
          <w:rFonts w:eastAsia="Times New Roman" w:cs="Times New Roman"/>
          <w:szCs w:val="24"/>
        </w:rPr>
        <w:t xml:space="preserve"> κανείς, ώστε να καταλάβει ποιος είναι ο πύργος στην άμμο;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τελευταίων τεσσάρων</w:t>
      </w:r>
      <w:r>
        <w:rPr>
          <w:rFonts w:eastAsia="Times New Roman" w:cs="Times New Roman"/>
          <w:szCs w:val="24"/>
        </w:rPr>
        <w:t xml:space="preserve"> ετών με τους έμμεσους φόρους να πρωταγωνιστούν; Υπάρχει κάτι που δεν έχετε υπερφορολογήσει; Το εισόδημα; Αυξήσατε την προκαταβολή φόρου για όλους τους επαγγελματίες και τις μικρομεσαίες επιχειρήσεις από το 55% στο 100%. Καταργήθηκε η αυτοτελής φορολόγηση </w:t>
      </w:r>
      <w:r>
        <w:rPr>
          <w:rFonts w:eastAsia="Times New Roman" w:cs="Times New Roman"/>
          <w:szCs w:val="24"/>
        </w:rPr>
        <w:t xml:space="preserve">του εισοδήματος από ελεύθερο επάγγελμα από 26% έως 33% και πλέον το εισόδημα αυτό φορολογείται με συντελεστές που φτάνουν το 45%. </w:t>
      </w:r>
    </w:p>
    <w:p w14:paraId="2C1AD8D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Την ακίνητη περιουσία; Αυξήθηκαν οι συντελεστές για τον υπολογισμό του ΕΝΦΙΑ στα οικόπεδα. Αυξήθηκε από </w:t>
      </w:r>
      <w:r>
        <w:rPr>
          <w:rFonts w:eastAsia="Times New Roman" w:cs="Times New Roman"/>
          <w:szCs w:val="24"/>
        </w:rPr>
        <w:t>5</w:t>
      </w:r>
      <w:r>
        <w:rPr>
          <w:rFonts w:eastAsia="Times New Roman"/>
          <w:szCs w:val="24"/>
        </w:rPr>
        <w:t>‰</w:t>
      </w:r>
      <w:r>
        <w:rPr>
          <w:rFonts w:eastAsia="Times New Roman" w:cs="Times New Roman"/>
          <w:szCs w:val="24"/>
        </w:rPr>
        <w:t xml:space="preserve"> στο </w:t>
      </w:r>
      <w:r>
        <w:rPr>
          <w:rFonts w:eastAsia="Times New Roman" w:cs="Times New Roman"/>
          <w:szCs w:val="24"/>
        </w:rPr>
        <w:t>5,5</w:t>
      </w:r>
      <w:r>
        <w:rPr>
          <w:rFonts w:eastAsia="Times New Roman"/>
          <w:szCs w:val="24"/>
        </w:rPr>
        <w:t>‰</w:t>
      </w:r>
      <w:r>
        <w:rPr>
          <w:rFonts w:eastAsia="Times New Roman" w:cs="Times New Roman"/>
          <w:szCs w:val="24"/>
        </w:rPr>
        <w:t xml:space="preserve"> ο συμπληρ</w:t>
      </w:r>
      <w:r>
        <w:rPr>
          <w:rFonts w:eastAsia="Times New Roman" w:cs="Times New Roman"/>
          <w:szCs w:val="24"/>
        </w:rPr>
        <w:t xml:space="preserve">ωματικός ΕΝΦΙΑ για τα νομικά πρόσωπα. </w:t>
      </w:r>
    </w:p>
    <w:p w14:paraId="2C1AD8DA"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Την κατανάλωση; Απαριθμήθηκαν προηγούμενα οι φόροι. Είχαμε μαζική μετάταξη </w:t>
      </w:r>
      <w:proofErr w:type="spellStart"/>
      <w:r>
        <w:rPr>
          <w:rFonts w:eastAsia="Times New Roman" w:cs="Times New Roman"/>
          <w:szCs w:val="24"/>
        </w:rPr>
        <w:t>προιόντων</w:t>
      </w:r>
      <w:proofErr w:type="spellEnd"/>
      <w:r>
        <w:rPr>
          <w:rFonts w:eastAsia="Times New Roman" w:cs="Times New Roman"/>
          <w:szCs w:val="24"/>
        </w:rPr>
        <w:t xml:space="preserve"> και υπηρεσιών ευρείας κατανάλωσης από τον μειωμένο συντελεστή του 13% στο 24%. Δεν υπάρχει κάτι που δεν φορολογήθηκε είτε προϊόν είτ</w:t>
      </w:r>
      <w:r>
        <w:rPr>
          <w:rFonts w:eastAsia="Times New Roman" w:cs="Times New Roman"/>
          <w:szCs w:val="24"/>
        </w:rPr>
        <w:t xml:space="preserve">ε υπηρεσία, ό,τι ήταν δυνατόν και είχε μαζικότητα. </w:t>
      </w:r>
    </w:p>
    <w:p w14:paraId="2C1AD8DB"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Τι να πρωτοπεί κανείς για την έλλειψη ρευστότητας στην αγορά; Ούτε ευρώ ούτε </w:t>
      </w:r>
      <w:proofErr w:type="spellStart"/>
      <w:r>
        <w:rPr>
          <w:rFonts w:eastAsia="Times New Roman" w:cs="Times New Roman"/>
          <w:szCs w:val="24"/>
        </w:rPr>
        <w:t>δίευρω</w:t>
      </w:r>
      <w:proofErr w:type="spellEnd"/>
      <w:r>
        <w:rPr>
          <w:rFonts w:eastAsia="Times New Roman" w:cs="Times New Roman"/>
          <w:szCs w:val="24"/>
        </w:rPr>
        <w:t xml:space="preserve"> δεν κινείται. Όποιος συζητά με επιχειρηματίες ή με ανθρώπους της αγοράς, με ελεύθερους επαγγελματίες, μπορεί να αποτυπώσ</w:t>
      </w:r>
      <w:r>
        <w:rPr>
          <w:rFonts w:eastAsia="Times New Roman" w:cs="Times New Roman"/>
          <w:szCs w:val="24"/>
        </w:rPr>
        <w:t xml:space="preserve">ει την αλήθεια. </w:t>
      </w:r>
    </w:p>
    <w:p w14:paraId="2C1AD8DC"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Τις ληξιπρόθεσμες οφειλές του δημοσίου με ένα κράτος μπαταχτσή; Με αυτόν τον τρόπο μπορεί να προωθηθεί η ανάπτυξη; </w:t>
      </w:r>
    </w:p>
    <w:p w14:paraId="2C1AD8DD"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Τις μειώσεις των δαπανών που οδηγούν σε δυσλειτουργία τα νοσοκομεία, την παιδεία, τις κοινωνικές δαπάνες, τις κοινωνικές υπ</w:t>
      </w:r>
      <w:r>
        <w:rPr>
          <w:rFonts w:eastAsia="Times New Roman" w:cs="Times New Roman"/>
          <w:szCs w:val="24"/>
        </w:rPr>
        <w:t xml:space="preserve">οδομές; </w:t>
      </w:r>
    </w:p>
    <w:p w14:paraId="2C1AD8D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Το έλλειμμα ισοζυγίου τρεχουσών συναλλαγών, που παραμένει στα ίδια επίπεδα στα οποία κυμαινόταν το 2014, καταδεικνύοντας ότι η χώρα δεν έκανε κανένα σοβαρό βήμα προς την εξωστρέφεια; </w:t>
      </w:r>
    </w:p>
    <w:p w14:paraId="2C1AD8DF"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Την αδυναμία προσέλκυσης επενδύσεων; Μόνο καλές προθέσεις και </w:t>
      </w:r>
      <w:r>
        <w:rPr>
          <w:rFonts w:eastAsia="Times New Roman" w:cs="Times New Roman"/>
          <w:szCs w:val="24"/>
        </w:rPr>
        <w:t>λόγια ακούμε και κα</w:t>
      </w:r>
      <w:r>
        <w:rPr>
          <w:rFonts w:eastAsia="Times New Roman" w:cs="Times New Roman"/>
          <w:szCs w:val="24"/>
        </w:rPr>
        <w:t>μ</w:t>
      </w:r>
      <w:r>
        <w:rPr>
          <w:rFonts w:eastAsia="Times New Roman" w:cs="Times New Roman"/>
          <w:szCs w:val="24"/>
        </w:rPr>
        <w:t>μία υλοποίηση. Τον συνολικό όγκο των επενδύσεων, ο οποίος στο πρώτο εξάμηνο του 2018 υποχωρεί κατά 7,9% έναντι του πρώτου εξαμήνου του 2017 και τις υψηλές αποσβέσεις των τελευταίων ετών να κρατάνε τις  καθαρές επενδύσεις σε αρνητικό επί</w:t>
      </w:r>
      <w:r>
        <w:rPr>
          <w:rFonts w:eastAsia="Times New Roman" w:cs="Times New Roman"/>
          <w:szCs w:val="24"/>
        </w:rPr>
        <w:t xml:space="preserve">πεδο, τη στιγμή που χρειαζόμαστε μεγάλο επενδυτικό σοκ; Τρώμε το κεφάλαιο της χώρας, τρώμε τις σάρκες μας. </w:t>
      </w:r>
    </w:p>
    <w:p w14:paraId="2C1AD8E0"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Το «πάγωμα» του Προγράμματος Δημοσίων Επενδύσεων, που αυτή η μείωση κυρίως πλήττει τις περιφέρειες και τα έργα σε δήμους και χωριά ανά την Ελλάδα; </w:t>
      </w:r>
    </w:p>
    <w:p w14:paraId="2C1AD8E1"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Την αναιμική ανάπτυξη με το βάρος να πέφτει κυρίως στην κατανάλωση; </w:t>
      </w:r>
    </w:p>
    <w:p w14:paraId="2C1AD8E2"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 xml:space="preserve">Το φορτίο των κόκκινων δανείων με τα υπερχρεωμένα νοικοκυριά και τις επιχειρήσεις να επιβιώνουν μέρα με τη μέρα, χωρίς να ξέρουν τι τους ξημερώνει την επόμενη χρονιά; </w:t>
      </w:r>
    </w:p>
    <w:p w14:paraId="2C1AD8E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Τη μειούμενη τραπεζ</w:t>
      </w:r>
      <w:r>
        <w:rPr>
          <w:rFonts w:eastAsia="Times New Roman" w:cs="Times New Roman"/>
          <w:szCs w:val="24"/>
        </w:rPr>
        <w:t xml:space="preserve">ική χρηματοδότηση και τον βραχνά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Αλήθεια, θα απολογηθεί κανείς για τη χαμένη αξία πολλών </w:t>
      </w:r>
      <w:r w:rsidRPr="00E5422A">
        <w:rPr>
          <w:rFonts w:eastAsia="Times New Roman" w:cs="Times New Roman"/>
          <w:bCs/>
          <w:shd w:val="clear" w:color="auto" w:fill="FFFFFF"/>
        </w:rPr>
        <w:t>δισεκατομμυρίων ευρώ</w:t>
      </w:r>
      <w:r>
        <w:rPr>
          <w:rFonts w:eastAsia="Times New Roman" w:cs="Times New Roman"/>
          <w:szCs w:val="24"/>
        </w:rPr>
        <w:t xml:space="preserve"> από τις τράπεζες; </w:t>
      </w:r>
    </w:p>
    <w:p w14:paraId="2C1AD8E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Τις ιδιωτικοποιήσεις των μεγάλων ενεργειακών εταιρειών, της ΔΕΗ, των ΕΛΠΕ, της ΔΕΠΑ, που π</w:t>
      </w:r>
      <w:r>
        <w:rPr>
          <w:rFonts w:eastAsia="Times New Roman" w:cs="Times New Roman"/>
          <w:szCs w:val="24"/>
        </w:rPr>
        <w:t xml:space="preserve">άνε από παράταση σε παράταση, αν όχι για ματαίωση, απλά και μόνο για να εγγράψουμε έσοδα στο </w:t>
      </w:r>
      <w:proofErr w:type="spellStart"/>
      <w:r>
        <w:rPr>
          <w:rFonts w:eastAsia="Times New Roman" w:cs="Times New Roman"/>
          <w:szCs w:val="24"/>
        </w:rPr>
        <w:t>υπερταμείο</w:t>
      </w:r>
      <w:proofErr w:type="spellEnd"/>
      <w:r>
        <w:rPr>
          <w:rFonts w:eastAsia="Times New Roman" w:cs="Times New Roman"/>
          <w:szCs w:val="24"/>
        </w:rPr>
        <w:t xml:space="preserve"> με μια ξερή εισπρακτική λογική και όχι με μια αναπτυξιακή λογική βάσει εθνικού σχεδίου; </w:t>
      </w:r>
    </w:p>
    <w:p w14:paraId="2C1AD8E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Την απουσία της ομαλής επιστροφής στις αγορές μετά την απογείωσ</w:t>
      </w:r>
      <w:r>
        <w:rPr>
          <w:rFonts w:eastAsia="Times New Roman" w:cs="Times New Roman"/>
          <w:szCs w:val="24"/>
        </w:rPr>
        <w:t xml:space="preserve">η της απόδοσης πάνω από 4% των δεκαετών κρατικών ομολόγων το τελευταίο διάστημα και χωρίς άμεση προοπτική αποκλιμάκωσης; </w:t>
      </w:r>
    </w:p>
    <w:p w14:paraId="2C1AD8E6"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lastRenderedPageBreak/>
        <w:t>Την έλλειψη οποιουδήποτε οράματος και σχεδίου με οδικό χάρτη, με συγκεκριμένες ενέργειες για το πώς, πότε και πού μπορεί να φτάσει η ε</w:t>
      </w:r>
      <w:r>
        <w:rPr>
          <w:rFonts w:eastAsia="Times New Roman" w:cs="Times New Roman"/>
          <w:szCs w:val="24"/>
        </w:rPr>
        <w:t xml:space="preserve">λληνική οικονομία σε πέντε - δέκα χρόνια; </w:t>
      </w:r>
    </w:p>
    <w:p w14:paraId="2C1AD8E7" w14:textId="77777777" w:rsidR="00692F88" w:rsidRDefault="007C4398">
      <w:pPr>
        <w:spacing w:line="600" w:lineRule="auto"/>
        <w:ind w:firstLine="720"/>
        <w:jc w:val="both"/>
        <w:rPr>
          <w:rFonts w:eastAsia="Times New Roman" w:cs="Times New Roman"/>
          <w:szCs w:val="24"/>
        </w:rPr>
      </w:pPr>
      <w:r w:rsidRPr="000867D8">
        <w:rPr>
          <w:rFonts w:eastAsia="Times New Roman" w:cs="Times New Roman"/>
          <w:szCs w:val="24"/>
        </w:rPr>
        <w:t>Και μη διανοηθεί κανείς να μας ρωτήσει</w:t>
      </w:r>
      <w:r>
        <w:rPr>
          <w:rFonts w:eastAsia="Times New Roman" w:cs="Times New Roman"/>
          <w:szCs w:val="24"/>
        </w:rPr>
        <w:t>, δήθεν στριμώχνοντά</w:t>
      </w:r>
      <w:r w:rsidRPr="000867D8">
        <w:rPr>
          <w:rFonts w:eastAsia="Times New Roman" w:cs="Times New Roman"/>
          <w:szCs w:val="24"/>
        </w:rPr>
        <w:t xml:space="preserve">ς μας </w:t>
      </w:r>
      <w:r>
        <w:rPr>
          <w:rFonts w:eastAsia="Times New Roman" w:cs="Times New Roman"/>
          <w:szCs w:val="24"/>
        </w:rPr>
        <w:t xml:space="preserve">–είναι της μόδας </w:t>
      </w:r>
      <w:r w:rsidRPr="000867D8">
        <w:rPr>
          <w:rFonts w:eastAsia="Times New Roman" w:cs="Times New Roman"/>
          <w:szCs w:val="24"/>
        </w:rPr>
        <w:t>το τελευταίο διάστημα</w:t>
      </w:r>
      <w:r>
        <w:rPr>
          <w:rFonts w:eastAsia="Times New Roman" w:cs="Times New Roman"/>
          <w:szCs w:val="24"/>
        </w:rPr>
        <w:t>-</w:t>
      </w:r>
      <w:r w:rsidRPr="000867D8">
        <w:rPr>
          <w:rFonts w:eastAsia="Times New Roman" w:cs="Times New Roman"/>
          <w:szCs w:val="24"/>
        </w:rPr>
        <w:t xml:space="preserve"> </w:t>
      </w:r>
      <w:r>
        <w:rPr>
          <w:rFonts w:eastAsia="Times New Roman" w:cs="Times New Roman"/>
          <w:szCs w:val="24"/>
        </w:rPr>
        <w:t>«Κ</w:t>
      </w:r>
      <w:r w:rsidRPr="000867D8">
        <w:rPr>
          <w:rFonts w:eastAsia="Times New Roman" w:cs="Times New Roman"/>
          <w:szCs w:val="24"/>
        </w:rPr>
        <w:t>αι τι θέλετε</w:t>
      </w:r>
      <w:r>
        <w:rPr>
          <w:rFonts w:eastAsia="Times New Roman" w:cs="Times New Roman"/>
          <w:szCs w:val="24"/>
        </w:rPr>
        <w:t>; Ν</w:t>
      </w:r>
      <w:r w:rsidRPr="000867D8">
        <w:rPr>
          <w:rFonts w:eastAsia="Times New Roman" w:cs="Times New Roman"/>
          <w:szCs w:val="24"/>
        </w:rPr>
        <w:t xml:space="preserve">α μην ενισχύσουμε όσους </w:t>
      </w:r>
      <w:r>
        <w:rPr>
          <w:rFonts w:eastAsia="Times New Roman" w:cs="Times New Roman"/>
          <w:szCs w:val="24"/>
        </w:rPr>
        <w:t xml:space="preserve">υπέφεραν κατά </w:t>
      </w:r>
      <w:r w:rsidRPr="000867D8">
        <w:rPr>
          <w:rFonts w:eastAsia="Times New Roman" w:cs="Times New Roman"/>
          <w:szCs w:val="24"/>
        </w:rPr>
        <w:t>την περίοδο της κρίσης</w:t>
      </w:r>
      <w:r>
        <w:rPr>
          <w:rFonts w:eastAsia="Times New Roman" w:cs="Times New Roman"/>
          <w:szCs w:val="24"/>
        </w:rPr>
        <w:t>;». Π</w:t>
      </w:r>
      <w:r w:rsidRPr="000867D8">
        <w:rPr>
          <w:rFonts w:eastAsia="Times New Roman" w:cs="Times New Roman"/>
          <w:szCs w:val="24"/>
        </w:rPr>
        <w:t>οιον κοροϊδεύετε</w:t>
      </w:r>
      <w:r>
        <w:rPr>
          <w:rFonts w:eastAsia="Times New Roman" w:cs="Times New Roman"/>
          <w:szCs w:val="24"/>
        </w:rPr>
        <w:t>; Π</w:t>
      </w:r>
      <w:r w:rsidRPr="000867D8">
        <w:rPr>
          <w:rFonts w:eastAsia="Times New Roman" w:cs="Times New Roman"/>
          <w:szCs w:val="24"/>
        </w:rPr>
        <w:t>ήρατε 10</w:t>
      </w:r>
      <w:r w:rsidRPr="000867D8">
        <w:rPr>
          <w:rFonts w:eastAsia="Times New Roman" w:cs="Times New Roman"/>
          <w:szCs w:val="24"/>
        </w:rPr>
        <w:t xml:space="preserve"> ευρώ</w:t>
      </w:r>
      <w:r>
        <w:rPr>
          <w:rFonts w:eastAsia="Times New Roman" w:cs="Times New Roman"/>
          <w:szCs w:val="24"/>
        </w:rPr>
        <w:t xml:space="preserve">, </w:t>
      </w:r>
      <w:r w:rsidRPr="000867D8">
        <w:rPr>
          <w:rFonts w:eastAsia="Times New Roman" w:cs="Times New Roman"/>
          <w:szCs w:val="24"/>
        </w:rPr>
        <w:t>δίνετ</w:t>
      </w:r>
      <w:r>
        <w:rPr>
          <w:rFonts w:eastAsia="Times New Roman" w:cs="Times New Roman"/>
          <w:szCs w:val="24"/>
        </w:rPr>
        <w:t xml:space="preserve">ε 1 </w:t>
      </w:r>
      <w:r w:rsidRPr="00F331DF">
        <w:rPr>
          <w:rFonts w:eastAsia="Times New Roman"/>
          <w:bCs/>
        </w:rPr>
        <w:t>και</w:t>
      </w:r>
      <w:r>
        <w:rPr>
          <w:rFonts w:eastAsia="Times New Roman" w:cs="Times New Roman"/>
          <w:szCs w:val="24"/>
        </w:rPr>
        <w:t xml:space="preserve"> </w:t>
      </w:r>
      <w:r w:rsidRPr="000867D8">
        <w:rPr>
          <w:rFonts w:eastAsia="Times New Roman" w:cs="Times New Roman"/>
          <w:szCs w:val="24"/>
        </w:rPr>
        <w:t>θέλετε να σας πούμε και μπράβο</w:t>
      </w:r>
      <w:r>
        <w:rPr>
          <w:rFonts w:eastAsia="Times New Roman" w:cs="Times New Roman"/>
          <w:szCs w:val="24"/>
        </w:rPr>
        <w:t>. Μ</w:t>
      </w:r>
      <w:r w:rsidRPr="000867D8">
        <w:rPr>
          <w:rFonts w:eastAsia="Times New Roman" w:cs="Times New Roman"/>
          <w:szCs w:val="24"/>
        </w:rPr>
        <w:t>όνο στις ιστορίες του Χότζα υπάρχουν αυτά</w:t>
      </w:r>
      <w:r>
        <w:rPr>
          <w:rFonts w:eastAsia="Times New Roman" w:cs="Times New Roman"/>
          <w:szCs w:val="24"/>
        </w:rPr>
        <w:t>. Α</w:t>
      </w:r>
      <w:r w:rsidRPr="000867D8">
        <w:rPr>
          <w:rFonts w:eastAsia="Times New Roman" w:cs="Times New Roman"/>
          <w:szCs w:val="24"/>
        </w:rPr>
        <w:t>σφαλώς και θέλουμε να ενισχυθούν όσοι υπέφεραν περισσότερο</w:t>
      </w:r>
      <w:r>
        <w:rPr>
          <w:rFonts w:eastAsia="Times New Roman" w:cs="Times New Roman"/>
          <w:szCs w:val="24"/>
        </w:rPr>
        <w:t>. Ο</w:t>
      </w:r>
      <w:r w:rsidRPr="000867D8">
        <w:rPr>
          <w:rFonts w:eastAsia="Times New Roman" w:cs="Times New Roman"/>
          <w:szCs w:val="24"/>
        </w:rPr>
        <w:t>ι πολίτες δεν μπορούν να περιμένουν και δεν αντέχουν</w:t>
      </w:r>
      <w:r>
        <w:rPr>
          <w:rFonts w:eastAsia="Times New Roman" w:cs="Times New Roman"/>
          <w:szCs w:val="24"/>
        </w:rPr>
        <w:t xml:space="preserve">. </w:t>
      </w:r>
    </w:p>
    <w:p w14:paraId="2C1AD8E8"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Π</w:t>
      </w:r>
      <w:r w:rsidRPr="000867D8">
        <w:rPr>
          <w:rFonts w:eastAsia="Times New Roman" w:cs="Times New Roman"/>
          <w:szCs w:val="24"/>
        </w:rPr>
        <w:t xml:space="preserve">ρέπει το ταχύτερο να μπούμε </w:t>
      </w:r>
      <w:r>
        <w:rPr>
          <w:rFonts w:eastAsia="Times New Roman" w:cs="Times New Roman"/>
          <w:szCs w:val="24"/>
        </w:rPr>
        <w:t>πάλι σε πορεία</w:t>
      </w:r>
      <w:r>
        <w:rPr>
          <w:rFonts w:eastAsia="Times New Roman" w:cs="Times New Roman"/>
          <w:szCs w:val="24"/>
        </w:rPr>
        <w:t xml:space="preserve"> οικονομικής και κ</w:t>
      </w:r>
      <w:r w:rsidRPr="000867D8">
        <w:rPr>
          <w:rFonts w:eastAsia="Times New Roman" w:cs="Times New Roman"/>
          <w:szCs w:val="24"/>
        </w:rPr>
        <w:t>οινωνικής ανάπτυξης</w:t>
      </w:r>
      <w:r>
        <w:rPr>
          <w:rFonts w:eastAsia="Times New Roman" w:cs="Times New Roman"/>
          <w:szCs w:val="24"/>
        </w:rPr>
        <w:t>. Γ</w:t>
      </w:r>
      <w:r w:rsidRPr="000867D8">
        <w:rPr>
          <w:rFonts w:eastAsia="Times New Roman" w:cs="Times New Roman"/>
          <w:szCs w:val="24"/>
        </w:rPr>
        <w:t>ια αυτόν τον λόγο εμείς</w:t>
      </w:r>
      <w:r>
        <w:rPr>
          <w:rFonts w:eastAsia="Times New Roman" w:cs="Times New Roman"/>
          <w:szCs w:val="24"/>
        </w:rPr>
        <w:t>,</w:t>
      </w:r>
      <w:r w:rsidRPr="000867D8">
        <w:rPr>
          <w:rFonts w:eastAsia="Times New Roman" w:cs="Times New Roman"/>
          <w:szCs w:val="24"/>
        </w:rPr>
        <w:t xml:space="preserve"> το Κίνημα Αλλαγής</w:t>
      </w:r>
      <w:r>
        <w:rPr>
          <w:rFonts w:eastAsia="Times New Roman" w:cs="Times New Roman"/>
          <w:szCs w:val="24"/>
        </w:rPr>
        <w:t>,</w:t>
      </w:r>
      <w:r w:rsidRPr="000867D8">
        <w:rPr>
          <w:rFonts w:eastAsia="Times New Roman" w:cs="Times New Roman"/>
          <w:szCs w:val="24"/>
        </w:rPr>
        <w:t xml:space="preserve"> η Δημοκρατική Συμπαράταξη</w:t>
      </w:r>
      <w:r>
        <w:rPr>
          <w:rFonts w:eastAsia="Times New Roman" w:cs="Times New Roman"/>
          <w:szCs w:val="24"/>
        </w:rPr>
        <w:t>,</w:t>
      </w:r>
      <w:r w:rsidRPr="000867D8">
        <w:rPr>
          <w:rFonts w:eastAsia="Times New Roman" w:cs="Times New Roman"/>
          <w:szCs w:val="24"/>
        </w:rPr>
        <w:t xml:space="preserve"> έχουμε προτείνει εδώ και τώρα </w:t>
      </w:r>
      <w:r w:rsidRPr="005141AD">
        <w:rPr>
          <w:rFonts w:eastAsia="Times New Roman"/>
          <w:bCs/>
        </w:rPr>
        <w:t>συγκεκριμένα</w:t>
      </w:r>
      <w:r>
        <w:rPr>
          <w:rFonts w:eastAsia="Times New Roman"/>
          <w:bCs/>
        </w:rPr>
        <w:t xml:space="preserve"> </w:t>
      </w:r>
      <w:r w:rsidRPr="000867D8">
        <w:rPr>
          <w:rFonts w:eastAsia="Times New Roman" w:cs="Times New Roman"/>
          <w:szCs w:val="24"/>
        </w:rPr>
        <w:t>μέτρα και προτάσεις νόμου που καταθέσαμε για τις επιχειρήσεις</w:t>
      </w:r>
      <w:r>
        <w:rPr>
          <w:rFonts w:eastAsia="Times New Roman" w:cs="Times New Roman"/>
          <w:szCs w:val="24"/>
        </w:rPr>
        <w:t>,</w:t>
      </w:r>
      <w:r w:rsidRPr="000867D8">
        <w:rPr>
          <w:rFonts w:eastAsia="Times New Roman" w:cs="Times New Roman"/>
          <w:szCs w:val="24"/>
        </w:rPr>
        <w:t xml:space="preserve"> τους μικρομεσαίους</w:t>
      </w:r>
      <w:r>
        <w:rPr>
          <w:rFonts w:eastAsia="Times New Roman" w:cs="Times New Roman"/>
          <w:szCs w:val="24"/>
        </w:rPr>
        <w:t>,</w:t>
      </w:r>
      <w:r w:rsidRPr="000867D8">
        <w:rPr>
          <w:rFonts w:eastAsia="Times New Roman" w:cs="Times New Roman"/>
          <w:szCs w:val="24"/>
        </w:rPr>
        <w:t xml:space="preserve"> τους ελεύθερους επα</w:t>
      </w:r>
      <w:r w:rsidRPr="000867D8">
        <w:rPr>
          <w:rFonts w:eastAsia="Times New Roman" w:cs="Times New Roman"/>
          <w:szCs w:val="24"/>
        </w:rPr>
        <w:t>γγελματίες</w:t>
      </w:r>
      <w:r>
        <w:rPr>
          <w:rFonts w:eastAsia="Times New Roman" w:cs="Times New Roman"/>
          <w:szCs w:val="24"/>
        </w:rPr>
        <w:t>,</w:t>
      </w:r>
      <w:r w:rsidRPr="000867D8">
        <w:rPr>
          <w:rFonts w:eastAsia="Times New Roman" w:cs="Times New Roman"/>
          <w:szCs w:val="24"/>
        </w:rPr>
        <w:t xml:space="preserve"> τους αγρότες</w:t>
      </w:r>
      <w:r>
        <w:rPr>
          <w:rFonts w:eastAsia="Times New Roman" w:cs="Times New Roman"/>
          <w:szCs w:val="24"/>
        </w:rPr>
        <w:t xml:space="preserve"> </w:t>
      </w:r>
      <w:r w:rsidRPr="00F331DF">
        <w:rPr>
          <w:rFonts w:eastAsia="Times New Roman"/>
          <w:bCs/>
        </w:rPr>
        <w:t>και</w:t>
      </w:r>
      <w:r w:rsidRPr="000867D8">
        <w:rPr>
          <w:rFonts w:eastAsia="Times New Roman" w:cs="Times New Roman"/>
          <w:szCs w:val="24"/>
        </w:rPr>
        <w:t xml:space="preserve"> την </w:t>
      </w:r>
      <w:r>
        <w:rPr>
          <w:rFonts w:eastAsia="Times New Roman" w:cs="Times New Roman"/>
          <w:szCs w:val="24"/>
        </w:rPr>
        <w:t>α</w:t>
      </w:r>
      <w:r w:rsidRPr="000867D8">
        <w:rPr>
          <w:rFonts w:eastAsia="Times New Roman" w:cs="Times New Roman"/>
          <w:szCs w:val="24"/>
        </w:rPr>
        <w:t>γροτική παραγωγή</w:t>
      </w:r>
      <w:r>
        <w:rPr>
          <w:rFonts w:eastAsia="Times New Roman" w:cs="Times New Roman"/>
          <w:szCs w:val="24"/>
        </w:rPr>
        <w:t>,</w:t>
      </w:r>
      <w:r w:rsidRPr="000867D8">
        <w:rPr>
          <w:rFonts w:eastAsia="Times New Roman" w:cs="Times New Roman"/>
          <w:szCs w:val="24"/>
        </w:rPr>
        <w:t xml:space="preserve"> τα νοικοκυριά</w:t>
      </w:r>
      <w:r>
        <w:rPr>
          <w:rFonts w:eastAsia="Times New Roman" w:cs="Times New Roman"/>
          <w:szCs w:val="24"/>
        </w:rPr>
        <w:t xml:space="preserve"> </w:t>
      </w:r>
      <w:r w:rsidRPr="00F331DF">
        <w:rPr>
          <w:rFonts w:eastAsia="Times New Roman"/>
          <w:bCs/>
        </w:rPr>
        <w:t>και</w:t>
      </w:r>
      <w:r w:rsidRPr="000867D8">
        <w:rPr>
          <w:rFonts w:eastAsia="Times New Roman" w:cs="Times New Roman"/>
          <w:szCs w:val="24"/>
        </w:rPr>
        <w:t xml:space="preserve"> την προστασία της πρώτης κατοικίας</w:t>
      </w:r>
      <w:r>
        <w:rPr>
          <w:rFonts w:eastAsia="Times New Roman" w:cs="Times New Roman"/>
          <w:szCs w:val="24"/>
        </w:rPr>
        <w:t>,</w:t>
      </w:r>
      <w:r w:rsidRPr="000867D8">
        <w:rPr>
          <w:rFonts w:eastAsia="Times New Roman" w:cs="Times New Roman"/>
          <w:szCs w:val="24"/>
        </w:rPr>
        <w:t xml:space="preserve"> τους εργαζόμενους και τους ανέργους</w:t>
      </w:r>
      <w:r>
        <w:rPr>
          <w:rFonts w:eastAsia="Times New Roman" w:cs="Times New Roman"/>
          <w:szCs w:val="24"/>
        </w:rPr>
        <w:t>,</w:t>
      </w:r>
      <w:r w:rsidRPr="000867D8">
        <w:rPr>
          <w:rFonts w:eastAsia="Times New Roman" w:cs="Times New Roman"/>
          <w:szCs w:val="24"/>
        </w:rPr>
        <w:t xml:space="preserve"> τα άτομα με ειδικές ανάγκες</w:t>
      </w:r>
      <w:r>
        <w:rPr>
          <w:rFonts w:eastAsia="Times New Roman" w:cs="Times New Roman"/>
          <w:szCs w:val="24"/>
        </w:rPr>
        <w:t>,</w:t>
      </w:r>
      <w:r w:rsidRPr="000867D8">
        <w:rPr>
          <w:rFonts w:eastAsia="Times New Roman" w:cs="Times New Roman"/>
          <w:szCs w:val="24"/>
        </w:rPr>
        <w:t xml:space="preserve"> </w:t>
      </w:r>
      <w:r w:rsidRPr="000867D8">
        <w:rPr>
          <w:rFonts w:eastAsia="Times New Roman" w:cs="Times New Roman"/>
          <w:szCs w:val="24"/>
        </w:rPr>
        <w:lastRenderedPageBreak/>
        <w:t>τους ηλικιωμένους και</w:t>
      </w:r>
      <w:r>
        <w:rPr>
          <w:rFonts w:eastAsia="Times New Roman" w:cs="Times New Roman"/>
          <w:szCs w:val="24"/>
        </w:rPr>
        <w:t>,</w:t>
      </w:r>
      <w:r w:rsidRPr="000867D8">
        <w:rPr>
          <w:rFonts w:eastAsia="Times New Roman" w:cs="Times New Roman"/>
          <w:szCs w:val="24"/>
        </w:rPr>
        <w:t xml:space="preserve"> τέλος</w:t>
      </w:r>
      <w:r>
        <w:rPr>
          <w:rFonts w:eastAsia="Times New Roman" w:cs="Times New Roman"/>
          <w:szCs w:val="24"/>
        </w:rPr>
        <w:t>,</w:t>
      </w:r>
      <w:r w:rsidRPr="000867D8">
        <w:rPr>
          <w:rFonts w:eastAsia="Times New Roman" w:cs="Times New Roman"/>
          <w:szCs w:val="24"/>
        </w:rPr>
        <w:t xml:space="preserve"> πρόσφατα</w:t>
      </w:r>
      <w:r>
        <w:rPr>
          <w:rFonts w:eastAsia="Times New Roman" w:cs="Times New Roman"/>
          <w:szCs w:val="24"/>
        </w:rPr>
        <w:t>,</w:t>
      </w:r>
      <w:r w:rsidRPr="000867D8">
        <w:rPr>
          <w:rFonts w:eastAsia="Times New Roman" w:cs="Times New Roman"/>
          <w:szCs w:val="24"/>
        </w:rPr>
        <w:t xml:space="preserve"> το δημογραφικό</w:t>
      </w:r>
      <w:r>
        <w:rPr>
          <w:rFonts w:eastAsia="Times New Roman" w:cs="Times New Roman"/>
          <w:szCs w:val="24"/>
        </w:rPr>
        <w:t xml:space="preserve">. </w:t>
      </w:r>
      <w:r w:rsidRPr="000C00C6">
        <w:rPr>
          <w:rFonts w:eastAsia="Times New Roman" w:cs="Times New Roman"/>
          <w:bCs/>
          <w:shd w:val="clear" w:color="auto" w:fill="FFFFFF"/>
        </w:rPr>
        <w:t>Ιδιαίτερα</w:t>
      </w:r>
      <w:r>
        <w:rPr>
          <w:rFonts w:eastAsia="Times New Roman" w:cs="Times New Roman"/>
          <w:szCs w:val="24"/>
        </w:rPr>
        <w:t xml:space="preserve"> το τελευταίο,</w:t>
      </w:r>
      <w:r w:rsidRPr="000867D8">
        <w:rPr>
          <w:rFonts w:eastAsia="Times New Roman" w:cs="Times New Roman"/>
          <w:szCs w:val="24"/>
        </w:rPr>
        <w:t xml:space="preserve"> κυρί</w:t>
      </w:r>
      <w:r w:rsidRPr="000867D8">
        <w:rPr>
          <w:rFonts w:eastAsia="Times New Roman" w:cs="Times New Roman"/>
          <w:szCs w:val="24"/>
        </w:rPr>
        <w:t>ες και κύριοι</w:t>
      </w:r>
      <w:r>
        <w:rPr>
          <w:rFonts w:eastAsia="Times New Roman" w:cs="Times New Roman"/>
          <w:szCs w:val="24"/>
        </w:rPr>
        <w:t>,</w:t>
      </w:r>
      <w:r w:rsidRPr="000867D8">
        <w:rPr>
          <w:rFonts w:eastAsia="Times New Roman" w:cs="Times New Roman"/>
          <w:szCs w:val="24"/>
        </w:rPr>
        <w:t xml:space="preserve"> αποτελεί το νούμερο ένα υπαρξιακό πρόβλημα για τη χώρα</w:t>
      </w:r>
      <w:r>
        <w:rPr>
          <w:rFonts w:eastAsia="Times New Roman" w:cs="Times New Roman"/>
          <w:szCs w:val="24"/>
        </w:rPr>
        <w:t>,</w:t>
      </w:r>
      <w:r w:rsidRPr="000867D8">
        <w:rPr>
          <w:rFonts w:eastAsia="Times New Roman" w:cs="Times New Roman"/>
          <w:szCs w:val="24"/>
        </w:rPr>
        <w:t xml:space="preserve"> που πρέπει να μπει σε άμεση προτεραιότητα και </w:t>
      </w:r>
      <w:r>
        <w:rPr>
          <w:rFonts w:eastAsia="Times New Roman" w:cs="Times New Roman"/>
          <w:szCs w:val="24"/>
        </w:rPr>
        <w:t>να αντιμετωπιστεί.</w:t>
      </w:r>
      <w:r w:rsidRPr="000867D8">
        <w:rPr>
          <w:rFonts w:eastAsia="Times New Roman" w:cs="Times New Roman"/>
          <w:szCs w:val="24"/>
        </w:rPr>
        <w:t xml:space="preserve"> </w:t>
      </w:r>
    </w:p>
    <w:p w14:paraId="2C1AD8E9"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w:t>
      </w:r>
      <w:r w:rsidRPr="000867D8">
        <w:rPr>
          <w:rFonts w:eastAsia="Times New Roman" w:cs="Times New Roman"/>
          <w:szCs w:val="24"/>
        </w:rPr>
        <w:t xml:space="preserve">υρίες και κύριοι συνάδελφοι, </w:t>
      </w:r>
      <w:r>
        <w:rPr>
          <w:rFonts w:eastAsia="Times New Roman" w:cs="Times New Roman"/>
          <w:szCs w:val="24"/>
        </w:rPr>
        <w:t>η</w:t>
      </w:r>
      <w:r w:rsidRPr="009303DC">
        <w:rPr>
          <w:rFonts w:eastAsia="Times New Roman" w:cs="Times New Roman"/>
          <w:szCs w:val="24"/>
        </w:rPr>
        <w:t xml:space="preserve"> άρνηση της πραγματικότητας </w:t>
      </w:r>
      <w:r w:rsidRPr="00F331DF">
        <w:rPr>
          <w:rFonts w:eastAsia="Times New Roman"/>
          <w:bCs/>
        </w:rPr>
        <w:t>και</w:t>
      </w:r>
      <w:r>
        <w:rPr>
          <w:rFonts w:eastAsia="Times New Roman" w:cs="Times New Roman"/>
          <w:szCs w:val="24"/>
        </w:rPr>
        <w:t xml:space="preserve"> </w:t>
      </w:r>
      <w:r w:rsidRPr="000C00C6">
        <w:rPr>
          <w:rFonts w:eastAsia="Times New Roman" w:cs="Times New Roman"/>
          <w:bCs/>
          <w:shd w:val="clear" w:color="auto" w:fill="FFFFFF"/>
        </w:rPr>
        <w:t>ιδιαίτερα</w:t>
      </w:r>
      <w:r>
        <w:rPr>
          <w:rFonts w:eastAsia="Times New Roman" w:cs="Times New Roman"/>
          <w:szCs w:val="24"/>
        </w:rPr>
        <w:t xml:space="preserve"> </w:t>
      </w:r>
      <w:r w:rsidRPr="009303DC">
        <w:rPr>
          <w:rFonts w:eastAsia="Times New Roman" w:cs="Times New Roman"/>
          <w:szCs w:val="24"/>
        </w:rPr>
        <w:t xml:space="preserve">στην περίπτωσή μας η άρνηση της οικονομικής </w:t>
      </w:r>
      <w:r w:rsidRPr="009303DC">
        <w:rPr>
          <w:rFonts w:eastAsia="Times New Roman" w:cs="Times New Roman"/>
          <w:szCs w:val="24"/>
        </w:rPr>
        <w:t>πραγματικότητας</w:t>
      </w:r>
      <w:r>
        <w:rPr>
          <w:rFonts w:eastAsia="Times New Roman" w:cs="Times New Roman"/>
          <w:szCs w:val="24"/>
        </w:rPr>
        <w:t>,</w:t>
      </w:r>
      <w:r w:rsidRPr="009303DC">
        <w:rPr>
          <w:rFonts w:eastAsia="Times New Roman" w:cs="Times New Roman"/>
          <w:szCs w:val="24"/>
        </w:rPr>
        <w:t xml:space="preserve"> είναι ο χειρότερος σύμβουλος για την </w:t>
      </w:r>
      <w:r>
        <w:rPr>
          <w:rFonts w:eastAsia="Times New Roman" w:cs="Times New Roman"/>
          <w:szCs w:val="24"/>
        </w:rPr>
        <w:t>Κ</w:t>
      </w:r>
      <w:r w:rsidRPr="009303DC">
        <w:rPr>
          <w:rFonts w:eastAsia="Times New Roman" w:cs="Times New Roman"/>
          <w:szCs w:val="24"/>
        </w:rPr>
        <w:t>υβέρνηση</w:t>
      </w:r>
      <w:r>
        <w:rPr>
          <w:rFonts w:eastAsia="Times New Roman" w:cs="Times New Roman"/>
          <w:szCs w:val="24"/>
        </w:rPr>
        <w:t>. Η Κ</w:t>
      </w:r>
      <w:r w:rsidRPr="009303DC">
        <w:rPr>
          <w:rFonts w:eastAsia="Times New Roman" w:cs="Times New Roman"/>
          <w:szCs w:val="24"/>
        </w:rPr>
        <w:t>υβέρνηση αντί να προσαρμόσει τις αναπτυξιακές ανάγκες της χώρας στον προϋπολογισμό</w:t>
      </w:r>
      <w:r>
        <w:rPr>
          <w:rFonts w:eastAsia="Times New Roman" w:cs="Times New Roman"/>
          <w:szCs w:val="24"/>
        </w:rPr>
        <w:t>,</w:t>
      </w:r>
      <w:r w:rsidRPr="009303DC">
        <w:rPr>
          <w:rFonts w:eastAsia="Times New Roman" w:cs="Times New Roman"/>
          <w:szCs w:val="24"/>
        </w:rPr>
        <w:t xml:space="preserve"> προσαρμόζει τον προϋπολογισμό στις εκλογικές </w:t>
      </w:r>
      <w:r w:rsidRPr="00F331DF">
        <w:rPr>
          <w:rFonts w:eastAsia="Times New Roman"/>
          <w:bCs/>
        </w:rPr>
        <w:t>και</w:t>
      </w:r>
      <w:r>
        <w:rPr>
          <w:rFonts w:eastAsia="Times New Roman" w:cs="Times New Roman"/>
          <w:szCs w:val="24"/>
        </w:rPr>
        <w:t xml:space="preserve"> </w:t>
      </w:r>
      <w:r w:rsidRPr="009303DC">
        <w:rPr>
          <w:rFonts w:eastAsia="Times New Roman" w:cs="Times New Roman"/>
          <w:szCs w:val="24"/>
        </w:rPr>
        <w:t xml:space="preserve">κομματικές της ανάγκες. </w:t>
      </w:r>
    </w:p>
    <w:p w14:paraId="2C1AD8EA"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 xml:space="preserve">Αντί να εισηγηθείτε τον πρώτο </w:t>
      </w:r>
      <w:proofErr w:type="spellStart"/>
      <w:r w:rsidRPr="009303DC">
        <w:rPr>
          <w:rFonts w:eastAsia="Times New Roman" w:cs="Times New Roman"/>
          <w:szCs w:val="24"/>
        </w:rPr>
        <w:t>μεταμνημονιακό</w:t>
      </w:r>
      <w:proofErr w:type="spellEnd"/>
      <w:r w:rsidRPr="009303DC">
        <w:rPr>
          <w:rFonts w:eastAsia="Times New Roman" w:cs="Times New Roman"/>
          <w:szCs w:val="24"/>
        </w:rPr>
        <w:t xml:space="preserve"> προϋπολογισμό</w:t>
      </w:r>
      <w:r>
        <w:rPr>
          <w:rFonts w:eastAsia="Times New Roman" w:cs="Times New Roman"/>
          <w:szCs w:val="24"/>
        </w:rPr>
        <w:t>,</w:t>
      </w:r>
      <w:r w:rsidRPr="009303DC">
        <w:rPr>
          <w:rFonts w:eastAsia="Times New Roman" w:cs="Times New Roman"/>
          <w:szCs w:val="24"/>
        </w:rPr>
        <w:t xml:space="preserve"> όπως λέτε</w:t>
      </w:r>
      <w:r>
        <w:rPr>
          <w:rFonts w:eastAsia="Times New Roman" w:cs="Times New Roman"/>
          <w:szCs w:val="24"/>
        </w:rPr>
        <w:t>,</w:t>
      </w:r>
      <w:r w:rsidRPr="009303DC">
        <w:rPr>
          <w:rFonts w:eastAsia="Times New Roman" w:cs="Times New Roman"/>
          <w:szCs w:val="24"/>
        </w:rPr>
        <w:t xml:space="preserve"> έναν προϋπολογισμό </w:t>
      </w:r>
      <w:r>
        <w:rPr>
          <w:rFonts w:eastAsia="Times New Roman" w:cs="Times New Roman"/>
          <w:szCs w:val="24"/>
        </w:rPr>
        <w:t>με άλλη</w:t>
      </w:r>
      <w:r w:rsidRPr="009303DC">
        <w:rPr>
          <w:rFonts w:eastAsia="Times New Roman" w:cs="Times New Roman"/>
          <w:szCs w:val="24"/>
        </w:rPr>
        <w:t xml:space="preserve"> δομή και φιλοσοφία ως προς τον σχεδιασμό</w:t>
      </w:r>
      <w:r>
        <w:rPr>
          <w:rFonts w:eastAsia="Times New Roman" w:cs="Times New Roman"/>
          <w:szCs w:val="24"/>
        </w:rPr>
        <w:t>,</w:t>
      </w:r>
      <w:r w:rsidRPr="009303DC">
        <w:rPr>
          <w:rFonts w:eastAsia="Times New Roman" w:cs="Times New Roman"/>
          <w:szCs w:val="24"/>
        </w:rPr>
        <w:t xml:space="preserve"> την εφαρμογή</w:t>
      </w:r>
      <w:r>
        <w:rPr>
          <w:rFonts w:eastAsia="Times New Roman" w:cs="Times New Roman"/>
          <w:szCs w:val="24"/>
        </w:rPr>
        <w:t>,</w:t>
      </w:r>
      <w:r w:rsidRPr="009303DC">
        <w:rPr>
          <w:rFonts w:eastAsia="Times New Roman" w:cs="Times New Roman"/>
          <w:szCs w:val="24"/>
        </w:rPr>
        <w:t xml:space="preserve"> την </w:t>
      </w:r>
      <w:proofErr w:type="spellStart"/>
      <w:r w:rsidRPr="009303DC">
        <w:rPr>
          <w:rFonts w:eastAsia="Times New Roman" w:cs="Times New Roman"/>
          <w:szCs w:val="24"/>
        </w:rPr>
        <w:t>αυτοαξιολόγηση</w:t>
      </w:r>
      <w:proofErr w:type="spellEnd"/>
      <w:r w:rsidRPr="009303DC">
        <w:rPr>
          <w:rFonts w:eastAsia="Times New Roman" w:cs="Times New Roman"/>
          <w:szCs w:val="24"/>
        </w:rPr>
        <w:t xml:space="preserve"> του προϋπολογισμού</w:t>
      </w:r>
      <w:r>
        <w:rPr>
          <w:rFonts w:eastAsia="Times New Roman" w:cs="Times New Roman"/>
          <w:szCs w:val="24"/>
        </w:rPr>
        <w:t>,</w:t>
      </w:r>
      <w:r w:rsidRPr="009303DC">
        <w:rPr>
          <w:rFonts w:eastAsia="Times New Roman" w:cs="Times New Roman"/>
          <w:szCs w:val="24"/>
        </w:rPr>
        <w:t xml:space="preserve"> ακολουθείτε την πεπατημένη</w:t>
      </w:r>
      <w:r>
        <w:rPr>
          <w:rFonts w:eastAsia="Times New Roman" w:cs="Times New Roman"/>
          <w:szCs w:val="24"/>
        </w:rPr>
        <w:t>. Δ</w:t>
      </w:r>
      <w:r w:rsidRPr="009303DC">
        <w:rPr>
          <w:rFonts w:eastAsia="Times New Roman" w:cs="Times New Roman"/>
          <w:szCs w:val="24"/>
        </w:rPr>
        <w:t>εν έχετε κα</w:t>
      </w:r>
      <w:r>
        <w:rPr>
          <w:rFonts w:eastAsia="Times New Roman" w:cs="Times New Roman"/>
          <w:szCs w:val="24"/>
        </w:rPr>
        <w:t>μ</w:t>
      </w:r>
      <w:r w:rsidRPr="009303DC">
        <w:rPr>
          <w:rFonts w:eastAsia="Times New Roman" w:cs="Times New Roman"/>
          <w:szCs w:val="24"/>
        </w:rPr>
        <w:t>μία έμπνευση και κανένα ολοκληρωμένο σχέδιο.</w:t>
      </w:r>
      <w:r>
        <w:rPr>
          <w:rFonts w:eastAsia="Times New Roman" w:cs="Times New Roman"/>
          <w:szCs w:val="24"/>
        </w:rPr>
        <w:t xml:space="preserve"> </w:t>
      </w:r>
      <w:r w:rsidRPr="009303DC">
        <w:rPr>
          <w:rFonts w:eastAsia="Times New Roman" w:cs="Times New Roman"/>
          <w:szCs w:val="24"/>
        </w:rPr>
        <w:t>Ξαναλέω</w:t>
      </w:r>
      <w:r>
        <w:rPr>
          <w:rFonts w:eastAsia="Times New Roman" w:cs="Times New Roman"/>
          <w:szCs w:val="24"/>
        </w:rPr>
        <w:t>,</w:t>
      </w:r>
      <w:r w:rsidRPr="009303DC">
        <w:rPr>
          <w:rFonts w:eastAsia="Times New Roman" w:cs="Times New Roman"/>
          <w:szCs w:val="24"/>
        </w:rPr>
        <w:t xml:space="preserve"> δεν φ</w:t>
      </w:r>
      <w:r>
        <w:rPr>
          <w:rFonts w:eastAsia="Times New Roman" w:cs="Times New Roman"/>
          <w:szCs w:val="24"/>
        </w:rPr>
        <w:t xml:space="preserve">έρνετε </w:t>
      </w:r>
      <w:r w:rsidRPr="009303DC">
        <w:rPr>
          <w:rFonts w:eastAsia="Times New Roman" w:cs="Times New Roman"/>
          <w:szCs w:val="24"/>
        </w:rPr>
        <w:t xml:space="preserve">τίποτα το καινούργιο. Αρκείστε μόνο στο παλιό, αν και μιλάτε διαρκώς για το καινούργιο. Ίσως είστε το πιο παλιό από το παλιό. </w:t>
      </w:r>
    </w:p>
    <w:p w14:paraId="2C1AD8EB"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lastRenderedPageBreak/>
        <w:t>Κυρίες και κύριοι συνάδελφοι, η ελληνική οικονομία έχει δυνατότητες να αναπτυχθεί. Δυστυχώς</w:t>
      </w:r>
      <w:r>
        <w:rPr>
          <w:rFonts w:eastAsia="Times New Roman" w:cs="Times New Roman"/>
          <w:szCs w:val="24"/>
        </w:rPr>
        <w:t>,</w:t>
      </w:r>
      <w:r w:rsidRPr="009303DC">
        <w:rPr>
          <w:rFonts w:eastAsia="Times New Roman" w:cs="Times New Roman"/>
          <w:szCs w:val="24"/>
        </w:rPr>
        <w:t xml:space="preserve"> </w:t>
      </w:r>
      <w:r>
        <w:rPr>
          <w:rFonts w:eastAsia="Times New Roman" w:cs="Times New Roman"/>
          <w:szCs w:val="24"/>
        </w:rPr>
        <w:t>όμως,</w:t>
      </w:r>
      <w:r w:rsidRPr="009303DC">
        <w:rPr>
          <w:rFonts w:eastAsia="Times New Roman" w:cs="Times New Roman"/>
          <w:szCs w:val="24"/>
        </w:rPr>
        <w:t xml:space="preserve"> η </w:t>
      </w:r>
      <w:r>
        <w:rPr>
          <w:rFonts w:eastAsia="Times New Roman" w:cs="Times New Roman"/>
          <w:szCs w:val="24"/>
        </w:rPr>
        <w:t>Κ</w:t>
      </w:r>
      <w:r w:rsidRPr="009303DC">
        <w:rPr>
          <w:rFonts w:eastAsia="Times New Roman" w:cs="Times New Roman"/>
          <w:szCs w:val="24"/>
        </w:rPr>
        <w:t xml:space="preserve">υβέρνηση </w:t>
      </w:r>
      <w:r>
        <w:rPr>
          <w:rFonts w:eastAsia="Times New Roman" w:cs="Times New Roman"/>
          <w:szCs w:val="24"/>
        </w:rPr>
        <w:t xml:space="preserve">με </w:t>
      </w:r>
      <w:r w:rsidRPr="009303DC">
        <w:rPr>
          <w:rFonts w:eastAsia="Times New Roman" w:cs="Times New Roman"/>
          <w:szCs w:val="24"/>
        </w:rPr>
        <w:t>τ</w:t>
      </w:r>
      <w:r w:rsidRPr="009303DC">
        <w:rPr>
          <w:rFonts w:eastAsia="Times New Roman" w:cs="Times New Roman"/>
          <w:szCs w:val="24"/>
        </w:rPr>
        <w:t xml:space="preserve">ις πολιτικές της δεν μετατρέπει αυτές τις δυνατότητες </w:t>
      </w:r>
      <w:r>
        <w:rPr>
          <w:rFonts w:eastAsia="Times New Roman" w:cs="Times New Roman"/>
          <w:szCs w:val="24"/>
        </w:rPr>
        <w:t xml:space="preserve">σε ικανότητες. </w:t>
      </w:r>
      <w:r w:rsidRPr="009303DC">
        <w:rPr>
          <w:rFonts w:eastAsia="Times New Roman" w:cs="Times New Roman"/>
          <w:szCs w:val="24"/>
        </w:rPr>
        <w:t>Δεν θεμελιώνει</w:t>
      </w:r>
      <w:r>
        <w:rPr>
          <w:rFonts w:eastAsia="Times New Roman" w:cs="Times New Roman"/>
          <w:szCs w:val="24"/>
        </w:rPr>
        <w:t xml:space="preserve"> ένα</w:t>
      </w:r>
      <w:r w:rsidRPr="009303DC">
        <w:rPr>
          <w:rFonts w:eastAsia="Times New Roman" w:cs="Times New Roman"/>
          <w:szCs w:val="24"/>
        </w:rPr>
        <w:t xml:space="preserve"> άλλο παραγωγικό μοντέλο που έχει ανάγκη η χώρα. Επαναλαμβάνει αποτυχημένες παλαιοκομματικές πρακτικές</w:t>
      </w:r>
      <w:r>
        <w:rPr>
          <w:rFonts w:eastAsia="Times New Roman" w:cs="Times New Roman"/>
          <w:szCs w:val="24"/>
        </w:rPr>
        <w:t>,</w:t>
      </w:r>
      <w:r w:rsidRPr="009303DC">
        <w:rPr>
          <w:rFonts w:eastAsia="Times New Roman" w:cs="Times New Roman"/>
          <w:szCs w:val="24"/>
        </w:rPr>
        <w:t xml:space="preserve"> προσδοκώντας πρόσκαιρα </w:t>
      </w:r>
      <w:r>
        <w:rPr>
          <w:rFonts w:eastAsia="Times New Roman" w:cs="Times New Roman"/>
          <w:szCs w:val="24"/>
        </w:rPr>
        <w:t>μικροκομματικά οφέλη, α</w:t>
      </w:r>
      <w:r w:rsidRPr="009303DC">
        <w:rPr>
          <w:rFonts w:eastAsia="Times New Roman" w:cs="Times New Roman"/>
          <w:szCs w:val="24"/>
        </w:rPr>
        <w:t xml:space="preserve">διαφορώντας για </w:t>
      </w:r>
      <w:r>
        <w:rPr>
          <w:rFonts w:eastAsia="Times New Roman" w:cs="Times New Roman"/>
          <w:szCs w:val="24"/>
        </w:rPr>
        <w:t xml:space="preserve">το </w:t>
      </w:r>
      <w:r>
        <w:rPr>
          <w:rFonts w:eastAsia="Times New Roman" w:cs="Times New Roman"/>
          <w:szCs w:val="24"/>
        </w:rPr>
        <w:t xml:space="preserve">τι </w:t>
      </w:r>
      <w:r w:rsidRPr="009303DC">
        <w:rPr>
          <w:rFonts w:eastAsia="Times New Roman" w:cs="Times New Roman"/>
          <w:szCs w:val="24"/>
        </w:rPr>
        <w:t xml:space="preserve">μπορεί να σημαίνει </w:t>
      </w:r>
      <w:r>
        <w:rPr>
          <w:rFonts w:eastAsia="Times New Roman" w:cs="Times New Roman"/>
          <w:szCs w:val="24"/>
        </w:rPr>
        <w:t xml:space="preserve">για την </w:t>
      </w:r>
      <w:r w:rsidRPr="009303DC">
        <w:rPr>
          <w:rFonts w:eastAsia="Times New Roman" w:cs="Times New Roman"/>
          <w:szCs w:val="24"/>
        </w:rPr>
        <w:t xml:space="preserve">ελληνική οικονομία η αδυναμία εκτέλεσης του προϋπολογισμού και η εμπλοκή σε </w:t>
      </w:r>
      <w:r>
        <w:rPr>
          <w:rFonts w:eastAsia="Times New Roman" w:cs="Times New Roman"/>
          <w:szCs w:val="24"/>
        </w:rPr>
        <w:t xml:space="preserve">κάποιες παραδοχές </w:t>
      </w:r>
      <w:r w:rsidRPr="009303DC">
        <w:rPr>
          <w:rFonts w:eastAsia="Times New Roman" w:cs="Times New Roman"/>
          <w:szCs w:val="24"/>
        </w:rPr>
        <w:t xml:space="preserve">του. </w:t>
      </w:r>
    </w:p>
    <w:p w14:paraId="2C1AD8EC"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 xml:space="preserve">Ο προϋπολογισμός του 2019 είναι μία συνταγή από τα ίδια αποτυχημένα του κακού παρελθόντος. </w:t>
      </w:r>
      <w:r>
        <w:rPr>
          <w:rFonts w:eastAsia="Times New Roman" w:cs="Times New Roman"/>
          <w:szCs w:val="24"/>
        </w:rPr>
        <w:t xml:space="preserve">Η </w:t>
      </w:r>
      <w:r w:rsidRPr="009303DC">
        <w:rPr>
          <w:rFonts w:eastAsia="Times New Roman" w:cs="Times New Roman"/>
          <w:szCs w:val="24"/>
        </w:rPr>
        <w:t xml:space="preserve">Κυβέρνηση </w:t>
      </w:r>
      <w:r>
        <w:rPr>
          <w:rFonts w:eastAsia="Times New Roman" w:cs="Times New Roman"/>
          <w:szCs w:val="24"/>
        </w:rPr>
        <w:t>δ</w:t>
      </w:r>
      <w:r w:rsidRPr="009303DC">
        <w:rPr>
          <w:rFonts w:eastAsia="Times New Roman" w:cs="Times New Roman"/>
          <w:szCs w:val="24"/>
        </w:rPr>
        <w:t>εν δείχνει να έχει διδ</w:t>
      </w:r>
      <w:r w:rsidRPr="009303DC">
        <w:rPr>
          <w:rFonts w:eastAsia="Times New Roman" w:cs="Times New Roman"/>
          <w:szCs w:val="24"/>
        </w:rPr>
        <w:t>αχθεί τίποτα από την κρίση. Εμείς λέμε</w:t>
      </w:r>
      <w:r>
        <w:rPr>
          <w:rFonts w:eastAsia="Times New Roman" w:cs="Times New Roman"/>
          <w:szCs w:val="24"/>
        </w:rPr>
        <w:t xml:space="preserve"> </w:t>
      </w:r>
      <w:r w:rsidRPr="002B5B2E">
        <w:rPr>
          <w:rFonts w:eastAsia="Times New Roman"/>
          <w:bCs/>
          <w:shd w:val="clear" w:color="auto" w:fill="FFFFFF"/>
        </w:rPr>
        <w:t>ότι</w:t>
      </w:r>
      <w:r w:rsidRPr="009303DC">
        <w:rPr>
          <w:rFonts w:eastAsia="Times New Roman" w:cs="Times New Roman"/>
          <w:szCs w:val="24"/>
        </w:rPr>
        <w:t xml:space="preserve"> οι δυνατότητες οικονομίας της </w:t>
      </w:r>
      <w:r>
        <w:rPr>
          <w:rFonts w:eastAsia="Times New Roman" w:cs="Times New Roman"/>
          <w:szCs w:val="24"/>
        </w:rPr>
        <w:t>ε</w:t>
      </w:r>
      <w:r w:rsidRPr="009303DC">
        <w:rPr>
          <w:rFonts w:eastAsia="Times New Roman" w:cs="Times New Roman"/>
          <w:szCs w:val="24"/>
        </w:rPr>
        <w:t>λληνικής οικον</w:t>
      </w:r>
      <w:r>
        <w:rPr>
          <w:rFonts w:eastAsia="Times New Roman" w:cs="Times New Roman"/>
          <w:szCs w:val="24"/>
        </w:rPr>
        <w:t>ομίας είναι εκεί και περιμένουν</w:t>
      </w:r>
      <w:r w:rsidRPr="009303DC">
        <w:rPr>
          <w:rFonts w:eastAsia="Times New Roman" w:cs="Times New Roman"/>
          <w:szCs w:val="24"/>
        </w:rPr>
        <w:t xml:space="preserve"> εμάς να τις κάνουμε ικανότητες. </w:t>
      </w:r>
    </w:p>
    <w:p w14:paraId="2C1AD8ED"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 xml:space="preserve">Για να μετατραπούν όμως οι δυνατότητες σε ικανότητες και να </w:t>
      </w:r>
      <w:r>
        <w:rPr>
          <w:rFonts w:eastAsia="Times New Roman" w:cs="Times New Roman"/>
          <w:szCs w:val="24"/>
        </w:rPr>
        <w:t>«</w:t>
      </w:r>
      <w:r w:rsidRPr="009303DC">
        <w:rPr>
          <w:rFonts w:eastAsia="Times New Roman" w:cs="Times New Roman"/>
          <w:szCs w:val="24"/>
        </w:rPr>
        <w:t>τρέξει</w:t>
      </w:r>
      <w:r>
        <w:rPr>
          <w:rFonts w:eastAsia="Times New Roman" w:cs="Times New Roman"/>
          <w:szCs w:val="24"/>
        </w:rPr>
        <w:t>»</w:t>
      </w:r>
      <w:r w:rsidRPr="009303DC">
        <w:rPr>
          <w:rFonts w:eastAsia="Times New Roman" w:cs="Times New Roman"/>
          <w:szCs w:val="24"/>
        </w:rPr>
        <w:t xml:space="preserve"> η </w:t>
      </w:r>
      <w:r>
        <w:rPr>
          <w:rFonts w:eastAsia="Times New Roman" w:cs="Times New Roman"/>
          <w:szCs w:val="24"/>
        </w:rPr>
        <w:t>ανάπτυξη χρειάζεται αλλαγή των</w:t>
      </w:r>
      <w:r w:rsidRPr="009303DC">
        <w:rPr>
          <w:rFonts w:eastAsia="Times New Roman" w:cs="Times New Roman"/>
          <w:szCs w:val="24"/>
        </w:rPr>
        <w:t xml:space="preserve"> πολιτικών συσχετισμών. Αυτή η αλλαγή </w:t>
      </w:r>
      <w:r>
        <w:rPr>
          <w:rFonts w:eastAsia="Times New Roman" w:cs="Times New Roman"/>
          <w:szCs w:val="24"/>
        </w:rPr>
        <w:t xml:space="preserve">των </w:t>
      </w:r>
      <w:r w:rsidRPr="00DB5B22">
        <w:rPr>
          <w:rFonts w:eastAsia="Times New Roman" w:cs="Times New Roman"/>
          <w:bCs/>
        </w:rPr>
        <w:t>πολιτικών</w:t>
      </w:r>
      <w:r w:rsidRPr="009303DC">
        <w:rPr>
          <w:rFonts w:eastAsia="Times New Roman" w:cs="Times New Roman"/>
          <w:szCs w:val="24"/>
        </w:rPr>
        <w:t xml:space="preserve"> συσχετισμών δεν θα αργήσει να έρθει. Η χώρα δεν μπορεί να περιμένει άλλο. </w:t>
      </w:r>
      <w:r>
        <w:rPr>
          <w:rFonts w:eastAsia="Times New Roman" w:cs="Times New Roman"/>
          <w:szCs w:val="24"/>
        </w:rPr>
        <w:t xml:space="preserve">Δεν </w:t>
      </w:r>
      <w:r w:rsidRPr="00922299">
        <w:rPr>
          <w:rFonts w:eastAsia="Times New Roman" w:cs="Times New Roman"/>
          <w:bCs/>
          <w:shd w:val="clear" w:color="auto" w:fill="FFFFFF"/>
        </w:rPr>
        <w:t>υπάρχουν</w:t>
      </w:r>
      <w:r>
        <w:rPr>
          <w:rFonts w:eastAsia="Times New Roman" w:cs="Times New Roman"/>
          <w:szCs w:val="24"/>
        </w:rPr>
        <w:t xml:space="preserve"> ά</w:t>
      </w:r>
      <w:r w:rsidRPr="009303DC">
        <w:rPr>
          <w:rFonts w:eastAsia="Times New Roman" w:cs="Times New Roman"/>
          <w:szCs w:val="24"/>
        </w:rPr>
        <w:t xml:space="preserve">λλα περιθώρια για αυταπάτες και ψευδαισθήσεις. </w:t>
      </w:r>
    </w:p>
    <w:p w14:paraId="2C1AD8EE"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lastRenderedPageBreak/>
        <w:t xml:space="preserve">Η χώρα </w:t>
      </w:r>
      <w:r>
        <w:rPr>
          <w:rFonts w:eastAsia="Times New Roman" w:cs="Times New Roman"/>
          <w:szCs w:val="24"/>
        </w:rPr>
        <w:t>μας,</w:t>
      </w:r>
      <w:r w:rsidRPr="009303DC">
        <w:rPr>
          <w:rFonts w:eastAsia="Times New Roman" w:cs="Times New Roman"/>
          <w:szCs w:val="24"/>
        </w:rPr>
        <w:t xml:space="preserve"> η Ελλάδα</w:t>
      </w:r>
      <w:r>
        <w:rPr>
          <w:rFonts w:eastAsia="Times New Roman" w:cs="Times New Roman"/>
          <w:szCs w:val="24"/>
        </w:rPr>
        <w:t>,</w:t>
      </w:r>
      <w:r w:rsidRPr="009303DC">
        <w:rPr>
          <w:rFonts w:eastAsia="Times New Roman" w:cs="Times New Roman"/>
          <w:szCs w:val="24"/>
        </w:rPr>
        <w:t xml:space="preserve"> έχει προοπτική και μπορεί να πάει μπροστά</w:t>
      </w:r>
      <w:r>
        <w:rPr>
          <w:rFonts w:eastAsia="Times New Roman" w:cs="Times New Roman"/>
          <w:szCs w:val="24"/>
        </w:rPr>
        <w:t>, μ</w:t>
      </w:r>
      <w:r w:rsidRPr="009303DC">
        <w:rPr>
          <w:rFonts w:eastAsia="Times New Roman" w:cs="Times New Roman"/>
          <w:szCs w:val="24"/>
        </w:rPr>
        <w:t xml:space="preserve">ε </w:t>
      </w:r>
      <w:r w:rsidRPr="009303DC">
        <w:rPr>
          <w:rFonts w:eastAsia="Times New Roman" w:cs="Times New Roman"/>
          <w:szCs w:val="24"/>
        </w:rPr>
        <w:t>έναν διαφορετικά στημένο προϋπολογισμό πο</w:t>
      </w:r>
      <w:r>
        <w:rPr>
          <w:rFonts w:eastAsia="Times New Roman" w:cs="Times New Roman"/>
          <w:szCs w:val="24"/>
        </w:rPr>
        <w:t>υ να παρακολουθείται η εκτέλεσή</w:t>
      </w:r>
      <w:r w:rsidRPr="009303DC">
        <w:rPr>
          <w:rFonts w:eastAsia="Times New Roman" w:cs="Times New Roman"/>
          <w:szCs w:val="24"/>
        </w:rPr>
        <w:t xml:space="preserve"> του εντατικά</w:t>
      </w:r>
      <w:r>
        <w:rPr>
          <w:rFonts w:eastAsia="Times New Roman" w:cs="Times New Roman"/>
          <w:szCs w:val="24"/>
        </w:rPr>
        <w:t>. Μ</w:t>
      </w:r>
      <w:r w:rsidRPr="009303DC">
        <w:rPr>
          <w:rFonts w:eastAsia="Times New Roman" w:cs="Times New Roman"/>
          <w:szCs w:val="24"/>
        </w:rPr>
        <w:t xml:space="preserve">ε μία άλλη κατανομή πόρων και </w:t>
      </w:r>
      <w:proofErr w:type="spellStart"/>
      <w:r w:rsidRPr="009303DC">
        <w:rPr>
          <w:rFonts w:eastAsia="Times New Roman" w:cs="Times New Roman"/>
          <w:szCs w:val="24"/>
        </w:rPr>
        <w:t>στοχευμένες</w:t>
      </w:r>
      <w:proofErr w:type="spellEnd"/>
      <w:r w:rsidRPr="009303DC">
        <w:rPr>
          <w:rFonts w:eastAsia="Times New Roman" w:cs="Times New Roman"/>
          <w:szCs w:val="24"/>
        </w:rPr>
        <w:t xml:space="preserve"> επενδύσεις ανά περιφέρεια</w:t>
      </w:r>
      <w:r>
        <w:rPr>
          <w:rFonts w:eastAsia="Times New Roman" w:cs="Times New Roman"/>
          <w:szCs w:val="24"/>
        </w:rPr>
        <w:t>, που θα αξιοποιούν</w:t>
      </w:r>
      <w:r w:rsidRPr="009303DC">
        <w:rPr>
          <w:rFonts w:eastAsia="Times New Roman" w:cs="Times New Roman"/>
          <w:szCs w:val="24"/>
        </w:rPr>
        <w:t xml:space="preserve"> το συγκριτικό πλεονέκτημα κάθε περιοχής</w:t>
      </w:r>
      <w:r>
        <w:rPr>
          <w:rFonts w:eastAsia="Times New Roman" w:cs="Times New Roman"/>
          <w:szCs w:val="24"/>
        </w:rPr>
        <w:t>,</w:t>
      </w:r>
      <w:r w:rsidRPr="009303DC">
        <w:rPr>
          <w:rFonts w:eastAsia="Times New Roman" w:cs="Times New Roman"/>
          <w:szCs w:val="24"/>
        </w:rPr>
        <w:t xml:space="preserve"> κάθε περιφέρειας</w:t>
      </w:r>
      <w:r>
        <w:rPr>
          <w:rFonts w:eastAsia="Times New Roman" w:cs="Times New Roman"/>
          <w:szCs w:val="24"/>
        </w:rPr>
        <w:t>,</w:t>
      </w:r>
      <w:r w:rsidRPr="009303DC">
        <w:rPr>
          <w:rFonts w:eastAsia="Times New Roman" w:cs="Times New Roman"/>
          <w:szCs w:val="24"/>
        </w:rPr>
        <w:t xml:space="preserve"> η οποία πρέπει να αποκ</w:t>
      </w:r>
      <w:r w:rsidRPr="009303DC">
        <w:rPr>
          <w:rFonts w:eastAsia="Times New Roman" w:cs="Times New Roman"/>
          <w:szCs w:val="24"/>
        </w:rPr>
        <w:t>τήσει ταυτότητα</w:t>
      </w:r>
      <w:r>
        <w:rPr>
          <w:rFonts w:eastAsia="Times New Roman" w:cs="Times New Roman"/>
          <w:szCs w:val="24"/>
        </w:rPr>
        <w:t>. Μ</w:t>
      </w:r>
      <w:r w:rsidRPr="009303DC">
        <w:rPr>
          <w:rFonts w:eastAsia="Times New Roman" w:cs="Times New Roman"/>
          <w:szCs w:val="24"/>
        </w:rPr>
        <w:t xml:space="preserve">ε έναν άλλο χαρακτήρα που πρέπει να προσλάβει το </w:t>
      </w:r>
      <w:proofErr w:type="spellStart"/>
      <w:r w:rsidRPr="009303DC">
        <w:rPr>
          <w:rFonts w:eastAsia="Times New Roman" w:cs="Times New Roman"/>
          <w:szCs w:val="24"/>
        </w:rPr>
        <w:t>υπερταμείο</w:t>
      </w:r>
      <w:proofErr w:type="spellEnd"/>
      <w:r w:rsidRPr="009303DC">
        <w:rPr>
          <w:rFonts w:eastAsia="Times New Roman" w:cs="Times New Roman"/>
          <w:szCs w:val="24"/>
        </w:rPr>
        <w:t xml:space="preserve">. Με μία άλλη προσέγγιση για την αξιοποίηση της δημόσιας περιουσίας. Με την ακύρωση των μεθοδεύσεων της παραχώρησης των δέκα χιλιάδων ακινήτων από την </w:t>
      </w:r>
      <w:r>
        <w:rPr>
          <w:rFonts w:eastAsia="Times New Roman" w:cs="Times New Roman"/>
          <w:szCs w:val="24"/>
        </w:rPr>
        <w:t>Κ</w:t>
      </w:r>
      <w:r w:rsidRPr="009303DC">
        <w:rPr>
          <w:rFonts w:eastAsia="Times New Roman" w:cs="Times New Roman"/>
          <w:szCs w:val="24"/>
        </w:rPr>
        <w:t>υβέρνηση. Με την ανάκτηση</w:t>
      </w:r>
      <w:r>
        <w:rPr>
          <w:rFonts w:eastAsia="Times New Roman" w:cs="Times New Roman"/>
          <w:szCs w:val="24"/>
        </w:rPr>
        <w:t>,</w:t>
      </w:r>
      <w:r w:rsidRPr="009303DC">
        <w:rPr>
          <w:rFonts w:eastAsia="Times New Roman" w:cs="Times New Roman"/>
          <w:szCs w:val="24"/>
        </w:rPr>
        <w:t xml:space="preserve"> </w:t>
      </w:r>
      <w:r w:rsidRPr="009303DC">
        <w:rPr>
          <w:rFonts w:eastAsia="Times New Roman" w:cs="Times New Roman"/>
          <w:szCs w:val="24"/>
        </w:rPr>
        <w:t>τέλος</w:t>
      </w:r>
      <w:r>
        <w:rPr>
          <w:rFonts w:eastAsia="Times New Roman" w:cs="Times New Roman"/>
          <w:szCs w:val="24"/>
        </w:rPr>
        <w:t>,</w:t>
      </w:r>
      <w:r w:rsidRPr="009303DC">
        <w:rPr>
          <w:rFonts w:eastAsia="Times New Roman" w:cs="Times New Roman"/>
          <w:szCs w:val="24"/>
        </w:rPr>
        <w:t xml:space="preserve"> της εθνικής κυριαρχίας και </w:t>
      </w:r>
      <w:r w:rsidRPr="00427C78">
        <w:rPr>
          <w:rFonts w:eastAsia="Times New Roman" w:cs="Times New Roman"/>
          <w:szCs w:val="24"/>
        </w:rPr>
        <w:t xml:space="preserve">το </w:t>
      </w:r>
      <w:r>
        <w:rPr>
          <w:rFonts w:eastAsia="Times New Roman" w:cs="Times New Roman"/>
          <w:szCs w:val="24"/>
        </w:rPr>
        <w:t xml:space="preserve">να το </w:t>
      </w:r>
      <w:r w:rsidRPr="00427C78">
        <w:rPr>
          <w:rFonts w:eastAsia="Times New Roman" w:cs="Times New Roman"/>
          <w:szCs w:val="24"/>
        </w:rPr>
        <w:t>οδηγήσουμε σε ελληνικό έλεγχο</w:t>
      </w:r>
      <w:r w:rsidRPr="009303DC">
        <w:rPr>
          <w:rFonts w:eastAsia="Times New Roman" w:cs="Times New Roman"/>
          <w:szCs w:val="24"/>
        </w:rPr>
        <w:t xml:space="preserve">. </w:t>
      </w:r>
    </w:p>
    <w:p w14:paraId="2C1AD8EF"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 xml:space="preserve">Με διαρθρωτικές αλλαγές και ανάπτυξη </w:t>
      </w:r>
      <w:r w:rsidRPr="008F0891">
        <w:rPr>
          <w:rFonts w:eastAsia="Times New Roman" w:cs="Times New Roman"/>
          <w:bCs/>
          <w:shd w:val="clear" w:color="auto" w:fill="FFFFFF"/>
        </w:rPr>
        <w:t>που</w:t>
      </w:r>
      <w:r>
        <w:rPr>
          <w:rFonts w:eastAsia="Times New Roman" w:cs="Times New Roman"/>
          <w:szCs w:val="24"/>
        </w:rPr>
        <w:t xml:space="preserve"> δεν </w:t>
      </w:r>
      <w:r w:rsidRPr="00022913">
        <w:rPr>
          <w:rFonts w:eastAsia="Times New Roman"/>
          <w:bCs/>
          <w:shd w:val="clear" w:color="auto" w:fill="FFFFFF"/>
        </w:rPr>
        <w:t>θα</w:t>
      </w:r>
      <w:r>
        <w:rPr>
          <w:rFonts w:eastAsia="Times New Roman" w:cs="Times New Roman"/>
          <w:szCs w:val="24"/>
        </w:rPr>
        <w:t xml:space="preserve"> </w:t>
      </w:r>
      <w:r w:rsidRPr="009303DC">
        <w:rPr>
          <w:rFonts w:eastAsia="Times New Roman" w:cs="Times New Roman"/>
          <w:szCs w:val="24"/>
        </w:rPr>
        <w:t>στηρίζεται στην κατανάλωση με δανεικά</w:t>
      </w:r>
      <w:r>
        <w:rPr>
          <w:rFonts w:eastAsia="Times New Roman" w:cs="Times New Roman"/>
          <w:szCs w:val="24"/>
        </w:rPr>
        <w:t>,</w:t>
      </w:r>
      <w:r w:rsidRPr="009303DC">
        <w:rPr>
          <w:rFonts w:eastAsia="Times New Roman" w:cs="Times New Roman"/>
          <w:szCs w:val="24"/>
        </w:rPr>
        <w:t xml:space="preserve"> αλλά στην παραγωγή</w:t>
      </w:r>
      <w:r>
        <w:rPr>
          <w:rFonts w:eastAsia="Times New Roman" w:cs="Times New Roman"/>
          <w:szCs w:val="24"/>
        </w:rPr>
        <w:t>,</w:t>
      </w:r>
      <w:r w:rsidRPr="009303DC">
        <w:rPr>
          <w:rFonts w:eastAsia="Times New Roman" w:cs="Times New Roman"/>
          <w:szCs w:val="24"/>
        </w:rPr>
        <w:t xml:space="preserve"> στις εξαγωγές</w:t>
      </w:r>
      <w:r>
        <w:rPr>
          <w:rFonts w:eastAsia="Times New Roman" w:cs="Times New Roman"/>
          <w:szCs w:val="24"/>
        </w:rPr>
        <w:t>,</w:t>
      </w:r>
      <w:r w:rsidRPr="009303DC">
        <w:rPr>
          <w:rFonts w:eastAsia="Times New Roman" w:cs="Times New Roman"/>
          <w:szCs w:val="24"/>
        </w:rPr>
        <w:t xml:space="preserve"> στην καινοτομία</w:t>
      </w:r>
      <w:r>
        <w:rPr>
          <w:rFonts w:eastAsia="Times New Roman" w:cs="Times New Roman"/>
          <w:szCs w:val="24"/>
        </w:rPr>
        <w:t>, σ</w:t>
      </w:r>
      <w:r w:rsidRPr="009303DC">
        <w:rPr>
          <w:rFonts w:eastAsia="Times New Roman" w:cs="Times New Roman"/>
          <w:szCs w:val="24"/>
        </w:rPr>
        <w:t xml:space="preserve">την αξιοποίηση του ανθρώπινου κεφαλαίου, στις πράσινες ενεργειακές επενδύσεις, στην επιστροφή των </w:t>
      </w:r>
      <w:r>
        <w:rPr>
          <w:rFonts w:eastAsia="Times New Roman" w:cs="Times New Roman"/>
          <w:szCs w:val="24"/>
        </w:rPr>
        <w:t xml:space="preserve">δυνατών </w:t>
      </w:r>
      <w:r w:rsidRPr="009303DC">
        <w:rPr>
          <w:rFonts w:eastAsia="Times New Roman" w:cs="Times New Roman"/>
          <w:szCs w:val="24"/>
        </w:rPr>
        <w:t>μυαλών</w:t>
      </w:r>
      <w:r>
        <w:rPr>
          <w:rFonts w:eastAsia="Times New Roman" w:cs="Times New Roman"/>
          <w:szCs w:val="24"/>
        </w:rPr>
        <w:t>,</w:t>
      </w:r>
      <w:r w:rsidRPr="009303DC">
        <w:rPr>
          <w:rFonts w:eastAsia="Times New Roman" w:cs="Times New Roman"/>
          <w:szCs w:val="24"/>
        </w:rPr>
        <w:t xml:space="preserve"> </w:t>
      </w:r>
      <w:r>
        <w:rPr>
          <w:rFonts w:eastAsia="Times New Roman" w:cs="Times New Roman"/>
          <w:szCs w:val="24"/>
        </w:rPr>
        <w:t xml:space="preserve">των παιδιών </w:t>
      </w:r>
      <w:r w:rsidRPr="009303DC">
        <w:rPr>
          <w:rFonts w:eastAsia="Times New Roman" w:cs="Times New Roman"/>
          <w:szCs w:val="24"/>
        </w:rPr>
        <w:t xml:space="preserve">που έφυγαν στο εξωτερικό </w:t>
      </w:r>
      <w:r>
        <w:rPr>
          <w:rFonts w:eastAsia="Times New Roman" w:cs="Times New Roman"/>
          <w:szCs w:val="24"/>
        </w:rPr>
        <w:t>-</w:t>
      </w:r>
      <w:r w:rsidRPr="009303DC">
        <w:rPr>
          <w:rFonts w:eastAsia="Times New Roman" w:cs="Times New Roman"/>
          <w:szCs w:val="24"/>
        </w:rPr>
        <w:t>και ίσως α</w:t>
      </w:r>
      <w:r>
        <w:rPr>
          <w:rFonts w:eastAsia="Times New Roman" w:cs="Times New Roman"/>
          <w:szCs w:val="24"/>
        </w:rPr>
        <w:t>υτό πρέπει να μας προβληματίσει, ε</w:t>
      </w:r>
      <w:r w:rsidRPr="009303DC">
        <w:rPr>
          <w:rFonts w:eastAsia="Times New Roman" w:cs="Times New Roman"/>
          <w:szCs w:val="24"/>
        </w:rPr>
        <w:t>ίναι το καλύτερο συγκριτικό πλεονέκτημα που μπορεί να διαθέτ</w:t>
      </w:r>
      <w:r w:rsidRPr="009303DC">
        <w:rPr>
          <w:rFonts w:eastAsia="Times New Roman" w:cs="Times New Roman"/>
          <w:szCs w:val="24"/>
        </w:rPr>
        <w:t xml:space="preserve">ει η </w:t>
      </w:r>
      <w:r w:rsidRPr="009303DC">
        <w:rPr>
          <w:rFonts w:eastAsia="Times New Roman" w:cs="Times New Roman"/>
          <w:szCs w:val="24"/>
        </w:rPr>
        <w:lastRenderedPageBreak/>
        <w:t>χώρα</w:t>
      </w:r>
      <w:r>
        <w:rPr>
          <w:rFonts w:eastAsia="Times New Roman" w:cs="Times New Roman"/>
          <w:szCs w:val="24"/>
        </w:rPr>
        <w:t>,</w:t>
      </w:r>
      <w:r w:rsidRPr="009303DC">
        <w:rPr>
          <w:rFonts w:eastAsia="Times New Roman" w:cs="Times New Roman"/>
          <w:szCs w:val="24"/>
        </w:rPr>
        <w:t xml:space="preserve"> γιατί αυτά τα παιδιά θα φέρουν το καινούργιο</w:t>
      </w:r>
      <w:r>
        <w:rPr>
          <w:rFonts w:eastAsia="Times New Roman" w:cs="Times New Roman"/>
          <w:szCs w:val="24"/>
        </w:rPr>
        <w:t>,</w:t>
      </w:r>
      <w:r w:rsidRPr="009303DC">
        <w:rPr>
          <w:rFonts w:eastAsia="Times New Roman" w:cs="Times New Roman"/>
          <w:szCs w:val="24"/>
        </w:rPr>
        <w:t xml:space="preserve"> μία άλλη συμπεριφορά</w:t>
      </w:r>
      <w:r>
        <w:rPr>
          <w:rFonts w:eastAsia="Times New Roman" w:cs="Times New Roman"/>
          <w:szCs w:val="24"/>
        </w:rPr>
        <w:t>,</w:t>
      </w:r>
      <w:r w:rsidRPr="009303DC">
        <w:rPr>
          <w:rFonts w:eastAsia="Times New Roman" w:cs="Times New Roman"/>
          <w:szCs w:val="24"/>
        </w:rPr>
        <w:t xml:space="preserve"> μία </w:t>
      </w:r>
      <w:r>
        <w:rPr>
          <w:rFonts w:eastAsia="Times New Roman" w:cs="Times New Roman"/>
          <w:szCs w:val="24"/>
        </w:rPr>
        <w:t xml:space="preserve">άλλη </w:t>
      </w:r>
      <w:r w:rsidRPr="009303DC">
        <w:rPr>
          <w:rFonts w:eastAsia="Times New Roman" w:cs="Times New Roman"/>
          <w:szCs w:val="24"/>
        </w:rPr>
        <w:t xml:space="preserve">αντίληψη για να προχωρήσουν τα πράγματα. </w:t>
      </w:r>
    </w:p>
    <w:p w14:paraId="2C1AD8F0"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 xml:space="preserve">Αλλά και με κατάλληλες συμμαχίες στην Ευρώπη, ώστε να πάψει επιτέλους η ΟΝΕ να είναι μόνο νομισματική </w:t>
      </w:r>
      <w:r>
        <w:rPr>
          <w:rFonts w:eastAsia="Times New Roman" w:cs="Times New Roman"/>
          <w:szCs w:val="24"/>
        </w:rPr>
        <w:t>έ</w:t>
      </w:r>
      <w:r w:rsidRPr="009303DC">
        <w:rPr>
          <w:rFonts w:eastAsia="Times New Roman" w:cs="Times New Roman"/>
          <w:szCs w:val="24"/>
        </w:rPr>
        <w:t>νωση</w:t>
      </w:r>
      <w:r>
        <w:rPr>
          <w:rFonts w:eastAsia="Times New Roman" w:cs="Times New Roman"/>
          <w:szCs w:val="24"/>
        </w:rPr>
        <w:t>,</w:t>
      </w:r>
      <w:r w:rsidRPr="009303DC">
        <w:rPr>
          <w:rFonts w:eastAsia="Times New Roman" w:cs="Times New Roman"/>
          <w:szCs w:val="24"/>
        </w:rPr>
        <w:t xml:space="preserve"> αλλά </w:t>
      </w:r>
      <w:r>
        <w:rPr>
          <w:rFonts w:eastAsia="Times New Roman" w:cs="Times New Roman"/>
          <w:szCs w:val="24"/>
        </w:rPr>
        <w:t xml:space="preserve">να γίνει </w:t>
      </w:r>
      <w:r w:rsidRPr="009303DC">
        <w:rPr>
          <w:rFonts w:eastAsia="Times New Roman" w:cs="Times New Roman"/>
          <w:szCs w:val="24"/>
        </w:rPr>
        <w:t>οικ</w:t>
      </w:r>
      <w:r w:rsidRPr="009303DC">
        <w:rPr>
          <w:rFonts w:eastAsia="Times New Roman" w:cs="Times New Roman"/>
          <w:szCs w:val="24"/>
        </w:rPr>
        <w:t xml:space="preserve">ονομική νομισματική </w:t>
      </w:r>
      <w:r>
        <w:rPr>
          <w:rFonts w:eastAsia="Times New Roman" w:cs="Times New Roman"/>
          <w:szCs w:val="24"/>
        </w:rPr>
        <w:t>έ</w:t>
      </w:r>
      <w:r w:rsidRPr="009303DC">
        <w:rPr>
          <w:rFonts w:eastAsia="Times New Roman" w:cs="Times New Roman"/>
          <w:szCs w:val="24"/>
        </w:rPr>
        <w:t>νωση</w:t>
      </w:r>
      <w:r>
        <w:rPr>
          <w:rFonts w:eastAsia="Times New Roman" w:cs="Times New Roman"/>
          <w:szCs w:val="24"/>
        </w:rPr>
        <w:t>. Κ</w:t>
      </w:r>
      <w:r w:rsidRPr="009303DC">
        <w:rPr>
          <w:rFonts w:eastAsia="Times New Roman" w:cs="Times New Roman"/>
          <w:szCs w:val="24"/>
        </w:rPr>
        <w:t>αι αυτό συνεπάγεται την οικονομική και πολιτική ενότητα της Ευρώπης. Με λίγα λόγια</w:t>
      </w:r>
      <w:r>
        <w:rPr>
          <w:rFonts w:eastAsia="Times New Roman" w:cs="Times New Roman"/>
          <w:szCs w:val="24"/>
        </w:rPr>
        <w:t>,</w:t>
      </w:r>
      <w:r w:rsidRPr="009303DC">
        <w:rPr>
          <w:rFonts w:eastAsia="Times New Roman" w:cs="Times New Roman"/>
          <w:szCs w:val="24"/>
        </w:rPr>
        <w:t xml:space="preserve"> κυρίες και κύριοι</w:t>
      </w:r>
      <w:r>
        <w:rPr>
          <w:rFonts w:eastAsia="Times New Roman" w:cs="Times New Roman"/>
          <w:szCs w:val="24"/>
        </w:rPr>
        <w:t>,</w:t>
      </w:r>
      <w:r w:rsidRPr="009303DC">
        <w:rPr>
          <w:rFonts w:eastAsia="Times New Roman" w:cs="Times New Roman"/>
          <w:szCs w:val="24"/>
        </w:rPr>
        <w:t xml:space="preserve"> αλλαγή πολιτικών συσχετισμών και μία άλλη οικονομική πολιτική για την Ελλάδα και την Ευρώπη. </w:t>
      </w:r>
    </w:p>
    <w:p w14:paraId="2C1AD8F1"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Κλ</w:t>
      </w:r>
      <w:r>
        <w:rPr>
          <w:rFonts w:eastAsia="Times New Roman" w:cs="Times New Roman"/>
          <w:szCs w:val="24"/>
        </w:rPr>
        <w:t>ε</w:t>
      </w:r>
      <w:r w:rsidRPr="009303DC">
        <w:rPr>
          <w:rFonts w:eastAsia="Times New Roman" w:cs="Times New Roman"/>
          <w:szCs w:val="24"/>
        </w:rPr>
        <w:t>ίνω</w:t>
      </w:r>
      <w:r>
        <w:rPr>
          <w:rFonts w:eastAsia="Times New Roman" w:cs="Times New Roman"/>
          <w:szCs w:val="24"/>
        </w:rPr>
        <w:t>,</w:t>
      </w:r>
      <w:r w:rsidRPr="009303DC">
        <w:rPr>
          <w:rFonts w:eastAsia="Times New Roman" w:cs="Times New Roman"/>
          <w:szCs w:val="24"/>
        </w:rPr>
        <w:t xml:space="preserve"> συνοψίζοντας την πραγμα</w:t>
      </w:r>
      <w:r w:rsidRPr="009303DC">
        <w:rPr>
          <w:rFonts w:eastAsia="Times New Roman" w:cs="Times New Roman"/>
          <w:szCs w:val="24"/>
        </w:rPr>
        <w:t>τική αλήθεια για τον προϋπολογισμό του 2019. Πρώτον</w:t>
      </w:r>
      <w:r>
        <w:rPr>
          <w:rFonts w:eastAsia="Times New Roman" w:cs="Times New Roman"/>
          <w:szCs w:val="24"/>
        </w:rPr>
        <w:t>,</w:t>
      </w:r>
      <w:r w:rsidRPr="009303DC">
        <w:rPr>
          <w:rFonts w:eastAsia="Times New Roman" w:cs="Times New Roman"/>
          <w:szCs w:val="24"/>
        </w:rPr>
        <w:t xml:space="preserve"> με αυτόν τον προϋπολογισμό η </w:t>
      </w:r>
      <w:r>
        <w:rPr>
          <w:rFonts w:eastAsia="Times New Roman" w:cs="Times New Roman"/>
          <w:szCs w:val="24"/>
        </w:rPr>
        <w:t>Κ</w:t>
      </w:r>
      <w:r w:rsidRPr="009303DC">
        <w:rPr>
          <w:rFonts w:eastAsia="Times New Roman" w:cs="Times New Roman"/>
          <w:szCs w:val="24"/>
        </w:rPr>
        <w:t xml:space="preserve">υβέρνηση </w:t>
      </w:r>
      <w:r>
        <w:rPr>
          <w:rFonts w:eastAsia="Times New Roman" w:cs="Times New Roman"/>
          <w:szCs w:val="24"/>
        </w:rPr>
        <w:t xml:space="preserve">δεν </w:t>
      </w:r>
      <w:r w:rsidRPr="009303DC">
        <w:rPr>
          <w:rFonts w:eastAsia="Times New Roman" w:cs="Times New Roman"/>
          <w:szCs w:val="24"/>
        </w:rPr>
        <w:t>βλέπει κατάματα τα πραγματικά προβλήματα της οικονομίας. Δεύτερον</w:t>
      </w:r>
      <w:r>
        <w:rPr>
          <w:rFonts w:eastAsia="Times New Roman" w:cs="Times New Roman"/>
          <w:szCs w:val="24"/>
        </w:rPr>
        <w:t>,</w:t>
      </w:r>
      <w:r w:rsidRPr="009303DC">
        <w:rPr>
          <w:rFonts w:eastAsia="Times New Roman" w:cs="Times New Roman"/>
          <w:szCs w:val="24"/>
        </w:rPr>
        <w:t xml:space="preserve"> η χώρα δεν είναι σε θέση να βγει </w:t>
      </w:r>
      <w:r>
        <w:rPr>
          <w:rFonts w:eastAsia="Times New Roman" w:cs="Times New Roman"/>
          <w:szCs w:val="24"/>
        </w:rPr>
        <w:t xml:space="preserve">στις </w:t>
      </w:r>
      <w:r w:rsidRPr="009303DC">
        <w:rPr>
          <w:rFonts w:eastAsia="Times New Roman" w:cs="Times New Roman"/>
          <w:szCs w:val="24"/>
        </w:rPr>
        <w:t xml:space="preserve">αγορές ώστε να </w:t>
      </w:r>
      <w:proofErr w:type="spellStart"/>
      <w:r w:rsidRPr="009303DC">
        <w:rPr>
          <w:rFonts w:eastAsia="Times New Roman" w:cs="Times New Roman"/>
          <w:szCs w:val="24"/>
        </w:rPr>
        <w:t>αναχρηματοδ</w:t>
      </w:r>
      <w:r>
        <w:rPr>
          <w:rFonts w:eastAsia="Times New Roman" w:cs="Times New Roman"/>
          <w:szCs w:val="24"/>
        </w:rPr>
        <w:t>οτήσει</w:t>
      </w:r>
      <w:proofErr w:type="spellEnd"/>
      <w:r w:rsidRPr="009303DC">
        <w:rPr>
          <w:rFonts w:eastAsia="Times New Roman" w:cs="Times New Roman"/>
          <w:szCs w:val="24"/>
        </w:rPr>
        <w:t xml:space="preserve"> </w:t>
      </w:r>
      <w:r w:rsidRPr="00675068">
        <w:rPr>
          <w:rFonts w:eastAsia="Times New Roman" w:cs="Times New Roman"/>
          <w:szCs w:val="24"/>
        </w:rPr>
        <w:t>ανέφελα</w:t>
      </w:r>
      <w:r w:rsidRPr="009303DC">
        <w:rPr>
          <w:rFonts w:eastAsia="Times New Roman" w:cs="Times New Roman"/>
          <w:szCs w:val="24"/>
        </w:rPr>
        <w:t xml:space="preserve"> το χρέος </w:t>
      </w:r>
      <w:r>
        <w:rPr>
          <w:rFonts w:eastAsia="Times New Roman" w:cs="Times New Roman"/>
          <w:szCs w:val="24"/>
        </w:rPr>
        <w:t>της,</w:t>
      </w:r>
      <w:r w:rsidRPr="009303DC">
        <w:rPr>
          <w:rFonts w:eastAsia="Times New Roman" w:cs="Times New Roman"/>
          <w:szCs w:val="24"/>
        </w:rPr>
        <w:t xml:space="preserve"> </w:t>
      </w:r>
      <w:r w:rsidRPr="009303DC">
        <w:rPr>
          <w:rFonts w:eastAsia="Times New Roman" w:cs="Times New Roman"/>
          <w:szCs w:val="24"/>
        </w:rPr>
        <w:t xml:space="preserve">ώστε να βγούμε οριστικά από την κρίση. </w:t>
      </w:r>
    </w:p>
    <w:p w14:paraId="2C1AD8F2" w14:textId="77777777" w:rsidR="00692F88" w:rsidRDefault="007C4398">
      <w:pPr>
        <w:spacing w:line="600" w:lineRule="auto"/>
        <w:ind w:firstLine="720"/>
        <w:jc w:val="both"/>
        <w:rPr>
          <w:rFonts w:eastAsia="Times New Roman" w:cs="Times New Roman"/>
          <w:szCs w:val="24"/>
        </w:rPr>
      </w:pPr>
      <w:r w:rsidRPr="009303DC">
        <w:rPr>
          <w:rFonts w:eastAsia="Times New Roman" w:cs="Times New Roman"/>
          <w:szCs w:val="24"/>
        </w:rPr>
        <w:t>Για αυτούς τους λόγους</w:t>
      </w:r>
      <w:r>
        <w:rPr>
          <w:rFonts w:eastAsia="Times New Roman" w:cs="Times New Roman"/>
          <w:szCs w:val="24"/>
        </w:rPr>
        <w:t>,</w:t>
      </w:r>
      <w:r w:rsidRPr="009303DC">
        <w:rPr>
          <w:rFonts w:eastAsia="Times New Roman" w:cs="Times New Roman"/>
          <w:szCs w:val="24"/>
        </w:rPr>
        <w:t xml:space="preserve"> καταψηφίζουμε τον προϋπολογισμό</w:t>
      </w:r>
      <w:r>
        <w:rPr>
          <w:rFonts w:eastAsia="Times New Roman" w:cs="Times New Roman"/>
          <w:szCs w:val="24"/>
        </w:rPr>
        <w:t>,</w:t>
      </w:r>
      <w:r w:rsidRPr="009303DC">
        <w:rPr>
          <w:rFonts w:eastAsia="Times New Roman" w:cs="Times New Roman"/>
          <w:szCs w:val="24"/>
        </w:rPr>
        <w:t xml:space="preserve"> ο οποίος είναι κατώτερος των περιστάσεων και των αναγκών της χώρας. Η χώρα έχει πολύ μεγαλύτερες αναπτυξιακές </w:t>
      </w:r>
      <w:r w:rsidRPr="009303DC">
        <w:rPr>
          <w:rFonts w:eastAsia="Times New Roman" w:cs="Times New Roman"/>
          <w:szCs w:val="24"/>
        </w:rPr>
        <w:lastRenderedPageBreak/>
        <w:t xml:space="preserve">δυνατότητες από αυτές που </w:t>
      </w:r>
      <w:r>
        <w:rPr>
          <w:rFonts w:eastAsia="Times New Roman" w:cs="Times New Roman"/>
          <w:szCs w:val="24"/>
        </w:rPr>
        <w:t xml:space="preserve">αναγνωρίζει σε αυτήν η </w:t>
      </w:r>
      <w:r>
        <w:rPr>
          <w:rFonts w:eastAsia="Times New Roman" w:cs="Times New Roman"/>
          <w:szCs w:val="24"/>
        </w:rPr>
        <w:t xml:space="preserve">παρούσα Κυβέρνηση. Και εμείς, το </w:t>
      </w:r>
      <w:r w:rsidRPr="009303DC">
        <w:rPr>
          <w:rFonts w:eastAsia="Times New Roman" w:cs="Times New Roman"/>
          <w:szCs w:val="24"/>
        </w:rPr>
        <w:t>Κίνημα Αλλαγής</w:t>
      </w:r>
      <w:r>
        <w:rPr>
          <w:rFonts w:eastAsia="Times New Roman" w:cs="Times New Roman"/>
          <w:szCs w:val="24"/>
        </w:rPr>
        <w:t>,</w:t>
      </w:r>
      <w:r w:rsidRPr="009303DC">
        <w:rPr>
          <w:rFonts w:eastAsia="Times New Roman" w:cs="Times New Roman"/>
          <w:szCs w:val="24"/>
        </w:rPr>
        <w:t xml:space="preserve"> είμαστε εδώ</w:t>
      </w:r>
      <w:r>
        <w:rPr>
          <w:rFonts w:eastAsia="Times New Roman" w:cs="Times New Roman"/>
          <w:szCs w:val="24"/>
        </w:rPr>
        <w:t>,</w:t>
      </w:r>
      <w:r w:rsidRPr="009303DC">
        <w:rPr>
          <w:rFonts w:eastAsia="Times New Roman" w:cs="Times New Roman"/>
          <w:szCs w:val="24"/>
        </w:rPr>
        <w:t xml:space="preserve"> προτείνοντας με αισιοδοξία το πώς και με ποια μέσα μπορεί να γίνει αυτό πράξη. </w:t>
      </w:r>
    </w:p>
    <w:p w14:paraId="2C1AD8F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Σας ε</w:t>
      </w:r>
      <w:r w:rsidRPr="009303DC">
        <w:rPr>
          <w:rFonts w:eastAsia="Times New Roman" w:cs="Times New Roman"/>
          <w:szCs w:val="24"/>
        </w:rPr>
        <w:t>υχαριστώ.</w:t>
      </w:r>
    </w:p>
    <w:p w14:paraId="2C1AD8F4" w14:textId="77777777" w:rsidR="00692F88" w:rsidRDefault="007C4398">
      <w:pPr>
        <w:spacing w:line="600" w:lineRule="auto"/>
        <w:ind w:firstLine="709"/>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2C1AD8F5"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 </w:t>
      </w:r>
      <w:r w:rsidRPr="00E947F1">
        <w:rPr>
          <w:rFonts w:eastAsia="Times New Roman"/>
          <w:b/>
          <w:bCs/>
          <w:shd w:val="clear" w:color="auto" w:fill="FFFFFF"/>
        </w:rPr>
        <w:t xml:space="preserve">ΠΡΟΕΔΡΕΥΩΝ (Γεώργιος </w:t>
      </w:r>
      <w:proofErr w:type="spellStart"/>
      <w:r w:rsidRPr="00E947F1">
        <w:rPr>
          <w:rFonts w:eastAsia="Times New Roman"/>
          <w:b/>
          <w:bCs/>
          <w:shd w:val="clear" w:color="auto" w:fill="FFFFFF"/>
        </w:rPr>
        <w:t>Λαμπρούλης</w:t>
      </w:r>
      <w:proofErr w:type="spellEnd"/>
      <w:r w:rsidRPr="00E947F1">
        <w:rPr>
          <w:rFonts w:eastAsia="Times New Roman"/>
          <w:b/>
          <w:bCs/>
          <w:shd w:val="clear" w:color="auto" w:fill="FFFFFF"/>
        </w:rPr>
        <w:t>):</w:t>
      </w:r>
      <w:r w:rsidRPr="00E947F1">
        <w:rPr>
          <w:rFonts w:eastAsia="Times New Roman"/>
          <w:b/>
          <w:szCs w:val="24"/>
        </w:rPr>
        <w:t xml:space="preserve"> </w:t>
      </w: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Αντωνίου, ειδικός εισηγητής από τον ΣΥΡΙΖΑ, </w:t>
      </w:r>
      <w:r w:rsidRPr="00703911">
        <w:rPr>
          <w:rFonts w:eastAsia="Times New Roman" w:cs="Times New Roman"/>
        </w:rPr>
        <w:t>ο οποίος</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τελευταίος ομιλητής για απόψε. Ελάτε, κύριε Αντωνίου. </w:t>
      </w:r>
    </w:p>
    <w:p w14:paraId="2C1AD8F6" w14:textId="77777777" w:rsidR="00692F88" w:rsidRDefault="007C4398">
      <w:pPr>
        <w:tabs>
          <w:tab w:val="center" w:pos="4753"/>
          <w:tab w:val="left" w:pos="6156"/>
        </w:tabs>
        <w:spacing w:line="600" w:lineRule="auto"/>
        <w:ind w:firstLine="720"/>
        <w:jc w:val="both"/>
        <w:rPr>
          <w:rFonts w:eastAsia="Times New Roman"/>
          <w:szCs w:val="24"/>
        </w:rPr>
      </w:pPr>
      <w:r w:rsidRPr="00E774B8">
        <w:rPr>
          <w:rFonts w:eastAsia="Times New Roman"/>
          <w:b/>
          <w:szCs w:val="24"/>
        </w:rPr>
        <w:t>ΧΡΗΣΤΟΣ ΑΝΤΩΝΙΟΥ:</w:t>
      </w:r>
      <w:r>
        <w:rPr>
          <w:rFonts w:eastAsia="Times New Roman"/>
          <w:szCs w:val="24"/>
        </w:rPr>
        <w:t xml:space="preserve"> Πριν τοποθετηθώ για τον </w:t>
      </w:r>
      <w:r>
        <w:rPr>
          <w:rFonts w:eastAsia="Times New Roman"/>
          <w:szCs w:val="24"/>
        </w:rPr>
        <w:t>π</w:t>
      </w:r>
      <w:r>
        <w:rPr>
          <w:rFonts w:eastAsia="Times New Roman"/>
          <w:szCs w:val="24"/>
        </w:rPr>
        <w:t xml:space="preserve">ροϋπολογισμό, θέλω να κάνω κάποια σχόλια </w:t>
      </w:r>
      <w:r w:rsidRPr="00E774B8">
        <w:rPr>
          <w:rFonts w:eastAsia="Times New Roman"/>
          <w:szCs w:val="24"/>
        </w:rPr>
        <w:t xml:space="preserve">για πράγματα που </w:t>
      </w:r>
      <w:r w:rsidRPr="00E774B8">
        <w:rPr>
          <w:rFonts w:eastAsia="Times New Roman"/>
          <w:szCs w:val="24"/>
        </w:rPr>
        <w:t xml:space="preserve">ειπώθηκαν από συναδέλφους της </w:t>
      </w:r>
      <w:r>
        <w:rPr>
          <w:rFonts w:eastAsia="Times New Roman"/>
          <w:szCs w:val="24"/>
        </w:rPr>
        <w:t>Α</w:t>
      </w:r>
      <w:r w:rsidRPr="00E774B8">
        <w:rPr>
          <w:rFonts w:eastAsia="Times New Roman"/>
          <w:szCs w:val="24"/>
        </w:rPr>
        <w:t xml:space="preserve">ντιπολίτευσης </w:t>
      </w:r>
      <w:r>
        <w:rPr>
          <w:rFonts w:eastAsia="Times New Roman"/>
          <w:szCs w:val="24"/>
        </w:rPr>
        <w:t xml:space="preserve">από αυτό εδώ </w:t>
      </w:r>
      <w:r w:rsidRPr="00E774B8">
        <w:rPr>
          <w:rFonts w:eastAsia="Times New Roman"/>
          <w:szCs w:val="24"/>
        </w:rPr>
        <w:t>το Βήμα</w:t>
      </w:r>
      <w:r>
        <w:rPr>
          <w:rFonts w:eastAsia="Times New Roman"/>
          <w:szCs w:val="24"/>
        </w:rPr>
        <w:t>.</w:t>
      </w:r>
    </w:p>
    <w:p w14:paraId="2C1AD8F7"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Π</w:t>
      </w:r>
      <w:r w:rsidRPr="00E774B8">
        <w:rPr>
          <w:rFonts w:eastAsia="Times New Roman"/>
          <w:szCs w:val="24"/>
        </w:rPr>
        <w:t xml:space="preserve">ρώτα </w:t>
      </w:r>
      <w:proofErr w:type="spellStart"/>
      <w:r w:rsidRPr="00E774B8">
        <w:rPr>
          <w:rFonts w:eastAsia="Times New Roman"/>
          <w:szCs w:val="24"/>
        </w:rPr>
        <w:t>πρώτα</w:t>
      </w:r>
      <w:proofErr w:type="spellEnd"/>
      <w:r w:rsidRPr="00E774B8">
        <w:rPr>
          <w:rFonts w:eastAsia="Times New Roman"/>
          <w:szCs w:val="24"/>
        </w:rPr>
        <w:t xml:space="preserve"> είπε ο κ</w:t>
      </w:r>
      <w:r>
        <w:rPr>
          <w:rFonts w:eastAsia="Times New Roman"/>
          <w:szCs w:val="24"/>
        </w:rPr>
        <w:t>.</w:t>
      </w:r>
      <w:r w:rsidRPr="00E774B8">
        <w:rPr>
          <w:rFonts w:eastAsia="Times New Roman"/>
          <w:szCs w:val="24"/>
        </w:rPr>
        <w:t xml:space="preserve"> </w:t>
      </w:r>
      <w:proofErr w:type="spellStart"/>
      <w:r>
        <w:rPr>
          <w:rFonts w:eastAsia="Times New Roman"/>
          <w:szCs w:val="24"/>
        </w:rPr>
        <w:t>Σ</w:t>
      </w:r>
      <w:r w:rsidRPr="00E774B8">
        <w:rPr>
          <w:rFonts w:eastAsia="Times New Roman"/>
          <w:szCs w:val="24"/>
        </w:rPr>
        <w:t>ταϊκούρας</w:t>
      </w:r>
      <w:proofErr w:type="spellEnd"/>
      <w:r w:rsidRPr="00E774B8">
        <w:rPr>
          <w:rFonts w:eastAsia="Times New Roman"/>
          <w:szCs w:val="24"/>
        </w:rPr>
        <w:t xml:space="preserve"> ότι είμαστε </w:t>
      </w:r>
      <w:r>
        <w:rPr>
          <w:rFonts w:eastAsia="Times New Roman"/>
          <w:szCs w:val="24"/>
        </w:rPr>
        <w:t>μια</w:t>
      </w:r>
      <w:r w:rsidRPr="00E774B8">
        <w:rPr>
          <w:rFonts w:eastAsia="Times New Roman"/>
          <w:szCs w:val="24"/>
        </w:rPr>
        <w:t xml:space="preserve"> </w:t>
      </w:r>
      <w:r>
        <w:rPr>
          <w:rFonts w:eastAsia="Times New Roman"/>
          <w:szCs w:val="24"/>
        </w:rPr>
        <w:t>Κ</w:t>
      </w:r>
      <w:r w:rsidRPr="00E774B8">
        <w:rPr>
          <w:rFonts w:eastAsia="Times New Roman"/>
          <w:szCs w:val="24"/>
        </w:rPr>
        <w:t>υβέρνηση που έχουμε αλλεργία στις επενδύσεις</w:t>
      </w:r>
      <w:r>
        <w:rPr>
          <w:rFonts w:eastAsia="Times New Roman"/>
          <w:szCs w:val="24"/>
        </w:rPr>
        <w:t>.</w:t>
      </w:r>
      <w:r w:rsidRPr="00E774B8">
        <w:rPr>
          <w:rFonts w:eastAsia="Times New Roman"/>
          <w:szCs w:val="24"/>
        </w:rPr>
        <w:t xml:space="preserve"> </w:t>
      </w:r>
      <w:r>
        <w:rPr>
          <w:rFonts w:eastAsia="Times New Roman"/>
          <w:szCs w:val="24"/>
        </w:rPr>
        <w:t>Θ</w:t>
      </w:r>
      <w:r w:rsidRPr="00E774B8">
        <w:rPr>
          <w:rFonts w:eastAsia="Times New Roman"/>
          <w:szCs w:val="24"/>
        </w:rPr>
        <w:t>έλω να θυμίσω εδώ ότι εμείς που έχουμε αλλεργία στις επενδύσεις</w:t>
      </w:r>
      <w:r>
        <w:rPr>
          <w:rFonts w:eastAsia="Times New Roman"/>
          <w:szCs w:val="24"/>
        </w:rPr>
        <w:t>,</w:t>
      </w:r>
      <w:r w:rsidRPr="00E774B8">
        <w:rPr>
          <w:rFonts w:eastAsia="Times New Roman"/>
          <w:szCs w:val="24"/>
        </w:rPr>
        <w:t xml:space="preserve"> όπως λέει </w:t>
      </w:r>
      <w:r>
        <w:rPr>
          <w:rFonts w:eastAsia="Times New Roman"/>
          <w:szCs w:val="24"/>
        </w:rPr>
        <w:t xml:space="preserve">ο </w:t>
      </w:r>
      <w:r>
        <w:rPr>
          <w:rFonts w:eastAsia="Times New Roman"/>
          <w:szCs w:val="24"/>
        </w:rPr>
        <w:lastRenderedPageBreak/>
        <w:t xml:space="preserve">κ. </w:t>
      </w:r>
      <w:proofErr w:type="spellStart"/>
      <w:r>
        <w:rPr>
          <w:rFonts w:eastAsia="Times New Roman"/>
          <w:szCs w:val="24"/>
        </w:rPr>
        <w:t>Σταϊκούρας</w:t>
      </w:r>
      <w:proofErr w:type="spellEnd"/>
      <w:r>
        <w:rPr>
          <w:rFonts w:eastAsia="Times New Roman"/>
          <w:szCs w:val="24"/>
        </w:rPr>
        <w:t xml:space="preserve">, </w:t>
      </w:r>
      <w:r w:rsidRPr="00E774B8">
        <w:rPr>
          <w:rFonts w:eastAsia="Times New Roman"/>
          <w:szCs w:val="24"/>
        </w:rPr>
        <w:t xml:space="preserve">πετύχαμε άμεσες ξένες επενδύσεις </w:t>
      </w:r>
      <w:r>
        <w:rPr>
          <w:rFonts w:eastAsia="Times New Roman"/>
          <w:szCs w:val="24"/>
        </w:rPr>
        <w:t xml:space="preserve">- </w:t>
      </w:r>
      <w:r w:rsidRPr="00E774B8">
        <w:rPr>
          <w:rFonts w:eastAsia="Times New Roman"/>
          <w:szCs w:val="24"/>
        </w:rPr>
        <w:t xml:space="preserve">ρεκόρ </w:t>
      </w:r>
      <w:r>
        <w:rPr>
          <w:rFonts w:eastAsia="Times New Roman"/>
          <w:szCs w:val="24"/>
        </w:rPr>
        <w:t xml:space="preserve">την </w:t>
      </w:r>
      <w:r w:rsidRPr="00E774B8">
        <w:rPr>
          <w:rFonts w:eastAsia="Times New Roman"/>
          <w:szCs w:val="24"/>
        </w:rPr>
        <w:t>τελευταία δωδεκαετία</w:t>
      </w:r>
      <w:r>
        <w:rPr>
          <w:rFonts w:eastAsia="Times New Roman"/>
          <w:szCs w:val="24"/>
        </w:rPr>
        <w:t>.</w:t>
      </w:r>
      <w:r w:rsidRPr="00E774B8">
        <w:rPr>
          <w:rFonts w:eastAsia="Times New Roman"/>
          <w:szCs w:val="24"/>
        </w:rPr>
        <w:t xml:space="preserve"> </w:t>
      </w:r>
      <w:r>
        <w:rPr>
          <w:rFonts w:eastAsia="Times New Roman"/>
          <w:szCs w:val="24"/>
        </w:rPr>
        <w:t>Τ</w:t>
      </w:r>
      <w:r w:rsidRPr="00E774B8">
        <w:rPr>
          <w:rFonts w:eastAsia="Times New Roman"/>
          <w:szCs w:val="24"/>
        </w:rPr>
        <w:t xml:space="preserve">ο 2018 προβλέπονται οι άμεσες ξένες επενδύσεις να ανέλθουν στα 4 </w:t>
      </w:r>
      <w:r>
        <w:rPr>
          <w:rFonts w:eastAsia="Times New Roman"/>
          <w:szCs w:val="24"/>
        </w:rPr>
        <w:t>δισεκατομμύρια ευρώ.</w:t>
      </w:r>
      <w:r w:rsidRPr="0090073C">
        <w:rPr>
          <w:rFonts w:eastAsia="Times New Roman"/>
          <w:szCs w:val="24"/>
        </w:rPr>
        <w:t xml:space="preserve"> </w:t>
      </w:r>
      <w:r>
        <w:rPr>
          <w:rFonts w:eastAsia="Times New Roman"/>
          <w:szCs w:val="24"/>
          <w:lang w:val="en-US"/>
        </w:rPr>
        <w:t>To</w:t>
      </w:r>
      <w:r>
        <w:rPr>
          <w:rFonts w:eastAsia="Times New Roman"/>
          <w:szCs w:val="24"/>
        </w:rPr>
        <w:t xml:space="preserve"> </w:t>
      </w:r>
      <w:r w:rsidRPr="00E774B8">
        <w:rPr>
          <w:rFonts w:eastAsia="Times New Roman"/>
          <w:szCs w:val="24"/>
        </w:rPr>
        <w:t>τελευταίο μεγαλύτερο ποσοστό που καταγράφηκε ήταν το 2006</w:t>
      </w:r>
      <w:r w:rsidRPr="00834B88">
        <w:rPr>
          <w:rFonts w:eastAsia="Times New Roman"/>
          <w:szCs w:val="24"/>
        </w:rPr>
        <w:t>.</w:t>
      </w:r>
      <w:r w:rsidRPr="00E774B8">
        <w:rPr>
          <w:rFonts w:eastAsia="Times New Roman"/>
          <w:szCs w:val="24"/>
        </w:rPr>
        <w:t xml:space="preserve"> </w:t>
      </w:r>
    </w:p>
    <w:p w14:paraId="2C1AD8F8"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lang w:val="en-US"/>
        </w:rPr>
        <w:t>To</w:t>
      </w:r>
      <w:r w:rsidRPr="00834B88">
        <w:rPr>
          <w:rFonts w:eastAsia="Times New Roman"/>
          <w:szCs w:val="24"/>
        </w:rPr>
        <w:t xml:space="preserve"> </w:t>
      </w:r>
      <w:r>
        <w:rPr>
          <w:rFonts w:eastAsia="Times New Roman"/>
          <w:szCs w:val="24"/>
        </w:rPr>
        <w:t xml:space="preserve">δεύτερο σχόλιο </w:t>
      </w:r>
      <w:r w:rsidRPr="00E774B8">
        <w:rPr>
          <w:rFonts w:eastAsia="Times New Roman"/>
          <w:szCs w:val="24"/>
        </w:rPr>
        <w:t>που θέλω να κάνω είνα</w:t>
      </w:r>
      <w:r w:rsidRPr="00E774B8">
        <w:rPr>
          <w:rFonts w:eastAsia="Times New Roman"/>
          <w:szCs w:val="24"/>
        </w:rPr>
        <w:t>ι σε σχέση με αυτή</w:t>
      </w:r>
      <w:r>
        <w:rPr>
          <w:rFonts w:eastAsia="Times New Roman"/>
          <w:szCs w:val="24"/>
        </w:rPr>
        <w:t>ν</w:t>
      </w:r>
      <w:r w:rsidRPr="00E774B8">
        <w:rPr>
          <w:rFonts w:eastAsia="Times New Roman"/>
          <w:szCs w:val="24"/>
        </w:rPr>
        <w:t xml:space="preserve"> τη </w:t>
      </w:r>
      <w:r>
        <w:rPr>
          <w:rFonts w:eastAsia="Times New Roman"/>
          <w:szCs w:val="24"/>
        </w:rPr>
        <w:t>φ</w:t>
      </w:r>
      <w:r w:rsidRPr="00E774B8">
        <w:rPr>
          <w:rFonts w:eastAsia="Times New Roman"/>
          <w:szCs w:val="24"/>
        </w:rPr>
        <w:t>ιλολογία που αναπτύχθηκε εδώ από το</w:t>
      </w:r>
      <w:r>
        <w:rPr>
          <w:rFonts w:eastAsia="Times New Roman"/>
          <w:szCs w:val="24"/>
        </w:rPr>
        <w:t>ν</w:t>
      </w:r>
      <w:r w:rsidRPr="00E774B8">
        <w:rPr>
          <w:rFonts w:eastAsia="Times New Roman"/>
          <w:szCs w:val="24"/>
        </w:rPr>
        <w:t xml:space="preserve"> κ</w:t>
      </w:r>
      <w:r>
        <w:rPr>
          <w:rFonts w:eastAsia="Times New Roman"/>
          <w:szCs w:val="24"/>
        </w:rPr>
        <w:t>.</w:t>
      </w:r>
      <w:r w:rsidRPr="00E774B8">
        <w:rPr>
          <w:rFonts w:eastAsia="Times New Roman"/>
          <w:szCs w:val="24"/>
        </w:rPr>
        <w:t xml:space="preserve"> </w:t>
      </w:r>
      <w:proofErr w:type="spellStart"/>
      <w:r>
        <w:rPr>
          <w:rFonts w:eastAsia="Times New Roman"/>
          <w:szCs w:val="24"/>
        </w:rPr>
        <w:t>Σ</w:t>
      </w:r>
      <w:r w:rsidRPr="00E774B8">
        <w:rPr>
          <w:rFonts w:eastAsia="Times New Roman"/>
          <w:szCs w:val="24"/>
        </w:rPr>
        <w:t>ταϊκούρα</w:t>
      </w:r>
      <w:proofErr w:type="spellEnd"/>
      <w:r w:rsidRPr="00E774B8">
        <w:rPr>
          <w:rFonts w:eastAsia="Times New Roman"/>
          <w:szCs w:val="24"/>
        </w:rPr>
        <w:t xml:space="preserve"> </w:t>
      </w:r>
      <w:r>
        <w:rPr>
          <w:rFonts w:eastAsia="Times New Roman"/>
          <w:szCs w:val="24"/>
        </w:rPr>
        <w:t>α</w:t>
      </w:r>
      <w:r w:rsidRPr="00E774B8">
        <w:rPr>
          <w:rFonts w:eastAsia="Times New Roman"/>
          <w:szCs w:val="24"/>
        </w:rPr>
        <w:t>λλά και από άλλους συναδέλφους</w:t>
      </w:r>
      <w:r>
        <w:rPr>
          <w:rFonts w:eastAsia="Times New Roman"/>
          <w:szCs w:val="24"/>
        </w:rPr>
        <w:t xml:space="preserve">, σε σχέση με αυτό το περίφημο δυνητικό ΑΕΠ που χάθηκε </w:t>
      </w:r>
      <w:r w:rsidRPr="00E774B8">
        <w:rPr>
          <w:rFonts w:eastAsia="Times New Roman"/>
          <w:szCs w:val="24"/>
        </w:rPr>
        <w:t xml:space="preserve">κατά τη διάρκεια της διακυβέρνησης από τη σημερινή </w:t>
      </w:r>
      <w:r>
        <w:rPr>
          <w:rFonts w:eastAsia="Times New Roman"/>
          <w:szCs w:val="24"/>
        </w:rPr>
        <w:t>Κ</w:t>
      </w:r>
      <w:r w:rsidRPr="00E774B8">
        <w:rPr>
          <w:rFonts w:eastAsia="Times New Roman"/>
          <w:szCs w:val="24"/>
        </w:rPr>
        <w:t>υβέρνηση</w:t>
      </w:r>
      <w:r>
        <w:rPr>
          <w:rFonts w:eastAsia="Times New Roman"/>
          <w:szCs w:val="24"/>
        </w:rPr>
        <w:t>.</w:t>
      </w:r>
      <w:r w:rsidRPr="00E774B8">
        <w:rPr>
          <w:rFonts w:eastAsia="Times New Roman"/>
          <w:szCs w:val="24"/>
        </w:rPr>
        <w:t xml:space="preserve"> </w:t>
      </w:r>
      <w:r>
        <w:rPr>
          <w:rFonts w:eastAsia="Times New Roman"/>
          <w:szCs w:val="24"/>
        </w:rPr>
        <w:t>Τ</w:t>
      </w:r>
      <w:r w:rsidRPr="00E774B8">
        <w:rPr>
          <w:rFonts w:eastAsia="Times New Roman"/>
          <w:szCs w:val="24"/>
        </w:rPr>
        <w:t>ι ήταν αυτό το δυνητικό ΑΕΠ</w:t>
      </w:r>
      <w:r>
        <w:rPr>
          <w:rFonts w:eastAsia="Times New Roman"/>
          <w:szCs w:val="24"/>
        </w:rPr>
        <w:t>;</w:t>
      </w:r>
      <w:r w:rsidRPr="00E774B8">
        <w:rPr>
          <w:rFonts w:eastAsia="Times New Roman"/>
          <w:szCs w:val="24"/>
        </w:rPr>
        <w:t xml:space="preserve"> Ήταν</w:t>
      </w:r>
      <w:r w:rsidRPr="00E774B8">
        <w:rPr>
          <w:rFonts w:eastAsia="Times New Roman"/>
          <w:szCs w:val="24"/>
        </w:rPr>
        <w:t xml:space="preserve"> ένα μύθευμα</w:t>
      </w:r>
      <w:r>
        <w:rPr>
          <w:rFonts w:eastAsia="Times New Roman"/>
          <w:szCs w:val="24"/>
        </w:rPr>
        <w:t>,</w:t>
      </w:r>
      <w:r w:rsidRPr="00E774B8">
        <w:rPr>
          <w:rFonts w:eastAsia="Times New Roman"/>
          <w:szCs w:val="24"/>
        </w:rPr>
        <w:t xml:space="preserve"> </w:t>
      </w:r>
      <w:r>
        <w:rPr>
          <w:rFonts w:eastAsia="Times New Roman"/>
          <w:szCs w:val="24"/>
        </w:rPr>
        <w:t>μια</w:t>
      </w:r>
      <w:r w:rsidRPr="00E774B8">
        <w:rPr>
          <w:rFonts w:eastAsia="Times New Roman"/>
          <w:szCs w:val="24"/>
        </w:rPr>
        <w:t xml:space="preserve"> </w:t>
      </w:r>
      <w:r>
        <w:rPr>
          <w:rFonts w:eastAsia="Times New Roman"/>
          <w:szCs w:val="24"/>
        </w:rPr>
        <w:t>φ</w:t>
      </w:r>
      <w:r w:rsidRPr="00E774B8">
        <w:rPr>
          <w:rFonts w:eastAsia="Times New Roman"/>
          <w:szCs w:val="24"/>
        </w:rPr>
        <w:t>ιλολογία που αναπτύσσεται σε σχέση με το τι και πού ακριβώς θα ήταν</w:t>
      </w:r>
      <w:r>
        <w:rPr>
          <w:rFonts w:eastAsia="Times New Roman"/>
          <w:szCs w:val="24"/>
        </w:rPr>
        <w:t xml:space="preserve"> η </w:t>
      </w:r>
      <w:r w:rsidRPr="00E774B8">
        <w:rPr>
          <w:rFonts w:eastAsia="Times New Roman"/>
          <w:szCs w:val="24"/>
        </w:rPr>
        <w:t xml:space="preserve"> οικονομία</w:t>
      </w:r>
      <w:r>
        <w:rPr>
          <w:rFonts w:eastAsia="Times New Roman"/>
          <w:szCs w:val="24"/>
        </w:rPr>
        <w:t>,</w:t>
      </w:r>
      <w:r w:rsidRPr="00E774B8">
        <w:rPr>
          <w:rFonts w:eastAsia="Times New Roman"/>
          <w:szCs w:val="24"/>
        </w:rPr>
        <w:t xml:space="preserve"> αν συνέχιζε η κυβέρνηση Σαμαρά-Βενιζέλου από το </w:t>
      </w:r>
      <w:r>
        <w:rPr>
          <w:rFonts w:eastAsia="Times New Roman"/>
          <w:szCs w:val="24"/>
        </w:rPr>
        <w:t>20</w:t>
      </w:r>
      <w:r w:rsidRPr="00E774B8">
        <w:rPr>
          <w:rFonts w:eastAsia="Times New Roman"/>
          <w:szCs w:val="24"/>
        </w:rPr>
        <w:t>14 και μετά</w:t>
      </w:r>
      <w:r>
        <w:rPr>
          <w:rFonts w:eastAsia="Times New Roman"/>
          <w:szCs w:val="24"/>
        </w:rPr>
        <w:t>, δηλαδή</w:t>
      </w:r>
      <w:r w:rsidRPr="00E774B8">
        <w:rPr>
          <w:rFonts w:eastAsia="Times New Roman"/>
          <w:szCs w:val="24"/>
        </w:rPr>
        <w:t xml:space="preserve"> υπηρετώντας ένα πρόγραμμα που από τον Ιού</w:t>
      </w:r>
      <w:r>
        <w:rPr>
          <w:rFonts w:eastAsia="Times New Roman"/>
          <w:szCs w:val="24"/>
        </w:rPr>
        <w:t>ν</w:t>
      </w:r>
      <w:r w:rsidRPr="00E774B8">
        <w:rPr>
          <w:rFonts w:eastAsia="Times New Roman"/>
          <w:szCs w:val="24"/>
        </w:rPr>
        <w:t xml:space="preserve">ιο του 2004 </w:t>
      </w:r>
      <w:r>
        <w:rPr>
          <w:rFonts w:eastAsia="Times New Roman"/>
          <w:szCs w:val="24"/>
        </w:rPr>
        <w:t xml:space="preserve">-σύμφωνα με όλους, </w:t>
      </w:r>
      <w:r w:rsidRPr="00E774B8">
        <w:rPr>
          <w:rFonts w:eastAsia="Times New Roman"/>
          <w:szCs w:val="24"/>
        </w:rPr>
        <w:t>και το Διεθν</w:t>
      </w:r>
      <w:r w:rsidRPr="00E774B8">
        <w:rPr>
          <w:rFonts w:eastAsia="Times New Roman"/>
          <w:szCs w:val="24"/>
        </w:rPr>
        <w:t>ές Νομισματικό Ταμείο και τους θεσμούς της Ευρωπαϊκής Ένωσης</w:t>
      </w:r>
      <w:r>
        <w:rPr>
          <w:rFonts w:eastAsia="Times New Roman"/>
          <w:szCs w:val="24"/>
        </w:rPr>
        <w:t>- ήταν</w:t>
      </w:r>
      <w:r w:rsidRPr="00E774B8">
        <w:rPr>
          <w:rFonts w:eastAsia="Times New Roman"/>
          <w:szCs w:val="24"/>
        </w:rPr>
        <w:t xml:space="preserve"> εκτός τροχιάς</w:t>
      </w:r>
      <w:r>
        <w:rPr>
          <w:rFonts w:eastAsia="Times New Roman"/>
          <w:szCs w:val="24"/>
        </w:rPr>
        <w:t xml:space="preserve">. Δηλαδή σε ένα </w:t>
      </w:r>
      <w:r w:rsidRPr="00E774B8">
        <w:rPr>
          <w:rFonts w:eastAsia="Times New Roman"/>
          <w:szCs w:val="24"/>
        </w:rPr>
        <w:t>πρόγραμμα που έτρεχε στο</w:t>
      </w:r>
      <w:r>
        <w:rPr>
          <w:rFonts w:eastAsia="Times New Roman"/>
          <w:szCs w:val="24"/>
        </w:rPr>
        <w:t>ν</w:t>
      </w:r>
      <w:r w:rsidRPr="00E774B8">
        <w:rPr>
          <w:rFonts w:eastAsia="Times New Roman"/>
          <w:szCs w:val="24"/>
        </w:rPr>
        <w:t xml:space="preserve"> γκρεμό</w:t>
      </w:r>
      <w:r>
        <w:rPr>
          <w:rFonts w:eastAsia="Times New Roman"/>
          <w:szCs w:val="24"/>
        </w:rPr>
        <w:t>,</w:t>
      </w:r>
      <w:r w:rsidRPr="00E774B8">
        <w:rPr>
          <w:rFonts w:eastAsia="Times New Roman"/>
          <w:szCs w:val="24"/>
        </w:rPr>
        <w:t xml:space="preserve"> εσείς χτίζ</w:t>
      </w:r>
      <w:r>
        <w:rPr>
          <w:rFonts w:eastAsia="Times New Roman"/>
          <w:szCs w:val="24"/>
        </w:rPr>
        <w:t>ε</w:t>
      </w:r>
      <w:r w:rsidRPr="00E774B8">
        <w:rPr>
          <w:rFonts w:eastAsia="Times New Roman"/>
          <w:szCs w:val="24"/>
        </w:rPr>
        <w:t>τε εκ των υστέρων δυνητικό ΑΕΠ</w:t>
      </w:r>
      <w:r>
        <w:rPr>
          <w:rFonts w:eastAsia="Times New Roman"/>
          <w:szCs w:val="24"/>
        </w:rPr>
        <w:t>,</w:t>
      </w:r>
      <w:r w:rsidRPr="00E774B8">
        <w:rPr>
          <w:rFonts w:eastAsia="Times New Roman"/>
          <w:szCs w:val="24"/>
        </w:rPr>
        <w:t xml:space="preserve"> με εξωπραγματικούς ρυθμούς ανάπτυξης</w:t>
      </w:r>
      <w:r>
        <w:rPr>
          <w:rFonts w:eastAsia="Times New Roman"/>
          <w:szCs w:val="24"/>
        </w:rPr>
        <w:t>,</w:t>
      </w:r>
      <w:r w:rsidRPr="00E774B8">
        <w:rPr>
          <w:rFonts w:eastAsia="Times New Roman"/>
          <w:szCs w:val="24"/>
        </w:rPr>
        <w:t xml:space="preserve"> με εξωπραγματικά πρωτογενή πλεονάσματα</w:t>
      </w:r>
      <w:r>
        <w:rPr>
          <w:rFonts w:eastAsia="Times New Roman"/>
          <w:szCs w:val="24"/>
        </w:rPr>
        <w:t>.</w:t>
      </w:r>
      <w:r w:rsidRPr="00E774B8">
        <w:rPr>
          <w:rFonts w:eastAsia="Times New Roman"/>
          <w:szCs w:val="24"/>
        </w:rPr>
        <w:t xml:space="preserve"> </w:t>
      </w:r>
      <w:r>
        <w:rPr>
          <w:rFonts w:eastAsia="Times New Roman"/>
          <w:szCs w:val="24"/>
        </w:rPr>
        <w:t>Ο</w:t>
      </w:r>
      <w:r w:rsidRPr="00E774B8">
        <w:rPr>
          <w:rFonts w:eastAsia="Times New Roman"/>
          <w:szCs w:val="24"/>
        </w:rPr>
        <w:t xml:space="preserve">ύτε </w:t>
      </w:r>
      <w:r w:rsidRPr="00E774B8">
        <w:rPr>
          <w:rFonts w:eastAsia="Times New Roman"/>
          <w:szCs w:val="24"/>
        </w:rPr>
        <w:t xml:space="preserve">ο πιο επιδέξιος ταχυδακτυλουργός δεν θα μπορούσε να πετύχει κάτι </w:t>
      </w:r>
      <w:r w:rsidRPr="00E774B8">
        <w:rPr>
          <w:rFonts w:eastAsia="Times New Roman"/>
          <w:szCs w:val="24"/>
        </w:rPr>
        <w:lastRenderedPageBreak/>
        <w:t>παρόμοιο</w:t>
      </w:r>
      <w:r>
        <w:rPr>
          <w:rFonts w:eastAsia="Times New Roman"/>
          <w:szCs w:val="24"/>
        </w:rPr>
        <w:t>.</w:t>
      </w:r>
      <w:r w:rsidRPr="00E774B8">
        <w:rPr>
          <w:rFonts w:eastAsia="Times New Roman"/>
          <w:szCs w:val="24"/>
        </w:rPr>
        <w:t xml:space="preserve"> </w:t>
      </w:r>
      <w:r>
        <w:rPr>
          <w:rFonts w:eastAsia="Times New Roman"/>
          <w:szCs w:val="24"/>
        </w:rPr>
        <w:t>Μια</w:t>
      </w:r>
      <w:r w:rsidRPr="00E774B8">
        <w:rPr>
          <w:rFonts w:eastAsia="Times New Roman"/>
          <w:szCs w:val="24"/>
        </w:rPr>
        <w:t xml:space="preserve"> επικοινωνιακή φούσκα είναι όλ</w:t>
      </w:r>
      <w:r>
        <w:rPr>
          <w:rFonts w:eastAsia="Times New Roman"/>
          <w:szCs w:val="24"/>
        </w:rPr>
        <w:t>ο</w:t>
      </w:r>
      <w:r w:rsidRPr="00E774B8">
        <w:rPr>
          <w:rFonts w:eastAsia="Times New Roman"/>
          <w:szCs w:val="24"/>
        </w:rPr>
        <w:t xml:space="preserve"> αυτό το αφήγημα</w:t>
      </w:r>
      <w:r>
        <w:rPr>
          <w:rFonts w:eastAsia="Times New Roman"/>
          <w:szCs w:val="24"/>
        </w:rPr>
        <w:t>.</w:t>
      </w:r>
    </w:p>
    <w:p w14:paraId="2C1AD8F9"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Η δεύτερη παρατήρηση που θέλω να κάνω αφορά τις</w:t>
      </w:r>
      <w:r w:rsidRPr="00E774B8">
        <w:rPr>
          <w:rFonts w:eastAsia="Times New Roman"/>
          <w:szCs w:val="24"/>
        </w:rPr>
        <w:t xml:space="preserve"> τοποθετήσεις κάποιων συναδέλφων που έδωσαν μεγάλη έμφαση στα θέματα δημόσιας διοίκησης και διορισμών</w:t>
      </w:r>
      <w:r>
        <w:rPr>
          <w:rFonts w:eastAsia="Times New Roman"/>
          <w:szCs w:val="24"/>
        </w:rPr>
        <w:t>. Αναφέρομαι στον κ.</w:t>
      </w:r>
      <w:r w:rsidRPr="00E774B8">
        <w:rPr>
          <w:rFonts w:eastAsia="Times New Roman"/>
          <w:szCs w:val="24"/>
        </w:rPr>
        <w:t xml:space="preserve"> Γεωργιάδη και στον κ</w:t>
      </w:r>
      <w:r>
        <w:rPr>
          <w:rFonts w:eastAsia="Times New Roman"/>
          <w:szCs w:val="24"/>
        </w:rPr>
        <w:t xml:space="preserve">. </w:t>
      </w:r>
      <w:proofErr w:type="spellStart"/>
      <w:r>
        <w:rPr>
          <w:rFonts w:eastAsia="Times New Roman"/>
          <w:szCs w:val="24"/>
        </w:rPr>
        <w:t>Αμυρά</w:t>
      </w:r>
      <w:proofErr w:type="spellEnd"/>
      <w:r>
        <w:rPr>
          <w:rFonts w:eastAsia="Times New Roman"/>
          <w:szCs w:val="24"/>
        </w:rPr>
        <w:t>. Βλέπω να διολισθαίνουν</w:t>
      </w:r>
      <w:r w:rsidRPr="00E774B8">
        <w:rPr>
          <w:rFonts w:eastAsia="Times New Roman"/>
          <w:szCs w:val="24"/>
        </w:rPr>
        <w:t xml:space="preserve"> σε </w:t>
      </w:r>
      <w:r>
        <w:rPr>
          <w:rFonts w:eastAsia="Times New Roman"/>
          <w:szCs w:val="24"/>
        </w:rPr>
        <w:t>μια</w:t>
      </w:r>
      <w:r w:rsidRPr="00E774B8">
        <w:rPr>
          <w:rFonts w:eastAsia="Times New Roman"/>
          <w:szCs w:val="24"/>
        </w:rPr>
        <w:t xml:space="preserve"> λογική που προβάλλει επιθετικά η Νέα Δημοκρατία και στοχεύει στο κοινωνικό </w:t>
      </w:r>
      <w:r w:rsidRPr="00E774B8">
        <w:rPr>
          <w:rFonts w:eastAsia="Times New Roman"/>
          <w:szCs w:val="24"/>
        </w:rPr>
        <w:t>κράτος</w:t>
      </w:r>
      <w:r>
        <w:rPr>
          <w:rFonts w:eastAsia="Times New Roman"/>
          <w:szCs w:val="24"/>
        </w:rPr>
        <w:t>,</w:t>
      </w:r>
      <w:r w:rsidRPr="00E774B8">
        <w:rPr>
          <w:rFonts w:eastAsia="Times New Roman"/>
          <w:szCs w:val="24"/>
        </w:rPr>
        <w:t xml:space="preserve"> στην υγεία</w:t>
      </w:r>
      <w:r>
        <w:rPr>
          <w:rFonts w:eastAsia="Times New Roman"/>
          <w:szCs w:val="24"/>
        </w:rPr>
        <w:t>,</w:t>
      </w:r>
      <w:r w:rsidRPr="00E774B8">
        <w:rPr>
          <w:rFonts w:eastAsia="Times New Roman"/>
          <w:szCs w:val="24"/>
        </w:rPr>
        <w:t xml:space="preserve"> </w:t>
      </w:r>
      <w:r>
        <w:rPr>
          <w:rFonts w:eastAsia="Times New Roman"/>
          <w:szCs w:val="24"/>
        </w:rPr>
        <w:t>σ</w:t>
      </w:r>
      <w:r w:rsidRPr="00E774B8">
        <w:rPr>
          <w:rFonts w:eastAsia="Times New Roman"/>
          <w:szCs w:val="24"/>
        </w:rPr>
        <w:t>την παιδεία</w:t>
      </w:r>
      <w:r>
        <w:rPr>
          <w:rFonts w:eastAsia="Times New Roman"/>
          <w:szCs w:val="24"/>
        </w:rPr>
        <w:t>,</w:t>
      </w:r>
      <w:r w:rsidRPr="00E774B8">
        <w:rPr>
          <w:rFonts w:eastAsia="Times New Roman"/>
          <w:szCs w:val="24"/>
        </w:rPr>
        <w:t xml:space="preserve"> </w:t>
      </w:r>
      <w:r>
        <w:rPr>
          <w:rFonts w:eastAsia="Times New Roman"/>
          <w:szCs w:val="24"/>
        </w:rPr>
        <w:t>σ</w:t>
      </w:r>
      <w:r w:rsidRPr="00E774B8">
        <w:rPr>
          <w:rFonts w:eastAsia="Times New Roman"/>
          <w:szCs w:val="24"/>
        </w:rPr>
        <w:t xml:space="preserve">τις κοινωνικές υπηρεσίες και </w:t>
      </w:r>
      <w:r>
        <w:rPr>
          <w:rFonts w:eastAsia="Times New Roman"/>
          <w:szCs w:val="24"/>
        </w:rPr>
        <w:t>σ</w:t>
      </w:r>
      <w:r w:rsidRPr="00E774B8">
        <w:rPr>
          <w:rFonts w:eastAsia="Times New Roman"/>
          <w:szCs w:val="24"/>
        </w:rPr>
        <w:t>τους ελεγκτικούς μηχανισμούς</w:t>
      </w:r>
      <w:r>
        <w:rPr>
          <w:rFonts w:eastAsia="Times New Roman"/>
          <w:szCs w:val="24"/>
        </w:rPr>
        <w:t>, ΣΕΠΕ, ΣΔΟΕ κ</w:t>
      </w:r>
      <w:r>
        <w:rPr>
          <w:rFonts w:eastAsia="Times New Roman"/>
          <w:szCs w:val="24"/>
        </w:rPr>
        <w:t>.</w:t>
      </w:r>
      <w:r>
        <w:rPr>
          <w:rFonts w:eastAsia="Times New Roman"/>
          <w:szCs w:val="24"/>
        </w:rPr>
        <w:t>λπ</w:t>
      </w:r>
      <w:r>
        <w:rPr>
          <w:rFonts w:eastAsia="Times New Roman"/>
          <w:szCs w:val="24"/>
        </w:rPr>
        <w:t>.</w:t>
      </w:r>
      <w:r>
        <w:rPr>
          <w:rFonts w:eastAsia="Times New Roman"/>
          <w:szCs w:val="24"/>
        </w:rPr>
        <w:t>, που</w:t>
      </w:r>
      <w:r w:rsidRPr="00E774B8">
        <w:rPr>
          <w:rFonts w:eastAsia="Times New Roman"/>
          <w:szCs w:val="24"/>
        </w:rPr>
        <w:t xml:space="preserve"> έχουν αποψιλωθεί τα χρόνια των μνημονίων και χρ</w:t>
      </w:r>
      <w:r>
        <w:rPr>
          <w:rFonts w:eastAsia="Times New Roman"/>
          <w:szCs w:val="24"/>
        </w:rPr>
        <w:t>ειάζον</w:t>
      </w:r>
      <w:r w:rsidRPr="00E774B8">
        <w:rPr>
          <w:rFonts w:eastAsia="Times New Roman"/>
          <w:szCs w:val="24"/>
        </w:rPr>
        <w:t>ται ανάταξη και ενίσχυση</w:t>
      </w:r>
      <w:r>
        <w:rPr>
          <w:rFonts w:eastAsia="Times New Roman"/>
          <w:szCs w:val="24"/>
        </w:rPr>
        <w:t>.</w:t>
      </w:r>
      <w:r w:rsidRPr="00E774B8">
        <w:rPr>
          <w:rFonts w:eastAsia="Times New Roman"/>
          <w:szCs w:val="24"/>
        </w:rPr>
        <w:t xml:space="preserve"> </w:t>
      </w:r>
      <w:r>
        <w:rPr>
          <w:rFonts w:eastAsia="Times New Roman"/>
          <w:szCs w:val="24"/>
        </w:rPr>
        <w:t>Υ</w:t>
      </w:r>
      <w:r w:rsidRPr="00E774B8">
        <w:rPr>
          <w:rFonts w:eastAsia="Times New Roman"/>
          <w:szCs w:val="24"/>
        </w:rPr>
        <w:t xml:space="preserve">πάρχει </w:t>
      </w:r>
      <w:r>
        <w:rPr>
          <w:rFonts w:eastAsia="Times New Roman"/>
          <w:szCs w:val="24"/>
        </w:rPr>
        <w:t>μια</w:t>
      </w:r>
      <w:r w:rsidRPr="00E774B8">
        <w:rPr>
          <w:rFonts w:eastAsia="Times New Roman"/>
          <w:szCs w:val="24"/>
        </w:rPr>
        <w:t xml:space="preserve"> ανακολουθία σε αυτή</w:t>
      </w:r>
      <w:r>
        <w:rPr>
          <w:rFonts w:eastAsia="Times New Roman"/>
          <w:szCs w:val="24"/>
        </w:rPr>
        <w:t>ν</w:t>
      </w:r>
      <w:r w:rsidRPr="00E774B8">
        <w:rPr>
          <w:rFonts w:eastAsia="Times New Roman"/>
          <w:szCs w:val="24"/>
        </w:rPr>
        <w:t xml:space="preserve"> την επιχειρηματολογία</w:t>
      </w:r>
      <w:r>
        <w:rPr>
          <w:rFonts w:eastAsia="Times New Roman"/>
          <w:szCs w:val="24"/>
        </w:rPr>
        <w:t>,</w:t>
      </w:r>
      <w:r w:rsidRPr="00E774B8">
        <w:rPr>
          <w:rFonts w:eastAsia="Times New Roman"/>
          <w:szCs w:val="24"/>
        </w:rPr>
        <w:t xml:space="preserve"> </w:t>
      </w:r>
      <w:r>
        <w:rPr>
          <w:rFonts w:eastAsia="Times New Roman"/>
          <w:szCs w:val="24"/>
        </w:rPr>
        <w:t>γ</w:t>
      </w:r>
      <w:r w:rsidRPr="00E774B8">
        <w:rPr>
          <w:rFonts w:eastAsia="Times New Roman"/>
          <w:szCs w:val="24"/>
        </w:rPr>
        <w:t>ιατ</w:t>
      </w:r>
      <w:r w:rsidRPr="00E774B8">
        <w:rPr>
          <w:rFonts w:eastAsia="Times New Roman"/>
          <w:szCs w:val="24"/>
        </w:rPr>
        <w:t>ί σε πλείστες όσες περιπτώσεις</w:t>
      </w:r>
      <w:r>
        <w:rPr>
          <w:rFonts w:eastAsia="Times New Roman"/>
          <w:szCs w:val="24"/>
        </w:rPr>
        <w:t>,</w:t>
      </w:r>
      <w:r w:rsidRPr="00E774B8">
        <w:rPr>
          <w:rFonts w:eastAsia="Times New Roman"/>
          <w:szCs w:val="24"/>
        </w:rPr>
        <w:t xml:space="preserve"> </w:t>
      </w:r>
      <w:r>
        <w:rPr>
          <w:rFonts w:eastAsia="Times New Roman"/>
          <w:szCs w:val="24"/>
        </w:rPr>
        <w:t>που έρχονται και κάνουν</w:t>
      </w:r>
      <w:r w:rsidRPr="00E774B8">
        <w:rPr>
          <w:rFonts w:eastAsia="Times New Roman"/>
          <w:szCs w:val="24"/>
        </w:rPr>
        <w:t xml:space="preserve"> συναντήσεις εδώ με συνδικαλιστικούς φορείς είτε από το</w:t>
      </w:r>
      <w:r>
        <w:rPr>
          <w:rFonts w:eastAsia="Times New Roman"/>
          <w:szCs w:val="24"/>
        </w:rPr>
        <w:t>ν</w:t>
      </w:r>
      <w:r w:rsidRPr="00E774B8">
        <w:rPr>
          <w:rFonts w:eastAsia="Times New Roman"/>
          <w:szCs w:val="24"/>
        </w:rPr>
        <w:t xml:space="preserve"> χώρο της υγείας</w:t>
      </w:r>
      <w:r>
        <w:rPr>
          <w:rFonts w:eastAsia="Times New Roman"/>
          <w:szCs w:val="24"/>
        </w:rPr>
        <w:t>,</w:t>
      </w:r>
      <w:r w:rsidRPr="00E774B8">
        <w:rPr>
          <w:rFonts w:eastAsia="Times New Roman"/>
          <w:szCs w:val="24"/>
        </w:rPr>
        <w:t xml:space="preserve"> είτε από το</w:t>
      </w:r>
      <w:r>
        <w:rPr>
          <w:rFonts w:eastAsia="Times New Roman"/>
          <w:szCs w:val="24"/>
        </w:rPr>
        <w:t>ν</w:t>
      </w:r>
      <w:r w:rsidRPr="00E774B8">
        <w:rPr>
          <w:rFonts w:eastAsia="Times New Roman"/>
          <w:szCs w:val="24"/>
        </w:rPr>
        <w:t xml:space="preserve"> χώρο της παιδείας</w:t>
      </w:r>
      <w:r>
        <w:rPr>
          <w:rFonts w:eastAsia="Times New Roman"/>
          <w:szCs w:val="24"/>
        </w:rPr>
        <w:t>,</w:t>
      </w:r>
      <w:r w:rsidRPr="00E774B8">
        <w:rPr>
          <w:rFonts w:eastAsia="Times New Roman"/>
          <w:szCs w:val="24"/>
        </w:rPr>
        <w:t xml:space="preserve"> είτε από το</w:t>
      </w:r>
      <w:r>
        <w:rPr>
          <w:rFonts w:eastAsia="Times New Roman"/>
          <w:szCs w:val="24"/>
        </w:rPr>
        <w:t>ν</w:t>
      </w:r>
      <w:r w:rsidRPr="00E774B8">
        <w:rPr>
          <w:rFonts w:eastAsia="Times New Roman"/>
          <w:szCs w:val="24"/>
        </w:rPr>
        <w:t xml:space="preserve"> χώρο της τοπικής αυτοδιοίκησης</w:t>
      </w:r>
      <w:r>
        <w:rPr>
          <w:rFonts w:eastAsia="Times New Roman"/>
          <w:szCs w:val="24"/>
        </w:rPr>
        <w:t>,</w:t>
      </w:r>
      <w:r w:rsidRPr="00E774B8">
        <w:rPr>
          <w:rFonts w:eastAsia="Times New Roman"/>
          <w:szCs w:val="24"/>
        </w:rPr>
        <w:t xml:space="preserve"> σε όλους όσους συναντάνε είναι θετικ</w:t>
      </w:r>
      <w:r>
        <w:rPr>
          <w:rFonts w:eastAsia="Times New Roman"/>
          <w:szCs w:val="24"/>
        </w:rPr>
        <w:t>οί</w:t>
      </w:r>
      <w:r w:rsidRPr="00E774B8">
        <w:rPr>
          <w:rFonts w:eastAsia="Times New Roman"/>
          <w:szCs w:val="24"/>
        </w:rPr>
        <w:t xml:space="preserve"> στη λογική </w:t>
      </w:r>
      <w:r w:rsidRPr="00E774B8">
        <w:rPr>
          <w:rFonts w:eastAsia="Times New Roman"/>
          <w:szCs w:val="24"/>
        </w:rPr>
        <w:t>ότι πρέπει να ενισχυθούν με ανθρώπινο δυναμικό συγκεκριμένοι τομείς της δημόσιας διοίκησης</w:t>
      </w:r>
      <w:r>
        <w:rPr>
          <w:rFonts w:eastAsia="Times New Roman"/>
          <w:szCs w:val="24"/>
        </w:rPr>
        <w:t>.</w:t>
      </w:r>
      <w:r w:rsidRPr="00E774B8">
        <w:rPr>
          <w:rFonts w:eastAsia="Times New Roman"/>
          <w:szCs w:val="24"/>
        </w:rPr>
        <w:t xml:space="preserve"> </w:t>
      </w:r>
      <w:r>
        <w:rPr>
          <w:rFonts w:eastAsia="Times New Roman"/>
          <w:szCs w:val="24"/>
        </w:rPr>
        <w:t>Β</w:t>
      </w:r>
      <w:r w:rsidRPr="00E774B8">
        <w:rPr>
          <w:rFonts w:eastAsia="Times New Roman"/>
          <w:szCs w:val="24"/>
        </w:rPr>
        <w:t>έβαια</w:t>
      </w:r>
      <w:r>
        <w:rPr>
          <w:rFonts w:eastAsia="Times New Roman"/>
          <w:szCs w:val="24"/>
        </w:rPr>
        <w:t>,</w:t>
      </w:r>
      <w:r w:rsidRPr="00E774B8">
        <w:rPr>
          <w:rFonts w:eastAsia="Times New Roman"/>
          <w:szCs w:val="24"/>
        </w:rPr>
        <w:t xml:space="preserve"> εδώ </w:t>
      </w:r>
      <w:r>
        <w:rPr>
          <w:rFonts w:eastAsia="Times New Roman"/>
          <w:szCs w:val="24"/>
        </w:rPr>
        <w:t xml:space="preserve">εκ </w:t>
      </w:r>
      <w:r w:rsidRPr="00E774B8">
        <w:rPr>
          <w:rFonts w:eastAsia="Times New Roman"/>
          <w:szCs w:val="24"/>
        </w:rPr>
        <w:t xml:space="preserve">των υστέρων έρχονται στο Βήμα και λένε </w:t>
      </w:r>
      <w:r>
        <w:rPr>
          <w:rFonts w:eastAsia="Times New Roman"/>
          <w:szCs w:val="24"/>
        </w:rPr>
        <w:t xml:space="preserve">άλλα. </w:t>
      </w:r>
    </w:p>
    <w:p w14:paraId="2C1AD8FA"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lastRenderedPageBreak/>
        <w:t>Ν</w:t>
      </w:r>
      <w:r w:rsidRPr="00E774B8">
        <w:rPr>
          <w:rFonts w:eastAsia="Times New Roman"/>
          <w:szCs w:val="24"/>
        </w:rPr>
        <w:t xml:space="preserve">α κάνω </w:t>
      </w:r>
      <w:r>
        <w:rPr>
          <w:rFonts w:eastAsia="Times New Roman"/>
          <w:szCs w:val="24"/>
        </w:rPr>
        <w:t>εδώ μια</w:t>
      </w:r>
      <w:r w:rsidRPr="00E774B8">
        <w:rPr>
          <w:rFonts w:eastAsia="Times New Roman"/>
          <w:szCs w:val="24"/>
        </w:rPr>
        <w:t xml:space="preserve"> παρένθεση και να πω ότι </w:t>
      </w:r>
      <w:r>
        <w:rPr>
          <w:rFonts w:eastAsia="Times New Roman"/>
          <w:szCs w:val="24"/>
        </w:rPr>
        <w:t>ο Α</w:t>
      </w:r>
      <w:r w:rsidRPr="00E774B8">
        <w:rPr>
          <w:rFonts w:eastAsia="Times New Roman"/>
          <w:szCs w:val="24"/>
        </w:rPr>
        <w:t>ρχηγός της Νέας Δημοκρατίας κ</w:t>
      </w:r>
      <w:r>
        <w:rPr>
          <w:rFonts w:eastAsia="Times New Roman"/>
          <w:szCs w:val="24"/>
        </w:rPr>
        <w:t>.</w:t>
      </w:r>
      <w:r w:rsidRPr="00E774B8">
        <w:rPr>
          <w:rFonts w:eastAsia="Times New Roman"/>
          <w:szCs w:val="24"/>
        </w:rPr>
        <w:t xml:space="preserve"> Μητσοτάκης</w:t>
      </w:r>
      <w:r>
        <w:rPr>
          <w:rFonts w:eastAsia="Times New Roman"/>
          <w:szCs w:val="24"/>
        </w:rPr>
        <w:t>,</w:t>
      </w:r>
      <w:r w:rsidRPr="00E774B8">
        <w:rPr>
          <w:rFonts w:eastAsia="Times New Roman"/>
          <w:szCs w:val="24"/>
        </w:rPr>
        <w:t xml:space="preserve"> ο οποίος </w:t>
      </w:r>
      <w:r>
        <w:rPr>
          <w:rFonts w:eastAsia="Times New Roman"/>
          <w:szCs w:val="24"/>
        </w:rPr>
        <w:t>τ</w:t>
      </w:r>
      <w:r w:rsidRPr="00E774B8">
        <w:rPr>
          <w:rFonts w:eastAsia="Times New Roman"/>
          <w:szCs w:val="24"/>
        </w:rPr>
        <w:t>ώρα μιλ</w:t>
      </w:r>
      <w:r w:rsidRPr="00E774B8">
        <w:rPr>
          <w:rFonts w:eastAsia="Times New Roman"/>
          <w:szCs w:val="24"/>
        </w:rPr>
        <w:t>άει για μείωση του κράτους και</w:t>
      </w:r>
      <w:r>
        <w:rPr>
          <w:rFonts w:eastAsia="Times New Roman"/>
          <w:szCs w:val="24"/>
        </w:rPr>
        <w:t xml:space="preserve"> λέει</w:t>
      </w:r>
      <w:r w:rsidRPr="00E774B8">
        <w:rPr>
          <w:rFonts w:eastAsia="Times New Roman"/>
          <w:szCs w:val="24"/>
        </w:rPr>
        <w:t xml:space="preserve"> </w:t>
      </w:r>
      <w:r>
        <w:rPr>
          <w:rFonts w:eastAsia="Times New Roman"/>
          <w:szCs w:val="24"/>
        </w:rPr>
        <w:t>ότι το</w:t>
      </w:r>
      <w:r w:rsidRPr="00E774B8">
        <w:rPr>
          <w:rFonts w:eastAsia="Times New Roman"/>
          <w:szCs w:val="24"/>
        </w:rPr>
        <w:t xml:space="preserve"> κράτος είναι μεγάλο</w:t>
      </w:r>
      <w:r>
        <w:rPr>
          <w:rFonts w:eastAsia="Times New Roman"/>
          <w:szCs w:val="24"/>
        </w:rPr>
        <w:t>,</w:t>
      </w:r>
      <w:r w:rsidRPr="00E774B8">
        <w:rPr>
          <w:rFonts w:eastAsia="Times New Roman"/>
          <w:szCs w:val="24"/>
        </w:rPr>
        <w:t xml:space="preserve"> κατά το διάστημα που ήταν </w:t>
      </w:r>
      <w:r>
        <w:rPr>
          <w:rFonts w:eastAsia="Times New Roman"/>
          <w:szCs w:val="24"/>
        </w:rPr>
        <w:t>Υ</w:t>
      </w:r>
      <w:r w:rsidRPr="00E774B8">
        <w:rPr>
          <w:rFonts w:eastAsia="Times New Roman"/>
          <w:szCs w:val="24"/>
        </w:rPr>
        <w:t xml:space="preserve">πουργός </w:t>
      </w:r>
      <w:r>
        <w:rPr>
          <w:rFonts w:eastAsia="Times New Roman"/>
          <w:szCs w:val="24"/>
        </w:rPr>
        <w:t>Δ</w:t>
      </w:r>
      <w:r w:rsidRPr="00E774B8">
        <w:rPr>
          <w:rFonts w:eastAsia="Times New Roman"/>
          <w:szCs w:val="24"/>
        </w:rPr>
        <w:t xml:space="preserve">ιοικητικής </w:t>
      </w:r>
      <w:r>
        <w:rPr>
          <w:rFonts w:eastAsia="Times New Roman"/>
          <w:szCs w:val="24"/>
        </w:rPr>
        <w:t>Μ</w:t>
      </w:r>
      <w:r w:rsidRPr="00E774B8">
        <w:rPr>
          <w:rFonts w:eastAsia="Times New Roman"/>
          <w:szCs w:val="24"/>
        </w:rPr>
        <w:t xml:space="preserve">εταρρύθμισης είχε </w:t>
      </w:r>
      <w:r>
        <w:rPr>
          <w:rFonts w:eastAsia="Times New Roman"/>
          <w:szCs w:val="24"/>
        </w:rPr>
        <w:t>πενήντα έναν</w:t>
      </w:r>
      <w:r w:rsidRPr="00E774B8">
        <w:rPr>
          <w:rFonts w:eastAsia="Times New Roman"/>
          <w:szCs w:val="24"/>
        </w:rPr>
        <w:t xml:space="preserve"> μετακλητούς στο γραφείο του</w:t>
      </w:r>
      <w:r>
        <w:rPr>
          <w:rFonts w:eastAsia="Times New Roman"/>
          <w:szCs w:val="24"/>
        </w:rPr>
        <w:t>,</w:t>
      </w:r>
      <w:r w:rsidRPr="00E774B8">
        <w:rPr>
          <w:rFonts w:eastAsia="Times New Roman"/>
          <w:szCs w:val="24"/>
        </w:rPr>
        <w:t xml:space="preserve"> </w:t>
      </w:r>
      <w:r>
        <w:rPr>
          <w:rFonts w:eastAsia="Times New Roman"/>
          <w:szCs w:val="24"/>
        </w:rPr>
        <w:t>ενώ ο επόμενος Υ</w:t>
      </w:r>
      <w:r w:rsidRPr="00E774B8">
        <w:rPr>
          <w:rFonts w:eastAsia="Times New Roman"/>
          <w:szCs w:val="24"/>
        </w:rPr>
        <w:t xml:space="preserve">πουργός </w:t>
      </w:r>
      <w:r>
        <w:rPr>
          <w:rFonts w:eastAsia="Times New Roman"/>
          <w:szCs w:val="24"/>
        </w:rPr>
        <w:t>Δ</w:t>
      </w:r>
      <w:r w:rsidRPr="00E774B8">
        <w:rPr>
          <w:rFonts w:eastAsia="Times New Roman"/>
          <w:szCs w:val="24"/>
        </w:rPr>
        <w:t xml:space="preserve">ιοικητικής </w:t>
      </w:r>
      <w:r>
        <w:rPr>
          <w:rFonts w:eastAsia="Times New Roman"/>
          <w:szCs w:val="24"/>
        </w:rPr>
        <w:t>Μ</w:t>
      </w:r>
      <w:r w:rsidRPr="00E774B8">
        <w:rPr>
          <w:rFonts w:eastAsia="Times New Roman"/>
          <w:szCs w:val="24"/>
        </w:rPr>
        <w:t xml:space="preserve">εταρρύθμισης της δικιάς μας </w:t>
      </w:r>
      <w:r>
        <w:rPr>
          <w:rFonts w:eastAsia="Times New Roman"/>
          <w:szCs w:val="24"/>
        </w:rPr>
        <w:t>Κ</w:t>
      </w:r>
      <w:r w:rsidRPr="00E774B8">
        <w:rPr>
          <w:rFonts w:eastAsia="Times New Roman"/>
          <w:szCs w:val="24"/>
        </w:rPr>
        <w:t xml:space="preserve">υβέρνησης είχε </w:t>
      </w:r>
      <w:r w:rsidRPr="00E774B8">
        <w:rPr>
          <w:rFonts w:eastAsia="Times New Roman"/>
          <w:szCs w:val="24"/>
        </w:rPr>
        <w:t>μόνο τρεις</w:t>
      </w:r>
      <w:r>
        <w:rPr>
          <w:rFonts w:eastAsia="Times New Roman"/>
          <w:szCs w:val="24"/>
        </w:rPr>
        <w:t>.</w:t>
      </w:r>
      <w:r w:rsidRPr="00E774B8">
        <w:rPr>
          <w:rFonts w:eastAsia="Times New Roman"/>
          <w:szCs w:val="24"/>
        </w:rPr>
        <w:t xml:space="preserve"> </w:t>
      </w:r>
      <w:r>
        <w:rPr>
          <w:rFonts w:eastAsia="Times New Roman"/>
          <w:szCs w:val="24"/>
        </w:rPr>
        <w:t xml:space="preserve">Ο </w:t>
      </w:r>
      <w:r w:rsidRPr="00E774B8">
        <w:rPr>
          <w:rFonts w:eastAsia="Times New Roman"/>
          <w:szCs w:val="24"/>
        </w:rPr>
        <w:t>κ</w:t>
      </w:r>
      <w:r>
        <w:rPr>
          <w:rFonts w:eastAsia="Times New Roman"/>
          <w:szCs w:val="24"/>
        </w:rPr>
        <w:t>.</w:t>
      </w:r>
      <w:r w:rsidRPr="00E774B8">
        <w:rPr>
          <w:rFonts w:eastAsia="Times New Roman"/>
          <w:szCs w:val="24"/>
        </w:rPr>
        <w:t xml:space="preserve"> Γεωργιάδης</w:t>
      </w:r>
      <w:r>
        <w:rPr>
          <w:rFonts w:eastAsia="Times New Roman"/>
          <w:szCs w:val="24"/>
        </w:rPr>
        <w:t xml:space="preserve"> επίσης είχε δεκαεπτά</w:t>
      </w:r>
      <w:r w:rsidRPr="00E774B8">
        <w:rPr>
          <w:rFonts w:eastAsia="Times New Roman"/>
          <w:szCs w:val="24"/>
        </w:rPr>
        <w:t xml:space="preserve"> άτομα στο γραφείο του από τους </w:t>
      </w:r>
      <w:r>
        <w:rPr>
          <w:rFonts w:eastAsia="Times New Roman"/>
          <w:szCs w:val="24"/>
        </w:rPr>
        <w:t xml:space="preserve">είκοσι </w:t>
      </w:r>
      <w:r w:rsidRPr="00E774B8">
        <w:rPr>
          <w:rFonts w:eastAsia="Times New Roman"/>
          <w:szCs w:val="24"/>
        </w:rPr>
        <w:t>τρεις παρ</w:t>
      </w:r>
      <w:r>
        <w:rPr>
          <w:rFonts w:eastAsia="Times New Roman"/>
          <w:szCs w:val="24"/>
        </w:rPr>
        <w:t>ανόμως</w:t>
      </w:r>
      <w:r w:rsidRPr="00E774B8">
        <w:rPr>
          <w:rFonts w:eastAsia="Times New Roman"/>
          <w:szCs w:val="24"/>
        </w:rPr>
        <w:t xml:space="preserve"> </w:t>
      </w:r>
      <w:proofErr w:type="spellStart"/>
      <w:r w:rsidRPr="00E774B8">
        <w:rPr>
          <w:rFonts w:eastAsia="Times New Roman"/>
          <w:szCs w:val="24"/>
        </w:rPr>
        <w:t>προσληφθέντες</w:t>
      </w:r>
      <w:proofErr w:type="spellEnd"/>
      <w:r w:rsidRPr="00E774B8">
        <w:rPr>
          <w:rFonts w:eastAsia="Times New Roman"/>
          <w:szCs w:val="24"/>
        </w:rPr>
        <w:t xml:space="preserve"> στο </w:t>
      </w:r>
      <w:r>
        <w:rPr>
          <w:rFonts w:eastAsia="Times New Roman"/>
          <w:szCs w:val="24"/>
        </w:rPr>
        <w:t>ΚΕΕΛΠΝΟ, οι οποίοι δούλευ</w:t>
      </w:r>
      <w:r w:rsidRPr="00E774B8">
        <w:rPr>
          <w:rFonts w:eastAsia="Times New Roman"/>
          <w:szCs w:val="24"/>
        </w:rPr>
        <w:t>αν στο πολιτικό του γραφείο</w:t>
      </w:r>
      <w:r>
        <w:rPr>
          <w:rFonts w:eastAsia="Times New Roman"/>
          <w:szCs w:val="24"/>
        </w:rPr>
        <w:t>. Το</w:t>
      </w:r>
      <w:r w:rsidRPr="00E774B8">
        <w:rPr>
          <w:rFonts w:eastAsia="Times New Roman"/>
          <w:szCs w:val="24"/>
        </w:rPr>
        <w:t xml:space="preserve"> έχει ομολογήσει και ο ίδιος στην αρμόδια </w:t>
      </w:r>
      <w:r>
        <w:rPr>
          <w:rFonts w:eastAsia="Times New Roman"/>
          <w:szCs w:val="24"/>
        </w:rPr>
        <w:t>ε</w:t>
      </w:r>
      <w:r w:rsidRPr="00E774B8">
        <w:rPr>
          <w:rFonts w:eastAsia="Times New Roman"/>
          <w:szCs w:val="24"/>
        </w:rPr>
        <w:t xml:space="preserve">ξεταστική </w:t>
      </w:r>
      <w:r>
        <w:rPr>
          <w:rFonts w:eastAsia="Times New Roman"/>
          <w:szCs w:val="24"/>
        </w:rPr>
        <w:t>ε</w:t>
      </w:r>
      <w:r w:rsidRPr="00E774B8">
        <w:rPr>
          <w:rFonts w:eastAsia="Times New Roman"/>
          <w:szCs w:val="24"/>
        </w:rPr>
        <w:t>πιτροπή</w:t>
      </w:r>
      <w:r>
        <w:rPr>
          <w:rFonts w:eastAsia="Times New Roman"/>
          <w:szCs w:val="24"/>
        </w:rPr>
        <w:t>.</w:t>
      </w:r>
      <w:r w:rsidRPr="00E774B8">
        <w:rPr>
          <w:rFonts w:eastAsia="Times New Roman"/>
          <w:szCs w:val="24"/>
        </w:rPr>
        <w:t xml:space="preserve"> </w:t>
      </w:r>
      <w:r>
        <w:rPr>
          <w:rFonts w:eastAsia="Times New Roman"/>
          <w:szCs w:val="24"/>
        </w:rPr>
        <w:t>Α</w:t>
      </w:r>
      <w:r w:rsidRPr="00E774B8">
        <w:rPr>
          <w:rFonts w:eastAsia="Times New Roman"/>
          <w:szCs w:val="24"/>
        </w:rPr>
        <w:t>υτά τα ρεκόρ</w:t>
      </w:r>
      <w:r>
        <w:rPr>
          <w:rFonts w:eastAsia="Times New Roman"/>
          <w:szCs w:val="24"/>
        </w:rPr>
        <w:t>,</w:t>
      </w:r>
      <w:r w:rsidRPr="00E774B8">
        <w:rPr>
          <w:rFonts w:eastAsia="Times New Roman"/>
          <w:szCs w:val="24"/>
        </w:rPr>
        <w:t xml:space="preserve"> </w:t>
      </w:r>
      <w:r>
        <w:rPr>
          <w:rFonts w:eastAsia="Times New Roman"/>
          <w:szCs w:val="24"/>
        </w:rPr>
        <w:t>δ</w:t>
      </w:r>
      <w:r w:rsidRPr="00E774B8">
        <w:rPr>
          <w:rFonts w:eastAsia="Times New Roman"/>
          <w:szCs w:val="24"/>
        </w:rPr>
        <w:t>υστυχώς</w:t>
      </w:r>
      <w:r>
        <w:rPr>
          <w:rFonts w:eastAsia="Times New Roman"/>
          <w:szCs w:val="24"/>
        </w:rPr>
        <w:t>,</w:t>
      </w:r>
      <w:r w:rsidRPr="00E774B8">
        <w:rPr>
          <w:rFonts w:eastAsia="Times New Roman"/>
          <w:szCs w:val="24"/>
        </w:rPr>
        <w:t xml:space="preserve"> τ</w:t>
      </w:r>
      <w:r>
        <w:rPr>
          <w:rFonts w:eastAsia="Times New Roman"/>
          <w:szCs w:val="24"/>
        </w:rPr>
        <w:t>α</w:t>
      </w:r>
      <w:r w:rsidRPr="00E774B8">
        <w:rPr>
          <w:rFonts w:eastAsia="Times New Roman"/>
          <w:szCs w:val="24"/>
        </w:rPr>
        <w:t xml:space="preserve"> έχετε </w:t>
      </w:r>
      <w:r>
        <w:rPr>
          <w:rFonts w:eastAsia="Times New Roman"/>
          <w:szCs w:val="24"/>
        </w:rPr>
        <w:t>εσείς. Εμάς δεν μας αγγίζουν</w:t>
      </w:r>
      <w:r w:rsidRPr="00E774B8">
        <w:rPr>
          <w:rFonts w:eastAsia="Times New Roman"/>
          <w:szCs w:val="24"/>
        </w:rPr>
        <w:t xml:space="preserve"> ούτε μπορούμε </w:t>
      </w:r>
      <w:r>
        <w:rPr>
          <w:rFonts w:eastAsia="Times New Roman"/>
          <w:szCs w:val="24"/>
        </w:rPr>
        <w:t>ποτέ</w:t>
      </w:r>
      <w:r w:rsidRPr="00E774B8">
        <w:rPr>
          <w:rFonts w:eastAsia="Times New Roman"/>
          <w:szCs w:val="24"/>
        </w:rPr>
        <w:t xml:space="preserve"> να τα πιάσουμε</w:t>
      </w:r>
      <w:r>
        <w:rPr>
          <w:rFonts w:eastAsia="Times New Roman"/>
          <w:szCs w:val="24"/>
        </w:rPr>
        <w:t xml:space="preserve">. </w:t>
      </w:r>
    </w:p>
    <w:p w14:paraId="2C1AD8FB"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Π</w:t>
      </w:r>
      <w:r w:rsidRPr="00E774B8">
        <w:rPr>
          <w:rFonts w:eastAsia="Times New Roman"/>
          <w:szCs w:val="24"/>
        </w:rPr>
        <w:t>ρος επίρρωσ</w:t>
      </w:r>
      <w:r>
        <w:rPr>
          <w:rFonts w:eastAsia="Times New Roman"/>
          <w:szCs w:val="24"/>
        </w:rPr>
        <w:t>ιν</w:t>
      </w:r>
      <w:r w:rsidRPr="00E774B8">
        <w:rPr>
          <w:rFonts w:eastAsia="Times New Roman"/>
          <w:szCs w:val="24"/>
        </w:rPr>
        <w:t xml:space="preserve"> των όσων λέω</w:t>
      </w:r>
      <w:r>
        <w:rPr>
          <w:rFonts w:eastAsia="Times New Roman"/>
          <w:szCs w:val="24"/>
        </w:rPr>
        <w:t xml:space="preserve"> έχω εδώ</w:t>
      </w:r>
      <w:r w:rsidRPr="00E774B8">
        <w:rPr>
          <w:rFonts w:eastAsia="Times New Roman"/>
          <w:szCs w:val="24"/>
        </w:rPr>
        <w:t xml:space="preserve"> τα επίσημα στοιχεία που έχει δώσει το Υπουργείο Διοικητικής Μεταρρύθμισης με δελτίο </w:t>
      </w:r>
      <w:r>
        <w:rPr>
          <w:rFonts w:eastAsia="Times New Roman"/>
          <w:szCs w:val="24"/>
        </w:rPr>
        <w:t>Τ</w:t>
      </w:r>
      <w:r w:rsidRPr="00E774B8">
        <w:rPr>
          <w:rFonts w:eastAsia="Times New Roman"/>
          <w:szCs w:val="24"/>
        </w:rPr>
        <w:t>ύπου</w:t>
      </w:r>
      <w:r>
        <w:rPr>
          <w:rFonts w:eastAsia="Times New Roman"/>
          <w:szCs w:val="24"/>
        </w:rPr>
        <w:t>,</w:t>
      </w:r>
      <w:r w:rsidRPr="00E774B8">
        <w:rPr>
          <w:rFonts w:eastAsia="Times New Roman"/>
          <w:szCs w:val="24"/>
        </w:rPr>
        <w:t xml:space="preserve"> το οποίο επίσημα έχει διακινηθεί</w:t>
      </w:r>
      <w:r>
        <w:rPr>
          <w:rFonts w:eastAsia="Times New Roman"/>
          <w:szCs w:val="24"/>
        </w:rPr>
        <w:t>,</w:t>
      </w:r>
      <w:r w:rsidRPr="00E774B8">
        <w:rPr>
          <w:rFonts w:eastAsia="Times New Roman"/>
          <w:szCs w:val="24"/>
        </w:rPr>
        <w:t xml:space="preserve"> με ημερομηνί</w:t>
      </w:r>
      <w:r w:rsidRPr="00E774B8">
        <w:rPr>
          <w:rFonts w:eastAsia="Times New Roman"/>
          <w:szCs w:val="24"/>
        </w:rPr>
        <w:t>α 28 Νοεμβρίου 2018</w:t>
      </w:r>
      <w:r>
        <w:rPr>
          <w:rFonts w:eastAsia="Times New Roman"/>
          <w:szCs w:val="24"/>
        </w:rPr>
        <w:t>.</w:t>
      </w:r>
      <w:r w:rsidRPr="00E774B8">
        <w:rPr>
          <w:rFonts w:eastAsia="Times New Roman"/>
          <w:szCs w:val="24"/>
        </w:rPr>
        <w:t xml:space="preserve"> </w:t>
      </w:r>
      <w:r>
        <w:rPr>
          <w:rFonts w:eastAsia="Times New Roman"/>
          <w:szCs w:val="24"/>
        </w:rPr>
        <w:t>Τ</w:t>
      </w:r>
      <w:r w:rsidRPr="00E774B8">
        <w:rPr>
          <w:rFonts w:eastAsia="Times New Roman"/>
          <w:szCs w:val="24"/>
        </w:rPr>
        <w:t>ο</w:t>
      </w:r>
      <w:r>
        <w:rPr>
          <w:rFonts w:eastAsia="Times New Roman"/>
          <w:szCs w:val="24"/>
        </w:rPr>
        <w:t xml:space="preserve"> τακτικό προσωπικό του </w:t>
      </w:r>
      <w:r>
        <w:rPr>
          <w:rFonts w:eastAsia="Times New Roman"/>
          <w:szCs w:val="24"/>
        </w:rPr>
        <w:t>δ</w:t>
      </w:r>
      <w:r w:rsidRPr="00E774B8">
        <w:rPr>
          <w:rFonts w:eastAsia="Times New Roman"/>
          <w:szCs w:val="24"/>
        </w:rPr>
        <w:t>ημοσίου</w:t>
      </w:r>
      <w:r>
        <w:rPr>
          <w:rFonts w:eastAsia="Times New Roman"/>
          <w:szCs w:val="24"/>
        </w:rPr>
        <w:t>,</w:t>
      </w:r>
      <w:r w:rsidRPr="00E774B8">
        <w:rPr>
          <w:rFonts w:eastAsia="Times New Roman"/>
          <w:szCs w:val="24"/>
        </w:rPr>
        <w:t xml:space="preserve"> το</w:t>
      </w:r>
      <w:r>
        <w:rPr>
          <w:rFonts w:eastAsia="Times New Roman"/>
          <w:szCs w:val="24"/>
        </w:rPr>
        <w:t>ν</w:t>
      </w:r>
      <w:r w:rsidRPr="00E774B8">
        <w:rPr>
          <w:rFonts w:eastAsia="Times New Roman"/>
          <w:szCs w:val="24"/>
        </w:rPr>
        <w:t xml:space="preserve"> Δεκέμβριο του 2014 ανερχόταν σε </w:t>
      </w:r>
      <w:r>
        <w:rPr>
          <w:rFonts w:eastAsia="Times New Roman"/>
          <w:szCs w:val="24"/>
        </w:rPr>
        <w:t>πεντακόσιες εβδομήντα έξι χιλιάδες οκτακόσια πενήντα έξι</w:t>
      </w:r>
      <w:r w:rsidRPr="00E774B8">
        <w:rPr>
          <w:rFonts w:eastAsia="Times New Roman"/>
          <w:szCs w:val="24"/>
        </w:rPr>
        <w:t xml:space="preserve"> άτομα και τον Αύγουστο του </w:t>
      </w:r>
      <w:r w:rsidRPr="00E774B8">
        <w:rPr>
          <w:rFonts w:eastAsia="Times New Roman"/>
          <w:szCs w:val="24"/>
        </w:rPr>
        <w:lastRenderedPageBreak/>
        <w:t>2018</w:t>
      </w:r>
      <w:r>
        <w:rPr>
          <w:rFonts w:eastAsia="Times New Roman"/>
          <w:szCs w:val="24"/>
        </w:rPr>
        <w:t>,</w:t>
      </w:r>
      <w:r w:rsidRPr="00E774B8">
        <w:rPr>
          <w:rFonts w:eastAsia="Times New Roman"/>
          <w:szCs w:val="24"/>
        </w:rPr>
        <w:t xml:space="preserve"> δηλαδή πρόσφατα</w:t>
      </w:r>
      <w:r>
        <w:rPr>
          <w:rFonts w:eastAsia="Times New Roman"/>
          <w:szCs w:val="24"/>
        </w:rPr>
        <w:t>, σε</w:t>
      </w:r>
      <w:r w:rsidRPr="00E774B8">
        <w:rPr>
          <w:rFonts w:eastAsia="Times New Roman"/>
          <w:szCs w:val="24"/>
        </w:rPr>
        <w:t xml:space="preserve"> </w:t>
      </w:r>
      <w:r>
        <w:rPr>
          <w:rFonts w:eastAsia="Times New Roman"/>
          <w:szCs w:val="24"/>
        </w:rPr>
        <w:t>πεντακόσιες εξήντα έξι χιλιάδες πεντακόσια έντεκα άτομ</w:t>
      </w:r>
      <w:r>
        <w:rPr>
          <w:rFonts w:eastAsia="Times New Roman"/>
          <w:szCs w:val="24"/>
        </w:rPr>
        <w:t>α</w:t>
      </w:r>
      <w:r>
        <w:rPr>
          <w:rFonts w:eastAsia="Times New Roman"/>
          <w:szCs w:val="24"/>
        </w:rPr>
        <w:t>,</w:t>
      </w:r>
      <w:r w:rsidRPr="00E774B8">
        <w:rPr>
          <w:rFonts w:eastAsia="Times New Roman"/>
          <w:szCs w:val="24"/>
        </w:rPr>
        <w:t xml:space="preserve"> δηλαδή </w:t>
      </w:r>
      <w:r>
        <w:rPr>
          <w:rFonts w:eastAsia="Times New Roman"/>
          <w:szCs w:val="24"/>
        </w:rPr>
        <w:t xml:space="preserve">το μόνιμο προσωπικό ήταν </w:t>
      </w:r>
      <w:r w:rsidRPr="00E774B8">
        <w:rPr>
          <w:rFonts w:eastAsia="Times New Roman"/>
          <w:szCs w:val="24"/>
        </w:rPr>
        <w:t xml:space="preserve">μειωμένο </w:t>
      </w:r>
      <w:r>
        <w:rPr>
          <w:rFonts w:eastAsia="Times New Roman"/>
          <w:szCs w:val="24"/>
        </w:rPr>
        <w:t xml:space="preserve">κατά </w:t>
      </w:r>
      <w:r>
        <w:rPr>
          <w:rFonts w:eastAsia="Times New Roman"/>
          <w:szCs w:val="24"/>
        </w:rPr>
        <w:t>δέκα χιλιάδες</w:t>
      </w:r>
      <w:r>
        <w:rPr>
          <w:rFonts w:eastAsia="Times New Roman"/>
          <w:szCs w:val="24"/>
        </w:rPr>
        <w:t xml:space="preserve"> άτομα.</w:t>
      </w:r>
    </w:p>
    <w:p w14:paraId="2C1AD8FC"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 Όσον αφορά</w:t>
      </w:r>
      <w:r w:rsidRPr="00E774B8">
        <w:rPr>
          <w:rFonts w:eastAsia="Times New Roman"/>
          <w:szCs w:val="24"/>
        </w:rPr>
        <w:t xml:space="preserve"> τους συμβασιούχους</w:t>
      </w:r>
      <w:r>
        <w:rPr>
          <w:rFonts w:eastAsia="Times New Roman"/>
          <w:szCs w:val="24"/>
        </w:rPr>
        <w:t>,</w:t>
      </w:r>
      <w:r w:rsidRPr="00E774B8">
        <w:rPr>
          <w:rFonts w:eastAsia="Times New Roman"/>
          <w:szCs w:val="24"/>
        </w:rPr>
        <w:t xml:space="preserve"> για τους οποίους </w:t>
      </w:r>
      <w:r>
        <w:rPr>
          <w:rFonts w:eastAsia="Times New Roman"/>
          <w:szCs w:val="24"/>
        </w:rPr>
        <w:t>ε</w:t>
      </w:r>
      <w:r w:rsidRPr="00E774B8">
        <w:rPr>
          <w:rFonts w:eastAsia="Times New Roman"/>
          <w:szCs w:val="24"/>
        </w:rPr>
        <w:t xml:space="preserve">πίσης έχει αναπτύξει </w:t>
      </w:r>
      <w:r>
        <w:rPr>
          <w:rFonts w:eastAsia="Times New Roman"/>
          <w:szCs w:val="24"/>
        </w:rPr>
        <w:t>μια</w:t>
      </w:r>
      <w:r w:rsidRPr="00E774B8">
        <w:rPr>
          <w:rFonts w:eastAsia="Times New Roman"/>
          <w:szCs w:val="24"/>
        </w:rPr>
        <w:t xml:space="preserve"> </w:t>
      </w:r>
      <w:r>
        <w:rPr>
          <w:rFonts w:eastAsia="Times New Roman"/>
          <w:szCs w:val="24"/>
        </w:rPr>
        <w:t>φιλολογία, ότι αυτή η Κ</w:t>
      </w:r>
      <w:r w:rsidRPr="00E774B8">
        <w:rPr>
          <w:rFonts w:eastAsia="Times New Roman"/>
          <w:szCs w:val="24"/>
        </w:rPr>
        <w:t xml:space="preserve">υβέρνηση </w:t>
      </w:r>
      <w:r>
        <w:rPr>
          <w:rFonts w:eastAsia="Times New Roman"/>
          <w:szCs w:val="24"/>
        </w:rPr>
        <w:t>τ</w:t>
      </w:r>
      <w:r w:rsidRPr="00E774B8">
        <w:rPr>
          <w:rFonts w:eastAsia="Times New Roman"/>
          <w:szCs w:val="24"/>
        </w:rPr>
        <w:t>ο μόνο που κάνει είναι να διορίζει</w:t>
      </w:r>
      <w:r>
        <w:rPr>
          <w:rFonts w:eastAsia="Times New Roman"/>
          <w:szCs w:val="24"/>
        </w:rPr>
        <w:t>,</w:t>
      </w:r>
      <w:r w:rsidRPr="00E774B8">
        <w:rPr>
          <w:rFonts w:eastAsia="Times New Roman"/>
          <w:szCs w:val="24"/>
        </w:rPr>
        <w:t xml:space="preserve"> τα επίσημα στοιχεία</w:t>
      </w:r>
      <w:r>
        <w:rPr>
          <w:rFonts w:eastAsia="Times New Roman"/>
          <w:szCs w:val="24"/>
        </w:rPr>
        <w:t>,</w:t>
      </w:r>
      <w:r w:rsidRPr="00E774B8">
        <w:rPr>
          <w:rFonts w:eastAsia="Times New Roman"/>
          <w:szCs w:val="24"/>
        </w:rPr>
        <w:t xml:space="preserve"> </w:t>
      </w:r>
      <w:r>
        <w:rPr>
          <w:rFonts w:eastAsia="Times New Roman"/>
          <w:szCs w:val="24"/>
        </w:rPr>
        <w:t xml:space="preserve">επίσης από το δελτίο </w:t>
      </w:r>
      <w:r>
        <w:rPr>
          <w:rFonts w:eastAsia="Times New Roman"/>
          <w:szCs w:val="24"/>
        </w:rPr>
        <w:t>Τ</w:t>
      </w:r>
      <w:r w:rsidRPr="00E774B8">
        <w:rPr>
          <w:rFonts w:eastAsia="Times New Roman"/>
          <w:szCs w:val="24"/>
        </w:rPr>
        <w:t>ύπου</w:t>
      </w:r>
      <w:r>
        <w:rPr>
          <w:rFonts w:eastAsia="Times New Roman"/>
          <w:szCs w:val="24"/>
        </w:rPr>
        <w:t>,</w:t>
      </w:r>
      <w:r w:rsidRPr="00E774B8">
        <w:rPr>
          <w:rFonts w:eastAsia="Times New Roman"/>
          <w:szCs w:val="24"/>
        </w:rPr>
        <w:t xml:space="preserve"> είναι ότι το 2015 οι συμβασιούχοι </w:t>
      </w:r>
      <w:r>
        <w:rPr>
          <w:rFonts w:eastAsia="Times New Roman"/>
          <w:szCs w:val="24"/>
        </w:rPr>
        <w:t xml:space="preserve">ανέρχονταν σε </w:t>
      </w:r>
      <w:r>
        <w:rPr>
          <w:rFonts w:eastAsia="Times New Roman"/>
          <w:szCs w:val="24"/>
        </w:rPr>
        <w:t>σαράντα οκτώ χιλιάδες ογδόντα τέσσερα</w:t>
      </w:r>
      <w:r w:rsidRPr="00E774B8">
        <w:rPr>
          <w:rFonts w:eastAsia="Times New Roman"/>
          <w:szCs w:val="24"/>
        </w:rPr>
        <w:t xml:space="preserve"> άτομα</w:t>
      </w:r>
      <w:r>
        <w:rPr>
          <w:rFonts w:eastAsia="Times New Roman"/>
          <w:szCs w:val="24"/>
        </w:rPr>
        <w:t>,</w:t>
      </w:r>
      <w:r w:rsidRPr="00E774B8">
        <w:rPr>
          <w:rFonts w:eastAsia="Times New Roman"/>
          <w:szCs w:val="24"/>
        </w:rPr>
        <w:t xml:space="preserve"> τον </w:t>
      </w:r>
      <w:r>
        <w:rPr>
          <w:rFonts w:eastAsia="Times New Roman"/>
          <w:szCs w:val="24"/>
        </w:rPr>
        <w:t xml:space="preserve">δε </w:t>
      </w:r>
      <w:r w:rsidRPr="00E774B8">
        <w:rPr>
          <w:rFonts w:eastAsia="Times New Roman"/>
          <w:szCs w:val="24"/>
        </w:rPr>
        <w:t xml:space="preserve">Αύγουστο του </w:t>
      </w:r>
      <w:r>
        <w:rPr>
          <w:rFonts w:eastAsia="Times New Roman"/>
          <w:szCs w:val="24"/>
        </w:rPr>
        <w:t>20</w:t>
      </w:r>
      <w:r w:rsidRPr="00E774B8">
        <w:rPr>
          <w:rFonts w:eastAsia="Times New Roman"/>
          <w:szCs w:val="24"/>
        </w:rPr>
        <w:t xml:space="preserve">18 </w:t>
      </w:r>
      <w:r>
        <w:rPr>
          <w:rFonts w:eastAsia="Times New Roman"/>
          <w:szCs w:val="24"/>
        </w:rPr>
        <w:t xml:space="preserve">ανέρχονταν σε </w:t>
      </w:r>
      <w:r>
        <w:rPr>
          <w:rFonts w:eastAsia="Times New Roman"/>
          <w:szCs w:val="24"/>
        </w:rPr>
        <w:t xml:space="preserve">σαράντα έξι χιλιάδες </w:t>
      </w:r>
      <w:proofErr w:type="spellStart"/>
      <w:r>
        <w:rPr>
          <w:rFonts w:eastAsia="Times New Roman"/>
          <w:szCs w:val="24"/>
        </w:rPr>
        <w:t>ενιακόσια</w:t>
      </w:r>
      <w:proofErr w:type="spellEnd"/>
      <w:r>
        <w:rPr>
          <w:rFonts w:eastAsia="Times New Roman"/>
          <w:szCs w:val="24"/>
        </w:rPr>
        <w:t xml:space="preserve"> τριάντα πέντε</w:t>
      </w:r>
      <w:r>
        <w:rPr>
          <w:rFonts w:eastAsia="Times New Roman"/>
          <w:szCs w:val="24"/>
        </w:rPr>
        <w:t>.</w:t>
      </w:r>
      <w:r w:rsidRPr="00E774B8">
        <w:rPr>
          <w:rFonts w:eastAsia="Times New Roman"/>
          <w:szCs w:val="24"/>
        </w:rPr>
        <w:t xml:space="preserve"> Και εδώ έχουμε μείωση κατά 1.000 περίπου άτομα</w:t>
      </w:r>
      <w:r>
        <w:rPr>
          <w:rFonts w:eastAsia="Times New Roman"/>
          <w:szCs w:val="24"/>
        </w:rPr>
        <w:t xml:space="preserve">. </w:t>
      </w:r>
    </w:p>
    <w:p w14:paraId="2C1AD8FD"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Αυτή είναι η</w:t>
      </w:r>
      <w:r w:rsidRPr="00E774B8">
        <w:rPr>
          <w:rFonts w:eastAsia="Times New Roman"/>
          <w:szCs w:val="24"/>
        </w:rPr>
        <w:t xml:space="preserve"> πραγματικ</w:t>
      </w:r>
      <w:r w:rsidRPr="00E774B8">
        <w:rPr>
          <w:rFonts w:eastAsia="Times New Roman"/>
          <w:szCs w:val="24"/>
        </w:rPr>
        <w:t>ότητα</w:t>
      </w:r>
      <w:r>
        <w:rPr>
          <w:rFonts w:eastAsia="Times New Roman"/>
          <w:szCs w:val="24"/>
        </w:rPr>
        <w:t>,</w:t>
      </w:r>
      <w:r w:rsidRPr="00E774B8">
        <w:rPr>
          <w:rFonts w:eastAsia="Times New Roman"/>
          <w:szCs w:val="24"/>
        </w:rPr>
        <w:t xml:space="preserve"> </w:t>
      </w:r>
      <w:r>
        <w:rPr>
          <w:rFonts w:eastAsia="Times New Roman"/>
          <w:szCs w:val="24"/>
        </w:rPr>
        <w:t>δ</w:t>
      </w:r>
      <w:r w:rsidRPr="00E774B8">
        <w:rPr>
          <w:rFonts w:eastAsia="Times New Roman"/>
          <w:szCs w:val="24"/>
        </w:rPr>
        <w:t>υστυχώς</w:t>
      </w:r>
      <w:r>
        <w:rPr>
          <w:rFonts w:eastAsia="Times New Roman"/>
          <w:szCs w:val="24"/>
        </w:rPr>
        <w:t xml:space="preserve"> </w:t>
      </w:r>
      <w:r w:rsidRPr="00E774B8">
        <w:rPr>
          <w:rFonts w:eastAsia="Times New Roman"/>
          <w:szCs w:val="24"/>
        </w:rPr>
        <w:t xml:space="preserve">για </w:t>
      </w:r>
      <w:r>
        <w:rPr>
          <w:rFonts w:eastAsia="Times New Roman"/>
          <w:szCs w:val="24"/>
        </w:rPr>
        <w:t>σας.</w:t>
      </w:r>
      <w:r w:rsidRPr="00E774B8">
        <w:rPr>
          <w:rFonts w:eastAsia="Times New Roman"/>
          <w:szCs w:val="24"/>
        </w:rPr>
        <w:t xml:space="preserve"> </w:t>
      </w:r>
      <w:r>
        <w:rPr>
          <w:rFonts w:eastAsia="Times New Roman"/>
          <w:szCs w:val="24"/>
        </w:rPr>
        <w:t>Παρ</w:t>
      </w:r>
      <w:r>
        <w:rPr>
          <w:rFonts w:eastAsia="Times New Roman"/>
          <w:szCs w:val="24"/>
        </w:rPr>
        <w:t xml:space="preserve">’ </w:t>
      </w:r>
      <w:r>
        <w:rPr>
          <w:rFonts w:eastAsia="Times New Roman"/>
          <w:szCs w:val="24"/>
        </w:rPr>
        <w:t xml:space="preserve">ότι </w:t>
      </w:r>
      <w:r w:rsidRPr="00E774B8">
        <w:rPr>
          <w:rFonts w:eastAsia="Times New Roman"/>
          <w:szCs w:val="24"/>
        </w:rPr>
        <w:t>τα στοιχεία σας διαψεύδουν</w:t>
      </w:r>
      <w:r>
        <w:rPr>
          <w:rFonts w:eastAsia="Times New Roman"/>
          <w:szCs w:val="24"/>
        </w:rPr>
        <w:t>,</w:t>
      </w:r>
      <w:r w:rsidRPr="00E774B8">
        <w:rPr>
          <w:rFonts w:eastAsia="Times New Roman"/>
          <w:szCs w:val="24"/>
        </w:rPr>
        <w:t xml:space="preserve"> επιμένετε</w:t>
      </w:r>
      <w:r>
        <w:rPr>
          <w:rFonts w:eastAsia="Times New Roman"/>
          <w:szCs w:val="24"/>
        </w:rPr>
        <w:t>,</w:t>
      </w:r>
      <w:r w:rsidRPr="00E774B8">
        <w:rPr>
          <w:rFonts w:eastAsia="Times New Roman"/>
          <w:szCs w:val="24"/>
        </w:rPr>
        <w:t xml:space="preserve"> φτιάχνοντας και πουλώντας ένα ψεύτικο αφήγημα για λόγους </w:t>
      </w:r>
      <w:r>
        <w:rPr>
          <w:rFonts w:eastAsia="Times New Roman"/>
          <w:szCs w:val="24"/>
        </w:rPr>
        <w:t xml:space="preserve">προπαγανδιστικούς. </w:t>
      </w:r>
    </w:p>
    <w:p w14:paraId="2C1AD8FE"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 xml:space="preserve">Η τρίτη </w:t>
      </w:r>
      <w:r w:rsidRPr="00E774B8">
        <w:rPr>
          <w:rFonts w:eastAsia="Times New Roman"/>
          <w:szCs w:val="24"/>
        </w:rPr>
        <w:t xml:space="preserve">παρατήρηση που </w:t>
      </w:r>
      <w:r>
        <w:rPr>
          <w:rFonts w:eastAsia="Times New Roman"/>
          <w:szCs w:val="24"/>
        </w:rPr>
        <w:t xml:space="preserve">θα </w:t>
      </w:r>
      <w:r w:rsidRPr="00E774B8">
        <w:rPr>
          <w:rFonts w:eastAsia="Times New Roman"/>
          <w:szCs w:val="24"/>
        </w:rPr>
        <w:t xml:space="preserve">ήθελα να κάνω είναι </w:t>
      </w:r>
      <w:r>
        <w:rPr>
          <w:rFonts w:eastAsia="Times New Roman"/>
          <w:szCs w:val="24"/>
        </w:rPr>
        <w:t>ό</w:t>
      </w:r>
      <w:r w:rsidRPr="00E774B8">
        <w:rPr>
          <w:rFonts w:eastAsia="Times New Roman"/>
          <w:szCs w:val="24"/>
        </w:rPr>
        <w:t xml:space="preserve">σον αφορά αυτό που ειπώθηκε περί </w:t>
      </w:r>
      <w:proofErr w:type="spellStart"/>
      <w:r w:rsidRPr="00E774B8">
        <w:rPr>
          <w:rFonts w:eastAsia="Times New Roman"/>
          <w:szCs w:val="24"/>
        </w:rPr>
        <w:t>παροχολογίας</w:t>
      </w:r>
      <w:proofErr w:type="spellEnd"/>
      <w:r>
        <w:rPr>
          <w:rFonts w:eastAsia="Times New Roman"/>
          <w:szCs w:val="24"/>
        </w:rPr>
        <w:t>.</w:t>
      </w:r>
      <w:r w:rsidRPr="00E774B8">
        <w:rPr>
          <w:rFonts w:eastAsia="Times New Roman"/>
          <w:szCs w:val="24"/>
        </w:rPr>
        <w:t xml:space="preserve"> </w:t>
      </w:r>
      <w:r>
        <w:rPr>
          <w:rFonts w:eastAsia="Times New Roman"/>
          <w:szCs w:val="24"/>
        </w:rPr>
        <w:t>Να θυμίσω ότ</w:t>
      </w:r>
      <w:r>
        <w:rPr>
          <w:rFonts w:eastAsia="Times New Roman"/>
          <w:szCs w:val="24"/>
        </w:rPr>
        <w:t xml:space="preserve">ι </w:t>
      </w:r>
      <w:proofErr w:type="spellStart"/>
      <w:r>
        <w:rPr>
          <w:rFonts w:eastAsia="Times New Roman"/>
          <w:szCs w:val="24"/>
        </w:rPr>
        <w:t>π</w:t>
      </w:r>
      <w:r w:rsidRPr="00E774B8">
        <w:rPr>
          <w:rFonts w:eastAsia="Times New Roman"/>
          <w:szCs w:val="24"/>
        </w:rPr>
        <w:t>αροχολογία</w:t>
      </w:r>
      <w:proofErr w:type="spellEnd"/>
      <w:r w:rsidRPr="00E774B8">
        <w:rPr>
          <w:rFonts w:eastAsia="Times New Roman"/>
          <w:szCs w:val="24"/>
        </w:rPr>
        <w:t xml:space="preserve"> από αυτή την </w:t>
      </w:r>
      <w:r>
        <w:rPr>
          <w:rFonts w:eastAsia="Times New Roman"/>
          <w:szCs w:val="24"/>
        </w:rPr>
        <w:t>Κ</w:t>
      </w:r>
      <w:r w:rsidRPr="00E774B8">
        <w:rPr>
          <w:rFonts w:eastAsia="Times New Roman"/>
          <w:szCs w:val="24"/>
        </w:rPr>
        <w:t>υβέρνηση δεν υπάρχει</w:t>
      </w:r>
      <w:r>
        <w:rPr>
          <w:rFonts w:eastAsia="Times New Roman"/>
          <w:szCs w:val="24"/>
        </w:rPr>
        <w:t>.</w:t>
      </w:r>
      <w:r w:rsidRPr="00E774B8">
        <w:rPr>
          <w:rFonts w:eastAsia="Times New Roman"/>
          <w:szCs w:val="24"/>
        </w:rPr>
        <w:t xml:space="preserve"> </w:t>
      </w:r>
      <w:r>
        <w:rPr>
          <w:rFonts w:eastAsia="Times New Roman"/>
          <w:szCs w:val="24"/>
        </w:rPr>
        <w:t>Το 1 δισεκατομμύριο ευρώ π</w:t>
      </w:r>
      <w:r w:rsidRPr="00E774B8">
        <w:rPr>
          <w:rFonts w:eastAsia="Times New Roman"/>
          <w:szCs w:val="24"/>
        </w:rPr>
        <w:t xml:space="preserve">ερίπου μέτρα που προβλέπονται στον </w:t>
      </w:r>
      <w:r>
        <w:rPr>
          <w:rFonts w:eastAsia="Times New Roman"/>
          <w:szCs w:val="24"/>
        </w:rPr>
        <w:t>π</w:t>
      </w:r>
      <w:r w:rsidRPr="00E774B8">
        <w:rPr>
          <w:rFonts w:eastAsia="Times New Roman"/>
          <w:szCs w:val="24"/>
        </w:rPr>
        <w:t xml:space="preserve">ροϋπολογισμό είναι από τα επιπλέον έσοδα που προκύπτουν από </w:t>
      </w:r>
      <w:r w:rsidRPr="00E774B8">
        <w:rPr>
          <w:rFonts w:eastAsia="Times New Roman"/>
          <w:szCs w:val="24"/>
        </w:rPr>
        <w:lastRenderedPageBreak/>
        <w:t>την ανάπτυξη</w:t>
      </w:r>
      <w:r>
        <w:rPr>
          <w:rFonts w:eastAsia="Times New Roman"/>
          <w:szCs w:val="24"/>
        </w:rPr>
        <w:t xml:space="preserve"> που π</w:t>
      </w:r>
      <w:r w:rsidRPr="00E774B8">
        <w:rPr>
          <w:rFonts w:eastAsia="Times New Roman"/>
          <w:szCs w:val="24"/>
        </w:rPr>
        <w:t>ροβλέπεται για το 2019</w:t>
      </w:r>
      <w:r>
        <w:rPr>
          <w:rFonts w:eastAsia="Times New Roman"/>
          <w:szCs w:val="24"/>
        </w:rPr>
        <w:t>.</w:t>
      </w:r>
      <w:r w:rsidRPr="00E774B8">
        <w:rPr>
          <w:rFonts w:eastAsia="Times New Roman"/>
          <w:szCs w:val="24"/>
        </w:rPr>
        <w:t xml:space="preserve"> </w:t>
      </w:r>
      <w:r>
        <w:rPr>
          <w:rFonts w:eastAsia="Times New Roman"/>
          <w:szCs w:val="24"/>
        </w:rPr>
        <w:t>Α</w:t>
      </w:r>
      <w:r w:rsidRPr="00E774B8">
        <w:rPr>
          <w:rFonts w:eastAsia="Times New Roman"/>
          <w:szCs w:val="24"/>
        </w:rPr>
        <w:t xml:space="preserve">υτό δεν είναι </w:t>
      </w:r>
      <w:proofErr w:type="spellStart"/>
      <w:r w:rsidRPr="00E774B8">
        <w:rPr>
          <w:rFonts w:eastAsia="Times New Roman"/>
          <w:szCs w:val="24"/>
        </w:rPr>
        <w:t>παροχολογία</w:t>
      </w:r>
      <w:proofErr w:type="spellEnd"/>
      <w:r>
        <w:rPr>
          <w:rFonts w:eastAsia="Times New Roman"/>
          <w:szCs w:val="24"/>
        </w:rPr>
        <w:t>.</w:t>
      </w:r>
      <w:r w:rsidRPr="00E774B8">
        <w:rPr>
          <w:rFonts w:eastAsia="Times New Roman"/>
          <w:szCs w:val="24"/>
        </w:rPr>
        <w:t xml:space="preserve"> </w:t>
      </w:r>
      <w:proofErr w:type="spellStart"/>
      <w:r>
        <w:rPr>
          <w:rFonts w:eastAsia="Times New Roman"/>
          <w:szCs w:val="24"/>
        </w:rPr>
        <w:t>Π</w:t>
      </w:r>
      <w:r w:rsidRPr="00E774B8">
        <w:rPr>
          <w:rFonts w:eastAsia="Times New Roman"/>
          <w:szCs w:val="24"/>
        </w:rPr>
        <w:t>αροχολογία</w:t>
      </w:r>
      <w:proofErr w:type="spellEnd"/>
      <w:r w:rsidRPr="00E774B8">
        <w:rPr>
          <w:rFonts w:eastAsia="Times New Roman"/>
          <w:szCs w:val="24"/>
        </w:rPr>
        <w:t xml:space="preserve"> είναι να δίνεις παροχές από χρήματα που σου λείπουν</w:t>
      </w:r>
      <w:r>
        <w:rPr>
          <w:rFonts w:eastAsia="Times New Roman"/>
          <w:szCs w:val="24"/>
        </w:rPr>
        <w:t>,</w:t>
      </w:r>
      <w:r w:rsidRPr="00E774B8">
        <w:rPr>
          <w:rFonts w:eastAsia="Times New Roman"/>
          <w:szCs w:val="24"/>
        </w:rPr>
        <w:t xml:space="preserve"> διευρύνοντας τα ελλείμματα και το δημόσιο χρέος</w:t>
      </w:r>
      <w:r>
        <w:rPr>
          <w:rFonts w:eastAsia="Times New Roman"/>
          <w:szCs w:val="24"/>
        </w:rPr>
        <w:t>,</w:t>
      </w:r>
      <w:r w:rsidRPr="00E774B8">
        <w:rPr>
          <w:rFonts w:eastAsia="Times New Roman"/>
          <w:szCs w:val="24"/>
        </w:rPr>
        <w:t xml:space="preserve"> όπως γινόταν συστηματικά τα προ</w:t>
      </w:r>
      <w:r>
        <w:rPr>
          <w:rFonts w:eastAsia="Times New Roman"/>
          <w:szCs w:val="24"/>
        </w:rPr>
        <w:t xml:space="preserve"> </w:t>
      </w:r>
      <w:r w:rsidRPr="00E774B8">
        <w:rPr>
          <w:rFonts w:eastAsia="Times New Roman"/>
          <w:szCs w:val="24"/>
        </w:rPr>
        <w:t>κρίσης χρόνια</w:t>
      </w:r>
      <w:r>
        <w:rPr>
          <w:rFonts w:eastAsia="Times New Roman"/>
          <w:szCs w:val="24"/>
        </w:rPr>
        <w:t xml:space="preserve"> της λεγόμενης ευημερίας</w:t>
      </w:r>
      <w:r w:rsidRPr="00E774B8">
        <w:rPr>
          <w:rFonts w:eastAsia="Times New Roman"/>
          <w:szCs w:val="24"/>
        </w:rPr>
        <w:t xml:space="preserve"> και της απρονοησία</w:t>
      </w:r>
      <w:r>
        <w:rPr>
          <w:rFonts w:eastAsia="Times New Roman"/>
          <w:szCs w:val="24"/>
        </w:rPr>
        <w:t>ς</w:t>
      </w:r>
      <w:r w:rsidRPr="00E774B8">
        <w:rPr>
          <w:rFonts w:eastAsia="Times New Roman"/>
          <w:szCs w:val="24"/>
        </w:rPr>
        <w:t xml:space="preserve"> </w:t>
      </w:r>
      <w:r>
        <w:rPr>
          <w:rFonts w:eastAsia="Times New Roman"/>
          <w:szCs w:val="24"/>
        </w:rPr>
        <w:t xml:space="preserve">ή </w:t>
      </w:r>
      <w:r w:rsidRPr="00E774B8">
        <w:rPr>
          <w:rFonts w:eastAsia="Times New Roman"/>
          <w:szCs w:val="24"/>
        </w:rPr>
        <w:t>της αμεριμνησίας</w:t>
      </w:r>
      <w:r>
        <w:rPr>
          <w:rFonts w:eastAsia="Times New Roman"/>
          <w:szCs w:val="24"/>
        </w:rPr>
        <w:t>,</w:t>
      </w:r>
      <w:r w:rsidRPr="00E774B8">
        <w:rPr>
          <w:rFonts w:eastAsia="Times New Roman"/>
          <w:szCs w:val="24"/>
        </w:rPr>
        <w:t xml:space="preserve"> θα συμπλήρωνα </w:t>
      </w:r>
      <w:r>
        <w:rPr>
          <w:rFonts w:eastAsia="Times New Roman"/>
          <w:szCs w:val="24"/>
        </w:rPr>
        <w:t>ε</w:t>
      </w:r>
      <w:r w:rsidRPr="00E774B8">
        <w:rPr>
          <w:rFonts w:eastAsia="Times New Roman"/>
          <w:szCs w:val="24"/>
        </w:rPr>
        <w:t>γώ</w:t>
      </w:r>
      <w:r>
        <w:rPr>
          <w:rFonts w:eastAsia="Times New Roman"/>
          <w:szCs w:val="24"/>
        </w:rPr>
        <w:t>.</w:t>
      </w:r>
    </w:p>
    <w:p w14:paraId="2C1AD8FF"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Έ</w:t>
      </w:r>
      <w:r w:rsidRPr="00E774B8">
        <w:rPr>
          <w:rFonts w:eastAsia="Times New Roman"/>
          <w:szCs w:val="24"/>
        </w:rPr>
        <w:t xml:space="preserve">ρχομαι τώρα στον </w:t>
      </w:r>
      <w:r>
        <w:rPr>
          <w:rFonts w:eastAsia="Times New Roman"/>
          <w:szCs w:val="24"/>
        </w:rPr>
        <w:t>π</w:t>
      </w:r>
      <w:r w:rsidRPr="00E774B8">
        <w:rPr>
          <w:rFonts w:eastAsia="Times New Roman"/>
          <w:szCs w:val="24"/>
        </w:rPr>
        <w:t>ροϋπο</w:t>
      </w:r>
      <w:r w:rsidRPr="00E774B8">
        <w:rPr>
          <w:rFonts w:eastAsia="Times New Roman"/>
          <w:szCs w:val="24"/>
        </w:rPr>
        <w:t>λογισμό</w:t>
      </w:r>
      <w:r>
        <w:rPr>
          <w:rFonts w:eastAsia="Times New Roman"/>
          <w:szCs w:val="24"/>
        </w:rPr>
        <w:t>.</w:t>
      </w:r>
      <w:r w:rsidRPr="00E774B8">
        <w:rPr>
          <w:rFonts w:eastAsia="Times New Roman"/>
          <w:szCs w:val="24"/>
        </w:rPr>
        <w:t xml:space="preserve"> </w:t>
      </w:r>
      <w:r>
        <w:rPr>
          <w:rFonts w:eastAsia="Times New Roman"/>
          <w:szCs w:val="24"/>
        </w:rPr>
        <w:t>Κ</w:t>
      </w:r>
      <w:r w:rsidRPr="00E774B8">
        <w:rPr>
          <w:rFonts w:eastAsia="Times New Roman"/>
          <w:szCs w:val="24"/>
        </w:rPr>
        <w:t xml:space="preserve">υρίες και κύριοι συνάδελφοι </w:t>
      </w:r>
      <w:r>
        <w:rPr>
          <w:rFonts w:eastAsia="Times New Roman"/>
          <w:szCs w:val="24"/>
        </w:rPr>
        <w:t>π</w:t>
      </w:r>
      <w:r w:rsidRPr="00E774B8">
        <w:rPr>
          <w:rFonts w:eastAsia="Times New Roman"/>
          <w:szCs w:val="24"/>
        </w:rPr>
        <w:t>έρυσι τέτοια εποχή</w:t>
      </w:r>
      <w:r>
        <w:rPr>
          <w:rFonts w:eastAsia="Times New Roman"/>
          <w:szCs w:val="24"/>
        </w:rPr>
        <w:t xml:space="preserve">, συζητώντας τον </w:t>
      </w:r>
      <w:r>
        <w:rPr>
          <w:rFonts w:eastAsia="Times New Roman"/>
          <w:szCs w:val="24"/>
        </w:rPr>
        <w:t>π</w:t>
      </w:r>
      <w:r w:rsidRPr="00E774B8">
        <w:rPr>
          <w:rFonts w:eastAsia="Times New Roman"/>
          <w:szCs w:val="24"/>
        </w:rPr>
        <w:t>ροϋπολογισμό του 2018</w:t>
      </w:r>
      <w:r>
        <w:rPr>
          <w:rFonts w:eastAsia="Times New Roman"/>
          <w:szCs w:val="24"/>
        </w:rPr>
        <w:t>,</w:t>
      </w:r>
      <w:r w:rsidRPr="00E774B8">
        <w:rPr>
          <w:rFonts w:eastAsia="Times New Roman"/>
          <w:szCs w:val="24"/>
        </w:rPr>
        <w:t xml:space="preserve"> είχ</w:t>
      </w:r>
      <w:r>
        <w:rPr>
          <w:rFonts w:eastAsia="Times New Roman"/>
          <w:szCs w:val="24"/>
        </w:rPr>
        <w:t>αμε βάλει ως Κ</w:t>
      </w:r>
      <w:r w:rsidRPr="00E774B8">
        <w:rPr>
          <w:rFonts w:eastAsia="Times New Roman"/>
          <w:szCs w:val="24"/>
        </w:rPr>
        <w:t>υβέρνηση και ως κοινοβουλευτική πλειοψηφία ένα μεγάλο στοίχημα και κάποι</w:t>
      </w:r>
      <w:r>
        <w:rPr>
          <w:rFonts w:eastAsia="Times New Roman"/>
          <w:szCs w:val="24"/>
        </w:rPr>
        <w:t>α</w:t>
      </w:r>
      <w:r w:rsidRPr="00E774B8">
        <w:rPr>
          <w:rFonts w:eastAsia="Times New Roman"/>
          <w:szCs w:val="24"/>
        </w:rPr>
        <w:t xml:space="preserve"> επιμέρους</w:t>
      </w:r>
      <w:r>
        <w:rPr>
          <w:rFonts w:eastAsia="Times New Roman"/>
          <w:szCs w:val="24"/>
        </w:rPr>
        <w:t>,</w:t>
      </w:r>
      <w:r w:rsidRPr="00E774B8">
        <w:rPr>
          <w:rFonts w:eastAsia="Times New Roman"/>
          <w:szCs w:val="24"/>
        </w:rPr>
        <w:t xml:space="preserve"> μικρά</w:t>
      </w:r>
      <w:r>
        <w:rPr>
          <w:rFonts w:eastAsia="Times New Roman"/>
          <w:szCs w:val="24"/>
        </w:rPr>
        <w:t xml:space="preserve"> αλλά σημαντικά στοιχήματα. Το μεγάλο στοίχημα ήταν</w:t>
      </w:r>
      <w:r>
        <w:rPr>
          <w:rFonts w:eastAsia="Times New Roman"/>
          <w:szCs w:val="24"/>
        </w:rPr>
        <w:t xml:space="preserve"> ότι </w:t>
      </w:r>
      <w:r w:rsidRPr="00E774B8">
        <w:rPr>
          <w:rFonts w:eastAsia="Times New Roman"/>
          <w:szCs w:val="24"/>
        </w:rPr>
        <w:t xml:space="preserve">το 2018 θα ήταν η χρονιά </w:t>
      </w:r>
      <w:r>
        <w:rPr>
          <w:rFonts w:eastAsia="Times New Roman"/>
          <w:szCs w:val="24"/>
        </w:rPr>
        <w:t>εξόδου</w:t>
      </w:r>
      <w:r w:rsidRPr="00E774B8">
        <w:rPr>
          <w:rFonts w:eastAsia="Times New Roman"/>
          <w:szCs w:val="24"/>
        </w:rPr>
        <w:t xml:space="preserve"> από τα μνημόνια και ο </w:t>
      </w:r>
      <w:r>
        <w:rPr>
          <w:rFonts w:eastAsia="Times New Roman"/>
          <w:szCs w:val="24"/>
        </w:rPr>
        <w:t>π</w:t>
      </w:r>
      <w:r w:rsidRPr="00E774B8">
        <w:rPr>
          <w:rFonts w:eastAsia="Times New Roman"/>
          <w:szCs w:val="24"/>
        </w:rPr>
        <w:t xml:space="preserve">ροϋπολογισμός </w:t>
      </w:r>
      <w:r>
        <w:rPr>
          <w:rFonts w:eastAsia="Times New Roman"/>
          <w:szCs w:val="24"/>
        </w:rPr>
        <w:t xml:space="preserve">του 2019 θα ήταν ο πρώτος </w:t>
      </w:r>
      <w:proofErr w:type="spellStart"/>
      <w:r>
        <w:rPr>
          <w:rFonts w:eastAsia="Times New Roman"/>
          <w:szCs w:val="24"/>
        </w:rPr>
        <w:t>μεταμνημονιακός</w:t>
      </w:r>
      <w:proofErr w:type="spellEnd"/>
      <w:r w:rsidRPr="00E774B8">
        <w:rPr>
          <w:rFonts w:eastAsia="Times New Roman"/>
          <w:szCs w:val="24"/>
        </w:rPr>
        <w:t xml:space="preserve"> προϋπολογισμός</w:t>
      </w:r>
      <w:r>
        <w:rPr>
          <w:rFonts w:eastAsia="Times New Roman"/>
          <w:szCs w:val="24"/>
        </w:rPr>
        <w:t>.</w:t>
      </w:r>
      <w:r w:rsidRPr="00E774B8">
        <w:rPr>
          <w:rFonts w:eastAsia="Times New Roman"/>
          <w:szCs w:val="24"/>
        </w:rPr>
        <w:t xml:space="preserve"> </w:t>
      </w:r>
      <w:r>
        <w:rPr>
          <w:rFonts w:eastAsia="Times New Roman"/>
          <w:szCs w:val="24"/>
        </w:rPr>
        <w:t>Κ</w:t>
      </w:r>
      <w:r w:rsidRPr="00E774B8">
        <w:rPr>
          <w:rFonts w:eastAsia="Times New Roman"/>
          <w:szCs w:val="24"/>
        </w:rPr>
        <w:t>αι αυτό το στοίχημα το κερδίσαμε</w:t>
      </w:r>
      <w:r>
        <w:rPr>
          <w:rFonts w:eastAsia="Times New Roman"/>
          <w:szCs w:val="24"/>
        </w:rPr>
        <w:t>,</w:t>
      </w:r>
      <w:r w:rsidRPr="00E774B8">
        <w:rPr>
          <w:rFonts w:eastAsia="Times New Roman"/>
          <w:szCs w:val="24"/>
        </w:rPr>
        <w:t xml:space="preserve"> σε πείσμα της δικής σας καταστροφολογίας και </w:t>
      </w:r>
      <w:r>
        <w:rPr>
          <w:rFonts w:eastAsia="Times New Roman"/>
          <w:szCs w:val="24"/>
        </w:rPr>
        <w:t>των δικών σας</w:t>
      </w:r>
      <w:r w:rsidRPr="00E774B8">
        <w:rPr>
          <w:rFonts w:eastAsia="Times New Roman"/>
          <w:szCs w:val="24"/>
        </w:rPr>
        <w:t xml:space="preserve"> προφητειών που διαψεύστηκαν πα</w:t>
      </w:r>
      <w:r w:rsidRPr="00E774B8">
        <w:rPr>
          <w:rFonts w:eastAsia="Times New Roman"/>
          <w:szCs w:val="24"/>
        </w:rPr>
        <w:t>ταγωδώς</w:t>
      </w:r>
      <w:r>
        <w:rPr>
          <w:rFonts w:eastAsia="Times New Roman"/>
          <w:szCs w:val="24"/>
        </w:rPr>
        <w:t>.</w:t>
      </w:r>
    </w:p>
    <w:p w14:paraId="2C1AD900"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Κύριοι συνάδελφοι της</w:t>
      </w:r>
      <w:r w:rsidRPr="00E774B8">
        <w:rPr>
          <w:rFonts w:eastAsia="Times New Roman"/>
          <w:szCs w:val="24"/>
        </w:rPr>
        <w:t xml:space="preserve"> </w:t>
      </w:r>
      <w:r>
        <w:rPr>
          <w:rFonts w:eastAsia="Times New Roman"/>
          <w:szCs w:val="24"/>
        </w:rPr>
        <w:t>Α</w:t>
      </w:r>
      <w:r w:rsidRPr="00E774B8">
        <w:rPr>
          <w:rFonts w:eastAsia="Times New Roman"/>
          <w:szCs w:val="24"/>
        </w:rPr>
        <w:t>ντιπολίτευσης</w:t>
      </w:r>
      <w:r>
        <w:rPr>
          <w:rFonts w:eastAsia="Times New Roman"/>
          <w:szCs w:val="24"/>
        </w:rPr>
        <w:t xml:space="preserve">, η </w:t>
      </w:r>
      <w:r w:rsidRPr="00E774B8">
        <w:rPr>
          <w:rFonts w:eastAsia="Times New Roman"/>
          <w:szCs w:val="24"/>
        </w:rPr>
        <w:t>20</w:t>
      </w:r>
      <w:r w:rsidRPr="00323239">
        <w:rPr>
          <w:rFonts w:eastAsia="Times New Roman"/>
          <w:szCs w:val="24"/>
          <w:vertAlign w:val="superscript"/>
        </w:rPr>
        <w:t>η</w:t>
      </w:r>
      <w:r>
        <w:rPr>
          <w:rFonts w:eastAsia="Times New Roman"/>
          <w:szCs w:val="24"/>
        </w:rPr>
        <w:t xml:space="preserve"> </w:t>
      </w:r>
      <w:r w:rsidRPr="00E774B8">
        <w:rPr>
          <w:rFonts w:eastAsia="Times New Roman"/>
          <w:szCs w:val="24"/>
        </w:rPr>
        <w:t xml:space="preserve">Αυγούστου του 2018 θα αποτελεί ένα ορόσημο στην οικονομική ιστορία της </w:t>
      </w:r>
      <w:r w:rsidRPr="00E774B8">
        <w:rPr>
          <w:rFonts w:eastAsia="Times New Roman"/>
          <w:szCs w:val="24"/>
        </w:rPr>
        <w:lastRenderedPageBreak/>
        <w:t>χώρας</w:t>
      </w:r>
      <w:r>
        <w:rPr>
          <w:rFonts w:eastAsia="Times New Roman"/>
          <w:szCs w:val="24"/>
        </w:rPr>
        <w:t>.</w:t>
      </w:r>
      <w:r w:rsidRPr="00E774B8">
        <w:rPr>
          <w:rFonts w:eastAsia="Times New Roman"/>
          <w:szCs w:val="24"/>
        </w:rPr>
        <w:t xml:space="preserve"> </w:t>
      </w:r>
      <w:r>
        <w:rPr>
          <w:rFonts w:eastAsia="Times New Roman"/>
          <w:szCs w:val="24"/>
        </w:rPr>
        <w:t>Κ</w:t>
      </w:r>
      <w:r w:rsidRPr="00E774B8">
        <w:rPr>
          <w:rFonts w:eastAsia="Times New Roman"/>
          <w:szCs w:val="24"/>
        </w:rPr>
        <w:t>ερδίσαμε το στοίχημα της ρύθμισης του δημόσιου χρέους ώστε να είναι δυνητικά βιώσιμο στη βραχυπρόθεσμη και μεσοπρόθεσμη περί</w:t>
      </w:r>
      <w:r w:rsidRPr="00E774B8">
        <w:rPr>
          <w:rFonts w:eastAsia="Times New Roman"/>
          <w:szCs w:val="24"/>
        </w:rPr>
        <w:t>οδο</w:t>
      </w:r>
      <w:r>
        <w:rPr>
          <w:rFonts w:eastAsia="Times New Roman"/>
          <w:szCs w:val="24"/>
        </w:rPr>
        <w:t>,</w:t>
      </w:r>
      <w:r w:rsidRPr="00E774B8">
        <w:rPr>
          <w:rFonts w:eastAsia="Times New Roman"/>
          <w:szCs w:val="24"/>
        </w:rPr>
        <w:t xml:space="preserve"> με πρόβλεψη περαιτέρω </w:t>
      </w:r>
      <w:r>
        <w:rPr>
          <w:rFonts w:eastAsia="Times New Roman"/>
          <w:szCs w:val="24"/>
        </w:rPr>
        <w:t>μείωσης</w:t>
      </w:r>
      <w:r w:rsidRPr="00E774B8">
        <w:rPr>
          <w:rFonts w:eastAsia="Times New Roman"/>
          <w:szCs w:val="24"/>
        </w:rPr>
        <w:t xml:space="preserve"> και σε βάθος χρόνου</w:t>
      </w:r>
      <w:r>
        <w:rPr>
          <w:rFonts w:eastAsia="Times New Roman"/>
          <w:szCs w:val="24"/>
        </w:rPr>
        <w:t>.</w:t>
      </w:r>
      <w:r w:rsidRPr="00E774B8">
        <w:rPr>
          <w:rFonts w:eastAsia="Times New Roman"/>
          <w:szCs w:val="24"/>
        </w:rPr>
        <w:t xml:space="preserve"> </w:t>
      </w:r>
      <w:r>
        <w:rPr>
          <w:rFonts w:eastAsia="Times New Roman"/>
          <w:szCs w:val="24"/>
        </w:rPr>
        <w:t>Κ</w:t>
      </w:r>
      <w:r w:rsidRPr="00E774B8">
        <w:rPr>
          <w:rFonts w:eastAsia="Times New Roman"/>
          <w:szCs w:val="24"/>
        </w:rPr>
        <w:t>ερδίσαμε το στοίχημα της ανάπτυξης</w:t>
      </w:r>
      <w:r>
        <w:rPr>
          <w:rFonts w:eastAsia="Times New Roman"/>
          <w:szCs w:val="24"/>
        </w:rPr>
        <w:t>,</w:t>
      </w:r>
      <w:r w:rsidRPr="00E774B8">
        <w:rPr>
          <w:rFonts w:eastAsia="Times New Roman"/>
          <w:szCs w:val="24"/>
        </w:rPr>
        <w:t xml:space="preserve"> κερδίσαμε το στοίχημα της δημοσιονομικής προσαρμογής με κοινωνική προστασία για τους πιο αδύνατους συμπολίτες </w:t>
      </w:r>
      <w:r>
        <w:rPr>
          <w:rFonts w:eastAsia="Times New Roman"/>
          <w:szCs w:val="24"/>
        </w:rPr>
        <w:t>μας.</w:t>
      </w:r>
      <w:r w:rsidRPr="00E774B8">
        <w:rPr>
          <w:rFonts w:eastAsia="Times New Roman"/>
          <w:szCs w:val="24"/>
        </w:rPr>
        <w:t xml:space="preserve"> </w:t>
      </w:r>
      <w:r>
        <w:rPr>
          <w:rFonts w:eastAsia="Times New Roman"/>
          <w:szCs w:val="24"/>
        </w:rPr>
        <w:t>Κ</w:t>
      </w:r>
      <w:r w:rsidRPr="00E774B8">
        <w:rPr>
          <w:rFonts w:eastAsia="Times New Roman"/>
          <w:szCs w:val="24"/>
        </w:rPr>
        <w:t xml:space="preserve">ερδίσαμε το στοίχημα της απασχόλησης και της </w:t>
      </w:r>
      <w:r w:rsidRPr="00E774B8">
        <w:rPr>
          <w:rFonts w:eastAsia="Times New Roman"/>
          <w:szCs w:val="24"/>
        </w:rPr>
        <w:t>σταδιακής αποκλιμάκωσης της ανεργίας</w:t>
      </w:r>
      <w:r>
        <w:rPr>
          <w:rFonts w:eastAsia="Times New Roman"/>
          <w:szCs w:val="24"/>
        </w:rPr>
        <w:t>.</w:t>
      </w:r>
      <w:r w:rsidRPr="00E774B8">
        <w:rPr>
          <w:rFonts w:eastAsia="Times New Roman"/>
          <w:szCs w:val="24"/>
        </w:rPr>
        <w:t xml:space="preserve"> </w:t>
      </w:r>
      <w:r>
        <w:rPr>
          <w:rFonts w:eastAsia="Times New Roman"/>
          <w:szCs w:val="24"/>
        </w:rPr>
        <w:t>Κερδίσαμε</w:t>
      </w:r>
      <w:r w:rsidRPr="00E774B8">
        <w:rPr>
          <w:rFonts w:eastAsia="Times New Roman"/>
          <w:szCs w:val="24"/>
        </w:rPr>
        <w:t xml:space="preserve"> το στοίχημα της μακροχρόνιας βιωσιμότητας του ασφαλιστικού συστήματος</w:t>
      </w:r>
      <w:r>
        <w:rPr>
          <w:rFonts w:eastAsia="Times New Roman"/>
          <w:szCs w:val="24"/>
        </w:rPr>
        <w:t>.</w:t>
      </w:r>
    </w:p>
    <w:p w14:paraId="2C1AD901"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Ν</w:t>
      </w:r>
      <w:r w:rsidRPr="00E774B8">
        <w:rPr>
          <w:rFonts w:eastAsia="Times New Roman"/>
          <w:szCs w:val="24"/>
        </w:rPr>
        <w:t>α σημειώσω εδώ ότι παραλάβαμε ένα ασφαλιστικό σύστημα που</w:t>
      </w:r>
      <w:r>
        <w:rPr>
          <w:rFonts w:eastAsia="Times New Roman"/>
          <w:szCs w:val="24"/>
        </w:rPr>
        <w:t>,</w:t>
      </w:r>
      <w:r w:rsidRPr="00E774B8">
        <w:rPr>
          <w:rFonts w:eastAsia="Times New Roman"/>
          <w:szCs w:val="24"/>
        </w:rPr>
        <w:t xml:space="preserve"> </w:t>
      </w:r>
      <w:r>
        <w:rPr>
          <w:rFonts w:eastAsia="Times New Roman"/>
          <w:szCs w:val="24"/>
        </w:rPr>
        <w:t>παρά τις περικοπές πάνω από</w:t>
      </w:r>
      <w:r w:rsidRPr="00E774B8">
        <w:rPr>
          <w:rFonts w:eastAsia="Times New Roman"/>
          <w:szCs w:val="24"/>
        </w:rPr>
        <w:t xml:space="preserve"> 50% οριζόντια στις συντάξεις</w:t>
      </w:r>
      <w:r>
        <w:rPr>
          <w:rFonts w:eastAsia="Times New Roman"/>
          <w:szCs w:val="24"/>
        </w:rPr>
        <w:t>, αφήνοντας</w:t>
      </w:r>
      <w:r w:rsidRPr="00E774B8">
        <w:rPr>
          <w:rFonts w:eastAsia="Times New Roman"/>
          <w:szCs w:val="24"/>
        </w:rPr>
        <w:t xml:space="preserve"> τετρακόσι</w:t>
      </w:r>
      <w:r w:rsidRPr="00E774B8">
        <w:rPr>
          <w:rFonts w:eastAsia="Times New Roman"/>
          <w:szCs w:val="24"/>
        </w:rPr>
        <w:t xml:space="preserve">ες χιλιάδες απλήρωτες συντάξεις και έλλειμμα 1 </w:t>
      </w:r>
      <w:r>
        <w:rPr>
          <w:rFonts w:eastAsia="Times New Roman"/>
          <w:szCs w:val="24"/>
        </w:rPr>
        <w:t xml:space="preserve">δισεκατομμύριο ευρώ, </w:t>
      </w:r>
      <w:r w:rsidRPr="00E774B8">
        <w:rPr>
          <w:rFonts w:eastAsia="Times New Roman"/>
          <w:szCs w:val="24"/>
        </w:rPr>
        <w:t xml:space="preserve">το φέραμε </w:t>
      </w:r>
      <w:r>
        <w:rPr>
          <w:rFonts w:eastAsia="Times New Roman"/>
          <w:szCs w:val="24"/>
        </w:rPr>
        <w:t>σε πλεόνασμα και σήμερα είναι</w:t>
      </w:r>
      <w:r w:rsidRPr="00E774B8">
        <w:rPr>
          <w:rFonts w:eastAsia="Times New Roman"/>
          <w:szCs w:val="24"/>
        </w:rPr>
        <w:t xml:space="preserve"> βιώσιμο κατά γενική ομολογία</w:t>
      </w:r>
      <w:r>
        <w:rPr>
          <w:rFonts w:eastAsia="Times New Roman"/>
          <w:szCs w:val="24"/>
        </w:rPr>
        <w:t>.</w:t>
      </w:r>
    </w:p>
    <w:p w14:paraId="2C1AD902" w14:textId="77777777" w:rsidR="00692F88" w:rsidRDefault="007C4398">
      <w:pPr>
        <w:tabs>
          <w:tab w:val="center" w:pos="4753"/>
          <w:tab w:val="left" w:pos="6156"/>
        </w:tabs>
        <w:spacing w:line="600" w:lineRule="auto"/>
        <w:ind w:firstLine="720"/>
        <w:jc w:val="both"/>
        <w:rPr>
          <w:rFonts w:eastAsia="Times New Roman"/>
          <w:szCs w:val="24"/>
        </w:rPr>
      </w:pPr>
      <w:r>
        <w:rPr>
          <w:rFonts w:eastAsia="Times New Roman"/>
          <w:szCs w:val="24"/>
        </w:rPr>
        <w:t>Κάνω εδώ μια παρένθεση για ν</w:t>
      </w:r>
      <w:r w:rsidRPr="00E774B8">
        <w:rPr>
          <w:rFonts w:eastAsia="Times New Roman"/>
          <w:szCs w:val="24"/>
        </w:rPr>
        <w:t>α θυμίσω την καταστροφολογία που είχα</w:t>
      </w:r>
      <w:r>
        <w:rPr>
          <w:rFonts w:eastAsia="Times New Roman"/>
          <w:szCs w:val="24"/>
        </w:rPr>
        <w:t>τε</w:t>
      </w:r>
      <w:r w:rsidRPr="00E774B8">
        <w:rPr>
          <w:rFonts w:eastAsia="Times New Roman"/>
          <w:szCs w:val="24"/>
        </w:rPr>
        <w:t xml:space="preserve"> αναπτύξει όλο το προηγούμενο διάστημα</w:t>
      </w:r>
      <w:r>
        <w:rPr>
          <w:rFonts w:eastAsia="Times New Roman"/>
          <w:szCs w:val="24"/>
        </w:rPr>
        <w:t>,</w:t>
      </w:r>
      <w:r w:rsidRPr="00E774B8">
        <w:rPr>
          <w:rFonts w:eastAsia="Times New Roman"/>
          <w:szCs w:val="24"/>
        </w:rPr>
        <w:t xml:space="preserve"> ότι δεν θα </w:t>
      </w:r>
      <w:r w:rsidRPr="00E774B8">
        <w:rPr>
          <w:rFonts w:eastAsia="Times New Roman"/>
          <w:szCs w:val="24"/>
        </w:rPr>
        <w:t>κλείσει η δεύτερη</w:t>
      </w:r>
      <w:r>
        <w:rPr>
          <w:rFonts w:eastAsia="Times New Roman"/>
          <w:szCs w:val="24"/>
        </w:rPr>
        <w:t xml:space="preserve"> αξιολόγηση, όταν παροτρύνατε την Κυβέρνηση να υπογράψει ό,τι</w:t>
      </w:r>
      <w:r w:rsidRPr="00E774B8">
        <w:rPr>
          <w:rFonts w:eastAsia="Times New Roman"/>
          <w:szCs w:val="24"/>
        </w:rPr>
        <w:t xml:space="preserve"> τ</w:t>
      </w:r>
      <w:r>
        <w:rPr>
          <w:rFonts w:eastAsia="Times New Roman"/>
          <w:szCs w:val="24"/>
        </w:rPr>
        <w:t>η</w:t>
      </w:r>
      <w:r w:rsidRPr="00E774B8">
        <w:rPr>
          <w:rFonts w:eastAsia="Times New Roman"/>
          <w:szCs w:val="24"/>
        </w:rPr>
        <w:t>ς φέρνουν γιατί όσο καθυστερούσ</w:t>
      </w:r>
      <w:r>
        <w:rPr>
          <w:rFonts w:eastAsia="Times New Roman"/>
          <w:szCs w:val="24"/>
        </w:rPr>
        <w:t>αμε</w:t>
      </w:r>
      <w:r w:rsidRPr="00E774B8">
        <w:rPr>
          <w:rFonts w:eastAsia="Times New Roman"/>
          <w:szCs w:val="24"/>
        </w:rPr>
        <w:t xml:space="preserve"> να υπογράψουμε </w:t>
      </w:r>
      <w:r>
        <w:rPr>
          <w:rFonts w:eastAsia="Times New Roman"/>
          <w:szCs w:val="24"/>
        </w:rPr>
        <w:t>μεγάλωνε ο</w:t>
      </w:r>
      <w:r w:rsidRPr="00E774B8">
        <w:rPr>
          <w:rFonts w:eastAsia="Times New Roman"/>
          <w:szCs w:val="24"/>
        </w:rPr>
        <w:t xml:space="preserve"> λογαριασμός</w:t>
      </w:r>
      <w:r>
        <w:rPr>
          <w:rFonts w:eastAsia="Times New Roman"/>
          <w:szCs w:val="24"/>
        </w:rPr>
        <w:t>.</w:t>
      </w:r>
      <w:r w:rsidRPr="00E774B8">
        <w:rPr>
          <w:rFonts w:eastAsia="Times New Roman"/>
          <w:szCs w:val="24"/>
        </w:rPr>
        <w:t xml:space="preserve"> Αυτή ήταν </w:t>
      </w:r>
      <w:r w:rsidRPr="00E774B8">
        <w:rPr>
          <w:rFonts w:eastAsia="Times New Roman"/>
          <w:szCs w:val="24"/>
        </w:rPr>
        <w:lastRenderedPageBreak/>
        <w:t xml:space="preserve">η </w:t>
      </w:r>
      <w:r>
        <w:rPr>
          <w:rFonts w:eastAsia="Times New Roman"/>
          <w:szCs w:val="24"/>
        </w:rPr>
        <w:t>«</w:t>
      </w:r>
      <w:r w:rsidRPr="00E774B8">
        <w:rPr>
          <w:rFonts w:eastAsia="Times New Roman"/>
          <w:szCs w:val="24"/>
        </w:rPr>
        <w:t>στήριξη</w:t>
      </w:r>
      <w:r>
        <w:rPr>
          <w:rFonts w:eastAsia="Times New Roman"/>
          <w:szCs w:val="24"/>
        </w:rPr>
        <w:t>»</w:t>
      </w:r>
      <w:r w:rsidRPr="00E774B8">
        <w:rPr>
          <w:rFonts w:eastAsia="Times New Roman"/>
          <w:szCs w:val="24"/>
        </w:rPr>
        <w:t xml:space="preserve"> που δίνατ</w:t>
      </w:r>
      <w:r>
        <w:rPr>
          <w:rFonts w:eastAsia="Times New Roman"/>
          <w:szCs w:val="24"/>
        </w:rPr>
        <w:t>ε</w:t>
      </w:r>
      <w:r w:rsidRPr="00E774B8">
        <w:rPr>
          <w:rFonts w:eastAsia="Times New Roman"/>
          <w:szCs w:val="24"/>
        </w:rPr>
        <w:t xml:space="preserve"> τότε</w:t>
      </w:r>
      <w:r>
        <w:rPr>
          <w:rFonts w:eastAsia="Times New Roman"/>
          <w:szCs w:val="24"/>
        </w:rPr>
        <w:t>.</w:t>
      </w:r>
      <w:r w:rsidRPr="00E774B8">
        <w:rPr>
          <w:rFonts w:eastAsia="Times New Roman"/>
          <w:szCs w:val="24"/>
        </w:rPr>
        <w:t xml:space="preserve"> </w:t>
      </w:r>
      <w:r>
        <w:rPr>
          <w:rFonts w:eastAsia="Times New Roman"/>
          <w:szCs w:val="24"/>
        </w:rPr>
        <w:t>Λ</w:t>
      </w:r>
      <w:r w:rsidRPr="00E774B8">
        <w:rPr>
          <w:rFonts w:eastAsia="Times New Roman"/>
          <w:szCs w:val="24"/>
        </w:rPr>
        <w:t xml:space="preserve">έγατε </w:t>
      </w:r>
      <w:r>
        <w:rPr>
          <w:rFonts w:eastAsia="Times New Roman"/>
          <w:szCs w:val="24"/>
        </w:rPr>
        <w:t>«</w:t>
      </w:r>
      <w:r w:rsidRPr="00E774B8">
        <w:rPr>
          <w:rFonts w:eastAsia="Times New Roman"/>
          <w:szCs w:val="24"/>
        </w:rPr>
        <w:t>υπογράψτε</w:t>
      </w:r>
      <w:r>
        <w:rPr>
          <w:rFonts w:eastAsia="Times New Roman"/>
          <w:szCs w:val="24"/>
        </w:rPr>
        <w:t>,</w:t>
      </w:r>
      <w:r w:rsidRPr="00E774B8">
        <w:rPr>
          <w:rFonts w:eastAsia="Times New Roman"/>
          <w:szCs w:val="24"/>
        </w:rPr>
        <w:t xml:space="preserve"> </w:t>
      </w:r>
      <w:r>
        <w:rPr>
          <w:rFonts w:eastAsia="Times New Roman"/>
          <w:szCs w:val="24"/>
        </w:rPr>
        <w:t>γ</w:t>
      </w:r>
      <w:r w:rsidRPr="00E774B8">
        <w:rPr>
          <w:rFonts w:eastAsia="Times New Roman"/>
          <w:szCs w:val="24"/>
        </w:rPr>
        <w:t>ιατί αν έρθουμε εμείς θα υπογράψουμε μέτρα</w:t>
      </w:r>
      <w:r>
        <w:rPr>
          <w:rFonts w:eastAsia="Times New Roman"/>
          <w:szCs w:val="24"/>
        </w:rPr>
        <w:t>,</w:t>
      </w:r>
      <w:r>
        <w:rPr>
          <w:rFonts w:eastAsia="Times New Roman"/>
          <w:szCs w:val="24"/>
        </w:rPr>
        <w:t xml:space="preserve"> όσα</w:t>
      </w:r>
      <w:r w:rsidRPr="00E774B8">
        <w:rPr>
          <w:rFonts w:eastAsia="Times New Roman"/>
          <w:szCs w:val="24"/>
        </w:rPr>
        <w:t xml:space="preserve"> ζητάει </w:t>
      </w:r>
      <w:r>
        <w:rPr>
          <w:rFonts w:eastAsia="Times New Roman"/>
          <w:szCs w:val="24"/>
        </w:rPr>
        <w:t xml:space="preserve">η </w:t>
      </w:r>
      <w:r w:rsidRPr="00E774B8">
        <w:rPr>
          <w:rFonts w:eastAsia="Times New Roman"/>
          <w:szCs w:val="24"/>
        </w:rPr>
        <w:t>τρ</w:t>
      </w:r>
      <w:r>
        <w:rPr>
          <w:rFonts w:eastAsia="Times New Roman"/>
          <w:szCs w:val="24"/>
        </w:rPr>
        <w:t xml:space="preserve">όικα </w:t>
      </w:r>
      <w:r w:rsidRPr="00E774B8">
        <w:rPr>
          <w:rFonts w:eastAsia="Times New Roman"/>
          <w:szCs w:val="24"/>
        </w:rPr>
        <w:t>και άλλα τόσα</w:t>
      </w:r>
      <w:r>
        <w:rPr>
          <w:rFonts w:eastAsia="Times New Roman"/>
          <w:szCs w:val="24"/>
        </w:rPr>
        <w:t>»,</w:t>
      </w:r>
      <w:r w:rsidRPr="00E774B8">
        <w:rPr>
          <w:rFonts w:eastAsia="Times New Roman"/>
          <w:szCs w:val="24"/>
        </w:rPr>
        <w:t xml:space="preserve"> όπως έλεγε ο Αντιπρόεδρος της Νέας Δημοκρατίας κ</w:t>
      </w:r>
      <w:r>
        <w:rPr>
          <w:rFonts w:eastAsia="Times New Roman"/>
          <w:szCs w:val="24"/>
        </w:rPr>
        <w:t>.</w:t>
      </w:r>
      <w:r w:rsidRPr="00E774B8">
        <w:rPr>
          <w:rFonts w:eastAsia="Times New Roman"/>
          <w:szCs w:val="24"/>
        </w:rPr>
        <w:t xml:space="preserve"> Γεωργιάδης</w:t>
      </w:r>
      <w:r>
        <w:rPr>
          <w:rFonts w:eastAsia="Times New Roman"/>
          <w:szCs w:val="24"/>
        </w:rPr>
        <w:t>. Λέγατε</w:t>
      </w:r>
      <w:r w:rsidRPr="00E774B8">
        <w:rPr>
          <w:rFonts w:eastAsia="Times New Roman"/>
          <w:szCs w:val="24"/>
        </w:rPr>
        <w:t xml:space="preserve"> ότι θα εφαρμοστεί ο </w:t>
      </w:r>
      <w:r>
        <w:rPr>
          <w:rFonts w:eastAsia="Times New Roman"/>
          <w:szCs w:val="24"/>
        </w:rPr>
        <w:t>«</w:t>
      </w:r>
      <w:r w:rsidRPr="00E774B8">
        <w:rPr>
          <w:rFonts w:eastAsia="Times New Roman"/>
          <w:szCs w:val="24"/>
        </w:rPr>
        <w:t>κόφτης</w:t>
      </w:r>
      <w:r>
        <w:rPr>
          <w:rFonts w:eastAsia="Times New Roman"/>
          <w:szCs w:val="24"/>
        </w:rPr>
        <w:t>»,</w:t>
      </w:r>
      <w:r w:rsidRPr="00E774B8">
        <w:rPr>
          <w:rFonts w:eastAsia="Times New Roman"/>
          <w:szCs w:val="24"/>
        </w:rPr>
        <w:t xml:space="preserve"> ότι δε</w:t>
      </w:r>
      <w:r>
        <w:rPr>
          <w:rFonts w:eastAsia="Times New Roman"/>
          <w:szCs w:val="24"/>
        </w:rPr>
        <w:t>ν θα πιάσουμε τους στόχους του π</w:t>
      </w:r>
      <w:r w:rsidRPr="00E774B8">
        <w:rPr>
          <w:rFonts w:eastAsia="Times New Roman"/>
          <w:szCs w:val="24"/>
        </w:rPr>
        <w:t>ρωτογενούς πλεονάσματος και διάφορα τέτοια</w:t>
      </w:r>
      <w:r>
        <w:rPr>
          <w:rFonts w:eastAsia="Times New Roman"/>
          <w:szCs w:val="24"/>
        </w:rPr>
        <w:t>.</w:t>
      </w:r>
      <w:r w:rsidRPr="00E774B8">
        <w:rPr>
          <w:rFonts w:eastAsia="Times New Roman"/>
          <w:szCs w:val="24"/>
        </w:rPr>
        <w:t xml:space="preserve"> </w:t>
      </w:r>
      <w:r>
        <w:rPr>
          <w:rFonts w:eastAsia="Times New Roman"/>
          <w:szCs w:val="24"/>
        </w:rPr>
        <w:t>Κ</w:t>
      </w:r>
      <w:r w:rsidRPr="00E774B8">
        <w:rPr>
          <w:rFonts w:eastAsia="Times New Roman"/>
          <w:szCs w:val="24"/>
        </w:rPr>
        <w:t>αταστροφολογία</w:t>
      </w:r>
      <w:r>
        <w:rPr>
          <w:rFonts w:eastAsia="Times New Roman"/>
          <w:szCs w:val="24"/>
        </w:rPr>
        <w:t>,</w:t>
      </w:r>
      <w:r w:rsidRPr="00E774B8">
        <w:rPr>
          <w:rFonts w:eastAsia="Times New Roman"/>
          <w:szCs w:val="24"/>
        </w:rPr>
        <w:t xml:space="preserve"> κατατρομοκράτηση</w:t>
      </w:r>
      <w:r>
        <w:rPr>
          <w:rFonts w:eastAsia="Times New Roman"/>
          <w:szCs w:val="24"/>
        </w:rPr>
        <w:t>,</w:t>
      </w:r>
      <w:r w:rsidRPr="00E774B8">
        <w:rPr>
          <w:rFonts w:eastAsia="Times New Roman"/>
          <w:szCs w:val="24"/>
        </w:rPr>
        <w:t xml:space="preserve"> </w:t>
      </w:r>
      <w:proofErr w:type="spellStart"/>
      <w:r w:rsidRPr="00E774B8">
        <w:rPr>
          <w:rFonts w:eastAsia="Times New Roman"/>
          <w:szCs w:val="24"/>
        </w:rPr>
        <w:t>fa</w:t>
      </w:r>
      <w:r w:rsidRPr="00E774B8">
        <w:rPr>
          <w:rFonts w:eastAsia="Times New Roman"/>
          <w:szCs w:val="24"/>
        </w:rPr>
        <w:t>ke</w:t>
      </w:r>
      <w:proofErr w:type="spellEnd"/>
      <w:r w:rsidRPr="00E774B8">
        <w:rPr>
          <w:rFonts w:eastAsia="Times New Roman"/>
          <w:szCs w:val="24"/>
        </w:rPr>
        <w:t xml:space="preserve"> </w:t>
      </w:r>
      <w:proofErr w:type="spellStart"/>
      <w:r w:rsidRPr="00E774B8">
        <w:rPr>
          <w:rFonts w:eastAsia="Times New Roman"/>
          <w:szCs w:val="24"/>
        </w:rPr>
        <w:t>news</w:t>
      </w:r>
      <w:proofErr w:type="spellEnd"/>
      <w:r>
        <w:rPr>
          <w:rFonts w:eastAsia="Times New Roman"/>
          <w:szCs w:val="24"/>
        </w:rPr>
        <w:t>!</w:t>
      </w:r>
    </w:p>
    <w:p w14:paraId="2C1AD903"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Επιτεθήκατε</w:t>
      </w:r>
      <w:r w:rsidRPr="00405D17">
        <w:rPr>
          <w:rFonts w:eastAsia="Times New Roman" w:cs="Times New Roman"/>
          <w:szCs w:val="24"/>
        </w:rPr>
        <w:t xml:space="preserve"> με πρωτοφανή σφοδρότητα στους Ευρωπαίους αξιωματούχους</w:t>
      </w:r>
      <w:r>
        <w:rPr>
          <w:rFonts w:eastAsia="Times New Roman" w:cs="Times New Roman"/>
          <w:szCs w:val="24"/>
        </w:rPr>
        <w:t>,</w:t>
      </w:r>
      <w:r w:rsidRPr="00405D17">
        <w:rPr>
          <w:rFonts w:eastAsia="Times New Roman" w:cs="Times New Roman"/>
          <w:szCs w:val="24"/>
        </w:rPr>
        <w:t xml:space="preserve"> με χαρακτηριστικότερη </w:t>
      </w:r>
      <w:r>
        <w:rPr>
          <w:rFonts w:eastAsia="Times New Roman" w:cs="Times New Roman"/>
          <w:szCs w:val="24"/>
        </w:rPr>
        <w:t xml:space="preserve">την </w:t>
      </w:r>
      <w:r w:rsidRPr="00405D17">
        <w:rPr>
          <w:rFonts w:eastAsia="Times New Roman" w:cs="Times New Roman"/>
          <w:szCs w:val="24"/>
        </w:rPr>
        <w:t>περίπτωση του κ</w:t>
      </w:r>
      <w:r>
        <w:rPr>
          <w:rFonts w:eastAsia="Times New Roman" w:cs="Times New Roman"/>
          <w:szCs w:val="24"/>
        </w:rPr>
        <w:t>.</w:t>
      </w:r>
      <w:r w:rsidRPr="00405D17">
        <w:rPr>
          <w:rFonts w:eastAsia="Times New Roman" w:cs="Times New Roman"/>
          <w:szCs w:val="24"/>
        </w:rPr>
        <w:t xml:space="preserve"> </w:t>
      </w:r>
      <w:proofErr w:type="spellStart"/>
      <w:r w:rsidRPr="00405D17">
        <w:rPr>
          <w:rFonts w:eastAsia="Times New Roman" w:cs="Times New Roman"/>
          <w:szCs w:val="24"/>
        </w:rPr>
        <w:t>Μοσκοβισί</w:t>
      </w:r>
      <w:proofErr w:type="spellEnd"/>
      <w:r>
        <w:rPr>
          <w:rFonts w:eastAsia="Times New Roman" w:cs="Times New Roman"/>
          <w:szCs w:val="24"/>
        </w:rPr>
        <w:t>,</w:t>
      </w:r>
      <w:r w:rsidRPr="00405D17">
        <w:rPr>
          <w:rFonts w:eastAsia="Times New Roman" w:cs="Times New Roman"/>
          <w:szCs w:val="24"/>
        </w:rPr>
        <w:t xml:space="preserve"> του Επιτρόπου της Ευρωπαϊκής Ένωσης</w:t>
      </w:r>
      <w:r>
        <w:rPr>
          <w:rFonts w:eastAsia="Times New Roman" w:cs="Times New Roman"/>
          <w:szCs w:val="24"/>
        </w:rPr>
        <w:t>,</w:t>
      </w:r>
      <w:r w:rsidRPr="00405D17">
        <w:rPr>
          <w:rFonts w:eastAsia="Times New Roman" w:cs="Times New Roman"/>
          <w:szCs w:val="24"/>
        </w:rPr>
        <w:t xml:space="preserve"> όταν στην Επιτροπή Οικονομικών και Κοινωνικών Υποθέσεων τόλμησε να μιλήσει για καθαρή έξοδο της χώρας από τα μνημόνια και πως υπάρχει περιθώριο και δυνατότητα κάποια θεσμοθετημένα μέτρα</w:t>
      </w:r>
      <w:r>
        <w:rPr>
          <w:rFonts w:eastAsia="Times New Roman" w:cs="Times New Roman"/>
          <w:szCs w:val="24"/>
        </w:rPr>
        <w:t>,</w:t>
      </w:r>
      <w:r w:rsidRPr="00405D17">
        <w:rPr>
          <w:rFonts w:eastAsia="Times New Roman" w:cs="Times New Roman"/>
          <w:szCs w:val="24"/>
        </w:rPr>
        <w:t xml:space="preserve"> όπως η περικοπή των συντάξεων</w:t>
      </w:r>
      <w:r>
        <w:rPr>
          <w:rFonts w:eastAsia="Times New Roman" w:cs="Times New Roman"/>
          <w:szCs w:val="24"/>
        </w:rPr>
        <w:t>,</w:t>
      </w:r>
      <w:r w:rsidRPr="00405D17">
        <w:rPr>
          <w:rFonts w:eastAsia="Times New Roman" w:cs="Times New Roman"/>
          <w:szCs w:val="24"/>
        </w:rPr>
        <w:t xml:space="preserve"> να μην εφαρμοστούν</w:t>
      </w:r>
      <w:r>
        <w:rPr>
          <w:rFonts w:eastAsia="Times New Roman" w:cs="Times New Roman"/>
          <w:szCs w:val="24"/>
        </w:rPr>
        <w:t>.</w:t>
      </w:r>
      <w:r w:rsidRPr="00405D17">
        <w:rPr>
          <w:rFonts w:eastAsia="Times New Roman" w:cs="Times New Roman"/>
          <w:szCs w:val="24"/>
        </w:rPr>
        <w:t xml:space="preserve"> </w:t>
      </w:r>
    </w:p>
    <w:p w14:paraId="2C1AD90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 xml:space="preserve">Επιμένατε </w:t>
      </w:r>
      <w:r w:rsidRPr="00405D17">
        <w:rPr>
          <w:rFonts w:eastAsia="Times New Roman" w:cs="Times New Roman"/>
          <w:szCs w:val="24"/>
        </w:rPr>
        <w:t>σε σεν</w:t>
      </w:r>
      <w:r w:rsidRPr="00405D17">
        <w:rPr>
          <w:rFonts w:eastAsia="Times New Roman" w:cs="Times New Roman"/>
          <w:szCs w:val="24"/>
        </w:rPr>
        <w:t>άρια καταστροφολογίας</w:t>
      </w:r>
      <w:r>
        <w:rPr>
          <w:rFonts w:eastAsia="Times New Roman" w:cs="Times New Roman"/>
          <w:szCs w:val="24"/>
        </w:rPr>
        <w:t>, ακόμα κ</w:t>
      </w:r>
      <w:r w:rsidRPr="00405D17">
        <w:rPr>
          <w:rFonts w:eastAsia="Times New Roman" w:cs="Times New Roman"/>
          <w:szCs w:val="24"/>
        </w:rPr>
        <w:t xml:space="preserve">ι όταν προ μηνός καταθέσαμε το προσχέδιο του </w:t>
      </w:r>
      <w:r>
        <w:rPr>
          <w:rFonts w:eastAsia="Times New Roman" w:cs="Times New Roman"/>
          <w:szCs w:val="24"/>
        </w:rPr>
        <w:t>π</w:t>
      </w:r>
      <w:r w:rsidRPr="00405D17">
        <w:rPr>
          <w:rFonts w:eastAsia="Times New Roman" w:cs="Times New Roman"/>
          <w:szCs w:val="24"/>
        </w:rPr>
        <w:t>ροϋπολογισμού με πρόβλεψ</w:t>
      </w:r>
      <w:r>
        <w:rPr>
          <w:rFonts w:eastAsia="Times New Roman" w:cs="Times New Roman"/>
          <w:szCs w:val="24"/>
        </w:rPr>
        <w:t xml:space="preserve">η </w:t>
      </w:r>
      <w:r w:rsidRPr="00405D17">
        <w:rPr>
          <w:rFonts w:eastAsia="Times New Roman" w:cs="Times New Roman"/>
          <w:szCs w:val="24"/>
        </w:rPr>
        <w:t xml:space="preserve">μη περικοπής </w:t>
      </w:r>
      <w:r>
        <w:rPr>
          <w:rFonts w:eastAsia="Times New Roman" w:cs="Times New Roman"/>
          <w:szCs w:val="24"/>
        </w:rPr>
        <w:t xml:space="preserve">των συντάξεων και πακέτο μόνιμων </w:t>
      </w:r>
      <w:r w:rsidRPr="00405D17">
        <w:rPr>
          <w:rFonts w:eastAsia="Times New Roman" w:cs="Times New Roman"/>
          <w:szCs w:val="24"/>
        </w:rPr>
        <w:lastRenderedPageBreak/>
        <w:t>δημοσιονομικών αντιμέτρων ύψο</w:t>
      </w:r>
      <w:r>
        <w:rPr>
          <w:rFonts w:eastAsia="Times New Roman" w:cs="Times New Roman"/>
          <w:szCs w:val="24"/>
        </w:rPr>
        <w:t>υ</w:t>
      </w:r>
      <w:r w:rsidRPr="00405D17">
        <w:rPr>
          <w:rFonts w:eastAsia="Times New Roman" w:cs="Times New Roman"/>
          <w:szCs w:val="24"/>
        </w:rPr>
        <w:t>ς πάνω από 910 εκατομμύρια ευρώ</w:t>
      </w:r>
      <w:r>
        <w:rPr>
          <w:rFonts w:eastAsia="Times New Roman" w:cs="Times New Roman"/>
          <w:szCs w:val="24"/>
        </w:rPr>
        <w:t>.</w:t>
      </w:r>
      <w:r w:rsidRPr="00405D17">
        <w:rPr>
          <w:rFonts w:eastAsia="Times New Roman" w:cs="Times New Roman"/>
          <w:szCs w:val="24"/>
        </w:rPr>
        <w:t xml:space="preserve"> </w:t>
      </w:r>
    </w:p>
    <w:p w14:paraId="2C1AD905"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 xml:space="preserve">Ενώ ο Αρχηγός της Νέας Δημοκρατίας λέει ότι </w:t>
      </w:r>
      <w:r w:rsidRPr="00405D17">
        <w:rPr>
          <w:rFonts w:eastAsia="Times New Roman" w:cs="Times New Roman"/>
          <w:szCs w:val="24"/>
        </w:rPr>
        <w:t>νοιάζεται για τη χώρα</w:t>
      </w:r>
      <w:r>
        <w:rPr>
          <w:rFonts w:eastAsia="Times New Roman" w:cs="Times New Roman"/>
          <w:szCs w:val="24"/>
        </w:rPr>
        <w:t>,</w:t>
      </w:r>
      <w:r w:rsidRPr="00405D17">
        <w:rPr>
          <w:rFonts w:eastAsia="Times New Roman" w:cs="Times New Roman"/>
          <w:szCs w:val="24"/>
        </w:rPr>
        <w:t xml:space="preserve"> στην ουσία όλο το προηγούμενο διάστημα π</w:t>
      </w:r>
      <w:r>
        <w:rPr>
          <w:rFonts w:eastAsia="Times New Roman" w:cs="Times New Roman"/>
          <w:szCs w:val="24"/>
        </w:rPr>
        <w:t>ριόνιζε</w:t>
      </w:r>
      <w:r w:rsidRPr="00405D17">
        <w:rPr>
          <w:rFonts w:eastAsia="Times New Roman" w:cs="Times New Roman"/>
          <w:szCs w:val="24"/>
        </w:rPr>
        <w:t xml:space="preserve"> με δημόσιες δηλώσεις και τοποθετήσεις του όλη την εθνική προσπάθεια εξόδου από τα μνημόνια</w:t>
      </w:r>
      <w:r>
        <w:rPr>
          <w:rFonts w:eastAsia="Times New Roman" w:cs="Times New Roman"/>
          <w:szCs w:val="24"/>
        </w:rPr>
        <w:t>,</w:t>
      </w:r>
      <w:r w:rsidRPr="00405D17">
        <w:rPr>
          <w:rFonts w:eastAsia="Times New Roman" w:cs="Times New Roman"/>
          <w:szCs w:val="24"/>
        </w:rPr>
        <w:t xml:space="preserve"> φτάνοντας στο ακραίο σημείο να παροτρύνει τους ξένους επενδυτές να μην έρθουν να επενδύσουν σ</w:t>
      </w:r>
      <w:r w:rsidRPr="00405D17">
        <w:rPr>
          <w:rFonts w:eastAsia="Times New Roman" w:cs="Times New Roman"/>
          <w:szCs w:val="24"/>
        </w:rPr>
        <w:t>την Ελλάδα</w:t>
      </w:r>
      <w:r>
        <w:rPr>
          <w:rFonts w:eastAsia="Times New Roman" w:cs="Times New Roman"/>
          <w:szCs w:val="24"/>
        </w:rPr>
        <w:t>,</w:t>
      </w:r>
      <w:r w:rsidRPr="00405D17">
        <w:rPr>
          <w:rFonts w:eastAsia="Times New Roman" w:cs="Times New Roman"/>
          <w:szCs w:val="24"/>
        </w:rPr>
        <w:t xml:space="preserve"> λέγοντας ότι η Ελλάδα δεν είναι χώρα φιλική προς τις επενδύσεις και ότι θα πρέπει να περιμένουν να έρθουν</w:t>
      </w:r>
      <w:r>
        <w:rPr>
          <w:rFonts w:eastAsia="Times New Roman" w:cs="Times New Roman"/>
          <w:szCs w:val="24"/>
        </w:rPr>
        <w:t>,</w:t>
      </w:r>
      <w:r w:rsidRPr="00405D17">
        <w:rPr>
          <w:rFonts w:eastAsia="Times New Roman" w:cs="Times New Roman"/>
          <w:szCs w:val="24"/>
        </w:rPr>
        <w:t xml:space="preserve"> να κάνουν </w:t>
      </w:r>
      <w:r>
        <w:rPr>
          <w:rFonts w:eastAsia="Times New Roman" w:cs="Times New Roman"/>
          <w:szCs w:val="24"/>
        </w:rPr>
        <w:t>επενδύσεις,</w:t>
      </w:r>
      <w:r w:rsidRPr="00405D17">
        <w:rPr>
          <w:rFonts w:eastAsia="Times New Roman" w:cs="Times New Roman"/>
          <w:szCs w:val="24"/>
        </w:rPr>
        <w:t xml:space="preserve"> όταν έρθει η Νέα Δημοκρατία στην κυβέρνηση και ο ίδιος γίνει πρωθυπουργός</w:t>
      </w:r>
      <w:r>
        <w:rPr>
          <w:rFonts w:eastAsia="Times New Roman" w:cs="Times New Roman"/>
          <w:szCs w:val="24"/>
        </w:rPr>
        <w:t>.</w:t>
      </w:r>
      <w:r w:rsidRPr="00405D17">
        <w:rPr>
          <w:rFonts w:eastAsia="Times New Roman" w:cs="Times New Roman"/>
          <w:szCs w:val="24"/>
        </w:rPr>
        <w:t xml:space="preserve"> </w:t>
      </w:r>
      <w:r>
        <w:rPr>
          <w:rFonts w:eastAsia="Times New Roman" w:cs="Times New Roman"/>
          <w:szCs w:val="24"/>
        </w:rPr>
        <w:t xml:space="preserve">Η </w:t>
      </w:r>
      <w:r w:rsidRPr="00405D17">
        <w:rPr>
          <w:rFonts w:eastAsia="Times New Roman" w:cs="Times New Roman"/>
          <w:szCs w:val="24"/>
        </w:rPr>
        <w:t>δε κ</w:t>
      </w:r>
      <w:r>
        <w:rPr>
          <w:rFonts w:eastAsia="Times New Roman" w:cs="Times New Roman"/>
          <w:szCs w:val="24"/>
        </w:rPr>
        <w:t>.</w:t>
      </w:r>
      <w:r w:rsidRPr="00405D17">
        <w:rPr>
          <w:rFonts w:eastAsia="Times New Roman" w:cs="Times New Roman"/>
          <w:szCs w:val="24"/>
        </w:rPr>
        <w:t xml:space="preserve"> Γεννηματά να ζητά τη διάλυση της</w:t>
      </w:r>
      <w:r w:rsidRPr="00405D17">
        <w:rPr>
          <w:rFonts w:eastAsia="Times New Roman" w:cs="Times New Roman"/>
          <w:szCs w:val="24"/>
        </w:rPr>
        <w:t xml:space="preserve"> Βουλής και την προκήρυξη των εκλογών ένα</w:t>
      </w:r>
      <w:r>
        <w:rPr>
          <w:rFonts w:eastAsia="Times New Roman" w:cs="Times New Roman"/>
          <w:szCs w:val="24"/>
        </w:rPr>
        <w:t>ν μήνα πριν από την κρίσιμη η</w:t>
      </w:r>
      <w:r w:rsidRPr="00405D17">
        <w:rPr>
          <w:rFonts w:eastAsia="Times New Roman" w:cs="Times New Roman"/>
          <w:szCs w:val="24"/>
        </w:rPr>
        <w:t>μερομηνία της 20</w:t>
      </w:r>
      <w:r w:rsidRPr="00005741">
        <w:rPr>
          <w:rFonts w:eastAsia="Times New Roman" w:cs="Times New Roman"/>
          <w:szCs w:val="24"/>
          <w:vertAlign w:val="superscript"/>
        </w:rPr>
        <w:t>ης</w:t>
      </w:r>
      <w:r w:rsidRPr="00405D17">
        <w:rPr>
          <w:rFonts w:eastAsia="Times New Roman" w:cs="Times New Roman"/>
          <w:szCs w:val="24"/>
        </w:rPr>
        <w:t xml:space="preserve"> Αυγούστου</w:t>
      </w:r>
      <w:r>
        <w:rPr>
          <w:rFonts w:eastAsia="Times New Roman" w:cs="Times New Roman"/>
          <w:szCs w:val="24"/>
        </w:rPr>
        <w:t>,</w:t>
      </w:r>
      <w:r w:rsidRPr="00405D17">
        <w:rPr>
          <w:rFonts w:eastAsia="Times New Roman" w:cs="Times New Roman"/>
          <w:szCs w:val="24"/>
        </w:rPr>
        <w:t xml:space="preserve"> όταν έκλεισε και οριστικά η </w:t>
      </w:r>
      <w:r>
        <w:rPr>
          <w:rFonts w:eastAsia="Times New Roman" w:cs="Times New Roman"/>
          <w:szCs w:val="24"/>
        </w:rPr>
        <w:t>σ</w:t>
      </w:r>
      <w:r w:rsidRPr="00405D17">
        <w:rPr>
          <w:rFonts w:eastAsia="Times New Roman" w:cs="Times New Roman"/>
          <w:szCs w:val="24"/>
        </w:rPr>
        <w:t xml:space="preserve">υμφωνία για το τέλος της </w:t>
      </w:r>
      <w:proofErr w:type="spellStart"/>
      <w:r>
        <w:rPr>
          <w:rFonts w:eastAsia="Times New Roman" w:cs="Times New Roman"/>
          <w:szCs w:val="24"/>
        </w:rPr>
        <w:t>μνημονιακής</w:t>
      </w:r>
      <w:proofErr w:type="spellEnd"/>
      <w:r w:rsidRPr="00405D17">
        <w:rPr>
          <w:rFonts w:eastAsia="Times New Roman" w:cs="Times New Roman"/>
          <w:szCs w:val="24"/>
        </w:rPr>
        <w:t xml:space="preserve"> επιτροπείας</w:t>
      </w:r>
      <w:r>
        <w:rPr>
          <w:rFonts w:eastAsia="Times New Roman" w:cs="Times New Roman"/>
          <w:szCs w:val="24"/>
        </w:rPr>
        <w:t>.</w:t>
      </w:r>
      <w:r w:rsidRPr="00405D17">
        <w:rPr>
          <w:rFonts w:eastAsia="Times New Roman" w:cs="Times New Roman"/>
          <w:szCs w:val="24"/>
        </w:rPr>
        <w:t xml:space="preserve"> </w:t>
      </w:r>
    </w:p>
    <w:p w14:paraId="2C1AD906"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Κυρίες και κύριοι συνάδελφοι</w:t>
      </w:r>
      <w:r>
        <w:rPr>
          <w:rFonts w:eastAsia="Times New Roman" w:cs="Times New Roman"/>
          <w:szCs w:val="24"/>
        </w:rPr>
        <w:t>,</w:t>
      </w:r>
      <w:r w:rsidRPr="00405D17">
        <w:rPr>
          <w:rFonts w:eastAsia="Times New Roman" w:cs="Times New Roman"/>
          <w:szCs w:val="24"/>
        </w:rPr>
        <w:t xml:space="preserve"> </w:t>
      </w:r>
      <w:r>
        <w:rPr>
          <w:rFonts w:eastAsia="Times New Roman" w:cs="Times New Roman"/>
          <w:szCs w:val="24"/>
        </w:rPr>
        <w:t>στις 20 Αυγούστου η Ελλάδα</w:t>
      </w:r>
      <w:r w:rsidRPr="00405D17">
        <w:rPr>
          <w:rFonts w:eastAsia="Times New Roman" w:cs="Times New Roman"/>
          <w:szCs w:val="24"/>
        </w:rPr>
        <w:t xml:space="preserve"> ολοκλήρωσε με επιτυ</w:t>
      </w:r>
      <w:r w:rsidRPr="00405D17">
        <w:rPr>
          <w:rFonts w:eastAsia="Times New Roman" w:cs="Times New Roman"/>
          <w:szCs w:val="24"/>
        </w:rPr>
        <w:t xml:space="preserve">χία το τριετές πρόγραμμα οικονομικής προσαρμογής του </w:t>
      </w:r>
      <w:r>
        <w:rPr>
          <w:rFonts w:eastAsia="Times New Roman" w:cs="Times New Roman"/>
          <w:szCs w:val="24"/>
          <w:lang w:val="en"/>
        </w:rPr>
        <w:t>ESM</w:t>
      </w:r>
      <w:r w:rsidRPr="00405D17">
        <w:rPr>
          <w:rFonts w:eastAsia="Times New Roman" w:cs="Times New Roman"/>
          <w:szCs w:val="24"/>
        </w:rPr>
        <w:t xml:space="preserve"> και διασφάλισε δέσμη μέτρων ελά</w:t>
      </w:r>
      <w:r w:rsidRPr="00405D17">
        <w:rPr>
          <w:rFonts w:eastAsia="Times New Roman" w:cs="Times New Roman"/>
          <w:szCs w:val="24"/>
        </w:rPr>
        <w:lastRenderedPageBreak/>
        <w:t>φρυνσης του δημοσίου χρέους</w:t>
      </w:r>
      <w:r>
        <w:rPr>
          <w:rFonts w:eastAsia="Times New Roman" w:cs="Times New Roman"/>
          <w:szCs w:val="24"/>
        </w:rPr>
        <w:t>,</w:t>
      </w:r>
      <w:r w:rsidRPr="00405D17">
        <w:rPr>
          <w:rFonts w:eastAsia="Times New Roman" w:cs="Times New Roman"/>
          <w:szCs w:val="24"/>
        </w:rPr>
        <w:t xml:space="preserve"> που το καθιστά δυναμικά βιώσιμο</w:t>
      </w:r>
      <w:r>
        <w:rPr>
          <w:rFonts w:eastAsia="Times New Roman" w:cs="Times New Roman"/>
          <w:szCs w:val="24"/>
        </w:rPr>
        <w:t>.</w:t>
      </w:r>
      <w:r w:rsidRPr="00405D17">
        <w:rPr>
          <w:rFonts w:eastAsia="Times New Roman" w:cs="Times New Roman"/>
          <w:szCs w:val="24"/>
        </w:rPr>
        <w:t xml:space="preserve"> Καθώς</w:t>
      </w:r>
      <w:r>
        <w:rPr>
          <w:rFonts w:eastAsia="Times New Roman" w:cs="Times New Roman"/>
          <w:szCs w:val="24"/>
        </w:rPr>
        <w:t xml:space="preserve"> τα μακροοικονομικά μεγέθη της ε</w:t>
      </w:r>
      <w:r w:rsidRPr="00405D17">
        <w:rPr>
          <w:rFonts w:eastAsia="Times New Roman" w:cs="Times New Roman"/>
          <w:szCs w:val="24"/>
        </w:rPr>
        <w:t>λληνικής οικονομίας βελτιώνονται</w:t>
      </w:r>
      <w:r>
        <w:rPr>
          <w:rFonts w:eastAsia="Times New Roman" w:cs="Times New Roman"/>
          <w:szCs w:val="24"/>
        </w:rPr>
        <w:t>,</w:t>
      </w:r>
      <w:r w:rsidRPr="00405D17">
        <w:rPr>
          <w:rFonts w:eastAsia="Times New Roman" w:cs="Times New Roman"/>
          <w:szCs w:val="24"/>
        </w:rPr>
        <w:t xml:space="preserve"> </w:t>
      </w:r>
      <w:r>
        <w:rPr>
          <w:rFonts w:eastAsia="Times New Roman" w:cs="Times New Roman"/>
          <w:szCs w:val="24"/>
        </w:rPr>
        <w:t xml:space="preserve">η </w:t>
      </w:r>
      <w:r w:rsidRPr="00405D17">
        <w:rPr>
          <w:rFonts w:eastAsia="Times New Roman" w:cs="Times New Roman"/>
          <w:szCs w:val="24"/>
        </w:rPr>
        <w:t xml:space="preserve">δημοσιονομική πολιτική θα </w:t>
      </w:r>
      <w:r w:rsidRPr="00405D17">
        <w:rPr>
          <w:rFonts w:eastAsia="Times New Roman" w:cs="Times New Roman"/>
          <w:szCs w:val="24"/>
        </w:rPr>
        <w:t>στρέφεται σταδιακά και με ασφάλεια προς ένα νέο μείγμα</w:t>
      </w:r>
      <w:r>
        <w:rPr>
          <w:rFonts w:eastAsia="Times New Roman" w:cs="Times New Roman"/>
          <w:szCs w:val="24"/>
        </w:rPr>
        <w:t>,</w:t>
      </w:r>
      <w:r w:rsidRPr="00405D17">
        <w:rPr>
          <w:rFonts w:eastAsia="Times New Roman" w:cs="Times New Roman"/>
          <w:szCs w:val="24"/>
        </w:rPr>
        <w:t xml:space="preserve"> με στόχο την ενίσχυση του διαθέσιμου εισοδήματος των νοικοκυριών</w:t>
      </w:r>
      <w:r>
        <w:rPr>
          <w:rFonts w:eastAsia="Times New Roman" w:cs="Times New Roman"/>
          <w:szCs w:val="24"/>
        </w:rPr>
        <w:t>,</w:t>
      </w:r>
      <w:r w:rsidRPr="00405D17">
        <w:rPr>
          <w:rFonts w:eastAsia="Times New Roman" w:cs="Times New Roman"/>
          <w:szCs w:val="24"/>
        </w:rPr>
        <w:t xml:space="preserve"> την υποστήριξη της βιώσιμης ανάπτυξης και την αντιμετώπιση</w:t>
      </w:r>
      <w:r>
        <w:rPr>
          <w:rFonts w:eastAsia="Times New Roman" w:cs="Times New Roman"/>
          <w:szCs w:val="24"/>
        </w:rPr>
        <w:t xml:space="preserve"> μ</w:t>
      </w:r>
      <w:r w:rsidRPr="00405D17">
        <w:rPr>
          <w:rFonts w:eastAsia="Times New Roman" w:cs="Times New Roman"/>
          <w:szCs w:val="24"/>
        </w:rPr>
        <w:t xml:space="preserve">ε τρόπο </w:t>
      </w:r>
      <w:proofErr w:type="spellStart"/>
      <w:r w:rsidRPr="00405D17">
        <w:rPr>
          <w:rFonts w:eastAsia="Times New Roman" w:cs="Times New Roman"/>
          <w:szCs w:val="24"/>
        </w:rPr>
        <w:t>στοχευμένο</w:t>
      </w:r>
      <w:proofErr w:type="spellEnd"/>
      <w:r w:rsidRPr="00405D17">
        <w:rPr>
          <w:rFonts w:eastAsia="Times New Roman" w:cs="Times New Roman"/>
          <w:szCs w:val="24"/>
        </w:rPr>
        <w:t xml:space="preserve"> χρόνιων ελλειμμάτων στον τομέα της κοινωνικής </w:t>
      </w:r>
      <w:r>
        <w:rPr>
          <w:rFonts w:eastAsia="Times New Roman" w:cs="Times New Roman"/>
          <w:szCs w:val="24"/>
        </w:rPr>
        <w:t>π</w:t>
      </w:r>
      <w:r w:rsidRPr="00405D17">
        <w:rPr>
          <w:rFonts w:eastAsia="Times New Roman" w:cs="Times New Roman"/>
          <w:szCs w:val="24"/>
        </w:rPr>
        <w:t>ροστασία</w:t>
      </w:r>
      <w:r w:rsidRPr="00405D17">
        <w:rPr>
          <w:rFonts w:eastAsia="Times New Roman" w:cs="Times New Roman"/>
          <w:szCs w:val="24"/>
        </w:rPr>
        <w:t>ς και του κοινωνικού κράτους</w:t>
      </w:r>
      <w:r>
        <w:rPr>
          <w:rFonts w:eastAsia="Times New Roman" w:cs="Times New Roman"/>
          <w:szCs w:val="24"/>
        </w:rPr>
        <w:t>.</w:t>
      </w:r>
    </w:p>
    <w:p w14:paraId="2C1AD907"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1AD908"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Τελειώνω</w:t>
      </w:r>
      <w:r>
        <w:rPr>
          <w:rFonts w:eastAsia="Times New Roman" w:cs="Times New Roman"/>
          <w:szCs w:val="24"/>
        </w:rPr>
        <w:t>,</w:t>
      </w:r>
      <w:r w:rsidRPr="00405D17">
        <w:rPr>
          <w:rFonts w:eastAsia="Times New Roman" w:cs="Times New Roman"/>
          <w:szCs w:val="24"/>
        </w:rPr>
        <w:t xml:space="preserve"> κύριε </w:t>
      </w:r>
      <w:r>
        <w:rPr>
          <w:rFonts w:eastAsia="Times New Roman" w:cs="Times New Roman"/>
          <w:szCs w:val="24"/>
        </w:rPr>
        <w:t>Π</w:t>
      </w:r>
      <w:r w:rsidRPr="00405D17">
        <w:rPr>
          <w:rFonts w:eastAsia="Times New Roman" w:cs="Times New Roman"/>
          <w:szCs w:val="24"/>
        </w:rPr>
        <w:t>ρόεδρε</w:t>
      </w:r>
      <w:r>
        <w:rPr>
          <w:rFonts w:eastAsia="Times New Roman" w:cs="Times New Roman"/>
          <w:szCs w:val="24"/>
        </w:rPr>
        <w:t>, σε ένα λεπτό.</w:t>
      </w:r>
    </w:p>
    <w:p w14:paraId="2C1AD909"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Θέλω να πω λίγα πράγματα για την ανάπτυξη και για τους στόχους που αυτή η Κυβέρνηση υπηρετεί με συνέπει</w:t>
      </w:r>
      <w:r w:rsidRPr="00405D17">
        <w:rPr>
          <w:rFonts w:eastAsia="Times New Roman" w:cs="Times New Roman"/>
          <w:szCs w:val="24"/>
        </w:rPr>
        <w:t>α</w:t>
      </w:r>
      <w:r>
        <w:rPr>
          <w:rFonts w:eastAsia="Times New Roman" w:cs="Times New Roman"/>
          <w:szCs w:val="24"/>
        </w:rPr>
        <w:t>.</w:t>
      </w:r>
      <w:r w:rsidRPr="00405D17">
        <w:rPr>
          <w:rFonts w:eastAsia="Times New Roman" w:cs="Times New Roman"/>
          <w:szCs w:val="24"/>
        </w:rPr>
        <w:t xml:space="preserve"> Στόχος μας είναι </w:t>
      </w:r>
      <w:r>
        <w:rPr>
          <w:rFonts w:eastAsia="Times New Roman" w:cs="Times New Roman"/>
          <w:szCs w:val="24"/>
        </w:rPr>
        <w:t xml:space="preserve">οι περισσότερες </w:t>
      </w:r>
      <w:r w:rsidRPr="00405D17">
        <w:rPr>
          <w:rFonts w:eastAsia="Times New Roman" w:cs="Times New Roman"/>
          <w:szCs w:val="24"/>
        </w:rPr>
        <w:t>επενδύσεις</w:t>
      </w:r>
      <w:r>
        <w:rPr>
          <w:rFonts w:eastAsia="Times New Roman" w:cs="Times New Roman"/>
          <w:szCs w:val="24"/>
        </w:rPr>
        <w:t>,</w:t>
      </w:r>
      <w:r w:rsidRPr="00405D17">
        <w:rPr>
          <w:rFonts w:eastAsia="Times New Roman" w:cs="Times New Roman"/>
          <w:szCs w:val="24"/>
        </w:rPr>
        <w:t xml:space="preserve"> δημόσιες και ιδιωτικές</w:t>
      </w:r>
      <w:r>
        <w:rPr>
          <w:rFonts w:eastAsia="Times New Roman" w:cs="Times New Roman"/>
          <w:szCs w:val="24"/>
        </w:rPr>
        <w:t>,</w:t>
      </w:r>
      <w:r w:rsidRPr="00405D17">
        <w:rPr>
          <w:rFonts w:eastAsia="Times New Roman" w:cs="Times New Roman"/>
          <w:szCs w:val="24"/>
        </w:rPr>
        <w:t xml:space="preserve"> η αύξηση των ποιοτικών θέσεων εργασίας και η βε</w:t>
      </w:r>
      <w:r>
        <w:rPr>
          <w:rFonts w:eastAsia="Times New Roman" w:cs="Times New Roman"/>
          <w:szCs w:val="24"/>
        </w:rPr>
        <w:t>λτίωση της καθημερινότητας του πολίτη.</w:t>
      </w:r>
    </w:p>
    <w:p w14:paraId="2C1AD90A"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Σας είπα για την περίοδο 2017-2018 σε τι ύψος ανήλθαν οι άμεσες ξένες επενδύσεις</w:t>
      </w:r>
      <w:r>
        <w:rPr>
          <w:rFonts w:eastAsia="Times New Roman" w:cs="Times New Roman"/>
          <w:szCs w:val="24"/>
        </w:rPr>
        <w:t>. Επίσης,</w:t>
      </w:r>
      <w:r w:rsidRPr="00405D17">
        <w:rPr>
          <w:rFonts w:eastAsia="Times New Roman" w:cs="Times New Roman"/>
          <w:szCs w:val="24"/>
        </w:rPr>
        <w:t xml:space="preserve"> θέλω να </w:t>
      </w:r>
      <w:r w:rsidRPr="00405D17">
        <w:rPr>
          <w:rFonts w:eastAsia="Times New Roman" w:cs="Times New Roman"/>
          <w:szCs w:val="24"/>
        </w:rPr>
        <w:t xml:space="preserve">πω ότι σημαντικό </w:t>
      </w:r>
      <w:r w:rsidRPr="00405D17">
        <w:rPr>
          <w:rFonts w:eastAsia="Times New Roman" w:cs="Times New Roman"/>
          <w:szCs w:val="24"/>
        </w:rPr>
        <w:lastRenderedPageBreak/>
        <w:t>είναι για τη σημερινή Κυβέρνηση να υλοποιήσει ουσιαστικές μεταρρυθμίσεις</w:t>
      </w:r>
      <w:r>
        <w:rPr>
          <w:rFonts w:eastAsia="Times New Roman" w:cs="Times New Roman"/>
          <w:szCs w:val="24"/>
        </w:rPr>
        <w:t>,</w:t>
      </w:r>
      <w:r w:rsidRPr="00405D17">
        <w:rPr>
          <w:rFonts w:eastAsia="Times New Roman" w:cs="Times New Roman"/>
          <w:szCs w:val="24"/>
        </w:rPr>
        <w:t xml:space="preserve"> τις οποίες και </w:t>
      </w:r>
      <w:r>
        <w:rPr>
          <w:rFonts w:eastAsia="Times New Roman" w:cs="Times New Roman"/>
          <w:szCs w:val="24"/>
        </w:rPr>
        <w:t>υλοποιεί, για</w:t>
      </w:r>
      <w:r w:rsidRPr="00405D17">
        <w:rPr>
          <w:rFonts w:eastAsia="Times New Roman" w:cs="Times New Roman"/>
          <w:szCs w:val="24"/>
        </w:rPr>
        <w:t xml:space="preserve"> τη διευκόλυνση προσέλκυση</w:t>
      </w:r>
      <w:r>
        <w:rPr>
          <w:rFonts w:eastAsia="Times New Roman" w:cs="Times New Roman"/>
          <w:szCs w:val="24"/>
        </w:rPr>
        <w:t>ς νέων ε</w:t>
      </w:r>
      <w:r w:rsidRPr="00405D17">
        <w:rPr>
          <w:rFonts w:eastAsia="Times New Roman" w:cs="Times New Roman"/>
          <w:szCs w:val="24"/>
        </w:rPr>
        <w:t>πενδύσεων</w:t>
      </w:r>
      <w:r>
        <w:rPr>
          <w:rFonts w:eastAsia="Times New Roman" w:cs="Times New Roman"/>
          <w:szCs w:val="24"/>
        </w:rPr>
        <w:t>,</w:t>
      </w:r>
      <w:r w:rsidRPr="00405D17">
        <w:rPr>
          <w:rFonts w:eastAsia="Times New Roman" w:cs="Times New Roman"/>
          <w:szCs w:val="24"/>
        </w:rPr>
        <w:t xml:space="preserve"> εγχώριων και ξένων</w:t>
      </w:r>
      <w:r>
        <w:rPr>
          <w:rFonts w:eastAsia="Times New Roman" w:cs="Times New Roman"/>
          <w:szCs w:val="24"/>
        </w:rPr>
        <w:t>,</w:t>
      </w:r>
      <w:r w:rsidRPr="00405D17">
        <w:rPr>
          <w:rFonts w:eastAsia="Times New Roman" w:cs="Times New Roman"/>
          <w:szCs w:val="24"/>
        </w:rPr>
        <w:t xml:space="preserve"> όπως η δημιουργία </w:t>
      </w:r>
      <w:r>
        <w:rPr>
          <w:rFonts w:eastAsia="Times New Roman" w:cs="Times New Roman"/>
          <w:szCs w:val="24"/>
        </w:rPr>
        <w:t>Κτηματολογίου,</w:t>
      </w:r>
      <w:r w:rsidRPr="00405D17">
        <w:rPr>
          <w:rFonts w:eastAsia="Times New Roman" w:cs="Times New Roman"/>
          <w:szCs w:val="24"/>
        </w:rPr>
        <w:t xml:space="preserve"> δασολογίου και γενικότερα χρήσεων γης</w:t>
      </w:r>
      <w:r>
        <w:rPr>
          <w:rFonts w:eastAsia="Times New Roman" w:cs="Times New Roman"/>
          <w:szCs w:val="24"/>
        </w:rPr>
        <w:t>,</w:t>
      </w:r>
      <w:r w:rsidRPr="00405D17">
        <w:rPr>
          <w:rFonts w:eastAsia="Times New Roman" w:cs="Times New Roman"/>
          <w:szCs w:val="24"/>
        </w:rPr>
        <w:t xml:space="preserve"> </w:t>
      </w:r>
      <w:r w:rsidRPr="00405D17">
        <w:rPr>
          <w:rFonts w:eastAsia="Times New Roman" w:cs="Times New Roman"/>
          <w:szCs w:val="24"/>
        </w:rPr>
        <w:t xml:space="preserve">καθώς και η απλοποίηση </w:t>
      </w:r>
      <w:proofErr w:type="spellStart"/>
      <w:r w:rsidRPr="00405D17">
        <w:rPr>
          <w:rFonts w:eastAsia="Times New Roman" w:cs="Times New Roman"/>
          <w:szCs w:val="24"/>
        </w:rPr>
        <w:t>αδειοδότησης</w:t>
      </w:r>
      <w:proofErr w:type="spellEnd"/>
      <w:r w:rsidRPr="00405D17">
        <w:rPr>
          <w:rFonts w:eastAsia="Times New Roman" w:cs="Times New Roman"/>
          <w:szCs w:val="24"/>
        </w:rPr>
        <w:t xml:space="preserve"> επιχειρήσεων</w:t>
      </w:r>
      <w:r>
        <w:rPr>
          <w:rFonts w:eastAsia="Times New Roman" w:cs="Times New Roman"/>
          <w:szCs w:val="24"/>
        </w:rPr>
        <w:t>,</w:t>
      </w:r>
      <w:r w:rsidRPr="00405D17">
        <w:rPr>
          <w:rFonts w:eastAsia="Times New Roman" w:cs="Times New Roman"/>
          <w:szCs w:val="24"/>
        </w:rPr>
        <w:t xml:space="preserve"> που δεν έκανε ποτέ καμία άλλη κυβέρνηση στο παρελθόν</w:t>
      </w:r>
      <w:r>
        <w:rPr>
          <w:rFonts w:eastAsia="Times New Roman" w:cs="Times New Roman"/>
          <w:szCs w:val="24"/>
        </w:rPr>
        <w:t>.</w:t>
      </w:r>
      <w:r w:rsidRPr="00405D17">
        <w:rPr>
          <w:rFonts w:eastAsia="Times New Roman" w:cs="Times New Roman"/>
          <w:szCs w:val="24"/>
        </w:rPr>
        <w:t xml:space="preserve"> </w:t>
      </w:r>
    </w:p>
    <w:p w14:paraId="2C1AD90B"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 xml:space="preserve">Παρά </w:t>
      </w:r>
      <w:r>
        <w:rPr>
          <w:rFonts w:eastAsia="Times New Roman" w:cs="Times New Roman"/>
          <w:szCs w:val="24"/>
        </w:rPr>
        <w:t>την περί του αντιθέτου φ</w:t>
      </w:r>
      <w:r w:rsidRPr="00405D17">
        <w:rPr>
          <w:rFonts w:eastAsia="Times New Roman" w:cs="Times New Roman"/>
          <w:szCs w:val="24"/>
        </w:rPr>
        <w:t>ιλολογία</w:t>
      </w:r>
      <w:r>
        <w:rPr>
          <w:rFonts w:eastAsia="Times New Roman" w:cs="Times New Roman"/>
          <w:szCs w:val="24"/>
        </w:rPr>
        <w:t>,</w:t>
      </w:r>
      <w:r w:rsidRPr="00405D17">
        <w:rPr>
          <w:rFonts w:eastAsia="Times New Roman" w:cs="Times New Roman"/>
          <w:szCs w:val="24"/>
        </w:rPr>
        <w:t xml:space="preserve"> που περνάτε μέσω του φιλικού σας </w:t>
      </w:r>
      <w:r>
        <w:rPr>
          <w:rFonts w:eastAsia="Times New Roman" w:cs="Times New Roman"/>
          <w:szCs w:val="24"/>
        </w:rPr>
        <w:t>Τ</w:t>
      </w:r>
      <w:r w:rsidRPr="00405D17">
        <w:rPr>
          <w:rFonts w:eastAsia="Times New Roman" w:cs="Times New Roman"/>
          <w:szCs w:val="24"/>
        </w:rPr>
        <w:t>ύπου</w:t>
      </w:r>
      <w:r>
        <w:rPr>
          <w:rFonts w:eastAsia="Times New Roman" w:cs="Times New Roman"/>
          <w:szCs w:val="24"/>
        </w:rPr>
        <w:t>, η</w:t>
      </w:r>
      <w:r w:rsidRPr="00405D17">
        <w:rPr>
          <w:rFonts w:eastAsia="Times New Roman" w:cs="Times New Roman"/>
          <w:szCs w:val="24"/>
        </w:rPr>
        <w:t xml:space="preserve"> Ελλάδα τα τελευτα</w:t>
      </w:r>
      <w:r>
        <w:rPr>
          <w:rFonts w:eastAsia="Times New Roman" w:cs="Times New Roman"/>
          <w:szCs w:val="24"/>
        </w:rPr>
        <w:t>ία τρία χρόνια βρίσκεται στην πέμπτη</w:t>
      </w:r>
      <w:r w:rsidRPr="00405D17">
        <w:rPr>
          <w:rFonts w:eastAsia="Times New Roman" w:cs="Times New Roman"/>
          <w:szCs w:val="24"/>
        </w:rPr>
        <w:t xml:space="preserve"> καλύτερη θέση απ</w:t>
      </w:r>
      <w:r w:rsidRPr="00405D17">
        <w:rPr>
          <w:rFonts w:eastAsia="Times New Roman" w:cs="Times New Roman"/>
          <w:szCs w:val="24"/>
        </w:rPr>
        <w:t>ό πλευράς απορροφητικότητας των κοινοτικών κονδυλίων</w:t>
      </w:r>
      <w:r>
        <w:rPr>
          <w:rFonts w:eastAsia="Times New Roman" w:cs="Times New Roman"/>
          <w:szCs w:val="24"/>
        </w:rPr>
        <w:t>,</w:t>
      </w:r>
      <w:r w:rsidRPr="00405D17">
        <w:rPr>
          <w:rFonts w:eastAsia="Times New Roman" w:cs="Times New Roman"/>
          <w:szCs w:val="24"/>
        </w:rPr>
        <w:t xml:space="preserve"> γεγονός που επιβεβαίωσε την προηγούμενη εβδομάδα ο εκπρόσωπος της χώρας μας στο Ευρωπαϊκό </w:t>
      </w:r>
      <w:r>
        <w:rPr>
          <w:rFonts w:eastAsia="Times New Roman" w:cs="Times New Roman"/>
          <w:szCs w:val="24"/>
        </w:rPr>
        <w:t>Ελεγκτικό Συνέδριο. Είμαστε, επίσης, σ</w:t>
      </w:r>
      <w:r w:rsidRPr="00405D17">
        <w:rPr>
          <w:rFonts w:eastAsia="Times New Roman" w:cs="Times New Roman"/>
          <w:szCs w:val="24"/>
        </w:rPr>
        <w:t xml:space="preserve">την πρώτη θέση στην απορρόφηση κοινοτικών προγραμμάτων από το </w:t>
      </w:r>
      <w:r>
        <w:rPr>
          <w:rFonts w:eastAsia="Times New Roman" w:cs="Times New Roman"/>
          <w:szCs w:val="24"/>
        </w:rPr>
        <w:t>Π</w:t>
      </w:r>
      <w:r w:rsidRPr="00405D17">
        <w:rPr>
          <w:rFonts w:eastAsia="Times New Roman" w:cs="Times New Roman"/>
          <w:szCs w:val="24"/>
        </w:rPr>
        <w:t xml:space="preserve">ακέτο </w:t>
      </w:r>
      <w:proofErr w:type="spellStart"/>
      <w:r w:rsidRPr="00405D17">
        <w:rPr>
          <w:rFonts w:eastAsia="Times New Roman" w:cs="Times New Roman"/>
          <w:szCs w:val="24"/>
        </w:rPr>
        <w:t>Γιούν</w:t>
      </w:r>
      <w:r w:rsidRPr="00405D17">
        <w:rPr>
          <w:rFonts w:eastAsia="Times New Roman" w:cs="Times New Roman"/>
          <w:szCs w:val="24"/>
        </w:rPr>
        <w:t>κερ</w:t>
      </w:r>
      <w:proofErr w:type="spellEnd"/>
      <w:r>
        <w:rPr>
          <w:rFonts w:eastAsia="Times New Roman" w:cs="Times New Roman"/>
          <w:szCs w:val="24"/>
        </w:rPr>
        <w:t>.</w:t>
      </w:r>
      <w:r w:rsidRPr="00405D17">
        <w:rPr>
          <w:rFonts w:eastAsia="Times New Roman" w:cs="Times New Roman"/>
          <w:szCs w:val="24"/>
        </w:rPr>
        <w:t xml:space="preserve"> </w:t>
      </w:r>
    </w:p>
    <w:p w14:paraId="2C1AD90C"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 xml:space="preserve">Θεσμοθετούμε επιπρόσθετα </w:t>
      </w:r>
      <w:r>
        <w:rPr>
          <w:rFonts w:eastAsia="Times New Roman" w:cs="Times New Roman"/>
          <w:szCs w:val="24"/>
        </w:rPr>
        <w:t>νέα</w:t>
      </w:r>
      <w:r w:rsidRPr="00405D17">
        <w:rPr>
          <w:rFonts w:eastAsia="Times New Roman" w:cs="Times New Roman"/>
          <w:szCs w:val="24"/>
        </w:rPr>
        <w:t xml:space="preserve"> εργαλεία χρηματοδότησης των επιχειρήσεων</w:t>
      </w:r>
      <w:r>
        <w:rPr>
          <w:rFonts w:eastAsia="Times New Roman" w:cs="Times New Roman"/>
          <w:szCs w:val="24"/>
        </w:rPr>
        <w:t>. Εισάγουμε</w:t>
      </w:r>
      <w:r w:rsidRPr="00405D17">
        <w:rPr>
          <w:rFonts w:eastAsia="Times New Roman" w:cs="Times New Roman"/>
          <w:szCs w:val="24"/>
        </w:rPr>
        <w:t xml:space="preserve"> τον θεσμό των </w:t>
      </w:r>
      <w:proofErr w:type="spellStart"/>
      <w:r w:rsidRPr="00405D17">
        <w:rPr>
          <w:rFonts w:eastAsia="Times New Roman" w:cs="Times New Roman"/>
          <w:szCs w:val="24"/>
        </w:rPr>
        <w:t>μικροπιστώσεων</w:t>
      </w:r>
      <w:proofErr w:type="spellEnd"/>
      <w:r>
        <w:rPr>
          <w:rFonts w:eastAsia="Times New Roman" w:cs="Times New Roman"/>
          <w:szCs w:val="24"/>
        </w:rPr>
        <w:t>,</w:t>
      </w:r>
      <w:r w:rsidRPr="00405D17">
        <w:rPr>
          <w:rFonts w:eastAsia="Times New Roman" w:cs="Times New Roman"/>
          <w:szCs w:val="24"/>
        </w:rPr>
        <w:t xml:space="preserve"> </w:t>
      </w:r>
      <w:proofErr w:type="spellStart"/>
      <w:r w:rsidRPr="00405D17">
        <w:rPr>
          <w:rFonts w:eastAsia="Times New Roman" w:cs="Times New Roman"/>
          <w:szCs w:val="24"/>
        </w:rPr>
        <w:t>μικροδάνεια</w:t>
      </w:r>
      <w:proofErr w:type="spellEnd"/>
      <w:r w:rsidRPr="00405D17">
        <w:rPr>
          <w:rFonts w:eastAsia="Times New Roman" w:cs="Times New Roman"/>
          <w:szCs w:val="24"/>
        </w:rPr>
        <w:t xml:space="preserve"> σε επιχειρήσεις</w:t>
      </w:r>
      <w:r>
        <w:rPr>
          <w:rFonts w:eastAsia="Times New Roman" w:cs="Times New Roman"/>
          <w:szCs w:val="24"/>
        </w:rPr>
        <w:t xml:space="preserve"> ΜΜΕ,</w:t>
      </w:r>
      <w:r w:rsidRPr="00405D17">
        <w:rPr>
          <w:rFonts w:eastAsia="Times New Roman" w:cs="Times New Roman"/>
          <w:szCs w:val="24"/>
        </w:rPr>
        <w:t xml:space="preserve"> χωρίς ενυπόθηκες εγγυήσεις </w:t>
      </w:r>
      <w:r>
        <w:rPr>
          <w:rFonts w:eastAsia="Times New Roman" w:cs="Times New Roman"/>
          <w:szCs w:val="24"/>
        </w:rPr>
        <w:t>με</w:t>
      </w:r>
      <w:r w:rsidRPr="00405D17">
        <w:rPr>
          <w:rFonts w:eastAsia="Times New Roman" w:cs="Times New Roman"/>
          <w:szCs w:val="24"/>
        </w:rPr>
        <w:t xml:space="preserve"> επιχειρηματικά κριτήρια και κριτήρια βιωσιμότητας</w:t>
      </w:r>
      <w:r>
        <w:rPr>
          <w:rFonts w:eastAsia="Times New Roman" w:cs="Times New Roman"/>
          <w:szCs w:val="24"/>
        </w:rPr>
        <w:t>.</w:t>
      </w:r>
      <w:r w:rsidRPr="00405D17">
        <w:rPr>
          <w:rFonts w:eastAsia="Times New Roman" w:cs="Times New Roman"/>
          <w:szCs w:val="24"/>
        </w:rPr>
        <w:t xml:space="preserve"> </w:t>
      </w:r>
      <w:r w:rsidRPr="00405D17">
        <w:rPr>
          <w:rFonts w:eastAsia="Times New Roman" w:cs="Times New Roman"/>
          <w:szCs w:val="24"/>
        </w:rPr>
        <w:lastRenderedPageBreak/>
        <w:t xml:space="preserve">Είμαστε σε διαβούλευση με τους </w:t>
      </w:r>
      <w:r>
        <w:rPr>
          <w:rFonts w:eastAsia="Times New Roman" w:cs="Times New Roman"/>
          <w:szCs w:val="24"/>
        </w:rPr>
        <w:t>θ</w:t>
      </w:r>
      <w:r w:rsidRPr="00405D17">
        <w:rPr>
          <w:rFonts w:eastAsia="Times New Roman" w:cs="Times New Roman"/>
          <w:szCs w:val="24"/>
        </w:rPr>
        <w:t>εσμούς για την ίδρυση Αναπτυξιακής Τράπεζας και μέχρι το τέλος του Δεκέμβρη θα έχουμε τις σχετικές ανακοινώσεις</w:t>
      </w:r>
      <w:r>
        <w:rPr>
          <w:rFonts w:eastAsia="Times New Roman" w:cs="Times New Roman"/>
          <w:szCs w:val="24"/>
        </w:rPr>
        <w:t>.</w:t>
      </w:r>
      <w:r w:rsidRPr="00405D17">
        <w:rPr>
          <w:rFonts w:eastAsia="Times New Roman" w:cs="Times New Roman"/>
          <w:szCs w:val="24"/>
        </w:rPr>
        <w:t xml:space="preserve"> </w:t>
      </w:r>
    </w:p>
    <w:p w14:paraId="2C1AD90D"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 xml:space="preserve">Το </w:t>
      </w:r>
      <w:r>
        <w:rPr>
          <w:rFonts w:eastAsia="Times New Roman" w:cs="Times New Roman"/>
          <w:szCs w:val="24"/>
        </w:rPr>
        <w:t>Κ</w:t>
      </w:r>
      <w:r w:rsidRPr="00405D17">
        <w:rPr>
          <w:rFonts w:eastAsia="Times New Roman" w:cs="Times New Roman"/>
          <w:szCs w:val="24"/>
        </w:rPr>
        <w:t>τηματολόγιο και</w:t>
      </w:r>
      <w:r>
        <w:rPr>
          <w:rFonts w:eastAsia="Times New Roman" w:cs="Times New Roman"/>
          <w:szCs w:val="24"/>
        </w:rPr>
        <w:t xml:space="preserve"> οι</w:t>
      </w:r>
      <w:r w:rsidRPr="00405D17">
        <w:rPr>
          <w:rFonts w:eastAsia="Times New Roman" w:cs="Times New Roman"/>
          <w:szCs w:val="24"/>
        </w:rPr>
        <w:t xml:space="preserve"> δασικοί χάρτες προχωρούν</w:t>
      </w:r>
      <w:r>
        <w:rPr>
          <w:rFonts w:eastAsia="Times New Roman" w:cs="Times New Roman"/>
          <w:szCs w:val="24"/>
        </w:rPr>
        <w:t>,</w:t>
      </w:r>
      <w:r w:rsidRPr="00405D17">
        <w:rPr>
          <w:rFonts w:eastAsia="Times New Roman" w:cs="Times New Roman"/>
          <w:szCs w:val="24"/>
        </w:rPr>
        <w:t xml:space="preserve"> έτσι ώστε να αρθούν οι μόνιμες παθογένειες και ασάφειες που </w:t>
      </w:r>
      <w:r>
        <w:rPr>
          <w:rFonts w:eastAsia="Times New Roman" w:cs="Times New Roman"/>
          <w:szCs w:val="24"/>
        </w:rPr>
        <w:t xml:space="preserve">ήταν </w:t>
      </w:r>
      <w:r w:rsidRPr="00405D17">
        <w:rPr>
          <w:rFonts w:eastAsia="Times New Roman" w:cs="Times New Roman"/>
          <w:szCs w:val="24"/>
        </w:rPr>
        <w:t>το σημαντικότερο αντικίνητρο για επενδύσεις</w:t>
      </w:r>
      <w:r>
        <w:rPr>
          <w:rFonts w:eastAsia="Times New Roman" w:cs="Times New Roman"/>
          <w:szCs w:val="24"/>
        </w:rPr>
        <w:t>.</w:t>
      </w:r>
      <w:r w:rsidRPr="00405D17">
        <w:rPr>
          <w:rFonts w:eastAsia="Times New Roman" w:cs="Times New Roman"/>
          <w:szCs w:val="24"/>
        </w:rPr>
        <w:t xml:space="preserve"> Βελτιώνουμε και κάνουμε φιλικότερο και </w:t>
      </w:r>
      <w:r>
        <w:rPr>
          <w:rFonts w:eastAsia="Times New Roman" w:cs="Times New Roman"/>
          <w:szCs w:val="24"/>
        </w:rPr>
        <w:t>αντι</w:t>
      </w:r>
      <w:r w:rsidRPr="00405D17">
        <w:rPr>
          <w:rFonts w:eastAsia="Times New Roman" w:cs="Times New Roman"/>
          <w:szCs w:val="24"/>
        </w:rPr>
        <w:t xml:space="preserve">γραφειοκρατικό το εταιρικό δίκαιο και το καθεστώς </w:t>
      </w:r>
      <w:proofErr w:type="spellStart"/>
      <w:r w:rsidRPr="00405D17">
        <w:rPr>
          <w:rFonts w:eastAsia="Times New Roman" w:cs="Times New Roman"/>
          <w:szCs w:val="24"/>
        </w:rPr>
        <w:t>αδειοδότησης</w:t>
      </w:r>
      <w:proofErr w:type="spellEnd"/>
      <w:r w:rsidRPr="00405D17">
        <w:rPr>
          <w:rFonts w:eastAsia="Times New Roman" w:cs="Times New Roman"/>
          <w:szCs w:val="24"/>
        </w:rPr>
        <w:t xml:space="preserve"> </w:t>
      </w:r>
      <w:r>
        <w:rPr>
          <w:rFonts w:eastAsia="Times New Roman" w:cs="Times New Roman"/>
          <w:szCs w:val="24"/>
        </w:rPr>
        <w:t>στην εγκατάσταση</w:t>
      </w:r>
      <w:r w:rsidRPr="00405D17">
        <w:rPr>
          <w:rFonts w:eastAsia="Times New Roman" w:cs="Times New Roman"/>
          <w:szCs w:val="24"/>
        </w:rPr>
        <w:t xml:space="preserve"> των επιχειρήσεων</w:t>
      </w:r>
      <w:r>
        <w:rPr>
          <w:rFonts w:eastAsia="Times New Roman" w:cs="Times New Roman"/>
          <w:szCs w:val="24"/>
        </w:rPr>
        <w:t>.</w:t>
      </w:r>
    </w:p>
    <w:p w14:paraId="2C1AD90E"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w:t>
      </w:r>
      <w:r w:rsidRPr="00405D17">
        <w:rPr>
          <w:rFonts w:eastAsia="Times New Roman" w:cs="Times New Roman"/>
          <w:szCs w:val="24"/>
        </w:rPr>
        <w:t xml:space="preserve">ύριε </w:t>
      </w:r>
      <w:r>
        <w:rPr>
          <w:rFonts w:eastAsia="Times New Roman" w:cs="Times New Roman"/>
          <w:szCs w:val="24"/>
        </w:rPr>
        <w:t>Π</w:t>
      </w:r>
      <w:r w:rsidRPr="00405D17">
        <w:rPr>
          <w:rFonts w:eastAsia="Times New Roman" w:cs="Times New Roman"/>
          <w:szCs w:val="24"/>
        </w:rPr>
        <w:t>ρόεδρε</w:t>
      </w:r>
      <w:r>
        <w:rPr>
          <w:rFonts w:eastAsia="Times New Roman" w:cs="Times New Roman"/>
          <w:szCs w:val="24"/>
        </w:rPr>
        <w:t xml:space="preserve">, δεν θα αναφερθώ </w:t>
      </w:r>
      <w:r w:rsidRPr="00405D17">
        <w:rPr>
          <w:rFonts w:eastAsia="Times New Roman" w:cs="Times New Roman"/>
          <w:szCs w:val="24"/>
        </w:rPr>
        <w:t xml:space="preserve">στα θετικά μέτρα που προβλέπει ο </w:t>
      </w:r>
      <w:r>
        <w:rPr>
          <w:rFonts w:eastAsia="Times New Roman" w:cs="Times New Roman"/>
          <w:szCs w:val="24"/>
        </w:rPr>
        <w:t>π</w:t>
      </w:r>
      <w:r w:rsidRPr="00405D17">
        <w:rPr>
          <w:rFonts w:eastAsia="Times New Roman" w:cs="Times New Roman"/>
          <w:szCs w:val="24"/>
        </w:rPr>
        <w:t>ροϋπολογισμός για σημαντικές κοινωνικές κατηγορίες συμπολι</w:t>
      </w:r>
      <w:r>
        <w:rPr>
          <w:rFonts w:eastAsia="Times New Roman" w:cs="Times New Roman"/>
          <w:szCs w:val="24"/>
        </w:rPr>
        <w:t xml:space="preserve">τών μας. </w:t>
      </w:r>
      <w:r w:rsidRPr="00405D17">
        <w:rPr>
          <w:rFonts w:eastAsia="Times New Roman" w:cs="Times New Roman"/>
          <w:szCs w:val="24"/>
        </w:rPr>
        <w:t xml:space="preserve">Τα ανέφεραν </w:t>
      </w:r>
      <w:r>
        <w:rPr>
          <w:rFonts w:eastAsia="Times New Roman" w:cs="Times New Roman"/>
          <w:szCs w:val="24"/>
        </w:rPr>
        <w:t>οι</w:t>
      </w:r>
      <w:r w:rsidRPr="00405D17">
        <w:rPr>
          <w:rFonts w:eastAsia="Times New Roman" w:cs="Times New Roman"/>
          <w:szCs w:val="24"/>
        </w:rPr>
        <w:t xml:space="preserve"> προηγούμεν</w:t>
      </w:r>
      <w:r>
        <w:rPr>
          <w:rFonts w:eastAsia="Times New Roman" w:cs="Times New Roman"/>
          <w:szCs w:val="24"/>
        </w:rPr>
        <w:t>οι συνάδελφοι και ο εισηγητής της Πλειοψηφίας.</w:t>
      </w:r>
      <w:r w:rsidRPr="00405D17">
        <w:rPr>
          <w:rFonts w:eastAsia="Times New Roman" w:cs="Times New Roman"/>
          <w:szCs w:val="24"/>
        </w:rPr>
        <w:t xml:space="preserve"> </w:t>
      </w:r>
    </w:p>
    <w:p w14:paraId="2C1AD90F"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Κλείνοντας</w:t>
      </w:r>
      <w:r>
        <w:rPr>
          <w:rFonts w:eastAsia="Times New Roman" w:cs="Times New Roman"/>
          <w:szCs w:val="24"/>
        </w:rPr>
        <w:t>,</w:t>
      </w:r>
      <w:r w:rsidRPr="00405D17">
        <w:rPr>
          <w:rFonts w:eastAsia="Times New Roman" w:cs="Times New Roman"/>
          <w:szCs w:val="24"/>
        </w:rPr>
        <w:t xml:space="preserve"> θέλω να σημειώσω ότι αυτός ο </w:t>
      </w:r>
      <w:r>
        <w:rPr>
          <w:rFonts w:eastAsia="Times New Roman" w:cs="Times New Roman"/>
          <w:szCs w:val="24"/>
        </w:rPr>
        <w:t>π</w:t>
      </w:r>
      <w:r w:rsidRPr="00405D17">
        <w:rPr>
          <w:rFonts w:eastAsia="Times New Roman" w:cs="Times New Roman"/>
          <w:szCs w:val="24"/>
        </w:rPr>
        <w:t xml:space="preserve">ροϋπολογισμός που συζητάμε στην </w:t>
      </w:r>
      <w:r>
        <w:rPr>
          <w:rFonts w:eastAsia="Times New Roman" w:cs="Times New Roman"/>
          <w:szCs w:val="24"/>
        </w:rPr>
        <w:t>Ολομέλεια</w:t>
      </w:r>
      <w:r w:rsidRPr="00405D17">
        <w:rPr>
          <w:rFonts w:eastAsia="Times New Roman" w:cs="Times New Roman"/>
          <w:szCs w:val="24"/>
        </w:rPr>
        <w:t xml:space="preserve"> είναι ένα πρώτο δείγμα </w:t>
      </w:r>
      <w:r>
        <w:rPr>
          <w:rFonts w:eastAsia="Times New Roman" w:cs="Times New Roman"/>
          <w:szCs w:val="24"/>
        </w:rPr>
        <w:t>ανάκτησης</w:t>
      </w:r>
      <w:r w:rsidRPr="00405D17">
        <w:rPr>
          <w:rFonts w:eastAsia="Times New Roman" w:cs="Times New Roman"/>
          <w:szCs w:val="24"/>
        </w:rPr>
        <w:t xml:space="preserve"> της κυριαρχίας της χώρας</w:t>
      </w:r>
      <w:r>
        <w:rPr>
          <w:rFonts w:eastAsia="Times New Roman" w:cs="Times New Roman"/>
          <w:szCs w:val="24"/>
        </w:rPr>
        <w:t>,</w:t>
      </w:r>
      <w:r w:rsidRPr="00405D17">
        <w:rPr>
          <w:rFonts w:eastAsia="Times New Roman" w:cs="Times New Roman"/>
          <w:szCs w:val="24"/>
        </w:rPr>
        <w:t xml:space="preserve"> ένα πρώτο δείγμα που σηματοδοτεί μία νέα πορεία για τη χώρα μας και τον ελληνικό λαό</w:t>
      </w:r>
      <w:r>
        <w:rPr>
          <w:rFonts w:eastAsia="Times New Roman" w:cs="Times New Roman"/>
          <w:szCs w:val="24"/>
        </w:rPr>
        <w:t>.</w:t>
      </w:r>
      <w:r w:rsidRPr="00405D17">
        <w:rPr>
          <w:rFonts w:eastAsia="Times New Roman" w:cs="Times New Roman"/>
          <w:szCs w:val="24"/>
        </w:rPr>
        <w:t xml:space="preserve"> </w:t>
      </w:r>
    </w:p>
    <w:p w14:paraId="2C1AD910"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lastRenderedPageBreak/>
        <w:t xml:space="preserve">Δέσμευσή </w:t>
      </w:r>
      <w:r>
        <w:rPr>
          <w:rFonts w:eastAsia="Times New Roman" w:cs="Times New Roman"/>
          <w:szCs w:val="24"/>
        </w:rPr>
        <w:t>μας είναι αυτή η πορεία ν</w:t>
      </w:r>
      <w:r w:rsidRPr="00405D17">
        <w:rPr>
          <w:rFonts w:eastAsia="Times New Roman" w:cs="Times New Roman"/>
          <w:szCs w:val="24"/>
        </w:rPr>
        <w:t xml:space="preserve">α συνεχιστεί </w:t>
      </w:r>
      <w:r>
        <w:rPr>
          <w:rFonts w:eastAsia="Times New Roman" w:cs="Times New Roman"/>
          <w:szCs w:val="24"/>
        </w:rPr>
        <w:t>προς όφελος της μ</w:t>
      </w:r>
      <w:r w:rsidRPr="00405D17">
        <w:rPr>
          <w:rFonts w:eastAsia="Times New Roman" w:cs="Times New Roman"/>
          <w:szCs w:val="24"/>
        </w:rPr>
        <w:t>εγάλης κοινωνικής πλειοψηφίας που εμείς θέλουμε να υπηρετήσουμε</w:t>
      </w:r>
      <w:r>
        <w:rPr>
          <w:rFonts w:eastAsia="Times New Roman" w:cs="Times New Roman"/>
          <w:szCs w:val="24"/>
        </w:rPr>
        <w:t>.</w:t>
      </w:r>
      <w:r w:rsidRPr="00405D17">
        <w:rPr>
          <w:rFonts w:eastAsia="Times New Roman" w:cs="Times New Roman"/>
          <w:szCs w:val="24"/>
        </w:rPr>
        <w:t xml:space="preserve"> Σε αυτό</w:t>
      </w:r>
      <w:r>
        <w:rPr>
          <w:rFonts w:eastAsia="Times New Roman" w:cs="Times New Roman"/>
          <w:szCs w:val="24"/>
        </w:rPr>
        <w:t>ν</w:t>
      </w:r>
      <w:r w:rsidRPr="00405D17">
        <w:rPr>
          <w:rFonts w:eastAsia="Times New Roman" w:cs="Times New Roman"/>
          <w:szCs w:val="24"/>
        </w:rPr>
        <w:t xml:space="preserve"> το</w:t>
      </w:r>
      <w:r>
        <w:rPr>
          <w:rFonts w:eastAsia="Times New Roman" w:cs="Times New Roman"/>
          <w:szCs w:val="24"/>
        </w:rPr>
        <w:t>ν</w:t>
      </w:r>
      <w:r w:rsidRPr="00405D17">
        <w:rPr>
          <w:rFonts w:eastAsia="Times New Roman" w:cs="Times New Roman"/>
          <w:szCs w:val="24"/>
        </w:rPr>
        <w:t xml:space="preserve"> </w:t>
      </w:r>
      <w:r w:rsidRPr="00405D17">
        <w:rPr>
          <w:rFonts w:eastAsia="Times New Roman" w:cs="Times New Roman"/>
          <w:szCs w:val="24"/>
        </w:rPr>
        <w:t>στόχο θα μείνουμε αταλάντευτα προσηλωμένοι και συνεπ</w:t>
      </w:r>
      <w:r>
        <w:rPr>
          <w:rFonts w:eastAsia="Times New Roman" w:cs="Times New Roman"/>
          <w:szCs w:val="24"/>
        </w:rPr>
        <w:t>εί</w:t>
      </w:r>
      <w:r w:rsidRPr="00405D17">
        <w:rPr>
          <w:rFonts w:eastAsia="Times New Roman" w:cs="Times New Roman"/>
          <w:szCs w:val="24"/>
        </w:rPr>
        <w:t xml:space="preserve">ς </w:t>
      </w:r>
      <w:r>
        <w:rPr>
          <w:rFonts w:eastAsia="Times New Roman" w:cs="Times New Roman"/>
          <w:szCs w:val="24"/>
        </w:rPr>
        <w:t>και θα είμαστε εμείς που θα εισηγηθούμε</w:t>
      </w:r>
      <w:r w:rsidRPr="00405D17">
        <w:rPr>
          <w:rFonts w:eastAsia="Times New Roman" w:cs="Times New Roman"/>
          <w:szCs w:val="24"/>
        </w:rPr>
        <w:t xml:space="preserve"> τον επόμενο </w:t>
      </w:r>
      <w:r>
        <w:rPr>
          <w:rFonts w:eastAsia="Times New Roman" w:cs="Times New Roman"/>
          <w:szCs w:val="24"/>
        </w:rPr>
        <w:t>π</w:t>
      </w:r>
      <w:r w:rsidRPr="00405D17">
        <w:rPr>
          <w:rFonts w:eastAsia="Times New Roman" w:cs="Times New Roman"/>
          <w:szCs w:val="24"/>
        </w:rPr>
        <w:t>ροϋπολογισμό</w:t>
      </w:r>
      <w:r>
        <w:rPr>
          <w:rFonts w:eastAsia="Times New Roman" w:cs="Times New Roman"/>
          <w:szCs w:val="24"/>
        </w:rPr>
        <w:t xml:space="preserve"> </w:t>
      </w:r>
      <w:r w:rsidRPr="00405D17">
        <w:rPr>
          <w:rFonts w:eastAsia="Times New Roman" w:cs="Times New Roman"/>
          <w:szCs w:val="24"/>
        </w:rPr>
        <w:t>με ακόμα περισσότερα θετικά μέτρα</w:t>
      </w:r>
      <w:r>
        <w:rPr>
          <w:rFonts w:eastAsia="Times New Roman" w:cs="Times New Roman"/>
          <w:szCs w:val="24"/>
        </w:rPr>
        <w:t>.</w:t>
      </w:r>
      <w:r w:rsidRPr="00405D17">
        <w:rPr>
          <w:rFonts w:eastAsia="Times New Roman" w:cs="Times New Roman"/>
          <w:szCs w:val="24"/>
        </w:rPr>
        <w:t xml:space="preserve"> Η Ελλάδα δεν θα γυρίσει πίσω</w:t>
      </w:r>
      <w:r>
        <w:rPr>
          <w:rFonts w:eastAsia="Times New Roman" w:cs="Times New Roman"/>
          <w:szCs w:val="24"/>
        </w:rPr>
        <w:t>.</w:t>
      </w:r>
      <w:r w:rsidRPr="00405D17">
        <w:rPr>
          <w:rFonts w:eastAsia="Times New Roman" w:cs="Times New Roman"/>
          <w:szCs w:val="24"/>
        </w:rPr>
        <w:t xml:space="preserve"> </w:t>
      </w:r>
    </w:p>
    <w:p w14:paraId="2C1AD911" w14:textId="77777777" w:rsidR="00692F88" w:rsidRDefault="007C4398">
      <w:pPr>
        <w:spacing w:line="600" w:lineRule="auto"/>
        <w:ind w:firstLine="720"/>
        <w:jc w:val="both"/>
        <w:rPr>
          <w:rFonts w:eastAsia="Times New Roman" w:cs="Times New Roman"/>
          <w:szCs w:val="24"/>
        </w:rPr>
      </w:pPr>
      <w:r w:rsidRPr="00405D17">
        <w:rPr>
          <w:rFonts w:eastAsia="Times New Roman" w:cs="Times New Roman"/>
          <w:szCs w:val="24"/>
        </w:rPr>
        <w:t>Ευχαριστώ</w:t>
      </w:r>
      <w:r>
        <w:rPr>
          <w:rFonts w:eastAsia="Times New Roman" w:cs="Times New Roman"/>
          <w:szCs w:val="24"/>
        </w:rPr>
        <w:t>.</w:t>
      </w:r>
    </w:p>
    <w:p w14:paraId="2C1AD912" w14:textId="77777777" w:rsidR="00692F88" w:rsidRDefault="007C4398">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2C1AD913" w14:textId="77777777" w:rsidR="00692F88" w:rsidRDefault="007C4398">
      <w:pPr>
        <w:spacing w:line="600" w:lineRule="auto"/>
        <w:ind w:firstLine="720"/>
        <w:jc w:val="both"/>
        <w:rPr>
          <w:rFonts w:eastAsia="Times New Roman" w:cs="Times New Roman"/>
          <w:szCs w:val="24"/>
        </w:rPr>
      </w:pPr>
      <w:r w:rsidRPr="00F733D0">
        <w:rPr>
          <w:rFonts w:eastAsia="Times New Roman" w:cs="Times New Roman"/>
          <w:b/>
          <w:szCs w:val="24"/>
        </w:rPr>
        <w:t xml:space="preserve">ΠΡΟΕΔΡΕΥΩΝ (Γεώργιος </w:t>
      </w:r>
      <w:proofErr w:type="spellStart"/>
      <w:r w:rsidRPr="00F733D0">
        <w:rPr>
          <w:rFonts w:eastAsia="Times New Roman" w:cs="Times New Roman"/>
          <w:b/>
          <w:szCs w:val="24"/>
        </w:rPr>
        <w:t>Λαμπρούλης</w:t>
      </w:r>
      <w:proofErr w:type="spellEnd"/>
      <w:r w:rsidRPr="00F733D0">
        <w:rPr>
          <w:rFonts w:eastAsia="Times New Roman" w:cs="Times New Roman"/>
          <w:b/>
          <w:szCs w:val="24"/>
        </w:rPr>
        <w:t>):</w:t>
      </w:r>
      <w:r>
        <w:rPr>
          <w:rFonts w:eastAsia="Times New Roman" w:cs="Times New Roman"/>
          <w:szCs w:val="24"/>
        </w:rPr>
        <w:t xml:space="preserve"> Κυρίες και κύριοι συνάδελφοι</w:t>
      </w:r>
      <w:r>
        <w:rPr>
          <w:rFonts w:eastAsia="Times New Roman" w:cs="Times New Roman"/>
          <w:szCs w:val="24"/>
        </w:rPr>
        <w:t xml:space="preserve"> έχω </w:t>
      </w:r>
      <w:r>
        <w:rPr>
          <w:rFonts w:eastAsia="Times New Roman" w:cs="Times New Roman"/>
          <w:szCs w:val="24"/>
        </w:rPr>
        <w:t xml:space="preserve">την τιμή </w:t>
      </w:r>
      <w:r>
        <w:rPr>
          <w:rFonts w:eastAsia="Times New Roman" w:cs="Times New Roman"/>
          <w:szCs w:val="24"/>
        </w:rPr>
        <w:t xml:space="preserve">να σας ανακοινώσω ότι ο Πρωθυπουργός και Υπουργός Εξωτερικών, ο Αντιπρόεδρος της </w:t>
      </w:r>
      <w:r>
        <w:rPr>
          <w:rFonts w:eastAsia="Times New Roman" w:cs="Times New Roman"/>
          <w:szCs w:val="24"/>
        </w:rPr>
        <w:t>Κυβέρνησης και Υπουργός Οικο</w:t>
      </w:r>
      <w:r>
        <w:rPr>
          <w:rFonts w:eastAsia="Times New Roman" w:cs="Times New Roman"/>
          <w:szCs w:val="24"/>
        </w:rPr>
        <w:t>νομίας και Ανάπτυξης, οι Υπουργοί Μ</w:t>
      </w:r>
      <w:r>
        <w:rPr>
          <w:rFonts w:eastAsia="Times New Roman" w:cs="Times New Roman"/>
          <w:szCs w:val="24"/>
        </w:rPr>
        <w:t>εταναστευτικής Πολιτικής, Εσωτερικών</w:t>
      </w:r>
      <w:r>
        <w:rPr>
          <w:rFonts w:eastAsia="Times New Roman" w:cs="Times New Roman"/>
          <w:szCs w:val="24"/>
        </w:rPr>
        <w:t>, Εθνικής Άμυνας, Παιδείας, Έρευνας και Θρησκευμάτων,</w:t>
      </w:r>
      <w:r>
        <w:rPr>
          <w:rFonts w:eastAsia="Times New Roman" w:cs="Times New Roman"/>
          <w:szCs w:val="24"/>
        </w:rPr>
        <w:t xml:space="preserve"> </w:t>
      </w:r>
      <w:r>
        <w:rPr>
          <w:rFonts w:eastAsia="Times New Roman" w:cs="Times New Roman"/>
          <w:szCs w:val="24"/>
        </w:rPr>
        <w:t>Εργασίας Κοινωνικής Ασφάλισης και Κοινωνικής Αλληλεγγύης, Προστασίας του Πολίτη, Δικαιοσύνης, Διαφάνειας και Ανθρωπίνων Δικαιωμάτων, Οικονομικών, Υγείας, Διοικητικής Ανασυγκρότησης, Υποδομών και μεταφορ</w:t>
      </w:r>
      <w:r>
        <w:rPr>
          <w:rFonts w:eastAsia="Times New Roman" w:cs="Times New Roman"/>
          <w:szCs w:val="24"/>
        </w:rPr>
        <w:t>ών, Ναυτιλί</w:t>
      </w:r>
      <w:r>
        <w:rPr>
          <w:rFonts w:eastAsia="Times New Roman" w:cs="Times New Roman"/>
          <w:szCs w:val="24"/>
        </w:rPr>
        <w:t xml:space="preserve">ας και Νησιωτικής Πολιτικής και Τουρισμού, </w:t>
      </w:r>
      <w:r>
        <w:rPr>
          <w:rFonts w:eastAsia="Times New Roman" w:cs="Times New Roman"/>
          <w:szCs w:val="24"/>
        </w:rPr>
        <w:lastRenderedPageBreak/>
        <w:t xml:space="preserve">οι Αναπληρωτές Υπουργοί Εργασίας Κοινωνικής </w:t>
      </w:r>
      <w:r>
        <w:rPr>
          <w:rFonts w:eastAsia="Times New Roman" w:cs="Times New Roman"/>
          <w:szCs w:val="24"/>
        </w:rPr>
        <w:t>Ασφάλισης και Κοινωνικής Αλληλεγγύης, Εθνικής Άμυνας, Εξωτερικών, Οικονομικών, Υγείας, Ναυτιλίας και Νησιωτικής Πολιτικής και Οικονομίας και Ανάπτυξης και η Υ</w:t>
      </w:r>
      <w:r>
        <w:rPr>
          <w:rFonts w:eastAsia="Times New Roman" w:cs="Times New Roman"/>
          <w:szCs w:val="24"/>
        </w:rPr>
        <w:t>φυπουργός Οικονομικ</w:t>
      </w:r>
      <w:r>
        <w:rPr>
          <w:rFonts w:eastAsia="Times New Roman" w:cs="Times New Roman"/>
          <w:szCs w:val="24"/>
        </w:rPr>
        <w:t xml:space="preserve">ών κατέθεσαν </w:t>
      </w:r>
      <w:r>
        <w:rPr>
          <w:rFonts w:eastAsia="Times New Roman" w:cs="Times New Roman"/>
          <w:szCs w:val="24"/>
        </w:rPr>
        <w:t>στις 12-12-2018 σχέδιο νόμου: «Επείγουσες ρυθμίσεις αρμοδιότητας Υπουργείου Μεταναστευτικής Πολιτικής».</w:t>
      </w:r>
      <w:r>
        <w:rPr>
          <w:rFonts w:eastAsia="Times New Roman" w:cs="Times New Roman"/>
          <w:szCs w:val="24"/>
        </w:rPr>
        <w:t xml:space="preserve"> </w:t>
      </w:r>
      <w:r>
        <w:rPr>
          <w:rFonts w:eastAsia="Times New Roman" w:cs="Times New Roman"/>
          <w:szCs w:val="24"/>
        </w:rPr>
        <w:t xml:space="preserve">Το ως άνω νομοσχέδιο έχει χαρακτηρισθεί από την Κυβέρνηση ως κατεπείγον και παραπέμπεται στην αρμόδια Διαρκή Επιτροπή. </w:t>
      </w:r>
    </w:p>
    <w:p w14:paraId="2C1AD914" w14:textId="77777777" w:rsidR="00692F88" w:rsidRDefault="007C439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2C1AD915" w14:textId="77777777" w:rsidR="00692F88" w:rsidRDefault="007C439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C1AD916" w14:textId="77777777" w:rsidR="00692F88" w:rsidRDefault="007C4398">
      <w:pPr>
        <w:spacing w:line="600" w:lineRule="auto"/>
        <w:ind w:firstLine="720"/>
        <w:jc w:val="both"/>
        <w:rPr>
          <w:rFonts w:eastAsia="Times New Roman" w:cs="Times New Roman"/>
          <w:szCs w:val="24"/>
        </w:rPr>
      </w:pPr>
      <w:r w:rsidRPr="00F733D0">
        <w:rPr>
          <w:rFonts w:eastAsia="Times New Roman" w:cs="Times New Roman"/>
          <w:b/>
          <w:szCs w:val="24"/>
        </w:rPr>
        <w:t xml:space="preserve">ΠΡΟΕΔΡΕΥΩΝ (Γεώργιος </w:t>
      </w:r>
      <w:proofErr w:type="spellStart"/>
      <w:r w:rsidRPr="00F733D0">
        <w:rPr>
          <w:rFonts w:eastAsia="Times New Roman" w:cs="Times New Roman"/>
          <w:b/>
          <w:szCs w:val="24"/>
        </w:rPr>
        <w:t>Λαμπρούλης</w:t>
      </w:r>
      <w:proofErr w:type="spellEnd"/>
      <w:r w:rsidRPr="00F733D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Με τη συναίνεση του Σώματος και ώρα 0.20΄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Πέμπτη 13 Δεκεμβρίου 2018 και ώρ</w:t>
      </w:r>
      <w:r>
        <w:rPr>
          <w:rFonts w:eastAsia="Times New Roman" w:cs="Times New Roman"/>
          <w:szCs w:val="24"/>
        </w:rPr>
        <w:t>α 10.00΄, με αντικείμενο εργασιών του Σώματος νομοθετική εργασία: συνέχιση της συζήτησης</w:t>
      </w:r>
      <w:r w:rsidRPr="00970896">
        <w:rPr>
          <w:rFonts w:eastAsia="Times New Roman" w:cs="Times New Roman"/>
          <w:szCs w:val="24"/>
        </w:rPr>
        <w:t xml:space="preserve"> </w:t>
      </w:r>
      <w:r w:rsidRPr="00405D17">
        <w:rPr>
          <w:rFonts w:eastAsia="Times New Roman" w:cs="Times New Roman"/>
          <w:szCs w:val="24"/>
        </w:rPr>
        <w:t>επί του σχεδίου νόμου του Υπουργείου Οικονομικών</w:t>
      </w:r>
      <w:r>
        <w:rPr>
          <w:rFonts w:eastAsia="Times New Roman" w:cs="Times New Roman"/>
          <w:szCs w:val="24"/>
        </w:rPr>
        <w:t xml:space="preserve"> «</w:t>
      </w:r>
      <w:r w:rsidRPr="00405D17">
        <w:rPr>
          <w:rFonts w:eastAsia="Times New Roman" w:cs="Times New Roman"/>
          <w:szCs w:val="24"/>
        </w:rPr>
        <w:t xml:space="preserve">Κύρωση του </w:t>
      </w:r>
      <w:r w:rsidRPr="00405D17">
        <w:rPr>
          <w:rFonts w:eastAsia="Times New Roman" w:cs="Times New Roman"/>
          <w:szCs w:val="24"/>
        </w:rPr>
        <w:t>Κ</w:t>
      </w:r>
      <w:r w:rsidRPr="00405D17">
        <w:rPr>
          <w:rFonts w:eastAsia="Times New Roman" w:cs="Times New Roman"/>
          <w:szCs w:val="24"/>
        </w:rPr>
        <w:t xml:space="preserve">ρατικού </w:t>
      </w:r>
      <w:r w:rsidRPr="00405D17">
        <w:rPr>
          <w:rFonts w:eastAsia="Times New Roman" w:cs="Times New Roman"/>
          <w:szCs w:val="24"/>
        </w:rPr>
        <w:t>Π</w:t>
      </w:r>
      <w:r w:rsidRPr="00405D17">
        <w:rPr>
          <w:rFonts w:eastAsia="Times New Roman" w:cs="Times New Roman"/>
          <w:szCs w:val="24"/>
        </w:rPr>
        <w:t>ροϋπολογισμού οικονομικού έτους 2019</w:t>
      </w:r>
      <w:r>
        <w:rPr>
          <w:rFonts w:eastAsia="Times New Roman" w:cs="Times New Roman"/>
          <w:szCs w:val="24"/>
        </w:rPr>
        <w:t xml:space="preserve">». </w:t>
      </w:r>
    </w:p>
    <w:p w14:paraId="2C1AD917" w14:textId="77777777" w:rsidR="00692F88" w:rsidRDefault="007C4398">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2C1AD918" w14:textId="77777777" w:rsidR="00692F88" w:rsidRDefault="00692F88">
      <w:pPr>
        <w:spacing w:line="600" w:lineRule="auto"/>
        <w:ind w:firstLine="720"/>
        <w:jc w:val="both"/>
        <w:rPr>
          <w:rFonts w:eastAsia="Times New Roman" w:cs="Times New Roman"/>
          <w:szCs w:val="24"/>
        </w:rPr>
      </w:pPr>
    </w:p>
    <w:sectPr w:rsidR="00692F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5tOOS6CNJwT6PtQ34xXGNNO+5XA=" w:salt="/hdF97jGRh1h4h6xtMJy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88"/>
    <w:rsid w:val="00017225"/>
    <w:rsid w:val="00692F88"/>
    <w:rsid w:val="007C43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D500"/>
  <w15:docId w15:val="{F70F666C-DB4F-4E83-A8EA-D8BA9E4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27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B27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744</MetadataID>
    <Session xmlns="641f345b-441b-4b81-9152-adc2e73ba5e1">Δ´</Session>
    <Date xmlns="641f345b-441b-4b81-9152-adc2e73ba5e1">2018-12-11T22:00:00+00:00</Date>
    <Status xmlns="641f345b-441b-4b81-9152-adc2e73ba5e1">
      <Url>https://intra.parliament.gr/praktika/Lists/Incoming_Metadata/EditForm.aspx?ID=744&amp;Source=/praktika/Recordings_Library/Forms/AllItems.aspx</Url>
      <Description>Δημοσιεύτηκε</Description>
    </Status>
    <Meeting xmlns="641f345b-441b-4b81-9152-adc2e73ba5e1">ΜΒ´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0C43A7-B625-48F8-B46B-CB6806332E6F}">
  <ds:schemaRefs>
    <ds:schemaRef ds:uri="http://schemas.microsoft.com/sharepoint/v3/contenttype/forms"/>
  </ds:schemaRefs>
</ds:datastoreItem>
</file>

<file path=customXml/itemProps2.xml><?xml version="1.0" encoding="utf-8"?>
<ds:datastoreItem xmlns:ds="http://schemas.openxmlformats.org/officeDocument/2006/customXml" ds:itemID="{D65C84FB-B8F8-40B9-9B53-04474036E3A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43CCBF7B-1618-4478-8FDB-469B1244D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260</Pages>
  <Words>48289</Words>
  <Characters>260764</Characters>
  <Application>Microsoft Office Word</Application>
  <DocSecurity>0</DocSecurity>
  <Lines>2173</Lines>
  <Paragraphs>616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2018-12-19T10:30:00Z</dcterms:created>
  <dcterms:modified xsi:type="dcterms:W3CDTF">2018-12-19T10:30:00Z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