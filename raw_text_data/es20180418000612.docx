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BCD10" w14:textId="77777777" w:rsidR="002549EE" w:rsidRPr="002549EE" w:rsidRDefault="002549EE" w:rsidP="002549EE">
      <w:pPr>
        <w:spacing w:after="200" w:line="360" w:lineRule="auto"/>
        <w:rPr>
          <w:ins w:id="0" w:author="Φλούδα Χριστίνα" w:date="2018-04-24T11:52:00Z"/>
          <w:rFonts w:eastAsia="Times New Roman"/>
          <w:szCs w:val="24"/>
          <w:lang w:eastAsia="en-US"/>
        </w:rPr>
      </w:pPr>
      <w:bookmarkStart w:id="1" w:name="_GoBack"/>
      <w:bookmarkEnd w:id="1"/>
      <w:ins w:id="2" w:author="Φλούδα Χριστίνα" w:date="2018-04-24T11:52:00Z">
        <w:r w:rsidRPr="002549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996B009" w14:textId="77777777" w:rsidR="002549EE" w:rsidRPr="002549EE" w:rsidRDefault="002549EE" w:rsidP="002549EE">
      <w:pPr>
        <w:spacing w:after="200" w:line="360" w:lineRule="auto"/>
        <w:rPr>
          <w:ins w:id="3" w:author="Φλούδα Χριστίνα" w:date="2018-04-24T11:52:00Z"/>
          <w:rFonts w:eastAsia="Times New Roman"/>
          <w:szCs w:val="24"/>
          <w:lang w:eastAsia="en-US"/>
        </w:rPr>
      </w:pPr>
    </w:p>
    <w:p w14:paraId="04EC2D9A" w14:textId="77777777" w:rsidR="002549EE" w:rsidRPr="002549EE" w:rsidRDefault="002549EE" w:rsidP="002549EE">
      <w:pPr>
        <w:spacing w:after="200" w:line="360" w:lineRule="auto"/>
        <w:rPr>
          <w:ins w:id="4" w:author="Φλούδα Χριστίνα" w:date="2018-04-24T11:52:00Z"/>
          <w:rFonts w:eastAsia="Times New Roman"/>
          <w:szCs w:val="24"/>
          <w:lang w:eastAsia="en-US"/>
        </w:rPr>
      </w:pPr>
      <w:ins w:id="5" w:author="Φλούδα Χριστίνα" w:date="2018-04-24T11:52:00Z">
        <w:r w:rsidRPr="002549EE">
          <w:rPr>
            <w:rFonts w:eastAsia="Times New Roman"/>
            <w:szCs w:val="24"/>
            <w:lang w:eastAsia="en-US"/>
          </w:rPr>
          <w:t>ΠΙΝΑΚΑΣ ΠΕΡΙΕΧΟΜΕΝΩΝ</w:t>
        </w:r>
      </w:ins>
    </w:p>
    <w:p w14:paraId="739E28BC" w14:textId="77777777" w:rsidR="002549EE" w:rsidRPr="002549EE" w:rsidRDefault="002549EE" w:rsidP="002549EE">
      <w:pPr>
        <w:spacing w:after="200" w:line="360" w:lineRule="auto"/>
        <w:rPr>
          <w:ins w:id="6" w:author="Φλούδα Χριστίνα" w:date="2018-04-24T11:52:00Z"/>
          <w:rFonts w:eastAsia="Times New Roman"/>
          <w:szCs w:val="24"/>
          <w:lang w:eastAsia="en-US"/>
        </w:rPr>
      </w:pPr>
      <w:ins w:id="7" w:author="Φλούδα Χριστίνα" w:date="2018-04-24T11:52:00Z">
        <w:r w:rsidRPr="002549EE">
          <w:rPr>
            <w:rFonts w:eastAsia="Times New Roman"/>
            <w:szCs w:val="24"/>
            <w:lang w:eastAsia="en-US"/>
          </w:rPr>
          <w:t xml:space="preserve">ΙΖ’ ΠΕΡΙΟΔΟΣ </w:t>
        </w:r>
      </w:ins>
    </w:p>
    <w:p w14:paraId="158DB28E" w14:textId="77777777" w:rsidR="002549EE" w:rsidRPr="002549EE" w:rsidRDefault="002549EE" w:rsidP="002549EE">
      <w:pPr>
        <w:spacing w:after="200" w:line="360" w:lineRule="auto"/>
        <w:rPr>
          <w:ins w:id="8" w:author="Φλούδα Χριστίνα" w:date="2018-04-24T11:52:00Z"/>
          <w:rFonts w:eastAsia="Times New Roman"/>
          <w:szCs w:val="24"/>
          <w:lang w:eastAsia="en-US"/>
        </w:rPr>
      </w:pPr>
      <w:ins w:id="9" w:author="Φλούδα Χριστίνα" w:date="2018-04-24T11:52:00Z">
        <w:r w:rsidRPr="002549EE">
          <w:rPr>
            <w:rFonts w:eastAsia="Times New Roman"/>
            <w:szCs w:val="24"/>
            <w:lang w:eastAsia="en-US"/>
          </w:rPr>
          <w:t>ΠΡΟΕΔΡΕΥΟΜΕΝΗΣ ΚΟΙΝΟΒΟΥΛΕΥΤΙΚΗΣ ΔΗΜΟΚΡΑΤΙΑΣ</w:t>
        </w:r>
      </w:ins>
    </w:p>
    <w:p w14:paraId="7807A79B" w14:textId="77777777" w:rsidR="002549EE" w:rsidRPr="002549EE" w:rsidRDefault="002549EE" w:rsidP="002549EE">
      <w:pPr>
        <w:spacing w:after="200" w:line="360" w:lineRule="auto"/>
        <w:rPr>
          <w:ins w:id="10" w:author="Φλούδα Χριστίνα" w:date="2018-04-24T11:52:00Z"/>
          <w:rFonts w:eastAsia="Times New Roman"/>
          <w:szCs w:val="24"/>
          <w:lang w:eastAsia="en-US"/>
        </w:rPr>
      </w:pPr>
      <w:ins w:id="11" w:author="Φλούδα Χριστίνα" w:date="2018-04-24T11:52:00Z">
        <w:r w:rsidRPr="002549EE">
          <w:rPr>
            <w:rFonts w:eastAsia="Times New Roman"/>
            <w:szCs w:val="24"/>
            <w:lang w:eastAsia="en-US"/>
          </w:rPr>
          <w:t>ΣΥΝΟΔΟΣ Γ΄</w:t>
        </w:r>
      </w:ins>
    </w:p>
    <w:p w14:paraId="58B5E416" w14:textId="77777777" w:rsidR="002549EE" w:rsidRPr="002549EE" w:rsidRDefault="002549EE" w:rsidP="002549EE">
      <w:pPr>
        <w:spacing w:after="200" w:line="360" w:lineRule="auto"/>
        <w:rPr>
          <w:ins w:id="12" w:author="Φλούδα Χριστίνα" w:date="2018-04-24T11:52:00Z"/>
          <w:rFonts w:eastAsia="Times New Roman"/>
          <w:szCs w:val="24"/>
          <w:lang w:eastAsia="en-US"/>
        </w:rPr>
      </w:pPr>
    </w:p>
    <w:p w14:paraId="54FC06B8" w14:textId="77777777" w:rsidR="002549EE" w:rsidRPr="002549EE" w:rsidRDefault="002549EE" w:rsidP="002549EE">
      <w:pPr>
        <w:spacing w:after="200" w:line="360" w:lineRule="auto"/>
        <w:rPr>
          <w:ins w:id="13" w:author="Φλούδα Χριστίνα" w:date="2018-04-24T11:52:00Z"/>
          <w:rFonts w:eastAsia="Times New Roman"/>
          <w:szCs w:val="24"/>
          <w:lang w:eastAsia="en-US"/>
        </w:rPr>
      </w:pPr>
      <w:ins w:id="14" w:author="Φλούδα Χριστίνα" w:date="2018-04-24T11:52:00Z">
        <w:r w:rsidRPr="002549EE">
          <w:rPr>
            <w:rFonts w:eastAsia="Times New Roman"/>
            <w:szCs w:val="24"/>
            <w:lang w:eastAsia="en-US"/>
          </w:rPr>
          <w:t>ΣΥΝΕΔΡΙΑΣΗ ϞH΄</w:t>
        </w:r>
      </w:ins>
    </w:p>
    <w:p w14:paraId="639A9BCE" w14:textId="77777777" w:rsidR="002549EE" w:rsidRPr="002549EE" w:rsidRDefault="002549EE" w:rsidP="002549EE">
      <w:pPr>
        <w:spacing w:after="200" w:line="360" w:lineRule="auto"/>
        <w:rPr>
          <w:ins w:id="15" w:author="Φλούδα Χριστίνα" w:date="2018-04-24T11:52:00Z"/>
          <w:rFonts w:eastAsia="Times New Roman"/>
          <w:szCs w:val="24"/>
          <w:lang w:eastAsia="en-US"/>
        </w:rPr>
      </w:pPr>
      <w:ins w:id="16" w:author="Φλούδα Χριστίνα" w:date="2018-04-24T11:52:00Z">
        <w:r w:rsidRPr="002549EE">
          <w:rPr>
            <w:rFonts w:eastAsia="Times New Roman"/>
            <w:szCs w:val="24"/>
            <w:lang w:eastAsia="en-US"/>
          </w:rPr>
          <w:t>Τετάρτη  18 Απριλίου 2018</w:t>
        </w:r>
      </w:ins>
    </w:p>
    <w:p w14:paraId="3D581B4F" w14:textId="77777777" w:rsidR="002549EE" w:rsidRPr="002549EE" w:rsidRDefault="002549EE" w:rsidP="002549EE">
      <w:pPr>
        <w:spacing w:after="200" w:line="360" w:lineRule="auto"/>
        <w:rPr>
          <w:ins w:id="17" w:author="Φλούδα Χριστίνα" w:date="2018-04-24T11:52:00Z"/>
          <w:rFonts w:eastAsia="Times New Roman"/>
          <w:szCs w:val="24"/>
          <w:lang w:eastAsia="en-US"/>
        </w:rPr>
      </w:pPr>
    </w:p>
    <w:p w14:paraId="781C67A2" w14:textId="77777777" w:rsidR="002549EE" w:rsidRPr="002549EE" w:rsidRDefault="002549EE" w:rsidP="002549EE">
      <w:pPr>
        <w:spacing w:after="200" w:line="360" w:lineRule="auto"/>
        <w:rPr>
          <w:ins w:id="18" w:author="Φλούδα Χριστίνα" w:date="2018-04-24T11:52:00Z"/>
          <w:rFonts w:eastAsia="Times New Roman"/>
          <w:szCs w:val="24"/>
          <w:lang w:eastAsia="en-US"/>
        </w:rPr>
      </w:pPr>
      <w:ins w:id="19" w:author="Φλούδα Χριστίνα" w:date="2018-04-24T11:52:00Z">
        <w:r w:rsidRPr="002549EE">
          <w:rPr>
            <w:rFonts w:eastAsia="Times New Roman"/>
            <w:szCs w:val="24"/>
            <w:lang w:eastAsia="en-US"/>
          </w:rPr>
          <w:t>ΘΕΜΑΤΑ</w:t>
        </w:r>
      </w:ins>
    </w:p>
    <w:p w14:paraId="74C0AC0F" w14:textId="77777777" w:rsidR="002549EE" w:rsidRPr="002549EE" w:rsidRDefault="002549EE" w:rsidP="002549EE">
      <w:pPr>
        <w:spacing w:after="200" w:line="360" w:lineRule="auto"/>
        <w:rPr>
          <w:ins w:id="20" w:author="Φλούδα Χριστίνα" w:date="2018-04-24T11:52:00Z"/>
          <w:rFonts w:eastAsia="Times New Roman"/>
          <w:szCs w:val="24"/>
          <w:lang w:eastAsia="en-US"/>
        </w:rPr>
      </w:pPr>
      <w:ins w:id="21" w:author="Φλούδα Χριστίνα" w:date="2018-04-24T11:52:00Z">
        <w:r w:rsidRPr="002549EE">
          <w:rPr>
            <w:rFonts w:eastAsia="Times New Roman"/>
            <w:szCs w:val="24"/>
            <w:lang w:eastAsia="en-US"/>
          </w:rPr>
          <w:t xml:space="preserve"> </w:t>
        </w:r>
        <w:r w:rsidRPr="002549EE">
          <w:rPr>
            <w:rFonts w:eastAsia="Times New Roman"/>
            <w:szCs w:val="24"/>
            <w:lang w:eastAsia="en-US"/>
          </w:rPr>
          <w:br/>
          <w:t xml:space="preserve">Α. ΕΙΔΙΚΑ ΘΕΜΑΤΑ </w:t>
        </w:r>
        <w:r w:rsidRPr="002549EE">
          <w:rPr>
            <w:rFonts w:eastAsia="Times New Roman"/>
            <w:szCs w:val="24"/>
            <w:lang w:eastAsia="en-US"/>
          </w:rPr>
          <w:br/>
          <w:t xml:space="preserve">1. Επικύρωση Πρακτικών, σελ. </w:t>
        </w:r>
        <w:r w:rsidRPr="002549EE">
          <w:rPr>
            <w:rFonts w:eastAsia="Times New Roman"/>
            <w:szCs w:val="24"/>
            <w:lang w:eastAsia="en-US"/>
          </w:rPr>
          <w:br/>
          <w:t xml:space="preserve">2.  Άδεια απουσίας των Βουλευτών κ. κ. Α. </w:t>
        </w:r>
        <w:proofErr w:type="spellStart"/>
        <w:r w:rsidRPr="002549EE">
          <w:rPr>
            <w:rFonts w:eastAsia="Times New Roman"/>
            <w:szCs w:val="24"/>
            <w:lang w:eastAsia="en-US"/>
          </w:rPr>
          <w:t>Ιλχάν</w:t>
        </w:r>
        <w:proofErr w:type="spellEnd"/>
        <w:r w:rsidRPr="002549EE">
          <w:rPr>
            <w:rFonts w:eastAsia="Times New Roman"/>
            <w:szCs w:val="24"/>
            <w:lang w:eastAsia="en-US"/>
          </w:rPr>
          <w:t xml:space="preserve"> και Ι. </w:t>
        </w:r>
        <w:proofErr w:type="spellStart"/>
        <w:r w:rsidRPr="002549EE">
          <w:rPr>
            <w:rFonts w:eastAsia="Times New Roman"/>
            <w:szCs w:val="24"/>
            <w:lang w:eastAsia="en-US"/>
          </w:rPr>
          <w:t>Δέδε</w:t>
        </w:r>
        <w:proofErr w:type="spellEnd"/>
        <w:r w:rsidRPr="002549EE">
          <w:rPr>
            <w:rFonts w:eastAsia="Times New Roman"/>
            <w:szCs w:val="24"/>
            <w:lang w:eastAsia="en-US"/>
          </w:rPr>
          <w:t xml:space="preserve">, σελ. </w:t>
        </w:r>
        <w:r w:rsidRPr="002549EE">
          <w:rPr>
            <w:rFonts w:eastAsia="Times New Roman"/>
            <w:szCs w:val="24"/>
            <w:lang w:eastAsia="en-US"/>
          </w:rPr>
          <w:br/>
          <w:t xml:space="preserve">3. Επί διαδικαστικού θέματος, σελ. </w:t>
        </w:r>
        <w:r w:rsidRPr="002549EE">
          <w:rPr>
            <w:rFonts w:eastAsia="Times New Roman"/>
            <w:szCs w:val="24"/>
            <w:lang w:eastAsia="en-US"/>
          </w:rPr>
          <w:br/>
          <w:t xml:space="preserve">4. Αναφορά στην ανακοίνωση του Ελληνικού Υπουργείου Εξωτερικών σε απάντηση των ισχυρισμών του Υπουργείου Εξωτερικών της Τουρκίας, σχετικά με τα Ίμια, σελ. </w:t>
        </w:r>
        <w:r w:rsidRPr="002549EE">
          <w:rPr>
            <w:rFonts w:eastAsia="Times New Roman"/>
            <w:szCs w:val="24"/>
            <w:lang w:eastAsia="en-US"/>
          </w:rPr>
          <w:br/>
          <w:t xml:space="preserve"> </w:t>
        </w:r>
        <w:r w:rsidRPr="002549EE">
          <w:rPr>
            <w:rFonts w:eastAsia="Times New Roman"/>
            <w:szCs w:val="24"/>
            <w:lang w:eastAsia="en-US"/>
          </w:rPr>
          <w:br/>
          <w:t xml:space="preserve">Β. ΚΟΙΝΟΒΟΥΛΕΥΤΙΚΟΣ ΕΛΕΓΧΟΣ </w:t>
        </w:r>
        <w:r w:rsidRPr="002549EE">
          <w:rPr>
            <w:rFonts w:eastAsia="Times New Roman"/>
            <w:szCs w:val="24"/>
            <w:lang w:eastAsia="en-US"/>
          </w:rPr>
          <w:br/>
          <w:t xml:space="preserve">Ανακοίνωση του δελτίου επικαίρων ερωτήσεων της Πέμπτης 19 Απριλίου 2018, σελ. </w:t>
        </w:r>
        <w:r w:rsidRPr="002549EE">
          <w:rPr>
            <w:rFonts w:eastAsia="Times New Roman"/>
            <w:szCs w:val="24"/>
            <w:lang w:eastAsia="en-US"/>
          </w:rPr>
          <w:br/>
          <w:t xml:space="preserve"> </w:t>
        </w:r>
        <w:r w:rsidRPr="002549EE">
          <w:rPr>
            <w:rFonts w:eastAsia="Times New Roman"/>
            <w:szCs w:val="24"/>
            <w:lang w:eastAsia="en-US"/>
          </w:rPr>
          <w:br/>
          <w:t xml:space="preserve">Γ. ΝΟΜΟΘΕΤΙΚΗ ΕΡΓΑΣΙΑ </w:t>
        </w:r>
        <w:r w:rsidRPr="002549EE">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Εθνικής  Άμυνας: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sidRPr="002549EE">
          <w:rPr>
            <w:rFonts w:eastAsia="Times New Roman"/>
            <w:szCs w:val="24"/>
            <w:lang w:eastAsia="en-US"/>
          </w:rPr>
          <w:t>Χασιμιτικού</w:t>
        </w:r>
        <w:proofErr w:type="spellEnd"/>
        <w:r w:rsidRPr="002549EE">
          <w:rPr>
            <w:rFonts w:eastAsia="Times New Roman"/>
            <w:szCs w:val="24"/>
            <w:lang w:eastAsia="en-US"/>
          </w:rPr>
          <w:t xml:space="preserve"> Βασιλείου της Ιορδανίας», σελ. </w:t>
        </w:r>
        <w:r w:rsidRPr="002549EE">
          <w:rPr>
            <w:rFonts w:eastAsia="Times New Roman"/>
            <w:szCs w:val="24"/>
            <w:lang w:eastAsia="en-US"/>
          </w:rPr>
          <w:br/>
          <w:t xml:space="preserve">2. Μονή συζήτηση και ψήφιση επί της αρχής, των άρθρων και του συνόλου του σχεδίου νόμου του Υπουργείου Εθνικής  Άμυνας: «Κύρωση του Μνημονίου Κατανόησης μεταξύ του Υπουργείου  Άμυνας 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 σελ. </w:t>
        </w:r>
        <w:r w:rsidRPr="002549EE">
          <w:rPr>
            <w:rFonts w:eastAsia="Times New Roman"/>
            <w:szCs w:val="24"/>
            <w:lang w:eastAsia="en-US"/>
          </w:rPr>
          <w:br/>
          <w:t xml:space="preserve">3. Κατάθεση σχεδίου νόμου:                                                                                           Οι Υπουργοί Εργασίας, Κοινωνικής Ασφάλισης και Κοινωνικής Αλληλεγγύης, Εσωτερικών, Δικαιοσύνης, Διαφάνειας και Ανθρωπίνων Δικαιωμάτων, Οικονομικών, Υγείας, οι Αναπληρωτές Υπουργοί Εργασίας, Κοινωνικής Ασφάλισης και Κοινωνικής Αλληλεγγύης και Οικονομικών και οι Υφυπουργοί Εργασίας, Κοινωνικής Ασφάλισης και Κοινωνικής Αλληλεγγύης και Οικονομικών, κατέθεσαν στις 17-4-2018 σχέδιο νόμου: «Μέτρα για την Προώθηση των θεσμών της Αναδοχής και Υιοθεσίας», σελ. </w:t>
        </w:r>
        <w:r w:rsidRPr="002549EE">
          <w:rPr>
            <w:rFonts w:eastAsia="Times New Roman"/>
            <w:szCs w:val="24"/>
            <w:lang w:eastAsia="en-US"/>
          </w:rPr>
          <w:br/>
          <w:t xml:space="preserve"> </w:t>
        </w:r>
        <w:r w:rsidRPr="002549EE">
          <w:rPr>
            <w:rFonts w:eastAsia="Times New Roman"/>
            <w:szCs w:val="24"/>
            <w:lang w:eastAsia="en-US"/>
          </w:rPr>
          <w:br/>
          <w:t>ΠΡΟΕΔΡΕΥΩΝ</w:t>
        </w:r>
      </w:ins>
    </w:p>
    <w:p w14:paraId="1E959F2E" w14:textId="77777777" w:rsidR="002549EE" w:rsidRPr="002549EE" w:rsidRDefault="002549EE" w:rsidP="002549EE">
      <w:pPr>
        <w:spacing w:after="200" w:line="360" w:lineRule="auto"/>
        <w:rPr>
          <w:ins w:id="22" w:author="Φλούδα Χριστίνα" w:date="2018-04-24T11:52:00Z"/>
          <w:rFonts w:eastAsia="Times New Roman"/>
          <w:szCs w:val="24"/>
          <w:lang w:eastAsia="en-US"/>
        </w:rPr>
      </w:pPr>
      <w:ins w:id="23" w:author="Φλούδα Χριστίνα" w:date="2018-04-24T11:52:00Z">
        <w:r w:rsidRPr="002549EE">
          <w:rPr>
            <w:rFonts w:eastAsia="Times New Roman"/>
            <w:szCs w:val="24"/>
            <w:lang w:eastAsia="en-US"/>
          </w:rPr>
          <w:t>ΒΑΡΕΜΕΝΟΣ Γ. , σελ.</w:t>
        </w:r>
        <w:r w:rsidRPr="002549EE">
          <w:rPr>
            <w:rFonts w:eastAsia="Times New Roman"/>
            <w:szCs w:val="24"/>
            <w:lang w:eastAsia="en-US"/>
          </w:rPr>
          <w:br/>
        </w:r>
      </w:ins>
    </w:p>
    <w:p w14:paraId="6D08788E" w14:textId="77777777" w:rsidR="002549EE" w:rsidRPr="002549EE" w:rsidRDefault="002549EE" w:rsidP="002549EE">
      <w:pPr>
        <w:spacing w:after="200" w:line="360" w:lineRule="auto"/>
        <w:rPr>
          <w:ins w:id="24" w:author="Φλούδα Χριστίνα" w:date="2018-04-24T11:52:00Z"/>
          <w:rFonts w:eastAsia="Times New Roman"/>
          <w:szCs w:val="24"/>
          <w:lang w:eastAsia="en-US"/>
        </w:rPr>
      </w:pPr>
    </w:p>
    <w:p w14:paraId="7905DF69" w14:textId="77777777" w:rsidR="002549EE" w:rsidRPr="002549EE" w:rsidRDefault="002549EE" w:rsidP="002549EE">
      <w:pPr>
        <w:spacing w:after="200" w:line="360" w:lineRule="auto"/>
        <w:rPr>
          <w:ins w:id="25" w:author="Φλούδα Χριστίνα" w:date="2018-04-24T11:52:00Z"/>
          <w:rFonts w:eastAsia="Times New Roman"/>
          <w:szCs w:val="24"/>
          <w:lang w:eastAsia="en-US"/>
        </w:rPr>
      </w:pPr>
      <w:ins w:id="26" w:author="Φλούδα Χριστίνα" w:date="2018-04-24T11:52:00Z">
        <w:r w:rsidRPr="002549EE">
          <w:rPr>
            <w:rFonts w:eastAsia="Times New Roman"/>
            <w:szCs w:val="24"/>
            <w:lang w:eastAsia="en-US"/>
          </w:rPr>
          <w:t>ΟΜΙΛΗΤΕΣ</w:t>
        </w:r>
      </w:ins>
    </w:p>
    <w:p w14:paraId="006454F4" w14:textId="7158BAD9" w:rsidR="002549EE" w:rsidRDefault="002549EE" w:rsidP="002549EE">
      <w:pPr>
        <w:spacing w:after="0" w:line="600" w:lineRule="auto"/>
        <w:ind w:firstLine="720"/>
        <w:jc w:val="center"/>
        <w:rPr>
          <w:ins w:id="27" w:author="Φλούδα Χριστίνα" w:date="2018-04-24T11:52:00Z"/>
          <w:rFonts w:eastAsia="Times New Roman"/>
          <w:szCs w:val="24"/>
        </w:rPr>
      </w:pPr>
      <w:ins w:id="28" w:author="Φλούδα Χριστίνα" w:date="2018-04-24T11:52:00Z">
        <w:r w:rsidRPr="002549EE">
          <w:rPr>
            <w:rFonts w:eastAsia="Times New Roman"/>
            <w:szCs w:val="24"/>
            <w:lang w:eastAsia="en-US"/>
          </w:rPr>
          <w:br/>
          <w:t>Α. Επί διαδικαστικού θέματος:</w:t>
        </w:r>
        <w:r w:rsidRPr="002549EE">
          <w:rPr>
            <w:rFonts w:eastAsia="Times New Roman"/>
            <w:szCs w:val="24"/>
            <w:lang w:eastAsia="en-US"/>
          </w:rPr>
          <w:br/>
          <w:t>ΑΥΛΩΝΙΤΟΥ Ε. , σελ.</w:t>
        </w:r>
        <w:r w:rsidRPr="002549EE">
          <w:rPr>
            <w:rFonts w:eastAsia="Times New Roman"/>
            <w:szCs w:val="24"/>
            <w:lang w:eastAsia="en-US"/>
          </w:rPr>
          <w:br/>
          <w:t>ΒΑΡΕΜΕΝΟΣ Γ. , σελ.</w:t>
        </w:r>
        <w:r w:rsidRPr="002549EE">
          <w:rPr>
            <w:rFonts w:eastAsia="Times New Roman"/>
            <w:szCs w:val="24"/>
            <w:lang w:eastAsia="en-US"/>
          </w:rPr>
          <w:br/>
          <w:t>ΔΑΒΑΚΗΣ Α. , σελ.</w:t>
        </w:r>
        <w:r w:rsidRPr="002549EE">
          <w:rPr>
            <w:rFonts w:eastAsia="Times New Roman"/>
            <w:szCs w:val="24"/>
            <w:lang w:eastAsia="en-US"/>
          </w:rPr>
          <w:br/>
          <w:t>ΔΑΝΕΛΛΗΣ Σ. , σελ.</w:t>
        </w:r>
        <w:r w:rsidRPr="002549EE">
          <w:rPr>
            <w:rFonts w:eastAsia="Times New Roman"/>
            <w:szCs w:val="24"/>
            <w:lang w:eastAsia="en-US"/>
          </w:rPr>
          <w:br/>
          <w:t>ΔΗΜΟΣΧΑΚΗΣ Α. , σελ.</w:t>
        </w:r>
        <w:r w:rsidRPr="002549EE">
          <w:rPr>
            <w:rFonts w:eastAsia="Times New Roman"/>
            <w:szCs w:val="24"/>
            <w:lang w:eastAsia="en-US"/>
          </w:rPr>
          <w:br/>
          <w:t>ΘΕΟΧΑΡΟΠΟΥΛΟΣ Α. , σελ.</w:t>
        </w:r>
        <w:r w:rsidRPr="002549EE">
          <w:rPr>
            <w:rFonts w:eastAsia="Times New Roman"/>
            <w:szCs w:val="24"/>
            <w:lang w:eastAsia="en-US"/>
          </w:rPr>
          <w:br/>
          <w:t>ΚΑΝΕΛΛΗ Γ. , σελ.</w:t>
        </w:r>
        <w:r w:rsidRPr="002549EE">
          <w:rPr>
            <w:rFonts w:eastAsia="Times New Roman"/>
            <w:szCs w:val="24"/>
            <w:lang w:eastAsia="en-US"/>
          </w:rPr>
          <w:br/>
          <w:t>ΚΑΤΣΙΚΗΣ Κ. , σελ.</w:t>
        </w:r>
        <w:r w:rsidRPr="002549EE">
          <w:rPr>
            <w:rFonts w:eastAsia="Times New Roman"/>
            <w:szCs w:val="24"/>
            <w:lang w:eastAsia="en-US"/>
          </w:rPr>
          <w:br/>
          <w:t>ΚΕΔΙΚΟΓΛΟΥ Σ. , σελ.</w:t>
        </w:r>
        <w:r w:rsidRPr="002549EE">
          <w:rPr>
            <w:rFonts w:eastAsia="Times New Roman"/>
            <w:szCs w:val="24"/>
            <w:lang w:eastAsia="en-US"/>
          </w:rPr>
          <w:br/>
          <w:t>ΛΟΒΕΡΔΟΣ Α. , σελ.</w:t>
        </w:r>
        <w:r w:rsidRPr="002549EE">
          <w:rPr>
            <w:rFonts w:eastAsia="Times New Roman"/>
            <w:szCs w:val="24"/>
            <w:lang w:eastAsia="en-US"/>
          </w:rPr>
          <w:br/>
        </w:r>
        <w:r w:rsidRPr="002549EE">
          <w:rPr>
            <w:rFonts w:eastAsia="Times New Roman"/>
            <w:szCs w:val="24"/>
            <w:lang w:eastAsia="en-US"/>
          </w:rPr>
          <w:br/>
          <w:t>Β. Επί της αναφοράς στην ανακοίνωση του Υπουργείου Εξωτερικών:</w:t>
        </w:r>
        <w:r w:rsidRPr="002549EE">
          <w:rPr>
            <w:rFonts w:eastAsia="Times New Roman"/>
            <w:szCs w:val="24"/>
            <w:lang w:eastAsia="en-US"/>
          </w:rPr>
          <w:br/>
          <w:t>ΒΑΡΕΜΕΝΟΣ Γ. , σελ.</w:t>
        </w:r>
        <w:r w:rsidRPr="002549EE">
          <w:rPr>
            <w:rFonts w:eastAsia="Times New Roman"/>
            <w:szCs w:val="24"/>
            <w:lang w:eastAsia="en-US"/>
          </w:rPr>
          <w:br/>
          <w:t>ΔΑΝΕΛΛΗΣ Σ. , σελ.</w:t>
        </w:r>
        <w:r w:rsidRPr="002549EE">
          <w:rPr>
            <w:rFonts w:eastAsia="Times New Roman"/>
            <w:szCs w:val="24"/>
            <w:lang w:eastAsia="en-US"/>
          </w:rPr>
          <w:br/>
          <w:t>ΘΕΟΧΑΡΟΠΟΥΛΟΣ Α. , σελ.</w:t>
        </w:r>
        <w:r w:rsidRPr="002549EE">
          <w:rPr>
            <w:rFonts w:eastAsia="Times New Roman"/>
            <w:szCs w:val="24"/>
            <w:lang w:eastAsia="en-US"/>
          </w:rPr>
          <w:br/>
          <w:t>ΚΑΜΜΕΝΟΣ Π. , σελ.</w:t>
        </w:r>
        <w:r w:rsidRPr="002549EE">
          <w:rPr>
            <w:rFonts w:eastAsia="Times New Roman"/>
            <w:szCs w:val="24"/>
            <w:lang w:eastAsia="en-US"/>
          </w:rPr>
          <w:br/>
          <w:t>ΚΑΝΕΛΛΗ Γ. , σελ.</w:t>
        </w:r>
        <w:r w:rsidRPr="002549EE">
          <w:rPr>
            <w:rFonts w:eastAsia="Times New Roman"/>
            <w:szCs w:val="24"/>
            <w:lang w:eastAsia="en-US"/>
          </w:rPr>
          <w:br/>
          <w:t>ΚΑΤΣΩΤΗΣ Χ. , σελ.</w:t>
        </w:r>
        <w:r w:rsidRPr="002549EE">
          <w:rPr>
            <w:rFonts w:eastAsia="Times New Roman"/>
            <w:szCs w:val="24"/>
            <w:lang w:eastAsia="en-US"/>
          </w:rPr>
          <w:br/>
        </w:r>
        <w:r w:rsidRPr="002549EE">
          <w:rPr>
            <w:rFonts w:eastAsia="Times New Roman"/>
            <w:szCs w:val="24"/>
            <w:lang w:eastAsia="en-US"/>
          </w:rPr>
          <w:br/>
          <w:t>Γ. Επί του σχεδίου νόμου του Υπουργείου Εθνικής  Άμυνας:</w:t>
        </w:r>
        <w:r w:rsidRPr="002549EE">
          <w:rPr>
            <w:rFonts w:eastAsia="Times New Roman"/>
            <w:szCs w:val="24"/>
            <w:lang w:eastAsia="en-US"/>
          </w:rPr>
          <w:br/>
          <w:t>ΔΑΝΕΛΛΗΣ Σ. , σελ.</w:t>
        </w:r>
        <w:r w:rsidRPr="002549EE">
          <w:rPr>
            <w:rFonts w:eastAsia="Times New Roman"/>
            <w:szCs w:val="24"/>
            <w:lang w:eastAsia="en-US"/>
          </w:rPr>
          <w:br/>
          <w:t>ΔΕΝΔΙΑΣ Ν. , σελ.</w:t>
        </w:r>
        <w:r w:rsidRPr="002549EE">
          <w:rPr>
            <w:rFonts w:eastAsia="Times New Roman"/>
            <w:szCs w:val="24"/>
            <w:lang w:eastAsia="en-US"/>
          </w:rPr>
          <w:br/>
          <w:t>ΔΗΜΟΣΧΑΚΗΣ Α. , σελ.</w:t>
        </w:r>
        <w:r w:rsidRPr="002549EE">
          <w:rPr>
            <w:rFonts w:eastAsia="Times New Roman"/>
            <w:szCs w:val="24"/>
            <w:lang w:eastAsia="en-US"/>
          </w:rPr>
          <w:br/>
          <w:t>ΘΕΟΧΑΡΟΠΟΥΛΟΣ Α. , σελ.</w:t>
        </w:r>
        <w:r w:rsidRPr="002549EE">
          <w:rPr>
            <w:rFonts w:eastAsia="Times New Roman"/>
            <w:szCs w:val="24"/>
            <w:lang w:eastAsia="en-US"/>
          </w:rPr>
          <w:br/>
          <w:t>ΚΑΜΜΕΝΟΣ Π. , σελ.</w:t>
        </w:r>
        <w:r w:rsidRPr="002549EE">
          <w:rPr>
            <w:rFonts w:eastAsia="Times New Roman"/>
            <w:szCs w:val="24"/>
            <w:lang w:eastAsia="en-US"/>
          </w:rPr>
          <w:br/>
          <w:t>ΚΑΝΕΛΛΗ Γ. , σελ.</w:t>
        </w:r>
        <w:r w:rsidRPr="002549EE">
          <w:rPr>
            <w:rFonts w:eastAsia="Times New Roman"/>
            <w:szCs w:val="24"/>
            <w:lang w:eastAsia="en-US"/>
          </w:rPr>
          <w:br/>
          <w:t>ΚΑΤΣΙΚΗΣ Κ. , σελ.</w:t>
        </w:r>
        <w:r w:rsidRPr="002549EE">
          <w:rPr>
            <w:rFonts w:eastAsia="Times New Roman"/>
            <w:szCs w:val="24"/>
            <w:lang w:eastAsia="en-US"/>
          </w:rPr>
          <w:br/>
          <w:t>ΚΑΤΣΩΤΗΣ Χ. , σελ.</w:t>
        </w:r>
        <w:r w:rsidRPr="002549EE">
          <w:rPr>
            <w:rFonts w:eastAsia="Times New Roman"/>
            <w:szCs w:val="24"/>
            <w:lang w:eastAsia="en-US"/>
          </w:rPr>
          <w:br/>
          <w:t>ΚΕΔΙΚΟΓΛΟΥ Σ. , σελ.</w:t>
        </w:r>
        <w:r w:rsidRPr="002549EE">
          <w:rPr>
            <w:rFonts w:eastAsia="Times New Roman"/>
            <w:szCs w:val="24"/>
            <w:lang w:eastAsia="en-US"/>
          </w:rPr>
          <w:br/>
          <w:t>ΛΟΒΕΡΔΟΣ Α. , σελ.</w:t>
        </w:r>
        <w:r w:rsidRPr="002549EE">
          <w:rPr>
            <w:rFonts w:eastAsia="Times New Roman"/>
            <w:szCs w:val="24"/>
            <w:lang w:eastAsia="en-US"/>
          </w:rPr>
          <w:br/>
          <w:t>ΞΥΔΑΚΗΣ Ν. , σελ.</w:t>
        </w:r>
        <w:r w:rsidRPr="002549EE">
          <w:rPr>
            <w:rFonts w:eastAsia="Times New Roman"/>
            <w:szCs w:val="24"/>
            <w:lang w:eastAsia="en-US"/>
          </w:rPr>
          <w:br/>
          <w:t>ΠΑΠΠΑΣ Χ. , σελ.</w:t>
        </w:r>
        <w:r w:rsidRPr="002549EE">
          <w:rPr>
            <w:rFonts w:eastAsia="Times New Roman"/>
            <w:szCs w:val="24"/>
            <w:lang w:eastAsia="en-US"/>
          </w:rPr>
          <w:br/>
          <w:t>ΣΑΡΙΔΗΣ Ι. , σελ.</w:t>
        </w:r>
        <w:r w:rsidRPr="002549EE">
          <w:rPr>
            <w:rFonts w:eastAsia="Times New Roman"/>
            <w:szCs w:val="24"/>
            <w:lang w:eastAsia="en-US"/>
          </w:rPr>
          <w:br/>
          <w:t>ΣΑΧΙΝΙΔΗΣ Ι. , σελ.</w:t>
        </w:r>
        <w:r w:rsidRPr="002549EE">
          <w:rPr>
            <w:rFonts w:eastAsia="Times New Roman"/>
            <w:szCs w:val="24"/>
            <w:lang w:eastAsia="en-US"/>
          </w:rPr>
          <w:br/>
        </w:r>
        <w:r w:rsidRPr="002549EE">
          <w:rPr>
            <w:rFonts w:eastAsia="Times New Roman"/>
            <w:szCs w:val="24"/>
            <w:lang w:eastAsia="en-US"/>
          </w:rPr>
          <w:br/>
          <w:t>ΠΑΡΕΜΒΑΣΕΙΣ:</w:t>
        </w:r>
        <w:r w:rsidRPr="002549EE">
          <w:rPr>
            <w:rFonts w:eastAsia="Times New Roman"/>
            <w:szCs w:val="24"/>
            <w:lang w:eastAsia="en-US"/>
          </w:rPr>
          <w:br/>
          <w:t>ΚΥΡΙΑΖΙΔΗΣ Δ. , σελ.</w:t>
        </w:r>
        <w:r w:rsidRPr="002549EE">
          <w:rPr>
            <w:rFonts w:eastAsia="Times New Roman"/>
            <w:szCs w:val="24"/>
            <w:lang w:eastAsia="en-US"/>
          </w:rPr>
          <w:br/>
        </w:r>
      </w:ins>
    </w:p>
    <w:p w14:paraId="740814DD" w14:textId="77777777" w:rsidR="00144DA9" w:rsidRDefault="002549EE">
      <w:pPr>
        <w:spacing w:after="0" w:line="600" w:lineRule="auto"/>
        <w:ind w:firstLine="720"/>
        <w:jc w:val="center"/>
        <w:rPr>
          <w:rFonts w:eastAsia="Times New Roman"/>
          <w:szCs w:val="24"/>
        </w:rPr>
      </w:pPr>
      <w:r>
        <w:rPr>
          <w:rFonts w:eastAsia="Times New Roman"/>
          <w:szCs w:val="24"/>
        </w:rPr>
        <w:t>ΠΡΑΚΤΙΚΑ ΒΟΥΛΗΣ</w:t>
      </w:r>
    </w:p>
    <w:p w14:paraId="740814DE" w14:textId="77777777" w:rsidR="00144DA9" w:rsidRDefault="002549EE">
      <w:pPr>
        <w:spacing w:after="0" w:line="600" w:lineRule="auto"/>
        <w:ind w:firstLine="720"/>
        <w:jc w:val="center"/>
        <w:rPr>
          <w:rFonts w:eastAsia="Times New Roman"/>
          <w:szCs w:val="24"/>
        </w:rPr>
      </w:pPr>
      <w:r>
        <w:rPr>
          <w:rFonts w:eastAsia="Times New Roman"/>
          <w:szCs w:val="24"/>
        </w:rPr>
        <w:t xml:space="preserve">ΙΖ΄ ΠΕΡΙΟΔΟΣ </w:t>
      </w:r>
    </w:p>
    <w:p w14:paraId="740814DF" w14:textId="77777777" w:rsidR="00144DA9" w:rsidRDefault="002549E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40814E0" w14:textId="77777777" w:rsidR="00144DA9" w:rsidRDefault="002549EE">
      <w:pPr>
        <w:spacing w:after="0" w:line="600" w:lineRule="auto"/>
        <w:ind w:firstLine="720"/>
        <w:jc w:val="center"/>
        <w:rPr>
          <w:rFonts w:eastAsia="Times New Roman"/>
          <w:szCs w:val="24"/>
        </w:rPr>
      </w:pPr>
      <w:r>
        <w:rPr>
          <w:rFonts w:eastAsia="Times New Roman"/>
          <w:szCs w:val="24"/>
        </w:rPr>
        <w:t>ΣΥΝΟΔΟΣ Γ΄</w:t>
      </w:r>
    </w:p>
    <w:p w14:paraId="740814E1" w14:textId="77777777" w:rsidR="00144DA9" w:rsidRDefault="002549EE">
      <w:pPr>
        <w:spacing w:after="0" w:line="600" w:lineRule="auto"/>
        <w:ind w:firstLine="720"/>
        <w:jc w:val="center"/>
        <w:rPr>
          <w:rFonts w:eastAsia="Times New Roman" w:cs="Times New Roman"/>
          <w:szCs w:val="24"/>
        </w:rPr>
      </w:pPr>
      <w:r>
        <w:rPr>
          <w:rFonts w:eastAsia="Times New Roman"/>
          <w:szCs w:val="24"/>
        </w:rPr>
        <w:t xml:space="preserve">ΣΥΝΕΔΡΙΑΣΗ </w:t>
      </w:r>
      <w:r>
        <w:rPr>
          <w:rFonts w:ascii="Lucida Sans Unicode" w:eastAsia="Times New Roman" w:hAnsi="Lucida Sans Unicode" w:cs="Lucida Sans Unicode"/>
          <w:szCs w:val="24"/>
        </w:rPr>
        <w:t>Ϟ</w:t>
      </w:r>
      <w:r>
        <w:rPr>
          <w:rFonts w:eastAsia="Times New Roman"/>
          <w:szCs w:val="24"/>
        </w:rPr>
        <w:t>Η΄</w:t>
      </w:r>
    </w:p>
    <w:p w14:paraId="740814E2" w14:textId="77777777" w:rsidR="00144DA9" w:rsidRDefault="002549EE">
      <w:pPr>
        <w:spacing w:after="0" w:line="600" w:lineRule="auto"/>
        <w:ind w:firstLine="720"/>
        <w:jc w:val="center"/>
        <w:rPr>
          <w:rFonts w:eastAsia="Times New Roman"/>
          <w:szCs w:val="24"/>
        </w:rPr>
      </w:pPr>
      <w:r>
        <w:rPr>
          <w:rFonts w:eastAsia="Times New Roman"/>
          <w:szCs w:val="24"/>
        </w:rPr>
        <w:t>Τετάρτη 18 Απριλίου 2018</w:t>
      </w:r>
    </w:p>
    <w:p w14:paraId="740814E3" w14:textId="77777777" w:rsidR="00144DA9" w:rsidRDefault="002549EE">
      <w:pPr>
        <w:spacing w:line="600" w:lineRule="auto"/>
        <w:ind w:firstLine="720"/>
        <w:jc w:val="both"/>
        <w:rPr>
          <w:rFonts w:eastAsia="Times New Roman"/>
          <w:szCs w:val="24"/>
        </w:rPr>
      </w:pPr>
      <w:r>
        <w:rPr>
          <w:rFonts w:eastAsia="Times New Roman"/>
          <w:szCs w:val="24"/>
        </w:rPr>
        <w:t>Αθήνα, σήμερα στις 18 Απριλίου 2018, ημέρα Τετάρτη και ώρα 10.18΄</w:t>
      </w:r>
      <w:r>
        <w:rPr>
          <w:rFonts w:eastAsia="Times New Roman"/>
          <w:szCs w:val="24"/>
        </w:rPr>
        <w:t>,</w:t>
      </w:r>
      <w:r>
        <w:rPr>
          <w:rFonts w:eastAsia="Times New Roman"/>
          <w:szCs w:val="24"/>
        </w:rPr>
        <w:t xml:space="preserve"> συνήλθε στην Αίθουσα της Γερουσίας του Βουλευτηρίου η Βουλή σε ολομέλεια για να συνεδριάσει υπό την προεδρία του Β΄ Αντιπροέδρου αυτής κ. </w:t>
      </w:r>
      <w:r w:rsidRPr="00601E49">
        <w:rPr>
          <w:rFonts w:eastAsia="Times New Roman"/>
          <w:b/>
          <w:szCs w:val="24"/>
        </w:rPr>
        <w:t>ΓΕΩΡΓΙΟΥ ΒΑΡΕΜΕΝΟΥ</w:t>
      </w:r>
      <w:r w:rsidRPr="002247CC">
        <w:rPr>
          <w:rFonts w:eastAsia="Times New Roman"/>
          <w:szCs w:val="24"/>
        </w:rPr>
        <w:t>.</w:t>
      </w:r>
    </w:p>
    <w:p w14:paraId="740814E4" w14:textId="77777777" w:rsidR="00144DA9" w:rsidRDefault="002549EE">
      <w:pPr>
        <w:spacing w:line="600" w:lineRule="auto"/>
        <w:ind w:firstLine="720"/>
        <w:jc w:val="both"/>
        <w:rPr>
          <w:rFonts w:eastAsia="Times New Roman"/>
          <w:szCs w:val="24"/>
        </w:rPr>
      </w:pPr>
      <w:r>
        <w:rPr>
          <w:rFonts w:eastAsia="Times New Roman"/>
          <w:b/>
          <w:bCs/>
        </w:rPr>
        <w:t xml:space="preserve">ΠΡΟΕΔΡΕΥΩΝ (Γεώργιος Βαρεμένος): </w:t>
      </w:r>
      <w:r>
        <w:rPr>
          <w:rFonts w:eastAsia="Times New Roman"/>
          <w:szCs w:val="24"/>
        </w:rPr>
        <w:t>Κυρίες και κύριοι συνάδελφοι, αρχίζει η συνεδρίαση.</w:t>
      </w:r>
    </w:p>
    <w:p w14:paraId="740814E5" w14:textId="77777777" w:rsidR="00144DA9" w:rsidRDefault="002549EE">
      <w:pPr>
        <w:spacing w:line="600" w:lineRule="auto"/>
        <w:ind w:firstLine="720"/>
        <w:jc w:val="both"/>
        <w:rPr>
          <w:rFonts w:eastAsia="Times New Roman"/>
          <w:szCs w:val="24"/>
        </w:rPr>
      </w:pPr>
      <w:r>
        <w:rPr>
          <w:rFonts w:eastAsia="Times New Roman"/>
          <w:szCs w:val="24"/>
        </w:rPr>
        <w:lastRenderedPageBreak/>
        <w:t>Έχω την τιμή</w:t>
      </w:r>
      <w:r>
        <w:rPr>
          <w:rFonts w:eastAsia="Times New Roman"/>
          <w:szCs w:val="24"/>
        </w:rPr>
        <w:t xml:space="preserve"> να ανακοινώσω στο Σώμα το </w:t>
      </w:r>
      <w:r>
        <w:rPr>
          <w:rFonts w:eastAsia="Times New Roman"/>
          <w:szCs w:val="24"/>
        </w:rPr>
        <w:t>δελτίο επικαίρων ερωτήσεων</w:t>
      </w:r>
      <w:r>
        <w:rPr>
          <w:rFonts w:eastAsia="Times New Roman"/>
          <w:szCs w:val="24"/>
        </w:rPr>
        <w:t xml:space="preserve"> της Πέμπτης 19 Απριλίου 2018</w:t>
      </w:r>
      <w:r>
        <w:rPr>
          <w:rFonts w:eastAsia="Times New Roman"/>
          <w:szCs w:val="24"/>
        </w:rPr>
        <w:t>.</w:t>
      </w:r>
    </w:p>
    <w:p w14:paraId="740814E6" w14:textId="77777777" w:rsidR="00144DA9" w:rsidRDefault="002549EE">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παράγραφοι 2 και 3 του Κανονισμού της Βουλής)</w:t>
      </w:r>
    </w:p>
    <w:p w14:paraId="740814E7" w14:textId="77777777" w:rsidR="00144DA9" w:rsidRDefault="002549EE">
      <w:pPr>
        <w:spacing w:line="600" w:lineRule="auto"/>
        <w:ind w:firstLine="720"/>
        <w:jc w:val="both"/>
        <w:rPr>
          <w:rFonts w:eastAsia="Times New Roman"/>
          <w:szCs w:val="24"/>
        </w:rPr>
      </w:pPr>
      <w:r>
        <w:rPr>
          <w:rFonts w:eastAsia="Times New Roman"/>
          <w:szCs w:val="24"/>
        </w:rPr>
        <w:t>1. Η με αριθμό 1497/16-4-2018 επίκαιρη ερώτηση του Βουλευτή Αττικής του Συνασπ</w:t>
      </w:r>
      <w:r>
        <w:rPr>
          <w:rFonts w:eastAsia="Times New Roman"/>
          <w:szCs w:val="24"/>
        </w:rPr>
        <w:t xml:space="preserve">ισμού Ριζοσπαστικής Αριστεράς κ. Παναγιώτη </w:t>
      </w:r>
      <w:proofErr w:type="spellStart"/>
      <w:r>
        <w:rPr>
          <w:rFonts w:eastAsia="Times New Roman"/>
          <w:szCs w:val="24"/>
        </w:rPr>
        <w:t>Σκουρολιάκου</w:t>
      </w:r>
      <w:proofErr w:type="spellEnd"/>
      <w:r>
        <w:rPr>
          <w:rFonts w:eastAsia="Times New Roman"/>
          <w:szCs w:val="24"/>
        </w:rPr>
        <w:t xml:space="preserve"> προς την Υπουργό Πολιτισμού και Αθλητισμού, με θέμα: «Σοβαρές καταγγελίες των εργαζομένων του Εθνικού Θεάτρου».</w:t>
      </w:r>
    </w:p>
    <w:p w14:paraId="740814E8" w14:textId="77777777" w:rsidR="00144DA9" w:rsidRDefault="002549EE">
      <w:pPr>
        <w:spacing w:line="600" w:lineRule="auto"/>
        <w:ind w:firstLine="720"/>
        <w:jc w:val="both"/>
        <w:rPr>
          <w:rFonts w:eastAsia="Times New Roman"/>
          <w:szCs w:val="24"/>
        </w:rPr>
      </w:pPr>
      <w:r>
        <w:rPr>
          <w:rFonts w:eastAsia="Times New Roman"/>
          <w:szCs w:val="24"/>
        </w:rPr>
        <w:t xml:space="preserve">2. Η με αριθμό 1506/16-4-2018 επίκαιρη ερώτηση του Βουλευτή Αχαΐας της Νέας Δημοκρατίας </w:t>
      </w:r>
      <w:r>
        <w:rPr>
          <w:rFonts w:eastAsia="Times New Roman"/>
          <w:szCs w:val="24"/>
        </w:rPr>
        <w:t xml:space="preserve">κ. Ανδρέα </w:t>
      </w:r>
      <w:proofErr w:type="spellStart"/>
      <w:r>
        <w:rPr>
          <w:rFonts w:eastAsia="Times New Roman"/>
          <w:szCs w:val="24"/>
        </w:rPr>
        <w:t>Κατσανιώτη</w:t>
      </w:r>
      <w:proofErr w:type="spellEnd"/>
      <w:r>
        <w:rPr>
          <w:rFonts w:eastAsia="Times New Roman"/>
          <w:szCs w:val="24"/>
        </w:rPr>
        <w:t xml:space="preserve"> προς τον Υπουργό Εσωτερικών, με θέμα: «Καταστροφικές συνέπειες από την παράνομη μετανάστευση στο λιμάνι της Πάτρας».</w:t>
      </w:r>
    </w:p>
    <w:p w14:paraId="740814E9" w14:textId="77777777" w:rsidR="00144DA9" w:rsidRDefault="002549EE">
      <w:pPr>
        <w:spacing w:line="600" w:lineRule="auto"/>
        <w:ind w:firstLine="720"/>
        <w:jc w:val="both"/>
        <w:rPr>
          <w:rFonts w:eastAsia="Times New Roman"/>
          <w:szCs w:val="24"/>
        </w:rPr>
      </w:pPr>
      <w:r>
        <w:rPr>
          <w:rFonts w:eastAsia="Times New Roman"/>
          <w:szCs w:val="24"/>
        </w:rPr>
        <w:lastRenderedPageBreak/>
        <w:t>3. Η με αριθμό 1487/12-4-2018 επίκαιρη ερώτηση του Βουλευτή Αργολίδας της Δημοκρατικής Συμπαράταξης ΠΑΣΟΚ – ΔΗΜΑΡ κ. Ι</w:t>
      </w:r>
      <w:r>
        <w:rPr>
          <w:rFonts w:eastAsia="Times New Roman"/>
          <w:szCs w:val="24"/>
        </w:rPr>
        <w:t xml:space="preserve">ωάννη Μανιάτη προς τον Υπουργό Αγροτικής Ανάπτυξης και Τροφίμων, με θέμα: «Επέκταση </w:t>
      </w:r>
      <w:proofErr w:type="spellStart"/>
      <w:r>
        <w:rPr>
          <w:rFonts w:eastAsia="Times New Roman"/>
          <w:szCs w:val="24"/>
        </w:rPr>
        <w:t>Αναβάλου</w:t>
      </w:r>
      <w:proofErr w:type="spellEnd"/>
      <w:r>
        <w:rPr>
          <w:rFonts w:eastAsia="Times New Roman"/>
          <w:szCs w:val="24"/>
        </w:rPr>
        <w:t xml:space="preserve"> προς </w:t>
      </w:r>
      <w:proofErr w:type="spellStart"/>
      <w:r>
        <w:rPr>
          <w:rFonts w:eastAsia="Times New Roman"/>
          <w:szCs w:val="24"/>
        </w:rPr>
        <w:t>Φίχτια</w:t>
      </w:r>
      <w:proofErr w:type="spellEnd"/>
      <w:r>
        <w:rPr>
          <w:rFonts w:eastAsia="Times New Roman"/>
          <w:szCs w:val="24"/>
        </w:rPr>
        <w:t>-Μοναστηράκι-Μυκήνες».</w:t>
      </w:r>
    </w:p>
    <w:p w14:paraId="740814EA" w14:textId="77777777" w:rsidR="00144DA9" w:rsidRDefault="002549EE">
      <w:pPr>
        <w:spacing w:line="600" w:lineRule="auto"/>
        <w:ind w:firstLine="720"/>
        <w:jc w:val="both"/>
        <w:rPr>
          <w:rFonts w:eastAsia="Times New Roman"/>
          <w:szCs w:val="24"/>
        </w:rPr>
      </w:pPr>
      <w:r>
        <w:rPr>
          <w:rFonts w:eastAsia="Times New Roman"/>
          <w:szCs w:val="24"/>
        </w:rPr>
        <w:t xml:space="preserve">4. Η με αριθμό 1512/17-4-2018 επίκαιρη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w:t>
      </w:r>
      <w:r>
        <w:rPr>
          <w:rFonts w:eastAsia="Times New Roman"/>
          <w:szCs w:val="24"/>
        </w:rPr>
        <w:t>ος τον Υπουργό Εσωτερικών, με θέμα: «Διασφάλιση του δικαιώματος στην εργασία των εργαζομένων με “μπλοκάκι” στην Εταιρεία Ύδρευσης και Αποχέτευσης Θεσσαλονίκης (ΕΥΑΘ Α.Ε.)Υπηρεσίες Α.Ε.».</w:t>
      </w:r>
    </w:p>
    <w:p w14:paraId="740814EB" w14:textId="77777777" w:rsidR="00144DA9" w:rsidRDefault="002549EE">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παράγραφοι 2 και 3 </w:t>
      </w:r>
      <w:r>
        <w:rPr>
          <w:rFonts w:eastAsia="Times New Roman"/>
          <w:szCs w:val="24"/>
        </w:rPr>
        <w:t>του Κανονισμού της Βουλής)</w:t>
      </w:r>
    </w:p>
    <w:p w14:paraId="740814EC" w14:textId="77777777" w:rsidR="00144DA9" w:rsidRDefault="002549EE">
      <w:pPr>
        <w:spacing w:line="600" w:lineRule="auto"/>
        <w:ind w:firstLine="720"/>
        <w:jc w:val="both"/>
        <w:rPr>
          <w:rFonts w:eastAsia="Times New Roman"/>
          <w:szCs w:val="24"/>
        </w:rPr>
      </w:pPr>
      <w:r>
        <w:rPr>
          <w:rFonts w:eastAsia="Times New Roman"/>
          <w:szCs w:val="24"/>
        </w:rPr>
        <w:lastRenderedPageBreak/>
        <w:t xml:space="preserve">1. Η με αριθμό 1507/16-4-2018 επίκαιρη ερώτηση της Βουλευτού Α΄ Αθηνών της Νέας Δημοκρατίας </w:t>
      </w:r>
      <w:r>
        <w:rPr>
          <w:rFonts w:eastAsia="Times New Roman"/>
          <w:szCs w:val="24"/>
        </w:rPr>
        <w:t>κ</w:t>
      </w:r>
      <w:r w:rsidRPr="00D43DF0">
        <w:rPr>
          <w:rFonts w:eastAsia="Times New Roman"/>
          <w:szCs w:val="24"/>
        </w:rPr>
        <w:t>.</w:t>
      </w:r>
      <w:r>
        <w:rPr>
          <w:rFonts w:eastAsia="Times New Roman"/>
          <w:szCs w:val="24"/>
        </w:rPr>
        <w:t xml:space="preserve"> </w:t>
      </w:r>
      <w:r>
        <w:rPr>
          <w:rFonts w:eastAsia="Times New Roman"/>
          <w:szCs w:val="24"/>
        </w:rPr>
        <w:t>Όλγας Κεφαλογιάννη προς την Υπουργό Πολιτισμού και Αθλητισμού, με θέμα: «Σε κίνδυνο η ομαλή λειτουργία των αρχαιολογικών χώρων».</w:t>
      </w:r>
    </w:p>
    <w:p w14:paraId="740814ED" w14:textId="77777777" w:rsidR="00144DA9" w:rsidRDefault="002549EE">
      <w:pPr>
        <w:spacing w:line="600" w:lineRule="auto"/>
        <w:ind w:firstLine="720"/>
        <w:jc w:val="both"/>
        <w:rPr>
          <w:rFonts w:eastAsia="Times New Roman"/>
          <w:szCs w:val="24"/>
        </w:rPr>
      </w:pPr>
      <w:r>
        <w:rPr>
          <w:rFonts w:eastAsia="Times New Roman"/>
          <w:szCs w:val="24"/>
        </w:rPr>
        <w:t xml:space="preserve">2. Η </w:t>
      </w:r>
      <w:r>
        <w:rPr>
          <w:rFonts w:eastAsia="Times New Roman"/>
          <w:szCs w:val="24"/>
        </w:rPr>
        <w:t xml:space="preserve">με αριθμό 1495/16-4-2018 επίκαιρη ερώτηση του Βουλευτή Σερρών της Δημοκρατικής Συμπαράταξης ΠΑΣΟΚ – ΔΗΜΑΡ κ. Μιχαήλ Τζελέπη προς τον Υπουργό Υποδομών και Μεταφορών, με θέμα: «η δημιουργία τριών νέων σταθμών διοδίων στον </w:t>
      </w:r>
      <w:r>
        <w:rPr>
          <w:rFonts w:eastAsia="Times New Roman"/>
          <w:szCs w:val="24"/>
          <w:lang w:val="en-US"/>
        </w:rPr>
        <w:t>o</w:t>
      </w:r>
      <w:r>
        <w:rPr>
          <w:rFonts w:eastAsia="Times New Roman"/>
          <w:szCs w:val="24"/>
        </w:rPr>
        <w:t xml:space="preserve">δικό </w:t>
      </w:r>
      <w:r>
        <w:rPr>
          <w:rFonts w:eastAsia="Times New Roman"/>
          <w:szCs w:val="24"/>
        </w:rPr>
        <w:t>άξονα Προμαχώνας –Σερρών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Λιμάνι Θεσσαλονίκης είναι καταστροφική για τον Νομό Σερρών».</w:t>
      </w:r>
    </w:p>
    <w:p w14:paraId="740814EE" w14:textId="77777777" w:rsidR="00144DA9" w:rsidRDefault="002549EE">
      <w:pPr>
        <w:spacing w:line="600" w:lineRule="auto"/>
        <w:ind w:firstLine="720"/>
        <w:jc w:val="both"/>
        <w:rPr>
          <w:rFonts w:eastAsia="Times New Roman"/>
          <w:szCs w:val="24"/>
        </w:rPr>
      </w:pPr>
      <w:r>
        <w:rPr>
          <w:rFonts w:eastAsia="Times New Roman"/>
          <w:szCs w:val="24"/>
        </w:rPr>
        <w:t xml:space="preserve">3. Η με αριθμό 1505/16-4-2018 επίκαιρη ερώτηση του Βουλευτή Αρκαδίας της Δημοκρατικής Συμπαράταξης ΠΑΣΟΚ – ΔΗΜΑΡ κ. Οδυσσέα Κωνσταντινόπουλου προς τον Υπουργό Εσωτερικών, με </w:t>
      </w:r>
      <w:r>
        <w:rPr>
          <w:rFonts w:eastAsia="Times New Roman"/>
          <w:szCs w:val="24"/>
        </w:rPr>
        <w:lastRenderedPageBreak/>
        <w:t xml:space="preserve">θέμα: «Ενημέρωση για </w:t>
      </w:r>
      <w:r>
        <w:rPr>
          <w:rFonts w:eastAsia="Times New Roman"/>
          <w:szCs w:val="24"/>
        </w:rPr>
        <w:t xml:space="preserve">τον “ολοκληρωμένο σχεδιασμό ανάδειξης, ανάπτυξης και αξιοποίησης της Λίμνης Λάδωνα” της Περιφέρειας Πελοποννήσου». </w:t>
      </w:r>
    </w:p>
    <w:p w14:paraId="740814EF" w14:textId="77777777" w:rsidR="00144DA9" w:rsidRDefault="002549EE">
      <w:pPr>
        <w:spacing w:line="600" w:lineRule="auto"/>
        <w:ind w:firstLine="720"/>
        <w:jc w:val="both"/>
        <w:rPr>
          <w:rFonts w:eastAsia="Times New Roman"/>
          <w:szCs w:val="24"/>
        </w:rPr>
      </w:pPr>
      <w:r>
        <w:rPr>
          <w:rFonts w:eastAsia="Times New Roman"/>
          <w:szCs w:val="24"/>
        </w:rPr>
        <w:t>4. Η με αριθμό 1513/17-4-2018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την Υπουργ</w:t>
      </w:r>
      <w:r>
        <w:rPr>
          <w:rFonts w:eastAsia="Times New Roman"/>
          <w:szCs w:val="24"/>
        </w:rPr>
        <w:t>ό Εργασίας, Κοινωνικής Ασφάλισης και Κοινωνικής Αλληλεγγύης με θέμα: «Απλήρωτοι εργαζόμενοι στην εταιρεία παραγωγής κτηνιατρικών φαρμάκων “PROVET”».</w:t>
      </w:r>
    </w:p>
    <w:p w14:paraId="740814F0" w14:textId="77777777" w:rsidR="00144DA9" w:rsidRDefault="002549EE">
      <w:pPr>
        <w:spacing w:line="600" w:lineRule="auto"/>
        <w:ind w:firstLine="720"/>
        <w:jc w:val="both"/>
        <w:rPr>
          <w:rFonts w:eastAsia="Times New Roman"/>
          <w:szCs w:val="24"/>
        </w:rPr>
      </w:pPr>
      <w:r>
        <w:rPr>
          <w:rFonts w:eastAsia="Times New Roman"/>
          <w:szCs w:val="24"/>
        </w:rPr>
        <w:t xml:space="preserve">5. Η με αριθμό 1514/17-4-2018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κ</w:t>
      </w:r>
      <w:r>
        <w:rPr>
          <w:rFonts w:eastAsia="Times New Roman"/>
          <w:szCs w:val="24"/>
        </w:rPr>
        <w:t>. Εμμανουήλ Συντυχάκη προς την Υπουργό Πολιτισμού και Αθλητισμού, σχετικά με τα σοβαρά προβλήματα λειτουργίας του εθνικού κολυμβητηρίου Ηρακλείου (ΕΑΚΗ).</w:t>
      </w:r>
    </w:p>
    <w:p w14:paraId="740814F1" w14:textId="77777777" w:rsidR="00144DA9" w:rsidRDefault="002549EE">
      <w:pPr>
        <w:spacing w:line="600" w:lineRule="auto"/>
        <w:ind w:firstLine="720"/>
        <w:jc w:val="both"/>
        <w:rPr>
          <w:rFonts w:eastAsia="Times New Roman"/>
          <w:szCs w:val="24"/>
        </w:rPr>
      </w:pPr>
      <w:r>
        <w:rPr>
          <w:rFonts w:eastAsia="Times New Roman"/>
          <w:szCs w:val="24"/>
        </w:rPr>
        <w:lastRenderedPageBreak/>
        <w:t>6. Η με αριθμό 1501/16-4-2018 επίκαιρη ερώτηση του Ανεξάρτητου Βουλευτή Αχαΐας κ. Νικολάου Νικολόπουλο</w:t>
      </w:r>
      <w:r>
        <w:rPr>
          <w:rFonts w:eastAsia="Times New Roman"/>
          <w:szCs w:val="24"/>
        </w:rPr>
        <w:t>υ προς τον Υπουργό Εσωτερικών, με θέμα: «Σκανδαλώδης νομοθετική εύνοια για το ακατάσχετο των κομμάτων! Ρουσφέτι για Μητσοτάκη και Γεννηματά που ψήφισαν την τροπολογία μαζί με τους Κυβερνητικούς….».</w:t>
      </w:r>
    </w:p>
    <w:p w14:paraId="740814F2" w14:textId="77777777" w:rsidR="00144DA9" w:rsidRDefault="002549EE">
      <w:pPr>
        <w:spacing w:line="600" w:lineRule="auto"/>
        <w:ind w:firstLine="720"/>
        <w:jc w:val="both"/>
        <w:rPr>
          <w:rFonts w:eastAsia="Times New Roman"/>
          <w:szCs w:val="24"/>
        </w:rPr>
      </w:pPr>
      <w:r>
        <w:rPr>
          <w:rFonts w:eastAsia="Times New Roman"/>
          <w:szCs w:val="24"/>
        </w:rPr>
        <w:t>7. Η με αριθμό 1394/26-3-2018 επίκαιρη ερώτηση του Βουλευτ</w:t>
      </w:r>
      <w:r>
        <w:rPr>
          <w:rFonts w:eastAsia="Times New Roman"/>
          <w:szCs w:val="24"/>
        </w:rPr>
        <w:t>ή Αττικής της Νέας Δημοκρατίας κ. Μαυρουδή Βορίδη προς τον Υπουργό Εσωτερικών, με θέμα: «Καθυστερήσεις στη διαδικασία έκδοσης των νέων ταυτοτήτων».</w:t>
      </w:r>
    </w:p>
    <w:p w14:paraId="740814F3" w14:textId="77777777" w:rsidR="00144DA9" w:rsidRDefault="002549EE">
      <w:pPr>
        <w:spacing w:line="600" w:lineRule="auto"/>
        <w:ind w:firstLine="720"/>
        <w:jc w:val="both"/>
        <w:rPr>
          <w:rFonts w:eastAsia="Times New Roman"/>
          <w:szCs w:val="24"/>
        </w:rPr>
      </w:pPr>
      <w:r>
        <w:rPr>
          <w:rFonts w:eastAsia="Times New Roman"/>
          <w:szCs w:val="24"/>
        </w:rPr>
        <w:t>8. Η με αριθμό 1375/20-3-2018 επίκαιρη ερώτηση του Βουλευτή Πέλλας του Λαϊκού Συνδέσμου – Χρυσή Αυγή κ. Ιωάν</w:t>
      </w:r>
      <w:r>
        <w:rPr>
          <w:rFonts w:eastAsia="Times New Roman"/>
          <w:szCs w:val="24"/>
        </w:rPr>
        <w:t xml:space="preserve">νη </w:t>
      </w:r>
      <w:proofErr w:type="spellStart"/>
      <w:r>
        <w:rPr>
          <w:rFonts w:eastAsia="Times New Roman"/>
          <w:szCs w:val="24"/>
        </w:rPr>
        <w:t>Σαχινίδη</w:t>
      </w:r>
      <w:proofErr w:type="spellEnd"/>
      <w:r>
        <w:rPr>
          <w:rFonts w:eastAsia="Times New Roman"/>
          <w:szCs w:val="24"/>
        </w:rPr>
        <w:t xml:space="preserve"> </w:t>
      </w:r>
      <w:r>
        <w:rPr>
          <w:rFonts w:eastAsia="Times New Roman"/>
          <w:szCs w:val="24"/>
        </w:rPr>
        <w:lastRenderedPageBreak/>
        <w:t xml:space="preserve">προς τον Υπουργό Αγροτικής Ανάπτυξης και Τροφίμων, με θέμα: «Συνεχίζουν να παραμένουν απλήρωτοι οι </w:t>
      </w:r>
      <w:proofErr w:type="spellStart"/>
      <w:r>
        <w:rPr>
          <w:rFonts w:eastAsia="Times New Roman"/>
          <w:szCs w:val="24"/>
        </w:rPr>
        <w:t>τευτλοπαραγωγοί</w:t>
      </w:r>
      <w:proofErr w:type="spellEnd"/>
      <w:r>
        <w:rPr>
          <w:rFonts w:eastAsia="Times New Roman"/>
          <w:szCs w:val="24"/>
        </w:rPr>
        <w:t>».</w:t>
      </w:r>
    </w:p>
    <w:p w14:paraId="740814F4" w14:textId="77777777" w:rsidR="00144DA9" w:rsidRDefault="002549EE">
      <w:pPr>
        <w:spacing w:line="600" w:lineRule="auto"/>
        <w:ind w:firstLine="720"/>
        <w:jc w:val="both"/>
        <w:rPr>
          <w:rFonts w:eastAsia="Times New Roman"/>
          <w:szCs w:val="24"/>
        </w:rPr>
      </w:pPr>
      <w:r>
        <w:rPr>
          <w:rFonts w:eastAsia="Times New Roman"/>
          <w:szCs w:val="24"/>
        </w:rPr>
        <w:t xml:space="preserve">9. Η με αριθμό 1392/26-3-2018 επίκαιρη ερώτηση της Βουλευτού Γρεβενών του Συνασπισμού Ριζοσπαστικής Αριστεράς κ. Χρήστου </w:t>
      </w:r>
      <w:proofErr w:type="spellStart"/>
      <w:r>
        <w:rPr>
          <w:rFonts w:eastAsia="Times New Roman"/>
          <w:szCs w:val="24"/>
        </w:rPr>
        <w:t>Μπγιάλ</w:t>
      </w:r>
      <w:r>
        <w:rPr>
          <w:rFonts w:eastAsia="Times New Roman"/>
          <w:szCs w:val="24"/>
        </w:rPr>
        <w:t>α</w:t>
      </w:r>
      <w:proofErr w:type="spellEnd"/>
      <w:r>
        <w:rPr>
          <w:rFonts w:eastAsia="Times New Roman"/>
          <w:szCs w:val="24"/>
        </w:rPr>
        <w:t xml:space="preserve"> προς την Υπουργό Εργασίας, Κοινωνικής Ασφάλισης και Κοινωνικής Αλληλεγγύης με θέμα: «Επανασύσταση του γραφείου του Σώματος Επιθεωρητών Εργασίας (ΣΕΠΕ)».</w:t>
      </w:r>
    </w:p>
    <w:p w14:paraId="740814F5" w14:textId="77777777" w:rsidR="00144DA9" w:rsidRDefault="002549EE">
      <w:pPr>
        <w:spacing w:line="600" w:lineRule="auto"/>
        <w:ind w:firstLine="720"/>
        <w:jc w:val="both"/>
        <w:rPr>
          <w:rFonts w:eastAsia="Times New Roman"/>
          <w:szCs w:val="24"/>
        </w:rPr>
      </w:pPr>
      <w:r>
        <w:rPr>
          <w:rFonts w:eastAsia="Times New Roman"/>
          <w:szCs w:val="24"/>
        </w:rPr>
        <w:t>10. Η με αριθμό 1393/26-3-2018 επίκαιρη ερώτηση της Βουλευτού Καρδίτσας του Συνασπισμού Ριζοσπαστικής</w:t>
      </w:r>
      <w:r>
        <w:rPr>
          <w:rFonts w:eastAsia="Times New Roman"/>
          <w:szCs w:val="24"/>
        </w:rPr>
        <w:t xml:space="preserve"> Αριστεράς </w:t>
      </w:r>
      <w:r>
        <w:rPr>
          <w:rFonts w:eastAsia="Times New Roman"/>
          <w:szCs w:val="24"/>
        </w:rPr>
        <w:t>κ</w:t>
      </w:r>
      <w:r w:rsidRPr="00EA69BD">
        <w:rPr>
          <w:rFonts w:eastAsia="Times New Roman"/>
          <w:szCs w:val="24"/>
        </w:rPr>
        <w:t>.</w:t>
      </w:r>
      <w:r>
        <w:rPr>
          <w:rFonts w:eastAsia="Times New Roman"/>
          <w:szCs w:val="24"/>
        </w:rPr>
        <w:t xml:space="preserve"> </w:t>
      </w:r>
      <w:r>
        <w:rPr>
          <w:rFonts w:eastAsia="Times New Roman"/>
          <w:szCs w:val="24"/>
        </w:rPr>
        <w:t xml:space="preserve">Χρυσούλας </w:t>
      </w:r>
      <w:proofErr w:type="spellStart"/>
      <w:r>
        <w:rPr>
          <w:rFonts w:eastAsia="Times New Roman"/>
          <w:szCs w:val="24"/>
        </w:rPr>
        <w:t>Κατσαβριά</w:t>
      </w:r>
      <w:proofErr w:type="spellEnd"/>
      <w:r>
        <w:rPr>
          <w:rFonts w:eastAsia="Times New Roman"/>
          <w:szCs w:val="24"/>
        </w:rPr>
        <w:t xml:space="preserve"> - </w:t>
      </w:r>
      <w:proofErr w:type="spellStart"/>
      <w:r>
        <w:rPr>
          <w:rFonts w:eastAsia="Times New Roman"/>
          <w:szCs w:val="24"/>
        </w:rPr>
        <w:t>Σιωροπούλου</w:t>
      </w:r>
      <w:proofErr w:type="spellEnd"/>
      <w:r>
        <w:rPr>
          <w:rFonts w:eastAsia="Times New Roman"/>
          <w:szCs w:val="24"/>
        </w:rPr>
        <w:t xml:space="preserve"> προς τον Υπουργό Αγροτικής Ανάπτυξης και Τροφίμων, με θέμα: «Αναβάθμιση του Κέντρου </w:t>
      </w:r>
      <w:proofErr w:type="spellStart"/>
      <w:r>
        <w:rPr>
          <w:rFonts w:eastAsia="Times New Roman"/>
          <w:szCs w:val="24"/>
        </w:rPr>
        <w:t>Ζωϊκών</w:t>
      </w:r>
      <w:proofErr w:type="spellEnd"/>
      <w:r>
        <w:rPr>
          <w:rFonts w:eastAsia="Times New Roman"/>
          <w:szCs w:val="24"/>
        </w:rPr>
        <w:t xml:space="preserve"> Γενετικών Πόρων Καρδίτσας ».</w:t>
      </w:r>
    </w:p>
    <w:p w14:paraId="740814F6" w14:textId="77777777" w:rsidR="00144DA9" w:rsidRDefault="002549EE">
      <w:pPr>
        <w:spacing w:line="600" w:lineRule="auto"/>
        <w:ind w:firstLine="720"/>
        <w:jc w:val="both"/>
        <w:rPr>
          <w:rFonts w:eastAsia="Times New Roman"/>
          <w:szCs w:val="24"/>
        </w:rPr>
      </w:pPr>
      <w:r>
        <w:rPr>
          <w:rFonts w:eastAsia="Times New Roman"/>
          <w:szCs w:val="24"/>
        </w:rPr>
        <w:lastRenderedPageBreak/>
        <w:t>11. Η με αριθμό 1333/19-3-2018 επίκαιρη ερώτηση του Βουλευτή Γρεβενών του Συνασπισμού Ρι</w:t>
      </w:r>
      <w:r>
        <w:rPr>
          <w:rFonts w:eastAsia="Times New Roman"/>
          <w:szCs w:val="24"/>
        </w:rPr>
        <w:t xml:space="preserve">ζοσπαστικής Αριστεράς κ. Χρήστου </w:t>
      </w:r>
      <w:proofErr w:type="spellStart"/>
      <w:r>
        <w:rPr>
          <w:rFonts w:eastAsia="Times New Roman"/>
          <w:szCs w:val="24"/>
        </w:rPr>
        <w:t>Μπγιάλα</w:t>
      </w:r>
      <w:proofErr w:type="spellEnd"/>
      <w:r>
        <w:rPr>
          <w:rFonts w:eastAsia="Times New Roman"/>
          <w:szCs w:val="24"/>
        </w:rPr>
        <w:t xml:space="preserve"> προς την Υπουργό Εργασίας, Κοινωνικής Ασφάλισης και Κοινωνικής Αλληλεγγύης, με θέμα: «Ασφάλιση με </w:t>
      </w:r>
      <w:proofErr w:type="spellStart"/>
      <w:r>
        <w:rPr>
          <w:rFonts w:eastAsia="Times New Roman"/>
          <w:szCs w:val="24"/>
        </w:rPr>
        <w:t>εργόσημο</w:t>
      </w:r>
      <w:proofErr w:type="spellEnd"/>
      <w:r>
        <w:rPr>
          <w:rFonts w:eastAsia="Times New Roman"/>
          <w:szCs w:val="24"/>
        </w:rPr>
        <w:t xml:space="preserve"> σε χειριστές</w:t>
      </w:r>
      <w:r w:rsidRPr="00EA69BD">
        <w:rPr>
          <w:rFonts w:eastAsia="Times New Roman"/>
          <w:szCs w:val="24"/>
        </w:rPr>
        <w:t xml:space="preserve"> </w:t>
      </w:r>
      <w:r>
        <w:rPr>
          <w:rFonts w:eastAsia="Times New Roman"/>
          <w:szCs w:val="24"/>
        </w:rPr>
        <w:t>-</w:t>
      </w:r>
      <w:r w:rsidRPr="00EA69BD">
        <w:rPr>
          <w:rFonts w:eastAsia="Times New Roman"/>
          <w:szCs w:val="24"/>
        </w:rPr>
        <w:t xml:space="preserve"> </w:t>
      </w:r>
      <w:r>
        <w:rPr>
          <w:rFonts w:eastAsia="Times New Roman"/>
          <w:szCs w:val="24"/>
        </w:rPr>
        <w:t>οδηγούς αγροτικών μηχανημάτων».</w:t>
      </w:r>
    </w:p>
    <w:p w14:paraId="740814F7" w14:textId="77777777" w:rsidR="00144DA9" w:rsidRDefault="002549EE">
      <w:pPr>
        <w:spacing w:line="600" w:lineRule="auto"/>
        <w:ind w:firstLine="720"/>
        <w:jc w:val="both"/>
        <w:rPr>
          <w:rFonts w:eastAsia="Times New Roman"/>
          <w:szCs w:val="24"/>
        </w:rPr>
      </w:pPr>
      <w:r>
        <w:rPr>
          <w:rFonts w:eastAsia="Times New Roman"/>
          <w:szCs w:val="24"/>
        </w:rPr>
        <w:t xml:space="preserve">12. Η με αριθμό 1326/16-3-2018 επίκαιρη ερώτηση του Βουλευτή </w:t>
      </w:r>
      <w:r>
        <w:rPr>
          <w:rFonts w:eastAsia="Times New Roman"/>
          <w:szCs w:val="24"/>
        </w:rPr>
        <w:t xml:space="preserve">Β΄ Αθηνών των Ανεξαρτήτων Ελλήνων κ. Αθανασίου </w:t>
      </w:r>
      <w:proofErr w:type="spellStart"/>
      <w:r>
        <w:rPr>
          <w:rFonts w:eastAsia="Times New Roman"/>
          <w:szCs w:val="24"/>
        </w:rPr>
        <w:t>Παπαχριστόπουλου</w:t>
      </w:r>
      <w:proofErr w:type="spellEnd"/>
      <w:r>
        <w:rPr>
          <w:rFonts w:eastAsia="Times New Roman"/>
          <w:szCs w:val="24"/>
        </w:rPr>
        <w:t xml:space="preserve"> προς τον Υπουργό Εσωτερικών, με θέμα: «Αστυνομικοί στη φύλαξη VIP προσώπων».</w:t>
      </w:r>
    </w:p>
    <w:p w14:paraId="740814F8" w14:textId="77777777" w:rsidR="00144DA9" w:rsidRDefault="002549EE">
      <w:pPr>
        <w:spacing w:line="600" w:lineRule="auto"/>
        <w:ind w:firstLine="720"/>
        <w:jc w:val="both"/>
        <w:rPr>
          <w:rFonts w:eastAsia="Times New Roman"/>
          <w:szCs w:val="24"/>
        </w:rPr>
      </w:pPr>
      <w:r>
        <w:rPr>
          <w:rFonts w:eastAsia="Times New Roman"/>
          <w:szCs w:val="24"/>
        </w:rPr>
        <w:t xml:space="preserve">13. Η με αριθμό 1316/13-3-2018 επίκαιρη ερώτηση του Βουλευτή Αχαΐας της Δημοκρατικής Συμπαράταξης ΠΑΣΟΚ – ΔΗΜΑΡ κ. </w:t>
      </w:r>
      <w:r>
        <w:rPr>
          <w:rFonts w:eastAsia="Times New Roman"/>
          <w:szCs w:val="24"/>
        </w:rPr>
        <w:t xml:space="preserve">Θεόδωρου Παπαθεοδώρου προς τον Υπουργό Εσωτερικών, με θέμα: «Αυξάνεται η ανασφάλεια σε περιοχές της Πάτρας». </w:t>
      </w:r>
    </w:p>
    <w:p w14:paraId="740814F9" w14:textId="77777777" w:rsidR="00144DA9" w:rsidRDefault="002549EE">
      <w:pPr>
        <w:spacing w:line="600" w:lineRule="auto"/>
        <w:ind w:firstLine="720"/>
        <w:jc w:val="both"/>
        <w:rPr>
          <w:rFonts w:eastAsia="Times New Roman"/>
          <w:szCs w:val="24"/>
        </w:rPr>
      </w:pPr>
      <w:r>
        <w:rPr>
          <w:rFonts w:eastAsia="Times New Roman"/>
          <w:szCs w:val="24"/>
        </w:rPr>
        <w:lastRenderedPageBreak/>
        <w:t xml:space="preserve">14. Η με αριθμό 1286/12-3-2018 επίκαιρη ερώτηση του Βουλευτή Χανίων του Συνασπισμού Ριζοσπαστικής Αριστεράς κ. Αντωνίου </w:t>
      </w:r>
      <w:proofErr w:type="spellStart"/>
      <w:r>
        <w:rPr>
          <w:rFonts w:eastAsia="Times New Roman"/>
          <w:szCs w:val="24"/>
        </w:rPr>
        <w:t>Μπαλωμενάκη</w:t>
      </w:r>
      <w:proofErr w:type="spellEnd"/>
      <w:r>
        <w:rPr>
          <w:rFonts w:eastAsia="Times New Roman"/>
          <w:szCs w:val="24"/>
        </w:rPr>
        <w:t xml:space="preserve"> προς τον Υπουρ</w:t>
      </w:r>
      <w:r>
        <w:rPr>
          <w:rFonts w:eastAsia="Times New Roman"/>
          <w:szCs w:val="24"/>
        </w:rPr>
        <w:t>γό Εσωτερικών, με θέμα: «Κάλυψη κενών στο Πυροσβεστικό Σώμα από επιλαχόντες του διαγωνισμού 2011».</w:t>
      </w:r>
    </w:p>
    <w:p w14:paraId="740814FA" w14:textId="77777777" w:rsidR="00144DA9" w:rsidRDefault="002549EE">
      <w:pPr>
        <w:spacing w:line="600" w:lineRule="auto"/>
        <w:ind w:firstLine="720"/>
        <w:jc w:val="both"/>
        <w:rPr>
          <w:rFonts w:eastAsia="Times New Roman"/>
          <w:szCs w:val="24"/>
        </w:rPr>
      </w:pPr>
      <w:r>
        <w:rPr>
          <w:rFonts w:eastAsia="Times New Roman"/>
          <w:szCs w:val="24"/>
        </w:rPr>
        <w:t>15. Η με αριθμό 1149/26-2-2018 επίκαιρη ερώτηση του Βουλευτή Β΄ Πειραιά του Λαϊκού Συνδέσμου - Χρυσή Αυγή κ. Ιωάννη Λαγού προς τον Υπουργό Εσωτερικών, με θέμ</w:t>
      </w:r>
      <w:r>
        <w:rPr>
          <w:rFonts w:eastAsia="Times New Roman"/>
          <w:szCs w:val="24"/>
        </w:rPr>
        <w:t xml:space="preserve">α: «Γνωστή από παρακρατικό </w:t>
      </w:r>
      <w:proofErr w:type="spellStart"/>
      <w:r>
        <w:rPr>
          <w:rFonts w:eastAsia="Times New Roman"/>
          <w:szCs w:val="24"/>
        </w:rPr>
        <w:t>ιστότοπο</w:t>
      </w:r>
      <w:proofErr w:type="spellEnd"/>
      <w:r>
        <w:rPr>
          <w:rFonts w:eastAsia="Times New Roman"/>
          <w:szCs w:val="24"/>
        </w:rPr>
        <w:t xml:space="preserve"> έγινε η πρωτοφανής επίθεση στο Α.Τ. Καισαριανής».</w:t>
      </w:r>
    </w:p>
    <w:p w14:paraId="740814FB" w14:textId="77777777" w:rsidR="00144DA9" w:rsidRDefault="002549EE">
      <w:pPr>
        <w:spacing w:line="600" w:lineRule="auto"/>
        <w:ind w:firstLine="720"/>
        <w:jc w:val="both"/>
        <w:rPr>
          <w:rFonts w:eastAsia="Times New Roman"/>
          <w:szCs w:val="24"/>
        </w:rPr>
      </w:pPr>
      <w:r>
        <w:rPr>
          <w:rFonts w:eastAsia="Times New Roman"/>
          <w:szCs w:val="24"/>
        </w:rPr>
        <w:t xml:space="preserve">16. Η με αριθμό 1159/27-2-2018 επίκαιρη ερώτηση του Βουλευτή Κιλκίς της Νέας Δημοκρατίας κ. Γεωργίου Γεωργαντά προς </w:t>
      </w:r>
      <w:r>
        <w:rPr>
          <w:rFonts w:eastAsia="Times New Roman"/>
          <w:szCs w:val="24"/>
        </w:rPr>
        <w:lastRenderedPageBreak/>
        <w:t>τον Υπουργό Εσωτερικών, με θέμα: «Προβλήματα στη λειτο</w:t>
      </w:r>
      <w:r>
        <w:rPr>
          <w:rFonts w:eastAsia="Times New Roman"/>
          <w:szCs w:val="24"/>
        </w:rPr>
        <w:t xml:space="preserve">υργία του Τμήματος Συνοριακής Φύλαξης (Τ.Σ.Φ.) </w:t>
      </w:r>
      <w:proofErr w:type="spellStart"/>
      <w:r>
        <w:rPr>
          <w:rFonts w:eastAsia="Times New Roman"/>
          <w:szCs w:val="24"/>
        </w:rPr>
        <w:t>Παιονίας</w:t>
      </w:r>
      <w:proofErr w:type="spellEnd"/>
      <w:r>
        <w:rPr>
          <w:rFonts w:eastAsia="Times New Roman"/>
          <w:szCs w:val="24"/>
        </w:rPr>
        <w:t>».</w:t>
      </w:r>
    </w:p>
    <w:p w14:paraId="740814FC" w14:textId="77777777" w:rsidR="00144DA9" w:rsidRDefault="002549EE">
      <w:pPr>
        <w:spacing w:line="600" w:lineRule="auto"/>
        <w:ind w:firstLine="720"/>
        <w:jc w:val="both"/>
        <w:rPr>
          <w:rFonts w:eastAsia="Times New Roman"/>
          <w:szCs w:val="24"/>
        </w:rPr>
      </w:pPr>
      <w:r>
        <w:rPr>
          <w:rFonts w:eastAsia="Times New Roman"/>
          <w:szCs w:val="24"/>
        </w:rPr>
        <w:t>17. Η με αριθμό 1151/26-2-2018 επίκαιρη ερώτηση του Βουλευτή Κιλκίς του Λαϊκού Συνδέσμου - Χρυσή Αυγή κ. Χρήστου Χατζησάββα προς τον Υπουργό Εσωτερικών, με θέμα: «Ερωτήματα σχετικώς με την υπόθεση π</w:t>
      </w:r>
      <w:r>
        <w:rPr>
          <w:rFonts w:eastAsia="Times New Roman"/>
          <w:szCs w:val="24"/>
        </w:rPr>
        <w:t>ράκτορα βάσει αποκαλύψεων του Π. Καμμένου».</w:t>
      </w:r>
    </w:p>
    <w:p w14:paraId="740814FD" w14:textId="77777777" w:rsidR="00144DA9" w:rsidRDefault="002549EE">
      <w:pPr>
        <w:spacing w:line="600" w:lineRule="auto"/>
        <w:ind w:firstLine="720"/>
        <w:jc w:val="both"/>
        <w:rPr>
          <w:rFonts w:eastAsia="Times New Roman"/>
          <w:szCs w:val="24"/>
        </w:rPr>
      </w:pPr>
      <w:r>
        <w:rPr>
          <w:rFonts w:eastAsia="Times New Roman"/>
          <w:szCs w:val="24"/>
        </w:rPr>
        <w:t xml:space="preserve">18. Η με αριθμό 1311/13-3-2018 επίκαιρη ερώτηση της Βουλευτού Α΄ Αθηνών της Νέας Δημοκρατίας </w:t>
      </w:r>
      <w:r>
        <w:rPr>
          <w:rFonts w:eastAsia="Times New Roman"/>
          <w:szCs w:val="24"/>
        </w:rPr>
        <w:t>κ</w:t>
      </w:r>
      <w:r w:rsidRPr="00EA69BD">
        <w:rPr>
          <w:rFonts w:eastAsia="Times New Roman"/>
          <w:szCs w:val="24"/>
        </w:rPr>
        <w:t>.</w:t>
      </w:r>
      <w:r>
        <w:rPr>
          <w:rFonts w:eastAsia="Times New Roman"/>
          <w:szCs w:val="24"/>
        </w:rPr>
        <w:t xml:space="preserve"> </w:t>
      </w:r>
      <w:r>
        <w:rPr>
          <w:rFonts w:eastAsia="Times New Roman"/>
          <w:szCs w:val="24"/>
        </w:rPr>
        <w:t>Όλγας Κεφαλογιάννη προς τον Υπουργό Εσωτερικών, με θέμα: «Έξαρση εγκληματικότητας στην Αθήνα».</w:t>
      </w:r>
    </w:p>
    <w:p w14:paraId="740814FE" w14:textId="77777777" w:rsidR="00144DA9" w:rsidRDefault="002549EE">
      <w:pPr>
        <w:spacing w:line="600" w:lineRule="auto"/>
        <w:ind w:firstLine="720"/>
        <w:jc w:val="both"/>
        <w:rPr>
          <w:rFonts w:eastAsia="Times New Roman"/>
          <w:szCs w:val="24"/>
        </w:rPr>
      </w:pPr>
      <w:r>
        <w:rPr>
          <w:rFonts w:eastAsia="Times New Roman"/>
          <w:szCs w:val="24"/>
        </w:rPr>
        <w:lastRenderedPageBreak/>
        <w:t>19. Η με αριθμό 1229/</w:t>
      </w:r>
      <w:r>
        <w:rPr>
          <w:rFonts w:eastAsia="Times New Roman"/>
          <w:szCs w:val="24"/>
        </w:rPr>
        <w:t xml:space="preserve">5-3-2018 επίκαιρη ερώτηση του Ανεξάρτητου Βουλευτή Β΄ Αθηνών κ. Ευσταθίου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szCs w:val="24"/>
        </w:rPr>
        <w:t>γιαλαντζί</w:t>
      </w:r>
      <w:proofErr w:type="spellEnd"/>
      <w:r>
        <w:rPr>
          <w:rFonts w:eastAsia="Times New Roman"/>
          <w:szCs w:val="24"/>
        </w:rPr>
        <w:t xml:space="preserve"> επαναστάτες».</w:t>
      </w:r>
    </w:p>
    <w:p w14:paraId="740814FF" w14:textId="77777777" w:rsidR="00144DA9" w:rsidRDefault="002549EE">
      <w:pPr>
        <w:spacing w:line="600" w:lineRule="auto"/>
        <w:ind w:firstLine="720"/>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ΕΡΩΤΗΣΕΙΣ</w:t>
      </w:r>
      <w:r>
        <w:rPr>
          <w:rFonts w:eastAsia="Times New Roman"/>
          <w:szCs w:val="24"/>
        </w:rPr>
        <w:t xml:space="preserve"> (Άρθρο 130 παρά</w:t>
      </w:r>
      <w:r>
        <w:rPr>
          <w:rFonts w:eastAsia="Times New Roman"/>
          <w:szCs w:val="24"/>
        </w:rPr>
        <w:t>γραφος 5 του Κανονισμού της Βουλής)</w:t>
      </w:r>
    </w:p>
    <w:p w14:paraId="74081500" w14:textId="77777777" w:rsidR="00144DA9" w:rsidRDefault="002549EE">
      <w:pPr>
        <w:spacing w:line="600" w:lineRule="auto"/>
        <w:ind w:firstLine="720"/>
        <w:jc w:val="both"/>
        <w:rPr>
          <w:rFonts w:eastAsia="Times New Roman"/>
          <w:szCs w:val="24"/>
        </w:rPr>
      </w:pPr>
      <w:r>
        <w:rPr>
          <w:rFonts w:eastAsia="Times New Roman"/>
          <w:szCs w:val="24"/>
        </w:rPr>
        <w:t xml:space="preserve">1. Η με αριθμό 3945/28-2-2018 ερώτηση του Βουλευτή Ηλείας της Δημοκρατικής Συμπαράταξης ΠΑΣΟΚ – ΔΗΜΑΡ κ. Ιωάννη Κουτσούκου προς τον Υπουργό Αγροτικής Ανάπτυξης και Τροφίμων, με θέμα: «Πολλαπλασιάζονται τα προβλήματα στο </w:t>
      </w:r>
      <w:r>
        <w:rPr>
          <w:rFonts w:eastAsia="Times New Roman"/>
          <w:szCs w:val="24"/>
        </w:rPr>
        <w:t>αρδευτικό – αποστραγγιστικό δίκτυο του Νομού Ηλείας. “Σιγή Ιχθύος” από την Κυβέρνηση».</w:t>
      </w:r>
    </w:p>
    <w:p w14:paraId="7408150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στην ημερήσια διάταξη της </w:t>
      </w:r>
    </w:p>
    <w:p w14:paraId="74081502" w14:textId="77777777" w:rsidR="00144DA9" w:rsidRDefault="002549E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408150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Στη σημερινή ημερήσια διάταξη υπάρχουν </w:t>
      </w:r>
      <w:r>
        <w:rPr>
          <w:rFonts w:eastAsia="Times New Roman" w:cs="Times New Roman"/>
          <w:szCs w:val="24"/>
        </w:rPr>
        <w:t xml:space="preserve">προς συζήτηση </w:t>
      </w:r>
      <w:r>
        <w:rPr>
          <w:rFonts w:eastAsia="Times New Roman" w:cs="Times New Roman"/>
          <w:szCs w:val="24"/>
        </w:rPr>
        <w:t>δύο σχέδια νόμου</w:t>
      </w:r>
      <w:r>
        <w:rPr>
          <w:rFonts w:eastAsia="Times New Roman" w:cs="Times New Roman"/>
          <w:szCs w:val="24"/>
        </w:rPr>
        <w:t>,</w:t>
      </w:r>
      <w:r>
        <w:rPr>
          <w:rFonts w:eastAsia="Times New Roman" w:cs="Times New Roman"/>
          <w:szCs w:val="24"/>
        </w:rPr>
        <w:t xml:space="preserve"> τα οποία είναι τα εξής:</w:t>
      </w:r>
    </w:p>
    <w:p w14:paraId="7408150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1. </w:t>
      </w:r>
      <w:r>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 «Κύρωση της Συμφωνίας Στρατιωτικής Συνεργασίας μεταξύ του Υπουργείου Εθνικής Άμυνας της Ελληνικής Δημοκρατίας κα</w:t>
      </w:r>
      <w:r>
        <w:rPr>
          <w:rFonts w:eastAsia="Times New Roman" w:cs="Times New Roman"/>
          <w:szCs w:val="24"/>
        </w:rPr>
        <w:t xml:space="preserve">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w:t>
      </w:r>
      <w:r w:rsidRPr="006C042D">
        <w:rPr>
          <w:rFonts w:eastAsia="Times New Roman" w:cs="Times New Roman"/>
          <w:szCs w:val="24"/>
        </w:rPr>
        <w:t>»</w:t>
      </w:r>
      <w:r>
        <w:rPr>
          <w:rFonts w:eastAsia="Times New Roman" w:cs="Times New Roman"/>
          <w:szCs w:val="24"/>
        </w:rPr>
        <w:t xml:space="preserve"> και</w:t>
      </w:r>
    </w:p>
    <w:p w14:paraId="7408150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2. </w:t>
      </w:r>
      <w:r>
        <w:t>Μόνη συζήτηση και ψήφιση επί της αρχής, των άρθρων και του συνόλου του σχεδίου νόμου: «Κύρωση του Μνημονίου Κατανό</w:t>
      </w:r>
      <w:r>
        <w:lastRenderedPageBreak/>
        <w:t>ησης μεταξύ του Υπουργείου Άμυνας της Δημοκρατίας της Βουλγαρίας και τ</w:t>
      </w:r>
      <w:r>
        <w:t>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w:t>
      </w:r>
      <w:r>
        <w:t>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w:t>
      </w:r>
      <w:r>
        <w:t xml:space="preserve">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w:t>
      </w:r>
      <w:r>
        <w:lastRenderedPageBreak/>
        <w:t>Ρουμανίας και του Υπουργείου Άμυνας της Δημοκρατίας τ</w:t>
      </w:r>
      <w:r>
        <w:t>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w:t>
      </w:r>
      <w:r>
        <w:t>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Τροποποίησης του ως ά</w:t>
      </w:r>
      <w:r>
        <w:t>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w:t>
      </w:r>
    </w:p>
    <w:p w14:paraId="7408150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α</w:t>
      </w:r>
      <w:r>
        <w:rPr>
          <w:rFonts w:eastAsia="Times New Roman" w:cs="Times New Roman"/>
          <w:szCs w:val="24"/>
        </w:rPr>
        <w:t xml:space="preserve"> νομοσχέδι</w:t>
      </w:r>
      <w:r>
        <w:rPr>
          <w:rFonts w:eastAsia="Times New Roman" w:cs="Times New Roman"/>
          <w:szCs w:val="24"/>
        </w:rPr>
        <w:t>α</w:t>
      </w:r>
      <w:r>
        <w:rPr>
          <w:rFonts w:eastAsia="Times New Roman" w:cs="Times New Roman"/>
          <w:szCs w:val="24"/>
        </w:rPr>
        <w:t xml:space="preserve"> ψηφίστηκ</w:t>
      </w:r>
      <w:r>
        <w:rPr>
          <w:rFonts w:eastAsia="Times New Roman" w:cs="Times New Roman"/>
          <w:szCs w:val="24"/>
        </w:rPr>
        <w:t>αν</w:t>
      </w:r>
      <w:r>
        <w:rPr>
          <w:rFonts w:eastAsia="Times New Roman" w:cs="Times New Roman"/>
          <w:szCs w:val="24"/>
        </w:rPr>
        <w:t xml:space="preserve"> στη Διαρκή Επιτροπή κατά πλειοψηφ</w:t>
      </w:r>
      <w:r>
        <w:rPr>
          <w:rFonts w:eastAsia="Times New Roman" w:cs="Times New Roman"/>
          <w:szCs w:val="24"/>
        </w:rPr>
        <w:t>ία. Εισάγ</w:t>
      </w:r>
      <w:r>
        <w:rPr>
          <w:rFonts w:eastAsia="Times New Roman" w:cs="Times New Roman"/>
          <w:szCs w:val="24"/>
        </w:rPr>
        <w:t>ον</w:t>
      </w:r>
      <w:r>
        <w:rPr>
          <w:rFonts w:eastAsia="Times New Roman" w:cs="Times New Roman"/>
          <w:szCs w:val="24"/>
        </w:rPr>
        <w:t>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w:t>
      </w:r>
      <w:r>
        <w:rPr>
          <w:rFonts w:eastAsia="Times New Roman" w:cs="Times New Roman"/>
          <w:szCs w:val="24"/>
        </w:rPr>
        <w:t>ών των σ</w:t>
      </w:r>
      <w:r>
        <w:rPr>
          <w:rFonts w:eastAsia="Times New Roman" w:cs="Times New Roman"/>
          <w:szCs w:val="24"/>
        </w:rPr>
        <w:t>υμφω</w:t>
      </w:r>
      <w:r>
        <w:rPr>
          <w:rFonts w:eastAsia="Times New Roman" w:cs="Times New Roman"/>
          <w:szCs w:val="24"/>
        </w:rPr>
        <w:t>νιών</w:t>
      </w:r>
      <w:r>
        <w:rPr>
          <w:rFonts w:eastAsia="Times New Roman" w:cs="Times New Roman"/>
          <w:szCs w:val="24"/>
        </w:rPr>
        <w:t xml:space="preserve">. </w:t>
      </w:r>
    </w:p>
    <w:p w14:paraId="7408150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Ωστόσο, επειδή έχουν κατατεθεί και </w:t>
      </w:r>
      <w:r>
        <w:rPr>
          <w:rFonts w:eastAsia="Times New Roman" w:cs="Times New Roman"/>
          <w:szCs w:val="24"/>
        </w:rPr>
        <w:t xml:space="preserve">τέσσερις </w:t>
      </w:r>
      <w:r>
        <w:rPr>
          <w:rFonts w:eastAsia="Times New Roman" w:cs="Times New Roman"/>
          <w:szCs w:val="24"/>
        </w:rPr>
        <w:t>υπουργικές τροπολογί</w:t>
      </w:r>
      <w:r>
        <w:rPr>
          <w:rFonts w:eastAsia="Times New Roman" w:cs="Times New Roman"/>
          <w:szCs w:val="24"/>
        </w:rPr>
        <w:t>ες -οι υπ’ αριθμόν 1552/82, 1553/83 και 1554/84</w:t>
      </w:r>
      <w:r>
        <w:rPr>
          <w:rFonts w:eastAsia="Times New Roman" w:cs="Times New Roman"/>
          <w:szCs w:val="24"/>
        </w:rPr>
        <w:t xml:space="preserve"> στην πρώτη συμφωνία και </w:t>
      </w:r>
      <w:r>
        <w:rPr>
          <w:rFonts w:eastAsia="Times New Roman" w:cs="Times New Roman"/>
          <w:szCs w:val="24"/>
        </w:rPr>
        <w:t>η υπ’ αριθμόν 1555/85</w:t>
      </w:r>
      <w:r>
        <w:rPr>
          <w:rFonts w:eastAsia="Times New Roman" w:cs="Times New Roman"/>
          <w:szCs w:val="24"/>
        </w:rPr>
        <w:t xml:space="preserve"> στη δεύτερη συμφωνία</w:t>
      </w:r>
      <w:r>
        <w:rPr>
          <w:rFonts w:eastAsia="Times New Roman" w:cs="Times New Roman"/>
          <w:szCs w:val="24"/>
        </w:rPr>
        <w:t>- προτείνω αρχικά να τοποθετηθούν επί της αρχής τ</w:t>
      </w:r>
      <w:r>
        <w:rPr>
          <w:rFonts w:eastAsia="Times New Roman" w:cs="Times New Roman"/>
          <w:szCs w:val="24"/>
        </w:rPr>
        <w:t>ων συμφωνιών</w:t>
      </w:r>
      <w:r>
        <w:rPr>
          <w:rFonts w:eastAsia="Times New Roman" w:cs="Times New Roman"/>
          <w:szCs w:val="24"/>
        </w:rPr>
        <w:t xml:space="preserve"> όσοι καταψήφισαν ή εξέφρασαν επιφυλάξεις, εν πάση </w:t>
      </w:r>
      <w:proofErr w:type="spellStart"/>
      <w:r>
        <w:rPr>
          <w:rFonts w:eastAsia="Times New Roman" w:cs="Times New Roman"/>
          <w:szCs w:val="24"/>
        </w:rPr>
        <w:t>περιπτώσει</w:t>
      </w:r>
      <w:proofErr w:type="spellEnd"/>
      <w:r>
        <w:rPr>
          <w:rFonts w:eastAsia="Times New Roman" w:cs="Times New Roman"/>
          <w:szCs w:val="24"/>
        </w:rPr>
        <w:t xml:space="preserve"> όσοι ενδιαφέρονται </w:t>
      </w:r>
      <w:r>
        <w:rPr>
          <w:rFonts w:eastAsia="Times New Roman" w:cs="Times New Roman"/>
          <w:szCs w:val="24"/>
        </w:rPr>
        <w:t>από όσους ανήκουν σε αυτή την κατηγορία, καθώς και ο αρμόδιος Υπουργός για πέντε λεπτά και στη συνέχεια να συ</w:t>
      </w:r>
      <w:r>
        <w:rPr>
          <w:rFonts w:eastAsia="Times New Roman" w:cs="Times New Roman"/>
          <w:szCs w:val="24"/>
        </w:rPr>
        <w:lastRenderedPageBreak/>
        <w:t xml:space="preserve">ζητηθούν οι τροπολογίες με τους Κοινοβουλευτικούς Εκπροσώπους, τους </w:t>
      </w:r>
      <w:r>
        <w:rPr>
          <w:rFonts w:eastAsia="Times New Roman" w:cs="Times New Roman"/>
          <w:szCs w:val="24"/>
        </w:rPr>
        <w:t>ε</w:t>
      </w:r>
      <w:r>
        <w:rPr>
          <w:rFonts w:eastAsia="Times New Roman" w:cs="Times New Roman"/>
          <w:szCs w:val="24"/>
        </w:rPr>
        <w:t xml:space="preserve">ισηγητές και τους </w:t>
      </w:r>
      <w:r>
        <w:rPr>
          <w:rFonts w:eastAsia="Times New Roman" w:cs="Times New Roman"/>
          <w:szCs w:val="24"/>
        </w:rPr>
        <w:t>ειδικούς αγορητές</w:t>
      </w:r>
      <w:r>
        <w:rPr>
          <w:rFonts w:eastAsia="Times New Roman" w:cs="Times New Roman"/>
          <w:szCs w:val="24"/>
        </w:rPr>
        <w:t>, καθώς και τους αρμόδιους Υπουργούς που θα</w:t>
      </w:r>
      <w:r>
        <w:rPr>
          <w:rFonts w:eastAsia="Times New Roman" w:cs="Times New Roman"/>
          <w:szCs w:val="24"/>
        </w:rPr>
        <w:t xml:space="preserve"> μιλούν ο καθένας για πέντε λεπτά, εφόσον το επιθυμούν.</w:t>
      </w:r>
    </w:p>
    <w:p w14:paraId="7408150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7408150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7408150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ο Σώμα συμφώνησε.</w:t>
      </w:r>
    </w:p>
    <w:p w14:paraId="7408150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θα ήθελα τον λόγο για να αναγνώσω μια νομοτεχνική βελτίωση.</w:t>
      </w:r>
    </w:p>
    <w:p w14:paraId="7408150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έχετε τον λόγο.</w:t>
      </w:r>
    </w:p>
    <w:p w14:paraId="7408150D" w14:textId="77777777" w:rsidR="00144DA9" w:rsidRDefault="002549EE">
      <w:pPr>
        <w:spacing w:line="600" w:lineRule="auto"/>
        <w:ind w:firstLine="720"/>
        <w:jc w:val="both"/>
        <w:rPr>
          <w:rFonts w:eastAsia="Times New Roman" w:cs="Times New Roman"/>
          <w:b/>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Ευχαριστώ, κύριε Πρόεδρε.</w:t>
      </w:r>
      <w:r>
        <w:rPr>
          <w:rFonts w:eastAsia="Times New Roman" w:cs="Times New Roman"/>
          <w:b/>
          <w:szCs w:val="24"/>
        </w:rPr>
        <w:t xml:space="preserve"> </w:t>
      </w:r>
    </w:p>
    <w:p w14:paraId="7408150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Αφορά την τρ</w:t>
      </w:r>
      <w:r>
        <w:rPr>
          <w:rFonts w:eastAsia="Times New Roman" w:cs="Times New Roman"/>
          <w:szCs w:val="24"/>
        </w:rPr>
        <w:t xml:space="preserve">οπολογία 1554/84 και την τροποποίηση της περίπτωσης </w:t>
      </w:r>
      <w:r>
        <w:rPr>
          <w:rFonts w:eastAsia="Times New Roman" w:cs="Times New Roman"/>
          <w:szCs w:val="24"/>
        </w:rPr>
        <w:t xml:space="preserve">β΄ </w:t>
      </w:r>
      <w:r>
        <w:rPr>
          <w:rFonts w:eastAsia="Times New Roman" w:cs="Times New Roman"/>
          <w:szCs w:val="24"/>
        </w:rPr>
        <w:t>της παραγράφου 5 του άρθρου 10 για τους οικονομικούς επιθεωρητές. Από το Υπουργείο Δικαιοσύνης, μας είπαν ότι θα πρέπει να κάνουμε μια νομοτεχνική βελτίωση σε σχέση με την προσωποποίηση του ποιος διενε</w:t>
      </w:r>
      <w:r>
        <w:rPr>
          <w:rFonts w:eastAsia="Times New Roman" w:cs="Times New Roman"/>
          <w:szCs w:val="24"/>
        </w:rPr>
        <w:t xml:space="preserve">ργεί ανακριτικές πράξεις. </w:t>
      </w:r>
    </w:p>
    <w:p w14:paraId="7408150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νομοτεχνική βελτίωση έχει ως εξής, λοιπόν: </w:t>
      </w:r>
    </w:p>
    <w:p w14:paraId="7408151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Το δεύτερο εδάφιο της υπό τροποποίηση της περίπτωσης </w:t>
      </w:r>
      <w:r>
        <w:rPr>
          <w:rFonts w:eastAsia="Times New Roman" w:cs="Times New Roman"/>
          <w:szCs w:val="24"/>
        </w:rPr>
        <w:t xml:space="preserve">β΄ </w:t>
      </w:r>
      <w:r>
        <w:rPr>
          <w:rFonts w:eastAsia="Times New Roman" w:cs="Times New Roman"/>
          <w:szCs w:val="24"/>
        </w:rPr>
        <w:t>της παραγράφου 5 του άρθρου 10 του ν.4494/2017 (</w:t>
      </w:r>
      <w:r>
        <w:rPr>
          <w:rFonts w:eastAsia="Times New Roman" w:cs="Times New Roman"/>
          <w:szCs w:val="24"/>
        </w:rPr>
        <w:t>Α΄</w:t>
      </w:r>
      <w:r>
        <w:rPr>
          <w:rFonts w:eastAsia="Times New Roman" w:cs="Times New Roman"/>
          <w:szCs w:val="24"/>
        </w:rPr>
        <w:t xml:space="preserve"> 165) ανα</w:t>
      </w:r>
      <w:r>
        <w:rPr>
          <w:rFonts w:eastAsia="Times New Roman" w:cs="Times New Roman"/>
          <w:szCs w:val="24"/>
        </w:rPr>
        <w:lastRenderedPageBreak/>
        <w:t>διατυπώνεται ως εξής: «Για τον σκοπό αυτό οι Οικονομικοί Επιθεωρητές</w:t>
      </w:r>
      <w:r>
        <w:rPr>
          <w:rFonts w:eastAsia="Times New Roman" w:cs="Times New Roman"/>
          <w:szCs w:val="24"/>
        </w:rPr>
        <w:t xml:space="preserve"> διενεργούν προκαταρκτική εξέταση ή προανάκριση κατόπιν εισαγγελικής παραγγελίας, ενώ συνεργάζονται και επιχειρούν κατά περίπτωση σε συνεργασία με τις συναρμόδιες Υπηρεσίες, καθώς και τις εισαγγελικές και διωκτικές Αρχές, σύμφωνα με τις ισχύουσες διατάξεις</w:t>
      </w:r>
      <w:r>
        <w:rPr>
          <w:rFonts w:eastAsia="Times New Roman" w:cs="Times New Roman"/>
          <w:szCs w:val="24"/>
        </w:rPr>
        <w:t>».</w:t>
      </w:r>
    </w:p>
    <w:p w14:paraId="7408151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p>
    <w:p w14:paraId="7408151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την προαναφερθείσα νομοτεχνική βελτίωση, η οποία έχει ως εξής: </w:t>
      </w:r>
    </w:p>
    <w:p w14:paraId="74081513" w14:textId="77777777" w:rsidR="00144DA9" w:rsidRDefault="002549EE">
      <w:pPr>
        <w:spacing w:line="600" w:lineRule="auto"/>
        <w:ind w:firstLine="720"/>
        <w:jc w:val="center"/>
        <w:rPr>
          <w:rFonts w:eastAsia="Times New Roman" w:cs="Times New Roman"/>
          <w:color w:val="FF0000"/>
          <w:szCs w:val="24"/>
        </w:rPr>
      </w:pPr>
      <w:r w:rsidRPr="003D7B47">
        <w:rPr>
          <w:rFonts w:eastAsia="Times New Roman" w:cs="Times New Roman"/>
          <w:color w:val="FF0000"/>
          <w:szCs w:val="24"/>
        </w:rPr>
        <w:t>(Αλλαγή σελίδας)</w:t>
      </w:r>
    </w:p>
    <w:p w14:paraId="74081514" w14:textId="77777777" w:rsidR="00144DA9" w:rsidRDefault="002549EE">
      <w:pPr>
        <w:spacing w:line="600" w:lineRule="auto"/>
        <w:ind w:firstLine="720"/>
        <w:jc w:val="center"/>
        <w:rPr>
          <w:rFonts w:eastAsia="Times New Roman" w:cs="Times New Roman"/>
          <w:szCs w:val="24"/>
        </w:rPr>
      </w:pPr>
      <w:r>
        <w:rPr>
          <w:rFonts w:eastAsia="Times New Roman" w:cs="Times New Roman"/>
          <w:szCs w:val="24"/>
        </w:rPr>
        <w:t xml:space="preserve">(Να καταχωριστεί η </w:t>
      </w:r>
      <w:r>
        <w:rPr>
          <w:rFonts w:eastAsia="Times New Roman" w:cs="Times New Roman"/>
          <w:szCs w:val="24"/>
        </w:rPr>
        <w:t>σελ. 11)</w:t>
      </w:r>
    </w:p>
    <w:p w14:paraId="74081515" w14:textId="77777777" w:rsidR="00144DA9" w:rsidRDefault="002549EE">
      <w:pPr>
        <w:spacing w:line="600" w:lineRule="auto"/>
        <w:ind w:firstLine="720"/>
        <w:jc w:val="center"/>
        <w:rPr>
          <w:rFonts w:eastAsia="Times New Roman" w:cs="Times New Roman"/>
          <w:color w:val="FF0000"/>
          <w:szCs w:val="24"/>
        </w:rPr>
      </w:pPr>
      <w:r w:rsidRPr="003D7B47">
        <w:rPr>
          <w:rFonts w:eastAsia="Times New Roman" w:cs="Times New Roman"/>
          <w:color w:val="FF0000"/>
          <w:szCs w:val="24"/>
        </w:rPr>
        <w:lastRenderedPageBreak/>
        <w:t>(Αλλαγή σελίδας)</w:t>
      </w:r>
    </w:p>
    <w:p w14:paraId="7408151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r>
        <w:rPr>
          <w:rFonts w:eastAsia="Times New Roman" w:cs="Times New Roman"/>
          <w:szCs w:val="24"/>
        </w:rPr>
        <w:t xml:space="preserve"> τον</w:t>
      </w:r>
      <w:r>
        <w:rPr>
          <w:rFonts w:eastAsia="Times New Roman" w:cs="Times New Roman"/>
          <w:szCs w:val="24"/>
        </w:rPr>
        <w:t xml:space="preserve"> κ</w:t>
      </w:r>
      <w:r>
        <w:rPr>
          <w:rFonts w:eastAsia="Times New Roman" w:cs="Times New Roman"/>
          <w:szCs w:val="24"/>
        </w:rPr>
        <w:t>ύριο</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w:t>
      </w:r>
    </w:p>
    <w:p w14:paraId="7408151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Πρόεδρε, θα ήθελα τον λόγο για ένα ζήτημα επί της διαδικασίας.</w:t>
      </w:r>
    </w:p>
    <w:p w14:paraId="7408151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κυρία Κανέλλη.</w:t>
      </w:r>
    </w:p>
    <w:p w14:paraId="7408151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Χθες το βρ</w:t>
      </w:r>
      <w:r>
        <w:rPr>
          <w:rFonts w:eastAsia="Times New Roman" w:cs="Times New Roman"/>
          <w:szCs w:val="24"/>
        </w:rPr>
        <w:t xml:space="preserve">άδυ, για δύο συμφωνίες, που συζητήθηκαν στην </w:t>
      </w:r>
      <w:r>
        <w:rPr>
          <w:rFonts w:eastAsia="Times New Roman" w:cs="Times New Roman"/>
          <w:szCs w:val="24"/>
        </w:rPr>
        <w:t>ε</w:t>
      </w:r>
      <w:r>
        <w:rPr>
          <w:rFonts w:eastAsia="Times New Roman" w:cs="Times New Roman"/>
          <w:szCs w:val="24"/>
        </w:rPr>
        <w:t xml:space="preserve">πιτροπή αναλυτικά και διεξοδικά πριν από το Πάσχα, παραλάβαμε τροπολογίες διαστάσεων νομοσχεδίων. Στις </w:t>
      </w:r>
      <w:r w:rsidRPr="00F4197B">
        <w:rPr>
          <w:rFonts w:eastAsia="Times New Roman" w:cs="Times New Roman"/>
          <w:szCs w:val="24"/>
        </w:rPr>
        <w:t>20</w:t>
      </w:r>
      <w:r>
        <w:rPr>
          <w:rFonts w:eastAsia="Times New Roman" w:cs="Times New Roman"/>
          <w:szCs w:val="24"/>
        </w:rPr>
        <w:t xml:space="preserve">.05΄ παραλάβαμε τροπολογία σαράντα σελίδων. Φαντάζομαι ότι η Κυβέρνηση επιθυμεί να τιμά τις Ένοπλες Δυνάμεις. </w:t>
      </w:r>
    </w:p>
    <w:p w14:paraId="7408151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ζητήματα που αρχίζουν από τα μερίσματα, το μετοχικό ταμείο, το οικονομικό έγκλημα, την αξιοποίηση περιουσιακών στοιχείων είναι μεγ</w:t>
      </w:r>
      <w:r>
        <w:rPr>
          <w:rFonts w:eastAsia="Times New Roman" w:cs="Times New Roman"/>
          <w:szCs w:val="24"/>
        </w:rPr>
        <w:t xml:space="preserve">έθους νομοσχεδίου. Δεν μπορείτε να φανταστείτε πόσα ζητήματα σε σαράντα σελίδες με άρθρα και είναι μία μόνο τροπολογία. </w:t>
      </w:r>
    </w:p>
    <w:p w14:paraId="7408151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Και ερχόμαστε σε μια κρίσιμη εποχή και για τις Ένοπλες Δυνάμεις και για τη χώρα και με όσα έχουν συμβεί τον τελευταίο καιρό κυριολεκτικ</w:t>
      </w:r>
      <w:r>
        <w:rPr>
          <w:rFonts w:eastAsia="Times New Roman" w:cs="Times New Roman"/>
          <w:szCs w:val="24"/>
        </w:rPr>
        <w:t>ά να «</w:t>
      </w:r>
      <w:proofErr w:type="spellStart"/>
      <w:r>
        <w:rPr>
          <w:rFonts w:eastAsia="Times New Roman" w:cs="Times New Roman"/>
          <w:szCs w:val="24"/>
        </w:rPr>
        <w:t>πατσαβουριάσουμε</w:t>
      </w:r>
      <w:proofErr w:type="spellEnd"/>
      <w:r>
        <w:rPr>
          <w:rFonts w:eastAsia="Times New Roman" w:cs="Times New Roman"/>
          <w:szCs w:val="24"/>
        </w:rPr>
        <w:t xml:space="preserve">» χρονικά, πάνω σε δύο συμβάσεις -η μία για το </w:t>
      </w:r>
      <w:r>
        <w:rPr>
          <w:rFonts w:eastAsia="Times New Roman" w:cs="Times New Roman"/>
          <w:szCs w:val="24"/>
          <w:lang w:val="en-US"/>
        </w:rPr>
        <w:t>SHAPE</w:t>
      </w:r>
      <w:r>
        <w:rPr>
          <w:rFonts w:eastAsia="Times New Roman" w:cs="Times New Roman"/>
          <w:szCs w:val="24"/>
        </w:rPr>
        <w:t xml:space="preserve"> και η άλλη για το </w:t>
      </w:r>
      <w:proofErr w:type="spellStart"/>
      <w:r>
        <w:rPr>
          <w:rFonts w:eastAsia="Times New Roman" w:cs="Times New Roman"/>
          <w:szCs w:val="24"/>
        </w:rPr>
        <w:t>Χασιμιτικό</w:t>
      </w:r>
      <w:proofErr w:type="spellEnd"/>
      <w:r>
        <w:rPr>
          <w:rFonts w:eastAsia="Times New Roman" w:cs="Times New Roman"/>
          <w:szCs w:val="24"/>
        </w:rPr>
        <w:t xml:space="preserve"> Βασίλειο της Ιορδανίας- μια σειρά από ζητήματα τα οποία απαιτούν διεξοδική συζήτηση και ενδεχομένως τροποποιήσεις. </w:t>
      </w:r>
    </w:p>
    <w:p w14:paraId="7408151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πριν καλά-καλά κάτσουμε μπροστά </w:t>
      </w:r>
      <w:r>
        <w:rPr>
          <w:rFonts w:eastAsia="Times New Roman" w:cs="Times New Roman"/>
          <w:szCs w:val="24"/>
        </w:rPr>
        <w:t>στις σαράντα σελίδες, έρχεται -δικαιολογημένα, θα την αποδεχτώ όπως είναι- από το Υπουργείο Δικαιοσύνης μια τροποποίηση -ακούστε τώρα!- για να είμαστε σαφέστεροι και δημοκρατικότεροι, επί της προσωποποίησης του προσώπου</w:t>
      </w:r>
      <w:r>
        <w:rPr>
          <w:rFonts w:eastAsia="Times New Roman" w:cs="Times New Roman"/>
          <w:szCs w:val="24"/>
        </w:rPr>
        <w:t>,</w:t>
      </w:r>
      <w:r>
        <w:rPr>
          <w:rFonts w:eastAsia="Times New Roman" w:cs="Times New Roman"/>
          <w:szCs w:val="24"/>
        </w:rPr>
        <w:t xml:space="preserve"> που θα ασκήσει τη δίωξη.</w:t>
      </w:r>
    </w:p>
    <w:p w14:paraId="7408151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Αυτό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την επόμενη σύμβαση.</w:t>
      </w:r>
    </w:p>
    <w:p w14:paraId="7408151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Είμαστε σοβαροί; Δεν μπορώ να κάνω την καταγγελία, την οποία οφείλετε να προσυπογράψετε και εσείς και να εξηγήσει ο Υπουργός ποια η σπουδή;</w:t>
      </w:r>
    </w:p>
    <w:p w14:paraId="7408151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κυρία Κανέλλη.</w:t>
      </w:r>
    </w:p>
    <w:p w14:paraId="7408152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Ποια η σπουδή πριν ξεκινήσουμε; Για ποιο λόγο αυτά τα ζητήματα τα φέρατε εδώ και τώρα και έτσι;</w:t>
      </w:r>
    </w:p>
    <w:p w14:paraId="7408152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το εξηγήσει. Είναι για την επόμενη κύρωση.</w:t>
      </w:r>
    </w:p>
    <w:p w14:paraId="7408152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Το Προεδρείο ήταν «</w:t>
      </w:r>
      <w:r>
        <w:rPr>
          <w:rFonts w:eastAsia="Times New Roman" w:cs="Times New Roman"/>
          <w:szCs w:val="24"/>
          <w:lang w:val="en-US"/>
        </w:rPr>
        <w:t>extra</w:t>
      </w:r>
      <w:r>
        <w:rPr>
          <w:rFonts w:eastAsia="Times New Roman" w:cs="Times New Roman"/>
          <w:szCs w:val="24"/>
        </w:rPr>
        <w:t xml:space="preserve"> </w:t>
      </w:r>
      <w:r>
        <w:rPr>
          <w:rFonts w:eastAsia="Times New Roman" w:cs="Times New Roman"/>
          <w:szCs w:val="24"/>
          <w:lang w:val="en-US"/>
        </w:rPr>
        <w:t>large</w:t>
      </w:r>
      <w:r>
        <w:rPr>
          <w:rFonts w:eastAsia="Times New Roman" w:cs="Times New Roman"/>
          <w:szCs w:val="24"/>
        </w:rPr>
        <w:t>» εν προκειμέν</w:t>
      </w:r>
      <w:r>
        <w:rPr>
          <w:rFonts w:eastAsia="Times New Roman" w:cs="Times New Roman"/>
          <w:szCs w:val="24"/>
        </w:rPr>
        <w:t xml:space="preserve">ω. Πάμε στην κυρία </w:t>
      </w:r>
      <w:proofErr w:type="spellStart"/>
      <w:r>
        <w:rPr>
          <w:rFonts w:eastAsia="Times New Roman" w:cs="Times New Roman"/>
          <w:szCs w:val="24"/>
        </w:rPr>
        <w:t>Αυλωνίτου</w:t>
      </w:r>
      <w:proofErr w:type="spellEnd"/>
      <w:r>
        <w:rPr>
          <w:rFonts w:eastAsia="Times New Roman" w:cs="Times New Roman"/>
          <w:szCs w:val="24"/>
        </w:rPr>
        <w:t>.</w:t>
      </w:r>
    </w:p>
    <w:p w14:paraId="7408152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να κάνουμε μια συζήτηση.</w:t>
      </w:r>
    </w:p>
    <w:p w14:paraId="7408152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Είναι διαφορετικοί οι εισηγητές.</w:t>
      </w:r>
    </w:p>
    <w:p w14:paraId="7408152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είμαι ένας. Ας γίνει μια συζήτηση όπου είναι ένας ο εισηγητής.</w:t>
      </w:r>
    </w:p>
    <w:p w14:paraId="7408152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w:t>
      </w:r>
      <w:r>
        <w:rPr>
          <w:rFonts w:eastAsia="Times New Roman" w:cs="Times New Roman"/>
          <w:b/>
          <w:szCs w:val="24"/>
        </w:rPr>
        <w:t>ιος Βαρεμένος):</w:t>
      </w:r>
      <w:r>
        <w:rPr>
          <w:rFonts w:eastAsia="Times New Roman" w:cs="Times New Roman"/>
          <w:szCs w:val="24"/>
        </w:rPr>
        <w:t xml:space="preserve"> Και πώς να γίνει; Να μιλάει ο ένας μετά τον άλλον;</w:t>
      </w:r>
    </w:p>
    <w:p w14:paraId="7408152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 έχουμε ξανακάνει.</w:t>
      </w:r>
    </w:p>
    <w:p w14:paraId="7408152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Συμφωνεί το Σώμα;</w:t>
      </w:r>
    </w:p>
    <w:p w14:paraId="7408152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7408152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ο ένας μ</w:t>
      </w:r>
      <w:r>
        <w:rPr>
          <w:rFonts w:eastAsia="Times New Roman" w:cs="Times New Roman"/>
          <w:szCs w:val="24"/>
        </w:rPr>
        <w:t>ετά τον άλλον.</w:t>
      </w:r>
    </w:p>
    <w:p w14:paraId="7408152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Αυλωνίτου</w:t>
      </w:r>
      <w:proofErr w:type="spellEnd"/>
      <w:r>
        <w:rPr>
          <w:rFonts w:eastAsia="Times New Roman" w:cs="Times New Roman"/>
          <w:szCs w:val="24"/>
        </w:rPr>
        <w:t>.</w:t>
      </w:r>
    </w:p>
    <w:p w14:paraId="7408152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Έχουμε συμφωνήσει εμείς, κύριε Πρόεδρε.</w:t>
      </w:r>
    </w:p>
    <w:p w14:paraId="7408152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Να κάνω εισήγηση επί της συμφωνίας;</w:t>
      </w:r>
    </w:p>
    <w:p w14:paraId="7408152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Έχετε συμφωνήσει. Έχετε δίκιο.</w:t>
      </w:r>
    </w:p>
    <w:p w14:paraId="7408152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είχε διατυπώσει επιφυλάξεις; </w:t>
      </w:r>
    </w:p>
    <w:p w14:paraId="7408153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ΣΙΜΟΣ </w:t>
      </w:r>
      <w:r>
        <w:rPr>
          <w:rFonts w:eastAsia="Times New Roman" w:cs="Times New Roman"/>
          <w:b/>
          <w:szCs w:val="24"/>
        </w:rPr>
        <w:t>ΚΕΔΙΚΟΓΛΟΥ:</w:t>
      </w:r>
      <w:r>
        <w:rPr>
          <w:rFonts w:eastAsia="Times New Roman" w:cs="Times New Roman"/>
          <w:szCs w:val="24"/>
        </w:rPr>
        <w:t xml:space="preserve"> Μάλιστα.</w:t>
      </w:r>
    </w:p>
    <w:p w14:paraId="7408153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Επιφυλαχτήκατε για παν ενδεχόμενο. Δεν υπάρχει το ενδεχόμενο, επομένως πάμε στον επόμενο. Ποιος έχει αντίρρηση; </w:t>
      </w:r>
    </w:p>
    <w:p w14:paraId="7408153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έχουμε επιφυλάξεις.</w:t>
      </w:r>
    </w:p>
    <w:p w14:paraId="7408153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 αλλά γι</w:t>
      </w:r>
      <w:r>
        <w:rPr>
          <w:rFonts w:eastAsia="Times New Roman" w:cs="Times New Roman"/>
          <w:szCs w:val="24"/>
        </w:rPr>
        <w:t>α παν ενδεχόμενο κι εσείς. Θέλετε να μιλήσετε τώρα;</w:t>
      </w:r>
    </w:p>
    <w:p w14:paraId="7408153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Αν μου επιτρέπετε, για δέκα δευτερόλεπτα μια διαδικαστική πρόταση, η οποία ίσως σας βοηθήσει. Επειδή υπάρχουν τροπολογίες, μήπως να πάρουν τον λόγο όλα τα κόμματα; Υπάρχουν τέσσερις τροπ</w:t>
      </w:r>
      <w:r>
        <w:rPr>
          <w:rFonts w:eastAsia="Times New Roman" w:cs="Times New Roman"/>
          <w:szCs w:val="24"/>
        </w:rPr>
        <w:t>ολογίες.</w:t>
      </w:r>
    </w:p>
    <w:p w14:paraId="7408153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Μάλιστα. </w:t>
      </w:r>
    </w:p>
    <w:p w14:paraId="7408153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7408153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w:t>
      </w:r>
    </w:p>
    <w:p w14:paraId="7408153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Εμείς κρατήσαμε μια επιφύλαξη. Είναι μια πάγια τακτική που ακολουθούμε, κύριε Πρόεδρε, προκειμένου να πάρουμε τον λόγο στην Ολομέλεια -καλή ώρα</w:t>
      </w:r>
      <w:r>
        <w:rPr>
          <w:rFonts w:eastAsia="Times New Roman" w:cs="Times New Roman"/>
          <w:szCs w:val="24"/>
        </w:rPr>
        <w:t xml:space="preserve"> τώρα- ούτως ώστε με τον λόγο μας, όχι επί του συγκεκριμένου θέματος των συμβάσεων, αλλά επί όλων των θεμάτων, τα οποία τρέχουν και αφορούν τη χώρα μας και το </w:t>
      </w:r>
      <w:r>
        <w:rPr>
          <w:rFonts w:eastAsia="Times New Roman" w:cs="Times New Roman"/>
          <w:szCs w:val="24"/>
        </w:rPr>
        <w:lastRenderedPageBreak/>
        <w:t>Υπουργείο, να μπορούμε να έχουμε έναν λόγο και να μην φαίνεται ότι η Αίθουσα αγνοεί αυτά που συμβ</w:t>
      </w:r>
      <w:r>
        <w:rPr>
          <w:rFonts w:eastAsia="Times New Roman" w:cs="Times New Roman"/>
          <w:szCs w:val="24"/>
        </w:rPr>
        <w:t>αίνουν έξω από αυτήν.</w:t>
      </w:r>
    </w:p>
    <w:p w14:paraId="7408153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Πρώτον, θέλω να πω δηλαδή, κύριε Πρόεδρε, ότι δεν υπάρχει ουσιαστικός λόγος, όπως είπα και στην </w:t>
      </w:r>
      <w:r>
        <w:rPr>
          <w:rFonts w:eastAsia="Times New Roman" w:cs="Times New Roman"/>
          <w:szCs w:val="24"/>
        </w:rPr>
        <w:t>ε</w:t>
      </w:r>
      <w:r>
        <w:rPr>
          <w:rFonts w:eastAsia="Times New Roman" w:cs="Times New Roman"/>
          <w:szCs w:val="24"/>
        </w:rPr>
        <w:t xml:space="preserve">πιτροπή να πούμε «όχι» στις δύο συμβάσεις και θα πούμε «ναι», θα ψηφίσουμε θετικά. </w:t>
      </w:r>
    </w:p>
    <w:p w14:paraId="7408153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Όμως, για τις τροπολογίες, ακόμα και για μια</w:t>
      </w:r>
      <w:r>
        <w:rPr>
          <w:rFonts w:eastAsia="Times New Roman" w:cs="Times New Roman"/>
          <w:szCs w:val="24"/>
        </w:rPr>
        <w:t>,</w:t>
      </w:r>
      <w:r>
        <w:rPr>
          <w:rFonts w:eastAsia="Times New Roman" w:cs="Times New Roman"/>
          <w:szCs w:val="24"/>
        </w:rPr>
        <w:t xml:space="preserve"> που έχο</w:t>
      </w:r>
      <w:r>
        <w:rPr>
          <w:rFonts w:eastAsia="Times New Roman" w:cs="Times New Roman"/>
          <w:szCs w:val="24"/>
        </w:rPr>
        <w:t xml:space="preserve">υμε μια θετική προσέγγιση και εμείς οι δύο με τον κ. Θεοχαρόπουλο, αλλά και ο τομέας μας, είναι τέτοια η πρακτική, ειδικά με την τροπολογία για την οποία έκανε λόγο η κ. Κανέλλη -λέω τα ίδια, να μην επαναλάβω- ώστε θα κρατήσουμε αρνητική στάση και για τις </w:t>
      </w:r>
      <w:r>
        <w:rPr>
          <w:rFonts w:eastAsia="Times New Roman" w:cs="Times New Roman"/>
          <w:szCs w:val="24"/>
        </w:rPr>
        <w:t xml:space="preserve">τέσσερις τροπολογίες. </w:t>
      </w:r>
    </w:p>
    <w:p w14:paraId="7408153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Τώρα, αξιοποιώντας και όχι εκμεταλλευόμενος την παρουσία του Υπουργού εδώ, θέλω να του πω το εξής: Έχουμε συγκρουστεί </w:t>
      </w:r>
      <w:r>
        <w:rPr>
          <w:rFonts w:eastAsia="Times New Roman" w:cs="Times New Roman"/>
          <w:szCs w:val="24"/>
        </w:rPr>
        <w:lastRenderedPageBreak/>
        <w:t>για πολλά θέματα και θα συγκρουστούμε ξανά. Ωστόσο, η χώρα περνάει κάποιες σημαντικές δυσκολίες, που αφορούν και τη</w:t>
      </w:r>
      <w:r>
        <w:rPr>
          <w:rFonts w:eastAsia="Times New Roman" w:cs="Times New Roman"/>
          <w:szCs w:val="24"/>
        </w:rPr>
        <w:t>ν αρμοδιότητά σας. Το ξέρετε και το ξέρουμε. Συνεπώς, δεν είναι χώρος εδώ για μικροπολιτική.</w:t>
      </w:r>
    </w:p>
    <w:p w14:paraId="7408153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Ωστόσο, με πραγματική απορία, απευθύνομαι στον Υπουργό Άμυνας και τον ρωτώ: Η φράση του Αναπληρωτή Υπουργού, που είπε ότι η χώρα βρίσκεται σε ακήρυχτο πόλεμο με τη</w:t>
      </w:r>
      <w:r>
        <w:rPr>
          <w:rFonts w:eastAsia="Times New Roman" w:cs="Times New Roman"/>
          <w:szCs w:val="24"/>
        </w:rPr>
        <w:t xml:space="preserve">ν Τουρκία, είναι φράση που αποτυπώνει τη στάση της </w:t>
      </w:r>
      <w:r>
        <w:rPr>
          <w:rFonts w:eastAsia="Times New Roman" w:cs="Times New Roman"/>
          <w:szCs w:val="24"/>
        </w:rPr>
        <w:t>ε</w:t>
      </w:r>
      <w:r>
        <w:rPr>
          <w:rFonts w:eastAsia="Times New Roman" w:cs="Times New Roman"/>
          <w:szCs w:val="24"/>
        </w:rPr>
        <w:t xml:space="preserve">λληνικής Κυβέρνησης απέναντι στα συμφέροντα και τη δική σας προσωπικά ή είναι κάτι για το οποίο θα μπορούσε κανείς να εκφράσει και άλλη κυβερνητική άποψη; </w:t>
      </w:r>
    </w:p>
    <w:p w14:paraId="7408153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δύσκολες ώρες που περνάει η χώρα, εμείς ως </w:t>
      </w:r>
      <w:r>
        <w:rPr>
          <w:rFonts w:eastAsia="Times New Roman" w:cs="Times New Roman"/>
          <w:szCs w:val="24"/>
        </w:rPr>
        <w:t xml:space="preserve">Αντιπολίτευση προσπαθούμε να εναρμονιστούμε κατά τα εθνικά συμφέροντα και να μιλάμε με μια φωνή όλα τα κόμματα. Όμως, δεν ξέρουμε, κύριε Υπουργέ, πραγματικά, τι είναι αυτό που συγκροτεί την κυβερνητική γραμμή: Είναι οι φράσεις του κυβερνητικού εκπροσώπου, </w:t>
      </w:r>
      <w:r>
        <w:rPr>
          <w:rFonts w:eastAsia="Times New Roman" w:cs="Times New Roman"/>
          <w:szCs w:val="24"/>
        </w:rPr>
        <w:t xml:space="preserve">οι φράσεις του Αναπληρωτή σας για την ομηρία, για παράδειγμα, που εξέφρασε νομικές αντιρρήσεις, η φράση του ότι η Ελλάδα τώρα βρίσκεται σε ακήρυχτο πόλεμο με την Τουρκία ή κάποια άλλη φράση, την οποία πρέπει να τη βάλουμε κάτω και να κοιτάξουμε τα κόμματα </w:t>
      </w:r>
      <w:r>
        <w:rPr>
          <w:rFonts w:eastAsia="Times New Roman" w:cs="Times New Roman"/>
          <w:szCs w:val="24"/>
        </w:rPr>
        <w:t xml:space="preserve">πώς μπορούμε να εναρμονίσουμε την πρακτική μας; Θέλω επ’ αυτού μια πραγματική, από την πλευρά σας, αποσαφήνιση. </w:t>
      </w:r>
    </w:p>
    <w:p w14:paraId="7408153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είναι ήσσονος πολιτικής σημασίας, αλλά σοβαρής κατά την αξιολόγηση τη δική μας. Σας έχω κάνει σχετική ερώτηση. Δεν απαντήσατε. </w:t>
      </w:r>
      <w:r>
        <w:rPr>
          <w:rFonts w:eastAsia="Times New Roman" w:cs="Times New Roman"/>
          <w:szCs w:val="24"/>
        </w:rPr>
        <w:t xml:space="preserve">Δεν θέλω να δημαγωγώ, αλλά υπάρχει το δεδομένο -όπως είπα και στην ερώτησή μου, από τις 4-1-2018- όπου αξιωματικός χωρίς να επικαλείται την ιδιότητά του, </w:t>
      </w:r>
      <w:r>
        <w:rPr>
          <w:rFonts w:eastAsia="Times New Roman" w:cs="Times New Roman"/>
          <w:szCs w:val="24"/>
        </w:rPr>
        <w:t>κάνει μια ανάρτηση σ</w:t>
      </w:r>
      <w:r>
        <w:rPr>
          <w:rFonts w:eastAsia="Times New Roman" w:cs="Times New Roman"/>
          <w:szCs w:val="24"/>
        </w:rPr>
        <w:t>τα μέσα κοινωνικής δικτύωσης και το πληρώνει με απόσπαση. Το σκεφτόμαστε και σας ρ</w:t>
      </w:r>
      <w:r>
        <w:rPr>
          <w:rFonts w:eastAsia="Times New Roman" w:cs="Times New Roman"/>
          <w:szCs w:val="24"/>
        </w:rPr>
        <w:t xml:space="preserve">ωτάμε: Μήπως το πρόβλημά του ήταν ότι υπηρετούσε </w:t>
      </w:r>
      <w:r>
        <w:rPr>
          <w:rFonts w:eastAsia="Times New Roman" w:cs="Times New Roman"/>
          <w:szCs w:val="24"/>
        </w:rPr>
        <w:t>σ</w:t>
      </w:r>
      <w:r>
        <w:rPr>
          <w:rFonts w:eastAsia="Times New Roman" w:cs="Times New Roman"/>
          <w:szCs w:val="24"/>
        </w:rPr>
        <w:t>της Αναπληρώτριας Υπουργού Αμύνης κ. Γεννηματά, όταν ήταν στο Υπουργείο αυτό; Είναι δυνατόν να παρακολουθεί το Υπουργείο τι λέει κάθε αξιωματικός και να τον αντιμετωπίζει με βάση τα πολιτικά λεγόμενά του;</w:t>
      </w:r>
    </w:p>
    <w:p w14:paraId="7408153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πίσης, σας είχα πει εδώ, σε αυτήν την Αίθουσα ακριβώς, όταν συνεδρίαζε η Επιτροπή Εξωτερικών και Άμυνας, ότι έτσι όπως έχετε προσεγγίσει τα ζητήματα του συνδικαλισμού στον χώρο των Ενόπλων Δυνάμεων, θα έχουμε προβλήματα. Σας είχα πει ότι δεν πρέπει να επιδ</w:t>
      </w:r>
      <w:r>
        <w:rPr>
          <w:rFonts w:eastAsia="Times New Roman" w:cs="Times New Roman"/>
          <w:szCs w:val="24"/>
        </w:rPr>
        <w:t>εικνύετε μια μεροληπτική στάση υπέρ του ενός εκ των δύο φορέων και ότι πρέπει όλοι να δούμε με έναν τρόπο ενιαίο τον συνδικαλισμό σε αυτόν τον πολύ ευαίσθητο τομέα.</w:t>
      </w:r>
    </w:p>
    <w:p w14:paraId="74081540" w14:textId="77777777" w:rsidR="00144DA9" w:rsidRDefault="002549EE">
      <w:pPr>
        <w:spacing w:line="600" w:lineRule="auto"/>
        <w:ind w:firstLine="720"/>
        <w:jc w:val="both"/>
        <w:rPr>
          <w:rFonts w:eastAsia="Times New Roman" w:cs="Times New Roman"/>
          <w:szCs w:val="24"/>
        </w:rPr>
      </w:pPr>
      <w:proofErr w:type="spellStart"/>
      <w:r>
        <w:rPr>
          <w:rFonts w:eastAsia="Times New Roman" w:cs="Times New Roman"/>
          <w:szCs w:val="24"/>
        </w:rPr>
        <w:t>Εξεδόθη</w:t>
      </w:r>
      <w:proofErr w:type="spellEnd"/>
      <w:r>
        <w:rPr>
          <w:rFonts w:eastAsia="Times New Roman" w:cs="Times New Roman"/>
          <w:szCs w:val="24"/>
        </w:rPr>
        <w:t xml:space="preserve"> επί των δικών τους συγκρούσεων, η απόφαση 254/2018 του Πρωτοδικείου Αθηνών</w:t>
      </w:r>
      <w:r>
        <w:rPr>
          <w:rFonts w:eastAsia="Times New Roman" w:cs="Times New Roman"/>
          <w:szCs w:val="24"/>
        </w:rPr>
        <w:t>,</w:t>
      </w:r>
      <w:r>
        <w:rPr>
          <w:rFonts w:eastAsia="Times New Roman" w:cs="Times New Roman"/>
          <w:szCs w:val="24"/>
        </w:rPr>
        <w:t xml:space="preserve"> που κηρ</w:t>
      </w:r>
      <w:r>
        <w:rPr>
          <w:rFonts w:eastAsia="Times New Roman" w:cs="Times New Roman"/>
          <w:szCs w:val="24"/>
        </w:rPr>
        <w:t>ύττει εκτός των δεδομένων της νομικής πραγματικότητας της χώρας, την ΠΟΕΣ. Και όχι μόνο έχετε χρησιμοποιήσει αυτήν τη συνδικαλιστική ένωση για να εκπροσωπεί τον χώρο των στρατιωτικών σε διάφορα ειδικά όργανα, αλλά επιτρέπετε να διατυπώνουν οι αξιωματικοί α</w:t>
      </w:r>
      <w:r>
        <w:rPr>
          <w:rFonts w:eastAsia="Times New Roman" w:cs="Times New Roman"/>
          <w:szCs w:val="24"/>
        </w:rPr>
        <w:t>υτοί πολύ-</w:t>
      </w:r>
      <w:r>
        <w:rPr>
          <w:rFonts w:eastAsia="Times New Roman" w:cs="Times New Roman"/>
          <w:szCs w:val="24"/>
        </w:rPr>
        <w:lastRenderedPageBreak/>
        <w:t>πολύ βάναυσες και βάρβαρες εκφράσεις κατά της δικαιοσύνης. Πρέπει να το δείτε.</w:t>
      </w:r>
    </w:p>
    <w:p w14:paraId="7408154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Τέλος, πάλι σε αυτήν την Αίθουσα, σας είχα πει ότι αυτό το Σώμα των επιθεωρητών των εσωτερικών υποθέσεων, που έχετε δημιουργήσει, έχει πάρα πολλά προβλήματα κριτηρίων </w:t>
      </w:r>
      <w:r>
        <w:rPr>
          <w:rFonts w:eastAsia="Times New Roman" w:cs="Times New Roman"/>
          <w:szCs w:val="24"/>
        </w:rPr>
        <w:t xml:space="preserve">ένταξης των </w:t>
      </w:r>
      <w:r>
        <w:rPr>
          <w:rFonts w:eastAsia="Times New Roman" w:cs="Times New Roman"/>
          <w:szCs w:val="24"/>
        </w:rPr>
        <w:t>α</w:t>
      </w:r>
      <w:r>
        <w:rPr>
          <w:rFonts w:eastAsia="Times New Roman" w:cs="Times New Roman"/>
          <w:szCs w:val="24"/>
        </w:rPr>
        <w:t xml:space="preserve">ξιωματικών σε αυτό. </w:t>
      </w:r>
    </w:p>
    <w:p w14:paraId="7408154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Με βάση την τελευταία σας προκήρυξη για να πάρουν μέρος στις σχετικές διαδικασίες και να στελεχώσουν αυτόν τον νέο φορέα οι αξιωματικοί του στρατού, δημιουργούνται προβλήματα. Έχετε επίγνωση; Αν έχετε, παρακαλώ δώστε μας μ</w:t>
      </w:r>
      <w:r>
        <w:rPr>
          <w:rFonts w:eastAsia="Times New Roman" w:cs="Times New Roman"/>
          <w:szCs w:val="24"/>
        </w:rPr>
        <w:t>ια σύντομη απάντηση ή σχόλιο.</w:t>
      </w:r>
    </w:p>
    <w:p w14:paraId="7408154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Ευχαριστώ.</w:t>
      </w:r>
    </w:p>
    <w:p w14:paraId="7408154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xml:space="preserve">, έχετε τον λόγο. </w:t>
      </w:r>
    </w:p>
    <w:p w14:paraId="7408154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να ξεκαθαρίσουμε ότι για την κύρωση της Συμφωνίας Στρατιωτικής Συνεργασίας μεταξύ του Υπουργείου Εθνικής Άμυνας της Ε</w:t>
      </w:r>
      <w:r>
        <w:rPr>
          <w:rFonts w:eastAsia="Times New Roman" w:cs="Times New Roman"/>
          <w:szCs w:val="24"/>
        </w:rPr>
        <w:t xml:space="preserve">λληνικής Δημοκρατίας και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 δεν υπάρχουν αντιρρήσεις. Είναι σε ένα πλαίσιο συμφωνιών. Έχουν υπογραφεί πολλές αντίστοιχες. </w:t>
      </w:r>
    </w:p>
    <w:p w14:paraId="7408154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Όπως είχαμε πει και στην </w:t>
      </w:r>
      <w:r>
        <w:rPr>
          <w:rFonts w:eastAsia="Times New Roman" w:cs="Times New Roman"/>
          <w:szCs w:val="24"/>
        </w:rPr>
        <w:t>ε</w:t>
      </w:r>
      <w:r>
        <w:rPr>
          <w:rFonts w:eastAsia="Times New Roman" w:cs="Times New Roman"/>
          <w:szCs w:val="24"/>
        </w:rPr>
        <w:t>πιτροπή, θα θέλαμε την ενημέρωση για το πώς εξελίσσονται ανάλογες συμ</w:t>
      </w:r>
      <w:r>
        <w:rPr>
          <w:rFonts w:eastAsia="Times New Roman" w:cs="Times New Roman"/>
          <w:szCs w:val="24"/>
        </w:rPr>
        <w:t>φωνίες στα περασμένα χρόνια. Η τρέχουσα συγκυρία υπογραμμίζει ακόμα περισσότερο την ανάγκη τέτοιων συνεργασιών, οπότε είμαστε θετικοί.</w:t>
      </w:r>
    </w:p>
    <w:p w14:paraId="7408154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τροπολογίες, να συμφωνήσω με τη Βουλευτή κ. Κανέλλη και τον κ. Λοβέρδο ότι δεν είναι σωστή πρακτική να έρχονται την τελευταία στιγμή οι τροπολογίες, όπως είναι αυτή για παράδειγμα. Αφορά τη θεσμοθέτηση ειδικών προβλέψεων για τη συγκρότηση το</w:t>
      </w:r>
      <w:r>
        <w:rPr>
          <w:rFonts w:eastAsia="Times New Roman" w:cs="Times New Roman"/>
          <w:szCs w:val="24"/>
        </w:rPr>
        <w:t xml:space="preserve">υ </w:t>
      </w:r>
      <w:r>
        <w:rPr>
          <w:rFonts w:eastAsia="Times New Roman" w:cs="Times New Roman"/>
          <w:szCs w:val="24"/>
        </w:rPr>
        <w:t>σ</w:t>
      </w:r>
      <w:r>
        <w:rPr>
          <w:rFonts w:eastAsia="Times New Roman" w:cs="Times New Roman"/>
          <w:szCs w:val="24"/>
        </w:rPr>
        <w:t xml:space="preserve">υμβουλίου επιλογής προϊσταμένων των τακτικών πολιτικών υπαλλήλων του Υπουργείου Εθνικής Άμυνας. Δεν θα έπρεπε να έχουμε ακούσει και την άποψη του </w:t>
      </w:r>
      <w:r>
        <w:rPr>
          <w:rFonts w:eastAsia="Times New Roman" w:cs="Times New Roman"/>
          <w:szCs w:val="24"/>
        </w:rPr>
        <w:t>σ</w:t>
      </w:r>
      <w:r>
        <w:rPr>
          <w:rFonts w:eastAsia="Times New Roman" w:cs="Times New Roman"/>
          <w:szCs w:val="24"/>
        </w:rPr>
        <w:t xml:space="preserve">υλλόγου στην </w:t>
      </w:r>
      <w:r>
        <w:rPr>
          <w:rFonts w:eastAsia="Times New Roman" w:cs="Times New Roman"/>
          <w:szCs w:val="24"/>
        </w:rPr>
        <w:t>ε</w:t>
      </w:r>
      <w:r>
        <w:rPr>
          <w:rFonts w:eastAsia="Times New Roman" w:cs="Times New Roman"/>
          <w:szCs w:val="24"/>
        </w:rPr>
        <w:t>πιτροπή;</w:t>
      </w:r>
    </w:p>
    <w:p w14:paraId="7408154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Ως προς την τροπολογία για μεταφορά κεφαλαίων από εκμεταλλεύσεις του Στρατού Ξηράς,</w:t>
      </w:r>
      <w:r>
        <w:rPr>
          <w:rFonts w:eastAsia="Times New Roman" w:cs="Times New Roman"/>
          <w:szCs w:val="24"/>
        </w:rPr>
        <w:t xml:space="preserve"> όπως ΚΨΜ, λέσχες, πρατήρια στο ΤΕΘΑ, θέλουμε να υπογραμμίσουμε ότι απ’ αυτούς τους πόρους τροφοδοτείται ο ειδικός κλάδος οικονομικής ενίσχυσης μερισματού</w:t>
      </w:r>
      <w:r>
        <w:rPr>
          <w:rFonts w:eastAsia="Times New Roman" w:cs="Times New Roman"/>
          <w:szCs w:val="24"/>
        </w:rPr>
        <w:lastRenderedPageBreak/>
        <w:t>χων στρατού. Είναι ποσοστό επί της λειτουργίας των λεσχών. Απλώς να έχει ληφθεί η πρόνοια αυτό το ποσό</w:t>
      </w:r>
      <w:r>
        <w:rPr>
          <w:rFonts w:eastAsia="Times New Roman" w:cs="Times New Roman"/>
          <w:szCs w:val="24"/>
        </w:rPr>
        <w:t xml:space="preserve"> να μην μειωθεί. Από κάποιες επαφές</w:t>
      </w:r>
      <w:r>
        <w:rPr>
          <w:rFonts w:eastAsia="Times New Roman" w:cs="Times New Roman"/>
          <w:szCs w:val="24"/>
        </w:rPr>
        <w:t>,</w:t>
      </w:r>
      <w:r>
        <w:rPr>
          <w:rFonts w:eastAsia="Times New Roman" w:cs="Times New Roman"/>
          <w:szCs w:val="24"/>
        </w:rPr>
        <w:t xml:space="preserve"> που κάνουμε φαίνεται να μην υπάρχει τέτοιο ενδεχόμενο. Απλώς το υπογραμμίζουμε, γιατί στηρίζονται πάρα πολύ οι συνταξιούχοι απόστρατοι σε αυτή την ενίσχυση. </w:t>
      </w:r>
    </w:p>
    <w:p w14:paraId="7408154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Ως προς την τελευταία τροπολογία για την πρόληψη και διερεύνη</w:t>
      </w:r>
      <w:r>
        <w:rPr>
          <w:rFonts w:eastAsia="Times New Roman" w:cs="Times New Roman"/>
          <w:szCs w:val="24"/>
        </w:rPr>
        <w:t>ση οικονομικών εγκλημάτων, επειδή έχουμε καταψηφίσει το άρθρο 10, φυσικά δεν μπορούμε παρά να καταψηφίσουμε και την τροπολογία και να υπενθυμίσουμε ότι ο πολιτικός προϊστάμενος δεν μπορεί να έχει τον έλεγχο μιας τέτοιας υπηρεσίας.</w:t>
      </w:r>
    </w:p>
    <w:p w14:paraId="7408154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Καταψηφίζουμε όλες τις τρ</w:t>
      </w:r>
      <w:r>
        <w:rPr>
          <w:rFonts w:eastAsia="Times New Roman" w:cs="Times New Roman"/>
          <w:szCs w:val="24"/>
        </w:rPr>
        <w:t xml:space="preserve">οπολογίες. </w:t>
      </w:r>
    </w:p>
    <w:p w14:paraId="7408154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(ΤΑΣΟΣ) ΔΗΜΟΣΧΑΚΗΣ: </w:t>
      </w:r>
      <w:r>
        <w:rPr>
          <w:rFonts w:eastAsia="Times New Roman" w:cs="Times New Roman"/>
          <w:szCs w:val="24"/>
        </w:rPr>
        <w:t xml:space="preserve">Κύριε Πρόεδρε, ως προς την τροπολογία που αναφέρεται στη σχολή </w:t>
      </w:r>
      <w:r>
        <w:rPr>
          <w:rFonts w:eastAsia="Times New Roman" w:cs="Times New Roman"/>
          <w:szCs w:val="24"/>
          <w:lang w:val="en-US"/>
        </w:rPr>
        <w:t>SHAPE</w:t>
      </w:r>
      <w:r>
        <w:rPr>
          <w:rFonts w:eastAsia="Times New Roman" w:cs="Times New Roman"/>
          <w:szCs w:val="24"/>
        </w:rPr>
        <w:t xml:space="preserve"> του ΝΑΤΟ.</w:t>
      </w:r>
    </w:p>
    <w:p w14:paraId="7408154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Τώρα συζητάμε και για τη δεύτερη σύμβαση; Και για τις δυο συμβάσεις μιλάμε και για όλες τις τροπολογίες; </w:t>
      </w:r>
    </w:p>
    <w:p w14:paraId="7408154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Βαρεμένος):</w:t>
      </w:r>
      <w:r>
        <w:rPr>
          <w:rFonts w:eastAsia="Times New Roman" w:cs="Times New Roman"/>
          <w:szCs w:val="24"/>
        </w:rPr>
        <w:t xml:space="preserve"> Όχι. Τώρα μιλάμε για τις τρεις πρώτες τροπολογίες. </w:t>
      </w:r>
    </w:p>
    <w:p w14:paraId="7408154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Και γιατί σηκώνεται να μιλήσει για άλλο θέμα; </w:t>
      </w:r>
    </w:p>
    <w:p w14:paraId="7408154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Μετά θα μιλήσετε, κύριε </w:t>
      </w:r>
      <w:proofErr w:type="spellStart"/>
      <w:r>
        <w:rPr>
          <w:rFonts w:eastAsia="Times New Roman" w:cs="Times New Roman"/>
          <w:szCs w:val="24"/>
        </w:rPr>
        <w:t>Δημοσχάκη</w:t>
      </w:r>
      <w:proofErr w:type="spellEnd"/>
      <w:r>
        <w:rPr>
          <w:rFonts w:eastAsia="Times New Roman" w:cs="Times New Roman"/>
          <w:szCs w:val="24"/>
        </w:rPr>
        <w:t>.</w:t>
      </w:r>
    </w:p>
    <w:p w14:paraId="7408155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7408155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Ευχ</w:t>
      </w:r>
      <w:r>
        <w:rPr>
          <w:rFonts w:eastAsia="Times New Roman" w:cs="Times New Roman"/>
          <w:szCs w:val="24"/>
        </w:rPr>
        <w:t xml:space="preserve">αριστώ, κύριε Πρόεδρε. </w:t>
      </w:r>
    </w:p>
    <w:p w14:paraId="7408155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πρώτη σύμβαση μεταξύ του Υπουργείου Εθνικής Άμυνας της Ελλάδας και του ΝΑΤΟ για το </w:t>
      </w:r>
      <w:r>
        <w:rPr>
          <w:rFonts w:eastAsia="Times New Roman" w:cs="Times New Roman"/>
          <w:szCs w:val="24"/>
          <w:lang w:val="en-US"/>
        </w:rPr>
        <w:t>SHAPE</w:t>
      </w:r>
      <w:r>
        <w:rPr>
          <w:rFonts w:eastAsia="Times New Roman" w:cs="Times New Roman"/>
          <w:szCs w:val="24"/>
        </w:rPr>
        <w:t xml:space="preserve"> είναι στην ουσία μια τυπική υποχρέωση της πατρίδας μας </w:t>
      </w:r>
      <w:r>
        <w:rPr>
          <w:rFonts w:eastAsia="Times New Roman" w:cs="Times New Roman"/>
          <w:szCs w:val="24"/>
        </w:rPr>
        <w:t>στο πλαίσιο</w:t>
      </w:r>
      <w:r>
        <w:rPr>
          <w:rFonts w:eastAsia="Times New Roman" w:cs="Times New Roman"/>
          <w:szCs w:val="24"/>
        </w:rPr>
        <w:t xml:space="preserve"> μιας συμμαχίας, εν προκειμένω του ΝΑΤΟ, στην οποία κι ανήκουμε. </w:t>
      </w:r>
    </w:p>
    <w:p w14:paraId="7408155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Με την πα</w:t>
      </w:r>
      <w:r>
        <w:rPr>
          <w:rFonts w:eastAsia="Times New Roman" w:cs="Times New Roman"/>
          <w:szCs w:val="24"/>
        </w:rPr>
        <w:t xml:space="preserve">ρούσα κύρωση του συγκεκριμένου μνημονίου κατανόησης λαμβάνεται μέριμνα για τη χρηματοδότηση τόσο του σχεδιασμού όσο και της κατασκευής νέων εγκαταστάσεων για το σχολείο του </w:t>
      </w:r>
      <w:r>
        <w:rPr>
          <w:rFonts w:eastAsia="Times New Roman" w:cs="Times New Roman"/>
          <w:szCs w:val="24"/>
          <w:lang w:val="en-US"/>
        </w:rPr>
        <w:t>SHAPE</w:t>
      </w:r>
      <w:r>
        <w:rPr>
          <w:rFonts w:eastAsia="Times New Roman" w:cs="Times New Roman"/>
          <w:szCs w:val="24"/>
        </w:rPr>
        <w:t xml:space="preserve">, το Ανώτατο Στρατηγείο Συμμαχικών Δυνάμεων της Ευρώπης στην πόλη </w:t>
      </w:r>
      <w:proofErr w:type="spellStart"/>
      <w:r>
        <w:rPr>
          <w:rFonts w:eastAsia="Times New Roman" w:cs="Times New Roman"/>
          <w:szCs w:val="24"/>
        </w:rPr>
        <w:t>Μονς</w:t>
      </w:r>
      <w:proofErr w:type="spellEnd"/>
      <w:r>
        <w:rPr>
          <w:rFonts w:eastAsia="Times New Roman" w:cs="Times New Roman"/>
          <w:szCs w:val="24"/>
        </w:rPr>
        <w:t xml:space="preserve"> του Βελ</w:t>
      </w:r>
      <w:r>
        <w:rPr>
          <w:rFonts w:eastAsia="Times New Roman" w:cs="Times New Roman"/>
          <w:szCs w:val="24"/>
        </w:rPr>
        <w:t xml:space="preserve">γίου για τα παιδιά των εκεί υπηρετούντων αξιωματικών, αλλά και του πολιτικού προσωπικού. </w:t>
      </w:r>
    </w:p>
    <w:p w14:paraId="7408155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Θα τονίσουμε όπως έχουμε κάνει και σε ανάλογες επιτροπές ότι τα δεδομένα πλέον έχουν αλλάξει. Η </w:t>
      </w:r>
      <w:proofErr w:type="spellStart"/>
      <w:r>
        <w:rPr>
          <w:rFonts w:eastAsia="Times New Roman" w:cs="Times New Roman"/>
          <w:szCs w:val="24"/>
        </w:rPr>
        <w:t>γεωστρατηγική</w:t>
      </w:r>
      <w:proofErr w:type="spellEnd"/>
      <w:r>
        <w:rPr>
          <w:rFonts w:eastAsia="Times New Roman" w:cs="Times New Roman"/>
          <w:szCs w:val="24"/>
        </w:rPr>
        <w:t xml:space="preserve"> πραγματικότητα διαφέρει από αυτή της δεκαετίας του 1950.</w:t>
      </w:r>
      <w:r>
        <w:rPr>
          <w:rFonts w:eastAsia="Times New Roman" w:cs="Times New Roman"/>
          <w:szCs w:val="24"/>
        </w:rPr>
        <w:t xml:space="preserve"> Δεν υπάρχει πια το Σύμφωνο της Βαρσοβίας, δεν υφίστανται οι υποτιθέμενες απειλές που υπήρχαν κάποτε. Ο ρόλος του ΝΑΤΟ και η ύπαρξή του θα πρέπει να επανεξεταστεί. </w:t>
      </w:r>
    </w:p>
    <w:p w14:paraId="7408155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Τι ακριβώς εξυπηρετεί στην παρούσα συγκυρία το ΝΑΤΟ; Το ΝΑΤΟ</w:t>
      </w:r>
      <w:r>
        <w:rPr>
          <w:rFonts w:eastAsia="Times New Roman" w:cs="Times New Roman"/>
          <w:szCs w:val="24"/>
        </w:rPr>
        <w:t>,</w:t>
      </w:r>
      <w:r>
        <w:rPr>
          <w:rFonts w:eastAsia="Times New Roman" w:cs="Times New Roman"/>
          <w:szCs w:val="24"/>
        </w:rPr>
        <w:t xml:space="preserve"> μέχρι σήμερα τουλάχιστον</w:t>
      </w:r>
      <w:r>
        <w:rPr>
          <w:rFonts w:eastAsia="Times New Roman" w:cs="Times New Roman"/>
          <w:szCs w:val="24"/>
        </w:rPr>
        <w:t>,</w:t>
      </w:r>
      <w:r>
        <w:rPr>
          <w:rFonts w:eastAsia="Times New Roman" w:cs="Times New Roman"/>
          <w:szCs w:val="24"/>
        </w:rPr>
        <w:t xml:space="preserve"> λει</w:t>
      </w:r>
      <w:r>
        <w:rPr>
          <w:rFonts w:eastAsia="Times New Roman" w:cs="Times New Roman"/>
          <w:szCs w:val="24"/>
        </w:rPr>
        <w:t xml:space="preserve">τουργεί ως στρατιωτικός βραχίονας, ως αιχμή του δόρατος των αμερικανικών σχεδιασμών ενάντια στη Ρωσία. Ένα βασικό ερώτημα είναι </w:t>
      </w:r>
      <w:r>
        <w:rPr>
          <w:rFonts w:eastAsia="Times New Roman" w:cs="Times New Roman"/>
          <w:szCs w:val="24"/>
        </w:rPr>
        <w:t xml:space="preserve">πως </w:t>
      </w:r>
      <w:r>
        <w:rPr>
          <w:rFonts w:eastAsia="Times New Roman" w:cs="Times New Roman"/>
          <w:szCs w:val="24"/>
        </w:rPr>
        <w:t xml:space="preserve">θα λειτουργήσει πλέον. </w:t>
      </w:r>
    </w:p>
    <w:p w14:paraId="7408155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Το ΝΑΤΟ είναι παρωχημένο, γιατί δεν έχει βοηθήσει εναντίον της τρομοκρατίας, αλλά ο στρατιωτικός οργ</w:t>
      </w:r>
      <w:r>
        <w:rPr>
          <w:rFonts w:eastAsia="Times New Roman" w:cs="Times New Roman"/>
          <w:szCs w:val="24"/>
        </w:rPr>
        <w:t xml:space="preserve">ανισμός παραμένει </w:t>
      </w:r>
      <w:r>
        <w:rPr>
          <w:rFonts w:eastAsia="Times New Roman" w:cs="Times New Roman"/>
          <w:szCs w:val="24"/>
        </w:rPr>
        <w:lastRenderedPageBreak/>
        <w:t xml:space="preserve">πολύ σημαντικός γι’ αυτόν, όπως δήλωσε πρόσφατα ο νυν Πρόεδρος των Ηνωμένων Πολιτειών Ντόναλντ </w:t>
      </w:r>
      <w:proofErr w:type="spellStart"/>
      <w:r>
        <w:rPr>
          <w:rFonts w:eastAsia="Times New Roman" w:cs="Times New Roman"/>
          <w:szCs w:val="24"/>
        </w:rPr>
        <w:t>Τραμπ</w:t>
      </w:r>
      <w:proofErr w:type="spellEnd"/>
      <w:r>
        <w:rPr>
          <w:rFonts w:eastAsia="Times New Roman" w:cs="Times New Roman"/>
          <w:szCs w:val="24"/>
        </w:rPr>
        <w:t xml:space="preserve"> σε μια συνέντευξή του στην εφημερίδα </w:t>
      </w:r>
      <w:r>
        <w:rPr>
          <w:rFonts w:eastAsia="Times New Roman" w:cs="Times New Roman"/>
          <w:szCs w:val="24"/>
        </w:rPr>
        <w:t>«</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του Λονδίνου. Συνεπώς, η όποια συζήτηση και προβληματισμός αυτό το νόημα έχει, τον ρόλο </w:t>
      </w:r>
      <w:r>
        <w:rPr>
          <w:rFonts w:eastAsia="Times New Roman" w:cs="Times New Roman"/>
          <w:szCs w:val="24"/>
        </w:rPr>
        <w:t xml:space="preserve">δηλαδή, του ΝΑΤΟ και το ερώτημα αν έχει λόγο ύπαρξης πλέον. </w:t>
      </w:r>
    </w:p>
    <w:p w14:paraId="7408155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Δεν είδαμε τι έπραξε το ΝΑΤΟ στα Σεπτεμβριανά του 1955 στην Πόλη, δεν το είδαμε φυσικά στην Κύπρο μας όταν δεν εμπόδισε, αλλά αντίθετα βοήθησε την εδραίωση του </w:t>
      </w:r>
      <w:r>
        <w:rPr>
          <w:rFonts w:eastAsia="Times New Roman" w:cs="Times New Roman"/>
          <w:szCs w:val="24"/>
        </w:rPr>
        <w:t>«</w:t>
      </w:r>
      <w:r>
        <w:rPr>
          <w:rFonts w:eastAsia="Times New Roman" w:cs="Times New Roman"/>
          <w:szCs w:val="24"/>
        </w:rPr>
        <w:t>Αττίλα</w:t>
      </w:r>
      <w:r>
        <w:rPr>
          <w:rFonts w:eastAsia="Times New Roman" w:cs="Times New Roman"/>
          <w:szCs w:val="24"/>
        </w:rPr>
        <w:t>»</w:t>
      </w:r>
      <w:r>
        <w:rPr>
          <w:rFonts w:eastAsia="Times New Roman" w:cs="Times New Roman"/>
          <w:szCs w:val="24"/>
        </w:rPr>
        <w:t xml:space="preserve"> και των τετελεσμένων του, </w:t>
      </w:r>
      <w:r>
        <w:rPr>
          <w:rFonts w:eastAsia="Times New Roman" w:cs="Times New Roman"/>
          <w:szCs w:val="24"/>
        </w:rPr>
        <w:t xml:space="preserve">δεν το βλέπουμε ούτε τώρα που υποτίθεται ότι θα προστάτευε τα θαλάσσιά μας σύνορα, που σε τελική ανάλυση είναι και θαλάσσια σύνορα της συμμαχίας από τις συνεχείς ροές από την εισβολή στην ουσία των λαθρομεταναστών. Επίσης, δεν </w:t>
      </w:r>
      <w:r>
        <w:rPr>
          <w:rFonts w:eastAsia="Times New Roman" w:cs="Times New Roman"/>
          <w:szCs w:val="24"/>
        </w:rPr>
        <w:lastRenderedPageBreak/>
        <w:t>το είδαμε να παίρνει θέση για</w:t>
      </w:r>
      <w:r>
        <w:rPr>
          <w:rFonts w:eastAsia="Times New Roman" w:cs="Times New Roman"/>
          <w:szCs w:val="24"/>
        </w:rPr>
        <w:t xml:space="preserve"> τους δυο αξιωματικούς μας που είναι προφυλακισμένοι. </w:t>
      </w:r>
    </w:p>
    <w:p w14:paraId="7408155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Στην πράξη όμως είμαστε μέλη της συγκεκριμένης συμμαχίας, μετέχουμε στη δομή του συγκεκριμένου στρατηγείου και με δεδομένο ότι πρόκειται για κατασκευή του σχολείου του στρατηγείου, στην οποία θα φοιτού</w:t>
      </w:r>
      <w:r>
        <w:rPr>
          <w:rFonts w:eastAsia="Times New Roman" w:cs="Times New Roman"/>
          <w:szCs w:val="24"/>
        </w:rPr>
        <w:t>ν τα παιδιά στρατιωτικών, αλλά και του πολιτικού προσωπικού από την πατρίδα μας, θα ψηφίσουμε «</w:t>
      </w:r>
      <w:r>
        <w:rPr>
          <w:rFonts w:eastAsia="Times New Roman" w:cs="Times New Roman"/>
          <w:szCs w:val="24"/>
        </w:rPr>
        <w:t>παρών</w:t>
      </w:r>
      <w:r>
        <w:rPr>
          <w:rFonts w:eastAsia="Times New Roman" w:cs="Times New Roman"/>
          <w:szCs w:val="24"/>
        </w:rPr>
        <w:t xml:space="preserve">». </w:t>
      </w:r>
    </w:p>
    <w:p w14:paraId="74081559"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Σχετικά με την κύρωση της συμφωνίας μεταξύ της Ελλάδος και του </w:t>
      </w:r>
      <w:proofErr w:type="spellStart"/>
      <w:r>
        <w:rPr>
          <w:rFonts w:eastAsia="Times New Roman"/>
          <w:szCs w:val="24"/>
        </w:rPr>
        <w:t>Χασιμιτικού</w:t>
      </w:r>
      <w:proofErr w:type="spellEnd"/>
      <w:r>
        <w:rPr>
          <w:rFonts w:eastAsia="Times New Roman"/>
          <w:szCs w:val="24"/>
        </w:rPr>
        <w:t xml:space="preserve"> Βασιλείου της Ιορδανίας: Η συγκεκριμένη κύρωση, η οποία έρχεται με το παρόν σχέδιο νόμου, είχε υπογραφεί στην Αθήνα στις 22 Ιανουαρίου του 2001. Είναι μια από τις τυπικές κυρώσεις σ</w:t>
      </w:r>
      <w:r>
        <w:rPr>
          <w:rFonts w:eastAsia="Times New Roman"/>
          <w:szCs w:val="24"/>
        </w:rPr>
        <w:t>τρατιωτικής συνεργασίας της πατρίδας μας με άλλες χώ</w:t>
      </w:r>
      <w:r>
        <w:rPr>
          <w:rFonts w:eastAsia="Times New Roman"/>
          <w:szCs w:val="24"/>
        </w:rPr>
        <w:lastRenderedPageBreak/>
        <w:t>ρες. Καθορίσατε ένα ευρύ πλαίσιο συνεργασίας σε διάφορους τομείς, όπως για παράδειγμα αμυντικές βιομηχανίες, ανταλλαγή εμπειρίας και πληροφοριών σε στρατιωτικά αντικείμενα, στρατιωτική εκπαίδευση και διάφ</w:t>
      </w:r>
      <w:r>
        <w:rPr>
          <w:rFonts w:eastAsia="Times New Roman"/>
          <w:szCs w:val="24"/>
        </w:rPr>
        <w:t xml:space="preserve">ορους άλλους τομείς. Εδώ έχουμε τη στρατιωτική συνεργασία με την Ιορδανία. Στις συμφωνίες αυτές υποτίθεται ότι το ζητούμενο είναι τα ωφελήματα που αποκτάει η πατρίδα μας από τέτοιου τύπου συνεργασίες. </w:t>
      </w:r>
    </w:p>
    <w:p w14:paraId="7408155A"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ό,τι αφορά </w:t>
      </w:r>
      <w:r>
        <w:rPr>
          <w:rFonts w:eastAsia="Times New Roman"/>
          <w:szCs w:val="24"/>
        </w:rPr>
        <w:t>σ</w:t>
      </w:r>
      <w:r>
        <w:rPr>
          <w:rFonts w:eastAsia="Times New Roman"/>
          <w:szCs w:val="24"/>
        </w:rPr>
        <w:t>την Ιορδανία, είναι γνωστό ότι στον πόλ</w:t>
      </w:r>
      <w:r>
        <w:rPr>
          <w:rFonts w:eastAsia="Times New Roman"/>
          <w:szCs w:val="24"/>
        </w:rPr>
        <w:t xml:space="preserve">εμο με τη Συρία κατά του </w:t>
      </w:r>
      <w:proofErr w:type="spellStart"/>
      <w:r>
        <w:rPr>
          <w:rFonts w:eastAsia="Times New Roman"/>
          <w:szCs w:val="24"/>
        </w:rPr>
        <w:t>Άσαντ</w:t>
      </w:r>
      <w:proofErr w:type="spellEnd"/>
      <w:r>
        <w:rPr>
          <w:rFonts w:eastAsia="Times New Roman"/>
          <w:szCs w:val="24"/>
        </w:rPr>
        <w:t>, η Ιορδανία μαζί με την Τουρκία εκπαίδευσαν συμμορίτες και τους προώθησαν στο συριακό έδαφος. Ο αποκαλούμενος «Ελεύθερος Συριακός Στρατός», «</w:t>
      </w:r>
      <w:r>
        <w:rPr>
          <w:rFonts w:eastAsia="Times New Roman"/>
          <w:szCs w:val="24"/>
          <w:lang w:val="en-US"/>
        </w:rPr>
        <w:t>Free</w:t>
      </w:r>
      <w:r>
        <w:rPr>
          <w:rFonts w:eastAsia="Times New Roman"/>
          <w:szCs w:val="24"/>
        </w:rPr>
        <w:t xml:space="preserve"> </w:t>
      </w:r>
      <w:r>
        <w:rPr>
          <w:rFonts w:eastAsia="Times New Roman"/>
          <w:szCs w:val="24"/>
          <w:lang w:val="en-US"/>
        </w:rPr>
        <w:t>Syrian</w:t>
      </w:r>
      <w:r>
        <w:rPr>
          <w:rFonts w:eastAsia="Times New Roman"/>
          <w:szCs w:val="24"/>
        </w:rPr>
        <w:t xml:space="preserve"> </w:t>
      </w:r>
      <w:r>
        <w:rPr>
          <w:rFonts w:eastAsia="Times New Roman"/>
          <w:szCs w:val="24"/>
          <w:lang w:val="en-US"/>
        </w:rPr>
        <w:t>Army</w:t>
      </w:r>
      <w:r>
        <w:rPr>
          <w:rFonts w:eastAsia="Times New Roman"/>
          <w:szCs w:val="24"/>
        </w:rPr>
        <w:t xml:space="preserve">», ο γνωστός </w:t>
      </w:r>
      <w:r>
        <w:rPr>
          <w:rFonts w:eastAsia="Times New Roman"/>
          <w:szCs w:val="24"/>
          <w:lang w:val="en-US"/>
        </w:rPr>
        <w:t>FSA</w:t>
      </w:r>
      <w:r>
        <w:rPr>
          <w:rFonts w:eastAsia="Times New Roman"/>
          <w:szCs w:val="24"/>
        </w:rPr>
        <w:t>, εξοπλίστηκε με διάφορα οπλικά συστήματα μέσω Τουρκ</w:t>
      </w:r>
      <w:r>
        <w:rPr>
          <w:rFonts w:eastAsia="Times New Roman"/>
          <w:szCs w:val="24"/>
        </w:rPr>
        <w:t xml:space="preserve">ίας και Ιορδανίας. Ο </w:t>
      </w:r>
      <w:r>
        <w:rPr>
          <w:rFonts w:eastAsia="Times New Roman"/>
          <w:szCs w:val="24"/>
          <w:lang w:val="en-US"/>
        </w:rPr>
        <w:t>FSA</w:t>
      </w:r>
      <w:r>
        <w:rPr>
          <w:rFonts w:eastAsia="Times New Roman"/>
          <w:szCs w:val="24"/>
        </w:rPr>
        <w:t xml:space="preserve">, λοιπόν, ήταν ένα κατασκεύασμα </w:t>
      </w:r>
      <w:r>
        <w:rPr>
          <w:rFonts w:eastAsia="Times New Roman"/>
          <w:szCs w:val="24"/>
        </w:rPr>
        <w:lastRenderedPageBreak/>
        <w:t xml:space="preserve">των μυστικών υπηρεσιών των Ηνωμένων Πολιτειών, του Ισραήλ και της Σαουδικής Αραβίας. </w:t>
      </w:r>
    </w:p>
    <w:p w14:paraId="7408155B"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σχέδιά του, όμως, απέτυχαν μετά τη σθεναρή και ηρωική αντίσταση του συριακού λαού. Οι όποιες στρατιωτικές επιτυ</w:t>
      </w:r>
      <w:r>
        <w:rPr>
          <w:rFonts w:eastAsia="Times New Roman"/>
          <w:szCs w:val="24"/>
        </w:rPr>
        <w:t xml:space="preserve">χίες του </w:t>
      </w:r>
      <w:r>
        <w:rPr>
          <w:rFonts w:eastAsia="Times New Roman"/>
          <w:szCs w:val="24"/>
          <w:lang w:val="en-US"/>
        </w:rPr>
        <w:t>FSA</w:t>
      </w:r>
      <w:r>
        <w:rPr>
          <w:rFonts w:eastAsia="Times New Roman"/>
          <w:szCs w:val="24"/>
        </w:rPr>
        <w:t xml:space="preserve"> ήταν αποτέλεσμα απευθείας εντολών και τεχνικής βοήθειας από την Ιορδανία. Αν γυρίσουμε πίσω τον χρόνο, θα δούμε ότι από την Ιορδανία μουσουλμάνοι τρομοκράτες κινήθηκαν προς το Αφγανιστάν. Μεταξύ αυτών των μουσουλμάνων που συνέρρευσαν στο Αφγαν</w:t>
      </w:r>
      <w:r>
        <w:rPr>
          <w:rFonts w:eastAsia="Times New Roman"/>
          <w:szCs w:val="24"/>
        </w:rPr>
        <w:t xml:space="preserve">ιστάν ήταν και ο γνωστός Οσάμα Μπιν Λάντεν, το πρωτοπαλίκαρο της </w:t>
      </w:r>
      <w:r>
        <w:rPr>
          <w:rFonts w:eastAsia="Times New Roman"/>
          <w:szCs w:val="24"/>
          <w:lang w:val="en-US"/>
        </w:rPr>
        <w:t>CIA</w:t>
      </w:r>
      <w:r>
        <w:rPr>
          <w:rFonts w:eastAsia="Times New Roman"/>
          <w:szCs w:val="24"/>
        </w:rPr>
        <w:t xml:space="preserve">, η ομάδα του οποίου τελικά εξελίχθηκε με τις ευλογίες των Ηνωμένων Πολιτειών στη γνωστή σε όλους μας Αλ </w:t>
      </w:r>
      <w:proofErr w:type="spellStart"/>
      <w:r>
        <w:rPr>
          <w:rFonts w:eastAsia="Times New Roman"/>
          <w:szCs w:val="24"/>
        </w:rPr>
        <w:t>Κάιντα</w:t>
      </w:r>
      <w:proofErr w:type="spellEnd"/>
      <w:r>
        <w:rPr>
          <w:rFonts w:eastAsia="Times New Roman"/>
          <w:szCs w:val="24"/>
        </w:rPr>
        <w:t xml:space="preserve">. Η συνέχεια της Αλ </w:t>
      </w:r>
      <w:proofErr w:type="spellStart"/>
      <w:r>
        <w:rPr>
          <w:rFonts w:eastAsia="Times New Roman"/>
          <w:szCs w:val="24"/>
        </w:rPr>
        <w:t>Κάιντα</w:t>
      </w:r>
      <w:proofErr w:type="spellEnd"/>
      <w:r>
        <w:rPr>
          <w:rFonts w:eastAsia="Times New Roman"/>
          <w:szCs w:val="24"/>
        </w:rPr>
        <w:t xml:space="preserve"> είναι το σημερινό χαλιφάτο του ισλαμικού κράτους, </w:t>
      </w:r>
      <w:r>
        <w:rPr>
          <w:rFonts w:eastAsia="Times New Roman"/>
          <w:szCs w:val="24"/>
        </w:rPr>
        <w:t xml:space="preserve">ένας στρατός τρομοκρατών που γεννήθηκε στα σύνορα </w:t>
      </w:r>
      <w:r>
        <w:rPr>
          <w:rFonts w:eastAsia="Times New Roman"/>
          <w:szCs w:val="24"/>
        </w:rPr>
        <w:lastRenderedPageBreak/>
        <w:t xml:space="preserve">Συρίας – Τουρκίας και Συρίας – Ιορδανίας και χρηματοδοτήθηκε αφειδώς από τη Δύση για την καταπολέμηση της κοσμικής κυβέρνησης του </w:t>
      </w:r>
      <w:proofErr w:type="spellStart"/>
      <w:r>
        <w:rPr>
          <w:rFonts w:eastAsia="Times New Roman"/>
          <w:szCs w:val="24"/>
        </w:rPr>
        <w:t>Μπασάρ</w:t>
      </w:r>
      <w:proofErr w:type="spellEnd"/>
      <w:r>
        <w:rPr>
          <w:rFonts w:eastAsia="Times New Roman"/>
          <w:szCs w:val="24"/>
        </w:rPr>
        <w:t xml:space="preserve"> </w:t>
      </w:r>
      <w:proofErr w:type="spellStart"/>
      <w:r>
        <w:rPr>
          <w:rFonts w:eastAsia="Times New Roman"/>
          <w:szCs w:val="24"/>
        </w:rPr>
        <w:t>αλ</w:t>
      </w:r>
      <w:proofErr w:type="spellEnd"/>
      <w:r>
        <w:rPr>
          <w:rFonts w:eastAsia="Times New Roman"/>
          <w:szCs w:val="24"/>
        </w:rPr>
        <w:t xml:space="preserve"> </w:t>
      </w:r>
      <w:proofErr w:type="spellStart"/>
      <w:r>
        <w:rPr>
          <w:rFonts w:eastAsia="Times New Roman"/>
          <w:szCs w:val="24"/>
        </w:rPr>
        <w:t>Άσαντ</w:t>
      </w:r>
      <w:proofErr w:type="spellEnd"/>
      <w:r>
        <w:rPr>
          <w:rFonts w:eastAsia="Times New Roman"/>
          <w:szCs w:val="24"/>
        </w:rPr>
        <w:t xml:space="preserve"> και την αποσταθεροποίηση της Μέσης Ανατολής. </w:t>
      </w:r>
    </w:p>
    <w:p w14:paraId="7408155C"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Εδώ θέλω να συ</w:t>
      </w:r>
      <w:r>
        <w:rPr>
          <w:rFonts w:eastAsia="Times New Roman"/>
          <w:szCs w:val="24"/>
        </w:rPr>
        <w:t xml:space="preserve">μπληρώσω ότι οι επιθέσεις που δέχθηκε η Συρία ήταν τελείως αχρείαστες, γιατί ο Πρόεδρος </w:t>
      </w:r>
      <w:proofErr w:type="spellStart"/>
      <w:r>
        <w:rPr>
          <w:rFonts w:eastAsia="Times New Roman"/>
          <w:szCs w:val="24"/>
        </w:rPr>
        <w:t>Μπασάρ</w:t>
      </w:r>
      <w:proofErr w:type="spellEnd"/>
      <w:r>
        <w:rPr>
          <w:rFonts w:eastAsia="Times New Roman"/>
          <w:szCs w:val="24"/>
        </w:rPr>
        <w:t xml:space="preserve"> </w:t>
      </w:r>
      <w:proofErr w:type="spellStart"/>
      <w:r>
        <w:rPr>
          <w:rFonts w:eastAsia="Times New Roman"/>
          <w:szCs w:val="24"/>
        </w:rPr>
        <w:t>αλ</w:t>
      </w:r>
      <w:proofErr w:type="spellEnd"/>
      <w:r>
        <w:rPr>
          <w:rFonts w:eastAsia="Times New Roman"/>
          <w:szCs w:val="24"/>
        </w:rPr>
        <w:t xml:space="preserve"> </w:t>
      </w:r>
      <w:proofErr w:type="spellStart"/>
      <w:r>
        <w:rPr>
          <w:rFonts w:eastAsia="Times New Roman"/>
          <w:szCs w:val="24"/>
        </w:rPr>
        <w:t>Άσαντ</w:t>
      </w:r>
      <w:proofErr w:type="spellEnd"/>
      <w:r>
        <w:rPr>
          <w:rFonts w:eastAsia="Times New Roman"/>
          <w:szCs w:val="24"/>
        </w:rPr>
        <w:t xml:space="preserve"> δεν είχε κανέναν λόγο να ρίξει χημικά από τη στιγμή που κατάφερε και εδραιώθηκε, πολέμησε το </w:t>
      </w:r>
      <w:r>
        <w:rPr>
          <w:rFonts w:eastAsia="Times New Roman"/>
          <w:szCs w:val="24"/>
          <w:lang w:val="en-US"/>
        </w:rPr>
        <w:t>ISIS</w:t>
      </w:r>
      <w:r>
        <w:rPr>
          <w:rFonts w:eastAsia="Times New Roman"/>
          <w:szCs w:val="24"/>
        </w:rPr>
        <w:t xml:space="preserve"> και το νίκησε, όπως και την </w:t>
      </w:r>
      <w:r>
        <w:rPr>
          <w:rFonts w:eastAsia="Times New Roman"/>
          <w:szCs w:val="24"/>
          <w:lang w:val="en-US"/>
        </w:rPr>
        <w:t>AL</w:t>
      </w:r>
      <w:r>
        <w:rPr>
          <w:rFonts w:eastAsia="Times New Roman"/>
          <w:szCs w:val="24"/>
        </w:rPr>
        <w:t xml:space="preserve"> </w:t>
      </w:r>
      <w:r>
        <w:rPr>
          <w:rFonts w:eastAsia="Times New Roman"/>
          <w:szCs w:val="24"/>
          <w:lang w:val="en-US"/>
        </w:rPr>
        <w:t>NUSRA</w:t>
      </w:r>
      <w:r>
        <w:rPr>
          <w:rFonts w:eastAsia="Times New Roman"/>
          <w:szCs w:val="24"/>
        </w:rPr>
        <w:t>. Δεν υπήρχε απολύ</w:t>
      </w:r>
      <w:r>
        <w:rPr>
          <w:rFonts w:eastAsia="Times New Roman"/>
          <w:szCs w:val="24"/>
        </w:rPr>
        <w:t xml:space="preserve">τως κανένας λόγος να κάνει μια τέτοια αυτοκτονική κίνηση ούτως ώστε να δώσει το δικαίωμα στους «συμμάχους» να κάνουν την επίθεση που έκαναν. </w:t>
      </w:r>
    </w:p>
    <w:p w14:paraId="7408155D"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Καταδικάζουμε, φυσικά, ως Χρυσή Αυγή την επίθεση που είχε υποστεί. Να υπενθυμίσουμε απλώς ότι, σύμφωνα με επίσημα </w:t>
      </w:r>
      <w:r>
        <w:rPr>
          <w:rFonts w:eastAsia="Times New Roman"/>
          <w:szCs w:val="24"/>
        </w:rPr>
        <w:t xml:space="preserve">στοιχεία, τουλάχιστον μέχρι το 2013 η </w:t>
      </w:r>
      <w:r>
        <w:rPr>
          <w:rFonts w:eastAsia="Times New Roman"/>
          <w:szCs w:val="24"/>
          <w:lang w:val="en-US"/>
        </w:rPr>
        <w:t>CIA</w:t>
      </w:r>
      <w:r>
        <w:rPr>
          <w:rFonts w:eastAsia="Times New Roman"/>
          <w:szCs w:val="24"/>
        </w:rPr>
        <w:t xml:space="preserve"> συντόνιζε και τροφοδοτούσε τους ισλαμιστές με όπλα ενώ τους εκπαίδευε σε στρατόπεδα της Ιορδανίας. Είναι γνωστό και επισήμως -άλλωστε το έχει παραδεχθεί και η </w:t>
      </w:r>
      <w:r>
        <w:rPr>
          <w:rFonts w:eastAsia="Times New Roman"/>
          <w:szCs w:val="24"/>
          <w:lang w:val="en-US"/>
        </w:rPr>
        <w:t>CIA</w:t>
      </w:r>
      <w:r>
        <w:rPr>
          <w:rFonts w:eastAsia="Times New Roman"/>
          <w:szCs w:val="24"/>
        </w:rPr>
        <w:t>- ότι το 2013 τουλάχιστον τρεις χιλιάδες τόνοι πολεμ</w:t>
      </w:r>
      <w:r>
        <w:rPr>
          <w:rFonts w:eastAsia="Times New Roman"/>
          <w:szCs w:val="24"/>
        </w:rPr>
        <w:t xml:space="preserve">ικού υλικού από την Κροατία είχαν φτάσει μέσω Τουρκίας και Ιορδανίας, με χρηματοδότηση της Σαουδικής Αραβίας και του Κατάρ, στα χέρια των </w:t>
      </w:r>
      <w:proofErr w:type="spellStart"/>
      <w:r>
        <w:rPr>
          <w:rFonts w:eastAsia="Times New Roman"/>
          <w:szCs w:val="24"/>
        </w:rPr>
        <w:t>τζιχαντιστών</w:t>
      </w:r>
      <w:proofErr w:type="spellEnd"/>
      <w:r>
        <w:rPr>
          <w:rFonts w:eastAsia="Times New Roman"/>
          <w:szCs w:val="24"/>
        </w:rPr>
        <w:t xml:space="preserve">. Είναι, επίσης, γνωστό ότι χιλιάδες </w:t>
      </w:r>
      <w:proofErr w:type="spellStart"/>
      <w:r>
        <w:rPr>
          <w:rFonts w:eastAsia="Times New Roman"/>
          <w:szCs w:val="24"/>
        </w:rPr>
        <w:t>τζιχαντιστές</w:t>
      </w:r>
      <w:proofErr w:type="spellEnd"/>
      <w:r>
        <w:rPr>
          <w:rFonts w:eastAsia="Times New Roman"/>
          <w:szCs w:val="24"/>
        </w:rPr>
        <w:t xml:space="preserve"> εγκατέλειψαν τις θέσεις τους στη </w:t>
      </w:r>
      <w:r>
        <w:rPr>
          <w:rFonts w:eastAsia="Times New Roman"/>
          <w:szCs w:val="24"/>
        </w:rPr>
        <w:t xml:space="preserve">νότια </w:t>
      </w:r>
      <w:r>
        <w:rPr>
          <w:rFonts w:eastAsia="Times New Roman"/>
          <w:szCs w:val="24"/>
        </w:rPr>
        <w:t>Συρία και κατέφυγ</w:t>
      </w:r>
      <w:r>
        <w:rPr>
          <w:rFonts w:eastAsia="Times New Roman"/>
          <w:szCs w:val="24"/>
        </w:rPr>
        <w:t xml:space="preserve">αν στη σύμμαχο των Ηνωμένων Πολιτειών Ιορδανία. </w:t>
      </w:r>
    </w:p>
    <w:p w14:paraId="7408155E"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Στρατόπεδα εκπαίδευσης, λοιπόν, των τρομοκρατών υπήρξαν και στη</w:t>
      </w:r>
      <w:r>
        <w:rPr>
          <w:rFonts w:eastAsia="Times New Roman"/>
          <w:szCs w:val="24"/>
        </w:rPr>
        <w:t>ν</w:t>
      </w:r>
      <w:r>
        <w:rPr>
          <w:rFonts w:eastAsia="Times New Roman"/>
          <w:szCs w:val="24"/>
        </w:rPr>
        <w:t xml:space="preserve"> Τουρκία, στην Ιορδανία και τη Σαουδική Αραβία. Το μεγαλύτερο εξ αυτών το ξέρετε όλοι σας ότι βρίσκεται στο Αμάν. Η Ιορδανία και η Τουρκία συνο</w:t>
      </w:r>
      <w:r>
        <w:rPr>
          <w:rFonts w:eastAsia="Times New Roman"/>
          <w:szCs w:val="24"/>
        </w:rPr>
        <w:t>ρεύουν με τη Συρία και το Ιράκ, δύο χώρες όπου το ισλαμικό κράτος έχει θέσει υπό την έλεγχό του μεγάλες εκτάσεις. Μην ξεχνάμε ότι η Ιορδανία και η Τουρκία έχουν υπογράψει σειρά οικονομικών συμφωνιών οι οποίες αφορούν κυρίως στους τομείς των επενδύσεων, της</w:t>
      </w:r>
      <w:r>
        <w:rPr>
          <w:rFonts w:eastAsia="Times New Roman"/>
          <w:szCs w:val="24"/>
        </w:rPr>
        <w:t xml:space="preserve"> βιομηχανίας, των εξαγωγών και της μεταφοράς φυσικού αερίου. </w:t>
      </w:r>
    </w:p>
    <w:p w14:paraId="7408155F"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Βέβαια, υπήρξαν και στιγμές που οι σχέσεις Ιορδανίας και Τουρκίας δεν ήταν ιδιαίτερα καλές </w:t>
      </w:r>
      <w:r>
        <w:rPr>
          <w:rFonts w:eastAsia="Times New Roman"/>
          <w:szCs w:val="24"/>
        </w:rPr>
        <w:t xml:space="preserve">ως </w:t>
      </w:r>
      <w:r>
        <w:rPr>
          <w:rFonts w:eastAsia="Times New Roman"/>
          <w:szCs w:val="24"/>
        </w:rPr>
        <w:t xml:space="preserve">συνέπεια του πολέμου στη Συρία και της προσφυγικής κρίσης. Ο Βασιλιάς </w:t>
      </w:r>
      <w:proofErr w:type="spellStart"/>
      <w:r>
        <w:rPr>
          <w:rFonts w:eastAsia="Times New Roman"/>
          <w:szCs w:val="24"/>
        </w:rPr>
        <w:t>Αμπντάλα</w:t>
      </w:r>
      <w:proofErr w:type="spellEnd"/>
      <w:r>
        <w:rPr>
          <w:rFonts w:eastAsia="Times New Roman"/>
          <w:szCs w:val="24"/>
        </w:rPr>
        <w:t xml:space="preserve"> Β΄ της </w:t>
      </w:r>
      <w:r>
        <w:rPr>
          <w:rFonts w:eastAsia="Times New Roman"/>
          <w:szCs w:val="24"/>
        </w:rPr>
        <w:lastRenderedPageBreak/>
        <w:t>Ιορδανίας είχε</w:t>
      </w:r>
      <w:r>
        <w:rPr>
          <w:rFonts w:eastAsia="Times New Roman"/>
          <w:szCs w:val="24"/>
        </w:rPr>
        <w:t xml:space="preserve"> εξαπολύσει πυρά εναντίον της Τουρκίας, κατηγορώντας τη χώρα ότι αφήνει σκόπιμα τους εξτρεμιστές να διαφεύγουν στην Ευρώπη ενώ δεν έχει διστάσει να πει ότι η Τουρκία εξάγει τρομοκράτες στην Ιορδανία. </w:t>
      </w:r>
    </w:p>
    <w:p w14:paraId="74081560" w14:textId="77777777" w:rsidR="00144DA9" w:rsidRDefault="002549EE">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szCs w:val="24"/>
        </w:rPr>
        <w:t xml:space="preserve">Άρα, για τι είδους στρατιωτική συνεργασία μπορεί να γίνεται λόγος; Και με ποιους; Με αυτούς που στηρίζουν </w:t>
      </w:r>
      <w:proofErr w:type="spellStart"/>
      <w:r>
        <w:rPr>
          <w:rFonts w:eastAsia="Times New Roman"/>
          <w:szCs w:val="24"/>
        </w:rPr>
        <w:t>τζιχαντιστές</w:t>
      </w:r>
      <w:proofErr w:type="spellEnd"/>
      <w:r>
        <w:rPr>
          <w:rFonts w:eastAsia="Times New Roman"/>
          <w:szCs w:val="24"/>
        </w:rPr>
        <w:t xml:space="preserve">; Το μόνο που θα μπορούσε κάποιος να εκθέσει στο θετικό της συγκεκριμένης συμφωνίας είναι ότι τα στελέχη των Ειδικών Δυνάμεων </w:t>
      </w:r>
      <w:r>
        <w:rPr>
          <w:rFonts w:eastAsia="Times New Roman"/>
          <w:szCs w:val="24"/>
        </w:rPr>
        <w:t xml:space="preserve">μας </w:t>
      </w:r>
      <w:r>
        <w:rPr>
          <w:rFonts w:eastAsia="Times New Roman"/>
          <w:szCs w:val="24"/>
        </w:rPr>
        <w:t>έχουν φι</w:t>
      </w:r>
      <w:r>
        <w:rPr>
          <w:rFonts w:eastAsia="Times New Roman"/>
          <w:szCs w:val="24"/>
        </w:rPr>
        <w:t xml:space="preserve">λοξενηθεί και εκπαιδευθεί στο Κέντρο Εκπαιδεύσεων Ειδικών Επιχειρήσεων «Βασιλιάς </w:t>
      </w:r>
      <w:proofErr w:type="spellStart"/>
      <w:r>
        <w:rPr>
          <w:rFonts w:eastAsia="Times New Roman"/>
          <w:szCs w:val="24"/>
        </w:rPr>
        <w:t>Αμπντάλα</w:t>
      </w:r>
      <w:proofErr w:type="spellEnd"/>
      <w:r>
        <w:rPr>
          <w:rFonts w:eastAsia="Times New Roman"/>
          <w:szCs w:val="24"/>
        </w:rPr>
        <w:t>», ένα ομολογουμένως τεράστιο συγκρότημα ειδικά μελετημένων χώρων εκπαίδευσης σύγχρονων ειδικών δυνάμεων αντιτρομοκρατικών επιχειρήσεων, πε</w:t>
      </w:r>
      <w:r>
        <w:rPr>
          <w:rFonts w:eastAsia="Times New Roman"/>
          <w:szCs w:val="24"/>
        </w:rPr>
        <w:lastRenderedPageBreak/>
        <w:t xml:space="preserve">δίων βολής και </w:t>
      </w:r>
      <w:proofErr w:type="spellStart"/>
      <w:r>
        <w:rPr>
          <w:rFonts w:eastAsia="Times New Roman"/>
          <w:szCs w:val="24"/>
        </w:rPr>
        <w:t>μηχανοδήγησης</w:t>
      </w:r>
      <w:proofErr w:type="spellEnd"/>
      <w:r>
        <w:rPr>
          <w:rFonts w:eastAsia="Times New Roman"/>
          <w:szCs w:val="24"/>
        </w:rPr>
        <w:t xml:space="preserve">, που προσομοιώνει ένα αστικό περιβάλλον μάχης με φόντο συνηθισμένα μέρη της Μέσης Ανατολής. Αυτή, όμως, είναι μόνο μία παράμετρος, την οποία και επισημαίνουμε και δεν έχει να κάνει με το συνολικό σκεπτικό για τη στρατιωτική συνεργασία με την Ιορδανία. </w:t>
      </w:r>
      <w:r>
        <w:rPr>
          <w:rFonts w:eastAsia="Times New Roman" w:cs="Times New Roman"/>
          <w:szCs w:val="24"/>
        </w:rPr>
        <w:t xml:space="preserve">Θα </w:t>
      </w:r>
      <w:r>
        <w:rPr>
          <w:rFonts w:eastAsia="Times New Roman" w:cs="Times New Roman"/>
          <w:szCs w:val="24"/>
        </w:rPr>
        <w:t>καταψηφίσουμε την παρούσα κύρωση.</w:t>
      </w:r>
    </w:p>
    <w:p w14:paraId="7408156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Σχετικά τώρα με τις τέσσερις τροπολογίες που έχουν κατατεθεί: Πράγματι η τελευταία που κατατέθηκε χθες είναι από μόνη της ένα νομοσχέδιο και δεν υπάρχει ο χρόνος, εάν δεν είσαι στρατιωτικός με οικονομικές γνώσεις, από χθες</w:t>
      </w:r>
      <w:r>
        <w:rPr>
          <w:rFonts w:eastAsia="Times New Roman" w:cs="Times New Roman"/>
          <w:szCs w:val="24"/>
        </w:rPr>
        <w:t xml:space="preserve"> το βράδυ στις 8.00΄ μέχρι σήμερα να μπορέσεις να μελετήσεις μία τροπολογία τέτοιων διαστάσεων. </w:t>
      </w:r>
    </w:p>
    <w:p w14:paraId="7408156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Σχετικά με την τροπολογία με γενικό αριθμό 1552 και ειδικό 82: η παρούσα τροπολογία κινείται σε θετική κατεύθυνση. Πραγματικά το πρόβλημα της στέγασης των στρα</w:t>
      </w:r>
      <w:r>
        <w:rPr>
          <w:rFonts w:eastAsia="Times New Roman" w:cs="Times New Roman"/>
          <w:szCs w:val="24"/>
        </w:rPr>
        <w:t>τιωτικών που υπηρετούν σε παραμεθόριες μονάδες ειδικά είναι γνωστό και η αξιοποίηση των κεφαλαίων από το Ταμείο Εθνικής Άμυνας προκειμένου να φτιαχτούν ΣΟΑ κινείται στη σωστή κατεύθυνση.</w:t>
      </w:r>
    </w:p>
    <w:p w14:paraId="7408156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 τροποποίηση του άρθρου 11 του ν. 3646/2008, στις ειδι</w:t>
      </w:r>
      <w:r>
        <w:rPr>
          <w:rFonts w:eastAsia="Times New Roman" w:cs="Times New Roman"/>
          <w:szCs w:val="24"/>
        </w:rPr>
        <w:t xml:space="preserve">κές κατηγορίες εισαγωγής σε στρατιωτικές σχολές εκτός από τα τέκνα </w:t>
      </w:r>
      <w:proofErr w:type="spellStart"/>
      <w:r>
        <w:rPr>
          <w:rFonts w:eastAsia="Times New Roman" w:cs="Times New Roman"/>
          <w:szCs w:val="24"/>
        </w:rPr>
        <w:t>θανόντων</w:t>
      </w:r>
      <w:proofErr w:type="spellEnd"/>
      <w:r>
        <w:rPr>
          <w:rFonts w:eastAsia="Times New Roman" w:cs="Times New Roman"/>
          <w:szCs w:val="24"/>
        </w:rPr>
        <w:t xml:space="preserve"> στρατιωτικών σε πόλεμο ή σε ειρηνική περίοδο κατά την εκτέλεση διατεταγμένης υπηρεσίας ή ένεκα ταύτης θα συμπεριλαμβάνονται και οι αδελφοί αυτών. Σαφώς και είμαστε θετικοί. Είναι μ</w:t>
      </w:r>
      <w:r>
        <w:rPr>
          <w:rFonts w:eastAsia="Times New Roman" w:cs="Times New Roman"/>
          <w:szCs w:val="24"/>
        </w:rPr>
        <w:t>ια αναγνώριση της θυσίας των στελεχών των Ενόπλων Δυνάμεων.</w:t>
      </w:r>
    </w:p>
    <w:p w14:paraId="7408156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Σχετικά με τη Στρατιωτική Σχολή Ξένων Γλωσσών, η λειτουργία της πλέον καλύπτεται από το Διακλαδικό Ινστιτούτο Γλωσσομάθειας Ενόπλων Δυνάμεων όπου φοιτούν στελέχη και από τους τρεις κλάδους των Ενό</w:t>
      </w:r>
      <w:r>
        <w:rPr>
          <w:rFonts w:eastAsia="Times New Roman" w:cs="Times New Roman"/>
          <w:szCs w:val="24"/>
        </w:rPr>
        <w:t>πλων Δυνάμεων και των Σωμάτων Ασφαλείας. Θα ψηφίσουμε «</w:t>
      </w:r>
      <w:r>
        <w:rPr>
          <w:rFonts w:eastAsia="Times New Roman" w:cs="Times New Roman"/>
          <w:szCs w:val="24"/>
        </w:rPr>
        <w:t>ναι</w:t>
      </w:r>
      <w:r>
        <w:rPr>
          <w:rFonts w:eastAsia="Times New Roman" w:cs="Times New Roman"/>
          <w:szCs w:val="24"/>
        </w:rPr>
        <w:t>».</w:t>
      </w:r>
    </w:p>
    <w:p w14:paraId="7408156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την τροπολογία με αριθμό 1553, που αφορά </w:t>
      </w:r>
      <w:r>
        <w:rPr>
          <w:rFonts w:eastAsia="Times New Roman" w:cs="Times New Roman"/>
          <w:szCs w:val="24"/>
        </w:rPr>
        <w:t>σ</w:t>
      </w:r>
      <w:r>
        <w:rPr>
          <w:rFonts w:eastAsia="Times New Roman" w:cs="Times New Roman"/>
          <w:szCs w:val="24"/>
        </w:rPr>
        <w:t>τη συμπλήρωση διατάξεων του άρθρου 86: με την παρούσα τροπολογία προσδιορίζεται ειδικά για το Υπουργείο Εθνικής Άμυνας η σύνθεση του πενταμελ</w:t>
      </w:r>
      <w:r>
        <w:rPr>
          <w:rFonts w:eastAsia="Times New Roman" w:cs="Times New Roman"/>
          <w:szCs w:val="24"/>
        </w:rPr>
        <w:t>ούς Συμβουλίου Επιλογής Προϊσταμένων, του ΣΕΠ, των τακτικών πολιτικών υπαλλήλων και των υπαλλήλων με σχέση εργασίας ιδιωτικού δικαίου αορίστου χρόνου.</w:t>
      </w:r>
    </w:p>
    <w:p w14:paraId="7408156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Έχουμε έναν προβληματισμό, κύριε Υπουργέ, ως προς το γιατί δεν μετέχει στη σύνθεση του ΣΕΠ εν ενεργεία στ</w:t>
      </w:r>
      <w:r>
        <w:rPr>
          <w:rFonts w:eastAsia="Times New Roman" w:cs="Times New Roman"/>
          <w:szCs w:val="24"/>
        </w:rPr>
        <w:t xml:space="preserve">ρατιωτικός. Θεωρούμε ότι ειδικά για το Υπουργείο Εθνικής Αμύνης και λόγω της ιδιαίτερης αποστολής του θα έπρεπε να υπάρχει εκπρόσωπος από τον Στρατό. Θα καταψηφίσουμε την παρούσα τροπολογία. </w:t>
      </w:r>
    </w:p>
    <w:p w14:paraId="7408156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Σχετικά με την υπ’ αριθμόν 1554 τροπολογία: με την παρούσα τροπολογία θα μπορεί η Υπηρεσία Εσωτερικών Υποθέσεων του Υπουργείου Εθνικής Αμύνης να διενεργεί ανακριτικές πράξεις στο πλαίσιο των αρμοδιοτήτων της, όσον αφορά δηλαδή οικονομικά εγκλήματα και εγκλ</w:t>
      </w:r>
      <w:r>
        <w:rPr>
          <w:rFonts w:eastAsia="Times New Roman" w:cs="Times New Roman"/>
          <w:szCs w:val="24"/>
        </w:rPr>
        <w:t>ήματα διαφθοράς που βλάπτουν τα οικονομικά συμφέροντα του ΥΠΕΘΑ ή των υπαγόμενων σε αυτό και εποπτευόμενων νομικών προσώπων. Σε αυτήν την τροπολογία θα ψηφίσουμε «</w:t>
      </w:r>
      <w:r>
        <w:rPr>
          <w:rFonts w:eastAsia="Times New Roman" w:cs="Times New Roman"/>
          <w:szCs w:val="24"/>
        </w:rPr>
        <w:t>παρών</w:t>
      </w:r>
      <w:r>
        <w:rPr>
          <w:rFonts w:eastAsia="Times New Roman" w:cs="Times New Roman"/>
          <w:szCs w:val="24"/>
        </w:rPr>
        <w:t>».</w:t>
      </w:r>
    </w:p>
    <w:p w14:paraId="7408156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Σχετικά με την τελευταία τροπολογία, τη με αριθμό 1555, θα ήθελα να πω τα εξής. Εδώ ε</w:t>
      </w:r>
      <w:r>
        <w:rPr>
          <w:rFonts w:eastAsia="Times New Roman" w:cs="Times New Roman"/>
          <w:szCs w:val="24"/>
        </w:rPr>
        <w:t>παναπροσδιορίζεται η βάση υπολογισμού των μερισμάτων από τα Μετοχικά Ταμεία Στρατού, Ναυτικού και Αεροπορίας, επανακαθορίζονται κάποιες παρακρατήσεις και παρέχεται η δυνατότητα χορήγησης μέχρι την έκδοση οριστικής πράξης κανονισμού σύνταξης προσωρινού μερί</w:t>
      </w:r>
      <w:r>
        <w:rPr>
          <w:rFonts w:eastAsia="Times New Roman" w:cs="Times New Roman"/>
          <w:szCs w:val="24"/>
        </w:rPr>
        <w:t xml:space="preserve">σματος και οικονομικής ενίσχυσης. </w:t>
      </w:r>
    </w:p>
    <w:p w14:paraId="7408156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αντιμετώπιση σοβαρών θεμάτων όπως τα ζητήματα που αφορούν </w:t>
      </w:r>
      <w:r>
        <w:rPr>
          <w:rFonts w:eastAsia="Times New Roman" w:cs="Times New Roman"/>
          <w:szCs w:val="24"/>
        </w:rPr>
        <w:t xml:space="preserve">σε </w:t>
      </w:r>
      <w:r>
        <w:rPr>
          <w:rFonts w:eastAsia="Times New Roman" w:cs="Times New Roman"/>
          <w:szCs w:val="24"/>
        </w:rPr>
        <w:t>χιλιάδες δικαιούχους των Μετοχικών Ταμείων και των τριών Όπλων δεν αντιμετωπίζονται με τροπολογίες, μίνι νομοσχέδια της τελευταίας στιγμής. Βάζετε μέσα αρκετά</w:t>
      </w:r>
      <w:r>
        <w:rPr>
          <w:rFonts w:eastAsia="Times New Roman" w:cs="Times New Roman"/>
          <w:szCs w:val="24"/>
        </w:rPr>
        <w:t xml:space="preserve"> ζητήματα, τα οποία και χρήζουν περαιτέρω μελέτης.</w:t>
      </w:r>
    </w:p>
    <w:p w14:paraId="7408156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Υπάρχουν κάποια θετικά σημεία, όπως είναι η χορήγηση προσωρινού μερίσματος και οικονομικής ενίσχυσης, που προανέφερα, μέχρι να προσδιοριστεί η κύρια σύνταξη. Όμως, η αντιμετώπιση τέτοιων θεμάτων με τροπολο</w:t>
      </w:r>
      <w:r>
        <w:rPr>
          <w:rFonts w:eastAsia="Times New Roman" w:cs="Times New Roman"/>
          <w:szCs w:val="24"/>
        </w:rPr>
        <w:t xml:space="preserve">γίες </w:t>
      </w:r>
      <w:r>
        <w:rPr>
          <w:rFonts w:eastAsia="Times New Roman" w:cs="Times New Roman"/>
          <w:szCs w:val="24"/>
        </w:rPr>
        <w:t>της</w:t>
      </w:r>
      <w:r>
        <w:rPr>
          <w:rFonts w:eastAsia="Times New Roman" w:cs="Times New Roman"/>
          <w:szCs w:val="24"/>
        </w:rPr>
        <w:t xml:space="preserve"> τελευταίας στιγμής δεν είναι σίγουρα η ενδεδειγμένη. Θα ψηφίσουμε «</w:t>
      </w:r>
      <w:r>
        <w:rPr>
          <w:rFonts w:eastAsia="Times New Roman" w:cs="Times New Roman"/>
          <w:szCs w:val="24"/>
        </w:rPr>
        <w:t>παρών</w:t>
      </w:r>
      <w:r>
        <w:rPr>
          <w:rFonts w:eastAsia="Times New Roman" w:cs="Times New Roman"/>
          <w:szCs w:val="24"/>
        </w:rPr>
        <w:t>» σε αυτήν την τροπολογία.</w:t>
      </w:r>
    </w:p>
    <w:p w14:paraId="7408156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Ευχαριστώ.</w:t>
      </w:r>
    </w:p>
    <w:p w14:paraId="7408156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w:t>
      </w:r>
    </w:p>
    <w:p w14:paraId="7408156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Τον λόγο έχει η κ. Κανέλλη.</w:t>
      </w:r>
    </w:p>
    <w:p w14:paraId="7408156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7408156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Μιας και είναι όλα συμπυκ</w:t>
      </w:r>
      <w:r>
        <w:rPr>
          <w:rFonts w:eastAsia="Times New Roman" w:cs="Times New Roman"/>
          <w:szCs w:val="24"/>
        </w:rPr>
        <w:t>νωμένα, θα αρχίσω από τα θεωρητικά ευκολότερα ή, αν θέλετε, αυτά που βγάζουν μάτι.</w:t>
      </w:r>
    </w:p>
    <w:p w14:paraId="7408157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Θεωρητικά και πρακτικά για ποιον λόγο να έχει κάποιος αντίρρηση να συμμετέχουμε κι εμείς στη δημιουργία ενός σχολείου στο οποίο θα πηγαίνουν τα παιδιά των στρατιωτικών που υ</w:t>
      </w:r>
      <w:r>
        <w:rPr>
          <w:rFonts w:eastAsia="Times New Roman" w:cs="Times New Roman"/>
          <w:szCs w:val="24"/>
        </w:rPr>
        <w:t>πηρετούν στις Βρυξέλλες; Αλλά δεν είναι να μιλάς τέτοια ώρα σε αυτή</w:t>
      </w:r>
      <w:r>
        <w:rPr>
          <w:rFonts w:eastAsia="Times New Roman" w:cs="Times New Roman"/>
          <w:szCs w:val="24"/>
        </w:rPr>
        <w:t>ν</w:t>
      </w:r>
      <w:r>
        <w:rPr>
          <w:rFonts w:eastAsia="Times New Roman" w:cs="Times New Roman"/>
          <w:szCs w:val="24"/>
        </w:rPr>
        <w:t xml:space="preserve"> τη χώρα για σκοινί στο σπίτι του κρεμασμένου. Χθες ο Πρωθυπουργός στο Καστελόριζο, παρ</w:t>
      </w:r>
      <w:r>
        <w:rPr>
          <w:rFonts w:eastAsia="Times New Roman" w:cs="Times New Roman"/>
          <w:szCs w:val="24"/>
        </w:rPr>
        <w:t xml:space="preserve">’ </w:t>
      </w:r>
      <w:r>
        <w:rPr>
          <w:rFonts w:eastAsia="Times New Roman" w:cs="Times New Roman"/>
          <w:szCs w:val="24"/>
        </w:rPr>
        <w:t>ότι πήγε πολύ αισιόδοξος για τα οικονομικά, περίπου όπως είχε πάει και ο κ. Παπανδρέου πριν από κάμ</w:t>
      </w:r>
      <w:r>
        <w:rPr>
          <w:rFonts w:eastAsia="Times New Roman" w:cs="Times New Roman"/>
          <w:szCs w:val="24"/>
        </w:rPr>
        <w:t>ποσα χρόνια, άκουσε και ήταν παραλήπτης παραπόνων για τα σχολεία και τους δασκάλους. Δεν το έβγαλα από το κεφάλι μου, ο ίδιος το είπε, και μάλιστα με την καταπληκτική σχολιαστική θέση: «νόμιζα ότι το θέμα είχε λυθεί και ότι τα πράγματα ήταν καλύτερα».</w:t>
      </w:r>
    </w:p>
    <w:p w14:paraId="74081571" w14:textId="77777777" w:rsidR="00144DA9" w:rsidRDefault="002549EE">
      <w:pPr>
        <w:spacing w:line="600" w:lineRule="auto"/>
        <w:ind w:firstLine="720"/>
        <w:jc w:val="both"/>
        <w:rPr>
          <w:rFonts w:eastAsia="Times New Roman"/>
          <w:szCs w:val="24"/>
        </w:rPr>
      </w:pPr>
      <w:r>
        <w:rPr>
          <w:rFonts w:eastAsia="Times New Roman" w:cs="Times New Roman"/>
          <w:szCs w:val="24"/>
        </w:rPr>
        <w:t>Έχου</w:t>
      </w:r>
      <w:r>
        <w:rPr>
          <w:rFonts w:eastAsia="Times New Roman" w:cs="Times New Roman"/>
          <w:szCs w:val="24"/>
        </w:rPr>
        <w:t xml:space="preserve">ν ένα πρόβλημα τα οποίο είναι τραγικό -γιατί το άκουσα από το στόμα στρατιωτικού που τα παιδιά του πρέπει να πάνε σε </w:t>
      </w:r>
      <w:r>
        <w:rPr>
          <w:rFonts w:eastAsia="Times New Roman" w:cs="Times New Roman"/>
          <w:szCs w:val="24"/>
        </w:rPr>
        <w:lastRenderedPageBreak/>
        <w:t>αυτό το σχολείο-, την ώρα που στην Ελλάδα τα σχολεία μη συζητήσουμε σε ποια κατάσταση είναι, με τις συρρικνώσεις, τις ελλείψεις, τους διορι</w:t>
      </w:r>
      <w:r>
        <w:rPr>
          <w:rFonts w:eastAsia="Times New Roman" w:cs="Times New Roman"/>
          <w:szCs w:val="24"/>
        </w:rPr>
        <w:t>σμούς καθηγητών κ.λπ.</w:t>
      </w:r>
      <w:r>
        <w:rPr>
          <w:rFonts w:eastAsia="Times New Roman" w:cs="Times New Roman"/>
          <w:szCs w:val="24"/>
        </w:rPr>
        <w:t>.</w:t>
      </w:r>
      <w:r>
        <w:rPr>
          <w:rFonts w:eastAsia="Times New Roman" w:cs="Times New Roman"/>
          <w:szCs w:val="24"/>
        </w:rPr>
        <w:t xml:space="preserve"> </w:t>
      </w:r>
      <w:r>
        <w:rPr>
          <w:rFonts w:eastAsia="Times New Roman"/>
          <w:szCs w:val="24"/>
        </w:rPr>
        <w:t>Δεν θα μπω σε αυτήν την ανάλυση. Μέσα σε αυτήν τη συμπύκνωση πώς μπορεί κάποιος να απλωθεί και να κάνει μ</w:t>
      </w:r>
      <w:r>
        <w:rPr>
          <w:rFonts w:eastAsia="Times New Roman"/>
          <w:szCs w:val="24"/>
        </w:rPr>
        <w:t>ί</w:t>
      </w:r>
      <w:r>
        <w:rPr>
          <w:rFonts w:eastAsia="Times New Roman"/>
          <w:szCs w:val="24"/>
        </w:rPr>
        <w:t>α σοβαρή συζήτηση επ’ αυτού;</w:t>
      </w:r>
    </w:p>
    <w:p w14:paraId="74081572" w14:textId="77777777" w:rsidR="00144DA9" w:rsidRDefault="002549EE">
      <w:pPr>
        <w:spacing w:line="600" w:lineRule="auto"/>
        <w:ind w:firstLine="720"/>
        <w:jc w:val="both"/>
        <w:rPr>
          <w:rFonts w:eastAsia="Times New Roman"/>
          <w:szCs w:val="24"/>
        </w:rPr>
      </w:pPr>
      <w:r>
        <w:rPr>
          <w:rFonts w:eastAsia="Times New Roman"/>
          <w:szCs w:val="24"/>
        </w:rPr>
        <w:t>Τα λεφτά είναι κάπου 1 εκατομμύριο κάτι. Θεωρητικά και πρακτικά δεν είναι πολλά. Τώρα τελευταία λό</w:t>
      </w:r>
      <w:r>
        <w:rPr>
          <w:rFonts w:eastAsia="Times New Roman"/>
          <w:szCs w:val="24"/>
        </w:rPr>
        <w:t xml:space="preserve">γω της όξυνσης των καταστάσεων τα εκατομμύρια φεύγουν σαν μαρουλόφυλλα. Δεν είναι πολλά 1 εκατομμύριο για ένα τέτοιο σχολείο. Να συμφωνήσω ότι δεν είναι. </w:t>
      </w:r>
    </w:p>
    <w:p w14:paraId="74081573" w14:textId="77777777" w:rsidR="00144DA9" w:rsidRDefault="002549EE">
      <w:pPr>
        <w:spacing w:line="600" w:lineRule="auto"/>
        <w:ind w:firstLine="720"/>
        <w:jc w:val="both"/>
        <w:rPr>
          <w:rFonts w:eastAsia="Times New Roman"/>
          <w:szCs w:val="24"/>
        </w:rPr>
      </w:pPr>
      <w:r>
        <w:rPr>
          <w:rFonts w:eastAsia="Times New Roman"/>
          <w:szCs w:val="24"/>
        </w:rPr>
        <w:t>Ρ</w:t>
      </w:r>
      <w:r>
        <w:rPr>
          <w:rFonts w:eastAsia="Times New Roman"/>
          <w:szCs w:val="24"/>
        </w:rPr>
        <w:t>ώτησα: Τι θα γινόταν αν λέγαμε ότι είμαστε σε δυσπραγία αυτήν τη στιγμή και έχουμε ανάγκη και δεν θέ</w:t>
      </w:r>
      <w:r>
        <w:rPr>
          <w:rFonts w:eastAsia="Times New Roman"/>
          <w:szCs w:val="24"/>
        </w:rPr>
        <w:t>λουμε να τα πληρώ</w:t>
      </w:r>
      <w:r>
        <w:rPr>
          <w:rFonts w:eastAsia="Times New Roman"/>
          <w:szCs w:val="24"/>
        </w:rPr>
        <w:lastRenderedPageBreak/>
        <w:t>σουμε; Τι θα έκανε η νατοϊκή αλληλεγγύη στην οποία δεν έχετε απλώς υποκύψει, αλλά σύρεστε κυριολεκτικά, σύρεστε κάτω από προδιαγραφές του ΝΑΤΟ για το πώς θα σκέφτεστε και το πώς θα αναπνέετε, πράγματα που δεν έχουν τολμήσει παρελθούσες κυβ</w:t>
      </w:r>
      <w:r>
        <w:rPr>
          <w:rFonts w:eastAsia="Times New Roman"/>
          <w:szCs w:val="24"/>
        </w:rPr>
        <w:t xml:space="preserve">ερνήσεις άλλων αμερικανικών προδιαγραφών; </w:t>
      </w:r>
    </w:p>
    <w:p w14:paraId="74081574" w14:textId="77777777" w:rsidR="00144DA9" w:rsidRDefault="002549EE">
      <w:pPr>
        <w:spacing w:line="600" w:lineRule="auto"/>
        <w:ind w:firstLine="720"/>
        <w:jc w:val="both"/>
        <w:rPr>
          <w:rFonts w:eastAsia="Times New Roman"/>
          <w:szCs w:val="24"/>
        </w:rPr>
      </w:pPr>
      <w:r>
        <w:rPr>
          <w:rFonts w:eastAsia="Times New Roman"/>
          <w:szCs w:val="24"/>
        </w:rPr>
        <w:t>Ξ</w:t>
      </w:r>
      <w:r>
        <w:rPr>
          <w:rFonts w:eastAsia="Times New Roman"/>
          <w:szCs w:val="24"/>
        </w:rPr>
        <w:t>έρετε ποια ήταν η απάντηση; Εάν δεν συμμετέχουμε, επειδή χρειάζεται ελληνικό πρόγραμμα τρεις φορές την εβδομάδα, θα μας πουν ότι αφού δεν συμμετέχετε δεν μπορείτε να βάλετε ελληνικό πρόγραμμα για τα παιδιά σας στ</w:t>
      </w:r>
      <w:r>
        <w:rPr>
          <w:rFonts w:eastAsia="Times New Roman"/>
          <w:szCs w:val="24"/>
        </w:rPr>
        <w:t xml:space="preserve">ο σχολείο. Στη γλώσσα μου, στην απλή μου κατανόηση αυτό λέγεται «ωμός εκβιασμός»: Πλήρωνε για να έχεις σχολείο. Είναι η πεμπτουσία της ιδιωτικοποίησης της πολιτισμικής κληρονομιάς, για την οποία τόσο πολύ τόσοι πολλοί κόπτεστε. </w:t>
      </w:r>
    </w:p>
    <w:p w14:paraId="74081575" w14:textId="77777777" w:rsidR="00144DA9" w:rsidRDefault="002549EE">
      <w:pPr>
        <w:spacing w:line="600" w:lineRule="auto"/>
        <w:ind w:firstLine="720"/>
        <w:jc w:val="both"/>
        <w:rPr>
          <w:rFonts w:eastAsia="Times New Roman"/>
          <w:szCs w:val="24"/>
        </w:rPr>
      </w:pPr>
      <w:r>
        <w:rPr>
          <w:rFonts w:eastAsia="Times New Roman"/>
          <w:szCs w:val="24"/>
        </w:rPr>
        <w:lastRenderedPageBreak/>
        <w:t xml:space="preserve">Μην πάω στις λεπτομέρειες, </w:t>
      </w:r>
      <w:r>
        <w:rPr>
          <w:rFonts w:eastAsia="Times New Roman"/>
          <w:szCs w:val="24"/>
        </w:rPr>
        <w:t>λοιπόν. Θέλετε και σχολείο μεγάλο. Θέλετε να έχει και γήπεδα. Θέλετε να βγάλει και έτσι, να κάνει και αλλιώς. Θέλετε και 1 εκατομμύριο. Εμείς θα σας πούμε «</w:t>
      </w:r>
      <w:r>
        <w:rPr>
          <w:rFonts w:eastAsia="Times New Roman"/>
          <w:szCs w:val="24"/>
        </w:rPr>
        <w:t>ό</w:t>
      </w:r>
      <w:r>
        <w:rPr>
          <w:rFonts w:eastAsia="Times New Roman"/>
          <w:szCs w:val="24"/>
        </w:rPr>
        <w:t>χι», γιατί εάν είναι να πληρώνει κανένας για όλα αυτά για να αποκτήσουν και τα παιδιά των στρατιωτι</w:t>
      </w:r>
      <w:r>
        <w:rPr>
          <w:rFonts w:eastAsia="Times New Roman"/>
          <w:szCs w:val="24"/>
        </w:rPr>
        <w:t xml:space="preserve">κών παιδεία, τρεις φορές την εβδομάδα να κάνουν και ελληνικά εκτός από το διεθνές σχολείο, δεν μπορεί όλα να συζητιόνται σε ένα επίπεδο </w:t>
      </w:r>
      <w:proofErr w:type="spellStart"/>
      <w:r>
        <w:rPr>
          <w:rFonts w:eastAsia="Times New Roman" w:cs="Times New Roman"/>
          <w:bCs/>
          <w:szCs w:val="24"/>
        </w:rPr>
        <w:t>Baccalaureate</w:t>
      </w:r>
      <w:proofErr w:type="spellEnd"/>
      <w:r>
        <w:rPr>
          <w:rFonts w:eastAsia="Times New Roman" w:cs="Times New Roman"/>
          <w:bCs/>
          <w:szCs w:val="24"/>
        </w:rPr>
        <w:t>, ε</w:t>
      </w:r>
      <w:r>
        <w:rPr>
          <w:rFonts w:eastAsia="Times New Roman"/>
          <w:szCs w:val="24"/>
        </w:rPr>
        <w:t>πιτρέψτε μου, ακόμα και σε αυτό το επίπεδο και μετά να μιλάμε για τις ελλείψεις στα δημόσια σχολεία. Δεν</w:t>
      </w:r>
      <w:r>
        <w:rPr>
          <w:rFonts w:eastAsia="Times New Roman"/>
          <w:szCs w:val="24"/>
        </w:rPr>
        <w:t xml:space="preserve"> γίνεται, είναι κυριολεκτικά κουβέντα σκοινιού σε σπίτι κρεμασμένου.</w:t>
      </w:r>
    </w:p>
    <w:p w14:paraId="74081576" w14:textId="77777777" w:rsidR="00144DA9" w:rsidRDefault="002549EE">
      <w:pPr>
        <w:spacing w:line="600" w:lineRule="auto"/>
        <w:ind w:firstLine="720"/>
        <w:jc w:val="both"/>
        <w:rPr>
          <w:rFonts w:eastAsia="Times New Roman"/>
          <w:szCs w:val="24"/>
        </w:rPr>
      </w:pPr>
      <w:r>
        <w:rPr>
          <w:rFonts w:eastAsia="Times New Roman"/>
          <w:szCs w:val="24"/>
        </w:rPr>
        <w:t xml:space="preserve">Πάμε στη δεύτερη </w:t>
      </w:r>
      <w:r>
        <w:rPr>
          <w:rFonts w:eastAsia="Times New Roman"/>
          <w:szCs w:val="24"/>
        </w:rPr>
        <w:t>σ</w:t>
      </w:r>
      <w:r>
        <w:rPr>
          <w:rFonts w:eastAsia="Times New Roman"/>
          <w:szCs w:val="24"/>
        </w:rPr>
        <w:t>ύμβαση, αυτή με την Ιορδανία. Εγώ περίμενα σήμερα μετά από όλα όσα έχουν γίνει στη Μέση Ανατολή να υπάρξει και μ</w:t>
      </w:r>
      <w:r>
        <w:rPr>
          <w:rFonts w:eastAsia="Times New Roman"/>
          <w:szCs w:val="24"/>
        </w:rPr>
        <w:t>ί</w:t>
      </w:r>
      <w:r>
        <w:rPr>
          <w:rFonts w:eastAsia="Times New Roman"/>
          <w:szCs w:val="24"/>
        </w:rPr>
        <w:t xml:space="preserve">α διαφορετική προσέγγιση, εκτός και αν έγιναν κάπως </w:t>
      </w:r>
      <w:r>
        <w:rPr>
          <w:rFonts w:eastAsia="Times New Roman"/>
          <w:szCs w:val="24"/>
        </w:rPr>
        <w:lastRenderedPageBreak/>
        <w:t xml:space="preserve">και </w:t>
      </w:r>
      <w:r>
        <w:rPr>
          <w:rFonts w:eastAsia="Times New Roman"/>
          <w:szCs w:val="24"/>
        </w:rPr>
        <w:t>δεν μας αφορούν παρά μόνο παρακολουθούμε σε τεχνητές συμμαχίες, σε δημοκρατίες επιπέδου έρχεται εδώ μιλάει στην Πνύκα, λέει για τη δημοκρατία, μετά πάει στο Ευρωπαϊκό Συμβούλιο και όλοι μαζί βγάζουν ένα πόρισμα που ζητάνε την απελευθέρωση των δύο αιχμαλώτω</w:t>
      </w:r>
      <w:r>
        <w:rPr>
          <w:rFonts w:eastAsia="Times New Roman"/>
          <w:szCs w:val="24"/>
        </w:rPr>
        <w:t>ν στρατιωτικών μας και εκεί θα σταματήσουμε.</w:t>
      </w:r>
    </w:p>
    <w:p w14:paraId="74081577" w14:textId="77777777" w:rsidR="00144DA9" w:rsidRDefault="002549EE">
      <w:pPr>
        <w:spacing w:line="600" w:lineRule="auto"/>
        <w:ind w:firstLine="720"/>
        <w:jc w:val="both"/>
        <w:rPr>
          <w:rFonts w:eastAsia="Times New Roman" w:cs="Times New Roman"/>
          <w:bCs/>
          <w:szCs w:val="24"/>
        </w:rPr>
      </w:pPr>
      <w:r>
        <w:rPr>
          <w:rFonts w:eastAsia="Times New Roman"/>
          <w:szCs w:val="24"/>
        </w:rPr>
        <w:t xml:space="preserve">Δηλαδή, αυτή η ευρωπαϊκή αλληλεγγύη στη Μέση Ανατολή εκατό χρόνια μετά το </w:t>
      </w:r>
      <w:r>
        <w:rPr>
          <w:rFonts w:eastAsia="Times New Roman"/>
          <w:szCs w:val="24"/>
        </w:rPr>
        <w:t>σ</w:t>
      </w:r>
      <w:r>
        <w:rPr>
          <w:rFonts w:eastAsia="Times New Roman"/>
          <w:szCs w:val="24"/>
        </w:rPr>
        <w:t xml:space="preserve">ύμφωνο </w:t>
      </w:r>
      <w:proofErr w:type="spellStart"/>
      <w:r>
        <w:rPr>
          <w:rFonts w:eastAsia="Times New Roman" w:cs="Times New Roman"/>
          <w:bCs/>
          <w:szCs w:val="24"/>
        </w:rPr>
        <w:t>Σάικς</w:t>
      </w:r>
      <w:proofErr w:type="spellEnd"/>
      <w:r>
        <w:rPr>
          <w:rFonts w:eastAsia="Times New Roman" w:cs="Times New Roman"/>
          <w:szCs w:val="24"/>
        </w:rPr>
        <w:t xml:space="preserve"> - </w:t>
      </w:r>
      <w:proofErr w:type="spellStart"/>
      <w:r>
        <w:rPr>
          <w:rFonts w:eastAsia="Times New Roman" w:cs="Times New Roman"/>
          <w:bCs/>
          <w:szCs w:val="24"/>
        </w:rPr>
        <w:t>Πικό</w:t>
      </w:r>
      <w:proofErr w:type="spellEnd"/>
      <w:r>
        <w:rPr>
          <w:rFonts w:eastAsia="Times New Roman" w:cs="Times New Roman"/>
          <w:bCs/>
          <w:szCs w:val="24"/>
        </w:rPr>
        <w:t xml:space="preserve"> που μας αναγκάζει να κάνουμε -γιατί αυτό είναι στην πραγματικότητα- η </w:t>
      </w:r>
      <w:proofErr w:type="spellStart"/>
      <w:r>
        <w:rPr>
          <w:rFonts w:eastAsia="Times New Roman" w:cs="Times New Roman"/>
          <w:bCs/>
          <w:szCs w:val="24"/>
        </w:rPr>
        <w:t>επαναδιάταξη</w:t>
      </w:r>
      <w:proofErr w:type="spellEnd"/>
      <w:r>
        <w:rPr>
          <w:rFonts w:eastAsia="Times New Roman" w:cs="Times New Roman"/>
          <w:bCs/>
          <w:szCs w:val="24"/>
        </w:rPr>
        <w:t xml:space="preserve"> των δυνάμεων μετά το τέλος του Α΄</w:t>
      </w:r>
      <w:r>
        <w:rPr>
          <w:rFonts w:eastAsia="Times New Roman" w:cs="Times New Roman"/>
          <w:bCs/>
          <w:szCs w:val="24"/>
        </w:rPr>
        <w:t xml:space="preserve"> Παγκοσμίου Πολέμου τη διάλυση της Οθωμανικής Αυτοκρατορίας.</w:t>
      </w:r>
    </w:p>
    <w:p w14:paraId="7408157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4081579" w14:textId="77777777" w:rsidR="00144DA9" w:rsidRDefault="002549EE">
      <w:pPr>
        <w:spacing w:line="600" w:lineRule="auto"/>
        <w:ind w:firstLine="720"/>
        <w:jc w:val="both"/>
        <w:rPr>
          <w:rFonts w:eastAsia="Times New Roman" w:cs="Times New Roman"/>
          <w:bCs/>
          <w:szCs w:val="24"/>
        </w:rPr>
      </w:pPr>
      <w:r>
        <w:rPr>
          <w:rFonts w:eastAsia="Times New Roman" w:cs="Times New Roman"/>
          <w:szCs w:val="24"/>
        </w:rPr>
        <w:lastRenderedPageBreak/>
        <w:t>Σας παρακαλώ πολύ, φαντάζομαι ότι μπορεί να μην κτυπήσει το κουδούνι αυτήν τη στιγμή.</w:t>
      </w:r>
    </w:p>
    <w:p w14:paraId="7408157A" w14:textId="77777777" w:rsidR="00144DA9" w:rsidRDefault="002549EE">
      <w:pPr>
        <w:spacing w:line="600" w:lineRule="auto"/>
        <w:ind w:firstLine="720"/>
        <w:jc w:val="both"/>
        <w:rPr>
          <w:rFonts w:eastAsia="Times New Roman" w:cs="Times New Roman"/>
          <w:bCs/>
          <w:szCs w:val="24"/>
        </w:rPr>
      </w:pPr>
      <w:r>
        <w:rPr>
          <w:rFonts w:eastAsia="Times New Roman" w:cs="Times New Roman"/>
          <w:bCs/>
          <w:szCs w:val="24"/>
        </w:rPr>
        <w:t>Έ</w:t>
      </w:r>
      <w:r>
        <w:rPr>
          <w:rFonts w:eastAsia="Times New Roman" w:cs="Times New Roman"/>
          <w:bCs/>
          <w:szCs w:val="24"/>
        </w:rPr>
        <w:t xml:space="preserve">ρχεστε σήμερα και </w:t>
      </w:r>
      <w:r>
        <w:rPr>
          <w:rFonts w:eastAsia="Times New Roman" w:cs="Times New Roman"/>
          <w:bCs/>
          <w:szCs w:val="24"/>
        </w:rPr>
        <w:t>μιλάμε για αναδιάταξη σε μ</w:t>
      </w:r>
      <w:r>
        <w:rPr>
          <w:rFonts w:eastAsia="Times New Roman" w:cs="Times New Roman"/>
          <w:bCs/>
          <w:szCs w:val="24"/>
        </w:rPr>
        <w:t>ί</w:t>
      </w:r>
      <w:r>
        <w:rPr>
          <w:rFonts w:eastAsia="Times New Roman" w:cs="Times New Roman"/>
          <w:bCs/>
          <w:szCs w:val="24"/>
        </w:rPr>
        <w:t xml:space="preserve">α περιοχή όπου η συζήτηση είναι το </w:t>
      </w:r>
      <w:proofErr w:type="spellStart"/>
      <w:r>
        <w:rPr>
          <w:rFonts w:eastAsia="Times New Roman" w:cs="Times New Roman"/>
          <w:bCs/>
          <w:szCs w:val="24"/>
        </w:rPr>
        <w:t>σιιτικό</w:t>
      </w:r>
      <w:proofErr w:type="spellEnd"/>
      <w:r>
        <w:rPr>
          <w:rFonts w:eastAsia="Times New Roman" w:cs="Times New Roman"/>
          <w:bCs/>
          <w:szCs w:val="24"/>
        </w:rPr>
        <w:t xml:space="preserve"> τόξο, το Ιράν, η αναδιάρθρωση τού τι θα κάνει το Ιράν. Δεν μάθαμε ποτέ τι κουβεντιάσατε με τον </w:t>
      </w:r>
      <w:proofErr w:type="spellStart"/>
      <w:r>
        <w:rPr>
          <w:rFonts w:eastAsia="Times New Roman" w:cs="Times New Roman"/>
          <w:bCs/>
          <w:szCs w:val="24"/>
        </w:rPr>
        <w:t>Τραμπ</w:t>
      </w:r>
      <w:proofErr w:type="spellEnd"/>
      <w:r>
        <w:rPr>
          <w:rFonts w:eastAsia="Times New Roman" w:cs="Times New Roman"/>
          <w:bCs/>
          <w:szCs w:val="24"/>
        </w:rPr>
        <w:t xml:space="preserve">. Θα μου πείτε, πρέπει να μάθει πρώτα κάποιος τι κουβεντιάζει ο </w:t>
      </w:r>
      <w:proofErr w:type="spellStart"/>
      <w:r>
        <w:rPr>
          <w:rFonts w:eastAsia="Times New Roman" w:cs="Times New Roman"/>
          <w:bCs/>
          <w:szCs w:val="24"/>
        </w:rPr>
        <w:t>Τραμπ</w:t>
      </w:r>
      <w:proofErr w:type="spellEnd"/>
      <w:r>
        <w:rPr>
          <w:rFonts w:eastAsia="Times New Roman" w:cs="Times New Roman"/>
          <w:bCs/>
          <w:szCs w:val="24"/>
        </w:rPr>
        <w:t xml:space="preserve"> με τον εαυτό του</w:t>
      </w:r>
      <w:r>
        <w:rPr>
          <w:rFonts w:eastAsia="Times New Roman" w:cs="Times New Roman"/>
          <w:bCs/>
          <w:szCs w:val="24"/>
        </w:rPr>
        <w:t xml:space="preserve"> και με τα πολεμικά συμφέροντα στις Ηνωμένες Πολιτείες. Αλλά να έρχεστε να μας λέτε ότι όλα αυτά είναι για την ασφάλεια του κόσμου, για την ασφάλεια των λαών της περιοχής όταν έχουμε αύξηση εισροών στον Έβρο, αύξηση εισροών στα νησιά; Δεν τα λέω εγώ, ο αρμ</w:t>
      </w:r>
      <w:r>
        <w:rPr>
          <w:rFonts w:eastAsia="Times New Roman" w:cs="Times New Roman"/>
          <w:bCs/>
          <w:szCs w:val="24"/>
        </w:rPr>
        <w:t xml:space="preserve">όδιος Υπουργός τα λέει, οι υπεύθυνοι τα λένε, αυτοί που φυλάνε τα σύνορα και πατρίδα, κακοπληρωμένοι, που πρέπει να πληρώσουν κιόλας μπας και το παιδί </w:t>
      </w:r>
      <w:r>
        <w:rPr>
          <w:rFonts w:eastAsia="Times New Roman" w:cs="Times New Roman"/>
          <w:bCs/>
          <w:szCs w:val="24"/>
        </w:rPr>
        <w:lastRenderedPageBreak/>
        <w:t xml:space="preserve">τους δεν μάθει ελληνικά άμα πάνε σε καμμία αποστολή νατοϊκή στο εξωτερικό. </w:t>
      </w:r>
    </w:p>
    <w:p w14:paraId="7408157B" w14:textId="77777777" w:rsidR="00144DA9" w:rsidRDefault="002549EE">
      <w:pPr>
        <w:spacing w:line="600" w:lineRule="auto"/>
        <w:ind w:firstLine="720"/>
        <w:jc w:val="both"/>
        <w:rPr>
          <w:rFonts w:eastAsia="Times New Roman" w:cs="Times New Roman"/>
          <w:bCs/>
          <w:szCs w:val="24"/>
        </w:rPr>
      </w:pPr>
      <w:r>
        <w:rPr>
          <w:rFonts w:eastAsia="Times New Roman" w:cs="Times New Roman"/>
          <w:bCs/>
          <w:szCs w:val="24"/>
        </w:rPr>
        <w:t>Έρχεστε, λοιπόν, με μ</w:t>
      </w:r>
      <w:r>
        <w:rPr>
          <w:rFonts w:eastAsia="Times New Roman" w:cs="Times New Roman"/>
          <w:bCs/>
          <w:szCs w:val="24"/>
        </w:rPr>
        <w:t>ί</w:t>
      </w:r>
      <w:r>
        <w:rPr>
          <w:rFonts w:eastAsia="Times New Roman" w:cs="Times New Roman"/>
          <w:bCs/>
          <w:szCs w:val="24"/>
        </w:rPr>
        <w:t>α συμφω</w:t>
      </w:r>
      <w:r>
        <w:rPr>
          <w:rFonts w:eastAsia="Times New Roman" w:cs="Times New Roman"/>
          <w:bCs/>
          <w:szCs w:val="24"/>
        </w:rPr>
        <w:t xml:space="preserve">νία με την Ιορδανία, στην οποία είμαστε πάρα πολύ περήφανοι που πάμε στην Ιορδανία που έχει πολύ μεγάλη παράδοση στην εκπαίδευση ειδικών δυνάμεων! Δηλαδή θα διαστρεβλώσουμε και την </w:t>
      </w:r>
      <w:r>
        <w:rPr>
          <w:rFonts w:eastAsia="Times New Roman" w:cs="Times New Roman"/>
          <w:bCs/>
          <w:szCs w:val="24"/>
        </w:rPr>
        <w:t>Ι</w:t>
      </w:r>
      <w:r>
        <w:rPr>
          <w:rFonts w:eastAsia="Times New Roman" w:cs="Times New Roman"/>
          <w:bCs/>
          <w:szCs w:val="24"/>
        </w:rPr>
        <w:t>στορία κουβεντιάζοντας εδώ μέσα. Θα τη διαστρεβλώσουμε την Ιστορία. Θα μαθ</w:t>
      </w:r>
      <w:r>
        <w:rPr>
          <w:rFonts w:eastAsia="Times New Roman" w:cs="Times New Roman"/>
          <w:bCs/>
          <w:szCs w:val="24"/>
        </w:rPr>
        <w:t>αίνουμε τα παιδιά ότι η Ιορδανία είναι μ</w:t>
      </w:r>
      <w:r>
        <w:rPr>
          <w:rFonts w:eastAsia="Times New Roman" w:cs="Times New Roman"/>
          <w:bCs/>
          <w:szCs w:val="24"/>
        </w:rPr>
        <w:t>ί</w:t>
      </w:r>
      <w:r>
        <w:rPr>
          <w:rFonts w:eastAsia="Times New Roman" w:cs="Times New Roman"/>
          <w:bCs/>
          <w:szCs w:val="24"/>
        </w:rPr>
        <w:t xml:space="preserve">α χώρα που έχει παράδοση σε δημοκρατική τοποθέτηση και είναι σε θέση να εκπαιδεύει ειδικές δυνάμεις για να αντιμετωπίσουν τους κακούς! </w:t>
      </w:r>
    </w:p>
    <w:p w14:paraId="7408157C" w14:textId="77777777" w:rsidR="00144DA9" w:rsidRDefault="002549EE">
      <w:pPr>
        <w:spacing w:line="600" w:lineRule="auto"/>
        <w:ind w:firstLine="720"/>
        <w:jc w:val="both"/>
        <w:rPr>
          <w:rFonts w:eastAsia="Times New Roman" w:cs="Times New Roman"/>
          <w:bCs/>
          <w:szCs w:val="24"/>
        </w:rPr>
      </w:pPr>
      <w:r>
        <w:rPr>
          <w:rFonts w:eastAsia="Times New Roman" w:cs="Times New Roman"/>
          <w:bCs/>
          <w:szCs w:val="24"/>
        </w:rPr>
        <w:t xml:space="preserve">Για τι πράγμα μιλάμε εδώ μέσα όταν μιλάμε για τη συμφωνία με την Ιορδανία; Για </w:t>
      </w:r>
      <w:r>
        <w:rPr>
          <w:rFonts w:eastAsia="Times New Roman" w:cs="Times New Roman"/>
          <w:bCs/>
          <w:szCs w:val="24"/>
        </w:rPr>
        <w:t xml:space="preserve">τον άξονα που έχει με την Ιερουσαλήμ; </w:t>
      </w:r>
      <w:r>
        <w:rPr>
          <w:rFonts w:eastAsia="Times New Roman" w:cs="Times New Roman"/>
          <w:bCs/>
          <w:szCs w:val="24"/>
        </w:rPr>
        <w:t>Λ</w:t>
      </w:r>
      <w:r>
        <w:rPr>
          <w:rFonts w:eastAsia="Times New Roman" w:cs="Times New Roman"/>
          <w:bCs/>
          <w:szCs w:val="24"/>
        </w:rPr>
        <w:t>έω την Ιερουσαλήμ καθόλου τυχαία, παρ</w:t>
      </w:r>
      <w:r>
        <w:rPr>
          <w:rFonts w:eastAsia="Times New Roman" w:cs="Times New Roman"/>
          <w:bCs/>
          <w:szCs w:val="24"/>
        </w:rPr>
        <w:t xml:space="preserve">’ </w:t>
      </w:r>
      <w:r>
        <w:rPr>
          <w:rFonts w:eastAsia="Times New Roman" w:cs="Times New Roman"/>
          <w:bCs/>
          <w:szCs w:val="24"/>
        </w:rPr>
        <w:t xml:space="preserve">ότι ο Αραβικός Σύνδεσμος, </w:t>
      </w:r>
      <w:r>
        <w:rPr>
          <w:rFonts w:eastAsia="Times New Roman" w:cs="Times New Roman"/>
          <w:bCs/>
          <w:szCs w:val="24"/>
        </w:rPr>
        <w:lastRenderedPageBreak/>
        <w:t xml:space="preserve">στον οποίο συμμετέχει και η Ιορδανία, μόλις προχθές πήρε την απόφαση ότι δεν θέλει πρωτεύουσα του Ισραήλ να είναι η Ιερουσαλήμ, όπως αποφάσισε ο </w:t>
      </w:r>
      <w:proofErr w:type="spellStart"/>
      <w:r>
        <w:rPr>
          <w:rFonts w:eastAsia="Times New Roman" w:cs="Times New Roman"/>
          <w:bCs/>
          <w:szCs w:val="24"/>
        </w:rPr>
        <w:t>Τραμπ</w:t>
      </w:r>
      <w:proofErr w:type="spellEnd"/>
      <w:r>
        <w:rPr>
          <w:rFonts w:eastAsia="Times New Roman" w:cs="Times New Roman"/>
          <w:bCs/>
          <w:szCs w:val="24"/>
        </w:rPr>
        <w:t xml:space="preserve">, </w:t>
      </w:r>
      <w:r>
        <w:rPr>
          <w:rFonts w:eastAsia="Times New Roman" w:cs="Times New Roman"/>
          <w:bCs/>
          <w:szCs w:val="24"/>
        </w:rPr>
        <w:t xml:space="preserve">η Γουατεμάλα και άλλες τρεις - τέσσερις χώρες. </w:t>
      </w:r>
    </w:p>
    <w:p w14:paraId="7408157D" w14:textId="77777777" w:rsidR="00144DA9" w:rsidRDefault="002549EE">
      <w:pPr>
        <w:spacing w:line="600" w:lineRule="auto"/>
        <w:ind w:firstLine="720"/>
        <w:jc w:val="both"/>
        <w:rPr>
          <w:rFonts w:eastAsia="Times New Roman" w:cs="Times New Roman"/>
          <w:szCs w:val="24"/>
        </w:rPr>
      </w:pPr>
      <w:r>
        <w:rPr>
          <w:rFonts w:eastAsia="Times New Roman" w:cs="Times New Roman"/>
          <w:bCs/>
          <w:szCs w:val="24"/>
        </w:rPr>
        <w:t>Ε</w:t>
      </w:r>
      <w:r>
        <w:rPr>
          <w:rFonts w:eastAsia="Times New Roman" w:cs="Times New Roman"/>
          <w:bCs/>
          <w:szCs w:val="24"/>
        </w:rPr>
        <w:t xml:space="preserve">ρχόμαστε να πάμε με την Ιορδανία να εκπαιδεύσουμε τι; Μήπως δεν δείρει καλά η στρατιωτική </w:t>
      </w:r>
      <w:r>
        <w:rPr>
          <w:rFonts w:eastAsia="Times New Roman" w:cs="Times New Roman"/>
          <w:bCs/>
          <w:szCs w:val="24"/>
        </w:rPr>
        <w:t>Α</w:t>
      </w:r>
      <w:r>
        <w:rPr>
          <w:rFonts w:eastAsia="Times New Roman" w:cs="Times New Roman"/>
          <w:bCs/>
          <w:szCs w:val="24"/>
        </w:rPr>
        <w:t xml:space="preserve">στυνομία ή η </w:t>
      </w:r>
      <w:r>
        <w:rPr>
          <w:rFonts w:eastAsia="Times New Roman" w:cs="Times New Roman"/>
          <w:bCs/>
          <w:szCs w:val="24"/>
        </w:rPr>
        <w:t>Α</w:t>
      </w:r>
      <w:r>
        <w:rPr>
          <w:rFonts w:eastAsia="Times New Roman" w:cs="Times New Roman"/>
          <w:bCs/>
          <w:szCs w:val="24"/>
        </w:rPr>
        <w:t>στυνομία -γιατί υπάρχουν και τέτοια σχέδια- στις χώρες που δεν θα κάθονται καλά, για να αντιμετωπίσουν</w:t>
      </w:r>
      <w:r>
        <w:rPr>
          <w:rFonts w:eastAsia="Times New Roman" w:cs="Times New Roman"/>
          <w:bCs/>
          <w:szCs w:val="24"/>
        </w:rPr>
        <w:t xml:space="preserve"> τις εσωτερικές εντάσεις; Είμαστε τόσο χαζοί οι Έλληνες πολίτες και οι Έλληνες Βουλευτές να μην  βλέπουμε ότι όλα γίνονται, σε αυτή την κόντρα των συμφερόντων, για τα πετρέλαια, για τις διόδους, για τις ΑΟΖ, για τα λεφτά της πολεμικής βιομηχανίας των Ηνωμέ</w:t>
      </w:r>
      <w:r>
        <w:rPr>
          <w:rFonts w:eastAsia="Times New Roman" w:cs="Times New Roman"/>
          <w:bCs/>
          <w:szCs w:val="24"/>
        </w:rPr>
        <w:t xml:space="preserve">νων Πολιτειών; Το παραμύθι είναι τα λεφτά. </w:t>
      </w:r>
      <w:r>
        <w:rPr>
          <w:rFonts w:eastAsia="Times New Roman" w:cs="Times New Roman"/>
          <w:bCs/>
          <w:szCs w:val="24"/>
        </w:rPr>
        <w:t>Δ</w:t>
      </w:r>
      <w:r>
        <w:rPr>
          <w:rFonts w:eastAsia="Times New Roman" w:cs="Times New Roman"/>
          <w:bCs/>
          <w:szCs w:val="24"/>
        </w:rPr>
        <w:t xml:space="preserve">εν μπορούμε να υποκρινόμαστε. </w:t>
      </w:r>
    </w:p>
    <w:p w14:paraId="7408157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Προχθές εδώ, η αρμόδια </w:t>
      </w:r>
      <w:r>
        <w:rPr>
          <w:rFonts w:eastAsia="Times New Roman" w:cs="Times New Roman"/>
          <w:szCs w:val="24"/>
        </w:rPr>
        <w:t>ε</w:t>
      </w:r>
      <w:r>
        <w:rPr>
          <w:rFonts w:eastAsia="Times New Roman" w:cs="Times New Roman"/>
          <w:szCs w:val="24"/>
        </w:rPr>
        <w:t xml:space="preserve">πιτροπή, συνεδριάζαμε άρον άρον για </w:t>
      </w:r>
      <w:r>
        <w:rPr>
          <w:rFonts w:eastAsia="Times New Roman" w:cs="Times New Roman"/>
          <w:szCs w:val="24"/>
        </w:rPr>
        <w:t>1</w:t>
      </w:r>
      <w:r>
        <w:rPr>
          <w:rFonts w:eastAsia="Times New Roman" w:cs="Times New Roman"/>
          <w:szCs w:val="24"/>
        </w:rPr>
        <w:t xml:space="preserve"> δισεκατομμύριο. Άρον άρον! Αυτήν τη στιγμή πήγαν και άδειασαν τις βόμβες τους. Ποιος είναι ωφελημένος; Οι λαοί που τις </w:t>
      </w:r>
      <w:r>
        <w:rPr>
          <w:rFonts w:eastAsia="Times New Roman" w:cs="Times New Roman"/>
          <w:szCs w:val="24"/>
        </w:rPr>
        <w:t>έφαγαν στο κεφάλι; Με την περηφάνεια χωρίς παράπλευρες απώλειες; Ή η πολεμική βιομηχανία; Τριάντα πέντε δισεκατομμύρια είναι το εξαγωγικό των Ηνωμένων Πολιτειών. Απ’ αυτά τα μισά και παραπάνω είναι των αραβικών κρατών και ημών των ιδίων, που πρέπει επειγόν</w:t>
      </w:r>
      <w:r>
        <w:rPr>
          <w:rFonts w:eastAsia="Times New Roman" w:cs="Times New Roman"/>
          <w:szCs w:val="24"/>
        </w:rPr>
        <w:t xml:space="preserve">τως να εξοπλιστούμε για να αντιμετωπίσουμε έναν εχθρό με τον οποίο οι νατοϊκοί μας σύμμαχοι ανοίγουν τις τράπουλες και παίζουν χαρτιά κάθε μέρα τους λαούς της περιοχής. </w:t>
      </w:r>
    </w:p>
    <w:p w14:paraId="7408157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Γιατί να πει κάποιος ναι; Ποιο είναι το συμφέρον του; Όλα τα ινστιτούτα τα δυτικά, τα </w:t>
      </w:r>
      <w:r>
        <w:rPr>
          <w:rFonts w:eastAsia="Times New Roman" w:cs="Times New Roman"/>
          <w:szCs w:val="24"/>
        </w:rPr>
        <w:t xml:space="preserve">δικά σας, τα φτιαγμένα από το αίμα των χρημάτων της τσέπης της αστικής τάξης, του πολιτισμένου δυτικού </w:t>
      </w:r>
      <w:r>
        <w:rPr>
          <w:rFonts w:eastAsia="Times New Roman" w:cs="Times New Roman"/>
          <w:szCs w:val="24"/>
        </w:rPr>
        <w:lastRenderedPageBreak/>
        <w:t>κόσμου, μιλούν για επικείμενη αποσταθεροποίηση της Ιορδανίας και του Λιβάνου και για τις αυξανόμενες πιθανότητες πολέμου Ιράν, οι λαοί. Από πού και ως πο</w:t>
      </w:r>
      <w:r>
        <w:rPr>
          <w:rFonts w:eastAsia="Times New Roman" w:cs="Times New Roman"/>
          <w:szCs w:val="24"/>
        </w:rPr>
        <w:t xml:space="preserve">ύ εξασφαλίζουμε; Τι εξασφαλίζουμε εμείς εδώ; Δεν είδαμε στην επίθεση, παρά τις δηλώσεις του Πρωθυπουργού, τη στάση της χώρας ότι εμείς δεν συμμετέχουμε στους βομβαρδισμούς; Και στη Γιουγκοσλαβία δεν συμμετείχαμε στους βομβαρδισμούς τυπικά και περνούσαν τα </w:t>
      </w:r>
      <w:proofErr w:type="spellStart"/>
      <w:r>
        <w:rPr>
          <w:rFonts w:eastAsia="Times New Roman" w:cs="Times New Roman"/>
          <w:szCs w:val="24"/>
        </w:rPr>
        <w:t>στρατά</w:t>
      </w:r>
      <w:proofErr w:type="spellEnd"/>
      <w:r>
        <w:rPr>
          <w:rFonts w:eastAsia="Times New Roman" w:cs="Times New Roman"/>
          <w:szCs w:val="24"/>
        </w:rPr>
        <w:t xml:space="preserve"> από εδώ εξοπλισμένα. Ισοπέδωναν τον κάμπο και περνούσαν. Δηλαδή γυρνάτε ξανά το ρολόι σε εκείνο το περίφημο ειρωνικό «κορίτσια, ο στόλος»; Και φωνάζετε τώρα «αγόρια, το ΝΑΤΟ»; Το ΝΑΤΟ θα μας σώσει; Πείτε πού </w:t>
      </w:r>
      <w:proofErr w:type="spellStart"/>
      <w:r>
        <w:rPr>
          <w:rFonts w:eastAsia="Times New Roman" w:cs="Times New Roman"/>
          <w:szCs w:val="24"/>
        </w:rPr>
        <w:t>παρενέβη</w:t>
      </w:r>
      <w:proofErr w:type="spellEnd"/>
      <w:r>
        <w:rPr>
          <w:rFonts w:eastAsia="Times New Roman" w:cs="Times New Roman"/>
          <w:szCs w:val="24"/>
        </w:rPr>
        <w:t xml:space="preserve"> το ΝΑΤΟ; Ποια συμμαχία προθύμων,</w:t>
      </w:r>
      <w:r>
        <w:rPr>
          <w:rFonts w:eastAsia="Times New Roman" w:cs="Times New Roman"/>
          <w:szCs w:val="24"/>
        </w:rPr>
        <w:t xml:space="preserve"> εντός των κόλπων, βασικά ανταγωνιστική του ΝΑΤΟ, δεν κατέληξε σε δράμα; Τριχοτόμηση της Λιβύης, τριχοτόμηση του Ιράκ, αναβίωση </w:t>
      </w:r>
      <w:r>
        <w:rPr>
          <w:rFonts w:eastAsia="Times New Roman" w:cs="Times New Roman"/>
          <w:szCs w:val="24"/>
        </w:rPr>
        <w:lastRenderedPageBreak/>
        <w:t xml:space="preserve">των εθνικισμών, αναβίωση των θρησκευτικών φανατισμών, δημιουργία κρατών, διάλυση κρατών! </w:t>
      </w:r>
    </w:p>
    <w:p w14:paraId="7408158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Βγήκαν ξανά στην αγορά οι «</w:t>
      </w:r>
      <w:proofErr w:type="spellStart"/>
      <w:r>
        <w:rPr>
          <w:rFonts w:eastAsia="Times New Roman" w:cs="Times New Roman"/>
          <w:szCs w:val="24"/>
        </w:rPr>
        <w:t>χάροι</w:t>
      </w:r>
      <w:proofErr w:type="spellEnd"/>
      <w:r>
        <w:rPr>
          <w:rFonts w:eastAsia="Times New Roman" w:cs="Times New Roman"/>
          <w:szCs w:val="24"/>
        </w:rPr>
        <w:t>» με π</w:t>
      </w:r>
      <w:r>
        <w:rPr>
          <w:rFonts w:eastAsia="Times New Roman" w:cs="Times New Roman"/>
          <w:szCs w:val="24"/>
        </w:rPr>
        <w:t xml:space="preserve">εντακόσια ονόματα. Χημικά όπλα, προβοκάτσιες, ισλαμικά κράτη, </w:t>
      </w:r>
      <w:proofErr w:type="spellStart"/>
      <w:r>
        <w:rPr>
          <w:rFonts w:eastAsia="Times New Roman" w:cs="Times New Roman"/>
          <w:szCs w:val="24"/>
        </w:rPr>
        <w:t>Νταές</w:t>
      </w:r>
      <w:proofErr w:type="spellEnd"/>
      <w:r>
        <w:rPr>
          <w:rFonts w:eastAsia="Times New Roman" w:cs="Times New Roman"/>
          <w:szCs w:val="24"/>
        </w:rPr>
        <w:t xml:space="preserve"> -γιατί έχουν και διαφορετικά- γκρουπούσκουλα, απειλές. Ο τρόμος πουλάει. Σε ποια χώρα; Στην Ελλάδα που στα ανατολικά της σύνορα από </w:t>
      </w:r>
      <w:proofErr w:type="spellStart"/>
      <w:r>
        <w:rPr>
          <w:rFonts w:eastAsia="Times New Roman" w:cs="Times New Roman"/>
          <w:szCs w:val="24"/>
        </w:rPr>
        <w:t>σύμμαχη</w:t>
      </w:r>
      <w:proofErr w:type="spellEnd"/>
      <w:r>
        <w:rPr>
          <w:rFonts w:eastAsia="Times New Roman" w:cs="Times New Roman"/>
          <w:szCs w:val="24"/>
        </w:rPr>
        <w:t xml:space="preserve"> χώρα περιμένει μήπως και δεν συμφωνήσουν οι Ευρω</w:t>
      </w:r>
      <w:r>
        <w:rPr>
          <w:rFonts w:eastAsia="Times New Roman" w:cs="Times New Roman"/>
          <w:szCs w:val="24"/>
        </w:rPr>
        <w:t xml:space="preserve">παίοι και δεν πληρώσουν σαν το ιδιωτικό σχολείο την Τουρκία για να κρατάει τους πρόσφυγες τεσσεράμισι και πέντε εκατομμύρια στο έδαφός της και από τη βόρεια πλευρά, που θέλουμε να επιλύσουμε τα προβλήματα τάχα με τους γείτονές μας, έχουμε κλειστά σύνορα; </w:t>
      </w:r>
    </w:p>
    <w:p w14:paraId="7408158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χώρα είναι ένα άθλιο πολιτικό, ιμπεριαλιστικό περιεχόμενο «σάντουιτς» συμφερόντων μεταξύ Ανατολής και Δύσης. Όσο και να </w:t>
      </w:r>
      <w:r>
        <w:rPr>
          <w:rFonts w:eastAsia="Times New Roman" w:cs="Times New Roman"/>
          <w:szCs w:val="24"/>
        </w:rPr>
        <w:lastRenderedPageBreak/>
        <w:t>το πασπαλίσετε με ηρωικές ωραίες κουβέντες, θύματα θα πέφτουν και οι κακοπληρωμένοι στρατιωτικοί. Έρχεστε σήμερα εδώ με τις τροπολογίε</w:t>
      </w:r>
      <w:r>
        <w:rPr>
          <w:rFonts w:eastAsia="Times New Roman" w:cs="Times New Roman"/>
          <w:szCs w:val="24"/>
        </w:rPr>
        <w:t xml:space="preserve">ς -αυτό είναι και το εξαγριωτικό στην πραγματικότητα- να καλμάρετε το πάθος και τον πόνο των στρατιωτικών. Αυτό κάνετε στις τροπολογίες. Δεν κάνετε τίποτα παραπάνω. Καταψηφίζουμε και τη </w:t>
      </w:r>
      <w:r>
        <w:rPr>
          <w:rFonts w:eastAsia="Times New Roman" w:cs="Times New Roman"/>
          <w:szCs w:val="24"/>
        </w:rPr>
        <w:t>σ</w:t>
      </w:r>
      <w:r>
        <w:rPr>
          <w:rFonts w:eastAsia="Times New Roman" w:cs="Times New Roman"/>
          <w:szCs w:val="24"/>
        </w:rPr>
        <w:t xml:space="preserve">υμφωνία με την Ιορδανία. </w:t>
      </w:r>
    </w:p>
    <w:p w14:paraId="7408158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Κι έρχεστε στις τροπολογίες και μας φέρνετε</w:t>
      </w:r>
      <w:r>
        <w:rPr>
          <w:rFonts w:eastAsia="Times New Roman" w:cs="Times New Roman"/>
          <w:szCs w:val="24"/>
        </w:rPr>
        <w:t xml:space="preserve"> μία τροπολογία μέσα στη μαύρη νύχτα, η οποία θέλει να αρχίσουμε να συζητάμε εδώ, χωρίς ενδελεχή μελέτη, το πολύ σοβαρό θέμα για τα τρία </w:t>
      </w:r>
      <w:r>
        <w:rPr>
          <w:rFonts w:eastAsia="Times New Roman" w:cs="Times New Roman"/>
          <w:szCs w:val="24"/>
        </w:rPr>
        <w:t>μ</w:t>
      </w:r>
      <w:r>
        <w:rPr>
          <w:rFonts w:eastAsia="Times New Roman" w:cs="Times New Roman"/>
          <w:szCs w:val="24"/>
        </w:rPr>
        <w:t xml:space="preserve">ετοχικά </w:t>
      </w:r>
      <w:r>
        <w:rPr>
          <w:rFonts w:eastAsia="Times New Roman" w:cs="Times New Roman"/>
          <w:szCs w:val="24"/>
        </w:rPr>
        <w:t>τ</w:t>
      </w:r>
      <w:r>
        <w:rPr>
          <w:rFonts w:eastAsia="Times New Roman" w:cs="Times New Roman"/>
          <w:szCs w:val="24"/>
        </w:rPr>
        <w:t xml:space="preserve">αμεία και τους αντίστοιχους ειδικούς λογαριασμούς. </w:t>
      </w:r>
    </w:p>
    <w:p w14:paraId="7408158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w:t>
      </w:r>
      <w:r>
        <w:rPr>
          <w:rFonts w:eastAsia="Times New Roman" w:cs="Times New Roman"/>
          <w:szCs w:val="24"/>
        </w:rPr>
        <w:t>ιλίας της κυρίας Βουλευτού)</w:t>
      </w:r>
    </w:p>
    <w:p w14:paraId="7408158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κάνουμε έρευνα για να δούμε ποιος θα έχει την έκφραση γνώμης, αυτή που απαιτείται, για να διαχειριστεί αυτήν την περιουσία. Από την έκθεση του Γενικού Λογιστηρίου του Κράτους προκύπτει ότι θα υπάρχουν έσοδα για το Μετοχικό Ταμείο Στρατού κα</w:t>
      </w:r>
      <w:r>
        <w:rPr>
          <w:rFonts w:eastAsia="Times New Roman" w:cs="Times New Roman"/>
          <w:szCs w:val="24"/>
        </w:rPr>
        <w:t>ι Ναυτικού. Δηλαδή για να έχει έσοδα θα έχουμε μείωση των αποδοχών των δικαιούχων. Πώς γίνεται να έχει έσοδα και να έχει αύξηση των μετοχών των δικαιούχων. Πώς γίνεται να έχει έσοδα και να έχουμε αύξηση των μετοχών των δικαιούχων; Μήπως το πλασάρουμε έτσι,</w:t>
      </w:r>
      <w:r>
        <w:rPr>
          <w:rFonts w:eastAsia="Times New Roman" w:cs="Times New Roman"/>
          <w:szCs w:val="24"/>
        </w:rPr>
        <w:t xml:space="preserve"> ώστε να καλμάρουν; Διότι τα μετοχικά ταμεία είναι μεγάλη ιστορία. Σε αυτό θα σας πούμε «</w:t>
      </w:r>
      <w:r>
        <w:rPr>
          <w:rFonts w:eastAsia="Times New Roman" w:cs="Times New Roman"/>
          <w:szCs w:val="24"/>
        </w:rPr>
        <w:t>ό</w:t>
      </w:r>
      <w:r>
        <w:rPr>
          <w:rFonts w:eastAsia="Times New Roman" w:cs="Times New Roman"/>
          <w:szCs w:val="24"/>
        </w:rPr>
        <w:t xml:space="preserve">χι», για έναν πάρα πολύ απλό λόγο ευπρέπειας και εντιμότητας. Δεν μπορούμε να το εξετάσουμε από χθες το βράδυ μέχρι σήμερα το πρωί σε τέτοιον βαθμό ώστε να σας πούμε </w:t>
      </w:r>
      <w:r>
        <w:rPr>
          <w:rFonts w:eastAsia="Times New Roman" w:cs="Times New Roman"/>
          <w:szCs w:val="24"/>
        </w:rPr>
        <w:t>έστω ένα «</w:t>
      </w:r>
      <w:r>
        <w:rPr>
          <w:rFonts w:eastAsia="Times New Roman" w:cs="Times New Roman"/>
          <w:szCs w:val="24"/>
        </w:rPr>
        <w:t>π</w:t>
      </w:r>
      <w:r>
        <w:rPr>
          <w:rFonts w:eastAsia="Times New Roman" w:cs="Times New Roman"/>
          <w:szCs w:val="24"/>
        </w:rPr>
        <w:t>αρών».</w:t>
      </w:r>
    </w:p>
    <w:p w14:paraId="7408158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Τα είπατε αυτά, κυρία Κανέλλη. Το έχετε πει ήδη. </w:t>
      </w:r>
    </w:p>
    <w:p w14:paraId="74081586" w14:textId="77777777" w:rsidR="00144DA9" w:rsidRDefault="002549EE">
      <w:pPr>
        <w:spacing w:line="600" w:lineRule="auto"/>
        <w:ind w:firstLine="720"/>
        <w:jc w:val="both"/>
        <w:rPr>
          <w:rFonts w:eastAsia="Times New Roman"/>
          <w:szCs w:val="24"/>
        </w:rPr>
      </w:pPr>
      <w:r>
        <w:rPr>
          <w:rFonts w:eastAsia="Times New Roman" w:cs="Times New Roman"/>
          <w:b/>
          <w:szCs w:val="24"/>
        </w:rPr>
        <w:t>ΛΙΑΝΑ ΚΑΝΕΛΛΗ:</w:t>
      </w:r>
      <w:r>
        <w:rPr>
          <w:rFonts w:eastAsia="Times New Roman" w:cs="Times New Roman"/>
          <w:szCs w:val="24"/>
        </w:rPr>
        <w:t xml:space="preserve"> Κοιτάξτε να δείτε, δεν </w:t>
      </w:r>
      <w:proofErr w:type="spellStart"/>
      <w:r>
        <w:rPr>
          <w:rFonts w:eastAsia="Times New Roman" w:cs="Times New Roman"/>
          <w:szCs w:val="24"/>
        </w:rPr>
        <w:t>παρενέβητε</w:t>
      </w:r>
      <w:proofErr w:type="spellEnd"/>
      <w:r>
        <w:rPr>
          <w:rFonts w:eastAsia="Times New Roman" w:cs="Times New Roman"/>
          <w:szCs w:val="24"/>
        </w:rPr>
        <w:t xml:space="preserve"> να διακόψετε άλλους που μιλούσαν για άσχετα ζητήματα απ’ αυτά που περιλαμβάνονται σήμερα στη συζήτηση. Μην</w:t>
      </w:r>
      <w:r>
        <w:rPr>
          <w:rFonts w:eastAsia="Times New Roman" w:cs="Times New Roman"/>
          <w:szCs w:val="24"/>
        </w:rPr>
        <w:t xml:space="preserve"> παρεμβαίνετε σε εμένα επί του περιεχομένου. </w:t>
      </w:r>
      <w:r>
        <w:rPr>
          <w:rFonts w:eastAsia="Times New Roman"/>
          <w:szCs w:val="24"/>
        </w:rPr>
        <w:t xml:space="preserve">Μην ανοίξουμε και λογαριασμό λογοκρισίας, με πρόσχημα την επίσπευση του χρόνου. Μου είπατε ότι θα έχω όσο χρόνο χρειάζομαι. </w:t>
      </w:r>
      <w:r>
        <w:rPr>
          <w:rFonts w:eastAsia="Times New Roman"/>
          <w:szCs w:val="24"/>
        </w:rPr>
        <w:t>Σ</w:t>
      </w:r>
      <w:r>
        <w:rPr>
          <w:rFonts w:eastAsia="Times New Roman"/>
          <w:szCs w:val="24"/>
        </w:rPr>
        <w:t>την πραγματικότητα, χρειάζομαι -</w:t>
      </w:r>
      <w:r>
        <w:rPr>
          <w:rFonts w:eastAsia="Times New Roman"/>
          <w:szCs w:val="24"/>
        </w:rPr>
        <w:t>τρία</w:t>
      </w:r>
      <w:r>
        <w:rPr>
          <w:rFonts w:eastAsia="Times New Roman"/>
          <w:szCs w:val="24"/>
        </w:rPr>
        <w:t xml:space="preserve"> επί </w:t>
      </w:r>
      <w:r>
        <w:rPr>
          <w:rFonts w:eastAsia="Times New Roman"/>
          <w:szCs w:val="24"/>
        </w:rPr>
        <w:t>τέσσερα</w:t>
      </w:r>
      <w:r>
        <w:rPr>
          <w:rFonts w:eastAsia="Times New Roman"/>
          <w:szCs w:val="24"/>
        </w:rPr>
        <w:t xml:space="preserve">, </w:t>
      </w:r>
      <w:r>
        <w:rPr>
          <w:rFonts w:eastAsia="Times New Roman"/>
          <w:szCs w:val="24"/>
        </w:rPr>
        <w:t>δώδεκα</w:t>
      </w:r>
      <w:r>
        <w:rPr>
          <w:rFonts w:eastAsia="Times New Roman"/>
          <w:szCs w:val="24"/>
        </w:rPr>
        <w:t xml:space="preserve"> λεπτά για τις τροπολογίες, κα</w:t>
      </w:r>
      <w:r>
        <w:rPr>
          <w:rFonts w:eastAsia="Times New Roman"/>
          <w:szCs w:val="24"/>
        </w:rPr>
        <w:t xml:space="preserve">ι από </w:t>
      </w:r>
      <w:r>
        <w:rPr>
          <w:rFonts w:eastAsia="Times New Roman"/>
          <w:szCs w:val="24"/>
        </w:rPr>
        <w:t>πέντε</w:t>
      </w:r>
      <w:r>
        <w:rPr>
          <w:rFonts w:eastAsia="Times New Roman"/>
          <w:szCs w:val="24"/>
        </w:rPr>
        <w:t xml:space="preserve"> λεπτά για την κάθε </w:t>
      </w:r>
      <w:r>
        <w:rPr>
          <w:rFonts w:eastAsia="Times New Roman"/>
          <w:szCs w:val="24"/>
        </w:rPr>
        <w:t>σ</w:t>
      </w:r>
      <w:r>
        <w:rPr>
          <w:rFonts w:eastAsia="Times New Roman"/>
          <w:szCs w:val="24"/>
        </w:rPr>
        <w:t xml:space="preserve">ύμβαση- είκοσι δύο λεπτά.   </w:t>
      </w:r>
    </w:p>
    <w:p w14:paraId="74081587"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Είκοσι δύο; </w:t>
      </w:r>
    </w:p>
    <w:p w14:paraId="74081588"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Κανονικά τόσα χρειάζομαι. Θα τα κάνω λιγότερα. Θα είστε υπομονετικός. </w:t>
      </w:r>
    </w:p>
    <w:p w14:paraId="74081589" w14:textId="77777777" w:rsidR="00144DA9" w:rsidRDefault="002549EE">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Από πού είναι αυτός ο λογαριασ</w:t>
      </w:r>
      <w:r>
        <w:rPr>
          <w:rFonts w:eastAsia="Times New Roman"/>
          <w:szCs w:val="24"/>
        </w:rPr>
        <w:t xml:space="preserve">μός; Από πού προκύπτει; </w:t>
      </w:r>
    </w:p>
    <w:p w14:paraId="7408158A"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Με βάση τον Κανονισμό. </w:t>
      </w:r>
    </w:p>
    <w:p w14:paraId="7408158B"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Ελάτε τώρα. Όποιος λέει πολλά δεν είναι… </w:t>
      </w:r>
    </w:p>
    <w:p w14:paraId="7408158C"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Θα μου δίνατε λιγότερο από δύο λεπτά για την κάθε τροπολογία; </w:t>
      </w:r>
    </w:p>
    <w:p w14:paraId="7408158D"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Μα, δε</w:t>
      </w:r>
      <w:r>
        <w:rPr>
          <w:rFonts w:eastAsia="Times New Roman"/>
          <w:szCs w:val="24"/>
        </w:rPr>
        <w:t xml:space="preserve">ν πάει με τα λεπτά στην τροπολογία, κυρία Κανέλλη. Δεν είστε σημερινή εδώ. </w:t>
      </w:r>
    </w:p>
    <w:p w14:paraId="7408158E"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Σοβαρολογείτε; </w:t>
      </w:r>
    </w:p>
    <w:p w14:paraId="7408158F" w14:textId="77777777" w:rsidR="00144DA9" w:rsidRDefault="002549EE">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Ελάτε τώρα. Καταλήξτε.</w:t>
      </w:r>
      <w:r>
        <w:rPr>
          <w:rFonts w:eastAsia="Times New Roman"/>
          <w:b/>
          <w:szCs w:val="24"/>
        </w:rPr>
        <w:t xml:space="preserve"> </w:t>
      </w:r>
    </w:p>
    <w:p w14:paraId="74081590" w14:textId="77777777" w:rsidR="00144DA9" w:rsidRDefault="002549EE">
      <w:pPr>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Σοβαρολογείτε; Θα με διακόπτετε εσείς, με πρόσχημα αυτό, επί του περιεχομένου</w:t>
      </w:r>
      <w:r>
        <w:rPr>
          <w:rFonts w:eastAsia="Times New Roman"/>
          <w:szCs w:val="24"/>
        </w:rPr>
        <w:t xml:space="preserve">, ειδικώς εμένα και κανέναν άλλον;  </w:t>
      </w:r>
    </w:p>
    <w:p w14:paraId="74081591"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κατάλαβα. </w:t>
      </w:r>
    </w:p>
    <w:p w14:paraId="74081592"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Ο </w:t>
      </w:r>
      <w:proofErr w:type="spellStart"/>
      <w:r>
        <w:rPr>
          <w:rFonts w:eastAsia="Times New Roman"/>
          <w:szCs w:val="24"/>
        </w:rPr>
        <w:t>προλαλήσας</w:t>
      </w:r>
      <w:proofErr w:type="spellEnd"/>
      <w:r>
        <w:rPr>
          <w:rFonts w:eastAsia="Times New Roman"/>
          <w:szCs w:val="24"/>
        </w:rPr>
        <w:t xml:space="preserve"> μίλαγε μιάμιση ώρα για τον </w:t>
      </w:r>
      <w:r>
        <w:rPr>
          <w:rFonts w:eastAsia="Times New Roman"/>
          <w:szCs w:val="24"/>
          <w:lang w:val="en-US"/>
        </w:rPr>
        <w:t>ISIS</w:t>
      </w:r>
      <w:r>
        <w:rPr>
          <w:rFonts w:eastAsia="Times New Roman"/>
          <w:szCs w:val="24"/>
        </w:rPr>
        <w:t xml:space="preserve"> και την Αλ </w:t>
      </w:r>
      <w:proofErr w:type="spellStart"/>
      <w:r>
        <w:rPr>
          <w:rFonts w:eastAsia="Times New Roman"/>
          <w:szCs w:val="24"/>
        </w:rPr>
        <w:t>Κάιντα</w:t>
      </w:r>
      <w:proofErr w:type="spellEnd"/>
      <w:r>
        <w:rPr>
          <w:rFonts w:eastAsia="Times New Roman"/>
          <w:szCs w:val="24"/>
        </w:rPr>
        <w:t xml:space="preserve">.  </w:t>
      </w:r>
    </w:p>
    <w:p w14:paraId="74081593"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Για όνομα του Θεού! Υπάρχει κάποιος που μίλησε περισσότερ</w:t>
      </w:r>
      <w:r>
        <w:rPr>
          <w:rFonts w:eastAsia="Times New Roman"/>
          <w:szCs w:val="24"/>
        </w:rPr>
        <w:t>ο από εσάς; Να δεχθώ ότι εσείς πρέπει να μιλάτε περισσότερο απ’ όλους, αλλά δεν υπήρξε κάποιος να παραβιάσει αυτόν τον κανόνα. Δεν υπήρξε κάποιος που να παραβιάσει τον κανόνα αυτόν, ότι η κ. Κανέλλη μιλάει περισσότερο απ’ όλους στη Βουλή. Μιλήσατε περισσότ</w:t>
      </w:r>
      <w:r>
        <w:rPr>
          <w:rFonts w:eastAsia="Times New Roman"/>
          <w:szCs w:val="24"/>
        </w:rPr>
        <w:t xml:space="preserve">ερο απ’ όλους. Αυτό λέω. Συνεχίστε. Κάντε κι άλλους λογαριασμούς δικούς σας.   </w:t>
      </w:r>
    </w:p>
    <w:p w14:paraId="74081594" w14:textId="77777777" w:rsidR="00144DA9" w:rsidRDefault="002549EE">
      <w:pPr>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Θα συνεχίσω υπενθυμίζοντας κάτι. Επειδή είστε και συνάδελφος δημοσιογράφος…</w:t>
      </w:r>
    </w:p>
    <w:p w14:paraId="74081595"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είμαι εδώ με την ιδιότητα αυτή. </w:t>
      </w:r>
    </w:p>
    <w:p w14:paraId="74081596" w14:textId="77777777" w:rsidR="00144DA9" w:rsidRDefault="002549EE">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…κι επειδή είστε συνεχιστής μιας ατομικής προπαγάνδας σε εμένα, ότι υπάρχει κανόνας που λέει ότι η Κανέλλη μιλάει περισσότερο απ’ όλους, θα σας τον αντιστρέψω. </w:t>
      </w:r>
    </w:p>
    <w:p w14:paraId="74081597"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Τώρα τι…</w:t>
      </w:r>
    </w:p>
    <w:p w14:paraId="74081598"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Θα λέω ό,τι θέλω. Δεν θα με σταματήσετ</w:t>
      </w:r>
      <w:r>
        <w:rPr>
          <w:rFonts w:eastAsia="Times New Roman"/>
          <w:szCs w:val="24"/>
        </w:rPr>
        <w:t xml:space="preserve">ε εσείς εμένα. Θα λέω ό,τι θέλω. </w:t>
      </w:r>
    </w:p>
    <w:p w14:paraId="74081599"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ελέγχω το περιεχόμενο των λεγομένων σας. </w:t>
      </w:r>
    </w:p>
    <w:p w14:paraId="7408159A" w14:textId="77777777" w:rsidR="00144DA9" w:rsidRDefault="002549EE">
      <w:pPr>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 xml:space="preserve">Θα σας απαντήσω, γιατί με διακόψατε. Έχω δικαίωμα να σας απαντήσω, στον χρόνο που μου απομένει. </w:t>
      </w:r>
    </w:p>
    <w:p w14:paraId="7408159B" w14:textId="77777777" w:rsidR="00144DA9" w:rsidRDefault="002549EE">
      <w:pPr>
        <w:spacing w:line="600" w:lineRule="auto"/>
        <w:ind w:firstLine="720"/>
        <w:jc w:val="both"/>
        <w:rPr>
          <w:rFonts w:eastAsia="Times New Roman"/>
          <w:szCs w:val="24"/>
        </w:rPr>
      </w:pPr>
      <w:r>
        <w:rPr>
          <w:rFonts w:eastAsia="Times New Roman"/>
          <w:szCs w:val="24"/>
        </w:rPr>
        <w:t>Η κ. Κανέλλη μελετάει περισσότε</w:t>
      </w:r>
      <w:r>
        <w:rPr>
          <w:rFonts w:eastAsia="Times New Roman"/>
          <w:szCs w:val="24"/>
        </w:rPr>
        <w:t>ρο απ’ όλους και δεν μπορείτε να την πιάσετε κότσο, ούτε το Κομμουνιστικό Κόμμα, σε αυτά που φέρνετε εδώ για να τα περνάμε επισπεύδοντας, με διαδικασίες τελετουργίας. «Σας αφήσαμε και μιλήσατε, χάρη σας κάναμε. Περάστε σαράντα σελίδες χωρίς να ξέρετε τι λέ</w:t>
      </w:r>
      <w:r>
        <w:rPr>
          <w:rFonts w:eastAsia="Times New Roman"/>
          <w:szCs w:val="24"/>
        </w:rPr>
        <w:t xml:space="preserve">τε και τι διαβάζετε»! </w:t>
      </w:r>
    </w:p>
    <w:p w14:paraId="7408159C" w14:textId="77777777" w:rsidR="00144DA9" w:rsidRDefault="002549EE">
      <w:pPr>
        <w:spacing w:line="600" w:lineRule="auto"/>
        <w:ind w:firstLine="720"/>
        <w:jc w:val="both"/>
        <w:rPr>
          <w:rFonts w:eastAsia="Times New Roman"/>
          <w:szCs w:val="24"/>
        </w:rPr>
      </w:pPr>
      <w:r>
        <w:rPr>
          <w:rFonts w:eastAsia="Times New Roman"/>
          <w:szCs w:val="24"/>
        </w:rPr>
        <w:t>Θα πάω στις άλλες τροπολογίες. Οι τροπολογίες, έτσι όπως ήρθαν, αφήνουν ένα περιθώριο να καθίσουμε να σκεφτούμε γιατί τις φέρατε, ειλικρινά. Κάνετε αλλαγές εσωτερικές, οι οποίες μπορεί να είναι και χρήσιμες. Αν τις φέρνατε σαν νομοσχ</w:t>
      </w:r>
      <w:r>
        <w:rPr>
          <w:rFonts w:eastAsia="Times New Roman"/>
          <w:szCs w:val="24"/>
        </w:rPr>
        <w:t xml:space="preserve">έδιο, -γι’ αυτό σας ζήτησα να μου πείτε για το κατεπείγον- θα φωνάζαμε φορείς; Με το </w:t>
      </w:r>
      <w:r>
        <w:rPr>
          <w:rFonts w:eastAsia="Times New Roman"/>
          <w:szCs w:val="24"/>
        </w:rPr>
        <w:lastRenderedPageBreak/>
        <w:t xml:space="preserve">χέρι στην καρδιά, πείτε μου. Θα ερχόντουσαν εδώ φορείς να μιλήσουμε;  </w:t>
      </w:r>
    </w:p>
    <w:p w14:paraId="7408159D" w14:textId="77777777" w:rsidR="00144DA9" w:rsidRDefault="002549EE">
      <w:pPr>
        <w:spacing w:line="600" w:lineRule="auto"/>
        <w:ind w:firstLine="720"/>
        <w:jc w:val="both"/>
        <w:rPr>
          <w:rFonts w:eastAsia="Times New Roman"/>
          <w:b/>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Δεν έχω κα</w:t>
      </w:r>
      <w:r>
        <w:rPr>
          <w:rFonts w:eastAsia="Times New Roman"/>
          <w:szCs w:val="24"/>
        </w:rPr>
        <w:t>μ</w:t>
      </w:r>
      <w:r>
        <w:rPr>
          <w:rFonts w:eastAsia="Times New Roman"/>
          <w:szCs w:val="24"/>
        </w:rPr>
        <w:t>μία αντίρρησ</w:t>
      </w:r>
      <w:r>
        <w:rPr>
          <w:rFonts w:eastAsia="Times New Roman"/>
          <w:szCs w:val="24"/>
        </w:rPr>
        <w:t xml:space="preserve">η. </w:t>
      </w:r>
      <w:r>
        <w:rPr>
          <w:rFonts w:eastAsia="Times New Roman"/>
          <w:b/>
          <w:szCs w:val="24"/>
        </w:rPr>
        <w:t xml:space="preserve">  </w:t>
      </w:r>
    </w:p>
    <w:p w14:paraId="7408159E" w14:textId="77777777" w:rsidR="00144DA9" w:rsidRDefault="002549EE">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Θα ερχόντουσαν κάποιοι αρμόδιοι να ακούσουμε γι’ αυτές τις εσωτερικές αλλαγές που θέλετε να κάνετε στη σταδιοδρομία και στην εξέλιξη των στελεχών της οικονομικής μέριμνας και του λογιστικού. Θα ερχόντουσαν εδώ οι άνθρωποι να μας πούνε </w:t>
      </w:r>
      <w:r>
        <w:rPr>
          <w:rFonts w:eastAsia="Times New Roman"/>
          <w:szCs w:val="24"/>
        </w:rPr>
        <w:t xml:space="preserve">κι εκείνοι από την πείρα τους πέντε πράγματα. Δεν μπορούμε. </w:t>
      </w:r>
    </w:p>
    <w:p w14:paraId="7408159F" w14:textId="77777777" w:rsidR="00144DA9" w:rsidRDefault="002549EE">
      <w:pPr>
        <w:spacing w:line="600" w:lineRule="auto"/>
        <w:ind w:firstLine="720"/>
        <w:jc w:val="both"/>
        <w:rPr>
          <w:rFonts w:eastAsia="Times New Roman"/>
          <w:szCs w:val="24"/>
        </w:rPr>
      </w:pPr>
      <w:r>
        <w:rPr>
          <w:rFonts w:eastAsia="Times New Roman"/>
          <w:szCs w:val="24"/>
        </w:rPr>
        <w:t xml:space="preserve">Για την πρόληψη και τη διερεύνηση των οικονομικών εγκλημάτων: Παλιό είναι. Το ξαναφέρνετε για να το ανανεώσετε. Εντάξει, </w:t>
      </w:r>
      <w:r>
        <w:rPr>
          <w:rFonts w:eastAsia="Times New Roman"/>
          <w:szCs w:val="24"/>
        </w:rPr>
        <w:lastRenderedPageBreak/>
        <w:t xml:space="preserve">είναι κατάλληλη εποχή αυτή; Έχει προκύψει κάτι και το φέρνετε επειγόντος; </w:t>
      </w:r>
      <w:r>
        <w:rPr>
          <w:rFonts w:eastAsia="Times New Roman"/>
          <w:szCs w:val="24"/>
        </w:rPr>
        <w:t xml:space="preserve">Ανακαλύψατε τίποτα χοντρά εγκλήματα και θέλετε να προωθήσετε αυτό το πράγμα πάρα πολύ; Να περιμένω κάποιο σκάνδαλο να «σκάσει»; Το λέω για τη διαδικασία του κατεπείγοντος. </w:t>
      </w:r>
    </w:p>
    <w:p w14:paraId="740815A0" w14:textId="77777777" w:rsidR="00144DA9" w:rsidRDefault="002549EE">
      <w:pPr>
        <w:spacing w:line="600" w:lineRule="auto"/>
        <w:ind w:firstLine="720"/>
        <w:jc w:val="both"/>
        <w:rPr>
          <w:rFonts w:eastAsia="Times New Roman"/>
          <w:szCs w:val="24"/>
        </w:rPr>
      </w:pPr>
      <w:r>
        <w:rPr>
          <w:rFonts w:eastAsia="Times New Roman"/>
          <w:szCs w:val="24"/>
        </w:rPr>
        <w:t>Και στο τέλος</w:t>
      </w:r>
      <w:r>
        <w:rPr>
          <w:rFonts w:eastAsia="Times New Roman"/>
          <w:szCs w:val="24"/>
        </w:rPr>
        <w:t>-</w:t>
      </w:r>
      <w:r>
        <w:rPr>
          <w:rFonts w:eastAsia="Times New Roman"/>
          <w:szCs w:val="24"/>
        </w:rPr>
        <w:t>τέλος, φέρατε τη διερεύνηση οικονομικών εγκλημάτων -προσέξτε- που αφο</w:t>
      </w:r>
      <w:r>
        <w:rPr>
          <w:rFonts w:eastAsia="Times New Roman"/>
          <w:szCs w:val="24"/>
        </w:rPr>
        <w:t xml:space="preserve">ρούν τα οικονομικά συμφέροντα του Υπουργείου Αμύνης και η Υπηρεσία Εσωτερικών Υποθέσεων θα διενεργεί ανακριτικές πράξεις και μας φέρατε και την παραλλαγή. Χονδρικά σας τα λέω. </w:t>
      </w:r>
    </w:p>
    <w:p w14:paraId="740815A1" w14:textId="77777777" w:rsidR="00144DA9" w:rsidRDefault="002549EE">
      <w:pPr>
        <w:spacing w:line="600" w:lineRule="auto"/>
        <w:ind w:firstLine="720"/>
        <w:jc w:val="both"/>
        <w:rPr>
          <w:rFonts w:eastAsia="Times New Roman"/>
          <w:szCs w:val="24"/>
        </w:rPr>
      </w:pPr>
      <w:r>
        <w:rPr>
          <w:rFonts w:eastAsia="Times New Roman"/>
          <w:szCs w:val="24"/>
        </w:rPr>
        <w:t xml:space="preserve">Αυτά μπορεί να είναι και πολύ σημαντικά. Μπορεί να βολεύουν κάποιους, κάποιους </w:t>
      </w:r>
      <w:r>
        <w:rPr>
          <w:rFonts w:eastAsia="Times New Roman"/>
          <w:szCs w:val="24"/>
        </w:rPr>
        <w:t xml:space="preserve">μπορεί να ξεβολέψουν. Δεν θέλω να διαγνώσω αυτή τη στιγμή κακή πρόθεση. Το </w:t>
      </w:r>
      <w:r>
        <w:rPr>
          <w:rFonts w:eastAsia="Times New Roman"/>
          <w:szCs w:val="24"/>
          <w:lang w:val="en-US"/>
        </w:rPr>
        <w:t>timing</w:t>
      </w:r>
      <w:r>
        <w:rPr>
          <w:rFonts w:eastAsia="Times New Roman"/>
          <w:szCs w:val="24"/>
        </w:rPr>
        <w:t xml:space="preserve">, δηλαδή η χρονική επιλογή, </w:t>
      </w:r>
      <w:r>
        <w:rPr>
          <w:rFonts w:eastAsia="Times New Roman"/>
          <w:szCs w:val="24"/>
        </w:rPr>
        <w:lastRenderedPageBreak/>
        <w:t>με καθιστά καχύποπτη για τη σπουδή του πράγματος. Διαισθάνομαι, και φαίνεται, ότι θέλετε να καθησυχάσετε σε έναν σημαντικό βαθμό τις Ένοπλες Δυνάμε</w:t>
      </w:r>
      <w:r>
        <w:rPr>
          <w:rFonts w:eastAsia="Times New Roman"/>
          <w:szCs w:val="24"/>
        </w:rPr>
        <w:t>ις, οι οποίες πλήττονται από την εξοντωτική προσπάθεια ανταπόκρισης στη φύση των καθηκόντων τους και είναι ένα ανθρώπινο δυναμικό του οποίου την υπεραξία πρέπει και οφείλει να την εισπράττει η χώρα και κανένας επί προσωπικού και κανένας ιδιοτελώς. Και οι ε</w:t>
      </w:r>
      <w:r>
        <w:rPr>
          <w:rFonts w:eastAsia="Times New Roman"/>
          <w:szCs w:val="24"/>
        </w:rPr>
        <w:t xml:space="preserve">ργασιακές σχέσεις, ουσιαστικά, μέσα στο στράτευμα και στο υπαλληλικό προσωπικό του Υπουργείου έχουν υποστεί την καταστροφή που έχουν υποστεί γενικώς οι εργασιακές σχέσεις. Παρηγοριά στον άρρωστο, ώσπου να βγει η ψυχή του!  </w:t>
      </w:r>
    </w:p>
    <w:p w14:paraId="740815A2" w14:textId="77777777" w:rsidR="00144DA9" w:rsidRDefault="002549EE">
      <w:pPr>
        <w:spacing w:line="600" w:lineRule="auto"/>
        <w:ind w:firstLine="720"/>
        <w:jc w:val="both"/>
        <w:rPr>
          <w:rFonts w:eastAsia="Times New Roman"/>
          <w:szCs w:val="24"/>
        </w:rPr>
      </w:pPr>
      <w:r>
        <w:rPr>
          <w:rFonts w:eastAsia="Times New Roman"/>
          <w:szCs w:val="24"/>
        </w:rPr>
        <w:lastRenderedPageBreak/>
        <w:t>Η ελληνική ψυχή λένε ότι είναι π</w:t>
      </w:r>
      <w:r>
        <w:rPr>
          <w:rFonts w:eastAsia="Times New Roman"/>
          <w:szCs w:val="24"/>
        </w:rPr>
        <w:t xml:space="preserve">ολύ ανθεκτική και ενίοτε οργίζεται. Όταν οργίζεται, δεν εκφράζεται ποτέ ως οργή νομοσχεδίου. Εκφράζεται μόνο ως οργή λαού.    </w:t>
      </w:r>
    </w:p>
    <w:p w14:paraId="740815A3" w14:textId="77777777" w:rsidR="00144DA9" w:rsidRDefault="002549EE">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Ευχαριστούμε. </w:t>
      </w:r>
      <w:r>
        <w:rPr>
          <w:rFonts w:eastAsia="Times New Roman"/>
          <w:b/>
          <w:szCs w:val="24"/>
        </w:rPr>
        <w:t xml:space="preserve"> </w:t>
      </w:r>
    </w:p>
    <w:p w14:paraId="740815A4" w14:textId="77777777" w:rsidR="00144DA9" w:rsidRDefault="002549EE">
      <w:pPr>
        <w:spacing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 xml:space="preserve">Βιάζεστε τόσο πολύ που δεν θέλετε ούτε καν την ψήφο μου. </w:t>
      </w:r>
      <w:r>
        <w:rPr>
          <w:rFonts w:eastAsia="Times New Roman"/>
          <w:b/>
          <w:szCs w:val="24"/>
        </w:rPr>
        <w:t xml:space="preserve"> </w:t>
      </w:r>
    </w:p>
    <w:p w14:paraId="740815A5" w14:textId="77777777" w:rsidR="00144DA9" w:rsidRDefault="002549EE">
      <w:pPr>
        <w:spacing w:line="600" w:lineRule="auto"/>
        <w:ind w:firstLine="720"/>
        <w:jc w:val="both"/>
        <w:rPr>
          <w:rFonts w:eastAsia="Times New Roman"/>
          <w:szCs w:val="24"/>
        </w:rPr>
      </w:pPr>
      <w:r>
        <w:rPr>
          <w:rFonts w:eastAsia="Times New Roman"/>
          <w:szCs w:val="24"/>
        </w:rPr>
        <w:t>Λέμε «</w:t>
      </w:r>
      <w:r>
        <w:rPr>
          <w:rFonts w:eastAsia="Times New Roman"/>
          <w:szCs w:val="24"/>
        </w:rPr>
        <w:t>ό</w:t>
      </w:r>
      <w:r>
        <w:rPr>
          <w:rFonts w:eastAsia="Times New Roman"/>
          <w:szCs w:val="24"/>
        </w:rPr>
        <w:t>χι» στην τροπολογία 1555 και «</w:t>
      </w:r>
      <w:r>
        <w:rPr>
          <w:rFonts w:eastAsia="Times New Roman"/>
          <w:szCs w:val="24"/>
        </w:rPr>
        <w:t>π</w:t>
      </w:r>
      <w:r>
        <w:rPr>
          <w:rFonts w:eastAsia="Times New Roman"/>
          <w:szCs w:val="24"/>
        </w:rPr>
        <w:t xml:space="preserve">αρών» στις τροπολογίες 1552, 1553, 1554. </w:t>
      </w:r>
    </w:p>
    <w:p w14:paraId="740815A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740815A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w:t>
      </w:r>
    </w:p>
    <w:p w14:paraId="740815A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Κύριε Πρόεδρε, δεν πρέπει να τελειώσουμε με τον κύκλο των εισηγητών; </w:t>
      </w:r>
    </w:p>
    <w:p w14:paraId="740815A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(Γεώργιος Βαρεμένος):</w:t>
      </w:r>
      <w:r>
        <w:rPr>
          <w:rFonts w:eastAsia="Times New Roman" w:cs="Times New Roman"/>
          <w:szCs w:val="24"/>
        </w:rPr>
        <w:t xml:space="preserve"> Μετά τον κ. </w:t>
      </w:r>
      <w:proofErr w:type="spellStart"/>
      <w:r>
        <w:rPr>
          <w:rFonts w:eastAsia="Times New Roman" w:cs="Times New Roman"/>
          <w:szCs w:val="24"/>
        </w:rPr>
        <w:t>Δημοσχάκη</w:t>
      </w:r>
      <w:proofErr w:type="spellEnd"/>
      <w:r>
        <w:rPr>
          <w:rFonts w:eastAsia="Times New Roman" w:cs="Times New Roman"/>
          <w:szCs w:val="24"/>
        </w:rPr>
        <w:t xml:space="preserve">. Θέλετε τώρα να πάρετε τον λόγο; </w:t>
      </w:r>
    </w:p>
    <w:p w14:paraId="740815A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 </w:t>
      </w:r>
    </w:p>
    <w:p w14:paraId="740815A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ο κ. </w:t>
      </w:r>
      <w:proofErr w:type="spellStart"/>
      <w:r>
        <w:rPr>
          <w:rFonts w:eastAsia="Times New Roman" w:cs="Times New Roman"/>
          <w:szCs w:val="24"/>
        </w:rPr>
        <w:t>Δημοσχάκης</w:t>
      </w:r>
      <w:proofErr w:type="spellEnd"/>
      <w:r>
        <w:rPr>
          <w:rFonts w:eastAsia="Times New Roman" w:cs="Times New Roman"/>
          <w:szCs w:val="24"/>
        </w:rPr>
        <w:t xml:space="preserve"> είναι εισηγητής. </w:t>
      </w:r>
    </w:p>
    <w:p w14:paraId="740815A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πέντε λεπτά. </w:t>
      </w:r>
    </w:p>
    <w:p w14:paraId="740815A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Κύ</w:t>
      </w:r>
      <w:r>
        <w:rPr>
          <w:rFonts w:eastAsia="Times New Roman" w:cs="Times New Roman"/>
          <w:szCs w:val="24"/>
        </w:rPr>
        <w:t xml:space="preserve">ριε Πρόεδρε, η σημερινή συζήτηση για τη διεθνή σύμβαση που αφορά το Διεθνές Σχολείο </w:t>
      </w:r>
      <w:r>
        <w:rPr>
          <w:rFonts w:eastAsia="Times New Roman" w:cs="Times New Roman"/>
          <w:szCs w:val="24"/>
          <w:lang w:val="en-US"/>
        </w:rPr>
        <w:t>SHAPE</w:t>
      </w:r>
      <w:r>
        <w:rPr>
          <w:rFonts w:eastAsia="Times New Roman" w:cs="Times New Roman"/>
          <w:szCs w:val="24"/>
        </w:rPr>
        <w:t xml:space="preserve"> στο ΝΑΤΟ διεξάγεται στη σκιά της οδυνηρής απώλειας του σμηναγού Γιώργου </w:t>
      </w:r>
      <w:proofErr w:type="spellStart"/>
      <w:r>
        <w:rPr>
          <w:rFonts w:eastAsia="Times New Roman" w:cs="Times New Roman"/>
          <w:szCs w:val="24"/>
        </w:rPr>
        <w:t>Μπαλταδώρου</w:t>
      </w:r>
      <w:proofErr w:type="spellEnd"/>
      <w:r>
        <w:rPr>
          <w:rFonts w:eastAsia="Times New Roman" w:cs="Times New Roman"/>
          <w:szCs w:val="24"/>
        </w:rPr>
        <w:t>, ο οποίος έχασε τη ζωή του υπερασπιζόμενος τον εθνικό εναέριο χώρο μας. Θα ήθελα κ</w:t>
      </w:r>
      <w:r>
        <w:rPr>
          <w:rFonts w:eastAsia="Times New Roman" w:cs="Times New Roman"/>
          <w:szCs w:val="24"/>
        </w:rPr>
        <w:t xml:space="preserve">αι από το Βήμα της Βουλής να εκφράσω τα συλλυπητήρια μου στα μέλη </w:t>
      </w:r>
      <w:r>
        <w:rPr>
          <w:rFonts w:eastAsia="Times New Roman" w:cs="Times New Roman"/>
          <w:szCs w:val="24"/>
        </w:rPr>
        <w:lastRenderedPageBreak/>
        <w:t xml:space="preserve">της οικογενείας του, όπως και στα στελέχη της Πολεμικής Αεροπορίας. </w:t>
      </w:r>
    </w:p>
    <w:p w14:paraId="740815A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Είναι γνωστό ότι οι πιλότοι μας βρίσκονται στο κόκκινο όλο αυτό το διάστημα και φυσικά εδώ και χρόνια, όπως όλοι γνωρίζου</w:t>
      </w:r>
      <w:r>
        <w:rPr>
          <w:rFonts w:eastAsia="Times New Roman" w:cs="Times New Roman"/>
          <w:szCs w:val="24"/>
        </w:rPr>
        <w:t>με από την πρόσφατη ιστορία της χώρας μας. Εξαιτίας όμως της κλιμακούμενης έντασης από την πλευρά των γειτόνων μας ακόμα περισσότερο τον τελευταίο καιρό με τις παραβιάσεις του εθνικού εναέριου χώρου να αποτελούν πλέον καθημερινό φαινόμενο. Γι’ αυτό χρειάζε</w:t>
      </w:r>
      <w:r>
        <w:rPr>
          <w:rFonts w:eastAsia="Times New Roman" w:cs="Times New Roman"/>
          <w:szCs w:val="24"/>
        </w:rPr>
        <w:t xml:space="preserve">ται ο ανάλογος σεβασμός από όλους μας προς τους φρουρούς του Αιγαίου που επιτελούν στο ακέραιο το καθήκον τους κάτω από αντίξοες συνθήκες, πολλές φορές θυσιάζοντας και τη ζωή τους, όπως έγινε και με τον σμηναγό Γιώργο </w:t>
      </w:r>
      <w:proofErr w:type="spellStart"/>
      <w:r>
        <w:rPr>
          <w:rFonts w:eastAsia="Times New Roman" w:cs="Times New Roman"/>
          <w:szCs w:val="24"/>
        </w:rPr>
        <w:t>Μπαλταδώρο</w:t>
      </w:r>
      <w:proofErr w:type="spellEnd"/>
      <w:r>
        <w:rPr>
          <w:rFonts w:eastAsia="Times New Roman" w:cs="Times New Roman"/>
          <w:szCs w:val="24"/>
        </w:rPr>
        <w:t>.</w:t>
      </w:r>
    </w:p>
    <w:p w14:paraId="740815A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με αφορμή </w:t>
      </w:r>
      <w:r>
        <w:rPr>
          <w:rFonts w:eastAsia="Times New Roman" w:cs="Times New Roman"/>
          <w:szCs w:val="24"/>
        </w:rPr>
        <w:t xml:space="preserve">την απώλεια του πιλότου του </w:t>
      </w:r>
      <w:r>
        <w:rPr>
          <w:rFonts w:eastAsia="Times New Roman" w:cs="Times New Roman"/>
          <w:szCs w:val="24"/>
          <w:lang w:val="en-US"/>
        </w:rPr>
        <w:t>Mirage</w:t>
      </w:r>
      <w:r>
        <w:rPr>
          <w:rFonts w:eastAsia="Times New Roman" w:cs="Times New Roman"/>
          <w:szCs w:val="24"/>
        </w:rPr>
        <w:t xml:space="preserve"> είδαμε πολλές ανορθογραφίες στα λεγόμενα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Μια από αυτές με λύπη διαπίστωσα ότι είχε την υπογραφή του ΥΠΕΘΑ, του πολιτικού προϊσταμένου του αδικοχαμένου πιλότου, ο οποίος όφειλε εκφράζοντας και την πολιτεία στ</w:t>
      </w:r>
      <w:r>
        <w:rPr>
          <w:rFonts w:eastAsia="Times New Roman" w:cs="Times New Roman"/>
          <w:szCs w:val="24"/>
        </w:rPr>
        <w:t xml:space="preserve">ο σύνολό της να διατυπώσει με επίσημη ανακοίνωση την οδύνη του και τον σεβασμό του για την απώλεια του σμηναγού και όχι να κάνει μέσω του </w:t>
      </w:r>
      <w:r>
        <w:rPr>
          <w:rFonts w:eastAsia="Times New Roman" w:cs="Times New Roman"/>
          <w:szCs w:val="24"/>
          <w:lang w:val="en-US"/>
        </w:rPr>
        <w:t>twitter</w:t>
      </w:r>
      <w:r>
        <w:rPr>
          <w:rFonts w:eastAsia="Times New Roman" w:cs="Times New Roman"/>
          <w:szCs w:val="24"/>
        </w:rPr>
        <w:t xml:space="preserve"> μια ανώνυμη αναφορά.</w:t>
      </w:r>
    </w:p>
    <w:p w14:paraId="740815B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Γιατί ο ένας πιλότος που ανέφερε ο κύριος Υπουργός έχει όνομα, επίθετο, οικογένεια και δύ</w:t>
      </w:r>
      <w:r>
        <w:rPr>
          <w:rFonts w:eastAsia="Times New Roman" w:cs="Times New Roman"/>
          <w:szCs w:val="24"/>
        </w:rPr>
        <w:t xml:space="preserve">ο παιδιά. Και η απόδοση ευγνωμοσύνης από την πολιτεία επιτάσσει για λόγους ιστορικούς και αρχειακούς την αναφορά του ονόματος του σμηναγού που έχασε τη ζωή του εν ώρα καθήκοντος με τον πλέον επίσημο τρόπο. </w:t>
      </w:r>
    </w:p>
    <w:p w14:paraId="740815B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Ο σεβασμός προς τις Ένοπλες Δυνάμεις δεν φαίνεται ούτε με στολές, ούτε με νυχτέρια στον Έβρο επάνω στη </w:t>
      </w:r>
      <w:proofErr w:type="spellStart"/>
      <w:r>
        <w:rPr>
          <w:rFonts w:eastAsia="Times New Roman" w:cs="Times New Roman"/>
          <w:szCs w:val="24"/>
        </w:rPr>
        <w:t>συνοριογραμμή</w:t>
      </w:r>
      <w:proofErr w:type="spellEnd"/>
      <w:r>
        <w:rPr>
          <w:rFonts w:eastAsia="Times New Roman" w:cs="Times New Roman"/>
          <w:szCs w:val="24"/>
        </w:rPr>
        <w:t xml:space="preserve">, ούτε με υπερβολές, αλλά ούτε και με ακραίες εκφράσεις που δεν αρμόζουν σε Υπουργό δυτικής χώρας, έχοντας την ψευδαίσθηση ότι με αυτόν τον </w:t>
      </w:r>
      <w:r>
        <w:rPr>
          <w:rFonts w:eastAsia="Times New Roman" w:cs="Times New Roman"/>
          <w:szCs w:val="24"/>
        </w:rPr>
        <w:t xml:space="preserve">τρόπο τονώνεται το ηθικό των στελεχών των Ενόπλων Δυνάμεων. </w:t>
      </w:r>
    </w:p>
    <w:p w14:paraId="740815B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θα συνεχίσει το παραλήρημά του ο κύριος; Δεν μιλάει για τις τροπολογίες. </w:t>
      </w:r>
    </w:p>
    <w:p w14:paraId="740815B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Και φυ</w:t>
      </w:r>
      <w:r>
        <w:rPr>
          <w:rFonts w:eastAsia="Times New Roman" w:cs="Times New Roman"/>
          <w:szCs w:val="24"/>
        </w:rPr>
        <w:t xml:space="preserve">σικά ούτε με εκφράσεις όπως αυτές που είπατε για τους στρατιωτικούς που είναι στην </w:t>
      </w:r>
      <w:proofErr w:type="spellStart"/>
      <w:r>
        <w:rPr>
          <w:rFonts w:eastAsia="Times New Roman" w:cs="Times New Roman"/>
          <w:szCs w:val="24"/>
        </w:rPr>
        <w:t>Αδριανούπολη</w:t>
      </w:r>
      <w:proofErr w:type="spellEnd"/>
      <w:r>
        <w:rPr>
          <w:rFonts w:eastAsia="Times New Roman" w:cs="Times New Roman"/>
          <w:szCs w:val="24"/>
        </w:rPr>
        <w:t xml:space="preserve">, ότι θα παραμείνουν κρατούμενοι στην Τουρκία για δεκαπέντε χρόνια, προκαλώντας περαιτέρω θλίψη στις οικογένειές </w:t>
      </w:r>
      <w:r>
        <w:rPr>
          <w:rFonts w:eastAsia="Times New Roman" w:cs="Times New Roman"/>
          <w:szCs w:val="24"/>
        </w:rPr>
        <w:lastRenderedPageBreak/>
        <w:t xml:space="preserve">τους αλλά και οργή στους </w:t>
      </w:r>
      <w:proofErr w:type="spellStart"/>
      <w:r>
        <w:rPr>
          <w:rFonts w:eastAsia="Times New Roman" w:cs="Times New Roman"/>
          <w:szCs w:val="24"/>
        </w:rPr>
        <w:t>Εβρίτες</w:t>
      </w:r>
      <w:proofErr w:type="spellEnd"/>
      <w:r>
        <w:rPr>
          <w:rFonts w:eastAsia="Times New Roman" w:cs="Times New Roman"/>
          <w:szCs w:val="24"/>
        </w:rPr>
        <w:t xml:space="preserve"> που έχουν ματώσ</w:t>
      </w:r>
      <w:r>
        <w:rPr>
          <w:rFonts w:eastAsia="Times New Roman" w:cs="Times New Roman"/>
          <w:szCs w:val="24"/>
        </w:rPr>
        <w:t xml:space="preserve">ει με αυτή την ιστορία. </w:t>
      </w:r>
    </w:p>
    <w:p w14:paraId="740815B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Ευτυχώς ο Πρόεδρος μας στο πλαίσιο διεθνοποίησης του θέματος ζήτησε στο περιθώριο της Συνόδου Κορυφής από το Ευρωπαϊκό Λαϊκό Κόμμα όπως αναλάβει πρωτοβουλίες στα πλαίσια του Ευρωπαϊκού Κοινοβουλίου. Και χθες όλοι πληροφορηθήκαμε ότ</w:t>
      </w:r>
      <w:r>
        <w:rPr>
          <w:rFonts w:eastAsia="Times New Roman" w:cs="Times New Roman"/>
          <w:szCs w:val="24"/>
        </w:rPr>
        <w:t xml:space="preserve">ι στο Ευρωπαϊκό Κοινοβούλιο όλες οι πτέρυγες είχαν να πουν μια θετική λέξη για αυτά τα δύο παιδιά τα οποία κρατούνται παράνομα, άδικα στη γειτονική χώρα, διότι δεν παραβίασαν τα σύνορα της γειτονικής χώρας. </w:t>
      </w:r>
    </w:p>
    <w:p w14:paraId="740815B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Άλλωστε, κυρίες και κύριοι συνάδελφοι, οι δύο στ</w:t>
      </w:r>
      <w:r>
        <w:rPr>
          <w:rFonts w:eastAsia="Times New Roman" w:cs="Times New Roman"/>
          <w:szCs w:val="24"/>
        </w:rPr>
        <w:t xml:space="preserve">ρατιωτικοί μας φρουρούσαν ταυτόχρονα τα </w:t>
      </w:r>
      <w:proofErr w:type="spellStart"/>
      <w:r>
        <w:rPr>
          <w:rFonts w:eastAsia="Times New Roman" w:cs="Times New Roman"/>
          <w:szCs w:val="24"/>
        </w:rPr>
        <w:t>ευρωνατοϊκά</w:t>
      </w:r>
      <w:proofErr w:type="spellEnd"/>
      <w:r>
        <w:rPr>
          <w:rFonts w:eastAsia="Times New Roman" w:cs="Times New Roman"/>
          <w:szCs w:val="24"/>
        </w:rPr>
        <w:t xml:space="preserve"> σύνορα, φρουρούσαν τα ελληνοτουρκικά σύνορα και παρείχαν υπηρεσίες στη γειτονική </w:t>
      </w:r>
      <w:r>
        <w:rPr>
          <w:rFonts w:eastAsia="Times New Roman" w:cs="Times New Roman"/>
          <w:szCs w:val="24"/>
        </w:rPr>
        <w:lastRenderedPageBreak/>
        <w:t xml:space="preserve">χώρα. Διότι όταν κανείς φρουρεί τα σύνορά του, δεν φρουρεί μόνο τα δικά του. Φρουρεί και του γείτονα. </w:t>
      </w:r>
    </w:p>
    <w:p w14:paraId="740815B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Τρίτον, θα ήθελα να </w:t>
      </w:r>
      <w:r>
        <w:rPr>
          <w:rFonts w:eastAsia="Times New Roman" w:cs="Times New Roman"/>
          <w:szCs w:val="24"/>
        </w:rPr>
        <w:t xml:space="preserve">πω ότι αυτά τα σύνορα είναι και ευρωπαϊκά και ορθώς αναμένουμε αύριο το Ευρωπαϊκό Κοινοβούλιο να πάρει μία σωστή απόφαση και να θέσει προ των ευθυνών τη γειτονική χώρα. </w:t>
      </w:r>
    </w:p>
    <w:p w14:paraId="740815B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Ωστόσο, όμως, κύριοι Υπουργοί, εάν θέλατε να αποδείξετε στην πράξη το ενδιαφέρον σας γ</w:t>
      </w:r>
      <w:r>
        <w:rPr>
          <w:rFonts w:eastAsia="Times New Roman" w:cs="Times New Roman"/>
          <w:szCs w:val="24"/>
        </w:rPr>
        <w:t xml:space="preserve">ια τα στελέχη των Ενόπλων Δυνάμενων θα πρέπει να επιστρέψετε το 50%, όπως αυτό αποφασίστηκε από το ανώτατο συμβούλιο της χώρας, το Συμβούλιο της Επικρατείας. </w:t>
      </w:r>
    </w:p>
    <w:p w14:paraId="740815B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Επίσης σήμερα οι εφημερίδες δημοσιεύουν αριθμητικά στοιχεία σε ό,τι αφορά την παραβίαση των χερσα</w:t>
      </w:r>
      <w:r>
        <w:rPr>
          <w:rFonts w:eastAsia="Times New Roman" w:cs="Times New Roman"/>
          <w:szCs w:val="24"/>
        </w:rPr>
        <w:t>ίων συνόρων μας.</w:t>
      </w:r>
    </w:p>
    <w:p w14:paraId="740815B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είχατε εκφράσει επιφυλάξεις στην </w:t>
      </w:r>
      <w:r>
        <w:rPr>
          <w:rFonts w:eastAsia="Times New Roman" w:cs="Times New Roman"/>
          <w:szCs w:val="24"/>
        </w:rPr>
        <w:t>ε</w:t>
      </w:r>
      <w:r>
        <w:rPr>
          <w:rFonts w:eastAsia="Times New Roman" w:cs="Times New Roman"/>
          <w:szCs w:val="24"/>
        </w:rPr>
        <w:t xml:space="preserve">πιτροπή. </w:t>
      </w:r>
    </w:p>
    <w:p w14:paraId="740815B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Κύριε Πρόεδρε, παρακαλώ, αν έχετε την καλοσύνη, για δύο λεπτά και κλείνω.</w:t>
      </w:r>
    </w:p>
    <w:p w14:paraId="740815B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Τέλειωσε ο χρόν</w:t>
      </w:r>
      <w:r>
        <w:rPr>
          <w:rFonts w:eastAsia="Times New Roman" w:cs="Times New Roman"/>
          <w:szCs w:val="24"/>
        </w:rPr>
        <w:t xml:space="preserve">ος σας. Κοιτάξτε, εδώ πρέπει να υπάρχει ο ελάχιστος σεβασμός στον εαυτό μας πάνω απ’ όλα, όταν ανεβαίνουμε στο Βήμα. Είχατε ψηφίσει υπέρ, ζητήσατε τον λόγο για να καλύψετε όλα τα θέματα που εσείς έχετε στο μυαλό σας, γιατί είστε και εσείς μελετηρός εξίσου </w:t>
      </w:r>
      <w:r>
        <w:rPr>
          <w:rFonts w:eastAsia="Times New Roman" w:cs="Times New Roman"/>
          <w:szCs w:val="24"/>
        </w:rPr>
        <w:t xml:space="preserve">με την </w:t>
      </w:r>
      <w:proofErr w:type="spellStart"/>
      <w:r>
        <w:rPr>
          <w:rFonts w:eastAsia="Times New Roman" w:cs="Times New Roman"/>
          <w:szCs w:val="24"/>
        </w:rPr>
        <w:t>προλαλήσασα</w:t>
      </w:r>
      <w:proofErr w:type="spellEnd"/>
      <w:r>
        <w:rPr>
          <w:rFonts w:eastAsia="Times New Roman" w:cs="Times New Roman"/>
          <w:szCs w:val="24"/>
        </w:rPr>
        <w:t xml:space="preserve">. </w:t>
      </w:r>
    </w:p>
    <w:p w14:paraId="740815B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Κύριε Πρόεδρε, γνωρίζω ότι…</w:t>
      </w:r>
    </w:p>
    <w:p w14:paraId="740815B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με ενδιαφέρει τι γνωρίζετε, σας το λέω ειλικρινά. Τέλειωσε ο χρόνος σας.</w:t>
      </w:r>
    </w:p>
    <w:p w14:paraId="740815B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Δεν θέλετε να ακούσετε τι θα πούμε για το θέμα;</w:t>
      </w:r>
    </w:p>
    <w:p w14:paraId="740815B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(Γεώργιος Βαρεμένος):</w:t>
      </w:r>
      <w:r>
        <w:rPr>
          <w:rFonts w:eastAsia="Times New Roman" w:cs="Times New Roman"/>
          <w:szCs w:val="24"/>
        </w:rPr>
        <w:t xml:space="preserve"> Τέλειωσε ο χρόνος. Είχατε πέντε λεπτά.</w:t>
      </w:r>
    </w:p>
    <w:p w14:paraId="740815C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Τόσο γρήγορα;</w:t>
      </w:r>
    </w:p>
    <w:p w14:paraId="740815C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Πώς τέλειωσε ο χρόνος;</w:t>
      </w:r>
    </w:p>
    <w:p w14:paraId="740815C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«πώς τέλειωσε»; Είχε πέντε λεπτά ο κ.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740815C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Θα είχε τελειώσει τώρα.</w:t>
      </w:r>
    </w:p>
    <w:p w14:paraId="740815C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ΑΝΑΣΤΑΣΙΟΣ ΔΗΜΟΣΧΑΚΗΣ:</w:t>
      </w:r>
      <w:r>
        <w:rPr>
          <w:rFonts w:eastAsia="Times New Roman" w:cs="Times New Roman"/>
          <w:szCs w:val="24"/>
        </w:rPr>
        <w:t xml:space="preserve"> Κύριε Πρόεδρε, είμαι εισηγητής από την πλευρά της Νέας Δημοκρατίας. Στερείτε τον λόγο στον εκπρόσωπο της Νέας Δημοκρατίας; Παρακαλώ για δύο λεπτά.</w:t>
      </w:r>
    </w:p>
    <w:p w14:paraId="740815C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Εδώ θα χρειαστούμε παιδονόμο</w:t>
      </w:r>
      <w:r>
        <w:rPr>
          <w:rFonts w:eastAsia="Times New Roman" w:cs="Times New Roman"/>
          <w:szCs w:val="24"/>
        </w:rPr>
        <w:t>. Ζητάτε δύο λεπτά για να πείτε τι; Αυτά που λέτε τόση ώρα;</w:t>
      </w:r>
    </w:p>
    <w:p w14:paraId="740815C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Αυτά τα οποία ενδιαφέρουν όλον τον κόσμο.</w:t>
      </w:r>
    </w:p>
    <w:p w14:paraId="740815C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Του </w:t>
      </w:r>
      <w:proofErr w:type="spellStart"/>
      <w:r>
        <w:rPr>
          <w:rFonts w:eastAsia="Times New Roman" w:cs="Times New Roman"/>
          <w:szCs w:val="24"/>
        </w:rPr>
        <w:t>Ομέρ</w:t>
      </w:r>
      <w:proofErr w:type="spellEnd"/>
      <w:r>
        <w:rPr>
          <w:rFonts w:eastAsia="Times New Roman" w:cs="Times New Roman"/>
          <w:szCs w:val="24"/>
        </w:rPr>
        <w:t xml:space="preserve"> </w:t>
      </w:r>
      <w:proofErr w:type="spellStart"/>
      <w:r>
        <w:rPr>
          <w:rFonts w:eastAsia="Times New Roman" w:cs="Times New Roman"/>
          <w:szCs w:val="24"/>
        </w:rPr>
        <w:t>Τσελίκ</w:t>
      </w:r>
      <w:proofErr w:type="spellEnd"/>
      <w:r>
        <w:rPr>
          <w:rFonts w:eastAsia="Times New Roman" w:cs="Times New Roman"/>
          <w:szCs w:val="24"/>
        </w:rPr>
        <w:t xml:space="preserve"> την ανακοίνωση διαβάστε.</w:t>
      </w:r>
    </w:p>
    <w:p w14:paraId="740815C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ΑΝΑΣΤΑΣΙΟΣ ΔΗ</w:t>
      </w:r>
      <w:r>
        <w:rPr>
          <w:rFonts w:eastAsia="Times New Roman" w:cs="Times New Roman"/>
          <w:b/>
          <w:szCs w:val="24"/>
        </w:rPr>
        <w:t>ΜΟΣΧΑΚΗΣ:</w:t>
      </w:r>
      <w:r>
        <w:rPr>
          <w:rFonts w:eastAsia="Times New Roman" w:cs="Times New Roman"/>
          <w:szCs w:val="24"/>
        </w:rPr>
        <w:t xml:space="preserve"> Αφού επιμένετε, έρχομαι τώρα στη σύμβαση για την οποία συζητούμε σήμερα.</w:t>
      </w:r>
    </w:p>
    <w:p w14:paraId="740815C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Συζητούμε σύμβαση; Είναι αλήθεια αυτό;</w:t>
      </w:r>
    </w:p>
    <w:p w14:paraId="740815C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Τόνισα και στη Διαρκή Επιτροπή Εθνικής Άμυνας και Εξωτερικών Υποθέσεων ότι σκο</w:t>
      </w:r>
      <w:r>
        <w:rPr>
          <w:rFonts w:eastAsia="Times New Roman" w:cs="Times New Roman"/>
          <w:szCs w:val="24"/>
        </w:rPr>
        <w:t xml:space="preserve">πός τους συγκεκριμένου μνημονίου είναι η μέριμνα για τη χρηματοδότηση τόσο του σχεδιασμού όσο και της κατασκευής νέων εγκαταστάσεων για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Σ</w:t>
      </w:r>
      <w:r>
        <w:rPr>
          <w:rFonts w:eastAsia="Times New Roman" w:cs="Times New Roman"/>
          <w:szCs w:val="24"/>
        </w:rPr>
        <w:t xml:space="preserve">χολείο </w:t>
      </w:r>
      <w:r>
        <w:rPr>
          <w:rFonts w:eastAsia="Times New Roman" w:cs="Times New Roman"/>
          <w:szCs w:val="24"/>
          <w:lang w:val="en-US"/>
        </w:rPr>
        <w:t>SHAPE</w:t>
      </w:r>
      <w:r>
        <w:rPr>
          <w:rFonts w:eastAsia="Times New Roman" w:cs="Times New Roman"/>
          <w:szCs w:val="24"/>
        </w:rPr>
        <w:t xml:space="preserve"> στο ΝΑΤΟ. </w:t>
      </w:r>
    </w:p>
    <w:p w14:paraId="740815C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Εκφράσαμε τις επιφυλάξεις, κύριε Πρόεδρε, διότι απευθύναμε τρία ερωτήματα στον κύριο</w:t>
      </w:r>
      <w:r>
        <w:rPr>
          <w:rFonts w:eastAsia="Times New Roman" w:cs="Times New Roman"/>
          <w:szCs w:val="24"/>
        </w:rPr>
        <w:t xml:space="preserve"> Υπουργό Εθνικής Άμυνας. Απαντήθηκαν τα δύο, αλλά δεν απαντήθηκε το ένα στην </w:t>
      </w:r>
      <w:r>
        <w:rPr>
          <w:rFonts w:eastAsia="Times New Roman" w:cs="Times New Roman"/>
          <w:szCs w:val="24"/>
        </w:rPr>
        <w:t>ε</w:t>
      </w:r>
      <w:r>
        <w:rPr>
          <w:rFonts w:eastAsia="Times New Roman" w:cs="Times New Roman"/>
          <w:szCs w:val="24"/>
        </w:rPr>
        <w:t>πιτροπή.</w:t>
      </w:r>
    </w:p>
    <w:p w14:paraId="740815C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Δεν έχω μιλήσει.</w:t>
      </w:r>
    </w:p>
    <w:p w14:paraId="740815C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Και μάλιστα ρωτήσαμε αν στο δημοτικό σχολείο θα διδάσκονται εθνικά μαθήματα και μάλιστα σε εθνικές επετείους για τους μαθητές τουλάχιστον του δημοτικού, όπως ίσχυε μέχρι τώρα.</w:t>
      </w:r>
    </w:p>
    <w:p w14:paraId="740815C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Πο</w:t>
      </w:r>
      <w:r>
        <w:rPr>
          <w:rFonts w:eastAsia="Times New Roman" w:cs="Times New Roman"/>
          <w:szCs w:val="24"/>
        </w:rPr>
        <w:t>ύ το ρωτήσατε αυτό; Γιατί λέτε ψέματα στη Βουλή;</w:t>
      </w:r>
    </w:p>
    <w:p w14:paraId="740815C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Επειδή δεν πήραμε απάντηση, ελπίζω να πάρουμε απάντηση σήμερα.</w:t>
      </w:r>
    </w:p>
    <w:p w14:paraId="740815D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Βλέπω να σας δούμε στο δημοτικό σχολείο για άλλους λόγους. Για άλλους λόγους πρέπει να ε</w:t>
      </w:r>
      <w:r>
        <w:rPr>
          <w:rFonts w:eastAsia="Times New Roman" w:cs="Times New Roman"/>
          <w:szCs w:val="24"/>
        </w:rPr>
        <w:t>πανέλθουμε στο δημοτικό σχολείο!</w:t>
      </w:r>
    </w:p>
    <w:p w14:paraId="740815D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Μα, ψεύδεται!</w:t>
      </w:r>
    </w:p>
    <w:p w14:paraId="740815D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Η Νέα Δημοκρατία είμαστε θετικοί στη συγκεκριμένη σύμβαση, καθώς εκτός των άλλων διευκολύνονται τα παιδιά των</w:t>
      </w:r>
      <w:r>
        <w:rPr>
          <w:rFonts w:eastAsia="Times New Roman" w:cs="Times New Roman"/>
          <w:szCs w:val="24"/>
        </w:rPr>
        <w:t xml:space="preserve"> στελεχών των Ενόπλων Δυνάμεων που υπηρετούν στο Ανώτατο Στρατηγείο στη </w:t>
      </w:r>
      <w:proofErr w:type="spellStart"/>
      <w:r>
        <w:rPr>
          <w:rFonts w:eastAsia="Times New Roman" w:cs="Times New Roman"/>
          <w:szCs w:val="24"/>
        </w:rPr>
        <w:t>Μονς</w:t>
      </w:r>
      <w:proofErr w:type="spellEnd"/>
      <w:r>
        <w:rPr>
          <w:rFonts w:eastAsia="Times New Roman" w:cs="Times New Roman"/>
          <w:szCs w:val="24"/>
        </w:rPr>
        <w:t xml:space="preserve"> να φοιτούν χωρίς να πληρώνουν δίδακτρα, δεδομένου μάλιστα ότι η </w:t>
      </w:r>
      <w:proofErr w:type="spellStart"/>
      <w:r>
        <w:rPr>
          <w:rFonts w:eastAsia="Times New Roman" w:cs="Times New Roman"/>
          <w:szCs w:val="24"/>
        </w:rPr>
        <w:t>Μονς</w:t>
      </w:r>
      <w:proofErr w:type="spellEnd"/>
      <w:r>
        <w:rPr>
          <w:rFonts w:eastAsia="Times New Roman" w:cs="Times New Roman"/>
          <w:szCs w:val="24"/>
        </w:rPr>
        <w:t xml:space="preserve"> απέχει πάνω από εξήντα χιλιόμετρα από τις Βρυξέλλες, όπου υπάρχει ελληνικό και ευρωπαϊκό σχολείο, που πραγματι</w:t>
      </w:r>
      <w:r>
        <w:rPr>
          <w:rFonts w:eastAsia="Times New Roman" w:cs="Times New Roman"/>
          <w:szCs w:val="24"/>
        </w:rPr>
        <w:t>κά είναι η καλύτερη λύση πλην, όμως, είναι σε μεγάλη απόσταση.</w:t>
      </w:r>
    </w:p>
    <w:p w14:paraId="740815D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 κύριε </w:t>
      </w:r>
      <w:proofErr w:type="spellStart"/>
      <w:r>
        <w:rPr>
          <w:rFonts w:eastAsia="Times New Roman" w:cs="Times New Roman"/>
          <w:szCs w:val="24"/>
        </w:rPr>
        <w:t>Δημοσχάκη</w:t>
      </w:r>
      <w:proofErr w:type="spellEnd"/>
      <w:r>
        <w:rPr>
          <w:rFonts w:eastAsia="Times New Roman" w:cs="Times New Roman"/>
          <w:szCs w:val="24"/>
        </w:rPr>
        <w:t>, βάλτε μία τελεία.</w:t>
      </w:r>
    </w:p>
    <w:p w14:paraId="740815D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Θέλετε να ακούσετε τη θέση της Νέας Δημοκρατίας για την τροπολογία;</w:t>
      </w:r>
    </w:p>
    <w:p w14:paraId="740815D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w:t>
      </w:r>
      <w:r>
        <w:rPr>
          <w:rFonts w:eastAsia="Times New Roman" w:cs="Times New Roman"/>
          <w:b/>
          <w:szCs w:val="24"/>
        </w:rPr>
        <w:t>εμένος):</w:t>
      </w:r>
      <w:r>
        <w:rPr>
          <w:rFonts w:eastAsia="Times New Roman" w:cs="Times New Roman"/>
          <w:szCs w:val="24"/>
        </w:rPr>
        <w:t xml:space="preserve"> Όχι, δεν θέλω να ακούσω τίποτα. Χρησιμοποιήσατε τον χρόνο σας για αλλότρια θέματα. Τώρα τι θέλετε να κάνω εγώ;</w:t>
      </w:r>
    </w:p>
    <w:p w14:paraId="740815D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Εφόσον δεν θέλετε να ακούσετε, τουλάχιστον μπορώ, όμως, να ενημερώσω το Σώμα.</w:t>
      </w:r>
    </w:p>
    <w:p w14:paraId="740815D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w:t>
      </w:r>
      <w:r>
        <w:rPr>
          <w:rFonts w:eastAsia="Times New Roman" w:cs="Times New Roman"/>
          <w:szCs w:val="24"/>
        </w:rPr>
        <w:t xml:space="preserve">ι, μπορείτε να το ενημερώσετε έξω. Τέλειωσε ο χρόνος, κύριε </w:t>
      </w:r>
      <w:proofErr w:type="spellStart"/>
      <w:r>
        <w:rPr>
          <w:rFonts w:eastAsia="Times New Roman" w:cs="Times New Roman"/>
          <w:szCs w:val="24"/>
        </w:rPr>
        <w:t>Δημοσχάκη</w:t>
      </w:r>
      <w:proofErr w:type="spellEnd"/>
      <w:r>
        <w:rPr>
          <w:rFonts w:eastAsia="Times New Roman" w:cs="Times New Roman"/>
          <w:szCs w:val="24"/>
        </w:rPr>
        <w:t>.</w:t>
      </w:r>
    </w:p>
    <w:p w14:paraId="740815D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ΑΝΑΣΤΑΣΙΟΣ ΔΗΜΟΣΧΑΚΗΣ:</w:t>
      </w:r>
      <w:r>
        <w:rPr>
          <w:rFonts w:eastAsia="Times New Roman" w:cs="Times New Roman"/>
          <w:szCs w:val="24"/>
        </w:rPr>
        <w:t xml:space="preserve"> Κύριε Πρόεδρε, ευχαριστώ για την καλοσύνη σας.</w:t>
      </w:r>
    </w:p>
    <w:p w14:paraId="740815D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είστε καλά. Ευχαριστώ και εγώ.</w:t>
      </w:r>
    </w:p>
    <w:p w14:paraId="740815D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w:t>
      </w:r>
    </w:p>
    <w:p w14:paraId="740815D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740815D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Εμείς, όπως είχαμε πει, υπερψηφίζουμε τις κυρώσεις των δύο συμβάσεων.</w:t>
      </w:r>
    </w:p>
    <w:p w14:paraId="740815D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Για τις τροπολογίες μονάχα ένα σχόλιο: Παρότι για κάποιες από αυτές δεν έχουμε αντίρρηση, η μεθοδολογία που ακολουθείται δεν μας επιτρέπει να τις υπερψηφίσουμε</w:t>
      </w:r>
      <w:r>
        <w:rPr>
          <w:rFonts w:eastAsia="Times New Roman" w:cs="Times New Roman"/>
          <w:szCs w:val="24"/>
        </w:rPr>
        <w:t>.</w:t>
      </w:r>
    </w:p>
    <w:p w14:paraId="740815D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με την ευκαιρία να πω μια φράση σε σχέση με κάτι που σαν να έχουμε ξαναζήσει, σαν να ξαναζούμε ένα </w:t>
      </w:r>
      <w:proofErr w:type="spellStart"/>
      <w:r>
        <w:rPr>
          <w:rFonts w:eastAsia="Times New Roman" w:cs="Times New Roman"/>
          <w:szCs w:val="24"/>
          <w:lang w:val="en-US"/>
        </w:rPr>
        <w:t>deja</w:t>
      </w:r>
      <w:proofErr w:type="spellEnd"/>
      <w:r>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αυτών που είχαμε βιώσει το 1996 με την κρίση στα Ίμια, που έδωσε την ευκαιρία στους Τούρκους να αρχίσουν να μην μιλούν για γκρίζες ζώνε</w:t>
      </w:r>
      <w:r>
        <w:rPr>
          <w:rFonts w:eastAsia="Times New Roman" w:cs="Times New Roman"/>
          <w:szCs w:val="24"/>
        </w:rPr>
        <w:t xml:space="preserve">ς, αλλά για τετελεσμένα από τη δική τους την πλευρά, μια εξαιρετικά επικίνδυνη διαδικασία. </w:t>
      </w:r>
    </w:p>
    <w:p w14:paraId="740815D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Και επειδή οι μόνοι αρμόδιοι να ασκήσουν την εξωτερική πολιτική δεν είναι παρά ο Πρωθυπουργός και ο Υπουργός Εξωτερικών της χώρας και ο Υπουργός Άμυνας έχει την ευθ</w:t>
      </w:r>
      <w:r>
        <w:rPr>
          <w:rFonts w:eastAsia="Times New Roman" w:cs="Times New Roman"/>
          <w:szCs w:val="24"/>
        </w:rPr>
        <w:t>ύνη για την άμυνα της χώρας, γι’ αυτόν τον λόγο θα πρέπει να καταλάβουν όλοι οι Έλληνες πολίτες, ανεξαρτήτως της πατριωτικής ευαισθησίας που ο καθένας έχει, ότι όλα αυτά είναι επικίνδυνα ζητήματα να τα διαχειρίζονται και να τα ασκούν οποιοιδήποτε, είτε είν</w:t>
      </w:r>
      <w:r>
        <w:rPr>
          <w:rFonts w:eastAsia="Times New Roman" w:cs="Times New Roman"/>
          <w:szCs w:val="24"/>
        </w:rPr>
        <w:t xml:space="preserve">αι η Εκκλησία είτε </w:t>
      </w:r>
      <w:r>
        <w:rPr>
          <w:rFonts w:eastAsia="Times New Roman" w:cs="Times New Roman"/>
          <w:szCs w:val="24"/>
        </w:rPr>
        <w:lastRenderedPageBreak/>
        <w:t xml:space="preserve">είναι εκδρομείς πασχαλινοί που νιώθουν να τους πνίγει η εθνική υπερηφάνεια και θέλουν να μοιράσουν ελληνικές σημαίες στα διάφορα νησιά ή στις βραχονησίδες, διότι αντί να κάνουν καλό δημιουργούν τεράστια προβλήματα στη χώρα. </w:t>
      </w:r>
    </w:p>
    <w:p w14:paraId="740815E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Πρέπει να κα</w:t>
      </w:r>
      <w:r>
        <w:rPr>
          <w:rFonts w:eastAsia="Times New Roman" w:cs="Times New Roman"/>
          <w:szCs w:val="24"/>
        </w:rPr>
        <w:t>ταλάβουμε ότι το γήπεδο των προκλήσεων, κύριε Υπουργέ, βεβαίως, ευνοεί μονάχα εκείνους και γι’ αυτό το λόγο η σύνεση και η ψυχραιμία πρέπει να είναι οι μόνοι σύμβουλοί μας στη διαχείριση των εθνικών μας συμφερόντων.</w:t>
      </w:r>
    </w:p>
    <w:p w14:paraId="740815E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Σας ευχαριστώ.</w:t>
      </w:r>
    </w:p>
    <w:p w14:paraId="740815E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Κύ</w:t>
      </w:r>
      <w:r>
        <w:rPr>
          <w:rFonts w:eastAsia="Times New Roman" w:cs="Times New Roman"/>
          <w:szCs w:val="24"/>
        </w:rPr>
        <w:t>ριε Πρόεδρε,</w:t>
      </w:r>
      <w:r>
        <w:rPr>
          <w:rFonts w:eastAsia="Times New Roman" w:cs="Times New Roman"/>
          <w:szCs w:val="24"/>
        </w:rPr>
        <w:t xml:space="preserve"> </w:t>
      </w:r>
      <w:r>
        <w:rPr>
          <w:rFonts w:eastAsia="Times New Roman" w:cs="Times New Roman"/>
          <w:szCs w:val="24"/>
        </w:rPr>
        <w:t>μπορώ να έχω τον λόγο;</w:t>
      </w:r>
    </w:p>
    <w:p w14:paraId="740815E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w:t>
      </w:r>
    </w:p>
    <w:p w14:paraId="740815E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Τώρα θα πάρουν τον λόγο όσοι εκ των Κοινοβουλευτικών Εκπροσώπων θέλουν να πουν κάτι για τις τροπολογίες.</w:t>
      </w:r>
    </w:p>
    <w:p w14:paraId="740815E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740815E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σίγουρ</w:t>
      </w:r>
      <w:r>
        <w:rPr>
          <w:rFonts w:eastAsia="Times New Roman" w:cs="Times New Roman"/>
          <w:szCs w:val="24"/>
        </w:rPr>
        <w:t>α χωρίς κα</w:t>
      </w:r>
      <w:r>
        <w:rPr>
          <w:rFonts w:eastAsia="Times New Roman" w:cs="Times New Roman"/>
          <w:szCs w:val="24"/>
        </w:rPr>
        <w:t>μ</w:t>
      </w:r>
      <w:r>
        <w:rPr>
          <w:rFonts w:eastAsia="Times New Roman" w:cs="Times New Roman"/>
          <w:szCs w:val="24"/>
        </w:rPr>
        <w:t>μία διάθεση μικροπολιτική, όπως είπε και ο προηγούμενος ομιλητής -και το λέω ειλικρινά-, θέλω να πω το εξής: Κύριε Υπουργέ, η χώρα περνάει μια εξαιρετικά δύσκολη συγκυρία σε όλα τα ζητήματα και κυρίως σε ό,τι έχει να κάνει με τα εθνικά μας θέματ</w:t>
      </w:r>
      <w:r>
        <w:rPr>
          <w:rFonts w:eastAsia="Times New Roman" w:cs="Times New Roman"/>
          <w:szCs w:val="24"/>
        </w:rPr>
        <w:t>α και την εθνική ασφάλεια. Δυο Έλληνες αξιωματικοί είναι για πεντηκοστή ημέρα κρατούμενοι-όμηροι στις τουρκικές φυλακές, έχουμε εμβολισμούς ελληνικών πλοίων, έχουμε ποικίλες και καθημερινές ανακοινώσεις αμφισβήτησης των κυριαρχικών μας δικαιωμάτων από πλευ</w:t>
      </w:r>
      <w:r>
        <w:rPr>
          <w:rFonts w:eastAsia="Times New Roman" w:cs="Times New Roman"/>
          <w:szCs w:val="24"/>
        </w:rPr>
        <w:t xml:space="preserve">ράς της </w:t>
      </w:r>
      <w:r>
        <w:rPr>
          <w:rFonts w:eastAsia="Times New Roman" w:cs="Times New Roman"/>
          <w:szCs w:val="24"/>
        </w:rPr>
        <w:lastRenderedPageBreak/>
        <w:t xml:space="preserve">Τουρκίας, η οποία είναι σύμμαχός μας, δυστυχώς, στο ΝΑΤΟ, έχουμε, λοιπόν, </w:t>
      </w:r>
      <w:proofErr w:type="spellStart"/>
      <w:r>
        <w:rPr>
          <w:rFonts w:eastAsia="Times New Roman" w:cs="Times New Roman"/>
          <w:szCs w:val="24"/>
        </w:rPr>
        <w:t>πάμπολλα</w:t>
      </w:r>
      <w:proofErr w:type="spellEnd"/>
      <w:r>
        <w:rPr>
          <w:rFonts w:eastAsia="Times New Roman" w:cs="Times New Roman"/>
          <w:szCs w:val="24"/>
        </w:rPr>
        <w:t xml:space="preserve"> περιστατικά τα οποία για την οικονομία του χρόνου δεν μπορώ να σας παραθέσω και τουλάχιστον περιστατικά τα οποία γνωρίζει ο ελληνικός λαός ή τουλάχιστον όσα γνωρίζου</w:t>
      </w:r>
      <w:r>
        <w:rPr>
          <w:rFonts w:eastAsia="Times New Roman" w:cs="Times New Roman"/>
          <w:szCs w:val="24"/>
        </w:rPr>
        <w:t>με και γνωρίζει ο ελληνικός λαός.</w:t>
      </w:r>
    </w:p>
    <w:p w14:paraId="740815E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Κύριε Υπουργέ, θέλουμε να γνωρί</w:t>
      </w:r>
      <w:r>
        <w:rPr>
          <w:rFonts w:eastAsia="Times New Roman" w:cs="Times New Roman"/>
          <w:szCs w:val="24"/>
        </w:rPr>
        <w:t>σ</w:t>
      </w:r>
      <w:r>
        <w:rPr>
          <w:rFonts w:eastAsia="Times New Roman" w:cs="Times New Roman"/>
          <w:szCs w:val="24"/>
        </w:rPr>
        <w:t>ουμε -και είναι ευκαιρία σήμερα που βρίσκεστε εδώ για μια τυπική κοινοβουλευτική διαδικασία- το εξής: Γιατί τα σκάφη του Λιμενικού έχουν αποκλείσει μ</w:t>
      </w:r>
      <w:r>
        <w:rPr>
          <w:rFonts w:eastAsia="Times New Roman" w:cs="Times New Roman"/>
          <w:szCs w:val="24"/>
        </w:rPr>
        <w:t>ί</w:t>
      </w:r>
      <w:r>
        <w:rPr>
          <w:rFonts w:eastAsia="Times New Roman" w:cs="Times New Roman"/>
          <w:szCs w:val="24"/>
        </w:rPr>
        <w:t>α από τις βραχονησίδες, τη βραχονησίδα «</w:t>
      </w:r>
      <w:proofErr w:type="spellStart"/>
      <w:r>
        <w:rPr>
          <w:rFonts w:eastAsia="Times New Roman" w:cs="Times New Roman"/>
          <w:szCs w:val="24"/>
        </w:rPr>
        <w:t>Ανθρωποφάς</w:t>
      </w:r>
      <w:proofErr w:type="spellEnd"/>
      <w:r>
        <w:rPr>
          <w:rFonts w:eastAsia="Times New Roman" w:cs="Times New Roman"/>
          <w:szCs w:val="24"/>
        </w:rPr>
        <w:t xml:space="preserve">», και άλλες βραχονησίδες; </w:t>
      </w:r>
    </w:p>
    <w:p w14:paraId="740815E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επίσημη εκδοχή, αυτή που ακούμε και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λέει ότι έχει αποκλειστεί για να μη γίνει απόβαση των Τούρκων. Ρωτάμε γιατί. Θα ξαναπάνε οι Τούρκοι; Ό, τι έχει γίνει </w:t>
      </w:r>
      <w:r>
        <w:rPr>
          <w:rFonts w:eastAsia="Times New Roman" w:cs="Times New Roman"/>
          <w:szCs w:val="24"/>
        </w:rPr>
        <w:lastRenderedPageBreak/>
        <w:t>έχει γίνει. Και εννοώ αυτό το απα</w:t>
      </w:r>
      <w:r>
        <w:rPr>
          <w:rFonts w:eastAsia="Times New Roman" w:cs="Times New Roman"/>
          <w:szCs w:val="24"/>
        </w:rPr>
        <w:t xml:space="preserve">ράδεκτο, το προκλητικό περιστατικό με το σύμβολο της εθνικής μας κυριαρχίας. </w:t>
      </w:r>
    </w:p>
    <w:p w14:paraId="740815E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Αναρωτιόμαστε πού βρίσκεται η αλήθεια. Ο αποκλεισμός γίνεται με κυβερνητική εντολή, για να μην ξαναπάνε στη νησίδα ή και σε άλλες νησίδες Έλληνες πολίτες και αναρτήσουν την ελληνική σημαία. </w:t>
      </w:r>
    </w:p>
    <w:p w14:paraId="740815E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Θέλω να σημειώσω εδώ ότι, αν ήμασταν ένα σοβαρό και ένα εθνικά κυ</w:t>
      </w:r>
      <w:r>
        <w:rPr>
          <w:rFonts w:eastAsia="Times New Roman" w:cs="Times New Roman"/>
          <w:szCs w:val="24"/>
        </w:rPr>
        <w:t>ρίαρχο κράτος, αυτό θα έπρεπε να είναι υποχρέωση του Υπουργείου, αυτού του ιδίου του Υπουργείου Εθνικής Άμυνας</w:t>
      </w:r>
      <w:r w:rsidRPr="006E3872">
        <w:rPr>
          <w:rFonts w:eastAsia="Times New Roman" w:cs="Times New Roman"/>
          <w:szCs w:val="24"/>
        </w:rPr>
        <w:t>,</w:t>
      </w:r>
      <w:r>
        <w:rPr>
          <w:rFonts w:eastAsia="Times New Roman" w:cs="Times New Roman"/>
          <w:szCs w:val="24"/>
        </w:rPr>
        <w:t xml:space="preserve"> να αναρτήσει με κάθε τρόπο –έχουμε δει και πώς γινόταν στο παρελθόν- σιδερένιες σημαίες</w:t>
      </w:r>
      <w:r>
        <w:rPr>
          <w:rFonts w:eastAsia="Times New Roman" w:cs="Times New Roman"/>
          <w:szCs w:val="24"/>
        </w:rPr>
        <w:t>,</w:t>
      </w:r>
      <w:r>
        <w:rPr>
          <w:rFonts w:eastAsia="Times New Roman" w:cs="Times New Roman"/>
          <w:szCs w:val="24"/>
        </w:rPr>
        <w:t xml:space="preserve"> να μην έχουν τη φθορά του χρόνου, σημαίες σε όλες τις ελληνικές βραχονησίδες.</w:t>
      </w:r>
    </w:p>
    <w:p w14:paraId="740815E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πάντων, θέλω να μου πείτε, κύριε </w:t>
      </w:r>
      <w:r>
        <w:rPr>
          <w:rFonts w:eastAsia="Times New Roman" w:cs="Times New Roman"/>
          <w:szCs w:val="24"/>
        </w:rPr>
        <w:t>Υπουργέ</w:t>
      </w:r>
      <w:r>
        <w:rPr>
          <w:rFonts w:eastAsia="Times New Roman" w:cs="Times New Roman"/>
          <w:szCs w:val="24"/>
        </w:rPr>
        <w:t>, ευκαιρίας δοθείσης και τελειώνοντας, ποιες και πόσες ήταν οι διευκολύνσεις που παρείχε η πατρίδα μας στην γκανγκστερική, πραγματι</w:t>
      </w:r>
      <w:r>
        <w:rPr>
          <w:rFonts w:eastAsia="Times New Roman" w:cs="Times New Roman"/>
          <w:szCs w:val="24"/>
        </w:rPr>
        <w:t xml:space="preserve">κά, ενέργεια </w:t>
      </w:r>
      <w:r>
        <w:rPr>
          <w:rFonts w:eastAsia="Times New Roman" w:cs="Times New Roman"/>
          <w:szCs w:val="24"/>
        </w:rPr>
        <w:t>–</w:t>
      </w:r>
      <w:r>
        <w:rPr>
          <w:rFonts w:eastAsia="Times New Roman" w:cs="Times New Roman"/>
          <w:szCs w:val="24"/>
        </w:rPr>
        <w:t>τρομοκρατική</w:t>
      </w:r>
      <w:r>
        <w:rPr>
          <w:rFonts w:eastAsia="Times New Roman" w:cs="Times New Roman"/>
          <w:szCs w:val="24"/>
        </w:rPr>
        <w:t>,</w:t>
      </w:r>
      <w:r>
        <w:rPr>
          <w:rFonts w:eastAsia="Times New Roman" w:cs="Times New Roman"/>
          <w:szCs w:val="24"/>
        </w:rPr>
        <w:t xml:space="preserve"> θα έλεγα- των Ηνωμένων Πολιτειών το τελευταίο διάστημα με τους βομβαρδισμούς της Συρίας. </w:t>
      </w:r>
    </w:p>
    <w:p w14:paraId="740815E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Και, τελικά, σε τι ωφελείται η Ελλάδα, η πατρίδα μας, από την εμπλοκή -γιατί ουσιαστικά πρόκειται περί εμπλοκής της πατρίδας μας με αυτόν </w:t>
      </w:r>
      <w:r>
        <w:rPr>
          <w:rFonts w:eastAsia="Times New Roman" w:cs="Times New Roman"/>
          <w:szCs w:val="24"/>
        </w:rPr>
        <w:t>τον τρόπο- στην ανάφλεξη και στην πολεμική σύρραξη στην Ανατολική Μεσόγειο, η οποία μπορεί να πάρει απρόβλεπτες διαστάσεις;</w:t>
      </w:r>
    </w:p>
    <w:p w14:paraId="740815E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Να σημειώσουμε εδώ, τελειώνοντας, κυρίως για να το γνωρίζει ο ελληνικός λαός, κάτι το οποίο τα συστημικά μέσα μαζικής ενημέρωσης απο</w:t>
      </w:r>
      <w:r>
        <w:rPr>
          <w:rFonts w:eastAsia="Times New Roman" w:cs="Times New Roman"/>
          <w:szCs w:val="24"/>
        </w:rPr>
        <w:t>κρύπτουν και θα πρέπει να γίνει γνωστό</w:t>
      </w:r>
      <w:r w:rsidRPr="006E3872">
        <w:rPr>
          <w:rFonts w:eastAsia="Times New Roman" w:cs="Times New Roman"/>
          <w:szCs w:val="24"/>
        </w:rPr>
        <w:t>,</w:t>
      </w:r>
      <w:r>
        <w:rPr>
          <w:rFonts w:eastAsia="Times New Roman" w:cs="Times New Roman"/>
          <w:szCs w:val="24"/>
        </w:rPr>
        <w:t xml:space="preserve"> ότι ο Τούρκος </w:t>
      </w:r>
      <w:r>
        <w:rPr>
          <w:rFonts w:eastAsia="Times New Roman" w:cs="Times New Roman"/>
          <w:szCs w:val="24"/>
        </w:rPr>
        <w:lastRenderedPageBreak/>
        <w:t xml:space="preserve">Υπουργός Εξωτερικών </w:t>
      </w:r>
      <w:proofErr w:type="spellStart"/>
      <w:r>
        <w:rPr>
          <w:rFonts w:eastAsia="Times New Roman" w:cs="Times New Roman"/>
          <w:szCs w:val="24"/>
        </w:rPr>
        <w:t>Τσαβούσογλου</w:t>
      </w:r>
      <w:proofErr w:type="spellEnd"/>
      <w:r>
        <w:rPr>
          <w:rFonts w:eastAsia="Times New Roman" w:cs="Times New Roman"/>
          <w:szCs w:val="24"/>
        </w:rPr>
        <w:t xml:space="preserve"> ό,τι είπε για το εθνικό μας σύμβολο και όλα αυτά τα προκλητικά που είπε τα είπε σε κοινή συνέντευξη Τύπου με τον Γενικό Γραμματέα του ΝΑΤΟ, τον κ. </w:t>
      </w:r>
      <w:proofErr w:type="spellStart"/>
      <w:r>
        <w:rPr>
          <w:rFonts w:eastAsia="Times New Roman" w:cs="Times New Roman"/>
          <w:szCs w:val="24"/>
        </w:rPr>
        <w:t>Στόλτενμπεργκ</w:t>
      </w:r>
      <w:proofErr w:type="spellEnd"/>
      <w:r w:rsidRPr="00260C7D">
        <w:rPr>
          <w:rFonts w:eastAsia="Times New Roman" w:cs="Times New Roman"/>
          <w:szCs w:val="24"/>
        </w:rPr>
        <w:t>,</w:t>
      </w:r>
      <w:r>
        <w:rPr>
          <w:rFonts w:eastAsia="Times New Roman" w:cs="Times New Roman"/>
          <w:szCs w:val="24"/>
        </w:rPr>
        <w:t xml:space="preserve"> και ο κ</w:t>
      </w:r>
      <w:r>
        <w:rPr>
          <w:rFonts w:eastAsia="Times New Roman" w:cs="Times New Roman"/>
          <w:szCs w:val="24"/>
        </w:rPr>
        <w:t xml:space="preserve">. </w:t>
      </w:r>
      <w:proofErr w:type="spellStart"/>
      <w:r>
        <w:rPr>
          <w:rFonts w:eastAsia="Times New Roman" w:cs="Times New Roman"/>
          <w:szCs w:val="24"/>
        </w:rPr>
        <w:t>Στόλτενμπεργκ</w:t>
      </w:r>
      <w:proofErr w:type="spellEnd"/>
      <w:r>
        <w:rPr>
          <w:rFonts w:eastAsia="Times New Roman" w:cs="Times New Roman"/>
          <w:szCs w:val="24"/>
        </w:rPr>
        <w:t xml:space="preserve"> δεν έβγαλε κουβέντα. Το γεράκι του ΝΑΤΟ, ο Γενικός Γραμματέας, δεν έβγαλε κουβέντα, δεν είπε λέξη. Μάλιστα, το ίδιο το ΝΑΤΟ και αυτός τηρούν μια στάση Ποντίου Πιλάτου στα ελληνοτουρκικά, όπως έκανε πάντα το ανθελληνικό ΝΑΤΟ. </w:t>
      </w:r>
    </w:p>
    <w:p w14:paraId="740815E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Δυστυχώς, κύρι</w:t>
      </w:r>
      <w:r>
        <w:rPr>
          <w:rFonts w:eastAsia="Times New Roman" w:cs="Times New Roman"/>
          <w:szCs w:val="24"/>
        </w:rPr>
        <w:t xml:space="preserve">ε Υπουργέ, εσείς ο ίδιος, η Κυβέρνησή σας είναι αυτή η οποία έδωσε το δικαίωμα και το ελεύθερο πλέον ως μια αμερικανόφιλη Κυβέρνηση -το έχει ομολογήσει και ο ίδιος ο Πρωθυπουργός κατά την επίσκεψή του στον Πρόεδρο </w:t>
      </w:r>
      <w:proofErr w:type="spellStart"/>
      <w:r>
        <w:rPr>
          <w:rFonts w:eastAsia="Times New Roman" w:cs="Times New Roman"/>
          <w:szCs w:val="24"/>
        </w:rPr>
        <w:t>Τραμπ</w:t>
      </w:r>
      <w:proofErr w:type="spellEnd"/>
      <w:r>
        <w:rPr>
          <w:rFonts w:eastAsia="Times New Roman" w:cs="Times New Roman"/>
          <w:szCs w:val="24"/>
        </w:rPr>
        <w:t>- στα γεράκια του ΝΑΤΟ και των Ηνωμέν</w:t>
      </w:r>
      <w:r>
        <w:rPr>
          <w:rFonts w:eastAsia="Times New Roman" w:cs="Times New Roman"/>
          <w:szCs w:val="24"/>
        </w:rPr>
        <w:t>ων Πολιτειών να αλωνίζουν στο Αιγαίο.</w:t>
      </w:r>
    </w:p>
    <w:p w14:paraId="740815E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0815F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Θα χρειαστώ ακόμα μισό λεπτό, κύριε Πρόεδρε.</w:t>
      </w:r>
    </w:p>
    <w:p w14:paraId="740815F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Εν κατακλείδι, κύριε Υπουργέ, γεννώνται πολλά ερωτήματα</w:t>
      </w:r>
      <w:r w:rsidRPr="00260C7D">
        <w:rPr>
          <w:rFonts w:eastAsia="Times New Roman" w:cs="Times New Roman"/>
          <w:szCs w:val="24"/>
        </w:rPr>
        <w:t>,</w:t>
      </w:r>
      <w:r>
        <w:rPr>
          <w:rFonts w:eastAsia="Times New Roman" w:cs="Times New Roman"/>
          <w:szCs w:val="24"/>
        </w:rPr>
        <w:t xml:space="preserve"> είτε κάποιος είναι πολιτικός είτ</w:t>
      </w:r>
      <w:r>
        <w:rPr>
          <w:rFonts w:eastAsia="Times New Roman" w:cs="Times New Roman"/>
          <w:szCs w:val="24"/>
        </w:rPr>
        <w:t>ε κάποιος είναι Βουλευτής και είναι σ’ αυτή την Αίθουσα είτε είναι ένας απλός Έλληνας πολίτης ψηφοφόρος και απηνώς φορολογούμενος είτε ασχολείται με τα πολιτικά είτε όχι. Ερώτημα: Μήπως ζούμε σε χώρα όπου πρέπει να απολογούνται αυτοί οι οποίοι αναρτούν την</w:t>
      </w:r>
      <w:r>
        <w:rPr>
          <w:rFonts w:eastAsia="Times New Roman" w:cs="Times New Roman"/>
          <w:szCs w:val="24"/>
        </w:rPr>
        <w:t xml:space="preserve"> ελληνική σημαία και όχι αυτοί που την καίνε;</w:t>
      </w:r>
    </w:p>
    <w:p w14:paraId="740815F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Επίσης, ένα άλλο ερώτημα εφιαλτικό για το μέλλον της χώρας: Σε είκοσι χρόνια από σήμερα, από τη στιγμή που μιλάμε, θα υπάρχει εθνικά κυρίαρχο κράτος της Ελλάδος, εάν ακολουθήσουμε και </w:t>
      </w:r>
      <w:r>
        <w:rPr>
          <w:rFonts w:eastAsia="Times New Roman" w:cs="Times New Roman"/>
          <w:szCs w:val="24"/>
        </w:rPr>
        <w:lastRenderedPageBreak/>
        <w:t xml:space="preserve">τις πολιτικές της </w:t>
      </w:r>
      <w:r>
        <w:rPr>
          <w:rFonts w:eastAsia="Times New Roman" w:cs="Times New Roman"/>
          <w:szCs w:val="24"/>
        </w:rPr>
        <w:t>σ</w:t>
      </w:r>
      <w:r>
        <w:rPr>
          <w:rFonts w:eastAsia="Times New Roman" w:cs="Times New Roman"/>
          <w:szCs w:val="24"/>
        </w:rPr>
        <w:t>υγκυβέρ</w:t>
      </w:r>
      <w:r>
        <w:rPr>
          <w:rFonts w:eastAsia="Times New Roman" w:cs="Times New Roman"/>
          <w:szCs w:val="24"/>
        </w:rPr>
        <w:t>νησης, οι οποίες οδηγούν μοιραία όχι σε ένα νέο 1974, ναι, αυτό της χούντας, του Καραμανλή…</w:t>
      </w:r>
    </w:p>
    <w:p w14:paraId="740815F3"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τελειώστε.</w:t>
      </w:r>
    </w:p>
    <w:p w14:paraId="740815F4"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…αλλά οδηγούν σε ένα νέο 1922;</w:t>
      </w:r>
    </w:p>
    <w:p w14:paraId="740815F5"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η πολιτική σας είναι εξαιρετικά επικίνδυνη, είνα</w:t>
      </w:r>
      <w:r>
        <w:rPr>
          <w:rFonts w:eastAsia="Times New Roman" w:cs="Times New Roman"/>
          <w:szCs w:val="24"/>
        </w:rPr>
        <w:t xml:space="preserve">ι εθνικά επιζήμια. Έχετε δύο δρόμους. Ένας δρόμος είναι να ξυπνήσετε, να αλλάξετε πολιτική, να αλλάξετε πορεία, να κάνετε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και ο δεύτερος </w:t>
      </w:r>
      <w:r>
        <w:rPr>
          <w:rFonts w:eastAsia="Times New Roman" w:cs="Times New Roman"/>
          <w:szCs w:val="24"/>
        </w:rPr>
        <w:t>τ</w:t>
      </w:r>
      <w:r>
        <w:rPr>
          <w:rFonts w:eastAsia="Times New Roman" w:cs="Times New Roman"/>
          <w:szCs w:val="24"/>
        </w:rPr>
        <w:t>ρό</w:t>
      </w:r>
      <w:r>
        <w:rPr>
          <w:rFonts w:eastAsia="Times New Roman" w:cs="Times New Roman"/>
          <w:szCs w:val="24"/>
        </w:rPr>
        <w:t>π</w:t>
      </w:r>
      <w:r>
        <w:rPr>
          <w:rFonts w:eastAsia="Times New Roman" w:cs="Times New Roman"/>
          <w:szCs w:val="24"/>
        </w:rPr>
        <w:t xml:space="preserve">ος, ο άμεσος, ο καλύτερος, ο εθνικά ωφέλιμος, είναι να φύγετε τώρα, να παραιτηθείτε. </w:t>
      </w:r>
    </w:p>
    <w:p w14:paraId="740815F6"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Τελειώσατε.</w:t>
      </w:r>
    </w:p>
    <w:p w14:paraId="740815F7"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Θα είναι η μοναδική και η πρώτη προσφορά που θα κάνετε στην πατρίδα.</w:t>
      </w:r>
    </w:p>
    <w:p w14:paraId="740815F8"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Τελειώσατε.</w:t>
      </w:r>
    </w:p>
    <w:p w14:paraId="740815F9"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θέλετε να πείτε κάτι για τις τροπολογίες;</w:t>
      </w:r>
    </w:p>
    <w:p w14:paraId="740815FA"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Βεβαίως, κύριε Πρόεδρε. Θέλω να τοποθετηθώ επί των τροπολογιών, πριν από την έναρξη της διαδικασίας που δίδετε τον λόγο στους Κοινοβουλευτικούς Εκπροσώπους.</w:t>
      </w:r>
    </w:p>
    <w:p w14:paraId="740815FB"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είχατε πει ότι θέλετε τον λόγο επί των τροπολογιών.</w:t>
      </w:r>
    </w:p>
    <w:p w14:paraId="740815FC"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w:t>
      </w:r>
      <w:r>
        <w:rPr>
          <w:rFonts w:eastAsia="Times New Roman" w:cs="Times New Roman"/>
          <w:szCs w:val="24"/>
        </w:rPr>
        <w:t xml:space="preserve">ύριε </w:t>
      </w:r>
      <w:proofErr w:type="spellStart"/>
      <w:r>
        <w:rPr>
          <w:rFonts w:eastAsia="Times New Roman" w:cs="Times New Roman"/>
          <w:szCs w:val="24"/>
        </w:rPr>
        <w:t>Κατσίκη</w:t>
      </w:r>
      <w:proofErr w:type="spellEnd"/>
      <w:r>
        <w:rPr>
          <w:rFonts w:eastAsia="Times New Roman" w:cs="Times New Roman"/>
          <w:szCs w:val="24"/>
        </w:rPr>
        <w:t>, έχετε τον λόγο επί των τροπολογιών.</w:t>
      </w:r>
    </w:p>
    <w:p w14:paraId="740815FD"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Πρέπει να τοποθετηθώ για τις τροπολογίες. Σε ό,τι αφορά το νομοσχέδιο αυτό καθαυτό τοποθετηθήκαμε, εκφράσαμε θετική ψήφο στην </w:t>
      </w:r>
      <w:r>
        <w:rPr>
          <w:rFonts w:eastAsia="Times New Roman" w:cs="Times New Roman"/>
          <w:szCs w:val="24"/>
        </w:rPr>
        <w:t>ε</w:t>
      </w:r>
      <w:r>
        <w:rPr>
          <w:rFonts w:eastAsia="Times New Roman" w:cs="Times New Roman"/>
          <w:szCs w:val="24"/>
        </w:rPr>
        <w:t>πιτροπή και</w:t>
      </w:r>
      <w:r>
        <w:rPr>
          <w:rFonts w:eastAsia="Times New Roman" w:cs="Times New Roman"/>
          <w:szCs w:val="24"/>
        </w:rPr>
        <w:t>,</w:t>
      </w:r>
      <w:r>
        <w:rPr>
          <w:rFonts w:eastAsia="Times New Roman" w:cs="Times New Roman"/>
          <w:szCs w:val="24"/>
        </w:rPr>
        <w:t xml:space="preserve"> κατά το άρθρο 108</w:t>
      </w:r>
      <w:r>
        <w:rPr>
          <w:rFonts w:eastAsia="Times New Roman" w:cs="Times New Roman"/>
          <w:szCs w:val="24"/>
        </w:rPr>
        <w:t>,</w:t>
      </w:r>
      <w:r>
        <w:rPr>
          <w:rFonts w:eastAsia="Times New Roman" w:cs="Times New Roman"/>
          <w:szCs w:val="24"/>
        </w:rPr>
        <w:t xml:space="preserve"> δεν έχουμε δικαίωμα να ε</w:t>
      </w:r>
      <w:r>
        <w:rPr>
          <w:rFonts w:eastAsia="Times New Roman" w:cs="Times New Roman"/>
          <w:szCs w:val="24"/>
        </w:rPr>
        <w:t xml:space="preserve">πανατοποθετηθούμε, πλην των </w:t>
      </w:r>
      <w:proofErr w:type="spellStart"/>
      <w:r>
        <w:rPr>
          <w:rFonts w:eastAsia="Times New Roman" w:cs="Times New Roman"/>
          <w:szCs w:val="24"/>
        </w:rPr>
        <w:t>αντι</w:t>
      </w:r>
      <w:r>
        <w:rPr>
          <w:rFonts w:eastAsia="Times New Roman" w:cs="Times New Roman"/>
          <w:szCs w:val="24"/>
        </w:rPr>
        <w:t>λεγό</w:t>
      </w:r>
      <w:r>
        <w:rPr>
          <w:rFonts w:eastAsia="Times New Roman" w:cs="Times New Roman"/>
          <w:szCs w:val="24"/>
        </w:rPr>
        <w:t>ντων</w:t>
      </w:r>
      <w:proofErr w:type="spellEnd"/>
      <w:r>
        <w:rPr>
          <w:rFonts w:eastAsia="Times New Roman" w:cs="Times New Roman"/>
          <w:szCs w:val="24"/>
        </w:rPr>
        <w:t xml:space="preserve"> και των </w:t>
      </w:r>
      <w:proofErr w:type="spellStart"/>
      <w:r>
        <w:rPr>
          <w:rFonts w:eastAsia="Times New Roman" w:cs="Times New Roman"/>
          <w:szCs w:val="24"/>
        </w:rPr>
        <w:t>εκφραζομένων</w:t>
      </w:r>
      <w:proofErr w:type="spellEnd"/>
      <w:r>
        <w:rPr>
          <w:rFonts w:eastAsia="Times New Roman" w:cs="Times New Roman"/>
          <w:szCs w:val="24"/>
        </w:rPr>
        <w:t xml:space="preserve"> την επιφύλαξη.</w:t>
      </w:r>
    </w:p>
    <w:p w14:paraId="740815FE" w14:textId="77777777" w:rsidR="00144DA9" w:rsidRDefault="002549E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Έρχομαι στις τροπολογίες, οι οποίες είναι τέσσερις. Ξεκινώ με την τροπολογία με γενικό αριθμό 1552 και ειδικό 82, η οποία έχει τρεις διατάξεις. Η πρώτη αφορά τη διάθεση κεφαλαίων </w:t>
      </w:r>
      <w:r>
        <w:rPr>
          <w:rFonts w:eastAsia="Times New Roman" w:cs="Times New Roman"/>
          <w:szCs w:val="24"/>
        </w:rPr>
        <w:t xml:space="preserve">των εκμεταλλεύσεων εξυπηρέτησης προσωπικού του Στρατού Ξηράς για την ανέγερση ή την αγορά ακινήτων προς εξυπηρέτηση των στεγαστικών αναγκών του στρατιωτικού προσωπικού, η δεύτερη διάταξη αφορά την τροποποίηση του άρθρου 11 του ν.3648/2008 και η τρίτη </w:t>
      </w:r>
      <w:r>
        <w:rPr>
          <w:rFonts w:eastAsia="Times New Roman" w:cs="Times New Roman"/>
          <w:szCs w:val="24"/>
        </w:rPr>
        <w:lastRenderedPageBreak/>
        <w:t>διάτα</w:t>
      </w:r>
      <w:r>
        <w:rPr>
          <w:rFonts w:eastAsia="Times New Roman" w:cs="Times New Roman"/>
          <w:szCs w:val="24"/>
        </w:rPr>
        <w:t>ξη αφορά τη διάλυση Στρατιωτικής Σχολής Ξένων Γλωσσών του Στρατού Ξηράς.</w:t>
      </w:r>
    </w:p>
    <w:p w14:paraId="740815F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τοποθετούμαι όχι μόνο γιατί έχω την υποχρέωση, ως εισηγητής των Ανεξαρτήτων Ελλήνων, αλλά γιατί θέλω να αντιμετωπίσω με τον δικό μου τρόπο, λέγοντας αυτά</w:t>
      </w:r>
      <w:r>
        <w:rPr>
          <w:rFonts w:eastAsia="Times New Roman" w:cs="Times New Roman"/>
          <w:szCs w:val="24"/>
        </w:rPr>
        <w:t xml:space="preserve"> που θα ακούσετε, </w:t>
      </w:r>
      <w:r>
        <w:rPr>
          <w:rFonts w:eastAsia="Times New Roman"/>
          <w:bCs/>
        </w:rPr>
        <w:t>και</w:t>
      </w:r>
      <w:r>
        <w:rPr>
          <w:rFonts w:eastAsia="Times New Roman" w:cs="Times New Roman"/>
          <w:szCs w:val="24"/>
        </w:rPr>
        <w:t xml:space="preserve"> τις αντιδράσεις συναδέλφων εκπροσώπων εισηγητών, οι οποίοι καταψήφισαν αυτές τις τροπολογίες.</w:t>
      </w:r>
    </w:p>
    <w:p w14:paraId="7408160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Επιτρέψτε μου να ξεκινήσω από την τρίτη διάταξη εξ αυτών, η οποία αναφέρεται στην κατάργηση λειτουργίας της Στρατιωτικής Σχολής Ξένων Γλωσσώ</w:t>
      </w:r>
      <w:r>
        <w:rPr>
          <w:rFonts w:eastAsia="Times New Roman" w:cs="Times New Roman"/>
          <w:szCs w:val="24"/>
        </w:rPr>
        <w:t xml:space="preserve">ν του Στρατού Ξηράς. Η εν λόγω ρύθμιση κρίνεται αναγκαία ως απόρροια της συγκρότησης του Διακλαδικού Ινστιτούτου Γλωσσομάθειας Ενόπλων Δυνάμεων, το οποίο πλέον </w:t>
      </w:r>
      <w:r>
        <w:rPr>
          <w:rFonts w:eastAsia="Times New Roman" w:cs="Times New Roman"/>
          <w:szCs w:val="24"/>
        </w:rPr>
        <w:lastRenderedPageBreak/>
        <w:t xml:space="preserve">θα καλύπτει τις ανάγκες όλων των κλάδων των Ενόπλων Δυνάμεων αλλά και των Σωμάτων Ασφαλείας. </w:t>
      </w:r>
    </w:p>
    <w:p w14:paraId="7408160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λω σε αυτό το σημείο να μείνω λίγο περισσότερο στις πρώτες δύο διατάξεις της εν λόγω τροπολογίας, στις οποίες αναφέρθηκα και προηγουμένως. Πιστεύω πως μέσα από αυτές η ηγεσία του Υπουργείου Εθνικής Αμύνης</w:t>
      </w:r>
      <w:r>
        <w:rPr>
          <w:rFonts w:eastAsia="Times New Roman" w:cs="Times New Roman"/>
          <w:szCs w:val="24"/>
        </w:rPr>
        <w:t>,</w:t>
      </w:r>
      <w:r>
        <w:rPr>
          <w:rFonts w:eastAsia="Times New Roman" w:cs="Times New Roman"/>
          <w:szCs w:val="24"/>
        </w:rPr>
        <w:t xml:space="preserve"> μέσα σε μια δύσκολη ομολογουμένως συγκυρία</w:t>
      </w:r>
      <w:r>
        <w:rPr>
          <w:rFonts w:eastAsia="Times New Roman" w:cs="Times New Roman"/>
          <w:szCs w:val="24"/>
        </w:rPr>
        <w:t>,</w:t>
      </w:r>
      <w:r>
        <w:rPr>
          <w:rFonts w:eastAsia="Times New Roman" w:cs="Times New Roman"/>
          <w:szCs w:val="24"/>
        </w:rPr>
        <w:t xml:space="preserve"> στηρίζ</w:t>
      </w:r>
      <w:r>
        <w:rPr>
          <w:rFonts w:eastAsia="Times New Roman" w:cs="Times New Roman"/>
          <w:szCs w:val="24"/>
        </w:rPr>
        <w:t>ει εμπράκτως το προσωπικό των Ενόπλων Δυνάμεων και ταυτόχρονα μεριμνά για το μέλλον των οικογενειών εκείνων των στελεχών που έφυγαν από τη ζωή</w:t>
      </w:r>
      <w:r>
        <w:rPr>
          <w:rFonts w:eastAsia="Times New Roman" w:cs="Times New Roman"/>
          <w:szCs w:val="24"/>
        </w:rPr>
        <w:t>,</w:t>
      </w:r>
      <w:r>
        <w:rPr>
          <w:rFonts w:eastAsia="Times New Roman" w:cs="Times New Roman"/>
          <w:szCs w:val="24"/>
        </w:rPr>
        <w:t xml:space="preserve"> είτε σε περίοδο ειρήνης είτε σε περίοδο πολέμου. </w:t>
      </w:r>
    </w:p>
    <w:p w14:paraId="7408160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Ειδικότερα, η επέκταση των στρατιωτικών οικημάτων για τη στήρι</w:t>
      </w:r>
      <w:r>
        <w:rPr>
          <w:rFonts w:eastAsia="Times New Roman" w:cs="Times New Roman"/>
          <w:szCs w:val="24"/>
        </w:rPr>
        <w:t xml:space="preserve">ξη είτε των </w:t>
      </w:r>
      <w:r>
        <w:rPr>
          <w:rFonts w:eastAsia="Times New Roman" w:cs="Times New Roman"/>
          <w:szCs w:val="24"/>
        </w:rPr>
        <w:t>α</w:t>
      </w:r>
      <w:r>
        <w:rPr>
          <w:rFonts w:eastAsia="Times New Roman" w:cs="Times New Roman"/>
          <w:szCs w:val="24"/>
        </w:rPr>
        <w:t xml:space="preserve">ξιωματικών είτε των </w:t>
      </w:r>
      <w:r>
        <w:rPr>
          <w:rFonts w:eastAsia="Times New Roman" w:cs="Times New Roman"/>
          <w:szCs w:val="24"/>
        </w:rPr>
        <w:t>υ</w:t>
      </w:r>
      <w:r>
        <w:rPr>
          <w:rFonts w:eastAsia="Times New Roman" w:cs="Times New Roman"/>
          <w:szCs w:val="24"/>
        </w:rPr>
        <w:t xml:space="preserve">παξιωματικών είτε των </w:t>
      </w:r>
      <w:r>
        <w:rPr>
          <w:rFonts w:eastAsia="Times New Roman" w:cs="Times New Roman"/>
          <w:szCs w:val="24"/>
        </w:rPr>
        <w:t>ε</w:t>
      </w:r>
      <w:r>
        <w:rPr>
          <w:rFonts w:eastAsia="Times New Roman" w:cs="Times New Roman"/>
          <w:szCs w:val="24"/>
        </w:rPr>
        <w:lastRenderedPageBreak/>
        <w:t xml:space="preserve">παγγελματιών </w:t>
      </w:r>
      <w:r>
        <w:rPr>
          <w:rFonts w:eastAsia="Times New Roman" w:cs="Times New Roman"/>
          <w:szCs w:val="24"/>
        </w:rPr>
        <w:t>ο</w:t>
      </w:r>
      <w:r>
        <w:rPr>
          <w:rFonts w:eastAsia="Times New Roman" w:cs="Times New Roman"/>
          <w:szCs w:val="24"/>
        </w:rPr>
        <w:t xml:space="preserve">πλιτών και κατ’ επέκταση των οικογενειών τους είναι μία ομολογουμένως έμπρακτη απόδειξη κοινωνικής μέριμνας από πλευράς του Υπουργείου προς το προσωπικό των Ενόπλων Δυνάμεων. </w:t>
      </w:r>
    </w:p>
    <w:p w14:paraId="7408160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Μέρος των κεφαλαίων των εκμεταλλεύσεων εξυπηρέτησης προσωπικού του Στρατού Ξηράς, μέσα από την προτεινόμενη αυτή ρύθμιση, περιέρχεται στο Ταμείο Εθνικής Άμυνας, με αποκλειστικό σκοπό είτε την ανέγερση είτε την αγορά ακινήτων προοριζόμενων για την κάλυψη στ</w:t>
      </w:r>
      <w:r>
        <w:rPr>
          <w:rFonts w:eastAsia="Times New Roman" w:cs="Times New Roman"/>
          <w:szCs w:val="24"/>
        </w:rPr>
        <w:t xml:space="preserve">εγαστικών αναγκών των στελεχών και των οικογενειών τους. </w:t>
      </w:r>
    </w:p>
    <w:p w14:paraId="74081604" w14:textId="77777777" w:rsidR="00144DA9" w:rsidRDefault="002549EE">
      <w:pPr>
        <w:spacing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δε πως δεν υπάρχει κα</w:t>
      </w:r>
      <w:r>
        <w:rPr>
          <w:rFonts w:eastAsia="Times New Roman" w:cs="Times New Roman"/>
          <w:szCs w:val="24"/>
        </w:rPr>
        <w:t>μ</w:t>
      </w:r>
      <w:r>
        <w:rPr>
          <w:rFonts w:eastAsia="Times New Roman" w:cs="Times New Roman"/>
          <w:szCs w:val="24"/>
        </w:rPr>
        <w:t xml:space="preserve">μία επιβάρυνση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ενώ μέρος των προσόδων από τη διαχεί</w:t>
      </w:r>
      <w:r>
        <w:rPr>
          <w:rFonts w:eastAsia="Times New Roman" w:cs="Times New Roman"/>
          <w:szCs w:val="24"/>
        </w:rPr>
        <w:lastRenderedPageBreak/>
        <w:t>ριση των στρατιωτικών λεσχών, πρατηρίων και μονάδων ψυχαγωγίας, που ανήκει στο Γενικό</w:t>
      </w:r>
      <w:r>
        <w:rPr>
          <w:rFonts w:eastAsia="Times New Roman" w:cs="Times New Roman"/>
          <w:szCs w:val="24"/>
        </w:rPr>
        <w:t xml:space="preserve"> Επιτελείο Στρατού, αποδίδεται προς αναπλήρωση των διατεθειμένων κεφαλαίων. </w:t>
      </w:r>
    </w:p>
    <w:p w14:paraId="7408160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Το Υπουργείο Εθνικής Άμυνας δείχνει το κοινωνικό του πρόσωπο μέσα από μία ακόμη ρύθμιση, τη δεύτερη κατά σειρά της εν λόγω τροπολογίας. Με την προτεινόμενη νομοθετική ρύθμιση και </w:t>
      </w:r>
      <w:r>
        <w:rPr>
          <w:rFonts w:eastAsia="Times New Roman" w:cs="Times New Roman"/>
          <w:szCs w:val="24"/>
        </w:rPr>
        <w:t xml:space="preserve">με την αγαστή συνεργασία του Υπουργείου Παιδείας εντάσσονται πλέον στις ειδικές κατηγορίες εισαγωγής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σ</w:t>
      </w:r>
      <w:r>
        <w:rPr>
          <w:rFonts w:eastAsia="Times New Roman" w:cs="Times New Roman"/>
          <w:szCs w:val="24"/>
        </w:rPr>
        <w:t xml:space="preserve">τρατιωτικά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και στις </w:t>
      </w:r>
      <w:r>
        <w:rPr>
          <w:rFonts w:eastAsia="Times New Roman" w:cs="Times New Roman"/>
          <w:szCs w:val="24"/>
        </w:rPr>
        <w:t>α</w:t>
      </w:r>
      <w:r>
        <w:rPr>
          <w:rFonts w:eastAsia="Times New Roman" w:cs="Times New Roman"/>
          <w:szCs w:val="24"/>
        </w:rPr>
        <w:t xml:space="preserve">νώτατες </w:t>
      </w:r>
      <w:r>
        <w:rPr>
          <w:rFonts w:eastAsia="Times New Roman" w:cs="Times New Roman"/>
          <w:szCs w:val="24"/>
        </w:rPr>
        <w:t>σ</w:t>
      </w:r>
      <w:r>
        <w:rPr>
          <w:rFonts w:eastAsia="Times New Roman" w:cs="Times New Roman"/>
          <w:szCs w:val="24"/>
        </w:rPr>
        <w:t xml:space="preserve">τρατιωτικές </w:t>
      </w:r>
      <w:r>
        <w:rPr>
          <w:rFonts w:eastAsia="Times New Roman" w:cs="Times New Roman"/>
          <w:szCs w:val="24"/>
        </w:rPr>
        <w:t>σ</w:t>
      </w:r>
      <w:r>
        <w:rPr>
          <w:rFonts w:eastAsia="Times New Roman" w:cs="Times New Roman"/>
          <w:szCs w:val="24"/>
        </w:rPr>
        <w:t xml:space="preserve">χολές </w:t>
      </w:r>
      <w:r>
        <w:rPr>
          <w:rFonts w:eastAsia="Times New Roman" w:cs="Times New Roman"/>
          <w:szCs w:val="24"/>
        </w:rPr>
        <w:t>υ</w:t>
      </w:r>
      <w:r>
        <w:rPr>
          <w:rFonts w:eastAsia="Times New Roman" w:cs="Times New Roman"/>
          <w:szCs w:val="24"/>
        </w:rPr>
        <w:t xml:space="preserve">παξιωματικών και οι αδελφοί των </w:t>
      </w:r>
      <w:proofErr w:type="spellStart"/>
      <w:r>
        <w:rPr>
          <w:rFonts w:eastAsia="Times New Roman" w:cs="Times New Roman"/>
          <w:szCs w:val="24"/>
        </w:rPr>
        <w:t>θανόντων</w:t>
      </w:r>
      <w:proofErr w:type="spellEnd"/>
      <w:r>
        <w:rPr>
          <w:rFonts w:eastAsia="Times New Roman" w:cs="Times New Roman"/>
          <w:szCs w:val="24"/>
        </w:rPr>
        <w:t xml:space="preserve"> στρατιωτικών εκτός </w:t>
      </w:r>
      <w:r>
        <w:rPr>
          <w:rFonts w:eastAsia="Times New Roman" w:cs="Times New Roman"/>
          <w:szCs w:val="24"/>
        </w:rPr>
        <w:t xml:space="preserve">από τα τέκνα των </w:t>
      </w:r>
      <w:proofErr w:type="spellStart"/>
      <w:r>
        <w:rPr>
          <w:rFonts w:eastAsia="Times New Roman" w:cs="Times New Roman"/>
          <w:szCs w:val="24"/>
        </w:rPr>
        <w:t>θανόντων</w:t>
      </w:r>
      <w:proofErr w:type="spellEnd"/>
      <w:r>
        <w:rPr>
          <w:rFonts w:eastAsia="Times New Roman" w:cs="Times New Roman"/>
          <w:szCs w:val="24"/>
        </w:rPr>
        <w:t xml:space="preserve"> στρατιωτικών στον πόλεμο ή στην ειρήνη κατά την εκτέλεση διατεταγμένης υπηρεσίας και ένεκα αυτής που ίσχυε έως σήμερα. </w:t>
      </w:r>
    </w:p>
    <w:p w14:paraId="7408160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Οι εποχές, επιτρέψτε μου να πω, κύριε Πρόεδρε, κυρίες και κύριοι συνάδελφοι, επιτάσσουν να δείξουμε την απαιτο</w:t>
      </w:r>
      <w:r>
        <w:rPr>
          <w:rFonts w:eastAsia="Times New Roman" w:cs="Times New Roman"/>
          <w:szCs w:val="24"/>
        </w:rPr>
        <w:t xml:space="preserve">ύμενη κοινωνική ευαισθησία και την έμπρακτη συμπαράσταση προς τις οικογένειες των πεσόντων στρατιωτικών, ως ελάχιστη αναγνώριση της θυσίας αυτών που έπεσαν για την πατρίδα. </w:t>
      </w:r>
    </w:p>
    <w:p w14:paraId="7408160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Πάω τώρα στη δεύτερη τροπολογία, κύριε Πρόεδρε, η οποία έχει γενικό αριθμό 1553 κα</w:t>
      </w:r>
      <w:r>
        <w:rPr>
          <w:rFonts w:eastAsia="Times New Roman" w:cs="Times New Roman"/>
          <w:szCs w:val="24"/>
        </w:rPr>
        <w:t xml:space="preserve">ι ειδικό 83. Θα ήθελα, λοιπόν, να πω ότι κρίνεται επιβεβλημένη η τροποποίηση του Υπαλληλικού Κώδικα μέσω της προτεινόμενης νομοθετικής ρύθμισης, προκειμένου να καταστεί δυνατή η σύσταση και η λειτουργία Συμβουλίου Επιλογής Προϊσταμένων, που θα προβεί στην </w:t>
      </w:r>
      <w:r>
        <w:rPr>
          <w:rFonts w:eastAsia="Times New Roman" w:cs="Times New Roman"/>
          <w:szCs w:val="24"/>
        </w:rPr>
        <w:t xml:space="preserve">επιλογή </w:t>
      </w:r>
      <w:r>
        <w:rPr>
          <w:rFonts w:eastAsia="Times New Roman" w:cs="Times New Roman"/>
          <w:szCs w:val="24"/>
        </w:rPr>
        <w:t>π</w:t>
      </w:r>
      <w:r>
        <w:rPr>
          <w:rFonts w:eastAsia="Times New Roman" w:cs="Times New Roman"/>
          <w:szCs w:val="24"/>
        </w:rPr>
        <w:t xml:space="preserve">ροϊσταμένων </w:t>
      </w:r>
      <w:r>
        <w:rPr>
          <w:rFonts w:eastAsia="Times New Roman" w:cs="Times New Roman"/>
          <w:szCs w:val="24"/>
        </w:rPr>
        <w:t>δ</w:t>
      </w:r>
      <w:r>
        <w:rPr>
          <w:rFonts w:eastAsia="Times New Roman" w:cs="Times New Roman"/>
          <w:szCs w:val="24"/>
        </w:rPr>
        <w:t>ιευθύνσεων διά της διενέργειας δομημένων συνεντεύξεων,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ιδιαιτερότητες ως προς τις δομές και τη στελέχωση </w:t>
      </w:r>
      <w:r>
        <w:rPr>
          <w:rFonts w:eastAsia="Times New Roman" w:cs="Times New Roman"/>
          <w:szCs w:val="24"/>
        </w:rPr>
        <w:lastRenderedPageBreak/>
        <w:t xml:space="preserve">του κάθε Γενικού Επιτελείου, δηλαδή, του ΓΕΣ, του ΓΕΝ και του ΓΕΑ. </w:t>
      </w:r>
    </w:p>
    <w:p w14:paraId="7408160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Ειδικότερα, συμπληρώνονται οι διατάξ</w:t>
      </w:r>
      <w:r>
        <w:rPr>
          <w:rFonts w:eastAsia="Times New Roman" w:cs="Times New Roman"/>
          <w:szCs w:val="24"/>
        </w:rPr>
        <w:t xml:space="preserve">εις του άρθρου 86 του Υπαλληλικού Κώδικα του ν.3538/2007 και προσδιορίζεται ειδικά για το Υπουργείο Εθνικής Άμυνας η σύνθεση πενταμελούς Συμβουλίου Επιλογής Προϊσταμένων. Με την εν λόγω τροπολογία, λοιπόν, καθίσταται δυνατή η υλοποίηση των </w:t>
      </w:r>
      <w:proofErr w:type="spellStart"/>
      <w:r>
        <w:rPr>
          <w:rFonts w:eastAsia="Times New Roman" w:cs="Times New Roman"/>
          <w:szCs w:val="24"/>
        </w:rPr>
        <w:t>προβλεπομένων</w:t>
      </w:r>
      <w:proofErr w:type="spellEnd"/>
      <w:r>
        <w:rPr>
          <w:rFonts w:eastAsia="Times New Roman" w:cs="Times New Roman"/>
          <w:szCs w:val="24"/>
        </w:rPr>
        <w:t xml:space="preserve"> δι</w:t>
      </w:r>
      <w:r>
        <w:rPr>
          <w:rFonts w:eastAsia="Times New Roman" w:cs="Times New Roman"/>
          <w:szCs w:val="24"/>
        </w:rPr>
        <w:t xml:space="preserve">αδικασιών για την επιλογή προϊσταμένων -διαδικασιών εναρμονισμένων με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τις διατάξεις του Συντάγματος και τους νόμους του κράτους. </w:t>
      </w:r>
    </w:p>
    <w:p w14:paraId="7408160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Προχωρώντας στην τρίτη τροπολογία με γενικό αριθμό 1554 και ειδικό 84, έχω να πω -και σύμφωνα με τις νομο</w:t>
      </w:r>
      <w:r>
        <w:rPr>
          <w:rFonts w:eastAsia="Times New Roman" w:cs="Times New Roman"/>
          <w:szCs w:val="24"/>
        </w:rPr>
        <w:t>τεχνικές βελτιώ</w:t>
      </w:r>
      <w:r>
        <w:rPr>
          <w:rFonts w:eastAsia="Times New Roman" w:cs="Times New Roman"/>
          <w:szCs w:val="24"/>
        </w:rPr>
        <w:lastRenderedPageBreak/>
        <w:t>σεις τις οποίες έκανε στην έναρξη της Ολομέλειας ο κύριος Υπουργός- ότι η θεσμοθέτηση της δυνατότητας διενέργειας ανακριτικών πράξεων στις αρμοδιότητες της Υπηρεσίας Εσωτερικών Υποθέσεων του Υπουργείου Εθνικής Άμυνας, σύμφωνα με την προτεινό</w:t>
      </w:r>
      <w:r>
        <w:rPr>
          <w:rFonts w:eastAsia="Times New Roman" w:cs="Times New Roman"/>
          <w:szCs w:val="24"/>
        </w:rPr>
        <w:t>μενη τροπολογία, είναι κατά τη γνώμη μου επιβεβλημένη. Με χαροποιεί ιδιαίτερα</w:t>
      </w:r>
      <w:r>
        <w:rPr>
          <w:rFonts w:eastAsia="Times New Roman" w:cs="Times New Roman"/>
          <w:szCs w:val="24"/>
        </w:rPr>
        <w:t>,</w:t>
      </w:r>
      <w:r>
        <w:rPr>
          <w:rFonts w:eastAsia="Times New Roman" w:cs="Times New Roman"/>
          <w:szCs w:val="24"/>
        </w:rPr>
        <w:t xml:space="preserve"> πρέπει να σας πω, καθώς έρχεται σε συνέχεια του νομοσχεδίου που υπερψηφίσαμε τον περασμένο Οκτώβριο.</w:t>
      </w:r>
    </w:p>
    <w:p w14:paraId="7408160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Θυμίζω πως θεσμοθετήσαμε για πρώτη φορά εκείνες ακριβώς τις δικλίδες ασφαλεί</w:t>
      </w:r>
      <w:r>
        <w:rPr>
          <w:rFonts w:eastAsia="Times New Roman" w:cs="Times New Roman"/>
          <w:szCs w:val="24"/>
        </w:rPr>
        <w:t>ας που διασφαλίζουν την εύρυθμη εσωτερική λειτουργία των οικονομικών υπηρεσιών του Υπουργείου Εθνικής Άμυνας, ενώ παράλληλα μέσα από την Υπηρεσία Εσωτερικών Υποθέσεων θεσπίσαμε για πρώτη φορά την άμεση συνεργασία με τις εισαγγελικές και διωκτικές αρχές του</w:t>
      </w:r>
      <w:r>
        <w:rPr>
          <w:rFonts w:eastAsia="Times New Roman" w:cs="Times New Roman"/>
          <w:szCs w:val="24"/>
        </w:rPr>
        <w:t xml:space="preserve"> κράτους. </w:t>
      </w:r>
    </w:p>
    <w:p w14:paraId="7408160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Το ειδικό βάρος της </w:t>
      </w:r>
      <w:r>
        <w:rPr>
          <w:rFonts w:eastAsia="Times New Roman" w:cs="Times New Roman"/>
          <w:szCs w:val="24"/>
        </w:rPr>
        <w:t>υ</w:t>
      </w:r>
      <w:r>
        <w:rPr>
          <w:rFonts w:eastAsia="Times New Roman" w:cs="Times New Roman"/>
          <w:szCs w:val="24"/>
        </w:rPr>
        <w:t>πηρεσίας αυτής, ο κομβικός της ρόλος και η αποτελεσματικότητ</w:t>
      </w:r>
      <w:r>
        <w:rPr>
          <w:rFonts w:eastAsia="Times New Roman" w:cs="Times New Roman"/>
          <w:szCs w:val="24"/>
        </w:rPr>
        <w:t>ά</w:t>
      </w:r>
      <w:r>
        <w:rPr>
          <w:rFonts w:eastAsia="Times New Roman" w:cs="Times New Roman"/>
          <w:szCs w:val="24"/>
        </w:rPr>
        <w:t xml:space="preserve"> της θα ενισχυθούν σημαντικά, τη στιγμή κατά την οποία οι αξιωματικοί που θα τη στελεχώσουν προσκτηθούν της ιδιότητας του ανακριτικού υπαλλήλου. Η ιδιότητα αυτή θα</w:t>
      </w:r>
      <w:r>
        <w:rPr>
          <w:rFonts w:eastAsia="Times New Roman" w:cs="Times New Roman"/>
          <w:szCs w:val="24"/>
        </w:rPr>
        <w:t xml:space="preserve"> τους προσδώσει τη νομοθετική κατοχύρωση της εκτέλεσης ειδικών ανακριτικών πράξεων, κατόπιν εισαγγελικών παραγγελιών. </w:t>
      </w:r>
    </w:p>
    <w:p w14:paraId="7408160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Αυτά που λέτε αναφέρονται στην τροπολογία μέσα. </w:t>
      </w:r>
    </w:p>
    <w:p w14:paraId="7408160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Κι εγώ, λοιπόν, τα επαναλαμβάνω </w:t>
      </w:r>
      <w:r>
        <w:rPr>
          <w:rFonts w:eastAsia="Times New Roman" w:cs="Times New Roman"/>
          <w:szCs w:val="24"/>
        </w:rPr>
        <w:t xml:space="preserve">με τα δικά μου λόγια, αποδεικνύοντας ότι συμφωνώ και υπερψηφίζω. Θέλετε να με αφήσετε να συνεχίσω; </w:t>
      </w:r>
    </w:p>
    <w:p w14:paraId="7408160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w:t>
      </w:r>
    </w:p>
    <w:p w14:paraId="7408160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Δεν διαφωνώ ότι η επανάληψη είναι μήτηρ μαθήσεως… </w:t>
      </w:r>
    </w:p>
    <w:p w14:paraId="7408161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Υπάρχει πρόβλημα</w:t>
      </w:r>
      <w:r>
        <w:rPr>
          <w:rFonts w:eastAsia="Times New Roman" w:cs="Times New Roman"/>
          <w:szCs w:val="24"/>
        </w:rPr>
        <w:t>,</w:t>
      </w:r>
      <w:r>
        <w:rPr>
          <w:rFonts w:eastAsia="Times New Roman" w:cs="Times New Roman"/>
          <w:szCs w:val="24"/>
        </w:rPr>
        <w:t xml:space="preserve"> όταν προεδρεύετε, σε ό,τι</w:t>
      </w:r>
      <w:r>
        <w:rPr>
          <w:rFonts w:eastAsia="Times New Roman" w:cs="Times New Roman"/>
          <w:szCs w:val="24"/>
        </w:rPr>
        <w:t xml:space="preserve"> αφορά εμένα. </w:t>
      </w:r>
    </w:p>
    <w:p w14:paraId="7408161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…αλλά εντός κάποιων χρονικών ορίων η επανάληψη.</w:t>
      </w:r>
    </w:p>
    <w:p w14:paraId="7408161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Δεν σας ενδιαφέρει η εισήγηση του εισηγητή στο νομοσχέδιο και επί των τροπολογιών;</w:t>
      </w:r>
    </w:p>
    <w:p w14:paraId="7408161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δεν έχ</w:t>
      </w:r>
      <w:r>
        <w:rPr>
          <w:rFonts w:eastAsia="Times New Roman" w:cs="Times New Roman"/>
          <w:szCs w:val="24"/>
        </w:rPr>
        <w:t>ουμε ενδιαφέροντα εδώ. Εδώ, έχουμε μ</w:t>
      </w:r>
      <w:r>
        <w:rPr>
          <w:rFonts w:eastAsia="Times New Roman" w:cs="Times New Roman"/>
          <w:szCs w:val="24"/>
        </w:rPr>
        <w:t>ί</w:t>
      </w:r>
      <w:r>
        <w:rPr>
          <w:rFonts w:eastAsia="Times New Roman" w:cs="Times New Roman"/>
          <w:szCs w:val="24"/>
        </w:rPr>
        <w:t>α διαδικασία, την οποία τηρούμε.</w:t>
      </w:r>
    </w:p>
    <w:p w14:paraId="7408161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 την τηρείτε και να μου δίνετε τον κατάλληλο χρόνο…</w:t>
      </w:r>
    </w:p>
    <w:p w14:paraId="7408161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έδωσα χρόνο. Ο κατάλληλος χρόνος για εσάς ποιος είναι;</w:t>
      </w:r>
    </w:p>
    <w:p w14:paraId="7408161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Οι συνάδελφοί μου τοποθετήθηκαν με ένα όχι, με ένα καταψηφίζω. Εμένα να μου επιτρέψετε να πω γιατί τις υπερψηφίζω. Δεν έχω το δικαίωμα;</w:t>
      </w:r>
    </w:p>
    <w:p w14:paraId="7408161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Βεβαίως, το έχετε.</w:t>
      </w:r>
    </w:p>
    <w:p w14:paraId="7408161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 δώστε </w:t>
      </w:r>
      <w:proofErr w:type="spellStart"/>
      <w:r>
        <w:rPr>
          <w:rFonts w:eastAsia="Times New Roman" w:cs="Times New Roman"/>
          <w:szCs w:val="24"/>
        </w:rPr>
        <w:t>τ</w:t>
      </w:r>
      <w:r>
        <w:rPr>
          <w:rFonts w:eastAsia="Times New Roman" w:cs="Times New Roman"/>
          <w:szCs w:val="24"/>
        </w:rPr>
        <w:t>ό</w:t>
      </w:r>
      <w:proofErr w:type="spellEnd"/>
      <w:r>
        <w:rPr>
          <w:rFonts w:eastAsia="Times New Roman" w:cs="Times New Roman"/>
          <w:szCs w:val="24"/>
        </w:rPr>
        <w:t xml:space="preserve"> μου λοιπόν</w:t>
      </w:r>
      <w:r>
        <w:rPr>
          <w:rFonts w:eastAsia="Times New Roman" w:cs="Times New Roman"/>
          <w:szCs w:val="24"/>
        </w:rPr>
        <w:t>.</w:t>
      </w:r>
    </w:p>
    <w:p w14:paraId="7408161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ασκείτε τόση ώρα.</w:t>
      </w:r>
    </w:p>
    <w:p w14:paraId="7408161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Το ασκώ ώρα. Σας κούρασα, κύριε Πρόεδρε. Δεν ξέρω τι να σας πω.</w:t>
      </w:r>
    </w:p>
    <w:p w14:paraId="7408161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Πάω, λοιπόν, στην τέταρτη τροπολογία, με την οποία, επίσης, συμφωνούμε.</w:t>
      </w:r>
    </w:p>
    <w:p w14:paraId="7408161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Κύριε Πρόεδρε, δεν καταλαβαίνω γιατί γελά</w:t>
      </w:r>
      <w:r>
        <w:rPr>
          <w:rFonts w:eastAsia="Times New Roman" w:cs="Times New Roman"/>
          <w:szCs w:val="24"/>
        </w:rPr>
        <w:t xml:space="preserve">τε. Με </w:t>
      </w:r>
      <w:proofErr w:type="spellStart"/>
      <w:r>
        <w:rPr>
          <w:rFonts w:eastAsia="Times New Roman" w:cs="Times New Roman"/>
          <w:szCs w:val="24"/>
        </w:rPr>
        <w:t>συγχωρείτε</w:t>
      </w:r>
      <w:proofErr w:type="spellEnd"/>
      <w:r>
        <w:rPr>
          <w:rFonts w:eastAsia="Times New Roman" w:cs="Times New Roman"/>
          <w:szCs w:val="24"/>
        </w:rPr>
        <w:t>, σας προκαλώ γέλιο; Η δική σας συμπεριφορά απέναντι στον εισηγητή αυτή τη στιγμή είναι η αρμόζουσα πιστεύετε;</w:t>
      </w:r>
    </w:p>
    <w:p w14:paraId="7408161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θέλετε κατσούφη τον Πρόεδρο;</w:t>
      </w:r>
    </w:p>
    <w:p w14:paraId="7408161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Όχι, χαμογελαστός να είστε πάντα.</w:t>
      </w:r>
    </w:p>
    <w:p w14:paraId="7408161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ένα τέλος για να είμαι πιο χαμογελαστός και ευχαριστημένος.</w:t>
      </w:r>
    </w:p>
    <w:p w14:paraId="7408162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Δεν καταλαβαίνω την ειρωνική σας διάθεση απέναντι στον συνάδελφό σας.</w:t>
      </w:r>
    </w:p>
    <w:p w14:paraId="7408162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υπάρχει ειρωνική διάθεση.</w:t>
      </w:r>
    </w:p>
    <w:p w14:paraId="7408162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ΚΑΤΣΙΚΗΣ: </w:t>
      </w:r>
      <w:r>
        <w:rPr>
          <w:rFonts w:eastAsia="Times New Roman" w:cs="Times New Roman"/>
          <w:szCs w:val="24"/>
        </w:rPr>
        <w:t>Να σας πω κάτι; Έχετε καταφέρει τελικά να προκαλείτε σε εμένα προσωπικά την απόφαση να μην θέλω πλέον με εσάς Πρόεδρο στο Προεδρείο να τελειώσω εκείνα που ξεκίνησα να λέω. Κι επειδή, λοιπόν, αυτό ουσιαστικά επιδιώκετε κι επειδή αυτό σ</w:t>
      </w:r>
      <w:r>
        <w:rPr>
          <w:rFonts w:eastAsia="Times New Roman" w:cs="Times New Roman"/>
          <w:szCs w:val="24"/>
        </w:rPr>
        <w:t>ας ευχαριστεί, σας κάνω τη χάρη να τελειώσω εδώ.</w:t>
      </w:r>
    </w:p>
    <w:p w14:paraId="7408162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Να πω, λοιπόν, ότι υπερψηφίζουμε την τέταρτη τροπολογία. Και θέλω να ευχηθώ στο μέλλον, όταν εγώ εισηγούμαι από το Βήμα της Βουλής και έχω αυτή τη μεγάλη τιμή να απευθύνομαι στους </w:t>
      </w:r>
      <w:r>
        <w:rPr>
          <w:rFonts w:eastAsia="Times New Roman" w:cs="Times New Roman"/>
          <w:szCs w:val="24"/>
        </w:rPr>
        <w:lastRenderedPageBreak/>
        <w:t>συναδέλφους να μην είστε εσ</w:t>
      </w:r>
      <w:r>
        <w:rPr>
          <w:rFonts w:eastAsia="Times New Roman" w:cs="Times New Roman"/>
          <w:szCs w:val="24"/>
        </w:rPr>
        <w:t xml:space="preserve">είς στο Προεδρείο. Φτάνω </w:t>
      </w:r>
      <w:r>
        <w:rPr>
          <w:rFonts w:eastAsia="Times New Roman" w:cs="Times New Roman"/>
          <w:szCs w:val="24"/>
        </w:rPr>
        <w:t xml:space="preserve">στο σημείο </w:t>
      </w:r>
      <w:r>
        <w:rPr>
          <w:rFonts w:eastAsia="Times New Roman" w:cs="Times New Roman"/>
          <w:szCs w:val="24"/>
        </w:rPr>
        <w:t xml:space="preserve">να κάνω αυτή την ευχή. </w:t>
      </w:r>
    </w:p>
    <w:p w14:paraId="7408162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Έμμεση πρόταση μομφής ήταν αυτό, για να καταλάβουμε;</w:t>
      </w:r>
    </w:p>
    <w:p w14:paraId="7408162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Όχι, δεν ήταν καμ</w:t>
      </w:r>
      <w:r>
        <w:rPr>
          <w:rFonts w:eastAsia="Times New Roman" w:cs="Times New Roman"/>
          <w:szCs w:val="24"/>
        </w:rPr>
        <w:t>μ</w:t>
      </w:r>
      <w:r>
        <w:rPr>
          <w:rFonts w:eastAsia="Times New Roman" w:cs="Times New Roman"/>
          <w:szCs w:val="24"/>
        </w:rPr>
        <w:t xml:space="preserve">ία έμμεση πρόταση. Ήταν </w:t>
      </w:r>
      <w:r>
        <w:rPr>
          <w:rFonts w:eastAsia="Times New Roman" w:cs="Times New Roman"/>
          <w:szCs w:val="24"/>
        </w:rPr>
        <w:t xml:space="preserve">ευχή </w:t>
      </w:r>
      <w:r>
        <w:rPr>
          <w:rFonts w:eastAsia="Times New Roman" w:cs="Times New Roman"/>
          <w:szCs w:val="24"/>
        </w:rPr>
        <w:t>και τίποτε άλλο.</w:t>
      </w:r>
    </w:p>
    <w:p w14:paraId="7408162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Αφού το ξεκίνησες, πήγαινέ</w:t>
      </w:r>
      <w:r>
        <w:rPr>
          <w:rFonts w:eastAsia="Times New Roman" w:cs="Times New Roman"/>
          <w:szCs w:val="24"/>
        </w:rPr>
        <w:t xml:space="preserve"> το μέχρι τέλους.</w:t>
      </w:r>
    </w:p>
    <w:p w14:paraId="7408162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δεν έχει </w:t>
      </w:r>
      <w:r>
        <w:rPr>
          <w:rFonts w:eastAsia="Times New Roman" w:cs="Times New Roman"/>
          <w:szCs w:val="24"/>
        </w:rPr>
        <w:t xml:space="preserve">καμμία </w:t>
      </w:r>
      <w:r>
        <w:rPr>
          <w:rFonts w:eastAsia="Times New Roman" w:cs="Times New Roman"/>
          <w:szCs w:val="24"/>
        </w:rPr>
        <w:t xml:space="preserve">σημασία όλο αυτό. </w:t>
      </w:r>
    </w:p>
    <w:p w14:paraId="7408162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Κύριε Θεοχαρόπουλε, έχετε τον λόγο. </w:t>
      </w:r>
    </w:p>
    <w:p w14:paraId="7408162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Ευχαριστώ, κύριε Πρόεδρε.</w:t>
      </w:r>
    </w:p>
    <w:p w14:paraId="7408162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Έχουμε τέσσερις τροπολογίες σήμερα, που ο τρόπος με τον οποίο εισάγονται </w:t>
      </w:r>
      <w:r>
        <w:rPr>
          <w:rFonts w:eastAsia="Times New Roman" w:cs="Times New Roman"/>
          <w:szCs w:val="24"/>
        </w:rPr>
        <w:t>σε κυρώσεις συμβάσεως, για εμάς είναι απαράδεκτος. Ιδίως, για τη χθεσινοβραδινή τροπολογία με τις σαράντα σελίδες τις οποίες πήραμε</w:t>
      </w:r>
      <w:r>
        <w:rPr>
          <w:rFonts w:eastAsia="Times New Roman" w:cs="Times New Roman"/>
          <w:szCs w:val="24"/>
        </w:rPr>
        <w:t>,</w:t>
      </w:r>
      <w:r>
        <w:rPr>
          <w:rFonts w:eastAsia="Times New Roman" w:cs="Times New Roman"/>
          <w:szCs w:val="24"/>
        </w:rPr>
        <w:t xml:space="preserve"> δεν μπορεί να γίνει συζήτηση</w:t>
      </w:r>
      <w:r>
        <w:rPr>
          <w:rFonts w:eastAsia="Times New Roman" w:cs="Times New Roman"/>
          <w:szCs w:val="24"/>
        </w:rPr>
        <w:t xml:space="preserve"> με αυτόν τον τρόπο</w:t>
      </w:r>
      <w:r>
        <w:rPr>
          <w:rFonts w:eastAsia="Times New Roman" w:cs="Times New Roman"/>
          <w:szCs w:val="24"/>
        </w:rPr>
        <w:t>. Γι’ αυτόν τον λόγο, είπαμε ότι ανεξαρτήτως της ουσίας –θα πω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κουβέντες- εμείς δεν μπορούμε να νομιμοποιήσουμε αυτή την τακτική. Γι’ αυτόν τον λόγο θα τις καταψηφίσουμε.</w:t>
      </w:r>
    </w:p>
    <w:p w14:paraId="7408162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Επί της ουσίας, όσον αφορά την τροπολογία που κατατέθηκε και πολύ γρήγορα την είδαμε, με τις σαράντα σελίδες, περικόπτετε μερίσματα αναδρομικά από τ</w:t>
      </w:r>
      <w:r>
        <w:rPr>
          <w:rFonts w:eastAsia="Times New Roman" w:cs="Times New Roman"/>
          <w:szCs w:val="24"/>
        </w:rPr>
        <w:t>ο 2017, όπως βλέπουμε, για ένα όφε</w:t>
      </w:r>
      <w:r>
        <w:rPr>
          <w:rFonts w:eastAsia="Times New Roman" w:cs="Times New Roman"/>
          <w:szCs w:val="24"/>
        </w:rPr>
        <w:lastRenderedPageBreak/>
        <w:t xml:space="preserve">λος όχι τεράστιο σε σχέση με τα δημόσια έσοδα. Αν δεν κάνω λάθος, και για τα τρία ταμεία είναι ένα εκατομμύριο ευρώ. Εν πάση </w:t>
      </w:r>
      <w:proofErr w:type="spellStart"/>
      <w:r>
        <w:rPr>
          <w:rFonts w:eastAsia="Times New Roman" w:cs="Times New Roman"/>
          <w:szCs w:val="24"/>
        </w:rPr>
        <w:t>περιπτώσει</w:t>
      </w:r>
      <w:proofErr w:type="spellEnd"/>
      <w:r>
        <w:rPr>
          <w:rFonts w:eastAsia="Times New Roman" w:cs="Times New Roman"/>
          <w:szCs w:val="24"/>
        </w:rPr>
        <w:t>, πάτε στη νέα λογική της αναδρομικής ισχύος από το 2017</w:t>
      </w:r>
      <w:r>
        <w:rPr>
          <w:rFonts w:eastAsia="Times New Roman" w:cs="Times New Roman"/>
          <w:szCs w:val="24"/>
        </w:rPr>
        <w:t>.</w:t>
      </w:r>
    </w:p>
    <w:p w14:paraId="7408162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Δεν θα μπω στην ουσία. Θα μπο</w:t>
      </w:r>
      <w:r>
        <w:rPr>
          <w:rFonts w:eastAsia="Times New Roman" w:cs="Times New Roman"/>
          <w:szCs w:val="24"/>
        </w:rPr>
        <w:t>ρούσε να γίνει μια αναλυτική συζήτηση. Σε αυτές τις σαράντα σελίδες, έξι Υπουργεία –αν δεν κάνω λάθος- υπογράφετε. Θα μπορούσε να γίνει συζήτηση. Δεν μπορεί να γίνει σε αυτό το πλαίσιο.</w:t>
      </w:r>
    </w:p>
    <w:p w14:paraId="7408162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Είδα τώρα τη νομοτεχνική βελτίωση, που φέρατε και μου προκάλεσε μεγάλη</w:t>
      </w:r>
      <w:r>
        <w:rPr>
          <w:rFonts w:eastAsia="Times New Roman" w:cs="Times New Roman"/>
          <w:szCs w:val="24"/>
        </w:rPr>
        <w:t xml:space="preserve"> εντύπωση όταν είδα χθες αυτή την τροπολογία σε σχέση με την Υπηρεσία Εσωτερικών Υποθέσεων του Υπουργείου Εθνικής Άμυνας. Βεβαίως, για την υπεράσπιση αυτής της τροπολογίας, θα μπορούσε κανείς να πει για την αποσυμφόρηση των </w:t>
      </w:r>
      <w:r>
        <w:rPr>
          <w:rFonts w:eastAsia="Times New Roman" w:cs="Times New Roman"/>
          <w:szCs w:val="24"/>
        </w:rPr>
        <w:lastRenderedPageBreak/>
        <w:t>δικαστηρίων καθώς και για την επ</w:t>
      </w:r>
      <w:r>
        <w:rPr>
          <w:rFonts w:eastAsia="Times New Roman" w:cs="Times New Roman"/>
          <w:szCs w:val="24"/>
        </w:rPr>
        <w:t>ίσπευση των διαδικασιών σε υποθέσεις διερεύνησης οικονομικών εγκλημάτων κι εγκλημάτων διαφθοράς.</w:t>
      </w:r>
    </w:p>
    <w:p w14:paraId="7408162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Με ποιον τρόπο</w:t>
      </w:r>
      <w:r>
        <w:rPr>
          <w:rFonts w:eastAsia="Times New Roman" w:cs="Times New Roman"/>
          <w:szCs w:val="24"/>
        </w:rPr>
        <w:t xml:space="preserve">, όμως, </w:t>
      </w:r>
      <w:r>
        <w:rPr>
          <w:rFonts w:eastAsia="Times New Roman" w:cs="Times New Roman"/>
          <w:szCs w:val="24"/>
        </w:rPr>
        <w:t>θα διασφαλιστεί η ορθή διενέργεια των ανακριτικών πράξεων από την Υπηρεσία Εσωτερικών Υποθέσεων; Σε ποιους συγκεκριμένα θα ανατεθεί η διε</w:t>
      </w:r>
      <w:r>
        <w:rPr>
          <w:rFonts w:eastAsia="Times New Roman" w:cs="Times New Roman"/>
          <w:szCs w:val="24"/>
        </w:rPr>
        <w:t xml:space="preserve">νέργεια τους; Πώς εν τέλει θα εγγυηθείτε ότι η προτεινόμενη ρύθμιση δεν θα παρακάμψει την αρχή της διάκρισης των εξουσιών, που αποτελεί θεμελιώδη αρχή του κράτους δικαίου, μια αρχή για την οποία έχουμε πολλές φορές πει στην Κυβέρνησή σας ότι </w:t>
      </w:r>
      <w:r>
        <w:rPr>
          <w:rFonts w:eastAsia="Times New Roman" w:cs="Times New Roman"/>
          <w:szCs w:val="24"/>
        </w:rPr>
        <w:t xml:space="preserve">την </w:t>
      </w:r>
      <w:r>
        <w:rPr>
          <w:rFonts w:eastAsia="Times New Roman" w:cs="Times New Roman"/>
          <w:szCs w:val="24"/>
        </w:rPr>
        <w:t>υπονομεύει</w:t>
      </w:r>
      <w:r>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t>και την ανεξαρτησία ενός κράτους δικαίου.</w:t>
      </w:r>
    </w:p>
    <w:p w14:paraId="7408162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είμαστε εξαιρετικά καχύποπτοι, όταν βλέπουμε τέτοιες τροπολογίες να περνάνε στην Υπηρεσία Εσωτερικών </w:t>
      </w:r>
      <w:r>
        <w:rPr>
          <w:rFonts w:eastAsia="Times New Roman" w:cs="Times New Roman"/>
          <w:szCs w:val="24"/>
        </w:rPr>
        <w:lastRenderedPageBreak/>
        <w:t>Υποθέσεων. Είναι ανεξαρτήτως Υπουργού αυτό το θέμα. Αυτά μένουν ανεξαρτήτως οποιασδήποτε</w:t>
      </w:r>
      <w:r>
        <w:rPr>
          <w:rFonts w:eastAsia="Times New Roman" w:cs="Times New Roman"/>
          <w:szCs w:val="24"/>
        </w:rPr>
        <w:t xml:space="preserve"> πρόθεσης.</w:t>
      </w:r>
    </w:p>
    <w:p w14:paraId="7408163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Βλέπω τη νομοτεχνική βελτίωση που ήρθε, που εν μέρει σήμερα όπως την είδα προσπαθεί να αντιμετωπίσει αυτό που είχαμε δει από χθες. Το Υπουργείο Δικαιοσύνης λογικά παρεμβαίνει και λέει ότι θα πρέπει να</w:t>
      </w:r>
      <w:r>
        <w:rPr>
          <w:rFonts w:eastAsia="Times New Roman" w:cs="Times New Roman"/>
          <w:szCs w:val="24"/>
        </w:rPr>
        <w:t xml:space="preserve"> βελτιωθεί</w:t>
      </w:r>
      <w:r>
        <w:rPr>
          <w:rFonts w:eastAsia="Times New Roman" w:cs="Times New Roman"/>
          <w:szCs w:val="24"/>
        </w:rPr>
        <w:t>. Εδώ φαίνεται και η προχειρότητα τ</w:t>
      </w:r>
      <w:r>
        <w:rPr>
          <w:rFonts w:eastAsia="Times New Roman" w:cs="Times New Roman"/>
          <w:szCs w:val="24"/>
        </w:rPr>
        <w:t>ου τι νομοθετούμε. Δηλαδή, η νομοτεχνική βελτίωση ήρθε τώρα, η τροπολογία ήρθε χθες και έρχεται για το πώς αυτά τα ζητήματα οικονομικών εγκλημάτων και διαφθοράς θα αντιμετωπίζονται σε αυτά τα κρίσιμα ζητήματα, στο τι μπορεί να περνάμε.</w:t>
      </w:r>
    </w:p>
    <w:p w14:paraId="7408163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Έρχεται η νομοτεχνικ</w:t>
      </w:r>
      <w:r>
        <w:rPr>
          <w:rFonts w:eastAsia="Times New Roman" w:cs="Times New Roman"/>
          <w:szCs w:val="24"/>
        </w:rPr>
        <w:t>ή, που, όπως είπατε, είναι από το Υπουργείο Δικαιοσύνης ουσιαστικά η παρέμβαση, ώστε οι οικονομικοί ε</w:t>
      </w:r>
      <w:r>
        <w:rPr>
          <w:rFonts w:eastAsia="Times New Roman" w:cs="Times New Roman"/>
          <w:szCs w:val="24"/>
        </w:rPr>
        <w:lastRenderedPageBreak/>
        <w:t>πιθεωρητές να διενεργούν την προκαταρκτική εξέταση ή προανάκριση κατόπιν εισαγγελικής παραγγελίας. Δεν γνωρίζω αν αυτό αρκεί, πάντως νομίζω ότι μπαίνουμε σ</w:t>
      </w:r>
      <w:r>
        <w:rPr>
          <w:rFonts w:eastAsia="Times New Roman" w:cs="Times New Roman"/>
          <w:szCs w:val="24"/>
        </w:rPr>
        <w:t>ε επικίνδυνες ατραπούς.</w:t>
      </w:r>
    </w:p>
    <w:p w14:paraId="7408163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Όσον αφορά την άλλη τροπολογία σε σχέση με τα θέματα της διάθεσης των κεφαλαίων, ένα θέμα το οποίο έχει απασχολήσει πολύ και το γνωρίζουμε όλοι καλά, θα ήθελα μία απάντηση στο «</w:t>
      </w:r>
      <w:r>
        <w:rPr>
          <w:rFonts w:eastAsia="Times New Roman" w:cs="Times New Roman"/>
          <w:szCs w:val="24"/>
        </w:rPr>
        <w:t>γ</w:t>
      </w:r>
      <w:r>
        <w:rPr>
          <w:rFonts w:eastAsia="Times New Roman" w:cs="Times New Roman"/>
          <w:szCs w:val="24"/>
        </w:rPr>
        <w:t>ιατί με υπουργική απόφαση να καθορίζονται όλα;» Δηλαδή</w:t>
      </w:r>
      <w:r>
        <w:rPr>
          <w:rFonts w:eastAsia="Times New Roman" w:cs="Times New Roman"/>
          <w:szCs w:val="24"/>
        </w:rPr>
        <w:t xml:space="preserve">, δεν θα μπορούσαν κάποια να έχουν ρυθμιστεί; Δηλαδή το μέρος των διατιθέμενων κεφαλαίων, ο τρόπος διάθεσής τους, το ποσοστό των προσόδων από την μίσθωση των ακινήτων; Είναι πάρα πολύ σημαντικά θέματα για να ρυθμιστούν με υπουργική απόφαση. Ή εν πάση </w:t>
      </w:r>
      <w:proofErr w:type="spellStart"/>
      <w:r>
        <w:rPr>
          <w:rFonts w:eastAsia="Times New Roman" w:cs="Times New Roman"/>
          <w:szCs w:val="24"/>
        </w:rPr>
        <w:t>περιπ</w:t>
      </w:r>
      <w:r>
        <w:rPr>
          <w:rFonts w:eastAsia="Times New Roman" w:cs="Times New Roman"/>
          <w:szCs w:val="24"/>
        </w:rPr>
        <w:t>τώσει</w:t>
      </w:r>
      <w:proofErr w:type="spellEnd"/>
      <w:r>
        <w:rPr>
          <w:rFonts w:eastAsia="Times New Roman" w:cs="Times New Roman"/>
          <w:szCs w:val="24"/>
        </w:rPr>
        <w:t xml:space="preserve"> να μας πείτε προς ποια κατεύθυνση θα πάνε αυτά τα ζητήματα, αν έχετε στο μυαλό σας. Να δεσμευθείτε στο </w:t>
      </w:r>
      <w:r>
        <w:rPr>
          <w:rFonts w:eastAsia="Times New Roman" w:cs="Times New Roman"/>
          <w:szCs w:val="24"/>
        </w:rPr>
        <w:lastRenderedPageBreak/>
        <w:t>Κοινοβούλιο την ώρα που τη φέρνετε αυτή την τροπολογία για να νομοθετήσουμε. Γιατί αλλιώς νομίζουμε ότι δίνει λευκή επιταγή η Ολομέλεια, ανεξαρτήτω</w:t>
      </w:r>
      <w:r>
        <w:rPr>
          <w:rFonts w:eastAsia="Times New Roman" w:cs="Times New Roman"/>
          <w:szCs w:val="24"/>
        </w:rPr>
        <w:t>ς ποιος την ψηφίζει και ποιος την καταψηφίζει, σε τέτοια κρίσιμα ζητήματα.</w:t>
      </w:r>
    </w:p>
    <w:p w14:paraId="7408163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Κύριε Πρόεδρε, θα τελειώσω κάνοντας μία αναφορά σε ένα κρίσιμο θέμα και ζητώντας εθνική ευθύνη στα κρίσιμα εθνικά ζητήματα. Η ανακοίνωση του Τουρκικού Υπουργείου Εξωτερικών σήμερα ε</w:t>
      </w:r>
      <w:r>
        <w:rPr>
          <w:rFonts w:eastAsia="Times New Roman" w:cs="Times New Roman"/>
          <w:szCs w:val="24"/>
        </w:rPr>
        <w:t>ίναι ιδιαιτέρως σοβαρή εξέλιξη που απαιτεί από τη χώρα μας ευθύνη στο πώς μιλάμε όλοι μας, πρώτα απ’ όλα η Κυβέρνηση και στη συνέχεια όλα τα κόμματα.</w:t>
      </w:r>
    </w:p>
    <w:p w14:paraId="7408163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Αυτό που κάνει είναι ότι ουσιαστικά επιτίθεται στην Ευρωπαϊκή Ένωση και μάλιστα με μία αναφορά που βλέπω ό</w:t>
      </w:r>
      <w:r>
        <w:rPr>
          <w:rFonts w:eastAsia="Times New Roman" w:cs="Times New Roman"/>
          <w:szCs w:val="24"/>
        </w:rPr>
        <w:t xml:space="preserve">τι αυτή η στάση της Ευρωπαϊκής Ένωσης είναι αντίθετη με τις αρχές και τις αξίες </w:t>
      </w:r>
      <w:r>
        <w:rPr>
          <w:rFonts w:eastAsia="Times New Roman" w:cs="Times New Roman"/>
          <w:szCs w:val="24"/>
        </w:rPr>
        <w:lastRenderedPageBreak/>
        <w:t xml:space="preserve">της Ευρωπαϊκής Ένωσης. Ε, λοιπόν, αυτή η στάση της Ευρωπαϊκής Ένωσης -η οποία πολλές φορές </w:t>
      </w:r>
      <w:r>
        <w:rPr>
          <w:rFonts w:eastAsia="Times New Roman" w:cs="Times New Roman"/>
          <w:szCs w:val="24"/>
        </w:rPr>
        <w:t xml:space="preserve">κακώς </w:t>
      </w:r>
      <w:r>
        <w:rPr>
          <w:rFonts w:eastAsia="Times New Roman" w:cs="Times New Roman"/>
          <w:szCs w:val="24"/>
        </w:rPr>
        <w:t xml:space="preserve">δεν υιοθετείται, εννοώ </w:t>
      </w:r>
      <w:r>
        <w:rPr>
          <w:rFonts w:eastAsia="Times New Roman" w:cs="Times New Roman"/>
          <w:szCs w:val="24"/>
        </w:rPr>
        <w:t xml:space="preserve">πέρα </w:t>
      </w:r>
      <w:r>
        <w:rPr>
          <w:rFonts w:eastAsia="Times New Roman" w:cs="Times New Roman"/>
          <w:szCs w:val="24"/>
        </w:rPr>
        <w:t>από το Κοινοβούλιο και δεν πάει στα αρμόδια όργανα-</w:t>
      </w:r>
      <w:r>
        <w:rPr>
          <w:rFonts w:eastAsia="Times New Roman" w:cs="Times New Roman"/>
          <w:szCs w:val="24"/>
        </w:rPr>
        <w:t xml:space="preserve"> με τα κοινά σύνορα της Ευρωπαϊκής Ένωσης, με τη ρήτρα της Λισαβόνας που δεν ενεργοποιείται πολλές φορές, αυτή η στάση θα πρέπει να επεκταθεί</w:t>
      </w:r>
      <w:r>
        <w:rPr>
          <w:rFonts w:eastAsia="Times New Roman" w:cs="Times New Roman"/>
          <w:szCs w:val="24"/>
        </w:rPr>
        <w:t>,</w:t>
      </w:r>
      <w:r>
        <w:rPr>
          <w:rFonts w:eastAsia="Times New Roman" w:cs="Times New Roman"/>
          <w:szCs w:val="24"/>
        </w:rPr>
        <w:t xml:space="preserve"> γιατί αυτές είναι οι αρχές του κράτους δικαίου στην Ευρώπη και όχι μόνο στην Ευρώπη, αλλά θέλω να πιστεύω </w:t>
      </w:r>
      <w:r>
        <w:rPr>
          <w:rFonts w:eastAsia="Times New Roman" w:cs="Times New Roman"/>
          <w:szCs w:val="24"/>
        </w:rPr>
        <w:t xml:space="preserve">σε όλη </w:t>
      </w:r>
      <w:r>
        <w:rPr>
          <w:rFonts w:eastAsia="Times New Roman" w:cs="Times New Roman"/>
          <w:szCs w:val="24"/>
        </w:rPr>
        <w:t xml:space="preserve">τη </w:t>
      </w:r>
      <w:r>
        <w:rPr>
          <w:rFonts w:eastAsia="Times New Roman" w:cs="Times New Roman"/>
          <w:szCs w:val="24"/>
        </w:rPr>
        <w:t>διεθνή κοινότητα. Αυτό είναι ένα το κρατούμενο σε σχέση με την ανακοίνωση.</w:t>
      </w:r>
    </w:p>
    <w:p w14:paraId="7408163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είναι φανερό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t>από</w:t>
      </w:r>
      <w:r>
        <w:rPr>
          <w:rFonts w:eastAsia="Times New Roman" w:cs="Times New Roman"/>
          <w:szCs w:val="24"/>
        </w:rPr>
        <w:t xml:space="preserve"> τα πιο επίσημα χείλη</w:t>
      </w:r>
      <w:r>
        <w:rPr>
          <w:rFonts w:eastAsia="Times New Roman" w:cs="Times New Roman"/>
          <w:szCs w:val="24"/>
        </w:rPr>
        <w:t>- ότι</w:t>
      </w:r>
      <w:r>
        <w:rPr>
          <w:rFonts w:eastAsia="Times New Roman" w:cs="Times New Roman"/>
          <w:szCs w:val="24"/>
        </w:rPr>
        <w:t xml:space="preserve"> πλέον δεν μιλάει η Τουρκία για γκρίζες ζώνες, αλλά μιλάει ουσιαστικά για τα Ίμια, περί τουρκικού. Όπως λέει χ</w:t>
      </w:r>
      <w:r>
        <w:rPr>
          <w:rFonts w:eastAsia="Times New Roman" w:cs="Times New Roman"/>
          <w:szCs w:val="24"/>
        </w:rPr>
        <w:t xml:space="preserve">αρακτηριστικά: «Και τα χωρικά ύδατα και ο εναέριος χώρος είναι αποκλειστικά στην </w:t>
      </w:r>
      <w:r>
        <w:rPr>
          <w:rFonts w:eastAsia="Times New Roman" w:cs="Times New Roman"/>
          <w:szCs w:val="24"/>
        </w:rPr>
        <w:lastRenderedPageBreak/>
        <w:t xml:space="preserve">τουρκική κυριαρχία». Ελπίζω να προέρχεται αυτή τη στιγμή από μία ταραχή της Τουρκίας σε σχέση με τις διεθνείς εξελίξεις και με τη χώρα </w:t>
      </w:r>
      <w:r>
        <w:rPr>
          <w:rFonts w:eastAsia="Times New Roman" w:cs="Times New Roman"/>
          <w:szCs w:val="24"/>
        </w:rPr>
        <w:t>μας.</w:t>
      </w:r>
    </w:p>
    <w:p w14:paraId="7408163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Πώς πρέπει να αντιμετωπίσουμε εμείς</w:t>
      </w:r>
      <w:r>
        <w:rPr>
          <w:rFonts w:eastAsia="Times New Roman" w:cs="Times New Roman"/>
          <w:szCs w:val="24"/>
        </w:rPr>
        <w:t xml:space="preserve"> αυτή την επικίνδυνη εξέλιξη σε σχέση με τη ρητορική; Με ψυχραιμία, όχι με εν θερμώ αντιδράσεις, με τα επίσημα χείλη να είναι πολύ προσεκτικά. Και σε εσάς αναφέρομαι, κύριε </w:t>
      </w:r>
      <w:proofErr w:type="spellStart"/>
      <w:r>
        <w:rPr>
          <w:rFonts w:eastAsia="Times New Roman" w:cs="Times New Roman"/>
          <w:szCs w:val="24"/>
        </w:rPr>
        <w:t>Καμμένε</w:t>
      </w:r>
      <w:proofErr w:type="spellEnd"/>
      <w:r>
        <w:rPr>
          <w:rFonts w:eastAsia="Times New Roman" w:cs="Times New Roman"/>
          <w:szCs w:val="24"/>
        </w:rPr>
        <w:t xml:space="preserve"> και στον Υπουργό Εξωτερικών και στον Πρωθυπουργό της χώρας και στον Αναπληρ</w:t>
      </w:r>
      <w:r>
        <w:rPr>
          <w:rFonts w:eastAsia="Times New Roman" w:cs="Times New Roman"/>
          <w:szCs w:val="24"/>
        </w:rPr>
        <w:t>ωτή Υπουργό…</w:t>
      </w:r>
    </w:p>
    <w:p w14:paraId="7408163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w:t>
      </w:r>
      <w:r>
        <w:rPr>
          <w:rFonts w:eastAsia="Times New Roman" w:cs="Times New Roman"/>
          <w:b/>
          <w:szCs w:val="24"/>
        </w:rPr>
        <w:t xml:space="preserve">των </w:t>
      </w:r>
      <w:r>
        <w:rPr>
          <w:rFonts w:eastAsia="Times New Roman" w:cs="Times New Roman"/>
          <w:b/>
          <w:szCs w:val="24"/>
        </w:rPr>
        <w:t>Ανεξαρτήτων Ελλήνων):</w:t>
      </w:r>
      <w:r>
        <w:rPr>
          <w:rFonts w:eastAsia="Times New Roman" w:cs="Times New Roman"/>
          <w:szCs w:val="24"/>
        </w:rPr>
        <w:t xml:space="preserve"> Με έχετε ακούσει να μιλάω τις τελευταίες δεκαπέντε μέρες;</w:t>
      </w:r>
    </w:p>
    <w:p w14:paraId="7408163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Καλώς κάνετε και δεν μιλάτε, αν έχετε κάποιες εν θερμώ αντιδράσεις που είχατε παλαι</w:t>
      </w:r>
      <w:r>
        <w:rPr>
          <w:rFonts w:eastAsia="Times New Roman" w:cs="Times New Roman"/>
          <w:szCs w:val="24"/>
        </w:rPr>
        <w:t>ότερα.</w:t>
      </w:r>
    </w:p>
    <w:p w14:paraId="7408163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Γι’ αυτό λέω ότι χρειάζεται αποφασιστικότητα και ψυχραιμία, να μην παίξουμε το παιχνίδι της ρητορικής. Νομίζω σε αυτό θα συμφωνήσετε ότι</w:t>
      </w:r>
      <w:r>
        <w:rPr>
          <w:rFonts w:eastAsia="Times New Roman" w:cs="Times New Roman"/>
          <w:szCs w:val="24"/>
        </w:rPr>
        <w:t xml:space="preserve"> </w:t>
      </w:r>
      <w:r>
        <w:rPr>
          <w:rFonts w:eastAsia="Times New Roman" w:cs="Times New Roman"/>
          <w:szCs w:val="24"/>
        </w:rPr>
        <w:t>δεν πρέπει να παίξουμε το παιχνίδι της ρητορικής. Εμείς θέλουμε να τηρούνται οι διεθνείς συνθήκες στη χώρα μας κ</w:t>
      </w:r>
      <w:r>
        <w:rPr>
          <w:rFonts w:eastAsia="Times New Roman" w:cs="Times New Roman"/>
          <w:szCs w:val="24"/>
        </w:rPr>
        <w:t xml:space="preserve">αι </w:t>
      </w:r>
      <w:r>
        <w:rPr>
          <w:rFonts w:eastAsia="Times New Roman" w:cs="Times New Roman"/>
          <w:szCs w:val="24"/>
        </w:rPr>
        <w:t xml:space="preserve">μέσα </w:t>
      </w:r>
      <w:r>
        <w:rPr>
          <w:rFonts w:eastAsia="Times New Roman" w:cs="Times New Roman"/>
          <w:szCs w:val="24"/>
        </w:rPr>
        <w:t>σε αυτό το πλαίσιο να λειτουργούμε.</w:t>
      </w:r>
    </w:p>
    <w:p w14:paraId="7408163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Θεωρώ ότι μετά την επίσκεψη του </w:t>
      </w:r>
      <w:proofErr w:type="spellStart"/>
      <w:r>
        <w:rPr>
          <w:rFonts w:eastAsia="Times New Roman" w:cs="Times New Roman"/>
          <w:szCs w:val="24"/>
        </w:rPr>
        <w:t>Ερντογάν</w:t>
      </w:r>
      <w:proofErr w:type="spellEnd"/>
      <w:r>
        <w:rPr>
          <w:rFonts w:eastAsia="Times New Roman" w:cs="Times New Roman"/>
          <w:szCs w:val="24"/>
        </w:rPr>
        <w:t xml:space="preserve"> έχουν χειροτερέψει οι σχέσεις με την Τουρκία. Εκ του αποτελέσματος κρίνεται αποτυχημένη αυτή η επίσκεψη, όπως σας λέγαμε τότε, με την έννοια ότι χειροτέρεψε και το θέμα τη</w:t>
      </w:r>
      <w:r>
        <w:rPr>
          <w:rFonts w:eastAsia="Times New Roman" w:cs="Times New Roman"/>
          <w:szCs w:val="24"/>
        </w:rPr>
        <w:t xml:space="preserve">ς Κύπρου σε σχέση με την εξόρυξη και το θέμα του Αιγαίου. Από τότε και μετά έχουν χειροτερέψει πολύ </w:t>
      </w:r>
      <w:r>
        <w:rPr>
          <w:rFonts w:eastAsia="Times New Roman" w:cs="Times New Roman"/>
          <w:szCs w:val="24"/>
        </w:rPr>
        <w:lastRenderedPageBreak/>
        <w:t>περισσότερο. Άρα</w:t>
      </w:r>
      <w:r w:rsidRPr="00D636A3">
        <w:rPr>
          <w:rFonts w:eastAsia="Times New Roman" w:cs="Times New Roman"/>
          <w:szCs w:val="24"/>
        </w:rPr>
        <w:t xml:space="preserve"> </w:t>
      </w:r>
      <w:r>
        <w:rPr>
          <w:rFonts w:eastAsia="Times New Roman" w:cs="Times New Roman"/>
          <w:szCs w:val="24"/>
        </w:rPr>
        <w:t>έγινε το ακριβώς αντίθετο</w:t>
      </w:r>
      <w:r>
        <w:rPr>
          <w:rFonts w:eastAsia="Times New Roman" w:cs="Times New Roman"/>
          <w:szCs w:val="24"/>
        </w:rPr>
        <w:t xml:space="preserve"> </w:t>
      </w:r>
      <w:r>
        <w:rPr>
          <w:rFonts w:eastAsia="Times New Roman" w:cs="Times New Roman"/>
          <w:szCs w:val="24"/>
        </w:rPr>
        <w:t xml:space="preserve">από αυτό που </w:t>
      </w:r>
      <w:r>
        <w:rPr>
          <w:rFonts w:eastAsia="Times New Roman" w:cs="Times New Roman"/>
          <w:szCs w:val="24"/>
        </w:rPr>
        <w:t>λέγαμε εκείνη την περίοδο ότι</w:t>
      </w:r>
      <w:r>
        <w:rPr>
          <w:rFonts w:eastAsia="Times New Roman" w:cs="Times New Roman"/>
          <w:szCs w:val="24"/>
        </w:rPr>
        <w:t>, δηλαδή,</w:t>
      </w:r>
      <w:r>
        <w:rPr>
          <w:rFonts w:eastAsia="Times New Roman" w:cs="Times New Roman"/>
          <w:szCs w:val="24"/>
        </w:rPr>
        <w:t xml:space="preserve"> θα πρέπει να αξιοποιηθεί η επίσκεψη για να βελτιωθούν</w:t>
      </w:r>
      <w:r>
        <w:rPr>
          <w:rFonts w:eastAsia="Times New Roman" w:cs="Times New Roman"/>
          <w:szCs w:val="24"/>
        </w:rPr>
        <w:t>.</w:t>
      </w:r>
    </w:p>
    <w:p w14:paraId="7408163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Σε αυτό το πλαίσιο, λοιπόν, θέλω να πω ότι χρειάζεται εθνική συνεννόηση, ψυχραιμία σε όλα αυτά τα θέματα και όχι διπλές και τριπλές γραμμές εντός της Κυβέρνησης. Εξάλλου έχετε να απαντήσετε και στα ερωτήματα του εισηγητή της Δημοκρατικής Συμπαράταξης του κ</w:t>
      </w:r>
      <w:r>
        <w:rPr>
          <w:rFonts w:eastAsia="Times New Roman" w:cs="Times New Roman"/>
          <w:szCs w:val="24"/>
        </w:rPr>
        <w:t>. Λοβέρδου γι’ αυτές τις διπλές και τριπλές γραμμές στις οποίες πολλές φορές η Κυβέρνηση αναφέρεται.</w:t>
      </w:r>
    </w:p>
    <w:p w14:paraId="7408163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408163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7408163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7408163F" w14:textId="77777777" w:rsidR="00144DA9" w:rsidRDefault="002549EE">
      <w:pPr>
        <w:tabs>
          <w:tab w:val="left" w:pos="2940"/>
        </w:tabs>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Ευχαριστώ πάρα πολύ, κύριε </w:t>
      </w:r>
      <w:r>
        <w:rPr>
          <w:rFonts w:eastAsia="Times New Roman"/>
          <w:szCs w:val="24"/>
        </w:rPr>
        <w:t>Πρόεδρε.</w:t>
      </w:r>
    </w:p>
    <w:p w14:paraId="74081640"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Κύριε Υπουργέ, κυρίες και κύριοι συνάδελφοι</w:t>
      </w:r>
      <w:r>
        <w:rPr>
          <w:rFonts w:eastAsia="Times New Roman"/>
          <w:szCs w:val="24"/>
        </w:rPr>
        <w:t>,</w:t>
      </w:r>
      <w:r w:rsidRPr="003A1857">
        <w:rPr>
          <w:rFonts w:eastAsia="Times New Roman"/>
          <w:szCs w:val="24"/>
        </w:rPr>
        <w:t xml:space="preserve"> </w:t>
      </w:r>
      <w:r>
        <w:rPr>
          <w:rFonts w:eastAsia="Times New Roman"/>
          <w:szCs w:val="24"/>
        </w:rPr>
        <w:t xml:space="preserve">Χριστός </w:t>
      </w:r>
      <w:proofErr w:type="spellStart"/>
      <w:r>
        <w:rPr>
          <w:rFonts w:eastAsia="Times New Roman"/>
          <w:szCs w:val="24"/>
        </w:rPr>
        <w:t>ανέστη</w:t>
      </w:r>
      <w:proofErr w:type="spellEnd"/>
      <w:r>
        <w:rPr>
          <w:rFonts w:eastAsia="Times New Roman"/>
          <w:szCs w:val="24"/>
        </w:rPr>
        <w:t xml:space="preserve">, </w:t>
      </w:r>
      <w:r>
        <w:rPr>
          <w:rFonts w:eastAsia="Times New Roman"/>
          <w:szCs w:val="24"/>
        </w:rPr>
        <w:t>χ</w:t>
      </w:r>
      <w:r>
        <w:rPr>
          <w:rFonts w:eastAsia="Times New Roman"/>
          <w:szCs w:val="24"/>
        </w:rPr>
        <w:t xml:space="preserve">ρόνια </w:t>
      </w:r>
      <w:r>
        <w:rPr>
          <w:rFonts w:eastAsia="Times New Roman"/>
          <w:szCs w:val="24"/>
        </w:rPr>
        <w:t>π</w:t>
      </w:r>
      <w:r>
        <w:rPr>
          <w:rFonts w:eastAsia="Times New Roman"/>
          <w:szCs w:val="24"/>
        </w:rPr>
        <w:t>ολλά</w:t>
      </w:r>
      <w:r>
        <w:rPr>
          <w:rFonts w:eastAsia="Times New Roman"/>
          <w:szCs w:val="24"/>
        </w:rPr>
        <w:t>.</w:t>
      </w:r>
      <w:r>
        <w:rPr>
          <w:rFonts w:eastAsia="Times New Roman"/>
          <w:szCs w:val="24"/>
        </w:rPr>
        <w:t xml:space="preserve"> Είναι η πρώτη παρουσία </w:t>
      </w:r>
      <w:r>
        <w:rPr>
          <w:rFonts w:eastAsia="Times New Roman"/>
          <w:szCs w:val="24"/>
        </w:rPr>
        <w:t xml:space="preserve">μου </w:t>
      </w:r>
      <w:r>
        <w:rPr>
          <w:rFonts w:eastAsia="Times New Roman"/>
          <w:szCs w:val="24"/>
        </w:rPr>
        <w:t>στο Βήμα της Ολομέλειας.</w:t>
      </w:r>
    </w:p>
    <w:p w14:paraId="74081641"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Η Ένωση Κεντρώων έχει ήδη τοποθετηθεί θετικά κατά την τελευταία συνεδρίαση της αρμόδιας </w:t>
      </w:r>
      <w:r>
        <w:rPr>
          <w:rFonts w:eastAsia="Times New Roman"/>
          <w:szCs w:val="24"/>
        </w:rPr>
        <w:t>ε</w:t>
      </w:r>
      <w:r>
        <w:rPr>
          <w:rFonts w:eastAsia="Times New Roman"/>
          <w:szCs w:val="24"/>
        </w:rPr>
        <w:t xml:space="preserve">πιτροπής και για τις δύο </w:t>
      </w:r>
      <w:r>
        <w:rPr>
          <w:rFonts w:eastAsia="Times New Roman"/>
          <w:szCs w:val="24"/>
        </w:rPr>
        <w:t>κυρώσεις που εξετάζουμε σήμερα. Είναι και οι δύο εντός του πλαισίου της ομολογουμένως ορθής πολιτικής της ενίσχυσης των στρατιωτικών συνεργασιών της χώρας, μια πολιτική, την οποία εμείς</w:t>
      </w:r>
      <w:r>
        <w:rPr>
          <w:rFonts w:eastAsia="Times New Roman"/>
          <w:szCs w:val="24"/>
        </w:rPr>
        <w:t>,</w:t>
      </w:r>
      <w:r>
        <w:rPr>
          <w:rFonts w:eastAsia="Times New Roman"/>
          <w:szCs w:val="24"/>
        </w:rPr>
        <w:t xml:space="preserve"> ως Ένωση Κεντρώων</w:t>
      </w:r>
      <w:r>
        <w:rPr>
          <w:rFonts w:eastAsia="Times New Roman"/>
          <w:szCs w:val="24"/>
        </w:rPr>
        <w:t>,</w:t>
      </w:r>
      <w:r>
        <w:rPr>
          <w:rFonts w:eastAsia="Times New Roman"/>
          <w:szCs w:val="24"/>
        </w:rPr>
        <w:t xml:space="preserve"> υποστηρίζουμε και επικροτούμε, όπως επικροτούμε, ε</w:t>
      </w:r>
      <w:r>
        <w:rPr>
          <w:rFonts w:eastAsia="Times New Roman"/>
          <w:szCs w:val="24"/>
        </w:rPr>
        <w:t xml:space="preserve">πίσης, το θάρρος και τον ρεαλισμό που επιδεικνύουν οι </w:t>
      </w:r>
      <w:r>
        <w:rPr>
          <w:rFonts w:eastAsia="Times New Roman"/>
          <w:szCs w:val="24"/>
        </w:rPr>
        <w:lastRenderedPageBreak/>
        <w:t>Βουλευτές της Ριζοσπαστικής Αριστεράς, οι οποίοι έχουν υπερψηφίσει τις περισσότερες τέτοιου είδους συμφωνίες που έχει ψηφίσει ποτέ ελληνική Κυβέρνηση.</w:t>
      </w:r>
    </w:p>
    <w:p w14:paraId="74081642"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Δεν δικαιούστε, λοιπόν, να διαμαρτύρεστε στο μέλλον</w:t>
      </w:r>
      <w:r>
        <w:rPr>
          <w:rFonts w:eastAsia="Times New Roman"/>
          <w:szCs w:val="24"/>
        </w:rPr>
        <w:t>, αγαπητοί συνάδελφοι, εάν πρώτα δεν σας ακούσω να εξηγείτε δημοσίως το περιεχόμενο των συμφωνιών που έχει κάνει η σημερινή Κυβέρνηση με τις Ηνωμένες Πολιτείες, με το Ισραήλ και με την Ιορδανία.</w:t>
      </w:r>
    </w:p>
    <w:p w14:paraId="74081643"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Άκουσα την αγαπητή εισηγήτρια να μιλάει και να επαναλαμβάνει </w:t>
      </w:r>
      <w:r>
        <w:rPr>
          <w:rFonts w:eastAsia="Times New Roman"/>
          <w:szCs w:val="24"/>
        </w:rPr>
        <w:t xml:space="preserve">τη λέξη «βλάβη». Γιατί αποφεύγουμε να χρησιμοποιούμε τη λέξη «θάνατος»; Δεν τη γράφει αρκετές φορές το άρθρο 8 της συμφωνίας, ώστε να κρίνεται σκόπιμο να την αναφέρετε; Ούτε σας άκουσα </w:t>
      </w:r>
      <w:r>
        <w:rPr>
          <w:rFonts w:eastAsia="Times New Roman"/>
          <w:szCs w:val="24"/>
        </w:rPr>
        <w:lastRenderedPageBreak/>
        <w:t>να εξηγείτε στους πολίτες τι ακριβώς σημαίνει η φράση «συνεργασία σε άλ</w:t>
      </w:r>
      <w:r>
        <w:rPr>
          <w:rFonts w:eastAsia="Times New Roman"/>
          <w:szCs w:val="24"/>
        </w:rPr>
        <w:t>λους τομείς που θα συμφωνηθούν στο μέλλον». Στο άρθρο 3 είναι.</w:t>
      </w:r>
    </w:p>
    <w:p w14:paraId="74081644"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Όπως και να </w:t>
      </w:r>
      <w:r>
        <w:rPr>
          <w:rFonts w:eastAsia="Times New Roman"/>
          <w:szCs w:val="24"/>
        </w:rPr>
        <w:t>’</w:t>
      </w:r>
      <w:r>
        <w:rPr>
          <w:rFonts w:eastAsia="Times New Roman"/>
          <w:szCs w:val="24"/>
        </w:rPr>
        <w:t>χει</w:t>
      </w:r>
      <w:r w:rsidRPr="00F4197B">
        <w:rPr>
          <w:rFonts w:eastAsia="Times New Roman"/>
          <w:szCs w:val="24"/>
        </w:rPr>
        <w:t>,</w:t>
      </w:r>
      <w:r>
        <w:rPr>
          <w:rFonts w:eastAsia="Times New Roman"/>
          <w:szCs w:val="24"/>
        </w:rPr>
        <w:t xml:space="preserve"> εμείς είμαστε συνεπείς στις θέσεις μας. Η Ελλάδα έχει έναν και μόνο εχθρό, την Τουρκία.</w:t>
      </w:r>
    </w:p>
    <w:p w14:paraId="74081645"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Την Τουρκία έχουμε να αντιμετωπίσουμε σε όλα τα μέτωπα, αγαπητοί συνάδελφοι. </w:t>
      </w:r>
    </w:p>
    <w:p w14:paraId="74081646"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Όσον αφορ</w:t>
      </w:r>
      <w:r>
        <w:rPr>
          <w:rFonts w:eastAsia="Times New Roman"/>
          <w:szCs w:val="24"/>
        </w:rPr>
        <w:t>ά τώρα την κατάθεση των τεσσάρων τροπολογιών, το περιεχόμενο της τροπολογίας με γενικό αριθμό 1552 και ειδικό 82 αποτελείται από τρεις ξεχωριστές, αλλά εξίσου σημαντικές ενότητες και θα μπορούσαμε να διαμαρτυρηθούμε, ξέρετε, κύριε Υπουργέ, γιατί δεν τις φέ</w:t>
      </w:r>
      <w:r>
        <w:rPr>
          <w:rFonts w:eastAsia="Times New Roman"/>
          <w:szCs w:val="24"/>
        </w:rPr>
        <w:t xml:space="preserve">ρατε σαν τρεις διαφορετικές τροπολογίες. </w:t>
      </w:r>
      <w:r>
        <w:rPr>
          <w:rFonts w:eastAsia="Times New Roman"/>
          <w:szCs w:val="24"/>
        </w:rPr>
        <w:lastRenderedPageBreak/>
        <w:t>Δεν θα το κάνουμε, όμως, γιατί αυτή τη φορά και οι τρεις διατάξεις κρίνονται θετικές και επιβεβλημένες.</w:t>
      </w:r>
    </w:p>
    <w:p w14:paraId="74081647"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Η πρώτη παράγραφος προβλέπει τη διάθεση μέρους των κεφαλαίων των εκμεταλλεύσεων εξυπηρέτησης προσωπικού του Στρ</w:t>
      </w:r>
      <w:r>
        <w:rPr>
          <w:rFonts w:eastAsia="Times New Roman"/>
          <w:szCs w:val="24"/>
        </w:rPr>
        <w:t>ατού Ξηράς για την ανέγερση ή την αγορά ακινήτων προς εξυπηρέτηση των στεγαστικών αναγκών του στρατιωτικού προσωπικού. Η απόφαση αυτή είναι σωστή και, απ’ όσο μπορώ να γνωρίζω, έχει και τη σύμφωνη γνώμη των στελεχών των Ενόπλων Δυνάμεων.</w:t>
      </w:r>
    </w:p>
    <w:p w14:paraId="74081648"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Η δεύτερη παράγραφ</w:t>
      </w:r>
      <w:r>
        <w:rPr>
          <w:rFonts w:eastAsia="Times New Roman"/>
          <w:szCs w:val="24"/>
        </w:rPr>
        <w:t>ος προβλέπει την τροποποίηση του άρθρου 11 του ν.3684/2008 και πολύ καλά κάνει.</w:t>
      </w:r>
    </w:p>
    <w:p w14:paraId="74081649"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lastRenderedPageBreak/>
        <w:t xml:space="preserve">Η επέκταση των ευεργετικών διατάξεων και προβλέψεων του νόμου και στα αδέρφια των </w:t>
      </w:r>
      <w:proofErr w:type="spellStart"/>
      <w:r>
        <w:rPr>
          <w:rFonts w:eastAsia="Times New Roman"/>
          <w:szCs w:val="24"/>
        </w:rPr>
        <w:t>θανόντων</w:t>
      </w:r>
      <w:proofErr w:type="spellEnd"/>
      <w:r>
        <w:rPr>
          <w:rFonts w:eastAsia="Times New Roman"/>
          <w:szCs w:val="24"/>
        </w:rPr>
        <w:t>, όσων, δηλαδή, έπεσαν εκτελώντας το καθήκον τους εν ώρα υπηρεσίας, είναι σωστή απόφασ</w:t>
      </w:r>
      <w:r>
        <w:rPr>
          <w:rFonts w:eastAsia="Times New Roman"/>
          <w:szCs w:val="24"/>
        </w:rPr>
        <w:t>η και για λόγους ηθικής τάξης και για λόγους ηθικού του στρατεύματος.</w:t>
      </w:r>
    </w:p>
    <w:p w14:paraId="7408164A"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Σε αυτό το σημείο θα ήθελα να κάνω και το εξής σχόλιο. Πιστεύω πως θα έπρεπε όλοι οι Βουλευτές του ΣΥΡΙΖΑ μέσα από την καρδιά τους να υπερψηφίσουν τη συγκεκριμένη διάταξη, να εξηγήσουν, </w:t>
      </w:r>
      <w:r>
        <w:rPr>
          <w:rFonts w:eastAsia="Times New Roman"/>
          <w:szCs w:val="24"/>
        </w:rPr>
        <w:t>δηλαδή, και στα κάποια λίγα στελέχη τους που βγαίνουν δημοσίως και λένε διάφορα ότι το να σηκώσει ένας Έλληνας επί ελληνικού εδάφους τη σημαία πως δεν είναι άσκηση εξωτερικής πολιτικής, αλλά είναι άσκηση ακριβώς του δικαιώματος για τη δια</w:t>
      </w:r>
      <w:r>
        <w:rPr>
          <w:rFonts w:eastAsia="Times New Roman"/>
          <w:szCs w:val="24"/>
        </w:rPr>
        <w:lastRenderedPageBreak/>
        <w:t>σφάλιση του οποίου</w:t>
      </w:r>
      <w:r>
        <w:rPr>
          <w:rFonts w:eastAsia="Times New Roman"/>
          <w:szCs w:val="24"/>
        </w:rPr>
        <w:t xml:space="preserve"> καθημερινά κάποιοι θέτουν τη ζωή τους σε κίνδυνο και κάποιοι άλλοι, όπως ο </w:t>
      </w:r>
      <w:proofErr w:type="spellStart"/>
      <w:r>
        <w:rPr>
          <w:rFonts w:eastAsia="Times New Roman"/>
          <w:szCs w:val="24"/>
        </w:rPr>
        <w:t>Μπαλταδώρος</w:t>
      </w:r>
      <w:proofErr w:type="spellEnd"/>
      <w:r>
        <w:rPr>
          <w:rFonts w:eastAsia="Times New Roman"/>
          <w:szCs w:val="24"/>
        </w:rPr>
        <w:t>, τη χάνουν. Πρόκειται για το δικαίωμα αυτό που μας εξασφαλίζουν με τον θάνατό τους αυτοί οι άνθρωποι, για τις οικογένειες των οποίων νομοθετούμε σήμερα.</w:t>
      </w:r>
    </w:p>
    <w:p w14:paraId="7408164B" w14:textId="77777777" w:rsidR="00144DA9" w:rsidRDefault="002549EE">
      <w:pPr>
        <w:tabs>
          <w:tab w:val="left" w:pos="2940"/>
        </w:tabs>
        <w:spacing w:line="600" w:lineRule="auto"/>
        <w:ind w:firstLine="720"/>
        <w:jc w:val="both"/>
        <w:rPr>
          <w:rFonts w:eastAsia="Times New Roman"/>
          <w:color w:val="000000" w:themeColor="text1"/>
          <w:szCs w:val="24"/>
        </w:rPr>
      </w:pPr>
      <w:r w:rsidRPr="00AA0D77">
        <w:rPr>
          <w:rFonts w:eastAsia="Times New Roman"/>
          <w:color w:val="000000" w:themeColor="text1"/>
          <w:szCs w:val="24"/>
        </w:rPr>
        <w:t>Η τρίτη και τελ</w:t>
      </w:r>
      <w:r w:rsidRPr="00AA0D77">
        <w:rPr>
          <w:rFonts w:eastAsia="Times New Roman"/>
          <w:color w:val="000000" w:themeColor="text1"/>
          <w:szCs w:val="24"/>
        </w:rPr>
        <w:t>ευταία παράγραφος προβλέπει τη διάλυση της Στρατιωτικής Σχολής Ξένων Γλωσσών του Στρατού Ξηράς, καθώς λειτουργεί ήδη το ΔΙΓΕΠ, το Διακλαδικό Ινστιτούτο Γλωσσομάθειας Ενόπλων Δυνάμεων. Αποτελεί κεντρική μας επιλογή να στηρίζουμε την ανάπτυξη της διακλαδικότ</w:t>
      </w:r>
      <w:r w:rsidRPr="00AA0D77">
        <w:rPr>
          <w:rFonts w:eastAsia="Times New Roman"/>
          <w:color w:val="000000" w:themeColor="text1"/>
          <w:szCs w:val="24"/>
        </w:rPr>
        <w:t>ητας ως μια από τις πλέον ευεργετικές μεταρρυθμίσεις που πρέπει να βρουν γόνιμο έδαφος στις ελληνικές Ένοπλες Δυνάμεις. Ως εκ τούτου και η τρίτη παράγραφος μ</w:t>
      </w:r>
      <w:r w:rsidRPr="00AA0D77">
        <w:rPr>
          <w:rFonts w:eastAsia="Times New Roman"/>
          <w:color w:val="000000" w:themeColor="text1"/>
          <w:szCs w:val="24"/>
        </w:rPr>
        <w:t>ά</w:t>
      </w:r>
      <w:r w:rsidRPr="00AA0D77">
        <w:rPr>
          <w:rFonts w:eastAsia="Times New Roman"/>
          <w:color w:val="000000" w:themeColor="text1"/>
          <w:szCs w:val="24"/>
        </w:rPr>
        <w:t>ς βρίσκει σύμφωνους.</w:t>
      </w:r>
    </w:p>
    <w:p w14:paraId="7408164C" w14:textId="77777777" w:rsidR="00144DA9" w:rsidRDefault="002549EE">
      <w:pPr>
        <w:tabs>
          <w:tab w:val="left" w:pos="2940"/>
        </w:tabs>
        <w:spacing w:line="600" w:lineRule="auto"/>
        <w:ind w:firstLine="720"/>
        <w:jc w:val="both"/>
        <w:rPr>
          <w:rFonts w:eastAsia="Times New Roman"/>
          <w:szCs w:val="24"/>
        </w:rPr>
      </w:pPr>
      <w:r w:rsidRPr="00AA0D77">
        <w:rPr>
          <w:rFonts w:eastAsia="Times New Roman"/>
          <w:color w:val="000000" w:themeColor="text1"/>
          <w:szCs w:val="24"/>
        </w:rPr>
        <w:lastRenderedPageBreak/>
        <w:t>Προχωρώ στον σχολιασ</w:t>
      </w:r>
      <w:r>
        <w:rPr>
          <w:rFonts w:eastAsia="Times New Roman"/>
          <w:szCs w:val="24"/>
        </w:rPr>
        <w:t>μό της τροπολογίας 1553 και ειδικό 83, με την οποία συμπλ</w:t>
      </w:r>
      <w:r>
        <w:rPr>
          <w:rFonts w:eastAsia="Times New Roman"/>
          <w:szCs w:val="24"/>
        </w:rPr>
        <w:t>ηρώνονται οι διατάξεις του άρθρου 86 του Υπαλληλικού Κώδικα, ώστε να έχει πρακτική εφαρμογή και στο Υπουργείο Εθνικής Άμυνας σχετικά με τη σύνθεση του Συμβουλίου Επιλογής Προϊσταμένων. Αναγνωρίζουμε τις ιδιαιτερότητες του ευαίσθητου αυτού Υπουργείου και κα</w:t>
      </w:r>
      <w:r>
        <w:rPr>
          <w:rFonts w:eastAsia="Times New Roman"/>
          <w:szCs w:val="24"/>
        </w:rPr>
        <w:t>τανοούμε την ανάγκη προσαρμογής της διαδικασίας, ώστε να ανταποκρίνονται σε αυτές τις ιδιαιτερότητες.</w:t>
      </w:r>
    </w:p>
    <w:p w14:paraId="7408164D" w14:textId="77777777" w:rsidR="00144DA9" w:rsidRDefault="002549EE">
      <w:pPr>
        <w:tabs>
          <w:tab w:val="left" w:pos="2940"/>
        </w:tabs>
        <w:spacing w:line="600" w:lineRule="auto"/>
        <w:ind w:firstLine="720"/>
        <w:jc w:val="both"/>
        <w:rPr>
          <w:rFonts w:eastAsia="Times New Roman"/>
          <w:szCs w:val="24"/>
        </w:rPr>
      </w:pPr>
      <w:r>
        <w:rPr>
          <w:rFonts w:eastAsia="Times New Roman"/>
          <w:szCs w:val="24"/>
        </w:rPr>
        <w:t xml:space="preserve">Εξίσου σαφής είναι και η ανάγκη που μας οδήγησε στο να αποδεχθούμε την τροπολογία 1554 και ειδικό 84, σύμφωνα με την οποία προχωράτε στην τροποποίηση των </w:t>
      </w:r>
      <w:r>
        <w:rPr>
          <w:rFonts w:eastAsia="Times New Roman"/>
          <w:szCs w:val="24"/>
        </w:rPr>
        <w:t xml:space="preserve">διατάξεων της παραγράφου 5 του άρθρου 10 του ν.4494 και δίνετε ουσιαστικά με αυτόν τον </w:t>
      </w:r>
      <w:r>
        <w:rPr>
          <w:rFonts w:eastAsia="Times New Roman"/>
          <w:szCs w:val="24"/>
        </w:rPr>
        <w:lastRenderedPageBreak/>
        <w:t>τρόπο ανακριτικές αρμοδιότητες στην Υπηρεσία Εσωτερικών Υποθέσεων του Υπουργείου Εθνικής Άμυνας.</w:t>
      </w:r>
    </w:p>
    <w:p w14:paraId="7408164E" w14:textId="77777777" w:rsidR="00144DA9" w:rsidRDefault="002549E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w:t>
      </w:r>
      <w:r>
        <w:rPr>
          <w:rFonts w:eastAsia="Times New Roman"/>
          <w:szCs w:val="24"/>
        </w:rPr>
        <w:t xml:space="preserve">υ Βουλευτή) </w:t>
      </w:r>
    </w:p>
    <w:p w14:paraId="7408164F" w14:textId="77777777" w:rsidR="00144DA9" w:rsidRDefault="002549EE">
      <w:pPr>
        <w:spacing w:after="0" w:line="600" w:lineRule="auto"/>
        <w:ind w:firstLine="720"/>
        <w:jc w:val="both"/>
        <w:rPr>
          <w:rFonts w:eastAsia="Times New Roman"/>
          <w:szCs w:val="24"/>
        </w:rPr>
      </w:pPr>
      <w:r>
        <w:rPr>
          <w:rFonts w:eastAsia="Times New Roman"/>
          <w:szCs w:val="24"/>
        </w:rPr>
        <w:t xml:space="preserve">Δώστε μου μισό λεπτό, κύριε Πρόεδρε. </w:t>
      </w:r>
    </w:p>
    <w:p w14:paraId="74081650" w14:textId="77777777" w:rsidR="00144DA9" w:rsidRDefault="002549EE">
      <w:pPr>
        <w:spacing w:after="0" w:line="600" w:lineRule="auto"/>
        <w:ind w:firstLine="720"/>
        <w:jc w:val="both"/>
        <w:rPr>
          <w:rFonts w:eastAsia="Times New Roman"/>
          <w:szCs w:val="24"/>
        </w:rPr>
      </w:pPr>
      <w:r>
        <w:rPr>
          <w:rFonts w:eastAsia="Times New Roman"/>
          <w:szCs w:val="24"/>
        </w:rPr>
        <w:t>Και κάπου εδώ «τέρμα τα κάστανα», όπως λέει και ο σοφός λαός. Μία τροπολογία που είναι σαράντα σελίδες, κύριε Υπουργέ, της τελευταίας στιγμής, που καταπιάνεται μάλιστα και με ένα φλέγον θέμα, εμείς δεν μπο</w:t>
      </w:r>
      <w:r>
        <w:rPr>
          <w:rFonts w:eastAsia="Times New Roman"/>
          <w:szCs w:val="24"/>
        </w:rPr>
        <w:t xml:space="preserve">ρούμε να την στηρίξουμε, δεν έχουμε προλάβει να την αξιολογήσουμε, δεν θα την ψηφίσουμε. </w:t>
      </w:r>
    </w:p>
    <w:p w14:paraId="74081651" w14:textId="77777777" w:rsidR="00144DA9" w:rsidRDefault="002549EE">
      <w:pPr>
        <w:spacing w:after="0" w:line="600" w:lineRule="auto"/>
        <w:ind w:firstLine="720"/>
        <w:jc w:val="both"/>
        <w:rPr>
          <w:rFonts w:eastAsia="Times New Roman"/>
          <w:szCs w:val="24"/>
        </w:rPr>
      </w:pPr>
      <w:r>
        <w:rPr>
          <w:rFonts w:eastAsia="Times New Roman"/>
          <w:szCs w:val="24"/>
        </w:rPr>
        <w:t xml:space="preserve">Αναφέρομαι στην τροπολογία με γενικό αριθμό 1555 και ειδικό αριθμό 85, με την οποία επαναπροσδιορίζεται η βάση υπολογισμού </w:t>
      </w:r>
      <w:r>
        <w:rPr>
          <w:rFonts w:eastAsia="Times New Roman"/>
          <w:szCs w:val="24"/>
        </w:rPr>
        <w:lastRenderedPageBreak/>
        <w:t>των καταβαλλόμενων μερισμάτων από τα Μετοχι</w:t>
      </w:r>
      <w:r>
        <w:rPr>
          <w:rFonts w:eastAsia="Times New Roman"/>
          <w:szCs w:val="24"/>
        </w:rPr>
        <w:t xml:space="preserve">κά Ταμεία Στρατού, Ναυτικού και Αεροπορίας. </w:t>
      </w:r>
    </w:p>
    <w:p w14:paraId="74081652" w14:textId="77777777" w:rsidR="00144DA9" w:rsidRDefault="002549EE">
      <w:pPr>
        <w:spacing w:after="0" w:line="600" w:lineRule="auto"/>
        <w:ind w:firstLine="720"/>
        <w:jc w:val="both"/>
        <w:rPr>
          <w:rFonts w:eastAsia="Times New Roman"/>
          <w:szCs w:val="24"/>
        </w:rPr>
      </w:pPr>
      <w:r>
        <w:rPr>
          <w:rFonts w:eastAsia="Times New Roman"/>
          <w:szCs w:val="24"/>
        </w:rPr>
        <w:t xml:space="preserve">Ευχαριστώ πολύ. </w:t>
      </w:r>
    </w:p>
    <w:p w14:paraId="74081653" w14:textId="77777777" w:rsidR="00144DA9" w:rsidRDefault="002549E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Εμείς ευχαριστούμε. </w:t>
      </w:r>
    </w:p>
    <w:p w14:paraId="74081654" w14:textId="77777777" w:rsidR="00144DA9" w:rsidRDefault="002549EE">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Κατσώτης</w:t>
      </w:r>
      <w:proofErr w:type="spellEnd"/>
      <w:r>
        <w:rPr>
          <w:rFonts w:eastAsia="Times New Roman"/>
          <w:szCs w:val="24"/>
        </w:rPr>
        <w:t xml:space="preserve"> έχει τον λόγο. </w:t>
      </w:r>
    </w:p>
    <w:p w14:paraId="74081655" w14:textId="77777777" w:rsidR="00144DA9" w:rsidRDefault="002549EE">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 </w:t>
      </w:r>
    </w:p>
    <w:p w14:paraId="74081656" w14:textId="77777777" w:rsidR="00144DA9" w:rsidRDefault="002549EE">
      <w:pPr>
        <w:spacing w:after="0" w:line="600" w:lineRule="auto"/>
        <w:ind w:firstLine="720"/>
        <w:jc w:val="both"/>
        <w:rPr>
          <w:rFonts w:eastAsia="Times New Roman"/>
          <w:szCs w:val="24"/>
        </w:rPr>
      </w:pPr>
      <w:r>
        <w:rPr>
          <w:rFonts w:eastAsia="Times New Roman"/>
          <w:szCs w:val="24"/>
        </w:rPr>
        <w:t xml:space="preserve">Θέλουμε να πούμε από την αρχή ότι εμείς δεν έχουμε επιφυλάξεις για τον συνδικαλισμό στις Ένοπλες Δυνάμεις, δεν κρατάμε ίσες αποστάσεις και στηρίζουμε την ΠΟΕΣ και τα αιτήματά της. Αυτό το λέω για να ξεκαθαρίσουμε τις θέσεις μας. </w:t>
      </w:r>
    </w:p>
    <w:p w14:paraId="74081657" w14:textId="77777777" w:rsidR="00144DA9" w:rsidRDefault="002549EE">
      <w:pPr>
        <w:spacing w:after="0" w:line="600" w:lineRule="auto"/>
        <w:ind w:firstLine="720"/>
        <w:jc w:val="both"/>
        <w:rPr>
          <w:rFonts w:eastAsia="Times New Roman"/>
          <w:szCs w:val="24"/>
        </w:rPr>
      </w:pPr>
      <w:r>
        <w:rPr>
          <w:rFonts w:eastAsia="Times New Roman"/>
          <w:szCs w:val="24"/>
        </w:rPr>
        <w:t>Συζητάμε δύο συμβάσεις, πο</w:t>
      </w:r>
      <w:r>
        <w:rPr>
          <w:rFonts w:eastAsia="Times New Roman"/>
          <w:szCs w:val="24"/>
        </w:rPr>
        <w:t xml:space="preserve">υ αφορούν ουσιαστικά το ΝΑΤΟ, η μία το σχολείο, που αναπτύχθηκε, και η άλλη τη διεύρυνση της συνεργασίας με την Ιορδανία. </w:t>
      </w:r>
    </w:p>
    <w:p w14:paraId="74081658" w14:textId="77777777" w:rsidR="00144DA9" w:rsidRDefault="002549EE">
      <w:pPr>
        <w:spacing w:after="0" w:line="600" w:lineRule="auto"/>
        <w:ind w:firstLine="720"/>
        <w:jc w:val="both"/>
        <w:rPr>
          <w:rFonts w:eastAsia="Times New Roman"/>
          <w:szCs w:val="24"/>
        </w:rPr>
      </w:pPr>
      <w:r>
        <w:rPr>
          <w:rFonts w:eastAsia="Times New Roman"/>
          <w:szCs w:val="24"/>
        </w:rPr>
        <w:lastRenderedPageBreak/>
        <w:t xml:space="preserve">Πρέπει να πούμε ότι από το 1949, με την ίδρυση του ΝΑΤΟ, ενός </w:t>
      </w:r>
      <w:r>
        <w:rPr>
          <w:rFonts w:eastAsia="Times New Roman"/>
          <w:szCs w:val="24"/>
        </w:rPr>
        <w:t>ο</w:t>
      </w:r>
      <w:r>
        <w:rPr>
          <w:rFonts w:eastAsia="Times New Roman"/>
          <w:szCs w:val="24"/>
        </w:rPr>
        <w:t>ργανισμού που αποτελεί το βασικό εργαλείο δυναμικής άσκησης και επιβολ</w:t>
      </w:r>
      <w:r>
        <w:rPr>
          <w:rFonts w:eastAsia="Times New Roman"/>
          <w:szCs w:val="24"/>
        </w:rPr>
        <w:t>ής της πολιτικής και των αποφάσεων των ιμπεριαλιστικών δυνάμεων, έχουμε και εμείς και ο ελληνικός λαός γνωρίσει πολύ καλά τη δράση του.</w:t>
      </w:r>
    </w:p>
    <w:p w14:paraId="74081659" w14:textId="77777777" w:rsidR="00144DA9" w:rsidRDefault="002549EE">
      <w:pPr>
        <w:spacing w:after="0" w:line="600" w:lineRule="auto"/>
        <w:ind w:firstLine="720"/>
        <w:jc w:val="both"/>
        <w:rPr>
          <w:rFonts w:eastAsia="Times New Roman"/>
          <w:szCs w:val="24"/>
        </w:rPr>
      </w:pPr>
      <w:r>
        <w:rPr>
          <w:rFonts w:eastAsia="Times New Roman"/>
          <w:szCs w:val="24"/>
        </w:rPr>
        <w:t xml:space="preserve">Έχει στο ενεργητικό του δεκάδες πολέμους, με σφαγές, πρόσφυγες, </w:t>
      </w:r>
      <w:proofErr w:type="spellStart"/>
      <w:r>
        <w:rPr>
          <w:rFonts w:eastAsia="Times New Roman"/>
          <w:szCs w:val="24"/>
        </w:rPr>
        <w:t>διαμελισμούς</w:t>
      </w:r>
      <w:proofErr w:type="spellEnd"/>
      <w:r>
        <w:rPr>
          <w:rFonts w:eastAsia="Times New Roman"/>
          <w:szCs w:val="24"/>
        </w:rPr>
        <w:t xml:space="preserve"> χωρών και αλλαγή συνόρων με το αίμα των λαώ</w:t>
      </w:r>
      <w:r>
        <w:rPr>
          <w:rFonts w:eastAsia="Times New Roman"/>
          <w:szCs w:val="24"/>
        </w:rPr>
        <w:t xml:space="preserve">ν. Έχει στο ενεργητικό τη στήριξη δικτατορικών καθεστώτων, όπως είναι της χούντας στη χώρα μας. </w:t>
      </w:r>
    </w:p>
    <w:p w14:paraId="7408165A" w14:textId="77777777" w:rsidR="00144DA9" w:rsidRDefault="002549EE">
      <w:pPr>
        <w:spacing w:after="0" w:line="600" w:lineRule="auto"/>
        <w:ind w:firstLine="720"/>
        <w:jc w:val="both"/>
        <w:rPr>
          <w:rFonts w:eastAsia="Times New Roman"/>
          <w:szCs w:val="24"/>
        </w:rPr>
      </w:pPr>
      <w:r>
        <w:rPr>
          <w:rFonts w:eastAsia="Times New Roman"/>
          <w:szCs w:val="24"/>
        </w:rPr>
        <w:t>Είναι μία πολεμική μηχανή που υλοποιεί με επεμβάσεις τους σχεδιασμούς των ιμπεριαλιστικών χωρών, που προωθούν τα συμφέροντα των μονοπωλιακών ομίλων των χωρών τ</w:t>
      </w:r>
      <w:r>
        <w:rPr>
          <w:rFonts w:eastAsia="Times New Roman"/>
          <w:szCs w:val="24"/>
        </w:rPr>
        <w:t xml:space="preserve">ους. Είναι δύναμη </w:t>
      </w:r>
      <w:r>
        <w:rPr>
          <w:rFonts w:eastAsia="Times New Roman"/>
          <w:szCs w:val="24"/>
        </w:rPr>
        <w:lastRenderedPageBreak/>
        <w:t xml:space="preserve">αποσταθεροποίησης, υποδαύλισης εθνικισμών, αλυτρωτισμών και πολέμων, όπως είπαμε. </w:t>
      </w:r>
    </w:p>
    <w:p w14:paraId="7408165B" w14:textId="77777777" w:rsidR="00144DA9" w:rsidRDefault="002549EE">
      <w:pPr>
        <w:spacing w:after="0" w:line="600" w:lineRule="auto"/>
        <w:ind w:firstLine="720"/>
        <w:jc w:val="both"/>
        <w:rPr>
          <w:rFonts w:eastAsia="Times New Roman"/>
          <w:szCs w:val="24"/>
        </w:rPr>
      </w:pPr>
      <w:r>
        <w:rPr>
          <w:rFonts w:eastAsia="Times New Roman"/>
          <w:szCs w:val="24"/>
        </w:rPr>
        <w:t xml:space="preserve">Οι όποιες νέες συμφωνίες έρχονται και εδώ στη Βουλή να εκσυγχρονίσουν έναν </w:t>
      </w:r>
      <w:r>
        <w:rPr>
          <w:rFonts w:eastAsia="Times New Roman"/>
          <w:szCs w:val="24"/>
        </w:rPr>
        <w:t>ο</w:t>
      </w:r>
      <w:r>
        <w:rPr>
          <w:rFonts w:eastAsia="Times New Roman"/>
          <w:szCs w:val="24"/>
        </w:rPr>
        <w:t>ργανισμό, ο οποίος είναι εχθρικός για τους λαούς, για την ίδια την πρόοδό τους,</w:t>
      </w:r>
      <w:r>
        <w:rPr>
          <w:rFonts w:eastAsia="Times New Roman"/>
          <w:szCs w:val="24"/>
        </w:rPr>
        <w:t xml:space="preserve"> δεν μπορεί παρά να καταψηφίζονται, ιδιαίτερα από το κόμμα μας. Αλλά και ο ελληνικός λαός θα πρέπει να βλέπει ποια είναι η θέση της Κυβέρνησης και των άλλων κομμάτων της αστικής τάξης. </w:t>
      </w:r>
    </w:p>
    <w:p w14:paraId="7408165C" w14:textId="77777777" w:rsidR="00144DA9" w:rsidRDefault="002549EE">
      <w:pPr>
        <w:spacing w:after="0" w:line="600" w:lineRule="auto"/>
        <w:ind w:firstLine="720"/>
        <w:jc w:val="both"/>
        <w:rPr>
          <w:rFonts w:eastAsia="Times New Roman"/>
          <w:szCs w:val="24"/>
        </w:rPr>
      </w:pPr>
      <w:r>
        <w:rPr>
          <w:rFonts w:eastAsia="Times New Roman"/>
          <w:szCs w:val="24"/>
        </w:rPr>
        <w:t>Είναι γνωστή η στάση του ΝΑΤΟ, όπως εκφράστηκε από τον Γενικό Γραμματέ</w:t>
      </w:r>
      <w:r>
        <w:rPr>
          <w:rFonts w:eastAsia="Times New Roman"/>
          <w:szCs w:val="24"/>
        </w:rPr>
        <w:t xml:space="preserve">α του ΝΑΤΟ στην προκλητική στάση της Τουρκίας στο Αιγαίο και όχι μόνο. </w:t>
      </w:r>
    </w:p>
    <w:p w14:paraId="7408165D" w14:textId="77777777" w:rsidR="00144DA9" w:rsidRDefault="002549EE">
      <w:pPr>
        <w:spacing w:after="0" w:line="600" w:lineRule="auto"/>
        <w:ind w:firstLine="720"/>
        <w:jc w:val="both"/>
        <w:rPr>
          <w:rFonts w:eastAsia="Times New Roman"/>
          <w:szCs w:val="24"/>
        </w:rPr>
      </w:pPr>
      <w:r>
        <w:rPr>
          <w:rFonts w:eastAsia="Times New Roman"/>
          <w:szCs w:val="24"/>
        </w:rPr>
        <w:t xml:space="preserve">Η αμφισβήτηση των διεθνών συνθηκών, όπως της Λοζάνης, δεν είναι «κάποιες διαφορές», όπως δηλώνει ο Γενικός Γραμματέας </w:t>
      </w:r>
      <w:r>
        <w:rPr>
          <w:rFonts w:eastAsia="Times New Roman"/>
          <w:szCs w:val="24"/>
        </w:rPr>
        <w:lastRenderedPageBreak/>
        <w:t>του ΝΑΤΟ. Η αμφισβήτηση των κυριαρχικών δικαιωμάτων της χώρας μας,</w:t>
      </w:r>
      <w:r>
        <w:rPr>
          <w:rFonts w:eastAsia="Times New Roman"/>
          <w:szCs w:val="24"/>
        </w:rPr>
        <w:t xml:space="preserve"> όπως αυτά καθορίζονται από τις διεθνείς συνθήκες υποθάλπεται από τις ιμπεριαλιστικές δυνάμεις και τους οργανισμούς τους, όπως το ΝΑΤΟ. </w:t>
      </w:r>
    </w:p>
    <w:p w14:paraId="7408165E" w14:textId="77777777" w:rsidR="00144DA9" w:rsidRDefault="002549EE">
      <w:pPr>
        <w:spacing w:after="0" w:line="600" w:lineRule="auto"/>
        <w:ind w:firstLine="720"/>
        <w:jc w:val="both"/>
        <w:rPr>
          <w:rFonts w:eastAsia="Times New Roman"/>
          <w:szCs w:val="24"/>
        </w:rPr>
      </w:pPr>
      <w:r>
        <w:rPr>
          <w:rFonts w:eastAsia="Times New Roman"/>
          <w:szCs w:val="24"/>
        </w:rPr>
        <w:t>Η μόνη σύμβαση, που εμείς αγωνιζόμαστε να επιβάλει ο ίδιος ο λαός, είναι η έξοδος της χώρας από το ΝΑΤΟ, η κατάργηση τω</w:t>
      </w:r>
      <w:r>
        <w:rPr>
          <w:rFonts w:eastAsia="Times New Roman"/>
          <w:szCs w:val="24"/>
        </w:rPr>
        <w:t xml:space="preserve">ν βάσεων του θανάτου, που αξιοποιούνται με τη δική σας σύμφωνη γνώμη για όλες τις πολεμικές επεμβάσεις στην περιοχή της Συρίας πριν λίγες ημέρες. </w:t>
      </w:r>
    </w:p>
    <w:p w14:paraId="7408165F" w14:textId="77777777" w:rsidR="00144DA9" w:rsidRDefault="002549EE">
      <w:pPr>
        <w:spacing w:after="0" w:line="600" w:lineRule="auto"/>
        <w:ind w:firstLine="720"/>
        <w:jc w:val="both"/>
        <w:rPr>
          <w:rFonts w:eastAsia="Times New Roman"/>
          <w:szCs w:val="24"/>
        </w:rPr>
      </w:pPr>
      <w:r>
        <w:rPr>
          <w:rFonts w:eastAsia="Times New Roman"/>
          <w:szCs w:val="24"/>
        </w:rPr>
        <w:t>Είστε συνυπεύθυνοι για τον πόνο, για τη σφαγή, για την προσφυγιά. Η επιστροφή όλων των αποστολών της χώρας πο</w:t>
      </w:r>
      <w:r>
        <w:rPr>
          <w:rFonts w:eastAsia="Times New Roman"/>
          <w:szCs w:val="24"/>
        </w:rPr>
        <w:t xml:space="preserve">υ βρίσκονται εκτός των συνόρων είναι απαίτηση του ελληνικού λαού να </w:t>
      </w:r>
      <w:r>
        <w:rPr>
          <w:rFonts w:eastAsia="Times New Roman"/>
          <w:szCs w:val="24"/>
        </w:rPr>
        <w:lastRenderedPageBreak/>
        <w:t>αξιοποιηθούν για την άμυνα της χώρας μας. Δεν έχουν κα</w:t>
      </w:r>
      <w:r>
        <w:rPr>
          <w:rFonts w:eastAsia="Times New Roman"/>
          <w:szCs w:val="24"/>
        </w:rPr>
        <w:t>μ</w:t>
      </w:r>
      <w:r>
        <w:rPr>
          <w:rFonts w:eastAsia="Times New Roman"/>
          <w:szCs w:val="24"/>
        </w:rPr>
        <w:t>μία δουλειά έξω από τη χώρα. Σε δώδεκα αποστολές συμμετέχει η χώρα μας. Κανείς πια στρατιώτης και στρατιωτικός, λοιπόν, δεν έχει κα</w:t>
      </w:r>
      <w:r>
        <w:rPr>
          <w:rFonts w:eastAsia="Times New Roman"/>
          <w:szCs w:val="24"/>
        </w:rPr>
        <w:t>μ</w:t>
      </w:r>
      <w:r>
        <w:rPr>
          <w:rFonts w:eastAsia="Times New Roman"/>
          <w:szCs w:val="24"/>
        </w:rPr>
        <w:t>μ</w:t>
      </w:r>
      <w:r>
        <w:rPr>
          <w:rFonts w:eastAsia="Times New Roman"/>
          <w:szCs w:val="24"/>
        </w:rPr>
        <w:t xml:space="preserve">ία δουλειά έξω από τα σύνορα της χώρας. </w:t>
      </w:r>
    </w:p>
    <w:p w14:paraId="74081660" w14:textId="77777777" w:rsidR="00144DA9" w:rsidRDefault="002549EE">
      <w:pPr>
        <w:spacing w:after="0" w:line="600" w:lineRule="auto"/>
        <w:ind w:firstLine="720"/>
        <w:jc w:val="both"/>
        <w:rPr>
          <w:rFonts w:eastAsia="Times New Roman"/>
          <w:szCs w:val="24"/>
        </w:rPr>
      </w:pPr>
      <w:r>
        <w:rPr>
          <w:rFonts w:eastAsia="Times New Roman"/>
          <w:szCs w:val="24"/>
        </w:rPr>
        <w:t xml:space="preserve">Η Κυβέρνηση συμμετέχει σε όλες τις επικίνδυνες εξελίξεις στην περιοχή. Είναι δημιούργημα και της ίδιας της ελληνικής Κυβέρνησης. Δίνει γη, αέρα και νερό στους φονιάδες των λαών. </w:t>
      </w:r>
    </w:p>
    <w:p w14:paraId="74081661" w14:textId="77777777" w:rsidR="00144DA9" w:rsidRDefault="002549EE">
      <w:pPr>
        <w:spacing w:after="0" w:line="600" w:lineRule="auto"/>
        <w:ind w:firstLine="720"/>
        <w:jc w:val="both"/>
        <w:rPr>
          <w:rFonts w:eastAsia="Times New Roman"/>
          <w:szCs w:val="24"/>
        </w:rPr>
      </w:pPr>
      <w:r>
        <w:rPr>
          <w:rFonts w:eastAsia="Times New Roman"/>
          <w:szCs w:val="24"/>
        </w:rPr>
        <w:t xml:space="preserve">Είμαστε η δεύτερη χώρα στις δαπάνες </w:t>
      </w:r>
      <w:r>
        <w:rPr>
          <w:rFonts w:eastAsia="Times New Roman"/>
          <w:szCs w:val="24"/>
        </w:rPr>
        <w:t xml:space="preserve">για το ΝΑΤΟ. Αυτό είναι ντροπή και σε μία περίοδο κρίσης, που ο λαός </w:t>
      </w:r>
      <w:proofErr w:type="spellStart"/>
      <w:r>
        <w:rPr>
          <w:rFonts w:eastAsia="Times New Roman"/>
          <w:szCs w:val="24"/>
        </w:rPr>
        <w:t>φτωχοποιείται</w:t>
      </w:r>
      <w:proofErr w:type="spellEnd"/>
      <w:r>
        <w:rPr>
          <w:rFonts w:eastAsia="Times New Roman"/>
          <w:szCs w:val="24"/>
        </w:rPr>
        <w:t xml:space="preserve"> διαρκώς, τα αδιέξοδά του είναι όλο και μεγαλύτερα, που η ανεργία και το χρέος έχουν πλήξει λαϊκά νοικοκυριά. Και με την πολιτική που ασκείτε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έρχεστε να κάνετε τη ζω</w:t>
      </w:r>
      <w:r>
        <w:rPr>
          <w:rFonts w:eastAsia="Times New Roman"/>
          <w:szCs w:val="24"/>
        </w:rPr>
        <w:t xml:space="preserve">ή του κόλαση, μέσα από </w:t>
      </w:r>
      <w:r>
        <w:rPr>
          <w:rFonts w:eastAsia="Times New Roman"/>
          <w:szCs w:val="24"/>
        </w:rPr>
        <w:lastRenderedPageBreak/>
        <w:t xml:space="preserve">τις κατασχέσεις, τους πλειστηριασμούς, που αρχίζουν, ακόμα και για 500 ευρώ χρέος προς το δημόσιο. </w:t>
      </w:r>
    </w:p>
    <w:p w14:paraId="74081662"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Καλούμε, λοιπόν, τον λαό να δυναμώσει τη δράση του ενάντια σε αυτόν τον ιμπεριαλιστικό </w:t>
      </w:r>
      <w:r>
        <w:rPr>
          <w:rFonts w:eastAsia="Times New Roman" w:cs="Times New Roman"/>
          <w:szCs w:val="24"/>
        </w:rPr>
        <w:t>ο</w:t>
      </w:r>
      <w:r>
        <w:rPr>
          <w:rFonts w:eastAsia="Times New Roman" w:cs="Times New Roman"/>
          <w:szCs w:val="24"/>
        </w:rPr>
        <w:t>ργανισμό, αλλά ιδιαίτερα αυτές τις μέρες να δ</w:t>
      </w:r>
      <w:r>
        <w:rPr>
          <w:rFonts w:eastAsia="Times New Roman" w:cs="Times New Roman"/>
          <w:szCs w:val="24"/>
        </w:rPr>
        <w:t xml:space="preserve">υναμώσει τη δράση του ενάντια στον ιμπεριαλιστικό πόλεμο που μαίνεται στην περιοχή μας, ενάντια στην υποκριτική στάση του ΝΑΤΟ, της Ευρωπαϊκής Ένωσης των ίσων αποστάσεων, ενάντια στην αμφισβήτηση των </w:t>
      </w:r>
      <w:r>
        <w:rPr>
          <w:rFonts w:eastAsia="Times New Roman" w:cs="Times New Roman"/>
          <w:szCs w:val="24"/>
        </w:rPr>
        <w:t>σ</w:t>
      </w:r>
      <w:r>
        <w:rPr>
          <w:rFonts w:eastAsia="Times New Roman" w:cs="Times New Roman"/>
          <w:szCs w:val="24"/>
        </w:rPr>
        <w:t xml:space="preserve">υνθηκών, πράγμα που σημαίνει πόλεμο, που σημαίνει αίμα </w:t>
      </w:r>
      <w:r>
        <w:rPr>
          <w:rFonts w:eastAsia="Times New Roman" w:cs="Times New Roman"/>
          <w:szCs w:val="24"/>
        </w:rPr>
        <w:t xml:space="preserve">στην περιοχή. Και εμείς θα είμαστε στην πρώτη γραμμή αυτού του αγώνα. </w:t>
      </w:r>
    </w:p>
    <w:p w14:paraId="74081663"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w:t>
      </w:r>
      <w:r>
        <w:rPr>
          <w:rFonts w:eastAsia="Times New Roman" w:cs="Times New Roman"/>
          <w:szCs w:val="24"/>
        </w:rPr>
        <w:t>σ</w:t>
      </w:r>
      <w:r>
        <w:rPr>
          <w:rFonts w:eastAsia="Times New Roman" w:cs="Times New Roman"/>
          <w:szCs w:val="24"/>
        </w:rPr>
        <w:t xml:space="preserve">υνθηκών, των </w:t>
      </w:r>
      <w:r>
        <w:rPr>
          <w:rFonts w:eastAsia="Times New Roman" w:cs="Times New Roman"/>
          <w:szCs w:val="24"/>
        </w:rPr>
        <w:t>σ</w:t>
      </w:r>
      <w:r>
        <w:rPr>
          <w:rFonts w:eastAsia="Times New Roman" w:cs="Times New Roman"/>
          <w:szCs w:val="24"/>
        </w:rPr>
        <w:t>υμβάσεων, είπαμε ότι καταψηφίζουμε. Και</w:t>
      </w:r>
      <w:r>
        <w:rPr>
          <w:rFonts w:eastAsia="Times New Roman" w:cs="Times New Roman"/>
          <w:szCs w:val="24"/>
        </w:rPr>
        <w:t>,</w:t>
      </w:r>
      <w:r>
        <w:rPr>
          <w:rFonts w:eastAsia="Times New Roman" w:cs="Times New Roman"/>
          <w:szCs w:val="24"/>
        </w:rPr>
        <w:t xml:space="preserve"> βέβαια, όσον αφορά στις τροπολογίες -αναφέρθηκε η </w:t>
      </w:r>
      <w:proofErr w:type="spellStart"/>
      <w:r>
        <w:rPr>
          <w:rFonts w:eastAsia="Times New Roman" w:cs="Times New Roman"/>
          <w:szCs w:val="24"/>
        </w:rPr>
        <w:t>εισηγήτριά</w:t>
      </w:r>
      <w:proofErr w:type="spellEnd"/>
      <w:r>
        <w:rPr>
          <w:rFonts w:eastAsia="Times New Roman" w:cs="Times New Roman"/>
          <w:szCs w:val="24"/>
        </w:rPr>
        <w:t xml:space="preserve"> μας κ. Κανέλλη- ψηφίζουμε «παρών» στις </w:t>
      </w:r>
      <w:r>
        <w:rPr>
          <w:rFonts w:eastAsia="Times New Roman" w:cs="Times New Roman"/>
          <w:szCs w:val="24"/>
        </w:rPr>
        <w:lastRenderedPageBreak/>
        <w:t>τρεις.</w:t>
      </w:r>
      <w:r>
        <w:rPr>
          <w:rFonts w:eastAsia="Times New Roman" w:cs="Times New Roman"/>
          <w:szCs w:val="24"/>
        </w:rPr>
        <w:t xml:space="preserve"> Και στη μία που αφορά το Μετοχικό Ταμείο των τριών Σωμάτων και όλα αυτά ψηφίζουμε κατά, γιατί πράγματι η έκθεση του Γενικού Λογιστηρίου του Κράτους είναι σαφής, έχει εξοικονόμηση για το Υπουργείο αρκετών χιλιάδων ευρώ, πράγμα που σημαίνει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μει</w:t>
      </w:r>
      <w:r>
        <w:rPr>
          <w:rFonts w:eastAsia="Times New Roman" w:cs="Times New Roman"/>
          <w:szCs w:val="24"/>
        </w:rPr>
        <w:t xml:space="preserve">ώνεται το εισόδημα των ίδιων των στρατιωτικών. </w:t>
      </w:r>
    </w:p>
    <w:p w14:paraId="74081664"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74081665"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μπορώ να έχω τον λόγο; </w:t>
      </w:r>
    </w:p>
    <w:p w14:paraId="74081666"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θέλετε τον λόγο;</w:t>
      </w:r>
    </w:p>
    <w:p w14:paraId="74081667"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Θέλει τον λόγο ο εισηγητής μας, κύριε Πρόεδρε, για να πει κάτι για μία τροπολογία. </w:t>
      </w:r>
    </w:p>
    <w:p w14:paraId="74081668"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w:t>
      </w:r>
    </w:p>
    <w:p w14:paraId="74081669"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 </w:t>
      </w:r>
      <w:r>
        <w:rPr>
          <w:rFonts w:eastAsia="Times New Roman" w:cs="Times New Roman"/>
          <w:szCs w:val="24"/>
        </w:rPr>
        <w:t xml:space="preserve">Σε ό,τι αφορά, κύριε Πρόεδρε, την τροπολογία με αριθμό 1555/1985, </w:t>
      </w:r>
      <w:r>
        <w:rPr>
          <w:rFonts w:eastAsia="Times New Roman" w:cs="Times New Roman"/>
          <w:szCs w:val="24"/>
        </w:rPr>
        <w:t>που έχει να κάνει με τροποποίηση διατάξεων σχετικά με τον καθορισμό των καταβαλλόμενων μερισμάτων από τα Μετοχικά Ταμεία Στρατού, Ναυτικού, Αεροπορίας και τον επαναπροσδιορισμό της βάσης υπολογισμού, ψηφίζουμε θετικά. Και αυτό το κάνουμε γιατί αφορά σε ανα</w:t>
      </w:r>
      <w:r>
        <w:rPr>
          <w:rFonts w:eastAsia="Times New Roman" w:cs="Times New Roman"/>
          <w:szCs w:val="24"/>
        </w:rPr>
        <w:t xml:space="preserve">γκαία προσαρμογή του υπολογισμού των παροχών τους στα δεδομένα του νέου μισθολογίου των στελεχών των Σωμάτων Ασφαλείας και των Ενόπλων Δυνάμεων, αφού αποτελούν προτάσεις των ίδιων </w:t>
      </w:r>
      <w:r>
        <w:rPr>
          <w:rFonts w:eastAsia="Times New Roman" w:cs="Times New Roman"/>
          <w:szCs w:val="24"/>
        </w:rPr>
        <w:lastRenderedPageBreak/>
        <w:t>των Μετοχικών Ταμείων όλων των Κλάδων και των Σωμάτων. Επίσης, συμφωνούμε με</w:t>
      </w:r>
      <w:r>
        <w:rPr>
          <w:rFonts w:eastAsia="Times New Roman" w:cs="Times New Roman"/>
          <w:szCs w:val="24"/>
        </w:rPr>
        <w:t xml:space="preserve"> τις προτεινόμενες ρυθμίσεις των Γενικών Επιτελείων των Κλάδων. </w:t>
      </w:r>
    </w:p>
    <w:p w14:paraId="7408166A"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κύριε Πρόεδρε, να εκφράσω τη δυσαρέσκειά μου, διότι κατ’ επανάληψη εξαντλείτε την αυστηρότητα του </w:t>
      </w:r>
      <w:proofErr w:type="spellStart"/>
      <w:r>
        <w:rPr>
          <w:rFonts w:eastAsia="Times New Roman" w:cs="Times New Roman"/>
          <w:szCs w:val="24"/>
        </w:rPr>
        <w:t>Προεδρεύοντος</w:t>
      </w:r>
      <w:proofErr w:type="spellEnd"/>
      <w:r>
        <w:rPr>
          <w:rFonts w:eastAsia="Times New Roman" w:cs="Times New Roman"/>
          <w:szCs w:val="24"/>
        </w:rPr>
        <w:t xml:space="preserve"> στο πρόσωπό μου. Αν έχετε κάτι, να μου το πείτε. Αν έχω δι</w:t>
      </w:r>
      <w:r>
        <w:rPr>
          <w:rFonts w:eastAsia="Times New Roman" w:cs="Times New Roman"/>
          <w:szCs w:val="24"/>
        </w:rPr>
        <w:t xml:space="preserve">απράξει κάτι σε βάρος σας, έχει παραγραφεί. </w:t>
      </w:r>
    </w:p>
    <w:p w14:paraId="7408166B"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σήμερα κατ’ επιταγή είστε περισσότερο άκομψος. Σας παραδίδω στην κρίση των συναδέλφων και του ελληνικού λαού. </w:t>
      </w:r>
    </w:p>
    <w:p w14:paraId="7408166C"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08166D"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Καλυφθήκατε,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7408166E"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Κύριε Πρόεδρε, θα ξεκινήσω από τα ευρύτερα και τα εθνικά</w:t>
      </w:r>
      <w:r>
        <w:rPr>
          <w:rFonts w:eastAsia="Times New Roman" w:cs="Times New Roman"/>
          <w:szCs w:val="24"/>
        </w:rPr>
        <w:t>,</w:t>
      </w:r>
      <w:r>
        <w:rPr>
          <w:rFonts w:eastAsia="Times New Roman" w:cs="Times New Roman"/>
          <w:szCs w:val="24"/>
        </w:rPr>
        <w:t xml:space="preserve"> ως επιβάλλεται, για να πω ότι δεν μπορούμε παρά να χαρακτηρίσουμε απολύτως απαράδεκτη την τουρκική ανακοίνωση. Θα θέλαμε να πούμε ότι σε τέτοιες συγκυρίες απαιτείται και εθνική ομο</w:t>
      </w:r>
      <w:r>
        <w:rPr>
          <w:rFonts w:eastAsia="Times New Roman" w:cs="Times New Roman"/>
          <w:szCs w:val="24"/>
        </w:rPr>
        <w:t xml:space="preserve">ψυχία και εθνική υπευθυνότητα. </w:t>
      </w:r>
    </w:p>
    <w:p w14:paraId="7408166F"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όσον αφορά </w:t>
      </w:r>
      <w:r>
        <w:rPr>
          <w:rFonts w:eastAsia="Times New Roman" w:cs="Times New Roman"/>
          <w:szCs w:val="24"/>
        </w:rPr>
        <w:t xml:space="preserve">αυτή </w:t>
      </w:r>
      <w:r>
        <w:rPr>
          <w:rFonts w:eastAsia="Times New Roman" w:cs="Times New Roman"/>
          <w:szCs w:val="24"/>
        </w:rPr>
        <w:t>την παράταξη</w:t>
      </w:r>
      <w:r>
        <w:rPr>
          <w:rFonts w:eastAsia="Times New Roman" w:cs="Times New Roman"/>
          <w:szCs w:val="24"/>
        </w:rPr>
        <w:t xml:space="preserve">, </w:t>
      </w:r>
      <w:r>
        <w:rPr>
          <w:rFonts w:eastAsia="Times New Roman" w:cs="Times New Roman"/>
          <w:szCs w:val="24"/>
        </w:rPr>
        <w:t>της οποίας έχω την τιμή να είμαι Κοινοβουλευτικός Εκπρόσωπος</w:t>
      </w:r>
      <w:r>
        <w:rPr>
          <w:rFonts w:eastAsia="Times New Roman" w:cs="Times New Roman"/>
          <w:szCs w:val="24"/>
        </w:rPr>
        <w:t>,</w:t>
      </w:r>
      <w:r>
        <w:rPr>
          <w:rFonts w:eastAsia="Times New Roman" w:cs="Times New Roman"/>
          <w:szCs w:val="24"/>
        </w:rPr>
        <w:t xml:space="preserve"> έχει δώσει και θα δώσει δείγματα αυτής της συμπεριφοράς. Θα μπορούσαμε να πούμε πολλά για την Κυβέρνηση και τη διαχείριση των θε</w:t>
      </w:r>
      <w:r>
        <w:rPr>
          <w:rFonts w:eastAsia="Times New Roman" w:cs="Times New Roman"/>
          <w:szCs w:val="24"/>
        </w:rPr>
        <w:t xml:space="preserve">μάτων εξωτερικής πολιτικής, αλλά νομίζω ότι η συγκυρία είναι τέτοια που μας επιβάλλει την απόλυτη εθνική ομοψυχία. </w:t>
      </w:r>
    </w:p>
    <w:p w14:paraId="74081670"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για</w:t>
      </w:r>
      <w:r>
        <w:rPr>
          <w:rFonts w:eastAsia="Times New Roman" w:cs="Times New Roman"/>
          <w:szCs w:val="24"/>
        </w:rPr>
        <w:t xml:space="preserve"> λίγο στα οικονομικά, για να πω ότι μας κάνει εντύπωση η διαρκής επανάληψη από τον Πρωθυπουργό της χώρας της </w:t>
      </w:r>
      <w:r>
        <w:rPr>
          <w:rFonts w:eastAsia="Times New Roman" w:cs="Times New Roman"/>
          <w:szCs w:val="24"/>
        </w:rPr>
        <w:lastRenderedPageBreak/>
        <w:t>υπόσχεσης και του σε</w:t>
      </w:r>
      <w:r>
        <w:rPr>
          <w:rFonts w:eastAsia="Times New Roman" w:cs="Times New Roman"/>
          <w:szCs w:val="24"/>
        </w:rPr>
        <w:t xml:space="preserve">ναρίου περί καθαρής εξόδου. Για εμάς αυτό είναι ακατανόητο, προσβάλλει τη νοημοσύνη μας. Θα παρακαλούσαμε τον Πρωθυπουργό να μας εξηγήσει αν είναι καθαρή η έξοδος, που σημαίνει στην κοινή λογική και στην κοινή γλώσσα έξοδος χωρίς υποχρεώσεις. Προς τι τότε </w:t>
      </w:r>
      <w:r>
        <w:rPr>
          <w:rFonts w:eastAsia="Times New Roman" w:cs="Times New Roman"/>
          <w:szCs w:val="24"/>
        </w:rPr>
        <w:t xml:space="preserve">συζητείται, πρώτον, το ζήτημα της </w:t>
      </w:r>
      <w:r>
        <w:rPr>
          <w:rFonts w:eastAsia="Times New Roman" w:cs="Times New Roman"/>
          <w:szCs w:val="24"/>
        </w:rPr>
        <w:t xml:space="preserve">άμεσης </w:t>
      </w:r>
      <w:r>
        <w:rPr>
          <w:rFonts w:eastAsia="Times New Roman" w:cs="Times New Roman"/>
          <w:szCs w:val="24"/>
        </w:rPr>
        <w:t>μείωσης του αφορολογήτου και</w:t>
      </w:r>
      <w:r>
        <w:rPr>
          <w:rFonts w:eastAsia="Times New Roman" w:cs="Times New Roman"/>
          <w:szCs w:val="24"/>
        </w:rPr>
        <w:t>,</w:t>
      </w:r>
      <w:r>
        <w:rPr>
          <w:rFonts w:eastAsia="Times New Roman" w:cs="Times New Roman"/>
          <w:szCs w:val="24"/>
        </w:rPr>
        <w:t xml:space="preserve"> δεύτερον, το ζήτημα της </w:t>
      </w:r>
      <w:r>
        <w:rPr>
          <w:rFonts w:eastAsia="Times New Roman" w:cs="Times New Roman"/>
          <w:szCs w:val="24"/>
        </w:rPr>
        <w:t xml:space="preserve">άμεσης </w:t>
      </w:r>
      <w:r>
        <w:rPr>
          <w:rFonts w:eastAsia="Times New Roman" w:cs="Times New Roman"/>
          <w:szCs w:val="24"/>
        </w:rPr>
        <w:t>μείωσης των συντάξεων ξανά και ξανά; Εάν ισχυρίζεται ο Πρωθυπουργός ότι πρόκειται περί καθαρής εξόδου, αυτονόητα αυτό σημαίνει ότι αυτά συνιστούν επιλογές</w:t>
      </w:r>
      <w:r>
        <w:rPr>
          <w:rFonts w:eastAsia="Times New Roman" w:cs="Times New Roman"/>
          <w:szCs w:val="24"/>
        </w:rPr>
        <w:t xml:space="preserve"> της Κυβέρνησής του, ότι θέλει η Κυβέρνηση και τα κάνει, έτσι, για να το λέμε λιανά. Κατά συνέπεια, λοιπόν, ισχύει ή το ένα ή το άλλο. </w:t>
      </w:r>
    </w:p>
    <w:p w14:paraId="74081671"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Έρχομαι και στα θέματα των τροπολογιών κυρίως και όχι των συγκεκριμένων νομοθετημάτων. </w:t>
      </w:r>
    </w:p>
    <w:p w14:paraId="74081672" w14:textId="77777777" w:rsidR="00144DA9" w:rsidRDefault="002549E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εδώ υπήρξατε, βεβ</w:t>
      </w:r>
      <w:r>
        <w:rPr>
          <w:rFonts w:eastAsia="Times New Roman" w:cs="Times New Roman"/>
          <w:szCs w:val="24"/>
        </w:rPr>
        <w:t>αίως, αυστηρός προς ορισμένους συναδέλφους. Εγώ αυτό δεν θα το σχολιάσω. Θα σχολιάσω, όμως, γενικά τη στάση του Προεδρείου –και εξηγούμαι- και όχι τη δική σας προσωπικά. Εδώ υπάρχει, κατ’ αρχ</w:t>
      </w:r>
      <w:r>
        <w:rPr>
          <w:rFonts w:eastAsia="Times New Roman" w:cs="Times New Roman"/>
          <w:szCs w:val="24"/>
        </w:rPr>
        <w:t>άς</w:t>
      </w:r>
      <w:r>
        <w:rPr>
          <w:rFonts w:eastAsia="Times New Roman" w:cs="Times New Roman"/>
          <w:szCs w:val="24"/>
        </w:rPr>
        <w:t>, σαφής παράβαση του άρθρου 87 του Κανονισμού της Βουλής, πράγμ</w:t>
      </w:r>
      <w:r>
        <w:rPr>
          <w:rFonts w:eastAsia="Times New Roman" w:cs="Times New Roman"/>
          <w:szCs w:val="24"/>
        </w:rPr>
        <w:t xml:space="preserve">α το οποίο διαπράττει συνεχώς η Κυβέρνηση στο σύνολό της, δηλαδή τις τρεις μέρες που επιβάλλει ο Κανονισμός να προηγούνται της συζητήσεως, για να μπορούν οι συνάδελφοι να έχουν αντίληψη των τροπολογιών.  </w:t>
      </w:r>
    </w:p>
    <w:p w14:paraId="7408167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Ήρθε εδώ μία τεράστια τροπολογία, η οποία κατατέθηκ</w:t>
      </w:r>
      <w:r>
        <w:rPr>
          <w:rFonts w:eastAsia="Times New Roman" w:cs="Times New Roman"/>
          <w:szCs w:val="24"/>
        </w:rPr>
        <w:t xml:space="preserve">ε χθες το βράδυ, αν καλά πληροφορούμαι. </w:t>
      </w:r>
    </w:p>
    <w:p w14:paraId="7408167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-και χειρότερο!- υπάρχει ευθεία παραβίαση συνταγματικής διάταξης, του άρθρου 74 του Συντάγματος, «περί της σχετικότητας». Δεν μπορείς να καταθέτεις τροπολογίες άσχετες με το αντικείμενο. Επειδή η Κυβέρνηση </w:t>
      </w:r>
      <w:r>
        <w:rPr>
          <w:rFonts w:eastAsia="Times New Roman" w:cs="Times New Roman"/>
          <w:szCs w:val="24"/>
        </w:rPr>
        <w:t>αυτή συνεχώς προσαυξάνει την αυθαιρεσία, υπάρχει και παραβίαση των άρθρων 108 και 112 του Κανονισμού της Βουλής. Τι έλεγαν αυτά; Ότι στις διεθνείς συνθήκες δεν βάζεις τροπολογίες.</w:t>
      </w:r>
    </w:p>
    <w:p w14:paraId="7408167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Προσπαθούμε εδώ να διαλύσουμε οτιδήποτε έχει απομείνει -και αναφέρομαι στην </w:t>
      </w:r>
      <w:r>
        <w:rPr>
          <w:rFonts w:eastAsia="Times New Roman" w:cs="Times New Roman"/>
          <w:szCs w:val="24"/>
        </w:rPr>
        <w:t>Κυβέρνηση- από τη στοιχειώδη τήρηση των κανόνων στο πλαίσιο της κοινοβουλευτικής διαδικασίας. Αυτά δεν τιμούν την Κυβέρνηση. Και η απάντηση ότι κάτι συνέβαινε και στο παρελθόν δεν μπορεί να συνιστά εξήγηση ενός φαινομένου που ούτως ή άλλως έχει ξεχειλώσει.</w:t>
      </w:r>
      <w:r>
        <w:rPr>
          <w:rFonts w:eastAsia="Times New Roman" w:cs="Times New Roman"/>
          <w:szCs w:val="24"/>
        </w:rPr>
        <w:t xml:space="preserve"> Αυτά δεν έχουν ξαναγίνει ποτέ. </w:t>
      </w:r>
    </w:p>
    <w:p w14:paraId="7408167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Έχω μπροστά μου κατάλογο -δεν έχει έννοια να ταλαιπωρώ τους συναδέλφους και να καταχρώμαι τον χρόνο- με διεθνείς συνθήκες που έχουν έρθει προς συζήτηση εδώ και συνοδεύονται από άσχετες τροπολογίες. Θα σας αναφέρω μόνο μία, </w:t>
      </w:r>
      <w:r>
        <w:rPr>
          <w:rFonts w:eastAsia="Times New Roman" w:cs="Times New Roman"/>
          <w:szCs w:val="24"/>
        </w:rPr>
        <w:t xml:space="preserve">γιατί είναι η πιο χαρακτηριστική. Σε διεθνή σύμβαση για </w:t>
      </w:r>
      <w:r>
        <w:rPr>
          <w:rFonts w:eastAsia="Times New Roman" w:cs="Times New Roman"/>
          <w:szCs w:val="24"/>
        </w:rPr>
        <w:t>τις αερομεταφορές</w:t>
      </w:r>
      <w:r>
        <w:rPr>
          <w:rFonts w:eastAsia="Times New Roman" w:cs="Times New Roman"/>
          <w:szCs w:val="24"/>
        </w:rPr>
        <w:t xml:space="preserve"> ήρθε διάταξη για την ΕΡΤ. Και υπάρχει σωρηδόν κατάλογος. </w:t>
      </w:r>
    </w:p>
    <w:p w14:paraId="7408167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Ειλικρινά παρακαλώ το Προεδρείο -το Προεδρείο εγγυάται τη διαδικασία, η Κυβέρνηση στο τέλος-τέλος το όφελός της επιδιώκει, </w:t>
      </w:r>
      <w:r>
        <w:rPr>
          <w:rFonts w:eastAsia="Times New Roman" w:cs="Times New Roman"/>
          <w:szCs w:val="24"/>
        </w:rPr>
        <w:t>όπως αυτή το αντιλαμβάνεται- να τηρήσει τον Κανονισμό και το Σύνταγμα. Δεν μπορεί να συνεχίζεται αυτό το πράγμα, κύριε Πρόεδρε.</w:t>
      </w:r>
    </w:p>
    <w:p w14:paraId="7408167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w:t>
      </w:r>
    </w:p>
    <w:p w14:paraId="7408167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7408167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προφ</w:t>
      </w:r>
      <w:r>
        <w:rPr>
          <w:rFonts w:eastAsia="Times New Roman" w:cs="Times New Roman"/>
          <w:szCs w:val="24"/>
        </w:rPr>
        <w:t xml:space="preserve">ανώς τα πολιτικά γεγονότα των τελευταίων εβδομάδων μονοπωλούν το ενδιαφέρον και ημών των Βουλευτών, αλλά και του κάθε Έλληνα πολίτη. </w:t>
      </w:r>
    </w:p>
    <w:p w14:paraId="7408167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εδώ και μερικά χρόνια επιχειρείται μια τεράστια </w:t>
      </w:r>
      <w:proofErr w:type="spellStart"/>
      <w:r>
        <w:rPr>
          <w:rFonts w:eastAsia="Times New Roman" w:cs="Times New Roman"/>
          <w:szCs w:val="24"/>
        </w:rPr>
        <w:t>αναδιευθέτηση</w:t>
      </w:r>
      <w:proofErr w:type="spellEnd"/>
      <w:r>
        <w:rPr>
          <w:rFonts w:eastAsia="Times New Roman" w:cs="Times New Roman"/>
          <w:szCs w:val="24"/>
        </w:rPr>
        <w:t xml:space="preserve"> των ισορροπιών και των ζωνών επιρροής στη</w:t>
      </w:r>
      <w:r>
        <w:rPr>
          <w:rFonts w:eastAsia="Times New Roman" w:cs="Times New Roman"/>
          <w:szCs w:val="24"/>
        </w:rPr>
        <w:t xml:space="preserve"> Μεσόγειο -ιδιαίτερα στην Νοτιοανατολική Μεσόγειο- και ότι ασφαλώς αυτό κάποια στιγμή θα επηρέαζε και εμάς. Αυτό, βέβαια, μπορεί να το αξιοποιήσουμε προς όφελός μας, να λάβουμε μία άλλη θέση, εφόσον αλλάζουν τα πράγματα. </w:t>
      </w:r>
    </w:p>
    <w:p w14:paraId="7408167C" w14:textId="77777777" w:rsidR="00144DA9" w:rsidRDefault="002549EE">
      <w:pPr>
        <w:spacing w:line="600" w:lineRule="auto"/>
        <w:ind w:firstLine="720"/>
        <w:jc w:val="both"/>
        <w:rPr>
          <w:rFonts w:eastAsia="Times New Roman" w:cs="Times New Roman"/>
          <w:color w:val="000000" w:themeColor="text1"/>
          <w:szCs w:val="24"/>
        </w:rPr>
      </w:pPr>
      <w:r w:rsidRPr="000D2458">
        <w:rPr>
          <w:rFonts w:eastAsia="Times New Roman" w:cs="Times New Roman"/>
          <w:color w:val="000000" w:themeColor="text1"/>
          <w:szCs w:val="24"/>
        </w:rPr>
        <w:t>Αυτό το οποίο, όμως, έχει μεγάλη σ</w:t>
      </w:r>
      <w:r w:rsidRPr="000D2458">
        <w:rPr>
          <w:rFonts w:eastAsia="Times New Roman" w:cs="Times New Roman"/>
          <w:color w:val="000000" w:themeColor="text1"/>
          <w:szCs w:val="24"/>
        </w:rPr>
        <w:t>ημασία εν</w:t>
      </w:r>
      <w:r w:rsidRPr="000D2458">
        <w:rPr>
          <w:rFonts w:eastAsia="Times New Roman" w:cs="Times New Roman"/>
          <w:color w:val="000000" w:themeColor="text1"/>
          <w:szCs w:val="24"/>
        </w:rPr>
        <w:t xml:space="preserve"> </w:t>
      </w:r>
      <w:r w:rsidRPr="000D2458">
        <w:rPr>
          <w:rFonts w:eastAsia="Times New Roman" w:cs="Times New Roman"/>
          <w:color w:val="000000" w:themeColor="text1"/>
          <w:szCs w:val="24"/>
        </w:rPr>
        <w:t xml:space="preserve">όψει της κλιμάκωσης της τουρκικής επιθετικότητας, είναι να αντιληφθούμε ότι σε μία ιστορική προοπτική γνωρίζουμε ότι η Τουρκία ακολουθεί μία πολιτική αναθεωρητική των διεθνών συνθηκών -είναι δηλωμένο </w:t>
      </w:r>
      <w:r w:rsidRPr="000D2458">
        <w:rPr>
          <w:rFonts w:eastAsia="Times New Roman" w:cs="Times New Roman"/>
          <w:color w:val="000000" w:themeColor="text1"/>
          <w:szCs w:val="24"/>
        </w:rPr>
        <w:lastRenderedPageBreak/>
        <w:t xml:space="preserve">από τους ίδιους- μία πολιτική διωγμών ήδη από </w:t>
      </w:r>
      <w:r w:rsidRPr="000D2458">
        <w:rPr>
          <w:rFonts w:eastAsia="Times New Roman" w:cs="Times New Roman"/>
          <w:color w:val="000000" w:themeColor="text1"/>
          <w:szCs w:val="24"/>
        </w:rPr>
        <w:t>το πογκρόμ των Ρωμιών της Πόλης το 1955 και το 1963-1964 και μια πολιτική προκλήσεων και επιθετικότητας, η οποία έχει υφέσεις και εξάρσεις.</w:t>
      </w:r>
    </w:p>
    <w:p w14:paraId="7408167D" w14:textId="77777777" w:rsidR="00144DA9" w:rsidRDefault="002549EE">
      <w:pPr>
        <w:spacing w:line="600" w:lineRule="auto"/>
        <w:ind w:firstLine="720"/>
        <w:jc w:val="both"/>
        <w:rPr>
          <w:rFonts w:eastAsia="Times New Roman" w:cs="Times New Roman"/>
          <w:szCs w:val="24"/>
        </w:rPr>
      </w:pPr>
      <w:r w:rsidRPr="004C468A">
        <w:rPr>
          <w:rFonts w:eastAsia="Times New Roman" w:cs="Times New Roman"/>
          <w:szCs w:val="24"/>
        </w:rPr>
        <w:t xml:space="preserve">Σήμερα ζούμε μια έξαρση, η οποία τροφοδοτείται, εν πολλοίς, από τις βλέψεις και τα αδιέξοδα της τουρκικής πολιτικής </w:t>
      </w:r>
      <w:r w:rsidRPr="004C468A">
        <w:rPr>
          <w:rFonts w:eastAsia="Times New Roman" w:cs="Times New Roman"/>
          <w:szCs w:val="24"/>
        </w:rPr>
        <w:t>των αρκετών τελευταίων ετών κυρίως στη Μέση Ανατολή. Το θέμα, όμως, δεν είναι να αναλύουμε μόνο την</w:t>
      </w:r>
      <w:r>
        <w:rPr>
          <w:rFonts w:eastAsia="Times New Roman" w:cs="Times New Roman"/>
          <w:szCs w:val="24"/>
        </w:rPr>
        <w:t xml:space="preserve"> Τουρκία, που πρέπει πάντα να το κάνουμε και έχουμε και τις υπηρεσίες πληροφοριών και τις υπηρεσίες αναλύσεως και τα πολιτικά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και το πολιτικό προσ</w:t>
      </w:r>
      <w:r>
        <w:rPr>
          <w:rFonts w:eastAsia="Times New Roman" w:cs="Times New Roman"/>
          <w:szCs w:val="24"/>
        </w:rPr>
        <w:t xml:space="preserve">ωπικό. Το θέμα είναι τι πράττουμε, τι λέμε. </w:t>
      </w:r>
    </w:p>
    <w:p w14:paraId="7408167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σε αυτή την κρίσιμη στιγμή -και θα συμφωνούσα και με τον </w:t>
      </w:r>
      <w:proofErr w:type="spellStart"/>
      <w:r>
        <w:rPr>
          <w:rFonts w:eastAsia="Times New Roman" w:cs="Times New Roman"/>
          <w:szCs w:val="24"/>
        </w:rPr>
        <w:t>προλαλήσαντα</w:t>
      </w:r>
      <w:proofErr w:type="spellEnd"/>
      <w:r>
        <w:rPr>
          <w:rFonts w:eastAsia="Times New Roman" w:cs="Times New Roman"/>
          <w:szCs w:val="24"/>
        </w:rPr>
        <w:t xml:space="preserve"> εκπρόσωπο της Δημοκρατικής Συ</w:t>
      </w:r>
      <w:r>
        <w:rPr>
          <w:rFonts w:eastAsia="Times New Roman" w:cs="Times New Roman"/>
          <w:szCs w:val="24"/>
        </w:rPr>
        <w:lastRenderedPageBreak/>
        <w:t xml:space="preserve">μπαράταξης, τον κ. Θεοχαρόπουλο και με τη στάση του εκπροσώπου της Νέας Δημοκρατίας, του κ. </w:t>
      </w:r>
      <w:proofErr w:type="spellStart"/>
      <w:r>
        <w:rPr>
          <w:rFonts w:eastAsia="Times New Roman" w:cs="Times New Roman"/>
          <w:szCs w:val="24"/>
        </w:rPr>
        <w:t>Δένδια</w:t>
      </w:r>
      <w:proofErr w:type="spellEnd"/>
      <w:r>
        <w:rPr>
          <w:rFonts w:eastAsia="Times New Roman" w:cs="Times New Roman"/>
          <w:szCs w:val="24"/>
        </w:rPr>
        <w:t>- χρειάζεται σοβαρότητα και υπευθυνότητα. Είναι ιστορικές στιγμές ανάλογες της κρίσης της δεκαετίας του ’70 με τις έρευνες στο Αιγαίο και την αντιμετώπισή τους από τον Κωνσταντίνο Καραμανλή και τον Ανδρέα Παπανδρέου, ανάλογες με την κρίση του ’87, αν</w:t>
      </w:r>
      <w:r>
        <w:rPr>
          <w:rFonts w:eastAsia="Times New Roman" w:cs="Times New Roman"/>
          <w:szCs w:val="24"/>
        </w:rPr>
        <w:t xml:space="preserve">άλογες με την κρίση του 1996 των Ιμίων. </w:t>
      </w:r>
    </w:p>
    <w:p w14:paraId="7408167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του 1970.</w:t>
      </w:r>
    </w:p>
    <w:p w14:paraId="7408168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Τέλος της δεκαετίας του 1970 είχαμε το «</w:t>
      </w:r>
      <w:proofErr w:type="spellStart"/>
      <w:r>
        <w:rPr>
          <w:rFonts w:eastAsia="Times New Roman" w:cs="Times New Roman"/>
          <w:szCs w:val="24"/>
        </w:rPr>
        <w:t>Σισμίκ</w:t>
      </w:r>
      <w:proofErr w:type="spellEnd"/>
      <w:r>
        <w:rPr>
          <w:rFonts w:eastAsia="Times New Roman" w:cs="Times New Roman"/>
          <w:szCs w:val="24"/>
        </w:rPr>
        <w:t>».</w:t>
      </w:r>
    </w:p>
    <w:p w14:paraId="7408168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Τέλος της δεκαετίας του 1970. Ανέφερες τον Καραμανλή και τον Παπανδρέου…</w:t>
      </w:r>
    </w:p>
    <w:p w14:paraId="7408168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Τέλος της δεκ</w:t>
      </w:r>
      <w:r>
        <w:rPr>
          <w:rFonts w:eastAsia="Times New Roman" w:cs="Times New Roman"/>
          <w:szCs w:val="24"/>
        </w:rPr>
        <w:t>αετίας του 1970. Δεν εννοώ την περίοδο της δικτατορίας, που και εκεί είχαμε τουρκική κλιμάκωση. Τέθηκαν πάντως τα θεμέλια του τουρκικού αναθεωρητισμού.</w:t>
      </w:r>
    </w:p>
    <w:p w14:paraId="7408168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Για καλό την έκανα τη διόρθωση.</w:t>
      </w:r>
    </w:p>
    <w:p w14:paraId="7408168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Βεβαίως. Κα</w:t>
      </w:r>
      <w:r>
        <w:rPr>
          <w:rFonts w:eastAsia="Times New Roman" w:cs="Times New Roman"/>
          <w:szCs w:val="24"/>
        </w:rPr>
        <w:t>μ</w:t>
      </w:r>
      <w:r>
        <w:rPr>
          <w:rFonts w:eastAsia="Times New Roman" w:cs="Times New Roman"/>
          <w:szCs w:val="24"/>
        </w:rPr>
        <w:t xml:space="preserve">μία αντίρρηση. </w:t>
      </w:r>
    </w:p>
    <w:p w14:paraId="74081685" w14:textId="77777777" w:rsidR="00144DA9" w:rsidRDefault="002549EE">
      <w:pPr>
        <w:spacing w:line="600" w:lineRule="auto"/>
        <w:ind w:firstLine="720"/>
        <w:rPr>
          <w:rFonts w:eastAsia="Times New Roman" w:cs="Times New Roman"/>
          <w:szCs w:val="24"/>
        </w:rPr>
      </w:pPr>
      <w:r>
        <w:rPr>
          <w:rFonts w:eastAsia="Times New Roman" w:cs="Times New Roman"/>
          <w:szCs w:val="24"/>
        </w:rPr>
        <w:t xml:space="preserve">Ήδη η </w:t>
      </w:r>
      <w:r>
        <w:rPr>
          <w:rFonts w:eastAsia="Times New Roman" w:cs="Times New Roman"/>
          <w:szCs w:val="24"/>
        </w:rPr>
        <w:t>Ελλάδα</w:t>
      </w:r>
      <w:r>
        <w:rPr>
          <w:rFonts w:eastAsia="Times New Roman" w:cs="Times New Roman"/>
          <w:szCs w:val="24"/>
        </w:rPr>
        <w:t>,</w:t>
      </w:r>
      <w:r>
        <w:rPr>
          <w:rFonts w:eastAsia="Times New Roman" w:cs="Times New Roman"/>
          <w:szCs w:val="24"/>
        </w:rPr>
        <w:t xml:space="preserve"> διαδοχικά μέσα στα έτη, έχει αναπτύξει συμμαχίες διπλωματικές, οικονομικές, πολιτικές, στρατηγικές.</w:t>
      </w:r>
    </w:p>
    <w:p w14:paraId="7408168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Μια έκφραση αυτών των συμμαχιών και των θετικών, των ευεργετικών αποτελεσμάτων θα εκφραστεί αύριο, Πέμπτη, στο Ευρωκοινοβούλιο</w:t>
      </w:r>
      <w:r>
        <w:rPr>
          <w:rFonts w:eastAsia="Times New Roman" w:cs="Times New Roman"/>
          <w:szCs w:val="24"/>
        </w:rPr>
        <w:t>,</w:t>
      </w:r>
      <w:r>
        <w:rPr>
          <w:rFonts w:eastAsia="Times New Roman" w:cs="Times New Roman"/>
          <w:szCs w:val="24"/>
        </w:rPr>
        <w:t xml:space="preserve"> με το ψήφισμα το οπο</w:t>
      </w:r>
      <w:r>
        <w:rPr>
          <w:rFonts w:eastAsia="Times New Roman" w:cs="Times New Roman"/>
          <w:szCs w:val="24"/>
        </w:rPr>
        <w:t>ίο μάλλον θα λάβει εκτενή πλειοψηφία προς όφελος της Ελλάδος, καταδικάζοντας τη σύλληψη και την παράνομη κράτηση των δύο Ελλήνων στρατιωτικών.</w:t>
      </w:r>
    </w:p>
    <w:p w14:paraId="7408168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Η Ελλάδα έχει αναπτύξει με βαρύ κόστος -και υλικό και φόρο αίματος- μια ισχυρότατη δύναμη αποτροπής. Στην παρούσα</w:t>
      </w:r>
      <w:r>
        <w:rPr>
          <w:rFonts w:eastAsia="Times New Roman" w:cs="Times New Roman"/>
          <w:szCs w:val="24"/>
        </w:rPr>
        <w:t xml:space="preserve"> φάση, ξανά, δεν πρέπει να απαντούμε στις σκόπιμες προκλήσεις και στον τεράστιο πόλεμο προπαγάνδας στον οποίο επιδίδεται η κυβέρνηση </w:t>
      </w:r>
      <w:proofErr w:type="spellStart"/>
      <w:r>
        <w:rPr>
          <w:rFonts w:eastAsia="Times New Roman" w:cs="Times New Roman"/>
          <w:szCs w:val="24"/>
        </w:rPr>
        <w:t>Ερντογάν</w:t>
      </w:r>
      <w:proofErr w:type="spellEnd"/>
      <w:r>
        <w:rPr>
          <w:rFonts w:eastAsia="Times New Roman" w:cs="Times New Roman"/>
          <w:szCs w:val="24"/>
        </w:rPr>
        <w:t xml:space="preserve"> εδώ και χρόνια και ιδίως αυτή την περίοδο δεν πρέπει να τροφοδοτήσουμε τον πόλεμο προπαγάνδας, αυτόν τον μικτό, υβ</w:t>
      </w:r>
      <w:r>
        <w:rPr>
          <w:rFonts w:eastAsia="Times New Roman" w:cs="Times New Roman"/>
          <w:szCs w:val="24"/>
        </w:rPr>
        <w:t xml:space="preserve">ριδικό πόλεμο που διεξάγει το καθεστώς </w:t>
      </w:r>
      <w:proofErr w:type="spellStart"/>
      <w:r>
        <w:rPr>
          <w:rFonts w:eastAsia="Times New Roman" w:cs="Times New Roman"/>
          <w:szCs w:val="24"/>
        </w:rPr>
        <w:t>Ερντογάν</w:t>
      </w:r>
      <w:proofErr w:type="spellEnd"/>
      <w:r>
        <w:rPr>
          <w:rFonts w:eastAsia="Times New Roman" w:cs="Times New Roman"/>
          <w:szCs w:val="24"/>
        </w:rPr>
        <w:t>.</w:t>
      </w:r>
    </w:p>
    <w:p w14:paraId="7408168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Ελληνική Δημοκρατία δεν θα απαντήσει σε ένα, αυτή τη στιγμή, στρατοκρατικό καθεστώς, στο οποίο ισχύει στρατιωτικός νόμος και κατάσταση εκτάκτου ανάγκης, με δεκάδες χιλιάδες πολιτικούς αντιπάλους της κυβέρνησης φυλακισμένους, εξόριστους και βασανισμένους </w:t>
      </w:r>
      <w:r>
        <w:rPr>
          <w:rFonts w:eastAsia="Times New Roman" w:cs="Times New Roman"/>
          <w:szCs w:val="24"/>
        </w:rPr>
        <w:t xml:space="preserve">και δεν θα υποχωρήσουμε, φυσικά, ούτε εκατοστό από τα εθνικά κυριαρχικά δικαιώματα και από τα προβλεπόμενα </w:t>
      </w:r>
      <w:r>
        <w:rPr>
          <w:rFonts w:eastAsia="Times New Roman" w:cs="Times New Roman"/>
          <w:szCs w:val="24"/>
        </w:rPr>
        <w:lastRenderedPageBreak/>
        <w:t xml:space="preserve">από τις διεθνείς συνθήκες,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από το κεκτημένο του ΟΗΕ.</w:t>
      </w:r>
    </w:p>
    <w:p w14:paraId="7408168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Οι καλύτερες υπηρεσίες που έχουμε να προσφέρουμε στη χώρα μας σε αυτή </w:t>
      </w:r>
      <w:r>
        <w:rPr>
          <w:rFonts w:eastAsia="Times New Roman" w:cs="Times New Roman"/>
          <w:szCs w:val="24"/>
        </w:rPr>
        <w:t xml:space="preserve">την ιστορική περίοδο που διανύουμε, κατά την έξοδο από την κρίση και κατά την είσοδο σε μια νέα εποχή ελπίδας και προκοπής, είναι να μη διαχέουμε βόμβο, θόρυβο και </w:t>
      </w:r>
      <w:proofErr w:type="spellStart"/>
      <w:r>
        <w:rPr>
          <w:rFonts w:eastAsia="Times New Roman" w:cs="Times New Roman"/>
          <w:szCs w:val="24"/>
        </w:rPr>
        <w:t>καφενειακή</w:t>
      </w:r>
      <w:proofErr w:type="spellEnd"/>
      <w:r>
        <w:rPr>
          <w:rFonts w:eastAsia="Times New Roman" w:cs="Times New Roman"/>
          <w:szCs w:val="24"/>
        </w:rPr>
        <w:t xml:space="preserve"> συμπεριφορά στα κρίσιμα ζητήματα της εθνικής κυριαρχίας, της εξωτερικής πολιτικής</w:t>
      </w:r>
      <w:r>
        <w:rPr>
          <w:rFonts w:eastAsia="Times New Roman" w:cs="Times New Roman"/>
          <w:szCs w:val="24"/>
        </w:rPr>
        <w:t>, της δημόσιας διπλωματίας. Οι στρατιωτικοί που είναι υπεύθυνοι, οι διπλωμάτες που είναι υπεύθυνοι, το πολιτικό προσωπικό, οι αιρετοί εκπρόσωποι του ελληνικού λαού έχουν την ευθύνη, τη νομιμοποίηση και τη λογοδοσία για την υπεράσπιση κάθε λέξης του Συντάγμ</w:t>
      </w:r>
      <w:r>
        <w:rPr>
          <w:rFonts w:eastAsia="Times New Roman" w:cs="Times New Roman"/>
          <w:szCs w:val="24"/>
        </w:rPr>
        <w:t>ατος, κάθε λέξης των διεθνών συνθηκών. Τα υπόλοιπα ας τα αφήσουμε!</w:t>
      </w:r>
    </w:p>
    <w:p w14:paraId="7408168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Και κάνω έκκληση και στους συναδέλφους όλων των πολιτικών παρατάξεων αλλά και στα μέσα μαζικής ενημέρωσης</w:t>
      </w:r>
      <w:r>
        <w:rPr>
          <w:rFonts w:eastAsia="Times New Roman" w:cs="Times New Roman"/>
          <w:szCs w:val="24"/>
        </w:rPr>
        <w:t>,</w:t>
      </w:r>
      <w:r>
        <w:rPr>
          <w:rFonts w:eastAsia="Times New Roman" w:cs="Times New Roman"/>
          <w:szCs w:val="24"/>
        </w:rPr>
        <w:t xml:space="preserve"> να πάψει η ανατροφοδότηση του πολέμου προπαγάνδας του </w:t>
      </w:r>
      <w:proofErr w:type="spellStart"/>
      <w:r>
        <w:rPr>
          <w:rFonts w:eastAsia="Times New Roman" w:cs="Times New Roman"/>
          <w:szCs w:val="24"/>
        </w:rPr>
        <w:t>Ερντογάν</w:t>
      </w:r>
      <w:proofErr w:type="spellEnd"/>
      <w:r>
        <w:rPr>
          <w:rFonts w:eastAsia="Times New Roman" w:cs="Times New Roman"/>
          <w:szCs w:val="24"/>
        </w:rPr>
        <w:t>.</w:t>
      </w:r>
    </w:p>
    <w:p w14:paraId="7408168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Σας ευχαριστώ.</w:t>
      </w:r>
    </w:p>
    <w:p w14:paraId="7408168C" w14:textId="77777777" w:rsidR="00144DA9" w:rsidRDefault="002549EE">
      <w:pPr>
        <w:spacing w:line="600" w:lineRule="auto"/>
        <w:ind w:firstLine="709"/>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του ΣΥΡΙΖΑ)</w:t>
      </w:r>
    </w:p>
    <w:p w14:paraId="7408168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Μπράβο.</w:t>
      </w:r>
    </w:p>
    <w:p w14:paraId="7408168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7408168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w:t>
      </w:r>
      <w:r>
        <w:rPr>
          <w:rFonts w:eastAsia="Times New Roman" w:cs="Times New Roman"/>
          <w:szCs w:val="24"/>
        </w:rPr>
        <w:t>Υπουργοί Εργασίας, Κοινωνικής Ασφάλισης και Κοινω</w:t>
      </w:r>
      <w:r>
        <w:rPr>
          <w:rFonts w:eastAsia="Times New Roman" w:cs="Times New Roman"/>
          <w:szCs w:val="24"/>
        </w:rPr>
        <w:lastRenderedPageBreak/>
        <w:t>νικής Αλληλεγγύης, Εσωτερικών, Δικαιοσύνης, Διαφάνειας και Ανθρωπίνων Δικαιωμάτων, Οικονομικών, Υγείας, οι Αναπληρωτές Υπουργοί Εργασίας, Κοινωνικής Ασφάλισης και Κοινωνικής Αλληλεγγύης και Οικονομικών και ο</w:t>
      </w:r>
      <w:r>
        <w:rPr>
          <w:rFonts w:eastAsia="Times New Roman" w:cs="Times New Roman"/>
          <w:szCs w:val="24"/>
        </w:rPr>
        <w:t>ι Υφυπουργοί Εργασίας, Κοινωνικής Ασφάλισης και Κοινωνικής Αλληλεγγύης και Οικονομικών, κατέθεσαν στις 17-4-2018 σχέδιο νόμου: «Μέτρα για την Προώθηση των θεσμών της Αναδοχής και Υιοθεσίας»</w:t>
      </w:r>
      <w:r>
        <w:rPr>
          <w:rFonts w:eastAsia="Times New Roman" w:cs="Times New Roman"/>
          <w:szCs w:val="24"/>
        </w:rPr>
        <w:t>.</w:t>
      </w:r>
    </w:p>
    <w:p w14:paraId="7408169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408169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Ο συνάδελφος κ. Αχμέτ </w:t>
      </w:r>
      <w:proofErr w:type="spellStart"/>
      <w:r>
        <w:rPr>
          <w:rFonts w:eastAsia="Times New Roman" w:cs="Times New Roman"/>
          <w:szCs w:val="24"/>
        </w:rPr>
        <w:t>Ιλχάν</w:t>
      </w:r>
      <w:proofErr w:type="spellEnd"/>
      <w:r>
        <w:rPr>
          <w:rFonts w:eastAsia="Times New Roman" w:cs="Times New Roman"/>
          <w:szCs w:val="24"/>
        </w:rPr>
        <w:t xml:space="preserve"> ζητεί άδεια ολιγοήμερης απουσίας, καθώς κάνει γνωστό ότι θα λείπει για προσωπικούς λόγους εκτός Ελλάδας από Τετάρτη ως Παρασκευή. Ο συνάδελφος κ. Ιωάννης </w:t>
      </w:r>
      <w:proofErr w:type="spellStart"/>
      <w:r>
        <w:rPr>
          <w:rFonts w:eastAsia="Times New Roman" w:cs="Times New Roman"/>
          <w:szCs w:val="24"/>
        </w:rPr>
        <w:t>Δέδες</w:t>
      </w:r>
      <w:proofErr w:type="spellEnd"/>
      <w:r>
        <w:rPr>
          <w:rFonts w:eastAsia="Times New Roman" w:cs="Times New Roman"/>
          <w:szCs w:val="24"/>
        </w:rPr>
        <w:t xml:space="preserve"> ζητάει άδεια ολιγοήμερης απουσίας στο εξωτερικό από </w:t>
      </w:r>
      <w:r>
        <w:rPr>
          <w:rFonts w:eastAsia="Times New Roman" w:cs="Times New Roman"/>
          <w:szCs w:val="24"/>
        </w:rPr>
        <w:lastRenderedPageBreak/>
        <w:t>20 έως 22 Απριλίου. Ο υποφαινόμενος ζη</w:t>
      </w:r>
      <w:r>
        <w:rPr>
          <w:rFonts w:eastAsia="Times New Roman" w:cs="Times New Roman"/>
          <w:szCs w:val="24"/>
        </w:rPr>
        <w:t>τά άδεια ολιγοήμερης απουσίας στο εξωτερικό από 19 έως 24 Απριλίου του 2018. Η Βουλή εγκρίνει;</w:t>
      </w:r>
    </w:p>
    <w:p w14:paraId="7408169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7408169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7408169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408169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w:t>
      </w:r>
      <w:r>
        <w:rPr>
          <w:rFonts w:eastAsia="Times New Roman" w:cs="Times New Roman"/>
          <w:b/>
          <w:szCs w:val="24"/>
        </w:rPr>
        <w:t>ΕΝΟΣ (Υπουργός Εθνικής Άμυνας - Πρόεδρος των Ανεξαρτήτων Ελλήνων):</w:t>
      </w:r>
      <w:r>
        <w:rPr>
          <w:rFonts w:eastAsia="Times New Roman" w:cs="Times New Roman"/>
          <w:szCs w:val="24"/>
        </w:rPr>
        <w:t xml:space="preserve"> Κύριε Πρόεδρε, κυρίες και κύριοι συνάδελφοι, εγώ χαίρομαι ιδιαίτερα για τη σημερινή συζήτηση </w:t>
      </w:r>
      <w:r>
        <w:rPr>
          <w:rFonts w:eastAsia="Times New Roman" w:cs="Times New Roman"/>
          <w:szCs w:val="24"/>
        </w:rPr>
        <w:t xml:space="preserve">αυτού του νομοσχεδίου </w:t>
      </w:r>
      <w:r>
        <w:rPr>
          <w:rFonts w:eastAsia="Times New Roman" w:cs="Times New Roman"/>
          <w:szCs w:val="24"/>
        </w:rPr>
        <w:t xml:space="preserve">στη Βουλή αλλά και στην </w:t>
      </w:r>
      <w:r>
        <w:rPr>
          <w:rFonts w:eastAsia="Times New Roman" w:cs="Times New Roman"/>
          <w:szCs w:val="24"/>
        </w:rPr>
        <w:t>ε</w:t>
      </w:r>
      <w:r>
        <w:rPr>
          <w:rFonts w:eastAsia="Times New Roman" w:cs="Times New Roman"/>
          <w:szCs w:val="24"/>
        </w:rPr>
        <w:t>πιτροπή και για όσα επ’ ευκαιρία αυτού διατυπώθηκ</w:t>
      </w:r>
      <w:r>
        <w:rPr>
          <w:rFonts w:eastAsia="Times New Roman" w:cs="Times New Roman"/>
          <w:szCs w:val="24"/>
        </w:rPr>
        <w:t xml:space="preserve">αν από τα κόμματα, από τους </w:t>
      </w:r>
      <w:r>
        <w:rPr>
          <w:rFonts w:eastAsia="Times New Roman" w:cs="Times New Roman"/>
          <w:szCs w:val="24"/>
        </w:rPr>
        <w:lastRenderedPageBreak/>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των κομμάτων και από τους εισηγητές και από την πλειοψηφία των συναδέλφων -δεν θα πω όλων-, διότι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 ελληνικός λαός περιμένει από την αρμόδια Επιτροπή Εξωτερικών και Άμυνας μια εθνική θέση</w:t>
      </w:r>
      <w:r>
        <w:rPr>
          <w:rFonts w:eastAsia="Times New Roman" w:cs="Times New Roman"/>
          <w:szCs w:val="24"/>
        </w:rPr>
        <w:t>.</w:t>
      </w:r>
    </w:p>
    <w:p w14:paraId="7408169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Μπορεί να έχουμε πολιτικές διαφορές, μπορεί να έχουμε διαφορετικές πολιτικές προσεγγίσεις, μπορεί να έχουμε διαφορετικές γεωπολιτικές φιλοσοφίες, όμως η διαμόρφωση μιας εθνικής θέσης ιδιαίτερα όταν η πατρίδα προκαλείται από κάποιον που έχει ξεκινήσει ένα</w:t>
      </w:r>
      <w:r>
        <w:rPr>
          <w:rFonts w:eastAsia="Times New Roman" w:cs="Times New Roman"/>
          <w:szCs w:val="24"/>
        </w:rPr>
        <w:t>ν υβριδικό πόλεμο, είναι αναγκαία και ο ελληνικός λαός επιζητεί αυτή την εθνική θέση να εκφράζεται από το σύνολο των κομμάτων, τουλάχιστον σ’ αυτά που συμφωνούμε.</w:t>
      </w:r>
    </w:p>
    <w:p w14:paraId="7408169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Θέλω, λοιπόν, ως Υπουργός Εθνικής Αμύνης και εισηγητής του νομοσχεδίου στο πλαίσιο αυτής ακρι</w:t>
      </w:r>
      <w:r>
        <w:rPr>
          <w:rFonts w:eastAsia="Times New Roman" w:cs="Times New Roman"/>
          <w:szCs w:val="24"/>
        </w:rPr>
        <w:t>βώς της λογικής, αυτής της σύμπνοιας, να πω ότι εάν δεν είναι ικανοποιητικές οι εξηγήσεις τις οποίες θα δώσω ιδιαίτερα για την τροπολογία των μερισμάτων, στην οποία διατυπώθηκαν εύλογες παρατηρήσεις και από τη μεριά της κ</w:t>
      </w:r>
      <w:r>
        <w:rPr>
          <w:rFonts w:eastAsia="Times New Roman" w:cs="Times New Roman"/>
          <w:szCs w:val="24"/>
        </w:rPr>
        <w:t>.</w:t>
      </w:r>
      <w:r>
        <w:rPr>
          <w:rFonts w:eastAsia="Times New Roman" w:cs="Times New Roman"/>
          <w:szCs w:val="24"/>
        </w:rPr>
        <w:t xml:space="preserve"> Κανέλλη και από τη μεριά του κ. </w:t>
      </w:r>
      <w:proofErr w:type="spellStart"/>
      <w:r>
        <w:rPr>
          <w:rFonts w:eastAsia="Times New Roman" w:cs="Times New Roman"/>
          <w:szCs w:val="24"/>
        </w:rPr>
        <w:t>Δ</w:t>
      </w:r>
      <w:r>
        <w:rPr>
          <w:rFonts w:eastAsia="Times New Roman" w:cs="Times New Roman"/>
          <w:szCs w:val="24"/>
        </w:rPr>
        <w:t>ένδια</w:t>
      </w:r>
      <w:proofErr w:type="spellEnd"/>
      <w:r>
        <w:rPr>
          <w:rFonts w:eastAsia="Times New Roman" w:cs="Times New Roman"/>
          <w:szCs w:val="24"/>
        </w:rPr>
        <w:t xml:space="preserve"> και του κ. Θεοχαρόπουλου, εγώ είμαι διατεθειμένος να την αποσύρω και να την κουβεντιάσουμε αύριο, μεθαύριο ή τη Δευτέρα. Δεν θέλω, δηλαδή, με κανέναν τρόπο</w:t>
      </w:r>
      <w:r>
        <w:rPr>
          <w:rFonts w:eastAsia="Times New Roman" w:cs="Times New Roman"/>
          <w:szCs w:val="24"/>
        </w:rPr>
        <w:t>,</w:t>
      </w:r>
      <w:r>
        <w:rPr>
          <w:rFonts w:eastAsia="Times New Roman" w:cs="Times New Roman"/>
          <w:szCs w:val="24"/>
        </w:rPr>
        <w:t xml:space="preserve"> να υπάρξει οποιαδήποτε λογική ότι έρχεται εδώ η Κυβέρνηση να επιβάλει κάτι. Πρέπει να είμαστε</w:t>
      </w:r>
      <w:r>
        <w:rPr>
          <w:rFonts w:eastAsia="Times New Roman" w:cs="Times New Roman"/>
          <w:szCs w:val="24"/>
        </w:rPr>
        <w:t xml:space="preserve"> μαζί. </w:t>
      </w:r>
    </w:p>
    <w:p w14:paraId="7408169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Σε αυτό το πλαίσιο, κύριε Πρόεδρε, δέχομαι ως Υπουργός</w:t>
      </w:r>
      <w:r>
        <w:rPr>
          <w:rFonts w:eastAsia="Times New Roman" w:cs="Times New Roman"/>
          <w:szCs w:val="24"/>
        </w:rPr>
        <w:t>,</w:t>
      </w:r>
      <w:r>
        <w:rPr>
          <w:rFonts w:eastAsia="Times New Roman" w:cs="Times New Roman"/>
          <w:szCs w:val="24"/>
        </w:rPr>
        <w:t xml:space="preserve"> να οριστεί μία άλλη ημέρα συζήτησης και ψήφισης της συγκεκριμένης τροπολογίας, αν δεν πείσω τους συναδέλφους. Πράγματι πρέπει </w:t>
      </w:r>
      <w:r>
        <w:rPr>
          <w:rFonts w:eastAsia="Times New Roman" w:cs="Times New Roman"/>
          <w:szCs w:val="24"/>
        </w:rPr>
        <w:lastRenderedPageBreak/>
        <w:t>όλοι να κάνουμε ένα βήμα πίσω και να μπορέσουμε να διαμορφώσουμε μ</w:t>
      </w:r>
      <w:r>
        <w:rPr>
          <w:rFonts w:eastAsia="Times New Roman" w:cs="Times New Roman"/>
          <w:szCs w:val="24"/>
        </w:rPr>
        <w:t xml:space="preserve">ία κοινή γραμμή. Αναφέρομαι και στον </w:t>
      </w:r>
      <w:r>
        <w:rPr>
          <w:rFonts w:eastAsia="Times New Roman" w:cs="Times New Roman"/>
          <w:szCs w:val="24"/>
        </w:rPr>
        <w:t>ε</w:t>
      </w:r>
      <w:r>
        <w:rPr>
          <w:rFonts w:eastAsia="Times New Roman" w:cs="Times New Roman"/>
          <w:szCs w:val="24"/>
        </w:rPr>
        <w:t>ισηγητή της Ένωσης Κεντρώων και στον κ. Θεοχαρόπουλο, όσον αφορά τις εισηγήσεις που έκαναν.</w:t>
      </w:r>
    </w:p>
    <w:p w14:paraId="7408169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Θα εξηγήσω γιατί ήρθε αυτή η τροπολογία για τα μερίσματα και θα απαντήσω σε όλους τους συναδέλφους. </w:t>
      </w:r>
    </w:p>
    <w:p w14:paraId="7408169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Σύμφωνα με τις νέες μισθο</w:t>
      </w:r>
      <w:r>
        <w:rPr>
          <w:rFonts w:eastAsia="Times New Roman" w:cs="Times New Roman"/>
          <w:szCs w:val="24"/>
        </w:rPr>
        <w:t>λογικές διατάξεις το ύψος του βασικού μισθού διαμορφώθηκε σε μισθολογικά κλιμάκια και μισθολογικές κατηγορίες. Παράλληλα καταργήθηκαν οι μισθολογικές προαγωγές και το επίδομα χρόνου υπηρεσίας, βάσει των οποίων διαμορφωνόταν το μέχρι σήμερα ύψος των καταβαλ</w:t>
      </w:r>
      <w:r>
        <w:rPr>
          <w:rFonts w:eastAsia="Times New Roman" w:cs="Times New Roman"/>
          <w:szCs w:val="24"/>
        </w:rPr>
        <w:t>λομένων μερισμά</w:t>
      </w:r>
      <w:r>
        <w:rPr>
          <w:rFonts w:eastAsia="Times New Roman" w:cs="Times New Roman"/>
          <w:szCs w:val="24"/>
        </w:rPr>
        <w:lastRenderedPageBreak/>
        <w:t xml:space="preserve">των. Έτσι είναι απαραίτητο να </w:t>
      </w:r>
      <w:proofErr w:type="spellStart"/>
      <w:r>
        <w:rPr>
          <w:rFonts w:eastAsia="Times New Roman" w:cs="Times New Roman"/>
          <w:szCs w:val="24"/>
        </w:rPr>
        <w:t>επικαιροποιηθεί</w:t>
      </w:r>
      <w:proofErr w:type="spellEnd"/>
      <w:r>
        <w:rPr>
          <w:rFonts w:eastAsia="Times New Roman" w:cs="Times New Roman"/>
          <w:szCs w:val="24"/>
        </w:rPr>
        <w:t xml:space="preserve"> ο τρόπος υπολογισμού των μερισμάτων με τις νέες μισθολογικές διατάξεις. Είμαστε ήδη στον τέταρτο μήνα.</w:t>
      </w:r>
    </w:p>
    <w:p w14:paraId="7408169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Όσον αφορά αυτά που ανέφερε η κ. Κανέλλη και ο κ. Λοβέρδος, η εναρμόνιση των διατάξεων με τι</w:t>
      </w:r>
      <w:r>
        <w:rPr>
          <w:rFonts w:eastAsia="Times New Roman" w:cs="Times New Roman"/>
          <w:szCs w:val="24"/>
        </w:rPr>
        <w:t>ς διατάξεις του νέου μισθολογίου του ν.4472/2017 αφορά τον τρόπο υπολογισμού των μερισμάτων. Πρόκειται και για τα τρία Μετοχικά Ταμεία, δηλαδή του Ναυτικού, του Στρατού και της Αεροπορίας. Γι’ αυτόν τον λόγο και η έκθεση των τεσσάρων φύλλων εφαρμογής του ν</w:t>
      </w:r>
      <w:r>
        <w:rPr>
          <w:rFonts w:eastAsia="Times New Roman" w:cs="Times New Roman"/>
          <w:szCs w:val="24"/>
        </w:rPr>
        <w:t>έου μισθολογίου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w:t>
      </w:r>
    </w:p>
    <w:p w14:paraId="7408169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Σε επίπεδο μερισμάτων έχουμε μείωση ή όχι;</w:t>
      </w:r>
    </w:p>
    <w:p w14:paraId="7408169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Όχι δεν υπάρχει μείωση. Υπάρχει ανακατανομή με άλλον τρόπο. Αυτό ακριβώς θέλω να σας πω ότι</w:t>
      </w:r>
      <w:r>
        <w:rPr>
          <w:rFonts w:eastAsia="Times New Roman" w:cs="Times New Roman"/>
          <w:szCs w:val="24"/>
        </w:rPr>
        <w:t>,</w:t>
      </w:r>
      <w:r>
        <w:rPr>
          <w:rFonts w:eastAsia="Times New Roman" w:cs="Times New Roman"/>
          <w:szCs w:val="24"/>
        </w:rPr>
        <w:t xml:space="preserve"> δηλαδή επειδή ακριβώς αυτό καθυστέρησε, υπάρχει μία ανάγκη να νομοθετηθεί. Κακώς το φέραμε εχθές. Αναγνωρίζω το λάθος και λέω να πάμε μία ημέρα παραπάνω. Όμως αφορά τα μισθολογικά του προσωπικού και πρέπει να ψηφιστεί αρκετά σύντομα. </w:t>
      </w:r>
    </w:p>
    <w:p w14:paraId="7408169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Όσον αφορά αυτό που</w:t>
      </w:r>
      <w:r>
        <w:rPr>
          <w:rFonts w:eastAsia="Times New Roman" w:cs="Times New Roman"/>
          <w:szCs w:val="24"/>
        </w:rPr>
        <w:t xml:space="preserve"> αναφέρατε για τα μερίσματα: Η παρακράτηση στο μέρισμα προϋπήρχε. Όμως με την ψήφιση του ν.4472/2017 καταργήθηκε και γι’ αυτόν τον λόγο πρέπει να ρυθμιστεί ο τρόπος υπολογισμού. Τα έσοδα στην ουσία </w:t>
      </w:r>
      <w:proofErr w:type="spellStart"/>
      <w:r>
        <w:rPr>
          <w:rFonts w:eastAsia="Times New Roman" w:cs="Times New Roman"/>
          <w:szCs w:val="24"/>
        </w:rPr>
        <w:t>προέκυπταν</w:t>
      </w:r>
      <w:proofErr w:type="spellEnd"/>
      <w:r>
        <w:rPr>
          <w:rFonts w:eastAsia="Times New Roman" w:cs="Times New Roman"/>
          <w:szCs w:val="24"/>
        </w:rPr>
        <w:t xml:space="preserve"> από </w:t>
      </w:r>
      <w:r>
        <w:rPr>
          <w:rFonts w:eastAsia="Times New Roman" w:cs="Times New Roman"/>
          <w:szCs w:val="24"/>
        </w:rPr>
        <w:lastRenderedPageBreak/>
        <w:t>το γεγονός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δεν έχουν δοθεί</w:t>
      </w:r>
      <w:r>
        <w:rPr>
          <w:rFonts w:eastAsia="Times New Roman" w:cs="Times New Roman"/>
          <w:szCs w:val="24"/>
        </w:rPr>
        <w:t xml:space="preserve"> μερίσματα, γιατί δεν έχει νομοθετηθεί ο τρόπος υπολογισμού τους. </w:t>
      </w:r>
    </w:p>
    <w:p w14:paraId="7408169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Θεσπίζεται, λοιπόν,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μία κράτηση</w:t>
      </w:r>
      <w:r>
        <w:rPr>
          <w:rFonts w:eastAsia="Times New Roman" w:cs="Times New Roman"/>
          <w:szCs w:val="24"/>
        </w:rPr>
        <w:t>,</w:t>
      </w:r>
      <w:r>
        <w:rPr>
          <w:rFonts w:eastAsia="Times New Roman" w:cs="Times New Roman"/>
          <w:szCs w:val="24"/>
        </w:rPr>
        <w:t xml:space="preserve"> που υπήρχε και με το προηγούμενο μισθολόγιο αλλά έπαυσε να ισχύει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με την έκδοση του ν.4472/2017. Δεν περικόπτονται μερίσματα αλ</w:t>
      </w:r>
      <w:r>
        <w:rPr>
          <w:rFonts w:eastAsia="Times New Roman" w:cs="Times New Roman"/>
          <w:szCs w:val="24"/>
        </w:rPr>
        <w:t>λά αλλάζει ο τρόπος υπολογισμού. Τα μερίσματα μένουν στο ίδιο ύψος και σε ορισμένα σημεία υπάρχει και μία μικρή αύξηση.</w:t>
      </w:r>
    </w:p>
    <w:p w14:paraId="740816A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Οι κρατήσεις θα γίνουν αναδρομικά;</w:t>
      </w:r>
    </w:p>
    <w:p w14:paraId="740816A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Οι κρατήσ</w:t>
      </w:r>
      <w:r>
        <w:rPr>
          <w:rFonts w:eastAsia="Times New Roman" w:cs="Times New Roman"/>
          <w:szCs w:val="24"/>
        </w:rPr>
        <w:t>εις θα γίνουν από την 1</w:t>
      </w:r>
      <w:r w:rsidRPr="00355C3D">
        <w:rPr>
          <w:rFonts w:eastAsia="Times New Roman" w:cs="Times New Roman"/>
          <w:szCs w:val="24"/>
          <w:vertAlign w:val="superscript"/>
        </w:rPr>
        <w:t>η</w:t>
      </w:r>
      <w:r>
        <w:rPr>
          <w:rFonts w:eastAsia="Times New Roman" w:cs="Times New Roman"/>
          <w:szCs w:val="24"/>
        </w:rPr>
        <w:t xml:space="preserve"> Γενάρη. Προσέξτε</w:t>
      </w:r>
      <w:r>
        <w:rPr>
          <w:rFonts w:eastAsia="Times New Roman" w:cs="Times New Roman"/>
          <w:szCs w:val="24"/>
        </w:rPr>
        <w:t>,</w:t>
      </w:r>
      <w:r>
        <w:rPr>
          <w:rFonts w:eastAsia="Times New Roman" w:cs="Times New Roman"/>
          <w:szCs w:val="24"/>
        </w:rPr>
        <w:t xml:space="preserve"> όμως, ήταν κρατήσεις οι οποίες προϋπήρχαν…</w:t>
      </w:r>
    </w:p>
    <w:p w14:paraId="740816A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Άρα είναι μειώσεις.</w:t>
      </w:r>
    </w:p>
    <w:p w14:paraId="740816A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Εάν προτείνετε να καταργήσουμε το </w:t>
      </w:r>
      <w:r>
        <w:rPr>
          <w:rFonts w:eastAsia="Times New Roman" w:cs="Times New Roman"/>
          <w:szCs w:val="24"/>
        </w:rPr>
        <w:t>τ</w:t>
      </w:r>
      <w:r>
        <w:rPr>
          <w:rFonts w:eastAsia="Times New Roman" w:cs="Times New Roman"/>
          <w:szCs w:val="24"/>
        </w:rPr>
        <w:t>αμείο και η Αστυ</w:t>
      </w:r>
      <w:r>
        <w:rPr>
          <w:rFonts w:eastAsia="Times New Roman" w:cs="Times New Roman"/>
          <w:szCs w:val="24"/>
        </w:rPr>
        <w:t xml:space="preserve">νομία να βγει, πολύ ευχαρίστως να το προχωρήσουμε. Ο Στρατός αντέχει να το κρατήσει. Εάν η Αστυνομία προτείνει να αποσυρθεί, να το δούμε και αυτό. Όμως δεν μπορεί να γίνει αλλιώς, δηλαδή χωρίς να υπάρχουν μερίσματα να έχει έσοδα το </w:t>
      </w:r>
      <w:r>
        <w:rPr>
          <w:rFonts w:eastAsia="Times New Roman" w:cs="Times New Roman"/>
          <w:szCs w:val="24"/>
        </w:rPr>
        <w:t>τ</w:t>
      </w:r>
      <w:r>
        <w:rPr>
          <w:rFonts w:eastAsia="Times New Roman" w:cs="Times New Roman"/>
          <w:szCs w:val="24"/>
        </w:rPr>
        <w:t>αμείο. Ξέρετε ότι διαφυ</w:t>
      </w:r>
      <w:r>
        <w:rPr>
          <w:rFonts w:eastAsia="Times New Roman" w:cs="Times New Roman"/>
          <w:szCs w:val="24"/>
        </w:rPr>
        <w:t>λάξαμε τα 4 εκατομμύρια ευρώ. Εάν ως πρώην συνδικαλιστής της Αστυνομίας και ως πρώην Αρχηγός θέλετε να δούμε την περίπτωση να εξαιρεθεί η Ελληνική Αστυνομία, να το συζητήσουμε. Είναι πρότασή σας και χαίρομαι που την κάνατε πλέον δημόσια…</w:t>
      </w:r>
    </w:p>
    <w:p w14:paraId="740816A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ΔΗΜΗΤΡΙΟΣ ΚΥΡΙΑΖΙΔ</w:t>
      </w:r>
      <w:r>
        <w:rPr>
          <w:rFonts w:eastAsia="Times New Roman" w:cs="Times New Roman"/>
          <w:b/>
          <w:szCs w:val="24"/>
        </w:rPr>
        <w:t>ΗΣ:</w:t>
      </w:r>
      <w:r>
        <w:rPr>
          <w:rFonts w:eastAsia="Times New Roman" w:cs="Times New Roman"/>
          <w:szCs w:val="24"/>
        </w:rPr>
        <w:t xml:space="preserve"> Πέρυσι τον Μάιο είχατε άλλη πρόταση.</w:t>
      </w:r>
    </w:p>
    <w:p w14:paraId="740816A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Εντάξει, εντάξει ας το τελειώσουμε.</w:t>
      </w:r>
    </w:p>
    <w:p w14:paraId="740816A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Εδώ, λοιπόν, ξεκαθαρίζουμε το εξής: Υπήρχε μία κράτηση. Η κράτηση με την ψήφιση του νομοσχεδίου αφαιρέθηκε, αλλά το αποτέλεσμα ήταν να μην υπάρχουν έσοδα για τα </w:t>
      </w:r>
      <w:r>
        <w:rPr>
          <w:rFonts w:eastAsia="Times New Roman" w:cs="Times New Roman"/>
          <w:szCs w:val="24"/>
        </w:rPr>
        <w:t>τ</w:t>
      </w:r>
      <w:r>
        <w:rPr>
          <w:rFonts w:eastAsia="Times New Roman" w:cs="Times New Roman"/>
          <w:szCs w:val="24"/>
        </w:rPr>
        <w:t xml:space="preserve">αμεία. </w:t>
      </w:r>
    </w:p>
    <w:p w14:paraId="740816A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Αφού το αποσύρετε, θα το συζητήσουμε μετά.</w:t>
      </w:r>
    </w:p>
    <w:p w14:paraId="740816A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w:t>
      </w:r>
      <w:r>
        <w:rPr>
          <w:rFonts w:eastAsia="Times New Roman" w:cs="Times New Roman"/>
          <w:b/>
          <w:szCs w:val="24"/>
        </w:rPr>
        <w:t>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Την ίδια ακριβώς κράτηση επαναφέρουμε, η οποία θα δοθεί προς τα </w:t>
      </w:r>
      <w:r>
        <w:rPr>
          <w:rFonts w:eastAsia="Times New Roman" w:cs="Times New Roman"/>
          <w:szCs w:val="24"/>
        </w:rPr>
        <w:t>τ</w:t>
      </w:r>
      <w:r>
        <w:rPr>
          <w:rFonts w:eastAsia="Times New Roman" w:cs="Times New Roman"/>
          <w:szCs w:val="24"/>
        </w:rPr>
        <w:t>αμεία</w:t>
      </w:r>
      <w:r>
        <w:rPr>
          <w:rFonts w:eastAsia="Times New Roman" w:cs="Times New Roman"/>
          <w:szCs w:val="24"/>
        </w:rPr>
        <w:t>,</w:t>
      </w:r>
      <w:r>
        <w:rPr>
          <w:rFonts w:eastAsia="Times New Roman" w:cs="Times New Roman"/>
          <w:szCs w:val="24"/>
        </w:rPr>
        <w:t xml:space="preserve"> για να δοθεί η δυνατότητα να προχωρήσουν τα </w:t>
      </w:r>
      <w:r>
        <w:rPr>
          <w:rFonts w:eastAsia="Times New Roman" w:cs="Times New Roman"/>
          <w:szCs w:val="24"/>
        </w:rPr>
        <w:t>τ</w:t>
      </w:r>
      <w:r>
        <w:rPr>
          <w:rFonts w:eastAsia="Times New Roman" w:cs="Times New Roman"/>
          <w:szCs w:val="24"/>
        </w:rPr>
        <w:t>αμεία, αφού σκοπός είναι η αξιο</w:t>
      </w:r>
      <w:r>
        <w:rPr>
          <w:rFonts w:eastAsia="Times New Roman" w:cs="Times New Roman"/>
          <w:szCs w:val="24"/>
        </w:rPr>
        <w:lastRenderedPageBreak/>
        <w:t>ποίηση του τμήματος των κεφαλαίων, των εκμεταλλεύσεων εξυπη</w:t>
      </w:r>
      <w:r>
        <w:rPr>
          <w:rFonts w:eastAsia="Times New Roman" w:cs="Times New Roman"/>
          <w:szCs w:val="24"/>
        </w:rPr>
        <w:t>ρέτησης –αναφέρομαι τώρα στην άλλη τροπολογία- του προσωπικού σε στεγαστικές ανάγκες.</w:t>
      </w:r>
    </w:p>
    <w:p w14:paraId="740816A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Δηλαδή ένας υπαξιωματικός ο οποίος παίρνει 850 ευρώ και υπηρετεί στη Χίο ή στη Σάμο ή στην Κω ή στη Ρόδο, είναι αδύνατο να βρει να νοικιάσει σπίτι το καλοκαίρι με λιγότερ</w:t>
      </w:r>
      <w:r>
        <w:rPr>
          <w:rFonts w:eastAsia="Times New Roman" w:cs="Times New Roman"/>
          <w:szCs w:val="24"/>
        </w:rPr>
        <w:t xml:space="preserve">α από 500 ή 600 ευρώ. Αυτός ο άνθρωπος δεν μπορεί να ζήσει. Εάν δε είναι και παντρεμένος και έχει και παιδιά, είναι κάτω από τα όρια της επιβίωσης. </w:t>
      </w:r>
    </w:p>
    <w:p w14:paraId="740816AA" w14:textId="77777777" w:rsidR="00144DA9" w:rsidRDefault="002549EE">
      <w:pPr>
        <w:tabs>
          <w:tab w:val="left" w:pos="3873"/>
        </w:tabs>
        <w:spacing w:line="600" w:lineRule="auto"/>
        <w:ind w:firstLine="720"/>
        <w:jc w:val="both"/>
        <w:rPr>
          <w:rFonts w:eastAsia="Times New Roman" w:cs="Times New Roman"/>
          <w:szCs w:val="24"/>
        </w:rPr>
      </w:pPr>
      <w:r>
        <w:rPr>
          <w:rFonts w:eastAsia="Times New Roman" w:cs="Times New Roman"/>
          <w:szCs w:val="24"/>
        </w:rPr>
        <w:t>Τι κάνουμε λοιπόν; Τα χρήματα αυτά τα οποία βρισκόντουσαν ανεκμετάλλευτα, τα κάνουμε οικεί</w:t>
      </w:r>
      <w:r>
        <w:rPr>
          <w:rFonts w:eastAsia="Times New Roman" w:cs="Times New Roman"/>
          <w:szCs w:val="24"/>
        </w:rPr>
        <w:t>α</w:t>
      </w:r>
      <w:r>
        <w:rPr>
          <w:rFonts w:eastAsia="Times New Roman" w:cs="Times New Roman"/>
          <w:szCs w:val="24"/>
        </w:rPr>
        <w:t xml:space="preserve"> για τους αξιωμα</w:t>
      </w:r>
      <w:r>
        <w:rPr>
          <w:rFonts w:eastAsia="Times New Roman" w:cs="Times New Roman"/>
          <w:szCs w:val="24"/>
        </w:rPr>
        <w:t xml:space="preserve">τικούς, τους υπαξιωματικούς, τους ΕΠΟΠ και τις οικογένειές τους και τα έσοδα από το μειωμένο ενοίκιο που θα πληρώνουν, θα πηγαίνει πλέον </w:t>
      </w:r>
      <w:r>
        <w:rPr>
          <w:rFonts w:eastAsia="Times New Roman" w:cs="Times New Roman"/>
          <w:szCs w:val="24"/>
        </w:rPr>
        <w:lastRenderedPageBreak/>
        <w:t xml:space="preserve">προς τα </w:t>
      </w:r>
      <w:r>
        <w:rPr>
          <w:rFonts w:eastAsia="Times New Roman" w:cs="Times New Roman"/>
          <w:szCs w:val="24"/>
        </w:rPr>
        <w:t>τ</w:t>
      </w:r>
      <w:r>
        <w:rPr>
          <w:rFonts w:eastAsia="Times New Roman" w:cs="Times New Roman"/>
          <w:szCs w:val="24"/>
        </w:rPr>
        <w:t xml:space="preserve">αμεία. Δηλαδή, ουσιαστικά, τα κεφάλαια που παραμέναν ανεκμετάλλευτα στα </w:t>
      </w:r>
      <w:r>
        <w:rPr>
          <w:rFonts w:eastAsia="Times New Roman" w:cs="Times New Roman"/>
          <w:szCs w:val="24"/>
        </w:rPr>
        <w:t>τ</w:t>
      </w:r>
      <w:r>
        <w:rPr>
          <w:rFonts w:eastAsia="Times New Roman" w:cs="Times New Roman"/>
          <w:szCs w:val="24"/>
        </w:rPr>
        <w:t>αμεία, τα κάνουμε κατοικίες που παράγ</w:t>
      </w:r>
      <w:r>
        <w:rPr>
          <w:rFonts w:eastAsia="Times New Roman" w:cs="Times New Roman"/>
          <w:szCs w:val="24"/>
        </w:rPr>
        <w:t xml:space="preserve">ουν έσοδα και ενισχύουν ξανά τα </w:t>
      </w:r>
      <w:r>
        <w:rPr>
          <w:rFonts w:eastAsia="Times New Roman" w:cs="Times New Roman"/>
          <w:szCs w:val="24"/>
        </w:rPr>
        <w:t>τ</w:t>
      </w:r>
      <w:r>
        <w:rPr>
          <w:rFonts w:eastAsia="Times New Roman" w:cs="Times New Roman"/>
          <w:szCs w:val="24"/>
        </w:rPr>
        <w:t xml:space="preserve">αμεία. Έχουμε φτάσει ήδη στα τετρακόσια περίπου σπίτια. Θα ξεπεράσουμε τα χίλια σπίτια. </w:t>
      </w:r>
    </w:p>
    <w:p w14:paraId="740816AB" w14:textId="77777777" w:rsidR="00144DA9" w:rsidRDefault="002549EE">
      <w:pPr>
        <w:tabs>
          <w:tab w:val="left" w:pos="3873"/>
        </w:tabs>
        <w:spacing w:line="600" w:lineRule="auto"/>
        <w:ind w:firstLine="720"/>
        <w:jc w:val="both"/>
        <w:rPr>
          <w:rFonts w:eastAsia="Times New Roman" w:cs="Times New Roman"/>
          <w:szCs w:val="24"/>
        </w:rPr>
      </w:pPr>
      <w:r>
        <w:rPr>
          <w:rFonts w:eastAsia="Times New Roman" w:cs="Times New Roman"/>
          <w:szCs w:val="24"/>
        </w:rPr>
        <w:t>Καλύπτουμε και ανάγκες της Αστυνομίας. Στη Σαντορίνη το θέρετρο των Ενόπλων Δυνάμεων το διαθέσαμε -σε συνεργασία με το δήμο- για να μέ</w:t>
      </w:r>
      <w:r>
        <w:rPr>
          <w:rFonts w:eastAsia="Times New Roman" w:cs="Times New Roman"/>
          <w:szCs w:val="24"/>
        </w:rPr>
        <w:t xml:space="preserve">νουν οι αστυνομικοί, διότι και εκείνοι αντιμετωπίζουν τα ίδια προβλήματα. Το ίδιο κάναμε και σε άλλες περιοχές. Είμαστε διατεθειμένοι, όπου μπορούμε, να εξυπηρετήσουμε και δασκάλους, δημοσίους υπαλλήλους. </w:t>
      </w:r>
    </w:p>
    <w:p w14:paraId="740816AC" w14:textId="77777777" w:rsidR="00144DA9" w:rsidRDefault="002549EE">
      <w:pPr>
        <w:tabs>
          <w:tab w:val="left" w:pos="3873"/>
        </w:tabs>
        <w:spacing w:line="600" w:lineRule="auto"/>
        <w:ind w:firstLine="720"/>
        <w:jc w:val="both"/>
        <w:rPr>
          <w:rFonts w:eastAsia="Times New Roman" w:cs="Times New Roman"/>
          <w:szCs w:val="24"/>
        </w:rPr>
      </w:pPr>
      <w:r>
        <w:rPr>
          <w:rFonts w:eastAsia="Times New Roman" w:cs="Times New Roman"/>
          <w:szCs w:val="24"/>
        </w:rPr>
        <w:t>Όπου μπορούμε, λοιπόν, να κάνουμε τέτοιου είδους κ</w:t>
      </w:r>
      <w:r>
        <w:rPr>
          <w:rFonts w:eastAsia="Times New Roman" w:cs="Times New Roman"/>
          <w:szCs w:val="24"/>
        </w:rPr>
        <w:t>ατοικίες, να τις κάνουμε,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κοινωνικής προσφοράς των </w:t>
      </w:r>
      <w:r>
        <w:rPr>
          <w:rFonts w:eastAsia="Times New Roman" w:cs="Times New Roman"/>
          <w:szCs w:val="24"/>
        </w:rPr>
        <w:lastRenderedPageBreak/>
        <w:t xml:space="preserve">Ενόπλων Δυνάμεων αλλά και της υποχρέωσής μας για τη μέριμνα του προσωπικού μας. </w:t>
      </w:r>
    </w:p>
    <w:p w14:paraId="740816AD" w14:textId="77777777" w:rsidR="00144DA9" w:rsidRDefault="002549EE">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Και πάλι, όμως, λέω, το εξής: Εάν η Βουλή θεωρήσει ότι, </w:t>
      </w:r>
      <w:r>
        <w:rPr>
          <w:rFonts w:eastAsia="Times New Roman" w:cs="Times New Roman"/>
          <w:szCs w:val="24"/>
        </w:rPr>
        <w:t>στο πλαίσιο</w:t>
      </w:r>
      <w:r>
        <w:rPr>
          <w:rFonts w:eastAsia="Times New Roman" w:cs="Times New Roman"/>
          <w:szCs w:val="24"/>
        </w:rPr>
        <w:t xml:space="preserve"> της καλής θελήσεως, πρέπει να βάλου</w:t>
      </w:r>
      <w:r>
        <w:rPr>
          <w:rFonts w:eastAsia="Times New Roman" w:cs="Times New Roman"/>
          <w:szCs w:val="24"/>
        </w:rPr>
        <w:t xml:space="preserve">με μια άλλη μέρα ψηφίσεως για να δείτε περισσότερο τις </w:t>
      </w:r>
      <w:r>
        <w:rPr>
          <w:rFonts w:eastAsia="Times New Roman" w:cs="Times New Roman"/>
          <w:bCs/>
          <w:szCs w:val="24"/>
        </w:rPr>
        <w:t xml:space="preserve">τροπολογίες, δέχομαι να τις αποσύρω. Θα πρέπει, όμως, να ψηφιστούν στην Ολομέλεια αρκετά σύντομα. </w:t>
      </w:r>
    </w:p>
    <w:p w14:paraId="740816AE" w14:textId="77777777" w:rsidR="00144DA9" w:rsidRDefault="002549EE">
      <w:pPr>
        <w:tabs>
          <w:tab w:val="left" w:pos="3873"/>
        </w:tabs>
        <w:spacing w:line="600" w:lineRule="auto"/>
        <w:ind w:firstLine="720"/>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Άρα, κύριε Υπουργέ, για να το διευκρινίσουμε αυτό για τις </w:t>
      </w:r>
      <w:r>
        <w:rPr>
          <w:rFonts w:eastAsia="Times New Roman" w:cs="Times New Roman"/>
          <w:bCs/>
          <w:szCs w:val="24"/>
        </w:rPr>
        <w:t>υπηρεσίες</w:t>
      </w:r>
      <w:r>
        <w:rPr>
          <w:rFonts w:eastAsia="Times New Roman" w:cs="Times New Roman"/>
          <w:bCs/>
          <w:szCs w:val="24"/>
        </w:rPr>
        <w:t xml:space="preserve">, </w:t>
      </w:r>
      <w:r>
        <w:rPr>
          <w:rFonts w:eastAsia="Times New Roman" w:cs="Times New Roman"/>
          <w:bCs/>
          <w:szCs w:val="24"/>
        </w:rPr>
        <w:t xml:space="preserve">τι προτείνετε; </w:t>
      </w:r>
    </w:p>
    <w:p w14:paraId="740816AF" w14:textId="77777777" w:rsidR="00144DA9" w:rsidRDefault="002549EE">
      <w:pPr>
        <w:spacing w:line="600" w:lineRule="auto"/>
        <w:ind w:firstLine="720"/>
        <w:jc w:val="both"/>
        <w:rPr>
          <w:rFonts w:eastAsia="Times New Roman" w:cs="Times New Roman"/>
          <w:bCs/>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Εάν, δηλαδή, μία εκ των τροπολογιών ή δύο εκ των </w:t>
      </w:r>
      <w:r>
        <w:rPr>
          <w:rFonts w:eastAsia="Times New Roman" w:cs="Times New Roman"/>
          <w:bCs/>
          <w:szCs w:val="24"/>
        </w:rPr>
        <w:t xml:space="preserve">τροπολογιών θεωρούν οι συνάδελφοι ότι </w:t>
      </w:r>
      <w:r>
        <w:rPr>
          <w:rFonts w:eastAsia="Times New Roman" w:cs="Times New Roman"/>
          <w:bCs/>
          <w:szCs w:val="24"/>
        </w:rPr>
        <w:lastRenderedPageBreak/>
        <w:t xml:space="preserve">επιθυμούν να τις ξαναδιαβάσουν για να υπάρχει ευρύτερη συναίνεση του </w:t>
      </w:r>
      <w:r>
        <w:rPr>
          <w:rFonts w:eastAsia="Times New Roman" w:cs="Times New Roman"/>
          <w:bCs/>
          <w:szCs w:val="24"/>
        </w:rPr>
        <w:t>Σώματος, να βάλουμε μια συνεδρίαση την Παρασκευή ή τη Δευτέρα, να κάνουμε τη συνεδρίαση στο τριήμερο...</w:t>
      </w:r>
    </w:p>
    <w:p w14:paraId="740816B0" w14:textId="77777777" w:rsidR="00144DA9" w:rsidRDefault="002549EE">
      <w:pPr>
        <w:spacing w:line="600" w:lineRule="auto"/>
        <w:ind w:firstLine="720"/>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Ποια Παρασκευή; Αυτή εδώ την Παρασκευή;</w:t>
      </w:r>
    </w:p>
    <w:p w14:paraId="740816B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Να</w:t>
      </w:r>
      <w:r>
        <w:rPr>
          <w:rFonts w:eastAsia="Times New Roman" w:cs="Times New Roman"/>
          <w:szCs w:val="24"/>
        </w:rPr>
        <w:t>ι. Μεθαύριο εννοώ.</w:t>
      </w:r>
    </w:p>
    <w:p w14:paraId="740816B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Πρέπει να υπάρχει νομοσχέδιο.</w:t>
      </w:r>
    </w:p>
    <w:p w14:paraId="740816B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Η Διάσκεψη των Προέδρων θα μας δώσει ημερομηνία.</w:t>
      </w:r>
    </w:p>
    <w:p w14:paraId="740816B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Στη Διάσκεψη των Προέδρων θα δείτε την</w:t>
      </w:r>
      <w:r>
        <w:rPr>
          <w:rFonts w:eastAsia="Times New Roman" w:cs="Times New Roman"/>
          <w:szCs w:val="24"/>
        </w:rPr>
        <w:t xml:space="preserve"> ημερομηνία. </w:t>
      </w:r>
    </w:p>
    <w:p w14:paraId="740816B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Να δοθεί η ταχύτερη ημερομηνία.</w:t>
      </w:r>
    </w:p>
    <w:p w14:paraId="740816B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Στην ταχύτερη ημερομηνία. </w:t>
      </w:r>
    </w:p>
    <w:p w14:paraId="740816B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Δεν έχουμε καμμία αντίρρηση, λοιπόν, για να υπάρχει η συναίνεση του Σώματος και να είναι κα</w:t>
      </w:r>
      <w:r>
        <w:rPr>
          <w:rFonts w:eastAsia="Times New Roman" w:cs="Times New Roman"/>
          <w:szCs w:val="24"/>
        </w:rPr>
        <w:t xml:space="preserve">ι ένα μήνυμα αυτό προς τα έξω, ότι αυτή η </w:t>
      </w:r>
      <w:r>
        <w:rPr>
          <w:rFonts w:eastAsia="Times New Roman" w:cs="Times New Roman"/>
          <w:szCs w:val="24"/>
        </w:rPr>
        <w:t>επιτροπή</w:t>
      </w:r>
      <w:r>
        <w:rPr>
          <w:rFonts w:eastAsia="Times New Roman" w:cs="Times New Roman"/>
          <w:szCs w:val="24"/>
        </w:rPr>
        <w:t xml:space="preserve"> τουλάχιστον, στα εθνικά θέματα προσπαθεί να </w:t>
      </w:r>
      <w:proofErr w:type="spellStart"/>
      <w:r>
        <w:rPr>
          <w:rFonts w:eastAsia="Times New Roman" w:cs="Times New Roman"/>
          <w:szCs w:val="24"/>
        </w:rPr>
        <w:t>συνδιαμορφώσει</w:t>
      </w:r>
      <w:proofErr w:type="spellEnd"/>
      <w:r>
        <w:rPr>
          <w:rFonts w:eastAsia="Times New Roman" w:cs="Times New Roman"/>
          <w:szCs w:val="24"/>
        </w:rPr>
        <w:t xml:space="preserve"> μια κοινή άποψη.</w:t>
      </w:r>
    </w:p>
    <w:p w14:paraId="740816B8" w14:textId="77777777" w:rsidR="00144DA9" w:rsidRDefault="002549EE">
      <w:pPr>
        <w:spacing w:line="600" w:lineRule="auto"/>
        <w:ind w:firstLine="720"/>
        <w:jc w:val="both"/>
        <w:rPr>
          <w:rFonts w:eastAsia="Times New Roman" w:cs="Times New Roman"/>
          <w:bCs/>
          <w:szCs w:val="24"/>
        </w:rPr>
      </w:pPr>
      <w:r>
        <w:rPr>
          <w:rFonts w:eastAsia="Times New Roman" w:cs="Times New Roman"/>
          <w:b/>
          <w:szCs w:val="24"/>
        </w:rPr>
        <w:t>ΠΡΟΕΔΡΕΥΩΝ (Γεώργιος Βαρεμένος):</w:t>
      </w:r>
      <w:r>
        <w:rPr>
          <w:rFonts w:eastAsia="Times New Roman" w:cs="Times New Roman"/>
          <w:szCs w:val="24"/>
        </w:rPr>
        <w:t xml:space="preserve"> Ποιες είναι αυτές οι </w:t>
      </w:r>
      <w:r>
        <w:rPr>
          <w:rFonts w:eastAsia="Times New Roman" w:cs="Times New Roman"/>
          <w:bCs/>
          <w:szCs w:val="24"/>
        </w:rPr>
        <w:t xml:space="preserve">τροπολογίες, κύριε Υπουργέ, που αποσύρουμε; </w:t>
      </w:r>
    </w:p>
    <w:p w14:paraId="740816B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w:t>
      </w:r>
      <w:r>
        <w:rPr>
          <w:rFonts w:eastAsia="Times New Roman" w:cs="Times New Roman"/>
          <w:b/>
          <w:szCs w:val="24"/>
        </w:rPr>
        <w:t>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Είναι η </w:t>
      </w:r>
      <w:r>
        <w:rPr>
          <w:rFonts w:eastAsia="Times New Roman" w:cs="Times New Roman"/>
          <w:bCs/>
          <w:szCs w:val="24"/>
        </w:rPr>
        <w:t>τροπολογία</w:t>
      </w:r>
      <w:r>
        <w:rPr>
          <w:rFonts w:eastAsia="Times New Roman" w:cs="Times New Roman"/>
          <w:szCs w:val="24"/>
        </w:rPr>
        <w:t xml:space="preserve"> που αναφέρεται στα μερίσματα. </w:t>
      </w:r>
    </w:p>
    <w:p w14:paraId="740816B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η </w:t>
      </w:r>
      <w:r>
        <w:rPr>
          <w:rFonts w:eastAsia="Times New Roman" w:cs="Times New Roman"/>
          <w:bCs/>
          <w:szCs w:val="24"/>
        </w:rPr>
        <w:t>τροπολογία με γενικό αριθμό 1555</w:t>
      </w:r>
      <w:r>
        <w:rPr>
          <w:rFonts w:eastAsia="Times New Roman" w:cs="Times New Roman"/>
          <w:szCs w:val="24"/>
        </w:rPr>
        <w:t xml:space="preserve">. </w:t>
      </w:r>
    </w:p>
    <w:p w14:paraId="740816B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Είναι η </w:t>
      </w:r>
      <w:r>
        <w:rPr>
          <w:rFonts w:eastAsia="Times New Roman" w:cs="Times New Roman"/>
          <w:bCs/>
          <w:szCs w:val="24"/>
        </w:rPr>
        <w:t>τροπολογία</w:t>
      </w:r>
      <w:r>
        <w:rPr>
          <w:rFonts w:eastAsia="Times New Roman" w:cs="Times New Roman"/>
          <w:szCs w:val="24"/>
        </w:rPr>
        <w:t xml:space="preserve"> 1555. </w:t>
      </w:r>
    </w:p>
    <w:p w14:paraId="740816B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ποια είναι η άλλη </w:t>
      </w:r>
      <w:r>
        <w:rPr>
          <w:rFonts w:eastAsia="Times New Roman" w:cs="Times New Roman"/>
          <w:bCs/>
          <w:szCs w:val="24"/>
        </w:rPr>
        <w:t>τροπολογία</w:t>
      </w:r>
      <w:r>
        <w:rPr>
          <w:rFonts w:eastAsia="Times New Roman" w:cs="Times New Roman"/>
          <w:szCs w:val="24"/>
        </w:rPr>
        <w:t>;</w:t>
      </w:r>
    </w:p>
    <w:p w14:paraId="740816B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Η άλλη </w:t>
      </w:r>
      <w:r>
        <w:rPr>
          <w:rFonts w:eastAsia="Times New Roman" w:cs="Times New Roman"/>
          <w:bCs/>
          <w:szCs w:val="24"/>
        </w:rPr>
        <w:t>τροπολογία</w:t>
      </w:r>
      <w:r>
        <w:rPr>
          <w:rFonts w:eastAsia="Times New Roman" w:cs="Times New Roman"/>
          <w:szCs w:val="24"/>
        </w:rPr>
        <w:t xml:space="preserve"> είναι για </w:t>
      </w:r>
      <w:r>
        <w:rPr>
          <w:rFonts w:eastAsia="Times New Roman" w:cs="Times New Roman"/>
          <w:szCs w:val="24"/>
        </w:rPr>
        <w:lastRenderedPageBreak/>
        <w:t>τη διάθεση κεφαλαίων. Δεν νομίζω ότι για αυτή υπάρχει καμμ</w:t>
      </w:r>
      <w:r>
        <w:rPr>
          <w:rFonts w:eastAsia="Times New Roman" w:cs="Times New Roman"/>
          <w:szCs w:val="24"/>
        </w:rPr>
        <w:t xml:space="preserve">ία αντίρρηση. Υπάρχει αντίρρηση και σε αυτή; </w:t>
      </w:r>
    </w:p>
    <w:p w14:paraId="740816B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w:t>
      </w:r>
    </w:p>
    <w:p w14:paraId="740816B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Όχι. Καλώς. </w:t>
      </w:r>
    </w:p>
    <w:p w14:paraId="740816C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Άρα, μιλάμε για την </w:t>
      </w:r>
      <w:r>
        <w:rPr>
          <w:rFonts w:eastAsia="Times New Roman" w:cs="Times New Roman"/>
          <w:bCs/>
          <w:szCs w:val="24"/>
        </w:rPr>
        <w:t>τροπολογία</w:t>
      </w:r>
      <w:r>
        <w:rPr>
          <w:rFonts w:eastAsia="Times New Roman" w:cs="Times New Roman"/>
          <w:szCs w:val="24"/>
        </w:rPr>
        <w:t xml:space="preserve"> με γενικό αριθμό 1</w:t>
      </w:r>
      <w:r>
        <w:rPr>
          <w:rFonts w:eastAsia="Times New Roman" w:cs="Times New Roman"/>
          <w:szCs w:val="24"/>
        </w:rPr>
        <w:t>555.</w:t>
      </w:r>
    </w:p>
    <w:p w14:paraId="740816C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Ναι, κύριε Πρόεδρε. Δεν έχουμε καμμία αντίρρηση.</w:t>
      </w:r>
    </w:p>
    <w:p w14:paraId="740816C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Θέλω να απαντήσω ακόμα σε ορισμένα θέματα τα οποία ετέθησαν. Θέλω να είμαι απόλυτα ξεκάθαρος. </w:t>
      </w:r>
    </w:p>
    <w:p w14:paraId="740816C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Ο κ. Λοβέρδος -λυπάμαι που δεν</w:t>
      </w:r>
      <w:r>
        <w:rPr>
          <w:rFonts w:eastAsia="Times New Roman" w:cs="Times New Roman"/>
          <w:szCs w:val="24"/>
        </w:rPr>
        <w:t xml:space="preserve"> είναι εδώ, ζήτησα να έρθει- στην αρχή της συζητήσεως έθεσε ορισμένα θέματα. Θέλω να είμαστε απόλυτα ξεκάθαροι. Τη θέση της Κυβερνήσεως την εκφράζει ο Πρωθυπουργός της χώρας. Ο Πρωθυπουργός είναι υπεύθυνος για τη χάραξη της κυβερνητικής πολιτικής. Ο Κυβερν</w:t>
      </w:r>
      <w:r>
        <w:rPr>
          <w:rFonts w:eastAsia="Times New Roman" w:cs="Times New Roman"/>
          <w:szCs w:val="24"/>
        </w:rPr>
        <w:t>ητικός Εκπρόσωπος εκφράζει την άποψη του Πρωθυπουργού. Όσον αφορά θέματα που έχουν να κάνουν με την εξωτερική πολιτική, υπεύθυνος για τη χάραξη της εξωτερικής πολιτικής της χώρας είναι ο Υπουργός των Εξωτερικών.</w:t>
      </w:r>
    </w:p>
    <w:p w14:paraId="740816C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Θέλω, κυρίες και κύριοι συνάδελφοι, να ζητήσ</w:t>
      </w:r>
      <w:r>
        <w:rPr>
          <w:rFonts w:eastAsia="Times New Roman" w:cs="Times New Roman"/>
          <w:szCs w:val="24"/>
        </w:rPr>
        <w:t xml:space="preserve">ω διά του Προέδρου, να διαβάσω την ανακοίνωση του Υπουργείου Εξωτερικών σε απάντηση των ισχυρισμών του χθεσινού παραληρήματος του Υπουργείου Εξωτερικών της Τουρκίας και να ζητήσω από το σύνολο </w:t>
      </w:r>
      <w:r>
        <w:rPr>
          <w:rFonts w:eastAsia="Times New Roman" w:cs="Times New Roman"/>
          <w:szCs w:val="24"/>
        </w:rPr>
        <w:lastRenderedPageBreak/>
        <w:t>των κομμάτων σήμερα, σε αυτή τη συνεδρίαση, να πάρουμε μια εθνι</w:t>
      </w:r>
      <w:r>
        <w:rPr>
          <w:rFonts w:eastAsia="Times New Roman" w:cs="Times New Roman"/>
          <w:szCs w:val="24"/>
        </w:rPr>
        <w:t xml:space="preserve">κή θέση όλοι μαζί. </w:t>
      </w:r>
    </w:p>
    <w:p w14:paraId="740816C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Επί της δηλώσεως; </w:t>
      </w:r>
    </w:p>
    <w:p w14:paraId="740816C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Όχι. </w:t>
      </w:r>
    </w:p>
    <w:p w14:paraId="740816C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Η δήλωση επί της απαντήσεως σχετικά με τα Ίμια. Νομίζω ότι είναι ξεκάθαρο. Δεν νομίζω να υπάρχουν διαφορές. Θα το ακούσ</w:t>
      </w:r>
      <w:r>
        <w:rPr>
          <w:rFonts w:eastAsia="Times New Roman" w:cs="Times New Roman"/>
          <w:szCs w:val="24"/>
        </w:rPr>
        <w:t xml:space="preserve">ετε. Το ελληνικό Υπουργείο Εξωτερικών απαντά: </w:t>
      </w:r>
    </w:p>
    <w:p w14:paraId="740816C8"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Ελληνική κυριαρχία επί των Ιμίων είναι σαφής και αναμφισβήτητη, σύμφωνα με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του 1923, των </w:t>
      </w:r>
      <w:proofErr w:type="spellStart"/>
      <w:r>
        <w:rPr>
          <w:rFonts w:eastAsia="Times New Roman" w:cs="Times New Roman"/>
          <w:szCs w:val="24"/>
        </w:rPr>
        <w:t>ιταλο</w:t>
      </w:r>
      <w:r>
        <w:rPr>
          <w:rFonts w:eastAsia="Times New Roman" w:cs="Times New Roman"/>
          <w:szCs w:val="24"/>
        </w:rPr>
        <w:t>τουρκικών</w:t>
      </w:r>
      <w:proofErr w:type="spellEnd"/>
      <w:r>
        <w:rPr>
          <w:rFonts w:eastAsia="Times New Roman" w:cs="Times New Roman"/>
          <w:szCs w:val="24"/>
        </w:rPr>
        <w:t xml:space="preserve"> Συμφωνιών του 1932 και της Συνθήκης των </w:t>
      </w:r>
      <w:proofErr w:type="spellStart"/>
      <w:r>
        <w:rPr>
          <w:rFonts w:eastAsia="Times New Roman" w:cs="Times New Roman"/>
          <w:szCs w:val="24"/>
        </w:rPr>
        <w:t>Παρισίων</w:t>
      </w:r>
      <w:proofErr w:type="spellEnd"/>
      <w:r>
        <w:rPr>
          <w:rFonts w:eastAsia="Times New Roman" w:cs="Times New Roman"/>
          <w:szCs w:val="24"/>
        </w:rPr>
        <w:t xml:space="preserve"> του 1947. Ενώ η Ευρωπαϊκή Ένωσ</w:t>
      </w:r>
      <w:r>
        <w:rPr>
          <w:rFonts w:eastAsia="Times New Roman" w:cs="Times New Roman"/>
          <w:szCs w:val="24"/>
        </w:rPr>
        <w:t xml:space="preserve">η καλεί την Τουρκία να σέβεται </w:t>
      </w:r>
      <w:r>
        <w:rPr>
          <w:rFonts w:eastAsia="Times New Roman" w:cs="Times New Roman"/>
          <w:szCs w:val="24"/>
        </w:rPr>
        <w:lastRenderedPageBreak/>
        <w:t xml:space="preserve">το </w:t>
      </w:r>
      <w:r>
        <w:rPr>
          <w:rFonts w:eastAsia="Times New Roman" w:cs="Times New Roman"/>
          <w:szCs w:val="24"/>
        </w:rPr>
        <w:t>Ευρωπαϊκό Δίκαιο</w:t>
      </w:r>
      <w:r>
        <w:rPr>
          <w:rFonts w:eastAsia="Times New Roman" w:cs="Times New Roman"/>
          <w:szCs w:val="24"/>
        </w:rPr>
        <w:t xml:space="preserve">, εκείνη απαντά με μια ανακοίνωση προκλητικής καταστρατήγησης του ίδιου του δικαίου και επαναλαμβάνει μια </w:t>
      </w:r>
      <w:r>
        <w:rPr>
          <w:rFonts w:eastAsia="Times New Roman" w:cs="Times New Roman"/>
          <w:szCs w:val="24"/>
        </w:rPr>
        <w:t xml:space="preserve">κατάφωρη </w:t>
      </w:r>
      <w:r>
        <w:rPr>
          <w:rFonts w:eastAsia="Times New Roman" w:cs="Times New Roman"/>
          <w:szCs w:val="24"/>
        </w:rPr>
        <w:t>παράνομη θέση, αγνοώντας ότι το νομικό καθεστώς του Αιγαίου είναι απολύτως κατοχυρωμένο από</w:t>
      </w:r>
      <w:r>
        <w:rPr>
          <w:rFonts w:eastAsia="Times New Roman" w:cs="Times New Roman"/>
          <w:szCs w:val="24"/>
        </w:rPr>
        <w:t xml:space="preserve"> το διεθνές δίκαιο».</w:t>
      </w:r>
    </w:p>
    <w:p w14:paraId="740816C9"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w:t>
      </w:r>
      <w:r>
        <w:rPr>
          <w:rFonts w:eastAsia="Times New Roman" w:cs="Times New Roman"/>
          <w:szCs w:val="24"/>
        </w:rPr>
        <w:t xml:space="preserve"> ότι το να μπορέσουμε αυτή τη θέση του Υπουργείου Εξωτερικών, που είναι εθνική θέση, μέσα από την Επιτροπή Εξωτερικών και Άμυνας της Βουλής σε αυτήν τη συνεδρίαση να την επικυρώσουμε, είναι η διαμόρφωση μίας εθνικής θέσεως προς τ</w:t>
      </w:r>
      <w:r>
        <w:rPr>
          <w:rFonts w:eastAsia="Times New Roman" w:cs="Times New Roman"/>
          <w:szCs w:val="24"/>
        </w:rPr>
        <w:t xml:space="preserve">α έξω, που αποτελεί ένα ισχυρό όπλο για την πατρίδα μας και για τον εκάστοτε Υπουργό Εξωτερικών και ένα μήνυμα του συνόλου του ελληνικού λαού. </w:t>
      </w:r>
    </w:p>
    <w:p w14:paraId="740816C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Δια του Προεδρείου κάνω αυτήν την πρόταση, κύριε Πρόεδρε.</w:t>
      </w:r>
    </w:p>
    <w:p w14:paraId="740816C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πω ότι πράγματι ο κάθε πολιτικός έχει</w:t>
      </w:r>
      <w:r>
        <w:rPr>
          <w:rFonts w:eastAsia="Times New Roman" w:cs="Times New Roman"/>
          <w:szCs w:val="24"/>
        </w:rPr>
        <w:t xml:space="preserve"> τη δυνατότητα να κάνει κάποιες δηλώσεις, ανάλογα βεβαίως, με τη θέση την οποία κατέχει. Ερωτήθηκα κατά πόσον η δήλωση του Αναπληρωτή Υπουργού κ. Κουβέλη περί ακήρυχτου πολέμου στο Αιγαίο, είναι θέση η οποία καλύπτει το Υπουργείο Εθνικής Άμυνας. </w:t>
      </w:r>
    </w:p>
    <w:p w14:paraId="740816C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w:t>
      </w:r>
      <w:r>
        <w:rPr>
          <w:rFonts w:eastAsia="Times New Roman" w:cs="Times New Roman"/>
          <w:b/>
          <w:szCs w:val="24"/>
        </w:rPr>
        <w:t>ΕΛΛΗ:</w:t>
      </w:r>
      <w:r>
        <w:rPr>
          <w:rFonts w:eastAsia="Times New Roman" w:cs="Times New Roman"/>
          <w:szCs w:val="24"/>
        </w:rPr>
        <w:t xml:space="preserve"> Γιατί εκκρεμεί και το ερώτημα αν το ΝΑΤΟ αναγνωρίζει τη Συνθήκη της </w:t>
      </w:r>
      <w:proofErr w:type="spellStart"/>
      <w:r>
        <w:rPr>
          <w:rFonts w:eastAsia="Times New Roman" w:cs="Times New Roman"/>
          <w:szCs w:val="24"/>
        </w:rPr>
        <w:t>Λωζάνης</w:t>
      </w:r>
      <w:proofErr w:type="spellEnd"/>
      <w:r>
        <w:rPr>
          <w:rFonts w:eastAsia="Times New Roman" w:cs="Times New Roman"/>
          <w:szCs w:val="24"/>
        </w:rPr>
        <w:t>, κύριε Υπουργέ.</w:t>
      </w:r>
    </w:p>
    <w:p w14:paraId="740816C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Να μην μπούμε σε αυτό...</w:t>
      </w:r>
    </w:p>
    <w:p w14:paraId="740816C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Αν δεν μπούμε, η ανακοίνωση που δώσατε…</w:t>
      </w:r>
    </w:p>
    <w:p w14:paraId="740816C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Θα σας απαντήσω σε ένα-ένα.</w:t>
      </w:r>
    </w:p>
    <w:p w14:paraId="740816D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Όσον αφορά, λοιπόν, τη θέση του κυρίου Αναπληρωτή, έγινε μετά από την κηδεία του Γιώργου </w:t>
      </w:r>
      <w:proofErr w:type="spellStart"/>
      <w:r>
        <w:rPr>
          <w:rFonts w:eastAsia="Times New Roman" w:cs="Times New Roman"/>
          <w:szCs w:val="24"/>
        </w:rPr>
        <w:t>Μπαλταδώρου</w:t>
      </w:r>
      <w:proofErr w:type="spellEnd"/>
      <w:r>
        <w:rPr>
          <w:rFonts w:eastAsia="Times New Roman" w:cs="Times New Roman"/>
          <w:szCs w:val="24"/>
        </w:rPr>
        <w:t>, του αξιωματικού πιλότου που έπεσε με το Μιράζ. Έπε</w:t>
      </w:r>
      <w:r>
        <w:rPr>
          <w:rFonts w:eastAsia="Times New Roman" w:cs="Times New Roman"/>
          <w:szCs w:val="24"/>
        </w:rPr>
        <w:t xml:space="preserve">σε με το Μιράζ εν ώρα υπηρεσίας και ένεκα αυτής, </w:t>
      </w:r>
      <w:proofErr w:type="spellStart"/>
      <w:r>
        <w:rPr>
          <w:rFonts w:eastAsia="Times New Roman" w:cs="Times New Roman"/>
          <w:szCs w:val="24"/>
        </w:rPr>
        <w:t>προασπιζόμενος</w:t>
      </w:r>
      <w:proofErr w:type="spellEnd"/>
      <w:r>
        <w:rPr>
          <w:rFonts w:eastAsia="Times New Roman" w:cs="Times New Roman"/>
          <w:szCs w:val="24"/>
        </w:rPr>
        <w:t xml:space="preserve"> την εδαφική ακεραιότητα και την εθνική κυριαρχία της χώρας, ήρωας σε έναν ακήρυχτο πόλεμο εν καιρώ ειρήνης. Αυτός, λοιπόν, είναι ο ακήρυχτος πόλεμος που αναφέρθηκε ο κ. Κουβέλης. </w:t>
      </w:r>
    </w:p>
    <w:p w14:paraId="740816D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Όπως και ακή</w:t>
      </w:r>
      <w:r>
        <w:rPr>
          <w:rFonts w:eastAsia="Times New Roman" w:cs="Times New Roman"/>
          <w:szCs w:val="24"/>
        </w:rPr>
        <w:t xml:space="preserve">ρυχτος πόλεμος είναι αυτό που περιέγραψε πολύ σωστά ο κ. </w:t>
      </w:r>
      <w:proofErr w:type="spellStart"/>
      <w:r>
        <w:rPr>
          <w:rFonts w:eastAsia="Times New Roman" w:cs="Times New Roman"/>
          <w:szCs w:val="24"/>
        </w:rPr>
        <w:t>Ξυδάκης</w:t>
      </w:r>
      <w:proofErr w:type="spellEnd"/>
      <w:r>
        <w:rPr>
          <w:rFonts w:eastAsia="Times New Roman" w:cs="Times New Roman"/>
          <w:szCs w:val="24"/>
        </w:rPr>
        <w:t xml:space="preserve"> προηγουμένως, δηλαδή ο ακήρυχτος πόλεμος, ο υβριδικός πόλεμος, ο ψυχολογικός πόλεμος, στον οποίο </w:t>
      </w:r>
      <w:r>
        <w:rPr>
          <w:rFonts w:eastAsia="Times New Roman" w:cs="Times New Roman"/>
          <w:szCs w:val="24"/>
        </w:rPr>
        <w:lastRenderedPageBreak/>
        <w:t>δεν πρέπει να υποκύψουμε, κυρίες και κύριοι συνάδελφοι. Ο ψυχολογικός πόλεμος δεν θα πρέπει να</w:t>
      </w:r>
      <w:r>
        <w:rPr>
          <w:rFonts w:eastAsia="Times New Roman" w:cs="Times New Roman"/>
          <w:szCs w:val="24"/>
        </w:rPr>
        <w:t xml:space="preserve"> δημιουργήσει φόβο στους Έλληνες. Δεν έχουν να φοβηθούν τίποτα οι Έλληνες και ο ελληνικός λαός. Είμαστε μια ασφαλής χώρα, είμαστε μια χώρα ισχυρή </w:t>
      </w:r>
      <w:r>
        <w:rPr>
          <w:rFonts w:eastAsia="Times New Roman" w:cs="Times New Roman"/>
          <w:szCs w:val="24"/>
        </w:rPr>
        <w:t xml:space="preserve">η οποία </w:t>
      </w:r>
      <w:r>
        <w:rPr>
          <w:rFonts w:eastAsia="Times New Roman" w:cs="Times New Roman"/>
          <w:szCs w:val="24"/>
        </w:rPr>
        <w:t>βγαίνει από μία οικονομική κρίση, με τις διαφορετικές ερμηνείες που το κάθε κόμμα δίνει σε αυτήν την έ</w:t>
      </w:r>
      <w:r>
        <w:rPr>
          <w:rFonts w:eastAsia="Times New Roman" w:cs="Times New Roman"/>
          <w:szCs w:val="24"/>
        </w:rPr>
        <w:t xml:space="preserve">ξοδο από την οικονομική κρίση. Όμως, δεν έχει να φοβηθεί τίποτα η ελληνική οικογένεια. Προχωράμε σε μια τουριστική περίοδο και έχουμε μια ασφαλή χώρα που δεν κινδυνεύουν ούτε οι Έλληνες ούτε οι τουρίστες. Ο πόλεμος αυτός γίνεται για να πληγεί η χώρα. </w:t>
      </w:r>
    </w:p>
    <w:p w14:paraId="740816D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Σε α</w:t>
      </w:r>
      <w:r>
        <w:rPr>
          <w:rFonts w:eastAsia="Times New Roman" w:cs="Times New Roman"/>
          <w:szCs w:val="24"/>
        </w:rPr>
        <w:t xml:space="preserve">υτόν τον πόλεμο θα πρέπει να είμαστε ιδιαίτερα προσεκτικοί. Δεν είναι τούρκικο σίριαλ οι διάφορες ειδήσεις που διαρρέουν </w:t>
      </w:r>
      <w:r>
        <w:rPr>
          <w:rFonts w:eastAsia="Times New Roman" w:cs="Times New Roman"/>
          <w:szCs w:val="24"/>
        </w:rPr>
        <w:lastRenderedPageBreak/>
        <w:t xml:space="preserve">μέσω διαφόρων ύποπτων ή μη </w:t>
      </w:r>
      <w:r>
        <w:rPr>
          <w:rFonts w:eastAsia="Times New Roman" w:cs="Times New Roman"/>
          <w:szCs w:val="24"/>
          <w:lang w:val="en-US"/>
        </w:rPr>
        <w:t>blog</w:t>
      </w:r>
      <w:r>
        <w:rPr>
          <w:rFonts w:eastAsia="Times New Roman" w:cs="Times New Roman"/>
          <w:szCs w:val="24"/>
        </w:rPr>
        <w:t>, όπου πολλές φορές καλοπροαίρετα θα πω -δεν πιστεύω ότι είναι όλοι καλοπροαίρετοι, γνωρίζουμε τι γίνετα</w:t>
      </w:r>
      <w:r>
        <w:rPr>
          <w:rFonts w:eastAsia="Times New Roman" w:cs="Times New Roman"/>
          <w:szCs w:val="24"/>
        </w:rPr>
        <w:t xml:space="preserve">ι- μεταφέρονται και ως πραγματική είδηση μέσα από τα κανάλια της πρώτης γραμμής ψευδή σενάρια που δεν υπήρξαν ποτέ. Θα σας θυμίσω σενάρια στο παρελθόν περί ελικοπτέρων στα Ίμια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Ποτέ δεν υπήρχαν αυτά. </w:t>
      </w:r>
    </w:p>
    <w:p w14:paraId="740816D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Επειδή προεκλήθην αρκετές φορές για το θέμα της</w:t>
      </w:r>
      <w:r>
        <w:rPr>
          <w:rFonts w:eastAsia="Times New Roman" w:cs="Times New Roman"/>
          <w:szCs w:val="24"/>
        </w:rPr>
        <w:t xml:space="preserve"> σημαίας, θα πω το εξής: Ο όρκος που δίνουν οι αξιωματικοί και οι στρατιώτες και όλοι οι Έλληνες που δίνουμε όταν παρουσιαζόμαστε, είναι να φυλάσσουμε τις σημαίες μέχρι της τελευταίας ρανίδας του αίματός μας. Αυτό πράττει ο </w:t>
      </w:r>
      <w:r>
        <w:rPr>
          <w:rFonts w:eastAsia="Times New Roman" w:cs="Times New Roman"/>
          <w:szCs w:val="24"/>
        </w:rPr>
        <w:t xml:space="preserve">Ελληνικός </w:t>
      </w:r>
      <w:r>
        <w:rPr>
          <w:rFonts w:eastAsia="Times New Roman" w:cs="Times New Roman"/>
          <w:szCs w:val="24"/>
        </w:rPr>
        <w:t>Στρατός και αυτό πράττ</w:t>
      </w:r>
      <w:r>
        <w:rPr>
          <w:rFonts w:eastAsia="Times New Roman" w:cs="Times New Roman"/>
          <w:szCs w:val="24"/>
        </w:rPr>
        <w:t xml:space="preserve">ουν οι Έλληνες </w:t>
      </w:r>
      <w:proofErr w:type="spellStart"/>
      <w:r>
        <w:rPr>
          <w:rFonts w:eastAsia="Times New Roman" w:cs="Times New Roman"/>
          <w:szCs w:val="24"/>
        </w:rPr>
        <w:t>συνοριοφύλακες</w:t>
      </w:r>
      <w:proofErr w:type="spellEnd"/>
      <w:r>
        <w:rPr>
          <w:rFonts w:eastAsia="Times New Roman" w:cs="Times New Roman"/>
          <w:szCs w:val="24"/>
        </w:rPr>
        <w:t xml:space="preserve"> και οι Έλληνες πολίτες. </w:t>
      </w:r>
    </w:p>
    <w:p w14:paraId="740816D4"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εκείνος </w:t>
      </w:r>
      <w:r>
        <w:rPr>
          <w:rFonts w:eastAsia="Times New Roman" w:cs="Times New Roman"/>
          <w:szCs w:val="24"/>
        </w:rPr>
        <w:t>ο οποίος</w:t>
      </w:r>
      <w:r>
        <w:rPr>
          <w:rFonts w:eastAsia="Times New Roman" w:cs="Times New Roman"/>
          <w:szCs w:val="24"/>
        </w:rPr>
        <w:t xml:space="preserve"> παίρνει μια σημαία στην πλάτη και πάει να την τοποθετήσει κάπου, θα πρέπει να την υπερασπιστεί ή να έρθει στο Στρατό και να πει, «Εγώ αποφάσισα σήμερα</w:t>
      </w:r>
      <w:r>
        <w:rPr>
          <w:rFonts w:eastAsia="Times New Roman" w:cs="Times New Roman"/>
          <w:szCs w:val="24"/>
        </w:rPr>
        <w:t>, που είναι Πάσχα,</w:t>
      </w:r>
      <w:r>
        <w:rPr>
          <w:rFonts w:eastAsia="Times New Roman" w:cs="Times New Roman"/>
          <w:szCs w:val="24"/>
        </w:rPr>
        <w:t xml:space="preserve"> με δυο φίλους μου, να βάλουμε μια σημαία εκεί, να το ξέρετε, σας ενημερώνουμε και σας καλούμε να την υπερασπιστείτε». Και ας τους δώσουμε και δύο </w:t>
      </w:r>
      <w:r>
        <w:rPr>
          <w:rFonts w:eastAsia="Times New Roman" w:cs="Times New Roman"/>
          <w:szCs w:val="24"/>
          <w:lang w:val="en-US"/>
        </w:rPr>
        <w:t>G</w:t>
      </w:r>
      <w:r>
        <w:rPr>
          <w:rFonts w:eastAsia="Times New Roman" w:cs="Times New Roman"/>
          <w:szCs w:val="24"/>
        </w:rPr>
        <w:t xml:space="preserve">-3, λοιπόν, να έρθουν στην εθνοφυλακή να την υπερασπιστούν και οι ίδιοι. Διότι βεβαίως και σε κάθε ελληνικό </w:t>
      </w:r>
      <w:r>
        <w:rPr>
          <w:rFonts w:eastAsia="Times New Roman" w:cs="Times New Roman"/>
          <w:szCs w:val="24"/>
        </w:rPr>
        <w:t xml:space="preserve">νησί μπορούμε να βάλουμε μια σημαία, αλλά το θέμα είναι ότι η σημαία αποτελεί σύμβολο και η προβολή σημαίας αποτελεί ισχυρή πράξη επιβολής εθνικής κυριαρχίας. </w:t>
      </w:r>
    </w:p>
    <w:p w14:paraId="740816D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Όταν, λοιπόν, κάποιος παίρνει τη σημαία και την τοποθετεί κάπου, πρέπει να διασφαλίσει ότι ο ίδιος -με ενημερωμένες Ένοπλες Δυνάμεις- ότι θα την υπερασπιστεί με το αίμα του μέχρι το τέλος. </w:t>
      </w:r>
      <w:r>
        <w:rPr>
          <w:rFonts w:eastAsia="Times New Roman" w:cs="Times New Roman"/>
          <w:szCs w:val="24"/>
        </w:rPr>
        <w:lastRenderedPageBreak/>
        <w:t xml:space="preserve">Δεν μπορεί να πάρεις μια βάρκα και να πεις, «Ξέρεις κάτι, τώρα που </w:t>
      </w:r>
      <w:r>
        <w:rPr>
          <w:rFonts w:eastAsia="Times New Roman" w:cs="Times New Roman"/>
          <w:szCs w:val="24"/>
        </w:rPr>
        <w:t>είναι Πάσχα και είμαι βόλτα, βάζω στην τάδε βραχονησίδα μια σημαία και ας τρέχει μετά το φυλάκιο των Φούρνων να την υπερασπιστεί». Την υπερασπιζόμαστε, βεβαίως, και θα υπερασπιστούμε όποια σημαία όπου κι αν είναι. Όμως, η προβολή της εθνικής κυριαρχίας δια</w:t>
      </w:r>
      <w:r>
        <w:rPr>
          <w:rFonts w:eastAsia="Times New Roman" w:cs="Times New Roman"/>
          <w:szCs w:val="24"/>
        </w:rPr>
        <w:t xml:space="preserve"> του συμβόλου της εθνικής κυριαρχίας, της σημαίας, είναι πράξη που είναι και υπεύθυνος αυτός που την κάνει. Και θα πρέπει να έχει τη δυνατότητα εν συνεχεία να μπορέσει να τη στηρίξει.</w:t>
      </w:r>
    </w:p>
    <w:p w14:paraId="740816D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θα σας πω ότι οι προβλεπόμενες σημαίες, όπως υπάρχει ο σ</w:t>
      </w:r>
      <w:r>
        <w:rPr>
          <w:rFonts w:eastAsia="Times New Roman" w:cs="Times New Roman"/>
          <w:szCs w:val="24"/>
        </w:rPr>
        <w:t xml:space="preserve">χεδιασμός, εκεί που πρέπει να μπουν, έχουν μπει και τις υπερασπιζόμαστε με όλες τις δυνάμεις μας, Στρατός, Έθνος, πολίτες. </w:t>
      </w:r>
    </w:p>
    <w:p w14:paraId="740816D7"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Δεν υπάρχει, λοιπόν, κανένα θέμα αμφισβήτησης. Τα νησιά και η εθνική τους κυριαρχία περιγράφονται από τις διεθνείς συνθήκες και η Συ</w:t>
      </w:r>
      <w:r>
        <w:rPr>
          <w:rFonts w:eastAsia="Times New Roman" w:cs="Times New Roman"/>
          <w:szCs w:val="24"/>
        </w:rPr>
        <w:t xml:space="preserve">νθήκη της </w:t>
      </w:r>
      <w:proofErr w:type="spellStart"/>
      <w:r>
        <w:rPr>
          <w:rFonts w:eastAsia="Times New Roman" w:cs="Times New Roman"/>
          <w:szCs w:val="24"/>
        </w:rPr>
        <w:t>Λωζάνης</w:t>
      </w:r>
      <w:proofErr w:type="spellEnd"/>
      <w:r>
        <w:rPr>
          <w:rFonts w:eastAsia="Times New Roman" w:cs="Times New Roman"/>
          <w:szCs w:val="24"/>
        </w:rPr>
        <w:t xml:space="preserve"> </w:t>
      </w:r>
      <w:r>
        <w:rPr>
          <w:rFonts w:eastAsia="Times New Roman" w:cs="Times New Roman"/>
          <w:szCs w:val="24"/>
        </w:rPr>
        <w:t>είναι μια διεθνής συνθήκη αποδεκτή και δεσμευτική για εμάς…</w:t>
      </w:r>
    </w:p>
    <w:p w14:paraId="740816D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Και για το ΝΑΤΟ. </w:t>
      </w:r>
    </w:p>
    <w:p w14:paraId="740816D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Και βεβαίως και για το ΝΑΤΟ και βεβαίως και για την Τουρκία. Και η Τ</w:t>
      </w:r>
      <w:r>
        <w:rPr>
          <w:rFonts w:eastAsia="Times New Roman" w:cs="Times New Roman"/>
          <w:szCs w:val="24"/>
        </w:rPr>
        <w:t xml:space="preserve">ουρκία έχει υπογράψει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Και για την Ευρωπαϊκή Ένωση και για όλους τους διεθνείς οργανισμούς και τον Οργανισμό των Ηνωμένων Εθνών, όπου </w:t>
      </w:r>
      <w:r>
        <w:rPr>
          <w:rFonts w:eastAsia="Times New Roman" w:cs="Times New Roman"/>
          <w:szCs w:val="24"/>
        </w:rPr>
        <w:t xml:space="preserve">στο </w:t>
      </w:r>
      <w:r>
        <w:rPr>
          <w:rFonts w:eastAsia="Times New Roman" w:cs="Times New Roman"/>
          <w:szCs w:val="24"/>
        </w:rPr>
        <w:t>πλαίσιο αυτό</w:t>
      </w:r>
      <w:r>
        <w:rPr>
          <w:rFonts w:eastAsia="Times New Roman" w:cs="Times New Roman"/>
          <w:szCs w:val="24"/>
        </w:rPr>
        <w:t xml:space="preserve"> η Ελλάδα, έχοντας με το μέρος της το δίκαιο, κυρίες και κύριοι συνάδελφοι, και δια</w:t>
      </w:r>
      <w:r>
        <w:rPr>
          <w:rFonts w:eastAsia="Times New Roman" w:cs="Times New Roman"/>
          <w:szCs w:val="24"/>
        </w:rPr>
        <w:t xml:space="preserve">τυπώνοντας την εθνική γραμμή, μπορεί να κερδίσει τα δίκαιά της, όταν είναι ενωμένη. </w:t>
      </w:r>
    </w:p>
    <w:p w14:paraId="740816DA"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Όσον αφορά το θέμα των δύο στρατιωτικών</w:t>
      </w:r>
      <w:r>
        <w:rPr>
          <w:rFonts w:eastAsia="Times New Roman" w:cs="Times New Roman"/>
          <w:szCs w:val="24"/>
        </w:rPr>
        <w:t>, επειδή άκουσα πάρα πολλά, θέλω να πω ότι το θέμα των δύο αξιωματικών, του αξιωματικού και του υπαξιωματικού που βρίσκονται κρατούμ</w:t>
      </w:r>
      <w:r>
        <w:rPr>
          <w:rFonts w:eastAsia="Times New Roman" w:cs="Times New Roman"/>
          <w:szCs w:val="24"/>
        </w:rPr>
        <w:t xml:space="preserve">ενοι στην Τουρκία, είναι ένα θέμα που προκάλεσε αρκετές συζητήσεις, γιατί τους ανέφερα εγώ ως «όμηρους» ή γιατί δεν ήταν όμηροι, αλλά ήταν υπό τη διαδικασία διερεύνησης της </w:t>
      </w:r>
      <w:r>
        <w:rPr>
          <w:rFonts w:eastAsia="Times New Roman" w:cs="Times New Roman"/>
          <w:szCs w:val="24"/>
        </w:rPr>
        <w:t>δικαιοσύνης</w:t>
      </w:r>
      <w:r>
        <w:rPr>
          <w:rFonts w:eastAsia="Times New Roman" w:cs="Times New Roman"/>
          <w:szCs w:val="24"/>
        </w:rPr>
        <w:t xml:space="preserve">. </w:t>
      </w:r>
    </w:p>
    <w:p w14:paraId="740816D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Μακάρι να είχα διαψευστεί. Τους ανέφερα από την πρώτη στιγμή ως «ομήρ</w:t>
      </w:r>
      <w:r>
        <w:rPr>
          <w:rFonts w:eastAsia="Times New Roman" w:cs="Times New Roman"/>
          <w:szCs w:val="24"/>
        </w:rPr>
        <w:t xml:space="preserve">ους», διότι η Τουρκία, όπως είπε προηγουμένως και ο κ. </w:t>
      </w:r>
      <w:proofErr w:type="spellStart"/>
      <w:r>
        <w:rPr>
          <w:rFonts w:eastAsia="Times New Roman" w:cs="Times New Roman"/>
          <w:szCs w:val="24"/>
        </w:rPr>
        <w:t>Ξυδάκης</w:t>
      </w:r>
      <w:proofErr w:type="spellEnd"/>
      <w:r>
        <w:rPr>
          <w:rFonts w:eastAsia="Times New Roman" w:cs="Times New Roman"/>
          <w:szCs w:val="24"/>
        </w:rPr>
        <w:t xml:space="preserve">, είναι μια χώρα που δεν έχει ομήρους μόνο τους δύο Έλληνες αξιωματικούς χωρίς να έχει απευθύνει καν τις κατηγορίες. Έχει Αμερικανό πολίτη, έχει τον πάστορα </w:t>
      </w:r>
      <w:proofErr w:type="spellStart"/>
      <w:r>
        <w:rPr>
          <w:rFonts w:eastAsia="Times New Roman" w:cs="Times New Roman"/>
          <w:szCs w:val="24"/>
        </w:rPr>
        <w:t>Μπράνσον</w:t>
      </w:r>
      <w:proofErr w:type="spellEnd"/>
      <w:r>
        <w:rPr>
          <w:rFonts w:eastAsia="Times New Roman" w:cs="Times New Roman"/>
          <w:b/>
          <w:szCs w:val="24"/>
        </w:rPr>
        <w:t>,</w:t>
      </w:r>
      <w:r>
        <w:rPr>
          <w:rFonts w:eastAsia="Times New Roman" w:cs="Times New Roman"/>
          <w:szCs w:val="24"/>
        </w:rPr>
        <w:t xml:space="preserve"> ο οποίος βρίσκεται καταδικα</w:t>
      </w:r>
      <w:r>
        <w:rPr>
          <w:rFonts w:eastAsia="Times New Roman" w:cs="Times New Roman"/>
          <w:szCs w:val="24"/>
        </w:rPr>
        <w:t xml:space="preserve">σμένος σε ισόβια με διάταγμα του </w:t>
      </w:r>
      <w:proofErr w:type="spellStart"/>
      <w:r>
        <w:rPr>
          <w:rFonts w:eastAsia="Times New Roman" w:cs="Times New Roman"/>
          <w:szCs w:val="24"/>
        </w:rPr>
        <w:t>Ερντογάν</w:t>
      </w:r>
      <w:proofErr w:type="spellEnd"/>
      <w:r>
        <w:rPr>
          <w:rFonts w:eastAsia="Times New Roman" w:cs="Times New Roman"/>
          <w:szCs w:val="24"/>
        </w:rPr>
        <w:t xml:space="preserve">, το </w:t>
      </w:r>
      <w:r>
        <w:rPr>
          <w:rFonts w:eastAsia="Times New Roman" w:cs="Times New Roman"/>
          <w:szCs w:val="24"/>
        </w:rPr>
        <w:lastRenderedPageBreak/>
        <w:t>οποίο προέβλεπε την ανταλλαγή υπόπτου κρατουμένου ή καταδικασμένου με άλλον στο εξωτερικό και έγινε η πρόταση προς τις Ηνωμένες Πολιτείες ανταλλαγής του πάστορα</w:t>
      </w:r>
      <w:r>
        <w:rPr>
          <w:rFonts w:eastAsia="Times New Roman" w:cs="Times New Roman"/>
          <w:b/>
          <w:szCs w:val="24"/>
        </w:rPr>
        <w:t xml:space="preserve"> </w:t>
      </w:r>
      <w:proofErr w:type="spellStart"/>
      <w:r>
        <w:rPr>
          <w:rFonts w:eastAsia="Times New Roman" w:cs="Times New Roman"/>
          <w:szCs w:val="24"/>
        </w:rPr>
        <w:t>Μπράνσον</w:t>
      </w:r>
      <w:proofErr w:type="spellEnd"/>
      <w:r>
        <w:rPr>
          <w:rFonts w:eastAsia="Times New Roman" w:cs="Times New Roman"/>
          <w:szCs w:val="24"/>
        </w:rPr>
        <w:t xml:space="preserve"> με τον </w:t>
      </w:r>
      <w:proofErr w:type="spellStart"/>
      <w:r>
        <w:rPr>
          <w:rFonts w:eastAsia="Times New Roman" w:cs="Times New Roman"/>
          <w:szCs w:val="24"/>
        </w:rPr>
        <w:t>Γκιουλέν</w:t>
      </w:r>
      <w:proofErr w:type="spellEnd"/>
      <w:r>
        <w:rPr>
          <w:rFonts w:eastAsia="Times New Roman" w:cs="Times New Roman"/>
          <w:szCs w:val="24"/>
        </w:rPr>
        <w:t xml:space="preserve">. </w:t>
      </w:r>
    </w:p>
    <w:p w14:paraId="740816D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Η χθεσινή απόφαση του </w:t>
      </w:r>
      <w:r>
        <w:rPr>
          <w:rFonts w:eastAsia="Times New Roman" w:cs="Times New Roman"/>
          <w:szCs w:val="24"/>
        </w:rPr>
        <w:t xml:space="preserve">ελληνικού </w:t>
      </w:r>
      <w:r>
        <w:rPr>
          <w:rFonts w:eastAsia="Times New Roman" w:cs="Times New Roman"/>
          <w:szCs w:val="24"/>
        </w:rPr>
        <w:t xml:space="preserve">Κοινοβουλίου, που οφείλω να πω ότι προήλθε από όλους τους πολιτικούς σχηματισμούς, δηλαδή με εργασίες όλων των ελληνικών κομμάτων –εγώ θα πω όλων των κομμάτων- έχει ιδιαίτερη σημασία, διότι αυτό ακριβώς αποδεικνύει, την παραβίαση του </w:t>
      </w:r>
      <w:r>
        <w:rPr>
          <w:rFonts w:eastAsia="Times New Roman" w:cs="Times New Roman"/>
          <w:szCs w:val="24"/>
        </w:rPr>
        <w:t>Διεθνούς Δικ</w:t>
      </w:r>
      <w:r>
        <w:rPr>
          <w:rFonts w:eastAsia="Times New Roman" w:cs="Times New Roman"/>
          <w:szCs w:val="24"/>
        </w:rPr>
        <w:t>αίου</w:t>
      </w:r>
      <w:r>
        <w:rPr>
          <w:rFonts w:eastAsia="Times New Roman" w:cs="Times New Roman"/>
          <w:szCs w:val="24"/>
        </w:rPr>
        <w:t xml:space="preserve">, τη συνεχιζόμενη παράνομη κράτηση δύο αξιωματικών, ενός αξιωματικού και ενός υπαξιωματικού, που είναι Έλληνες υπαξιωματικοί και αξιωματικοί, που είναι Ευρωπαίοι. </w:t>
      </w:r>
    </w:p>
    <w:p w14:paraId="740816DD"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θέλω να πω ότι δεν είναι τυχαία τα περάσματα στον Έβρο, διότι θα πρέπει όλοι μας να </w:t>
      </w:r>
      <w:r>
        <w:rPr>
          <w:rFonts w:eastAsia="Times New Roman" w:cs="Times New Roman"/>
          <w:szCs w:val="24"/>
        </w:rPr>
        <w:t>τονίσουμε ότι αυτά τα δύο στελέχη των Ενόπλων Δυνάμεων την ώρα του καθήκοντος έκαναν περιπολία στα ελληνικά σύνορα, αλλά και στα ευρωπαϊκά σύνορα ακριβώς για το φαινόμενο αυτό, της παράνομης εισόδου στη χώρα κατόπιν ενεργειών διακινητών, διότι διακινητές ή</w:t>
      </w:r>
      <w:r>
        <w:rPr>
          <w:rFonts w:eastAsia="Times New Roman" w:cs="Times New Roman"/>
          <w:szCs w:val="24"/>
        </w:rPr>
        <w:t xml:space="preserve">ταν εκείνοι τους οποίους έψαχναν να βρουν την ώρα που συνελήφθησαν. Και τα στελέχη αυτά είναι και στελέχη του ΝΑΤΟ και βεβαίως το ΝΑΤΟ έχει ευθύνη. Και βεβαίως κανέναν δεν μπορεί να ικανοποιήσει η εικόνα του Γενικού Γραμματέα του ΝΑΤΟ, του κ. </w:t>
      </w:r>
      <w:proofErr w:type="spellStart"/>
      <w:r>
        <w:rPr>
          <w:rFonts w:eastAsia="Times New Roman" w:cs="Times New Roman"/>
          <w:szCs w:val="24"/>
        </w:rPr>
        <w:t>Στόλτενμπεργκ</w:t>
      </w:r>
      <w:proofErr w:type="spellEnd"/>
      <w:r>
        <w:rPr>
          <w:rFonts w:eastAsia="Times New Roman" w:cs="Times New Roman"/>
          <w:szCs w:val="24"/>
        </w:rPr>
        <w:t xml:space="preserve"> να ακούει στωικά τις προκλήσεις εκ μέρους του Τούρκου αξιωματούχου. </w:t>
      </w:r>
    </w:p>
    <w:p w14:paraId="740816D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Και δεν είναι διμερές θέμα η κράτηση δύο στελεχών των Ενόπλων Δυνάμεων της Ελλάδος, της Ευρώπης και του ΝΑΤΟ. Είναι </w:t>
      </w:r>
      <w:r>
        <w:rPr>
          <w:rFonts w:eastAsia="Times New Roman" w:cs="Times New Roman"/>
          <w:szCs w:val="24"/>
        </w:rPr>
        <w:lastRenderedPageBreak/>
        <w:t>θέμα διεθνές, είναι θέμα δικαίου, είναι θέμα ανθρωπίνων δικαιωμάτων,</w:t>
      </w:r>
      <w:r>
        <w:rPr>
          <w:rFonts w:eastAsia="Times New Roman" w:cs="Times New Roman"/>
          <w:b/>
          <w:szCs w:val="24"/>
        </w:rPr>
        <w:t xml:space="preserve"> </w:t>
      </w:r>
      <w:r>
        <w:rPr>
          <w:rFonts w:eastAsia="Times New Roman" w:cs="Times New Roman"/>
          <w:szCs w:val="24"/>
        </w:rPr>
        <w:t>ό</w:t>
      </w:r>
      <w:r>
        <w:rPr>
          <w:rFonts w:eastAsia="Times New Roman" w:cs="Times New Roman"/>
          <w:szCs w:val="24"/>
        </w:rPr>
        <w:t xml:space="preserve">λων. </w:t>
      </w:r>
    </w:p>
    <w:p w14:paraId="740816D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Ο </w:t>
      </w:r>
      <w:proofErr w:type="spellStart"/>
      <w:r>
        <w:rPr>
          <w:rFonts w:eastAsia="Times New Roman" w:cs="Times New Roman"/>
          <w:szCs w:val="24"/>
        </w:rPr>
        <w:t>Στόλτενμπεργκ</w:t>
      </w:r>
      <w:proofErr w:type="spellEnd"/>
      <w:r>
        <w:rPr>
          <w:rFonts w:eastAsia="Times New Roman" w:cs="Times New Roman"/>
          <w:szCs w:val="24"/>
        </w:rPr>
        <w:t xml:space="preserve"> άλλα είπε. </w:t>
      </w:r>
    </w:p>
    <w:p w14:paraId="740816E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Αυτό ακριβώς είπα. </w:t>
      </w:r>
    </w:p>
    <w:p w14:paraId="740816E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πω ότι με την πρόταση, την οποία έκανα</w:t>
      </w:r>
      <w:r>
        <w:rPr>
          <w:rFonts w:eastAsia="Times New Roman" w:cs="Times New Roman"/>
          <w:b/>
          <w:szCs w:val="24"/>
        </w:rPr>
        <w:t xml:space="preserve"> </w:t>
      </w:r>
      <w:r>
        <w:rPr>
          <w:rFonts w:eastAsia="Times New Roman" w:cs="Times New Roman"/>
          <w:szCs w:val="24"/>
        </w:rPr>
        <w:t xml:space="preserve">για τη μεταγενέστερη συζήτηση της τροπολογίας, ζητώ διά του Προέδρου να βγάλουμε αυτήν την κοινή ανακοίνωση στήριξης της εθνικής θέσεως του Υπουργείου των Εξωτερικών και να σας καλέσω, κυρίες και κύριοι συνάδελφοι, οποιαδήποτε στιγμή -είτε κατά </w:t>
      </w:r>
      <w:proofErr w:type="spellStart"/>
      <w:r>
        <w:rPr>
          <w:rFonts w:eastAsia="Times New Roman" w:cs="Times New Roman"/>
          <w:szCs w:val="24"/>
        </w:rPr>
        <w:t>μόνας</w:t>
      </w:r>
      <w:proofErr w:type="spellEnd"/>
      <w:r>
        <w:rPr>
          <w:rFonts w:eastAsia="Times New Roman" w:cs="Times New Roman"/>
          <w:szCs w:val="24"/>
        </w:rPr>
        <w:t xml:space="preserve"> είτε </w:t>
      </w:r>
      <w:r>
        <w:rPr>
          <w:rFonts w:eastAsia="Times New Roman" w:cs="Times New Roman"/>
          <w:szCs w:val="24"/>
        </w:rPr>
        <w:t xml:space="preserve">ως </w:t>
      </w:r>
      <w:r>
        <w:rPr>
          <w:rFonts w:eastAsia="Times New Roman" w:cs="Times New Roman"/>
          <w:szCs w:val="24"/>
        </w:rPr>
        <w:t xml:space="preserve">κόμματα είτε </w:t>
      </w:r>
      <w:r>
        <w:rPr>
          <w:rFonts w:eastAsia="Times New Roman" w:cs="Times New Roman"/>
          <w:szCs w:val="24"/>
        </w:rPr>
        <w:t>ως</w:t>
      </w:r>
      <w:r>
        <w:rPr>
          <w:rFonts w:eastAsia="Times New Roman" w:cs="Times New Roman"/>
          <w:szCs w:val="24"/>
        </w:rPr>
        <w:t xml:space="preserve"> ολομέλεια της </w:t>
      </w:r>
      <w:r>
        <w:rPr>
          <w:rFonts w:eastAsia="Times New Roman" w:cs="Times New Roman"/>
          <w:szCs w:val="24"/>
        </w:rPr>
        <w:t>ε</w:t>
      </w:r>
      <w:r>
        <w:rPr>
          <w:rFonts w:eastAsia="Times New Roman" w:cs="Times New Roman"/>
          <w:szCs w:val="24"/>
        </w:rPr>
        <w:t xml:space="preserve">πιτροπής- χρειαστεί οποιαδήποτε ενημέρωση, να σας διαβεβαιώσω ότι το Υπουργείο Εθνικής Άμυνας είναι ανοικτό σε όλες και σε όλους. </w:t>
      </w:r>
    </w:p>
    <w:p w14:paraId="740816E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Κάποιοι λένε ότι είμαι εξαφανισμένος. Θα ήθελα να πω το εξής: Δεν είναι ο ρόλος του Υπουργο</w:t>
      </w:r>
      <w:r>
        <w:rPr>
          <w:rFonts w:eastAsia="Times New Roman" w:cs="Times New Roman"/>
          <w:szCs w:val="24"/>
        </w:rPr>
        <w:t xml:space="preserve">ύ Άμυνας να δίνει συνεντεύξεις και δεν θα δίνω συνεντεύξεις. </w:t>
      </w:r>
    </w:p>
    <w:p w14:paraId="740816E3" w14:textId="77777777" w:rsidR="00144DA9" w:rsidRDefault="002549EE">
      <w:pPr>
        <w:spacing w:line="600" w:lineRule="auto"/>
        <w:jc w:val="both"/>
        <w:rPr>
          <w:rFonts w:eastAsia="Times New Roman" w:cs="Times New Roman"/>
          <w:szCs w:val="24"/>
        </w:rPr>
      </w:pPr>
      <w:r>
        <w:rPr>
          <w:rFonts w:eastAsia="Times New Roman" w:cs="Times New Roman"/>
          <w:szCs w:val="24"/>
        </w:rPr>
        <w:tab/>
        <w:t>Θα προσπαθήσω</w:t>
      </w:r>
      <w:r>
        <w:rPr>
          <w:rFonts w:eastAsia="Times New Roman" w:cs="Times New Roman"/>
          <w:szCs w:val="24"/>
        </w:rPr>
        <w:t>,</w:t>
      </w:r>
      <w:r>
        <w:rPr>
          <w:rFonts w:eastAsia="Times New Roman" w:cs="Times New Roman"/>
          <w:szCs w:val="24"/>
        </w:rPr>
        <w:t xml:space="preserve"> στη διαχείριση σε ευαίσθητες στιγμές να αφήνω τον λόγο σε εκείνους που πρέπει να τον έχουν και το Υπουργείο Εθνικής Άμυνας να κάνει το καθήκον του, έχοντας την πολιτική εποπτεία </w:t>
      </w:r>
      <w:r>
        <w:rPr>
          <w:rFonts w:eastAsia="Times New Roman" w:cs="Times New Roman"/>
          <w:szCs w:val="24"/>
        </w:rPr>
        <w:t>των Ενόπλων Δυνάμεων, που σας διαβεβαιώ ότι κάνουν το καθήκον τους, όπως προβλέπει το Σύνταγμα και ο όρκος</w:t>
      </w:r>
      <w:r>
        <w:rPr>
          <w:rFonts w:eastAsia="Times New Roman" w:cs="Times New Roman"/>
          <w:szCs w:val="24"/>
        </w:rPr>
        <w:t>,</w:t>
      </w:r>
      <w:r>
        <w:rPr>
          <w:rFonts w:eastAsia="Times New Roman" w:cs="Times New Roman"/>
          <w:szCs w:val="24"/>
        </w:rPr>
        <w:t xml:space="preserve"> που έχουν δώσει προς τον ελληνικό λαό.</w:t>
      </w:r>
    </w:p>
    <w:p w14:paraId="740816E4" w14:textId="77777777" w:rsidR="00144DA9" w:rsidRDefault="002549E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40816E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παρακαλώ τον λόγο.</w:t>
      </w:r>
    </w:p>
    <w:p w14:paraId="740816E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Τι θέλετε, κύριε </w:t>
      </w:r>
      <w:proofErr w:type="spellStart"/>
      <w:r>
        <w:rPr>
          <w:rFonts w:eastAsia="Times New Roman" w:cs="Times New Roman"/>
          <w:szCs w:val="24"/>
        </w:rPr>
        <w:t>Κατσώτη</w:t>
      </w:r>
      <w:proofErr w:type="spellEnd"/>
      <w:r>
        <w:rPr>
          <w:rFonts w:eastAsia="Times New Roman" w:cs="Times New Roman"/>
          <w:szCs w:val="24"/>
        </w:rPr>
        <w:t>;</w:t>
      </w:r>
    </w:p>
    <w:p w14:paraId="740816E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Ο Υπουργός ζήτησε από το Σώμα να πάρει θέση πάνω στην τοποθέτηση του Υπουργείου Εξωτερικών.</w:t>
      </w:r>
    </w:p>
    <w:p w14:paraId="740816E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Για τη συγκεκριμένη ανακοίνωση, για το περιεχόμενό τη</w:t>
      </w:r>
      <w:r>
        <w:rPr>
          <w:rFonts w:eastAsia="Times New Roman" w:cs="Times New Roman"/>
          <w:szCs w:val="24"/>
        </w:rPr>
        <w:t>ς.</w:t>
      </w:r>
    </w:p>
    <w:p w14:paraId="740816E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Κάτι τέτοιο, βέβαια, δεν προβλέπεται…</w:t>
      </w:r>
    </w:p>
    <w:p w14:paraId="740816E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θεωρείτε ότι είναι εθνικώς αυτονόητο; </w:t>
      </w:r>
    </w:p>
    <w:p w14:paraId="740816E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Αυτή τη φράση μόνο. </w:t>
      </w:r>
    </w:p>
    <w:p w14:paraId="740816E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w:t>
      </w:r>
      <w:r>
        <w:rPr>
          <w:rFonts w:eastAsia="Times New Roman" w:cs="Times New Roman"/>
          <w:b/>
          <w:szCs w:val="24"/>
        </w:rPr>
        <w:t xml:space="preserve">ρεμένος): </w:t>
      </w:r>
      <w:r>
        <w:rPr>
          <w:rFonts w:eastAsia="Times New Roman" w:cs="Times New Roman"/>
          <w:szCs w:val="24"/>
        </w:rPr>
        <w:t>Για το περιεχόμενο της ανακοίνωσης, λέω.</w:t>
      </w:r>
    </w:p>
    <w:p w14:paraId="740816E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Πείτε τη φράση, γιατί θα έχουμε πρόβλημα. Δεν είναι διαδικασία του Κοινοβουλίου να επισημοποιεί και να ψηφίζει ανακοινώσεις του Υπουργείου Εξωτερικών. </w:t>
      </w:r>
    </w:p>
    <w:p w14:paraId="740816E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w:t>
      </w:r>
      <w:r>
        <w:rPr>
          <w:rFonts w:eastAsia="Times New Roman" w:cs="Times New Roman"/>
          <w:szCs w:val="24"/>
        </w:rPr>
        <w:t>Πρόεδρε, στην Επιτροπή Εξωτερικών και Άμυνας…</w:t>
      </w:r>
    </w:p>
    <w:p w14:paraId="740816E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όλοι μαζί. </w:t>
      </w:r>
    </w:p>
    <w:p w14:paraId="740816F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Κύριε Θεοχαρόπουλε, έχει ζητήσει πρώτα τον λόγο ο κ. </w:t>
      </w:r>
      <w:proofErr w:type="spellStart"/>
      <w:r>
        <w:rPr>
          <w:rFonts w:eastAsia="Times New Roman" w:cs="Times New Roman"/>
          <w:szCs w:val="24"/>
        </w:rPr>
        <w:t>Κατσώτης</w:t>
      </w:r>
      <w:proofErr w:type="spellEnd"/>
      <w:r>
        <w:rPr>
          <w:rFonts w:eastAsia="Times New Roman" w:cs="Times New Roman"/>
          <w:szCs w:val="24"/>
        </w:rPr>
        <w:t>.</w:t>
      </w:r>
    </w:p>
    <w:p w14:paraId="740816F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740816F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Λέω, λοιπόν, ό</w:t>
      </w:r>
      <w:r>
        <w:rPr>
          <w:rFonts w:eastAsia="Times New Roman" w:cs="Times New Roman"/>
          <w:szCs w:val="24"/>
        </w:rPr>
        <w:t xml:space="preserve">τι </w:t>
      </w:r>
      <w:r>
        <w:rPr>
          <w:rFonts w:eastAsia="Times New Roman" w:cs="Times New Roman"/>
          <w:szCs w:val="24"/>
        </w:rPr>
        <w:t>δεν προβλέπεται από τη διαδικασί</w:t>
      </w:r>
      <w:r>
        <w:rPr>
          <w:rFonts w:eastAsia="Times New Roman" w:cs="Times New Roman"/>
          <w:szCs w:val="24"/>
        </w:rPr>
        <w:t>α αυτό που ζητά ο Υπουργός Εθνικής Άμυνας. Ωστόσο, όμως, εμείς πρέπει να πούμε ότι το ΚΚΕ έχει μια σαφή θέση</w:t>
      </w:r>
      <w:r>
        <w:rPr>
          <w:rFonts w:eastAsia="Times New Roman" w:cs="Times New Roman"/>
          <w:szCs w:val="24"/>
        </w:rPr>
        <w:t>,</w:t>
      </w:r>
      <w:r>
        <w:rPr>
          <w:rFonts w:eastAsia="Times New Roman" w:cs="Times New Roman"/>
          <w:szCs w:val="24"/>
        </w:rPr>
        <w:t xml:space="preserve"> όσον αφορά το θέμα των συνόρων, των κυριαρχικών μας δικαιωμάτων, των συνθηκών που καθιερώνουν τα σύνορα,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τη Συνθήκη των </w:t>
      </w:r>
      <w:proofErr w:type="spellStart"/>
      <w:r>
        <w:rPr>
          <w:rFonts w:eastAsia="Times New Roman" w:cs="Times New Roman"/>
          <w:szCs w:val="24"/>
        </w:rPr>
        <w:t>Πα</w:t>
      </w:r>
      <w:r>
        <w:rPr>
          <w:rFonts w:eastAsia="Times New Roman" w:cs="Times New Roman"/>
          <w:szCs w:val="24"/>
        </w:rPr>
        <w:t>ρισίων</w:t>
      </w:r>
      <w:proofErr w:type="spellEnd"/>
      <w:r>
        <w:rPr>
          <w:rFonts w:eastAsia="Times New Roman" w:cs="Times New Roman"/>
          <w:szCs w:val="24"/>
        </w:rPr>
        <w:t xml:space="preserve"> του 1947, που τα Δωδεκάνησα πέρασαν από την Ιταλία στην Ελλάδα. </w:t>
      </w:r>
    </w:p>
    <w:p w14:paraId="740816F3"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Όλα αυτά, λοιπόν, το ΚΚΕ τα έχει εκθέσει επανειλημμένως… </w:t>
      </w:r>
    </w:p>
    <w:p w14:paraId="740816F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Όπως και εσείς είπατε.</w:t>
      </w:r>
    </w:p>
    <w:p w14:paraId="740816F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Μα, απ’ </w:t>
      </w:r>
      <w:r>
        <w:rPr>
          <w:rFonts w:eastAsia="Times New Roman" w:cs="Times New Roman"/>
          <w:szCs w:val="24"/>
        </w:rPr>
        <w:t>αυτή τη σκοπιά</w:t>
      </w:r>
      <w:r>
        <w:rPr>
          <w:rFonts w:eastAsia="Times New Roman" w:cs="Times New Roman"/>
          <w:szCs w:val="24"/>
        </w:rPr>
        <w:t>,</w:t>
      </w:r>
      <w:r>
        <w:rPr>
          <w:rFonts w:eastAsia="Times New Roman" w:cs="Times New Roman"/>
          <w:szCs w:val="24"/>
        </w:rPr>
        <w:t xml:space="preserve"> κάνει κριτική στην επιθετικότητα της Τουρκίας. Δεν είναι ζώνες…</w:t>
      </w:r>
    </w:p>
    <w:p w14:paraId="740816F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επιτρέψτε μου να πω κάτι. Δεν ζητά συναίνεση ο Υπουργός επί όλου του πλαισίου, αλλά για το περιεχόμενο της συγκεκριμένης ανακοίν</w:t>
      </w:r>
      <w:r>
        <w:rPr>
          <w:rFonts w:eastAsia="Times New Roman" w:cs="Times New Roman"/>
          <w:szCs w:val="24"/>
        </w:rPr>
        <w:t xml:space="preserve">ωσης. Εάν δεν το θέλετε, πείτε «δεν συμφωνούμε». </w:t>
      </w:r>
    </w:p>
    <w:p w14:paraId="740816F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σας παρακαλώ. Λέω ότι τέτοια διαδικασία δεν προβλέπεται και σας λέμε τη σαφή θέση του ΚΚΕ, αυτό που το έχουμε επαναλάβει πολλές φορές. Η όποια αμφισβήτηση των συνθηκών σημαί</w:t>
      </w:r>
      <w:r>
        <w:rPr>
          <w:rFonts w:eastAsia="Times New Roman" w:cs="Times New Roman"/>
          <w:szCs w:val="24"/>
        </w:rPr>
        <w:t xml:space="preserve">νει πόλεμο, σημαίνει αίμα. Άρα, λοιπόν, εμείς επιμένουμε σ’ αυτές που καθιερώνουν τα σύνορά μας, όπως τη Συνθήκη των </w:t>
      </w:r>
      <w:proofErr w:type="spellStart"/>
      <w:r>
        <w:rPr>
          <w:rFonts w:eastAsia="Times New Roman" w:cs="Times New Roman"/>
          <w:szCs w:val="24"/>
        </w:rPr>
        <w:t>Παρισίων</w:t>
      </w:r>
      <w:proofErr w:type="spellEnd"/>
      <w:r>
        <w:rPr>
          <w:rFonts w:eastAsia="Times New Roman" w:cs="Times New Roman"/>
          <w:szCs w:val="24"/>
        </w:rPr>
        <w:t xml:space="preserve"> του 1947, αλλά και άλλες συνθήκες, όπως αυτές που πέρασαν τα Δωδεκάνησα στην Ελλάδα. Αυτό λέμε. </w:t>
      </w:r>
    </w:p>
    <w:p w14:paraId="740816F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Κύριε Πρ</w:t>
      </w:r>
      <w:r>
        <w:rPr>
          <w:rFonts w:eastAsia="Times New Roman" w:cs="Times New Roman"/>
          <w:szCs w:val="24"/>
        </w:rPr>
        <w:t xml:space="preserve">όεδρε, ζητώ τον λόγο για μισό </w:t>
      </w:r>
      <w:proofErr w:type="spellStart"/>
      <w:r>
        <w:rPr>
          <w:rFonts w:eastAsia="Times New Roman" w:cs="Times New Roman"/>
          <w:szCs w:val="24"/>
        </w:rPr>
        <w:t>λεπτό</w:t>
      </w:r>
      <w:r>
        <w:rPr>
          <w:rFonts w:eastAsia="Times New Roman" w:cs="Times New Roman"/>
          <w:szCs w:val="24"/>
        </w:rPr>
        <w:t>,για</w:t>
      </w:r>
      <w:proofErr w:type="spellEnd"/>
      <w:r>
        <w:rPr>
          <w:rFonts w:eastAsia="Times New Roman" w:cs="Times New Roman"/>
          <w:szCs w:val="24"/>
        </w:rPr>
        <w:t xml:space="preserve"> διαδικαστικ</w:t>
      </w:r>
      <w:r>
        <w:rPr>
          <w:rFonts w:eastAsia="Times New Roman" w:cs="Times New Roman"/>
          <w:szCs w:val="24"/>
        </w:rPr>
        <w:t>ό</w:t>
      </w:r>
      <w:r>
        <w:rPr>
          <w:rFonts w:eastAsia="Times New Roman" w:cs="Times New Roman"/>
          <w:szCs w:val="24"/>
        </w:rPr>
        <w:t>.</w:t>
      </w:r>
    </w:p>
    <w:p w14:paraId="740816F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Θεοχαρόπουλε, έχετε τον λόγο.</w:t>
      </w:r>
    </w:p>
    <w:p w14:paraId="740816F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Αυτό αφορά την Επιτροπή Εξωτερικών και ‘</w:t>
      </w:r>
      <w:proofErr w:type="spellStart"/>
      <w:r>
        <w:rPr>
          <w:rFonts w:eastAsia="Times New Roman" w:cs="Times New Roman"/>
          <w:szCs w:val="24"/>
        </w:rPr>
        <w:t>Αμυνας</w:t>
      </w:r>
      <w:proofErr w:type="spellEnd"/>
      <w:r>
        <w:rPr>
          <w:rFonts w:eastAsia="Times New Roman" w:cs="Times New Roman"/>
          <w:szCs w:val="24"/>
        </w:rPr>
        <w:t xml:space="preserve">. </w:t>
      </w:r>
      <w:r>
        <w:rPr>
          <w:rFonts w:eastAsia="Times New Roman" w:cs="Times New Roman"/>
          <w:szCs w:val="24"/>
        </w:rPr>
        <w:t>Για να μην υπάρχει παραγωγή χειρότερου αποτελέσματος απ’ αυτ</w:t>
      </w:r>
      <w:r>
        <w:rPr>
          <w:rFonts w:eastAsia="Times New Roman" w:cs="Times New Roman"/>
          <w:szCs w:val="24"/>
        </w:rPr>
        <w:t xml:space="preserve">ό που πιθανότατα θέλαμε να προκαλέσουμε, φαντάζομαι. </w:t>
      </w:r>
    </w:p>
    <w:p w14:paraId="740816F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Νομίζω ότι οι τοποθετήσεις όλων των Κοινοβουλευτικών Εκπροσώπων ήταν ξεκάθαρες σε ένα πλαίσιο. Θεωρώ, βεβαίως, ότι αυτό μπορεί να συζητηθεί στην Επιτροπή Εξωτερικών και Άμυνας. Είναι θέμα του Προεδρείου</w:t>
      </w:r>
      <w:r>
        <w:rPr>
          <w:rFonts w:eastAsia="Times New Roman" w:cs="Times New Roman"/>
          <w:szCs w:val="24"/>
        </w:rPr>
        <w:t xml:space="preserve"> για την Επιτροπή Εξωτερικών και Άμυνας σε μετέπειτα στάδιο και δεν είναι για την Ολομέλεια της Βουλής. </w:t>
      </w:r>
      <w:r>
        <w:rPr>
          <w:rFonts w:eastAsia="Times New Roman" w:cs="Times New Roman"/>
          <w:szCs w:val="24"/>
        </w:rPr>
        <w:lastRenderedPageBreak/>
        <w:t xml:space="preserve">Εδώ αρκούν οι τοποθετήσεις όλων των </w:t>
      </w:r>
      <w:r>
        <w:rPr>
          <w:rFonts w:eastAsia="Times New Roman" w:cs="Times New Roman"/>
          <w:szCs w:val="24"/>
        </w:rPr>
        <w:t>ε</w:t>
      </w:r>
      <w:r>
        <w:rPr>
          <w:rFonts w:eastAsia="Times New Roman" w:cs="Times New Roman"/>
          <w:szCs w:val="24"/>
        </w:rPr>
        <w:t xml:space="preserve">κπροσώπων των κομμάτων, οι οποίες νομίζω ότι είναι ξεκάθαρες. </w:t>
      </w:r>
    </w:p>
    <w:p w14:paraId="740816F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w:t>
      </w:r>
      <w:r>
        <w:rPr>
          <w:rFonts w:eastAsia="Times New Roman" w:cs="Times New Roman"/>
          <w:szCs w:val="24"/>
        </w:rPr>
        <w:t>ε τον λόγο.</w:t>
      </w:r>
    </w:p>
    <w:p w14:paraId="740816F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Επειδή οι στιγμές είναι κρίσιμες και ευαίσθητες, επειδή δεν πρέπει να μένουν «γκρίζες» ζώνες και μεταξύ μας σ’ αυτά τα θέματα, νομίζω ότι είναι αυτονόητο. Μπορεί να μην προβλέπεται από τη διαδικασία της λειτουργίας της Ολομέλ</w:t>
      </w:r>
      <w:r>
        <w:rPr>
          <w:rFonts w:eastAsia="Times New Roman" w:cs="Times New Roman"/>
          <w:szCs w:val="24"/>
        </w:rPr>
        <w:t>ειας μια τέτοια διαδικασία</w:t>
      </w:r>
      <w:r>
        <w:rPr>
          <w:rFonts w:eastAsia="Times New Roman" w:cs="Times New Roman"/>
          <w:szCs w:val="24"/>
        </w:rPr>
        <w:t>,</w:t>
      </w:r>
      <w:r>
        <w:rPr>
          <w:rFonts w:eastAsia="Times New Roman" w:cs="Times New Roman"/>
          <w:szCs w:val="24"/>
        </w:rPr>
        <w:t xml:space="preserve"> που ακολουθούμε τώρα, όμως είναι αυτονόητο ότι όλα τα κόμματα, μηδενός εξαιρουμένου, υποστηρίζουμε ότι για την Ελλάδα ο σεβασμός στη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και των </w:t>
      </w:r>
      <w:proofErr w:type="spellStart"/>
      <w:r>
        <w:rPr>
          <w:rFonts w:eastAsia="Times New Roman" w:cs="Times New Roman"/>
          <w:szCs w:val="24"/>
        </w:rPr>
        <w:t>Πα</w:t>
      </w:r>
      <w:r>
        <w:rPr>
          <w:rFonts w:eastAsia="Times New Roman" w:cs="Times New Roman"/>
          <w:szCs w:val="24"/>
        </w:rPr>
        <w:lastRenderedPageBreak/>
        <w:t>ρισίων</w:t>
      </w:r>
      <w:proofErr w:type="spellEnd"/>
      <w:r>
        <w:rPr>
          <w:rFonts w:eastAsia="Times New Roman" w:cs="Times New Roman"/>
          <w:szCs w:val="24"/>
        </w:rPr>
        <w:t xml:space="preserve"> έχει κλείσει αυτές τις υποθέσεις. Δεν υπάρχουν αμφισβητούμ</w:t>
      </w:r>
      <w:r>
        <w:rPr>
          <w:rFonts w:eastAsia="Times New Roman" w:cs="Times New Roman"/>
          <w:szCs w:val="24"/>
        </w:rPr>
        <w:t xml:space="preserve">ενες και «γκρίζες» ζώνες στον Αιγαίο για εμάς και σ’ αυτό συμφωνούμε όλοι. </w:t>
      </w:r>
    </w:p>
    <w:p w14:paraId="740816F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Βεβαίως, έτσι υποστηρίζουμε την άποψη που εξέφρασε η Κυβέρνηση σήμερα το πρωί, μετά την απαράδεκτη ανακοίνωση του Υπουργείου Εξωτερικών της Τουρκίας.</w:t>
      </w:r>
    </w:p>
    <w:p w14:paraId="740816F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Ευχαριστώ.</w:t>
      </w:r>
    </w:p>
    <w:p w14:paraId="7408170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έχετε τον λόγο.</w:t>
      </w:r>
    </w:p>
    <w:p w14:paraId="7408170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Νομίζω ότι το χωρίο από την ανακοίνωση</w:t>
      </w:r>
      <w:r>
        <w:rPr>
          <w:rFonts w:eastAsia="Times New Roman" w:cs="Times New Roman"/>
          <w:szCs w:val="24"/>
        </w:rPr>
        <w:t>,</w:t>
      </w:r>
      <w:r>
        <w:rPr>
          <w:rFonts w:eastAsia="Times New Roman" w:cs="Times New Roman"/>
          <w:szCs w:val="24"/>
        </w:rPr>
        <w:t xml:space="preserve"> που ανέγνωσε ο κύριος Υπουργός είναι εξαιρετικά λιτό, συγκεκριμένο και δεν νομίζω να υπάρχει κα</w:t>
      </w:r>
      <w:r>
        <w:rPr>
          <w:rFonts w:eastAsia="Times New Roman" w:cs="Times New Roman"/>
          <w:szCs w:val="24"/>
        </w:rPr>
        <w:t>μ</w:t>
      </w:r>
      <w:r>
        <w:rPr>
          <w:rFonts w:eastAsia="Times New Roman" w:cs="Times New Roman"/>
          <w:szCs w:val="24"/>
        </w:rPr>
        <w:t>μία δημοκρατική πολιτική δύναμη σ’ αυτή την Αίθουσα</w:t>
      </w:r>
      <w:r>
        <w:rPr>
          <w:rFonts w:eastAsia="Times New Roman" w:cs="Times New Roman"/>
          <w:szCs w:val="24"/>
        </w:rPr>
        <w:t>,</w:t>
      </w:r>
      <w:r>
        <w:rPr>
          <w:rFonts w:eastAsia="Times New Roman" w:cs="Times New Roman"/>
          <w:szCs w:val="24"/>
        </w:rPr>
        <w:t xml:space="preserve"> που ν</w:t>
      </w:r>
      <w:r>
        <w:rPr>
          <w:rFonts w:eastAsia="Times New Roman" w:cs="Times New Roman"/>
          <w:szCs w:val="24"/>
        </w:rPr>
        <w:t xml:space="preserve">α μην τη συμμερίζεται. Μιλά </w:t>
      </w:r>
      <w:r>
        <w:rPr>
          <w:rFonts w:eastAsia="Times New Roman" w:cs="Times New Roman"/>
          <w:szCs w:val="24"/>
        </w:rPr>
        <w:lastRenderedPageBreak/>
        <w:t>ακριβώς για τα οριζόμενα από τις διεθνείς συνθήκες και το Διεθνές Δίκαιο, που διαμόρφωσαν την εθνική κυριαρχία και το πρόσωπο της σημερινής Ελλάδας, της σημερινής Ευρώπης και της Μεσογείου. Νομίζω ότι όλοι</w:t>
      </w:r>
      <w:r>
        <w:rPr>
          <w:rFonts w:eastAsia="Times New Roman" w:cs="Times New Roman"/>
          <w:szCs w:val="24"/>
        </w:rPr>
        <w:t>,</w:t>
      </w:r>
      <w:r>
        <w:rPr>
          <w:rFonts w:eastAsia="Times New Roman" w:cs="Times New Roman"/>
          <w:szCs w:val="24"/>
        </w:rPr>
        <w:t xml:space="preserve"> ασμένως και ομοφώνως…</w:t>
      </w:r>
    </w:p>
    <w:p w14:paraId="7408170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Το λύσαμε και πάτε να το </w:t>
      </w:r>
      <w:proofErr w:type="spellStart"/>
      <w:r>
        <w:rPr>
          <w:rFonts w:eastAsia="Times New Roman" w:cs="Times New Roman"/>
          <w:szCs w:val="24"/>
        </w:rPr>
        <w:t>ξαναχαλάσετε</w:t>
      </w:r>
      <w:proofErr w:type="spellEnd"/>
      <w:r>
        <w:rPr>
          <w:rFonts w:eastAsia="Times New Roman" w:cs="Times New Roman"/>
          <w:szCs w:val="24"/>
        </w:rPr>
        <w:t>.</w:t>
      </w:r>
    </w:p>
    <w:p w14:paraId="7408170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ζητώ τον λόγο για δέκα δευτερόλεπτα.</w:t>
      </w:r>
    </w:p>
    <w:p w14:paraId="7408170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Εγώ σέβομαι τη θέση οποιουδήποτε, δεν υπάρχει θέμα. Και εγώ θεωρούσα ότι η ανακοίνωση περιέχει το αυτονόητο. </w:t>
      </w:r>
    </w:p>
    <w:p w14:paraId="7408170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ζητώ τον λόγο για δέκα δευτερόλεπτα.</w:t>
      </w:r>
    </w:p>
    <w:p w14:paraId="7408170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 αυτονόητο, όμως, με βάση όσα έχουν ειπωθ</w:t>
      </w:r>
      <w:r>
        <w:rPr>
          <w:rFonts w:eastAsia="Times New Roman" w:cs="Times New Roman"/>
          <w:szCs w:val="24"/>
        </w:rPr>
        <w:t xml:space="preserve">εί απ’ όλους τους </w:t>
      </w:r>
      <w:r>
        <w:rPr>
          <w:rFonts w:eastAsia="Times New Roman" w:cs="Times New Roman"/>
          <w:szCs w:val="24"/>
        </w:rPr>
        <w:t xml:space="preserve">εκπροσώπους </w:t>
      </w:r>
      <w:r>
        <w:rPr>
          <w:rFonts w:eastAsia="Times New Roman" w:cs="Times New Roman"/>
          <w:szCs w:val="24"/>
        </w:rPr>
        <w:t xml:space="preserve">των κομμάτων εδώ. </w:t>
      </w:r>
    </w:p>
    <w:p w14:paraId="7408170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το Κόμμα </w:t>
      </w:r>
      <w:r>
        <w:rPr>
          <w:rFonts w:eastAsia="Times New Roman" w:cs="Times New Roman"/>
          <w:szCs w:val="24"/>
        </w:rPr>
        <w:t>μας,</w:t>
      </w:r>
      <w:r>
        <w:rPr>
          <w:rFonts w:eastAsia="Times New Roman" w:cs="Times New Roman"/>
          <w:szCs w:val="24"/>
        </w:rPr>
        <w:t xml:space="preserve"> ξέρετε πολύ καλά ότι έχει ασκήσει έντονη κριτική στον εφησυχασμό</w:t>
      </w:r>
      <w:r>
        <w:rPr>
          <w:rFonts w:eastAsia="Times New Roman" w:cs="Times New Roman"/>
          <w:szCs w:val="24"/>
        </w:rPr>
        <w:t>,</w:t>
      </w:r>
      <w:r>
        <w:rPr>
          <w:rFonts w:eastAsia="Times New Roman" w:cs="Times New Roman"/>
          <w:szCs w:val="24"/>
        </w:rPr>
        <w:t xml:space="preserve"> που έχει καλλιεργήσει η Κυβέρνηση στον ελληνικό λαό, όσον αφορά το ρόλο του ΝΑΤΟ και της Ευρωπ</w:t>
      </w:r>
      <w:r>
        <w:rPr>
          <w:rFonts w:eastAsia="Times New Roman" w:cs="Times New Roman"/>
          <w:szCs w:val="24"/>
        </w:rPr>
        <w:t xml:space="preserve">αϊκής Ένωσης, ότι αυτοί είναι προστάτες των συνόρων μας. </w:t>
      </w:r>
    </w:p>
    <w:p w14:paraId="7408170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περιλαμβάνει αυτό η ανακοίνωση,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7408170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Ακούστε, λέω ότι ακόμη και σήμερα αυτός ο εφησυχασμός από εσάς προωθείται. </w:t>
      </w:r>
    </w:p>
    <w:p w14:paraId="7408170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(Γεώργιος Βαρεμένος):</w:t>
      </w:r>
      <w:r>
        <w:rPr>
          <w:rFonts w:eastAsia="Times New Roman" w:cs="Times New Roman"/>
          <w:szCs w:val="24"/>
        </w:rPr>
        <w:t xml:space="preserve"> Μέσω της ανακοίνωσης αυτής; </w:t>
      </w:r>
    </w:p>
    <w:p w14:paraId="7408170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Έχει ασκηθεί έντονη κριτική. Γι</w:t>
      </w:r>
      <w:r>
        <w:rPr>
          <w:rFonts w:eastAsia="Times New Roman" w:cs="Times New Roman"/>
          <w:szCs w:val="24"/>
        </w:rPr>
        <w:t>’</w:t>
      </w:r>
      <w:r>
        <w:rPr>
          <w:rFonts w:eastAsia="Times New Roman" w:cs="Times New Roman"/>
          <w:szCs w:val="24"/>
        </w:rPr>
        <w:t xml:space="preserve"> αυτό, λοιπόν, λέμε ότι δεν υπάρχει καμ</w:t>
      </w:r>
      <w:r>
        <w:rPr>
          <w:rFonts w:eastAsia="Times New Roman" w:cs="Times New Roman"/>
          <w:szCs w:val="24"/>
        </w:rPr>
        <w:t>μ</w:t>
      </w:r>
      <w:r>
        <w:rPr>
          <w:rFonts w:eastAsia="Times New Roman" w:cs="Times New Roman"/>
          <w:szCs w:val="24"/>
        </w:rPr>
        <w:t xml:space="preserve">ιά προστασία από αυτούς τους </w:t>
      </w:r>
      <w:r>
        <w:rPr>
          <w:rFonts w:eastAsia="Times New Roman" w:cs="Times New Roman"/>
          <w:szCs w:val="24"/>
        </w:rPr>
        <w:t>ο</w:t>
      </w:r>
      <w:r>
        <w:rPr>
          <w:rFonts w:eastAsia="Times New Roman" w:cs="Times New Roman"/>
          <w:szCs w:val="24"/>
        </w:rPr>
        <w:t xml:space="preserve">ργανισμούς. Εσείς εναποθέτετε την προστασία των συνόρων μας και των </w:t>
      </w:r>
      <w:r>
        <w:rPr>
          <w:rFonts w:eastAsia="Times New Roman" w:cs="Times New Roman"/>
          <w:szCs w:val="24"/>
        </w:rPr>
        <w:t>σ</w:t>
      </w:r>
      <w:r>
        <w:rPr>
          <w:rFonts w:eastAsia="Times New Roman" w:cs="Times New Roman"/>
          <w:szCs w:val="24"/>
        </w:rPr>
        <w:t>υνθηκών σε αυτού</w:t>
      </w:r>
      <w:r>
        <w:rPr>
          <w:rFonts w:eastAsia="Times New Roman" w:cs="Times New Roman"/>
          <w:szCs w:val="24"/>
        </w:rPr>
        <w:t xml:space="preserve">ς τους </w:t>
      </w:r>
      <w:r>
        <w:rPr>
          <w:rFonts w:eastAsia="Times New Roman" w:cs="Times New Roman"/>
          <w:szCs w:val="24"/>
        </w:rPr>
        <w:t>ο</w:t>
      </w:r>
      <w:r>
        <w:rPr>
          <w:rFonts w:eastAsia="Times New Roman" w:cs="Times New Roman"/>
          <w:szCs w:val="24"/>
        </w:rPr>
        <w:t xml:space="preserve">ργανισμούς. Δεν είναι δυνατόν. </w:t>
      </w:r>
    </w:p>
    <w:p w14:paraId="7408170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το ακούω και το σέβομαι αυτό που λέτε, αλλά η ανακοίνωση δεν κάνει λόγο για τέτοια πράγματα. Τέλος πάντων. </w:t>
      </w:r>
    </w:p>
    <w:p w14:paraId="7408170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Πρόεδρε, μου επιτρέπετε να πω κάτι, για</w:t>
      </w:r>
      <w:r>
        <w:rPr>
          <w:rFonts w:eastAsia="Times New Roman" w:cs="Times New Roman"/>
          <w:szCs w:val="24"/>
        </w:rPr>
        <w:t xml:space="preserve"> να αρθούν οι εντυπώσεις;</w:t>
      </w:r>
    </w:p>
    <w:p w14:paraId="7408170E"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κακό </w:t>
      </w:r>
      <w:r>
        <w:rPr>
          <w:rFonts w:eastAsia="Times New Roman" w:cs="Times New Roman"/>
          <w:szCs w:val="24"/>
        </w:rPr>
        <w:t xml:space="preserve">αυτό </w:t>
      </w:r>
      <w:r>
        <w:rPr>
          <w:rFonts w:eastAsia="Times New Roman" w:cs="Times New Roman"/>
          <w:szCs w:val="24"/>
        </w:rPr>
        <w:t xml:space="preserve">που κάνετε τώρα. Το κάνετε χειρότερο. </w:t>
      </w:r>
    </w:p>
    <w:p w14:paraId="7408170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Σας παρακαλώ πάρα πολύ.</w:t>
      </w:r>
    </w:p>
    <w:p w14:paraId="7408171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Ποιες εντυπώσεις; </w:t>
      </w:r>
    </w:p>
    <w:p w14:paraId="7408171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Οι εντυπώσεις διαφωνιών ή συμφωνιών επί κειμένων υπαρκτών ή ανυπάρκτων. Σας παρακαλώ πάρα πολύ. </w:t>
      </w:r>
    </w:p>
    <w:p w14:paraId="7408171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τον λόγο. </w:t>
      </w:r>
    </w:p>
    <w:p w14:paraId="7408171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Το πνεύμα της δήλωσης</w:t>
      </w:r>
      <w:r>
        <w:rPr>
          <w:rFonts w:eastAsia="Times New Roman" w:cs="Times New Roman"/>
          <w:szCs w:val="24"/>
        </w:rPr>
        <w:t>,</w:t>
      </w:r>
      <w:r>
        <w:rPr>
          <w:rFonts w:eastAsia="Times New Roman" w:cs="Times New Roman"/>
          <w:szCs w:val="24"/>
        </w:rPr>
        <w:t xml:space="preserve"> που είναι ότι ουδείς επιτρέπει σε κανέναν να αμφισβητεί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και τα σύνορά </w:t>
      </w:r>
      <w:r>
        <w:rPr>
          <w:rFonts w:eastAsia="Times New Roman" w:cs="Times New Roman"/>
          <w:szCs w:val="24"/>
        </w:rPr>
        <w:t>μας,</w:t>
      </w:r>
      <w:r>
        <w:rPr>
          <w:rFonts w:eastAsia="Times New Roman" w:cs="Times New Roman"/>
          <w:szCs w:val="24"/>
        </w:rPr>
        <w:t xml:space="preserve"> μπορεί να μας βρίσκει όλους σύμφωνους. </w:t>
      </w:r>
    </w:p>
    <w:p w14:paraId="7408171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μιλά ούτε καν γι</w:t>
      </w:r>
      <w:r>
        <w:rPr>
          <w:rFonts w:eastAsia="Times New Roman" w:cs="Times New Roman"/>
          <w:szCs w:val="24"/>
        </w:rPr>
        <w:t>’</w:t>
      </w:r>
      <w:r>
        <w:rPr>
          <w:rFonts w:eastAsia="Times New Roman" w:cs="Times New Roman"/>
          <w:szCs w:val="24"/>
        </w:rPr>
        <w:t xml:space="preserve"> αυτό, κυρία Κανέλλη. Μιλά για το συγκεκριμένο θέμα των Ιμίων. </w:t>
      </w:r>
    </w:p>
    <w:p w14:paraId="7408171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Ακούστε με, σας παρακαλώ πάρα πολύ. Η ατυχής -και την πήρε πίσω ο άνθρωπος- δήλωση του Υπουργού ότι συναινούμε επί της διατυπωθείσης</w:t>
      </w:r>
      <w:r>
        <w:rPr>
          <w:rFonts w:eastAsia="Times New Roman" w:cs="Times New Roman"/>
          <w:szCs w:val="24"/>
        </w:rPr>
        <w:t>,</w:t>
      </w:r>
      <w:r>
        <w:rPr>
          <w:rFonts w:eastAsia="Times New Roman" w:cs="Times New Roman"/>
          <w:szCs w:val="24"/>
        </w:rPr>
        <w:t xml:space="preserve"> ως έχει</w:t>
      </w:r>
      <w:r>
        <w:rPr>
          <w:rFonts w:eastAsia="Times New Roman" w:cs="Times New Roman"/>
          <w:szCs w:val="24"/>
        </w:rPr>
        <w:t>,</w:t>
      </w:r>
      <w:r>
        <w:rPr>
          <w:rFonts w:eastAsia="Times New Roman" w:cs="Times New Roman"/>
          <w:szCs w:val="24"/>
        </w:rPr>
        <w:t xml:space="preserve"> δηλώσεως του Υπουργείου Εξωτερικών, είναι σαν να μας κάνει εμάς να παίρνουμε τη σημαία</w:t>
      </w:r>
      <w:r>
        <w:rPr>
          <w:rFonts w:eastAsia="Times New Roman" w:cs="Times New Roman"/>
          <w:szCs w:val="24"/>
        </w:rPr>
        <w:t>,</w:t>
      </w:r>
      <w:r>
        <w:rPr>
          <w:rFonts w:eastAsia="Times New Roman" w:cs="Times New Roman"/>
          <w:szCs w:val="24"/>
        </w:rPr>
        <w:t xml:space="preserve"> να πάμε ν</w:t>
      </w:r>
      <w:r>
        <w:rPr>
          <w:rFonts w:eastAsia="Times New Roman" w:cs="Times New Roman"/>
          <w:szCs w:val="24"/>
        </w:rPr>
        <w:t xml:space="preserve">α την βάλουμε στο αυτονόητο. </w:t>
      </w:r>
    </w:p>
    <w:p w14:paraId="7408171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Δεν είπα τέτοιο πράγμα. Διαστρεβλώνετε και αυτό. </w:t>
      </w:r>
    </w:p>
    <w:p w14:paraId="7408171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είπε αυτό. </w:t>
      </w:r>
    </w:p>
    <w:p w14:paraId="7408171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Συνειδητοποιήστε ότι ζητάτε από μια</w:t>
      </w:r>
      <w:r>
        <w:rPr>
          <w:rFonts w:eastAsia="Times New Roman" w:cs="Times New Roman"/>
          <w:szCs w:val="24"/>
        </w:rPr>
        <w:t xml:space="preserve"> Βουλή να λέει «μπράβο, τι ωραία που </w:t>
      </w:r>
      <w:r>
        <w:rPr>
          <w:rFonts w:eastAsia="Times New Roman"/>
          <w:bCs/>
        </w:rPr>
        <w:t>είναι</w:t>
      </w:r>
      <w:r>
        <w:rPr>
          <w:rFonts w:eastAsia="Times New Roman" w:cs="Times New Roman"/>
          <w:szCs w:val="24"/>
        </w:rPr>
        <w:t xml:space="preserve"> </w:t>
      </w:r>
      <w:r>
        <w:rPr>
          <w:rFonts w:eastAsia="Times New Roman"/>
          <w:bCs/>
        </w:rPr>
        <w:t>η</w:t>
      </w:r>
      <w:r>
        <w:rPr>
          <w:rFonts w:eastAsia="Times New Roman" w:cs="Times New Roman"/>
          <w:szCs w:val="24"/>
        </w:rPr>
        <w:t xml:space="preserve"> εθνικά ενιαία ανακοίνωση του Υπουργείου…</w:t>
      </w:r>
    </w:p>
    <w:p w14:paraId="7408171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Καθόλου. </w:t>
      </w:r>
    </w:p>
    <w:p w14:paraId="7408171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Μη μπερδεύετε το πνεύμα με το κείμενο. </w:t>
      </w:r>
    </w:p>
    <w:p w14:paraId="7408171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Κανέλλη, αν θέλετε μια λέξη, όχι </w:t>
      </w:r>
      <w:r>
        <w:rPr>
          <w:rFonts w:eastAsia="Times New Roman" w:cs="Times New Roman"/>
          <w:szCs w:val="24"/>
        </w:rPr>
        <w:t xml:space="preserve">διευκρινιστική αυτών που λέτε εσείς, αλλά γενικώς μια φράση από την πλευρά του Προεδρείου, κάνει όσα κάνει και με το παραπάνω η Τουρκία, για να προωθήσει τους προεκλογικούς σχεδιασμούς της. Δεν χρειάζεται να τους διευκολύνει κανείς ηθελημένα ή αθέλητα.  </w:t>
      </w:r>
    </w:p>
    <w:p w14:paraId="7408171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w:t>
      </w:r>
      <w:r>
        <w:rPr>
          <w:rFonts w:eastAsia="Times New Roman" w:cs="Times New Roman"/>
          <w:b/>
          <w:szCs w:val="24"/>
        </w:rPr>
        <w:t>ΙΑΝΑ ΚΑΝΕΛΛΗ:</w:t>
      </w:r>
      <w:r>
        <w:rPr>
          <w:rFonts w:eastAsia="Times New Roman" w:cs="Times New Roman"/>
          <w:szCs w:val="24"/>
        </w:rPr>
        <w:t xml:space="preserve"> Αυτό λέμε εμείς. Να είστε σίγουροι ότι…</w:t>
      </w:r>
    </w:p>
    <w:p w14:paraId="7408171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Αυτό όμως δεν αφορά το ζητούμενο.</w:t>
      </w:r>
    </w:p>
    <w:p w14:paraId="7408171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Ακούστε, η ανακοίνωση μιλάει για την Ευρωπαϊκή Ένωση. Η Ευρωπαϊκή Ένωση δεν </w:t>
      </w:r>
      <w:r>
        <w:rPr>
          <w:rFonts w:eastAsia="Times New Roman" w:cs="Times New Roman"/>
          <w:szCs w:val="24"/>
        </w:rPr>
        <w:t xml:space="preserve">είμαστε καθόλου σίγουροι ότι δεν βοηθάει την Τουρκία. </w:t>
      </w:r>
    </w:p>
    <w:p w14:paraId="7408171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Πού το αναφέρει στο χωρίο αυτό; </w:t>
      </w:r>
    </w:p>
    <w:p w14:paraId="7408172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Έτερον εκάτερον. Αυτό ως προς τη θέση σας, αλλά η ανακοίνωση του Υπουργείου Εξωτερικών δεν έχει να κάνει με αυτά που </w:t>
      </w:r>
      <w:r>
        <w:rPr>
          <w:rFonts w:eastAsia="Times New Roman" w:cs="Times New Roman"/>
          <w:szCs w:val="24"/>
        </w:rPr>
        <w:t xml:space="preserve">συζητάμε τώρα. Τέλος πάντων. </w:t>
      </w:r>
    </w:p>
    <w:p w14:paraId="74081721" w14:textId="77777777" w:rsidR="00144DA9" w:rsidRDefault="002549EE">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w:t>
      </w:r>
      <w:r>
        <w:rPr>
          <w:rFonts w:eastAsia="Times New Roman" w:cs="Times New Roman"/>
          <w:szCs w:val="24"/>
        </w:rPr>
        <w:t>, κηρύσσεται περαιωμένη η συζήτηση επί της αρχής, των άρθρων, των τροπολογιών και του συνόλου του σχεδίου νόμου του Υπουργείου Εθνικής Άμυνας: «Κύρωση της Συμφωνίας Στρατιωτικής Συνεργασίας μεταξύ τ</w:t>
      </w:r>
      <w:r>
        <w:rPr>
          <w:rFonts w:eastAsia="Times New Roman" w:cs="Times New Roman"/>
          <w:szCs w:val="24"/>
        </w:rPr>
        <w:t xml:space="preserve">ου Υπουργείου Εθνικής Άμυνας της Ελληνικής Δημοκρατίας και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 και άλλες διατάξεις».</w:t>
      </w:r>
    </w:p>
    <w:p w14:paraId="74081722" w14:textId="77777777" w:rsidR="00144DA9" w:rsidRDefault="002549EE">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7408172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2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Ναι.</w:t>
      </w:r>
    </w:p>
    <w:p w14:paraId="7408172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w:t>
      </w:r>
    </w:p>
    <w:p w14:paraId="7408172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7408172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Όχι. </w:t>
      </w:r>
    </w:p>
    <w:p w14:paraId="7408172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7408172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7408172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7408172B" w14:textId="77777777" w:rsidR="00144DA9" w:rsidRDefault="002549EE">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Εθνικής Άμυνας</w:t>
      </w:r>
      <w:r>
        <w:rPr>
          <w:rFonts w:eastAsia="Times New Roman"/>
          <w:szCs w:val="24"/>
        </w:rPr>
        <w:t>:</w:t>
      </w:r>
      <w:r>
        <w:rPr>
          <w:rFonts w:eastAsia="Times New Roman"/>
          <w:szCs w:val="24"/>
        </w:rPr>
        <w:t xml:space="preserve"> </w:t>
      </w:r>
      <w:r>
        <w:rPr>
          <w:rFonts w:eastAsia="Times New Roman" w:cs="Times New Roman"/>
          <w:szCs w:val="24"/>
        </w:rPr>
        <w:t xml:space="preserve">«Κύρωση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 και άλλες διατάξεις» έγινε δεκτό επί της αρχής κατά πλειοψηφία. </w:t>
      </w:r>
    </w:p>
    <w:p w14:paraId="7408172C" w14:textId="77777777" w:rsidR="00144DA9" w:rsidRDefault="002549EE">
      <w:pPr>
        <w:spacing w:line="600" w:lineRule="auto"/>
        <w:ind w:firstLine="720"/>
        <w:jc w:val="both"/>
        <w:rPr>
          <w:rFonts w:eastAsia="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w:t>
      </w:r>
      <w:r>
        <w:rPr>
          <w:rFonts w:eastAsia="Times New Roman" w:cs="Times New Roman"/>
          <w:szCs w:val="24"/>
        </w:rPr>
        <w:t xml:space="preserve">ην ψήφιση των άρθρων και των τροπολογιών. </w:t>
      </w:r>
    </w:p>
    <w:p w14:paraId="7408172D" w14:textId="77777777" w:rsidR="00144DA9" w:rsidRDefault="002549EE">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7408172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ΕΛΕΝΗ ΑΥΛΩΝΙΤΟΥ:</w:t>
      </w:r>
      <w:r>
        <w:rPr>
          <w:rFonts w:eastAsia="Times New Roman" w:cs="Times New Roman"/>
          <w:szCs w:val="24"/>
        </w:rPr>
        <w:t xml:space="preserve"> Ναι. </w:t>
      </w:r>
    </w:p>
    <w:p w14:paraId="7408172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Ναι. </w:t>
      </w:r>
    </w:p>
    <w:p w14:paraId="7408173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 </w:t>
      </w:r>
    </w:p>
    <w:p w14:paraId="7408173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7408173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w:t>
      </w:r>
    </w:p>
    <w:p w14:paraId="7408173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7408173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w:t>
      </w:r>
      <w:r>
        <w:rPr>
          <w:rFonts w:eastAsia="Times New Roman" w:cs="Times New Roman"/>
          <w:b/>
          <w:szCs w:val="24"/>
        </w:rPr>
        <w:t>ΑΡΙΔΗΣ:</w:t>
      </w:r>
      <w:r>
        <w:rPr>
          <w:rFonts w:eastAsia="Times New Roman" w:cs="Times New Roman"/>
          <w:szCs w:val="24"/>
        </w:rPr>
        <w:t xml:space="preserve"> Ναι. </w:t>
      </w:r>
    </w:p>
    <w:p w14:paraId="7408173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74081736"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άρθρο 1 έγινε δεκτό ως έχει κατά πλειοψηφία.</w:t>
      </w:r>
    </w:p>
    <w:p w14:paraId="74081737" w14:textId="77777777" w:rsidR="00144DA9" w:rsidRDefault="002549EE">
      <w:pPr>
        <w:spacing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1552 και ειδικό 82 ως έχει;</w:t>
      </w:r>
    </w:p>
    <w:p w14:paraId="7408173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3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ΣΙΜΟΣ</w:t>
      </w:r>
      <w:r>
        <w:rPr>
          <w:rFonts w:eastAsia="Times New Roman" w:cs="Times New Roman"/>
          <w:b/>
          <w:szCs w:val="24"/>
        </w:rPr>
        <w:t xml:space="preserve"> ΚΕΔΙΚΟΓΛΟΥ:</w:t>
      </w:r>
      <w:r>
        <w:rPr>
          <w:rFonts w:eastAsia="Times New Roman" w:cs="Times New Roman"/>
          <w:szCs w:val="24"/>
        </w:rPr>
        <w:t xml:space="preserve"> Όχι. </w:t>
      </w:r>
    </w:p>
    <w:p w14:paraId="7408173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Όχι.</w:t>
      </w:r>
    </w:p>
    <w:p w14:paraId="7408173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 </w:t>
      </w:r>
    </w:p>
    <w:p w14:paraId="7408173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 </w:t>
      </w:r>
    </w:p>
    <w:p w14:paraId="7408173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7408173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7408173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 </w:t>
      </w:r>
    </w:p>
    <w:p w14:paraId="74081740" w14:textId="77777777" w:rsidR="00144DA9" w:rsidRDefault="002549EE">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η τροπολογία με γενικό αριθμό 1552 και ει</w:t>
      </w:r>
      <w:r>
        <w:rPr>
          <w:rFonts w:eastAsia="Times New Roman"/>
          <w:szCs w:val="24"/>
        </w:rPr>
        <w:t xml:space="preserve">δικό 82 έγινε δεκτή ως έχει κατά πλειοψηφία και εντάσσεται στο νομοσχέδιο ως ίδιο άρθρο. </w:t>
      </w:r>
    </w:p>
    <w:p w14:paraId="74081741" w14:textId="77777777" w:rsidR="00144DA9" w:rsidRDefault="002549EE">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1553 και ειδικό 83 ως έχει;</w:t>
      </w:r>
    </w:p>
    <w:p w14:paraId="7408174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4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 </w:t>
      </w:r>
    </w:p>
    <w:p w14:paraId="7408174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Όχι. </w:t>
      </w:r>
    </w:p>
    <w:p w14:paraId="7408174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7408174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Παρών. </w:t>
      </w:r>
    </w:p>
    <w:p w14:paraId="7408174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7408174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7408174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Όχι. </w:t>
      </w:r>
    </w:p>
    <w:p w14:paraId="7408174A" w14:textId="77777777" w:rsidR="00144DA9" w:rsidRDefault="002549E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η τροπολογία με γενικό αριθμό 1553 και ειδικό 83 έγινε δεκτή ως έχει κατά πλειοψηφ</w:t>
      </w:r>
      <w:r>
        <w:rPr>
          <w:rFonts w:eastAsia="Times New Roman"/>
          <w:szCs w:val="24"/>
        </w:rPr>
        <w:t>ία και εντάσσεται στο νομοσχέδιο ως ίδιο άρθρο.</w:t>
      </w:r>
    </w:p>
    <w:p w14:paraId="7408174B"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1554 και ειδικό 84, όπως τροποποιήθηκε από τον κύριο Υπουργό; </w:t>
      </w:r>
    </w:p>
    <w:p w14:paraId="7408174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4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Όχι. </w:t>
      </w:r>
    </w:p>
    <w:p w14:paraId="7408174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Όχι. </w:t>
      </w:r>
    </w:p>
    <w:p w14:paraId="7408174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ΣΑΧΙΝΙΔΗΣ: </w:t>
      </w:r>
      <w:r>
        <w:rPr>
          <w:rFonts w:eastAsia="Times New Roman" w:cs="Times New Roman"/>
          <w:szCs w:val="24"/>
        </w:rPr>
        <w:t xml:space="preserve">Παρών. </w:t>
      </w:r>
    </w:p>
    <w:p w14:paraId="7408175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Παρών. </w:t>
      </w:r>
    </w:p>
    <w:p w14:paraId="7408175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w:t>
      </w:r>
    </w:p>
    <w:p w14:paraId="7408175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08175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7408175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1554 και ειδικό 84 έγινε δεκτή, όπως τροποποιήθηκε από τον κύρι</w:t>
      </w:r>
      <w:r>
        <w:rPr>
          <w:rFonts w:eastAsia="Times New Roman" w:cs="Times New Roman"/>
          <w:szCs w:val="24"/>
        </w:rPr>
        <w:t xml:space="preserve">ο Υπουργό, κατά πλειοψηφία και εντάσσεται στο νομοσχέδιο ως ίδιο άρθρο. </w:t>
      </w:r>
    </w:p>
    <w:p w14:paraId="74081755"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74081756"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7408175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5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Ναι. </w:t>
      </w:r>
    </w:p>
    <w:p w14:paraId="7408175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w:t>
      </w:r>
    </w:p>
    <w:p w14:paraId="7408175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 xml:space="preserve">Όχι. </w:t>
      </w:r>
    </w:p>
    <w:p w14:paraId="7408175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w:t>
      </w:r>
    </w:p>
    <w:p w14:paraId="7408175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7408175D"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08175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7408175F"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ακροτελεύτιο άρθρο έγινε δεκτό κατά πλειοψηφία. </w:t>
      </w:r>
    </w:p>
    <w:p w14:paraId="74081760"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 και άλλες διατάξεις» έγινε δεκτό ε</w:t>
      </w:r>
      <w:r>
        <w:rPr>
          <w:rFonts w:eastAsia="Times New Roman" w:cs="Times New Roman"/>
          <w:szCs w:val="24"/>
        </w:rPr>
        <w:t xml:space="preserve">πί της αρχής και επί των άρθρων. </w:t>
      </w:r>
    </w:p>
    <w:p w14:paraId="74081761"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του νομοσχεδίου και στο σύνολο.</w:t>
      </w:r>
    </w:p>
    <w:p w14:paraId="74081762"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7408176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Ναι. </w:t>
      </w:r>
    </w:p>
    <w:p w14:paraId="7408176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Ναι. </w:t>
      </w:r>
    </w:p>
    <w:p w14:paraId="7408176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w:t>
      </w:r>
    </w:p>
    <w:p w14:paraId="7408176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08176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7408176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74081769"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08176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7408176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 νομοσχέδιο έγινε δεκτό και στο σύνολο κατά πλειοψηφία. </w:t>
      </w:r>
    </w:p>
    <w:p w14:paraId="7408176C"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w:t>
      </w:r>
      <w:r>
        <w:rPr>
          <w:rFonts w:eastAsia="Times New Roman" w:cs="Times New Roman"/>
          <w:szCs w:val="24"/>
        </w:rPr>
        <w:t xml:space="preserve">Συμφωνίας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w:t>
      </w:r>
      <w:r>
        <w:rPr>
          <w:rFonts w:eastAsia="Times New Roman" w:cs="Times New Roman"/>
          <w:szCs w:val="24"/>
        </w:rPr>
        <w:t xml:space="preserve">ν και του συνόλου και έχει ως εξής: </w:t>
      </w:r>
    </w:p>
    <w:p w14:paraId="7408176D" w14:textId="77777777" w:rsidR="00144DA9" w:rsidRDefault="002549EE">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125α</w:t>
      </w:r>
      <w:r>
        <w:rPr>
          <w:rFonts w:eastAsia="Times New Roman" w:cs="Times New Roman"/>
          <w:szCs w:val="24"/>
        </w:rPr>
        <w:t>)</w:t>
      </w:r>
    </w:p>
    <w:p w14:paraId="7408176E"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Εισερχόμαστε στην ψήφιση του νομοσχεδίου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Υπουργείου Άμυνας </w:t>
      </w:r>
      <w:r>
        <w:rPr>
          <w:rFonts w:eastAsia="Times New Roman" w:cs="Times New Roman"/>
          <w:szCs w:val="24"/>
        </w:rPr>
        <w:lastRenderedPageBreak/>
        <w:t xml:space="preserve">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w:t>
      </w:r>
      <w:r>
        <w:rPr>
          <w:rFonts w:eastAsia="Times New Roman" w:cs="Times New Roman"/>
          <w:szCs w:val="24"/>
        </w:rPr>
        <w:t>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w:t>
      </w:r>
      <w:r>
        <w:rPr>
          <w:rFonts w:eastAsia="Times New Roman" w:cs="Times New Roman"/>
          <w:szCs w:val="24"/>
        </w:rPr>
        <w:t>ας της Δημοκρατίας 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w:t>
      </w:r>
      <w:r>
        <w:rPr>
          <w:rFonts w:eastAsia="Times New Roman" w:cs="Times New Roman"/>
          <w:szCs w:val="24"/>
        </w:rPr>
        <w:t xml:space="preserve">ολωνίας και του Υπουργείου Εθνικής Άμυνας της Ρουμανίας και του Υπουργείου Άμυνας </w:t>
      </w:r>
      <w:r>
        <w:rPr>
          <w:rFonts w:eastAsia="Times New Roman" w:cs="Times New Roman"/>
          <w:szCs w:val="24"/>
        </w:rPr>
        <w:lastRenderedPageBreak/>
        <w:t>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w:t>
      </w:r>
      <w:r>
        <w:rPr>
          <w:rFonts w:eastAsia="Times New Roman" w:cs="Times New Roman"/>
          <w:szCs w:val="24"/>
        </w:rPr>
        <w:t xml:space="preserve">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w:t>
      </w:r>
      <w:r>
        <w:rPr>
          <w:rFonts w:eastAsia="Times New Roman" w:cs="Times New Roman"/>
          <w:szCs w:val="24"/>
        </w:rPr>
        <w:t>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w:t>
      </w:r>
      <w:r>
        <w:rPr>
          <w:rFonts w:eastAsia="Times New Roman" w:cs="Times New Roman"/>
          <w:szCs w:val="24"/>
        </w:rPr>
        <w:t xml:space="preserve">κρατίας στο ως άνω Μνημόνιο Κατανόησης». </w:t>
      </w:r>
    </w:p>
    <w:p w14:paraId="7408176F" w14:textId="77777777" w:rsidR="00144DA9" w:rsidRDefault="002549EE">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νομοσχέδιο; </w:t>
      </w:r>
    </w:p>
    <w:p w14:paraId="74081770"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Ναι. </w:t>
      </w:r>
    </w:p>
    <w:p w14:paraId="74081771"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Ναι. </w:t>
      </w:r>
    </w:p>
    <w:p w14:paraId="74081772"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w:t>
      </w:r>
    </w:p>
    <w:p w14:paraId="74081773"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081774"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Όχι. </w:t>
      </w:r>
    </w:p>
    <w:p w14:paraId="74081775"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74081776"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081777"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74081778"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w:t>
      </w:r>
      <w:r>
        <w:rPr>
          <w:rFonts w:eastAsia="Times New Roman" w:cs="Times New Roman"/>
          <w:szCs w:val="24"/>
        </w:rPr>
        <w:lastRenderedPageBreak/>
        <w:t xml:space="preserve">Κατανόησης μεταξύ του Υπουργείου Άμυνας 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w:t>
      </w:r>
      <w:r>
        <w:rPr>
          <w:rFonts w:eastAsia="Times New Roman" w:cs="Times New Roman"/>
          <w:szCs w:val="24"/>
        </w:rPr>
        <w:t>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w:t>
      </w:r>
      <w:r>
        <w:rPr>
          <w:rFonts w:eastAsia="Times New Roman" w:cs="Times New Roman"/>
          <w:szCs w:val="24"/>
        </w:rPr>
        <w:t>ας της Δημοκρατίας 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w:t>
      </w:r>
      <w:r>
        <w:rPr>
          <w:rFonts w:eastAsia="Times New Roman" w:cs="Times New Roman"/>
          <w:szCs w:val="24"/>
        </w:rPr>
        <w:t xml:space="preserve">ολωνίας και του Υπουργείου Εθνικής Άμυνας της </w:t>
      </w:r>
      <w:r>
        <w:rPr>
          <w:rFonts w:eastAsia="Times New Roman" w:cs="Times New Roman"/>
          <w:szCs w:val="24"/>
        </w:rPr>
        <w:lastRenderedPageBreak/>
        <w:t>Ρουμανίας και του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w:t>
      </w:r>
      <w:r>
        <w:rPr>
          <w:rFonts w:eastAsia="Times New Roman" w:cs="Times New Roman"/>
          <w:szCs w:val="24"/>
        </w:rPr>
        <w:t xml:space="preserve">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w:t>
      </w:r>
      <w:r>
        <w:rPr>
          <w:rFonts w:eastAsia="Times New Roman" w:cs="Times New Roman"/>
          <w:szCs w:val="24"/>
        </w:rPr>
        <w:t>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w:t>
      </w:r>
      <w:r>
        <w:rPr>
          <w:rFonts w:eastAsia="Times New Roman" w:cs="Times New Roman"/>
          <w:szCs w:val="24"/>
        </w:rPr>
        <w:t xml:space="preserve">κρατίας στο ως άνω Μνημόνιο Κατανόησης» έγινε δεκτό κατά </w:t>
      </w:r>
      <w:r>
        <w:rPr>
          <w:rFonts w:eastAsia="Times New Roman" w:cs="Times New Roman"/>
          <w:szCs w:val="24"/>
        </w:rPr>
        <w:lastRenderedPageBreak/>
        <w:t>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74081779" w14:textId="77777777" w:rsidR="00144DA9" w:rsidRDefault="002549EE">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128α</w:t>
      </w:r>
      <w:r>
        <w:rPr>
          <w:rFonts w:eastAsia="Times New Roman" w:cs="Times New Roman"/>
          <w:szCs w:val="24"/>
        </w:rPr>
        <w:t>)</w:t>
      </w:r>
    </w:p>
    <w:p w14:paraId="7408177A"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w:t>
      </w:r>
      <w:r>
        <w:rPr>
          <w:rFonts w:eastAsia="Times New Roman" w:cs="Times New Roman"/>
          <w:szCs w:val="24"/>
        </w:rPr>
        <w:t xml:space="preserve">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14:paraId="7408177B"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7408177C" w14:textId="77777777" w:rsidR="00144DA9" w:rsidRDefault="002549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ο Σώμα παρέσχε</w:t>
      </w:r>
      <w:r>
        <w:rPr>
          <w:rFonts w:eastAsia="Times New Roman" w:cs="Times New Roman"/>
          <w:szCs w:val="24"/>
        </w:rPr>
        <w:t xml:space="preserve"> τη ζητηθείσα εξουσιοδότηση. </w:t>
      </w:r>
    </w:p>
    <w:p w14:paraId="7408177D" w14:textId="77777777" w:rsidR="00144DA9" w:rsidRDefault="002549EE">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408177E" w14:textId="77777777" w:rsidR="00144DA9" w:rsidRDefault="002549EE">
      <w:pPr>
        <w:spacing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7408177F" w14:textId="77777777" w:rsidR="00144DA9" w:rsidRDefault="002549EE">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12.35΄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αύριο, ημ</w:t>
      </w:r>
      <w:r>
        <w:rPr>
          <w:rFonts w:eastAsia="Times New Roman" w:cs="Times New Roman"/>
          <w:szCs w:val="24"/>
        </w:rPr>
        <w:t xml:space="preserve">έρα </w:t>
      </w:r>
      <w:r>
        <w:rPr>
          <w:rFonts w:eastAsia="Times New Roman" w:cs="Times New Roman"/>
          <w:szCs w:val="24"/>
        </w:rPr>
        <w:t>Πέμπτη 19 Απριλίου 2018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 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Οικονομικών</w:t>
      </w:r>
      <w:r>
        <w:rPr>
          <w:rFonts w:eastAsia="Times New Roman" w:cs="Times New Roman"/>
          <w:szCs w:val="24"/>
        </w:rPr>
        <w:t>: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w:t>
      </w:r>
    </w:p>
    <w:p w14:paraId="74081780" w14:textId="77777777" w:rsidR="00144DA9" w:rsidRDefault="002549EE">
      <w:pPr>
        <w:spacing w:line="600" w:lineRule="auto"/>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 xml:space="preserve">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144D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31V5ult53OVtgSW/rsSNX5/cGb4=" w:salt="IAzUlhGeGSUVNctonM3H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A9"/>
    <w:rsid w:val="00144DA9"/>
    <w:rsid w:val="002549EE"/>
    <w:rsid w:val="00F120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14DD"/>
  <w15:docId w15:val="{226DB27B-1123-4690-A01B-14ECAF65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724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E724A"/>
    <w:rPr>
      <w:rFonts w:ascii="Segoe UI" w:hAnsi="Segoe UI" w:cs="Segoe UI"/>
      <w:sz w:val="18"/>
      <w:szCs w:val="18"/>
    </w:rPr>
  </w:style>
  <w:style w:type="paragraph" w:styleId="a4">
    <w:name w:val="List Paragraph"/>
    <w:basedOn w:val="a"/>
    <w:uiPriority w:val="34"/>
    <w:qFormat/>
    <w:rsid w:val="0012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612</MetadataID>
    <Session xmlns="641f345b-441b-4b81-9152-adc2e73ba5e1">Γ´</Session>
    <Date xmlns="641f345b-441b-4b81-9152-adc2e73ba5e1">2018-04-17T21:00:00+00:00</Date>
    <Status xmlns="641f345b-441b-4b81-9152-adc2e73ba5e1">
      <Url>http://srv-sp1/praktika/Lists/Incoming_Metadata/EditForm.aspx?ID=612&amp;Source=/praktika/Recordings_Library/Forms/AllItems.aspx</Url>
      <Description>Δημοσιεύτηκε</Description>
    </Status>
    <Meeting xmlns="641f345b-441b-4b81-9152-adc2e73ba5e1">ϞΗ´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B184A-7FAD-498B-BA11-030D259BA8D7}">
  <ds:schemaRefs>
    <ds:schemaRef ds:uri="http://purl.org/dc/elements/1.1/"/>
    <ds:schemaRef ds:uri="http://schemas.microsoft.com/office/2006/metadata/properties"/>
    <ds:schemaRef ds:uri="http://schemas.openxmlformats.org/package/2006/metadata/core-properties"/>
    <ds:schemaRef ds:uri="http://purl.org/dc/terms/"/>
    <ds:schemaRef ds:uri="641f345b-441b-4b81-9152-adc2e73ba5e1"/>
    <ds:schemaRef ds:uri="http://schemas.microsoft.com/office/infopath/2007/PartnerControls"/>
    <ds:schemaRef ds:uri="http://schemas.microsoft.com/office/2006/documentManagement/types"/>
    <ds:schemaRef ds:uri="http://purl.org/dc/dcmitype/"/>
    <ds:schemaRef ds:uri="http://www.w3.org/XML/1998/namespace"/>
  </ds:schemaRefs>
</ds:datastoreItem>
</file>

<file path=customXml/itemProps2.xml><?xml version="1.0" encoding="utf-8"?>
<ds:datastoreItem xmlns:ds="http://schemas.openxmlformats.org/officeDocument/2006/customXml" ds:itemID="{0C4D1C98-0CC8-4833-AF73-BC883C804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24DB4-71BF-4088-AC2A-45DB311078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128</Pages>
  <Words>21872</Words>
  <Characters>118115</Characters>
  <Application>Microsoft Office Word</Application>
  <DocSecurity>0</DocSecurity>
  <Lines>984</Lines>
  <Paragraphs>279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2018-04-24T08:53:00Z</dcterms:created>
  <dcterms:modified xsi:type="dcterms:W3CDTF">2018-04-24T08:53:00Z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